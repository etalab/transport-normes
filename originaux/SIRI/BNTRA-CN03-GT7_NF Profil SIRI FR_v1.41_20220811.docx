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A8F51" w14:textId="77777777" w:rsidR="005B70CC" w:rsidRDefault="005B70CC" w:rsidP="005B70CC">
      <w:pPr>
        <w:jc w:val="center"/>
        <w:rPr>
          <w:color w:val="0000FF"/>
          <w:sz w:val="24"/>
          <w:szCs w:val="24"/>
        </w:rPr>
      </w:pPr>
    </w:p>
    <w:p w14:paraId="10C8D2AC" w14:textId="77777777" w:rsidR="005B70CC" w:rsidRDefault="005B70CC" w:rsidP="005B70CC">
      <w:pPr>
        <w:jc w:val="center"/>
        <w:rPr>
          <w:color w:val="0000FF"/>
          <w:sz w:val="24"/>
          <w:szCs w:val="24"/>
        </w:rPr>
      </w:pPr>
    </w:p>
    <w:p w14:paraId="0346C576" w14:textId="77777777" w:rsidR="005B70CC" w:rsidRDefault="005B70CC" w:rsidP="005B70CC">
      <w:pPr>
        <w:jc w:val="center"/>
        <w:rPr>
          <w:color w:val="0000FF"/>
          <w:sz w:val="24"/>
          <w:szCs w:val="24"/>
        </w:rPr>
      </w:pPr>
    </w:p>
    <w:p w14:paraId="4D120374" w14:textId="77777777" w:rsidR="005B70CC" w:rsidRDefault="005B70CC" w:rsidP="005B70CC">
      <w:pPr>
        <w:jc w:val="center"/>
        <w:rPr>
          <w:color w:val="0000FF"/>
          <w:sz w:val="24"/>
          <w:szCs w:val="24"/>
        </w:rPr>
      </w:pPr>
    </w:p>
    <w:p w14:paraId="471B4CD6" w14:textId="77777777" w:rsidR="005B70CC" w:rsidRDefault="005B70CC" w:rsidP="005B70CC">
      <w:pPr>
        <w:jc w:val="center"/>
        <w:rPr>
          <w:color w:val="0000FF"/>
          <w:sz w:val="24"/>
          <w:szCs w:val="24"/>
        </w:rPr>
      </w:pPr>
    </w:p>
    <w:p w14:paraId="7D5F9A76" w14:textId="77777777" w:rsidR="005B70CC" w:rsidRPr="00C017BF" w:rsidRDefault="005B70CC" w:rsidP="005B70CC">
      <w:pPr>
        <w:jc w:val="center"/>
        <w:rPr>
          <w:color w:val="0000FF"/>
          <w:sz w:val="24"/>
          <w:szCs w:val="24"/>
          <w:lang w:val="fr-FR"/>
        </w:rPr>
      </w:pPr>
      <w:r w:rsidRPr="00C017BF">
        <w:rPr>
          <w:color w:val="0000FF"/>
          <w:sz w:val="24"/>
          <w:szCs w:val="24"/>
          <w:lang w:val="fr-FR"/>
        </w:rPr>
        <w:t>Profil d'échange pour la description des informations temps-réel des réseaux de transport en commun</w:t>
      </w:r>
    </w:p>
    <w:p w14:paraId="57B59036" w14:textId="77777777" w:rsidR="005B70CC" w:rsidRPr="00C017BF" w:rsidRDefault="005B70CC" w:rsidP="005B70CC">
      <w:pPr>
        <w:jc w:val="center"/>
        <w:rPr>
          <w:b/>
          <w:color w:val="0000FF"/>
          <w:sz w:val="44"/>
          <w:szCs w:val="44"/>
          <w:lang w:val="fr-FR"/>
        </w:rPr>
      </w:pPr>
      <w:r w:rsidRPr="00C017BF">
        <w:rPr>
          <w:b/>
          <w:color w:val="0000FF"/>
          <w:sz w:val="44"/>
          <w:szCs w:val="44"/>
          <w:lang w:val="fr-FR"/>
        </w:rPr>
        <w:t>SIRI - Profil Français</w:t>
      </w:r>
    </w:p>
    <w:p w14:paraId="6B6A3E75" w14:textId="77777777" w:rsidR="005B70CC" w:rsidRPr="00C017BF" w:rsidRDefault="005B70CC" w:rsidP="005B70CC">
      <w:pPr>
        <w:spacing w:after="960"/>
        <w:rPr>
          <w:lang w:val="fr-FR"/>
        </w:rPr>
      </w:pPr>
    </w:p>
    <w:p w14:paraId="65EAFC59" w14:textId="77777777" w:rsidR="005B70CC" w:rsidRPr="00C017BF" w:rsidRDefault="005B70CC" w:rsidP="005B70CC">
      <w:pPr>
        <w:spacing w:after="960"/>
        <w:rPr>
          <w:lang w:val="fr-FR"/>
        </w:rPr>
      </w:pPr>
    </w:p>
    <w:p w14:paraId="02DFC744" w14:textId="77777777" w:rsidR="005B70CC" w:rsidRPr="00C017BF" w:rsidRDefault="005B70CC" w:rsidP="005B70CC">
      <w:pPr>
        <w:spacing w:after="960"/>
        <w:rPr>
          <w:lang w:val="fr-FR"/>
        </w:rPr>
      </w:pPr>
    </w:p>
    <w:p w14:paraId="5DEC2284" w14:textId="77777777" w:rsidR="005B70CC" w:rsidRPr="00C017BF" w:rsidRDefault="005B70CC" w:rsidP="005B70CC">
      <w:pPr>
        <w:spacing w:after="960"/>
        <w:rPr>
          <w:lang w:val="fr-FR"/>
        </w:rPr>
      </w:pPr>
    </w:p>
    <w:p w14:paraId="46F4FF3E" w14:textId="77777777" w:rsidR="005B70CC" w:rsidRPr="00C017BF" w:rsidRDefault="005B70CC" w:rsidP="005B70CC">
      <w:pPr>
        <w:spacing w:after="960"/>
        <w:rPr>
          <w:lang w:val="fr-FR"/>
        </w:rPr>
      </w:pPr>
    </w:p>
    <w:p w14:paraId="3FF0BD79" w14:textId="77777777" w:rsidR="005B70CC" w:rsidRPr="00C017BF" w:rsidRDefault="005B70CC" w:rsidP="005B70CC">
      <w:pPr>
        <w:spacing w:after="960"/>
        <w:rPr>
          <w:lang w:val="fr-FR"/>
        </w:rPr>
      </w:pPr>
    </w:p>
    <w:p w14:paraId="11A19D88" w14:textId="77777777" w:rsidR="005B70CC" w:rsidRPr="00C017BF" w:rsidRDefault="005B70CC" w:rsidP="005B70CC">
      <w:pPr>
        <w:spacing w:after="220"/>
        <w:rPr>
          <w:b/>
          <w:color w:val="0000FF"/>
          <w:lang w:val="fr-FR"/>
        </w:rPr>
      </w:pPr>
    </w:p>
    <w:p w14:paraId="00252454" w14:textId="77777777" w:rsidR="005B70CC" w:rsidRPr="00C017BF" w:rsidRDefault="005B70CC" w:rsidP="005B70CC">
      <w:pPr>
        <w:spacing w:after="220"/>
        <w:rPr>
          <w:b/>
          <w:color w:val="0000FF"/>
          <w:lang w:val="fr-FR"/>
        </w:rPr>
      </w:pPr>
    </w:p>
    <w:p w14:paraId="2BEF6DA7" w14:textId="77777777" w:rsidR="005B70CC" w:rsidRPr="00C017BF" w:rsidRDefault="005B70CC" w:rsidP="005B70CC">
      <w:pPr>
        <w:spacing w:after="220"/>
        <w:rPr>
          <w:b/>
          <w:color w:val="0000FF"/>
          <w:lang w:val="fr-FR"/>
        </w:rPr>
      </w:pPr>
    </w:p>
    <w:p w14:paraId="1B4E6FEC" w14:textId="77777777" w:rsidR="005B70CC" w:rsidRPr="00C017BF" w:rsidRDefault="005B70CC" w:rsidP="005B70CC">
      <w:pPr>
        <w:spacing w:after="220"/>
        <w:rPr>
          <w:b/>
          <w:color w:val="0000FF"/>
          <w:lang w:val="fr-FR"/>
        </w:rPr>
      </w:pPr>
    </w:p>
    <w:p w14:paraId="2B2860D7" w14:textId="77777777" w:rsidR="005B70CC" w:rsidRPr="00C017BF" w:rsidRDefault="005B70CC" w:rsidP="005B70CC">
      <w:pPr>
        <w:spacing w:after="220"/>
        <w:rPr>
          <w:b/>
          <w:color w:val="0000FF"/>
          <w:lang w:val="fr-FR"/>
        </w:rPr>
      </w:pPr>
    </w:p>
    <w:p w14:paraId="4717E31C" w14:textId="77777777" w:rsidR="005B70CC" w:rsidRPr="00C017BF" w:rsidRDefault="005B70CC" w:rsidP="005B70CC">
      <w:pPr>
        <w:spacing w:after="220"/>
        <w:rPr>
          <w:b/>
          <w:color w:val="0000FF"/>
          <w:lang w:val="fr-FR"/>
        </w:rPr>
      </w:pPr>
    </w:p>
    <w:p w14:paraId="7A707C30" w14:textId="77777777" w:rsidR="005B70CC" w:rsidRPr="00C017BF" w:rsidRDefault="005B70CC" w:rsidP="005B70CC">
      <w:pPr>
        <w:spacing w:after="220"/>
        <w:rPr>
          <w:b/>
          <w:color w:val="0000FF"/>
          <w:lang w:val="fr-FR"/>
        </w:rPr>
      </w:pPr>
    </w:p>
    <w:p w14:paraId="48594788" w14:textId="76279DCA" w:rsidR="005B70CC" w:rsidRPr="00C017BF" w:rsidRDefault="005B70CC" w:rsidP="005B70CC">
      <w:pPr>
        <w:spacing w:after="220"/>
        <w:rPr>
          <w:lang w:val="fr-FR"/>
        </w:rPr>
      </w:pPr>
      <w:r w:rsidRPr="006F2094">
        <w:rPr>
          <w:b/>
          <w:color w:val="0000FF"/>
        </w:rPr>
        <w:fldChar w:fldCharType="begin"/>
      </w:r>
      <w:r w:rsidRPr="00C017BF">
        <w:rPr>
          <w:b/>
          <w:color w:val="0000FF"/>
          <w:lang w:val="fr-FR"/>
        </w:rPr>
        <w:instrText xml:space="preserve">FILENAME </w:instrText>
      </w:r>
      <w:r w:rsidRPr="006F2094">
        <w:rPr>
          <w:b/>
          <w:color w:val="0000FF"/>
        </w:rPr>
        <w:fldChar w:fldCharType="separate"/>
      </w:r>
      <w:r w:rsidR="004E38EE">
        <w:rPr>
          <w:b/>
          <w:noProof/>
          <w:color w:val="0000FF"/>
          <w:lang w:val="fr-FR"/>
        </w:rPr>
        <w:t>BNTRA-CN03-GT7_NF Profil SIRI FR_v1.3_20220718.1</w:t>
      </w:r>
      <w:r w:rsidRPr="006F2094">
        <w:fldChar w:fldCharType="end"/>
      </w:r>
    </w:p>
    <w:p w14:paraId="2419FD42" w14:textId="77777777" w:rsidR="005B70CC" w:rsidRPr="00C017BF" w:rsidRDefault="005B70CC" w:rsidP="005B70CC">
      <w:pPr>
        <w:rPr>
          <w:lang w:val="fr-FR"/>
        </w:rPr>
        <w:sectPr w:rsidR="005B70CC" w:rsidRPr="00C017BF" w:rsidSect="00BB3906">
          <w:pgSz w:w="11906" w:h="16838"/>
          <w:pgMar w:top="851" w:right="737" w:bottom="567" w:left="397" w:header="709" w:footer="567" w:gutter="567"/>
          <w:cols w:space="720"/>
          <w:docGrid w:linePitch="272"/>
        </w:sectPr>
      </w:pPr>
    </w:p>
    <w:p w14:paraId="14158015" w14:textId="77777777" w:rsidR="00485633" w:rsidRPr="00980AA4" w:rsidRDefault="00411BCB" w:rsidP="00A81239">
      <w:pPr>
        <w:pStyle w:val="zzContents"/>
        <w:rPr>
          <w:lang w:val="fr-FR"/>
        </w:rPr>
      </w:pPr>
      <w:bookmarkStart w:id="0" w:name="_Toc445729939"/>
      <w:bookmarkStart w:id="1" w:name="_Toc452990478"/>
      <w:bookmarkStart w:id="2" w:name="_Toc452990566"/>
      <w:r>
        <w:rPr>
          <w:lang w:val="fr-FR"/>
        </w:rPr>
        <w:lastRenderedPageBreak/>
        <w:t>Table des matières</w:t>
      </w:r>
      <w:r w:rsidR="00485633" w:rsidRPr="00980AA4">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BA458F">
        <w:rPr>
          <w:lang w:val="fr-FR"/>
        </w:rPr>
        <w:tab/>
      </w:r>
      <w:r w:rsidR="00485633" w:rsidRPr="00980AA4">
        <w:rPr>
          <w:sz w:val="20"/>
          <w:lang w:val="fr-FR"/>
        </w:rPr>
        <w:t>Page</w:t>
      </w:r>
    </w:p>
    <w:bookmarkEnd w:id="0"/>
    <w:bookmarkEnd w:id="1"/>
    <w:bookmarkEnd w:id="2"/>
    <w:p w14:paraId="623D7CD1" w14:textId="0E814975" w:rsidR="007D340B" w:rsidRDefault="00B204CD">
      <w:pPr>
        <w:pStyle w:val="TM1"/>
        <w:rPr>
          <w:rFonts w:asciiTheme="minorHAnsi" w:eastAsiaTheme="minorEastAsia" w:hAnsiTheme="minorHAnsi" w:cstheme="minorBidi"/>
          <w:b w:val="0"/>
          <w:noProof/>
          <w:lang w:val="fr-FR" w:eastAsia="fr-FR"/>
        </w:rPr>
      </w:pPr>
      <w:r>
        <w:rPr>
          <w:lang w:val="fr-FR"/>
        </w:rPr>
        <w:fldChar w:fldCharType="begin"/>
      </w:r>
      <w:r>
        <w:rPr>
          <w:lang w:val="fr-FR"/>
        </w:rPr>
        <w:instrText xml:space="preserve"> TOC \o "1-2" \h \z \u </w:instrText>
      </w:r>
      <w:r>
        <w:rPr>
          <w:lang w:val="fr-FR"/>
        </w:rPr>
        <w:fldChar w:fldCharType="separate"/>
      </w:r>
      <w:hyperlink w:anchor="_Toc109133979" w:history="1">
        <w:r w:rsidR="007D340B" w:rsidRPr="00E34D1E">
          <w:rPr>
            <w:rStyle w:val="Lienhypertexte"/>
            <w:rFonts w:eastAsia="MS Mincho"/>
            <w:noProof/>
          </w:rPr>
          <w:t>Avant-propos</w:t>
        </w:r>
        <w:r w:rsidR="007D340B">
          <w:rPr>
            <w:noProof/>
            <w:webHidden/>
          </w:rPr>
          <w:tab/>
        </w:r>
        <w:r w:rsidR="007D340B">
          <w:rPr>
            <w:noProof/>
            <w:webHidden/>
          </w:rPr>
          <w:fldChar w:fldCharType="begin"/>
        </w:r>
        <w:r w:rsidR="007D340B">
          <w:rPr>
            <w:noProof/>
            <w:webHidden/>
          </w:rPr>
          <w:instrText xml:space="preserve"> PAGEREF _Toc109133979 \h </w:instrText>
        </w:r>
        <w:r w:rsidR="007D340B">
          <w:rPr>
            <w:noProof/>
            <w:webHidden/>
          </w:rPr>
        </w:r>
        <w:r w:rsidR="007D340B">
          <w:rPr>
            <w:noProof/>
            <w:webHidden/>
          </w:rPr>
          <w:fldChar w:fldCharType="separate"/>
        </w:r>
        <w:r w:rsidR="00CD6283">
          <w:rPr>
            <w:noProof/>
            <w:webHidden/>
          </w:rPr>
          <w:t>4</w:t>
        </w:r>
        <w:r w:rsidR="007D340B">
          <w:rPr>
            <w:noProof/>
            <w:webHidden/>
          </w:rPr>
          <w:fldChar w:fldCharType="end"/>
        </w:r>
      </w:hyperlink>
    </w:p>
    <w:p w14:paraId="6BEA3A9C" w14:textId="65965675" w:rsidR="007D340B" w:rsidRDefault="00421AA3">
      <w:pPr>
        <w:pStyle w:val="TM1"/>
        <w:rPr>
          <w:rFonts w:asciiTheme="minorHAnsi" w:eastAsiaTheme="minorEastAsia" w:hAnsiTheme="minorHAnsi" w:cstheme="minorBidi"/>
          <w:b w:val="0"/>
          <w:noProof/>
          <w:lang w:val="fr-FR" w:eastAsia="fr-FR"/>
        </w:rPr>
      </w:pPr>
      <w:hyperlink w:anchor="_Toc109133980" w:history="1">
        <w:r w:rsidR="007D340B" w:rsidRPr="00E34D1E">
          <w:rPr>
            <w:rStyle w:val="Lienhypertexte"/>
            <w:rFonts w:eastAsia="MS Mincho"/>
            <w:noProof/>
          </w:rPr>
          <w:t>Introduction</w:t>
        </w:r>
        <w:r w:rsidR="007D340B">
          <w:rPr>
            <w:noProof/>
            <w:webHidden/>
          </w:rPr>
          <w:tab/>
        </w:r>
        <w:r w:rsidR="007D340B">
          <w:rPr>
            <w:noProof/>
            <w:webHidden/>
          </w:rPr>
          <w:fldChar w:fldCharType="begin"/>
        </w:r>
        <w:r w:rsidR="007D340B">
          <w:rPr>
            <w:noProof/>
            <w:webHidden/>
          </w:rPr>
          <w:instrText xml:space="preserve"> PAGEREF _Toc109133980 \h </w:instrText>
        </w:r>
        <w:r w:rsidR="007D340B">
          <w:rPr>
            <w:noProof/>
            <w:webHidden/>
          </w:rPr>
        </w:r>
        <w:r w:rsidR="007D340B">
          <w:rPr>
            <w:noProof/>
            <w:webHidden/>
          </w:rPr>
          <w:fldChar w:fldCharType="separate"/>
        </w:r>
        <w:r w:rsidR="00CD6283">
          <w:rPr>
            <w:noProof/>
            <w:webHidden/>
          </w:rPr>
          <w:t>6</w:t>
        </w:r>
        <w:r w:rsidR="007D340B">
          <w:rPr>
            <w:noProof/>
            <w:webHidden/>
          </w:rPr>
          <w:fldChar w:fldCharType="end"/>
        </w:r>
      </w:hyperlink>
    </w:p>
    <w:p w14:paraId="13D766F7" w14:textId="664A92B1" w:rsidR="007D340B" w:rsidRDefault="00421AA3">
      <w:pPr>
        <w:pStyle w:val="TM1"/>
        <w:rPr>
          <w:rFonts w:asciiTheme="minorHAnsi" w:eastAsiaTheme="minorEastAsia" w:hAnsiTheme="minorHAnsi" w:cstheme="minorBidi"/>
          <w:b w:val="0"/>
          <w:noProof/>
          <w:lang w:val="fr-FR" w:eastAsia="fr-FR"/>
        </w:rPr>
      </w:pPr>
      <w:hyperlink w:anchor="_Toc109133981" w:history="1">
        <w:r w:rsidR="007D340B" w:rsidRPr="00E34D1E">
          <w:rPr>
            <w:rStyle w:val="Lienhypertexte"/>
            <w:noProof/>
            <w:lang w:val="en-GB"/>
          </w:rPr>
          <w:t>1</w:t>
        </w:r>
        <w:r w:rsidR="007D340B">
          <w:rPr>
            <w:rFonts w:asciiTheme="minorHAnsi" w:eastAsiaTheme="minorEastAsia" w:hAnsiTheme="minorHAnsi" w:cstheme="minorBidi"/>
            <w:b w:val="0"/>
            <w:noProof/>
            <w:lang w:val="fr-FR" w:eastAsia="fr-FR"/>
          </w:rPr>
          <w:tab/>
        </w:r>
        <w:r w:rsidR="007D340B" w:rsidRPr="00E34D1E">
          <w:rPr>
            <w:rStyle w:val="Lienhypertexte"/>
            <w:noProof/>
            <w:lang w:val="en-GB"/>
          </w:rPr>
          <w:t>Domaine d’application</w:t>
        </w:r>
        <w:r w:rsidR="007D340B">
          <w:rPr>
            <w:noProof/>
            <w:webHidden/>
          </w:rPr>
          <w:tab/>
        </w:r>
        <w:r w:rsidR="007D340B">
          <w:rPr>
            <w:noProof/>
            <w:webHidden/>
          </w:rPr>
          <w:fldChar w:fldCharType="begin"/>
        </w:r>
        <w:r w:rsidR="007D340B">
          <w:rPr>
            <w:noProof/>
            <w:webHidden/>
          </w:rPr>
          <w:instrText xml:space="preserve"> PAGEREF _Toc109133981 \h </w:instrText>
        </w:r>
        <w:r w:rsidR="007D340B">
          <w:rPr>
            <w:noProof/>
            <w:webHidden/>
          </w:rPr>
        </w:r>
        <w:r w:rsidR="007D340B">
          <w:rPr>
            <w:noProof/>
            <w:webHidden/>
          </w:rPr>
          <w:fldChar w:fldCharType="separate"/>
        </w:r>
        <w:r w:rsidR="00CD6283">
          <w:rPr>
            <w:noProof/>
            <w:webHidden/>
          </w:rPr>
          <w:t>7</w:t>
        </w:r>
        <w:r w:rsidR="007D340B">
          <w:rPr>
            <w:noProof/>
            <w:webHidden/>
          </w:rPr>
          <w:fldChar w:fldCharType="end"/>
        </w:r>
      </w:hyperlink>
    </w:p>
    <w:p w14:paraId="4995C19C" w14:textId="22ADD6ED" w:rsidR="007D340B" w:rsidRDefault="00421AA3">
      <w:pPr>
        <w:pStyle w:val="TM2"/>
        <w:rPr>
          <w:rFonts w:asciiTheme="minorHAnsi" w:eastAsiaTheme="minorEastAsia" w:hAnsiTheme="minorHAnsi" w:cstheme="minorBidi"/>
          <w:b w:val="0"/>
          <w:noProof/>
          <w:lang w:val="fr-FR" w:eastAsia="fr-FR"/>
        </w:rPr>
      </w:pPr>
      <w:hyperlink w:anchor="_Toc109133982" w:history="1">
        <w:r w:rsidR="007D340B" w:rsidRPr="00E34D1E">
          <w:rPr>
            <w:rStyle w:val="Lienhypertexte"/>
            <w:noProof/>
          </w:rPr>
          <w:t>1.1</w:t>
        </w:r>
        <w:r w:rsidR="007D340B">
          <w:rPr>
            <w:rFonts w:asciiTheme="minorHAnsi" w:eastAsiaTheme="minorEastAsia" w:hAnsiTheme="minorHAnsi" w:cstheme="minorBidi"/>
            <w:b w:val="0"/>
            <w:noProof/>
            <w:lang w:val="fr-FR" w:eastAsia="fr-FR"/>
          </w:rPr>
          <w:tab/>
        </w:r>
        <w:r w:rsidR="007D340B" w:rsidRPr="00E34D1E">
          <w:rPr>
            <w:rStyle w:val="Lienhypertexte"/>
            <w:noProof/>
          </w:rPr>
          <w:t>Profils</w:t>
        </w:r>
        <w:r w:rsidR="007D340B">
          <w:rPr>
            <w:noProof/>
            <w:webHidden/>
          </w:rPr>
          <w:tab/>
        </w:r>
        <w:r w:rsidR="007D340B">
          <w:rPr>
            <w:noProof/>
            <w:webHidden/>
          </w:rPr>
          <w:fldChar w:fldCharType="begin"/>
        </w:r>
        <w:r w:rsidR="007D340B">
          <w:rPr>
            <w:noProof/>
            <w:webHidden/>
          </w:rPr>
          <w:instrText xml:space="preserve"> PAGEREF _Toc109133982 \h </w:instrText>
        </w:r>
        <w:r w:rsidR="007D340B">
          <w:rPr>
            <w:noProof/>
            <w:webHidden/>
          </w:rPr>
        </w:r>
        <w:r w:rsidR="007D340B">
          <w:rPr>
            <w:noProof/>
            <w:webHidden/>
          </w:rPr>
          <w:fldChar w:fldCharType="separate"/>
        </w:r>
        <w:r w:rsidR="00CD6283">
          <w:rPr>
            <w:noProof/>
            <w:webHidden/>
          </w:rPr>
          <w:t>7</w:t>
        </w:r>
        <w:r w:rsidR="007D340B">
          <w:rPr>
            <w:noProof/>
            <w:webHidden/>
          </w:rPr>
          <w:fldChar w:fldCharType="end"/>
        </w:r>
      </w:hyperlink>
    </w:p>
    <w:p w14:paraId="11315A23" w14:textId="6114E582" w:rsidR="007D340B" w:rsidRDefault="00421AA3">
      <w:pPr>
        <w:pStyle w:val="TM2"/>
        <w:rPr>
          <w:rFonts w:asciiTheme="minorHAnsi" w:eastAsiaTheme="minorEastAsia" w:hAnsiTheme="minorHAnsi" w:cstheme="minorBidi"/>
          <w:b w:val="0"/>
          <w:noProof/>
          <w:lang w:val="fr-FR" w:eastAsia="fr-FR"/>
        </w:rPr>
      </w:pPr>
      <w:hyperlink w:anchor="_Toc109133983" w:history="1">
        <w:r w:rsidR="007D340B" w:rsidRPr="00E34D1E">
          <w:rPr>
            <w:rStyle w:val="Lienhypertexte"/>
            <w:noProof/>
            <w:lang w:val="en-GB"/>
          </w:rPr>
          <w:t>1.2</w:t>
        </w:r>
        <w:r w:rsidR="007D340B">
          <w:rPr>
            <w:rFonts w:asciiTheme="minorHAnsi" w:eastAsiaTheme="minorEastAsia" w:hAnsiTheme="minorHAnsi" w:cstheme="minorBidi"/>
            <w:b w:val="0"/>
            <w:noProof/>
            <w:lang w:val="fr-FR" w:eastAsia="fr-FR"/>
          </w:rPr>
          <w:tab/>
        </w:r>
        <w:r w:rsidR="007D340B" w:rsidRPr="00E34D1E">
          <w:rPr>
            <w:rStyle w:val="Lienhypertexte"/>
            <w:noProof/>
            <w:lang w:val="en-GB"/>
          </w:rPr>
          <w:t>Qualité &amp; Cohérence des données</w:t>
        </w:r>
        <w:r w:rsidR="007D340B">
          <w:rPr>
            <w:noProof/>
            <w:webHidden/>
          </w:rPr>
          <w:tab/>
        </w:r>
        <w:r w:rsidR="007D340B">
          <w:rPr>
            <w:noProof/>
            <w:webHidden/>
          </w:rPr>
          <w:fldChar w:fldCharType="begin"/>
        </w:r>
        <w:r w:rsidR="007D340B">
          <w:rPr>
            <w:noProof/>
            <w:webHidden/>
          </w:rPr>
          <w:instrText xml:space="preserve"> PAGEREF _Toc109133983 \h </w:instrText>
        </w:r>
        <w:r w:rsidR="007D340B">
          <w:rPr>
            <w:noProof/>
            <w:webHidden/>
          </w:rPr>
        </w:r>
        <w:r w:rsidR="007D340B">
          <w:rPr>
            <w:noProof/>
            <w:webHidden/>
          </w:rPr>
          <w:fldChar w:fldCharType="separate"/>
        </w:r>
        <w:r w:rsidR="00CD6283">
          <w:rPr>
            <w:noProof/>
            <w:webHidden/>
          </w:rPr>
          <w:t>7</w:t>
        </w:r>
        <w:r w:rsidR="007D340B">
          <w:rPr>
            <w:noProof/>
            <w:webHidden/>
          </w:rPr>
          <w:fldChar w:fldCharType="end"/>
        </w:r>
      </w:hyperlink>
    </w:p>
    <w:p w14:paraId="2D5BA9BD" w14:textId="491DC6B7" w:rsidR="007D340B" w:rsidRDefault="00421AA3">
      <w:pPr>
        <w:pStyle w:val="TM2"/>
        <w:rPr>
          <w:rFonts w:asciiTheme="minorHAnsi" w:eastAsiaTheme="minorEastAsia" w:hAnsiTheme="minorHAnsi" w:cstheme="minorBidi"/>
          <w:b w:val="0"/>
          <w:noProof/>
          <w:lang w:val="fr-FR" w:eastAsia="fr-FR"/>
        </w:rPr>
      </w:pPr>
      <w:hyperlink w:anchor="_Toc109133984" w:history="1">
        <w:r w:rsidR="007D340B" w:rsidRPr="00E34D1E">
          <w:rPr>
            <w:rStyle w:val="Lienhypertexte"/>
            <w:noProof/>
          </w:rPr>
          <w:t>1.3</w:t>
        </w:r>
        <w:r w:rsidR="007D340B">
          <w:rPr>
            <w:rFonts w:asciiTheme="minorHAnsi" w:eastAsiaTheme="minorEastAsia" w:hAnsiTheme="minorHAnsi" w:cstheme="minorBidi"/>
            <w:b w:val="0"/>
            <w:noProof/>
            <w:lang w:val="fr-FR" w:eastAsia="fr-FR"/>
          </w:rPr>
          <w:tab/>
        </w:r>
        <w:r w:rsidR="007D340B" w:rsidRPr="00E34D1E">
          <w:rPr>
            <w:rStyle w:val="Lienhypertexte"/>
            <w:noProof/>
          </w:rPr>
          <w:t>Références Normatives</w:t>
        </w:r>
        <w:r w:rsidR="007D340B">
          <w:rPr>
            <w:noProof/>
            <w:webHidden/>
          </w:rPr>
          <w:tab/>
        </w:r>
        <w:r w:rsidR="007D340B">
          <w:rPr>
            <w:noProof/>
            <w:webHidden/>
          </w:rPr>
          <w:fldChar w:fldCharType="begin"/>
        </w:r>
        <w:r w:rsidR="007D340B">
          <w:rPr>
            <w:noProof/>
            <w:webHidden/>
          </w:rPr>
          <w:instrText xml:space="preserve"> PAGEREF _Toc109133984 \h </w:instrText>
        </w:r>
        <w:r w:rsidR="007D340B">
          <w:rPr>
            <w:noProof/>
            <w:webHidden/>
          </w:rPr>
        </w:r>
        <w:r w:rsidR="007D340B">
          <w:rPr>
            <w:noProof/>
            <w:webHidden/>
          </w:rPr>
          <w:fldChar w:fldCharType="separate"/>
        </w:r>
        <w:r w:rsidR="00CD6283">
          <w:rPr>
            <w:noProof/>
            <w:webHidden/>
          </w:rPr>
          <w:t>8</w:t>
        </w:r>
        <w:r w:rsidR="007D340B">
          <w:rPr>
            <w:noProof/>
            <w:webHidden/>
          </w:rPr>
          <w:fldChar w:fldCharType="end"/>
        </w:r>
      </w:hyperlink>
    </w:p>
    <w:p w14:paraId="308B73E7" w14:textId="0F8D8C66" w:rsidR="007D340B" w:rsidRDefault="00421AA3">
      <w:pPr>
        <w:pStyle w:val="TM2"/>
        <w:rPr>
          <w:rFonts w:asciiTheme="minorHAnsi" w:eastAsiaTheme="minorEastAsia" w:hAnsiTheme="minorHAnsi" w:cstheme="minorBidi"/>
          <w:b w:val="0"/>
          <w:noProof/>
          <w:lang w:val="fr-FR" w:eastAsia="fr-FR"/>
        </w:rPr>
      </w:pPr>
      <w:hyperlink w:anchor="_Toc109133985" w:history="1">
        <w:r w:rsidR="007D340B" w:rsidRPr="00E34D1E">
          <w:rPr>
            <w:rStyle w:val="Lienhypertexte"/>
            <w:noProof/>
          </w:rPr>
          <w:t>1.4</w:t>
        </w:r>
        <w:r w:rsidR="007D340B">
          <w:rPr>
            <w:rFonts w:asciiTheme="minorHAnsi" w:eastAsiaTheme="minorEastAsia" w:hAnsiTheme="minorHAnsi" w:cstheme="minorBidi"/>
            <w:b w:val="0"/>
            <w:noProof/>
            <w:lang w:val="fr-FR" w:eastAsia="fr-FR"/>
          </w:rPr>
          <w:tab/>
        </w:r>
        <w:r w:rsidR="007D340B" w:rsidRPr="00E34D1E">
          <w:rPr>
            <w:rStyle w:val="Lienhypertexte"/>
            <w:noProof/>
          </w:rPr>
          <w:t>Autres documents</w:t>
        </w:r>
        <w:r w:rsidR="007D340B">
          <w:rPr>
            <w:noProof/>
            <w:webHidden/>
          </w:rPr>
          <w:tab/>
        </w:r>
        <w:r w:rsidR="007D340B">
          <w:rPr>
            <w:noProof/>
            <w:webHidden/>
          </w:rPr>
          <w:fldChar w:fldCharType="begin"/>
        </w:r>
        <w:r w:rsidR="007D340B">
          <w:rPr>
            <w:noProof/>
            <w:webHidden/>
          </w:rPr>
          <w:instrText xml:space="preserve"> PAGEREF _Toc109133985 \h </w:instrText>
        </w:r>
        <w:r w:rsidR="007D340B">
          <w:rPr>
            <w:noProof/>
            <w:webHidden/>
          </w:rPr>
        </w:r>
        <w:r w:rsidR="007D340B">
          <w:rPr>
            <w:noProof/>
            <w:webHidden/>
          </w:rPr>
          <w:fldChar w:fldCharType="separate"/>
        </w:r>
        <w:r w:rsidR="00CD6283">
          <w:rPr>
            <w:noProof/>
            <w:webHidden/>
          </w:rPr>
          <w:t>8</w:t>
        </w:r>
        <w:r w:rsidR="007D340B">
          <w:rPr>
            <w:noProof/>
            <w:webHidden/>
          </w:rPr>
          <w:fldChar w:fldCharType="end"/>
        </w:r>
      </w:hyperlink>
    </w:p>
    <w:p w14:paraId="70EA4041" w14:textId="44A5FCED" w:rsidR="007D340B" w:rsidRDefault="00421AA3">
      <w:pPr>
        <w:pStyle w:val="TM1"/>
        <w:rPr>
          <w:rFonts w:asciiTheme="minorHAnsi" w:eastAsiaTheme="minorEastAsia" w:hAnsiTheme="minorHAnsi" w:cstheme="minorBidi"/>
          <w:b w:val="0"/>
          <w:noProof/>
          <w:lang w:val="fr-FR" w:eastAsia="fr-FR"/>
        </w:rPr>
      </w:pPr>
      <w:hyperlink w:anchor="_Toc109133986" w:history="1">
        <w:r w:rsidR="007D340B" w:rsidRPr="00E34D1E">
          <w:rPr>
            <w:rStyle w:val="Lienhypertexte"/>
            <w:noProof/>
            <w:lang w:val="en-GB"/>
          </w:rPr>
          <w:t>2</w:t>
        </w:r>
        <w:r w:rsidR="007D340B">
          <w:rPr>
            <w:rFonts w:asciiTheme="minorHAnsi" w:eastAsiaTheme="minorEastAsia" w:hAnsiTheme="minorHAnsi" w:cstheme="minorBidi"/>
            <w:b w:val="0"/>
            <w:noProof/>
            <w:lang w:val="fr-FR" w:eastAsia="fr-FR"/>
          </w:rPr>
          <w:tab/>
        </w:r>
        <w:r w:rsidR="007D340B" w:rsidRPr="00E34D1E">
          <w:rPr>
            <w:rStyle w:val="Lienhypertexte"/>
            <w:noProof/>
            <w:lang w:val="en-GB"/>
          </w:rPr>
          <w:t>Termes et définitions</w:t>
        </w:r>
        <w:r w:rsidR="007D340B">
          <w:rPr>
            <w:noProof/>
            <w:webHidden/>
          </w:rPr>
          <w:tab/>
        </w:r>
        <w:r w:rsidR="007D340B">
          <w:rPr>
            <w:noProof/>
            <w:webHidden/>
          </w:rPr>
          <w:fldChar w:fldCharType="begin"/>
        </w:r>
        <w:r w:rsidR="007D340B">
          <w:rPr>
            <w:noProof/>
            <w:webHidden/>
          </w:rPr>
          <w:instrText xml:space="preserve"> PAGEREF _Toc109133986 \h </w:instrText>
        </w:r>
        <w:r w:rsidR="007D340B">
          <w:rPr>
            <w:noProof/>
            <w:webHidden/>
          </w:rPr>
        </w:r>
        <w:r w:rsidR="007D340B">
          <w:rPr>
            <w:noProof/>
            <w:webHidden/>
          </w:rPr>
          <w:fldChar w:fldCharType="separate"/>
        </w:r>
        <w:r w:rsidR="00CD6283">
          <w:rPr>
            <w:noProof/>
            <w:webHidden/>
          </w:rPr>
          <w:t>9</w:t>
        </w:r>
        <w:r w:rsidR="007D340B">
          <w:rPr>
            <w:noProof/>
            <w:webHidden/>
          </w:rPr>
          <w:fldChar w:fldCharType="end"/>
        </w:r>
      </w:hyperlink>
    </w:p>
    <w:p w14:paraId="65AFE78F" w14:textId="1DDB7A47" w:rsidR="007D340B" w:rsidRDefault="00421AA3">
      <w:pPr>
        <w:pStyle w:val="TM2"/>
        <w:rPr>
          <w:rFonts w:asciiTheme="minorHAnsi" w:eastAsiaTheme="minorEastAsia" w:hAnsiTheme="minorHAnsi" w:cstheme="minorBidi"/>
          <w:b w:val="0"/>
          <w:noProof/>
          <w:lang w:val="fr-FR" w:eastAsia="fr-FR"/>
        </w:rPr>
      </w:pPr>
      <w:hyperlink w:anchor="_Toc109133987" w:history="1">
        <w:r w:rsidR="007D340B" w:rsidRPr="00E34D1E">
          <w:rPr>
            <w:rStyle w:val="Lienhypertexte"/>
            <w:noProof/>
          </w:rPr>
          <w:t>2.1</w:t>
        </w:r>
        <w:r w:rsidR="007D340B">
          <w:rPr>
            <w:rFonts w:asciiTheme="minorHAnsi" w:eastAsiaTheme="minorEastAsia" w:hAnsiTheme="minorHAnsi" w:cstheme="minorBidi"/>
            <w:b w:val="0"/>
            <w:noProof/>
            <w:lang w:val="fr-FR" w:eastAsia="fr-FR"/>
          </w:rPr>
          <w:tab/>
        </w:r>
        <w:r w:rsidR="007D340B" w:rsidRPr="00E34D1E">
          <w:rPr>
            <w:rStyle w:val="Lienhypertexte"/>
            <w:noProof/>
          </w:rPr>
          <w:t>Cas général</w:t>
        </w:r>
        <w:r w:rsidR="007D340B">
          <w:rPr>
            <w:noProof/>
            <w:webHidden/>
          </w:rPr>
          <w:tab/>
        </w:r>
        <w:r w:rsidR="007D340B">
          <w:rPr>
            <w:noProof/>
            <w:webHidden/>
          </w:rPr>
          <w:fldChar w:fldCharType="begin"/>
        </w:r>
        <w:r w:rsidR="007D340B">
          <w:rPr>
            <w:noProof/>
            <w:webHidden/>
          </w:rPr>
          <w:instrText xml:space="preserve"> PAGEREF _Toc109133987 \h </w:instrText>
        </w:r>
        <w:r w:rsidR="007D340B">
          <w:rPr>
            <w:noProof/>
            <w:webHidden/>
          </w:rPr>
        </w:r>
        <w:r w:rsidR="007D340B">
          <w:rPr>
            <w:noProof/>
            <w:webHidden/>
          </w:rPr>
          <w:fldChar w:fldCharType="separate"/>
        </w:r>
        <w:r w:rsidR="00CD6283">
          <w:rPr>
            <w:noProof/>
            <w:webHidden/>
          </w:rPr>
          <w:t>9</w:t>
        </w:r>
        <w:r w:rsidR="007D340B">
          <w:rPr>
            <w:noProof/>
            <w:webHidden/>
          </w:rPr>
          <w:fldChar w:fldCharType="end"/>
        </w:r>
      </w:hyperlink>
    </w:p>
    <w:p w14:paraId="28535329" w14:textId="6B9B39D2" w:rsidR="007D340B" w:rsidRDefault="00421AA3">
      <w:pPr>
        <w:pStyle w:val="TM2"/>
        <w:rPr>
          <w:rFonts w:asciiTheme="minorHAnsi" w:eastAsiaTheme="minorEastAsia" w:hAnsiTheme="minorHAnsi" w:cstheme="minorBidi"/>
          <w:b w:val="0"/>
          <w:noProof/>
          <w:lang w:val="fr-FR" w:eastAsia="fr-FR"/>
        </w:rPr>
      </w:pPr>
      <w:hyperlink w:anchor="_Toc109133988" w:history="1">
        <w:r w:rsidR="007D340B" w:rsidRPr="00E34D1E">
          <w:rPr>
            <w:rStyle w:val="Lienhypertexte"/>
            <w:noProof/>
          </w:rPr>
          <w:t>2.2</w:t>
        </w:r>
        <w:r w:rsidR="007D340B">
          <w:rPr>
            <w:rFonts w:asciiTheme="minorHAnsi" w:eastAsiaTheme="minorEastAsia" w:hAnsiTheme="minorHAnsi" w:cstheme="minorBidi"/>
            <w:b w:val="0"/>
            <w:noProof/>
            <w:lang w:val="fr-FR" w:eastAsia="fr-FR"/>
          </w:rPr>
          <w:tab/>
        </w:r>
        <w:r w:rsidR="007D340B" w:rsidRPr="00E34D1E">
          <w:rPr>
            <w:rStyle w:val="Lienhypertexte"/>
            <w:noProof/>
          </w:rPr>
          <w:t>Définition d’un point d’arrêt</w:t>
        </w:r>
        <w:r w:rsidR="007D340B">
          <w:rPr>
            <w:noProof/>
            <w:webHidden/>
          </w:rPr>
          <w:tab/>
        </w:r>
        <w:r w:rsidR="007D340B">
          <w:rPr>
            <w:noProof/>
            <w:webHidden/>
          </w:rPr>
          <w:fldChar w:fldCharType="begin"/>
        </w:r>
        <w:r w:rsidR="007D340B">
          <w:rPr>
            <w:noProof/>
            <w:webHidden/>
          </w:rPr>
          <w:instrText xml:space="preserve"> PAGEREF _Toc109133988 \h </w:instrText>
        </w:r>
        <w:r w:rsidR="007D340B">
          <w:rPr>
            <w:noProof/>
            <w:webHidden/>
          </w:rPr>
        </w:r>
        <w:r w:rsidR="007D340B">
          <w:rPr>
            <w:noProof/>
            <w:webHidden/>
          </w:rPr>
          <w:fldChar w:fldCharType="separate"/>
        </w:r>
        <w:r w:rsidR="00CD6283">
          <w:rPr>
            <w:noProof/>
            <w:webHidden/>
          </w:rPr>
          <w:t>9</w:t>
        </w:r>
        <w:r w:rsidR="007D340B">
          <w:rPr>
            <w:noProof/>
            <w:webHidden/>
          </w:rPr>
          <w:fldChar w:fldCharType="end"/>
        </w:r>
      </w:hyperlink>
    </w:p>
    <w:p w14:paraId="1FAA0930" w14:textId="2DDBB140" w:rsidR="007D340B" w:rsidRDefault="00421AA3">
      <w:pPr>
        <w:pStyle w:val="TM2"/>
        <w:rPr>
          <w:rFonts w:asciiTheme="minorHAnsi" w:eastAsiaTheme="minorEastAsia" w:hAnsiTheme="minorHAnsi" w:cstheme="minorBidi"/>
          <w:b w:val="0"/>
          <w:noProof/>
          <w:lang w:val="fr-FR" w:eastAsia="fr-FR"/>
        </w:rPr>
      </w:pPr>
      <w:hyperlink w:anchor="_Toc109133989" w:history="1">
        <w:r w:rsidR="007D340B" w:rsidRPr="00E34D1E">
          <w:rPr>
            <w:rStyle w:val="Lienhypertexte"/>
            <w:noProof/>
          </w:rPr>
          <w:t>2.3</w:t>
        </w:r>
        <w:r w:rsidR="007D340B">
          <w:rPr>
            <w:rFonts w:asciiTheme="minorHAnsi" w:eastAsiaTheme="minorEastAsia" w:hAnsiTheme="minorHAnsi" w:cstheme="minorBidi"/>
            <w:b w:val="0"/>
            <w:noProof/>
            <w:lang w:val="fr-FR" w:eastAsia="fr-FR"/>
          </w:rPr>
          <w:tab/>
        </w:r>
        <w:r w:rsidR="007D340B" w:rsidRPr="00E34D1E">
          <w:rPr>
            <w:rStyle w:val="Lienhypertexte"/>
            <w:noProof/>
          </w:rPr>
          <w:t>Définition de la structure LEADER</w:t>
        </w:r>
        <w:r w:rsidR="007D340B">
          <w:rPr>
            <w:noProof/>
            <w:webHidden/>
          </w:rPr>
          <w:tab/>
        </w:r>
        <w:r w:rsidR="007D340B">
          <w:rPr>
            <w:noProof/>
            <w:webHidden/>
          </w:rPr>
          <w:fldChar w:fldCharType="begin"/>
        </w:r>
        <w:r w:rsidR="007D340B">
          <w:rPr>
            <w:noProof/>
            <w:webHidden/>
          </w:rPr>
          <w:instrText xml:space="preserve"> PAGEREF _Toc109133989 \h </w:instrText>
        </w:r>
        <w:r w:rsidR="007D340B">
          <w:rPr>
            <w:noProof/>
            <w:webHidden/>
          </w:rPr>
        </w:r>
        <w:r w:rsidR="007D340B">
          <w:rPr>
            <w:noProof/>
            <w:webHidden/>
          </w:rPr>
          <w:fldChar w:fldCharType="separate"/>
        </w:r>
        <w:r w:rsidR="00CD6283">
          <w:rPr>
            <w:noProof/>
            <w:webHidden/>
          </w:rPr>
          <w:t>10</w:t>
        </w:r>
        <w:r w:rsidR="007D340B">
          <w:rPr>
            <w:noProof/>
            <w:webHidden/>
          </w:rPr>
          <w:fldChar w:fldCharType="end"/>
        </w:r>
      </w:hyperlink>
    </w:p>
    <w:p w14:paraId="592F403E" w14:textId="074DFF5F" w:rsidR="007D340B" w:rsidRDefault="00421AA3">
      <w:pPr>
        <w:pStyle w:val="TM2"/>
        <w:rPr>
          <w:rFonts w:asciiTheme="minorHAnsi" w:eastAsiaTheme="minorEastAsia" w:hAnsiTheme="minorHAnsi" w:cstheme="minorBidi"/>
          <w:b w:val="0"/>
          <w:noProof/>
          <w:lang w:val="fr-FR" w:eastAsia="fr-FR"/>
        </w:rPr>
      </w:pPr>
      <w:hyperlink w:anchor="_Toc109133990" w:history="1">
        <w:r w:rsidR="007D340B" w:rsidRPr="00E34D1E">
          <w:rPr>
            <w:rStyle w:val="Lienhypertexte"/>
            <w:noProof/>
            <w:lang w:val="en-GB"/>
          </w:rPr>
          <w:t>2.4</w:t>
        </w:r>
        <w:r w:rsidR="007D340B">
          <w:rPr>
            <w:rFonts w:asciiTheme="minorHAnsi" w:eastAsiaTheme="minorEastAsia" w:hAnsiTheme="minorHAnsi" w:cstheme="minorBidi"/>
            <w:b w:val="0"/>
            <w:noProof/>
            <w:lang w:val="fr-FR" w:eastAsia="fr-FR"/>
          </w:rPr>
          <w:tab/>
        </w:r>
        <w:r w:rsidR="007D340B" w:rsidRPr="00E34D1E">
          <w:rPr>
            <w:rStyle w:val="Lienhypertexte"/>
            <w:noProof/>
            <w:lang w:val="en-GB"/>
          </w:rPr>
          <w:t>Référentiel théorique</w:t>
        </w:r>
        <w:r w:rsidR="007D340B">
          <w:rPr>
            <w:noProof/>
            <w:webHidden/>
          </w:rPr>
          <w:tab/>
        </w:r>
        <w:r w:rsidR="007D340B">
          <w:rPr>
            <w:noProof/>
            <w:webHidden/>
          </w:rPr>
          <w:fldChar w:fldCharType="begin"/>
        </w:r>
        <w:r w:rsidR="007D340B">
          <w:rPr>
            <w:noProof/>
            <w:webHidden/>
          </w:rPr>
          <w:instrText xml:space="preserve"> PAGEREF _Toc109133990 \h </w:instrText>
        </w:r>
        <w:r w:rsidR="007D340B">
          <w:rPr>
            <w:noProof/>
            <w:webHidden/>
          </w:rPr>
        </w:r>
        <w:r w:rsidR="007D340B">
          <w:rPr>
            <w:noProof/>
            <w:webHidden/>
          </w:rPr>
          <w:fldChar w:fldCharType="separate"/>
        </w:r>
        <w:r w:rsidR="00CD6283">
          <w:rPr>
            <w:noProof/>
            <w:webHidden/>
          </w:rPr>
          <w:t>11</w:t>
        </w:r>
        <w:r w:rsidR="007D340B">
          <w:rPr>
            <w:noProof/>
            <w:webHidden/>
          </w:rPr>
          <w:fldChar w:fldCharType="end"/>
        </w:r>
      </w:hyperlink>
    </w:p>
    <w:p w14:paraId="04C06125" w14:textId="044F3899" w:rsidR="007D340B" w:rsidRDefault="00421AA3">
      <w:pPr>
        <w:pStyle w:val="TM1"/>
        <w:rPr>
          <w:rFonts w:asciiTheme="minorHAnsi" w:eastAsiaTheme="minorEastAsia" w:hAnsiTheme="minorHAnsi" w:cstheme="minorBidi"/>
          <w:b w:val="0"/>
          <w:noProof/>
          <w:lang w:val="fr-FR" w:eastAsia="fr-FR"/>
        </w:rPr>
      </w:pPr>
      <w:hyperlink w:anchor="_Toc109133991" w:history="1">
        <w:r w:rsidR="007D340B" w:rsidRPr="00E34D1E">
          <w:rPr>
            <w:rStyle w:val="Lienhypertexte"/>
            <w:noProof/>
            <w:lang w:val="en-GB"/>
          </w:rPr>
          <w:t>3</w:t>
        </w:r>
        <w:r w:rsidR="007D340B">
          <w:rPr>
            <w:rFonts w:asciiTheme="minorHAnsi" w:eastAsiaTheme="minorEastAsia" w:hAnsiTheme="minorHAnsi" w:cstheme="minorBidi"/>
            <w:b w:val="0"/>
            <w:noProof/>
            <w:lang w:val="fr-FR" w:eastAsia="fr-FR"/>
          </w:rPr>
          <w:tab/>
        </w:r>
        <w:r w:rsidR="007D340B" w:rsidRPr="00E34D1E">
          <w:rPr>
            <w:rStyle w:val="Lienhypertexte"/>
            <w:noProof/>
            <w:lang w:val="en-GB"/>
          </w:rPr>
          <w:t>Description du profil d’échange</w:t>
        </w:r>
        <w:r w:rsidR="007D340B">
          <w:rPr>
            <w:noProof/>
            <w:webHidden/>
          </w:rPr>
          <w:tab/>
        </w:r>
        <w:r w:rsidR="007D340B">
          <w:rPr>
            <w:noProof/>
            <w:webHidden/>
          </w:rPr>
          <w:fldChar w:fldCharType="begin"/>
        </w:r>
        <w:r w:rsidR="007D340B">
          <w:rPr>
            <w:noProof/>
            <w:webHidden/>
          </w:rPr>
          <w:instrText xml:space="preserve"> PAGEREF _Toc109133991 \h </w:instrText>
        </w:r>
        <w:r w:rsidR="007D340B">
          <w:rPr>
            <w:noProof/>
            <w:webHidden/>
          </w:rPr>
        </w:r>
        <w:r w:rsidR="007D340B">
          <w:rPr>
            <w:noProof/>
            <w:webHidden/>
          </w:rPr>
          <w:fldChar w:fldCharType="separate"/>
        </w:r>
        <w:r w:rsidR="00CD6283">
          <w:rPr>
            <w:noProof/>
            <w:webHidden/>
          </w:rPr>
          <w:t>11</w:t>
        </w:r>
        <w:r w:rsidR="007D340B">
          <w:rPr>
            <w:noProof/>
            <w:webHidden/>
          </w:rPr>
          <w:fldChar w:fldCharType="end"/>
        </w:r>
      </w:hyperlink>
    </w:p>
    <w:p w14:paraId="635B7B04" w14:textId="662CB4BC" w:rsidR="007D340B" w:rsidRDefault="00421AA3">
      <w:pPr>
        <w:pStyle w:val="TM2"/>
        <w:rPr>
          <w:rFonts w:asciiTheme="minorHAnsi" w:eastAsiaTheme="minorEastAsia" w:hAnsiTheme="minorHAnsi" w:cstheme="minorBidi"/>
          <w:b w:val="0"/>
          <w:noProof/>
          <w:lang w:val="fr-FR" w:eastAsia="fr-FR"/>
        </w:rPr>
      </w:pPr>
      <w:hyperlink w:anchor="_Toc109133992" w:history="1">
        <w:r w:rsidR="007D340B" w:rsidRPr="00E34D1E">
          <w:rPr>
            <w:rStyle w:val="Lienhypertexte"/>
            <w:noProof/>
          </w:rPr>
          <w:t>3.1</w:t>
        </w:r>
        <w:r w:rsidR="007D340B">
          <w:rPr>
            <w:rFonts w:asciiTheme="minorHAnsi" w:eastAsiaTheme="minorEastAsia" w:hAnsiTheme="minorHAnsi" w:cstheme="minorBidi"/>
            <w:b w:val="0"/>
            <w:noProof/>
            <w:lang w:val="fr-FR" w:eastAsia="fr-FR"/>
          </w:rPr>
          <w:tab/>
        </w:r>
        <w:r w:rsidR="007D340B" w:rsidRPr="00E34D1E">
          <w:rPr>
            <w:rStyle w:val="Lienhypertexte"/>
            <w:noProof/>
          </w:rPr>
          <w:t>Règles de gestion du profil</w:t>
        </w:r>
        <w:r w:rsidR="007D340B">
          <w:rPr>
            <w:noProof/>
            <w:webHidden/>
          </w:rPr>
          <w:tab/>
        </w:r>
        <w:r w:rsidR="007D340B">
          <w:rPr>
            <w:noProof/>
            <w:webHidden/>
          </w:rPr>
          <w:fldChar w:fldCharType="begin"/>
        </w:r>
        <w:r w:rsidR="007D340B">
          <w:rPr>
            <w:noProof/>
            <w:webHidden/>
          </w:rPr>
          <w:instrText xml:space="preserve"> PAGEREF _Toc109133992 \h </w:instrText>
        </w:r>
        <w:r w:rsidR="007D340B">
          <w:rPr>
            <w:noProof/>
            <w:webHidden/>
          </w:rPr>
        </w:r>
        <w:r w:rsidR="007D340B">
          <w:rPr>
            <w:noProof/>
            <w:webHidden/>
          </w:rPr>
          <w:fldChar w:fldCharType="separate"/>
        </w:r>
        <w:r w:rsidR="00CD6283">
          <w:rPr>
            <w:noProof/>
            <w:webHidden/>
          </w:rPr>
          <w:t>11</w:t>
        </w:r>
        <w:r w:rsidR="007D340B">
          <w:rPr>
            <w:noProof/>
            <w:webHidden/>
          </w:rPr>
          <w:fldChar w:fldCharType="end"/>
        </w:r>
      </w:hyperlink>
    </w:p>
    <w:p w14:paraId="478B3998" w14:textId="169849DB" w:rsidR="007D340B" w:rsidRDefault="00421AA3">
      <w:pPr>
        <w:pStyle w:val="TM2"/>
        <w:rPr>
          <w:rFonts w:asciiTheme="minorHAnsi" w:eastAsiaTheme="minorEastAsia" w:hAnsiTheme="minorHAnsi" w:cstheme="minorBidi"/>
          <w:b w:val="0"/>
          <w:noProof/>
          <w:lang w:val="fr-FR" w:eastAsia="fr-FR"/>
        </w:rPr>
      </w:pPr>
      <w:hyperlink w:anchor="_Toc109133993" w:history="1">
        <w:r w:rsidR="007D340B" w:rsidRPr="00E34D1E">
          <w:rPr>
            <w:rStyle w:val="Lienhypertexte"/>
            <w:noProof/>
            <w:lang w:val="en-GB"/>
          </w:rPr>
          <w:t>3.2</w:t>
        </w:r>
        <w:r w:rsidR="007D340B">
          <w:rPr>
            <w:rFonts w:asciiTheme="minorHAnsi" w:eastAsiaTheme="minorEastAsia" w:hAnsiTheme="minorHAnsi" w:cstheme="minorBidi"/>
            <w:b w:val="0"/>
            <w:noProof/>
            <w:lang w:val="fr-FR" w:eastAsia="fr-FR"/>
          </w:rPr>
          <w:tab/>
        </w:r>
        <w:r w:rsidR="007D340B" w:rsidRPr="00E34D1E">
          <w:rPr>
            <w:rStyle w:val="Lienhypertexte"/>
            <w:noProof/>
            <w:lang w:val="en-GB"/>
          </w:rPr>
          <w:t>Conventions &amp; Représention des messages</w:t>
        </w:r>
        <w:r w:rsidR="007D340B">
          <w:rPr>
            <w:noProof/>
            <w:webHidden/>
          </w:rPr>
          <w:tab/>
        </w:r>
        <w:r w:rsidR="007D340B">
          <w:rPr>
            <w:noProof/>
            <w:webHidden/>
          </w:rPr>
          <w:fldChar w:fldCharType="begin"/>
        </w:r>
        <w:r w:rsidR="007D340B">
          <w:rPr>
            <w:noProof/>
            <w:webHidden/>
          </w:rPr>
          <w:instrText xml:space="preserve"> PAGEREF _Toc109133993 \h </w:instrText>
        </w:r>
        <w:r w:rsidR="007D340B">
          <w:rPr>
            <w:noProof/>
            <w:webHidden/>
          </w:rPr>
        </w:r>
        <w:r w:rsidR="007D340B">
          <w:rPr>
            <w:noProof/>
            <w:webHidden/>
          </w:rPr>
          <w:fldChar w:fldCharType="separate"/>
        </w:r>
        <w:r w:rsidR="00CD6283">
          <w:rPr>
            <w:noProof/>
            <w:webHidden/>
          </w:rPr>
          <w:t>11</w:t>
        </w:r>
        <w:r w:rsidR="007D340B">
          <w:rPr>
            <w:noProof/>
            <w:webHidden/>
          </w:rPr>
          <w:fldChar w:fldCharType="end"/>
        </w:r>
      </w:hyperlink>
    </w:p>
    <w:p w14:paraId="432D60B3" w14:textId="5E3653AA" w:rsidR="007D340B" w:rsidRDefault="00421AA3">
      <w:pPr>
        <w:pStyle w:val="TM1"/>
        <w:rPr>
          <w:rFonts w:asciiTheme="minorHAnsi" w:eastAsiaTheme="minorEastAsia" w:hAnsiTheme="minorHAnsi" w:cstheme="minorBidi"/>
          <w:b w:val="0"/>
          <w:noProof/>
          <w:lang w:val="fr-FR" w:eastAsia="fr-FR"/>
        </w:rPr>
      </w:pPr>
      <w:hyperlink w:anchor="_Toc109133994" w:history="1">
        <w:r w:rsidR="007D340B" w:rsidRPr="00E34D1E">
          <w:rPr>
            <w:rStyle w:val="Lienhypertexte"/>
            <w:noProof/>
          </w:rPr>
          <w:t>4</w:t>
        </w:r>
        <w:r w:rsidR="007D340B">
          <w:rPr>
            <w:rFonts w:asciiTheme="minorHAnsi" w:eastAsiaTheme="minorEastAsia" w:hAnsiTheme="minorHAnsi" w:cstheme="minorBidi"/>
            <w:b w:val="0"/>
            <w:noProof/>
            <w:lang w:val="fr-FR" w:eastAsia="fr-FR"/>
          </w:rPr>
          <w:tab/>
        </w:r>
        <w:r w:rsidR="007D340B" w:rsidRPr="00E34D1E">
          <w:rPr>
            <w:rStyle w:val="Lienhypertexte"/>
            <w:noProof/>
          </w:rPr>
          <w:t>Partie I - Description du cadre</w:t>
        </w:r>
        <w:r w:rsidR="007D340B">
          <w:rPr>
            <w:noProof/>
            <w:webHidden/>
          </w:rPr>
          <w:tab/>
        </w:r>
        <w:r w:rsidR="007D340B">
          <w:rPr>
            <w:noProof/>
            <w:webHidden/>
          </w:rPr>
          <w:fldChar w:fldCharType="begin"/>
        </w:r>
        <w:r w:rsidR="007D340B">
          <w:rPr>
            <w:noProof/>
            <w:webHidden/>
          </w:rPr>
          <w:instrText xml:space="preserve"> PAGEREF _Toc109133994 \h </w:instrText>
        </w:r>
        <w:r w:rsidR="007D340B">
          <w:rPr>
            <w:noProof/>
            <w:webHidden/>
          </w:rPr>
        </w:r>
        <w:r w:rsidR="007D340B">
          <w:rPr>
            <w:noProof/>
            <w:webHidden/>
          </w:rPr>
          <w:fldChar w:fldCharType="separate"/>
        </w:r>
        <w:r w:rsidR="00CD6283">
          <w:rPr>
            <w:noProof/>
            <w:webHidden/>
          </w:rPr>
          <w:t>14</w:t>
        </w:r>
        <w:r w:rsidR="007D340B">
          <w:rPr>
            <w:noProof/>
            <w:webHidden/>
          </w:rPr>
          <w:fldChar w:fldCharType="end"/>
        </w:r>
      </w:hyperlink>
    </w:p>
    <w:p w14:paraId="3EE37CC2" w14:textId="2CA2EAFA" w:rsidR="007D340B" w:rsidRDefault="00421AA3">
      <w:pPr>
        <w:pStyle w:val="TM2"/>
        <w:rPr>
          <w:rFonts w:asciiTheme="minorHAnsi" w:eastAsiaTheme="minorEastAsia" w:hAnsiTheme="minorHAnsi" w:cstheme="minorBidi"/>
          <w:b w:val="0"/>
          <w:noProof/>
          <w:lang w:val="fr-FR" w:eastAsia="fr-FR"/>
        </w:rPr>
      </w:pPr>
      <w:hyperlink w:anchor="_Toc109133995" w:history="1">
        <w:r w:rsidR="007D340B" w:rsidRPr="00E34D1E">
          <w:rPr>
            <w:rStyle w:val="Lienhypertexte"/>
            <w:noProof/>
            <w:lang w:val="en-GB"/>
          </w:rPr>
          <w:t>4.1</w:t>
        </w:r>
        <w:r w:rsidR="007D340B">
          <w:rPr>
            <w:rFonts w:asciiTheme="minorHAnsi" w:eastAsiaTheme="minorEastAsia" w:hAnsiTheme="minorHAnsi" w:cstheme="minorBidi"/>
            <w:b w:val="0"/>
            <w:noProof/>
            <w:lang w:val="fr-FR" w:eastAsia="fr-FR"/>
          </w:rPr>
          <w:tab/>
        </w:r>
        <w:r w:rsidR="007D340B" w:rsidRPr="00E34D1E">
          <w:rPr>
            <w:rStyle w:val="Lienhypertexte"/>
            <w:noProof/>
            <w:lang w:val="en-GB"/>
          </w:rPr>
          <w:t>Définition des concepts fondamentaux</w:t>
        </w:r>
        <w:r w:rsidR="007D340B">
          <w:rPr>
            <w:noProof/>
            <w:webHidden/>
          </w:rPr>
          <w:tab/>
        </w:r>
        <w:r w:rsidR="007D340B">
          <w:rPr>
            <w:noProof/>
            <w:webHidden/>
          </w:rPr>
          <w:fldChar w:fldCharType="begin"/>
        </w:r>
        <w:r w:rsidR="007D340B">
          <w:rPr>
            <w:noProof/>
            <w:webHidden/>
          </w:rPr>
          <w:instrText xml:space="preserve"> PAGEREF _Toc109133995 \h </w:instrText>
        </w:r>
        <w:r w:rsidR="007D340B">
          <w:rPr>
            <w:noProof/>
            <w:webHidden/>
          </w:rPr>
        </w:r>
        <w:r w:rsidR="007D340B">
          <w:rPr>
            <w:noProof/>
            <w:webHidden/>
          </w:rPr>
          <w:fldChar w:fldCharType="separate"/>
        </w:r>
        <w:r w:rsidR="00CD6283">
          <w:rPr>
            <w:noProof/>
            <w:webHidden/>
          </w:rPr>
          <w:t>14</w:t>
        </w:r>
        <w:r w:rsidR="007D340B">
          <w:rPr>
            <w:noProof/>
            <w:webHidden/>
          </w:rPr>
          <w:fldChar w:fldCharType="end"/>
        </w:r>
      </w:hyperlink>
    </w:p>
    <w:p w14:paraId="3835EE20" w14:textId="5852E49B" w:rsidR="007D340B" w:rsidRDefault="00421AA3">
      <w:pPr>
        <w:pStyle w:val="TM2"/>
        <w:rPr>
          <w:rFonts w:asciiTheme="minorHAnsi" w:eastAsiaTheme="minorEastAsia" w:hAnsiTheme="minorHAnsi" w:cstheme="minorBidi"/>
          <w:b w:val="0"/>
          <w:noProof/>
          <w:lang w:val="fr-FR" w:eastAsia="fr-FR"/>
        </w:rPr>
      </w:pPr>
      <w:hyperlink w:anchor="_Toc109133996" w:history="1">
        <w:r w:rsidR="007D340B" w:rsidRPr="00E34D1E">
          <w:rPr>
            <w:rStyle w:val="Lienhypertexte"/>
            <w:noProof/>
          </w:rPr>
          <w:t>4.2</w:t>
        </w:r>
        <w:r w:rsidR="007D340B">
          <w:rPr>
            <w:rFonts w:asciiTheme="minorHAnsi" w:eastAsiaTheme="minorEastAsia" w:hAnsiTheme="minorHAnsi" w:cstheme="minorBidi"/>
            <w:b w:val="0"/>
            <w:noProof/>
            <w:lang w:val="fr-FR" w:eastAsia="fr-FR"/>
          </w:rPr>
          <w:tab/>
        </w:r>
        <w:r w:rsidR="007D340B" w:rsidRPr="00E34D1E">
          <w:rPr>
            <w:rStyle w:val="Lienhypertexte"/>
            <w:noProof/>
          </w:rPr>
          <w:t>Cas d’usage</w:t>
        </w:r>
        <w:r w:rsidR="007D340B">
          <w:rPr>
            <w:noProof/>
            <w:webHidden/>
          </w:rPr>
          <w:tab/>
        </w:r>
        <w:r w:rsidR="007D340B">
          <w:rPr>
            <w:noProof/>
            <w:webHidden/>
          </w:rPr>
          <w:fldChar w:fldCharType="begin"/>
        </w:r>
        <w:r w:rsidR="007D340B">
          <w:rPr>
            <w:noProof/>
            <w:webHidden/>
          </w:rPr>
          <w:instrText xml:space="preserve"> PAGEREF _Toc109133996 \h </w:instrText>
        </w:r>
        <w:r w:rsidR="007D340B">
          <w:rPr>
            <w:noProof/>
            <w:webHidden/>
          </w:rPr>
        </w:r>
        <w:r w:rsidR="007D340B">
          <w:rPr>
            <w:noProof/>
            <w:webHidden/>
          </w:rPr>
          <w:fldChar w:fldCharType="separate"/>
        </w:r>
        <w:r w:rsidR="00CD6283">
          <w:rPr>
            <w:noProof/>
            <w:webHidden/>
          </w:rPr>
          <w:t>14</w:t>
        </w:r>
        <w:r w:rsidR="007D340B">
          <w:rPr>
            <w:noProof/>
            <w:webHidden/>
          </w:rPr>
          <w:fldChar w:fldCharType="end"/>
        </w:r>
      </w:hyperlink>
    </w:p>
    <w:p w14:paraId="07FD1EB1" w14:textId="7C35386B" w:rsidR="007D340B" w:rsidRDefault="00421AA3">
      <w:pPr>
        <w:pStyle w:val="TM1"/>
        <w:rPr>
          <w:rFonts w:asciiTheme="minorHAnsi" w:eastAsiaTheme="minorEastAsia" w:hAnsiTheme="minorHAnsi" w:cstheme="minorBidi"/>
          <w:b w:val="0"/>
          <w:noProof/>
          <w:lang w:val="fr-FR" w:eastAsia="fr-FR"/>
        </w:rPr>
      </w:pPr>
      <w:hyperlink w:anchor="_Toc109133997" w:history="1">
        <w:r w:rsidR="007D340B" w:rsidRPr="00E34D1E">
          <w:rPr>
            <w:rStyle w:val="Lienhypertexte"/>
            <w:noProof/>
          </w:rPr>
          <w:t>5</w:t>
        </w:r>
        <w:r w:rsidR="007D340B">
          <w:rPr>
            <w:rFonts w:asciiTheme="minorHAnsi" w:eastAsiaTheme="minorEastAsia" w:hAnsiTheme="minorHAnsi" w:cstheme="minorBidi"/>
            <w:b w:val="0"/>
            <w:noProof/>
            <w:lang w:val="fr-FR" w:eastAsia="fr-FR"/>
          </w:rPr>
          <w:tab/>
        </w:r>
        <w:r w:rsidR="007D340B" w:rsidRPr="00E34D1E">
          <w:rPr>
            <w:rStyle w:val="Lienhypertexte"/>
            <w:noProof/>
          </w:rPr>
          <w:t>Partie II - Application du Profil SIRI France</w:t>
        </w:r>
        <w:r w:rsidR="007D340B">
          <w:rPr>
            <w:noProof/>
            <w:webHidden/>
          </w:rPr>
          <w:tab/>
        </w:r>
        <w:r w:rsidR="007D340B">
          <w:rPr>
            <w:noProof/>
            <w:webHidden/>
          </w:rPr>
          <w:fldChar w:fldCharType="begin"/>
        </w:r>
        <w:r w:rsidR="007D340B">
          <w:rPr>
            <w:noProof/>
            <w:webHidden/>
          </w:rPr>
          <w:instrText xml:space="preserve"> PAGEREF _Toc109133997 \h </w:instrText>
        </w:r>
        <w:r w:rsidR="007D340B">
          <w:rPr>
            <w:noProof/>
            <w:webHidden/>
          </w:rPr>
        </w:r>
        <w:r w:rsidR="007D340B">
          <w:rPr>
            <w:noProof/>
            <w:webHidden/>
          </w:rPr>
          <w:fldChar w:fldCharType="separate"/>
        </w:r>
        <w:r w:rsidR="00CD6283">
          <w:rPr>
            <w:noProof/>
            <w:webHidden/>
          </w:rPr>
          <w:t>22</w:t>
        </w:r>
        <w:r w:rsidR="007D340B">
          <w:rPr>
            <w:noProof/>
            <w:webHidden/>
          </w:rPr>
          <w:fldChar w:fldCharType="end"/>
        </w:r>
      </w:hyperlink>
    </w:p>
    <w:p w14:paraId="148F1058" w14:textId="58CB8D69" w:rsidR="007D340B" w:rsidRDefault="00421AA3">
      <w:pPr>
        <w:pStyle w:val="TM2"/>
        <w:rPr>
          <w:rFonts w:asciiTheme="minorHAnsi" w:eastAsiaTheme="minorEastAsia" w:hAnsiTheme="minorHAnsi" w:cstheme="minorBidi"/>
          <w:b w:val="0"/>
          <w:noProof/>
          <w:lang w:val="fr-FR" w:eastAsia="fr-FR"/>
        </w:rPr>
      </w:pPr>
      <w:hyperlink w:anchor="_Toc109133998" w:history="1">
        <w:r w:rsidR="007D340B" w:rsidRPr="00E34D1E">
          <w:rPr>
            <w:rStyle w:val="Lienhypertexte"/>
            <w:noProof/>
          </w:rPr>
          <w:t>5.1</w:t>
        </w:r>
        <w:r w:rsidR="007D340B">
          <w:rPr>
            <w:rFonts w:asciiTheme="minorHAnsi" w:eastAsiaTheme="minorEastAsia" w:hAnsiTheme="minorHAnsi" w:cstheme="minorBidi"/>
            <w:b w:val="0"/>
            <w:noProof/>
            <w:lang w:val="fr-FR" w:eastAsia="fr-FR"/>
          </w:rPr>
          <w:tab/>
        </w:r>
        <w:r w:rsidR="007D340B" w:rsidRPr="00E34D1E">
          <w:rPr>
            <w:rStyle w:val="Lienhypertexte"/>
            <w:noProof/>
          </w:rPr>
          <w:t>Modalités d’application</w:t>
        </w:r>
        <w:r w:rsidR="007D340B">
          <w:rPr>
            <w:noProof/>
            <w:webHidden/>
          </w:rPr>
          <w:tab/>
        </w:r>
        <w:r w:rsidR="007D340B">
          <w:rPr>
            <w:noProof/>
            <w:webHidden/>
          </w:rPr>
          <w:fldChar w:fldCharType="begin"/>
        </w:r>
        <w:r w:rsidR="007D340B">
          <w:rPr>
            <w:noProof/>
            <w:webHidden/>
          </w:rPr>
          <w:instrText xml:space="preserve"> PAGEREF _Toc109133998 \h </w:instrText>
        </w:r>
        <w:r w:rsidR="007D340B">
          <w:rPr>
            <w:noProof/>
            <w:webHidden/>
          </w:rPr>
        </w:r>
        <w:r w:rsidR="007D340B">
          <w:rPr>
            <w:noProof/>
            <w:webHidden/>
          </w:rPr>
          <w:fldChar w:fldCharType="separate"/>
        </w:r>
        <w:r w:rsidR="00CD6283">
          <w:rPr>
            <w:noProof/>
            <w:webHidden/>
          </w:rPr>
          <w:t>22</w:t>
        </w:r>
        <w:r w:rsidR="007D340B">
          <w:rPr>
            <w:noProof/>
            <w:webHidden/>
          </w:rPr>
          <w:fldChar w:fldCharType="end"/>
        </w:r>
      </w:hyperlink>
    </w:p>
    <w:p w14:paraId="4F72C19B" w14:textId="67B3E7A7" w:rsidR="007D340B" w:rsidRDefault="00421AA3">
      <w:pPr>
        <w:pStyle w:val="TM2"/>
        <w:rPr>
          <w:rFonts w:asciiTheme="minorHAnsi" w:eastAsiaTheme="minorEastAsia" w:hAnsiTheme="minorHAnsi" w:cstheme="minorBidi"/>
          <w:b w:val="0"/>
          <w:noProof/>
          <w:lang w:val="fr-FR" w:eastAsia="fr-FR"/>
        </w:rPr>
      </w:pPr>
      <w:hyperlink w:anchor="_Toc109133999" w:history="1">
        <w:r w:rsidR="007D340B" w:rsidRPr="00E34D1E">
          <w:rPr>
            <w:rStyle w:val="Lienhypertexte"/>
            <w:noProof/>
          </w:rPr>
          <w:t>5.2</w:t>
        </w:r>
        <w:r w:rsidR="007D340B">
          <w:rPr>
            <w:rFonts w:asciiTheme="minorHAnsi" w:eastAsiaTheme="minorEastAsia" w:hAnsiTheme="minorHAnsi" w:cstheme="minorBidi"/>
            <w:b w:val="0"/>
            <w:noProof/>
            <w:lang w:val="fr-FR" w:eastAsia="fr-FR"/>
          </w:rPr>
          <w:tab/>
        </w:r>
        <w:r w:rsidR="007D340B" w:rsidRPr="00E34D1E">
          <w:rPr>
            <w:rStyle w:val="Lienhypertexte"/>
            <w:noProof/>
          </w:rPr>
          <w:t>Implémentations locales: éléments à préciser dans les protocoles d’accord</w:t>
        </w:r>
        <w:r w:rsidR="007D340B">
          <w:rPr>
            <w:noProof/>
            <w:webHidden/>
          </w:rPr>
          <w:tab/>
        </w:r>
        <w:r w:rsidR="007D340B">
          <w:rPr>
            <w:noProof/>
            <w:webHidden/>
          </w:rPr>
          <w:fldChar w:fldCharType="begin"/>
        </w:r>
        <w:r w:rsidR="007D340B">
          <w:rPr>
            <w:noProof/>
            <w:webHidden/>
          </w:rPr>
          <w:instrText xml:space="preserve"> PAGEREF _Toc109133999 \h </w:instrText>
        </w:r>
        <w:r w:rsidR="007D340B">
          <w:rPr>
            <w:noProof/>
            <w:webHidden/>
          </w:rPr>
        </w:r>
        <w:r w:rsidR="007D340B">
          <w:rPr>
            <w:noProof/>
            <w:webHidden/>
          </w:rPr>
          <w:fldChar w:fldCharType="separate"/>
        </w:r>
        <w:r w:rsidR="00CD6283">
          <w:rPr>
            <w:noProof/>
            <w:webHidden/>
          </w:rPr>
          <w:t>22</w:t>
        </w:r>
        <w:r w:rsidR="007D340B">
          <w:rPr>
            <w:noProof/>
            <w:webHidden/>
          </w:rPr>
          <w:fldChar w:fldCharType="end"/>
        </w:r>
      </w:hyperlink>
    </w:p>
    <w:p w14:paraId="007A35A6" w14:textId="30804E49" w:rsidR="007D340B" w:rsidRDefault="00421AA3">
      <w:pPr>
        <w:pStyle w:val="TM2"/>
        <w:rPr>
          <w:rFonts w:asciiTheme="minorHAnsi" w:eastAsiaTheme="minorEastAsia" w:hAnsiTheme="minorHAnsi" w:cstheme="minorBidi"/>
          <w:b w:val="0"/>
          <w:noProof/>
          <w:lang w:val="fr-FR" w:eastAsia="fr-FR"/>
        </w:rPr>
      </w:pPr>
      <w:hyperlink w:anchor="_Toc109134000" w:history="1">
        <w:r w:rsidR="007D340B" w:rsidRPr="00E34D1E">
          <w:rPr>
            <w:rStyle w:val="Lienhypertexte"/>
            <w:noProof/>
          </w:rPr>
          <w:t>5.3</w:t>
        </w:r>
        <w:r w:rsidR="007D340B">
          <w:rPr>
            <w:rFonts w:asciiTheme="minorHAnsi" w:eastAsiaTheme="minorEastAsia" w:hAnsiTheme="minorHAnsi" w:cstheme="minorBidi"/>
            <w:b w:val="0"/>
            <w:noProof/>
            <w:lang w:val="fr-FR" w:eastAsia="fr-FR"/>
          </w:rPr>
          <w:tab/>
        </w:r>
        <w:r w:rsidR="007D340B" w:rsidRPr="00E34D1E">
          <w:rPr>
            <w:rStyle w:val="Lienhypertexte"/>
            <w:noProof/>
          </w:rPr>
          <w:t>Référentiels de données</w:t>
        </w:r>
        <w:r w:rsidR="007D340B">
          <w:rPr>
            <w:noProof/>
            <w:webHidden/>
          </w:rPr>
          <w:tab/>
        </w:r>
        <w:r w:rsidR="007D340B">
          <w:rPr>
            <w:noProof/>
            <w:webHidden/>
          </w:rPr>
          <w:fldChar w:fldCharType="begin"/>
        </w:r>
        <w:r w:rsidR="007D340B">
          <w:rPr>
            <w:noProof/>
            <w:webHidden/>
          </w:rPr>
          <w:instrText xml:space="preserve"> PAGEREF _Toc109134000 \h </w:instrText>
        </w:r>
        <w:r w:rsidR="007D340B">
          <w:rPr>
            <w:noProof/>
            <w:webHidden/>
          </w:rPr>
        </w:r>
        <w:r w:rsidR="007D340B">
          <w:rPr>
            <w:noProof/>
            <w:webHidden/>
          </w:rPr>
          <w:fldChar w:fldCharType="separate"/>
        </w:r>
        <w:r w:rsidR="00CD6283">
          <w:rPr>
            <w:noProof/>
            <w:webHidden/>
          </w:rPr>
          <w:t>23</w:t>
        </w:r>
        <w:r w:rsidR="007D340B">
          <w:rPr>
            <w:noProof/>
            <w:webHidden/>
          </w:rPr>
          <w:fldChar w:fldCharType="end"/>
        </w:r>
      </w:hyperlink>
    </w:p>
    <w:p w14:paraId="6B68C8B7" w14:textId="778D6371" w:rsidR="007D340B" w:rsidRDefault="00421AA3">
      <w:pPr>
        <w:pStyle w:val="TM2"/>
        <w:rPr>
          <w:rFonts w:asciiTheme="minorHAnsi" w:eastAsiaTheme="minorEastAsia" w:hAnsiTheme="minorHAnsi" w:cstheme="minorBidi"/>
          <w:b w:val="0"/>
          <w:noProof/>
          <w:lang w:val="fr-FR" w:eastAsia="fr-FR"/>
        </w:rPr>
      </w:pPr>
      <w:hyperlink w:anchor="_Toc109134001" w:history="1">
        <w:r w:rsidR="007D340B" w:rsidRPr="00E34D1E">
          <w:rPr>
            <w:rStyle w:val="Lienhypertexte"/>
            <w:noProof/>
          </w:rPr>
          <w:t>5.4</w:t>
        </w:r>
        <w:r w:rsidR="007D340B">
          <w:rPr>
            <w:rFonts w:asciiTheme="minorHAnsi" w:eastAsiaTheme="minorEastAsia" w:hAnsiTheme="minorHAnsi" w:cstheme="minorBidi"/>
            <w:b w:val="0"/>
            <w:noProof/>
            <w:lang w:val="fr-FR" w:eastAsia="fr-FR"/>
          </w:rPr>
          <w:tab/>
        </w:r>
        <w:r w:rsidR="007D340B" w:rsidRPr="00E34D1E">
          <w:rPr>
            <w:rStyle w:val="Lienhypertexte"/>
            <w:noProof/>
          </w:rPr>
          <w:t>Gestion des Identifiants</w:t>
        </w:r>
        <w:r w:rsidR="007D340B">
          <w:rPr>
            <w:noProof/>
            <w:webHidden/>
          </w:rPr>
          <w:tab/>
        </w:r>
        <w:r w:rsidR="007D340B">
          <w:rPr>
            <w:noProof/>
            <w:webHidden/>
          </w:rPr>
          <w:fldChar w:fldCharType="begin"/>
        </w:r>
        <w:r w:rsidR="007D340B">
          <w:rPr>
            <w:noProof/>
            <w:webHidden/>
          </w:rPr>
          <w:instrText xml:space="preserve"> PAGEREF _Toc109134001 \h </w:instrText>
        </w:r>
        <w:r w:rsidR="007D340B">
          <w:rPr>
            <w:noProof/>
            <w:webHidden/>
          </w:rPr>
        </w:r>
        <w:r w:rsidR="007D340B">
          <w:rPr>
            <w:noProof/>
            <w:webHidden/>
          </w:rPr>
          <w:fldChar w:fldCharType="separate"/>
        </w:r>
        <w:r w:rsidR="00CD6283">
          <w:rPr>
            <w:noProof/>
            <w:webHidden/>
          </w:rPr>
          <w:t>25</w:t>
        </w:r>
        <w:r w:rsidR="007D340B">
          <w:rPr>
            <w:noProof/>
            <w:webHidden/>
          </w:rPr>
          <w:fldChar w:fldCharType="end"/>
        </w:r>
      </w:hyperlink>
    </w:p>
    <w:p w14:paraId="2DE90327" w14:textId="00AFFE37" w:rsidR="007D340B" w:rsidRDefault="00421AA3">
      <w:pPr>
        <w:pStyle w:val="TM2"/>
        <w:rPr>
          <w:rFonts w:asciiTheme="minorHAnsi" w:eastAsiaTheme="minorEastAsia" w:hAnsiTheme="minorHAnsi" w:cstheme="minorBidi"/>
          <w:b w:val="0"/>
          <w:noProof/>
          <w:lang w:val="fr-FR" w:eastAsia="fr-FR"/>
        </w:rPr>
      </w:pPr>
      <w:hyperlink w:anchor="_Toc109134002" w:history="1">
        <w:r w:rsidR="007D340B" w:rsidRPr="00E34D1E">
          <w:rPr>
            <w:rStyle w:val="Lienhypertexte"/>
            <w:noProof/>
          </w:rPr>
          <w:t>5.5</w:t>
        </w:r>
        <w:r w:rsidR="007D340B">
          <w:rPr>
            <w:rFonts w:asciiTheme="minorHAnsi" w:eastAsiaTheme="minorEastAsia" w:hAnsiTheme="minorHAnsi" w:cstheme="minorBidi"/>
            <w:b w:val="0"/>
            <w:noProof/>
            <w:lang w:val="fr-FR" w:eastAsia="fr-FR"/>
          </w:rPr>
          <w:tab/>
        </w:r>
        <w:r w:rsidR="007D340B" w:rsidRPr="00E34D1E">
          <w:rPr>
            <w:rStyle w:val="Lienhypertexte"/>
            <w:noProof/>
          </w:rPr>
          <w:t>Gestion des abonnements</w:t>
        </w:r>
        <w:r w:rsidR="007D340B">
          <w:rPr>
            <w:noProof/>
            <w:webHidden/>
          </w:rPr>
          <w:tab/>
        </w:r>
        <w:r w:rsidR="007D340B">
          <w:rPr>
            <w:noProof/>
            <w:webHidden/>
          </w:rPr>
          <w:fldChar w:fldCharType="begin"/>
        </w:r>
        <w:r w:rsidR="007D340B">
          <w:rPr>
            <w:noProof/>
            <w:webHidden/>
          </w:rPr>
          <w:instrText xml:space="preserve"> PAGEREF _Toc109134002 \h </w:instrText>
        </w:r>
        <w:r w:rsidR="007D340B">
          <w:rPr>
            <w:noProof/>
            <w:webHidden/>
          </w:rPr>
        </w:r>
        <w:r w:rsidR="007D340B">
          <w:rPr>
            <w:noProof/>
            <w:webHidden/>
          </w:rPr>
          <w:fldChar w:fldCharType="separate"/>
        </w:r>
        <w:r w:rsidR="00CD6283">
          <w:rPr>
            <w:noProof/>
            <w:webHidden/>
          </w:rPr>
          <w:t>31</w:t>
        </w:r>
        <w:r w:rsidR="007D340B">
          <w:rPr>
            <w:noProof/>
            <w:webHidden/>
          </w:rPr>
          <w:fldChar w:fldCharType="end"/>
        </w:r>
      </w:hyperlink>
    </w:p>
    <w:p w14:paraId="5F2AB91F" w14:textId="05125943" w:rsidR="007D340B" w:rsidRDefault="00421AA3">
      <w:pPr>
        <w:pStyle w:val="TM2"/>
        <w:rPr>
          <w:rFonts w:asciiTheme="minorHAnsi" w:eastAsiaTheme="minorEastAsia" w:hAnsiTheme="minorHAnsi" w:cstheme="minorBidi"/>
          <w:b w:val="0"/>
          <w:noProof/>
          <w:lang w:val="fr-FR" w:eastAsia="fr-FR"/>
        </w:rPr>
      </w:pPr>
      <w:hyperlink w:anchor="_Toc109134003" w:history="1">
        <w:r w:rsidR="007D340B" w:rsidRPr="00E34D1E">
          <w:rPr>
            <w:rStyle w:val="Lienhypertexte"/>
            <w:noProof/>
          </w:rPr>
          <w:t>5.6</w:t>
        </w:r>
        <w:r w:rsidR="007D340B">
          <w:rPr>
            <w:rFonts w:asciiTheme="minorHAnsi" w:eastAsiaTheme="minorEastAsia" w:hAnsiTheme="minorHAnsi" w:cstheme="minorBidi"/>
            <w:b w:val="0"/>
            <w:noProof/>
            <w:lang w:val="fr-FR" w:eastAsia="fr-FR"/>
          </w:rPr>
          <w:tab/>
        </w:r>
        <w:r w:rsidR="007D340B" w:rsidRPr="00E34D1E">
          <w:rPr>
            <w:rStyle w:val="Lienhypertexte"/>
            <w:noProof/>
          </w:rPr>
          <w:t>Service SIRI Discovery</w:t>
        </w:r>
        <w:r w:rsidR="007D340B">
          <w:rPr>
            <w:noProof/>
            <w:webHidden/>
          </w:rPr>
          <w:tab/>
        </w:r>
        <w:r w:rsidR="007D340B">
          <w:rPr>
            <w:noProof/>
            <w:webHidden/>
          </w:rPr>
          <w:fldChar w:fldCharType="begin"/>
        </w:r>
        <w:r w:rsidR="007D340B">
          <w:rPr>
            <w:noProof/>
            <w:webHidden/>
          </w:rPr>
          <w:instrText xml:space="preserve"> PAGEREF _Toc109134003 \h </w:instrText>
        </w:r>
        <w:r w:rsidR="007D340B">
          <w:rPr>
            <w:noProof/>
            <w:webHidden/>
          </w:rPr>
        </w:r>
        <w:r w:rsidR="007D340B">
          <w:rPr>
            <w:noProof/>
            <w:webHidden/>
          </w:rPr>
          <w:fldChar w:fldCharType="separate"/>
        </w:r>
        <w:r w:rsidR="00CD6283">
          <w:rPr>
            <w:noProof/>
            <w:webHidden/>
          </w:rPr>
          <w:t>38</w:t>
        </w:r>
        <w:r w:rsidR="007D340B">
          <w:rPr>
            <w:noProof/>
            <w:webHidden/>
          </w:rPr>
          <w:fldChar w:fldCharType="end"/>
        </w:r>
      </w:hyperlink>
    </w:p>
    <w:p w14:paraId="050CBED2" w14:textId="421ADC45" w:rsidR="007D340B" w:rsidRDefault="00421AA3">
      <w:pPr>
        <w:pStyle w:val="TM2"/>
        <w:rPr>
          <w:rFonts w:asciiTheme="minorHAnsi" w:eastAsiaTheme="minorEastAsia" w:hAnsiTheme="minorHAnsi" w:cstheme="minorBidi"/>
          <w:b w:val="0"/>
          <w:noProof/>
          <w:lang w:val="fr-FR" w:eastAsia="fr-FR"/>
        </w:rPr>
      </w:pPr>
      <w:hyperlink w:anchor="_Toc109134004" w:history="1">
        <w:r w:rsidR="007D340B" w:rsidRPr="00E34D1E">
          <w:rPr>
            <w:rStyle w:val="Lienhypertexte"/>
            <w:noProof/>
          </w:rPr>
          <w:t>5.7</w:t>
        </w:r>
        <w:r w:rsidR="007D340B">
          <w:rPr>
            <w:rFonts w:asciiTheme="minorHAnsi" w:eastAsiaTheme="minorEastAsia" w:hAnsiTheme="minorHAnsi" w:cstheme="minorBidi"/>
            <w:b w:val="0"/>
            <w:noProof/>
            <w:lang w:val="fr-FR" w:eastAsia="fr-FR"/>
          </w:rPr>
          <w:tab/>
        </w:r>
        <w:r w:rsidR="007D340B" w:rsidRPr="00E34D1E">
          <w:rPr>
            <w:rStyle w:val="Lienhypertexte"/>
            <w:noProof/>
          </w:rPr>
          <w:t>Gestion des versions du profil SIRI FR</w:t>
        </w:r>
        <w:r w:rsidR="007D340B">
          <w:rPr>
            <w:noProof/>
            <w:webHidden/>
          </w:rPr>
          <w:tab/>
        </w:r>
        <w:r w:rsidR="007D340B">
          <w:rPr>
            <w:noProof/>
            <w:webHidden/>
          </w:rPr>
          <w:fldChar w:fldCharType="begin"/>
        </w:r>
        <w:r w:rsidR="007D340B">
          <w:rPr>
            <w:noProof/>
            <w:webHidden/>
          </w:rPr>
          <w:instrText xml:space="preserve"> PAGEREF _Toc109134004 \h </w:instrText>
        </w:r>
        <w:r w:rsidR="007D340B">
          <w:rPr>
            <w:noProof/>
            <w:webHidden/>
          </w:rPr>
        </w:r>
        <w:r w:rsidR="007D340B">
          <w:rPr>
            <w:noProof/>
            <w:webHidden/>
          </w:rPr>
          <w:fldChar w:fldCharType="separate"/>
        </w:r>
        <w:r w:rsidR="00CD6283">
          <w:rPr>
            <w:noProof/>
            <w:webHidden/>
          </w:rPr>
          <w:t>43</w:t>
        </w:r>
        <w:r w:rsidR="007D340B">
          <w:rPr>
            <w:noProof/>
            <w:webHidden/>
          </w:rPr>
          <w:fldChar w:fldCharType="end"/>
        </w:r>
      </w:hyperlink>
    </w:p>
    <w:p w14:paraId="5501289F" w14:textId="40E8DCDA" w:rsidR="007D340B" w:rsidRDefault="00421AA3">
      <w:pPr>
        <w:pStyle w:val="TM1"/>
        <w:rPr>
          <w:rFonts w:asciiTheme="minorHAnsi" w:eastAsiaTheme="minorEastAsia" w:hAnsiTheme="minorHAnsi" w:cstheme="minorBidi"/>
          <w:b w:val="0"/>
          <w:noProof/>
          <w:lang w:val="fr-FR" w:eastAsia="fr-FR"/>
        </w:rPr>
      </w:pPr>
      <w:hyperlink w:anchor="_Toc109134005" w:history="1">
        <w:r w:rsidR="007D340B" w:rsidRPr="00E34D1E">
          <w:rPr>
            <w:rStyle w:val="Lienhypertexte"/>
            <w:noProof/>
          </w:rPr>
          <w:t>6</w:t>
        </w:r>
        <w:r w:rsidR="007D340B">
          <w:rPr>
            <w:rFonts w:asciiTheme="minorHAnsi" w:eastAsiaTheme="minorEastAsia" w:hAnsiTheme="minorHAnsi" w:cstheme="minorBidi"/>
            <w:b w:val="0"/>
            <w:noProof/>
            <w:lang w:val="fr-FR" w:eastAsia="fr-FR"/>
          </w:rPr>
          <w:tab/>
        </w:r>
        <w:r w:rsidR="007D340B" w:rsidRPr="00E34D1E">
          <w:rPr>
            <w:rStyle w:val="Lienhypertexte"/>
            <w:noProof/>
          </w:rPr>
          <w:t>Partie III. Description détaillée des messages</w:t>
        </w:r>
        <w:r w:rsidR="007D340B">
          <w:rPr>
            <w:noProof/>
            <w:webHidden/>
          </w:rPr>
          <w:tab/>
        </w:r>
        <w:r w:rsidR="007D340B">
          <w:rPr>
            <w:noProof/>
            <w:webHidden/>
          </w:rPr>
          <w:fldChar w:fldCharType="begin"/>
        </w:r>
        <w:r w:rsidR="007D340B">
          <w:rPr>
            <w:noProof/>
            <w:webHidden/>
          </w:rPr>
          <w:instrText xml:space="preserve"> PAGEREF _Toc109134005 \h </w:instrText>
        </w:r>
        <w:r w:rsidR="007D340B">
          <w:rPr>
            <w:noProof/>
            <w:webHidden/>
          </w:rPr>
        </w:r>
        <w:r w:rsidR="007D340B">
          <w:rPr>
            <w:noProof/>
            <w:webHidden/>
          </w:rPr>
          <w:fldChar w:fldCharType="separate"/>
        </w:r>
        <w:r w:rsidR="00CD6283">
          <w:rPr>
            <w:noProof/>
            <w:webHidden/>
          </w:rPr>
          <w:t>45</w:t>
        </w:r>
        <w:r w:rsidR="007D340B">
          <w:rPr>
            <w:noProof/>
            <w:webHidden/>
          </w:rPr>
          <w:fldChar w:fldCharType="end"/>
        </w:r>
      </w:hyperlink>
    </w:p>
    <w:p w14:paraId="28804DA8" w14:textId="437EE1F5" w:rsidR="007D340B" w:rsidRDefault="00421AA3">
      <w:pPr>
        <w:pStyle w:val="TM2"/>
        <w:rPr>
          <w:rFonts w:asciiTheme="minorHAnsi" w:eastAsiaTheme="minorEastAsia" w:hAnsiTheme="minorHAnsi" w:cstheme="minorBidi"/>
          <w:b w:val="0"/>
          <w:noProof/>
          <w:lang w:val="fr-FR" w:eastAsia="fr-FR"/>
        </w:rPr>
      </w:pPr>
      <w:hyperlink w:anchor="_Toc109134006" w:history="1">
        <w:r w:rsidR="007D340B" w:rsidRPr="00E34D1E">
          <w:rPr>
            <w:rStyle w:val="Lienhypertexte"/>
            <w:noProof/>
          </w:rPr>
          <w:t>6.1</w:t>
        </w:r>
        <w:r w:rsidR="007D340B">
          <w:rPr>
            <w:rFonts w:asciiTheme="minorHAnsi" w:eastAsiaTheme="minorEastAsia" w:hAnsiTheme="minorHAnsi" w:cstheme="minorBidi"/>
            <w:b w:val="0"/>
            <w:noProof/>
            <w:lang w:val="fr-FR" w:eastAsia="fr-FR"/>
          </w:rPr>
          <w:tab/>
        </w:r>
        <w:r w:rsidR="007D340B" w:rsidRPr="00E34D1E">
          <w:rPr>
            <w:rStyle w:val="Lienhypertexte"/>
            <w:noProof/>
          </w:rPr>
          <w:t>Estimated Timetable</w:t>
        </w:r>
        <w:r w:rsidR="007D340B">
          <w:rPr>
            <w:noProof/>
            <w:webHidden/>
          </w:rPr>
          <w:tab/>
        </w:r>
        <w:r w:rsidR="007D340B">
          <w:rPr>
            <w:noProof/>
            <w:webHidden/>
          </w:rPr>
          <w:fldChar w:fldCharType="begin"/>
        </w:r>
        <w:r w:rsidR="007D340B">
          <w:rPr>
            <w:noProof/>
            <w:webHidden/>
          </w:rPr>
          <w:instrText xml:space="preserve"> PAGEREF _Toc109134006 \h </w:instrText>
        </w:r>
        <w:r w:rsidR="007D340B">
          <w:rPr>
            <w:noProof/>
            <w:webHidden/>
          </w:rPr>
        </w:r>
        <w:r w:rsidR="007D340B">
          <w:rPr>
            <w:noProof/>
            <w:webHidden/>
          </w:rPr>
          <w:fldChar w:fldCharType="separate"/>
        </w:r>
        <w:r w:rsidR="00CD6283">
          <w:rPr>
            <w:noProof/>
            <w:webHidden/>
          </w:rPr>
          <w:t>45</w:t>
        </w:r>
        <w:r w:rsidR="007D340B">
          <w:rPr>
            <w:noProof/>
            <w:webHidden/>
          </w:rPr>
          <w:fldChar w:fldCharType="end"/>
        </w:r>
      </w:hyperlink>
    </w:p>
    <w:p w14:paraId="5D2FDD1A" w14:textId="5FB7BB3F" w:rsidR="007D340B" w:rsidRDefault="00421AA3">
      <w:pPr>
        <w:pStyle w:val="TM2"/>
        <w:rPr>
          <w:rFonts w:asciiTheme="minorHAnsi" w:eastAsiaTheme="minorEastAsia" w:hAnsiTheme="minorHAnsi" w:cstheme="minorBidi"/>
          <w:b w:val="0"/>
          <w:noProof/>
          <w:lang w:val="fr-FR" w:eastAsia="fr-FR"/>
        </w:rPr>
      </w:pPr>
      <w:hyperlink w:anchor="_Toc109134007" w:history="1">
        <w:r w:rsidR="007D340B" w:rsidRPr="00E34D1E">
          <w:rPr>
            <w:rStyle w:val="Lienhypertexte"/>
            <w:noProof/>
          </w:rPr>
          <w:t>6.2</w:t>
        </w:r>
        <w:r w:rsidR="007D340B">
          <w:rPr>
            <w:rFonts w:asciiTheme="minorHAnsi" w:eastAsiaTheme="minorEastAsia" w:hAnsiTheme="minorHAnsi" w:cstheme="minorBidi"/>
            <w:b w:val="0"/>
            <w:noProof/>
            <w:lang w:val="fr-FR" w:eastAsia="fr-FR"/>
          </w:rPr>
          <w:tab/>
        </w:r>
        <w:r w:rsidR="007D340B" w:rsidRPr="00E34D1E">
          <w:rPr>
            <w:rStyle w:val="Lienhypertexte"/>
            <w:noProof/>
          </w:rPr>
          <w:t>Stop Monitoring</w:t>
        </w:r>
        <w:r w:rsidR="007D340B">
          <w:rPr>
            <w:noProof/>
            <w:webHidden/>
          </w:rPr>
          <w:tab/>
        </w:r>
        <w:r w:rsidR="007D340B">
          <w:rPr>
            <w:noProof/>
            <w:webHidden/>
          </w:rPr>
          <w:fldChar w:fldCharType="begin"/>
        </w:r>
        <w:r w:rsidR="007D340B">
          <w:rPr>
            <w:noProof/>
            <w:webHidden/>
          </w:rPr>
          <w:instrText xml:space="preserve"> PAGEREF _Toc109134007 \h </w:instrText>
        </w:r>
        <w:r w:rsidR="007D340B">
          <w:rPr>
            <w:noProof/>
            <w:webHidden/>
          </w:rPr>
        </w:r>
        <w:r w:rsidR="007D340B">
          <w:rPr>
            <w:noProof/>
            <w:webHidden/>
          </w:rPr>
          <w:fldChar w:fldCharType="separate"/>
        </w:r>
        <w:r w:rsidR="00CD6283">
          <w:rPr>
            <w:noProof/>
            <w:webHidden/>
          </w:rPr>
          <w:t>54</w:t>
        </w:r>
        <w:r w:rsidR="007D340B">
          <w:rPr>
            <w:noProof/>
            <w:webHidden/>
          </w:rPr>
          <w:fldChar w:fldCharType="end"/>
        </w:r>
      </w:hyperlink>
    </w:p>
    <w:p w14:paraId="10421BB2" w14:textId="12BC642D" w:rsidR="007D340B" w:rsidRDefault="00421AA3">
      <w:pPr>
        <w:pStyle w:val="TM2"/>
        <w:rPr>
          <w:rFonts w:asciiTheme="minorHAnsi" w:eastAsiaTheme="minorEastAsia" w:hAnsiTheme="minorHAnsi" w:cstheme="minorBidi"/>
          <w:b w:val="0"/>
          <w:noProof/>
          <w:lang w:val="fr-FR" w:eastAsia="fr-FR"/>
        </w:rPr>
      </w:pPr>
      <w:hyperlink w:anchor="_Toc109134008" w:history="1">
        <w:r w:rsidR="007D340B" w:rsidRPr="00E34D1E">
          <w:rPr>
            <w:rStyle w:val="Lienhypertexte"/>
            <w:noProof/>
          </w:rPr>
          <w:t>6.3</w:t>
        </w:r>
        <w:r w:rsidR="007D340B">
          <w:rPr>
            <w:rFonts w:asciiTheme="minorHAnsi" w:eastAsiaTheme="minorEastAsia" w:hAnsiTheme="minorHAnsi" w:cstheme="minorBidi"/>
            <w:b w:val="0"/>
            <w:noProof/>
            <w:lang w:val="fr-FR" w:eastAsia="fr-FR"/>
          </w:rPr>
          <w:tab/>
        </w:r>
        <w:r w:rsidR="007D340B" w:rsidRPr="00E34D1E">
          <w:rPr>
            <w:rStyle w:val="Lienhypertexte"/>
            <w:noProof/>
          </w:rPr>
          <w:t>Connection Monitoring</w:t>
        </w:r>
        <w:r w:rsidR="007D340B">
          <w:rPr>
            <w:noProof/>
            <w:webHidden/>
          </w:rPr>
          <w:tab/>
        </w:r>
        <w:r w:rsidR="007D340B">
          <w:rPr>
            <w:noProof/>
            <w:webHidden/>
          </w:rPr>
          <w:fldChar w:fldCharType="begin"/>
        </w:r>
        <w:r w:rsidR="007D340B">
          <w:rPr>
            <w:noProof/>
            <w:webHidden/>
          </w:rPr>
          <w:instrText xml:space="preserve"> PAGEREF _Toc109134008 \h </w:instrText>
        </w:r>
        <w:r w:rsidR="007D340B">
          <w:rPr>
            <w:noProof/>
            <w:webHidden/>
          </w:rPr>
        </w:r>
        <w:r w:rsidR="007D340B">
          <w:rPr>
            <w:noProof/>
            <w:webHidden/>
          </w:rPr>
          <w:fldChar w:fldCharType="separate"/>
        </w:r>
        <w:r w:rsidR="00CD6283">
          <w:rPr>
            <w:noProof/>
            <w:webHidden/>
          </w:rPr>
          <w:t>71</w:t>
        </w:r>
        <w:r w:rsidR="007D340B">
          <w:rPr>
            <w:noProof/>
            <w:webHidden/>
          </w:rPr>
          <w:fldChar w:fldCharType="end"/>
        </w:r>
      </w:hyperlink>
    </w:p>
    <w:p w14:paraId="532D28B2" w14:textId="3D4DAF7A" w:rsidR="007D340B" w:rsidRDefault="00421AA3">
      <w:pPr>
        <w:pStyle w:val="TM2"/>
        <w:rPr>
          <w:rFonts w:asciiTheme="minorHAnsi" w:eastAsiaTheme="minorEastAsia" w:hAnsiTheme="minorHAnsi" w:cstheme="minorBidi"/>
          <w:b w:val="0"/>
          <w:noProof/>
          <w:lang w:val="fr-FR" w:eastAsia="fr-FR"/>
        </w:rPr>
      </w:pPr>
      <w:hyperlink w:anchor="_Toc109134009" w:history="1">
        <w:r w:rsidR="007D340B" w:rsidRPr="00E34D1E">
          <w:rPr>
            <w:rStyle w:val="Lienhypertexte"/>
            <w:noProof/>
          </w:rPr>
          <w:t>6.4</w:t>
        </w:r>
        <w:r w:rsidR="007D340B">
          <w:rPr>
            <w:rFonts w:asciiTheme="minorHAnsi" w:eastAsiaTheme="minorEastAsia" w:hAnsiTheme="minorHAnsi" w:cstheme="minorBidi"/>
            <w:b w:val="0"/>
            <w:noProof/>
            <w:lang w:val="fr-FR" w:eastAsia="fr-FR"/>
          </w:rPr>
          <w:tab/>
        </w:r>
        <w:r w:rsidR="007D340B" w:rsidRPr="00E34D1E">
          <w:rPr>
            <w:rStyle w:val="Lienhypertexte"/>
            <w:noProof/>
          </w:rPr>
          <w:t>Vehicle Monitoring</w:t>
        </w:r>
        <w:r w:rsidR="007D340B">
          <w:rPr>
            <w:noProof/>
            <w:webHidden/>
          </w:rPr>
          <w:tab/>
        </w:r>
        <w:r w:rsidR="007D340B">
          <w:rPr>
            <w:noProof/>
            <w:webHidden/>
          </w:rPr>
          <w:fldChar w:fldCharType="begin"/>
        </w:r>
        <w:r w:rsidR="007D340B">
          <w:rPr>
            <w:noProof/>
            <w:webHidden/>
          </w:rPr>
          <w:instrText xml:space="preserve"> PAGEREF _Toc109134009 \h </w:instrText>
        </w:r>
        <w:r w:rsidR="007D340B">
          <w:rPr>
            <w:noProof/>
            <w:webHidden/>
          </w:rPr>
        </w:r>
        <w:r w:rsidR="007D340B">
          <w:rPr>
            <w:noProof/>
            <w:webHidden/>
          </w:rPr>
          <w:fldChar w:fldCharType="separate"/>
        </w:r>
        <w:r w:rsidR="00CD6283">
          <w:rPr>
            <w:noProof/>
            <w:webHidden/>
          </w:rPr>
          <w:t>77</w:t>
        </w:r>
        <w:r w:rsidR="007D340B">
          <w:rPr>
            <w:noProof/>
            <w:webHidden/>
          </w:rPr>
          <w:fldChar w:fldCharType="end"/>
        </w:r>
      </w:hyperlink>
    </w:p>
    <w:p w14:paraId="067F14E0" w14:textId="22912CB5" w:rsidR="007D340B" w:rsidRDefault="00421AA3">
      <w:pPr>
        <w:pStyle w:val="TM2"/>
        <w:rPr>
          <w:rFonts w:asciiTheme="minorHAnsi" w:eastAsiaTheme="minorEastAsia" w:hAnsiTheme="minorHAnsi" w:cstheme="minorBidi"/>
          <w:b w:val="0"/>
          <w:noProof/>
          <w:lang w:val="fr-FR" w:eastAsia="fr-FR"/>
        </w:rPr>
      </w:pPr>
      <w:hyperlink w:anchor="_Toc109134010" w:history="1">
        <w:r w:rsidR="007D340B" w:rsidRPr="00E34D1E">
          <w:rPr>
            <w:rStyle w:val="Lienhypertexte"/>
            <w:noProof/>
          </w:rPr>
          <w:t>6.5</w:t>
        </w:r>
        <w:r w:rsidR="007D340B">
          <w:rPr>
            <w:rFonts w:asciiTheme="minorHAnsi" w:eastAsiaTheme="minorEastAsia" w:hAnsiTheme="minorHAnsi" w:cstheme="minorBidi"/>
            <w:b w:val="0"/>
            <w:noProof/>
            <w:lang w:val="fr-FR" w:eastAsia="fr-FR"/>
          </w:rPr>
          <w:tab/>
        </w:r>
        <w:r w:rsidR="007D340B" w:rsidRPr="00E34D1E">
          <w:rPr>
            <w:rStyle w:val="Lienhypertexte"/>
            <w:noProof/>
          </w:rPr>
          <w:t>General Message</w:t>
        </w:r>
        <w:r w:rsidR="007D340B">
          <w:rPr>
            <w:noProof/>
            <w:webHidden/>
          </w:rPr>
          <w:tab/>
        </w:r>
        <w:r w:rsidR="007D340B">
          <w:rPr>
            <w:noProof/>
            <w:webHidden/>
          </w:rPr>
          <w:fldChar w:fldCharType="begin"/>
        </w:r>
        <w:r w:rsidR="007D340B">
          <w:rPr>
            <w:noProof/>
            <w:webHidden/>
          </w:rPr>
          <w:instrText xml:space="preserve"> PAGEREF _Toc109134010 \h </w:instrText>
        </w:r>
        <w:r w:rsidR="007D340B">
          <w:rPr>
            <w:noProof/>
            <w:webHidden/>
          </w:rPr>
        </w:r>
        <w:r w:rsidR="007D340B">
          <w:rPr>
            <w:noProof/>
            <w:webHidden/>
          </w:rPr>
          <w:fldChar w:fldCharType="separate"/>
        </w:r>
        <w:r w:rsidR="00CD6283">
          <w:rPr>
            <w:noProof/>
            <w:webHidden/>
          </w:rPr>
          <w:t>80</w:t>
        </w:r>
        <w:r w:rsidR="007D340B">
          <w:rPr>
            <w:noProof/>
            <w:webHidden/>
          </w:rPr>
          <w:fldChar w:fldCharType="end"/>
        </w:r>
      </w:hyperlink>
    </w:p>
    <w:p w14:paraId="5450918B" w14:textId="07231E70" w:rsidR="007D340B" w:rsidRDefault="00421AA3">
      <w:pPr>
        <w:pStyle w:val="TM2"/>
        <w:rPr>
          <w:rFonts w:asciiTheme="minorHAnsi" w:eastAsiaTheme="minorEastAsia" w:hAnsiTheme="minorHAnsi" w:cstheme="minorBidi"/>
          <w:b w:val="0"/>
          <w:noProof/>
          <w:lang w:val="fr-FR" w:eastAsia="fr-FR"/>
        </w:rPr>
      </w:pPr>
      <w:hyperlink w:anchor="_Toc109134011" w:history="1">
        <w:r w:rsidR="007D340B" w:rsidRPr="00E34D1E">
          <w:rPr>
            <w:rStyle w:val="Lienhypertexte"/>
            <w:noProof/>
          </w:rPr>
          <w:t>6.6</w:t>
        </w:r>
        <w:r w:rsidR="007D340B">
          <w:rPr>
            <w:rFonts w:asciiTheme="minorHAnsi" w:eastAsiaTheme="minorEastAsia" w:hAnsiTheme="minorHAnsi" w:cstheme="minorBidi"/>
            <w:b w:val="0"/>
            <w:noProof/>
            <w:lang w:val="fr-FR" w:eastAsia="fr-FR"/>
          </w:rPr>
          <w:tab/>
        </w:r>
        <w:r w:rsidR="007D340B" w:rsidRPr="00E34D1E">
          <w:rPr>
            <w:rStyle w:val="Lienhypertexte"/>
            <w:noProof/>
          </w:rPr>
          <w:t>Facility Monitoring</w:t>
        </w:r>
        <w:r w:rsidR="007D340B">
          <w:rPr>
            <w:noProof/>
            <w:webHidden/>
          </w:rPr>
          <w:tab/>
        </w:r>
        <w:r w:rsidR="007D340B">
          <w:rPr>
            <w:noProof/>
            <w:webHidden/>
          </w:rPr>
          <w:fldChar w:fldCharType="begin"/>
        </w:r>
        <w:r w:rsidR="007D340B">
          <w:rPr>
            <w:noProof/>
            <w:webHidden/>
          </w:rPr>
          <w:instrText xml:space="preserve"> PAGEREF _Toc109134011 \h </w:instrText>
        </w:r>
        <w:r w:rsidR="007D340B">
          <w:rPr>
            <w:noProof/>
            <w:webHidden/>
          </w:rPr>
        </w:r>
        <w:r w:rsidR="007D340B">
          <w:rPr>
            <w:noProof/>
            <w:webHidden/>
          </w:rPr>
          <w:fldChar w:fldCharType="separate"/>
        </w:r>
        <w:r w:rsidR="00CD6283">
          <w:rPr>
            <w:noProof/>
            <w:webHidden/>
          </w:rPr>
          <w:t>88</w:t>
        </w:r>
        <w:r w:rsidR="007D340B">
          <w:rPr>
            <w:noProof/>
            <w:webHidden/>
          </w:rPr>
          <w:fldChar w:fldCharType="end"/>
        </w:r>
      </w:hyperlink>
    </w:p>
    <w:p w14:paraId="31EC55DE" w14:textId="3E76BC1A" w:rsidR="007D340B" w:rsidRDefault="00421AA3">
      <w:pPr>
        <w:pStyle w:val="TM2"/>
        <w:rPr>
          <w:rFonts w:asciiTheme="minorHAnsi" w:eastAsiaTheme="minorEastAsia" w:hAnsiTheme="minorHAnsi" w:cstheme="minorBidi"/>
          <w:b w:val="0"/>
          <w:noProof/>
          <w:lang w:val="fr-FR" w:eastAsia="fr-FR"/>
        </w:rPr>
      </w:pPr>
      <w:hyperlink w:anchor="_Toc109134012" w:history="1">
        <w:r w:rsidR="007D340B" w:rsidRPr="00E34D1E">
          <w:rPr>
            <w:rStyle w:val="Lienhypertexte"/>
            <w:noProof/>
          </w:rPr>
          <w:t>6.7</w:t>
        </w:r>
        <w:r w:rsidR="007D340B">
          <w:rPr>
            <w:rFonts w:asciiTheme="minorHAnsi" w:eastAsiaTheme="minorEastAsia" w:hAnsiTheme="minorHAnsi" w:cstheme="minorBidi"/>
            <w:b w:val="0"/>
            <w:noProof/>
            <w:lang w:val="fr-FR" w:eastAsia="fr-FR"/>
          </w:rPr>
          <w:tab/>
        </w:r>
        <w:r w:rsidR="007D340B" w:rsidRPr="00E34D1E">
          <w:rPr>
            <w:rStyle w:val="Lienhypertexte"/>
            <w:noProof/>
          </w:rPr>
          <w:t>Situation Exchange</w:t>
        </w:r>
        <w:r w:rsidR="007D340B">
          <w:rPr>
            <w:noProof/>
            <w:webHidden/>
          </w:rPr>
          <w:tab/>
        </w:r>
        <w:r w:rsidR="007D340B">
          <w:rPr>
            <w:noProof/>
            <w:webHidden/>
          </w:rPr>
          <w:fldChar w:fldCharType="begin"/>
        </w:r>
        <w:r w:rsidR="007D340B">
          <w:rPr>
            <w:noProof/>
            <w:webHidden/>
          </w:rPr>
          <w:instrText xml:space="preserve"> PAGEREF _Toc109134012 \h </w:instrText>
        </w:r>
        <w:r w:rsidR="007D340B">
          <w:rPr>
            <w:noProof/>
            <w:webHidden/>
          </w:rPr>
        </w:r>
        <w:r w:rsidR="007D340B">
          <w:rPr>
            <w:noProof/>
            <w:webHidden/>
          </w:rPr>
          <w:fldChar w:fldCharType="separate"/>
        </w:r>
        <w:r w:rsidR="00CD6283">
          <w:rPr>
            <w:noProof/>
            <w:webHidden/>
          </w:rPr>
          <w:t>94</w:t>
        </w:r>
        <w:r w:rsidR="007D340B">
          <w:rPr>
            <w:noProof/>
            <w:webHidden/>
          </w:rPr>
          <w:fldChar w:fldCharType="end"/>
        </w:r>
      </w:hyperlink>
    </w:p>
    <w:p w14:paraId="52A6ED5B" w14:textId="66306E4F" w:rsidR="007D340B" w:rsidRDefault="00421AA3">
      <w:pPr>
        <w:pStyle w:val="TM1"/>
        <w:rPr>
          <w:rFonts w:asciiTheme="minorHAnsi" w:eastAsiaTheme="minorEastAsia" w:hAnsiTheme="minorHAnsi" w:cstheme="minorBidi"/>
          <w:b w:val="0"/>
          <w:noProof/>
          <w:lang w:val="fr-FR" w:eastAsia="fr-FR"/>
        </w:rPr>
      </w:pPr>
      <w:hyperlink w:anchor="_Toc109134013" w:history="1">
        <w:r w:rsidR="007D340B" w:rsidRPr="00E34D1E">
          <w:rPr>
            <w:rStyle w:val="Lienhypertexte"/>
            <w:noProof/>
          </w:rPr>
          <w:t>7</w:t>
        </w:r>
        <w:r w:rsidR="007D340B">
          <w:rPr>
            <w:rFonts w:asciiTheme="minorHAnsi" w:eastAsiaTheme="minorEastAsia" w:hAnsiTheme="minorHAnsi" w:cstheme="minorBidi"/>
            <w:b w:val="0"/>
            <w:noProof/>
            <w:lang w:val="fr-FR" w:eastAsia="fr-FR"/>
          </w:rPr>
          <w:tab/>
        </w:r>
        <w:r w:rsidR="007D340B" w:rsidRPr="00E34D1E">
          <w:rPr>
            <w:rStyle w:val="Lienhypertexte"/>
            <w:noProof/>
          </w:rPr>
          <w:t>Eléments techniques des messages</w:t>
        </w:r>
        <w:r w:rsidR="007D340B">
          <w:rPr>
            <w:noProof/>
            <w:webHidden/>
          </w:rPr>
          <w:tab/>
        </w:r>
        <w:r w:rsidR="007D340B">
          <w:rPr>
            <w:noProof/>
            <w:webHidden/>
          </w:rPr>
          <w:fldChar w:fldCharType="begin"/>
        </w:r>
        <w:r w:rsidR="007D340B">
          <w:rPr>
            <w:noProof/>
            <w:webHidden/>
          </w:rPr>
          <w:instrText xml:space="preserve"> PAGEREF _Toc109134013 \h </w:instrText>
        </w:r>
        <w:r w:rsidR="007D340B">
          <w:rPr>
            <w:noProof/>
            <w:webHidden/>
          </w:rPr>
        </w:r>
        <w:r w:rsidR="007D340B">
          <w:rPr>
            <w:noProof/>
            <w:webHidden/>
          </w:rPr>
          <w:fldChar w:fldCharType="separate"/>
        </w:r>
        <w:r w:rsidR="00CD6283">
          <w:rPr>
            <w:noProof/>
            <w:webHidden/>
          </w:rPr>
          <w:t>111</w:t>
        </w:r>
        <w:r w:rsidR="007D340B">
          <w:rPr>
            <w:noProof/>
            <w:webHidden/>
          </w:rPr>
          <w:fldChar w:fldCharType="end"/>
        </w:r>
      </w:hyperlink>
    </w:p>
    <w:p w14:paraId="68EC8F60" w14:textId="2E3639A2" w:rsidR="007D340B" w:rsidRDefault="00421AA3">
      <w:pPr>
        <w:pStyle w:val="TM2"/>
        <w:rPr>
          <w:rFonts w:asciiTheme="minorHAnsi" w:eastAsiaTheme="minorEastAsia" w:hAnsiTheme="minorHAnsi" w:cstheme="minorBidi"/>
          <w:b w:val="0"/>
          <w:noProof/>
          <w:lang w:val="fr-FR" w:eastAsia="fr-FR"/>
        </w:rPr>
      </w:pPr>
      <w:hyperlink w:anchor="_Toc109134014" w:history="1">
        <w:r w:rsidR="007D340B" w:rsidRPr="00E34D1E">
          <w:rPr>
            <w:rStyle w:val="Lienhypertexte"/>
            <w:noProof/>
          </w:rPr>
          <w:t>7.1</w:t>
        </w:r>
        <w:r w:rsidR="007D340B">
          <w:rPr>
            <w:rFonts w:asciiTheme="minorHAnsi" w:eastAsiaTheme="minorEastAsia" w:hAnsiTheme="minorHAnsi" w:cstheme="minorBidi"/>
            <w:b w:val="0"/>
            <w:noProof/>
            <w:lang w:val="fr-FR" w:eastAsia="fr-FR"/>
          </w:rPr>
          <w:tab/>
        </w:r>
        <w:r w:rsidR="007D340B" w:rsidRPr="00E34D1E">
          <w:rPr>
            <w:rStyle w:val="Lienhypertexte"/>
            <w:noProof/>
          </w:rPr>
          <w:t>En-têtes des requêtes</w:t>
        </w:r>
        <w:r w:rsidR="007D340B">
          <w:rPr>
            <w:noProof/>
            <w:webHidden/>
          </w:rPr>
          <w:tab/>
        </w:r>
        <w:r w:rsidR="007D340B">
          <w:rPr>
            <w:noProof/>
            <w:webHidden/>
          </w:rPr>
          <w:fldChar w:fldCharType="begin"/>
        </w:r>
        <w:r w:rsidR="007D340B">
          <w:rPr>
            <w:noProof/>
            <w:webHidden/>
          </w:rPr>
          <w:instrText xml:space="preserve"> PAGEREF _Toc109134014 \h </w:instrText>
        </w:r>
        <w:r w:rsidR="007D340B">
          <w:rPr>
            <w:noProof/>
            <w:webHidden/>
          </w:rPr>
        </w:r>
        <w:r w:rsidR="007D340B">
          <w:rPr>
            <w:noProof/>
            <w:webHidden/>
          </w:rPr>
          <w:fldChar w:fldCharType="separate"/>
        </w:r>
        <w:r w:rsidR="00CD6283">
          <w:rPr>
            <w:noProof/>
            <w:webHidden/>
          </w:rPr>
          <w:t>111</w:t>
        </w:r>
        <w:r w:rsidR="007D340B">
          <w:rPr>
            <w:noProof/>
            <w:webHidden/>
          </w:rPr>
          <w:fldChar w:fldCharType="end"/>
        </w:r>
      </w:hyperlink>
    </w:p>
    <w:p w14:paraId="5645557A" w14:textId="4DA4EBAB" w:rsidR="007D340B" w:rsidRDefault="00421AA3">
      <w:pPr>
        <w:pStyle w:val="TM2"/>
        <w:rPr>
          <w:rFonts w:asciiTheme="minorHAnsi" w:eastAsiaTheme="minorEastAsia" w:hAnsiTheme="minorHAnsi" w:cstheme="minorBidi"/>
          <w:b w:val="0"/>
          <w:noProof/>
          <w:lang w:val="fr-FR" w:eastAsia="fr-FR"/>
        </w:rPr>
      </w:pPr>
      <w:hyperlink w:anchor="_Toc109134015" w:history="1">
        <w:r w:rsidR="007D340B" w:rsidRPr="00E34D1E">
          <w:rPr>
            <w:rStyle w:val="Lienhypertexte"/>
            <w:noProof/>
          </w:rPr>
          <w:t>7.2</w:t>
        </w:r>
        <w:r w:rsidR="007D340B">
          <w:rPr>
            <w:rFonts w:asciiTheme="minorHAnsi" w:eastAsiaTheme="minorEastAsia" w:hAnsiTheme="minorHAnsi" w:cstheme="minorBidi"/>
            <w:b w:val="0"/>
            <w:noProof/>
            <w:lang w:val="fr-FR" w:eastAsia="fr-FR"/>
          </w:rPr>
          <w:tab/>
        </w:r>
        <w:r w:rsidR="007D340B" w:rsidRPr="00E34D1E">
          <w:rPr>
            <w:rStyle w:val="Lienhypertexte"/>
            <w:noProof/>
          </w:rPr>
          <w:t>En-têtes des réponses</w:t>
        </w:r>
        <w:r w:rsidR="007D340B">
          <w:rPr>
            <w:noProof/>
            <w:webHidden/>
          </w:rPr>
          <w:tab/>
        </w:r>
        <w:r w:rsidR="007D340B">
          <w:rPr>
            <w:noProof/>
            <w:webHidden/>
          </w:rPr>
          <w:fldChar w:fldCharType="begin"/>
        </w:r>
        <w:r w:rsidR="007D340B">
          <w:rPr>
            <w:noProof/>
            <w:webHidden/>
          </w:rPr>
          <w:instrText xml:space="preserve"> PAGEREF _Toc109134015 \h </w:instrText>
        </w:r>
        <w:r w:rsidR="007D340B">
          <w:rPr>
            <w:noProof/>
            <w:webHidden/>
          </w:rPr>
        </w:r>
        <w:r w:rsidR="007D340B">
          <w:rPr>
            <w:noProof/>
            <w:webHidden/>
          </w:rPr>
          <w:fldChar w:fldCharType="separate"/>
        </w:r>
        <w:r w:rsidR="00CD6283">
          <w:rPr>
            <w:noProof/>
            <w:webHidden/>
          </w:rPr>
          <w:t>113</w:t>
        </w:r>
        <w:r w:rsidR="007D340B">
          <w:rPr>
            <w:noProof/>
            <w:webHidden/>
          </w:rPr>
          <w:fldChar w:fldCharType="end"/>
        </w:r>
      </w:hyperlink>
    </w:p>
    <w:p w14:paraId="3CED0FF9" w14:textId="3BB2A051" w:rsidR="007D340B" w:rsidRDefault="00421AA3">
      <w:pPr>
        <w:pStyle w:val="TM2"/>
        <w:rPr>
          <w:rFonts w:asciiTheme="minorHAnsi" w:eastAsiaTheme="minorEastAsia" w:hAnsiTheme="minorHAnsi" w:cstheme="minorBidi"/>
          <w:b w:val="0"/>
          <w:noProof/>
          <w:lang w:val="fr-FR" w:eastAsia="fr-FR"/>
        </w:rPr>
      </w:pPr>
      <w:hyperlink w:anchor="_Toc109134016" w:history="1">
        <w:r w:rsidR="007D340B" w:rsidRPr="00E34D1E">
          <w:rPr>
            <w:rStyle w:val="Lienhypertexte"/>
            <w:noProof/>
          </w:rPr>
          <w:t>7.3</w:t>
        </w:r>
        <w:r w:rsidR="007D340B">
          <w:rPr>
            <w:rFonts w:asciiTheme="minorHAnsi" w:eastAsiaTheme="minorEastAsia" w:hAnsiTheme="minorHAnsi" w:cstheme="minorBidi"/>
            <w:b w:val="0"/>
            <w:noProof/>
            <w:lang w:val="fr-FR" w:eastAsia="fr-FR"/>
          </w:rPr>
          <w:tab/>
        </w:r>
        <w:r w:rsidR="007D340B" w:rsidRPr="00E34D1E">
          <w:rPr>
            <w:rStyle w:val="Lienhypertexte"/>
            <w:noProof/>
          </w:rPr>
          <w:t>Abonnement</w:t>
        </w:r>
        <w:r w:rsidR="007D340B">
          <w:rPr>
            <w:noProof/>
            <w:webHidden/>
          </w:rPr>
          <w:tab/>
        </w:r>
        <w:r w:rsidR="007D340B">
          <w:rPr>
            <w:noProof/>
            <w:webHidden/>
          </w:rPr>
          <w:fldChar w:fldCharType="begin"/>
        </w:r>
        <w:r w:rsidR="007D340B">
          <w:rPr>
            <w:noProof/>
            <w:webHidden/>
          </w:rPr>
          <w:instrText xml:space="preserve"> PAGEREF _Toc109134016 \h </w:instrText>
        </w:r>
        <w:r w:rsidR="007D340B">
          <w:rPr>
            <w:noProof/>
            <w:webHidden/>
          </w:rPr>
        </w:r>
        <w:r w:rsidR="007D340B">
          <w:rPr>
            <w:noProof/>
            <w:webHidden/>
          </w:rPr>
          <w:fldChar w:fldCharType="separate"/>
        </w:r>
        <w:r w:rsidR="00CD6283">
          <w:rPr>
            <w:noProof/>
            <w:webHidden/>
          </w:rPr>
          <w:t>115</w:t>
        </w:r>
        <w:r w:rsidR="007D340B">
          <w:rPr>
            <w:noProof/>
            <w:webHidden/>
          </w:rPr>
          <w:fldChar w:fldCharType="end"/>
        </w:r>
      </w:hyperlink>
    </w:p>
    <w:p w14:paraId="6D8A9773" w14:textId="44A8F2F3" w:rsidR="007D340B" w:rsidRDefault="00421AA3">
      <w:pPr>
        <w:pStyle w:val="TM2"/>
        <w:rPr>
          <w:rFonts w:asciiTheme="minorHAnsi" w:eastAsiaTheme="minorEastAsia" w:hAnsiTheme="minorHAnsi" w:cstheme="minorBidi"/>
          <w:b w:val="0"/>
          <w:noProof/>
          <w:lang w:val="fr-FR" w:eastAsia="fr-FR"/>
        </w:rPr>
      </w:pPr>
      <w:hyperlink w:anchor="_Toc109134017" w:history="1">
        <w:r w:rsidR="007D340B" w:rsidRPr="00E34D1E">
          <w:rPr>
            <w:rStyle w:val="Lienhypertexte"/>
            <w:noProof/>
          </w:rPr>
          <w:t>7.4</w:t>
        </w:r>
        <w:r w:rsidR="007D340B">
          <w:rPr>
            <w:rFonts w:asciiTheme="minorHAnsi" w:eastAsiaTheme="minorEastAsia" w:hAnsiTheme="minorHAnsi" w:cstheme="minorBidi"/>
            <w:b w:val="0"/>
            <w:noProof/>
            <w:lang w:val="fr-FR" w:eastAsia="fr-FR"/>
          </w:rPr>
          <w:tab/>
        </w:r>
        <w:r w:rsidR="007D340B" w:rsidRPr="00E34D1E">
          <w:rPr>
            <w:rStyle w:val="Lienhypertexte"/>
            <w:noProof/>
          </w:rPr>
          <w:t>Réponse aux requêtes d’abonnement</w:t>
        </w:r>
        <w:r w:rsidR="007D340B">
          <w:rPr>
            <w:noProof/>
            <w:webHidden/>
          </w:rPr>
          <w:tab/>
        </w:r>
        <w:r w:rsidR="007D340B">
          <w:rPr>
            <w:noProof/>
            <w:webHidden/>
          </w:rPr>
          <w:fldChar w:fldCharType="begin"/>
        </w:r>
        <w:r w:rsidR="007D340B">
          <w:rPr>
            <w:noProof/>
            <w:webHidden/>
          </w:rPr>
          <w:instrText xml:space="preserve"> PAGEREF _Toc109134017 \h </w:instrText>
        </w:r>
        <w:r w:rsidR="007D340B">
          <w:rPr>
            <w:noProof/>
            <w:webHidden/>
          </w:rPr>
        </w:r>
        <w:r w:rsidR="007D340B">
          <w:rPr>
            <w:noProof/>
            <w:webHidden/>
          </w:rPr>
          <w:fldChar w:fldCharType="separate"/>
        </w:r>
        <w:r w:rsidR="00CD6283">
          <w:rPr>
            <w:noProof/>
            <w:webHidden/>
          </w:rPr>
          <w:t>116</w:t>
        </w:r>
        <w:r w:rsidR="007D340B">
          <w:rPr>
            <w:noProof/>
            <w:webHidden/>
          </w:rPr>
          <w:fldChar w:fldCharType="end"/>
        </w:r>
      </w:hyperlink>
    </w:p>
    <w:p w14:paraId="78E1085E" w14:textId="7C900FE1" w:rsidR="007D340B" w:rsidRDefault="00421AA3">
      <w:pPr>
        <w:pStyle w:val="TM2"/>
        <w:rPr>
          <w:rFonts w:asciiTheme="minorHAnsi" w:eastAsiaTheme="minorEastAsia" w:hAnsiTheme="minorHAnsi" w:cstheme="minorBidi"/>
          <w:b w:val="0"/>
          <w:noProof/>
          <w:lang w:val="fr-FR" w:eastAsia="fr-FR"/>
        </w:rPr>
      </w:pPr>
      <w:hyperlink w:anchor="_Toc109134018" w:history="1">
        <w:r w:rsidR="007D340B" w:rsidRPr="00E34D1E">
          <w:rPr>
            <w:rStyle w:val="Lienhypertexte"/>
            <w:noProof/>
          </w:rPr>
          <w:t>7.5</w:t>
        </w:r>
        <w:r w:rsidR="007D340B">
          <w:rPr>
            <w:rFonts w:asciiTheme="minorHAnsi" w:eastAsiaTheme="minorEastAsia" w:hAnsiTheme="minorHAnsi" w:cstheme="minorBidi"/>
            <w:b w:val="0"/>
            <w:noProof/>
            <w:lang w:val="fr-FR" w:eastAsia="fr-FR"/>
          </w:rPr>
          <w:tab/>
        </w:r>
        <w:r w:rsidR="007D340B" w:rsidRPr="00E34D1E">
          <w:rPr>
            <w:rStyle w:val="Lienhypertexte"/>
            <w:noProof/>
          </w:rPr>
          <w:t>Vérification de l’état des partenaires (service Check Status)</w:t>
        </w:r>
        <w:r w:rsidR="007D340B">
          <w:rPr>
            <w:noProof/>
            <w:webHidden/>
          </w:rPr>
          <w:tab/>
        </w:r>
        <w:r w:rsidR="007D340B">
          <w:rPr>
            <w:noProof/>
            <w:webHidden/>
          </w:rPr>
          <w:fldChar w:fldCharType="begin"/>
        </w:r>
        <w:r w:rsidR="007D340B">
          <w:rPr>
            <w:noProof/>
            <w:webHidden/>
          </w:rPr>
          <w:instrText xml:space="preserve"> PAGEREF _Toc109134018 \h </w:instrText>
        </w:r>
        <w:r w:rsidR="007D340B">
          <w:rPr>
            <w:noProof/>
            <w:webHidden/>
          </w:rPr>
        </w:r>
        <w:r w:rsidR="007D340B">
          <w:rPr>
            <w:noProof/>
            <w:webHidden/>
          </w:rPr>
          <w:fldChar w:fldCharType="separate"/>
        </w:r>
        <w:r w:rsidR="00CD6283">
          <w:rPr>
            <w:noProof/>
            <w:webHidden/>
          </w:rPr>
          <w:t>119</w:t>
        </w:r>
        <w:r w:rsidR="007D340B">
          <w:rPr>
            <w:noProof/>
            <w:webHidden/>
          </w:rPr>
          <w:fldChar w:fldCharType="end"/>
        </w:r>
      </w:hyperlink>
    </w:p>
    <w:p w14:paraId="6C0AE612" w14:textId="41EA03A9" w:rsidR="007D340B" w:rsidRDefault="00421AA3">
      <w:pPr>
        <w:pStyle w:val="TM1"/>
        <w:rPr>
          <w:rFonts w:asciiTheme="minorHAnsi" w:eastAsiaTheme="minorEastAsia" w:hAnsiTheme="minorHAnsi" w:cstheme="minorBidi"/>
          <w:b w:val="0"/>
          <w:noProof/>
          <w:lang w:val="fr-FR" w:eastAsia="fr-FR"/>
        </w:rPr>
      </w:pPr>
      <w:hyperlink w:anchor="_Toc109134019" w:history="1">
        <w:r w:rsidR="007D340B" w:rsidRPr="00E34D1E">
          <w:rPr>
            <w:rStyle w:val="Lienhypertexte"/>
            <w:rFonts w:ascii="Cambria" w:hAnsi="Cambria"/>
            <w:noProof/>
            <w:lang w:val="en-GB"/>
          </w:rPr>
          <w:t>Annex A</w:t>
        </w:r>
        <w:r w:rsidR="007D340B" w:rsidRPr="00E34D1E">
          <w:rPr>
            <w:rStyle w:val="Lienhypertexte"/>
            <w:noProof/>
            <w:lang w:val="en-GB"/>
          </w:rPr>
          <w:t xml:space="preserve"> Termes et définitions</w:t>
        </w:r>
        <w:r w:rsidR="007D340B">
          <w:rPr>
            <w:noProof/>
            <w:webHidden/>
          </w:rPr>
          <w:tab/>
        </w:r>
        <w:r w:rsidR="007D340B">
          <w:rPr>
            <w:noProof/>
            <w:webHidden/>
          </w:rPr>
          <w:fldChar w:fldCharType="begin"/>
        </w:r>
        <w:r w:rsidR="007D340B">
          <w:rPr>
            <w:noProof/>
            <w:webHidden/>
          </w:rPr>
          <w:instrText xml:space="preserve"> PAGEREF _Toc109134019 \h </w:instrText>
        </w:r>
        <w:r w:rsidR="007D340B">
          <w:rPr>
            <w:noProof/>
            <w:webHidden/>
          </w:rPr>
        </w:r>
        <w:r w:rsidR="007D340B">
          <w:rPr>
            <w:noProof/>
            <w:webHidden/>
          </w:rPr>
          <w:fldChar w:fldCharType="separate"/>
        </w:r>
        <w:r w:rsidR="00CD6283">
          <w:rPr>
            <w:noProof/>
            <w:webHidden/>
          </w:rPr>
          <w:t>121</w:t>
        </w:r>
        <w:r w:rsidR="007D340B">
          <w:rPr>
            <w:noProof/>
            <w:webHidden/>
          </w:rPr>
          <w:fldChar w:fldCharType="end"/>
        </w:r>
      </w:hyperlink>
    </w:p>
    <w:p w14:paraId="79293E57" w14:textId="67054767" w:rsidR="007D340B" w:rsidRDefault="00421AA3">
      <w:pPr>
        <w:pStyle w:val="TM1"/>
        <w:rPr>
          <w:rFonts w:asciiTheme="minorHAnsi" w:eastAsiaTheme="minorEastAsia" w:hAnsiTheme="minorHAnsi" w:cstheme="minorBidi"/>
          <w:b w:val="0"/>
          <w:noProof/>
          <w:lang w:val="fr-FR" w:eastAsia="fr-FR"/>
        </w:rPr>
      </w:pPr>
      <w:hyperlink w:anchor="_Toc109134020" w:history="1">
        <w:r w:rsidR="007D340B" w:rsidRPr="00E34D1E">
          <w:rPr>
            <w:rStyle w:val="Lienhypertexte"/>
            <w:rFonts w:ascii="Cambria" w:hAnsi="Cambria"/>
            <w:noProof/>
            <w:lang w:val="en-GB"/>
          </w:rPr>
          <w:t>Annex B</w:t>
        </w:r>
        <w:r w:rsidR="007D340B" w:rsidRPr="00E34D1E">
          <w:rPr>
            <w:rStyle w:val="Lienhypertexte"/>
            <w:noProof/>
            <w:lang w:val="en-GB"/>
          </w:rPr>
          <w:t xml:space="preserve"> (informative) Production TimeTable</w:t>
        </w:r>
        <w:r w:rsidR="007D340B">
          <w:rPr>
            <w:noProof/>
            <w:webHidden/>
          </w:rPr>
          <w:tab/>
        </w:r>
        <w:r w:rsidR="007D340B">
          <w:rPr>
            <w:noProof/>
            <w:webHidden/>
          </w:rPr>
          <w:fldChar w:fldCharType="begin"/>
        </w:r>
        <w:r w:rsidR="007D340B">
          <w:rPr>
            <w:noProof/>
            <w:webHidden/>
          </w:rPr>
          <w:instrText xml:space="preserve"> PAGEREF _Toc109134020 \h </w:instrText>
        </w:r>
        <w:r w:rsidR="007D340B">
          <w:rPr>
            <w:noProof/>
            <w:webHidden/>
          </w:rPr>
        </w:r>
        <w:r w:rsidR="007D340B">
          <w:rPr>
            <w:noProof/>
            <w:webHidden/>
          </w:rPr>
          <w:fldChar w:fldCharType="separate"/>
        </w:r>
        <w:r w:rsidR="00CD6283">
          <w:rPr>
            <w:noProof/>
            <w:webHidden/>
          </w:rPr>
          <w:t>124</w:t>
        </w:r>
        <w:r w:rsidR="007D340B">
          <w:rPr>
            <w:noProof/>
            <w:webHidden/>
          </w:rPr>
          <w:fldChar w:fldCharType="end"/>
        </w:r>
      </w:hyperlink>
    </w:p>
    <w:p w14:paraId="3E498EE9" w14:textId="6CA86CC5" w:rsidR="007D340B" w:rsidRDefault="00421AA3">
      <w:pPr>
        <w:pStyle w:val="TM2"/>
        <w:rPr>
          <w:rFonts w:asciiTheme="minorHAnsi" w:eastAsiaTheme="minorEastAsia" w:hAnsiTheme="minorHAnsi" w:cstheme="minorBidi"/>
          <w:b w:val="0"/>
          <w:noProof/>
          <w:lang w:val="fr-FR" w:eastAsia="fr-FR"/>
        </w:rPr>
      </w:pPr>
      <w:hyperlink w:anchor="_Toc109134021" w:history="1">
        <w:r w:rsidR="007D340B" w:rsidRPr="00E34D1E">
          <w:rPr>
            <w:rStyle w:val="Lienhypertexte"/>
            <w:noProof/>
          </w:rPr>
          <w:t>B.1</w:t>
        </w:r>
        <w:r w:rsidR="007D340B">
          <w:rPr>
            <w:rFonts w:asciiTheme="minorHAnsi" w:eastAsiaTheme="minorEastAsia" w:hAnsiTheme="minorHAnsi" w:cstheme="minorBidi"/>
            <w:b w:val="0"/>
            <w:noProof/>
            <w:lang w:val="fr-FR" w:eastAsia="fr-FR"/>
          </w:rPr>
          <w:tab/>
        </w:r>
        <w:r w:rsidR="007D340B" w:rsidRPr="00E34D1E">
          <w:rPr>
            <w:rStyle w:val="Lienhypertexte"/>
            <w:noProof/>
          </w:rPr>
          <w:t>Requête d’information sur les horaires commandés/théoriques</w:t>
        </w:r>
        <w:r w:rsidR="007D340B">
          <w:rPr>
            <w:noProof/>
            <w:webHidden/>
          </w:rPr>
          <w:tab/>
        </w:r>
        <w:r w:rsidR="007D340B">
          <w:rPr>
            <w:noProof/>
            <w:webHidden/>
          </w:rPr>
          <w:fldChar w:fldCharType="begin"/>
        </w:r>
        <w:r w:rsidR="007D340B">
          <w:rPr>
            <w:noProof/>
            <w:webHidden/>
          </w:rPr>
          <w:instrText xml:space="preserve"> PAGEREF _Toc109134021 \h </w:instrText>
        </w:r>
        <w:r w:rsidR="007D340B">
          <w:rPr>
            <w:noProof/>
            <w:webHidden/>
          </w:rPr>
        </w:r>
        <w:r w:rsidR="007D340B">
          <w:rPr>
            <w:noProof/>
            <w:webHidden/>
          </w:rPr>
          <w:fldChar w:fldCharType="separate"/>
        </w:r>
        <w:r w:rsidR="00CD6283">
          <w:rPr>
            <w:noProof/>
            <w:webHidden/>
          </w:rPr>
          <w:t>124</w:t>
        </w:r>
        <w:r w:rsidR="007D340B">
          <w:rPr>
            <w:noProof/>
            <w:webHidden/>
          </w:rPr>
          <w:fldChar w:fldCharType="end"/>
        </w:r>
      </w:hyperlink>
    </w:p>
    <w:p w14:paraId="26FC4B80" w14:textId="03ACE741" w:rsidR="007D340B" w:rsidRDefault="00421AA3">
      <w:pPr>
        <w:pStyle w:val="TM2"/>
        <w:rPr>
          <w:rFonts w:asciiTheme="minorHAnsi" w:eastAsiaTheme="minorEastAsia" w:hAnsiTheme="minorHAnsi" w:cstheme="minorBidi"/>
          <w:b w:val="0"/>
          <w:noProof/>
          <w:lang w:val="fr-FR" w:eastAsia="fr-FR"/>
        </w:rPr>
      </w:pPr>
      <w:hyperlink w:anchor="_Toc109134022" w:history="1">
        <w:r w:rsidR="007D340B" w:rsidRPr="00E34D1E">
          <w:rPr>
            <w:rStyle w:val="Lienhypertexte"/>
            <w:noProof/>
          </w:rPr>
          <w:t>B.2</w:t>
        </w:r>
        <w:r w:rsidR="007D340B">
          <w:rPr>
            <w:rFonts w:asciiTheme="minorHAnsi" w:eastAsiaTheme="minorEastAsia" w:hAnsiTheme="minorHAnsi" w:cstheme="minorBidi"/>
            <w:b w:val="0"/>
            <w:noProof/>
            <w:lang w:val="fr-FR" w:eastAsia="fr-FR"/>
          </w:rPr>
          <w:tab/>
        </w:r>
        <w:r w:rsidR="007D340B" w:rsidRPr="00E34D1E">
          <w:rPr>
            <w:rStyle w:val="Lienhypertexte"/>
            <w:noProof/>
          </w:rPr>
          <w:t>Abonnement aux informations sur les horaires commandés/théoriques</w:t>
        </w:r>
        <w:r w:rsidR="007D340B">
          <w:rPr>
            <w:noProof/>
            <w:webHidden/>
          </w:rPr>
          <w:tab/>
        </w:r>
        <w:r w:rsidR="007D340B">
          <w:rPr>
            <w:noProof/>
            <w:webHidden/>
          </w:rPr>
          <w:fldChar w:fldCharType="begin"/>
        </w:r>
        <w:r w:rsidR="007D340B">
          <w:rPr>
            <w:noProof/>
            <w:webHidden/>
          </w:rPr>
          <w:instrText xml:space="preserve"> PAGEREF _Toc109134022 \h </w:instrText>
        </w:r>
        <w:r w:rsidR="007D340B">
          <w:rPr>
            <w:noProof/>
            <w:webHidden/>
          </w:rPr>
        </w:r>
        <w:r w:rsidR="007D340B">
          <w:rPr>
            <w:noProof/>
            <w:webHidden/>
          </w:rPr>
          <w:fldChar w:fldCharType="separate"/>
        </w:r>
        <w:r w:rsidR="00CD6283">
          <w:rPr>
            <w:noProof/>
            <w:webHidden/>
          </w:rPr>
          <w:t>124</w:t>
        </w:r>
        <w:r w:rsidR="007D340B">
          <w:rPr>
            <w:noProof/>
            <w:webHidden/>
          </w:rPr>
          <w:fldChar w:fldCharType="end"/>
        </w:r>
      </w:hyperlink>
    </w:p>
    <w:p w14:paraId="37E93296" w14:textId="2804DEA5" w:rsidR="007D340B" w:rsidRDefault="00421AA3">
      <w:pPr>
        <w:pStyle w:val="TM2"/>
        <w:rPr>
          <w:rFonts w:asciiTheme="minorHAnsi" w:eastAsiaTheme="minorEastAsia" w:hAnsiTheme="minorHAnsi" w:cstheme="minorBidi"/>
          <w:b w:val="0"/>
          <w:noProof/>
          <w:lang w:val="fr-FR" w:eastAsia="fr-FR"/>
        </w:rPr>
      </w:pPr>
      <w:hyperlink w:anchor="_Toc109134023" w:history="1">
        <w:r w:rsidR="007D340B" w:rsidRPr="00E34D1E">
          <w:rPr>
            <w:rStyle w:val="Lienhypertexte"/>
            <w:noProof/>
          </w:rPr>
          <w:t>B.3</w:t>
        </w:r>
        <w:r w:rsidR="007D340B">
          <w:rPr>
            <w:rFonts w:asciiTheme="minorHAnsi" w:eastAsiaTheme="minorEastAsia" w:hAnsiTheme="minorHAnsi" w:cstheme="minorBidi"/>
            <w:b w:val="0"/>
            <w:noProof/>
            <w:lang w:val="fr-FR" w:eastAsia="fr-FR"/>
          </w:rPr>
          <w:tab/>
        </w:r>
        <w:r w:rsidR="007D340B" w:rsidRPr="00E34D1E">
          <w:rPr>
            <w:rStyle w:val="Lienhypertexte"/>
            <w:noProof/>
          </w:rPr>
          <w:t>Réponse aux requêtes d’informations sur les horaires commandés/théoriques</w:t>
        </w:r>
        <w:r w:rsidR="007D340B">
          <w:rPr>
            <w:noProof/>
            <w:webHidden/>
          </w:rPr>
          <w:tab/>
        </w:r>
        <w:r w:rsidR="007D340B">
          <w:rPr>
            <w:noProof/>
            <w:webHidden/>
          </w:rPr>
          <w:fldChar w:fldCharType="begin"/>
        </w:r>
        <w:r w:rsidR="007D340B">
          <w:rPr>
            <w:noProof/>
            <w:webHidden/>
          </w:rPr>
          <w:instrText xml:space="preserve"> PAGEREF _Toc109134023 \h </w:instrText>
        </w:r>
        <w:r w:rsidR="007D340B">
          <w:rPr>
            <w:noProof/>
            <w:webHidden/>
          </w:rPr>
        </w:r>
        <w:r w:rsidR="007D340B">
          <w:rPr>
            <w:noProof/>
            <w:webHidden/>
          </w:rPr>
          <w:fldChar w:fldCharType="separate"/>
        </w:r>
        <w:r w:rsidR="00CD6283">
          <w:rPr>
            <w:noProof/>
            <w:webHidden/>
          </w:rPr>
          <w:t>125</w:t>
        </w:r>
        <w:r w:rsidR="007D340B">
          <w:rPr>
            <w:noProof/>
            <w:webHidden/>
          </w:rPr>
          <w:fldChar w:fldCharType="end"/>
        </w:r>
      </w:hyperlink>
    </w:p>
    <w:p w14:paraId="08466A1B" w14:textId="2C569923" w:rsidR="007D340B" w:rsidRDefault="00421AA3">
      <w:pPr>
        <w:pStyle w:val="TM2"/>
        <w:rPr>
          <w:rFonts w:asciiTheme="minorHAnsi" w:eastAsiaTheme="minorEastAsia" w:hAnsiTheme="minorHAnsi" w:cstheme="minorBidi"/>
          <w:b w:val="0"/>
          <w:noProof/>
          <w:lang w:val="fr-FR" w:eastAsia="fr-FR"/>
        </w:rPr>
      </w:pPr>
      <w:hyperlink w:anchor="_Toc109134024" w:history="1">
        <w:r w:rsidR="007D340B" w:rsidRPr="00E34D1E">
          <w:rPr>
            <w:rStyle w:val="Lienhypertexte"/>
            <w:noProof/>
          </w:rPr>
          <w:t>B.4</w:t>
        </w:r>
        <w:r w:rsidR="007D340B">
          <w:rPr>
            <w:rFonts w:asciiTheme="minorHAnsi" w:eastAsiaTheme="minorEastAsia" w:hAnsiTheme="minorHAnsi" w:cstheme="minorBidi"/>
            <w:b w:val="0"/>
            <w:noProof/>
            <w:lang w:val="fr-FR" w:eastAsia="fr-FR"/>
          </w:rPr>
          <w:tab/>
        </w:r>
        <w:r w:rsidR="007D340B" w:rsidRPr="00E34D1E">
          <w:rPr>
            <w:rStyle w:val="Lienhypertexte"/>
            <w:noProof/>
          </w:rPr>
          <w:t>Structure DatedTimetableVersionFrame</w:t>
        </w:r>
        <w:r w:rsidR="007D340B">
          <w:rPr>
            <w:noProof/>
            <w:webHidden/>
          </w:rPr>
          <w:tab/>
        </w:r>
        <w:r w:rsidR="007D340B">
          <w:rPr>
            <w:noProof/>
            <w:webHidden/>
          </w:rPr>
          <w:fldChar w:fldCharType="begin"/>
        </w:r>
        <w:r w:rsidR="007D340B">
          <w:rPr>
            <w:noProof/>
            <w:webHidden/>
          </w:rPr>
          <w:instrText xml:space="preserve"> PAGEREF _Toc109134024 \h </w:instrText>
        </w:r>
        <w:r w:rsidR="007D340B">
          <w:rPr>
            <w:noProof/>
            <w:webHidden/>
          </w:rPr>
        </w:r>
        <w:r w:rsidR="007D340B">
          <w:rPr>
            <w:noProof/>
            <w:webHidden/>
          </w:rPr>
          <w:fldChar w:fldCharType="separate"/>
        </w:r>
        <w:r w:rsidR="00CD6283">
          <w:rPr>
            <w:noProof/>
            <w:webHidden/>
          </w:rPr>
          <w:t>125</w:t>
        </w:r>
        <w:r w:rsidR="007D340B">
          <w:rPr>
            <w:noProof/>
            <w:webHidden/>
          </w:rPr>
          <w:fldChar w:fldCharType="end"/>
        </w:r>
      </w:hyperlink>
    </w:p>
    <w:p w14:paraId="10613779" w14:textId="064091E0" w:rsidR="007D340B" w:rsidRDefault="00421AA3">
      <w:pPr>
        <w:pStyle w:val="TM2"/>
        <w:rPr>
          <w:rFonts w:asciiTheme="minorHAnsi" w:eastAsiaTheme="minorEastAsia" w:hAnsiTheme="minorHAnsi" w:cstheme="minorBidi"/>
          <w:b w:val="0"/>
          <w:noProof/>
          <w:lang w:val="fr-FR" w:eastAsia="fr-FR"/>
        </w:rPr>
      </w:pPr>
      <w:hyperlink w:anchor="_Toc109134025" w:history="1">
        <w:r w:rsidR="007D340B" w:rsidRPr="00E34D1E">
          <w:rPr>
            <w:rStyle w:val="Lienhypertexte"/>
            <w:noProof/>
          </w:rPr>
          <w:t>B.5</w:t>
        </w:r>
        <w:r w:rsidR="007D340B">
          <w:rPr>
            <w:rFonts w:asciiTheme="minorHAnsi" w:eastAsiaTheme="minorEastAsia" w:hAnsiTheme="minorHAnsi" w:cstheme="minorBidi"/>
            <w:b w:val="0"/>
            <w:noProof/>
            <w:lang w:val="fr-FR" w:eastAsia="fr-FR"/>
          </w:rPr>
          <w:tab/>
        </w:r>
        <w:r w:rsidR="007D340B" w:rsidRPr="00E34D1E">
          <w:rPr>
            <w:rStyle w:val="Lienhypertexte"/>
            <w:noProof/>
          </w:rPr>
          <w:t>Structure DatedVehicleJourney</w:t>
        </w:r>
        <w:r w:rsidR="007D340B">
          <w:rPr>
            <w:noProof/>
            <w:webHidden/>
          </w:rPr>
          <w:tab/>
        </w:r>
        <w:r w:rsidR="007D340B">
          <w:rPr>
            <w:noProof/>
            <w:webHidden/>
          </w:rPr>
          <w:fldChar w:fldCharType="begin"/>
        </w:r>
        <w:r w:rsidR="007D340B">
          <w:rPr>
            <w:noProof/>
            <w:webHidden/>
          </w:rPr>
          <w:instrText xml:space="preserve"> PAGEREF _Toc109134025 \h </w:instrText>
        </w:r>
        <w:r w:rsidR="007D340B">
          <w:rPr>
            <w:noProof/>
            <w:webHidden/>
          </w:rPr>
        </w:r>
        <w:r w:rsidR="007D340B">
          <w:rPr>
            <w:noProof/>
            <w:webHidden/>
          </w:rPr>
          <w:fldChar w:fldCharType="separate"/>
        </w:r>
        <w:r w:rsidR="00CD6283">
          <w:rPr>
            <w:noProof/>
            <w:webHidden/>
          </w:rPr>
          <w:t>125</w:t>
        </w:r>
        <w:r w:rsidR="007D340B">
          <w:rPr>
            <w:noProof/>
            <w:webHidden/>
          </w:rPr>
          <w:fldChar w:fldCharType="end"/>
        </w:r>
      </w:hyperlink>
    </w:p>
    <w:p w14:paraId="7C99D021" w14:textId="19E77FFC" w:rsidR="007D340B" w:rsidRDefault="00421AA3">
      <w:pPr>
        <w:pStyle w:val="TM2"/>
        <w:rPr>
          <w:rFonts w:asciiTheme="minorHAnsi" w:eastAsiaTheme="minorEastAsia" w:hAnsiTheme="minorHAnsi" w:cstheme="minorBidi"/>
          <w:b w:val="0"/>
          <w:noProof/>
          <w:lang w:val="fr-FR" w:eastAsia="fr-FR"/>
        </w:rPr>
      </w:pPr>
      <w:hyperlink w:anchor="_Toc109134026" w:history="1">
        <w:r w:rsidR="007D340B" w:rsidRPr="00E34D1E">
          <w:rPr>
            <w:rStyle w:val="Lienhypertexte"/>
            <w:noProof/>
          </w:rPr>
          <w:t>B.6</w:t>
        </w:r>
        <w:r w:rsidR="007D340B">
          <w:rPr>
            <w:rFonts w:asciiTheme="minorHAnsi" w:eastAsiaTheme="minorEastAsia" w:hAnsiTheme="minorHAnsi" w:cstheme="minorBidi"/>
            <w:b w:val="0"/>
            <w:noProof/>
            <w:lang w:val="fr-FR" w:eastAsia="fr-FR"/>
          </w:rPr>
          <w:tab/>
        </w:r>
        <w:r w:rsidR="007D340B" w:rsidRPr="00E34D1E">
          <w:rPr>
            <w:rStyle w:val="Lienhypertexte"/>
            <w:noProof/>
          </w:rPr>
          <w:t>Structure DatedCall</w:t>
        </w:r>
        <w:r w:rsidR="007D340B">
          <w:rPr>
            <w:noProof/>
            <w:webHidden/>
          </w:rPr>
          <w:tab/>
        </w:r>
        <w:r w:rsidR="007D340B">
          <w:rPr>
            <w:noProof/>
            <w:webHidden/>
          </w:rPr>
          <w:fldChar w:fldCharType="begin"/>
        </w:r>
        <w:r w:rsidR="007D340B">
          <w:rPr>
            <w:noProof/>
            <w:webHidden/>
          </w:rPr>
          <w:instrText xml:space="preserve"> PAGEREF _Toc109134026 \h </w:instrText>
        </w:r>
        <w:r w:rsidR="007D340B">
          <w:rPr>
            <w:noProof/>
            <w:webHidden/>
          </w:rPr>
        </w:r>
        <w:r w:rsidR="007D340B">
          <w:rPr>
            <w:noProof/>
            <w:webHidden/>
          </w:rPr>
          <w:fldChar w:fldCharType="separate"/>
        </w:r>
        <w:r w:rsidR="00CD6283">
          <w:rPr>
            <w:noProof/>
            <w:webHidden/>
          </w:rPr>
          <w:t>126</w:t>
        </w:r>
        <w:r w:rsidR="007D340B">
          <w:rPr>
            <w:noProof/>
            <w:webHidden/>
          </w:rPr>
          <w:fldChar w:fldCharType="end"/>
        </w:r>
      </w:hyperlink>
    </w:p>
    <w:p w14:paraId="33D28484" w14:textId="7CA3920D" w:rsidR="007D340B" w:rsidRDefault="00421AA3">
      <w:pPr>
        <w:pStyle w:val="TM2"/>
        <w:rPr>
          <w:rFonts w:asciiTheme="minorHAnsi" w:eastAsiaTheme="minorEastAsia" w:hAnsiTheme="minorHAnsi" w:cstheme="minorBidi"/>
          <w:b w:val="0"/>
          <w:noProof/>
          <w:lang w:val="fr-FR" w:eastAsia="fr-FR"/>
        </w:rPr>
      </w:pPr>
      <w:hyperlink w:anchor="_Toc109134027" w:history="1">
        <w:r w:rsidR="007D340B" w:rsidRPr="00E34D1E">
          <w:rPr>
            <w:rStyle w:val="Lienhypertexte"/>
            <w:noProof/>
          </w:rPr>
          <w:t>B.7</w:t>
        </w:r>
        <w:r w:rsidR="007D340B">
          <w:rPr>
            <w:rFonts w:asciiTheme="minorHAnsi" w:eastAsiaTheme="minorEastAsia" w:hAnsiTheme="minorHAnsi" w:cstheme="minorBidi"/>
            <w:b w:val="0"/>
            <w:noProof/>
            <w:lang w:val="fr-FR" w:eastAsia="fr-FR"/>
          </w:rPr>
          <w:tab/>
        </w:r>
        <w:r w:rsidR="007D340B" w:rsidRPr="00E34D1E">
          <w:rPr>
            <w:rStyle w:val="Lienhypertexte"/>
            <w:noProof/>
          </w:rPr>
          <w:t>Structure TargetedInterchange</w:t>
        </w:r>
        <w:r w:rsidR="007D340B">
          <w:rPr>
            <w:noProof/>
            <w:webHidden/>
          </w:rPr>
          <w:tab/>
        </w:r>
        <w:r w:rsidR="007D340B">
          <w:rPr>
            <w:noProof/>
            <w:webHidden/>
          </w:rPr>
          <w:fldChar w:fldCharType="begin"/>
        </w:r>
        <w:r w:rsidR="007D340B">
          <w:rPr>
            <w:noProof/>
            <w:webHidden/>
          </w:rPr>
          <w:instrText xml:space="preserve"> PAGEREF _Toc109134027 \h </w:instrText>
        </w:r>
        <w:r w:rsidR="007D340B">
          <w:rPr>
            <w:noProof/>
            <w:webHidden/>
          </w:rPr>
        </w:r>
        <w:r w:rsidR="007D340B">
          <w:rPr>
            <w:noProof/>
            <w:webHidden/>
          </w:rPr>
          <w:fldChar w:fldCharType="separate"/>
        </w:r>
        <w:r w:rsidR="00CD6283">
          <w:rPr>
            <w:noProof/>
            <w:webHidden/>
          </w:rPr>
          <w:t>127</w:t>
        </w:r>
        <w:r w:rsidR="007D340B">
          <w:rPr>
            <w:noProof/>
            <w:webHidden/>
          </w:rPr>
          <w:fldChar w:fldCharType="end"/>
        </w:r>
      </w:hyperlink>
    </w:p>
    <w:p w14:paraId="2E327F9D" w14:textId="3609931A" w:rsidR="007D340B" w:rsidRDefault="00421AA3">
      <w:pPr>
        <w:pStyle w:val="TM1"/>
        <w:rPr>
          <w:rFonts w:asciiTheme="minorHAnsi" w:eastAsiaTheme="minorEastAsia" w:hAnsiTheme="minorHAnsi" w:cstheme="minorBidi"/>
          <w:b w:val="0"/>
          <w:noProof/>
          <w:lang w:val="fr-FR" w:eastAsia="fr-FR"/>
        </w:rPr>
      </w:pPr>
      <w:hyperlink w:anchor="_Toc109134028" w:history="1">
        <w:r w:rsidR="007D340B" w:rsidRPr="00E34D1E">
          <w:rPr>
            <w:rStyle w:val="Lienhypertexte"/>
            <w:noProof/>
            <w:lang w:val="en-GB"/>
          </w:rPr>
          <w:t>Bibliographie</w:t>
        </w:r>
        <w:r w:rsidR="007D340B">
          <w:rPr>
            <w:noProof/>
            <w:webHidden/>
          </w:rPr>
          <w:tab/>
        </w:r>
        <w:r w:rsidR="007D340B">
          <w:rPr>
            <w:noProof/>
            <w:webHidden/>
          </w:rPr>
          <w:fldChar w:fldCharType="begin"/>
        </w:r>
        <w:r w:rsidR="007D340B">
          <w:rPr>
            <w:noProof/>
            <w:webHidden/>
          </w:rPr>
          <w:instrText xml:space="preserve"> PAGEREF _Toc109134028 \h </w:instrText>
        </w:r>
        <w:r w:rsidR="007D340B">
          <w:rPr>
            <w:noProof/>
            <w:webHidden/>
          </w:rPr>
        </w:r>
        <w:r w:rsidR="007D340B">
          <w:rPr>
            <w:noProof/>
            <w:webHidden/>
          </w:rPr>
          <w:fldChar w:fldCharType="separate"/>
        </w:r>
        <w:r w:rsidR="00CD6283">
          <w:rPr>
            <w:noProof/>
            <w:webHidden/>
          </w:rPr>
          <w:t>129</w:t>
        </w:r>
        <w:r w:rsidR="007D340B">
          <w:rPr>
            <w:noProof/>
            <w:webHidden/>
          </w:rPr>
          <w:fldChar w:fldCharType="end"/>
        </w:r>
      </w:hyperlink>
    </w:p>
    <w:p w14:paraId="34FD2204" w14:textId="625684B2" w:rsidR="00B204CD" w:rsidRPr="00411BCB" w:rsidRDefault="00B204CD" w:rsidP="00922ED9">
      <w:pPr>
        <w:rPr>
          <w:lang w:val="fr-FR"/>
        </w:rPr>
      </w:pPr>
      <w:r>
        <w:rPr>
          <w:lang w:val="fr-FR"/>
        </w:rPr>
        <w:fldChar w:fldCharType="end"/>
      </w:r>
    </w:p>
    <w:p w14:paraId="6E0ED010" w14:textId="77777777" w:rsidR="00B204CD" w:rsidRDefault="00B204CD" w:rsidP="00922ED9">
      <w:pPr>
        <w:pStyle w:val="ForewordTitle"/>
        <w:rPr>
          <w:rFonts w:eastAsia="MS Mincho"/>
          <w:lang w:val="fr-FR"/>
        </w:rPr>
      </w:pPr>
      <w:bookmarkStart w:id="3" w:name="_Toc5293724"/>
      <w:bookmarkStart w:id="4" w:name="_Toc109133979"/>
      <w:bookmarkStart w:id="5" w:name="_Toc445729940"/>
      <w:bookmarkStart w:id="6" w:name="_Toc452990479"/>
      <w:bookmarkStart w:id="7" w:name="_Toc5293725"/>
      <w:r w:rsidRPr="00411BCB">
        <w:rPr>
          <w:rFonts w:eastAsia="MS Mincho"/>
          <w:lang w:val="fr-FR"/>
        </w:rPr>
        <w:lastRenderedPageBreak/>
        <w:t>Avant-propos</w:t>
      </w:r>
      <w:bookmarkEnd w:id="3"/>
      <w:bookmarkEnd w:id="4"/>
    </w:p>
    <w:p w14:paraId="4950E322" w14:textId="77777777" w:rsidR="00A8774D" w:rsidRPr="0075267B" w:rsidRDefault="00A8774D" w:rsidP="00322776">
      <w:pPr>
        <w:jc w:val="both"/>
        <w:rPr>
          <w:lang w:val="fr-FR"/>
        </w:rPr>
      </w:pPr>
      <w:r w:rsidRPr="0075267B">
        <w:rPr>
          <w:lang w:val="fr-FR"/>
        </w:rPr>
        <w:t xml:space="preserve">Ce document présente de façon détaillée le profil SIRI National France (également appelé « local agreement SIRI France »), soit la déclinaison de la norme SIRI aux besoins métiers France. Il contient tous les éléments nécessaires à sa compréhension, mais ne propose ni une réécriture ni une traduction de l'ensemble des documents normatifs SIRI : </w:t>
      </w:r>
    </w:p>
    <w:p w14:paraId="3F2669CA" w14:textId="77777777" w:rsidR="00A8774D" w:rsidRPr="0075267B" w:rsidRDefault="00A8774D" w:rsidP="001C78C1">
      <w:pPr>
        <w:pStyle w:val="Puce1"/>
      </w:pPr>
      <w:r w:rsidRPr="0075267B">
        <w:t>Le lecteur devra donc se référer à la norme quand cela sera nécessaire, en particulier au niveau technique avant d'envisager toute implémentation de SIRI.</w:t>
      </w:r>
    </w:p>
    <w:p w14:paraId="3FB54D70" w14:textId="77777777" w:rsidR="00A8774D" w:rsidRPr="0075267B" w:rsidRDefault="00A8774D" w:rsidP="00322776">
      <w:pPr>
        <w:jc w:val="both"/>
        <w:rPr>
          <w:lang w:val="fr-FR"/>
        </w:rPr>
      </w:pPr>
      <w:r w:rsidRPr="0075267B">
        <w:rPr>
          <w:lang w:val="fr-FR"/>
        </w:rPr>
        <w:t xml:space="preserve">D'autre part, l'ensemble de la terminologie utilisée dans ce document est celle de SIRI, et par voie de conséquence de TRANSMODEL version </w:t>
      </w:r>
      <w:proofErr w:type="gramStart"/>
      <w:r w:rsidR="00062B65" w:rsidRPr="00BD623C">
        <w:rPr>
          <w:lang w:val="fr-FR"/>
        </w:rPr>
        <w:t>6.0</w:t>
      </w:r>
      <w:r w:rsidR="00062B65" w:rsidRPr="0075267B">
        <w:rPr>
          <w:lang w:val="fr-FR"/>
        </w:rPr>
        <w:t xml:space="preserve"> </w:t>
      </w:r>
      <w:r w:rsidRPr="0075267B">
        <w:rPr>
          <w:lang w:val="fr-FR"/>
        </w:rPr>
        <w:t>.</w:t>
      </w:r>
      <w:proofErr w:type="gramEnd"/>
      <w:r w:rsidRPr="0075267B">
        <w:rPr>
          <w:lang w:val="fr-FR"/>
        </w:rPr>
        <w:t xml:space="preserve"> </w:t>
      </w:r>
    </w:p>
    <w:p w14:paraId="2968A079" w14:textId="77777777" w:rsidR="00A8774D" w:rsidRPr="0075267B" w:rsidRDefault="00A8774D" w:rsidP="001C78C1">
      <w:pPr>
        <w:pStyle w:val="Puce1"/>
      </w:pPr>
      <w:r w:rsidRPr="0075267B">
        <w:t>Le lecteur est donc invité à se référer au document TRANSMODEL pour de plus amples précisions sur la terminologie, les concepts ou modèles de données sous-jacents.</w:t>
      </w:r>
    </w:p>
    <w:p w14:paraId="2DE1132E" w14:textId="77777777" w:rsidR="00A8774D" w:rsidRPr="0075267B" w:rsidRDefault="00A8774D" w:rsidP="00322776">
      <w:pPr>
        <w:jc w:val="both"/>
        <w:rPr>
          <w:lang w:val="fr-FR"/>
        </w:rPr>
      </w:pPr>
      <w:r w:rsidRPr="0075267B">
        <w:rPr>
          <w:lang w:val="fr-FR"/>
        </w:rPr>
        <w:t>Plus généralement, les notions manipulées dans ce document sont décrites par l’ensemble de documents normatifs suivants :</w:t>
      </w:r>
    </w:p>
    <w:p w14:paraId="2EA9A1A8" w14:textId="77777777" w:rsidR="00A8774D" w:rsidRPr="007D340B" w:rsidRDefault="00A8774D" w:rsidP="001C78C1">
      <w:pPr>
        <w:pStyle w:val="Puce1"/>
        <w:rPr>
          <w:lang w:val="en-GB"/>
        </w:rPr>
      </w:pPr>
      <w:proofErr w:type="gramStart"/>
      <w:r w:rsidRPr="007D340B">
        <w:rPr>
          <w:lang w:val="en-GB"/>
        </w:rPr>
        <w:t>SIRI :</w:t>
      </w:r>
      <w:proofErr w:type="gramEnd"/>
      <w:r w:rsidRPr="007D340B">
        <w:rPr>
          <w:lang w:val="en-GB"/>
        </w:rPr>
        <w:t xml:space="preserve"> Service Interface for Real-time Information relating to public transport operations (EN 15531- 1 to 3 and CEN/TS 15531-4 and 5)</w:t>
      </w:r>
    </w:p>
    <w:p w14:paraId="3CAB6A9F" w14:textId="77777777" w:rsidR="00A8774D" w:rsidRDefault="00A8774D" w:rsidP="008E47A4">
      <w:pPr>
        <w:numPr>
          <w:ilvl w:val="1"/>
          <w:numId w:val="37"/>
        </w:numPr>
        <w:jc w:val="both"/>
        <w:rPr>
          <w:lang w:val="en-GB"/>
        </w:rPr>
      </w:pPr>
      <w:r>
        <w:rPr>
          <w:lang w:val="en-GB"/>
        </w:rPr>
        <w:t>Part 1: Context and framework</w:t>
      </w:r>
    </w:p>
    <w:p w14:paraId="17261F45" w14:textId="77777777" w:rsidR="00A8774D" w:rsidRDefault="00A8774D" w:rsidP="008E47A4">
      <w:pPr>
        <w:numPr>
          <w:ilvl w:val="1"/>
          <w:numId w:val="37"/>
        </w:numPr>
        <w:jc w:val="both"/>
        <w:rPr>
          <w:lang w:val="fr-FR"/>
        </w:rPr>
      </w:pPr>
      <w:r>
        <w:t>Part 2: Communications infrastructure</w:t>
      </w:r>
    </w:p>
    <w:p w14:paraId="2C8A54D0" w14:textId="77777777" w:rsidR="00A8774D" w:rsidRDefault="00A8774D" w:rsidP="008E47A4">
      <w:pPr>
        <w:numPr>
          <w:ilvl w:val="1"/>
          <w:numId w:val="37"/>
        </w:numPr>
        <w:jc w:val="both"/>
      </w:pPr>
      <w:r>
        <w:t>Part 3: Functional service interfaces</w:t>
      </w:r>
    </w:p>
    <w:p w14:paraId="51E4729F" w14:textId="77777777" w:rsidR="00A8774D" w:rsidRDefault="00A8774D" w:rsidP="008E47A4">
      <w:pPr>
        <w:numPr>
          <w:ilvl w:val="1"/>
          <w:numId w:val="37"/>
        </w:numPr>
        <w:jc w:val="both"/>
      </w:pPr>
      <w:r>
        <w:t xml:space="preserve">Part 4: Functional service interfaces </w:t>
      </w:r>
      <w:proofErr w:type="gramStart"/>
      <w:r>
        <w:t>-  Facility</w:t>
      </w:r>
      <w:proofErr w:type="gramEnd"/>
      <w:r>
        <w:t xml:space="preserve"> Management</w:t>
      </w:r>
    </w:p>
    <w:p w14:paraId="440E2D68" w14:textId="77777777" w:rsidR="00A8774D" w:rsidRDefault="00A8774D" w:rsidP="008E47A4">
      <w:pPr>
        <w:numPr>
          <w:ilvl w:val="1"/>
          <w:numId w:val="37"/>
        </w:numPr>
        <w:jc w:val="both"/>
      </w:pPr>
      <w:r>
        <w:t>Part 5: Functional service interfaces - Situation Exchange</w:t>
      </w:r>
    </w:p>
    <w:p w14:paraId="6EF0BAFB" w14:textId="77777777" w:rsidR="00A8774D" w:rsidRPr="0075267B" w:rsidRDefault="00A8774D" w:rsidP="001C78C1">
      <w:pPr>
        <w:pStyle w:val="Puce1"/>
      </w:pPr>
      <w:r w:rsidRPr="0075267B">
        <w:t xml:space="preserve">TRANSMODEL : CEN EN 12896, Transmodel (version </w:t>
      </w:r>
      <w:r w:rsidR="00D13CC9">
        <w:t>6.0</w:t>
      </w:r>
      <w:r w:rsidRPr="0075267B">
        <w:t xml:space="preserve">), Reference Data Model for Public Transport et Transmodel in UML (projet SITP </w:t>
      </w:r>
      <w:proofErr w:type="gramStart"/>
      <w:r w:rsidRPr="0075267B">
        <w:t>2,version</w:t>
      </w:r>
      <w:proofErr w:type="gramEnd"/>
      <w:r w:rsidRPr="0075267B">
        <w:t xml:space="preserve"> 0.1 04/09/2003)</w:t>
      </w:r>
    </w:p>
    <w:p w14:paraId="244224F9" w14:textId="77777777" w:rsidR="00A8774D" w:rsidRDefault="00A8774D" w:rsidP="001C78C1">
      <w:pPr>
        <w:pStyle w:val="Puce1"/>
      </w:pPr>
      <w:r w:rsidRPr="0075267B">
        <w:t xml:space="preserve">NEPTUNE : Norme AFNOR - PR NF P99-506 </w:t>
      </w:r>
      <w:proofErr w:type="gramStart"/>
      <w:r w:rsidRPr="0075267B">
        <w:t>Décembre</w:t>
      </w:r>
      <w:proofErr w:type="gramEnd"/>
      <w:r w:rsidRPr="0075267B">
        <w:t xml:space="preserve"> 2009</w:t>
      </w:r>
    </w:p>
    <w:p w14:paraId="18912C9E" w14:textId="77777777" w:rsidR="00631B49" w:rsidRPr="0075267B" w:rsidRDefault="00A8774D" w:rsidP="00322776">
      <w:pPr>
        <w:jc w:val="both"/>
        <w:rPr>
          <w:lang w:val="fr-FR"/>
        </w:rPr>
      </w:pPr>
      <w:r w:rsidRPr="0075267B">
        <w:rPr>
          <w:lang w:val="fr-FR"/>
        </w:rPr>
        <w:t>Dans le document, les règles propres au profil sont présentées</w:t>
      </w:r>
      <w:r w:rsidR="006C13F4">
        <w:rPr>
          <w:lang w:val="fr-FR"/>
        </w:rPr>
        <w:t xml:space="preserve"> sur </w:t>
      </w:r>
      <w:r w:rsidR="006C13F4" w:rsidRPr="0075267B">
        <w:rPr>
          <w:highlight w:val="lightGray"/>
          <w:lang w:val="fr-FR"/>
        </w:rPr>
        <w:t>fond gris</w:t>
      </w:r>
      <w:r w:rsidRPr="0075267B">
        <w:rPr>
          <w:lang w:val="fr-FR"/>
        </w:rPr>
        <w:t xml:space="preserve">. Les autres règles </w:t>
      </w:r>
      <w:proofErr w:type="gramStart"/>
      <w:r w:rsidRPr="0075267B">
        <w:rPr>
          <w:lang w:val="fr-FR"/>
        </w:rPr>
        <w:t>ont</w:t>
      </w:r>
      <w:proofErr w:type="gramEnd"/>
      <w:r w:rsidRPr="0075267B">
        <w:rPr>
          <w:lang w:val="fr-FR"/>
        </w:rPr>
        <w:t xml:space="preserve"> plus un rôle d'explication, d'accompagnement ou de recommandation.</w:t>
      </w:r>
    </w:p>
    <w:p w14:paraId="146959CE" w14:textId="77777777" w:rsidR="00A8774D" w:rsidRPr="0075267B" w:rsidRDefault="00A8774D" w:rsidP="00322776">
      <w:pPr>
        <w:jc w:val="both"/>
        <w:rPr>
          <w:lang w:val="fr-FR"/>
        </w:rPr>
      </w:pPr>
      <w:r w:rsidRPr="0075267B">
        <w:rPr>
          <w:lang w:val="fr-FR"/>
        </w:rPr>
        <w:t>Ce document est structuré en trois parties :</w:t>
      </w:r>
    </w:p>
    <w:p w14:paraId="28A6F45A" w14:textId="77777777" w:rsidR="00A8774D" w:rsidRPr="0075267B" w:rsidRDefault="00A8774D" w:rsidP="001C78C1">
      <w:pPr>
        <w:pStyle w:val="Puce1"/>
      </w:pPr>
      <w:r w:rsidRPr="0075267B">
        <w:t>Par</w:t>
      </w:r>
      <w:r w:rsidR="00062B65" w:rsidRPr="0075267B">
        <w:t xml:space="preserve">tie 1 : </w:t>
      </w:r>
      <w:r w:rsidR="00CF0813" w:rsidRPr="0075267B">
        <w:t>Contexte</w:t>
      </w:r>
    </w:p>
    <w:p w14:paraId="27F8E33C" w14:textId="77777777" w:rsidR="00A8774D" w:rsidRPr="0075267B" w:rsidRDefault="00A8774D" w:rsidP="00322776">
      <w:pPr>
        <w:pStyle w:val="Normadecale1"/>
      </w:pPr>
      <w:r w:rsidRPr="0075267B">
        <w:t xml:space="preserve">Cette partie présente la démarche de construction du profil </w:t>
      </w:r>
      <w:proofErr w:type="spellStart"/>
      <w:r w:rsidRPr="0075267B">
        <w:t>SIRI</w:t>
      </w:r>
      <w:r w:rsidR="00CD3697" w:rsidRPr="0075267B">
        <w:t>France</w:t>
      </w:r>
      <w:proofErr w:type="spellEnd"/>
      <w:r w:rsidRPr="0075267B">
        <w:t>, les</w:t>
      </w:r>
      <w:r w:rsidR="00CD3697" w:rsidRPr="0075267B">
        <w:t xml:space="preserve"> cas d’utilisation constatés </w:t>
      </w:r>
      <w:r w:rsidRPr="0075267B">
        <w:t>ou présentés à titre d’exemple, et la liste des services SIRI retenus</w:t>
      </w:r>
      <w:r w:rsidR="00CD3697" w:rsidRPr="0075267B">
        <w:t>,</w:t>
      </w:r>
      <w:r w:rsidRPr="0075267B">
        <w:t xml:space="preserve"> en se basant sur ces cas d’utilisation.</w:t>
      </w:r>
    </w:p>
    <w:p w14:paraId="123233AA" w14:textId="77777777" w:rsidR="00A8774D" w:rsidRPr="0075267B" w:rsidRDefault="00A8774D" w:rsidP="001C78C1">
      <w:pPr>
        <w:pStyle w:val="Puce1"/>
      </w:pPr>
      <w:r w:rsidRPr="0075267B">
        <w:t xml:space="preserve">Partie 2 : </w:t>
      </w:r>
      <w:r w:rsidR="00FF4AEE">
        <w:t>Présentation des concepts fondamentaux du Profil</w:t>
      </w:r>
    </w:p>
    <w:p w14:paraId="2AF4C372" w14:textId="77777777" w:rsidR="00A8774D" w:rsidRPr="0075267B" w:rsidRDefault="00A8774D" w:rsidP="00322776">
      <w:pPr>
        <w:pStyle w:val="Normadecale1"/>
      </w:pPr>
      <w:r w:rsidRPr="0075267B">
        <w:t>Cette partie présente les particularités et les o</w:t>
      </w:r>
      <w:r w:rsidR="00CD3697" w:rsidRPr="0075267B">
        <w:t xml:space="preserve">ptions du profil SIRI </w:t>
      </w:r>
      <w:r w:rsidRPr="0075267B">
        <w:t>France : concepts fondamentaux, modélisa</w:t>
      </w:r>
      <w:r w:rsidR="00CD3697" w:rsidRPr="0075267B">
        <w:t>tion de cas spécifiques</w:t>
      </w:r>
      <w:r w:rsidRPr="0075267B">
        <w:t>, référentiels de données, modalités techniques d’échange.</w:t>
      </w:r>
    </w:p>
    <w:p w14:paraId="0AFAB938" w14:textId="77777777" w:rsidR="00FF4AEE" w:rsidRDefault="00FF4AEE" w:rsidP="001C78C1">
      <w:pPr>
        <w:pStyle w:val="Puce1"/>
      </w:pPr>
      <w:r>
        <w:t>Partie 3 : Description du profil d’échange</w:t>
      </w:r>
    </w:p>
    <w:p w14:paraId="4FA053CA" w14:textId="77777777" w:rsidR="00FF4AEE" w:rsidRDefault="00FF4AEE" w:rsidP="00322776">
      <w:pPr>
        <w:pStyle w:val="Normadecale1"/>
      </w:pPr>
      <w:r>
        <w:lastRenderedPageBreak/>
        <w:t>Cette partie décrit les conventions et les règles utilisées pour la rédaction de ce profil.</w:t>
      </w:r>
    </w:p>
    <w:p w14:paraId="54BB39EF" w14:textId="77777777" w:rsidR="00A8774D" w:rsidRDefault="00A8774D" w:rsidP="001C78C1">
      <w:pPr>
        <w:pStyle w:val="Puce1"/>
      </w:pPr>
      <w:r>
        <w:t xml:space="preserve">Partie </w:t>
      </w:r>
      <w:r w:rsidR="00FF4AEE">
        <w:t>4</w:t>
      </w:r>
      <w:r>
        <w:t> : Description détaillée des messages</w:t>
      </w:r>
    </w:p>
    <w:p w14:paraId="2DAA5F97" w14:textId="77777777" w:rsidR="00A8774D" w:rsidRPr="0075267B" w:rsidRDefault="00A8774D" w:rsidP="00322776">
      <w:pPr>
        <w:pStyle w:val="Normadecale1"/>
      </w:pPr>
      <w:r w:rsidRPr="0075267B">
        <w:t xml:space="preserve">Cette partie présente le format des messages </w:t>
      </w:r>
      <w:r w:rsidR="00CD3697" w:rsidRPr="0075267B">
        <w:t>SIRI et les choix effectués dans le contexte National France</w:t>
      </w:r>
      <w:r w:rsidRPr="0075267B">
        <w:t xml:space="preserve"> (utilisation ou non des champs, cardinalités, …).  Elle constitue à ce titre une description technique et essentiellement un cadre fonctionnel à destination des développeurs et intégrateurs.</w:t>
      </w:r>
    </w:p>
    <w:p w14:paraId="7C21EE8E" w14:textId="77777777" w:rsidR="00A8774D" w:rsidRPr="0075267B" w:rsidRDefault="00A8774D" w:rsidP="00322776">
      <w:pPr>
        <w:jc w:val="both"/>
        <w:rPr>
          <w:lang w:val="fr-FR"/>
        </w:rPr>
      </w:pPr>
      <w:r w:rsidRPr="0075267B">
        <w:rPr>
          <w:lang w:val="fr-FR"/>
        </w:rPr>
        <w:t>Le lecteur dispose en annexe au présent document d’un glossaire composé des définitions et autres acronymes.</w:t>
      </w:r>
    </w:p>
    <w:p w14:paraId="3CC9C176" w14:textId="77777777" w:rsidR="00A8774D" w:rsidRPr="0075267B" w:rsidRDefault="00A8774D" w:rsidP="00322776">
      <w:pPr>
        <w:jc w:val="both"/>
        <w:rPr>
          <w:lang w:val="fr-FR"/>
        </w:rPr>
      </w:pPr>
      <w:r w:rsidRPr="0075267B">
        <w:rPr>
          <w:i/>
          <w:u w:val="single"/>
          <w:lang w:val="fr-FR"/>
        </w:rPr>
        <w:t>A noter</w:t>
      </w:r>
      <w:r w:rsidRPr="0075267B">
        <w:rPr>
          <w:lang w:val="fr-FR"/>
        </w:rPr>
        <w:t xml:space="preserve"> : les extraits de normes figurant dans cet ouvrage sont reproduits avec l’accord de l’AFNOR. Seul le texte original et complet de la norme telle que diffusée par l'AFNOR – accessible via le site Internet www.afnor.fr – possède une valeur normative.</w:t>
      </w:r>
    </w:p>
    <w:p w14:paraId="230F99B8" w14:textId="77777777" w:rsidR="00A8774D" w:rsidRDefault="00A8774D" w:rsidP="00922ED9">
      <w:pPr>
        <w:pStyle w:val="ForewordTitle"/>
        <w:rPr>
          <w:rFonts w:eastAsia="MS Mincho"/>
          <w:lang w:val="fr-FR"/>
        </w:rPr>
      </w:pPr>
      <w:bookmarkStart w:id="8" w:name="_Toc109133980"/>
      <w:r>
        <w:rPr>
          <w:rFonts w:eastAsia="MS Mincho"/>
          <w:lang w:val="fr-FR"/>
        </w:rPr>
        <w:lastRenderedPageBreak/>
        <w:t>Introduction</w:t>
      </w:r>
      <w:bookmarkEnd w:id="8"/>
    </w:p>
    <w:p w14:paraId="2888F71F" w14:textId="77777777" w:rsidR="0046789D" w:rsidRDefault="0046789D" w:rsidP="00322776">
      <w:pPr>
        <w:jc w:val="both"/>
        <w:rPr>
          <w:lang w:val="fr-FR"/>
        </w:rPr>
      </w:pPr>
      <w:r w:rsidRPr="0075267B">
        <w:rPr>
          <w:lang w:val="fr-FR"/>
        </w:rPr>
        <w:t xml:space="preserve">La norme SIRI (Service Interface for Real time Information) définit le protocole d’échange de l’information Temps Réel pour les transports collectifs (format XML). SIRI se base sur le modèle de données de référence du transport public : TRANSMODEL. SIRI a été élaborée avec la participation initiale de la France, l’Allemagne </w:t>
      </w:r>
      <w:proofErr w:type="gramStart"/>
      <w:r w:rsidRPr="0075267B">
        <w:rPr>
          <w:lang w:val="fr-FR"/>
        </w:rPr>
        <w:t xml:space="preserve">( </w:t>
      </w:r>
      <w:proofErr w:type="spellStart"/>
      <w:r w:rsidRPr="0075267B">
        <w:rPr>
          <w:lang w:val="fr-FR"/>
        </w:rPr>
        <w:t>Verband</w:t>
      </w:r>
      <w:proofErr w:type="spellEnd"/>
      <w:proofErr w:type="gramEnd"/>
      <w:r w:rsidRPr="0075267B">
        <w:rPr>
          <w:lang w:val="fr-FR"/>
        </w:rPr>
        <w:t xml:space="preserve">  Deutscher </w:t>
      </w:r>
      <w:proofErr w:type="spellStart"/>
      <w:r w:rsidRPr="0075267B">
        <w:rPr>
          <w:lang w:val="fr-FR"/>
        </w:rPr>
        <w:t>Verkehrsunternehmen</w:t>
      </w:r>
      <w:proofErr w:type="spellEnd"/>
      <w:r w:rsidRPr="0075267B">
        <w:rPr>
          <w:lang w:val="fr-FR"/>
        </w:rPr>
        <w:t xml:space="preserve"> ), en Scandinavie et au Royaume-Uni ( UK Real Time </w:t>
      </w:r>
      <w:proofErr w:type="spellStart"/>
      <w:r w:rsidRPr="0075267B">
        <w:rPr>
          <w:lang w:val="fr-FR"/>
        </w:rPr>
        <w:t>Interest</w:t>
      </w:r>
      <w:proofErr w:type="spellEnd"/>
      <w:r w:rsidRPr="0075267B">
        <w:rPr>
          <w:lang w:val="fr-FR"/>
        </w:rPr>
        <w:t xml:space="preserve"> Group ).</w:t>
      </w:r>
    </w:p>
    <w:p w14:paraId="297D1A7C" w14:textId="77777777" w:rsidR="0046789D" w:rsidRPr="00393A2C" w:rsidRDefault="0046789D" w:rsidP="00322776">
      <w:pPr>
        <w:jc w:val="both"/>
        <w:rPr>
          <w:lang w:val="fr-FR"/>
        </w:rPr>
      </w:pPr>
      <w:r w:rsidRPr="00393A2C">
        <w:rPr>
          <w:lang w:val="fr-FR"/>
        </w:rPr>
        <w:t>Le groupe de travail français, CN03/GT7 (miroir du groupe européen CEN TC278 / WG3 / SG7) a adopté le format d’échanges NEPTUNE</w:t>
      </w:r>
      <w:r w:rsidRPr="00393A2C" w:rsidDel="00961337">
        <w:rPr>
          <w:b/>
          <w:lang w:val="fr-FR"/>
        </w:rPr>
        <w:t xml:space="preserve"> </w:t>
      </w:r>
      <w:r w:rsidRPr="00393A2C">
        <w:rPr>
          <w:lang w:val="fr-FR"/>
        </w:rPr>
        <w:t>(sous-ensemble, ou profil, du format TRIDENT issu d'un projet Européen) comme base pour les échanges de données de transport en commun. Le standard NEPTUNE, aborde essentiellement les aspects référentiels des données échangées. Il est normalisé à l’AFNOR sous le nom NEPTUNE, PR NF P99-506</w:t>
      </w:r>
    </w:p>
    <w:p w14:paraId="3F6DBFB1" w14:textId="77777777" w:rsidR="0046789D" w:rsidRPr="00393A2C" w:rsidRDefault="0046789D" w:rsidP="00322776">
      <w:pPr>
        <w:jc w:val="both"/>
        <w:rPr>
          <w:lang w:val="fr-FR"/>
        </w:rPr>
      </w:pPr>
      <w:r w:rsidRPr="00393A2C">
        <w:rPr>
          <w:lang w:val="fr-FR"/>
        </w:rPr>
        <w:t xml:space="preserve">Afin de fournir aux transporteurs et aux industriels un cadre normalisé pour l’échange de </w:t>
      </w:r>
      <w:proofErr w:type="gramStart"/>
      <w:r w:rsidRPr="00393A2C">
        <w:rPr>
          <w:lang w:val="fr-FR"/>
        </w:rPr>
        <w:t>données  concernant</w:t>
      </w:r>
      <w:proofErr w:type="gramEnd"/>
      <w:r w:rsidRPr="00393A2C">
        <w:rPr>
          <w:lang w:val="fr-FR"/>
        </w:rPr>
        <w:t xml:space="preserve"> l’information temps réel, le CEN TC278 / WG3 / SG7 a décidé de lancer le projet </w:t>
      </w:r>
      <w:r w:rsidRPr="00393A2C">
        <w:rPr>
          <w:b/>
          <w:lang w:val="fr-FR"/>
        </w:rPr>
        <w:t>SIRI</w:t>
      </w:r>
      <w:r w:rsidRPr="00393A2C">
        <w:rPr>
          <w:lang w:val="fr-FR"/>
        </w:rPr>
        <w:t xml:space="preserve"> (</w:t>
      </w:r>
      <w:r w:rsidRPr="00393A2C">
        <w:rPr>
          <w:b/>
          <w:lang w:val="fr-FR"/>
        </w:rPr>
        <w:t>S</w:t>
      </w:r>
      <w:r w:rsidRPr="00393A2C">
        <w:rPr>
          <w:lang w:val="fr-FR"/>
        </w:rPr>
        <w:t xml:space="preserve">ervice </w:t>
      </w:r>
      <w:r w:rsidRPr="00393A2C">
        <w:rPr>
          <w:b/>
          <w:lang w:val="fr-FR"/>
        </w:rPr>
        <w:t>I</w:t>
      </w:r>
      <w:r w:rsidRPr="00393A2C">
        <w:rPr>
          <w:lang w:val="fr-FR"/>
        </w:rPr>
        <w:t xml:space="preserve">nterface for </w:t>
      </w:r>
      <w:proofErr w:type="spellStart"/>
      <w:r w:rsidRPr="00393A2C">
        <w:rPr>
          <w:b/>
          <w:lang w:val="fr-FR"/>
        </w:rPr>
        <w:t>R</w:t>
      </w:r>
      <w:r w:rsidRPr="00393A2C">
        <w:rPr>
          <w:lang w:val="fr-FR"/>
        </w:rPr>
        <w:t>ealtime</w:t>
      </w:r>
      <w:proofErr w:type="spellEnd"/>
      <w:r w:rsidRPr="00393A2C">
        <w:rPr>
          <w:lang w:val="fr-FR"/>
        </w:rPr>
        <w:t xml:space="preserve"> </w:t>
      </w:r>
      <w:r w:rsidRPr="00393A2C">
        <w:rPr>
          <w:b/>
          <w:lang w:val="fr-FR"/>
        </w:rPr>
        <w:t>I</w:t>
      </w:r>
      <w:r w:rsidRPr="00393A2C">
        <w:rPr>
          <w:lang w:val="fr-FR"/>
        </w:rPr>
        <w:t>nformation) dès 2004.</w:t>
      </w:r>
    </w:p>
    <w:p w14:paraId="705FCF6D" w14:textId="744BBB31" w:rsidR="0046789D" w:rsidRDefault="0046789D" w:rsidP="00322776">
      <w:pPr>
        <w:jc w:val="both"/>
        <w:rPr>
          <w:lang w:val="fr-FR"/>
        </w:rPr>
      </w:pPr>
      <w:r w:rsidRPr="00393A2C">
        <w:rPr>
          <w:lang w:val="fr-FR"/>
        </w:rPr>
        <w:t xml:space="preserve">Aujourd’hui, la norme SIRI version </w:t>
      </w:r>
      <w:r>
        <w:rPr>
          <w:lang w:val="fr-FR"/>
        </w:rPr>
        <w:t>2</w:t>
      </w:r>
      <w:r w:rsidRPr="00393A2C">
        <w:rPr>
          <w:lang w:val="fr-FR"/>
        </w:rPr>
        <w:t>.</w:t>
      </w:r>
      <w:ins w:id="9" w:author="thierry henault" w:date="2022-08-11T11:49:00Z">
        <w:r w:rsidR="002154F5">
          <w:rPr>
            <w:lang w:val="fr-FR"/>
          </w:rPr>
          <w:t>1</w:t>
        </w:r>
        <w:r w:rsidR="002154F5" w:rsidRPr="00393A2C">
          <w:rPr>
            <w:lang w:val="fr-FR"/>
          </w:rPr>
          <w:t xml:space="preserve"> </w:t>
        </w:r>
      </w:ins>
      <w:r w:rsidRPr="00393A2C">
        <w:rPr>
          <w:lang w:val="fr-FR"/>
        </w:rPr>
        <w:t>peut servir de base à toute implémentation des échanges de données temps réel</w:t>
      </w:r>
      <w:r>
        <w:rPr>
          <w:lang w:val="fr-FR"/>
        </w:rPr>
        <w:t xml:space="preserve">, </w:t>
      </w:r>
      <w:r w:rsidRPr="00393A2C">
        <w:rPr>
          <w:lang w:val="fr-FR"/>
        </w:rPr>
        <w:t>elle assure une compatibilité ascendante avec la version 1.0 qu'elle précise et lui ajoute quelques fonctions et attributs issus des retours d'expérience de mise en œuvre de la version 1.0.</w:t>
      </w:r>
    </w:p>
    <w:p w14:paraId="26A5788B" w14:textId="77777777" w:rsidR="0046789D" w:rsidRDefault="0046789D" w:rsidP="00322776">
      <w:pPr>
        <w:jc w:val="both"/>
        <w:rPr>
          <w:lang w:val="fr-FR"/>
        </w:rPr>
      </w:pPr>
      <w:r>
        <w:rPr>
          <w:lang w:val="fr-FR"/>
        </w:rPr>
        <w:t xml:space="preserve">Le présent document contient le profil d’utilisation de cette spécification technique dans un contexte national </w:t>
      </w:r>
      <w:proofErr w:type="spellStart"/>
      <w:r>
        <w:rPr>
          <w:lang w:val="fr-FR"/>
        </w:rPr>
        <w:t>francais</w:t>
      </w:r>
      <w:proofErr w:type="spellEnd"/>
      <w:r>
        <w:rPr>
          <w:lang w:val="fr-FR"/>
        </w:rPr>
        <w:t>.</w:t>
      </w:r>
    </w:p>
    <w:p w14:paraId="350E2E5C" w14:textId="01BD1417" w:rsidR="0046789D" w:rsidRDefault="0046789D" w:rsidP="00322776">
      <w:pPr>
        <w:jc w:val="both"/>
        <w:rPr>
          <w:lang w:val="fr-FR"/>
        </w:rPr>
      </w:pPr>
      <w:r>
        <w:rPr>
          <w:lang w:val="fr-FR"/>
        </w:rPr>
        <w:t>Il est complété par un ensemble de documents d’accompagnement</w:t>
      </w:r>
      <w:r w:rsidR="00996563">
        <w:rPr>
          <w:lang w:val="fr-FR"/>
        </w:rPr>
        <w:t xml:space="preserve"> : Se reporter au paragraphe </w:t>
      </w:r>
      <w:r w:rsidR="00FF4AEE">
        <w:rPr>
          <w:lang w:val="fr-FR"/>
        </w:rPr>
        <w:fldChar w:fldCharType="begin"/>
      </w:r>
      <w:r w:rsidR="00FF4AEE">
        <w:rPr>
          <w:lang w:val="fr-FR"/>
        </w:rPr>
        <w:instrText xml:space="preserve"> REF _Ref26538176 \h </w:instrText>
      </w:r>
      <w:r w:rsidR="00322776">
        <w:rPr>
          <w:lang w:val="fr-FR"/>
        </w:rPr>
        <w:instrText xml:space="preserve"> \* MERGEFORMAT </w:instrText>
      </w:r>
      <w:r w:rsidR="00FF4AEE">
        <w:rPr>
          <w:lang w:val="fr-FR"/>
        </w:rPr>
      </w:r>
      <w:r w:rsidR="00FF4AEE">
        <w:rPr>
          <w:lang w:val="fr-FR"/>
        </w:rPr>
        <w:fldChar w:fldCharType="separate"/>
      </w:r>
      <w:r w:rsidR="00CD6283" w:rsidRPr="00CD6283">
        <w:rPr>
          <w:lang w:val="fr-FR"/>
        </w:rPr>
        <w:t>Documents d’accompagnement</w:t>
      </w:r>
      <w:r w:rsidR="00FF4AEE">
        <w:rPr>
          <w:lang w:val="fr-FR"/>
        </w:rPr>
        <w:fldChar w:fldCharType="end"/>
      </w:r>
      <w:r w:rsidR="00FF4AEE">
        <w:rPr>
          <w:lang w:val="fr-FR"/>
        </w:rPr>
        <w:t xml:space="preserve"> du présent document.</w:t>
      </w:r>
    </w:p>
    <w:p w14:paraId="7C154C4C" w14:textId="77777777" w:rsidR="00D057CE" w:rsidRPr="00411BCB" w:rsidRDefault="00F345DB" w:rsidP="00922ED9">
      <w:pPr>
        <w:pStyle w:val="Titre1"/>
        <w:rPr>
          <w:lang w:val="en-GB"/>
        </w:rPr>
      </w:pPr>
      <w:bookmarkStart w:id="10" w:name="_Toc445729941"/>
      <w:bookmarkStart w:id="11" w:name="_Toc452990480"/>
      <w:bookmarkStart w:id="12" w:name="_Toc452990567"/>
      <w:bookmarkEnd w:id="5"/>
      <w:bookmarkEnd w:id="6"/>
      <w:bookmarkEnd w:id="7"/>
      <w:r w:rsidRPr="00411BCB">
        <w:rPr>
          <w:lang w:val="fr-FR"/>
        </w:rPr>
        <w:br w:type="page"/>
      </w:r>
      <w:bookmarkStart w:id="13" w:name="_Toc5293726"/>
      <w:bookmarkStart w:id="14" w:name="_Toc109133981"/>
      <w:bookmarkEnd w:id="10"/>
      <w:bookmarkEnd w:id="11"/>
      <w:bookmarkEnd w:id="12"/>
      <w:r w:rsidR="00F671C2">
        <w:rPr>
          <w:lang w:val="en-GB"/>
        </w:rPr>
        <w:lastRenderedPageBreak/>
        <w:t xml:space="preserve">Domaine </w:t>
      </w:r>
      <w:proofErr w:type="spellStart"/>
      <w:r w:rsidR="00F671C2">
        <w:rPr>
          <w:lang w:val="en-GB"/>
        </w:rPr>
        <w:t>d’application</w:t>
      </w:r>
      <w:bookmarkEnd w:id="13"/>
      <w:bookmarkEnd w:id="14"/>
      <w:proofErr w:type="spellEnd"/>
    </w:p>
    <w:p w14:paraId="581CE762" w14:textId="77777777" w:rsidR="00740975" w:rsidRPr="0075267B" w:rsidRDefault="00EF5923" w:rsidP="00322776">
      <w:pPr>
        <w:jc w:val="both"/>
        <w:rPr>
          <w:lang w:val="fr-FR"/>
        </w:rPr>
      </w:pPr>
      <w:bookmarkStart w:id="15" w:name="_Toc452990481"/>
      <w:bookmarkStart w:id="16" w:name="_Toc452990568"/>
      <w:r w:rsidRPr="0075267B">
        <w:rPr>
          <w:lang w:val="fr-FR"/>
        </w:rPr>
        <w:t xml:space="preserve">Le profil objet du </w:t>
      </w:r>
      <w:proofErr w:type="spellStart"/>
      <w:r w:rsidRPr="0075267B">
        <w:rPr>
          <w:lang w:val="fr-FR"/>
        </w:rPr>
        <w:t>present</w:t>
      </w:r>
      <w:proofErr w:type="spellEnd"/>
      <w:r w:rsidRPr="0075267B">
        <w:rPr>
          <w:lang w:val="fr-FR"/>
        </w:rPr>
        <w:t xml:space="preserve"> document s’applique à la</w:t>
      </w:r>
      <w:r>
        <w:rPr>
          <w:lang w:val="fr-FR"/>
        </w:rPr>
        <w:t xml:space="preserve"> spécification technique SIRI (documents [R5] à [R9] </w:t>
      </w:r>
      <w:r w:rsidR="00453B9A">
        <w:rPr>
          <w:lang w:val="fr-FR"/>
        </w:rPr>
        <w:t>§2). Les objectifs de ce profil</w:t>
      </w:r>
      <w:r>
        <w:rPr>
          <w:lang w:val="fr-FR"/>
        </w:rPr>
        <w:t xml:space="preserve"> sont rappelés dans la suite de ce paragraphe.</w:t>
      </w:r>
    </w:p>
    <w:p w14:paraId="67E58A78" w14:textId="77777777" w:rsidR="00016DB1" w:rsidRPr="0075267B" w:rsidRDefault="00016DB1" w:rsidP="00922ED9">
      <w:pPr>
        <w:pStyle w:val="Titre2"/>
        <w:rPr>
          <w:lang w:val="fr-FR"/>
        </w:rPr>
      </w:pPr>
      <w:bookmarkStart w:id="17" w:name="_Toc3194913"/>
      <w:bookmarkStart w:id="18" w:name="_Toc109133982"/>
      <w:r w:rsidRPr="0075267B">
        <w:rPr>
          <w:lang w:val="fr-FR"/>
        </w:rPr>
        <w:t>Profils</w:t>
      </w:r>
      <w:bookmarkEnd w:id="17"/>
      <w:bookmarkEnd w:id="18"/>
    </w:p>
    <w:p w14:paraId="6BFDFEB3" w14:textId="77777777" w:rsidR="00EF5923" w:rsidRPr="00393A2C" w:rsidRDefault="00EF5923" w:rsidP="00322776">
      <w:pPr>
        <w:jc w:val="both"/>
        <w:rPr>
          <w:lang w:val="fr-FR"/>
        </w:rPr>
      </w:pPr>
      <w:r>
        <w:rPr>
          <w:lang w:val="fr-FR"/>
        </w:rPr>
        <w:t>La mise en place d’un profil normatif</w:t>
      </w:r>
      <w:r w:rsidRPr="00393A2C">
        <w:rPr>
          <w:lang w:val="fr-FR"/>
        </w:rPr>
        <w:t xml:space="preserve"> répond au con</w:t>
      </w:r>
      <w:r w:rsidR="00366474">
        <w:rPr>
          <w:lang w:val="fr-FR"/>
        </w:rPr>
        <w:t>s</w:t>
      </w:r>
      <w:r w:rsidRPr="00393A2C">
        <w:rPr>
          <w:lang w:val="fr-FR"/>
        </w:rPr>
        <w:t>tat suivant :</w:t>
      </w:r>
    </w:p>
    <w:p w14:paraId="0A210274" w14:textId="77777777" w:rsidR="006408B1" w:rsidRDefault="00EF5923" w:rsidP="001C78C1">
      <w:pPr>
        <w:pStyle w:val="Puce1"/>
      </w:pPr>
      <w:r w:rsidRPr="00393A2C">
        <w:t>Les normes sont par nature et d</w:t>
      </w:r>
      <w:r>
        <w:t>é</w:t>
      </w:r>
      <w:r w:rsidRPr="00393A2C">
        <w:t>finition des documents con</w:t>
      </w:r>
      <w:r>
        <w:t>se</w:t>
      </w:r>
      <w:r w:rsidRPr="00393A2C">
        <w:t>nsuels, e</w:t>
      </w:r>
      <w:r>
        <w:t>n particulier pour les documents de normalisations publiés par le CEN</w:t>
      </w:r>
      <w:r w:rsidR="00453B9A">
        <w:t>,</w:t>
      </w:r>
      <w:r>
        <w:t xml:space="preserve"> définis dans un contexte international. Cela signifie que </w:t>
      </w:r>
      <w:r w:rsidR="006408B1" w:rsidRPr="0075267B">
        <w:t xml:space="preserve">d'une part </w:t>
      </w:r>
      <w:r w:rsidR="006408B1">
        <w:t>elle</w:t>
      </w:r>
      <w:r w:rsidR="00453B9A">
        <w:t>s</w:t>
      </w:r>
      <w:r w:rsidR="006408B1">
        <w:t xml:space="preserve"> </w:t>
      </w:r>
      <w:r w:rsidR="006408B1" w:rsidRPr="0075267B">
        <w:t>pren</w:t>
      </w:r>
      <w:r w:rsidR="00453B9A">
        <w:t>nent</w:t>
      </w:r>
      <w:r w:rsidR="006408B1" w:rsidRPr="0075267B">
        <w:t xml:space="preserve"> en compte de très nombreux besoins car elle</w:t>
      </w:r>
      <w:r w:rsidR="00453B9A">
        <w:t>s</w:t>
      </w:r>
      <w:r w:rsidR="006408B1" w:rsidRPr="0075267B">
        <w:t xml:space="preserve"> </w:t>
      </w:r>
      <w:r w:rsidR="00453B9A">
        <w:t>ont</w:t>
      </w:r>
      <w:r w:rsidR="006408B1" w:rsidRPr="0075267B">
        <w:t xml:space="preserve"> été établie</w:t>
      </w:r>
      <w:r w:rsidR="00453B9A">
        <w:t>s</w:t>
      </w:r>
      <w:r w:rsidR="006408B1" w:rsidRPr="0075267B">
        <w:t xml:space="preserve"> à un niveau européen, et d'autre part </w:t>
      </w:r>
      <w:r w:rsidR="00453B9A">
        <w:t xml:space="preserve">elles </w:t>
      </w:r>
      <w:r w:rsidR="006408B1" w:rsidRPr="0075267B">
        <w:t>n'impose</w:t>
      </w:r>
      <w:r w:rsidR="00453B9A">
        <w:t>nt</w:t>
      </w:r>
      <w:r w:rsidR="006408B1" w:rsidRPr="0075267B">
        <w:t xml:space="preserve"> pas une implémentation exhaustive immédiate, mais permet</w:t>
      </w:r>
      <w:r w:rsidR="00453B9A">
        <w:t>tent</w:t>
      </w:r>
      <w:r w:rsidR="006408B1" w:rsidRPr="0075267B">
        <w:t xml:space="preserve"> une implémentation progressive et qui peut être limitée à un besoin bien identifié. </w:t>
      </w:r>
    </w:p>
    <w:p w14:paraId="2F67E57F" w14:textId="77777777" w:rsidR="00EF5923" w:rsidRDefault="006408B1" w:rsidP="00322776">
      <w:pPr>
        <w:pStyle w:val="Normadecale1"/>
      </w:pPr>
      <w:r>
        <w:t>C</w:t>
      </w:r>
      <w:r w:rsidR="00EF5923">
        <w:t xml:space="preserve">es normes prennent en compte des besoins d’implémentation qui vont au-delà des besoins nationaux. </w:t>
      </w:r>
    </w:p>
    <w:p w14:paraId="3FDC0C4F" w14:textId="77777777" w:rsidR="006408B1" w:rsidRPr="00393A2C" w:rsidRDefault="006408B1" w:rsidP="001C78C1">
      <w:pPr>
        <w:pStyle w:val="Puce1"/>
      </w:pPr>
      <w:r w:rsidRPr="00393A2C">
        <w:t xml:space="preserve">La contrepartie de cette ouverture est que l'on peut facilement aboutir à des systèmes SIRI incompatibles alors même qu'ils respectent la norme : par exemple, pour peu qu'ils n'implémentent pas les mêmes services. </w:t>
      </w:r>
    </w:p>
    <w:p w14:paraId="77D0FE00" w14:textId="77777777" w:rsidR="00EF5923" w:rsidRDefault="00EF5923" w:rsidP="001C78C1">
      <w:pPr>
        <w:pStyle w:val="Puce1"/>
      </w:pPr>
      <w:r w:rsidRPr="00393A2C">
        <w:t xml:space="preserve">Les documents normatifs sont bien souvent très détaillés et volumineux, rendant leur consultation et lecture difficiles. </w:t>
      </w:r>
    </w:p>
    <w:p w14:paraId="27AD34E5" w14:textId="77777777" w:rsidR="00453B9A" w:rsidRPr="00393A2C" w:rsidRDefault="00453B9A" w:rsidP="001C78C1">
      <w:pPr>
        <w:pStyle w:val="Puce1"/>
      </w:pPr>
      <w:r w:rsidRPr="00393A2C">
        <w:t>Des éléments propos</w:t>
      </w:r>
      <w:r>
        <w:t>é</w:t>
      </w:r>
      <w:r w:rsidRPr="00393A2C">
        <w:t>s par l</w:t>
      </w:r>
      <w:r>
        <w:t>a norme sont optionnels, lors d</w:t>
      </w:r>
      <w:r w:rsidRPr="00393A2C">
        <w:t>e</w:t>
      </w:r>
      <w:r>
        <w:t xml:space="preserve"> </w:t>
      </w:r>
      <w:r w:rsidRPr="00393A2C">
        <w:t xml:space="preserve">l’implémentation d’une application conforme à la norme il doit </w:t>
      </w:r>
      <w:r>
        <w:t xml:space="preserve">être décidé </w:t>
      </w:r>
      <w:proofErr w:type="gramStart"/>
      <w:r>
        <w:t>si ils</w:t>
      </w:r>
      <w:proofErr w:type="gramEnd"/>
      <w:r>
        <w:t xml:space="preserve"> sont ou non utilisés.</w:t>
      </w:r>
    </w:p>
    <w:p w14:paraId="3AD30870" w14:textId="77777777" w:rsidR="00EF5923" w:rsidRPr="00393A2C" w:rsidRDefault="00EF5923" w:rsidP="001C78C1">
      <w:pPr>
        <w:pStyle w:val="Puce1"/>
      </w:pPr>
      <w:r w:rsidRPr="00393A2C">
        <w:t>Les sp</w:t>
      </w:r>
      <w:r>
        <w:t>é</w:t>
      </w:r>
      <w:r w:rsidRPr="00393A2C">
        <w:t>cifications technique</w:t>
      </w:r>
      <w:r>
        <w:t>s</w:t>
      </w:r>
      <w:r w:rsidRPr="00393A2C">
        <w:t xml:space="preserve"> SIRI sont issues de ces processus de normalisation internationaux et intègrent des mécanismes répondant à des besoins Allemands ou Suisse par exemple y </w:t>
      </w:r>
      <w:r>
        <w:t xml:space="preserve">sont aussi intégrés des mécanismes pour faciliter la compatibilité avec la norme française NEPTUNE, Britannique </w:t>
      </w:r>
      <w:proofErr w:type="spellStart"/>
      <w:r>
        <w:t>TransXChange</w:t>
      </w:r>
      <w:proofErr w:type="spellEnd"/>
      <w:r>
        <w:t>, NOPTIS suédoise, …</w:t>
      </w:r>
    </w:p>
    <w:p w14:paraId="4CF782F5" w14:textId="77777777" w:rsidR="0046789D" w:rsidRPr="0075267B" w:rsidRDefault="0046789D" w:rsidP="00322776">
      <w:pPr>
        <w:jc w:val="both"/>
        <w:rPr>
          <w:lang w:val="fr-FR"/>
        </w:rPr>
      </w:pPr>
      <w:r w:rsidRPr="0075267B">
        <w:rPr>
          <w:lang w:val="fr-FR"/>
        </w:rPr>
        <w:t xml:space="preserve">La norme SIRI recommande donc l'établissement d'un « Local Agreement » ou profil SIRI, qui permettra de contraindre et restreindre son implémentation dans le cadre d'un échange donné – ici, dans le cas présent, </w:t>
      </w:r>
      <w:r w:rsidR="00366474">
        <w:rPr>
          <w:lang w:val="fr-FR"/>
        </w:rPr>
        <w:t xml:space="preserve">au niveau national </w:t>
      </w:r>
      <w:r w:rsidRPr="0075267B">
        <w:rPr>
          <w:lang w:val="fr-FR"/>
        </w:rPr>
        <w:t xml:space="preserve">France. </w:t>
      </w:r>
    </w:p>
    <w:p w14:paraId="4E67DBC7" w14:textId="77777777" w:rsidR="0046789D" w:rsidRPr="0075267B" w:rsidRDefault="0046789D" w:rsidP="00322776">
      <w:pPr>
        <w:jc w:val="both"/>
        <w:rPr>
          <w:lang w:val="fr-FR"/>
        </w:rPr>
      </w:pPr>
      <w:r w:rsidRPr="0075267B">
        <w:rPr>
          <w:lang w:val="fr-FR"/>
        </w:rPr>
        <w:t>De plus, la norme SIRI fournit un guide pour l'établissement de ce profil.</w:t>
      </w:r>
    </w:p>
    <w:p w14:paraId="016734EB" w14:textId="77777777" w:rsidR="00016DB1" w:rsidRPr="00B8450D" w:rsidRDefault="00567466" w:rsidP="00922ED9">
      <w:pPr>
        <w:pStyle w:val="Titre2"/>
        <w:rPr>
          <w:lang w:val="en-GB"/>
        </w:rPr>
      </w:pPr>
      <w:bookmarkStart w:id="19" w:name="_Toc109133983"/>
      <w:proofErr w:type="spellStart"/>
      <w:r>
        <w:rPr>
          <w:lang w:val="en-GB"/>
        </w:rPr>
        <w:t>Qualité</w:t>
      </w:r>
      <w:proofErr w:type="spellEnd"/>
      <w:r>
        <w:rPr>
          <w:lang w:val="en-GB"/>
        </w:rPr>
        <w:t xml:space="preserve"> &amp; </w:t>
      </w:r>
      <w:proofErr w:type="spellStart"/>
      <w:r>
        <w:rPr>
          <w:lang w:val="en-GB"/>
        </w:rPr>
        <w:t>Cohérence</w:t>
      </w:r>
      <w:proofErr w:type="spellEnd"/>
      <w:r>
        <w:rPr>
          <w:lang w:val="en-GB"/>
        </w:rPr>
        <w:t xml:space="preserve"> des </w:t>
      </w:r>
      <w:proofErr w:type="spellStart"/>
      <w:r>
        <w:rPr>
          <w:lang w:val="en-GB"/>
        </w:rPr>
        <w:t>données</w:t>
      </w:r>
      <w:bookmarkEnd w:id="19"/>
      <w:proofErr w:type="spellEnd"/>
    </w:p>
    <w:p w14:paraId="6F65C3C1" w14:textId="77777777" w:rsidR="00567466" w:rsidRDefault="00567466" w:rsidP="00322776">
      <w:pPr>
        <w:jc w:val="both"/>
        <w:rPr>
          <w:lang w:val="fr-FR"/>
        </w:rPr>
      </w:pPr>
      <w:r w:rsidRPr="0075267B">
        <w:rPr>
          <w:lang w:val="fr-FR"/>
        </w:rPr>
        <w:t>Un des objectifs du profil est de simplifier et améliorer l’interopérabilité. L’interopérabilité ne peut être atteinte uniquement sur la base de la conformité au profil sans s’assurer de la qualité</w:t>
      </w:r>
      <w:r>
        <w:rPr>
          <w:lang w:val="fr-FR"/>
        </w:rPr>
        <w:t xml:space="preserve"> des données véhiculées : Cohérence des données, </w:t>
      </w:r>
      <w:r w:rsidR="00A91C20">
        <w:rPr>
          <w:lang w:val="fr-FR"/>
        </w:rPr>
        <w:t xml:space="preserve">conforme au format et </w:t>
      </w:r>
      <w:proofErr w:type="spellStart"/>
      <w:r w:rsidR="00D6001B">
        <w:rPr>
          <w:lang w:val="fr-FR"/>
        </w:rPr>
        <w:t>decrivant</w:t>
      </w:r>
      <w:proofErr w:type="spellEnd"/>
      <w:r w:rsidR="00D6001B">
        <w:rPr>
          <w:lang w:val="fr-FR"/>
        </w:rPr>
        <w:t xml:space="preserve"> </w:t>
      </w:r>
      <w:r w:rsidR="00A91C20">
        <w:rPr>
          <w:lang w:val="fr-FR"/>
        </w:rPr>
        <w:t>la réalité.</w:t>
      </w:r>
    </w:p>
    <w:p w14:paraId="2E13BFA6" w14:textId="77777777" w:rsidR="0075267B" w:rsidRDefault="00A91C20" w:rsidP="00322776">
      <w:pPr>
        <w:jc w:val="both"/>
        <w:rPr>
          <w:lang w:val="fr-FR"/>
        </w:rPr>
      </w:pPr>
      <w:r>
        <w:rPr>
          <w:lang w:val="fr-FR"/>
        </w:rPr>
        <w:t>En conséquence le profil doit être accompagné d’un ensemble de règle</w:t>
      </w:r>
      <w:r w:rsidR="00D6001B">
        <w:rPr>
          <w:lang w:val="fr-FR"/>
        </w:rPr>
        <w:t>s</w:t>
      </w:r>
      <w:r>
        <w:rPr>
          <w:lang w:val="fr-FR"/>
        </w:rPr>
        <w:t xml:space="preserve"> de cohérence et de qualité spécifiquement </w:t>
      </w:r>
      <w:proofErr w:type="spellStart"/>
      <w:r>
        <w:rPr>
          <w:lang w:val="fr-FR"/>
        </w:rPr>
        <w:t>concues</w:t>
      </w:r>
      <w:proofErr w:type="spellEnd"/>
      <w:r>
        <w:rPr>
          <w:lang w:val="fr-FR"/>
        </w:rPr>
        <w:t xml:space="preserve"> pour la mise en œuvre du profil SIRI. Le respect des règle</w:t>
      </w:r>
      <w:r w:rsidR="00D6001B">
        <w:rPr>
          <w:lang w:val="fr-FR"/>
        </w:rPr>
        <w:t>s</w:t>
      </w:r>
      <w:r>
        <w:rPr>
          <w:lang w:val="fr-FR"/>
        </w:rPr>
        <w:t xml:space="preserve"> ne </w:t>
      </w:r>
      <w:proofErr w:type="spellStart"/>
      <w:r>
        <w:rPr>
          <w:lang w:val="fr-FR"/>
        </w:rPr>
        <w:t>garantie</w:t>
      </w:r>
      <w:proofErr w:type="spellEnd"/>
      <w:r>
        <w:rPr>
          <w:lang w:val="fr-FR"/>
        </w:rPr>
        <w:t xml:space="preserve"> cependant pas à 100% la qualité d’un jeu de données mais va permettre de minimiser les problèmes de cohérence.</w:t>
      </w:r>
      <w:bookmarkStart w:id="20" w:name="_Toc5293730"/>
      <w:bookmarkEnd w:id="15"/>
      <w:bookmarkEnd w:id="16"/>
    </w:p>
    <w:p w14:paraId="46ABFDF9" w14:textId="77777777" w:rsidR="00BA6D30" w:rsidRPr="00BD623C" w:rsidRDefault="005B2BA2" w:rsidP="00922ED9">
      <w:pPr>
        <w:pStyle w:val="Titre2"/>
        <w:rPr>
          <w:lang w:val="fr-FR"/>
        </w:rPr>
      </w:pPr>
      <w:bookmarkStart w:id="21" w:name="_Références_Normatives"/>
      <w:bookmarkStart w:id="22" w:name="_Toc109133984"/>
      <w:bookmarkEnd w:id="21"/>
      <w:r w:rsidRPr="00BD623C">
        <w:rPr>
          <w:lang w:val="fr-FR"/>
        </w:rPr>
        <w:lastRenderedPageBreak/>
        <w:t>Références Normatives</w:t>
      </w:r>
      <w:bookmarkEnd w:id="20"/>
      <w:bookmarkEnd w:id="22"/>
    </w:p>
    <w:p w14:paraId="4F3B1BEA" w14:textId="77777777" w:rsidR="006E5009" w:rsidRPr="00604F94" w:rsidRDefault="00F671C2" w:rsidP="00322776">
      <w:pPr>
        <w:jc w:val="both"/>
        <w:rPr>
          <w:lang w:val="fr-FR"/>
        </w:rPr>
      </w:pPr>
      <w:bookmarkStart w:id="23" w:name="_Toc452990482"/>
      <w:bookmarkStart w:id="24" w:name="_Toc452990569"/>
      <w:r w:rsidRPr="00D21610">
        <w:rPr>
          <w:lang w:val="fr-FR"/>
        </w:rPr>
        <w:t>Les documents de référence suivants sont indispensables pour l'application du présent document. Pour les références datées, seule l'édition citée s'applique. Pour les références non datées, la dernière édition du document</w:t>
      </w:r>
      <w:r w:rsidR="00131AEA">
        <w:rPr>
          <w:lang w:val="fr-FR"/>
        </w:rPr>
        <w:t xml:space="preserve"> </w:t>
      </w:r>
      <w:r w:rsidRPr="00D21610">
        <w:rPr>
          <w:lang w:val="fr-FR"/>
        </w:rPr>
        <w:t xml:space="preserve">de référence s'applique (y compris les éventuels amendements). </w:t>
      </w:r>
    </w:p>
    <w:p w14:paraId="29AAAD69" w14:textId="77777777" w:rsidR="00C13721" w:rsidRPr="00BD623C" w:rsidRDefault="00602960" w:rsidP="00322776">
      <w:pPr>
        <w:jc w:val="both"/>
        <w:rPr>
          <w:lang w:val="en-GB"/>
        </w:rPr>
      </w:pPr>
      <w:r w:rsidRPr="00D86911">
        <w:rPr>
          <w:b/>
          <w:bCs/>
          <w:lang w:val="en-GB"/>
        </w:rPr>
        <w:t>[R1]</w:t>
      </w:r>
      <w:r>
        <w:rPr>
          <w:lang w:val="en-GB"/>
        </w:rPr>
        <w:t xml:space="preserve"> </w:t>
      </w:r>
      <w:r w:rsidR="00C13721" w:rsidRPr="00BD623C">
        <w:rPr>
          <w:lang w:val="en-GB"/>
        </w:rPr>
        <w:t xml:space="preserve">EN12896 Public Transport Reference Data </w:t>
      </w:r>
      <w:proofErr w:type="gramStart"/>
      <w:r w:rsidR="00C13721" w:rsidRPr="00BD623C">
        <w:rPr>
          <w:lang w:val="en-GB"/>
        </w:rPr>
        <w:t>Model  Part</w:t>
      </w:r>
      <w:proofErr w:type="gramEnd"/>
      <w:r w:rsidR="00C13721" w:rsidRPr="00BD623C">
        <w:rPr>
          <w:lang w:val="en-GB"/>
        </w:rPr>
        <w:t xml:space="preserve"> 1 à Part 4 </w:t>
      </w:r>
    </w:p>
    <w:p w14:paraId="13CB60FA" w14:textId="77777777" w:rsidR="00C13721" w:rsidRPr="00C15C56" w:rsidRDefault="00C13721" w:rsidP="001C78C1">
      <w:pPr>
        <w:pStyle w:val="Puce1"/>
        <w:rPr>
          <w:lang w:val="en-GB"/>
        </w:rPr>
      </w:pPr>
      <w:r w:rsidRPr="00C15C56">
        <w:rPr>
          <w:lang w:val="en-GB"/>
        </w:rPr>
        <w:t xml:space="preserve">Part </w:t>
      </w:r>
      <w:proofErr w:type="gramStart"/>
      <w:r w:rsidRPr="00C15C56">
        <w:rPr>
          <w:lang w:val="en-GB"/>
        </w:rPr>
        <w:t>1 :</w:t>
      </w:r>
      <w:proofErr w:type="gramEnd"/>
      <w:r w:rsidRPr="00C15C56">
        <w:rPr>
          <w:lang w:val="en-GB"/>
        </w:rPr>
        <w:t xml:space="preserve"> Common Concepts (corresponds to </w:t>
      </w:r>
      <w:hyperlink r:id="rId8" w:history="1">
        <w:proofErr w:type="spellStart"/>
        <w:r w:rsidRPr="00C15C56">
          <w:rPr>
            <w:lang w:val="en-GB"/>
          </w:rPr>
          <w:t>NeTEx</w:t>
        </w:r>
        <w:proofErr w:type="spellEnd"/>
      </w:hyperlink>
      <w:r w:rsidRPr="00C15C56">
        <w:rPr>
          <w:lang w:val="en-GB"/>
        </w:rPr>
        <w:t xml:space="preserve"> Part 1 -Framework)</w:t>
      </w:r>
    </w:p>
    <w:p w14:paraId="7C540366" w14:textId="77777777" w:rsidR="00C13721" w:rsidRPr="00C15C56" w:rsidRDefault="00C13721" w:rsidP="001C78C1">
      <w:pPr>
        <w:pStyle w:val="Puce1"/>
        <w:rPr>
          <w:lang w:val="en-GB"/>
        </w:rPr>
      </w:pPr>
      <w:r w:rsidRPr="00C15C56">
        <w:rPr>
          <w:lang w:val="en-GB"/>
        </w:rPr>
        <w:t xml:space="preserve">Part 2: Public Transport Network Topology (corresponds to </w:t>
      </w:r>
      <w:hyperlink r:id="rId9" w:history="1">
        <w:proofErr w:type="spellStart"/>
        <w:r w:rsidRPr="00C15C56">
          <w:rPr>
            <w:lang w:val="en-GB"/>
          </w:rPr>
          <w:t>NeTEx</w:t>
        </w:r>
        <w:proofErr w:type="spellEnd"/>
      </w:hyperlink>
      <w:r w:rsidRPr="00C15C56">
        <w:rPr>
          <w:lang w:val="en-GB"/>
        </w:rPr>
        <w:t xml:space="preserve"> Part 1- Topology)</w:t>
      </w:r>
    </w:p>
    <w:p w14:paraId="3E13632E" w14:textId="77777777" w:rsidR="00C13721" w:rsidRPr="00C15C56" w:rsidRDefault="00C13721" w:rsidP="001C78C1">
      <w:pPr>
        <w:pStyle w:val="Puce1"/>
        <w:rPr>
          <w:lang w:val="en-GB"/>
        </w:rPr>
      </w:pPr>
      <w:r w:rsidRPr="00C15C56">
        <w:rPr>
          <w:lang w:val="en-GB"/>
        </w:rPr>
        <w:t xml:space="preserve">Part </w:t>
      </w:r>
      <w:proofErr w:type="gramStart"/>
      <w:r w:rsidRPr="00C15C56">
        <w:rPr>
          <w:lang w:val="en-GB"/>
        </w:rPr>
        <w:t>3 :</w:t>
      </w:r>
      <w:proofErr w:type="gramEnd"/>
      <w:r w:rsidRPr="00C15C56">
        <w:rPr>
          <w:lang w:val="en-GB"/>
        </w:rPr>
        <w:t xml:space="preserve"> Timing Information and Vehicle Scheduling (corresponds to </w:t>
      </w:r>
      <w:hyperlink r:id="rId10" w:history="1">
        <w:proofErr w:type="spellStart"/>
        <w:r w:rsidRPr="00C15C56">
          <w:rPr>
            <w:lang w:val="en-GB"/>
          </w:rPr>
          <w:t>NeTEx</w:t>
        </w:r>
        <w:proofErr w:type="spellEnd"/>
      </w:hyperlink>
      <w:r w:rsidRPr="00C15C56">
        <w:rPr>
          <w:lang w:val="en-GB"/>
        </w:rPr>
        <w:t xml:space="preserve"> Part 2)</w:t>
      </w:r>
    </w:p>
    <w:p w14:paraId="08D0B0C2" w14:textId="77777777" w:rsidR="006E5009" w:rsidRPr="00B8450D" w:rsidRDefault="00602960" w:rsidP="00322776">
      <w:pPr>
        <w:jc w:val="both"/>
        <w:rPr>
          <w:lang w:val="en-GB"/>
        </w:rPr>
      </w:pPr>
      <w:r w:rsidRPr="00D86911">
        <w:rPr>
          <w:b/>
          <w:bCs/>
          <w:lang w:val="en-GB"/>
        </w:rPr>
        <w:t>[R2]</w:t>
      </w:r>
      <w:r>
        <w:rPr>
          <w:lang w:val="en-GB"/>
        </w:rPr>
        <w:t xml:space="preserve"> </w:t>
      </w:r>
      <w:r w:rsidR="006E5009" w:rsidRPr="00B8450D">
        <w:rPr>
          <w:lang w:val="en-GB"/>
        </w:rPr>
        <w:t>CEN/TS 16614-1 Network and Timetable Exchange (</w:t>
      </w:r>
      <w:proofErr w:type="spellStart"/>
      <w:r w:rsidR="006E5009" w:rsidRPr="00B8450D">
        <w:rPr>
          <w:lang w:val="en-GB"/>
        </w:rPr>
        <w:t>NeTEx</w:t>
      </w:r>
      <w:proofErr w:type="spellEnd"/>
      <w:r w:rsidR="006E5009" w:rsidRPr="00B8450D">
        <w:rPr>
          <w:lang w:val="en-GB"/>
        </w:rPr>
        <w:t>) - Network description</w:t>
      </w:r>
    </w:p>
    <w:p w14:paraId="4919BC2C" w14:textId="77777777" w:rsidR="006E5009" w:rsidRPr="00B8450D" w:rsidRDefault="00602960" w:rsidP="00322776">
      <w:pPr>
        <w:jc w:val="both"/>
        <w:rPr>
          <w:lang w:val="en-GB"/>
        </w:rPr>
      </w:pPr>
      <w:r w:rsidRPr="00D86911">
        <w:rPr>
          <w:b/>
          <w:bCs/>
          <w:lang w:val="en-GB"/>
        </w:rPr>
        <w:t>[R3]</w:t>
      </w:r>
      <w:r>
        <w:rPr>
          <w:lang w:val="en-GB"/>
        </w:rPr>
        <w:t xml:space="preserve"> </w:t>
      </w:r>
      <w:r w:rsidR="006E5009" w:rsidRPr="00B8450D">
        <w:rPr>
          <w:lang w:val="en-GB"/>
        </w:rPr>
        <w:t>CEN/TS 16614-2 Network and Timetable Exchange (</w:t>
      </w:r>
      <w:proofErr w:type="spellStart"/>
      <w:r w:rsidR="006E5009" w:rsidRPr="00B8450D">
        <w:rPr>
          <w:lang w:val="en-GB"/>
        </w:rPr>
        <w:t>NeTEx</w:t>
      </w:r>
      <w:proofErr w:type="spellEnd"/>
      <w:r w:rsidR="006E5009" w:rsidRPr="00B8450D">
        <w:rPr>
          <w:lang w:val="en-GB"/>
        </w:rPr>
        <w:t>) - Timing information</w:t>
      </w:r>
    </w:p>
    <w:p w14:paraId="7B54B893" w14:textId="77777777" w:rsidR="006E5009" w:rsidRPr="00B8450D" w:rsidRDefault="00602960" w:rsidP="00322776">
      <w:pPr>
        <w:jc w:val="both"/>
        <w:rPr>
          <w:lang w:val="en-GB"/>
        </w:rPr>
      </w:pPr>
      <w:r w:rsidRPr="00D86911">
        <w:rPr>
          <w:b/>
          <w:bCs/>
          <w:lang w:val="en-GB"/>
        </w:rPr>
        <w:t>[R4]</w:t>
      </w:r>
      <w:r>
        <w:rPr>
          <w:lang w:val="en-GB"/>
        </w:rPr>
        <w:t xml:space="preserve"> </w:t>
      </w:r>
      <w:r w:rsidR="006E5009" w:rsidRPr="00B8450D">
        <w:rPr>
          <w:lang w:val="en-GB"/>
        </w:rPr>
        <w:t>CEN/TS 16614-3 Network and Timetable Exchange (</w:t>
      </w:r>
      <w:proofErr w:type="spellStart"/>
      <w:r w:rsidR="006E5009" w:rsidRPr="00B8450D">
        <w:rPr>
          <w:lang w:val="en-GB"/>
        </w:rPr>
        <w:t>NeTEx</w:t>
      </w:r>
      <w:proofErr w:type="spellEnd"/>
      <w:r w:rsidR="006E5009" w:rsidRPr="00B8450D">
        <w:rPr>
          <w:lang w:val="en-GB"/>
        </w:rPr>
        <w:t>) - Fare description</w:t>
      </w:r>
    </w:p>
    <w:p w14:paraId="7C39E260" w14:textId="77777777" w:rsidR="006E5009" w:rsidRPr="00B8450D" w:rsidRDefault="00602960" w:rsidP="00322776">
      <w:pPr>
        <w:jc w:val="both"/>
        <w:rPr>
          <w:lang w:val="en-GB"/>
        </w:rPr>
      </w:pPr>
      <w:r w:rsidRPr="00D86911">
        <w:rPr>
          <w:rFonts w:cs="Arial"/>
          <w:b/>
          <w:bCs/>
          <w:color w:val="000000"/>
          <w:lang w:val="en-GB"/>
        </w:rPr>
        <w:t>[R5]</w:t>
      </w:r>
      <w:r>
        <w:rPr>
          <w:rFonts w:cs="Arial"/>
          <w:color w:val="000000"/>
          <w:lang w:val="en-GB"/>
        </w:rPr>
        <w:t xml:space="preserve"> </w:t>
      </w:r>
      <w:r w:rsidR="006E5009" w:rsidRPr="00B8450D">
        <w:rPr>
          <w:lang w:val="en-GB"/>
        </w:rPr>
        <w:t>EN 15531-1,</w:t>
      </w:r>
      <w:r w:rsidR="006E5009" w:rsidRPr="00B8450D">
        <w:rPr>
          <w:lang w:val="en-GB"/>
        </w:rPr>
        <w:tab/>
        <w:t>Public transport - Service interface for real-time information relating to public transport operations - Part 1: Context and framework</w:t>
      </w:r>
    </w:p>
    <w:p w14:paraId="53AE6A32" w14:textId="77777777" w:rsidR="006E5009" w:rsidRPr="00B8450D" w:rsidRDefault="00602960" w:rsidP="00322776">
      <w:pPr>
        <w:jc w:val="both"/>
        <w:rPr>
          <w:lang w:val="en-GB"/>
        </w:rPr>
      </w:pPr>
      <w:r w:rsidRPr="00D86911">
        <w:rPr>
          <w:rFonts w:cs="Arial"/>
          <w:b/>
          <w:bCs/>
          <w:color w:val="000000"/>
          <w:lang w:val="en-GB"/>
        </w:rPr>
        <w:t>[R6]</w:t>
      </w:r>
      <w:r>
        <w:rPr>
          <w:rFonts w:cs="Arial"/>
          <w:color w:val="000000"/>
          <w:lang w:val="en-GB"/>
        </w:rPr>
        <w:t xml:space="preserve"> </w:t>
      </w:r>
      <w:r w:rsidR="006E5009" w:rsidRPr="00B8450D">
        <w:rPr>
          <w:lang w:val="en-GB"/>
        </w:rPr>
        <w:t>EN 15531-2,</w:t>
      </w:r>
      <w:r w:rsidR="006E5009" w:rsidRPr="00B8450D">
        <w:rPr>
          <w:lang w:val="en-GB"/>
        </w:rPr>
        <w:tab/>
        <w:t>Public transport - Service interface for real-time information relating to public transport operations - Part 2: Communications infrastructure</w:t>
      </w:r>
    </w:p>
    <w:p w14:paraId="652CDA9A" w14:textId="77777777" w:rsidR="006E5009" w:rsidRPr="00B8450D" w:rsidRDefault="00602960" w:rsidP="00322776">
      <w:pPr>
        <w:jc w:val="both"/>
        <w:rPr>
          <w:lang w:val="en-GB"/>
        </w:rPr>
      </w:pPr>
      <w:r w:rsidRPr="00D86911">
        <w:rPr>
          <w:rFonts w:cs="Arial"/>
          <w:b/>
          <w:bCs/>
          <w:color w:val="000000"/>
          <w:lang w:val="en-GB"/>
        </w:rPr>
        <w:t>[R7]</w:t>
      </w:r>
      <w:r>
        <w:rPr>
          <w:rFonts w:cs="Arial"/>
          <w:color w:val="000000"/>
          <w:lang w:val="en-GB"/>
        </w:rPr>
        <w:t xml:space="preserve"> </w:t>
      </w:r>
      <w:r w:rsidR="006E5009" w:rsidRPr="00B8450D">
        <w:rPr>
          <w:lang w:val="en-GB"/>
        </w:rPr>
        <w:t>EN 15531-3,</w:t>
      </w:r>
      <w:r w:rsidR="006E5009" w:rsidRPr="00B8450D">
        <w:rPr>
          <w:lang w:val="en-GB"/>
        </w:rPr>
        <w:tab/>
        <w:t>Public transport - Service interface for real-time information relating to public transport operations - Part 3: Functional service interfaces</w:t>
      </w:r>
    </w:p>
    <w:p w14:paraId="04CB2901" w14:textId="77777777" w:rsidR="006E5009" w:rsidRPr="00B8450D" w:rsidRDefault="00602960" w:rsidP="00322776">
      <w:pPr>
        <w:jc w:val="both"/>
        <w:rPr>
          <w:lang w:val="en-GB"/>
        </w:rPr>
      </w:pPr>
      <w:r w:rsidRPr="00D86911">
        <w:rPr>
          <w:rFonts w:cs="Arial"/>
          <w:b/>
          <w:bCs/>
          <w:color w:val="000000"/>
          <w:lang w:val="en-GB"/>
        </w:rPr>
        <w:t>[R8]</w:t>
      </w:r>
      <w:r>
        <w:rPr>
          <w:rFonts w:cs="Arial"/>
          <w:color w:val="000000"/>
          <w:lang w:val="en-GB"/>
        </w:rPr>
        <w:t xml:space="preserve"> </w:t>
      </w:r>
      <w:r w:rsidR="006E5009" w:rsidRPr="00B8450D">
        <w:rPr>
          <w:lang w:val="en-GB"/>
        </w:rPr>
        <w:t>CEN/TS 15531-4,</w:t>
      </w:r>
      <w:r w:rsidR="006E5009" w:rsidRPr="00B8450D">
        <w:rPr>
          <w:lang w:val="en-GB"/>
        </w:rPr>
        <w:tab/>
        <w:t>Public transport - Service interface for real-time information relating to public transport operations - Part 4: Functional service interfaces: Facility Monitoring</w:t>
      </w:r>
    </w:p>
    <w:p w14:paraId="00F0C3CA" w14:textId="77777777" w:rsidR="006E5009" w:rsidRDefault="00602960" w:rsidP="00322776">
      <w:pPr>
        <w:jc w:val="both"/>
        <w:rPr>
          <w:lang w:val="en-GB"/>
        </w:rPr>
      </w:pPr>
      <w:r w:rsidRPr="00D86911">
        <w:rPr>
          <w:rFonts w:cs="Arial"/>
          <w:b/>
          <w:bCs/>
          <w:color w:val="000000"/>
          <w:lang w:val="en-GB"/>
        </w:rPr>
        <w:t>[R9]</w:t>
      </w:r>
      <w:r>
        <w:rPr>
          <w:rFonts w:cs="Arial"/>
          <w:color w:val="000000"/>
          <w:lang w:val="en-GB"/>
        </w:rPr>
        <w:t xml:space="preserve"> </w:t>
      </w:r>
      <w:r w:rsidR="006E5009" w:rsidRPr="00B8450D">
        <w:rPr>
          <w:lang w:val="en-GB"/>
        </w:rPr>
        <w:t>CEN/TS 15531-5,</w:t>
      </w:r>
      <w:r w:rsidR="006E5009" w:rsidRPr="00B8450D">
        <w:rPr>
          <w:lang w:val="en-GB"/>
        </w:rPr>
        <w:tab/>
        <w:t>Public transport - Service interface for real-time information relating to public transport operations - Part 5: Functional service interfaces - Situation Exchange</w:t>
      </w:r>
    </w:p>
    <w:p w14:paraId="2F93C73E" w14:textId="77777777" w:rsidR="00B45572" w:rsidRDefault="00B45572" w:rsidP="00322776">
      <w:pPr>
        <w:jc w:val="both"/>
        <w:rPr>
          <w:lang w:val="en-GB"/>
        </w:rPr>
      </w:pPr>
      <w:r w:rsidRPr="00D86911">
        <w:rPr>
          <w:b/>
          <w:bCs/>
          <w:lang w:val="en-GB"/>
        </w:rPr>
        <w:t>[R10]</w:t>
      </w:r>
      <w:r>
        <w:rPr>
          <w:lang w:val="en-GB"/>
        </w:rPr>
        <w:t xml:space="preserve"> XSD SIRI 2.1</w:t>
      </w:r>
    </w:p>
    <w:p w14:paraId="534F6B77" w14:textId="77777777" w:rsidR="00563A04" w:rsidRDefault="00563A04" w:rsidP="00922ED9">
      <w:pPr>
        <w:pStyle w:val="Titre2"/>
        <w:rPr>
          <w:lang w:val="fr-FR"/>
        </w:rPr>
      </w:pPr>
      <w:bookmarkStart w:id="25" w:name="_Ref109040158"/>
      <w:bookmarkStart w:id="26" w:name="_Toc109133985"/>
      <w:r>
        <w:rPr>
          <w:lang w:val="fr-FR"/>
        </w:rPr>
        <w:t>Autres documents</w:t>
      </w:r>
      <w:bookmarkEnd w:id="25"/>
      <w:bookmarkEnd w:id="26"/>
    </w:p>
    <w:p w14:paraId="67395FB0" w14:textId="2AAAB643" w:rsidR="00D6001B" w:rsidRPr="00604F94" w:rsidRDefault="00D6001B" w:rsidP="00922ED9">
      <w:pPr>
        <w:rPr>
          <w:lang w:val="fr-FR"/>
        </w:rPr>
      </w:pPr>
      <w:r w:rsidRPr="00D86911">
        <w:rPr>
          <w:b/>
          <w:bCs/>
          <w:lang w:val="fr-FR"/>
        </w:rPr>
        <w:t>[R1</w:t>
      </w:r>
      <w:r w:rsidR="00D86911" w:rsidRPr="00D86911">
        <w:rPr>
          <w:b/>
          <w:bCs/>
          <w:lang w:val="fr-FR"/>
        </w:rPr>
        <w:t>1</w:t>
      </w:r>
      <w:r w:rsidRPr="00D86911">
        <w:rPr>
          <w:b/>
          <w:bCs/>
          <w:lang w:val="fr-FR"/>
        </w:rPr>
        <w:t>]</w:t>
      </w:r>
      <w:r w:rsidRPr="00604F94">
        <w:rPr>
          <w:lang w:val="fr-FR"/>
        </w:rPr>
        <w:t xml:space="preserve"> T1 Éléments communs aux profils d'échange pour les informations planifiées du transport en commun</w:t>
      </w:r>
    </w:p>
    <w:p w14:paraId="1F18D428" w14:textId="2C1FC04A" w:rsidR="00D6001B" w:rsidRPr="002A1C60" w:rsidRDefault="00D6001B" w:rsidP="00922ED9">
      <w:pPr>
        <w:pStyle w:val="Normadecale1"/>
      </w:pPr>
      <w:r>
        <w:t>[</w:t>
      </w:r>
      <w:r w:rsidR="003E172A">
        <w:t>R11</w:t>
      </w:r>
      <w:r>
        <w:t xml:space="preserve">.1] </w:t>
      </w:r>
      <w:r w:rsidRPr="00D6001B">
        <w:t xml:space="preserve">T2 </w:t>
      </w:r>
      <w:proofErr w:type="spellStart"/>
      <w:r w:rsidRPr="002A1C60">
        <w:t>NeTEx</w:t>
      </w:r>
      <w:proofErr w:type="spellEnd"/>
      <w:r w:rsidRPr="002A1C60">
        <w:t xml:space="preserve"> - Profil Français de </w:t>
      </w:r>
      <w:proofErr w:type="spellStart"/>
      <w:proofErr w:type="gramStart"/>
      <w:r w:rsidRPr="002A1C60">
        <w:t>NETEx</w:t>
      </w:r>
      <w:proofErr w:type="spellEnd"/>
      <w:r w:rsidRPr="002A1C60">
        <w:t>:</w:t>
      </w:r>
      <w:proofErr w:type="gramEnd"/>
      <w:r w:rsidRPr="002A1C60">
        <w:t xml:space="preserve"> éléments communs </w:t>
      </w:r>
    </w:p>
    <w:p w14:paraId="168FC79E" w14:textId="02D159A9" w:rsidR="00D6001B" w:rsidRPr="002A1C60" w:rsidRDefault="00D6001B" w:rsidP="00922ED9">
      <w:pPr>
        <w:pStyle w:val="Normadecale1"/>
      </w:pPr>
      <w:r>
        <w:t>[</w:t>
      </w:r>
      <w:r w:rsidR="003E172A">
        <w:t>R11</w:t>
      </w:r>
      <w:r>
        <w:t xml:space="preserve">.2] </w:t>
      </w:r>
      <w:r w:rsidRPr="002A1C60">
        <w:t xml:space="preserve">T2 </w:t>
      </w:r>
      <w:proofErr w:type="spellStart"/>
      <w:r w:rsidRPr="002A1C60">
        <w:t>NeTEx</w:t>
      </w:r>
      <w:proofErr w:type="spellEnd"/>
      <w:r w:rsidRPr="002A1C60">
        <w:t xml:space="preserve"> - Profil Français pour les Arrêts</w:t>
      </w:r>
    </w:p>
    <w:p w14:paraId="2A7B3232" w14:textId="1E79E306" w:rsidR="00D86911" w:rsidRDefault="00D6001B" w:rsidP="00922ED9">
      <w:pPr>
        <w:pStyle w:val="Normadecale1"/>
      </w:pPr>
      <w:r>
        <w:t>[</w:t>
      </w:r>
      <w:r w:rsidR="003E172A">
        <w:t>R11</w:t>
      </w:r>
      <w:r>
        <w:t xml:space="preserve">.3] </w:t>
      </w:r>
      <w:r w:rsidRPr="002A1C60">
        <w:t xml:space="preserve">T2 </w:t>
      </w:r>
      <w:proofErr w:type="spellStart"/>
      <w:r w:rsidRPr="002A1C60">
        <w:t>NeTEx</w:t>
      </w:r>
      <w:proofErr w:type="spellEnd"/>
      <w:r w:rsidRPr="002A1C60">
        <w:t xml:space="preserve"> - Profil Français pour les horaires</w:t>
      </w:r>
    </w:p>
    <w:p w14:paraId="24E9BE02" w14:textId="1B4DDA1B" w:rsidR="00D6001B" w:rsidRPr="00D6001B" w:rsidRDefault="00D6001B" w:rsidP="00922ED9">
      <w:pPr>
        <w:pStyle w:val="Normadecale1"/>
      </w:pPr>
      <w:r>
        <w:t>[</w:t>
      </w:r>
      <w:r w:rsidR="003E172A">
        <w:t>R11</w:t>
      </w:r>
      <w:r>
        <w:t xml:space="preserve">.4] </w:t>
      </w:r>
      <w:r w:rsidRPr="002A1C60">
        <w:t xml:space="preserve">T2 </w:t>
      </w:r>
      <w:proofErr w:type="spellStart"/>
      <w:r w:rsidRPr="002A1C60">
        <w:t>NeTEx</w:t>
      </w:r>
      <w:proofErr w:type="spellEnd"/>
      <w:r w:rsidRPr="002A1C60">
        <w:t xml:space="preserve"> - Profil Français pour les réseaux  </w:t>
      </w:r>
    </w:p>
    <w:p w14:paraId="362B22C0" w14:textId="77777777" w:rsidR="00BA6D30" w:rsidRPr="00B8450D" w:rsidRDefault="00BA6D30" w:rsidP="00922ED9">
      <w:pPr>
        <w:pStyle w:val="Titre1"/>
        <w:rPr>
          <w:lang w:val="en-GB"/>
        </w:rPr>
      </w:pPr>
      <w:bookmarkStart w:id="27" w:name="_Toc5293731"/>
      <w:bookmarkStart w:id="28" w:name="_Toc109133986"/>
      <w:r w:rsidRPr="00B8450D">
        <w:rPr>
          <w:lang w:val="en-GB"/>
        </w:rPr>
        <w:lastRenderedPageBreak/>
        <w:t>Term</w:t>
      </w:r>
      <w:r w:rsidR="00C14E35">
        <w:rPr>
          <w:lang w:val="en-GB"/>
        </w:rPr>
        <w:t xml:space="preserve">es et </w:t>
      </w:r>
      <w:proofErr w:type="spellStart"/>
      <w:r w:rsidR="00C14E35">
        <w:rPr>
          <w:lang w:val="en-GB"/>
        </w:rPr>
        <w:t>dé</w:t>
      </w:r>
      <w:r w:rsidRPr="00B8450D">
        <w:rPr>
          <w:lang w:val="en-GB"/>
        </w:rPr>
        <w:t>finitions</w:t>
      </w:r>
      <w:bookmarkEnd w:id="23"/>
      <w:bookmarkEnd w:id="24"/>
      <w:bookmarkEnd w:id="27"/>
      <w:bookmarkEnd w:id="28"/>
      <w:proofErr w:type="spellEnd"/>
    </w:p>
    <w:p w14:paraId="2FE0F94A" w14:textId="77777777" w:rsidR="00B532C7" w:rsidRDefault="00B532C7" w:rsidP="00922ED9">
      <w:pPr>
        <w:pStyle w:val="Titre2"/>
        <w:rPr>
          <w:lang w:val="fr-FR"/>
        </w:rPr>
      </w:pPr>
      <w:bookmarkStart w:id="29" w:name="_Toc109133987"/>
      <w:r>
        <w:rPr>
          <w:lang w:val="fr-FR"/>
        </w:rPr>
        <w:t>Cas général</w:t>
      </w:r>
      <w:bookmarkEnd w:id="29"/>
    </w:p>
    <w:p w14:paraId="64C8680B" w14:textId="77777777" w:rsidR="00C25C7C" w:rsidRDefault="00C14E35" w:rsidP="00322776">
      <w:pPr>
        <w:jc w:val="both"/>
        <w:rPr>
          <w:lang w:val="fr-FR"/>
        </w:rPr>
      </w:pPr>
      <w:r w:rsidRPr="00C14E35">
        <w:rPr>
          <w:lang w:val="fr-FR"/>
        </w:rPr>
        <w:t xml:space="preserve">Dans le cadre de ce document, les termes et </w:t>
      </w:r>
      <w:proofErr w:type="spellStart"/>
      <w:r w:rsidRPr="00C14E35">
        <w:rPr>
          <w:lang w:val="fr-FR"/>
        </w:rPr>
        <w:t>definitions</w:t>
      </w:r>
      <w:proofErr w:type="spellEnd"/>
      <w:r w:rsidRPr="00C14E35">
        <w:rPr>
          <w:lang w:val="fr-FR"/>
        </w:rPr>
        <w:t xml:space="preserve"> applicables sont ceux définis par les normes</w:t>
      </w:r>
      <w:r>
        <w:rPr>
          <w:lang w:val="fr-FR"/>
        </w:rPr>
        <w:t xml:space="preserve"> </w:t>
      </w:r>
    </w:p>
    <w:p w14:paraId="774C57DE" w14:textId="77777777" w:rsidR="00C25C7C" w:rsidRDefault="007B3528" w:rsidP="001C78C1">
      <w:pPr>
        <w:pStyle w:val="Puce1"/>
      </w:pPr>
      <w:r w:rsidRPr="00C14E35">
        <w:t xml:space="preserve">EN </w:t>
      </w:r>
      <w:r w:rsidR="00C14E35">
        <w:t>12896 (Transmodel V6)</w:t>
      </w:r>
      <w:r w:rsidR="00C25C7C">
        <w:t xml:space="preserve"> [R1]</w:t>
      </w:r>
    </w:p>
    <w:p w14:paraId="46D3D2BD" w14:textId="77777777" w:rsidR="00C25C7C" w:rsidRDefault="00141B19">
      <w:pPr>
        <w:pStyle w:val="Puce1"/>
      </w:pPr>
      <w:r w:rsidRPr="00C14E35">
        <w:t>CEN/</w:t>
      </w:r>
      <w:r w:rsidR="007F5B71" w:rsidRPr="00C14E35">
        <w:rPr>
          <w:rFonts w:cs="Arial"/>
          <w:color w:val="000000"/>
        </w:rPr>
        <w:t>TS 16614</w:t>
      </w:r>
      <w:r w:rsidR="007F5B71" w:rsidRPr="00C14E35">
        <w:t xml:space="preserve"> (</w:t>
      </w:r>
      <w:proofErr w:type="spellStart"/>
      <w:r w:rsidR="007F5B71" w:rsidRPr="00C14E35">
        <w:t>NeTEx</w:t>
      </w:r>
      <w:proofErr w:type="spellEnd"/>
      <w:r w:rsidR="008234E9" w:rsidRPr="00C14E35">
        <w:t xml:space="preserve">) </w:t>
      </w:r>
      <w:r w:rsidR="00C25C7C">
        <w:t>[R</w:t>
      </w:r>
      <w:proofErr w:type="gramStart"/>
      <w:r w:rsidR="00C25C7C">
        <w:t>2][</w:t>
      </w:r>
      <w:proofErr w:type="gramEnd"/>
      <w:r w:rsidR="00C25C7C">
        <w:t>R3][R4]</w:t>
      </w:r>
    </w:p>
    <w:p w14:paraId="47487680" w14:textId="77777777" w:rsidR="00BA6D30" w:rsidRDefault="00C14E35">
      <w:pPr>
        <w:pStyle w:val="Puce1"/>
      </w:pPr>
      <w:r>
        <w:t>CEN/TS 15531 (SIRI</w:t>
      </w:r>
      <w:proofErr w:type="gramStart"/>
      <w:r>
        <w:t>).</w:t>
      </w:r>
      <w:r w:rsidR="00C25C7C">
        <w:t>[</w:t>
      </w:r>
      <w:proofErr w:type="gramEnd"/>
      <w:r w:rsidR="00C25C7C">
        <w:t>R5][R6][R7][R8][R9]</w:t>
      </w:r>
    </w:p>
    <w:p w14:paraId="257B92EE" w14:textId="39F334A8" w:rsidR="00D86911" w:rsidRDefault="00D86911" w:rsidP="00322776">
      <w:pPr>
        <w:pStyle w:val="Titre2"/>
        <w:jc w:val="both"/>
        <w:rPr>
          <w:lang w:val="fr-FR"/>
        </w:rPr>
      </w:pPr>
      <w:bookmarkStart w:id="30" w:name="_Toc513973610"/>
      <w:bookmarkStart w:id="31" w:name="_Toc500424076"/>
      <w:bookmarkStart w:id="32" w:name="_Toc500424205"/>
      <w:bookmarkStart w:id="33" w:name="_Toc500424936"/>
      <w:bookmarkStart w:id="34" w:name="_Toc500424077"/>
      <w:bookmarkStart w:id="35" w:name="_Toc500424206"/>
      <w:bookmarkStart w:id="36" w:name="_Toc500424937"/>
      <w:bookmarkStart w:id="37" w:name="_Toc109133988"/>
      <w:bookmarkStart w:id="38" w:name="_Ref26432962"/>
      <w:bookmarkStart w:id="39" w:name="_Ref26438506"/>
      <w:bookmarkStart w:id="40" w:name="_Ref26439319"/>
      <w:bookmarkStart w:id="41" w:name="_Ref26521220"/>
      <w:bookmarkStart w:id="42" w:name="_Toc5293741"/>
      <w:bookmarkEnd w:id="30"/>
      <w:bookmarkEnd w:id="31"/>
      <w:bookmarkEnd w:id="32"/>
      <w:bookmarkEnd w:id="33"/>
      <w:bookmarkEnd w:id="34"/>
      <w:bookmarkEnd w:id="35"/>
      <w:bookmarkEnd w:id="36"/>
      <w:r>
        <w:rPr>
          <w:lang w:val="fr-FR"/>
        </w:rPr>
        <w:t>Définition d’un point d’arrêt</w:t>
      </w:r>
      <w:bookmarkEnd w:id="37"/>
    </w:p>
    <w:p w14:paraId="05D34041" w14:textId="1A7C9F84" w:rsidR="001C78C1" w:rsidRDefault="00747BD6" w:rsidP="00D86911">
      <w:pPr>
        <w:jc w:val="both"/>
        <w:rPr>
          <w:lang w:val="fr-FR"/>
        </w:rPr>
      </w:pPr>
      <w:bookmarkStart w:id="43" w:name="_Hlk109039352"/>
      <w:r>
        <w:rPr>
          <w:lang w:val="fr-FR"/>
        </w:rPr>
        <w:t xml:space="preserve">La notion de point d’arrêt utilisée dans le cadre du présent profil fait référence </w:t>
      </w:r>
      <w:r w:rsidR="001C78C1">
        <w:rPr>
          <w:lang w:val="fr-FR"/>
        </w:rPr>
        <w:t xml:space="preserve">aux concepts </w:t>
      </w:r>
      <w:r w:rsidR="001E787B">
        <w:rPr>
          <w:lang w:val="fr-FR"/>
        </w:rPr>
        <w:t xml:space="preserve">Transmodel [R1] </w:t>
      </w:r>
      <w:r w:rsidR="001C78C1">
        <w:rPr>
          <w:lang w:val="fr-FR"/>
        </w:rPr>
        <w:t>suivants :</w:t>
      </w:r>
    </w:p>
    <w:p w14:paraId="0C37D9FA" w14:textId="41D4597F" w:rsidR="001C78C1" w:rsidRDefault="001C78C1" w:rsidP="001C78C1">
      <w:pPr>
        <w:pStyle w:val="Puce1"/>
      </w:pPr>
      <w:r>
        <w:t>Point d’arrêt logique</w:t>
      </w:r>
    </w:p>
    <w:p w14:paraId="43962FB2" w14:textId="0A7A2752" w:rsidR="00D86911" w:rsidRDefault="001C78C1" w:rsidP="001C78C1">
      <w:pPr>
        <w:pStyle w:val="Puce2"/>
      </w:pPr>
      <w:r>
        <w:t>P</w:t>
      </w:r>
      <w:r w:rsidR="00747BD6" w:rsidRPr="001C78C1">
        <w:t>oint d’arrêt planifié (SCHEDULE STOP POINT)</w:t>
      </w:r>
      <w:r w:rsidRPr="001C78C1">
        <w:t> ;</w:t>
      </w:r>
    </w:p>
    <w:p w14:paraId="0B432186" w14:textId="1304F605" w:rsidR="001C78C1" w:rsidRPr="001C78C1" w:rsidRDefault="001C78C1" w:rsidP="001C78C1">
      <w:pPr>
        <w:pStyle w:val="Puce1"/>
      </w:pPr>
      <w:r>
        <w:t>Point d’arrêt physique</w:t>
      </w:r>
    </w:p>
    <w:p w14:paraId="7377DAA6" w14:textId="654F3667" w:rsidR="00747BD6" w:rsidRDefault="00747BD6" w:rsidP="001C78C1">
      <w:pPr>
        <w:pStyle w:val="Puce2"/>
      </w:pPr>
      <w:r>
        <w:t>Zone d’embarquement </w:t>
      </w:r>
      <w:r w:rsidR="001C78C1">
        <w:t>(QUAY</w:t>
      </w:r>
      <w:proofErr w:type="gramStart"/>
      <w:r w:rsidR="001C78C1">
        <w:t>)</w:t>
      </w:r>
      <w:r>
        <w:t>;</w:t>
      </w:r>
      <w:proofErr w:type="gramEnd"/>
    </w:p>
    <w:p w14:paraId="27A4A63D" w14:textId="3F1EECAD" w:rsidR="00747BD6" w:rsidRDefault="00747BD6" w:rsidP="001C78C1">
      <w:pPr>
        <w:pStyle w:val="Puce2"/>
      </w:pPr>
      <w:r>
        <w:t>Lieu d’arrêt monomodal</w:t>
      </w:r>
      <w:r w:rsidR="001C78C1">
        <w:t xml:space="preserve"> (STOP PLACE)</w:t>
      </w:r>
    </w:p>
    <w:p w14:paraId="09E459F8" w14:textId="5469A1D3" w:rsidR="00747BD6" w:rsidRDefault="00747BD6" w:rsidP="001C78C1">
      <w:pPr>
        <w:pStyle w:val="Puce2"/>
      </w:pPr>
      <w:r>
        <w:t>Pole Monomodal</w:t>
      </w:r>
      <w:r w:rsidR="001C78C1">
        <w:t xml:space="preserve"> (STOP PLACE)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8612"/>
      </w:tblGrid>
      <w:tr w:rsidR="00C15C56" w:rsidRPr="00E32CB2" w14:paraId="539BC86C" w14:textId="77777777" w:rsidTr="00BC28C4">
        <w:tc>
          <w:tcPr>
            <w:tcW w:w="1588" w:type="dxa"/>
            <w:shd w:val="clear" w:color="auto" w:fill="auto"/>
            <w:vAlign w:val="center"/>
          </w:tcPr>
          <w:p w14:paraId="30A61AD4" w14:textId="1A8C6158" w:rsidR="00C15C56" w:rsidRPr="00173DCB" w:rsidRDefault="00E72404" w:rsidP="00401446">
            <w:pPr>
              <w:spacing w:after="0"/>
              <w:rPr>
                <w:lang w:val="fr-FR"/>
              </w:rPr>
            </w:pPr>
            <w:r>
              <w:rPr>
                <w:lang w:val="fr-FR"/>
              </w:rPr>
              <w:t>D</w:t>
            </w:r>
            <w:r>
              <w:t>EF.</w:t>
            </w:r>
            <w:r w:rsidR="00C15C56">
              <w:rPr>
                <w:lang w:val="fr-FR"/>
              </w:rPr>
              <w:t>1</w:t>
            </w:r>
          </w:p>
        </w:tc>
        <w:tc>
          <w:tcPr>
            <w:tcW w:w="8612" w:type="dxa"/>
            <w:shd w:val="clear" w:color="auto" w:fill="auto"/>
            <w:vAlign w:val="center"/>
          </w:tcPr>
          <w:p w14:paraId="6F6011E7" w14:textId="6C79171E" w:rsidR="00C15C56" w:rsidRPr="00E72404" w:rsidRDefault="00C15C56" w:rsidP="003E172A">
            <w:pPr>
              <w:spacing w:after="0"/>
              <w:jc w:val="both"/>
              <w:rPr>
                <w:lang w:val="fr-FR"/>
              </w:rPr>
            </w:pPr>
            <w:r>
              <w:rPr>
                <w:lang w:val="fr-FR"/>
              </w:rPr>
              <w:t>Chacun de ces points d’arrêt doit disposer d’un identifiant spécifique indépendamment de son type</w:t>
            </w:r>
          </w:p>
        </w:tc>
      </w:tr>
    </w:tbl>
    <w:p w14:paraId="0A7C96B2" w14:textId="630D6F94" w:rsidR="001C78C1" w:rsidRDefault="001C78C1" w:rsidP="003E172A">
      <w:pPr>
        <w:spacing w:before="240"/>
        <w:jc w:val="both"/>
        <w:rPr>
          <w:lang w:val="fr-FR"/>
        </w:rPr>
      </w:pPr>
      <w:r>
        <w:rPr>
          <w:lang w:val="fr-FR"/>
        </w:rPr>
        <w:t>Le point d’arrêt physique peut être ou non rattaché à un point d’arrêt logique</w:t>
      </w:r>
      <w:r w:rsidR="003E172A">
        <w:rPr>
          <w:lang w:val="fr-FR"/>
        </w:rPr>
        <w:t>,</w:t>
      </w:r>
      <w:r w:rsidR="001E787B">
        <w:rPr>
          <w:lang w:val="fr-FR"/>
        </w:rPr>
        <w:t xml:space="preserve"> selon les implémentations</w:t>
      </w:r>
      <w:r w:rsidR="003E172A">
        <w:rPr>
          <w:lang w:val="fr-FR"/>
        </w:rPr>
        <w:t>,</w:t>
      </w:r>
      <w:r w:rsidR="003C53C6">
        <w:rPr>
          <w:lang w:val="fr-FR"/>
        </w:rPr>
        <w:t xml:space="preserve"> par l’intermédiaire d’une affectation (STOP ASSIGNMENT).</w:t>
      </w:r>
      <w:r w:rsidR="003E172A">
        <w:rPr>
          <w:lang w:val="fr-FR"/>
        </w:rPr>
        <w:t xml:space="preserve"> La figure ci-après illustre ces relations (Profil </w:t>
      </w:r>
      <w:proofErr w:type="spellStart"/>
      <w:r w:rsidR="003E172A">
        <w:rPr>
          <w:lang w:val="fr-FR"/>
        </w:rPr>
        <w:t>NeTEx</w:t>
      </w:r>
      <w:proofErr w:type="spellEnd"/>
      <w:r w:rsidR="003E172A">
        <w:rPr>
          <w:lang w:val="fr-FR"/>
        </w:rPr>
        <w:t xml:space="preserve"> France [R11.4]).</w:t>
      </w:r>
    </w:p>
    <w:p w14:paraId="365C7F97" w14:textId="0B05FC7F" w:rsidR="001E787B" w:rsidRDefault="001E787B" w:rsidP="001C78C1">
      <w:pPr>
        <w:jc w:val="both"/>
        <w:rPr>
          <w:lang w:val="fr-FR"/>
        </w:rPr>
      </w:pPr>
      <w:r w:rsidRPr="001E787B">
        <w:rPr>
          <w:noProof/>
          <w:lang w:val="fr-FR"/>
        </w:rPr>
        <w:lastRenderedPageBreak/>
        <w:drawing>
          <wp:inline distT="0" distB="0" distL="0" distR="0" wp14:anchorId="5E1511AA" wp14:editId="544F8DF6">
            <wp:extent cx="6551930" cy="3083560"/>
            <wp:effectExtent l="0" t="0" r="127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1930" cy="3083560"/>
                    </a:xfrm>
                    <a:prstGeom prst="rect">
                      <a:avLst/>
                    </a:prstGeom>
                  </pic:spPr>
                </pic:pic>
              </a:graphicData>
            </a:graphic>
          </wp:inline>
        </w:drawing>
      </w:r>
    </w:p>
    <w:p w14:paraId="41F6DE2C" w14:textId="263A4BD3" w:rsidR="0094263D" w:rsidRDefault="0094263D" w:rsidP="00322776">
      <w:pPr>
        <w:pStyle w:val="Titre2"/>
        <w:jc w:val="both"/>
        <w:rPr>
          <w:lang w:val="fr-FR"/>
        </w:rPr>
      </w:pPr>
      <w:bookmarkStart w:id="44" w:name="_Toc109133989"/>
      <w:bookmarkEnd w:id="43"/>
      <w:r>
        <w:rPr>
          <w:lang w:val="fr-FR"/>
        </w:rPr>
        <w:t>Définition de la structure LEADER</w:t>
      </w:r>
      <w:bookmarkEnd w:id="38"/>
      <w:bookmarkEnd w:id="39"/>
      <w:bookmarkEnd w:id="40"/>
      <w:bookmarkEnd w:id="41"/>
      <w:bookmarkEnd w:id="44"/>
    </w:p>
    <w:p w14:paraId="36B61760" w14:textId="77777777" w:rsidR="0094263D" w:rsidRDefault="0094263D" w:rsidP="00322776">
      <w:pPr>
        <w:jc w:val="both"/>
        <w:rPr>
          <w:lang w:val="fr-FR"/>
        </w:rPr>
      </w:pPr>
      <w:r>
        <w:rPr>
          <w:lang w:val="fr-FR"/>
        </w:rPr>
        <w:t>La description des services SIRI fait référence à une structure LEADER</w:t>
      </w:r>
      <w:r w:rsidR="002A1C60">
        <w:rPr>
          <w:lang w:val="fr-FR"/>
        </w:rPr>
        <w:t>.</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2"/>
        <w:gridCol w:w="1440"/>
        <w:gridCol w:w="540"/>
        <w:gridCol w:w="2043"/>
        <w:gridCol w:w="5103"/>
      </w:tblGrid>
      <w:tr w:rsidR="0094263D" w14:paraId="49C1D61B" w14:textId="77777777" w:rsidTr="004342D4">
        <w:tc>
          <w:tcPr>
            <w:tcW w:w="1222" w:type="dxa"/>
          </w:tcPr>
          <w:p w14:paraId="02AB8C1B" w14:textId="77777777" w:rsidR="0094263D" w:rsidRPr="00155C0F" w:rsidRDefault="0094263D" w:rsidP="004342D4">
            <w:pPr>
              <w:spacing w:after="0"/>
              <w:jc w:val="both"/>
              <w:rPr>
                <w:lang w:val="en-GB"/>
              </w:rPr>
            </w:pPr>
            <w:r w:rsidRPr="00155C0F">
              <w:rPr>
                <w:lang w:val="en-GB"/>
              </w:rPr>
              <w:t>LEADER</w:t>
            </w:r>
          </w:p>
        </w:tc>
        <w:tc>
          <w:tcPr>
            <w:tcW w:w="1440" w:type="dxa"/>
          </w:tcPr>
          <w:p w14:paraId="0A2A8D34" w14:textId="77777777" w:rsidR="0094263D" w:rsidRPr="00BD623C" w:rsidRDefault="0094263D" w:rsidP="004342D4">
            <w:pPr>
              <w:spacing w:after="0"/>
              <w:jc w:val="both"/>
              <w:rPr>
                <w:highlight w:val="lightGray"/>
                <w:lang w:val="en-GB"/>
              </w:rPr>
            </w:pPr>
            <w:r w:rsidRPr="00BD623C">
              <w:rPr>
                <w:highlight w:val="lightGray"/>
                <w:lang w:val="en-GB"/>
              </w:rPr>
              <w:t>:::</w:t>
            </w:r>
          </w:p>
        </w:tc>
        <w:tc>
          <w:tcPr>
            <w:tcW w:w="540" w:type="dxa"/>
          </w:tcPr>
          <w:p w14:paraId="1D77A982" w14:textId="77777777" w:rsidR="0094263D" w:rsidRPr="00155C0F" w:rsidRDefault="0094263D" w:rsidP="004342D4">
            <w:pPr>
              <w:spacing w:after="0"/>
              <w:jc w:val="both"/>
              <w:rPr>
                <w:lang w:val="en-GB"/>
              </w:rPr>
            </w:pPr>
            <w:r w:rsidRPr="00155C0F">
              <w:rPr>
                <w:lang w:val="en-GB"/>
              </w:rPr>
              <w:t>1:1</w:t>
            </w:r>
          </w:p>
        </w:tc>
        <w:tc>
          <w:tcPr>
            <w:tcW w:w="2043" w:type="dxa"/>
          </w:tcPr>
          <w:p w14:paraId="12AEB1BE" w14:textId="77777777" w:rsidR="0094263D" w:rsidRPr="00155C0F" w:rsidRDefault="0094263D" w:rsidP="004342D4">
            <w:pPr>
              <w:spacing w:after="0"/>
              <w:jc w:val="both"/>
              <w:rPr>
                <w:lang w:val="en-GB"/>
              </w:rPr>
            </w:pPr>
            <w:proofErr w:type="spellStart"/>
            <w:r w:rsidRPr="00155C0F">
              <w:rPr>
                <w:lang w:val="en-GB"/>
              </w:rPr>
              <w:t>xxx</w:t>
            </w:r>
            <w:r w:rsidRPr="00155C0F">
              <w:rPr>
                <w:spacing w:val="-4"/>
                <w:lang w:val="en-GB"/>
              </w:rPr>
              <w:softHyphen/>
            </w:r>
            <w:r w:rsidRPr="00155C0F">
              <w:rPr>
                <w:lang w:val="en-GB"/>
              </w:rPr>
              <w:t>Delivery</w:t>
            </w:r>
            <w:proofErr w:type="spellEnd"/>
          </w:p>
        </w:tc>
        <w:tc>
          <w:tcPr>
            <w:tcW w:w="5103" w:type="dxa"/>
            <w:vAlign w:val="center"/>
          </w:tcPr>
          <w:p w14:paraId="52E5823A" w14:textId="77777777" w:rsidR="0094263D" w:rsidRPr="00155C0F" w:rsidRDefault="0094263D" w:rsidP="004342D4">
            <w:pPr>
              <w:spacing w:after="0"/>
              <w:jc w:val="both"/>
              <w:rPr>
                <w:lang w:val="en-GB"/>
              </w:rPr>
            </w:pPr>
            <w:proofErr w:type="spellStart"/>
            <w:r w:rsidRPr="00155C0F">
              <w:rPr>
                <w:lang w:val="en-GB"/>
              </w:rPr>
              <w:t>voir</w:t>
            </w:r>
            <w:proofErr w:type="spellEnd"/>
            <w:r w:rsidRPr="00155C0F">
              <w:rPr>
                <w:lang w:val="en-GB"/>
              </w:rPr>
              <w:t xml:space="preserve"> </w:t>
            </w:r>
            <w:proofErr w:type="spellStart"/>
            <w:r w:rsidRPr="00155C0F">
              <w:rPr>
                <w:lang w:val="en-GB"/>
              </w:rPr>
              <w:t>xxx</w:t>
            </w:r>
            <w:r w:rsidRPr="00155C0F">
              <w:rPr>
                <w:b/>
                <w:lang w:val="en-GB"/>
              </w:rPr>
              <w:t>Delivery</w:t>
            </w:r>
            <w:proofErr w:type="spellEnd"/>
            <w:r w:rsidRPr="00155C0F">
              <w:rPr>
                <w:lang w:val="en-GB"/>
              </w:rPr>
              <w:t>.</w:t>
            </w:r>
          </w:p>
        </w:tc>
      </w:tr>
    </w:tbl>
    <w:p w14:paraId="2C3FA2AD" w14:textId="6D16E0EC" w:rsidR="0094263D" w:rsidRDefault="0094263D" w:rsidP="003A2183">
      <w:pPr>
        <w:spacing w:before="120"/>
        <w:jc w:val="both"/>
        <w:rPr>
          <w:lang w:val="fr-FR"/>
        </w:rPr>
      </w:pPr>
      <w:r>
        <w:rPr>
          <w:lang w:val="fr-FR"/>
        </w:rPr>
        <w:t>Le Leader est (indirectement) défini dans la spécification SIRI [R6]</w:t>
      </w:r>
      <w:ins w:id="45" w:author="thierry henault" w:date="2022-08-11T09:48:00Z">
        <w:r w:rsidR="00BC28C4">
          <w:rPr>
            <w:lang w:val="fr-FR"/>
          </w:rPr>
          <w:t xml:space="preserve"> </w:t>
        </w:r>
      </w:ins>
      <w:r>
        <w:rPr>
          <w:lang w:val="fr-FR"/>
        </w:rPr>
        <w:t>par les attributs suivants</w:t>
      </w:r>
    </w:p>
    <w:tbl>
      <w:tblPr>
        <w:tblW w:w="10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3"/>
        <w:gridCol w:w="236"/>
        <w:gridCol w:w="1556"/>
        <w:gridCol w:w="11"/>
        <w:gridCol w:w="529"/>
        <w:gridCol w:w="11"/>
        <w:gridCol w:w="1239"/>
        <w:gridCol w:w="9"/>
        <w:gridCol w:w="11"/>
        <w:gridCol w:w="5816"/>
        <w:gridCol w:w="11"/>
      </w:tblGrid>
      <w:tr w:rsidR="0094263D" w:rsidRPr="00E7759A" w14:paraId="4416F7E7" w14:textId="77777777" w:rsidTr="003A2183">
        <w:trPr>
          <w:gridAfter w:val="1"/>
          <w:wAfter w:w="11" w:type="dxa"/>
          <w:jc w:val="center"/>
        </w:trPr>
        <w:tc>
          <w:tcPr>
            <w:tcW w:w="2595" w:type="dxa"/>
            <w:gridSpan w:val="3"/>
            <w:vAlign w:val="center"/>
          </w:tcPr>
          <w:p w14:paraId="20508AA9"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xxxDelivery</w:t>
            </w:r>
            <w:proofErr w:type="spellEnd"/>
          </w:p>
        </w:tc>
        <w:tc>
          <w:tcPr>
            <w:tcW w:w="540" w:type="dxa"/>
            <w:gridSpan w:val="2"/>
            <w:vAlign w:val="center"/>
          </w:tcPr>
          <w:p w14:paraId="4CE437A1" w14:textId="77777777" w:rsidR="0094263D" w:rsidRPr="00E7759A" w:rsidRDefault="0094263D" w:rsidP="003A2183">
            <w:pPr>
              <w:pStyle w:val="Tabletext8Char1"/>
              <w:spacing w:before="0" w:after="0"/>
              <w:rPr>
                <w:rFonts w:ascii="Calibri" w:hAnsi="Calibri" w:cs="Calibri"/>
                <w:sz w:val="20"/>
              </w:rPr>
            </w:pPr>
          </w:p>
        </w:tc>
        <w:tc>
          <w:tcPr>
            <w:tcW w:w="1250" w:type="dxa"/>
            <w:gridSpan w:val="2"/>
            <w:vAlign w:val="center"/>
          </w:tcPr>
          <w:p w14:paraId="6A370B34"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+Structure</w:t>
            </w:r>
          </w:p>
        </w:tc>
        <w:tc>
          <w:tcPr>
            <w:tcW w:w="5836" w:type="dxa"/>
            <w:gridSpan w:val="3"/>
            <w:vAlign w:val="center"/>
          </w:tcPr>
          <w:p w14:paraId="5CB5C36C"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Delivery for xxx Service</w:t>
            </w:r>
          </w:p>
        </w:tc>
      </w:tr>
      <w:tr w:rsidR="0094263D" w:rsidRPr="00E32CB2" w14:paraId="59C40B38" w14:textId="77777777" w:rsidTr="003A2183">
        <w:trPr>
          <w:gridAfter w:val="1"/>
          <w:wAfter w:w="11" w:type="dxa"/>
          <w:jc w:val="center"/>
        </w:trPr>
        <w:tc>
          <w:tcPr>
            <w:tcW w:w="803" w:type="dxa"/>
            <w:vAlign w:val="center"/>
          </w:tcPr>
          <w:p w14:paraId="40312173"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Log</w:t>
            </w:r>
          </w:p>
        </w:tc>
        <w:tc>
          <w:tcPr>
            <w:tcW w:w="1792" w:type="dxa"/>
            <w:gridSpan w:val="2"/>
            <w:vAlign w:val="center"/>
          </w:tcPr>
          <w:p w14:paraId="37DD0C06"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Response</w:t>
            </w:r>
            <w:r w:rsidRPr="00E7759A">
              <w:rPr>
                <w:rFonts w:ascii="Calibri" w:hAnsi="Calibri" w:cs="Calibri"/>
                <w:sz w:val="20"/>
              </w:rPr>
              <w:softHyphen/>
              <w:t>Timestamp</w:t>
            </w:r>
            <w:proofErr w:type="spellEnd"/>
          </w:p>
        </w:tc>
        <w:tc>
          <w:tcPr>
            <w:tcW w:w="540" w:type="dxa"/>
            <w:gridSpan w:val="2"/>
            <w:vAlign w:val="center"/>
          </w:tcPr>
          <w:p w14:paraId="36231474"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1:1</w:t>
            </w:r>
          </w:p>
        </w:tc>
        <w:tc>
          <w:tcPr>
            <w:tcW w:w="1250" w:type="dxa"/>
            <w:gridSpan w:val="2"/>
            <w:vAlign w:val="center"/>
          </w:tcPr>
          <w:p w14:paraId="7AD46A8C" w14:textId="77777777" w:rsidR="0094263D" w:rsidRPr="00E7759A" w:rsidRDefault="0094263D" w:rsidP="003A2183">
            <w:pPr>
              <w:pStyle w:val="Tabletext8Char1"/>
              <w:spacing w:before="0" w:after="0"/>
              <w:rPr>
                <w:rFonts w:ascii="Calibri" w:hAnsi="Calibri" w:cs="Calibri"/>
                <w:sz w:val="20"/>
              </w:rPr>
            </w:pPr>
            <w:proofErr w:type="spellStart"/>
            <w:proofErr w:type="gramStart"/>
            <w:r w:rsidRPr="00E7759A">
              <w:rPr>
                <w:rFonts w:ascii="Calibri" w:hAnsi="Calibri" w:cs="Calibri"/>
                <w:sz w:val="20"/>
              </w:rPr>
              <w:t>xsd:dateTime</w:t>
            </w:r>
            <w:proofErr w:type="spellEnd"/>
            <w:proofErr w:type="gramEnd"/>
          </w:p>
        </w:tc>
        <w:tc>
          <w:tcPr>
            <w:tcW w:w="5836" w:type="dxa"/>
            <w:gridSpan w:val="3"/>
            <w:vAlign w:val="center"/>
          </w:tcPr>
          <w:p w14:paraId="420876D8" w14:textId="62723F43" w:rsidR="0094263D" w:rsidRPr="00BC28C4" w:rsidRDefault="00BC28C4" w:rsidP="003A2183">
            <w:pPr>
              <w:pStyle w:val="Tabletext8Char1"/>
              <w:spacing w:before="0" w:after="0"/>
              <w:rPr>
                <w:rFonts w:ascii="Calibri" w:hAnsi="Calibri" w:cs="Calibri"/>
                <w:sz w:val="20"/>
                <w:lang w:val="fr-FR"/>
              </w:rPr>
            </w:pPr>
            <w:r w:rsidRPr="00BC28C4">
              <w:rPr>
                <w:rFonts w:ascii="Calibri" w:hAnsi="Calibri" w:cs="Calibri"/>
                <w:sz w:val="20"/>
                <w:lang w:val="fr-FR"/>
              </w:rPr>
              <w:t xml:space="preserve">Heure de </w:t>
            </w:r>
            <w:proofErr w:type="spellStart"/>
            <w:r w:rsidRPr="00BC28C4">
              <w:rPr>
                <w:rFonts w:ascii="Calibri" w:hAnsi="Calibri" w:cs="Calibri"/>
                <w:sz w:val="20"/>
                <w:lang w:val="fr-FR"/>
              </w:rPr>
              <w:t>creation</w:t>
            </w:r>
            <w:proofErr w:type="spellEnd"/>
            <w:r w:rsidRPr="00BC28C4">
              <w:rPr>
                <w:rFonts w:ascii="Calibri" w:hAnsi="Calibri" w:cs="Calibri"/>
                <w:sz w:val="20"/>
                <w:lang w:val="fr-FR"/>
              </w:rPr>
              <w:t xml:space="preserve"> de l</w:t>
            </w:r>
            <w:r>
              <w:rPr>
                <w:rFonts w:ascii="Calibri" w:hAnsi="Calibri" w:cs="Calibri"/>
                <w:sz w:val="20"/>
                <w:lang w:val="fr-FR"/>
              </w:rPr>
              <w:t xml:space="preserve">a </w:t>
            </w:r>
            <w:proofErr w:type="spellStart"/>
            <w:r>
              <w:rPr>
                <w:rFonts w:ascii="Calibri" w:hAnsi="Calibri" w:cs="Calibri"/>
                <w:sz w:val="20"/>
                <w:lang w:val="fr-FR"/>
              </w:rPr>
              <w:t>response</w:t>
            </w:r>
            <w:proofErr w:type="spellEnd"/>
            <w:r>
              <w:rPr>
                <w:rFonts w:ascii="Calibri" w:hAnsi="Calibri" w:cs="Calibri"/>
                <w:sz w:val="20"/>
                <w:lang w:val="fr-FR"/>
              </w:rPr>
              <w:t>.</w:t>
            </w:r>
          </w:p>
        </w:tc>
      </w:tr>
      <w:tr w:rsidR="0094263D" w:rsidRPr="00E7759A" w14:paraId="25282EF9" w14:textId="77777777" w:rsidTr="003A2183">
        <w:trPr>
          <w:gridAfter w:val="1"/>
          <w:wAfter w:w="11" w:type="dxa"/>
          <w:jc w:val="center"/>
        </w:trPr>
        <w:tc>
          <w:tcPr>
            <w:tcW w:w="803" w:type="dxa"/>
            <w:vMerge w:val="restart"/>
            <w:vAlign w:val="center"/>
          </w:tcPr>
          <w:p w14:paraId="50EF3983"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End</w:t>
            </w:r>
            <w:r w:rsidRPr="00E7759A">
              <w:rPr>
                <w:rFonts w:ascii="Calibri" w:hAnsi="Calibri" w:cs="Calibri"/>
                <w:sz w:val="20"/>
              </w:rPr>
              <w:softHyphen/>
              <w:t>point prop</w:t>
            </w:r>
            <w:r w:rsidRPr="00E7759A">
              <w:rPr>
                <w:rFonts w:ascii="Calibri" w:hAnsi="Calibri" w:cs="Calibri"/>
                <w:sz w:val="20"/>
              </w:rPr>
              <w:softHyphen/>
              <w:t>erties</w:t>
            </w:r>
          </w:p>
        </w:tc>
        <w:tc>
          <w:tcPr>
            <w:tcW w:w="1792" w:type="dxa"/>
            <w:gridSpan w:val="2"/>
            <w:vAlign w:val="center"/>
          </w:tcPr>
          <w:p w14:paraId="047E2C16" w14:textId="77777777" w:rsidR="0094263D" w:rsidRPr="00E7759A" w:rsidRDefault="0094263D" w:rsidP="003A2183">
            <w:pPr>
              <w:pStyle w:val="Tabletext8Char1"/>
              <w:spacing w:before="0" w:after="0"/>
              <w:rPr>
                <w:rFonts w:ascii="Calibri" w:hAnsi="Calibri" w:cs="Calibri"/>
                <w:sz w:val="20"/>
                <w:highlight w:val="yellow"/>
              </w:rPr>
            </w:pPr>
            <w:proofErr w:type="spellStart"/>
            <w:r w:rsidRPr="00E7759A">
              <w:rPr>
                <w:rFonts w:ascii="Calibri" w:hAnsi="Calibri" w:cs="Calibri"/>
                <w:sz w:val="20"/>
              </w:rPr>
              <w:t>RequestMessageRef</w:t>
            </w:r>
            <w:proofErr w:type="spellEnd"/>
          </w:p>
        </w:tc>
        <w:tc>
          <w:tcPr>
            <w:tcW w:w="540" w:type="dxa"/>
            <w:gridSpan w:val="2"/>
            <w:vAlign w:val="center"/>
          </w:tcPr>
          <w:p w14:paraId="776E0521" w14:textId="77777777" w:rsidR="0094263D" w:rsidRPr="00E7759A" w:rsidRDefault="0094263D" w:rsidP="003A2183">
            <w:pPr>
              <w:pStyle w:val="Tabletext8Char1"/>
              <w:spacing w:before="0" w:after="0"/>
              <w:rPr>
                <w:rFonts w:ascii="Calibri" w:hAnsi="Calibri" w:cs="Calibri"/>
                <w:sz w:val="20"/>
                <w:highlight w:val="yellow"/>
              </w:rPr>
            </w:pPr>
            <w:r w:rsidRPr="00E7759A">
              <w:rPr>
                <w:rFonts w:ascii="Calibri" w:hAnsi="Calibri" w:cs="Calibri"/>
                <w:sz w:val="20"/>
              </w:rPr>
              <w:t>0:1</w:t>
            </w:r>
          </w:p>
        </w:tc>
        <w:tc>
          <w:tcPr>
            <w:tcW w:w="1259" w:type="dxa"/>
            <w:gridSpan w:val="3"/>
            <w:vAlign w:val="center"/>
          </w:tcPr>
          <w:p w14:paraId="52C7CB95" w14:textId="77777777" w:rsidR="0094263D" w:rsidRPr="00E7759A" w:rsidRDefault="0094263D" w:rsidP="003A2183">
            <w:pPr>
              <w:pStyle w:val="Tabletext8Char1"/>
              <w:spacing w:before="0" w:after="0"/>
              <w:rPr>
                <w:rFonts w:ascii="Calibri" w:hAnsi="Calibri" w:cs="Calibri"/>
                <w:sz w:val="20"/>
                <w:highlight w:val="yellow"/>
              </w:rPr>
            </w:pPr>
            <w:r w:rsidRPr="00E7759A">
              <w:rPr>
                <w:rFonts w:ascii="Calibri" w:hAnsi="Calibri" w:cs="Calibri"/>
                <w:sz w:val="20"/>
              </w:rPr>
              <w:sym w:font="Wingdings" w:char="F0E0"/>
            </w:r>
            <w:proofErr w:type="spellStart"/>
            <w:r w:rsidRPr="00E7759A">
              <w:rPr>
                <w:rFonts w:ascii="Calibri" w:hAnsi="Calibri" w:cs="Calibri"/>
                <w:sz w:val="20"/>
              </w:rPr>
              <w:t>Message</w:t>
            </w:r>
            <w:r w:rsidRPr="00E7759A">
              <w:rPr>
                <w:rFonts w:ascii="Calibri" w:hAnsi="Calibri" w:cs="Calibri"/>
                <w:sz w:val="20"/>
              </w:rPr>
              <w:softHyphen/>
              <w:t>Qualifier</w:t>
            </w:r>
            <w:proofErr w:type="spellEnd"/>
          </w:p>
        </w:tc>
        <w:tc>
          <w:tcPr>
            <w:tcW w:w="5827" w:type="dxa"/>
            <w:gridSpan w:val="2"/>
            <w:vAlign w:val="center"/>
          </w:tcPr>
          <w:p w14:paraId="55D9F210"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 xml:space="preserve">For direct requests, Identifier of request that this Delivery satisfies. </w:t>
            </w:r>
          </w:p>
        </w:tc>
      </w:tr>
      <w:tr w:rsidR="0094263D" w:rsidRPr="00E7759A" w14:paraId="491B2B86" w14:textId="77777777" w:rsidTr="003A2183">
        <w:trPr>
          <w:gridAfter w:val="1"/>
          <w:wAfter w:w="11" w:type="dxa"/>
          <w:jc w:val="center"/>
        </w:trPr>
        <w:tc>
          <w:tcPr>
            <w:tcW w:w="803" w:type="dxa"/>
            <w:vMerge/>
            <w:vAlign w:val="center"/>
          </w:tcPr>
          <w:p w14:paraId="119ED429" w14:textId="77777777" w:rsidR="0094263D" w:rsidRPr="00E7759A" w:rsidRDefault="0094263D" w:rsidP="003A2183">
            <w:pPr>
              <w:pStyle w:val="Tabletext8Char1"/>
              <w:spacing w:before="0" w:after="0"/>
              <w:rPr>
                <w:rFonts w:ascii="Calibri" w:hAnsi="Calibri" w:cs="Calibri"/>
                <w:sz w:val="20"/>
              </w:rPr>
            </w:pPr>
          </w:p>
        </w:tc>
        <w:tc>
          <w:tcPr>
            <w:tcW w:w="1792" w:type="dxa"/>
            <w:gridSpan w:val="2"/>
            <w:vAlign w:val="center"/>
          </w:tcPr>
          <w:p w14:paraId="153DEA3C"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SubscriberRef</w:t>
            </w:r>
            <w:proofErr w:type="spellEnd"/>
          </w:p>
        </w:tc>
        <w:tc>
          <w:tcPr>
            <w:tcW w:w="540" w:type="dxa"/>
            <w:gridSpan w:val="2"/>
            <w:vAlign w:val="center"/>
          </w:tcPr>
          <w:p w14:paraId="034FC243"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0:1</w:t>
            </w:r>
          </w:p>
        </w:tc>
        <w:tc>
          <w:tcPr>
            <w:tcW w:w="1259" w:type="dxa"/>
            <w:gridSpan w:val="3"/>
            <w:vAlign w:val="center"/>
          </w:tcPr>
          <w:p w14:paraId="25DC3C3D"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sym w:font="Wingdings" w:char="F0E0"/>
            </w:r>
            <w:proofErr w:type="spellStart"/>
            <w:r w:rsidRPr="00E7759A">
              <w:rPr>
                <w:rFonts w:ascii="Calibri" w:hAnsi="Calibri" w:cs="Calibri"/>
                <w:sz w:val="20"/>
              </w:rPr>
              <w:t>Participant</w:t>
            </w:r>
            <w:r w:rsidRPr="00E7759A">
              <w:rPr>
                <w:rFonts w:ascii="Calibri" w:hAnsi="Calibri" w:cs="Calibri"/>
                <w:sz w:val="20"/>
              </w:rPr>
              <w:softHyphen/>
              <w:t>Code</w:t>
            </w:r>
            <w:proofErr w:type="spellEnd"/>
          </w:p>
        </w:tc>
        <w:tc>
          <w:tcPr>
            <w:tcW w:w="5827" w:type="dxa"/>
            <w:gridSpan w:val="2"/>
            <w:vAlign w:val="center"/>
          </w:tcPr>
          <w:p w14:paraId="0CFFB6F9"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Required if Delivery is for a Subscription, Participant Reference of Subscriber.</w:t>
            </w:r>
          </w:p>
        </w:tc>
      </w:tr>
      <w:tr w:rsidR="0094263D" w:rsidRPr="00E7759A" w14:paraId="7A969C5A" w14:textId="77777777" w:rsidTr="003A2183">
        <w:trPr>
          <w:gridAfter w:val="1"/>
          <w:wAfter w:w="11" w:type="dxa"/>
          <w:jc w:val="center"/>
        </w:trPr>
        <w:tc>
          <w:tcPr>
            <w:tcW w:w="803" w:type="dxa"/>
            <w:vMerge/>
            <w:vAlign w:val="center"/>
          </w:tcPr>
          <w:p w14:paraId="32618EF2" w14:textId="77777777" w:rsidR="0094263D" w:rsidRPr="00E7759A" w:rsidRDefault="0094263D" w:rsidP="003A2183">
            <w:pPr>
              <w:pStyle w:val="Tabletext8Char1"/>
              <w:spacing w:before="0" w:after="0"/>
              <w:rPr>
                <w:rFonts w:ascii="Calibri" w:hAnsi="Calibri" w:cs="Calibri"/>
                <w:sz w:val="20"/>
              </w:rPr>
            </w:pPr>
          </w:p>
        </w:tc>
        <w:tc>
          <w:tcPr>
            <w:tcW w:w="1792" w:type="dxa"/>
            <w:gridSpan w:val="2"/>
            <w:vAlign w:val="center"/>
          </w:tcPr>
          <w:p w14:paraId="63B59687"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Subscription</w:t>
            </w:r>
            <w:r w:rsidRPr="00E7759A">
              <w:rPr>
                <w:rFonts w:ascii="Calibri" w:hAnsi="Calibri" w:cs="Calibri"/>
                <w:sz w:val="20"/>
              </w:rPr>
              <w:softHyphen/>
              <w:t>FilterRef</w:t>
            </w:r>
            <w:proofErr w:type="spellEnd"/>
          </w:p>
        </w:tc>
        <w:tc>
          <w:tcPr>
            <w:tcW w:w="540" w:type="dxa"/>
            <w:gridSpan w:val="2"/>
            <w:vAlign w:val="center"/>
          </w:tcPr>
          <w:p w14:paraId="485CB739"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0:1</w:t>
            </w:r>
          </w:p>
        </w:tc>
        <w:tc>
          <w:tcPr>
            <w:tcW w:w="1259" w:type="dxa"/>
            <w:gridSpan w:val="3"/>
            <w:vAlign w:val="center"/>
          </w:tcPr>
          <w:p w14:paraId="27EDDB0D"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sym w:font="Wingdings" w:char="F0E0"/>
            </w:r>
            <w:proofErr w:type="spellStart"/>
            <w:r w:rsidRPr="00E7759A">
              <w:rPr>
                <w:rFonts w:ascii="Calibri" w:hAnsi="Calibri" w:cs="Calibri"/>
                <w:sz w:val="20"/>
              </w:rPr>
              <w:t>SubcriptionFilterCode</w:t>
            </w:r>
            <w:proofErr w:type="spellEnd"/>
          </w:p>
        </w:tc>
        <w:tc>
          <w:tcPr>
            <w:tcW w:w="5827" w:type="dxa"/>
            <w:gridSpan w:val="2"/>
            <w:vAlign w:val="center"/>
          </w:tcPr>
          <w:p w14:paraId="6AF9574A"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Unique identifier of Subscription filter to which this subscription is assigned. If there is only a single filter, then can be omitted.</w:t>
            </w:r>
          </w:p>
        </w:tc>
      </w:tr>
      <w:tr w:rsidR="0094263D" w:rsidRPr="00E7759A" w14:paraId="077C0A15" w14:textId="77777777" w:rsidTr="003A2183">
        <w:trPr>
          <w:gridAfter w:val="1"/>
          <w:wAfter w:w="11" w:type="dxa"/>
          <w:jc w:val="center"/>
        </w:trPr>
        <w:tc>
          <w:tcPr>
            <w:tcW w:w="803" w:type="dxa"/>
            <w:vMerge/>
            <w:vAlign w:val="center"/>
          </w:tcPr>
          <w:p w14:paraId="7EF92D3D" w14:textId="77777777" w:rsidR="0094263D" w:rsidRPr="00E7759A" w:rsidRDefault="0094263D" w:rsidP="003A2183">
            <w:pPr>
              <w:pStyle w:val="Tabletext8Char1"/>
              <w:spacing w:before="0" w:after="0"/>
              <w:rPr>
                <w:rFonts w:ascii="Calibri" w:hAnsi="Calibri" w:cs="Calibri"/>
                <w:sz w:val="20"/>
              </w:rPr>
            </w:pPr>
          </w:p>
        </w:tc>
        <w:tc>
          <w:tcPr>
            <w:tcW w:w="1792" w:type="dxa"/>
            <w:gridSpan w:val="2"/>
            <w:vAlign w:val="center"/>
          </w:tcPr>
          <w:p w14:paraId="384989CD"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Subscription</w:t>
            </w:r>
            <w:r w:rsidRPr="00E7759A">
              <w:rPr>
                <w:rFonts w:ascii="Calibri" w:hAnsi="Calibri" w:cs="Calibri"/>
                <w:sz w:val="20"/>
              </w:rPr>
              <w:softHyphen/>
              <w:t>Ref</w:t>
            </w:r>
            <w:proofErr w:type="spellEnd"/>
          </w:p>
        </w:tc>
        <w:tc>
          <w:tcPr>
            <w:tcW w:w="540" w:type="dxa"/>
            <w:gridSpan w:val="2"/>
            <w:vAlign w:val="center"/>
          </w:tcPr>
          <w:p w14:paraId="78385510"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1:1</w:t>
            </w:r>
          </w:p>
        </w:tc>
        <w:tc>
          <w:tcPr>
            <w:tcW w:w="1259" w:type="dxa"/>
            <w:gridSpan w:val="3"/>
            <w:vAlign w:val="center"/>
          </w:tcPr>
          <w:p w14:paraId="24242D9E"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sym w:font="Wingdings" w:char="F0E0"/>
            </w:r>
            <w:proofErr w:type="spellStart"/>
            <w:r w:rsidRPr="00E7759A">
              <w:rPr>
                <w:rFonts w:ascii="Calibri" w:hAnsi="Calibri" w:cs="Calibri"/>
                <w:sz w:val="20"/>
              </w:rPr>
              <w:t>Subscript</w:t>
            </w:r>
            <w:r w:rsidRPr="00E7759A">
              <w:rPr>
                <w:rFonts w:ascii="Calibri" w:hAnsi="Calibri" w:cs="Calibri"/>
                <w:sz w:val="20"/>
              </w:rPr>
              <w:softHyphen/>
              <w:t>ion</w:t>
            </w:r>
            <w:r w:rsidRPr="00E7759A">
              <w:rPr>
                <w:rFonts w:ascii="Calibri" w:hAnsi="Calibri" w:cs="Calibri"/>
                <w:sz w:val="20"/>
              </w:rPr>
              <w:softHyphen/>
              <w:t>Qualifier</w:t>
            </w:r>
            <w:proofErr w:type="spellEnd"/>
          </w:p>
        </w:tc>
        <w:tc>
          <w:tcPr>
            <w:tcW w:w="5827" w:type="dxa"/>
            <w:gridSpan w:val="2"/>
            <w:vAlign w:val="center"/>
          </w:tcPr>
          <w:p w14:paraId="1AF6C1F8"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Required if Delivery is for a Subscription, Identifier of Subscription issued by Requestor. Unique within Subscriber (</w:t>
            </w:r>
            <w:proofErr w:type="gramStart"/>
            <w:r w:rsidRPr="00E7759A">
              <w:rPr>
                <w:rFonts w:ascii="Calibri" w:hAnsi="Calibri" w:cs="Calibri"/>
                <w:sz w:val="20"/>
              </w:rPr>
              <w:t>i.e.</w:t>
            </w:r>
            <w:proofErr w:type="gramEnd"/>
            <w:r w:rsidRPr="00E7759A">
              <w:rPr>
                <w:rFonts w:ascii="Calibri" w:hAnsi="Calibri" w:cs="Calibri"/>
                <w:sz w:val="20"/>
              </w:rPr>
              <w:t xml:space="preserve"> within </w:t>
            </w:r>
            <w:proofErr w:type="spellStart"/>
            <w:r w:rsidRPr="00E7759A">
              <w:rPr>
                <w:rFonts w:ascii="Calibri" w:hAnsi="Calibri" w:cs="Calibri"/>
                <w:b/>
                <w:i/>
                <w:sz w:val="20"/>
              </w:rPr>
              <w:t>ParticipantRef</w:t>
            </w:r>
            <w:proofErr w:type="spellEnd"/>
            <w:r w:rsidRPr="00E7759A">
              <w:rPr>
                <w:rFonts w:ascii="Calibri" w:hAnsi="Calibri" w:cs="Calibri"/>
                <w:sz w:val="20"/>
              </w:rPr>
              <w:t xml:space="preserve"> of Subscriber), and SIRI Functional Service type. </w:t>
            </w:r>
          </w:p>
        </w:tc>
      </w:tr>
      <w:tr w:rsidR="0094263D" w:rsidRPr="00E7759A" w14:paraId="2E26807A" w14:textId="77777777" w:rsidTr="003A2183">
        <w:trPr>
          <w:gridAfter w:val="1"/>
          <w:wAfter w:w="11" w:type="dxa"/>
          <w:jc w:val="center"/>
        </w:trPr>
        <w:tc>
          <w:tcPr>
            <w:tcW w:w="803" w:type="dxa"/>
            <w:vMerge w:val="restart"/>
            <w:vAlign w:val="center"/>
          </w:tcPr>
          <w:p w14:paraId="3C9B89F1"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Deleg</w:t>
            </w:r>
            <w:r w:rsidRPr="00E7759A">
              <w:rPr>
                <w:rFonts w:ascii="Calibri" w:hAnsi="Calibri" w:cs="Calibri"/>
                <w:sz w:val="20"/>
              </w:rPr>
              <w:softHyphen/>
              <w:t>ation</w:t>
            </w:r>
          </w:p>
        </w:tc>
        <w:tc>
          <w:tcPr>
            <w:tcW w:w="1792" w:type="dxa"/>
            <w:gridSpan w:val="2"/>
            <w:vAlign w:val="center"/>
          </w:tcPr>
          <w:p w14:paraId="3607B2E0"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DelegatorAddress</w:t>
            </w:r>
            <w:proofErr w:type="spellEnd"/>
          </w:p>
        </w:tc>
        <w:tc>
          <w:tcPr>
            <w:tcW w:w="540" w:type="dxa"/>
            <w:gridSpan w:val="2"/>
            <w:vAlign w:val="center"/>
          </w:tcPr>
          <w:p w14:paraId="60660A6C" w14:textId="77777777" w:rsidR="0094263D" w:rsidRPr="00E7759A" w:rsidDel="00DE3726" w:rsidRDefault="0094263D" w:rsidP="003A2183">
            <w:pPr>
              <w:pStyle w:val="Tabletext8Char1"/>
              <w:spacing w:before="0" w:after="0"/>
              <w:rPr>
                <w:rFonts w:ascii="Calibri" w:hAnsi="Calibri" w:cs="Calibri"/>
                <w:b/>
                <w:sz w:val="20"/>
              </w:rPr>
            </w:pPr>
            <w:r w:rsidRPr="00E7759A">
              <w:rPr>
                <w:rFonts w:ascii="Calibri" w:hAnsi="Calibri" w:cs="Calibri"/>
                <w:sz w:val="20"/>
              </w:rPr>
              <w:t>0:1</w:t>
            </w:r>
          </w:p>
        </w:tc>
        <w:tc>
          <w:tcPr>
            <w:tcW w:w="1250" w:type="dxa"/>
            <w:gridSpan w:val="2"/>
            <w:vAlign w:val="center"/>
          </w:tcPr>
          <w:p w14:paraId="45AAC346" w14:textId="77777777" w:rsidR="0094263D" w:rsidRPr="00E7759A" w:rsidRDefault="0094263D" w:rsidP="003A2183">
            <w:pPr>
              <w:pStyle w:val="Tabletext8Char1"/>
              <w:spacing w:before="0" w:after="0"/>
              <w:rPr>
                <w:rFonts w:ascii="Calibri" w:hAnsi="Calibri" w:cs="Calibri"/>
                <w:sz w:val="20"/>
              </w:rPr>
            </w:pPr>
            <w:proofErr w:type="spellStart"/>
            <w:proofErr w:type="gramStart"/>
            <w:r w:rsidRPr="00E7759A">
              <w:rPr>
                <w:rFonts w:ascii="Calibri" w:hAnsi="Calibri" w:cs="Calibri"/>
                <w:sz w:val="20"/>
              </w:rPr>
              <w:t>Xsd:anyURI</w:t>
            </w:r>
            <w:proofErr w:type="spellEnd"/>
            <w:proofErr w:type="gramEnd"/>
          </w:p>
        </w:tc>
        <w:tc>
          <w:tcPr>
            <w:tcW w:w="5836" w:type="dxa"/>
            <w:gridSpan w:val="3"/>
            <w:vAlign w:val="center"/>
          </w:tcPr>
          <w:p w14:paraId="43123FCD"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 xml:space="preserve">Address of original Consumer, i.e. requesting system to which delegating response is to </w:t>
            </w:r>
            <w:proofErr w:type="gramStart"/>
            <w:r w:rsidRPr="00E7759A">
              <w:rPr>
                <w:rFonts w:ascii="Calibri" w:hAnsi="Calibri" w:cs="Calibri"/>
                <w:sz w:val="20"/>
              </w:rPr>
              <w:t>be  returned</w:t>
            </w:r>
            <w:proofErr w:type="gramEnd"/>
            <w:r w:rsidRPr="00E7759A">
              <w:rPr>
                <w:rFonts w:ascii="Calibri" w:hAnsi="Calibri" w:cs="Calibri"/>
                <w:sz w:val="20"/>
              </w:rPr>
              <w:t xml:space="preserve">. </w:t>
            </w:r>
          </w:p>
        </w:tc>
      </w:tr>
      <w:tr w:rsidR="0094263D" w:rsidRPr="00E7759A" w14:paraId="42895426" w14:textId="77777777" w:rsidTr="003A2183">
        <w:trPr>
          <w:gridAfter w:val="1"/>
          <w:wAfter w:w="11" w:type="dxa"/>
          <w:jc w:val="center"/>
        </w:trPr>
        <w:tc>
          <w:tcPr>
            <w:tcW w:w="803" w:type="dxa"/>
            <w:vMerge/>
            <w:vAlign w:val="center"/>
          </w:tcPr>
          <w:p w14:paraId="161B9C78" w14:textId="77777777" w:rsidR="0094263D" w:rsidRPr="00E7759A" w:rsidRDefault="0094263D" w:rsidP="003A2183">
            <w:pPr>
              <w:pStyle w:val="Tabletext8Char1"/>
              <w:spacing w:before="0" w:after="0"/>
              <w:rPr>
                <w:rFonts w:ascii="Calibri" w:hAnsi="Calibri" w:cs="Calibri"/>
                <w:sz w:val="20"/>
              </w:rPr>
            </w:pPr>
          </w:p>
        </w:tc>
        <w:tc>
          <w:tcPr>
            <w:tcW w:w="1792" w:type="dxa"/>
            <w:gridSpan w:val="2"/>
            <w:vAlign w:val="center"/>
          </w:tcPr>
          <w:p w14:paraId="3C4E5A65"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DelegatorRef</w:t>
            </w:r>
            <w:proofErr w:type="spellEnd"/>
          </w:p>
        </w:tc>
        <w:tc>
          <w:tcPr>
            <w:tcW w:w="540" w:type="dxa"/>
            <w:gridSpan w:val="2"/>
            <w:vAlign w:val="center"/>
          </w:tcPr>
          <w:p w14:paraId="24EEB460" w14:textId="77777777" w:rsidR="0094263D" w:rsidRPr="00E7759A" w:rsidDel="00DE3726" w:rsidRDefault="0094263D" w:rsidP="003A2183">
            <w:pPr>
              <w:pStyle w:val="Tabletext8Char1"/>
              <w:spacing w:before="0" w:after="0"/>
              <w:rPr>
                <w:rFonts w:ascii="Calibri" w:hAnsi="Calibri" w:cs="Calibri"/>
                <w:b/>
                <w:sz w:val="20"/>
              </w:rPr>
            </w:pPr>
            <w:r w:rsidRPr="00E7759A">
              <w:rPr>
                <w:rFonts w:ascii="Calibri" w:hAnsi="Calibri" w:cs="Calibri"/>
                <w:sz w:val="20"/>
              </w:rPr>
              <w:t>0:1</w:t>
            </w:r>
          </w:p>
        </w:tc>
        <w:tc>
          <w:tcPr>
            <w:tcW w:w="1259" w:type="dxa"/>
            <w:gridSpan w:val="3"/>
            <w:vAlign w:val="center"/>
          </w:tcPr>
          <w:p w14:paraId="748A9EFD"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sym w:font="Wingdings" w:char="F0E0"/>
            </w:r>
            <w:proofErr w:type="spellStart"/>
            <w:r w:rsidRPr="00E7759A">
              <w:rPr>
                <w:rFonts w:ascii="Calibri" w:hAnsi="Calibri" w:cs="Calibri"/>
                <w:sz w:val="20"/>
              </w:rPr>
              <w:t>Participant</w:t>
            </w:r>
            <w:r w:rsidRPr="00E7759A">
              <w:rPr>
                <w:rFonts w:ascii="Calibri" w:hAnsi="Calibri" w:cs="Calibri"/>
                <w:sz w:val="20"/>
              </w:rPr>
              <w:softHyphen/>
              <w:t>Code</w:t>
            </w:r>
            <w:proofErr w:type="spellEnd"/>
          </w:p>
        </w:tc>
        <w:tc>
          <w:tcPr>
            <w:tcW w:w="5827" w:type="dxa"/>
            <w:gridSpan w:val="2"/>
            <w:vAlign w:val="center"/>
          </w:tcPr>
          <w:p w14:paraId="05024121"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 xml:space="preserve">Identifier of delegating system that originated message. </w:t>
            </w:r>
            <w:r w:rsidR="001C0642" w:rsidRPr="00E7759A">
              <w:rPr>
                <w:rFonts w:ascii="Calibri" w:hAnsi="Calibri" w:cs="Calibri"/>
                <w:sz w:val="20"/>
              </w:rPr>
              <w:t xml:space="preserve"> </w:t>
            </w:r>
          </w:p>
        </w:tc>
      </w:tr>
      <w:tr w:rsidR="0094263D" w:rsidRPr="00E7759A" w14:paraId="042F5A79" w14:textId="77777777" w:rsidTr="003A2183">
        <w:trPr>
          <w:gridAfter w:val="1"/>
          <w:wAfter w:w="11" w:type="dxa"/>
          <w:jc w:val="center"/>
        </w:trPr>
        <w:tc>
          <w:tcPr>
            <w:tcW w:w="803" w:type="dxa"/>
            <w:vMerge w:val="restart"/>
            <w:vAlign w:val="center"/>
          </w:tcPr>
          <w:p w14:paraId="296E0262"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Stat</w:t>
            </w:r>
            <w:r w:rsidRPr="00E7759A">
              <w:rPr>
                <w:rFonts w:ascii="Calibri" w:hAnsi="Calibri" w:cs="Calibri"/>
                <w:sz w:val="20"/>
              </w:rPr>
              <w:softHyphen/>
              <w:t>us</w:t>
            </w:r>
          </w:p>
        </w:tc>
        <w:tc>
          <w:tcPr>
            <w:tcW w:w="1792" w:type="dxa"/>
            <w:gridSpan w:val="2"/>
            <w:vAlign w:val="center"/>
          </w:tcPr>
          <w:p w14:paraId="7C5E3580"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Status</w:t>
            </w:r>
          </w:p>
        </w:tc>
        <w:tc>
          <w:tcPr>
            <w:tcW w:w="540" w:type="dxa"/>
            <w:gridSpan w:val="2"/>
            <w:vAlign w:val="center"/>
          </w:tcPr>
          <w:p w14:paraId="45376FC7"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0:1</w:t>
            </w:r>
          </w:p>
        </w:tc>
        <w:tc>
          <w:tcPr>
            <w:tcW w:w="1259" w:type="dxa"/>
            <w:gridSpan w:val="3"/>
            <w:vAlign w:val="center"/>
          </w:tcPr>
          <w:p w14:paraId="7AC7FDEE" w14:textId="77777777" w:rsidR="0094263D" w:rsidRPr="00E7759A" w:rsidRDefault="0094263D" w:rsidP="003A2183">
            <w:pPr>
              <w:pStyle w:val="Tabletext8Char1"/>
              <w:spacing w:before="0" w:after="0"/>
              <w:rPr>
                <w:rFonts w:ascii="Calibri" w:hAnsi="Calibri" w:cs="Calibri"/>
                <w:sz w:val="20"/>
              </w:rPr>
            </w:pPr>
            <w:proofErr w:type="spellStart"/>
            <w:proofErr w:type="gramStart"/>
            <w:r w:rsidRPr="00E7759A">
              <w:rPr>
                <w:rFonts w:ascii="Calibri" w:hAnsi="Calibri" w:cs="Calibri"/>
                <w:sz w:val="20"/>
              </w:rPr>
              <w:t>xsd:boolean</w:t>
            </w:r>
            <w:proofErr w:type="spellEnd"/>
            <w:proofErr w:type="gramEnd"/>
          </w:p>
        </w:tc>
        <w:tc>
          <w:tcPr>
            <w:tcW w:w="5827" w:type="dxa"/>
            <w:gridSpan w:val="2"/>
            <w:vAlign w:val="center"/>
          </w:tcPr>
          <w:p w14:paraId="65658F17"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 xml:space="preserve">Whether the complete request could be processed successfully or not. Default is true. If any of the individual requests within the delivery failed, should be set to </w:t>
            </w:r>
            <w:r w:rsidRPr="00E7759A">
              <w:rPr>
                <w:rFonts w:ascii="Calibri" w:hAnsi="Calibri" w:cs="Calibri"/>
                <w:i/>
                <w:sz w:val="20"/>
              </w:rPr>
              <w:t>false</w:t>
            </w:r>
            <w:r w:rsidRPr="00E7759A">
              <w:rPr>
                <w:rFonts w:ascii="Calibri" w:hAnsi="Calibri" w:cs="Calibri"/>
                <w:sz w:val="20"/>
              </w:rPr>
              <w:t>.</w:t>
            </w:r>
          </w:p>
        </w:tc>
      </w:tr>
      <w:tr w:rsidR="0094263D" w:rsidRPr="00E7759A" w14:paraId="2646EC39" w14:textId="77777777" w:rsidTr="003A2183">
        <w:trPr>
          <w:gridAfter w:val="1"/>
          <w:wAfter w:w="11" w:type="dxa"/>
          <w:jc w:val="center"/>
        </w:trPr>
        <w:tc>
          <w:tcPr>
            <w:tcW w:w="803" w:type="dxa"/>
            <w:vMerge/>
            <w:vAlign w:val="center"/>
          </w:tcPr>
          <w:p w14:paraId="27AE83C3" w14:textId="77777777" w:rsidR="0094263D" w:rsidRPr="00E7759A" w:rsidRDefault="0094263D" w:rsidP="003A2183">
            <w:pPr>
              <w:pStyle w:val="Tabletext8Char1"/>
              <w:spacing w:before="0" w:after="0"/>
              <w:rPr>
                <w:rFonts w:ascii="Calibri" w:hAnsi="Calibri" w:cs="Calibri"/>
                <w:sz w:val="20"/>
              </w:rPr>
            </w:pPr>
          </w:p>
        </w:tc>
        <w:tc>
          <w:tcPr>
            <w:tcW w:w="1792" w:type="dxa"/>
            <w:gridSpan w:val="2"/>
            <w:vAlign w:val="center"/>
          </w:tcPr>
          <w:p w14:paraId="6D01A555"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ErrorCondition</w:t>
            </w:r>
            <w:proofErr w:type="spellEnd"/>
          </w:p>
        </w:tc>
        <w:tc>
          <w:tcPr>
            <w:tcW w:w="540" w:type="dxa"/>
            <w:gridSpan w:val="2"/>
            <w:vAlign w:val="center"/>
          </w:tcPr>
          <w:p w14:paraId="73309162"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0:1</w:t>
            </w:r>
          </w:p>
        </w:tc>
        <w:tc>
          <w:tcPr>
            <w:tcW w:w="1259" w:type="dxa"/>
            <w:gridSpan w:val="3"/>
            <w:vAlign w:val="center"/>
          </w:tcPr>
          <w:p w14:paraId="29463ED6"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+Structure</w:t>
            </w:r>
          </w:p>
        </w:tc>
        <w:tc>
          <w:tcPr>
            <w:tcW w:w="5827" w:type="dxa"/>
            <w:gridSpan w:val="2"/>
            <w:vAlign w:val="center"/>
          </w:tcPr>
          <w:p w14:paraId="06E55051"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Description of any error or warning conditions that apply to the specific functional request or response.</w:t>
            </w:r>
          </w:p>
        </w:tc>
      </w:tr>
      <w:tr w:rsidR="0094263D" w:rsidRPr="00E7759A" w14:paraId="311F8FC6" w14:textId="77777777" w:rsidTr="003A2183">
        <w:trPr>
          <w:gridAfter w:val="1"/>
          <w:wAfter w:w="11" w:type="dxa"/>
          <w:jc w:val="center"/>
        </w:trPr>
        <w:tc>
          <w:tcPr>
            <w:tcW w:w="803" w:type="dxa"/>
            <w:vMerge/>
            <w:vAlign w:val="center"/>
          </w:tcPr>
          <w:p w14:paraId="09E11469" w14:textId="77777777" w:rsidR="0094263D" w:rsidRPr="00E7759A" w:rsidRDefault="0094263D" w:rsidP="003A2183">
            <w:pPr>
              <w:pStyle w:val="Tabletext8Char1"/>
              <w:spacing w:before="0" w:after="0"/>
              <w:rPr>
                <w:rFonts w:ascii="Calibri" w:hAnsi="Calibri" w:cs="Calibri"/>
                <w:sz w:val="20"/>
              </w:rPr>
            </w:pPr>
          </w:p>
        </w:tc>
        <w:tc>
          <w:tcPr>
            <w:tcW w:w="1792" w:type="dxa"/>
            <w:gridSpan w:val="2"/>
            <w:vAlign w:val="center"/>
          </w:tcPr>
          <w:p w14:paraId="1AD8C17C" w14:textId="77777777" w:rsidR="0094263D" w:rsidRPr="00E7759A" w:rsidRDefault="0094263D" w:rsidP="003A2183">
            <w:pPr>
              <w:pStyle w:val="Tabletext8Char1"/>
              <w:spacing w:before="0" w:after="0"/>
              <w:rPr>
                <w:rFonts w:ascii="Calibri" w:hAnsi="Calibri" w:cs="Calibri"/>
                <w:sz w:val="20"/>
              </w:rPr>
            </w:pPr>
          </w:p>
        </w:tc>
        <w:tc>
          <w:tcPr>
            <w:tcW w:w="540" w:type="dxa"/>
            <w:gridSpan w:val="2"/>
            <w:vAlign w:val="center"/>
          </w:tcPr>
          <w:p w14:paraId="08837483" w14:textId="77777777" w:rsidR="0094263D" w:rsidRPr="00E7759A" w:rsidRDefault="0094263D" w:rsidP="003A2183">
            <w:pPr>
              <w:pStyle w:val="Tabletext8Char1"/>
              <w:spacing w:before="0" w:after="0"/>
              <w:rPr>
                <w:rFonts w:ascii="Calibri" w:hAnsi="Calibri" w:cs="Calibri"/>
                <w:sz w:val="20"/>
              </w:rPr>
            </w:pPr>
          </w:p>
        </w:tc>
        <w:tc>
          <w:tcPr>
            <w:tcW w:w="1259" w:type="dxa"/>
            <w:gridSpan w:val="3"/>
            <w:vAlign w:val="center"/>
          </w:tcPr>
          <w:p w14:paraId="36197D7D"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choice</w:t>
            </w:r>
          </w:p>
        </w:tc>
        <w:tc>
          <w:tcPr>
            <w:tcW w:w="5827" w:type="dxa"/>
            <w:gridSpan w:val="2"/>
            <w:vAlign w:val="center"/>
          </w:tcPr>
          <w:p w14:paraId="0AEFEB39"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One of the following Error codes.</w:t>
            </w:r>
          </w:p>
        </w:tc>
      </w:tr>
      <w:tr w:rsidR="0094263D" w:rsidRPr="00E7759A" w14:paraId="459689E5" w14:textId="77777777" w:rsidTr="003A2183">
        <w:trPr>
          <w:jc w:val="center"/>
        </w:trPr>
        <w:tc>
          <w:tcPr>
            <w:tcW w:w="803" w:type="dxa"/>
            <w:vMerge/>
            <w:vAlign w:val="center"/>
          </w:tcPr>
          <w:p w14:paraId="22DB5CE6" w14:textId="77777777" w:rsidR="0094263D" w:rsidRPr="00E7759A" w:rsidRDefault="0094263D" w:rsidP="003A2183">
            <w:pPr>
              <w:pStyle w:val="Tabletext8Char1"/>
              <w:spacing w:before="0" w:after="0"/>
              <w:rPr>
                <w:rFonts w:ascii="Calibri" w:hAnsi="Calibri" w:cs="Calibri"/>
                <w:sz w:val="20"/>
              </w:rPr>
            </w:pPr>
          </w:p>
        </w:tc>
        <w:tc>
          <w:tcPr>
            <w:tcW w:w="236" w:type="dxa"/>
            <w:vAlign w:val="center"/>
          </w:tcPr>
          <w:p w14:paraId="54879F59"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a</w:t>
            </w:r>
          </w:p>
        </w:tc>
        <w:tc>
          <w:tcPr>
            <w:tcW w:w="1567" w:type="dxa"/>
            <w:gridSpan w:val="2"/>
            <w:vAlign w:val="center"/>
          </w:tcPr>
          <w:p w14:paraId="71F8F138"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Capability</w:t>
            </w:r>
            <w:r w:rsidRPr="00E7759A">
              <w:rPr>
                <w:rFonts w:ascii="Calibri" w:hAnsi="Calibri" w:cs="Calibri"/>
                <w:sz w:val="20"/>
              </w:rPr>
              <w:softHyphen/>
              <w:t>Not</w:t>
            </w:r>
            <w:r w:rsidRPr="00E7759A">
              <w:rPr>
                <w:rFonts w:ascii="Calibri" w:hAnsi="Calibri" w:cs="Calibri"/>
                <w:sz w:val="20"/>
              </w:rPr>
              <w:softHyphen/>
              <w:t>Supported</w:t>
            </w:r>
            <w:r w:rsidRPr="00E7759A">
              <w:rPr>
                <w:rFonts w:ascii="Calibri" w:hAnsi="Calibri" w:cs="Calibri"/>
                <w:sz w:val="20"/>
              </w:rPr>
              <w:softHyphen/>
              <w:t>Error</w:t>
            </w:r>
            <w:proofErr w:type="spellEnd"/>
          </w:p>
        </w:tc>
        <w:tc>
          <w:tcPr>
            <w:tcW w:w="540" w:type="dxa"/>
            <w:gridSpan w:val="2"/>
            <w:vMerge w:val="restart"/>
            <w:vAlign w:val="center"/>
          </w:tcPr>
          <w:p w14:paraId="764AF404"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-1:1</w:t>
            </w:r>
          </w:p>
        </w:tc>
        <w:tc>
          <w:tcPr>
            <w:tcW w:w="1259" w:type="dxa"/>
            <w:gridSpan w:val="3"/>
            <w:vAlign w:val="center"/>
          </w:tcPr>
          <w:p w14:paraId="34803544"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 Error</w:t>
            </w:r>
          </w:p>
        </w:tc>
        <w:tc>
          <w:tcPr>
            <w:tcW w:w="5827" w:type="dxa"/>
            <w:gridSpan w:val="2"/>
            <w:vAlign w:val="center"/>
          </w:tcPr>
          <w:p w14:paraId="35883643"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Error: Capability not supported.</w:t>
            </w:r>
          </w:p>
        </w:tc>
      </w:tr>
      <w:tr w:rsidR="0094263D" w:rsidRPr="00E7759A" w14:paraId="2D0FF077" w14:textId="77777777" w:rsidTr="003A2183">
        <w:trPr>
          <w:jc w:val="center"/>
        </w:trPr>
        <w:tc>
          <w:tcPr>
            <w:tcW w:w="803" w:type="dxa"/>
            <w:vMerge/>
            <w:vAlign w:val="center"/>
          </w:tcPr>
          <w:p w14:paraId="3B350310" w14:textId="77777777" w:rsidR="0094263D" w:rsidRPr="00E7759A" w:rsidRDefault="0094263D" w:rsidP="003A2183">
            <w:pPr>
              <w:pStyle w:val="Tabletext8Char1"/>
              <w:spacing w:before="0" w:after="0"/>
              <w:rPr>
                <w:rFonts w:ascii="Calibri" w:hAnsi="Calibri" w:cs="Calibri"/>
                <w:sz w:val="20"/>
              </w:rPr>
            </w:pPr>
          </w:p>
        </w:tc>
        <w:tc>
          <w:tcPr>
            <w:tcW w:w="236" w:type="dxa"/>
            <w:vAlign w:val="center"/>
          </w:tcPr>
          <w:p w14:paraId="7BC353BA"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b</w:t>
            </w:r>
          </w:p>
        </w:tc>
        <w:tc>
          <w:tcPr>
            <w:tcW w:w="1567" w:type="dxa"/>
            <w:gridSpan w:val="2"/>
            <w:vAlign w:val="center"/>
          </w:tcPr>
          <w:p w14:paraId="0F6FFB63"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AccessNot</w:t>
            </w:r>
            <w:r w:rsidRPr="00E7759A">
              <w:rPr>
                <w:rFonts w:ascii="Calibri" w:hAnsi="Calibri" w:cs="Calibri"/>
                <w:sz w:val="20"/>
              </w:rPr>
              <w:softHyphen/>
              <w:t>Allowed</w:t>
            </w:r>
            <w:r w:rsidRPr="00E7759A">
              <w:rPr>
                <w:rFonts w:ascii="Calibri" w:hAnsi="Calibri" w:cs="Calibri"/>
                <w:sz w:val="20"/>
              </w:rPr>
              <w:softHyphen/>
              <w:t>Error</w:t>
            </w:r>
            <w:proofErr w:type="spellEnd"/>
          </w:p>
        </w:tc>
        <w:tc>
          <w:tcPr>
            <w:tcW w:w="540" w:type="dxa"/>
            <w:gridSpan w:val="2"/>
            <w:vMerge/>
            <w:vAlign w:val="center"/>
          </w:tcPr>
          <w:p w14:paraId="560BBF55" w14:textId="77777777" w:rsidR="0094263D" w:rsidRPr="00E7759A" w:rsidRDefault="0094263D" w:rsidP="003A2183">
            <w:pPr>
              <w:pStyle w:val="Tabletext8Char1"/>
              <w:spacing w:before="0" w:after="0"/>
              <w:rPr>
                <w:rFonts w:ascii="Calibri" w:hAnsi="Calibri" w:cs="Calibri"/>
                <w:sz w:val="20"/>
              </w:rPr>
            </w:pPr>
          </w:p>
        </w:tc>
        <w:tc>
          <w:tcPr>
            <w:tcW w:w="1259" w:type="dxa"/>
            <w:gridSpan w:val="3"/>
            <w:vAlign w:val="center"/>
          </w:tcPr>
          <w:p w14:paraId="1BB80CD4"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+Error</w:t>
            </w:r>
          </w:p>
        </w:tc>
        <w:tc>
          <w:tcPr>
            <w:tcW w:w="5827" w:type="dxa"/>
            <w:gridSpan w:val="2"/>
            <w:vAlign w:val="center"/>
          </w:tcPr>
          <w:p w14:paraId="7ED0D889"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Error: Requestor is not authorised to the service or data requested.</w:t>
            </w:r>
          </w:p>
        </w:tc>
      </w:tr>
      <w:tr w:rsidR="0094263D" w:rsidRPr="00E7759A" w14:paraId="281130E7" w14:textId="77777777" w:rsidTr="003A2183">
        <w:trPr>
          <w:jc w:val="center"/>
        </w:trPr>
        <w:tc>
          <w:tcPr>
            <w:tcW w:w="803" w:type="dxa"/>
            <w:vMerge/>
            <w:vAlign w:val="center"/>
          </w:tcPr>
          <w:p w14:paraId="5788BFE6" w14:textId="77777777" w:rsidR="0094263D" w:rsidRPr="00E7759A" w:rsidRDefault="0094263D" w:rsidP="003A2183">
            <w:pPr>
              <w:pStyle w:val="Tabletext8Char1"/>
              <w:spacing w:before="0" w:after="0"/>
              <w:rPr>
                <w:rFonts w:ascii="Calibri" w:hAnsi="Calibri" w:cs="Calibri"/>
                <w:sz w:val="20"/>
              </w:rPr>
            </w:pPr>
          </w:p>
        </w:tc>
        <w:tc>
          <w:tcPr>
            <w:tcW w:w="236" w:type="dxa"/>
            <w:vAlign w:val="center"/>
          </w:tcPr>
          <w:p w14:paraId="3436BD03"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c</w:t>
            </w:r>
          </w:p>
        </w:tc>
        <w:tc>
          <w:tcPr>
            <w:tcW w:w="1567" w:type="dxa"/>
            <w:gridSpan w:val="2"/>
            <w:vAlign w:val="center"/>
          </w:tcPr>
          <w:p w14:paraId="32FDE97E"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NoInfoFor</w:t>
            </w:r>
            <w:r w:rsidRPr="00E7759A">
              <w:rPr>
                <w:rFonts w:ascii="Calibri" w:hAnsi="Calibri" w:cs="Calibri"/>
                <w:sz w:val="20"/>
              </w:rPr>
              <w:softHyphen/>
              <w:t>TopicError</w:t>
            </w:r>
            <w:proofErr w:type="spellEnd"/>
          </w:p>
        </w:tc>
        <w:tc>
          <w:tcPr>
            <w:tcW w:w="540" w:type="dxa"/>
            <w:gridSpan w:val="2"/>
            <w:vMerge/>
            <w:vAlign w:val="center"/>
          </w:tcPr>
          <w:p w14:paraId="51F3529A" w14:textId="77777777" w:rsidR="0094263D" w:rsidRPr="00E7759A" w:rsidRDefault="0094263D" w:rsidP="003A2183">
            <w:pPr>
              <w:pStyle w:val="Tabletext8Char1"/>
              <w:spacing w:before="0" w:after="0"/>
              <w:rPr>
                <w:rFonts w:ascii="Calibri" w:hAnsi="Calibri" w:cs="Calibri"/>
                <w:sz w:val="20"/>
              </w:rPr>
            </w:pPr>
          </w:p>
        </w:tc>
        <w:tc>
          <w:tcPr>
            <w:tcW w:w="1259" w:type="dxa"/>
            <w:gridSpan w:val="3"/>
            <w:vAlign w:val="center"/>
          </w:tcPr>
          <w:p w14:paraId="7EB4B0E3"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+Error</w:t>
            </w:r>
          </w:p>
        </w:tc>
        <w:tc>
          <w:tcPr>
            <w:tcW w:w="5827" w:type="dxa"/>
            <w:gridSpan w:val="2"/>
            <w:vAlign w:val="center"/>
          </w:tcPr>
          <w:p w14:paraId="74F2F796"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Error: Valid request was made but service does not hold any data for the requested topic expression.</w:t>
            </w:r>
          </w:p>
        </w:tc>
      </w:tr>
      <w:tr w:rsidR="0094263D" w:rsidRPr="00E7759A" w14:paraId="0861584A" w14:textId="77777777" w:rsidTr="003A2183">
        <w:trPr>
          <w:jc w:val="center"/>
        </w:trPr>
        <w:tc>
          <w:tcPr>
            <w:tcW w:w="803" w:type="dxa"/>
            <w:vMerge/>
            <w:vAlign w:val="center"/>
          </w:tcPr>
          <w:p w14:paraId="368DC7B0" w14:textId="77777777" w:rsidR="0094263D" w:rsidRPr="00E7759A" w:rsidRDefault="0094263D" w:rsidP="003A2183">
            <w:pPr>
              <w:pStyle w:val="Tabletext8Char1"/>
              <w:spacing w:before="0" w:after="0"/>
              <w:rPr>
                <w:rFonts w:ascii="Calibri" w:hAnsi="Calibri" w:cs="Calibri"/>
                <w:sz w:val="20"/>
              </w:rPr>
            </w:pPr>
          </w:p>
        </w:tc>
        <w:tc>
          <w:tcPr>
            <w:tcW w:w="236" w:type="dxa"/>
            <w:vAlign w:val="center"/>
          </w:tcPr>
          <w:p w14:paraId="7832867F"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d</w:t>
            </w:r>
          </w:p>
        </w:tc>
        <w:tc>
          <w:tcPr>
            <w:tcW w:w="1567" w:type="dxa"/>
            <w:gridSpan w:val="2"/>
            <w:vAlign w:val="center"/>
          </w:tcPr>
          <w:p w14:paraId="455EB4FE"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Allowed</w:t>
            </w:r>
            <w:r w:rsidRPr="00E7759A">
              <w:rPr>
                <w:rFonts w:ascii="Calibri" w:hAnsi="Calibri" w:cs="Calibri"/>
                <w:sz w:val="20"/>
              </w:rPr>
              <w:softHyphen/>
              <w:t>Resource</w:t>
            </w:r>
            <w:r w:rsidRPr="00E7759A">
              <w:rPr>
                <w:rFonts w:ascii="Calibri" w:hAnsi="Calibri" w:cs="Calibri"/>
                <w:sz w:val="20"/>
              </w:rPr>
              <w:softHyphen/>
              <w:t>Usage</w:t>
            </w:r>
            <w:r w:rsidRPr="00E7759A">
              <w:rPr>
                <w:rFonts w:ascii="Calibri" w:hAnsi="Calibri" w:cs="Calibri"/>
                <w:sz w:val="20"/>
              </w:rPr>
              <w:softHyphen/>
              <w:t>Exceeded</w:t>
            </w:r>
            <w:r w:rsidRPr="00E7759A">
              <w:rPr>
                <w:rFonts w:ascii="Calibri" w:hAnsi="Calibri" w:cs="Calibri"/>
                <w:sz w:val="20"/>
              </w:rPr>
              <w:softHyphen/>
              <w:t>Error</w:t>
            </w:r>
            <w:proofErr w:type="spellEnd"/>
          </w:p>
        </w:tc>
        <w:tc>
          <w:tcPr>
            <w:tcW w:w="540" w:type="dxa"/>
            <w:gridSpan w:val="2"/>
            <w:vMerge/>
            <w:vAlign w:val="center"/>
          </w:tcPr>
          <w:p w14:paraId="5D523BAE" w14:textId="77777777" w:rsidR="0094263D" w:rsidRPr="00E7759A" w:rsidRDefault="0094263D" w:rsidP="003A2183">
            <w:pPr>
              <w:pStyle w:val="Tabletext8Char1"/>
              <w:spacing w:before="0" w:after="0"/>
              <w:rPr>
                <w:rFonts w:ascii="Calibri" w:hAnsi="Calibri" w:cs="Calibri"/>
                <w:sz w:val="20"/>
              </w:rPr>
            </w:pPr>
          </w:p>
        </w:tc>
        <w:tc>
          <w:tcPr>
            <w:tcW w:w="1259" w:type="dxa"/>
            <w:gridSpan w:val="3"/>
            <w:vAlign w:val="center"/>
          </w:tcPr>
          <w:p w14:paraId="36C86006"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+Error</w:t>
            </w:r>
          </w:p>
        </w:tc>
        <w:tc>
          <w:tcPr>
            <w:tcW w:w="5827" w:type="dxa"/>
            <w:gridSpan w:val="2"/>
            <w:vAlign w:val="center"/>
          </w:tcPr>
          <w:p w14:paraId="4018898A"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Error: Valid request was made but request would exceed the permitted resource usage of the client.</w:t>
            </w:r>
          </w:p>
        </w:tc>
      </w:tr>
      <w:tr w:rsidR="0094263D" w:rsidRPr="00E7759A" w14:paraId="346E3418" w14:textId="77777777" w:rsidTr="003A2183">
        <w:trPr>
          <w:jc w:val="center"/>
        </w:trPr>
        <w:tc>
          <w:tcPr>
            <w:tcW w:w="803" w:type="dxa"/>
            <w:vMerge/>
            <w:vAlign w:val="center"/>
          </w:tcPr>
          <w:p w14:paraId="1984CA9A" w14:textId="77777777" w:rsidR="0094263D" w:rsidRPr="00E7759A" w:rsidRDefault="0094263D" w:rsidP="003A2183">
            <w:pPr>
              <w:pStyle w:val="Tabletext8Char1"/>
              <w:spacing w:before="0" w:after="0"/>
              <w:rPr>
                <w:rFonts w:ascii="Calibri" w:hAnsi="Calibri" w:cs="Calibri"/>
                <w:sz w:val="20"/>
              </w:rPr>
            </w:pPr>
          </w:p>
        </w:tc>
        <w:tc>
          <w:tcPr>
            <w:tcW w:w="236" w:type="dxa"/>
            <w:vAlign w:val="center"/>
          </w:tcPr>
          <w:p w14:paraId="165D46DF"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w:t>
            </w:r>
          </w:p>
        </w:tc>
        <w:tc>
          <w:tcPr>
            <w:tcW w:w="1567" w:type="dxa"/>
            <w:gridSpan w:val="2"/>
            <w:vAlign w:val="center"/>
          </w:tcPr>
          <w:p w14:paraId="13749316"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OtherError</w:t>
            </w:r>
            <w:proofErr w:type="spellEnd"/>
          </w:p>
        </w:tc>
        <w:tc>
          <w:tcPr>
            <w:tcW w:w="540" w:type="dxa"/>
            <w:gridSpan w:val="2"/>
            <w:vMerge/>
            <w:vAlign w:val="center"/>
          </w:tcPr>
          <w:p w14:paraId="7A3B5DB3" w14:textId="77777777" w:rsidR="0094263D" w:rsidRPr="00E7759A" w:rsidRDefault="0094263D" w:rsidP="003A2183">
            <w:pPr>
              <w:pStyle w:val="Tabletext8Char1"/>
              <w:spacing w:before="0" w:after="0"/>
              <w:rPr>
                <w:rFonts w:ascii="Calibri" w:hAnsi="Calibri" w:cs="Calibri"/>
                <w:sz w:val="20"/>
              </w:rPr>
            </w:pPr>
          </w:p>
        </w:tc>
        <w:tc>
          <w:tcPr>
            <w:tcW w:w="1259" w:type="dxa"/>
            <w:gridSpan w:val="3"/>
            <w:vAlign w:val="center"/>
          </w:tcPr>
          <w:p w14:paraId="52868A65"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+Error</w:t>
            </w:r>
          </w:p>
        </w:tc>
        <w:tc>
          <w:tcPr>
            <w:tcW w:w="5827" w:type="dxa"/>
            <w:gridSpan w:val="2"/>
            <w:vAlign w:val="center"/>
          </w:tcPr>
          <w:p w14:paraId="0E7833F7"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Error other than a well-defined category.</w:t>
            </w:r>
          </w:p>
        </w:tc>
      </w:tr>
      <w:tr w:rsidR="0094263D" w:rsidRPr="00E7759A" w14:paraId="24A6DCA6" w14:textId="77777777" w:rsidTr="003A2183">
        <w:trPr>
          <w:jc w:val="center"/>
        </w:trPr>
        <w:tc>
          <w:tcPr>
            <w:tcW w:w="803" w:type="dxa"/>
            <w:vMerge/>
            <w:vAlign w:val="center"/>
          </w:tcPr>
          <w:p w14:paraId="02D13A64" w14:textId="77777777" w:rsidR="0094263D" w:rsidRPr="00E7759A" w:rsidRDefault="0094263D" w:rsidP="003A2183">
            <w:pPr>
              <w:pStyle w:val="Tabletext8Char1"/>
              <w:spacing w:before="0" w:after="0"/>
              <w:rPr>
                <w:rFonts w:ascii="Calibri" w:hAnsi="Calibri" w:cs="Calibri"/>
                <w:sz w:val="20"/>
              </w:rPr>
            </w:pPr>
          </w:p>
        </w:tc>
        <w:tc>
          <w:tcPr>
            <w:tcW w:w="236" w:type="dxa"/>
            <w:vAlign w:val="center"/>
          </w:tcPr>
          <w:p w14:paraId="2FB9AE40" w14:textId="77777777" w:rsidR="0094263D" w:rsidRPr="00E7759A" w:rsidRDefault="0094263D" w:rsidP="003A2183">
            <w:pPr>
              <w:pStyle w:val="Tabletext8Char1"/>
              <w:spacing w:before="0" w:after="0"/>
              <w:rPr>
                <w:rFonts w:ascii="Calibri" w:hAnsi="Calibri" w:cs="Calibri"/>
                <w:sz w:val="20"/>
              </w:rPr>
            </w:pPr>
          </w:p>
        </w:tc>
        <w:tc>
          <w:tcPr>
            <w:tcW w:w="1567" w:type="dxa"/>
            <w:gridSpan w:val="2"/>
            <w:vAlign w:val="center"/>
          </w:tcPr>
          <w:p w14:paraId="015E8F45"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Description</w:t>
            </w:r>
          </w:p>
        </w:tc>
        <w:tc>
          <w:tcPr>
            <w:tcW w:w="540" w:type="dxa"/>
            <w:gridSpan w:val="2"/>
            <w:vAlign w:val="center"/>
          </w:tcPr>
          <w:p w14:paraId="23AAEF28"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0:1</w:t>
            </w:r>
          </w:p>
        </w:tc>
        <w:tc>
          <w:tcPr>
            <w:tcW w:w="1259" w:type="dxa"/>
            <w:gridSpan w:val="3"/>
            <w:vAlign w:val="center"/>
          </w:tcPr>
          <w:p w14:paraId="6FA5A7FF"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sym w:font="Wingdings" w:char="F0E0"/>
            </w:r>
            <w:proofErr w:type="spellStart"/>
            <w:r w:rsidRPr="00E7759A">
              <w:rPr>
                <w:rFonts w:ascii="Calibri" w:hAnsi="Calibri" w:cs="Calibri"/>
                <w:sz w:val="20"/>
              </w:rPr>
              <w:t>ErrorDescription</w:t>
            </w:r>
            <w:proofErr w:type="spellEnd"/>
          </w:p>
        </w:tc>
        <w:tc>
          <w:tcPr>
            <w:tcW w:w="5827" w:type="dxa"/>
            <w:gridSpan w:val="2"/>
            <w:vAlign w:val="center"/>
          </w:tcPr>
          <w:p w14:paraId="412ADE81"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Description of Error.</w:t>
            </w:r>
          </w:p>
        </w:tc>
      </w:tr>
      <w:tr w:rsidR="0094263D" w:rsidRPr="00E7759A" w14:paraId="350BA9A9" w14:textId="77777777" w:rsidTr="003A2183">
        <w:trPr>
          <w:gridAfter w:val="1"/>
          <w:wAfter w:w="11" w:type="dxa"/>
          <w:jc w:val="center"/>
        </w:trPr>
        <w:tc>
          <w:tcPr>
            <w:tcW w:w="803" w:type="dxa"/>
            <w:vMerge/>
            <w:vAlign w:val="center"/>
          </w:tcPr>
          <w:p w14:paraId="306B815B" w14:textId="77777777" w:rsidR="0094263D" w:rsidRPr="00E7759A" w:rsidRDefault="0094263D" w:rsidP="003A2183">
            <w:pPr>
              <w:pStyle w:val="Tabletext8Char1"/>
              <w:spacing w:before="0" w:after="0"/>
              <w:rPr>
                <w:rFonts w:ascii="Calibri" w:hAnsi="Calibri" w:cs="Calibri"/>
                <w:sz w:val="20"/>
              </w:rPr>
            </w:pPr>
          </w:p>
        </w:tc>
        <w:tc>
          <w:tcPr>
            <w:tcW w:w="1792" w:type="dxa"/>
            <w:gridSpan w:val="2"/>
            <w:vAlign w:val="center"/>
          </w:tcPr>
          <w:p w14:paraId="274E4A9D"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ValidUntil</w:t>
            </w:r>
            <w:proofErr w:type="spellEnd"/>
          </w:p>
        </w:tc>
        <w:tc>
          <w:tcPr>
            <w:tcW w:w="540" w:type="dxa"/>
            <w:gridSpan w:val="2"/>
            <w:vAlign w:val="center"/>
          </w:tcPr>
          <w:p w14:paraId="0191389D"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0:1</w:t>
            </w:r>
          </w:p>
        </w:tc>
        <w:tc>
          <w:tcPr>
            <w:tcW w:w="1259" w:type="dxa"/>
            <w:gridSpan w:val="3"/>
            <w:vAlign w:val="center"/>
          </w:tcPr>
          <w:p w14:paraId="3B358EC4" w14:textId="77777777" w:rsidR="0094263D" w:rsidRPr="00E7759A" w:rsidRDefault="0094263D" w:rsidP="003A2183">
            <w:pPr>
              <w:pStyle w:val="Tabletext8Char1"/>
              <w:spacing w:before="0" w:after="0"/>
              <w:rPr>
                <w:rFonts w:ascii="Calibri" w:hAnsi="Calibri" w:cs="Calibri"/>
                <w:sz w:val="20"/>
              </w:rPr>
            </w:pPr>
            <w:proofErr w:type="spellStart"/>
            <w:proofErr w:type="gramStart"/>
            <w:r w:rsidRPr="00E7759A">
              <w:rPr>
                <w:rFonts w:ascii="Calibri" w:hAnsi="Calibri" w:cs="Calibri"/>
                <w:sz w:val="20"/>
              </w:rPr>
              <w:t>xsd:dateTime</w:t>
            </w:r>
            <w:proofErr w:type="spellEnd"/>
            <w:proofErr w:type="gramEnd"/>
          </w:p>
        </w:tc>
        <w:tc>
          <w:tcPr>
            <w:tcW w:w="5827" w:type="dxa"/>
            <w:gridSpan w:val="2"/>
            <w:vAlign w:val="center"/>
          </w:tcPr>
          <w:p w14:paraId="10B2C3BB"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End of data horizon of the data producer.</w:t>
            </w:r>
          </w:p>
        </w:tc>
      </w:tr>
      <w:tr w:rsidR="0094263D" w:rsidRPr="00E7759A" w14:paraId="666DD071" w14:textId="77777777" w:rsidTr="003A2183">
        <w:trPr>
          <w:gridAfter w:val="1"/>
          <w:wAfter w:w="11" w:type="dxa"/>
          <w:jc w:val="center"/>
        </w:trPr>
        <w:tc>
          <w:tcPr>
            <w:tcW w:w="803" w:type="dxa"/>
            <w:vMerge/>
            <w:vAlign w:val="center"/>
          </w:tcPr>
          <w:p w14:paraId="1B78923C" w14:textId="77777777" w:rsidR="0094263D" w:rsidRPr="00E7759A" w:rsidRDefault="0094263D" w:rsidP="003A2183">
            <w:pPr>
              <w:pStyle w:val="Tabletext8Char1"/>
              <w:spacing w:before="0" w:after="0"/>
              <w:rPr>
                <w:rFonts w:ascii="Calibri" w:hAnsi="Calibri" w:cs="Calibri"/>
                <w:sz w:val="20"/>
              </w:rPr>
            </w:pPr>
          </w:p>
        </w:tc>
        <w:tc>
          <w:tcPr>
            <w:tcW w:w="1792" w:type="dxa"/>
            <w:gridSpan w:val="2"/>
            <w:vAlign w:val="center"/>
          </w:tcPr>
          <w:p w14:paraId="7B8ED977"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Shortest</w:t>
            </w:r>
            <w:r w:rsidRPr="00E7759A">
              <w:rPr>
                <w:rFonts w:ascii="Calibri" w:hAnsi="Calibri" w:cs="Calibri"/>
                <w:sz w:val="20"/>
              </w:rPr>
              <w:softHyphen/>
              <w:t>Possible</w:t>
            </w:r>
            <w:r w:rsidRPr="00E7759A">
              <w:rPr>
                <w:rFonts w:ascii="Calibri" w:hAnsi="Calibri" w:cs="Calibri"/>
                <w:sz w:val="20"/>
              </w:rPr>
              <w:softHyphen/>
              <w:t>Cycle</w:t>
            </w:r>
            <w:proofErr w:type="spellEnd"/>
          </w:p>
        </w:tc>
        <w:tc>
          <w:tcPr>
            <w:tcW w:w="540" w:type="dxa"/>
            <w:gridSpan w:val="2"/>
            <w:vAlign w:val="center"/>
          </w:tcPr>
          <w:p w14:paraId="3239A9FC"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0:1</w:t>
            </w:r>
          </w:p>
        </w:tc>
        <w:tc>
          <w:tcPr>
            <w:tcW w:w="1259" w:type="dxa"/>
            <w:gridSpan w:val="3"/>
            <w:vAlign w:val="center"/>
          </w:tcPr>
          <w:p w14:paraId="693AF6D8"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Positive</w:t>
            </w:r>
            <w:r w:rsidRPr="00E7759A">
              <w:rPr>
                <w:rFonts w:ascii="Calibri" w:hAnsi="Calibri" w:cs="Calibri"/>
                <w:sz w:val="20"/>
              </w:rPr>
              <w:softHyphen/>
              <w:t>Duration</w:t>
            </w:r>
            <w:r w:rsidRPr="00E7759A">
              <w:rPr>
                <w:rFonts w:ascii="Calibri" w:hAnsi="Calibri" w:cs="Calibri"/>
                <w:sz w:val="20"/>
              </w:rPr>
              <w:softHyphen/>
              <w:t>Type</w:t>
            </w:r>
            <w:proofErr w:type="spellEnd"/>
          </w:p>
        </w:tc>
        <w:tc>
          <w:tcPr>
            <w:tcW w:w="5827" w:type="dxa"/>
            <w:gridSpan w:val="2"/>
            <w:vAlign w:val="center"/>
          </w:tcPr>
          <w:p w14:paraId="161CB58E"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Minimum interval at which updates can be sent.</w:t>
            </w:r>
          </w:p>
        </w:tc>
      </w:tr>
      <w:tr w:rsidR="0094263D" w:rsidRPr="00E7759A" w14:paraId="0FB38FF9" w14:textId="77777777" w:rsidTr="003A2183">
        <w:trPr>
          <w:gridAfter w:val="1"/>
          <w:wAfter w:w="11" w:type="dxa"/>
          <w:jc w:val="center"/>
        </w:trPr>
        <w:tc>
          <w:tcPr>
            <w:tcW w:w="803" w:type="dxa"/>
            <w:vAlign w:val="center"/>
          </w:tcPr>
          <w:p w14:paraId="1DE2604F" w14:textId="77777777" w:rsidR="0094263D" w:rsidRPr="00E7759A" w:rsidRDefault="0094263D" w:rsidP="003A2183">
            <w:pPr>
              <w:pStyle w:val="Tabletext8Char1"/>
              <w:spacing w:before="0" w:after="0"/>
              <w:rPr>
                <w:rFonts w:ascii="Calibri" w:hAnsi="Calibri" w:cs="Calibri"/>
                <w:sz w:val="20"/>
              </w:rPr>
            </w:pPr>
          </w:p>
        </w:tc>
        <w:tc>
          <w:tcPr>
            <w:tcW w:w="1792" w:type="dxa"/>
            <w:gridSpan w:val="2"/>
            <w:vAlign w:val="center"/>
          </w:tcPr>
          <w:p w14:paraId="109587B3" w14:textId="77777777" w:rsidR="0094263D" w:rsidRPr="00E7759A" w:rsidRDefault="0094263D" w:rsidP="003A2183">
            <w:pPr>
              <w:pStyle w:val="Tabletext8Char1"/>
              <w:spacing w:before="0" w:after="0"/>
              <w:rPr>
                <w:rFonts w:ascii="Calibri" w:hAnsi="Calibri" w:cs="Calibri"/>
                <w:sz w:val="20"/>
              </w:rPr>
            </w:pPr>
            <w:proofErr w:type="spellStart"/>
            <w:r w:rsidRPr="00E7759A">
              <w:rPr>
                <w:rFonts w:ascii="Calibri" w:hAnsi="Calibri" w:cs="Calibri"/>
                <w:sz w:val="20"/>
              </w:rPr>
              <w:t>DefaultLanguage</w:t>
            </w:r>
            <w:proofErr w:type="spellEnd"/>
          </w:p>
        </w:tc>
        <w:tc>
          <w:tcPr>
            <w:tcW w:w="540" w:type="dxa"/>
            <w:gridSpan w:val="2"/>
            <w:vAlign w:val="center"/>
          </w:tcPr>
          <w:p w14:paraId="53839F10" w14:textId="77777777" w:rsidR="0094263D" w:rsidRPr="00E7759A" w:rsidRDefault="0094263D" w:rsidP="003A2183">
            <w:pPr>
              <w:pStyle w:val="Tabletext8Char1"/>
              <w:spacing w:before="0" w:after="0"/>
              <w:rPr>
                <w:rFonts w:ascii="Calibri" w:hAnsi="Calibri" w:cs="Calibri"/>
                <w:sz w:val="20"/>
              </w:rPr>
            </w:pPr>
          </w:p>
        </w:tc>
        <w:tc>
          <w:tcPr>
            <w:tcW w:w="1259" w:type="dxa"/>
            <w:gridSpan w:val="3"/>
            <w:vAlign w:val="center"/>
          </w:tcPr>
          <w:p w14:paraId="7B7A1C20" w14:textId="77777777" w:rsidR="0094263D" w:rsidRPr="00E7759A" w:rsidRDefault="0094263D" w:rsidP="003A2183">
            <w:pPr>
              <w:pStyle w:val="Tabletext8Char1"/>
              <w:spacing w:before="0" w:after="0"/>
              <w:rPr>
                <w:rFonts w:ascii="Calibri" w:hAnsi="Calibri" w:cs="Calibri"/>
                <w:sz w:val="20"/>
              </w:rPr>
            </w:pPr>
            <w:proofErr w:type="spellStart"/>
            <w:proofErr w:type="gramStart"/>
            <w:r w:rsidRPr="00E7759A">
              <w:rPr>
                <w:rFonts w:ascii="Calibri" w:hAnsi="Calibri" w:cs="Calibri"/>
                <w:sz w:val="20"/>
              </w:rPr>
              <w:t>Xsd:language</w:t>
            </w:r>
            <w:proofErr w:type="spellEnd"/>
            <w:proofErr w:type="gramEnd"/>
          </w:p>
        </w:tc>
        <w:tc>
          <w:tcPr>
            <w:tcW w:w="5827" w:type="dxa"/>
            <w:gridSpan w:val="2"/>
            <w:vAlign w:val="center"/>
          </w:tcPr>
          <w:p w14:paraId="1695E65F" w14:textId="77777777" w:rsidR="0094263D" w:rsidRPr="00E7759A" w:rsidRDefault="0094263D" w:rsidP="003A2183">
            <w:pPr>
              <w:pStyle w:val="Tabletext8Char1"/>
              <w:spacing w:before="0" w:after="0"/>
              <w:rPr>
                <w:rFonts w:ascii="Calibri" w:hAnsi="Calibri" w:cs="Calibri"/>
                <w:sz w:val="20"/>
              </w:rPr>
            </w:pPr>
            <w:r w:rsidRPr="00E7759A">
              <w:rPr>
                <w:rFonts w:ascii="Calibri" w:hAnsi="Calibri" w:cs="Calibri"/>
                <w:sz w:val="20"/>
              </w:rPr>
              <w:t xml:space="preserve">Default language for text elements. </w:t>
            </w:r>
          </w:p>
        </w:tc>
      </w:tr>
    </w:tbl>
    <w:p w14:paraId="76A7058A" w14:textId="77777777" w:rsidR="000469F5" w:rsidRDefault="000469F5" w:rsidP="00922ED9">
      <w:pPr>
        <w:pStyle w:val="Titre2"/>
        <w:rPr>
          <w:lang w:val="en-GB"/>
        </w:rPr>
      </w:pPr>
      <w:bookmarkStart w:id="46" w:name="_Ref21428241"/>
      <w:bookmarkStart w:id="47" w:name="_Toc109133990"/>
      <w:proofErr w:type="spellStart"/>
      <w:r>
        <w:rPr>
          <w:lang w:val="en-GB"/>
        </w:rPr>
        <w:t>Référentiel</w:t>
      </w:r>
      <w:proofErr w:type="spellEnd"/>
      <w:r>
        <w:rPr>
          <w:lang w:val="en-GB"/>
        </w:rPr>
        <w:t xml:space="preserve"> </w:t>
      </w:r>
      <w:proofErr w:type="spellStart"/>
      <w:r>
        <w:rPr>
          <w:lang w:val="en-GB"/>
        </w:rPr>
        <w:t>théorique</w:t>
      </w:r>
      <w:bookmarkEnd w:id="46"/>
      <w:bookmarkEnd w:id="47"/>
      <w:proofErr w:type="spellEnd"/>
    </w:p>
    <w:p w14:paraId="008C8748" w14:textId="77777777" w:rsidR="000469F5" w:rsidRDefault="000469F5" w:rsidP="00322776">
      <w:pPr>
        <w:jc w:val="both"/>
        <w:rPr>
          <w:lang w:val="fr-FR"/>
        </w:rPr>
      </w:pPr>
      <w:r>
        <w:rPr>
          <w:lang w:val="fr-FR"/>
        </w:rPr>
        <w:t xml:space="preserve">Le référentiel théorique est l’objet d’un accord entre les parties. </w:t>
      </w:r>
    </w:p>
    <w:p w14:paraId="2A2E8A48" w14:textId="77777777" w:rsidR="000469F5" w:rsidRDefault="000469F5" w:rsidP="00322776">
      <w:pPr>
        <w:jc w:val="both"/>
        <w:rPr>
          <w:lang w:val="fr-FR"/>
        </w:rPr>
      </w:pPr>
      <w:r>
        <w:rPr>
          <w:lang w:val="fr-FR"/>
        </w:rPr>
        <w:t>Il repose sur des échanges :</w:t>
      </w:r>
    </w:p>
    <w:p w14:paraId="567BBDAE" w14:textId="77777777" w:rsidR="000469F5" w:rsidRDefault="000469F5" w:rsidP="001C78C1">
      <w:pPr>
        <w:pStyle w:val="Puce1"/>
      </w:pPr>
      <w:proofErr w:type="gramStart"/>
      <w:r>
        <w:t>non</w:t>
      </w:r>
      <w:proofErr w:type="gramEnd"/>
      <w:r>
        <w:t xml:space="preserve"> définis par le présent profil (</w:t>
      </w:r>
      <w:proofErr w:type="spellStart"/>
      <w:r>
        <w:t>NeTEx</w:t>
      </w:r>
      <w:proofErr w:type="spellEnd"/>
      <w:r>
        <w:t xml:space="preserve"> par exemple) </w:t>
      </w:r>
    </w:p>
    <w:p w14:paraId="6428932A" w14:textId="5B3CAD08" w:rsidR="000469F5" w:rsidRPr="00604F94" w:rsidRDefault="000469F5" w:rsidP="001E787B">
      <w:pPr>
        <w:pStyle w:val="Puce1"/>
      </w:pPr>
      <w:proofErr w:type="gramStart"/>
      <w:r>
        <w:t>ou</w:t>
      </w:r>
      <w:proofErr w:type="gramEnd"/>
      <w:r>
        <w:t xml:space="preserve"> à base de service Discovery (</w:t>
      </w:r>
      <w:proofErr w:type="spellStart"/>
      <w:r>
        <w:t>cf</w:t>
      </w:r>
      <w:proofErr w:type="spellEnd"/>
      <w:r>
        <w:t xml:space="preserve"> paragraphe </w:t>
      </w:r>
      <w:r>
        <w:fldChar w:fldCharType="begin"/>
      </w:r>
      <w:r>
        <w:instrText xml:space="preserve"> REF _Ref21418549 \r \h  \* MERGEFORMAT </w:instrText>
      </w:r>
      <w:r>
        <w:fldChar w:fldCharType="separate"/>
      </w:r>
      <w:r w:rsidR="00CD6283">
        <w:t>5.6</w:t>
      </w:r>
      <w:r>
        <w:fldChar w:fldCharType="end"/>
      </w:r>
      <w:r>
        <w:t>).</w:t>
      </w:r>
    </w:p>
    <w:p w14:paraId="03A2976A" w14:textId="77777777" w:rsidR="00FE67C9" w:rsidRDefault="00FE67C9" w:rsidP="00322776">
      <w:pPr>
        <w:pStyle w:val="Titre1"/>
        <w:jc w:val="both"/>
        <w:rPr>
          <w:lang w:val="en-GB"/>
        </w:rPr>
      </w:pPr>
      <w:bookmarkStart w:id="48" w:name="_Toc109133991"/>
      <w:r>
        <w:rPr>
          <w:lang w:val="en-GB"/>
        </w:rPr>
        <w:t xml:space="preserve">Description du </w:t>
      </w:r>
      <w:proofErr w:type="spellStart"/>
      <w:r>
        <w:rPr>
          <w:lang w:val="en-GB"/>
        </w:rPr>
        <w:t>profil</w:t>
      </w:r>
      <w:proofErr w:type="spellEnd"/>
      <w:r>
        <w:rPr>
          <w:lang w:val="en-GB"/>
        </w:rPr>
        <w:t xml:space="preserve"> </w:t>
      </w:r>
      <w:proofErr w:type="spellStart"/>
      <w:r>
        <w:rPr>
          <w:lang w:val="en-GB"/>
        </w:rPr>
        <w:t>d’échange</w:t>
      </w:r>
      <w:bookmarkEnd w:id="42"/>
      <w:bookmarkEnd w:id="48"/>
      <w:proofErr w:type="spellEnd"/>
    </w:p>
    <w:p w14:paraId="0F97793B" w14:textId="77777777" w:rsidR="001C180D" w:rsidRPr="0075267B" w:rsidRDefault="001C180D" w:rsidP="00322776">
      <w:pPr>
        <w:pStyle w:val="Titre2"/>
        <w:jc w:val="both"/>
        <w:rPr>
          <w:lang w:val="fr-FR"/>
        </w:rPr>
      </w:pPr>
      <w:bookmarkStart w:id="49" w:name="_Toc109133992"/>
      <w:r w:rsidRPr="0075267B">
        <w:rPr>
          <w:lang w:val="fr-FR"/>
        </w:rPr>
        <w:t>Règles de gestion</w:t>
      </w:r>
      <w:r>
        <w:rPr>
          <w:lang w:val="fr-FR"/>
        </w:rPr>
        <w:t xml:space="preserve"> du profil</w:t>
      </w:r>
      <w:bookmarkEnd w:id="49"/>
    </w:p>
    <w:p w14:paraId="411276FE" w14:textId="77777777" w:rsidR="001C180D" w:rsidRDefault="001C180D" w:rsidP="00322776">
      <w:pPr>
        <w:jc w:val="both"/>
        <w:rPr>
          <w:lang w:val="fr-FR"/>
        </w:rPr>
      </w:pPr>
      <w:r w:rsidRPr="0075267B">
        <w:rPr>
          <w:lang w:val="fr-FR"/>
        </w:rPr>
        <w:t xml:space="preserve">Le </w:t>
      </w:r>
      <w:proofErr w:type="spellStart"/>
      <w:r w:rsidRPr="0075267B">
        <w:rPr>
          <w:lang w:val="fr-FR"/>
        </w:rPr>
        <w:t>present</w:t>
      </w:r>
      <w:proofErr w:type="spellEnd"/>
      <w:r w:rsidRPr="0075267B">
        <w:rPr>
          <w:lang w:val="fr-FR"/>
        </w:rPr>
        <w:t xml:space="preserve"> profil contient un ensemble de règles de gestion</w:t>
      </w:r>
      <w:r>
        <w:rPr>
          <w:lang w:val="fr-FR"/>
        </w:rPr>
        <w:t xml:space="preserve"> applicables. Ces règles de gestion sont présentées sous forme tabulaire et numérotées.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210"/>
      </w:tblGrid>
      <w:tr w:rsidR="001C180D" w:rsidRPr="00777FB0" w14:paraId="60097B2C" w14:textId="77777777" w:rsidTr="004938C2">
        <w:tc>
          <w:tcPr>
            <w:tcW w:w="1101" w:type="dxa"/>
            <w:shd w:val="clear" w:color="auto" w:fill="auto"/>
            <w:vAlign w:val="center"/>
          </w:tcPr>
          <w:p w14:paraId="7C6BCEB4" w14:textId="77777777" w:rsidR="001C180D" w:rsidRPr="00777FB0" w:rsidRDefault="001C180D" w:rsidP="004938C2">
            <w:pPr>
              <w:spacing w:after="0"/>
              <w:rPr>
                <w:lang w:val="fr-FR"/>
              </w:rPr>
            </w:pPr>
            <w:r w:rsidRPr="00777FB0">
              <w:rPr>
                <w:lang w:val="fr-FR"/>
              </w:rPr>
              <w:t>Numéro</w:t>
            </w:r>
          </w:p>
        </w:tc>
        <w:tc>
          <w:tcPr>
            <w:tcW w:w="9357" w:type="dxa"/>
            <w:shd w:val="clear" w:color="auto" w:fill="auto"/>
            <w:vAlign w:val="center"/>
          </w:tcPr>
          <w:p w14:paraId="4EE5C6D3" w14:textId="77777777" w:rsidR="001C180D" w:rsidRPr="00777FB0" w:rsidRDefault="001C180D" w:rsidP="004938C2">
            <w:pPr>
              <w:spacing w:after="0"/>
              <w:rPr>
                <w:highlight w:val="lightGray"/>
                <w:lang w:val="fr-FR"/>
              </w:rPr>
            </w:pPr>
            <w:r w:rsidRPr="00777FB0">
              <w:rPr>
                <w:highlight w:val="lightGray"/>
                <w:lang w:val="fr-FR"/>
              </w:rPr>
              <w:t>Intitulé de la règle</w:t>
            </w:r>
          </w:p>
        </w:tc>
      </w:tr>
    </w:tbl>
    <w:p w14:paraId="66C71DC0" w14:textId="77777777" w:rsidR="001C180D" w:rsidRPr="00453B9A" w:rsidRDefault="001C180D" w:rsidP="004938C2">
      <w:pPr>
        <w:spacing w:before="120"/>
        <w:rPr>
          <w:lang w:val="fr-FR"/>
        </w:rPr>
      </w:pPr>
      <w:r w:rsidRPr="00436D9A">
        <w:rPr>
          <w:highlight w:val="lightGray"/>
          <w:lang w:val="fr-FR"/>
        </w:rPr>
        <w:t>Des textes explicatifs viennent compléter les règles d’application du profil FR</w:t>
      </w:r>
    </w:p>
    <w:p w14:paraId="7FCD359F" w14:textId="77777777" w:rsidR="00CD2BA9" w:rsidRPr="00B8450D" w:rsidRDefault="000C59CD" w:rsidP="00922ED9">
      <w:pPr>
        <w:pStyle w:val="Titre2"/>
        <w:rPr>
          <w:lang w:val="en-GB"/>
        </w:rPr>
      </w:pPr>
      <w:bookmarkStart w:id="50" w:name="_Toc5293742"/>
      <w:bookmarkStart w:id="51" w:name="_Ref12539968"/>
      <w:bookmarkStart w:id="52" w:name="_Toc109133993"/>
      <w:r>
        <w:rPr>
          <w:lang w:val="en-GB"/>
        </w:rPr>
        <w:t xml:space="preserve">Conventions &amp; </w:t>
      </w:r>
      <w:proofErr w:type="spellStart"/>
      <w:r>
        <w:rPr>
          <w:lang w:val="en-GB"/>
        </w:rPr>
        <w:t>Représention</w:t>
      </w:r>
      <w:bookmarkEnd w:id="50"/>
      <w:proofErr w:type="spellEnd"/>
      <w:r w:rsidR="001C180D">
        <w:rPr>
          <w:lang w:val="en-GB"/>
        </w:rPr>
        <w:t xml:space="preserve"> des messages</w:t>
      </w:r>
      <w:bookmarkEnd w:id="51"/>
      <w:bookmarkEnd w:id="52"/>
    </w:p>
    <w:p w14:paraId="7E8F2405" w14:textId="77777777" w:rsidR="009A29B4" w:rsidRDefault="009A29B4" w:rsidP="00322776">
      <w:pPr>
        <w:jc w:val="both"/>
        <w:rPr>
          <w:lang w:val="fr-FR"/>
        </w:rPr>
      </w:pPr>
      <w:r w:rsidRPr="009A29B4">
        <w:rPr>
          <w:lang w:val="fr-FR"/>
        </w:rPr>
        <w:t xml:space="preserve">Les messages constituant ce profil d'échange sont décrits </w:t>
      </w:r>
      <w:r w:rsidR="00385C47">
        <w:rPr>
          <w:lang w:val="fr-FR"/>
        </w:rPr>
        <w:t>en adoptant un form</w:t>
      </w:r>
      <w:r w:rsidR="00453B9A">
        <w:rPr>
          <w:lang w:val="fr-FR"/>
        </w:rPr>
        <w:t>a</w:t>
      </w:r>
      <w:r w:rsidR="00385C47">
        <w:rPr>
          <w:lang w:val="fr-FR"/>
        </w:rPr>
        <w:t>lisme</w:t>
      </w:r>
      <w:r w:rsidRPr="009A29B4">
        <w:rPr>
          <w:lang w:val="fr-FR"/>
        </w:rPr>
        <w:t xml:space="preserve"> tabulaire. </w:t>
      </w:r>
      <w:r w:rsidRPr="0075267B">
        <w:rPr>
          <w:lang w:val="fr-FR"/>
        </w:rPr>
        <w:t xml:space="preserve">Les tableaux proposent ces </w:t>
      </w:r>
      <w:proofErr w:type="gramStart"/>
      <w:r w:rsidRPr="0075267B">
        <w:rPr>
          <w:lang w:val="fr-FR"/>
        </w:rPr>
        <w:t>colonnes:</w:t>
      </w:r>
      <w:proofErr w:type="gramEnd"/>
    </w:p>
    <w:tbl>
      <w:tblPr>
        <w:tblW w:w="9900" w:type="dxa"/>
        <w:jc w:val="center"/>
        <w:tblLayout w:type="fixed"/>
        <w:tblCellMar>
          <w:left w:w="60" w:type="dxa"/>
          <w:right w:w="60" w:type="dxa"/>
        </w:tblCellMar>
        <w:tblLook w:val="0000" w:firstRow="0" w:lastRow="0" w:firstColumn="0" w:lastColumn="0" w:noHBand="0" w:noVBand="0"/>
      </w:tblPr>
      <w:tblGrid>
        <w:gridCol w:w="1560"/>
        <w:gridCol w:w="1559"/>
        <w:gridCol w:w="1701"/>
        <w:gridCol w:w="1134"/>
        <w:gridCol w:w="3946"/>
      </w:tblGrid>
      <w:tr w:rsidR="00385C47" w14:paraId="2B137AC8" w14:textId="77777777" w:rsidTr="00631B49">
        <w:trPr>
          <w:trHeight w:val="413"/>
          <w:jc w:val="center"/>
        </w:trPr>
        <w:tc>
          <w:tcPr>
            <w:tcW w:w="1560" w:type="dxa"/>
            <w:tcBorders>
              <w:top w:val="single" w:sz="2" w:space="0" w:color="auto"/>
              <w:left w:val="single" w:sz="2" w:space="0" w:color="auto"/>
              <w:bottom w:val="single" w:sz="2" w:space="0" w:color="auto"/>
              <w:right w:val="single" w:sz="2" w:space="0" w:color="auto"/>
            </w:tcBorders>
            <w:shd w:val="clear" w:color="auto" w:fill="E6E6E6"/>
            <w:vAlign w:val="center"/>
          </w:tcPr>
          <w:p w14:paraId="5465DF68" w14:textId="77777777" w:rsidR="00385C47" w:rsidRPr="00385C47" w:rsidRDefault="00385C47" w:rsidP="004938C2">
            <w:pPr>
              <w:spacing w:after="0"/>
            </w:pPr>
            <w:proofErr w:type="spellStart"/>
            <w:r>
              <w:t>Organi</w:t>
            </w:r>
            <w:r w:rsidRPr="00385C47">
              <w:t>sational</w:t>
            </w:r>
            <w:proofErr w:type="spellEnd"/>
            <w:r w:rsidRPr="00385C47">
              <w:t xml:space="preserve"> Group</w:t>
            </w:r>
          </w:p>
        </w:tc>
        <w:tc>
          <w:tcPr>
            <w:tcW w:w="1559" w:type="dxa"/>
            <w:tcBorders>
              <w:top w:val="single" w:sz="2" w:space="0" w:color="auto"/>
              <w:left w:val="single" w:sz="2" w:space="0" w:color="auto"/>
              <w:bottom w:val="single" w:sz="2" w:space="0" w:color="auto"/>
              <w:right w:val="single" w:sz="2" w:space="0" w:color="auto"/>
            </w:tcBorders>
            <w:shd w:val="clear" w:color="auto" w:fill="E6E6E6"/>
            <w:vAlign w:val="center"/>
          </w:tcPr>
          <w:p w14:paraId="633881E7" w14:textId="77777777" w:rsidR="00385C47" w:rsidRPr="00385C47" w:rsidRDefault="00385C47" w:rsidP="004938C2">
            <w:pPr>
              <w:spacing w:after="0"/>
              <w:rPr>
                <w:lang w:eastAsia="en-GB"/>
              </w:rPr>
            </w:pPr>
            <w:r w:rsidRPr="00385C47">
              <w:rPr>
                <w:lang w:eastAsia="en-GB"/>
              </w:rPr>
              <w:t>Name of Element</w:t>
            </w:r>
          </w:p>
        </w:tc>
        <w:tc>
          <w:tcPr>
            <w:tcW w:w="1701" w:type="dxa"/>
            <w:tcBorders>
              <w:top w:val="single" w:sz="2" w:space="0" w:color="auto"/>
              <w:left w:val="single" w:sz="2" w:space="0" w:color="auto"/>
              <w:bottom w:val="single" w:sz="2" w:space="0" w:color="auto"/>
              <w:right w:val="single" w:sz="2" w:space="0" w:color="auto"/>
            </w:tcBorders>
            <w:shd w:val="clear" w:color="auto" w:fill="E6E6E6"/>
            <w:vAlign w:val="center"/>
          </w:tcPr>
          <w:p w14:paraId="09DC750E" w14:textId="77777777" w:rsidR="00385C47" w:rsidRPr="00385C47" w:rsidRDefault="00385C47" w:rsidP="004938C2">
            <w:pPr>
              <w:spacing w:after="0"/>
              <w:rPr>
                <w:lang w:eastAsia="en-GB"/>
              </w:rPr>
            </w:pPr>
            <w:proofErr w:type="gramStart"/>
            <w:r w:rsidRPr="00385C47">
              <w:rPr>
                <w:lang w:eastAsia="en-GB"/>
              </w:rPr>
              <w:t>Min :</w:t>
            </w:r>
            <w:proofErr w:type="gramEnd"/>
            <w:r w:rsidRPr="00385C47">
              <w:rPr>
                <w:lang w:eastAsia="en-GB"/>
              </w:rPr>
              <w:br/>
              <w:t>Max</w:t>
            </w:r>
          </w:p>
        </w:tc>
        <w:tc>
          <w:tcPr>
            <w:tcW w:w="1134" w:type="dxa"/>
            <w:tcBorders>
              <w:top w:val="single" w:sz="2" w:space="0" w:color="auto"/>
              <w:left w:val="single" w:sz="2" w:space="0" w:color="auto"/>
              <w:bottom w:val="single" w:sz="2" w:space="0" w:color="auto"/>
              <w:right w:val="single" w:sz="2" w:space="0" w:color="auto"/>
            </w:tcBorders>
            <w:shd w:val="clear" w:color="auto" w:fill="E6E6E6"/>
            <w:vAlign w:val="center"/>
          </w:tcPr>
          <w:p w14:paraId="69835068" w14:textId="77777777" w:rsidR="00385C47" w:rsidRPr="00385C47" w:rsidRDefault="00385C47" w:rsidP="004938C2">
            <w:pPr>
              <w:spacing w:after="0"/>
            </w:pPr>
            <w:r w:rsidRPr="00385C47">
              <w:t>Data Type</w:t>
            </w:r>
          </w:p>
        </w:tc>
        <w:tc>
          <w:tcPr>
            <w:tcW w:w="3946" w:type="dxa"/>
            <w:tcBorders>
              <w:top w:val="single" w:sz="2" w:space="0" w:color="auto"/>
              <w:left w:val="single" w:sz="2" w:space="0" w:color="auto"/>
              <w:bottom w:val="single" w:sz="2" w:space="0" w:color="auto"/>
              <w:right w:val="single" w:sz="2" w:space="0" w:color="auto"/>
            </w:tcBorders>
            <w:shd w:val="clear" w:color="auto" w:fill="E6E6E6"/>
            <w:vAlign w:val="center"/>
          </w:tcPr>
          <w:p w14:paraId="6DB09A11" w14:textId="77777777" w:rsidR="00385C47" w:rsidRPr="00385C47" w:rsidRDefault="00385C47" w:rsidP="004938C2">
            <w:pPr>
              <w:spacing w:after="0"/>
              <w:rPr>
                <w:lang w:eastAsia="en-GB"/>
              </w:rPr>
            </w:pPr>
            <w:r w:rsidRPr="00385C47">
              <w:rPr>
                <w:lang w:eastAsia="en-GB"/>
              </w:rPr>
              <w:t>Description</w:t>
            </w:r>
          </w:p>
        </w:tc>
      </w:tr>
    </w:tbl>
    <w:p w14:paraId="255A2732" w14:textId="77777777" w:rsidR="001C180D" w:rsidRPr="00F82133" w:rsidRDefault="001C180D" w:rsidP="004938C2">
      <w:pPr>
        <w:spacing w:before="120"/>
        <w:jc w:val="both"/>
        <w:rPr>
          <w:lang w:val="fr-FR"/>
        </w:rPr>
      </w:pPr>
      <w:r w:rsidRPr="00F82133">
        <w:rPr>
          <w:lang w:val="fr-FR"/>
        </w:rPr>
        <w:t xml:space="preserve">La structure des tableaux présentée ici est exactement la même que celle des tableaux des documents SIRI de référence ceci afin de simplifier le passage d'un document à l'autre. </w:t>
      </w:r>
    </w:p>
    <w:p w14:paraId="0E9E6928" w14:textId="77777777" w:rsidR="001C180D" w:rsidRPr="00F82133" w:rsidRDefault="001C180D" w:rsidP="00322776">
      <w:pPr>
        <w:jc w:val="both"/>
        <w:rPr>
          <w:lang w:val="fr-FR"/>
        </w:rPr>
      </w:pPr>
      <w:r w:rsidRPr="00F82133">
        <w:rPr>
          <w:lang w:val="fr-FR"/>
        </w:rPr>
        <w:t>Les tableaux sont simplement complétés et enrichis des informa</w:t>
      </w:r>
      <w:r>
        <w:rPr>
          <w:lang w:val="fr-FR"/>
        </w:rPr>
        <w:t xml:space="preserve">tions propres au profil SIRI </w:t>
      </w:r>
      <w:r w:rsidRPr="00F82133">
        <w:rPr>
          <w:lang w:val="fr-FR"/>
        </w:rPr>
        <w:t>France.</w:t>
      </w:r>
    </w:p>
    <w:p w14:paraId="6E34DBA6" w14:textId="77777777" w:rsidR="001C180D" w:rsidRPr="00F82133" w:rsidRDefault="001C180D" w:rsidP="00322776">
      <w:pPr>
        <w:jc w:val="both"/>
        <w:rPr>
          <w:b/>
          <w:lang w:val="fr-FR"/>
        </w:rPr>
      </w:pPr>
      <w:r w:rsidRPr="00F82133">
        <w:rPr>
          <w:lang w:val="fr-FR"/>
        </w:rPr>
        <w:lastRenderedPageBreak/>
        <w:t>Une description détaillée de la structure de ces tableaux est présentée dans le document « </w:t>
      </w:r>
      <w:r w:rsidRPr="00F82133">
        <w:rPr>
          <w:b/>
          <w:lang w:val="fr-FR"/>
        </w:rPr>
        <w:t>SIRI-part 1</w:t>
      </w:r>
      <w:r w:rsidRPr="00F82133">
        <w:rPr>
          <w:lang w:val="fr-FR"/>
        </w:rPr>
        <w:t>-</w:t>
      </w:r>
      <w:r w:rsidRPr="00F82133">
        <w:rPr>
          <w:b/>
          <w:lang w:val="fr-FR"/>
        </w:rPr>
        <w:t>4.3-Notation for XML model structures of SIRI messages »</w:t>
      </w:r>
      <w:r w:rsidRPr="00F82133">
        <w:rPr>
          <w:lang w:val="fr-FR"/>
        </w:rPr>
        <w:t>.</w:t>
      </w:r>
    </w:p>
    <w:p w14:paraId="7CDB7160" w14:textId="77777777" w:rsidR="001C180D" w:rsidRPr="00F82133" w:rsidRDefault="001C180D" w:rsidP="00322776">
      <w:pPr>
        <w:jc w:val="both"/>
        <w:rPr>
          <w:lang w:val="fr-FR"/>
        </w:rPr>
      </w:pPr>
      <w:r w:rsidRPr="00F82133">
        <w:rPr>
          <w:lang w:val="fr-FR"/>
        </w:rPr>
        <w:t>Pour mémoire les principaux éléments présentés sont les suivants :</w:t>
      </w:r>
    </w:p>
    <w:p w14:paraId="09997CAB" w14:textId="77777777" w:rsidR="001C180D" w:rsidRPr="00F82133" w:rsidRDefault="001C180D" w:rsidP="001C78C1">
      <w:pPr>
        <w:pStyle w:val="Puce1"/>
      </w:pPr>
      <w:r w:rsidRPr="00F82133">
        <w:t xml:space="preserve">Dans la documentation SIRI, les structures sont présentées sous forme tabulaire. L'en-tête des colonnes est supposé connu et n'est donc pas systématiquement répété. </w:t>
      </w:r>
    </w:p>
    <w:p w14:paraId="60506B49" w14:textId="77777777" w:rsidR="001C180D" w:rsidRPr="00F82133" w:rsidRDefault="001C180D">
      <w:pPr>
        <w:pStyle w:val="Puce1"/>
      </w:pPr>
      <w:r w:rsidRPr="00F82133">
        <w:t xml:space="preserve">Les tableaux utilisent un ensemble de conventions pour les éléments XML et leurs contraintes. </w:t>
      </w:r>
    </w:p>
    <w:p w14:paraId="0830AE15" w14:textId="77777777" w:rsidR="001C180D" w:rsidRPr="00F82133" w:rsidRDefault="001C180D" w:rsidP="00322776">
      <w:pPr>
        <w:jc w:val="both"/>
        <w:rPr>
          <w:lang w:val="fr-FR"/>
        </w:rPr>
      </w:pPr>
      <w:r w:rsidRPr="00F82133">
        <w:rPr>
          <w:lang w:val="fr-FR"/>
        </w:rPr>
        <w:t>Les éléments constitutifs de ces tableaux sont présentés ci-dessous.</w:t>
      </w:r>
    </w:p>
    <w:p w14:paraId="4E9317F2" w14:textId="77777777" w:rsidR="001C180D" w:rsidRPr="00544386" w:rsidRDefault="001C180D" w:rsidP="00322776">
      <w:pPr>
        <w:pStyle w:val="Titre3"/>
        <w:jc w:val="both"/>
        <w:rPr>
          <w:lang w:val="fr-FR"/>
        </w:rPr>
      </w:pPr>
      <w:r w:rsidRPr="00544386">
        <w:rPr>
          <w:lang w:val="fr-FR"/>
        </w:rPr>
        <w:t>Classification (</w:t>
      </w:r>
      <w:proofErr w:type="spellStart"/>
      <w:r w:rsidRPr="00544386">
        <w:rPr>
          <w:lang w:val="fr-FR"/>
        </w:rPr>
        <w:t>Organisational</w:t>
      </w:r>
      <w:proofErr w:type="spellEnd"/>
      <w:r w:rsidRPr="00544386">
        <w:rPr>
          <w:lang w:val="fr-FR"/>
        </w:rPr>
        <w:t xml:space="preserve"> Group label)</w:t>
      </w:r>
    </w:p>
    <w:p w14:paraId="7C0A8137" w14:textId="77777777" w:rsidR="001C180D" w:rsidRDefault="001C180D" w:rsidP="00322776">
      <w:pPr>
        <w:jc w:val="both"/>
        <w:rPr>
          <w:lang w:val="fr-FR"/>
        </w:rPr>
      </w:pPr>
      <w:r w:rsidRPr="00544386">
        <w:rPr>
          <w:lang w:val="fr-FR"/>
        </w:rPr>
        <w:t>Cette première colonne précise la catégorie de l'élément, par exemple ‘</w:t>
      </w:r>
      <w:proofErr w:type="spellStart"/>
      <w:r w:rsidRPr="00544386">
        <w:rPr>
          <w:i/>
          <w:lang w:val="fr-FR"/>
        </w:rPr>
        <w:t>Payload</w:t>
      </w:r>
      <w:proofErr w:type="spellEnd"/>
      <w:r w:rsidRPr="00544386">
        <w:rPr>
          <w:i/>
          <w:lang w:val="fr-FR"/>
        </w:rPr>
        <w:t xml:space="preserve">’ </w:t>
      </w:r>
      <w:r w:rsidRPr="00544386">
        <w:rPr>
          <w:lang w:val="fr-FR"/>
        </w:rPr>
        <w:t>(qui se traduit littéralement par « charge utile », et correspond à la description de l'objet lui-même indépendamment de toute donnée d'accompagnement, et autres en-têtes).</w:t>
      </w:r>
    </w:p>
    <w:p w14:paraId="3A0C272C" w14:textId="77777777" w:rsidR="001C180D" w:rsidRDefault="001C180D" w:rsidP="00322776">
      <w:pPr>
        <w:jc w:val="both"/>
        <w:rPr>
          <w:lang w:val="fr-FR"/>
        </w:rPr>
      </w:pPr>
      <w:r>
        <w:rPr>
          <w:lang w:val="fr-FR"/>
        </w:rPr>
        <w:t>Par exemple :</w:t>
      </w:r>
    </w:p>
    <w:p w14:paraId="7F479720" w14:textId="77777777" w:rsidR="001C180D" w:rsidRPr="00393A2C" w:rsidRDefault="001C180D" w:rsidP="001C78C1">
      <w:pPr>
        <w:pStyle w:val="Puce1"/>
      </w:pPr>
      <w:proofErr w:type="spellStart"/>
      <w:r w:rsidRPr="00393A2C">
        <w:t>Attributes</w:t>
      </w:r>
      <w:proofErr w:type="spellEnd"/>
    </w:p>
    <w:p w14:paraId="787DA626" w14:textId="77777777" w:rsidR="001C180D" w:rsidRPr="00393A2C" w:rsidRDefault="001C180D" w:rsidP="001E787B">
      <w:pPr>
        <w:pStyle w:val="Puce1"/>
      </w:pPr>
      <w:r w:rsidRPr="00393A2C">
        <w:t>Log</w:t>
      </w:r>
    </w:p>
    <w:p w14:paraId="075C0601" w14:textId="77777777" w:rsidR="001C180D" w:rsidRPr="00393A2C" w:rsidRDefault="001C180D">
      <w:pPr>
        <w:pStyle w:val="Puce1"/>
      </w:pPr>
      <w:r w:rsidRPr="00393A2C">
        <w:t xml:space="preserve">Endpoint </w:t>
      </w:r>
    </w:p>
    <w:p w14:paraId="705F1420" w14:textId="77777777" w:rsidR="001C180D" w:rsidRPr="00393A2C" w:rsidRDefault="001C180D">
      <w:pPr>
        <w:pStyle w:val="Puce1"/>
      </w:pPr>
      <w:proofErr w:type="spellStart"/>
      <w:r w:rsidRPr="00393A2C">
        <w:t>Status</w:t>
      </w:r>
      <w:proofErr w:type="spellEnd"/>
    </w:p>
    <w:p w14:paraId="0A93FF92" w14:textId="77777777" w:rsidR="001C180D" w:rsidRPr="00393A2C" w:rsidRDefault="001C180D">
      <w:pPr>
        <w:pStyle w:val="Puce1"/>
      </w:pPr>
      <w:proofErr w:type="spellStart"/>
      <w:r w:rsidRPr="00393A2C">
        <w:t>Payload</w:t>
      </w:r>
      <w:proofErr w:type="spellEnd"/>
    </w:p>
    <w:p w14:paraId="6AC045E6" w14:textId="77777777" w:rsidR="001C180D" w:rsidRPr="00544386" w:rsidRDefault="001C180D" w:rsidP="00322776">
      <w:pPr>
        <w:pStyle w:val="Titre3"/>
        <w:jc w:val="both"/>
        <w:rPr>
          <w:lang w:val="fr-FR"/>
        </w:rPr>
      </w:pPr>
      <w:r w:rsidRPr="00544386">
        <w:rPr>
          <w:lang w:val="fr-FR"/>
        </w:rPr>
        <w:t>Nom de l'élément (</w:t>
      </w:r>
      <w:proofErr w:type="spellStart"/>
      <w:r w:rsidRPr="00544386">
        <w:rPr>
          <w:i/>
          <w:lang w:val="fr-FR"/>
        </w:rPr>
        <w:t>Element</w:t>
      </w:r>
      <w:proofErr w:type="spellEnd"/>
      <w:r w:rsidRPr="00544386">
        <w:rPr>
          <w:i/>
          <w:lang w:val="fr-FR"/>
        </w:rPr>
        <w:t xml:space="preserve"> Name</w:t>
      </w:r>
      <w:r w:rsidRPr="00544386">
        <w:rPr>
          <w:lang w:val="fr-FR"/>
        </w:rPr>
        <w:t>)</w:t>
      </w:r>
    </w:p>
    <w:p w14:paraId="6D467BCB" w14:textId="77777777" w:rsidR="001C180D" w:rsidRPr="00544386" w:rsidRDefault="001C180D" w:rsidP="00322776">
      <w:pPr>
        <w:jc w:val="both"/>
        <w:rPr>
          <w:lang w:val="fr-FR"/>
        </w:rPr>
      </w:pPr>
      <w:r w:rsidRPr="00544386">
        <w:rPr>
          <w:lang w:val="fr-FR"/>
        </w:rPr>
        <w:t>Cet élément correspond naturellement au nom de l'élément présenté. Si l'élément appartient à une structure complexe, le nom de l'élément père (ou racine) est présenté en haut du tableau.</w:t>
      </w:r>
    </w:p>
    <w:p w14:paraId="44080286" w14:textId="77777777" w:rsidR="001C180D" w:rsidRPr="00544386" w:rsidRDefault="001C180D" w:rsidP="00322776">
      <w:pPr>
        <w:jc w:val="both"/>
        <w:rPr>
          <w:lang w:val="fr-FR"/>
        </w:rPr>
      </w:pPr>
      <w:r w:rsidRPr="00544386">
        <w:rPr>
          <w:lang w:val="fr-FR"/>
        </w:rPr>
        <w:t xml:space="preserve">La notation </w:t>
      </w:r>
      <w:proofErr w:type="gramStart"/>
      <w:r w:rsidRPr="00544386">
        <w:rPr>
          <w:lang w:val="fr-FR"/>
        </w:rPr>
        <w:t>« ::</w:t>
      </w:r>
      <w:proofErr w:type="gramEnd"/>
      <w:r w:rsidRPr="00544386">
        <w:rPr>
          <w:lang w:val="fr-FR"/>
        </w:rPr>
        <w:t> » fait référence à un groupe d'éléments défini à un autre endroit du document (la colonne Type de Données permettra de retrouver cette définition)</w:t>
      </w:r>
    </w:p>
    <w:p w14:paraId="02559830" w14:textId="77777777" w:rsidR="001C180D" w:rsidRDefault="001C180D" w:rsidP="00322776">
      <w:pPr>
        <w:jc w:val="both"/>
        <w:rPr>
          <w:lang w:val="fr-FR"/>
        </w:rPr>
      </w:pPr>
      <w:r w:rsidRPr="00544386">
        <w:rPr>
          <w:lang w:val="fr-FR"/>
        </w:rPr>
        <w:t xml:space="preserve">Dans les cas d'éléments composés, une indication « voir ci-dessous » figure dans la colonne type et les sous-éléments sont présentés en dessous avec une indentation (c'est le cas </w:t>
      </w:r>
      <w:proofErr w:type="gramStart"/>
      <w:r w:rsidRPr="00544386">
        <w:rPr>
          <w:lang w:val="fr-FR"/>
        </w:rPr>
        <w:t xml:space="preserve">de  </w:t>
      </w:r>
      <w:proofErr w:type="spellStart"/>
      <w:r w:rsidRPr="00544386">
        <w:rPr>
          <w:rFonts w:eastAsia="MS Mincho"/>
          <w:b/>
          <w:i/>
          <w:lang w:val="fr-FR"/>
        </w:rPr>
        <w:t>ErrorCondition</w:t>
      </w:r>
      <w:proofErr w:type="spellEnd"/>
      <w:proofErr w:type="gramEnd"/>
      <w:r w:rsidRPr="00544386">
        <w:rPr>
          <w:rFonts w:eastAsia="MS Mincho"/>
          <w:b/>
          <w:i/>
          <w:lang w:val="fr-FR"/>
        </w:rPr>
        <w:t xml:space="preserve">  </w:t>
      </w:r>
      <w:r w:rsidRPr="00544386">
        <w:rPr>
          <w:lang w:val="fr-FR"/>
        </w:rPr>
        <w:t>dans l'exemple ci-dessous).</w:t>
      </w:r>
    </w:p>
    <w:p w14:paraId="28BC242F" w14:textId="77777777" w:rsidR="001C180D" w:rsidRPr="00544386" w:rsidRDefault="001C180D" w:rsidP="00322776">
      <w:pPr>
        <w:pStyle w:val="Titre3"/>
        <w:jc w:val="both"/>
        <w:rPr>
          <w:lang w:val="fr-FR"/>
        </w:rPr>
      </w:pPr>
      <w:r w:rsidRPr="00544386">
        <w:rPr>
          <w:lang w:val="fr-FR"/>
        </w:rPr>
        <w:t xml:space="preserve">Cardinalité et </w:t>
      </w:r>
      <w:proofErr w:type="gramStart"/>
      <w:r w:rsidRPr="00544386">
        <w:rPr>
          <w:lang w:val="fr-FR"/>
        </w:rPr>
        <w:t>choix(</w:t>
      </w:r>
      <w:proofErr w:type="spellStart"/>
      <w:proofErr w:type="gramEnd"/>
      <w:r w:rsidRPr="00544386">
        <w:rPr>
          <w:lang w:val="fr-FR"/>
        </w:rPr>
        <w:t>Multiplicity</w:t>
      </w:r>
      <w:proofErr w:type="spellEnd"/>
      <w:r w:rsidRPr="00544386">
        <w:rPr>
          <w:lang w:val="fr-FR"/>
        </w:rPr>
        <w:t xml:space="preserve"> &amp; </w:t>
      </w:r>
      <w:proofErr w:type="spellStart"/>
      <w:r w:rsidRPr="00544386">
        <w:rPr>
          <w:lang w:val="fr-FR"/>
        </w:rPr>
        <w:t>Choice</w:t>
      </w:r>
      <w:proofErr w:type="spellEnd"/>
      <w:r w:rsidRPr="00544386">
        <w:rPr>
          <w:lang w:val="fr-FR"/>
        </w:rPr>
        <w:t xml:space="preserve"> (</w:t>
      </w:r>
      <w:proofErr w:type="spellStart"/>
      <w:r w:rsidRPr="00544386">
        <w:rPr>
          <w:lang w:val="fr-FR"/>
        </w:rPr>
        <w:t>Min:Max</w:t>
      </w:r>
      <w:proofErr w:type="spellEnd"/>
      <w:r w:rsidRPr="00544386">
        <w:rPr>
          <w:lang w:val="fr-FR"/>
        </w:rPr>
        <w:t>))</w:t>
      </w:r>
    </w:p>
    <w:p w14:paraId="54C4E223" w14:textId="77777777" w:rsidR="001C180D" w:rsidRPr="00544386" w:rsidRDefault="001C180D" w:rsidP="00322776">
      <w:pPr>
        <w:jc w:val="both"/>
        <w:rPr>
          <w:lang w:val="fr-FR"/>
        </w:rPr>
      </w:pPr>
      <w:r w:rsidRPr="00544386">
        <w:rPr>
          <w:lang w:val="fr-FR"/>
        </w:rPr>
        <w:t>Cette colonne précise la cardinalité de l'élément sous la forme :</w:t>
      </w:r>
    </w:p>
    <w:p w14:paraId="20243900" w14:textId="77777777" w:rsidR="001C180D" w:rsidRPr="00544386" w:rsidRDefault="001C180D" w:rsidP="001C78C1">
      <w:pPr>
        <w:pStyle w:val="Puce1"/>
      </w:pPr>
      <w:r w:rsidRPr="00544386">
        <w:t>[</w:t>
      </w:r>
      <w:proofErr w:type="gramStart"/>
      <w:r w:rsidRPr="00544386">
        <w:t>nombre</w:t>
      </w:r>
      <w:proofErr w:type="gramEnd"/>
      <w:r w:rsidRPr="00544386">
        <w:t xml:space="preserve"> minimal d'occurrences]:[nombre maximal d'occurrences]</w:t>
      </w:r>
    </w:p>
    <w:p w14:paraId="28AB7823" w14:textId="77777777" w:rsidR="001C180D" w:rsidRPr="00544386" w:rsidRDefault="001C180D" w:rsidP="001C78C1">
      <w:pPr>
        <w:pStyle w:val="Puce1"/>
      </w:pPr>
      <w:r w:rsidRPr="00544386">
        <w:t>Un nombre d'occurrence valant « * » signifie « nombre non limité ».</w:t>
      </w:r>
    </w:p>
    <w:p w14:paraId="552CA6F6" w14:textId="77777777" w:rsidR="001C180D" w:rsidRPr="00544386" w:rsidRDefault="001C180D" w:rsidP="005D0AB1">
      <w:pPr>
        <w:rPr>
          <w:lang w:val="fr-FR"/>
        </w:rPr>
      </w:pPr>
      <w:r w:rsidRPr="00544386">
        <w:rPr>
          <w:lang w:val="fr-FR"/>
        </w:rPr>
        <w:t>Si cet indicateur est préfixé d'un tiret (par exemple « </w:t>
      </w:r>
      <w:r w:rsidRPr="00544386">
        <w:rPr>
          <w:rFonts w:eastAsia="MS Mincho"/>
          <w:b/>
          <w:sz w:val="20"/>
          <w:lang w:val="fr-FR"/>
        </w:rPr>
        <w:t>–</w:t>
      </w:r>
      <w:proofErr w:type="gramStart"/>
      <w:r w:rsidRPr="00544386">
        <w:rPr>
          <w:rFonts w:eastAsia="MS Mincho"/>
          <w:b/>
          <w:sz w:val="20"/>
          <w:lang w:val="fr-FR"/>
        </w:rPr>
        <w:t>1:</w:t>
      </w:r>
      <w:proofErr w:type="gramEnd"/>
      <w:r w:rsidRPr="00544386">
        <w:rPr>
          <w:rFonts w:eastAsia="MS Mincho"/>
          <w:b/>
          <w:sz w:val="20"/>
          <w:lang w:val="fr-FR"/>
        </w:rPr>
        <w:t>1</w:t>
      </w:r>
      <w:r w:rsidRPr="00544386">
        <w:rPr>
          <w:lang w:val="fr-FR"/>
        </w:rPr>
        <w:t> ») cela signifie qu'il faut choisir un élément (ou plusieurs) parmi une liste indiquée (</w:t>
      </w:r>
      <w:proofErr w:type="spellStart"/>
      <w:r w:rsidRPr="00544386">
        <w:rPr>
          <w:b/>
          <w:i/>
          <w:lang w:val="fr-FR"/>
        </w:rPr>
        <w:t>choice</w:t>
      </w:r>
      <w:proofErr w:type="spellEnd"/>
      <w:r w:rsidRPr="00544386">
        <w:rPr>
          <w:lang w:val="fr-FR"/>
        </w:rPr>
        <w:t xml:space="preserve"> au niveau XSD). </w:t>
      </w:r>
    </w:p>
    <w:p w14:paraId="2D0E19D0" w14:textId="77777777" w:rsidR="001C180D" w:rsidRPr="00544386" w:rsidRDefault="001C180D" w:rsidP="00C93FC5">
      <w:pPr>
        <w:rPr>
          <w:lang w:val="fr-FR"/>
        </w:rPr>
      </w:pPr>
      <w:r w:rsidRPr="00544386">
        <w:rPr>
          <w:lang w:val="fr-FR"/>
        </w:rPr>
        <w:t>Si la cardinalité SIRI est précisé</w:t>
      </w:r>
      <w:r>
        <w:rPr>
          <w:lang w:val="fr-FR"/>
        </w:rPr>
        <w:t xml:space="preserve">e pour le profil SIRI </w:t>
      </w:r>
      <w:r w:rsidRPr="00544386">
        <w:rPr>
          <w:lang w:val="fr-FR"/>
        </w:rPr>
        <w:t xml:space="preserve">France, cela sera aussi noté, en complément dans cette colonne et </w:t>
      </w:r>
      <w:r w:rsidRPr="00544386">
        <w:rPr>
          <w:highlight w:val="lightGray"/>
          <w:shd w:val="clear" w:color="auto" w:fill="00FF00"/>
          <w:lang w:val="fr-FR"/>
        </w:rPr>
        <w:t xml:space="preserve">surligné en </w:t>
      </w:r>
      <w:r>
        <w:rPr>
          <w:highlight w:val="lightGray"/>
          <w:shd w:val="clear" w:color="auto" w:fill="00FF00"/>
          <w:lang w:val="fr-FR"/>
        </w:rPr>
        <w:t>gris</w:t>
      </w:r>
      <w:r w:rsidRPr="00544386">
        <w:rPr>
          <w:highlight w:val="lightGray"/>
          <w:lang w:val="fr-FR"/>
        </w:rPr>
        <w:t>.</w:t>
      </w:r>
    </w:p>
    <w:p w14:paraId="1101105D" w14:textId="77777777" w:rsidR="001C180D" w:rsidRPr="00544386" w:rsidRDefault="001C180D" w:rsidP="00C93FC5">
      <w:pPr>
        <w:rPr>
          <w:lang w:val="fr-FR"/>
        </w:rPr>
      </w:pPr>
      <w:r w:rsidRPr="00544386">
        <w:rPr>
          <w:lang w:val="fr-FR"/>
        </w:rPr>
        <w:lastRenderedPageBreak/>
        <w:t>Les différentes possibilités d'exprimer la cardinalité sont donc les suivantes :</w:t>
      </w:r>
    </w:p>
    <w:p w14:paraId="70DD846B" w14:textId="77777777" w:rsidR="001C180D" w:rsidRPr="0079620B" w:rsidRDefault="001C180D" w:rsidP="001C78C1">
      <w:pPr>
        <w:pStyle w:val="Puce1"/>
      </w:pPr>
      <w:r w:rsidRPr="0079620B">
        <w:t xml:space="preserve">En noir sur fond blanc : la cardinalité est celle spécifiée par le document normatif SIRI (en particulier, toutes les notations de </w:t>
      </w:r>
      <w:proofErr w:type="gramStart"/>
      <w:r w:rsidRPr="0079620B">
        <w:t>type  «</w:t>
      </w:r>
      <w:proofErr w:type="gramEnd"/>
      <w:r w:rsidRPr="0079620B">
        <w:t xml:space="preserve"> 1:1 » ou « 1:* » signifient que le champ est obligatoire)</w:t>
      </w:r>
      <w:r w:rsidR="00CB15D8">
        <w:t>. Ces champs font parti</w:t>
      </w:r>
      <w:r w:rsidR="00E251F2">
        <w:t>e</w:t>
      </w:r>
      <w:r w:rsidR="00CB15D8">
        <w:t xml:space="preserve"> du profil SIRI France.</w:t>
      </w:r>
    </w:p>
    <w:p w14:paraId="7D2DE565" w14:textId="2F6BBCF3" w:rsidR="001C180D" w:rsidRPr="0079620B" w:rsidRDefault="001C180D">
      <w:pPr>
        <w:pStyle w:val="Puce1"/>
      </w:pPr>
      <w:r w:rsidRPr="0079620B">
        <w:t xml:space="preserve">En noir </w:t>
      </w:r>
      <w:r w:rsidRPr="0079620B">
        <w:rPr>
          <w:highlight w:val="lightGray"/>
        </w:rPr>
        <w:t xml:space="preserve">surligné en </w:t>
      </w:r>
      <w:proofErr w:type="gramStart"/>
      <w:r w:rsidRPr="0079620B">
        <w:rPr>
          <w:highlight w:val="lightGray"/>
        </w:rPr>
        <w:t>gris</w:t>
      </w:r>
      <w:r w:rsidRPr="0079620B">
        <w:t>:</w:t>
      </w:r>
      <w:proofErr w:type="gramEnd"/>
      <w:r w:rsidRPr="0079620B">
        <w:t xml:space="preserve"> la cardinalité du document normatif SIRI est précisée par le profil SIRI France (pour rendre un champ facultatif obligatoire par exemple). C'est alors la version </w:t>
      </w:r>
      <w:r w:rsidRPr="0079620B">
        <w:rPr>
          <w:highlight w:val="lightGray"/>
        </w:rPr>
        <w:t>surlignée en gris</w:t>
      </w:r>
      <w:r w:rsidRPr="0079620B">
        <w:t xml:space="preserve"> qui s'applique.</w:t>
      </w:r>
    </w:p>
    <w:p w14:paraId="64C63C84" w14:textId="533C89BF" w:rsidR="001C180D" w:rsidRPr="0079620B" w:rsidRDefault="001C180D">
      <w:pPr>
        <w:pStyle w:val="Puce1"/>
      </w:pPr>
      <w:r w:rsidRPr="0079620B">
        <w:t xml:space="preserve">En noir </w:t>
      </w:r>
      <w:r w:rsidRPr="0079620B">
        <w:rPr>
          <w:highlight w:val="green"/>
        </w:rPr>
        <w:t>surligné en vert</w:t>
      </w:r>
      <w:r w:rsidRPr="0079620B">
        <w:t xml:space="preserve"> : la cardinalité du document normatif SIRI est précisée par le profil SIRI France pour la mise en place des concentrateurs</w:t>
      </w:r>
      <w:del w:id="53" w:author="thierry henault" w:date="2022-08-11T10:04:00Z">
        <w:r w:rsidRPr="0079620B" w:rsidDel="007D0AED">
          <w:delText xml:space="preserve"> (pour les interfaces entre le concentrateur et le relais)</w:delText>
        </w:r>
      </w:del>
      <w:r w:rsidRPr="0079620B">
        <w:t xml:space="preserve">. En effet, les concentrateurs ont des spécificités, en particulier </w:t>
      </w:r>
      <w:proofErr w:type="gramStart"/>
      <w:r w:rsidRPr="0079620B">
        <w:t>en terme de</w:t>
      </w:r>
      <w:proofErr w:type="gramEnd"/>
      <w:r w:rsidRPr="0079620B">
        <w:t xml:space="preserve"> volumétrie et de mise en cohérence de données multi-sources qui nécessitent certaines adaptations par rapport au cas général. Les commentaires y attenant seront aussi surlignés en vert.</w:t>
      </w:r>
    </w:p>
    <w:p w14:paraId="240C724A" w14:textId="547D4B90" w:rsidR="001C180D" w:rsidRPr="0079620B" w:rsidRDefault="001C180D">
      <w:pPr>
        <w:pStyle w:val="Puce1"/>
      </w:pPr>
      <w:r w:rsidRPr="0079620B">
        <w:t>Il n’y a pas de cardinalité</w:t>
      </w:r>
      <w:ins w:id="54" w:author="thierry henault" w:date="2022-08-11T10:05:00Z">
        <w:r w:rsidR="007D0AED">
          <w:t>,</w:t>
        </w:r>
      </w:ins>
      <w:r w:rsidRPr="0079620B">
        <w:t xml:space="preserve"> texte masqué : les champs en texte masqué </w:t>
      </w:r>
      <w:r w:rsidR="003A2183" w:rsidRPr="003A2183">
        <w:rPr>
          <w:highlight w:val="cyan"/>
        </w:rPr>
        <w:t>surligné bleu</w:t>
      </w:r>
      <w:r w:rsidR="003A2183">
        <w:t xml:space="preserve"> </w:t>
      </w:r>
      <w:r w:rsidRPr="0079620B">
        <w:t xml:space="preserve">sont les champs non retenus par le profil SIRI France, leur cardinalité d'origine est « </w:t>
      </w:r>
      <w:proofErr w:type="gramStart"/>
      <w:r w:rsidRPr="0079620B">
        <w:t>0:</w:t>
      </w:r>
      <w:proofErr w:type="gramEnd"/>
      <w:r w:rsidRPr="0079620B">
        <w:t>1 » ou « 0:* » mais ils ne sont pas utilisés en France (techniquement ils ne sont pas interdits, et leur présence ne doit pas poser de problème d'interopérabilité, mais s'ils sont présents ils seront à priori ignorés).</w:t>
      </w:r>
    </w:p>
    <w:p w14:paraId="0C894EA9" w14:textId="77777777" w:rsidR="001C180D" w:rsidRPr="0048558C" w:rsidRDefault="001C180D" w:rsidP="005D0AB1">
      <w:pPr>
        <w:pStyle w:val="Titre3"/>
        <w:rPr>
          <w:lang w:val="fr-FR"/>
        </w:rPr>
      </w:pPr>
      <w:r w:rsidRPr="0048558C">
        <w:rPr>
          <w:lang w:val="fr-FR"/>
        </w:rPr>
        <w:t>Type de données (</w:t>
      </w:r>
      <w:r w:rsidRPr="0048558C">
        <w:rPr>
          <w:i/>
          <w:lang w:val="fr-FR"/>
        </w:rPr>
        <w:t>Data Type</w:t>
      </w:r>
      <w:r w:rsidRPr="0048558C">
        <w:rPr>
          <w:lang w:val="fr-FR"/>
        </w:rPr>
        <w:t>)</w:t>
      </w:r>
    </w:p>
    <w:p w14:paraId="0A9B71B4" w14:textId="77777777" w:rsidR="001C180D" w:rsidRPr="0048558C" w:rsidRDefault="001C180D" w:rsidP="005D0AB1">
      <w:pPr>
        <w:rPr>
          <w:lang w:val="fr-FR"/>
        </w:rPr>
      </w:pPr>
      <w:r w:rsidRPr="0048558C">
        <w:rPr>
          <w:lang w:val="fr-FR"/>
        </w:rPr>
        <w:t xml:space="preserve">Cette colonne indique le type de </w:t>
      </w:r>
      <w:proofErr w:type="gramStart"/>
      <w:r w:rsidRPr="0048558C">
        <w:rPr>
          <w:lang w:val="fr-FR"/>
        </w:rPr>
        <w:t>l'élément:</w:t>
      </w:r>
      <w:proofErr w:type="gramEnd"/>
    </w:p>
    <w:p w14:paraId="0865C4BC" w14:textId="77777777" w:rsidR="001C180D" w:rsidRPr="0048558C" w:rsidRDefault="001C180D" w:rsidP="001C78C1">
      <w:pPr>
        <w:pStyle w:val="Puce1"/>
        <w:rPr>
          <w:i/>
        </w:rPr>
      </w:pPr>
      <w:proofErr w:type="gramStart"/>
      <w:r w:rsidRPr="0048558C">
        <w:t>soit</w:t>
      </w:r>
      <w:proofErr w:type="gramEnd"/>
      <w:r w:rsidRPr="0048558C">
        <w:t xml:space="preserve"> un type simple (SIRI ou XSD) comme  </w:t>
      </w:r>
      <w:proofErr w:type="spellStart"/>
      <w:r w:rsidRPr="0048558C">
        <w:rPr>
          <w:i/>
        </w:rPr>
        <w:t>Positive</w:t>
      </w:r>
      <w:r w:rsidRPr="0048558C">
        <w:rPr>
          <w:i/>
        </w:rPr>
        <w:softHyphen/>
        <w:t>DurationType</w:t>
      </w:r>
      <w:proofErr w:type="spellEnd"/>
      <w:r w:rsidRPr="0048558C">
        <w:rPr>
          <w:i/>
        </w:rPr>
        <w:t xml:space="preserve"> </w:t>
      </w:r>
      <w:r w:rsidRPr="0048558C">
        <w:t>ou</w:t>
      </w:r>
      <w:r w:rsidRPr="0048558C">
        <w:rPr>
          <w:i/>
        </w:rPr>
        <w:t xml:space="preserve">  </w:t>
      </w:r>
      <w:proofErr w:type="spellStart"/>
      <w:r w:rsidRPr="0048558C">
        <w:rPr>
          <w:i/>
        </w:rPr>
        <w:t>xsd:dateTime</w:t>
      </w:r>
      <w:proofErr w:type="spellEnd"/>
    </w:p>
    <w:p w14:paraId="43391891" w14:textId="77777777" w:rsidR="001C180D" w:rsidRPr="0048558C" w:rsidRDefault="001C180D" w:rsidP="001E787B">
      <w:pPr>
        <w:pStyle w:val="Puce1"/>
      </w:pPr>
      <w:proofErr w:type="gramStart"/>
      <w:r w:rsidRPr="0048558C">
        <w:t>soit</w:t>
      </w:r>
      <w:proofErr w:type="gramEnd"/>
      <w:r w:rsidRPr="0048558C">
        <w:t xml:space="preserve"> un type structuré, signalé par </w:t>
      </w:r>
      <w:r w:rsidRPr="0048558C">
        <w:rPr>
          <w:sz w:val="20"/>
        </w:rPr>
        <w:t>+</w:t>
      </w:r>
      <w:r w:rsidRPr="0048558C">
        <w:rPr>
          <w:i/>
        </w:rPr>
        <w:t>Structure</w:t>
      </w:r>
      <w:r w:rsidRPr="0048558C">
        <w:rPr>
          <w:i/>
          <w:sz w:val="20"/>
        </w:rPr>
        <w:t xml:space="preserve"> </w:t>
      </w:r>
      <w:r w:rsidRPr="0048558C">
        <w:t xml:space="preserve">(la définition de la structure porte alors le nom de l'élément suffixé par le terme </w:t>
      </w:r>
      <w:r w:rsidRPr="0048558C">
        <w:rPr>
          <w:b/>
        </w:rPr>
        <w:t>Structure</w:t>
      </w:r>
      <w:r w:rsidRPr="0048558C">
        <w:t>)</w:t>
      </w:r>
    </w:p>
    <w:p w14:paraId="00705C54" w14:textId="77777777" w:rsidR="001C180D" w:rsidRPr="0048558C" w:rsidRDefault="001C180D">
      <w:pPr>
        <w:pStyle w:val="Puce1"/>
      </w:pPr>
      <w:proofErr w:type="gramStart"/>
      <w:r w:rsidRPr="0048558C">
        <w:t>les</w:t>
      </w:r>
      <w:proofErr w:type="gramEnd"/>
      <w:r w:rsidRPr="0048558C">
        <w:t xml:space="preserve"> références (par identifiant) sont signalées, sous la forme  </w:t>
      </w:r>
      <w:proofErr w:type="spellStart"/>
      <w:r w:rsidRPr="0048558C">
        <w:rPr>
          <w:i/>
        </w:rPr>
        <w:t>OperatorCode</w:t>
      </w:r>
      <w:proofErr w:type="spellEnd"/>
      <w:r w:rsidRPr="0048558C">
        <w:rPr>
          <w:i/>
        </w:rPr>
        <w:t xml:space="preserve"> </w:t>
      </w:r>
      <w:r w:rsidRPr="0048558C">
        <w:t>(référence à un opérateur, dont on fournit le code ou identifiant, dans ce cas)</w:t>
      </w:r>
    </w:p>
    <w:p w14:paraId="7192BA56" w14:textId="77777777" w:rsidR="001C180D" w:rsidRPr="0048558C" w:rsidRDefault="001C180D">
      <w:pPr>
        <w:pStyle w:val="Puce1"/>
      </w:pPr>
      <w:proofErr w:type="gramStart"/>
      <w:r w:rsidRPr="0048558C">
        <w:t>dans</w:t>
      </w:r>
      <w:proofErr w:type="gramEnd"/>
      <w:r w:rsidRPr="0048558C">
        <w:t xml:space="preserve"> le cas des énumérations, la liste des valeurs est indiquée (éléments séparés par une barre verticale : « </w:t>
      </w:r>
      <w:r w:rsidRPr="0048558C">
        <w:rPr>
          <w:b/>
        </w:rPr>
        <w:t>|</w:t>
      </w:r>
      <w:r w:rsidRPr="0048558C">
        <w:t> »)</w:t>
      </w:r>
    </w:p>
    <w:p w14:paraId="25035B73" w14:textId="77777777" w:rsidR="001C180D" w:rsidRPr="0061098F" w:rsidRDefault="001C180D">
      <w:pPr>
        <w:pStyle w:val="Puce1"/>
      </w:pPr>
      <w:r w:rsidRPr="0048558C">
        <w:t>Pour les types les plus classiques, l'abréviation est autorisée quand le nom est long (</w:t>
      </w:r>
      <w:proofErr w:type="spellStart"/>
      <w:r w:rsidRPr="0048558C">
        <w:rPr>
          <w:i/>
        </w:rPr>
        <w:t>NLString</w:t>
      </w:r>
      <w:proofErr w:type="spellEnd"/>
      <w:r w:rsidRPr="0048558C">
        <w:t xml:space="preserve"> pour </w:t>
      </w:r>
      <w:proofErr w:type="spellStart"/>
      <w:r w:rsidRPr="0048558C">
        <w:rPr>
          <w:i/>
        </w:rPr>
        <w:t>NaturalLanguageString</w:t>
      </w:r>
      <w:proofErr w:type="spellEnd"/>
      <w:r w:rsidRPr="0048558C">
        <w:t xml:space="preserve"> ou </w:t>
      </w:r>
      <w:proofErr w:type="spellStart"/>
      <w:r w:rsidRPr="0048558C">
        <w:rPr>
          <w:i/>
        </w:rPr>
        <w:t>Error</w:t>
      </w:r>
      <w:proofErr w:type="spellEnd"/>
      <w:r w:rsidRPr="0048558C">
        <w:t xml:space="preserve"> pour </w:t>
      </w:r>
      <w:proofErr w:type="spellStart"/>
      <w:r w:rsidRPr="0048558C">
        <w:rPr>
          <w:i/>
        </w:rPr>
        <w:t>ErrorStructure</w:t>
      </w:r>
      <w:proofErr w:type="spellEnd"/>
      <w:r w:rsidRPr="0048558C">
        <w:t>).</w:t>
      </w:r>
    </w:p>
    <w:p w14:paraId="0CD80081" w14:textId="77777777" w:rsidR="001C180D" w:rsidRPr="0048558C" w:rsidRDefault="001C180D" w:rsidP="005D0AB1">
      <w:pPr>
        <w:pStyle w:val="Titre3"/>
        <w:rPr>
          <w:lang w:val="fr-FR"/>
        </w:rPr>
      </w:pPr>
      <w:r w:rsidRPr="0048558C">
        <w:rPr>
          <w:lang w:val="fr-FR"/>
        </w:rPr>
        <w:t>Description (Description)</w:t>
      </w:r>
    </w:p>
    <w:p w14:paraId="55981168" w14:textId="77777777" w:rsidR="001C180D" w:rsidRPr="0048558C" w:rsidRDefault="001C180D" w:rsidP="005D0AB1">
      <w:pPr>
        <w:rPr>
          <w:lang w:val="fr-FR"/>
        </w:rPr>
      </w:pPr>
      <w:r w:rsidRPr="0048558C">
        <w:rPr>
          <w:lang w:val="fr-FR"/>
        </w:rPr>
        <w:t>On trouve dans cette colonne la description textuelle de l'élément.</w:t>
      </w:r>
    </w:p>
    <w:p w14:paraId="45E093A1" w14:textId="77777777" w:rsidR="001C180D" w:rsidRPr="0048558C" w:rsidRDefault="001C180D" w:rsidP="00C93FC5">
      <w:pPr>
        <w:rPr>
          <w:lang w:val="fr-FR"/>
        </w:rPr>
      </w:pPr>
      <w:r w:rsidRPr="0048558C">
        <w:rPr>
          <w:lang w:val="fr-FR"/>
        </w:rPr>
        <w:t>Le tableau ci-dessous est un exemple de tableau SIRI (non traduit pour celui-ci, étant donné que son contenu n'a pas d'importance).</w:t>
      </w:r>
    </w:p>
    <w:p w14:paraId="538C60F4" w14:textId="77777777" w:rsidR="0075139A" w:rsidRPr="0075267B" w:rsidRDefault="00F847C6" w:rsidP="005D0AB1">
      <w:pPr>
        <w:pStyle w:val="Titre1"/>
        <w:rPr>
          <w:lang w:val="fr-FR"/>
        </w:rPr>
      </w:pPr>
      <w:bookmarkStart w:id="55" w:name="_Toc5293745"/>
      <w:bookmarkStart w:id="56" w:name="_Toc109133994"/>
      <w:r w:rsidRPr="0075267B">
        <w:rPr>
          <w:lang w:val="fr-FR"/>
        </w:rPr>
        <w:t xml:space="preserve">Partie I - </w:t>
      </w:r>
      <w:r w:rsidR="0075139A" w:rsidRPr="0075267B">
        <w:rPr>
          <w:lang w:val="fr-FR"/>
        </w:rPr>
        <w:t>Description du cadre</w:t>
      </w:r>
      <w:bookmarkEnd w:id="55"/>
      <w:bookmarkEnd w:id="56"/>
    </w:p>
    <w:p w14:paraId="4B7045D5" w14:textId="77777777" w:rsidR="000578B2" w:rsidRDefault="0075139A" w:rsidP="005D0AB1">
      <w:pPr>
        <w:pStyle w:val="Titre2"/>
        <w:rPr>
          <w:lang w:val="en-GB"/>
        </w:rPr>
      </w:pPr>
      <w:bookmarkStart w:id="57" w:name="_Toc5293746"/>
      <w:bookmarkStart w:id="58" w:name="_Toc109133995"/>
      <w:proofErr w:type="spellStart"/>
      <w:r>
        <w:rPr>
          <w:lang w:val="en-GB"/>
        </w:rPr>
        <w:t>Définition</w:t>
      </w:r>
      <w:proofErr w:type="spellEnd"/>
      <w:r>
        <w:rPr>
          <w:lang w:val="en-GB"/>
        </w:rPr>
        <w:t xml:space="preserve"> des concepts </w:t>
      </w:r>
      <w:proofErr w:type="spellStart"/>
      <w:r>
        <w:rPr>
          <w:lang w:val="en-GB"/>
        </w:rPr>
        <w:t>fondamentaux</w:t>
      </w:r>
      <w:bookmarkEnd w:id="57"/>
      <w:bookmarkEnd w:id="58"/>
      <w:proofErr w:type="spellEnd"/>
    </w:p>
    <w:p w14:paraId="2D33EA60" w14:textId="77777777" w:rsidR="0075267B" w:rsidRDefault="00602960" w:rsidP="005D0AB1">
      <w:pPr>
        <w:rPr>
          <w:lang w:val="fr-FR"/>
        </w:rPr>
      </w:pPr>
      <w:r w:rsidRPr="002813CD">
        <w:rPr>
          <w:lang w:val="fr-FR"/>
        </w:rPr>
        <w:t>Le pr</w:t>
      </w:r>
      <w:r w:rsidR="00477C3D">
        <w:rPr>
          <w:lang w:val="fr-FR"/>
        </w:rPr>
        <w:t>é</w:t>
      </w:r>
      <w:r w:rsidRPr="002813CD">
        <w:rPr>
          <w:lang w:val="fr-FR"/>
        </w:rPr>
        <w:t>sent profil s’</w:t>
      </w:r>
      <w:r>
        <w:rPr>
          <w:lang w:val="fr-FR"/>
        </w:rPr>
        <w:t>ap</w:t>
      </w:r>
      <w:r w:rsidRPr="002813CD">
        <w:rPr>
          <w:lang w:val="fr-FR"/>
        </w:rPr>
        <w:t>puie sur les concepts définis dans Transmodel [R</w:t>
      </w:r>
      <w:r>
        <w:rPr>
          <w:lang w:val="fr-FR"/>
        </w:rPr>
        <w:t>1]</w:t>
      </w:r>
      <w:bookmarkStart w:id="59" w:name="_Toc5293758"/>
    </w:p>
    <w:p w14:paraId="3BB3313A" w14:textId="77777777" w:rsidR="005470D8" w:rsidRPr="0075267B" w:rsidRDefault="005470D8" w:rsidP="005D0AB1">
      <w:pPr>
        <w:pStyle w:val="Titre2"/>
        <w:rPr>
          <w:lang w:val="fr-FR"/>
        </w:rPr>
      </w:pPr>
      <w:bookmarkStart w:id="60" w:name="_Toc109133996"/>
      <w:r w:rsidRPr="0075267B">
        <w:rPr>
          <w:lang w:val="fr-FR"/>
        </w:rPr>
        <w:lastRenderedPageBreak/>
        <w:t>Cas d’usage</w:t>
      </w:r>
      <w:bookmarkEnd w:id="59"/>
      <w:bookmarkEnd w:id="60"/>
    </w:p>
    <w:p w14:paraId="64745B6E" w14:textId="77777777" w:rsidR="00996563" w:rsidRDefault="0075267B" w:rsidP="00322776">
      <w:pPr>
        <w:jc w:val="both"/>
        <w:rPr>
          <w:lang w:val="fr-FR"/>
        </w:rPr>
      </w:pPr>
      <w:r>
        <w:rPr>
          <w:lang w:val="fr-FR"/>
        </w:rPr>
        <w:t>Les principaux cas d’usage SIRI</w:t>
      </w:r>
      <w:r w:rsidR="00285D04">
        <w:rPr>
          <w:lang w:val="fr-FR"/>
        </w:rPr>
        <w:t>,</w:t>
      </w:r>
      <w:r>
        <w:rPr>
          <w:lang w:val="fr-FR"/>
        </w:rPr>
        <w:t xml:space="preserve"> dans un environnement national </w:t>
      </w:r>
      <w:r w:rsidR="00285D04">
        <w:rPr>
          <w:lang w:val="fr-FR"/>
        </w:rPr>
        <w:t>France,</w:t>
      </w:r>
      <w:r>
        <w:rPr>
          <w:lang w:val="fr-FR"/>
        </w:rPr>
        <w:t xml:space="preserve"> sont synthétisés dans la suite de ce</w:t>
      </w:r>
      <w:r w:rsidR="00285D04">
        <w:rPr>
          <w:lang w:val="fr-FR"/>
        </w:rPr>
        <w:t xml:space="preserve"> </w:t>
      </w:r>
      <w:r>
        <w:rPr>
          <w:lang w:val="fr-FR"/>
        </w:rPr>
        <w:t xml:space="preserve">paragraphe. Ils sont </w:t>
      </w:r>
      <w:proofErr w:type="gramStart"/>
      <w:r>
        <w:rPr>
          <w:lang w:val="fr-FR"/>
        </w:rPr>
        <w:t>détaillé</w:t>
      </w:r>
      <w:proofErr w:type="gramEnd"/>
      <w:del w:id="61" w:author="thierry henault" w:date="2022-08-11T10:06:00Z">
        <w:r w:rsidDel="007D0AED">
          <w:rPr>
            <w:lang w:val="fr-FR"/>
          </w:rPr>
          <w:delText>e</w:delText>
        </w:r>
      </w:del>
      <w:r>
        <w:rPr>
          <w:lang w:val="fr-FR"/>
        </w:rPr>
        <w:t xml:space="preserve">s dans </w:t>
      </w:r>
      <w:r w:rsidR="003416B2">
        <w:rPr>
          <w:lang w:val="fr-FR"/>
        </w:rPr>
        <w:t xml:space="preserve">le document d’accompagnement [A1]. </w:t>
      </w:r>
    </w:p>
    <w:p w14:paraId="5EE4713D" w14:textId="77777777" w:rsidR="003416B2" w:rsidRDefault="003416B2" w:rsidP="00322776">
      <w:pPr>
        <w:jc w:val="both"/>
        <w:rPr>
          <w:lang w:val="fr-FR"/>
        </w:rPr>
      </w:pPr>
      <w:r>
        <w:rPr>
          <w:lang w:val="fr-FR"/>
        </w:rPr>
        <w:t xml:space="preserve">Cette liste des cas d’usage ne se veut </w:t>
      </w:r>
      <w:r w:rsidRPr="00BD623C">
        <w:rPr>
          <w:b/>
          <w:lang w:val="fr-FR"/>
        </w:rPr>
        <w:t>pas exhaustive</w:t>
      </w:r>
      <w:r w:rsidR="00996563">
        <w:rPr>
          <w:lang w:val="fr-FR"/>
        </w:rPr>
        <w:t xml:space="preserve"> et peut être complétée </w:t>
      </w:r>
      <w:r w:rsidR="00347C83">
        <w:rPr>
          <w:lang w:val="fr-FR"/>
        </w:rPr>
        <w:t xml:space="preserve">localement </w:t>
      </w:r>
      <w:r w:rsidR="00996563">
        <w:rPr>
          <w:lang w:val="fr-FR"/>
        </w:rPr>
        <w:t xml:space="preserve">pour répondre </w:t>
      </w:r>
      <w:r w:rsidR="00347C83">
        <w:rPr>
          <w:lang w:val="fr-FR"/>
        </w:rPr>
        <w:t>à des</w:t>
      </w:r>
      <w:r w:rsidR="00996563">
        <w:rPr>
          <w:lang w:val="fr-FR"/>
        </w:rPr>
        <w:t xml:space="preserve"> besoin</w:t>
      </w:r>
      <w:r w:rsidR="00347C83">
        <w:rPr>
          <w:lang w:val="fr-FR"/>
        </w:rPr>
        <w:t>s</w:t>
      </w:r>
      <w:r w:rsidR="00996563">
        <w:rPr>
          <w:lang w:val="fr-FR"/>
        </w:rPr>
        <w:t xml:space="preserve"> </w:t>
      </w:r>
      <w:r w:rsidR="00347C83">
        <w:rPr>
          <w:lang w:val="fr-FR"/>
        </w:rPr>
        <w:t>spécifiques</w:t>
      </w:r>
    </w:p>
    <w:p w14:paraId="7CD908AC" w14:textId="77777777" w:rsidR="00996563" w:rsidRDefault="00996563" w:rsidP="00322776">
      <w:pPr>
        <w:jc w:val="both"/>
        <w:rPr>
          <w:lang w:val="fr-FR"/>
        </w:rPr>
      </w:pPr>
      <w:r>
        <w:rPr>
          <w:lang w:val="fr-FR"/>
        </w:rPr>
        <w:t xml:space="preserve">Pour chaque cas d’usage, une </w:t>
      </w:r>
      <w:r w:rsidRPr="00BD623C">
        <w:rPr>
          <w:b/>
          <w:lang w:val="fr-FR"/>
        </w:rPr>
        <w:t>préconisation</w:t>
      </w:r>
      <w:r>
        <w:rPr>
          <w:lang w:val="fr-FR"/>
        </w:rPr>
        <w:t xml:space="preserve"> de services SIRI à implémenter est présentée en conclusion du paragraphe. Les préconisations s’appuie</w:t>
      </w:r>
      <w:r w:rsidR="00DD5BB8">
        <w:rPr>
          <w:lang w:val="fr-FR"/>
        </w:rPr>
        <w:t>nt</w:t>
      </w:r>
      <w:r>
        <w:rPr>
          <w:lang w:val="fr-FR"/>
        </w:rPr>
        <w:t xml:space="preserve"> sur les ‘bonnes pratiques’ d’implémentation SIRI [A3]</w:t>
      </w:r>
      <w:r w:rsidR="00DD5BB8">
        <w:rPr>
          <w:lang w:val="fr-FR"/>
        </w:rPr>
        <w:t xml:space="preserve">. </w:t>
      </w:r>
    </w:p>
    <w:p w14:paraId="2D2EB4AF" w14:textId="77777777" w:rsidR="00DD5BB8" w:rsidRDefault="00DD5BB8" w:rsidP="00322776">
      <w:pPr>
        <w:jc w:val="both"/>
        <w:rPr>
          <w:lang w:val="fr-FR"/>
        </w:rPr>
      </w:pPr>
      <w:r>
        <w:rPr>
          <w:lang w:val="fr-FR"/>
        </w:rPr>
        <w:t>Dans ce cadre chaque service SIRI d’un cas d’Usage est qualifié ‘</w:t>
      </w:r>
      <w:r w:rsidR="00477C3D">
        <w:rPr>
          <w:lang w:val="fr-FR"/>
        </w:rPr>
        <w:t>Indispensable</w:t>
      </w:r>
      <w:r>
        <w:rPr>
          <w:lang w:val="fr-FR"/>
        </w:rPr>
        <w:t>’ ou ‘Facultatif’.</w:t>
      </w:r>
    </w:p>
    <w:p w14:paraId="73D65D56" w14:textId="77777777" w:rsidR="00DD5BB8" w:rsidRDefault="00D64ED4" w:rsidP="001C78C1">
      <w:pPr>
        <w:pStyle w:val="Puce1"/>
      </w:pPr>
      <w:r>
        <w:t>Indispensable</w:t>
      </w:r>
      <w:r w:rsidR="00DD5BB8">
        <w:t> : indique que</w:t>
      </w:r>
      <w:r w:rsidR="00347C83">
        <w:t>,</w:t>
      </w:r>
      <w:r w:rsidR="00DD5BB8">
        <w:t xml:space="preserve"> pour le cas d’usage identifié, le respect des bonnes pratiques d’implémentation </w:t>
      </w:r>
      <w:r w:rsidR="00347C83">
        <w:t>tend à</w:t>
      </w:r>
      <w:r w:rsidR="00DD5BB8">
        <w:t xml:space="preserve"> l’utilisation de ce service. Dans le cas ou un autre service SIRI serait retenu, l’implémentation sortirait du contexte d’utilisation et correspondrait alors un autre cas d’usage.</w:t>
      </w:r>
    </w:p>
    <w:p w14:paraId="01C79C30" w14:textId="4F2CD767" w:rsidR="00347C83" w:rsidRDefault="00347C83" w:rsidP="001E787B">
      <w:pPr>
        <w:pStyle w:val="Puce1"/>
      </w:pPr>
      <w:r>
        <w:t xml:space="preserve">La </w:t>
      </w:r>
      <w:proofErr w:type="gramStart"/>
      <w:r>
        <w:t>non implémentation</w:t>
      </w:r>
      <w:proofErr w:type="gramEnd"/>
      <w:r>
        <w:t xml:space="preserve"> d’un service </w:t>
      </w:r>
      <w:ins w:id="62" w:author="thierry henault" w:date="2022-08-11T10:07:00Z">
        <w:r w:rsidR="007D0AED">
          <w:t>‘</w:t>
        </w:r>
      </w:ins>
      <w:r w:rsidR="00D64ED4">
        <w:t>Indispensable</w:t>
      </w:r>
      <w:ins w:id="63" w:author="thierry henault" w:date="2022-08-11T10:07:00Z">
        <w:r w:rsidR="007D0AED">
          <w:t>’</w:t>
        </w:r>
      </w:ins>
      <w:r>
        <w:t xml:space="preserve"> ne veut pas dire que cette implémentation n’est pas conforme au profil SIRI FR, seul</w:t>
      </w:r>
      <w:r w:rsidR="009C3A93">
        <w:t>e</w:t>
      </w:r>
      <w:r>
        <w:t xml:space="preserve"> la conformité aux règles de gestion et aux règles d’implémentation des services le sont.</w:t>
      </w:r>
    </w:p>
    <w:p w14:paraId="61BF9F4C" w14:textId="77777777" w:rsidR="00DD5BB8" w:rsidRDefault="00DD5BB8">
      <w:pPr>
        <w:pStyle w:val="Puce1"/>
      </w:pPr>
      <w:r>
        <w:t>Facultatif : indique que le service SIRI peut être utilisé en complément du ou des services SIRI obligatoire</w:t>
      </w:r>
      <w:r w:rsidR="009C3A93">
        <w:t>s</w:t>
      </w:r>
      <w:r>
        <w:t xml:space="preserve"> mais que le cas d’usage </w:t>
      </w:r>
      <w:r w:rsidR="00347C83">
        <w:t xml:space="preserve">peut être respecté sans son </w:t>
      </w:r>
      <w:proofErr w:type="spellStart"/>
      <w:r w:rsidR="00347C83">
        <w:t>implémnetation</w:t>
      </w:r>
      <w:proofErr w:type="spellEnd"/>
      <w:r w:rsidR="00347C83">
        <w:t>.</w:t>
      </w:r>
    </w:p>
    <w:p w14:paraId="0F4F19DB" w14:textId="77777777" w:rsidR="00FB4741" w:rsidRDefault="00FB4741" w:rsidP="00322776">
      <w:pPr>
        <w:pStyle w:val="Titre3"/>
        <w:jc w:val="both"/>
        <w:rPr>
          <w:lang w:val="fr-FR"/>
        </w:rPr>
      </w:pPr>
      <w:r w:rsidRPr="00FB4741">
        <w:rPr>
          <w:lang w:val="fr-FR"/>
        </w:rPr>
        <w:t xml:space="preserve">Diffusion inter </w:t>
      </w:r>
      <w:proofErr w:type="spellStart"/>
      <w:r w:rsidRPr="00FB4741">
        <w:rPr>
          <w:lang w:val="fr-FR"/>
        </w:rPr>
        <w:t>systeme</w:t>
      </w:r>
      <w:r w:rsidR="007F35CF">
        <w:rPr>
          <w:lang w:val="fr-FR"/>
        </w:rPr>
        <w:t>s</w:t>
      </w:r>
      <w:proofErr w:type="spellEnd"/>
    </w:p>
    <w:p w14:paraId="689F989C" w14:textId="77777777" w:rsidR="003559FD" w:rsidRDefault="003559FD" w:rsidP="00322776">
      <w:pPr>
        <w:jc w:val="both"/>
        <w:rPr>
          <w:lang w:val="fr-FR"/>
        </w:rPr>
      </w:pPr>
      <w:r>
        <w:rPr>
          <w:lang w:val="fr-FR"/>
        </w:rPr>
        <w:t>Ce cas d’usage doit permettre de communiquer à différents systèmes de transport d’échanger des flux d’information relatifs à l’information voyageur</w:t>
      </w:r>
      <w:r w:rsidR="00052B45">
        <w:rPr>
          <w:lang w:val="fr-FR"/>
        </w:rPr>
        <w:t xml:space="preserve"> pour leur permettre de réa</w:t>
      </w:r>
      <w:r>
        <w:rPr>
          <w:lang w:val="fr-FR"/>
        </w:rPr>
        <w:t xml:space="preserve">liser des traitements de cette information </w:t>
      </w:r>
      <w:proofErr w:type="spellStart"/>
      <w:r>
        <w:rPr>
          <w:lang w:val="fr-FR"/>
        </w:rPr>
        <w:t>independamment</w:t>
      </w:r>
      <w:proofErr w:type="spellEnd"/>
      <w:r>
        <w:rPr>
          <w:lang w:val="fr-FR"/>
        </w:rPr>
        <w:t xml:space="preserve"> les uns des autres et en parfaite cohére</w:t>
      </w:r>
      <w:r w:rsidR="00D51E1B">
        <w:rPr>
          <w:lang w:val="fr-FR"/>
        </w:rPr>
        <w:t xml:space="preserve">nce. </w:t>
      </w:r>
    </w:p>
    <w:p w14:paraId="4DAE7F66" w14:textId="56147EC9" w:rsidR="003559FD" w:rsidRDefault="00D51E1B" w:rsidP="00322776">
      <w:pPr>
        <w:jc w:val="both"/>
        <w:rPr>
          <w:lang w:val="fr-FR"/>
        </w:rPr>
      </w:pPr>
      <w:r>
        <w:rPr>
          <w:lang w:val="fr-FR"/>
        </w:rPr>
        <w:t>Dans ce cadre, SIRI permet l’échange d’information</w:t>
      </w:r>
      <w:ins w:id="64" w:author="thierry henault" w:date="2022-08-11T10:08:00Z">
        <w:r w:rsidR="007D0AED">
          <w:rPr>
            <w:lang w:val="fr-FR"/>
          </w:rPr>
          <w:t>s</w:t>
        </w:r>
      </w:ins>
      <w:r>
        <w:rPr>
          <w:lang w:val="fr-FR"/>
        </w:rPr>
        <w:t xml:space="preserve"> multimodale</w:t>
      </w:r>
      <w:ins w:id="65" w:author="thierry henault" w:date="2022-08-11T10:08:00Z">
        <w:r w:rsidR="007D0AED">
          <w:rPr>
            <w:lang w:val="fr-FR"/>
          </w:rPr>
          <w:t>s</w:t>
        </w:r>
      </w:ins>
      <w:r>
        <w:rPr>
          <w:lang w:val="fr-FR"/>
        </w:rPr>
        <w:t xml:space="preserve"> et multi opérateurs. </w:t>
      </w:r>
      <w:r w:rsidR="003559FD">
        <w:rPr>
          <w:lang w:val="fr-FR"/>
        </w:rPr>
        <w:t>Ces flux ne sont pas à destination directe des usagers.</w:t>
      </w:r>
    </w:p>
    <w:p w14:paraId="3A5A4705" w14:textId="77777777" w:rsidR="003559FD" w:rsidRDefault="003559FD" w:rsidP="00322776">
      <w:pPr>
        <w:jc w:val="both"/>
        <w:rPr>
          <w:lang w:val="fr-FR"/>
        </w:rPr>
      </w:pPr>
      <w:r>
        <w:rPr>
          <w:lang w:val="fr-FR"/>
        </w:rPr>
        <w:t>Les systèmes concernés peuvent être des SAE, des SIV, des Systèmes d’affichage, …</w:t>
      </w:r>
    </w:p>
    <w:p w14:paraId="346351ED" w14:textId="77777777" w:rsidR="003559FD" w:rsidRDefault="00052B45" w:rsidP="00322776">
      <w:pPr>
        <w:jc w:val="both"/>
        <w:rPr>
          <w:lang w:val="fr-FR"/>
        </w:rPr>
      </w:pPr>
      <w:r>
        <w:rPr>
          <w:lang w:val="fr-FR"/>
        </w:rPr>
        <w:t>Cet</w:t>
      </w:r>
      <w:r w:rsidR="003559FD">
        <w:rPr>
          <w:lang w:val="fr-FR"/>
        </w:rPr>
        <w:t xml:space="preserve"> alignement repose sur un échange préalable de données théoriques (Topologie et offre de transport) qui sont mises à jour entre les différents systèmes interconnectés via SIRI. </w:t>
      </w:r>
    </w:p>
    <w:p w14:paraId="614AB308" w14:textId="7A2CF2FB" w:rsidR="003559FD" w:rsidRDefault="003559FD" w:rsidP="00322776">
      <w:pPr>
        <w:jc w:val="both"/>
        <w:rPr>
          <w:lang w:val="fr-FR"/>
        </w:rPr>
      </w:pPr>
      <w:r>
        <w:rPr>
          <w:lang w:val="fr-FR"/>
        </w:rPr>
        <w:t xml:space="preserve">Ces échanges s’appuient sur le protocole de communication SIRI définis dans </w:t>
      </w:r>
      <w:proofErr w:type="gramStart"/>
      <w:r>
        <w:rPr>
          <w:lang w:val="fr-FR"/>
        </w:rPr>
        <w:t>le partie</w:t>
      </w:r>
      <w:proofErr w:type="gramEnd"/>
      <w:r>
        <w:rPr>
          <w:lang w:val="fr-FR"/>
        </w:rPr>
        <w:t xml:space="preserve"> 2 de la </w:t>
      </w:r>
      <w:ins w:id="66" w:author="thierry henault" w:date="2022-08-11T10:08:00Z">
        <w:r w:rsidR="007D0AED">
          <w:rPr>
            <w:lang w:val="fr-FR"/>
          </w:rPr>
          <w:t xml:space="preserve">spécification </w:t>
        </w:r>
      </w:ins>
      <w:hyperlink w:anchor="_Références_Normatives" w:history="1">
        <w:r w:rsidRPr="00277121">
          <w:rPr>
            <w:rStyle w:val="Lienhypertexte"/>
          </w:rPr>
          <w:t>[R6]</w:t>
        </w:r>
      </w:hyperlink>
    </w:p>
    <w:p w14:paraId="09C3341E" w14:textId="77777777" w:rsidR="003559FD" w:rsidRPr="0075267B" w:rsidRDefault="003559FD" w:rsidP="00322776">
      <w:pPr>
        <w:jc w:val="both"/>
        <w:rPr>
          <w:lang w:val="fr-FR"/>
        </w:rPr>
      </w:pPr>
      <w:r>
        <w:rPr>
          <w:lang w:val="fr-FR"/>
        </w:rPr>
        <w:t xml:space="preserve">La description de ce cas d’usage est définie dans le document d’accompagnement </w:t>
      </w:r>
      <w:hyperlink w:anchor="_Documents_d’accompagnement" w:history="1">
        <w:r w:rsidRPr="00277121">
          <w:rPr>
            <w:rStyle w:val="Lienhypertexte"/>
          </w:rPr>
          <w:t>[A1]</w:t>
        </w:r>
      </w:hyperlink>
    </w:p>
    <w:p w14:paraId="20B32031" w14:textId="77777777" w:rsidR="00FB4741" w:rsidRDefault="00FB4741" w:rsidP="00322776">
      <w:pPr>
        <w:pStyle w:val="Titre3"/>
        <w:jc w:val="both"/>
        <w:rPr>
          <w:lang w:val="fr-FR"/>
        </w:rPr>
      </w:pPr>
      <w:r w:rsidRPr="00FB4741">
        <w:rPr>
          <w:lang w:val="fr-FR"/>
        </w:rPr>
        <w:t xml:space="preserve">Diffusion Terminaux </w:t>
      </w:r>
      <w:proofErr w:type="spellStart"/>
      <w:r w:rsidRPr="00FB4741">
        <w:rPr>
          <w:lang w:val="fr-FR"/>
        </w:rPr>
        <w:t>legers</w:t>
      </w:r>
      <w:proofErr w:type="spellEnd"/>
    </w:p>
    <w:p w14:paraId="12E6C19C" w14:textId="77777777" w:rsidR="00277121" w:rsidRPr="00604F94" w:rsidRDefault="00277121" w:rsidP="00322776">
      <w:pPr>
        <w:jc w:val="both"/>
        <w:rPr>
          <w:lang w:val="fr-FR"/>
        </w:rPr>
      </w:pPr>
      <w:r w:rsidRPr="00604F94">
        <w:rPr>
          <w:lang w:val="fr-FR"/>
        </w:rPr>
        <w:t xml:space="preserve">Il s'agit ici de permettre à un utilisateur d'accéder aux informations horaires temps réel (prochains passages avec indications de ligne, de direction, ainsi que les éventuels messages) pour n’importe quel point d’arrêt, indépendamment du transporteur, et ce à partir d'un terminal mobile de type téléphone portable. </w:t>
      </w:r>
    </w:p>
    <w:p w14:paraId="399E2DED" w14:textId="77777777" w:rsidR="00277121" w:rsidRPr="00604F94" w:rsidRDefault="00277121" w:rsidP="00322776">
      <w:pPr>
        <w:jc w:val="both"/>
        <w:rPr>
          <w:lang w:val="fr-FR"/>
        </w:rPr>
      </w:pPr>
      <w:r w:rsidRPr="00604F94">
        <w:rPr>
          <w:lang w:val="fr-FR"/>
        </w:rPr>
        <w:t>Ce service pourra ainsi être utilisé sur le réseau (à l'arrêt dans le cas où il n'y aurait pas d'afficheur, permettant ainsi à l'exploitant de mettre le service à disposition sans que les coûts ne soient trop importants, autorisant ainsi plus facilement la couverture de ligne ou zones à faible fréquentation) ou hors réseau (pour synchroniser son départ avec l'arrivée du train ou du bus par exemple).</w:t>
      </w:r>
    </w:p>
    <w:p w14:paraId="0454B60B" w14:textId="77777777" w:rsidR="00277121" w:rsidRPr="00604F94" w:rsidRDefault="00277121" w:rsidP="00322776">
      <w:pPr>
        <w:jc w:val="both"/>
        <w:rPr>
          <w:lang w:val="fr-FR"/>
        </w:rPr>
      </w:pPr>
      <w:r w:rsidRPr="00604F94">
        <w:rPr>
          <w:lang w:val="fr-FR"/>
        </w:rPr>
        <w:lastRenderedPageBreak/>
        <w:t>SIRI est ici utilisé pour permettre au système de présentation qui gère le dialogue avec les terminaux mobiles d'accéder aux informations horaires temps réel de prochain passage.</w:t>
      </w:r>
    </w:p>
    <w:p w14:paraId="40D86869" w14:textId="77777777" w:rsidR="00277121" w:rsidRDefault="00277121" w:rsidP="00322776">
      <w:pPr>
        <w:jc w:val="both"/>
        <w:rPr>
          <w:lang w:val="fr-FR"/>
        </w:rPr>
      </w:pPr>
      <w:r w:rsidRPr="00604F94">
        <w:rPr>
          <w:lang w:val="fr-FR"/>
        </w:rPr>
        <w:t>Ce cas d'utilisation peut être généralisé à un accès avec tout autre type de terminal, en particulier via un accès de type Web, pour diffuser les informations horaires et les informations de perturbation.</w:t>
      </w:r>
    </w:p>
    <w:p w14:paraId="492A68A0" w14:textId="27F4C768" w:rsidR="00277121" w:rsidRDefault="00277121" w:rsidP="00322776">
      <w:pPr>
        <w:jc w:val="both"/>
        <w:rPr>
          <w:lang w:val="fr-FR"/>
        </w:rPr>
      </w:pPr>
      <w:r>
        <w:rPr>
          <w:lang w:val="fr-FR"/>
        </w:rPr>
        <w:t>A noter que pour ce cas d’usage les protocoles de communications SIRI li</w:t>
      </w:r>
      <w:ins w:id="67" w:author="thierry henault" w:date="2022-08-11T10:10:00Z">
        <w:r w:rsidR="007D0AED">
          <w:rPr>
            <w:lang w:val="fr-FR"/>
          </w:rPr>
          <w:t>te</w:t>
        </w:r>
      </w:ins>
      <w:del w:id="68" w:author="thierry henault" w:date="2022-08-11T10:10:00Z">
        <w:r w:rsidDel="007D0AED">
          <w:rPr>
            <w:lang w:val="fr-FR"/>
          </w:rPr>
          <w:delText>ght</w:delText>
        </w:r>
      </w:del>
      <w:r>
        <w:rPr>
          <w:lang w:val="fr-FR"/>
        </w:rPr>
        <w:t xml:space="preserve"> sont à privilégier.</w:t>
      </w:r>
    </w:p>
    <w:p w14:paraId="7AFC8BDA" w14:textId="513CC0D3" w:rsidR="00277121" w:rsidRPr="0075267B" w:rsidRDefault="00277121" w:rsidP="00322776">
      <w:pPr>
        <w:jc w:val="both"/>
        <w:rPr>
          <w:lang w:val="fr-FR"/>
        </w:rPr>
      </w:pPr>
      <w:r>
        <w:rPr>
          <w:lang w:val="fr-FR"/>
        </w:rPr>
        <w:t>La description de ce cas d’usage est définie dans le document d’accompagnement</w:t>
      </w:r>
      <w:r w:rsidR="00C15C56">
        <w:rPr>
          <w:rStyle w:val="Lienhypertexte"/>
        </w:rPr>
        <w:t xml:space="preserve"> [</w:t>
      </w:r>
      <w:ins w:id="69" w:author="thierry henault" w:date="2022-08-11T10:10:00Z">
        <w:r w:rsidR="007D0AED">
          <w:rPr>
            <w:rStyle w:val="Lienhypertexte"/>
          </w:rPr>
          <w:t>A1</w:t>
        </w:r>
      </w:ins>
      <w:r w:rsidR="00C15C56">
        <w:rPr>
          <w:rStyle w:val="Lienhypertexte"/>
        </w:rPr>
        <w:t>]</w:t>
      </w:r>
    </w:p>
    <w:p w14:paraId="458E2035" w14:textId="77777777" w:rsidR="00453B9A" w:rsidRPr="003559FD" w:rsidRDefault="00E16EE0" w:rsidP="00322776">
      <w:pPr>
        <w:pStyle w:val="Titre3"/>
        <w:jc w:val="both"/>
        <w:rPr>
          <w:lang w:val="fr-FR"/>
        </w:rPr>
      </w:pPr>
      <w:r>
        <w:rPr>
          <w:lang w:val="fr-FR"/>
        </w:rPr>
        <w:t>Centrale de mobilité</w:t>
      </w:r>
    </w:p>
    <w:p w14:paraId="78766E63" w14:textId="77777777" w:rsidR="003559FD" w:rsidRPr="00604F94" w:rsidRDefault="003559FD" w:rsidP="00322776">
      <w:pPr>
        <w:jc w:val="both"/>
        <w:rPr>
          <w:lang w:val="fr-FR"/>
        </w:rPr>
      </w:pPr>
      <w:r w:rsidRPr="00604F94">
        <w:rPr>
          <w:lang w:val="fr-FR"/>
        </w:rPr>
        <w:t xml:space="preserve">Les centrales de mobilité prennent en compte les transports en commun sur une échelle relativement large, impliquant ainsi quasi systématiquement plusieurs transporteurs. </w:t>
      </w:r>
    </w:p>
    <w:p w14:paraId="7275C3B3" w14:textId="22BE45D5" w:rsidR="003559FD" w:rsidRPr="00604F94" w:rsidRDefault="003559FD" w:rsidP="00322776">
      <w:pPr>
        <w:jc w:val="both"/>
        <w:rPr>
          <w:lang w:val="fr-FR"/>
        </w:rPr>
      </w:pPr>
      <w:r w:rsidRPr="00604F94">
        <w:rPr>
          <w:lang w:val="fr-FR"/>
        </w:rPr>
        <w:t>L'un des services clés de ce type de centrale de mobilité est souvent le calcul d’itinéraires, qui de plus e</w:t>
      </w:r>
      <w:ins w:id="70" w:author="thierry henault" w:date="2022-08-11T10:10:00Z">
        <w:r w:rsidR="007D0AED">
          <w:rPr>
            <w:lang w:val="fr-FR"/>
          </w:rPr>
          <w:t>n</w:t>
        </w:r>
      </w:ins>
      <w:r w:rsidRPr="00604F94">
        <w:rPr>
          <w:lang w:val="fr-FR"/>
        </w:rPr>
        <w:t xml:space="preserve"> plus ne se limite pas à la prise en compte les horaires théoriques (pour cause d’indisponibilité des données, et non pour des raisons techniques). </w:t>
      </w:r>
    </w:p>
    <w:p w14:paraId="2AE18E0F" w14:textId="77777777" w:rsidR="003559FD" w:rsidRPr="00604F94" w:rsidRDefault="003559FD" w:rsidP="00322776">
      <w:pPr>
        <w:jc w:val="both"/>
        <w:rPr>
          <w:lang w:val="fr-FR"/>
        </w:rPr>
      </w:pPr>
      <w:r w:rsidRPr="00604F94">
        <w:rPr>
          <w:lang w:val="fr-FR"/>
        </w:rPr>
        <w:t xml:space="preserve">La prise en compte des informations temps réel est un besoin qui, dans ce contexte, s'exprime à deux </w:t>
      </w:r>
      <w:proofErr w:type="gramStart"/>
      <w:r w:rsidRPr="00604F94">
        <w:rPr>
          <w:lang w:val="fr-FR"/>
        </w:rPr>
        <w:t>niveaux:</w:t>
      </w:r>
      <w:proofErr w:type="gramEnd"/>
    </w:p>
    <w:p w14:paraId="2A139BCF" w14:textId="77777777" w:rsidR="003559FD" w:rsidRPr="00604F94" w:rsidRDefault="003559FD" w:rsidP="008E47A4">
      <w:pPr>
        <w:numPr>
          <w:ilvl w:val="0"/>
          <w:numId w:val="47"/>
        </w:numPr>
        <w:jc w:val="both"/>
        <w:rPr>
          <w:lang w:val="fr-FR"/>
        </w:rPr>
      </w:pPr>
      <w:proofErr w:type="gramStart"/>
      <w:r w:rsidRPr="00604F94">
        <w:rPr>
          <w:lang w:val="fr-FR"/>
        </w:rPr>
        <w:t>la</w:t>
      </w:r>
      <w:proofErr w:type="gramEnd"/>
      <w:r w:rsidRPr="00604F94">
        <w:rPr>
          <w:lang w:val="fr-FR"/>
        </w:rPr>
        <w:t xml:space="preserve"> prise en compte des perturbations (prévues, c'est-à-dire connues plus ou moins longtemps avant le départ, ou inopinées) pour, d'une part, les signaler à l'usager et, d'autre part, lui proposer des solutions alternatives lui permettant de « sécuriser » son trajet,</w:t>
      </w:r>
    </w:p>
    <w:p w14:paraId="4D4D1D2E" w14:textId="77777777" w:rsidR="003559FD" w:rsidRPr="00604F94" w:rsidRDefault="003559FD" w:rsidP="008E47A4">
      <w:pPr>
        <w:numPr>
          <w:ilvl w:val="0"/>
          <w:numId w:val="47"/>
        </w:numPr>
        <w:jc w:val="both"/>
        <w:rPr>
          <w:lang w:val="fr-FR"/>
        </w:rPr>
      </w:pPr>
      <w:proofErr w:type="gramStart"/>
      <w:r w:rsidRPr="00604F94">
        <w:rPr>
          <w:lang w:val="fr-FR"/>
        </w:rPr>
        <w:t>la</w:t>
      </w:r>
      <w:proofErr w:type="gramEnd"/>
      <w:r w:rsidRPr="00604F94">
        <w:rPr>
          <w:lang w:val="fr-FR"/>
        </w:rPr>
        <w:t xml:space="preserve"> prise en compte des informations horaires temps réel pour optimiser le déplacement (le train que l'on ne pensait pas pouvoir prendre à une correspondance devient disponible suite à un léger retard ou encore un retard trop important  impliquant une modification de l'itinéraire, </w:t>
      </w:r>
      <w:proofErr w:type="spellStart"/>
      <w:r w:rsidRPr="00604F94">
        <w:rPr>
          <w:lang w:val="fr-FR"/>
        </w:rPr>
        <w:t>etc</w:t>
      </w:r>
      <w:proofErr w:type="spellEnd"/>
      <w:r w:rsidR="003D26F2">
        <w:rPr>
          <w:lang w:val="fr-FR"/>
        </w:rPr>
        <w:t xml:space="preserve"> -</w:t>
      </w:r>
      <w:r w:rsidRPr="00604F94">
        <w:rPr>
          <w:lang w:val="fr-FR"/>
        </w:rPr>
        <w:t xml:space="preserve">). </w:t>
      </w:r>
    </w:p>
    <w:p w14:paraId="22654468" w14:textId="77777777" w:rsidR="003559FD" w:rsidRPr="00604F94" w:rsidRDefault="003559FD" w:rsidP="00322776">
      <w:pPr>
        <w:jc w:val="both"/>
        <w:rPr>
          <w:lang w:val="fr-FR"/>
        </w:rPr>
      </w:pPr>
      <w:r w:rsidRPr="00604F94">
        <w:rPr>
          <w:lang w:val="fr-FR"/>
        </w:rPr>
        <w:t>L'apport de la norme SIRI est ici clairement de permettre aux SAE de diffuser vers la centrale de mobilité l'ensemble des informations temps réel nécessaires pour la mise en place des services.</w:t>
      </w:r>
    </w:p>
    <w:p w14:paraId="21FE0354" w14:textId="77777777" w:rsidR="003559FD" w:rsidRPr="0075267B" w:rsidRDefault="003559FD" w:rsidP="00322776">
      <w:pPr>
        <w:jc w:val="both"/>
        <w:rPr>
          <w:lang w:val="fr-FR"/>
        </w:rPr>
      </w:pPr>
      <w:r>
        <w:rPr>
          <w:lang w:val="fr-FR"/>
        </w:rPr>
        <w:t xml:space="preserve">La description de ce cas d’usage est définie dans le document d’accompagnement </w:t>
      </w:r>
      <w:hyperlink w:anchor="_Documents_d’accompagnement" w:history="1">
        <w:r w:rsidRPr="00277121">
          <w:rPr>
            <w:rStyle w:val="Lienhypertexte"/>
          </w:rPr>
          <w:t>[A1]</w:t>
        </w:r>
      </w:hyperlink>
    </w:p>
    <w:p w14:paraId="28D2742D" w14:textId="77777777" w:rsidR="00FB4741" w:rsidRDefault="00FB4741" w:rsidP="00322776">
      <w:pPr>
        <w:pStyle w:val="Titre3"/>
        <w:jc w:val="both"/>
        <w:rPr>
          <w:lang w:val="fr-FR"/>
        </w:rPr>
      </w:pPr>
      <w:r>
        <w:rPr>
          <w:lang w:val="fr-FR"/>
        </w:rPr>
        <w:t>Gestion des perturbations</w:t>
      </w:r>
    </w:p>
    <w:p w14:paraId="2CBFA0D7" w14:textId="77777777" w:rsidR="002978FB" w:rsidRPr="008B1DB9" w:rsidRDefault="002978FB" w:rsidP="00322776">
      <w:pPr>
        <w:jc w:val="both"/>
        <w:rPr>
          <w:lang w:val="fr-FR"/>
        </w:rPr>
      </w:pPr>
      <w:r w:rsidRPr="008B1DB9">
        <w:rPr>
          <w:lang w:val="fr-FR"/>
        </w:rPr>
        <w:t xml:space="preserve">La prise en compte des perturbations telle qu'elle est souvent mise en </w:t>
      </w:r>
      <w:proofErr w:type="spellStart"/>
      <w:r w:rsidRPr="008B1DB9">
        <w:rPr>
          <w:lang w:val="fr-FR"/>
        </w:rPr>
        <w:t>oeuvre</w:t>
      </w:r>
      <w:proofErr w:type="spellEnd"/>
      <w:r w:rsidRPr="008B1DB9">
        <w:rPr>
          <w:lang w:val="fr-FR"/>
        </w:rPr>
        <w:t xml:space="preserve"> dans les systèmes actuels se limite souvent à un message textuel libre ou </w:t>
      </w:r>
      <w:proofErr w:type="spellStart"/>
      <w:r w:rsidRPr="008B1DB9">
        <w:rPr>
          <w:lang w:val="fr-FR"/>
        </w:rPr>
        <w:t>pré-formaté</w:t>
      </w:r>
      <w:proofErr w:type="spellEnd"/>
      <w:r w:rsidRPr="008B1DB9">
        <w:rPr>
          <w:lang w:val="fr-FR"/>
        </w:rPr>
        <w:t xml:space="preserve"> et associé à un arrêt, une ligne, un itinéraire ou une mission. La norme SIRI permet de transmettre la perturbation de manière codifiée ; Elle permet :</w:t>
      </w:r>
    </w:p>
    <w:p w14:paraId="4E8A1E50" w14:textId="77777777" w:rsidR="002978FB" w:rsidRDefault="002978FB" w:rsidP="001C78C1">
      <w:pPr>
        <w:pStyle w:val="Puce1"/>
      </w:pPr>
      <w:proofErr w:type="gramStart"/>
      <w:r>
        <w:t>de</w:t>
      </w:r>
      <w:proofErr w:type="gramEnd"/>
      <w:r>
        <w:t xml:space="preserve"> décrire finement la cause de la perturbation,</w:t>
      </w:r>
    </w:p>
    <w:p w14:paraId="23B9C479" w14:textId="77777777" w:rsidR="002978FB" w:rsidRDefault="002978FB" w:rsidP="001C78C1">
      <w:pPr>
        <w:pStyle w:val="Puce1"/>
      </w:pPr>
      <w:proofErr w:type="gramStart"/>
      <w:r>
        <w:t>de</w:t>
      </w:r>
      <w:proofErr w:type="gramEnd"/>
      <w:r>
        <w:t xml:space="preserve"> lister les conséquences liées à cette perturbation,</w:t>
      </w:r>
    </w:p>
    <w:p w14:paraId="28B30E88" w14:textId="77777777" w:rsidR="002978FB" w:rsidRDefault="002978FB">
      <w:pPr>
        <w:pStyle w:val="Puce1"/>
      </w:pPr>
      <w:proofErr w:type="gramStart"/>
      <w:r>
        <w:t>de</w:t>
      </w:r>
      <w:proofErr w:type="gramEnd"/>
      <w:r>
        <w:t xml:space="preserve"> permettre une prise en compte par un calculateur d’itinéraires,</w:t>
      </w:r>
    </w:p>
    <w:p w14:paraId="78413033" w14:textId="77777777" w:rsidR="002978FB" w:rsidRDefault="002978FB">
      <w:pPr>
        <w:pStyle w:val="Puce1"/>
      </w:pPr>
      <w:proofErr w:type="gramStart"/>
      <w:r>
        <w:t>de</w:t>
      </w:r>
      <w:proofErr w:type="gramEnd"/>
      <w:r>
        <w:t xml:space="preserve"> générer automatiquement des messages, avec prise en compte du type de périphérique (petits messages pour les SMS, longs messages pour le Web, etc.) ou de générer ces messages en plusieurs langues (il ne s’agit naturellement pas d’une fonction de SIRI mais d’une fonction qui pourra être mise en œuvre par l’émetteur ou par le récepteur sur la base des données structurées),</w:t>
      </w:r>
    </w:p>
    <w:p w14:paraId="77E30897" w14:textId="77777777" w:rsidR="002978FB" w:rsidRPr="008B1DB9" w:rsidRDefault="002978FB" w:rsidP="008E47A4">
      <w:pPr>
        <w:numPr>
          <w:ilvl w:val="0"/>
          <w:numId w:val="48"/>
        </w:numPr>
        <w:jc w:val="both"/>
        <w:rPr>
          <w:lang w:val="fr-FR"/>
        </w:rPr>
      </w:pPr>
      <w:proofErr w:type="gramStart"/>
      <w:r w:rsidRPr="008B1DB9">
        <w:rPr>
          <w:lang w:val="fr-FR"/>
        </w:rPr>
        <w:t>d'associer</w:t>
      </w:r>
      <w:proofErr w:type="gramEnd"/>
      <w:r w:rsidRPr="008B1DB9">
        <w:rPr>
          <w:lang w:val="fr-FR"/>
        </w:rPr>
        <w:t xml:space="preserve"> la perturbation à un tronçon de ligne,</w:t>
      </w:r>
    </w:p>
    <w:p w14:paraId="5BCD70A1" w14:textId="77777777" w:rsidR="002978FB" w:rsidRPr="008B1DB9" w:rsidRDefault="002978FB" w:rsidP="008E47A4">
      <w:pPr>
        <w:numPr>
          <w:ilvl w:val="0"/>
          <w:numId w:val="48"/>
        </w:numPr>
        <w:jc w:val="both"/>
        <w:rPr>
          <w:lang w:val="fr-FR"/>
        </w:rPr>
      </w:pPr>
      <w:proofErr w:type="gramStart"/>
      <w:r w:rsidRPr="008B1DB9">
        <w:rPr>
          <w:lang w:val="fr-FR"/>
        </w:rPr>
        <w:lastRenderedPageBreak/>
        <w:t>de</w:t>
      </w:r>
      <w:proofErr w:type="gramEnd"/>
      <w:r w:rsidRPr="008B1DB9">
        <w:rPr>
          <w:lang w:val="fr-FR"/>
        </w:rPr>
        <w:t xml:space="preserve"> gérer des périodes de validité complexe (i.e. : du lundi au vendredi de 8 h à 18 h</w:t>
      </w:r>
      <w:r w:rsidR="003D26F2">
        <w:rPr>
          <w:lang w:val="fr-FR"/>
        </w:rPr>
        <w:t xml:space="preserve"> -</w:t>
      </w:r>
      <w:r w:rsidRPr="008B1DB9">
        <w:rPr>
          <w:lang w:val="fr-FR"/>
        </w:rPr>
        <w:t>.),</w:t>
      </w:r>
    </w:p>
    <w:p w14:paraId="7366C05A" w14:textId="77777777" w:rsidR="009D0EF1" w:rsidRPr="008B1DB9" w:rsidRDefault="002978FB" w:rsidP="008E47A4">
      <w:pPr>
        <w:numPr>
          <w:ilvl w:val="0"/>
          <w:numId w:val="48"/>
        </w:numPr>
        <w:jc w:val="both"/>
        <w:rPr>
          <w:lang w:val="fr-FR"/>
        </w:rPr>
      </w:pPr>
      <w:proofErr w:type="gramStart"/>
      <w:r w:rsidRPr="008B1DB9">
        <w:rPr>
          <w:lang w:val="fr-FR"/>
        </w:rPr>
        <w:t>de</w:t>
      </w:r>
      <w:proofErr w:type="gramEnd"/>
      <w:r w:rsidRPr="008B1DB9">
        <w:rPr>
          <w:lang w:val="fr-FR"/>
        </w:rPr>
        <w:t xml:space="preserve"> mettre à jour le « fil de perturbation » en ayant la possibilité d’identifier les mises à jour d'une perturbation. </w:t>
      </w:r>
    </w:p>
    <w:p w14:paraId="47EE442A" w14:textId="77777777" w:rsidR="009D0EF1" w:rsidRPr="0075267B" w:rsidRDefault="009D0EF1" w:rsidP="00322776">
      <w:pPr>
        <w:jc w:val="both"/>
        <w:rPr>
          <w:lang w:val="fr-FR"/>
        </w:rPr>
      </w:pPr>
      <w:r>
        <w:rPr>
          <w:lang w:val="fr-FR"/>
        </w:rPr>
        <w:t xml:space="preserve">La description de ce cas d’usage est définie dans le document d’accompagnement </w:t>
      </w:r>
      <w:hyperlink w:anchor="_Documents_d’accompagnement" w:history="1">
        <w:r w:rsidRPr="00277121">
          <w:rPr>
            <w:rStyle w:val="Lienhypertexte"/>
          </w:rPr>
          <w:t>[A1]</w:t>
        </w:r>
      </w:hyperlink>
    </w:p>
    <w:p w14:paraId="1AB9E8AF" w14:textId="77777777" w:rsidR="00FB4741" w:rsidRDefault="00E16EE0" w:rsidP="00322776">
      <w:pPr>
        <w:pStyle w:val="Titre3"/>
        <w:jc w:val="both"/>
        <w:rPr>
          <w:lang w:val="fr-FR"/>
        </w:rPr>
      </w:pPr>
      <w:r>
        <w:rPr>
          <w:lang w:val="fr-FR"/>
        </w:rPr>
        <w:t>Information PMR</w:t>
      </w:r>
    </w:p>
    <w:p w14:paraId="69204ADA" w14:textId="2B73C43D" w:rsidR="00D35E35" w:rsidRPr="008B1DB9" w:rsidRDefault="00D35E35" w:rsidP="00322776">
      <w:pPr>
        <w:jc w:val="both"/>
        <w:rPr>
          <w:lang w:val="fr-FR"/>
        </w:rPr>
      </w:pPr>
      <w:r w:rsidRPr="008B1DB9">
        <w:rPr>
          <w:lang w:val="fr-FR"/>
        </w:rPr>
        <w:t xml:space="preserve">Informer les PMR ou toute personne ayant des besoins particuliers (en particulier </w:t>
      </w:r>
      <w:ins w:id="71" w:author="thierry henault" w:date="2022-08-11T10:14:00Z">
        <w:r w:rsidR="007D0AED">
          <w:rPr>
            <w:lang w:val="fr-FR"/>
          </w:rPr>
          <w:t>les</w:t>
        </w:r>
        <w:r w:rsidR="007D0AED" w:rsidRPr="008B1DB9">
          <w:rPr>
            <w:lang w:val="fr-FR"/>
          </w:rPr>
          <w:t xml:space="preserve"> </w:t>
        </w:r>
      </w:ins>
      <w:r w:rsidRPr="008B1DB9">
        <w:rPr>
          <w:lang w:val="fr-FR"/>
        </w:rPr>
        <w:t xml:space="preserve">handicaps auditifs, visuels, moteurs, etc., mais aussi à tous les besoins particuliers comme « utilisation d'une poussette », « lourdement chargé en bagage », « jambe dans le plâtre », etc.) est aussi un besoin avéré. </w:t>
      </w:r>
    </w:p>
    <w:p w14:paraId="16E47FC3" w14:textId="77777777" w:rsidR="00D35E35" w:rsidRPr="008B1DB9" w:rsidRDefault="00D35E35" w:rsidP="00322776">
      <w:pPr>
        <w:jc w:val="both"/>
        <w:rPr>
          <w:lang w:val="fr-FR"/>
        </w:rPr>
      </w:pPr>
      <w:r w:rsidRPr="008B1DB9">
        <w:rPr>
          <w:lang w:val="fr-FR"/>
        </w:rPr>
        <w:t>Ce type de besoin comporte une composante temps réel afin de pouvoir informer sur l'état des équipements et des services (i.e. : disponibilité ou non d'un ascenseur, d'un escalier mécanique, d'une palette, d'un dispositif visuel, etc.).</w:t>
      </w:r>
    </w:p>
    <w:p w14:paraId="57062B43" w14:textId="133C1AA0" w:rsidR="00D35E35" w:rsidRPr="008B1DB9" w:rsidRDefault="00D35E35" w:rsidP="00322776">
      <w:pPr>
        <w:jc w:val="both"/>
        <w:rPr>
          <w:lang w:val="fr-FR"/>
        </w:rPr>
      </w:pPr>
      <w:r w:rsidRPr="008B1DB9">
        <w:rPr>
          <w:lang w:val="fr-FR"/>
        </w:rPr>
        <w:t>Sur la base des services SIRI</w:t>
      </w:r>
      <w:ins w:id="72" w:author="thierry henault" w:date="2022-08-11T10:15:00Z">
        <w:r w:rsidR="007D0AED">
          <w:rPr>
            <w:lang w:val="fr-FR"/>
          </w:rPr>
          <w:t>,</w:t>
        </w:r>
      </w:ins>
      <w:r w:rsidRPr="008B1DB9">
        <w:rPr>
          <w:lang w:val="fr-FR"/>
        </w:rPr>
        <w:t xml:space="preserve"> des systèmes d'acquisition et de supervision ou des systèmes impliquant une saisie par un opérateur (la vérification d'état des équipements est aujourd'hui réalisée de façon manuelle dans de très nombreux cas) peuvent diffuser leurs informations de perturbation.</w:t>
      </w:r>
    </w:p>
    <w:p w14:paraId="22B697DC" w14:textId="77777777" w:rsidR="00D35E35" w:rsidRPr="00922ED9" w:rsidRDefault="00D35E35" w:rsidP="00322776">
      <w:pPr>
        <w:jc w:val="both"/>
        <w:rPr>
          <w:lang w:val="fr-FR"/>
        </w:rPr>
      </w:pPr>
      <w:r>
        <w:rPr>
          <w:lang w:val="fr-FR"/>
        </w:rPr>
        <w:t xml:space="preserve">La description de ce cas d’usage est définie dans le document d’accompagnement </w:t>
      </w:r>
      <w:hyperlink w:anchor="_Documents_d’accompagnement" w:history="1">
        <w:r w:rsidRPr="00277121">
          <w:rPr>
            <w:rStyle w:val="Lienhypertexte"/>
          </w:rPr>
          <w:t>[A1]</w:t>
        </w:r>
      </w:hyperlink>
    </w:p>
    <w:p w14:paraId="51ECA9B0" w14:textId="77777777" w:rsidR="003416B2" w:rsidRDefault="003416B2" w:rsidP="00322776">
      <w:pPr>
        <w:pStyle w:val="Titre3"/>
        <w:jc w:val="both"/>
        <w:rPr>
          <w:lang w:val="fr-FR"/>
        </w:rPr>
      </w:pPr>
      <w:r>
        <w:rPr>
          <w:lang w:val="fr-FR"/>
        </w:rPr>
        <w:t>Concentrateur</w:t>
      </w:r>
    </w:p>
    <w:p w14:paraId="7F36ABCF" w14:textId="77777777" w:rsidR="00D35E35" w:rsidRPr="008B1DB9" w:rsidRDefault="00D35E35" w:rsidP="00322776">
      <w:pPr>
        <w:jc w:val="both"/>
        <w:rPr>
          <w:lang w:val="fr-FR"/>
        </w:rPr>
      </w:pPr>
      <w:r w:rsidRPr="008B1DB9">
        <w:rPr>
          <w:lang w:val="fr-FR"/>
        </w:rPr>
        <w:t>Les concentrateur</w:t>
      </w:r>
      <w:r w:rsidR="00A81239" w:rsidRPr="008B1DB9">
        <w:rPr>
          <w:lang w:val="fr-FR"/>
        </w:rPr>
        <w:t>s</w:t>
      </w:r>
      <w:r w:rsidRPr="008B1DB9">
        <w:rPr>
          <w:lang w:val="fr-FR"/>
        </w:rPr>
        <w:t xml:space="preserve"> permettent </w:t>
      </w:r>
      <w:r w:rsidR="00A81239" w:rsidRPr="008B1DB9">
        <w:rPr>
          <w:lang w:val="fr-FR"/>
        </w:rPr>
        <w:t xml:space="preserve">de rassembler au sein d’un même système un ensemble d’informations voyageur d’origine et de formes diverses dans un format pivot (en principe conforme aux concepts </w:t>
      </w:r>
      <w:proofErr w:type="spellStart"/>
      <w:r w:rsidR="00A81239" w:rsidRPr="008B1DB9">
        <w:rPr>
          <w:lang w:val="fr-FR"/>
        </w:rPr>
        <w:t>transmodel</w:t>
      </w:r>
      <w:proofErr w:type="spellEnd"/>
      <w:r w:rsidR="00A81239" w:rsidRPr="008B1DB9">
        <w:rPr>
          <w:lang w:val="fr-FR"/>
        </w:rPr>
        <w:t>) pour les mettre à disposition de systèmes Clients.</w:t>
      </w:r>
    </w:p>
    <w:p w14:paraId="6F6A3376" w14:textId="77777777" w:rsidR="00A81239" w:rsidRPr="008B1DB9" w:rsidRDefault="00A81239" w:rsidP="00322776">
      <w:pPr>
        <w:jc w:val="both"/>
        <w:rPr>
          <w:lang w:val="fr-FR"/>
        </w:rPr>
      </w:pPr>
      <w:r w:rsidRPr="008B1DB9">
        <w:rPr>
          <w:lang w:val="fr-FR"/>
        </w:rPr>
        <w:t xml:space="preserve">Le flux entrant et sortant du concentrateur peuvent s’appuyer sur SIRI. En </w:t>
      </w:r>
      <w:proofErr w:type="spellStart"/>
      <w:r w:rsidRPr="008B1DB9">
        <w:rPr>
          <w:lang w:val="fr-FR"/>
        </w:rPr>
        <w:t>general</w:t>
      </w:r>
      <w:proofErr w:type="spellEnd"/>
      <w:r w:rsidRPr="008B1DB9">
        <w:rPr>
          <w:lang w:val="fr-FR"/>
        </w:rPr>
        <w:t xml:space="preserve"> les systèmes historiques peuvent fournir aux concentrateurs les informations dans des formats autres, le concentrateur redistribuant les donn</w:t>
      </w:r>
      <w:r w:rsidR="0062443D" w:rsidRPr="008B1DB9">
        <w:rPr>
          <w:lang w:val="fr-FR"/>
        </w:rPr>
        <w:t>ées en utilisant SIRI.</w:t>
      </w:r>
    </w:p>
    <w:p w14:paraId="58451B18" w14:textId="77777777" w:rsidR="00D35E35" w:rsidRDefault="00D35E35" w:rsidP="001C78C1">
      <w:pPr>
        <w:pStyle w:val="Puce1"/>
      </w:pPr>
      <w:proofErr w:type="gramStart"/>
      <w:r>
        <w:t>les</w:t>
      </w:r>
      <w:proofErr w:type="gramEnd"/>
      <w:r>
        <w:t xml:space="preserve"> centrales de mobilité, </w:t>
      </w:r>
    </w:p>
    <w:p w14:paraId="6E2D50D7" w14:textId="77777777" w:rsidR="00D35E35" w:rsidRPr="008B1DB9" w:rsidRDefault="00D35E35" w:rsidP="001C78C1">
      <w:pPr>
        <w:pStyle w:val="Puce1"/>
      </w:pPr>
      <w:proofErr w:type="gramStart"/>
      <w:r w:rsidRPr="008B1DB9">
        <w:t>les</w:t>
      </w:r>
      <w:proofErr w:type="gramEnd"/>
      <w:r w:rsidRPr="008B1DB9">
        <w:t xml:space="preserve"> systèmes pour les agents sur le terrain, </w:t>
      </w:r>
    </w:p>
    <w:p w14:paraId="5B83423D" w14:textId="77777777" w:rsidR="00D35E35" w:rsidRDefault="00D35E35">
      <w:pPr>
        <w:pStyle w:val="Puce1"/>
      </w:pPr>
      <w:proofErr w:type="gramStart"/>
      <w:r>
        <w:t>les</w:t>
      </w:r>
      <w:proofErr w:type="gramEnd"/>
      <w:r>
        <w:t xml:space="preserve"> afficheurs, </w:t>
      </w:r>
    </w:p>
    <w:p w14:paraId="5590FAFF" w14:textId="77777777" w:rsidR="00D35E35" w:rsidRPr="008B1DB9" w:rsidRDefault="00D35E35">
      <w:pPr>
        <w:pStyle w:val="Puce1"/>
      </w:pPr>
      <w:proofErr w:type="gramStart"/>
      <w:r w:rsidRPr="008B1DB9">
        <w:t>des</w:t>
      </w:r>
      <w:proofErr w:type="gramEnd"/>
      <w:r w:rsidRPr="008B1DB9">
        <w:t xml:space="preserve"> terminaux dédiés (système prévu spécifiquement pour gérer un type de handicap), </w:t>
      </w:r>
    </w:p>
    <w:p w14:paraId="35F9E480" w14:textId="77777777" w:rsidR="00D35E35" w:rsidRDefault="00D35E35">
      <w:pPr>
        <w:pStyle w:val="Puce1"/>
      </w:pPr>
      <w:r>
        <w:t>etc.</w:t>
      </w:r>
    </w:p>
    <w:p w14:paraId="4EBFD080" w14:textId="77777777" w:rsidR="003416B2" w:rsidRDefault="003416B2" w:rsidP="00322776">
      <w:pPr>
        <w:pStyle w:val="Titre3"/>
        <w:jc w:val="both"/>
        <w:rPr>
          <w:lang w:val="fr-FR"/>
        </w:rPr>
      </w:pPr>
      <w:r>
        <w:rPr>
          <w:lang w:val="fr-FR"/>
        </w:rPr>
        <w:t>Conformité Directive EU</w:t>
      </w:r>
    </w:p>
    <w:p w14:paraId="2FAE9BB6" w14:textId="77777777" w:rsidR="00E40B65" w:rsidRPr="008B1DB9" w:rsidRDefault="00E40B65" w:rsidP="00322776">
      <w:pPr>
        <w:jc w:val="both"/>
        <w:rPr>
          <w:lang w:val="fr-FR"/>
        </w:rPr>
      </w:pPr>
      <w:r w:rsidRPr="008B1DB9">
        <w:rPr>
          <w:lang w:val="fr-FR"/>
        </w:rPr>
        <w:t xml:space="preserve">La LOI n° 2019-1428 du 24 décembre 2019 d'orientation des mobilités (LOM : </w:t>
      </w:r>
      <w:hyperlink r:id="rId12" w:history="1">
        <w:r w:rsidRPr="00CE420E">
          <w:rPr>
            <w:rStyle w:val="Lienhypertexte"/>
          </w:rPr>
          <w:t>https://www.legifrance.gouv.fr/dossierlegislatif/JORFDOLE000037646678</w:t>
        </w:r>
      </w:hyperlink>
      <w:r w:rsidRPr="008B1DB9">
        <w:rPr>
          <w:lang w:val="fr-FR"/>
        </w:rPr>
        <w:t xml:space="preserve">) et, au niveau Européen, le Règlement Délégué (UE) 2017/1926 </w:t>
      </w:r>
      <w:r w:rsidR="004342D4">
        <w:rPr>
          <w:lang w:val="fr-FR"/>
        </w:rPr>
        <w:t>d</w:t>
      </w:r>
      <w:r w:rsidRPr="008B1DB9">
        <w:rPr>
          <w:lang w:val="fr-FR"/>
        </w:rPr>
        <w:t>e La Commission du 31 mai 2017 (complétant la directive 2010/40/UE du Parlement européen et du Conseil en ce qui concerne la mise à disposition, dans l'ensemble de l'Union, de services d'informations sur les déplacements multimodaux) rendent obligatoire la mise à disposition, quand elles existent,  de certains types de données.</w:t>
      </w:r>
    </w:p>
    <w:p w14:paraId="58986D75" w14:textId="77777777" w:rsidR="00E40B65" w:rsidRPr="008B1DB9" w:rsidRDefault="00E40B65" w:rsidP="00322776">
      <w:pPr>
        <w:jc w:val="both"/>
        <w:rPr>
          <w:lang w:val="fr-FR"/>
        </w:rPr>
      </w:pPr>
      <w:r w:rsidRPr="008B1DB9">
        <w:rPr>
          <w:lang w:val="fr-FR"/>
        </w:rPr>
        <w:lastRenderedPageBreak/>
        <w:t>Le tableau ci-dessous résulte de l’analyse de la LOM et du règlement délégué et fournit la liste des concepts concernés dans le présent profil. Il sera don</w:t>
      </w:r>
      <w:r w:rsidR="004342D4">
        <w:rPr>
          <w:lang w:val="fr-FR"/>
        </w:rPr>
        <w:t>c</w:t>
      </w:r>
      <w:r w:rsidRPr="008B1DB9">
        <w:rPr>
          <w:lang w:val="fr-FR"/>
        </w:rPr>
        <w:t xml:space="preserve"> nécessaire de fournir ces données pour être conforme à la législation (il s’agit bien de mettre à disposition toutes les données existantes dans les SI transport, et non de créer des données qui n’existeraient pas encore sous forme informatique).</w:t>
      </w:r>
    </w:p>
    <w:p w14:paraId="6AAC0143" w14:textId="77777777" w:rsidR="00E40B65" w:rsidRPr="008B1DB9" w:rsidRDefault="004342D4" w:rsidP="00322776">
      <w:pPr>
        <w:jc w:val="both"/>
        <w:rPr>
          <w:lang w:val="fr-FR"/>
        </w:rPr>
      </w:pPr>
      <w:r>
        <w:rPr>
          <w:lang w:val="fr-FR"/>
        </w:rPr>
        <w:t>L</w:t>
      </w:r>
      <w:r w:rsidR="00E40B65" w:rsidRPr="008B1DB9">
        <w:rPr>
          <w:lang w:val="fr-FR"/>
        </w:rPr>
        <w:t>es concepts présents dans les tableaux sont ceux directement référencé</w:t>
      </w:r>
      <w:r>
        <w:rPr>
          <w:lang w:val="fr-FR"/>
        </w:rPr>
        <w:t>s</w:t>
      </w:r>
      <w:r w:rsidR="00E40B65" w:rsidRPr="008B1DB9">
        <w:rPr>
          <w:lang w:val="fr-FR"/>
        </w:rPr>
        <w:t xml:space="preserve"> par l’annexe du règlement européen (</w:t>
      </w:r>
      <w:hyperlink r:id="rId13" w:history="1">
        <w:r w:rsidR="00E40B65" w:rsidRPr="00CE420E">
          <w:rPr>
            <w:rStyle w:val="Lienhypertexte"/>
          </w:rPr>
          <w:t>https://eur-lex.europa.eu/legal-content/FR/TXT/HTML/?uri=CELEX:32017R1926&amp;from=FR</w:t>
        </w:r>
      </w:hyperlink>
      <w:r>
        <w:rPr>
          <w:lang w:val="fr-FR"/>
        </w:rPr>
        <w:t xml:space="preserve">) qui </w:t>
      </w:r>
      <w:r w:rsidR="00E40B65" w:rsidRPr="008B1DB9">
        <w:rPr>
          <w:lang w:val="fr-FR"/>
        </w:rPr>
        <w:t>implique</w:t>
      </w:r>
      <w:r>
        <w:rPr>
          <w:lang w:val="fr-FR"/>
        </w:rPr>
        <w:t>nt</w:t>
      </w:r>
      <w:r w:rsidR="00E40B65" w:rsidRPr="008B1DB9">
        <w:rPr>
          <w:lang w:val="fr-FR"/>
        </w:rPr>
        <w:t xml:space="preserve"> d’autres concepts </w:t>
      </w:r>
      <w:r>
        <w:rPr>
          <w:lang w:val="fr-FR"/>
        </w:rPr>
        <w:t>(</w:t>
      </w:r>
      <w:r w:rsidR="00E40B65" w:rsidRPr="008B1DB9">
        <w:rPr>
          <w:lang w:val="fr-FR"/>
        </w:rPr>
        <w:t xml:space="preserve">soit par héritage soit par relation, au </w:t>
      </w:r>
      <w:r>
        <w:rPr>
          <w:lang w:val="fr-FR"/>
        </w:rPr>
        <w:t>s</w:t>
      </w:r>
      <w:r w:rsidR="00E40B65" w:rsidRPr="008B1DB9">
        <w:rPr>
          <w:lang w:val="fr-FR"/>
        </w:rPr>
        <w:t>ens UML des termes). Ces éléments d’héritage et de relations sont présentés dans les profils, mais pas dans ce tableau.</w:t>
      </w:r>
    </w:p>
    <w:p w14:paraId="63B9466C" w14:textId="77777777" w:rsidR="00E40B65" w:rsidRPr="008B1DB9" w:rsidRDefault="00E40B65" w:rsidP="00322776">
      <w:pPr>
        <w:jc w:val="both"/>
        <w:rPr>
          <w:lang w:val="fr-FR"/>
        </w:rPr>
      </w:pPr>
      <w:r w:rsidRPr="008B1DB9">
        <w:rPr>
          <w:lang w:val="fr-FR"/>
        </w:rPr>
        <w:t>De plus, les noms des catégories (colonnes Catégorie et Détail) ont été conservés dans la langue originale du document (l’anglais) pour éviter tout risque de confusion. Pour la même raison, les noms des concepts concernés sont ceux de la version originale de Transmodel.</w:t>
      </w:r>
    </w:p>
    <w:p w14:paraId="55CF8A54" w14:textId="77777777" w:rsidR="004342D4" w:rsidRDefault="00E40B65" w:rsidP="00322776">
      <w:pPr>
        <w:jc w:val="both"/>
        <w:rPr>
          <w:lang w:val="fr-FR"/>
        </w:rPr>
      </w:pPr>
      <w:r w:rsidRPr="008B1DB9">
        <w:rPr>
          <w:lang w:val="fr-FR"/>
        </w:rPr>
        <w:t>Pour certaines catégories de données, il peut arriver que les concepts correspondants soient multiples, mais aussi qu’ils soient différents suivant le niveau de précision porté par la donnée. La colonnes « </w:t>
      </w:r>
      <w:r w:rsidR="001A047F" w:rsidRPr="008B1DB9">
        <w:rPr>
          <w:lang w:val="fr-FR"/>
        </w:rPr>
        <w:t>Services</w:t>
      </w:r>
      <w:r w:rsidRPr="008B1DB9">
        <w:rPr>
          <w:lang w:val="fr-FR"/>
        </w:rPr>
        <w:t xml:space="preserve"> à minima » correspond alors au minimum à fournir pour répondre à la catégorie en question et les colonne</w:t>
      </w:r>
      <w:r w:rsidR="004342D4">
        <w:rPr>
          <w:lang w:val="fr-FR"/>
        </w:rPr>
        <w:t>s</w:t>
      </w:r>
      <w:r w:rsidRPr="008B1DB9">
        <w:rPr>
          <w:lang w:val="fr-FR"/>
        </w:rPr>
        <w:t xml:space="preserve"> « Autres </w:t>
      </w:r>
      <w:r w:rsidR="001A047F" w:rsidRPr="008B1DB9">
        <w:rPr>
          <w:lang w:val="fr-FR"/>
        </w:rPr>
        <w:t>services</w:t>
      </w:r>
      <w:r w:rsidRPr="008B1DB9">
        <w:rPr>
          <w:lang w:val="fr-FR"/>
        </w:rPr>
        <w:t> » décri</w:t>
      </w:r>
      <w:r w:rsidR="004342D4">
        <w:rPr>
          <w:lang w:val="fr-FR"/>
        </w:rPr>
        <w:t>ven</w:t>
      </w:r>
      <w:r w:rsidRPr="008B1DB9">
        <w:rPr>
          <w:lang w:val="fr-FR"/>
        </w:rPr>
        <w:t>t des informations complémentaires qui, si elles sont utiles, ne sont pas indispensable</w:t>
      </w:r>
      <w:r w:rsidR="004342D4">
        <w:rPr>
          <w:lang w:val="fr-FR"/>
        </w:rPr>
        <w:t>s</w:t>
      </w:r>
      <w:r w:rsidRPr="008B1DB9">
        <w:rPr>
          <w:lang w:val="fr-FR"/>
        </w:rPr>
        <w:t xml:space="preserve"> pour répondre à cette catégorie.</w:t>
      </w:r>
    </w:p>
    <w:p w14:paraId="15FAA457" w14:textId="77777777" w:rsidR="00E40B65" w:rsidRPr="008B1DB9" w:rsidRDefault="00E40B65" w:rsidP="00322776">
      <w:pPr>
        <w:jc w:val="both"/>
        <w:rPr>
          <w:lang w:val="fr-FR"/>
        </w:rPr>
      </w:pPr>
      <w:r w:rsidRPr="008B1DB9">
        <w:rPr>
          <w:lang w:val="fr-FR"/>
        </w:rPr>
        <w:t>Il faut toutefois garder à l’esprit que toute information existante est supposée être mise à disposition (que cela relève de la première ou de la seconde colonne).</w:t>
      </w:r>
    </w:p>
    <w:p w14:paraId="4B7F5FB1" w14:textId="77777777" w:rsidR="00E40B65" w:rsidRPr="008B1DB9" w:rsidRDefault="00E40B65" w:rsidP="00322776">
      <w:pPr>
        <w:jc w:val="both"/>
        <w:rPr>
          <w:lang w:val="fr-FR"/>
        </w:rPr>
      </w:pPr>
      <w:r w:rsidRPr="008B1DB9">
        <w:rPr>
          <w:lang w:val="fr-FR"/>
        </w:rPr>
        <w:t xml:space="preserve">La première colonne reprend la notion de </w:t>
      </w:r>
      <w:r w:rsidRPr="008B1DB9">
        <w:rPr>
          <w:i/>
          <w:iCs/>
          <w:lang w:val="fr-FR"/>
        </w:rPr>
        <w:t>niveau</w:t>
      </w:r>
      <w:r w:rsidRPr="008B1DB9">
        <w:rPr>
          <w:lang w:val="fr-FR"/>
        </w:rPr>
        <w:t xml:space="preserve"> tel qu’il est décrit et utilisé par le règlement européen et a notamment une incidence sur le calendrier de mise à disposition de la donnée (voir le règlement pour plus de détails).</w:t>
      </w:r>
    </w:p>
    <w:p w14:paraId="7086EB14" w14:textId="77777777" w:rsidR="00D35E35" w:rsidRPr="00FB4741" w:rsidRDefault="00E40B65" w:rsidP="00322776">
      <w:pPr>
        <w:jc w:val="both"/>
        <w:rPr>
          <w:lang w:val="fr-FR"/>
        </w:rPr>
      </w:pPr>
      <w:r w:rsidRPr="008B1DB9">
        <w:rPr>
          <w:lang w:val="fr-FR"/>
        </w:rPr>
        <w:t>Les différents concepts présentés ne sont bien sûr pas détaillés dans ce tableau mais dans le profil lui-même. C’est aussi dans la description du profil que l’on trouvera les détails concernant les attributs (obligatoire/facultatif, règles de remplissage, codification, etc.). Pour ce qui est des attributs facultatifs, la règle reste que, pour les objets ci-dessous, toute information disponible est supposée être fournie (mais on ne crée pas d’information si elle n’est pas disponible).</w:t>
      </w:r>
    </w:p>
    <w:p w14:paraId="02F5600C" w14:textId="77777777" w:rsidR="00FB4741" w:rsidRPr="000F0611" w:rsidRDefault="00FB4741" w:rsidP="00322776">
      <w:pPr>
        <w:pStyle w:val="Titre3"/>
        <w:jc w:val="both"/>
        <w:rPr>
          <w:lang w:val="fr-FR"/>
        </w:rPr>
        <w:sectPr w:rsidR="00FB4741" w:rsidRPr="000F0611" w:rsidSect="00FF7D19">
          <w:headerReference w:type="even" r:id="rId14"/>
          <w:headerReference w:type="default" r:id="rId15"/>
          <w:footerReference w:type="even" r:id="rId16"/>
          <w:footerReference w:type="default" r:id="rId17"/>
          <w:headerReference w:type="first" r:id="rId18"/>
          <w:pgSz w:w="11906" w:h="16838"/>
          <w:pgMar w:top="1644" w:right="737" w:bottom="1417" w:left="284" w:header="709" w:footer="284" w:gutter="567"/>
          <w:cols w:space="708"/>
          <w:titlePg/>
          <w:docGrid w:linePitch="360"/>
        </w:sectPr>
      </w:pPr>
    </w:p>
    <w:p w14:paraId="1A72508D" w14:textId="02D058CF" w:rsidR="008B1DB9" w:rsidRPr="008B1DB9" w:rsidRDefault="008B1DB9" w:rsidP="00322776">
      <w:pPr>
        <w:pStyle w:val="Tabletitle"/>
        <w:numPr>
          <w:ilvl w:val="0"/>
          <w:numId w:val="0"/>
        </w:numPr>
        <w:ind w:left="1985"/>
        <w:rPr>
          <w:lang w:val="fr-FR"/>
        </w:rPr>
      </w:pPr>
      <w:bookmarkStart w:id="73" w:name="_Toc5293760"/>
      <w:r w:rsidRPr="008B1DB9">
        <w:rPr>
          <w:lang w:val="fr-FR"/>
        </w:rPr>
        <w:lastRenderedPageBreak/>
        <w:t xml:space="preserve">Table </w:t>
      </w:r>
      <w:r w:rsidRPr="00442B2E">
        <w:fldChar w:fldCharType="begin"/>
      </w:r>
      <w:r w:rsidRPr="00604F94">
        <w:rPr>
          <w:lang w:val="fr-FR"/>
        </w:rPr>
        <w:instrText xml:space="preserve"> SEQ Table \* ARABIC </w:instrText>
      </w:r>
      <w:r w:rsidRPr="00442B2E">
        <w:fldChar w:fldCharType="separate"/>
      </w:r>
      <w:r w:rsidR="00CD6283">
        <w:rPr>
          <w:noProof/>
          <w:lang w:val="fr-FR"/>
        </w:rPr>
        <w:t>1</w:t>
      </w:r>
      <w:r w:rsidRPr="00442B2E">
        <w:fldChar w:fldCharType="end"/>
      </w:r>
      <w:r w:rsidRPr="008B1DB9">
        <w:rPr>
          <w:lang w:val="fr-FR"/>
        </w:rPr>
        <w:t xml:space="preserve"> – </w:t>
      </w:r>
      <w:r w:rsidRPr="008B1DB9">
        <w:rPr>
          <w:i/>
          <w:lang w:val="fr-FR"/>
        </w:rPr>
        <w:t>Concepts relatifs à la LOM et à la Règlementation Européenne</w:t>
      </w:r>
    </w:p>
    <w:tbl>
      <w:tblPr>
        <w:tblW w:w="5424" w:type="pct"/>
        <w:tblInd w:w="-356" w:type="dxa"/>
        <w:tblCellMar>
          <w:left w:w="70" w:type="dxa"/>
          <w:right w:w="70" w:type="dxa"/>
        </w:tblCellMar>
        <w:tblLook w:val="04A0" w:firstRow="1" w:lastRow="0" w:firstColumn="1" w:lastColumn="0" w:noHBand="0" w:noVBand="1"/>
      </w:tblPr>
      <w:tblGrid>
        <w:gridCol w:w="772"/>
        <w:gridCol w:w="2713"/>
        <w:gridCol w:w="3035"/>
        <w:gridCol w:w="1822"/>
        <w:gridCol w:w="2100"/>
        <w:gridCol w:w="4492"/>
      </w:tblGrid>
      <w:tr w:rsidR="008B1DB9" w:rsidRPr="00963BC2" w14:paraId="7C16EAAB" w14:textId="77777777" w:rsidTr="00F56E51">
        <w:trPr>
          <w:trHeight w:val="407"/>
          <w:tblHeader/>
        </w:trPr>
        <w:tc>
          <w:tcPr>
            <w:tcW w:w="258" w:type="pct"/>
            <w:tcBorders>
              <w:top w:val="single" w:sz="4" w:space="0" w:color="auto"/>
              <w:left w:val="single" w:sz="4" w:space="0" w:color="auto"/>
              <w:bottom w:val="single" w:sz="4" w:space="0" w:color="auto"/>
              <w:right w:val="single" w:sz="4" w:space="0" w:color="auto"/>
            </w:tcBorders>
            <w:shd w:val="clear" w:color="auto" w:fill="FFC000"/>
            <w:noWrap/>
            <w:vAlign w:val="center"/>
          </w:tcPr>
          <w:p w14:paraId="2E8900CD" w14:textId="77777777" w:rsidR="008B1DB9" w:rsidRPr="00982E64" w:rsidRDefault="008B1DB9" w:rsidP="00126B83">
            <w:pPr>
              <w:spacing w:after="0" w:line="240" w:lineRule="auto"/>
              <w:jc w:val="center"/>
              <w:rPr>
                <w:rFonts w:eastAsia="Times New Roman" w:cs="Calibri"/>
                <w:b/>
                <w:bCs/>
                <w:color w:val="000000"/>
                <w:sz w:val="21"/>
                <w:szCs w:val="21"/>
                <w:lang w:eastAsia="ja-JP"/>
              </w:rPr>
            </w:pPr>
            <w:proofErr w:type="spellStart"/>
            <w:r w:rsidRPr="00982E64">
              <w:rPr>
                <w:rFonts w:cs="Calibri"/>
                <w:b/>
                <w:bCs/>
                <w:color w:val="FFFFFF"/>
                <w:sz w:val="21"/>
                <w:szCs w:val="21"/>
              </w:rPr>
              <w:t>Niveau</w:t>
            </w:r>
            <w:proofErr w:type="spellEnd"/>
          </w:p>
        </w:tc>
        <w:tc>
          <w:tcPr>
            <w:tcW w:w="908" w:type="pct"/>
            <w:tcBorders>
              <w:top w:val="single" w:sz="4" w:space="0" w:color="auto"/>
              <w:left w:val="single" w:sz="4" w:space="0" w:color="auto"/>
              <w:bottom w:val="single" w:sz="4" w:space="0" w:color="auto"/>
              <w:right w:val="single" w:sz="4" w:space="0" w:color="auto"/>
            </w:tcBorders>
            <w:shd w:val="clear" w:color="auto" w:fill="FFC000"/>
            <w:vAlign w:val="center"/>
          </w:tcPr>
          <w:p w14:paraId="58F07F34" w14:textId="77777777" w:rsidR="008B1DB9" w:rsidRPr="00963BC2" w:rsidRDefault="008B1DB9" w:rsidP="00126B83">
            <w:pPr>
              <w:spacing w:after="0" w:line="240" w:lineRule="auto"/>
              <w:jc w:val="center"/>
              <w:rPr>
                <w:rFonts w:eastAsia="Times New Roman" w:cs="Calibri"/>
                <w:b/>
                <w:bCs/>
                <w:i/>
                <w:iCs/>
                <w:color w:val="000000"/>
                <w:sz w:val="21"/>
                <w:szCs w:val="21"/>
                <w:lang w:eastAsia="ja-JP"/>
              </w:rPr>
            </w:pPr>
            <w:proofErr w:type="spellStart"/>
            <w:r w:rsidRPr="00963BC2">
              <w:rPr>
                <w:rFonts w:cs="Calibri"/>
                <w:b/>
                <w:bCs/>
                <w:color w:val="FFFFFF"/>
                <w:sz w:val="21"/>
                <w:szCs w:val="21"/>
              </w:rPr>
              <w:t>Catégorie</w:t>
            </w:r>
            <w:proofErr w:type="spellEnd"/>
          </w:p>
        </w:tc>
        <w:tc>
          <w:tcPr>
            <w:tcW w:w="1016" w:type="pct"/>
            <w:tcBorders>
              <w:top w:val="single" w:sz="4" w:space="0" w:color="auto"/>
              <w:left w:val="single" w:sz="4" w:space="0" w:color="auto"/>
              <w:bottom w:val="single" w:sz="4" w:space="0" w:color="auto"/>
              <w:right w:val="single" w:sz="4" w:space="0" w:color="auto"/>
            </w:tcBorders>
            <w:shd w:val="clear" w:color="auto" w:fill="FFC000"/>
            <w:vAlign w:val="center"/>
          </w:tcPr>
          <w:p w14:paraId="1D4CD9B7" w14:textId="77777777" w:rsidR="008B1DB9" w:rsidRPr="00963BC2" w:rsidRDefault="008B1DB9" w:rsidP="00126B83">
            <w:pPr>
              <w:spacing w:after="0" w:line="240" w:lineRule="auto"/>
              <w:jc w:val="center"/>
              <w:rPr>
                <w:rFonts w:eastAsia="Times New Roman" w:cs="Calibri"/>
                <w:color w:val="000000"/>
                <w:sz w:val="21"/>
                <w:szCs w:val="21"/>
                <w:lang w:eastAsia="ja-JP"/>
              </w:rPr>
            </w:pPr>
            <w:proofErr w:type="spellStart"/>
            <w:r w:rsidRPr="00963BC2">
              <w:rPr>
                <w:rFonts w:cs="Calibri"/>
                <w:b/>
                <w:bCs/>
                <w:color w:val="FFFFFF"/>
                <w:sz w:val="21"/>
                <w:szCs w:val="21"/>
              </w:rPr>
              <w:t>Détail</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FFC000"/>
            <w:vAlign w:val="center"/>
          </w:tcPr>
          <w:p w14:paraId="28490392" w14:textId="77777777" w:rsidR="008B1DB9" w:rsidRPr="00963BC2" w:rsidRDefault="008B1DB9" w:rsidP="00126B83">
            <w:pPr>
              <w:spacing w:after="0" w:line="240" w:lineRule="auto"/>
              <w:jc w:val="center"/>
              <w:rPr>
                <w:rFonts w:eastAsia="Times New Roman" w:cs="Calibri"/>
                <w:color w:val="000000"/>
                <w:sz w:val="21"/>
                <w:szCs w:val="21"/>
                <w:lang w:eastAsia="ja-JP"/>
              </w:rPr>
            </w:pPr>
            <w:r>
              <w:rPr>
                <w:rFonts w:cs="Calibri"/>
                <w:b/>
                <w:bCs/>
                <w:color w:val="FFFFFF"/>
                <w:sz w:val="21"/>
                <w:szCs w:val="21"/>
              </w:rPr>
              <w:t>Service</w:t>
            </w:r>
            <w:r w:rsidRPr="00963BC2">
              <w:rPr>
                <w:rFonts w:cs="Calibri"/>
                <w:b/>
                <w:bCs/>
                <w:color w:val="FFFFFF"/>
                <w:sz w:val="21"/>
                <w:szCs w:val="21"/>
              </w:rPr>
              <w:t xml:space="preserve"> à minima</w:t>
            </w:r>
          </w:p>
        </w:tc>
        <w:tc>
          <w:tcPr>
            <w:tcW w:w="703" w:type="pct"/>
            <w:tcBorders>
              <w:top w:val="single" w:sz="4" w:space="0" w:color="auto"/>
              <w:left w:val="single" w:sz="4" w:space="0" w:color="auto"/>
              <w:bottom w:val="single" w:sz="4" w:space="0" w:color="auto"/>
              <w:right w:val="single" w:sz="4" w:space="0" w:color="auto"/>
            </w:tcBorders>
            <w:shd w:val="clear" w:color="auto" w:fill="FFC000"/>
            <w:noWrap/>
            <w:vAlign w:val="center"/>
          </w:tcPr>
          <w:p w14:paraId="141AB376" w14:textId="77777777" w:rsidR="008B1DB9" w:rsidRDefault="008B1DB9" w:rsidP="00126B83">
            <w:pPr>
              <w:spacing w:after="0" w:line="240" w:lineRule="auto"/>
              <w:jc w:val="center"/>
              <w:rPr>
                <w:rFonts w:cs="Calibri"/>
                <w:b/>
                <w:bCs/>
                <w:color w:val="FFFFFF"/>
                <w:sz w:val="21"/>
                <w:szCs w:val="21"/>
              </w:rPr>
            </w:pPr>
            <w:proofErr w:type="spellStart"/>
            <w:r w:rsidRPr="00963BC2">
              <w:rPr>
                <w:rFonts w:cs="Calibri"/>
                <w:b/>
                <w:bCs/>
                <w:color w:val="FFFFFF"/>
                <w:sz w:val="21"/>
                <w:szCs w:val="21"/>
              </w:rPr>
              <w:t>Autres</w:t>
            </w:r>
            <w:proofErr w:type="spellEnd"/>
          </w:p>
          <w:p w14:paraId="5F636AEA" w14:textId="77777777" w:rsidR="008B1DB9" w:rsidRPr="00963BC2" w:rsidRDefault="008B1DB9" w:rsidP="00126B83">
            <w:pPr>
              <w:spacing w:after="0" w:line="240" w:lineRule="auto"/>
              <w:jc w:val="center"/>
              <w:rPr>
                <w:rFonts w:eastAsia="Times New Roman" w:cs="Calibri"/>
                <w:color w:val="000000"/>
                <w:sz w:val="21"/>
                <w:szCs w:val="21"/>
                <w:lang w:eastAsia="ja-JP"/>
              </w:rPr>
            </w:pPr>
            <w:r>
              <w:rPr>
                <w:rFonts w:cs="Calibri"/>
                <w:b/>
                <w:bCs/>
                <w:color w:val="FFFFFF"/>
                <w:sz w:val="21"/>
                <w:szCs w:val="21"/>
              </w:rPr>
              <w:t>services</w:t>
            </w:r>
          </w:p>
        </w:tc>
        <w:tc>
          <w:tcPr>
            <w:tcW w:w="1504" w:type="pct"/>
            <w:tcBorders>
              <w:top w:val="single" w:sz="4" w:space="0" w:color="auto"/>
              <w:left w:val="single" w:sz="4" w:space="0" w:color="auto"/>
              <w:bottom w:val="single" w:sz="4" w:space="0" w:color="auto"/>
              <w:right w:val="single" w:sz="4" w:space="0" w:color="auto"/>
            </w:tcBorders>
            <w:shd w:val="clear" w:color="auto" w:fill="FFC000"/>
            <w:vAlign w:val="center"/>
          </w:tcPr>
          <w:p w14:paraId="040983EE" w14:textId="77777777" w:rsidR="008B1DB9" w:rsidRPr="00963BC2" w:rsidRDefault="008B1DB9" w:rsidP="00756391">
            <w:pPr>
              <w:spacing w:after="0" w:line="240" w:lineRule="auto"/>
              <w:jc w:val="both"/>
              <w:rPr>
                <w:rFonts w:eastAsia="Times New Roman" w:cs="Calibri"/>
                <w:color w:val="000000"/>
                <w:sz w:val="21"/>
                <w:szCs w:val="21"/>
                <w:lang w:eastAsia="ja-JP"/>
              </w:rPr>
            </w:pPr>
            <w:proofErr w:type="spellStart"/>
            <w:r w:rsidRPr="00963BC2">
              <w:rPr>
                <w:rFonts w:cs="Calibri"/>
                <w:b/>
                <w:bCs/>
                <w:color w:val="FFFFFF"/>
                <w:sz w:val="21"/>
                <w:szCs w:val="21"/>
              </w:rPr>
              <w:t>Commentaire</w:t>
            </w:r>
            <w:proofErr w:type="spellEnd"/>
          </w:p>
        </w:tc>
      </w:tr>
      <w:tr w:rsidR="008B1DB9" w:rsidRPr="00E32CB2" w14:paraId="226B0D89" w14:textId="77777777" w:rsidTr="00F56E51">
        <w:trPr>
          <w:trHeight w:val="1425"/>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16359E94" w14:textId="77777777" w:rsidR="008B1DB9" w:rsidRPr="0002692C" w:rsidRDefault="008B1DB9" w:rsidP="00126B83">
            <w:pPr>
              <w:spacing w:after="0" w:line="240" w:lineRule="auto"/>
              <w:jc w:val="center"/>
              <w:rPr>
                <w:rFonts w:eastAsia="Times New Roman" w:cs="Calibri"/>
                <w:color w:val="000000"/>
                <w:sz w:val="21"/>
                <w:szCs w:val="21"/>
                <w:lang w:eastAsia="ja-JP"/>
              </w:rPr>
            </w:pPr>
            <w:r>
              <w:rPr>
                <w:rFonts w:cs="Calibri"/>
                <w:color w:val="000000"/>
              </w:rPr>
              <w:t>1</w:t>
            </w:r>
          </w:p>
        </w:tc>
        <w:tc>
          <w:tcPr>
            <w:tcW w:w="908" w:type="pct"/>
            <w:tcBorders>
              <w:top w:val="single" w:sz="4" w:space="0" w:color="auto"/>
              <w:left w:val="single" w:sz="4" w:space="0" w:color="auto"/>
              <w:bottom w:val="single" w:sz="4" w:space="0" w:color="auto"/>
              <w:right w:val="single" w:sz="4" w:space="0" w:color="auto"/>
            </w:tcBorders>
            <w:shd w:val="clear" w:color="auto" w:fill="auto"/>
            <w:vAlign w:val="center"/>
          </w:tcPr>
          <w:p w14:paraId="2211625E" w14:textId="77777777" w:rsidR="008B1DB9" w:rsidRPr="00963BC2" w:rsidRDefault="008B1DB9" w:rsidP="00126B83">
            <w:pPr>
              <w:spacing w:after="0" w:line="240" w:lineRule="auto"/>
              <w:rPr>
                <w:rFonts w:eastAsia="Times New Roman" w:cs="Calibri"/>
                <w:b/>
                <w:bCs/>
                <w:i/>
                <w:iCs/>
                <w:color w:val="000000"/>
                <w:sz w:val="21"/>
                <w:szCs w:val="21"/>
                <w:lang w:eastAsia="ja-JP"/>
              </w:rPr>
            </w:pPr>
            <w:r>
              <w:rPr>
                <w:rFonts w:cs="Calibri"/>
                <w:b/>
                <w:bCs/>
                <w:i/>
                <w:iCs/>
                <w:color w:val="000000"/>
              </w:rPr>
              <w:t>Passing times, trip plans and auxiliary information</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0FF77862" w14:textId="77777777" w:rsidR="008B1DB9" w:rsidRPr="00963BC2" w:rsidRDefault="008B1DB9" w:rsidP="002C6E0B">
            <w:pPr>
              <w:spacing w:after="0" w:line="240" w:lineRule="auto"/>
              <w:jc w:val="both"/>
              <w:rPr>
                <w:rFonts w:eastAsia="Times New Roman" w:cs="Calibri"/>
                <w:color w:val="000000"/>
                <w:sz w:val="21"/>
                <w:szCs w:val="21"/>
                <w:lang w:eastAsia="ja-JP"/>
              </w:rPr>
            </w:pPr>
            <w:r>
              <w:rPr>
                <w:rFonts w:cs="Calibri"/>
                <w:color w:val="000000"/>
              </w:rPr>
              <w:t>Disruptions (all modes)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3D1FEFA" w14:textId="77777777" w:rsidR="008B1DB9" w:rsidRPr="0002692C" w:rsidRDefault="008B1DB9" w:rsidP="00126B83">
            <w:pPr>
              <w:spacing w:after="0" w:line="240" w:lineRule="auto"/>
              <w:rPr>
                <w:rFonts w:eastAsia="Times New Roman" w:cs="Calibri"/>
                <w:b/>
                <w:bCs/>
                <w:color w:val="000000"/>
                <w:sz w:val="20"/>
                <w:szCs w:val="20"/>
                <w:lang w:eastAsia="ja-JP"/>
              </w:rPr>
            </w:pPr>
            <w:r>
              <w:rPr>
                <w:rFonts w:cs="Calibri"/>
                <w:color w:val="000000"/>
              </w:rPr>
              <w:t>General Message</w:t>
            </w:r>
          </w:p>
        </w:tc>
        <w:tc>
          <w:tcPr>
            <w:tcW w:w="7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2F7936" w14:textId="77777777" w:rsidR="008B1DB9" w:rsidRPr="0002692C" w:rsidRDefault="008B1DB9" w:rsidP="00126B83">
            <w:pPr>
              <w:spacing w:after="0" w:line="240" w:lineRule="auto"/>
              <w:rPr>
                <w:rFonts w:eastAsia="Times New Roman" w:cs="Calibri"/>
                <w:b/>
                <w:bCs/>
                <w:color w:val="000000"/>
                <w:sz w:val="20"/>
                <w:szCs w:val="20"/>
                <w:lang w:eastAsia="ja-JP"/>
              </w:rPr>
            </w:pPr>
            <w:r>
              <w:rPr>
                <w:rFonts w:cs="Calibri"/>
                <w:color w:val="000000"/>
              </w:rPr>
              <w:t>Situation Exchange</w:t>
            </w: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1A49F5E5" w14:textId="22A6230D" w:rsidR="008B1DB9" w:rsidRPr="008B1DB9" w:rsidRDefault="007E1719" w:rsidP="00756391">
            <w:pPr>
              <w:spacing w:after="0" w:line="240" w:lineRule="auto"/>
              <w:jc w:val="both"/>
              <w:rPr>
                <w:rFonts w:eastAsia="Times New Roman" w:cs="Calibri"/>
                <w:color w:val="000000"/>
                <w:sz w:val="21"/>
                <w:szCs w:val="21"/>
                <w:lang w:val="fr-FR" w:eastAsia="ja-JP"/>
              </w:rPr>
            </w:pPr>
            <w:r>
              <w:rPr>
                <w:rFonts w:eastAsia="Times New Roman" w:cs="Calibri"/>
                <w:color w:val="000000"/>
                <w:sz w:val="21"/>
                <w:szCs w:val="21"/>
                <w:lang w:val="fr-FR" w:eastAsia="ja-JP"/>
              </w:rPr>
              <w:t xml:space="preserve">Note : </w:t>
            </w:r>
            <w:r w:rsidR="008B1DB9" w:rsidRPr="008B1DB9">
              <w:rPr>
                <w:rFonts w:eastAsia="Times New Roman" w:cs="Calibri"/>
                <w:color w:val="000000"/>
                <w:sz w:val="21"/>
                <w:szCs w:val="21"/>
                <w:lang w:val="fr-FR" w:eastAsia="ja-JP"/>
              </w:rPr>
              <w:t xml:space="preserve"> tout ce qui peut être échangé avec General Message peut aussi l’être avec Situation </w:t>
            </w:r>
            <w:proofErr w:type="gramStart"/>
            <w:r w:rsidR="008B1DB9" w:rsidRPr="008B1DB9">
              <w:rPr>
                <w:rFonts w:eastAsia="Times New Roman" w:cs="Calibri"/>
                <w:color w:val="000000"/>
                <w:sz w:val="21"/>
                <w:szCs w:val="21"/>
                <w:lang w:val="fr-FR" w:eastAsia="ja-JP"/>
              </w:rPr>
              <w:t>Exchange:</w:t>
            </w:r>
            <w:proofErr w:type="gramEnd"/>
            <w:r w:rsidR="008B1DB9" w:rsidRPr="008B1DB9">
              <w:rPr>
                <w:rFonts w:eastAsia="Times New Roman" w:cs="Calibri"/>
                <w:color w:val="000000"/>
                <w:sz w:val="21"/>
                <w:szCs w:val="21"/>
                <w:lang w:val="fr-FR" w:eastAsia="ja-JP"/>
              </w:rPr>
              <w:t xml:space="preserve"> pour anticiper les évolution</w:t>
            </w:r>
            <w:r>
              <w:rPr>
                <w:rFonts w:eastAsia="Times New Roman" w:cs="Calibri"/>
                <w:color w:val="000000"/>
                <w:sz w:val="21"/>
                <w:szCs w:val="21"/>
                <w:lang w:val="fr-FR" w:eastAsia="ja-JP"/>
              </w:rPr>
              <w:t xml:space="preserve">s </w:t>
            </w:r>
            <w:r w:rsidR="008B1DB9" w:rsidRPr="008B1DB9">
              <w:rPr>
                <w:rFonts w:eastAsia="Times New Roman" w:cs="Calibri"/>
                <w:color w:val="000000"/>
                <w:sz w:val="21"/>
                <w:szCs w:val="21"/>
                <w:lang w:val="fr-FR" w:eastAsia="ja-JP"/>
              </w:rPr>
              <w:t xml:space="preserve">à venir </w:t>
            </w:r>
            <w:r>
              <w:rPr>
                <w:rFonts w:eastAsia="Times New Roman" w:cs="Calibri"/>
                <w:color w:val="000000"/>
                <w:sz w:val="21"/>
                <w:szCs w:val="21"/>
                <w:lang w:val="fr-FR" w:eastAsia="ja-JP"/>
              </w:rPr>
              <w:t xml:space="preserve"> il</w:t>
            </w:r>
            <w:r w:rsidR="008B1DB9" w:rsidRPr="008B1DB9">
              <w:rPr>
                <w:rFonts w:eastAsia="Times New Roman" w:cs="Calibri"/>
                <w:color w:val="000000"/>
                <w:sz w:val="21"/>
                <w:szCs w:val="21"/>
                <w:lang w:val="fr-FR" w:eastAsia="ja-JP"/>
              </w:rPr>
              <w:t xml:space="preserve"> peut donc être pr</w:t>
            </w:r>
            <w:r w:rsidR="00756391">
              <w:rPr>
                <w:rFonts w:eastAsia="Times New Roman" w:cs="Calibri"/>
                <w:color w:val="000000"/>
                <w:sz w:val="21"/>
                <w:szCs w:val="21"/>
                <w:lang w:val="fr-FR" w:eastAsia="ja-JP"/>
              </w:rPr>
              <w:t>é</w:t>
            </w:r>
            <w:r w:rsidR="008B1DB9" w:rsidRPr="008B1DB9">
              <w:rPr>
                <w:rFonts w:eastAsia="Times New Roman" w:cs="Calibri"/>
                <w:color w:val="000000"/>
                <w:sz w:val="21"/>
                <w:szCs w:val="21"/>
                <w:lang w:val="fr-FR" w:eastAsia="ja-JP"/>
              </w:rPr>
              <w:t>f</w:t>
            </w:r>
            <w:r w:rsidR="00756391">
              <w:rPr>
                <w:rFonts w:eastAsia="Times New Roman" w:cs="Calibri"/>
                <w:color w:val="000000"/>
                <w:sz w:val="21"/>
                <w:szCs w:val="21"/>
                <w:lang w:val="fr-FR" w:eastAsia="ja-JP"/>
              </w:rPr>
              <w:t>é</w:t>
            </w:r>
            <w:r w:rsidR="008B1DB9" w:rsidRPr="008B1DB9">
              <w:rPr>
                <w:rFonts w:eastAsia="Times New Roman" w:cs="Calibri"/>
                <w:color w:val="000000"/>
                <w:sz w:val="21"/>
                <w:szCs w:val="21"/>
                <w:lang w:val="fr-FR" w:eastAsia="ja-JP"/>
              </w:rPr>
              <w:t>rable de tout de suite porter son choix sur Situation Exchange.</w:t>
            </w:r>
          </w:p>
        </w:tc>
      </w:tr>
      <w:tr w:rsidR="00756391" w:rsidRPr="00E32CB2" w14:paraId="42A70519" w14:textId="77777777" w:rsidTr="00F56E51">
        <w:trPr>
          <w:trHeight w:val="1425"/>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7FF31536" w14:textId="77777777" w:rsidR="00756391" w:rsidRPr="0002692C" w:rsidRDefault="00756391" w:rsidP="00756391">
            <w:pPr>
              <w:spacing w:after="0" w:line="240" w:lineRule="auto"/>
              <w:jc w:val="center"/>
              <w:rPr>
                <w:rFonts w:eastAsia="Times New Roman" w:cs="Calibri"/>
                <w:color w:val="000000"/>
                <w:sz w:val="21"/>
                <w:szCs w:val="21"/>
                <w:lang w:eastAsia="ja-JP"/>
              </w:rPr>
            </w:pPr>
            <w:r>
              <w:rPr>
                <w:rFonts w:cs="Calibri"/>
                <w:b/>
                <w:bCs/>
                <w:color w:val="000000"/>
              </w:rPr>
              <w:t>1</w:t>
            </w:r>
          </w:p>
        </w:tc>
        <w:tc>
          <w:tcPr>
            <w:tcW w:w="908" w:type="pct"/>
            <w:tcBorders>
              <w:top w:val="single" w:sz="4" w:space="0" w:color="auto"/>
              <w:left w:val="single" w:sz="4" w:space="0" w:color="auto"/>
              <w:bottom w:val="single" w:sz="4" w:space="0" w:color="auto"/>
              <w:right w:val="single" w:sz="4" w:space="0" w:color="auto"/>
            </w:tcBorders>
            <w:shd w:val="clear" w:color="auto" w:fill="auto"/>
            <w:vAlign w:val="center"/>
          </w:tcPr>
          <w:p w14:paraId="2B81ADA8" w14:textId="77777777" w:rsidR="00756391" w:rsidRPr="00963BC2" w:rsidRDefault="00756391" w:rsidP="00756391">
            <w:pPr>
              <w:spacing w:after="0" w:line="240" w:lineRule="auto"/>
              <w:rPr>
                <w:rFonts w:eastAsia="Times New Roman" w:cs="Calibri"/>
                <w:b/>
                <w:bCs/>
                <w:i/>
                <w:iCs/>
                <w:color w:val="000000"/>
                <w:sz w:val="21"/>
                <w:szCs w:val="21"/>
                <w:lang w:eastAsia="ja-JP"/>
              </w:rPr>
            </w:pPr>
            <w:r>
              <w:rPr>
                <w:rFonts w:cs="Calibri"/>
                <w:b/>
                <w:bCs/>
                <w:i/>
                <w:iCs/>
                <w:color w:val="000000"/>
              </w:rPr>
              <w:t>Passing times, trip plans and auxiliary information</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28EFD562" w14:textId="77777777" w:rsidR="00756391" w:rsidRPr="00963BC2" w:rsidRDefault="00756391" w:rsidP="002C6E0B">
            <w:pPr>
              <w:spacing w:after="0" w:line="240" w:lineRule="auto"/>
              <w:jc w:val="both"/>
              <w:rPr>
                <w:rFonts w:eastAsia="Times New Roman" w:cs="Calibri"/>
                <w:color w:val="000000"/>
                <w:sz w:val="21"/>
                <w:szCs w:val="21"/>
                <w:lang w:eastAsia="ja-JP"/>
              </w:rPr>
            </w:pPr>
            <w:r>
              <w:rPr>
                <w:rFonts w:cs="Calibri"/>
                <w:color w:val="000000"/>
              </w:rPr>
              <w:t>Real-time status information — delays, cancellations, guaranteed connections monitoring (all modes)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3D9D1CB" w14:textId="77777777" w:rsidR="00756391" w:rsidRPr="0002692C" w:rsidRDefault="00756391" w:rsidP="00756391">
            <w:pPr>
              <w:spacing w:after="0" w:line="240" w:lineRule="auto"/>
              <w:rPr>
                <w:rFonts w:eastAsia="Times New Roman" w:cs="Calibri"/>
                <w:b/>
                <w:bCs/>
                <w:color w:val="000000"/>
                <w:sz w:val="20"/>
                <w:szCs w:val="20"/>
                <w:lang w:eastAsia="ja-JP"/>
              </w:rPr>
            </w:pPr>
            <w:r>
              <w:rPr>
                <w:rFonts w:cs="Calibri"/>
                <w:color w:val="000000"/>
              </w:rPr>
              <w:t>General Message</w:t>
            </w:r>
          </w:p>
        </w:tc>
        <w:tc>
          <w:tcPr>
            <w:tcW w:w="7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520D46" w14:textId="77777777" w:rsidR="00756391" w:rsidRPr="0002692C" w:rsidRDefault="00756391" w:rsidP="00756391">
            <w:pPr>
              <w:spacing w:after="0" w:line="240" w:lineRule="auto"/>
              <w:rPr>
                <w:rFonts w:eastAsia="Times New Roman" w:cs="Calibri"/>
                <w:b/>
                <w:bCs/>
                <w:color w:val="000000"/>
                <w:sz w:val="20"/>
                <w:szCs w:val="20"/>
                <w:lang w:eastAsia="ja-JP"/>
              </w:rPr>
            </w:pPr>
            <w:r>
              <w:rPr>
                <w:rFonts w:cs="Calibri"/>
                <w:color w:val="000000"/>
              </w:rPr>
              <w:t>Situation Exchange</w:t>
            </w: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34D3F692" w14:textId="530D58B6" w:rsidR="00756391" w:rsidRPr="008B1DB9" w:rsidRDefault="002C6E0B" w:rsidP="00756391">
            <w:pPr>
              <w:spacing w:after="0" w:line="240" w:lineRule="auto"/>
              <w:jc w:val="both"/>
              <w:rPr>
                <w:rFonts w:eastAsia="Times New Roman" w:cs="Calibri"/>
                <w:color w:val="000000"/>
                <w:sz w:val="21"/>
                <w:szCs w:val="21"/>
                <w:lang w:val="fr-FR" w:eastAsia="ja-JP"/>
              </w:rPr>
            </w:pPr>
            <w:ins w:id="74" w:author="thierry henault" w:date="2022-08-11T10:26:00Z">
              <w:r>
                <w:rPr>
                  <w:rFonts w:eastAsia="Times New Roman" w:cs="Calibri"/>
                  <w:color w:val="000000"/>
                  <w:sz w:val="21"/>
                  <w:szCs w:val="21"/>
                  <w:lang w:val="fr-FR" w:eastAsia="ja-JP"/>
                </w:rPr>
                <w:t xml:space="preserve">Note : </w:t>
              </w:r>
            </w:ins>
            <w:r w:rsidR="00756391" w:rsidRPr="008B1DB9">
              <w:rPr>
                <w:rFonts w:eastAsia="Times New Roman" w:cs="Calibri"/>
                <w:color w:val="000000"/>
                <w:sz w:val="21"/>
                <w:szCs w:val="21"/>
                <w:lang w:val="fr-FR" w:eastAsia="ja-JP"/>
              </w:rPr>
              <w:t xml:space="preserve">tout ce qui peut être échangé avec General Message peut aussi l’être avec Situation </w:t>
            </w:r>
            <w:proofErr w:type="gramStart"/>
            <w:r w:rsidR="00756391" w:rsidRPr="008B1DB9">
              <w:rPr>
                <w:rFonts w:eastAsia="Times New Roman" w:cs="Calibri"/>
                <w:color w:val="000000"/>
                <w:sz w:val="21"/>
                <w:szCs w:val="21"/>
                <w:lang w:val="fr-FR" w:eastAsia="ja-JP"/>
              </w:rPr>
              <w:t>Exchange:</w:t>
            </w:r>
            <w:proofErr w:type="gramEnd"/>
            <w:r w:rsidR="00756391" w:rsidRPr="008B1DB9">
              <w:rPr>
                <w:rFonts w:eastAsia="Times New Roman" w:cs="Calibri"/>
                <w:color w:val="000000"/>
                <w:sz w:val="21"/>
                <w:szCs w:val="21"/>
                <w:lang w:val="fr-FR" w:eastAsia="ja-JP"/>
              </w:rPr>
              <w:t xml:space="preserve"> pour anticiper les évolution</w:t>
            </w:r>
            <w:ins w:id="75" w:author="thierry henault" w:date="2022-08-11T10:27:00Z">
              <w:r>
                <w:rPr>
                  <w:rFonts w:eastAsia="Times New Roman" w:cs="Calibri"/>
                  <w:color w:val="000000"/>
                  <w:sz w:val="21"/>
                  <w:szCs w:val="21"/>
                  <w:lang w:val="fr-FR" w:eastAsia="ja-JP"/>
                </w:rPr>
                <w:t>s</w:t>
              </w:r>
            </w:ins>
            <w:r w:rsidR="00756391" w:rsidRPr="008B1DB9">
              <w:rPr>
                <w:rFonts w:eastAsia="Times New Roman" w:cs="Calibri"/>
                <w:color w:val="000000"/>
                <w:sz w:val="21"/>
                <w:szCs w:val="21"/>
                <w:lang w:val="fr-FR" w:eastAsia="ja-JP"/>
              </w:rPr>
              <w:t xml:space="preserve"> à venir </w:t>
            </w:r>
            <w:r w:rsidR="00756391">
              <w:rPr>
                <w:rFonts w:eastAsia="Times New Roman" w:cs="Calibri"/>
                <w:color w:val="000000"/>
                <w:sz w:val="21"/>
                <w:szCs w:val="21"/>
                <w:lang w:val="fr-FR" w:eastAsia="ja-JP"/>
              </w:rPr>
              <w:t>i</w:t>
            </w:r>
            <w:r w:rsidR="00756391" w:rsidRPr="008B1DB9">
              <w:rPr>
                <w:rFonts w:eastAsia="Times New Roman" w:cs="Calibri"/>
                <w:color w:val="000000"/>
                <w:sz w:val="21"/>
                <w:szCs w:val="21"/>
                <w:lang w:val="fr-FR" w:eastAsia="ja-JP"/>
              </w:rPr>
              <w:t>l peut donc être pr</w:t>
            </w:r>
            <w:r w:rsidR="00756391">
              <w:rPr>
                <w:rFonts w:eastAsia="Times New Roman" w:cs="Calibri"/>
                <w:color w:val="000000"/>
                <w:sz w:val="21"/>
                <w:szCs w:val="21"/>
                <w:lang w:val="fr-FR" w:eastAsia="ja-JP"/>
              </w:rPr>
              <w:t>é</w:t>
            </w:r>
            <w:r w:rsidR="00756391" w:rsidRPr="008B1DB9">
              <w:rPr>
                <w:rFonts w:eastAsia="Times New Roman" w:cs="Calibri"/>
                <w:color w:val="000000"/>
                <w:sz w:val="21"/>
                <w:szCs w:val="21"/>
                <w:lang w:val="fr-FR" w:eastAsia="ja-JP"/>
              </w:rPr>
              <w:t>f</w:t>
            </w:r>
            <w:r w:rsidR="00756391">
              <w:rPr>
                <w:rFonts w:eastAsia="Times New Roman" w:cs="Calibri"/>
                <w:color w:val="000000"/>
                <w:sz w:val="21"/>
                <w:szCs w:val="21"/>
                <w:lang w:val="fr-FR" w:eastAsia="ja-JP"/>
              </w:rPr>
              <w:t>é</w:t>
            </w:r>
            <w:r w:rsidR="00756391" w:rsidRPr="008B1DB9">
              <w:rPr>
                <w:rFonts w:eastAsia="Times New Roman" w:cs="Calibri"/>
                <w:color w:val="000000"/>
                <w:sz w:val="21"/>
                <w:szCs w:val="21"/>
                <w:lang w:val="fr-FR" w:eastAsia="ja-JP"/>
              </w:rPr>
              <w:t>rable de tout de suite porter son choix sur Situation Exchange.</w:t>
            </w:r>
          </w:p>
        </w:tc>
      </w:tr>
      <w:tr w:rsidR="00756391" w:rsidRPr="00E32CB2" w14:paraId="73A85329" w14:textId="77777777" w:rsidTr="00F56E51">
        <w:trPr>
          <w:trHeight w:val="1425"/>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1C7B638E" w14:textId="77777777" w:rsidR="00756391" w:rsidRPr="0002692C" w:rsidRDefault="00756391" w:rsidP="00756391">
            <w:pPr>
              <w:spacing w:after="0" w:line="240" w:lineRule="auto"/>
              <w:jc w:val="center"/>
              <w:rPr>
                <w:rFonts w:eastAsia="Times New Roman" w:cs="Calibri"/>
                <w:color w:val="000000"/>
                <w:sz w:val="21"/>
                <w:szCs w:val="21"/>
                <w:lang w:eastAsia="ja-JP"/>
              </w:rPr>
            </w:pPr>
            <w:r>
              <w:rPr>
                <w:rFonts w:cs="Calibri"/>
                <w:color w:val="000000"/>
              </w:rPr>
              <w:t>1</w:t>
            </w:r>
          </w:p>
        </w:tc>
        <w:tc>
          <w:tcPr>
            <w:tcW w:w="908" w:type="pct"/>
            <w:tcBorders>
              <w:top w:val="single" w:sz="4" w:space="0" w:color="auto"/>
              <w:left w:val="single" w:sz="4" w:space="0" w:color="auto"/>
              <w:bottom w:val="single" w:sz="4" w:space="0" w:color="auto"/>
              <w:right w:val="single" w:sz="4" w:space="0" w:color="auto"/>
            </w:tcBorders>
            <w:shd w:val="clear" w:color="auto" w:fill="auto"/>
            <w:vAlign w:val="center"/>
          </w:tcPr>
          <w:p w14:paraId="44A6FF66" w14:textId="77777777" w:rsidR="00756391" w:rsidRPr="00963BC2" w:rsidRDefault="00756391" w:rsidP="00756391">
            <w:pPr>
              <w:spacing w:after="0" w:line="240" w:lineRule="auto"/>
              <w:rPr>
                <w:rFonts w:eastAsia="Times New Roman" w:cs="Calibri"/>
                <w:b/>
                <w:bCs/>
                <w:i/>
                <w:iCs/>
                <w:color w:val="000000"/>
                <w:sz w:val="21"/>
                <w:szCs w:val="21"/>
                <w:lang w:eastAsia="ja-JP"/>
              </w:rPr>
            </w:pPr>
            <w:r>
              <w:rPr>
                <w:rFonts w:cs="Calibri"/>
                <w:b/>
                <w:bCs/>
                <w:i/>
                <w:iCs/>
                <w:color w:val="000000"/>
              </w:rPr>
              <w:t>Passing times, trip plans and auxiliary information</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55A0CA77" w14:textId="77777777" w:rsidR="00756391" w:rsidRPr="00963BC2" w:rsidRDefault="00756391" w:rsidP="002C6E0B">
            <w:pPr>
              <w:spacing w:after="0" w:line="240" w:lineRule="auto"/>
              <w:jc w:val="both"/>
              <w:rPr>
                <w:rFonts w:eastAsia="Times New Roman" w:cs="Calibri"/>
                <w:color w:val="000000"/>
                <w:sz w:val="21"/>
                <w:szCs w:val="21"/>
                <w:lang w:eastAsia="ja-JP"/>
              </w:rPr>
            </w:pPr>
            <w:r>
              <w:rPr>
                <w:rFonts w:cs="Calibri"/>
                <w:color w:val="000000"/>
              </w:rPr>
              <w:t>Status of access node features (including dynamic platform information, operational lifts/escalators, closed entrances and exit locations — all scheduled modes)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4840BFA" w14:textId="77777777" w:rsidR="00756391" w:rsidRPr="0002692C" w:rsidRDefault="00756391" w:rsidP="00756391">
            <w:pPr>
              <w:spacing w:after="0" w:line="240" w:lineRule="auto"/>
              <w:rPr>
                <w:rFonts w:eastAsia="Times New Roman" w:cs="Calibri"/>
                <w:b/>
                <w:bCs/>
                <w:color w:val="000000"/>
                <w:sz w:val="20"/>
                <w:szCs w:val="20"/>
                <w:lang w:eastAsia="ja-JP"/>
              </w:rPr>
            </w:pPr>
            <w:r>
              <w:rPr>
                <w:rFonts w:cs="Calibri"/>
                <w:color w:val="000000"/>
              </w:rPr>
              <w:t>General Message</w:t>
            </w:r>
          </w:p>
        </w:tc>
        <w:tc>
          <w:tcPr>
            <w:tcW w:w="7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CC3A02" w14:textId="77777777" w:rsidR="00756391" w:rsidRPr="0002692C" w:rsidRDefault="00756391" w:rsidP="00756391">
            <w:pPr>
              <w:spacing w:after="0" w:line="240" w:lineRule="auto"/>
              <w:rPr>
                <w:rFonts w:eastAsia="Times New Roman" w:cs="Calibri"/>
                <w:b/>
                <w:bCs/>
                <w:color w:val="000000"/>
                <w:sz w:val="20"/>
                <w:szCs w:val="20"/>
                <w:lang w:eastAsia="ja-JP"/>
              </w:rPr>
            </w:pPr>
            <w:r>
              <w:rPr>
                <w:rFonts w:cs="Calibri"/>
                <w:color w:val="000000"/>
              </w:rPr>
              <w:t>Situation Exchange</w:t>
            </w:r>
            <w:r>
              <w:rPr>
                <w:rFonts w:cs="Calibri"/>
                <w:color w:val="000000"/>
              </w:rPr>
              <w:br/>
              <w:t>Facility Monitoring</w:t>
            </w: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3DDA1D71" w14:textId="2EA4EE5B" w:rsidR="00756391" w:rsidRPr="008B1DB9" w:rsidRDefault="002C6E0B" w:rsidP="00756391">
            <w:pPr>
              <w:spacing w:after="0" w:line="240" w:lineRule="auto"/>
              <w:jc w:val="both"/>
              <w:rPr>
                <w:rFonts w:eastAsia="Times New Roman" w:cs="Calibri"/>
                <w:color w:val="000000"/>
                <w:sz w:val="21"/>
                <w:szCs w:val="21"/>
                <w:lang w:val="fr-FR" w:eastAsia="ja-JP"/>
              </w:rPr>
            </w:pPr>
            <w:ins w:id="76" w:author="thierry henault" w:date="2022-08-11T10:27:00Z">
              <w:r>
                <w:rPr>
                  <w:rFonts w:eastAsia="Times New Roman" w:cs="Calibri"/>
                  <w:color w:val="000000"/>
                  <w:sz w:val="21"/>
                  <w:szCs w:val="21"/>
                  <w:lang w:val="fr-FR" w:eastAsia="ja-JP"/>
                </w:rPr>
                <w:t xml:space="preserve">Note : </w:t>
              </w:r>
            </w:ins>
            <w:r w:rsidR="00756391" w:rsidRPr="008B1DB9">
              <w:rPr>
                <w:rFonts w:eastAsia="Times New Roman" w:cs="Calibri"/>
                <w:color w:val="000000"/>
                <w:sz w:val="21"/>
                <w:szCs w:val="21"/>
                <w:lang w:val="fr-FR" w:eastAsia="ja-JP"/>
              </w:rPr>
              <w:t xml:space="preserve">tout ce qui peut être échangé avec General Message peut aussi l’être avec Situation </w:t>
            </w:r>
            <w:proofErr w:type="gramStart"/>
            <w:r w:rsidR="00756391" w:rsidRPr="008B1DB9">
              <w:rPr>
                <w:rFonts w:eastAsia="Times New Roman" w:cs="Calibri"/>
                <w:color w:val="000000"/>
                <w:sz w:val="21"/>
                <w:szCs w:val="21"/>
                <w:lang w:val="fr-FR" w:eastAsia="ja-JP"/>
              </w:rPr>
              <w:t>Exchange:</w:t>
            </w:r>
            <w:proofErr w:type="gramEnd"/>
            <w:r w:rsidR="00756391" w:rsidRPr="008B1DB9">
              <w:rPr>
                <w:rFonts w:eastAsia="Times New Roman" w:cs="Calibri"/>
                <w:color w:val="000000"/>
                <w:sz w:val="21"/>
                <w:szCs w:val="21"/>
                <w:lang w:val="fr-FR" w:eastAsia="ja-JP"/>
              </w:rPr>
              <w:t xml:space="preserve"> pour anticiper les évolution</w:t>
            </w:r>
            <w:r w:rsidR="00E72404">
              <w:rPr>
                <w:rFonts w:eastAsia="Times New Roman" w:cs="Calibri"/>
                <w:color w:val="000000"/>
                <w:sz w:val="21"/>
                <w:szCs w:val="21"/>
                <w:lang w:val="fr-FR" w:eastAsia="ja-JP"/>
              </w:rPr>
              <w:t>s</w:t>
            </w:r>
            <w:r w:rsidR="00756391" w:rsidRPr="008B1DB9">
              <w:rPr>
                <w:rFonts w:eastAsia="Times New Roman" w:cs="Calibri"/>
                <w:color w:val="000000"/>
                <w:sz w:val="21"/>
                <w:szCs w:val="21"/>
                <w:lang w:val="fr-FR" w:eastAsia="ja-JP"/>
              </w:rPr>
              <w:t xml:space="preserve"> à venir </w:t>
            </w:r>
            <w:r w:rsidR="00756391">
              <w:rPr>
                <w:rFonts w:eastAsia="Times New Roman" w:cs="Calibri"/>
                <w:color w:val="000000"/>
                <w:sz w:val="21"/>
                <w:szCs w:val="21"/>
                <w:lang w:val="fr-FR" w:eastAsia="ja-JP"/>
              </w:rPr>
              <w:t>i</w:t>
            </w:r>
            <w:r w:rsidR="00756391" w:rsidRPr="008B1DB9">
              <w:rPr>
                <w:rFonts w:eastAsia="Times New Roman" w:cs="Calibri"/>
                <w:color w:val="000000"/>
                <w:sz w:val="21"/>
                <w:szCs w:val="21"/>
                <w:lang w:val="fr-FR" w:eastAsia="ja-JP"/>
              </w:rPr>
              <w:t>l peut donc être pr</w:t>
            </w:r>
            <w:r w:rsidR="00756391">
              <w:rPr>
                <w:rFonts w:eastAsia="Times New Roman" w:cs="Calibri"/>
                <w:color w:val="000000"/>
                <w:sz w:val="21"/>
                <w:szCs w:val="21"/>
                <w:lang w:val="fr-FR" w:eastAsia="ja-JP"/>
              </w:rPr>
              <w:t>é</w:t>
            </w:r>
            <w:r w:rsidR="00756391" w:rsidRPr="008B1DB9">
              <w:rPr>
                <w:rFonts w:eastAsia="Times New Roman" w:cs="Calibri"/>
                <w:color w:val="000000"/>
                <w:sz w:val="21"/>
                <w:szCs w:val="21"/>
                <w:lang w:val="fr-FR" w:eastAsia="ja-JP"/>
              </w:rPr>
              <w:t>f</w:t>
            </w:r>
            <w:r w:rsidR="00756391">
              <w:rPr>
                <w:rFonts w:eastAsia="Times New Roman" w:cs="Calibri"/>
                <w:color w:val="000000"/>
                <w:sz w:val="21"/>
                <w:szCs w:val="21"/>
                <w:lang w:val="fr-FR" w:eastAsia="ja-JP"/>
              </w:rPr>
              <w:t>é</w:t>
            </w:r>
            <w:r w:rsidR="00756391" w:rsidRPr="008B1DB9">
              <w:rPr>
                <w:rFonts w:eastAsia="Times New Roman" w:cs="Calibri"/>
                <w:color w:val="000000"/>
                <w:sz w:val="21"/>
                <w:szCs w:val="21"/>
                <w:lang w:val="fr-FR" w:eastAsia="ja-JP"/>
              </w:rPr>
              <w:t>rable de tout de suite porter son choix sur Situation Exchange.</w:t>
            </w:r>
          </w:p>
        </w:tc>
      </w:tr>
      <w:tr w:rsidR="008B1DB9" w:rsidRPr="00E32CB2" w14:paraId="60CEF7BC" w14:textId="77777777" w:rsidTr="00F56E51">
        <w:trPr>
          <w:trHeight w:val="1140"/>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1B8B474E" w14:textId="77777777" w:rsidR="008B1DB9" w:rsidRPr="00C245B9" w:rsidRDefault="008B1DB9" w:rsidP="00126B83">
            <w:pPr>
              <w:spacing w:after="0" w:line="240" w:lineRule="auto"/>
              <w:jc w:val="center"/>
              <w:rPr>
                <w:rFonts w:eastAsia="Times New Roman" w:cs="Calibri"/>
                <w:color w:val="000000"/>
                <w:sz w:val="21"/>
                <w:szCs w:val="21"/>
                <w:lang w:eastAsia="ja-JP"/>
              </w:rPr>
            </w:pPr>
            <w:r>
              <w:rPr>
                <w:rFonts w:cs="Calibri"/>
                <w:b/>
                <w:bCs/>
                <w:color w:val="000000"/>
              </w:rPr>
              <w:t>2</w:t>
            </w:r>
          </w:p>
        </w:tc>
        <w:tc>
          <w:tcPr>
            <w:tcW w:w="908" w:type="pct"/>
            <w:tcBorders>
              <w:top w:val="single" w:sz="4" w:space="0" w:color="auto"/>
              <w:left w:val="single" w:sz="4" w:space="0" w:color="auto"/>
              <w:bottom w:val="nil"/>
              <w:right w:val="single" w:sz="4" w:space="0" w:color="auto"/>
            </w:tcBorders>
            <w:shd w:val="clear" w:color="auto" w:fill="auto"/>
            <w:vAlign w:val="center"/>
          </w:tcPr>
          <w:p w14:paraId="493B351B" w14:textId="77777777" w:rsidR="008B1DB9" w:rsidRPr="00963BC2" w:rsidRDefault="008B1DB9" w:rsidP="00126B83">
            <w:pPr>
              <w:spacing w:after="0" w:line="240" w:lineRule="auto"/>
              <w:rPr>
                <w:rFonts w:eastAsia="Times New Roman" w:cs="Calibri"/>
                <w:b/>
                <w:bCs/>
                <w:i/>
                <w:iCs/>
                <w:color w:val="000000"/>
                <w:sz w:val="21"/>
                <w:szCs w:val="21"/>
                <w:lang w:eastAsia="ja-JP"/>
              </w:rPr>
            </w:pPr>
            <w:r>
              <w:rPr>
                <w:rFonts w:cs="Calibri"/>
                <w:b/>
                <w:bCs/>
                <w:i/>
                <w:iCs/>
                <w:color w:val="000000"/>
              </w:rPr>
              <w:t>Passing times, trip plans and auxiliary information (all modes)</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7F71285E" w14:textId="77777777" w:rsidR="008B1DB9" w:rsidRPr="00963BC2" w:rsidRDefault="008B1DB9" w:rsidP="002C6E0B">
            <w:pPr>
              <w:spacing w:after="0" w:line="240" w:lineRule="auto"/>
              <w:jc w:val="both"/>
              <w:rPr>
                <w:rFonts w:eastAsia="Times New Roman" w:cs="Calibri"/>
                <w:color w:val="000000"/>
                <w:sz w:val="21"/>
                <w:szCs w:val="21"/>
                <w:lang w:eastAsia="ja-JP"/>
              </w:rPr>
            </w:pPr>
            <w:r>
              <w:rPr>
                <w:rFonts w:cs="Calibri"/>
                <w:color w:val="000000"/>
              </w:rPr>
              <w:t>Estimated departure and arrival times of services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3269D01" w14:textId="4EE5CA08" w:rsidR="008B1DB9" w:rsidRPr="0002692C" w:rsidRDefault="008B1DB9" w:rsidP="00126B83">
            <w:pPr>
              <w:spacing w:after="0" w:line="240" w:lineRule="auto"/>
              <w:rPr>
                <w:rFonts w:eastAsia="Times New Roman" w:cs="Calibri"/>
                <w:b/>
                <w:bCs/>
                <w:color w:val="000000"/>
                <w:sz w:val="20"/>
                <w:szCs w:val="20"/>
                <w:lang w:eastAsia="ja-JP"/>
              </w:rPr>
            </w:pPr>
            <w:r>
              <w:rPr>
                <w:rFonts w:cs="Calibri"/>
                <w:color w:val="000000"/>
              </w:rPr>
              <w:t xml:space="preserve">Estimated Timetable </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14:paraId="6B61F6C5" w14:textId="77777777" w:rsidR="008B1DB9" w:rsidRPr="0002692C" w:rsidRDefault="008B1DB9" w:rsidP="00126B83">
            <w:pPr>
              <w:spacing w:after="0" w:line="240" w:lineRule="auto"/>
              <w:rPr>
                <w:rFonts w:eastAsia="Times New Roman" w:cs="Calibri"/>
                <w:b/>
                <w:bCs/>
                <w:color w:val="000000"/>
                <w:sz w:val="20"/>
                <w:szCs w:val="20"/>
                <w:lang w:eastAsia="ja-JP"/>
              </w:rPr>
            </w:pP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2844C161" w14:textId="5A9B5BEC" w:rsidR="00756391" w:rsidRDefault="008B1DB9" w:rsidP="00756391">
            <w:pPr>
              <w:spacing w:after="0" w:line="240" w:lineRule="auto"/>
              <w:jc w:val="both"/>
              <w:rPr>
                <w:rFonts w:cs="Calibri"/>
                <w:color w:val="000000"/>
                <w:lang w:val="fr-FR"/>
              </w:rPr>
            </w:pPr>
            <w:r w:rsidRPr="0089366D">
              <w:rPr>
                <w:rFonts w:cs="Calibri"/>
                <w:color w:val="000000"/>
                <w:lang w:val="fr-FR"/>
              </w:rPr>
              <w:t xml:space="preserve">Stop Monitoring pour heure de départ ou de passage mais ne permet pas de savoir </w:t>
            </w:r>
            <w:r w:rsidR="00756391">
              <w:rPr>
                <w:rFonts w:cs="Calibri"/>
                <w:color w:val="000000"/>
                <w:lang w:val="fr-FR"/>
              </w:rPr>
              <w:t>l’</w:t>
            </w:r>
            <w:r w:rsidRPr="0089366D">
              <w:rPr>
                <w:rFonts w:cs="Calibri"/>
                <w:color w:val="000000"/>
                <w:lang w:val="fr-FR"/>
              </w:rPr>
              <w:t>heure</w:t>
            </w:r>
            <w:r w:rsidR="00756391">
              <w:rPr>
                <w:rFonts w:cs="Calibri"/>
                <w:color w:val="000000"/>
                <w:lang w:val="fr-FR"/>
              </w:rPr>
              <w:t xml:space="preserve"> d’arrivée</w:t>
            </w:r>
            <w:r w:rsidR="007E1719">
              <w:rPr>
                <w:rFonts w:cs="Calibri"/>
                <w:color w:val="000000"/>
                <w:lang w:val="fr-FR"/>
              </w:rPr>
              <w:t>.</w:t>
            </w:r>
          </w:p>
          <w:p w14:paraId="70BB6999" w14:textId="77777777" w:rsidR="008B1DB9" w:rsidRPr="0089366D" w:rsidRDefault="008B1DB9" w:rsidP="00756391">
            <w:pPr>
              <w:spacing w:after="0" w:line="240" w:lineRule="auto"/>
              <w:jc w:val="both"/>
              <w:rPr>
                <w:rFonts w:eastAsia="Times New Roman" w:cs="Calibri"/>
                <w:color w:val="000000"/>
                <w:sz w:val="21"/>
                <w:szCs w:val="21"/>
                <w:lang w:val="fr-FR" w:eastAsia="ja-JP"/>
              </w:rPr>
            </w:pPr>
            <w:r w:rsidRPr="0089366D">
              <w:rPr>
                <w:rFonts w:cs="Calibri"/>
                <w:color w:val="000000"/>
                <w:lang w:val="fr-FR"/>
              </w:rPr>
              <w:t>Estimated Timetable pour une vue complète départ/arrivée</w:t>
            </w:r>
            <w:r w:rsidRPr="0089366D">
              <w:rPr>
                <w:rFonts w:cs="Calibri"/>
                <w:color w:val="000000"/>
                <w:lang w:val="fr-FR"/>
              </w:rPr>
              <w:br/>
            </w:r>
            <w:proofErr w:type="gramStart"/>
            <w:r w:rsidRPr="0089366D">
              <w:rPr>
                <w:rFonts w:cs="Calibri"/>
                <w:color w:val="000000"/>
                <w:lang w:val="fr-FR"/>
              </w:rPr>
              <w:t>ATTENTION:</w:t>
            </w:r>
            <w:proofErr w:type="gramEnd"/>
            <w:r w:rsidRPr="0089366D">
              <w:rPr>
                <w:rFonts w:cs="Calibri"/>
                <w:color w:val="000000"/>
                <w:lang w:val="fr-FR"/>
              </w:rPr>
              <w:t xml:space="preserve"> la notion d'heure de départ/arrivé</w:t>
            </w:r>
            <w:r w:rsidR="00756391">
              <w:rPr>
                <w:rFonts w:cs="Calibri"/>
                <w:color w:val="000000"/>
                <w:lang w:val="fr-FR"/>
              </w:rPr>
              <w:t>e</w:t>
            </w:r>
            <w:r w:rsidRPr="0089366D">
              <w:rPr>
                <w:rFonts w:cs="Calibri"/>
                <w:color w:val="000000"/>
                <w:lang w:val="fr-FR"/>
              </w:rPr>
              <w:t xml:space="preserve"> peut donner lieu à débat </w:t>
            </w:r>
          </w:p>
        </w:tc>
      </w:tr>
      <w:tr w:rsidR="008B1DB9" w:rsidRPr="006441BD" w14:paraId="718914B3" w14:textId="77777777" w:rsidTr="00F56E51">
        <w:trPr>
          <w:trHeight w:val="1425"/>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7F02C986" w14:textId="77777777" w:rsidR="008B1DB9" w:rsidRPr="00C245B9" w:rsidRDefault="008B1DB9" w:rsidP="00126B83">
            <w:pPr>
              <w:spacing w:after="0" w:line="240" w:lineRule="auto"/>
              <w:jc w:val="center"/>
              <w:rPr>
                <w:rFonts w:eastAsia="Times New Roman" w:cs="Calibri"/>
                <w:color w:val="000000"/>
                <w:sz w:val="21"/>
                <w:szCs w:val="21"/>
                <w:lang w:eastAsia="ja-JP"/>
              </w:rPr>
            </w:pPr>
            <w:r>
              <w:rPr>
                <w:rFonts w:cs="Calibri"/>
                <w:b/>
                <w:bCs/>
                <w:color w:val="000000"/>
              </w:rPr>
              <w:t>2</w:t>
            </w:r>
          </w:p>
        </w:tc>
        <w:tc>
          <w:tcPr>
            <w:tcW w:w="908" w:type="pct"/>
            <w:tcBorders>
              <w:top w:val="single" w:sz="4" w:space="0" w:color="auto"/>
              <w:left w:val="single" w:sz="4" w:space="0" w:color="auto"/>
              <w:bottom w:val="nil"/>
              <w:right w:val="single" w:sz="4" w:space="0" w:color="auto"/>
            </w:tcBorders>
            <w:shd w:val="clear" w:color="auto" w:fill="auto"/>
            <w:vAlign w:val="center"/>
          </w:tcPr>
          <w:p w14:paraId="28FA1EE7" w14:textId="77777777" w:rsidR="008B1DB9" w:rsidRPr="00963BC2" w:rsidRDefault="008B1DB9" w:rsidP="00126B83">
            <w:pPr>
              <w:spacing w:after="0" w:line="240" w:lineRule="auto"/>
              <w:rPr>
                <w:rFonts w:eastAsia="Times New Roman" w:cs="Calibri"/>
                <w:b/>
                <w:bCs/>
                <w:i/>
                <w:iCs/>
                <w:color w:val="000000"/>
                <w:sz w:val="21"/>
                <w:szCs w:val="21"/>
                <w:lang w:eastAsia="ja-JP"/>
              </w:rPr>
            </w:pPr>
            <w:r>
              <w:rPr>
                <w:rFonts w:cs="Calibri"/>
                <w:b/>
                <w:bCs/>
                <w:i/>
                <w:iCs/>
                <w:color w:val="000000"/>
              </w:rPr>
              <w:t>Information service</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1E805C43" w14:textId="77777777" w:rsidR="008B1DB9" w:rsidRPr="00963BC2" w:rsidRDefault="008B1DB9" w:rsidP="002C6E0B">
            <w:pPr>
              <w:spacing w:after="0" w:line="240" w:lineRule="auto"/>
              <w:jc w:val="both"/>
              <w:rPr>
                <w:rFonts w:eastAsia="Times New Roman" w:cs="Calibri"/>
                <w:color w:val="000000"/>
                <w:sz w:val="21"/>
                <w:szCs w:val="21"/>
                <w:lang w:eastAsia="ja-JP"/>
              </w:rPr>
            </w:pPr>
            <w:r>
              <w:rPr>
                <w:rFonts w:cs="Calibri"/>
                <w:color w:val="000000"/>
              </w:rPr>
              <w:t xml:space="preserve">Availability of publicly accessible charging stations for electric vehicles and </w:t>
            </w:r>
            <w:proofErr w:type="spellStart"/>
            <w:r>
              <w:rPr>
                <w:rFonts w:cs="Calibri"/>
                <w:color w:val="000000"/>
              </w:rPr>
              <w:t>refuelling</w:t>
            </w:r>
            <w:proofErr w:type="spellEnd"/>
            <w:r>
              <w:rPr>
                <w:rFonts w:cs="Calibri"/>
                <w:color w:val="000000"/>
              </w:rPr>
              <w:t xml:space="preserve"> points for CNG/LNG, hydrogen, </w:t>
            </w:r>
            <w:proofErr w:type="gramStart"/>
            <w:r>
              <w:rPr>
                <w:rFonts w:cs="Calibri"/>
                <w:color w:val="000000"/>
              </w:rPr>
              <w:t>petrol and diesel powered</w:t>
            </w:r>
            <w:proofErr w:type="gramEnd"/>
            <w:r>
              <w:rPr>
                <w:rFonts w:cs="Calibri"/>
                <w:color w:val="000000"/>
              </w:rPr>
              <w:t xml:space="preserve"> vehicles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D602FBC" w14:textId="77777777" w:rsidR="008B1DB9" w:rsidRPr="0002692C" w:rsidRDefault="008B1DB9" w:rsidP="00126B83">
            <w:pPr>
              <w:spacing w:after="0" w:line="240" w:lineRule="auto"/>
              <w:rPr>
                <w:rFonts w:eastAsia="Times New Roman" w:cs="Calibri"/>
                <w:b/>
                <w:bCs/>
                <w:color w:val="000000"/>
                <w:sz w:val="20"/>
                <w:szCs w:val="20"/>
                <w:lang w:eastAsia="ja-JP"/>
              </w:rPr>
            </w:pPr>
            <w:r>
              <w:rPr>
                <w:rFonts w:cs="Calibri"/>
                <w:color w:val="000000"/>
              </w:rPr>
              <w:t>Facility Monitoring</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14:paraId="2E141E62" w14:textId="77777777" w:rsidR="008B1DB9" w:rsidRPr="0002692C" w:rsidRDefault="008B1DB9" w:rsidP="00126B83">
            <w:pPr>
              <w:spacing w:after="0" w:line="240" w:lineRule="auto"/>
              <w:rPr>
                <w:rFonts w:eastAsia="Times New Roman" w:cs="Calibri"/>
                <w:b/>
                <w:bCs/>
                <w:color w:val="000000"/>
                <w:sz w:val="20"/>
                <w:szCs w:val="20"/>
                <w:lang w:eastAsia="ja-JP"/>
              </w:rPr>
            </w:pP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54DE5C55" w14:textId="0858D7C7" w:rsidR="008B1DB9" w:rsidRPr="008B1DB9" w:rsidRDefault="008B1DB9" w:rsidP="00756391">
            <w:pPr>
              <w:spacing w:after="0" w:line="240" w:lineRule="auto"/>
              <w:jc w:val="both"/>
              <w:rPr>
                <w:rFonts w:eastAsia="Times New Roman" w:cs="Calibri"/>
                <w:color w:val="000000"/>
                <w:sz w:val="21"/>
                <w:szCs w:val="21"/>
                <w:lang w:val="fr-FR" w:eastAsia="ja-JP"/>
              </w:rPr>
            </w:pPr>
          </w:p>
        </w:tc>
      </w:tr>
      <w:tr w:rsidR="008B1DB9" w:rsidRPr="006441BD" w14:paraId="3582D1DC" w14:textId="77777777" w:rsidTr="002C6E0B">
        <w:trPr>
          <w:trHeight w:val="542"/>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32EBFF7B" w14:textId="77777777" w:rsidR="008B1DB9" w:rsidRPr="0002692C" w:rsidRDefault="008B1DB9" w:rsidP="00126B83">
            <w:pPr>
              <w:spacing w:after="0" w:line="240" w:lineRule="auto"/>
              <w:jc w:val="center"/>
              <w:rPr>
                <w:rFonts w:eastAsia="Times New Roman" w:cs="Calibri"/>
                <w:color w:val="000000"/>
                <w:sz w:val="21"/>
                <w:szCs w:val="21"/>
                <w:lang w:eastAsia="ja-JP"/>
              </w:rPr>
            </w:pPr>
            <w:r>
              <w:rPr>
                <w:rFonts w:cs="Calibri"/>
                <w:color w:val="000000"/>
              </w:rPr>
              <w:t>2</w:t>
            </w:r>
          </w:p>
        </w:tc>
        <w:tc>
          <w:tcPr>
            <w:tcW w:w="908" w:type="pct"/>
            <w:tcBorders>
              <w:top w:val="single" w:sz="4" w:space="0" w:color="auto"/>
              <w:left w:val="single" w:sz="4" w:space="0" w:color="auto"/>
              <w:bottom w:val="single" w:sz="4" w:space="0" w:color="auto"/>
              <w:right w:val="single" w:sz="4" w:space="0" w:color="auto"/>
            </w:tcBorders>
            <w:shd w:val="clear" w:color="auto" w:fill="auto"/>
            <w:vAlign w:val="center"/>
          </w:tcPr>
          <w:p w14:paraId="22B4CD41" w14:textId="77777777" w:rsidR="008B1DB9" w:rsidRPr="00963BC2" w:rsidRDefault="008B1DB9" w:rsidP="00126B83">
            <w:pPr>
              <w:spacing w:after="0" w:line="240" w:lineRule="auto"/>
              <w:rPr>
                <w:rFonts w:eastAsia="Times New Roman" w:cs="Calibri"/>
                <w:b/>
                <w:bCs/>
                <w:i/>
                <w:iCs/>
                <w:color w:val="000000"/>
                <w:sz w:val="21"/>
                <w:szCs w:val="21"/>
                <w:lang w:eastAsia="ja-JP"/>
              </w:rPr>
            </w:pPr>
            <w:r>
              <w:rPr>
                <w:rFonts w:cs="Calibri"/>
                <w:b/>
                <w:bCs/>
                <w:i/>
                <w:iCs/>
                <w:color w:val="000000"/>
              </w:rPr>
              <w:t>Availability check</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0D32F99A" w14:textId="77777777" w:rsidR="008B1DB9" w:rsidRPr="00963BC2" w:rsidRDefault="008B1DB9" w:rsidP="002C6E0B">
            <w:pPr>
              <w:spacing w:after="0" w:line="240" w:lineRule="auto"/>
              <w:jc w:val="both"/>
              <w:rPr>
                <w:rFonts w:eastAsia="Times New Roman" w:cs="Calibri"/>
                <w:color w:val="000000"/>
                <w:sz w:val="21"/>
                <w:szCs w:val="21"/>
                <w:lang w:eastAsia="ja-JP"/>
              </w:rPr>
            </w:pPr>
            <w:r>
              <w:rPr>
                <w:rFonts w:cs="Calibri"/>
                <w:color w:val="000000"/>
              </w:rPr>
              <w:t>Car-sharing availability, bike sharing availability</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79E4B41" w14:textId="77777777" w:rsidR="008B1DB9" w:rsidRPr="0002692C" w:rsidRDefault="008B1DB9" w:rsidP="00126B83">
            <w:pPr>
              <w:spacing w:after="0" w:line="240" w:lineRule="auto"/>
              <w:rPr>
                <w:rFonts w:eastAsia="Times New Roman" w:cs="Calibri"/>
                <w:b/>
                <w:bCs/>
                <w:color w:val="000000"/>
                <w:sz w:val="20"/>
                <w:szCs w:val="20"/>
                <w:lang w:eastAsia="ja-JP"/>
              </w:rPr>
            </w:pPr>
            <w:r>
              <w:rPr>
                <w:rFonts w:cs="Calibri"/>
                <w:color w:val="000000"/>
              </w:rPr>
              <w:t>Facility Monitoring</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14:paraId="0EB9F34E" w14:textId="77777777" w:rsidR="008B1DB9" w:rsidRPr="0002692C" w:rsidRDefault="008B1DB9" w:rsidP="00126B83">
            <w:pPr>
              <w:spacing w:after="0" w:line="240" w:lineRule="auto"/>
              <w:rPr>
                <w:rFonts w:eastAsia="Times New Roman" w:cs="Calibri"/>
                <w:b/>
                <w:bCs/>
                <w:color w:val="000000"/>
                <w:sz w:val="20"/>
                <w:szCs w:val="20"/>
                <w:lang w:eastAsia="ja-JP"/>
              </w:rPr>
            </w:pP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0EB7A006" w14:textId="535AA20B" w:rsidR="008B1DB9" w:rsidRPr="008B1DB9" w:rsidRDefault="008B1DB9" w:rsidP="00756391">
            <w:pPr>
              <w:spacing w:after="0" w:line="240" w:lineRule="auto"/>
              <w:jc w:val="both"/>
              <w:rPr>
                <w:rFonts w:eastAsia="Times New Roman" w:cs="Calibri"/>
                <w:color w:val="000000"/>
                <w:sz w:val="21"/>
                <w:szCs w:val="21"/>
                <w:lang w:val="fr-FR" w:eastAsia="ja-JP"/>
              </w:rPr>
            </w:pPr>
          </w:p>
        </w:tc>
      </w:tr>
      <w:tr w:rsidR="008B1DB9" w:rsidRPr="006441BD" w14:paraId="05BB6E5A" w14:textId="77777777" w:rsidTr="002C6E0B">
        <w:trPr>
          <w:trHeight w:val="684"/>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76B9A9EE" w14:textId="77777777" w:rsidR="008B1DB9" w:rsidRPr="0002692C" w:rsidRDefault="008B1DB9" w:rsidP="00126B83">
            <w:pPr>
              <w:spacing w:after="0" w:line="240" w:lineRule="auto"/>
              <w:jc w:val="center"/>
              <w:rPr>
                <w:rFonts w:eastAsia="Times New Roman" w:cs="Calibri"/>
                <w:color w:val="000000"/>
                <w:sz w:val="21"/>
                <w:szCs w:val="21"/>
                <w:lang w:eastAsia="ja-JP"/>
              </w:rPr>
            </w:pPr>
            <w:r>
              <w:rPr>
                <w:rFonts w:cs="Calibri"/>
                <w:color w:val="000000"/>
              </w:rPr>
              <w:lastRenderedPageBreak/>
              <w:t>2</w:t>
            </w:r>
          </w:p>
        </w:tc>
        <w:tc>
          <w:tcPr>
            <w:tcW w:w="908" w:type="pct"/>
            <w:tcBorders>
              <w:top w:val="single" w:sz="4" w:space="0" w:color="auto"/>
              <w:left w:val="single" w:sz="4" w:space="0" w:color="auto"/>
              <w:bottom w:val="single" w:sz="4" w:space="0" w:color="auto"/>
              <w:right w:val="single" w:sz="4" w:space="0" w:color="auto"/>
            </w:tcBorders>
            <w:shd w:val="clear" w:color="auto" w:fill="auto"/>
            <w:vAlign w:val="center"/>
          </w:tcPr>
          <w:p w14:paraId="4BB8F477" w14:textId="77777777" w:rsidR="008B1DB9" w:rsidRPr="00963BC2" w:rsidRDefault="008B1DB9" w:rsidP="00126B83">
            <w:pPr>
              <w:spacing w:after="0" w:line="240" w:lineRule="auto"/>
              <w:rPr>
                <w:rFonts w:eastAsia="Times New Roman" w:cs="Calibri"/>
                <w:b/>
                <w:bCs/>
                <w:i/>
                <w:iCs/>
                <w:color w:val="000000"/>
                <w:sz w:val="21"/>
                <w:szCs w:val="21"/>
                <w:lang w:eastAsia="ja-JP"/>
              </w:rPr>
            </w:pPr>
            <w:r>
              <w:rPr>
                <w:rFonts w:cs="Calibri"/>
                <w:b/>
                <w:bCs/>
                <w:i/>
                <w:iCs/>
                <w:color w:val="000000"/>
              </w:rPr>
              <w:t>Availability check</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11874D61" w14:textId="77777777" w:rsidR="008B1DB9" w:rsidRPr="00963BC2" w:rsidRDefault="008B1DB9" w:rsidP="00126B83">
            <w:pPr>
              <w:spacing w:after="0" w:line="240" w:lineRule="auto"/>
              <w:rPr>
                <w:rFonts w:eastAsia="Times New Roman" w:cs="Calibri"/>
                <w:color w:val="000000"/>
                <w:sz w:val="21"/>
                <w:szCs w:val="21"/>
                <w:lang w:eastAsia="ja-JP"/>
              </w:rPr>
            </w:pPr>
            <w:r>
              <w:rPr>
                <w:rFonts w:cs="Calibri"/>
                <w:color w:val="000000"/>
              </w:rPr>
              <w:t>Car parking spaces available (on and off-street), parking tariffs, road toll tariffs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0EB0350B" w14:textId="77777777" w:rsidR="008B1DB9" w:rsidRPr="0002692C" w:rsidRDefault="008B1DB9" w:rsidP="00126B83">
            <w:pPr>
              <w:spacing w:after="0" w:line="240" w:lineRule="auto"/>
              <w:rPr>
                <w:rFonts w:eastAsia="Times New Roman" w:cs="Calibri"/>
                <w:b/>
                <w:bCs/>
                <w:color w:val="000000"/>
                <w:sz w:val="20"/>
                <w:szCs w:val="20"/>
                <w:lang w:eastAsia="ja-JP"/>
              </w:rPr>
            </w:pPr>
            <w:r>
              <w:rPr>
                <w:rFonts w:cs="Calibri"/>
                <w:color w:val="000000"/>
              </w:rPr>
              <w:t>Facility Monitoring</w:t>
            </w:r>
          </w:p>
        </w:tc>
        <w:tc>
          <w:tcPr>
            <w:tcW w:w="7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EFA052" w14:textId="77777777" w:rsidR="008B1DB9" w:rsidRPr="0002692C" w:rsidRDefault="008B1DB9" w:rsidP="00126B83">
            <w:pPr>
              <w:spacing w:after="0" w:line="240" w:lineRule="auto"/>
              <w:rPr>
                <w:rFonts w:eastAsia="Times New Roman" w:cs="Calibri"/>
                <w:b/>
                <w:bCs/>
                <w:color w:val="000000"/>
                <w:sz w:val="20"/>
                <w:szCs w:val="20"/>
                <w:lang w:eastAsia="ja-JP"/>
              </w:rPr>
            </w:pP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3BE61B8B" w14:textId="5707550A" w:rsidR="008B1DB9" w:rsidRPr="008B1DB9" w:rsidRDefault="008B1DB9" w:rsidP="00756391">
            <w:pPr>
              <w:spacing w:after="0" w:line="240" w:lineRule="auto"/>
              <w:jc w:val="both"/>
              <w:rPr>
                <w:rFonts w:eastAsia="Times New Roman" w:cs="Calibri"/>
                <w:color w:val="000000"/>
                <w:sz w:val="21"/>
                <w:szCs w:val="21"/>
                <w:lang w:val="fr-FR" w:eastAsia="ja-JP"/>
              </w:rPr>
            </w:pPr>
          </w:p>
        </w:tc>
      </w:tr>
    </w:tbl>
    <w:p w14:paraId="028537C9" w14:textId="77777777" w:rsidR="005470D8" w:rsidRDefault="00FB4741" w:rsidP="00922ED9">
      <w:pPr>
        <w:pStyle w:val="Titre3"/>
      </w:pPr>
      <w:r>
        <w:t xml:space="preserve">Services SIRI </w:t>
      </w:r>
      <w:proofErr w:type="spellStart"/>
      <w:r>
        <w:t>applicables</w:t>
      </w:r>
      <w:bookmarkEnd w:id="73"/>
      <w:proofErr w:type="spellEnd"/>
    </w:p>
    <w:tbl>
      <w:tblPr>
        <w:tblW w:w="14817" w:type="dxa"/>
        <w:tblCellSpacing w:w="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tblLayout w:type="fixed"/>
        <w:tblCellMar>
          <w:top w:w="60" w:type="dxa"/>
          <w:left w:w="60" w:type="dxa"/>
          <w:bottom w:w="60" w:type="dxa"/>
          <w:right w:w="60" w:type="dxa"/>
        </w:tblCellMar>
        <w:tblLook w:val="0000" w:firstRow="0" w:lastRow="0" w:firstColumn="0" w:lastColumn="0" w:noHBand="0" w:noVBand="0"/>
      </w:tblPr>
      <w:tblGrid>
        <w:gridCol w:w="2627"/>
        <w:gridCol w:w="1417"/>
        <w:gridCol w:w="1477"/>
        <w:gridCol w:w="1500"/>
        <w:gridCol w:w="1418"/>
        <w:gridCol w:w="1701"/>
        <w:gridCol w:w="1559"/>
        <w:gridCol w:w="1559"/>
        <w:gridCol w:w="1559"/>
      </w:tblGrid>
      <w:tr w:rsidR="00D64ED4" w:rsidRPr="00FA0D7B" w14:paraId="1D377785" w14:textId="77777777" w:rsidTr="007D67B1">
        <w:trPr>
          <w:tblHeader/>
          <w:tblCellSpacing w:w="0" w:type="dxa"/>
        </w:trPr>
        <w:tc>
          <w:tcPr>
            <w:tcW w:w="2627" w:type="dxa"/>
            <w:shd w:val="clear" w:color="auto" w:fill="DAEEF3"/>
            <w:vAlign w:val="center"/>
          </w:tcPr>
          <w:p w14:paraId="4BB9B944" w14:textId="77777777" w:rsidR="00D64ED4" w:rsidRPr="00987855" w:rsidRDefault="00D64ED4" w:rsidP="00922ED9">
            <w:pPr>
              <w:rPr>
                <w:lang w:eastAsia="fr-FR"/>
              </w:rPr>
            </w:pPr>
            <w:r w:rsidRPr="00987855">
              <w:rPr>
                <w:lang w:eastAsia="fr-FR"/>
              </w:rPr>
              <w:t>Service</w:t>
            </w:r>
          </w:p>
        </w:tc>
        <w:tc>
          <w:tcPr>
            <w:tcW w:w="1417" w:type="dxa"/>
            <w:shd w:val="clear" w:color="auto" w:fill="DAEEF3"/>
          </w:tcPr>
          <w:p w14:paraId="2F0535BB" w14:textId="77777777" w:rsidR="00D64ED4" w:rsidRPr="00987855" w:rsidRDefault="00D64ED4" w:rsidP="00922ED9">
            <w:pPr>
              <w:rPr>
                <w:lang w:eastAsia="fr-FR"/>
              </w:rPr>
            </w:pPr>
            <w:r>
              <w:rPr>
                <w:lang w:eastAsia="fr-FR"/>
              </w:rPr>
              <w:t xml:space="preserve">Diffusion Inter </w:t>
            </w:r>
            <w:proofErr w:type="spellStart"/>
            <w:r>
              <w:rPr>
                <w:lang w:eastAsia="fr-FR"/>
              </w:rPr>
              <w:t>Systèmes</w:t>
            </w:r>
            <w:proofErr w:type="spellEnd"/>
          </w:p>
        </w:tc>
        <w:tc>
          <w:tcPr>
            <w:tcW w:w="1477" w:type="dxa"/>
            <w:shd w:val="clear" w:color="auto" w:fill="DAEEF3"/>
          </w:tcPr>
          <w:p w14:paraId="75EB111C" w14:textId="77777777" w:rsidR="00D64ED4" w:rsidRPr="00FA0D7B" w:rsidRDefault="00D64ED4" w:rsidP="00922ED9">
            <w:pPr>
              <w:rPr>
                <w:lang w:val="fr-FR" w:eastAsia="fr-FR"/>
              </w:rPr>
            </w:pPr>
            <w:r w:rsidRPr="00FA0D7B">
              <w:rPr>
                <w:lang w:val="fr-FR" w:eastAsia="fr-FR"/>
              </w:rPr>
              <w:t xml:space="preserve">Diffusion </w:t>
            </w:r>
            <w:r>
              <w:rPr>
                <w:lang w:val="fr-FR" w:eastAsia="fr-FR"/>
              </w:rPr>
              <w:t>Terminaux</w:t>
            </w:r>
            <w:r w:rsidRPr="00FA0D7B">
              <w:rPr>
                <w:lang w:val="fr-FR" w:eastAsia="fr-FR"/>
              </w:rPr>
              <w:t xml:space="preserve"> </w:t>
            </w:r>
            <w:proofErr w:type="spellStart"/>
            <w:r w:rsidRPr="00FA0D7B">
              <w:rPr>
                <w:lang w:val="fr-FR" w:eastAsia="fr-FR"/>
              </w:rPr>
              <w:t>Leger</w:t>
            </w:r>
            <w:r>
              <w:rPr>
                <w:lang w:val="fr-FR" w:eastAsia="fr-FR"/>
              </w:rPr>
              <w:t>s</w:t>
            </w:r>
            <w:proofErr w:type="spellEnd"/>
          </w:p>
        </w:tc>
        <w:tc>
          <w:tcPr>
            <w:tcW w:w="1500" w:type="dxa"/>
            <w:shd w:val="clear" w:color="auto" w:fill="DAEEF3"/>
          </w:tcPr>
          <w:p w14:paraId="55FC58A1" w14:textId="77777777" w:rsidR="00D64ED4" w:rsidRPr="00FA0D7B" w:rsidRDefault="00D64ED4" w:rsidP="00922ED9">
            <w:pPr>
              <w:rPr>
                <w:lang w:val="fr-FR" w:eastAsia="fr-FR"/>
              </w:rPr>
            </w:pPr>
            <w:r w:rsidRPr="00FA0D7B">
              <w:rPr>
                <w:lang w:val="fr-FR" w:eastAsia="fr-FR"/>
              </w:rPr>
              <w:t>Centrale de Mobilité</w:t>
            </w:r>
          </w:p>
        </w:tc>
        <w:tc>
          <w:tcPr>
            <w:tcW w:w="1418" w:type="dxa"/>
            <w:shd w:val="clear" w:color="auto" w:fill="DAEEF3"/>
          </w:tcPr>
          <w:p w14:paraId="4CE10343" w14:textId="77777777" w:rsidR="00D64ED4" w:rsidRPr="00FA0D7B" w:rsidRDefault="00D64ED4" w:rsidP="00922ED9">
            <w:pPr>
              <w:rPr>
                <w:lang w:val="fr-FR" w:eastAsia="fr-FR"/>
              </w:rPr>
            </w:pPr>
            <w:r w:rsidRPr="00FA0D7B">
              <w:rPr>
                <w:lang w:val="fr-FR" w:eastAsia="fr-FR"/>
              </w:rPr>
              <w:t xml:space="preserve">Diffusion dans les </w:t>
            </w:r>
            <w:proofErr w:type="spellStart"/>
            <w:r w:rsidRPr="00FA0D7B">
              <w:rPr>
                <w:lang w:val="fr-FR" w:eastAsia="fr-FR"/>
              </w:rPr>
              <w:t>vehicules</w:t>
            </w:r>
            <w:proofErr w:type="spellEnd"/>
          </w:p>
        </w:tc>
        <w:tc>
          <w:tcPr>
            <w:tcW w:w="1701" w:type="dxa"/>
            <w:shd w:val="clear" w:color="auto" w:fill="DAEEF3"/>
          </w:tcPr>
          <w:p w14:paraId="6F46F4F5" w14:textId="77777777" w:rsidR="00D64ED4" w:rsidRPr="00FA0D7B" w:rsidRDefault="00D64ED4" w:rsidP="00922ED9">
            <w:pPr>
              <w:rPr>
                <w:lang w:val="fr-FR" w:eastAsia="fr-FR"/>
              </w:rPr>
            </w:pPr>
            <w:r w:rsidRPr="00FA0D7B">
              <w:rPr>
                <w:lang w:val="fr-FR" w:eastAsia="fr-FR"/>
              </w:rPr>
              <w:t>Gestion des perturbations</w:t>
            </w:r>
          </w:p>
        </w:tc>
        <w:tc>
          <w:tcPr>
            <w:tcW w:w="1559" w:type="dxa"/>
            <w:shd w:val="clear" w:color="auto" w:fill="DAEEF3"/>
          </w:tcPr>
          <w:p w14:paraId="1030501F" w14:textId="77777777" w:rsidR="00D64ED4" w:rsidRPr="00FA0D7B" w:rsidRDefault="00D64ED4" w:rsidP="00922ED9">
            <w:pPr>
              <w:rPr>
                <w:lang w:val="fr-FR" w:eastAsia="fr-FR"/>
              </w:rPr>
            </w:pPr>
            <w:r w:rsidRPr="00FA0D7B">
              <w:rPr>
                <w:lang w:val="fr-FR" w:eastAsia="fr-FR"/>
              </w:rPr>
              <w:t>Information PMR</w:t>
            </w:r>
          </w:p>
        </w:tc>
        <w:tc>
          <w:tcPr>
            <w:tcW w:w="1559" w:type="dxa"/>
            <w:shd w:val="clear" w:color="auto" w:fill="DAEEF3"/>
          </w:tcPr>
          <w:p w14:paraId="287E6525" w14:textId="77777777" w:rsidR="00D64ED4" w:rsidRPr="00FA0D7B" w:rsidRDefault="00D64ED4" w:rsidP="00922ED9">
            <w:pPr>
              <w:rPr>
                <w:lang w:val="fr-FR" w:eastAsia="fr-FR"/>
              </w:rPr>
            </w:pPr>
            <w:r w:rsidRPr="00FA0D7B">
              <w:rPr>
                <w:lang w:val="fr-FR" w:eastAsia="fr-FR"/>
              </w:rPr>
              <w:t>Concentrateur</w:t>
            </w:r>
          </w:p>
        </w:tc>
        <w:tc>
          <w:tcPr>
            <w:tcW w:w="1559" w:type="dxa"/>
            <w:shd w:val="clear" w:color="auto" w:fill="DAEEF3"/>
          </w:tcPr>
          <w:p w14:paraId="13FAF28B" w14:textId="77777777" w:rsidR="00D64ED4" w:rsidRPr="00FA0D7B" w:rsidRDefault="00D64ED4" w:rsidP="00922ED9">
            <w:pPr>
              <w:rPr>
                <w:lang w:val="fr-FR" w:eastAsia="fr-FR"/>
              </w:rPr>
            </w:pPr>
            <w:r w:rsidRPr="00FA0D7B">
              <w:rPr>
                <w:lang w:val="fr-FR" w:eastAsia="fr-FR"/>
              </w:rPr>
              <w:t>Directive EU</w:t>
            </w:r>
          </w:p>
        </w:tc>
      </w:tr>
      <w:tr w:rsidR="00D64ED4" w:rsidRPr="0052392D" w14:paraId="7DB5356D" w14:textId="77777777" w:rsidTr="007D67B1">
        <w:trPr>
          <w:tblCellSpacing w:w="0" w:type="dxa"/>
        </w:trPr>
        <w:tc>
          <w:tcPr>
            <w:tcW w:w="2627" w:type="dxa"/>
            <w:vAlign w:val="center"/>
          </w:tcPr>
          <w:p w14:paraId="73F0E58E" w14:textId="77777777" w:rsidR="00D64ED4" w:rsidRPr="00987855" w:rsidRDefault="00D64ED4" w:rsidP="003C75B8">
            <w:pPr>
              <w:rPr>
                <w:lang w:eastAsia="fr-FR"/>
              </w:rPr>
            </w:pPr>
            <w:r w:rsidRPr="00FA0D7B">
              <w:rPr>
                <w:lang w:val="fr-FR" w:eastAsia="fr-FR"/>
              </w:rPr>
              <w:t xml:space="preserve">Horaires </w:t>
            </w:r>
            <w:proofErr w:type="spellStart"/>
            <w:r w:rsidRPr="00987855">
              <w:rPr>
                <w:lang w:eastAsia="fr-FR"/>
              </w:rPr>
              <w:t>planifiés</w:t>
            </w:r>
            <w:proofErr w:type="spellEnd"/>
          </w:p>
          <w:p w14:paraId="7BA37A49" w14:textId="77777777" w:rsidR="00D64ED4" w:rsidRPr="00987855" w:rsidRDefault="00D64ED4" w:rsidP="00922ED9">
            <w:pPr>
              <w:rPr>
                <w:sz w:val="20"/>
                <w:lang w:eastAsia="fr-FR"/>
              </w:rPr>
            </w:pPr>
            <w:r w:rsidRPr="00987855">
              <w:t xml:space="preserve">Production Timetable </w:t>
            </w:r>
          </w:p>
        </w:tc>
        <w:tc>
          <w:tcPr>
            <w:tcW w:w="1417" w:type="dxa"/>
          </w:tcPr>
          <w:p w14:paraId="49972C8B" w14:textId="77777777" w:rsidR="00D64ED4" w:rsidRPr="00987855" w:rsidRDefault="00D64ED4" w:rsidP="0034331F">
            <w:pPr>
              <w:rPr>
                <w:lang w:eastAsia="fr-FR"/>
              </w:rPr>
            </w:pPr>
          </w:p>
        </w:tc>
        <w:tc>
          <w:tcPr>
            <w:tcW w:w="1477" w:type="dxa"/>
          </w:tcPr>
          <w:p w14:paraId="4794AB3C" w14:textId="77777777" w:rsidR="00D64ED4" w:rsidRPr="00987855" w:rsidRDefault="00D64ED4" w:rsidP="002F7E84">
            <w:pPr>
              <w:rPr>
                <w:lang w:eastAsia="fr-FR"/>
              </w:rPr>
            </w:pPr>
          </w:p>
        </w:tc>
        <w:tc>
          <w:tcPr>
            <w:tcW w:w="1500" w:type="dxa"/>
          </w:tcPr>
          <w:p w14:paraId="2D79F55D" w14:textId="77777777" w:rsidR="00D64ED4" w:rsidRPr="00987855" w:rsidRDefault="00D64ED4" w:rsidP="002F7E84">
            <w:pPr>
              <w:rPr>
                <w:lang w:eastAsia="fr-FR"/>
              </w:rPr>
            </w:pPr>
          </w:p>
        </w:tc>
        <w:tc>
          <w:tcPr>
            <w:tcW w:w="1418" w:type="dxa"/>
          </w:tcPr>
          <w:p w14:paraId="3AC6BF16" w14:textId="77777777" w:rsidR="00D64ED4" w:rsidRPr="00987855" w:rsidRDefault="00D64ED4" w:rsidP="00C93FC5">
            <w:pPr>
              <w:rPr>
                <w:lang w:eastAsia="fr-FR"/>
              </w:rPr>
            </w:pPr>
          </w:p>
        </w:tc>
        <w:tc>
          <w:tcPr>
            <w:tcW w:w="1701" w:type="dxa"/>
          </w:tcPr>
          <w:p w14:paraId="759D81B6" w14:textId="77777777" w:rsidR="00D64ED4" w:rsidRPr="00987855" w:rsidRDefault="00D64ED4" w:rsidP="00C93FC5">
            <w:pPr>
              <w:rPr>
                <w:lang w:eastAsia="fr-FR"/>
              </w:rPr>
            </w:pPr>
          </w:p>
        </w:tc>
        <w:tc>
          <w:tcPr>
            <w:tcW w:w="1559" w:type="dxa"/>
          </w:tcPr>
          <w:p w14:paraId="36861156" w14:textId="77777777" w:rsidR="00D64ED4" w:rsidRPr="00987855" w:rsidRDefault="00D64ED4" w:rsidP="00C93FC5">
            <w:pPr>
              <w:rPr>
                <w:lang w:eastAsia="fr-FR"/>
              </w:rPr>
            </w:pPr>
          </w:p>
        </w:tc>
        <w:tc>
          <w:tcPr>
            <w:tcW w:w="1559" w:type="dxa"/>
            <w:vAlign w:val="center"/>
          </w:tcPr>
          <w:p w14:paraId="5053F193" w14:textId="77777777" w:rsidR="00D64ED4" w:rsidRPr="00F85C6E" w:rsidRDefault="00D64ED4" w:rsidP="00C93FC5">
            <w:pPr>
              <w:rPr>
                <w:lang w:val="fr-FR" w:eastAsia="fr-FR"/>
              </w:rPr>
            </w:pPr>
          </w:p>
        </w:tc>
        <w:tc>
          <w:tcPr>
            <w:tcW w:w="1559" w:type="dxa"/>
          </w:tcPr>
          <w:p w14:paraId="3F676C5E" w14:textId="77777777" w:rsidR="00D64ED4" w:rsidRPr="00987855" w:rsidRDefault="00D64ED4" w:rsidP="00C93FC5">
            <w:pPr>
              <w:rPr>
                <w:lang w:eastAsia="fr-FR"/>
              </w:rPr>
            </w:pPr>
          </w:p>
        </w:tc>
      </w:tr>
      <w:tr w:rsidR="00D64ED4" w:rsidRPr="0052392D" w14:paraId="6325ABF7" w14:textId="77777777" w:rsidTr="007D67B1">
        <w:trPr>
          <w:tblCellSpacing w:w="0" w:type="dxa"/>
        </w:trPr>
        <w:tc>
          <w:tcPr>
            <w:tcW w:w="2627" w:type="dxa"/>
            <w:vAlign w:val="center"/>
          </w:tcPr>
          <w:p w14:paraId="2BCF8A4A" w14:textId="77777777" w:rsidR="00D64ED4" w:rsidRPr="00987855" w:rsidRDefault="00D64ED4" w:rsidP="003C75B8">
            <w:pPr>
              <w:rPr>
                <w:lang w:eastAsia="fr-FR"/>
              </w:rPr>
            </w:pPr>
            <w:proofErr w:type="spellStart"/>
            <w:r w:rsidRPr="00987855">
              <w:rPr>
                <w:lang w:eastAsia="fr-FR"/>
              </w:rPr>
              <w:t>Horaires</w:t>
            </w:r>
            <w:proofErr w:type="spellEnd"/>
            <w:r w:rsidRPr="00987855">
              <w:rPr>
                <w:lang w:eastAsia="fr-FR"/>
              </w:rPr>
              <w:t xml:space="preserve"> </w:t>
            </w:r>
            <w:proofErr w:type="spellStart"/>
            <w:r w:rsidRPr="00987855">
              <w:rPr>
                <w:lang w:eastAsia="fr-FR"/>
              </w:rPr>
              <w:t>calculés</w:t>
            </w:r>
            <w:proofErr w:type="spellEnd"/>
          </w:p>
          <w:p w14:paraId="53F8FDBE" w14:textId="77777777" w:rsidR="00D64ED4" w:rsidRPr="00987855" w:rsidRDefault="00D64ED4" w:rsidP="00922ED9">
            <w:pPr>
              <w:rPr>
                <w:sz w:val="20"/>
                <w:lang w:eastAsia="fr-FR"/>
              </w:rPr>
            </w:pPr>
            <w:r w:rsidRPr="00987855">
              <w:t xml:space="preserve">Estimated Timetable </w:t>
            </w:r>
          </w:p>
        </w:tc>
        <w:tc>
          <w:tcPr>
            <w:tcW w:w="1417" w:type="dxa"/>
          </w:tcPr>
          <w:p w14:paraId="122B3918" w14:textId="77777777" w:rsidR="00D64ED4" w:rsidRPr="00987855" w:rsidRDefault="00D64ED4" w:rsidP="0034331F">
            <w:pPr>
              <w:rPr>
                <w:lang w:eastAsia="fr-FR"/>
              </w:rPr>
            </w:pPr>
            <w:r>
              <w:rPr>
                <w:lang w:val="fr-FR" w:eastAsia="fr-FR"/>
              </w:rPr>
              <w:t>Indispensable</w:t>
            </w:r>
          </w:p>
        </w:tc>
        <w:tc>
          <w:tcPr>
            <w:tcW w:w="1477" w:type="dxa"/>
          </w:tcPr>
          <w:p w14:paraId="1F3A03BF" w14:textId="77777777" w:rsidR="00D64ED4" w:rsidRPr="00987855" w:rsidRDefault="00D64ED4" w:rsidP="002F7E84">
            <w:pPr>
              <w:rPr>
                <w:lang w:eastAsia="fr-FR"/>
              </w:rPr>
            </w:pPr>
          </w:p>
        </w:tc>
        <w:tc>
          <w:tcPr>
            <w:tcW w:w="1500" w:type="dxa"/>
          </w:tcPr>
          <w:p w14:paraId="0FAE6871" w14:textId="77777777" w:rsidR="00D64ED4" w:rsidRPr="00987855" w:rsidRDefault="00D64ED4" w:rsidP="002F7E84">
            <w:pPr>
              <w:rPr>
                <w:lang w:eastAsia="fr-FR"/>
              </w:rPr>
            </w:pPr>
            <w:r>
              <w:rPr>
                <w:lang w:val="fr-FR" w:eastAsia="fr-FR"/>
              </w:rPr>
              <w:t>Indispensable</w:t>
            </w:r>
          </w:p>
        </w:tc>
        <w:tc>
          <w:tcPr>
            <w:tcW w:w="1418" w:type="dxa"/>
          </w:tcPr>
          <w:p w14:paraId="30E9776A" w14:textId="77777777" w:rsidR="00D64ED4" w:rsidRPr="00987855" w:rsidRDefault="00D64ED4" w:rsidP="00C93FC5">
            <w:pPr>
              <w:rPr>
                <w:lang w:eastAsia="fr-FR"/>
              </w:rPr>
            </w:pPr>
          </w:p>
        </w:tc>
        <w:tc>
          <w:tcPr>
            <w:tcW w:w="1701" w:type="dxa"/>
          </w:tcPr>
          <w:p w14:paraId="0796F879" w14:textId="77777777" w:rsidR="00D64ED4" w:rsidRPr="00987855" w:rsidRDefault="00D64ED4" w:rsidP="00C93FC5">
            <w:pPr>
              <w:rPr>
                <w:lang w:eastAsia="fr-FR"/>
              </w:rPr>
            </w:pPr>
          </w:p>
        </w:tc>
        <w:tc>
          <w:tcPr>
            <w:tcW w:w="1559" w:type="dxa"/>
          </w:tcPr>
          <w:p w14:paraId="45C70110" w14:textId="77777777" w:rsidR="00D64ED4" w:rsidRPr="00987855" w:rsidRDefault="00D64ED4" w:rsidP="00C93FC5">
            <w:pPr>
              <w:rPr>
                <w:lang w:eastAsia="fr-FR"/>
              </w:rPr>
            </w:pPr>
          </w:p>
        </w:tc>
        <w:tc>
          <w:tcPr>
            <w:tcW w:w="1559" w:type="dxa"/>
            <w:vAlign w:val="center"/>
          </w:tcPr>
          <w:p w14:paraId="7E80AB1C" w14:textId="77777777" w:rsidR="00D64ED4" w:rsidRPr="00F85C6E" w:rsidRDefault="00D64ED4" w:rsidP="00C93FC5">
            <w:pPr>
              <w:rPr>
                <w:lang w:val="fr-FR" w:eastAsia="fr-FR"/>
              </w:rPr>
            </w:pPr>
            <w:r w:rsidRPr="00F85C6E">
              <w:rPr>
                <w:lang w:val="fr-FR" w:eastAsia="fr-FR"/>
              </w:rPr>
              <w:t>Indispensable</w:t>
            </w:r>
          </w:p>
        </w:tc>
        <w:tc>
          <w:tcPr>
            <w:tcW w:w="1559" w:type="dxa"/>
          </w:tcPr>
          <w:p w14:paraId="29314B62" w14:textId="77777777" w:rsidR="00D64ED4" w:rsidRPr="00987855" w:rsidRDefault="009C3A93" w:rsidP="00C93FC5">
            <w:pPr>
              <w:rPr>
                <w:lang w:eastAsia="fr-FR"/>
              </w:rPr>
            </w:pPr>
            <w:r w:rsidRPr="00F85C6E">
              <w:rPr>
                <w:lang w:val="fr-FR" w:eastAsia="fr-FR"/>
              </w:rPr>
              <w:t>Indispensable</w:t>
            </w:r>
            <w:r w:rsidRPr="007F35CF">
              <w:rPr>
                <w:vertAlign w:val="superscript"/>
                <w:lang w:eastAsia="fr-FR"/>
              </w:rPr>
              <w:t xml:space="preserve"> </w:t>
            </w:r>
            <w:r w:rsidR="00D64ED4" w:rsidRPr="007F35CF">
              <w:rPr>
                <w:vertAlign w:val="superscript"/>
                <w:lang w:eastAsia="fr-FR"/>
              </w:rPr>
              <w:t>1</w:t>
            </w:r>
          </w:p>
        </w:tc>
      </w:tr>
      <w:tr w:rsidR="00D64ED4" w:rsidRPr="004E38EE" w14:paraId="50F86A1F" w14:textId="77777777" w:rsidTr="007D67B1">
        <w:trPr>
          <w:tblCellSpacing w:w="0" w:type="dxa"/>
        </w:trPr>
        <w:tc>
          <w:tcPr>
            <w:tcW w:w="2627" w:type="dxa"/>
            <w:vAlign w:val="center"/>
          </w:tcPr>
          <w:p w14:paraId="374319DE" w14:textId="77777777" w:rsidR="00D64ED4" w:rsidRPr="00987855" w:rsidRDefault="00D64ED4" w:rsidP="003C75B8">
            <w:pPr>
              <w:rPr>
                <w:lang w:val="fr-FR" w:eastAsia="fr-FR"/>
              </w:rPr>
            </w:pPr>
            <w:r w:rsidRPr="00987855">
              <w:rPr>
                <w:lang w:val="fr-FR" w:eastAsia="fr-FR"/>
              </w:rPr>
              <w:t>Horaires planifiés à l’arrêt</w:t>
            </w:r>
          </w:p>
          <w:p w14:paraId="24442C26" w14:textId="77777777" w:rsidR="00D64ED4" w:rsidRPr="00987855" w:rsidRDefault="00D64ED4" w:rsidP="00922ED9">
            <w:pPr>
              <w:rPr>
                <w:sz w:val="20"/>
                <w:lang w:val="fr-FR" w:eastAsia="fr-FR"/>
              </w:rPr>
            </w:pPr>
            <w:r w:rsidRPr="00987855">
              <w:rPr>
                <w:lang w:val="fr-FR"/>
              </w:rPr>
              <w:t xml:space="preserve">Stop </w:t>
            </w:r>
            <w:r w:rsidR="0077265A">
              <w:rPr>
                <w:lang w:val="fr-FR"/>
              </w:rPr>
              <w:t>Timetable</w:t>
            </w:r>
            <w:r w:rsidRPr="00987855">
              <w:rPr>
                <w:lang w:val="fr-FR"/>
              </w:rPr>
              <w:t xml:space="preserve"> </w:t>
            </w:r>
          </w:p>
        </w:tc>
        <w:tc>
          <w:tcPr>
            <w:tcW w:w="1417" w:type="dxa"/>
          </w:tcPr>
          <w:p w14:paraId="665E60C1" w14:textId="77777777" w:rsidR="00D64ED4" w:rsidRPr="00987855" w:rsidRDefault="00D64ED4" w:rsidP="0034331F">
            <w:pPr>
              <w:rPr>
                <w:lang w:val="fr-FR" w:eastAsia="fr-FR"/>
              </w:rPr>
            </w:pPr>
          </w:p>
        </w:tc>
        <w:tc>
          <w:tcPr>
            <w:tcW w:w="1477" w:type="dxa"/>
          </w:tcPr>
          <w:p w14:paraId="4DB2B9BC" w14:textId="77777777" w:rsidR="00D64ED4" w:rsidRPr="00987855" w:rsidRDefault="00D64ED4" w:rsidP="002F7E84">
            <w:pPr>
              <w:rPr>
                <w:lang w:val="fr-FR" w:eastAsia="fr-FR"/>
              </w:rPr>
            </w:pPr>
          </w:p>
        </w:tc>
        <w:tc>
          <w:tcPr>
            <w:tcW w:w="1500" w:type="dxa"/>
          </w:tcPr>
          <w:p w14:paraId="5C8C312B" w14:textId="77777777" w:rsidR="00D64ED4" w:rsidRPr="00987855" w:rsidRDefault="00D64ED4" w:rsidP="002F7E84">
            <w:pPr>
              <w:rPr>
                <w:lang w:val="fr-FR" w:eastAsia="fr-FR"/>
              </w:rPr>
            </w:pPr>
          </w:p>
        </w:tc>
        <w:tc>
          <w:tcPr>
            <w:tcW w:w="1418" w:type="dxa"/>
          </w:tcPr>
          <w:p w14:paraId="09473097" w14:textId="77777777" w:rsidR="00D64ED4" w:rsidRPr="00987855" w:rsidRDefault="00D64ED4" w:rsidP="00C93FC5">
            <w:pPr>
              <w:rPr>
                <w:lang w:val="fr-FR" w:eastAsia="fr-FR"/>
              </w:rPr>
            </w:pPr>
          </w:p>
        </w:tc>
        <w:tc>
          <w:tcPr>
            <w:tcW w:w="1701" w:type="dxa"/>
          </w:tcPr>
          <w:p w14:paraId="0B1FCEE6" w14:textId="77777777" w:rsidR="00D64ED4" w:rsidRPr="00987855" w:rsidRDefault="00D64ED4" w:rsidP="00C93FC5">
            <w:pPr>
              <w:rPr>
                <w:lang w:val="fr-FR" w:eastAsia="fr-FR"/>
              </w:rPr>
            </w:pPr>
          </w:p>
        </w:tc>
        <w:tc>
          <w:tcPr>
            <w:tcW w:w="1559" w:type="dxa"/>
          </w:tcPr>
          <w:p w14:paraId="5E511050" w14:textId="77777777" w:rsidR="00D64ED4" w:rsidRPr="00987855" w:rsidRDefault="00D64ED4" w:rsidP="00C93FC5">
            <w:pPr>
              <w:rPr>
                <w:lang w:val="fr-FR" w:eastAsia="fr-FR"/>
              </w:rPr>
            </w:pPr>
          </w:p>
        </w:tc>
        <w:tc>
          <w:tcPr>
            <w:tcW w:w="1559" w:type="dxa"/>
            <w:vAlign w:val="center"/>
          </w:tcPr>
          <w:p w14:paraId="66EBC732" w14:textId="77777777" w:rsidR="00D64ED4" w:rsidRPr="00F85C6E" w:rsidRDefault="00D64ED4" w:rsidP="00C93FC5">
            <w:pPr>
              <w:rPr>
                <w:lang w:val="fr-FR" w:eastAsia="fr-FR"/>
              </w:rPr>
            </w:pPr>
          </w:p>
        </w:tc>
        <w:tc>
          <w:tcPr>
            <w:tcW w:w="1559" w:type="dxa"/>
          </w:tcPr>
          <w:p w14:paraId="7E45A5D9" w14:textId="77777777" w:rsidR="00D64ED4" w:rsidRPr="00987855" w:rsidRDefault="00D64ED4" w:rsidP="00C93FC5">
            <w:pPr>
              <w:rPr>
                <w:lang w:val="fr-FR" w:eastAsia="fr-FR"/>
              </w:rPr>
            </w:pPr>
          </w:p>
        </w:tc>
      </w:tr>
      <w:tr w:rsidR="00B926BD" w:rsidRPr="00FB4741" w14:paraId="17C31CBD" w14:textId="77777777" w:rsidTr="007D67B1">
        <w:trPr>
          <w:tblCellSpacing w:w="0" w:type="dxa"/>
        </w:trPr>
        <w:tc>
          <w:tcPr>
            <w:tcW w:w="2627" w:type="dxa"/>
            <w:vAlign w:val="center"/>
          </w:tcPr>
          <w:p w14:paraId="650BFD81" w14:textId="77777777" w:rsidR="00B926BD" w:rsidRPr="00987855" w:rsidRDefault="00B926BD" w:rsidP="003C75B8">
            <w:pPr>
              <w:rPr>
                <w:lang w:val="fr-FR" w:eastAsia="fr-FR"/>
              </w:rPr>
            </w:pPr>
            <w:r>
              <w:rPr>
                <w:lang w:val="fr-FR" w:eastAsia="fr-FR"/>
              </w:rPr>
              <w:t>Discovery Line</w:t>
            </w:r>
          </w:p>
        </w:tc>
        <w:tc>
          <w:tcPr>
            <w:tcW w:w="1417" w:type="dxa"/>
          </w:tcPr>
          <w:p w14:paraId="18091A54" w14:textId="77777777" w:rsidR="00B926BD" w:rsidRPr="00987855" w:rsidRDefault="00B926BD" w:rsidP="00922ED9">
            <w:pPr>
              <w:rPr>
                <w:lang w:val="fr-FR" w:eastAsia="fr-FR"/>
              </w:rPr>
            </w:pPr>
          </w:p>
        </w:tc>
        <w:tc>
          <w:tcPr>
            <w:tcW w:w="1477" w:type="dxa"/>
          </w:tcPr>
          <w:p w14:paraId="3043C18A" w14:textId="77777777" w:rsidR="00B926BD" w:rsidRDefault="00B926BD" w:rsidP="0034331F">
            <w:pPr>
              <w:rPr>
                <w:lang w:val="fr-FR" w:eastAsia="fr-FR"/>
              </w:rPr>
            </w:pPr>
          </w:p>
        </w:tc>
        <w:tc>
          <w:tcPr>
            <w:tcW w:w="1500" w:type="dxa"/>
          </w:tcPr>
          <w:p w14:paraId="32648760" w14:textId="77777777" w:rsidR="00B926BD" w:rsidRPr="00987855" w:rsidRDefault="00B926BD" w:rsidP="002F7E84">
            <w:pPr>
              <w:rPr>
                <w:lang w:val="fr-FR" w:eastAsia="fr-FR"/>
              </w:rPr>
            </w:pPr>
          </w:p>
        </w:tc>
        <w:tc>
          <w:tcPr>
            <w:tcW w:w="1418" w:type="dxa"/>
          </w:tcPr>
          <w:p w14:paraId="55AA4936" w14:textId="77777777" w:rsidR="00B926BD" w:rsidRDefault="00B926BD" w:rsidP="002F7E84">
            <w:pPr>
              <w:rPr>
                <w:lang w:val="fr-FR" w:eastAsia="fr-FR"/>
              </w:rPr>
            </w:pPr>
          </w:p>
        </w:tc>
        <w:tc>
          <w:tcPr>
            <w:tcW w:w="1701" w:type="dxa"/>
          </w:tcPr>
          <w:p w14:paraId="00C78692" w14:textId="77777777" w:rsidR="00B926BD" w:rsidRPr="00987855" w:rsidRDefault="00B926BD" w:rsidP="00C93FC5">
            <w:pPr>
              <w:rPr>
                <w:lang w:val="fr-FR" w:eastAsia="fr-FR"/>
              </w:rPr>
            </w:pPr>
          </w:p>
        </w:tc>
        <w:tc>
          <w:tcPr>
            <w:tcW w:w="1559" w:type="dxa"/>
          </w:tcPr>
          <w:p w14:paraId="01823C60" w14:textId="77777777" w:rsidR="00B926BD" w:rsidRPr="00987855" w:rsidRDefault="00B926BD" w:rsidP="00C93FC5">
            <w:pPr>
              <w:rPr>
                <w:lang w:val="fr-FR" w:eastAsia="fr-FR"/>
              </w:rPr>
            </w:pPr>
          </w:p>
        </w:tc>
        <w:tc>
          <w:tcPr>
            <w:tcW w:w="1559" w:type="dxa"/>
            <w:vAlign w:val="center"/>
          </w:tcPr>
          <w:p w14:paraId="7C52DE3A" w14:textId="77777777" w:rsidR="00B926BD" w:rsidRPr="00F85C6E" w:rsidRDefault="00B926BD" w:rsidP="00C93FC5">
            <w:pPr>
              <w:rPr>
                <w:lang w:val="fr-FR" w:eastAsia="fr-FR"/>
              </w:rPr>
            </w:pPr>
            <w:r>
              <w:rPr>
                <w:lang w:val="fr-FR" w:eastAsia="fr-FR"/>
              </w:rPr>
              <w:t>Facultatif</w:t>
            </w:r>
            <w:r>
              <w:rPr>
                <w:rStyle w:val="Appelnotedebasdep"/>
                <w:lang w:eastAsia="fr-FR"/>
              </w:rPr>
              <w:footnoteReference w:id="1"/>
            </w:r>
          </w:p>
        </w:tc>
        <w:tc>
          <w:tcPr>
            <w:tcW w:w="1559" w:type="dxa"/>
          </w:tcPr>
          <w:p w14:paraId="12245AFB" w14:textId="77777777" w:rsidR="00B926BD" w:rsidRPr="00987855" w:rsidRDefault="00B926BD" w:rsidP="00C93FC5">
            <w:pPr>
              <w:rPr>
                <w:lang w:val="fr-FR" w:eastAsia="fr-FR"/>
              </w:rPr>
            </w:pPr>
          </w:p>
        </w:tc>
      </w:tr>
      <w:tr w:rsidR="0077265A" w:rsidRPr="00FB4741" w14:paraId="1A895297" w14:textId="77777777" w:rsidTr="007D67B1">
        <w:trPr>
          <w:tblCellSpacing w:w="0" w:type="dxa"/>
        </w:trPr>
        <w:tc>
          <w:tcPr>
            <w:tcW w:w="2627" w:type="dxa"/>
            <w:vAlign w:val="center"/>
          </w:tcPr>
          <w:p w14:paraId="33323210" w14:textId="77777777" w:rsidR="0077265A" w:rsidRPr="00987855" w:rsidRDefault="0077265A" w:rsidP="003C75B8">
            <w:pPr>
              <w:rPr>
                <w:lang w:val="fr-FR" w:eastAsia="fr-FR"/>
              </w:rPr>
            </w:pPr>
            <w:r w:rsidRPr="00987855">
              <w:rPr>
                <w:lang w:val="fr-FR" w:eastAsia="fr-FR"/>
              </w:rPr>
              <w:t>Horaires calculés à l’arrêt</w:t>
            </w:r>
          </w:p>
          <w:p w14:paraId="27B75A85" w14:textId="77777777" w:rsidR="0077265A" w:rsidRPr="00987855" w:rsidRDefault="0077265A" w:rsidP="00922ED9">
            <w:pPr>
              <w:rPr>
                <w:sz w:val="20"/>
                <w:lang w:val="fr-FR" w:eastAsia="fr-FR"/>
              </w:rPr>
            </w:pPr>
            <w:r w:rsidRPr="00987855">
              <w:rPr>
                <w:lang w:val="fr-FR"/>
              </w:rPr>
              <w:lastRenderedPageBreak/>
              <w:t xml:space="preserve">Stop Monitoring </w:t>
            </w:r>
          </w:p>
        </w:tc>
        <w:tc>
          <w:tcPr>
            <w:tcW w:w="1417" w:type="dxa"/>
          </w:tcPr>
          <w:p w14:paraId="40185777" w14:textId="77777777" w:rsidR="0077265A" w:rsidRPr="00987855" w:rsidRDefault="0077265A" w:rsidP="0034331F">
            <w:pPr>
              <w:rPr>
                <w:lang w:val="fr-FR" w:eastAsia="fr-FR"/>
              </w:rPr>
            </w:pPr>
          </w:p>
        </w:tc>
        <w:tc>
          <w:tcPr>
            <w:tcW w:w="1477" w:type="dxa"/>
          </w:tcPr>
          <w:p w14:paraId="00E03E16" w14:textId="77777777" w:rsidR="0077265A" w:rsidRPr="00987855" w:rsidRDefault="0077265A" w:rsidP="002F7E84">
            <w:pPr>
              <w:rPr>
                <w:lang w:val="fr-FR" w:eastAsia="fr-FR"/>
              </w:rPr>
            </w:pPr>
            <w:r>
              <w:rPr>
                <w:lang w:val="fr-FR" w:eastAsia="fr-FR"/>
              </w:rPr>
              <w:t>Indispensable</w:t>
            </w:r>
          </w:p>
        </w:tc>
        <w:tc>
          <w:tcPr>
            <w:tcW w:w="1500" w:type="dxa"/>
          </w:tcPr>
          <w:p w14:paraId="35BA7AE7" w14:textId="77777777" w:rsidR="0077265A" w:rsidRPr="00987855" w:rsidRDefault="0077265A" w:rsidP="002F7E84">
            <w:pPr>
              <w:rPr>
                <w:lang w:val="fr-FR" w:eastAsia="fr-FR"/>
              </w:rPr>
            </w:pPr>
          </w:p>
        </w:tc>
        <w:tc>
          <w:tcPr>
            <w:tcW w:w="1418" w:type="dxa"/>
          </w:tcPr>
          <w:p w14:paraId="4E09D080" w14:textId="77777777" w:rsidR="0077265A" w:rsidRPr="00987855" w:rsidRDefault="0077265A" w:rsidP="00C93FC5">
            <w:pPr>
              <w:rPr>
                <w:lang w:val="fr-FR" w:eastAsia="fr-FR"/>
              </w:rPr>
            </w:pPr>
            <w:r>
              <w:rPr>
                <w:lang w:val="fr-FR" w:eastAsia="fr-FR"/>
              </w:rPr>
              <w:t>Facultatif</w:t>
            </w:r>
          </w:p>
        </w:tc>
        <w:tc>
          <w:tcPr>
            <w:tcW w:w="1701" w:type="dxa"/>
          </w:tcPr>
          <w:p w14:paraId="6990A8F9" w14:textId="77777777" w:rsidR="0077265A" w:rsidRPr="00987855" w:rsidRDefault="0077265A" w:rsidP="00C93FC5">
            <w:pPr>
              <w:rPr>
                <w:lang w:val="fr-FR" w:eastAsia="fr-FR"/>
              </w:rPr>
            </w:pPr>
          </w:p>
        </w:tc>
        <w:tc>
          <w:tcPr>
            <w:tcW w:w="1559" w:type="dxa"/>
          </w:tcPr>
          <w:p w14:paraId="6DAF3691" w14:textId="77777777" w:rsidR="0077265A" w:rsidRPr="00987855" w:rsidRDefault="0077265A" w:rsidP="00C93FC5">
            <w:pPr>
              <w:rPr>
                <w:lang w:val="fr-FR" w:eastAsia="fr-FR"/>
              </w:rPr>
            </w:pPr>
          </w:p>
        </w:tc>
        <w:tc>
          <w:tcPr>
            <w:tcW w:w="1559" w:type="dxa"/>
            <w:vAlign w:val="center"/>
          </w:tcPr>
          <w:p w14:paraId="75CD37E8" w14:textId="77777777" w:rsidR="0077265A" w:rsidRPr="00F85C6E" w:rsidRDefault="0077265A" w:rsidP="00C93FC5">
            <w:pPr>
              <w:rPr>
                <w:lang w:val="fr-FR" w:eastAsia="fr-FR"/>
              </w:rPr>
            </w:pPr>
            <w:r>
              <w:rPr>
                <w:lang w:val="fr-FR" w:eastAsia="fr-FR"/>
              </w:rPr>
              <w:t>F</w:t>
            </w:r>
            <w:r w:rsidRPr="00F85C6E">
              <w:rPr>
                <w:lang w:val="fr-FR" w:eastAsia="fr-FR"/>
              </w:rPr>
              <w:t>acultatif</w:t>
            </w:r>
          </w:p>
        </w:tc>
        <w:tc>
          <w:tcPr>
            <w:tcW w:w="1559" w:type="dxa"/>
          </w:tcPr>
          <w:p w14:paraId="5CE6BA63" w14:textId="77777777" w:rsidR="0077265A" w:rsidRPr="00987855" w:rsidRDefault="00B22D80" w:rsidP="00C93FC5">
            <w:pPr>
              <w:rPr>
                <w:lang w:val="fr-FR" w:eastAsia="fr-FR"/>
              </w:rPr>
            </w:pPr>
            <w:r>
              <w:rPr>
                <w:lang w:val="fr-FR" w:eastAsia="fr-FR"/>
              </w:rPr>
              <w:t>F</w:t>
            </w:r>
            <w:r w:rsidRPr="00F85C6E">
              <w:rPr>
                <w:lang w:val="fr-FR" w:eastAsia="fr-FR"/>
              </w:rPr>
              <w:t>acultatif</w:t>
            </w:r>
          </w:p>
        </w:tc>
      </w:tr>
      <w:tr w:rsidR="00B926BD" w:rsidRPr="00FB4741" w14:paraId="29A69394" w14:textId="77777777" w:rsidTr="007D67B1">
        <w:trPr>
          <w:tblCellSpacing w:w="0" w:type="dxa"/>
        </w:trPr>
        <w:tc>
          <w:tcPr>
            <w:tcW w:w="2627" w:type="dxa"/>
            <w:vAlign w:val="center"/>
          </w:tcPr>
          <w:p w14:paraId="2132308A" w14:textId="77777777" w:rsidR="00B926BD" w:rsidRPr="00987855" w:rsidRDefault="00B926BD" w:rsidP="003C75B8">
            <w:pPr>
              <w:rPr>
                <w:lang w:val="fr-FR" w:eastAsia="fr-FR"/>
              </w:rPr>
            </w:pPr>
            <w:r>
              <w:rPr>
                <w:lang w:val="fr-FR" w:eastAsia="fr-FR"/>
              </w:rPr>
              <w:t xml:space="preserve">Discovery Stop </w:t>
            </w:r>
          </w:p>
        </w:tc>
        <w:tc>
          <w:tcPr>
            <w:tcW w:w="1417" w:type="dxa"/>
          </w:tcPr>
          <w:p w14:paraId="1D7CF521" w14:textId="77777777" w:rsidR="00B926BD" w:rsidRPr="00987855" w:rsidRDefault="00B926BD" w:rsidP="00922ED9">
            <w:pPr>
              <w:rPr>
                <w:lang w:val="fr-FR" w:eastAsia="fr-FR"/>
              </w:rPr>
            </w:pPr>
          </w:p>
        </w:tc>
        <w:tc>
          <w:tcPr>
            <w:tcW w:w="1477" w:type="dxa"/>
          </w:tcPr>
          <w:p w14:paraId="5DD4A20B" w14:textId="77777777" w:rsidR="00B926BD" w:rsidRDefault="00B926BD" w:rsidP="0034331F">
            <w:pPr>
              <w:rPr>
                <w:lang w:val="fr-FR" w:eastAsia="fr-FR"/>
              </w:rPr>
            </w:pPr>
          </w:p>
        </w:tc>
        <w:tc>
          <w:tcPr>
            <w:tcW w:w="1500" w:type="dxa"/>
          </w:tcPr>
          <w:p w14:paraId="41595C88" w14:textId="77777777" w:rsidR="00B926BD" w:rsidRPr="00987855" w:rsidRDefault="00B926BD" w:rsidP="002F7E84">
            <w:pPr>
              <w:rPr>
                <w:lang w:val="fr-FR" w:eastAsia="fr-FR"/>
              </w:rPr>
            </w:pPr>
          </w:p>
        </w:tc>
        <w:tc>
          <w:tcPr>
            <w:tcW w:w="1418" w:type="dxa"/>
          </w:tcPr>
          <w:p w14:paraId="1C3FB3C3" w14:textId="77777777" w:rsidR="00B926BD" w:rsidRDefault="00B926BD" w:rsidP="002F7E84">
            <w:pPr>
              <w:rPr>
                <w:lang w:val="fr-FR" w:eastAsia="fr-FR"/>
              </w:rPr>
            </w:pPr>
          </w:p>
        </w:tc>
        <w:tc>
          <w:tcPr>
            <w:tcW w:w="1701" w:type="dxa"/>
          </w:tcPr>
          <w:p w14:paraId="52DFF7F6" w14:textId="77777777" w:rsidR="00B926BD" w:rsidRPr="00987855" w:rsidRDefault="00B926BD" w:rsidP="00C93FC5">
            <w:pPr>
              <w:rPr>
                <w:lang w:val="fr-FR" w:eastAsia="fr-FR"/>
              </w:rPr>
            </w:pPr>
          </w:p>
        </w:tc>
        <w:tc>
          <w:tcPr>
            <w:tcW w:w="1559" w:type="dxa"/>
          </w:tcPr>
          <w:p w14:paraId="75387414" w14:textId="77777777" w:rsidR="00B926BD" w:rsidRPr="00987855" w:rsidRDefault="00B926BD" w:rsidP="00C93FC5">
            <w:pPr>
              <w:rPr>
                <w:lang w:val="fr-FR" w:eastAsia="fr-FR"/>
              </w:rPr>
            </w:pPr>
          </w:p>
        </w:tc>
        <w:tc>
          <w:tcPr>
            <w:tcW w:w="1559" w:type="dxa"/>
            <w:vAlign w:val="center"/>
          </w:tcPr>
          <w:p w14:paraId="11CA09B2" w14:textId="77777777" w:rsidR="00B926BD" w:rsidRPr="00F85C6E" w:rsidRDefault="00B926BD" w:rsidP="00C93FC5">
            <w:pPr>
              <w:rPr>
                <w:lang w:val="fr-FR" w:eastAsia="fr-FR"/>
              </w:rPr>
            </w:pPr>
            <w:r>
              <w:rPr>
                <w:lang w:val="fr-FR" w:eastAsia="fr-FR"/>
              </w:rPr>
              <w:t>F</w:t>
            </w:r>
            <w:r w:rsidRPr="00F85C6E">
              <w:rPr>
                <w:lang w:val="fr-FR" w:eastAsia="fr-FR"/>
              </w:rPr>
              <w:t>acultatif</w:t>
            </w:r>
            <w:r>
              <w:rPr>
                <w:rStyle w:val="Appelnotedebasdep"/>
                <w:lang w:eastAsia="fr-FR"/>
              </w:rPr>
              <w:footnoteReference w:id="2"/>
            </w:r>
          </w:p>
        </w:tc>
        <w:tc>
          <w:tcPr>
            <w:tcW w:w="1559" w:type="dxa"/>
          </w:tcPr>
          <w:p w14:paraId="0EE2B0D5" w14:textId="77777777" w:rsidR="00B926BD" w:rsidRPr="00987855" w:rsidRDefault="00B926BD" w:rsidP="00C93FC5">
            <w:pPr>
              <w:rPr>
                <w:lang w:val="fr-FR" w:eastAsia="fr-FR"/>
              </w:rPr>
            </w:pPr>
          </w:p>
        </w:tc>
      </w:tr>
      <w:tr w:rsidR="00D64ED4" w:rsidRPr="00FB4741" w14:paraId="32A79904" w14:textId="77777777" w:rsidTr="007D67B1">
        <w:trPr>
          <w:tblCellSpacing w:w="0" w:type="dxa"/>
        </w:trPr>
        <w:tc>
          <w:tcPr>
            <w:tcW w:w="2627" w:type="dxa"/>
            <w:vAlign w:val="center"/>
          </w:tcPr>
          <w:p w14:paraId="76785114" w14:textId="77777777" w:rsidR="00D64ED4" w:rsidRPr="00987855" w:rsidRDefault="00D64ED4" w:rsidP="003C75B8">
            <w:pPr>
              <w:rPr>
                <w:lang w:val="fr-FR" w:eastAsia="fr-FR"/>
              </w:rPr>
            </w:pPr>
            <w:r w:rsidRPr="00987855">
              <w:rPr>
                <w:lang w:val="fr-FR" w:eastAsia="fr-FR"/>
              </w:rPr>
              <w:t xml:space="preserve">Supervision des véhicules </w:t>
            </w:r>
          </w:p>
          <w:p w14:paraId="00CB74F0" w14:textId="77777777" w:rsidR="00D64ED4" w:rsidRPr="00987855" w:rsidRDefault="00D64ED4" w:rsidP="00922ED9">
            <w:pPr>
              <w:rPr>
                <w:sz w:val="20"/>
                <w:lang w:val="fr-FR" w:eastAsia="fr-FR"/>
              </w:rPr>
            </w:pPr>
            <w:proofErr w:type="spellStart"/>
            <w:r w:rsidRPr="00987855">
              <w:rPr>
                <w:lang w:val="fr-FR"/>
              </w:rPr>
              <w:t>Vehicle</w:t>
            </w:r>
            <w:proofErr w:type="spellEnd"/>
            <w:r w:rsidRPr="00987855">
              <w:rPr>
                <w:lang w:val="fr-FR"/>
              </w:rPr>
              <w:t xml:space="preserve"> Monitoring </w:t>
            </w:r>
          </w:p>
        </w:tc>
        <w:tc>
          <w:tcPr>
            <w:tcW w:w="1417" w:type="dxa"/>
          </w:tcPr>
          <w:p w14:paraId="1851DAA8" w14:textId="77777777" w:rsidR="00D64ED4" w:rsidRPr="00987855" w:rsidRDefault="00D64ED4" w:rsidP="0034331F">
            <w:pPr>
              <w:rPr>
                <w:lang w:val="fr-FR" w:eastAsia="fr-FR"/>
              </w:rPr>
            </w:pPr>
          </w:p>
        </w:tc>
        <w:tc>
          <w:tcPr>
            <w:tcW w:w="1477" w:type="dxa"/>
          </w:tcPr>
          <w:p w14:paraId="173E0CBE" w14:textId="77777777" w:rsidR="00D64ED4" w:rsidRPr="00987855" w:rsidRDefault="00D64ED4" w:rsidP="002F7E84">
            <w:pPr>
              <w:rPr>
                <w:lang w:val="fr-FR" w:eastAsia="fr-FR"/>
              </w:rPr>
            </w:pPr>
          </w:p>
        </w:tc>
        <w:tc>
          <w:tcPr>
            <w:tcW w:w="1500" w:type="dxa"/>
          </w:tcPr>
          <w:p w14:paraId="427B8C5C" w14:textId="77777777" w:rsidR="00D64ED4" w:rsidRPr="00987855" w:rsidRDefault="00D64ED4" w:rsidP="002F7E84">
            <w:pPr>
              <w:rPr>
                <w:lang w:val="fr-FR" w:eastAsia="fr-FR"/>
              </w:rPr>
            </w:pPr>
          </w:p>
        </w:tc>
        <w:tc>
          <w:tcPr>
            <w:tcW w:w="1418" w:type="dxa"/>
          </w:tcPr>
          <w:p w14:paraId="18C47184" w14:textId="77777777" w:rsidR="00D64ED4" w:rsidRPr="00987855" w:rsidRDefault="00D64ED4" w:rsidP="00C93FC5">
            <w:pPr>
              <w:rPr>
                <w:lang w:val="fr-FR" w:eastAsia="fr-FR"/>
              </w:rPr>
            </w:pPr>
            <w:r>
              <w:rPr>
                <w:lang w:val="fr-FR" w:eastAsia="fr-FR"/>
              </w:rPr>
              <w:t>Indispensable</w:t>
            </w:r>
          </w:p>
        </w:tc>
        <w:tc>
          <w:tcPr>
            <w:tcW w:w="1701" w:type="dxa"/>
          </w:tcPr>
          <w:p w14:paraId="434386B5" w14:textId="77777777" w:rsidR="00D64ED4" w:rsidRPr="00987855" w:rsidRDefault="00D64ED4" w:rsidP="00C93FC5">
            <w:pPr>
              <w:rPr>
                <w:lang w:val="fr-FR" w:eastAsia="fr-FR"/>
              </w:rPr>
            </w:pPr>
          </w:p>
        </w:tc>
        <w:tc>
          <w:tcPr>
            <w:tcW w:w="1559" w:type="dxa"/>
          </w:tcPr>
          <w:p w14:paraId="1093989C" w14:textId="77777777" w:rsidR="00D64ED4" w:rsidRPr="00987855" w:rsidRDefault="00D64ED4" w:rsidP="00C93FC5">
            <w:pPr>
              <w:rPr>
                <w:lang w:val="fr-FR" w:eastAsia="fr-FR"/>
              </w:rPr>
            </w:pPr>
          </w:p>
        </w:tc>
        <w:tc>
          <w:tcPr>
            <w:tcW w:w="1559" w:type="dxa"/>
            <w:vAlign w:val="center"/>
          </w:tcPr>
          <w:p w14:paraId="09525DC2" w14:textId="77777777" w:rsidR="00D64ED4" w:rsidRPr="00F85C6E" w:rsidRDefault="00D64ED4" w:rsidP="00C93FC5">
            <w:pPr>
              <w:rPr>
                <w:lang w:val="fr-FR" w:eastAsia="fr-FR"/>
              </w:rPr>
            </w:pPr>
            <w:proofErr w:type="gramStart"/>
            <w:r w:rsidRPr="00F85C6E">
              <w:rPr>
                <w:lang w:val="fr-FR" w:eastAsia="fr-FR"/>
              </w:rPr>
              <w:t>facultatif</w:t>
            </w:r>
            <w:proofErr w:type="gramEnd"/>
          </w:p>
        </w:tc>
        <w:tc>
          <w:tcPr>
            <w:tcW w:w="1559" w:type="dxa"/>
          </w:tcPr>
          <w:p w14:paraId="37E3A116" w14:textId="77777777" w:rsidR="00D64ED4" w:rsidRPr="00987855" w:rsidRDefault="00D64ED4" w:rsidP="00C93FC5">
            <w:pPr>
              <w:rPr>
                <w:lang w:val="fr-FR" w:eastAsia="fr-FR"/>
              </w:rPr>
            </w:pPr>
          </w:p>
        </w:tc>
      </w:tr>
      <w:tr w:rsidR="00D64ED4" w:rsidRPr="0052392D" w14:paraId="59567E93" w14:textId="77777777" w:rsidTr="007D67B1">
        <w:trPr>
          <w:tblCellSpacing w:w="0" w:type="dxa"/>
        </w:trPr>
        <w:tc>
          <w:tcPr>
            <w:tcW w:w="2627" w:type="dxa"/>
            <w:vAlign w:val="center"/>
          </w:tcPr>
          <w:p w14:paraId="62A607FE" w14:textId="77777777" w:rsidR="00D64ED4" w:rsidRPr="00987855" w:rsidRDefault="00D64ED4" w:rsidP="003C75B8">
            <w:pPr>
              <w:rPr>
                <w:lang w:eastAsia="fr-FR"/>
              </w:rPr>
            </w:pPr>
            <w:proofErr w:type="spellStart"/>
            <w:r w:rsidRPr="00987855">
              <w:rPr>
                <w:lang w:eastAsia="fr-FR"/>
              </w:rPr>
              <w:t>Correspondances</w:t>
            </w:r>
            <w:proofErr w:type="spellEnd"/>
            <w:r w:rsidRPr="00987855">
              <w:rPr>
                <w:lang w:eastAsia="fr-FR"/>
              </w:rPr>
              <w:t xml:space="preserve"> </w:t>
            </w:r>
            <w:proofErr w:type="spellStart"/>
            <w:r w:rsidRPr="00987855">
              <w:rPr>
                <w:lang w:eastAsia="fr-FR"/>
              </w:rPr>
              <w:t>planifiées</w:t>
            </w:r>
            <w:proofErr w:type="spellEnd"/>
          </w:p>
          <w:p w14:paraId="168D7770" w14:textId="77777777" w:rsidR="00D64ED4" w:rsidRPr="00987855" w:rsidRDefault="00D64ED4" w:rsidP="00922ED9">
            <w:pPr>
              <w:rPr>
                <w:sz w:val="20"/>
                <w:lang w:eastAsia="fr-FR"/>
              </w:rPr>
            </w:pPr>
            <w:r w:rsidRPr="00987855">
              <w:t xml:space="preserve">Connection Timetable </w:t>
            </w:r>
          </w:p>
        </w:tc>
        <w:tc>
          <w:tcPr>
            <w:tcW w:w="1417" w:type="dxa"/>
          </w:tcPr>
          <w:p w14:paraId="4C2BC733" w14:textId="77777777" w:rsidR="00D64ED4" w:rsidRPr="00987855" w:rsidRDefault="00D64ED4" w:rsidP="0034331F">
            <w:pPr>
              <w:rPr>
                <w:lang w:eastAsia="fr-FR"/>
              </w:rPr>
            </w:pPr>
          </w:p>
        </w:tc>
        <w:tc>
          <w:tcPr>
            <w:tcW w:w="1477" w:type="dxa"/>
          </w:tcPr>
          <w:p w14:paraId="4685BC41" w14:textId="77777777" w:rsidR="00D64ED4" w:rsidRPr="00987855" w:rsidRDefault="00D64ED4" w:rsidP="002F7E84">
            <w:pPr>
              <w:rPr>
                <w:lang w:eastAsia="fr-FR"/>
              </w:rPr>
            </w:pPr>
          </w:p>
        </w:tc>
        <w:tc>
          <w:tcPr>
            <w:tcW w:w="1500" w:type="dxa"/>
          </w:tcPr>
          <w:p w14:paraId="1393E375" w14:textId="77777777" w:rsidR="00D64ED4" w:rsidRPr="00987855" w:rsidRDefault="00D64ED4" w:rsidP="002F7E84">
            <w:pPr>
              <w:rPr>
                <w:lang w:eastAsia="fr-FR"/>
              </w:rPr>
            </w:pPr>
          </w:p>
        </w:tc>
        <w:tc>
          <w:tcPr>
            <w:tcW w:w="1418" w:type="dxa"/>
          </w:tcPr>
          <w:p w14:paraId="2B89AAD0" w14:textId="77777777" w:rsidR="00D64ED4" w:rsidRPr="00987855" w:rsidRDefault="00D64ED4" w:rsidP="00C93FC5">
            <w:pPr>
              <w:rPr>
                <w:lang w:eastAsia="fr-FR"/>
              </w:rPr>
            </w:pPr>
          </w:p>
        </w:tc>
        <w:tc>
          <w:tcPr>
            <w:tcW w:w="1701" w:type="dxa"/>
          </w:tcPr>
          <w:p w14:paraId="5B6AC6F3" w14:textId="77777777" w:rsidR="00D64ED4" w:rsidRPr="00987855" w:rsidRDefault="00D64ED4" w:rsidP="00C93FC5">
            <w:pPr>
              <w:rPr>
                <w:lang w:eastAsia="fr-FR"/>
              </w:rPr>
            </w:pPr>
          </w:p>
        </w:tc>
        <w:tc>
          <w:tcPr>
            <w:tcW w:w="1559" w:type="dxa"/>
          </w:tcPr>
          <w:p w14:paraId="2A5F4CDE" w14:textId="77777777" w:rsidR="00D64ED4" w:rsidRPr="00987855" w:rsidRDefault="00D64ED4" w:rsidP="00C93FC5">
            <w:pPr>
              <w:rPr>
                <w:lang w:eastAsia="fr-FR"/>
              </w:rPr>
            </w:pPr>
          </w:p>
        </w:tc>
        <w:tc>
          <w:tcPr>
            <w:tcW w:w="1559" w:type="dxa"/>
            <w:vAlign w:val="center"/>
          </w:tcPr>
          <w:p w14:paraId="2514AC67" w14:textId="77777777" w:rsidR="00D64ED4" w:rsidRPr="00F85C6E" w:rsidRDefault="00D64ED4" w:rsidP="00C93FC5">
            <w:pPr>
              <w:rPr>
                <w:lang w:val="fr-FR" w:eastAsia="fr-FR"/>
              </w:rPr>
            </w:pPr>
          </w:p>
        </w:tc>
        <w:tc>
          <w:tcPr>
            <w:tcW w:w="1559" w:type="dxa"/>
          </w:tcPr>
          <w:p w14:paraId="2526B766" w14:textId="77777777" w:rsidR="00D64ED4" w:rsidRPr="00987855" w:rsidRDefault="00D64ED4" w:rsidP="00C93FC5">
            <w:pPr>
              <w:rPr>
                <w:lang w:eastAsia="fr-FR"/>
              </w:rPr>
            </w:pPr>
          </w:p>
        </w:tc>
      </w:tr>
      <w:tr w:rsidR="00D64ED4" w:rsidRPr="0052392D" w14:paraId="3579B8FB" w14:textId="77777777" w:rsidTr="007D67B1">
        <w:trPr>
          <w:tblCellSpacing w:w="0" w:type="dxa"/>
        </w:trPr>
        <w:tc>
          <w:tcPr>
            <w:tcW w:w="2627" w:type="dxa"/>
            <w:vAlign w:val="center"/>
          </w:tcPr>
          <w:p w14:paraId="6642A1EB" w14:textId="77777777" w:rsidR="00D64ED4" w:rsidRPr="00987855" w:rsidRDefault="00D64ED4" w:rsidP="003C75B8">
            <w:pPr>
              <w:rPr>
                <w:lang w:eastAsia="fr-FR"/>
              </w:rPr>
            </w:pPr>
            <w:proofErr w:type="spellStart"/>
            <w:r w:rsidRPr="00987855">
              <w:rPr>
                <w:lang w:eastAsia="fr-FR"/>
              </w:rPr>
              <w:t>Correspondances</w:t>
            </w:r>
            <w:proofErr w:type="spellEnd"/>
            <w:r w:rsidRPr="00987855">
              <w:rPr>
                <w:lang w:eastAsia="fr-FR"/>
              </w:rPr>
              <w:t xml:space="preserve"> </w:t>
            </w:r>
            <w:proofErr w:type="spellStart"/>
            <w:r w:rsidRPr="00987855">
              <w:rPr>
                <w:lang w:eastAsia="fr-FR"/>
              </w:rPr>
              <w:t>calculées</w:t>
            </w:r>
            <w:proofErr w:type="spellEnd"/>
            <w:r w:rsidRPr="00987855">
              <w:rPr>
                <w:lang w:eastAsia="fr-FR"/>
              </w:rPr>
              <w:t xml:space="preserve"> </w:t>
            </w:r>
          </w:p>
          <w:p w14:paraId="254AB061" w14:textId="77777777" w:rsidR="00D64ED4" w:rsidRPr="00987855" w:rsidRDefault="00D64ED4" w:rsidP="00922ED9">
            <w:pPr>
              <w:rPr>
                <w:sz w:val="20"/>
                <w:lang w:eastAsia="fr-FR"/>
              </w:rPr>
            </w:pPr>
            <w:r w:rsidRPr="00987855">
              <w:t xml:space="preserve">Connection Monitoring </w:t>
            </w:r>
          </w:p>
        </w:tc>
        <w:tc>
          <w:tcPr>
            <w:tcW w:w="1417" w:type="dxa"/>
          </w:tcPr>
          <w:p w14:paraId="3D5D4451" w14:textId="77777777" w:rsidR="00D64ED4" w:rsidRPr="00987855" w:rsidRDefault="00D64ED4" w:rsidP="0034331F">
            <w:pPr>
              <w:rPr>
                <w:lang w:eastAsia="fr-FR"/>
              </w:rPr>
            </w:pPr>
          </w:p>
        </w:tc>
        <w:tc>
          <w:tcPr>
            <w:tcW w:w="1477" w:type="dxa"/>
          </w:tcPr>
          <w:p w14:paraId="3E12B16A" w14:textId="77777777" w:rsidR="00D64ED4" w:rsidRPr="00987855" w:rsidRDefault="00D64ED4" w:rsidP="002F7E84">
            <w:pPr>
              <w:rPr>
                <w:lang w:eastAsia="fr-FR"/>
              </w:rPr>
            </w:pPr>
          </w:p>
        </w:tc>
        <w:tc>
          <w:tcPr>
            <w:tcW w:w="1500" w:type="dxa"/>
          </w:tcPr>
          <w:p w14:paraId="6E2D0F1D" w14:textId="77777777" w:rsidR="00D64ED4" w:rsidRPr="00987855" w:rsidRDefault="00D64ED4" w:rsidP="002F7E84">
            <w:pPr>
              <w:rPr>
                <w:lang w:eastAsia="fr-FR"/>
              </w:rPr>
            </w:pPr>
          </w:p>
        </w:tc>
        <w:tc>
          <w:tcPr>
            <w:tcW w:w="1418" w:type="dxa"/>
          </w:tcPr>
          <w:p w14:paraId="51A9C30C" w14:textId="77777777" w:rsidR="00D64ED4" w:rsidRPr="00987855" w:rsidRDefault="00D64ED4" w:rsidP="00C93FC5">
            <w:pPr>
              <w:rPr>
                <w:lang w:eastAsia="fr-FR"/>
              </w:rPr>
            </w:pPr>
            <w:proofErr w:type="spellStart"/>
            <w:r>
              <w:rPr>
                <w:lang w:eastAsia="fr-FR"/>
              </w:rPr>
              <w:t>Facultatif</w:t>
            </w:r>
            <w:proofErr w:type="spellEnd"/>
          </w:p>
        </w:tc>
        <w:tc>
          <w:tcPr>
            <w:tcW w:w="1701" w:type="dxa"/>
          </w:tcPr>
          <w:p w14:paraId="78AC7268" w14:textId="77777777" w:rsidR="00D64ED4" w:rsidRPr="00987855" w:rsidRDefault="00D64ED4" w:rsidP="00C93FC5">
            <w:pPr>
              <w:rPr>
                <w:lang w:eastAsia="fr-FR"/>
              </w:rPr>
            </w:pPr>
          </w:p>
        </w:tc>
        <w:tc>
          <w:tcPr>
            <w:tcW w:w="1559" w:type="dxa"/>
          </w:tcPr>
          <w:p w14:paraId="0AADF1D3" w14:textId="77777777" w:rsidR="00D64ED4" w:rsidRPr="00987855" w:rsidRDefault="00D64ED4" w:rsidP="00C93FC5">
            <w:pPr>
              <w:rPr>
                <w:lang w:eastAsia="fr-FR"/>
              </w:rPr>
            </w:pPr>
          </w:p>
        </w:tc>
        <w:tc>
          <w:tcPr>
            <w:tcW w:w="1559" w:type="dxa"/>
          </w:tcPr>
          <w:p w14:paraId="4E22F0D0" w14:textId="77777777" w:rsidR="00D64ED4" w:rsidRPr="00F85C6E" w:rsidRDefault="00D64ED4" w:rsidP="00C93FC5">
            <w:pPr>
              <w:rPr>
                <w:lang w:val="fr-FR" w:eastAsia="fr-FR"/>
              </w:rPr>
            </w:pPr>
          </w:p>
        </w:tc>
        <w:tc>
          <w:tcPr>
            <w:tcW w:w="1559" w:type="dxa"/>
          </w:tcPr>
          <w:p w14:paraId="2D7D2824" w14:textId="77777777" w:rsidR="00D64ED4" w:rsidRPr="00987855" w:rsidRDefault="00D64ED4" w:rsidP="00C93FC5">
            <w:pPr>
              <w:rPr>
                <w:lang w:eastAsia="fr-FR"/>
              </w:rPr>
            </w:pPr>
          </w:p>
        </w:tc>
      </w:tr>
      <w:tr w:rsidR="00D64ED4" w:rsidRPr="00E32CB2" w14:paraId="1FD3BF4E" w14:textId="77777777" w:rsidTr="007D67B1">
        <w:trPr>
          <w:tblCellSpacing w:w="0" w:type="dxa"/>
        </w:trPr>
        <w:tc>
          <w:tcPr>
            <w:tcW w:w="2627" w:type="dxa"/>
            <w:vAlign w:val="center"/>
          </w:tcPr>
          <w:p w14:paraId="19BA4F1A" w14:textId="77777777" w:rsidR="00D64ED4" w:rsidRPr="00987855" w:rsidRDefault="00D64ED4" w:rsidP="003C75B8">
            <w:pPr>
              <w:rPr>
                <w:lang w:eastAsia="fr-FR"/>
              </w:rPr>
            </w:pPr>
            <w:proofErr w:type="spellStart"/>
            <w:r w:rsidRPr="00987855">
              <w:rPr>
                <w:lang w:eastAsia="fr-FR"/>
              </w:rPr>
              <w:t>Messagerie</w:t>
            </w:r>
            <w:proofErr w:type="spellEnd"/>
            <w:r w:rsidRPr="00987855">
              <w:rPr>
                <w:lang w:eastAsia="fr-FR"/>
              </w:rPr>
              <w:t xml:space="preserve"> </w:t>
            </w:r>
          </w:p>
          <w:p w14:paraId="1B794ABA" w14:textId="77777777" w:rsidR="00D64ED4" w:rsidRPr="00987855" w:rsidRDefault="00D64ED4" w:rsidP="00922ED9">
            <w:pPr>
              <w:rPr>
                <w:sz w:val="20"/>
                <w:lang w:eastAsia="fr-FR"/>
              </w:rPr>
            </w:pPr>
            <w:r w:rsidRPr="00987855">
              <w:t xml:space="preserve">General Messaging </w:t>
            </w:r>
          </w:p>
        </w:tc>
        <w:tc>
          <w:tcPr>
            <w:tcW w:w="1417" w:type="dxa"/>
          </w:tcPr>
          <w:p w14:paraId="1734707A" w14:textId="77777777" w:rsidR="00D64ED4" w:rsidRPr="00987855" w:rsidRDefault="00D64ED4" w:rsidP="0034331F">
            <w:pPr>
              <w:rPr>
                <w:lang w:eastAsia="fr-FR"/>
              </w:rPr>
            </w:pPr>
            <w:proofErr w:type="spellStart"/>
            <w:r>
              <w:rPr>
                <w:lang w:eastAsia="fr-FR"/>
              </w:rPr>
              <w:t>Facultatif</w:t>
            </w:r>
            <w:proofErr w:type="spellEnd"/>
          </w:p>
        </w:tc>
        <w:tc>
          <w:tcPr>
            <w:tcW w:w="1477" w:type="dxa"/>
          </w:tcPr>
          <w:p w14:paraId="51CBC6EB" w14:textId="77777777" w:rsidR="00D64ED4" w:rsidRPr="00987855" w:rsidRDefault="00D64ED4" w:rsidP="002F7E84">
            <w:pPr>
              <w:rPr>
                <w:lang w:eastAsia="fr-FR"/>
              </w:rPr>
            </w:pPr>
            <w:proofErr w:type="spellStart"/>
            <w:r>
              <w:rPr>
                <w:lang w:eastAsia="fr-FR"/>
              </w:rPr>
              <w:t>Facultatif</w:t>
            </w:r>
            <w:proofErr w:type="spellEnd"/>
          </w:p>
        </w:tc>
        <w:tc>
          <w:tcPr>
            <w:tcW w:w="1500" w:type="dxa"/>
          </w:tcPr>
          <w:p w14:paraId="119B13F8" w14:textId="77777777" w:rsidR="00D64ED4" w:rsidRDefault="00D64ED4" w:rsidP="002F7E84">
            <w:proofErr w:type="spellStart"/>
            <w:r w:rsidRPr="00765EBB">
              <w:rPr>
                <w:lang w:eastAsia="fr-FR"/>
              </w:rPr>
              <w:t>Facultatif</w:t>
            </w:r>
            <w:proofErr w:type="spellEnd"/>
          </w:p>
        </w:tc>
        <w:tc>
          <w:tcPr>
            <w:tcW w:w="1418" w:type="dxa"/>
          </w:tcPr>
          <w:p w14:paraId="0559C878" w14:textId="77777777" w:rsidR="00D64ED4" w:rsidRDefault="00D64ED4" w:rsidP="00C93FC5">
            <w:pPr>
              <w:rPr>
                <w:lang w:eastAsia="fr-FR"/>
              </w:rPr>
            </w:pPr>
            <w:r>
              <w:rPr>
                <w:lang w:eastAsia="fr-FR"/>
              </w:rPr>
              <w:t>Indispensable</w:t>
            </w:r>
          </w:p>
        </w:tc>
        <w:tc>
          <w:tcPr>
            <w:tcW w:w="1701" w:type="dxa"/>
          </w:tcPr>
          <w:p w14:paraId="606C5FFC" w14:textId="77777777" w:rsidR="00D64ED4" w:rsidRPr="00987855" w:rsidRDefault="00D64ED4" w:rsidP="00C93FC5">
            <w:pPr>
              <w:rPr>
                <w:lang w:eastAsia="fr-FR"/>
              </w:rPr>
            </w:pPr>
            <w:proofErr w:type="spellStart"/>
            <w:r>
              <w:rPr>
                <w:lang w:eastAsia="fr-FR"/>
              </w:rPr>
              <w:t>Facultatif</w:t>
            </w:r>
            <w:proofErr w:type="spellEnd"/>
          </w:p>
        </w:tc>
        <w:tc>
          <w:tcPr>
            <w:tcW w:w="1559" w:type="dxa"/>
          </w:tcPr>
          <w:p w14:paraId="38AB2FD2" w14:textId="77777777" w:rsidR="00D64ED4" w:rsidRPr="00987855" w:rsidRDefault="00D64ED4" w:rsidP="00C93FC5">
            <w:pPr>
              <w:rPr>
                <w:lang w:eastAsia="fr-FR"/>
              </w:rPr>
            </w:pPr>
            <w:proofErr w:type="spellStart"/>
            <w:r>
              <w:rPr>
                <w:lang w:eastAsia="fr-FR"/>
              </w:rPr>
              <w:t>Facultatif</w:t>
            </w:r>
            <w:proofErr w:type="spellEnd"/>
          </w:p>
        </w:tc>
        <w:tc>
          <w:tcPr>
            <w:tcW w:w="1559" w:type="dxa"/>
            <w:vAlign w:val="center"/>
          </w:tcPr>
          <w:p w14:paraId="1A566D00" w14:textId="77777777" w:rsidR="00D64ED4" w:rsidRPr="00F85C6E" w:rsidRDefault="00D64ED4" w:rsidP="00C93FC5">
            <w:pPr>
              <w:rPr>
                <w:lang w:val="fr-FR" w:eastAsia="fr-FR"/>
              </w:rPr>
            </w:pPr>
            <w:r w:rsidRPr="00F85C6E">
              <w:rPr>
                <w:lang w:val="fr-FR" w:eastAsia="fr-FR"/>
              </w:rPr>
              <w:t>Indispensable</w:t>
            </w:r>
          </w:p>
        </w:tc>
        <w:tc>
          <w:tcPr>
            <w:tcW w:w="1559" w:type="dxa"/>
          </w:tcPr>
          <w:p w14:paraId="00A04716" w14:textId="77777777" w:rsidR="00D64ED4" w:rsidRPr="008B1DB9" w:rsidRDefault="009C3A93" w:rsidP="00C93FC5">
            <w:pPr>
              <w:rPr>
                <w:lang w:val="fr-FR" w:eastAsia="fr-FR"/>
              </w:rPr>
            </w:pPr>
            <w:r w:rsidRPr="00F85C6E">
              <w:rPr>
                <w:lang w:val="fr-FR" w:eastAsia="fr-FR"/>
              </w:rPr>
              <w:t>Indispensable</w:t>
            </w:r>
            <w:r w:rsidR="00B22D80">
              <w:rPr>
                <w:lang w:val="fr-FR" w:eastAsia="fr-FR"/>
              </w:rPr>
              <w:t xml:space="preserve"> (uniquement si SX n’est </w:t>
            </w:r>
            <w:proofErr w:type="spellStart"/>
            <w:r w:rsidR="00B22D80">
              <w:rPr>
                <w:lang w:val="fr-FR" w:eastAsia="fr-FR"/>
              </w:rPr>
              <w:t>par</w:t>
            </w:r>
            <w:proofErr w:type="spellEnd"/>
            <w:r w:rsidR="00B22D80">
              <w:rPr>
                <w:lang w:val="fr-FR" w:eastAsia="fr-FR"/>
              </w:rPr>
              <w:t xml:space="preserve"> retenu)</w:t>
            </w:r>
          </w:p>
        </w:tc>
      </w:tr>
      <w:tr w:rsidR="00AA49EA" w:rsidRPr="00FB4741" w14:paraId="176BD7E1" w14:textId="77777777" w:rsidTr="007D67B1">
        <w:trPr>
          <w:tblCellSpacing w:w="0" w:type="dxa"/>
        </w:trPr>
        <w:tc>
          <w:tcPr>
            <w:tcW w:w="2627" w:type="dxa"/>
            <w:vAlign w:val="center"/>
          </w:tcPr>
          <w:p w14:paraId="195EE28A" w14:textId="77777777" w:rsidR="00AA49EA" w:rsidRPr="00987855" w:rsidRDefault="00AA49EA" w:rsidP="003C75B8">
            <w:pPr>
              <w:rPr>
                <w:lang w:val="fr-FR" w:eastAsia="fr-FR"/>
              </w:rPr>
            </w:pPr>
            <w:r w:rsidRPr="00987855">
              <w:rPr>
                <w:lang w:val="fr-FR" w:eastAsia="fr-FR"/>
              </w:rPr>
              <w:t>Gestion des événements</w:t>
            </w:r>
          </w:p>
          <w:p w14:paraId="682586E2" w14:textId="77777777" w:rsidR="00AA49EA" w:rsidRPr="00987855" w:rsidRDefault="00AA49EA" w:rsidP="00922ED9">
            <w:pPr>
              <w:rPr>
                <w:sz w:val="20"/>
                <w:lang w:val="fr-FR" w:eastAsia="fr-FR"/>
              </w:rPr>
            </w:pPr>
            <w:r w:rsidRPr="00987855">
              <w:rPr>
                <w:lang w:val="fr-FR"/>
              </w:rPr>
              <w:lastRenderedPageBreak/>
              <w:t xml:space="preserve">Situation Exchange </w:t>
            </w:r>
          </w:p>
        </w:tc>
        <w:tc>
          <w:tcPr>
            <w:tcW w:w="1417" w:type="dxa"/>
          </w:tcPr>
          <w:p w14:paraId="02B47DE2" w14:textId="77777777" w:rsidR="00AA49EA" w:rsidRPr="00987855" w:rsidRDefault="00AA49EA" w:rsidP="0034331F">
            <w:pPr>
              <w:rPr>
                <w:lang w:val="fr-FR" w:eastAsia="fr-FR"/>
              </w:rPr>
            </w:pPr>
          </w:p>
        </w:tc>
        <w:tc>
          <w:tcPr>
            <w:tcW w:w="1477" w:type="dxa"/>
          </w:tcPr>
          <w:p w14:paraId="614E06F0" w14:textId="77777777" w:rsidR="00AA49EA" w:rsidRPr="00987855" w:rsidRDefault="00AA49EA" w:rsidP="002F7E84">
            <w:pPr>
              <w:rPr>
                <w:lang w:val="fr-FR" w:eastAsia="fr-FR"/>
              </w:rPr>
            </w:pPr>
          </w:p>
        </w:tc>
        <w:tc>
          <w:tcPr>
            <w:tcW w:w="1500" w:type="dxa"/>
          </w:tcPr>
          <w:p w14:paraId="096D1C1B" w14:textId="77777777" w:rsidR="00AA49EA" w:rsidRPr="00987855" w:rsidRDefault="00AA49EA" w:rsidP="002F7E84">
            <w:pPr>
              <w:rPr>
                <w:lang w:eastAsia="fr-FR"/>
              </w:rPr>
            </w:pPr>
            <w:r>
              <w:rPr>
                <w:lang w:val="fr-FR" w:eastAsia="fr-FR"/>
              </w:rPr>
              <w:t>Indispensable</w:t>
            </w:r>
          </w:p>
        </w:tc>
        <w:tc>
          <w:tcPr>
            <w:tcW w:w="1418" w:type="dxa"/>
          </w:tcPr>
          <w:p w14:paraId="39DBE60A" w14:textId="77777777" w:rsidR="00AA49EA" w:rsidRDefault="00AA49EA" w:rsidP="00C93FC5">
            <w:pPr>
              <w:rPr>
                <w:lang w:val="fr-FR" w:eastAsia="fr-FR"/>
              </w:rPr>
            </w:pPr>
            <w:r>
              <w:rPr>
                <w:lang w:val="fr-FR" w:eastAsia="fr-FR"/>
              </w:rPr>
              <w:t>Facultatif</w:t>
            </w:r>
          </w:p>
        </w:tc>
        <w:tc>
          <w:tcPr>
            <w:tcW w:w="1701" w:type="dxa"/>
          </w:tcPr>
          <w:p w14:paraId="4414EA3F" w14:textId="77777777" w:rsidR="00AA49EA" w:rsidRPr="00987855" w:rsidRDefault="00AA49EA" w:rsidP="00C93FC5">
            <w:pPr>
              <w:rPr>
                <w:lang w:val="fr-FR" w:eastAsia="fr-FR"/>
              </w:rPr>
            </w:pPr>
            <w:r>
              <w:rPr>
                <w:lang w:val="fr-FR" w:eastAsia="fr-FR"/>
              </w:rPr>
              <w:t>Indispensable</w:t>
            </w:r>
          </w:p>
        </w:tc>
        <w:tc>
          <w:tcPr>
            <w:tcW w:w="1559" w:type="dxa"/>
          </w:tcPr>
          <w:p w14:paraId="716B39D7" w14:textId="77777777" w:rsidR="00AA49EA" w:rsidRPr="00987855" w:rsidRDefault="00AA49EA" w:rsidP="00C93FC5">
            <w:pPr>
              <w:rPr>
                <w:lang w:val="fr-FR" w:eastAsia="fr-FR"/>
              </w:rPr>
            </w:pPr>
            <w:r>
              <w:rPr>
                <w:lang w:val="fr-FR" w:eastAsia="fr-FR"/>
              </w:rPr>
              <w:t>Indispensable</w:t>
            </w:r>
          </w:p>
        </w:tc>
        <w:tc>
          <w:tcPr>
            <w:tcW w:w="1559" w:type="dxa"/>
            <w:vAlign w:val="center"/>
          </w:tcPr>
          <w:p w14:paraId="3996EDD5" w14:textId="77777777" w:rsidR="00AA49EA" w:rsidRPr="00F85C6E" w:rsidRDefault="00AA49EA" w:rsidP="00C93FC5">
            <w:pPr>
              <w:rPr>
                <w:lang w:val="fr-FR" w:eastAsia="fr-FR"/>
              </w:rPr>
            </w:pPr>
            <w:proofErr w:type="gramStart"/>
            <w:r w:rsidRPr="00F85C6E">
              <w:rPr>
                <w:lang w:val="fr-FR" w:eastAsia="fr-FR"/>
              </w:rPr>
              <w:t>facultatif</w:t>
            </w:r>
            <w:proofErr w:type="gramEnd"/>
          </w:p>
        </w:tc>
        <w:tc>
          <w:tcPr>
            <w:tcW w:w="1559" w:type="dxa"/>
          </w:tcPr>
          <w:p w14:paraId="6E2EE09D" w14:textId="77777777" w:rsidR="00AA49EA" w:rsidRPr="00987855" w:rsidRDefault="00B22D80" w:rsidP="00C93FC5">
            <w:pPr>
              <w:rPr>
                <w:lang w:val="fr-FR" w:eastAsia="fr-FR"/>
              </w:rPr>
            </w:pPr>
            <w:r>
              <w:rPr>
                <w:lang w:val="fr-FR" w:eastAsia="fr-FR"/>
              </w:rPr>
              <w:t>Facultatif</w:t>
            </w:r>
          </w:p>
        </w:tc>
      </w:tr>
      <w:tr w:rsidR="00D64ED4" w:rsidRPr="00FB4741" w14:paraId="2D2C4A24" w14:textId="77777777" w:rsidTr="007D67B1">
        <w:trPr>
          <w:tblCellSpacing w:w="0" w:type="dxa"/>
        </w:trPr>
        <w:tc>
          <w:tcPr>
            <w:tcW w:w="2627" w:type="dxa"/>
            <w:vAlign w:val="center"/>
          </w:tcPr>
          <w:p w14:paraId="1F459B7F" w14:textId="77777777" w:rsidR="00D64ED4" w:rsidRPr="00987855" w:rsidRDefault="00D64ED4" w:rsidP="003C75B8">
            <w:pPr>
              <w:rPr>
                <w:lang w:val="fr-FR" w:eastAsia="fr-FR"/>
              </w:rPr>
            </w:pPr>
            <w:r w:rsidRPr="00987855">
              <w:rPr>
                <w:lang w:val="fr-FR" w:eastAsia="fr-FR"/>
              </w:rPr>
              <w:t>Etat des équipements</w:t>
            </w:r>
          </w:p>
          <w:p w14:paraId="4C6B18EC" w14:textId="77777777" w:rsidR="00D64ED4" w:rsidRPr="00987855" w:rsidRDefault="00D64ED4" w:rsidP="00922ED9">
            <w:pPr>
              <w:rPr>
                <w:sz w:val="20"/>
                <w:lang w:val="fr-FR" w:eastAsia="fr-FR"/>
              </w:rPr>
            </w:pPr>
            <w:r w:rsidRPr="00987855">
              <w:rPr>
                <w:lang w:val="fr-FR"/>
              </w:rPr>
              <w:t xml:space="preserve">Facility Monitoring </w:t>
            </w:r>
          </w:p>
        </w:tc>
        <w:tc>
          <w:tcPr>
            <w:tcW w:w="1417" w:type="dxa"/>
          </w:tcPr>
          <w:p w14:paraId="43A80201" w14:textId="77777777" w:rsidR="00D64ED4" w:rsidRPr="00987855" w:rsidRDefault="00D64ED4" w:rsidP="0034331F">
            <w:pPr>
              <w:rPr>
                <w:lang w:val="fr-FR" w:eastAsia="fr-FR"/>
              </w:rPr>
            </w:pPr>
          </w:p>
        </w:tc>
        <w:tc>
          <w:tcPr>
            <w:tcW w:w="1477" w:type="dxa"/>
          </w:tcPr>
          <w:p w14:paraId="1F61CC43" w14:textId="77777777" w:rsidR="00D64ED4" w:rsidRPr="00987855" w:rsidRDefault="00D64ED4" w:rsidP="002F7E84">
            <w:pPr>
              <w:rPr>
                <w:lang w:val="fr-FR" w:eastAsia="fr-FR"/>
              </w:rPr>
            </w:pPr>
          </w:p>
        </w:tc>
        <w:tc>
          <w:tcPr>
            <w:tcW w:w="1500" w:type="dxa"/>
          </w:tcPr>
          <w:p w14:paraId="05E5EF66" w14:textId="77777777" w:rsidR="00D64ED4" w:rsidRDefault="00D64ED4" w:rsidP="002F7E84">
            <w:proofErr w:type="spellStart"/>
            <w:r w:rsidRPr="00765EBB">
              <w:rPr>
                <w:lang w:eastAsia="fr-FR"/>
              </w:rPr>
              <w:t>Facultatif</w:t>
            </w:r>
            <w:proofErr w:type="spellEnd"/>
          </w:p>
        </w:tc>
        <w:tc>
          <w:tcPr>
            <w:tcW w:w="1418" w:type="dxa"/>
          </w:tcPr>
          <w:p w14:paraId="611DD35A" w14:textId="77777777" w:rsidR="00D64ED4" w:rsidRPr="00987855" w:rsidRDefault="00D64ED4" w:rsidP="00C93FC5">
            <w:pPr>
              <w:rPr>
                <w:lang w:val="fr-FR" w:eastAsia="fr-FR"/>
              </w:rPr>
            </w:pPr>
          </w:p>
        </w:tc>
        <w:tc>
          <w:tcPr>
            <w:tcW w:w="1701" w:type="dxa"/>
          </w:tcPr>
          <w:p w14:paraId="5041FF7B" w14:textId="77777777" w:rsidR="00D64ED4" w:rsidRPr="00987855" w:rsidRDefault="00D64ED4" w:rsidP="00C93FC5">
            <w:pPr>
              <w:rPr>
                <w:lang w:val="fr-FR" w:eastAsia="fr-FR"/>
              </w:rPr>
            </w:pPr>
          </w:p>
        </w:tc>
        <w:tc>
          <w:tcPr>
            <w:tcW w:w="1559" w:type="dxa"/>
          </w:tcPr>
          <w:p w14:paraId="0EF2FF15" w14:textId="77777777" w:rsidR="00D64ED4" w:rsidRPr="00987855" w:rsidRDefault="00D64ED4" w:rsidP="00C93FC5">
            <w:pPr>
              <w:rPr>
                <w:lang w:val="fr-FR" w:eastAsia="fr-FR"/>
              </w:rPr>
            </w:pPr>
            <w:r>
              <w:rPr>
                <w:lang w:val="fr-FR" w:eastAsia="fr-FR"/>
              </w:rPr>
              <w:t>Indispensable</w:t>
            </w:r>
          </w:p>
        </w:tc>
        <w:tc>
          <w:tcPr>
            <w:tcW w:w="1559" w:type="dxa"/>
          </w:tcPr>
          <w:p w14:paraId="1B30839A" w14:textId="77777777" w:rsidR="00D64ED4" w:rsidRPr="00F85C6E" w:rsidRDefault="00D64ED4" w:rsidP="00C93FC5">
            <w:pPr>
              <w:rPr>
                <w:lang w:val="fr-FR" w:eastAsia="fr-FR"/>
              </w:rPr>
            </w:pPr>
          </w:p>
        </w:tc>
        <w:tc>
          <w:tcPr>
            <w:tcW w:w="1559" w:type="dxa"/>
          </w:tcPr>
          <w:p w14:paraId="2F355C8D" w14:textId="77777777" w:rsidR="00D64ED4" w:rsidRPr="00987855" w:rsidRDefault="009C3A93" w:rsidP="00C93FC5">
            <w:pPr>
              <w:rPr>
                <w:lang w:val="fr-FR" w:eastAsia="fr-FR"/>
              </w:rPr>
            </w:pPr>
            <w:r>
              <w:rPr>
                <w:lang w:val="fr-FR" w:eastAsia="fr-FR"/>
              </w:rPr>
              <w:t>Indispensable</w:t>
            </w:r>
          </w:p>
        </w:tc>
      </w:tr>
    </w:tbl>
    <w:p w14:paraId="048C9EA5" w14:textId="77777777" w:rsidR="0007641B" w:rsidRPr="00E92183" w:rsidRDefault="0007641B" w:rsidP="00E72404">
      <w:pPr>
        <w:keepNext/>
        <w:spacing w:before="240"/>
        <w:rPr>
          <w:rFonts w:eastAsia="Cambria" w:cs="Calibri"/>
          <w:b/>
          <w:color w:val="000000"/>
          <w:lang w:val="fr-FR" w:eastAsia="fr-FR"/>
        </w:rPr>
      </w:pPr>
      <w:r w:rsidRPr="00E92183">
        <w:rPr>
          <w:b/>
          <w:lang w:val="fr-FR"/>
        </w:rPr>
        <w:t>Règles de gestion</w:t>
      </w: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4033"/>
      </w:tblGrid>
      <w:tr w:rsidR="00B532C7" w:rsidRPr="00E32CB2" w14:paraId="3DD63CEE" w14:textId="77777777" w:rsidTr="000469F5">
        <w:tc>
          <w:tcPr>
            <w:tcW w:w="709" w:type="dxa"/>
            <w:shd w:val="clear" w:color="auto" w:fill="auto"/>
            <w:vAlign w:val="center"/>
          </w:tcPr>
          <w:p w14:paraId="21AED0A6" w14:textId="77777777" w:rsidR="00B532C7" w:rsidRPr="00173DCB" w:rsidRDefault="00B532C7" w:rsidP="00756391">
            <w:pPr>
              <w:spacing w:after="0"/>
              <w:rPr>
                <w:lang w:val="fr-FR"/>
              </w:rPr>
            </w:pPr>
            <w:r>
              <w:rPr>
                <w:lang w:val="fr-FR"/>
              </w:rPr>
              <w:t>CU-1</w:t>
            </w:r>
          </w:p>
        </w:tc>
        <w:tc>
          <w:tcPr>
            <w:tcW w:w="14033" w:type="dxa"/>
            <w:shd w:val="clear" w:color="auto" w:fill="auto"/>
            <w:vAlign w:val="center"/>
          </w:tcPr>
          <w:p w14:paraId="4A872654" w14:textId="77777777" w:rsidR="00B532C7" w:rsidRPr="00173DCB" w:rsidRDefault="00B532C7" w:rsidP="00756391">
            <w:pPr>
              <w:spacing w:after="0"/>
              <w:rPr>
                <w:highlight w:val="lightGray"/>
                <w:shd w:val="clear" w:color="auto" w:fill="00FF00"/>
                <w:lang w:val="fr-FR"/>
              </w:rPr>
            </w:pPr>
            <w:r>
              <w:rPr>
                <w:lang w:val="fr-FR" w:eastAsia="fr-FR"/>
              </w:rPr>
              <w:t>Si le service SX est disponible, toute information diffusée via GM doit aussi l’être en SX</w:t>
            </w:r>
          </w:p>
        </w:tc>
      </w:tr>
      <w:tr w:rsidR="00B532C7" w:rsidRPr="00E32CB2" w14:paraId="5243D7FB" w14:textId="77777777" w:rsidTr="000469F5">
        <w:tc>
          <w:tcPr>
            <w:tcW w:w="709" w:type="dxa"/>
            <w:shd w:val="clear" w:color="auto" w:fill="auto"/>
            <w:vAlign w:val="center"/>
          </w:tcPr>
          <w:p w14:paraId="5EEC5D30" w14:textId="77777777" w:rsidR="00B532C7" w:rsidRPr="00173DCB" w:rsidRDefault="00B532C7" w:rsidP="00756391">
            <w:pPr>
              <w:spacing w:after="0"/>
              <w:rPr>
                <w:lang w:val="fr-FR"/>
              </w:rPr>
            </w:pPr>
            <w:r>
              <w:rPr>
                <w:lang w:val="fr-FR"/>
              </w:rPr>
              <w:t>CU-2</w:t>
            </w:r>
          </w:p>
        </w:tc>
        <w:tc>
          <w:tcPr>
            <w:tcW w:w="14033" w:type="dxa"/>
            <w:shd w:val="clear" w:color="auto" w:fill="auto"/>
            <w:vAlign w:val="center"/>
          </w:tcPr>
          <w:p w14:paraId="2CBFD567" w14:textId="77777777" w:rsidR="0007641B" w:rsidRDefault="00B532C7" w:rsidP="00756391">
            <w:pPr>
              <w:spacing w:after="0"/>
              <w:rPr>
                <w:lang w:val="fr-FR" w:eastAsia="fr-FR"/>
              </w:rPr>
            </w:pPr>
            <w:r>
              <w:rPr>
                <w:lang w:val="fr-FR" w:eastAsia="fr-FR"/>
              </w:rPr>
              <w:t xml:space="preserve">Si le service SIRI SX est implémenté, GM ne devient qu'un service pour compatibilité avec </w:t>
            </w:r>
            <w:r w:rsidR="0007641B">
              <w:rPr>
                <w:lang w:val="fr-FR" w:eastAsia="fr-FR"/>
              </w:rPr>
              <w:t>les systèmes</w:t>
            </w:r>
            <w:r>
              <w:rPr>
                <w:lang w:val="fr-FR" w:eastAsia="fr-FR"/>
              </w:rPr>
              <w:t xml:space="preserve"> ne sachant pas recevoir </w:t>
            </w:r>
            <w:r w:rsidR="0007641B">
              <w:rPr>
                <w:lang w:val="fr-FR" w:eastAsia="fr-FR"/>
              </w:rPr>
              <w:t>du SX.</w:t>
            </w:r>
          </w:p>
          <w:p w14:paraId="566A9786" w14:textId="77777777" w:rsidR="00B532C7" w:rsidRPr="0007641B" w:rsidRDefault="00B532C7" w:rsidP="00756391">
            <w:pPr>
              <w:spacing w:after="0"/>
              <w:rPr>
                <w:lang w:val="fr-FR" w:eastAsia="fr-FR"/>
              </w:rPr>
            </w:pPr>
            <w:r>
              <w:rPr>
                <w:lang w:val="fr-FR" w:eastAsia="fr-FR"/>
              </w:rPr>
              <w:t>SX devient la référence pour les informations circonstancielles et doit donc contenir toutes les informations.</w:t>
            </w:r>
          </w:p>
        </w:tc>
      </w:tr>
    </w:tbl>
    <w:p w14:paraId="0FC18C08" w14:textId="77777777" w:rsidR="00FB4741" w:rsidRDefault="00FB4741" w:rsidP="000F0611">
      <w:pPr>
        <w:pStyle w:val="Titre2"/>
        <w:rPr>
          <w:lang w:val="fr-FR"/>
        </w:rPr>
        <w:sectPr w:rsidR="00FB4741" w:rsidSect="00FB4741">
          <w:pgSz w:w="16838" w:h="11906" w:orient="landscape"/>
          <w:pgMar w:top="284" w:right="1644" w:bottom="737" w:left="1417" w:header="709" w:footer="284" w:gutter="567"/>
          <w:cols w:space="708"/>
          <w:titlePg/>
          <w:docGrid w:linePitch="360"/>
        </w:sectPr>
      </w:pPr>
    </w:p>
    <w:p w14:paraId="051AED52" w14:textId="48B0FC2F" w:rsidR="003C53C6" w:rsidRDefault="003C53C6" w:rsidP="003C53C6">
      <w:pPr>
        <w:pStyle w:val="Titre3"/>
        <w:rPr>
          <w:lang w:val="fr-FR"/>
        </w:rPr>
      </w:pPr>
      <w:bookmarkStart w:id="77" w:name="_Toc5293761"/>
      <w:bookmarkStart w:id="78" w:name="_Ref5303249"/>
      <w:bookmarkStart w:id="79" w:name="_Ref5303593"/>
      <w:bookmarkStart w:id="80" w:name="_Ref5629557"/>
      <w:r w:rsidRPr="003C53C6">
        <w:rPr>
          <w:lang w:val="fr-FR"/>
        </w:rPr>
        <w:lastRenderedPageBreak/>
        <w:t xml:space="preserve">Protocoles d’échange des données </w:t>
      </w:r>
      <w:r>
        <w:rPr>
          <w:lang w:val="fr-FR"/>
        </w:rPr>
        <w:t>SIRI</w:t>
      </w:r>
    </w:p>
    <w:p w14:paraId="48C766DF" w14:textId="652509DD" w:rsidR="003C53C6" w:rsidRDefault="003C53C6" w:rsidP="003C53C6">
      <w:pPr>
        <w:jc w:val="both"/>
        <w:rPr>
          <w:lang w:val="fr-FR"/>
        </w:rPr>
      </w:pPr>
      <w:r>
        <w:rPr>
          <w:lang w:val="fr-FR"/>
        </w:rPr>
        <w:t xml:space="preserve">Les échanges de données SIRI entre Systèmes </w:t>
      </w:r>
      <w:proofErr w:type="gramStart"/>
      <w:r>
        <w:rPr>
          <w:lang w:val="fr-FR"/>
        </w:rPr>
        <w:t>reposent</w:t>
      </w:r>
      <w:proofErr w:type="gramEnd"/>
      <w:r>
        <w:rPr>
          <w:lang w:val="fr-FR"/>
        </w:rPr>
        <w:t xml:space="preserve"> l’</w:t>
      </w:r>
      <w:proofErr w:type="spellStart"/>
      <w:r>
        <w:rPr>
          <w:lang w:val="fr-FR"/>
        </w:rPr>
        <w:t>echange</w:t>
      </w:r>
      <w:proofErr w:type="spellEnd"/>
      <w:r>
        <w:rPr>
          <w:lang w:val="fr-FR"/>
        </w:rPr>
        <w:t xml:space="preserve"> de fichiers XML via la mise en œuvre du protocole SOAP. A noter que la mise en œuvre d’une interface SIRI Lite repose sur des échanges de fichiers XML ou JSON via une API REST.</w:t>
      </w:r>
    </w:p>
    <w:p w14:paraId="7ACD02B4" w14:textId="59A8ADB7" w:rsidR="003C53C6" w:rsidRPr="003C53C6" w:rsidRDefault="003C53C6" w:rsidP="003C53C6">
      <w:pPr>
        <w:jc w:val="both"/>
        <w:rPr>
          <w:lang w:val="fr-FR"/>
        </w:rPr>
      </w:pPr>
      <w:r>
        <w:rPr>
          <w:lang w:val="fr-FR"/>
        </w:rPr>
        <w:t>Dans le cadre d’autres usage</w:t>
      </w:r>
      <w:r w:rsidR="004F6638">
        <w:rPr>
          <w:lang w:val="fr-FR"/>
        </w:rPr>
        <w:t>s</w:t>
      </w:r>
      <w:r>
        <w:rPr>
          <w:lang w:val="fr-FR"/>
        </w:rPr>
        <w:t xml:space="preserve"> type OPEN DATA, l’utilisation d’autres mécanismes est possible : message broker type MQTT, XML sans SOAP, API REST, ….</w:t>
      </w:r>
    </w:p>
    <w:p w14:paraId="0F25CC33" w14:textId="25125EF0" w:rsidR="00F847C6" w:rsidRDefault="00F847C6" w:rsidP="00922ED9">
      <w:pPr>
        <w:pStyle w:val="Titre1"/>
        <w:rPr>
          <w:lang w:val="fr-FR"/>
        </w:rPr>
      </w:pPr>
      <w:bookmarkStart w:id="81" w:name="_Toc109133997"/>
      <w:r>
        <w:rPr>
          <w:lang w:val="fr-FR"/>
        </w:rPr>
        <w:t>Partie II - Application du Profil SIRI France</w:t>
      </w:r>
      <w:bookmarkEnd w:id="81"/>
    </w:p>
    <w:p w14:paraId="38178A55" w14:textId="77777777" w:rsidR="00DE7E9D" w:rsidRDefault="00DE7E9D" w:rsidP="008E47A4">
      <w:pPr>
        <w:pStyle w:val="Titre2"/>
        <w:numPr>
          <w:ilvl w:val="1"/>
          <w:numId w:val="38"/>
        </w:numPr>
      </w:pPr>
      <w:bookmarkStart w:id="82" w:name="_Toc109133998"/>
      <w:bookmarkStart w:id="83" w:name="_Toc444249709"/>
      <w:bookmarkStart w:id="84" w:name="_Toc444251838"/>
      <w:proofErr w:type="spellStart"/>
      <w:r>
        <w:t>Modalités</w:t>
      </w:r>
      <w:proofErr w:type="spellEnd"/>
      <w:r>
        <w:t xml:space="preserve"> </w:t>
      </w:r>
      <w:proofErr w:type="spellStart"/>
      <w:r>
        <w:t>d’application</w:t>
      </w:r>
      <w:bookmarkEnd w:id="82"/>
      <w:proofErr w:type="spellEnd"/>
    </w:p>
    <w:p w14:paraId="7A22B57E" w14:textId="77777777" w:rsidR="00DE7E9D" w:rsidRPr="0075267B" w:rsidRDefault="00DE7E9D" w:rsidP="00322776">
      <w:pPr>
        <w:jc w:val="both"/>
        <w:rPr>
          <w:lang w:val="fr-FR"/>
        </w:rPr>
      </w:pPr>
      <w:r w:rsidRPr="0075267B">
        <w:rPr>
          <w:lang w:val="fr-FR"/>
        </w:rPr>
        <w:t xml:space="preserve">Après avoir retenu les services SIRI pour les cas d’utilisation identifiés (Partie 1), les principales actions à effectuer sont les </w:t>
      </w:r>
      <w:proofErr w:type="gramStart"/>
      <w:r w:rsidRPr="0075267B">
        <w:rPr>
          <w:lang w:val="fr-FR"/>
        </w:rPr>
        <w:t>suivantes:</w:t>
      </w:r>
      <w:proofErr w:type="gramEnd"/>
    </w:p>
    <w:p w14:paraId="2099A214" w14:textId="77777777" w:rsidR="00DE7E9D" w:rsidRPr="0075267B" w:rsidRDefault="00DE7E9D" w:rsidP="008E47A4">
      <w:pPr>
        <w:numPr>
          <w:ilvl w:val="0"/>
          <w:numId w:val="39"/>
        </w:numPr>
        <w:ind w:left="426" w:hanging="426"/>
        <w:jc w:val="both"/>
        <w:rPr>
          <w:lang w:val="fr-FR"/>
        </w:rPr>
      </w:pPr>
      <w:r w:rsidRPr="0075267B">
        <w:rPr>
          <w:lang w:val="fr-FR"/>
        </w:rPr>
        <w:t>Identifier les données de référence, objet de la partie 2 de ce document :</w:t>
      </w:r>
    </w:p>
    <w:p w14:paraId="40EBA41F" w14:textId="77777777" w:rsidR="00DE7E9D" w:rsidRDefault="00DE7E9D" w:rsidP="001C78C1">
      <w:pPr>
        <w:pStyle w:val="Puce2"/>
      </w:pPr>
      <w:r>
        <w:t>Participants,</w:t>
      </w:r>
    </w:p>
    <w:p w14:paraId="2B03FE59" w14:textId="77777777" w:rsidR="00DE7E9D" w:rsidRPr="0075267B" w:rsidRDefault="00DE7E9D" w:rsidP="001E787B">
      <w:pPr>
        <w:pStyle w:val="Puce2"/>
      </w:pPr>
      <w:r w:rsidRPr="0075267B">
        <w:t>Identifiants des Lignes, des itinéraires et des missions,</w:t>
      </w:r>
    </w:p>
    <w:p w14:paraId="534161F1" w14:textId="77777777" w:rsidR="00DE7E9D" w:rsidRPr="0075267B" w:rsidRDefault="00DE7E9D">
      <w:pPr>
        <w:pStyle w:val="Puce2"/>
      </w:pPr>
      <w:r w:rsidRPr="0075267B">
        <w:t>Identifiants des Points d’Arrêt (et type de point d’arrêt…),</w:t>
      </w:r>
    </w:p>
    <w:p w14:paraId="0E572A94" w14:textId="77777777" w:rsidR="00DE7E9D" w:rsidRDefault="00DE7E9D">
      <w:pPr>
        <w:pStyle w:val="Puce2"/>
      </w:pPr>
      <w:r>
        <w:t>Identifiants des Correspondances,</w:t>
      </w:r>
    </w:p>
    <w:p w14:paraId="410922F1" w14:textId="77777777" w:rsidR="00DE7E9D" w:rsidRPr="0075267B" w:rsidRDefault="00DE7E9D">
      <w:pPr>
        <w:pStyle w:val="Puce2"/>
      </w:pPr>
      <w:r w:rsidRPr="0075267B">
        <w:t>Préciser les listes de valeurs supportées (</w:t>
      </w:r>
      <w:proofErr w:type="spellStart"/>
      <w:r w:rsidRPr="0075267B">
        <w:rPr>
          <w:i/>
        </w:rPr>
        <w:t>ServiceCategory</w:t>
      </w:r>
      <w:proofErr w:type="spellEnd"/>
      <w:r w:rsidRPr="0075267B">
        <w:t xml:space="preserve">, </w:t>
      </w:r>
      <w:proofErr w:type="spellStart"/>
      <w:r w:rsidRPr="0075267B">
        <w:rPr>
          <w:i/>
        </w:rPr>
        <w:t>ProductCategory</w:t>
      </w:r>
      <w:proofErr w:type="spellEnd"/>
      <w:r w:rsidRPr="0075267B">
        <w:t xml:space="preserve">, </w:t>
      </w:r>
      <w:proofErr w:type="spellStart"/>
      <w:r w:rsidRPr="0075267B">
        <w:rPr>
          <w:i/>
        </w:rPr>
        <w:t>VehicleFeature</w:t>
      </w:r>
      <w:proofErr w:type="spellEnd"/>
      <w:r w:rsidRPr="0075267B">
        <w:t>)</w:t>
      </w:r>
    </w:p>
    <w:p w14:paraId="168E53B7" w14:textId="77777777" w:rsidR="00DE7E9D" w:rsidRPr="0075267B" w:rsidRDefault="00DE7E9D" w:rsidP="008E47A4">
      <w:pPr>
        <w:numPr>
          <w:ilvl w:val="0"/>
          <w:numId w:val="39"/>
        </w:numPr>
        <w:ind w:left="426" w:hanging="426"/>
        <w:jc w:val="both"/>
        <w:rPr>
          <w:lang w:val="fr-FR"/>
        </w:rPr>
      </w:pPr>
      <w:r w:rsidRPr="0075267B">
        <w:rPr>
          <w:lang w:val="fr-FR"/>
        </w:rPr>
        <w:t>Définir le profil technique lui-même :</w:t>
      </w:r>
    </w:p>
    <w:p w14:paraId="6D2E56FD" w14:textId="77777777" w:rsidR="00DE7E9D" w:rsidRDefault="00DE7E9D" w:rsidP="001C78C1">
      <w:pPr>
        <w:pStyle w:val="Puce2"/>
      </w:pPr>
      <w:r>
        <w:t>Type d’abonnement (1 ou 2 phases),</w:t>
      </w:r>
    </w:p>
    <w:p w14:paraId="25CC1B00" w14:textId="77777777" w:rsidR="00DE7E9D" w:rsidRPr="0075267B" w:rsidRDefault="00DE7E9D" w:rsidP="001E787B">
      <w:pPr>
        <w:pStyle w:val="Puce2"/>
      </w:pPr>
      <w:r w:rsidRPr="0075267B">
        <w:t>Support de la segmentation des messages,</w:t>
      </w:r>
    </w:p>
    <w:p w14:paraId="2234A8D7" w14:textId="77777777" w:rsidR="00DE7E9D" w:rsidRPr="0075267B" w:rsidRDefault="00DE7E9D">
      <w:pPr>
        <w:pStyle w:val="Puce2"/>
      </w:pPr>
      <w:r w:rsidRPr="0075267B">
        <w:t>Confirmation ou non, des notifications,</w:t>
      </w:r>
    </w:p>
    <w:p w14:paraId="593E11C7" w14:textId="77777777" w:rsidR="00DE7E9D" w:rsidRDefault="00DE7E9D">
      <w:pPr>
        <w:pStyle w:val="Puce2"/>
      </w:pPr>
      <w:r>
        <w:t>Filtres simples ou multiples,</w:t>
      </w:r>
    </w:p>
    <w:p w14:paraId="3D3CD8AF" w14:textId="77777777" w:rsidR="00DE7E9D" w:rsidRPr="0075267B" w:rsidRDefault="00DE7E9D">
      <w:pPr>
        <w:pStyle w:val="Puce2"/>
      </w:pPr>
      <w:r w:rsidRPr="0075267B">
        <w:t>Supervision de la disponibilité des partenaires,</w:t>
      </w:r>
    </w:p>
    <w:p w14:paraId="62517FCC" w14:textId="77777777" w:rsidR="00DE7E9D" w:rsidRDefault="00DE7E9D">
      <w:pPr>
        <w:pStyle w:val="Puce2"/>
      </w:pPr>
      <w:r>
        <w:t>Signification des champs fonctionnels,</w:t>
      </w:r>
    </w:p>
    <w:p w14:paraId="6BA0A739" w14:textId="77777777" w:rsidR="00DE7E9D" w:rsidRDefault="00DE7E9D">
      <w:pPr>
        <w:pStyle w:val="Puce2"/>
      </w:pPr>
      <w:r>
        <w:t>…</w:t>
      </w:r>
    </w:p>
    <w:p w14:paraId="0D3C280D" w14:textId="77777777" w:rsidR="00DE7E9D" w:rsidRPr="0075267B" w:rsidRDefault="00DE7E9D" w:rsidP="008E47A4">
      <w:pPr>
        <w:numPr>
          <w:ilvl w:val="0"/>
          <w:numId w:val="39"/>
        </w:numPr>
        <w:ind w:left="426" w:hanging="426"/>
        <w:jc w:val="both"/>
        <w:rPr>
          <w:lang w:val="fr-FR"/>
        </w:rPr>
      </w:pPr>
      <w:r w:rsidRPr="0075267B">
        <w:rPr>
          <w:lang w:val="fr-FR"/>
        </w:rPr>
        <w:t>Préciser l’utilisation des champs facultatifs dans les messages des services retenus (un champ facultatif dans la norme peut être supprimé, devenir obligatoire ou rester facult</w:t>
      </w:r>
      <w:r w:rsidR="009C3A93">
        <w:rPr>
          <w:lang w:val="fr-FR"/>
        </w:rPr>
        <w:t>atif dans le profil…)</w:t>
      </w:r>
    </w:p>
    <w:p w14:paraId="57D93564" w14:textId="77777777" w:rsidR="00DE7E9D" w:rsidRPr="0075267B" w:rsidRDefault="00DE7E9D" w:rsidP="008E47A4">
      <w:pPr>
        <w:numPr>
          <w:ilvl w:val="0"/>
          <w:numId w:val="39"/>
        </w:numPr>
        <w:ind w:left="426" w:hanging="426"/>
        <w:jc w:val="both"/>
        <w:rPr>
          <w:lang w:val="fr-FR"/>
        </w:rPr>
      </w:pPr>
      <w:r w:rsidRPr="0075267B">
        <w:rPr>
          <w:lang w:val="fr-FR"/>
        </w:rPr>
        <w:t>Définir éventuellement d</w:t>
      </w:r>
      <w:r w:rsidR="005322DA">
        <w:rPr>
          <w:lang w:val="fr-FR"/>
        </w:rPr>
        <w:t xml:space="preserve">es extensions (ajout de champs </w:t>
      </w:r>
      <w:r w:rsidRPr="0075267B">
        <w:rPr>
          <w:lang w:val="fr-FR"/>
        </w:rPr>
        <w:t xml:space="preserve">non normalisés) propres </w:t>
      </w:r>
      <w:r>
        <w:rPr>
          <w:lang w:val="fr-FR"/>
        </w:rPr>
        <w:t>à l’implémentation locale.</w:t>
      </w:r>
    </w:p>
    <w:p w14:paraId="42E21FC9" w14:textId="77777777" w:rsidR="00DE7E9D" w:rsidRPr="0075267B" w:rsidRDefault="00DE7E9D" w:rsidP="00322776">
      <w:pPr>
        <w:pStyle w:val="Titre2"/>
        <w:jc w:val="both"/>
        <w:rPr>
          <w:lang w:val="fr-FR"/>
        </w:rPr>
      </w:pPr>
      <w:bookmarkStart w:id="85" w:name="_Toc171948489"/>
      <w:bookmarkStart w:id="86" w:name="_Toc247947835"/>
      <w:bookmarkStart w:id="87" w:name="_Toc358727318"/>
      <w:bookmarkStart w:id="88" w:name="_Toc444249692"/>
      <w:bookmarkStart w:id="89" w:name="_Toc444251830"/>
      <w:bookmarkStart w:id="90" w:name="_Toc109133999"/>
      <w:r w:rsidRPr="0075267B">
        <w:rPr>
          <w:lang w:val="fr-FR"/>
        </w:rPr>
        <w:t xml:space="preserve">Implémentations </w:t>
      </w:r>
      <w:proofErr w:type="gramStart"/>
      <w:r w:rsidRPr="0075267B">
        <w:rPr>
          <w:lang w:val="fr-FR"/>
        </w:rPr>
        <w:t>locales:</w:t>
      </w:r>
      <w:proofErr w:type="gramEnd"/>
      <w:r w:rsidRPr="0075267B">
        <w:rPr>
          <w:lang w:val="fr-FR"/>
        </w:rPr>
        <w:t xml:space="preserve"> éléments à préciser dans les protocoles d’accord</w:t>
      </w:r>
      <w:bookmarkEnd w:id="85"/>
      <w:bookmarkEnd w:id="86"/>
      <w:bookmarkEnd w:id="87"/>
      <w:bookmarkEnd w:id="88"/>
      <w:bookmarkEnd w:id="89"/>
      <w:bookmarkEnd w:id="90"/>
    </w:p>
    <w:p w14:paraId="77EA2F6B" w14:textId="77777777" w:rsidR="00DE7E9D" w:rsidRPr="0075267B" w:rsidRDefault="00DE7E9D" w:rsidP="00322776">
      <w:pPr>
        <w:jc w:val="both"/>
        <w:rPr>
          <w:lang w:val="fr-FR"/>
        </w:rPr>
      </w:pPr>
      <w:r w:rsidRPr="0075267B">
        <w:rPr>
          <w:lang w:val="fr-FR"/>
        </w:rPr>
        <w:t xml:space="preserve">Le paragraphe suivant présente les aspects techniques à traiter pour l’implémentation, il est à noter que ces aspects ne font pas partie intégrante du local agreement SIRI France et sont présentés ci-dessous à titre indicatif. </w:t>
      </w:r>
    </w:p>
    <w:p w14:paraId="6E2A0E0F" w14:textId="77777777" w:rsidR="00DE7E9D" w:rsidRPr="0075267B" w:rsidRDefault="00DE7E9D" w:rsidP="00322776">
      <w:pPr>
        <w:jc w:val="both"/>
        <w:rPr>
          <w:lang w:val="fr-FR"/>
        </w:rPr>
      </w:pPr>
      <w:r w:rsidRPr="0075267B">
        <w:rPr>
          <w:lang w:val="fr-FR"/>
        </w:rPr>
        <w:lastRenderedPageBreak/>
        <w:t>Le profil ne peut en effet pas définir tous les aspects nécessaires à la mise en place d’un échange. Ces éléments devront donc être définis dans le cadre des protocoles locaux établis entre les différents acteurs des échanges.</w:t>
      </w:r>
    </w:p>
    <w:p w14:paraId="5E6A4EC2" w14:textId="77777777" w:rsidR="00DE7E9D" w:rsidRPr="0075267B" w:rsidRDefault="00DE7E9D" w:rsidP="008E47A4">
      <w:pPr>
        <w:numPr>
          <w:ilvl w:val="0"/>
          <w:numId w:val="40"/>
        </w:numPr>
        <w:jc w:val="both"/>
        <w:rPr>
          <w:lang w:val="fr-FR"/>
        </w:rPr>
      </w:pPr>
      <w:bookmarkStart w:id="91" w:name="_Toc444249693"/>
      <w:bookmarkStart w:id="92" w:name="_Toc9422907"/>
      <w:bookmarkStart w:id="93" w:name="_Toc21449464"/>
      <w:r w:rsidRPr="0075267B">
        <w:rPr>
          <w:lang w:val="fr-FR"/>
        </w:rPr>
        <w:t>L'identification des infrastructures d’alimentation (et processus correspondant) : à définir spécifiquement pour chaque implémentation (par exemple le mode de connexion de l’interface SIRI au SAE…)</w:t>
      </w:r>
      <w:bookmarkEnd w:id="91"/>
      <w:bookmarkEnd w:id="92"/>
      <w:bookmarkEnd w:id="93"/>
    </w:p>
    <w:p w14:paraId="2F5C4550" w14:textId="77777777" w:rsidR="00DE7E9D" w:rsidRPr="0075267B" w:rsidRDefault="00DE7E9D" w:rsidP="008E47A4">
      <w:pPr>
        <w:numPr>
          <w:ilvl w:val="0"/>
          <w:numId w:val="40"/>
        </w:numPr>
        <w:jc w:val="both"/>
        <w:rPr>
          <w:lang w:val="fr-FR"/>
        </w:rPr>
      </w:pPr>
      <w:bookmarkStart w:id="94" w:name="_Toc444249694"/>
      <w:bookmarkStart w:id="95" w:name="_Toc9422908"/>
      <w:bookmarkStart w:id="96" w:name="_Toc21449465"/>
      <w:r w:rsidRPr="0075267B">
        <w:rPr>
          <w:lang w:val="fr-FR"/>
        </w:rPr>
        <w:t xml:space="preserve">Le choix d’utilisation des champs laissés facultatifs par le profil France dans les messages et services retenus (un champ facultatif peut être supprimé, devenir obligatoire ou rester facultatif), sans que la WSDL </w:t>
      </w:r>
      <w:r w:rsidR="00F82827">
        <w:rPr>
          <w:lang w:val="fr-FR"/>
        </w:rPr>
        <w:t>SIRI France</w:t>
      </w:r>
      <w:r w:rsidRPr="0075267B">
        <w:rPr>
          <w:lang w:val="fr-FR"/>
        </w:rPr>
        <w:t xml:space="preserve"> ne soit modifiée.</w:t>
      </w:r>
      <w:bookmarkEnd w:id="94"/>
      <w:bookmarkEnd w:id="95"/>
      <w:bookmarkEnd w:id="96"/>
      <w:r w:rsidRPr="0075267B">
        <w:rPr>
          <w:lang w:val="fr-FR"/>
        </w:rPr>
        <w:t> </w:t>
      </w:r>
    </w:p>
    <w:p w14:paraId="01DBE9EE" w14:textId="77777777" w:rsidR="00DE7E9D" w:rsidRPr="0075267B" w:rsidRDefault="00DE7E9D" w:rsidP="008E47A4">
      <w:pPr>
        <w:numPr>
          <w:ilvl w:val="0"/>
          <w:numId w:val="40"/>
        </w:numPr>
        <w:jc w:val="both"/>
        <w:rPr>
          <w:lang w:val="fr-FR"/>
        </w:rPr>
      </w:pPr>
      <w:bookmarkStart w:id="97" w:name="_Toc444249695"/>
      <w:bookmarkStart w:id="98" w:name="_Toc9422909"/>
      <w:bookmarkStart w:id="99" w:name="_Toc21449466"/>
      <w:r w:rsidRPr="0075267B">
        <w:rPr>
          <w:lang w:val="fr-FR"/>
        </w:rPr>
        <w:t>Des préconisations pour la gestion et l'organisation des systèmes (annexe recommandée par la norme SIRI, à traiter dans le contexte de chaque protocole d’accord local) :</w:t>
      </w:r>
      <w:bookmarkEnd w:id="97"/>
      <w:bookmarkEnd w:id="98"/>
      <w:bookmarkEnd w:id="99"/>
    </w:p>
    <w:p w14:paraId="6CA9F718" w14:textId="77777777" w:rsidR="00DE7E9D" w:rsidRDefault="00DE7E9D" w:rsidP="001C78C1">
      <w:pPr>
        <w:pStyle w:val="Puce2"/>
      </w:pPr>
      <w:r>
        <w:t>Contacts et responsables opérationnels,</w:t>
      </w:r>
    </w:p>
    <w:p w14:paraId="4F79574B" w14:textId="77777777" w:rsidR="00DE7E9D" w:rsidRDefault="00DE7E9D" w:rsidP="001E787B">
      <w:pPr>
        <w:pStyle w:val="Puce2"/>
      </w:pPr>
      <w:r>
        <w:t>Surveillance des services,</w:t>
      </w:r>
    </w:p>
    <w:p w14:paraId="7D16C7A9" w14:textId="77777777" w:rsidR="00DE7E9D" w:rsidRDefault="00DE7E9D">
      <w:pPr>
        <w:pStyle w:val="Puce2"/>
      </w:pPr>
      <w:r>
        <w:t>Période d’interruption des services,</w:t>
      </w:r>
    </w:p>
    <w:p w14:paraId="6DF6A26A" w14:textId="77777777" w:rsidR="00DE7E9D" w:rsidRDefault="00DE7E9D">
      <w:pPr>
        <w:pStyle w:val="Puce2"/>
      </w:pPr>
      <w:r>
        <w:t>Identification/gestion des anomalies.</w:t>
      </w:r>
    </w:p>
    <w:p w14:paraId="29C1BECF" w14:textId="77777777" w:rsidR="00204A83" w:rsidRDefault="00204A83" w:rsidP="008E47A4">
      <w:pPr>
        <w:pStyle w:val="Titre2"/>
        <w:numPr>
          <w:ilvl w:val="1"/>
          <w:numId w:val="38"/>
        </w:numPr>
        <w:jc w:val="both"/>
      </w:pPr>
      <w:bookmarkStart w:id="100" w:name="_Toc109134000"/>
      <w:proofErr w:type="spellStart"/>
      <w:r>
        <w:t>Référentiels</w:t>
      </w:r>
      <w:proofErr w:type="spellEnd"/>
      <w:r>
        <w:t xml:space="preserve"> de </w:t>
      </w:r>
      <w:proofErr w:type="spellStart"/>
      <w:r>
        <w:t>données</w:t>
      </w:r>
      <w:bookmarkEnd w:id="83"/>
      <w:bookmarkEnd w:id="84"/>
      <w:bookmarkEnd w:id="100"/>
      <w:proofErr w:type="spellEnd"/>
    </w:p>
    <w:p w14:paraId="08C1E03F" w14:textId="77777777" w:rsidR="00204A83" w:rsidRPr="0075267B" w:rsidRDefault="00204A83" w:rsidP="00322776">
      <w:pPr>
        <w:pStyle w:val="Titre3"/>
        <w:jc w:val="both"/>
      </w:pPr>
      <w:bookmarkStart w:id="101" w:name="_Toc247947840"/>
      <w:bookmarkStart w:id="102" w:name="_Toc358727324"/>
      <w:bookmarkStart w:id="103" w:name="_Toc444249710"/>
      <w:bookmarkStart w:id="104" w:name="_Toc444251839"/>
      <w:bookmarkStart w:id="105" w:name="_Toc171948495"/>
      <w:proofErr w:type="spellStart"/>
      <w:r w:rsidRPr="0075267B">
        <w:t>Présentation</w:t>
      </w:r>
      <w:proofErr w:type="spellEnd"/>
      <w:r w:rsidRPr="0075267B">
        <w:t xml:space="preserve"> du </w:t>
      </w:r>
      <w:proofErr w:type="spellStart"/>
      <w:r w:rsidRPr="0075267B">
        <w:t>besoin</w:t>
      </w:r>
      <w:bookmarkEnd w:id="101"/>
      <w:bookmarkEnd w:id="102"/>
      <w:bookmarkEnd w:id="103"/>
      <w:bookmarkEnd w:id="104"/>
      <w:proofErr w:type="spellEnd"/>
    </w:p>
    <w:bookmarkEnd w:id="105"/>
    <w:p w14:paraId="10C48A96" w14:textId="77777777" w:rsidR="00204A83" w:rsidRPr="0075267B" w:rsidRDefault="00204A83" w:rsidP="00322776">
      <w:pPr>
        <w:jc w:val="both"/>
        <w:rPr>
          <w:lang w:val="fr-FR"/>
        </w:rPr>
      </w:pPr>
      <w:r w:rsidRPr="0075267B">
        <w:rPr>
          <w:lang w:val="fr-FR"/>
        </w:rPr>
        <w:t xml:space="preserve">La mise en place d'un échange de données implique que les systèmes mis en relation puissent identifier de façon non ambiguë les objets auxquels ils font référence. </w:t>
      </w:r>
    </w:p>
    <w:p w14:paraId="5F054AB9" w14:textId="75CB23BD" w:rsidR="00204A83" w:rsidRPr="0075267B" w:rsidRDefault="00204A83" w:rsidP="00322776">
      <w:pPr>
        <w:jc w:val="both"/>
        <w:rPr>
          <w:lang w:val="fr-FR"/>
        </w:rPr>
      </w:pPr>
      <w:r w:rsidRPr="0075267B">
        <w:rPr>
          <w:lang w:val="fr-FR"/>
        </w:rPr>
        <w:t xml:space="preserve">Cela est particulièrement vrai pour SIRI qui, </w:t>
      </w:r>
      <w:proofErr w:type="gramStart"/>
      <w:r w:rsidRPr="0075267B">
        <w:rPr>
          <w:lang w:val="fr-FR"/>
        </w:rPr>
        <w:t>de par</w:t>
      </w:r>
      <w:proofErr w:type="gramEnd"/>
      <w:r w:rsidRPr="0075267B">
        <w:rPr>
          <w:lang w:val="fr-FR"/>
        </w:rPr>
        <w:t xml:space="preserve"> sa vocation à échanger des informations temps réel, ne </w:t>
      </w:r>
      <w:proofErr w:type="spellStart"/>
      <w:r w:rsidRPr="0075267B">
        <w:rPr>
          <w:lang w:val="fr-FR"/>
        </w:rPr>
        <w:t>re-décrit</w:t>
      </w:r>
      <w:proofErr w:type="spellEnd"/>
      <w:r w:rsidRPr="0075267B">
        <w:rPr>
          <w:lang w:val="fr-FR"/>
        </w:rPr>
        <w:t xml:space="preserve"> pas le référentiel sous-jacent et le suppose donc connu</w:t>
      </w:r>
      <w:r w:rsidR="002C6E0B">
        <w:rPr>
          <w:lang w:val="fr-FR"/>
        </w:rPr>
        <w:t>.</w:t>
      </w:r>
    </w:p>
    <w:p w14:paraId="691077D1" w14:textId="77777777" w:rsidR="00204A83" w:rsidRPr="009C3A93" w:rsidRDefault="00204A83" w:rsidP="00322776">
      <w:pPr>
        <w:jc w:val="both"/>
        <w:rPr>
          <w:lang w:val="fr-FR"/>
        </w:rPr>
      </w:pPr>
      <w:r w:rsidRPr="009C3A93">
        <w:rPr>
          <w:lang w:val="fr-FR"/>
        </w:rPr>
        <w:t>Il sera donc indispensable, pour demander les prochains horaires de passage à un arrêt, de connaître l'identifiant de l'arrêt en question. Cela concerne tout un ensemble d'objets listés ci-dessous.</w:t>
      </w:r>
    </w:p>
    <w:p w14:paraId="37D17A3F" w14:textId="77777777" w:rsidR="00204A83" w:rsidRPr="0075267B" w:rsidRDefault="00204A83" w:rsidP="00322776">
      <w:pPr>
        <w:jc w:val="both"/>
        <w:rPr>
          <w:lang w:val="fr-FR"/>
        </w:rPr>
      </w:pPr>
      <w:r w:rsidRPr="0075267B">
        <w:rPr>
          <w:lang w:val="fr-FR"/>
        </w:rPr>
        <w:t xml:space="preserve">Il faut rappeler que l'identification de l'objet est une chose, mais que le concept sous-jacent en est une </w:t>
      </w:r>
      <w:proofErr w:type="gramStart"/>
      <w:r w:rsidRPr="0075267B">
        <w:rPr>
          <w:lang w:val="fr-FR"/>
        </w:rPr>
        <w:t>autre:</w:t>
      </w:r>
      <w:proofErr w:type="gramEnd"/>
      <w:r w:rsidRPr="0075267B">
        <w:rPr>
          <w:lang w:val="fr-FR"/>
        </w:rPr>
        <w:t xml:space="preserve"> </w:t>
      </w:r>
    </w:p>
    <w:p w14:paraId="7A4B9D3F" w14:textId="77777777" w:rsidR="00204A83" w:rsidRPr="0075267B" w:rsidRDefault="00204A83" w:rsidP="00322776">
      <w:pPr>
        <w:jc w:val="both"/>
        <w:rPr>
          <w:lang w:val="fr-FR"/>
        </w:rPr>
      </w:pPr>
      <w:r w:rsidRPr="0075267B">
        <w:rPr>
          <w:lang w:val="fr-FR"/>
        </w:rPr>
        <w:t>La cohérence doit porter sur ces deux aspects. Les principaux concepts utiles ont été évoqués au chapitre précédent. Pour les autres, TRANSMODEL fait référence.</w:t>
      </w:r>
    </w:p>
    <w:p w14:paraId="41DC7C56" w14:textId="77777777" w:rsidR="00204A83" w:rsidRPr="0075267B" w:rsidRDefault="00204A83" w:rsidP="00322776">
      <w:pPr>
        <w:jc w:val="both"/>
        <w:rPr>
          <w:lang w:val="fr-FR"/>
        </w:rPr>
      </w:pPr>
      <w:proofErr w:type="gramStart"/>
      <w:r w:rsidRPr="0075267B">
        <w:rPr>
          <w:u w:val="single"/>
          <w:lang w:val="fr-FR"/>
        </w:rPr>
        <w:t>Note</w:t>
      </w:r>
      <w:r w:rsidRPr="0075267B">
        <w:rPr>
          <w:lang w:val="fr-FR"/>
        </w:rPr>
        <w:t>:</w:t>
      </w:r>
      <w:proofErr w:type="gramEnd"/>
      <w:r w:rsidRPr="0075267B">
        <w:rPr>
          <w:lang w:val="fr-FR"/>
        </w:rPr>
        <w:t xml:space="preserve"> le nom des objets est donné en Français et en Anglais, de façon à simplifier une éventuelle recherche complémentaire dans les documents normatifs.</w:t>
      </w:r>
    </w:p>
    <w:p w14:paraId="429AD239" w14:textId="77777777" w:rsidR="00204A83" w:rsidRPr="0075267B" w:rsidRDefault="00204A83" w:rsidP="00922ED9">
      <w:pPr>
        <w:pStyle w:val="Titre3"/>
        <w:rPr>
          <w:lang w:val="fr-FR"/>
        </w:rPr>
      </w:pPr>
      <w:bookmarkStart w:id="106" w:name="_Toc444249711"/>
      <w:bookmarkStart w:id="107" w:name="_Toc444251840"/>
      <w:r w:rsidRPr="0075267B">
        <w:rPr>
          <w:lang w:val="fr-FR"/>
        </w:rPr>
        <w:t>Références utilisées dans le cadre du profil SIRI France</w:t>
      </w:r>
      <w:bookmarkEnd w:id="106"/>
      <w:bookmarkEnd w:id="107"/>
    </w:p>
    <w:tbl>
      <w:tblPr>
        <w:tblW w:w="10490" w:type="dxa"/>
        <w:tblInd w:w="108" w:type="dxa"/>
        <w:tblLayout w:type="fixed"/>
        <w:tblLook w:val="0000" w:firstRow="0" w:lastRow="0" w:firstColumn="0" w:lastColumn="0" w:noHBand="0" w:noVBand="0"/>
      </w:tblPr>
      <w:tblGrid>
        <w:gridCol w:w="2995"/>
        <w:gridCol w:w="7495"/>
      </w:tblGrid>
      <w:tr w:rsidR="00204A83" w:rsidRPr="00E32CB2" w14:paraId="5AF8C9BF" w14:textId="77777777" w:rsidTr="00631B49">
        <w:trPr>
          <w:tblHeader/>
        </w:trPr>
        <w:tc>
          <w:tcPr>
            <w:tcW w:w="2995" w:type="dxa"/>
            <w:tcBorders>
              <w:top w:val="single" w:sz="4" w:space="0" w:color="auto"/>
              <w:left w:val="single" w:sz="4" w:space="0" w:color="auto"/>
              <w:bottom w:val="single" w:sz="4" w:space="0" w:color="auto"/>
              <w:right w:val="single" w:sz="4" w:space="0" w:color="auto"/>
            </w:tcBorders>
            <w:shd w:val="clear" w:color="auto" w:fill="DAEEF3"/>
            <w:vAlign w:val="center"/>
          </w:tcPr>
          <w:p w14:paraId="487FAC86" w14:textId="77777777" w:rsidR="00204A83" w:rsidRPr="00E7759A" w:rsidRDefault="00204A83" w:rsidP="005322DA">
            <w:pPr>
              <w:spacing w:after="0"/>
              <w:jc w:val="center"/>
              <w:rPr>
                <w:rFonts w:cs="Calibri"/>
                <w:b/>
                <w:sz w:val="20"/>
                <w:szCs w:val="20"/>
              </w:rPr>
            </w:pPr>
            <w:proofErr w:type="spellStart"/>
            <w:r w:rsidRPr="00E7759A">
              <w:rPr>
                <w:rFonts w:cs="Calibri"/>
                <w:b/>
                <w:sz w:val="20"/>
                <w:szCs w:val="20"/>
              </w:rPr>
              <w:t>Donnée</w:t>
            </w:r>
            <w:proofErr w:type="spellEnd"/>
            <w:r w:rsidRPr="00E7759A">
              <w:rPr>
                <w:rFonts w:cs="Calibri"/>
                <w:b/>
                <w:sz w:val="20"/>
                <w:szCs w:val="20"/>
              </w:rPr>
              <w:t xml:space="preserve"> de </w:t>
            </w:r>
            <w:proofErr w:type="spellStart"/>
            <w:r w:rsidRPr="00E7759A">
              <w:rPr>
                <w:rFonts w:cs="Calibri"/>
                <w:b/>
                <w:sz w:val="20"/>
                <w:szCs w:val="20"/>
              </w:rPr>
              <w:t>référence</w:t>
            </w:r>
            <w:proofErr w:type="spellEnd"/>
          </w:p>
        </w:tc>
        <w:tc>
          <w:tcPr>
            <w:tcW w:w="7495" w:type="dxa"/>
            <w:tcBorders>
              <w:top w:val="single" w:sz="4" w:space="0" w:color="auto"/>
              <w:left w:val="single" w:sz="4" w:space="0" w:color="auto"/>
              <w:bottom w:val="single" w:sz="4" w:space="0" w:color="auto"/>
              <w:right w:val="single" w:sz="4" w:space="0" w:color="auto"/>
            </w:tcBorders>
            <w:shd w:val="clear" w:color="auto" w:fill="DAEEF3"/>
            <w:vAlign w:val="center"/>
          </w:tcPr>
          <w:p w14:paraId="650A6605" w14:textId="77777777" w:rsidR="00204A83" w:rsidRPr="00E7759A" w:rsidRDefault="00204A83" w:rsidP="005322DA">
            <w:pPr>
              <w:spacing w:after="0"/>
              <w:jc w:val="center"/>
              <w:rPr>
                <w:rFonts w:cs="Calibri"/>
                <w:b/>
                <w:sz w:val="20"/>
                <w:szCs w:val="20"/>
                <w:lang w:val="fr-FR"/>
              </w:rPr>
            </w:pPr>
            <w:r w:rsidRPr="00E7759A">
              <w:rPr>
                <w:rFonts w:cs="Calibri"/>
                <w:b/>
                <w:sz w:val="20"/>
                <w:szCs w:val="20"/>
                <w:lang w:val="fr-FR"/>
              </w:rPr>
              <w:t>Référence adoptée pour le profil SIRI France</w:t>
            </w:r>
          </w:p>
        </w:tc>
      </w:tr>
      <w:tr w:rsidR="00204A83" w14:paraId="41A88FBF" w14:textId="77777777" w:rsidTr="00631B49">
        <w:tc>
          <w:tcPr>
            <w:tcW w:w="2995" w:type="dxa"/>
            <w:tcBorders>
              <w:top w:val="single" w:sz="4" w:space="0" w:color="auto"/>
              <w:left w:val="single" w:sz="4" w:space="0" w:color="000000"/>
              <w:bottom w:val="single" w:sz="4" w:space="0" w:color="000000"/>
            </w:tcBorders>
            <w:vAlign w:val="center"/>
          </w:tcPr>
          <w:p w14:paraId="15608EDD" w14:textId="77777777" w:rsidR="00204A83" w:rsidRPr="00E7759A" w:rsidRDefault="00204A83" w:rsidP="005322DA">
            <w:pPr>
              <w:spacing w:after="0"/>
              <w:rPr>
                <w:rFonts w:cs="Calibri"/>
                <w:sz w:val="20"/>
                <w:szCs w:val="20"/>
                <w:lang w:val="fr-FR"/>
              </w:rPr>
            </w:pPr>
            <w:r w:rsidRPr="00E7759A">
              <w:rPr>
                <w:rFonts w:cs="Calibri"/>
                <w:sz w:val="20"/>
                <w:szCs w:val="20"/>
                <w:lang w:val="fr-FR"/>
              </w:rPr>
              <w:t>Date et Heure</w:t>
            </w:r>
          </w:p>
          <w:p w14:paraId="34556C08" w14:textId="77777777" w:rsidR="00204A83" w:rsidRPr="00E7759A" w:rsidRDefault="00204A83" w:rsidP="005322DA">
            <w:pPr>
              <w:spacing w:after="0"/>
              <w:rPr>
                <w:rFonts w:cs="Calibri"/>
                <w:sz w:val="20"/>
                <w:szCs w:val="20"/>
                <w:lang w:val="fr-FR"/>
              </w:rPr>
            </w:pPr>
            <w:r w:rsidRPr="00E7759A">
              <w:rPr>
                <w:rFonts w:cs="Calibri"/>
                <w:sz w:val="20"/>
                <w:szCs w:val="20"/>
                <w:lang w:val="fr-FR"/>
              </w:rPr>
              <w:t>(Date &amp; Time)</w:t>
            </w:r>
          </w:p>
        </w:tc>
        <w:tc>
          <w:tcPr>
            <w:tcW w:w="7495" w:type="dxa"/>
            <w:tcBorders>
              <w:top w:val="single" w:sz="4" w:space="0" w:color="auto"/>
              <w:left w:val="single" w:sz="4" w:space="0" w:color="000000"/>
              <w:bottom w:val="single" w:sz="4" w:space="0" w:color="000000"/>
              <w:right w:val="single" w:sz="4" w:space="0" w:color="000000"/>
            </w:tcBorders>
            <w:vAlign w:val="center"/>
          </w:tcPr>
          <w:p w14:paraId="4C1E4E24" w14:textId="77777777" w:rsidR="00204A83" w:rsidRPr="00E7759A" w:rsidRDefault="00204A83" w:rsidP="005322DA">
            <w:pPr>
              <w:spacing w:after="0"/>
              <w:jc w:val="both"/>
              <w:rPr>
                <w:rFonts w:cs="Calibri"/>
                <w:sz w:val="20"/>
                <w:szCs w:val="20"/>
                <w:highlight w:val="lightGray"/>
                <w:shd w:val="clear" w:color="auto" w:fill="00FF00"/>
              </w:rPr>
            </w:pPr>
            <w:r w:rsidRPr="00E7759A">
              <w:rPr>
                <w:rFonts w:cs="Calibri"/>
                <w:sz w:val="20"/>
                <w:szCs w:val="20"/>
                <w:highlight w:val="lightGray"/>
                <w:shd w:val="clear" w:color="auto" w:fill="00FF00"/>
              </w:rPr>
              <w:t>ISO 8601</w:t>
            </w:r>
          </w:p>
        </w:tc>
      </w:tr>
      <w:tr w:rsidR="00204A83" w14:paraId="60666317" w14:textId="77777777" w:rsidTr="00631B49">
        <w:tc>
          <w:tcPr>
            <w:tcW w:w="2995" w:type="dxa"/>
            <w:tcBorders>
              <w:left w:val="single" w:sz="4" w:space="0" w:color="000000"/>
              <w:bottom w:val="single" w:sz="4" w:space="0" w:color="000000"/>
            </w:tcBorders>
            <w:vAlign w:val="center"/>
          </w:tcPr>
          <w:p w14:paraId="7A9F75F7" w14:textId="77777777" w:rsidR="00204A83" w:rsidRPr="00E7759A" w:rsidRDefault="00204A83" w:rsidP="005322DA">
            <w:pPr>
              <w:spacing w:after="0"/>
              <w:rPr>
                <w:rFonts w:cs="Calibri"/>
                <w:sz w:val="20"/>
                <w:szCs w:val="20"/>
              </w:rPr>
            </w:pPr>
            <w:r w:rsidRPr="00E7759A">
              <w:rPr>
                <w:rFonts w:cs="Calibri"/>
                <w:sz w:val="20"/>
                <w:szCs w:val="20"/>
              </w:rPr>
              <w:t>Langue</w:t>
            </w:r>
          </w:p>
          <w:p w14:paraId="527D6DEE" w14:textId="77777777" w:rsidR="00204A83" w:rsidRPr="00E7759A" w:rsidRDefault="00204A83" w:rsidP="005322DA">
            <w:pPr>
              <w:spacing w:after="0"/>
              <w:rPr>
                <w:rFonts w:cs="Calibri"/>
                <w:sz w:val="20"/>
                <w:szCs w:val="20"/>
              </w:rPr>
            </w:pPr>
            <w:r w:rsidRPr="00E7759A">
              <w:rPr>
                <w:rFonts w:cs="Calibri"/>
                <w:sz w:val="20"/>
                <w:szCs w:val="20"/>
              </w:rPr>
              <w:t>(Language)</w:t>
            </w:r>
          </w:p>
        </w:tc>
        <w:tc>
          <w:tcPr>
            <w:tcW w:w="7495" w:type="dxa"/>
            <w:tcBorders>
              <w:left w:val="single" w:sz="4" w:space="0" w:color="000000"/>
              <w:bottom w:val="single" w:sz="4" w:space="0" w:color="000000"/>
              <w:right w:val="single" w:sz="4" w:space="0" w:color="000000"/>
            </w:tcBorders>
            <w:vAlign w:val="center"/>
          </w:tcPr>
          <w:p w14:paraId="30EF1E33" w14:textId="77777777" w:rsidR="00204A83" w:rsidRPr="00E7759A" w:rsidRDefault="00204A83" w:rsidP="005322DA">
            <w:pPr>
              <w:spacing w:after="0"/>
              <w:jc w:val="both"/>
              <w:rPr>
                <w:rFonts w:cs="Calibri"/>
                <w:sz w:val="20"/>
                <w:szCs w:val="20"/>
                <w:highlight w:val="lightGray"/>
                <w:shd w:val="clear" w:color="auto" w:fill="00FF00"/>
              </w:rPr>
            </w:pPr>
            <w:r w:rsidRPr="00E7759A">
              <w:rPr>
                <w:rFonts w:cs="Calibri"/>
                <w:sz w:val="20"/>
                <w:szCs w:val="20"/>
                <w:highlight w:val="lightGray"/>
                <w:shd w:val="clear" w:color="auto" w:fill="00FF00"/>
              </w:rPr>
              <w:t>ISO 639-1</w:t>
            </w:r>
          </w:p>
        </w:tc>
      </w:tr>
      <w:tr w:rsidR="00204A83" w:rsidRPr="00E32CB2" w14:paraId="205FC42B" w14:textId="77777777" w:rsidTr="00631B49">
        <w:tc>
          <w:tcPr>
            <w:tcW w:w="2995" w:type="dxa"/>
            <w:tcBorders>
              <w:left w:val="single" w:sz="4" w:space="0" w:color="000000"/>
              <w:bottom w:val="single" w:sz="4" w:space="0" w:color="000000"/>
            </w:tcBorders>
            <w:vAlign w:val="center"/>
          </w:tcPr>
          <w:p w14:paraId="52F45E05" w14:textId="77777777" w:rsidR="00204A83" w:rsidRPr="00E7759A" w:rsidRDefault="00204A83" w:rsidP="005322DA">
            <w:pPr>
              <w:spacing w:after="0"/>
              <w:rPr>
                <w:rFonts w:cs="Calibri"/>
                <w:sz w:val="20"/>
                <w:szCs w:val="20"/>
              </w:rPr>
            </w:pPr>
            <w:proofErr w:type="spellStart"/>
            <w:r w:rsidRPr="00E7759A">
              <w:rPr>
                <w:rFonts w:cs="Calibri"/>
                <w:sz w:val="20"/>
                <w:szCs w:val="20"/>
              </w:rPr>
              <w:t>Localisation</w:t>
            </w:r>
            <w:proofErr w:type="spellEnd"/>
            <w:r w:rsidRPr="00E7759A">
              <w:rPr>
                <w:rFonts w:cs="Calibri"/>
                <w:sz w:val="20"/>
                <w:szCs w:val="20"/>
              </w:rPr>
              <w:t xml:space="preserve"> </w:t>
            </w:r>
            <w:proofErr w:type="spellStart"/>
            <w:r w:rsidRPr="00E7759A">
              <w:rPr>
                <w:rFonts w:cs="Calibri"/>
                <w:sz w:val="20"/>
                <w:szCs w:val="20"/>
              </w:rPr>
              <w:t>géographique</w:t>
            </w:r>
            <w:proofErr w:type="spellEnd"/>
          </w:p>
          <w:p w14:paraId="03C7B88B" w14:textId="77777777" w:rsidR="00204A83" w:rsidRPr="00E7759A" w:rsidRDefault="00204A83" w:rsidP="005322DA">
            <w:pPr>
              <w:spacing w:after="0"/>
              <w:rPr>
                <w:rFonts w:cs="Calibri"/>
                <w:sz w:val="20"/>
                <w:szCs w:val="20"/>
              </w:rPr>
            </w:pPr>
            <w:r w:rsidRPr="00E7759A">
              <w:rPr>
                <w:rFonts w:cs="Calibri"/>
                <w:sz w:val="20"/>
                <w:szCs w:val="20"/>
              </w:rPr>
              <w:t>(Location)</w:t>
            </w:r>
          </w:p>
        </w:tc>
        <w:tc>
          <w:tcPr>
            <w:tcW w:w="7495" w:type="dxa"/>
            <w:tcBorders>
              <w:left w:val="single" w:sz="4" w:space="0" w:color="000000"/>
              <w:bottom w:val="single" w:sz="4" w:space="0" w:color="000000"/>
              <w:right w:val="single" w:sz="4" w:space="0" w:color="000000"/>
            </w:tcBorders>
            <w:vAlign w:val="center"/>
          </w:tcPr>
          <w:p w14:paraId="1FFF4DFE"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 xml:space="preserve">WGS84 / </w:t>
            </w:r>
            <w:proofErr w:type="spellStart"/>
            <w:r w:rsidRPr="00E7759A">
              <w:rPr>
                <w:rFonts w:cs="Calibri"/>
                <w:sz w:val="20"/>
                <w:szCs w:val="20"/>
                <w:highlight w:val="lightGray"/>
                <w:shd w:val="clear" w:color="auto" w:fill="00FF00"/>
                <w:lang w:val="fr-FR"/>
              </w:rPr>
              <w:t>gml</w:t>
            </w:r>
            <w:proofErr w:type="spellEnd"/>
            <w:r w:rsidRPr="00E7759A">
              <w:rPr>
                <w:rFonts w:cs="Calibri"/>
                <w:sz w:val="20"/>
                <w:szCs w:val="20"/>
                <w:highlight w:val="lightGray"/>
                <w:shd w:val="clear" w:color="auto" w:fill="00FF00"/>
                <w:lang w:val="fr-FR"/>
              </w:rPr>
              <w:t xml:space="preserve"> (GML permettra d'échanger les localisations géographiques dans des référentiels projetés comme Lambert 2 étendu</w:t>
            </w:r>
            <w:r w:rsidR="003D26F2" w:rsidRPr="00E7759A">
              <w:rPr>
                <w:rFonts w:cs="Calibri"/>
                <w:sz w:val="20"/>
                <w:szCs w:val="20"/>
                <w:highlight w:val="lightGray"/>
                <w:shd w:val="clear" w:color="auto" w:fill="00FF00"/>
                <w:lang w:val="fr-FR"/>
              </w:rPr>
              <w:t xml:space="preserve"> -</w:t>
            </w:r>
            <w:r w:rsidRPr="00E7759A">
              <w:rPr>
                <w:rFonts w:cs="Calibri"/>
                <w:sz w:val="20"/>
                <w:szCs w:val="20"/>
                <w:highlight w:val="lightGray"/>
                <w:shd w:val="clear" w:color="auto" w:fill="00FF00"/>
                <w:lang w:val="fr-FR"/>
              </w:rPr>
              <w:t>.)</w:t>
            </w:r>
          </w:p>
        </w:tc>
      </w:tr>
      <w:tr w:rsidR="00204A83" w:rsidRPr="00E32CB2" w14:paraId="2EA6927E" w14:textId="77777777" w:rsidTr="00631B49">
        <w:tc>
          <w:tcPr>
            <w:tcW w:w="2995" w:type="dxa"/>
            <w:tcBorders>
              <w:left w:val="single" w:sz="4" w:space="0" w:color="000000"/>
              <w:bottom w:val="single" w:sz="4" w:space="0" w:color="000000"/>
            </w:tcBorders>
            <w:vAlign w:val="center"/>
          </w:tcPr>
          <w:p w14:paraId="14F5769F" w14:textId="77777777" w:rsidR="00204A83" w:rsidRPr="00E7759A" w:rsidRDefault="00204A83" w:rsidP="005322DA">
            <w:pPr>
              <w:spacing w:after="0"/>
              <w:rPr>
                <w:rFonts w:cs="Calibri"/>
                <w:sz w:val="20"/>
                <w:szCs w:val="20"/>
              </w:rPr>
            </w:pPr>
            <w:proofErr w:type="spellStart"/>
            <w:r w:rsidRPr="00E7759A">
              <w:rPr>
                <w:rFonts w:cs="Calibri"/>
                <w:sz w:val="20"/>
                <w:szCs w:val="20"/>
              </w:rPr>
              <w:lastRenderedPageBreak/>
              <w:t>Fournisseur</w:t>
            </w:r>
            <w:proofErr w:type="spellEnd"/>
            <w:r w:rsidRPr="00E7759A">
              <w:rPr>
                <w:rFonts w:cs="Calibri"/>
                <w:sz w:val="20"/>
                <w:szCs w:val="20"/>
              </w:rPr>
              <w:t xml:space="preserve"> </w:t>
            </w:r>
            <w:proofErr w:type="spellStart"/>
            <w:r w:rsidRPr="00E7759A">
              <w:rPr>
                <w:rFonts w:cs="Calibri"/>
                <w:sz w:val="20"/>
                <w:szCs w:val="20"/>
              </w:rPr>
              <w:t>d'information</w:t>
            </w:r>
            <w:proofErr w:type="spellEnd"/>
          </w:p>
          <w:p w14:paraId="27D472CD" w14:textId="77777777" w:rsidR="00204A83" w:rsidRPr="00E7759A" w:rsidRDefault="00204A83" w:rsidP="005322DA">
            <w:pPr>
              <w:spacing w:after="0"/>
              <w:rPr>
                <w:rFonts w:cs="Calibri"/>
                <w:sz w:val="20"/>
                <w:szCs w:val="20"/>
              </w:rPr>
            </w:pPr>
            <w:r w:rsidRPr="00E7759A">
              <w:rPr>
                <w:rFonts w:cs="Calibri"/>
                <w:sz w:val="20"/>
                <w:szCs w:val="20"/>
              </w:rPr>
              <w:t>(Information Provider)</w:t>
            </w:r>
          </w:p>
        </w:tc>
        <w:tc>
          <w:tcPr>
            <w:tcW w:w="7495" w:type="dxa"/>
            <w:tcBorders>
              <w:left w:val="single" w:sz="4" w:space="0" w:color="000000"/>
              <w:bottom w:val="single" w:sz="4" w:space="0" w:color="000000"/>
              <w:right w:val="single" w:sz="4" w:space="0" w:color="000000"/>
            </w:tcBorders>
            <w:vAlign w:val="center"/>
          </w:tcPr>
          <w:p w14:paraId="1C44EF6D" w14:textId="3D2FB2A4" w:rsidR="00204A83" w:rsidRPr="00E7759A" w:rsidRDefault="00204A83" w:rsidP="005322DA">
            <w:pPr>
              <w:spacing w:after="0"/>
              <w:jc w:val="both"/>
              <w:rPr>
                <w:rFonts w:cs="Calibri"/>
                <w:sz w:val="20"/>
                <w:szCs w:val="20"/>
                <w:lang w:val="fr-FR"/>
              </w:rPr>
            </w:pPr>
            <w:r w:rsidRPr="00E7759A">
              <w:rPr>
                <w:rFonts w:cs="Calibri"/>
                <w:sz w:val="20"/>
                <w:szCs w:val="20"/>
                <w:lang w:val="fr-FR"/>
              </w:rPr>
              <w:t>Voir le paragraphe correspondant (</w:t>
            </w:r>
            <w:r w:rsidRPr="00E7759A">
              <w:rPr>
                <w:rFonts w:cs="Calibri"/>
                <w:sz w:val="20"/>
                <w:szCs w:val="20"/>
              </w:rPr>
              <w:fldChar w:fldCharType="begin"/>
            </w:r>
            <w:r w:rsidRPr="00E7759A">
              <w:rPr>
                <w:rFonts w:cs="Calibri"/>
                <w:sz w:val="20"/>
                <w:szCs w:val="20"/>
                <w:lang w:val="fr-FR"/>
              </w:rPr>
              <w:instrText xml:space="preserve"> REF _Ref9352828 \r \h </w:instrText>
            </w:r>
            <w:r w:rsidR="009C3A93" w:rsidRPr="00E7759A">
              <w:rPr>
                <w:rFonts w:cs="Calibri"/>
                <w:sz w:val="20"/>
                <w:szCs w:val="20"/>
                <w:lang w:val="fr-FR"/>
              </w:rPr>
              <w:instrText xml:space="preserve"> \* MERGEFORMAT </w:instrText>
            </w:r>
            <w:r w:rsidRPr="00E7759A">
              <w:rPr>
                <w:rFonts w:cs="Calibri"/>
                <w:sz w:val="20"/>
                <w:szCs w:val="20"/>
              </w:rPr>
            </w:r>
            <w:r w:rsidRPr="00E7759A">
              <w:rPr>
                <w:rFonts w:cs="Calibri"/>
                <w:sz w:val="20"/>
                <w:szCs w:val="20"/>
              </w:rPr>
              <w:fldChar w:fldCharType="separate"/>
            </w:r>
            <w:r w:rsidR="002C6E0B">
              <w:rPr>
                <w:rFonts w:cs="Calibri"/>
                <w:sz w:val="20"/>
                <w:szCs w:val="20"/>
                <w:lang w:val="fr-FR"/>
              </w:rPr>
              <w:t>5.4.4</w:t>
            </w:r>
            <w:r w:rsidRPr="00E7759A">
              <w:rPr>
                <w:rFonts w:cs="Calibri"/>
                <w:sz w:val="20"/>
                <w:szCs w:val="20"/>
              </w:rPr>
              <w:fldChar w:fldCharType="end"/>
            </w:r>
            <w:r w:rsidRPr="00E7759A">
              <w:rPr>
                <w:rFonts w:cs="Calibri"/>
                <w:sz w:val="20"/>
                <w:szCs w:val="20"/>
                <w:lang w:val="fr-FR"/>
              </w:rPr>
              <w:t xml:space="preserve">) </w:t>
            </w:r>
          </w:p>
          <w:p w14:paraId="1BA1F0FB" w14:textId="77777777" w:rsidR="00204A83" w:rsidRPr="00E7759A" w:rsidRDefault="00204A83" w:rsidP="005322DA">
            <w:pPr>
              <w:spacing w:after="0"/>
              <w:jc w:val="both"/>
              <w:rPr>
                <w:rFonts w:cs="Calibri"/>
                <w:sz w:val="20"/>
                <w:szCs w:val="20"/>
                <w:lang w:val="fr-FR"/>
              </w:rPr>
            </w:pPr>
            <w:r w:rsidRPr="00E7759A">
              <w:rPr>
                <w:rFonts w:cs="Calibri"/>
                <w:sz w:val="20"/>
                <w:szCs w:val="20"/>
                <w:lang w:val="fr-FR"/>
              </w:rPr>
              <w:t>Notion à mettre en relation avec le groupement ou le transporteur qui délivre l’information.</w:t>
            </w:r>
          </w:p>
        </w:tc>
      </w:tr>
      <w:tr w:rsidR="00204A83" w:rsidRPr="00E32CB2" w14:paraId="7EED6131" w14:textId="77777777" w:rsidTr="00631B49">
        <w:tc>
          <w:tcPr>
            <w:tcW w:w="2995" w:type="dxa"/>
            <w:tcBorders>
              <w:left w:val="single" w:sz="4" w:space="0" w:color="000000"/>
              <w:bottom w:val="single" w:sz="4" w:space="0" w:color="000000"/>
            </w:tcBorders>
            <w:vAlign w:val="center"/>
          </w:tcPr>
          <w:p w14:paraId="474EC649" w14:textId="77777777" w:rsidR="00204A83" w:rsidRPr="00E7759A" w:rsidRDefault="00204A83" w:rsidP="005322DA">
            <w:pPr>
              <w:spacing w:after="0"/>
              <w:rPr>
                <w:rFonts w:cs="Calibri"/>
                <w:sz w:val="20"/>
                <w:szCs w:val="20"/>
              </w:rPr>
            </w:pPr>
            <w:r w:rsidRPr="00E7759A">
              <w:rPr>
                <w:rFonts w:cs="Calibri"/>
                <w:sz w:val="20"/>
                <w:szCs w:val="20"/>
              </w:rPr>
              <w:t xml:space="preserve">Point </w:t>
            </w:r>
            <w:proofErr w:type="spellStart"/>
            <w:r w:rsidRPr="00E7759A">
              <w:rPr>
                <w:rFonts w:cs="Calibri"/>
                <w:sz w:val="20"/>
                <w:szCs w:val="20"/>
              </w:rPr>
              <w:t>d'arrêt</w:t>
            </w:r>
            <w:proofErr w:type="spellEnd"/>
          </w:p>
          <w:p w14:paraId="3419C88B" w14:textId="77777777" w:rsidR="00204A83" w:rsidRPr="00E7759A" w:rsidRDefault="00204A83" w:rsidP="005322DA">
            <w:pPr>
              <w:spacing w:after="0"/>
              <w:rPr>
                <w:rFonts w:cs="Calibri"/>
                <w:sz w:val="20"/>
                <w:szCs w:val="20"/>
              </w:rPr>
            </w:pPr>
            <w:r w:rsidRPr="00E7759A">
              <w:rPr>
                <w:rFonts w:cs="Calibri"/>
                <w:sz w:val="20"/>
                <w:szCs w:val="20"/>
              </w:rPr>
              <w:t>(Stop Point)</w:t>
            </w:r>
          </w:p>
        </w:tc>
        <w:tc>
          <w:tcPr>
            <w:tcW w:w="7495" w:type="dxa"/>
            <w:tcBorders>
              <w:left w:val="single" w:sz="4" w:space="0" w:color="000000"/>
              <w:bottom w:val="single" w:sz="4" w:space="0" w:color="000000"/>
              <w:right w:val="single" w:sz="4" w:space="0" w:color="000000"/>
            </w:tcBorders>
            <w:vAlign w:val="center"/>
          </w:tcPr>
          <w:p w14:paraId="5C2F5728" w14:textId="05088EC3" w:rsidR="00204A83" w:rsidRPr="00E7759A" w:rsidRDefault="00204A83" w:rsidP="005322DA">
            <w:pPr>
              <w:spacing w:after="0"/>
              <w:jc w:val="both"/>
              <w:rPr>
                <w:rFonts w:cs="Calibri"/>
                <w:sz w:val="20"/>
                <w:szCs w:val="20"/>
                <w:lang w:val="fr-FR"/>
              </w:rPr>
            </w:pPr>
            <w:r w:rsidRPr="00E7759A">
              <w:rPr>
                <w:rFonts w:cs="Calibri"/>
                <w:sz w:val="20"/>
                <w:szCs w:val="20"/>
                <w:lang w:val="fr-FR"/>
              </w:rPr>
              <w:t>Voir le paragraphe correspondant (</w:t>
            </w:r>
            <w:r w:rsidR="00C96A1A" w:rsidRPr="00E7759A">
              <w:rPr>
                <w:rFonts w:cs="Calibri"/>
                <w:sz w:val="20"/>
                <w:szCs w:val="20"/>
                <w:lang w:val="fr-FR"/>
              </w:rPr>
              <w:fldChar w:fldCharType="begin"/>
            </w:r>
            <w:r w:rsidR="00C96A1A" w:rsidRPr="00E7759A">
              <w:rPr>
                <w:rFonts w:cs="Calibri"/>
                <w:sz w:val="20"/>
                <w:szCs w:val="20"/>
                <w:lang w:val="fr-FR"/>
              </w:rPr>
              <w:instrText xml:space="preserve"> REF _Ref9353564 \w \h  \* MERGEFORMAT </w:instrText>
            </w:r>
            <w:r w:rsidR="00C96A1A" w:rsidRPr="00E7759A">
              <w:rPr>
                <w:rFonts w:cs="Calibri"/>
                <w:sz w:val="20"/>
                <w:szCs w:val="20"/>
                <w:lang w:val="fr-FR"/>
              </w:rPr>
            </w:r>
            <w:r w:rsidR="00C96A1A" w:rsidRPr="00E7759A">
              <w:rPr>
                <w:rFonts w:cs="Calibri"/>
                <w:sz w:val="20"/>
                <w:szCs w:val="20"/>
                <w:lang w:val="fr-FR"/>
              </w:rPr>
              <w:fldChar w:fldCharType="separate"/>
            </w:r>
            <w:r w:rsidR="00CD6283">
              <w:rPr>
                <w:rFonts w:cs="Calibri"/>
                <w:sz w:val="20"/>
                <w:szCs w:val="20"/>
                <w:lang w:val="fr-FR"/>
              </w:rPr>
              <w:t>5.4.1.2</w:t>
            </w:r>
            <w:r w:rsidR="00C96A1A" w:rsidRPr="00E7759A">
              <w:rPr>
                <w:rFonts w:cs="Calibri"/>
                <w:sz w:val="20"/>
                <w:szCs w:val="20"/>
                <w:lang w:val="fr-FR"/>
              </w:rPr>
              <w:fldChar w:fldCharType="end"/>
            </w:r>
            <w:r w:rsidRPr="00E7759A">
              <w:rPr>
                <w:rFonts w:cs="Calibri"/>
                <w:sz w:val="20"/>
                <w:szCs w:val="20"/>
                <w:lang w:val="fr-FR"/>
              </w:rPr>
              <w:t>)</w:t>
            </w:r>
          </w:p>
          <w:p w14:paraId="1F2F917E" w14:textId="77777777" w:rsidR="00C96A1A" w:rsidRPr="00E7759A" w:rsidRDefault="00C96A1A" w:rsidP="005322DA">
            <w:pPr>
              <w:spacing w:after="0"/>
              <w:jc w:val="both"/>
              <w:rPr>
                <w:rFonts w:cs="Calibri"/>
                <w:sz w:val="20"/>
                <w:szCs w:val="20"/>
                <w:highlight w:val="yellow"/>
                <w:shd w:val="clear" w:color="auto" w:fill="00FF00"/>
                <w:lang w:val="fr-FR"/>
              </w:rPr>
            </w:pPr>
            <w:r w:rsidRPr="00E7759A">
              <w:rPr>
                <w:rFonts w:cs="Calibri"/>
                <w:sz w:val="20"/>
                <w:szCs w:val="20"/>
                <w:highlight w:val="lightGray"/>
                <w:shd w:val="clear" w:color="auto" w:fill="00FF00"/>
                <w:lang w:val="fr-FR"/>
              </w:rPr>
              <w:t xml:space="preserve">Dans l'état actuel des choses, il n'existe aucun référentiel global des </w:t>
            </w:r>
            <w:r w:rsidR="00131AEA" w:rsidRPr="00E7759A">
              <w:rPr>
                <w:rFonts w:cs="Calibri"/>
                <w:sz w:val="20"/>
                <w:szCs w:val="20"/>
                <w:highlight w:val="lightGray"/>
                <w:shd w:val="clear" w:color="auto" w:fill="00FF00"/>
                <w:lang w:val="fr-FR"/>
              </w:rPr>
              <w:t xml:space="preserve">points d’arrêt </w:t>
            </w:r>
            <w:r w:rsidRPr="00E7759A">
              <w:rPr>
                <w:rFonts w:cs="Calibri"/>
                <w:sz w:val="20"/>
                <w:szCs w:val="20"/>
                <w:highlight w:val="lightGray"/>
                <w:shd w:val="clear" w:color="auto" w:fill="00FF00"/>
                <w:lang w:val="fr-FR"/>
              </w:rPr>
              <w:t>en France.</w:t>
            </w:r>
          </w:p>
        </w:tc>
      </w:tr>
      <w:tr w:rsidR="00204A83" w:rsidRPr="00E32CB2" w14:paraId="5C79A7DB" w14:textId="77777777" w:rsidTr="00631B49">
        <w:tc>
          <w:tcPr>
            <w:tcW w:w="2995" w:type="dxa"/>
            <w:tcBorders>
              <w:top w:val="single" w:sz="4" w:space="0" w:color="000000"/>
              <w:left w:val="single" w:sz="4" w:space="0" w:color="000000"/>
              <w:bottom w:val="single" w:sz="4" w:space="0" w:color="000000"/>
            </w:tcBorders>
            <w:vAlign w:val="center"/>
          </w:tcPr>
          <w:p w14:paraId="73B68D82" w14:textId="77777777" w:rsidR="00204A83" w:rsidRPr="00E7759A" w:rsidRDefault="00204A83" w:rsidP="005322DA">
            <w:pPr>
              <w:spacing w:after="0"/>
              <w:rPr>
                <w:rFonts w:cs="Calibri"/>
                <w:sz w:val="20"/>
                <w:szCs w:val="20"/>
              </w:rPr>
            </w:pPr>
            <w:proofErr w:type="spellStart"/>
            <w:r w:rsidRPr="00E7759A">
              <w:rPr>
                <w:rFonts w:cs="Calibri"/>
                <w:sz w:val="20"/>
                <w:szCs w:val="20"/>
              </w:rPr>
              <w:t>Correspondance</w:t>
            </w:r>
            <w:proofErr w:type="spellEnd"/>
            <w:r w:rsidRPr="00E7759A">
              <w:rPr>
                <w:rFonts w:cs="Calibri"/>
                <w:sz w:val="20"/>
                <w:szCs w:val="20"/>
              </w:rPr>
              <w:t xml:space="preserve"> </w:t>
            </w:r>
          </w:p>
          <w:p w14:paraId="3D5FA60B" w14:textId="77777777" w:rsidR="00204A83" w:rsidRPr="00E7759A" w:rsidRDefault="00204A83" w:rsidP="005322DA">
            <w:pPr>
              <w:spacing w:after="0"/>
              <w:rPr>
                <w:rFonts w:cs="Calibri"/>
                <w:sz w:val="20"/>
                <w:szCs w:val="20"/>
              </w:rPr>
            </w:pPr>
            <w:r w:rsidRPr="00E7759A">
              <w:rPr>
                <w:rFonts w:cs="Calibri"/>
                <w:sz w:val="20"/>
                <w:szCs w:val="20"/>
              </w:rPr>
              <w:t>(Connection)</w:t>
            </w:r>
          </w:p>
        </w:tc>
        <w:tc>
          <w:tcPr>
            <w:tcW w:w="7495" w:type="dxa"/>
            <w:tcBorders>
              <w:top w:val="single" w:sz="4" w:space="0" w:color="000000"/>
              <w:left w:val="single" w:sz="4" w:space="0" w:color="000000"/>
              <w:bottom w:val="single" w:sz="4" w:space="0" w:color="000000"/>
              <w:right w:val="single" w:sz="4" w:space="0" w:color="000000"/>
            </w:tcBorders>
            <w:vAlign w:val="center"/>
          </w:tcPr>
          <w:p w14:paraId="1971CA8A"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Dans l'état actuel des choses, il n'existe aucun référentiel global des correspondances en France.</w:t>
            </w:r>
          </w:p>
          <w:p w14:paraId="3D73E21B"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 xml:space="preserve">Dans un premier temps, l'identification des correspondances devra donc être réalisée au cas par cas, et définie entre les acteurs avant de débuter un échange. L'identification devra dans ce cas porter </w:t>
            </w:r>
            <w:proofErr w:type="gramStart"/>
            <w:r w:rsidRPr="00E7759A">
              <w:rPr>
                <w:rFonts w:cs="Calibri"/>
                <w:sz w:val="20"/>
                <w:szCs w:val="20"/>
                <w:highlight w:val="lightGray"/>
                <w:shd w:val="clear" w:color="auto" w:fill="00FF00"/>
                <w:lang w:val="fr-FR"/>
              </w:rPr>
              <w:t>une indication signalant</w:t>
            </w:r>
            <w:proofErr w:type="gramEnd"/>
            <w:r w:rsidRPr="00E7759A">
              <w:rPr>
                <w:rFonts w:cs="Calibri"/>
                <w:sz w:val="20"/>
                <w:szCs w:val="20"/>
                <w:highlight w:val="lightGray"/>
                <w:shd w:val="clear" w:color="auto" w:fill="00FF00"/>
                <w:lang w:val="fr-FR"/>
              </w:rPr>
              <w:t xml:space="preserve"> qu'elle est spécifique à un échange local.</w:t>
            </w:r>
          </w:p>
          <w:p w14:paraId="21B5F4B6"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 xml:space="preserve">Cela </w:t>
            </w:r>
            <w:r w:rsidR="009C3A93" w:rsidRPr="00E7759A">
              <w:rPr>
                <w:rFonts w:cs="Calibri"/>
                <w:sz w:val="20"/>
                <w:szCs w:val="20"/>
                <w:highlight w:val="lightGray"/>
                <w:shd w:val="clear" w:color="auto" w:fill="00FF00"/>
                <w:lang w:val="fr-FR"/>
              </w:rPr>
              <w:t>concernera uniquement les cas où</w:t>
            </w:r>
            <w:r w:rsidRPr="00E7759A">
              <w:rPr>
                <w:rFonts w:cs="Calibri"/>
                <w:sz w:val="20"/>
                <w:szCs w:val="20"/>
                <w:highlight w:val="lightGray"/>
                <w:shd w:val="clear" w:color="auto" w:fill="00FF00"/>
                <w:lang w:val="fr-FR"/>
              </w:rPr>
              <w:t xml:space="preserve"> l'on souhaite gérer une correspondance et où l'on souhaitera être informé du fait qu'elle n'est plus possible (le Bus signale qu'il décide de ne pas attendre le Train, par exemple).</w:t>
            </w:r>
          </w:p>
        </w:tc>
      </w:tr>
      <w:tr w:rsidR="00204A83" w:rsidRPr="00E32CB2" w14:paraId="3DB848E8" w14:textId="77777777" w:rsidTr="00631B49">
        <w:tc>
          <w:tcPr>
            <w:tcW w:w="2995" w:type="dxa"/>
            <w:tcBorders>
              <w:left w:val="single" w:sz="4" w:space="0" w:color="000000"/>
              <w:bottom w:val="single" w:sz="4" w:space="0" w:color="000000"/>
            </w:tcBorders>
            <w:vAlign w:val="center"/>
          </w:tcPr>
          <w:p w14:paraId="4229702C" w14:textId="77777777" w:rsidR="00204A83" w:rsidRPr="00E7759A" w:rsidRDefault="00204A83" w:rsidP="005322DA">
            <w:pPr>
              <w:spacing w:after="0"/>
              <w:rPr>
                <w:rFonts w:cs="Calibri"/>
                <w:sz w:val="20"/>
                <w:szCs w:val="20"/>
              </w:rPr>
            </w:pPr>
            <w:proofErr w:type="spellStart"/>
            <w:r w:rsidRPr="00E7759A">
              <w:rPr>
                <w:rFonts w:cs="Calibri"/>
                <w:sz w:val="20"/>
                <w:szCs w:val="20"/>
              </w:rPr>
              <w:t>Véhicule</w:t>
            </w:r>
            <w:proofErr w:type="spellEnd"/>
            <w:r w:rsidRPr="00E7759A">
              <w:rPr>
                <w:rFonts w:cs="Calibri"/>
                <w:sz w:val="20"/>
                <w:szCs w:val="20"/>
              </w:rPr>
              <w:t xml:space="preserve"> </w:t>
            </w:r>
            <w:proofErr w:type="spellStart"/>
            <w:r w:rsidRPr="00E7759A">
              <w:rPr>
                <w:rFonts w:cs="Calibri"/>
                <w:sz w:val="20"/>
                <w:szCs w:val="20"/>
              </w:rPr>
              <w:t>supervisé</w:t>
            </w:r>
            <w:proofErr w:type="spellEnd"/>
          </w:p>
          <w:p w14:paraId="4AC12C3D" w14:textId="77777777" w:rsidR="00204A83" w:rsidRPr="00E7759A" w:rsidRDefault="00204A83" w:rsidP="005322DA">
            <w:pPr>
              <w:spacing w:after="0"/>
              <w:rPr>
                <w:rFonts w:cs="Calibri"/>
                <w:sz w:val="20"/>
                <w:szCs w:val="20"/>
              </w:rPr>
            </w:pPr>
            <w:r w:rsidRPr="00E7759A">
              <w:rPr>
                <w:rFonts w:cs="Calibri"/>
                <w:sz w:val="20"/>
                <w:szCs w:val="20"/>
              </w:rPr>
              <w:t>(</w:t>
            </w:r>
            <w:proofErr w:type="spellStart"/>
            <w:r w:rsidRPr="00E7759A">
              <w:rPr>
                <w:rFonts w:cs="Calibri"/>
                <w:sz w:val="20"/>
                <w:szCs w:val="20"/>
              </w:rPr>
              <w:t>VehicleActivity</w:t>
            </w:r>
            <w:proofErr w:type="spellEnd"/>
            <w:r w:rsidRPr="00E7759A">
              <w:rPr>
                <w:rFonts w:cs="Calibri"/>
                <w:sz w:val="20"/>
                <w:szCs w:val="20"/>
              </w:rPr>
              <w:t>)</w:t>
            </w:r>
          </w:p>
        </w:tc>
        <w:tc>
          <w:tcPr>
            <w:tcW w:w="7495" w:type="dxa"/>
            <w:tcBorders>
              <w:left w:val="single" w:sz="4" w:space="0" w:color="000000"/>
              <w:bottom w:val="single" w:sz="4" w:space="0" w:color="000000"/>
              <w:right w:val="single" w:sz="4" w:space="0" w:color="000000"/>
            </w:tcBorders>
            <w:vAlign w:val="center"/>
          </w:tcPr>
          <w:p w14:paraId="6FCAFB58"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Dans le cad</w:t>
            </w:r>
            <w:r w:rsidR="00C96A1A" w:rsidRPr="00E7759A">
              <w:rPr>
                <w:rFonts w:cs="Calibri"/>
                <w:sz w:val="20"/>
                <w:szCs w:val="20"/>
                <w:highlight w:val="lightGray"/>
                <w:shd w:val="clear" w:color="auto" w:fill="00FF00"/>
                <w:lang w:val="fr-FR"/>
              </w:rPr>
              <w:t xml:space="preserve">re du profil SIRI </w:t>
            </w:r>
            <w:r w:rsidRPr="00E7759A">
              <w:rPr>
                <w:rFonts w:cs="Calibri"/>
                <w:sz w:val="20"/>
                <w:szCs w:val="20"/>
                <w:highlight w:val="lightGray"/>
                <w:shd w:val="clear" w:color="auto" w:fill="00FF00"/>
                <w:lang w:val="fr-FR"/>
              </w:rPr>
              <w:t>France, cette donnée ne peut être utile que pour permettre d'identifier la position d’un véhicule.</w:t>
            </w:r>
          </w:p>
          <w:p w14:paraId="59196158"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Si l’on souhaite connaître l'état des services dans le véhicule (état de fonctionnement de la palette par exemple), il sera alors plus simple de passer par l'identification de la course que par celle du véhicule.</w:t>
            </w:r>
          </w:p>
        </w:tc>
      </w:tr>
      <w:tr w:rsidR="00204A83" w:rsidRPr="00E32CB2" w14:paraId="0B3AF508" w14:textId="77777777" w:rsidTr="00631B49">
        <w:tc>
          <w:tcPr>
            <w:tcW w:w="2995" w:type="dxa"/>
            <w:tcBorders>
              <w:left w:val="single" w:sz="4" w:space="0" w:color="000000"/>
              <w:bottom w:val="single" w:sz="4" w:space="0" w:color="000000"/>
            </w:tcBorders>
            <w:vAlign w:val="center"/>
          </w:tcPr>
          <w:p w14:paraId="61D1C140" w14:textId="77777777" w:rsidR="00204A83" w:rsidRPr="00E7759A" w:rsidRDefault="00204A83" w:rsidP="005322DA">
            <w:pPr>
              <w:spacing w:after="0"/>
              <w:rPr>
                <w:rFonts w:cs="Calibri"/>
                <w:sz w:val="20"/>
                <w:szCs w:val="20"/>
              </w:rPr>
            </w:pPr>
            <w:r w:rsidRPr="00E7759A">
              <w:rPr>
                <w:rFonts w:cs="Calibri"/>
                <w:sz w:val="20"/>
                <w:szCs w:val="20"/>
              </w:rPr>
              <w:t>Course</w:t>
            </w:r>
          </w:p>
          <w:p w14:paraId="46EF8D57" w14:textId="77777777" w:rsidR="00204A83" w:rsidRPr="00E7759A" w:rsidRDefault="00204A83" w:rsidP="005322DA">
            <w:pPr>
              <w:spacing w:after="0"/>
              <w:rPr>
                <w:rFonts w:cs="Calibri"/>
                <w:sz w:val="20"/>
                <w:szCs w:val="20"/>
              </w:rPr>
            </w:pPr>
            <w:r w:rsidRPr="00E7759A">
              <w:rPr>
                <w:rFonts w:cs="Calibri"/>
                <w:sz w:val="20"/>
                <w:szCs w:val="20"/>
              </w:rPr>
              <w:t xml:space="preserve">(Vehicle </w:t>
            </w:r>
            <w:proofErr w:type="gramStart"/>
            <w:r w:rsidRPr="00E7759A">
              <w:rPr>
                <w:rFonts w:cs="Calibri"/>
                <w:sz w:val="20"/>
                <w:szCs w:val="20"/>
              </w:rPr>
              <w:t>Journey )</w:t>
            </w:r>
            <w:proofErr w:type="gramEnd"/>
          </w:p>
        </w:tc>
        <w:tc>
          <w:tcPr>
            <w:tcW w:w="7495" w:type="dxa"/>
            <w:tcBorders>
              <w:left w:val="single" w:sz="4" w:space="0" w:color="000000"/>
              <w:bottom w:val="single" w:sz="4" w:space="0" w:color="000000"/>
              <w:right w:val="single" w:sz="4" w:space="0" w:color="000000"/>
            </w:tcBorders>
            <w:vAlign w:val="center"/>
          </w:tcPr>
          <w:p w14:paraId="6F0E1B51" w14:textId="77777777" w:rsidR="00204A83" w:rsidRPr="00E7759A" w:rsidRDefault="00C96A1A"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L</w:t>
            </w:r>
            <w:r w:rsidR="00204A83" w:rsidRPr="00E7759A">
              <w:rPr>
                <w:rFonts w:cs="Calibri"/>
                <w:sz w:val="20"/>
                <w:szCs w:val="20"/>
                <w:highlight w:val="lightGray"/>
                <w:shd w:val="clear" w:color="auto" w:fill="00FF00"/>
                <w:lang w:val="fr-FR"/>
              </w:rPr>
              <w:t xml:space="preserve">'identification des courses devra donc être réalisée au cas par cas, et définie entre les acteurs avant de débuter un échange. L'identification devra dans ce cas porter </w:t>
            </w:r>
            <w:proofErr w:type="gramStart"/>
            <w:r w:rsidR="00204A83" w:rsidRPr="00E7759A">
              <w:rPr>
                <w:rFonts w:cs="Calibri"/>
                <w:sz w:val="20"/>
                <w:szCs w:val="20"/>
                <w:highlight w:val="lightGray"/>
                <w:shd w:val="clear" w:color="auto" w:fill="00FF00"/>
                <w:lang w:val="fr-FR"/>
              </w:rPr>
              <w:t>une indication signalant</w:t>
            </w:r>
            <w:proofErr w:type="gramEnd"/>
            <w:r w:rsidR="00204A83" w:rsidRPr="00E7759A">
              <w:rPr>
                <w:rFonts w:cs="Calibri"/>
                <w:sz w:val="20"/>
                <w:szCs w:val="20"/>
                <w:highlight w:val="lightGray"/>
                <w:shd w:val="clear" w:color="auto" w:fill="00FF00"/>
                <w:lang w:val="fr-FR"/>
              </w:rPr>
              <w:t xml:space="preserve"> qu'elle est spécifique à un échange local.</w:t>
            </w:r>
          </w:p>
        </w:tc>
      </w:tr>
      <w:tr w:rsidR="00204A83" w:rsidRPr="00E32CB2" w14:paraId="172026E5" w14:textId="77777777" w:rsidTr="00631B49">
        <w:tc>
          <w:tcPr>
            <w:tcW w:w="2995" w:type="dxa"/>
            <w:tcBorders>
              <w:left w:val="single" w:sz="4" w:space="0" w:color="000000"/>
              <w:bottom w:val="single" w:sz="4" w:space="0" w:color="000000"/>
            </w:tcBorders>
            <w:vAlign w:val="center"/>
          </w:tcPr>
          <w:p w14:paraId="6FD6D818" w14:textId="77777777" w:rsidR="00204A83" w:rsidRPr="00E7759A" w:rsidRDefault="00204A83" w:rsidP="005322DA">
            <w:pPr>
              <w:spacing w:after="0"/>
              <w:rPr>
                <w:rFonts w:cs="Calibri"/>
                <w:sz w:val="20"/>
                <w:szCs w:val="20"/>
                <w:lang w:val="fr-FR"/>
              </w:rPr>
            </w:pPr>
            <w:r w:rsidRPr="00E7759A">
              <w:rPr>
                <w:rFonts w:cs="Calibri"/>
                <w:sz w:val="20"/>
                <w:szCs w:val="20"/>
                <w:lang w:val="fr-FR"/>
              </w:rPr>
              <w:t>Numéro de passage à un Point d'arrêt sur une mission</w:t>
            </w:r>
          </w:p>
          <w:p w14:paraId="202D06A8" w14:textId="77777777" w:rsidR="00204A83" w:rsidRPr="00E7759A" w:rsidRDefault="00204A83" w:rsidP="005322DA">
            <w:pPr>
              <w:spacing w:after="0"/>
              <w:rPr>
                <w:rFonts w:cs="Calibri"/>
                <w:sz w:val="20"/>
                <w:szCs w:val="20"/>
                <w:lang w:val="en-GB"/>
              </w:rPr>
            </w:pPr>
            <w:r w:rsidRPr="00E7759A">
              <w:rPr>
                <w:rFonts w:cs="Calibri"/>
                <w:sz w:val="20"/>
                <w:szCs w:val="20"/>
                <w:lang w:val="en-GB"/>
              </w:rPr>
              <w:t xml:space="preserve">(Stop Visit </w:t>
            </w:r>
            <w:proofErr w:type="gramStart"/>
            <w:r w:rsidRPr="00E7759A">
              <w:rPr>
                <w:rFonts w:cs="Calibri"/>
                <w:sz w:val="20"/>
                <w:szCs w:val="20"/>
                <w:lang w:val="en-GB"/>
              </w:rPr>
              <w:t>In</w:t>
            </w:r>
            <w:proofErr w:type="gramEnd"/>
            <w:r w:rsidRPr="00E7759A">
              <w:rPr>
                <w:rFonts w:cs="Calibri"/>
                <w:sz w:val="20"/>
                <w:szCs w:val="20"/>
                <w:lang w:val="en-GB"/>
              </w:rPr>
              <w:t xml:space="preserve"> Pattern)</w:t>
            </w:r>
          </w:p>
        </w:tc>
        <w:tc>
          <w:tcPr>
            <w:tcW w:w="7495" w:type="dxa"/>
            <w:tcBorders>
              <w:left w:val="single" w:sz="4" w:space="0" w:color="000000"/>
              <w:bottom w:val="single" w:sz="4" w:space="0" w:color="000000"/>
              <w:right w:val="single" w:sz="4" w:space="0" w:color="000000"/>
            </w:tcBorders>
            <w:vAlign w:val="center"/>
          </w:tcPr>
          <w:p w14:paraId="7A653145"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Parmi les solutions proposées par SIR</w:t>
            </w:r>
            <w:r w:rsidR="00C96A1A" w:rsidRPr="00E7759A">
              <w:rPr>
                <w:rFonts w:cs="Calibri"/>
                <w:sz w:val="20"/>
                <w:szCs w:val="20"/>
                <w:highlight w:val="lightGray"/>
                <w:shd w:val="clear" w:color="auto" w:fill="00FF00"/>
                <w:lang w:val="fr-FR"/>
              </w:rPr>
              <w:t xml:space="preserve">I, le profil SIRI </w:t>
            </w:r>
            <w:r w:rsidRPr="00E7759A">
              <w:rPr>
                <w:rFonts w:cs="Calibri"/>
                <w:sz w:val="20"/>
                <w:szCs w:val="20"/>
                <w:highlight w:val="lightGray"/>
                <w:shd w:val="clear" w:color="auto" w:fill="00FF00"/>
                <w:lang w:val="fr-FR"/>
              </w:rPr>
              <w:t>France retient celle qui consiste à attribuer un numéro d'ordre dans la mission à chacun des arrêts.</w:t>
            </w:r>
          </w:p>
        </w:tc>
      </w:tr>
      <w:tr w:rsidR="00204A83" w:rsidRPr="00E32CB2" w14:paraId="01DFC05B" w14:textId="77777777" w:rsidTr="00631B49">
        <w:tc>
          <w:tcPr>
            <w:tcW w:w="2995" w:type="dxa"/>
            <w:tcBorders>
              <w:top w:val="single" w:sz="4" w:space="0" w:color="000000"/>
              <w:left w:val="single" w:sz="4" w:space="0" w:color="000000"/>
              <w:bottom w:val="single" w:sz="4" w:space="0" w:color="000000"/>
            </w:tcBorders>
            <w:vAlign w:val="center"/>
          </w:tcPr>
          <w:p w14:paraId="4780D85D" w14:textId="77777777" w:rsidR="00204A83" w:rsidRPr="00E7759A" w:rsidRDefault="00204A83" w:rsidP="005322DA">
            <w:pPr>
              <w:spacing w:after="0"/>
              <w:rPr>
                <w:rFonts w:cs="Calibri"/>
                <w:sz w:val="20"/>
                <w:szCs w:val="20"/>
              </w:rPr>
            </w:pPr>
            <w:proofErr w:type="spellStart"/>
            <w:r w:rsidRPr="00E7759A">
              <w:rPr>
                <w:rFonts w:cs="Calibri"/>
                <w:sz w:val="20"/>
                <w:szCs w:val="20"/>
              </w:rPr>
              <w:t>Ligne</w:t>
            </w:r>
            <w:proofErr w:type="spellEnd"/>
          </w:p>
          <w:p w14:paraId="34F931F7" w14:textId="77777777" w:rsidR="00204A83" w:rsidRPr="00E7759A" w:rsidRDefault="00204A83" w:rsidP="005322DA">
            <w:pPr>
              <w:spacing w:after="0"/>
              <w:rPr>
                <w:rFonts w:cs="Calibri"/>
                <w:sz w:val="20"/>
                <w:szCs w:val="20"/>
              </w:rPr>
            </w:pPr>
            <w:r w:rsidRPr="00E7759A">
              <w:rPr>
                <w:rFonts w:cs="Calibri"/>
                <w:sz w:val="20"/>
                <w:szCs w:val="20"/>
              </w:rPr>
              <w:t>(</w:t>
            </w:r>
            <w:proofErr w:type="gramStart"/>
            <w:r w:rsidRPr="00E7759A">
              <w:rPr>
                <w:rFonts w:cs="Calibri"/>
                <w:sz w:val="20"/>
                <w:szCs w:val="20"/>
              </w:rPr>
              <w:t>Line )</w:t>
            </w:r>
            <w:proofErr w:type="gramEnd"/>
          </w:p>
        </w:tc>
        <w:tc>
          <w:tcPr>
            <w:tcW w:w="7495" w:type="dxa"/>
            <w:tcBorders>
              <w:top w:val="single" w:sz="4" w:space="0" w:color="000000"/>
              <w:left w:val="single" w:sz="4" w:space="0" w:color="000000"/>
              <w:bottom w:val="single" w:sz="4" w:space="0" w:color="000000"/>
              <w:right w:val="single" w:sz="4" w:space="0" w:color="000000"/>
            </w:tcBorders>
            <w:vAlign w:val="center"/>
          </w:tcPr>
          <w:p w14:paraId="56FEA3D3" w14:textId="77777777" w:rsidR="00204A83" w:rsidRPr="00E7759A" w:rsidRDefault="00C96A1A" w:rsidP="005322DA">
            <w:pPr>
              <w:spacing w:after="0"/>
              <w:jc w:val="both"/>
              <w:rPr>
                <w:rFonts w:cs="Calibri"/>
                <w:color w:val="FF0000"/>
                <w:sz w:val="20"/>
                <w:szCs w:val="20"/>
                <w:highlight w:val="lightGray"/>
                <w:lang w:val="fr-FR"/>
              </w:rPr>
            </w:pPr>
            <w:r w:rsidRPr="00E7759A">
              <w:rPr>
                <w:rFonts w:cs="Calibri"/>
                <w:sz w:val="20"/>
                <w:szCs w:val="20"/>
                <w:highlight w:val="lightGray"/>
                <w:shd w:val="clear" w:color="auto" w:fill="00FF00"/>
                <w:lang w:val="fr-FR"/>
              </w:rPr>
              <w:t>L'identification des</w:t>
            </w:r>
            <w:r w:rsidR="00C25C7C" w:rsidRPr="00E7759A">
              <w:rPr>
                <w:rFonts w:cs="Calibri"/>
                <w:sz w:val="20"/>
                <w:szCs w:val="20"/>
                <w:highlight w:val="lightGray"/>
                <w:shd w:val="clear" w:color="auto" w:fill="00FF00"/>
                <w:lang w:val="fr-FR"/>
              </w:rPr>
              <w:t xml:space="preserve"> lignes</w:t>
            </w:r>
            <w:r w:rsidRPr="00E7759A">
              <w:rPr>
                <w:rFonts w:cs="Calibri"/>
                <w:sz w:val="20"/>
                <w:szCs w:val="20"/>
                <w:highlight w:val="lightGray"/>
                <w:shd w:val="clear" w:color="auto" w:fill="00FF00"/>
                <w:lang w:val="fr-FR"/>
              </w:rPr>
              <w:t xml:space="preserve"> devra donc être réalisée au cas par cas, et définie entre les acteurs avant de débuter un échange. L'identification devra dans ce cas porter </w:t>
            </w:r>
            <w:proofErr w:type="gramStart"/>
            <w:r w:rsidRPr="00E7759A">
              <w:rPr>
                <w:rFonts w:cs="Calibri"/>
                <w:sz w:val="20"/>
                <w:szCs w:val="20"/>
                <w:highlight w:val="lightGray"/>
                <w:shd w:val="clear" w:color="auto" w:fill="00FF00"/>
                <w:lang w:val="fr-FR"/>
              </w:rPr>
              <w:t>une indication signalant</w:t>
            </w:r>
            <w:proofErr w:type="gramEnd"/>
            <w:r w:rsidRPr="00E7759A">
              <w:rPr>
                <w:rFonts w:cs="Calibri"/>
                <w:sz w:val="20"/>
                <w:szCs w:val="20"/>
                <w:highlight w:val="lightGray"/>
                <w:shd w:val="clear" w:color="auto" w:fill="00FF00"/>
                <w:lang w:val="fr-FR"/>
              </w:rPr>
              <w:t xml:space="preserve"> qu'elle est spécifique à un échange local.</w:t>
            </w:r>
          </w:p>
        </w:tc>
      </w:tr>
      <w:tr w:rsidR="00204A83" w:rsidRPr="00E32CB2" w14:paraId="7D20E8C1" w14:textId="77777777" w:rsidTr="00631B49">
        <w:trPr>
          <w:trHeight w:val="1243"/>
        </w:trPr>
        <w:tc>
          <w:tcPr>
            <w:tcW w:w="2995" w:type="dxa"/>
            <w:tcBorders>
              <w:top w:val="single" w:sz="4" w:space="0" w:color="000000"/>
              <w:left w:val="single" w:sz="4" w:space="0" w:color="000000"/>
              <w:bottom w:val="single" w:sz="4" w:space="0" w:color="000000"/>
            </w:tcBorders>
            <w:vAlign w:val="center"/>
          </w:tcPr>
          <w:p w14:paraId="7FE30958" w14:textId="77777777" w:rsidR="00204A83" w:rsidRPr="00E7759A" w:rsidRDefault="00204A83" w:rsidP="005322DA">
            <w:pPr>
              <w:spacing w:after="0"/>
              <w:rPr>
                <w:rFonts w:cs="Calibri"/>
                <w:sz w:val="20"/>
                <w:szCs w:val="20"/>
              </w:rPr>
            </w:pPr>
            <w:proofErr w:type="spellStart"/>
            <w:r w:rsidRPr="00E7759A">
              <w:rPr>
                <w:rFonts w:cs="Calibri"/>
                <w:sz w:val="20"/>
                <w:szCs w:val="20"/>
              </w:rPr>
              <w:t>Itinéraire</w:t>
            </w:r>
            <w:proofErr w:type="spellEnd"/>
          </w:p>
          <w:p w14:paraId="43EA6E35" w14:textId="77777777" w:rsidR="00204A83" w:rsidRPr="00E7759A" w:rsidRDefault="00204A83" w:rsidP="005322DA">
            <w:pPr>
              <w:spacing w:after="0"/>
              <w:rPr>
                <w:rFonts w:cs="Calibri"/>
                <w:sz w:val="20"/>
                <w:szCs w:val="20"/>
              </w:rPr>
            </w:pPr>
            <w:r w:rsidRPr="00E7759A">
              <w:rPr>
                <w:rFonts w:cs="Calibri"/>
                <w:sz w:val="20"/>
                <w:szCs w:val="20"/>
              </w:rPr>
              <w:t>(Route)</w:t>
            </w:r>
          </w:p>
        </w:tc>
        <w:tc>
          <w:tcPr>
            <w:tcW w:w="7495" w:type="dxa"/>
            <w:tcBorders>
              <w:top w:val="single" w:sz="4" w:space="0" w:color="000000"/>
              <w:left w:val="single" w:sz="4" w:space="0" w:color="000000"/>
              <w:bottom w:val="single" w:sz="4" w:space="0" w:color="000000"/>
              <w:right w:val="single" w:sz="4" w:space="0" w:color="000000"/>
            </w:tcBorders>
            <w:vAlign w:val="center"/>
          </w:tcPr>
          <w:p w14:paraId="1392ADC4" w14:textId="77777777" w:rsidR="00204A83" w:rsidRPr="00E7759A" w:rsidRDefault="00C96A1A"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L</w:t>
            </w:r>
            <w:r w:rsidR="00204A83" w:rsidRPr="00E7759A">
              <w:rPr>
                <w:rFonts w:cs="Calibri"/>
                <w:sz w:val="20"/>
                <w:szCs w:val="20"/>
                <w:highlight w:val="lightGray"/>
                <w:shd w:val="clear" w:color="auto" w:fill="00FF00"/>
                <w:lang w:val="fr-FR"/>
              </w:rPr>
              <w:t xml:space="preserve">'identification des itinéraires devra donc être réalisée au cas par cas, et définie entre les acteurs avant de débuter un échange. L'identification devra dans ce cas porter </w:t>
            </w:r>
            <w:proofErr w:type="gramStart"/>
            <w:r w:rsidR="00204A83" w:rsidRPr="00E7759A">
              <w:rPr>
                <w:rFonts w:cs="Calibri"/>
                <w:sz w:val="20"/>
                <w:szCs w:val="20"/>
                <w:highlight w:val="lightGray"/>
                <w:shd w:val="clear" w:color="auto" w:fill="00FF00"/>
                <w:lang w:val="fr-FR"/>
              </w:rPr>
              <w:t>une indication signalant</w:t>
            </w:r>
            <w:proofErr w:type="gramEnd"/>
            <w:r w:rsidR="00204A83" w:rsidRPr="00E7759A">
              <w:rPr>
                <w:rFonts w:cs="Calibri"/>
                <w:sz w:val="20"/>
                <w:szCs w:val="20"/>
                <w:highlight w:val="lightGray"/>
                <w:shd w:val="clear" w:color="auto" w:fill="00FF00"/>
                <w:lang w:val="fr-FR"/>
              </w:rPr>
              <w:t xml:space="preserve"> qu'elle est spécifique à un échange local.</w:t>
            </w:r>
          </w:p>
        </w:tc>
      </w:tr>
      <w:tr w:rsidR="00C96A1A" w:rsidRPr="00E32CB2" w14:paraId="0F903420" w14:textId="77777777" w:rsidTr="00631B49">
        <w:tc>
          <w:tcPr>
            <w:tcW w:w="2995" w:type="dxa"/>
            <w:tcBorders>
              <w:top w:val="single" w:sz="4" w:space="0" w:color="000000"/>
              <w:left w:val="single" w:sz="4" w:space="0" w:color="000000"/>
              <w:bottom w:val="single" w:sz="4" w:space="0" w:color="000000"/>
            </w:tcBorders>
            <w:vAlign w:val="center"/>
          </w:tcPr>
          <w:p w14:paraId="728E28EC" w14:textId="77777777" w:rsidR="00C96A1A" w:rsidRPr="00E7759A" w:rsidRDefault="00C96A1A" w:rsidP="005322DA">
            <w:pPr>
              <w:spacing w:after="0"/>
              <w:rPr>
                <w:rFonts w:cs="Calibri"/>
                <w:sz w:val="20"/>
                <w:szCs w:val="20"/>
                <w:lang w:val="en-GB"/>
              </w:rPr>
            </w:pPr>
            <w:r w:rsidRPr="00E7759A">
              <w:rPr>
                <w:rFonts w:cs="Calibri"/>
                <w:sz w:val="20"/>
                <w:szCs w:val="20"/>
                <w:lang w:val="fr-FR"/>
              </w:rPr>
              <w:br w:type="page"/>
            </w:r>
            <w:r w:rsidRPr="00E7759A">
              <w:rPr>
                <w:rFonts w:cs="Calibri"/>
                <w:sz w:val="20"/>
                <w:szCs w:val="20"/>
                <w:lang w:val="en-GB"/>
              </w:rPr>
              <w:t>Mission</w:t>
            </w:r>
          </w:p>
          <w:p w14:paraId="52C4ECD4" w14:textId="77777777" w:rsidR="00C96A1A" w:rsidRPr="00E7759A" w:rsidRDefault="00C96A1A" w:rsidP="005322DA">
            <w:pPr>
              <w:spacing w:after="0"/>
              <w:rPr>
                <w:rFonts w:cs="Calibri"/>
                <w:sz w:val="20"/>
                <w:szCs w:val="20"/>
                <w:lang w:val="en-GB"/>
              </w:rPr>
            </w:pPr>
            <w:r w:rsidRPr="00E7759A">
              <w:rPr>
                <w:rFonts w:cs="Calibri"/>
                <w:sz w:val="20"/>
                <w:szCs w:val="20"/>
                <w:lang w:val="en-GB"/>
              </w:rPr>
              <w:t>(Journey pattern)</w:t>
            </w:r>
          </w:p>
        </w:tc>
        <w:tc>
          <w:tcPr>
            <w:tcW w:w="7495" w:type="dxa"/>
            <w:tcBorders>
              <w:top w:val="single" w:sz="4" w:space="0" w:color="000000"/>
              <w:left w:val="single" w:sz="4" w:space="0" w:color="000000"/>
              <w:bottom w:val="single" w:sz="4" w:space="0" w:color="000000"/>
              <w:right w:val="single" w:sz="4" w:space="0" w:color="000000"/>
            </w:tcBorders>
            <w:vAlign w:val="center"/>
          </w:tcPr>
          <w:p w14:paraId="67BE6E09" w14:textId="77777777" w:rsidR="00C96A1A" w:rsidRPr="00E7759A" w:rsidRDefault="00C96A1A"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 xml:space="preserve">L'identification des </w:t>
            </w:r>
            <w:r w:rsidR="00C25C7C" w:rsidRPr="00E7759A">
              <w:rPr>
                <w:rFonts w:cs="Calibri"/>
                <w:sz w:val="20"/>
                <w:szCs w:val="20"/>
                <w:highlight w:val="lightGray"/>
                <w:shd w:val="clear" w:color="auto" w:fill="00FF00"/>
                <w:lang w:val="fr-FR"/>
              </w:rPr>
              <w:t xml:space="preserve">Missions </w:t>
            </w:r>
            <w:r w:rsidRPr="00E7759A">
              <w:rPr>
                <w:rFonts w:cs="Calibri"/>
                <w:sz w:val="20"/>
                <w:szCs w:val="20"/>
                <w:highlight w:val="lightGray"/>
                <w:shd w:val="clear" w:color="auto" w:fill="00FF00"/>
                <w:lang w:val="fr-FR"/>
              </w:rPr>
              <w:t xml:space="preserve">devra donc être réalisée au cas par cas, et définie entre les acteurs avant de débuter un échange. L'identification devra dans ce cas porter </w:t>
            </w:r>
            <w:proofErr w:type="gramStart"/>
            <w:r w:rsidRPr="00E7759A">
              <w:rPr>
                <w:rFonts w:cs="Calibri"/>
                <w:sz w:val="20"/>
                <w:szCs w:val="20"/>
                <w:highlight w:val="lightGray"/>
                <w:shd w:val="clear" w:color="auto" w:fill="00FF00"/>
                <w:lang w:val="fr-FR"/>
              </w:rPr>
              <w:t>une indication signalant</w:t>
            </w:r>
            <w:proofErr w:type="gramEnd"/>
            <w:r w:rsidRPr="00E7759A">
              <w:rPr>
                <w:rFonts w:cs="Calibri"/>
                <w:sz w:val="20"/>
                <w:szCs w:val="20"/>
                <w:highlight w:val="lightGray"/>
                <w:shd w:val="clear" w:color="auto" w:fill="00FF00"/>
                <w:lang w:val="fr-FR"/>
              </w:rPr>
              <w:t xml:space="preserve"> qu'elle est spécifique à un échange local.</w:t>
            </w:r>
          </w:p>
        </w:tc>
      </w:tr>
      <w:tr w:rsidR="00204A83" w:rsidRPr="00E32CB2" w14:paraId="756BCDCC" w14:textId="77777777" w:rsidTr="00631B49">
        <w:tc>
          <w:tcPr>
            <w:tcW w:w="2995" w:type="dxa"/>
            <w:tcBorders>
              <w:left w:val="single" w:sz="4" w:space="0" w:color="000000"/>
              <w:bottom w:val="single" w:sz="4" w:space="0" w:color="000000"/>
            </w:tcBorders>
            <w:vAlign w:val="center"/>
          </w:tcPr>
          <w:p w14:paraId="2A2C75D6" w14:textId="77777777" w:rsidR="00204A83" w:rsidRPr="00E7759A" w:rsidRDefault="00204A83" w:rsidP="005322DA">
            <w:pPr>
              <w:spacing w:after="0"/>
              <w:rPr>
                <w:rFonts w:cs="Calibri"/>
                <w:sz w:val="20"/>
                <w:szCs w:val="20"/>
              </w:rPr>
            </w:pPr>
            <w:r w:rsidRPr="00E7759A">
              <w:rPr>
                <w:rFonts w:cs="Calibri"/>
                <w:sz w:val="20"/>
                <w:szCs w:val="20"/>
              </w:rPr>
              <w:t>Direction</w:t>
            </w:r>
          </w:p>
          <w:p w14:paraId="06B14DCA" w14:textId="77777777" w:rsidR="00204A83" w:rsidRPr="00E7759A" w:rsidRDefault="00204A83" w:rsidP="005322DA">
            <w:pPr>
              <w:spacing w:after="0"/>
              <w:rPr>
                <w:rFonts w:cs="Calibri"/>
                <w:sz w:val="20"/>
                <w:szCs w:val="20"/>
              </w:rPr>
            </w:pPr>
            <w:r w:rsidRPr="00E7759A">
              <w:rPr>
                <w:rFonts w:cs="Calibri"/>
                <w:sz w:val="20"/>
                <w:szCs w:val="20"/>
              </w:rPr>
              <w:t>(Direction)</w:t>
            </w:r>
          </w:p>
        </w:tc>
        <w:tc>
          <w:tcPr>
            <w:tcW w:w="7495" w:type="dxa"/>
            <w:tcBorders>
              <w:left w:val="single" w:sz="4" w:space="0" w:color="000000"/>
              <w:bottom w:val="single" w:sz="4" w:space="0" w:color="000000"/>
              <w:right w:val="single" w:sz="4" w:space="0" w:color="000000"/>
            </w:tcBorders>
            <w:vAlign w:val="center"/>
          </w:tcPr>
          <w:p w14:paraId="5B01F6F4" w14:textId="69E51D2F"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Cette notion a été introduite par SIRI pour pallier les cas où la notion d’itinéraire n'est pas formalisée.</w:t>
            </w:r>
          </w:p>
        </w:tc>
      </w:tr>
      <w:tr w:rsidR="00204A83" w:rsidRPr="00E32CB2" w14:paraId="4FA1C16F" w14:textId="77777777" w:rsidTr="00631B49">
        <w:tc>
          <w:tcPr>
            <w:tcW w:w="2995" w:type="dxa"/>
            <w:tcBorders>
              <w:left w:val="single" w:sz="4" w:space="0" w:color="000000"/>
              <w:bottom w:val="single" w:sz="4" w:space="0" w:color="000000"/>
            </w:tcBorders>
            <w:vAlign w:val="center"/>
          </w:tcPr>
          <w:p w14:paraId="43C2FF2C" w14:textId="77777777" w:rsidR="00204A83" w:rsidRPr="00E7759A" w:rsidRDefault="00204A83" w:rsidP="005322DA">
            <w:pPr>
              <w:spacing w:after="0"/>
              <w:rPr>
                <w:rFonts w:cs="Calibri"/>
                <w:sz w:val="20"/>
                <w:szCs w:val="20"/>
              </w:rPr>
            </w:pPr>
            <w:r w:rsidRPr="00E7759A">
              <w:rPr>
                <w:rFonts w:cs="Calibri"/>
                <w:sz w:val="20"/>
                <w:szCs w:val="20"/>
              </w:rPr>
              <w:t>Destination</w:t>
            </w:r>
          </w:p>
          <w:p w14:paraId="2AC422C3" w14:textId="77777777" w:rsidR="00204A83" w:rsidRPr="00E7759A" w:rsidRDefault="00204A83" w:rsidP="005322DA">
            <w:pPr>
              <w:spacing w:after="0"/>
              <w:rPr>
                <w:rFonts w:cs="Calibri"/>
                <w:sz w:val="20"/>
                <w:szCs w:val="20"/>
              </w:rPr>
            </w:pPr>
            <w:r w:rsidRPr="00E7759A">
              <w:rPr>
                <w:rFonts w:cs="Calibri"/>
                <w:sz w:val="20"/>
                <w:szCs w:val="20"/>
              </w:rPr>
              <w:t>(Destination)</w:t>
            </w:r>
          </w:p>
        </w:tc>
        <w:tc>
          <w:tcPr>
            <w:tcW w:w="7495" w:type="dxa"/>
            <w:tcBorders>
              <w:left w:val="single" w:sz="4" w:space="0" w:color="000000"/>
              <w:bottom w:val="single" w:sz="4" w:space="0" w:color="000000"/>
              <w:right w:val="single" w:sz="4" w:space="0" w:color="000000"/>
            </w:tcBorders>
            <w:vAlign w:val="center"/>
          </w:tcPr>
          <w:p w14:paraId="41765C45"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 xml:space="preserve">Cette notion a été introduite par SIRI pour pallier les cas </w:t>
            </w:r>
            <w:proofErr w:type="spellStart"/>
            <w:r w:rsidRPr="00E7759A">
              <w:rPr>
                <w:rFonts w:cs="Calibri"/>
                <w:sz w:val="20"/>
                <w:szCs w:val="20"/>
                <w:highlight w:val="lightGray"/>
                <w:shd w:val="clear" w:color="auto" w:fill="00FF00"/>
                <w:lang w:val="fr-FR"/>
              </w:rPr>
              <w:t>ou</w:t>
            </w:r>
            <w:proofErr w:type="spellEnd"/>
            <w:r w:rsidRPr="00E7759A">
              <w:rPr>
                <w:rFonts w:cs="Calibri"/>
                <w:sz w:val="20"/>
                <w:szCs w:val="20"/>
                <w:highlight w:val="lightGray"/>
                <w:shd w:val="clear" w:color="auto" w:fill="00FF00"/>
                <w:lang w:val="fr-FR"/>
              </w:rPr>
              <w:t xml:space="preserve"> la notion de mission n'est pas formalisée.</w:t>
            </w:r>
          </w:p>
          <w:p w14:paraId="74BE9D34"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Dans le cadre du profil SIRI France, les Destinations seront systématiquement les extrémités des missions, et donc leur dernier point d'arrêt (dont on utilisera l'identifiant).</w:t>
            </w:r>
          </w:p>
        </w:tc>
      </w:tr>
      <w:tr w:rsidR="00204A83" w:rsidRPr="00E32CB2" w14:paraId="1909DDF2" w14:textId="77777777" w:rsidTr="00631B49">
        <w:tc>
          <w:tcPr>
            <w:tcW w:w="2995" w:type="dxa"/>
            <w:tcBorders>
              <w:left w:val="single" w:sz="4" w:space="0" w:color="000000"/>
              <w:bottom w:val="single" w:sz="4" w:space="0" w:color="000000"/>
            </w:tcBorders>
            <w:vAlign w:val="center"/>
          </w:tcPr>
          <w:p w14:paraId="0B86AEBF" w14:textId="77777777" w:rsidR="00204A83" w:rsidRPr="00E7759A" w:rsidRDefault="00204A83" w:rsidP="005322DA">
            <w:pPr>
              <w:spacing w:after="0"/>
              <w:rPr>
                <w:rFonts w:cs="Calibri"/>
                <w:sz w:val="20"/>
                <w:szCs w:val="20"/>
                <w:lang w:val="fr-FR"/>
              </w:rPr>
            </w:pPr>
            <w:r w:rsidRPr="00E7759A">
              <w:rPr>
                <w:rFonts w:cs="Calibri"/>
                <w:sz w:val="20"/>
                <w:szCs w:val="20"/>
                <w:lang w:val="fr-FR"/>
              </w:rPr>
              <w:br w:type="page"/>
              <w:t>Version des horaires théoriques</w:t>
            </w:r>
          </w:p>
          <w:p w14:paraId="48EA8CAF" w14:textId="77777777" w:rsidR="00204A83" w:rsidRPr="00E7759A" w:rsidRDefault="00204A83" w:rsidP="005322DA">
            <w:pPr>
              <w:spacing w:after="0"/>
              <w:rPr>
                <w:rFonts w:cs="Calibri"/>
                <w:sz w:val="20"/>
                <w:szCs w:val="20"/>
                <w:lang w:val="fr-FR"/>
              </w:rPr>
            </w:pPr>
            <w:r w:rsidRPr="00E7759A">
              <w:rPr>
                <w:rFonts w:cs="Calibri"/>
                <w:sz w:val="20"/>
                <w:szCs w:val="20"/>
                <w:lang w:val="fr-FR"/>
              </w:rPr>
              <w:t>(Schedule Version)</w:t>
            </w:r>
          </w:p>
        </w:tc>
        <w:tc>
          <w:tcPr>
            <w:tcW w:w="7495" w:type="dxa"/>
            <w:tcBorders>
              <w:left w:val="single" w:sz="4" w:space="0" w:color="000000"/>
              <w:bottom w:val="single" w:sz="4" w:space="0" w:color="000000"/>
              <w:right w:val="single" w:sz="4" w:space="0" w:color="000000"/>
            </w:tcBorders>
            <w:vAlign w:val="center"/>
          </w:tcPr>
          <w:p w14:paraId="6923F15C"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Cette notion permet de référencer la version des données horaires théoriques sous-jacente.</w:t>
            </w:r>
          </w:p>
          <w:p w14:paraId="22EF43D2" w14:textId="77777777" w:rsidR="00204A83" w:rsidRPr="00E7759A" w:rsidRDefault="00C96A1A"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L</w:t>
            </w:r>
            <w:r w:rsidR="00204A83" w:rsidRPr="00E7759A">
              <w:rPr>
                <w:rFonts w:cs="Calibri"/>
                <w:sz w:val="20"/>
                <w:szCs w:val="20"/>
                <w:highlight w:val="lightGray"/>
                <w:shd w:val="clear" w:color="auto" w:fill="00FF00"/>
                <w:lang w:val="fr-FR"/>
              </w:rPr>
              <w:t xml:space="preserve">'identification de version du référentiel devra donc être réalisée au cas par cas, et défini entre les acteurs avant de débuter un échange. L'identification devra dans ce cas porter </w:t>
            </w:r>
            <w:proofErr w:type="gramStart"/>
            <w:r w:rsidR="00204A83" w:rsidRPr="00E7759A">
              <w:rPr>
                <w:rFonts w:cs="Calibri"/>
                <w:sz w:val="20"/>
                <w:szCs w:val="20"/>
                <w:highlight w:val="lightGray"/>
                <w:shd w:val="clear" w:color="auto" w:fill="00FF00"/>
                <w:lang w:val="fr-FR"/>
              </w:rPr>
              <w:t>une indication si</w:t>
            </w:r>
            <w:r w:rsidR="009C3A93" w:rsidRPr="00E7759A">
              <w:rPr>
                <w:rFonts w:cs="Calibri"/>
                <w:sz w:val="20"/>
                <w:szCs w:val="20"/>
                <w:highlight w:val="lightGray"/>
                <w:shd w:val="clear" w:color="auto" w:fill="00FF00"/>
                <w:lang w:val="fr-FR"/>
              </w:rPr>
              <w:t>gnalant</w:t>
            </w:r>
            <w:proofErr w:type="gramEnd"/>
            <w:r w:rsidR="009C3A93" w:rsidRPr="00E7759A">
              <w:rPr>
                <w:rFonts w:cs="Calibri"/>
                <w:sz w:val="20"/>
                <w:szCs w:val="20"/>
                <w:highlight w:val="lightGray"/>
                <w:shd w:val="clear" w:color="auto" w:fill="00FF00"/>
                <w:lang w:val="fr-FR"/>
              </w:rPr>
              <w:t xml:space="preserve"> qu'elle</w:t>
            </w:r>
            <w:r w:rsidR="00204A83" w:rsidRPr="00E7759A">
              <w:rPr>
                <w:rFonts w:cs="Calibri"/>
                <w:sz w:val="20"/>
                <w:szCs w:val="20"/>
                <w:highlight w:val="lightGray"/>
                <w:shd w:val="clear" w:color="auto" w:fill="00FF00"/>
                <w:lang w:val="fr-FR"/>
              </w:rPr>
              <w:t xml:space="preserve"> est spécifique à un échange local.</w:t>
            </w:r>
          </w:p>
          <w:p w14:paraId="50098A42"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 xml:space="preserve">Pour mémoire, son principal usage est de permettre d'identifier une éventuelle désynchronisation entre les référentiels (horaires et réseaux) qui pourrait amener à ce </w:t>
            </w:r>
            <w:r w:rsidRPr="00E7759A">
              <w:rPr>
                <w:rFonts w:cs="Calibri"/>
                <w:sz w:val="20"/>
                <w:szCs w:val="20"/>
                <w:highlight w:val="lightGray"/>
                <w:shd w:val="clear" w:color="auto" w:fill="00FF00"/>
                <w:lang w:val="fr-FR"/>
              </w:rPr>
              <w:lastRenderedPageBreak/>
              <w:t>que, par exemple, un point d'arrêt connu par l'une des parties de l'échange ne le soit pas de l'autre.</w:t>
            </w:r>
          </w:p>
        </w:tc>
      </w:tr>
      <w:tr w:rsidR="00204A83" w:rsidRPr="00E32CB2" w14:paraId="7237AF88" w14:textId="77777777" w:rsidTr="00631B49">
        <w:tc>
          <w:tcPr>
            <w:tcW w:w="2995" w:type="dxa"/>
            <w:tcBorders>
              <w:left w:val="single" w:sz="4" w:space="0" w:color="000000"/>
              <w:bottom w:val="single" w:sz="4" w:space="0" w:color="000000"/>
            </w:tcBorders>
            <w:vAlign w:val="center"/>
          </w:tcPr>
          <w:p w14:paraId="2A9449D5" w14:textId="77777777" w:rsidR="00204A83" w:rsidRPr="00E7759A" w:rsidRDefault="00204A83" w:rsidP="005322DA">
            <w:pPr>
              <w:spacing w:after="0"/>
              <w:rPr>
                <w:rFonts w:cs="Calibri"/>
                <w:sz w:val="20"/>
                <w:szCs w:val="20"/>
                <w:lang w:val="fr-FR"/>
              </w:rPr>
            </w:pPr>
            <w:r w:rsidRPr="00E7759A">
              <w:rPr>
                <w:rFonts w:cs="Calibri"/>
                <w:sz w:val="20"/>
                <w:szCs w:val="20"/>
                <w:lang w:val="fr-FR"/>
              </w:rPr>
              <w:lastRenderedPageBreak/>
              <w:t xml:space="preserve">Mode et </w:t>
            </w:r>
            <w:proofErr w:type="spellStart"/>
            <w:r w:rsidRPr="00E7759A">
              <w:rPr>
                <w:rFonts w:cs="Calibri"/>
                <w:sz w:val="20"/>
                <w:szCs w:val="20"/>
                <w:lang w:val="fr-FR"/>
              </w:rPr>
              <w:t>sous-</w:t>
            </w:r>
            <w:proofErr w:type="gramStart"/>
            <w:r w:rsidRPr="00E7759A">
              <w:rPr>
                <w:rFonts w:cs="Calibri"/>
                <w:sz w:val="20"/>
                <w:szCs w:val="20"/>
                <w:lang w:val="fr-FR"/>
              </w:rPr>
              <w:t>mode</w:t>
            </w:r>
            <w:proofErr w:type="spellEnd"/>
            <w:r w:rsidRPr="00E7759A">
              <w:rPr>
                <w:rFonts w:cs="Calibri"/>
                <w:sz w:val="20"/>
                <w:szCs w:val="20"/>
                <w:lang w:val="fr-FR"/>
              </w:rPr>
              <w:t xml:space="preserve">  de</w:t>
            </w:r>
            <w:proofErr w:type="gramEnd"/>
            <w:r w:rsidRPr="00E7759A">
              <w:rPr>
                <w:rFonts w:cs="Calibri"/>
                <w:sz w:val="20"/>
                <w:szCs w:val="20"/>
                <w:lang w:val="fr-FR"/>
              </w:rPr>
              <w:t xml:space="preserve"> transport </w:t>
            </w:r>
          </w:p>
          <w:p w14:paraId="15E13DB5" w14:textId="77777777" w:rsidR="00204A83" w:rsidRPr="00E7759A" w:rsidRDefault="00204A83" w:rsidP="005322DA">
            <w:pPr>
              <w:spacing w:after="0"/>
              <w:rPr>
                <w:rFonts w:cs="Calibri"/>
                <w:sz w:val="20"/>
                <w:szCs w:val="20"/>
              </w:rPr>
            </w:pPr>
            <w:r w:rsidRPr="00E7759A">
              <w:rPr>
                <w:rFonts w:cs="Calibri"/>
                <w:sz w:val="20"/>
                <w:szCs w:val="20"/>
              </w:rPr>
              <w:t>(Product Category)</w:t>
            </w:r>
          </w:p>
        </w:tc>
        <w:tc>
          <w:tcPr>
            <w:tcW w:w="7495" w:type="dxa"/>
            <w:tcBorders>
              <w:left w:val="single" w:sz="4" w:space="0" w:color="000000"/>
              <w:bottom w:val="single" w:sz="4" w:space="0" w:color="000000"/>
              <w:right w:val="single" w:sz="4" w:space="0" w:color="000000"/>
            </w:tcBorders>
            <w:vAlign w:val="center"/>
          </w:tcPr>
          <w:p w14:paraId="7D090D9C"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L'ensemble des valeurs proposées par SIRI est retenu po</w:t>
            </w:r>
            <w:r w:rsidR="00C96A1A" w:rsidRPr="00E7759A">
              <w:rPr>
                <w:rFonts w:cs="Calibri"/>
                <w:sz w:val="20"/>
                <w:szCs w:val="20"/>
                <w:highlight w:val="lightGray"/>
                <w:shd w:val="clear" w:color="auto" w:fill="00FF00"/>
                <w:lang w:val="fr-FR"/>
              </w:rPr>
              <w:t xml:space="preserve">ur le profil SIRI </w:t>
            </w:r>
            <w:r w:rsidRPr="00E7759A">
              <w:rPr>
                <w:rFonts w:cs="Calibri"/>
                <w:sz w:val="20"/>
                <w:szCs w:val="20"/>
                <w:highlight w:val="lightGray"/>
                <w:shd w:val="clear" w:color="auto" w:fill="00FF00"/>
                <w:lang w:val="fr-FR"/>
              </w:rPr>
              <w:t>France.</w:t>
            </w:r>
          </w:p>
          <w:p w14:paraId="5F5C171A"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Voir 3.3.11.3 dans le document SIRI-Part 1</w:t>
            </w:r>
          </w:p>
          <w:p w14:paraId="6AEF1CFB"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Cette liste est très détaillée (issue de la norme TPEG) mais permet d'être certain de ne pas avoir à la compléter à l'avenir.</w:t>
            </w:r>
          </w:p>
        </w:tc>
      </w:tr>
      <w:tr w:rsidR="00204A83" w:rsidRPr="00E32CB2" w14:paraId="63CB8ACE" w14:textId="77777777" w:rsidTr="00631B49">
        <w:tc>
          <w:tcPr>
            <w:tcW w:w="2995" w:type="dxa"/>
            <w:tcBorders>
              <w:left w:val="single" w:sz="4" w:space="0" w:color="000000"/>
              <w:bottom w:val="single" w:sz="4" w:space="0" w:color="000000"/>
            </w:tcBorders>
            <w:vAlign w:val="center"/>
          </w:tcPr>
          <w:p w14:paraId="5D55F967" w14:textId="77777777" w:rsidR="00204A83" w:rsidRPr="00E7759A" w:rsidRDefault="00204A83" w:rsidP="005322DA">
            <w:pPr>
              <w:spacing w:after="0"/>
              <w:rPr>
                <w:rFonts w:cs="Calibri"/>
                <w:sz w:val="20"/>
                <w:szCs w:val="20"/>
                <w:lang w:val="fr-FR"/>
              </w:rPr>
            </w:pPr>
            <w:r w:rsidRPr="00E7759A">
              <w:rPr>
                <w:rFonts w:cs="Calibri"/>
                <w:sz w:val="20"/>
                <w:szCs w:val="20"/>
                <w:lang w:val="fr-FR"/>
              </w:rPr>
              <w:t>Identification du véhicule, type de véhicule</w:t>
            </w:r>
          </w:p>
          <w:p w14:paraId="464DCE24" w14:textId="77777777" w:rsidR="00204A83" w:rsidRPr="00E7759A" w:rsidRDefault="00204A83" w:rsidP="005322DA">
            <w:pPr>
              <w:spacing w:after="0"/>
              <w:rPr>
                <w:rFonts w:cs="Calibri"/>
                <w:sz w:val="20"/>
                <w:szCs w:val="20"/>
              </w:rPr>
            </w:pPr>
            <w:r w:rsidRPr="00E7759A">
              <w:rPr>
                <w:rFonts w:cs="Calibri"/>
                <w:sz w:val="20"/>
                <w:szCs w:val="20"/>
              </w:rPr>
              <w:t>(Vehicle Feature)</w:t>
            </w:r>
          </w:p>
        </w:tc>
        <w:tc>
          <w:tcPr>
            <w:tcW w:w="7495" w:type="dxa"/>
            <w:tcBorders>
              <w:left w:val="single" w:sz="4" w:space="0" w:color="000000"/>
              <w:bottom w:val="single" w:sz="4" w:space="0" w:color="000000"/>
              <w:right w:val="single" w:sz="4" w:space="0" w:color="000000"/>
            </w:tcBorders>
            <w:vAlign w:val="center"/>
          </w:tcPr>
          <w:p w14:paraId="31EA203C"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 xml:space="preserve">L'ensemble des valeurs proposées par SIRI est retenu pour le profil </w:t>
            </w:r>
            <w:r w:rsidR="00C96A1A" w:rsidRPr="00E7759A">
              <w:rPr>
                <w:rFonts w:cs="Calibri"/>
                <w:sz w:val="20"/>
                <w:szCs w:val="20"/>
                <w:highlight w:val="lightGray"/>
                <w:shd w:val="clear" w:color="auto" w:fill="00FF00"/>
                <w:lang w:val="fr-FR"/>
              </w:rPr>
              <w:t xml:space="preserve">SIRI </w:t>
            </w:r>
            <w:r w:rsidRPr="00E7759A">
              <w:rPr>
                <w:rFonts w:cs="Calibri"/>
                <w:sz w:val="20"/>
                <w:szCs w:val="20"/>
                <w:highlight w:val="lightGray"/>
                <w:shd w:val="clear" w:color="auto" w:fill="00FF00"/>
                <w:lang w:val="fr-FR"/>
              </w:rPr>
              <w:t>France.</w:t>
            </w:r>
          </w:p>
          <w:p w14:paraId="7DE35983"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 xml:space="preserve">Voir 3.3.13 dans le document SIRI-Part 1 et sa mise à jour pour le service </w:t>
            </w:r>
            <w:r w:rsidRPr="00E7759A">
              <w:rPr>
                <w:rFonts w:cs="Calibri"/>
                <w:i/>
                <w:sz w:val="20"/>
                <w:szCs w:val="20"/>
                <w:highlight w:val="lightGray"/>
                <w:shd w:val="clear" w:color="auto" w:fill="00FF00"/>
                <w:lang w:val="fr-FR"/>
              </w:rPr>
              <w:t>Facility Monitoring</w:t>
            </w:r>
          </w:p>
          <w:p w14:paraId="15EDEDE1"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Cette liste est très détaillée (issue de la norme TPEG, entre autres) mais permet d'être certain de ne pas avoir à la compléter à l'avenir.</w:t>
            </w:r>
          </w:p>
        </w:tc>
      </w:tr>
      <w:tr w:rsidR="00204A83" w:rsidRPr="00E32CB2" w14:paraId="19D78F15" w14:textId="77777777" w:rsidTr="00631B49">
        <w:tc>
          <w:tcPr>
            <w:tcW w:w="2995" w:type="dxa"/>
            <w:tcBorders>
              <w:left w:val="single" w:sz="4" w:space="0" w:color="000000"/>
              <w:bottom w:val="single" w:sz="4" w:space="0" w:color="000000"/>
            </w:tcBorders>
            <w:vAlign w:val="center"/>
          </w:tcPr>
          <w:p w14:paraId="1298F846" w14:textId="77777777" w:rsidR="00204A83" w:rsidRPr="00E7759A" w:rsidRDefault="00204A83" w:rsidP="005322DA">
            <w:pPr>
              <w:spacing w:after="0"/>
              <w:rPr>
                <w:rFonts w:cs="Calibri"/>
                <w:sz w:val="20"/>
                <w:szCs w:val="20"/>
                <w:lang w:val="fr-FR"/>
              </w:rPr>
            </w:pPr>
            <w:r w:rsidRPr="00E7759A">
              <w:rPr>
                <w:rFonts w:cs="Calibri"/>
                <w:sz w:val="20"/>
                <w:szCs w:val="20"/>
                <w:lang w:val="fr-FR"/>
              </w:rPr>
              <w:t xml:space="preserve">Type de service </w:t>
            </w:r>
          </w:p>
          <w:p w14:paraId="11795D70" w14:textId="77777777" w:rsidR="00204A83" w:rsidRPr="00E7759A" w:rsidRDefault="00204A83" w:rsidP="005322DA">
            <w:pPr>
              <w:spacing w:after="0"/>
              <w:rPr>
                <w:rFonts w:cs="Calibri"/>
                <w:sz w:val="20"/>
                <w:szCs w:val="20"/>
                <w:lang w:val="fr-FR"/>
              </w:rPr>
            </w:pPr>
            <w:r w:rsidRPr="00E7759A">
              <w:rPr>
                <w:rFonts w:cs="Calibri"/>
                <w:sz w:val="20"/>
                <w:szCs w:val="20"/>
                <w:lang w:val="fr-FR"/>
              </w:rPr>
              <w:t xml:space="preserve">(Service </w:t>
            </w:r>
            <w:proofErr w:type="spellStart"/>
            <w:r w:rsidRPr="00E7759A">
              <w:rPr>
                <w:rFonts w:cs="Calibri"/>
                <w:sz w:val="20"/>
                <w:szCs w:val="20"/>
                <w:lang w:val="fr-FR"/>
              </w:rPr>
              <w:t>Feature</w:t>
            </w:r>
            <w:proofErr w:type="spellEnd"/>
            <w:r w:rsidRPr="00E7759A">
              <w:rPr>
                <w:rFonts w:cs="Calibri"/>
                <w:sz w:val="20"/>
                <w:szCs w:val="20"/>
                <w:lang w:val="fr-FR"/>
              </w:rPr>
              <w:t>)</w:t>
            </w:r>
          </w:p>
        </w:tc>
        <w:tc>
          <w:tcPr>
            <w:tcW w:w="7495" w:type="dxa"/>
            <w:tcBorders>
              <w:left w:val="single" w:sz="4" w:space="0" w:color="000000"/>
              <w:bottom w:val="single" w:sz="4" w:space="0" w:color="000000"/>
              <w:right w:val="single" w:sz="4" w:space="0" w:color="000000"/>
            </w:tcBorders>
            <w:vAlign w:val="center"/>
          </w:tcPr>
          <w:p w14:paraId="78025A84"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L'ensemble des valeurs proposées par SIRI est retenu po</w:t>
            </w:r>
            <w:r w:rsidR="00C96A1A" w:rsidRPr="00E7759A">
              <w:rPr>
                <w:rFonts w:cs="Calibri"/>
                <w:sz w:val="20"/>
                <w:szCs w:val="20"/>
                <w:highlight w:val="lightGray"/>
                <w:shd w:val="clear" w:color="auto" w:fill="00FF00"/>
                <w:lang w:val="fr-FR"/>
              </w:rPr>
              <w:t xml:space="preserve">ur le profil SIRI </w:t>
            </w:r>
            <w:r w:rsidRPr="00E7759A">
              <w:rPr>
                <w:rFonts w:cs="Calibri"/>
                <w:sz w:val="20"/>
                <w:szCs w:val="20"/>
                <w:highlight w:val="lightGray"/>
                <w:shd w:val="clear" w:color="auto" w:fill="00FF00"/>
                <w:lang w:val="fr-FR"/>
              </w:rPr>
              <w:t>France.</w:t>
            </w:r>
          </w:p>
          <w:p w14:paraId="0D576913" w14:textId="77777777" w:rsidR="00204A83" w:rsidRPr="00E7759A" w:rsidRDefault="00204A83" w:rsidP="005322DA">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 xml:space="preserve">Voir 3.3.13 dans le document « SIRI-Part 1 » et sa mise à jour pour le service </w:t>
            </w:r>
            <w:r w:rsidRPr="00E7759A">
              <w:rPr>
                <w:rFonts w:cs="Calibri"/>
                <w:i/>
                <w:sz w:val="20"/>
                <w:szCs w:val="20"/>
                <w:highlight w:val="lightGray"/>
                <w:shd w:val="clear" w:color="auto" w:fill="00FF00"/>
                <w:lang w:val="fr-FR"/>
              </w:rPr>
              <w:t>Facility Monitoring</w:t>
            </w:r>
          </w:p>
          <w:p w14:paraId="6D66BFC3" w14:textId="77777777" w:rsidR="00204A83" w:rsidRPr="00E7759A" w:rsidRDefault="00204A83" w:rsidP="005322DA">
            <w:pPr>
              <w:spacing w:after="0"/>
              <w:jc w:val="both"/>
              <w:rPr>
                <w:rFonts w:cs="Calibri"/>
                <w:sz w:val="20"/>
                <w:szCs w:val="20"/>
                <w:highlight w:val="yellow"/>
                <w:shd w:val="clear" w:color="auto" w:fill="00FF00"/>
                <w:lang w:val="fr-FR"/>
              </w:rPr>
            </w:pPr>
            <w:r w:rsidRPr="00E7759A">
              <w:rPr>
                <w:rFonts w:cs="Calibri"/>
                <w:sz w:val="20"/>
                <w:szCs w:val="20"/>
                <w:highlight w:val="lightGray"/>
                <w:shd w:val="clear" w:color="auto" w:fill="00FF00"/>
                <w:lang w:val="fr-FR"/>
              </w:rPr>
              <w:t>Cette liste est très détaillée (issue de la norme TPEG, entre autres) mais permet d'être certain de ne pas avoir à la compléter à l'avenir.</w:t>
            </w:r>
          </w:p>
        </w:tc>
      </w:tr>
    </w:tbl>
    <w:p w14:paraId="7D98DA30" w14:textId="77777777" w:rsidR="00204A83" w:rsidRPr="009C3A93" w:rsidRDefault="00204A83" w:rsidP="003C75B8">
      <w:pPr>
        <w:rPr>
          <w:lang w:val="fr-FR"/>
        </w:rPr>
      </w:pPr>
      <w:bookmarkStart w:id="108" w:name="_Ref104625800"/>
      <w:bookmarkEnd w:id="108"/>
      <w:r w:rsidRPr="009C3A93">
        <w:rPr>
          <w:u w:val="single"/>
          <w:lang w:val="fr-FR"/>
        </w:rPr>
        <w:t>Note</w:t>
      </w:r>
      <w:r w:rsidRPr="009C3A93">
        <w:rPr>
          <w:lang w:val="fr-FR"/>
        </w:rPr>
        <w:t xml:space="preserve"> : Il faut rappeler que, d’une façon générale, pour des échanges locaux, il n’est pas indispensable de disposer d’un référentiel complet pour échanger les données temps réel (notamment mission, course, …). Le sous-ensemble d’objets ci-dessus peut en effet </w:t>
      </w:r>
      <w:proofErr w:type="spellStart"/>
      <w:r w:rsidRPr="009C3A93">
        <w:rPr>
          <w:lang w:val="fr-FR"/>
        </w:rPr>
        <w:t>suffir</w:t>
      </w:r>
      <w:proofErr w:type="spellEnd"/>
      <w:r w:rsidRPr="009C3A93">
        <w:rPr>
          <w:lang w:val="fr-FR"/>
        </w:rPr>
        <w:t>, tout dépendra du cas d’utilisation mis en œuvre.</w:t>
      </w:r>
    </w:p>
    <w:p w14:paraId="6BF7612A" w14:textId="77777777" w:rsidR="00F847C6" w:rsidRDefault="00F847C6" w:rsidP="00922ED9">
      <w:pPr>
        <w:pStyle w:val="Titre2"/>
        <w:rPr>
          <w:lang w:val="fr-FR"/>
        </w:rPr>
      </w:pPr>
      <w:bookmarkStart w:id="109" w:name="_Ref12540289"/>
      <w:bookmarkStart w:id="110" w:name="_Toc109134001"/>
      <w:r>
        <w:rPr>
          <w:lang w:val="fr-FR"/>
        </w:rPr>
        <w:t>Gestion des Identifiants</w:t>
      </w:r>
      <w:bookmarkEnd w:id="109"/>
      <w:bookmarkEnd w:id="110"/>
    </w:p>
    <w:p w14:paraId="0C5780AC" w14:textId="77777777" w:rsidR="00204A83" w:rsidRDefault="00204A83" w:rsidP="00922ED9">
      <w:pPr>
        <w:pStyle w:val="Titre3"/>
        <w:rPr>
          <w:lang w:val="fr-FR"/>
        </w:rPr>
      </w:pPr>
      <w:r>
        <w:rPr>
          <w:lang w:val="fr-FR"/>
        </w:rPr>
        <w:t>Structure des identifiants</w:t>
      </w:r>
    </w:p>
    <w:p w14:paraId="13EFF611" w14:textId="77777777" w:rsidR="00B1109A" w:rsidRPr="0020715E" w:rsidRDefault="00B1109A" w:rsidP="008B1DB9">
      <w:pPr>
        <w:pStyle w:val="Titre4"/>
      </w:pPr>
      <w:bookmarkStart w:id="111" w:name="_Toc413680752"/>
      <w:r>
        <w:t xml:space="preserve">Codification des </w:t>
      </w:r>
      <w:proofErr w:type="spellStart"/>
      <w:r>
        <w:t>identifiants</w:t>
      </w:r>
      <w:bookmarkEnd w:id="111"/>
      <w:proofErr w:type="spellEnd"/>
    </w:p>
    <w:p w14:paraId="77BFAAC3" w14:textId="77777777" w:rsidR="00B1109A" w:rsidRPr="008B1DB9" w:rsidRDefault="00B1109A" w:rsidP="008B1DB9">
      <w:pPr>
        <w:jc w:val="both"/>
        <w:rPr>
          <w:highlight w:val="lightGray"/>
          <w:lang w:val="fr-FR"/>
        </w:rPr>
      </w:pPr>
      <w:r w:rsidRPr="008B1DB9">
        <w:rPr>
          <w:highlight w:val="lightGray"/>
          <w:lang w:val="fr-FR"/>
        </w:rPr>
        <w:t>L’objectif d’une codification étant de s’assurer de l’unicité (</w:t>
      </w:r>
      <w:r w:rsidRPr="008B1DB9">
        <w:rPr>
          <w:b/>
          <w:bCs/>
          <w:highlight w:val="lightGray"/>
          <w:lang w:val="fr-FR"/>
        </w:rPr>
        <w:t>au niveau national</w:t>
      </w:r>
      <w:r w:rsidRPr="008B1DB9">
        <w:rPr>
          <w:highlight w:val="lightGray"/>
          <w:lang w:val="fr-FR"/>
        </w:rPr>
        <w:t xml:space="preserve">) et de la pérennité de l’identifiant. </w:t>
      </w:r>
      <w:r w:rsidRPr="008B1DB9">
        <w:rPr>
          <w:b/>
          <w:bCs/>
          <w:highlight w:val="lightGray"/>
          <w:lang w:val="fr-FR"/>
        </w:rPr>
        <w:t>Toute solution autre, permettant d’assurer une unicité et une pérennité de l’identifiant est valable</w:t>
      </w:r>
      <w:r w:rsidRPr="008B1DB9">
        <w:rPr>
          <w:highlight w:val="lightGray"/>
          <w:lang w:val="fr-FR"/>
        </w:rPr>
        <w:t xml:space="preserve">. En particulier, si un </w:t>
      </w:r>
      <w:proofErr w:type="spellStart"/>
      <w:r w:rsidRPr="008B1DB9">
        <w:rPr>
          <w:highlight w:val="lightGray"/>
          <w:lang w:val="fr-FR"/>
        </w:rPr>
        <w:t>réfentiel</w:t>
      </w:r>
      <w:proofErr w:type="spellEnd"/>
      <w:r w:rsidRPr="008B1DB9">
        <w:rPr>
          <w:highlight w:val="lightGray"/>
          <w:lang w:val="fr-FR"/>
        </w:rPr>
        <w:t xml:space="preserve"> de données (arrêts, lignes, etc.) propose des identifiants </w:t>
      </w:r>
      <w:proofErr w:type="spellStart"/>
      <w:r w:rsidRPr="008B1DB9">
        <w:rPr>
          <w:highlight w:val="lightGray"/>
          <w:lang w:val="fr-FR"/>
        </w:rPr>
        <w:t>uiques</w:t>
      </w:r>
      <w:proofErr w:type="spellEnd"/>
      <w:r w:rsidRPr="008B1DB9">
        <w:rPr>
          <w:highlight w:val="lightGray"/>
          <w:lang w:val="fr-FR"/>
        </w:rPr>
        <w:t xml:space="preserve"> et pérennes mais avec une structure très différente, cela est tout à fait acceptable ! </w:t>
      </w:r>
      <w:r w:rsidRPr="008B1DB9">
        <w:rPr>
          <w:b/>
          <w:bCs/>
          <w:highlight w:val="lightGray"/>
          <w:lang w:val="fr-FR"/>
        </w:rPr>
        <w:t xml:space="preserve">Il est </w:t>
      </w:r>
      <w:proofErr w:type="gramStart"/>
      <w:r w:rsidRPr="008B1DB9">
        <w:rPr>
          <w:b/>
          <w:bCs/>
          <w:highlight w:val="lightGray"/>
          <w:lang w:val="fr-FR"/>
        </w:rPr>
        <w:t>par contre</w:t>
      </w:r>
      <w:proofErr w:type="gramEnd"/>
      <w:r w:rsidRPr="008B1DB9">
        <w:rPr>
          <w:b/>
          <w:bCs/>
          <w:highlight w:val="lightGray"/>
          <w:lang w:val="fr-FR"/>
        </w:rPr>
        <w:t xml:space="preserve"> impératif que l’identifiant d’un objet soit strictement le même quel que soit le flux de données utilisé</w:t>
      </w:r>
      <w:r w:rsidRPr="008B1DB9">
        <w:rPr>
          <w:highlight w:val="lightGray"/>
          <w:lang w:val="fr-FR"/>
        </w:rPr>
        <w:t xml:space="preserve"> (SIRI, </w:t>
      </w:r>
      <w:proofErr w:type="spellStart"/>
      <w:r w:rsidRPr="008B1DB9">
        <w:rPr>
          <w:highlight w:val="lightGray"/>
          <w:lang w:val="fr-FR"/>
        </w:rPr>
        <w:t>NeTEx</w:t>
      </w:r>
      <w:proofErr w:type="spellEnd"/>
      <w:r w:rsidRPr="008B1DB9">
        <w:rPr>
          <w:highlight w:val="lightGray"/>
          <w:lang w:val="fr-FR"/>
        </w:rPr>
        <w:t>, tous profils confondus, et même GTFS ou tout autre format qui pourrait être utilisé pour l’échange de données).</w:t>
      </w:r>
    </w:p>
    <w:p w14:paraId="0F06EAB6" w14:textId="77777777" w:rsidR="00B1109A" w:rsidRPr="008B1DB9" w:rsidRDefault="00B1109A" w:rsidP="008B1DB9">
      <w:pPr>
        <w:pStyle w:val="Note"/>
        <w:jc w:val="both"/>
        <w:rPr>
          <w:highlight w:val="lightGray"/>
          <w:lang w:val="fr-FR"/>
        </w:rPr>
      </w:pPr>
      <w:r w:rsidRPr="008B1DB9">
        <w:rPr>
          <w:b/>
          <w:bCs/>
          <w:highlight w:val="lightGray"/>
          <w:lang w:val="fr-FR"/>
        </w:rPr>
        <w:t>NOTE IMPORTANTE</w:t>
      </w:r>
      <w:r w:rsidRPr="008B1DB9">
        <w:rPr>
          <w:highlight w:val="lightGray"/>
          <w:lang w:val="fr-FR"/>
        </w:rPr>
        <w:t> : la techniqu</w:t>
      </w:r>
      <w:r w:rsidR="0070508A" w:rsidRPr="008B1DB9">
        <w:rPr>
          <w:highlight w:val="lightGray"/>
          <w:lang w:val="fr-FR"/>
        </w:rPr>
        <w:t>e de construction proposée ici a</w:t>
      </w:r>
      <w:r w:rsidRPr="008B1DB9">
        <w:rPr>
          <w:highlight w:val="lightGray"/>
          <w:lang w:val="fr-FR"/>
        </w:rPr>
        <w:t xml:space="preserve"> pour vocation </w:t>
      </w:r>
      <w:r w:rsidR="0070508A" w:rsidRPr="008B1DB9">
        <w:rPr>
          <w:highlight w:val="lightGray"/>
          <w:lang w:val="fr-FR"/>
        </w:rPr>
        <w:t>d’assurer</w:t>
      </w:r>
      <w:r w:rsidRPr="008B1DB9">
        <w:rPr>
          <w:highlight w:val="lightGray"/>
          <w:lang w:val="fr-FR"/>
        </w:rPr>
        <w:t xml:space="preserve"> l’unicité de l’identifiant, mais en aucun cas l’identifiant ne peut être considéré comme porteur de sémantique. En conséquence </w:t>
      </w:r>
      <w:r w:rsidRPr="008B1DB9">
        <w:rPr>
          <w:b/>
          <w:bCs/>
          <w:highlight w:val="lightGray"/>
          <w:lang w:val="fr-FR"/>
        </w:rPr>
        <w:t xml:space="preserve">toute analyse (segmentation, </w:t>
      </w:r>
      <w:proofErr w:type="spellStart"/>
      <w:r w:rsidRPr="008B1DB9">
        <w:rPr>
          <w:b/>
          <w:bCs/>
          <w:highlight w:val="lightGray"/>
          <w:lang w:val="fr-FR"/>
        </w:rPr>
        <w:t>parsing</w:t>
      </w:r>
      <w:proofErr w:type="spellEnd"/>
      <w:r w:rsidRPr="008B1DB9">
        <w:rPr>
          <w:b/>
          <w:bCs/>
          <w:highlight w:val="lightGray"/>
          <w:lang w:val="fr-FR"/>
        </w:rPr>
        <w:t>, extraction d’information, etc.) de l’identifiant est à proscrire</w:t>
      </w:r>
      <w:r w:rsidRPr="008B1DB9">
        <w:rPr>
          <w:highlight w:val="lightGray"/>
          <w:lang w:val="fr-FR"/>
        </w:rPr>
        <w:t xml:space="preserve"> ! </w:t>
      </w:r>
    </w:p>
    <w:p w14:paraId="176702F0" w14:textId="002156DD" w:rsidR="00B1109A" w:rsidRPr="008B1DB9" w:rsidRDefault="002C6E0B" w:rsidP="008B1DB9">
      <w:pPr>
        <w:jc w:val="both"/>
        <w:rPr>
          <w:highlight w:val="lightGray"/>
          <w:lang w:val="fr-FR"/>
        </w:rPr>
      </w:pPr>
      <w:r>
        <w:rPr>
          <w:highlight w:val="lightGray"/>
          <w:lang w:val="fr-FR"/>
        </w:rPr>
        <w:t>Le</w:t>
      </w:r>
      <w:r w:rsidR="00B1109A" w:rsidRPr="008B1DB9">
        <w:rPr>
          <w:highlight w:val="lightGray"/>
          <w:lang w:val="fr-FR"/>
        </w:rPr>
        <w:t xml:space="preserve"> profil </w:t>
      </w:r>
      <w:r w:rsidR="00B1109A" w:rsidRPr="008B1DB9">
        <w:rPr>
          <w:b/>
          <w:highlight w:val="lightGray"/>
          <w:lang w:val="fr-FR"/>
        </w:rPr>
        <w:t>SIRI France</w:t>
      </w:r>
      <w:r w:rsidR="00B1109A" w:rsidRPr="008B1DB9">
        <w:rPr>
          <w:highlight w:val="lightGray"/>
          <w:lang w:val="fr-FR"/>
        </w:rPr>
        <w:t xml:space="preserve"> propose la codification suivante pour tous les identifiants</w:t>
      </w:r>
      <w:r>
        <w:rPr>
          <w:highlight w:val="lightGray"/>
          <w:lang w:val="fr-FR"/>
        </w:rPr>
        <w:t xml:space="preserve"> </w:t>
      </w:r>
      <w:r w:rsidR="00B1109A" w:rsidRPr="008B1DB9">
        <w:rPr>
          <w:highlight w:val="lightGray"/>
          <w:lang w:val="fr-FR"/>
        </w:rPr>
        <w:t>:</w:t>
      </w:r>
    </w:p>
    <w:p w14:paraId="65E87B37" w14:textId="77777777" w:rsidR="00B1109A" w:rsidRPr="008B1DB9" w:rsidRDefault="00B1109A" w:rsidP="008B1DB9">
      <w:pPr>
        <w:jc w:val="both"/>
        <w:rPr>
          <w:b/>
          <w:i/>
          <w:highlight w:val="lightGray"/>
          <w:lang w:val="fr-FR"/>
        </w:rPr>
      </w:pPr>
      <w:r w:rsidRPr="008B1DB9">
        <w:rPr>
          <w:b/>
          <w:i/>
          <w:highlight w:val="lightGray"/>
          <w:lang w:val="fr-FR"/>
        </w:rPr>
        <w:t>[Fournisseur</w:t>
      </w:r>
      <w:proofErr w:type="gramStart"/>
      <w:r w:rsidRPr="008B1DB9">
        <w:rPr>
          <w:b/>
          <w:i/>
          <w:highlight w:val="lightGray"/>
          <w:lang w:val="fr-FR"/>
        </w:rPr>
        <w:t>]:[</w:t>
      </w:r>
      <w:proofErr w:type="gramEnd"/>
      <w:r w:rsidRPr="008B1DB9">
        <w:rPr>
          <w:b/>
          <w:i/>
          <w:highlight w:val="lightGray"/>
          <w:lang w:val="fr-FR"/>
        </w:rPr>
        <w:t>type d'objet]:[</w:t>
      </w:r>
      <w:proofErr w:type="spellStart"/>
      <w:r w:rsidRPr="008B1DB9">
        <w:rPr>
          <w:b/>
          <w:i/>
          <w:highlight w:val="lightGray"/>
          <w:lang w:val="fr-FR"/>
        </w:rPr>
        <w:t>typeObjetDétaillé</w:t>
      </w:r>
      <w:proofErr w:type="spellEnd"/>
      <w:r w:rsidRPr="008B1DB9">
        <w:rPr>
          <w:b/>
          <w:i/>
          <w:highlight w:val="lightGray"/>
          <w:lang w:val="fr-FR"/>
        </w:rPr>
        <w:t>]:[</w:t>
      </w:r>
      <w:proofErr w:type="spellStart"/>
      <w:r w:rsidRPr="008B1DB9">
        <w:rPr>
          <w:b/>
          <w:i/>
          <w:highlight w:val="lightGray"/>
          <w:lang w:val="fr-FR"/>
        </w:rPr>
        <w:t>identifiantTechnique</w:t>
      </w:r>
      <w:proofErr w:type="spellEnd"/>
      <w:r w:rsidRPr="008B1DB9">
        <w:rPr>
          <w:b/>
          <w:i/>
          <w:highlight w:val="lightGray"/>
          <w:lang w:val="fr-FR"/>
        </w:rPr>
        <w:t>]:LOC</w:t>
      </w:r>
    </w:p>
    <w:p w14:paraId="22CBD881" w14:textId="1F2B771D" w:rsidR="00B1109A" w:rsidRPr="008B1DB9" w:rsidRDefault="00B1109A" w:rsidP="008B1DB9">
      <w:pPr>
        <w:jc w:val="both"/>
        <w:rPr>
          <w:highlight w:val="lightGray"/>
          <w:lang w:val="fr-FR"/>
        </w:rPr>
      </w:pPr>
      <w:r w:rsidRPr="008B1DB9">
        <w:rPr>
          <w:highlight w:val="lightGray"/>
          <w:lang w:val="fr-FR"/>
        </w:rPr>
        <w:t>Si un objet a déjà été identifié dans l</w:t>
      </w:r>
      <w:r w:rsidR="0070508A" w:rsidRPr="008B1DB9">
        <w:rPr>
          <w:highlight w:val="lightGray"/>
          <w:lang w:val="fr-FR"/>
        </w:rPr>
        <w:t xml:space="preserve">e cadre d’un échange SIRI, </w:t>
      </w:r>
      <w:r w:rsidRPr="008B1DB9">
        <w:rPr>
          <w:highlight w:val="lightGray"/>
          <w:lang w:val="fr-FR"/>
        </w:rPr>
        <w:t>son identifiant</w:t>
      </w:r>
      <w:r w:rsidR="002C6E0B">
        <w:rPr>
          <w:highlight w:val="lightGray"/>
          <w:lang w:val="fr-FR"/>
        </w:rPr>
        <w:t xml:space="preserve"> sera conservé</w:t>
      </w:r>
      <w:r w:rsidRPr="008B1DB9">
        <w:rPr>
          <w:highlight w:val="lightGray"/>
          <w:lang w:val="fr-FR"/>
        </w:rPr>
        <w:t>.</w:t>
      </w:r>
    </w:p>
    <w:p w14:paraId="013D9972" w14:textId="77777777" w:rsidR="00B1109A" w:rsidRPr="008B1DB9" w:rsidRDefault="00B1109A" w:rsidP="008B1DB9">
      <w:pPr>
        <w:jc w:val="both"/>
        <w:rPr>
          <w:highlight w:val="lightGray"/>
          <w:lang w:val="fr-FR"/>
        </w:rPr>
      </w:pPr>
      <w:r w:rsidRPr="008B1DB9">
        <w:rPr>
          <w:highlight w:val="lightGray"/>
          <w:lang w:val="fr-FR"/>
        </w:rPr>
        <w:t>Si l’objet n’a encore jamais été échan</w:t>
      </w:r>
      <w:r w:rsidR="0070508A" w:rsidRPr="008B1DB9">
        <w:rPr>
          <w:highlight w:val="lightGray"/>
          <w:lang w:val="fr-FR"/>
        </w:rPr>
        <w:t>gé, dans le contexte du profil</w:t>
      </w:r>
      <w:r w:rsidRPr="008B1DB9">
        <w:rPr>
          <w:highlight w:val="lightGray"/>
          <w:lang w:val="fr-FR"/>
        </w:rPr>
        <w:t xml:space="preserve"> </w:t>
      </w:r>
      <w:r w:rsidR="0070508A" w:rsidRPr="008B1DB9">
        <w:rPr>
          <w:highlight w:val="lightGray"/>
          <w:lang w:val="fr-FR"/>
        </w:rPr>
        <w:t>SIRI</w:t>
      </w:r>
      <w:r w:rsidRPr="008B1DB9">
        <w:rPr>
          <w:highlight w:val="lightGray"/>
          <w:lang w:val="fr-FR"/>
        </w:rPr>
        <w:t>, en dehors des arrêt (présenté ci-dessous) la codification suivante est proposée :</w:t>
      </w:r>
    </w:p>
    <w:p w14:paraId="33344FF4" w14:textId="77777777" w:rsidR="00B1109A" w:rsidRPr="0070508A" w:rsidRDefault="00B1109A" w:rsidP="001C78C1">
      <w:pPr>
        <w:pStyle w:val="Puce1"/>
        <w:rPr>
          <w:highlight w:val="lightGray"/>
        </w:rPr>
      </w:pPr>
      <w:r w:rsidRPr="0070508A">
        <w:rPr>
          <w:b/>
          <w:i/>
          <w:highlight w:val="lightGray"/>
        </w:rPr>
        <w:t xml:space="preserve">[Fournisseur] : </w:t>
      </w:r>
      <w:r w:rsidRPr="0070508A">
        <w:rPr>
          <w:highlight w:val="lightGray"/>
        </w:rPr>
        <w:t xml:space="preserve">est remplacé par le CODESPACE (et peut être complété par le </w:t>
      </w:r>
      <w:proofErr w:type="spellStart"/>
      <w:r w:rsidRPr="0070508A">
        <w:rPr>
          <w:b/>
          <w:i/>
          <w:highlight w:val="lightGray"/>
        </w:rPr>
        <w:t>DataSourceRef</w:t>
      </w:r>
      <w:proofErr w:type="spellEnd"/>
      <w:r w:rsidRPr="0070508A">
        <w:rPr>
          <w:highlight w:val="lightGray"/>
        </w:rPr>
        <w:t xml:space="preserve"> de </w:t>
      </w:r>
      <w:proofErr w:type="spellStart"/>
      <w:r w:rsidRPr="0070508A">
        <w:rPr>
          <w:b/>
          <w:highlight w:val="lightGray"/>
        </w:rPr>
        <w:t>EntityInVersion</w:t>
      </w:r>
      <w:proofErr w:type="spellEnd"/>
      <w:r w:rsidRPr="0070508A">
        <w:rPr>
          <w:highlight w:val="lightGray"/>
        </w:rPr>
        <w:t>)</w:t>
      </w:r>
    </w:p>
    <w:p w14:paraId="78EC1D8D" w14:textId="77777777" w:rsidR="00B1109A" w:rsidRPr="0070508A" w:rsidRDefault="00B1109A" w:rsidP="001E787B">
      <w:pPr>
        <w:pStyle w:val="Puce1"/>
        <w:rPr>
          <w:highlight w:val="lightGray"/>
        </w:rPr>
      </w:pPr>
      <w:r w:rsidRPr="0070508A">
        <w:rPr>
          <w:b/>
          <w:i/>
          <w:highlight w:val="lightGray"/>
        </w:rPr>
        <w:t>[</w:t>
      </w:r>
      <w:proofErr w:type="gramStart"/>
      <w:r w:rsidRPr="0070508A">
        <w:rPr>
          <w:b/>
          <w:i/>
          <w:highlight w:val="lightGray"/>
        </w:rPr>
        <w:t>type</w:t>
      </w:r>
      <w:proofErr w:type="gramEnd"/>
      <w:r w:rsidRPr="0070508A">
        <w:rPr>
          <w:b/>
          <w:i/>
          <w:highlight w:val="lightGray"/>
        </w:rPr>
        <w:t xml:space="preserve"> d'objet]:</w:t>
      </w:r>
      <w:r w:rsidRPr="0070508A">
        <w:rPr>
          <w:i/>
          <w:highlight w:val="lightGray"/>
        </w:rPr>
        <w:t xml:space="preserve"> </w:t>
      </w:r>
      <w:r w:rsidRPr="0070508A">
        <w:rPr>
          <w:highlight w:val="lightGray"/>
        </w:rPr>
        <w:t>classe de l'objet sous la forme du nom du tag XML qui le porte</w:t>
      </w:r>
    </w:p>
    <w:p w14:paraId="1536B4BB" w14:textId="77777777" w:rsidR="00B1109A" w:rsidRPr="0070508A" w:rsidRDefault="00B1109A">
      <w:pPr>
        <w:pStyle w:val="Puce1"/>
        <w:rPr>
          <w:b/>
          <w:i/>
          <w:highlight w:val="lightGray"/>
        </w:rPr>
      </w:pPr>
      <w:r w:rsidRPr="0070508A" w:rsidDel="00CC683D">
        <w:rPr>
          <w:iCs/>
          <w:highlight w:val="lightGray"/>
        </w:rPr>
        <w:t xml:space="preserve"> </w:t>
      </w:r>
      <w:r w:rsidRPr="0070508A">
        <w:rPr>
          <w:b/>
          <w:i/>
          <w:highlight w:val="lightGray"/>
        </w:rPr>
        <w:t>[</w:t>
      </w:r>
      <w:proofErr w:type="spellStart"/>
      <w:proofErr w:type="gramStart"/>
      <w:r w:rsidRPr="0070508A">
        <w:rPr>
          <w:b/>
          <w:i/>
          <w:highlight w:val="lightGray"/>
        </w:rPr>
        <w:t>identifiantTechnique</w:t>
      </w:r>
      <w:proofErr w:type="spellEnd"/>
      <w:proofErr w:type="gramEnd"/>
      <w:r w:rsidRPr="0070508A">
        <w:rPr>
          <w:b/>
          <w:i/>
          <w:highlight w:val="lightGray"/>
        </w:rPr>
        <w:t>]</w:t>
      </w:r>
      <w:r w:rsidRPr="0070508A">
        <w:rPr>
          <w:highlight w:val="lightGray"/>
        </w:rPr>
        <w:t>: est naturellement conservé</w:t>
      </w:r>
    </w:p>
    <w:p w14:paraId="6EC02799" w14:textId="77777777" w:rsidR="008F4D47" w:rsidRPr="008F4D47" w:rsidRDefault="00B1109A">
      <w:pPr>
        <w:pStyle w:val="Puce1"/>
        <w:rPr>
          <w:b/>
          <w:i/>
          <w:highlight w:val="lightGray"/>
        </w:rPr>
      </w:pPr>
      <w:proofErr w:type="gramStart"/>
      <w:r w:rsidRPr="0070508A">
        <w:rPr>
          <w:b/>
          <w:i/>
          <w:highlight w:val="lightGray"/>
        </w:rPr>
        <w:lastRenderedPageBreak/>
        <w:t>LOC</w:t>
      </w:r>
      <w:r w:rsidRPr="0070508A">
        <w:rPr>
          <w:highlight w:val="lightGray"/>
        </w:rPr>
        <w:t>:</w:t>
      </w:r>
      <w:proofErr w:type="gramEnd"/>
      <w:r w:rsidRPr="0070508A">
        <w:rPr>
          <w:highlight w:val="lightGray"/>
        </w:rPr>
        <w:t xml:space="preserve"> est conservé pour permettre de préciser que l'identifiant a été défini de façon locale entre les parties engagées dans l'échange, et qu'il ne fait donc pas partie du référentiel partagé (régional, national, etc.) </w:t>
      </w:r>
    </w:p>
    <w:p w14:paraId="5CBC053A" w14:textId="77777777" w:rsidR="008F4D47" w:rsidRPr="008F4D47" w:rsidRDefault="00B1109A" w:rsidP="002C6E0B">
      <w:pPr>
        <w:pStyle w:val="Puce1"/>
        <w:numPr>
          <w:ilvl w:val="1"/>
          <w:numId w:val="24"/>
        </w:numPr>
        <w:rPr>
          <w:b/>
          <w:i/>
          <w:highlight w:val="lightGray"/>
        </w:rPr>
      </w:pPr>
      <w:r w:rsidRPr="0070508A">
        <w:rPr>
          <w:highlight w:val="lightGray"/>
        </w:rPr>
        <w:t xml:space="preserve">L'utilisation de ce qualificatif est obligatoire quand l'identifiant est local. </w:t>
      </w:r>
    </w:p>
    <w:p w14:paraId="010331F9" w14:textId="064EEAA0" w:rsidR="00B1109A" w:rsidRPr="00E72404" w:rsidRDefault="00B1109A" w:rsidP="002C6E0B">
      <w:pPr>
        <w:pStyle w:val="Puce1"/>
        <w:numPr>
          <w:ilvl w:val="1"/>
          <w:numId w:val="24"/>
        </w:numPr>
        <w:rPr>
          <w:b/>
          <w:i/>
          <w:highlight w:val="lightGray"/>
        </w:rPr>
      </w:pPr>
      <w:r w:rsidRPr="0070508A">
        <w:rPr>
          <w:highlight w:val="lightGray"/>
        </w:rPr>
        <w:t xml:space="preserve">Pour les objets faisant partie de référentiels partagés on peut le remplacer par un </w:t>
      </w:r>
      <w:r w:rsidRPr="0070508A">
        <w:rPr>
          <w:b/>
          <w:bCs/>
          <w:i/>
          <w:iCs/>
          <w:highlight w:val="lightGray"/>
        </w:rPr>
        <w:t>[</w:t>
      </w:r>
      <w:proofErr w:type="spellStart"/>
      <w:r w:rsidRPr="0070508A">
        <w:rPr>
          <w:b/>
          <w:bCs/>
          <w:i/>
          <w:iCs/>
          <w:highlight w:val="lightGray"/>
        </w:rPr>
        <w:t>NomAttributaire</w:t>
      </w:r>
      <w:proofErr w:type="spellEnd"/>
      <w:r w:rsidRPr="0070508A">
        <w:rPr>
          <w:b/>
          <w:bCs/>
          <w:i/>
          <w:iCs/>
          <w:highlight w:val="lightGray"/>
        </w:rPr>
        <w:t>]</w:t>
      </w:r>
      <w:r w:rsidRPr="0070508A">
        <w:rPr>
          <w:highlight w:val="lightGray"/>
        </w:rPr>
        <w:t xml:space="preserve"> qui</w:t>
      </w:r>
      <w:r w:rsidR="008F4D47">
        <w:rPr>
          <w:highlight w:val="lightGray"/>
        </w:rPr>
        <w:t xml:space="preserve"> est</w:t>
      </w:r>
      <w:r w:rsidRPr="0070508A">
        <w:rPr>
          <w:highlight w:val="lightGray"/>
        </w:rPr>
        <w:t xml:space="preserve"> le nom (ou code) du système référentiel utilisé pour attribuer l’identifiant.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8658"/>
      </w:tblGrid>
      <w:tr w:rsidR="008F4D47" w:rsidRPr="00E32CB2" w14:paraId="31210D76" w14:textId="77777777" w:rsidTr="00E90BCB">
        <w:tc>
          <w:tcPr>
            <w:tcW w:w="1668" w:type="dxa"/>
            <w:shd w:val="clear" w:color="auto" w:fill="auto"/>
          </w:tcPr>
          <w:p w14:paraId="72A0CE62" w14:textId="77777777" w:rsidR="008F4D47" w:rsidRPr="00E90BCB" w:rsidRDefault="008F4D47" w:rsidP="00E90BCB">
            <w:pPr>
              <w:rPr>
                <w:highlight w:val="lightGray"/>
              </w:rPr>
            </w:pPr>
            <w:r w:rsidRPr="00E90BCB">
              <w:rPr>
                <w:highlight w:val="lightGray"/>
              </w:rPr>
              <w:t>RG_IDT-1</w:t>
            </w:r>
          </w:p>
        </w:tc>
        <w:tc>
          <w:tcPr>
            <w:tcW w:w="8790" w:type="dxa"/>
            <w:shd w:val="clear" w:color="auto" w:fill="auto"/>
          </w:tcPr>
          <w:p w14:paraId="1E1A76E6" w14:textId="77777777" w:rsidR="008F4D47" w:rsidRPr="008B1DB9" w:rsidRDefault="008F4D47" w:rsidP="00E90BCB">
            <w:pPr>
              <w:rPr>
                <w:highlight w:val="lightGray"/>
                <w:lang w:val="fr-FR"/>
              </w:rPr>
            </w:pPr>
            <w:r w:rsidRPr="008B1DB9">
              <w:rPr>
                <w:highlight w:val="lightGray"/>
                <w:lang w:val="fr-FR"/>
              </w:rPr>
              <w:t xml:space="preserve">La codification retenue est </w:t>
            </w:r>
            <w:proofErr w:type="gramStart"/>
            <w:r w:rsidRPr="008B1DB9">
              <w:rPr>
                <w:highlight w:val="lightGray"/>
                <w:lang w:val="fr-FR"/>
              </w:rPr>
              <w:t>donc:</w:t>
            </w:r>
            <w:proofErr w:type="gramEnd"/>
            <w:r w:rsidRPr="008B1DB9">
              <w:rPr>
                <w:highlight w:val="lightGray"/>
                <w:lang w:val="fr-FR"/>
              </w:rPr>
              <w:t xml:space="preserve"> </w:t>
            </w:r>
          </w:p>
          <w:p w14:paraId="785006C8" w14:textId="77777777" w:rsidR="008F4D47" w:rsidRPr="008B1DB9" w:rsidRDefault="008F4D47" w:rsidP="00E90BCB">
            <w:pPr>
              <w:jc w:val="center"/>
              <w:rPr>
                <w:b/>
                <w:i/>
                <w:highlight w:val="lightGray"/>
                <w:lang w:val="fr-FR"/>
              </w:rPr>
            </w:pPr>
            <w:r w:rsidRPr="008B1DB9">
              <w:rPr>
                <w:b/>
                <w:i/>
                <w:highlight w:val="lightGray"/>
                <w:lang w:val="fr-FR"/>
              </w:rPr>
              <w:t>[CODESPACE</w:t>
            </w:r>
            <w:proofErr w:type="gramStart"/>
            <w:r w:rsidRPr="008B1DB9">
              <w:rPr>
                <w:b/>
                <w:i/>
                <w:highlight w:val="lightGray"/>
                <w:lang w:val="fr-FR"/>
              </w:rPr>
              <w:t>]:[</w:t>
            </w:r>
            <w:proofErr w:type="gramEnd"/>
            <w:r w:rsidRPr="008B1DB9">
              <w:rPr>
                <w:b/>
                <w:i/>
                <w:highlight w:val="lightGray"/>
                <w:lang w:val="fr-FR"/>
              </w:rPr>
              <w:t>type d'objet]:[</w:t>
            </w:r>
            <w:proofErr w:type="spellStart"/>
            <w:r w:rsidRPr="008B1DB9">
              <w:rPr>
                <w:b/>
                <w:i/>
                <w:highlight w:val="lightGray"/>
                <w:lang w:val="fr-FR"/>
              </w:rPr>
              <w:t>identifiantTechnique</w:t>
            </w:r>
            <w:proofErr w:type="spellEnd"/>
            <w:r w:rsidRPr="008B1DB9">
              <w:rPr>
                <w:b/>
                <w:i/>
                <w:highlight w:val="lightGray"/>
                <w:lang w:val="fr-FR"/>
              </w:rPr>
              <w:t>]:</w:t>
            </w:r>
            <w:r w:rsidRPr="008B1DB9">
              <w:rPr>
                <w:b/>
                <w:i/>
                <w:highlight w:val="lightGray"/>
                <w:shd w:val="clear" w:color="auto" w:fill="00FF00"/>
                <w:lang w:val="fr-FR"/>
              </w:rPr>
              <w:t>[LOC ou Nom attributaire]</w:t>
            </w:r>
          </w:p>
        </w:tc>
      </w:tr>
    </w:tbl>
    <w:p w14:paraId="5C0E236F" w14:textId="1077040E" w:rsidR="00B1109A" w:rsidRPr="008B1DB9" w:rsidRDefault="00B1109A" w:rsidP="00B1109A">
      <w:pPr>
        <w:rPr>
          <w:rFonts w:ascii="Courier New" w:hAnsi="Courier New" w:cs="Courier New"/>
          <w:b/>
          <w:highlight w:val="lightGray"/>
          <w:lang w:val="fr-FR"/>
        </w:rPr>
      </w:pPr>
      <w:r w:rsidRPr="008B1DB9">
        <w:rPr>
          <w:highlight w:val="lightGray"/>
          <w:lang w:val="fr-FR"/>
        </w:rPr>
        <w:t>Exemple "</w:t>
      </w:r>
      <w:proofErr w:type="gramStart"/>
      <w:r w:rsidR="002C6E0B">
        <w:rPr>
          <w:rFonts w:ascii="Courier New" w:hAnsi="Courier New" w:cs="Courier New"/>
          <w:b/>
          <w:highlight w:val="lightGray"/>
          <w:lang w:val="fr-FR"/>
        </w:rPr>
        <w:t>RTM</w:t>
      </w:r>
      <w:r w:rsidRPr="008B1DB9">
        <w:rPr>
          <w:rFonts w:ascii="Courier New" w:hAnsi="Courier New" w:cs="Courier New"/>
          <w:b/>
          <w:highlight w:val="lightGray"/>
          <w:lang w:val="fr-FR"/>
        </w:rPr>
        <w:t>:JourneyPattern</w:t>
      </w:r>
      <w:proofErr w:type="gramEnd"/>
      <w:r w:rsidRPr="008B1DB9">
        <w:rPr>
          <w:rFonts w:ascii="Courier New" w:hAnsi="Courier New" w:cs="Courier New"/>
          <w:b/>
          <w:highlight w:val="lightGray"/>
          <w:lang w:val="fr-FR"/>
        </w:rPr>
        <w:t>:2354345:LOC"</w:t>
      </w:r>
      <w:r w:rsidRPr="008B1DB9">
        <w:rPr>
          <w:rFonts w:ascii="Courier New" w:hAnsi="Courier New" w:cs="Courier New"/>
          <w:bCs/>
          <w:highlight w:val="lightGray"/>
          <w:lang w:val="fr-FR"/>
        </w:rPr>
        <w:t xml:space="preserve"> ou </w:t>
      </w:r>
      <w:r w:rsidRPr="008B1DB9">
        <w:rPr>
          <w:highlight w:val="lightGray"/>
          <w:lang w:val="fr-FR"/>
        </w:rPr>
        <w:t>"</w:t>
      </w:r>
      <w:r w:rsidRPr="008B1DB9">
        <w:rPr>
          <w:rFonts w:ascii="Courier New" w:hAnsi="Courier New" w:cs="Courier New"/>
          <w:b/>
          <w:highlight w:val="lightGray"/>
          <w:lang w:val="fr-FR"/>
        </w:rPr>
        <w:t xml:space="preserve">IDFM:Line:345:CODIFLIGNE" </w:t>
      </w:r>
      <w:r w:rsidRPr="008B1DB9">
        <w:rPr>
          <w:rFonts w:ascii="Courier New" w:hAnsi="Courier New" w:cs="Courier New"/>
          <w:bCs/>
          <w:highlight w:val="lightGray"/>
          <w:u w:val="single"/>
          <w:lang w:val="fr-FR"/>
        </w:rPr>
        <w:t>ou</w:t>
      </w:r>
      <w:r w:rsidRPr="008B1DB9">
        <w:rPr>
          <w:rFonts w:ascii="Courier New" w:hAnsi="Courier New" w:cs="Courier New"/>
          <w:b/>
          <w:highlight w:val="lightGray"/>
          <w:lang w:val="fr-FR"/>
        </w:rPr>
        <w:t xml:space="preserve"> "</w:t>
      </w:r>
      <w:r w:rsidRPr="008B1DB9">
        <w:rPr>
          <w:rFonts w:ascii="Courier New" w:hAnsi="Courier New" w:cs="Courier New"/>
          <w:b/>
          <w:bCs/>
          <w:i/>
          <w:iCs/>
          <w:highlight w:val="lightGray"/>
          <w:lang w:val="fr-FR"/>
        </w:rPr>
        <w:t>STIF-CODIFLIGNE:Line:C00001:</w:t>
      </w:r>
      <w:r w:rsidRPr="008B1DB9">
        <w:rPr>
          <w:rFonts w:ascii="Courier New" w:hAnsi="Courier New" w:cs="Courier New"/>
          <w:b/>
          <w:highlight w:val="lightGray"/>
          <w:lang w:val="fr-FR"/>
        </w:rPr>
        <w:t>"</w:t>
      </w:r>
    </w:p>
    <w:p w14:paraId="257242AD" w14:textId="703E7451" w:rsidR="00B1109A" w:rsidRPr="008B1DB9" w:rsidRDefault="00B1109A" w:rsidP="00B1109A">
      <w:pPr>
        <w:pStyle w:val="Note"/>
        <w:rPr>
          <w:highlight w:val="lightGray"/>
          <w:lang w:val="fr-FR"/>
        </w:rPr>
      </w:pPr>
      <w:r w:rsidRPr="008B1DB9">
        <w:rPr>
          <w:highlight w:val="lightGray"/>
          <w:lang w:val="fr-FR"/>
        </w:rPr>
        <w:t xml:space="preserve">Note : par convention, les </w:t>
      </w:r>
      <w:proofErr w:type="gramStart"/>
      <w:r w:rsidRPr="008B1DB9">
        <w:rPr>
          <w:highlight w:val="lightGray"/>
          <w:lang w:val="fr-FR"/>
        </w:rPr>
        <w:t>"</w:t>
      </w:r>
      <w:r w:rsidRPr="008B1DB9">
        <w:rPr>
          <w:b/>
          <w:bCs/>
          <w:highlight w:val="lightGray"/>
          <w:lang w:val="fr-FR"/>
        </w:rPr>
        <w:t>:</w:t>
      </w:r>
      <w:proofErr w:type="gramEnd"/>
      <w:r w:rsidRPr="008B1DB9">
        <w:rPr>
          <w:highlight w:val="lightGray"/>
          <w:lang w:val="fr-FR"/>
        </w:rPr>
        <w:t xml:space="preserve">" de fin </w:t>
      </w:r>
      <w:r w:rsidR="002C6E0B">
        <w:rPr>
          <w:highlight w:val="lightGray"/>
          <w:lang w:val="fr-FR"/>
        </w:rPr>
        <w:t xml:space="preserve">sont conservés, </w:t>
      </w:r>
      <w:r w:rsidRPr="008B1DB9">
        <w:rPr>
          <w:highlight w:val="lightGray"/>
          <w:lang w:val="fr-FR"/>
        </w:rPr>
        <w:t>même s’il n’y a pas de valeur [</w:t>
      </w:r>
      <w:proofErr w:type="spellStart"/>
      <w:r w:rsidRPr="008B1DB9">
        <w:rPr>
          <w:highlight w:val="lightGray"/>
          <w:lang w:val="fr-FR"/>
        </w:rPr>
        <w:t>NomAttributaire</w:t>
      </w:r>
      <w:proofErr w:type="spellEnd"/>
      <w:r w:rsidRPr="008B1DB9">
        <w:rPr>
          <w:highlight w:val="lightGray"/>
          <w:lang w:val="fr-FR"/>
        </w:rPr>
        <w:t>] ou LOC (même encore une fois, l’analyse du contenu d’un identifiant est plus que fortement déconseillée, et d’autres structures peuvent être utilisée</w:t>
      </w:r>
      <w:r w:rsidR="002C6E0B">
        <w:rPr>
          <w:highlight w:val="lightGray"/>
          <w:lang w:val="fr-FR"/>
        </w:rPr>
        <w:t>s</w:t>
      </w:r>
      <w:r w:rsidRPr="008B1DB9">
        <w:rPr>
          <w:highlight w:val="lightGray"/>
          <w:lang w:val="fr-FR"/>
        </w:rPr>
        <w:t>, en fonction des système attributaire</w:t>
      </w:r>
      <w:r w:rsidR="002C6E0B">
        <w:rPr>
          <w:highlight w:val="lightGray"/>
          <w:lang w:val="fr-FR"/>
        </w:rPr>
        <w:t>s</w:t>
      </w:r>
      <w:r w:rsidRPr="008B1DB9">
        <w:rPr>
          <w:highlight w:val="lightGray"/>
          <w:lang w:val="fr-FR"/>
        </w:rPr>
        <w:t>, pour peu que l’unicité soit conservée au niveau national.</w:t>
      </w:r>
    </w:p>
    <w:p w14:paraId="2B74A929" w14:textId="77777777" w:rsidR="00094EA4" w:rsidRPr="00C8204C" w:rsidRDefault="006A5567" w:rsidP="00922ED9">
      <w:pPr>
        <w:rPr>
          <w:highlight w:val="lightGray"/>
          <w:lang w:val="fr-FR"/>
        </w:rPr>
      </w:pPr>
      <w:r>
        <w:rPr>
          <w:highlight w:val="lightGray"/>
          <w:lang w:val="fr-FR"/>
        </w:rPr>
        <w:t>Précisions sur l</w:t>
      </w:r>
      <w:r w:rsidR="00094EA4" w:rsidRPr="00C8204C">
        <w:rPr>
          <w:highlight w:val="lightGray"/>
          <w:lang w:val="fr-FR"/>
        </w:rPr>
        <w:t>a signification des différents champs est la suivante :</w:t>
      </w:r>
    </w:p>
    <w:tbl>
      <w:tblPr>
        <w:tblW w:w="103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27"/>
        <w:gridCol w:w="1417"/>
        <w:gridCol w:w="1218"/>
        <w:gridCol w:w="5586"/>
      </w:tblGrid>
      <w:tr w:rsidR="00094EA4" w:rsidRPr="000F0611" w14:paraId="30258765" w14:textId="77777777" w:rsidTr="00631B49">
        <w:tc>
          <w:tcPr>
            <w:tcW w:w="2127" w:type="dxa"/>
            <w:shd w:val="clear" w:color="auto" w:fill="DAEEF3"/>
            <w:vAlign w:val="center"/>
          </w:tcPr>
          <w:p w14:paraId="358A5A38" w14:textId="77777777" w:rsidR="00094EA4" w:rsidRPr="00756391" w:rsidRDefault="00094EA4" w:rsidP="00756391">
            <w:pPr>
              <w:spacing w:after="0"/>
              <w:jc w:val="center"/>
              <w:rPr>
                <w:b/>
                <w:sz w:val="20"/>
                <w:szCs w:val="20"/>
                <w:lang w:val="fr-FR"/>
              </w:rPr>
            </w:pPr>
            <w:r w:rsidRPr="00756391">
              <w:rPr>
                <w:b/>
                <w:sz w:val="20"/>
                <w:szCs w:val="20"/>
                <w:lang w:val="fr-FR"/>
              </w:rPr>
              <w:t>Champ</w:t>
            </w:r>
          </w:p>
        </w:tc>
        <w:tc>
          <w:tcPr>
            <w:tcW w:w="1417" w:type="dxa"/>
            <w:shd w:val="clear" w:color="auto" w:fill="DAEEF3"/>
            <w:vAlign w:val="center"/>
          </w:tcPr>
          <w:p w14:paraId="17B3E565" w14:textId="77777777" w:rsidR="00094EA4" w:rsidRPr="00756391" w:rsidRDefault="00094EA4" w:rsidP="00756391">
            <w:pPr>
              <w:spacing w:after="0"/>
              <w:jc w:val="center"/>
              <w:rPr>
                <w:b/>
                <w:sz w:val="20"/>
                <w:szCs w:val="20"/>
                <w:lang w:val="fr-FR"/>
              </w:rPr>
            </w:pPr>
            <w:r w:rsidRPr="00756391">
              <w:rPr>
                <w:b/>
                <w:sz w:val="20"/>
                <w:szCs w:val="20"/>
                <w:lang w:val="fr-FR"/>
              </w:rPr>
              <w:t>Obligatoire</w:t>
            </w:r>
          </w:p>
        </w:tc>
        <w:tc>
          <w:tcPr>
            <w:tcW w:w="1218" w:type="dxa"/>
            <w:shd w:val="clear" w:color="auto" w:fill="DAEEF3"/>
            <w:vAlign w:val="center"/>
          </w:tcPr>
          <w:p w14:paraId="6B741F5E" w14:textId="77777777" w:rsidR="00094EA4" w:rsidRPr="00756391" w:rsidRDefault="00094EA4" w:rsidP="00756391">
            <w:pPr>
              <w:spacing w:after="0"/>
              <w:jc w:val="center"/>
              <w:rPr>
                <w:b/>
                <w:sz w:val="20"/>
                <w:szCs w:val="20"/>
                <w:lang w:val="fr-FR"/>
              </w:rPr>
            </w:pPr>
            <w:r w:rsidRPr="00756391">
              <w:rPr>
                <w:b/>
                <w:sz w:val="20"/>
                <w:szCs w:val="20"/>
                <w:lang w:val="fr-FR"/>
              </w:rPr>
              <w:t>Type</w:t>
            </w:r>
          </w:p>
        </w:tc>
        <w:tc>
          <w:tcPr>
            <w:tcW w:w="5586" w:type="dxa"/>
            <w:shd w:val="clear" w:color="auto" w:fill="DAEEF3"/>
            <w:vAlign w:val="center"/>
          </w:tcPr>
          <w:p w14:paraId="60E44485" w14:textId="77777777" w:rsidR="00094EA4" w:rsidRPr="00756391" w:rsidRDefault="00094EA4" w:rsidP="00756391">
            <w:pPr>
              <w:spacing w:after="0"/>
              <w:jc w:val="center"/>
              <w:rPr>
                <w:b/>
                <w:sz w:val="20"/>
                <w:szCs w:val="20"/>
                <w:lang w:val="fr-FR"/>
              </w:rPr>
            </w:pPr>
            <w:r w:rsidRPr="00756391">
              <w:rPr>
                <w:b/>
                <w:sz w:val="20"/>
                <w:szCs w:val="20"/>
                <w:lang w:val="fr-FR"/>
              </w:rPr>
              <w:t>Description</w:t>
            </w:r>
          </w:p>
        </w:tc>
      </w:tr>
      <w:tr w:rsidR="00094EA4" w:rsidRPr="00E32CB2" w14:paraId="1EB91F21" w14:textId="77777777" w:rsidTr="00631B49">
        <w:tc>
          <w:tcPr>
            <w:tcW w:w="2127" w:type="dxa"/>
            <w:vAlign w:val="center"/>
          </w:tcPr>
          <w:p w14:paraId="2AC808CE" w14:textId="77777777" w:rsidR="00094EA4" w:rsidRPr="00756391" w:rsidRDefault="00094EA4" w:rsidP="00756391">
            <w:pPr>
              <w:pStyle w:val="Corpsdetexte"/>
              <w:spacing w:before="0" w:after="0"/>
              <w:jc w:val="both"/>
              <w:rPr>
                <w:szCs w:val="20"/>
                <w:highlight w:val="lightGray"/>
                <w:shd w:val="clear" w:color="auto" w:fill="00FF00"/>
              </w:rPr>
            </w:pPr>
            <w:r w:rsidRPr="00756391">
              <w:rPr>
                <w:szCs w:val="20"/>
                <w:highlight w:val="lightGray"/>
                <w:shd w:val="clear" w:color="auto" w:fill="00FF00"/>
              </w:rPr>
              <w:t>[</w:t>
            </w:r>
            <w:proofErr w:type="spellStart"/>
            <w:r w:rsidRPr="00756391">
              <w:rPr>
                <w:szCs w:val="20"/>
                <w:highlight w:val="lightGray"/>
                <w:shd w:val="clear" w:color="auto" w:fill="00FF00"/>
              </w:rPr>
              <w:t>Fournisseur</w:t>
            </w:r>
            <w:proofErr w:type="spellEnd"/>
            <w:r w:rsidRPr="00756391">
              <w:rPr>
                <w:szCs w:val="20"/>
                <w:highlight w:val="lightGray"/>
                <w:shd w:val="clear" w:color="auto" w:fill="00FF00"/>
              </w:rPr>
              <w:t>]</w:t>
            </w:r>
          </w:p>
        </w:tc>
        <w:tc>
          <w:tcPr>
            <w:tcW w:w="1417" w:type="dxa"/>
            <w:vAlign w:val="center"/>
          </w:tcPr>
          <w:p w14:paraId="57069BE1" w14:textId="77777777" w:rsidR="00094EA4" w:rsidRPr="00756391" w:rsidRDefault="00094EA4" w:rsidP="00756391">
            <w:pPr>
              <w:pStyle w:val="Corpsdetexte"/>
              <w:spacing w:before="0" w:after="0"/>
              <w:jc w:val="both"/>
              <w:rPr>
                <w:szCs w:val="20"/>
                <w:highlight w:val="lightGray"/>
                <w:shd w:val="clear" w:color="auto" w:fill="00FF00"/>
              </w:rPr>
            </w:pPr>
            <w:proofErr w:type="spellStart"/>
            <w:r w:rsidRPr="00756391">
              <w:rPr>
                <w:szCs w:val="20"/>
                <w:highlight w:val="lightGray"/>
                <w:shd w:val="clear" w:color="auto" w:fill="00FF00"/>
              </w:rPr>
              <w:t>oui</w:t>
            </w:r>
            <w:proofErr w:type="spellEnd"/>
          </w:p>
        </w:tc>
        <w:tc>
          <w:tcPr>
            <w:tcW w:w="1218" w:type="dxa"/>
            <w:vAlign w:val="center"/>
          </w:tcPr>
          <w:p w14:paraId="3396E6CC" w14:textId="77777777" w:rsidR="00094EA4" w:rsidRPr="00756391" w:rsidRDefault="00094EA4" w:rsidP="00756391">
            <w:pPr>
              <w:pStyle w:val="Corpsdetexte"/>
              <w:spacing w:before="0" w:after="0"/>
              <w:jc w:val="both"/>
              <w:rPr>
                <w:szCs w:val="20"/>
                <w:highlight w:val="lightGray"/>
                <w:shd w:val="clear" w:color="auto" w:fill="00FF00"/>
              </w:rPr>
            </w:pPr>
            <w:r w:rsidRPr="00756391">
              <w:rPr>
                <w:szCs w:val="20"/>
                <w:highlight w:val="lightGray"/>
                <w:shd w:val="clear" w:color="auto" w:fill="00FF00"/>
              </w:rPr>
              <w:t>Alpha-</w:t>
            </w:r>
          </w:p>
          <w:p w14:paraId="3F20F4B4" w14:textId="77777777" w:rsidR="00094EA4" w:rsidRPr="00756391" w:rsidRDefault="00094EA4" w:rsidP="00756391">
            <w:pPr>
              <w:pStyle w:val="Corpsdetexte"/>
              <w:spacing w:before="0" w:after="0"/>
              <w:jc w:val="both"/>
              <w:rPr>
                <w:szCs w:val="20"/>
                <w:highlight w:val="lightGray"/>
                <w:shd w:val="clear" w:color="auto" w:fill="00FF00"/>
              </w:rPr>
            </w:pPr>
            <w:r w:rsidRPr="00756391">
              <w:rPr>
                <w:szCs w:val="20"/>
                <w:highlight w:val="lightGray"/>
                <w:shd w:val="clear" w:color="auto" w:fill="00FF00"/>
              </w:rPr>
              <w:t>numérique</w:t>
            </w:r>
          </w:p>
        </w:tc>
        <w:tc>
          <w:tcPr>
            <w:tcW w:w="5586" w:type="dxa"/>
            <w:vAlign w:val="center"/>
          </w:tcPr>
          <w:p w14:paraId="6E587A00" w14:textId="77777777" w:rsidR="00094EA4" w:rsidRPr="00756391" w:rsidRDefault="00094EA4" w:rsidP="00756391">
            <w:pPr>
              <w:pStyle w:val="Corpsdetexte"/>
              <w:spacing w:before="0" w:after="0"/>
              <w:jc w:val="both"/>
              <w:rPr>
                <w:szCs w:val="20"/>
                <w:highlight w:val="lightGray"/>
                <w:shd w:val="clear" w:color="auto" w:fill="00FF00"/>
                <w:lang w:val="fr-FR"/>
              </w:rPr>
            </w:pPr>
            <w:r w:rsidRPr="00756391">
              <w:rPr>
                <w:szCs w:val="20"/>
                <w:highlight w:val="lightGray"/>
                <w:shd w:val="clear" w:color="auto" w:fill="00FF00"/>
                <w:lang w:val="fr-FR"/>
              </w:rPr>
              <w:t>Identifie le système fournisseur de la donnée : en l'occurrence, il s'agira soit :</w:t>
            </w:r>
          </w:p>
          <w:p w14:paraId="534D3F52" w14:textId="77777777" w:rsidR="00094EA4" w:rsidRPr="00756391" w:rsidRDefault="00094EA4" w:rsidP="008E47A4">
            <w:pPr>
              <w:pStyle w:val="Corpsdetexte"/>
              <w:numPr>
                <w:ilvl w:val="0"/>
                <w:numId w:val="43"/>
              </w:numPr>
              <w:spacing w:before="0" w:after="0"/>
              <w:jc w:val="both"/>
              <w:rPr>
                <w:szCs w:val="20"/>
                <w:highlight w:val="lightGray"/>
                <w:shd w:val="clear" w:color="auto" w:fill="00FF00"/>
                <w:lang w:val="fr-FR"/>
              </w:rPr>
            </w:pPr>
            <w:r w:rsidRPr="00756391">
              <w:rPr>
                <w:szCs w:val="20"/>
                <w:highlight w:val="lightGray"/>
                <w:shd w:val="clear" w:color="auto" w:fill="00FF00"/>
                <w:lang w:val="fr-FR"/>
              </w:rPr>
              <w:t>Dans les leader</w:t>
            </w:r>
            <w:r w:rsidR="00F844E9" w:rsidRPr="00756391">
              <w:rPr>
                <w:szCs w:val="20"/>
                <w:highlight w:val="lightGray"/>
                <w:shd w:val="clear" w:color="auto" w:fill="00FF00"/>
                <w:lang w:val="fr-FR"/>
              </w:rPr>
              <w:t>s</w:t>
            </w:r>
            <w:r w:rsidRPr="00756391">
              <w:rPr>
                <w:szCs w:val="20"/>
                <w:highlight w:val="lightGray"/>
                <w:shd w:val="clear" w:color="auto" w:fill="00FF00"/>
                <w:lang w:val="fr-FR"/>
              </w:rPr>
              <w:t> : le nom du système qui transmet la donnée, qui est soit le nom du relais, soit le nom du concentrateur, soit le nom du SAEIV</w:t>
            </w:r>
          </w:p>
          <w:p w14:paraId="5583073A" w14:textId="77777777" w:rsidR="00094EA4" w:rsidRPr="00756391" w:rsidRDefault="00094EA4" w:rsidP="008E47A4">
            <w:pPr>
              <w:pStyle w:val="Corpsdetexte"/>
              <w:numPr>
                <w:ilvl w:val="0"/>
                <w:numId w:val="43"/>
              </w:numPr>
              <w:spacing w:before="0" w:after="0"/>
              <w:jc w:val="both"/>
              <w:rPr>
                <w:szCs w:val="20"/>
                <w:highlight w:val="lightGray"/>
                <w:shd w:val="clear" w:color="auto" w:fill="00FF00"/>
                <w:lang w:val="fr-FR"/>
              </w:rPr>
            </w:pPr>
            <w:r w:rsidRPr="00756391">
              <w:rPr>
                <w:szCs w:val="20"/>
                <w:highlight w:val="lightGray"/>
                <w:shd w:val="clear" w:color="auto" w:fill="00FF00"/>
                <w:lang w:val="fr-FR"/>
              </w:rPr>
              <w:t xml:space="preserve">Dans les </w:t>
            </w:r>
            <w:proofErr w:type="spellStart"/>
            <w:r w:rsidRPr="00756391">
              <w:rPr>
                <w:szCs w:val="20"/>
                <w:highlight w:val="lightGray"/>
                <w:shd w:val="clear" w:color="auto" w:fill="00FF00"/>
                <w:lang w:val="fr-FR"/>
              </w:rPr>
              <w:t>deliveries</w:t>
            </w:r>
            <w:proofErr w:type="spellEnd"/>
            <w:r w:rsidRPr="00756391">
              <w:rPr>
                <w:szCs w:val="20"/>
                <w:highlight w:val="lightGray"/>
                <w:shd w:val="clear" w:color="auto" w:fill="00FF00"/>
                <w:lang w:val="fr-FR"/>
              </w:rPr>
              <w:t> : le nom d</w:t>
            </w:r>
            <w:r w:rsidR="006A5567" w:rsidRPr="00756391">
              <w:rPr>
                <w:szCs w:val="20"/>
                <w:highlight w:val="lightGray"/>
                <w:shd w:val="clear" w:color="auto" w:fill="00FF00"/>
                <w:lang w:val="fr-FR"/>
              </w:rPr>
              <w:t>u système qui produit la donnée</w:t>
            </w:r>
          </w:p>
        </w:tc>
      </w:tr>
      <w:tr w:rsidR="00094EA4" w14:paraId="70A0372A" w14:textId="77777777" w:rsidTr="00631B49">
        <w:tc>
          <w:tcPr>
            <w:tcW w:w="2127" w:type="dxa"/>
            <w:vAlign w:val="center"/>
          </w:tcPr>
          <w:p w14:paraId="3EEBED69" w14:textId="77777777" w:rsidR="00094EA4" w:rsidRPr="00756391" w:rsidRDefault="00094EA4" w:rsidP="00756391">
            <w:pPr>
              <w:pStyle w:val="Corpsdetexte"/>
              <w:spacing w:before="0" w:after="0"/>
              <w:jc w:val="both"/>
              <w:rPr>
                <w:szCs w:val="20"/>
                <w:highlight w:val="lightGray"/>
                <w:shd w:val="clear" w:color="auto" w:fill="00FF00"/>
              </w:rPr>
            </w:pPr>
            <w:r w:rsidRPr="00756391">
              <w:rPr>
                <w:szCs w:val="20"/>
                <w:highlight w:val="lightGray"/>
                <w:lang w:val="fr-FR"/>
              </w:rPr>
              <w:br w:type="page"/>
            </w:r>
            <w:r w:rsidRPr="00756391">
              <w:rPr>
                <w:szCs w:val="20"/>
                <w:highlight w:val="lightGray"/>
                <w:shd w:val="clear" w:color="auto" w:fill="00FF00"/>
              </w:rPr>
              <w:t xml:space="preserve">[type </w:t>
            </w:r>
            <w:proofErr w:type="spellStart"/>
            <w:r w:rsidRPr="00756391">
              <w:rPr>
                <w:szCs w:val="20"/>
                <w:highlight w:val="lightGray"/>
                <w:shd w:val="clear" w:color="auto" w:fill="00FF00"/>
              </w:rPr>
              <w:t>d'objet</w:t>
            </w:r>
            <w:proofErr w:type="spellEnd"/>
            <w:r w:rsidRPr="00756391">
              <w:rPr>
                <w:szCs w:val="20"/>
                <w:highlight w:val="lightGray"/>
                <w:shd w:val="clear" w:color="auto" w:fill="00FF00"/>
              </w:rPr>
              <w:t>]</w:t>
            </w:r>
          </w:p>
        </w:tc>
        <w:tc>
          <w:tcPr>
            <w:tcW w:w="1417" w:type="dxa"/>
            <w:vAlign w:val="center"/>
          </w:tcPr>
          <w:p w14:paraId="7BFFA65D" w14:textId="77777777" w:rsidR="00094EA4" w:rsidRPr="00756391" w:rsidRDefault="00094EA4" w:rsidP="00756391">
            <w:pPr>
              <w:pStyle w:val="Corpsdetexte"/>
              <w:spacing w:before="0" w:after="0"/>
              <w:jc w:val="both"/>
              <w:rPr>
                <w:szCs w:val="20"/>
                <w:highlight w:val="lightGray"/>
                <w:shd w:val="clear" w:color="auto" w:fill="00FF00"/>
              </w:rPr>
            </w:pPr>
            <w:proofErr w:type="spellStart"/>
            <w:r w:rsidRPr="00756391">
              <w:rPr>
                <w:szCs w:val="20"/>
                <w:highlight w:val="lightGray"/>
                <w:shd w:val="clear" w:color="auto" w:fill="00FF00"/>
              </w:rPr>
              <w:t>oui</w:t>
            </w:r>
            <w:proofErr w:type="spellEnd"/>
          </w:p>
        </w:tc>
        <w:tc>
          <w:tcPr>
            <w:tcW w:w="1218" w:type="dxa"/>
            <w:vAlign w:val="center"/>
          </w:tcPr>
          <w:p w14:paraId="199E3A18" w14:textId="77777777" w:rsidR="00094EA4" w:rsidRPr="00756391" w:rsidRDefault="00094EA4" w:rsidP="00756391">
            <w:pPr>
              <w:pStyle w:val="Corpsdetexte"/>
              <w:spacing w:before="0" w:after="0"/>
              <w:jc w:val="both"/>
              <w:rPr>
                <w:szCs w:val="20"/>
                <w:highlight w:val="lightGray"/>
                <w:shd w:val="clear" w:color="auto" w:fill="00FF00"/>
              </w:rPr>
            </w:pPr>
            <w:proofErr w:type="spellStart"/>
            <w:r w:rsidRPr="00756391">
              <w:rPr>
                <w:szCs w:val="20"/>
                <w:highlight w:val="lightGray"/>
                <w:shd w:val="clear" w:color="auto" w:fill="00FF00"/>
              </w:rPr>
              <w:t>Caractères</w:t>
            </w:r>
            <w:proofErr w:type="spellEnd"/>
          </w:p>
          <w:p w14:paraId="66276B61" w14:textId="77777777" w:rsidR="00094EA4" w:rsidRPr="00756391" w:rsidRDefault="00094EA4" w:rsidP="00756391">
            <w:pPr>
              <w:pStyle w:val="Corpsdetexte"/>
              <w:spacing w:before="0" w:after="0"/>
              <w:jc w:val="both"/>
              <w:rPr>
                <w:szCs w:val="20"/>
                <w:highlight w:val="lightGray"/>
                <w:shd w:val="clear" w:color="auto" w:fill="00FF00"/>
              </w:rPr>
            </w:pPr>
            <w:proofErr w:type="spellStart"/>
            <w:r w:rsidRPr="00756391">
              <w:rPr>
                <w:szCs w:val="20"/>
                <w:highlight w:val="lightGray"/>
                <w:shd w:val="clear" w:color="auto" w:fill="00FF00"/>
              </w:rPr>
              <w:t>codés</w:t>
            </w:r>
            <w:proofErr w:type="spellEnd"/>
          </w:p>
        </w:tc>
        <w:tc>
          <w:tcPr>
            <w:tcW w:w="5586" w:type="dxa"/>
            <w:vAlign w:val="center"/>
          </w:tcPr>
          <w:p w14:paraId="114F5F14" w14:textId="46C6755F" w:rsidR="00094EA4" w:rsidRPr="00756391" w:rsidRDefault="00094EA4" w:rsidP="00756391">
            <w:pPr>
              <w:pStyle w:val="Corpsdetexte"/>
              <w:spacing w:before="0" w:after="0"/>
              <w:jc w:val="both"/>
              <w:rPr>
                <w:szCs w:val="20"/>
                <w:highlight w:val="lightGray"/>
                <w:shd w:val="clear" w:color="auto" w:fill="00FF00"/>
                <w:lang w:val="fr-FR"/>
              </w:rPr>
            </w:pPr>
            <w:r w:rsidRPr="00756391">
              <w:rPr>
                <w:szCs w:val="20"/>
                <w:highlight w:val="lightGray"/>
                <w:shd w:val="clear" w:color="auto" w:fill="00FF00"/>
                <w:lang w:val="fr-FR"/>
              </w:rPr>
              <w:t>Contient le nom du type d'objet identifié. Les valeurs possibles pour SIRI</w:t>
            </w:r>
            <w:r w:rsidR="002C6E0B">
              <w:rPr>
                <w:szCs w:val="20"/>
                <w:highlight w:val="lightGray"/>
                <w:shd w:val="clear" w:color="auto" w:fill="00FF00"/>
                <w:lang w:val="fr-FR"/>
              </w:rPr>
              <w:t xml:space="preserve"> </w:t>
            </w:r>
            <w:proofErr w:type="gramStart"/>
            <w:r w:rsidRPr="00756391">
              <w:rPr>
                <w:szCs w:val="20"/>
                <w:highlight w:val="lightGray"/>
                <w:shd w:val="clear" w:color="auto" w:fill="00FF00"/>
                <w:lang w:val="fr-FR"/>
              </w:rPr>
              <w:t>sont:</w:t>
            </w:r>
            <w:proofErr w:type="gramEnd"/>
          </w:p>
          <w:p w14:paraId="2CFF38E4" w14:textId="77777777" w:rsidR="00094EA4" w:rsidRPr="00756391" w:rsidRDefault="00094EA4" w:rsidP="008E47A4">
            <w:pPr>
              <w:pStyle w:val="Corpsdetexte"/>
              <w:numPr>
                <w:ilvl w:val="0"/>
                <w:numId w:val="41"/>
              </w:numPr>
              <w:spacing w:before="0" w:after="0"/>
              <w:jc w:val="both"/>
              <w:rPr>
                <w:szCs w:val="20"/>
                <w:highlight w:val="lightGray"/>
                <w:shd w:val="clear" w:color="auto" w:fill="00FF00"/>
                <w:lang w:val="en-GB"/>
              </w:rPr>
            </w:pPr>
            <w:proofErr w:type="spellStart"/>
            <w:r w:rsidRPr="00756391">
              <w:rPr>
                <w:szCs w:val="20"/>
                <w:highlight w:val="lightGray"/>
                <w:shd w:val="clear" w:color="auto" w:fill="00FF00"/>
                <w:lang w:val="en-GB"/>
              </w:rPr>
              <w:t>StopPoint</w:t>
            </w:r>
            <w:proofErr w:type="spellEnd"/>
          </w:p>
          <w:p w14:paraId="56364643" w14:textId="77777777" w:rsidR="00094EA4" w:rsidRPr="00756391" w:rsidRDefault="00094EA4" w:rsidP="008E47A4">
            <w:pPr>
              <w:pStyle w:val="Corpsdetexte"/>
              <w:numPr>
                <w:ilvl w:val="0"/>
                <w:numId w:val="41"/>
              </w:numPr>
              <w:spacing w:before="0" w:after="0"/>
              <w:jc w:val="both"/>
              <w:rPr>
                <w:szCs w:val="20"/>
                <w:highlight w:val="lightGray"/>
                <w:shd w:val="clear" w:color="auto" w:fill="00FF00"/>
                <w:lang w:val="en-GB"/>
              </w:rPr>
            </w:pPr>
            <w:proofErr w:type="spellStart"/>
            <w:r w:rsidRPr="00756391">
              <w:rPr>
                <w:szCs w:val="20"/>
                <w:highlight w:val="lightGray"/>
                <w:shd w:val="clear" w:color="auto" w:fill="00FF00"/>
                <w:lang w:val="en-GB"/>
              </w:rPr>
              <w:t>StopArea</w:t>
            </w:r>
            <w:proofErr w:type="spellEnd"/>
          </w:p>
          <w:p w14:paraId="7B326475" w14:textId="77777777" w:rsidR="00094EA4" w:rsidRPr="00756391" w:rsidRDefault="00094EA4" w:rsidP="008E47A4">
            <w:pPr>
              <w:pStyle w:val="Corpsdetexte"/>
              <w:numPr>
                <w:ilvl w:val="0"/>
                <w:numId w:val="41"/>
              </w:numPr>
              <w:spacing w:before="0" w:after="0"/>
              <w:jc w:val="both"/>
              <w:rPr>
                <w:szCs w:val="20"/>
                <w:highlight w:val="lightGray"/>
                <w:shd w:val="clear" w:color="auto" w:fill="00FF00"/>
                <w:lang w:val="en-GB"/>
              </w:rPr>
            </w:pPr>
            <w:r w:rsidRPr="00756391">
              <w:rPr>
                <w:szCs w:val="20"/>
                <w:highlight w:val="lightGray"/>
                <w:shd w:val="clear" w:color="auto" w:fill="00FF00"/>
                <w:lang w:val="en-GB"/>
              </w:rPr>
              <w:t>Line</w:t>
            </w:r>
          </w:p>
          <w:p w14:paraId="5744E0D4" w14:textId="77777777" w:rsidR="00094EA4" w:rsidRPr="00756391" w:rsidRDefault="00094EA4" w:rsidP="008E47A4">
            <w:pPr>
              <w:pStyle w:val="Corpsdetexte"/>
              <w:numPr>
                <w:ilvl w:val="0"/>
                <w:numId w:val="41"/>
              </w:numPr>
              <w:spacing w:before="0" w:after="0"/>
              <w:jc w:val="both"/>
              <w:rPr>
                <w:szCs w:val="20"/>
                <w:highlight w:val="lightGray"/>
                <w:shd w:val="clear" w:color="auto" w:fill="00FF00"/>
                <w:lang w:val="en-GB"/>
              </w:rPr>
            </w:pPr>
            <w:r w:rsidRPr="00756391">
              <w:rPr>
                <w:szCs w:val="20"/>
                <w:highlight w:val="lightGray"/>
                <w:shd w:val="clear" w:color="auto" w:fill="00FF00"/>
                <w:lang w:val="en-GB"/>
              </w:rPr>
              <w:t>Route</w:t>
            </w:r>
          </w:p>
          <w:p w14:paraId="0871F677" w14:textId="77777777" w:rsidR="00094EA4" w:rsidRPr="00756391" w:rsidRDefault="00094EA4" w:rsidP="008E47A4">
            <w:pPr>
              <w:pStyle w:val="Corpsdetexte"/>
              <w:numPr>
                <w:ilvl w:val="0"/>
                <w:numId w:val="41"/>
              </w:numPr>
              <w:spacing w:before="0" w:after="0"/>
              <w:jc w:val="both"/>
              <w:rPr>
                <w:szCs w:val="20"/>
                <w:highlight w:val="lightGray"/>
                <w:shd w:val="clear" w:color="auto" w:fill="00FF00"/>
              </w:rPr>
            </w:pPr>
            <w:proofErr w:type="spellStart"/>
            <w:r w:rsidRPr="00756391">
              <w:rPr>
                <w:szCs w:val="20"/>
                <w:highlight w:val="lightGray"/>
                <w:shd w:val="clear" w:color="auto" w:fill="00FF00"/>
              </w:rPr>
              <w:t>JourneyPattern</w:t>
            </w:r>
            <w:proofErr w:type="spellEnd"/>
          </w:p>
          <w:p w14:paraId="1708F7B8" w14:textId="77777777" w:rsidR="00094EA4" w:rsidRPr="00756391" w:rsidRDefault="00094EA4" w:rsidP="008E47A4">
            <w:pPr>
              <w:pStyle w:val="Corpsdetexte"/>
              <w:numPr>
                <w:ilvl w:val="0"/>
                <w:numId w:val="41"/>
              </w:numPr>
              <w:spacing w:before="0" w:after="0"/>
              <w:jc w:val="both"/>
              <w:rPr>
                <w:szCs w:val="20"/>
                <w:highlight w:val="lightGray"/>
                <w:shd w:val="clear" w:color="auto" w:fill="00FF00"/>
                <w:lang w:val="en-GB"/>
              </w:rPr>
            </w:pPr>
            <w:proofErr w:type="spellStart"/>
            <w:r w:rsidRPr="00756391">
              <w:rPr>
                <w:szCs w:val="20"/>
                <w:highlight w:val="lightGray"/>
                <w:shd w:val="clear" w:color="auto" w:fill="00FF00"/>
                <w:lang w:val="en-GB"/>
              </w:rPr>
              <w:t>VehicleJourney</w:t>
            </w:r>
            <w:proofErr w:type="spellEnd"/>
          </w:p>
          <w:p w14:paraId="4E140211" w14:textId="77777777" w:rsidR="00F860E9" w:rsidRPr="00756391" w:rsidRDefault="00F860E9" w:rsidP="008E47A4">
            <w:pPr>
              <w:pStyle w:val="Corpsdetexte"/>
              <w:numPr>
                <w:ilvl w:val="0"/>
                <w:numId w:val="41"/>
              </w:numPr>
              <w:spacing w:before="0" w:after="0"/>
              <w:jc w:val="both"/>
              <w:rPr>
                <w:szCs w:val="20"/>
                <w:highlight w:val="lightGray"/>
                <w:shd w:val="clear" w:color="auto" w:fill="00FF00"/>
              </w:rPr>
            </w:pPr>
            <w:r w:rsidRPr="00756391">
              <w:rPr>
                <w:szCs w:val="20"/>
                <w:highlight w:val="lightGray"/>
                <w:shd w:val="clear" w:color="auto" w:fill="00FF00"/>
                <w:lang w:val="en-GB"/>
              </w:rPr>
              <w:t>Stop Place</w:t>
            </w:r>
          </w:p>
        </w:tc>
      </w:tr>
      <w:tr w:rsidR="00094EA4" w:rsidRPr="0075267B" w14:paraId="6B7204F7" w14:textId="77777777" w:rsidTr="00631B49">
        <w:tc>
          <w:tcPr>
            <w:tcW w:w="2127" w:type="dxa"/>
            <w:vAlign w:val="center"/>
          </w:tcPr>
          <w:p w14:paraId="4D71432A" w14:textId="77777777" w:rsidR="00094EA4" w:rsidRPr="00756391" w:rsidRDefault="00094EA4" w:rsidP="00756391">
            <w:pPr>
              <w:pStyle w:val="Corpsdetexte"/>
              <w:spacing w:before="0" w:after="0"/>
              <w:jc w:val="both"/>
              <w:rPr>
                <w:szCs w:val="20"/>
                <w:highlight w:val="lightGray"/>
                <w:shd w:val="clear" w:color="auto" w:fill="00FF00"/>
              </w:rPr>
            </w:pPr>
            <w:r w:rsidRPr="00756391">
              <w:rPr>
                <w:szCs w:val="20"/>
                <w:highlight w:val="lightGray"/>
                <w:shd w:val="clear" w:color="auto" w:fill="00FF00"/>
              </w:rPr>
              <w:t>[</w:t>
            </w:r>
            <w:proofErr w:type="spellStart"/>
            <w:r w:rsidRPr="00756391">
              <w:rPr>
                <w:szCs w:val="20"/>
                <w:highlight w:val="lightGray"/>
                <w:shd w:val="clear" w:color="auto" w:fill="00FF00"/>
              </w:rPr>
              <w:t>typeObjetDétaillé</w:t>
            </w:r>
            <w:proofErr w:type="spellEnd"/>
            <w:r w:rsidRPr="00756391">
              <w:rPr>
                <w:szCs w:val="20"/>
                <w:highlight w:val="lightGray"/>
                <w:shd w:val="clear" w:color="auto" w:fill="00FF00"/>
              </w:rPr>
              <w:t>]</w:t>
            </w:r>
          </w:p>
        </w:tc>
        <w:tc>
          <w:tcPr>
            <w:tcW w:w="1417" w:type="dxa"/>
            <w:vAlign w:val="center"/>
          </w:tcPr>
          <w:p w14:paraId="0D2A744F" w14:textId="77777777" w:rsidR="00094EA4" w:rsidRPr="00756391" w:rsidRDefault="00094EA4" w:rsidP="00756391">
            <w:pPr>
              <w:pStyle w:val="Corpsdetexte"/>
              <w:spacing w:before="0" w:after="0"/>
              <w:jc w:val="both"/>
              <w:rPr>
                <w:szCs w:val="20"/>
                <w:highlight w:val="lightGray"/>
                <w:shd w:val="clear" w:color="auto" w:fill="00FF00"/>
              </w:rPr>
            </w:pPr>
            <w:r w:rsidRPr="00756391">
              <w:rPr>
                <w:szCs w:val="20"/>
                <w:highlight w:val="lightGray"/>
                <w:shd w:val="clear" w:color="auto" w:fill="00FF00"/>
              </w:rPr>
              <w:t>non</w:t>
            </w:r>
          </w:p>
        </w:tc>
        <w:tc>
          <w:tcPr>
            <w:tcW w:w="1218" w:type="dxa"/>
            <w:vAlign w:val="center"/>
          </w:tcPr>
          <w:p w14:paraId="30BCAA34" w14:textId="77777777" w:rsidR="00094EA4" w:rsidRPr="00756391" w:rsidRDefault="00094EA4" w:rsidP="00756391">
            <w:pPr>
              <w:pStyle w:val="Corpsdetexte"/>
              <w:spacing w:before="0" w:after="0"/>
              <w:jc w:val="both"/>
              <w:rPr>
                <w:szCs w:val="20"/>
                <w:highlight w:val="lightGray"/>
                <w:shd w:val="clear" w:color="auto" w:fill="00FF00"/>
              </w:rPr>
            </w:pPr>
            <w:proofErr w:type="spellStart"/>
            <w:r w:rsidRPr="00756391">
              <w:rPr>
                <w:szCs w:val="20"/>
                <w:highlight w:val="lightGray"/>
                <w:shd w:val="clear" w:color="auto" w:fill="00FF00"/>
              </w:rPr>
              <w:t>Caractères</w:t>
            </w:r>
            <w:proofErr w:type="spellEnd"/>
            <w:r w:rsidRPr="00756391">
              <w:rPr>
                <w:szCs w:val="20"/>
                <w:highlight w:val="lightGray"/>
                <w:shd w:val="clear" w:color="auto" w:fill="00FF00"/>
              </w:rPr>
              <w:t xml:space="preserve"> </w:t>
            </w:r>
            <w:proofErr w:type="spellStart"/>
            <w:r w:rsidRPr="00756391">
              <w:rPr>
                <w:szCs w:val="20"/>
                <w:highlight w:val="lightGray"/>
                <w:shd w:val="clear" w:color="auto" w:fill="00FF00"/>
              </w:rPr>
              <w:t>codés</w:t>
            </w:r>
            <w:proofErr w:type="spellEnd"/>
          </w:p>
        </w:tc>
        <w:tc>
          <w:tcPr>
            <w:tcW w:w="5586" w:type="dxa"/>
            <w:vAlign w:val="center"/>
          </w:tcPr>
          <w:p w14:paraId="50DA6CE0" w14:textId="77777777" w:rsidR="00094EA4" w:rsidRPr="00756391" w:rsidRDefault="00094EA4" w:rsidP="00756391">
            <w:pPr>
              <w:pStyle w:val="Corpsdetexte"/>
              <w:spacing w:before="0" w:after="0"/>
              <w:jc w:val="both"/>
              <w:rPr>
                <w:szCs w:val="20"/>
                <w:highlight w:val="lightGray"/>
                <w:shd w:val="clear" w:color="auto" w:fill="00FF00"/>
                <w:lang w:val="fr-FR"/>
              </w:rPr>
            </w:pPr>
            <w:r w:rsidRPr="00756391">
              <w:rPr>
                <w:szCs w:val="20"/>
                <w:highlight w:val="lightGray"/>
                <w:shd w:val="clear" w:color="auto" w:fill="00FF00"/>
                <w:lang w:val="fr-FR"/>
              </w:rPr>
              <w:t>Ce champ est facultatif et ne sert que pour les points d'arrêt.  On pourra toutefois envisager de l'utiliser à terme aussi pour les lignes notamment pour gérer la notion de sous-lignes.</w:t>
            </w:r>
          </w:p>
          <w:p w14:paraId="668F9B00" w14:textId="77777777" w:rsidR="00094EA4" w:rsidRPr="00756391" w:rsidRDefault="00094EA4" w:rsidP="00756391">
            <w:pPr>
              <w:pStyle w:val="Corpsdetexte"/>
              <w:spacing w:before="0" w:after="0"/>
              <w:jc w:val="both"/>
              <w:rPr>
                <w:szCs w:val="20"/>
                <w:highlight w:val="lightGray"/>
                <w:shd w:val="clear" w:color="auto" w:fill="00FF00"/>
                <w:lang w:val="fr-FR"/>
              </w:rPr>
            </w:pPr>
            <w:r w:rsidRPr="00756391">
              <w:rPr>
                <w:szCs w:val="20"/>
                <w:highlight w:val="lightGray"/>
                <w:shd w:val="clear" w:color="auto" w:fill="00FF00"/>
                <w:lang w:val="fr-FR"/>
              </w:rPr>
              <w:t>Le « </w:t>
            </w:r>
            <w:proofErr w:type="spellStart"/>
            <w:r w:rsidRPr="00756391">
              <w:rPr>
                <w:szCs w:val="20"/>
                <w:highlight w:val="lightGray"/>
                <w:shd w:val="clear" w:color="auto" w:fill="00FF00"/>
                <w:lang w:val="fr-FR"/>
              </w:rPr>
              <w:t>typeObjetDétaillé</w:t>
            </w:r>
            <w:proofErr w:type="spellEnd"/>
            <w:r w:rsidRPr="00756391">
              <w:rPr>
                <w:szCs w:val="20"/>
                <w:highlight w:val="lightGray"/>
                <w:shd w:val="clear" w:color="auto" w:fill="00FF00"/>
                <w:lang w:val="fr-FR"/>
              </w:rPr>
              <w:t> » pourra être omis, mais un type détaillé par défaut sera alors associé (lieu d'arrêt pour les points d'arrêt).</w:t>
            </w:r>
          </w:p>
          <w:p w14:paraId="2E3A2FBC" w14:textId="77777777" w:rsidR="00094EA4" w:rsidRPr="00756391" w:rsidRDefault="00094EA4" w:rsidP="00756391">
            <w:pPr>
              <w:pStyle w:val="Corpsdetexte"/>
              <w:spacing w:before="0" w:after="0"/>
              <w:jc w:val="both"/>
              <w:rPr>
                <w:szCs w:val="20"/>
                <w:highlight w:val="lightGray"/>
                <w:shd w:val="clear" w:color="auto" w:fill="00FF00"/>
                <w:lang w:val="fr-FR"/>
              </w:rPr>
            </w:pPr>
            <w:r w:rsidRPr="00756391">
              <w:rPr>
                <w:szCs w:val="20"/>
                <w:highlight w:val="lightGray"/>
                <w:shd w:val="clear" w:color="auto" w:fill="00FF00"/>
                <w:lang w:val="fr-FR"/>
              </w:rPr>
              <w:t xml:space="preserve">Les valeurs possibles pour les arrêts sont les </w:t>
            </w:r>
            <w:proofErr w:type="gramStart"/>
            <w:r w:rsidRPr="00756391">
              <w:rPr>
                <w:szCs w:val="20"/>
                <w:highlight w:val="lightGray"/>
                <w:shd w:val="clear" w:color="auto" w:fill="00FF00"/>
                <w:lang w:val="fr-FR"/>
              </w:rPr>
              <w:t>suivantes:</w:t>
            </w:r>
            <w:proofErr w:type="gramEnd"/>
          </w:p>
          <w:p w14:paraId="094605E2" w14:textId="77777777" w:rsidR="00094EA4" w:rsidRPr="00756391" w:rsidRDefault="00094EA4" w:rsidP="008E47A4">
            <w:pPr>
              <w:pStyle w:val="Corpsdetexte"/>
              <w:numPr>
                <w:ilvl w:val="0"/>
                <w:numId w:val="42"/>
              </w:numPr>
              <w:spacing w:before="0" w:after="0"/>
              <w:jc w:val="both"/>
              <w:rPr>
                <w:szCs w:val="20"/>
                <w:highlight w:val="lightGray"/>
                <w:shd w:val="clear" w:color="auto" w:fill="00FF00"/>
                <w:lang w:val="fr-FR"/>
              </w:rPr>
            </w:pPr>
            <w:r w:rsidRPr="00756391">
              <w:rPr>
                <w:szCs w:val="20"/>
                <w:highlight w:val="lightGray"/>
                <w:shd w:val="clear" w:color="auto" w:fill="00FF00"/>
                <w:lang w:val="fr-FR"/>
              </w:rPr>
              <w:t xml:space="preserve">SP (Stop Place) : correspond à une Zone de Lieu (ZDL), à un Lieu d'Arrêt (LDA) ou à un Groupe de Lieux (GDL) </w:t>
            </w:r>
          </w:p>
          <w:p w14:paraId="5E5C669F" w14:textId="77777777" w:rsidR="00094EA4" w:rsidRPr="00756391" w:rsidRDefault="00094EA4" w:rsidP="008E47A4">
            <w:pPr>
              <w:pStyle w:val="Corpsdetexte"/>
              <w:numPr>
                <w:ilvl w:val="0"/>
                <w:numId w:val="42"/>
              </w:numPr>
              <w:spacing w:before="0" w:after="0"/>
              <w:jc w:val="both"/>
              <w:rPr>
                <w:szCs w:val="20"/>
                <w:highlight w:val="lightGray"/>
                <w:shd w:val="clear" w:color="auto" w:fill="00FF00"/>
                <w:lang w:val="fr-FR"/>
              </w:rPr>
            </w:pPr>
            <w:r w:rsidRPr="00756391">
              <w:rPr>
                <w:szCs w:val="20"/>
                <w:highlight w:val="lightGray"/>
                <w:shd w:val="clear" w:color="auto" w:fill="00FF00"/>
                <w:lang w:val="fr-FR"/>
              </w:rPr>
              <w:t>BP (</w:t>
            </w:r>
            <w:proofErr w:type="spellStart"/>
            <w:r w:rsidRPr="00756391">
              <w:rPr>
                <w:szCs w:val="20"/>
                <w:highlight w:val="lightGray"/>
                <w:shd w:val="clear" w:color="auto" w:fill="00FF00"/>
                <w:lang w:val="fr-FR"/>
              </w:rPr>
              <w:t>Boarding</w:t>
            </w:r>
            <w:proofErr w:type="spellEnd"/>
            <w:r w:rsidRPr="00756391">
              <w:rPr>
                <w:szCs w:val="20"/>
                <w:highlight w:val="lightGray"/>
                <w:shd w:val="clear" w:color="auto" w:fill="00FF00"/>
                <w:lang w:val="fr-FR"/>
              </w:rPr>
              <w:t xml:space="preserve"> Point) : correspond à une Zone d'Embarquement (ZDE) </w:t>
            </w:r>
          </w:p>
          <w:p w14:paraId="19D9D275" w14:textId="77777777" w:rsidR="00094EA4" w:rsidRPr="00756391" w:rsidRDefault="00094EA4" w:rsidP="008E47A4">
            <w:pPr>
              <w:pStyle w:val="Corpsdetexte"/>
              <w:numPr>
                <w:ilvl w:val="0"/>
                <w:numId w:val="42"/>
              </w:numPr>
              <w:spacing w:before="0" w:after="0"/>
              <w:jc w:val="both"/>
              <w:rPr>
                <w:szCs w:val="20"/>
                <w:highlight w:val="lightGray"/>
                <w:shd w:val="clear" w:color="auto" w:fill="00FF00"/>
                <w:lang w:val="fr-FR"/>
              </w:rPr>
            </w:pPr>
            <w:r w:rsidRPr="00756391">
              <w:rPr>
                <w:szCs w:val="20"/>
                <w:highlight w:val="lightGray"/>
                <w:shd w:val="clear" w:color="auto" w:fill="00FF00"/>
                <w:lang w:val="fr-FR"/>
              </w:rPr>
              <w:t xml:space="preserve">Q (Quay) : correspond à une Zone </w:t>
            </w:r>
            <w:proofErr w:type="gramStart"/>
            <w:r w:rsidRPr="00756391">
              <w:rPr>
                <w:szCs w:val="20"/>
                <w:highlight w:val="lightGray"/>
                <w:shd w:val="clear" w:color="auto" w:fill="00FF00"/>
                <w:lang w:val="fr-FR"/>
              </w:rPr>
              <w:t>d'Embarquement  (</w:t>
            </w:r>
            <w:proofErr w:type="gramEnd"/>
            <w:r w:rsidRPr="00756391">
              <w:rPr>
                <w:szCs w:val="20"/>
                <w:highlight w:val="lightGray"/>
                <w:shd w:val="clear" w:color="auto" w:fill="00FF00"/>
                <w:lang w:val="fr-FR"/>
              </w:rPr>
              <w:t xml:space="preserve">ZDE) </w:t>
            </w:r>
          </w:p>
          <w:p w14:paraId="546B8D2C" w14:textId="77777777" w:rsidR="00E30169" w:rsidRPr="00756391" w:rsidRDefault="00E30169" w:rsidP="00756391">
            <w:pPr>
              <w:pStyle w:val="Corpsdetexte"/>
              <w:spacing w:before="0" w:after="0"/>
              <w:jc w:val="both"/>
              <w:rPr>
                <w:szCs w:val="20"/>
                <w:highlight w:val="lightGray"/>
                <w:shd w:val="clear" w:color="auto" w:fill="00FF00"/>
                <w:lang w:val="fr-FR"/>
              </w:rPr>
            </w:pPr>
            <w:r w:rsidRPr="00756391">
              <w:rPr>
                <w:szCs w:val="20"/>
                <w:highlight w:val="lightGray"/>
                <w:shd w:val="clear" w:color="auto" w:fill="00FF00"/>
                <w:lang w:val="fr-FR"/>
              </w:rPr>
              <w:t xml:space="preserve">Pour les autres objets il pourra être </w:t>
            </w:r>
            <w:proofErr w:type="spellStart"/>
            <w:r w:rsidRPr="00756391">
              <w:rPr>
                <w:szCs w:val="20"/>
                <w:highlight w:val="lightGray"/>
                <w:shd w:val="clear" w:color="auto" w:fill="00FF00"/>
                <w:lang w:val="fr-FR"/>
              </w:rPr>
              <w:t>possibile</w:t>
            </w:r>
            <w:proofErr w:type="spellEnd"/>
            <w:r w:rsidRPr="00756391">
              <w:rPr>
                <w:szCs w:val="20"/>
                <w:highlight w:val="lightGray"/>
                <w:shd w:val="clear" w:color="auto" w:fill="00FF00"/>
                <w:lang w:val="fr-FR"/>
              </w:rPr>
              <w:t xml:space="preserve"> </w:t>
            </w:r>
            <w:proofErr w:type="spellStart"/>
            <w:r w:rsidRPr="00756391">
              <w:rPr>
                <w:szCs w:val="20"/>
                <w:highlight w:val="lightGray"/>
                <w:shd w:val="clear" w:color="auto" w:fill="00FF00"/>
                <w:lang w:val="fr-FR"/>
              </w:rPr>
              <w:t>depréciser</w:t>
            </w:r>
            <w:proofErr w:type="spellEnd"/>
            <w:r w:rsidRPr="00756391">
              <w:rPr>
                <w:szCs w:val="20"/>
                <w:highlight w:val="lightGray"/>
                <w:shd w:val="clear" w:color="auto" w:fill="00FF00"/>
                <w:lang w:val="fr-FR"/>
              </w:rPr>
              <w:t xml:space="preserve"> le contexte d’utilisation par les valeurs suivantes :</w:t>
            </w:r>
          </w:p>
          <w:p w14:paraId="3D13B371" w14:textId="77777777" w:rsidR="00E30169" w:rsidRPr="00756391" w:rsidRDefault="00E30169" w:rsidP="008E47A4">
            <w:pPr>
              <w:pStyle w:val="Corpsdetexte"/>
              <w:numPr>
                <w:ilvl w:val="0"/>
                <w:numId w:val="42"/>
              </w:numPr>
              <w:spacing w:before="0" w:after="0"/>
              <w:jc w:val="both"/>
              <w:rPr>
                <w:szCs w:val="20"/>
                <w:highlight w:val="lightGray"/>
                <w:shd w:val="clear" w:color="auto" w:fill="00FF00"/>
                <w:lang w:val="fr-FR"/>
              </w:rPr>
            </w:pPr>
            <w:r w:rsidRPr="00756391">
              <w:rPr>
                <w:szCs w:val="20"/>
                <w:highlight w:val="lightGray"/>
                <w:shd w:val="clear" w:color="auto" w:fill="00FF00"/>
                <w:lang w:val="fr-FR"/>
              </w:rPr>
              <w:t>Monomodal</w:t>
            </w:r>
            <w:r w:rsidR="0043078F" w:rsidRPr="00756391">
              <w:rPr>
                <w:szCs w:val="20"/>
                <w:highlight w:val="lightGray"/>
                <w:shd w:val="clear" w:color="auto" w:fill="00FF00"/>
                <w:lang w:val="fr-FR"/>
              </w:rPr>
              <w:t xml:space="preserve"> </w:t>
            </w:r>
          </w:p>
          <w:p w14:paraId="37D7C374" w14:textId="77777777" w:rsidR="00E30169" w:rsidRPr="00756391" w:rsidRDefault="00E30169" w:rsidP="008E47A4">
            <w:pPr>
              <w:pStyle w:val="Corpsdetexte"/>
              <w:numPr>
                <w:ilvl w:val="0"/>
                <w:numId w:val="42"/>
              </w:numPr>
              <w:spacing w:before="0" w:after="0"/>
              <w:jc w:val="both"/>
              <w:rPr>
                <w:szCs w:val="20"/>
                <w:highlight w:val="lightGray"/>
                <w:shd w:val="clear" w:color="auto" w:fill="00FF00"/>
                <w:lang w:val="fr-FR"/>
              </w:rPr>
            </w:pPr>
            <w:r w:rsidRPr="00756391">
              <w:rPr>
                <w:szCs w:val="20"/>
                <w:highlight w:val="lightGray"/>
                <w:shd w:val="clear" w:color="auto" w:fill="00FF00"/>
                <w:lang w:val="fr-FR"/>
              </w:rPr>
              <w:lastRenderedPageBreak/>
              <w:t>Multimodal</w:t>
            </w:r>
          </w:p>
        </w:tc>
      </w:tr>
      <w:tr w:rsidR="00094EA4" w:rsidRPr="00E32CB2" w14:paraId="0932C3B1" w14:textId="77777777" w:rsidTr="00631B49">
        <w:tc>
          <w:tcPr>
            <w:tcW w:w="2127" w:type="dxa"/>
            <w:vAlign w:val="center"/>
          </w:tcPr>
          <w:p w14:paraId="1035710B" w14:textId="77777777" w:rsidR="00094EA4" w:rsidRPr="00756391" w:rsidRDefault="00094EA4" w:rsidP="00756391">
            <w:pPr>
              <w:pStyle w:val="Corpsdetexte"/>
              <w:spacing w:before="0" w:after="0"/>
              <w:rPr>
                <w:szCs w:val="20"/>
                <w:highlight w:val="lightGray"/>
                <w:shd w:val="clear" w:color="auto" w:fill="00FF00"/>
              </w:rPr>
            </w:pPr>
            <w:r w:rsidRPr="00756391">
              <w:rPr>
                <w:szCs w:val="20"/>
                <w:highlight w:val="lightGray"/>
                <w:shd w:val="clear" w:color="auto" w:fill="00FF00"/>
              </w:rPr>
              <w:lastRenderedPageBreak/>
              <w:t>[</w:t>
            </w:r>
            <w:proofErr w:type="spellStart"/>
            <w:r w:rsidRPr="00756391">
              <w:rPr>
                <w:szCs w:val="20"/>
                <w:highlight w:val="lightGray"/>
                <w:shd w:val="clear" w:color="auto" w:fill="00FF00"/>
              </w:rPr>
              <w:t>identifiantTechnique</w:t>
            </w:r>
            <w:proofErr w:type="spellEnd"/>
            <w:r w:rsidRPr="00756391">
              <w:rPr>
                <w:szCs w:val="20"/>
                <w:highlight w:val="lightGray"/>
                <w:shd w:val="clear" w:color="auto" w:fill="00FF00"/>
              </w:rPr>
              <w:t>]</w:t>
            </w:r>
          </w:p>
        </w:tc>
        <w:tc>
          <w:tcPr>
            <w:tcW w:w="1417" w:type="dxa"/>
            <w:vAlign w:val="center"/>
          </w:tcPr>
          <w:p w14:paraId="6D3E6977" w14:textId="77777777" w:rsidR="00094EA4" w:rsidRPr="00756391" w:rsidRDefault="00094EA4" w:rsidP="00756391">
            <w:pPr>
              <w:pStyle w:val="Corpsdetexte"/>
              <w:spacing w:before="0" w:after="0"/>
              <w:rPr>
                <w:szCs w:val="20"/>
                <w:highlight w:val="lightGray"/>
                <w:shd w:val="clear" w:color="auto" w:fill="00FF00"/>
              </w:rPr>
            </w:pPr>
            <w:proofErr w:type="spellStart"/>
            <w:r w:rsidRPr="00756391">
              <w:rPr>
                <w:szCs w:val="20"/>
                <w:highlight w:val="lightGray"/>
                <w:shd w:val="clear" w:color="auto" w:fill="00FF00"/>
              </w:rPr>
              <w:t>oui</w:t>
            </w:r>
            <w:proofErr w:type="spellEnd"/>
          </w:p>
        </w:tc>
        <w:tc>
          <w:tcPr>
            <w:tcW w:w="1218" w:type="dxa"/>
            <w:vAlign w:val="center"/>
          </w:tcPr>
          <w:p w14:paraId="0E60FC76" w14:textId="77777777" w:rsidR="00094EA4" w:rsidRPr="00756391" w:rsidRDefault="00094EA4" w:rsidP="00756391">
            <w:pPr>
              <w:pStyle w:val="Corpsdetexte"/>
              <w:spacing w:before="0" w:after="0"/>
              <w:rPr>
                <w:szCs w:val="20"/>
                <w:highlight w:val="lightGray"/>
                <w:shd w:val="clear" w:color="auto" w:fill="00FF00"/>
              </w:rPr>
            </w:pPr>
            <w:r w:rsidRPr="00756391">
              <w:rPr>
                <w:szCs w:val="20"/>
                <w:highlight w:val="lightGray"/>
                <w:shd w:val="clear" w:color="auto" w:fill="00FF00"/>
              </w:rPr>
              <w:t>Alpha-</w:t>
            </w:r>
          </w:p>
          <w:p w14:paraId="39C1E2A8" w14:textId="77777777" w:rsidR="00094EA4" w:rsidRPr="00756391" w:rsidRDefault="00094EA4" w:rsidP="00756391">
            <w:pPr>
              <w:pStyle w:val="Corpsdetexte"/>
              <w:spacing w:before="0" w:after="0"/>
              <w:rPr>
                <w:szCs w:val="20"/>
                <w:highlight w:val="lightGray"/>
                <w:shd w:val="clear" w:color="auto" w:fill="00FF00"/>
              </w:rPr>
            </w:pPr>
            <w:r w:rsidRPr="00756391">
              <w:rPr>
                <w:szCs w:val="20"/>
                <w:highlight w:val="lightGray"/>
                <w:shd w:val="clear" w:color="auto" w:fill="00FF00"/>
              </w:rPr>
              <w:t>numérique</w:t>
            </w:r>
          </w:p>
        </w:tc>
        <w:tc>
          <w:tcPr>
            <w:tcW w:w="5586" w:type="dxa"/>
            <w:vAlign w:val="center"/>
          </w:tcPr>
          <w:p w14:paraId="5E210BD0" w14:textId="77777777" w:rsidR="00094EA4" w:rsidRPr="00756391" w:rsidRDefault="00094EA4" w:rsidP="00756391">
            <w:pPr>
              <w:pStyle w:val="Corpsdetexte"/>
              <w:spacing w:before="0" w:after="0"/>
              <w:jc w:val="both"/>
              <w:rPr>
                <w:szCs w:val="20"/>
                <w:highlight w:val="lightGray"/>
                <w:shd w:val="clear" w:color="auto" w:fill="00FF00"/>
                <w:lang w:val="fr-FR"/>
              </w:rPr>
            </w:pPr>
            <w:r w:rsidRPr="00756391">
              <w:rPr>
                <w:szCs w:val="20"/>
                <w:highlight w:val="lightGray"/>
                <w:shd w:val="clear" w:color="auto" w:fill="00FF00"/>
                <w:lang w:val="fr-FR"/>
              </w:rPr>
              <w:t>C'est l'identifiant technique de l'objet. Il peut être constitué de lettres et de chiffres. L'objectif est que cet identifiant devienne pérenne dans le temps.</w:t>
            </w:r>
          </w:p>
          <w:p w14:paraId="34CF2106" w14:textId="77777777" w:rsidR="00094EA4" w:rsidRPr="00756391" w:rsidRDefault="00094EA4" w:rsidP="00756391">
            <w:pPr>
              <w:pStyle w:val="Corpsdetexte"/>
              <w:spacing w:before="0" w:after="0"/>
              <w:jc w:val="both"/>
              <w:rPr>
                <w:szCs w:val="20"/>
                <w:highlight w:val="lightGray"/>
                <w:shd w:val="clear" w:color="auto" w:fill="00FF00"/>
                <w:lang w:val="fr-FR"/>
              </w:rPr>
            </w:pPr>
            <w:r w:rsidRPr="00756391">
              <w:rPr>
                <w:szCs w:val="20"/>
                <w:highlight w:val="lightGray"/>
                <w:shd w:val="clear" w:color="auto" w:fill="00FF00"/>
                <w:lang w:val="fr-FR"/>
              </w:rPr>
              <w:t>Pour les identifiants non pérennes, chaque producteur en précisera le format dans sa spécification technique.</w:t>
            </w:r>
          </w:p>
        </w:tc>
      </w:tr>
      <w:tr w:rsidR="00094EA4" w:rsidRPr="00E32CB2" w14:paraId="6AA794F5" w14:textId="77777777" w:rsidTr="00631B49">
        <w:tc>
          <w:tcPr>
            <w:tcW w:w="2127" w:type="dxa"/>
            <w:vAlign w:val="center"/>
          </w:tcPr>
          <w:p w14:paraId="7B8A0EFA" w14:textId="77777777" w:rsidR="00094EA4" w:rsidRPr="00756391" w:rsidRDefault="00094EA4" w:rsidP="00756391">
            <w:pPr>
              <w:pStyle w:val="Corpsdetexte"/>
              <w:spacing w:before="0" w:after="0"/>
              <w:rPr>
                <w:szCs w:val="20"/>
                <w:highlight w:val="lightGray"/>
                <w:shd w:val="clear" w:color="auto" w:fill="00FF00"/>
              </w:rPr>
            </w:pPr>
            <w:r w:rsidRPr="00756391">
              <w:rPr>
                <w:szCs w:val="20"/>
                <w:highlight w:val="lightGray"/>
                <w:shd w:val="clear" w:color="auto" w:fill="00FF00"/>
              </w:rPr>
              <w:t>LOC</w:t>
            </w:r>
          </w:p>
        </w:tc>
        <w:tc>
          <w:tcPr>
            <w:tcW w:w="1417" w:type="dxa"/>
            <w:vAlign w:val="center"/>
          </w:tcPr>
          <w:p w14:paraId="7A6D7711" w14:textId="77777777" w:rsidR="00094EA4" w:rsidRPr="00756391" w:rsidRDefault="00094EA4" w:rsidP="00756391">
            <w:pPr>
              <w:pStyle w:val="Corpsdetexte"/>
              <w:spacing w:before="0" w:after="0"/>
              <w:rPr>
                <w:szCs w:val="20"/>
                <w:highlight w:val="lightGray"/>
                <w:shd w:val="clear" w:color="auto" w:fill="00FF00"/>
              </w:rPr>
            </w:pPr>
            <w:proofErr w:type="spellStart"/>
            <w:r w:rsidRPr="00756391">
              <w:rPr>
                <w:szCs w:val="20"/>
                <w:highlight w:val="lightGray"/>
                <w:shd w:val="clear" w:color="auto" w:fill="00FF00"/>
              </w:rPr>
              <w:t>oui</w:t>
            </w:r>
            <w:proofErr w:type="spellEnd"/>
            <w:r w:rsidRPr="00756391">
              <w:rPr>
                <w:szCs w:val="20"/>
                <w:highlight w:val="lightGray"/>
                <w:shd w:val="clear" w:color="auto" w:fill="00FF00"/>
              </w:rPr>
              <w:t xml:space="preserve"> </w:t>
            </w:r>
            <w:proofErr w:type="spellStart"/>
            <w:r w:rsidRPr="00756391">
              <w:rPr>
                <w:szCs w:val="20"/>
                <w:highlight w:val="lightGray"/>
                <w:shd w:val="clear" w:color="auto" w:fill="00FF00"/>
              </w:rPr>
              <w:t>si</w:t>
            </w:r>
            <w:proofErr w:type="spellEnd"/>
            <w:r w:rsidRPr="00756391">
              <w:rPr>
                <w:szCs w:val="20"/>
                <w:highlight w:val="lightGray"/>
                <w:shd w:val="clear" w:color="auto" w:fill="00FF00"/>
              </w:rPr>
              <w:t xml:space="preserve"> applicable</w:t>
            </w:r>
          </w:p>
        </w:tc>
        <w:tc>
          <w:tcPr>
            <w:tcW w:w="1218" w:type="dxa"/>
            <w:vAlign w:val="center"/>
          </w:tcPr>
          <w:p w14:paraId="547DB6E5" w14:textId="77777777" w:rsidR="00094EA4" w:rsidRPr="00756391" w:rsidRDefault="00094EA4" w:rsidP="00756391">
            <w:pPr>
              <w:pStyle w:val="Corpsdetexte"/>
              <w:spacing w:before="0" w:after="0"/>
              <w:rPr>
                <w:szCs w:val="20"/>
                <w:highlight w:val="lightGray"/>
                <w:shd w:val="clear" w:color="auto" w:fill="00FF00"/>
              </w:rPr>
            </w:pPr>
            <w:r w:rsidRPr="00756391">
              <w:rPr>
                <w:szCs w:val="20"/>
                <w:highlight w:val="lightGray"/>
                <w:shd w:val="clear" w:color="auto" w:fill="00FF00"/>
              </w:rPr>
              <w:t>Fixe</w:t>
            </w:r>
          </w:p>
        </w:tc>
        <w:tc>
          <w:tcPr>
            <w:tcW w:w="5586" w:type="dxa"/>
            <w:vAlign w:val="center"/>
          </w:tcPr>
          <w:p w14:paraId="75DE426F" w14:textId="77777777" w:rsidR="00094EA4" w:rsidRPr="00756391" w:rsidRDefault="00094EA4" w:rsidP="00756391">
            <w:pPr>
              <w:pStyle w:val="Corpsdetexte"/>
              <w:spacing w:before="0" w:after="0"/>
              <w:jc w:val="both"/>
              <w:rPr>
                <w:szCs w:val="20"/>
                <w:highlight w:val="lightGray"/>
                <w:shd w:val="clear" w:color="auto" w:fill="00FF00"/>
                <w:lang w:val="fr-FR"/>
              </w:rPr>
            </w:pPr>
            <w:r w:rsidRPr="00756391">
              <w:rPr>
                <w:szCs w:val="20"/>
                <w:highlight w:val="lightGray"/>
                <w:shd w:val="clear" w:color="auto" w:fill="00FF00"/>
                <w:lang w:val="fr-FR"/>
              </w:rPr>
              <w:t>Ce champ permet de préciser que l'identifiant a été défini de façon locale entre les parties engagées dans l'échange, et qu'il ne fait donc pas partie du référentiel régional. L'utilisation de ce champ est obligatoire quand l'identifiant est local.</w:t>
            </w:r>
          </w:p>
        </w:tc>
      </w:tr>
      <w:tr w:rsidR="00C25C7C" w:rsidRPr="00E32CB2" w14:paraId="59264B2C" w14:textId="77777777" w:rsidTr="00631B49">
        <w:tc>
          <w:tcPr>
            <w:tcW w:w="2127" w:type="dxa"/>
            <w:vAlign w:val="center"/>
          </w:tcPr>
          <w:p w14:paraId="3A0A65ED" w14:textId="77777777" w:rsidR="00C25C7C" w:rsidRPr="00756391" w:rsidRDefault="00C25C7C" w:rsidP="00756391">
            <w:pPr>
              <w:pStyle w:val="Corpsdetexte"/>
              <w:spacing w:before="0" w:after="0"/>
              <w:rPr>
                <w:szCs w:val="20"/>
                <w:highlight w:val="lightGray"/>
                <w:shd w:val="clear" w:color="auto" w:fill="00FF00"/>
              </w:rPr>
            </w:pPr>
            <w:proofErr w:type="spellStart"/>
            <w:r w:rsidRPr="00756391">
              <w:rPr>
                <w:szCs w:val="20"/>
                <w:highlight w:val="lightGray"/>
                <w:shd w:val="clear" w:color="auto" w:fill="00FF00"/>
              </w:rPr>
              <w:t>Identifiant</w:t>
            </w:r>
            <w:proofErr w:type="spellEnd"/>
            <w:r w:rsidRPr="00756391">
              <w:rPr>
                <w:szCs w:val="20"/>
                <w:highlight w:val="lightGray"/>
                <w:shd w:val="clear" w:color="auto" w:fill="00FF00"/>
              </w:rPr>
              <w:t xml:space="preserve"> </w:t>
            </w:r>
            <w:proofErr w:type="spellStart"/>
            <w:r w:rsidRPr="00756391">
              <w:rPr>
                <w:szCs w:val="20"/>
                <w:highlight w:val="lightGray"/>
                <w:shd w:val="clear" w:color="auto" w:fill="00FF00"/>
              </w:rPr>
              <w:t>Attributaire</w:t>
            </w:r>
            <w:proofErr w:type="spellEnd"/>
          </w:p>
        </w:tc>
        <w:tc>
          <w:tcPr>
            <w:tcW w:w="1417" w:type="dxa"/>
            <w:vAlign w:val="center"/>
          </w:tcPr>
          <w:p w14:paraId="3BF516A8" w14:textId="77777777" w:rsidR="00C25C7C" w:rsidRPr="00756391" w:rsidRDefault="00C25C7C" w:rsidP="00756391">
            <w:pPr>
              <w:pStyle w:val="Corpsdetexte"/>
              <w:spacing w:before="0" w:after="0"/>
              <w:rPr>
                <w:szCs w:val="20"/>
                <w:highlight w:val="lightGray"/>
                <w:shd w:val="clear" w:color="auto" w:fill="00FF00"/>
              </w:rPr>
            </w:pPr>
            <w:r w:rsidRPr="00756391">
              <w:rPr>
                <w:szCs w:val="20"/>
                <w:highlight w:val="lightGray"/>
                <w:shd w:val="clear" w:color="auto" w:fill="00FF00"/>
              </w:rPr>
              <w:t>Non</w:t>
            </w:r>
          </w:p>
        </w:tc>
        <w:tc>
          <w:tcPr>
            <w:tcW w:w="1218" w:type="dxa"/>
            <w:vAlign w:val="center"/>
          </w:tcPr>
          <w:p w14:paraId="4472F18A" w14:textId="77777777" w:rsidR="00C25C7C" w:rsidRPr="00756391" w:rsidRDefault="00C25C7C" w:rsidP="00756391">
            <w:pPr>
              <w:pStyle w:val="Corpsdetexte"/>
              <w:spacing w:before="0" w:after="0"/>
              <w:rPr>
                <w:szCs w:val="20"/>
                <w:highlight w:val="lightGray"/>
                <w:shd w:val="clear" w:color="auto" w:fill="00FF00"/>
              </w:rPr>
            </w:pPr>
            <w:r w:rsidRPr="00756391">
              <w:rPr>
                <w:szCs w:val="20"/>
                <w:highlight w:val="lightGray"/>
                <w:shd w:val="clear" w:color="auto" w:fill="00FF00"/>
              </w:rPr>
              <w:t>Alpha numérique</w:t>
            </w:r>
          </w:p>
        </w:tc>
        <w:tc>
          <w:tcPr>
            <w:tcW w:w="5586" w:type="dxa"/>
            <w:vAlign w:val="center"/>
          </w:tcPr>
          <w:p w14:paraId="08A9120E" w14:textId="77777777" w:rsidR="00C25C7C" w:rsidRPr="00756391" w:rsidRDefault="00C25C7C" w:rsidP="00756391">
            <w:pPr>
              <w:pStyle w:val="Corpsdetexte"/>
              <w:spacing w:before="0" w:after="0"/>
              <w:jc w:val="both"/>
              <w:rPr>
                <w:szCs w:val="20"/>
                <w:highlight w:val="lightGray"/>
                <w:shd w:val="clear" w:color="auto" w:fill="00FF00"/>
                <w:lang w:val="fr-FR"/>
              </w:rPr>
            </w:pPr>
            <w:r w:rsidRPr="00756391">
              <w:rPr>
                <w:szCs w:val="20"/>
                <w:highlight w:val="lightGray"/>
                <w:shd w:val="clear" w:color="auto" w:fill="00FF00"/>
                <w:lang w:val="fr-FR"/>
              </w:rPr>
              <w:t>Ce champ permet d’indiquer que l’identifiant est défini par « l’attributaire</w:t>
            </w:r>
            <w:r w:rsidR="00E30169" w:rsidRPr="00756391">
              <w:rPr>
                <w:szCs w:val="20"/>
                <w:highlight w:val="lightGray"/>
                <w:shd w:val="clear" w:color="auto" w:fill="00FF00"/>
                <w:lang w:val="fr-FR"/>
              </w:rPr>
              <w:t> ».</w:t>
            </w:r>
          </w:p>
        </w:tc>
      </w:tr>
    </w:tbl>
    <w:p w14:paraId="2D1EB7A5" w14:textId="77777777" w:rsidR="00217F23" w:rsidRDefault="00217F23" w:rsidP="00C80E1E">
      <w:pPr>
        <w:pStyle w:val="Titre4"/>
      </w:pPr>
      <w:bookmarkStart w:id="112" w:name="_Ref9353564"/>
      <w:proofErr w:type="spellStart"/>
      <w:r>
        <w:t>Identifiants</w:t>
      </w:r>
      <w:proofErr w:type="spellEnd"/>
      <w:r>
        <w:t xml:space="preserve"> SIRI</w:t>
      </w:r>
    </w:p>
    <w:p w14:paraId="0E77F48F" w14:textId="77777777" w:rsidR="00217F23" w:rsidRPr="0075267B" w:rsidRDefault="00217F23" w:rsidP="00CB15D8">
      <w:pPr>
        <w:jc w:val="both"/>
        <w:rPr>
          <w:lang w:val="fr-FR"/>
        </w:rPr>
      </w:pPr>
      <w:r w:rsidRPr="0075267B">
        <w:rPr>
          <w:lang w:val="fr-FR"/>
        </w:rPr>
        <w:t xml:space="preserve">Cette liste non exhaustive devra être complétée si nécessaire lors des développements. Ces identifiants pourront aussi évoluer si nécessaire (ex : cas de doublon pour deux identifiants). Des précisions sur ces format d'identifiant pourront être apportées dans les spécifications d'interface de </w:t>
      </w:r>
      <w:proofErr w:type="spellStart"/>
      <w:r w:rsidRPr="0075267B">
        <w:rPr>
          <w:lang w:val="fr-FR"/>
        </w:rPr>
        <w:t>chancun</w:t>
      </w:r>
      <w:proofErr w:type="spellEnd"/>
      <w:r w:rsidRPr="0075267B">
        <w:rPr>
          <w:lang w:val="fr-FR"/>
        </w:rPr>
        <w:t xml:space="preserve"> des systèmes.</w:t>
      </w:r>
    </w:p>
    <w:tbl>
      <w:tblPr>
        <w:tblW w:w="10642" w:type="dxa"/>
        <w:tblInd w:w="60" w:type="dxa"/>
        <w:tblCellMar>
          <w:left w:w="70" w:type="dxa"/>
          <w:right w:w="70" w:type="dxa"/>
        </w:tblCellMar>
        <w:tblLook w:val="0000" w:firstRow="0" w:lastRow="0" w:firstColumn="0" w:lastColumn="0" w:noHBand="0" w:noVBand="0"/>
      </w:tblPr>
      <w:tblGrid>
        <w:gridCol w:w="3116"/>
        <w:gridCol w:w="7526"/>
      </w:tblGrid>
      <w:tr w:rsidR="00217F23" w:rsidRPr="00CB15D8" w14:paraId="76941E89" w14:textId="77777777" w:rsidTr="00CB15D8">
        <w:trPr>
          <w:trHeight w:val="255"/>
          <w:tblHeader/>
        </w:trPr>
        <w:tc>
          <w:tcPr>
            <w:tcW w:w="3116" w:type="dxa"/>
            <w:tcBorders>
              <w:top w:val="single" w:sz="8" w:space="0" w:color="auto"/>
              <w:left w:val="single" w:sz="8" w:space="0" w:color="auto"/>
              <w:bottom w:val="single" w:sz="4" w:space="0" w:color="auto"/>
              <w:right w:val="single" w:sz="4" w:space="0" w:color="auto"/>
            </w:tcBorders>
            <w:shd w:val="clear" w:color="auto" w:fill="D9D9D9"/>
            <w:noWrap/>
            <w:vAlign w:val="center"/>
          </w:tcPr>
          <w:p w14:paraId="2AEDCD98" w14:textId="77777777" w:rsidR="00217F23" w:rsidRPr="00CB15D8" w:rsidRDefault="00217F23" w:rsidP="00CB15D8">
            <w:pPr>
              <w:spacing w:after="0"/>
              <w:jc w:val="center"/>
              <w:rPr>
                <w:b/>
                <w:sz w:val="20"/>
                <w:szCs w:val="20"/>
              </w:rPr>
            </w:pPr>
            <w:r w:rsidRPr="00CB15D8">
              <w:rPr>
                <w:b/>
                <w:sz w:val="20"/>
                <w:szCs w:val="20"/>
              </w:rPr>
              <w:t>Champ SIRI</w:t>
            </w:r>
          </w:p>
        </w:tc>
        <w:tc>
          <w:tcPr>
            <w:tcW w:w="7526" w:type="dxa"/>
            <w:tcBorders>
              <w:top w:val="single" w:sz="8" w:space="0" w:color="auto"/>
              <w:left w:val="nil"/>
              <w:bottom w:val="single" w:sz="4" w:space="0" w:color="auto"/>
              <w:right w:val="single" w:sz="8" w:space="0" w:color="auto"/>
            </w:tcBorders>
            <w:shd w:val="clear" w:color="auto" w:fill="D9D9D9"/>
            <w:noWrap/>
            <w:vAlign w:val="center"/>
          </w:tcPr>
          <w:p w14:paraId="7FF50A2B" w14:textId="77777777" w:rsidR="00217F23" w:rsidRPr="00CB15D8" w:rsidRDefault="00217F23" w:rsidP="00CB15D8">
            <w:pPr>
              <w:spacing w:after="0"/>
              <w:jc w:val="center"/>
              <w:rPr>
                <w:b/>
                <w:sz w:val="20"/>
                <w:szCs w:val="20"/>
              </w:rPr>
            </w:pPr>
            <w:proofErr w:type="spellStart"/>
            <w:r w:rsidRPr="00CB15D8">
              <w:rPr>
                <w:b/>
                <w:sz w:val="20"/>
                <w:szCs w:val="20"/>
              </w:rPr>
              <w:t>Identifiant</w:t>
            </w:r>
            <w:proofErr w:type="spellEnd"/>
            <w:r w:rsidRPr="00CB15D8">
              <w:rPr>
                <w:b/>
                <w:sz w:val="20"/>
                <w:szCs w:val="20"/>
              </w:rPr>
              <w:t xml:space="preserve"> SIRI</w:t>
            </w:r>
          </w:p>
        </w:tc>
      </w:tr>
      <w:tr w:rsidR="00217F23" w14:paraId="45A7F75E"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B6464FB" w14:textId="77777777" w:rsidR="00217F23" w:rsidRPr="00CB15D8" w:rsidRDefault="00217F23" w:rsidP="00CB15D8">
            <w:pPr>
              <w:spacing w:after="0"/>
              <w:rPr>
                <w:sz w:val="20"/>
                <w:szCs w:val="20"/>
              </w:rPr>
            </w:pPr>
            <w:proofErr w:type="spellStart"/>
            <w:r w:rsidRPr="00CB15D8">
              <w:rPr>
                <w:sz w:val="20"/>
                <w:szCs w:val="20"/>
              </w:rPr>
              <w:t>DataFrameRef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4582CAB9" w14:textId="77777777" w:rsidR="00217F23" w:rsidRPr="00CB15D8" w:rsidRDefault="00217F23" w:rsidP="002C6E0B">
            <w:pPr>
              <w:spacing w:after="0"/>
              <w:jc w:val="both"/>
              <w:rPr>
                <w:sz w:val="20"/>
                <w:szCs w:val="20"/>
              </w:rPr>
            </w:pPr>
            <w:r w:rsidRPr="00CB15D8">
              <w:rPr>
                <w:sz w:val="20"/>
                <w:szCs w:val="20"/>
              </w:rPr>
              <w:t>[</w:t>
            </w:r>
            <w:r w:rsidR="00C80E1E" w:rsidRPr="00CB15D8">
              <w:rPr>
                <w:sz w:val="20"/>
                <w:szCs w:val="20"/>
              </w:rPr>
              <w:t>CODESPACE</w:t>
            </w:r>
            <w:proofErr w:type="gramStart"/>
            <w:r w:rsidRPr="00CB15D8">
              <w:rPr>
                <w:sz w:val="20"/>
                <w:szCs w:val="20"/>
              </w:rPr>
              <w:t>]:</w:t>
            </w:r>
            <w:proofErr w:type="spellStart"/>
            <w:r w:rsidRPr="00CB15D8">
              <w:rPr>
                <w:sz w:val="20"/>
                <w:szCs w:val="20"/>
              </w:rPr>
              <w:t>DataFrame</w:t>
            </w:r>
            <w:proofErr w:type="spellEnd"/>
            <w:r w:rsidRPr="00CB15D8">
              <w:rPr>
                <w:sz w:val="20"/>
                <w:szCs w:val="20"/>
              </w:rPr>
              <w:t>::</w:t>
            </w:r>
            <w:proofErr w:type="gramEnd"/>
            <w:r w:rsidRPr="00CB15D8">
              <w:rPr>
                <w:i/>
                <w:sz w:val="20"/>
                <w:szCs w:val="20"/>
              </w:rPr>
              <w:t>[</w:t>
            </w:r>
            <w:proofErr w:type="spellStart"/>
            <w:r w:rsidRPr="00CB15D8">
              <w:rPr>
                <w:i/>
                <w:sz w:val="20"/>
                <w:szCs w:val="20"/>
              </w:rPr>
              <w:t>identifiantTechnique</w:t>
            </w:r>
            <w:proofErr w:type="spellEnd"/>
            <w:r w:rsidRPr="00CB15D8">
              <w:rPr>
                <w:i/>
                <w:sz w:val="20"/>
                <w:szCs w:val="20"/>
              </w:rPr>
              <w:t>]</w:t>
            </w:r>
            <w:r w:rsidRPr="00CB15D8">
              <w:rPr>
                <w:sz w:val="20"/>
                <w:szCs w:val="20"/>
              </w:rPr>
              <w:t>:[LOC]</w:t>
            </w:r>
          </w:p>
        </w:tc>
      </w:tr>
      <w:tr w:rsidR="00217F23" w:rsidRPr="00E32CB2" w14:paraId="27054603"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57C9BB05" w14:textId="77777777" w:rsidR="00217F23" w:rsidRPr="00CB15D8" w:rsidRDefault="00217F23" w:rsidP="00CB15D8">
            <w:pPr>
              <w:spacing w:after="0"/>
              <w:rPr>
                <w:sz w:val="20"/>
                <w:szCs w:val="20"/>
              </w:rPr>
            </w:pPr>
            <w:proofErr w:type="spellStart"/>
            <w:r w:rsidRPr="00CB15D8">
              <w:rPr>
                <w:sz w:val="20"/>
                <w:szCs w:val="20"/>
              </w:rPr>
              <w:t>DatedVehicleJourneyRef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7118A1E7" w14:textId="77777777" w:rsidR="00217F23" w:rsidRPr="00CB15D8" w:rsidRDefault="00217F23" w:rsidP="002C6E0B">
            <w:pPr>
              <w:spacing w:after="0"/>
              <w:jc w:val="both"/>
              <w:rPr>
                <w:sz w:val="20"/>
                <w:szCs w:val="20"/>
                <w:lang w:val="fr-FR"/>
              </w:rPr>
            </w:pPr>
            <w:r w:rsidRPr="00CB15D8">
              <w:rPr>
                <w:sz w:val="20"/>
                <w:szCs w:val="20"/>
                <w:lang w:val="fr-FR"/>
              </w:rPr>
              <w:t>[</w:t>
            </w:r>
            <w:r w:rsidR="00C80E1E" w:rsidRPr="00CB15D8">
              <w:rPr>
                <w:sz w:val="20"/>
                <w:szCs w:val="20"/>
                <w:lang w:val="fr-FR"/>
              </w:rPr>
              <w:t>CODESPACE</w:t>
            </w:r>
            <w:proofErr w:type="gramStart"/>
            <w:r w:rsidRPr="00CB15D8">
              <w:rPr>
                <w:sz w:val="20"/>
                <w:szCs w:val="20"/>
                <w:lang w:val="fr-FR"/>
              </w:rPr>
              <w:t>]:</w:t>
            </w:r>
            <w:proofErr w:type="spellStart"/>
            <w:r w:rsidRPr="00CB15D8">
              <w:rPr>
                <w:sz w:val="20"/>
                <w:szCs w:val="20"/>
                <w:lang w:val="fr-FR"/>
              </w:rPr>
              <w:t>VehicleJourney</w:t>
            </w:r>
            <w:proofErr w:type="spellEnd"/>
            <w:r w:rsidRPr="00CB15D8">
              <w:rPr>
                <w:sz w:val="20"/>
                <w:szCs w:val="20"/>
                <w:lang w:val="fr-FR"/>
              </w:rPr>
              <w:t>::</w:t>
            </w:r>
            <w:proofErr w:type="gramEnd"/>
            <w:r w:rsidRPr="00CB15D8">
              <w:rPr>
                <w:i/>
                <w:sz w:val="20"/>
                <w:szCs w:val="20"/>
                <w:lang w:val="fr-FR"/>
              </w:rPr>
              <w:t>[</w:t>
            </w:r>
            <w:proofErr w:type="spellStart"/>
            <w:r w:rsidRPr="00CB15D8">
              <w:rPr>
                <w:i/>
                <w:sz w:val="20"/>
                <w:szCs w:val="20"/>
                <w:lang w:val="fr-FR"/>
              </w:rPr>
              <w:t>identifiantTechnique</w:t>
            </w:r>
            <w:proofErr w:type="spellEnd"/>
            <w:r w:rsidRPr="00CB15D8">
              <w:rPr>
                <w:i/>
                <w:sz w:val="20"/>
                <w:szCs w:val="20"/>
                <w:lang w:val="fr-FR"/>
              </w:rPr>
              <w:t>]</w:t>
            </w:r>
            <w:r w:rsidRPr="00CB15D8">
              <w:rPr>
                <w:sz w:val="20"/>
                <w:szCs w:val="20"/>
                <w:lang w:val="fr-FR"/>
              </w:rPr>
              <w:t>:[LOC]</w:t>
            </w:r>
          </w:p>
          <w:p w14:paraId="59081B1E" w14:textId="77777777" w:rsidR="00217F23" w:rsidRPr="00CB15D8" w:rsidRDefault="00217F23" w:rsidP="002C6E0B">
            <w:pPr>
              <w:spacing w:after="0"/>
              <w:jc w:val="both"/>
              <w:rPr>
                <w:sz w:val="20"/>
                <w:szCs w:val="20"/>
                <w:lang w:val="fr-FR"/>
              </w:rPr>
            </w:pPr>
            <w:proofErr w:type="gramStart"/>
            <w:r w:rsidRPr="00CB15D8">
              <w:rPr>
                <w:sz w:val="20"/>
                <w:szCs w:val="20"/>
                <w:lang w:val="fr-FR"/>
              </w:rPr>
              <w:t>Note:</w:t>
            </w:r>
            <w:proofErr w:type="gramEnd"/>
            <w:r w:rsidRPr="00CB15D8">
              <w:rPr>
                <w:sz w:val="20"/>
                <w:szCs w:val="20"/>
                <w:lang w:val="fr-FR"/>
              </w:rPr>
              <w:t xml:space="preserve"> </w:t>
            </w:r>
            <w:proofErr w:type="spellStart"/>
            <w:r w:rsidRPr="00CB15D8">
              <w:rPr>
                <w:b/>
                <w:sz w:val="20"/>
                <w:szCs w:val="20"/>
                <w:lang w:val="fr-FR"/>
              </w:rPr>
              <w:t>DatedVehicleJourneyRef</w:t>
            </w:r>
            <w:proofErr w:type="spellEnd"/>
            <w:r w:rsidRPr="00CB15D8">
              <w:rPr>
                <w:sz w:val="20"/>
                <w:szCs w:val="20"/>
                <w:lang w:val="fr-FR"/>
              </w:rPr>
              <w:t xml:space="preserve"> est le champ de la structure  </w:t>
            </w:r>
            <w:proofErr w:type="spellStart"/>
            <w:r w:rsidRPr="00CB15D8">
              <w:rPr>
                <w:b/>
                <w:sz w:val="20"/>
                <w:szCs w:val="20"/>
                <w:lang w:val="fr-FR"/>
              </w:rPr>
              <w:t>FramedVehicleJourneyRef</w:t>
            </w:r>
            <w:proofErr w:type="spellEnd"/>
            <w:r w:rsidRPr="00CB15D8">
              <w:rPr>
                <w:sz w:val="20"/>
                <w:szCs w:val="20"/>
                <w:lang w:val="fr-FR"/>
              </w:rPr>
              <w:t xml:space="preserve"> contenant la référence à la course datée elle-même.</w:t>
            </w:r>
          </w:p>
        </w:tc>
      </w:tr>
      <w:tr w:rsidR="00217F23" w14:paraId="71883C35"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05B9B16" w14:textId="77777777" w:rsidR="00217F23" w:rsidRPr="00CB15D8" w:rsidRDefault="00217F23" w:rsidP="00CB15D8">
            <w:pPr>
              <w:spacing w:after="0"/>
              <w:rPr>
                <w:sz w:val="20"/>
                <w:szCs w:val="20"/>
              </w:rPr>
            </w:pPr>
            <w:proofErr w:type="spellStart"/>
            <w:r w:rsidRPr="00CB15D8">
              <w:rPr>
                <w:sz w:val="20"/>
                <w:szCs w:val="20"/>
              </w:rPr>
              <w:t>DestinationRef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25596519" w14:textId="77777777" w:rsidR="00217F23" w:rsidRPr="00CB15D8" w:rsidRDefault="00217F23" w:rsidP="002C6E0B">
            <w:pPr>
              <w:spacing w:after="0"/>
              <w:jc w:val="both"/>
              <w:rPr>
                <w:sz w:val="20"/>
                <w:szCs w:val="20"/>
              </w:rPr>
            </w:pPr>
            <w:r w:rsidRPr="00CB15D8">
              <w:rPr>
                <w:sz w:val="20"/>
                <w:szCs w:val="20"/>
              </w:rPr>
              <w:t xml:space="preserve">Comme un </w:t>
            </w:r>
            <w:proofErr w:type="spellStart"/>
            <w:r w:rsidRPr="00CB15D8">
              <w:rPr>
                <w:sz w:val="20"/>
                <w:szCs w:val="20"/>
              </w:rPr>
              <w:t>identifiant</w:t>
            </w:r>
            <w:proofErr w:type="spellEnd"/>
            <w:r w:rsidRPr="00CB15D8">
              <w:rPr>
                <w:sz w:val="20"/>
                <w:szCs w:val="20"/>
              </w:rPr>
              <w:t xml:space="preserve"> </w:t>
            </w:r>
            <w:proofErr w:type="spellStart"/>
            <w:r w:rsidRPr="00CB15D8">
              <w:rPr>
                <w:sz w:val="20"/>
                <w:szCs w:val="20"/>
              </w:rPr>
              <w:t>d'arrêt</w:t>
            </w:r>
            <w:proofErr w:type="spellEnd"/>
          </w:p>
        </w:tc>
      </w:tr>
      <w:tr w:rsidR="00217F23" w:rsidRPr="00E32CB2" w14:paraId="299097FA"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27AAC13" w14:textId="77777777" w:rsidR="00217F23" w:rsidRPr="00CB15D8" w:rsidRDefault="00217F23" w:rsidP="00CB15D8">
            <w:pPr>
              <w:spacing w:after="0"/>
              <w:rPr>
                <w:sz w:val="20"/>
                <w:szCs w:val="20"/>
              </w:rPr>
            </w:pPr>
            <w:proofErr w:type="spellStart"/>
            <w:r w:rsidRPr="00CB15D8">
              <w:rPr>
                <w:sz w:val="20"/>
                <w:szCs w:val="20"/>
              </w:rPr>
              <w:t>DirectionRef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07282142" w14:textId="77777777" w:rsidR="00217F23" w:rsidRPr="00CB15D8" w:rsidRDefault="00217F23" w:rsidP="002C6E0B">
            <w:pPr>
              <w:spacing w:after="0"/>
              <w:jc w:val="both"/>
              <w:rPr>
                <w:sz w:val="20"/>
                <w:szCs w:val="20"/>
                <w:lang w:val="fr-FR"/>
              </w:rPr>
            </w:pPr>
            <w:proofErr w:type="spellStart"/>
            <w:r w:rsidRPr="00CB15D8">
              <w:rPr>
                <w:b/>
                <w:i/>
                <w:sz w:val="20"/>
                <w:szCs w:val="20"/>
                <w:lang w:val="fr-FR"/>
              </w:rPr>
              <w:t>DirectionRef</w:t>
            </w:r>
            <w:proofErr w:type="spellEnd"/>
            <w:r w:rsidRPr="00CB15D8">
              <w:rPr>
                <w:sz w:val="20"/>
                <w:szCs w:val="20"/>
                <w:lang w:val="fr-FR"/>
              </w:rPr>
              <w:t xml:space="preserve"> est un code (code ouvert, limité à "</w:t>
            </w:r>
            <w:r w:rsidRPr="00CB15D8">
              <w:rPr>
                <w:i/>
                <w:sz w:val="20"/>
                <w:szCs w:val="20"/>
                <w:lang w:val="fr-FR"/>
              </w:rPr>
              <w:t>aller</w:t>
            </w:r>
            <w:r w:rsidRPr="00CB15D8">
              <w:rPr>
                <w:sz w:val="20"/>
                <w:szCs w:val="20"/>
                <w:lang w:val="fr-FR"/>
              </w:rPr>
              <w:t>" ou "</w:t>
            </w:r>
            <w:r w:rsidRPr="00CB15D8">
              <w:rPr>
                <w:i/>
                <w:sz w:val="20"/>
                <w:szCs w:val="20"/>
                <w:lang w:val="fr-FR"/>
              </w:rPr>
              <w:t>retour</w:t>
            </w:r>
            <w:r w:rsidRPr="00CB15D8">
              <w:rPr>
                <w:sz w:val="20"/>
                <w:szCs w:val="20"/>
                <w:lang w:val="fr-FR"/>
              </w:rPr>
              <w:t>" ou vide, sans format particulier donc). Normalement non retenu par le profil SIRI France, mais parfois obligatoire dans SIRI</w:t>
            </w:r>
          </w:p>
        </w:tc>
      </w:tr>
      <w:tr w:rsidR="00217F23" w:rsidRPr="00E32CB2" w14:paraId="00997B66"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B2311BC" w14:textId="77777777" w:rsidR="00217F23" w:rsidRPr="00CB15D8" w:rsidRDefault="00217F23" w:rsidP="00CB15D8">
            <w:pPr>
              <w:spacing w:after="0"/>
              <w:rPr>
                <w:sz w:val="20"/>
                <w:szCs w:val="20"/>
              </w:rPr>
            </w:pPr>
            <w:proofErr w:type="spellStart"/>
            <w:r w:rsidRPr="00CB15D8">
              <w:rPr>
                <w:sz w:val="20"/>
                <w:szCs w:val="20"/>
              </w:rPr>
              <w:t>formatRef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7B6C30CF" w14:textId="77777777" w:rsidR="00217F23" w:rsidRPr="00CB15D8" w:rsidRDefault="00217F23" w:rsidP="002C6E0B">
            <w:pPr>
              <w:spacing w:after="0"/>
              <w:jc w:val="both"/>
              <w:rPr>
                <w:sz w:val="20"/>
                <w:szCs w:val="20"/>
                <w:lang w:val="fr-FR"/>
              </w:rPr>
            </w:pPr>
            <w:r w:rsidRPr="00CB15D8">
              <w:rPr>
                <w:sz w:val="20"/>
                <w:szCs w:val="20"/>
                <w:lang w:val="fr-FR"/>
              </w:rPr>
              <w:t>Utilisé pour General Message ; le format est spécifique au contexte France et doit contenir la valeur fixe « </w:t>
            </w:r>
            <w:r w:rsidRPr="00CB15D8">
              <w:rPr>
                <w:sz w:val="20"/>
                <w:szCs w:val="20"/>
                <w:highlight w:val="lightGray"/>
                <w:lang w:val="fr-FR"/>
              </w:rPr>
              <w:t>France</w:t>
            </w:r>
            <w:r w:rsidRPr="00CB15D8">
              <w:rPr>
                <w:sz w:val="20"/>
                <w:szCs w:val="20"/>
                <w:lang w:val="fr-FR"/>
              </w:rPr>
              <w:t> » (valeur sans format particulier)</w:t>
            </w:r>
          </w:p>
        </w:tc>
      </w:tr>
      <w:tr w:rsidR="00217F23" w:rsidRPr="00E32CB2" w14:paraId="4AE9843A"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B1FB7D2" w14:textId="77777777" w:rsidR="00217F23" w:rsidRPr="00CB15D8" w:rsidRDefault="00217F23" w:rsidP="00CB15D8">
            <w:pPr>
              <w:spacing w:after="0"/>
              <w:rPr>
                <w:sz w:val="20"/>
                <w:szCs w:val="20"/>
              </w:rPr>
            </w:pPr>
            <w:proofErr w:type="spellStart"/>
            <w:r w:rsidRPr="00CB15D8">
              <w:rPr>
                <w:sz w:val="20"/>
                <w:szCs w:val="20"/>
              </w:rPr>
              <w:t>FramedVehicleJourneyRef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2ADBBCDF" w14:textId="4691A237" w:rsidR="00217F23" w:rsidRPr="00CB15D8" w:rsidRDefault="00217F23" w:rsidP="002C6E0B">
            <w:pPr>
              <w:spacing w:after="0"/>
              <w:jc w:val="both"/>
              <w:rPr>
                <w:sz w:val="20"/>
                <w:szCs w:val="20"/>
                <w:lang w:val="fr-FR"/>
              </w:rPr>
            </w:pPr>
            <w:proofErr w:type="spellStart"/>
            <w:r w:rsidRPr="00CB15D8">
              <w:rPr>
                <w:b/>
                <w:sz w:val="20"/>
                <w:szCs w:val="20"/>
                <w:lang w:val="fr-FR"/>
              </w:rPr>
              <w:t>FramedVehicleJourneyRef</w:t>
            </w:r>
            <w:proofErr w:type="spellEnd"/>
            <w:r w:rsidRPr="00CB15D8">
              <w:rPr>
                <w:sz w:val="20"/>
                <w:szCs w:val="20"/>
                <w:lang w:val="fr-FR"/>
              </w:rPr>
              <w:t xml:space="preserve"> est une structure, la référence elle-même est portée par contenant la référence à la course datée elle-même</w:t>
            </w:r>
            <w:r w:rsidRPr="00CB15D8">
              <w:rPr>
                <w:b/>
                <w:sz w:val="20"/>
                <w:szCs w:val="20"/>
                <w:lang w:val="fr-FR"/>
              </w:rPr>
              <w:t xml:space="preserve"> </w:t>
            </w:r>
            <w:proofErr w:type="spellStart"/>
            <w:r w:rsidRPr="00CB15D8">
              <w:rPr>
                <w:b/>
                <w:sz w:val="20"/>
                <w:szCs w:val="20"/>
                <w:lang w:val="fr-FR"/>
              </w:rPr>
              <w:t>DatedVehicleJourneyRef</w:t>
            </w:r>
            <w:proofErr w:type="spellEnd"/>
            <w:r w:rsidRPr="00CB15D8">
              <w:rPr>
                <w:sz w:val="20"/>
                <w:szCs w:val="20"/>
                <w:lang w:val="fr-FR"/>
              </w:rPr>
              <w:t xml:space="preserve"> décrit plus haut.</w:t>
            </w:r>
            <w:r w:rsidR="002C6E0B">
              <w:rPr>
                <w:sz w:val="20"/>
                <w:szCs w:val="20"/>
                <w:lang w:val="fr-FR"/>
              </w:rPr>
              <w:t xml:space="preserve"> </w:t>
            </w:r>
            <w:r w:rsidRPr="00CB15D8">
              <w:rPr>
                <w:sz w:val="20"/>
                <w:szCs w:val="20"/>
                <w:lang w:val="fr-FR"/>
              </w:rPr>
              <w:t xml:space="preserve">La course étant spécifique </w:t>
            </w:r>
            <w:proofErr w:type="gramStart"/>
            <w:r w:rsidRPr="00CB15D8">
              <w:rPr>
                <w:sz w:val="20"/>
                <w:szCs w:val="20"/>
                <w:lang w:val="fr-FR"/>
              </w:rPr>
              <w:t>d'un SAE</w:t>
            </w:r>
            <w:proofErr w:type="gramEnd"/>
            <w:r w:rsidRPr="00CB15D8">
              <w:rPr>
                <w:sz w:val="20"/>
                <w:szCs w:val="20"/>
                <w:lang w:val="fr-FR"/>
              </w:rPr>
              <w:t>, on complétera autant que possible le code Opérateur de [Fournisseur] par un code permettant d'identifier le SAE producteur.</w:t>
            </w:r>
          </w:p>
        </w:tc>
      </w:tr>
      <w:tr w:rsidR="00217F23" w:rsidRPr="00E32CB2" w14:paraId="75D925C1"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7B8272A8" w14:textId="77777777" w:rsidR="00217F23" w:rsidRPr="00CB15D8" w:rsidRDefault="00217F23" w:rsidP="00CB15D8">
            <w:pPr>
              <w:spacing w:after="0"/>
              <w:rPr>
                <w:sz w:val="20"/>
                <w:szCs w:val="20"/>
              </w:rPr>
            </w:pPr>
            <w:proofErr w:type="spellStart"/>
            <w:r w:rsidRPr="00CB15D8">
              <w:rPr>
                <w:sz w:val="20"/>
                <w:szCs w:val="20"/>
              </w:rPr>
              <w:t>InfoChannelRef</w:t>
            </w:r>
            <w:proofErr w:type="spellEnd"/>
            <w:r w:rsidRPr="00CB15D8">
              <w:rPr>
                <w:sz w:val="20"/>
                <w:szCs w:val="20"/>
              </w:rPr>
              <w:t xml:space="preserve"> </w:t>
            </w:r>
          </w:p>
        </w:tc>
        <w:tc>
          <w:tcPr>
            <w:tcW w:w="7526" w:type="dxa"/>
            <w:tcBorders>
              <w:top w:val="nil"/>
              <w:left w:val="nil"/>
              <w:bottom w:val="single" w:sz="4" w:space="0" w:color="auto"/>
              <w:right w:val="single" w:sz="8" w:space="0" w:color="auto"/>
            </w:tcBorders>
            <w:shd w:val="clear" w:color="auto" w:fill="auto"/>
            <w:noWrap/>
            <w:vAlign w:val="center"/>
          </w:tcPr>
          <w:p w14:paraId="5675876C" w14:textId="77777777" w:rsidR="00217F23" w:rsidRPr="00CB15D8" w:rsidRDefault="00217F23" w:rsidP="002C6E0B">
            <w:pPr>
              <w:spacing w:after="0"/>
              <w:jc w:val="both"/>
              <w:rPr>
                <w:sz w:val="20"/>
                <w:szCs w:val="20"/>
                <w:lang w:val="fr-FR"/>
              </w:rPr>
            </w:pPr>
            <w:r w:rsidRPr="00CB15D8">
              <w:rPr>
                <w:sz w:val="20"/>
                <w:szCs w:val="20"/>
                <w:lang w:val="fr-FR"/>
              </w:rPr>
              <w:t>C'est un code technique seul qui est utilisé pour l'</w:t>
            </w:r>
            <w:proofErr w:type="spellStart"/>
            <w:r w:rsidRPr="00CB15D8">
              <w:rPr>
                <w:b/>
                <w:i/>
                <w:sz w:val="20"/>
                <w:szCs w:val="20"/>
                <w:lang w:val="fr-FR"/>
              </w:rPr>
              <w:t>InfoChannelRef</w:t>
            </w:r>
            <w:proofErr w:type="spellEnd"/>
            <w:r w:rsidRPr="00CB15D8">
              <w:rPr>
                <w:i/>
                <w:sz w:val="20"/>
                <w:szCs w:val="20"/>
                <w:lang w:val="fr-FR"/>
              </w:rPr>
              <w:t>.</w:t>
            </w:r>
            <w:r w:rsidRPr="00CB15D8">
              <w:rPr>
                <w:sz w:val="20"/>
                <w:szCs w:val="20"/>
                <w:lang w:val="fr-FR"/>
              </w:rPr>
              <w:t xml:space="preserve"> Il peut valoir "</w:t>
            </w:r>
            <w:r w:rsidRPr="00CB15D8">
              <w:rPr>
                <w:i/>
                <w:sz w:val="20"/>
                <w:szCs w:val="20"/>
                <w:lang w:val="fr-FR"/>
              </w:rPr>
              <w:t>Perturbation</w:t>
            </w:r>
            <w:r w:rsidRPr="00CB15D8">
              <w:rPr>
                <w:sz w:val="20"/>
                <w:szCs w:val="20"/>
                <w:lang w:val="fr-FR"/>
              </w:rPr>
              <w:t>", "</w:t>
            </w:r>
            <w:r w:rsidRPr="00CB15D8">
              <w:rPr>
                <w:i/>
                <w:sz w:val="20"/>
                <w:szCs w:val="20"/>
                <w:lang w:val="fr-FR"/>
              </w:rPr>
              <w:t>Information</w:t>
            </w:r>
            <w:r w:rsidRPr="00CB15D8">
              <w:rPr>
                <w:sz w:val="20"/>
                <w:szCs w:val="20"/>
                <w:lang w:val="fr-FR"/>
              </w:rPr>
              <w:t>" ou "</w:t>
            </w:r>
            <w:r w:rsidRPr="00CB15D8">
              <w:rPr>
                <w:i/>
                <w:sz w:val="20"/>
                <w:szCs w:val="20"/>
                <w:lang w:val="fr-FR"/>
              </w:rPr>
              <w:t>Commercial</w:t>
            </w:r>
            <w:r w:rsidRPr="00CB15D8">
              <w:rPr>
                <w:sz w:val="20"/>
                <w:szCs w:val="20"/>
                <w:lang w:val="fr-FR"/>
              </w:rPr>
              <w:t>" (valeur sans format particulier).</w:t>
            </w:r>
          </w:p>
        </w:tc>
      </w:tr>
      <w:tr w:rsidR="00217F23" w14:paraId="35222791"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68A500E" w14:textId="77777777" w:rsidR="00217F23" w:rsidRPr="00CB15D8" w:rsidRDefault="00217F23" w:rsidP="00CB15D8">
            <w:pPr>
              <w:spacing w:after="0"/>
              <w:rPr>
                <w:sz w:val="20"/>
                <w:szCs w:val="20"/>
              </w:rPr>
            </w:pPr>
            <w:proofErr w:type="spellStart"/>
            <w:r w:rsidRPr="00CB15D8">
              <w:rPr>
                <w:sz w:val="20"/>
                <w:szCs w:val="20"/>
              </w:rPr>
              <w:t>InfoMessageIdentifier</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232DF524" w14:textId="77777777" w:rsidR="00217F23" w:rsidRPr="00CB15D8" w:rsidRDefault="00217F23" w:rsidP="002C6E0B">
            <w:pPr>
              <w:spacing w:after="0"/>
              <w:jc w:val="both"/>
              <w:rPr>
                <w:sz w:val="20"/>
                <w:szCs w:val="20"/>
              </w:rPr>
            </w:pPr>
            <w:r w:rsidRPr="00CB15D8">
              <w:rPr>
                <w:sz w:val="20"/>
                <w:szCs w:val="20"/>
              </w:rPr>
              <w:t>[CODESPACE</w:t>
            </w:r>
            <w:proofErr w:type="gramStart"/>
            <w:r w:rsidRPr="00CB15D8">
              <w:rPr>
                <w:sz w:val="20"/>
                <w:szCs w:val="20"/>
              </w:rPr>
              <w:t>]:</w:t>
            </w:r>
            <w:proofErr w:type="spellStart"/>
            <w:r w:rsidRPr="00CB15D8">
              <w:rPr>
                <w:sz w:val="20"/>
                <w:szCs w:val="20"/>
              </w:rPr>
              <w:t>InfoMessage</w:t>
            </w:r>
            <w:proofErr w:type="spellEnd"/>
            <w:r w:rsidRPr="00CB15D8">
              <w:rPr>
                <w:sz w:val="20"/>
                <w:szCs w:val="20"/>
              </w:rPr>
              <w:t>::</w:t>
            </w:r>
            <w:proofErr w:type="gramEnd"/>
            <w:r w:rsidRPr="00CB15D8">
              <w:rPr>
                <w:i/>
                <w:sz w:val="20"/>
                <w:szCs w:val="20"/>
              </w:rPr>
              <w:t>[</w:t>
            </w:r>
            <w:proofErr w:type="spellStart"/>
            <w:r w:rsidRPr="00CB15D8">
              <w:rPr>
                <w:i/>
                <w:sz w:val="20"/>
                <w:szCs w:val="20"/>
              </w:rPr>
              <w:t>identifiantTechnique</w:t>
            </w:r>
            <w:proofErr w:type="spellEnd"/>
            <w:r w:rsidRPr="00CB15D8">
              <w:rPr>
                <w:i/>
                <w:sz w:val="20"/>
                <w:szCs w:val="20"/>
              </w:rPr>
              <w:t>]</w:t>
            </w:r>
            <w:r w:rsidRPr="00CB15D8">
              <w:rPr>
                <w:sz w:val="20"/>
                <w:szCs w:val="20"/>
              </w:rPr>
              <w:t>:[LOC]</w:t>
            </w:r>
          </w:p>
        </w:tc>
      </w:tr>
      <w:tr w:rsidR="00217F23" w:rsidRPr="00E32CB2" w14:paraId="67D943FE"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7A54B612" w14:textId="77777777" w:rsidR="00217F23" w:rsidRPr="00CB15D8" w:rsidRDefault="00217F23" w:rsidP="00CB15D8">
            <w:pPr>
              <w:spacing w:after="0"/>
              <w:rPr>
                <w:sz w:val="20"/>
                <w:szCs w:val="20"/>
              </w:rPr>
            </w:pPr>
            <w:proofErr w:type="spellStart"/>
            <w:r w:rsidRPr="00CB15D8">
              <w:rPr>
                <w:sz w:val="20"/>
                <w:szCs w:val="20"/>
              </w:rPr>
              <w:t>ItemIdentifier</w:t>
            </w:r>
            <w:proofErr w:type="spellEnd"/>
            <w:r w:rsidRPr="00CB15D8">
              <w:rPr>
                <w:sz w:val="20"/>
                <w:szCs w:val="20"/>
              </w:rPr>
              <w:t xml:space="preserve"> </w:t>
            </w:r>
          </w:p>
        </w:tc>
        <w:tc>
          <w:tcPr>
            <w:tcW w:w="7526" w:type="dxa"/>
            <w:tcBorders>
              <w:top w:val="nil"/>
              <w:left w:val="nil"/>
              <w:bottom w:val="single" w:sz="4" w:space="0" w:color="auto"/>
              <w:right w:val="single" w:sz="8" w:space="0" w:color="auto"/>
            </w:tcBorders>
            <w:shd w:val="clear" w:color="auto" w:fill="auto"/>
            <w:noWrap/>
            <w:vAlign w:val="center"/>
          </w:tcPr>
          <w:p w14:paraId="1ED9CCEC" w14:textId="77777777" w:rsidR="00217F23" w:rsidRPr="00CB15D8" w:rsidRDefault="00217F23" w:rsidP="002C6E0B">
            <w:pPr>
              <w:spacing w:after="0"/>
              <w:jc w:val="both"/>
              <w:rPr>
                <w:sz w:val="20"/>
                <w:szCs w:val="20"/>
                <w:lang w:val="fr-FR"/>
              </w:rPr>
            </w:pPr>
            <w:r w:rsidRPr="00CB15D8">
              <w:rPr>
                <w:sz w:val="20"/>
                <w:szCs w:val="20"/>
                <w:lang w:val="fr-FR"/>
              </w:rPr>
              <w:t>[CODESPACE</w:t>
            </w:r>
            <w:proofErr w:type="gramStart"/>
            <w:r w:rsidRPr="00CB15D8">
              <w:rPr>
                <w:sz w:val="20"/>
                <w:szCs w:val="20"/>
                <w:lang w:val="fr-FR"/>
              </w:rPr>
              <w:t>]:Item::</w:t>
            </w:r>
            <w:proofErr w:type="gramEnd"/>
            <w:r w:rsidRPr="00CB15D8">
              <w:rPr>
                <w:sz w:val="20"/>
                <w:szCs w:val="20"/>
                <w:lang w:val="fr-FR"/>
              </w:rPr>
              <w:t xml:space="preserve">[identifiant Unique de l'Information]:[LOC] </w:t>
            </w:r>
          </w:p>
          <w:p w14:paraId="2497414B" w14:textId="5EE9CEAF" w:rsidR="00217F23" w:rsidRPr="00CB15D8" w:rsidRDefault="00217F23" w:rsidP="002C6E0B">
            <w:pPr>
              <w:spacing w:after="0"/>
              <w:jc w:val="both"/>
              <w:rPr>
                <w:sz w:val="20"/>
                <w:szCs w:val="20"/>
                <w:lang w:val="fr-FR"/>
              </w:rPr>
            </w:pPr>
            <w:r w:rsidRPr="00CB15D8">
              <w:rPr>
                <w:sz w:val="20"/>
                <w:szCs w:val="20"/>
                <w:lang w:val="fr-FR"/>
              </w:rPr>
              <w:t xml:space="preserve">La partie [identifiant Unique de l'Information] pourra </w:t>
            </w:r>
            <w:proofErr w:type="spellStart"/>
            <w:r w:rsidRPr="00CB15D8">
              <w:rPr>
                <w:sz w:val="20"/>
                <w:szCs w:val="20"/>
                <w:lang w:val="fr-FR"/>
              </w:rPr>
              <w:t>etre</w:t>
            </w:r>
            <w:proofErr w:type="spellEnd"/>
            <w:r w:rsidRPr="00CB15D8">
              <w:rPr>
                <w:sz w:val="20"/>
                <w:szCs w:val="20"/>
                <w:lang w:val="fr-FR"/>
              </w:rPr>
              <w:t xml:space="preserve"> construite en s'appuyant sur l'identifiant de véhicule pour </w:t>
            </w:r>
            <w:proofErr w:type="spellStart"/>
            <w:r w:rsidRPr="00CB15D8">
              <w:rPr>
                <w:sz w:val="20"/>
                <w:szCs w:val="20"/>
                <w:lang w:val="fr-FR"/>
              </w:rPr>
              <w:t>Vehicle</w:t>
            </w:r>
            <w:proofErr w:type="spellEnd"/>
            <w:r w:rsidRPr="00CB15D8">
              <w:rPr>
                <w:sz w:val="20"/>
                <w:szCs w:val="20"/>
                <w:lang w:val="fr-FR"/>
              </w:rPr>
              <w:t xml:space="preserve"> Monitoring, et sur le </w:t>
            </w:r>
            <w:proofErr w:type="spellStart"/>
            <w:r w:rsidRPr="00CB15D8">
              <w:rPr>
                <w:sz w:val="20"/>
                <w:szCs w:val="20"/>
                <w:lang w:val="fr-FR"/>
              </w:rPr>
              <w:t>InfoMessageIdentifier</w:t>
            </w:r>
            <w:proofErr w:type="spellEnd"/>
            <w:r w:rsidRPr="00CB15D8">
              <w:rPr>
                <w:sz w:val="20"/>
                <w:szCs w:val="20"/>
                <w:lang w:val="fr-FR"/>
              </w:rPr>
              <w:t xml:space="preserve"> pour General Message.</w:t>
            </w:r>
          </w:p>
          <w:p w14:paraId="59B09FA1" w14:textId="77777777" w:rsidR="00217F23" w:rsidRPr="00CB15D8" w:rsidRDefault="00217F23" w:rsidP="002C6E0B">
            <w:pPr>
              <w:spacing w:after="0"/>
              <w:jc w:val="both"/>
              <w:rPr>
                <w:sz w:val="20"/>
                <w:szCs w:val="20"/>
                <w:lang w:val="fr-FR"/>
              </w:rPr>
            </w:pPr>
            <w:r w:rsidRPr="00CB15D8">
              <w:rPr>
                <w:sz w:val="20"/>
                <w:szCs w:val="20"/>
                <w:lang w:val="fr-FR"/>
              </w:rPr>
              <w:t xml:space="preserve">Pour les passages à l'arrêt (StopMonitoring en particulier), la forme est la </w:t>
            </w:r>
            <w:proofErr w:type="gramStart"/>
            <w:r w:rsidRPr="00CB15D8">
              <w:rPr>
                <w:sz w:val="20"/>
                <w:szCs w:val="20"/>
                <w:lang w:val="fr-FR"/>
              </w:rPr>
              <w:t>suivante:</w:t>
            </w:r>
            <w:proofErr w:type="gramEnd"/>
          </w:p>
          <w:p w14:paraId="67E8C4F8" w14:textId="77777777" w:rsidR="00217F23" w:rsidRPr="00CB15D8" w:rsidRDefault="00217F23" w:rsidP="002C6E0B">
            <w:pPr>
              <w:spacing w:after="0"/>
              <w:jc w:val="both"/>
              <w:rPr>
                <w:sz w:val="20"/>
                <w:szCs w:val="20"/>
                <w:lang w:val="fr-FR"/>
              </w:rPr>
            </w:pPr>
            <w:r w:rsidRPr="00CB15D8">
              <w:rPr>
                <w:sz w:val="20"/>
                <w:szCs w:val="20"/>
                <w:lang w:val="fr-FR"/>
              </w:rPr>
              <w:t>[CODESPACE</w:t>
            </w:r>
            <w:proofErr w:type="gramStart"/>
            <w:r w:rsidRPr="00CB15D8">
              <w:rPr>
                <w:sz w:val="20"/>
                <w:szCs w:val="20"/>
                <w:lang w:val="fr-FR"/>
              </w:rPr>
              <w:t>]:Item::</w:t>
            </w:r>
            <w:proofErr w:type="gramEnd"/>
            <w:r w:rsidRPr="00CB15D8">
              <w:rPr>
                <w:sz w:val="20"/>
                <w:szCs w:val="20"/>
                <w:lang w:val="fr-FR"/>
              </w:rPr>
              <w:t>[</w:t>
            </w:r>
            <w:proofErr w:type="spellStart"/>
            <w:r w:rsidRPr="00CB15D8">
              <w:rPr>
                <w:sz w:val="20"/>
                <w:szCs w:val="20"/>
                <w:lang w:val="fr-FR"/>
              </w:rPr>
              <w:t>identifiantTechnique</w:t>
            </w:r>
            <w:proofErr w:type="spellEnd"/>
            <w:r w:rsidRPr="00CB15D8">
              <w:rPr>
                <w:sz w:val="20"/>
                <w:szCs w:val="20"/>
                <w:lang w:val="fr-FR"/>
              </w:rPr>
              <w:t xml:space="preserve"> du couple Arrêt – Course]:[LOC]</w:t>
            </w:r>
          </w:p>
        </w:tc>
      </w:tr>
      <w:tr w:rsidR="00217F23" w14:paraId="72197BE9"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51268AD" w14:textId="77777777" w:rsidR="00217F23" w:rsidRPr="00CB15D8" w:rsidRDefault="00217F23" w:rsidP="00CB15D8">
            <w:pPr>
              <w:spacing w:after="0"/>
              <w:rPr>
                <w:sz w:val="20"/>
                <w:szCs w:val="20"/>
              </w:rPr>
            </w:pPr>
            <w:proofErr w:type="spellStart"/>
            <w:r w:rsidRPr="00CB15D8">
              <w:rPr>
                <w:sz w:val="20"/>
                <w:szCs w:val="20"/>
              </w:rPr>
              <w:t>ItemRef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7E4682EB" w14:textId="77777777" w:rsidR="00217F23" w:rsidRPr="00CB15D8" w:rsidRDefault="00217F23" w:rsidP="00CB15D8">
            <w:pPr>
              <w:spacing w:after="0"/>
              <w:rPr>
                <w:sz w:val="20"/>
                <w:szCs w:val="20"/>
              </w:rPr>
            </w:pPr>
            <w:r w:rsidRPr="00CB15D8">
              <w:rPr>
                <w:sz w:val="20"/>
                <w:szCs w:val="20"/>
              </w:rPr>
              <w:t>[CODESPACE</w:t>
            </w:r>
            <w:proofErr w:type="gramStart"/>
            <w:r w:rsidRPr="00CB15D8">
              <w:rPr>
                <w:sz w:val="20"/>
                <w:szCs w:val="20"/>
              </w:rPr>
              <w:t>]:Item::</w:t>
            </w:r>
            <w:proofErr w:type="gramEnd"/>
            <w:r w:rsidRPr="00CB15D8">
              <w:rPr>
                <w:i/>
                <w:sz w:val="20"/>
                <w:szCs w:val="20"/>
              </w:rPr>
              <w:t>[</w:t>
            </w:r>
            <w:proofErr w:type="spellStart"/>
            <w:r w:rsidRPr="00CB15D8">
              <w:rPr>
                <w:i/>
                <w:sz w:val="20"/>
                <w:szCs w:val="20"/>
              </w:rPr>
              <w:t>identifiantTechnique</w:t>
            </w:r>
            <w:proofErr w:type="spellEnd"/>
            <w:r w:rsidRPr="00CB15D8">
              <w:rPr>
                <w:i/>
                <w:sz w:val="20"/>
                <w:szCs w:val="20"/>
              </w:rPr>
              <w:t>]</w:t>
            </w:r>
            <w:r w:rsidRPr="00CB15D8">
              <w:rPr>
                <w:sz w:val="20"/>
                <w:szCs w:val="20"/>
              </w:rPr>
              <w:t>:[LOC]</w:t>
            </w:r>
          </w:p>
        </w:tc>
      </w:tr>
      <w:tr w:rsidR="00217F23" w14:paraId="26FCD137"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56B3944D" w14:textId="77777777" w:rsidR="00217F23" w:rsidRPr="00CB15D8" w:rsidRDefault="00217F23" w:rsidP="00CB15D8">
            <w:pPr>
              <w:spacing w:after="0"/>
              <w:rPr>
                <w:sz w:val="20"/>
                <w:szCs w:val="20"/>
              </w:rPr>
            </w:pPr>
            <w:proofErr w:type="spellStart"/>
            <w:r w:rsidRPr="00CB15D8">
              <w:rPr>
                <w:sz w:val="20"/>
                <w:szCs w:val="20"/>
              </w:rPr>
              <w:t>JourneyPatternRef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424D3526" w14:textId="77777777" w:rsidR="00DA298B" w:rsidRPr="00CB15D8" w:rsidRDefault="00217F23" w:rsidP="00CB15D8">
            <w:pPr>
              <w:spacing w:after="0"/>
              <w:rPr>
                <w:sz w:val="20"/>
                <w:szCs w:val="20"/>
              </w:rPr>
            </w:pPr>
            <w:r w:rsidRPr="00CB15D8">
              <w:rPr>
                <w:sz w:val="20"/>
                <w:szCs w:val="20"/>
              </w:rPr>
              <w:t>[CODESPACE</w:t>
            </w:r>
            <w:proofErr w:type="gramStart"/>
            <w:r w:rsidRPr="00CB15D8">
              <w:rPr>
                <w:sz w:val="20"/>
                <w:szCs w:val="20"/>
              </w:rPr>
              <w:t>]:</w:t>
            </w:r>
            <w:proofErr w:type="spellStart"/>
            <w:r w:rsidRPr="00CB15D8">
              <w:rPr>
                <w:sz w:val="20"/>
                <w:szCs w:val="20"/>
              </w:rPr>
              <w:t>JourneyPattern</w:t>
            </w:r>
            <w:proofErr w:type="spellEnd"/>
            <w:r w:rsidRPr="00CB15D8">
              <w:rPr>
                <w:sz w:val="20"/>
                <w:szCs w:val="20"/>
              </w:rPr>
              <w:t>::</w:t>
            </w:r>
            <w:proofErr w:type="gramEnd"/>
            <w:r w:rsidRPr="00CB15D8">
              <w:rPr>
                <w:i/>
                <w:sz w:val="20"/>
                <w:szCs w:val="20"/>
              </w:rPr>
              <w:t>[</w:t>
            </w:r>
            <w:proofErr w:type="spellStart"/>
            <w:r w:rsidRPr="00CB15D8">
              <w:rPr>
                <w:i/>
                <w:sz w:val="20"/>
                <w:szCs w:val="20"/>
              </w:rPr>
              <w:t>identifiantTechnique</w:t>
            </w:r>
            <w:proofErr w:type="spellEnd"/>
            <w:r w:rsidRPr="00CB15D8">
              <w:rPr>
                <w:i/>
                <w:sz w:val="20"/>
                <w:szCs w:val="20"/>
              </w:rPr>
              <w:t>]</w:t>
            </w:r>
            <w:r w:rsidRPr="00CB15D8">
              <w:rPr>
                <w:sz w:val="20"/>
                <w:szCs w:val="20"/>
              </w:rPr>
              <w:t>:[LOC]</w:t>
            </w:r>
          </w:p>
        </w:tc>
      </w:tr>
      <w:tr w:rsidR="00217F23" w14:paraId="4A2C3F31"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4BF2FFB9" w14:textId="77777777" w:rsidR="00217F23" w:rsidRPr="00CB15D8" w:rsidRDefault="00217F23" w:rsidP="00CB15D8">
            <w:pPr>
              <w:spacing w:after="0"/>
              <w:rPr>
                <w:sz w:val="20"/>
                <w:szCs w:val="20"/>
              </w:rPr>
            </w:pPr>
            <w:proofErr w:type="spellStart"/>
            <w:r w:rsidRPr="00CB15D8">
              <w:rPr>
                <w:sz w:val="20"/>
                <w:szCs w:val="20"/>
              </w:rPr>
              <w:t>LineRef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444946C1" w14:textId="77777777" w:rsidR="00217F23" w:rsidRPr="00CB15D8" w:rsidRDefault="00217F23" w:rsidP="00CB15D8">
            <w:pPr>
              <w:spacing w:after="0"/>
              <w:rPr>
                <w:sz w:val="20"/>
                <w:szCs w:val="20"/>
              </w:rPr>
            </w:pPr>
            <w:r w:rsidRPr="00CB15D8">
              <w:rPr>
                <w:sz w:val="20"/>
                <w:szCs w:val="20"/>
              </w:rPr>
              <w:t>[CODESPACE</w:t>
            </w:r>
            <w:proofErr w:type="gramStart"/>
            <w:r w:rsidRPr="00CB15D8">
              <w:rPr>
                <w:sz w:val="20"/>
                <w:szCs w:val="20"/>
              </w:rPr>
              <w:t>]:Line::</w:t>
            </w:r>
            <w:proofErr w:type="gramEnd"/>
            <w:r w:rsidRPr="00CB15D8">
              <w:rPr>
                <w:sz w:val="20"/>
                <w:szCs w:val="20"/>
              </w:rPr>
              <w:t>[</w:t>
            </w:r>
            <w:proofErr w:type="spellStart"/>
            <w:r w:rsidRPr="00CB15D8">
              <w:rPr>
                <w:sz w:val="20"/>
                <w:szCs w:val="20"/>
              </w:rPr>
              <w:t>identifiantTechnique</w:t>
            </w:r>
            <w:proofErr w:type="spellEnd"/>
            <w:r w:rsidRPr="00CB15D8">
              <w:rPr>
                <w:sz w:val="20"/>
                <w:szCs w:val="20"/>
              </w:rPr>
              <w:t>]:</w:t>
            </w:r>
          </w:p>
        </w:tc>
      </w:tr>
      <w:tr w:rsidR="00217F23" w14:paraId="0273DDC9"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E8115EA" w14:textId="77777777" w:rsidR="00217F23" w:rsidRPr="00CB15D8" w:rsidRDefault="00217F23" w:rsidP="00CB15D8">
            <w:pPr>
              <w:spacing w:after="0"/>
              <w:rPr>
                <w:sz w:val="20"/>
                <w:szCs w:val="20"/>
              </w:rPr>
            </w:pPr>
            <w:proofErr w:type="spellStart"/>
            <w:r w:rsidRPr="00CB15D8">
              <w:rPr>
                <w:sz w:val="20"/>
                <w:szCs w:val="20"/>
              </w:rPr>
              <w:t>MessageIdentifier</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5932870D" w14:textId="77777777" w:rsidR="00217F23" w:rsidRPr="00CB15D8" w:rsidRDefault="00217F23" w:rsidP="00CB15D8">
            <w:pPr>
              <w:spacing w:after="0"/>
              <w:rPr>
                <w:sz w:val="20"/>
                <w:szCs w:val="20"/>
              </w:rPr>
            </w:pPr>
            <w:r w:rsidRPr="00CB15D8">
              <w:rPr>
                <w:sz w:val="20"/>
                <w:szCs w:val="20"/>
              </w:rPr>
              <w:t>[CODESPACE</w:t>
            </w:r>
            <w:proofErr w:type="gramStart"/>
            <w:r w:rsidRPr="00CB15D8">
              <w:rPr>
                <w:sz w:val="20"/>
                <w:szCs w:val="20"/>
              </w:rPr>
              <w:t>]:Message::</w:t>
            </w:r>
            <w:proofErr w:type="gramEnd"/>
            <w:r w:rsidRPr="00CB15D8">
              <w:rPr>
                <w:i/>
                <w:sz w:val="20"/>
                <w:szCs w:val="20"/>
              </w:rPr>
              <w:t>[</w:t>
            </w:r>
            <w:proofErr w:type="spellStart"/>
            <w:r w:rsidRPr="00CB15D8">
              <w:rPr>
                <w:i/>
                <w:sz w:val="20"/>
                <w:szCs w:val="20"/>
              </w:rPr>
              <w:t>identifiantTechnique</w:t>
            </w:r>
            <w:proofErr w:type="spellEnd"/>
            <w:r w:rsidRPr="00CB15D8">
              <w:rPr>
                <w:i/>
                <w:sz w:val="20"/>
                <w:szCs w:val="20"/>
              </w:rPr>
              <w:t>]</w:t>
            </w:r>
            <w:r w:rsidRPr="00CB15D8">
              <w:rPr>
                <w:sz w:val="20"/>
                <w:szCs w:val="20"/>
              </w:rPr>
              <w:t>:[LOC]</w:t>
            </w:r>
          </w:p>
        </w:tc>
      </w:tr>
      <w:tr w:rsidR="00217F23" w14:paraId="6047093E"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32101640" w14:textId="77777777" w:rsidR="00217F23" w:rsidRPr="00CB15D8" w:rsidRDefault="00217F23" w:rsidP="00CB15D8">
            <w:pPr>
              <w:spacing w:after="0"/>
              <w:rPr>
                <w:sz w:val="20"/>
                <w:szCs w:val="20"/>
              </w:rPr>
            </w:pPr>
            <w:proofErr w:type="spellStart"/>
            <w:r w:rsidRPr="00CB15D8">
              <w:rPr>
                <w:sz w:val="20"/>
                <w:szCs w:val="20"/>
              </w:rPr>
              <w:t>MonitoringRef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2E3271DD" w14:textId="77777777" w:rsidR="00217F23" w:rsidRPr="00CB15D8" w:rsidRDefault="00217F23" w:rsidP="00CB15D8">
            <w:pPr>
              <w:spacing w:after="0"/>
              <w:rPr>
                <w:sz w:val="20"/>
                <w:szCs w:val="20"/>
              </w:rPr>
            </w:pPr>
            <w:r w:rsidRPr="00CB15D8">
              <w:rPr>
                <w:sz w:val="20"/>
                <w:szCs w:val="20"/>
              </w:rPr>
              <w:t xml:space="preserve">Comme pour les </w:t>
            </w:r>
            <w:proofErr w:type="spellStart"/>
            <w:r w:rsidRPr="00CB15D8">
              <w:rPr>
                <w:sz w:val="20"/>
                <w:szCs w:val="20"/>
              </w:rPr>
              <w:t>arrêts</w:t>
            </w:r>
            <w:proofErr w:type="spellEnd"/>
          </w:p>
        </w:tc>
      </w:tr>
      <w:tr w:rsidR="00217F23" w14:paraId="22569061"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03A8730" w14:textId="77777777" w:rsidR="00217F23" w:rsidRPr="00CB15D8" w:rsidRDefault="00217F23" w:rsidP="00CB15D8">
            <w:pPr>
              <w:spacing w:after="0"/>
              <w:rPr>
                <w:sz w:val="20"/>
                <w:szCs w:val="20"/>
              </w:rPr>
            </w:pPr>
            <w:proofErr w:type="spellStart"/>
            <w:r w:rsidRPr="00CB15D8">
              <w:rPr>
                <w:sz w:val="20"/>
                <w:szCs w:val="20"/>
              </w:rPr>
              <w:t>OperatorRef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0060F2FD" w14:textId="77777777" w:rsidR="00217F23" w:rsidRPr="00CB15D8" w:rsidRDefault="00217F23" w:rsidP="00CB15D8">
            <w:pPr>
              <w:spacing w:after="0"/>
              <w:rPr>
                <w:sz w:val="20"/>
                <w:szCs w:val="20"/>
              </w:rPr>
            </w:pPr>
            <w:r w:rsidRPr="00CB15D8">
              <w:rPr>
                <w:sz w:val="20"/>
                <w:szCs w:val="20"/>
              </w:rPr>
              <w:t>[CODESPACE</w:t>
            </w:r>
            <w:proofErr w:type="gramStart"/>
            <w:r w:rsidRPr="00CB15D8">
              <w:rPr>
                <w:sz w:val="20"/>
                <w:szCs w:val="20"/>
              </w:rPr>
              <w:t>]:Operator::</w:t>
            </w:r>
            <w:proofErr w:type="gramEnd"/>
            <w:r w:rsidRPr="00CB15D8">
              <w:rPr>
                <w:i/>
                <w:sz w:val="20"/>
                <w:szCs w:val="20"/>
              </w:rPr>
              <w:t>[</w:t>
            </w:r>
            <w:proofErr w:type="spellStart"/>
            <w:r w:rsidRPr="00CB15D8">
              <w:rPr>
                <w:i/>
                <w:sz w:val="20"/>
                <w:szCs w:val="20"/>
              </w:rPr>
              <w:t>identifiantTechnique</w:t>
            </w:r>
            <w:proofErr w:type="spellEnd"/>
            <w:r w:rsidRPr="00CB15D8">
              <w:rPr>
                <w:i/>
                <w:sz w:val="20"/>
                <w:szCs w:val="20"/>
              </w:rPr>
              <w:t>]</w:t>
            </w:r>
            <w:r w:rsidRPr="00CB15D8">
              <w:rPr>
                <w:sz w:val="20"/>
                <w:szCs w:val="20"/>
              </w:rPr>
              <w:t>:</w:t>
            </w:r>
          </w:p>
        </w:tc>
      </w:tr>
      <w:tr w:rsidR="00217F23" w14:paraId="6429B81C"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6DEDA31E" w14:textId="77777777" w:rsidR="00217F23" w:rsidRPr="00CB15D8" w:rsidRDefault="00217F23" w:rsidP="00CB15D8">
            <w:pPr>
              <w:spacing w:after="0"/>
              <w:rPr>
                <w:sz w:val="20"/>
                <w:szCs w:val="20"/>
              </w:rPr>
            </w:pPr>
            <w:proofErr w:type="spellStart"/>
            <w:r w:rsidRPr="00CB15D8">
              <w:rPr>
                <w:sz w:val="20"/>
                <w:szCs w:val="20"/>
              </w:rPr>
              <w:lastRenderedPageBreak/>
              <w:t>OriginRef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5097A1DF" w14:textId="77777777" w:rsidR="00217F23" w:rsidRPr="00CB15D8" w:rsidRDefault="00217F23" w:rsidP="00CB15D8">
            <w:pPr>
              <w:spacing w:after="0"/>
              <w:rPr>
                <w:sz w:val="20"/>
                <w:szCs w:val="20"/>
              </w:rPr>
            </w:pPr>
            <w:r w:rsidRPr="00CB15D8">
              <w:rPr>
                <w:sz w:val="20"/>
                <w:szCs w:val="20"/>
              </w:rPr>
              <w:t xml:space="preserve">Comme pour les </w:t>
            </w:r>
            <w:proofErr w:type="spellStart"/>
            <w:r w:rsidRPr="00CB15D8">
              <w:rPr>
                <w:sz w:val="20"/>
                <w:szCs w:val="20"/>
              </w:rPr>
              <w:t>arrêts</w:t>
            </w:r>
            <w:proofErr w:type="spellEnd"/>
          </w:p>
        </w:tc>
      </w:tr>
      <w:tr w:rsidR="00217F23" w:rsidRPr="00E32CB2" w14:paraId="4F208274"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F88EAAE" w14:textId="77777777" w:rsidR="00217F23" w:rsidRPr="00CB15D8" w:rsidRDefault="00217F23" w:rsidP="00CB15D8">
            <w:pPr>
              <w:spacing w:after="0"/>
              <w:rPr>
                <w:sz w:val="20"/>
                <w:szCs w:val="20"/>
              </w:rPr>
            </w:pPr>
            <w:proofErr w:type="spellStart"/>
            <w:r w:rsidRPr="00CB15D8">
              <w:rPr>
                <w:sz w:val="20"/>
                <w:szCs w:val="20"/>
              </w:rPr>
              <w:t>PlaceRef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329FED41" w14:textId="77777777" w:rsidR="00217F23" w:rsidRPr="00CB15D8" w:rsidRDefault="00217F23" w:rsidP="002C6E0B">
            <w:pPr>
              <w:spacing w:after="0"/>
              <w:jc w:val="both"/>
              <w:rPr>
                <w:sz w:val="20"/>
                <w:szCs w:val="20"/>
                <w:lang w:val="fr-FR"/>
              </w:rPr>
            </w:pPr>
            <w:r w:rsidRPr="00CB15D8">
              <w:rPr>
                <w:sz w:val="20"/>
                <w:szCs w:val="20"/>
                <w:lang w:val="fr-FR"/>
              </w:rPr>
              <w:t>Cet identifiant a la particularité de pouvoir identifier un lieu quelconque, pouvant en particulier être un arrêt (pour mémoire, dans Transmodel, le STOP PLACE hérite bien de PLACE).</w:t>
            </w:r>
          </w:p>
          <w:p w14:paraId="3C5D9A80" w14:textId="77777777" w:rsidR="00217F23" w:rsidRPr="00CB15D8" w:rsidRDefault="00217F23" w:rsidP="002C6E0B">
            <w:pPr>
              <w:spacing w:after="0"/>
              <w:jc w:val="both"/>
              <w:rPr>
                <w:sz w:val="20"/>
                <w:szCs w:val="20"/>
                <w:lang w:val="fr-FR"/>
              </w:rPr>
            </w:pPr>
            <w:r w:rsidRPr="00CB15D8">
              <w:rPr>
                <w:sz w:val="20"/>
                <w:szCs w:val="20"/>
                <w:lang w:val="fr-FR"/>
              </w:rPr>
              <w:t>La forme générale de l'identifiant de place est [CODESPACE</w:t>
            </w:r>
            <w:proofErr w:type="gramStart"/>
            <w:r w:rsidRPr="00CB15D8">
              <w:rPr>
                <w:sz w:val="20"/>
                <w:szCs w:val="20"/>
                <w:lang w:val="fr-FR"/>
              </w:rPr>
              <w:t>]:Place::</w:t>
            </w:r>
            <w:proofErr w:type="gramEnd"/>
            <w:r w:rsidRPr="00CB15D8">
              <w:rPr>
                <w:i/>
                <w:sz w:val="20"/>
                <w:szCs w:val="20"/>
                <w:lang w:val="fr-FR"/>
              </w:rPr>
              <w:t>[</w:t>
            </w:r>
            <w:proofErr w:type="spellStart"/>
            <w:r w:rsidRPr="00CB15D8">
              <w:rPr>
                <w:i/>
                <w:sz w:val="20"/>
                <w:szCs w:val="20"/>
                <w:lang w:val="fr-FR"/>
              </w:rPr>
              <w:t>identifiantTechnique</w:t>
            </w:r>
            <w:proofErr w:type="spellEnd"/>
            <w:r w:rsidRPr="00CB15D8">
              <w:rPr>
                <w:i/>
                <w:sz w:val="20"/>
                <w:szCs w:val="20"/>
                <w:lang w:val="fr-FR"/>
              </w:rPr>
              <w:t>]</w:t>
            </w:r>
            <w:r w:rsidRPr="00CB15D8">
              <w:rPr>
                <w:sz w:val="20"/>
                <w:szCs w:val="20"/>
                <w:lang w:val="fr-FR"/>
              </w:rPr>
              <w:t>:LOC</w:t>
            </w:r>
          </w:p>
          <w:p w14:paraId="6DFCE9B4" w14:textId="586310C2" w:rsidR="00217F23" w:rsidRPr="00CB15D8" w:rsidRDefault="00217F23" w:rsidP="002C6E0B">
            <w:pPr>
              <w:spacing w:after="0"/>
              <w:jc w:val="both"/>
              <w:rPr>
                <w:sz w:val="20"/>
                <w:szCs w:val="20"/>
                <w:lang w:val="fr-FR"/>
              </w:rPr>
            </w:pPr>
            <w:r w:rsidRPr="00CB15D8">
              <w:rPr>
                <w:sz w:val="20"/>
                <w:szCs w:val="20"/>
                <w:lang w:val="fr-FR"/>
              </w:rPr>
              <w:t xml:space="preserve">Mais s'il s'agit d'un arrêt on utilisera la forme spécifique des identifiant d'arrêt (voir </w:t>
            </w:r>
            <w:r w:rsidRPr="00CB15D8">
              <w:rPr>
                <w:sz w:val="20"/>
                <w:szCs w:val="20"/>
                <w:lang w:val="fr-FR"/>
              </w:rPr>
              <w:fldChar w:fldCharType="begin"/>
            </w:r>
            <w:r w:rsidRPr="00CB15D8">
              <w:rPr>
                <w:sz w:val="20"/>
                <w:szCs w:val="20"/>
                <w:lang w:val="fr-FR"/>
              </w:rPr>
              <w:instrText xml:space="preserve"> REF _Ref9353564 \r \h  \* MERGEFORMAT </w:instrText>
            </w:r>
            <w:r w:rsidRPr="00CB15D8">
              <w:rPr>
                <w:sz w:val="20"/>
                <w:szCs w:val="20"/>
                <w:lang w:val="fr-FR"/>
              </w:rPr>
            </w:r>
            <w:r w:rsidRPr="00CB15D8">
              <w:rPr>
                <w:sz w:val="20"/>
                <w:szCs w:val="20"/>
                <w:lang w:val="fr-FR"/>
              </w:rPr>
              <w:fldChar w:fldCharType="separate"/>
            </w:r>
            <w:r w:rsidR="00CD6283">
              <w:rPr>
                <w:sz w:val="20"/>
                <w:szCs w:val="20"/>
                <w:lang w:val="fr-FR"/>
              </w:rPr>
              <w:t>5.4.1.2</w:t>
            </w:r>
            <w:r w:rsidRPr="00CB15D8">
              <w:rPr>
                <w:sz w:val="20"/>
                <w:szCs w:val="20"/>
                <w:lang w:val="fr-FR"/>
              </w:rPr>
              <w:fldChar w:fldCharType="end"/>
            </w:r>
            <w:r w:rsidRPr="00CB15D8">
              <w:rPr>
                <w:sz w:val="20"/>
                <w:szCs w:val="20"/>
                <w:lang w:val="fr-FR"/>
              </w:rPr>
              <w:t>)</w:t>
            </w:r>
          </w:p>
          <w:p w14:paraId="1A9E89FE" w14:textId="77777777" w:rsidR="00217F23" w:rsidRPr="00CB15D8" w:rsidRDefault="00217F23" w:rsidP="002C6E0B">
            <w:pPr>
              <w:spacing w:after="0"/>
              <w:jc w:val="both"/>
              <w:rPr>
                <w:sz w:val="20"/>
                <w:szCs w:val="20"/>
                <w:lang w:val="fr-FR"/>
              </w:rPr>
            </w:pPr>
            <w:proofErr w:type="gramStart"/>
            <w:r w:rsidRPr="00CB15D8">
              <w:rPr>
                <w:sz w:val="20"/>
                <w:szCs w:val="20"/>
                <w:lang w:val="fr-FR"/>
              </w:rPr>
              <w:t>Note:</w:t>
            </w:r>
            <w:proofErr w:type="gramEnd"/>
            <w:r w:rsidRPr="00CB15D8">
              <w:rPr>
                <w:sz w:val="20"/>
                <w:szCs w:val="20"/>
                <w:lang w:val="fr-FR"/>
              </w:rPr>
              <w:t xml:space="preserve"> Si un référentiel national est mis en place, le LOC devrait être supprimé.</w:t>
            </w:r>
          </w:p>
        </w:tc>
      </w:tr>
      <w:tr w:rsidR="00217F23" w14:paraId="6DDB9651"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D398A49" w14:textId="77777777" w:rsidR="00217F23" w:rsidRPr="00CB15D8" w:rsidRDefault="00217F23" w:rsidP="00CB15D8">
            <w:pPr>
              <w:spacing w:after="0"/>
              <w:rPr>
                <w:sz w:val="20"/>
                <w:szCs w:val="20"/>
              </w:rPr>
            </w:pPr>
            <w:proofErr w:type="spellStart"/>
            <w:r w:rsidRPr="00CB15D8">
              <w:rPr>
                <w:sz w:val="20"/>
                <w:szCs w:val="20"/>
              </w:rPr>
              <w:t>ProducerRef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137AECD0" w14:textId="77777777" w:rsidR="00217F23" w:rsidRPr="00CB15D8" w:rsidRDefault="00217F23" w:rsidP="00CB15D8">
            <w:pPr>
              <w:spacing w:after="0"/>
              <w:rPr>
                <w:sz w:val="20"/>
                <w:szCs w:val="20"/>
              </w:rPr>
            </w:pPr>
            <w:r w:rsidRPr="00CB15D8">
              <w:rPr>
                <w:sz w:val="20"/>
                <w:szCs w:val="20"/>
              </w:rPr>
              <w:t>[CODESPACE]</w:t>
            </w:r>
          </w:p>
        </w:tc>
      </w:tr>
      <w:tr w:rsidR="00217F23" w14:paraId="7E1035E3"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C228874" w14:textId="77777777" w:rsidR="00217F23" w:rsidRPr="00CB15D8" w:rsidRDefault="00217F23" w:rsidP="00CB15D8">
            <w:pPr>
              <w:spacing w:after="0"/>
              <w:rPr>
                <w:sz w:val="20"/>
                <w:szCs w:val="20"/>
              </w:rPr>
            </w:pPr>
            <w:proofErr w:type="spellStart"/>
            <w:r w:rsidRPr="00CB15D8">
              <w:rPr>
                <w:sz w:val="20"/>
                <w:szCs w:val="20"/>
              </w:rPr>
              <w:t>RequestMessageRef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73D99AB0" w14:textId="77777777" w:rsidR="00217F23" w:rsidRPr="00CB15D8" w:rsidRDefault="00217F23" w:rsidP="00CB15D8">
            <w:pPr>
              <w:spacing w:after="0"/>
              <w:rPr>
                <w:sz w:val="20"/>
                <w:szCs w:val="20"/>
              </w:rPr>
            </w:pPr>
            <w:r w:rsidRPr="00CB15D8">
              <w:rPr>
                <w:sz w:val="20"/>
                <w:szCs w:val="20"/>
              </w:rPr>
              <w:t>[CODESPACE</w:t>
            </w:r>
            <w:proofErr w:type="gramStart"/>
            <w:r w:rsidRPr="00CB15D8">
              <w:rPr>
                <w:sz w:val="20"/>
                <w:szCs w:val="20"/>
              </w:rPr>
              <w:t>]:Message::</w:t>
            </w:r>
            <w:proofErr w:type="gramEnd"/>
            <w:r w:rsidRPr="00CB15D8">
              <w:rPr>
                <w:i/>
                <w:sz w:val="20"/>
                <w:szCs w:val="20"/>
              </w:rPr>
              <w:t>[</w:t>
            </w:r>
            <w:proofErr w:type="spellStart"/>
            <w:r w:rsidRPr="00CB15D8">
              <w:rPr>
                <w:i/>
                <w:sz w:val="20"/>
                <w:szCs w:val="20"/>
              </w:rPr>
              <w:t>identifiantTechnique</w:t>
            </w:r>
            <w:proofErr w:type="spellEnd"/>
            <w:r w:rsidRPr="00CB15D8">
              <w:rPr>
                <w:i/>
                <w:sz w:val="20"/>
                <w:szCs w:val="20"/>
              </w:rPr>
              <w:t>]</w:t>
            </w:r>
            <w:r w:rsidRPr="00CB15D8">
              <w:rPr>
                <w:sz w:val="20"/>
                <w:szCs w:val="20"/>
              </w:rPr>
              <w:t>:[LOC]</w:t>
            </w:r>
          </w:p>
        </w:tc>
      </w:tr>
      <w:tr w:rsidR="00217F23" w14:paraId="71848D82"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4EF051A8" w14:textId="77777777" w:rsidR="00217F23" w:rsidRPr="00CB15D8" w:rsidRDefault="00217F23" w:rsidP="00CB15D8">
            <w:pPr>
              <w:spacing w:after="0"/>
              <w:rPr>
                <w:sz w:val="20"/>
                <w:szCs w:val="20"/>
              </w:rPr>
            </w:pPr>
            <w:proofErr w:type="spellStart"/>
            <w:r w:rsidRPr="00CB15D8">
              <w:rPr>
                <w:sz w:val="20"/>
                <w:szCs w:val="20"/>
              </w:rPr>
              <w:t>RequestorRef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74796E2C" w14:textId="77777777" w:rsidR="00217F23" w:rsidRPr="00CB15D8" w:rsidRDefault="00217F23" w:rsidP="00CB15D8">
            <w:pPr>
              <w:spacing w:after="0"/>
              <w:rPr>
                <w:sz w:val="20"/>
                <w:szCs w:val="20"/>
              </w:rPr>
            </w:pPr>
            <w:r w:rsidRPr="00CB15D8">
              <w:rPr>
                <w:sz w:val="20"/>
                <w:szCs w:val="20"/>
              </w:rPr>
              <w:t>[CODESPACE]</w:t>
            </w:r>
          </w:p>
        </w:tc>
      </w:tr>
      <w:tr w:rsidR="00217F23" w14:paraId="4D4A645D"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0535BA6D" w14:textId="77777777" w:rsidR="00217F23" w:rsidRPr="00CB15D8" w:rsidRDefault="00217F23" w:rsidP="00CB15D8">
            <w:pPr>
              <w:spacing w:after="0"/>
              <w:rPr>
                <w:sz w:val="20"/>
                <w:szCs w:val="20"/>
              </w:rPr>
            </w:pPr>
            <w:proofErr w:type="spellStart"/>
            <w:r w:rsidRPr="00CB15D8">
              <w:rPr>
                <w:sz w:val="20"/>
                <w:szCs w:val="20"/>
              </w:rPr>
              <w:t>ResponseMessageIdentifier</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793DA75C" w14:textId="77777777" w:rsidR="00217F23" w:rsidRPr="00CB15D8" w:rsidRDefault="00217F23" w:rsidP="00CB15D8">
            <w:pPr>
              <w:spacing w:after="0"/>
              <w:rPr>
                <w:sz w:val="20"/>
                <w:szCs w:val="20"/>
              </w:rPr>
            </w:pPr>
            <w:r w:rsidRPr="00CB15D8">
              <w:rPr>
                <w:sz w:val="20"/>
                <w:szCs w:val="20"/>
              </w:rPr>
              <w:t>[CODESPACE</w:t>
            </w:r>
            <w:proofErr w:type="gramStart"/>
            <w:r w:rsidRPr="00CB15D8">
              <w:rPr>
                <w:sz w:val="20"/>
                <w:szCs w:val="20"/>
              </w:rPr>
              <w:t>]:</w:t>
            </w:r>
            <w:proofErr w:type="spellStart"/>
            <w:r w:rsidRPr="00CB15D8">
              <w:rPr>
                <w:sz w:val="20"/>
                <w:szCs w:val="20"/>
              </w:rPr>
              <w:t>ResponseMessage</w:t>
            </w:r>
            <w:proofErr w:type="spellEnd"/>
            <w:r w:rsidRPr="00CB15D8">
              <w:rPr>
                <w:sz w:val="20"/>
                <w:szCs w:val="20"/>
              </w:rPr>
              <w:t>::</w:t>
            </w:r>
            <w:proofErr w:type="gramEnd"/>
            <w:r w:rsidRPr="00CB15D8">
              <w:rPr>
                <w:i/>
                <w:sz w:val="20"/>
                <w:szCs w:val="20"/>
              </w:rPr>
              <w:t>[</w:t>
            </w:r>
            <w:proofErr w:type="spellStart"/>
            <w:r w:rsidRPr="00CB15D8">
              <w:rPr>
                <w:i/>
                <w:sz w:val="20"/>
                <w:szCs w:val="20"/>
              </w:rPr>
              <w:t>identifiantTechnique</w:t>
            </w:r>
            <w:proofErr w:type="spellEnd"/>
            <w:r w:rsidRPr="00CB15D8">
              <w:rPr>
                <w:i/>
                <w:sz w:val="20"/>
                <w:szCs w:val="20"/>
              </w:rPr>
              <w:t>]</w:t>
            </w:r>
            <w:r w:rsidRPr="00CB15D8">
              <w:rPr>
                <w:sz w:val="20"/>
                <w:szCs w:val="20"/>
              </w:rPr>
              <w:t>:[LOC]</w:t>
            </w:r>
          </w:p>
        </w:tc>
      </w:tr>
      <w:tr w:rsidR="00217F23" w14:paraId="347B5A82"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39F92C03" w14:textId="77777777" w:rsidR="00217F23" w:rsidRPr="00CB15D8" w:rsidRDefault="00217F23" w:rsidP="00CB15D8">
            <w:pPr>
              <w:spacing w:after="0"/>
              <w:rPr>
                <w:sz w:val="20"/>
                <w:szCs w:val="20"/>
              </w:rPr>
            </w:pPr>
            <w:proofErr w:type="spellStart"/>
            <w:r w:rsidRPr="00CB15D8">
              <w:rPr>
                <w:sz w:val="20"/>
                <w:szCs w:val="20"/>
              </w:rPr>
              <w:t>RouteRef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271A3BF8" w14:textId="77777777" w:rsidR="00217F23" w:rsidRPr="00CB15D8" w:rsidRDefault="00217F23" w:rsidP="00CB15D8">
            <w:pPr>
              <w:spacing w:after="0"/>
              <w:rPr>
                <w:sz w:val="20"/>
                <w:szCs w:val="20"/>
              </w:rPr>
            </w:pPr>
            <w:r w:rsidRPr="00CB15D8">
              <w:rPr>
                <w:sz w:val="20"/>
                <w:szCs w:val="20"/>
              </w:rPr>
              <w:t>[CODESPACE</w:t>
            </w:r>
            <w:proofErr w:type="gramStart"/>
            <w:r w:rsidRPr="00CB15D8">
              <w:rPr>
                <w:sz w:val="20"/>
                <w:szCs w:val="20"/>
              </w:rPr>
              <w:t>]:Route::</w:t>
            </w:r>
            <w:proofErr w:type="gramEnd"/>
            <w:r w:rsidRPr="00CB15D8">
              <w:rPr>
                <w:i/>
                <w:sz w:val="20"/>
                <w:szCs w:val="20"/>
              </w:rPr>
              <w:t>[</w:t>
            </w:r>
            <w:proofErr w:type="spellStart"/>
            <w:r w:rsidRPr="00CB15D8">
              <w:rPr>
                <w:i/>
                <w:sz w:val="20"/>
                <w:szCs w:val="20"/>
              </w:rPr>
              <w:t>identifiantTechnique</w:t>
            </w:r>
            <w:proofErr w:type="spellEnd"/>
            <w:r w:rsidRPr="00CB15D8">
              <w:rPr>
                <w:i/>
                <w:sz w:val="20"/>
                <w:szCs w:val="20"/>
              </w:rPr>
              <w:t>]</w:t>
            </w:r>
            <w:r w:rsidRPr="00CB15D8">
              <w:rPr>
                <w:sz w:val="20"/>
                <w:szCs w:val="20"/>
              </w:rPr>
              <w:t>:[LOC]</w:t>
            </w:r>
          </w:p>
        </w:tc>
      </w:tr>
      <w:tr w:rsidR="00217F23" w14:paraId="0A30103F"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7B4BF6A7" w14:textId="77777777" w:rsidR="00217F23" w:rsidRPr="00CB15D8" w:rsidRDefault="00217F23" w:rsidP="00CB15D8">
            <w:pPr>
              <w:spacing w:after="0"/>
              <w:rPr>
                <w:sz w:val="20"/>
                <w:szCs w:val="20"/>
              </w:rPr>
            </w:pPr>
            <w:proofErr w:type="spellStart"/>
            <w:r w:rsidRPr="00CB15D8">
              <w:rPr>
                <w:sz w:val="20"/>
                <w:szCs w:val="20"/>
              </w:rPr>
              <w:t>SituationSimpleRef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2C42652C" w14:textId="77777777" w:rsidR="00217F23" w:rsidRPr="00CB15D8" w:rsidRDefault="00217F23" w:rsidP="00CB15D8">
            <w:pPr>
              <w:spacing w:after="0"/>
              <w:rPr>
                <w:sz w:val="20"/>
                <w:szCs w:val="20"/>
              </w:rPr>
            </w:pPr>
            <w:r w:rsidRPr="00CB15D8">
              <w:rPr>
                <w:sz w:val="20"/>
                <w:szCs w:val="20"/>
              </w:rPr>
              <w:t>[CODESPACE</w:t>
            </w:r>
            <w:proofErr w:type="gramStart"/>
            <w:r w:rsidRPr="00CB15D8">
              <w:rPr>
                <w:sz w:val="20"/>
                <w:szCs w:val="20"/>
              </w:rPr>
              <w:t>]:Situation::</w:t>
            </w:r>
            <w:proofErr w:type="gramEnd"/>
            <w:r w:rsidRPr="00CB15D8">
              <w:rPr>
                <w:i/>
                <w:sz w:val="20"/>
                <w:szCs w:val="20"/>
              </w:rPr>
              <w:t>[</w:t>
            </w:r>
            <w:proofErr w:type="spellStart"/>
            <w:r w:rsidRPr="00CB15D8">
              <w:rPr>
                <w:i/>
                <w:sz w:val="20"/>
                <w:szCs w:val="20"/>
              </w:rPr>
              <w:t>identifiantTechnique</w:t>
            </w:r>
            <w:proofErr w:type="spellEnd"/>
            <w:r w:rsidRPr="00CB15D8">
              <w:rPr>
                <w:i/>
                <w:sz w:val="20"/>
                <w:szCs w:val="20"/>
              </w:rPr>
              <w:t>]</w:t>
            </w:r>
            <w:r w:rsidRPr="00CB15D8">
              <w:rPr>
                <w:sz w:val="20"/>
                <w:szCs w:val="20"/>
              </w:rPr>
              <w:t>:[LOC]</w:t>
            </w:r>
          </w:p>
        </w:tc>
      </w:tr>
      <w:tr w:rsidR="00217F23" w14:paraId="0A4E0F84"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70EBEA65" w14:textId="77777777" w:rsidR="00217F23" w:rsidRPr="00CB15D8" w:rsidRDefault="00217F23" w:rsidP="00CB15D8">
            <w:pPr>
              <w:spacing w:after="0"/>
              <w:rPr>
                <w:sz w:val="20"/>
                <w:szCs w:val="20"/>
              </w:rPr>
            </w:pPr>
            <w:proofErr w:type="spellStart"/>
            <w:r w:rsidRPr="00CB15D8">
              <w:rPr>
                <w:sz w:val="20"/>
                <w:szCs w:val="20"/>
              </w:rPr>
              <w:t>StopPointRef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258C16A9" w14:textId="77777777" w:rsidR="00217F23" w:rsidRPr="00CB15D8" w:rsidRDefault="00217F23" w:rsidP="00CB15D8">
            <w:pPr>
              <w:spacing w:after="0"/>
              <w:rPr>
                <w:sz w:val="20"/>
                <w:szCs w:val="20"/>
              </w:rPr>
            </w:pPr>
            <w:r w:rsidRPr="00CB15D8">
              <w:rPr>
                <w:sz w:val="20"/>
                <w:szCs w:val="20"/>
              </w:rPr>
              <w:t xml:space="preserve">Comme pour les </w:t>
            </w:r>
            <w:proofErr w:type="spellStart"/>
            <w:r w:rsidRPr="00CB15D8">
              <w:rPr>
                <w:sz w:val="20"/>
                <w:szCs w:val="20"/>
              </w:rPr>
              <w:t>arrêts</w:t>
            </w:r>
            <w:proofErr w:type="spellEnd"/>
          </w:p>
        </w:tc>
      </w:tr>
      <w:tr w:rsidR="00217F23" w14:paraId="49A308D3"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6FB5DE51" w14:textId="77777777" w:rsidR="00217F23" w:rsidRPr="00CB15D8" w:rsidRDefault="00217F23" w:rsidP="00CB15D8">
            <w:pPr>
              <w:spacing w:after="0"/>
              <w:rPr>
                <w:sz w:val="20"/>
                <w:szCs w:val="20"/>
              </w:rPr>
            </w:pPr>
            <w:proofErr w:type="spellStart"/>
            <w:r w:rsidRPr="00CB15D8">
              <w:rPr>
                <w:sz w:val="20"/>
                <w:szCs w:val="20"/>
              </w:rPr>
              <w:t>SubscriberRef</w:t>
            </w:r>
            <w:proofErr w:type="spellEnd"/>
          </w:p>
        </w:tc>
        <w:tc>
          <w:tcPr>
            <w:tcW w:w="7526" w:type="dxa"/>
            <w:tcBorders>
              <w:top w:val="nil"/>
              <w:left w:val="nil"/>
              <w:bottom w:val="single" w:sz="4" w:space="0" w:color="auto"/>
              <w:right w:val="single" w:sz="8" w:space="0" w:color="auto"/>
            </w:tcBorders>
            <w:shd w:val="clear" w:color="auto" w:fill="auto"/>
            <w:noWrap/>
            <w:vAlign w:val="center"/>
          </w:tcPr>
          <w:p w14:paraId="2F1EBF70" w14:textId="77777777" w:rsidR="00217F23" w:rsidRPr="00CB15D8" w:rsidRDefault="00217F23" w:rsidP="00CB15D8">
            <w:pPr>
              <w:spacing w:after="0"/>
              <w:rPr>
                <w:sz w:val="20"/>
                <w:szCs w:val="20"/>
              </w:rPr>
            </w:pPr>
            <w:r w:rsidRPr="00CB15D8">
              <w:rPr>
                <w:sz w:val="20"/>
                <w:szCs w:val="20"/>
              </w:rPr>
              <w:t>[CODESPACE]</w:t>
            </w:r>
          </w:p>
        </w:tc>
      </w:tr>
      <w:tr w:rsidR="00217F23" w14:paraId="3BACB6DE" w14:textId="77777777" w:rsidTr="00CB15D8">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0E965807" w14:textId="77777777" w:rsidR="00217F23" w:rsidRPr="00CB15D8" w:rsidRDefault="00217F23" w:rsidP="00CB15D8">
            <w:pPr>
              <w:spacing w:after="0"/>
              <w:rPr>
                <w:sz w:val="20"/>
                <w:szCs w:val="20"/>
              </w:rPr>
            </w:pPr>
            <w:proofErr w:type="spellStart"/>
            <w:r w:rsidRPr="00CB15D8">
              <w:rPr>
                <w:sz w:val="20"/>
                <w:szCs w:val="20"/>
              </w:rPr>
              <w:t>SubscriptionRef</w:t>
            </w:r>
            <w:proofErr w:type="spellEnd"/>
          </w:p>
          <w:p w14:paraId="38BBC20F" w14:textId="77777777" w:rsidR="00217F23" w:rsidRPr="00CB15D8" w:rsidRDefault="00217F23" w:rsidP="00CB15D8">
            <w:pPr>
              <w:spacing w:after="0"/>
              <w:rPr>
                <w:sz w:val="20"/>
                <w:szCs w:val="20"/>
              </w:rPr>
            </w:pPr>
            <w:r w:rsidRPr="00CB15D8">
              <w:rPr>
                <w:sz w:val="20"/>
                <w:szCs w:val="20"/>
              </w:rPr>
              <w:t>et</w:t>
            </w:r>
          </w:p>
          <w:p w14:paraId="16109829" w14:textId="77777777" w:rsidR="00217F23" w:rsidRPr="00CB15D8" w:rsidRDefault="00217F23" w:rsidP="00CB15D8">
            <w:pPr>
              <w:spacing w:after="0"/>
              <w:rPr>
                <w:sz w:val="20"/>
                <w:szCs w:val="20"/>
              </w:rPr>
            </w:pPr>
            <w:proofErr w:type="spellStart"/>
            <w:r w:rsidRPr="00CB15D8">
              <w:rPr>
                <w:sz w:val="20"/>
                <w:szCs w:val="20"/>
              </w:rPr>
              <w:t>SubscriptionIdentifier</w:t>
            </w:r>
            <w:proofErr w:type="spellEnd"/>
            <w:r w:rsidRPr="00CB15D8">
              <w:rPr>
                <w:sz w:val="20"/>
                <w:szCs w:val="20"/>
              </w:rPr>
              <w:t> </w:t>
            </w:r>
          </w:p>
        </w:tc>
        <w:tc>
          <w:tcPr>
            <w:tcW w:w="7526" w:type="dxa"/>
            <w:tcBorders>
              <w:top w:val="nil"/>
              <w:left w:val="nil"/>
              <w:bottom w:val="single" w:sz="4" w:space="0" w:color="auto"/>
              <w:right w:val="single" w:sz="8" w:space="0" w:color="auto"/>
            </w:tcBorders>
            <w:shd w:val="clear" w:color="auto" w:fill="auto"/>
            <w:noWrap/>
            <w:vAlign w:val="center"/>
          </w:tcPr>
          <w:p w14:paraId="15AA2727" w14:textId="77777777" w:rsidR="00217F23" w:rsidRPr="00CB15D8" w:rsidRDefault="00217F23" w:rsidP="00CB15D8">
            <w:pPr>
              <w:spacing w:after="0"/>
              <w:rPr>
                <w:sz w:val="20"/>
                <w:szCs w:val="20"/>
              </w:rPr>
            </w:pPr>
            <w:r w:rsidRPr="00CB15D8">
              <w:rPr>
                <w:sz w:val="20"/>
                <w:szCs w:val="20"/>
              </w:rPr>
              <w:t>[CODESPACE</w:t>
            </w:r>
            <w:proofErr w:type="gramStart"/>
            <w:r w:rsidRPr="00CB15D8">
              <w:rPr>
                <w:sz w:val="20"/>
                <w:szCs w:val="20"/>
              </w:rPr>
              <w:t>]:Subscription::</w:t>
            </w:r>
            <w:proofErr w:type="gramEnd"/>
            <w:r w:rsidRPr="00CB15D8">
              <w:rPr>
                <w:i/>
                <w:sz w:val="20"/>
                <w:szCs w:val="20"/>
              </w:rPr>
              <w:t>[</w:t>
            </w:r>
            <w:proofErr w:type="spellStart"/>
            <w:r w:rsidRPr="00CB15D8">
              <w:rPr>
                <w:i/>
                <w:sz w:val="20"/>
                <w:szCs w:val="20"/>
              </w:rPr>
              <w:t>identifiantTechnique</w:t>
            </w:r>
            <w:proofErr w:type="spellEnd"/>
            <w:r w:rsidRPr="00CB15D8">
              <w:rPr>
                <w:i/>
                <w:sz w:val="20"/>
                <w:szCs w:val="20"/>
              </w:rPr>
              <w:t>]</w:t>
            </w:r>
            <w:r w:rsidRPr="00CB15D8">
              <w:rPr>
                <w:sz w:val="20"/>
                <w:szCs w:val="20"/>
              </w:rPr>
              <w:t>:[LOC]</w:t>
            </w:r>
          </w:p>
        </w:tc>
      </w:tr>
    </w:tbl>
    <w:p w14:paraId="6BF04939" w14:textId="77777777" w:rsidR="005E14FE" w:rsidRDefault="00F1090E" w:rsidP="00922ED9">
      <w:pPr>
        <w:pStyle w:val="Titre3"/>
        <w:rPr>
          <w:lang w:val="fr-FR"/>
        </w:rPr>
      </w:pPr>
      <w:r>
        <w:rPr>
          <w:lang w:val="fr-FR"/>
        </w:rPr>
        <w:t>Ajout d’</w:t>
      </w:r>
      <w:r w:rsidR="005E14FE">
        <w:rPr>
          <w:lang w:val="fr-FR"/>
        </w:rPr>
        <w:t>identifiants</w:t>
      </w:r>
      <w:r>
        <w:rPr>
          <w:lang w:val="fr-FR"/>
        </w:rPr>
        <w:t xml:space="preserve"> alternatifs</w:t>
      </w:r>
    </w:p>
    <w:p w14:paraId="7C360318" w14:textId="2C774FA4" w:rsidR="0043078F" w:rsidRDefault="005E14FE" w:rsidP="00322776">
      <w:pPr>
        <w:jc w:val="both"/>
        <w:rPr>
          <w:lang w:val="fr-FR"/>
        </w:rPr>
      </w:pPr>
      <w:r>
        <w:rPr>
          <w:lang w:val="fr-FR"/>
        </w:rPr>
        <w:t>Un mécanisme permet optionnellement de typer les iden</w:t>
      </w:r>
      <w:r w:rsidR="0043078F">
        <w:rPr>
          <w:lang w:val="fr-FR"/>
        </w:rPr>
        <w:t>tifiants (</w:t>
      </w:r>
      <w:proofErr w:type="spellStart"/>
      <w:r w:rsidR="0043078F">
        <w:rPr>
          <w:lang w:val="fr-FR"/>
        </w:rPr>
        <w:t>KeyList</w:t>
      </w:r>
      <w:proofErr w:type="spellEnd"/>
      <w:r w:rsidR="0043078F">
        <w:rPr>
          <w:lang w:val="fr-FR"/>
        </w:rPr>
        <w:t>). L’</w:t>
      </w:r>
      <w:proofErr w:type="spellStart"/>
      <w:r w:rsidR="0043078F">
        <w:rPr>
          <w:lang w:val="fr-FR"/>
        </w:rPr>
        <w:t>imple</w:t>
      </w:r>
      <w:r w:rsidR="002C6E0B">
        <w:rPr>
          <w:lang w:val="fr-FR"/>
        </w:rPr>
        <w:t>me</w:t>
      </w:r>
      <w:r w:rsidR="0043078F">
        <w:rPr>
          <w:lang w:val="fr-FR"/>
        </w:rPr>
        <w:t>ntation</w:t>
      </w:r>
      <w:proofErr w:type="spellEnd"/>
      <w:r w:rsidR="0043078F">
        <w:rPr>
          <w:lang w:val="fr-FR"/>
        </w:rPr>
        <w:t xml:space="preserve"> des </w:t>
      </w:r>
      <w:proofErr w:type="spellStart"/>
      <w:r w:rsidR="0043078F">
        <w:rPr>
          <w:lang w:val="fr-FR"/>
        </w:rPr>
        <w:t>KeyList</w:t>
      </w:r>
      <w:proofErr w:type="spellEnd"/>
      <w:r w:rsidR="0043078F">
        <w:rPr>
          <w:lang w:val="fr-FR"/>
        </w:rPr>
        <w:t xml:space="preserve"> s’appuie sur une nouvelle structure de la table extensions de SIRI (Part2) présentée ci-dessous.</w:t>
      </w:r>
    </w:p>
    <w:p w14:paraId="3F21A56E" w14:textId="77777777" w:rsidR="0043078F" w:rsidRDefault="0043078F" w:rsidP="00322776">
      <w:pPr>
        <w:pStyle w:val="Titre4"/>
        <w:jc w:val="both"/>
      </w:pPr>
      <w:proofErr w:type="spellStart"/>
      <w:r>
        <w:t>KeyList</w:t>
      </w:r>
      <w:proofErr w:type="spellEnd"/>
    </w:p>
    <w:p w14:paraId="08D45497" w14:textId="34B7635F" w:rsidR="0043078F" w:rsidRPr="009B7282" w:rsidRDefault="0043078F" w:rsidP="00322776">
      <w:pPr>
        <w:jc w:val="both"/>
        <w:rPr>
          <w:lang w:val="fr-FR"/>
        </w:rPr>
      </w:pPr>
      <w:r>
        <w:rPr>
          <w:lang w:val="fr-FR"/>
        </w:rPr>
        <w:t xml:space="preserve">Une </w:t>
      </w:r>
      <w:proofErr w:type="spellStart"/>
      <w:r>
        <w:rPr>
          <w:lang w:val="fr-FR"/>
        </w:rPr>
        <w:t>Keylist</w:t>
      </w:r>
      <w:proofErr w:type="spellEnd"/>
      <w:r>
        <w:rPr>
          <w:lang w:val="fr-FR"/>
        </w:rPr>
        <w:t xml:space="preserve"> est un e</w:t>
      </w:r>
      <w:r w:rsidRPr="009B7282">
        <w:rPr>
          <w:lang w:val="fr-FR"/>
        </w:rPr>
        <w:t>nsemble de couples clé-valeur utilisé pour décrire les identifiants secondaires de l'objet (LIGNE, LIEU D'ARRÊT, ZONE D'EMBARQUEMENT, POINT D’</w:t>
      </w:r>
      <w:r w:rsidR="004F453C">
        <w:rPr>
          <w:lang w:val="fr-FR"/>
        </w:rPr>
        <w:t>ARRÊT</w:t>
      </w:r>
      <w:r w:rsidRPr="009B7282">
        <w:rPr>
          <w:lang w:val="fr-FR"/>
        </w:rPr>
        <w:t xml:space="preserve"> PLANIFIÉ, COURSE, etc.</w:t>
      </w:r>
      <w:proofErr w:type="gramStart"/>
      <w:r w:rsidRPr="009B7282">
        <w:rPr>
          <w:lang w:val="fr-FR"/>
        </w:rPr>
        <w:t>):</w:t>
      </w:r>
      <w:proofErr w:type="gramEnd"/>
      <w:r w:rsidRPr="009B7282">
        <w:rPr>
          <w:lang w:val="fr-FR"/>
        </w:rPr>
        <w:t xml:space="preserve"> c’est-à-dire tel qu'il peut être identifié dans des systèmes tiers: billettique, information voyageur, etc. La clé permet de nommer l'identifiant (et donc de faire référence au système tiers), la valeur étant l'identifiant </w:t>
      </w:r>
      <w:proofErr w:type="spellStart"/>
      <w:r w:rsidRPr="009B7282">
        <w:rPr>
          <w:lang w:val="fr-FR"/>
        </w:rPr>
        <w:t>lui</w:t>
      </w:r>
      <w:r>
        <w:rPr>
          <w:lang w:val="fr-FR"/>
        </w:rPr>
        <w:t xml:space="preserve"> </w:t>
      </w:r>
      <w:r w:rsidRPr="009B7282">
        <w:rPr>
          <w:lang w:val="fr-FR"/>
        </w:rPr>
        <w:t>même</w:t>
      </w:r>
      <w:proofErr w:type="spellEnd"/>
      <w:r w:rsidRPr="009B7282">
        <w:rPr>
          <w:lang w:val="fr-FR"/>
        </w:rPr>
        <w:t>.</w:t>
      </w:r>
    </w:p>
    <w:p w14:paraId="54BDE059" w14:textId="77777777" w:rsidR="0043078F" w:rsidRPr="009B7282" w:rsidRDefault="0043078F" w:rsidP="00322776">
      <w:pPr>
        <w:jc w:val="both"/>
        <w:rPr>
          <w:lang w:val="fr-FR"/>
        </w:rPr>
      </w:pPr>
      <w:r w:rsidRPr="009B7282">
        <w:rPr>
          <w:lang w:val="fr-FR"/>
        </w:rPr>
        <w:t xml:space="preserve">Cette identification servira principalement d'identification croisée, permettant au fournisseur de retrouver facilement, dans ses systèmes, l'origine de l'objet.  </w:t>
      </w:r>
    </w:p>
    <w:p w14:paraId="135498B7" w14:textId="77777777" w:rsidR="0043078F" w:rsidRPr="009B7282" w:rsidRDefault="0043078F" w:rsidP="00322776">
      <w:pPr>
        <w:jc w:val="both"/>
        <w:rPr>
          <w:lang w:val="fr-FR"/>
        </w:rPr>
      </w:pPr>
      <w:r w:rsidRPr="009B7282">
        <w:rPr>
          <w:lang w:val="fr-FR"/>
        </w:rPr>
        <w:t xml:space="preserve">La liste des identifiants secondaires est spécifique à chaque fournisseur. Voir aussi </w:t>
      </w:r>
      <w:proofErr w:type="spellStart"/>
      <w:r w:rsidRPr="009B7282">
        <w:rPr>
          <w:lang w:val="fr-FR"/>
        </w:rPr>
        <w:t>PrivateCode</w:t>
      </w:r>
      <w:proofErr w:type="spellEnd"/>
      <w:r w:rsidRPr="009B7282">
        <w:rPr>
          <w:lang w:val="fr-FR"/>
        </w:rPr>
        <w:t xml:space="preserve"> du </w:t>
      </w:r>
      <w:proofErr w:type="spellStart"/>
      <w:r w:rsidRPr="009B7282">
        <w:rPr>
          <w:lang w:val="fr-FR"/>
        </w:rPr>
        <w:t>GroupOfEntities</w:t>
      </w:r>
      <w:proofErr w:type="spellEnd"/>
      <w:r w:rsidRPr="009B7282">
        <w:rPr>
          <w:lang w:val="fr-FR"/>
        </w:rPr>
        <w:t xml:space="preserve"> pour les identifiants </w:t>
      </w:r>
      <w:proofErr w:type="gramStart"/>
      <w:r w:rsidRPr="009B7282">
        <w:rPr>
          <w:lang w:val="fr-FR"/>
        </w:rPr>
        <w:t>alternatifs:</w:t>
      </w:r>
      <w:proofErr w:type="gramEnd"/>
      <w:r w:rsidRPr="009B7282">
        <w:rPr>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43078F" w:rsidRPr="00E32CB2" w14:paraId="23B62394" w14:textId="77777777" w:rsidTr="00CB15D8">
        <w:tc>
          <w:tcPr>
            <w:tcW w:w="709" w:type="dxa"/>
            <w:shd w:val="clear" w:color="auto" w:fill="auto"/>
            <w:vAlign w:val="center"/>
          </w:tcPr>
          <w:p w14:paraId="2F736AEA" w14:textId="77777777" w:rsidR="0043078F" w:rsidRPr="00173DCB" w:rsidRDefault="0043078F" w:rsidP="00CB15D8">
            <w:pPr>
              <w:spacing w:after="0"/>
              <w:rPr>
                <w:lang w:val="fr-FR"/>
              </w:rPr>
            </w:pPr>
            <w:r>
              <w:rPr>
                <w:lang w:val="fr-FR"/>
              </w:rPr>
              <w:t>KL-1</w:t>
            </w:r>
          </w:p>
        </w:tc>
        <w:tc>
          <w:tcPr>
            <w:tcW w:w="9639" w:type="dxa"/>
            <w:shd w:val="clear" w:color="auto" w:fill="auto"/>
            <w:vAlign w:val="center"/>
          </w:tcPr>
          <w:p w14:paraId="79D962F4" w14:textId="77777777" w:rsidR="0043078F" w:rsidRPr="00173DCB" w:rsidRDefault="0043078F" w:rsidP="00CB15D8">
            <w:pPr>
              <w:spacing w:after="0"/>
              <w:jc w:val="both"/>
              <w:rPr>
                <w:highlight w:val="lightGray"/>
                <w:shd w:val="clear" w:color="auto" w:fill="00FF00"/>
                <w:lang w:val="fr-FR"/>
              </w:rPr>
            </w:pPr>
            <w:r>
              <w:rPr>
                <w:lang w:val="fr-FR"/>
              </w:rPr>
              <w:t>L</w:t>
            </w:r>
            <w:r w:rsidRPr="009B7282">
              <w:rPr>
                <w:lang w:val="fr-FR"/>
              </w:rPr>
              <w:t xml:space="preserve">es </w:t>
            </w:r>
            <w:proofErr w:type="spellStart"/>
            <w:r w:rsidRPr="009B7282">
              <w:rPr>
                <w:lang w:val="fr-FR"/>
              </w:rPr>
              <w:t>KeyList</w:t>
            </w:r>
            <w:proofErr w:type="spellEnd"/>
            <w:r w:rsidRPr="009B7282">
              <w:rPr>
                <w:lang w:val="fr-FR"/>
              </w:rPr>
              <w:t xml:space="preserve"> ne sont à utiliser que s'il y a plusieurs identifiants alternatifs, et si elles sont utilisées, le </w:t>
            </w:r>
            <w:proofErr w:type="spellStart"/>
            <w:r w:rsidRPr="009B7282">
              <w:rPr>
                <w:lang w:val="fr-FR"/>
              </w:rPr>
              <w:t>PrivateCode</w:t>
            </w:r>
            <w:proofErr w:type="spellEnd"/>
            <w:r w:rsidRPr="009B7282">
              <w:rPr>
                <w:lang w:val="fr-FR"/>
              </w:rPr>
              <w:t xml:space="preserve"> doit impérativement être aussi renseigné.</w:t>
            </w:r>
          </w:p>
        </w:tc>
      </w:tr>
      <w:tr w:rsidR="0043078F" w:rsidRPr="00E32CB2" w14:paraId="66DF41EE" w14:textId="77777777" w:rsidTr="00CB15D8">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D7F9ED6" w14:textId="77777777" w:rsidR="0043078F" w:rsidRPr="00173DCB" w:rsidRDefault="0043078F" w:rsidP="00CB15D8">
            <w:pPr>
              <w:spacing w:after="0"/>
              <w:rPr>
                <w:lang w:val="fr-FR"/>
              </w:rPr>
            </w:pPr>
            <w:r>
              <w:rPr>
                <w:lang w:val="fr-FR"/>
              </w:rPr>
              <w:t>KL-2</w:t>
            </w:r>
          </w:p>
        </w:tc>
        <w:tc>
          <w:tcPr>
            <w:tcW w:w="9639" w:type="dxa"/>
            <w:tcBorders>
              <w:top w:val="single" w:sz="4" w:space="0" w:color="auto"/>
              <w:left w:val="single" w:sz="4" w:space="0" w:color="auto"/>
              <w:bottom w:val="single" w:sz="4" w:space="0" w:color="auto"/>
              <w:right w:val="single" w:sz="4" w:space="0" w:color="auto"/>
            </w:tcBorders>
            <w:shd w:val="clear" w:color="auto" w:fill="auto"/>
            <w:vAlign w:val="center"/>
          </w:tcPr>
          <w:p w14:paraId="43FD48D1" w14:textId="77777777" w:rsidR="0043078F" w:rsidRPr="00477C3D" w:rsidRDefault="0043078F" w:rsidP="00CB15D8">
            <w:pPr>
              <w:spacing w:after="0"/>
              <w:jc w:val="both"/>
              <w:rPr>
                <w:lang w:val="fr-FR"/>
              </w:rPr>
            </w:pPr>
            <w:r w:rsidRPr="009B7282">
              <w:rPr>
                <w:lang w:val="fr-FR"/>
              </w:rPr>
              <w:t>Il est interdit, dans le profil, d’utiliser le système de clé/valeur pour décrire des informations qui pourraient être fournies avec des attributs SIRI existants (même s’ils ne sont pas retenus par le profil).</w:t>
            </w:r>
          </w:p>
        </w:tc>
      </w:tr>
    </w:tbl>
    <w:p w14:paraId="1DF136A8" w14:textId="77777777" w:rsidR="0043078F" w:rsidRPr="00FE79E3" w:rsidRDefault="0043078F" w:rsidP="00922ED9">
      <w:pPr>
        <w:pStyle w:val="Titre4"/>
      </w:pPr>
      <w:bookmarkStart w:id="113" w:name="_Ref26438017"/>
      <w:r>
        <w:t>Structure Extension</w:t>
      </w:r>
      <w:bookmarkEnd w:id="113"/>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4A0" w:firstRow="1" w:lastRow="0" w:firstColumn="1" w:lastColumn="0" w:noHBand="0" w:noVBand="1"/>
      </w:tblPr>
      <w:tblGrid>
        <w:gridCol w:w="1384"/>
        <w:gridCol w:w="1701"/>
        <w:gridCol w:w="709"/>
        <w:gridCol w:w="2126"/>
        <w:gridCol w:w="4394"/>
      </w:tblGrid>
      <w:tr w:rsidR="0043078F" w:rsidRPr="00E515EB" w14:paraId="7FC63DCC" w14:textId="77777777" w:rsidTr="00CB15D8">
        <w:tc>
          <w:tcPr>
            <w:tcW w:w="3794" w:type="dxa"/>
            <w:gridSpan w:val="3"/>
            <w:shd w:val="clear" w:color="auto" w:fill="auto"/>
            <w:vAlign w:val="center"/>
          </w:tcPr>
          <w:p w14:paraId="49CA93C9" w14:textId="77777777" w:rsidR="0043078F" w:rsidRPr="00CB15D8" w:rsidRDefault="0043078F" w:rsidP="00CB15D8">
            <w:pPr>
              <w:spacing w:after="0"/>
              <w:rPr>
                <w:sz w:val="20"/>
                <w:szCs w:val="20"/>
                <w:lang w:val="en-GB"/>
              </w:rPr>
            </w:pPr>
            <w:r w:rsidRPr="00CB15D8">
              <w:rPr>
                <w:sz w:val="20"/>
                <w:szCs w:val="20"/>
              </w:rPr>
              <w:t>Extensions</w:t>
            </w:r>
          </w:p>
        </w:tc>
        <w:tc>
          <w:tcPr>
            <w:tcW w:w="2126" w:type="dxa"/>
            <w:shd w:val="clear" w:color="auto" w:fill="auto"/>
            <w:vAlign w:val="center"/>
          </w:tcPr>
          <w:p w14:paraId="7B946E2B" w14:textId="77777777" w:rsidR="0043078F" w:rsidRPr="00CB15D8" w:rsidRDefault="0043078F" w:rsidP="00CB15D8">
            <w:pPr>
              <w:spacing w:after="0"/>
              <w:rPr>
                <w:sz w:val="20"/>
                <w:szCs w:val="20"/>
                <w:lang w:val="en-GB"/>
              </w:rPr>
            </w:pPr>
            <w:r w:rsidRPr="00CB15D8">
              <w:rPr>
                <w:sz w:val="20"/>
                <w:szCs w:val="20"/>
                <w:lang w:val="en-GB"/>
              </w:rPr>
              <w:t>+Structure</w:t>
            </w:r>
          </w:p>
        </w:tc>
        <w:tc>
          <w:tcPr>
            <w:tcW w:w="4394" w:type="dxa"/>
            <w:shd w:val="clear" w:color="auto" w:fill="auto"/>
            <w:vAlign w:val="center"/>
          </w:tcPr>
          <w:p w14:paraId="085353E5" w14:textId="77777777" w:rsidR="0043078F" w:rsidRPr="00CB15D8" w:rsidRDefault="0043078F" w:rsidP="00CB15D8">
            <w:pPr>
              <w:spacing w:after="0"/>
              <w:rPr>
                <w:sz w:val="20"/>
                <w:szCs w:val="20"/>
                <w:lang w:val="en-GB"/>
              </w:rPr>
            </w:pPr>
            <w:r w:rsidRPr="00CB15D8">
              <w:rPr>
                <w:sz w:val="20"/>
                <w:szCs w:val="20"/>
                <w:lang w:val="en-GB"/>
              </w:rPr>
              <w:t>Placeholder for user extensions.</w:t>
            </w:r>
          </w:p>
        </w:tc>
      </w:tr>
      <w:tr w:rsidR="0043078F" w:rsidRPr="00555461" w14:paraId="7A693186" w14:textId="77777777" w:rsidTr="00CB15D8">
        <w:tc>
          <w:tcPr>
            <w:tcW w:w="1384" w:type="dxa"/>
            <w:vMerge w:val="restart"/>
            <w:shd w:val="clear" w:color="auto" w:fill="auto"/>
          </w:tcPr>
          <w:p w14:paraId="733DB17E" w14:textId="77777777" w:rsidR="0043078F" w:rsidRPr="00CB15D8" w:rsidRDefault="0043078F" w:rsidP="003C75B8">
            <w:pPr>
              <w:rPr>
                <w:sz w:val="20"/>
                <w:szCs w:val="20"/>
              </w:rPr>
            </w:pPr>
          </w:p>
        </w:tc>
        <w:tc>
          <w:tcPr>
            <w:tcW w:w="1701" w:type="dxa"/>
            <w:shd w:val="clear" w:color="auto" w:fill="auto"/>
            <w:vAlign w:val="center"/>
          </w:tcPr>
          <w:p w14:paraId="20CF2EAE" w14:textId="77777777" w:rsidR="0043078F" w:rsidRPr="00CB15D8" w:rsidRDefault="0043078F" w:rsidP="00CB15D8">
            <w:pPr>
              <w:spacing w:after="0"/>
              <w:rPr>
                <w:sz w:val="20"/>
                <w:szCs w:val="20"/>
                <w:lang w:val="en-GB"/>
              </w:rPr>
            </w:pPr>
            <w:proofErr w:type="spellStart"/>
            <w:r w:rsidRPr="00CB15D8">
              <w:rPr>
                <w:sz w:val="20"/>
                <w:szCs w:val="20"/>
                <w:lang w:val="en-GB"/>
              </w:rPr>
              <w:t>KeyList</w:t>
            </w:r>
            <w:proofErr w:type="spellEnd"/>
          </w:p>
        </w:tc>
        <w:tc>
          <w:tcPr>
            <w:tcW w:w="709" w:type="dxa"/>
            <w:shd w:val="clear" w:color="auto" w:fill="auto"/>
            <w:vAlign w:val="center"/>
          </w:tcPr>
          <w:p w14:paraId="473E7F16" w14:textId="77777777" w:rsidR="0043078F" w:rsidRPr="00CB15D8" w:rsidRDefault="0043078F" w:rsidP="00CB15D8">
            <w:pPr>
              <w:spacing w:after="0"/>
              <w:rPr>
                <w:sz w:val="20"/>
                <w:szCs w:val="20"/>
                <w:lang w:val="en-GB"/>
              </w:rPr>
            </w:pPr>
            <w:r w:rsidRPr="00CB15D8">
              <w:rPr>
                <w:sz w:val="20"/>
                <w:szCs w:val="20"/>
                <w:lang w:val="en-GB"/>
              </w:rPr>
              <w:t>0:1</w:t>
            </w:r>
          </w:p>
        </w:tc>
        <w:tc>
          <w:tcPr>
            <w:tcW w:w="2126" w:type="dxa"/>
            <w:shd w:val="clear" w:color="auto" w:fill="auto"/>
            <w:vAlign w:val="center"/>
          </w:tcPr>
          <w:p w14:paraId="439E3979" w14:textId="77777777" w:rsidR="0043078F" w:rsidRPr="00CB15D8" w:rsidRDefault="0043078F" w:rsidP="00CB15D8">
            <w:pPr>
              <w:spacing w:after="0"/>
              <w:rPr>
                <w:sz w:val="20"/>
                <w:szCs w:val="20"/>
                <w:lang w:val="en-GB"/>
              </w:rPr>
            </w:pPr>
            <w:r w:rsidRPr="00CB15D8">
              <w:rPr>
                <w:sz w:val="20"/>
                <w:szCs w:val="20"/>
                <w:lang w:val="en-GB"/>
              </w:rPr>
              <w:t>+Structure</w:t>
            </w:r>
          </w:p>
        </w:tc>
        <w:tc>
          <w:tcPr>
            <w:tcW w:w="4394" w:type="dxa"/>
            <w:shd w:val="clear" w:color="auto" w:fill="auto"/>
            <w:vAlign w:val="center"/>
          </w:tcPr>
          <w:p w14:paraId="280F9F90" w14:textId="77777777" w:rsidR="0043078F" w:rsidRPr="00CB15D8" w:rsidRDefault="0043078F" w:rsidP="00CB15D8">
            <w:pPr>
              <w:spacing w:after="0"/>
              <w:rPr>
                <w:sz w:val="20"/>
                <w:szCs w:val="20"/>
                <w:lang w:val="en-GB"/>
              </w:rPr>
            </w:pPr>
            <w:r w:rsidRPr="00CB15D8">
              <w:rPr>
                <w:sz w:val="20"/>
                <w:szCs w:val="20"/>
                <w:lang w:val="en-GB"/>
              </w:rPr>
              <w:t>Set of KEY VALUE pairs.</w:t>
            </w:r>
          </w:p>
        </w:tc>
      </w:tr>
      <w:tr w:rsidR="006842E7" w:rsidRPr="00555461" w14:paraId="23541D33" w14:textId="77777777" w:rsidTr="00CB15D8">
        <w:trPr>
          <w:trHeight w:val="282"/>
        </w:trPr>
        <w:tc>
          <w:tcPr>
            <w:tcW w:w="1384" w:type="dxa"/>
            <w:vMerge/>
            <w:shd w:val="clear" w:color="auto" w:fill="auto"/>
          </w:tcPr>
          <w:p w14:paraId="309DD632" w14:textId="77777777" w:rsidR="006842E7" w:rsidRPr="00CB15D8" w:rsidRDefault="006842E7" w:rsidP="00C93FC5">
            <w:pPr>
              <w:rPr>
                <w:sz w:val="20"/>
                <w:szCs w:val="20"/>
              </w:rPr>
            </w:pPr>
          </w:p>
        </w:tc>
        <w:tc>
          <w:tcPr>
            <w:tcW w:w="1701" w:type="dxa"/>
            <w:shd w:val="clear" w:color="auto" w:fill="auto"/>
            <w:vAlign w:val="center"/>
          </w:tcPr>
          <w:p w14:paraId="322F0106" w14:textId="77777777" w:rsidR="006842E7" w:rsidRPr="00CB15D8" w:rsidRDefault="006842E7" w:rsidP="00CB15D8">
            <w:pPr>
              <w:spacing w:after="0"/>
              <w:rPr>
                <w:sz w:val="20"/>
                <w:szCs w:val="20"/>
                <w:lang w:val="en-GB"/>
              </w:rPr>
            </w:pPr>
            <w:r w:rsidRPr="00CB15D8">
              <w:rPr>
                <w:sz w:val="20"/>
                <w:szCs w:val="20"/>
                <w:lang w:val="en-GB"/>
              </w:rPr>
              <w:t>…</w:t>
            </w:r>
          </w:p>
        </w:tc>
        <w:tc>
          <w:tcPr>
            <w:tcW w:w="709" w:type="dxa"/>
            <w:shd w:val="clear" w:color="auto" w:fill="auto"/>
            <w:vAlign w:val="center"/>
          </w:tcPr>
          <w:p w14:paraId="50471A3F" w14:textId="77777777" w:rsidR="006842E7" w:rsidRPr="00CB15D8" w:rsidRDefault="006842E7" w:rsidP="00CB15D8">
            <w:pPr>
              <w:spacing w:after="0"/>
              <w:rPr>
                <w:sz w:val="20"/>
                <w:szCs w:val="20"/>
                <w:lang w:val="en-GB"/>
              </w:rPr>
            </w:pPr>
            <w:proofErr w:type="gramStart"/>
            <w:r w:rsidRPr="00CB15D8">
              <w:rPr>
                <w:sz w:val="20"/>
                <w:szCs w:val="20"/>
                <w:lang w:val="en-GB"/>
              </w:rPr>
              <w:t>0:*</w:t>
            </w:r>
            <w:proofErr w:type="gramEnd"/>
          </w:p>
        </w:tc>
        <w:tc>
          <w:tcPr>
            <w:tcW w:w="2126" w:type="dxa"/>
            <w:shd w:val="clear" w:color="auto" w:fill="auto"/>
            <w:vAlign w:val="center"/>
          </w:tcPr>
          <w:p w14:paraId="52C6BF46" w14:textId="77777777" w:rsidR="006842E7" w:rsidRPr="00CB15D8" w:rsidRDefault="006842E7" w:rsidP="00CB15D8">
            <w:pPr>
              <w:spacing w:after="0"/>
              <w:rPr>
                <w:sz w:val="20"/>
                <w:szCs w:val="20"/>
                <w:lang w:val="en-GB"/>
              </w:rPr>
            </w:pPr>
            <w:proofErr w:type="spellStart"/>
            <w:proofErr w:type="gramStart"/>
            <w:r w:rsidRPr="00CB15D8">
              <w:rPr>
                <w:sz w:val="20"/>
                <w:szCs w:val="20"/>
                <w:lang w:val="en-GB"/>
              </w:rPr>
              <w:t>xsd:any</w:t>
            </w:r>
            <w:proofErr w:type="spellEnd"/>
            <w:proofErr w:type="gramEnd"/>
            <w:r w:rsidRPr="00CB15D8">
              <w:rPr>
                <w:sz w:val="20"/>
                <w:szCs w:val="20"/>
                <w:lang w:val="en-GB"/>
              </w:rPr>
              <w:t>*</w:t>
            </w:r>
          </w:p>
        </w:tc>
        <w:tc>
          <w:tcPr>
            <w:tcW w:w="4394" w:type="dxa"/>
            <w:shd w:val="clear" w:color="auto" w:fill="auto"/>
            <w:vAlign w:val="center"/>
          </w:tcPr>
          <w:p w14:paraId="2DA4B8D9" w14:textId="77777777" w:rsidR="006842E7" w:rsidRPr="00CB15D8" w:rsidRDefault="006842E7" w:rsidP="00CB15D8">
            <w:pPr>
              <w:spacing w:after="0"/>
              <w:rPr>
                <w:sz w:val="20"/>
                <w:szCs w:val="20"/>
                <w:lang w:val="en-GB"/>
              </w:rPr>
            </w:pPr>
            <w:r w:rsidRPr="00CB15D8">
              <w:rPr>
                <w:sz w:val="20"/>
                <w:szCs w:val="20"/>
                <w:lang w:val="en-GB"/>
              </w:rPr>
              <w:t>Any user defined content.</w:t>
            </w:r>
          </w:p>
        </w:tc>
      </w:tr>
    </w:tbl>
    <w:p w14:paraId="6CF0E220" w14:textId="77777777" w:rsidR="0043078F" w:rsidRPr="00555461" w:rsidRDefault="0043078F" w:rsidP="00922ED9">
      <w:pPr>
        <w:pStyle w:val="Titre4"/>
      </w:pPr>
      <w:r>
        <w:lastRenderedPageBreak/>
        <w:t xml:space="preserve">Structure </w:t>
      </w:r>
      <w:proofErr w:type="spellStart"/>
      <w:r>
        <w:t>KeyList</w:t>
      </w:r>
      <w:proofErr w:type="spellEnd"/>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4A0" w:firstRow="1" w:lastRow="0" w:firstColumn="1" w:lastColumn="0" w:noHBand="0" w:noVBand="1"/>
      </w:tblPr>
      <w:tblGrid>
        <w:gridCol w:w="1384"/>
        <w:gridCol w:w="425"/>
        <w:gridCol w:w="1418"/>
        <w:gridCol w:w="567"/>
        <w:gridCol w:w="2268"/>
        <w:gridCol w:w="4252"/>
      </w:tblGrid>
      <w:tr w:rsidR="0043078F" w:rsidRPr="00555461" w14:paraId="05D94FD0" w14:textId="77777777" w:rsidTr="00CB15D8">
        <w:trPr>
          <w:trHeight w:val="643"/>
        </w:trPr>
        <w:tc>
          <w:tcPr>
            <w:tcW w:w="3794" w:type="dxa"/>
            <w:gridSpan w:val="4"/>
            <w:shd w:val="clear" w:color="auto" w:fill="auto"/>
            <w:vAlign w:val="center"/>
          </w:tcPr>
          <w:p w14:paraId="701FD318" w14:textId="77777777" w:rsidR="0043078F" w:rsidRPr="00CB15D8" w:rsidRDefault="0043078F" w:rsidP="00CB15D8">
            <w:pPr>
              <w:spacing w:after="0"/>
              <w:rPr>
                <w:sz w:val="20"/>
                <w:szCs w:val="20"/>
                <w:lang w:val="en-GB"/>
              </w:rPr>
            </w:pPr>
            <w:proofErr w:type="spellStart"/>
            <w:r w:rsidRPr="00CB15D8">
              <w:rPr>
                <w:sz w:val="20"/>
                <w:szCs w:val="20"/>
              </w:rPr>
              <w:t>KeyList</w:t>
            </w:r>
            <w:proofErr w:type="spellEnd"/>
          </w:p>
        </w:tc>
        <w:tc>
          <w:tcPr>
            <w:tcW w:w="2268" w:type="dxa"/>
            <w:shd w:val="clear" w:color="auto" w:fill="auto"/>
            <w:vAlign w:val="center"/>
          </w:tcPr>
          <w:p w14:paraId="0FF22819" w14:textId="77777777" w:rsidR="0043078F" w:rsidRPr="00CB15D8" w:rsidRDefault="0043078F" w:rsidP="00CB15D8">
            <w:pPr>
              <w:spacing w:after="0"/>
              <w:rPr>
                <w:sz w:val="20"/>
                <w:szCs w:val="20"/>
                <w:lang w:val="en-GB"/>
              </w:rPr>
            </w:pPr>
            <w:r w:rsidRPr="00CB15D8">
              <w:rPr>
                <w:sz w:val="20"/>
                <w:szCs w:val="20"/>
                <w:lang w:val="en-GB"/>
              </w:rPr>
              <w:t>+Structure</w:t>
            </w:r>
          </w:p>
        </w:tc>
        <w:tc>
          <w:tcPr>
            <w:tcW w:w="4252" w:type="dxa"/>
            <w:shd w:val="clear" w:color="auto" w:fill="auto"/>
            <w:vAlign w:val="center"/>
          </w:tcPr>
          <w:p w14:paraId="57F8FB9B" w14:textId="77777777" w:rsidR="0043078F" w:rsidRPr="00CB15D8" w:rsidRDefault="0043078F" w:rsidP="00590692">
            <w:pPr>
              <w:spacing w:after="0"/>
              <w:jc w:val="both"/>
              <w:rPr>
                <w:sz w:val="20"/>
                <w:szCs w:val="20"/>
                <w:lang w:val="en-GB"/>
              </w:rPr>
            </w:pPr>
            <w:r w:rsidRPr="00CB15D8">
              <w:rPr>
                <w:sz w:val="20"/>
                <w:szCs w:val="20"/>
                <w:lang w:val="en-GB"/>
              </w:rPr>
              <w:t>Set of arbitrary key value pairs. Provides an extension mechanism. Each KEY VALUE pair must be unique.</w:t>
            </w:r>
          </w:p>
        </w:tc>
      </w:tr>
      <w:tr w:rsidR="0043078F" w:rsidRPr="00555461" w14:paraId="24EC3B3B" w14:textId="77777777" w:rsidTr="00CB15D8">
        <w:tc>
          <w:tcPr>
            <w:tcW w:w="1384" w:type="dxa"/>
            <w:vMerge w:val="restart"/>
            <w:shd w:val="clear" w:color="auto" w:fill="auto"/>
          </w:tcPr>
          <w:p w14:paraId="7CD7A49E" w14:textId="77777777" w:rsidR="0043078F" w:rsidRPr="00CB15D8" w:rsidRDefault="0043078F" w:rsidP="00CB15D8">
            <w:pPr>
              <w:spacing w:after="0"/>
              <w:rPr>
                <w:sz w:val="20"/>
                <w:szCs w:val="20"/>
              </w:rPr>
            </w:pPr>
          </w:p>
        </w:tc>
        <w:tc>
          <w:tcPr>
            <w:tcW w:w="1843" w:type="dxa"/>
            <w:gridSpan w:val="2"/>
            <w:shd w:val="clear" w:color="auto" w:fill="auto"/>
            <w:vAlign w:val="center"/>
          </w:tcPr>
          <w:p w14:paraId="77D33B3B" w14:textId="77777777" w:rsidR="0043078F" w:rsidRPr="00CB15D8" w:rsidRDefault="0043078F" w:rsidP="00CB15D8">
            <w:pPr>
              <w:spacing w:after="0"/>
              <w:rPr>
                <w:sz w:val="20"/>
                <w:szCs w:val="20"/>
                <w:lang w:val="en-GB"/>
              </w:rPr>
            </w:pPr>
            <w:proofErr w:type="spellStart"/>
            <w:r w:rsidRPr="00CB15D8">
              <w:rPr>
                <w:sz w:val="20"/>
                <w:szCs w:val="20"/>
                <w:lang w:val="en-GB"/>
              </w:rPr>
              <w:t>KeyValue</w:t>
            </w:r>
            <w:proofErr w:type="spellEnd"/>
          </w:p>
        </w:tc>
        <w:tc>
          <w:tcPr>
            <w:tcW w:w="567" w:type="dxa"/>
            <w:shd w:val="clear" w:color="auto" w:fill="auto"/>
            <w:vAlign w:val="center"/>
          </w:tcPr>
          <w:p w14:paraId="7D942DC2" w14:textId="77777777" w:rsidR="0043078F" w:rsidRPr="00CB15D8" w:rsidRDefault="0043078F" w:rsidP="00CB15D8">
            <w:pPr>
              <w:spacing w:after="0"/>
              <w:rPr>
                <w:sz w:val="20"/>
                <w:szCs w:val="20"/>
                <w:lang w:val="en-GB"/>
              </w:rPr>
            </w:pPr>
            <w:proofErr w:type="gramStart"/>
            <w:r w:rsidRPr="00CB15D8">
              <w:rPr>
                <w:sz w:val="20"/>
                <w:szCs w:val="20"/>
                <w:lang w:val="en-GB"/>
              </w:rPr>
              <w:t>1:*</w:t>
            </w:r>
            <w:proofErr w:type="gramEnd"/>
          </w:p>
        </w:tc>
        <w:tc>
          <w:tcPr>
            <w:tcW w:w="2268" w:type="dxa"/>
            <w:shd w:val="clear" w:color="auto" w:fill="auto"/>
            <w:vAlign w:val="center"/>
          </w:tcPr>
          <w:p w14:paraId="38AC57E6" w14:textId="77777777" w:rsidR="0043078F" w:rsidRPr="00CB15D8" w:rsidRDefault="0043078F" w:rsidP="00CB15D8">
            <w:pPr>
              <w:spacing w:after="0"/>
              <w:rPr>
                <w:sz w:val="20"/>
                <w:szCs w:val="20"/>
                <w:lang w:val="en-GB"/>
              </w:rPr>
            </w:pPr>
            <w:r w:rsidRPr="00CB15D8">
              <w:rPr>
                <w:sz w:val="20"/>
                <w:szCs w:val="20"/>
                <w:lang w:val="en-GB"/>
              </w:rPr>
              <w:t>+Structure</w:t>
            </w:r>
          </w:p>
        </w:tc>
        <w:tc>
          <w:tcPr>
            <w:tcW w:w="4252" w:type="dxa"/>
            <w:shd w:val="clear" w:color="auto" w:fill="auto"/>
            <w:vAlign w:val="center"/>
          </w:tcPr>
          <w:p w14:paraId="46B4E61A" w14:textId="77777777" w:rsidR="0043078F" w:rsidRPr="00CB15D8" w:rsidRDefault="0043078F" w:rsidP="00590692">
            <w:pPr>
              <w:spacing w:after="0"/>
              <w:jc w:val="both"/>
              <w:rPr>
                <w:sz w:val="20"/>
                <w:szCs w:val="20"/>
                <w:lang w:val="en-GB"/>
              </w:rPr>
            </w:pPr>
            <w:r w:rsidRPr="00CB15D8">
              <w:rPr>
                <w:sz w:val="20"/>
                <w:szCs w:val="20"/>
                <w:lang w:val="en-GB"/>
              </w:rPr>
              <w:t>An arbitrary key value pair.</w:t>
            </w:r>
          </w:p>
        </w:tc>
      </w:tr>
      <w:tr w:rsidR="0043078F" w:rsidRPr="00E32CB2" w14:paraId="69A0B569" w14:textId="77777777" w:rsidTr="00CB15D8">
        <w:tc>
          <w:tcPr>
            <w:tcW w:w="1384" w:type="dxa"/>
            <w:vMerge/>
            <w:shd w:val="clear" w:color="auto" w:fill="auto"/>
          </w:tcPr>
          <w:p w14:paraId="15A8FA5D" w14:textId="77777777" w:rsidR="0043078F" w:rsidRPr="00CB15D8" w:rsidRDefault="0043078F" w:rsidP="00CB15D8">
            <w:pPr>
              <w:spacing w:after="0"/>
              <w:rPr>
                <w:sz w:val="20"/>
                <w:szCs w:val="20"/>
              </w:rPr>
            </w:pPr>
          </w:p>
        </w:tc>
        <w:tc>
          <w:tcPr>
            <w:tcW w:w="425" w:type="dxa"/>
            <w:vMerge w:val="restart"/>
            <w:shd w:val="clear" w:color="auto" w:fill="auto"/>
          </w:tcPr>
          <w:p w14:paraId="0E99708B" w14:textId="77777777" w:rsidR="0043078F" w:rsidRPr="00CB15D8" w:rsidRDefault="0043078F" w:rsidP="00CB15D8">
            <w:pPr>
              <w:spacing w:after="0"/>
              <w:rPr>
                <w:sz w:val="20"/>
                <w:szCs w:val="20"/>
                <w:lang w:val="en-GB"/>
              </w:rPr>
            </w:pPr>
          </w:p>
        </w:tc>
        <w:tc>
          <w:tcPr>
            <w:tcW w:w="1418" w:type="dxa"/>
            <w:shd w:val="clear" w:color="auto" w:fill="auto"/>
            <w:vAlign w:val="center"/>
          </w:tcPr>
          <w:p w14:paraId="2F7F4529" w14:textId="77777777" w:rsidR="0043078F" w:rsidRPr="00CB15D8" w:rsidRDefault="0043078F" w:rsidP="00CB15D8">
            <w:pPr>
              <w:spacing w:after="0"/>
              <w:rPr>
                <w:sz w:val="20"/>
                <w:szCs w:val="20"/>
                <w:lang w:val="en-GB"/>
              </w:rPr>
            </w:pPr>
            <w:proofErr w:type="spellStart"/>
            <w:r w:rsidRPr="00CB15D8">
              <w:rPr>
                <w:sz w:val="20"/>
                <w:szCs w:val="20"/>
                <w:lang w:val="en-GB"/>
              </w:rPr>
              <w:t>TypeOfKey</w:t>
            </w:r>
            <w:proofErr w:type="spellEnd"/>
          </w:p>
        </w:tc>
        <w:tc>
          <w:tcPr>
            <w:tcW w:w="567" w:type="dxa"/>
            <w:shd w:val="clear" w:color="auto" w:fill="auto"/>
            <w:vAlign w:val="center"/>
          </w:tcPr>
          <w:p w14:paraId="408D065E" w14:textId="77777777" w:rsidR="0043078F" w:rsidRPr="00CB15D8" w:rsidRDefault="0043078F" w:rsidP="00CB15D8">
            <w:pPr>
              <w:spacing w:after="0"/>
              <w:rPr>
                <w:sz w:val="20"/>
                <w:szCs w:val="20"/>
                <w:lang w:val="en-GB"/>
              </w:rPr>
            </w:pPr>
            <w:r w:rsidRPr="00CB15D8">
              <w:rPr>
                <w:sz w:val="20"/>
                <w:szCs w:val="20"/>
                <w:lang w:val="en-GB"/>
              </w:rPr>
              <w:t>0:1</w:t>
            </w:r>
          </w:p>
        </w:tc>
        <w:tc>
          <w:tcPr>
            <w:tcW w:w="2268" w:type="dxa"/>
            <w:shd w:val="clear" w:color="auto" w:fill="auto"/>
            <w:vAlign w:val="center"/>
          </w:tcPr>
          <w:p w14:paraId="7D3A2122" w14:textId="77777777" w:rsidR="0043078F" w:rsidRPr="00CB15D8" w:rsidRDefault="0043078F" w:rsidP="00CB15D8">
            <w:pPr>
              <w:spacing w:after="0"/>
              <w:rPr>
                <w:sz w:val="20"/>
                <w:szCs w:val="20"/>
                <w:lang w:val="en-GB"/>
              </w:rPr>
            </w:pPr>
            <w:proofErr w:type="spellStart"/>
            <w:proofErr w:type="gramStart"/>
            <w:r w:rsidRPr="00CB15D8">
              <w:rPr>
                <w:sz w:val="20"/>
                <w:szCs w:val="20"/>
                <w:lang w:val="en-GB"/>
              </w:rPr>
              <w:t>xsd:normalizedString</w:t>
            </w:r>
            <w:proofErr w:type="spellEnd"/>
            <w:proofErr w:type="gramEnd"/>
          </w:p>
        </w:tc>
        <w:tc>
          <w:tcPr>
            <w:tcW w:w="4252" w:type="dxa"/>
            <w:shd w:val="clear" w:color="auto" w:fill="auto"/>
            <w:vAlign w:val="center"/>
          </w:tcPr>
          <w:p w14:paraId="3A15FF27" w14:textId="77777777" w:rsidR="0043078F" w:rsidRPr="00CB15D8" w:rsidRDefault="0043078F" w:rsidP="00590692">
            <w:pPr>
              <w:spacing w:after="0"/>
              <w:jc w:val="both"/>
              <w:rPr>
                <w:sz w:val="20"/>
                <w:szCs w:val="20"/>
                <w:lang w:val="en-GB"/>
              </w:rPr>
            </w:pPr>
            <w:r w:rsidRPr="00CB15D8">
              <w:rPr>
                <w:b/>
                <w:sz w:val="20"/>
                <w:szCs w:val="20"/>
                <w:lang w:val="en-GB"/>
              </w:rPr>
              <w:t xml:space="preserve">Attribute </w:t>
            </w:r>
            <w:r w:rsidRPr="00CB15D8">
              <w:rPr>
                <w:sz w:val="20"/>
                <w:szCs w:val="20"/>
                <w:lang w:val="en-GB"/>
              </w:rPr>
              <w:t>that specifies the type / purpose of the KEY VALUE pair.</w:t>
            </w:r>
          </w:p>
          <w:p w14:paraId="78EA40EC" w14:textId="77777777" w:rsidR="0043078F" w:rsidRPr="00CB15D8" w:rsidRDefault="0043078F" w:rsidP="00590692">
            <w:pPr>
              <w:spacing w:after="0"/>
              <w:jc w:val="both"/>
              <w:rPr>
                <w:sz w:val="20"/>
                <w:szCs w:val="20"/>
                <w:highlight w:val="lightGray"/>
                <w:lang w:val="fr-FR" w:eastAsia="fr-FR"/>
              </w:rPr>
            </w:pPr>
            <w:r w:rsidRPr="00CB15D8">
              <w:rPr>
                <w:sz w:val="20"/>
                <w:szCs w:val="20"/>
                <w:highlight w:val="lightGray"/>
                <w:lang w:val="fr-FR" w:eastAsia="fr-FR"/>
              </w:rPr>
              <w:t>Type de clé</w:t>
            </w:r>
          </w:p>
          <w:p w14:paraId="5D42E038" w14:textId="3F2DEBF5" w:rsidR="0043078F" w:rsidRPr="00627BE1" w:rsidRDefault="0043078F" w:rsidP="00590692">
            <w:pPr>
              <w:spacing w:after="0"/>
              <w:jc w:val="both"/>
              <w:rPr>
                <w:sz w:val="20"/>
                <w:szCs w:val="20"/>
                <w:highlight w:val="lightGray"/>
                <w:lang w:val="fr-FR" w:eastAsia="fr-FR"/>
              </w:rPr>
            </w:pPr>
            <w:r w:rsidRPr="00CB15D8">
              <w:rPr>
                <w:sz w:val="20"/>
                <w:szCs w:val="20"/>
                <w:highlight w:val="lightGray"/>
                <w:lang w:val="fr-FR" w:eastAsia="fr-FR"/>
              </w:rPr>
              <w:t>Seule la valeur "ALTERNATE_IDENTIFIER"</w:t>
            </w:r>
            <w:r w:rsidR="00627BE1">
              <w:rPr>
                <w:sz w:val="20"/>
                <w:szCs w:val="20"/>
                <w:highlight w:val="lightGray"/>
                <w:lang w:val="fr-FR" w:eastAsia="fr-FR"/>
              </w:rPr>
              <w:t xml:space="preserve"> </w:t>
            </w:r>
            <w:r w:rsidRPr="00CB15D8">
              <w:rPr>
                <w:sz w:val="20"/>
                <w:szCs w:val="20"/>
                <w:highlight w:val="lightGray"/>
                <w:lang w:val="fr-FR" w:eastAsia="fr-FR"/>
              </w:rPr>
              <w:t>est reconnue dans le cadre du profil. Tout autre</w:t>
            </w:r>
            <w:r w:rsidR="00627BE1">
              <w:rPr>
                <w:sz w:val="20"/>
                <w:szCs w:val="20"/>
                <w:highlight w:val="lightGray"/>
                <w:lang w:val="fr-FR" w:eastAsia="fr-FR"/>
              </w:rPr>
              <w:t xml:space="preserve"> </w:t>
            </w:r>
            <w:r w:rsidRPr="00CB15D8">
              <w:rPr>
                <w:sz w:val="20"/>
                <w:szCs w:val="20"/>
                <w:highlight w:val="lightGray"/>
                <w:lang w:val="fr-FR" w:eastAsia="fr-FR"/>
              </w:rPr>
              <w:t>type de type de clé devra être ignoré (sans</w:t>
            </w:r>
            <w:r w:rsidR="00627BE1">
              <w:rPr>
                <w:sz w:val="20"/>
                <w:szCs w:val="20"/>
                <w:highlight w:val="lightGray"/>
                <w:lang w:val="fr-FR" w:eastAsia="fr-FR"/>
              </w:rPr>
              <w:t xml:space="preserve"> </w:t>
            </w:r>
            <w:r w:rsidRPr="00CB15D8">
              <w:rPr>
                <w:sz w:val="20"/>
                <w:szCs w:val="20"/>
                <w:highlight w:val="lightGray"/>
                <w:lang w:val="fr-FR" w:eastAsia="fr-FR"/>
              </w:rPr>
              <w:t>toutefois générer d'erreur</w:t>
            </w:r>
            <w:r w:rsidRPr="00CB15D8">
              <w:rPr>
                <w:sz w:val="20"/>
                <w:szCs w:val="20"/>
                <w:lang w:val="fr-FR" w:eastAsia="fr-FR"/>
              </w:rPr>
              <w:t>).</w:t>
            </w:r>
          </w:p>
        </w:tc>
      </w:tr>
      <w:tr w:rsidR="0043078F" w:rsidRPr="00E515EB" w14:paraId="06AF7851" w14:textId="77777777" w:rsidTr="00CB15D8">
        <w:tc>
          <w:tcPr>
            <w:tcW w:w="1384" w:type="dxa"/>
            <w:vMerge/>
            <w:shd w:val="clear" w:color="auto" w:fill="auto"/>
          </w:tcPr>
          <w:p w14:paraId="555C5AA7" w14:textId="77777777" w:rsidR="0043078F" w:rsidRPr="00627BE1" w:rsidRDefault="0043078F" w:rsidP="00CB15D8">
            <w:pPr>
              <w:spacing w:after="0"/>
              <w:rPr>
                <w:sz w:val="20"/>
                <w:szCs w:val="20"/>
                <w:lang w:val="fr-FR"/>
              </w:rPr>
            </w:pPr>
          </w:p>
        </w:tc>
        <w:tc>
          <w:tcPr>
            <w:tcW w:w="425" w:type="dxa"/>
            <w:vMerge/>
            <w:shd w:val="clear" w:color="auto" w:fill="auto"/>
          </w:tcPr>
          <w:p w14:paraId="530EACE2" w14:textId="77777777" w:rsidR="0043078F" w:rsidRPr="00627BE1" w:rsidRDefault="0043078F" w:rsidP="00CB15D8">
            <w:pPr>
              <w:spacing w:after="0"/>
              <w:rPr>
                <w:sz w:val="20"/>
                <w:szCs w:val="20"/>
                <w:lang w:val="fr-FR"/>
              </w:rPr>
            </w:pPr>
          </w:p>
        </w:tc>
        <w:tc>
          <w:tcPr>
            <w:tcW w:w="1418" w:type="dxa"/>
            <w:shd w:val="clear" w:color="auto" w:fill="auto"/>
            <w:vAlign w:val="center"/>
          </w:tcPr>
          <w:p w14:paraId="750B295F" w14:textId="77777777" w:rsidR="0043078F" w:rsidRPr="00CB15D8" w:rsidRDefault="0043078F" w:rsidP="00CB15D8">
            <w:pPr>
              <w:spacing w:after="0"/>
              <w:rPr>
                <w:sz w:val="20"/>
                <w:szCs w:val="20"/>
                <w:lang w:val="en-GB"/>
              </w:rPr>
            </w:pPr>
            <w:r w:rsidRPr="00CB15D8">
              <w:rPr>
                <w:sz w:val="20"/>
                <w:szCs w:val="20"/>
                <w:lang w:val="en-GB"/>
              </w:rPr>
              <w:t>Key</w:t>
            </w:r>
          </w:p>
        </w:tc>
        <w:tc>
          <w:tcPr>
            <w:tcW w:w="567" w:type="dxa"/>
            <w:shd w:val="clear" w:color="auto" w:fill="auto"/>
            <w:vAlign w:val="center"/>
          </w:tcPr>
          <w:p w14:paraId="483F2875" w14:textId="77777777" w:rsidR="0043078F" w:rsidRPr="00CB15D8" w:rsidRDefault="0043078F" w:rsidP="00CB15D8">
            <w:pPr>
              <w:spacing w:after="0"/>
              <w:rPr>
                <w:sz w:val="20"/>
                <w:szCs w:val="20"/>
                <w:lang w:val="en-GB"/>
              </w:rPr>
            </w:pPr>
            <w:r w:rsidRPr="00CB15D8">
              <w:rPr>
                <w:sz w:val="20"/>
                <w:szCs w:val="20"/>
                <w:lang w:val="en-GB"/>
              </w:rPr>
              <w:t>1:1</w:t>
            </w:r>
          </w:p>
        </w:tc>
        <w:tc>
          <w:tcPr>
            <w:tcW w:w="2268" w:type="dxa"/>
            <w:shd w:val="clear" w:color="auto" w:fill="auto"/>
            <w:vAlign w:val="center"/>
          </w:tcPr>
          <w:p w14:paraId="39FFEF97" w14:textId="77777777" w:rsidR="0043078F" w:rsidRPr="00CB15D8" w:rsidRDefault="0043078F" w:rsidP="00CB15D8">
            <w:pPr>
              <w:spacing w:after="0"/>
              <w:rPr>
                <w:sz w:val="20"/>
                <w:szCs w:val="20"/>
                <w:lang w:val="en-GB"/>
              </w:rPr>
            </w:pPr>
            <w:proofErr w:type="spellStart"/>
            <w:proofErr w:type="gramStart"/>
            <w:r w:rsidRPr="00CB15D8">
              <w:rPr>
                <w:sz w:val="20"/>
                <w:szCs w:val="20"/>
                <w:lang w:val="en-GB"/>
              </w:rPr>
              <w:t>xsd:normalizedString</w:t>
            </w:r>
            <w:proofErr w:type="spellEnd"/>
            <w:proofErr w:type="gramEnd"/>
          </w:p>
        </w:tc>
        <w:tc>
          <w:tcPr>
            <w:tcW w:w="4252" w:type="dxa"/>
            <w:shd w:val="clear" w:color="auto" w:fill="auto"/>
            <w:vAlign w:val="center"/>
          </w:tcPr>
          <w:p w14:paraId="2A973A97" w14:textId="77777777" w:rsidR="0043078F" w:rsidRPr="00CB15D8" w:rsidRDefault="0043078F" w:rsidP="00590692">
            <w:pPr>
              <w:spacing w:after="0"/>
              <w:jc w:val="both"/>
              <w:rPr>
                <w:sz w:val="20"/>
                <w:szCs w:val="20"/>
                <w:lang w:val="en-GB"/>
              </w:rPr>
            </w:pPr>
            <w:r w:rsidRPr="00CB15D8">
              <w:rPr>
                <w:sz w:val="20"/>
                <w:szCs w:val="20"/>
                <w:lang w:val="en-GB"/>
              </w:rPr>
              <w:t>Key of KEY VALUE.</w:t>
            </w:r>
          </w:p>
        </w:tc>
      </w:tr>
      <w:tr w:rsidR="0043078F" w:rsidRPr="00E515EB" w14:paraId="1B6054D1" w14:textId="77777777" w:rsidTr="00CB15D8">
        <w:tc>
          <w:tcPr>
            <w:tcW w:w="1384" w:type="dxa"/>
            <w:vMerge/>
            <w:shd w:val="clear" w:color="auto" w:fill="auto"/>
          </w:tcPr>
          <w:p w14:paraId="14A77D84" w14:textId="77777777" w:rsidR="0043078F" w:rsidRPr="00CB15D8" w:rsidRDefault="0043078F" w:rsidP="00CB15D8">
            <w:pPr>
              <w:spacing w:after="0"/>
              <w:rPr>
                <w:sz w:val="20"/>
                <w:szCs w:val="20"/>
              </w:rPr>
            </w:pPr>
          </w:p>
        </w:tc>
        <w:tc>
          <w:tcPr>
            <w:tcW w:w="425" w:type="dxa"/>
            <w:vMerge/>
            <w:shd w:val="clear" w:color="auto" w:fill="auto"/>
          </w:tcPr>
          <w:p w14:paraId="7886EC5E" w14:textId="77777777" w:rsidR="0043078F" w:rsidRPr="00CB15D8" w:rsidRDefault="0043078F" w:rsidP="00CB15D8">
            <w:pPr>
              <w:spacing w:after="0"/>
              <w:rPr>
                <w:sz w:val="20"/>
                <w:szCs w:val="20"/>
                <w:lang w:val="en-GB"/>
              </w:rPr>
            </w:pPr>
          </w:p>
        </w:tc>
        <w:tc>
          <w:tcPr>
            <w:tcW w:w="1418" w:type="dxa"/>
            <w:shd w:val="clear" w:color="auto" w:fill="auto"/>
            <w:vAlign w:val="center"/>
          </w:tcPr>
          <w:p w14:paraId="6B26D3EC" w14:textId="77777777" w:rsidR="0043078F" w:rsidRPr="00CB15D8" w:rsidRDefault="0043078F" w:rsidP="00CB15D8">
            <w:pPr>
              <w:spacing w:after="0"/>
              <w:rPr>
                <w:sz w:val="20"/>
                <w:szCs w:val="20"/>
                <w:lang w:val="en-GB"/>
              </w:rPr>
            </w:pPr>
            <w:r w:rsidRPr="00CB15D8">
              <w:rPr>
                <w:sz w:val="20"/>
                <w:szCs w:val="20"/>
                <w:lang w:val="en-GB"/>
              </w:rPr>
              <w:t>Value</w:t>
            </w:r>
          </w:p>
        </w:tc>
        <w:tc>
          <w:tcPr>
            <w:tcW w:w="567" w:type="dxa"/>
            <w:shd w:val="clear" w:color="auto" w:fill="auto"/>
            <w:vAlign w:val="center"/>
          </w:tcPr>
          <w:p w14:paraId="4B9CF5A7" w14:textId="77777777" w:rsidR="0043078F" w:rsidRPr="00CB15D8" w:rsidRDefault="0043078F" w:rsidP="00CB15D8">
            <w:pPr>
              <w:spacing w:after="0"/>
              <w:rPr>
                <w:sz w:val="20"/>
                <w:szCs w:val="20"/>
                <w:lang w:val="en-GB"/>
              </w:rPr>
            </w:pPr>
            <w:r w:rsidRPr="00CB15D8">
              <w:rPr>
                <w:sz w:val="20"/>
                <w:szCs w:val="20"/>
                <w:lang w:val="en-GB"/>
              </w:rPr>
              <w:t>1:1</w:t>
            </w:r>
          </w:p>
        </w:tc>
        <w:tc>
          <w:tcPr>
            <w:tcW w:w="2268" w:type="dxa"/>
            <w:shd w:val="clear" w:color="auto" w:fill="auto"/>
            <w:vAlign w:val="center"/>
          </w:tcPr>
          <w:p w14:paraId="5F88D751" w14:textId="77777777" w:rsidR="0043078F" w:rsidRPr="00CB15D8" w:rsidRDefault="0043078F" w:rsidP="00CB15D8">
            <w:pPr>
              <w:spacing w:after="0"/>
              <w:rPr>
                <w:sz w:val="20"/>
                <w:szCs w:val="20"/>
                <w:lang w:val="en-GB"/>
              </w:rPr>
            </w:pPr>
            <w:proofErr w:type="spellStart"/>
            <w:proofErr w:type="gramStart"/>
            <w:r w:rsidRPr="00CB15D8">
              <w:rPr>
                <w:sz w:val="20"/>
                <w:szCs w:val="20"/>
                <w:lang w:val="en-GB"/>
              </w:rPr>
              <w:t>xsd:normalizedString</w:t>
            </w:r>
            <w:proofErr w:type="spellEnd"/>
            <w:proofErr w:type="gramEnd"/>
          </w:p>
        </w:tc>
        <w:tc>
          <w:tcPr>
            <w:tcW w:w="4252" w:type="dxa"/>
            <w:shd w:val="clear" w:color="auto" w:fill="auto"/>
            <w:vAlign w:val="center"/>
          </w:tcPr>
          <w:p w14:paraId="1FB91B7D" w14:textId="77777777" w:rsidR="0043078F" w:rsidRPr="00CB15D8" w:rsidRDefault="0043078F" w:rsidP="00590692">
            <w:pPr>
              <w:spacing w:after="0"/>
              <w:jc w:val="both"/>
              <w:rPr>
                <w:sz w:val="20"/>
                <w:szCs w:val="20"/>
                <w:lang w:val="en-GB"/>
              </w:rPr>
            </w:pPr>
            <w:r w:rsidRPr="00CB15D8">
              <w:rPr>
                <w:sz w:val="20"/>
                <w:szCs w:val="20"/>
                <w:lang w:val="en-GB"/>
              </w:rPr>
              <w:t>Value of KEY VALUE.</w:t>
            </w:r>
          </w:p>
        </w:tc>
      </w:tr>
    </w:tbl>
    <w:p w14:paraId="59A29790" w14:textId="77777777" w:rsidR="00204A83" w:rsidRDefault="00204A83" w:rsidP="00922ED9">
      <w:pPr>
        <w:pStyle w:val="Titre3"/>
        <w:rPr>
          <w:lang w:val="fr-FR"/>
        </w:rPr>
      </w:pPr>
      <w:r>
        <w:rPr>
          <w:lang w:val="fr-FR"/>
        </w:rPr>
        <w:t>Identifiant des arrêts</w:t>
      </w:r>
      <w:bookmarkEnd w:id="112"/>
    </w:p>
    <w:p w14:paraId="4D9D4DA6" w14:textId="77777777" w:rsidR="00094EA4" w:rsidRPr="0075267B" w:rsidRDefault="00094EA4" w:rsidP="00322776">
      <w:pPr>
        <w:jc w:val="both"/>
        <w:rPr>
          <w:lang w:val="fr-FR"/>
        </w:rPr>
      </w:pPr>
      <w:r w:rsidRPr="0075267B">
        <w:rPr>
          <w:lang w:val="fr-FR"/>
        </w:rPr>
        <w:t>Pour mémoire, dans SIRI les identifiants sont des NMTOKEN et doivent donc en respecter la syntaxe (</w:t>
      </w:r>
      <w:proofErr w:type="spellStart"/>
      <w:proofErr w:type="gramStart"/>
      <w:r w:rsidRPr="0075267B">
        <w:rPr>
          <w:lang w:val="fr-FR"/>
        </w:rPr>
        <w:t>cf</w:t>
      </w:r>
      <w:proofErr w:type="spellEnd"/>
      <w:r w:rsidRPr="0075267B">
        <w:rPr>
          <w:lang w:val="fr-FR"/>
        </w:rPr>
        <w:t>:</w:t>
      </w:r>
      <w:proofErr w:type="gramEnd"/>
      <w:r w:rsidRPr="0075267B">
        <w:rPr>
          <w:lang w:val="fr-FR"/>
        </w:rPr>
        <w:t xml:space="preserve"> </w:t>
      </w:r>
      <w:hyperlink r:id="rId19" w:anchor="NMTOKEN" w:history="1">
        <w:r w:rsidRPr="0075267B">
          <w:rPr>
            <w:lang w:val="fr-FR"/>
          </w:rPr>
          <w:t>https://www.w3.org/TR/xmlschema11-2/#NMTOKEN</w:t>
        </w:r>
      </w:hyperlink>
      <w:r w:rsidRPr="0075267B">
        <w:rPr>
          <w:lang w:val="fr-FR"/>
        </w:rPr>
        <w:t>), c’est-à-dire ne contenir que des lettres, des chiffres, des points [ . ] , des tirets [ - ], des soulignés [ _ ] et des deux-points [ : ] (pas d'espace).</w:t>
      </w:r>
    </w:p>
    <w:p w14:paraId="26B8A715" w14:textId="77777777" w:rsidR="00094EA4" w:rsidRPr="0075267B" w:rsidRDefault="00094EA4" w:rsidP="00322776">
      <w:pPr>
        <w:jc w:val="both"/>
        <w:rPr>
          <w:lang w:val="fr-FR"/>
        </w:rPr>
      </w:pPr>
      <w:r w:rsidRPr="0075267B">
        <w:rPr>
          <w:highlight w:val="green"/>
          <w:lang w:val="fr-FR"/>
        </w:rPr>
        <w:t>L'</w:t>
      </w:r>
      <w:proofErr w:type="spellStart"/>
      <w:r w:rsidRPr="0075267B">
        <w:rPr>
          <w:highlight w:val="green"/>
          <w:lang w:val="fr-FR"/>
        </w:rPr>
        <w:t>utlisation</w:t>
      </w:r>
      <w:proofErr w:type="spellEnd"/>
      <w:r w:rsidRPr="0075267B">
        <w:rPr>
          <w:highlight w:val="green"/>
          <w:lang w:val="fr-FR"/>
        </w:rPr>
        <w:t xml:space="preserve"> d’identifiants locaux est toutefois interdite dans les échanges entre les concentrateurs et le relais (sauf dans le cas ci-dessous).</w:t>
      </w:r>
    </w:p>
    <w:p w14:paraId="14EE98F0" w14:textId="77777777" w:rsidR="004E5C44" w:rsidRDefault="00094EA4" w:rsidP="00322776">
      <w:pPr>
        <w:jc w:val="both"/>
        <w:rPr>
          <w:lang w:val="fr-FR"/>
        </w:rPr>
      </w:pPr>
      <w:r w:rsidRPr="0075267B">
        <w:rPr>
          <w:lang w:val="fr-FR"/>
        </w:rPr>
        <w:t xml:space="preserve">Le tableau ci-dessous présente la mise en correspondance des différents types d'arrêt </w:t>
      </w:r>
      <w:r w:rsidR="004E5C44">
        <w:rPr>
          <w:lang w:val="fr-FR"/>
        </w:rPr>
        <w:t xml:space="preserve">définis dans le profil </w:t>
      </w:r>
      <w:proofErr w:type="spellStart"/>
      <w:r w:rsidR="004E5C44">
        <w:rPr>
          <w:lang w:val="fr-FR"/>
        </w:rPr>
        <w:t>NeTEx</w:t>
      </w:r>
      <w:proofErr w:type="spellEnd"/>
      <w:r w:rsidR="004E5C44">
        <w:rPr>
          <w:lang w:val="fr-FR"/>
        </w:rPr>
        <w:t xml:space="preserve"> </w:t>
      </w:r>
      <w:r w:rsidR="00C8204C">
        <w:rPr>
          <w:lang w:val="fr-FR"/>
        </w:rPr>
        <w:t>France des arrêts</w:t>
      </w:r>
      <w:r w:rsidR="004E5C44" w:rsidRPr="0075267B">
        <w:rPr>
          <w:lang w:val="fr-FR"/>
        </w:rPr>
        <w:t xml:space="preserve"> </w:t>
      </w:r>
      <w:r w:rsidRPr="0075267B">
        <w:rPr>
          <w:lang w:val="fr-FR"/>
        </w:rPr>
        <w:t>et la formation des identifiants correspondants.</w:t>
      </w:r>
      <w:r w:rsidR="008D4C6D">
        <w:rPr>
          <w:lang w:val="fr-FR"/>
        </w:rPr>
        <w:t xml:space="preserve"> </w:t>
      </w:r>
      <w:r w:rsidR="004E5C44">
        <w:rPr>
          <w:lang w:val="fr-FR"/>
        </w:rPr>
        <w:t xml:space="preserve">Pour rappel les arrêts respectent la structure suivante : </w:t>
      </w:r>
    </w:p>
    <w:p w14:paraId="206DED88" w14:textId="77777777" w:rsidR="004E5C44" w:rsidRDefault="005B70CC" w:rsidP="006A5567">
      <w:pPr>
        <w:jc w:val="center"/>
        <w:rPr>
          <w:noProof/>
          <w:lang w:val="fr-FR" w:eastAsia="fr-FR"/>
        </w:rPr>
      </w:pPr>
      <w:r w:rsidRPr="00CE697B">
        <w:rPr>
          <w:noProof/>
          <w:lang w:val="fr-FR" w:eastAsia="fr-FR"/>
        </w:rPr>
        <w:drawing>
          <wp:inline distT="0" distB="0" distL="0" distR="0" wp14:anchorId="1A3BE16B" wp14:editId="06438FC1">
            <wp:extent cx="2917825" cy="2687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7825" cy="2687320"/>
                    </a:xfrm>
                    <a:prstGeom prst="rect">
                      <a:avLst/>
                    </a:prstGeom>
                    <a:noFill/>
                    <a:ln>
                      <a:noFill/>
                    </a:ln>
                  </pic:spPr>
                </pic:pic>
              </a:graphicData>
            </a:graphic>
          </wp:inline>
        </w:drawing>
      </w:r>
    </w:p>
    <w:p w14:paraId="343E32AE" w14:textId="77777777" w:rsidR="004E5C44" w:rsidRDefault="006A5567" w:rsidP="003E647F">
      <w:pPr>
        <w:pStyle w:val="Figuretitle"/>
        <w:rPr>
          <w:noProof/>
          <w:lang w:val="fr-FR" w:eastAsia="fr-FR"/>
        </w:rPr>
      </w:pPr>
      <w:r>
        <w:rPr>
          <w:noProof/>
          <w:lang w:val="fr-FR" w:eastAsia="fr-FR"/>
        </w:rPr>
        <w:t>Structure des arrêts</w:t>
      </w:r>
    </w:p>
    <w:p w14:paraId="512B007F" w14:textId="77777777" w:rsidR="00B1109A" w:rsidRPr="0020715E" w:rsidRDefault="00B1109A" w:rsidP="003E647F">
      <w:pPr>
        <w:pStyle w:val="Titre4"/>
      </w:pPr>
      <w:bookmarkStart w:id="114" w:name="_Toc413680753"/>
      <w:r>
        <w:lastRenderedPageBreak/>
        <w:t xml:space="preserve">Codification des </w:t>
      </w:r>
      <w:proofErr w:type="spellStart"/>
      <w:r>
        <w:t>identifiants</w:t>
      </w:r>
      <w:proofErr w:type="spellEnd"/>
      <w:r>
        <w:t xml:space="preserve"> </w:t>
      </w:r>
      <w:proofErr w:type="spellStart"/>
      <w:r>
        <w:t>d'arrêt</w:t>
      </w:r>
      <w:bookmarkEnd w:id="114"/>
      <w:proofErr w:type="spellEnd"/>
    </w:p>
    <w:p w14:paraId="79BEE652" w14:textId="77777777" w:rsidR="003E647F" w:rsidRPr="00CB15D8" w:rsidRDefault="00B1109A" w:rsidP="00CB15D8">
      <w:pPr>
        <w:jc w:val="both"/>
        <w:rPr>
          <w:highlight w:val="lightGray"/>
          <w:lang w:val="fr-FR"/>
        </w:rPr>
      </w:pPr>
      <w:r w:rsidRPr="00CB15D8">
        <w:rPr>
          <w:highlight w:val="lightGray"/>
          <w:lang w:val="fr-FR"/>
        </w:rPr>
        <w:t xml:space="preserve">Les arrêts sont un cas particulier et donneront lieu à une codification spécifique. </w:t>
      </w:r>
    </w:p>
    <w:p w14:paraId="2B96BDFE" w14:textId="77777777" w:rsidR="00B1109A" w:rsidRPr="00CB15D8" w:rsidRDefault="00B1109A" w:rsidP="00CB15D8">
      <w:pPr>
        <w:jc w:val="both"/>
        <w:rPr>
          <w:highlight w:val="lightGray"/>
          <w:lang w:val="fr-FR"/>
        </w:rPr>
      </w:pPr>
      <w:r w:rsidRPr="00CB15D8">
        <w:rPr>
          <w:highlight w:val="lightGray"/>
          <w:lang w:val="fr-FR"/>
        </w:rPr>
        <w:t xml:space="preserve">La forme actuellement </w:t>
      </w:r>
      <w:proofErr w:type="spellStart"/>
      <w:r w:rsidRPr="00CB15D8">
        <w:rPr>
          <w:highlight w:val="lightGray"/>
          <w:lang w:val="fr-FR"/>
        </w:rPr>
        <w:t>envisagéee</w:t>
      </w:r>
      <w:proofErr w:type="spellEnd"/>
      <w:r w:rsidRPr="00CB15D8">
        <w:rPr>
          <w:highlight w:val="lightGray"/>
          <w:lang w:val="fr-FR"/>
        </w:rPr>
        <w:t xml:space="preserve"> étant </w:t>
      </w:r>
      <w:r w:rsidRPr="00CB15D8">
        <w:rPr>
          <w:b/>
          <w:highlight w:val="lightGray"/>
          <w:lang w:val="fr-FR"/>
        </w:rPr>
        <w:t>[Code PAYS</w:t>
      </w:r>
      <w:proofErr w:type="gramStart"/>
      <w:r w:rsidRPr="00CB15D8">
        <w:rPr>
          <w:b/>
          <w:highlight w:val="lightGray"/>
          <w:lang w:val="fr-FR"/>
        </w:rPr>
        <w:t>]:[</w:t>
      </w:r>
      <w:proofErr w:type="gramEnd"/>
      <w:r w:rsidRPr="00CB15D8">
        <w:rPr>
          <w:b/>
          <w:highlight w:val="lightGray"/>
          <w:lang w:val="fr-FR"/>
        </w:rPr>
        <w:t>Code commune INSEE]:[Type d’objet]:[Code arrêt spécifique]:[Code émetteur du code technique ou LOC]</w:t>
      </w:r>
      <w:r w:rsidRPr="00CB15D8">
        <w:rPr>
          <w:highlight w:val="lightGray"/>
          <w:lang w:val="fr-FR"/>
        </w:rPr>
        <w:t>, on aura donc :</w:t>
      </w:r>
    </w:p>
    <w:p w14:paraId="510389D2" w14:textId="77777777" w:rsidR="00B1109A" w:rsidRPr="00CB15D8" w:rsidRDefault="00B1109A" w:rsidP="001C78C1">
      <w:pPr>
        <w:pStyle w:val="Puce1"/>
        <w:rPr>
          <w:highlight w:val="lightGray"/>
        </w:rPr>
      </w:pPr>
      <w:r w:rsidRPr="00CB15D8">
        <w:rPr>
          <w:b/>
          <w:highlight w:val="lightGray"/>
        </w:rPr>
        <w:t>[Code PAYS</w:t>
      </w:r>
      <w:proofErr w:type="gramStart"/>
      <w:r w:rsidRPr="00CB15D8">
        <w:rPr>
          <w:b/>
          <w:highlight w:val="lightGray"/>
        </w:rPr>
        <w:t>]</w:t>
      </w:r>
      <w:r w:rsidRPr="00CB15D8">
        <w:rPr>
          <w:highlight w:val="lightGray"/>
        </w:rPr>
        <w:t>:</w:t>
      </w:r>
      <w:proofErr w:type="gramEnd"/>
      <w:r w:rsidRPr="00CB15D8">
        <w:rPr>
          <w:highlight w:val="lightGray"/>
        </w:rPr>
        <w:t xml:space="preserve"> Identifiant du Pays en respectant la norme ISO 3166-1 (voir:  </w:t>
      </w:r>
      <w:hyperlink r:id="rId21" w:history="1">
        <w:r w:rsidRPr="00CB15D8">
          <w:rPr>
            <w:rStyle w:val="Lienhypertexte"/>
            <w:highlight w:val="lightGray"/>
          </w:rPr>
          <w:t>www.iso.org/iso/country_codes/iso_3166_code_lists.htm</w:t>
        </w:r>
      </w:hyperlink>
      <w:r w:rsidRPr="00CB15D8">
        <w:rPr>
          <w:highlight w:val="lightGray"/>
        </w:rPr>
        <w:t>, FR pour la France  ).</w:t>
      </w:r>
    </w:p>
    <w:p w14:paraId="0FCB213F" w14:textId="77777777" w:rsidR="003E647F" w:rsidRPr="00CB15D8" w:rsidRDefault="00B1109A">
      <w:pPr>
        <w:pStyle w:val="Puce1"/>
        <w:rPr>
          <w:highlight w:val="lightGray"/>
        </w:rPr>
      </w:pPr>
      <w:r w:rsidRPr="00CB15D8">
        <w:rPr>
          <w:b/>
          <w:highlight w:val="lightGray"/>
        </w:rPr>
        <w:t>[Code commune INSEE</w:t>
      </w:r>
      <w:proofErr w:type="gramStart"/>
      <w:r w:rsidRPr="00CB15D8">
        <w:rPr>
          <w:b/>
          <w:highlight w:val="lightGray"/>
        </w:rPr>
        <w:t>]</w:t>
      </w:r>
      <w:r w:rsidRPr="00CB15D8">
        <w:rPr>
          <w:highlight w:val="lightGray"/>
        </w:rPr>
        <w:t>:</w:t>
      </w:r>
      <w:proofErr w:type="gramEnd"/>
      <w:r w:rsidRPr="00CB15D8">
        <w:rPr>
          <w:highlight w:val="lightGray"/>
        </w:rPr>
        <w:t xml:space="preserve"> 5 caractères (exemple : 78297 pour Guyancourt), 2 caractères pour le département et 3 pour la commune elle-même en France métropolitaine et 3 caractères pour le département et 2 pour la commune elle-même pour l’outre-mer.</w:t>
      </w:r>
    </w:p>
    <w:p w14:paraId="7EC72D33" w14:textId="77777777" w:rsidR="003E647F" w:rsidRPr="00CB15D8" w:rsidRDefault="00B1109A" w:rsidP="00C15C56">
      <w:pPr>
        <w:pStyle w:val="Puce1"/>
        <w:numPr>
          <w:ilvl w:val="0"/>
          <w:numId w:val="0"/>
        </w:numPr>
        <w:ind w:left="567"/>
        <w:rPr>
          <w:highlight w:val="lightGray"/>
        </w:rPr>
      </w:pPr>
      <w:r w:rsidRPr="00CB15D8">
        <w:rPr>
          <w:highlight w:val="lightGray"/>
        </w:rPr>
        <w:t>Ce code commune pourra, de façon optionnelle, être complété par le numéro d’arrondissement de commune précédé d’un</w:t>
      </w:r>
      <w:proofErr w:type="gramStart"/>
      <w:r w:rsidRPr="00CB15D8">
        <w:rPr>
          <w:highlight w:val="lightGray"/>
        </w:rPr>
        <w:t xml:space="preserve"> «-</w:t>
      </w:r>
      <w:proofErr w:type="gramEnd"/>
      <w:r w:rsidRPr="00CB15D8">
        <w:rPr>
          <w:highlight w:val="lightGray"/>
        </w:rPr>
        <w:t>» (tiret, ASCII code 45) codé sur un ou deux caractères numériques.</w:t>
      </w:r>
    </w:p>
    <w:p w14:paraId="3A1DEA06" w14:textId="77777777" w:rsidR="00B1109A" w:rsidRPr="00CB15D8" w:rsidRDefault="00B1109A" w:rsidP="00C15C56">
      <w:pPr>
        <w:pStyle w:val="Puce1"/>
        <w:numPr>
          <w:ilvl w:val="0"/>
          <w:numId w:val="0"/>
        </w:numPr>
        <w:ind w:left="567"/>
        <w:rPr>
          <w:highlight w:val="lightGray"/>
        </w:rPr>
      </w:pPr>
      <w:r w:rsidRPr="00CB15D8">
        <w:rPr>
          <w:highlight w:val="lightGray"/>
        </w:rPr>
        <w:t>En cas de mise à jour du code commune par l’INSEE, par souci de pérennité de l’identifiant, on conservera le code attribué initialement (pas de suivi d’un éventuel changement de codification INSEE donc).</w:t>
      </w:r>
    </w:p>
    <w:p w14:paraId="28A7C29F" w14:textId="1CD64F0E" w:rsidR="00B1109A" w:rsidRPr="00CB15D8" w:rsidRDefault="00B1109A" w:rsidP="008E47A4">
      <w:pPr>
        <w:numPr>
          <w:ilvl w:val="0"/>
          <w:numId w:val="49"/>
        </w:numPr>
        <w:spacing w:after="0" w:line="230" w:lineRule="atLeast"/>
        <w:jc w:val="both"/>
        <w:rPr>
          <w:b/>
          <w:highlight w:val="lightGray"/>
          <w:lang w:val="fr-FR"/>
        </w:rPr>
      </w:pPr>
      <w:r w:rsidRPr="00CB15D8">
        <w:rPr>
          <w:b/>
          <w:highlight w:val="lightGray"/>
          <w:lang w:val="fr-FR"/>
        </w:rPr>
        <w:t>[Type d’objet</w:t>
      </w:r>
      <w:proofErr w:type="gramStart"/>
      <w:r w:rsidRPr="00CB15D8">
        <w:rPr>
          <w:b/>
          <w:highlight w:val="lightGray"/>
          <w:lang w:val="fr-FR"/>
        </w:rPr>
        <w:t>]:</w:t>
      </w:r>
      <w:proofErr w:type="gramEnd"/>
      <w:r w:rsidRPr="00CB15D8">
        <w:rPr>
          <w:b/>
          <w:highlight w:val="lightGray"/>
          <w:lang w:val="fr-FR"/>
        </w:rPr>
        <w:t xml:space="preserve"> ZE</w:t>
      </w:r>
      <w:r w:rsidRPr="00CB15D8">
        <w:rPr>
          <w:bCs/>
          <w:highlight w:val="lightGray"/>
          <w:lang w:val="fr-FR"/>
        </w:rPr>
        <w:t xml:space="preserve"> (ZONE D’EMBARQUEMENT), </w:t>
      </w:r>
      <w:r w:rsidRPr="00CB15D8">
        <w:rPr>
          <w:b/>
          <w:highlight w:val="lightGray"/>
          <w:lang w:val="fr-FR"/>
        </w:rPr>
        <w:t>LMO</w:t>
      </w:r>
      <w:r w:rsidRPr="00CB15D8">
        <w:rPr>
          <w:bCs/>
          <w:highlight w:val="lightGray"/>
          <w:lang w:val="fr-FR"/>
        </w:rPr>
        <w:t>(LIEU D’</w:t>
      </w:r>
      <w:r w:rsidR="004F453C">
        <w:rPr>
          <w:bCs/>
          <w:highlight w:val="lightGray"/>
          <w:lang w:val="fr-FR"/>
        </w:rPr>
        <w:t>ARRÊT</w:t>
      </w:r>
      <w:r w:rsidRPr="00CB15D8">
        <w:rPr>
          <w:bCs/>
          <w:highlight w:val="lightGray"/>
          <w:lang w:val="fr-FR"/>
        </w:rPr>
        <w:t xml:space="preserve"> MONOMODAL), </w:t>
      </w:r>
      <w:r w:rsidRPr="00CB15D8">
        <w:rPr>
          <w:b/>
          <w:highlight w:val="lightGray"/>
          <w:lang w:val="fr-FR"/>
        </w:rPr>
        <w:t>PM</w:t>
      </w:r>
      <w:r w:rsidRPr="00CB15D8">
        <w:rPr>
          <w:bCs/>
          <w:highlight w:val="lightGray"/>
          <w:lang w:val="fr-FR"/>
        </w:rPr>
        <w:t xml:space="preserve"> (POLE MONOMODAL), </w:t>
      </w:r>
      <w:r w:rsidRPr="00CB15D8">
        <w:rPr>
          <w:b/>
          <w:highlight w:val="lightGray"/>
          <w:lang w:val="fr-FR"/>
        </w:rPr>
        <w:t>LMU</w:t>
      </w:r>
      <w:r w:rsidRPr="00CB15D8">
        <w:rPr>
          <w:bCs/>
          <w:highlight w:val="lightGray"/>
          <w:lang w:val="fr-FR"/>
        </w:rPr>
        <w:t>(LIEU D’</w:t>
      </w:r>
      <w:r w:rsidR="004F453C">
        <w:rPr>
          <w:bCs/>
          <w:highlight w:val="lightGray"/>
          <w:lang w:val="fr-FR"/>
        </w:rPr>
        <w:t>ARRÊT</w:t>
      </w:r>
      <w:r w:rsidRPr="00CB15D8">
        <w:rPr>
          <w:bCs/>
          <w:highlight w:val="lightGray"/>
          <w:lang w:val="fr-FR"/>
        </w:rPr>
        <w:t xml:space="preserve"> MUTIMODAL), </w:t>
      </w:r>
      <w:r w:rsidRPr="00CB15D8">
        <w:rPr>
          <w:b/>
          <w:highlight w:val="lightGray"/>
          <w:lang w:val="fr-FR"/>
        </w:rPr>
        <w:t>AC</w:t>
      </w:r>
      <w:r w:rsidRPr="00CB15D8">
        <w:rPr>
          <w:bCs/>
          <w:highlight w:val="lightGray"/>
          <w:lang w:val="fr-FR"/>
        </w:rPr>
        <w:t xml:space="preserve"> (ACCES)</w:t>
      </w:r>
      <w:r w:rsidRPr="00CB15D8">
        <w:rPr>
          <w:b/>
          <w:highlight w:val="lightGray"/>
          <w:lang w:val="fr-FR"/>
        </w:rPr>
        <w:t xml:space="preserve"> </w:t>
      </w:r>
    </w:p>
    <w:p w14:paraId="46E20A74" w14:textId="77777777" w:rsidR="00B1109A" w:rsidRPr="00CB15D8" w:rsidRDefault="00B1109A" w:rsidP="008E47A4">
      <w:pPr>
        <w:pStyle w:val="Paragraphedeliste"/>
        <w:numPr>
          <w:ilvl w:val="0"/>
          <w:numId w:val="49"/>
        </w:numPr>
        <w:spacing w:after="200" w:line="276" w:lineRule="auto"/>
        <w:jc w:val="both"/>
        <w:rPr>
          <w:b/>
          <w:highlight w:val="lightGray"/>
          <w:lang w:val="fr-FR"/>
        </w:rPr>
      </w:pPr>
      <w:r w:rsidRPr="00CB15D8">
        <w:rPr>
          <w:highlight w:val="lightGray"/>
          <w:lang w:val="fr-FR"/>
        </w:rPr>
        <w:t>[Code arrêt spécifique</w:t>
      </w:r>
      <w:proofErr w:type="gramStart"/>
      <w:r w:rsidRPr="00CB15D8">
        <w:rPr>
          <w:highlight w:val="lightGray"/>
          <w:lang w:val="fr-FR"/>
        </w:rPr>
        <w:t>]:</w:t>
      </w:r>
      <w:proofErr w:type="gramEnd"/>
      <w:r w:rsidRPr="00CB15D8">
        <w:rPr>
          <w:highlight w:val="lightGray"/>
          <w:lang w:val="fr-FR"/>
        </w:rPr>
        <w:t xml:space="preserve"> </w:t>
      </w:r>
      <w:r w:rsidRPr="00CB15D8">
        <w:rPr>
          <w:bCs/>
          <w:highlight w:val="lightGray"/>
          <w:lang w:val="fr-FR"/>
        </w:rPr>
        <w:t>code technique libre</w:t>
      </w:r>
      <w:r w:rsidRPr="00CB15D8">
        <w:rPr>
          <w:b/>
          <w:highlight w:val="lightGray"/>
          <w:lang w:val="fr-FR"/>
        </w:rPr>
        <w:t xml:space="preserve"> </w:t>
      </w:r>
    </w:p>
    <w:p w14:paraId="68B7E2EC" w14:textId="77777777" w:rsidR="00B1109A" w:rsidRPr="00CB15D8" w:rsidRDefault="00B1109A" w:rsidP="008E47A4">
      <w:pPr>
        <w:pStyle w:val="Paragraphedeliste"/>
        <w:numPr>
          <w:ilvl w:val="0"/>
          <w:numId w:val="49"/>
        </w:numPr>
        <w:spacing w:after="200" w:line="276" w:lineRule="auto"/>
        <w:jc w:val="both"/>
        <w:rPr>
          <w:b/>
          <w:highlight w:val="lightGray"/>
        </w:rPr>
      </w:pPr>
      <w:r w:rsidRPr="00CB15D8">
        <w:rPr>
          <w:highlight w:val="lightGray"/>
          <w:lang w:val="fr-FR"/>
        </w:rPr>
        <w:t xml:space="preserve">[Code émetteur du code technique ou LOC] : Identifiant de l’attributeur de code technique centralisé s’il y en a un et LOC sinon. </w:t>
      </w:r>
      <w:r w:rsidRPr="00CB15D8">
        <w:rPr>
          <w:highlight w:val="lightGray"/>
        </w:rPr>
        <w:t xml:space="preserve">Ci-dessous </w:t>
      </w:r>
      <w:proofErr w:type="spellStart"/>
      <w:r w:rsidRPr="00CB15D8">
        <w:rPr>
          <w:highlight w:val="lightGray"/>
        </w:rPr>
        <w:t>quelques</w:t>
      </w:r>
      <w:proofErr w:type="spellEnd"/>
      <w:r w:rsidRPr="00CB15D8">
        <w:rPr>
          <w:highlight w:val="lightGray"/>
        </w:rPr>
        <w:t xml:space="preserve"> </w:t>
      </w:r>
      <w:proofErr w:type="spellStart"/>
      <w:r w:rsidRPr="00CB15D8">
        <w:rPr>
          <w:highlight w:val="lightGray"/>
        </w:rPr>
        <w:t>pistes</w:t>
      </w:r>
      <w:proofErr w:type="spellEnd"/>
      <w:r w:rsidRPr="00CB15D8">
        <w:rPr>
          <w:highlight w:val="lightGray"/>
        </w:rPr>
        <w:t xml:space="preserve"> pour identifier </w:t>
      </w:r>
      <w:proofErr w:type="spellStart"/>
      <w:r w:rsidRPr="00CB15D8">
        <w:rPr>
          <w:highlight w:val="lightGray"/>
        </w:rPr>
        <w:t>l’attributaire</w:t>
      </w:r>
      <w:proofErr w:type="spellEnd"/>
    </w:p>
    <w:p w14:paraId="71896F51" w14:textId="77777777" w:rsidR="00B1109A" w:rsidRPr="00CB15D8" w:rsidRDefault="00B1109A" w:rsidP="008E47A4">
      <w:pPr>
        <w:pStyle w:val="Paragraphedeliste"/>
        <w:numPr>
          <w:ilvl w:val="2"/>
          <w:numId w:val="49"/>
        </w:numPr>
        <w:spacing w:after="200" w:line="276" w:lineRule="auto"/>
        <w:ind w:left="1134"/>
        <w:jc w:val="both"/>
        <w:rPr>
          <w:b/>
          <w:highlight w:val="lightGray"/>
          <w:lang w:val="fr-FR"/>
        </w:rPr>
      </w:pPr>
      <w:r w:rsidRPr="00CB15D8">
        <w:rPr>
          <w:b/>
          <w:highlight w:val="lightGray"/>
          <w:lang w:val="fr-FR"/>
        </w:rPr>
        <w:t>Si c’est une région : code NUTS (</w:t>
      </w:r>
      <w:hyperlink r:id="rId22" w:history="1">
        <w:r w:rsidRPr="00CB15D8">
          <w:rPr>
            <w:rStyle w:val="Lienhypertexte"/>
            <w:highlight w:val="lightGray"/>
          </w:rPr>
          <w:t>https://eur-lex.europa.eu/eli/reg/2003/1059/2018-01-18</w:t>
        </w:r>
      </w:hyperlink>
      <w:r w:rsidRPr="00CB15D8">
        <w:rPr>
          <w:highlight w:val="lightGray"/>
          <w:lang w:val="fr-FR"/>
        </w:rPr>
        <w:t>) sans le FR, précédé de NUTS (NUTS714 pour Isère par exemple)</w:t>
      </w:r>
    </w:p>
    <w:p w14:paraId="408072BB" w14:textId="77777777" w:rsidR="00B1109A" w:rsidRPr="00CB15D8" w:rsidRDefault="00B1109A" w:rsidP="008E47A4">
      <w:pPr>
        <w:pStyle w:val="Paragraphedeliste"/>
        <w:numPr>
          <w:ilvl w:val="2"/>
          <w:numId w:val="49"/>
        </w:numPr>
        <w:spacing w:after="200" w:line="276" w:lineRule="auto"/>
        <w:ind w:left="1134"/>
        <w:jc w:val="both"/>
        <w:rPr>
          <w:highlight w:val="lightGray"/>
          <w:lang w:val="fr-FR"/>
        </w:rPr>
      </w:pPr>
      <w:r w:rsidRPr="00CB15D8">
        <w:rPr>
          <w:highlight w:val="lightGray"/>
          <w:lang w:val="fr-FR"/>
        </w:rPr>
        <w:t xml:space="preserve">Si c’est une AOT : code NAO de la norme NF-9950 précédé de NAO (NAO17 pour </w:t>
      </w:r>
      <w:proofErr w:type="spellStart"/>
      <w:r w:rsidRPr="00CB15D8">
        <w:rPr>
          <w:highlight w:val="lightGray"/>
          <w:lang w:val="fr-FR"/>
        </w:rPr>
        <w:t>Blefort</w:t>
      </w:r>
      <w:proofErr w:type="spellEnd"/>
      <w:r w:rsidRPr="00CB15D8">
        <w:rPr>
          <w:highlight w:val="lightGray"/>
          <w:lang w:val="fr-FR"/>
        </w:rPr>
        <w:t xml:space="preserve"> par exemple)</w:t>
      </w:r>
    </w:p>
    <w:p w14:paraId="1ABE56F6" w14:textId="56D0A088" w:rsidR="00B1109A" w:rsidRPr="00CB15D8" w:rsidRDefault="00B1109A" w:rsidP="008E47A4">
      <w:pPr>
        <w:pStyle w:val="Paragraphedeliste"/>
        <w:numPr>
          <w:ilvl w:val="2"/>
          <w:numId w:val="49"/>
        </w:numPr>
        <w:spacing w:after="200" w:line="276" w:lineRule="auto"/>
        <w:ind w:left="1134"/>
        <w:jc w:val="both"/>
        <w:rPr>
          <w:highlight w:val="lightGray"/>
          <w:lang w:val="fr-FR"/>
        </w:rPr>
      </w:pPr>
      <w:r w:rsidRPr="00CB15D8">
        <w:rPr>
          <w:highlight w:val="lightGray"/>
          <w:lang w:val="fr-FR"/>
        </w:rPr>
        <w:t>Si un attributeur national est créé, il prendra le code FR</w:t>
      </w:r>
    </w:p>
    <w:p w14:paraId="5B32CA81" w14:textId="77777777" w:rsidR="002C6E0B" w:rsidRDefault="00B1109A" w:rsidP="008E47A4">
      <w:pPr>
        <w:pStyle w:val="Paragraphedeliste"/>
        <w:numPr>
          <w:ilvl w:val="2"/>
          <w:numId w:val="49"/>
        </w:numPr>
        <w:spacing w:after="200" w:line="276" w:lineRule="auto"/>
        <w:ind w:left="1134"/>
        <w:jc w:val="both"/>
        <w:rPr>
          <w:highlight w:val="lightGray"/>
          <w:lang w:val="fr-FR"/>
        </w:rPr>
      </w:pPr>
      <w:proofErr w:type="gramStart"/>
      <w:r w:rsidRPr="00CB15D8">
        <w:rPr>
          <w:highlight w:val="lightGray"/>
          <w:lang w:val="fr-FR"/>
        </w:rPr>
        <w:t>si</w:t>
      </w:r>
      <w:proofErr w:type="gramEnd"/>
      <w:r w:rsidRPr="00CB15D8">
        <w:rPr>
          <w:highlight w:val="lightGray"/>
          <w:lang w:val="fr-FR"/>
        </w:rPr>
        <w:t xml:space="preserve"> le code technique est attribué par le système local : code LOC (comme pour le profil SIRI) .</w:t>
      </w:r>
    </w:p>
    <w:p w14:paraId="131AEBD8" w14:textId="2D8B7C78" w:rsidR="00B1109A" w:rsidRPr="00CB15D8" w:rsidRDefault="00B1109A" w:rsidP="002C6E0B">
      <w:pPr>
        <w:pStyle w:val="Paragraphedeliste"/>
        <w:numPr>
          <w:ilvl w:val="3"/>
          <w:numId w:val="49"/>
        </w:numPr>
        <w:spacing w:after="200" w:line="276" w:lineRule="auto"/>
        <w:ind w:left="1418"/>
        <w:jc w:val="both"/>
        <w:rPr>
          <w:highlight w:val="lightGray"/>
          <w:lang w:val="fr-FR"/>
        </w:rPr>
      </w:pPr>
      <w:r w:rsidRPr="00CB15D8">
        <w:rPr>
          <w:highlight w:val="lightGray"/>
          <w:lang w:val="fr-FR"/>
        </w:rPr>
        <w:t xml:space="preserve">Note : un code LOC est </w:t>
      </w:r>
      <w:r w:rsidR="002C6E0B">
        <w:rPr>
          <w:highlight w:val="lightGray"/>
          <w:lang w:val="fr-FR"/>
        </w:rPr>
        <w:t>à</w:t>
      </w:r>
      <w:r w:rsidRPr="00CB15D8">
        <w:rPr>
          <w:highlight w:val="lightGray"/>
          <w:lang w:val="fr-FR"/>
        </w:rPr>
        <w:t xml:space="preserve"> considérer comme à priori temporaire, en attente de la mise en place d’un système centralisé d’attribution des identifiants </w:t>
      </w:r>
    </w:p>
    <w:p w14:paraId="0AD67418" w14:textId="4270B90E" w:rsidR="00B1109A" w:rsidRPr="00CB15D8" w:rsidRDefault="00B1109A" w:rsidP="008E47A4">
      <w:pPr>
        <w:pStyle w:val="Paragraphedeliste"/>
        <w:numPr>
          <w:ilvl w:val="2"/>
          <w:numId w:val="49"/>
        </w:numPr>
        <w:spacing w:after="200" w:line="276" w:lineRule="auto"/>
        <w:ind w:left="1134"/>
        <w:jc w:val="both"/>
        <w:rPr>
          <w:highlight w:val="lightGray"/>
          <w:lang w:val="fr-FR"/>
        </w:rPr>
      </w:pPr>
      <w:proofErr w:type="gramStart"/>
      <w:r w:rsidRPr="00CB15D8">
        <w:rPr>
          <w:highlight w:val="lightGray"/>
          <w:lang w:val="fr-FR"/>
        </w:rPr>
        <w:t>pour</w:t>
      </w:r>
      <w:proofErr w:type="gramEnd"/>
      <w:r w:rsidRPr="00CB15D8">
        <w:rPr>
          <w:highlight w:val="lightGray"/>
          <w:lang w:val="fr-FR"/>
        </w:rPr>
        <w:t xml:space="preserve"> le mode ferré, le code sera ERA (pour </w:t>
      </w:r>
      <w:proofErr w:type="spellStart"/>
      <w:r w:rsidRPr="00CB15D8">
        <w:rPr>
          <w:highlight w:val="lightGray"/>
          <w:lang w:val="fr-FR"/>
        </w:rPr>
        <w:t>European</w:t>
      </w:r>
      <w:proofErr w:type="spellEnd"/>
      <w:r w:rsidRPr="00CB15D8">
        <w:rPr>
          <w:highlight w:val="lightGray"/>
          <w:lang w:val="fr-FR"/>
        </w:rPr>
        <w:t xml:space="preserve"> Rail Agency) pour les identifiant</w:t>
      </w:r>
      <w:r w:rsidR="002C6E0B">
        <w:rPr>
          <w:highlight w:val="lightGray"/>
          <w:lang w:val="fr-FR"/>
        </w:rPr>
        <w:t>s</w:t>
      </w:r>
      <w:r w:rsidRPr="00CB15D8">
        <w:rPr>
          <w:highlight w:val="lightGray"/>
          <w:lang w:val="fr-FR"/>
        </w:rPr>
        <w:t xml:space="preserve"> issu</w:t>
      </w:r>
      <w:r w:rsidR="002C6E0B">
        <w:rPr>
          <w:highlight w:val="lightGray"/>
          <w:lang w:val="fr-FR"/>
        </w:rPr>
        <w:t>s</w:t>
      </w:r>
      <w:r w:rsidRPr="00CB15D8">
        <w:rPr>
          <w:highlight w:val="lightGray"/>
          <w:lang w:val="fr-FR"/>
        </w:rPr>
        <w:t xml:space="preserve"> de la STI-TAP (à priori les codes UIC ne seront pas utilisés, mais si c’était le cas, le code serait UIC).</w:t>
      </w:r>
    </w:p>
    <w:p w14:paraId="60308027" w14:textId="77777777" w:rsidR="00B1109A" w:rsidRPr="00CB15D8" w:rsidRDefault="00B1109A" w:rsidP="00CB15D8">
      <w:pPr>
        <w:spacing w:after="0"/>
        <w:jc w:val="both"/>
        <w:rPr>
          <w:highlight w:val="lightGray"/>
          <w:lang w:val="fr-FR"/>
        </w:rPr>
      </w:pPr>
      <w:proofErr w:type="spellStart"/>
      <w:r w:rsidRPr="00CB15D8">
        <w:rPr>
          <w:highlight w:val="lightGray"/>
          <w:lang w:val="fr-FR"/>
        </w:rPr>
        <w:t>Examples</w:t>
      </w:r>
      <w:proofErr w:type="spellEnd"/>
      <w:r w:rsidRPr="00CB15D8">
        <w:rPr>
          <w:highlight w:val="lightGray"/>
          <w:lang w:val="fr-FR"/>
        </w:rPr>
        <w:t xml:space="preserve"> : </w:t>
      </w:r>
      <w:r w:rsidRPr="00CB15D8">
        <w:rPr>
          <w:highlight w:val="lightGray"/>
          <w:lang w:val="fr-FR"/>
        </w:rPr>
        <w:tab/>
        <w:t xml:space="preserve">Gare ferré "PARIS MONTPARNASSE 1 2" </w:t>
      </w:r>
    </w:p>
    <w:p w14:paraId="3FB1444A" w14:textId="77777777" w:rsidR="00B1109A" w:rsidRPr="00CB15D8" w:rsidRDefault="00B1109A" w:rsidP="00CB15D8">
      <w:pPr>
        <w:spacing w:after="0"/>
        <w:ind w:left="800" w:firstLine="400"/>
        <w:jc w:val="both"/>
        <w:rPr>
          <w:b/>
          <w:bCs/>
          <w:highlight w:val="lightGray"/>
          <w:lang w:val="fr-FR"/>
        </w:rPr>
      </w:pPr>
      <w:proofErr w:type="gramStart"/>
      <w:r w:rsidRPr="00CB15D8">
        <w:rPr>
          <w:b/>
          <w:bCs/>
          <w:highlight w:val="lightGray"/>
          <w:lang w:val="fr-FR"/>
        </w:rPr>
        <w:t>FR:</w:t>
      </w:r>
      <w:proofErr w:type="gramEnd"/>
      <w:r w:rsidRPr="00CB15D8">
        <w:rPr>
          <w:b/>
          <w:bCs/>
          <w:highlight w:val="lightGray"/>
          <w:lang w:val="fr-FR"/>
        </w:rPr>
        <w:t>75114:LMO:39100:ERA</w:t>
      </w:r>
    </w:p>
    <w:p w14:paraId="0E95A8D9" w14:textId="77777777" w:rsidR="00B1109A" w:rsidRPr="00CB15D8" w:rsidRDefault="00B1109A" w:rsidP="00CB15D8">
      <w:pPr>
        <w:spacing w:after="0"/>
        <w:ind w:left="800" w:firstLine="400"/>
        <w:jc w:val="both"/>
        <w:rPr>
          <w:highlight w:val="lightGray"/>
          <w:lang w:val="fr-FR"/>
        </w:rPr>
      </w:pPr>
      <w:r w:rsidRPr="00CB15D8">
        <w:rPr>
          <w:highlight w:val="lightGray"/>
          <w:lang w:val="fr-FR"/>
        </w:rPr>
        <w:t>Arrêt de bus sur la commune de Guyancourt, attribué par un système transporteur</w:t>
      </w:r>
    </w:p>
    <w:p w14:paraId="1E7B37C5" w14:textId="77777777" w:rsidR="00B1109A" w:rsidRPr="00CB15D8" w:rsidRDefault="00B1109A" w:rsidP="00CB15D8">
      <w:pPr>
        <w:spacing w:after="0"/>
        <w:ind w:left="800" w:firstLine="400"/>
        <w:jc w:val="both"/>
        <w:rPr>
          <w:b/>
          <w:bCs/>
          <w:highlight w:val="lightGray"/>
        </w:rPr>
      </w:pPr>
      <w:r w:rsidRPr="00CB15D8">
        <w:rPr>
          <w:b/>
          <w:bCs/>
          <w:highlight w:val="lightGray"/>
        </w:rPr>
        <w:t>FR:</w:t>
      </w:r>
      <w:proofErr w:type="gramStart"/>
      <w:r w:rsidRPr="00CB15D8">
        <w:rPr>
          <w:b/>
          <w:bCs/>
          <w:highlight w:val="lightGray"/>
        </w:rPr>
        <w:t>78297:ZE</w:t>
      </w:r>
      <w:proofErr w:type="gramEnd"/>
      <w:r w:rsidRPr="00CB15D8">
        <w:rPr>
          <w:b/>
          <w:bCs/>
          <w:highlight w:val="lightGray"/>
        </w:rPr>
        <w:t>:110E8400-E29B-11D4-A716-446655440000:LOC</w:t>
      </w:r>
    </w:p>
    <w:p w14:paraId="7817371C" w14:textId="77777777" w:rsidR="00B1109A" w:rsidRPr="00CB15D8" w:rsidRDefault="00B1109A" w:rsidP="00CB15D8">
      <w:pPr>
        <w:spacing w:after="0"/>
        <w:ind w:left="800" w:firstLine="400"/>
        <w:jc w:val="both"/>
        <w:rPr>
          <w:highlight w:val="lightGray"/>
          <w:lang w:val="fr-FR"/>
        </w:rPr>
      </w:pPr>
      <w:r w:rsidRPr="00CB15D8">
        <w:rPr>
          <w:highlight w:val="lightGray"/>
          <w:lang w:val="fr-FR"/>
        </w:rPr>
        <w:t>Station de métro parisienne</w:t>
      </w:r>
      <w:r w:rsidR="00590692">
        <w:rPr>
          <w:highlight w:val="lightGray"/>
          <w:lang w:val="fr-FR"/>
        </w:rPr>
        <w:t xml:space="preserve">, avec identifiant </w:t>
      </w:r>
      <w:proofErr w:type="spellStart"/>
      <w:r w:rsidR="00590692">
        <w:rPr>
          <w:highlight w:val="lightGray"/>
          <w:lang w:val="fr-FR"/>
        </w:rPr>
        <w:t>IdFM</w:t>
      </w:r>
      <w:proofErr w:type="spellEnd"/>
    </w:p>
    <w:p w14:paraId="2DAA365E" w14:textId="77777777" w:rsidR="00B1109A" w:rsidRPr="00CB15D8" w:rsidRDefault="00B1109A" w:rsidP="00CB15D8">
      <w:pPr>
        <w:spacing w:after="0"/>
        <w:ind w:left="800" w:firstLine="400"/>
        <w:jc w:val="both"/>
        <w:rPr>
          <w:b/>
          <w:bCs/>
          <w:highlight w:val="lightGray"/>
          <w:lang w:val="fr-FR"/>
        </w:rPr>
      </w:pPr>
      <w:proofErr w:type="gramStart"/>
      <w:r w:rsidRPr="00CB15D8">
        <w:rPr>
          <w:b/>
          <w:bCs/>
          <w:highlight w:val="lightGray"/>
          <w:lang w:val="fr-FR"/>
        </w:rPr>
        <w:t>FR:</w:t>
      </w:r>
      <w:proofErr w:type="gramEnd"/>
      <w:r w:rsidRPr="00CB15D8">
        <w:rPr>
          <w:b/>
          <w:bCs/>
          <w:highlight w:val="lightGray"/>
          <w:lang w:val="fr-FR"/>
        </w:rPr>
        <w:t xml:space="preserve">75105:LMO:43289:NUTS10 </w:t>
      </w:r>
    </w:p>
    <w:p w14:paraId="75F47E1A" w14:textId="39B34916" w:rsidR="00B1109A" w:rsidRPr="00CB15D8" w:rsidRDefault="002C6E0B" w:rsidP="00CB15D8">
      <w:pPr>
        <w:jc w:val="both"/>
        <w:rPr>
          <w:highlight w:val="lightGray"/>
          <w:lang w:val="fr-FR"/>
        </w:rPr>
      </w:pPr>
      <w:r>
        <w:rPr>
          <w:highlight w:val="lightGray"/>
          <w:lang w:val="fr-FR"/>
        </w:rPr>
        <w:t>Rappel :</w:t>
      </w:r>
      <w:r w:rsidR="00B1109A" w:rsidRPr="00CB15D8">
        <w:rPr>
          <w:highlight w:val="lightGray"/>
          <w:lang w:val="fr-FR"/>
        </w:rPr>
        <w:t xml:space="preserve"> si l’arrêt a déjà été identifié dans le cadre d’un échange et que l’identifiant utilisé et unique au niveau national et pérenne, on conservera naturellement son identifiant et la codification ci-dessus ne s’applique plus.</w:t>
      </w:r>
    </w:p>
    <w:p w14:paraId="3F969000" w14:textId="77777777" w:rsidR="00204A83" w:rsidRDefault="00204A83" w:rsidP="00922ED9">
      <w:pPr>
        <w:pStyle w:val="Titre3"/>
        <w:rPr>
          <w:lang w:val="fr-FR"/>
        </w:rPr>
      </w:pPr>
      <w:bookmarkStart w:id="115" w:name="_Ref9352828"/>
      <w:r>
        <w:rPr>
          <w:lang w:val="fr-FR"/>
        </w:rPr>
        <w:t>Identifiant des systèmes en communication</w:t>
      </w:r>
      <w:bookmarkEnd w:id="115"/>
    </w:p>
    <w:p w14:paraId="0E1F20DA" w14:textId="77777777" w:rsidR="00D872C1" w:rsidRPr="0075267B" w:rsidRDefault="00D872C1" w:rsidP="00322776">
      <w:pPr>
        <w:jc w:val="both"/>
        <w:rPr>
          <w:lang w:val="fr-FR"/>
        </w:rPr>
      </w:pPr>
      <w:r w:rsidRPr="0075267B">
        <w:rPr>
          <w:lang w:val="fr-FR"/>
        </w:rPr>
        <w:t xml:space="preserve">Dans un échange informatique comme celui proposé par SIRI, il est important que chaque système informatique puisse s'identifier vis-à-vis des autres. </w:t>
      </w:r>
    </w:p>
    <w:p w14:paraId="5B3BFE4C" w14:textId="77777777" w:rsidR="00D872C1" w:rsidRPr="0075267B" w:rsidRDefault="00D872C1" w:rsidP="00322776">
      <w:pPr>
        <w:jc w:val="both"/>
        <w:rPr>
          <w:lang w:val="fr-FR"/>
        </w:rPr>
      </w:pPr>
      <w:r w:rsidRPr="0075267B">
        <w:rPr>
          <w:lang w:val="fr-FR"/>
        </w:rPr>
        <w:lastRenderedPageBreak/>
        <w:t>Cela permet de mettre en place des mécanismes de contrôle d'accès, mais aussi de bien gérer les mécanismes d'abonnement ou encore d'identifier la provenance d'une information.</w:t>
      </w:r>
    </w:p>
    <w:p w14:paraId="27977ECE" w14:textId="77777777" w:rsidR="00D872C1" w:rsidRPr="00C8204C" w:rsidRDefault="00D872C1" w:rsidP="00322776">
      <w:pPr>
        <w:jc w:val="both"/>
        <w:rPr>
          <w:highlight w:val="lightGray"/>
          <w:shd w:val="clear" w:color="auto" w:fill="00FF00"/>
          <w:lang w:val="fr-FR"/>
        </w:rPr>
      </w:pPr>
      <w:r w:rsidRPr="00C8204C">
        <w:rPr>
          <w:highlight w:val="lightGray"/>
          <w:shd w:val="clear" w:color="auto" w:fill="00FF00"/>
          <w:lang w:val="fr-FR"/>
        </w:rPr>
        <w:t xml:space="preserve">Dans le cadre du profil SIRI France, les systèmes s'identifieront de la façon </w:t>
      </w:r>
      <w:proofErr w:type="gramStart"/>
      <w:r w:rsidRPr="00C8204C">
        <w:rPr>
          <w:highlight w:val="lightGray"/>
          <w:shd w:val="clear" w:color="auto" w:fill="00FF00"/>
          <w:lang w:val="fr-FR"/>
        </w:rPr>
        <w:t>suivante:</w:t>
      </w:r>
      <w:proofErr w:type="gramEnd"/>
    </w:p>
    <w:p w14:paraId="79E86C77" w14:textId="77777777" w:rsidR="00D872C1" w:rsidRPr="00C8204C" w:rsidRDefault="00D872C1" w:rsidP="001C78C1">
      <w:pPr>
        <w:pStyle w:val="Puce1"/>
        <w:rPr>
          <w:highlight w:val="lightGray"/>
          <w:shd w:val="clear" w:color="auto" w:fill="00FF00"/>
        </w:rPr>
      </w:pPr>
      <w:r w:rsidRPr="00C8204C">
        <w:rPr>
          <w:highlight w:val="lightGray"/>
          <w:shd w:val="clear" w:color="auto" w:fill="00FF00"/>
        </w:rPr>
        <w:t>[Code Transporteur</w:t>
      </w:r>
      <w:proofErr w:type="gramStart"/>
      <w:r w:rsidRPr="00C8204C">
        <w:rPr>
          <w:highlight w:val="lightGray"/>
          <w:shd w:val="clear" w:color="auto" w:fill="00FF00"/>
        </w:rPr>
        <w:t>]:[</w:t>
      </w:r>
      <w:proofErr w:type="gramEnd"/>
      <w:r w:rsidRPr="00C8204C">
        <w:rPr>
          <w:highlight w:val="lightGray"/>
          <w:shd w:val="clear" w:color="auto" w:fill="00FF00"/>
        </w:rPr>
        <w:t>Nom Transporteur]</w:t>
      </w:r>
    </w:p>
    <w:p w14:paraId="649603F2" w14:textId="77777777" w:rsidR="00D872C1" w:rsidRPr="008A34A0" w:rsidRDefault="00D872C1" w:rsidP="001C78C1">
      <w:pPr>
        <w:pStyle w:val="Puce1"/>
        <w:rPr>
          <w:highlight w:val="lightGray"/>
          <w:shd w:val="clear" w:color="auto" w:fill="00FF00"/>
        </w:rPr>
      </w:pPr>
      <w:r w:rsidRPr="00DF105A">
        <w:rPr>
          <w:highlight w:val="lightGray"/>
          <w:shd w:val="clear" w:color="auto" w:fill="00FF00"/>
        </w:rPr>
        <w:t xml:space="preserve">Où [Code Transporteur] </w:t>
      </w:r>
    </w:p>
    <w:p w14:paraId="6A223859" w14:textId="7F6DDBD5" w:rsidR="007F09FA" w:rsidRPr="00DF105A" w:rsidRDefault="007F09FA" w:rsidP="00322776">
      <w:pPr>
        <w:jc w:val="both"/>
        <w:rPr>
          <w:highlight w:val="lightGray"/>
          <w:shd w:val="clear" w:color="auto" w:fill="00FF00"/>
          <w:lang w:val="fr-FR"/>
        </w:rPr>
      </w:pPr>
      <w:r w:rsidRPr="008A34A0">
        <w:rPr>
          <w:highlight w:val="lightGray"/>
          <w:shd w:val="clear" w:color="auto" w:fill="00FF00"/>
          <w:lang w:val="fr-FR"/>
        </w:rPr>
        <w:t xml:space="preserve">Dans le cas </w:t>
      </w:r>
      <w:proofErr w:type="spellStart"/>
      <w:r w:rsidRPr="008A34A0">
        <w:rPr>
          <w:highlight w:val="lightGray"/>
          <w:shd w:val="clear" w:color="auto" w:fill="00FF00"/>
          <w:lang w:val="fr-FR"/>
        </w:rPr>
        <w:t>general</w:t>
      </w:r>
      <w:proofErr w:type="spellEnd"/>
      <w:r w:rsidR="002C6E0B">
        <w:rPr>
          <w:highlight w:val="lightGray"/>
          <w:shd w:val="clear" w:color="auto" w:fill="00FF00"/>
          <w:lang w:val="fr-FR"/>
        </w:rPr>
        <w:t>,</w:t>
      </w:r>
      <w:r w:rsidRPr="008A34A0">
        <w:rPr>
          <w:highlight w:val="lightGray"/>
          <w:shd w:val="clear" w:color="auto" w:fill="00FF00"/>
          <w:lang w:val="fr-FR"/>
        </w:rPr>
        <w:t xml:space="preserve"> </w:t>
      </w:r>
      <w:r w:rsidR="002C6E0B">
        <w:rPr>
          <w:highlight w:val="lightGray"/>
          <w:shd w:val="clear" w:color="auto" w:fill="00FF00"/>
          <w:lang w:val="fr-FR"/>
        </w:rPr>
        <w:t>l</w:t>
      </w:r>
      <w:r w:rsidRPr="008A34A0">
        <w:rPr>
          <w:highlight w:val="lightGray"/>
          <w:shd w:val="clear" w:color="auto" w:fill="00FF00"/>
          <w:lang w:val="fr-FR"/>
        </w:rPr>
        <w:t xml:space="preserve">e code transporteur, </w:t>
      </w:r>
      <w:proofErr w:type="gramStart"/>
      <w:r w:rsidRPr="008A34A0">
        <w:rPr>
          <w:highlight w:val="lightGray"/>
          <w:shd w:val="clear" w:color="auto" w:fill="00FF00"/>
          <w:lang w:val="fr-FR"/>
        </w:rPr>
        <w:t>est  fourni</w:t>
      </w:r>
      <w:proofErr w:type="gramEnd"/>
      <w:r w:rsidRPr="008A34A0">
        <w:rPr>
          <w:highlight w:val="lightGray"/>
          <w:shd w:val="clear" w:color="auto" w:fill="00FF00"/>
          <w:lang w:val="fr-FR"/>
        </w:rPr>
        <w:t xml:space="preserve"> par l’AOT si ce</w:t>
      </w:r>
      <w:r w:rsidR="002C6E0B">
        <w:rPr>
          <w:highlight w:val="lightGray"/>
          <w:shd w:val="clear" w:color="auto" w:fill="00FF00"/>
          <w:lang w:val="fr-FR"/>
        </w:rPr>
        <w:t xml:space="preserve"> </w:t>
      </w:r>
      <w:r w:rsidRPr="008A34A0">
        <w:rPr>
          <w:highlight w:val="lightGray"/>
          <w:shd w:val="clear" w:color="auto" w:fill="00FF00"/>
          <w:lang w:val="fr-FR"/>
        </w:rPr>
        <w:t>n’est pas le cas le num</w:t>
      </w:r>
      <w:r w:rsidR="002C6E0B">
        <w:rPr>
          <w:highlight w:val="lightGray"/>
          <w:shd w:val="clear" w:color="auto" w:fill="00FF00"/>
          <w:lang w:val="fr-FR"/>
        </w:rPr>
        <w:t>é</w:t>
      </w:r>
      <w:r w:rsidRPr="008A34A0">
        <w:rPr>
          <w:highlight w:val="lightGray"/>
          <w:shd w:val="clear" w:color="auto" w:fill="00FF00"/>
          <w:lang w:val="fr-FR"/>
        </w:rPr>
        <w:t>ro SIRET peut être envisagé</w:t>
      </w:r>
      <w:r w:rsidR="002C6E0B">
        <w:rPr>
          <w:highlight w:val="lightGray"/>
          <w:shd w:val="clear" w:color="auto" w:fill="00FF00"/>
          <w:lang w:val="fr-FR"/>
        </w:rPr>
        <w:t>.</w:t>
      </w:r>
    </w:p>
    <w:p w14:paraId="3DD89B94" w14:textId="34977650" w:rsidR="00D872C1" w:rsidRPr="00DF105A" w:rsidRDefault="00D872C1" w:rsidP="00322776">
      <w:pPr>
        <w:jc w:val="both"/>
        <w:rPr>
          <w:highlight w:val="lightGray"/>
          <w:shd w:val="clear" w:color="auto" w:fill="00FF00"/>
          <w:lang w:val="fr-FR"/>
        </w:rPr>
      </w:pPr>
      <w:r w:rsidRPr="00C8204C">
        <w:rPr>
          <w:highlight w:val="lightGray"/>
          <w:shd w:val="clear" w:color="auto" w:fill="00FF00"/>
          <w:lang w:val="fr-FR"/>
        </w:rPr>
        <w:t xml:space="preserve">Dans le cas où l’objet identifié est rattaché à plusieurs transporteurs (un groupement), le code transporteur sera remplacé </w:t>
      </w:r>
      <w:r w:rsidRPr="00DF105A">
        <w:rPr>
          <w:highlight w:val="lightGray"/>
          <w:shd w:val="clear" w:color="auto" w:fill="00FF00"/>
          <w:lang w:val="fr-FR"/>
        </w:rPr>
        <w:t xml:space="preserve">par XXX, </w:t>
      </w:r>
      <w:r w:rsidRPr="00C8204C">
        <w:rPr>
          <w:highlight w:val="lightGray"/>
          <w:shd w:val="clear" w:color="auto" w:fill="00FF00"/>
          <w:lang w:val="fr-FR"/>
        </w:rPr>
        <w:t>et le code du système portera l’ensemble de la qualification du fournisseur.</w:t>
      </w:r>
      <w:r w:rsidR="002C6E0B">
        <w:rPr>
          <w:highlight w:val="lightGray"/>
          <w:shd w:val="clear" w:color="auto" w:fill="00FF00"/>
          <w:lang w:val="fr-FR"/>
        </w:rPr>
        <w:t xml:space="preserve"> </w:t>
      </w:r>
      <w:r w:rsidRPr="00DF105A">
        <w:rPr>
          <w:highlight w:val="lightGray"/>
          <w:shd w:val="clear" w:color="auto" w:fill="00FF00"/>
          <w:lang w:val="fr-FR"/>
        </w:rPr>
        <w:t>Le code complémentaire du code transporteur sera précisé dans les protocoles d’accord engageant les participants de l’échange.</w:t>
      </w:r>
    </w:p>
    <w:p w14:paraId="39D55029" w14:textId="77777777" w:rsidR="00D872C1" w:rsidRPr="0075267B" w:rsidRDefault="00D872C1" w:rsidP="00322776">
      <w:pPr>
        <w:jc w:val="both"/>
        <w:rPr>
          <w:shd w:val="clear" w:color="auto" w:fill="00FF00"/>
          <w:lang w:val="fr-FR"/>
        </w:rPr>
      </w:pPr>
      <w:r w:rsidRPr="00C8204C">
        <w:rPr>
          <w:highlight w:val="lightGray"/>
          <w:shd w:val="clear" w:color="auto" w:fill="00FF00"/>
          <w:lang w:val="fr-FR"/>
        </w:rPr>
        <w:t>Le nom du transporteur [</w:t>
      </w:r>
      <w:r w:rsidRPr="00C8204C">
        <w:rPr>
          <w:i/>
          <w:highlight w:val="lightGray"/>
          <w:shd w:val="clear" w:color="auto" w:fill="00FF00"/>
          <w:lang w:val="fr-FR"/>
        </w:rPr>
        <w:t>Nom Transporteur</w:t>
      </w:r>
      <w:r w:rsidRPr="00C8204C">
        <w:rPr>
          <w:highlight w:val="lightGray"/>
          <w:shd w:val="clear" w:color="auto" w:fill="00FF00"/>
          <w:lang w:val="fr-FR"/>
        </w:rPr>
        <w:t>] se présente sous la forme d'une chaîne de caractères (bien que cela ne soit pas une contrainte - il est recommandé d'utiliser un nom court, 20 caractères maximum et sans espace).</w:t>
      </w:r>
    </w:p>
    <w:p w14:paraId="4771151A" w14:textId="77777777" w:rsidR="00F671C2" w:rsidRDefault="00FF7D19" w:rsidP="00922ED9">
      <w:pPr>
        <w:pStyle w:val="Titre2"/>
        <w:rPr>
          <w:lang w:val="fr-FR"/>
        </w:rPr>
      </w:pPr>
      <w:bookmarkStart w:id="116" w:name="_Toc5293762"/>
      <w:bookmarkStart w:id="117" w:name="_Toc109134002"/>
      <w:bookmarkEnd w:id="77"/>
      <w:bookmarkEnd w:id="78"/>
      <w:bookmarkEnd w:id="79"/>
      <w:bookmarkEnd w:id="80"/>
      <w:r>
        <w:rPr>
          <w:lang w:val="fr-FR"/>
        </w:rPr>
        <w:t xml:space="preserve">Gestion des </w:t>
      </w:r>
      <w:bookmarkEnd w:id="116"/>
      <w:r w:rsidR="00F847C6">
        <w:rPr>
          <w:lang w:val="fr-FR"/>
        </w:rPr>
        <w:t>abonnements</w:t>
      </w:r>
      <w:bookmarkEnd w:id="117"/>
    </w:p>
    <w:p w14:paraId="584368FA" w14:textId="77777777" w:rsidR="00FF7D19" w:rsidRPr="00FF7D19" w:rsidRDefault="00FF7D19" w:rsidP="00322776">
      <w:pPr>
        <w:jc w:val="both"/>
        <w:rPr>
          <w:lang w:val="fr-FR"/>
        </w:rPr>
      </w:pPr>
      <w:r w:rsidRPr="00FF7D19">
        <w:rPr>
          <w:lang w:val="fr-FR"/>
        </w:rPr>
        <w:t>La spécification SIRI propose une couche de communication très complète (décrite dans le document « part-</w:t>
      </w:r>
      <w:proofErr w:type="gramStart"/>
      <w:r w:rsidRPr="00FF7D19">
        <w:rPr>
          <w:lang w:val="fr-FR"/>
        </w:rPr>
        <w:t>2:</w:t>
      </w:r>
      <w:proofErr w:type="gramEnd"/>
      <w:r w:rsidRPr="00FF7D19">
        <w:rPr>
          <w:lang w:val="fr-FR"/>
        </w:rPr>
        <w:t xml:space="preserve"> Communications infrastructure »), mais qui, comme le reste de la spécification, est ouverte et nécessite un certain nombre de précisions dans le cadre du profil France.</w:t>
      </w:r>
    </w:p>
    <w:p w14:paraId="2D1F1331" w14:textId="31A29F53" w:rsidR="00FF7D19" w:rsidRPr="00FF7D19" w:rsidRDefault="00FF7D19" w:rsidP="00322776">
      <w:pPr>
        <w:jc w:val="both"/>
        <w:rPr>
          <w:lang w:val="fr-FR"/>
        </w:rPr>
      </w:pPr>
      <w:r w:rsidRPr="00FF7D19">
        <w:rPr>
          <w:lang w:val="fr-FR"/>
        </w:rPr>
        <w:t>Ainsi, la norme SIRI propose deux méthodes pour accéder à l'information</w:t>
      </w:r>
      <w:r w:rsidR="002C6E0B">
        <w:rPr>
          <w:lang w:val="fr-FR"/>
        </w:rPr>
        <w:t xml:space="preserve"> </w:t>
      </w:r>
      <w:r w:rsidRPr="00FF7D19">
        <w:rPr>
          <w:lang w:val="fr-FR"/>
        </w:rPr>
        <w:t>:</w:t>
      </w:r>
    </w:p>
    <w:p w14:paraId="1C300682" w14:textId="77777777" w:rsidR="00FF7D19" w:rsidRPr="00FF7D19" w:rsidRDefault="00FF7D19" w:rsidP="008E47A4">
      <w:pPr>
        <w:numPr>
          <w:ilvl w:val="0"/>
          <w:numId w:val="21"/>
        </w:numPr>
        <w:jc w:val="both"/>
        <w:rPr>
          <w:lang w:val="fr-FR"/>
        </w:rPr>
      </w:pPr>
      <w:r w:rsidRPr="00FF7D19">
        <w:rPr>
          <w:lang w:val="fr-FR"/>
        </w:rPr>
        <w:t xml:space="preserve">Les </w:t>
      </w:r>
      <w:r w:rsidRPr="00FF7D19">
        <w:rPr>
          <w:b/>
          <w:lang w:val="fr-FR"/>
        </w:rPr>
        <w:t>requêtes directes</w:t>
      </w:r>
      <w:r w:rsidRPr="00FF7D19">
        <w:rPr>
          <w:lang w:val="fr-FR"/>
        </w:rPr>
        <w:t>, générant immédiatement une, et une seule, réponse portant les informations demandées ;</w:t>
      </w:r>
    </w:p>
    <w:p w14:paraId="79767C8B" w14:textId="77777777" w:rsidR="00FF7D19" w:rsidRPr="00FF7D19" w:rsidRDefault="00FF7D19" w:rsidP="008E47A4">
      <w:pPr>
        <w:numPr>
          <w:ilvl w:val="0"/>
          <w:numId w:val="21"/>
        </w:numPr>
        <w:jc w:val="both"/>
        <w:rPr>
          <w:lang w:val="fr-FR"/>
        </w:rPr>
      </w:pPr>
      <w:r w:rsidRPr="00FF7D19">
        <w:rPr>
          <w:lang w:val="fr-FR"/>
        </w:rPr>
        <w:t>Un mécanisme d'abonnement où la même requête est soumise, mais pour laquelle on recevra régulièrement des mises à jour des informations au fur et à mesure de leur évolution.</w:t>
      </w:r>
    </w:p>
    <w:p w14:paraId="5194E019" w14:textId="77777777" w:rsidR="00FF7D19" w:rsidRPr="00FF7D19" w:rsidRDefault="00FF7D19" w:rsidP="008E47A4">
      <w:pPr>
        <w:numPr>
          <w:ilvl w:val="0"/>
          <w:numId w:val="21"/>
        </w:numPr>
        <w:jc w:val="both"/>
        <w:rPr>
          <w:lang w:val="fr-FR"/>
        </w:rPr>
      </w:pPr>
      <w:r w:rsidRPr="00FF7D19">
        <w:rPr>
          <w:lang w:val="fr-FR"/>
        </w:rPr>
        <w:t xml:space="preserve">Ce mécanisme d'abonnement propose lui-même deux </w:t>
      </w:r>
      <w:proofErr w:type="gramStart"/>
      <w:r w:rsidRPr="00FF7D19">
        <w:rPr>
          <w:lang w:val="fr-FR"/>
        </w:rPr>
        <w:t>variantes:</w:t>
      </w:r>
      <w:proofErr w:type="gramEnd"/>
    </w:p>
    <w:p w14:paraId="576605CF" w14:textId="77777777" w:rsidR="00FF7D19" w:rsidRPr="00FF7D19" w:rsidRDefault="00FF7D19" w:rsidP="008E47A4">
      <w:pPr>
        <w:numPr>
          <w:ilvl w:val="0"/>
          <w:numId w:val="22"/>
        </w:numPr>
        <w:jc w:val="both"/>
        <w:rPr>
          <w:lang w:val="fr-FR"/>
        </w:rPr>
      </w:pPr>
      <w:proofErr w:type="gramStart"/>
      <w:r w:rsidRPr="00FF7D19">
        <w:rPr>
          <w:lang w:val="fr-FR"/>
        </w:rPr>
        <w:t>un</w:t>
      </w:r>
      <w:proofErr w:type="gramEnd"/>
      <w:r w:rsidRPr="00FF7D19">
        <w:rPr>
          <w:lang w:val="fr-FR"/>
        </w:rPr>
        <w:t xml:space="preserve"> mécanisme de notification à deux phases (</w:t>
      </w:r>
      <w:proofErr w:type="spellStart"/>
      <w:r w:rsidRPr="00FF7D19">
        <w:rPr>
          <w:lang w:val="fr-FR"/>
        </w:rPr>
        <w:t>fetched</w:t>
      </w:r>
      <w:proofErr w:type="spellEnd"/>
      <w:r w:rsidRPr="00FF7D19">
        <w:rPr>
          <w:lang w:val="fr-FR"/>
        </w:rPr>
        <w:t xml:space="preserve"> </w:t>
      </w:r>
      <w:proofErr w:type="spellStart"/>
      <w:r w:rsidRPr="00FF7D19">
        <w:rPr>
          <w:lang w:val="fr-FR"/>
        </w:rPr>
        <w:t>delivery</w:t>
      </w:r>
      <w:proofErr w:type="spellEnd"/>
      <w:r w:rsidRPr="00FF7D19">
        <w:rPr>
          <w:lang w:val="fr-FR"/>
        </w:rPr>
        <w:t>) : lors d'une évolution des données on reçoit une indication de « mise à jour disponible » et on peut alors aller chercher les données en question auprès du serveur, via une nouvelle requête ;</w:t>
      </w:r>
    </w:p>
    <w:p w14:paraId="7FF9B129" w14:textId="46C6F8D6" w:rsidR="00FF7D19" w:rsidRDefault="00FF7D19" w:rsidP="008E47A4">
      <w:pPr>
        <w:numPr>
          <w:ilvl w:val="0"/>
          <w:numId w:val="22"/>
        </w:numPr>
        <w:jc w:val="both"/>
        <w:rPr>
          <w:lang w:val="fr-FR"/>
        </w:rPr>
      </w:pPr>
      <w:proofErr w:type="gramStart"/>
      <w:r w:rsidRPr="00FF7D19">
        <w:rPr>
          <w:lang w:val="fr-FR"/>
        </w:rPr>
        <w:t>un</w:t>
      </w:r>
      <w:proofErr w:type="gramEnd"/>
      <w:r w:rsidRPr="00FF7D19">
        <w:rPr>
          <w:lang w:val="fr-FR"/>
        </w:rPr>
        <w:t xml:space="preserve"> mécanisme de notification à une phase (direct </w:t>
      </w:r>
      <w:proofErr w:type="spellStart"/>
      <w:r w:rsidRPr="00FF7D19">
        <w:rPr>
          <w:lang w:val="fr-FR"/>
        </w:rPr>
        <w:t>delivery</w:t>
      </w:r>
      <w:proofErr w:type="spellEnd"/>
      <w:r w:rsidRPr="00FF7D19">
        <w:rPr>
          <w:lang w:val="fr-FR"/>
        </w:rPr>
        <w:t>) : lors d'une évolution des données on reçoit directement les données mises à jour</w:t>
      </w:r>
      <w:r w:rsidR="002C6E0B">
        <w:rPr>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9496"/>
      </w:tblGrid>
      <w:tr w:rsidR="00987855" w:rsidRPr="00E32CB2" w14:paraId="294F0EB6" w14:textId="77777777" w:rsidTr="00CB15D8">
        <w:tc>
          <w:tcPr>
            <w:tcW w:w="709" w:type="dxa"/>
            <w:shd w:val="clear" w:color="auto" w:fill="auto"/>
            <w:vAlign w:val="center"/>
          </w:tcPr>
          <w:p w14:paraId="290E5F5E" w14:textId="77777777" w:rsidR="00987855" w:rsidRPr="00173DCB" w:rsidRDefault="00987855" w:rsidP="00CB15D8">
            <w:pPr>
              <w:spacing w:after="0"/>
              <w:rPr>
                <w:lang w:val="fr-FR"/>
              </w:rPr>
            </w:pPr>
            <w:r w:rsidRPr="00173DCB">
              <w:rPr>
                <w:lang w:val="fr-FR"/>
              </w:rPr>
              <w:t>R1</w:t>
            </w:r>
          </w:p>
        </w:tc>
        <w:tc>
          <w:tcPr>
            <w:tcW w:w="9639" w:type="dxa"/>
            <w:shd w:val="clear" w:color="auto" w:fill="auto"/>
            <w:vAlign w:val="center"/>
          </w:tcPr>
          <w:p w14:paraId="276D5B29" w14:textId="77777777" w:rsidR="00987855" w:rsidRPr="00173DCB" w:rsidRDefault="00987855" w:rsidP="00CB15D8">
            <w:pPr>
              <w:spacing w:after="0"/>
              <w:jc w:val="both"/>
              <w:rPr>
                <w:highlight w:val="lightGray"/>
                <w:shd w:val="clear" w:color="auto" w:fill="00FF00"/>
                <w:lang w:val="fr-FR"/>
              </w:rPr>
            </w:pPr>
            <w:r w:rsidRPr="00173DCB">
              <w:rPr>
                <w:highlight w:val="lightGray"/>
                <w:shd w:val="clear" w:color="auto" w:fill="00FF00"/>
                <w:lang w:val="fr-FR"/>
              </w:rPr>
              <w:t xml:space="preserve">Dans le cadre du profil SIRI France, tout système implémentant SIRI devra impérativement implémenter le </w:t>
            </w:r>
            <w:r w:rsidRPr="00173DCB">
              <w:rPr>
                <w:highlight w:val="lightGray"/>
                <w:u w:val="single"/>
                <w:shd w:val="clear" w:color="auto" w:fill="00FF00"/>
                <w:lang w:val="fr-FR"/>
              </w:rPr>
              <w:t>mécanisme de requête directe</w:t>
            </w:r>
            <w:r w:rsidRPr="00173DCB">
              <w:rPr>
                <w:highlight w:val="lightGray"/>
                <w:shd w:val="clear" w:color="auto" w:fill="00FF00"/>
                <w:lang w:val="fr-FR"/>
              </w:rPr>
              <w:t>.</w:t>
            </w:r>
          </w:p>
        </w:tc>
      </w:tr>
      <w:tr w:rsidR="00987855" w:rsidRPr="00E32CB2" w14:paraId="344772E9" w14:textId="77777777" w:rsidTr="00CB15D8">
        <w:tc>
          <w:tcPr>
            <w:tcW w:w="709" w:type="dxa"/>
            <w:shd w:val="clear" w:color="auto" w:fill="auto"/>
            <w:vAlign w:val="center"/>
          </w:tcPr>
          <w:p w14:paraId="58F41549" w14:textId="77777777" w:rsidR="00987855" w:rsidRPr="00173DCB" w:rsidRDefault="00987855" w:rsidP="00CB15D8">
            <w:pPr>
              <w:spacing w:after="0"/>
              <w:rPr>
                <w:lang w:val="fr-FR"/>
              </w:rPr>
            </w:pPr>
            <w:r w:rsidRPr="00173DCB">
              <w:rPr>
                <w:lang w:val="fr-FR"/>
              </w:rPr>
              <w:t>R2</w:t>
            </w:r>
          </w:p>
        </w:tc>
        <w:tc>
          <w:tcPr>
            <w:tcW w:w="9639" w:type="dxa"/>
            <w:shd w:val="clear" w:color="auto" w:fill="auto"/>
            <w:vAlign w:val="center"/>
          </w:tcPr>
          <w:p w14:paraId="26E18210" w14:textId="77777777" w:rsidR="00987855" w:rsidRPr="00173DCB" w:rsidRDefault="00987855" w:rsidP="00CB15D8">
            <w:pPr>
              <w:spacing w:after="0"/>
              <w:jc w:val="both"/>
              <w:rPr>
                <w:highlight w:val="lightGray"/>
                <w:shd w:val="clear" w:color="auto" w:fill="00FF00"/>
                <w:lang w:val="fr-FR"/>
              </w:rPr>
            </w:pPr>
            <w:r w:rsidRPr="00173DCB">
              <w:rPr>
                <w:highlight w:val="lightGray"/>
                <w:shd w:val="clear" w:color="auto" w:fill="00FF00"/>
                <w:lang w:val="fr-FR"/>
              </w:rPr>
              <w:t xml:space="preserve">De même, tout nouveau système (en particulier les concentrateurs) devra proposer un service d’abonnement </w:t>
            </w:r>
          </w:p>
        </w:tc>
      </w:tr>
      <w:tr w:rsidR="00987855" w:rsidRPr="00E32CB2" w14:paraId="226DE19D" w14:textId="77777777" w:rsidTr="00CB15D8">
        <w:tc>
          <w:tcPr>
            <w:tcW w:w="709" w:type="dxa"/>
            <w:shd w:val="clear" w:color="auto" w:fill="auto"/>
            <w:vAlign w:val="center"/>
          </w:tcPr>
          <w:p w14:paraId="341018FB" w14:textId="77777777" w:rsidR="00987855" w:rsidRPr="00173DCB" w:rsidRDefault="00987855" w:rsidP="00CB15D8">
            <w:pPr>
              <w:spacing w:after="0"/>
              <w:rPr>
                <w:lang w:val="fr-FR"/>
              </w:rPr>
            </w:pPr>
            <w:r w:rsidRPr="00173DCB">
              <w:rPr>
                <w:lang w:val="fr-FR"/>
              </w:rPr>
              <w:t>R3</w:t>
            </w:r>
          </w:p>
        </w:tc>
        <w:tc>
          <w:tcPr>
            <w:tcW w:w="9639" w:type="dxa"/>
            <w:shd w:val="clear" w:color="auto" w:fill="auto"/>
            <w:vAlign w:val="center"/>
          </w:tcPr>
          <w:p w14:paraId="689B21D5" w14:textId="77777777" w:rsidR="00987855" w:rsidRPr="00173DCB" w:rsidRDefault="00987855" w:rsidP="00CB15D8">
            <w:pPr>
              <w:spacing w:after="0"/>
              <w:jc w:val="both"/>
              <w:rPr>
                <w:highlight w:val="lightGray"/>
                <w:shd w:val="clear" w:color="auto" w:fill="00FF00"/>
                <w:lang w:val="fr-FR"/>
              </w:rPr>
            </w:pPr>
            <w:r w:rsidRPr="00173DCB">
              <w:rPr>
                <w:highlight w:val="lightGray"/>
                <w:shd w:val="clear" w:color="auto" w:fill="00FF00"/>
                <w:lang w:val="fr-FR"/>
              </w:rPr>
              <w:t xml:space="preserve">Ce mécanisme d'abonnement sera mis en </w:t>
            </w:r>
            <w:proofErr w:type="spellStart"/>
            <w:r w:rsidRPr="00173DCB">
              <w:rPr>
                <w:highlight w:val="lightGray"/>
                <w:shd w:val="clear" w:color="auto" w:fill="00FF00"/>
                <w:lang w:val="fr-FR"/>
              </w:rPr>
              <w:t>oeuvre</w:t>
            </w:r>
            <w:proofErr w:type="spellEnd"/>
            <w:r w:rsidRPr="00173DCB">
              <w:rPr>
                <w:highlight w:val="lightGray"/>
                <w:shd w:val="clear" w:color="auto" w:fill="00FF00"/>
                <w:lang w:val="fr-FR"/>
              </w:rPr>
              <w:t xml:space="preserve"> en implémentant impérativement le mécanisme de notification à une phase (moins consommateur en bande passante réseau, et plus simple à mettre en </w:t>
            </w:r>
            <w:proofErr w:type="spellStart"/>
            <w:r w:rsidRPr="00173DCB">
              <w:rPr>
                <w:highlight w:val="lightGray"/>
                <w:shd w:val="clear" w:color="auto" w:fill="00FF00"/>
                <w:lang w:val="fr-FR"/>
              </w:rPr>
              <w:t>oeuvre</w:t>
            </w:r>
            <w:proofErr w:type="spellEnd"/>
            <w:r w:rsidRPr="00173DCB">
              <w:rPr>
                <w:highlight w:val="lightGray"/>
                <w:shd w:val="clear" w:color="auto" w:fill="00FF00"/>
                <w:lang w:val="fr-FR"/>
              </w:rPr>
              <w:t xml:space="preserve"> que le mécanisme à deux phases).</w:t>
            </w:r>
          </w:p>
        </w:tc>
      </w:tr>
      <w:tr w:rsidR="002F0A70" w:rsidRPr="00E32CB2" w14:paraId="5C1D0BA7" w14:textId="77777777" w:rsidTr="00CB15D8">
        <w:tc>
          <w:tcPr>
            <w:tcW w:w="709" w:type="dxa"/>
            <w:shd w:val="clear" w:color="auto" w:fill="auto"/>
            <w:vAlign w:val="center"/>
          </w:tcPr>
          <w:p w14:paraId="6C7519D3" w14:textId="77777777" w:rsidR="002F0A70" w:rsidRPr="00173DCB" w:rsidRDefault="002F0A70" w:rsidP="00CB15D8">
            <w:pPr>
              <w:spacing w:after="0"/>
              <w:rPr>
                <w:lang w:val="fr-FR"/>
              </w:rPr>
            </w:pPr>
            <w:r w:rsidRPr="00173DCB">
              <w:rPr>
                <w:lang w:val="fr-FR"/>
              </w:rPr>
              <w:lastRenderedPageBreak/>
              <w:t>R4</w:t>
            </w:r>
          </w:p>
        </w:tc>
        <w:tc>
          <w:tcPr>
            <w:tcW w:w="9639" w:type="dxa"/>
            <w:shd w:val="clear" w:color="auto" w:fill="auto"/>
            <w:vAlign w:val="center"/>
          </w:tcPr>
          <w:p w14:paraId="636CB307" w14:textId="243A01B8" w:rsidR="002F0A70" w:rsidRPr="00173DCB" w:rsidRDefault="002F0A70" w:rsidP="00CB15D8">
            <w:pPr>
              <w:spacing w:after="0"/>
              <w:jc w:val="both"/>
              <w:rPr>
                <w:highlight w:val="lightGray"/>
                <w:shd w:val="clear" w:color="auto" w:fill="00FF00"/>
                <w:lang w:val="fr-FR"/>
              </w:rPr>
            </w:pPr>
            <w:r w:rsidRPr="00173DCB">
              <w:rPr>
                <w:highlight w:val="lightGray"/>
                <w:shd w:val="clear" w:color="auto" w:fill="00FF00"/>
                <w:lang w:val="fr-FR"/>
              </w:rPr>
              <w:t xml:space="preserve">De plus, dans le cadre des abonnements, SIRI propose une gestion des confirmations de réception (lorsque l'on reçoit une notification, on répond avec un acquittement pour confirmer au serveur que les données ont bien été reçues) : cette </w:t>
            </w:r>
            <w:r w:rsidRPr="00173DCB">
              <w:rPr>
                <w:b/>
                <w:highlight w:val="lightGray"/>
                <w:shd w:val="clear" w:color="auto" w:fill="00FF00"/>
                <w:lang w:val="fr-FR"/>
              </w:rPr>
              <w:t>possibilité n'est pas retenue</w:t>
            </w:r>
            <w:r w:rsidRPr="00173DCB">
              <w:rPr>
                <w:highlight w:val="lightGray"/>
                <w:shd w:val="clear" w:color="auto" w:fill="00FF00"/>
                <w:lang w:val="fr-FR"/>
              </w:rPr>
              <w:t xml:space="preserve"> dans le cadre du profil France</w:t>
            </w:r>
          </w:p>
        </w:tc>
      </w:tr>
    </w:tbl>
    <w:p w14:paraId="6154E606" w14:textId="77777777" w:rsidR="00FF7D19" w:rsidRPr="00FF7D19" w:rsidRDefault="00FF7D19" w:rsidP="00DD1A8E">
      <w:pPr>
        <w:spacing w:before="120"/>
        <w:jc w:val="both"/>
        <w:rPr>
          <w:highlight w:val="lightGray"/>
          <w:shd w:val="clear" w:color="auto" w:fill="00FF00"/>
          <w:lang w:val="fr-FR"/>
        </w:rPr>
      </w:pPr>
      <w:r w:rsidRPr="00FF7D19">
        <w:rPr>
          <w:highlight w:val="lightGray"/>
          <w:shd w:val="clear" w:color="auto" w:fill="00FF00"/>
          <w:lang w:val="fr-FR"/>
        </w:rPr>
        <w:t>En effet les protocoles de transport permettent aujourd’hui de s’assurer qu’une requête a bien été transmise, ce qui supprime tout besoin d’acquittement (il suffit donc de tester le code retour de l’appel fonctionnel SOAP).</w:t>
      </w:r>
    </w:p>
    <w:p w14:paraId="7A886AC7" w14:textId="77777777" w:rsidR="00FF7D19" w:rsidRPr="0075267B" w:rsidRDefault="00FF7D19" w:rsidP="00922ED9">
      <w:pPr>
        <w:pStyle w:val="Titre3"/>
        <w:rPr>
          <w:lang w:val="fr-FR"/>
        </w:rPr>
      </w:pPr>
      <w:bookmarkStart w:id="118" w:name="_Toc247947851"/>
      <w:bookmarkStart w:id="119" w:name="_Toc358727337"/>
      <w:bookmarkStart w:id="120" w:name="_Toc444249739"/>
      <w:bookmarkStart w:id="121" w:name="_Toc444251853"/>
      <w:bookmarkStart w:id="122" w:name="_Toc5293764"/>
      <w:bookmarkStart w:id="123" w:name="_Toc171948506"/>
      <w:r w:rsidRPr="0075267B">
        <w:rPr>
          <w:lang w:val="fr-FR"/>
        </w:rPr>
        <w:t>Gestion de la segmentation des messages</w:t>
      </w:r>
      <w:bookmarkEnd w:id="118"/>
      <w:bookmarkEnd w:id="119"/>
      <w:bookmarkEnd w:id="120"/>
      <w:bookmarkEnd w:id="121"/>
      <w:bookmarkEnd w:id="122"/>
    </w:p>
    <w:bookmarkEnd w:id="123"/>
    <w:p w14:paraId="5E7546EF" w14:textId="77777777" w:rsidR="00FF7D19" w:rsidRPr="00966C2B" w:rsidRDefault="00FF7D19" w:rsidP="00922ED9">
      <w:pPr>
        <w:rPr>
          <w:highlight w:val="lightGray"/>
          <w:shd w:val="clear" w:color="auto" w:fill="00FF00"/>
          <w:lang w:val="fr-FR"/>
        </w:rPr>
      </w:pPr>
      <w:r w:rsidRPr="00966C2B">
        <w:rPr>
          <w:highlight w:val="lightGray"/>
          <w:shd w:val="clear" w:color="auto" w:fill="00FF00"/>
          <w:lang w:val="fr-FR"/>
        </w:rPr>
        <w:t xml:space="preserve">La </w:t>
      </w:r>
      <w:r w:rsidRPr="00966C2B">
        <w:rPr>
          <w:highlight w:val="lightGray"/>
          <w:lang w:val="fr-FR"/>
        </w:rPr>
        <w:t xml:space="preserve">spécification </w:t>
      </w:r>
      <w:r w:rsidRPr="00966C2B">
        <w:rPr>
          <w:highlight w:val="lightGray"/>
          <w:shd w:val="clear" w:color="auto" w:fill="00FF00"/>
          <w:lang w:val="fr-FR"/>
        </w:rPr>
        <w:t xml:space="preserve">SIRI offre la possibilité de segmenter les messages (découper un grand message en un ensemble de messages plus petits, qu'il faudra </w:t>
      </w:r>
      <w:proofErr w:type="spellStart"/>
      <w:r w:rsidRPr="00966C2B">
        <w:rPr>
          <w:highlight w:val="lightGray"/>
          <w:shd w:val="clear" w:color="auto" w:fill="00FF00"/>
          <w:lang w:val="fr-FR"/>
        </w:rPr>
        <w:t>ré-assembler</w:t>
      </w:r>
      <w:proofErr w:type="spellEnd"/>
      <w:r w:rsidRPr="00966C2B">
        <w:rPr>
          <w:highlight w:val="lightGray"/>
          <w:shd w:val="clear" w:color="auto" w:fill="00FF00"/>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9496"/>
      </w:tblGrid>
      <w:tr w:rsidR="002F0A70" w:rsidRPr="00E32CB2" w14:paraId="78C03928" w14:textId="77777777" w:rsidTr="00CB15D8">
        <w:tc>
          <w:tcPr>
            <w:tcW w:w="709" w:type="dxa"/>
            <w:shd w:val="clear" w:color="auto" w:fill="auto"/>
            <w:vAlign w:val="center"/>
          </w:tcPr>
          <w:p w14:paraId="542F155E" w14:textId="77777777" w:rsidR="002F0A70" w:rsidRPr="00173DCB" w:rsidRDefault="002F0A70" w:rsidP="00CB15D8">
            <w:pPr>
              <w:spacing w:after="0"/>
              <w:rPr>
                <w:lang w:val="fr-FR"/>
              </w:rPr>
            </w:pPr>
            <w:r w:rsidRPr="00173DCB">
              <w:rPr>
                <w:lang w:val="fr-FR"/>
              </w:rPr>
              <w:t>R5</w:t>
            </w:r>
          </w:p>
        </w:tc>
        <w:tc>
          <w:tcPr>
            <w:tcW w:w="9639" w:type="dxa"/>
            <w:shd w:val="clear" w:color="auto" w:fill="auto"/>
            <w:vAlign w:val="center"/>
          </w:tcPr>
          <w:p w14:paraId="2D53891F" w14:textId="77777777" w:rsidR="002F0A70" w:rsidRPr="00173DCB" w:rsidRDefault="002F0A70" w:rsidP="00CB15D8">
            <w:pPr>
              <w:spacing w:after="0"/>
              <w:jc w:val="both"/>
              <w:rPr>
                <w:highlight w:val="lightGray"/>
                <w:shd w:val="clear" w:color="auto" w:fill="00FF00"/>
                <w:lang w:val="fr-FR"/>
              </w:rPr>
            </w:pPr>
            <w:r w:rsidRPr="00173DCB">
              <w:rPr>
                <w:highlight w:val="lightGray"/>
                <w:shd w:val="clear" w:color="auto" w:fill="00FF00"/>
                <w:lang w:val="fr-FR"/>
              </w:rPr>
              <w:t xml:space="preserve">La segmentation des messages peut être intéressante si les échanges sont réalisés sur des réseaux de communication fortement contraints, mais ne présente pas d'intérêt dans le cadre du profil France, et n'est donc </w:t>
            </w:r>
            <w:r w:rsidRPr="00173DCB">
              <w:rPr>
                <w:b/>
                <w:highlight w:val="lightGray"/>
                <w:shd w:val="clear" w:color="auto" w:fill="00FF00"/>
                <w:lang w:val="fr-FR"/>
              </w:rPr>
              <w:t>pas retenue</w:t>
            </w:r>
            <w:r w:rsidRPr="00173DCB">
              <w:rPr>
                <w:highlight w:val="lightGray"/>
                <w:shd w:val="clear" w:color="auto" w:fill="00FF00"/>
                <w:lang w:val="fr-FR"/>
              </w:rPr>
              <w:t>.</w:t>
            </w:r>
          </w:p>
        </w:tc>
      </w:tr>
    </w:tbl>
    <w:p w14:paraId="015DBE01" w14:textId="77777777" w:rsidR="00FF7D19" w:rsidRPr="0075267B" w:rsidRDefault="00FF7D19" w:rsidP="00922ED9">
      <w:pPr>
        <w:pStyle w:val="Titre3"/>
        <w:rPr>
          <w:lang w:val="fr-FR"/>
        </w:rPr>
      </w:pPr>
      <w:bookmarkStart w:id="124" w:name="_Toc444249740"/>
      <w:bookmarkStart w:id="125" w:name="_Toc444251854"/>
      <w:bookmarkStart w:id="126" w:name="_Toc5293765"/>
      <w:bookmarkStart w:id="127" w:name="_Toc171948507"/>
      <w:r w:rsidRPr="0075267B">
        <w:rPr>
          <w:lang w:val="fr-FR"/>
        </w:rPr>
        <w:t>Vérification de la disponibilité des partenaires</w:t>
      </w:r>
      <w:bookmarkEnd w:id="124"/>
      <w:bookmarkEnd w:id="125"/>
      <w:bookmarkEnd w:id="126"/>
    </w:p>
    <w:bookmarkEnd w:id="127"/>
    <w:p w14:paraId="044ED341" w14:textId="77777777" w:rsidR="00FF7D19" w:rsidRPr="00FF7D19" w:rsidRDefault="00FF7D19" w:rsidP="00322776">
      <w:pPr>
        <w:jc w:val="both"/>
        <w:rPr>
          <w:lang w:val="fr-FR"/>
        </w:rPr>
      </w:pPr>
      <w:r w:rsidRPr="00FF7D19">
        <w:rPr>
          <w:lang w:val="fr-FR"/>
        </w:rPr>
        <w:t>Lors d'un échange, il</w:t>
      </w:r>
      <w:r w:rsidR="00966C2B">
        <w:rPr>
          <w:lang w:val="fr-FR"/>
        </w:rPr>
        <w:t xml:space="preserve"> est important de savoir si le </w:t>
      </w:r>
      <w:r w:rsidRPr="00FF7D19">
        <w:rPr>
          <w:lang w:val="fr-FR"/>
        </w:rPr>
        <w:t xml:space="preserve">système avec lequel on « dialogue » est disponible ou non. Cela est particulièrement important si un mécanisme d'abonnement est mis en place de façon à pouvoir faire la différence entre le </w:t>
      </w:r>
      <w:r w:rsidR="00966C2B">
        <w:rPr>
          <w:lang w:val="fr-FR"/>
        </w:rPr>
        <w:t>fait de ne pas recevoir de mise</w:t>
      </w:r>
      <w:r w:rsidRPr="00FF7D19">
        <w:rPr>
          <w:lang w:val="fr-FR"/>
        </w:rPr>
        <w:t xml:space="preserve"> à jour parce qu'il n'y a pas d'évolution des données, et le fait de ne pas recevoir de mises à jour parce que le système distant est « en panne » (ou qu'il y a un problème réseau</w:t>
      </w:r>
      <w:r w:rsidR="003D26F2">
        <w:rPr>
          <w:lang w:val="fr-FR"/>
        </w:rPr>
        <w:t xml:space="preserve"> -</w:t>
      </w:r>
      <w:r w:rsidRPr="00FF7D19">
        <w:rPr>
          <w:lang w:val="fr-FR"/>
        </w:rPr>
        <w:t xml:space="preserve">. </w:t>
      </w:r>
      <w:proofErr w:type="gramStart"/>
      <w:r w:rsidRPr="00FF7D19">
        <w:rPr>
          <w:lang w:val="fr-FR"/>
        </w:rPr>
        <w:t>ou</w:t>
      </w:r>
      <w:proofErr w:type="gramEnd"/>
      <w:r w:rsidRPr="00FF7D19">
        <w:rPr>
          <w:lang w:val="fr-FR"/>
        </w:rPr>
        <w:t xml:space="preserve"> toute autre défaillance).</w:t>
      </w:r>
    </w:p>
    <w:p w14:paraId="5F0B2281" w14:textId="77777777" w:rsidR="00FF7D19" w:rsidRPr="00FF7D19" w:rsidRDefault="00FF7D19" w:rsidP="00322776">
      <w:pPr>
        <w:jc w:val="both"/>
        <w:rPr>
          <w:lang w:val="fr-FR"/>
        </w:rPr>
      </w:pPr>
      <w:r w:rsidRPr="00FF7D19">
        <w:rPr>
          <w:lang w:val="fr-FR"/>
        </w:rPr>
        <w:t>Pour ce faire, la spécification SIRI propose deux mécanismes afin d’assurer cette surveillance :</w:t>
      </w:r>
    </w:p>
    <w:p w14:paraId="4937958C" w14:textId="77777777" w:rsidR="00FF7D19" w:rsidRPr="00FF7D19" w:rsidRDefault="00FF7D19" w:rsidP="008E47A4">
      <w:pPr>
        <w:numPr>
          <w:ilvl w:val="0"/>
          <w:numId w:val="34"/>
        </w:numPr>
        <w:jc w:val="both"/>
        <w:rPr>
          <w:lang w:val="fr-FR"/>
        </w:rPr>
      </w:pPr>
      <w:bookmarkStart w:id="128" w:name="_Toc444249742"/>
      <w:r w:rsidRPr="00FF7D19">
        <w:rPr>
          <w:lang w:val="fr-FR"/>
        </w:rPr>
        <w:t>La requête de vérification d'état : une requête spécifique permet de demander au système distant, quand on le souhaite, s’il est bien disponible. On déclare le système distant indisponible si l'on ne reçoit pas de réponse ou si l'on reçoit une erreur en réponse (ce mécanisme est similaire au « ping » classiquement utilisé sur les réseaux IP).</w:t>
      </w:r>
      <w:bookmarkEnd w:id="1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9496"/>
      </w:tblGrid>
      <w:tr w:rsidR="002F0A70" w:rsidRPr="00E32CB2" w14:paraId="588C48E8" w14:textId="77777777" w:rsidTr="00CB15D8">
        <w:tc>
          <w:tcPr>
            <w:tcW w:w="709" w:type="dxa"/>
            <w:shd w:val="clear" w:color="auto" w:fill="auto"/>
            <w:vAlign w:val="center"/>
          </w:tcPr>
          <w:p w14:paraId="7470FEE9" w14:textId="77777777" w:rsidR="002F0A70" w:rsidRPr="00173DCB" w:rsidRDefault="002F0A70" w:rsidP="00CB15D8">
            <w:pPr>
              <w:spacing w:after="0"/>
              <w:rPr>
                <w:lang w:val="fr-FR"/>
              </w:rPr>
            </w:pPr>
            <w:r w:rsidRPr="00173DCB">
              <w:rPr>
                <w:lang w:val="fr-FR"/>
              </w:rPr>
              <w:t>R6</w:t>
            </w:r>
          </w:p>
        </w:tc>
        <w:tc>
          <w:tcPr>
            <w:tcW w:w="9639" w:type="dxa"/>
            <w:shd w:val="clear" w:color="auto" w:fill="auto"/>
            <w:vAlign w:val="center"/>
          </w:tcPr>
          <w:p w14:paraId="2DF035CB" w14:textId="77777777" w:rsidR="002F0A70" w:rsidRPr="00173DCB" w:rsidRDefault="002F0A70" w:rsidP="00CB15D8">
            <w:pPr>
              <w:spacing w:after="0"/>
              <w:jc w:val="both"/>
              <w:rPr>
                <w:highlight w:val="lightGray"/>
                <w:shd w:val="clear" w:color="auto" w:fill="00FF00"/>
                <w:lang w:val="fr-FR"/>
              </w:rPr>
            </w:pPr>
            <w:r w:rsidRPr="00173DCB">
              <w:rPr>
                <w:highlight w:val="lightGray"/>
                <w:shd w:val="clear" w:color="auto" w:fill="00FF00"/>
                <w:lang w:val="fr-FR"/>
              </w:rPr>
              <w:t xml:space="preserve">Dans le cadre du profil SIRI France, le </w:t>
            </w:r>
            <w:r w:rsidRPr="00173DCB">
              <w:rPr>
                <w:highlight w:val="lightGray"/>
                <w:u w:val="single"/>
                <w:shd w:val="clear" w:color="auto" w:fill="00FF00"/>
                <w:lang w:val="fr-FR"/>
              </w:rPr>
              <w:t>mécanisme de requête de vérification d'état</w:t>
            </w:r>
            <w:r w:rsidRPr="00173DCB">
              <w:rPr>
                <w:highlight w:val="lightGray"/>
                <w:shd w:val="clear" w:color="auto" w:fill="00FF00"/>
                <w:lang w:val="fr-FR"/>
              </w:rPr>
              <w:t xml:space="preserve"> (service </w:t>
            </w:r>
            <w:proofErr w:type="spellStart"/>
            <w:r w:rsidRPr="00173DCB">
              <w:rPr>
                <w:highlight w:val="lightGray"/>
                <w:shd w:val="clear" w:color="auto" w:fill="00FF00"/>
                <w:lang w:val="fr-FR"/>
              </w:rPr>
              <w:t>CheckStatus</w:t>
            </w:r>
            <w:proofErr w:type="spellEnd"/>
            <w:r w:rsidRPr="00173DCB">
              <w:rPr>
                <w:highlight w:val="lightGray"/>
                <w:shd w:val="clear" w:color="auto" w:fill="00FF00"/>
                <w:lang w:val="fr-FR"/>
              </w:rPr>
              <w:t>) est retenu. Tout serveur SIRI devra donc implémenter ce mécanisme.</w:t>
            </w:r>
          </w:p>
          <w:p w14:paraId="734C7E0A" w14:textId="77777777" w:rsidR="002F0A70" w:rsidRPr="00173DCB" w:rsidRDefault="002F0A70" w:rsidP="00CB15D8">
            <w:pPr>
              <w:spacing w:after="0"/>
              <w:jc w:val="both"/>
              <w:rPr>
                <w:highlight w:val="lightGray"/>
                <w:shd w:val="clear" w:color="auto" w:fill="00FF00"/>
                <w:lang w:val="fr-FR"/>
              </w:rPr>
            </w:pPr>
            <w:proofErr w:type="gramStart"/>
            <w:r w:rsidRPr="00173DCB">
              <w:rPr>
                <w:highlight w:val="lightGray"/>
                <w:shd w:val="clear" w:color="auto" w:fill="00FF00"/>
                <w:lang w:val="fr-FR"/>
              </w:rPr>
              <w:t>Par contre</w:t>
            </w:r>
            <w:proofErr w:type="gramEnd"/>
            <w:r w:rsidRPr="00173DCB">
              <w:rPr>
                <w:highlight w:val="lightGray"/>
                <w:shd w:val="clear" w:color="auto" w:fill="00FF00"/>
                <w:lang w:val="fr-FR"/>
              </w:rPr>
              <w:t xml:space="preserve"> cela n’est pas une obligation pour les clients : cela pourra toutefois être envisagé dans la cadre de la gestion d’abonnement pour vérifier la disponibilité d’un abonné.</w:t>
            </w:r>
          </w:p>
        </w:tc>
      </w:tr>
      <w:tr w:rsidR="002F0A70" w:rsidRPr="00E32CB2" w14:paraId="4614A118" w14:textId="77777777" w:rsidTr="00CB15D8">
        <w:tc>
          <w:tcPr>
            <w:tcW w:w="709" w:type="dxa"/>
            <w:shd w:val="clear" w:color="auto" w:fill="auto"/>
            <w:vAlign w:val="center"/>
          </w:tcPr>
          <w:p w14:paraId="18D5CF1D" w14:textId="77777777" w:rsidR="002F0A70" w:rsidRPr="00173DCB" w:rsidRDefault="002F0A70" w:rsidP="00CB15D8">
            <w:pPr>
              <w:spacing w:after="0"/>
              <w:rPr>
                <w:lang w:val="fr-FR"/>
              </w:rPr>
            </w:pPr>
            <w:r w:rsidRPr="00173DCB">
              <w:rPr>
                <w:lang w:val="fr-FR"/>
              </w:rPr>
              <w:t>R8</w:t>
            </w:r>
          </w:p>
        </w:tc>
        <w:tc>
          <w:tcPr>
            <w:tcW w:w="9639" w:type="dxa"/>
            <w:shd w:val="clear" w:color="auto" w:fill="auto"/>
            <w:vAlign w:val="center"/>
          </w:tcPr>
          <w:p w14:paraId="5D77556A" w14:textId="77777777" w:rsidR="002F0A70" w:rsidRPr="00173DCB" w:rsidRDefault="002F0A70" w:rsidP="00CB15D8">
            <w:pPr>
              <w:spacing w:after="0"/>
              <w:jc w:val="both"/>
              <w:rPr>
                <w:highlight w:val="lightGray"/>
                <w:shd w:val="clear" w:color="auto" w:fill="00FF00"/>
                <w:lang w:val="fr-FR"/>
              </w:rPr>
            </w:pPr>
            <w:r w:rsidRPr="00173DCB">
              <w:rPr>
                <w:highlight w:val="lightGray"/>
                <w:shd w:val="clear" w:color="auto" w:fill="00FF00"/>
                <w:lang w:val="fr-FR"/>
              </w:rPr>
              <w:t>Les implémentations devront toutefois s'engager à appeler régulièrement la requête de vérification d'état, au moins dès qu'elles n'ont plus eu d’échange avec le système distant depuis un certain temps (fixé par défaut à cinq minutes).</w:t>
            </w:r>
          </w:p>
        </w:tc>
      </w:tr>
    </w:tbl>
    <w:p w14:paraId="2074EA8A" w14:textId="77777777" w:rsidR="002F0A70" w:rsidRPr="00F358B7" w:rsidRDefault="002F0A70" w:rsidP="00C80E1E">
      <w:pPr>
        <w:pStyle w:val="Titre3"/>
        <w:rPr>
          <w:highlight w:val="lightGray"/>
          <w:shd w:val="clear" w:color="auto" w:fill="00FF00"/>
          <w:lang w:val="fr-FR"/>
        </w:rPr>
      </w:pPr>
      <w:r w:rsidRPr="00F358B7">
        <w:rPr>
          <w:highlight w:val="lightGray"/>
          <w:shd w:val="clear" w:color="auto" w:fill="00FF00"/>
          <w:lang w:val="fr-FR"/>
        </w:rPr>
        <w:t xml:space="preserve">Structure du </w:t>
      </w:r>
      <w:proofErr w:type="spellStart"/>
      <w:r w:rsidRPr="00F358B7">
        <w:rPr>
          <w:highlight w:val="lightGray"/>
          <w:shd w:val="clear" w:color="auto" w:fill="00FF00"/>
          <w:lang w:val="fr-FR"/>
        </w:rPr>
        <w:t>CheckStatus</w:t>
      </w:r>
      <w:proofErr w:type="spellEnd"/>
    </w:p>
    <w:p w14:paraId="40567B49" w14:textId="77777777" w:rsidR="00FF7D19" w:rsidRDefault="00FF7D19" w:rsidP="00922ED9">
      <w:pPr>
        <w:rPr>
          <w:highlight w:val="lightGray"/>
          <w:shd w:val="clear" w:color="auto" w:fill="00FF00"/>
          <w:lang w:val="fr-FR"/>
        </w:rPr>
      </w:pPr>
      <w:r w:rsidRPr="002F0A70">
        <w:rPr>
          <w:highlight w:val="lightGray"/>
          <w:shd w:val="clear" w:color="auto" w:fill="00FF00"/>
          <w:lang w:val="fr-FR"/>
        </w:rPr>
        <w:t>Dans le</w:t>
      </w:r>
      <w:r w:rsidR="002F0A70" w:rsidRPr="002F0A70">
        <w:rPr>
          <w:highlight w:val="lightGray"/>
          <w:shd w:val="clear" w:color="auto" w:fill="00FF00"/>
          <w:lang w:val="fr-FR"/>
        </w:rPr>
        <w:t xml:space="preserve"> cadre du profil SIRI </w:t>
      </w:r>
      <w:r w:rsidRPr="002F0A70">
        <w:rPr>
          <w:highlight w:val="lightGray"/>
          <w:shd w:val="clear" w:color="auto" w:fill="00FF00"/>
          <w:lang w:val="fr-FR"/>
        </w:rPr>
        <w:t>France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F249A0" w:rsidRPr="00E32CB2" w14:paraId="11760DB9" w14:textId="77777777" w:rsidTr="00173DCB">
        <w:tc>
          <w:tcPr>
            <w:tcW w:w="709" w:type="dxa"/>
            <w:shd w:val="clear" w:color="auto" w:fill="auto"/>
            <w:vAlign w:val="center"/>
          </w:tcPr>
          <w:p w14:paraId="50C4807A" w14:textId="77777777" w:rsidR="00F249A0" w:rsidRPr="00173DCB" w:rsidRDefault="00F249A0" w:rsidP="00922ED9">
            <w:pPr>
              <w:rPr>
                <w:lang w:val="fr-FR"/>
              </w:rPr>
            </w:pPr>
            <w:r w:rsidRPr="00173DCB">
              <w:rPr>
                <w:lang w:val="fr-FR"/>
              </w:rPr>
              <w:t>R9</w:t>
            </w:r>
          </w:p>
        </w:tc>
        <w:tc>
          <w:tcPr>
            <w:tcW w:w="9639" w:type="dxa"/>
            <w:shd w:val="clear" w:color="auto" w:fill="auto"/>
            <w:vAlign w:val="center"/>
          </w:tcPr>
          <w:p w14:paraId="1D81A3CF" w14:textId="77777777" w:rsidR="00F249A0" w:rsidRPr="00173DCB" w:rsidRDefault="00F249A0" w:rsidP="00CB15D8">
            <w:pPr>
              <w:spacing w:after="0"/>
              <w:jc w:val="both"/>
              <w:rPr>
                <w:highlight w:val="lightGray"/>
                <w:shd w:val="clear" w:color="auto" w:fill="00FF00"/>
                <w:lang w:val="fr-FR"/>
              </w:rPr>
            </w:pPr>
            <w:r w:rsidRPr="00173DCB">
              <w:rPr>
                <w:highlight w:val="lightGray"/>
                <w:shd w:val="clear" w:color="auto" w:fill="00FF00"/>
                <w:lang w:val="fr-FR"/>
              </w:rPr>
              <w:t>Le champ facultatif au niveau SIRI</w:t>
            </w:r>
            <w:proofErr w:type="gramStart"/>
            <w:r w:rsidRPr="00173DCB">
              <w:rPr>
                <w:highlight w:val="lightGray"/>
                <w:shd w:val="clear" w:color="auto" w:fill="00FF00"/>
                <w:lang w:val="fr-FR"/>
              </w:rPr>
              <w:t xml:space="preserve"> «</w:t>
            </w:r>
            <w:proofErr w:type="spellStart"/>
            <w:r w:rsidRPr="00173DCB">
              <w:rPr>
                <w:highlight w:val="lightGray"/>
                <w:shd w:val="clear" w:color="auto" w:fill="00FF00"/>
                <w:lang w:val="fr-FR"/>
              </w:rPr>
              <w:t>Status</w:t>
            </w:r>
            <w:proofErr w:type="spellEnd"/>
            <w:proofErr w:type="gramEnd"/>
            <w:r w:rsidRPr="00173DCB">
              <w:rPr>
                <w:highlight w:val="lightGray"/>
                <w:shd w:val="clear" w:color="auto" w:fill="00FF00"/>
                <w:lang w:val="fr-FR"/>
              </w:rPr>
              <w:t>» sera toujours présent, dans le profil France, et égal à « </w:t>
            </w:r>
            <w:proofErr w:type="spellStart"/>
            <w:r w:rsidRPr="00173DCB">
              <w:rPr>
                <w:highlight w:val="lightGray"/>
                <w:shd w:val="clear" w:color="auto" w:fill="00FF00"/>
                <w:lang w:val="fr-FR"/>
              </w:rPr>
              <w:t>true</w:t>
            </w:r>
            <w:proofErr w:type="spellEnd"/>
            <w:r w:rsidRPr="00173DCB">
              <w:rPr>
                <w:highlight w:val="lightGray"/>
                <w:shd w:val="clear" w:color="auto" w:fill="00FF00"/>
                <w:lang w:val="fr-FR"/>
              </w:rPr>
              <w:t> » si le système est parfaitement opérationnel, et à « false » s’il est en mesure de recevoir les requêtes, mais dans l'impossibilité d'y apporter une réponse (contact avec le gestionnaire de données perdu, etc.)</w:t>
            </w:r>
          </w:p>
        </w:tc>
      </w:tr>
      <w:tr w:rsidR="00F249A0" w:rsidRPr="00E32CB2" w14:paraId="22DAB371" w14:textId="77777777" w:rsidTr="00173DCB">
        <w:tc>
          <w:tcPr>
            <w:tcW w:w="709" w:type="dxa"/>
            <w:shd w:val="clear" w:color="auto" w:fill="auto"/>
            <w:vAlign w:val="center"/>
          </w:tcPr>
          <w:p w14:paraId="78F93DA8" w14:textId="77777777" w:rsidR="00F249A0" w:rsidRPr="00173DCB" w:rsidRDefault="00F249A0" w:rsidP="003C75B8">
            <w:pPr>
              <w:rPr>
                <w:lang w:val="fr-FR"/>
              </w:rPr>
            </w:pPr>
            <w:r w:rsidRPr="00173DCB">
              <w:rPr>
                <w:lang w:val="fr-FR"/>
              </w:rPr>
              <w:t>R10</w:t>
            </w:r>
          </w:p>
        </w:tc>
        <w:tc>
          <w:tcPr>
            <w:tcW w:w="9639" w:type="dxa"/>
            <w:shd w:val="clear" w:color="auto" w:fill="auto"/>
            <w:vAlign w:val="center"/>
          </w:tcPr>
          <w:p w14:paraId="0CBF52DE" w14:textId="77777777" w:rsidR="00F249A0" w:rsidRPr="00173DCB" w:rsidRDefault="00F249A0" w:rsidP="00CB15D8">
            <w:pPr>
              <w:spacing w:after="0"/>
              <w:jc w:val="both"/>
              <w:rPr>
                <w:highlight w:val="lightGray"/>
                <w:shd w:val="clear" w:color="auto" w:fill="00FF00"/>
                <w:lang w:val="fr-FR"/>
              </w:rPr>
            </w:pPr>
            <w:bookmarkStart w:id="129" w:name="_Toc444249745"/>
            <w:r w:rsidRPr="00173DCB">
              <w:rPr>
                <w:highlight w:val="lightGray"/>
                <w:shd w:val="clear" w:color="auto" w:fill="00FF00"/>
                <w:lang w:val="fr-FR"/>
              </w:rPr>
              <w:t>Le champ facultatif au niveau</w:t>
            </w:r>
            <w:proofErr w:type="gramStart"/>
            <w:r w:rsidRPr="00173DCB">
              <w:rPr>
                <w:highlight w:val="lightGray"/>
                <w:shd w:val="clear" w:color="auto" w:fill="00FF00"/>
                <w:lang w:val="fr-FR"/>
              </w:rPr>
              <w:t xml:space="preserve"> «</w:t>
            </w:r>
            <w:proofErr w:type="spellStart"/>
            <w:r w:rsidRPr="00173DCB">
              <w:rPr>
                <w:highlight w:val="lightGray"/>
                <w:shd w:val="clear" w:color="auto" w:fill="00FF00"/>
                <w:lang w:val="fr-FR"/>
              </w:rPr>
              <w:t>ErrorCondition</w:t>
            </w:r>
            <w:proofErr w:type="spellEnd"/>
            <w:proofErr w:type="gramEnd"/>
            <w:r w:rsidRPr="00173DCB">
              <w:rPr>
                <w:highlight w:val="lightGray"/>
                <w:shd w:val="clear" w:color="auto" w:fill="00FF00"/>
                <w:lang w:val="fr-FR"/>
              </w:rPr>
              <w:t>» reste facultatif, au niveau du profil France, si aucune erreur n’est détectée, mais devra obligatoirement être présent et instancié à chaque fois qu'une erreur sera détectée.</w:t>
            </w:r>
            <w:bookmarkEnd w:id="129"/>
          </w:p>
        </w:tc>
      </w:tr>
      <w:tr w:rsidR="00F249A0" w:rsidRPr="00E32CB2" w14:paraId="660E9E7B" w14:textId="77777777" w:rsidTr="00173DCB">
        <w:tc>
          <w:tcPr>
            <w:tcW w:w="709" w:type="dxa"/>
            <w:shd w:val="clear" w:color="auto" w:fill="auto"/>
            <w:vAlign w:val="center"/>
          </w:tcPr>
          <w:p w14:paraId="3B22B0A5" w14:textId="77777777" w:rsidR="00F249A0" w:rsidRPr="00173DCB" w:rsidRDefault="00F249A0" w:rsidP="003C75B8">
            <w:pPr>
              <w:rPr>
                <w:lang w:val="fr-FR"/>
              </w:rPr>
            </w:pPr>
            <w:r w:rsidRPr="00173DCB">
              <w:rPr>
                <w:lang w:val="fr-FR"/>
              </w:rPr>
              <w:lastRenderedPageBreak/>
              <w:t>R11</w:t>
            </w:r>
          </w:p>
        </w:tc>
        <w:tc>
          <w:tcPr>
            <w:tcW w:w="9639" w:type="dxa"/>
            <w:shd w:val="clear" w:color="auto" w:fill="auto"/>
            <w:vAlign w:val="center"/>
          </w:tcPr>
          <w:p w14:paraId="3CDF856E" w14:textId="77777777" w:rsidR="00F249A0" w:rsidRPr="00173DCB" w:rsidRDefault="00F249A0" w:rsidP="00CB15D8">
            <w:pPr>
              <w:spacing w:after="0"/>
              <w:jc w:val="both"/>
              <w:rPr>
                <w:highlight w:val="lightGray"/>
                <w:shd w:val="clear" w:color="auto" w:fill="00FF00"/>
                <w:lang w:val="fr-FR"/>
              </w:rPr>
            </w:pPr>
            <w:bookmarkStart w:id="130" w:name="_Toc444249746"/>
            <w:r w:rsidRPr="00173DCB">
              <w:rPr>
                <w:highlight w:val="lightGray"/>
                <w:shd w:val="clear" w:color="auto" w:fill="00FF00"/>
                <w:lang w:val="fr-FR"/>
              </w:rPr>
              <w:t xml:space="preserve">Les champs facultatifs </w:t>
            </w:r>
            <w:proofErr w:type="gramStart"/>
            <w:r w:rsidRPr="00173DCB">
              <w:rPr>
                <w:highlight w:val="lightGray"/>
                <w:shd w:val="clear" w:color="auto" w:fill="00FF00"/>
                <w:lang w:val="fr-FR"/>
              </w:rPr>
              <w:t>de  «</w:t>
            </w:r>
            <w:proofErr w:type="spellStart"/>
            <w:proofErr w:type="gramEnd"/>
            <w:r w:rsidRPr="00173DCB">
              <w:rPr>
                <w:highlight w:val="lightGray"/>
                <w:shd w:val="clear" w:color="auto" w:fill="00FF00"/>
                <w:lang w:val="fr-FR"/>
              </w:rPr>
              <w:t>SuccessInfoGroup</w:t>
            </w:r>
            <w:proofErr w:type="spellEnd"/>
            <w:r w:rsidRPr="00173DCB">
              <w:rPr>
                <w:highlight w:val="lightGray"/>
                <w:shd w:val="clear" w:color="auto" w:fill="00FF00"/>
                <w:lang w:val="fr-FR"/>
              </w:rPr>
              <w:t>» restent facultatifs</w:t>
            </w:r>
            <w:bookmarkEnd w:id="130"/>
          </w:p>
        </w:tc>
      </w:tr>
      <w:tr w:rsidR="00F249A0" w:rsidRPr="00E32CB2" w14:paraId="6FA6DF18" w14:textId="77777777" w:rsidTr="00173DCB">
        <w:tc>
          <w:tcPr>
            <w:tcW w:w="709" w:type="dxa"/>
            <w:shd w:val="clear" w:color="auto" w:fill="auto"/>
            <w:vAlign w:val="center"/>
          </w:tcPr>
          <w:p w14:paraId="59E2C680" w14:textId="77777777" w:rsidR="00F249A0" w:rsidRPr="00173DCB" w:rsidRDefault="00F249A0" w:rsidP="003C75B8">
            <w:pPr>
              <w:rPr>
                <w:lang w:val="fr-FR"/>
              </w:rPr>
            </w:pPr>
            <w:r w:rsidRPr="00173DCB">
              <w:rPr>
                <w:lang w:val="fr-FR"/>
              </w:rPr>
              <w:t>R12</w:t>
            </w:r>
          </w:p>
        </w:tc>
        <w:tc>
          <w:tcPr>
            <w:tcW w:w="9639" w:type="dxa"/>
            <w:shd w:val="clear" w:color="auto" w:fill="auto"/>
            <w:vAlign w:val="center"/>
          </w:tcPr>
          <w:p w14:paraId="6BE5F2F7" w14:textId="77777777" w:rsidR="00F249A0" w:rsidRPr="00173DCB" w:rsidRDefault="00F249A0" w:rsidP="00CB15D8">
            <w:pPr>
              <w:spacing w:after="0"/>
              <w:jc w:val="both"/>
              <w:rPr>
                <w:highlight w:val="lightGray"/>
                <w:shd w:val="clear" w:color="auto" w:fill="00FF00"/>
                <w:lang w:val="fr-FR"/>
              </w:rPr>
            </w:pPr>
            <w:bookmarkStart w:id="131" w:name="_Toc444249747"/>
            <w:r w:rsidRPr="00173DCB">
              <w:rPr>
                <w:highlight w:val="lightGray"/>
                <w:shd w:val="clear" w:color="auto" w:fill="00FF00"/>
                <w:lang w:val="fr-FR"/>
              </w:rPr>
              <w:t>Le champ facultatif au niveau SIRI</w:t>
            </w:r>
            <w:proofErr w:type="gramStart"/>
            <w:r w:rsidRPr="00173DCB">
              <w:rPr>
                <w:highlight w:val="lightGray"/>
                <w:shd w:val="clear" w:color="auto" w:fill="00FF00"/>
                <w:lang w:val="fr-FR"/>
              </w:rPr>
              <w:t xml:space="preserve"> «</w:t>
            </w:r>
            <w:proofErr w:type="spellStart"/>
            <w:r w:rsidRPr="00173DCB">
              <w:rPr>
                <w:highlight w:val="lightGray"/>
                <w:shd w:val="clear" w:color="auto" w:fill="00FF00"/>
                <w:lang w:val="fr-FR"/>
              </w:rPr>
              <w:t>ServiceStartedTime</w:t>
            </w:r>
            <w:proofErr w:type="spellEnd"/>
            <w:proofErr w:type="gramEnd"/>
            <w:r w:rsidRPr="00173DCB">
              <w:rPr>
                <w:highlight w:val="lightGray"/>
                <w:shd w:val="clear" w:color="auto" w:fill="00FF00"/>
                <w:lang w:val="fr-FR"/>
              </w:rPr>
              <w:t>» sera toujours présent dans le profil France, et instancié avec l'heure du dernier démarrage du système</w:t>
            </w:r>
            <w:bookmarkEnd w:id="131"/>
          </w:p>
        </w:tc>
      </w:tr>
    </w:tbl>
    <w:p w14:paraId="6FC9952D" w14:textId="77777777" w:rsidR="00FF7D19" w:rsidRPr="00293355" w:rsidRDefault="00FF7D19" w:rsidP="00922ED9">
      <w:pPr>
        <w:pStyle w:val="Titre3"/>
      </w:pPr>
      <w:bookmarkStart w:id="132" w:name="_Toc358727340"/>
      <w:bookmarkStart w:id="133" w:name="_Toc444249749"/>
      <w:bookmarkStart w:id="134" w:name="_Toc444251856"/>
      <w:bookmarkStart w:id="135" w:name="_Toc5293767"/>
      <w:proofErr w:type="spellStart"/>
      <w:r w:rsidRPr="00293355">
        <w:t>Utilisation</w:t>
      </w:r>
      <w:proofErr w:type="spellEnd"/>
      <w:r w:rsidRPr="00293355">
        <w:t xml:space="preserve"> des WSDL</w:t>
      </w:r>
      <w:bookmarkEnd w:id="132"/>
      <w:bookmarkEnd w:id="133"/>
      <w:bookmarkEnd w:id="134"/>
      <w:bookmarkEnd w:id="135"/>
    </w:p>
    <w:p w14:paraId="236CCA1F" w14:textId="77777777" w:rsidR="00FF7D19" w:rsidRPr="00FF7D19" w:rsidRDefault="00FF7D19" w:rsidP="00922ED9">
      <w:pPr>
        <w:rPr>
          <w:lang w:val="fr-FR"/>
        </w:rPr>
      </w:pPr>
      <w:r w:rsidRPr="00FF7D19">
        <w:rPr>
          <w:lang w:val="fr-FR"/>
        </w:rPr>
        <w:t>Les WSDL introduites ci-dessus, permettent de décrire complètement l'interface des services SIRI dans le contexte de Web Service de type SOAP.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5B3616" w:rsidRPr="00E32CB2" w14:paraId="322F9141" w14:textId="77777777" w:rsidTr="00173DCB">
        <w:tc>
          <w:tcPr>
            <w:tcW w:w="709" w:type="dxa"/>
            <w:shd w:val="clear" w:color="auto" w:fill="auto"/>
            <w:vAlign w:val="center"/>
          </w:tcPr>
          <w:p w14:paraId="1F92DAF5" w14:textId="77777777" w:rsidR="005B3616" w:rsidRPr="00173DCB" w:rsidRDefault="005B3616" w:rsidP="00922ED9">
            <w:pPr>
              <w:rPr>
                <w:lang w:val="fr-FR"/>
              </w:rPr>
            </w:pPr>
            <w:r w:rsidRPr="00173DCB">
              <w:rPr>
                <w:lang w:val="fr-FR"/>
              </w:rPr>
              <w:t>R15</w:t>
            </w:r>
          </w:p>
        </w:tc>
        <w:tc>
          <w:tcPr>
            <w:tcW w:w="9639" w:type="dxa"/>
            <w:shd w:val="clear" w:color="auto" w:fill="auto"/>
            <w:vAlign w:val="center"/>
          </w:tcPr>
          <w:p w14:paraId="5FE6BEB8" w14:textId="77777777" w:rsidR="005B3616" w:rsidRPr="00173DCB" w:rsidRDefault="005B3616" w:rsidP="00CB15D8">
            <w:pPr>
              <w:spacing w:after="0"/>
              <w:jc w:val="both"/>
              <w:rPr>
                <w:highlight w:val="lightGray"/>
                <w:shd w:val="clear" w:color="auto" w:fill="00FF00"/>
                <w:lang w:val="fr-FR"/>
              </w:rPr>
            </w:pPr>
            <w:r w:rsidRPr="00173DCB">
              <w:rPr>
                <w:highlight w:val="lightGray"/>
                <w:lang w:val="fr-FR"/>
              </w:rPr>
              <w:t xml:space="preserve">Dans le cadre du profil France, seuls les encodages </w:t>
            </w:r>
            <w:r w:rsidRPr="00173DCB">
              <w:rPr>
                <w:i/>
                <w:highlight w:val="lightGray"/>
                <w:lang w:val="fr-FR"/>
              </w:rPr>
              <w:t>RPC-</w:t>
            </w:r>
            <w:proofErr w:type="spellStart"/>
            <w:r w:rsidRPr="00173DCB">
              <w:rPr>
                <w:i/>
                <w:highlight w:val="lightGray"/>
                <w:lang w:val="fr-FR"/>
              </w:rPr>
              <w:t>Literal</w:t>
            </w:r>
            <w:proofErr w:type="spellEnd"/>
            <w:r w:rsidRPr="00173DCB">
              <w:rPr>
                <w:highlight w:val="lightGray"/>
                <w:lang w:val="fr-FR"/>
              </w:rPr>
              <w:t xml:space="preserve"> et </w:t>
            </w:r>
            <w:r w:rsidRPr="00173DCB">
              <w:rPr>
                <w:i/>
                <w:highlight w:val="lightGray"/>
                <w:lang w:val="fr-FR"/>
              </w:rPr>
              <w:t>Document-</w:t>
            </w:r>
            <w:proofErr w:type="spellStart"/>
            <w:r w:rsidRPr="00173DCB">
              <w:rPr>
                <w:i/>
                <w:highlight w:val="lightGray"/>
                <w:lang w:val="fr-FR"/>
              </w:rPr>
              <w:t>Literal</w:t>
            </w:r>
            <w:proofErr w:type="spellEnd"/>
            <w:r w:rsidRPr="00173DCB">
              <w:rPr>
                <w:i/>
                <w:highlight w:val="lightGray"/>
                <w:lang w:val="fr-FR"/>
              </w:rPr>
              <w:t>-</w:t>
            </w:r>
            <w:proofErr w:type="spellStart"/>
            <w:r w:rsidRPr="00173DCB">
              <w:rPr>
                <w:i/>
                <w:highlight w:val="lightGray"/>
                <w:lang w:val="fr-FR"/>
              </w:rPr>
              <w:t>Wrapped</w:t>
            </w:r>
            <w:proofErr w:type="spellEnd"/>
            <w:r w:rsidRPr="00173DCB">
              <w:rPr>
                <w:highlight w:val="lightGray"/>
                <w:lang w:val="fr-FR"/>
              </w:rPr>
              <w:t xml:space="preserve"> sont supportés.</w:t>
            </w:r>
          </w:p>
        </w:tc>
      </w:tr>
    </w:tbl>
    <w:p w14:paraId="65E4407B" w14:textId="77777777" w:rsidR="00FF7D19" w:rsidRPr="00293355" w:rsidRDefault="00FF7D19" w:rsidP="00922ED9">
      <w:pPr>
        <w:pStyle w:val="Titre3"/>
      </w:pPr>
      <w:bookmarkStart w:id="136" w:name="_Toc247947854"/>
      <w:bookmarkStart w:id="137" w:name="_Toc358727341"/>
      <w:bookmarkStart w:id="138" w:name="_Toc444249750"/>
      <w:bookmarkStart w:id="139" w:name="_Toc444251857"/>
      <w:bookmarkStart w:id="140" w:name="_Toc5293768"/>
      <w:r w:rsidRPr="00293355">
        <w:t xml:space="preserve">Gestion des </w:t>
      </w:r>
      <w:proofErr w:type="spellStart"/>
      <w:r w:rsidRPr="00293355">
        <w:t>filtres</w:t>
      </w:r>
      <w:proofErr w:type="spellEnd"/>
      <w:r w:rsidRPr="00293355">
        <w:t xml:space="preserve"> multiples</w:t>
      </w:r>
      <w:bookmarkEnd w:id="136"/>
      <w:bookmarkEnd w:id="137"/>
      <w:bookmarkEnd w:id="138"/>
      <w:bookmarkEnd w:id="139"/>
      <w:bookmarkEnd w:id="140"/>
    </w:p>
    <w:p w14:paraId="008A8EAC" w14:textId="77777777" w:rsidR="00FF7D19" w:rsidRPr="00FF7D19" w:rsidRDefault="00FF7D19" w:rsidP="00322776">
      <w:pPr>
        <w:jc w:val="both"/>
        <w:rPr>
          <w:lang w:val="fr-FR"/>
        </w:rPr>
      </w:pPr>
      <w:r w:rsidRPr="00FF7D19">
        <w:rPr>
          <w:lang w:val="fr-FR"/>
        </w:rPr>
        <w:t xml:space="preserve">Lors de la constitution d'une requête, les différents paramètres permettent, entre autres, de définir un filtre pour que le client puisse ne recevoir que les données qui lui sont utiles (« les 3 prochains passages à l'arrêt AAA dans la direction </w:t>
      </w:r>
      <w:proofErr w:type="gramStart"/>
      <w:r w:rsidRPr="00FF7D19">
        <w:rPr>
          <w:lang w:val="fr-FR"/>
        </w:rPr>
        <w:t>DDD»</w:t>
      </w:r>
      <w:proofErr w:type="gramEnd"/>
      <w:r w:rsidRPr="00FF7D19">
        <w:rPr>
          <w:lang w:val="fr-FR"/>
        </w:rPr>
        <w:t xml:space="preserve">, « le prochain passage à l'arrêt BBB », « toutes les informations temps réel pour la ligne LLL », etc.). </w:t>
      </w:r>
    </w:p>
    <w:p w14:paraId="5E9003BF" w14:textId="77777777" w:rsidR="00FF7D19" w:rsidRPr="00FF7D19" w:rsidRDefault="00FF7D19" w:rsidP="00322776">
      <w:pPr>
        <w:jc w:val="both"/>
        <w:rPr>
          <w:lang w:val="fr-FR"/>
        </w:rPr>
      </w:pPr>
      <w:r w:rsidRPr="00FF7D19">
        <w:rPr>
          <w:lang w:val="fr-FR"/>
        </w:rPr>
        <w:t xml:space="preserve">La gestion d’abonnement utilise le même mécanisme. </w:t>
      </w:r>
    </w:p>
    <w:p w14:paraId="55EC971F" w14:textId="77777777" w:rsidR="00FF7D19" w:rsidRPr="00FF7D19" w:rsidRDefault="00FF7D19" w:rsidP="00322776">
      <w:pPr>
        <w:jc w:val="both"/>
        <w:rPr>
          <w:lang w:val="fr-FR"/>
        </w:rPr>
      </w:pPr>
      <w:r w:rsidRPr="00FF7D19">
        <w:rPr>
          <w:lang w:val="fr-FR"/>
        </w:rPr>
        <w:t xml:space="preserve">Le cas des abonnements est un peu particulier car on peut, par exemple, souhaiter être abonné avec plusieurs paramètres de </w:t>
      </w:r>
      <w:proofErr w:type="gramStart"/>
      <w:r w:rsidRPr="00FF7D19">
        <w:rPr>
          <w:lang w:val="fr-FR"/>
        </w:rPr>
        <w:t>filtrage:</w:t>
      </w:r>
      <w:proofErr w:type="gramEnd"/>
      <w:r w:rsidRPr="00FF7D19">
        <w:rPr>
          <w:lang w:val="fr-FR"/>
        </w:rPr>
        <w:t xml:space="preserve"> </w:t>
      </w:r>
    </w:p>
    <w:p w14:paraId="706E524E" w14:textId="77777777" w:rsidR="00FF7D19" w:rsidRPr="00FF7D19" w:rsidRDefault="00FF7D19" w:rsidP="00322776">
      <w:pPr>
        <w:pStyle w:val="Corpsdetexte"/>
        <w:jc w:val="both"/>
        <w:rPr>
          <w:lang w:val="fr-FR"/>
        </w:rPr>
      </w:pPr>
      <w:r w:rsidRPr="00FF7D19">
        <w:rPr>
          <w:lang w:val="fr-FR"/>
        </w:rPr>
        <w:t>« </w:t>
      </w:r>
      <w:proofErr w:type="gramStart"/>
      <w:r w:rsidRPr="00FF7D19">
        <w:rPr>
          <w:lang w:val="fr-FR"/>
        </w:rPr>
        <w:t>les</w:t>
      </w:r>
      <w:proofErr w:type="gramEnd"/>
      <w:r w:rsidRPr="00FF7D19">
        <w:rPr>
          <w:lang w:val="fr-FR"/>
        </w:rPr>
        <w:t xml:space="preserve"> 2 prochains passages à l'arrêt AAA dans la direction DDD» </w:t>
      </w:r>
    </w:p>
    <w:p w14:paraId="53587691" w14:textId="77777777" w:rsidR="00FF7D19" w:rsidRPr="00FF7D19" w:rsidRDefault="00FF7D19" w:rsidP="00322776">
      <w:pPr>
        <w:pStyle w:val="Corpsdetexte"/>
        <w:jc w:val="both"/>
        <w:rPr>
          <w:lang w:val="fr-FR"/>
        </w:rPr>
      </w:pPr>
      <w:proofErr w:type="gramStart"/>
      <w:r w:rsidRPr="00FF7D19">
        <w:rPr>
          <w:lang w:val="fr-FR"/>
        </w:rPr>
        <w:t>et</w:t>
      </w:r>
      <w:proofErr w:type="gramEnd"/>
    </w:p>
    <w:p w14:paraId="03C978D0" w14:textId="77777777" w:rsidR="00FF7D19" w:rsidRPr="00FF7D19" w:rsidRDefault="00FF7D19" w:rsidP="00322776">
      <w:pPr>
        <w:pStyle w:val="Corpsdetexte"/>
        <w:jc w:val="both"/>
        <w:rPr>
          <w:lang w:val="fr-FR"/>
        </w:rPr>
      </w:pPr>
      <w:r w:rsidRPr="00FF7D19">
        <w:rPr>
          <w:lang w:val="fr-FR"/>
        </w:rPr>
        <w:t xml:space="preserve"> « </w:t>
      </w:r>
      <w:proofErr w:type="gramStart"/>
      <w:r w:rsidRPr="00FF7D19">
        <w:rPr>
          <w:lang w:val="fr-FR"/>
        </w:rPr>
        <w:t>le</w:t>
      </w:r>
      <w:proofErr w:type="gramEnd"/>
      <w:r w:rsidRPr="00FF7D19">
        <w:rPr>
          <w:lang w:val="fr-FR"/>
        </w:rPr>
        <w:t xml:space="preserve"> prochain passage à l'arrêt BBB ». </w:t>
      </w:r>
    </w:p>
    <w:p w14:paraId="632C78C3" w14:textId="77777777" w:rsidR="00FF7D19" w:rsidRDefault="00FF7D19" w:rsidP="00322776">
      <w:pPr>
        <w:jc w:val="both"/>
        <w:rPr>
          <w:lang w:val="fr-FR"/>
        </w:rPr>
      </w:pPr>
      <w:r w:rsidRPr="00FF7D19">
        <w:rPr>
          <w:lang w:val="fr-FR"/>
        </w:rPr>
        <w:t>Pour limiter les échanges sur le réseau ainsi que la surcharge de traitement (</w:t>
      </w:r>
      <w:proofErr w:type="spellStart"/>
      <w:r w:rsidRPr="00FF7D19">
        <w:rPr>
          <w:lang w:val="fr-FR"/>
        </w:rPr>
        <w:t>overhead</w:t>
      </w:r>
      <w:proofErr w:type="spellEnd"/>
      <w:r w:rsidRPr="00FF7D19">
        <w:rPr>
          <w:lang w:val="fr-FR"/>
        </w:rPr>
        <w:t>) pour la gestion de données, la norme SIRI propose un mécanisme de filtres multiples permettant aux clients de recevoir, dans une unique notification, les informations issues de l'ensemble des abonnements : c'est le mécanisme de filtres multiples sur un abonnement.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93355" w:rsidRPr="00E32CB2" w14:paraId="64249375" w14:textId="77777777" w:rsidTr="00173DCB">
        <w:tc>
          <w:tcPr>
            <w:tcW w:w="709" w:type="dxa"/>
            <w:shd w:val="clear" w:color="auto" w:fill="auto"/>
            <w:vAlign w:val="center"/>
          </w:tcPr>
          <w:p w14:paraId="3C21A955" w14:textId="77777777" w:rsidR="00293355" w:rsidRPr="00173DCB" w:rsidRDefault="00293355" w:rsidP="00CB15D8">
            <w:pPr>
              <w:spacing w:after="0"/>
              <w:rPr>
                <w:lang w:val="fr-FR"/>
              </w:rPr>
            </w:pPr>
            <w:r w:rsidRPr="00173DCB">
              <w:rPr>
                <w:lang w:val="fr-FR"/>
              </w:rPr>
              <w:t>R16</w:t>
            </w:r>
          </w:p>
        </w:tc>
        <w:tc>
          <w:tcPr>
            <w:tcW w:w="9639" w:type="dxa"/>
            <w:shd w:val="clear" w:color="auto" w:fill="auto"/>
            <w:vAlign w:val="center"/>
          </w:tcPr>
          <w:p w14:paraId="7269E935" w14:textId="77777777" w:rsidR="00293355" w:rsidRPr="00173DCB" w:rsidRDefault="00293355" w:rsidP="00CB15D8">
            <w:pPr>
              <w:spacing w:after="0"/>
              <w:jc w:val="both"/>
              <w:rPr>
                <w:highlight w:val="lightGray"/>
                <w:shd w:val="clear" w:color="auto" w:fill="00FF00"/>
                <w:lang w:val="fr-FR"/>
              </w:rPr>
            </w:pPr>
            <w:r w:rsidRPr="00173DCB">
              <w:rPr>
                <w:highlight w:val="lightGray"/>
                <w:shd w:val="clear" w:color="auto" w:fill="00FF00"/>
                <w:lang w:val="fr-FR"/>
              </w:rPr>
              <w:t xml:space="preserve">En cohérence avec le choix des notifications à une phase, le profil SIRI France retient ce </w:t>
            </w:r>
            <w:r w:rsidRPr="00173DCB">
              <w:rPr>
                <w:highlight w:val="lightGray"/>
                <w:u w:val="single"/>
                <w:shd w:val="clear" w:color="auto" w:fill="00FF00"/>
                <w:lang w:val="fr-FR"/>
              </w:rPr>
              <w:t>mécanisme de filtres multiples</w:t>
            </w:r>
            <w:r w:rsidRPr="00173DCB">
              <w:rPr>
                <w:highlight w:val="lightGray"/>
                <w:shd w:val="clear" w:color="auto" w:fill="00FF00"/>
                <w:lang w:val="fr-FR"/>
              </w:rPr>
              <w:t xml:space="preserve"> qui devra donc être mis en œuvre à chaque fois que les services d'abonnement seront retenus (cela permettra de recevoir plusieurs informations dans une même réponse ou notification, et donc limiter le nombre de messages).</w:t>
            </w:r>
          </w:p>
        </w:tc>
      </w:tr>
    </w:tbl>
    <w:p w14:paraId="6A39DD6C" w14:textId="77777777" w:rsidR="00FF7D19" w:rsidRPr="00293355" w:rsidRDefault="00FF7D19" w:rsidP="00922ED9">
      <w:pPr>
        <w:pStyle w:val="Titre3"/>
      </w:pPr>
      <w:bookmarkStart w:id="141" w:name="_Toc247947855"/>
      <w:bookmarkStart w:id="142" w:name="_Toc358727342"/>
      <w:bookmarkStart w:id="143" w:name="_Toc444249751"/>
      <w:bookmarkStart w:id="144" w:name="_Toc444251858"/>
      <w:bookmarkStart w:id="145" w:name="_Toc5293769"/>
      <w:bookmarkStart w:id="146" w:name="_Toc171948510"/>
      <w:r w:rsidRPr="00293355">
        <w:t>Structuration XML</w:t>
      </w:r>
      <w:bookmarkEnd w:id="141"/>
      <w:bookmarkEnd w:id="142"/>
      <w:bookmarkEnd w:id="143"/>
      <w:bookmarkEnd w:id="144"/>
      <w:bookmarkEnd w:id="145"/>
    </w:p>
    <w:bookmarkEnd w:id="146"/>
    <w:p w14:paraId="48F063FB" w14:textId="6060A604" w:rsidR="00FF7D19" w:rsidRDefault="00FF7D19" w:rsidP="00922ED9">
      <w:pPr>
        <w:rPr>
          <w:lang w:val="fr-FR"/>
        </w:rPr>
      </w:pPr>
      <w:r w:rsidRPr="00FF7D19">
        <w:rPr>
          <w:lang w:val="fr-FR"/>
        </w:rPr>
        <w:t>La spécification SIRI propose, la possibilité de « déstructurer » l'arborescence XML pour la rendre « plate » (« flat XML »), et ce, afin de simplifier la compatibilité avec certains systèmes existants.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93355" w:rsidRPr="00E32CB2" w14:paraId="20E58E6F" w14:textId="77777777" w:rsidTr="00173DCB">
        <w:tc>
          <w:tcPr>
            <w:tcW w:w="709" w:type="dxa"/>
            <w:shd w:val="clear" w:color="auto" w:fill="auto"/>
            <w:vAlign w:val="center"/>
          </w:tcPr>
          <w:p w14:paraId="493875AA" w14:textId="77777777" w:rsidR="00293355" w:rsidRPr="00173DCB" w:rsidRDefault="00293355" w:rsidP="00CB15D8">
            <w:pPr>
              <w:spacing w:after="0"/>
              <w:jc w:val="both"/>
              <w:rPr>
                <w:lang w:val="fr-FR"/>
              </w:rPr>
            </w:pPr>
            <w:r w:rsidRPr="00173DCB">
              <w:rPr>
                <w:lang w:val="fr-FR"/>
              </w:rPr>
              <w:t>R17</w:t>
            </w:r>
          </w:p>
        </w:tc>
        <w:tc>
          <w:tcPr>
            <w:tcW w:w="9639" w:type="dxa"/>
            <w:shd w:val="clear" w:color="auto" w:fill="auto"/>
            <w:vAlign w:val="center"/>
          </w:tcPr>
          <w:p w14:paraId="1606E0AA" w14:textId="77777777" w:rsidR="00293355" w:rsidRPr="00173DCB" w:rsidRDefault="00293355" w:rsidP="00CB15D8">
            <w:pPr>
              <w:spacing w:after="0"/>
              <w:jc w:val="both"/>
              <w:rPr>
                <w:highlight w:val="lightGray"/>
                <w:shd w:val="clear" w:color="auto" w:fill="00FF00"/>
                <w:lang w:val="fr-FR"/>
              </w:rPr>
            </w:pPr>
            <w:r w:rsidRPr="00173DCB">
              <w:rPr>
                <w:highlight w:val="lightGray"/>
                <w:shd w:val="clear" w:color="auto" w:fill="00FF00"/>
                <w:lang w:val="fr-FR"/>
              </w:rPr>
              <w:t>Cette option de XML à plat (« flat XML ») n'est pas retenue dans le cadre du profil SIRI France.</w:t>
            </w:r>
          </w:p>
        </w:tc>
      </w:tr>
    </w:tbl>
    <w:p w14:paraId="21960667" w14:textId="77777777" w:rsidR="00FF7D19" w:rsidRPr="0075267B" w:rsidRDefault="00FF7D19" w:rsidP="00922ED9">
      <w:pPr>
        <w:pStyle w:val="Titre3"/>
        <w:rPr>
          <w:lang w:val="fr-FR"/>
        </w:rPr>
      </w:pPr>
      <w:bookmarkStart w:id="147" w:name="_Toc247947856"/>
      <w:bookmarkStart w:id="148" w:name="_Ref354046134"/>
      <w:bookmarkStart w:id="149" w:name="_Toc358727343"/>
      <w:bookmarkStart w:id="150" w:name="_Toc444249752"/>
      <w:bookmarkStart w:id="151" w:name="_Toc444251859"/>
      <w:bookmarkStart w:id="152" w:name="_Toc5293770"/>
      <w:bookmarkStart w:id="153" w:name="_Toc171948511"/>
      <w:r w:rsidRPr="0075267B">
        <w:rPr>
          <w:lang w:val="fr-FR"/>
        </w:rPr>
        <w:t>Identification de la version de SIRI</w:t>
      </w:r>
      <w:bookmarkEnd w:id="147"/>
      <w:bookmarkEnd w:id="148"/>
      <w:bookmarkEnd w:id="149"/>
      <w:bookmarkEnd w:id="150"/>
      <w:bookmarkEnd w:id="151"/>
      <w:bookmarkEnd w:id="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93355" w:rsidRPr="00E32CB2" w14:paraId="271D3697" w14:textId="77777777" w:rsidTr="00173DCB">
        <w:tc>
          <w:tcPr>
            <w:tcW w:w="709" w:type="dxa"/>
            <w:shd w:val="clear" w:color="auto" w:fill="auto"/>
            <w:vAlign w:val="center"/>
          </w:tcPr>
          <w:bookmarkEnd w:id="153"/>
          <w:p w14:paraId="13805B3D" w14:textId="77777777" w:rsidR="00293355" w:rsidRPr="00173DCB" w:rsidRDefault="00293355" w:rsidP="00CB15D8">
            <w:pPr>
              <w:spacing w:after="0"/>
              <w:jc w:val="both"/>
              <w:rPr>
                <w:lang w:val="fr-FR"/>
              </w:rPr>
            </w:pPr>
            <w:r w:rsidRPr="00173DCB">
              <w:rPr>
                <w:lang w:val="fr-FR"/>
              </w:rPr>
              <w:t>R18</w:t>
            </w:r>
          </w:p>
        </w:tc>
        <w:tc>
          <w:tcPr>
            <w:tcW w:w="9639" w:type="dxa"/>
            <w:shd w:val="clear" w:color="auto" w:fill="auto"/>
            <w:vAlign w:val="center"/>
          </w:tcPr>
          <w:p w14:paraId="3E38E104" w14:textId="6BB77507" w:rsidR="00293355" w:rsidRPr="00173DCB" w:rsidRDefault="00293355" w:rsidP="00CB15D8">
            <w:pPr>
              <w:spacing w:after="0"/>
              <w:jc w:val="both"/>
              <w:rPr>
                <w:highlight w:val="lightGray"/>
                <w:shd w:val="clear" w:color="auto" w:fill="00FF00"/>
                <w:lang w:val="fr-FR"/>
              </w:rPr>
            </w:pPr>
            <w:r w:rsidRPr="00173DCB">
              <w:rPr>
                <w:highlight w:val="lightGray"/>
                <w:shd w:val="clear" w:color="auto" w:fill="00FF00"/>
                <w:lang w:val="fr-FR"/>
              </w:rPr>
              <w:t xml:space="preserve">La version de SIRI utilisée dans le cadre </w:t>
            </w:r>
            <w:proofErr w:type="gramStart"/>
            <w:r w:rsidRPr="00173DCB">
              <w:rPr>
                <w:highlight w:val="lightGray"/>
                <w:shd w:val="clear" w:color="auto" w:fill="00FF00"/>
                <w:lang w:val="fr-FR"/>
              </w:rPr>
              <w:t>du  profil</w:t>
            </w:r>
            <w:proofErr w:type="gramEnd"/>
            <w:r w:rsidRPr="00173DCB">
              <w:rPr>
                <w:highlight w:val="lightGray"/>
                <w:shd w:val="clear" w:color="auto" w:fill="00FF00"/>
                <w:lang w:val="fr-FR"/>
              </w:rPr>
              <w:t xml:space="preserve"> SIRI</w:t>
            </w:r>
            <w:r w:rsidR="00F844E9">
              <w:rPr>
                <w:highlight w:val="lightGray"/>
                <w:shd w:val="clear" w:color="auto" w:fill="00FF00"/>
                <w:lang w:val="fr-FR"/>
              </w:rPr>
              <w:t xml:space="preserve"> </w:t>
            </w:r>
            <w:r w:rsidRPr="00173DCB">
              <w:rPr>
                <w:highlight w:val="lightGray"/>
                <w:shd w:val="clear" w:color="auto" w:fill="00FF00"/>
                <w:lang w:val="fr-FR"/>
              </w:rPr>
              <w:t>France est la version 2.</w:t>
            </w:r>
            <w:ins w:id="154" w:author="thierry henault" w:date="2022-08-11T11:50:00Z">
              <w:r w:rsidR="002154F5">
                <w:rPr>
                  <w:highlight w:val="lightGray"/>
                  <w:shd w:val="clear" w:color="auto" w:fill="00FF00"/>
                  <w:lang w:val="fr-FR"/>
                </w:rPr>
                <w:t>1</w:t>
              </w:r>
            </w:ins>
            <w:r w:rsidRPr="00173DCB">
              <w:rPr>
                <w:highlight w:val="lightGray"/>
                <w:shd w:val="clear" w:color="auto" w:fill="00FF00"/>
                <w:lang w:val="fr-FR"/>
              </w:rPr>
              <w:t xml:space="preserve">. </w:t>
            </w:r>
          </w:p>
        </w:tc>
      </w:tr>
    </w:tbl>
    <w:p w14:paraId="26C3F40E" w14:textId="77777777" w:rsidR="00FF7D19" w:rsidRPr="00293355" w:rsidRDefault="00FF7D19" w:rsidP="00922ED9">
      <w:pPr>
        <w:pStyle w:val="Titre3"/>
      </w:pPr>
      <w:bookmarkStart w:id="155" w:name="_Toc247947857"/>
      <w:bookmarkStart w:id="156" w:name="_Toc358727344"/>
      <w:bookmarkStart w:id="157" w:name="_Toc444249753"/>
      <w:bookmarkStart w:id="158" w:name="_Toc444251860"/>
      <w:bookmarkStart w:id="159" w:name="_Toc5293771"/>
      <w:bookmarkStart w:id="160" w:name="_Toc171948512"/>
      <w:proofErr w:type="spellStart"/>
      <w:r w:rsidRPr="00293355">
        <w:lastRenderedPageBreak/>
        <w:t>Réseau</w:t>
      </w:r>
      <w:proofErr w:type="spellEnd"/>
      <w:r w:rsidRPr="00293355">
        <w:t xml:space="preserve"> et </w:t>
      </w:r>
      <w:proofErr w:type="spellStart"/>
      <w:r w:rsidRPr="00293355">
        <w:t>sécurité</w:t>
      </w:r>
      <w:bookmarkEnd w:id="155"/>
      <w:bookmarkEnd w:id="156"/>
      <w:bookmarkEnd w:id="157"/>
      <w:bookmarkEnd w:id="158"/>
      <w:bookmarkEnd w:id="159"/>
      <w:proofErr w:type="spellEnd"/>
    </w:p>
    <w:bookmarkEnd w:id="160"/>
    <w:p w14:paraId="46769594" w14:textId="77777777" w:rsidR="00FF7D19" w:rsidRPr="00293355" w:rsidRDefault="00FF7D19" w:rsidP="00322776">
      <w:pPr>
        <w:jc w:val="both"/>
        <w:rPr>
          <w:highlight w:val="lightGray"/>
          <w:shd w:val="clear" w:color="auto" w:fill="00FF00"/>
          <w:lang w:val="fr-FR"/>
        </w:rPr>
      </w:pPr>
      <w:r w:rsidRPr="00293355">
        <w:rPr>
          <w:highlight w:val="lightGray"/>
          <w:shd w:val="clear" w:color="auto" w:fill="00FF00"/>
          <w:lang w:val="fr-FR"/>
        </w:rPr>
        <w:t>La gestion de la sécurité et du contrôle d'accès n'est pas à proprement parler du ressort de SIRI, mais repose sur la couche de transport réseau retenue.</w:t>
      </w:r>
    </w:p>
    <w:p w14:paraId="4E551619" w14:textId="77777777" w:rsidR="00FF7D19" w:rsidRPr="00293355" w:rsidRDefault="00FF7D19" w:rsidP="00322776">
      <w:pPr>
        <w:jc w:val="both"/>
        <w:rPr>
          <w:highlight w:val="lightGray"/>
          <w:shd w:val="clear" w:color="auto" w:fill="00FF00"/>
          <w:lang w:val="fr-FR"/>
        </w:rPr>
      </w:pPr>
      <w:r w:rsidRPr="00293355">
        <w:rPr>
          <w:highlight w:val="lightGray"/>
          <w:shd w:val="clear" w:color="auto" w:fill="00FF00"/>
          <w:lang w:val="fr-FR"/>
        </w:rPr>
        <w:t xml:space="preserve">SIRI étant un protocole inter-systèmes, la sécurité est plus facile à maîtriser.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93355" w:rsidRPr="00E32CB2" w14:paraId="72AFBC8B" w14:textId="77777777" w:rsidTr="00173DCB">
        <w:tc>
          <w:tcPr>
            <w:tcW w:w="709" w:type="dxa"/>
            <w:shd w:val="clear" w:color="auto" w:fill="auto"/>
            <w:vAlign w:val="center"/>
          </w:tcPr>
          <w:p w14:paraId="313D93ED" w14:textId="77777777" w:rsidR="00293355" w:rsidRPr="00173DCB" w:rsidRDefault="00293355" w:rsidP="00DD1A8E">
            <w:pPr>
              <w:spacing w:after="0"/>
              <w:jc w:val="both"/>
              <w:rPr>
                <w:lang w:val="fr-FR"/>
              </w:rPr>
            </w:pPr>
            <w:r w:rsidRPr="00173DCB">
              <w:rPr>
                <w:lang w:val="fr-FR"/>
              </w:rPr>
              <w:t>R19</w:t>
            </w:r>
          </w:p>
        </w:tc>
        <w:tc>
          <w:tcPr>
            <w:tcW w:w="9639" w:type="dxa"/>
            <w:shd w:val="clear" w:color="auto" w:fill="auto"/>
            <w:vAlign w:val="center"/>
          </w:tcPr>
          <w:p w14:paraId="2260B295" w14:textId="77777777" w:rsidR="00293355" w:rsidRPr="00173DCB" w:rsidRDefault="00293355" w:rsidP="00DD1A8E">
            <w:pPr>
              <w:spacing w:after="0"/>
              <w:jc w:val="both"/>
              <w:rPr>
                <w:highlight w:val="lightGray"/>
                <w:shd w:val="clear" w:color="auto" w:fill="00FF00"/>
                <w:lang w:val="fr-FR"/>
              </w:rPr>
            </w:pPr>
            <w:r w:rsidRPr="00173DCB">
              <w:rPr>
                <w:highlight w:val="lightGray"/>
                <w:shd w:val="clear" w:color="auto" w:fill="00FF00"/>
                <w:lang w:val="fr-FR"/>
              </w:rPr>
              <w:t>A minima, la mise en place de filtres sur les adresses IP (ou des plages d'adresses IP), complétés par l'utilisation d'un canal crypté HTTPS, est recommandé</w:t>
            </w:r>
            <w:r w:rsidR="00DD1A8E">
              <w:rPr>
                <w:highlight w:val="lightGray"/>
                <w:shd w:val="clear" w:color="auto" w:fill="00FF00"/>
                <w:lang w:val="fr-FR"/>
              </w:rPr>
              <w:t>e</w:t>
            </w:r>
            <w:r w:rsidRPr="00173DCB">
              <w:rPr>
                <w:highlight w:val="lightGray"/>
                <w:shd w:val="clear" w:color="auto" w:fill="00FF00"/>
                <w:lang w:val="fr-FR"/>
              </w:rPr>
              <w:t>.</w:t>
            </w:r>
          </w:p>
        </w:tc>
      </w:tr>
    </w:tbl>
    <w:p w14:paraId="5AE10619" w14:textId="77777777" w:rsidR="00FF7D19" w:rsidRPr="00293355" w:rsidRDefault="00FF7D19" w:rsidP="00DD1A8E">
      <w:pPr>
        <w:spacing w:before="120"/>
        <w:jc w:val="both"/>
        <w:rPr>
          <w:highlight w:val="lightGray"/>
          <w:shd w:val="clear" w:color="auto" w:fill="00FF00"/>
          <w:lang w:val="fr-FR"/>
        </w:rPr>
      </w:pPr>
      <w:r w:rsidRPr="00293355">
        <w:rPr>
          <w:highlight w:val="lightGray"/>
          <w:shd w:val="clear" w:color="auto" w:fill="00FF00"/>
          <w:lang w:val="fr-FR"/>
        </w:rPr>
        <w:t xml:space="preserve">Cette solution est peu coûteuse et simple à mettre en </w:t>
      </w:r>
      <w:proofErr w:type="spellStart"/>
      <w:r w:rsidRPr="00293355">
        <w:rPr>
          <w:highlight w:val="lightGray"/>
          <w:shd w:val="clear" w:color="auto" w:fill="00FF00"/>
          <w:lang w:val="fr-FR"/>
        </w:rPr>
        <w:t>oeuvre</w:t>
      </w:r>
      <w:proofErr w:type="spellEnd"/>
      <w:r w:rsidRPr="00293355">
        <w:rPr>
          <w:highlight w:val="lightGray"/>
          <w:shd w:val="clear" w:color="auto" w:fill="00FF00"/>
          <w:lang w:val="fr-FR"/>
        </w:rPr>
        <w:t>, car elle ne repose que sur une configuration du serveur HTTP.</w:t>
      </w:r>
    </w:p>
    <w:p w14:paraId="05B3D29D" w14:textId="77777777" w:rsidR="00FF7D19" w:rsidRPr="00293355" w:rsidRDefault="00FF7D19" w:rsidP="00322776">
      <w:pPr>
        <w:jc w:val="both"/>
        <w:rPr>
          <w:highlight w:val="lightGray"/>
          <w:shd w:val="clear" w:color="auto" w:fill="00FF00"/>
          <w:lang w:val="fr-FR"/>
        </w:rPr>
      </w:pPr>
      <w:r w:rsidRPr="00293355">
        <w:rPr>
          <w:highlight w:val="lightGray"/>
          <w:shd w:val="clear" w:color="auto" w:fill="00FF00"/>
          <w:lang w:val="fr-FR"/>
        </w:rPr>
        <w:t>En complément de ces éléments, on retrouve tous les éléments de sécurité classique du monde du Web : firewall, architecture avec DMZ, etc. Cependant ces éléments n'ont pas d’impact sur les échanges SIRI eux-mêmes et sont du ressort de chaque intervenant (points sur lesquels ils auront une parfaite autonomie).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93355" w:rsidRPr="00E32CB2" w14:paraId="6D1D5DD7" w14:textId="77777777" w:rsidTr="00173DCB">
        <w:tc>
          <w:tcPr>
            <w:tcW w:w="709" w:type="dxa"/>
            <w:shd w:val="clear" w:color="auto" w:fill="auto"/>
            <w:vAlign w:val="center"/>
          </w:tcPr>
          <w:p w14:paraId="5EA3893B" w14:textId="77777777" w:rsidR="00293355" w:rsidRPr="00173DCB" w:rsidRDefault="00293355" w:rsidP="00DD1A8E">
            <w:pPr>
              <w:spacing w:after="0"/>
              <w:rPr>
                <w:lang w:val="fr-FR"/>
              </w:rPr>
            </w:pPr>
            <w:r w:rsidRPr="00173DCB">
              <w:rPr>
                <w:lang w:val="fr-FR"/>
              </w:rPr>
              <w:t>R20</w:t>
            </w:r>
          </w:p>
        </w:tc>
        <w:tc>
          <w:tcPr>
            <w:tcW w:w="9639" w:type="dxa"/>
            <w:shd w:val="clear" w:color="auto" w:fill="auto"/>
            <w:vAlign w:val="center"/>
          </w:tcPr>
          <w:p w14:paraId="42D47F1D" w14:textId="77777777" w:rsidR="00293355" w:rsidRPr="00173DCB" w:rsidRDefault="00293355" w:rsidP="00DD1A8E">
            <w:pPr>
              <w:spacing w:after="0"/>
              <w:jc w:val="both"/>
              <w:rPr>
                <w:lang w:val="fr-FR"/>
              </w:rPr>
            </w:pPr>
            <w:proofErr w:type="gramStart"/>
            <w:r w:rsidRPr="00173DCB">
              <w:rPr>
                <w:highlight w:val="lightGray"/>
                <w:shd w:val="clear" w:color="auto" w:fill="00FF00"/>
                <w:lang w:val="fr-FR"/>
              </w:rPr>
              <w:t>Par contre</w:t>
            </w:r>
            <w:proofErr w:type="gramEnd"/>
            <w:r w:rsidRPr="00173DCB">
              <w:rPr>
                <w:highlight w:val="lightGray"/>
                <w:shd w:val="clear" w:color="auto" w:fill="00FF00"/>
                <w:lang w:val="fr-FR"/>
              </w:rPr>
              <w:t>, dans tous les cas, les services SIRI France seront accessibles à partir d'une liaison Web classique et ne nécessiteront donc pas la mise en place de liaisons spécialisées, d'abonnement à un gestionnaire de réseau spécifique, ni d'utilisation de réseaux point à point (RTC, etc.)</w:t>
            </w:r>
            <w:r w:rsidRPr="00173DCB">
              <w:rPr>
                <w:highlight w:val="lightGray"/>
                <w:lang w:val="fr-FR"/>
              </w:rPr>
              <w:t>.</w:t>
            </w:r>
          </w:p>
        </w:tc>
      </w:tr>
    </w:tbl>
    <w:p w14:paraId="1AA5E6F0" w14:textId="77777777" w:rsidR="00FF7D19" w:rsidRPr="00FF7D19" w:rsidRDefault="00FF7D19" w:rsidP="00E16260">
      <w:pPr>
        <w:spacing w:before="120"/>
        <w:rPr>
          <w:lang w:val="fr-FR"/>
        </w:rPr>
      </w:pPr>
      <w:r w:rsidRPr="00FF7D19">
        <w:rPr>
          <w:lang w:val="fr-FR"/>
        </w:rPr>
        <w:t>Ces recommandations valent de façon générale pour tous les accès SIRI indépendamment des cas d'utilisation : il est souhaitable que le mode d'accès soit toujours le même, et sans lien avec l'usage qui sera fait des données.</w:t>
      </w:r>
    </w:p>
    <w:p w14:paraId="699932F7" w14:textId="77777777" w:rsidR="00FF7D19" w:rsidRPr="00FF7D19" w:rsidRDefault="00FF7D19" w:rsidP="00E16260">
      <w:pPr>
        <w:jc w:val="both"/>
        <w:rPr>
          <w:lang w:val="fr-FR"/>
        </w:rPr>
      </w:pPr>
      <w:r w:rsidRPr="00FF7D19">
        <w:rPr>
          <w:lang w:val="fr-FR"/>
        </w:rPr>
        <w:t xml:space="preserve">Si certains systèmes disposent déjà de mécanismes de gestion des accès sécurisés et ne correspondent pas à la description ci-dessus (type VPN par exemple), ils pourront être utilisés dans un premier temps de façon à ne pas pénaliser les temps de développement (puisque cela n’entraîne pas d’impact fonctionnel). </w:t>
      </w:r>
    </w:p>
    <w:p w14:paraId="35452D42" w14:textId="77777777" w:rsidR="00FF7D19" w:rsidRPr="00293355" w:rsidRDefault="00FF7D19" w:rsidP="00922ED9">
      <w:pPr>
        <w:pStyle w:val="Titre3"/>
      </w:pPr>
      <w:bookmarkStart w:id="161" w:name="_Toc247947858"/>
      <w:bookmarkStart w:id="162" w:name="_Toc358727345"/>
      <w:bookmarkStart w:id="163" w:name="_Toc444249754"/>
      <w:bookmarkStart w:id="164" w:name="_Toc444251861"/>
      <w:bookmarkStart w:id="165" w:name="_Toc5293772"/>
      <w:bookmarkStart w:id="166" w:name="_Toc171948513"/>
      <w:proofErr w:type="spellStart"/>
      <w:r w:rsidRPr="00293355">
        <w:t>Contrôle</w:t>
      </w:r>
      <w:proofErr w:type="spellEnd"/>
      <w:r w:rsidRPr="00293355">
        <w:t xml:space="preserve"> </w:t>
      </w:r>
      <w:proofErr w:type="spellStart"/>
      <w:r w:rsidRPr="00293355">
        <w:t>d'accès</w:t>
      </w:r>
      <w:proofErr w:type="spellEnd"/>
      <w:r w:rsidRPr="00293355">
        <w:t xml:space="preserve"> (</w:t>
      </w:r>
      <w:proofErr w:type="spellStart"/>
      <w:r w:rsidRPr="00293355">
        <w:t>niveau</w:t>
      </w:r>
      <w:proofErr w:type="spellEnd"/>
      <w:r w:rsidRPr="00293355">
        <w:t xml:space="preserve"> </w:t>
      </w:r>
      <w:proofErr w:type="spellStart"/>
      <w:r w:rsidRPr="00293355">
        <w:t>applicatif</w:t>
      </w:r>
      <w:proofErr w:type="spellEnd"/>
      <w:r w:rsidRPr="00293355">
        <w:t>)</w:t>
      </w:r>
      <w:bookmarkEnd w:id="161"/>
      <w:bookmarkEnd w:id="162"/>
      <w:bookmarkEnd w:id="163"/>
      <w:bookmarkEnd w:id="164"/>
      <w:bookmarkEnd w:id="165"/>
    </w:p>
    <w:bookmarkEnd w:id="166"/>
    <w:p w14:paraId="39E61CA9" w14:textId="77777777" w:rsidR="00FF7D19" w:rsidRPr="00293355" w:rsidRDefault="00FF7D19" w:rsidP="00E16260">
      <w:pPr>
        <w:jc w:val="both"/>
        <w:rPr>
          <w:highlight w:val="lightGray"/>
          <w:shd w:val="clear" w:color="auto" w:fill="00FF00"/>
          <w:lang w:val="fr-FR"/>
        </w:rPr>
      </w:pPr>
      <w:r w:rsidRPr="00293355">
        <w:rPr>
          <w:highlight w:val="lightGray"/>
          <w:shd w:val="clear" w:color="auto" w:fill="00FF00"/>
          <w:lang w:val="fr-FR"/>
        </w:rPr>
        <w:t xml:space="preserve">La norme SIRI impose que tous les messages échangés contiennent l'identifiant de celui qui l'a émis </w:t>
      </w:r>
    </w:p>
    <w:p w14:paraId="4BE65783" w14:textId="77777777" w:rsidR="00293355" w:rsidRDefault="00FF7D19" w:rsidP="00E16260">
      <w:pPr>
        <w:jc w:val="both"/>
        <w:rPr>
          <w:highlight w:val="lightGray"/>
          <w:shd w:val="clear" w:color="auto" w:fill="00FF00"/>
          <w:lang w:val="fr-FR"/>
        </w:rPr>
      </w:pPr>
      <w:r w:rsidRPr="00293355">
        <w:rPr>
          <w:highlight w:val="lightGray"/>
          <w:shd w:val="clear" w:color="auto" w:fill="00FF00"/>
          <w:lang w:val="fr-FR"/>
        </w:rPr>
        <w:t>Cet identifiant peut être utilisé pour réaliser un contrôle d'accès pour, par exemple, ne permettre à un système distant de n'accéder qu'à certain</w:t>
      </w:r>
      <w:r w:rsidR="00293355">
        <w:rPr>
          <w:highlight w:val="lightGray"/>
          <w:shd w:val="clear" w:color="auto" w:fill="00FF00"/>
          <w:lang w:val="fr-FR"/>
        </w:rPr>
        <w:t>es lignes ou certains arrêts.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93355" w:rsidRPr="00E32CB2" w14:paraId="5B213B8D" w14:textId="77777777" w:rsidTr="00173DCB">
        <w:tc>
          <w:tcPr>
            <w:tcW w:w="709" w:type="dxa"/>
            <w:shd w:val="clear" w:color="auto" w:fill="auto"/>
            <w:vAlign w:val="center"/>
          </w:tcPr>
          <w:p w14:paraId="5EB80771" w14:textId="77777777" w:rsidR="0026025F" w:rsidRPr="00173DCB" w:rsidRDefault="00293355" w:rsidP="00922ED9">
            <w:pPr>
              <w:rPr>
                <w:lang w:val="fr-FR"/>
              </w:rPr>
            </w:pPr>
            <w:r w:rsidRPr="00173DCB">
              <w:rPr>
                <w:lang w:val="fr-FR"/>
              </w:rPr>
              <w:t>R2</w:t>
            </w:r>
            <w:r w:rsidR="0026025F" w:rsidRPr="00173DCB">
              <w:rPr>
                <w:lang w:val="fr-FR"/>
              </w:rPr>
              <w:t>1</w:t>
            </w:r>
          </w:p>
        </w:tc>
        <w:tc>
          <w:tcPr>
            <w:tcW w:w="9639" w:type="dxa"/>
            <w:shd w:val="clear" w:color="auto" w:fill="auto"/>
            <w:vAlign w:val="center"/>
          </w:tcPr>
          <w:p w14:paraId="5502657F" w14:textId="77777777" w:rsidR="00293355" w:rsidRPr="00173DCB" w:rsidRDefault="00293355" w:rsidP="00DD1A8E">
            <w:pPr>
              <w:spacing w:after="0"/>
              <w:jc w:val="both"/>
              <w:rPr>
                <w:highlight w:val="lightGray"/>
                <w:shd w:val="clear" w:color="auto" w:fill="00FF00"/>
                <w:lang w:val="fr-FR"/>
              </w:rPr>
            </w:pPr>
            <w:r w:rsidRPr="00173DCB">
              <w:rPr>
                <w:highlight w:val="lightGray"/>
                <w:shd w:val="clear" w:color="auto" w:fill="00FF00"/>
                <w:lang w:val="fr-FR"/>
              </w:rPr>
              <w:t xml:space="preserve">Dans le cadre du profil France, un tel contrôle sera possible, mais ne pourra porter que : </w:t>
            </w:r>
          </w:p>
          <w:p w14:paraId="57FCA51B" w14:textId="77777777" w:rsidR="00293355" w:rsidRPr="00173DCB" w:rsidRDefault="00293355" w:rsidP="008E47A4">
            <w:pPr>
              <w:numPr>
                <w:ilvl w:val="0"/>
                <w:numId w:val="36"/>
              </w:numPr>
              <w:spacing w:after="0"/>
              <w:jc w:val="both"/>
              <w:rPr>
                <w:highlight w:val="lightGray"/>
                <w:shd w:val="clear" w:color="auto" w:fill="00FF00"/>
              </w:rPr>
            </w:pPr>
            <w:bookmarkStart w:id="167" w:name="_Toc444249755"/>
            <w:r w:rsidRPr="00173DCB">
              <w:rPr>
                <w:highlight w:val="lightGray"/>
                <w:shd w:val="clear" w:color="auto" w:fill="00FF00"/>
              </w:rPr>
              <w:t xml:space="preserve">sur des </w:t>
            </w:r>
            <w:proofErr w:type="spellStart"/>
            <w:r w:rsidRPr="00173DCB">
              <w:rPr>
                <w:b/>
                <w:highlight w:val="lightGray"/>
                <w:shd w:val="clear" w:color="auto" w:fill="00FF00"/>
              </w:rPr>
              <w:t>arrêts</w:t>
            </w:r>
            <w:proofErr w:type="spellEnd"/>
            <w:r w:rsidRPr="00173DCB">
              <w:rPr>
                <w:highlight w:val="lightGray"/>
                <w:shd w:val="clear" w:color="auto" w:fill="00FF00"/>
              </w:rPr>
              <w:t xml:space="preserve"> </w:t>
            </w:r>
            <w:proofErr w:type="spellStart"/>
            <w:r w:rsidRPr="00173DCB">
              <w:rPr>
                <w:highlight w:val="lightGray"/>
                <w:shd w:val="clear" w:color="auto" w:fill="00FF00"/>
              </w:rPr>
              <w:t>identifiés</w:t>
            </w:r>
            <w:proofErr w:type="spellEnd"/>
            <w:r w:rsidRPr="00173DCB">
              <w:rPr>
                <w:highlight w:val="lightGray"/>
                <w:shd w:val="clear" w:color="auto" w:fill="00FF00"/>
              </w:rPr>
              <w:t>,</w:t>
            </w:r>
            <w:bookmarkEnd w:id="167"/>
            <w:r w:rsidRPr="00173DCB">
              <w:rPr>
                <w:highlight w:val="lightGray"/>
                <w:shd w:val="clear" w:color="auto" w:fill="00FF00"/>
              </w:rPr>
              <w:t xml:space="preserve"> </w:t>
            </w:r>
          </w:p>
          <w:p w14:paraId="1256F333" w14:textId="77777777" w:rsidR="00293355" w:rsidRPr="00173DCB" w:rsidRDefault="00293355" w:rsidP="008E47A4">
            <w:pPr>
              <w:numPr>
                <w:ilvl w:val="0"/>
                <w:numId w:val="36"/>
              </w:numPr>
              <w:spacing w:after="0"/>
              <w:jc w:val="both"/>
              <w:rPr>
                <w:highlight w:val="lightGray"/>
                <w:shd w:val="clear" w:color="auto" w:fill="00FF00"/>
              </w:rPr>
            </w:pPr>
            <w:bookmarkStart w:id="168" w:name="_Toc444249756"/>
            <w:r w:rsidRPr="00173DCB">
              <w:rPr>
                <w:highlight w:val="lightGray"/>
                <w:shd w:val="clear" w:color="auto" w:fill="00FF00"/>
              </w:rPr>
              <w:t xml:space="preserve">des </w:t>
            </w:r>
            <w:proofErr w:type="spellStart"/>
            <w:r w:rsidRPr="00173DCB">
              <w:rPr>
                <w:b/>
                <w:highlight w:val="lightGray"/>
                <w:shd w:val="clear" w:color="auto" w:fill="00FF00"/>
              </w:rPr>
              <w:t>lignes</w:t>
            </w:r>
            <w:proofErr w:type="spellEnd"/>
            <w:r w:rsidRPr="00173DCB">
              <w:rPr>
                <w:highlight w:val="lightGray"/>
                <w:shd w:val="clear" w:color="auto" w:fill="00FF00"/>
              </w:rPr>
              <w:t xml:space="preserve"> </w:t>
            </w:r>
            <w:proofErr w:type="spellStart"/>
            <w:r w:rsidRPr="00173DCB">
              <w:rPr>
                <w:highlight w:val="lightGray"/>
                <w:shd w:val="clear" w:color="auto" w:fill="00FF00"/>
              </w:rPr>
              <w:t>identifiées</w:t>
            </w:r>
            <w:proofErr w:type="spellEnd"/>
            <w:r w:rsidRPr="00173DCB">
              <w:rPr>
                <w:highlight w:val="lightGray"/>
                <w:shd w:val="clear" w:color="auto" w:fill="00FF00"/>
              </w:rPr>
              <w:t>,</w:t>
            </w:r>
            <w:bookmarkEnd w:id="168"/>
          </w:p>
          <w:p w14:paraId="2CBC9EB4" w14:textId="77777777" w:rsidR="00293355" w:rsidRPr="00173DCB" w:rsidRDefault="00293355" w:rsidP="008E47A4">
            <w:pPr>
              <w:numPr>
                <w:ilvl w:val="0"/>
                <w:numId w:val="36"/>
              </w:numPr>
              <w:spacing w:after="0"/>
              <w:jc w:val="both"/>
              <w:rPr>
                <w:highlight w:val="lightGray"/>
                <w:shd w:val="clear" w:color="auto" w:fill="00FF00"/>
                <w:lang w:val="fr-FR"/>
              </w:rPr>
            </w:pPr>
            <w:bookmarkStart w:id="169" w:name="_Toc444249757"/>
            <w:proofErr w:type="gramStart"/>
            <w:r w:rsidRPr="00173DCB">
              <w:rPr>
                <w:highlight w:val="lightGray"/>
                <w:shd w:val="clear" w:color="auto" w:fill="00FF00"/>
                <w:lang w:val="fr-FR"/>
              </w:rPr>
              <w:t>des</w:t>
            </w:r>
            <w:proofErr w:type="gramEnd"/>
            <w:r w:rsidRPr="00173DCB">
              <w:rPr>
                <w:highlight w:val="lightGray"/>
                <w:shd w:val="clear" w:color="auto" w:fill="00FF00"/>
                <w:lang w:val="fr-FR"/>
              </w:rPr>
              <w:t xml:space="preserve"> </w:t>
            </w:r>
            <w:r w:rsidRPr="00173DCB">
              <w:rPr>
                <w:b/>
                <w:highlight w:val="lightGray"/>
                <w:shd w:val="clear" w:color="auto" w:fill="00FF00"/>
                <w:lang w:val="fr-FR"/>
              </w:rPr>
              <w:t>exploitants</w:t>
            </w:r>
            <w:r w:rsidRPr="00173DCB">
              <w:rPr>
                <w:highlight w:val="lightGray"/>
                <w:shd w:val="clear" w:color="auto" w:fill="00FF00"/>
                <w:lang w:val="fr-FR"/>
              </w:rPr>
              <w:t xml:space="preserve"> identifiés (accès à toutes les informations fournies par un exploitant donné pour les cas où le système SIRI propose des informations issues de plusieurs exploitants).</w:t>
            </w:r>
            <w:bookmarkEnd w:id="169"/>
            <w:r w:rsidRPr="00173DCB">
              <w:rPr>
                <w:highlight w:val="lightGray"/>
                <w:shd w:val="clear" w:color="auto" w:fill="00FF00"/>
                <w:lang w:val="fr-FR"/>
              </w:rPr>
              <w:t xml:space="preserve"> </w:t>
            </w:r>
          </w:p>
        </w:tc>
      </w:tr>
    </w:tbl>
    <w:p w14:paraId="24F67A19" w14:textId="77777777" w:rsidR="00FF7D19" w:rsidRPr="0026025F" w:rsidRDefault="00FF7D19" w:rsidP="00DD1A8E">
      <w:pPr>
        <w:spacing w:before="120"/>
        <w:jc w:val="both"/>
        <w:rPr>
          <w:highlight w:val="lightGray"/>
          <w:shd w:val="clear" w:color="auto" w:fill="00FF00"/>
          <w:lang w:val="fr-FR"/>
        </w:rPr>
      </w:pPr>
      <w:r w:rsidRPr="0026025F">
        <w:rPr>
          <w:highlight w:val="lightGray"/>
          <w:shd w:val="clear" w:color="auto" w:fill="00FF00"/>
          <w:lang w:val="fr-FR"/>
        </w:rPr>
        <w:t xml:space="preserve">Les éventuelles informations de restrictions devront être communiquées aux personnes en charge de la gestion et de l'exploitation du système client concerné.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6025F" w:rsidRPr="00E32CB2" w14:paraId="7ED4D94D" w14:textId="77777777" w:rsidTr="00173DCB">
        <w:tc>
          <w:tcPr>
            <w:tcW w:w="709" w:type="dxa"/>
            <w:shd w:val="clear" w:color="auto" w:fill="auto"/>
            <w:vAlign w:val="center"/>
          </w:tcPr>
          <w:p w14:paraId="1EB6DDD0" w14:textId="77777777" w:rsidR="0026025F" w:rsidRPr="00173DCB" w:rsidRDefault="0026025F" w:rsidP="00DD1A8E">
            <w:pPr>
              <w:spacing w:after="0"/>
              <w:jc w:val="both"/>
              <w:rPr>
                <w:lang w:val="fr-FR"/>
              </w:rPr>
            </w:pPr>
            <w:r w:rsidRPr="00173DCB">
              <w:rPr>
                <w:lang w:val="fr-FR"/>
              </w:rPr>
              <w:t>R22</w:t>
            </w:r>
          </w:p>
        </w:tc>
        <w:tc>
          <w:tcPr>
            <w:tcW w:w="9639" w:type="dxa"/>
            <w:shd w:val="clear" w:color="auto" w:fill="auto"/>
            <w:vAlign w:val="center"/>
          </w:tcPr>
          <w:p w14:paraId="68682809" w14:textId="77777777" w:rsidR="0026025F" w:rsidRPr="00173DCB" w:rsidRDefault="0026025F" w:rsidP="00DD1A8E">
            <w:pPr>
              <w:spacing w:after="0"/>
              <w:jc w:val="both"/>
              <w:rPr>
                <w:shd w:val="clear" w:color="auto" w:fill="00FF00"/>
                <w:lang w:val="fr-FR"/>
              </w:rPr>
            </w:pPr>
            <w:r w:rsidRPr="00173DCB">
              <w:rPr>
                <w:highlight w:val="lightGray"/>
                <w:shd w:val="clear" w:color="auto" w:fill="00FF00"/>
                <w:lang w:val="fr-FR"/>
              </w:rPr>
              <w:t>Toutefois, cet échange sera réalisé par courrier ou par mail, mais sans utiliser les structures d'autorisation (« </w:t>
            </w:r>
            <w:r w:rsidRPr="00173DCB">
              <w:rPr>
                <w:b/>
                <w:i/>
                <w:highlight w:val="lightGray"/>
                <w:shd w:val="clear" w:color="auto" w:fill="00FF00"/>
                <w:lang w:val="fr-FR"/>
              </w:rPr>
              <w:t>permission structures »</w:t>
            </w:r>
            <w:r w:rsidRPr="00173DCB">
              <w:rPr>
                <w:highlight w:val="lightGray"/>
                <w:shd w:val="clear" w:color="auto" w:fill="00FF00"/>
                <w:lang w:val="fr-FR"/>
              </w:rPr>
              <w:t>) proposées par SIRI et dont l'implémentation ne correspond pas à un besoin exprimé en France (pour mémoire les « </w:t>
            </w:r>
            <w:r w:rsidRPr="00173DCB">
              <w:rPr>
                <w:b/>
                <w:i/>
                <w:highlight w:val="lightGray"/>
                <w:shd w:val="clear" w:color="auto" w:fill="00FF00"/>
                <w:lang w:val="fr-FR"/>
              </w:rPr>
              <w:t>permission structures </w:t>
            </w:r>
            <w:r w:rsidRPr="00173DCB">
              <w:rPr>
                <w:b/>
                <w:i/>
                <w:highlight w:val="lightGray"/>
                <w:shd w:val="clear" w:color="auto" w:fill="FFFF00"/>
                <w:lang w:val="fr-FR"/>
              </w:rPr>
              <w:t>»</w:t>
            </w:r>
            <w:r w:rsidRPr="00173DCB">
              <w:rPr>
                <w:i/>
                <w:highlight w:val="lightGray"/>
                <w:shd w:val="clear" w:color="auto" w:fill="FFFF00"/>
                <w:lang w:val="fr-FR"/>
              </w:rPr>
              <w:t xml:space="preserve"> </w:t>
            </w:r>
            <w:r w:rsidRPr="00D21610">
              <w:rPr>
                <w:highlight w:val="lightGray"/>
                <w:lang w:val="fr-FR"/>
              </w:rPr>
              <w:t>permettent</w:t>
            </w:r>
            <w:r w:rsidRPr="00173DCB">
              <w:rPr>
                <w:highlight w:val="lightGray"/>
                <w:shd w:val="clear" w:color="auto" w:fill="00FF00"/>
                <w:lang w:val="fr-FR"/>
              </w:rPr>
              <w:t xml:space="preserve"> à un client de demander </w:t>
            </w:r>
            <w:r w:rsidRPr="00173DCB">
              <w:rPr>
                <w:b/>
                <w:highlight w:val="lightGray"/>
                <w:shd w:val="clear" w:color="auto" w:fill="00FF00"/>
                <w:lang w:val="fr-FR"/>
              </w:rPr>
              <w:t>dynamiquement</w:t>
            </w:r>
            <w:r w:rsidRPr="00173DCB">
              <w:rPr>
                <w:highlight w:val="lightGray"/>
                <w:shd w:val="clear" w:color="auto" w:fill="00FF00"/>
                <w:lang w:val="fr-FR"/>
              </w:rPr>
              <w:t xml:space="preserve"> « quelles sont les informations auxquelles j'ai droit </w:t>
            </w:r>
            <w:proofErr w:type="gramStart"/>
            <w:r w:rsidRPr="00173DCB">
              <w:rPr>
                <w:highlight w:val="lightGray"/>
                <w:shd w:val="clear" w:color="auto" w:fill="00FF00"/>
                <w:lang w:val="fr-FR"/>
              </w:rPr>
              <w:t xml:space="preserve">» </w:t>
            </w:r>
            <w:r w:rsidR="003D26F2">
              <w:rPr>
                <w:highlight w:val="lightGray"/>
                <w:shd w:val="clear" w:color="auto" w:fill="00FF00"/>
                <w:lang w:val="fr-FR"/>
              </w:rPr>
              <w:t xml:space="preserve"> -</w:t>
            </w:r>
            <w:proofErr w:type="gramEnd"/>
            <w:r w:rsidRPr="00173DCB">
              <w:rPr>
                <w:highlight w:val="lightGray"/>
                <w:shd w:val="clear" w:color="auto" w:fill="00FF00"/>
                <w:lang w:val="fr-FR"/>
              </w:rPr>
              <w:t>.).</w:t>
            </w:r>
          </w:p>
        </w:tc>
      </w:tr>
    </w:tbl>
    <w:p w14:paraId="46A15EBA" w14:textId="77777777" w:rsidR="00FF7D19" w:rsidRPr="00F306BD" w:rsidRDefault="00FF7D19" w:rsidP="00322776">
      <w:pPr>
        <w:pStyle w:val="Titre3"/>
        <w:jc w:val="both"/>
      </w:pPr>
      <w:bookmarkStart w:id="170" w:name="_Toc247947859"/>
      <w:bookmarkStart w:id="171" w:name="_Toc358727346"/>
      <w:bookmarkStart w:id="172" w:name="_Toc444249758"/>
      <w:bookmarkStart w:id="173" w:name="_Toc444251862"/>
      <w:bookmarkStart w:id="174" w:name="_Toc5293773"/>
      <w:bookmarkStart w:id="175" w:name="_Toc171948514"/>
      <w:r w:rsidRPr="00F306BD">
        <w:t xml:space="preserve">Gestion des </w:t>
      </w:r>
      <w:proofErr w:type="spellStart"/>
      <w:r w:rsidRPr="00F306BD">
        <w:t>erreurs</w:t>
      </w:r>
      <w:bookmarkEnd w:id="170"/>
      <w:bookmarkEnd w:id="171"/>
      <w:bookmarkEnd w:id="172"/>
      <w:bookmarkEnd w:id="173"/>
      <w:bookmarkEnd w:id="174"/>
      <w:proofErr w:type="spellEnd"/>
    </w:p>
    <w:bookmarkEnd w:id="175"/>
    <w:p w14:paraId="37BBD3DF" w14:textId="77777777" w:rsidR="00FF7D19" w:rsidRPr="00FF7D19" w:rsidRDefault="00FF7D19" w:rsidP="00322776">
      <w:pPr>
        <w:jc w:val="both"/>
        <w:rPr>
          <w:lang w:val="fr-FR"/>
        </w:rPr>
      </w:pPr>
      <w:r w:rsidRPr="00FF7D19">
        <w:rPr>
          <w:lang w:val="fr-FR"/>
        </w:rPr>
        <w:t xml:space="preserve">La gestion des erreurs constitue un point important, auquel SIRI apporte une réponse claire et précise.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9602"/>
      </w:tblGrid>
      <w:tr w:rsidR="002C00C2" w:rsidRPr="00E32CB2" w14:paraId="34776399" w14:textId="77777777" w:rsidTr="008F7B13">
        <w:tc>
          <w:tcPr>
            <w:tcW w:w="709" w:type="dxa"/>
            <w:shd w:val="clear" w:color="auto" w:fill="auto"/>
            <w:vAlign w:val="center"/>
          </w:tcPr>
          <w:p w14:paraId="3BBBE4BC" w14:textId="77777777" w:rsidR="002C00C2" w:rsidRPr="00173DCB" w:rsidRDefault="002C00C2" w:rsidP="00DD1A8E">
            <w:pPr>
              <w:spacing w:after="0"/>
              <w:jc w:val="both"/>
              <w:rPr>
                <w:lang w:val="fr-FR"/>
              </w:rPr>
            </w:pPr>
            <w:r w:rsidRPr="00173DCB">
              <w:rPr>
                <w:lang w:val="fr-FR"/>
              </w:rPr>
              <w:lastRenderedPageBreak/>
              <w:t>R23</w:t>
            </w:r>
          </w:p>
        </w:tc>
        <w:tc>
          <w:tcPr>
            <w:tcW w:w="9747" w:type="dxa"/>
            <w:shd w:val="clear" w:color="auto" w:fill="auto"/>
            <w:vAlign w:val="center"/>
          </w:tcPr>
          <w:p w14:paraId="3242C827" w14:textId="77777777" w:rsidR="002C00C2" w:rsidRPr="00173DCB" w:rsidRDefault="002C00C2" w:rsidP="00DD1A8E">
            <w:pPr>
              <w:spacing w:after="0"/>
              <w:jc w:val="both"/>
              <w:rPr>
                <w:highlight w:val="lightGray"/>
                <w:lang w:val="fr-FR"/>
              </w:rPr>
            </w:pPr>
            <w:r w:rsidRPr="00173DCB">
              <w:rPr>
                <w:highlight w:val="lightGray"/>
                <w:lang w:val="fr-FR"/>
              </w:rPr>
              <w:t xml:space="preserve">Toute anomalie détectée par le serveur devra donner lieu à la génération d'un message d’erreur précisant le problème (« service SIRI non implémenté », « accès non autorisé », « service temporairement indisponible », etc.). </w:t>
            </w:r>
          </w:p>
          <w:p w14:paraId="4705616D" w14:textId="77777777" w:rsidR="002C00C2" w:rsidRPr="00173DCB" w:rsidRDefault="002C00C2" w:rsidP="00DD1A8E">
            <w:pPr>
              <w:spacing w:after="0"/>
              <w:jc w:val="both"/>
              <w:rPr>
                <w:highlight w:val="lightGray"/>
                <w:shd w:val="clear" w:color="auto" w:fill="00FF00"/>
                <w:lang w:val="fr-FR"/>
              </w:rPr>
            </w:pPr>
            <w:r w:rsidRPr="00173DCB">
              <w:rPr>
                <w:highlight w:val="lightGray"/>
                <w:lang w:val="fr-FR"/>
              </w:rPr>
              <w:t>De façon à être précise, toute réponse à une requête devra indiquer si elle a pu être traitée normalement ou si une quelconque erreur a été rencontrée</w:t>
            </w:r>
          </w:p>
        </w:tc>
      </w:tr>
    </w:tbl>
    <w:p w14:paraId="6334A59E" w14:textId="77777777" w:rsidR="00FF7D19" w:rsidRPr="00FF7D19" w:rsidRDefault="00FF7D19" w:rsidP="00322776">
      <w:pPr>
        <w:jc w:val="both"/>
        <w:rPr>
          <w:lang w:val="fr-FR"/>
        </w:rPr>
      </w:pPr>
      <w:r w:rsidRPr="00FF7D19">
        <w:rPr>
          <w:lang w:val="fr-FR"/>
        </w:rPr>
        <w:t>Le tableau ci-dessous détaille chacun des codes d'erreur proposés par SIRI :</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7469"/>
      </w:tblGrid>
      <w:tr w:rsidR="00261DC6" w:rsidRPr="00780723" w14:paraId="0AC3E0BE" w14:textId="77777777" w:rsidTr="00261DC6">
        <w:trPr>
          <w:tblHeader/>
        </w:trPr>
        <w:tc>
          <w:tcPr>
            <w:tcW w:w="2874" w:type="dxa"/>
            <w:shd w:val="pct10" w:color="auto" w:fill="auto"/>
            <w:vAlign w:val="center"/>
          </w:tcPr>
          <w:p w14:paraId="75C291B6" w14:textId="77777777" w:rsidR="00261DC6" w:rsidRPr="00247A51" w:rsidRDefault="00261DC6" w:rsidP="00B915BC">
            <w:pPr>
              <w:spacing w:after="0"/>
              <w:jc w:val="center"/>
              <w:rPr>
                <w:b/>
              </w:rPr>
            </w:pPr>
            <w:proofErr w:type="spellStart"/>
            <w:r w:rsidRPr="00247A51">
              <w:rPr>
                <w:b/>
              </w:rPr>
              <w:t>Erreur</w:t>
            </w:r>
            <w:proofErr w:type="spellEnd"/>
            <w:r w:rsidRPr="00247A51">
              <w:rPr>
                <w:b/>
              </w:rPr>
              <w:t xml:space="preserve"> SIRI</w:t>
            </w:r>
          </w:p>
        </w:tc>
        <w:tc>
          <w:tcPr>
            <w:tcW w:w="7469" w:type="dxa"/>
            <w:shd w:val="pct10" w:color="auto" w:fill="auto"/>
            <w:vAlign w:val="center"/>
          </w:tcPr>
          <w:p w14:paraId="445CE1DC" w14:textId="77777777" w:rsidR="00261DC6" w:rsidRPr="00247A51" w:rsidRDefault="00261DC6" w:rsidP="00B915BC">
            <w:pPr>
              <w:spacing w:after="0"/>
              <w:jc w:val="center"/>
              <w:rPr>
                <w:b/>
              </w:rPr>
            </w:pPr>
            <w:r w:rsidRPr="00247A51">
              <w:rPr>
                <w:b/>
              </w:rPr>
              <w:t>Description</w:t>
            </w:r>
          </w:p>
        </w:tc>
      </w:tr>
      <w:tr w:rsidR="00261DC6" w:rsidRPr="00E32CB2" w14:paraId="148B8E5C" w14:textId="77777777" w:rsidTr="00261DC6">
        <w:tc>
          <w:tcPr>
            <w:tcW w:w="2874" w:type="dxa"/>
            <w:shd w:val="clear" w:color="auto" w:fill="auto"/>
            <w:vAlign w:val="center"/>
          </w:tcPr>
          <w:p w14:paraId="17918E13" w14:textId="77777777" w:rsidR="00261DC6" w:rsidRPr="00702A4B" w:rsidRDefault="00261DC6" w:rsidP="00B915BC">
            <w:pPr>
              <w:spacing w:after="0"/>
              <w:rPr>
                <w:b/>
                <w:i/>
                <w:highlight w:val="lightGray"/>
              </w:rPr>
            </w:pPr>
            <w:proofErr w:type="spellStart"/>
            <w:r w:rsidRPr="00702A4B">
              <w:rPr>
                <w:b/>
                <w:i/>
                <w:highlight w:val="lightGray"/>
              </w:rPr>
              <w:t>AccessNotAllowedError</w:t>
            </w:r>
            <w:proofErr w:type="spellEnd"/>
          </w:p>
        </w:tc>
        <w:tc>
          <w:tcPr>
            <w:tcW w:w="7469" w:type="dxa"/>
            <w:shd w:val="clear" w:color="auto" w:fill="auto"/>
            <w:vAlign w:val="center"/>
          </w:tcPr>
          <w:p w14:paraId="46043975" w14:textId="77777777" w:rsidR="00261DC6" w:rsidRPr="00FF7D19" w:rsidRDefault="00261DC6" w:rsidP="00B915BC">
            <w:pPr>
              <w:spacing w:after="0"/>
              <w:jc w:val="both"/>
              <w:rPr>
                <w:lang w:val="fr-FR"/>
              </w:rPr>
            </w:pPr>
            <w:r w:rsidRPr="00FF7D19">
              <w:rPr>
                <w:lang w:val="fr-FR"/>
              </w:rPr>
              <w:t>Le demandeur n'a pas les droits lui permettant d'accéder à ce service ou à ces données.</w:t>
            </w:r>
          </w:p>
        </w:tc>
      </w:tr>
      <w:tr w:rsidR="00261DC6" w:rsidRPr="00E32CB2" w14:paraId="1B85634C" w14:textId="77777777" w:rsidTr="00261DC6">
        <w:tc>
          <w:tcPr>
            <w:tcW w:w="2874" w:type="dxa"/>
            <w:shd w:val="clear" w:color="auto" w:fill="auto"/>
            <w:vAlign w:val="center"/>
          </w:tcPr>
          <w:p w14:paraId="48E12DF2" w14:textId="77777777" w:rsidR="00261DC6" w:rsidRPr="00702A4B" w:rsidRDefault="00261DC6" w:rsidP="00B915BC">
            <w:pPr>
              <w:spacing w:after="0"/>
              <w:rPr>
                <w:b/>
                <w:i/>
                <w:highlight w:val="lightGray"/>
              </w:rPr>
            </w:pPr>
            <w:proofErr w:type="spellStart"/>
            <w:r w:rsidRPr="00702A4B">
              <w:rPr>
                <w:b/>
                <w:i/>
                <w:highlight w:val="lightGray"/>
              </w:rPr>
              <w:t>AllowedResourceUsage</w:t>
            </w:r>
            <w:r w:rsidRPr="00702A4B">
              <w:rPr>
                <w:b/>
                <w:i/>
                <w:highlight w:val="lightGray"/>
              </w:rPr>
              <w:softHyphen/>
              <w:t>ExceededError</w:t>
            </w:r>
            <w:proofErr w:type="spellEnd"/>
          </w:p>
        </w:tc>
        <w:tc>
          <w:tcPr>
            <w:tcW w:w="7469" w:type="dxa"/>
            <w:shd w:val="clear" w:color="auto" w:fill="auto"/>
            <w:vAlign w:val="center"/>
          </w:tcPr>
          <w:p w14:paraId="01AC848B" w14:textId="77777777" w:rsidR="00261DC6" w:rsidRPr="00FF7D19" w:rsidRDefault="00261DC6" w:rsidP="00B915BC">
            <w:pPr>
              <w:spacing w:after="0"/>
              <w:jc w:val="both"/>
              <w:rPr>
                <w:lang w:val="fr-FR"/>
              </w:rPr>
            </w:pPr>
            <w:r w:rsidRPr="00FF7D19">
              <w:rPr>
                <w:lang w:val="fr-FR"/>
              </w:rPr>
              <w:t>La requête est valide mais nécessite une charge trop importante pour pouvoir être traitée.</w:t>
            </w:r>
          </w:p>
        </w:tc>
      </w:tr>
      <w:tr w:rsidR="00261DC6" w:rsidRPr="00E32CB2" w14:paraId="5FDABBD6" w14:textId="77777777" w:rsidTr="00261DC6">
        <w:tc>
          <w:tcPr>
            <w:tcW w:w="2874" w:type="dxa"/>
            <w:shd w:val="clear" w:color="auto" w:fill="auto"/>
            <w:vAlign w:val="center"/>
          </w:tcPr>
          <w:p w14:paraId="673F11AE" w14:textId="77777777" w:rsidR="00261DC6" w:rsidRPr="00702A4B" w:rsidRDefault="00261DC6" w:rsidP="00B915BC">
            <w:pPr>
              <w:spacing w:after="0"/>
              <w:rPr>
                <w:b/>
                <w:i/>
                <w:highlight w:val="lightGray"/>
              </w:rPr>
            </w:pPr>
            <w:proofErr w:type="spellStart"/>
            <w:r w:rsidRPr="00702A4B">
              <w:rPr>
                <w:b/>
                <w:i/>
                <w:highlight w:val="lightGray"/>
              </w:rPr>
              <w:t>BeyondDataHorizon</w:t>
            </w:r>
            <w:proofErr w:type="spellEnd"/>
          </w:p>
        </w:tc>
        <w:tc>
          <w:tcPr>
            <w:tcW w:w="7469" w:type="dxa"/>
            <w:shd w:val="clear" w:color="auto" w:fill="auto"/>
            <w:vAlign w:val="center"/>
          </w:tcPr>
          <w:p w14:paraId="79962D74" w14:textId="77777777" w:rsidR="00261DC6" w:rsidRPr="00FF7D19" w:rsidRDefault="00261DC6" w:rsidP="00B915BC">
            <w:pPr>
              <w:spacing w:after="0"/>
              <w:jc w:val="both"/>
              <w:rPr>
                <w:lang w:val="fr-FR"/>
              </w:rPr>
            </w:pPr>
            <w:r w:rsidRPr="00FF7D19">
              <w:rPr>
                <w:lang w:val="fr-FR"/>
              </w:rPr>
              <w:t>Les données ne sont pas disponibles pour la période demandée.</w:t>
            </w:r>
          </w:p>
        </w:tc>
      </w:tr>
      <w:tr w:rsidR="00261DC6" w:rsidRPr="00E32CB2" w14:paraId="7A124947" w14:textId="77777777" w:rsidTr="00261DC6">
        <w:tc>
          <w:tcPr>
            <w:tcW w:w="2874" w:type="dxa"/>
            <w:shd w:val="clear" w:color="auto" w:fill="auto"/>
            <w:vAlign w:val="center"/>
          </w:tcPr>
          <w:p w14:paraId="6564EA3D" w14:textId="77777777" w:rsidR="00261DC6" w:rsidRPr="00702A4B" w:rsidRDefault="00261DC6" w:rsidP="00B915BC">
            <w:pPr>
              <w:spacing w:after="0"/>
              <w:rPr>
                <w:b/>
                <w:i/>
                <w:highlight w:val="lightGray"/>
              </w:rPr>
            </w:pPr>
            <w:proofErr w:type="spellStart"/>
            <w:r w:rsidRPr="00702A4B">
              <w:rPr>
                <w:b/>
                <w:i/>
                <w:highlight w:val="lightGray"/>
              </w:rPr>
              <w:t>CapabilityNotSupportedError</w:t>
            </w:r>
            <w:proofErr w:type="spellEnd"/>
          </w:p>
        </w:tc>
        <w:tc>
          <w:tcPr>
            <w:tcW w:w="7469" w:type="dxa"/>
            <w:shd w:val="clear" w:color="auto" w:fill="auto"/>
            <w:vAlign w:val="center"/>
          </w:tcPr>
          <w:p w14:paraId="6B7B1CC5" w14:textId="77777777" w:rsidR="00261DC6" w:rsidRDefault="00261DC6" w:rsidP="00B915BC">
            <w:pPr>
              <w:spacing w:after="0"/>
              <w:jc w:val="both"/>
              <w:rPr>
                <w:lang w:val="fr-FR"/>
              </w:rPr>
            </w:pPr>
            <w:r w:rsidRPr="00FF7D19">
              <w:rPr>
                <w:lang w:val="fr-FR"/>
              </w:rPr>
              <w:t>Le serveur ne supporte pas la fonctionnalité demandée.</w:t>
            </w:r>
          </w:p>
          <w:p w14:paraId="6D0BA002" w14:textId="77777777" w:rsidR="00261DC6" w:rsidRPr="00FF7D19" w:rsidRDefault="00261DC6" w:rsidP="00B915BC">
            <w:pPr>
              <w:spacing w:after="0"/>
              <w:jc w:val="both"/>
              <w:rPr>
                <w:lang w:val="fr-FR"/>
              </w:rPr>
            </w:pPr>
            <w:r w:rsidRPr="000F1719">
              <w:rPr>
                <w:highlight w:val="lightGray"/>
                <w:lang w:val="fr-FR"/>
              </w:rPr>
              <w:t xml:space="preserve">Le </w:t>
            </w:r>
            <w:proofErr w:type="gramStart"/>
            <w:r w:rsidRPr="000F1719">
              <w:rPr>
                <w:highlight w:val="lightGray"/>
                <w:lang w:val="fr-FR"/>
              </w:rPr>
              <w:t>champ  «</w:t>
            </w:r>
            <w:proofErr w:type="gramEnd"/>
            <w:r w:rsidRPr="000F1719">
              <w:rPr>
                <w:highlight w:val="lightGray"/>
                <w:lang w:val="fr-FR"/>
              </w:rPr>
              <w:t xml:space="preserve"> </w:t>
            </w:r>
            <w:proofErr w:type="spellStart"/>
            <w:r w:rsidRPr="000F1719">
              <w:rPr>
                <w:highlight w:val="lightGray"/>
                <w:lang w:val="fr-FR"/>
              </w:rPr>
              <w:t>CapabilityNotSupportedError</w:t>
            </w:r>
            <w:proofErr w:type="spellEnd"/>
            <w:r w:rsidRPr="000F1719">
              <w:rPr>
                <w:highlight w:val="lightGray"/>
                <w:lang w:val="fr-FR"/>
              </w:rPr>
              <w:t xml:space="preserve"> » signalera une erreur si un service optionnel non implémenté est sollicité.</w:t>
            </w:r>
          </w:p>
        </w:tc>
      </w:tr>
      <w:tr w:rsidR="00261DC6" w:rsidRPr="00E32CB2" w14:paraId="408AA727" w14:textId="77777777" w:rsidTr="00261DC6">
        <w:trPr>
          <w:hidden/>
        </w:trPr>
        <w:tc>
          <w:tcPr>
            <w:tcW w:w="2874" w:type="dxa"/>
            <w:shd w:val="clear" w:color="auto" w:fill="auto"/>
            <w:vAlign w:val="center"/>
          </w:tcPr>
          <w:p w14:paraId="2A92101F" w14:textId="77777777" w:rsidR="00261DC6" w:rsidRPr="00DD1A8E" w:rsidRDefault="00261DC6" w:rsidP="00B915BC">
            <w:pPr>
              <w:spacing w:after="0"/>
              <w:rPr>
                <w:b/>
                <w:i/>
                <w:vanish/>
                <w:highlight w:val="cyan"/>
              </w:rPr>
            </w:pPr>
            <w:proofErr w:type="spellStart"/>
            <w:r w:rsidRPr="00DD1A8E">
              <w:rPr>
                <w:b/>
                <w:i/>
                <w:vanish/>
                <w:highlight w:val="cyan"/>
              </w:rPr>
              <w:t>EndpointDeniedAccessError</w:t>
            </w:r>
            <w:proofErr w:type="spellEnd"/>
          </w:p>
        </w:tc>
        <w:tc>
          <w:tcPr>
            <w:tcW w:w="7469" w:type="dxa"/>
            <w:shd w:val="clear" w:color="auto" w:fill="auto"/>
            <w:vAlign w:val="center"/>
          </w:tcPr>
          <w:p w14:paraId="40813B52" w14:textId="77777777" w:rsidR="00261DC6" w:rsidRPr="00DD1A8E" w:rsidRDefault="00261DC6" w:rsidP="00B915BC">
            <w:pPr>
              <w:spacing w:after="0"/>
              <w:jc w:val="both"/>
              <w:rPr>
                <w:vanish/>
                <w:highlight w:val="cyan"/>
                <w:lang w:val="fr-FR"/>
              </w:rPr>
            </w:pPr>
            <w:r w:rsidRPr="00DD1A8E">
              <w:rPr>
                <w:vanish/>
                <w:highlight w:val="cyan"/>
                <w:lang w:val="fr-FR"/>
              </w:rPr>
              <w:t>Le client refuse l'</w:t>
            </w:r>
            <w:proofErr w:type="spellStart"/>
            <w:r w:rsidRPr="00DD1A8E">
              <w:rPr>
                <w:vanish/>
                <w:highlight w:val="cyan"/>
                <w:lang w:val="fr-FR"/>
              </w:rPr>
              <w:t>accés</w:t>
            </w:r>
            <w:proofErr w:type="spellEnd"/>
            <w:r w:rsidRPr="00DD1A8E">
              <w:rPr>
                <w:vanish/>
                <w:highlight w:val="cyan"/>
                <w:lang w:val="fr-FR"/>
              </w:rPr>
              <w:t xml:space="preserve"> à un message de notification.</w:t>
            </w:r>
          </w:p>
        </w:tc>
      </w:tr>
      <w:tr w:rsidR="00261DC6" w:rsidRPr="00E32CB2" w14:paraId="5ACA5CD7" w14:textId="77777777" w:rsidTr="00261DC6">
        <w:trPr>
          <w:hidden/>
        </w:trPr>
        <w:tc>
          <w:tcPr>
            <w:tcW w:w="2874" w:type="dxa"/>
            <w:shd w:val="clear" w:color="auto" w:fill="auto"/>
            <w:vAlign w:val="center"/>
          </w:tcPr>
          <w:p w14:paraId="223B6194" w14:textId="77777777" w:rsidR="00261DC6" w:rsidRPr="00DD1A8E" w:rsidRDefault="00261DC6" w:rsidP="00B915BC">
            <w:pPr>
              <w:spacing w:after="0"/>
              <w:rPr>
                <w:b/>
                <w:i/>
                <w:vanish/>
                <w:highlight w:val="cyan"/>
              </w:rPr>
            </w:pPr>
            <w:proofErr w:type="spellStart"/>
            <w:r w:rsidRPr="00DD1A8E">
              <w:rPr>
                <w:b/>
                <w:i/>
                <w:vanish/>
                <w:highlight w:val="cyan"/>
              </w:rPr>
              <w:t>EndpointNotAvailable</w:t>
            </w:r>
            <w:r w:rsidRPr="00DD1A8E">
              <w:rPr>
                <w:b/>
                <w:i/>
                <w:vanish/>
                <w:highlight w:val="cyan"/>
              </w:rPr>
              <w:softHyphen/>
              <w:t>AccessError</w:t>
            </w:r>
            <w:proofErr w:type="spellEnd"/>
          </w:p>
        </w:tc>
        <w:tc>
          <w:tcPr>
            <w:tcW w:w="7469" w:type="dxa"/>
            <w:shd w:val="clear" w:color="auto" w:fill="auto"/>
            <w:vAlign w:val="center"/>
          </w:tcPr>
          <w:p w14:paraId="5B1B3F82" w14:textId="77777777" w:rsidR="00261DC6" w:rsidRPr="00DD1A8E" w:rsidRDefault="00261DC6" w:rsidP="00B915BC">
            <w:pPr>
              <w:spacing w:after="0"/>
              <w:jc w:val="both"/>
              <w:rPr>
                <w:vanish/>
                <w:highlight w:val="cyan"/>
                <w:lang w:val="fr-FR"/>
              </w:rPr>
            </w:pPr>
            <w:r w:rsidRPr="00DD1A8E">
              <w:rPr>
                <w:vanish/>
                <w:highlight w:val="cyan"/>
                <w:lang w:val="fr-FR"/>
              </w:rPr>
              <w:t>Le destinataire du message (requête ou notification) n'est pas disponible.</w:t>
            </w:r>
          </w:p>
          <w:p w14:paraId="3F6048C6" w14:textId="77777777" w:rsidR="00261DC6" w:rsidRPr="00DD1A8E" w:rsidRDefault="00261DC6" w:rsidP="00B915BC">
            <w:pPr>
              <w:spacing w:after="0"/>
              <w:jc w:val="both"/>
              <w:rPr>
                <w:vanish/>
                <w:highlight w:val="cyan"/>
                <w:lang w:val="fr-FR"/>
              </w:rPr>
            </w:pPr>
            <w:proofErr w:type="gramStart"/>
            <w:r w:rsidRPr="00DD1A8E">
              <w:rPr>
                <w:i/>
                <w:vanish/>
                <w:highlight w:val="cyan"/>
                <w:u w:val="single"/>
                <w:lang w:val="fr-FR"/>
              </w:rPr>
              <w:t>Note</w:t>
            </w:r>
            <w:r w:rsidRPr="00DD1A8E">
              <w:rPr>
                <w:vanish/>
                <w:highlight w:val="cyan"/>
                <w:lang w:val="fr-FR"/>
              </w:rPr>
              <w:t>:</w:t>
            </w:r>
            <w:proofErr w:type="gramEnd"/>
            <w:r w:rsidRPr="00DD1A8E">
              <w:rPr>
                <w:vanish/>
                <w:highlight w:val="cyan"/>
                <w:lang w:val="fr-FR"/>
              </w:rPr>
              <w:t xml:space="preserve"> cette erreur fait </w:t>
            </w:r>
            <w:proofErr w:type="spellStart"/>
            <w:r w:rsidRPr="00DD1A8E">
              <w:rPr>
                <w:vanish/>
                <w:highlight w:val="cyan"/>
                <w:lang w:val="fr-FR"/>
              </w:rPr>
              <w:t>echo</w:t>
            </w:r>
            <w:proofErr w:type="spellEnd"/>
            <w:r w:rsidRPr="00DD1A8E">
              <w:rPr>
                <w:vanish/>
                <w:highlight w:val="cyan"/>
                <w:lang w:val="fr-FR"/>
              </w:rPr>
              <w:t xml:space="preserve"> à la capacité de relais de requête introduite par SIRI 2.</w:t>
            </w:r>
          </w:p>
        </w:tc>
      </w:tr>
      <w:tr w:rsidR="00261DC6" w:rsidRPr="00E32CB2" w14:paraId="6DAEB46C" w14:textId="77777777" w:rsidTr="00261DC6">
        <w:tc>
          <w:tcPr>
            <w:tcW w:w="2874" w:type="dxa"/>
            <w:shd w:val="clear" w:color="auto" w:fill="auto"/>
            <w:vAlign w:val="center"/>
          </w:tcPr>
          <w:p w14:paraId="20587927" w14:textId="77777777" w:rsidR="00261DC6" w:rsidRPr="00702A4B" w:rsidRDefault="00261DC6" w:rsidP="00B915BC">
            <w:pPr>
              <w:spacing w:after="0"/>
              <w:rPr>
                <w:b/>
                <w:i/>
                <w:highlight w:val="lightGray"/>
              </w:rPr>
            </w:pPr>
            <w:proofErr w:type="spellStart"/>
            <w:r w:rsidRPr="00702A4B">
              <w:rPr>
                <w:b/>
                <w:i/>
                <w:highlight w:val="lightGray"/>
              </w:rPr>
              <w:t>InvalidDataReferencesError</w:t>
            </w:r>
            <w:proofErr w:type="spellEnd"/>
          </w:p>
        </w:tc>
        <w:tc>
          <w:tcPr>
            <w:tcW w:w="7469" w:type="dxa"/>
            <w:shd w:val="clear" w:color="auto" w:fill="auto"/>
            <w:vAlign w:val="center"/>
          </w:tcPr>
          <w:p w14:paraId="7D2C86DC" w14:textId="77777777" w:rsidR="00261DC6" w:rsidRPr="00FF7D19" w:rsidRDefault="00261DC6" w:rsidP="00B915BC">
            <w:pPr>
              <w:spacing w:after="0"/>
              <w:jc w:val="both"/>
              <w:rPr>
                <w:lang w:val="fr-FR"/>
              </w:rPr>
            </w:pPr>
            <w:r w:rsidRPr="00FF7D19">
              <w:rPr>
                <w:lang w:val="fr-FR"/>
              </w:rPr>
              <w:t>La requête contient des identifiants qui sont inconnus.</w:t>
            </w:r>
          </w:p>
        </w:tc>
      </w:tr>
      <w:tr w:rsidR="00261DC6" w:rsidRPr="00E32CB2" w14:paraId="4DC5CC8C" w14:textId="77777777" w:rsidTr="00261DC6">
        <w:tc>
          <w:tcPr>
            <w:tcW w:w="2874" w:type="dxa"/>
            <w:shd w:val="clear" w:color="auto" w:fill="auto"/>
            <w:vAlign w:val="center"/>
          </w:tcPr>
          <w:p w14:paraId="624C8785" w14:textId="77777777" w:rsidR="00261DC6" w:rsidRPr="00702A4B" w:rsidRDefault="00261DC6" w:rsidP="00B915BC">
            <w:pPr>
              <w:spacing w:after="0"/>
              <w:rPr>
                <w:b/>
                <w:i/>
                <w:highlight w:val="lightGray"/>
              </w:rPr>
            </w:pPr>
            <w:proofErr w:type="spellStart"/>
            <w:r w:rsidRPr="00702A4B">
              <w:rPr>
                <w:b/>
                <w:i/>
                <w:highlight w:val="lightGray"/>
              </w:rPr>
              <w:t>NoInfoForTopicError</w:t>
            </w:r>
            <w:proofErr w:type="spellEnd"/>
          </w:p>
        </w:tc>
        <w:tc>
          <w:tcPr>
            <w:tcW w:w="7469" w:type="dxa"/>
            <w:shd w:val="clear" w:color="auto" w:fill="auto"/>
            <w:vAlign w:val="center"/>
          </w:tcPr>
          <w:p w14:paraId="2CF7F5EC" w14:textId="77777777" w:rsidR="00261DC6" w:rsidRPr="00FF7D19" w:rsidRDefault="00261DC6" w:rsidP="00B915BC">
            <w:pPr>
              <w:spacing w:after="0"/>
              <w:jc w:val="both"/>
              <w:rPr>
                <w:lang w:val="fr-FR"/>
              </w:rPr>
            </w:pPr>
            <w:r w:rsidRPr="00FF7D19">
              <w:rPr>
                <w:lang w:val="fr-FR"/>
              </w:rPr>
              <w:t>La requête est valide, mais aucune donnée correspondante n'est disponible sur le serveur.</w:t>
            </w:r>
          </w:p>
        </w:tc>
      </w:tr>
      <w:tr w:rsidR="00261DC6" w:rsidRPr="00E32CB2" w14:paraId="14FB6ED3" w14:textId="77777777" w:rsidTr="00261DC6">
        <w:tc>
          <w:tcPr>
            <w:tcW w:w="2874" w:type="dxa"/>
            <w:shd w:val="clear" w:color="auto" w:fill="auto"/>
            <w:vAlign w:val="center"/>
          </w:tcPr>
          <w:p w14:paraId="3844F977" w14:textId="77777777" w:rsidR="00261DC6" w:rsidRPr="00702A4B" w:rsidRDefault="00261DC6" w:rsidP="00B915BC">
            <w:pPr>
              <w:spacing w:after="0"/>
              <w:rPr>
                <w:b/>
                <w:i/>
                <w:highlight w:val="lightGray"/>
              </w:rPr>
            </w:pPr>
            <w:proofErr w:type="spellStart"/>
            <w:r w:rsidRPr="00702A4B">
              <w:rPr>
                <w:b/>
                <w:i/>
                <w:highlight w:val="lightGray"/>
              </w:rPr>
              <w:t>OtherError</w:t>
            </w:r>
            <w:proofErr w:type="spellEnd"/>
          </w:p>
        </w:tc>
        <w:tc>
          <w:tcPr>
            <w:tcW w:w="7469" w:type="dxa"/>
            <w:shd w:val="clear" w:color="auto" w:fill="auto"/>
            <w:vAlign w:val="center"/>
          </w:tcPr>
          <w:p w14:paraId="49232591" w14:textId="77777777" w:rsidR="00261DC6" w:rsidRPr="00FF7D19" w:rsidRDefault="00261DC6" w:rsidP="00B915BC">
            <w:pPr>
              <w:spacing w:after="0"/>
              <w:jc w:val="both"/>
              <w:rPr>
                <w:lang w:val="fr-FR"/>
              </w:rPr>
            </w:pPr>
            <w:r w:rsidRPr="00FF7D19">
              <w:rPr>
                <w:lang w:val="fr-FR"/>
              </w:rPr>
              <w:t>Erreur autre que celles qui sont prédéfinies.</w:t>
            </w:r>
          </w:p>
        </w:tc>
      </w:tr>
      <w:tr w:rsidR="00261DC6" w:rsidRPr="00E32CB2" w14:paraId="10893119" w14:textId="77777777" w:rsidTr="00261DC6">
        <w:tc>
          <w:tcPr>
            <w:tcW w:w="2874" w:type="dxa"/>
            <w:shd w:val="clear" w:color="auto" w:fill="auto"/>
            <w:vAlign w:val="center"/>
          </w:tcPr>
          <w:p w14:paraId="0CD74403" w14:textId="77777777" w:rsidR="00261DC6" w:rsidRPr="00702A4B" w:rsidRDefault="00261DC6" w:rsidP="00B915BC">
            <w:pPr>
              <w:spacing w:after="0"/>
              <w:rPr>
                <w:b/>
                <w:i/>
                <w:highlight w:val="lightGray"/>
              </w:rPr>
            </w:pPr>
            <w:proofErr w:type="spellStart"/>
            <w:r w:rsidRPr="00702A4B">
              <w:rPr>
                <w:b/>
                <w:i/>
                <w:highlight w:val="lightGray"/>
              </w:rPr>
              <w:t>ParametersIgnoredError</w:t>
            </w:r>
            <w:proofErr w:type="spellEnd"/>
          </w:p>
        </w:tc>
        <w:tc>
          <w:tcPr>
            <w:tcW w:w="7469" w:type="dxa"/>
            <w:shd w:val="clear" w:color="auto" w:fill="auto"/>
            <w:vAlign w:val="center"/>
          </w:tcPr>
          <w:p w14:paraId="3958D2C6" w14:textId="77777777" w:rsidR="00261DC6" w:rsidRPr="00FF7D19" w:rsidRDefault="00261DC6" w:rsidP="00B915BC">
            <w:pPr>
              <w:spacing w:after="0"/>
              <w:jc w:val="both"/>
              <w:rPr>
                <w:lang w:val="fr-FR"/>
              </w:rPr>
            </w:pPr>
            <w:r w:rsidRPr="00FF7D19">
              <w:rPr>
                <w:lang w:val="fr-FR"/>
              </w:rPr>
              <w:t>La requête contient des paramètres qui ne sont pas supportés par le serveur : une réponse a été fournie, mais les paramètres non supportés n'ont pas été pris en compte.</w:t>
            </w:r>
          </w:p>
        </w:tc>
      </w:tr>
      <w:tr w:rsidR="00261DC6" w:rsidRPr="00E32CB2" w14:paraId="10000037" w14:textId="77777777" w:rsidTr="00261DC6">
        <w:tc>
          <w:tcPr>
            <w:tcW w:w="2874" w:type="dxa"/>
            <w:shd w:val="clear" w:color="auto" w:fill="auto"/>
            <w:vAlign w:val="center"/>
          </w:tcPr>
          <w:p w14:paraId="7A2D3357" w14:textId="77777777" w:rsidR="00261DC6" w:rsidRPr="00702A4B" w:rsidRDefault="00261DC6" w:rsidP="00B915BC">
            <w:pPr>
              <w:spacing w:after="0"/>
              <w:rPr>
                <w:b/>
                <w:i/>
                <w:highlight w:val="lightGray"/>
              </w:rPr>
            </w:pPr>
            <w:proofErr w:type="spellStart"/>
            <w:r w:rsidRPr="00702A4B">
              <w:rPr>
                <w:b/>
                <w:i/>
                <w:highlight w:val="lightGray"/>
              </w:rPr>
              <w:t>ServiceNotAvailableError</w:t>
            </w:r>
            <w:proofErr w:type="spellEnd"/>
          </w:p>
        </w:tc>
        <w:tc>
          <w:tcPr>
            <w:tcW w:w="7469" w:type="dxa"/>
            <w:shd w:val="clear" w:color="auto" w:fill="auto"/>
            <w:vAlign w:val="center"/>
          </w:tcPr>
          <w:p w14:paraId="331797B4" w14:textId="77777777" w:rsidR="00261DC6" w:rsidRPr="00FF7D19" w:rsidRDefault="00261DC6" w:rsidP="00B915BC">
            <w:pPr>
              <w:spacing w:after="0"/>
              <w:jc w:val="both"/>
              <w:rPr>
                <w:lang w:val="fr-FR"/>
              </w:rPr>
            </w:pPr>
            <w:r w:rsidRPr="00FF7D19">
              <w:rPr>
                <w:lang w:val="fr-FR"/>
              </w:rPr>
              <w:t>Le service est indisponible (</w:t>
            </w:r>
            <w:proofErr w:type="gramStart"/>
            <w:r w:rsidRPr="00FF7D19">
              <w:rPr>
                <w:lang w:val="fr-FR"/>
              </w:rPr>
              <w:t>mais toutefois</w:t>
            </w:r>
            <w:proofErr w:type="gramEnd"/>
            <w:r w:rsidRPr="00FF7D19">
              <w:rPr>
                <w:lang w:val="fr-FR"/>
              </w:rPr>
              <w:t xml:space="preserve"> capable de fournir cette réponse …).</w:t>
            </w:r>
          </w:p>
        </w:tc>
      </w:tr>
      <w:tr w:rsidR="00261DC6" w:rsidRPr="00E32CB2" w14:paraId="53C5D49E" w14:textId="77777777" w:rsidTr="00261DC6">
        <w:trPr>
          <w:hidden/>
        </w:trPr>
        <w:tc>
          <w:tcPr>
            <w:tcW w:w="2874" w:type="dxa"/>
            <w:shd w:val="clear" w:color="auto" w:fill="auto"/>
            <w:vAlign w:val="center"/>
          </w:tcPr>
          <w:p w14:paraId="6B150430" w14:textId="77777777" w:rsidR="00261DC6" w:rsidRPr="00DD1A8E" w:rsidRDefault="00261DC6" w:rsidP="00B915BC">
            <w:pPr>
              <w:spacing w:after="0"/>
              <w:rPr>
                <w:b/>
                <w:i/>
                <w:vanish/>
                <w:highlight w:val="cyan"/>
              </w:rPr>
            </w:pPr>
            <w:proofErr w:type="spellStart"/>
            <w:r w:rsidRPr="00DD1A8E">
              <w:rPr>
                <w:b/>
                <w:i/>
                <w:vanish/>
                <w:highlight w:val="cyan"/>
              </w:rPr>
              <w:t>UnknownEndpointError</w:t>
            </w:r>
            <w:proofErr w:type="spellEnd"/>
          </w:p>
        </w:tc>
        <w:tc>
          <w:tcPr>
            <w:tcW w:w="7469" w:type="dxa"/>
            <w:shd w:val="clear" w:color="auto" w:fill="auto"/>
            <w:vAlign w:val="center"/>
          </w:tcPr>
          <w:p w14:paraId="204E86D9" w14:textId="77777777" w:rsidR="00261DC6" w:rsidRPr="00DD1A8E" w:rsidRDefault="00261DC6" w:rsidP="00B915BC">
            <w:pPr>
              <w:spacing w:after="0"/>
              <w:jc w:val="both"/>
              <w:rPr>
                <w:vanish/>
                <w:highlight w:val="cyan"/>
                <w:lang w:val="fr-FR"/>
              </w:rPr>
            </w:pPr>
            <w:r w:rsidRPr="00DD1A8E">
              <w:rPr>
                <w:vanish/>
                <w:highlight w:val="cyan"/>
                <w:lang w:val="fr-FR"/>
              </w:rPr>
              <w:t>Le destinataire du message (notification) est inconnu.</w:t>
            </w:r>
          </w:p>
          <w:p w14:paraId="7F97EB66" w14:textId="77777777" w:rsidR="00261DC6" w:rsidRPr="00DD1A8E" w:rsidRDefault="00261DC6" w:rsidP="00B915BC">
            <w:pPr>
              <w:spacing w:after="0"/>
              <w:jc w:val="both"/>
              <w:rPr>
                <w:vanish/>
                <w:highlight w:val="cyan"/>
                <w:lang w:val="fr-FR"/>
              </w:rPr>
            </w:pPr>
            <w:proofErr w:type="gramStart"/>
            <w:r w:rsidRPr="00DD1A8E">
              <w:rPr>
                <w:i/>
                <w:vanish/>
                <w:highlight w:val="cyan"/>
                <w:u w:val="single"/>
                <w:lang w:val="fr-FR"/>
              </w:rPr>
              <w:t>Note</w:t>
            </w:r>
            <w:r w:rsidRPr="00DD1A8E">
              <w:rPr>
                <w:vanish/>
                <w:highlight w:val="cyan"/>
                <w:lang w:val="fr-FR"/>
              </w:rPr>
              <w:t>:</w:t>
            </w:r>
            <w:proofErr w:type="gramEnd"/>
            <w:r w:rsidRPr="00DD1A8E">
              <w:rPr>
                <w:vanish/>
                <w:highlight w:val="cyan"/>
                <w:lang w:val="fr-FR"/>
              </w:rPr>
              <w:t xml:space="preserve"> cette erreur fait </w:t>
            </w:r>
            <w:proofErr w:type="spellStart"/>
            <w:r w:rsidRPr="00DD1A8E">
              <w:rPr>
                <w:vanish/>
                <w:highlight w:val="cyan"/>
                <w:lang w:val="fr-FR"/>
              </w:rPr>
              <w:t>echo</w:t>
            </w:r>
            <w:proofErr w:type="spellEnd"/>
            <w:r w:rsidRPr="00DD1A8E">
              <w:rPr>
                <w:vanish/>
                <w:highlight w:val="cyan"/>
                <w:lang w:val="fr-FR"/>
              </w:rPr>
              <w:t xml:space="preserve"> à la capacité de relais de requête introduite par SIRI 2.</w:t>
            </w:r>
          </w:p>
        </w:tc>
      </w:tr>
      <w:tr w:rsidR="00261DC6" w:rsidRPr="00E32CB2" w14:paraId="25096BA3" w14:textId="77777777" w:rsidTr="00261DC6">
        <w:tc>
          <w:tcPr>
            <w:tcW w:w="2874" w:type="dxa"/>
            <w:shd w:val="clear" w:color="auto" w:fill="auto"/>
            <w:vAlign w:val="center"/>
          </w:tcPr>
          <w:p w14:paraId="677A80AC" w14:textId="77777777" w:rsidR="00261DC6" w:rsidRPr="00702A4B" w:rsidRDefault="00261DC6" w:rsidP="00B915BC">
            <w:pPr>
              <w:spacing w:after="0"/>
              <w:rPr>
                <w:b/>
                <w:i/>
                <w:highlight w:val="lightGray"/>
              </w:rPr>
            </w:pPr>
            <w:proofErr w:type="spellStart"/>
            <w:r w:rsidRPr="00702A4B">
              <w:rPr>
                <w:b/>
                <w:i/>
                <w:highlight w:val="lightGray"/>
              </w:rPr>
              <w:t>UnknownExtensionsError</w:t>
            </w:r>
            <w:proofErr w:type="spellEnd"/>
          </w:p>
        </w:tc>
        <w:tc>
          <w:tcPr>
            <w:tcW w:w="7469" w:type="dxa"/>
            <w:shd w:val="clear" w:color="auto" w:fill="auto"/>
            <w:vAlign w:val="center"/>
          </w:tcPr>
          <w:p w14:paraId="61A73E11" w14:textId="77777777" w:rsidR="00261DC6" w:rsidRPr="00FF7D19" w:rsidRDefault="00261DC6" w:rsidP="00B915BC">
            <w:pPr>
              <w:spacing w:after="0"/>
              <w:jc w:val="both"/>
              <w:rPr>
                <w:lang w:val="fr-FR"/>
              </w:rPr>
            </w:pPr>
            <w:r w:rsidRPr="00FF7D19">
              <w:rPr>
                <w:lang w:val="fr-FR"/>
              </w:rPr>
              <w:t>La requête contient des extensions qui ne sont pas supportées par le serveur : une réponse a bien été fournie mais sans tenir compte de ces extensions.</w:t>
            </w:r>
          </w:p>
        </w:tc>
      </w:tr>
      <w:tr w:rsidR="00261DC6" w:rsidRPr="00E32CB2" w14:paraId="4B6E9BB0" w14:textId="77777777" w:rsidTr="00261DC6">
        <w:tc>
          <w:tcPr>
            <w:tcW w:w="2874" w:type="dxa"/>
            <w:shd w:val="clear" w:color="auto" w:fill="auto"/>
            <w:vAlign w:val="center"/>
          </w:tcPr>
          <w:p w14:paraId="757315B7" w14:textId="77777777" w:rsidR="00261DC6" w:rsidRPr="00702A4B" w:rsidRDefault="00261DC6" w:rsidP="00B915BC">
            <w:pPr>
              <w:spacing w:after="0"/>
              <w:rPr>
                <w:b/>
                <w:i/>
                <w:highlight w:val="lightGray"/>
              </w:rPr>
            </w:pPr>
            <w:proofErr w:type="spellStart"/>
            <w:r w:rsidRPr="00702A4B">
              <w:rPr>
                <w:b/>
                <w:i/>
                <w:highlight w:val="lightGray"/>
              </w:rPr>
              <w:t>UnknownParticipantError</w:t>
            </w:r>
            <w:proofErr w:type="spellEnd"/>
          </w:p>
        </w:tc>
        <w:tc>
          <w:tcPr>
            <w:tcW w:w="7469" w:type="dxa"/>
            <w:shd w:val="clear" w:color="auto" w:fill="auto"/>
            <w:vAlign w:val="center"/>
          </w:tcPr>
          <w:p w14:paraId="5B1514F3" w14:textId="77777777" w:rsidR="00261DC6" w:rsidRPr="00FF7D19" w:rsidRDefault="00261DC6" w:rsidP="00B915BC">
            <w:pPr>
              <w:spacing w:after="0"/>
              <w:jc w:val="both"/>
              <w:rPr>
                <w:lang w:val="fr-FR"/>
              </w:rPr>
            </w:pPr>
            <w:r w:rsidRPr="00FF7D19">
              <w:rPr>
                <w:lang w:val="fr-FR"/>
              </w:rPr>
              <w:t>Le destinataire du message (requête) est inconnu.</w:t>
            </w:r>
          </w:p>
          <w:p w14:paraId="52D197B3" w14:textId="77777777" w:rsidR="00261DC6" w:rsidRPr="00FF7D19" w:rsidRDefault="00261DC6" w:rsidP="00B915BC">
            <w:pPr>
              <w:spacing w:after="0"/>
              <w:jc w:val="both"/>
              <w:rPr>
                <w:lang w:val="fr-FR"/>
              </w:rPr>
            </w:pPr>
            <w:proofErr w:type="gramStart"/>
            <w:r w:rsidRPr="00FF7D19">
              <w:rPr>
                <w:i/>
                <w:u w:val="single"/>
                <w:lang w:val="fr-FR"/>
              </w:rPr>
              <w:t>Note</w:t>
            </w:r>
            <w:r w:rsidRPr="00FF7D19">
              <w:rPr>
                <w:lang w:val="fr-FR"/>
              </w:rPr>
              <w:t>:</w:t>
            </w:r>
            <w:proofErr w:type="gramEnd"/>
            <w:r w:rsidRPr="00FF7D19">
              <w:rPr>
                <w:lang w:val="fr-FR"/>
              </w:rPr>
              <w:t xml:space="preserve"> cette erreur fait </w:t>
            </w:r>
            <w:proofErr w:type="spellStart"/>
            <w:r w:rsidRPr="00FF7D19">
              <w:rPr>
                <w:lang w:val="fr-FR"/>
              </w:rPr>
              <w:t>echo</w:t>
            </w:r>
            <w:proofErr w:type="spellEnd"/>
            <w:r w:rsidRPr="00FF7D19">
              <w:rPr>
                <w:lang w:val="fr-FR"/>
              </w:rPr>
              <w:t xml:space="preserve"> à la capacité de relais de requête introduite par SIRI 2.</w:t>
            </w:r>
          </w:p>
        </w:tc>
      </w:tr>
      <w:tr w:rsidR="00261DC6" w:rsidRPr="00247A51" w14:paraId="2156B32D" w14:textId="77777777" w:rsidTr="00261DC6">
        <w:trPr>
          <w:hidden/>
        </w:trPr>
        <w:tc>
          <w:tcPr>
            <w:tcW w:w="2874" w:type="dxa"/>
            <w:shd w:val="clear" w:color="auto" w:fill="auto"/>
            <w:vAlign w:val="center"/>
          </w:tcPr>
          <w:p w14:paraId="6D577E5C" w14:textId="77777777" w:rsidR="00261DC6" w:rsidRPr="00DD1A8E" w:rsidRDefault="00261DC6" w:rsidP="00B915BC">
            <w:pPr>
              <w:spacing w:after="0"/>
              <w:rPr>
                <w:b/>
                <w:i/>
                <w:vanish/>
                <w:highlight w:val="cyan"/>
              </w:rPr>
            </w:pPr>
            <w:proofErr w:type="spellStart"/>
            <w:r w:rsidRPr="00DD1A8E">
              <w:rPr>
                <w:b/>
                <w:i/>
                <w:vanish/>
                <w:highlight w:val="cyan"/>
              </w:rPr>
              <w:t>UnknownSubscriberError</w:t>
            </w:r>
            <w:proofErr w:type="spellEnd"/>
          </w:p>
        </w:tc>
        <w:tc>
          <w:tcPr>
            <w:tcW w:w="7469" w:type="dxa"/>
            <w:shd w:val="clear" w:color="auto" w:fill="auto"/>
            <w:vAlign w:val="center"/>
          </w:tcPr>
          <w:p w14:paraId="50977DF1" w14:textId="77777777" w:rsidR="00261DC6" w:rsidRPr="00247A51" w:rsidRDefault="00261DC6" w:rsidP="00B915BC">
            <w:pPr>
              <w:spacing w:after="0"/>
              <w:jc w:val="both"/>
              <w:rPr>
                <w:vanish/>
              </w:rPr>
            </w:pPr>
            <w:proofErr w:type="spellStart"/>
            <w:r w:rsidRPr="00DD1A8E">
              <w:rPr>
                <w:vanish/>
                <w:highlight w:val="cyan"/>
              </w:rPr>
              <w:t>Abonné</w:t>
            </w:r>
            <w:proofErr w:type="spellEnd"/>
            <w:r w:rsidRPr="00DD1A8E">
              <w:rPr>
                <w:vanish/>
                <w:highlight w:val="cyan"/>
              </w:rPr>
              <w:t xml:space="preserve"> inconnu.</w:t>
            </w:r>
          </w:p>
        </w:tc>
      </w:tr>
      <w:tr w:rsidR="00261DC6" w:rsidRPr="00DD1A8E" w14:paraId="1EB72D54" w14:textId="77777777" w:rsidTr="00261DC6">
        <w:trPr>
          <w:hidden/>
        </w:trPr>
        <w:tc>
          <w:tcPr>
            <w:tcW w:w="2874" w:type="dxa"/>
            <w:shd w:val="clear" w:color="auto" w:fill="auto"/>
            <w:vAlign w:val="center"/>
          </w:tcPr>
          <w:p w14:paraId="162483C4" w14:textId="77777777" w:rsidR="00261DC6" w:rsidRPr="00DD1A8E" w:rsidRDefault="00261DC6" w:rsidP="00B915BC">
            <w:pPr>
              <w:spacing w:after="0"/>
              <w:rPr>
                <w:b/>
                <w:i/>
                <w:vanish/>
                <w:highlight w:val="cyan"/>
              </w:rPr>
            </w:pPr>
            <w:proofErr w:type="spellStart"/>
            <w:r w:rsidRPr="00DD1A8E">
              <w:rPr>
                <w:b/>
                <w:i/>
                <w:vanish/>
                <w:highlight w:val="cyan"/>
              </w:rPr>
              <w:t>UnknownSubscriptionError</w:t>
            </w:r>
            <w:proofErr w:type="spellEnd"/>
          </w:p>
        </w:tc>
        <w:tc>
          <w:tcPr>
            <w:tcW w:w="7469" w:type="dxa"/>
            <w:shd w:val="clear" w:color="auto" w:fill="auto"/>
            <w:vAlign w:val="center"/>
          </w:tcPr>
          <w:p w14:paraId="11DFB572" w14:textId="77777777" w:rsidR="00261DC6" w:rsidRPr="00DD1A8E" w:rsidRDefault="00261DC6" w:rsidP="00B915BC">
            <w:pPr>
              <w:spacing w:after="0"/>
              <w:jc w:val="both"/>
              <w:rPr>
                <w:vanish/>
                <w:highlight w:val="cyan"/>
              </w:rPr>
            </w:pPr>
            <w:r w:rsidRPr="00DD1A8E">
              <w:rPr>
                <w:vanish/>
                <w:highlight w:val="cyan"/>
              </w:rPr>
              <w:t>Abonnement inconnu.</w:t>
            </w:r>
          </w:p>
        </w:tc>
      </w:tr>
      <w:tr w:rsidR="00261DC6" w:rsidRPr="00247A51" w14:paraId="6FA7D27C" w14:textId="77777777" w:rsidTr="00261DC6">
        <w:trPr>
          <w:hidden/>
        </w:trPr>
        <w:tc>
          <w:tcPr>
            <w:tcW w:w="2874" w:type="dxa"/>
            <w:shd w:val="clear" w:color="auto" w:fill="auto"/>
            <w:vAlign w:val="center"/>
          </w:tcPr>
          <w:p w14:paraId="7452ABD4" w14:textId="77777777" w:rsidR="00261DC6" w:rsidRPr="00DD1A8E" w:rsidRDefault="00261DC6" w:rsidP="00B915BC">
            <w:pPr>
              <w:spacing w:after="0"/>
              <w:rPr>
                <w:b/>
                <w:i/>
                <w:vanish/>
                <w:highlight w:val="cyan"/>
              </w:rPr>
            </w:pPr>
            <w:proofErr w:type="spellStart"/>
            <w:r w:rsidRPr="00DD1A8E">
              <w:rPr>
                <w:b/>
                <w:i/>
                <w:vanish/>
                <w:highlight w:val="cyan"/>
              </w:rPr>
              <w:t>UnapprovedKeyAccessError</w:t>
            </w:r>
            <w:proofErr w:type="spellEnd"/>
          </w:p>
        </w:tc>
        <w:tc>
          <w:tcPr>
            <w:tcW w:w="7469" w:type="dxa"/>
            <w:shd w:val="clear" w:color="auto" w:fill="auto"/>
            <w:vAlign w:val="center"/>
          </w:tcPr>
          <w:p w14:paraId="2296ECB0" w14:textId="77777777" w:rsidR="00261DC6" w:rsidRPr="00247A51" w:rsidRDefault="00261DC6" w:rsidP="00B915BC">
            <w:pPr>
              <w:spacing w:after="0"/>
              <w:jc w:val="both"/>
              <w:rPr>
                <w:vanish/>
              </w:rPr>
            </w:pPr>
            <w:proofErr w:type="spellStart"/>
            <w:r w:rsidRPr="00DD1A8E">
              <w:rPr>
                <w:vanish/>
                <w:highlight w:val="cyan"/>
              </w:rPr>
              <w:t>Clé</w:t>
            </w:r>
            <w:proofErr w:type="spellEnd"/>
            <w:r w:rsidRPr="00DD1A8E">
              <w:rPr>
                <w:vanish/>
                <w:highlight w:val="cyan"/>
              </w:rPr>
              <w:t xml:space="preserve"> </w:t>
            </w:r>
            <w:proofErr w:type="spellStart"/>
            <w:r w:rsidRPr="00DD1A8E">
              <w:rPr>
                <w:vanish/>
                <w:highlight w:val="cyan"/>
              </w:rPr>
              <w:t>d'authentification</w:t>
            </w:r>
            <w:proofErr w:type="spellEnd"/>
            <w:r w:rsidRPr="00DD1A8E">
              <w:rPr>
                <w:vanish/>
                <w:highlight w:val="cyan"/>
              </w:rPr>
              <w:t xml:space="preserve"> </w:t>
            </w:r>
            <w:proofErr w:type="spellStart"/>
            <w:r w:rsidRPr="00DD1A8E">
              <w:rPr>
                <w:vanish/>
                <w:highlight w:val="cyan"/>
              </w:rPr>
              <w:t>invalide</w:t>
            </w:r>
            <w:proofErr w:type="spellEnd"/>
            <w:r w:rsidRPr="00DD1A8E">
              <w:rPr>
                <w:vanish/>
                <w:highlight w:val="cyan"/>
              </w:rPr>
              <w:t>.</w:t>
            </w:r>
          </w:p>
        </w:tc>
      </w:tr>
    </w:tbl>
    <w:p w14:paraId="1442D79C" w14:textId="77777777" w:rsidR="00FF7D19" w:rsidRPr="00FF7D19" w:rsidRDefault="00FF7D19" w:rsidP="003C75B8">
      <w:pPr>
        <w:rPr>
          <w:lang w:val="fr-FR"/>
        </w:rPr>
      </w:pPr>
      <w:proofErr w:type="gramStart"/>
      <w:r w:rsidRPr="00FF7D19">
        <w:rPr>
          <w:u w:val="single"/>
          <w:lang w:val="fr-FR"/>
        </w:rPr>
        <w:t>Note</w:t>
      </w:r>
      <w:r w:rsidRPr="00FF7D19">
        <w:rPr>
          <w:lang w:val="fr-FR"/>
        </w:rPr>
        <w:t>:</w:t>
      </w:r>
      <w:proofErr w:type="gramEnd"/>
      <w:r w:rsidRPr="00FF7D19">
        <w:rPr>
          <w:lang w:val="fr-FR"/>
        </w:rPr>
        <w:t xml:space="preserve"> la liste des erreurs proposée</w:t>
      </w:r>
      <w:r w:rsidR="00B46388">
        <w:rPr>
          <w:lang w:val="fr-FR"/>
        </w:rPr>
        <w:t>s</w:t>
      </w:r>
      <w:r w:rsidRPr="00FF7D19">
        <w:rPr>
          <w:lang w:val="fr-FR"/>
        </w:rPr>
        <w:t xml:space="preserve"> par SIRI a été fortement étendue lors du passage à la version SIRI 2. </w:t>
      </w:r>
    </w:p>
    <w:p w14:paraId="63563930" w14:textId="77777777" w:rsidR="00FF7D19" w:rsidRPr="002C00C2" w:rsidRDefault="00FF7D19" w:rsidP="00922ED9">
      <w:pPr>
        <w:rPr>
          <w:highlight w:val="lightGray"/>
          <w:shd w:val="clear" w:color="auto" w:fill="00FF00"/>
          <w:lang w:val="fr-FR"/>
        </w:rPr>
      </w:pPr>
      <w:r w:rsidRPr="002C00C2">
        <w:rPr>
          <w:highlight w:val="lightGray"/>
          <w:shd w:val="clear" w:color="auto" w:fill="00FF00"/>
          <w:lang w:val="fr-FR"/>
        </w:rPr>
        <w:t>Dans le</w:t>
      </w:r>
      <w:r w:rsidR="002C00C2" w:rsidRPr="002C00C2">
        <w:rPr>
          <w:highlight w:val="lightGray"/>
          <w:shd w:val="clear" w:color="auto" w:fill="00FF00"/>
          <w:lang w:val="fr-FR"/>
        </w:rPr>
        <w:t xml:space="preserve"> cadre du profil SIRI </w:t>
      </w:r>
      <w:r w:rsidRPr="002C00C2">
        <w:rPr>
          <w:highlight w:val="lightGray"/>
          <w:shd w:val="clear" w:color="auto" w:fill="00FF00"/>
          <w:lang w:val="fr-FR"/>
        </w:rPr>
        <w:t>France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C00C2" w:rsidRPr="00E32CB2" w14:paraId="2466F2B1" w14:textId="77777777" w:rsidTr="00173DCB">
        <w:tc>
          <w:tcPr>
            <w:tcW w:w="709" w:type="dxa"/>
            <w:shd w:val="clear" w:color="auto" w:fill="auto"/>
            <w:vAlign w:val="center"/>
          </w:tcPr>
          <w:p w14:paraId="7DDCC525" w14:textId="77777777" w:rsidR="002C00C2" w:rsidRPr="00173DCB" w:rsidRDefault="002C00C2" w:rsidP="00922ED9">
            <w:pPr>
              <w:rPr>
                <w:lang w:val="fr-FR"/>
              </w:rPr>
            </w:pPr>
            <w:bookmarkStart w:id="176" w:name="_Toc444249760"/>
            <w:r w:rsidRPr="00173DCB">
              <w:rPr>
                <w:lang w:val="fr-FR"/>
              </w:rPr>
              <w:t>R24</w:t>
            </w:r>
          </w:p>
        </w:tc>
        <w:tc>
          <w:tcPr>
            <w:tcW w:w="9639" w:type="dxa"/>
            <w:shd w:val="clear" w:color="auto" w:fill="auto"/>
            <w:vAlign w:val="center"/>
          </w:tcPr>
          <w:p w14:paraId="19840D10" w14:textId="77777777" w:rsidR="002C00C2" w:rsidRPr="00173DCB" w:rsidRDefault="002C00C2" w:rsidP="005B6D30">
            <w:pPr>
              <w:spacing w:after="0"/>
              <w:jc w:val="both"/>
              <w:rPr>
                <w:highlight w:val="lightGray"/>
                <w:shd w:val="clear" w:color="auto" w:fill="00FF00"/>
                <w:lang w:val="fr-FR"/>
              </w:rPr>
            </w:pPr>
            <w:bookmarkStart w:id="177" w:name="_Toc5635458"/>
            <w:bookmarkStart w:id="178" w:name="_Toc5719313"/>
            <w:bookmarkStart w:id="179" w:name="_Toc9422914"/>
            <w:bookmarkStart w:id="180" w:name="_Toc21449470"/>
            <w:r w:rsidRPr="00173DCB">
              <w:rPr>
                <w:highlight w:val="lightGray"/>
                <w:shd w:val="clear" w:color="auto" w:fill="00FF00"/>
                <w:lang w:val="fr-FR"/>
              </w:rPr>
              <w:t xml:space="preserve">Pour les services fonctionnels, le champ facultatif « </w:t>
            </w:r>
            <w:proofErr w:type="spellStart"/>
            <w:r w:rsidRPr="00173DCB">
              <w:rPr>
                <w:b/>
                <w:highlight w:val="lightGray"/>
                <w:shd w:val="clear" w:color="auto" w:fill="00FF00"/>
                <w:lang w:val="fr-FR"/>
              </w:rPr>
              <w:t>Status</w:t>
            </w:r>
            <w:proofErr w:type="spellEnd"/>
            <w:r w:rsidRPr="00173DCB">
              <w:rPr>
                <w:b/>
                <w:highlight w:val="lightGray"/>
                <w:shd w:val="clear" w:color="auto" w:fill="00FF00"/>
                <w:lang w:val="fr-FR"/>
              </w:rPr>
              <w:t xml:space="preserve"> </w:t>
            </w:r>
            <w:r w:rsidRPr="00173DCB">
              <w:rPr>
                <w:highlight w:val="lightGray"/>
                <w:shd w:val="clear" w:color="auto" w:fill="00FF00"/>
                <w:lang w:val="fr-FR"/>
              </w:rPr>
              <w:t xml:space="preserve">» (dans le </w:t>
            </w:r>
            <w:proofErr w:type="spellStart"/>
            <w:r w:rsidRPr="00173DCB">
              <w:rPr>
                <w:b/>
                <w:i/>
                <w:highlight w:val="lightGray"/>
                <w:shd w:val="clear" w:color="auto" w:fill="00FF00"/>
                <w:lang w:val="fr-FR"/>
              </w:rPr>
              <w:t>DeliveryStatusGroup</w:t>
            </w:r>
            <w:proofErr w:type="spellEnd"/>
            <w:r w:rsidRPr="00173DCB">
              <w:rPr>
                <w:b/>
                <w:i/>
                <w:highlight w:val="lightGray"/>
                <w:shd w:val="clear" w:color="auto" w:fill="00FF00"/>
                <w:lang w:val="fr-FR"/>
              </w:rPr>
              <w:t xml:space="preserve"> </w:t>
            </w:r>
            <w:r w:rsidRPr="00173DCB">
              <w:rPr>
                <w:highlight w:val="lightGray"/>
                <w:shd w:val="clear" w:color="auto" w:fill="00FF00"/>
                <w:lang w:val="fr-FR"/>
              </w:rPr>
              <w:t xml:space="preserve">défini par la structure </w:t>
            </w:r>
            <w:proofErr w:type="spellStart"/>
            <w:r w:rsidRPr="00173DCB">
              <w:rPr>
                <w:b/>
                <w:i/>
                <w:highlight w:val="lightGray"/>
                <w:shd w:val="clear" w:color="auto" w:fill="00FF00"/>
                <w:lang w:val="fr-FR"/>
              </w:rPr>
              <w:t>AbstractServiceDeliveryStructure</w:t>
            </w:r>
            <w:proofErr w:type="spellEnd"/>
            <w:r w:rsidRPr="00173DCB">
              <w:rPr>
                <w:highlight w:val="lightGray"/>
                <w:shd w:val="clear" w:color="auto" w:fill="00FF00"/>
                <w:lang w:val="fr-FR"/>
              </w:rPr>
              <w:t xml:space="preserve"> </w:t>
            </w:r>
            <w:r w:rsidR="00B46388" w:rsidRPr="00173DCB">
              <w:rPr>
                <w:highlight w:val="lightGray"/>
                <w:shd w:val="clear" w:color="auto" w:fill="00FF00"/>
                <w:lang w:val="fr-FR"/>
              </w:rPr>
              <w:t>utilis</w:t>
            </w:r>
            <w:r w:rsidR="00B46388">
              <w:rPr>
                <w:highlight w:val="lightGray"/>
                <w:shd w:val="clear" w:color="auto" w:fill="00FF00"/>
                <w:lang w:val="fr-FR"/>
              </w:rPr>
              <w:t>ée</w:t>
            </w:r>
            <w:r w:rsidR="00B46388" w:rsidRPr="00173DCB">
              <w:rPr>
                <w:highlight w:val="lightGray"/>
                <w:shd w:val="clear" w:color="auto" w:fill="00FF00"/>
                <w:lang w:val="fr-FR"/>
              </w:rPr>
              <w:t xml:space="preserve"> </w:t>
            </w:r>
            <w:r w:rsidRPr="00173DCB">
              <w:rPr>
                <w:highlight w:val="lightGray"/>
                <w:shd w:val="clear" w:color="auto" w:fill="00FF00"/>
                <w:lang w:val="fr-FR"/>
              </w:rPr>
              <w:t>pour les réponse</w:t>
            </w:r>
            <w:r w:rsidR="00B46388">
              <w:rPr>
                <w:highlight w:val="lightGray"/>
                <w:shd w:val="clear" w:color="auto" w:fill="00FF00"/>
                <w:lang w:val="fr-FR"/>
              </w:rPr>
              <w:t>s</w:t>
            </w:r>
            <w:r w:rsidRPr="00173DCB">
              <w:rPr>
                <w:highlight w:val="lightGray"/>
                <w:shd w:val="clear" w:color="auto" w:fill="00FF00"/>
                <w:lang w:val="fr-FR"/>
              </w:rPr>
              <w:t xml:space="preserve"> de chacun des services) sera :</w:t>
            </w:r>
            <w:bookmarkEnd w:id="177"/>
            <w:bookmarkEnd w:id="178"/>
            <w:bookmarkEnd w:id="179"/>
            <w:bookmarkEnd w:id="180"/>
          </w:p>
          <w:p w14:paraId="79F5D296" w14:textId="77777777" w:rsidR="002C00C2" w:rsidRPr="00173DCB" w:rsidRDefault="002C00C2" w:rsidP="008E47A4">
            <w:pPr>
              <w:numPr>
                <w:ilvl w:val="0"/>
                <w:numId w:val="23"/>
              </w:numPr>
              <w:spacing w:after="0"/>
              <w:jc w:val="both"/>
              <w:rPr>
                <w:highlight w:val="lightGray"/>
                <w:shd w:val="clear" w:color="auto" w:fill="00FF00"/>
                <w:lang w:val="fr-FR"/>
              </w:rPr>
            </w:pPr>
            <w:bookmarkStart w:id="181" w:name="_Toc5635459"/>
            <w:bookmarkStart w:id="182" w:name="_Toc5719314"/>
            <w:bookmarkStart w:id="183" w:name="_Toc9422915"/>
            <w:bookmarkStart w:id="184" w:name="_Toc21449471"/>
            <w:proofErr w:type="gramStart"/>
            <w:r w:rsidRPr="00173DCB">
              <w:rPr>
                <w:highlight w:val="lightGray"/>
                <w:shd w:val="clear" w:color="auto" w:fill="00FF00"/>
                <w:lang w:val="fr-FR"/>
              </w:rPr>
              <w:t>toujours</w:t>
            </w:r>
            <w:proofErr w:type="gramEnd"/>
            <w:r w:rsidRPr="00173DCB">
              <w:rPr>
                <w:highlight w:val="lightGray"/>
                <w:shd w:val="clear" w:color="auto" w:fill="00FF00"/>
                <w:lang w:val="fr-FR"/>
              </w:rPr>
              <w:t xml:space="preserve"> présent et égal à « </w:t>
            </w:r>
            <w:proofErr w:type="spellStart"/>
            <w:r w:rsidRPr="00173DCB">
              <w:rPr>
                <w:b/>
                <w:highlight w:val="lightGray"/>
                <w:shd w:val="clear" w:color="auto" w:fill="00FF00"/>
                <w:lang w:val="fr-FR"/>
              </w:rPr>
              <w:t>true</w:t>
            </w:r>
            <w:proofErr w:type="spellEnd"/>
            <w:r w:rsidRPr="00173DCB">
              <w:rPr>
                <w:b/>
                <w:highlight w:val="lightGray"/>
                <w:shd w:val="clear" w:color="auto" w:fill="00FF00"/>
                <w:lang w:val="fr-FR"/>
              </w:rPr>
              <w:t xml:space="preserve"> » </w:t>
            </w:r>
            <w:r w:rsidRPr="00173DCB">
              <w:rPr>
                <w:highlight w:val="lightGray"/>
                <w:shd w:val="clear" w:color="auto" w:fill="00FF00"/>
                <w:lang w:val="fr-FR"/>
              </w:rPr>
              <w:t>(valeur par défaut)</w:t>
            </w:r>
            <w:r w:rsidRPr="00173DCB">
              <w:rPr>
                <w:b/>
                <w:highlight w:val="lightGray"/>
                <w:shd w:val="clear" w:color="auto" w:fill="00FF00"/>
                <w:lang w:val="fr-FR"/>
              </w:rPr>
              <w:t xml:space="preserve"> </w:t>
            </w:r>
            <w:r w:rsidRPr="00173DCB">
              <w:rPr>
                <w:highlight w:val="lightGray"/>
                <w:shd w:val="clear" w:color="auto" w:fill="00FF00"/>
                <w:lang w:val="fr-FR"/>
              </w:rPr>
              <w:t>si la requête a été traitée normalement</w:t>
            </w:r>
            <w:bookmarkEnd w:id="181"/>
            <w:bookmarkEnd w:id="182"/>
            <w:bookmarkEnd w:id="183"/>
            <w:bookmarkEnd w:id="184"/>
            <w:r w:rsidRPr="00173DCB">
              <w:rPr>
                <w:highlight w:val="lightGray"/>
                <w:shd w:val="clear" w:color="auto" w:fill="00FF00"/>
                <w:lang w:val="fr-FR"/>
              </w:rPr>
              <w:t xml:space="preserve"> </w:t>
            </w:r>
          </w:p>
          <w:p w14:paraId="669CB209" w14:textId="77777777" w:rsidR="002C00C2" w:rsidRPr="00173DCB" w:rsidRDefault="002C00C2" w:rsidP="008E47A4">
            <w:pPr>
              <w:numPr>
                <w:ilvl w:val="0"/>
                <w:numId w:val="23"/>
              </w:numPr>
              <w:spacing w:after="0"/>
              <w:jc w:val="both"/>
              <w:rPr>
                <w:highlight w:val="lightGray"/>
                <w:lang w:val="fr-FR"/>
              </w:rPr>
            </w:pPr>
            <w:bookmarkStart w:id="185" w:name="_Toc5635460"/>
            <w:bookmarkStart w:id="186" w:name="_Toc5719315"/>
            <w:bookmarkStart w:id="187" w:name="_Toc9422916"/>
            <w:bookmarkStart w:id="188" w:name="_Toc21449472"/>
            <w:proofErr w:type="gramStart"/>
            <w:r w:rsidRPr="00173DCB">
              <w:rPr>
                <w:highlight w:val="lightGray"/>
                <w:shd w:val="clear" w:color="auto" w:fill="00FF00"/>
                <w:lang w:val="fr-FR"/>
              </w:rPr>
              <w:lastRenderedPageBreak/>
              <w:t>et</w:t>
            </w:r>
            <w:proofErr w:type="gramEnd"/>
            <w:r w:rsidRPr="00173DCB">
              <w:rPr>
                <w:highlight w:val="lightGray"/>
                <w:shd w:val="clear" w:color="auto" w:fill="00FF00"/>
                <w:lang w:val="fr-FR"/>
              </w:rPr>
              <w:t xml:space="preserve"> à « </w:t>
            </w:r>
            <w:r w:rsidRPr="00173DCB">
              <w:rPr>
                <w:b/>
                <w:highlight w:val="lightGray"/>
                <w:shd w:val="clear" w:color="auto" w:fill="00FF00"/>
                <w:lang w:val="fr-FR"/>
              </w:rPr>
              <w:t>false »</w:t>
            </w:r>
            <w:r w:rsidRPr="00173DCB">
              <w:rPr>
                <w:highlight w:val="lightGray"/>
                <w:shd w:val="clear" w:color="auto" w:fill="00FF00"/>
                <w:lang w:val="fr-FR"/>
              </w:rPr>
              <w:t xml:space="preserve"> sinon (dans le cas des abonnements, un éventuel problème détecté, comme une indisponibilité temporaire, donnera lieu à l'émission d'une notification sans données, mais signalant le problème).</w:t>
            </w:r>
            <w:bookmarkEnd w:id="185"/>
            <w:bookmarkEnd w:id="186"/>
            <w:bookmarkEnd w:id="187"/>
            <w:bookmarkEnd w:id="188"/>
            <w:r w:rsidRPr="00173DCB">
              <w:rPr>
                <w:highlight w:val="lightGray"/>
                <w:lang w:val="fr-FR"/>
              </w:rPr>
              <w:t xml:space="preserve"> </w:t>
            </w:r>
          </w:p>
        </w:tc>
      </w:tr>
    </w:tbl>
    <w:p w14:paraId="1C79279A" w14:textId="77777777" w:rsidR="002C00C2" w:rsidRDefault="002C00C2" w:rsidP="00DD1A8E">
      <w:pPr>
        <w:spacing w:before="120"/>
        <w:jc w:val="both"/>
        <w:rPr>
          <w:highlight w:val="lightGray"/>
          <w:shd w:val="clear" w:color="auto" w:fill="00FF00"/>
          <w:lang w:val="fr-FR"/>
        </w:rPr>
      </w:pPr>
      <w:r w:rsidRPr="002C00C2">
        <w:rPr>
          <w:highlight w:val="lightGray"/>
          <w:shd w:val="clear" w:color="auto" w:fill="00FF00"/>
          <w:lang w:val="fr-FR"/>
        </w:rPr>
        <w:lastRenderedPageBreak/>
        <w:t xml:space="preserve">Ce champ signale qu'un problème a été rencontré, et non qu'il n'y </w:t>
      </w:r>
      <w:proofErr w:type="gramStart"/>
      <w:r w:rsidRPr="002C00C2">
        <w:rPr>
          <w:highlight w:val="lightGray"/>
          <w:shd w:val="clear" w:color="auto" w:fill="00FF00"/>
          <w:lang w:val="fr-FR"/>
        </w:rPr>
        <w:t>a</w:t>
      </w:r>
      <w:proofErr w:type="gramEnd"/>
      <w:r w:rsidRPr="002C00C2">
        <w:rPr>
          <w:highlight w:val="lightGray"/>
          <w:shd w:val="clear" w:color="auto" w:fill="00FF00"/>
          <w:lang w:val="fr-FR"/>
        </w:rPr>
        <w:t xml:space="preserve"> pas de réponse : il peut donc être positionné à « </w:t>
      </w:r>
      <w:r w:rsidRPr="002C00C2">
        <w:rPr>
          <w:b/>
          <w:highlight w:val="lightGray"/>
          <w:shd w:val="clear" w:color="auto" w:fill="00FF00"/>
          <w:lang w:val="fr-FR"/>
        </w:rPr>
        <w:t xml:space="preserve">false » </w:t>
      </w:r>
      <w:r w:rsidRPr="002C00C2">
        <w:rPr>
          <w:highlight w:val="lightGray"/>
          <w:shd w:val="clear" w:color="auto" w:fill="00FF00"/>
          <w:lang w:val="fr-FR"/>
        </w:rPr>
        <w:t>alors qu'une information est bien retournée.</w:t>
      </w:r>
    </w:p>
    <w:p w14:paraId="6EF0F45E" w14:textId="77777777" w:rsidR="00FF7D19" w:rsidRPr="002C00C2" w:rsidRDefault="00FF7D19" w:rsidP="005B6D30">
      <w:pPr>
        <w:jc w:val="both"/>
        <w:rPr>
          <w:highlight w:val="lightGray"/>
          <w:shd w:val="clear" w:color="auto" w:fill="00FF00"/>
          <w:lang w:val="fr-FR"/>
        </w:rPr>
      </w:pPr>
      <w:r w:rsidRPr="002C00C2">
        <w:rPr>
          <w:highlight w:val="lightGray"/>
          <w:shd w:val="clear" w:color="auto" w:fill="00FF00"/>
          <w:lang w:val="fr-FR"/>
        </w:rPr>
        <w:t xml:space="preserve">Plus particulièrement dans le cas de la réponse à un </w:t>
      </w:r>
      <w:proofErr w:type="spellStart"/>
      <w:r w:rsidRPr="002C00C2">
        <w:rPr>
          <w:highlight w:val="lightGray"/>
          <w:shd w:val="clear" w:color="auto" w:fill="00FF00"/>
          <w:lang w:val="fr-FR"/>
        </w:rPr>
        <w:t>GetSiri</w:t>
      </w:r>
      <w:proofErr w:type="spellEnd"/>
      <w:r w:rsidRPr="002C00C2">
        <w:rPr>
          <w:highlight w:val="lightGray"/>
          <w:shd w:val="clear" w:color="auto" w:fill="00FF00"/>
          <w:lang w:val="fr-FR"/>
        </w:rPr>
        <w:t xml:space="preserve">, on obtient un « </w:t>
      </w:r>
      <w:proofErr w:type="spellStart"/>
      <w:r w:rsidRPr="002C00C2">
        <w:rPr>
          <w:b/>
          <w:highlight w:val="lightGray"/>
          <w:shd w:val="clear" w:color="auto" w:fill="00FF00"/>
          <w:lang w:val="fr-FR"/>
        </w:rPr>
        <w:t>Status</w:t>
      </w:r>
      <w:proofErr w:type="spellEnd"/>
      <w:r w:rsidRPr="002C00C2">
        <w:rPr>
          <w:b/>
          <w:highlight w:val="lightGray"/>
          <w:shd w:val="clear" w:color="auto" w:fill="00FF00"/>
          <w:lang w:val="fr-FR"/>
        </w:rPr>
        <w:t xml:space="preserve"> </w:t>
      </w:r>
      <w:r w:rsidRPr="002C00C2">
        <w:rPr>
          <w:highlight w:val="lightGray"/>
          <w:shd w:val="clear" w:color="auto" w:fill="00FF00"/>
          <w:lang w:val="fr-FR"/>
        </w:rPr>
        <w:t xml:space="preserve">» au niveau de l'entête global de la réponse (dans le </w:t>
      </w:r>
      <w:proofErr w:type="spellStart"/>
      <w:r w:rsidRPr="002C00C2">
        <w:rPr>
          <w:b/>
          <w:i/>
          <w:highlight w:val="lightGray"/>
          <w:shd w:val="clear" w:color="auto" w:fill="00FF00"/>
          <w:lang w:val="fr-FR"/>
        </w:rPr>
        <w:t>ServiceDeliveryRequestStatusGroup</w:t>
      </w:r>
      <w:proofErr w:type="spellEnd"/>
      <w:r w:rsidRPr="002C00C2">
        <w:rPr>
          <w:highlight w:val="lightGray"/>
          <w:shd w:val="clear" w:color="auto" w:fill="00FF00"/>
          <w:lang w:val="fr-FR"/>
        </w:rPr>
        <w:t xml:space="preserve">) et un autre pour chacune des réponses aux requêtes élémentaires (typiquement quand on a utilisé </w:t>
      </w:r>
      <w:proofErr w:type="spellStart"/>
      <w:r w:rsidRPr="002C00C2">
        <w:rPr>
          <w:highlight w:val="lightGray"/>
          <w:shd w:val="clear" w:color="auto" w:fill="00FF00"/>
          <w:lang w:val="fr-FR"/>
        </w:rPr>
        <w:t>GetSiri</w:t>
      </w:r>
      <w:proofErr w:type="spellEnd"/>
      <w:r w:rsidRPr="002C00C2">
        <w:rPr>
          <w:highlight w:val="lightGray"/>
          <w:shd w:val="clear" w:color="auto" w:fill="00FF00"/>
          <w:lang w:val="fr-FR"/>
        </w:rPr>
        <w:t xml:space="preserve"> pour effectuer une interrogation sur toute une liste d'arrêts. Dans ce cas aussi, un « </w:t>
      </w:r>
      <w:proofErr w:type="spellStart"/>
      <w:r w:rsidRPr="002C00C2">
        <w:rPr>
          <w:b/>
          <w:highlight w:val="lightGray"/>
          <w:shd w:val="clear" w:color="auto" w:fill="00FF00"/>
          <w:lang w:val="fr-FR"/>
        </w:rPr>
        <w:t>Status</w:t>
      </w:r>
      <w:proofErr w:type="spellEnd"/>
      <w:r w:rsidRPr="002C00C2">
        <w:rPr>
          <w:b/>
          <w:highlight w:val="lightGray"/>
          <w:shd w:val="clear" w:color="auto" w:fill="00FF00"/>
          <w:lang w:val="fr-FR"/>
        </w:rPr>
        <w:t xml:space="preserve"> </w:t>
      </w:r>
      <w:r w:rsidRPr="002C00C2">
        <w:rPr>
          <w:highlight w:val="lightGray"/>
          <w:shd w:val="clear" w:color="auto" w:fill="00FF00"/>
          <w:lang w:val="fr-FR"/>
        </w:rPr>
        <w:t>» à « </w:t>
      </w:r>
      <w:r w:rsidRPr="002C00C2">
        <w:rPr>
          <w:b/>
          <w:highlight w:val="lightGray"/>
          <w:shd w:val="clear" w:color="auto" w:fill="00FF00"/>
          <w:lang w:val="fr-FR"/>
        </w:rPr>
        <w:t xml:space="preserve">false » </w:t>
      </w:r>
      <w:r w:rsidRPr="002C00C2">
        <w:rPr>
          <w:highlight w:val="lightGray"/>
          <w:shd w:val="clear" w:color="auto" w:fill="00FF00"/>
          <w:lang w:val="fr-FR"/>
        </w:rPr>
        <w:t xml:space="preserve">dans l'entête signifie qu'il y a une des réponses portant une erreur, et non qu'il n'y </w:t>
      </w:r>
      <w:proofErr w:type="gramStart"/>
      <w:r w:rsidRPr="002C00C2">
        <w:rPr>
          <w:highlight w:val="lightGray"/>
          <w:shd w:val="clear" w:color="auto" w:fill="00FF00"/>
          <w:lang w:val="fr-FR"/>
        </w:rPr>
        <w:t>a</w:t>
      </w:r>
      <w:proofErr w:type="gramEnd"/>
      <w:r w:rsidRPr="002C00C2">
        <w:rPr>
          <w:highlight w:val="lightGray"/>
          <w:shd w:val="clear" w:color="auto" w:fill="00FF00"/>
          <w:lang w:val="fr-FR"/>
        </w:rPr>
        <w:t xml:space="preserve"> pas de réponse.</w:t>
      </w:r>
      <w:bookmarkEnd w:id="1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C00C2" w:rsidRPr="00E32CB2" w14:paraId="730A7CFB" w14:textId="77777777" w:rsidTr="00173DCB">
        <w:tc>
          <w:tcPr>
            <w:tcW w:w="709" w:type="dxa"/>
            <w:shd w:val="clear" w:color="auto" w:fill="auto"/>
            <w:vAlign w:val="center"/>
          </w:tcPr>
          <w:p w14:paraId="2CDBA78C" w14:textId="77777777" w:rsidR="002C00C2" w:rsidRPr="00173DCB" w:rsidRDefault="002C00C2" w:rsidP="005B6D30">
            <w:pPr>
              <w:spacing w:after="0"/>
              <w:jc w:val="both"/>
              <w:rPr>
                <w:lang w:val="fr-FR"/>
              </w:rPr>
            </w:pPr>
            <w:r w:rsidRPr="00173DCB">
              <w:rPr>
                <w:lang w:val="fr-FR"/>
              </w:rPr>
              <w:t>R25</w:t>
            </w:r>
          </w:p>
        </w:tc>
        <w:tc>
          <w:tcPr>
            <w:tcW w:w="9639" w:type="dxa"/>
            <w:shd w:val="clear" w:color="auto" w:fill="auto"/>
            <w:vAlign w:val="center"/>
          </w:tcPr>
          <w:p w14:paraId="01B760D5" w14:textId="77777777" w:rsidR="002C00C2" w:rsidRPr="00173DCB" w:rsidRDefault="00B86927" w:rsidP="005B6D30">
            <w:pPr>
              <w:spacing w:after="0"/>
              <w:jc w:val="both"/>
              <w:rPr>
                <w:highlight w:val="lightGray"/>
                <w:shd w:val="clear" w:color="auto" w:fill="00FF00"/>
                <w:lang w:val="fr-FR"/>
              </w:rPr>
            </w:pPr>
            <w:bookmarkStart w:id="189" w:name="_Toc444249761"/>
            <w:r w:rsidRPr="00173DCB">
              <w:rPr>
                <w:highlight w:val="lightGray"/>
                <w:shd w:val="clear" w:color="auto" w:fill="00FF00"/>
                <w:lang w:val="fr-FR"/>
              </w:rPr>
              <w:t xml:space="preserve">Le champ facultatif « </w:t>
            </w:r>
            <w:proofErr w:type="spellStart"/>
            <w:r w:rsidRPr="00173DCB">
              <w:rPr>
                <w:b/>
                <w:highlight w:val="lightGray"/>
                <w:shd w:val="clear" w:color="auto" w:fill="00FF00"/>
                <w:lang w:val="fr-FR"/>
              </w:rPr>
              <w:t>ErrorCondition</w:t>
            </w:r>
            <w:proofErr w:type="spellEnd"/>
            <w:r w:rsidRPr="00173DCB">
              <w:rPr>
                <w:b/>
                <w:highlight w:val="lightGray"/>
                <w:shd w:val="clear" w:color="auto" w:fill="00FF00"/>
                <w:lang w:val="fr-FR"/>
              </w:rPr>
              <w:t xml:space="preserve"> </w:t>
            </w:r>
            <w:r w:rsidRPr="00173DCB">
              <w:rPr>
                <w:highlight w:val="lightGray"/>
                <w:shd w:val="clear" w:color="auto" w:fill="00FF00"/>
                <w:lang w:val="fr-FR"/>
              </w:rPr>
              <w:t>» reste facultatif, mais devra être présent et instancié à chaque fois qu'une erreur sera détectée</w:t>
            </w:r>
            <w:bookmarkEnd w:id="189"/>
          </w:p>
        </w:tc>
      </w:tr>
      <w:tr w:rsidR="000F1719" w:rsidRPr="00E32CB2" w14:paraId="4BFC712E" w14:textId="77777777" w:rsidTr="00173DCB">
        <w:tc>
          <w:tcPr>
            <w:tcW w:w="709" w:type="dxa"/>
            <w:shd w:val="clear" w:color="auto" w:fill="auto"/>
            <w:vAlign w:val="center"/>
          </w:tcPr>
          <w:p w14:paraId="74698C77" w14:textId="77777777" w:rsidR="000F1719" w:rsidRPr="00173DCB" w:rsidRDefault="000F1719" w:rsidP="005B6D30">
            <w:pPr>
              <w:spacing w:after="0"/>
              <w:jc w:val="both"/>
              <w:rPr>
                <w:lang w:val="fr-FR"/>
              </w:rPr>
            </w:pPr>
            <w:r w:rsidRPr="00173DCB">
              <w:rPr>
                <w:lang w:val="fr-FR"/>
              </w:rPr>
              <w:t>R26</w:t>
            </w:r>
          </w:p>
        </w:tc>
        <w:tc>
          <w:tcPr>
            <w:tcW w:w="9639" w:type="dxa"/>
            <w:shd w:val="clear" w:color="auto" w:fill="auto"/>
            <w:vAlign w:val="center"/>
          </w:tcPr>
          <w:p w14:paraId="103E9590" w14:textId="77777777" w:rsidR="000F1719" w:rsidRPr="00173DCB" w:rsidRDefault="000F1719" w:rsidP="005B6D30">
            <w:pPr>
              <w:spacing w:after="0"/>
              <w:jc w:val="both"/>
              <w:rPr>
                <w:highlight w:val="lightGray"/>
                <w:shd w:val="clear" w:color="auto" w:fill="00FF00"/>
                <w:lang w:val="fr-FR"/>
              </w:rPr>
            </w:pPr>
            <w:r w:rsidRPr="00173DCB">
              <w:rPr>
                <w:highlight w:val="lightGray"/>
                <w:shd w:val="clear" w:color="auto" w:fill="00FF00"/>
                <w:lang w:val="fr-FR"/>
              </w:rPr>
              <w:t xml:space="preserve">La liste des codes erreur à supporter dans le cadre du profil France est détaillée dans le tableau ci-dessous </w:t>
            </w:r>
          </w:p>
        </w:tc>
      </w:tr>
      <w:tr w:rsidR="004B36B1" w:rsidRPr="00E32CB2" w14:paraId="4BDA2E41" w14:textId="77777777" w:rsidTr="00173DCB">
        <w:tc>
          <w:tcPr>
            <w:tcW w:w="709" w:type="dxa"/>
            <w:shd w:val="clear" w:color="auto" w:fill="auto"/>
            <w:vAlign w:val="center"/>
          </w:tcPr>
          <w:p w14:paraId="2E8ED092" w14:textId="77777777" w:rsidR="004B36B1" w:rsidRPr="00173DCB" w:rsidRDefault="004B36B1" w:rsidP="005B6D30">
            <w:pPr>
              <w:spacing w:after="0"/>
              <w:jc w:val="both"/>
              <w:rPr>
                <w:lang w:val="fr-FR"/>
              </w:rPr>
            </w:pPr>
            <w:r w:rsidRPr="00173DCB">
              <w:rPr>
                <w:lang w:val="fr-FR"/>
              </w:rPr>
              <w:t>R27</w:t>
            </w:r>
          </w:p>
        </w:tc>
        <w:tc>
          <w:tcPr>
            <w:tcW w:w="9639" w:type="dxa"/>
            <w:shd w:val="clear" w:color="auto" w:fill="auto"/>
            <w:vAlign w:val="center"/>
          </w:tcPr>
          <w:p w14:paraId="37E4493B" w14:textId="77777777" w:rsidR="004B36B1" w:rsidRPr="00173DCB" w:rsidRDefault="004B36B1" w:rsidP="005B6D30">
            <w:pPr>
              <w:spacing w:after="0"/>
              <w:jc w:val="both"/>
              <w:rPr>
                <w:highlight w:val="lightGray"/>
                <w:shd w:val="clear" w:color="auto" w:fill="00FF00"/>
                <w:lang w:val="fr-FR"/>
              </w:rPr>
            </w:pPr>
            <w:proofErr w:type="gramStart"/>
            <w:r w:rsidRPr="00173DCB">
              <w:rPr>
                <w:highlight w:val="lightGray"/>
                <w:shd w:val="clear" w:color="auto" w:fill="00FF00"/>
                <w:lang w:val="fr-FR"/>
              </w:rPr>
              <w:t>s'il</w:t>
            </w:r>
            <w:proofErr w:type="gramEnd"/>
            <w:r w:rsidRPr="00173DCB">
              <w:rPr>
                <w:highlight w:val="lightGray"/>
                <w:shd w:val="clear" w:color="auto" w:fill="00FF00"/>
                <w:lang w:val="fr-FR"/>
              </w:rPr>
              <w:t xml:space="preserve"> ne s'agit pas d'un service optionnel non implémenté, le champ « </w:t>
            </w:r>
            <w:proofErr w:type="spellStart"/>
            <w:r w:rsidRPr="00173DCB">
              <w:rPr>
                <w:b/>
                <w:highlight w:val="lightGray"/>
                <w:shd w:val="clear" w:color="auto" w:fill="00FF00"/>
                <w:lang w:val="fr-FR"/>
              </w:rPr>
              <w:t>OtherError</w:t>
            </w:r>
            <w:proofErr w:type="spellEnd"/>
            <w:r w:rsidRPr="00173DCB">
              <w:rPr>
                <w:b/>
                <w:highlight w:val="lightGray"/>
                <w:shd w:val="clear" w:color="auto" w:fill="00FF00"/>
                <w:lang w:val="fr-FR"/>
              </w:rPr>
              <w:t xml:space="preserve"> </w:t>
            </w:r>
            <w:r w:rsidRPr="00173DCB">
              <w:rPr>
                <w:highlight w:val="lightGray"/>
                <w:shd w:val="clear" w:color="auto" w:fill="00FF00"/>
                <w:lang w:val="fr-FR"/>
              </w:rPr>
              <w:t>» précisera sous forme textuelle la nature de l'erreur rencontrée</w:t>
            </w:r>
          </w:p>
        </w:tc>
      </w:tr>
    </w:tbl>
    <w:p w14:paraId="0C2D5AF1" w14:textId="77777777" w:rsidR="00FF7D19" w:rsidRPr="004B36B1" w:rsidRDefault="00FF7D19" w:rsidP="005B6D30">
      <w:pPr>
        <w:spacing w:after="0"/>
        <w:jc w:val="both"/>
        <w:rPr>
          <w:highlight w:val="yellow"/>
          <w:shd w:val="clear" w:color="auto" w:fill="00FF0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5822C4" w:rsidRPr="00E32CB2" w14:paraId="0FD6C35E" w14:textId="77777777" w:rsidTr="00173DCB">
        <w:tc>
          <w:tcPr>
            <w:tcW w:w="709" w:type="dxa"/>
            <w:shd w:val="clear" w:color="auto" w:fill="auto"/>
            <w:vAlign w:val="center"/>
          </w:tcPr>
          <w:p w14:paraId="43069589" w14:textId="77777777" w:rsidR="005822C4" w:rsidRPr="00173DCB" w:rsidRDefault="005822C4" w:rsidP="005B6D30">
            <w:pPr>
              <w:spacing w:after="0"/>
              <w:jc w:val="both"/>
              <w:rPr>
                <w:lang w:val="fr-FR"/>
              </w:rPr>
            </w:pPr>
            <w:r w:rsidRPr="00173DCB">
              <w:rPr>
                <w:lang w:val="fr-FR"/>
              </w:rPr>
              <w:t>R28</w:t>
            </w:r>
          </w:p>
        </w:tc>
        <w:tc>
          <w:tcPr>
            <w:tcW w:w="9639" w:type="dxa"/>
            <w:shd w:val="clear" w:color="auto" w:fill="auto"/>
            <w:vAlign w:val="center"/>
          </w:tcPr>
          <w:p w14:paraId="6EA37545" w14:textId="26997346" w:rsidR="005822C4" w:rsidRPr="00173DCB" w:rsidRDefault="005822C4" w:rsidP="005B6D30">
            <w:pPr>
              <w:spacing w:after="0"/>
              <w:jc w:val="both"/>
              <w:rPr>
                <w:highlight w:val="lightGray"/>
                <w:shd w:val="clear" w:color="auto" w:fill="00FF00"/>
                <w:lang w:val="fr-FR"/>
              </w:rPr>
            </w:pPr>
            <w:r w:rsidRPr="00173DCB">
              <w:rPr>
                <w:highlight w:val="lightGray"/>
                <w:shd w:val="clear" w:color="auto" w:fill="00FF00"/>
                <w:lang w:val="fr-FR"/>
              </w:rPr>
              <w:t>Le champ facultatif « Description » reste facultatif et permettra juste de préciser l'erreur (les éléments fondamentaux étant précisés dans l'un des deux champs précédents). Il devra contenir une description de l’erreur ainsi que le champ incriminé, par exemple : "Erreur [nom du champ] : [Raison de l’erreur avec valorisation reçue]"</w:t>
            </w:r>
          </w:p>
        </w:tc>
      </w:tr>
      <w:tr w:rsidR="004B36B1" w:rsidRPr="00E32CB2" w14:paraId="6308F460" w14:textId="77777777" w:rsidTr="00173DCB">
        <w:tc>
          <w:tcPr>
            <w:tcW w:w="709" w:type="dxa"/>
            <w:shd w:val="clear" w:color="auto" w:fill="auto"/>
            <w:vAlign w:val="center"/>
          </w:tcPr>
          <w:p w14:paraId="3D11A4D2" w14:textId="77777777" w:rsidR="004B36B1" w:rsidRPr="00173DCB" w:rsidRDefault="005822C4" w:rsidP="005B6D30">
            <w:pPr>
              <w:spacing w:after="0"/>
              <w:jc w:val="both"/>
              <w:rPr>
                <w:lang w:val="fr-FR"/>
              </w:rPr>
            </w:pPr>
            <w:r w:rsidRPr="00173DCB">
              <w:rPr>
                <w:lang w:val="fr-FR"/>
              </w:rPr>
              <w:t>R29</w:t>
            </w:r>
          </w:p>
        </w:tc>
        <w:tc>
          <w:tcPr>
            <w:tcW w:w="9639" w:type="dxa"/>
            <w:shd w:val="clear" w:color="auto" w:fill="auto"/>
            <w:vAlign w:val="center"/>
          </w:tcPr>
          <w:p w14:paraId="68ECE48D" w14:textId="77777777" w:rsidR="004B36B1" w:rsidRPr="00173DCB" w:rsidRDefault="005822C4" w:rsidP="005B6D30">
            <w:pPr>
              <w:spacing w:after="0"/>
              <w:jc w:val="both"/>
              <w:rPr>
                <w:highlight w:val="lightGray"/>
                <w:shd w:val="clear" w:color="auto" w:fill="00FF00"/>
                <w:lang w:val="fr-FR"/>
              </w:rPr>
            </w:pPr>
            <w:r w:rsidRPr="00173DCB">
              <w:rPr>
                <w:highlight w:val="lightGray"/>
                <w:shd w:val="clear" w:color="auto" w:fill="00FF00"/>
                <w:lang w:val="fr-FR"/>
              </w:rPr>
              <w:t xml:space="preserve">De façon à systématiser les messages d'erreur, le champ « </w:t>
            </w:r>
            <w:proofErr w:type="spellStart"/>
            <w:r w:rsidRPr="00173DCB">
              <w:rPr>
                <w:b/>
                <w:highlight w:val="lightGray"/>
                <w:shd w:val="clear" w:color="auto" w:fill="00FF00"/>
                <w:lang w:val="fr-FR"/>
              </w:rPr>
              <w:t>OtherError</w:t>
            </w:r>
            <w:proofErr w:type="spellEnd"/>
            <w:r w:rsidRPr="00173DCB">
              <w:rPr>
                <w:b/>
                <w:highlight w:val="lightGray"/>
                <w:shd w:val="clear" w:color="auto" w:fill="00FF00"/>
                <w:lang w:val="fr-FR"/>
              </w:rPr>
              <w:t xml:space="preserve"> </w:t>
            </w:r>
            <w:r w:rsidRPr="00173DCB">
              <w:rPr>
                <w:highlight w:val="lightGray"/>
                <w:shd w:val="clear" w:color="auto" w:fill="00FF00"/>
                <w:lang w:val="fr-FR"/>
              </w:rPr>
              <w:t xml:space="preserve">» sera structuré en débutant par un code prédéfini entre crochets, suivi d'un texte explicatif. </w:t>
            </w:r>
          </w:p>
        </w:tc>
      </w:tr>
    </w:tbl>
    <w:p w14:paraId="6993EA14" w14:textId="77777777" w:rsidR="00FF7D19" w:rsidRPr="005822C4" w:rsidRDefault="00FF7D19" w:rsidP="00DD1A8E">
      <w:pPr>
        <w:spacing w:before="120"/>
        <w:jc w:val="both"/>
        <w:rPr>
          <w:highlight w:val="lightGray"/>
          <w:shd w:val="clear" w:color="auto" w:fill="00FF00"/>
          <w:lang w:val="fr-FR"/>
        </w:rPr>
      </w:pPr>
      <w:r w:rsidRPr="005822C4">
        <w:rPr>
          <w:highlight w:val="lightGray"/>
          <w:shd w:val="clear" w:color="auto" w:fill="00FF00"/>
          <w:lang w:val="fr-FR"/>
        </w:rPr>
        <w:t>La liste des codes prédéfinis est la suivante :</w:t>
      </w:r>
    </w:p>
    <w:p w14:paraId="6A87EDFC" w14:textId="77777777" w:rsidR="00FF7D19" w:rsidRPr="005822C4" w:rsidRDefault="00FF7D19" w:rsidP="008E47A4">
      <w:pPr>
        <w:numPr>
          <w:ilvl w:val="0"/>
          <w:numId w:val="35"/>
        </w:numPr>
        <w:jc w:val="both"/>
        <w:rPr>
          <w:highlight w:val="lightGray"/>
          <w:shd w:val="clear" w:color="auto" w:fill="00FF00"/>
          <w:lang w:val="fr-FR"/>
        </w:rPr>
      </w:pPr>
      <w:bookmarkStart w:id="190" w:name="_Toc444249764"/>
      <w:r w:rsidRPr="005822C4">
        <w:rPr>
          <w:b/>
          <w:highlight w:val="lightGray"/>
          <w:shd w:val="clear" w:color="auto" w:fill="00FF00"/>
          <w:lang w:val="fr-FR"/>
        </w:rPr>
        <w:t>[BAD_REQUEST]</w:t>
      </w:r>
      <w:r w:rsidRPr="005822C4">
        <w:rPr>
          <w:highlight w:val="lightGray"/>
          <w:shd w:val="clear" w:color="auto" w:fill="00FF00"/>
          <w:lang w:val="fr-FR"/>
        </w:rPr>
        <w:t xml:space="preserve"> : impossible de décoder la requête.</w:t>
      </w:r>
      <w:bookmarkEnd w:id="190"/>
    </w:p>
    <w:p w14:paraId="7BC1CBE3" w14:textId="77777777" w:rsidR="00FF7D19" w:rsidRPr="005822C4" w:rsidRDefault="008F33C9" w:rsidP="008E47A4">
      <w:pPr>
        <w:numPr>
          <w:ilvl w:val="0"/>
          <w:numId w:val="35"/>
        </w:numPr>
        <w:jc w:val="both"/>
        <w:rPr>
          <w:highlight w:val="lightGray"/>
          <w:shd w:val="clear" w:color="auto" w:fill="00FF00"/>
          <w:lang w:val="fr-FR"/>
        </w:rPr>
      </w:pPr>
      <w:bookmarkStart w:id="191" w:name="_Toc444249765"/>
      <w:r w:rsidRPr="00023D78" w:rsidDel="008F33C9">
        <w:rPr>
          <w:b/>
          <w:strike/>
          <w:highlight w:val="lightGray"/>
          <w:shd w:val="clear" w:color="auto" w:fill="00FF00"/>
          <w:lang w:val="fr-FR"/>
        </w:rPr>
        <w:t xml:space="preserve"> </w:t>
      </w:r>
      <w:bookmarkStart w:id="192" w:name="_Toc444249766"/>
      <w:bookmarkEnd w:id="191"/>
      <w:r w:rsidR="00FF7D19" w:rsidRPr="005822C4">
        <w:rPr>
          <w:b/>
          <w:highlight w:val="lightGray"/>
          <w:shd w:val="clear" w:color="auto" w:fill="00FF00"/>
          <w:lang w:val="fr-FR"/>
        </w:rPr>
        <w:t>[BAD_PARAMETER]</w:t>
      </w:r>
      <w:r w:rsidR="00FF7D19" w:rsidRPr="005822C4">
        <w:rPr>
          <w:highlight w:val="lightGray"/>
          <w:shd w:val="clear" w:color="auto" w:fill="00FF00"/>
          <w:lang w:val="fr-FR"/>
        </w:rPr>
        <w:t xml:space="preserve"> : la requête contient un paramètre inutilisable (le texte devra alors préciser le paramètre posant </w:t>
      </w:r>
      <w:proofErr w:type="gramStart"/>
      <w:r w:rsidR="00FF7D19" w:rsidRPr="005822C4">
        <w:rPr>
          <w:highlight w:val="lightGray"/>
          <w:shd w:val="clear" w:color="auto" w:fill="00FF00"/>
          <w:lang w:val="fr-FR"/>
        </w:rPr>
        <w:t>problème</w:t>
      </w:r>
      <w:proofErr w:type="gramEnd"/>
      <w:r w:rsidR="00FF7D19" w:rsidRPr="005822C4">
        <w:rPr>
          <w:highlight w:val="lightGray"/>
          <w:shd w:val="clear" w:color="auto" w:fill="00FF00"/>
          <w:lang w:val="fr-FR"/>
        </w:rPr>
        <w:t>).</w:t>
      </w:r>
      <w:bookmarkEnd w:id="192"/>
    </w:p>
    <w:p w14:paraId="54B7C085" w14:textId="77777777" w:rsidR="00FF7D19" w:rsidRPr="00901F40" w:rsidRDefault="008F33C9" w:rsidP="008E47A4">
      <w:pPr>
        <w:numPr>
          <w:ilvl w:val="0"/>
          <w:numId w:val="35"/>
        </w:numPr>
        <w:jc w:val="both"/>
        <w:rPr>
          <w:b/>
          <w:highlight w:val="lightGray"/>
          <w:shd w:val="clear" w:color="auto" w:fill="00FF00"/>
          <w:lang w:val="fr-FR"/>
        </w:rPr>
      </w:pPr>
      <w:bookmarkStart w:id="193" w:name="_Toc444249767"/>
      <w:r w:rsidRPr="00023D78" w:rsidDel="008F33C9">
        <w:rPr>
          <w:b/>
          <w:strike/>
          <w:highlight w:val="lightGray"/>
          <w:shd w:val="clear" w:color="auto" w:fill="00FF00"/>
          <w:lang w:val="fr-FR"/>
        </w:rPr>
        <w:t xml:space="preserve"> </w:t>
      </w:r>
      <w:bookmarkStart w:id="194" w:name="_Toc444249771"/>
      <w:bookmarkEnd w:id="193"/>
      <w:r w:rsidR="00FF7D19" w:rsidRPr="00901F40">
        <w:rPr>
          <w:b/>
          <w:highlight w:val="lightGray"/>
          <w:shd w:val="clear" w:color="auto" w:fill="00FF00"/>
          <w:lang w:val="fr-FR"/>
        </w:rPr>
        <w:t xml:space="preserve">[INTERNAL_ERROR] : </w:t>
      </w:r>
      <w:r w:rsidR="00FF7D19" w:rsidRPr="00901F40">
        <w:rPr>
          <w:highlight w:val="lightGray"/>
          <w:shd w:val="clear" w:color="auto" w:fill="00FF00"/>
          <w:lang w:val="fr-FR"/>
        </w:rPr>
        <w:t>erreur non identifiée, mais empêchant la fourniture d'un résultat.</w:t>
      </w:r>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7765C3" w:rsidRPr="00E32CB2" w14:paraId="3C53E751" w14:textId="77777777" w:rsidTr="00173DCB">
        <w:tc>
          <w:tcPr>
            <w:tcW w:w="709" w:type="dxa"/>
            <w:shd w:val="clear" w:color="auto" w:fill="auto"/>
            <w:vAlign w:val="center"/>
          </w:tcPr>
          <w:p w14:paraId="28618E4D" w14:textId="77777777" w:rsidR="007765C3" w:rsidRPr="00173DCB" w:rsidRDefault="007765C3" w:rsidP="00DD1A8E">
            <w:pPr>
              <w:spacing w:after="0"/>
              <w:jc w:val="both"/>
              <w:rPr>
                <w:lang w:val="fr-FR"/>
              </w:rPr>
            </w:pPr>
            <w:r w:rsidRPr="00173DCB">
              <w:rPr>
                <w:lang w:val="fr-FR"/>
              </w:rPr>
              <w:t>R30</w:t>
            </w:r>
          </w:p>
        </w:tc>
        <w:tc>
          <w:tcPr>
            <w:tcW w:w="9639" w:type="dxa"/>
            <w:shd w:val="clear" w:color="auto" w:fill="auto"/>
            <w:vAlign w:val="center"/>
          </w:tcPr>
          <w:p w14:paraId="419CED99" w14:textId="77777777" w:rsidR="007765C3" w:rsidRPr="00173DCB" w:rsidRDefault="007765C3" w:rsidP="00DD1A8E">
            <w:pPr>
              <w:spacing w:after="0"/>
              <w:jc w:val="both"/>
              <w:rPr>
                <w:highlight w:val="lightGray"/>
                <w:shd w:val="clear" w:color="auto" w:fill="00FF00"/>
                <w:lang w:val="fr-FR"/>
              </w:rPr>
            </w:pPr>
            <w:r w:rsidRPr="00173DCB">
              <w:rPr>
                <w:highlight w:val="lightGray"/>
                <w:shd w:val="clear" w:color="auto" w:fill="00FF00"/>
                <w:lang w:val="fr-FR"/>
              </w:rPr>
              <w:t>De façon à assurer une homogénéité de comportement dans le traitement des erreurs, il est convenu des comportements suivants :</w:t>
            </w:r>
          </w:p>
        </w:tc>
      </w:tr>
    </w:tbl>
    <w:p w14:paraId="79DDD501" w14:textId="77777777" w:rsidR="00FF7D19" w:rsidRPr="00FF7D19" w:rsidRDefault="00FF7D19" w:rsidP="003C75B8">
      <w:pPr>
        <w:rPr>
          <w:highlight w:val="yellow"/>
          <w:shd w:val="clear" w:color="auto" w:fill="00FF00"/>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0"/>
        <w:gridCol w:w="6391"/>
      </w:tblGrid>
      <w:tr w:rsidR="00FF7D19" w:rsidRPr="005B6D30" w14:paraId="656A40B0" w14:textId="77777777" w:rsidTr="00955754">
        <w:trPr>
          <w:jc w:val="center"/>
        </w:trPr>
        <w:tc>
          <w:tcPr>
            <w:tcW w:w="3670" w:type="dxa"/>
            <w:shd w:val="clear" w:color="auto" w:fill="D9D9D9"/>
            <w:vAlign w:val="center"/>
          </w:tcPr>
          <w:p w14:paraId="4E418B9C" w14:textId="77777777" w:rsidR="00FF7D19" w:rsidRPr="005B6D30" w:rsidRDefault="00FF7D19" w:rsidP="00DD1A8E">
            <w:pPr>
              <w:keepNext/>
              <w:spacing w:after="0"/>
              <w:jc w:val="center"/>
              <w:rPr>
                <w:b/>
                <w:highlight w:val="lightGray"/>
                <w:shd w:val="clear" w:color="auto" w:fill="00FF00"/>
              </w:rPr>
            </w:pPr>
            <w:proofErr w:type="spellStart"/>
            <w:r w:rsidRPr="005B6D30">
              <w:rPr>
                <w:b/>
                <w:highlight w:val="lightGray"/>
                <w:shd w:val="clear" w:color="auto" w:fill="00FF00"/>
              </w:rPr>
              <w:t>Erreur</w:t>
            </w:r>
            <w:proofErr w:type="spellEnd"/>
          </w:p>
        </w:tc>
        <w:tc>
          <w:tcPr>
            <w:tcW w:w="6391" w:type="dxa"/>
            <w:shd w:val="clear" w:color="auto" w:fill="D9D9D9"/>
            <w:vAlign w:val="center"/>
          </w:tcPr>
          <w:p w14:paraId="4395D070" w14:textId="77777777" w:rsidR="00FF7D19" w:rsidRPr="005B6D30" w:rsidRDefault="00FF7D19" w:rsidP="00DD1A8E">
            <w:pPr>
              <w:keepNext/>
              <w:spacing w:after="0"/>
              <w:jc w:val="center"/>
              <w:rPr>
                <w:b/>
                <w:highlight w:val="lightGray"/>
                <w:shd w:val="clear" w:color="auto" w:fill="00FF00"/>
              </w:rPr>
            </w:pPr>
            <w:proofErr w:type="spellStart"/>
            <w:r w:rsidRPr="005B6D30">
              <w:rPr>
                <w:b/>
                <w:highlight w:val="lightGray"/>
                <w:shd w:val="clear" w:color="auto" w:fill="00FF00"/>
              </w:rPr>
              <w:t>Comportement</w:t>
            </w:r>
            <w:proofErr w:type="spellEnd"/>
          </w:p>
        </w:tc>
      </w:tr>
      <w:tr w:rsidR="00FF7D19" w:rsidRPr="00E32CB2" w14:paraId="3155E690" w14:textId="77777777" w:rsidTr="00955754">
        <w:trPr>
          <w:jc w:val="center"/>
        </w:trPr>
        <w:tc>
          <w:tcPr>
            <w:tcW w:w="3670" w:type="dxa"/>
            <w:shd w:val="clear" w:color="auto" w:fill="auto"/>
            <w:vAlign w:val="center"/>
          </w:tcPr>
          <w:p w14:paraId="38407E46" w14:textId="77777777" w:rsidR="00FF7D19" w:rsidRPr="001F2C75" w:rsidRDefault="00FF7D19" w:rsidP="005B6D30">
            <w:pPr>
              <w:spacing w:after="0"/>
              <w:jc w:val="both"/>
              <w:rPr>
                <w:i/>
                <w:highlight w:val="lightGray"/>
                <w:shd w:val="clear" w:color="auto" w:fill="00FF00"/>
              </w:rPr>
            </w:pPr>
            <w:r w:rsidRPr="001F2C75">
              <w:rPr>
                <w:i/>
                <w:highlight w:val="lightGray"/>
                <w:shd w:val="clear" w:color="auto" w:fill="00FF00"/>
              </w:rPr>
              <w:t>[BAD_REQUEST]</w:t>
            </w:r>
          </w:p>
        </w:tc>
        <w:tc>
          <w:tcPr>
            <w:tcW w:w="6391" w:type="dxa"/>
            <w:shd w:val="clear" w:color="auto" w:fill="auto"/>
            <w:vAlign w:val="center"/>
          </w:tcPr>
          <w:p w14:paraId="1D391135" w14:textId="77777777" w:rsidR="00FF7D19" w:rsidRPr="00B46388" w:rsidRDefault="00FF7D19" w:rsidP="005B6D30">
            <w:pPr>
              <w:spacing w:after="0"/>
              <w:jc w:val="both"/>
              <w:rPr>
                <w:highlight w:val="lightGray"/>
                <w:shd w:val="clear" w:color="auto" w:fill="00FF00"/>
                <w:lang w:val="fr-FR"/>
              </w:rPr>
            </w:pPr>
            <w:proofErr w:type="gramStart"/>
            <w:r w:rsidRPr="00B46388">
              <w:rPr>
                <w:highlight w:val="lightGray"/>
                <w:shd w:val="clear" w:color="auto" w:fill="00FF00"/>
                <w:lang w:val="fr-FR"/>
              </w:rPr>
              <w:t>rejet</w:t>
            </w:r>
            <w:proofErr w:type="gramEnd"/>
            <w:r w:rsidRPr="00B46388">
              <w:rPr>
                <w:highlight w:val="lightGray"/>
                <w:shd w:val="clear" w:color="auto" w:fill="00FF00"/>
                <w:lang w:val="fr-FR"/>
              </w:rPr>
              <w:t xml:space="preserve"> complet de la requête, réponse erreur uniquement</w:t>
            </w:r>
          </w:p>
        </w:tc>
      </w:tr>
      <w:tr w:rsidR="00FF7D19" w:rsidRPr="00E32CB2" w14:paraId="0EB484A0" w14:textId="77777777" w:rsidTr="00955754">
        <w:trPr>
          <w:jc w:val="center"/>
        </w:trPr>
        <w:tc>
          <w:tcPr>
            <w:tcW w:w="3670" w:type="dxa"/>
            <w:shd w:val="clear" w:color="auto" w:fill="auto"/>
            <w:vAlign w:val="center"/>
          </w:tcPr>
          <w:p w14:paraId="477AE0A7" w14:textId="77777777" w:rsidR="00FF7D19" w:rsidRPr="00247A51" w:rsidRDefault="00FF7D19" w:rsidP="005B6D30">
            <w:pPr>
              <w:spacing w:after="0"/>
              <w:jc w:val="both"/>
              <w:rPr>
                <w:b/>
                <w:i/>
                <w:highlight w:val="lightGray"/>
                <w:shd w:val="clear" w:color="auto" w:fill="00FF00"/>
              </w:rPr>
            </w:pPr>
            <w:proofErr w:type="spellStart"/>
            <w:r w:rsidRPr="00247A51">
              <w:rPr>
                <w:b/>
                <w:i/>
                <w:highlight w:val="lightGray"/>
                <w:shd w:val="clear" w:color="auto" w:fill="00FF00"/>
              </w:rPr>
              <w:t>InvalidDataReferencesError</w:t>
            </w:r>
            <w:proofErr w:type="spellEnd"/>
          </w:p>
        </w:tc>
        <w:tc>
          <w:tcPr>
            <w:tcW w:w="6391" w:type="dxa"/>
            <w:shd w:val="clear" w:color="auto" w:fill="auto"/>
            <w:vAlign w:val="center"/>
          </w:tcPr>
          <w:p w14:paraId="5009454D" w14:textId="77777777" w:rsidR="00FF7D19" w:rsidRPr="00B46388" w:rsidRDefault="00FF7D19" w:rsidP="005B6D30">
            <w:pPr>
              <w:spacing w:after="0"/>
              <w:jc w:val="both"/>
              <w:rPr>
                <w:highlight w:val="lightGray"/>
                <w:shd w:val="clear" w:color="auto" w:fill="00FF00"/>
                <w:lang w:val="fr-FR"/>
              </w:rPr>
            </w:pPr>
            <w:proofErr w:type="gramStart"/>
            <w:r w:rsidRPr="00B46388">
              <w:rPr>
                <w:highlight w:val="lightGray"/>
                <w:shd w:val="clear" w:color="auto" w:fill="00FF00"/>
                <w:lang w:val="fr-FR"/>
              </w:rPr>
              <w:t>rejet</w:t>
            </w:r>
            <w:proofErr w:type="gramEnd"/>
            <w:r w:rsidRPr="00B46388">
              <w:rPr>
                <w:highlight w:val="lightGray"/>
                <w:shd w:val="clear" w:color="auto" w:fill="00FF00"/>
                <w:lang w:val="fr-FR"/>
              </w:rPr>
              <w:t xml:space="preserve"> de la requête ; en cas de multiples requêtes, rejet de la seule requête en erreur</w:t>
            </w:r>
          </w:p>
        </w:tc>
      </w:tr>
      <w:tr w:rsidR="00FF7D19" w:rsidRPr="00E32CB2" w14:paraId="5A4C1E72" w14:textId="77777777" w:rsidTr="00955754">
        <w:trPr>
          <w:jc w:val="center"/>
        </w:trPr>
        <w:tc>
          <w:tcPr>
            <w:tcW w:w="3670" w:type="dxa"/>
            <w:shd w:val="clear" w:color="auto" w:fill="auto"/>
            <w:vAlign w:val="center"/>
          </w:tcPr>
          <w:p w14:paraId="3E50A5F2" w14:textId="77777777" w:rsidR="00FF7D19" w:rsidRPr="001F2C75" w:rsidRDefault="00FF7D19" w:rsidP="005B6D30">
            <w:pPr>
              <w:spacing w:after="0"/>
              <w:jc w:val="both"/>
              <w:rPr>
                <w:i/>
                <w:highlight w:val="lightGray"/>
                <w:shd w:val="clear" w:color="auto" w:fill="00FF00"/>
              </w:rPr>
            </w:pPr>
            <w:r w:rsidRPr="001F2C75">
              <w:rPr>
                <w:i/>
                <w:highlight w:val="lightGray"/>
                <w:shd w:val="clear" w:color="auto" w:fill="00FF00"/>
              </w:rPr>
              <w:t>[BAD_PARAMETER]</w:t>
            </w:r>
          </w:p>
        </w:tc>
        <w:tc>
          <w:tcPr>
            <w:tcW w:w="6391" w:type="dxa"/>
            <w:shd w:val="clear" w:color="auto" w:fill="auto"/>
            <w:vAlign w:val="center"/>
          </w:tcPr>
          <w:p w14:paraId="36FB1B1E" w14:textId="77777777" w:rsidR="00FF7D19" w:rsidRPr="00B46388" w:rsidRDefault="00FF7D19" w:rsidP="005B6D30">
            <w:pPr>
              <w:spacing w:after="0"/>
              <w:jc w:val="both"/>
              <w:rPr>
                <w:b/>
                <w:highlight w:val="lightGray"/>
                <w:shd w:val="clear" w:color="auto" w:fill="00FF00"/>
                <w:lang w:val="fr-FR"/>
              </w:rPr>
            </w:pPr>
            <w:proofErr w:type="gramStart"/>
            <w:r w:rsidRPr="00B46388">
              <w:rPr>
                <w:highlight w:val="lightGray"/>
                <w:shd w:val="clear" w:color="auto" w:fill="00FF00"/>
                <w:lang w:val="fr-FR"/>
              </w:rPr>
              <w:t>rejet</w:t>
            </w:r>
            <w:proofErr w:type="gramEnd"/>
            <w:r w:rsidRPr="00B46388">
              <w:rPr>
                <w:highlight w:val="lightGray"/>
                <w:shd w:val="clear" w:color="auto" w:fill="00FF00"/>
                <w:lang w:val="fr-FR"/>
              </w:rPr>
              <w:t xml:space="preserve"> complet de la requête, réponse erreur uniquement</w:t>
            </w:r>
          </w:p>
        </w:tc>
      </w:tr>
      <w:tr w:rsidR="00FF7D19" w:rsidRPr="00E32CB2" w14:paraId="1C85D127" w14:textId="77777777" w:rsidTr="00955754">
        <w:trPr>
          <w:jc w:val="center"/>
        </w:trPr>
        <w:tc>
          <w:tcPr>
            <w:tcW w:w="3670" w:type="dxa"/>
            <w:shd w:val="clear" w:color="auto" w:fill="auto"/>
            <w:vAlign w:val="center"/>
          </w:tcPr>
          <w:p w14:paraId="3538DF5F" w14:textId="77777777" w:rsidR="00FF7D19" w:rsidRPr="001F2C75" w:rsidRDefault="00FF7D19" w:rsidP="005B6D30">
            <w:pPr>
              <w:spacing w:after="0"/>
              <w:jc w:val="both"/>
              <w:rPr>
                <w:b/>
                <w:i/>
                <w:highlight w:val="lightGray"/>
                <w:shd w:val="clear" w:color="auto" w:fill="00FF00"/>
              </w:rPr>
            </w:pPr>
            <w:proofErr w:type="spellStart"/>
            <w:r w:rsidRPr="001F2C75">
              <w:rPr>
                <w:b/>
                <w:i/>
                <w:highlight w:val="lightGray"/>
                <w:shd w:val="clear" w:color="auto" w:fill="00FF00"/>
              </w:rPr>
              <w:t>ParametersIgnoredError</w:t>
            </w:r>
            <w:proofErr w:type="spellEnd"/>
          </w:p>
        </w:tc>
        <w:tc>
          <w:tcPr>
            <w:tcW w:w="6391" w:type="dxa"/>
            <w:shd w:val="clear" w:color="auto" w:fill="auto"/>
            <w:vAlign w:val="center"/>
          </w:tcPr>
          <w:p w14:paraId="61DDFED3" w14:textId="67E81906" w:rsidR="00FF7D19" w:rsidRPr="00B46388" w:rsidRDefault="00FF7D19" w:rsidP="005B6D30">
            <w:pPr>
              <w:spacing w:after="0"/>
              <w:jc w:val="both"/>
              <w:rPr>
                <w:highlight w:val="lightGray"/>
                <w:shd w:val="clear" w:color="auto" w:fill="00FF00"/>
                <w:lang w:val="fr-FR"/>
              </w:rPr>
            </w:pPr>
            <w:r w:rsidRPr="00B46388">
              <w:rPr>
                <w:highlight w:val="lightGray"/>
                <w:shd w:val="clear" w:color="auto" w:fill="00FF00"/>
                <w:lang w:val="fr-FR"/>
              </w:rPr>
              <w:t>Réponse en ignorant le paramètre inc</w:t>
            </w:r>
            <w:r w:rsidR="00261DC6">
              <w:rPr>
                <w:highlight w:val="lightGray"/>
                <w:shd w:val="clear" w:color="auto" w:fill="00FF00"/>
                <w:lang w:val="fr-FR"/>
              </w:rPr>
              <w:t>r</w:t>
            </w:r>
            <w:r w:rsidRPr="00B46388">
              <w:rPr>
                <w:highlight w:val="lightGray"/>
                <w:shd w:val="clear" w:color="auto" w:fill="00FF00"/>
                <w:lang w:val="fr-FR"/>
              </w:rPr>
              <w:t>iminé</w:t>
            </w:r>
          </w:p>
        </w:tc>
      </w:tr>
      <w:tr w:rsidR="00FF7D19" w:rsidRPr="00E32CB2" w14:paraId="00B0668E" w14:textId="77777777" w:rsidTr="00955754">
        <w:trPr>
          <w:jc w:val="center"/>
        </w:trPr>
        <w:tc>
          <w:tcPr>
            <w:tcW w:w="3670" w:type="dxa"/>
            <w:shd w:val="clear" w:color="auto" w:fill="auto"/>
            <w:vAlign w:val="center"/>
          </w:tcPr>
          <w:p w14:paraId="54B5793E" w14:textId="77777777" w:rsidR="00FF7D19" w:rsidRPr="001F2C75" w:rsidRDefault="00FF7D19" w:rsidP="005B6D30">
            <w:pPr>
              <w:spacing w:after="0"/>
              <w:jc w:val="both"/>
              <w:rPr>
                <w:b/>
                <w:i/>
                <w:highlight w:val="lightGray"/>
                <w:shd w:val="clear" w:color="auto" w:fill="00FF00"/>
              </w:rPr>
            </w:pPr>
            <w:proofErr w:type="spellStart"/>
            <w:r w:rsidRPr="001F2C75">
              <w:rPr>
                <w:b/>
                <w:i/>
                <w:highlight w:val="lightGray"/>
                <w:shd w:val="clear" w:color="auto" w:fill="00FF00"/>
              </w:rPr>
              <w:t>NoInfoForTopicError</w:t>
            </w:r>
            <w:proofErr w:type="spellEnd"/>
          </w:p>
        </w:tc>
        <w:tc>
          <w:tcPr>
            <w:tcW w:w="6391" w:type="dxa"/>
            <w:shd w:val="clear" w:color="auto" w:fill="auto"/>
            <w:vAlign w:val="center"/>
          </w:tcPr>
          <w:p w14:paraId="50F92294" w14:textId="77777777" w:rsidR="00FF7D19" w:rsidRPr="00B46388" w:rsidRDefault="00FF7D19" w:rsidP="005B6D30">
            <w:pPr>
              <w:spacing w:after="0"/>
              <w:jc w:val="both"/>
              <w:rPr>
                <w:highlight w:val="lightGray"/>
                <w:shd w:val="clear" w:color="auto" w:fill="00FF00"/>
                <w:lang w:val="fr-FR"/>
              </w:rPr>
            </w:pPr>
            <w:r w:rsidRPr="00B46388">
              <w:rPr>
                <w:highlight w:val="lightGray"/>
                <w:shd w:val="clear" w:color="auto" w:fill="00FF00"/>
                <w:lang w:val="fr-FR"/>
              </w:rPr>
              <w:t>Réponse uniquement sur la base des informations effectivement disponibles (pas de réponse autre que l'erreur si aucune donnée n'est disponible)</w:t>
            </w:r>
          </w:p>
        </w:tc>
      </w:tr>
      <w:tr w:rsidR="00FF7D19" w:rsidRPr="00E32CB2" w14:paraId="364DF483" w14:textId="77777777" w:rsidTr="00955754">
        <w:trPr>
          <w:jc w:val="center"/>
        </w:trPr>
        <w:tc>
          <w:tcPr>
            <w:tcW w:w="3670" w:type="dxa"/>
            <w:shd w:val="clear" w:color="auto" w:fill="auto"/>
            <w:vAlign w:val="center"/>
          </w:tcPr>
          <w:p w14:paraId="0A5B0073" w14:textId="77777777" w:rsidR="00FF7D19" w:rsidRPr="001F2C75" w:rsidRDefault="00FF7D19" w:rsidP="005B6D30">
            <w:pPr>
              <w:spacing w:after="0"/>
              <w:jc w:val="both"/>
              <w:rPr>
                <w:b/>
                <w:i/>
                <w:highlight w:val="lightGray"/>
                <w:shd w:val="clear" w:color="auto" w:fill="00FF00"/>
              </w:rPr>
            </w:pPr>
            <w:proofErr w:type="spellStart"/>
            <w:r w:rsidRPr="001F2C75">
              <w:rPr>
                <w:b/>
                <w:i/>
                <w:highlight w:val="lightGray"/>
                <w:shd w:val="clear" w:color="auto" w:fill="00FF00"/>
              </w:rPr>
              <w:t>ServiceNotAvailableError</w:t>
            </w:r>
            <w:proofErr w:type="spellEnd"/>
          </w:p>
        </w:tc>
        <w:tc>
          <w:tcPr>
            <w:tcW w:w="6391" w:type="dxa"/>
            <w:shd w:val="clear" w:color="auto" w:fill="auto"/>
            <w:vAlign w:val="center"/>
          </w:tcPr>
          <w:p w14:paraId="602CEB5B" w14:textId="77777777" w:rsidR="00FF7D19" w:rsidRPr="00B46388" w:rsidRDefault="00FF7D19" w:rsidP="005B6D30">
            <w:pPr>
              <w:spacing w:after="0"/>
              <w:jc w:val="both"/>
              <w:rPr>
                <w:b/>
                <w:highlight w:val="lightGray"/>
                <w:shd w:val="clear" w:color="auto" w:fill="00FF00"/>
                <w:lang w:val="fr-FR"/>
              </w:rPr>
            </w:pPr>
            <w:proofErr w:type="gramStart"/>
            <w:r w:rsidRPr="00B46388">
              <w:rPr>
                <w:highlight w:val="lightGray"/>
                <w:shd w:val="clear" w:color="auto" w:fill="00FF00"/>
                <w:lang w:val="fr-FR"/>
              </w:rPr>
              <w:t>rejet</w:t>
            </w:r>
            <w:proofErr w:type="gramEnd"/>
            <w:r w:rsidRPr="00B46388">
              <w:rPr>
                <w:highlight w:val="lightGray"/>
                <w:shd w:val="clear" w:color="auto" w:fill="00FF00"/>
                <w:lang w:val="fr-FR"/>
              </w:rPr>
              <w:t xml:space="preserve"> complet de la requête, réponse erreur uniquement</w:t>
            </w:r>
          </w:p>
        </w:tc>
      </w:tr>
      <w:tr w:rsidR="00FF7D19" w:rsidRPr="00E32CB2" w14:paraId="0459ECC2" w14:textId="77777777" w:rsidTr="00955754">
        <w:trPr>
          <w:jc w:val="center"/>
        </w:trPr>
        <w:tc>
          <w:tcPr>
            <w:tcW w:w="3670" w:type="dxa"/>
            <w:shd w:val="clear" w:color="auto" w:fill="auto"/>
            <w:vAlign w:val="center"/>
          </w:tcPr>
          <w:p w14:paraId="67AA1DB4" w14:textId="77777777" w:rsidR="00FF7D19" w:rsidRPr="001F2C75" w:rsidRDefault="00FF7D19" w:rsidP="005B6D30">
            <w:pPr>
              <w:spacing w:after="0"/>
              <w:jc w:val="both"/>
              <w:rPr>
                <w:b/>
                <w:i/>
                <w:highlight w:val="lightGray"/>
              </w:rPr>
            </w:pPr>
            <w:proofErr w:type="spellStart"/>
            <w:r w:rsidRPr="001F2C75">
              <w:rPr>
                <w:b/>
                <w:i/>
                <w:highlight w:val="lightGray"/>
              </w:rPr>
              <w:lastRenderedPageBreak/>
              <w:t>AccessNotAllowedError</w:t>
            </w:r>
            <w:proofErr w:type="spellEnd"/>
          </w:p>
        </w:tc>
        <w:tc>
          <w:tcPr>
            <w:tcW w:w="6391" w:type="dxa"/>
            <w:shd w:val="clear" w:color="auto" w:fill="auto"/>
            <w:vAlign w:val="center"/>
          </w:tcPr>
          <w:p w14:paraId="0442739C" w14:textId="77777777" w:rsidR="00FF7D19" w:rsidRPr="00B46388" w:rsidRDefault="00FF7D19" w:rsidP="005B6D30">
            <w:pPr>
              <w:spacing w:after="0"/>
              <w:jc w:val="both"/>
              <w:rPr>
                <w:b/>
                <w:highlight w:val="lightGray"/>
                <w:shd w:val="clear" w:color="auto" w:fill="00FF00"/>
                <w:lang w:val="fr-FR"/>
              </w:rPr>
            </w:pPr>
            <w:proofErr w:type="gramStart"/>
            <w:r w:rsidRPr="00B46388">
              <w:rPr>
                <w:highlight w:val="lightGray"/>
                <w:shd w:val="clear" w:color="auto" w:fill="00FF00"/>
                <w:lang w:val="fr-FR"/>
              </w:rPr>
              <w:t>rejet</w:t>
            </w:r>
            <w:proofErr w:type="gramEnd"/>
            <w:r w:rsidRPr="00B46388">
              <w:rPr>
                <w:highlight w:val="lightGray"/>
                <w:shd w:val="clear" w:color="auto" w:fill="00FF00"/>
                <w:lang w:val="fr-FR"/>
              </w:rPr>
              <w:t xml:space="preserve"> complet de la requête, réponse erreur uniquement</w:t>
            </w:r>
          </w:p>
        </w:tc>
      </w:tr>
      <w:tr w:rsidR="00FF7D19" w:rsidRPr="007765C3" w14:paraId="0E83D2FF" w14:textId="77777777" w:rsidTr="00955754">
        <w:trPr>
          <w:jc w:val="center"/>
        </w:trPr>
        <w:tc>
          <w:tcPr>
            <w:tcW w:w="3670" w:type="dxa"/>
            <w:shd w:val="clear" w:color="auto" w:fill="auto"/>
            <w:vAlign w:val="center"/>
          </w:tcPr>
          <w:p w14:paraId="08DC9417" w14:textId="77777777" w:rsidR="00FF7D19" w:rsidRPr="001F2C75" w:rsidRDefault="00FF7D19" w:rsidP="005B6D30">
            <w:pPr>
              <w:spacing w:after="0"/>
              <w:jc w:val="both"/>
              <w:rPr>
                <w:i/>
                <w:highlight w:val="lightGray"/>
                <w:shd w:val="clear" w:color="auto" w:fill="00FF00"/>
              </w:rPr>
            </w:pPr>
            <w:r w:rsidRPr="001F2C75">
              <w:rPr>
                <w:i/>
                <w:highlight w:val="lightGray"/>
                <w:shd w:val="clear" w:color="auto" w:fill="00FF00"/>
              </w:rPr>
              <w:t>[INTERNAL_ERROR]</w:t>
            </w:r>
          </w:p>
        </w:tc>
        <w:tc>
          <w:tcPr>
            <w:tcW w:w="6391" w:type="dxa"/>
            <w:shd w:val="clear" w:color="auto" w:fill="auto"/>
            <w:vAlign w:val="center"/>
          </w:tcPr>
          <w:p w14:paraId="1129E005" w14:textId="77777777" w:rsidR="00FF7D19" w:rsidRPr="00B46388" w:rsidRDefault="00FF7D19" w:rsidP="005B6D30">
            <w:pPr>
              <w:spacing w:after="0"/>
              <w:jc w:val="both"/>
              <w:rPr>
                <w:b/>
                <w:highlight w:val="lightGray"/>
                <w:shd w:val="clear" w:color="auto" w:fill="00FF00"/>
              </w:rPr>
            </w:pPr>
            <w:proofErr w:type="spellStart"/>
            <w:r w:rsidRPr="00B46388">
              <w:rPr>
                <w:highlight w:val="lightGray"/>
                <w:shd w:val="clear" w:color="auto" w:fill="00FF00"/>
              </w:rPr>
              <w:t>réponse</w:t>
            </w:r>
            <w:proofErr w:type="spellEnd"/>
            <w:r w:rsidRPr="00B46388">
              <w:rPr>
                <w:highlight w:val="lightGray"/>
                <w:shd w:val="clear" w:color="auto" w:fill="00FF00"/>
              </w:rPr>
              <w:t xml:space="preserve"> </w:t>
            </w:r>
            <w:proofErr w:type="spellStart"/>
            <w:r w:rsidRPr="00B46388">
              <w:rPr>
                <w:highlight w:val="lightGray"/>
                <w:shd w:val="clear" w:color="auto" w:fill="00FF00"/>
              </w:rPr>
              <w:t>erreur</w:t>
            </w:r>
            <w:proofErr w:type="spellEnd"/>
            <w:r w:rsidRPr="00B46388">
              <w:rPr>
                <w:highlight w:val="lightGray"/>
                <w:shd w:val="clear" w:color="auto" w:fill="00FF00"/>
              </w:rPr>
              <w:t xml:space="preserve"> </w:t>
            </w:r>
            <w:proofErr w:type="spellStart"/>
            <w:r w:rsidRPr="00B46388">
              <w:rPr>
                <w:highlight w:val="lightGray"/>
                <w:shd w:val="clear" w:color="auto" w:fill="00FF00"/>
              </w:rPr>
              <w:t>uniquement</w:t>
            </w:r>
            <w:proofErr w:type="spellEnd"/>
          </w:p>
        </w:tc>
      </w:tr>
      <w:tr w:rsidR="00FF7D19" w:rsidRPr="00023D78" w14:paraId="3972B354" w14:textId="77777777" w:rsidTr="00955754">
        <w:trPr>
          <w:jc w:val="center"/>
        </w:trPr>
        <w:tc>
          <w:tcPr>
            <w:tcW w:w="3670" w:type="dxa"/>
            <w:shd w:val="clear" w:color="auto" w:fill="auto"/>
            <w:vAlign w:val="center"/>
          </w:tcPr>
          <w:p w14:paraId="7242366F" w14:textId="77777777" w:rsidR="00FF7D19" w:rsidRPr="001F2C75" w:rsidRDefault="00FF7D19" w:rsidP="005B6D30">
            <w:pPr>
              <w:spacing w:after="0"/>
              <w:jc w:val="both"/>
              <w:rPr>
                <w:b/>
                <w:i/>
                <w:highlight w:val="lightGray"/>
                <w:shd w:val="clear" w:color="auto" w:fill="00FF00"/>
              </w:rPr>
            </w:pPr>
            <w:proofErr w:type="spellStart"/>
            <w:r w:rsidRPr="001F2C75">
              <w:rPr>
                <w:b/>
                <w:i/>
                <w:highlight w:val="lightGray"/>
                <w:shd w:val="clear" w:color="auto" w:fill="00FF00"/>
              </w:rPr>
              <w:t>AllowedResourceUsageExceededError</w:t>
            </w:r>
            <w:proofErr w:type="spellEnd"/>
          </w:p>
        </w:tc>
        <w:tc>
          <w:tcPr>
            <w:tcW w:w="6391" w:type="dxa"/>
            <w:shd w:val="clear" w:color="auto" w:fill="auto"/>
            <w:vAlign w:val="center"/>
          </w:tcPr>
          <w:p w14:paraId="712F2A32" w14:textId="77777777" w:rsidR="00FF7D19" w:rsidRPr="00B46388" w:rsidRDefault="00FF7D19" w:rsidP="005B6D30">
            <w:pPr>
              <w:spacing w:after="0"/>
              <w:jc w:val="both"/>
              <w:rPr>
                <w:b/>
                <w:highlight w:val="lightGray"/>
                <w:shd w:val="clear" w:color="auto" w:fill="00FF00"/>
              </w:rPr>
            </w:pPr>
            <w:proofErr w:type="spellStart"/>
            <w:r w:rsidRPr="00B46388">
              <w:rPr>
                <w:highlight w:val="lightGray"/>
                <w:shd w:val="clear" w:color="auto" w:fill="00FF00"/>
              </w:rPr>
              <w:t>réponse</w:t>
            </w:r>
            <w:proofErr w:type="spellEnd"/>
            <w:r w:rsidRPr="00B46388">
              <w:rPr>
                <w:highlight w:val="lightGray"/>
                <w:shd w:val="clear" w:color="auto" w:fill="00FF00"/>
              </w:rPr>
              <w:t xml:space="preserve"> </w:t>
            </w:r>
            <w:proofErr w:type="spellStart"/>
            <w:r w:rsidRPr="00B46388">
              <w:rPr>
                <w:highlight w:val="lightGray"/>
                <w:shd w:val="clear" w:color="auto" w:fill="00FF00"/>
              </w:rPr>
              <w:t>erreur</w:t>
            </w:r>
            <w:proofErr w:type="spellEnd"/>
            <w:r w:rsidRPr="00B46388">
              <w:rPr>
                <w:highlight w:val="lightGray"/>
                <w:shd w:val="clear" w:color="auto" w:fill="00FF00"/>
              </w:rPr>
              <w:t xml:space="preserve"> </w:t>
            </w:r>
            <w:proofErr w:type="spellStart"/>
            <w:r w:rsidRPr="00B46388">
              <w:rPr>
                <w:highlight w:val="lightGray"/>
                <w:shd w:val="clear" w:color="auto" w:fill="00FF00"/>
              </w:rPr>
              <w:t>uniquement</w:t>
            </w:r>
            <w:proofErr w:type="spellEnd"/>
          </w:p>
        </w:tc>
      </w:tr>
      <w:tr w:rsidR="00FF7D19" w:rsidRPr="00023D78" w14:paraId="4196540C" w14:textId="77777777" w:rsidTr="00955754">
        <w:trPr>
          <w:jc w:val="center"/>
        </w:trPr>
        <w:tc>
          <w:tcPr>
            <w:tcW w:w="3670" w:type="dxa"/>
            <w:shd w:val="clear" w:color="auto" w:fill="auto"/>
            <w:vAlign w:val="center"/>
          </w:tcPr>
          <w:p w14:paraId="00567E67" w14:textId="77777777" w:rsidR="00FF7D19" w:rsidRPr="001F2C75" w:rsidRDefault="00FF7D19" w:rsidP="005B6D30">
            <w:pPr>
              <w:spacing w:after="0"/>
              <w:jc w:val="both"/>
              <w:rPr>
                <w:b/>
                <w:i/>
                <w:highlight w:val="lightGray"/>
                <w:shd w:val="clear" w:color="auto" w:fill="00FF00"/>
              </w:rPr>
            </w:pPr>
            <w:proofErr w:type="spellStart"/>
            <w:r w:rsidRPr="001F2C75">
              <w:rPr>
                <w:b/>
                <w:i/>
                <w:highlight w:val="lightGray"/>
                <w:shd w:val="clear" w:color="auto" w:fill="00FF00"/>
              </w:rPr>
              <w:t>BeyondDataHorizon</w:t>
            </w:r>
            <w:proofErr w:type="spellEnd"/>
          </w:p>
        </w:tc>
        <w:tc>
          <w:tcPr>
            <w:tcW w:w="6391" w:type="dxa"/>
            <w:shd w:val="clear" w:color="auto" w:fill="auto"/>
            <w:vAlign w:val="center"/>
          </w:tcPr>
          <w:p w14:paraId="113BE394" w14:textId="77777777" w:rsidR="00FF7D19" w:rsidRPr="00B46388" w:rsidRDefault="00FF7D19" w:rsidP="005B6D30">
            <w:pPr>
              <w:spacing w:after="0"/>
              <w:jc w:val="both"/>
              <w:rPr>
                <w:highlight w:val="lightGray"/>
                <w:shd w:val="clear" w:color="auto" w:fill="00FF00"/>
              </w:rPr>
            </w:pPr>
            <w:proofErr w:type="spellStart"/>
            <w:r w:rsidRPr="00B46388">
              <w:rPr>
                <w:highlight w:val="lightGray"/>
                <w:shd w:val="clear" w:color="auto" w:fill="00FF00"/>
              </w:rPr>
              <w:t>réponse</w:t>
            </w:r>
            <w:proofErr w:type="spellEnd"/>
            <w:r w:rsidRPr="00B46388">
              <w:rPr>
                <w:highlight w:val="lightGray"/>
                <w:shd w:val="clear" w:color="auto" w:fill="00FF00"/>
              </w:rPr>
              <w:t xml:space="preserve"> </w:t>
            </w:r>
            <w:proofErr w:type="spellStart"/>
            <w:r w:rsidRPr="00B46388">
              <w:rPr>
                <w:highlight w:val="lightGray"/>
                <w:shd w:val="clear" w:color="auto" w:fill="00FF00"/>
              </w:rPr>
              <w:t>erreur</w:t>
            </w:r>
            <w:proofErr w:type="spellEnd"/>
            <w:r w:rsidRPr="00B46388">
              <w:rPr>
                <w:highlight w:val="lightGray"/>
                <w:shd w:val="clear" w:color="auto" w:fill="00FF00"/>
              </w:rPr>
              <w:t xml:space="preserve"> </w:t>
            </w:r>
            <w:proofErr w:type="spellStart"/>
            <w:r w:rsidRPr="00B46388">
              <w:rPr>
                <w:highlight w:val="lightGray"/>
                <w:shd w:val="clear" w:color="auto" w:fill="00FF00"/>
              </w:rPr>
              <w:t>uniquement</w:t>
            </w:r>
            <w:proofErr w:type="spellEnd"/>
          </w:p>
        </w:tc>
      </w:tr>
      <w:tr w:rsidR="00FF7D19" w:rsidRPr="00E32CB2" w14:paraId="16B461F6" w14:textId="77777777" w:rsidTr="00955754">
        <w:trPr>
          <w:jc w:val="center"/>
        </w:trPr>
        <w:tc>
          <w:tcPr>
            <w:tcW w:w="3670" w:type="dxa"/>
            <w:shd w:val="clear" w:color="auto" w:fill="auto"/>
            <w:vAlign w:val="center"/>
          </w:tcPr>
          <w:p w14:paraId="3F2329CE" w14:textId="77777777" w:rsidR="00FF7D19" w:rsidRPr="001F2C75" w:rsidRDefault="00FF7D19" w:rsidP="005B6D30">
            <w:pPr>
              <w:spacing w:after="0"/>
              <w:jc w:val="both"/>
              <w:rPr>
                <w:b/>
                <w:i/>
                <w:highlight w:val="lightGray"/>
                <w:shd w:val="clear" w:color="auto" w:fill="00FF00"/>
              </w:rPr>
            </w:pPr>
            <w:proofErr w:type="spellStart"/>
            <w:r w:rsidRPr="001F2C75">
              <w:rPr>
                <w:b/>
                <w:i/>
                <w:highlight w:val="lightGray"/>
                <w:shd w:val="clear" w:color="auto" w:fill="00FF00"/>
              </w:rPr>
              <w:t>UnknownExtensionsError</w:t>
            </w:r>
            <w:proofErr w:type="spellEnd"/>
          </w:p>
        </w:tc>
        <w:tc>
          <w:tcPr>
            <w:tcW w:w="6391" w:type="dxa"/>
            <w:shd w:val="clear" w:color="auto" w:fill="auto"/>
            <w:vAlign w:val="center"/>
          </w:tcPr>
          <w:p w14:paraId="4307A0E6" w14:textId="77777777" w:rsidR="00FF7D19" w:rsidRPr="00B46388" w:rsidRDefault="00FF7D19" w:rsidP="005B6D30">
            <w:pPr>
              <w:spacing w:after="0"/>
              <w:jc w:val="both"/>
              <w:rPr>
                <w:highlight w:val="lightGray"/>
                <w:shd w:val="clear" w:color="auto" w:fill="00FF00"/>
                <w:lang w:val="fr-FR"/>
              </w:rPr>
            </w:pPr>
            <w:r w:rsidRPr="00B46388">
              <w:rPr>
                <w:highlight w:val="lightGray"/>
                <w:shd w:val="clear" w:color="auto" w:fill="00FF00"/>
                <w:lang w:val="fr-FR"/>
              </w:rPr>
              <w:t>Réponse uniquement sur la base des paramètres effectivement reconnus</w:t>
            </w:r>
          </w:p>
        </w:tc>
      </w:tr>
    </w:tbl>
    <w:p w14:paraId="211EDC02" w14:textId="77777777" w:rsidR="00F306BD" w:rsidRPr="00B46388" w:rsidRDefault="00FF7D19" w:rsidP="005B6D30">
      <w:pPr>
        <w:spacing w:before="240"/>
        <w:rPr>
          <w:highlight w:val="lightGray"/>
          <w:lang w:val="fr-FR"/>
        </w:rPr>
      </w:pPr>
      <w:r w:rsidRPr="00B46388">
        <w:rPr>
          <w:highlight w:val="lightGray"/>
          <w:lang w:val="fr-FR"/>
        </w:rPr>
        <w:t xml:space="preserve">Il n'y a pas d'obligation pour un système d'être en mesure de remonter chacune de ces erreurs.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F306BD" w:rsidRPr="00E32CB2" w14:paraId="44F73724" w14:textId="77777777" w:rsidTr="00173DCB">
        <w:tc>
          <w:tcPr>
            <w:tcW w:w="709" w:type="dxa"/>
            <w:shd w:val="clear" w:color="auto" w:fill="auto"/>
            <w:vAlign w:val="center"/>
          </w:tcPr>
          <w:p w14:paraId="37EAF0B3" w14:textId="77777777" w:rsidR="00F306BD" w:rsidRPr="00173DCB" w:rsidRDefault="00F306BD" w:rsidP="00955754">
            <w:pPr>
              <w:jc w:val="both"/>
              <w:rPr>
                <w:lang w:val="fr-FR"/>
              </w:rPr>
            </w:pPr>
            <w:r w:rsidRPr="00173DCB">
              <w:rPr>
                <w:lang w:val="fr-FR"/>
              </w:rPr>
              <w:t>R31</w:t>
            </w:r>
          </w:p>
        </w:tc>
        <w:tc>
          <w:tcPr>
            <w:tcW w:w="9639" w:type="dxa"/>
            <w:shd w:val="clear" w:color="auto" w:fill="auto"/>
            <w:vAlign w:val="center"/>
          </w:tcPr>
          <w:p w14:paraId="4B20D0CD" w14:textId="77777777" w:rsidR="00F306BD" w:rsidRPr="00173DCB" w:rsidRDefault="00F306BD" w:rsidP="00955754">
            <w:pPr>
              <w:spacing w:after="0"/>
              <w:jc w:val="both"/>
              <w:rPr>
                <w:highlight w:val="lightGray"/>
                <w:shd w:val="clear" w:color="auto" w:fill="00FF00"/>
                <w:lang w:val="fr-FR"/>
              </w:rPr>
            </w:pPr>
            <w:r w:rsidRPr="00173DCB">
              <w:rPr>
                <w:highlight w:val="lightGray"/>
                <w:shd w:val="clear" w:color="auto" w:fill="00FF00"/>
                <w:lang w:val="fr-FR"/>
              </w:rPr>
              <w:t>Toutefois, en cas d'anomalie, les systèmes devront s'astreindre à utiliser le code correspondant au problème rencontré pour le signaler (et ce en rapport avec leurs capacités et limitations de détection d'anomalie, ce qui signifie qu'ils ne sont pas tenus de remonter une erreur qu'ils ne savent pas identifier).</w:t>
            </w:r>
          </w:p>
        </w:tc>
      </w:tr>
      <w:tr w:rsidR="00F306BD" w:rsidRPr="00E32CB2" w14:paraId="5E9E7F88" w14:textId="77777777" w:rsidTr="00173DCB">
        <w:tc>
          <w:tcPr>
            <w:tcW w:w="709" w:type="dxa"/>
            <w:shd w:val="clear" w:color="auto" w:fill="auto"/>
            <w:vAlign w:val="center"/>
          </w:tcPr>
          <w:p w14:paraId="5B0B44C8" w14:textId="77777777" w:rsidR="00F306BD" w:rsidRPr="00173DCB" w:rsidRDefault="00F306BD" w:rsidP="00955754">
            <w:pPr>
              <w:jc w:val="both"/>
              <w:rPr>
                <w:lang w:val="fr-FR"/>
              </w:rPr>
            </w:pPr>
            <w:r w:rsidRPr="00173DCB">
              <w:rPr>
                <w:lang w:val="fr-FR"/>
              </w:rPr>
              <w:t>R32</w:t>
            </w:r>
          </w:p>
        </w:tc>
        <w:tc>
          <w:tcPr>
            <w:tcW w:w="9639" w:type="dxa"/>
            <w:shd w:val="clear" w:color="auto" w:fill="auto"/>
            <w:vAlign w:val="center"/>
          </w:tcPr>
          <w:p w14:paraId="5A5A8B4A" w14:textId="77777777" w:rsidR="00F306BD" w:rsidRPr="00173DCB" w:rsidRDefault="00F306BD" w:rsidP="00955754">
            <w:pPr>
              <w:spacing w:after="0"/>
              <w:jc w:val="both"/>
              <w:rPr>
                <w:highlight w:val="lightGray"/>
                <w:shd w:val="clear" w:color="auto" w:fill="00FF00"/>
                <w:lang w:val="fr-FR"/>
              </w:rPr>
            </w:pPr>
            <w:r w:rsidRPr="00173DCB">
              <w:rPr>
                <w:highlight w:val="lightGray"/>
                <w:shd w:val="clear" w:color="auto" w:fill="00FF00"/>
                <w:lang w:val="fr-FR"/>
              </w:rPr>
              <w:t xml:space="preserve">Les erreurs rencontrées devront de plus être conservées dans des fichiers (fichier type « log ») tant au niveau des systèmes serveurs que des systèmes clients, de façon à permettre une analyse « post-mortem » et d’envisager d'éventuels correctifs ultérieurs. </w:t>
            </w:r>
          </w:p>
        </w:tc>
      </w:tr>
      <w:tr w:rsidR="00F306BD" w:rsidRPr="00E32CB2" w14:paraId="6FEF0CFF" w14:textId="77777777" w:rsidTr="00173DCB">
        <w:tc>
          <w:tcPr>
            <w:tcW w:w="709" w:type="dxa"/>
            <w:shd w:val="clear" w:color="auto" w:fill="auto"/>
            <w:vAlign w:val="center"/>
          </w:tcPr>
          <w:p w14:paraId="018F6298" w14:textId="77777777" w:rsidR="00F306BD" w:rsidRPr="00173DCB" w:rsidRDefault="00F306BD" w:rsidP="00955754">
            <w:pPr>
              <w:jc w:val="both"/>
              <w:rPr>
                <w:lang w:val="fr-FR"/>
              </w:rPr>
            </w:pPr>
            <w:r w:rsidRPr="00173DCB">
              <w:rPr>
                <w:lang w:val="fr-FR"/>
              </w:rPr>
              <w:t>R33</w:t>
            </w:r>
          </w:p>
        </w:tc>
        <w:tc>
          <w:tcPr>
            <w:tcW w:w="9639" w:type="dxa"/>
            <w:shd w:val="clear" w:color="auto" w:fill="auto"/>
            <w:vAlign w:val="center"/>
          </w:tcPr>
          <w:p w14:paraId="74C6210E" w14:textId="77777777" w:rsidR="00F306BD" w:rsidRPr="00173DCB" w:rsidRDefault="00F306BD" w:rsidP="00955754">
            <w:pPr>
              <w:spacing w:after="0"/>
              <w:jc w:val="both"/>
              <w:rPr>
                <w:highlight w:val="lightGray"/>
                <w:shd w:val="clear" w:color="auto" w:fill="00FF00"/>
                <w:lang w:val="fr-FR"/>
              </w:rPr>
            </w:pPr>
            <w:r w:rsidRPr="00173DCB">
              <w:rPr>
                <w:highlight w:val="lightGray"/>
                <w:shd w:val="clear" w:color="auto" w:fill="00FF00"/>
                <w:lang w:val="fr-FR"/>
              </w:rPr>
              <w:t xml:space="preserve">La durée minimale de conservation des fichiers « log » sera définie dans le cadre des projets ; on peut toutefois considérer que </w:t>
            </w:r>
            <w:r w:rsidRPr="00173DCB">
              <w:rPr>
                <w:b/>
                <w:highlight w:val="lightGray"/>
                <w:shd w:val="clear" w:color="auto" w:fill="00FF00"/>
                <w:lang w:val="fr-FR"/>
              </w:rPr>
              <w:t>3</w:t>
            </w:r>
            <w:r w:rsidRPr="00173DCB">
              <w:rPr>
                <w:highlight w:val="lightGray"/>
                <w:shd w:val="clear" w:color="auto" w:fill="00FF00"/>
                <w:lang w:val="fr-FR"/>
              </w:rPr>
              <w:t xml:space="preserve"> mois est une valeur acceptable et </w:t>
            </w:r>
            <w:r w:rsidRPr="00173DCB">
              <w:rPr>
                <w:b/>
                <w:highlight w:val="lightGray"/>
                <w:shd w:val="clear" w:color="auto" w:fill="00FF00"/>
                <w:lang w:val="fr-FR"/>
              </w:rPr>
              <w:t>1</w:t>
            </w:r>
            <w:r w:rsidRPr="00173DCB">
              <w:rPr>
                <w:highlight w:val="lightGray"/>
                <w:shd w:val="clear" w:color="auto" w:fill="00FF00"/>
                <w:lang w:val="fr-FR"/>
              </w:rPr>
              <w:t xml:space="preserve"> an une valeur maximale.</w:t>
            </w:r>
          </w:p>
        </w:tc>
      </w:tr>
    </w:tbl>
    <w:p w14:paraId="40D28235" w14:textId="77777777" w:rsidR="00FF7D19" w:rsidRPr="00FF7D19" w:rsidRDefault="00FF7D19" w:rsidP="00DD1A8E">
      <w:pPr>
        <w:spacing w:before="120"/>
        <w:jc w:val="both"/>
        <w:rPr>
          <w:lang w:val="fr-FR"/>
        </w:rPr>
      </w:pPr>
      <w:r w:rsidRPr="00F306BD">
        <w:rPr>
          <w:highlight w:val="lightGray"/>
          <w:lang w:val="fr-FR"/>
        </w:rPr>
        <w:t>La remontée d'erreur n'a en effet d'intérêt que si on l’utilise pour comprendre et corriger les causes des anomalies. Cela implique que ces erreurs soient reçues et traitées par les équipes d’exploitation puis dispatchées, après une première analyse, vers les partenaires, les industriels ou tout intervenant susceptible d’y apporter un remède.</w:t>
      </w:r>
      <w:r w:rsidRPr="00FF7D19">
        <w:rPr>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F306BD" w:rsidRPr="00E32CB2" w14:paraId="4A4FEEAD" w14:textId="77777777" w:rsidTr="00173DCB">
        <w:tc>
          <w:tcPr>
            <w:tcW w:w="709" w:type="dxa"/>
            <w:shd w:val="clear" w:color="auto" w:fill="auto"/>
            <w:vAlign w:val="center"/>
          </w:tcPr>
          <w:p w14:paraId="66D9F08F" w14:textId="77777777" w:rsidR="00F306BD" w:rsidRPr="00173DCB" w:rsidRDefault="00F306BD" w:rsidP="00955754">
            <w:pPr>
              <w:jc w:val="both"/>
              <w:rPr>
                <w:lang w:val="fr-FR"/>
              </w:rPr>
            </w:pPr>
            <w:r w:rsidRPr="00173DCB">
              <w:rPr>
                <w:lang w:val="fr-FR"/>
              </w:rPr>
              <w:t>R34</w:t>
            </w:r>
          </w:p>
        </w:tc>
        <w:tc>
          <w:tcPr>
            <w:tcW w:w="9639" w:type="dxa"/>
            <w:shd w:val="clear" w:color="auto" w:fill="auto"/>
            <w:vAlign w:val="center"/>
          </w:tcPr>
          <w:p w14:paraId="51EE9ED3" w14:textId="77777777" w:rsidR="00F306BD" w:rsidRPr="00173DCB" w:rsidRDefault="00F306BD" w:rsidP="00955754">
            <w:pPr>
              <w:spacing w:after="0"/>
              <w:jc w:val="both"/>
              <w:rPr>
                <w:highlight w:val="lightGray"/>
                <w:shd w:val="clear" w:color="auto" w:fill="00FF00"/>
                <w:lang w:val="fr-FR"/>
              </w:rPr>
            </w:pPr>
            <w:r w:rsidRPr="00173DCB">
              <w:rPr>
                <w:highlight w:val="lightGray"/>
                <w:shd w:val="clear" w:color="auto" w:fill="00FF00"/>
                <w:lang w:val="fr-FR"/>
              </w:rPr>
              <w:t xml:space="preserve">Dans le cas </w:t>
            </w:r>
            <w:proofErr w:type="spellStart"/>
            <w:r w:rsidRPr="00173DCB">
              <w:rPr>
                <w:highlight w:val="lightGray"/>
                <w:shd w:val="clear" w:color="auto" w:fill="00FF00"/>
                <w:lang w:val="fr-FR"/>
              </w:rPr>
              <w:t>ou</w:t>
            </w:r>
            <w:proofErr w:type="spellEnd"/>
            <w:r w:rsidRPr="00173DCB">
              <w:rPr>
                <w:highlight w:val="lightGray"/>
                <w:shd w:val="clear" w:color="auto" w:fill="00FF00"/>
                <w:lang w:val="fr-FR"/>
              </w:rPr>
              <w:t xml:space="preserve"> une requête ne reçoit pas de réponse, une erreur pourra être déclarée. Cette anomalie sera mentionnée dans le « log » d'erreur du client. Le délai d'attente (« timeout » avant identification d'une panne) est fixé par défaut à une minute (cette valeur « par défaut » pourra être ajustée localement, notamment au regard du délai « normal » de rafraîchissement des données). </w:t>
            </w:r>
          </w:p>
        </w:tc>
      </w:tr>
      <w:tr w:rsidR="00F306BD" w:rsidRPr="00E32CB2" w14:paraId="41CCAFEF" w14:textId="77777777" w:rsidTr="00173DCB">
        <w:tc>
          <w:tcPr>
            <w:tcW w:w="709" w:type="dxa"/>
            <w:shd w:val="clear" w:color="auto" w:fill="auto"/>
            <w:vAlign w:val="center"/>
          </w:tcPr>
          <w:p w14:paraId="77843D82" w14:textId="77777777" w:rsidR="00F306BD" w:rsidRPr="00173DCB" w:rsidRDefault="00F306BD" w:rsidP="00955754">
            <w:pPr>
              <w:jc w:val="both"/>
              <w:rPr>
                <w:lang w:val="fr-FR"/>
              </w:rPr>
            </w:pPr>
            <w:r w:rsidRPr="00173DCB">
              <w:rPr>
                <w:lang w:val="fr-FR"/>
              </w:rPr>
              <w:t>R35</w:t>
            </w:r>
          </w:p>
        </w:tc>
        <w:tc>
          <w:tcPr>
            <w:tcW w:w="9639" w:type="dxa"/>
            <w:shd w:val="clear" w:color="auto" w:fill="auto"/>
            <w:vAlign w:val="center"/>
          </w:tcPr>
          <w:p w14:paraId="27389C30" w14:textId="77777777" w:rsidR="00F306BD" w:rsidRPr="00173DCB" w:rsidRDefault="00F306BD" w:rsidP="00955754">
            <w:pPr>
              <w:spacing w:after="0"/>
              <w:jc w:val="both"/>
              <w:rPr>
                <w:highlight w:val="lightGray"/>
                <w:shd w:val="clear" w:color="auto" w:fill="00FF00"/>
                <w:lang w:val="fr-FR"/>
              </w:rPr>
            </w:pPr>
            <w:r w:rsidRPr="00173DCB">
              <w:rPr>
                <w:i/>
                <w:highlight w:val="lightGray"/>
                <w:shd w:val="clear" w:color="auto" w:fill="00FF00"/>
                <w:lang w:val="fr-FR"/>
              </w:rPr>
              <w:t>ATTENTION</w:t>
            </w:r>
            <w:r w:rsidRPr="00173DCB">
              <w:rPr>
                <w:highlight w:val="lightGray"/>
                <w:shd w:val="clear" w:color="auto" w:fill="00FF00"/>
                <w:lang w:val="fr-FR"/>
              </w:rPr>
              <w:t> : il est tout à fait possible que la réponse arrive finalement, mais après le délai imparti, le système client pourra alors décider de la prendre en compte ou de l'ignorer (à définir localement dans l'implémentation du système).</w:t>
            </w:r>
          </w:p>
        </w:tc>
      </w:tr>
    </w:tbl>
    <w:p w14:paraId="64863D23" w14:textId="77777777" w:rsidR="00FF7D19" w:rsidRPr="00F306BD" w:rsidRDefault="00FF7D19" w:rsidP="00955754">
      <w:pPr>
        <w:pStyle w:val="Titre3"/>
        <w:jc w:val="both"/>
      </w:pPr>
      <w:bookmarkStart w:id="195" w:name="_Toc247947860"/>
      <w:bookmarkStart w:id="196" w:name="_Toc358727347"/>
      <w:bookmarkStart w:id="197" w:name="_Toc444249773"/>
      <w:bookmarkStart w:id="198" w:name="_Toc444251863"/>
      <w:bookmarkStart w:id="199" w:name="_Toc5293774"/>
      <w:bookmarkStart w:id="200" w:name="_Toc171948515"/>
      <w:r w:rsidRPr="00F306BD">
        <w:t xml:space="preserve">Identification des services </w:t>
      </w:r>
      <w:proofErr w:type="spellStart"/>
      <w:r w:rsidRPr="00F306BD">
        <w:t>disponibles</w:t>
      </w:r>
      <w:bookmarkEnd w:id="195"/>
      <w:bookmarkEnd w:id="196"/>
      <w:bookmarkEnd w:id="197"/>
      <w:bookmarkEnd w:id="198"/>
      <w:bookmarkEnd w:id="199"/>
      <w:proofErr w:type="spellEnd"/>
    </w:p>
    <w:bookmarkEnd w:id="200"/>
    <w:p w14:paraId="0CE45557" w14:textId="77777777" w:rsidR="00FF7D19" w:rsidRPr="00F306BD" w:rsidRDefault="00FF7D19" w:rsidP="00955754">
      <w:pPr>
        <w:jc w:val="both"/>
        <w:rPr>
          <w:highlight w:val="lightGray"/>
          <w:shd w:val="clear" w:color="auto" w:fill="00FF00"/>
          <w:lang w:val="fr-FR"/>
        </w:rPr>
      </w:pPr>
      <w:r w:rsidRPr="00F306BD">
        <w:rPr>
          <w:highlight w:val="lightGray"/>
          <w:shd w:val="clear" w:color="auto" w:fill="00FF00"/>
          <w:lang w:val="fr-FR"/>
        </w:rPr>
        <w:t xml:space="preserve">La norme SIRI offre la possibilité de demander à un système la liste des services qu'il implémente (ceux qu’ils doivent normalement implémenter, indépendamment des éventuelles pannes), ce qui peut s'avérer utile du fait du caractère </w:t>
      </w:r>
      <w:proofErr w:type="spellStart"/>
      <w:r w:rsidRPr="00F306BD">
        <w:rPr>
          <w:highlight w:val="lightGray"/>
          <w:shd w:val="clear" w:color="auto" w:fill="00FF00"/>
          <w:lang w:val="fr-FR"/>
        </w:rPr>
        <w:t>facultif</w:t>
      </w:r>
      <w:proofErr w:type="spellEnd"/>
      <w:r w:rsidRPr="00F306BD">
        <w:rPr>
          <w:highlight w:val="lightGray"/>
          <w:shd w:val="clear" w:color="auto" w:fill="00FF00"/>
          <w:lang w:val="fr-FR"/>
        </w:rPr>
        <w:t xml:space="preserve"> d'implémentation de certains services (se référer à </w:t>
      </w:r>
      <w:r w:rsidRPr="00285D04">
        <w:rPr>
          <w:highlight w:val="lightGray"/>
          <w:shd w:val="clear" w:color="auto" w:fill="00FF00"/>
          <w:lang w:val="fr-FR"/>
        </w:rPr>
        <w:t xml:space="preserve">la </w:t>
      </w:r>
      <w:r w:rsidRPr="00BD623C">
        <w:rPr>
          <w:highlight w:val="lightGray"/>
          <w:shd w:val="clear" w:color="auto" w:fill="00FF00"/>
          <w:lang w:val="fr-FR"/>
        </w:rPr>
        <w:t xml:space="preserve">partie 1 </w:t>
      </w:r>
      <w:r w:rsidRPr="00F306BD">
        <w:rPr>
          <w:highlight w:val="lightGray"/>
          <w:shd w:val="clear" w:color="auto" w:fill="00FF00"/>
          <w:lang w:val="fr-FR"/>
        </w:rPr>
        <w:t>pour la liste des services à caractère obligatoire ou facultatif).</w:t>
      </w:r>
    </w:p>
    <w:p w14:paraId="2EAA941E" w14:textId="545288AD" w:rsidR="00FF7D19" w:rsidRPr="00F306BD" w:rsidRDefault="00FF7D19" w:rsidP="00955754">
      <w:pPr>
        <w:jc w:val="both"/>
        <w:rPr>
          <w:highlight w:val="lightGray"/>
          <w:shd w:val="clear" w:color="auto" w:fill="00FF00"/>
          <w:lang w:val="fr-FR"/>
        </w:rPr>
      </w:pPr>
      <w:r w:rsidRPr="00F306BD">
        <w:rPr>
          <w:highlight w:val="lightGray"/>
          <w:shd w:val="clear" w:color="auto" w:fill="00FF00"/>
          <w:lang w:val="fr-FR"/>
        </w:rPr>
        <w:t xml:space="preserve">Il peut être utile pour des systèmes concentrateurs de pouvoir demander à un système distant les services qu'il implémente et ainsi se configurer automatiquement pour la gestion de l'échange. </w:t>
      </w:r>
    </w:p>
    <w:p w14:paraId="61010E80" w14:textId="77777777" w:rsidR="00FF7D19" w:rsidRPr="00F306BD" w:rsidRDefault="00FF7D19" w:rsidP="00955754">
      <w:pPr>
        <w:jc w:val="both"/>
        <w:rPr>
          <w:highlight w:val="lightGray"/>
          <w:shd w:val="clear" w:color="auto" w:fill="00FF00"/>
          <w:lang w:val="fr-FR"/>
        </w:rPr>
      </w:pPr>
      <w:r w:rsidRPr="00F306BD">
        <w:rPr>
          <w:highlight w:val="lightGray"/>
          <w:shd w:val="clear" w:color="auto" w:fill="00FF00"/>
          <w:lang w:val="fr-FR"/>
        </w:rPr>
        <w:t xml:space="preserve">Toutefois, cela peut aussi être réalisé au travers d'un simple mécanisme de configuration du serveur, qui sera de toute façon indispensable pour identifier la liste des serveurs SIRI à contacter (il suffit alors, pour chaque serveur, de préciser la liste des services disponibles).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F306BD" w:rsidRPr="00E32CB2" w14:paraId="32C9ECC5" w14:textId="77777777" w:rsidTr="00173DCB">
        <w:tc>
          <w:tcPr>
            <w:tcW w:w="709" w:type="dxa"/>
            <w:shd w:val="clear" w:color="auto" w:fill="auto"/>
            <w:vAlign w:val="center"/>
          </w:tcPr>
          <w:p w14:paraId="009628E8" w14:textId="77777777" w:rsidR="00F306BD" w:rsidRPr="00173DCB" w:rsidRDefault="00F306BD" w:rsidP="00955754">
            <w:pPr>
              <w:jc w:val="both"/>
              <w:rPr>
                <w:lang w:val="fr-FR"/>
              </w:rPr>
            </w:pPr>
            <w:r w:rsidRPr="00173DCB">
              <w:rPr>
                <w:lang w:val="fr-FR"/>
              </w:rPr>
              <w:t>R36</w:t>
            </w:r>
          </w:p>
        </w:tc>
        <w:tc>
          <w:tcPr>
            <w:tcW w:w="9639" w:type="dxa"/>
            <w:shd w:val="clear" w:color="auto" w:fill="auto"/>
            <w:vAlign w:val="center"/>
          </w:tcPr>
          <w:p w14:paraId="1BAC0F0B" w14:textId="77777777" w:rsidR="00F306BD" w:rsidRPr="00173DCB" w:rsidRDefault="00F306BD" w:rsidP="00955754">
            <w:pPr>
              <w:spacing w:after="0"/>
              <w:jc w:val="both"/>
              <w:rPr>
                <w:shd w:val="clear" w:color="auto" w:fill="00FF00"/>
                <w:lang w:val="fr-FR"/>
              </w:rPr>
            </w:pPr>
            <w:r w:rsidRPr="00173DCB">
              <w:rPr>
                <w:highlight w:val="lightGray"/>
                <w:shd w:val="clear" w:color="auto" w:fill="00FF00"/>
                <w:lang w:val="fr-FR"/>
              </w:rPr>
              <w:t>De façon à ne pas alourdir le développement des systèmes la possibilité de « </w:t>
            </w:r>
            <w:proofErr w:type="spellStart"/>
            <w:r w:rsidRPr="00173DCB">
              <w:rPr>
                <w:b/>
                <w:highlight w:val="lightGray"/>
                <w:shd w:val="clear" w:color="auto" w:fill="00FF00"/>
                <w:lang w:val="fr-FR"/>
              </w:rPr>
              <w:t>Capability</w:t>
            </w:r>
            <w:proofErr w:type="spellEnd"/>
            <w:r w:rsidRPr="00173DCB">
              <w:rPr>
                <w:b/>
                <w:highlight w:val="lightGray"/>
                <w:shd w:val="clear" w:color="auto" w:fill="00FF00"/>
                <w:lang w:val="fr-FR"/>
              </w:rPr>
              <w:t xml:space="preserve"> Checking</w:t>
            </w:r>
            <w:r w:rsidRPr="00173DCB">
              <w:rPr>
                <w:highlight w:val="lightGray"/>
                <w:shd w:val="clear" w:color="auto" w:fill="00FF00"/>
                <w:lang w:val="fr-FR"/>
              </w:rPr>
              <w:t xml:space="preserve"> » proposée par SIRI n'est pas retenue, au profit d'un système non dynamique basé sur des fichiers de configuration (l'aspect dynamique et automatique ne présente pas d'intérêt particulier dans le </w:t>
            </w:r>
            <w:proofErr w:type="gramStart"/>
            <w:r w:rsidRPr="00173DCB">
              <w:rPr>
                <w:highlight w:val="lightGray"/>
                <w:shd w:val="clear" w:color="auto" w:fill="00FF00"/>
                <w:lang w:val="fr-FR"/>
              </w:rPr>
              <w:t>cadre  France</w:t>
            </w:r>
            <w:proofErr w:type="gramEnd"/>
            <w:r w:rsidRPr="00173DCB">
              <w:rPr>
                <w:highlight w:val="lightGray"/>
                <w:shd w:val="clear" w:color="auto" w:fill="00FF00"/>
                <w:lang w:val="fr-FR"/>
              </w:rPr>
              <w:t>).</w:t>
            </w:r>
          </w:p>
        </w:tc>
      </w:tr>
    </w:tbl>
    <w:p w14:paraId="078D0365" w14:textId="77777777" w:rsidR="00FF7D19" w:rsidRPr="00291100" w:rsidRDefault="00FF7D19" w:rsidP="00955754">
      <w:pPr>
        <w:pStyle w:val="Titre3"/>
        <w:jc w:val="both"/>
      </w:pPr>
      <w:bookmarkStart w:id="201" w:name="_Toc247947861"/>
      <w:bookmarkStart w:id="202" w:name="_Toc358727348"/>
      <w:bookmarkStart w:id="203" w:name="_Toc444249774"/>
      <w:bookmarkStart w:id="204" w:name="_Toc444251864"/>
      <w:bookmarkStart w:id="205" w:name="_Toc5293775"/>
      <w:bookmarkStart w:id="206" w:name="_Toc171948516"/>
      <w:r w:rsidRPr="00291100">
        <w:lastRenderedPageBreak/>
        <w:t>Compression</w:t>
      </w:r>
      <w:bookmarkEnd w:id="201"/>
      <w:bookmarkEnd w:id="202"/>
      <w:bookmarkEnd w:id="203"/>
      <w:bookmarkEnd w:id="204"/>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91100" w:rsidRPr="00E32CB2" w14:paraId="253254C7" w14:textId="77777777" w:rsidTr="00173DCB">
        <w:tc>
          <w:tcPr>
            <w:tcW w:w="709" w:type="dxa"/>
            <w:shd w:val="clear" w:color="auto" w:fill="auto"/>
            <w:vAlign w:val="center"/>
          </w:tcPr>
          <w:bookmarkEnd w:id="206"/>
          <w:p w14:paraId="47C7EFE7" w14:textId="77777777" w:rsidR="00291100" w:rsidRPr="00173DCB" w:rsidRDefault="00291100" w:rsidP="00955754">
            <w:pPr>
              <w:jc w:val="both"/>
              <w:rPr>
                <w:lang w:val="fr-FR"/>
              </w:rPr>
            </w:pPr>
            <w:r w:rsidRPr="00173DCB">
              <w:rPr>
                <w:lang w:val="fr-FR"/>
              </w:rPr>
              <w:t>R37</w:t>
            </w:r>
          </w:p>
        </w:tc>
        <w:tc>
          <w:tcPr>
            <w:tcW w:w="9639" w:type="dxa"/>
            <w:shd w:val="clear" w:color="auto" w:fill="auto"/>
            <w:vAlign w:val="center"/>
          </w:tcPr>
          <w:p w14:paraId="5C4B4792" w14:textId="77777777" w:rsidR="00291100" w:rsidRPr="00173DCB" w:rsidRDefault="00291100" w:rsidP="00955754">
            <w:pPr>
              <w:spacing w:after="0"/>
              <w:jc w:val="both"/>
              <w:rPr>
                <w:highlight w:val="lightGray"/>
                <w:shd w:val="clear" w:color="auto" w:fill="00FF00"/>
                <w:lang w:val="fr-FR"/>
              </w:rPr>
            </w:pPr>
            <w:r w:rsidRPr="00173DCB">
              <w:rPr>
                <w:highlight w:val="lightGray"/>
                <w:shd w:val="clear" w:color="auto" w:fill="00FF00"/>
                <w:lang w:val="fr-FR"/>
              </w:rPr>
              <w:t xml:space="preserve">De façon à limiter la taille des messages, une compression de type </w:t>
            </w:r>
            <w:proofErr w:type="spellStart"/>
            <w:r w:rsidRPr="00173DCB">
              <w:rPr>
                <w:highlight w:val="lightGray"/>
                <w:shd w:val="clear" w:color="auto" w:fill="00FF00"/>
                <w:lang w:val="fr-FR"/>
              </w:rPr>
              <w:t>Gzip</w:t>
            </w:r>
            <w:proofErr w:type="spellEnd"/>
            <w:r w:rsidRPr="00173DCB">
              <w:rPr>
                <w:highlight w:val="lightGray"/>
                <w:shd w:val="clear" w:color="auto" w:fill="00FF00"/>
                <w:lang w:val="fr-FR"/>
              </w:rPr>
              <w:t xml:space="preserve"> (proposée par SIRI) sera utilisée. </w:t>
            </w:r>
          </w:p>
          <w:p w14:paraId="4F059BAE" w14:textId="77777777" w:rsidR="00291100" w:rsidRPr="00173DCB" w:rsidRDefault="00291100" w:rsidP="00955754">
            <w:pPr>
              <w:spacing w:after="0"/>
              <w:jc w:val="both"/>
              <w:rPr>
                <w:highlight w:val="lightGray"/>
                <w:lang w:val="fr-FR"/>
              </w:rPr>
            </w:pPr>
            <w:r w:rsidRPr="00173DCB">
              <w:rPr>
                <w:highlight w:val="lightGray"/>
                <w:shd w:val="clear" w:color="auto" w:fill="00FF00"/>
                <w:lang w:val="fr-FR"/>
              </w:rPr>
              <w:t>Dans le contexte de l'utilisation de SOAP sur le protocole HTTP, elle sera mise en œuvre par les serveurs HTTP généralement par simple configuration.</w:t>
            </w:r>
            <w:bookmarkStart w:id="207" w:name="_Toc360462656"/>
            <w:bookmarkStart w:id="208" w:name="_Toc360462780"/>
            <w:bookmarkStart w:id="209" w:name="_Toc360462665"/>
            <w:bookmarkStart w:id="210" w:name="_Toc360462789"/>
            <w:bookmarkStart w:id="211" w:name="_Toc360462666"/>
            <w:bookmarkStart w:id="212" w:name="_Toc360462790"/>
            <w:bookmarkStart w:id="213" w:name="_Toc360462674"/>
            <w:bookmarkStart w:id="214" w:name="_Toc360462798"/>
            <w:bookmarkStart w:id="215" w:name="_Toc360462678"/>
            <w:bookmarkStart w:id="216" w:name="_Toc360462802"/>
            <w:bookmarkStart w:id="217" w:name="_Toc360462682"/>
            <w:bookmarkStart w:id="218" w:name="_Toc360462806"/>
            <w:bookmarkStart w:id="219" w:name="_Toc360462687"/>
            <w:bookmarkStart w:id="220" w:name="_Toc360462811"/>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tc>
      </w:tr>
    </w:tbl>
    <w:p w14:paraId="16EB25B8" w14:textId="77777777" w:rsidR="00291100" w:rsidRPr="00285D04" w:rsidRDefault="00291100" w:rsidP="00922ED9">
      <w:pPr>
        <w:pStyle w:val="Titre3"/>
      </w:pPr>
      <w:bookmarkStart w:id="221" w:name="_Toc5293776"/>
      <w:proofErr w:type="spellStart"/>
      <w:r w:rsidRPr="00285D04">
        <w:t>Encodage</w:t>
      </w:r>
      <w:proofErr w:type="spellEnd"/>
      <w:r w:rsidRPr="00285D04">
        <w:t xml:space="preserve"> des </w:t>
      </w:r>
      <w:proofErr w:type="spellStart"/>
      <w:r w:rsidRPr="00285D04">
        <w:t>caractères</w:t>
      </w:r>
      <w:bookmarkEnd w:id="22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91100" w:rsidRPr="00E32CB2" w14:paraId="7FF63013" w14:textId="77777777" w:rsidTr="00173DCB">
        <w:tc>
          <w:tcPr>
            <w:tcW w:w="709" w:type="dxa"/>
            <w:shd w:val="clear" w:color="auto" w:fill="auto"/>
            <w:vAlign w:val="center"/>
          </w:tcPr>
          <w:p w14:paraId="5612CC00" w14:textId="77777777" w:rsidR="00291100" w:rsidRPr="00173DCB" w:rsidRDefault="00291100" w:rsidP="00922ED9">
            <w:pPr>
              <w:rPr>
                <w:lang w:val="fr-FR"/>
              </w:rPr>
            </w:pPr>
            <w:r w:rsidRPr="00173DCB">
              <w:rPr>
                <w:lang w:val="fr-FR"/>
              </w:rPr>
              <w:t>R38</w:t>
            </w:r>
          </w:p>
        </w:tc>
        <w:tc>
          <w:tcPr>
            <w:tcW w:w="9639" w:type="dxa"/>
            <w:shd w:val="clear" w:color="auto" w:fill="auto"/>
            <w:vAlign w:val="center"/>
          </w:tcPr>
          <w:p w14:paraId="2A28F2C5" w14:textId="77777777" w:rsidR="00291100" w:rsidRPr="00173DCB" w:rsidRDefault="00291100" w:rsidP="00955754">
            <w:pPr>
              <w:spacing w:after="0"/>
              <w:jc w:val="both"/>
              <w:rPr>
                <w:highlight w:val="lightGray"/>
                <w:shd w:val="clear" w:color="auto" w:fill="00FF00"/>
                <w:lang w:val="fr-FR"/>
              </w:rPr>
            </w:pPr>
            <w:r w:rsidRPr="00173DCB">
              <w:rPr>
                <w:highlight w:val="lightGray"/>
                <w:shd w:val="clear" w:color="auto" w:fill="00FF00"/>
                <w:lang w:val="fr-FR"/>
              </w:rPr>
              <w:t xml:space="preserve">Les différentes chaines de caractères présentent dans les données XML seront encodées exclusivement en UTF-8 (abréviation de l’anglais Universal </w:t>
            </w:r>
            <w:proofErr w:type="spellStart"/>
            <w:r w:rsidRPr="00173DCB">
              <w:rPr>
                <w:highlight w:val="lightGray"/>
                <w:shd w:val="clear" w:color="auto" w:fill="00FF00"/>
                <w:lang w:val="fr-FR"/>
              </w:rPr>
              <w:t>Character</w:t>
            </w:r>
            <w:proofErr w:type="spellEnd"/>
            <w:r w:rsidRPr="00173DCB">
              <w:rPr>
                <w:highlight w:val="lightGray"/>
                <w:shd w:val="clear" w:color="auto" w:fill="00FF00"/>
                <w:lang w:val="fr-FR"/>
              </w:rPr>
              <w:t xml:space="preserve"> Set Transformation Format - 8 bits sans Bit-</w:t>
            </w:r>
            <w:proofErr w:type="spellStart"/>
            <w:r w:rsidRPr="00173DCB">
              <w:rPr>
                <w:highlight w:val="lightGray"/>
                <w:shd w:val="clear" w:color="auto" w:fill="00FF00"/>
                <w:lang w:val="fr-FR"/>
              </w:rPr>
              <w:t>Order</w:t>
            </w:r>
            <w:proofErr w:type="spellEnd"/>
            <w:r w:rsidRPr="00173DCB">
              <w:rPr>
                <w:highlight w:val="lightGray"/>
                <w:shd w:val="clear" w:color="auto" w:fill="00FF00"/>
                <w:lang w:val="fr-FR"/>
              </w:rPr>
              <w:t xml:space="preserve">-Mark (BOM)). </w:t>
            </w:r>
          </w:p>
        </w:tc>
      </w:tr>
    </w:tbl>
    <w:p w14:paraId="229F582B" w14:textId="77777777" w:rsidR="00FF7D19" w:rsidRPr="00291100" w:rsidRDefault="00FF7D19" w:rsidP="00DD1A8E">
      <w:pPr>
        <w:spacing w:before="120"/>
        <w:jc w:val="both"/>
        <w:rPr>
          <w:highlight w:val="lightGray"/>
          <w:lang w:val="fr-FR" w:eastAsia="ja-JP"/>
        </w:rPr>
      </w:pPr>
      <w:proofErr w:type="spellStart"/>
      <w:r w:rsidRPr="00291100">
        <w:rPr>
          <w:highlight w:val="lightGray"/>
          <w:shd w:val="clear" w:color="auto" w:fill="00FF00"/>
          <w:lang w:val="fr-FR"/>
        </w:rPr>
        <w:t>Tehchniquement</w:t>
      </w:r>
      <w:proofErr w:type="spellEnd"/>
      <w:r w:rsidRPr="00291100">
        <w:rPr>
          <w:highlight w:val="lightGray"/>
          <w:shd w:val="clear" w:color="auto" w:fill="00FF00"/>
          <w:lang w:val="fr-FR"/>
        </w:rPr>
        <w:t xml:space="preserve"> cela se traduira, si l'on souhaite être explicite, par un "</w:t>
      </w:r>
      <w:r w:rsidRPr="00291100">
        <w:rPr>
          <w:highlight w:val="lightGray"/>
          <w:lang w:val="fr-FR"/>
        </w:rPr>
        <w:t xml:space="preserve"> </w:t>
      </w:r>
      <w:proofErr w:type="gramStart"/>
      <w:r w:rsidRPr="00291100">
        <w:rPr>
          <w:rStyle w:val="highlt"/>
          <w:rFonts w:ascii="Courier New" w:hAnsi="Courier New" w:cs="Courier New"/>
          <w:b/>
          <w:color w:val="0070C0"/>
          <w:highlight w:val="lightGray"/>
          <w:lang w:val="fr-FR"/>
        </w:rPr>
        <w:t>&lt;</w:t>
      </w:r>
      <w:r w:rsidRPr="00291100">
        <w:rPr>
          <w:rStyle w:val="highele"/>
          <w:rFonts w:ascii="Courier New" w:hAnsi="Courier New" w:cs="Courier New"/>
          <w:b/>
          <w:color w:val="C00000"/>
          <w:highlight w:val="lightGray"/>
          <w:lang w:val="fr-FR"/>
        </w:rPr>
        <w:t>?</w:t>
      </w:r>
      <w:proofErr w:type="gramEnd"/>
      <w:r w:rsidRPr="00291100">
        <w:rPr>
          <w:rStyle w:val="highele"/>
          <w:rFonts w:ascii="Courier New" w:hAnsi="Courier New" w:cs="Courier New"/>
          <w:b/>
          <w:color w:val="C00000"/>
          <w:highlight w:val="lightGray"/>
          <w:lang w:val="fr-FR"/>
        </w:rPr>
        <w:t>xml</w:t>
      </w:r>
      <w:r w:rsidRPr="00291100">
        <w:rPr>
          <w:rFonts w:ascii="Courier New" w:hAnsi="Courier New" w:cs="Courier New"/>
          <w:b/>
          <w:highlight w:val="lightGray"/>
          <w:lang w:val="fr-FR"/>
        </w:rPr>
        <w:t xml:space="preserve"> </w:t>
      </w:r>
      <w:r w:rsidRPr="00291100">
        <w:rPr>
          <w:rStyle w:val="highatt"/>
          <w:rFonts w:ascii="Courier New" w:hAnsi="Courier New" w:cs="Courier New"/>
          <w:b/>
          <w:color w:val="FF0000"/>
          <w:highlight w:val="lightGray"/>
          <w:lang w:val="fr-FR"/>
        </w:rPr>
        <w:t>version=</w:t>
      </w:r>
      <w:r w:rsidRPr="00291100">
        <w:rPr>
          <w:rStyle w:val="highval"/>
          <w:rFonts w:ascii="Courier New" w:hAnsi="Courier New" w:cs="Courier New"/>
          <w:b/>
          <w:color w:val="0070C0"/>
          <w:highlight w:val="lightGray"/>
          <w:lang w:val="fr-FR"/>
        </w:rPr>
        <w:t>"1.0"</w:t>
      </w:r>
      <w:r w:rsidRPr="00291100">
        <w:rPr>
          <w:rFonts w:ascii="Courier New" w:hAnsi="Courier New" w:cs="Courier New"/>
          <w:b/>
          <w:highlight w:val="lightGray"/>
          <w:lang w:val="fr-FR"/>
        </w:rPr>
        <w:t xml:space="preserve"> </w:t>
      </w:r>
      <w:proofErr w:type="spellStart"/>
      <w:r w:rsidRPr="00291100">
        <w:rPr>
          <w:rStyle w:val="highatt"/>
          <w:rFonts w:ascii="Courier New" w:hAnsi="Courier New" w:cs="Courier New"/>
          <w:b/>
          <w:color w:val="FF0000"/>
          <w:highlight w:val="lightGray"/>
          <w:lang w:val="fr-FR"/>
        </w:rPr>
        <w:t>encoding</w:t>
      </w:r>
      <w:proofErr w:type="spellEnd"/>
      <w:r w:rsidRPr="00291100">
        <w:rPr>
          <w:rStyle w:val="highatt"/>
          <w:rFonts w:ascii="Courier New" w:hAnsi="Courier New" w:cs="Courier New"/>
          <w:b/>
          <w:color w:val="FF0000"/>
          <w:highlight w:val="lightGray"/>
          <w:lang w:val="fr-FR"/>
        </w:rPr>
        <w:t>=</w:t>
      </w:r>
      <w:r w:rsidRPr="00291100">
        <w:rPr>
          <w:rStyle w:val="highval"/>
          <w:rFonts w:ascii="Courier New" w:hAnsi="Courier New" w:cs="Courier New"/>
          <w:b/>
          <w:color w:val="0070C0"/>
          <w:highlight w:val="lightGray"/>
          <w:lang w:val="fr-FR"/>
        </w:rPr>
        <w:t>"UTF-8</w:t>
      </w:r>
      <w:r w:rsidRPr="00291100">
        <w:rPr>
          <w:rStyle w:val="lev"/>
          <w:rFonts w:ascii="Courier New" w:hAnsi="Courier New" w:cs="Courier New"/>
          <w:b w:val="0"/>
          <w:color w:val="0070C0"/>
          <w:highlight w:val="lightGray"/>
        </w:rPr>
        <w:t>"</w:t>
      </w:r>
      <w:r w:rsidRPr="00291100">
        <w:rPr>
          <w:rFonts w:ascii="Courier New" w:hAnsi="Courier New" w:cs="Courier New"/>
          <w:b/>
          <w:highlight w:val="lightGray"/>
          <w:lang w:val="fr-FR"/>
        </w:rPr>
        <w:t>?</w:t>
      </w:r>
      <w:r w:rsidRPr="00291100">
        <w:rPr>
          <w:rStyle w:val="highgt"/>
          <w:rFonts w:ascii="Courier New" w:hAnsi="Courier New" w:cs="Courier New"/>
          <w:b/>
          <w:color w:val="0070C0"/>
          <w:highlight w:val="lightGray"/>
          <w:lang w:val="fr-FR"/>
        </w:rPr>
        <w:t>&gt;</w:t>
      </w:r>
      <w:r w:rsidRPr="00291100">
        <w:rPr>
          <w:color w:val="0070C0"/>
          <w:highlight w:val="lightGray"/>
          <w:lang w:val="fr-FR"/>
        </w:rPr>
        <w:t xml:space="preserve"> </w:t>
      </w:r>
      <w:r w:rsidRPr="00291100">
        <w:rPr>
          <w:highlight w:val="lightGray"/>
          <w:shd w:val="clear" w:color="auto" w:fill="00FF00"/>
          <w:lang w:val="fr-FR"/>
        </w:rPr>
        <w:t>" en entête du document. Mais cela n'est pas indispensable car l'UTF-8 est la valeur par défaut quand l'encodage n'est pas précisé.</w:t>
      </w:r>
    </w:p>
    <w:p w14:paraId="5606287C" w14:textId="77777777" w:rsidR="00FF7D19" w:rsidRDefault="00FF7D19" w:rsidP="00922ED9">
      <w:pPr>
        <w:rPr>
          <w:highlight w:val="lightGray"/>
          <w:shd w:val="clear" w:color="auto" w:fill="00FF00"/>
          <w:lang w:val="fr-FR"/>
        </w:rPr>
      </w:pPr>
      <w:bookmarkStart w:id="222" w:name="_Toc444249776"/>
      <w:r w:rsidRPr="00291100">
        <w:rPr>
          <w:highlight w:val="lightGray"/>
          <w:shd w:val="clear" w:color="auto" w:fill="00FF00"/>
          <w:lang w:val="fr-FR"/>
        </w:rPr>
        <w:t xml:space="preserve">Voir </w:t>
      </w:r>
      <w:hyperlink r:id="rId23" w:history="1">
        <w:r w:rsidRPr="00291100">
          <w:rPr>
            <w:rStyle w:val="Lienhypertexte"/>
            <w:highlight w:val="lightGray"/>
            <w:shd w:val="clear" w:color="auto" w:fill="00FF00"/>
          </w:rPr>
          <w:t>https://fr.wikipedia.org/wiki/UTF-8</w:t>
        </w:r>
      </w:hyperlink>
      <w:r w:rsidRPr="00291100">
        <w:rPr>
          <w:highlight w:val="lightGray"/>
          <w:shd w:val="clear" w:color="auto" w:fill="00FF00"/>
          <w:lang w:val="fr-FR"/>
        </w:rPr>
        <w:t xml:space="preserve"> pour plus de détail sur UTF-8.</w:t>
      </w:r>
      <w:bookmarkEnd w:id="222"/>
    </w:p>
    <w:p w14:paraId="454C0619" w14:textId="77777777" w:rsidR="00D872C1" w:rsidRPr="0075267B" w:rsidRDefault="00D872C1" w:rsidP="00922ED9">
      <w:pPr>
        <w:pStyle w:val="Titre2"/>
      </w:pPr>
      <w:bookmarkStart w:id="223" w:name="_Ref21418549"/>
      <w:bookmarkStart w:id="224" w:name="_Toc109134003"/>
      <w:r w:rsidRPr="0075267B">
        <w:t>Service SIRI Discovery</w:t>
      </w:r>
      <w:bookmarkEnd w:id="223"/>
      <w:bookmarkEnd w:id="224"/>
    </w:p>
    <w:p w14:paraId="1092B9E3" w14:textId="77777777" w:rsidR="00440C2B" w:rsidRPr="00BD623C" w:rsidRDefault="00440C2B" w:rsidP="00922ED9">
      <w:pPr>
        <w:rPr>
          <w:lang w:val="fr-FR"/>
        </w:rPr>
      </w:pPr>
      <w:r w:rsidRPr="00285D04">
        <w:rPr>
          <w:lang w:val="fr-FR"/>
        </w:rPr>
        <w:t xml:space="preserve">SIRI propose des services qui permettent d’effectuer l’échange de données référentielles (Discovery Services). </w:t>
      </w:r>
      <w:r w:rsidRPr="00BD623C">
        <w:rPr>
          <w:lang w:val="fr-FR"/>
        </w:rPr>
        <w:t>Le tableau ci-dessous présente les services disponibles et ceux qui sont retenus pour le profil SIRI France :</w:t>
      </w:r>
    </w:p>
    <w:tbl>
      <w:tblPr>
        <w:tblW w:w="10490" w:type="dxa"/>
        <w:tblInd w:w="55" w:type="dxa"/>
        <w:tblLayout w:type="fixed"/>
        <w:tblCellMar>
          <w:top w:w="55" w:type="dxa"/>
          <w:left w:w="55" w:type="dxa"/>
          <w:bottom w:w="55" w:type="dxa"/>
          <w:right w:w="55" w:type="dxa"/>
        </w:tblCellMar>
        <w:tblLook w:val="0000" w:firstRow="0" w:lastRow="0" w:firstColumn="0" w:lastColumn="0" w:noHBand="0" w:noVBand="0"/>
      </w:tblPr>
      <w:tblGrid>
        <w:gridCol w:w="3082"/>
        <w:gridCol w:w="7408"/>
      </w:tblGrid>
      <w:tr w:rsidR="00440C2B" w14:paraId="1B18FAEE" w14:textId="77777777" w:rsidTr="00DD1A8E">
        <w:trPr>
          <w:tblHeader/>
        </w:trPr>
        <w:tc>
          <w:tcPr>
            <w:tcW w:w="3082" w:type="dxa"/>
            <w:tcBorders>
              <w:top w:val="single" w:sz="4" w:space="0" w:color="auto"/>
              <w:left w:val="single" w:sz="4" w:space="0" w:color="auto"/>
              <w:bottom w:val="single" w:sz="4" w:space="0" w:color="auto"/>
              <w:right w:val="single" w:sz="4" w:space="0" w:color="auto"/>
            </w:tcBorders>
            <w:shd w:val="clear" w:color="auto" w:fill="DAEEF3"/>
            <w:vAlign w:val="center"/>
          </w:tcPr>
          <w:p w14:paraId="67F1F3E8" w14:textId="77777777" w:rsidR="00440C2B" w:rsidRPr="00DD1A8E" w:rsidRDefault="00440C2B" w:rsidP="001D7D96">
            <w:pPr>
              <w:pStyle w:val="Corpsdetexte"/>
              <w:spacing w:before="0" w:after="0"/>
              <w:jc w:val="center"/>
              <w:rPr>
                <w:b/>
                <w:szCs w:val="20"/>
              </w:rPr>
            </w:pPr>
            <w:proofErr w:type="spellStart"/>
            <w:r w:rsidRPr="00DD1A8E">
              <w:rPr>
                <w:b/>
                <w:szCs w:val="20"/>
              </w:rPr>
              <w:t>Requête</w:t>
            </w:r>
            <w:proofErr w:type="spellEnd"/>
            <w:r w:rsidRPr="00DD1A8E">
              <w:rPr>
                <w:b/>
                <w:szCs w:val="20"/>
              </w:rPr>
              <w:t xml:space="preserve"> </w:t>
            </w:r>
            <w:proofErr w:type="spellStart"/>
            <w:r w:rsidRPr="00DD1A8E">
              <w:rPr>
                <w:b/>
                <w:szCs w:val="20"/>
              </w:rPr>
              <w:t>d'identification</w:t>
            </w:r>
            <w:proofErr w:type="spellEnd"/>
            <w:r w:rsidRPr="00DD1A8E">
              <w:rPr>
                <w:b/>
                <w:szCs w:val="20"/>
              </w:rPr>
              <w:t xml:space="preserve"> du </w:t>
            </w:r>
            <w:proofErr w:type="spellStart"/>
            <w:r w:rsidRPr="00DD1A8E">
              <w:rPr>
                <w:b/>
                <w:szCs w:val="20"/>
              </w:rPr>
              <w:t>référentiel</w:t>
            </w:r>
            <w:proofErr w:type="spellEnd"/>
          </w:p>
        </w:tc>
        <w:tc>
          <w:tcPr>
            <w:tcW w:w="7408" w:type="dxa"/>
            <w:tcBorders>
              <w:top w:val="single" w:sz="4" w:space="0" w:color="auto"/>
              <w:left w:val="single" w:sz="4" w:space="0" w:color="auto"/>
              <w:bottom w:val="single" w:sz="4" w:space="0" w:color="auto"/>
              <w:right w:val="single" w:sz="4" w:space="0" w:color="auto"/>
            </w:tcBorders>
            <w:shd w:val="clear" w:color="auto" w:fill="DAEEF3"/>
            <w:vAlign w:val="center"/>
          </w:tcPr>
          <w:p w14:paraId="4826FF32" w14:textId="77777777" w:rsidR="00440C2B" w:rsidRPr="00DD1A8E" w:rsidRDefault="00440C2B" w:rsidP="001D7D96">
            <w:pPr>
              <w:pStyle w:val="Corpsdetexte"/>
              <w:spacing w:before="0" w:after="0"/>
              <w:jc w:val="center"/>
              <w:rPr>
                <w:b/>
                <w:szCs w:val="20"/>
              </w:rPr>
            </w:pPr>
            <w:proofErr w:type="spellStart"/>
            <w:r w:rsidRPr="00DD1A8E">
              <w:rPr>
                <w:b/>
                <w:szCs w:val="20"/>
              </w:rPr>
              <w:t>Commentaire</w:t>
            </w:r>
            <w:proofErr w:type="spellEnd"/>
          </w:p>
        </w:tc>
      </w:tr>
      <w:tr w:rsidR="00440C2B" w:rsidRPr="00E32CB2" w14:paraId="3EB5CA25" w14:textId="77777777" w:rsidTr="00DD1A8E">
        <w:tc>
          <w:tcPr>
            <w:tcW w:w="3082" w:type="dxa"/>
            <w:tcBorders>
              <w:top w:val="single" w:sz="4" w:space="0" w:color="auto"/>
              <w:left w:val="single" w:sz="4" w:space="0" w:color="auto"/>
              <w:bottom w:val="single" w:sz="4" w:space="0" w:color="auto"/>
            </w:tcBorders>
            <w:vAlign w:val="center"/>
          </w:tcPr>
          <w:p w14:paraId="285F472B" w14:textId="77777777" w:rsidR="00440C2B" w:rsidRPr="00DD1A8E" w:rsidRDefault="00440C2B" w:rsidP="001D7D96">
            <w:pPr>
              <w:pStyle w:val="Corpsdetexte"/>
              <w:spacing w:before="0" w:after="0"/>
              <w:rPr>
                <w:szCs w:val="20"/>
                <w:highlight w:val="lightGray"/>
                <w:shd w:val="clear" w:color="auto" w:fill="00FF00"/>
              </w:rPr>
            </w:pPr>
            <w:proofErr w:type="spellStart"/>
            <w:r w:rsidRPr="00DD1A8E">
              <w:rPr>
                <w:szCs w:val="20"/>
                <w:highlight w:val="lightGray"/>
                <w:shd w:val="clear" w:color="auto" w:fill="00FF00"/>
              </w:rPr>
              <w:t>StopPointsRequest</w:t>
            </w:r>
            <w:proofErr w:type="spellEnd"/>
          </w:p>
        </w:tc>
        <w:tc>
          <w:tcPr>
            <w:tcW w:w="7408" w:type="dxa"/>
            <w:tcBorders>
              <w:top w:val="single" w:sz="4" w:space="0" w:color="auto"/>
              <w:bottom w:val="single" w:sz="4" w:space="0" w:color="auto"/>
              <w:right w:val="single" w:sz="4" w:space="0" w:color="auto"/>
            </w:tcBorders>
            <w:vAlign w:val="center"/>
          </w:tcPr>
          <w:p w14:paraId="6A39F3C4" w14:textId="77777777" w:rsidR="00440C2B" w:rsidRPr="00DD1A8E" w:rsidRDefault="00440C2B" w:rsidP="001D7D96">
            <w:pPr>
              <w:pStyle w:val="Corpsdetexte"/>
              <w:spacing w:before="0" w:after="0"/>
              <w:jc w:val="both"/>
              <w:rPr>
                <w:szCs w:val="20"/>
                <w:highlight w:val="lightGray"/>
                <w:shd w:val="clear" w:color="auto" w:fill="00FF00"/>
                <w:lang w:val="fr-FR"/>
              </w:rPr>
            </w:pPr>
            <w:r w:rsidRPr="00DD1A8E">
              <w:rPr>
                <w:szCs w:val="20"/>
                <w:highlight w:val="lightGray"/>
                <w:shd w:val="clear" w:color="auto" w:fill="00FF00"/>
                <w:lang w:val="fr-FR"/>
              </w:rPr>
              <w:t>Requête retenue pour le profil France. L'utilisation de ce service devra donc reposer sur des informations cohérentes d’identifiant des arrêts.</w:t>
            </w:r>
          </w:p>
          <w:p w14:paraId="4C499A6B" w14:textId="77777777" w:rsidR="00440C2B" w:rsidRPr="00DD1A8E" w:rsidRDefault="00440C2B" w:rsidP="001D7D96">
            <w:pPr>
              <w:pStyle w:val="Corpsdetexte"/>
              <w:spacing w:before="0" w:after="0"/>
              <w:jc w:val="both"/>
              <w:rPr>
                <w:szCs w:val="20"/>
                <w:highlight w:val="lightGray"/>
                <w:shd w:val="clear" w:color="auto" w:fill="00FF00"/>
                <w:lang w:val="fr-FR"/>
              </w:rPr>
            </w:pPr>
            <w:r w:rsidRPr="00DD1A8E">
              <w:rPr>
                <w:szCs w:val="20"/>
                <w:highlight w:val="lightGray"/>
                <w:shd w:val="clear" w:color="auto" w:fill="00FF00"/>
                <w:lang w:val="fr-FR"/>
              </w:rPr>
              <w:t>Cette requête permet d'obtenir la liste de tous les points d'arrêts connus du système (voir la structure retournée, ci-dessous)</w:t>
            </w:r>
          </w:p>
        </w:tc>
      </w:tr>
      <w:tr w:rsidR="00440C2B" w:rsidRPr="00E32CB2" w14:paraId="56859241" w14:textId="77777777" w:rsidTr="00DD1A8E">
        <w:tc>
          <w:tcPr>
            <w:tcW w:w="3082" w:type="dxa"/>
            <w:tcBorders>
              <w:top w:val="single" w:sz="4" w:space="0" w:color="auto"/>
              <w:left w:val="single" w:sz="4" w:space="0" w:color="auto"/>
              <w:bottom w:val="single" w:sz="4" w:space="0" w:color="auto"/>
            </w:tcBorders>
            <w:vAlign w:val="center"/>
          </w:tcPr>
          <w:p w14:paraId="5F18CE06" w14:textId="77777777" w:rsidR="00440C2B" w:rsidRPr="00DD1A8E" w:rsidRDefault="00440C2B" w:rsidP="001D7D96">
            <w:pPr>
              <w:pStyle w:val="Corpsdetexte"/>
              <w:spacing w:before="0" w:after="0"/>
              <w:rPr>
                <w:szCs w:val="20"/>
                <w:highlight w:val="lightGray"/>
                <w:shd w:val="clear" w:color="auto" w:fill="00FF00"/>
              </w:rPr>
            </w:pPr>
            <w:proofErr w:type="spellStart"/>
            <w:r w:rsidRPr="00DD1A8E">
              <w:rPr>
                <w:szCs w:val="20"/>
                <w:highlight w:val="lightGray"/>
                <w:shd w:val="clear" w:color="auto" w:fill="00FF00"/>
              </w:rPr>
              <w:t>LinesRequest</w:t>
            </w:r>
            <w:proofErr w:type="spellEnd"/>
          </w:p>
        </w:tc>
        <w:tc>
          <w:tcPr>
            <w:tcW w:w="7408" w:type="dxa"/>
            <w:tcBorders>
              <w:top w:val="single" w:sz="4" w:space="0" w:color="auto"/>
              <w:bottom w:val="single" w:sz="4" w:space="0" w:color="auto"/>
              <w:right w:val="single" w:sz="4" w:space="0" w:color="auto"/>
            </w:tcBorders>
            <w:vAlign w:val="center"/>
          </w:tcPr>
          <w:p w14:paraId="55A49B30" w14:textId="77777777" w:rsidR="00440C2B" w:rsidRPr="00DD1A8E" w:rsidRDefault="00440C2B" w:rsidP="001D7D96">
            <w:pPr>
              <w:pStyle w:val="Corpsdetexte"/>
              <w:spacing w:before="0" w:after="0"/>
              <w:jc w:val="both"/>
              <w:rPr>
                <w:szCs w:val="20"/>
                <w:highlight w:val="lightGray"/>
                <w:shd w:val="clear" w:color="auto" w:fill="00FF00"/>
                <w:lang w:val="fr-FR"/>
              </w:rPr>
            </w:pPr>
            <w:r w:rsidRPr="00DD1A8E">
              <w:rPr>
                <w:szCs w:val="20"/>
                <w:highlight w:val="lightGray"/>
                <w:shd w:val="clear" w:color="auto" w:fill="00FF00"/>
                <w:lang w:val="fr-FR"/>
              </w:rPr>
              <w:t>Requête retenue pour le profil France</w:t>
            </w:r>
          </w:p>
          <w:p w14:paraId="26E26691" w14:textId="77777777" w:rsidR="00440C2B" w:rsidRPr="00DD1A8E" w:rsidRDefault="00440C2B" w:rsidP="001D7D96">
            <w:pPr>
              <w:spacing w:after="0"/>
              <w:jc w:val="both"/>
              <w:rPr>
                <w:sz w:val="20"/>
                <w:szCs w:val="20"/>
                <w:highlight w:val="lightGray"/>
                <w:shd w:val="clear" w:color="auto" w:fill="00FF00"/>
                <w:lang w:val="fr-FR"/>
              </w:rPr>
            </w:pPr>
            <w:r w:rsidRPr="00DD1A8E">
              <w:rPr>
                <w:sz w:val="20"/>
                <w:szCs w:val="20"/>
                <w:highlight w:val="lightGray"/>
                <w:shd w:val="clear" w:color="auto" w:fill="00FF00"/>
                <w:lang w:val="fr-FR"/>
              </w:rPr>
              <w:t>Cette requête permet d'obtenir la liste de toutes les lignes connues du système (voir la structure retournée, ci-dessous)</w:t>
            </w:r>
          </w:p>
        </w:tc>
      </w:tr>
      <w:tr w:rsidR="00440C2B" w:rsidRPr="00E32CB2" w14:paraId="44DC8C2E" w14:textId="77777777" w:rsidTr="00DD1A8E">
        <w:trPr>
          <w:hidden/>
        </w:trPr>
        <w:tc>
          <w:tcPr>
            <w:tcW w:w="3082" w:type="dxa"/>
            <w:tcBorders>
              <w:top w:val="single" w:sz="4" w:space="0" w:color="auto"/>
              <w:left w:val="single" w:sz="4" w:space="0" w:color="auto"/>
              <w:bottom w:val="single" w:sz="4" w:space="0" w:color="auto"/>
            </w:tcBorders>
            <w:shd w:val="clear" w:color="auto" w:fill="auto"/>
            <w:vAlign w:val="center"/>
          </w:tcPr>
          <w:p w14:paraId="5D48AFB0" w14:textId="77777777" w:rsidR="00440C2B" w:rsidRPr="00261DC6" w:rsidRDefault="00440C2B" w:rsidP="001D7D96">
            <w:pPr>
              <w:spacing w:after="0"/>
              <w:rPr>
                <w:vanish/>
                <w:sz w:val="20"/>
                <w:szCs w:val="20"/>
                <w:highlight w:val="cyan"/>
                <w:lang w:val="fr-FR"/>
              </w:rPr>
            </w:pPr>
            <w:proofErr w:type="spellStart"/>
            <w:r w:rsidRPr="00261DC6">
              <w:rPr>
                <w:vanish/>
                <w:sz w:val="20"/>
                <w:szCs w:val="20"/>
                <w:highlight w:val="cyan"/>
                <w:lang w:val="fr-FR"/>
              </w:rPr>
              <w:t>ServiceFeaturesRequest</w:t>
            </w:r>
            <w:proofErr w:type="spellEnd"/>
          </w:p>
        </w:tc>
        <w:tc>
          <w:tcPr>
            <w:tcW w:w="7408" w:type="dxa"/>
            <w:tcBorders>
              <w:top w:val="single" w:sz="4" w:space="0" w:color="auto"/>
              <w:bottom w:val="single" w:sz="4" w:space="0" w:color="auto"/>
              <w:right w:val="single" w:sz="4" w:space="0" w:color="auto"/>
            </w:tcBorders>
            <w:shd w:val="clear" w:color="auto" w:fill="auto"/>
            <w:vAlign w:val="center"/>
          </w:tcPr>
          <w:p w14:paraId="4888D83E" w14:textId="77777777" w:rsidR="00440C2B" w:rsidRPr="00261DC6" w:rsidRDefault="00440C2B" w:rsidP="001D7D96">
            <w:pPr>
              <w:spacing w:after="0"/>
              <w:jc w:val="both"/>
              <w:rPr>
                <w:vanish/>
                <w:sz w:val="20"/>
                <w:szCs w:val="20"/>
                <w:highlight w:val="cyan"/>
                <w:lang w:val="fr-FR"/>
              </w:rPr>
            </w:pPr>
            <w:r w:rsidRPr="00261DC6">
              <w:rPr>
                <w:vanish/>
                <w:sz w:val="20"/>
                <w:szCs w:val="20"/>
                <w:highlight w:val="cyan"/>
                <w:lang w:val="fr-FR"/>
              </w:rPr>
              <w:t>Requête non retenue pour le profil France (utilisation de la totalité de la liste proposée)</w:t>
            </w:r>
          </w:p>
        </w:tc>
      </w:tr>
      <w:tr w:rsidR="00440C2B" w:rsidRPr="00E32CB2" w14:paraId="7CE8459E" w14:textId="77777777" w:rsidTr="00DD1A8E">
        <w:trPr>
          <w:hidden/>
        </w:trPr>
        <w:tc>
          <w:tcPr>
            <w:tcW w:w="3082" w:type="dxa"/>
            <w:tcBorders>
              <w:top w:val="single" w:sz="4" w:space="0" w:color="auto"/>
              <w:left w:val="single" w:sz="4" w:space="0" w:color="auto"/>
              <w:bottom w:val="single" w:sz="4" w:space="0" w:color="auto"/>
            </w:tcBorders>
            <w:shd w:val="clear" w:color="auto" w:fill="auto"/>
            <w:vAlign w:val="center"/>
          </w:tcPr>
          <w:p w14:paraId="5BFA8964" w14:textId="77777777" w:rsidR="00440C2B" w:rsidRPr="00261DC6" w:rsidRDefault="00440C2B" w:rsidP="001D7D96">
            <w:pPr>
              <w:spacing w:after="0"/>
              <w:rPr>
                <w:vanish/>
                <w:sz w:val="20"/>
                <w:szCs w:val="20"/>
                <w:highlight w:val="cyan"/>
                <w:lang w:val="fr-FR"/>
              </w:rPr>
            </w:pPr>
            <w:proofErr w:type="spellStart"/>
            <w:r w:rsidRPr="00261DC6">
              <w:rPr>
                <w:vanish/>
                <w:sz w:val="20"/>
                <w:szCs w:val="20"/>
                <w:highlight w:val="cyan"/>
                <w:lang w:val="fr-FR"/>
              </w:rPr>
              <w:t>ProductCategoriesRequest</w:t>
            </w:r>
            <w:proofErr w:type="spellEnd"/>
          </w:p>
        </w:tc>
        <w:tc>
          <w:tcPr>
            <w:tcW w:w="7408" w:type="dxa"/>
            <w:tcBorders>
              <w:top w:val="single" w:sz="4" w:space="0" w:color="auto"/>
              <w:bottom w:val="single" w:sz="4" w:space="0" w:color="auto"/>
              <w:right w:val="single" w:sz="4" w:space="0" w:color="auto"/>
            </w:tcBorders>
            <w:shd w:val="clear" w:color="auto" w:fill="auto"/>
            <w:vAlign w:val="center"/>
          </w:tcPr>
          <w:p w14:paraId="3575A283" w14:textId="77777777" w:rsidR="00440C2B" w:rsidRPr="00261DC6" w:rsidRDefault="00440C2B" w:rsidP="001D7D96">
            <w:pPr>
              <w:spacing w:after="0"/>
              <w:jc w:val="both"/>
              <w:rPr>
                <w:vanish/>
                <w:sz w:val="20"/>
                <w:szCs w:val="20"/>
                <w:highlight w:val="cyan"/>
                <w:lang w:val="fr-FR"/>
              </w:rPr>
            </w:pPr>
            <w:r w:rsidRPr="00261DC6">
              <w:rPr>
                <w:vanish/>
                <w:sz w:val="20"/>
                <w:szCs w:val="20"/>
                <w:highlight w:val="cyan"/>
                <w:lang w:val="fr-FR"/>
              </w:rPr>
              <w:t>Requête non retenue pour le profil France (utilisation de la totalité de la liste proposée)</w:t>
            </w:r>
          </w:p>
        </w:tc>
      </w:tr>
      <w:tr w:rsidR="00440C2B" w:rsidRPr="00E32CB2" w14:paraId="233B9BEA" w14:textId="77777777" w:rsidTr="00DD1A8E">
        <w:trPr>
          <w:hidden/>
        </w:trPr>
        <w:tc>
          <w:tcPr>
            <w:tcW w:w="3082" w:type="dxa"/>
            <w:tcBorders>
              <w:top w:val="single" w:sz="4" w:space="0" w:color="auto"/>
              <w:left w:val="single" w:sz="4" w:space="0" w:color="auto"/>
              <w:bottom w:val="single" w:sz="4" w:space="0" w:color="auto"/>
            </w:tcBorders>
            <w:shd w:val="clear" w:color="auto" w:fill="auto"/>
            <w:vAlign w:val="center"/>
          </w:tcPr>
          <w:p w14:paraId="75C3A9EB" w14:textId="77777777" w:rsidR="00440C2B" w:rsidRPr="00261DC6" w:rsidRDefault="00440C2B" w:rsidP="001D7D96">
            <w:pPr>
              <w:spacing w:after="0"/>
              <w:rPr>
                <w:vanish/>
                <w:sz w:val="20"/>
                <w:szCs w:val="20"/>
                <w:highlight w:val="cyan"/>
                <w:lang w:val="fr-FR"/>
              </w:rPr>
            </w:pPr>
            <w:proofErr w:type="spellStart"/>
            <w:r w:rsidRPr="00261DC6">
              <w:rPr>
                <w:vanish/>
                <w:sz w:val="20"/>
                <w:szCs w:val="20"/>
                <w:highlight w:val="cyan"/>
                <w:lang w:val="fr-FR"/>
              </w:rPr>
              <w:t>VehicleFeaturesRequest</w:t>
            </w:r>
            <w:proofErr w:type="spellEnd"/>
          </w:p>
        </w:tc>
        <w:tc>
          <w:tcPr>
            <w:tcW w:w="7408" w:type="dxa"/>
            <w:tcBorders>
              <w:top w:val="single" w:sz="4" w:space="0" w:color="auto"/>
              <w:bottom w:val="single" w:sz="4" w:space="0" w:color="auto"/>
              <w:right w:val="single" w:sz="4" w:space="0" w:color="auto"/>
            </w:tcBorders>
            <w:shd w:val="clear" w:color="auto" w:fill="auto"/>
            <w:vAlign w:val="center"/>
          </w:tcPr>
          <w:p w14:paraId="6E5A8F62" w14:textId="77777777" w:rsidR="00440C2B" w:rsidRPr="00DD1A8E" w:rsidRDefault="00440C2B" w:rsidP="001D7D96">
            <w:pPr>
              <w:spacing w:after="0"/>
              <w:jc w:val="both"/>
              <w:rPr>
                <w:vanish/>
                <w:sz w:val="20"/>
                <w:szCs w:val="20"/>
                <w:lang w:val="fr-FR"/>
              </w:rPr>
            </w:pPr>
            <w:r w:rsidRPr="00261DC6">
              <w:rPr>
                <w:vanish/>
                <w:sz w:val="20"/>
                <w:szCs w:val="20"/>
                <w:highlight w:val="cyan"/>
                <w:lang w:val="fr-FR"/>
              </w:rPr>
              <w:t>Requête non retenue pour le profil France (utilisation de la totalité de la liste proposée)</w:t>
            </w:r>
          </w:p>
        </w:tc>
      </w:tr>
      <w:tr w:rsidR="00440C2B" w:rsidRPr="00E32CB2" w14:paraId="77A08D52" w14:textId="77777777" w:rsidTr="00DD1A8E">
        <w:tc>
          <w:tcPr>
            <w:tcW w:w="3082" w:type="dxa"/>
            <w:tcBorders>
              <w:top w:val="single" w:sz="4" w:space="0" w:color="auto"/>
              <w:left w:val="single" w:sz="4" w:space="0" w:color="auto"/>
              <w:bottom w:val="single" w:sz="4" w:space="0" w:color="auto"/>
            </w:tcBorders>
            <w:vAlign w:val="center"/>
          </w:tcPr>
          <w:p w14:paraId="40D9167B" w14:textId="77777777" w:rsidR="00440C2B" w:rsidRPr="00DD1A8E" w:rsidRDefault="00440C2B" w:rsidP="001D7D96">
            <w:pPr>
              <w:spacing w:after="0"/>
              <w:rPr>
                <w:sz w:val="20"/>
                <w:szCs w:val="20"/>
                <w:highlight w:val="lightGray"/>
                <w:shd w:val="clear" w:color="auto" w:fill="00FF00"/>
              </w:rPr>
            </w:pPr>
            <w:proofErr w:type="spellStart"/>
            <w:r w:rsidRPr="00DD1A8E">
              <w:rPr>
                <w:sz w:val="20"/>
                <w:szCs w:val="20"/>
                <w:highlight w:val="lightGray"/>
                <w:lang w:val="fr-FR"/>
              </w:rPr>
              <w:t>InfoChannelRequest</w:t>
            </w:r>
            <w:proofErr w:type="spellEnd"/>
          </w:p>
        </w:tc>
        <w:tc>
          <w:tcPr>
            <w:tcW w:w="7408" w:type="dxa"/>
            <w:tcBorders>
              <w:top w:val="single" w:sz="4" w:space="0" w:color="auto"/>
              <w:bottom w:val="single" w:sz="4" w:space="0" w:color="auto"/>
              <w:right w:val="single" w:sz="4" w:space="0" w:color="auto"/>
            </w:tcBorders>
            <w:vAlign w:val="center"/>
          </w:tcPr>
          <w:p w14:paraId="6340488B" w14:textId="77777777" w:rsidR="00440C2B" w:rsidRPr="00DD1A8E" w:rsidRDefault="00440C2B" w:rsidP="001D7D96">
            <w:pPr>
              <w:spacing w:after="0"/>
              <w:jc w:val="both"/>
              <w:rPr>
                <w:sz w:val="20"/>
                <w:szCs w:val="20"/>
                <w:highlight w:val="lightGray"/>
                <w:lang w:val="fr-FR"/>
              </w:rPr>
            </w:pPr>
            <w:r w:rsidRPr="00DD1A8E">
              <w:rPr>
                <w:sz w:val="20"/>
                <w:szCs w:val="20"/>
                <w:highlight w:val="lightGray"/>
                <w:lang w:val="fr-FR"/>
              </w:rPr>
              <w:t>Requête retenue pour le profil France</w:t>
            </w:r>
          </w:p>
          <w:p w14:paraId="342BF0DC" w14:textId="77777777" w:rsidR="00440C2B" w:rsidRPr="00DD1A8E" w:rsidRDefault="00440C2B" w:rsidP="001D7D96">
            <w:pPr>
              <w:spacing w:after="0"/>
              <w:jc w:val="both"/>
              <w:rPr>
                <w:sz w:val="20"/>
                <w:szCs w:val="20"/>
                <w:highlight w:val="lightGray"/>
                <w:lang w:val="fr-FR"/>
              </w:rPr>
            </w:pPr>
            <w:r w:rsidRPr="00DD1A8E">
              <w:rPr>
                <w:sz w:val="20"/>
                <w:szCs w:val="20"/>
                <w:highlight w:val="lightGray"/>
                <w:lang w:val="fr-FR"/>
              </w:rPr>
              <w:t>Cette requête permet d'obtenir la liste de tous les canaux de messagerie proposés (voir la structure retournée, ci-dessous)</w:t>
            </w:r>
          </w:p>
          <w:p w14:paraId="14C40523" w14:textId="18D1F536" w:rsidR="00440C2B" w:rsidRPr="00DD1A8E" w:rsidRDefault="00440C2B" w:rsidP="001D7D96">
            <w:pPr>
              <w:spacing w:after="0"/>
              <w:jc w:val="both"/>
              <w:rPr>
                <w:sz w:val="20"/>
                <w:szCs w:val="20"/>
                <w:highlight w:val="lightGray"/>
                <w:lang w:val="fr-FR"/>
              </w:rPr>
            </w:pPr>
            <w:r w:rsidRPr="00DD1A8E">
              <w:rPr>
                <w:sz w:val="20"/>
                <w:szCs w:val="20"/>
                <w:highlight w:val="lightGray"/>
                <w:lang w:val="fr-FR"/>
              </w:rPr>
              <w:t xml:space="preserve">Dans le cadre du profil </w:t>
            </w:r>
            <w:r w:rsidR="00261DC6">
              <w:rPr>
                <w:sz w:val="20"/>
                <w:szCs w:val="20"/>
                <w:highlight w:val="lightGray"/>
                <w:lang w:val="fr-FR"/>
              </w:rPr>
              <w:t>France</w:t>
            </w:r>
            <w:r w:rsidRPr="00DD1A8E">
              <w:rPr>
                <w:sz w:val="20"/>
                <w:szCs w:val="20"/>
                <w:highlight w:val="lightGray"/>
                <w:lang w:val="fr-FR"/>
              </w:rPr>
              <w:t xml:space="preserve">, seules les valeurs suivantes seront utilisées pour identifier les </w:t>
            </w:r>
            <w:proofErr w:type="gramStart"/>
            <w:r w:rsidRPr="00DD1A8E">
              <w:rPr>
                <w:sz w:val="20"/>
                <w:szCs w:val="20"/>
                <w:highlight w:val="lightGray"/>
                <w:lang w:val="fr-FR"/>
              </w:rPr>
              <w:t>canaux:</w:t>
            </w:r>
            <w:proofErr w:type="gramEnd"/>
          </w:p>
          <w:p w14:paraId="3F05C1B1" w14:textId="77777777" w:rsidR="00440C2B" w:rsidRPr="00DD1A8E" w:rsidRDefault="00440C2B" w:rsidP="001D7D96">
            <w:pPr>
              <w:spacing w:after="0"/>
              <w:jc w:val="both"/>
              <w:rPr>
                <w:sz w:val="20"/>
                <w:szCs w:val="20"/>
                <w:highlight w:val="lightGray"/>
                <w:lang w:val="fr-FR"/>
              </w:rPr>
            </w:pPr>
            <w:r w:rsidRPr="00DD1A8E">
              <w:rPr>
                <w:sz w:val="20"/>
                <w:szCs w:val="20"/>
                <w:highlight w:val="lightGray"/>
                <w:lang w:val="fr-FR"/>
              </w:rPr>
              <w:t>1.</w:t>
            </w:r>
            <w:r w:rsidRPr="00DD1A8E">
              <w:rPr>
                <w:sz w:val="20"/>
                <w:szCs w:val="20"/>
                <w:highlight w:val="lightGray"/>
                <w:lang w:val="fr-FR"/>
              </w:rPr>
              <w:tab/>
              <w:t>« Perturbation »</w:t>
            </w:r>
          </w:p>
          <w:p w14:paraId="5AE4830F" w14:textId="77777777" w:rsidR="00440C2B" w:rsidRPr="00DD1A8E" w:rsidRDefault="00440C2B" w:rsidP="001D7D96">
            <w:pPr>
              <w:spacing w:after="0"/>
              <w:jc w:val="both"/>
              <w:rPr>
                <w:sz w:val="20"/>
                <w:szCs w:val="20"/>
                <w:highlight w:val="lightGray"/>
                <w:lang w:val="fr-FR"/>
              </w:rPr>
            </w:pPr>
            <w:r w:rsidRPr="00DD1A8E">
              <w:rPr>
                <w:sz w:val="20"/>
                <w:szCs w:val="20"/>
                <w:highlight w:val="lightGray"/>
                <w:lang w:val="fr-FR"/>
              </w:rPr>
              <w:t>2.</w:t>
            </w:r>
            <w:r w:rsidRPr="00DD1A8E">
              <w:rPr>
                <w:sz w:val="20"/>
                <w:szCs w:val="20"/>
                <w:highlight w:val="lightGray"/>
                <w:lang w:val="fr-FR"/>
              </w:rPr>
              <w:tab/>
              <w:t>« Information »</w:t>
            </w:r>
          </w:p>
          <w:p w14:paraId="0B84B589" w14:textId="77777777" w:rsidR="00440C2B" w:rsidRPr="00DD1A8E" w:rsidRDefault="00440C2B" w:rsidP="001D7D96">
            <w:pPr>
              <w:spacing w:after="0"/>
              <w:jc w:val="both"/>
              <w:rPr>
                <w:sz w:val="20"/>
                <w:szCs w:val="20"/>
                <w:highlight w:val="lightGray"/>
                <w:lang w:val="fr-FR"/>
              </w:rPr>
            </w:pPr>
            <w:r w:rsidRPr="00DD1A8E">
              <w:rPr>
                <w:sz w:val="20"/>
                <w:szCs w:val="20"/>
                <w:highlight w:val="lightGray"/>
                <w:lang w:val="fr-FR"/>
              </w:rPr>
              <w:t>3.</w:t>
            </w:r>
            <w:r w:rsidRPr="00DD1A8E">
              <w:rPr>
                <w:sz w:val="20"/>
                <w:szCs w:val="20"/>
                <w:highlight w:val="lightGray"/>
                <w:lang w:val="fr-FR"/>
              </w:rPr>
              <w:tab/>
              <w:t>« Commercial »</w:t>
            </w:r>
          </w:p>
          <w:p w14:paraId="7D350F80" w14:textId="49B8EA10" w:rsidR="00440C2B" w:rsidRPr="00DD1A8E" w:rsidRDefault="00440C2B" w:rsidP="001D7D96">
            <w:pPr>
              <w:spacing w:after="0"/>
              <w:jc w:val="both"/>
              <w:rPr>
                <w:sz w:val="20"/>
                <w:szCs w:val="20"/>
                <w:highlight w:val="lightGray"/>
                <w:shd w:val="clear" w:color="auto" w:fill="00FF00"/>
                <w:lang w:val="fr-FR"/>
              </w:rPr>
            </w:pPr>
            <w:r w:rsidRPr="00DD1A8E">
              <w:rPr>
                <w:sz w:val="20"/>
                <w:szCs w:val="20"/>
                <w:highlight w:val="lightGray"/>
                <w:lang w:val="fr-FR"/>
              </w:rPr>
              <w:t>NB : même il ne s'agit pas ici d'une donnée du référentiel cette information est traitée ici, car elle fait partie du « Discovery Service » proposé par SIRI.</w:t>
            </w:r>
          </w:p>
        </w:tc>
      </w:tr>
      <w:tr w:rsidR="00440C2B" w:rsidRPr="00E32CB2" w14:paraId="4D6FE9AA" w14:textId="77777777" w:rsidTr="00DD1A8E">
        <w:tc>
          <w:tcPr>
            <w:tcW w:w="3082" w:type="dxa"/>
            <w:tcBorders>
              <w:top w:val="single" w:sz="4" w:space="0" w:color="auto"/>
              <w:left w:val="single" w:sz="4" w:space="0" w:color="auto"/>
              <w:bottom w:val="single" w:sz="4" w:space="0" w:color="auto"/>
            </w:tcBorders>
            <w:vAlign w:val="center"/>
          </w:tcPr>
          <w:p w14:paraId="655A6B50" w14:textId="77777777" w:rsidR="00440C2B" w:rsidRPr="00DD1A8E" w:rsidRDefault="00440C2B" w:rsidP="001D7D96">
            <w:pPr>
              <w:spacing w:after="0"/>
              <w:rPr>
                <w:sz w:val="20"/>
                <w:szCs w:val="20"/>
                <w:highlight w:val="lightGray"/>
                <w:shd w:val="clear" w:color="auto" w:fill="00FF00"/>
              </w:rPr>
            </w:pPr>
            <w:proofErr w:type="spellStart"/>
            <w:r w:rsidRPr="00DD1A8E">
              <w:rPr>
                <w:sz w:val="20"/>
                <w:szCs w:val="20"/>
                <w:highlight w:val="lightGray"/>
                <w:lang w:val="fr-FR"/>
              </w:rPr>
              <w:t>FacilityRequest</w:t>
            </w:r>
            <w:proofErr w:type="spellEnd"/>
          </w:p>
        </w:tc>
        <w:tc>
          <w:tcPr>
            <w:tcW w:w="7408" w:type="dxa"/>
            <w:tcBorders>
              <w:top w:val="single" w:sz="4" w:space="0" w:color="auto"/>
              <w:bottom w:val="single" w:sz="4" w:space="0" w:color="auto"/>
              <w:right w:val="single" w:sz="4" w:space="0" w:color="auto"/>
            </w:tcBorders>
            <w:vAlign w:val="center"/>
          </w:tcPr>
          <w:p w14:paraId="58D3C4E3" w14:textId="77777777" w:rsidR="00440C2B" w:rsidRPr="00DD1A8E" w:rsidRDefault="00440C2B" w:rsidP="001D7D96">
            <w:pPr>
              <w:spacing w:after="0"/>
              <w:jc w:val="both"/>
              <w:rPr>
                <w:sz w:val="20"/>
                <w:szCs w:val="20"/>
                <w:highlight w:val="lightGray"/>
                <w:lang w:val="fr-FR"/>
              </w:rPr>
            </w:pPr>
            <w:r w:rsidRPr="00DD1A8E">
              <w:rPr>
                <w:sz w:val="20"/>
                <w:szCs w:val="20"/>
                <w:highlight w:val="lightGray"/>
                <w:lang w:val="fr-FR"/>
              </w:rPr>
              <w:t>Requête retenue pour le profil France</w:t>
            </w:r>
          </w:p>
          <w:p w14:paraId="4F3516B9" w14:textId="77777777" w:rsidR="00440C2B" w:rsidRPr="00DD1A8E" w:rsidRDefault="00440C2B" w:rsidP="001D7D96">
            <w:pPr>
              <w:spacing w:after="0"/>
              <w:jc w:val="both"/>
              <w:rPr>
                <w:sz w:val="20"/>
                <w:szCs w:val="20"/>
                <w:highlight w:val="lightGray"/>
                <w:lang w:val="fr-FR"/>
              </w:rPr>
            </w:pPr>
            <w:r w:rsidRPr="00DD1A8E">
              <w:rPr>
                <w:sz w:val="20"/>
                <w:szCs w:val="20"/>
                <w:highlight w:val="lightGray"/>
                <w:lang w:val="fr-FR"/>
              </w:rPr>
              <w:lastRenderedPageBreak/>
              <w:t>Cette requête permet d'obtenir la liste de tous les équipements et services connus du système (voir la structure retournée, ci-dessous)</w:t>
            </w:r>
          </w:p>
          <w:p w14:paraId="42B5A461" w14:textId="77777777" w:rsidR="00440C2B" w:rsidRPr="00DD1A8E" w:rsidRDefault="00440C2B" w:rsidP="001D7D96">
            <w:pPr>
              <w:spacing w:after="0"/>
              <w:jc w:val="both"/>
              <w:rPr>
                <w:i/>
                <w:sz w:val="20"/>
                <w:szCs w:val="20"/>
                <w:highlight w:val="lightGray"/>
                <w:shd w:val="clear" w:color="auto" w:fill="00FF00"/>
                <w:lang w:val="fr-FR"/>
              </w:rPr>
            </w:pPr>
            <w:proofErr w:type="gramStart"/>
            <w:r w:rsidRPr="00DD1A8E">
              <w:rPr>
                <w:sz w:val="20"/>
                <w:szCs w:val="20"/>
                <w:highlight w:val="lightGray"/>
                <w:lang w:val="fr-FR"/>
              </w:rPr>
              <w:t>Note:</w:t>
            </w:r>
            <w:proofErr w:type="gramEnd"/>
            <w:r w:rsidRPr="00DD1A8E">
              <w:rPr>
                <w:sz w:val="20"/>
                <w:szCs w:val="20"/>
                <w:highlight w:val="lightGray"/>
                <w:lang w:val="fr-FR"/>
              </w:rPr>
              <w:t xml:space="preserve"> ce service n'est pas encore disponible dans la version actuelle de SIRI, mais fait partie des nouveaux services en cours de définition.</w:t>
            </w:r>
          </w:p>
        </w:tc>
      </w:tr>
    </w:tbl>
    <w:p w14:paraId="59640316" w14:textId="77777777" w:rsidR="00440C2B" w:rsidRPr="00BD623C" w:rsidRDefault="00440C2B" w:rsidP="00DD1A8E">
      <w:pPr>
        <w:spacing w:before="120"/>
        <w:jc w:val="both"/>
        <w:rPr>
          <w:highlight w:val="lightGray"/>
          <w:shd w:val="clear" w:color="auto" w:fill="00FF00"/>
          <w:lang w:val="fr-FR"/>
        </w:rPr>
      </w:pPr>
      <w:r w:rsidRPr="00BD623C">
        <w:rPr>
          <w:highlight w:val="lightGray"/>
          <w:shd w:val="clear" w:color="auto" w:fill="00FF00"/>
          <w:lang w:val="fr-FR"/>
        </w:rPr>
        <w:lastRenderedPageBreak/>
        <w:t>Ces requêtes ne seront déployées que dans les cas où un référentiel théorique n’aura pas pu être identifié : leur implémentation est donc facultative et devra, autant que faire se peut, être temporaire.</w:t>
      </w:r>
    </w:p>
    <w:p w14:paraId="6CD74525" w14:textId="77777777" w:rsidR="00440C2B" w:rsidRPr="00BD623C" w:rsidRDefault="00440C2B" w:rsidP="00322776">
      <w:pPr>
        <w:jc w:val="both"/>
        <w:rPr>
          <w:highlight w:val="lightGray"/>
          <w:shd w:val="clear" w:color="auto" w:fill="00FF00"/>
          <w:lang w:val="fr-FR"/>
        </w:rPr>
      </w:pPr>
      <w:r w:rsidRPr="00BD623C">
        <w:rPr>
          <w:highlight w:val="lightGray"/>
          <w:shd w:val="clear" w:color="auto" w:fill="00FF00"/>
          <w:lang w:val="fr-FR"/>
        </w:rPr>
        <w:t xml:space="preserve">Les services retenus sont donc : </w:t>
      </w:r>
      <w:proofErr w:type="spellStart"/>
      <w:r w:rsidRPr="00BD623C">
        <w:rPr>
          <w:i/>
          <w:highlight w:val="lightGray"/>
          <w:shd w:val="clear" w:color="auto" w:fill="00FF00"/>
          <w:lang w:val="fr-FR"/>
        </w:rPr>
        <w:t>StopPointsRequest</w:t>
      </w:r>
      <w:proofErr w:type="spellEnd"/>
      <w:r w:rsidRPr="00BD623C">
        <w:rPr>
          <w:highlight w:val="lightGray"/>
          <w:shd w:val="clear" w:color="auto" w:fill="00FF00"/>
          <w:lang w:val="fr-FR"/>
        </w:rPr>
        <w:t xml:space="preserve">, </w:t>
      </w:r>
      <w:proofErr w:type="spellStart"/>
      <w:r w:rsidRPr="00BD623C">
        <w:rPr>
          <w:i/>
          <w:highlight w:val="lightGray"/>
          <w:shd w:val="clear" w:color="auto" w:fill="00FF00"/>
          <w:lang w:val="fr-FR"/>
        </w:rPr>
        <w:t>LinesRequest</w:t>
      </w:r>
      <w:proofErr w:type="spellEnd"/>
      <w:r w:rsidRPr="00BD623C">
        <w:rPr>
          <w:highlight w:val="lightGray"/>
          <w:shd w:val="clear" w:color="auto" w:fill="00FF00"/>
          <w:lang w:val="fr-FR"/>
        </w:rPr>
        <w:t xml:space="preserve">, </w:t>
      </w:r>
      <w:proofErr w:type="spellStart"/>
      <w:r w:rsidRPr="00BD623C">
        <w:rPr>
          <w:i/>
          <w:highlight w:val="lightGray"/>
          <w:shd w:val="clear" w:color="auto" w:fill="00FF00"/>
          <w:lang w:val="fr-FR"/>
        </w:rPr>
        <w:t>InfoChannelRequest</w:t>
      </w:r>
      <w:proofErr w:type="spellEnd"/>
      <w:r w:rsidRPr="00BD623C">
        <w:rPr>
          <w:highlight w:val="lightGray"/>
          <w:shd w:val="clear" w:color="auto" w:fill="00FF00"/>
          <w:lang w:val="fr-FR"/>
        </w:rPr>
        <w:t xml:space="preserve"> et </w:t>
      </w:r>
      <w:proofErr w:type="spellStart"/>
      <w:r w:rsidRPr="00BD623C">
        <w:rPr>
          <w:i/>
          <w:highlight w:val="lightGray"/>
          <w:shd w:val="clear" w:color="auto" w:fill="00FF00"/>
          <w:lang w:val="fr-FR"/>
        </w:rPr>
        <w:t>FacilityRequest</w:t>
      </w:r>
      <w:proofErr w:type="spellEnd"/>
      <w:r w:rsidRPr="00BD623C">
        <w:rPr>
          <w:highlight w:val="lightGray"/>
          <w:shd w:val="clear" w:color="auto" w:fill="00FF00"/>
          <w:lang w:val="fr-FR"/>
        </w:rPr>
        <w:t>. Les identifiants ainsi obtenus pourront être utilisés avec tous les Services SIRI disponibles sur le système les ayant fournis. On utilisera, par exemple, un même identifiant d’arrêt pour consulter les horaires à l’arrêt (avec le service « Stop Monitoring »), ou les informations de perturbation (service « Situation Exchange » et/ou « General Message »).</w:t>
      </w:r>
    </w:p>
    <w:p w14:paraId="19849AB3" w14:textId="77777777" w:rsidR="00440C2B" w:rsidRPr="00BD623C" w:rsidRDefault="00440C2B" w:rsidP="00322776">
      <w:pPr>
        <w:jc w:val="both"/>
        <w:rPr>
          <w:highlight w:val="lightGray"/>
          <w:shd w:val="clear" w:color="auto" w:fill="00FF00"/>
          <w:lang w:val="fr-FR"/>
        </w:rPr>
      </w:pPr>
      <w:r w:rsidRPr="00BD623C">
        <w:rPr>
          <w:highlight w:val="lightGray"/>
          <w:shd w:val="clear" w:color="auto" w:fill="00FF00"/>
          <w:lang w:val="fr-FR"/>
        </w:rPr>
        <w:t>Les informations qu'ils procurent sont présentées ci-dessous :</w:t>
      </w:r>
    </w:p>
    <w:p w14:paraId="0F2F7B0E" w14:textId="54A119E4" w:rsidR="003C0D7A" w:rsidRDefault="00440C2B" w:rsidP="00322776">
      <w:pPr>
        <w:jc w:val="both"/>
        <w:rPr>
          <w:highlight w:val="lightGray"/>
          <w:shd w:val="clear" w:color="auto" w:fill="00FF00"/>
          <w:lang w:val="fr-FR"/>
        </w:rPr>
      </w:pPr>
      <w:proofErr w:type="gramStart"/>
      <w:r w:rsidRPr="00BD623C">
        <w:rPr>
          <w:highlight w:val="lightGray"/>
          <w:shd w:val="clear" w:color="auto" w:fill="00FF00"/>
          <w:lang w:val="fr-FR"/>
        </w:rPr>
        <w:t>Note:</w:t>
      </w:r>
      <w:proofErr w:type="gramEnd"/>
      <w:r w:rsidRPr="00BD623C">
        <w:rPr>
          <w:highlight w:val="lightGray"/>
          <w:shd w:val="clear" w:color="auto" w:fill="00FF00"/>
          <w:lang w:val="fr-FR"/>
        </w:rPr>
        <w:t xml:space="preserve"> les services de découvertes SIRI permettent de connaître les noms des arrêts et lignes et l'appartenance des arrêts aux lignes mais en aucun cas la structure (itinéraire-Route, mission-Journey pattern et à fortiori course-</w:t>
      </w:r>
      <w:proofErr w:type="spellStart"/>
      <w:r w:rsidRPr="00BD623C">
        <w:rPr>
          <w:highlight w:val="lightGray"/>
          <w:shd w:val="clear" w:color="auto" w:fill="00FF00"/>
          <w:lang w:val="fr-FR"/>
        </w:rPr>
        <w:t>vehicle</w:t>
      </w:r>
      <w:proofErr w:type="spellEnd"/>
      <w:r w:rsidRPr="00BD623C">
        <w:rPr>
          <w:highlight w:val="lightGray"/>
          <w:shd w:val="clear" w:color="auto" w:fill="00FF00"/>
          <w:lang w:val="fr-FR"/>
        </w:rPr>
        <w:t xml:space="preserve"> Journey).</w:t>
      </w:r>
      <w:r w:rsidR="00261DC6">
        <w:rPr>
          <w:highlight w:val="lightGray"/>
          <w:shd w:val="clear" w:color="auto" w:fill="00FF00"/>
          <w:lang w:val="fr-FR"/>
        </w:rPr>
        <w:t xml:space="preserve"> </w:t>
      </w:r>
      <w:r w:rsidRPr="00BD623C">
        <w:rPr>
          <w:highlight w:val="lightGray"/>
          <w:shd w:val="clear" w:color="auto" w:fill="00FF00"/>
          <w:lang w:val="fr-FR"/>
        </w:rPr>
        <w:t xml:space="preserve">Il conviendra donc de se tourner vers les données de référence de l'offre et </w:t>
      </w:r>
      <w:r w:rsidR="003C0D7A">
        <w:rPr>
          <w:highlight w:val="lightGray"/>
          <w:shd w:val="clear" w:color="auto" w:fill="00FF00"/>
          <w:lang w:val="fr-FR"/>
        </w:rPr>
        <w:t>un</w:t>
      </w:r>
      <w:r w:rsidR="00261DC6">
        <w:rPr>
          <w:highlight w:val="lightGray"/>
          <w:shd w:val="clear" w:color="auto" w:fill="00FF00"/>
          <w:lang w:val="fr-FR"/>
        </w:rPr>
        <w:t xml:space="preserve"> </w:t>
      </w:r>
      <w:r w:rsidRPr="00BD623C">
        <w:rPr>
          <w:highlight w:val="lightGray"/>
          <w:shd w:val="clear" w:color="auto" w:fill="00FF00"/>
          <w:lang w:val="fr-FR"/>
        </w:rPr>
        <w:t>référentiel d'arrêt pour obtenir une information proprement structurée.</w:t>
      </w:r>
    </w:p>
    <w:p w14:paraId="2B907A24" w14:textId="77777777" w:rsidR="002355BD" w:rsidRPr="00285D04" w:rsidRDefault="002355BD" w:rsidP="00922ED9">
      <w:pPr>
        <w:pStyle w:val="Titre3"/>
        <w:rPr>
          <w:highlight w:val="lightGray"/>
          <w:shd w:val="clear" w:color="auto" w:fill="00FF00"/>
          <w:lang w:val="fr-FR"/>
        </w:rPr>
      </w:pPr>
      <w:r>
        <w:rPr>
          <w:highlight w:val="lightGray"/>
          <w:shd w:val="clear" w:color="auto" w:fill="00FF00"/>
          <w:lang w:val="fr-FR"/>
        </w:rPr>
        <w:t xml:space="preserve">Discovery </w:t>
      </w:r>
      <w:proofErr w:type="spellStart"/>
      <w:r>
        <w:rPr>
          <w:highlight w:val="lightGray"/>
          <w:shd w:val="clear" w:color="auto" w:fill="00FF00"/>
          <w:lang w:val="fr-FR"/>
        </w:rPr>
        <w:t>StopPoint</w:t>
      </w:r>
      <w:proofErr w:type="spellEnd"/>
    </w:p>
    <w:p w14:paraId="60AA7771" w14:textId="77777777" w:rsidR="00440C2B" w:rsidRPr="00BD623C" w:rsidRDefault="00440C2B" w:rsidP="00922ED9">
      <w:pPr>
        <w:pStyle w:val="Titre4"/>
      </w:pPr>
      <w:proofErr w:type="spellStart"/>
      <w:r w:rsidRPr="00BD623C">
        <w:t>Requête</w:t>
      </w:r>
      <w:proofErr w:type="spellEnd"/>
      <w:r w:rsidRPr="00BD623C">
        <w:t xml:space="preserve"> </w:t>
      </w:r>
      <w:proofErr w:type="spellStart"/>
      <w:r w:rsidRPr="00BD623C">
        <w:t>StopPointsRequest</w:t>
      </w:r>
      <w:proofErr w:type="spellEnd"/>
    </w:p>
    <w:p w14:paraId="06B50504" w14:textId="65C009EE" w:rsidR="00440C2B" w:rsidRPr="00BD623C" w:rsidRDefault="00440C2B" w:rsidP="00922ED9">
      <w:pPr>
        <w:rPr>
          <w:lang w:val="fr-FR"/>
        </w:rPr>
      </w:pPr>
      <w:proofErr w:type="gramStart"/>
      <w:r w:rsidRPr="00BD623C">
        <w:rPr>
          <w:u w:val="single"/>
          <w:lang w:val="fr-FR"/>
        </w:rPr>
        <w:t>Note</w:t>
      </w:r>
      <w:r w:rsidRPr="00BD623C">
        <w:rPr>
          <w:lang w:val="fr-FR"/>
        </w:rPr>
        <w:t>:</w:t>
      </w:r>
      <w:proofErr w:type="gramEnd"/>
      <w:r w:rsidRPr="00BD623C">
        <w:rPr>
          <w:lang w:val="fr-FR"/>
        </w:rPr>
        <w:t xml:space="preserve"> Voir </w:t>
      </w:r>
      <w:r w:rsidR="00A06209">
        <w:rPr>
          <w:lang w:val="fr-FR"/>
        </w:rPr>
        <w:fldChar w:fldCharType="begin"/>
      </w:r>
      <w:r w:rsidR="00A06209">
        <w:rPr>
          <w:lang w:val="fr-FR"/>
        </w:rPr>
        <w:instrText xml:space="preserve"> REF _Ref12539968 \r \h </w:instrText>
      </w:r>
      <w:r w:rsidR="00A06209">
        <w:rPr>
          <w:lang w:val="fr-FR"/>
        </w:rPr>
      </w:r>
      <w:r w:rsidR="00A06209">
        <w:rPr>
          <w:lang w:val="fr-FR"/>
        </w:rPr>
        <w:fldChar w:fldCharType="separate"/>
      </w:r>
      <w:r w:rsidR="00CD6283">
        <w:rPr>
          <w:lang w:val="fr-FR"/>
        </w:rPr>
        <w:t>3.2</w:t>
      </w:r>
      <w:r w:rsidR="00A06209">
        <w:rPr>
          <w:lang w:val="fr-FR"/>
        </w:rPr>
        <w:fldChar w:fldCharType="end"/>
      </w:r>
      <w:r w:rsidRPr="00BD623C">
        <w:rPr>
          <w:lang w:val="fr-FR"/>
        </w:rPr>
        <w:t xml:space="preserve"> pour les explications détaillées de lecture des tableaux qui suivent (codes couleurs, etc.).</w:t>
      </w:r>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236"/>
        <w:gridCol w:w="1296"/>
        <w:gridCol w:w="540"/>
        <w:gridCol w:w="1759"/>
        <w:gridCol w:w="4787"/>
      </w:tblGrid>
      <w:tr w:rsidR="00440C2B" w:rsidRPr="00E32CB2" w14:paraId="2099D660" w14:textId="77777777" w:rsidTr="00DD1A8E">
        <w:trPr>
          <w:jc w:val="center"/>
        </w:trPr>
        <w:tc>
          <w:tcPr>
            <w:tcW w:w="3323" w:type="dxa"/>
            <w:gridSpan w:val="4"/>
            <w:vAlign w:val="center"/>
          </w:tcPr>
          <w:p w14:paraId="698E318F" w14:textId="77777777" w:rsidR="00440C2B" w:rsidRPr="00DD1A8E" w:rsidRDefault="00440C2B" w:rsidP="00DD1A8E">
            <w:pPr>
              <w:spacing w:after="0"/>
              <w:rPr>
                <w:b/>
                <w:i/>
                <w:sz w:val="20"/>
                <w:szCs w:val="20"/>
                <w:highlight w:val="lightGray"/>
                <w:shd w:val="clear" w:color="auto" w:fill="00FF00"/>
              </w:rPr>
            </w:pPr>
            <w:proofErr w:type="spellStart"/>
            <w:r w:rsidRPr="00DD1A8E">
              <w:rPr>
                <w:b/>
                <w:i/>
                <w:sz w:val="20"/>
                <w:szCs w:val="20"/>
                <w:highlight w:val="lightGray"/>
                <w:shd w:val="clear" w:color="auto" w:fill="00FF00"/>
              </w:rPr>
              <w:t>StopPointsDiscoveryRequest</w:t>
            </w:r>
            <w:proofErr w:type="spellEnd"/>
          </w:p>
        </w:tc>
        <w:tc>
          <w:tcPr>
            <w:tcW w:w="1759" w:type="dxa"/>
            <w:vAlign w:val="center"/>
          </w:tcPr>
          <w:p w14:paraId="0F102341" w14:textId="77777777" w:rsidR="00440C2B" w:rsidRPr="00DD1A8E" w:rsidRDefault="00440C2B" w:rsidP="00DD1A8E">
            <w:pPr>
              <w:spacing w:after="0"/>
              <w:rPr>
                <w:i/>
                <w:sz w:val="20"/>
                <w:szCs w:val="20"/>
              </w:rPr>
            </w:pPr>
            <w:r w:rsidRPr="00DD1A8E">
              <w:rPr>
                <w:i/>
                <w:sz w:val="20"/>
                <w:szCs w:val="20"/>
              </w:rPr>
              <w:t>+Structure</w:t>
            </w:r>
          </w:p>
        </w:tc>
        <w:tc>
          <w:tcPr>
            <w:tcW w:w="4787" w:type="dxa"/>
            <w:vAlign w:val="center"/>
          </w:tcPr>
          <w:p w14:paraId="79252217" w14:textId="77777777" w:rsidR="00440C2B" w:rsidRPr="00DD1A8E" w:rsidRDefault="00440C2B" w:rsidP="00DD1A8E">
            <w:pPr>
              <w:spacing w:after="0"/>
              <w:jc w:val="both"/>
              <w:rPr>
                <w:sz w:val="20"/>
                <w:szCs w:val="20"/>
                <w:lang w:val="fr-FR"/>
              </w:rPr>
            </w:pPr>
            <w:r w:rsidRPr="00DD1A8E">
              <w:rPr>
                <w:sz w:val="20"/>
                <w:szCs w:val="20"/>
                <w:lang w:val="fr-FR"/>
              </w:rPr>
              <w:t>Requête d'accès à la liste des arrêts</w:t>
            </w:r>
          </w:p>
        </w:tc>
      </w:tr>
      <w:tr w:rsidR="00440C2B" w:rsidRPr="00E32CB2" w14:paraId="17C20C43" w14:textId="77777777" w:rsidTr="00DD1A8E">
        <w:trPr>
          <w:jc w:val="center"/>
        </w:trPr>
        <w:tc>
          <w:tcPr>
            <w:tcW w:w="1251" w:type="dxa"/>
            <w:vAlign w:val="center"/>
          </w:tcPr>
          <w:p w14:paraId="48C1EAD4" w14:textId="77777777" w:rsidR="00440C2B" w:rsidRPr="00DD1A8E" w:rsidRDefault="00440C2B" w:rsidP="00DD1A8E">
            <w:pPr>
              <w:spacing w:after="0"/>
              <w:rPr>
                <w:i/>
                <w:sz w:val="20"/>
                <w:szCs w:val="20"/>
              </w:rPr>
            </w:pPr>
            <w:proofErr w:type="gramStart"/>
            <w:r w:rsidRPr="00DD1A8E">
              <w:rPr>
                <w:i/>
                <w:sz w:val="20"/>
                <w:szCs w:val="20"/>
                <w:lang w:val="fr-LU"/>
              </w:rPr>
              <w:t>log</w:t>
            </w:r>
            <w:proofErr w:type="gramEnd"/>
          </w:p>
        </w:tc>
        <w:tc>
          <w:tcPr>
            <w:tcW w:w="1532" w:type="dxa"/>
            <w:gridSpan w:val="2"/>
            <w:vAlign w:val="center"/>
          </w:tcPr>
          <w:p w14:paraId="525AAB92" w14:textId="77777777" w:rsidR="00440C2B" w:rsidRPr="00DD1A8E" w:rsidRDefault="00440C2B" w:rsidP="00DD1A8E">
            <w:pPr>
              <w:spacing w:after="0"/>
              <w:rPr>
                <w:b/>
                <w:i/>
                <w:sz w:val="20"/>
                <w:szCs w:val="20"/>
                <w:highlight w:val="lightGray"/>
                <w:shd w:val="clear" w:color="auto" w:fill="00FF00"/>
              </w:rPr>
            </w:pPr>
            <w:proofErr w:type="spellStart"/>
            <w:r w:rsidRPr="00DD1A8E">
              <w:rPr>
                <w:b/>
                <w:i/>
                <w:sz w:val="20"/>
                <w:szCs w:val="20"/>
                <w:highlight w:val="lightGray"/>
                <w:shd w:val="clear" w:color="auto" w:fill="00FF00"/>
              </w:rPr>
              <w:t>Request</w:t>
            </w:r>
            <w:r w:rsidRPr="00DD1A8E">
              <w:rPr>
                <w:b/>
                <w:i/>
                <w:sz w:val="20"/>
                <w:szCs w:val="20"/>
                <w:highlight w:val="lightGray"/>
                <w:shd w:val="clear" w:color="auto" w:fill="00FF00"/>
              </w:rPr>
              <w:softHyphen/>
              <w:t>Timestamp</w:t>
            </w:r>
            <w:proofErr w:type="spellEnd"/>
          </w:p>
        </w:tc>
        <w:tc>
          <w:tcPr>
            <w:tcW w:w="540" w:type="dxa"/>
            <w:vAlign w:val="center"/>
          </w:tcPr>
          <w:p w14:paraId="7B74D0BC" w14:textId="77777777" w:rsidR="00440C2B" w:rsidRPr="00DD1A8E" w:rsidRDefault="00440C2B" w:rsidP="00DD1A8E">
            <w:pPr>
              <w:spacing w:after="0"/>
              <w:rPr>
                <w:sz w:val="20"/>
                <w:szCs w:val="20"/>
              </w:rPr>
            </w:pPr>
            <w:proofErr w:type="gramStart"/>
            <w:r w:rsidRPr="00DD1A8E">
              <w:rPr>
                <w:sz w:val="20"/>
                <w:szCs w:val="20"/>
                <w:lang w:val="fr-LU"/>
              </w:rPr>
              <w:t>1:</w:t>
            </w:r>
            <w:proofErr w:type="gramEnd"/>
            <w:r w:rsidRPr="00DD1A8E">
              <w:rPr>
                <w:sz w:val="20"/>
                <w:szCs w:val="20"/>
                <w:lang w:val="fr-LU"/>
              </w:rPr>
              <w:t>1</w:t>
            </w:r>
          </w:p>
        </w:tc>
        <w:tc>
          <w:tcPr>
            <w:tcW w:w="1759" w:type="dxa"/>
            <w:vAlign w:val="center"/>
          </w:tcPr>
          <w:p w14:paraId="4B78AE30" w14:textId="77777777" w:rsidR="00440C2B" w:rsidRPr="00DD1A8E" w:rsidRDefault="00440C2B" w:rsidP="00DD1A8E">
            <w:pPr>
              <w:spacing w:after="0"/>
              <w:rPr>
                <w:i/>
                <w:sz w:val="20"/>
                <w:szCs w:val="20"/>
              </w:rPr>
            </w:pPr>
            <w:proofErr w:type="spellStart"/>
            <w:proofErr w:type="gramStart"/>
            <w:r w:rsidRPr="00DD1A8E">
              <w:rPr>
                <w:i/>
                <w:sz w:val="20"/>
                <w:szCs w:val="20"/>
                <w:lang w:val="fr-LU"/>
              </w:rPr>
              <w:t>xsd:dateTime</w:t>
            </w:r>
            <w:proofErr w:type="spellEnd"/>
            <w:proofErr w:type="gramEnd"/>
          </w:p>
        </w:tc>
        <w:tc>
          <w:tcPr>
            <w:tcW w:w="4787" w:type="dxa"/>
            <w:vAlign w:val="center"/>
          </w:tcPr>
          <w:p w14:paraId="6FBF44DF" w14:textId="77777777" w:rsidR="00440C2B" w:rsidRPr="00DD1A8E" w:rsidRDefault="00440C2B" w:rsidP="00DD1A8E">
            <w:pPr>
              <w:spacing w:after="0"/>
              <w:jc w:val="both"/>
              <w:rPr>
                <w:sz w:val="20"/>
                <w:szCs w:val="20"/>
                <w:lang w:val="fr-FR"/>
              </w:rPr>
            </w:pPr>
            <w:r w:rsidRPr="00DD1A8E">
              <w:rPr>
                <w:sz w:val="20"/>
                <w:szCs w:val="20"/>
                <w:lang w:val="fr-FR"/>
              </w:rPr>
              <w:t>Date d’émission de la requête.</w:t>
            </w:r>
          </w:p>
        </w:tc>
      </w:tr>
      <w:tr w:rsidR="00440C2B" w:rsidRPr="00BD623C" w14:paraId="3002635A" w14:textId="77777777" w:rsidTr="00DD1A8E">
        <w:trPr>
          <w:jc w:val="center"/>
          <w:hidden/>
        </w:trPr>
        <w:tc>
          <w:tcPr>
            <w:tcW w:w="1251" w:type="dxa"/>
            <w:vMerge w:val="restart"/>
            <w:vAlign w:val="center"/>
          </w:tcPr>
          <w:p w14:paraId="0A5D1386" w14:textId="77777777" w:rsidR="00440C2B" w:rsidRPr="00B45572" w:rsidRDefault="00440C2B" w:rsidP="00DD1A8E">
            <w:pPr>
              <w:spacing w:after="0"/>
              <w:rPr>
                <w:rFonts w:eastAsia="MS Mincho"/>
                <w:i/>
                <w:vanish/>
                <w:sz w:val="20"/>
                <w:szCs w:val="20"/>
                <w:highlight w:val="cyan"/>
                <w:lang w:val="en-GB"/>
              </w:rPr>
            </w:pPr>
            <w:r w:rsidRPr="00B45572">
              <w:rPr>
                <w:i/>
                <w:vanish/>
                <w:sz w:val="20"/>
                <w:szCs w:val="20"/>
                <w:highlight w:val="cyan"/>
              </w:rPr>
              <w:t>Auth</w:t>
            </w:r>
          </w:p>
        </w:tc>
        <w:tc>
          <w:tcPr>
            <w:tcW w:w="1532" w:type="dxa"/>
            <w:gridSpan w:val="2"/>
            <w:vAlign w:val="center"/>
          </w:tcPr>
          <w:p w14:paraId="2FC2C376" w14:textId="77777777" w:rsidR="00440C2B" w:rsidRPr="00B45572" w:rsidRDefault="00440C2B" w:rsidP="00DD1A8E">
            <w:pPr>
              <w:spacing w:after="0"/>
              <w:rPr>
                <w:b/>
                <w:i/>
                <w:sz w:val="20"/>
                <w:szCs w:val="20"/>
                <w:highlight w:val="cyan"/>
                <w:shd w:val="clear" w:color="auto" w:fill="00FF00"/>
              </w:rPr>
            </w:pPr>
            <w:proofErr w:type="spellStart"/>
            <w:r w:rsidRPr="00B45572">
              <w:rPr>
                <w:b/>
                <w:i/>
                <w:sz w:val="20"/>
                <w:szCs w:val="20"/>
                <w:highlight w:val="cyan"/>
                <w:shd w:val="clear" w:color="auto" w:fill="00FF00"/>
              </w:rPr>
              <w:t>AccountId</w:t>
            </w:r>
            <w:proofErr w:type="spellEnd"/>
          </w:p>
        </w:tc>
        <w:tc>
          <w:tcPr>
            <w:tcW w:w="540" w:type="dxa"/>
            <w:vAlign w:val="center"/>
          </w:tcPr>
          <w:p w14:paraId="5DD16027" w14:textId="77777777" w:rsidR="00440C2B" w:rsidRPr="00B45572" w:rsidRDefault="00440C2B" w:rsidP="00DD1A8E">
            <w:pPr>
              <w:spacing w:after="0"/>
              <w:rPr>
                <w:rFonts w:eastAsia="MS Mincho"/>
                <w:b/>
                <w:vanish/>
                <w:sz w:val="20"/>
                <w:szCs w:val="20"/>
                <w:highlight w:val="cyan"/>
              </w:rPr>
            </w:pPr>
            <w:r w:rsidRPr="00B45572">
              <w:rPr>
                <w:vanish/>
                <w:sz w:val="20"/>
                <w:szCs w:val="20"/>
                <w:highlight w:val="cyan"/>
              </w:rPr>
              <w:t>0:1</w:t>
            </w:r>
          </w:p>
        </w:tc>
        <w:tc>
          <w:tcPr>
            <w:tcW w:w="1759" w:type="dxa"/>
            <w:vAlign w:val="center"/>
          </w:tcPr>
          <w:p w14:paraId="4462B3A6" w14:textId="77777777" w:rsidR="00440C2B" w:rsidRPr="00B45572" w:rsidRDefault="00440C2B" w:rsidP="00DD1A8E">
            <w:pPr>
              <w:spacing w:after="0"/>
              <w:rPr>
                <w:rFonts w:eastAsia="MS Mincho"/>
                <w:i/>
                <w:vanish/>
                <w:sz w:val="20"/>
                <w:szCs w:val="20"/>
                <w:highlight w:val="cyan"/>
              </w:rPr>
            </w:pPr>
            <w:r w:rsidRPr="00B45572">
              <w:rPr>
                <w:i/>
                <w:vanish/>
                <w:sz w:val="20"/>
                <w:szCs w:val="20"/>
                <w:highlight w:val="cyan"/>
              </w:rPr>
              <w:t>+Structure</w:t>
            </w:r>
          </w:p>
        </w:tc>
        <w:tc>
          <w:tcPr>
            <w:tcW w:w="4787" w:type="dxa"/>
            <w:vAlign w:val="center"/>
          </w:tcPr>
          <w:p w14:paraId="1992CE55" w14:textId="77777777" w:rsidR="00440C2B" w:rsidRPr="00B45572" w:rsidRDefault="00440C2B" w:rsidP="00DD1A8E">
            <w:pPr>
              <w:spacing w:after="0"/>
              <w:jc w:val="both"/>
              <w:rPr>
                <w:rFonts w:eastAsia="MS Mincho"/>
                <w:vanish/>
                <w:sz w:val="20"/>
                <w:szCs w:val="20"/>
                <w:highlight w:val="cyan"/>
              </w:rPr>
            </w:pPr>
            <w:r w:rsidRPr="00B45572">
              <w:rPr>
                <w:vanish/>
                <w:sz w:val="20"/>
                <w:szCs w:val="20"/>
                <w:highlight w:val="cyan"/>
              </w:rPr>
              <w:t xml:space="preserve">Account Identifier. May be used to attribute requests to a specific user account for authentication or reporting purposes  </w:t>
            </w:r>
            <w:r w:rsidR="001C0642" w:rsidRPr="00B45572">
              <w:rPr>
                <w:vanish/>
                <w:sz w:val="20"/>
                <w:szCs w:val="20"/>
                <w:highlight w:val="cyan"/>
              </w:rPr>
              <w:t xml:space="preserve"> </w:t>
            </w:r>
          </w:p>
        </w:tc>
      </w:tr>
      <w:tr w:rsidR="00440C2B" w14:paraId="56DB52E8" w14:textId="77777777" w:rsidTr="00DD1A8E">
        <w:trPr>
          <w:jc w:val="center"/>
          <w:hidden/>
        </w:trPr>
        <w:tc>
          <w:tcPr>
            <w:tcW w:w="1251" w:type="dxa"/>
            <w:vMerge/>
            <w:vAlign w:val="center"/>
          </w:tcPr>
          <w:p w14:paraId="66AA50AE" w14:textId="77777777" w:rsidR="00440C2B" w:rsidRPr="00E72404" w:rsidRDefault="00440C2B" w:rsidP="00DD1A8E">
            <w:pPr>
              <w:spacing w:after="0"/>
              <w:rPr>
                <w:i/>
                <w:vanish/>
                <w:sz w:val="20"/>
                <w:szCs w:val="20"/>
                <w:highlight w:val="cyan"/>
              </w:rPr>
            </w:pPr>
          </w:p>
        </w:tc>
        <w:tc>
          <w:tcPr>
            <w:tcW w:w="1532" w:type="dxa"/>
            <w:gridSpan w:val="2"/>
            <w:shd w:val="clear" w:color="auto" w:fill="auto"/>
            <w:vAlign w:val="center"/>
          </w:tcPr>
          <w:p w14:paraId="2EE60D03" w14:textId="77777777" w:rsidR="00440C2B" w:rsidRPr="00E72404" w:rsidRDefault="00440C2B" w:rsidP="00DD1A8E">
            <w:pPr>
              <w:spacing w:after="0"/>
              <w:rPr>
                <w:b/>
                <w:i/>
                <w:sz w:val="20"/>
                <w:szCs w:val="20"/>
                <w:highlight w:val="cyan"/>
                <w:shd w:val="clear" w:color="auto" w:fill="00FF00"/>
              </w:rPr>
            </w:pPr>
            <w:proofErr w:type="spellStart"/>
            <w:r w:rsidRPr="00E72404">
              <w:rPr>
                <w:b/>
                <w:i/>
                <w:sz w:val="20"/>
                <w:szCs w:val="20"/>
                <w:highlight w:val="cyan"/>
                <w:shd w:val="clear" w:color="auto" w:fill="00FF00"/>
              </w:rPr>
              <w:t>AccountKey</w:t>
            </w:r>
            <w:proofErr w:type="spellEnd"/>
          </w:p>
        </w:tc>
        <w:tc>
          <w:tcPr>
            <w:tcW w:w="540" w:type="dxa"/>
            <w:shd w:val="clear" w:color="auto" w:fill="auto"/>
            <w:vAlign w:val="center"/>
          </w:tcPr>
          <w:p w14:paraId="4A8DF1D9" w14:textId="77777777" w:rsidR="00440C2B" w:rsidRPr="00E72404" w:rsidRDefault="00440C2B" w:rsidP="00DD1A8E">
            <w:pPr>
              <w:spacing w:after="0"/>
              <w:rPr>
                <w:rFonts w:eastAsia="MS Mincho"/>
                <w:b/>
                <w:vanish/>
                <w:sz w:val="20"/>
                <w:szCs w:val="20"/>
                <w:highlight w:val="cyan"/>
                <w:shd w:val="clear" w:color="auto" w:fill="00FF00"/>
                <w:lang w:val="fr-LU"/>
              </w:rPr>
            </w:pPr>
            <w:r w:rsidRPr="00E72404">
              <w:rPr>
                <w:vanish/>
                <w:sz w:val="20"/>
                <w:szCs w:val="20"/>
                <w:highlight w:val="cyan"/>
              </w:rPr>
              <w:t>0:1</w:t>
            </w:r>
          </w:p>
        </w:tc>
        <w:tc>
          <w:tcPr>
            <w:tcW w:w="1759" w:type="dxa"/>
            <w:shd w:val="clear" w:color="auto" w:fill="auto"/>
            <w:vAlign w:val="center"/>
          </w:tcPr>
          <w:p w14:paraId="4283EFCB" w14:textId="77777777" w:rsidR="00440C2B" w:rsidRPr="00E72404" w:rsidRDefault="00440C2B" w:rsidP="00DD1A8E">
            <w:pPr>
              <w:spacing w:after="0"/>
              <w:rPr>
                <w:rFonts w:eastAsia="MS Mincho"/>
                <w:i/>
                <w:vanish/>
                <w:sz w:val="20"/>
                <w:szCs w:val="20"/>
                <w:highlight w:val="cyan"/>
              </w:rPr>
            </w:pPr>
            <w:r w:rsidRPr="00E72404">
              <w:rPr>
                <w:i/>
                <w:vanish/>
                <w:sz w:val="20"/>
                <w:szCs w:val="20"/>
                <w:highlight w:val="cyan"/>
              </w:rPr>
              <w:t>+Structure</w:t>
            </w:r>
          </w:p>
        </w:tc>
        <w:tc>
          <w:tcPr>
            <w:tcW w:w="4787" w:type="dxa"/>
            <w:shd w:val="clear" w:color="auto" w:fill="auto"/>
            <w:vAlign w:val="center"/>
          </w:tcPr>
          <w:p w14:paraId="5A93100B" w14:textId="77777777" w:rsidR="00440C2B" w:rsidRPr="00E72404" w:rsidRDefault="00440C2B" w:rsidP="00DD1A8E">
            <w:pPr>
              <w:spacing w:after="0"/>
              <w:jc w:val="both"/>
              <w:rPr>
                <w:rFonts w:eastAsia="MS Mincho"/>
                <w:b/>
                <w:i/>
                <w:vanish/>
                <w:sz w:val="20"/>
                <w:szCs w:val="20"/>
                <w:highlight w:val="cyan"/>
              </w:rPr>
            </w:pPr>
            <w:r w:rsidRPr="00E72404">
              <w:rPr>
                <w:vanish/>
                <w:sz w:val="20"/>
                <w:szCs w:val="20"/>
                <w:highlight w:val="cyan"/>
              </w:rPr>
              <w:t xml:space="preserve">Authentication key for request. May be used to authenticate the request to ensure the user is a registered client. </w:t>
            </w:r>
            <w:r w:rsidR="001C0642" w:rsidRPr="00E72404">
              <w:rPr>
                <w:vanish/>
                <w:sz w:val="20"/>
                <w:szCs w:val="20"/>
                <w:highlight w:val="cyan"/>
              </w:rPr>
              <w:t xml:space="preserve"> </w:t>
            </w:r>
          </w:p>
        </w:tc>
      </w:tr>
      <w:tr w:rsidR="00440C2B" w:rsidRPr="00E32CB2" w14:paraId="109C7A7B" w14:textId="77777777" w:rsidTr="00DD1A8E">
        <w:trPr>
          <w:jc w:val="center"/>
        </w:trPr>
        <w:tc>
          <w:tcPr>
            <w:tcW w:w="1251" w:type="dxa"/>
            <w:vMerge w:val="restart"/>
            <w:vAlign w:val="center"/>
          </w:tcPr>
          <w:p w14:paraId="3708711D" w14:textId="77777777" w:rsidR="00440C2B" w:rsidRPr="00DD1A8E" w:rsidRDefault="00440C2B" w:rsidP="00DD1A8E">
            <w:pPr>
              <w:spacing w:after="0"/>
              <w:rPr>
                <w:i/>
                <w:sz w:val="20"/>
                <w:szCs w:val="20"/>
              </w:rPr>
            </w:pPr>
            <w:r w:rsidRPr="00DD1A8E">
              <w:rPr>
                <w:i/>
                <w:sz w:val="20"/>
                <w:szCs w:val="20"/>
                <w:lang w:val="en-GB"/>
              </w:rPr>
              <w:t>Endpoint Properties</w:t>
            </w:r>
          </w:p>
        </w:tc>
        <w:tc>
          <w:tcPr>
            <w:tcW w:w="1532" w:type="dxa"/>
            <w:gridSpan w:val="2"/>
            <w:vAlign w:val="center"/>
          </w:tcPr>
          <w:p w14:paraId="59E82F6A" w14:textId="77777777" w:rsidR="00440C2B" w:rsidRPr="00DD1A8E" w:rsidRDefault="00440C2B" w:rsidP="00DD1A8E">
            <w:pPr>
              <w:spacing w:after="0"/>
              <w:rPr>
                <w:b/>
                <w:i/>
                <w:sz w:val="20"/>
                <w:szCs w:val="20"/>
                <w:highlight w:val="lightGray"/>
                <w:shd w:val="clear" w:color="auto" w:fill="00FF00"/>
              </w:rPr>
            </w:pPr>
            <w:r w:rsidRPr="00DD1A8E">
              <w:rPr>
                <w:b/>
                <w:i/>
                <w:sz w:val="20"/>
                <w:szCs w:val="20"/>
                <w:highlight w:val="lightGray"/>
                <w:shd w:val="clear" w:color="auto" w:fill="00FF00"/>
              </w:rPr>
              <w:t>Address</w:t>
            </w:r>
          </w:p>
        </w:tc>
        <w:tc>
          <w:tcPr>
            <w:tcW w:w="540" w:type="dxa"/>
            <w:vAlign w:val="center"/>
          </w:tcPr>
          <w:p w14:paraId="3B6FD318" w14:textId="77777777" w:rsidR="00440C2B" w:rsidRPr="00DD1A8E" w:rsidRDefault="00440C2B" w:rsidP="00DD1A8E">
            <w:pPr>
              <w:spacing w:after="0"/>
              <w:rPr>
                <w:sz w:val="20"/>
                <w:szCs w:val="20"/>
              </w:rPr>
            </w:pPr>
            <w:proofErr w:type="gramStart"/>
            <w:r w:rsidRPr="00DD1A8E">
              <w:rPr>
                <w:sz w:val="20"/>
                <w:szCs w:val="20"/>
                <w:lang w:val="fr-LU"/>
              </w:rPr>
              <w:t>0:</w:t>
            </w:r>
            <w:proofErr w:type="gramEnd"/>
            <w:r w:rsidRPr="00DD1A8E">
              <w:rPr>
                <w:sz w:val="20"/>
                <w:szCs w:val="20"/>
                <w:lang w:val="fr-LU"/>
              </w:rPr>
              <w:t>1</w:t>
            </w:r>
          </w:p>
        </w:tc>
        <w:tc>
          <w:tcPr>
            <w:tcW w:w="1759" w:type="dxa"/>
            <w:vAlign w:val="center"/>
          </w:tcPr>
          <w:p w14:paraId="4C02148A" w14:textId="77777777" w:rsidR="00440C2B" w:rsidRPr="00DD1A8E" w:rsidRDefault="00440C2B" w:rsidP="00DD1A8E">
            <w:pPr>
              <w:spacing w:after="0"/>
              <w:rPr>
                <w:i/>
                <w:sz w:val="20"/>
                <w:szCs w:val="20"/>
              </w:rPr>
            </w:pPr>
            <w:proofErr w:type="spellStart"/>
            <w:r w:rsidRPr="00DD1A8E">
              <w:rPr>
                <w:i/>
                <w:sz w:val="20"/>
                <w:szCs w:val="20"/>
                <w:lang w:val="fr-LU"/>
              </w:rPr>
              <w:t>Endpoint</w:t>
            </w:r>
            <w:r w:rsidRPr="00DD1A8E">
              <w:rPr>
                <w:i/>
                <w:sz w:val="20"/>
                <w:szCs w:val="20"/>
                <w:lang w:val="fr-LU"/>
              </w:rPr>
              <w:softHyphen/>
              <w:t>Address</w:t>
            </w:r>
            <w:proofErr w:type="spellEnd"/>
          </w:p>
        </w:tc>
        <w:tc>
          <w:tcPr>
            <w:tcW w:w="4787" w:type="dxa"/>
            <w:vAlign w:val="center"/>
          </w:tcPr>
          <w:p w14:paraId="06DABD4A" w14:textId="77777777" w:rsidR="00440C2B" w:rsidRPr="00DD1A8E" w:rsidRDefault="00440C2B" w:rsidP="00DD1A8E">
            <w:pPr>
              <w:spacing w:after="0"/>
              <w:jc w:val="both"/>
              <w:rPr>
                <w:sz w:val="20"/>
                <w:szCs w:val="20"/>
                <w:lang w:val="fr-FR"/>
              </w:rPr>
            </w:pPr>
            <w:r w:rsidRPr="00DD1A8E">
              <w:rPr>
                <w:sz w:val="20"/>
                <w:szCs w:val="20"/>
                <w:lang w:val="fr-FR"/>
              </w:rPr>
              <w:t>Adresse réseau de destination de la réponse (ici une URL étant donné le choix d’implémentation SOAP).</w:t>
            </w:r>
          </w:p>
        </w:tc>
      </w:tr>
      <w:tr w:rsidR="00440C2B" w:rsidRPr="00E32CB2" w14:paraId="5454665E" w14:textId="77777777" w:rsidTr="00DD1A8E">
        <w:trPr>
          <w:jc w:val="center"/>
        </w:trPr>
        <w:tc>
          <w:tcPr>
            <w:tcW w:w="1251" w:type="dxa"/>
            <w:vMerge/>
            <w:vAlign w:val="center"/>
          </w:tcPr>
          <w:p w14:paraId="5E1375CE" w14:textId="77777777" w:rsidR="00440C2B" w:rsidRPr="00DD1A8E" w:rsidRDefault="00440C2B" w:rsidP="00DD1A8E">
            <w:pPr>
              <w:spacing w:after="0"/>
              <w:rPr>
                <w:i/>
                <w:sz w:val="20"/>
                <w:szCs w:val="20"/>
                <w:lang w:val="fr-FR"/>
              </w:rPr>
            </w:pPr>
          </w:p>
        </w:tc>
        <w:tc>
          <w:tcPr>
            <w:tcW w:w="1532" w:type="dxa"/>
            <w:gridSpan w:val="2"/>
            <w:vAlign w:val="center"/>
          </w:tcPr>
          <w:p w14:paraId="2B9B57B9" w14:textId="436B11CD" w:rsidR="00440C2B" w:rsidRPr="00DD1A8E" w:rsidRDefault="00440C2B" w:rsidP="00DD1A8E">
            <w:pPr>
              <w:spacing w:after="0"/>
              <w:rPr>
                <w:b/>
                <w:i/>
                <w:sz w:val="20"/>
                <w:szCs w:val="20"/>
                <w:highlight w:val="lightGray"/>
                <w:shd w:val="clear" w:color="auto" w:fill="00FF00"/>
              </w:rPr>
            </w:pPr>
            <w:proofErr w:type="spellStart"/>
            <w:r w:rsidRPr="00DD1A8E">
              <w:rPr>
                <w:b/>
                <w:i/>
                <w:sz w:val="20"/>
                <w:szCs w:val="20"/>
                <w:highlight w:val="lightGray"/>
                <w:shd w:val="clear" w:color="auto" w:fill="00FF00"/>
              </w:rPr>
              <w:t>RequestorRef</w:t>
            </w:r>
            <w:proofErr w:type="spellEnd"/>
          </w:p>
        </w:tc>
        <w:tc>
          <w:tcPr>
            <w:tcW w:w="540" w:type="dxa"/>
            <w:vAlign w:val="center"/>
          </w:tcPr>
          <w:p w14:paraId="01811FAA" w14:textId="77777777" w:rsidR="00440C2B" w:rsidRPr="00DD1A8E" w:rsidRDefault="00440C2B" w:rsidP="00DD1A8E">
            <w:pPr>
              <w:spacing w:after="0"/>
              <w:rPr>
                <w:sz w:val="20"/>
                <w:szCs w:val="20"/>
              </w:rPr>
            </w:pPr>
            <w:proofErr w:type="gramStart"/>
            <w:r w:rsidRPr="00DD1A8E">
              <w:rPr>
                <w:sz w:val="20"/>
                <w:szCs w:val="20"/>
                <w:lang w:val="fr-LU"/>
              </w:rPr>
              <w:t>1:</w:t>
            </w:r>
            <w:proofErr w:type="gramEnd"/>
            <w:r w:rsidRPr="00DD1A8E">
              <w:rPr>
                <w:sz w:val="20"/>
                <w:szCs w:val="20"/>
                <w:lang w:val="fr-LU"/>
              </w:rPr>
              <w:t>1</w:t>
            </w:r>
          </w:p>
        </w:tc>
        <w:tc>
          <w:tcPr>
            <w:tcW w:w="1759" w:type="dxa"/>
            <w:vAlign w:val="center"/>
          </w:tcPr>
          <w:p w14:paraId="51A86CDC" w14:textId="77777777" w:rsidR="00440C2B" w:rsidRPr="00DD1A8E" w:rsidRDefault="00440C2B" w:rsidP="00DD1A8E">
            <w:pPr>
              <w:spacing w:after="0"/>
              <w:rPr>
                <w:i/>
                <w:sz w:val="20"/>
                <w:szCs w:val="20"/>
              </w:rPr>
            </w:pPr>
            <w:proofErr w:type="spellStart"/>
            <w:r w:rsidRPr="00DD1A8E">
              <w:rPr>
                <w:i/>
                <w:sz w:val="20"/>
                <w:szCs w:val="20"/>
                <w:lang w:val="fr-LU"/>
              </w:rPr>
              <w:t>Participant</w:t>
            </w:r>
            <w:r w:rsidRPr="00DD1A8E">
              <w:rPr>
                <w:i/>
                <w:sz w:val="20"/>
                <w:szCs w:val="20"/>
                <w:lang w:val="fr-LU"/>
              </w:rPr>
              <w:softHyphen/>
              <w:t>Code</w:t>
            </w:r>
            <w:proofErr w:type="spellEnd"/>
          </w:p>
        </w:tc>
        <w:tc>
          <w:tcPr>
            <w:tcW w:w="4787" w:type="dxa"/>
            <w:vAlign w:val="center"/>
          </w:tcPr>
          <w:p w14:paraId="4565254A" w14:textId="77777777" w:rsidR="00440C2B" w:rsidRPr="00DD1A8E" w:rsidRDefault="00440C2B" w:rsidP="00DD1A8E">
            <w:pPr>
              <w:spacing w:after="0"/>
              <w:jc w:val="both"/>
              <w:rPr>
                <w:sz w:val="20"/>
                <w:szCs w:val="20"/>
                <w:shd w:val="clear" w:color="auto" w:fill="00FF00"/>
                <w:lang w:val="fr-FR"/>
              </w:rPr>
            </w:pPr>
            <w:r w:rsidRPr="00DD1A8E">
              <w:rPr>
                <w:sz w:val="20"/>
                <w:szCs w:val="20"/>
                <w:lang w:val="fr-FR"/>
              </w:rPr>
              <w:t>Identifiant du demandeur (reprendre la structure [</w:t>
            </w:r>
            <w:r w:rsidRPr="00DD1A8E">
              <w:rPr>
                <w:i/>
                <w:sz w:val="20"/>
                <w:szCs w:val="20"/>
                <w:lang w:val="fr-FR"/>
              </w:rPr>
              <w:t>fournisseur</w:t>
            </w:r>
            <w:r w:rsidRPr="00DD1A8E">
              <w:rPr>
                <w:sz w:val="20"/>
                <w:szCs w:val="20"/>
                <w:lang w:val="fr-FR"/>
              </w:rPr>
              <w:t>] des identifiants).</w:t>
            </w:r>
          </w:p>
        </w:tc>
      </w:tr>
      <w:tr w:rsidR="00440C2B" w:rsidRPr="00E32CB2" w14:paraId="779D4CD5" w14:textId="77777777" w:rsidTr="00DD1A8E">
        <w:trPr>
          <w:trHeight w:val="383"/>
          <w:jc w:val="center"/>
        </w:trPr>
        <w:tc>
          <w:tcPr>
            <w:tcW w:w="1251" w:type="dxa"/>
            <w:vMerge/>
            <w:vAlign w:val="center"/>
          </w:tcPr>
          <w:p w14:paraId="44E7FFDC" w14:textId="77777777" w:rsidR="00440C2B" w:rsidRPr="00DD1A8E" w:rsidRDefault="00440C2B" w:rsidP="00DD1A8E">
            <w:pPr>
              <w:spacing w:after="0"/>
              <w:rPr>
                <w:i/>
                <w:sz w:val="20"/>
                <w:szCs w:val="20"/>
                <w:lang w:val="fr-FR"/>
              </w:rPr>
            </w:pPr>
          </w:p>
        </w:tc>
        <w:tc>
          <w:tcPr>
            <w:tcW w:w="1532" w:type="dxa"/>
            <w:gridSpan w:val="2"/>
            <w:vAlign w:val="center"/>
          </w:tcPr>
          <w:p w14:paraId="134F815A" w14:textId="77777777" w:rsidR="00440C2B" w:rsidRPr="00DD1A8E" w:rsidRDefault="00440C2B" w:rsidP="00DD1A8E">
            <w:pPr>
              <w:spacing w:after="0"/>
              <w:rPr>
                <w:b/>
                <w:i/>
                <w:sz w:val="20"/>
                <w:szCs w:val="20"/>
                <w:highlight w:val="lightGray"/>
                <w:shd w:val="clear" w:color="auto" w:fill="00FF00"/>
              </w:rPr>
            </w:pPr>
            <w:proofErr w:type="spellStart"/>
            <w:r w:rsidRPr="00DD1A8E">
              <w:rPr>
                <w:b/>
                <w:i/>
                <w:sz w:val="20"/>
                <w:szCs w:val="20"/>
                <w:highlight w:val="lightGray"/>
                <w:shd w:val="clear" w:color="auto" w:fill="00FF00"/>
              </w:rPr>
              <w:t>Message</w:t>
            </w:r>
            <w:r w:rsidRPr="00DD1A8E">
              <w:rPr>
                <w:b/>
                <w:i/>
                <w:sz w:val="20"/>
                <w:szCs w:val="20"/>
                <w:highlight w:val="lightGray"/>
                <w:shd w:val="clear" w:color="auto" w:fill="00FF00"/>
              </w:rPr>
              <w:softHyphen/>
              <w:t>Identifier</w:t>
            </w:r>
            <w:proofErr w:type="spellEnd"/>
          </w:p>
        </w:tc>
        <w:tc>
          <w:tcPr>
            <w:tcW w:w="540" w:type="dxa"/>
            <w:vAlign w:val="center"/>
          </w:tcPr>
          <w:p w14:paraId="6C2218C8" w14:textId="77777777" w:rsidR="00440C2B" w:rsidRPr="00DD1A8E" w:rsidRDefault="00440C2B" w:rsidP="00DD1A8E">
            <w:pPr>
              <w:spacing w:after="0"/>
              <w:rPr>
                <w:sz w:val="20"/>
                <w:szCs w:val="20"/>
                <w:lang w:val="fr-LU"/>
              </w:rPr>
            </w:pPr>
            <w:proofErr w:type="gramStart"/>
            <w:r w:rsidRPr="00DD1A8E">
              <w:rPr>
                <w:sz w:val="20"/>
                <w:szCs w:val="20"/>
                <w:lang w:val="fr-LU"/>
              </w:rPr>
              <w:t>0:</w:t>
            </w:r>
            <w:proofErr w:type="gramEnd"/>
            <w:r w:rsidRPr="00DD1A8E">
              <w:rPr>
                <w:sz w:val="20"/>
                <w:szCs w:val="20"/>
                <w:lang w:val="fr-LU"/>
              </w:rPr>
              <w:t>1</w:t>
            </w:r>
          </w:p>
        </w:tc>
        <w:tc>
          <w:tcPr>
            <w:tcW w:w="1759" w:type="dxa"/>
            <w:vAlign w:val="center"/>
          </w:tcPr>
          <w:p w14:paraId="731DAE9C" w14:textId="77777777" w:rsidR="00440C2B" w:rsidRPr="00DD1A8E" w:rsidRDefault="00440C2B" w:rsidP="00DD1A8E">
            <w:pPr>
              <w:spacing w:after="0"/>
              <w:rPr>
                <w:i/>
                <w:sz w:val="20"/>
                <w:szCs w:val="20"/>
                <w:lang w:val="en-GB"/>
              </w:rPr>
            </w:pPr>
            <w:proofErr w:type="spellStart"/>
            <w:r w:rsidRPr="00DD1A8E">
              <w:rPr>
                <w:i/>
                <w:sz w:val="20"/>
                <w:szCs w:val="20"/>
                <w:lang w:val="fr-LU"/>
              </w:rPr>
              <w:t>Message</w:t>
            </w:r>
            <w:r w:rsidRPr="00DD1A8E">
              <w:rPr>
                <w:i/>
                <w:sz w:val="20"/>
                <w:szCs w:val="20"/>
                <w:lang w:val="fr-LU"/>
              </w:rPr>
              <w:softHyphen/>
              <w:t>Qualifier</w:t>
            </w:r>
            <w:proofErr w:type="spellEnd"/>
          </w:p>
        </w:tc>
        <w:tc>
          <w:tcPr>
            <w:tcW w:w="4787" w:type="dxa"/>
            <w:vAlign w:val="center"/>
          </w:tcPr>
          <w:p w14:paraId="54C07D8C" w14:textId="77777777" w:rsidR="00440C2B" w:rsidRPr="00DD1A8E" w:rsidRDefault="00440C2B" w:rsidP="00DD1A8E">
            <w:pPr>
              <w:spacing w:after="0"/>
              <w:jc w:val="both"/>
              <w:rPr>
                <w:sz w:val="20"/>
                <w:szCs w:val="20"/>
                <w:lang w:val="fr-FR"/>
              </w:rPr>
            </w:pPr>
            <w:r w:rsidRPr="00DD1A8E">
              <w:rPr>
                <w:sz w:val="20"/>
                <w:szCs w:val="20"/>
                <w:lang w:val="fr-FR"/>
              </w:rPr>
              <w:t>Identifiant unique de ce message.</w:t>
            </w:r>
          </w:p>
        </w:tc>
      </w:tr>
      <w:tr w:rsidR="00440C2B" w:rsidRPr="00E32CB2" w14:paraId="6CAE1DED" w14:textId="77777777" w:rsidTr="00DD1A8E">
        <w:trPr>
          <w:trHeight w:val="383"/>
          <w:jc w:val="center"/>
        </w:trPr>
        <w:tc>
          <w:tcPr>
            <w:tcW w:w="1251" w:type="dxa"/>
            <w:vMerge w:val="restart"/>
            <w:vAlign w:val="center"/>
          </w:tcPr>
          <w:p w14:paraId="68997393" w14:textId="77777777" w:rsidR="00440C2B" w:rsidRPr="00DD1A8E" w:rsidRDefault="00440C2B" w:rsidP="00DD1A8E">
            <w:pPr>
              <w:spacing w:after="0"/>
              <w:rPr>
                <w:i/>
                <w:sz w:val="20"/>
                <w:szCs w:val="20"/>
                <w:lang w:val="en-GB"/>
              </w:rPr>
            </w:pPr>
            <w:r w:rsidRPr="00DD1A8E">
              <w:rPr>
                <w:i/>
                <w:sz w:val="20"/>
                <w:szCs w:val="20"/>
                <w:lang w:val="en-GB"/>
              </w:rPr>
              <w:t>Topic</w:t>
            </w:r>
          </w:p>
        </w:tc>
        <w:tc>
          <w:tcPr>
            <w:tcW w:w="1532" w:type="dxa"/>
            <w:gridSpan w:val="2"/>
            <w:vAlign w:val="center"/>
          </w:tcPr>
          <w:p w14:paraId="61F3B354" w14:textId="77777777" w:rsidR="00440C2B" w:rsidRPr="00DD1A8E" w:rsidRDefault="00440C2B" w:rsidP="00DD1A8E">
            <w:pPr>
              <w:spacing w:after="0"/>
              <w:rPr>
                <w:b/>
                <w:i/>
                <w:sz w:val="20"/>
                <w:szCs w:val="20"/>
                <w:highlight w:val="lightGray"/>
                <w:shd w:val="clear" w:color="auto" w:fill="00FF00"/>
              </w:rPr>
            </w:pPr>
            <w:proofErr w:type="spellStart"/>
            <w:r w:rsidRPr="00DD1A8E">
              <w:rPr>
                <w:b/>
                <w:i/>
                <w:sz w:val="20"/>
                <w:szCs w:val="20"/>
                <w:highlight w:val="lightGray"/>
                <w:shd w:val="clear" w:color="auto" w:fill="00FF00"/>
              </w:rPr>
              <w:t>BoundingBox</w:t>
            </w:r>
            <w:proofErr w:type="spellEnd"/>
          </w:p>
        </w:tc>
        <w:tc>
          <w:tcPr>
            <w:tcW w:w="540" w:type="dxa"/>
            <w:vAlign w:val="center"/>
          </w:tcPr>
          <w:p w14:paraId="5D33910E" w14:textId="77777777" w:rsidR="00440C2B" w:rsidRPr="00DD1A8E" w:rsidRDefault="00440C2B" w:rsidP="00DD1A8E">
            <w:pPr>
              <w:spacing w:after="0"/>
              <w:rPr>
                <w:sz w:val="20"/>
                <w:szCs w:val="20"/>
                <w:lang w:val="fr-LU"/>
              </w:rPr>
            </w:pPr>
            <w:proofErr w:type="gramStart"/>
            <w:r w:rsidRPr="00DD1A8E">
              <w:rPr>
                <w:sz w:val="20"/>
                <w:szCs w:val="20"/>
                <w:lang w:val="fr-LU"/>
              </w:rPr>
              <w:t>0:</w:t>
            </w:r>
            <w:proofErr w:type="gramEnd"/>
            <w:r w:rsidRPr="00DD1A8E">
              <w:rPr>
                <w:sz w:val="20"/>
                <w:szCs w:val="20"/>
                <w:lang w:val="fr-LU"/>
              </w:rPr>
              <w:t>1</w:t>
            </w:r>
          </w:p>
        </w:tc>
        <w:tc>
          <w:tcPr>
            <w:tcW w:w="1759" w:type="dxa"/>
            <w:vAlign w:val="center"/>
          </w:tcPr>
          <w:p w14:paraId="1E50A360" w14:textId="77777777" w:rsidR="00440C2B" w:rsidRPr="00DD1A8E" w:rsidRDefault="00440C2B" w:rsidP="00DD1A8E">
            <w:pPr>
              <w:spacing w:after="0"/>
              <w:rPr>
                <w:i/>
                <w:sz w:val="20"/>
                <w:szCs w:val="20"/>
                <w:lang w:val="fr-LU"/>
              </w:rPr>
            </w:pPr>
          </w:p>
        </w:tc>
        <w:tc>
          <w:tcPr>
            <w:tcW w:w="4787" w:type="dxa"/>
            <w:vAlign w:val="center"/>
          </w:tcPr>
          <w:p w14:paraId="169852D3" w14:textId="77777777" w:rsidR="00440C2B" w:rsidRPr="00DD1A8E" w:rsidRDefault="00440C2B" w:rsidP="00DD1A8E">
            <w:pPr>
              <w:spacing w:after="0"/>
              <w:jc w:val="both"/>
              <w:rPr>
                <w:sz w:val="20"/>
                <w:szCs w:val="20"/>
                <w:lang w:val="fr-FR"/>
              </w:rPr>
            </w:pPr>
            <w:r w:rsidRPr="00DD1A8E">
              <w:rPr>
                <w:noProof/>
                <w:sz w:val="20"/>
                <w:szCs w:val="20"/>
                <w:lang w:val="fr-FR" w:eastAsia="fr-FR"/>
              </w:rPr>
              <w:t>Filtre permettant de n'obtenir que les arrêts situés à l'intérieur d'un rectangle englobant</w:t>
            </w:r>
            <w:r w:rsidRPr="00DD1A8E">
              <w:rPr>
                <w:sz w:val="20"/>
                <w:szCs w:val="20"/>
                <w:lang w:val="fr-FR"/>
              </w:rPr>
              <w:t xml:space="preserve">  </w:t>
            </w:r>
            <w:r w:rsidR="001C0642">
              <w:rPr>
                <w:sz w:val="20"/>
                <w:szCs w:val="20"/>
                <w:lang w:val="fr-FR"/>
              </w:rPr>
              <w:t xml:space="preserve"> </w:t>
            </w:r>
          </w:p>
        </w:tc>
      </w:tr>
      <w:tr w:rsidR="00440C2B" w:rsidRPr="00E32CB2" w14:paraId="794C3E72" w14:textId="77777777" w:rsidTr="00DD1A8E">
        <w:trPr>
          <w:trHeight w:val="383"/>
          <w:jc w:val="center"/>
        </w:trPr>
        <w:tc>
          <w:tcPr>
            <w:tcW w:w="1251" w:type="dxa"/>
            <w:vMerge/>
            <w:vAlign w:val="center"/>
          </w:tcPr>
          <w:p w14:paraId="6EBEEC8E" w14:textId="77777777" w:rsidR="00440C2B" w:rsidRPr="00DD1A8E" w:rsidRDefault="00440C2B" w:rsidP="00DD1A8E">
            <w:pPr>
              <w:spacing w:after="0"/>
              <w:rPr>
                <w:sz w:val="20"/>
                <w:szCs w:val="20"/>
                <w:lang w:val="fr-FR"/>
              </w:rPr>
            </w:pPr>
          </w:p>
        </w:tc>
        <w:tc>
          <w:tcPr>
            <w:tcW w:w="236" w:type="dxa"/>
            <w:vAlign w:val="center"/>
          </w:tcPr>
          <w:p w14:paraId="2D85ED50" w14:textId="77777777" w:rsidR="00440C2B" w:rsidRPr="00DD1A8E" w:rsidRDefault="00440C2B" w:rsidP="00DD1A8E">
            <w:pPr>
              <w:spacing w:after="0"/>
              <w:rPr>
                <w:b/>
                <w:i/>
                <w:sz w:val="20"/>
                <w:szCs w:val="20"/>
                <w:highlight w:val="lightGray"/>
                <w:shd w:val="clear" w:color="auto" w:fill="00FF00"/>
                <w:lang w:val="fr-FR"/>
              </w:rPr>
            </w:pPr>
          </w:p>
        </w:tc>
        <w:tc>
          <w:tcPr>
            <w:tcW w:w="1296" w:type="dxa"/>
            <w:vAlign w:val="center"/>
          </w:tcPr>
          <w:p w14:paraId="05EDD4EE" w14:textId="77777777" w:rsidR="00440C2B" w:rsidRPr="00DD1A8E" w:rsidRDefault="00440C2B" w:rsidP="00DD1A8E">
            <w:pPr>
              <w:spacing w:after="0"/>
              <w:rPr>
                <w:b/>
                <w:i/>
                <w:sz w:val="20"/>
                <w:szCs w:val="20"/>
                <w:highlight w:val="lightGray"/>
                <w:shd w:val="clear" w:color="auto" w:fill="00FF00"/>
              </w:rPr>
            </w:pPr>
            <w:proofErr w:type="spellStart"/>
            <w:r w:rsidRPr="00DD1A8E">
              <w:rPr>
                <w:b/>
                <w:i/>
                <w:sz w:val="20"/>
                <w:szCs w:val="20"/>
                <w:highlight w:val="lightGray"/>
                <w:shd w:val="clear" w:color="auto" w:fill="00FF00"/>
              </w:rPr>
              <w:t>UpperLeft</w:t>
            </w:r>
            <w:proofErr w:type="spellEnd"/>
          </w:p>
        </w:tc>
        <w:tc>
          <w:tcPr>
            <w:tcW w:w="540" w:type="dxa"/>
            <w:vAlign w:val="center"/>
          </w:tcPr>
          <w:p w14:paraId="100E7126" w14:textId="77777777" w:rsidR="00440C2B" w:rsidRPr="00DD1A8E" w:rsidRDefault="00440C2B" w:rsidP="00DD1A8E">
            <w:pPr>
              <w:spacing w:after="0"/>
              <w:rPr>
                <w:sz w:val="20"/>
                <w:szCs w:val="20"/>
                <w:lang w:val="fr-LU"/>
              </w:rPr>
            </w:pPr>
            <w:proofErr w:type="gramStart"/>
            <w:r w:rsidRPr="00DD1A8E">
              <w:rPr>
                <w:sz w:val="20"/>
                <w:szCs w:val="20"/>
                <w:lang w:val="fr-LU"/>
              </w:rPr>
              <w:t>0:</w:t>
            </w:r>
            <w:proofErr w:type="gramEnd"/>
            <w:r w:rsidRPr="00DD1A8E">
              <w:rPr>
                <w:sz w:val="20"/>
                <w:szCs w:val="20"/>
                <w:lang w:val="fr-LU"/>
              </w:rPr>
              <w:t>1</w:t>
            </w:r>
          </w:p>
        </w:tc>
        <w:tc>
          <w:tcPr>
            <w:tcW w:w="1759" w:type="dxa"/>
            <w:vAlign w:val="center"/>
          </w:tcPr>
          <w:p w14:paraId="15178B9C" w14:textId="77777777" w:rsidR="00440C2B" w:rsidRPr="00DD1A8E" w:rsidRDefault="00440C2B" w:rsidP="00DD1A8E">
            <w:pPr>
              <w:spacing w:after="0"/>
              <w:rPr>
                <w:i/>
                <w:sz w:val="20"/>
                <w:szCs w:val="20"/>
                <w:lang w:val="fr-LU"/>
              </w:rPr>
            </w:pPr>
            <w:proofErr w:type="spellStart"/>
            <w:r w:rsidRPr="00DD1A8E">
              <w:rPr>
                <w:i/>
                <w:sz w:val="20"/>
                <w:szCs w:val="20"/>
                <w:lang w:val="fr-LU"/>
              </w:rPr>
              <w:t>LocationStructure</w:t>
            </w:r>
            <w:proofErr w:type="spellEnd"/>
          </w:p>
        </w:tc>
        <w:tc>
          <w:tcPr>
            <w:tcW w:w="4787" w:type="dxa"/>
            <w:vAlign w:val="center"/>
          </w:tcPr>
          <w:p w14:paraId="43539A1E" w14:textId="77777777" w:rsidR="00440C2B" w:rsidRPr="00DD1A8E" w:rsidRDefault="00440C2B" w:rsidP="00DD1A8E">
            <w:pPr>
              <w:spacing w:after="0"/>
              <w:jc w:val="both"/>
              <w:rPr>
                <w:sz w:val="20"/>
                <w:szCs w:val="20"/>
                <w:lang w:val="fr-FR"/>
              </w:rPr>
            </w:pPr>
            <w:r w:rsidRPr="00DD1A8E">
              <w:rPr>
                <w:sz w:val="20"/>
                <w:szCs w:val="20"/>
                <w:lang w:val="fr-FR"/>
              </w:rPr>
              <w:t xml:space="preserve">Coin supérieur gauche du </w:t>
            </w:r>
            <w:r w:rsidRPr="00DD1A8E">
              <w:rPr>
                <w:noProof/>
                <w:sz w:val="20"/>
                <w:szCs w:val="20"/>
                <w:lang w:val="fr-FR" w:eastAsia="fr-FR"/>
              </w:rPr>
              <w:t>rectangle englobant</w:t>
            </w:r>
          </w:p>
        </w:tc>
      </w:tr>
      <w:tr w:rsidR="00440C2B" w:rsidRPr="00E32CB2" w14:paraId="7D2537B3" w14:textId="77777777" w:rsidTr="00DD1A8E">
        <w:trPr>
          <w:trHeight w:val="383"/>
          <w:jc w:val="center"/>
        </w:trPr>
        <w:tc>
          <w:tcPr>
            <w:tcW w:w="1251" w:type="dxa"/>
            <w:vMerge/>
            <w:vAlign w:val="center"/>
          </w:tcPr>
          <w:p w14:paraId="7D049B8A" w14:textId="77777777" w:rsidR="00440C2B" w:rsidRPr="00DD1A8E" w:rsidRDefault="00440C2B" w:rsidP="00DD1A8E">
            <w:pPr>
              <w:spacing w:after="0"/>
              <w:rPr>
                <w:sz w:val="20"/>
                <w:szCs w:val="20"/>
                <w:lang w:val="fr-FR"/>
              </w:rPr>
            </w:pPr>
          </w:p>
        </w:tc>
        <w:tc>
          <w:tcPr>
            <w:tcW w:w="236" w:type="dxa"/>
            <w:vAlign w:val="center"/>
          </w:tcPr>
          <w:p w14:paraId="34CFEE5A" w14:textId="77777777" w:rsidR="00440C2B" w:rsidRPr="00DD1A8E" w:rsidRDefault="00440C2B" w:rsidP="00DD1A8E">
            <w:pPr>
              <w:spacing w:after="0"/>
              <w:rPr>
                <w:b/>
                <w:i/>
                <w:sz w:val="20"/>
                <w:szCs w:val="20"/>
                <w:highlight w:val="lightGray"/>
                <w:shd w:val="clear" w:color="auto" w:fill="00FF00"/>
                <w:lang w:val="fr-FR"/>
              </w:rPr>
            </w:pPr>
          </w:p>
        </w:tc>
        <w:tc>
          <w:tcPr>
            <w:tcW w:w="1296" w:type="dxa"/>
            <w:vAlign w:val="center"/>
          </w:tcPr>
          <w:p w14:paraId="27F7B7DB" w14:textId="77777777" w:rsidR="00440C2B" w:rsidRPr="00DD1A8E" w:rsidRDefault="00440C2B" w:rsidP="00DD1A8E">
            <w:pPr>
              <w:spacing w:after="0"/>
              <w:rPr>
                <w:b/>
                <w:i/>
                <w:sz w:val="20"/>
                <w:szCs w:val="20"/>
                <w:highlight w:val="lightGray"/>
                <w:shd w:val="clear" w:color="auto" w:fill="00FF00"/>
              </w:rPr>
            </w:pPr>
            <w:proofErr w:type="spellStart"/>
            <w:r w:rsidRPr="00DD1A8E">
              <w:rPr>
                <w:b/>
                <w:i/>
                <w:sz w:val="20"/>
                <w:szCs w:val="20"/>
                <w:highlight w:val="lightGray"/>
                <w:shd w:val="clear" w:color="auto" w:fill="00FF00"/>
              </w:rPr>
              <w:t>LowerRight</w:t>
            </w:r>
            <w:proofErr w:type="spellEnd"/>
          </w:p>
        </w:tc>
        <w:tc>
          <w:tcPr>
            <w:tcW w:w="540" w:type="dxa"/>
            <w:vAlign w:val="center"/>
          </w:tcPr>
          <w:p w14:paraId="65551922" w14:textId="77777777" w:rsidR="00440C2B" w:rsidRPr="00DD1A8E" w:rsidRDefault="00440C2B" w:rsidP="00DD1A8E">
            <w:pPr>
              <w:spacing w:after="0"/>
              <w:rPr>
                <w:sz w:val="20"/>
                <w:szCs w:val="20"/>
                <w:lang w:val="fr-LU"/>
              </w:rPr>
            </w:pPr>
            <w:proofErr w:type="gramStart"/>
            <w:r w:rsidRPr="00DD1A8E">
              <w:rPr>
                <w:sz w:val="20"/>
                <w:szCs w:val="20"/>
                <w:lang w:val="fr-LU"/>
              </w:rPr>
              <w:t>0:</w:t>
            </w:r>
            <w:proofErr w:type="gramEnd"/>
            <w:r w:rsidRPr="00DD1A8E">
              <w:rPr>
                <w:sz w:val="20"/>
                <w:szCs w:val="20"/>
                <w:lang w:val="fr-LU"/>
              </w:rPr>
              <w:t>1</w:t>
            </w:r>
          </w:p>
        </w:tc>
        <w:tc>
          <w:tcPr>
            <w:tcW w:w="1759" w:type="dxa"/>
            <w:vAlign w:val="center"/>
          </w:tcPr>
          <w:p w14:paraId="0CB21F9F" w14:textId="77777777" w:rsidR="00440C2B" w:rsidRPr="00DD1A8E" w:rsidRDefault="00440C2B" w:rsidP="00DD1A8E">
            <w:pPr>
              <w:spacing w:after="0"/>
              <w:rPr>
                <w:i/>
                <w:sz w:val="20"/>
                <w:szCs w:val="20"/>
                <w:lang w:val="fr-LU"/>
              </w:rPr>
            </w:pPr>
            <w:proofErr w:type="spellStart"/>
            <w:r w:rsidRPr="00DD1A8E">
              <w:rPr>
                <w:i/>
                <w:sz w:val="20"/>
                <w:szCs w:val="20"/>
                <w:lang w:val="fr-LU"/>
              </w:rPr>
              <w:t>LocationStructure</w:t>
            </w:r>
            <w:proofErr w:type="spellEnd"/>
          </w:p>
        </w:tc>
        <w:tc>
          <w:tcPr>
            <w:tcW w:w="4787" w:type="dxa"/>
            <w:vAlign w:val="center"/>
          </w:tcPr>
          <w:p w14:paraId="2873CA50" w14:textId="77777777" w:rsidR="00440C2B" w:rsidRPr="00DD1A8E" w:rsidRDefault="00440C2B" w:rsidP="00DD1A8E">
            <w:pPr>
              <w:spacing w:after="0"/>
              <w:jc w:val="both"/>
              <w:rPr>
                <w:sz w:val="20"/>
                <w:szCs w:val="20"/>
                <w:lang w:val="fr-FR"/>
              </w:rPr>
            </w:pPr>
            <w:r w:rsidRPr="00DD1A8E">
              <w:rPr>
                <w:sz w:val="20"/>
                <w:szCs w:val="20"/>
                <w:lang w:val="fr-FR"/>
              </w:rPr>
              <w:t xml:space="preserve">Coin inférieur droit du </w:t>
            </w:r>
            <w:r w:rsidRPr="00DD1A8E">
              <w:rPr>
                <w:noProof/>
                <w:sz w:val="20"/>
                <w:szCs w:val="20"/>
                <w:lang w:val="fr-FR" w:eastAsia="fr-FR"/>
              </w:rPr>
              <w:t>rectangle englobant</w:t>
            </w:r>
          </w:p>
        </w:tc>
      </w:tr>
      <w:tr w:rsidR="00440C2B" w:rsidRPr="00261DC6" w14:paraId="22A9F313" w14:textId="77777777" w:rsidTr="00DD1A8E">
        <w:trPr>
          <w:trHeight w:val="383"/>
          <w:jc w:val="center"/>
        </w:trPr>
        <w:tc>
          <w:tcPr>
            <w:tcW w:w="1251" w:type="dxa"/>
            <w:vMerge/>
            <w:vAlign w:val="center"/>
          </w:tcPr>
          <w:p w14:paraId="17D6C9A9" w14:textId="77777777" w:rsidR="00440C2B" w:rsidRPr="00DD1A8E" w:rsidRDefault="00440C2B" w:rsidP="00DD1A8E">
            <w:pPr>
              <w:spacing w:after="0"/>
              <w:rPr>
                <w:sz w:val="20"/>
                <w:szCs w:val="20"/>
                <w:lang w:val="fr-FR"/>
              </w:rPr>
            </w:pPr>
          </w:p>
        </w:tc>
        <w:tc>
          <w:tcPr>
            <w:tcW w:w="1532" w:type="dxa"/>
            <w:gridSpan w:val="2"/>
            <w:vAlign w:val="center"/>
          </w:tcPr>
          <w:p w14:paraId="26032725" w14:textId="77777777" w:rsidR="00440C2B" w:rsidRPr="00261DC6" w:rsidRDefault="00440C2B" w:rsidP="00DD1A8E">
            <w:pPr>
              <w:spacing w:after="0"/>
              <w:rPr>
                <w:b/>
                <w:i/>
                <w:sz w:val="20"/>
                <w:szCs w:val="20"/>
                <w:shd w:val="clear" w:color="auto" w:fill="00FF00"/>
              </w:rPr>
            </w:pPr>
            <w:r w:rsidRPr="00261DC6">
              <w:rPr>
                <w:b/>
                <w:i/>
                <w:sz w:val="20"/>
                <w:szCs w:val="20"/>
                <w:highlight w:val="cyan"/>
                <w:shd w:val="clear" w:color="auto" w:fill="00FF00"/>
              </w:rPr>
              <w:t>Circle</w:t>
            </w:r>
          </w:p>
        </w:tc>
        <w:tc>
          <w:tcPr>
            <w:tcW w:w="540" w:type="dxa"/>
            <w:vAlign w:val="center"/>
          </w:tcPr>
          <w:p w14:paraId="62018C9B" w14:textId="77777777" w:rsidR="00440C2B" w:rsidRPr="00261DC6" w:rsidRDefault="00440C2B" w:rsidP="00DD1A8E">
            <w:pPr>
              <w:spacing w:after="0"/>
              <w:rPr>
                <w:vanish/>
                <w:sz w:val="20"/>
                <w:szCs w:val="20"/>
                <w:highlight w:val="cyan"/>
                <w:lang w:val="fr-LU"/>
              </w:rPr>
            </w:pPr>
            <w:proofErr w:type="gramStart"/>
            <w:r w:rsidRPr="00261DC6">
              <w:rPr>
                <w:vanish/>
                <w:sz w:val="20"/>
                <w:szCs w:val="20"/>
                <w:highlight w:val="cyan"/>
                <w:lang w:val="fr-LU"/>
              </w:rPr>
              <w:t>0:</w:t>
            </w:r>
            <w:proofErr w:type="gramEnd"/>
            <w:r w:rsidRPr="00261DC6">
              <w:rPr>
                <w:vanish/>
                <w:sz w:val="20"/>
                <w:szCs w:val="20"/>
                <w:highlight w:val="cyan"/>
                <w:lang w:val="fr-LU"/>
              </w:rPr>
              <w:t>1</w:t>
            </w:r>
          </w:p>
        </w:tc>
        <w:tc>
          <w:tcPr>
            <w:tcW w:w="1759" w:type="dxa"/>
            <w:vAlign w:val="center"/>
          </w:tcPr>
          <w:p w14:paraId="707C122A" w14:textId="77777777" w:rsidR="00440C2B" w:rsidRPr="00261DC6" w:rsidRDefault="00440C2B" w:rsidP="00DD1A8E">
            <w:pPr>
              <w:spacing w:after="0"/>
              <w:rPr>
                <w:i/>
                <w:vanish/>
                <w:sz w:val="20"/>
                <w:szCs w:val="20"/>
                <w:highlight w:val="cyan"/>
                <w:lang w:val="fr-LU"/>
              </w:rPr>
            </w:pPr>
            <w:proofErr w:type="spellStart"/>
            <w:r w:rsidRPr="00261DC6">
              <w:rPr>
                <w:i/>
                <w:vanish/>
                <w:sz w:val="20"/>
                <w:szCs w:val="20"/>
                <w:highlight w:val="cyan"/>
                <w:lang w:val="fr-LU"/>
              </w:rPr>
              <w:t>LocationStructure</w:t>
            </w:r>
            <w:proofErr w:type="spellEnd"/>
          </w:p>
        </w:tc>
        <w:tc>
          <w:tcPr>
            <w:tcW w:w="4787" w:type="dxa"/>
            <w:vAlign w:val="center"/>
          </w:tcPr>
          <w:p w14:paraId="62D1B8C3" w14:textId="77777777" w:rsidR="00440C2B" w:rsidRPr="00261DC6" w:rsidRDefault="00440C2B" w:rsidP="00DD1A8E">
            <w:pPr>
              <w:spacing w:after="0"/>
              <w:jc w:val="both"/>
              <w:rPr>
                <w:vanish/>
                <w:sz w:val="20"/>
                <w:szCs w:val="20"/>
                <w:highlight w:val="cyan"/>
              </w:rPr>
            </w:pPr>
            <w:r w:rsidRPr="00261DC6">
              <w:rPr>
                <w:vanish/>
                <w:sz w:val="20"/>
                <w:szCs w:val="20"/>
                <w:highlight w:val="cyan"/>
              </w:rPr>
              <w:t xml:space="preserve">Circle containing </w:t>
            </w:r>
            <w:proofErr w:type="gramStart"/>
            <w:r w:rsidRPr="00261DC6">
              <w:rPr>
                <w:vanish/>
                <w:sz w:val="20"/>
                <w:szCs w:val="20"/>
                <w:highlight w:val="cyan"/>
              </w:rPr>
              <w:t>stops  be</w:t>
            </w:r>
            <w:proofErr w:type="gramEnd"/>
            <w:r w:rsidRPr="00261DC6">
              <w:rPr>
                <w:vanish/>
                <w:sz w:val="20"/>
                <w:szCs w:val="20"/>
                <w:highlight w:val="cyan"/>
              </w:rPr>
              <w:t xml:space="preserve"> returned. Point indicates </w:t>
            </w:r>
            <w:proofErr w:type="spellStart"/>
            <w:r w:rsidRPr="00261DC6">
              <w:rPr>
                <w:vanish/>
                <w:sz w:val="20"/>
                <w:szCs w:val="20"/>
                <w:highlight w:val="cyan"/>
              </w:rPr>
              <w:t>centre</w:t>
            </w:r>
            <w:proofErr w:type="spellEnd"/>
            <w:r w:rsidRPr="00261DC6">
              <w:rPr>
                <w:vanish/>
                <w:sz w:val="20"/>
                <w:szCs w:val="20"/>
                <w:highlight w:val="cyan"/>
              </w:rPr>
              <w:t>, precision indicates radius</w:t>
            </w:r>
          </w:p>
        </w:tc>
      </w:tr>
      <w:tr w:rsidR="00440C2B" w14:paraId="0DDEB4BE" w14:textId="77777777" w:rsidTr="00DD1A8E">
        <w:trPr>
          <w:trHeight w:val="383"/>
          <w:jc w:val="center"/>
        </w:trPr>
        <w:tc>
          <w:tcPr>
            <w:tcW w:w="1251" w:type="dxa"/>
            <w:vMerge/>
            <w:vAlign w:val="center"/>
          </w:tcPr>
          <w:p w14:paraId="6CDED865" w14:textId="77777777" w:rsidR="00440C2B" w:rsidRPr="00DD1A8E" w:rsidRDefault="00440C2B" w:rsidP="00DD1A8E">
            <w:pPr>
              <w:spacing w:after="0"/>
              <w:rPr>
                <w:sz w:val="20"/>
                <w:szCs w:val="20"/>
                <w:lang w:val="en-GB"/>
              </w:rPr>
            </w:pPr>
          </w:p>
        </w:tc>
        <w:tc>
          <w:tcPr>
            <w:tcW w:w="1532" w:type="dxa"/>
            <w:gridSpan w:val="2"/>
            <w:vAlign w:val="center"/>
          </w:tcPr>
          <w:p w14:paraId="3C20993F" w14:textId="77777777" w:rsidR="00440C2B" w:rsidRPr="00261DC6" w:rsidRDefault="00440C2B" w:rsidP="00DD1A8E">
            <w:pPr>
              <w:spacing w:after="0"/>
              <w:rPr>
                <w:b/>
                <w:i/>
                <w:vanish/>
                <w:sz w:val="20"/>
                <w:szCs w:val="20"/>
                <w:highlight w:val="cyan"/>
                <w:lang w:val="fr-LU"/>
              </w:rPr>
            </w:pPr>
            <w:proofErr w:type="spellStart"/>
            <w:r w:rsidRPr="00261DC6">
              <w:rPr>
                <w:b/>
                <w:i/>
                <w:vanish/>
                <w:sz w:val="20"/>
                <w:szCs w:val="20"/>
                <w:highlight w:val="cyan"/>
                <w:lang w:val="fr-LU"/>
              </w:rPr>
              <w:t>PlaceRef</w:t>
            </w:r>
            <w:proofErr w:type="spellEnd"/>
          </w:p>
        </w:tc>
        <w:tc>
          <w:tcPr>
            <w:tcW w:w="540" w:type="dxa"/>
            <w:vAlign w:val="center"/>
          </w:tcPr>
          <w:p w14:paraId="49A3D7C8" w14:textId="77777777" w:rsidR="00440C2B" w:rsidRPr="00261DC6" w:rsidRDefault="00440C2B" w:rsidP="00DD1A8E">
            <w:pPr>
              <w:spacing w:after="0"/>
              <w:rPr>
                <w:vanish/>
                <w:sz w:val="20"/>
                <w:szCs w:val="20"/>
                <w:highlight w:val="cyan"/>
                <w:lang w:val="fr-LU"/>
              </w:rPr>
            </w:pPr>
            <w:proofErr w:type="gramStart"/>
            <w:r w:rsidRPr="00261DC6">
              <w:rPr>
                <w:vanish/>
                <w:sz w:val="20"/>
                <w:szCs w:val="20"/>
                <w:highlight w:val="cyan"/>
                <w:lang w:val="fr-LU"/>
              </w:rPr>
              <w:t>0:</w:t>
            </w:r>
            <w:proofErr w:type="gramEnd"/>
            <w:r w:rsidRPr="00261DC6">
              <w:rPr>
                <w:vanish/>
                <w:sz w:val="20"/>
                <w:szCs w:val="20"/>
                <w:highlight w:val="cyan"/>
                <w:lang w:val="fr-LU"/>
              </w:rPr>
              <w:t>1</w:t>
            </w:r>
          </w:p>
        </w:tc>
        <w:tc>
          <w:tcPr>
            <w:tcW w:w="1759" w:type="dxa"/>
            <w:vAlign w:val="center"/>
          </w:tcPr>
          <w:p w14:paraId="2D9A01F4" w14:textId="77777777" w:rsidR="00440C2B" w:rsidRPr="00261DC6" w:rsidRDefault="00440C2B" w:rsidP="00DD1A8E">
            <w:pPr>
              <w:spacing w:after="0"/>
              <w:rPr>
                <w:i/>
                <w:vanish/>
                <w:sz w:val="20"/>
                <w:szCs w:val="20"/>
                <w:highlight w:val="cyan"/>
                <w:lang w:val="fr-LU"/>
              </w:rPr>
            </w:pPr>
            <w:proofErr w:type="spellStart"/>
            <w:proofErr w:type="gramStart"/>
            <w:r w:rsidRPr="00261DC6">
              <w:rPr>
                <w:i/>
                <w:vanish/>
                <w:sz w:val="20"/>
                <w:szCs w:val="20"/>
                <w:highlight w:val="cyan"/>
                <w:lang w:val="fr-LU"/>
              </w:rPr>
              <w:t>xsd:normalizedString</w:t>
            </w:r>
            <w:proofErr w:type="spellEnd"/>
            <w:proofErr w:type="gramEnd"/>
          </w:p>
        </w:tc>
        <w:tc>
          <w:tcPr>
            <w:tcW w:w="4787" w:type="dxa"/>
            <w:vAlign w:val="center"/>
          </w:tcPr>
          <w:p w14:paraId="0849AF82" w14:textId="77777777" w:rsidR="00440C2B" w:rsidRPr="00261DC6" w:rsidRDefault="00440C2B" w:rsidP="001C0642">
            <w:pPr>
              <w:spacing w:after="0"/>
              <w:jc w:val="both"/>
              <w:rPr>
                <w:vanish/>
                <w:sz w:val="20"/>
                <w:szCs w:val="20"/>
                <w:highlight w:val="cyan"/>
              </w:rPr>
            </w:pPr>
            <w:r w:rsidRPr="00261DC6">
              <w:rPr>
                <w:vanish/>
                <w:sz w:val="20"/>
                <w:szCs w:val="20"/>
                <w:highlight w:val="cyan"/>
              </w:rPr>
              <w:t xml:space="preserve">Filter the results to include only stops associated </w:t>
            </w:r>
            <w:proofErr w:type="gramStart"/>
            <w:r w:rsidRPr="00261DC6">
              <w:rPr>
                <w:vanish/>
                <w:sz w:val="20"/>
                <w:szCs w:val="20"/>
                <w:highlight w:val="cyan"/>
              </w:rPr>
              <w:t>with  the</w:t>
            </w:r>
            <w:proofErr w:type="gramEnd"/>
            <w:r w:rsidRPr="00261DC6">
              <w:rPr>
                <w:vanish/>
                <w:sz w:val="20"/>
                <w:szCs w:val="20"/>
                <w:highlight w:val="cyan"/>
              </w:rPr>
              <w:t xml:space="preserve"> PLACE </w:t>
            </w:r>
          </w:p>
        </w:tc>
      </w:tr>
      <w:tr w:rsidR="00440C2B" w:rsidRPr="00E32CB2" w14:paraId="697A17D7" w14:textId="77777777" w:rsidTr="00DD1A8E">
        <w:trPr>
          <w:trHeight w:val="383"/>
          <w:jc w:val="center"/>
        </w:trPr>
        <w:tc>
          <w:tcPr>
            <w:tcW w:w="1251" w:type="dxa"/>
            <w:vMerge/>
            <w:vAlign w:val="center"/>
          </w:tcPr>
          <w:p w14:paraId="33C89E70" w14:textId="77777777" w:rsidR="00440C2B" w:rsidRPr="00DD1A8E" w:rsidRDefault="00440C2B" w:rsidP="00DD1A8E">
            <w:pPr>
              <w:spacing w:after="0"/>
              <w:rPr>
                <w:sz w:val="20"/>
                <w:szCs w:val="20"/>
                <w:lang w:val="en-GB"/>
              </w:rPr>
            </w:pPr>
          </w:p>
        </w:tc>
        <w:tc>
          <w:tcPr>
            <w:tcW w:w="1532" w:type="dxa"/>
            <w:gridSpan w:val="2"/>
            <w:vAlign w:val="center"/>
          </w:tcPr>
          <w:p w14:paraId="3272F81E" w14:textId="77777777" w:rsidR="00440C2B" w:rsidRPr="00DD1A8E" w:rsidRDefault="00440C2B" w:rsidP="00DD1A8E">
            <w:pPr>
              <w:spacing w:after="0"/>
              <w:rPr>
                <w:b/>
                <w:i/>
                <w:sz w:val="20"/>
                <w:szCs w:val="20"/>
                <w:highlight w:val="lightGray"/>
                <w:lang w:val="fr-LU"/>
              </w:rPr>
            </w:pPr>
            <w:proofErr w:type="spellStart"/>
            <w:r w:rsidRPr="00DD1A8E">
              <w:rPr>
                <w:b/>
                <w:i/>
                <w:sz w:val="20"/>
                <w:szCs w:val="20"/>
                <w:highlight w:val="lightGray"/>
                <w:lang w:val="fr-LU"/>
              </w:rPr>
              <w:t>OperatorRef</w:t>
            </w:r>
            <w:proofErr w:type="spellEnd"/>
          </w:p>
        </w:tc>
        <w:tc>
          <w:tcPr>
            <w:tcW w:w="540" w:type="dxa"/>
            <w:vAlign w:val="center"/>
          </w:tcPr>
          <w:p w14:paraId="7FA57109" w14:textId="77777777" w:rsidR="00440C2B" w:rsidRPr="00DD1A8E" w:rsidRDefault="00440C2B" w:rsidP="00DD1A8E">
            <w:pPr>
              <w:spacing w:after="0"/>
              <w:rPr>
                <w:sz w:val="20"/>
                <w:szCs w:val="20"/>
                <w:lang w:val="fr-LU"/>
              </w:rPr>
            </w:pPr>
            <w:proofErr w:type="gramStart"/>
            <w:r w:rsidRPr="00DD1A8E">
              <w:rPr>
                <w:sz w:val="20"/>
                <w:szCs w:val="20"/>
                <w:lang w:val="fr-LU"/>
              </w:rPr>
              <w:t>0:</w:t>
            </w:r>
            <w:proofErr w:type="gramEnd"/>
            <w:r w:rsidRPr="00DD1A8E">
              <w:rPr>
                <w:sz w:val="20"/>
                <w:szCs w:val="20"/>
                <w:lang w:val="fr-LU"/>
              </w:rPr>
              <w:t>1</w:t>
            </w:r>
          </w:p>
        </w:tc>
        <w:tc>
          <w:tcPr>
            <w:tcW w:w="1759" w:type="dxa"/>
            <w:vAlign w:val="center"/>
          </w:tcPr>
          <w:p w14:paraId="08EE53D2" w14:textId="77777777" w:rsidR="00440C2B" w:rsidRPr="00DD1A8E" w:rsidRDefault="00440C2B" w:rsidP="00DD1A8E">
            <w:pPr>
              <w:spacing w:after="0"/>
              <w:rPr>
                <w:rFonts w:cs="Arial"/>
                <w:i/>
                <w:sz w:val="20"/>
                <w:szCs w:val="20"/>
                <w:lang w:val="fr-LU"/>
              </w:rPr>
            </w:pPr>
            <w:proofErr w:type="spellStart"/>
            <w:r w:rsidRPr="00DD1A8E">
              <w:rPr>
                <w:i/>
                <w:sz w:val="20"/>
                <w:szCs w:val="20"/>
                <w:lang w:val="fr-LU"/>
              </w:rPr>
              <w:t>Operator</w:t>
            </w:r>
            <w:r w:rsidRPr="00DD1A8E">
              <w:rPr>
                <w:i/>
                <w:sz w:val="20"/>
                <w:szCs w:val="20"/>
                <w:lang w:val="fr-LU"/>
              </w:rPr>
              <w:softHyphen/>
              <w:t>Code</w:t>
            </w:r>
            <w:proofErr w:type="spellEnd"/>
          </w:p>
        </w:tc>
        <w:tc>
          <w:tcPr>
            <w:tcW w:w="4787" w:type="dxa"/>
            <w:vAlign w:val="center"/>
          </w:tcPr>
          <w:p w14:paraId="3A1241FB" w14:textId="77777777" w:rsidR="00440C2B" w:rsidRPr="00261DC6" w:rsidRDefault="00440C2B" w:rsidP="00DD1A8E">
            <w:pPr>
              <w:spacing w:after="0"/>
              <w:jc w:val="both"/>
              <w:rPr>
                <w:sz w:val="20"/>
                <w:szCs w:val="20"/>
                <w:highlight w:val="lightGray"/>
                <w:lang w:val="fr-FR"/>
              </w:rPr>
            </w:pPr>
            <w:r w:rsidRPr="00261DC6">
              <w:rPr>
                <w:noProof/>
                <w:sz w:val="20"/>
                <w:szCs w:val="20"/>
                <w:highlight w:val="lightGray"/>
                <w:lang w:val="fr-FR" w:eastAsia="fr-FR"/>
              </w:rPr>
              <w:t>Filtre permettant de n'obtenir que les arrêts utilisé</w:t>
            </w:r>
            <w:r w:rsidR="00A06209" w:rsidRPr="00261DC6">
              <w:rPr>
                <w:noProof/>
                <w:sz w:val="20"/>
                <w:szCs w:val="20"/>
                <w:highlight w:val="lightGray"/>
                <w:lang w:val="fr-FR" w:eastAsia="fr-FR"/>
              </w:rPr>
              <w:t>s</w:t>
            </w:r>
            <w:r w:rsidRPr="00261DC6">
              <w:rPr>
                <w:noProof/>
                <w:sz w:val="20"/>
                <w:szCs w:val="20"/>
                <w:highlight w:val="lightGray"/>
                <w:lang w:val="fr-FR" w:eastAsia="fr-FR"/>
              </w:rPr>
              <w:t xml:space="preserve"> par un opérateur donné</w:t>
            </w:r>
            <w:r w:rsidRPr="00261DC6">
              <w:rPr>
                <w:sz w:val="20"/>
                <w:szCs w:val="20"/>
                <w:highlight w:val="lightGray"/>
                <w:lang w:val="fr-FR"/>
              </w:rPr>
              <w:t>.</w:t>
            </w:r>
          </w:p>
        </w:tc>
      </w:tr>
      <w:tr w:rsidR="00440C2B" w:rsidRPr="00E32CB2" w14:paraId="5D4424B5" w14:textId="77777777" w:rsidTr="00DD1A8E">
        <w:trPr>
          <w:trHeight w:val="383"/>
          <w:jc w:val="center"/>
        </w:trPr>
        <w:tc>
          <w:tcPr>
            <w:tcW w:w="1251" w:type="dxa"/>
            <w:vMerge/>
            <w:vAlign w:val="center"/>
          </w:tcPr>
          <w:p w14:paraId="0BF19542" w14:textId="77777777" w:rsidR="00440C2B" w:rsidRPr="00DD1A8E" w:rsidRDefault="00440C2B" w:rsidP="00DD1A8E">
            <w:pPr>
              <w:spacing w:after="0"/>
              <w:rPr>
                <w:sz w:val="20"/>
                <w:szCs w:val="20"/>
                <w:lang w:val="fr-FR"/>
              </w:rPr>
            </w:pPr>
          </w:p>
        </w:tc>
        <w:tc>
          <w:tcPr>
            <w:tcW w:w="1532" w:type="dxa"/>
            <w:gridSpan w:val="2"/>
            <w:vAlign w:val="center"/>
          </w:tcPr>
          <w:p w14:paraId="4DF7CC02" w14:textId="77777777" w:rsidR="00440C2B" w:rsidRPr="00DD1A8E" w:rsidRDefault="00440C2B" w:rsidP="00DD1A8E">
            <w:pPr>
              <w:spacing w:after="0"/>
              <w:rPr>
                <w:b/>
                <w:i/>
                <w:sz w:val="20"/>
                <w:szCs w:val="20"/>
                <w:highlight w:val="lightGray"/>
                <w:lang w:val="fr-LU"/>
              </w:rPr>
            </w:pPr>
            <w:proofErr w:type="spellStart"/>
            <w:r w:rsidRPr="00DD1A8E">
              <w:rPr>
                <w:b/>
                <w:i/>
                <w:sz w:val="20"/>
                <w:szCs w:val="20"/>
                <w:highlight w:val="lightGray"/>
                <w:lang w:val="fr-LU"/>
              </w:rPr>
              <w:t>LineRef</w:t>
            </w:r>
            <w:proofErr w:type="spellEnd"/>
          </w:p>
        </w:tc>
        <w:tc>
          <w:tcPr>
            <w:tcW w:w="540" w:type="dxa"/>
            <w:vAlign w:val="center"/>
          </w:tcPr>
          <w:p w14:paraId="365A4A0F" w14:textId="77777777" w:rsidR="00440C2B" w:rsidRPr="00DD1A8E" w:rsidRDefault="00440C2B" w:rsidP="00DD1A8E">
            <w:pPr>
              <w:spacing w:after="0"/>
              <w:rPr>
                <w:sz w:val="20"/>
                <w:szCs w:val="20"/>
                <w:lang w:val="fr-LU"/>
              </w:rPr>
            </w:pPr>
            <w:proofErr w:type="gramStart"/>
            <w:r w:rsidRPr="00DD1A8E">
              <w:rPr>
                <w:sz w:val="20"/>
                <w:szCs w:val="20"/>
                <w:lang w:val="fr-LU"/>
              </w:rPr>
              <w:t>0:</w:t>
            </w:r>
            <w:proofErr w:type="gramEnd"/>
            <w:r w:rsidRPr="00DD1A8E">
              <w:rPr>
                <w:sz w:val="20"/>
                <w:szCs w:val="20"/>
                <w:lang w:val="fr-LU"/>
              </w:rPr>
              <w:t>1</w:t>
            </w:r>
          </w:p>
        </w:tc>
        <w:tc>
          <w:tcPr>
            <w:tcW w:w="1759" w:type="dxa"/>
            <w:vAlign w:val="center"/>
          </w:tcPr>
          <w:p w14:paraId="40D7F96A" w14:textId="77777777" w:rsidR="00440C2B" w:rsidRPr="00DD1A8E" w:rsidRDefault="00440C2B" w:rsidP="00DD1A8E">
            <w:pPr>
              <w:spacing w:after="0"/>
              <w:rPr>
                <w:i/>
                <w:sz w:val="20"/>
                <w:szCs w:val="20"/>
                <w:lang w:val="fr-LU"/>
              </w:rPr>
            </w:pPr>
            <w:proofErr w:type="spellStart"/>
            <w:r w:rsidRPr="00DD1A8E">
              <w:rPr>
                <w:i/>
                <w:sz w:val="20"/>
                <w:szCs w:val="20"/>
                <w:lang w:val="fr-LU"/>
              </w:rPr>
              <w:t>LineCode</w:t>
            </w:r>
            <w:proofErr w:type="spellEnd"/>
          </w:p>
        </w:tc>
        <w:tc>
          <w:tcPr>
            <w:tcW w:w="4787" w:type="dxa"/>
            <w:vAlign w:val="center"/>
          </w:tcPr>
          <w:p w14:paraId="38883ACA" w14:textId="77777777" w:rsidR="00440C2B" w:rsidRPr="00261DC6" w:rsidRDefault="00440C2B" w:rsidP="00DD1A8E">
            <w:pPr>
              <w:spacing w:after="0"/>
              <w:jc w:val="both"/>
              <w:rPr>
                <w:sz w:val="20"/>
                <w:szCs w:val="20"/>
                <w:highlight w:val="lightGray"/>
                <w:lang w:val="fr-FR"/>
              </w:rPr>
            </w:pPr>
            <w:r w:rsidRPr="00261DC6">
              <w:rPr>
                <w:noProof/>
                <w:sz w:val="20"/>
                <w:szCs w:val="20"/>
                <w:highlight w:val="lightGray"/>
                <w:lang w:val="fr-FR" w:eastAsia="fr-FR"/>
              </w:rPr>
              <w:t>Filtre permettant de n'obtenir que les arrêts utilisé</w:t>
            </w:r>
            <w:r w:rsidR="00A06209" w:rsidRPr="00261DC6">
              <w:rPr>
                <w:noProof/>
                <w:sz w:val="20"/>
                <w:szCs w:val="20"/>
                <w:highlight w:val="lightGray"/>
                <w:lang w:val="fr-FR" w:eastAsia="fr-FR"/>
              </w:rPr>
              <w:t>s</w:t>
            </w:r>
            <w:r w:rsidRPr="00261DC6">
              <w:rPr>
                <w:noProof/>
                <w:sz w:val="20"/>
                <w:szCs w:val="20"/>
                <w:highlight w:val="lightGray"/>
                <w:lang w:val="fr-FR" w:eastAsia="fr-FR"/>
              </w:rPr>
              <w:t xml:space="preserve"> par une ligne donné</w:t>
            </w:r>
            <w:r w:rsidRPr="00261DC6">
              <w:rPr>
                <w:sz w:val="20"/>
                <w:szCs w:val="20"/>
                <w:highlight w:val="lightGray"/>
                <w:lang w:val="fr-FR"/>
              </w:rPr>
              <w:t>e.</w:t>
            </w:r>
          </w:p>
        </w:tc>
      </w:tr>
      <w:tr w:rsidR="00440C2B" w14:paraId="638DCD17" w14:textId="77777777" w:rsidTr="00DD1A8E">
        <w:trPr>
          <w:trHeight w:val="383"/>
          <w:jc w:val="center"/>
          <w:hidden/>
        </w:trPr>
        <w:tc>
          <w:tcPr>
            <w:tcW w:w="1251" w:type="dxa"/>
            <w:vMerge w:val="restart"/>
            <w:vAlign w:val="center"/>
          </w:tcPr>
          <w:p w14:paraId="1A411EFB" w14:textId="77777777" w:rsidR="00440C2B" w:rsidRPr="00B45572" w:rsidRDefault="00440C2B" w:rsidP="00DD1A8E">
            <w:pPr>
              <w:spacing w:after="0"/>
              <w:rPr>
                <w:i/>
                <w:vanish/>
                <w:sz w:val="20"/>
                <w:szCs w:val="20"/>
                <w:highlight w:val="cyan"/>
                <w:lang w:val="en-GB"/>
              </w:rPr>
            </w:pPr>
            <w:r w:rsidRPr="00B45572">
              <w:rPr>
                <w:i/>
                <w:vanish/>
                <w:sz w:val="20"/>
                <w:szCs w:val="20"/>
                <w:highlight w:val="cyan"/>
                <w:lang w:val="en-GB"/>
              </w:rPr>
              <w:t>Policy</w:t>
            </w:r>
          </w:p>
        </w:tc>
        <w:tc>
          <w:tcPr>
            <w:tcW w:w="1532" w:type="dxa"/>
            <w:gridSpan w:val="2"/>
            <w:vAlign w:val="center"/>
          </w:tcPr>
          <w:p w14:paraId="4F4E33E3" w14:textId="77777777" w:rsidR="00440C2B" w:rsidRPr="00B45572" w:rsidRDefault="00440C2B" w:rsidP="00DD1A8E">
            <w:pPr>
              <w:spacing w:after="0"/>
              <w:rPr>
                <w:b/>
                <w:i/>
                <w:vanish/>
                <w:sz w:val="20"/>
                <w:szCs w:val="20"/>
                <w:highlight w:val="cyan"/>
                <w:lang w:val="fr-LU"/>
              </w:rPr>
            </w:pPr>
            <w:proofErr w:type="spellStart"/>
            <w:r w:rsidRPr="00B45572">
              <w:rPr>
                <w:b/>
                <w:i/>
                <w:vanish/>
                <w:sz w:val="20"/>
                <w:szCs w:val="20"/>
                <w:highlight w:val="cyan"/>
                <w:lang w:val="fr-LU"/>
              </w:rPr>
              <w:t>Language</w:t>
            </w:r>
            <w:proofErr w:type="spellEnd"/>
          </w:p>
        </w:tc>
        <w:tc>
          <w:tcPr>
            <w:tcW w:w="540" w:type="dxa"/>
            <w:vAlign w:val="center"/>
          </w:tcPr>
          <w:p w14:paraId="062967DB" w14:textId="77777777" w:rsidR="00440C2B" w:rsidRPr="00B45572" w:rsidRDefault="00440C2B" w:rsidP="00DD1A8E">
            <w:pPr>
              <w:spacing w:after="0"/>
              <w:rPr>
                <w:vanish/>
                <w:sz w:val="20"/>
                <w:szCs w:val="20"/>
                <w:highlight w:val="cyan"/>
                <w:lang w:val="fr-LU"/>
              </w:rPr>
            </w:pPr>
            <w:proofErr w:type="gramStart"/>
            <w:r w:rsidRPr="00B45572">
              <w:rPr>
                <w:vanish/>
                <w:sz w:val="20"/>
                <w:szCs w:val="20"/>
                <w:highlight w:val="cyan"/>
                <w:lang w:val="fr-LU"/>
              </w:rPr>
              <w:t>0:</w:t>
            </w:r>
            <w:proofErr w:type="gramEnd"/>
            <w:r w:rsidRPr="00B45572">
              <w:rPr>
                <w:vanish/>
                <w:sz w:val="20"/>
                <w:szCs w:val="20"/>
                <w:highlight w:val="cyan"/>
                <w:lang w:val="fr-LU"/>
              </w:rPr>
              <w:t>1</w:t>
            </w:r>
          </w:p>
        </w:tc>
        <w:tc>
          <w:tcPr>
            <w:tcW w:w="1759" w:type="dxa"/>
            <w:vAlign w:val="center"/>
          </w:tcPr>
          <w:p w14:paraId="7D81EE9B" w14:textId="77777777" w:rsidR="00440C2B" w:rsidRPr="00B45572" w:rsidRDefault="00440C2B" w:rsidP="00DD1A8E">
            <w:pPr>
              <w:spacing w:after="0"/>
              <w:rPr>
                <w:i/>
                <w:vanish/>
                <w:sz w:val="20"/>
                <w:szCs w:val="20"/>
                <w:highlight w:val="cyan"/>
                <w:lang w:val="fr-LU"/>
              </w:rPr>
            </w:pPr>
            <w:proofErr w:type="spellStart"/>
            <w:proofErr w:type="gramStart"/>
            <w:r w:rsidRPr="00B45572">
              <w:rPr>
                <w:i/>
                <w:vanish/>
                <w:sz w:val="20"/>
                <w:szCs w:val="20"/>
                <w:highlight w:val="cyan"/>
                <w:lang w:val="fr-LU"/>
              </w:rPr>
              <w:t>xsd:language</w:t>
            </w:r>
            <w:proofErr w:type="spellEnd"/>
            <w:proofErr w:type="gramEnd"/>
          </w:p>
        </w:tc>
        <w:tc>
          <w:tcPr>
            <w:tcW w:w="4787" w:type="dxa"/>
            <w:vAlign w:val="center"/>
          </w:tcPr>
          <w:p w14:paraId="7CABBD65" w14:textId="77777777" w:rsidR="00440C2B" w:rsidRPr="00B45572" w:rsidRDefault="00440C2B" w:rsidP="00DD1A8E">
            <w:pPr>
              <w:spacing w:after="0"/>
              <w:jc w:val="both"/>
              <w:rPr>
                <w:vanish/>
                <w:sz w:val="20"/>
                <w:szCs w:val="20"/>
                <w:highlight w:val="cyan"/>
              </w:rPr>
            </w:pPr>
            <w:r w:rsidRPr="00B45572">
              <w:rPr>
                <w:vanish/>
                <w:sz w:val="20"/>
                <w:szCs w:val="20"/>
                <w:highlight w:val="cyan"/>
              </w:rPr>
              <w:t xml:space="preserve">Preferred language in which to return text values. </w:t>
            </w:r>
            <w:r w:rsidR="001C0642" w:rsidRPr="00B45572">
              <w:rPr>
                <w:vanish/>
                <w:sz w:val="20"/>
                <w:szCs w:val="20"/>
                <w:highlight w:val="cyan"/>
              </w:rPr>
              <w:t xml:space="preserve"> </w:t>
            </w:r>
          </w:p>
        </w:tc>
      </w:tr>
      <w:tr w:rsidR="00440C2B" w:rsidRPr="005166BA" w14:paraId="7E0146FC" w14:textId="77777777" w:rsidTr="00DD1A8E">
        <w:trPr>
          <w:trHeight w:val="383"/>
          <w:jc w:val="center"/>
          <w:hidden/>
        </w:trPr>
        <w:tc>
          <w:tcPr>
            <w:tcW w:w="1251" w:type="dxa"/>
            <w:vMerge/>
            <w:vAlign w:val="center"/>
          </w:tcPr>
          <w:p w14:paraId="5201DFDE" w14:textId="77777777" w:rsidR="00440C2B" w:rsidRPr="00DD1A8E" w:rsidRDefault="00440C2B" w:rsidP="00DD1A8E">
            <w:pPr>
              <w:spacing w:after="0"/>
              <w:rPr>
                <w:vanish/>
                <w:sz w:val="20"/>
                <w:szCs w:val="20"/>
                <w:lang w:val="en-GB"/>
              </w:rPr>
            </w:pPr>
          </w:p>
        </w:tc>
        <w:tc>
          <w:tcPr>
            <w:tcW w:w="1532" w:type="dxa"/>
            <w:gridSpan w:val="2"/>
            <w:vAlign w:val="center"/>
          </w:tcPr>
          <w:p w14:paraId="2CF632CC" w14:textId="77777777" w:rsidR="00440C2B" w:rsidRPr="00DD1A8E" w:rsidRDefault="00440C2B" w:rsidP="00DD1A8E">
            <w:pPr>
              <w:spacing w:after="0"/>
              <w:rPr>
                <w:b/>
                <w:i/>
                <w:vanish/>
                <w:sz w:val="20"/>
                <w:szCs w:val="20"/>
                <w:highlight w:val="cyan"/>
                <w:lang w:val="fr-LU"/>
              </w:rPr>
            </w:pPr>
            <w:proofErr w:type="spellStart"/>
            <w:r w:rsidRPr="00DD1A8E">
              <w:rPr>
                <w:b/>
                <w:i/>
                <w:vanish/>
                <w:sz w:val="20"/>
                <w:szCs w:val="20"/>
                <w:highlight w:val="cyan"/>
                <w:lang w:val="fr-LU"/>
              </w:rPr>
              <w:t>StopPointsDetailLevel</w:t>
            </w:r>
            <w:proofErr w:type="spellEnd"/>
          </w:p>
        </w:tc>
        <w:tc>
          <w:tcPr>
            <w:tcW w:w="540" w:type="dxa"/>
            <w:vAlign w:val="center"/>
          </w:tcPr>
          <w:p w14:paraId="7C078C34" w14:textId="77777777" w:rsidR="00440C2B" w:rsidRPr="00DD1A8E" w:rsidRDefault="00440C2B" w:rsidP="00DD1A8E">
            <w:pPr>
              <w:spacing w:after="0"/>
              <w:rPr>
                <w:vanish/>
                <w:sz w:val="20"/>
                <w:szCs w:val="20"/>
                <w:highlight w:val="cyan"/>
                <w:lang w:val="fr-LU"/>
              </w:rPr>
            </w:pPr>
            <w:proofErr w:type="gramStart"/>
            <w:r w:rsidRPr="00DD1A8E">
              <w:rPr>
                <w:vanish/>
                <w:sz w:val="20"/>
                <w:szCs w:val="20"/>
                <w:highlight w:val="cyan"/>
                <w:lang w:val="fr-LU"/>
              </w:rPr>
              <w:t>0:</w:t>
            </w:r>
            <w:proofErr w:type="gramEnd"/>
            <w:r w:rsidRPr="00DD1A8E">
              <w:rPr>
                <w:vanish/>
                <w:sz w:val="20"/>
                <w:szCs w:val="20"/>
                <w:highlight w:val="cyan"/>
                <w:lang w:val="fr-LU"/>
              </w:rPr>
              <w:t>1</w:t>
            </w:r>
          </w:p>
        </w:tc>
        <w:tc>
          <w:tcPr>
            <w:tcW w:w="1759" w:type="dxa"/>
            <w:vAlign w:val="center"/>
          </w:tcPr>
          <w:p w14:paraId="489AADC3" w14:textId="77777777" w:rsidR="00440C2B" w:rsidRPr="00DD1A8E" w:rsidRDefault="00440C2B" w:rsidP="00DD1A8E">
            <w:pPr>
              <w:spacing w:after="0"/>
              <w:rPr>
                <w:i/>
                <w:vanish/>
                <w:sz w:val="20"/>
                <w:szCs w:val="20"/>
                <w:highlight w:val="cyan"/>
                <w:lang w:val="fr-LU"/>
              </w:rPr>
            </w:pPr>
            <w:proofErr w:type="spellStart"/>
            <w:r w:rsidRPr="00DD1A8E">
              <w:rPr>
                <w:i/>
                <w:vanish/>
                <w:sz w:val="20"/>
                <w:szCs w:val="20"/>
                <w:highlight w:val="cyan"/>
                <w:lang w:val="fr-LU"/>
              </w:rPr>
              <w:t>StopPointsDetailEnumeration</w:t>
            </w:r>
            <w:proofErr w:type="spellEnd"/>
          </w:p>
        </w:tc>
        <w:tc>
          <w:tcPr>
            <w:tcW w:w="4787" w:type="dxa"/>
            <w:vAlign w:val="center"/>
          </w:tcPr>
          <w:p w14:paraId="7108E9E1" w14:textId="77777777" w:rsidR="00440C2B" w:rsidRPr="00DD1A8E" w:rsidRDefault="00440C2B" w:rsidP="00DD1A8E">
            <w:pPr>
              <w:spacing w:after="0"/>
              <w:jc w:val="both"/>
              <w:rPr>
                <w:vanish/>
                <w:sz w:val="20"/>
                <w:szCs w:val="20"/>
                <w:highlight w:val="cyan"/>
              </w:rPr>
            </w:pPr>
            <w:r w:rsidRPr="00DD1A8E">
              <w:rPr>
                <w:vanish/>
                <w:sz w:val="20"/>
                <w:szCs w:val="20"/>
                <w:highlight w:val="cyan"/>
              </w:rPr>
              <w:t xml:space="preserve">Level of detail to include in response. Default is 'normal'. </w:t>
            </w:r>
            <w:r w:rsidR="001C0642">
              <w:rPr>
                <w:vanish/>
                <w:sz w:val="20"/>
                <w:szCs w:val="20"/>
                <w:highlight w:val="cyan"/>
              </w:rPr>
              <w:t xml:space="preserve"> </w:t>
            </w:r>
          </w:p>
        </w:tc>
      </w:tr>
    </w:tbl>
    <w:p w14:paraId="120D2145" w14:textId="77777777" w:rsidR="00440C2B" w:rsidRPr="00BD623C" w:rsidRDefault="00440C2B" w:rsidP="00922ED9">
      <w:pPr>
        <w:pStyle w:val="Titre4"/>
      </w:pPr>
      <w:bookmarkStart w:id="225" w:name="_Toc444249720"/>
      <w:proofErr w:type="spellStart"/>
      <w:r w:rsidRPr="00BD623C">
        <w:t>Réponses</w:t>
      </w:r>
      <w:proofErr w:type="spellEnd"/>
      <w:r w:rsidRPr="00BD623C">
        <w:t xml:space="preserve"> aux </w:t>
      </w:r>
      <w:proofErr w:type="spellStart"/>
      <w:r w:rsidRPr="00BD623C">
        <w:t>StopPointsRequest</w:t>
      </w:r>
      <w:bookmarkEnd w:id="225"/>
      <w:proofErr w:type="spellEnd"/>
    </w:p>
    <w:p w14:paraId="1CC200F3" w14:textId="77777777" w:rsidR="00440C2B" w:rsidRPr="00BD623C" w:rsidRDefault="00440C2B" w:rsidP="00DD1A8E">
      <w:pPr>
        <w:jc w:val="both"/>
        <w:rPr>
          <w:lang w:val="fr-FR"/>
        </w:rPr>
      </w:pPr>
      <w:r w:rsidRPr="00BD623C">
        <w:rPr>
          <w:lang w:val="fr-FR"/>
        </w:rPr>
        <w:t xml:space="preserve">La structure ci-dessous présente la description d'un arrêt tel que retourné par le </w:t>
      </w:r>
      <w:proofErr w:type="spellStart"/>
      <w:r w:rsidRPr="00BD623C">
        <w:rPr>
          <w:lang w:val="fr-FR"/>
        </w:rPr>
        <w:t>sevice</w:t>
      </w:r>
      <w:proofErr w:type="spellEnd"/>
      <w:r w:rsidRPr="00BD623C">
        <w:rPr>
          <w:lang w:val="fr-FR"/>
        </w:rPr>
        <w:t xml:space="preserve"> (mais sans les entêtes génériques de réponse SIRI).</w:t>
      </w:r>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236"/>
        <w:gridCol w:w="1296"/>
        <w:gridCol w:w="540"/>
        <w:gridCol w:w="1759"/>
        <w:gridCol w:w="4787"/>
      </w:tblGrid>
      <w:tr w:rsidR="00440C2B" w14:paraId="235B5BB5" w14:textId="77777777" w:rsidTr="00DD1A8E">
        <w:trPr>
          <w:jc w:val="center"/>
        </w:trPr>
        <w:tc>
          <w:tcPr>
            <w:tcW w:w="3323" w:type="dxa"/>
            <w:gridSpan w:val="4"/>
            <w:vAlign w:val="center"/>
          </w:tcPr>
          <w:p w14:paraId="59AB3C8C" w14:textId="77777777" w:rsidR="00440C2B" w:rsidRPr="00DD1A8E" w:rsidRDefault="00440C2B" w:rsidP="00DD1A8E">
            <w:pPr>
              <w:spacing w:after="0"/>
              <w:rPr>
                <w:b/>
                <w:i/>
                <w:sz w:val="20"/>
                <w:szCs w:val="20"/>
                <w:highlight w:val="lightGray"/>
                <w:shd w:val="clear" w:color="auto" w:fill="00FF00"/>
              </w:rPr>
            </w:pPr>
            <w:proofErr w:type="spellStart"/>
            <w:r w:rsidRPr="00DD1A8E">
              <w:rPr>
                <w:b/>
                <w:i/>
                <w:sz w:val="20"/>
                <w:szCs w:val="20"/>
                <w:highlight w:val="lightGray"/>
                <w:shd w:val="clear" w:color="auto" w:fill="00FF00"/>
              </w:rPr>
              <w:t>AnnotatedStopPointStructure</w:t>
            </w:r>
            <w:proofErr w:type="spellEnd"/>
          </w:p>
        </w:tc>
        <w:tc>
          <w:tcPr>
            <w:tcW w:w="1759" w:type="dxa"/>
            <w:vAlign w:val="center"/>
          </w:tcPr>
          <w:p w14:paraId="193EB1A3" w14:textId="77777777" w:rsidR="00440C2B" w:rsidRPr="00DD1A8E" w:rsidRDefault="00440C2B" w:rsidP="00DD1A8E">
            <w:pPr>
              <w:spacing w:after="0"/>
              <w:rPr>
                <w:i/>
                <w:sz w:val="20"/>
                <w:szCs w:val="20"/>
                <w:highlight w:val="lightGray"/>
              </w:rPr>
            </w:pPr>
            <w:r w:rsidRPr="00DD1A8E">
              <w:rPr>
                <w:i/>
                <w:sz w:val="20"/>
                <w:szCs w:val="20"/>
                <w:highlight w:val="lightGray"/>
              </w:rPr>
              <w:t>+Structure</w:t>
            </w:r>
          </w:p>
        </w:tc>
        <w:tc>
          <w:tcPr>
            <w:tcW w:w="4787" w:type="dxa"/>
            <w:vAlign w:val="center"/>
          </w:tcPr>
          <w:p w14:paraId="15316779" w14:textId="77777777" w:rsidR="00440C2B" w:rsidRPr="00DD1A8E" w:rsidRDefault="00440C2B" w:rsidP="00DD1A8E">
            <w:pPr>
              <w:spacing w:after="0"/>
              <w:jc w:val="both"/>
              <w:rPr>
                <w:sz w:val="20"/>
                <w:szCs w:val="20"/>
              </w:rPr>
            </w:pPr>
            <w:r w:rsidRPr="00DD1A8E">
              <w:rPr>
                <w:sz w:val="20"/>
                <w:szCs w:val="20"/>
                <w:highlight w:val="lightGray"/>
              </w:rPr>
              <w:t xml:space="preserve">Description </w:t>
            </w:r>
            <w:proofErr w:type="spellStart"/>
            <w:r w:rsidRPr="00DD1A8E">
              <w:rPr>
                <w:sz w:val="20"/>
                <w:szCs w:val="20"/>
                <w:highlight w:val="lightGray"/>
              </w:rPr>
              <w:t>simplifiée</w:t>
            </w:r>
            <w:proofErr w:type="spellEnd"/>
            <w:r w:rsidRPr="00DD1A8E">
              <w:rPr>
                <w:sz w:val="20"/>
                <w:szCs w:val="20"/>
                <w:highlight w:val="lightGray"/>
              </w:rPr>
              <w:t xml:space="preserve"> d'un </w:t>
            </w:r>
            <w:proofErr w:type="spellStart"/>
            <w:r w:rsidRPr="00DD1A8E">
              <w:rPr>
                <w:sz w:val="20"/>
                <w:szCs w:val="20"/>
                <w:highlight w:val="lightGray"/>
              </w:rPr>
              <w:t>arrêt</w:t>
            </w:r>
            <w:proofErr w:type="spellEnd"/>
          </w:p>
        </w:tc>
      </w:tr>
      <w:tr w:rsidR="00A06209" w:rsidRPr="00E32CB2" w14:paraId="31A583A2" w14:textId="77777777" w:rsidTr="00DD1A8E">
        <w:trPr>
          <w:jc w:val="center"/>
        </w:trPr>
        <w:tc>
          <w:tcPr>
            <w:tcW w:w="1251" w:type="dxa"/>
            <w:vMerge w:val="restart"/>
            <w:vAlign w:val="center"/>
          </w:tcPr>
          <w:p w14:paraId="02DA04ED" w14:textId="77777777" w:rsidR="00A06209" w:rsidRPr="00DD1A8E" w:rsidRDefault="00A06209" w:rsidP="00DD1A8E">
            <w:pPr>
              <w:spacing w:after="0"/>
              <w:rPr>
                <w:i/>
                <w:sz w:val="20"/>
                <w:szCs w:val="20"/>
              </w:rPr>
            </w:pPr>
            <w:r w:rsidRPr="00DD1A8E">
              <w:rPr>
                <w:i/>
                <w:sz w:val="20"/>
                <w:szCs w:val="20"/>
                <w:lang w:val="en-GB"/>
              </w:rPr>
              <w:t>Stop Identity</w:t>
            </w:r>
          </w:p>
        </w:tc>
        <w:tc>
          <w:tcPr>
            <w:tcW w:w="1532" w:type="dxa"/>
            <w:gridSpan w:val="2"/>
            <w:vAlign w:val="center"/>
          </w:tcPr>
          <w:p w14:paraId="00FBA73B" w14:textId="77777777" w:rsidR="00A06209" w:rsidRPr="00DD1A8E" w:rsidRDefault="00A06209" w:rsidP="00DD1A8E">
            <w:pPr>
              <w:spacing w:after="0"/>
              <w:rPr>
                <w:b/>
                <w:i/>
                <w:sz w:val="20"/>
                <w:szCs w:val="20"/>
                <w:highlight w:val="lightGray"/>
                <w:shd w:val="clear" w:color="auto" w:fill="00FF00"/>
              </w:rPr>
            </w:pPr>
            <w:proofErr w:type="spellStart"/>
            <w:r w:rsidRPr="00DD1A8E">
              <w:rPr>
                <w:b/>
                <w:i/>
                <w:sz w:val="20"/>
                <w:szCs w:val="20"/>
                <w:highlight w:val="lightGray"/>
                <w:shd w:val="clear" w:color="auto" w:fill="00FF00"/>
                <w:lang w:val="en-GB"/>
              </w:rPr>
              <w:t>Stop</w:t>
            </w:r>
            <w:r w:rsidRPr="00DD1A8E">
              <w:rPr>
                <w:b/>
                <w:i/>
                <w:sz w:val="20"/>
                <w:szCs w:val="20"/>
                <w:highlight w:val="lightGray"/>
                <w:shd w:val="clear" w:color="auto" w:fill="CCCCFF"/>
                <w:lang w:val="en-GB"/>
              </w:rPr>
              <w:softHyphen/>
            </w:r>
            <w:r w:rsidRPr="00DD1A8E">
              <w:rPr>
                <w:b/>
                <w:i/>
                <w:sz w:val="20"/>
                <w:szCs w:val="20"/>
                <w:highlight w:val="lightGray"/>
                <w:shd w:val="clear" w:color="auto" w:fill="00FF00"/>
                <w:lang w:val="en-GB"/>
              </w:rPr>
              <w:t>Point</w:t>
            </w:r>
            <w:r w:rsidRPr="00DD1A8E">
              <w:rPr>
                <w:b/>
                <w:i/>
                <w:sz w:val="20"/>
                <w:szCs w:val="20"/>
                <w:highlight w:val="lightGray"/>
                <w:shd w:val="clear" w:color="auto" w:fill="CCCCFF"/>
                <w:lang w:val="en-GB"/>
              </w:rPr>
              <w:softHyphen/>
            </w:r>
            <w:r w:rsidRPr="00DD1A8E">
              <w:rPr>
                <w:b/>
                <w:i/>
                <w:sz w:val="20"/>
                <w:szCs w:val="20"/>
                <w:highlight w:val="lightGray"/>
                <w:shd w:val="clear" w:color="auto" w:fill="00FF00"/>
                <w:lang w:val="en-GB"/>
              </w:rPr>
              <w:t>Ref</w:t>
            </w:r>
            <w:proofErr w:type="spellEnd"/>
          </w:p>
        </w:tc>
        <w:tc>
          <w:tcPr>
            <w:tcW w:w="540" w:type="dxa"/>
            <w:vAlign w:val="center"/>
          </w:tcPr>
          <w:p w14:paraId="514B3F94" w14:textId="77777777" w:rsidR="00A06209" w:rsidRPr="00DD1A8E" w:rsidRDefault="00A06209" w:rsidP="00DD1A8E">
            <w:pPr>
              <w:spacing w:after="0"/>
              <w:rPr>
                <w:i/>
                <w:sz w:val="20"/>
                <w:szCs w:val="20"/>
                <w:lang w:val="fr-LU"/>
              </w:rPr>
            </w:pPr>
            <w:proofErr w:type="gramStart"/>
            <w:r w:rsidRPr="00DD1A8E">
              <w:rPr>
                <w:i/>
                <w:sz w:val="20"/>
                <w:szCs w:val="20"/>
                <w:lang w:val="fr-LU"/>
              </w:rPr>
              <w:t>1:</w:t>
            </w:r>
            <w:proofErr w:type="gramEnd"/>
            <w:r w:rsidRPr="00DD1A8E">
              <w:rPr>
                <w:i/>
                <w:sz w:val="20"/>
                <w:szCs w:val="20"/>
                <w:lang w:val="fr-LU"/>
              </w:rPr>
              <w:t>1</w:t>
            </w:r>
          </w:p>
        </w:tc>
        <w:tc>
          <w:tcPr>
            <w:tcW w:w="1759" w:type="dxa"/>
            <w:vAlign w:val="center"/>
          </w:tcPr>
          <w:p w14:paraId="4ED2E3A1" w14:textId="77777777" w:rsidR="00A06209" w:rsidRPr="00DD1A8E" w:rsidRDefault="00A06209" w:rsidP="00DD1A8E">
            <w:pPr>
              <w:spacing w:after="0"/>
              <w:rPr>
                <w:i/>
                <w:sz w:val="20"/>
                <w:szCs w:val="20"/>
              </w:rPr>
            </w:pPr>
            <w:proofErr w:type="spellStart"/>
            <w:r w:rsidRPr="00DD1A8E">
              <w:rPr>
                <w:i/>
                <w:sz w:val="20"/>
                <w:szCs w:val="20"/>
                <w:lang w:val="fr-LU"/>
              </w:rPr>
              <w:t>StopPoint</w:t>
            </w:r>
            <w:r w:rsidRPr="00DD1A8E">
              <w:rPr>
                <w:i/>
                <w:sz w:val="20"/>
                <w:szCs w:val="20"/>
                <w:lang w:val="fr-LU"/>
              </w:rPr>
              <w:softHyphen/>
              <w:t>Code</w:t>
            </w:r>
            <w:proofErr w:type="spellEnd"/>
          </w:p>
        </w:tc>
        <w:tc>
          <w:tcPr>
            <w:tcW w:w="4787" w:type="dxa"/>
            <w:vAlign w:val="center"/>
          </w:tcPr>
          <w:p w14:paraId="0B73808B" w14:textId="1459F701" w:rsidR="00A06209" w:rsidRPr="00DD1A8E" w:rsidRDefault="00A06209" w:rsidP="00DD1A8E">
            <w:pPr>
              <w:spacing w:after="0"/>
              <w:jc w:val="both"/>
              <w:rPr>
                <w:sz w:val="20"/>
                <w:szCs w:val="20"/>
                <w:lang w:val="fr-FR"/>
              </w:rPr>
            </w:pPr>
            <w:r w:rsidRPr="00DD1A8E">
              <w:rPr>
                <w:sz w:val="20"/>
                <w:szCs w:val="20"/>
                <w:lang w:val="fr-FR"/>
              </w:rPr>
              <w:t>Identifiant du Point d'arrêt.</w:t>
            </w:r>
            <w:r w:rsidR="002B3840" w:rsidRPr="00DD1A8E">
              <w:rPr>
                <w:sz w:val="20"/>
                <w:szCs w:val="20"/>
                <w:lang w:val="fr-FR"/>
              </w:rPr>
              <w:t xml:space="preserve"> </w:t>
            </w:r>
            <w:r w:rsidRPr="00DD1A8E">
              <w:rPr>
                <w:sz w:val="20"/>
                <w:szCs w:val="20"/>
                <w:lang w:val="fr-FR"/>
              </w:rPr>
              <w:t xml:space="preserve">Cf </w:t>
            </w:r>
            <w:r w:rsidRPr="00DD1A8E">
              <w:rPr>
                <w:sz w:val="20"/>
                <w:szCs w:val="20"/>
                <w:lang w:val="fr-FR"/>
              </w:rPr>
              <w:fldChar w:fldCharType="begin"/>
            </w:r>
            <w:r w:rsidRPr="00DD1A8E">
              <w:rPr>
                <w:sz w:val="20"/>
                <w:szCs w:val="20"/>
                <w:lang w:val="fr-FR"/>
              </w:rPr>
              <w:instrText xml:space="preserve"> REF _Ref12540289 \r \h </w:instrText>
            </w:r>
            <w:r w:rsidR="00247A51" w:rsidRPr="00DD1A8E">
              <w:rPr>
                <w:sz w:val="20"/>
                <w:szCs w:val="20"/>
                <w:lang w:val="fr-FR"/>
              </w:rPr>
              <w:instrText xml:space="preserve"> \* MERGEFORMAT </w:instrText>
            </w:r>
            <w:r w:rsidRPr="00DD1A8E">
              <w:rPr>
                <w:sz w:val="20"/>
                <w:szCs w:val="20"/>
                <w:lang w:val="fr-FR"/>
              </w:rPr>
            </w:r>
            <w:r w:rsidRPr="00DD1A8E">
              <w:rPr>
                <w:sz w:val="20"/>
                <w:szCs w:val="20"/>
                <w:lang w:val="fr-FR"/>
              </w:rPr>
              <w:fldChar w:fldCharType="separate"/>
            </w:r>
            <w:r w:rsidR="00CD6283">
              <w:rPr>
                <w:sz w:val="20"/>
                <w:szCs w:val="20"/>
                <w:lang w:val="fr-FR"/>
              </w:rPr>
              <w:t>5.4</w:t>
            </w:r>
            <w:r w:rsidRPr="00DD1A8E">
              <w:rPr>
                <w:sz w:val="20"/>
                <w:szCs w:val="20"/>
                <w:lang w:val="fr-FR"/>
              </w:rPr>
              <w:fldChar w:fldCharType="end"/>
            </w:r>
          </w:p>
          <w:p w14:paraId="6916FAEF" w14:textId="77777777" w:rsidR="00A06209" w:rsidRPr="00DD1A8E" w:rsidRDefault="00A06209" w:rsidP="00DD1A8E">
            <w:pPr>
              <w:spacing w:after="0"/>
              <w:jc w:val="both"/>
              <w:rPr>
                <w:sz w:val="20"/>
                <w:szCs w:val="20"/>
                <w:lang w:val="fr-FR"/>
              </w:rPr>
            </w:pPr>
            <w:r w:rsidRPr="00DD1A8E">
              <w:rPr>
                <w:sz w:val="20"/>
                <w:szCs w:val="20"/>
                <w:lang w:val="fr-FR"/>
              </w:rPr>
              <w:t>Il convient d'utiliser ici un identifiant</w:t>
            </w:r>
            <w:r w:rsidR="00590692">
              <w:rPr>
                <w:sz w:val="20"/>
                <w:szCs w:val="20"/>
                <w:lang w:val="fr-FR"/>
              </w:rPr>
              <w:t xml:space="preserve"> d'objet de référence</w:t>
            </w:r>
          </w:p>
        </w:tc>
      </w:tr>
      <w:tr w:rsidR="00A06209" w14:paraId="6D223A35" w14:textId="77777777" w:rsidTr="00DD1A8E">
        <w:trPr>
          <w:jc w:val="center"/>
        </w:trPr>
        <w:tc>
          <w:tcPr>
            <w:tcW w:w="1251" w:type="dxa"/>
            <w:vMerge/>
            <w:vAlign w:val="center"/>
          </w:tcPr>
          <w:p w14:paraId="35B7AB67" w14:textId="77777777" w:rsidR="00A06209" w:rsidRPr="00DD1A8E" w:rsidRDefault="00A06209" w:rsidP="00DD1A8E">
            <w:pPr>
              <w:spacing w:after="0"/>
              <w:rPr>
                <w:i/>
                <w:sz w:val="20"/>
                <w:szCs w:val="20"/>
                <w:lang w:val="fr-FR"/>
              </w:rPr>
            </w:pPr>
          </w:p>
        </w:tc>
        <w:tc>
          <w:tcPr>
            <w:tcW w:w="1532" w:type="dxa"/>
            <w:gridSpan w:val="2"/>
            <w:vAlign w:val="center"/>
          </w:tcPr>
          <w:p w14:paraId="6237682E" w14:textId="77777777" w:rsidR="00A06209" w:rsidRPr="0089449D" w:rsidRDefault="00A06209" w:rsidP="00DD1A8E">
            <w:pPr>
              <w:spacing w:after="0"/>
              <w:rPr>
                <w:b/>
                <w:i/>
                <w:vanish/>
                <w:sz w:val="20"/>
                <w:szCs w:val="20"/>
                <w:highlight w:val="cyan"/>
                <w:lang w:val="en-GB"/>
              </w:rPr>
            </w:pPr>
            <w:proofErr w:type="spellStart"/>
            <w:r w:rsidRPr="0089449D">
              <w:rPr>
                <w:b/>
                <w:i/>
                <w:vanish/>
                <w:sz w:val="20"/>
                <w:szCs w:val="20"/>
                <w:highlight w:val="cyan"/>
                <w:lang w:val="en-GB"/>
              </w:rPr>
              <w:t>TimingPoint</w:t>
            </w:r>
            <w:proofErr w:type="spellEnd"/>
          </w:p>
        </w:tc>
        <w:tc>
          <w:tcPr>
            <w:tcW w:w="540" w:type="dxa"/>
            <w:vAlign w:val="center"/>
          </w:tcPr>
          <w:p w14:paraId="02A49DC8" w14:textId="77777777" w:rsidR="00A06209" w:rsidRPr="0089449D" w:rsidRDefault="00A06209" w:rsidP="00DD1A8E">
            <w:pPr>
              <w:spacing w:after="0"/>
              <w:rPr>
                <w:i/>
                <w:vanish/>
                <w:sz w:val="20"/>
                <w:szCs w:val="20"/>
                <w:highlight w:val="cyan"/>
              </w:rPr>
            </w:pPr>
          </w:p>
        </w:tc>
        <w:tc>
          <w:tcPr>
            <w:tcW w:w="1759" w:type="dxa"/>
            <w:vAlign w:val="center"/>
          </w:tcPr>
          <w:p w14:paraId="0045B8CF" w14:textId="77777777" w:rsidR="00A06209" w:rsidRPr="0089449D" w:rsidRDefault="00A06209" w:rsidP="00DD1A8E">
            <w:pPr>
              <w:spacing w:after="0"/>
              <w:rPr>
                <w:i/>
                <w:vanish/>
                <w:sz w:val="20"/>
                <w:szCs w:val="20"/>
                <w:highlight w:val="cyan"/>
              </w:rPr>
            </w:pPr>
            <w:proofErr w:type="spellStart"/>
            <w:proofErr w:type="gramStart"/>
            <w:r w:rsidRPr="0089449D">
              <w:rPr>
                <w:i/>
                <w:vanish/>
                <w:sz w:val="20"/>
                <w:szCs w:val="20"/>
                <w:highlight w:val="cyan"/>
              </w:rPr>
              <w:t>xsd:boolean</w:t>
            </w:r>
            <w:proofErr w:type="spellEnd"/>
            <w:proofErr w:type="gramEnd"/>
          </w:p>
        </w:tc>
        <w:tc>
          <w:tcPr>
            <w:tcW w:w="4787" w:type="dxa"/>
            <w:vAlign w:val="center"/>
          </w:tcPr>
          <w:p w14:paraId="0DCF84B1" w14:textId="77777777" w:rsidR="00A06209" w:rsidRPr="0089449D" w:rsidRDefault="00A06209" w:rsidP="00DD1A8E">
            <w:pPr>
              <w:spacing w:after="0"/>
              <w:jc w:val="both"/>
              <w:rPr>
                <w:vanish/>
                <w:sz w:val="20"/>
                <w:szCs w:val="20"/>
                <w:highlight w:val="cyan"/>
              </w:rPr>
            </w:pPr>
            <w:r w:rsidRPr="0089449D">
              <w:rPr>
                <w:vanish/>
                <w:sz w:val="20"/>
                <w:szCs w:val="20"/>
                <w:highlight w:val="cyan"/>
              </w:rPr>
              <w:t xml:space="preserve">Whether the stop is a TIMING POINT. Times for stops that are not timing points are sometimes interpolated crudely from the timing </w:t>
            </w:r>
            <w:proofErr w:type="gramStart"/>
            <w:r w:rsidRPr="0089449D">
              <w:rPr>
                <w:vanish/>
                <w:sz w:val="20"/>
                <w:szCs w:val="20"/>
                <w:highlight w:val="cyan"/>
              </w:rPr>
              <w:t>points, and</w:t>
            </w:r>
            <w:proofErr w:type="gramEnd"/>
            <w:r w:rsidRPr="0089449D">
              <w:rPr>
                <w:vanish/>
                <w:sz w:val="20"/>
                <w:szCs w:val="20"/>
                <w:highlight w:val="cyan"/>
              </w:rPr>
              <w:t xml:space="preserve"> may represent a lower level of accuracy. Default is 'true'</w:t>
            </w:r>
          </w:p>
        </w:tc>
      </w:tr>
      <w:tr w:rsidR="00A06209" w:rsidRPr="005166BA" w14:paraId="209F1AE5" w14:textId="77777777" w:rsidTr="00DD1A8E">
        <w:trPr>
          <w:jc w:val="center"/>
        </w:trPr>
        <w:tc>
          <w:tcPr>
            <w:tcW w:w="1251" w:type="dxa"/>
            <w:vMerge/>
            <w:vAlign w:val="center"/>
          </w:tcPr>
          <w:p w14:paraId="551FF0DF" w14:textId="77777777" w:rsidR="00A06209" w:rsidRPr="00DD1A8E" w:rsidRDefault="00A06209" w:rsidP="00DD1A8E">
            <w:pPr>
              <w:spacing w:after="0"/>
              <w:rPr>
                <w:i/>
                <w:sz w:val="20"/>
                <w:szCs w:val="20"/>
              </w:rPr>
            </w:pPr>
          </w:p>
        </w:tc>
        <w:tc>
          <w:tcPr>
            <w:tcW w:w="1532" w:type="dxa"/>
            <w:gridSpan w:val="2"/>
            <w:vAlign w:val="center"/>
          </w:tcPr>
          <w:p w14:paraId="45689153" w14:textId="77777777" w:rsidR="00A06209" w:rsidRPr="0089449D" w:rsidRDefault="00A06209" w:rsidP="00DD1A8E">
            <w:pPr>
              <w:spacing w:after="0"/>
              <w:rPr>
                <w:b/>
                <w:i/>
                <w:vanish/>
                <w:sz w:val="20"/>
                <w:szCs w:val="20"/>
                <w:highlight w:val="cyan"/>
                <w:lang w:val="en-GB"/>
              </w:rPr>
            </w:pPr>
            <w:r w:rsidRPr="0089449D">
              <w:rPr>
                <w:b/>
                <w:i/>
                <w:vanish/>
                <w:sz w:val="20"/>
                <w:szCs w:val="20"/>
                <w:highlight w:val="cyan"/>
                <w:lang w:val="en-GB"/>
              </w:rPr>
              <w:t>Monitored</w:t>
            </w:r>
          </w:p>
        </w:tc>
        <w:tc>
          <w:tcPr>
            <w:tcW w:w="540" w:type="dxa"/>
            <w:vAlign w:val="center"/>
          </w:tcPr>
          <w:p w14:paraId="579BEFB9" w14:textId="77777777" w:rsidR="00A06209" w:rsidRPr="0089449D" w:rsidRDefault="00A06209" w:rsidP="00DD1A8E">
            <w:pPr>
              <w:spacing w:after="0"/>
              <w:rPr>
                <w:b/>
                <w:i/>
                <w:vanish/>
                <w:sz w:val="20"/>
                <w:szCs w:val="20"/>
                <w:highlight w:val="cyan"/>
                <w:shd w:val="clear" w:color="auto" w:fill="00FF00"/>
                <w:lang w:val="fr-LU"/>
              </w:rPr>
            </w:pPr>
            <w:r w:rsidRPr="0089449D">
              <w:rPr>
                <w:i/>
                <w:vanish/>
                <w:sz w:val="20"/>
                <w:szCs w:val="20"/>
                <w:highlight w:val="cyan"/>
                <w:lang w:val="en-GB"/>
              </w:rPr>
              <w:t>0:1</w:t>
            </w:r>
          </w:p>
        </w:tc>
        <w:tc>
          <w:tcPr>
            <w:tcW w:w="1759" w:type="dxa"/>
            <w:vAlign w:val="center"/>
          </w:tcPr>
          <w:p w14:paraId="14486C7E" w14:textId="77777777" w:rsidR="00A06209" w:rsidRPr="0089449D" w:rsidRDefault="00A06209" w:rsidP="00DD1A8E">
            <w:pPr>
              <w:spacing w:after="0"/>
              <w:rPr>
                <w:i/>
                <w:vanish/>
                <w:sz w:val="20"/>
                <w:szCs w:val="20"/>
                <w:highlight w:val="cyan"/>
              </w:rPr>
            </w:pPr>
            <w:proofErr w:type="spellStart"/>
            <w:proofErr w:type="gramStart"/>
            <w:r w:rsidRPr="0089449D">
              <w:rPr>
                <w:i/>
                <w:vanish/>
                <w:sz w:val="20"/>
                <w:szCs w:val="20"/>
                <w:highlight w:val="cyan"/>
                <w:lang w:val="en-GB"/>
              </w:rPr>
              <w:t>xsd:boolean</w:t>
            </w:r>
            <w:proofErr w:type="spellEnd"/>
            <w:proofErr w:type="gramEnd"/>
          </w:p>
        </w:tc>
        <w:tc>
          <w:tcPr>
            <w:tcW w:w="4787" w:type="dxa"/>
            <w:vAlign w:val="center"/>
          </w:tcPr>
          <w:p w14:paraId="3976E0E9" w14:textId="77777777" w:rsidR="00A06209" w:rsidRPr="0089449D" w:rsidRDefault="00A06209" w:rsidP="00DD1A8E">
            <w:pPr>
              <w:spacing w:after="0"/>
              <w:jc w:val="both"/>
              <w:rPr>
                <w:b/>
                <w:i/>
                <w:vanish/>
                <w:sz w:val="20"/>
                <w:szCs w:val="20"/>
                <w:highlight w:val="cyan"/>
              </w:rPr>
            </w:pPr>
            <w:r w:rsidRPr="0089449D">
              <w:rPr>
                <w:vanish/>
                <w:sz w:val="20"/>
                <w:szCs w:val="20"/>
                <w:highlight w:val="cyan"/>
              </w:rPr>
              <w:t>Whether real-time data is available for the stop. Default is 'true'. Detail level is 'normal'.</w:t>
            </w:r>
          </w:p>
        </w:tc>
      </w:tr>
      <w:tr w:rsidR="00A06209" w:rsidRPr="00E32CB2" w14:paraId="3569F96C" w14:textId="77777777" w:rsidTr="00DD1A8E">
        <w:trPr>
          <w:jc w:val="center"/>
        </w:trPr>
        <w:tc>
          <w:tcPr>
            <w:tcW w:w="1251" w:type="dxa"/>
            <w:vMerge/>
            <w:vAlign w:val="center"/>
          </w:tcPr>
          <w:p w14:paraId="12D78B47" w14:textId="77777777" w:rsidR="00A06209" w:rsidRPr="00DD1A8E" w:rsidRDefault="00A06209" w:rsidP="00DD1A8E">
            <w:pPr>
              <w:spacing w:after="0"/>
              <w:rPr>
                <w:i/>
                <w:sz w:val="20"/>
                <w:szCs w:val="20"/>
              </w:rPr>
            </w:pPr>
          </w:p>
        </w:tc>
        <w:tc>
          <w:tcPr>
            <w:tcW w:w="1532" w:type="dxa"/>
            <w:gridSpan w:val="2"/>
            <w:vAlign w:val="center"/>
          </w:tcPr>
          <w:p w14:paraId="7206CC3A" w14:textId="77777777" w:rsidR="00A06209" w:rsidRPr="00DD1A8E" w:rsidRDefault="00A06209" w:rsidP="00DD1A8E">
            <w:pPr>
              <w:spacing w:after="0"/>
              <w:rPr>
                <w:b/>
                <w:i/>
                <w:sz w:val="20"/>
                <w:szCs w:val="20"/>
                <w:highlight w:val="yellow"/>
                <w:shd w:val="clear" w:color="auto" w:fill="00FF00"/>
              </w:rPr>
            </w:pPr>
            <w:proofErr w:type="spellStart"/>
            <w:r w:rsidRPr="00DD1A8E">
              <w:rPr>
                <w:b/>
                <w:i/>
                <w:sz w:val="20"/>
                <w:szCs w:val="20"/>
                <w:highlight w:val="lightGray"/>
                <w:shd w:val="clear" w:color="auto" w:fill="00FF00"/>
              </w:rPr>
              <w:t>StopName</w:t>
            </w:r>
            <w:proofErr w:type="spellEnd"/>
          </w:p>
        </w:tc>
        <w:tc>
          <w:tcPr>
            <w:tcW w:w="540" w:type="dxa"/>
            <w:vAlign w:val="center"/>
          </w:tcPr>
          <w:p w14:paraId="09D5B812" w14:textId="77777777" w:rsidR="00A06209" w:rsidRPr="00DD1A8E" w:rsidRDefault="00A06209" w:rsidP="00DD1A8E">
            <w:pPr>
              <w:spacing w:after="0"/>
              <w:rPr>
                <w:i/>
                <w:sz w:val="20"/>
                <w:szCs w:val="20"/>
              </w:rPr>
            </w:pPr>
            <w:r w:rsidRPr="00DD1A8E">
              <w:rPr>
                <w:i/>
                <w:sz w:val="20"/>
                <w:szCs w:val="20"/>
              </w:rPr>
              <w:t>0:1</w:t>
            </w:r>
          </w:p>
          <w:p w14:paraId="67034CB3" w14:textId="77777777" w:rsidR="00A06209" w:rsidRPr="00261DC6" w:rsidRDefault="00A06209" w:rsidP="00DD1A8E">
            <w:pPr>
              <w:spacing w:after="0"/>
              <w:rPr>
                <w:b/>
                <w:bCs/>
                <w:i/>
                <w:sz w:val="20"/>
                <w:szCs w:val="20"/>
              </w:rPr>
            </w:pPr>
            <w:r w:rsidRPr="00261DC6">
              <w:rPr>
                <w:b/>
                <w:bCs/>
                <w:i/>
                <w:sz w:val="20"/>
                <w:szCs w:val="20"/>
                <w:highlight w:val="lightGray"/>
              </w:rPr>
              <w:t>1:1</w:t>
            </w:r>
          </w:p>
        </w:tc>
        <w:tc>
          <w:tcPr>
            <w:tcW w:w="1759" w:type="dxa"/>
            <w:vAlign w:val="center"/>
          </w:tcPr>
          <w:p w14:paraId="04A257C8" w14:textId="77777777" w:rsidR="00A06209" w:rsidRPr="00DD1A8E" w:rsidRDefault="00A06209" w:rsidP="00DD1A8E">
            <w:pPr>
              <w:spacing w:after="0"/>
              <w:rPr>
                <w:i/>
                <w:sz w:val="20"/>
                <w:szCs w:val="20"/>
              </w:rPr>
            </w:pPr>
            <w:proofErr w:type="spellStart"/>
            <w:r w:rsidRPr="00DD1A8E">
              <w:rPr>
                <w:i/>
                <w:sz w:val="20"/>
                <w:szCs w:val="20"/>
              </w:rPr>
              <w:t>NaturalLanguageStringStructure</w:t>
            </w:r>
            <w:proofErr w:type="spellEnd"/>
          </w:p>
        </w:tc>
        <w:tc>
          <w:tcPr>
            <w:tcW w:w="4787" w:type="dxa"/>
            <w:vAlign w:val="center"/>
          </w:tcPr>
          <w:p w14:paraId="630E4495" w14:textId="08563366" w:rsidR="00A06209" w:rsidRPr="00DD1A8E" w:rsidRDefault="00A06209" w:rsidP="00DD1A8E">
            <w:pPr>
              <w:spacing w:after="0"/>
              <w:jc w:val="both"/>
              <w:rPr>
                <w:sz w:val="20"/>
                <w:szCs w:val="20"/>
                <w:lang w:val="fr-FR"/>
              </w:rPr>
            </w:pPr>
            <w:proofErr w:type="gramStart"/>
            <w:r w:rsidRPr="00261DC6">
              <w:rPr>
                <w:sz w:val="20"/>
                <w:szCs w:val="20"/>
                <w:highlight w:val="lightGray"/>
                <w:lang w:val="fr-FR"/>
              </w:rPr>
              <w:t>le</w:t>
            </w:r>
            <w:proofErr w:type="gramEnd"/>
            <w:r w:rsidRPr="00261DC6">
              <w:rPr>
                <w:sz w:val="20"/>
                <w:szCs w:val="20"/>
                <w:highlight w:val="lightGray"/>
                <w:lang w:val="fr-FR"/>
              </w:rPr>
              <w:t xml:space="preserve"> </w:t>
            </w:r>
            <w:proofErr w:type="spellStart"/>
            <w:r w:rsidRPr="00261DC6">
              <w:rPr>
                <w:sz w:val="20"/>
                <w:szCs w:val="20"/>
                <w:highlight w:val="lightGray"/>
                <w:lang w:val="fr-FR"/>
              </w:rPr>
              <w:t>champ«StopName</w:t>
            </w:r>
            <w:proofErr w:type="spellEnd"/>
            <w:r w:rsidRPr="00261DC6">
              <w:rPr>
                <w:sz w:val="20"/>
                <w:szCs w:val="20"/>
                <w:highlight w:val="lightGray"/>
                <w:lang w:val="fr-FR"/>
              </w:rPr>
              <w:t xml:space="preserve">» sera toujours présent et renseigné </w:t>
            </w:r>
            <w:r w:rsidR="002B3840" w:rsidRPr="00261DC6">
              <w:rPr>
                <w:sz w:val="20"/>
                <w:szCs w:val="20"/>
                <w:highlight w:val="lightGray"/>
                <w:lang w:val="fr-FR"/>
              </w:rPr>
              <w:t xml:space="preserve">conformément au paragraphe </w:t>
            </w:r>
            <w:r w:rsidR="002B3840" w:rsidRPr="00261DC6">
              <w:rPr>
                <w:rFonts w:cs="Arial"/>
                <w:sz w:val="20"/>
                <w:szCs w:val="20"/>
                <w:highlight w:val="lightGray"/>
                <w:lang w:val="fr-FR"/>
              </w:rPr>
              <w:fldChar w:fldCharType="begin"/>
            </w:r>
            <w:r w:rsidR="002B3840" w:rsidRPr="00261DC6">
              <w:rPr>
                <w:rFonts w:cs="Arial"/>
                <w:sz w:val="20"/>
                <w:szCs w:val="20"/>
                <w:highlight w:val="lightGray"/>
                <w:lang w:val="fr-FR"/>
              </w:rPr>
              <w:instrText xml:space="preserve"> REF _Ref12540289 \r \h </w:instrText>
            </w:r>
            <w:r w:rsidR="00247A51" w:rsidRPr="00261DC6">
              <w:rPr>
                <w:rFonts w:cs="Arial"/>
                <w:sz w:val="20"/>
                <w:szCs w:val="20"/>
                <w:highlight w:val="lightGray"/>
                <w:lang w:val="fr-FR"/>
              </w:rPr>
              <w:instrText xml:space="preserve"> \* MERGEFORMAT </w:instrText>
            </w:r>
            <w:r w:rsidR="002B3840" w:rsidRPr="00261DC6">
              <w:rPr>
                <w:rFonts w:cs="Arial"/>
                <w:sz w:val="20"/>
                <w:szCs w:val="20"/>
                <w:highlight w:val="lightGray"/>
                <w:lang w:val="fr-FR"/>
              </w:rPr>
            </w:r>
            <w:r w:rsidR="002B3840" w:rsidRPr="00261DC6">
              <w:rPr>
                <w:rFonts w:cs="Arial"/>
                <w:sz w:val="20"/>
                <w:szCs w:val="20"/>
                <w:highlight w:val="lightGray"/>
                <w:lang w:val="fr-FR"/>
              </w:rPr>
              <w:fldChar w:fldCharType="separate"/>
            </w:r>
            <w:r w:rsidR="00CD6283" w:rsidRPr="00261DC6">
              <w:rPr>
                <w:rFonts w:cs="Arial"/>
                <w:sz w:val="20"/>
                <w:szCs w:val="20"/>
                <w:highlight w:val="lightGray"/>
                <w:lang w:val="fr-FR"/>
              </w:rPr>
              <w:t>5.4</w:t>
            </w:r>
            <w:r w:rsidR="002B3840" w:rsidRPr="00261DC6">
              <w:rPr>
                <w:rFonts w:cs="Arial"/>
                <w:sz w:val="20"/>
                <w:szCs w:val="20"/>
                <w:highlight w:val="lightGray"/>
                <w:lang w:val="fr-FR"/>
              </w:rPr>
              <w:fldChar w:fldCharType="end"/>
            </w:r>
            <w:r w:rsidR="002B3840" w:rsidRPr="00261DC6">
              <w:rPr>
                <w:rFonts w:cs="Arial"/>
                <w:sz w:val="20"/>
                <w:szCs w:val="20"/>
                <w:highlight w:val="lightGray"/>
                <w:lang w:val="fr-FR"/>
              </w:rPr>
              <w:t>.</w:t>
            </w:r>
            <w:r w:rsidR="002B3840" w:rsidRPr="00DD1A8E">
              <w:rPr>
                <w:rFonts w:cs="Arial"/>
                <w:sz w:val="20"/>
                <w:szCs w:val="20"/>
                <w:lang w:val="fr-FR"/>
              </w:rPr>
              <w:t xml:space="preserve"> </w:t>
            </w:r>
          </w:p>
        </w:tc>
      </w:tr>
      <w:tr w:rsidR="00A06209" w14:paraId="6CFA956C" w14:textId="77777777" w:rsidTr="00DD1A8E">
        <w:trPr>
          <w:jc w:val="center"/>
        </w:trPr>
        <w:tc>
          <w:tcPr>
            <w:tcW w:w="1251" w:type="dxa"/>
            <w:vMerge/>
            <w:vAlign w:val="center"/>
          </w:tcPr>
          <w:p w14:paraId="3D927049" w14:textId="77777777" w:rsidR="00A06209" w:rsidRPr="00DD1A8E" w:rsidRDefault="00A06209" w:rsidP="00DD1A8E">
            <w:pPr>
              <w:spacing w:after="0"/>
              <w:rPr>
                <w:i/>
                <w:sz w:val="20"/>
                <w:szCs w:val="20"/>
                <w:lang w:val="fr-FR"/>
              </w:rPr>
            </w:pPr>
          </w:p>
        </w:tc>
        <w:tc>
          <w:tcPr>
            <w:tcW w:w="1532" w:type="dxa"/>
            <w:gridSpan w:val="2"/>
            <w:vAlign w:val="center"/>
          </w:tcPr>
          <w:p w14:paraId="35EA885F" w14:textId="77777777" w:rsidR="00A06209" w:rsidRPr="0089449D" w:rsidRDefault="00A06209" w:rsidP="00DD1A8E">
            <w:pPr>
              <w:spacing w:after="0"/>
              <w:rPr>
                <w:b/>
                <w:i/>
                <w:vanish/>
                <w:sz w:val="20"/>
                <w:szCs w:val="20"/>
                <w:highlight w:val="cyan"/>
                <w:lang w:val="en-GB"/>
              </w:rPr>
            </w:pPr>
            <w:proofErr w:type="spellStart"/>
            <w:r w:rsidRPr="0089449D">
              <w:rPr>
                <w:b/>
                <w:i/>
                <w:vanish/>
                <w:sz w:val="20"/>
                <w:szCs w:val="20"/>
                <w:highlight w:val="cyan"/>
                <w:lang w:val="en-GB"/>
              </w:rPr>
              <w:t>StopAreaRef</w:t>
            </w:r>
            <w:proofErr w:type="spellEnd"/>
          </w:p>
        </w:tc>
        <w:tc>
          <w:tcPr>
            <w:tcW w:w="540" w:type="dxa"/>
            <w:vAlign w:val="center"/>
          </w:tcPr>
          <w:p w14:paraId="017E74EA" w14:textId="77777777" w:rsidR="00A06209" w:rsidRPr="0089449D" w:rsidRDefault="00A06209" w:rsidP="00DD1A8E">
            <w:pPr>
              <w:spacing w:after="0"/>
              <w:rPr>
                <w:i/>
                <w:vanish/>
                <w:sz w:val="20"/>
                <w:szCs w:val="20"/>
                <w:highlight w:val="cyan"/>
              </w:rPr>
            </w:pPr>
            <w:r w:rsidRPr="0089449D">
              <w:rPr>
                <w:i/>
                <w:vanish/>
                <w:sz w:val="20"/>
                <w:szCs w:val="20"/>
                <w:highlight w:val="cyan"/>
                <w:lang w:val="en-GB"/>
              </w:rPr>
              <w:t>0:1</w:t>
            </w:r>
          </w:p>
        </w:tc>
        <w:tc>
          <w:tcPr>
            <w:tcW w:w="1759" w:type="dxa"/>
            <w:vAlign w:val="center"/>
          </w:tcPr>
          <w:p w14:paraId="6B57E4A9" w14:textId="77777777" w:rsidR="00A06209" w:rsidRPr="0089449D" w:rsidRDefault="00A06209" w:rsidP="00DD1A8E">
            <w:pPr>
              <w:spacing w:after="0"/>
              <w:rPr>
                <w:i/>
                <w:vanish/>
                <w:sz w:val="20"/>
                <w:szCs w:val="20"/>
                <w:highlight w:val="cyan"/>
              </w:rPr>
            </w:pPr>
            <w:proofErr w:type="spellStart"/>
            <w:r w:rsidRPr="0089449D">
              <w:rPr>
                <w:i/>
                <w:vanish/>
                <w:sz w:val="20"/>
                <w:szCs w:val="20"/>
                <w:highlight w:val="cyan"/>
              </w:rPr>
              <w:t>StopAreaCode</w:t>
            </w:r>
            <w:proofErr w:type="spellEnd"/>
          </w:p>
        </w:tc>
        <w:tc>
          <w:tcPr>
            <w:tcW w:w="4787" w:type="dxa"/>
            <w:vAlign w:val="center"/>
          </w:tcPr>
          <w:p w14:paraId="25EC1551" w14:textId="77777777" w:rsidR="00A06209" w:rsidRPr="0089449D" w:rsidRDefault="00A06209" w:rsidP="00DD1A8E">
            <w:pPr>
              <w:spacing w:after="0"/>
              <w:jc w:val="both"/>
              <w:rPr>
                <w:vanish/>
                <w:sz w:val="20"/>
                <w:szCs w:val="20"/>
                <w:highlight w:val="cyan"/>
              </w:rPr>
            </w:pPr>
            <w:proofErr w:type="spellStart"/>
            <w:r w:rsidRPr="0089449D">
              <w:rPr>
                <w:vanish/>
                <w:sz w:val="20"/>
                <w:szCs w:val="20"/>
                <w:highlight w:val="cyan"/>
              </w:rPr>
              <w:t>Identifer</w:t>
            </w:r>
            <w:proofErr w:type="spellEnd"/>
            <w:r w:rsidRPr="0089449D">
              <w:rPr>
                <w:vanish/>
                <w:sz w:val="20"/>
                <w:szCs w:val="20"/>
                <w:highlight w:val="cyan"/>
              </w:rPr>
              <w:t xml:space="preserve"> of the </w:t>
            </w:r>
            <w:proofErr w:type="spellStart"/>
            <w:r w:rsidRPr="0089449D">
              <w:rPr>
                <w:vanish/>
                <w:sz w:val="20"/>
                <w:szCs w:val="20"/>
                <w:highlight w:val="cyan"/>
              </w:rPr>
              <w:t>sSTOP</w:t>
            </w:r>
            <w:proofErr w:type="spellEnd"/>
            <w:r w:rsidRPr="0089449D">
              <w:rPr>
                <w:vanish/>
                <w:sz w:val="20"/>
                <w:szCs w:val="20"/>
                <w:highlight w:val="cyan"/>
              </w:rPr>
              <w:t xml:space="preserve"> AREA to which SCHEDULED S</w:t>
            </w:r>
            <w:r w:rsidR="00590692">
              <w:rPr>
                <w:vanish/>
                <w:sz w:val="20"/>
                <w:szCs w:val="20"/>
                <w:highlight w:val="cyan"/>
              </w:rPr>
              <w:t xml:space="preserve">TOP POINT belongs. </w:t>
            </w:r>
          </w:p>
        </w:tc>
      </w:tr>
      <w:tr w:rsidR="00A06209" w:rsidRPr="005166BA" w14:paraId="2219A2F6" w14:textId="77777777" w:rsidTr="00DD1A8E">
        <w:trPr>
          <w:trHeight w:val="383"/>
          <w:jc w:val="center"/>
        </w:trPr>
        <w:tc>
          <w:tcPr>
            <w:tcW w:w="1251" w:type="dxa"/>
            <w:vMerge/>
            <w:vAlign w:val="center"/>
          </w:tcPr>
          <w:p w14:paraId="644337A2" w14:textId="77777777" w:rsidR="00A06209" w:rsidRPr="00DD1A8E" w:rsidRDefault="00A06209" w:rsidP="00DD1A8E">
            <w:pPr>
              <w:spacing w:after="0"/>
              <w:rPr>
                <w:i/>
                <w:sz w:val="20"/>
                <w:szCs w:val="20"/>
                <w:lang w:val="en-GB"/>
              </w:rPr>
            </w:pPr>
          </w:p>
        </w:tc>
        <w:tc>
          <w:tcPr>
            <w:tcW w:w="1532" w:type="dxa"/>
            <w:gridSpan w:val="2"/>
            <w:vAlign w:val="center"/>
          </w:tcPr>
          <w:p w14:paraId="01BA352C" w14:textId="77777777" w:rsidR="00A06209" w:rsidRPr="0089449D" w:rsidRDefault="00A06209" w:rsidP="00DD1A8E">
            <w:pPr>
              <w:spacing w:after="0"/>
              <w:rPr>
                <w:b/>
                <w:i/>
                <w:vanish/>
                <w:sz w:val="20"/>
                <w:szCs w:val="20"/>
                <w:highlight w:val="cyan"/>
                <w:lang w:val="en-GB"/>
              </w:rPr>
            </w:pPr>
            <w:r w:rsidRPr="0089449D">
              <w:rPr>
                <w:b/>
                <w:i/>
                <w:vanish/>
                <w:sz w:val="20"/>
                <w:szCs w:val="20"/>
                <w:highlight w:val="cyan"/>
                <w:lang w:val="en-GB"/>
              </w:rPr>
              <w:t>Features</w:t>
            </w:r>
          </w:p>
        </w:tc>
        <w:tc>
          <w:tcPr>
            <w:tcW w:w="540" w:type="dxa"/>
            <w:vAlign w:val="center"/>
          </w:tcPr>
          <w:p w14:paraId="5F967B00" w14:textId="77777777" w:rsidR="00A06209" w:rsidRPr="0089449D" w:rsidRDefault="00A06209" w:rsidP="00DD1A8E">
            <w:pPr>
              <w:spacing w:after="0"/>
              <w:rPr>
                <w:i/>
                <w:vanish/>
                <w:sz w:val="20"/>
                <w:szCs w:val="20"/>
                <w:highlight w:val="cyan"/>
              </w:rPr>
            </w:pPr>
            <w:proofErr w:type="gramStart"/>
            <w:r w:rsidRPr="0089449D">
              <w:rPr>
                <w:i/>
                <w:vanish/>
                <w:sz w:val="20"/>
                <w:szCs w:val="20"/>
                <w:highlight w:val="cyan"/>
              </w:rPr>
              <w:t>0:*</w:t>
            </w:r>
            <w:proofErr w:type="gramEnd"/>
          </w:p>
        </w:tc>
        <w:tc>
          <w:tcPr>
            <w:tcW w:w="1759" w:type="dxa"/>
            <w:vAlign w:val="center"/>
          </w:tcPr>
          <w:p w14:paraId="2AF99AAD" w14:textId="77777777" w:rsidR="00A06209" w:rsidRPr="0089449D" w:rsidRDefault="00A06209" w:rsidP="00DD1A8E">
            <w:pPr>
              <w:spacing w:after="0"/>
              <w:rPr>
                <w:i/>
                <w:vanish/>
                <w:sz w:val="20"/>
                <w:szCs w:val="20"/>
                <w:highlight w:val="cyan"/>
                <w:lang w:val="en-GB"/>
              </w:rPr>
            </w:pPr>
            <w:r w:rsidRPr="0089449D">
              <w:rPr>
                <w:i/>
                <w:vanish/>
                <w:sz w:val="20"/>
                <w:szCs w:val="20"/>
                <w:highlight w:val="cyan"/>
                <w:lang w:val="en-GB"/>
              </w:rPr>
              <w:t>Structure</w:t>
            </w:r>
          </w:p>
        </w:tc>
        <w:tc>
          <w:tcPr>
            <w:tcW w:w="4787" w:type="dxa"/>
            <w:vAlign w:val="center"/>
          </w:tcPr>
          <w:p w14:paraId="44AFAA00" w14:textId="77777777" w:rsidR="00A06209" w:rsidRPr="0089449D" w:rsidRDefault="00A06209" w:rsidP="00DD1A8E">
            <w:pPr>
              <w:spacing w:after="0"/>
              <w:jc w:val="both"/>
              <w:rPr>
                <w:vanish/>
                <w:sz w:val="20"/>
                <w:szCs w:val="20"/>
                <w:highlight w:val="cyan"/>
              </w:rPr>
            </w:pPr>
            <w:r w:rsidRPr="0089449D">
              <w:rPr>
                <w:vanish/>
                <w:sz w:val="20"/>
                <w:szCs w:val="20"/>
                <w:highlight w:val="cyan"/>
              </w:rPr>
              <w:t>Service features of stop. Detail level is 'full'</w:t>
            </w:r>
          </w:p>
        </w:tc>
      </w:tr>
      <w:tr w:rsidR="00A06209" w:rsidRPr="00E32CB2" w14:paraId="46583EEA" w14:textId="77777777" w:rsidTr="00DD1A8E">
        <w:trPr>
          <w:trHeight w:val="383"/>
          <w:jc w:val="center"/>
        </w:trPr>
        <w:tc>
          <w:tcPr>
            <w:tcW w:w="1251" w:type="dxa"/>
            <w:vMerge/>
            <w:vAlign w:val="center"/>
          </w:tcPr>
          <w:p w14:paraId="4C8D6C7E" w14:textId="77777777" w:rsidR="00A06209" w:rsidRPr="00DD1A8E" w:rsidRDefault="00A06209" w:rsidP="00DD1A8E">
            <w:pPr>
              <w:spacing w:after="0"/>
              <w:rPr>
                <w:i/>
                <w:sz w:val="20"/>
                <w:szCs w:val="20"/>
                <w:lang w:val="en-GB"/>
              </w:rPr>
            </w:pPr>
          </w:p>
        </w:tc>
        <w:tc>
          <w:tcPr>
            <w:tcW w:w="1532" w:type="dxa"/>
            <w:gridSpan w:val="2"/>
            <w:vAlign w:val="center"/>
          </w:tcPr>
          <w:p w14:paraId="6887EF4B" w14:textId="77777777" w:rsidR="00A06209" w:rsidRPr="00DD1A8E" w:rsidRDefault="00A06209" w:rsidP="00DD1A8E">
            <w:pPr>
              <w:spacing w:after="0"/>
              <w:rPr>
                <w:b/>
                <w:i/>
                <w:sz w:val="20"/>
                <w:szCs w:val="20"/>
                <w:highlight w:val="lightGray"/>
                <w:lang w:val="fr-LU"/>
              </w:rPr>
            </w:pPr>
            <w:r w:rsidRPr="00DD1A8E">
              <w:rPr>
                <w:b/>
                <w:i/>
                <w:sz w:val="20"/>
                <w:szCs w:val="20"/>
                <w:highlight w:val="lightGray"/>
                <w:lang w:val="fr-LU"/>
              </w:rPr>
              <w:t>Lines</w:t>
            </w:r>
          </w:p>
        </w:tc>
        <w:tc>
          <w:tcPr>
            <w:tcW w:w="540" w:type="dxa"/>
            <w:vAlign w:val="center"/>
          </w:tcPr>
          <w:p w14:paraId="41F40210" w14:textId="77777777" w:rsidR="00A06209" w:rsidRPr="00DD1A8E" w:rsidRDefault="00A06209" w:rsidP="00DD1A8E">
            <w:pPr>
              <w:spacing w:after="0"/>
              <w:rPr>
                <w:i/>
                <w:sz w:val="20"/>
                <w:szCs w:val="20"/>
                <w:lang w:val="fr-LU"/>
              </w:rPr>
            </w:pPr>
            <w:proofErr w:type="gramStart"/>
            <w:r w:rsidRPr="00DD1A8E">
              <w:rPr>
                <w:i/>
                <w:sz w:val="20"/>
                <w:szCs w:val="20"/>
                <w:lang w:val="fr-LU"/>
              </w:rPr>
              <w:t>0:*</w:t>
            </w:r>
            <w:proofErr w:type="gramEnd"/>
          </w:p>
        </w:tc>
        <w:tc>
          <w:tcPr>
            <w:tcW w:w="1759" w:type="dxa"/>
            <w:vAlign w:val="center"/>
          </w:tcPr>
          <w:p w14:paraId="48FFF648" w14:textId="77777777" w:rsidR="00A06209" w:rsidRPr="00DD1A8E" w:rsidRDefault="00A06209" w:rsidP="00DD1A8E">
            <w:pPr>
              <w:spacing w:after="0"/>
              <w:rPr>
                <w:i/>
                <w:sz w:val="20"/>
                <w:szCs w:val="20"/>
                <w:lang w:val="fr-LU"/>
              </w:rPr>
            </w:pPr>
          </w:p>
        </w:tc>
        <w:tc>
          <w:tcPr>
            <w:tcW w:w="4787" w:type="dxa"/>
            <w:vAlign w:val="center"/>
          </w:tcPr>
          <w:p w14:paraId="1E97F329" w14:textId="77777777" w:rsidR="00A06209" w:rsidRPr="00DD1A8E" w:rsidRDefault="00A06209" w:rsidP="00DD1A8E">
            <w:pPr>
              <w:spacing w:after="0"/>
              <w:jc w:val="both"/>
              <w:rPr>
                <w:sz w:val="20"/>
                <w:szCs w:val="20"/>
                <w:lang w:val="fr-FR"/>
              </w:rPr>
            </w:pPr>
            <w:r w:rsidRPr="00DD1A8E">
              <w:rPr>
                <w:sz w:val="20"/>
                <w:szCs w:val="20"/>
                <w:lang w:val="fr-FR"/>
              </w:rPr>
              <w:t>Liste des lignes passant à l'arrêt</w:t>
            </w:r>
          </w:p>
        </w:tc>
      </w:tr>
      <w:tr w:rsidR="00A06209" w:rsidRPr="00E32CB2" w14:paraId="282351B3" w14:textId="77777777" w:rsidTr="00DD1A8E">
        <w:trPr>
          <w:trHeight w:val="383"/>
          <w:jc w:val="center"/>
        </w:trPr>
        <w:tc>
          <w:tcPr>
            <w:tcW w:w="1251" w:type="dxa"/>
            <w:vMerge/>
            <w:vAlign w:val="center"/>
          </w:tcPr>
          <w:p w14:paraId="42727ABD" w14:textId="77777777" w:rsidR="00A06209" w:rsidRPr="00DD1A8E" w:rsidRDefault="00A06209" w:rsidP="00DD1A8E">
            <w:pPr>
              <w:spacing w:after="0"/>
              <w:rPr>
                <w:i/>
                <w:sz w:val="20"/>
                <w:szCs w:val="20"/>
                <w:lang w:val="fr-FR"/>
              </w:rPr>
            </w:pPr>
          </w:p>
        </w:tc>
        <w:tc>
          <w:tcPr>
            <w:tcW w:w="236" w:type="dxa"/>
            <w:vAlign w:val="center"/>
          </w:tcPr>
          <w:p w14:paraId="3CDB756F" w14:textId="77777777" w:rsidR="00A06209" w:rsidRPr="00DD1A8E" w:rsidRDefault="00A06209" w:rsidP="00DD1A8E">
            <w:pPr>
              <w:spacing w:after="0"/>
              <w:rPr>
                <w:b/>
                <w:i/>
                <w:sz w:val="20"/>
                <w:szCs w:val="20"/>
                <w:highlight w:val="lightGray"/>
                <w:lang w:val="fr-LU"/>
              </w:rPr>
            </w:pPr>
          </w:p>
        </w:tc>
        <w:tc>
          <w:tcPr>
            <w:tcW w:w="1296" w:type="dxa"/>
            <w:vAlign w:val="center"/>
          </w:tcPr>
          <w:p w14:paraId="4A34F5D2" w14:textId="77777777" w:rsidR="00A06209" w:rsidRPr="00DD1A8E" w:rsidRDefault="00A06209" w:rsidP="00DD1A8E">
            <w:pPr>
              <w:spacing w:after="0"/>
              <w:rPr>
                <w:b/>
                <w:i/>
                <w:sz w:val="20"/>
                <w:szCs w:val="20"/>
                <w:highlight w:val="lightGray"/>
                <w:lang w:val="fr-LU"/>
              </w:rPr>
            </w:pPr>
            <w:proofErr w:type="spellStart"/>
            <w:r w:rsidRPr="00DD1A8E">
              <w:rPr>
                <w:b/>
                <w:i/>
                <w:sz w:val="20"/>
                <w:szCs w:val="20"/>
                <w:highlight w:val="lightGray"/>
                <w:lang w:val="fr-LU"/>
              </w:rPr>
              <w:t>LineRef</w:t>
            </w:r>
            <w:proofErr w:type="spellEnd"/>
          </w:p>
        </w:tc>
        <w:tc>
          <w:tcPr>
            <w:tcW w:w="540" w:type="dxa"/>
            <w:vAlign w:val="center"/>
          </w:tcPr>
          <w:p w14:paraId="6CC7529A" w14:textId="77777777" w:rsidR="00A06209" w:rsidRPr="00DD1A8E" w:rsidRDefault="00A06209" w:rsidP="00DD1A8E">
            <w:pPr>
              <w:spacing w:after="0"/>
              <w:rPr>
                <w:i/>
                <w:sz w:val="20"/>
                <w:szCs w:val="20"/>
                <w:lang w:val="fr-LU"/>
              </w:rPr>
            </w:pPr>
            <w:proofErr w:type="gramStart"/>
            <w:r w:rsidRPr="00DD1A8E">
              <w:rPr>
                <w:i/>
                <w:sz w:val="20"/>
                <w:szCs w:val="20"/>
                <w:lang w:val="fr-LU"/>
              </w:rPr>
              <w:t>0:</w:t>
            </w:r>
            <w:proofErr w:type="gramEnd"/>
            <w:r w:rsidRPr="00DD1A8E">
              <w:rPr>
                <w:i/>
                <w:sz w:val="20"/>
                <w:szCs w:val="20"/>
                <w:lang w:val="fr-LU"/>
              </w:rPr>
              <w:t>1</w:t>
            </w:r>
          </w:p>
        </w:tc>
        <w:tc>
          <w:tcPr>
            <w:tcW w:w="1759" w:type="dxa"/>
            <w:vAlign w:val="center"/>
          </w:tcPr>
          <w:p w14:paraId="35B8CB91" w14:textId="77777777" w:rsidR="00A06209" w:rsidRPr="00DD1A8E" w:rsidRDefault="00A06209" w:rsidP="00DD1A8E">
            <w:pPr>
              <w:spacing w:after="0"/>
              <w:rPr>
                <w:i/>
                <w:sz w:val="20"/>
                <w:szCs w:val="20"/>
                <w:lang w:val="fr-LU"/>
              </w:rPr>
            </w:pPr>
            <w:proofErr w:type="spellStart"/>
            <w:r w:rsidRPr="00DD1A8E">
              <w:rPr>
                <w:i/>
                <w:sz w:val="20"/>
                <w:szCs w:val="20"/>
                <w:lang w:val="fr-LU"/>
              </w:rPr>
              <w:t>LineCode</w:t>
            </w:r>
            <w:proofErr w:type="spellEnd"/>
          </w:p>
        </w:tc>
        <w:tc>
          <w:tcPr>
            <w:tcW w:w="4787" w:type="dxa"/>
            <w:vAlign w:val="center"/>
          </w:tcPr>
          <w:p w14:paraId="0D6649A1" w14:textId="77777777" w:rsidR="00A06209" w:rsidRPr="00DD1A8E" w:rsidRDefault="00A06209" w:rsidP="00DD1A8E">
            <w:pPr>
              <w:spacing w:after="0"/>
              <w:jc w:val="both"/>
              <w:rPr>
                <w:sz w:val="20"/>
                <w:szCs w:val="20"/>
                <w:lang w:val="fr-FR"/>
              </w:rPr>
            </w:pPr>
            <w:r w:rsidRPr="00DD1A8E">
              <w:rPr>
                <w:noProof/>
                <w:sz w:val="20"/>
                <w:szCs w:val="20"/>
                <w:lang w:val="fr-FR" w:eastAsia="fr-FR"/>
              </w:rPr>
              <w:t>Identifiant d'une ligne (issu</w:t>
            </w:r>
            <w:r w:rsidR="002B3840" w:rsidRPr="00DD1A8E">
              <w:rPr>
                <w:noProof/>
                <w:sz w:val="20"/>
                <w:szCs w:val="20"/>
                <w:lang w:val="fr-FR" w:eastAsia="fr-FR"/>
              </w:rPr>
              <w:t xml:space="preserve"> du </w:t>
            </w:r>
            <w:r w:rsidRPr="00DD1A8E">
              <w:rPr>
                <w:noProof/>
                <w:sz w:val="20"/>
                <w:szCs w:val="20"/>
                <w:lang w:val="fr-FR" w:eastAsia="fr-FR"/>
              </w:rPr>
              <w:t>référentiel des ligne</w:t>
            </w:r>
            <w:r w:rsidR="002B3840" w:rsidRPr="00DD1A8E">
              <w:rPr>
                <w:noProof/>
                <w:sz w:val="20"/>
                <w:szCs w:val="20"/>
                <w:lang w:val="fr-FR" w:eastAsia="fr-FR"/>
              </w:rPr>
              <w:t>s</w:t>
            </w:r>
            <w:r w:rsidRPr="00DD1A8E">
              <w:rPr>
                <w:noProof/>
                <w:sz w:val="20"/>
                <w:szCs w:val="20"/>
                <w:lang w:val="fr-FR" w:eastAsia="fr-FR"/>
              </w:rPr>
              <w:t>)</w:t>
            </w:r>
          </w:p>
        </w:tc>
      </w:tr>
      <w:tr w:rsidR="00A06209" w:rsidRPr="005166BA" w14:paraId="26DA2D21" w14:textId="77777777" w:rsidTr="00DD1A8E">
        <w:trPr>
          <w:trHeight w:val="383"/>
          <w:jc w:val="center"/>
        </w:trPr>
        <w:tc>
          <w:tcPr>
            <w:tcW w:w="1251" w:type="dxa"/>
            <w:vMerge/>
            <w:vAlign w:val="center"/>
          </w:tcPr>
          <w:p w14:paraId="6E01F9F2" w14:textId="77777777" w:rsidR="00A06209" w:rsidRPr="00DD1A8E" w:rsidRDefault="00A06209" w:rsidP="00DD1A8E">
            <w:pPr>
              <w:spacing w:after="0"/>
              <w:rPr>
                <w:i/>
                <w:sz w:val="20"/>
                <w:szCs w:val="20"/>
                <w:lang w:val="fr-FR"/>
              </w:rPr>
            </w:pPr>
          </w:p>
        </w:tc>
        <w:tc>
          <w:tcPr>
            <w:tcW w:w="236" w:type="dxa"/>
            <w:vAlign w:val="center"/>
          </w:tcPr>
          <w:p w14:paraId="5CDEA269" w14:textId="77777777" w:rsidR="00A06209" w:rsidRPr="00DD1A8E" w:rsidRDefault="00A06209" w:rsidP="00DD1A8E">
            <w:pPr>
              <w:spacing w:after="0"/>
              <w:rPr>
                <w:b/>
                <w:i/>
                <w:sz w:val="20"/>
                <w:szCs w:val="20"/>
                <w:highlight w:val="yellow"/>
                <w:lang w:val="fr-LU"/>
              </w:rPr>
            </w:pPr>
          </w:p>
        </w:tc>
        <w:tc>
          <w:tcPr>
            <w:tcW w:w="1296" w:type="dxa"/>
            <w:vAlign w:val="center"/>
          </w:tcPr>
          <w:p w14:paraId="64098CC1" w14:textId="77777777" w:rsidR="00A06209" w:rsidRPr="00DD1A8E" w:rsidRDefault="00A06209" w:rsidP="00DD1A8E">
            <w:pPr>
              <w:spacing w:after="0"/>
              <w:rPr>
                <w:b/>
                <w:i/>
                <w:vanish/>
                <w:sz w:val="20"/>
                <w:szCs w:val="20"/>
                <w:highlight w:val="cyan"/>
                <w:lang w:val="fr-LU"/>
              </w:rPr>
            </w:pPr>
            <w:proofErr w:type="spellStart"/>
            <w:r w:rsidRPr="00DD1A8E">
              <w:rPr>
                <w:b/>
                <w:i/>
                <w:vanish/>
                <w:sz w:val="20"/>
                <w:szCs w:val="20"/>
                <w:highlight w:val="cyan"/>
                <w:lang w:val="fr-LU"/>
              </w:rPr>
              <w:t>LineDirection</w:t>
            </w:r>
            <w:proofErr w:type="spellEnd"/>
          </w:p>
        </w:tc>
        <w:tc>
          <w:tcPr>
            <w:tcW w:w="540" w:type="dxa"/>
            <w:vAlign w:val="center"/>
          </w:tcPr>
          <w:p w14:paraId="5D69B68E" w14:textId="77777777" w:rsidR="00A06209" w:rsidRPr="00DD1A8E" w:rsidRDefault="00A06209" w:rsidP="00DD1A8E">
            <w:pPr>
              <w:spacing w:after="0"/>
              <w:rPr>
                <w:i/>
                <w:vanish/>
                <w:sz w:val="20"/>
                <w:szCs w:val="20"/>
                <w:highlight w:val="cyan"/>
                <w:lang w:val="fr-LU"/>
              </w:rPr>
            </w:pPr>
            <w:proofErr w:type="gramStart"/>
            <w:r w:rsidRPr="00DD1A8E">
              <w:rPr>
                <w:i/>
                <w:vanish/>
                <w:sz w:val="20"/>
                <w:szCs w:val="20"/>
                <w:highlight w:val="cyan"/>
                <w:lang w:val="fr-LU"/>
              </w:rPr>
              <w:t>0:</w:t>
            </w:r>
            <w:proofErr w:type="gramEnd"/>
            <w:r w:rsidRPr="00DD1A8E">
              <w:rPr>
                <w:i/>
                <w:vanish/>
                <w:sz w:val="20"/>
                <w:szCs w:val="20"/>
                <w:highlight w:val="cyan"/>
                <w:lang w:val="fr-LU"/>
              </w:rPr>
              <w:t>1</w:t>
            </w:r>
          </w:p>
        </w:tc>
        <w:tc>
          <w:tcPr>
            <w:tcW w:w="1759" w:type="dxa"/>
            <w:vAlign w:val="center"/>
          </w:tcPr>
          <w:p w14:paraId="3B8D5BC0" w14:textId="77777777" w:rsidR="00A06209" w:rsidRPr="00DD1A8E" w:rsidRDefault="00A06209" w:rsidP="00DD1A8E">
            <w:pPr>
              <w:spacing w:after="0"/>
              <w:rPr>
                <w:i/>
                <w:vanish/>
                <w:sz w:val="20"/>
                <w:szCs w:val="20"/>
                <w:highlight w:val="cyan"/>
                <w:lang w:val="fr-LU"/>
              </w:rPr>
            </w:pPr>
            <w:proofErr w:type="spellStart"/>
            <w:r w:rsidRPr="00DD1A8E">
              <w:rPr>
                <w:i/>
                <w:vanish/>
                <w:sz w:val="20"/>
                <w:szCs w:val="20"/>
                <w:highlight w:val="cyan"/>
                <w:lang w:val="fr-LU"/>
              </w:rPr>
              <w:t>LineDirectionStructure</w:t>
            </w:r>
            <w:proofErr w:type="spellEnd"/>
          </w:p>
        </w:tc>
        <w:tc>
          <w:tcPr>
            <w:tcW w:w="4787" w:type="dxa"/>
            <w:vAlign w:val="center"/>
          </w:tcPr>
          <w:p w14:paraId="39059963" w14:textId="77777777" w:rsidR="00A06209" w:rsidRPr="00DD1A8E" w:rsidRDefault="00A06209" w:rsidP="00DD1A8E">
            <w:pPr>
              <w:spacing w:after="0"/>
              <w:jc w:val="both"/>
              <w:rPr>
                <w:vanish/>
                <w:sz w:val="20"/>
                <w:szCs w:val="20"/>
                <w:highlight w:val="cyan"/>
              </w:rPr>
            </w:pPr>
            <w:r w:rsidRPr="00DD1A8E">
              <w:rPr>
                <w:vanish/>
                <w:sz w:val="20"/>
                <w:szCs w:val="20"/>
                <w:highlight w:val="cyan"/>
              </w:rPr>
              <w:t xml:space="preserve">Reference to a </w:t>
            </w:r>
            <w:proofErr w:type="gramStart"/>
            <w:r w:rsidRPr="00DD1A8E">
              <w:rPr>
                <w:vanish/>
                <w:sz w:val="20"/>
                <w:szCs w:val="20"/>
                <w:highlight w:val="cyan"/>
              </w:rPr>
              <w:t>LINE  that</w:t>
            </w:r>
            <w:proofErr w:type="gramEnd"/>
            <w:r w:rsidRPr="00DD1A8E">
              <w:rPr>
                <w:vanish/>
                <w:sz w:val="20"/>
                <w:szCs w:val="20"/>
                <w:highlight w:val="cyan"/>
              </w:rPr>
              <w:t xml:space="preserve"> calls at stop. and its direction  </w:t>
            </w:r>
          </w:p>
        </w:tc>
      </w:tr>
      <w:tr w:rsidR="00A06209" w:rsidRPr="00285D04" w14:paraId="4873EF8E" w14:textId="77777777" w:rsidTr="00DD1A8E">
        <w:trPr>
          <w:trHeight w:val="383"/>
          <w:jc w:val="center"/>
        </w:trPr>
        <w:tc>
          <w:tcPr>
            <w:tcW w:w="1251" w:type="dxa"/>
            <w:vMerge/>
            <w:vAlign w:val="center"/>
          </w:tcPr>
          <w:p w14:paraId="1B020D61" w14:textId="77777777" w:rsidR="00A06209" w:rsidRPr="00DD1A8E" w:rsidRDefault="00A06209" w:rsidP="00DD1A8E">
            <w:pPr>
              <w:spacing w:after="0"/>
              <w:rPr>
                <w:i/>
                <w:sz w:val="20"/>
                <w:szCs w:val="20"/>
                <w:lang w:val="en-GB"/>
              </w:rPr>
            </w:pPr>
          </w:p>
        </w:tc>
        <w:tc>
          <w:tcPr>
            <w:tcW w:w="1532" w:type="dxa"/>
            <w:gridSpan w:val="2"/>
            <w:vAlign w:val="center"/>
          </w:tcPr>
          <w:p w14:paraId="38C7F32B" w14:textId="77777777" w:rsidR="00A06209" w:rsidRPr="00DD1A8E" w:rsidRDefault="00A06209" w:rsidP="00DD1A8E">
            <w:pPr>
              <w:spacing w:after="0"/>
              <w:rPr>
                <w:b/>
                <w:i/>
                <w:sz w:val="20"/>
                <w:szCs w:val="20"/>
                <w:highlight w:val="yellow"/>
                <w:lang w:val="fr-LU"/>
              </w:rPr>
            </w:pPr>
            <w:r w:rsidRPr="00DD1A8E">
              <w:rPr>
                <w:b/>
                <w:i/>
                <w:sz w:val="20"/>
                <w:szCs w:val="20"/>
                <w:highlight w:val="lightGray"/>
                <w:lang w:val="fr-LU"/>
              </w:rPr>
              <w:t>Location</w:t>
            </w:r>
          </w:p>
        </w:tc>
        <w:tc>
          <w:tcPr>
            <w:tcW w:w="540" w:type="dxa"/>
            <w:vAlign w:val="center"/>
          </w:tcPr>
          <w:p w14:paraId="69C8838C" w14:textId="77777777" w:rsidR="00A06209" w:rsidRPr="00DD1A8E" w:rsidRDefault="00A06209" w:rsidP="00DD1A8E">
            <w:pPr>
              <w:spacing w:after="0"/>
              <w:rPr>
                <w:i/>
                <w:sz w:val="20"/>
                <w:szCs w:val="20"/>
                <w:lang w:val="fr-LU"/>
              </w:rPr>
            </w:pPr>
            <w:proofErr w:type="gramStart"/>
            <w:r w:rsidRPr="00DD1A8E">
              <w:rPr>
                <w:i/>
                <w:sz w:val="20"/>
                <w:szCs w:val="20"/>
                <w:lang w:val="fr-LU"/>
              </w:rPr>
              <w:t>0:</w:t>
            </w:r>
            <w:proofErr w:type="gramEnd"/>
            <w:r w:rsidRPr="00DD1A8E">
              <w:rPr>
                <w:i/>
                <w:sz w:val="20"/>
                <w:szCs w:val="20"/>
                <w:lang w:val="fr-LU"/>
              </w:rPr>
              <w:t>1</w:t>
            </w:r>
          </w:p>
        </w:tc>
        <w:tc>
          <w:tcPr>
            <w:tcW w:w="1759" w:type="dxa"/>
            <w:vAlign w:val="center"/>
          </w:tcPr>
          <w:p w14:paraId="4C6B8446" w14:textId="77777777" w:rsidR="00A06209" w:rsidRPr="00DD1A8E" w:rsidRDefault="00A06209" w:rsidP="00DD1A8E">
            <w:pPr>
              <w:spacing w:after="0"/>
              <w:rPr>
                <w:i/>
                <w:sz w:val="20"/>
                <w:szCs w:val="20"/>
                <w:lang w:val="fr-LU"/>
              </w:rPr>
            </w:pPr>
            <w:proofErr w:type="spellStart"/>
            <w:r w:rsidRPr="00DD1A8E">
              <w:rPr>
                <w:i/>
                <w:sz w:val="20"/>
                <w:szCs w:val="20"/>
                <w:lang w:val="fr-LU"/>
              </w:rPr>
              <w:t>LocationStructure</w:t>
            </w:r>
            <w:proofErr w:type="spellEnd"/>
          </w:p>
        </w:tc>
        <w:tc>
          <w:tcPr>
            <w:tcW w:w="4787" w:type="dxa"/>
            <w:vAlign w:val="center"/>
          </w:tcPr>
          <w:p w14:paraId="53BE5948" w14:textId="77777777" w:rsidR="00A06209" w:rsidRPr="00DD1A8E" w:rsidRDefault="00A06209" w:rsidP="00DD1A8E">
            <w:pPr>
              <w:spacing w:after="0"/>
              <w:jc w:val="both"/>
              <w:rPr>
                <w:sz w:val="20"/>
                <w:szCs w:val="20"/>
                <w:highlight w:val="yellow"/>
                <w:lang w:val="fr-FR"/>
              </w:rPr>
            </w:pPr>
            <w:r w:rsidRPr="00DD1A8E">
              <w:rPr>
                <w:noProof/>
                <w:sz w:val="20"/>
                <w:szCs w:val="20"/>
                <w:lang w:val="fr-FR" w:eastAsia="fr-FR"/>
              </w:rPr>
              <w:t>Localisation géographique de l'arrêt</w:t>
            </w:r>
          </w:p>
        </w:tc>
      </w:tr>
      <w:tr w:rsidR="00A06209" w:rsidRPr="005166BA" w14:paraId="75B9F5AF" w14:textId="77777777" w:rsidTr="00DD1A8E">
        <w:trPr>
          <w:trHeight w:val="383"/>
          <w:jc w:val="center"/>
        </w:trPr>
        <w:tc>
          <w:tcPr>
            <w:tcW w:w="1251" w:type="dxa"/>
            <w:vMerge/>
            <w:vAlign w:val="center"/>
          </w:tcPr>
          <w:p w14:paraId="22B9F09B" w14:textId="77777777" w:rsidR="00A06209" w:rsidRPr="00DD1A8E" w:rsidRDefault="00A06209" w:rsidP="00DD1A8E">
            <w:pPr>
              <w:spacing w:after="0"/>
              <w:rPr>
                <w:i/>
                <w:sz w:val="20"/>
                <w:szCs w:val="20"/>
                <w:lang w:val="fr-FR"/>
              </w:rPr>
            </w:pPr>
          </w:p>
        </w:tc>
        <w:tc>
          <w:tcPr>
            <w:tcW w:w="1532" w:type="dxa"/>
            <w:gridSpan w:val="2"/>
            <w:vAlign w:val="center"/>
          </w:tcPr>
          <w:p w14:paraId="525031DD" w14:textId="77777777" w:rsidR="00A06209" w:rsidRPr="0089449D" w:rsidRDefault="00A06209" w:rsidP="00DD1A8E">
            <w:pPr>
              <w:spacing w:after="0"/>
              <w:rPr>
                <w:b/>
                <w:i/>
                <w:vanish/>
                <w:sz w:val="20"/>
                <w:szCs w:val="20"/>
                <w:highlight w:val="cyan"/>
                <w:lang w:val="fr-LU"/>
              </w:rPr>
            </w:pPr>
            <w:r w:rsidRPr="0089449D">
              <w:rPr>
                <w:b/>
                <w:i/>
                <w:vanish/>
                <w:sz w:val="20"/>
                <w:szCs w:val="20"/>
                <w:highlight w:val="cyan"/>
                <w:lang w:val="fr-LU"/>
              </w:rPr>
              <w:t>Url</w:t>
            </w:r>
          </w:p>
        </w:tc>
        <w:tc>
          <w:tcPr>
            <w:tcW w:w="540" w:type="dxa"/>
            <w:vAlign w:val="center"/>
          </w:tcPr>
          <w:p w14:paraId="6995D708" w14:textId="77777777" w:rsidR="00A06209" w:rsidRPr="0089449D" w:rsidRDefault="00A06209" w:rsidP="00DD1A8E">
            <w:pPr>
              <w:spacing w:after="0"/>
              <w:rPr>
                <w:i/>
                <w:vanish/>
                <w:sz w:val="20"/>
                <w:szCs w:val="20"/>
                <w:highlight w:val="cyan"/>
                <w:lang w:val="fr-LU"/>
              </w:rPr>
            </w:pPr>
            <w:proofErr w:type="gramStart"/>
            <w:r w:rsidRPr="0089449D">
              <w:rPr>
                <w:i/>
                <w:vanish/>
                <w:sz w:val="20"/>
                <w:szCs w:val="20"/>
                <w:highlight w:val="cyan"/>
                <w:lang w:val="fr-LU"/>
              </w:rPr>
              <w:t>0:</w:t>
            </w:r>
            <w:proofErr w:type="gramEnd"/>
            <w:r w:rsidRPr="0089449D">
              <w:rPr>
                <w:i/>
                <w:vanish/>
                <w:sz w:val="20"/>
                <w:szCs w:val="20"/>
                <w:highlight w:val="cyan"/>
                <w:lang w:val="fr-LU"/>
              </w:rPr>
              <w:t>1</w:t>
            </w:r>
          </w:p>
        </w:tc>
        <w:tc>
          <w:tcPr>
            <w:tcW w:w="1759" w:type="dxa"/>
            <w:vAlign w:val="center"/>
          </w:tcPr>
          <w:p w14:paraId="34672F64" w14:textId="77777777" w:rsidR="00A06209" w:rsidRPr="0089449D" w:rsidRDefault="00A06209" w:rsidP="00DD1A8E">
            <w:pPr>
              <w:spacing w:after="0"/>
              <w:rPr>
                <w:i/>
                <w:vanish/>
                <w:sz w:val="20"/>
                <w:szCs w:val="20"/>
                <w:highlight w:val="cyan"/>
                <w:lang w:val="fr-LU"/>
              </w:rPr>
            </w:pPr>
            <w:proofErr w:type="spellStart"/>
            <w:proofErr w:type="gramStart"/>
            <w:r w:rsidRPr="0089449D">
              <w:rPr>
                <w:i/>
                <w:vanish/>
                <w:sz w:val="20"/>
                <w:szCs w:val="20"/>
                <w:highlight w:val="cyan"/>
                <w:lang w:val="fr-LU"/>
              </w:rPr>
              <w:t>xsd:anyURI</w:t>
            </w:r>
            <w:proofErr w:type="spellEnd"/>
            <w:proofErr w:type="gramEnd"/>
          </w:p>
        </w:tc>
        <w:tc>
          <w:tcPr>
            <w:tcW w:w="4787" w:type="dxa"/>
            <w:vAlign w:val="center"/>
          </w:tcPr>
          <w:p w14:paraId="7591CEDD" w14:textId="77777777" w:rsidR="00A06209" w:rsidRPr="0089449D" w:rsidRDefault="00A06209" w:rsidP="00DD1A8E">
            <w:pPr>
              <w:spacing w:after="0"/>
              <w:jc w:val="both"/>
              <w:rPr>
                <w:vanish/>
                <w:sz w:val="20"/>
                <w:szCs w:val="20"/>
                <w:highlight w:val="cyan"/>
              </w:rPr>
            </w:pPr>
            <w:r w:rsidRPr="0089449D">
              <w:rPr>
                <w:vanish/>
                <w:sz w:val="20"/>
                <w:szCs w:val="20"/>
                <w:highlight w:val="cyan"/>
              </w:rPr>
              <w:t xml:space="preserve">Web page associated with Stop. </w:t>
            </w:r>
            <w:r w:rsidR="00590692">
              <w:rPr>
                <w:vanish/>
                <w:sz w:val="20"/>
                <w:szCs w:val="20"/>
                <w:highlight w:val="cyan"/>
              </w:rPr>
              <w:t>Detail level is 'full'</w:t>
            </w:r>
          </w:p>
        </w:tc>
      </w:tr>
    </w:tbl>
    <w:p w14:paraId="7A132F16" w14:textId="77777777" w:rsidR="002355BD" w:rsidRPr="009617DB" w:rsidRDefault="002355BD" w:rsidP="00922ED9">
      <w:pPr>
        <w:pStyle w:val="Titre3"/>
        <w:rPr>
          <w:highlight w:val="lightGray"/>
          <w:shd w:val="clear" w:color="auto" w:fill="00FF00"/>
          <w:lang w:val="fr-FR"/>
        </w:rPr>
      </w:pPr>
      <w:bookmarkStart w:id="226" w:name="_Toc444249722"/>
      <w:r>
        <w:rPr>
          <w:highlight w:val="lightGray"/>
          <w:shd w:val="clear" w:color="auto" w:fill="00FF00"/>
          <w:lang w:val="fr-FR"/>
        </w:rPr>
        <w:t>Discovery Line</w:t>
      </w:r>
    </w:p>
    <w:p w14:paraId="4D024A37" w14:textId="77777777" w:rsidR="00440C2B" w:rsidRPr="00BD623C" w:rsidRDefault="00440C2B" w:rsidP="00922ED9">
      <w:pPr>
        <w:pStyle w:val="Titre4"/>
        <w:rPr>
          <w:highlight w:val="lightGray"/>
        </w:rPr>
      </w:pPr>
      <w:proofErr w:type="spellStart"/>
      <w:r w:rsidRPr="00BD623C">
        <w:rPr>
          <w:highlight w:val="lightGray"/>
        </w:rPr>
        <w:t>Requête</w:t>
      </w:r>
      <w:proofErr w:type="spellEnd"/>
      <w:r w:rsidRPr="00BD623C">
        <w:rPr>
          <w:highlight w:val="lightGray"/>
        </w:rPr>
        <w:t xml:space="preserve"> </w:t>
      </w:r>
      <w:proofErr w:type="spellStart"/>
      <w:r w:rsidRPr="00BD623C">
        <w:rPr>
          <w:highlight w:val="lightGray"/>
        </w:rPr>
        <w:t>LinesRequest</w:t>
      </w:r>
      <w:bookmarkEnd w:id="226"/>
      <w:proofErr w:type="spellEnd"/>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236"/>
        <w:gridCol w:w="1296"/>
        <w:gridCol w:w="540"/>
        <w:gridCol w:w="1759"/>
        <w:gridCol w:w="4787"/>
      </w:tblGrid>
      <w:tr w:rsidR="00440C2B" w:rsidRPr="00E32CB2" w14:paraId="6637A537" w14:textId="77777777" w:rsidTr="0089449D">
        <w:trPr>
          <w:jc w:val="center"/>
        </w:trPr>
        <w:tc>
          <w:tcPr>
            <w:tcW w:w="3323" w:type="dxa"/>
            <w:gridSpan w:val="4"/>
            <w:vAlign w:val="center"/>
          </w:tcPr>
          <w:p w14:paraId="6BE5F71F" w14:textId="77777777" w:rsidR="00440C2B" w:rsidRPr="0089449D" w:rsidRDefault="00440C2B" w:rsidP="0089449D">
            <w:pPr>
              <w:spacing w:after="0"/>
              <w:rPr>
                <w:b/>
                <w:i/>
                <w:sz w:val="20"/>
                <w:szCs w:val="20"/>
                <w:highlight w:val="lightGray"/>
                <w:shd w:val="clear" w:color="auto" w:fill="00FF00"/>
              </w:rPr>
            </w:pPr>
            <w:proofErr w:type="spellStart"/>
            <w:r w:rsidRPr="0089449D">
              <w:rPr>
                <w:b/>
                <w:i/>
                <w:sz w:val="20"/>
                <w:szCs w:val="20"/>
                <w:highlight w:val="lightGray"/>
                <w:shd w:val="clear" w:color="auto" w:fill="00FF00"/>
              </w:rPr>
              <w:t>LinesDiscoveryRequest</w:t>
            </w:r>
            <w:proofErr w:type="spellEnd"/>
          </w:p>
        </w:tc>
        <w:tc>
          <w:tcPr>
            <w:tcW w:w="1759" w:type="dxa"/>
            <w:vAlign w:val="center"/>
          </w:tcPr>
          <w:p w14:paraId="7046439D" w14:textId="77777777" w:rsidR="00440C2B" w:rsidRPr="0089449D" w:rsidRDefault="00440C2B" w:rsidP="0089449D">
            <w:pPr>
              <w:spacing w:after="0"/>
              <w:rPr>
                <w:i/>
                <w:sz w:val="20"/>
                <w:szCs w:val="20"/>
              </w:rPr>
            </w:pPr>
            <w:r w:rsidRPr="0089449D">
              <w:rPr>
                <w:i/>
                <w:sz w:val="20"/>
                <w:szCs w:val="20"/>
              </w:rPr>
              <w:t>+Structure</w:t>
            </w:r>
          </w:p>
        </w:tc>
        <w:tc>
          <w:tcPr>
            <w:tcW w:w="4787" w:type="dxa"/>
            <w:vAlign w:val="center"/>
          </w:tcPr>
          <w:p w14:paraId="529CD8D8" w14:textId="77777777" w:rsidR="00440C2B" w:rsidRPr="0089449D" w:rsidRDefault="00440C2B" w:rsidP="0089449D">
            <w:pPr>
              <w:spacing w:after="0"/>
              <w:rPr>
                <w:sz w:val="20"/>
                <w:szCs w:val="20"/>
                <w:lang w:val="fr-FR"/>
              </w:rPr>
            </w:pPr>
            <w:r w:rsidRPr="0089449D">
              <w:rPr>
                <w:sz w:val="20"/>
                <w:szCs w:val="20"/>
                <w:lang w:val="fr-FR"/>
              </w:rPr>
              <w:t>Requête d'accès à la liste des lignes</w:t>
            </w:r>
          </w:p>
        </w:tc>
      </w:tr>
      <w:tr w:rsidR="00440C2B" w:rsidRPr="00E32CB2" w14:paraId="4EDBA94E" w14:textId="77777777" w:rsidTr="0089449D">
        <w:trPr>
          <w:jc w:val="center"/>
        </w:trPr>
        <w:tc>
          <w:tcPr>
            <w:tcW w:w="1251" w:type="dxa"/>
            <w:vAlign w:val="center"/>
          </w:tcPr>
          <w:p w14:paraId="7FCA2B82" w14:textId="77777777" w:rsidR="00440C2B" w:rsidRPr="0089449D" w:rsidRDefault="00440C2B" w:rsidP="0089449D">
            <w:pPr>
              <w:spacing w:after="0"/>
              <w:rPr>
                <w:i/>
                <w:sz w:val="20"/>
                <w:szCs w:val="20"/>
              </w:rPr>
            </w:pPr>
            <w:proofErr w:type="gramStart"/>
            <w:r w:rsidRPr="0089449D">
              <w:rPr>
                <w:i/>
                <w:sz w:val="20"/>
                <w:szCs w:val="20"/>
                <w:lang w:val="fr-LU"/>
              </w:rPr>
              <w:t>log</w:t>
            </w:r>
            <w:proofErr w:type="gramEnd"/>
          </w:p>
        </w:tc>
        <w:tc>
          <w:tcPr>
            <w:tcW w:w="1532" w:type="dxa"/>
            <w:gridSpan w:val="2"/>
            <w:vAlign w:val="center"/>
          </w:tcPr>
          <w:p w14:paraId="09F41616" w14:textId="77777777" w:rsidR="00440C2B" w:rsidRPr="0089449D" w:rsidRDefault="00440C2B" w:rsidP="0089449D">
            <w:pPr>
              <w:spacing w:after="0"/>
              <w:rPr>
                <w:b/>
                <w:i/>
                <w:sz w:val="20"/>
                <w:szCs w:val="20"/>
                <w:highlight w:val="lightGray"/>
                <w:shd w:val="clear" w:color="auto" w:fill="00FF00"/>
              </w:rPr>
            </w:pPr>
            <w:proofErr w:type="spellStart"/>
            <w:r w:rsidRPr="0089449D">
              <w:rPr>
                <w:b/>
                <w:i/>
                <w:sz w:val="20"/>
                <w:szCs w:val="20"/>
                <w:highlight w:val="lightGray"/>
                <w:lang w:val="fr-LU"/>
              </w:rPr>
              <w:t>Request</w:t>
            </w:r>
            <w:r w:rsidRPr="0089449D">
              <w:rPr>
                <w:b/>
                <w:i/>
                <w:sz w:val="20"/>
                <w:szCs w:val="20"/>
                <w:highlight w:val="lightGray"/>
                <w:lang w:val="fr-LU"/>
              </w:rPr>
              <w:softHyphen/>
              <w:t>Timestamp</w:t>
            </w:r>
            <w:proofErr w:type="spellEnd"/>
          </w:p>
        </w:tc>
        <w:tc>
          <w:tcPr>
            <w:tcW w:w="540" w:type="dxa"/>
            <w:vAlign w:val="center"/>
          </w:tcPr>
          <w:p w14:paraId="74000735" w14:textId="77777777" w:rsidR="00440C2B" w:rsidRPr="0089449D" w:rsidRDefault="00440C2B" w:rsidP="0089449D">
            <w:pPr>
              <w:spacing w:after="0"/>
              <w:rPr>
                <w:sz w:val="20"/>
                <w:szCs w:val="20"/>
              </w:rPr>
            </w:pPr>
            <w:proofErr w:type="gramStart"/>
            <w:r w:rsidRPr="0089449D">
              <w:rPr>
                <w:sz w:val="20"/>
                <w:szCs w:val="20"/>
                <w:lang w:val="fr-LU"/>
              </w:rPr>
              <w:t>1:</w:t>
            </w:r>
            <w:proofErr w:type="gramEnd"/>
            <w:r w:rsidRPr="0089449D">
              <w:rPr>
                <w:sz w:val="20"/>
                <w:szCs w:val="20"/>
                <w:lang w:val="fr-LU"/>
              </w:rPr>
              <w:t>1</w:t>
            </w:r>
          </w:p>
        </w:tc>
        <w:tc>
          <w:tcPr>
            <w:tcW w:w="1759" w:type="dxa"/>
            <w:vAlign w:val="center"/>
          </w:tcPr>
          <w:p w14:paraId="40216574" w14:textId="77777777" w:rsidR="00440C2B" w:rsidRPr="0089449D" w:rsidRDefault="00440C2B" w:rsidP="0089449D">
            <w:pPr>
              <w:spacing w:after="0"/>
              <w:rPr>
                <w:i/>
                <w:sz w:val="20"/>
                <w:szCs w:val="20"/>
              </w:rPr>
            </w:pPr>
            <w:proofErr w:type="spellStart"/>
            <w:proofErr w:type="gramStart"/>
            <w:r w:rsidRPr="0089449D">
              <w:rPr>
                <w:i/>
                <w:sz w:val="20"/>
                <w:szCs w:val="20"/>
                <w:lang w:val="fr-LU"/>
              </w:rPr>
              <w:t>xsd:dateTime</w:t>
            </w:r>
            <w:proofErr w:type="spellEnd"/>
            <w:proofErr w:type="gramEnd"/>
          </w:p>
        </w:tc>
        <w:tc>
          <w:tcPr>
            <w:tcW w:w="4787" w:type="dxa"/>
            <w:vAlign w:val="center"/>
          </w:tcPr>
          <w:p w14:paraId="5C3DEDE1" w14:textId="77777777" w:rsidR="00440C2B" w:rsidRPr="0089449D" w:rsidRDefault="00440C2B" w:rsidP="0089449D">
            <w:pPr>
              <w:spacing w:after="0"/>
              <w:rPr>
                <w:sz w:val="20"/>
                <w:szCs w:val="20"/>
                <w:lang w:val="fr-FR"/>
              </w:rPr>
            </w:pPr>
            <w:r w:rsidRPr="00261DC6">
              <w:rPr>
                <w:sz w:val="20"/>
                <w:szCs w:val="20"/>
                <w:highlight w:val="lightGray"/>
                <w:lang w:val="fr-FR"/>
              </w:rPr>
              <w:t>Date d’émission de la requête.</w:t>
            </w:r>
          </w:p>
        </w:tc>
      </w:tr>
      <w:tr w:rsidR="00440C2B" w:rsidRPr="0089449D" w14:paraId="3C622E26" w14:textId="77777777" w:rsidTr="0089449D">
        <w:trPr>
          <w:jc w:val="center"/>
          <w:hidden/>
        </w:trPr>
        <w:tc>
          <w:tcPr>
            <w:tcW w:w="1251" w:type="dxa"/>
            <w:vMerge w:val="restart"/>
            <w:vAlign w:val="center"/>
          </w:tcPr>
          <w:p w14:paraId="5BFAE3A2" w14:textId="77777777" w:rsidR="00440C2B" w:rsidRPr="00E12D31" w:rsidRDefault="00440C2B" w:rsidP="0089449D">
            <w:pPr>
              <w:spacing w:after="0"/>
              <w:rPr>
                <w:rFonts w:eastAsia="MS Mincho"/>
                <w:i/>
                <w:vanish/>
                <w:sz w:val="20"/>
                <w:szCs w:val="20"/>
                <w:lang w:val="en-GB"/>
              </w:rPr>
            </w:pPr>
            <w:r w:rsidRPr="00E12D31">
              <w:rPr>
                <w:i/>
                <w:vanish/>
                <w:sz w:val="20"/>
                <w:szCs w:val="20"/>
              </w:rPr>
              <w:t>Auth</w:t>
            </w:r>
          </w:p>
        </w:tc>
        <w:tc>
          <w:tcPr>
            <w:tcW w:w="1532" w:type="dxa"/>
            <w:gridSpan w:val="2"/>
            <w:vAlign w:val="center"/>
          </w:tcPr>
          <w:p w14:paraId="42FBB6F0" w14:textId="77777777" w:rsidR="00440C2B" w:rsidRPr="0089449D" w:rsidRDefault="00440C2B" w:rsidP="0089449D">
            <w:pPr>
              <w:spacing w:after="0"/>
              <w:rPr>
                <w:rFonts w:eastAsia="MS Mincho"/>
                <w:b/>
                <w:i/>
                <w:vanish/>
                <w:sz w:val="20"/>
                <w:szCs w:val="20"/>
                <w:highlight w:val="cyan"/>
                <w:shd w:val="clear" w:color="auto" w:fill="00FF00"/>
                <w:lang w:val="en-GB"/>
              </w:rPr>
            </w:pPr>
            <w:proofErr w:type="spellStart"/>
            <w:r w:rsidRPr="0089449D">
              <w:rPr>
                <w:b/>
                <w:i/>
                <w:vanish/>
                <w:sz w:val="20"/>
                <w:szCs w:val="20"/>
                <w:highlight w:val="cyan"/>
              </w:rPr>
              <w:t>AccountId</w:t>
            </w:r>
            <w:proofErr w:type="spellEnd"/>
          </w:p>
        </w:tc>
        <w:tc>
          <w:tcPr>
            <w:tcW w:w="540" w:type="dxa"/>
            <w:vAlign w:val="center"/>
          </w:tcPr>
          <w:p w14:paraId="4DA5DD0B" w14:textId="77777777" w:rsidR="00440C2B" w:rsidRPr="0089449D" w:rsidRDefault="00440C2B" w:rsidP="0089449D">
            <w:pPr>
              <w:spacing w:after="0"/>
              <w:rPr>
                <w:rFonts w:eastAsia="MS Mincho"/>
                <w:vanish/>
                <w:sz w:val="20"/>
                <w:szCs w:val="20"/>
                <w:highlight w:val="cyan"/>
              </w:rPr>
            </w:pPr>
            <w:r w:rsidRPr="0089449D">
              <w:rPr>
                <w:vanish/>
                <w:sz w:val="20"/>
                <w:szCs w:val="20"/>
                <w:highlight w:val="cyan"/>
              </w:rPr>
              <w:t>0:1</w:t>
            </w:r>
          </w:p>
        </w:tc>
        <w:tc>
          <w:tcPr>
            <w:tcW w:w="1759" w:type="dxa"/>
            <w:vAlign w:val="center"/>
          </w:tcPr>
          <w:p w14:paraId="6F1DD040" w14:textId="77777777" w:rsidR="00440C2B" w:rsidRPr="0089449D" w:rsidRDefault="00440C2B" w:rsidP="0089449D">
            <w:pPr>
              <w:spacing w:after="0"/>
              <w:rPr>
                <w:rFonts w:eastAsia="MS Mincho"/>
                <w:i/>
                <w:vanish/>
                <w:sz w:val="20"/>
                <w:szCs w:val="20"/>
                <w:highlight w:val="cyan"/>
              </w:rPr>
            </w:pPr>
            <w:r w:rsidRPr="0089449D">
              <w:rPr>
                <w:i/>
                <w:vanish/>
                <w:sz w:val="20"/>
                <w:szCs w:val="20"/>
                <w:highlight w:val="cyan"/>
              </w:rPr>
              <w:t>+Structure</w:t>
            </w:r>
          </w:p>
        </w:tc>
        <w:tc>
          <w:tcPr>
            <w:tcW w:w="4787" w:type="dxa"/>
            <w:vAlign w:val="center"/>
          </w:tcPr>
          <w:p w14:paraId="65CB1E9C" w14:textId="77777777" w:rsidR="00440C2B" w:rsidRPr="0089449D" w:rsidRDefault="00440C2B" w:rsidP="0089449D">
            <w:pPr>
              <w:spacing w:after="0"/>
              <w:jc w:val="both"/>
              <w:rPr>
                <w:rFonts w:eastAsia="MS Mincho"/>
                <w:vanish/>
                <w:sz w:val="20"/>
                <w:szCs w:val="20"/>
                <w:highlight w:val="cyan"/>
              </w:rPr>
            </w:pPr>
            <w:r w:rsidRPr="0089449D">
              <w:rPr>
                <w:vanish/>
                <w:sz w:val="20"/>
                <w:szCs w:val="20"/>
                <w:highlight w:val="cyan"/>
              </w:rPr>
              <w:t xml:space="preserve">Account Identifier. May be used to attribute requests to a specific user account for authentication or reporting purposes  </w:t>
            </w:r>
            <w:r w:rsidR="001C0642">
              <w:rPr>
                <w:vanish/>
                <w:sz w:val="20"/>
                <w:szCs w:val="20"/>
                <w:highlight w:val="cyan"/>
              </w:rPr>
              <w:t xml:space="preserve"> </w:t>
            </w:r>
          </w:p>
        </w:tc>
      </w:tr>
      <w:tr w:rsidR="00440C2B" w:rsidRPr="0089449D" w14:paraId="14A52106" w14:textId="77777777" w:rsidTr="0089449D">
        <w:trPr>
          <w:jc w:val="center"/>
          <w:hidden/>
        </w:trPr>
        <w:tc>
          <w:tcPr>
            <w:tcW w:w="1251" w:type="dxa"/>
            <w:vMerge/>
            <w:vAlign w:val="center"/>
          </w:tcPr>
          <w:p w14:paraId="1D913BBA" w14:textId="77777777" w:rsidR="00440C2B" w:rsidRPr="00E12D31" w:rsidRDefault="00440C2B" w:rsidP="0089449D">
            <w:pPr>
              <w:spacing w:after="0"/>
              <w:rPr>
                <w:i/>
                <w:vanish/>
                <w:sz w:val="20"/>
                <w:szCs w:val="20"/>
              </w:rPr>
            </w:pPr>
          </w:p>
        </w:tc>
        <w:tc>
          <w:tcPr>
            <w:tcW w:w="1532" w:type="dxa"/>
            <w:gridSpan w:val="2"/>
            <w:vAlign w:val="center"/>
          </w:tcPr>
          <w:p w14:paraId="67AD12D4" w14:textId="77777777" w:rsidR="00440C2B" w:rsidRPr="0089449D" w:rsidRDefault="00440C2B" w:rsidP="0089449D">
            <w:pPr>
              <w:spacing w:after="0"/>
              <w:rPr>
                <w:rFonts w:eastAsia="MS Mincho"/>
                <w:b/>
                <w:i/>
                <w:vanish/>
                <w:sz w:val="20"/>
                <w:szCs w:val="20"/>
                <w:highlight w:val="cyan"/>
                <w:shd w:val="clear" w:color="auto" w:fill="00FF00"/>
              </w:rPr>
            </w:pPr>
            <w:proofErr w:type="spellStart"/>
            <w:r w:rsidRPr="0089449D">
              <w:rPr>
                <w:b/>
                <w:i/>
                <w:vanish/>
                <w:sz w:val="20"/>
                <w:szCs w:val="20"/>
                <w:highlight w:val="cyan"/>
              </w:rPr>
              <w:t>AccountKey</w:t>
            </w:r>
            <w:proofErr w:type="spellEnd"/>
          </w:p>
        </w:tc>
        <w:tc>
          <w:tcPr>
            <w:tcW w:w="540" w:type="dxa"/>
            <w:vAlign w:val="center"/>
          </w:tcPr>
          <w:p w14:paraId="75B83B0F" w14:textId="77777777" w:rsidR="00440C2B" w:rsidRPr="0089449D" w:rsidRDefault="00440C2B" w:rsidP="0089449D">
            <w:pPr>
              <w:spacing w:after="0"/>
              <w:rPr>
                <w:rFonts w:eastAsia="MS Mincho"/>
                <w:vanish/>
                <w:sz w:val="20"/>
                <w:szCs w:val="20"/>
                <w:highlight w:val="cyan"/>
                <w:shd w:val="clear" w:color="auto" w:fill="00FF00"/>
                <w:lang w:val="fr-LU"/>
              </w:rPr>
            </w:pPr>
            <w:r w:rsidRPr="0089449D">
              <w:rPr>
                <w:vanish/>
                <w:sz w:val="20"/>
                <w:szCs w:val="20"/>
                <w:highlight w:val="cyan"/>
              </w:rPr>
              <w:t>0:1</w:t>
            </w:r>
          </w:p>
        </w:tc>
        <w:tc>
          <w:tcPr>
            <w:tcW w:w="1759" w:type="dxa"/>
            <w:vAlign w:val="center"/>
          </w:tcPr>
          <w:p w14:paraId="37BEABCE" w14:textId="77777777" w:rsidR="00440C2B" w:rsidRPr="0089449D" w:rsidRDefault="00440C2B" w:rsidP="0089449D">
            <w:pPr>
              <w:spacing w:after="0"/>
              <w:rPr>
                <w:rFonts w:eastAsia="MS Mincho"/>
                <w:i/>
                <w:vanish/>
                <w:sz w:val="20"/>
                <w:szCs w:val="20"/>
                <w:highlight w:val="cyan"/>
              </w:rPr>
            </w:pPr>
            <w:r w:rsidRPr="0089449D">
              <w:rPr>
                <w:i/>
                <w:vanish/>
                <w:sz w:val="20"/>
                <w:szCs w:val="20"/>
                <w:highlight w:val="cyan"/>
              </w:rPr>
              <w:t>+Structure</w:t>
            </w:r>
          </w:p>
        </w:tc>
        <w:tc>
          <w:tcPr>
            <w:tcW w:w="4787" w:type="dxa"/>
            <w:vAlign w:val="center"/>
          </w:tcPr>
          <w:p w14:paraId="28D1D355" w14:textId="77777777" w:rsidR="00440C2B" w:rsidRPr="0089449D" w:rsidRDefault="00440C2B" w:rsidP="0089449D">
            <w:pPr>
              <w:spacing w:after="0"/>
              <w:jc w:val="both"/>
              <w:rPr>
                <w:rFonts w:eastAsia="MS Mincho"/>
                <w:b/>
                <w:i/>
                <w:vanish/>
                <w:sz w:val="20"/>
                <w:szCs w:val="20"/>
                <w:highlight w:val="cyan"/>
              </w:rPr>
            </w:pPr>
            <w:r w:rsidRPr="0089449D">
              <w:rPr>
                <w:vanish/>
                <w:sz w:val="20"/>
                <w:szCs w:val="20"/>
                <w:highlight w:val="cyan"/>
              </w:rPr>
              <w:t xml:space="preserve">Authentication key for request. May be used to authenticate the request to ensure the user is a registered client. </w:t>
            </w:r>
            <w:r w:rsidR="001C0642">
              <w:rPr>
                <w:vanish/>
                <w:sz w:val="20"/>
                <w:szCs w:val="20"/>
                <w:highlight w:val="cyan"/>
              </w:rPr>
              <w:t xml:space="preserve"> </w:t>
            </w:r>
          </w:p>
        </w:tc>
      </w:tr>
      <w:tr w:rsidR="00440C2B" w:rsidRPr="00E32CB2" w14:paraId="7EA8140E" w14:textId="77777777" w:rsidTr="0089449D">
        <w:trPr>
          <w:jc w:val="center"/>
        </w:trPr>
        <w:tc>
          <w:tcPr>
            <w:tcW w:w="1251" w:type="dxa"/>
            <w:vMerge w:val="restart"/>
            <w:vAlign w:val="center"/>
          </w:tcPr>
          <w:p w14:paraId="1DF09F0D" w14:textId="77777777" w:rsidR="00440C2B" w:rsidRPr="00E12D31" w:rsidRDefault="00440C2B" w:rsidP="0089449D">
            <w:pPr>
              <w:spacing w:after="0"/>
              <w:rPr>
                <w:i/>
                <w:sz w:val="20"/>
                <w:szCs w:val="20"/>
              </w:rPr>
            </w:pPr>
            <w:r w:rsidRPr="00E12D31">
              <w:rPr>
                <w:i/>
                <w:sz w:val="20"/>
                <w:szCs w:val="20"/>
                <w:lang w:val="en-GB"/>
              </w:rPr>
              <w:t>Endpoint Properties</w:t>
            </w:r>
          </w:p>
        </w:tc>
        <w:tc>
          <w:tcPr>
            <w:tcW w:w="1532" w:type="dxa"/>
            <w:gridSpan w:val="2"/>
            <w:vAlign w:val="center"/>
          </w:tcPr>
          <w:p w14:paraId="33126E38" w14:textId="77777777" w:rsidR="00440C2B" w:rsidRPr="0089449D" w:rsidRDefault="00440C2B" w:rsidP="0089449D">
            <w:pPr>
              <w:spacing w:after="0"/>
              <w:rPr>
                <w:b/>
                <w:i/>
                <w:sz w:val="20"/>
                <w:szCs w:val="20"/>
                <w:highlight w:val="lightGray"/>
                <w:shd w:val="clear" w:color="auto" w:fill="00FF00"/>
              </w:rPr>
            </w:pPr>
            <w:r w:rsidRPr="0089449D">
              <w:rPr>
                <w:b/>
                <w:i/>
                <w:sz w:val="20"/>
                <w:szCs w:val="20"/>
                <w:highlight w:val="lightGray"/>
                <w:lang w:val="en-GB"/>
              </w:rPr>
              <w:t>Address</w:t>
            </w:r>
          </w:p>
        </w:tc>
        <w:tc>
          <w:tcPr>
            <w:tcW w:w="540" w:type="dxa"/>
            <w:vAlign w:val="center"/>
          </w:tcPr>
          <w:p w14:paraId="651B3288" w14:textId="77777777" w:rsidR="00440C2B" w:rsidRPr="0089449D" w:rsidRDefault="00440C2B" w:rsidP="0089449D">
            <w:pPr>
              <w:spacing w:after="0"/>
              <w:rPr>
                <w:sz w:val="20"/>
                <w:szCs w:val="20"/>
              </w:rPr>
            </w:pPr>
            <w:proofErr w:type="gramStart"/>
            <w:r w:rsidRPr="0089449D">
              <w:rPr>
                <w:sz w:val="20"/>
                <w:szCs w:val="20"/>
                <w:lang w:val="fr-LU"/>
              </w:rPr>
              <w:t>0:</w:t>
            </w:r>
            <w:proofErr w:type="gramEnd"/>
            <w:r w:rsidRPr="0089449D">
              <w:rPr>
                <w:sz w:val="20"/>
                <w:szCs w:val="20"/>
                <w:lang w:val="fr-LU"/>
              </w:rPr>
              <w:t>1</w:t>
            </w:r>
          </w:p>
        </w:tc>
        <w:tc>
          <w:tcPr>
            <w:tcW w:w="1759" w:type="dxa"/>
            <w:vAlign w:val="center"/>
          </w:tcPr>
          <w:p w14:paraId="5F6E8397" w14:textId="77777777" w:rsidR="00440C2B" w:rsidRPr="0089449D" w:rsidRDefault="00440C2B" w:rsidP="0089449D">
            <w:pPr>
              <w:spacing w:after="0"/>
              <w:rPr>
                <w:i/>
                <w:sz w:val="20"/>
                <w:szCs w:val="20"/>
              </w:rPr>
            </w:pPr>
            <w:proofErr w:type="spellStart"/>
            <w:r w:rsidRPr="0089449D">
              <w:rPr>
                <w:i/>
                <w:sz w:val="20"/>
                <w:szCs w:val="20"/>
                <w:lang w:val="fr-LU"/>
              </w:rPr>
              <w:t>Endpoint</w:t>
            </w:r>
            <w:r w:rsidRPr="0089449D">
              <w:rPr>
                <w:i/>
                <w:sz w:val="20"/>
                <w:szCs w:val="20"/>
                <w:lang w:val="fr-LU"/>
              </w:rPr>
              <w:softHyphen/>
              <w:t>Address</w:t>
            </w:r>
            <w:proofErr w:type="spellEnd"/>
          </w:p>
        </w:tc>
        <w:tc>
          <w:tcPr>
            <w:tcW w:w="4787" w:type="dxa"/>
            <w:vAlign w:val="center"/>
          </w:tcPr>
          <w:p w14:paraId="2DBB1F2F" w14:textId="77777777" w:rsidR="00440C2B" w:rsidRPr="00261DC6" w:rsidRDefault="00440C2B" w:rsidP="0089449D">
            <w:pPr>
              <w:spacing w:after="0"/>
              <w:jc w:val="both"/>
              <w:rPr>
                <w:sz w:val="20"/>
                <w:szCs w:val="20"/>
                <w:highlight w:val="lightGray"/>
                <w:lang w:val="fr-FR"/>
              </w:rPr>
            </w:pPr>
            <w:r w:rsidRPr="00261DC6">
              <w:rPr>
                <w:sz w:val="20"/>
                <w:szCs w:val="20"/>
                <w:highlight w:val="lightGray"/>
                <w:lang w:val="fr-FR"/>
              </w:rPr>
              <w:t>Adresse réseau de destination de la réponse (ici une URL étant donné le choix d’implémentation SOAP).</w:t>
            </w:r>
          </w:p>
        </w:tc>
      </w:tr>
      <w:tr w:rsidR="00440C2B" w:rsidRPr="00E32CB2" w14:paraId="7D64FC88" w14:textId="77777777" w:rsidTr="0089449D">
        <w:trPr>
          <w:jc w:val="center"/>
        </w:trPr>
        <w:tc>
          <w:tcPr>
            <w:tcW w:w="1251" w:type="dxa"/>
            <w:vMerge/>
            <w:vAlign w:val="center"/>
          </w:tcPr>
          <w:p w14:paraId="11164FF4" w14:textId="77777777" w:rsidR="00440C2B" w:rsidRPr="00E12D31" w:rsidRDefault="00440C2B" w:rsidP="0089449D">
            <w:pPr>
              <w:spacing w:after="0"/>
              <w:rPr>
                <w:i/>
                <w:sz w:val="20"/>
                <w:szCs w:val="20"/>
                <w:lang w:val="fr-FR"/>
              </w:rPr>
            </w:pPr>
          </w:p>
        </w:tc>
        <w:tc>
          <w:tcPr>
            <w:tcW w:w="1532" w:type="dxa"/>
            <w:gridSpan w:val="2"/>
            <w:vAlign w:val="center"/>
          </w:tcPr>
          <w:p w14:paraId="200608A7" w14:textId="77777777" w:rsidR="00440C2B" w:rsidRPr="0089449D" w:rsidRDefault="00440C2B" w:rsidP="0089449D">
            <w:pPr>
              <w:spacing w:after="0"/>
              <w:rPr>
                <w:b/>
                <w:i/>
                <w:sz w:val="20"/>
                <w:szCs w:val="20"/>
                <w:highlight w:val="lightGray"/>
                <w:shd w:val="clear" w:color="auto" w:fill="00FF00"/>
                <w:lang w:val="en-GB"/>
              </w:rPr>
            </w:pPr>
            <w:proofErr w:type="spellStart"/>
            <w:r w:rsidRPr="0089449D">
              <w:rPr>
                <w:b/>
                <w:i/>
                <w:sz w:val="20"/>
                <w:szCs w:val="20"/>
                <w:highlight w:val="lightGray"/>
                <w:lang w:val="fr-LU"/>
              </w:rPr>
              <w:t>Requestor</w:t>
            </w:r>
            <w:proofErr w:type="spellEnd"/>
            <w:r w:rsidRPr="0089449D">
              <w:rPr>
                <w:b/>
                <w:i/>
                <w:sz w:val="20"/>
                <w:szCs w:val="20"/>
                <w:highlight w:val="lightGray"/>
              </w:rPr>
              <w:softHyphen/>
            </w:r>
            <w:proofErr w:type="spellStart"/>
            <w:r w:rsidRPr="0089449D">
              <w:rPr>
                <w:b/>
                <w:i/>
                <w:sz w:val="20"/>
                <w:szCs w:val="20"/>
                <w:highlight w:val="lightGray"/>
                <w:lang w:val="fr-LU"/>
              </w:rPr>
              <w:t>Ref</w:t>
            </w:r>
            <w:proofErr w:type="spellEnd"/>
          </w:p>
        </w:tc>
        <w:tc>
          <w:tcPr>
            <w:tcW w:w="540" w:type="dxa"/>
            <w:vAlign w:val="center"/>
          </w:tcPr>
          <w:p w14:paraId="2286AD4F" w14:textId="77777777" w:rsidR="00440C2B" w:rsidRPr="0089449D" w:rsidRDefault="00440C2B" w:rsidP="0089449D">
            <w:pPr>
              <w:spacing w:after="0"/>
              <w:rPr>
                <w:sz w:val="20"/>
                <w:szCs w:val="20"/>
              </w:rPr>
            </w:pPr>
            <w:proofErr w:type="gramStart"/>
            <w:r w:rsidRPr="0089449D">
              <w:rPr>
                <w:sz w:val="20"/>
                <w:szCs w:val="20"/>
                <w:lang w:val="fr-LU"/>
              </w:rPr>
              <w:t>1:</w:t>
            </w:r>
            <w:proofErr w:type="gramEnd"/>
            <w:r w:rsidRPr="0089449D">
              <w:rPr>
                <w:sz w:val="20"/>
                <w:szCs w:val="20"/>
                <w:lang w:val="fr-LU"/>
              </w:rPr>
              <w:t>1</w:t>
            </w:r>
          </w:p>
        </w:tc>
        <w:tc>
          <w:tcPr>
            <w:tcW w:w="1759" w:type="dxa"/>
            <w:vAlign w:val="center"/>
          </w:tcPr>
          <w:p w14:paraId="23B383D9" w14:textId="77777777" w:rsidR="00440C2B" w:rsidRPr="0089449D" w:rsidRDefault="00440C2B" w:rsidP="0089449D">
            <w:pPr>
              <w:spacing w:after="0"/>
              <w:rPr>
                <w:i/>
                <w:sz w:val="20"/>
                <w:szCs w:val="20"/>
              </w:rPr>
            </w:pPr>
            <w:proofErr w:type="spellStart"/>
            <w:r w:rsidRPr="0089449D">
              <w:rPr>
                <w:i/>
                <w:sz w:val="20"/>
                <w:szCs w:val="20"/>
                <w:lang w:val="fr-LU"/>
              </w:rPr>
              <w:t>Participant</w:t>
            </w:r>
            <w:r w:rsidRPr="0089449D">
              <w:rPr>
                <w:i/>
                <w:sz w:val="20"/>
                <w:szCs w:val="20"/>
                <w:lang w:val="fr-LU"/>
              </w:rPr>
              <w:softHyphen/>
              <w:t>Code</w:t>
            </w:r>
            <w:proofErr w:type="spellEnd"/>
          </w:p>
        </w:tc>
        <w:tc>
          <w:tcPr>
            <w:tcW w:w="4787" w:type="dxa"/>
            <w:vAlign w:val="center"/>
          </w:tcPr>
          <w:p w14:paraId="38D5CEA2" w14:textId="77777777" w:rsidR="00440C2B" w:rsidRPr="00261DC6" w:rsidRDefault="00440C2B" w:rsidP="0089449D">
            <w:pPr>
              <w:spacing w:after="0"/>
              <w:jc w:val="both"/>
              <w:rPr>
                <w:sz w:val="20"/>
                <w:szCs w:val="20"/>
                <w:highlight w:val="lightGray"/>
                <w:shd w:val="clear" w:color="auto" w:fill="00FF00"/>
                <w:lang w:val="fr-FR"/>
              </w:rPr>
            </w:pPr>
            <w:r w:rsidRPr="00261DC6">
              <w:rPr>
                <w:sz w:val="20"/>
                <w:szCs w:val="20"/>
                <w:highlight w:val="lightGray"/>
                <w:lang w:val="fr-FR"/>
              </w:rPr>
              <w:t>Identifiant du demandeur (reprendre la structure [</w:t>
            </w:r>
            <w:r w:rsidRPr="00261DC6">
              <w:rPr>
                <w:i/>
                <w:sz w:val="20"/>
                <w:szCs w:val="20"/>
                <w:highlight w:val="lightGray"/>
                <w:lang w:val="fr-FR"/>
              </w:rPr>
              <w:t>fournisseur</w:t>
            </w:r>
            <w:r w:rsidRPr="00261DC6">
              <w:rPr>
                <w:sz w:val="20"/>
                <w:szCs w:val="20"/>
                <w:highlight w:val="lightGray"/>
                <w:lang w:val="fr-FR"/>
              </w:rPr>
              <w:t>] des identifiants).</w:t>
            </w:r>
          </w:p>
        </w:tc>
      </w:tr>
      <w:tr w:rsidR="00440C2B" w:rsidRPr="00E32CB2" w14:paraId="05F34F5D" w14:textId="77777777" w:rsidTr="0089449D">
        <w:trPr>
          <w:trHeight w:val="383"/>
          <w:jc w:val="center"/>
        </w:trPr>
        <w:tc>
          <w:tcPr>
            <w:tcW w:w="1251" w:type="dxa"/>
            <w:vMerge/>
            <w:vAlign w:val="center"/>
          </w:tcPr>
          <w:p w14:paraId="2638EBE3" w14:textId="77777777" w:rsidR="00440C2B" w:rsidRPr="00E12D31" w:rsidRDefault="00440C2B" w:rsidP="0089449D">
            <w:pPr>
              <w:spacing w:after="0"/>
              <w:rPr>
                <w:i/>
                <w:sz w:val="20"/>
                <w:szCs w:val="20"/>
                <w:lang w:val="fr-FR"/>
              </w:rPr>
            </w:pPr>
          </w:p>
        </w:tc>
        <w:tc>
          <w:tcPr>
            <w:tcW w:w="1532" w:type="dxa"/>
            <w:gridSpan w:val="2"/>
            <w:vAlign w:val="center"/>
          </w:tcPr>
          <w:p w14:paraId="70BE2E51" w14:textId="77777777" w:rsidR="00440C2B" w:rsidRPr="0089449D" w:rsidRDefault="00440C2B" w:rsidP="0089449D">
            <w:pPr>
              <w:spacing w:after="0"/>
              <w:rPr>
                <w:b/>
                <w:i/>
                <w:sz w:val="20"/>
                <w:szCs w:val="20"/>
                <w:highlight w:val="lightGray"/>
                <w:shd w:val="clear" w:color="auto" w:fill="CCCCFF"/>
                <w:lang w:val="en-GB"/>
              </w:rPr>
            </w:pPr>
            <w:r w:rsidRPr="0089449D">
              <w:rPr>
                <w:b/>
                <w:i/>
                <w:sz w:val="20"/>
                <w:szCs w:val="20"/>
                <w:highlight w:val="lightGray"/>
                <w:lang w:val="fr-LU"/>
              </w:rPr>
              <w:t>Message</w:t>
            </w:r>
            <w:r w:rsidRPr="0089449D">
              <w:rPr>
                <w:b/>
                <w:i/>
                <w:sz w:val="20"/>
                <w:szCs w:val="20"/>
                <w:highlight w:val="lightGray"/>
              </w:rPr>
              <w:softHyphen/>
            </w:r>
            <w:r w:rsidRPr="0089449D">
              <w:rPr>
                <w:b/>
                <w:i/>
                <w:sz w:val="20"/>
                <w:szCs w:val="20"/>
                <w:highlight w:val="lightGray"/>
                <w:lang w:val="fr-LU"/>
              </w:rPr>
              <w:t>Identifier</w:t>
            </w:r>
          </w:p>
        </w:tc>
        <w:tc>
          <w:tcPr>
            <w:tcW w:w="540" w:type="dxa"/>
            <w:vAlign w:val="center"/>
          </w:tcPr>
          <w:p w14:paraId="4B03C4DF" w14:textId="77777777" w:rsidR="00440C2B" w:rsidRPr="0089449D" w:rsidRDefault="00440C2B" w:rsidP="0089449D">
            <w:pPr>
              <w:spacing w:after="0"/>
              <w:rPr>
                <w:sz w:val="20"/>
                <w:szCs w:val="20"/>
                <w:lang w:val="fr-LU"/>
              </w:rPr>
            </w:pPr>
            <w:proofErr w:type="gramStart"/>
            <w:r w:rsidRPr="0089449D">
              <w:rPr>
                <w:sz w:val="20"/>
                <w:szCs w:val="20"/>
                <w:lang w:val="fr-LU"/>
              </w:rPr>
              <w:t>0:</w:t>
            </w:r>
            <w:proofErr w:type="gramEnd"/>
            <w:r w:rsidRPr="0089449D">
              <w:rPr>
                <w:sz w:val="20"/>
                <w:szCs w:val="20"/>
                <w:lang w:val="fr-LU"/>
              </w:rPr>
              <w:t>1</w:t>
            </w:r>
          </w:p>
        </w:tc>
        <w:tc>
          <w:tcPr>
            <w:tcW w:w="1759" w:type="dxa"/>
            <w:vAlign w:val="center"/>
          </w:tcPr>
          <w:p w14:paraId="6AA48B22" w14:textId="77777777" w:rsidR="00440C2B" w:rsidRPr="0089449D" w:rsidRDefault="00440C2B" w:rsidP="0089449D">
            <w:pPr>
              <w:spacing w:after="0"/>
              <w:rPr>
                <w:i/>
                <w:sz w:val="20"/>
                <w:szCs w:val="20"/>
                <w:lang w:val="en-GB"/>
              </w:rPr>
            </w:pPr>
            <w:proofErr w:type="spellStart"/>
            <w:r w:rsidRPr="0089449D">
              <w:rPr>
                <w:i/>
                <w:sz w:val="20"/>
                <w:szCs w:val="20"/>
                <w:lang w:val="fr-LU"/>
              </w:rPr>
              <w:t>Message</w:t>
            </w:r>
            <w:r w:rsidRPr="0089449D">
              <w:rPr>
                <w:i/>
                <w:sz w:val="20"/>
                <w:szCs w:val="20"/>
                <w:lang w:val="fr-LU"/>
              </w:rPr>
              <w:softHyphen/>
              <w:t>Qualifier</w:t>
            </w:r>
            <w:proofErr w:type="spellEnd"/>
          </w:p>
        </w:tc>
        <w:tc>
          <w:tcPr>
            <w:tcW w:w="4787" w:type="dxa"/>
            <w:vAlign w:val="center"/>
          </w:tcPr>
          <w:p w14:paraId="457A7550" w14:textId="77777777" w:rsidR="00440C2B" w:rsidRPr="00261DC6" w:rsidRDefault="00440C2B" w:rsidP="0089449D">
            <w:pPr>
              <w:spacing w:after="0"/>
              <w:jc w:val="both"/>
              <w:rPr>
                <w:sz w:val="20"/>
                <w:szCs w:val="20"/>
                <w:highlight w:val="lightGray"/>
                <w:lang w:val="fr-FR"/>
              </w:rPr>
            </w:pPr>
            <w:r w:rsidRPr="00261DC6">
              <w:rPr>
                <w:sz w:val="20"/>
                <w:szCs w:val="20"/>
                <w:highlight w:val="lightGray"/>
                <w:lang w:val="fr-FR"/>
              </w:rPr>
              <w:t>Identifiant unique de ce message.</w:t>
            </w:r>
          </w:p>
        </w:tc>
      </w:tr>
      <w:tr w:rsidR="00440C2B" w:rsidRPr="00E32CB2" w14:paraId="67C7BC32" w14:textId="77777777" w:rsidTr="0089449D">
        <w:trPr>
          <w:trHeight w:val="383"/>
          <w:jc w:val="center"/>
          <w:hidden/>
        </w:trPr>
        <w:tc>
          <w:tcPr>
            <w:tcW w:w="1251" w:type="dxa"/>
            <w:vAlign w:val="center"/>
          </w:tcPr>
          <w:p w14:paraId="62385955" w14:textId="77777777" w:rsidR="00440C2B" w:rsidRPr="00E12D31" w:rsidRDefault="00440C2B" w:rsidP="0089449D">
            <w:pPr>
              <w:spacing w:after="0"/>
              <w:rPr>
                <w:i/>
                <w:vanish/>
                <w:sz w:val="20"/>
                <w:szCs w:val="20"/>
                <w:lang w:val="en-GB"/>
              </w:rPr>
            </w:pPr>
            <w:r w:rsidRPr="00E12D31">
              <w:rPr>
                <w:i/>
                <w:vanish/>
                <w:sz w:val="20"/>
                <w:szCs w:val="20"/>
                <w:lang w:val="en-GB"/>
              </w:rPr>
              <w:t>Topic</w:t>
            </w:r>
          </w:p>
        </w:tc>
        <w:tc>
          <w:tcPr>
            <w:tcW w:w="1532" w:type="dxa"/>
            <w:gridSpan w:val="2"/>
            <w:vAlign w:val="center"/>
          </w:tcPr>
          <w:p w14:paraId="26C7F4B6" w14:textId="77777777" w:rsidR="00440C2B" w:rsidRPr="0089449D" w:rsidRDefault="00440C2B" w:rsidP="0089449D">
            <w:pPr>
              <w:spacing w:after="0"/>
              <w:rPr>
                <w:b/>
                <w:i/>
                <w:vanish/>
                <w:sz w:val="20"/>
                <w:szCs w:val="20"/>
                <w:highlight w:val="cyan"/>
                <w:lang w:val="fr-LU"/>
              </w:rPr>
            </w:pPr>
            <w:proofErr w:type="spellStart"/>
            <w:r w:rsidRPr="0089449D">
              <w:rPr>
                <w:b/>
                <w:i/>
                <w:vanish/>
                <w:sz w:val="20"/>
                <w:szCs w:val="20"/>
                <w:highlight w:val="cyan"/>
                <w:lang w:val="fr-LU"/>
              </w:rPr>
              <w:t>BoundingBox</w:t>
            </w:r>
            <w:proofErr w:type="spellEnd"/>
          </w:p>
        </w:tc>
        <w:tc>
          <w:tcPr>
            <w:tcW w:w="540" w:type="dxa"/>
            <w:vAlign w:val="center"/>
          </w:tcPr>
          <w:p w14:paraId="6003B3FF" w14:textId="77777777" w:rsidR="00440C2B" w:rsidRPr="0089449D" w:rsidRDefault="00440C2B" w:rsidP="0089449D">
            <w:pPr>
              <w:spacing w:after="0"/>
              <w:rPr>
                <w:vanish/>
                <w:sz w:val="20"/>
                <w:szCs w:val="20"/>
                <w:highlight w:val="cyan"/>
                <w:lang w:val="fr-LU"/>
              </w:rPr>
            </w:pPr>
            <w:proofErr w:type="gramStart"/>
            <w:r w:rsidRPr="0089449D">
              <w:rPr>
                <w:vanish/>
                <w:sz w:val="20"/>
                <w:szCs w:val="20"/>
                <w:highlight w:val="cyan"/>
                <w:lang w:val="fr-LU"/>
              </w:rPr>
              <w:t>0:</w:t>
            </w:r>
            <w:proofErr w:type="gramEnd"/>
            <w:r w:rsidRPr="0089449D">
              <w:rPr>
                <w:vanish/>
                <w:sz w:val="20"/>
                <w:szCs w:val="20"/>
                <w:highlight w:val="cyan"/>
                <w:lang w:val="fr-LU"/>
              </w:rPr>
              <w:t>1</w:t>
            </w:r>
          </w:p>
        </w:tc>
        <w:tc>
          <w:tcPr>
            <w:tcW w:w="1759" w:type="dxa"/>
            <w:vAlign w:val="center"/>
          </w:tcPr>
          <w:p w14:paraId="091D1B3A" w14:textId="77777777" w:rsidR="00440C2B" w:rsidRPr="0089449D" w:rsidRDefault="00440C2B" w:rsidP="0089449D">
            <w:pPr>
              <w:spacing w:after="0"/>
              <w:rPr>
                <w:i/>
                <w:vanish/>
                <w:sz w:val="20"/>
                <w:szCs w:val="20"/>
                <w:highlight w:val="cyan"/>
                <w:lang w:val="fr-LU"/>
              </w:rPr>
            </w:pPr>
          </w:p>
        </w:tc>
        <w:tc>
          <w:tcPr>
            <w:tcW w:w="4787" w:type="dxa"/>
            <w:vAlign w:val="center"/>
          </w:tcPr>
          <w:p w14:paraId="3CAA2E87" w14:textId="77777777" w:rsidR="00440C2B" w:rsidRPr="0089449D" w:rsidRDefault="00440C2B" w:rsidP="0089449D">
            <w:pPr>
              <w:spacing w:after="0"/>
              <w:jc w:val="both"/>
              <w:rPr>
                <w:vanish/>
                <w:sz w:val="20"/>
                <w:szCs w:val="20"/>
                <w:highlight w:val="cyan"/>
                <w:lang w:val="fr-FR"/>
              </w:rPr>
            </w:pPr>
            <w:r w:rsidRPr="0089449D">
              <w:rPr>
                <w:noProof/>
                <w:vanish/>
                <w:sz w:val="20"/>
                <w:szCs w:val="20"/>
                <w:highlight w:val="cyan"/>
                <w:lang w:val="fr-FR" w:eastAsia="fr-FR"/>
              </w:rPr>
              <w:t>Filtre permettant de n'obtenir que les lignes situées à l'intérieur d'un rectangle englobant</w:t>
            </w:r>
            <w:r w:rsidRPr="0089449D">
              <w:rPr>
                <w:vanish/>
                <w:sz w:val="20"/>
                <w:szCs w:val="20"/>
                <w:highlight w:val="cyan"/>
                <w:lang w:val="fr-FR"/>
              </w:rPr>
              <w:t xml:space="preserve">  </w:t>
            </w:r>
            <w:r w:rsidR="001C0642">
              <w:rPr>
                <w:vanish/>
                <w:sz w:val="20"/>
                <w:szCs w:val="20"/>
                <w:highlight w:val="cyan"/>
                <w:lang w:val="fr-FR"/>
              </w:rPr>
              <w:t xml:space="preserve"> </w:t>
            </w:r>
          </w:p>
        </w:tc>
      </w:tr>
      <w:tr w:rsidR="00440C2B" w:rsidRPr="00E32CB2" w14:paraId="36900289" w14:textId="77777777" w:rsidTr="0089449D">
        <w:trPr>
          <w:trHeight w:val="383"/>
          <w:jc w:val="center"/>
          <w:hidden/>
        </w:trPr>
        <w:tc>
          <w:tcPr>
            <w:tcW w:w="1251" w:type="dxa"/>
            <w:vAlign w:val="center"/>
          </w:tcPr>
          <w:p w14:paraId="748BAB1E" w14:textId="77777777" w:rsidR="00440C2B" w:rsidRPr="00E12D31" w:rsidRDefault="00440C2B" w:rsidP="0089449D">
            <w:pPr>
              <w:spacing w:after="0"/>
              <w:rPr>
                <w:i/>
                <w:vanish/>
                <w:sz w:val="20"/>
                <w:szCs w:val="20"/>
                <w:lang w:val="fr-FR"/>
              </w:rPr>
            </w:pPr>
          </w:p>
        </w:tc>
        <w:tc>
          <w:tcPr>
            <w:tcW w:w="236" w:type="dxa"/>
            <w:vAlign w:val="center"/>
          </w:tcPr>
          <w:p w14:paraId="2D309FC0" w14:textId="77777777" w:rsidR="00440C2B" w:rsidRPr="0089449D" w:rsidRDefault="00440C2B" w:rsidP="0089449D">
            <w:pPr>
              <w:spacing w:after="0"/>
              <w:rPr>
                <w:b/>
                <w:i/>
                <w:vanish/>
                <w:sz w:val="20"/>
                <w:szCs w:val="20"/>
                <w:highlight w:val="cyan"/>
                <w:lang w:val="fr-LU"/>
              </w:rPr>
            </w:pPr>
          </w:p>
        </w:tc>
        <w:tc>
          <w:tcPr>
            <w:tcW w:w="1296" w:type="dxa"/>
            <w:vAlign w:val="center"/>
          </w:tcPr>
          <w:p w14:paraId="3D6D5A59" w14:textId="77777777" w:rsidR="00440C2B" w:rsidRPr="0089449D" w:rsidRDefault="00440C2B" w:rsidP="0089449D">
            <w:pPr>
              <w:spacing w:after="0"/>
              <w:rPr>
                <w:b/>
                <w:i/>
                <w:vanish/>
                <w:sz w:val="20"/>
                <w:szCs w:val="20"/>
                <w:highlight w:val="cyan"/>
                <w:lang w:val="fr-LU"/>
              </w:rPr>
            </w:pPr>
            <w:proofErr w:type="spellStart"/>
            <w:r w:rsidRPr="0089449D">
              <w:rPr>
                <w:b/>
                <w:i/>
                <w:vanish/>
                <w:sz w:val="20"/>
                <w:szCs w:val="20"/>
                <w:highlight w:val="cyan"/>
                <w:lang w:val="fr-LU"/>
              </w:rPr>
              <w:t>UpperLeft</w:t>
            </w:r>
            <w:proofErr w:type="spellEnd"/>
          </w:p>
        </w:tc>
        <w:tc>
          <w:tcPr>
            <w:tcW w:w="540" w:type="dxa"/>
            <w:vAlign w:val="center"/>
          </w:tcPr>
          <w:p w14:paraId="272FDAC1" w14:textId="77777777" w:rsidR="00440C2B" w:rsidRPr="0089449D" w:rsidRDefault="00440C2B" w:rsidP="0089449D">
            <w:pPr>
              <w:spacing w:after="0"/>
              <w:rPr>
                <w:vanish/>
                <w:sz w:val="20"/>
                <w:szCs w:val="20"/>
                <w:highlight w:val="cyan"/>
                <w:lang w:val="fr-LU"/>
              </w:rPr>
            </w:pPr>
            <w:proofErr w:type="gramStart"/>
            <w:r w:rsidRPr="0089449D">
              <w:rPr>
                <w:vanish/>
                <w:sz w:val="20"/>
                <w:szCs w:val="20"/>
                <w:highlight w:val="cyan"/>
                <w:lang w:val="fr-LU"/>
              </w:rPr>
              <w:t>0:</w:t>
            </w:r>
            <w:proofErr w:type="gramEnd"/>
            <w:r w:rsidRPr="0089449D">
              <w:rPr>
                <w:vanish/>
                <w:sz w:val="20"/>
                <w:szCs w:val="20"/>
                <w:highlight w:val="cyan"/>
                <w:lang w:val="fr-LU"/>
              </w:rPr>
              <w:t>1</w:t>
            </w:r>
          </w:p>
        </w:tc>
        <w:tc>
          <w:tcPr>
            <w:tcW w:w="1759" w:type="dxa"/>
            <w:vAlign w:val="center"/>
          </w:tcPr>
          <w:p w14:paraId="71E7F075" w14:textId="77777777" w:rsidR="00440C2B" w:rsidRPr="0089449D" w:rsidRDefault="00440C2B" w:rsidP="0089449D">
            <w:pPr>
              <w:spacing w:after="0"/>
              <w:rPr>
                <w:i/>
                <w:vanish/>
                <w:sz w:val="20"/>
                <w:szCs w:val="20"/>
                <w:highlight w:val="cyan"/>
                <w:lang w:val="fr-LU"/>
              </w:rPr>
            </w:pPr>
            <w:proofErr w:type="spellStart"/>
            <w:r w:rsidRPr="0089449D">
              <w:rPr>
                <w:i/>
                <w:vanish/>
                <w:sz w:val="20"/>
                <w:szCs w:val="20"/>
                <w:highlight w:val="cyan"/>
                <w:lang w:val="fr-LU"/>
              </w:rPr>
              <w:t>LocationStructure</w:t>
            </w:r>
            <w:proofErr w:type="spellEnd"/>
          </w:p>
        </w:tc>
        <w:tc>
          <w:tcPr>
            <w:tcW w:w="4787" w:type="dxa"/>
            <w:vAlign w:val="center"/>
          </w:tcPr>
          <w:p w14:paraId="6A00AA3E" w14:textId="77777777" w:rsidR="00440C2B" w:rsidRPr="0089449D" w:rsidRDefault="00440C2B" w:rsidP="0089449D">
            <w:pPr>
              <w:spacing w:after="0"/>
              <w:jc w:val="both"/>
              <w:rPr>
                <w:vanish/>
                <w:sz w:val="20"/>
                <w:szCs w:val="20"/>
                <w:highlight w:val="cyan"/>
                <w:lang w:val="fr-FR"/>
              </w:rPr>
            </w:pPr>
            <w:r w:rsidRPr="0089449D">
              <w:rPr>
                <w:vanish/>
                <w:sz w:val="20"/>
                <w:szCs w:val="20"/>
                <w:highlight w:val="cyan"/>
                <w:lang w:val="fr-FR"/>
              </w:rPr>
              <w:t xml:space="preserve">Coin supérieur gauche du </w:t>
            </w:r>
            <w:r w:rsidRPr="0089449D">
              <w:rPr>
                <w:noProof/>
                <w:vanish/>
                <w:sz w:val="20"/>
                <w:szCs w:val="20"/>
                <w:highlight w:val="cyan"/>
                <w:lang w:val="fr-FR" w:eastAsia="fr-FR"/>
              </w:rPr>
              <w:t>rectangle englobant</w:t>
            </w:r>
          </w:p>
        </w:tc>
      </w:tr>
      <w:tr w:rsidR="00440C2B" w:rsidRPr="00E32CB2" w14:paraId="0E6080DE" w14:textId="77777777" w:rsidTr="0089449D">
        <w:trPr>
          <w:trHeight w:val="383"/>
          <w:jc w:val="center"/>
          <w:hidden/>
        </w:trPr>
        <w:tc>
          <w:tcPr>
            <w:tcW w:w="1251" w:type="dxa"/>
            <w:vAlign w:val="center"/>
          </w:tcPr>
          <w:p w14:paraId="4DBE1ED4" w14:textId="77777777" w:rsidR="00440C2B" w:rsidRPr="00E12D31" w:rsidRDefault="00440C2B" w:rsidP="0089449D">
            <w:pPr>
              <w:spacing w:after="0"/>
              <w:rPr>
                <w:i/>
                <w:vanish/>
                <w:sz w:val="20"/>
                <w:szCs w:val="20"/>
                <w:lang w:val="fr-FR"/>
              </w:rPr>
            </w:pPr>
          </w:p>
        </w:tc>
        <w:tc>
          <w:tcPr>
            <w:tcW w:w="236" w:type="dxa"/>
            <w:vAlign w:val="center"/>
          </w:tcPr>
          <w:p w14:paraId="11B19BC9" w14:textId="77777777" w:rsidR="00440C2B" w:rsidRPr="0089449D" w:rsidRDefault="00440C2B" w:rsidP="0089449D">
            <w:pPr>
              <w:spacing w:after="0"/>
              <w:rPr>
                <w:b/>
                <w:i/>
                <w:vanish/>
                <w:sz w:val="20"/>
                <w:szCs w:val="20"/>
                <w:highlight w:val="cyan"/>
                <w:lang w:val="fr-LU"/>
              </w:rPr>
            </w:pPr>
          </w:p>
        </w:tc>
        <w:tc>
          <w:tcPr>
            <w:tcW w:w="1296" w:type="dxa"/>
            <w:vAlign w:val="center"/>
          </w:tcPr>
          <w:p w14:paraId="65B22FA8" w14:textId="77777777" w:rsidR="00440C2B" w:rsidRPr="0089449D" w:rsidRDefault="00440C2B" w:rsidP="0089449D">
            <w:pPr>
              <w:spacing w:after="0"/>
              <w:rPr>
                <w:b/>
                <w:i/>
                <w:vanish/>
                <w:sz w:val="20"/>
                <w:szCs w:val="20"/>
                <w:highlight w:val="cyan"/>
                <w:lang w:val="fr-LU"/>
              </w:rPr>
            </w:pPr>
            <w:proofErr w:type="spellStart"/>
            <w:r w:rsidRPr="0089449D">
              <w:rPr>
                <w:b/>
                <w:i/>
                <w:vanish/>
                <w:sz w:val="20"/>
                <w:szCs w:val="20"/>
                <w:highlight w:val="cyan"/>
                <w:lang w:val="fr-LU"/>
              </w:rPr>
              <w:t>LowerRight</w:t>
            </w:r>
            <w:proofErr w:type="spellEnd"/>
          </w:p>
        </w:tc>
        <w:tc>
          <w:tcPr>
            <w:tcW w:w="540" w:type="dxa"/>
            <w:vAlign w:val="center"/>
          </w:tcPr>
          <w:p w14:paraId="7FDB1E5D" w14:textId="77777777" w:rsidR="00440C2B" w:rsidRPr="0089449D" w:rsidRDefault="00440C2B" w:rsidP="0089449D">
            <w:pPr>
              <w:spacing w:after="0"/>
              <w:rPr>
                <w:vanish/>
                <w:sz w:val="20"/>
                <w:szCs w:val="20"/>
                <w:highlight w:val="cyan"/>
                <w:lang w:val="fr-LU"/>
              </w:rPr>
            </w:pPr>
            <w:proofErr w:type="gramStart"/>
            <w:r w:rsidRPr="0089449D">
              <w:rPr>
                <w:vanish/>
                <w:sz w:val="20"/>
                <w:szCs w:val="20"/>
                <w:highlight w:val="cyan"/>
                <w:lang w:val="fr-LU"/>
              </w:rPr>
              <w:t>0:</w:t>
            </w:r>
            <w:proofErr w:type="gramEnd"/>
            <w:r w:rsidRPr="0089449D">
              <w:rPr>
                <w:vanish/>
                <w:sz w:val="20"/>
                <w:szCs w:val="20"/>
                <w:highlight w:val="cyan"/>
                <w:lang w:val="fr-LU"/>
              </w:rPr>
              <w:t>1</w:t>
            </w:r>
          </w:p>
        </w:tc>
        <w:tc>
          <w:tcPr>
            <w:tcW w:w="1759" w:type="dxa"/>
            <w:vAlign w:val="center"/>
          </w:tcPr>
          <w:p w14:paraId="1428C9ED" w14:textId="77777777" w:rsidR="00440C2B" w:rsidRPr="0089449D" w:rsidRDefault="00440C2B" w:rsidP="0089449D">
            <w:pPr>
              <w:spacing w:after="0"/>
              <w:rPr>
                <w:i/>
                <w:vanish/>
                <w:sz w:val="20"/>
                <w:szCs w:val="20"/>
                <w:highlight w:val="cyan"/>
                <w:lang w:val="fr-LU"/>
              </w:rPr>
            </w:pPr>
            <w:proofErr w:type="spellStart"/>
            <w:r w:rsidRPr="0089449D">
              <w:rPr>
                <w:i/>
                <w:vanish/>
                <w:sz w:val="20"/>
                <w:szCs w:val="20"/>
                <w:highlight w:val="cyan"/>
                <w:lang w:val="fr-LU"/>
              </w:rPr>
              <w:t>LocationStructure</w:t>
            </w:r>
            <w:proofErr w:type="spellEnd"/>
          </w:p>
        </w:tc>
        <w:tc>
          <w:tcPr>
            <w:tcW w:w="4787" w:type="dxa"/>
            <w:vAlign w:val="center"/>
          </w:tcPr>
          <w:p w14:paraId="7BD7518D" w14:textId="77777777" w:rsidR="00440C2B" w:rsidRPr="0089449D" w:rsidRDefault="00440C2B" w:rsidP="0089449D">
            <w:pPr>
              <w:spacing w:after="0"/>
              <w:jc w:val="both"/>
              <w:rPr>
                <w:vanish/>
                <w:sz w:val="20"/>
                <w:szCs w:val="20"/>
                <w:highlight w:val="cyan"/>
                <w:lang w:val="fr-FR"/>
              </w:rPr>
            </w:pPr>
            <w:r w:rsidRPr="0089449D">
              <w:rPr>
                <w:vanish/>
                <w:sz w:val="20"/>
                <w:szCs w:val="20"/>
                <w:highlight w:val="cyan"/>
                <w:lang w:val="fr-FR"/>
              </w:rPr>
              <w:t xml:space="preserve">Coin inférieur droit du </w:t>
            </w:r>
            <w:r w:rsidRPr="0089449D">
              <w:rPr>
                <w:noProof/>
                <w:vanish/>
                <w:sz w:val="20"/>
                <w:szCs w:val="20"/>
                <w:highlight w:val="cyan"/>
                <w:lang w:val="fr-FR" w:eastAsia="fr-FR"/>
              </w:rPr>
              <w:t>rectangle englobant</w:t>
            </w:r>
          </w:p>
        </w:tc>
      </w:tr>
      <w:tr w:rsidR="00440C2B" w:rsidRPr="00E32CB2" w14:paraId="6CBB2ABE" w14:textId="77777777" w:rsidTr="0089449D">
        <w:trPr>
          <w:trHeight w:val="383"/>
          <w:jc w:val="center"/>
        </w:trPr>
        <w:tc>
          <w:tcPr>
            <w:tcW w:w="1251" w:type="dxa"/>
            <w:vAlign w:val="center"/>
          </w:tcPr>
          <w:p w14:paraId="273C74D4" w14:textId="77777777" w:rsidR="00440C2B" w:rsidRPr="00E12D31" w:rsidRDefault="00440C2B" w:rsidP="0089449D">
            <w:pPr>
              <w:spacing w:after="0"/>
              <w:rPr>
                <w:i/>
                <w:sz w:val="20"/>
                <w:szCs w:val="20"/>
                <w:lang w:val="fr-FR"/>
              </w:rPr>
            </w:pPr>
          </w:p>
        </w:tc>
        <w:tc>
          <w:tcPr>
            <w:tcW w:w="1532" w:type="dxa"/>
            <w:gridSpan w:val="2"/>
            <w:vAlign w:val="center"/>
          </w:tcPr>
          <w:p w14:paraId="555ABAFC" w14:textId="77777777" w:rsidR="00440C2B" w:rsidRPr="0089449D" w:rsidRDefault="00440C2B" w:rsidP="0089449D">
            <w:pPr>
              <w:spacing w:after="0"/>
              <w:rPr>
                <w:b/>
                <w:i/>
                <w:sz w:val="20"/>
                <w:szCs w:val="20"/>
                <w:highlight w:val="yellow"/>
                <w:lang w:val="fr-LU"/>
              </w:rPr>
            </w:pPr>
            <w:proofErr w:type="spellStart"/>
            <w:r w:rsidRPr="0089449D">
              <w:rPr>
                <w:b/>
                <w:i/>
                <w:sz w:val="20"/>
                <w:szCs w:val="20"/>
                <w:highlight w:val="lightGray"/>
                <w:lang w:val="fr-LU"/>
              </w:rPr>
              <w:t>OperatorRef</w:t>
            </w:r>
            <w:proofErr w:type="spellEnd"/>
          </w:p>
        </w:tc>
        <w:tc>
          <w:tcPr>
            <w:tcW w:w="540" w:type="dxa"/>
            <w:vAlign w:val="center"/>
          </w:tcPr>
          <w:p w14:paraId="14C44AD0" w14:textId="77777777" w:rsidR="00440C2B" w:rsidRPr="0089449D" w:rsidRDefault="00440C2B" w:rsidP="0089449D">
            <w:pPr>
              <w:spacing w:after="0"/>
              <w:rPr>
                <w:sz w:val="20"/>
                <w:szCs w:val="20"/>
                <w:lang w:val="fr-LU"/>
              </w:rPr>
            </w:pPr>
            <w:proofErr w:type="gramStart"/>
            <w:r w:rsidRPr="0089449D">
              <w:rPr>
                <w:sz w:val="20"/>
                <w:szCs w:val="20"/>
                <w:lang w:val="fr-LU"/>
              </w:rPr>
              <w:t>0:</w:t>
            </w:r>
            <w:proofErr w:type="gramEnd"/>
            <w:r w:rsidRPr="0089449D">
              <w:rPr>
                <w:sz w:val="20"/>
                <w:szCs w:val="20"/>
                <w:lang w:val="fr-LU"/>
              </w:rPr>
              <w:t>1</w:t>
            </w:r>
          </w:p>
        </w:tc>
        <w:tc>
          <w:tcPr>
            <w:tcW w:w="1759" w:type="dxa"/>
            <w:vAlign w:val="center"/>
          </w:tcPr>
          <w:p w14:paraId="4976CB4E" w14:textId="77777777" w:rsidR="00440C2B" w:rsidRPr="0089449D" w:rsidRDefault="00440C2B" w:rsidP="0089449D">
            <w:pPr>
              <w:spacing w:after="0"/>
              <w:rPr>
                <w:rFonts w:cs="Arial"/>
                <w:i/>
                <w:sz w:val="20"/>
                <w:szCs w:val="20"/>
                <w:lang w:val="fr-LU"/>
              </w:rPr>
            </w:pPr>
            <w:proofErr w:type="spellStart"/>
            <w:r w:rsidRPr="0089449D">
              <w:rPr>
                <w:i/>
                <w:sz w:val="20"/>
                <w:szCs w:val="20"/>
                <w:lang w:val="fr-LU"/>
              </w:rPr>
              <w:t>Operator</w:t>
            </w:r>
            <w:r w:rsidRPr="0089449D">
              <w:rPr>
                <w:i/>
                <w:sz w:val="20"/>
                <w:szCs w:val="20"/>
                <w:lang w:val="fr-LU"/>
              </w:rPr>
              <w:softHyphen/>
              <w:t>Code</w:t>
            </w:r>
            <w:proofErr w:type="spellEnd"/>
          </w:p>
        </w:tc>
        <w:tc>
          <w:tcPr>
            <w:tcW w:w="4787" w:type="dxa"/>
            <w:vAlign w:val="center"/>
          </w:tcPr>
          <w:p w14:paraId="6D623C96" w14:textId="77777777" w:rsidR="00440C2B" w:rsidRPr="0089449D" w:rsidRDefault="00440C2B" w:rsidP="0089449D">
            <w:pPr>
              <w:spacing w:after="0"/>
              <w:jc w:val="both"/>
              <w:rPr>
                <w:sz w:val="20"/>
                <w:szCs w:val="20"/>
                <w:lang w:val="fr-FR"/>
              </w:rPr>
            </w:pPr>
            <w:r w:rsidRPr="00261DC6">
              <w:rPr>
                <w:noProof/>
                <w:sz w:val="20"/>
                <w:szCs w:val="20"/>
                <w:highlight w:val="lightGray"/>
                <w:lang w:val="fr-FR" w:eastAsia="fr-FR"/>
              </w:rPr>
              <w:t>Filtre permettant de n'obtenir que les lignes exploitées par un opérateur donné</w:t>
            </w:r>
            <w:r w:rsidRPr="00261DC6">
              <w:rPr>
                <w:sz w:val="20"/>
                <w:szCs w:val="20"/>
                <w:highlight w:val="lightGray"/>
                <w:lang w:val="fr-FR"/>
              </w:rPr>
              <w:t>.</w:t>
            </w:r>
          </w:p>
        </w:tc>
      </w:tr>
      <w:tr w:rsidR="00440C2B" w:rsidRPr="0089449D" w14:paraId="483BD311" w14:textId="77777777" w:rsidTr="0089449D">
        <w:trPr>
          <w:trHeight w:val="383"/>
          <w:jc w:val="center"/>
          <w:hidden/>
        </w:trPr>
        <w:tc>
          <w:tcPr>
            <w:tcW w:w="1251" w:type="dxa"/>
            <w:vMerge w:val="restart"/>
            <w:vAlign w:val="center"/>
          </w:tcPr>
          <w:p w14:paraId="6363BCB9" w14:textId="77777777" w:rsidR="00440C2B" w:rsidRPr="00E12D31" w:rsidRDefault="00440C2B" w:rsidP="0089449D">
            <w:pPr>
              <w:spacing w:after="0"/>
              <w:rPr>
                <w:i/>
                <w:vanish/>
                <w:sz w:val="20"/>
                <w:szCs w:val="20"/>
                <w:lang w:val="en-GB"/>
              </w:rPr>
            </w:pPr>
            <w:r w:rsidRPr="00E12D31">
              <w:rPr>
                <w:i/>
                <w:vanish/>
                <w:sz w:val="20"/>
                <w:szCs w:val="20"/>
                <w:lang w:val="en-GB"/>
              </w:rPr>
              <w:t>Policy</w:t>
            </w:r>
          </w:p>
        </w:tc>
        <w:tc>
          <w:tcPr>
            <w:tcW w:w="1532" w:type="dxa"/>
            <w:gridSpan w:val="2"/>
            <w:vAlign w:val="center"/>
          </w:tcPr>
          <w:p w14:paraId="044BEF3C" w14:textId="77777777" w:rsidR="00440C2B" w:rsidRPr="0089449D" w:rsidRDefault="00440C2B" w:rsidP="0089449D">
            <w:pPr>
              <w:spacing w:after="0"/>
              <w:rPr>
                <w:b/>
                <w:i/>
                <w:vanish/>
                <w:sz w:val="20"/>
                <w:szCs w:val="20"/>
                <w:highlight w:val="cyan"/>
                <w:lang w:val="fr-LU"/>
              </w:rPr>
            </w:pPr>
            <w:proofErr w:type="spellStart"/>
            <w:r w:rsidRPr="0089449D">
              <w:rPr>
                <w:b/>
                <w:i/>
                <w:vanish/>
                <w:sz w:val="20"/>
                <w:szCs w:val="20"/>
                <w:highlight w:val="cyan"/>
                <w:lang w:val="fr-LU"/>
              </w:rPr>
              <w:t>Language</w:t>
            </w:r>
            <w:proofErr w:type="spellEnd"/>
          </w:p>
        </w:tc>
        <w:tc>
          <w:tcPr>
            <w:tcW w:w="540" w:type="dxa"/>
            <w:vAlign w:val="center"/>
          </w:tcPr>
          <w:p w14:paraId="70258518" w14:textId="77777777" w:rsidR="00440C2B" w:rsidRPr="0089449D" w:rsidRDefault="00440C2B" w:rsidP="0089449D">
            <w:pPr>
              <w:spacing w:after="0"/>
              <w:rPr>
                <w:vanish/>
                <w:sz w:val="20"/>
                <w:szCs w:val="20"/>
                <w:highlight w:val="cyan"/>
                <w:lang w:val="fr-LU"/>
              </w:rPr>
            </w:pPr>
            <w:proofErr w:type="gramStart"/>
            <w:r w:rsidRPr="0089449D">
              <w:rPr>
                <w:vanish/>
                <w:sz w:val="20"/>
                <w:szCs w:val="20"/>
                <w:highlight w:val="cyan"/>
                <w:lang w:val="fr-LU"/>
              </w:rPr>
              <w:t>0:</w:t>
            </w:r>
            <w:proofErr w:type="gramEnd"/>
            <w:r w:rsidRPr="0089449D">
              <w:rPr>
                <w:vanish/>
                <w:sz w:val="20"/>
                <w:szCs w:val="20"/>
                <w:highlight w:val="cyan"/>
                <w:lang w:val="fr-LU"/>
              </w:rPr>
              <w:t>1</w:t>
            </w:r>
          </w:p>
        </w:tc>
        <w:tc>
          <w:tcPr>
            <w:tcW w:w="1759" w:type="dxa"/>
            <w:vAlign w:val="center"/>
          </w:tcPr>
          <w:p w14:paraId="6A6FE1AD" w14:textId="77777777" w:rsidR="00440C2B" w:rsidRPr="0089449D" w:rsidRDefault="00440C2B" w:rsidP="0089449D">
            <w:pPr>
              <w:spacing w:after="0"/>
              <w:rPr>
                <w:i/>
                <w:vanish/>
                <w:sz w:val="20"/>
                <w:szCs w:val="20"/>
                <w:highlight w:val="cyan"/>
                <w:lang w:val="fr-LU"/>
              </w:rPr>
            </w:pPr>
            <w:proofErr w:type="spellStart"/>
            <w:proofErr w:type="gramStart"/>
            <w:r w:rsidRPr="0089449D">
              <w:rPr>
                <w:i/>
                <w:vanish/>
                <w:sz w:val="20"/>
                <w:szCs w:val="20"/>
                <w:highlight w:val="cyan"/>
                <w:lang w:val="fr-LU"/>
              </w:rPr>
              <w:t>xsd:language</w:t>
            </w:r>
            <w:proofErr w:type="spellEnd"/>
            <w:proofErr w:type="gramEnd"/>
          </w:p>
        </w:tc>
        <w:tc>
          <w:tcPr>
            <w:tcW w:w="4787" w:type="dxa"/>
            <w:vAlign w:val="center"/>
          </w:tcPr>
          <w:p w14:paraId="6131A2B5" w14:textId="77777777" w:rsidR="00440C2B" w:rsidRPr="0089449D" w:rsidRDefault="00440C2B" w:rsidP="0089449D">
            <w:pPr>
              <w:spacing w:after="0"/>
              <w:jc w:val="both"/>
              <w:rPr>
                <w:vanish/>
                <w:sz w:val="20"/>
                <w:szCs w:val="20"/>
                <w:highlight w:val="cyan"/>
              </w:rPr>
            </w:pPr>
            <w:r w:rsidRPr="0089449D">
              <w:rPr>
                <w:vanish/>
                <w:sz w:val="20"/>
                <w:szCs w:val="20"/>
                <w:highlight w:val="cyan"/>
              </w:rPr>
              <w:t xml:space="preserve">Preferred language in which to return text values. </w:t>
            </w:r>
            <w:r w:rsidR="001C0642">
              <w:rPr>
                <w:vanish/>
                <w:sz w:val="20"/>
                <w:szCs w:val="20"/>
                <w:highlight w:val="cyan"/>
              </w:rPr>
              <w:t xml:space="preserve"> </w:t>
            </w:r>
          </w:p>
        </w:tc>
      </w:tr>
      <w:tr w:rsidR="00440C2B" w:rsidRPr="0089449D" w14:paraId="05FCF116" w14:textId="77777777" w:rsidTr="0089449D">
        <w:trPr>
          <w:trHeight w:val="383"/>
          <w:jc w:val="center"/>
          <w:hidden/>
        </w:trPr>
        <w:tc>
          <w:tcPr>
            <w:tcW w:w="1251" w:type="dxa"/>
            <w:vMerge/>
            <w:vAlign w:val="center"/>
          </w:tcPr>
          <w:p w14:paraId="3A1D20CC" w14:textId="77777777" w:rsidR="00440C2B" w:rsidRPr="0089449D" w:rsidRDefault="00440C2B" w:rsidP="0089449D">
            <w:pPr>
              <w:spacing w:after="0"/>
              <w:rPr>
                <w:vanish/>
                <w:sz w:val="20"/>
                <w:szCs w:val="20"/>
                <w:lang w:val="en-GB"/>
              </w:rPr>
            </w:pPr>
          </w:p>
        </w:tc>
        <w:tc>
          <w:tcPr>
            <w:tcW w:w="1532" w:type="dxa"/>
            <w:gridSpan w:val="2"/>
            <w:vAlign w:val="center"/>
          </w:tcPr>
          <w:p w14:paraId="0A8001FD" w14:textId="77777777" w:rsidR="00440C2B" w:rsidRPr="0089449D" w:rsidRDefault="00440C2B" w:rsidP="0089449D">
            <w:pPr>
              <w:spacing w:after="0"/>
              <w:rPr>
                <w:b/>
                <w:i/>
                <w:vanish/>
                <w:sz w:val="20"/>
                <w:szCs w:val="20"/>
                <w:highlight w:val="cyan"/>
                <w:lang w:val="fr-LU"/>
              </w:rPr>
            </w:pPr>
            <w:proofErr w:type="spellStart"/>
            <w:r w:rsidRPr="0089449D">
              <w:rPr>
                <w:b/>
                <w:i/>
                <w:vanish/>
                <w:sz w:val="20"/>
                <w:szCs w:val="20"/>
                <w:highlight w:val="cyan"/>
                <w:lang w:val="fr-LU"/>
              </w:rPr>
              <w:t>StopPointsDetailLevel</w:t>
            </w:r>
            <w:proofErr w:type="spellEnd"/>
          </w:p>
        </w:tc>
        <w:tc>
          <w:tcPr>
            <w:tcW w:w="540" w:type="dxa"/>
            <w:vAlign w:val="center"/>
          </w:tcPr>
          <w:p w14:paraId="6BD8EC26" w14:textId="77777777" w:rsidR="00440C2B" w:rsidRPr="0089449D" w:rsidRDefault="00440C2B" w:rsidP="0089449D">
            <w:pPr>
              <w:spacing w:after="0"/>
              <w:rPr>
                <w:vanish/>
                <w:sz w:val="20"/>
                <w:szCs w:val="20"/>
                <w:highlight w:val="cyan"/>
                <w:lang w:val="fr-LU"/>
              </w:rPr>
            </w:pPr>
            <w:proofErr w:type="gramStart"/>
            <w:r w:rsidRPr="0089449D">
              <w:rPr>
                <w:vanish/>
                <w:sz w:val="20"/>
                <w:szCs w:val="20"/>
                <w:highlight w:val="cyan"/>
                <w:lang w:val="fr-LU"/>
              </w:rPr>
              <w:t>0:</w:t>
            </w:r>
            <w:proofErr w:type="gramEnd"/>
            <w:r w:rsidRPr="0089449D">
              <w:rPr>
                <w:vanish/>
                <w:sz w:val="20"/>
                <w:szCs w:val="20"/>
                <w:highlight w:val="cyan"/>
                <w:lang w:val="fr-LU"/>
              </w:rPr>
              <w:t>1</w:t>
            </w:r>
          </w:p>
        </w:tc>
        <w:tc>
          <w:tcPr>
            <w:tcW w:w="1759" w:type="dxa"/>
            <w:vAlign w:val="center"/>
          </w:tcPr>
          <w:p w14:paraId="7BE85235" w14:textId="77777777" w:rsidR="00440C2B" w:rsidRPr="0089449D" w:rsidRDefault="00440C2B" w:rsidP="0089449D">
            <w:pPr>
              <w:spacing w:after="0"/>
              <w:rPr>
                <w:i/>
                <w:vanish/>
                <w:sz w:val="20"/>
                <w:szCs w:val="20"/>
                <w:highlight w:val="cyan"/>
                <w:lang w:val="fr-LU"/>
              </w:rPr>
            </w:pPr>
            <w:proofErr w:type="spellStart"/>
            <w:r w:rsidRPr="0089449D">
              <w:rPr>
                <w:i/>
                <w:vanish/>
                <w:sz w:val="20"/>
                <w:szCs w:val="20"/>
                <w:highlight w:val="cyan"/>
                <w:lang w:val="fr-LU"/>
              </w:rPr>
              <w:t>StopPointsDetailEnumeration</w:t>
            </w:r>
            <w:proofErr w:type="spellEnd"/>
          </w:p>
        </w:tc>
        <w:tc>
          <w:tcPr>
            <w:tcW w:w="4787" w:type="dxa"/>
            <w:vAlign w:val="center"/>
          </w:tcPr>
          <w:p w14:paraId="1AA6A462" w14:textId="77777777" w:rsidR="00440C2B" w:rsidRPr="0089449D" w:rsidRDefault="00440C2B" w:rsidP="0089449D">
            <w:pPr>
              <w:spacing w:after="0"/>
              <w:jc w:val="both"/>
              <w:rPr>
                <w:vanish/>
                <w:sz w:val="20"/>
                <w:szCs w:val="20"/>
                <w:highlight w:val="cyan"/>
              </w:rPr>
            </w:pPr>
            <w:r w:rsidRPr="0089449D">
              <w:rPr>
                <w:vanish/>
                <w:sz w:val="20"/>
                <w:szCs w:val="20"/>
                <w:highlight w:val="cyan"/>
              </w:rPr>
              <w:t xml:space="preserve">Level of detail to include in response. Default is 'normal'. </w:t>
            </w:r>
            <w:r w:rsidR="001C0642">
              <w:rPr>
                <w:vanish/>
                <w:sz w:val="20"/>
                <w:szCs w:val="20"/>
                <w:highlight w:val="cyan"/>
              </w:rPr>
              <w:t xml:space="preserve"> </w:t>
            </w:r>
          </w:p>
        </w:tc>
      </w:tr>
    </w:tbl>
    <w:p w14:paraId="53B99648" w14:textId="77777777" w:rsidR="00440C2B" w:rsidRDefault="00440C2B" w:rsidP="00922ED9">
      <w:pPr>
        <w:pStyle w:val="Titre4"/>
      </w:pPr>
      <w:bookmarkStart w:id="227" w:name="_Toc444249723"/>
      <w:proofErr w:type="spellStart"/>
      <w:r w:rsidRPr="00BD623C">
        <w:rPr>
          <w:highlight w:val="lightGray"/>
        </w:rPr>
        <w:t>Réponses</w:t>
      </w:r>
      <w:proofErr w:type="spellEnd"/>
      <w:r w:rsidRPr="00BD623C">
        <w:rPr>
          <w:highlight w:val="lightGray"/>
        </w:rPr>
        <w:t xml:space="preserve"> aux </w:t>
      </w:r>
      <w:proofErr w:type="spellStart"/>
      <w:r w:rsidRPr="00BD623C">
        <w:rPr>
          <w:highlight w:val="lightGray"/>
        </w:rPr>
        <w:t>LinesRequest</w:t>
      </w:r>
      <w:bookmarkEnd w:id="227"/>
      <w:proofErr w:type="spellEnd"/>
    </w:p>
    <w:tbl>
      <w:tblPr>
        <w:tblW w:w="10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1532"/>
        <w:gridCol w:w="540"/>
        <w:gridCol w:w="1759"/>
        <w:gridCol w:w="5042"/>
      </w:tblGrid>
      <w:tr w:rsidR="00440C2B" w14:paraId="11A27A02" w14:textId="77777777" w:rsidTr="0089449D">
        <w:trPr>
          <w:jc w:val="center"/>
        </w:trPr>
        <w:tc>
          <w:tcPr>
            <w:tcW w:w="3323" w:type="dxa"/>
            <w:gridSpan w:val="3"/>
            <w:vAlign w:val="center"/>
          </w:tcPr>
          <w:p w14:paraId="11C73854" w14:textId="77777777" w:rsidR="00440C2B" w:rsidRPr="0089449D" w:rsidRDefault="00440C2B" w:rsidP="0089449D">
            <w:pPr>
              <w:spacing w:after="0"/>
              <w:rPr>
                <w:b/>
                <w:i/>
                <w:sz w:val="20"/>
                <w:szCs w:val="20"/>
                <w:highlight w:val="lightGray"/>
                <w:shd w:val="clear" w:color="auto" w:fill="00FF00"/>
              </w:rPr>
            </w:pPr>
            <w:proofErr w:type="spellStart"/>
            <w:r w:rsidRPr="0089449D">
              <w:rPr>
                <w:b/>
                <w:i/>
                <w:sz w:val="20"/>
                <w:szCs w:val="20"/>
                <w:highlight w:val="lightGray"/>
                <w:shd w:val="clear" w:color="auto" w:fill="00FF00"/>
              </w:rPr>
              <w:t>AnnotatedLineStructure</w:t>
            </w:r>
            <w:proofErr w:type="spellEnd"/>
          </w:p>
        </w:tc>
        <w:tc>
          <w:tcPr>
            <w:tcW w:w="1759" w:type="dxa"/>
            <w:vAlign w:val="center"/>
          </w:tcPr>
          <w:p w14:paraId="22C89EC6" w14:textId="77777777" w:rsidR="00440C2B" w:rsidRPr="0089449D" w:rsidRDefault="00440C2B" w:rsidP="0089449D">
            <w:pPr>
              <w:spacing w:after="0"/>
              <w:rPr>
                <w:i/>
                <w:sz w:val="20"/>
                <w:szCs w:val="20"/>
              </w:rPr>
            </w:pPr>
            <w:r w:rsidRPr="0089449D">
              <w:rPr>
                <w:i/>
                <w:sz w:val="20"/>
                <w:szCs w:val="20"/>
              </w:rPr>
              <w:t>+Structure</w:t>
            </w:r>
          </w:p>
        </w:tc>
        <w:tc>
          <w:tcPr>
            <w:tcW w:w="5042" w:type="dxa"/>
            <w:vAlign w:val="center"/>
          </w:tcPr>
          <w:p w14:paraId="057FC483" w14:textId="77777777" w:rsidR="00440C2B" w:rsidRPr="00261DC6" w:rsidRDefault="00440C2B" w:rsidP="0089449D">
            <w:pPr>
              <w:spacing w:after="0"/>
              <w:rPr>
                <w:sz w:val="20"/>
                <w:szCs w:val="20"/>
                <w:highlight w:val="lightGray"/>
              </w:rPr>
            </w:pPr>
            <w:r w:rsidRPr="00261DC6">
              <w:rPr>
                <w:sz w:val="20"/>
                <w:szCs w:val="20"/>
                <w:highlight w:val="lightGray"/>
              </w:rPr>
              <w:t xml:space="preserve">Description </w:t>
            </w:r>
            <w:proofErr w:type="spellStart"/>
            <w:r w:rsidRPr="00261DC6">
              <w:rPr>
                <w:sz w:val="20"/>
                <w:szCs w:val="20"/>
                <w:highlight w:val="lightGray"/>
              </w:rPr>
              <w:t>simplifiée</w:t>
            </w:r>
            <w:proofErr w:type="spellEnd"/>
            <w:r w:rsidRPr="00261DC6">
              <w:rPr>
                <w:sz w:val="20"/>
                <w:szCs w:val="20"/>
                <w:highlight w:val="lightGray"/>
              </w:rPr>
              <w:t xml:space="preserve"> </w:t>
            </w:r>
            <w:proofErr w:type="spellStart"/>
            <w:r w:rsidRPr="00261DC6">
              <w:rPr>
                <w:sz w:val="20"/>
                <w:szCs w:val="20"/>
                <w:highlight w:val="lightGray"/>
              </w:rPr>
              <w:t>d'une</w:t>
            </w:r>
            <w:proofErr w:type="spellEnd"/>
            <w:r w:rsidRPr="00261DC6">
              <w:rPr>
                <w:sz w:val="20"/>
                <w:szCs w:val="20"/>
                <w:highlight w:val="lightGray"/>
              </w:rPr>
              <w:t xml:space="preserve"> </w:t>
            </w:r>
            <w:proofErr w:type="spellStart"/>
            <w:r w:rsidRPr="00261DC6">
              <w:rPr>
                <w:sz w:val="20"/>
                <w:szCs w:val="20"/>
                <w:highlight w:val="lightGray"/>
              </w:rPr>
              <w:t>ligne</w:t>
            </w:r>
            <w:proofErr w:type="spellEnd"/>
          </w:p>
        </w:tc>
      </w:tr>
      <w:tr w:rsidR="00BC3299" w:rsidRPr="00E32CB2" w14:paraId="129A5BF0" w14:textId="77777777" w:rsidTr="0089449D">
        <w:trPr>
          <w:jc w:val="center"/>
        </w:trPr>
        <w:tc>
          <w:tcPr>
            <w:tcW w:w="1251" w:type="dxa"/>
            <w:vMerge w:val="restart"/>
            <w:vAlign w:val="center"/>
          </w:tcPr>
          <w:p w14:paraId="212F5CD8" w14:textId="77777777" w:rsidR="00BC3299" w:rsidRPr="0089449D" w:rsidRDefault="00BC3299" w:rsidP="0089449D">
            <w:pPr>
              <w:spacing w:after="0"/>
              <w:rPr>
                <w:i/>
                <w:sz w:val="20"/>
                <w:szCs w:val="20"/>
              </w:rPr>
            </w:pPr>
            <w:r w:rsidRPr="0089449D">
              <w:rPr>
                <w:i/>
                <w:sz w:val="20"/>
                <w:szCs w:val="20"/>
                <w:lang w:val="en-GB"/>
              </w:rPr>
              <w:t>Line Identity</w:t>
            </w:r>
          </w:p>
        </w:tc>
        <w:tc>
          <w:tcPr>
            <w:tcW w:w="1532" w:type="dxa"/>
            <w:vAlign w:val="center"/>
          </w:tcPr>
          <w:p w14:paraId="31099433" w14:textId="77777777" w:rsidR="00BC3299" w:rsidRPr="0089449D" w:rsidRDefault="00BC3299" w:rsidP="0089449D">
            <w:pPr>
              <w:spacing w:after="0"/>
              <w:rPr>
                <w:b/>
                <w:i/>
                <w:sz w:val="20"/>
                <w:szCs w:val="20"/>
                <w:highlight w:val="lightGray"/>
                <w:shd w:val="clear" w:color="auto" w:fill="00FF00"/>
                <w:lang w:val="fr-LU"/>
              </w:rPr>
            </w:pPr>
            <w:proofErr w:type="spellStart"/>
            <w:r w:rsidRPr="0089449D">
              <w:rPr>
                <w:b/>
                <w:i/>
                <w:sz w:val="20"/>
                <w:szCs w:val="20"/>
                <w:highlight w:val="lightGray"/>
                <w:shd w:val="clear" w:color="auto" w:fill="00FF00"/>
                <w:lang w:val="fr-LU"/>
              </w:rPr>
              <w:t>LineRef</w:t>
            </w:r>
            <w:proofErr w:type="spellEnd"/>
          </w:p>
        </w:tc>
        <w:tc>
          <w:tcPr>
            <w:tcW w:w="540" w:type="dxa"/>
            <w:vAlign w:val="center"/>
          </w:tcPr>
          <w:p w14:paraId="5787382D" w14:textId="77777777" w:rsidR="00BC3299" w:rsidRPr="0089449D" w:rsidRDefault="00BC3299" w:rsidP="0089449D">
            <w:pPr>
              <w:spacing w:after="0"/>
              <w:rPr>
                <w:sz w:val="20"/>
                <w:szCs w:val="20"/>
                <w:lang w:val="fr-LU"/>
              </w:rPr>
            </w:pPr>
            <w:proofErr w:type="gramStart"/>
            <w:r w:rsidRPr="0089449D">
              <w:rPr>
                <w:sz w:val="20"/>
                <w:szCs w:val="20"/>
                <w:lang w:val="fr-LU"/>
              </w:rPr>
              <w:t>1:</w:t>
            </w:r>
            <w:proofErr w:type="gramEnd"/>
            <w:r w:rsidRPr="0089449D">
              <w:rPr>
                <w:sz w:val="20"/>
                <w:szCs w:val="20"/>
                <w:lang w:val="fr-LU"/>
              </w:rPr>
              <w:t>1</w:t>
            </w:r>
          </w:p>
        </w:tc>
        <w:tc>
          <w:tcPr>
            <w:tcW w:w="1759" w:type="dxa"/>
            <w:vAlign w:val="center"/>
          </w:tcPr>
          <w:p w14:paraId="7982F368" w14:textId="77777777" w:rsidR="00BC3299" w:rsidRPr="0089449D" w:rsidRDefault="00BC3299" w:rsidP="0089449D">
            <w:pPr>
              <w:spacing w:after="0"/>
              <w:rPr>
                <w:i/>
                <w:sz w:val="20"/>
                <w:szCs w:val="20"/>
                <w:lang w:val="fr-LU"/>
              </w:rPr>
            </w:pPr>
            <w:proofErr w:type="spellStart"/>
            <w:r w:rsidRPr="0089449D">
              <w:rPr>
                <w:i/>
                <w:sz w:val="20"/>
                <w:szCs w:val="20"/>
                <w:lang w:val="fr-LU"/>
              </w:rPr>
              <w:t>LineCode</w:t>
            </w:r>
            <w:proofErr w:type="spellEnd"/>
          </w:p>
        </w:tc>
        <w:tc>
          <w:tcPr>
            <w:tcW w:w="5042" w:type="dxa"/>
            <w:vAlign w:val="center"/>
          </w:tcPr>
          <w:p w14:paraId="2FC0CD8D" w14:textId="77777777" w:rsidR="00BC3299" w:rsidRPr="00261DC6" w:rsidRDefault="00BC3299" w:rsidP="0089449D">
            <w:pPr>
              <w:spacing w:after="0"/>
              <w:rPr>
                <w:sz w:val="20"/>
                <w:szCs w:val="20"/>
                <w:highlight w:val="lightGray"/>
                <w:lang w:val="fr-FR"/>
              </w:rPr>
            </w:pPr>
            <w:r w:rsidRPr="00261DC6">
              <w:rPr>
                <w:sz w:val="20"/>
                <w:szCs w:val="20"/>
                <w:highlight w:val="lightGray"/>
                <w:lang w:val="fr-FR"/>
              </w:rPr>
              <w:t xml:space="preserve">Identifiant de la ligne (issu du </w:t>
            </w:r>
            <w:proofErr w:type="spellStart"/>
            <w:r w:rsidRPr="00261DC6">
              <w:rPr>
                <w:sz w:val="20"/>
                <w:szCs w:val="20"/>
                <w:highlight w:val="lightGray"/>
                <w:lang w:val="fr-FR"/>
              </w:rPr>
              <w:t>référentientiel</w:t>
            </w:r>
            <w:proofErr w:type="spellEnd"/>
            <w:r w:rsidRPr="00261DC6">
              <w:rPr>
                <w:sz w:val="20"/>
                <w:szCs w:val="20"/>
                <w:highlight w:val="lightGray"/>
                <w:lang w:val="fr-FR"/>
              </w:rPr>
              <w:t xml:space="preserve"> des lignes) </w:t>
            </w:r>
          </w:p>
        </w:tc>
      </w:tr>
      <w:tr w:rsidR="00BC3299" w:rsidRPr="00E32CB2" w14:paraId="376BAC13" w14:textId="77777777" w:rsidTr="0089449D">
        <w:trPr>
          <w:jc w:val="center"/>
        </w:trPr>
        <w:tc>
          <w:tcPr>
            <w:tcW w:w="1251" w:type="dxa"/>
            <w:vMerge/>
            <w:vAlign w:val="center"/>
          </w:tcPr>
          <w:p w14:paraId="46C5C521" w14:textId="77777777" w:rsidR="00BC3299" w:rsidRPr="0089449D" w:rsidRDefault="00BC3299" w:rsidP="0089449D">
            <w:pPr>
              <w:spacing w:after="0"/>
              <w:rPr>
                <w:sz w:val="20"/>
                <w:szCs w:val="20"/>
                <w:lang w:val="fr-FR"/>
              </w:rPr>
            </w:pPr>
          </w:p>
        </w:tc>
        <w:tc>
          <w:tcPr>
            <w:tcW w:w="1532" w:type="dxa"/>
            <w:vAlign w:val="center"/>
          </w:tcPr>
          <w:p w14:paraId="2C284CA5" w14:textId="77777777" w:rsidR="00BC3299" w:rsidRPr="0089449D" w:rsidRDefault="00BC3299" w:rsidP="0089449D">
            <w:pPr>
              <w:spacing w:after="0"/>
              <w:rPr>
                <w:b/>
                <w:i/>
                <w:sz w:val="20"/>
                <w:szCs w:val="20"/>
                <w:highlight w:val="lightGray"/>
                <w:shd w:val="clear" w:color="auto" w:fill="00FF00"/>
                <w:lang w:val="en-GB"/>
              </w:rPr>
            </w:pPr>
            <w:proofErr w:type="spellStart"/>
            <w:r w:rsidRPr="0089449D">
              <w:rPr>
                <w:b/>
                <w:i/>
                <w:sz w:val="20"/>
                <w:szCs w:val="20"/>
                <w:highlight w:val="lightGray"/>
                <w:shd w:val="clear" w:color="auto" w:fill="00FF00"/>
                <w:lang w:val="en-GB"/>
              </w:rPr>
              <w:t>LineName</w:t>
            </w:r>
            <w:proofErr w:type="spellEnd"/>
          </w:p>
        </w:tc>
        <w:tc>
          <w:tcPr>
            <w:tcW w:w="540" w:type="dxa"/>
            <w:vAlign w:val="center"/>
          </w:tcPr>
          <w:p w14:paraId="21111EA0" w14:textId="77777777" w:rsidR="00BC3299" w:rsidRPr="0089449D" w:rsidRDefault="00BC3299" w:rsidP="0089449D">
            <w:pPr>
              <w:spacing w:after="0"/>
              <w:rPr>
                <w:b/>
                <w:sz w:val="20"/>
                <w:szCs w:val="20"/>
              </w:rPr>
            </w:pPr>
            <w:proofErr w:type="gramStart"/>
            <w:r w:rsidRPr="0089449D">
              <w:rPr>
                <w:sz w:val="20"/>
                <w:szCs w:val="20"/>
                <w:lang w:val="fr-LU"/>
              </w:rPr>
              <w:t>1:</w:t>
            </w:r>
            <w:proofErr w:type="gramEnd"/>
            <w:r w:rsidRPr="0089449D">
              <w:rPr>
                <w:sz w:val="20"/>
                <w:szCs w:val="20"/>
                <w:lang w:val="fr-LU"/>
              </w:rPr>
              <w:t>1</w:t>
            </w:r>
          </w:p>
        </w:tc>
        <w:tc>
          <w:tcPr>
            <w:tcW w:w="1759" w:type="dxa"/>
            <w:vAlign w:val="center"/>
          </w:tcPr>
          <w:p w14:paraId="28D09AF2" w14:textId="77777777" w:rsidR="00BC3299" w:rsidRPr="0089449D" w:rsidRDefault="00BC3299" w:rsidP="0089449D">
            <w:pPr>
              <w:spacing w:after="0"/>
              <w:rPr>
                <w:i/>
                <w:sz w:val="20"/>
                <w:szCs w:val="20"/>
              </w:rPr>
            </w:pPr>
            <w:proofErr w:type="spellStart"/>
            <w:r w:rsidRPr="0089449D">
              <w:rPr>
                <w:i/>
                <w:sz w:val="20"/>
                <w:szCs w:val="20"/>
              </w:rPr>
              <w:t>NaturalLanguageStringStructure</w:t>
            </w:r>
            <w:proofErr w:type="spellEnd"/>
          </w:p>
        </w:tc>
        <w:tc>
          <w:tcPr>
            <w:tcW w:w="5042" w:type="dxa"/>
            <w:vAlign w:val="center"/>
          </w:tcPr>
          <w:p w14:paraId="65D4FFF1" w14:textId="77777777" w:rsidR="00BC3299" w:rsidRPr="00261DC6" w:rsidRDefault="00BC3299" w:rsidP="0089449D">
            <w:pPr>
              <w:spacing w:after="0"/>
              <w:rPr>
                <w:sz w:val="20"/>
                <w:szCs w:val="20"/>
                <w:highlight w:val="lightGray"/>
                <w:lang w:val="fr-FR"/>
              </w:rPr>
            </w:pPr>
            <w:r w:rsidRPr="00261DC6">
              <w:rPr>
                <w:sz w:val="20"/>
                <w:szCs w:val="20"/>
                <w:highlight w:val="lightGray"/>
                <w:lang w:val="fr-FR"/>
              </w:rPr>
              <w:t xml:space="preserve">Nom de la ligne (issu du </w:t>
            </w:r>
            <w:proofErr w:type="spellStart"/>
            <w:r w:rsidRPr="00261DC6">
              <w:rPr>
                <w:sz w:val="20"/>
                <w:szCs w:val="20"/>
                <w:highlight w:val="lightGray"/>
                <w:lang w:val="fr-FR"/>
              </w:rPr>
              <w:t>référentientiel</w:t>
            </w:r>
            <w:proofErr w:type="spellEnd"/>
            <w:r w:rsidRPr="00261DC6">
              <w:rPr>
                <w:sz w:val="20"/>
                <w:szCs w:val="20"/>
                <w:highlight w:val="lightGray"/>
                <w:lang w:val="fr-FR"/>
              </w:rPr>
              <w:t xml:space="preserve"> des lignes) </w:t>
            </w:r>
          </w:p>
        </w:tc>
      </w:tr>
      <w:tr w:rsidR="00BC3299" w:rsidRPr="00E32CB2" w14:paraId="5FDE6055" w14:textId="77777777" w:rsidTr="0089449D">
        <w:trPr>
          <w:jc w:val="center"/>
        </w:trPr>
        <w:tc>
          <w:tcPr>
            <w:tcW w:w="1251" w:type="dxa"/>
            <w:vMerge/>
            <w:vAlign w:val="center"/>
          </w:tcPr>
          <w:p w14:paraId="38B5217B" w14:textId="77777777" w:rsidR="00BC3299" w:rsidRPr="0089449D" w:rsidRDefault="00BC3299" w:rsidP="0089449D">
            <w:pPr>
              <w:spacing w:after="0"/>
              <w:rPr>
                <w:sz w:val="20"/>
                <w:szCs w:val="20"/>
                <w:lang w:val="fr-FR"/>
              </w:rPr>
            </w:pPr>
          </w:p>
        </w:tc>
        <w:tc>
          <w:tcPr>
            <w:tcW w:w="1532" w:type="dxa"/>
            <w:vAlign w:val="center"/>
          </w:tcPr>
          <w:p w14:paraId="17D23797" w14:textId="77777777" w:rsidR="00BC3299" w:rsidRPr="0089449D" w:rsidRDefault="00BC3299" w:rsidP="0089449D">
            <w:pPr>
              <w:spacing w:after="0"/>
              <w:rPr>
                <w:b/>
                <w:i/>
                <w:sz w:val="20"/>
                <w:szCs w:val="20"/>
                <w:highlight w:val="lightGray"/>
                <w:shd w:val="clear" w:color="auto" w:fill="00FF00"/>
              </w:rPr>
            </w:pPr>
            <w:r w:rsidRPr="0089449D">
              <w:rPr>
                <w:b/>
                <w:i/>
                <w:sz w:val="20"/>
                <w:szCs w:val="20"/>
                <w:highlight w:val="lightGray"/>
                <w:shd w:val="clear" w:color="auto" w:fill="00FF00"/>
                <w:lang w:val="en-GB"/>
              </w:rPr>
              <w:t>Monitored</w:t>
            </w:r>
          </w:p>
        </w:tc>
        <w:tc>
          <w:tcPr>
            <w:tcW w:w="540" w:type="dxa"/>
            <w:vAlign w:val="center"/>
          </w:tcPr>
          <w:p w14:paraId="76AB4F67" w14:textId="77777777" w:rsidR="00BC3299" w:rsidRPr="0089449D" w:rsidRDefault="00BC3299" w:rsidP="0089449D">
            <w:pPr>
              <w:spacing w:after="0"/>
              <w:rPr>
                <w:b/>
                <w:sz w:val="20"/>
                <w:szCs w:val="20"/>
                <w:shd w:val="clear" w:color="auto" w:fill="00FF00"/>
                <w:lang w:val="fr-LU"/>
              </w:rPr>
            </w:pPr>
            <w:r w:rsidRPr="0089449D">
              <w:rPr>
                <w:sz w:val="20"/>
                <w:szCs w:val="20"/>
                <w:lang w:val="en-GB"/>
              </w:rPr>
              <w:t>0:1</w:t>
            </w:r>
          </w:p>
        </w:tc>
        <w:tc>
          <w:tcPr>
            <w:tcW w:w="1759" w:type="dxa"/>
            <w:vAlign w:val="center"/>
          </w:tcPr>
          <w:p w14:paraId="2512216C" w14:textId="77777777" w:rsidR="00BC3299" w:rsidRPr="0089449D" w:rsidRDefault="00BC3299" w:rsidP="0089449D">
            <w:pPr>
              <w:spacing w:after="0"/>
              <w:rPr>
                <w:i/>
                <w:sz w:val="20"/>
                <w:szCs w:val="20"/>
              </w:rPr>
            </w:pPr>
            <w:proofErr w:type="spellStart"/>
            <w:proofErr w:type="gramStart"/>
            <w:r w:rsidRPr="0089449D">
              <w:rPr>
                <w:i/>
                <w:sz w:val="20"/>
                <w:szCs w:val="20"/>
                <w:lang w:val="en-GB"/>
              </w:rPr>
              <w:t>xsd:boolean</w:t>
            </w:r>
            <w:proofErr w:type="spellEnd"/>
            <w:proofErr w:type="gramEnd"/>
          </w:p>
        </w:tc>
        <w:tc>
          <w:tcPr>
            <w:tcW w:w="5042" w:type="dxa"/>
            <w:vAlign w:val="center"/>
          </w:tcPr>
          <w:p w14:paraId="43990194" w14:textId="77777777" w:rsidR="00BC3299" w:rsidRPr="00261DC6" w:rsidRDefault="00BC3299" w:rsidP="0089449D">
            <w:pPr>
              <w:spacing w:after="0"/>
              <w:jc w:val="both"/>
              <w:rPr>
                <w:b/>
                <w:i/>
                <w:sz w:val="20"/>
                <w:szCs w:val="20"/>
                <w:highlight w:val="lightGray"/>
                <w:lang w:val="fr-FR"/>
              </w:rPr>
            </w:pPr>
            <w:proofErr w:type="gramStart"/>
            <w:r w:rsidRPr="00261DC6">
              <w:rPr>
                <w:sz w:val="20"/>
                <w:szCs w:val="20"/>
                <w:highlight w:val="lightGray"/>
                <w:lang w:val="fr-FR"/>
              </w:rPr>
              <w:t>le</w:t>
            </w:r>
            <w:proofErr w:type="gramEnd"/>
            <w:r w:rsidRPr="00261DC6">
              <w:rPr>
                <w:sz w:val="20"/>
                <w:szCs w:val="20"/>
                <w:highlight w:val="lightGray"/>
                <w:lang w:val="fr-FR"/>
              </w:rPr>
              <w:t xml:space="preserve"> champ obligatoire « </w:t>
            </w:r>
            <w:proofErr w:type="spellStart"/>
            <w:r w:rsidRPr="00261DC6">
              <w:rPr>
                <w:sz w:val="20"/>
                <w:szCs w:val="20"/>
                <w:highlight w:val="lightGray"/>
                <w:lang w:val="fr-FR"/>
              </w:rPr>
              <w:t>Monitored</w:t>
            </w:r>
            <w:proofErr w:type="spellEnd"/>
            <w:r w:rsidRPr="00261DC6">
              <w:rPr>
                <w:sz w:val="20"/>
                <w:szCs w:val="20"/>
                <w:highlight w:val="lightGray"/>
                <w:lang w:val="fr-FR"/>
              </w:rPr>
              <w:t xml:space="preserve"> » sera toujours égal à « </w:t>
            </w:r>
            <w:proofErr w:type="spellStart"/>
            <w:r w:rsidRPr="00261DC6">
              <w:rPr>
                <w:sz w:val="20"/>
                <w:szCs w:val="20"/>
                <w:highlight w:val="lightGray"/>
                <w:lang w:val="fr-FR"/>
              </w:rPr>
              <w:t>true</w:t>
            </w:r>
            <w:proofErr w:type="spellEnd"/>
            <w:r w:rsidRPr="00261DC6">
              <w:rPr>
                <w:sz w:val="20"/>
                <w:szCs w:val="20"/>
                <w:highlight w:val="lightGray"/>
                <w:lang w:val="fr-FR"/>
              </w:rPr>
              <w:t xml:space="preserve"> » indiquant ainsi que l’on dispose bien d’information temps réel à ce point (inutile de traiter les arrêts et lignes pour lesquels on n’a pas d'information temps réel)</w:t>
            </w:r>
          </w:p>
        </w:tc>
      </w:tr>
      <w:tr w:rsidR="00BC3299" w:rsidRPr="00E32CB2" w14:paraId="1B310295" w14:textId="77777777" w:rsidTr="0089449D">
        <w:trPr>
          <w:jc w:val="center"/>
        </w:trPr>
        <w:tc>
          <w:tcPr>
            <w:tcW w:w="1251" w:type="dxa"/>
            <w:vMerge/>
            <w:vAlign w:val="center"/>
          </w:tcPr>
          <w:p w14:paraId="71228759" w14:textId="77777777" w:rsidR="00BC3299" w:rsidRPr="0089449D" w:rsidRDefault="00BC3299" w:rsidP="0089449D">
            <w:pPr>
              <w:spacing w:after="0"/>
              <w:rPr>
                <w:sz w:val="20"/>
                <w:szCs w:val="20"/>
                <w:lang w:val="fr-FR"/>
              </w:rPr>
            </w:pPr>
          </w:p>
        </w:tc>
        <w:tc>
          <w:tcPr>
            <w:tcW w:w="1532" w:type="dxa"/>
            <w:vAlign w:val="center"/>
          </w:tcPr>
          <w:p w14:paraId="54AF65CE" w14:textId="77777777" w:rsidR="00BC3299" w:rsidRPr="0089449D" w:rsidRDefault="00BC3299" w:rsidP="0089449D">
            <w:pPr>
              <w:spacing w:after="0"/>
              <w:rPr>
                <w:b/>
                <w:i/>
                <w:sz w:val="20"/>
                <w:szCs w:val="20"/>
                <w:highlight w:val="lightGray"/>
                <w:shd w:val="clear" w:color="auto" w:fill="00FF00"/>
              </w:rPr>
            </w:pPr>
            <w:r w:rsidRPr="0089449D">
              <w:rPr>
                <w:b/>
                <w:i/>
                <w:sz w:val="20"/>
                <w:szCs w:val="20"/>
                <w:highlight w:val="lightGray"/>
                <w:shd w:val="clear" w:color="auto" w:fill="00FF00"/>
              </w:rPr>
              <w:t>Destinations</w:t>
            </w:r>
          </w:p>
        </w:tc>
        <w:tc>
          <w:tcPr>
            <w:tcW w:w="540" w:type="dxa"/>
            <w:vAlign w:val="center"/>
          </w:tcPr>
          <w:p w14:paraId="67E16F11" w14:textId="77777777" w:rsidR="00BC3299" w:rsidRPr="0089449D" w:rsidRDefault="00BC3299" w:rsidP="0089449D">
            <w:pPr>
              <w:spacing w:after="0"/>
              <w:rPr>
                <w:sz w:val="20"/>
                <w:szCs w:val="20"/>
              </w:rPr>
            </w:pPr>
            <w:proofErr w:type="gramStart"/>
            <w:r w:rsidRPr="0089449D">
              <w:rPr>
                <w:sz w:val="20"/>
                <w:szCs w:val="20"/>
              </w:rPr>
              <w:t>0:*</w:t>
            </w:r>
            <w:proofErr w:type="gramEnd"/>
          </w:p>
        </w:tc>
        <w:tc>
          <w:tcPr>
            <w:tcW w:w="1759" w:type="dxa"/>
            <w:vAlign w:val="center"/>
          </w:tcPr>
          <w:p w14:paraId="4E6EDA35" w14:textId="77777777" w:rsidR="00BC3299" w:rsidRPr="0089449D" w:rsidRDefault="00BC3299" w:rsidP="0089449D">
            <w:pPr>
              <w:spacing w:after="0"/>
              <w:rPr>
                <w:i/>
                <w:sz w:val="20"/>
                <w:szCs w:val="20"/>
              </w:rPr>
            </w:pPr>
            <w:proofErr w:type="spellStart"/>
            <w:r w:rsidRPr="0089449D">
              <w:rPr>
                <w:i/>
                <w:sz w:val="20"/>
                <w:szCs w:val="20"/>
              </w:rPr>
              <w:t>AnnotatedDestinationStructure</w:t>
            </w:r>
            <w:proofErr w:type="spellEnd"/>
          </w:p>
        </w:tc>
        <w:tc>
          <w:tcPr>
            <w:tcW w:w="5042" w:type="dxa"/>
            <w:vAlign w:val="center"/>
          </w:tcPr>
          <w:p w14:paraId="0DB606D6" w14:textId="77777777" w:rsidR="00BC3299" w:rsidRPr="00261DC6" w:rsidRDefault="00BC3299" w:rsidP="0089449D">
            <w:pPr>
              <w:spacing w:after="0"/>
              <w:jc w:val="both"/>
              <w:rPr>
                <w:sz w:val="20"/>
                <w:szCs w:val="20"/>
                <w:highlight w:val="lightGray"/>
                <w:lang w:val="fr-FR"/>
              </w:rPr>
            </w:pPr>
            <w:r w:rsidRPr="00261DC6">
              <w:rPr>
                <w:sz w:val="20"/>
                <w:szCs w:val="20"/>
                <w:highlight w:val="lightGray"/>
                <w:lang w:val="fr-FR"/>
              </w:rPr>
              <w:t>Le champ facultatif « Destinations » reste facultatif et permettra d’indiquer, en plus des extrémités de la ligne, si elle est composée de plus de deux itinéraires (aller et retour)</w:t>
            </w:r>
          </w:p>
        </w:tc>
      </w:tr>
      <w:tr w:rsidR="00BC3299" w14:paraId="24EE2861" w14:textId="77777777" w:rsidTr="0089449D">
        <w:trPr>
          <w:jc w:val="center"/>
        </w:trPr>
        <w:tc>
          <w:tcPr>
            <w:tcW w:w="1251" w:type="dxa"/>
            <w:vMerge/>
            <w:vAlign w:val="center"/>
          </w:tcPr>
          <w:p w14:paraId="423CC281" w14:textId="77777777" w:rsidR="00BC3299" w:rsidRPr="0089449D" w:rsidRDefault="00BC3299" w:rsidP="0089449D">
            <w:pPr>
              <w:spacing w:after="0"/>
              <w:rPr>
                <w:sz w:val="20"/>
                <w:szCs w:val="20"/>
                <w:lang w:val="fr-FR"/>
              </w:rPr>
            </w:pPr>
          </w:p>
        </w:tc>
        <w:tc>
          <w:tcPr>
            <w:tcW w:w="1532" w:type="dxa"/>
            <w:vAlign w:val="center"/>
          </w:tcPr>
          <w:p w14:paraId="2FFEA76E" w14:textId="77777777" w:rsidR="00BC3299" w:rsidRPr="0089449D" w:rsidRDefault="00BC3299" w:rsidP="0089449D">
            <w:pPr>
              <w:spacing w:after="0"/>
              <w:rPr>
                <w:b/>
                <w:i/>
                <w:vanish/>
                <w:sz w:val="20"/>
                <w:szCs w:val="20"/>
                <w:highlight w:val="cyan"/>
                <w:lang w:val="fr-LU"/>
              </w:rPr>
            </w:pPr>
            <w:r w:rsidRPr="0089449D">
              <w:rPr>
                <w:b/>
                <w:i/>
                <w:vanish/>
                <w:sz w:val="20"/>
                <w:szCs w:val="20"/>
                <w:highlight w:val="cyan"/>
                <w:lang w:val="fr-LU"/>
              </w:rPr>
              <w:t>Directions</w:t>
            </w:r>
          </w:p>
        </w:tc>
        <w:tc>
          <w:tcPr>
            <w:tcW w:w="540" w:type="dxa"/>
            <w:vAlign w:val="center"/>
          </w:tcPr>
          <w:p w14:paraId="5769F543" w14:textId="77777777" w:rsidR="00BC3299" w:rsidRPr="0089449D" w:rsidRDefault="00BC3299" w:rsidP="0089449D">
            <w:pPr>
              <w:spacing w:after="0"/>
              <w:rPr>
                <w:vanish/>
                <w:sz w:val="20"/>
                <w:szCs w:val="20"/>
                <w:highlight w:val="cyan"/>
              </w:rPr>
            </w:pPr>
            <w:proofErr w:type="gramStart"/>
            <w:r w:rsidRPr="0089449D">
              <w:rPr>
                <w:vanish/>
                <w:sz w:val="20"/>
                <w:szCs w:val="20"/>
                <w:highlight w:val="cyan"/>
              </w:rPr>
              <w:t>0:*</w:t>
            </w:r>
            <w:proofErr w:type="gramEnd"/>
          </w:p>
        </w:tc>
        <w:tc>
          <w:tcPr>
            <w:tcW w:w="1759" w:type="dxa"/>
            <w:vAlign w:val="center"/>
          </w:tcPr>
          <w:p w14:paraId="16F2DE10" w14:textId="77777777" w:rsidR="00BC3299" w:rsidRPr="0089449D" w:rsidRDefault="00BC3299" w:rsidP="0089449D">
            <w:pPr>
              <w:spacing w:after="0"/>
              <w:rPr>
                <w:i/>
                <w:vanish/>
                <w:sz w:val="20"/>
                <w:szCs w:val="20"/>
                <w:highlight w:val="cyan"/>
              </w:rPr>
            </w:pPr>
            <w:proofErr w:type="spellStart"/>
            <w:r w:rsidRPr="0089449D">
              <w:rPr>
                <w:i/>
                <w:vanish/>
                <w:sz w:val="20"/>
                <w:szCs w:val="20"/>
                <w:highlight w:val="cyan"/>
              </w:rPr>
              <w:t>RouteDirectionStructure</w:t>
            </w:r>
            <w:proofErr w:type="spellEnd"/>
          </w:p>
        </w:tc>
        <w:tc>
          <w:tcPr>
            <w:tcW w:w="5042" w:type="dxa"/>
            <w:vAlign w:val="center"/>
          </w:tcPr>
          <w:p w14:paraId="7E3DD3AA" w14:textId="77777777" w:rsidR="00BC3299" w:rsidRPr="0089449D" w:rsidRDefault="00BC3299" w:rsidP="0089449D">
            <w:pPr>
              <w:spacing w:after="0"/>
              <w:jc w:val="both"/>
              <w:rPr>
                <w:vanish/>
                <w:sz w:val="20"/>
                <w:szCs w:val="20"/>
                <w:highlight w:val="cyan"/>
              </w:rPr>
            </w:pPr>
            <w:r w:rsidRPr="0089449D">
              <w:rPr>
                <w:vanish/>
                <w:sz w:val="20"/>
                <w:szCs w:val="20"/>
                <w:highlight w:val="cyan"/>
              </w:rPr>
              <w:t>DIRECTIONs and Stops for the LINE. 'normal'</w:t>
            </w:r>
          </w:p>
        </w:tc>
      </w:tr>
      <w:tr w:rsidR="00BC3299" w:rsidRPr="005166BA" w14:paraId="137CF560" w14:textId="77777777" w:rsidTr="0089449D">
        <w:trPr>
          <w:jc w:val="center"/>
        </w:trPr>
        <w:tc>
          <w:tcPr>
            <w:tcW w:w="1251" w:type="dxa"/>
            <w:vMerge/>
            <w:vAlign w:val="center"/>
          </w:tcPr>
          <w:p w14:paraId="5F8FE262" w14:textId="77777777" w:rsidR="00BC3299" w:rsidRPr="0089449D" w:rsidRDefault="00BC3299" w:rsidP="0089449D">
            <w:pPr>
              <w:spacing w:after="0"/>
              <w:rPr>
                <w:sz w:val="20"/>
                <w:szCs w:val="20"/>
                <w:lang w:val="en-GB"/>
              </w:rPr>
            </w:pPr>
          </w:p>
        </w:tc>
        <w:tc>
          <w:tcPr>
            <w:tcW w:w="1532" w:type="dxa"/>
            <w:vAlign w:val="center"/>
          </w:tcPr>
          <w:p w14:paraId="2DECBEF1" w14:textId="77777777" w:rsidR="00BC3299" w:rsidRPr="0089449D" w:rsidRDefault="00BC3299" w:rsidP="0089449D">
            <w:pPr>
              <w:spacing w:after="0"/>
              <w:rPr>
                <w:b/>
                <w:i/>
                <w:vanish/>
                <w:sz w:val="20"/>
                <w:szCs w:val="20"/>
                <w:highlight w:val="cyan"/>
                <w:lang w:val="fr-LU"/>
              </w:rPr>
            </w:pPr>
            <w:r w:rsidRPr="0089449D">
              <w:rPr>
                <w:b/>
                <w:i/>
                <w:vanish/>
                <w:sz w:val="20"/>
                <w:szCs w:val="20"/>
                <w:highlight w:val="cyan"/>
                <w:lang w:val="fr-LU"/>
              </w:rPr>
              <w:t>Extensions</w:t>
            </w:r>
          </w:p>
        </w:tc>
        <w:tc>
          <w:tcPr>
            <w:tcW w:w="540" w:type="dxa"/>
            <w:vAlign w:val="center"/>
          </w:tcPr>
          <w:p w14:paraId="6E65E842" w14:textId="77777777" w:rsidR="00BC3299" w:rsidRPr="0089449D" w:rsidRDefault="00BC3299" w:rsidP="0089449D">
            <w:pPr>
              <w:spacing w:after="0"/>
              <w:rPr>
                <w:vanish/>
                <w:sz w:val="20"/>
                <w:szCs w:val="20"/>
                <w:highlight w:val="cyan"/>
              </w:rPr>
            </w:pPr>
            <w:r w:rsidRPr="0089449D">
              <w:rPr>
                <w:vanish/>
                <w:sz w:val="20"/>
                <w:szCs w:val="20"/>
                <w:highlight w:val="cyan"/>
                <w:lang w:val="en-GB"/>
              </w:rPr>
              <w:t>0:1</w:t>
            </w:r>
          </w:p>
        </w:tc>
        <w:tc>
          <w:tcPr>
            <w:tcW w:w="1759" w:type="dxa"/>
            <w:vAlign w:val="center"/>
          </w:tcPr>
          <w:p w14:paraId="568C1B78" w14:textId="77777777" w:rsidR="00BC3299" w:rsidRPr="0089449D" w:rsidRDefault="00BC3299" w:rsidP="0089449D">
            <w:pPr>
              <w:pStyle w:val="Listecontinue3"/>
              <w:numPr>
                <w:ilvl w:val="0"/>
                <w:numId w:val="0"/>
              </w:numPr>
              <w:rPr>
                <w:i/>
                <w:vanish/>
                <w:sz w:val="20"/>
                <w:szCs w:val="20"/>
                <w:highlight w:val="cyan"/>
              </w:rPr>
            </w:pPr>
            <w:r w:rsidRPr="0089449D">
              <w:rPr>
                <w:i/>
                <w:vanish/>
                <w:sz w:val="20"/>
                <w:szCs w:val="20"/>
                <w:highlight w:val="cyan"/>
              </w:rPr>
              <w:t>any</w:t>
            </w:r>
          </w:p>
        </w:tc>
        <w:tc>
          <w:tcPr>
            <w:tcW w:w="5042" w:type="dxa"/>
            <w:vAlign w:val="center"/>
          </w:tcPr>
          <w:p w14:paraId="5806AF39" w14:textId="77777777" w:rsidR="00BC3299" w:rsidRPr="0089449D" w:rsidRDefault="00BC3299" w:rsidP="0089449D">
            <w:pPr>
              <w:spacing w:after="0"/>
              <w:jc w:val="both"/>
              <w:rPr>
                <w:vanish/>
                <w:sz w:val="20"/>
                <w:szCs w:val="20"/>
                <w:highlight w:val="cyan"/>
                <w:shd w:val="clear" w:color="auto" w:fill="00FF00"/>
              </w:rPr>
            </w:pPr>
            <w:r w:rsidRPr="0089449D">
              <w:rPr>
                <w:vanish/>
                <w:sz w:val="20"/>
                <w:szCs w:val="20"/>
                <w:highlight w:val="cyan"/>
              </w:rPr>
              <w:t>Extensions to schema. (Wrapper tag used to avoid problems with handling of optional 'any' by some validators).</w:t>
            </w:r>
          </w:p>
        </w:tc>
      </w:tr>
    </w:tbl>
    <w:p w14:paraId="3BDE2B48" w14:textId="77777777" w:rsidR="002355BD" w:rsidRDefault="002355BD" w:rsidP="00922ED9">
      <w:pPr>
        <w:pStyle w:val="Titre3"/>
        <w:rPr>
          <w:highlight w:val="lightGray"/>
          <w:shd w:val="clear" w:color="auto" w:fill="00FF00"/>
          <w:lang w:val="fr-FR"/>
        </w:rPr>
      </w:pPr>
      <w:bookmarkStart w:id="228" w:name="_Toc444249725"/>
      <w:r w:rsidRPr="00BD623C">
        <w:rPr>
          <w:highlight w:val="lightGray"/>
          <w:shd w:val="clear" w:color="auto" w:fill="00FF00"/>
          <w:lang w:val="fr-FR"/>
        </w:rPr>
        <w:t xml:space="preserve">Discovery </w:t>
      </w:r>
      <w:proofErr w:type="spellStart"/>
      <w:r w:rsidRPr="00BD623C">
        <w:rPr>
          <w:highlight w:val="lightGray"/>
          <w:shd w:val="clear" w:color="auto" w:fill="00FF00"/>
          <w:lang w:val="fr-FR"/>
        </w:rPr>
        <w:t>InfoChannel</w:t>
      </w:r>
      <w:proofErr w:type="spellEnd"/>
      <w:r w:rsidRPr="00BD623C">
        <w:rPr>
          <w:highlight w:val="lightGray"/>
          <w:shd w:val="clear" w:color="auto" w:fill="00FF00"/>
          <w:lang w:val="fr-FR"/>
        </w:rPr>
        <w:t xml:space="preserve"> &amp; Facility</w:t>
      </w:r>
    </w:p>
    <w:p w14:paraId="552F46F7" w14:textId="77777777" w:rsidR="002355BD" w:rsidRPr="009617DB" w:rsidRDefault="002355BD" w:rsidP="00922ED9">
      <w:pPr>
        <w:pStyle w:val="Titre4"/>
        <w:rPr>
          <w:highlight w:val="lightGray"/>
        </w:rPr>
      </w:pPr>
      <w:bookmarkStart w:id="229" w:name="_Toc444249731"/>
      <w:proofErr w:type="spellStart"/>
      <w:r w:rsidRPr="009617DB">
        <w:rPr>
          <w:highlight w:val="lightGray"/>
        </w:rPr>
        <w:t>Requêtes</w:t>
      </w:r>
      <w:bookmarkEnd w:id="229"/>
      <w:proofErr w:type="spellEnd"/>
    </w:p>
    <w:p w14:paraId="11C25B75" w14:textId="19A4DB24" w:rsidR="002355BD" w:rsidRPr="009617DB" w:rsidRDefault="002355BD" w:rsidP="00322776">
      <w:pPr>
        <w:jc w:val="both"/>
        <w:rPr>
          <w:highlight w:val="lightGray"/>
          <w:shd w:val="clear" w:color="auto" w:fill="00FF00"/>
          <w:lang w:val="fr-FR"/>
        </w:rPr>
      </w:pPr>
      <w:r w:rsidRPr="009617DB">
        <w:rPr>
          <w:highlight w:val="lightGray"/>
          <w:shd w:val="clear" w:color="auto" w:fill="00FF00"/>
          <w:lang w:val="fr-FR"/>
        </w:rPr>
        <w:t xml:space="preserve">Les requêtes ont toutes la même forme (l'exemple de la </w:t>
      </w:r>
      <w:proofErr w:type="spellStart"/>
      <w:r w:rsidRPr="009617DB">
        <w:rPr>
          <w:i/>
          <w:highlight w:val="lightGray"/>
          <w:shd w:val="clear" w:color="auto" w:fill="00FF00"/>
          <w:lang w:val="fr-FR"/>
        </w:rPr>
        <w:t>StopPointsRequest</w:t>
      </w:r>
      <w:proofErr w:type="spellEnd"/>
      <w:r w:rsidRPr="009617DB">
        <w:rPr>
          <w:highlight w:val="lightGray"/>
          <w:shd w:val="clear" w:color="auto" w:fill="00FF00"/>
          <w:lang w:val="fr-FR"/>
        </w:rPr>
        <w:t xml:space="preserve"> est fourni ci-dessous).</w:t>
      </w:r>
    </w:p>
    <w:p w14:paraId="683B564B" w14:textId="77777777" w:rsidR="002355BD" w:rsidRPr="009617DB" w:rsidRDefault="002355BD" w:rsidP="00322776">
      <w:pPr>
        <w:jc w:val="both"/>
        <w:rPr>
          <w:highlight w:val="lightGray"/>
          <w:shd w:val="clear" w:color="auto" w:fill="00FF00"/>
          <w:lang w:val="fr-FR"/>
        </w:rPr>
      </w:pPr>
      <w:r w:rsidRPr="009617DB">
        <w:rPr>
          <w:highlight w:val="lightGray"/>
          <w:shd w:val="clear" w:color="auto" w:fill="00FF00"/>
          <w:lang w:val="fr-FR"/>
        </w:rPr>
        <w:t>Dans le cadre du profil France :</w:t>
      </w:r>
    </w:p>
    <w:p w14:paraId="476A5D54" w14:textId="77777777" w:rsidR="002355BD" w:rsidRPr="009617DB" w:rsidRDefault="002355BD" w:rsidP="001C78C1">
      <w:pPr>
        <w:pStyle w:val="Puce1"/>
        <w:rPr>
          <w:highlight w:val="lightGray"/>
          <w:shd w:val="clear" w:color="auto" w:fill="00FF00"/>
        </w:rPr>
      </w:pPr>
      <w:r w:rsidRPr="009617DB">
        <w:rPr>
          <w:highlight w:val="lightGray"/>
          <w:shd w:val="clear" w:color="auto" w:fill="00FF00"/>
        </w:rPr>
        <w:t>Le champ facultatif</w:t>
      </w:r>
      <w:proofErr w:type="gramStart"/>
      <w:r w:rsidRPr="009617DB">
        <w:rPr>
          <w:highlight w:val="lightGray"/>
          <w:shd w:val="clear" w:color="auto" w:fill="00FF00"/>
        </w:rPr>
        <w:t xml:space="preserve"> «</w:t>
      </w:r>
      <w:proofErr w:type="spellStart"/>
      <w:r w:rsidRPr="009617DB">
        <w:rPr>
          <w:b/>
          <w:highlight w:val="lightGray"/>
          <w:shd w:val="clear" w:color="auto" w:fill="00FF00"/>
        </w:rPr>
        <w:t>address</w:t>
      </w:r>
      <w:proofErr w:type="spellEnd"/>
      <w:proofErr w:type="gramEnd"/>
      <w:r w:rsidRPr="009617DB">
        <w:rPr>
          <w:highlight w:val="lightGray"/>
          <w:shd w:val="clear" w:color="auto" w:fill="00FF00"/>
        </w:rPr>
        <w:t xml:space="preserve">» ne sera jamais présent </w:t>
      </w:r>
    </w:p>
    <w:p w14:paraId="568B3070" w14:textId="77777777" w:rsidR="002355BD" w:rsidRPr="009617DB" w:rsidRDefault="002355BD" w:rsidP="001E787B">
      <w:pPr>
        <w:pStyle w:val="Puce1"/>
        <w:rPr>
          <w:highlight w:val="lightGray"/>
          <w:shd w:val="clear" w:color="auto" w:fill="00FF00"/>
        </w:rPr>
      </w:pPr>
      <w:r w:rsidRPr="009617DB">
        <w:rPr>
          <w:highlight w:val="lightGray"/>
          <w:shd w:val="clear" w:color="auto" w:fill="00FF00"/>
        </w:rPr>
        <w:lastRenderedPageBreak/>
        <w:t>Le champ facultatif</w:t>
      </w:r>
      <w:proofErr w:type="gramStart"/>
      <w:r w:rsidRPr="009617DB">
        <w:rPr>
          <w:highlight w:val="lightGray"/>
          <w:shd w:val="clear" w:color="auto" w:fill="00FF00"/>
        </w:rPr>
        <w:t xml:space="preserve"> «</w:t>
      </w:r>
      <w:proofErr w:type="spellStart"/>
      <w:r w:rsidRPr="009617DB">
        <w:rPr>
          <w:b/>
          <w:highlight w:val="lightGray"/>
          <w:shd w:val="clear" w:color="auto" w:fill="00FF00"/>
        </w:rPr>
        <w:t>MessageIdentifier</w:t>
      </w:r>
      <w:proofErr w:type="spellEnd"/>
      <w:proofErr w:type="gramEnd"/>
      <w:r w:rsidRPr="009617DB">
        <w:rPr>
          <w:highlight w:val="lightGray"/>
          <w:shd w:val="clear" w:color="auto" w:fill="00FF00"/>
        </w:rPr>
        <w:t>» sera toujours présent et instancié (utilisé en particulier pour la gestion des cas d'erreur).</w:t>
      </w:r>
    </w:p>
    <w:p w14:paraId="34CE191F" w14:textId="399B83E8" w:rsidR="002355BD" w:rsidRPr="009617DB" w:rsidRDefault="002355BD" w:rsidP="00322776">
      <w:pPr>
        <w:jc w:val="both"/>
        <w:rPr>
          <w:shd w:val="clear" w:color="auto" w:fill="00FF00"/>
          <w:lang w:val="fr-FR"/>
        </w:rPr>
      </w:pPr>
      <w:proofErr w:type="gramStart"/>
      <w:r w:rsidRPr="009617DB">
        <w:rPr>
          <w:highlight w:val="lightGray"/>
          <w:u w:val="single"/>
          <w:shd w:val="clear" w:color="auto" w:fill="00FF00"/>
          <w:lang w:val="fr-FR"/>
        </w:rPr>
        <w:t>Note</w:t>
      </w:r>
      <w:r w:rsidRPr="009617DB">
        <w:rPr>
          <w:highlight w:val="lightGray"/>
          <w:shd w:val="clear" w:color="auto" w:fill="00FF00"/>
          <w:lang w:val="fr-FR"/>
        </w:rPr>
        <w:t>:</w:t>
      </w:r>
      <w:proofErr w:type="gramEnd"/>
      <w:r w:rsidRPr="009617DB">
        <w:rPr>
          <w:highlight w:val="lightGray"/>
          <w:shd w:val="clear" w:color="auto" w:fill="00FF00"/>
          <w:lang w:val="fr-FR"/>
        </w:rPr>
        <w:t xml:space="preserve"> l'attribut « version » référence la version de SIRI utilisée (afin de permettre une gestion « sereine » des futures versions, voir </w:t>
      </w:r>
      <w:r w:rsidR="00261DC6">
        <w:rPr>
          <w:highlight w:val="lightGray"/>
          <w:shd w:val="clear" w:color="auto" w:fill="00FF00"/>
        </w:rPr>
        <w:fldChar w:fldCharType="begin"/>
      </w:r>
      <w:r w:rsidR="00261DC6">
        <w:rPr>
          <w:highlight w:val="lightGray"/>
          <w:shd w:val="clear" w:color="auto" w:fill="00FF00"/>
          <w:lang w:val="fr-FR"/>
        </w:rPr>
        <w:instrText xml:space="preserve"> REF _Ref12549918 \r \h </w:instrText>
      </w:r>
      <w:r w:rsidR="00261DC6">
        <w:rPr>
          <w:highlight w:val="lightGray"/>
          <w:shd w:val="clear" w:color="auto" w:fill="00FF00"/>
        </w:rPr>
      </w:r>
      <w:r w:rsidR="00261DC6">
        <w:rPr>
          <w:highlight w:val="lightGray"/>
          <w:shd w:val="clear" w:color="auto" w:fill="00FF00"/>
        </w:rPr>
        <w:fldChar w:fldCharType="separate"/>
      </w:r>
      <w:r w:rsidR="00FA58F8">
        <w:rPr>
          <w:highlight w:val="lightGray"/>
          <w:shd w:val="clear" w:color="auto" w:fill="00FF00"/>
          <w:lang w:val="fr-FR"/>
        </w:rPr>
        <w:t>5.7</w:t>
      </w:r>
      <w:r w:rsidR="00261DC6">
        <w:rPr>
          <w:highlight w:val="lightGray"/>
          <w:shd w:val="clear" w:color="auto" w:fill="00FF00"/>
        </w:rPr>
        <w:fldChar w:fldCharType="end"/>
      </w:r>
      <w:r w:rsidRPr="009617DB">
        <w:rPr>
          <w:highlight w:val="lightGray"/>
          <w:shd w:val="clear" w:color="auto" w:fill="00FF00"/>
          <w:lang w:val="fr-FR"/>
        </w:rPr>
        <w:t>).</w:t>
      </w:r>
    </w:p>
    <w:p w14:paraId="61A68B55" w14:textId="5521323E" w:rsidR="002355BD" w:rsidRPr="009617DB" w:rsidRDefault="002355BD" w:rsidP="00322776">
      <w:pPr>
        <w:jc w:val="both"/>
        <w:rPr>
          <w:highlight w:val="lightGray"/>
          <w:shd w:val="clear" w:color="auto" w:fill="00FF00"/>
          <w:lang w:val="fr-FR"/>
        </w:rPr>
      </w:pPr>
      <w:r w:rsidRPr="009617DB">
        <w:rPr>
          <w:highlight w:val="lightGray"/>
          <w:shd w:val="clear" w:color="auto" w:fill="00FF00"/>
          <w:lang w:val="fr-FR"/>
        </w:rPr>
        <w:t>La mise à jour des données de référence devra être réalisée périodiquement de façon à garantir la synchronisation des référentiels des différents systèmes. On pourra envisager différents modes de synchronisation :</w:t>
      </w:r>
    </w:p>
    <w:p w14:paraId="4D3C2A3F" w14:textId="77777777" w:rsidR="002355BD" w:rsidRPr="009617DB" w:rsidRDefault="002355BD" w:rsidP="001C78C1">
      <w:pPr>
        <w:pStyle w:val="Puce1"/>
        <w:rPr>
          <w:highlight w:val="lightGray"/>
          <w:shd w:val="clear" w:color="auto" w:fill="00FF00"/>
        </w:rPr>
      </w:pPr>
      <w:r w:rsidRPr="009617DB">
        <w:rPr>
          <w:highlight w:val="lightGray"/>
          <w:shd w:val="clear" w:color="auto" w:fill="00FF00"/>
        </w:rPr>
        <w:t>Des synchronisations à heures fixes (quotidiennement la nuit ou en milieu de journée pour les réseaux nocturnes),</w:t>
      </w:r>
    </w:p>
    <w:p w14:paraId="182DA215" w14:textId="77777777" w:rsidR="002355BD" w:rsidRPr="009617DB" w:rsidRDefault="002355BD" w:rsidP="001E787B">
      <w:pPr>
        <w:pStyle w:val="Puce1"/>
        <w:rPr>
          <w:highlight w:val="lightGray"/>
          <w:shd w:val="clear" w:color="auto" w:fill="00FF00"/>
        </w:rPr>
      </w:pPr>
      <w:r w:rsidRPr="009617DB">
        <w:rPr>
          <w:highlight w:val="lightGray"/>
          <w:shd w:val="clear" w:color="auto" w:fill="00FF00"/>
        </w:rPr>
        <w:t>Des synchronisations à dates fixes (hebdomadaires, mensuelles, etc.),</w:t>
      </w:r>
    </w:p>
    <w:p w14:paraId="29AFC863" w14:textId="77777777" w:rsidR="002355BD" w:rsidRPr="009617DB" w:rsidRDefault="002355BD">
      <w:pPr>
        <w:pStyle w:val="Puce1"/>
        <w:rPr>
          <w:highlight w:val="lightGray"/>
          <w:shd w:val="clear" w:color="auto" w:fill="00FF00"/>
        </w:rPr>
      </w:pPr>
      <w:r w:rsidRPr="009617DB">
        <w:rPr>
          <w:highlight w:val="lightGray"/>
          <w:shd w:val="clear" w:color="auto" w:fill="00FF00"/>
        </w:rPr>
        <w:t>Des synchronisations manuelles.</w:t>
      </w:r>
    </w:p>
    <w:p w14:paraId="57A73FC0" w14:textId="77777777" w:rsidR="002355BD" w:rsidRPr="009617DB" w:rsidRDefault="002355BD" w:rsidP="00322776">
      <w:pPr>
        <w:jc w:val="both"/>
        <w:rPr>
          <w:highlight w:val="lightGray"/>
          <w:shd w:val="clear" w:color="auto" w:fill="00FF00"/>
          <w:lang w:val="fr-FR"/>
        </w:rPr>
      </w:pPr>
      <w:r w:rsidRPr="009617DB">
        <w:rPr>
          <w:highlight w:val="lightGray"/>
          <w:shd w:val="clear" w:color="auto" w:fill="00FF00"/>
          <w:lang w:val="fr-FR"/>
        </w:rPr>
        <w:t>Il est difficile d’envisager ici tous les cas et modes de synchronisation, car l’objectif traité dans ces paragraphes n’est pas de préconiser « comment faire </w:t>
      </w:r>
      <w:proofErr w:type="gramStart"/>
      <w:r w:rsidRPr="009617DB">
        <w:rPr>
          <w:highlight w:val="lightGray"/>
          <w:shd w:val="clear" w:color="auto" w:fill="00FF00"/>
          <w:lang w:val="fr-FR"/>
        </w:rPr>
        <w:t>»  mais</w:t>
      </w:r>
      <w:proofErr w:type="gramEnd"/>
      <w:r w:rsidRPr="009617DB">
        <w:rPr>
          <w:highlight w:val="lightGray"/>
          <w:shd w:val="clear" w:color="auto" w:fill="00FF00"/>
          <w:lang w:val="fr-FR"/>
        </w:rPr>
        <w:t xml:space="preserve"> de s’adapter aux systèmes existants. </w:t>
      </w:r>
    </w:p>
    <w:p w14:paraId="46459505" w14:textId="77777777" w:rsidR="002355BD" w:rsidRPr="009617DB" w:rsidRDefault="002355BD" w:rsidP="00322776">
      <w:pPr>
        <w:jc w:val="both"/>
        <w:rPr>
          <w:highlight w:val="lightGray"/>
          <w:shd w:val="clear" w:color="auto" w:fill="00FF00"/>
          <w:lang w:val="fr-FR"/>
        </w:rPr>
      </w:pPr>
      <w:r w:rsidRPr="009617DB">
        <w:rPr>
          <w:highlight w:val="lightGray"/>
          <w:shd w:val="clear" w:color="auto" w:fill="00FF00"/>
          <w:lang w:val="fr-FR"/>
        </w:rPr>
        <w:t>Il faudra donc envisager des adaptations au cas par cas, à formaliser dans le cadre de la contractualisation entre les intervenants. Il est important de rappeler que ces accords particuliers devront traiter de façon explicite et détaillée les différents cas d’erreur qui pourront intervenir :</w:t>
      </w:r>
    </w:p>
    <w:p w14:paraId="7672CCB6" w14:textId="77777777" w:rsidR="002355BD" w:rsidRPr="009617DB" w:rsidRDefault="002355BD" w:rsidP="001C78C1">
      <w:pPr>
        <w:pStyle w:val="Puce1"/>
        <w:rPr>
          <w:highlight w:val="lightGray"/>
          <w:shd w:val="clear" w:color="auto" w:fill="00FF00"/>
        </w:rPr>
      </w:pPr>
      <w:r w:rsidRPr="009617DB">
        <w:rPr>
          <w:highlight w:val="lightGray"/>
          <w:shd w:val="clear" w:color="auto" w:fill="00FF00"/>
        </w:rPr>
        <w:t>Impossibilité de consulter les référentiels à la date et/ou l’heure prévue</w:t>
      </w:r>
    </w:p>
    <w:p w14:paraId="2D245189" w14:textId="77777777" w:rsidR="002355BD" w:rsidRPr="009617DB" w:rsidRDefault="002355BD" w:rsidP="001E787B">
      <w:pPr>
        <w:pStyle w:val="Puce1"/>
        <w:rPr>
          <w:highlight w:val="lightGray"/>
          <w:shd w:val="clear" w:color="auto" w:fill="00FF00"/>
        </w:rPr>
      </w:pPr>
      <w:r w:rsidRPr="009617DB">
        <w:rPr>
          <w:highlight w:val="lightGray"/>
          <w:shd w:val="clear" w:color="auto" w:fill="00FF00"/>
        </w:rPr>
        <w:t>Identification d’une incohérence de référentiel en exploitation, alors que le système est utilisé,</w:t>
      </w:r>
    </w:p>
    <w:p w14:paraId="6558D281" w14:textId="77777777" w:rsidR="002355BD" w:rsidRPr="009617DB" w:rsidRDefault="002355BD">
      <w:pPr>
        <w:pStyle w:val="Puce1"/>
        <w:rPr>
          <w:highlight w:val="lightGray"/>
          <w:shd w:val="clear" w:color="auto" w:fill="00FF00"/>
        </w:rPr>
      </w:pPr>
      <w:r w:rsidRPr="009617DB">
        <w:rPr>
          <w:highlight w:val="lightGray"/>
          <w:shd w:val="clear" w:color="auto" w:fill="00FF00"/>
        </w:rPr>
        <w:t>Modification tardive du référentiel par l’exploitant,</w:t>
      </w:r>
    </w:p>
    <w:p w14:paraId="1B90819F" w14:textId="77777777" w:rsidR="002355BD" w:rsidRPr="009617DB" w:rsidRDefault="002355BD">
      <w:pPr>
        <w:pStyle w:val="Puce1"/>
        <w:rPr>
          <w:highlight w:val="lightGray"/>
          <w:shd w:val="clear" w:color="auto" w:fill="00FF00"/>
        </w:rPr>
      </w:pPr>
      <w:r w:rsidRPr="009617DB">
        <w:rPr>
          <w:highlight w:val="lightGray"/>
          <w:shd w:val="clear" w:color="auto" w:fill="00FF00"/>
        </w:rPr>
        <w:t>Etc.</w:t>
      </w:r>
    </w:p>
    <w:p w14:paraId="11C973AD" w14:textId="77777777" w:rsidR="002355BD" w:rsidRPr="009617DB" w:rsidRDefault="002355BD" w:rsidP="00322776">
      <w:pPr>
        <w:jc w:val="both"/>
        <w:rPr>
          <w:highlight w:val="lightGray"/>
          <w:shd w:val="clear" w:color="auto" w:fill="00FF00"/>
          <w:lang w:val="fr-FR"/>
        </w:rPr>
      </w:pPr>
      <w:r w:rsidRPr="009617DB">
        <w:rPr>
          <w:highlight w:val="lightGray"/>
          <w:shd w:val="clear" w:color="auto" w:fill="00FF00"/>
          <w:lang w:val="fr-FR"/>
        </w:rPr>
        <w:t xml:space="preserve">Un tel mécanisme peut sembler attrayant, et il peut être tentant de le pérenniser. Il faut toutefois bien garder à l'esprit que s'il est pertinent pour deux systèmes en communication, il est beaucoup plus délicat à mettre en place pour un grand nombre de systèmes du fait de la problématique de mise à jour et de synchronisation qu'il </w:t>
      </w:r>
      <w:proofErr w:type="gramStart"/>
      <w:r w:rsidRPr="009617DB">
        <w:rPr>
          <w:highlight w:val="lightGray"/>
          <w:shd w:val="clear" w:color="auto" w:fill="00FF00"/>
          <w:lang w:val="fr-FR"/>
        </w:rPr>
        <w:t>implique:</w:t>
      </w:r>
      <w:proofErr w:type="gramEnd"/>
      <w:r w:rsidRPr="009617DB">
        <w:rPr>
          <w:highlight w:val="lightGray"/>
          <w:shd w:val="clear" w:color="auto" w:fill="00FF00"/>
          <w:lang w:val="fr-FR"/>
        </w:rPr>
        <w:t xml:space="preserve"> on a en effet un nombre d'échanges à prévoir égal à  N*(N-1) où N est le nombre de systèmes (donc 20 synchronisations quotidiennes pour 5 systèmes</w:t>
      </w:r>
      <w:r w:rsidR="003D26F2">
        <w:rPr>
          <w:highlight w:val="lightGray"/>
          <w:shd w:val="clear" w:color="auto" w:fill="00FF00"/>
          <w:lang w:val="fr-FR"/>
        </w:rPr>
        <w:t xml:space="preserve"> -</w:t>
      </w:r>
      <w:r w:rsidRPr="009617DB">
        <w:rPr>
          <w:highlight w:val="lightGray"/>
          <w:shd w:val="clear" w:color="auto" w:fill="00FF00"/>
          <w:lang w:val="fr-FR"/>
        </w:rPr>
        <w:t xml:space="preserve">.).  </w:t>
      </w:r>
    </w:p>
    <w:p w14:paraId="78676F30" w14:textId="77777777" w:rsidR="002355BD" w:rsidRPr="009617DB" w:rsidRDefault="002355BD" w:rsidP="00322776">
      <w:pPr>
        <w:jc w:val="both"/>
        <w:rPr>
          <w:highlight w:val="lightGray"/>
          <w:shd w:val="clear" w:color="auto" w:fill="00FF00"/>
          <w:lang w:val="fr-FR"/>
        </w:rPr>
      </w:pPr>
      <w:r w:rsidRPr="009617DB">
        <w:rPr>
          <w:highlight w:val="lightGray"/>
          <w:shd w:val="clear" w:color="auto" w:fill="00FF00"/>
          <w:lang w:val="fr-FR"/>
        </w:rPr>
        <w:t>Et, même si l’on a qu’un fournisseur et N clients, il est clair que la mise en place d’un référentiel spécifique à l’information temps réel ne permettra pas la mise en place de systèmes d’information complets permettant à l’utilisateur de passer sans difficulté de l’information théorique à l’information temps réel.</w:t>
      </w:r>
    </w:p>
    <w:p w14:paraId="33217F3F" w14:textId="77777777" w:rsidR="002355BD" w:rsidRPr="009617DB" w:rsidRDefault="002355BD" w:rsidP="00322776">
      <w:pPr>
        <w:jc w:val="both"/>
        <w:rPr>
          <w:shd w:val="clear" w:color="auto" w:fill="00FF00"/>
          <w:lang w:val="fr-FR"/>
        </w:rPr>
      </w:pPr>
      <w:r w:rsidRPr="009617DB">
        <w:rPr>
          <w:highlight w:val="lightGray"/>
          <w:shd w:val="clear" w:color="auto" w:fill="00FF00"/>
          <w:lang w:val="fr-FR"/>
        </w:rPr>
        <w:t>La convergence vers un référentiel commun reste donc importante.</w:t>
      </w:r>
    </w:p>
    <w:p w14:paraId="271B62A3" w14:textId="77777777" w:rsidR="00440C2B" w:rsidRPr="00BD623C" w:rsidRDefault="00440C2B" w:rsidP="00322776">
      <w:pPr>
        <w:pStyle w:val="Titre4"/>
        <w:jc w:val="both"/>
      </w:pPr>
      <w:proofErr w:type="spellStart"/>
      <w:r w:rsidRPr="00BD623C">
        <w:rPr>
          <w:highlight w:val="lightGray"/>
        </w:rPr>
        <w:t>Réponses</w:t>
      </w:r>
      <w:proofErr w:type="spellEnd"/>
      <w:r w:rsidRPr="00BD623C">
        <w:rPr>
          <w:highlight w:val="lightGray"/>
        </w:rPr>
        <w:t xml:space="preserve"> aux </w:t>
      </w:r>
      <w:proofErr w:type="spellStart"/>
      <w:r w:rsidRPr="00BD623C">
        <w:rPr>
          <w:highlight w:val="lightGray"/>
        </w:rPr>
        <w:t>InfoChannelRequest</w:t>
      </w:r>
      <w:bookmarkEnd w:id="228"/>
      <w:proofErr w:type="spellEnd"/>
    </w:p>
    <w:p w14:paraId="60A3DD61" w14:textId="77777777" w:rsidR="00440C2B" w:rsidRPr="00BD623C" w:rsidRDefault="00440C2B" w:rsidP="00322776">
      <w:pPr>
        <w:jc w:val="both"/>
        <w:rPr>
          <w:highlight w:val="lightGray"/>
          <w:shd w:val="clear" w:color="auto" w:fill="00FF00"/>
          <w:lang w:val="fr-FR"/>
        </w:rPr>
      </w:pPr>
      <w:r w:rsidRPr="00BD623C">
        <w:rPr>
          <w:highlight w:val="lightGray"/>
          <w:shd w:val="clear" w:color="auto" w:fill="00FF00"/>
          <w:lang w:val="fr-FR"/>
        </w:rPr>
        <w:t xml:space="preserve">Tous les champs étant obligatoires, il n'y a pas d'adaptation au cadre du profil France (on définit tout de même les codes possibles : « Perturbation », « Information » ou « Commercial »). </w:t>
      </w:r>
    </w:p>
    <w:p w14:paraId="0970CE19" w14:textId="77777777" w:rsidR="00440C2B" w:rsidRPr="00BD623C" w:rsidRDefault="00440C2B" w:rsidP="00322776">
      <w:pPr>
        <w:jc w:val="both"/>
        <w:rPr>
          <w:highlight w:val="lightGray"/>
          <w:shd w:val="clear" w:color="auto" w:fill="00FF00"/>
          <w:lang w:val="fr-FR"/>
        </w:rPr>
      </w:pPr>
      <w:r w:rsidRPr="00BD623C">
        <w:rPr>
          <w:highlight w:val="lightGray"/>
          <w:shd w:val="clear" w:color="auto" w:fill="00FF00"/>
          <w:lang w:val="fr-FR"/>
        </w:rPr>
        <w:t>On peut toutefois noter que le champ «</w:t>
      </w:r>
      <w:r w:rsidRPr="00BD623C">
        <w:rPr>
          <w:b/>
          <w:highlight w:val="lightGray"/>
          <w:shd w:val="clear" w:color="auto" w:fill="00FF00"/>
          <w:lang w:val="fr-FR"/>
        </w:rPr>
        <w:t> </w:t>
      </w:r>
      <w:proofErr w:type="spellStart"/>
      <w:r w:rsidRPr="00BD623C">
        <w:rPr>
          <w:b/>
          <w:highlight w:val="lightGray"/>
          <w:shd w:val="clear" w:color="auto" w:fill="00FF00"/>
          <w:lang w:val="fr-FR"/>
        </w:rPr>
        <w:t>icon</w:t>
      </w:r>
      <w:proofErr w:type="spellEnd"/>
      <w:r w:rsidRPr="00BD623C">
        <w:rPr>
          <w:b/>
          <w:highlight w:val="lightGray"/>
          <w:shd w:val="clear" w:color="auto" w:fill="00FF00"/>
          <w:lang w:val="fr-FR"/>
        </w:rPr>
        <w:t> </w:t>
      </w:r>
      <w:r w:rsidRPr="00BD623C">
        <w:rPr>
          <w:highlight w:val="lightGray"/>
          <w:shd w:val="clear" w:color="auto" w:fill="00FF00"/>
          <w:lang w:val="fr-FR"/>
        </w:rPr>
        <w:t>» pourra souvent rester vide.</w:t>
      </w:r>
    </w:p>
    <w:p w14:paraId="479F5239" w14:textId="77777777" w:rsidR="00440C2B" w:rsidRPr="00BD623C" w:rsidRDefault="00440C2B" w:rsidP="00322776">
      <w:pPr>
        <w:jc w:val="both"/>
        <w:rPr>
          <w:highlight w:val="lightGray"/>
          <w:shd w:val="clear" w:color="auto" w:fill="00FF00"/>
          <w:lang w:val="fr-FR"/>
        </w:rPr>
      </w:pPr>
      <w:proofErr w:type="gramStart"/>
      <w:r w:rsidRPr="00BD623C">
        <w:rPr>
          <w:i/>
          <w:highlight w:val="lightGray"/>
          <w:u w:val="single"/>
          <w:shd w:val="clear" w:color="auto" w:fill="00FF00"/>
          <w:lang w:val="fr-FR"/>
        </w:rPr>
        <w:t>Note</w:t>
      </w:r>
      <w:r w:rsidRPr="00BD623C">
        <w:rPr>
          <w:highlight w:val="lightGray"/>
          <w:shd w:val="clear" w:color="auto" w:fill="00FF00"/>
          <w:lang w:val="fr-FR"/>
        </w:rPr>
        <w:t>:</w:t>
      </w:r>
      <w:proofErr w:type="gramEnd"/>
      <w:r w:rsidRPr="00BD623C">
        <w:rPr>
          <w:highlight w:val="lightGray"/>
          <w:shd w:val="clear" w:color="auto" w:fill="00FF00"/>
          <w:lang w:val="fr-FR"/>
        </w:rPr>
        <w:t xml:space="preserve"> voir la description du service de messagerie pour plus de précisions.</w:t>
      </w:r>
    </w:p>
    <w:p w14:paraId="462236F0" w14:textId="77777777" w:rsidR="00440C2B" w:rsidRPr="00BD623C" w:rsidRDefault="00440C2B" w:rsidP="00322776">
      <w:pPr>
        <w:pStyle w:val="Titre4"/>
        <w:jc w:val="both"/>
        <w:rPr>
          <w:highlight w:val="lightGray"/>
        </w:rPr>
      </w:pPr>
      <w:bookmarkStart w:id="230" w:name="_Toc444249727"/>
      <w:proofErr w:type="spellStart"/>
      <w:r w:rsidRPr="00BD623C">
        <w:rPr>
          <w:highlight w:val="lightGray"/>
        </w:rPr>
        <w:lastRenderedPageBreak/>
        <w:t>Réponses</w:t>
      </w:r>
      <w:proofErr w:type="spellEnd"/>
      <w:r w:rsidRPr="00BD623C">
        <w:rPr>
          <w:highlight w:val="lightGray"/>
        </w:rPr>
        <w:t xml:space="preserve"> aux </w:t>
      </w:r>
      <w:proofErr w:type="spellStart"/>
      <w:r w:rsidRPr="00BD623C">
        <w:rPr>
          <w:highlight w:val="lightGray"/>
        </w:rPr>
        <w:t>FacilityRequest</w:t>
      </w:r>
      <w:bookmarkEnd w:id="230"/>
      <w:proofErr w:type="spellEnd"/>
    </w:p>
    <w:p w14:paraId="29A2740C" w14:textId="77777777" w:rsidR="00440C2B" w:rsidRPr="00BD623C" w:rsidRDefault="00440C2B" w:rsidP="00922ED9">
      <w:pPr>
        <w:rPr>
          <w:highlight w:val="lightGray"/>
          <w:shd w:val="clear" w:color="auto" w:fill="00FF00"/>
          <w:lang w:val="fr-FR"/>
        </w:rPr>
      </w:pPr>
      <w:r w:rsidRPr="00BD623C">
        <w:rPr>
          <w:highlight w:val="lightGray"/>
          <w:shd w:val="clear" w:color="auto" w:fill="00FF00"/>
          <w:lang w:val="fr-FR"/>
        </w:rPr>
        <w:t>Dans le cadre du profil France :</w:t>
      </w:r>
    </w:p>
    <w:p w14:paraId="584AC88C" w14:textId="77777777" w:rsidR="00440C2B" w:rsidRPr="00BD623C" w:rsidRDefault="00440C2B" w:rsidP="001C78C1">
      <w:pPr>
        <w:pStyle w:val="Puce1"/>
        <w:rPr>
          <w:highlight w:val="lightGray"/>
        </w:rPr>
      </w:pPr>
      <w:bookmarkStart w:id="231" w:name="_Toc444249729"/>
      <w:proofErr w:type="gramStart"/>
      <w:r w:rsidRPr="00BD623C">
        <w:rPr>
          <w:highlight w:val="lightGray"/>
        </w:rPr>
        <w:t>le</w:t>
      </w:r>
      <w:proofErr w:type="gramEnd"/>
      <w:r w:rsidRPr="00BD623C">
        <w:rPr>
          <w:highlight w:val="lightGray"/>
        </w:rPr>
        <w:t xml:space="preserve"> champ facultatif « </w:t>
      </w:r>
      <w:proofErr w:type="spellStart"/>
      <w:r w:rsidRPr="00BD623C">
        <w:rPr>
          <w:highlight w:val="lightGray"/>
        </w:rPr>
        <w:t>Monitored</w:t>
      </w:r>
      <w:proofErr w:type="spellEnd"/>
      <w:r w:rsidRPr="00BD623C">
        <w:rPr>
          <w:highlight w:val="lightGray"/>
        </w:rPr>
        <w:t> » sera toujours présent et égal à « </w:t>
      </w:r>
      <w:proofErr w:type="spellStart"/>
      <w:r w:rsidRPr="00BD623C">
        <w:rPr>
          <w:highlight w:val="lightGray"/>
        </w:rPr>
        <w:t>true</w:t>
      </w:r>
      <w:proofErr w:type="spellEnd"/>
      <w:r w:rsidRPr="00BD623C">
        <w:rPr>
          <w:highlight w:val="lightGray"/>
        </w:rPr>
        <w:t> » (inutile de traiter les équipements pour lesquels on n’a pas d'information temps réel ou au m</w:t>
      </w:r>
      <w:r w:rsidR="00D13CC9" w:rsidRPr="00D13CC9">
        <w:rPr>
          <w:highlight w:val="lightGray"/>
        </w:rPr>
        <w:t>oins mis à jour quotidiennement.</w:t>
      </w:r>
      <w:r w:rsidRPr="00BD623C">
        <w:rPr>
          <w:highlight w:val="lightGray"/>
        </w:rPr>
        <w:t xml:space="preserve"> </w:t>
      </w:r>
      <w:bookmarkEnd w:id="231"/>
    </w:p>
    <w:p w14:paraId="47FC9B0B" w14:textId="77777777" w:rsidR="00440C2B" w:rsidRPr="00BD623C" w:rsidRDefault="00440C2B" w:rsidP="001E787B">
      <w:pPr>
        <w:pStyle w:val="Puce1"/>
        <w:rPr>
          <w:highlight w:val="lightGray"/>
        </w:rPr>
      </w:pPr>
      <w:bookmarkStart w:id="232" w:name="_Toc444249730"/>
      <w:proofErr w:type="gramStart"/>
      <w:r w:rsidRPr="00BD623C">
        <w:rPr>
          <w:highlight w:val="lightGray"/>
        </w:rPr>
        <w:t>Le  champ</w:t>
      </w:r>
      <w:proofErr w:type="gramEnd"/>
      <w:r w:rsidRPr="00BD623C">
        <w:rPr>
          <w:highlight w:val="lightGray"/>
        </w:rPr>
        <w:t xml:space="preserve"> facultatif «Facility» sera toujours présent</w:t>
      </w:r>
      <w:bookmarkEnd w:id="232"/>
    </w:p>
    <w:p w14:paraId="40D4DC53" w14:textId="77777777" w:rsidR="00440C2B" w:rsidRPr="00BD623C" w:rsidRDefault="00440C2B" w:rsidP="008E47A4">
      <w:pPr>
        <w:numPr>
          <w:ilvl w:val="2"/>
          <w:numId w:val="46"/>
        </w:numPr>
        <w:jc w:val="both"/>
        <w:rPr>
          <w:highlight w:val="lightGray"/>
          <w:shd w:val="clear" w:color="auto" w:fill="00FF00"/>
          <w:lang w:val="fr-FR"/>
        </w:rPr>
      </w:pPr>
      <w:proofErr w:type="gramStart"/>
      <w:r w:rsidRPr="00BD623C">
        <w:rPr>
          <w:highlight w:val="lightGray"/>
          <w:shd w:val="clear" w:color="auto" w:fill="00FF00"/>
          <w:lang w:val="fr-FR"/>
        </w:rPr>
        <w:t>Le  champ</w:t>
      </w:r>
      <w:proofErr w:type="gramEnd"/>
      <w:r w:rsidRPr="00BD623C">
        <w:rPr>
          <w:highlight w:val="lightGray"/>
          <w:shd w:val="clear" w:color="auto" w:fill="00FF00"/>
          <w:lang w:val="fr-FR"/>
        </w:rPr>
        <w:t xml:space="preserve"> facultatif «</w:t>
      </w:r>
      <w:proofErr w:type="spellStart"/>
      <w:r w:rsidRPr="00BD623C">
        <w:rPr>
          <w:b/>
          <w:highlight w:val="lightGray"/>
          <w:shd w:val="clear" w:color="auto" w:fill="00FF00"/>
          <w:lang w:val="fr-FR"/>
        </w:rPr>
        <w:t>FacilityRef</w:t>
      </w:r>
      <w:proofErr w:type="spellEnd"/>
      <w:r w:rsidRPr="00BD623C">
        <w:rPr>
          <w:highlight w:val="lightGray"/>
          <w:shd w:val="clear" w:color="auto" w:fill="00FF00"/>
          <w:lang w:val="fr-FR"/>
        </w:rPr>
        <w:t>» ne sera jamais présent (déjà disponible au niveau supérieur)</w:t>
      </w:r>
    </w:p>
    <w:p w14:paraId="41152223" w14:textId="77777777" w:rsidR="00440C2B" w:rsidRPr="00BD623C" w:rsidRDefault="00440C2B" w:rsidP="008E47A4">
      <w:pPr>
        <w:numPr>
          <w:ilvl w:val="2"/>
          <w:numId w:val="46"/>
        </w:numPr>
        <w:jc w:val="both"/>
        <w:rPr>
          <w:highlight w:val="lightGray"/>
          <w:shd w:val="clear" w:color="auto" w:fill="00FF00"/>
          <w:lang w:val="fr-FR"/>
        </w:rPr>
      </w:pPr>
      <w:proofErr w:type="gramStart"/>
      <w:r w:rsidRPr="00BD623C">
        <w:rPr>
          <w:highlight w:val="lightGray"/>
          <w:shd w:val="clear" w:color="auto" w:fill="00FF00"/>
          <w:lang w:val="fr-FR"/>
        </w:rPr>
        <w:t>Le  champ</w:t>
      </w:r>
      <w:proofErr w:type="gramEnd"/>
      <w:r w:rsidRPr="00BD623C">
        <w:rPr>
          <w:highlight w:val="lightGray"/>
          <w:shd w:val="clear" w:color="auto" w:fill="00FF00"/>
          <w:lang w:val="fr-FR"/>
        </w:rPr>
        <w:t xml:space="preserve"> facultatif «</w:t>
      </w:r>
      <w:r w:rsidRPr="00BD623C">
        <w:rPr>
          <w:b/>
          <w:highlight w:val="lightGray"/>
          <w:shd w:val="clear" w:color="auto" w:fill="00FF00"/>
          <w:lang w:val="fr-FR"/>
        </w:rPr>
        <w:t>Description</w:t>
      </w:r>
      <w:r w:rsidRPr="00BD623C">
        <w:rPr>
          <w:highlight w:val="lightGray"/>
          <w:shd w:val="clear" w:color="auto" w:fill="00FF00"/>
          <w:lang w:val="fr-FR"/>
        </w:rPr>
        <w:t>» reste facultatif</w:t>
      </w:r>
    </w:p>
    <w:p w14:paraId="62CB6537" w14:textId="77777777" w:rsidR="00440C2B" w:rsidRPr="00BD623C" w:rsidRDefault="00440C2B" w:rsidP="008E47A4">
      <w:pPr>
        <w:numPr>
          <w:ilvl w:val="2"/>
          <w:numId w:val="46"/>
        </w:numPr>
        <w:jc w:val="both"/>
        <w:rPr>
          <w:highlight w:val="lightGray"/>
          <w:shd w:val="clear" w:color="auto" w:fill="00FF00"/>
          <w:lang w:val="fr-FR"/>
        </w:rPr>
      </w:pPr>
      <w:proofErr w:type="gramStart"/>
      <w:r w:rsidRPr="00BD623C">
        <w:rPr>
          <w:highlight w:val="lightGray"/>
          <w:shd w:val="clear" w:color="auto" w:fill="00FF00"/>
          <w:lang w:val="fr-FR"/>
        </w:rPr>
        <w:t>Le  champ</w:t>
      </w:r>
      <w:proofErr w:type="gramEnd"/>
      <w:r w:rsidRPr="00BD623C">
        <w:rPr>
          <w:highlight w:val="lightGray"/>
          <w:shd w:val="clear" w:color="auto" w:fill="00FF00"/>
          <w:lang w:val="fr-FR"/>
        </w:rPr>
        <w:t xml:space="preserve"> facultatif «</w:t>
      </w:r>
      <w:proofErr w:type="spellStart"/>
      <w:r w:rsidRPr="00BD623C">
        <w:rPr>
          <w:b/>
          <w:highlight w:val="lightGray"/>
          <w:shd w:val="clear" w:color="auto" w:fill="00FF00"/>
          <w:lang w:val="fr-FR"/>
        </w:rPr>
        <w:t>FacilityClass</w:t>
      </w:r>
      <w:proofErr w:type="spellEnd"/>
      <w:r w:rsidRPr="00BD623C">
        <w:rPr>
          <w:highlight w:val="lightGray"/>
          <w:shd w:val="clear" w:color="auto" w:fill="00FF00"/>
          <w:lang w:val="fr-FR"/>
        </w:rPr>
        <w:t>» reste facultatif</w:t>
      </w:r>
    </w:p>
    <w:p w14:paraId="2FF6DA47" w14:textId="77777777" w:rsidR="00440C2B" w:rsidRPr="00BD623C" w:rsidRDefault="00440C2B" w:rsidP="008E47A4">
      <w:pPr>
        <w:numPr>
          <w:ilvl w:val="2"/>
          <w:numId w:val="46"/>
        </w:numPr>
        <w:jc w:val="both"/>
        <w:rPr>
          <w:highlight w:val="lightGray"/>
          <w:shd w:val="clear" w:color="auto" w:fill="00FF00"/>
          <w:lang w:val="fr-FR"/>
        </w:rPr>
      </w:pPr>
      <w:proofErr w:type="gramStart"/>
      <w:r w:rsidRPr="00BD623C">
        <w:rPr>
          <w:highlight w:val="lightGray"/>
          <w:shd w:val="clear" w:color="auto" w:fill="00FF00"/>
          <w:lang w:val="fr-FR"/>
        </w:rPr>
        <w:t>Le  champ</w:t>
      </w:r>
      <w:proofErr w:type="gramEnd"/>
      <w:r w:rsidRPr="00BD623C">
        <w:rPr>
          <w:highlight w:val="lightGray"/>
          <w:shd w:val="clear" w:color="auto" w:fill="00FF00"/>
          <w:lang w:val="fr-FR"/>
        </w:rPr>
        <w:t xml:space="preserve"> facultatif «</w:t>
      </w:r>
      <w:proofErr w:type="spellStart"/>
      <w:r w:rsidRPr="00BD623C">
        <w:rPr>
          <w:b/>
          <w:highlight w:val="lightGray"/>
          <w:shd w:val="clear" w:color="auto" w:fill="00FF00"/>
          <w:lang w:val="fr-FR"/>
        </w:rPr>
        <w:t>Feature</w:t>
      </w:r>
      <w:proofErr w:type="spellEnd"/>
      <w:r w:rsidRPr="00BD623C">
        <w:rPr>
          <w:highlight w:val="lightGray"/>
          <w:shd w:val="clear" w:color="auto" w:fill="00FF00"/>
          <w:lang w:val="fr-FR"/>
        </w:rPr>
        <w:t>» sera toujours présent et instancié</w:t>
      </w:r>
    </w:p>
    <w:p w14:paraId="2C20B3D4" w14:textId="77777777" w:rsidR="00440C2B" w:rsidRPr="00BD623C" w:rsidRDefault="00440C2B" w:rsidP="008E47A4">
      <w:pPr>
        <w:numPr>
          <w:ilvl w:val="2"/>
          <w:numId w:val="46"/>
        </w:numPr>
        <w:jc w:val="both"/>
        <w:rPr>
          <w:highlight w:val="lightGray"/>
          <w:shd w:val="clear" w:color="auto" w:fill="00FF00"/>
          <w:lang w:val="fr-FR"/>
        </w:rPr>
      </w:pPr>
      <w:proofErr w:type="gramStart"/>
      <w:r w:rsidRPr="00BD623C">
        <w:rPr>
          <w:highlight w:val="lightGray"/>
          <w:shd w:val="clear" w:color="auto" w:fill="00FF00"/>
          <w:lang w:val="fr-FR"/>
        </w:rPr>
        <w:t>Le  champ</w:t>
      </w:r>
      <w:proofErr w:type="gramEnd"/>
      <w:r w:rsidRPr="00BD623C">
        <w:rPr>
          <w:highlight w:val="lightGray"/>
          <w:shd w:val="clear" w:color="auto" w:fill="00FF00"/>
          <w:lang w:val="fr-FR"/>
        </w:rPr>
        <w:t xml:space="preserve"> facultatif «</w:t>
      </w:r>
      <w:proofErr w:type="spellStart"/>
      <w:r w:rsidRPr="00BD623C">
        <w:rPr>
          <w:b/>
          <w:highlight w:val="lightGray"/>
          <w:shd w:val="clear" w:color="auto" w:fill="00FF00"/>
          <w:lang w:val="fr-FR"/>
        </w:rPr>
        <w:t>FacilityLocation</w:t>
      </w:r>
      <w:proofErr w:type="spellEnd"/>
      <w:r w:rsidRPr="00BD623C">
        <w:rPr>
          <w:highlight w:val="lightGray"/>
          <w:shd w:val="clear" w:color="auto" w:fill="00FF00"/>
          <w:lang w:val="fr-FR"/>
        </w:rPr>
        <w:t>» sera toujours présent et instancié</w:t>
      </w:r>
    </w:p>
    <w:p w14:paraId="7D9FA447" w14:textId="77777777" w:rsidR="00440C2B" w:rsidRPr="00BD623C" w:rsidRDefault="00440C2B" w:rsidP="008E47A4">
      <w:pPr>
        <w:numPr>
          <w:ilvl w:val="2"/>
          <w:numId w:val="46"/>
        </w:numPr>
        <w:jc w:val="both"/>
        <w:rPr>
          <w:highlight w:val="lightGray"/>
          <w:shd w:val="clear" w:color="auto" w:fill="00FF00"/>
          <w:lang w:val="fr-FR"/>
        </w:rPr>
      </w:pPr>
      <w:proofErr w:type="gramStart"/>
      <w:r w:rsidRPr="00BD623C">
        <w:rPr>
          <w:highlight w:val="lightGray"/>
          <w:shd w:val="clear" w:color="auto" w:fill="00FF00"/>
          <w:lang w:val="fr-FR"/>
        </w:rPr>
        <w:t>Les  champs</w:t>
      </w:r>
      <w:proofErr w:type="gramEnd"/>
      <w:r w:rsidRPr="00BD623C">
        <w:rPr>
          <w:highlight w:val="lightGray"/>
          <w:shd w:val="clear" w:color="auto" w:fill="00FF00"/>
          <w:lang w:val="fr-FR"/>
        </w:rPr>
        <w:t xml:space="preserve"> facultatifs «</w:t>
      </w:r>
      <w:proofErr w:type="spellStart"/>
      <w:r w:rsidRPr="00BD623C">
        <w:rPr>
          <w:b/>
          <w:highlight w:val="lightGray"/>
          <w:shd w:val="clear" w:color="auto" w:fill="00FF00"/>
          <w:lang w:val="fr-FR"/>
        </w:rPr>
        <w:t>SuitableFor</w:t>
      </w:r>
      <w:proofErr w:type="spellEnd"/>
      <w:r w:rsidRPr="00BD623C">
        <w:rPr>
          <w:highlight w:val="lightGray"/>
          <w:shd w:val="clear" w:color="auto" w:fill="00FF00"/>
          <w:lang w:val="fr-FR"/>
        </w:rPr>
        <w:t>» et «</w:t>
      </w:r>
      <w:proofErr w:type="spellStart"/>
      <w:r w:rsidRPr="00BD623C">
        <w:rPr>
          <w:b/>
          <w:highlight w:val="lightGray"/>
          <w:shd w:val="clear" w:color="auto" w:fill="00FF00"/>
          <w:lang w:val="fr-FR"/>
        </w:rPr>
        <w:t>NotSuitableFor</w:t>
      </w:r>
      <w:proofErr w:type="spellEnd"/>
      <w:r w:rsidRPr="00BD623C">
        <w:rPr>
          <w:highlight w:val="lightGray"/>
          <w:shd w:val="clear" w:color="auto" w:fill="00FF00"/>
          <w:lang w:val="fr-FR"/>
        </w:rPr>
        <w:t>» restent facultatifs</w:t>
      </w:r>
    </w:p>
    <w:p w14:paraId="706E36F2" w14:textId="77777777" w:rsidR="00440C2B" w:rsidRPr="00BD623C" w:rsidRDefault="00440C2B" w:rsidP="008E47A4">
      <w:pPr>
        <w:numPr>
          <w:ilvl w:val="2"/>
          <w:numId w:val="46"/>
        </w:numPr>
        <w:jc w:val="both"/>
        <w:rPr>
          <w:highlight w:val="lightGray"/>
          <w:shd w:val="clear" w:color="auto" w:fill="00FF00"/>
          <w:lang w:val="fr-FR"/>
        </w:rPr>
      </w:pPr>
      <w:proofErr w:type="gramStart"/>
      <w:r w:rsidRPr="00BD623C">
        <w:rPr>
          <w:highlight w:val="lightGray"/>
          <w:shd w:val="clear" w:color="auto" w:fill="00FF00"/>
          <w:lang w:val="fr-FR"/>
        </w:rPr>
        <w:t>Le  champ</w:t>
      </w:r>
      <w:proofErr w:type="gramEnd"/>
      <w:r w:rsidRPr="00BD623C">
        <w:rPr>
          <w:highlight w:val="lightGray"/>
          <w:shd w:val="clear" w:color="auto" w:fill="00FF00"/>
          <w:lang w:val="fr-FR"/>
        </w:rPr>
        <w:t xml:space="preserve"> facultatif «</w:t>
      </w:r>
      <w:r w:rsidRPr="00BD623C">
        <w:rPr>
          <w:b/>
          <w:highlight w:val="lightGray"/>
          <w:shd w:val="clear" w:color="auto" w:fill="00FF00"/>
          <w:lang w:val="fr-FR"/>
        </w:rPr>
        <w:t>Extension</w:t>
      </w:r>
      <w:r w:rsidRPr="00BD623C">
        <w:rPr>
          <w:highlight w:val="lightGray"/>
          <w:shd w:val="clear" w:color="auto" w:fill="00FF00"/>
          <w:lang w:val="fr-FR"/>
        </w:rPr>
        <w:t xml:space="preserve">» ne sera jamais présent </w:t>
      </w:r>
    </w:p>
    <w:p w14:paraId="4F3EC532" w14:textId="77777777" w:rsidR="00440C2B" w:rsidRPr="00BD623C" w:rsidRDefault="00440C2B" w:rsidP="00322776">
      <w:pPr>
        <w:jc w:val="both"/>
        <w:rPr>
          <w:highlight w:val="lightGray"/>
          <w:shd w:val="clear" w:color="auto" w:fill="00FF00"/>
          <w:lang w:val="fr-FR"/>
        </w:rPr>
      </w:pPr>
      <w:r w:rsidRPr="00BD623C">
        <w:rPr>
          <w:highlight w:val="lightGray"/>
          <w:lang w:val="fr-FR"/>
        </w:rPr>
        <w:t xml:space="preserve">Les valeurs possibles pour ces différents champs seront celles proposées par SIRI, mais pourront être réduites aux valeurs jugées pertinentes </w:t>
      </w:r>
      <w:r w:rsidR="009F3AB6">
        <w:rPr>
          <w:highlight w:val="lightGray"/>
          <w:lang w:val="fr-FR"/>
        </w:rPr>
        <w:t xml:space="preserve">dans le contexte </w:t>
      </w:r>
      <w:r w:rsidRPr="00BD623C">
        <w:rPr>
          <w:highlight w:val="lightGray"/>
          <w:lang w:val="fr-FR"/>
        </w:rPr>
        <w:t xml:space="preserve">France lors de l’implémentation du </w:t>
      </w:r>
      <w:proofErr w:type="gramStart"/>
      <w:r w:rsidRPr="00BD623C">
        <w:rPr>
          <w:highlight w:val="lightGray"/>
          <w:lang w:val="fr-FR"/>
        </w:rPr>
        <w:t>service </w:t>
      </w:r>
      <w:r w:rsidRPr="00BD623C">
        <w:rPr>
          <w:highlight w:val="lightGray"/>
          <w:shd w:val="clear" w:color="auto" w:fill="00FF00"/>
          <w:lang w:val="fr-FR"/>
        </w:rPr>
        <w:t>,</w:t>
      </w:r>
      <w:proofErr w:type="gramEnd"/>
      <w:r w:rsidRPr="00BD623C">
        <w:rPr>
          <w:highlight w:val="lightGray"/>
          <w:shd w:val="clear" w:color="auto" w:fill="00FF00"/>
          <w:lang w:val="fr-FR"/>
        </w:rPr>
        <w:t xml:space="preserve"> par exemple pour «</w:t>
      </w:r>
      <w:proofErr w:type="spellStart"/>
      <w:r w:rsidRPr="00BD623C">
        <w:rPr>
          <w:b/>
          <w:highlight w:val="lightGray"/>
          <w:shd w:val="clear" w:color="auto" w:fill="00FF00"/>
          <w:lang w:val="fr-FR"/>
        </w:rPr>
        <w:t>SuitableFor</w:t>
      </w:r>
      <w:proofErr w:type="spellEnd"/>
      <w:r w:rsidRPr="00BD623C">
        <w:rPr>
          <w:highlight w:val="lightGray"/>
          <w:shd w:val="clear" w:color="auto" w:fill="00FF00"/>
          <w:lang w:val="fr-FR"/>
        </w:rPr>
        <w:t>» et «</w:t>
      </w:r>
      <w:proofErr w:type="spellStart"/>
      <w:r w:rsidRPr="00BD623C">
        <w:rPr>
          <w:b/>
          <w:highlight w:val="lightGray"/>
          <w:shd w:val="clear" w:color="auto" w:fill="00FF00"/>
          <w:lang w:val="fr-FR"/>
        </w:rPr>
        <w:t>NotSuitableFor</w:t>
      </w:r>
      <w:proofErr w:type="spellEnd"/>
      <w:r w:rsidRPr="00BD623C">
        <w:rPr>
          <w:highlight w:val="lightGray"/>
          <w:shd w:val="clear" w:color="auto" w:fill="00FF00"/>
          <w:lang w:val="fr-FR"/>
        </w:rPr>
        <w:t>» on trouvera des possibilités comme :</w:t>
      </w:r>
    </w:p>
    <w:p w14:paraId="361FDC91" w14:textId="77777777" w:rsidR="00440C2B" w:rsidRPr="00BD623C" w:rsidRDefault="00440C2B" w:rsidP="001C78C1">
      <w:pPr>
        <w:pStyle w:val="Puce1"/>
        <w:rPr>
          <w:highlight w:val="lightGray"/>
          <w:shd w:val="clear" w:color="auto" w:fill="00FF00"/>
        </w:rPr>
      </w:pPr>
      <w:proofErr w:type="spellStart"/>
      <w:proofErr w:type="gramStart"/>
      <w:r w:rsidRPr="00BD623C">
        <w:rPr>
          <w:highlight w:val="lightGray"/>
          <w:shd w:val="clear" w:color="auto" w:fill="00FF00"/>
        </w:rPr>
        <w:t>auditory</w:t>
      </w:r>
      <w:proofErr w:type="spellEnd"/>
      <w:proofErr w:type="gramEnd"/>
      <w:r w:rsidRPr="00BD623C">
        <w:rPr>
          <w:highlight w:val="lightGray"/>
          <w:shd w:val="clear" w:color="auto" w:fill="00FF00"/>
        </w:rPr>
        <w:t>,</w:t>
      </w:r>
    </w:p>
    <w:p w14:paraId="7F5D7280" w14:textId="77777777" w:rsidR="00440C2B" w:rsidRPr="00BD623C" w:rsidRDefault="00440C2B" w:rsidP="001E787B">
      <w:pPr>
        <w:pStyle w:val="Puce1"/>
        <w:rPr>
          <w:highlight w:val="lightGray"/>
          <w:shd w:val="clear" w:color="auto" w:fill="00FF00"/>
        </w:rPr>
      </w:pPr>
      <w:proofErr w:type="spellStart"/>
      <w:proofErr w:type="gramStart"/>
      <w:r w:rsidRPr="00BD623C">
        <w:rPr>
          <w:highlight w:val="lightGray"/>
          <w:shd w:val="clear" w:color="auto" w:fill="00FF00"/>
        </w:rPr>
        <w:t>wheelChair</w:t>
      </w:r>
      <w:proofErr w:type="spellEnd"/>
      <w:proofErr w:type="gramEnd"/>
    </w:p>
    <w:p w14:paraId="3EFE91CF" w14:textId="77777777" w:rsidR="00440C2B" w:rsidRPr="00BD623C" w:rsidRDefault="00440C2B">
      <w:pPr>
        <w:pStyle w:val="Puce1"/>
        <w:rPr>
          <w:highlight w:val="lightGray"/>
          <w:shd w:val="clear" w:color="auto" w:fill="00FF00"/>
        </w:rPr>
      </w:pPr>
      <w:proofErr w:type="spellStart"/>
      <w:proofErr w:type="gramStart"/>
      <w:r w:rsidRPr="00BD623C">
        <w:rPr>
          <w:highlight w:val="lightGray"/>
          <w:shd w:val="clear" w:color="auto" w:fill="00FF00"/>
        </w:rPr>
        <w:t>motorizedWheelChair</w:t>
      </w:r>
      <w:proofErr w:type="spellEnd"/>
      <w:proofErr w:type="gramEnd"/>
    </w:p>
    <w:p w14:paraId="472C8F09" w14:textId="77777777" w:rsidR="00440C2B" w:rsidRPr="00BD623C" w:rsidRDefault="00440C2B">
      <w:pPr>
        <w:pStyle w:val="Puce1"/>
        <w:rPr>
          <w:highlight w:val="lightGray"/>
          <w:shd w:val="clear" w:color="auto" w:fill="00FF00"/>
        </w:rPr>
      </w:pPr>
      <w:proofErr w:type="spellStart"/>
      <w:proofErr w:type="gramStart"/>
      <w:r w:rsidRPr="00BD623C">
        <w:rPr>
          <w:highlight w:val="lightGray"/>
          <w:shd w:val="clear" w:color="auto" w:fill="00FF00"/>
        </w:rPr>
        <w:t>mobility</w:t>
      </w:r>
      <w:proofErr w:type="spellEnd"/>
      <w:proofErr w:type="gramEnd"/>
    </w:p>
    <w:p w14:paraId="13782822" w14:textId="77777777" w:rsidR="00440C2B" w:rsidRPr="00BD623C" w:rsidRDefault="00440C2B">
      <w:pPr>
        <w:pStyle w:val="Puce1"/>
        <w:rPr>
          <w:highlight w:val="lightGray"/>
          <w:shd w:val="clear" w:color="auto" w:fill="00FF00"/>
        </w:rPr>
      </w:pPr>
      <w:proofErr w:type="spellStart"/>
      <w:proofErr w:type="gramStart"/>
      <w:r w:rsidRPr="00BD623C">
        <w:rPr>
          <w:highlight w:val="lightGray"/>
          <w:shd w:val="clear" w:color="auto" w:fill="00FF00"/>
        </w:rPr>
        <w:t>visual</w:t>
      </w:r>
      <w:proofErr w:type="spellEnd"/>
      <w:proofErr w:type="gramEnd"/>
    </w:p>
    <w:p w14:paraId="03A86E5B" w14:textId="77777777" w:rsidR="00440C2B" w:rsidRPr="00BD623C" w:rsidRDefault="00440C2B">
      <w:pPr>
        <w:pStyle w:val="Puce1"/>
        <w:rPr>
          <w:highlight w:val="lightGray"/>
          <w:shd w:val="clear" w:color="auto" w:fill="00FF00"/>
        </w:rPr>
      </w:pPr>
      <w:proofErr w:type="gramStart"/>
      <w:r w:rsidRPr="00BD623C">
        <w:rPr>
          <w:highlight w:val="lightGray"/>
          <w:shd w:val="clear" w:color="auto" w:fill="00FF00"/>
        </w:rPr>
        <w:t>cognitive</w:t>
      </w:r>
      <w:proofErr w:type="gramEnd"/>
    </w:p>
    <w:p w14:paraId="6F9E4FE7" w14:textId="77777777" w:rsidR="00440C2B" w:rsidRPr="00BD623C" w:rsidRDefault="00440C2B">
      <w:pPr>
        <w:pStyle w:val="Puce1"/>
        <w:rPr>
          <w:highlight w:val="lightGray"/>
          <w:shd w:val="clear" w:color="auto" w:fill="00FF00"/>
        </w:rPr>
      </w:pPr>
      <w:proofErr w:type="spellStart"/>
      <w:proofErr w:type="gramStart"/>
      <w:r w:rsidRPr="00BD623C">
        <w:rPr>
          <w:highlight w:val="lightGray"/>
          <w:shd w:val="clear" w:color="auto" w:fill="00FF00"/>
        </w:rPr>
        <w:t>psychiatric</w:t>
      </w:r>
      <w:proofErr w:type="spellEnd"/>
      <w:proofErr w:type="gramEnd"/>
    </w:p>
    <w:p w14:paraId="276C4FA0" w14:textId="77777777" w:rsidR="00440C2B" w:rsidRPr="00BD623C" w:rsidRDefault="00440C2B">
      <w:pPr>
        <w:pStyle w:val="Puce1"/>
        <w:rPr>
          <w:highlight w:val="lightGray"/>
          <w:shd w:val="clear" w:color="auto" w:fill="00FF00"/>
        </w:rPr>
      </w:pPr>
      <w:proofErr w:type="spellStart"/>
      <w:proofErr w:type="gramStart"/>
      <w:r w:rsidRPr="00BD623C">
        <w:rPr>
          <w:highlight w:val="lightGray"/>
          <w:shd w:val="clear" w:color="auto" w:fill="00FF00"/>
        </w:rPr>
        <w:t>incapacitingdisease</w:t>
      </w:r>
      <w:proofErr w:type="spellEnd"/>
      <w:proofErr w:type="gramEnd"/>
    </w:p>
    <w:p w14:paraId="01376699" w14:textId="77777777" w:rsidR="00440C2B" w:rsidRPr="00BD623C" w:rsidRDefault="00440C2B">
      <w:pPr>
        <w:pStyle w:val="Puce1"/>
        <w:rPr>
          <w:highlight w:val="lightGray"/>
          <w:shd w:val="clear" w:color="auto" w:fill="00FF00"/>
        </w:rPr>
      </w:pPr>
      <w:proofErr w:type="spellStart"/>
      <w:proofErr w:type="gramStart"/>
      <w:r w:rsidRPr="00BD623C">
        <w:rPr>
          <w:highlight w:val="lightGray"/>
          <w:shd w:val="clear" w:color="auto" w:fill="00FF00"/>
        </w:rPr>
        <w:t>youngPassenger</w:t>
      </w:r>
      <w:proofErr w:type="spellEnd"/>
      <w:proofErr w:type="gramEnd"/>
    </w:p>
    <w:p w14:paraId="4567BB45" w14:textId="77777777" w:rsidR="00440C2B" w:rsidRPr="00BD623C" w:rsidRDefault="00440C2B">
      <w:pPr>
        <w:pStyle w:val="Puce1"/>
        <w:rPr>
          <w:highlight w:val="lightGray"/>
          <w:shd w:val="clear" w:color="auto" w:fill="00FF00"/>
        </w:rPr>
      </w:pPr>
      <w:proofErr w:type="spellStart"/>
      <w:proofErr w:type="gramStart"/>
      <w:r w:rsidRPr="00BD623C">
        <w:rPr>
          <w:highlight w:val="lightGray"/>
          <w:shd w:val="clear" w:color="auto" w:fill="00FF00"/>
        </w:rPr>
        <w:t>luggageEncumbered</w:t>
      </w:r>
      <w:proofErr w:type="spellEnd"/>
      <w:proofErr w:type="gramEnd"/>
    </w:p>
    <w:p w14:paraId="37882F0B" w14:textId="77777777" w:rsidR="00440C2B" w:rsidRPr="00BD623C" w:rsidRDefault="00440C2B">
      <w:pPr>
        <w:pStyle w:val="Puce1"/>
        <w:rPr>
          <w:highlight w:val="lightGray"/>
          <w:shd w:val="clear" w:color="auto" w:fill="00FF00"/>
        </w:rPr>
      </w:pPr>
      <w:proofErr w:type="spellStart"/>
      <w:proofErr w:type="gramStart"/>
      <w:r w:rsidRPr="00BD623C">
        <w:rPr>
          <w:highlight w:val="lightGray"/>
          <w:shd w:val="clear" w:color="auto" w:fill="00FF00"/>
        </w:rPr>
        <w:t>stroller</w:t>
      </w:r>
      <w:proofErr w:type="spellEnd"/>
      <w:proofErr w:type="gramEnd"/>
    </w:p>
    <w:p w14:paraId="7E818A4A" w14:textId="77777777" w:rsidR="00440C2B" w:rsidRPr="00BD623C" w:rsidRDefault="00440C2B">
      <w:pPr>
        <w:pStyle w:val="Puce1"/>
        <w:rPr>
          <w:highlight w:val="lightGray"/>
          <w:shd w:val="clear" w:color="auto" w:fill="00FF00"/>
        </w:rPr>
      </w:pPr>
      <w:proofErr w:type="spellStart"/>
      <w:proofErr w:type="gramStart"/>
      <w:r w:rsidRPr="00BD623C">
        <w:rPr>
          <w:highlight w:val="lightGray"/>
          <w:shd w:val="clear" w:color="auto" w:fill="00FF00"/>
        </w:rPr>
        <w:t>elderly</w:t>
      </w:r>
      <w:proofErr w:type="spellEnd"/>
      <w:proofErr w:type="gramEnd"/>
    </w:p>
    <w:p w14:paraId="4AA33C28" w14:textId="77777777" w:rsidR="00440C2B" w:rsidRPr="00BD623C" w:rsidRDefault="00440C2B">
      <w:pPr>
        <w:pStyle w:val="Puce1"/>
        <w:rPr>
          <w:highlight w:val="lightGray"/>
          <w:shd w:val="clear" w:color="auto" w:fill="00FF00"/>
        </w:rPr>
      </w:pPr>
      <w:proofErr w:type="spellStart"/>
      <w:proofErr w:type="gramStart"/>
      <w:r w:rsidRPr="00BD623C">
        <w:rPr>
          <w:highlight w:val="lightGray"/>
          <w:shd w:val="clear" w:color="auto" w:fill="00FF00"/>
        </w:rPr>
        <w:t>otherSpecificNeed</w:t>
      </w:r>
      <w:proofErr w:type="spellEnd"/>
      <w:proofErr w:type="gramEnd"/>
    </w:p>
    <w:p w14:paraId="7347AD5C" w14:textId="77777777" w:rsidR="00CB09C6" w:rsidRDefault="00CB09C6" w:rsidP="00322776">
      <w:pPr>
        <w:pStyle w:val="Titre2"/>
        <w:jc w:val="both"/>
        <w:rPr>
          <w:lang w:val="fr-FR"/>
        </w:rPr>
      </w:pPr>
      <w:bookmarkStart w:id="233" w:name="_Ref12549918"/>
      <w:bookmarkStart w:id="234" w:name="_Ref21428039"/>
      <w:bookmarkStart w:id="235" w:name="_Ref21448393"/>
      <w:bookmarkStart w:id="236" w:name="_Ref21448488"/>
      <w:bookmarkStart w:id="237" w:name="_Toc109134004"/>
      <w:r>
        <w:rPr>
          <w:lang w:val="fr-FR"/>
        </w:rPr>
        <w:lastRenderedPageBreak/>
        <w:t>Gestion des versions du profil SIRI FR</w:t>
      </w:r>
      <w:bookmarkEnd w:id="233"/>
      <w:bookmarkEnd w:id="234"/>
      <w:bookmarkEnd w:id="235"/>
      <w:bookmarkEnd w:id="236"/>
      <w:bookmarkEnd w:id="237"/>
    </w:p>
    <w:p w14:paraId="1FD292AB" w14:textId="77777777" w:rsidR="00CB09C6" w:rsidRPr="00BD623C" w:rsidRDefault="00CB09C6" w:rsidP="00322776">
      <w:pPr>
        <w:jc w:val="both"/>
        <w:rPr>
          <w:highlight w:val="lightGray"/>
          <w:shd w:val="clear" w:color="auto" w:fill="00FF00"/>
          <w:lang w:val="fr-FR"/>
        </w:rPr>
      </w:pPr>
      <w:r w:rsidRPr="00BD623C">
        <w:rPr>
          <w:highlight w:val="lightGray"/>
          <w:shd w:val="clear" w:color="auto" w:fill="00FF00"/>
          <w:lang w:val="fr-FR"/>
        </w:rPr>
        <w:t xml:space="preserve">L’évolution des normes et du profil SIRI France dans le temps </w:t>
      </w:r>
      <w:proofErr w:type="spellStart"/>
      <w:r w:rsidRPr="00BD623C">
        <w:rPr>
          <w:highlight w:val="lightGray"/>
          <w:shd w:val="clear" w:color="auto" w:fill="00FF00"/>
          <w:lang w:val="fr-FR"/>
        </w:rPr>
        <w:t>necessite</w:t>
      </w:r>
      <w:proofErr w:type="spellEnd"/>
      <w:r w:rsidRPr="00BD623C">
        <w:rPr>
          <w:highlight w:val="lightGray"/>
          <w:shd w:val="clear" w:color="auto" w:fill="00FF00"/>
          <w:lang w:val="fr-FR"/>
        </w:rPr>
        <w:t xml:space="preserve"> de définir les règles permettant d’identifier la version d’un profil France SIRI. </w:t>
      </w:r>
    </w:p>
    <w:p w14:paraId="6C51617E" w14:textId="77777777" w:rsidR="00CB09C6" w:rsidRPr="00BD623C" w:rsidRDefault="00AC2595" w:rsidP="00322776">
      <w:pPr>
        <w:jc w:val="both"/>
        <w:rPr>
          <w:highlight w:val="lightGray"/>
          <w:shd w:val="clear" w:color="auto" w:fill="00FF00"/>
          <w:lang w:val="fr-FR"/>
        </w:rPr>
      </w:pPr>
      <w:r w:rsidRPr="00BD623C">
        <w:rPr>
          <w:highlight w:val="lightGray"/>
          <w:shd w:val="clear" w:color="auto" w:fill="00FF00"/>
          <w:lang w:val="fr-FR"/>
        </w:rPr>
        <w:t>A un instant t, i</w:t>
      </w:r>
      <w:r w:rsidR="00CB09C6" w:rsidRPr="00BD623C">
        <w:rPr>
          <w:highlight w:val="lightGray"/>
          <w:shd w:val="clear" w:color="auto" w:fill="00FF00"/>
          <w:lang w:val="fr-FR"/>
        </w:rPr>
        <w:t>l existe</w:t>
      </w:r>
      <w:r w:rsidRPr="00BD623C">
        <w:rPr>
          <w:highlight w:val="lightGray"/>
          <w:shd w:val="clear" w:color="auto" w:fill="00FF00"/>
          <w:lang w:val="fr-FR"/>
        </w:rPr>
        <w:t>ra</w:t>
      </w:r>
      <w:r w:rsidR="00CB09C6" w:rsidRPr="00BD623C">
        <w:rPr>
          <w:highlight w:val="lightGray"/>
          <w:shd w:val="clear" w:color="auto" w:fill="00FF00"/>
          <w:lang w:val="fr-FR"/>
        </w:rPr>
        <w:t xml:space="preserve"> plusieurs versions du</w:t>
      </w:r>
      <w:r w:rsidRPr="00BD623C">
        <w:rPr>
          <w:highlight w:val="lightGray"/>
          <w:shd w:val="clear" w:color="auto" w:fill="00FF00"/>
          <w:lang w:val="fr-FR"/>
        </w:rPr>
        <w:t xml:space="preserve"> profil </w:t>
      </w:r>
      <w:r w:rsidR="00CB09C6" w:rsidRPr="00BD623C">
        <w:rPr>
          <w:highlight w:val="lightGray"/>
          <w:shd w:val="clear" w:color="auto" w:fill="00FF00"/>
          <w:lang w:val="fr-FR"/>
        </w:rPr>
        <w:t>qui s'appuie</w:t>
      </w:r>
      <w:r w:rsidRPr="00BD623C">
        <w:rPr>
          <w:highlight w:val="lightGray"/>
          <w:shd w:val="clear" w:color="auto" w:fill="00FF00"/>
          <w:lang w:val="fr-FR"/>
        </w:rPr>
        <w:t>ro</w:t>
      </w:r>
      <w:r w:rsidR="00CB09C6" w:rsidRPr="00BD623C">
        <w:rPr>
          <w:highlight w:val="lightGray"/>
          <w:shd w:val="clear" w:color="auto" w:fill="00FF00"/>
          <w:lang w:val="fr-FR"/>
        </w:rPr>
        <w:t xml:space="preserve">nt sur </w:t>
      </w:r>
      <w:r w:rsidRPr="00BD623C">
        <w:rPr>
          <w:highlight w:val="lightGray"/>
          <w:shd w:val="clear" w:color="auto" w:fill="00FF00"/>
          <w:lang w:val="fr-FR"/>
        </w:rPr>
        <w:t xml:space="preserve">différentes </w:t>
      </w:r>
      <w:r w:rsidR="00CB09C6" w:rsidRPr="00BD623C">
        <w:rPr>
          <w:highlight w:val="lightGray"/>
          <w:shd w:val="clear" w:color="auto" w:fill="00FF00"/>
          <w:lang w:val="fr-FR"/>
        </w:rPr>
        <w:t>versions de SIRI.</w:t>
      </w:r>
    </w:p>
    <w:p w14:paraId="09160188" w14:textId="77777777" w:rsidR="00CB09C6" w:rsidRPr="00BD623C" w:rsidRDefault="00AC2595" w:rsidP="00322776">
      <w:pPr>
        <w:jc w:val="both"/>
        <w:rPr>
          <w:highlight w:val="lightGray"/>
          <w:shd w:val="clear" w:color="auto" w:fill="00FF00"/>
          <w:lang w:val="fr-FR"/>
        </w:rPr>
      </w:pPr>
      <w:r w:rsidRPr="00BD623C">
        <w:rPr>
          <w:highlight w:val="lightGray"/>
          <w:shd w:val="clear" w:color="auto" w:fill="00FF00"/>
          <w:lang w:val="fr-FR"/>
        </w:rPr>
        <w:t>Une</w:t>
      </w:r>
      <w:r w:rsidR="00CB09C6" w:rsidRPr="00BD623C">
        <w:rPr>
          <w:highlight w:val="lightGray"/>
          <w:shd w:val="clear" w:color="auto" w:fill="00FF00"/>
          <w:lang w:val="fr-FR"/>
        </w:rPr>
        <w:t xml:space="preserve"> compatibilité ascendante </w:t>
      </w:r>
      <w:r w:rsidRPr="00BD623C">
        <w:rPr>
          <w:highlight w:val="lightGray"/>
          <w:shd w:val="clear" w:color="auto" w:fill="00FF00"/>
          <w:lang w:val="fr-FR"/>
        </w:rPr>
        <w:t>devra être</w:t>
      </w:r>
      <w:r w:rsidR="00CB09C6" w:rsidRPr="00BD623C">
        <w:rPr>
          <w:highlight w:val="lightGray"/>
          <w:shd w:val="clear" w:color="auto" w:fill="00FF00"/>
          <w:lang w:val="fr-FR"/>
        </w:rPr>
        <w:t xml:space="preserve"> assurée entre les versions du profil. Il n'y a </w:t>
      </w:r>
      <w:proofErr w:type="gramStart"/>
      <w:r w:rsidR="00CB09C6" w:rsidRPr="00BD623C">
        <w:rPr>
          <w:highlight w:val="lightGray"/>
          <w:shd w:val="clear" w:color="auto" w:fill="00FF00"/>
          <w:lang w:val="fr-FR"/>
        </w:rPr>
        <w:t>par contre</w:t>
      </w:r>
      <w:proofErr w:type="gramEnd"/>
      <w:r w:rsidR="00CB09C6" w:rsidRPr="00BD623C">
        <w:rPr>
          <w:highlight w:val="lightGray"/>
          <w:shd w:val="clear" w:color="auto" w:fill="00FF00"/>
          <w:lang w:val="fr-FR"/>
        </w:rPr>
        <w:t xml:space="preserve"> aucune garantie de compatibilité "descendante" : on peut assurer qu'un client de version antérieure puisse toujours s'adresser à un serveur de version postérieure, mais l'inverse ne peut être réalisé.</w:t>
      </w:r>
    </w:p>
    <w:p w14:paraId="2C458178" w14:textId="77777777" w:rsidR="00CB09C6" w:rsidRPr="00BD623C" w:rsidRDefault="00AC2595" w:rsidP="00322776">
      <w:pPr>
        <w:jc w:val="both"/>
        <w:rPr>
          <w:highlight w:val="lightGray"/>
          <w:shd w:val="clear" w:color="auto" w:fill="00FF00"/>
          <w:lang w:val="fr-FR"/>
        </w:rPr>
      </w:pPr>
      <w:r w:rsidRPr="00BD623C">
        <w:rPr>
          <w:highlight w:val="lightGray"/>
          <w:shd w:val="clear" w:color="auto" w:fill="00FF00"/>
          <w:lang w:val="fr-FR"/>
        </w:rPr>
        <w:t>L</w:t>
      </w:r>
      <w:r w:rsidR="00CB09C6" w:rsidRPr="00BD623C">
        <w:rPr>
          <w:highlight w:val="lightGray"/>
          <w:shd w:val="clear" w:color="auto" w:fill="00FF00"/>
          <w:lang w:val="fr-FR"/>
        </w:rPr>
        <w:t xml:space="preserve">e </w:t>
      </w:r>
      <w:r w:rsidRPr="00BD623C">
        <w:rPr>
          <w:highlight w:val="lightGray"/>
          <w:shd w:val="clear" w:color="auto" w:fill="00FF00"/>
          <w:lang w:val="fr-FR"/>
        </w:rPr>
        <w:t xml:space="preserve">profil SIRI </w:t>
      </w:r>
      <w:r w:rsidR="00CB09C6" w:rsidRPr="00BD623C">
        <w:rPr>
          <w:highlight w:val="lightGray"/>
          <w:shd w:val="clear" w:color="auto" w:fill="00FF00"/>
          <w:lang w:val="fr-FR"/>
        </w:rPr>
        <w:t xml:space="preserve">France intègre un mécanisme de gestion de version qui a plusieurs </w:t>
      </w:r>
      <w:proofErr w:type="gramStart"/>
      <w:r w:rsidR="00CB09C6" w:rsidRPr="00BD623C">
        <w:rPr>
          <w:highlight w:val="lightGray"/>
          <w:shd w:val="clear" w:color="auto" w:fill="00FF00"/>
          <w:lang w:val="fr-FR"/>
        </w:rPr>
        <w:t>objectifs:</w:t>
      </w:r>
      <w:proofErr w:type="gramEnd"/>
    </w:p>
    <w:p w14:paraId="0184A1E1" w14:textId="77777777" w:rsidR="00CB09C6" w:rsidRPr="00BD623C" w:rsidRDefault="00CB09C6" w:rsidP="001C78C1">
      <w:pPr>
        <w:pStyle w:val="Puce1"/>
        <w:rPr>
          <w:highlight w:val="lightGray"/>
          <w:shd w:val="clear" w:color="auto" w:fill="00FF00"/>
        </w:rPr>
      </w:pPr>
      <w:r w:rsidRPr="00BD623C">
        <w:rPr>
          <w:highlight w:val="lightGray"/>
          <w:shd w:val="clear" w:color="auto" w:fill="00FF00"/>
        </w:rPr>
        <w:t xml:space="preserve">Permettre à un serveur de savoir suivant quel profil il doit répondre à une requête client (en supportant plusieurs versions ou en redirigeant les requêtes et donc sans contraindre </w:t>
      </w:r>
      <w:proofErr w:type="spellStart"/>
      <w:proofErr w:type="gramStart"/>
      <w:r w:rsidRPr="00BD623C">
        <w:rPr>
          <w:highlight w:val="lightGray"/>
          <w:shd w:val="clear" w:color="auto" w:fill="00FF00"/>
        </w:rPr>
        <w:t>tout</w:t>
      </w:r>
      <w:proofErr w:type="spellEnd"/>
      <w:r w:rsidRPr="00BD623C">
        <w:rPr>
          <w:highlight w:val="lightGray"/>
          <w:shd w:val="clear" w:color="auto" w:fill="00FF00"/>
        </w:rPr>
        <w:t xml:space="preserve"> les clients</w:t>
      </w:r>
      <w:proofErr w:type="gramEnd"/>
      <w:r w:rsidRPr="00BD623C">
        <w:rPr>
          <w:highlight w:val="lightGray"/>
          <w:shd w:val="clear" w:color="auto" w:fill="00FF00"/>
        </w:rPr>
        <w:t xml:space="preserve"> à changer de version en même temps que lui) ;</w:t>
      </w:r>
    </w:p>
    <w:p w14:paraId="5842DA93" w14:textId="77777777" w:rsidR="00CB09C6" w:rsidRPr="00BD623C" w:rsidRDefault="00CB09C6" w:rsidP="001E787B">
      <w:pPr>
        <w:pStyle w:val="Puce1"/>
        <w:rPr>
          <w:highlight w:val="lightGray"/>
          <w:shd w:val="clear" w:color="auto" w:fill="00FF00"/>
        </w:rPr>
      </w:pPr>
      <w:r w:rsidRPr="00BD623C">
        <w:rPr>
          <w:highlight w:val="lightGray"/>
          <w:shd w:val="clear" w:color="auto" w:fill="00FF00"/>
        </w:rPr>
        <w:t>Permettre à un serveur de signaler à un client qu'il ne supporte pas la version demandée (plutôt que de lui répondre avec une erreur) ;</w:t>
      </w:r>
    </w:p>
    <w:p w14:paraId="17C82F32" w14:textId="77777777" w:rsidR="00CB09C6" w:rsidRPr="00BD623C" w:rsidRDefault="00CB09C6">
      <w:pPr>
        <w:pStyle w:val="Puce1"/>
        <w:rPr>
          <w:highlight w:val="lightGray"/>
          <w:shd w:val="clear" w:color="auto" w:fill="00FF00"/>
        </w:rPr>
      </w:pPr>
      <w:r w:rsidRPr="00BD623C">
        <w:rPr>
          <w:highlight w:val="lightGray"/>
          <w:shd w:val="clear" w:color="auto" w:fill="00FF00"/>
        </w:rPr>
        <w:t>Permettre à un client de gérer les réponses d'un serveur d'une version antérieure.</w:t>
      </w:r>
    </w:p>
    <w:p w14:paraId="75C73E6B" w14:textId="77777777" w:rsidR="00CB09C6" w:rsidRPr="00BD623C" w:rsidRDefault="00CB09C6" w:rsidP="00322776">
      <w:pPr>
        <w:jc w:val="both"/>
        <w:rPr>
          <w:highlight w:val="lightGray"/>
          <w:shd w:val="clear" w:color="auto" w:fill="00FF00"/>
          <w:lang w:val="fr-FR"/>
        </w:rPr>
      </w:pPr>
      <w:r w:rsidRPr="00BD623C">
        <w:rPr>
          <w:highlight w:val="lightGray"/>
          <w:shd w:val="clear" w:color="auto" w:fill="00FF00"/>
          <w:lang w:val="fr-FR"/>
        </w:rPr>
        <w:t xml:space="preserve">Le principe de gestion de version est simple : il s'appuie sur les identifiants de version proposés par SIRI dans les en-têtes de toutes les requêtes de service (ce champ est disponible pour chacune des </w:t>
      </w:r>
      <w:proofErr w:type="spellStart"/>
      <w:r w:rsidRPr="00BD623C">
        <w:rPr>
          <w:b/>
          <w:i/>
          <w:highlight w:val="lightGray"/>
          <w:shd w:val="clear" w:color="auto" w:fill="00FF00"/>
          <w:lang w:val="fr-FR"/>
        </w:rPr>
        <w:t>xxxxRequestStructure</w:t>
      </w:r>
      <w:proofErr w:type="spellEnd"/>
      <w:r w:rsidRPr="00BD623C">
        <w:rPr>
          <w:highlight w:val="lightGray"/>
          <w:shd w:val="clear" w:color="auto" w:fill="00FF00"/>
          <w:lang w:val="fr-FR"/>
        </w:rPr>
        <w:t xml:space="preserve"> sous la forme d'un attribut nommé </w:t>
      </w:r>
      <w:r w:rsidRPr="00BD623C">
        <w:rPr>
          <w:b/>
          <w:i/>
          <w:highlight w:val="lightGray"/>
          <w:shd w:val="clear" w:color="auto" w:fill="00FF00"/>
          <w:lang w:val="fr-FR"/>
        </w:rPr>
        <w:t>Version</w:t>
      </w:r>
      <w:r w:rsidRPr="00BD623C">
        <w:rPr>
          <w:highlight w:val="lightGray"/>
          <w:shd w:val="clear" w:color="auto" w:fill="00FF00"/>
          <w:lang w:val="fr-FR"/>
        </w:rPr>
        <w:t>) ainsi que de chacune des réponses correspondantes (</w:t>
      </w:r>
      <w:proofErr w:type="gramStart"/>
      <w:r w:rsidRPr="00BD623C">
        <w:rPr>
          <w:highlight w:val="lightGray"/>
          <w:shd w:val="clear" w:color="auto" w:fill="00FF00"/>
          <w:lang w:val="fr-FR"/>
        </w:rPr>
        <w:t>ce champs</w:t>
      </w:r>
      <w:proofErr w:type="gramEnd"/>
      <w:r w:rsidRPr="00BD623C">
        <w:rPr>
          <w:highlight w:val="lightGray"/>
          <w:shd w:val="clear" w:color="auto" w:fill="00FF00"/>
          <w:lang w:val="fr-FR"/>
        </w:rPr>
        <w:t xml:space="preserve"> est disponible pour chacune des </w:t>
      </w:r>
      <w:proofErr w:type="spellStart"/>
      <w:r w:rsidRPr="00BD623C">
        <w:rPr>
          <w:b/>
          <w:i/>
          <w:highlight w:val="lightGray"/>
          <w:shd w:val="clear" w:color="auto" w:fill="00FF00"/>
          <w:lang w:val="fr-FR"/>
        </w:rPr>
        <w:t>xxxxDeliveryStructure</w:t>
      </w:r>
      <w:proofErr w:type="spellEnd"/>
      <w:r w:rsidRPr="00BD623C">
        <w:rPr>
          <w:b/>
          <w:i/>
          <w:highlight w:val="lightGray"/>
          <w:shd w:val="clear" w:color="auto" w:fill="00FF00"/>
          <w:lang w:val="fr-FR"/>
        </w:rPr>
        <w:t xml:space="preserve">, </w:t>
      </w:r>
      <w:r w:rsidRPr="00BD623C">
        <w:rPr>
          <w:highlight w:val="lightGray"/>
          <w:shd w:val="clear" w:color="auto" w:fill="00FF00"/>
          <w:lang w:val="fr-FR"/>
        </w:rPr>
        <w:t xml:space="preserve">là aussi sous la forme d'un attribut nommé </w:t>
      </w:r>
      <w:r w:rsidRPr="00BD623C">
        <w:rPr>
          <w:b/>
          <w:i/>
          <w:highlight w:val="lightGray"/>
          <w:shd w:val="clear" w:color="auto" w:fill="00FF00"/>
          <w:lang w:val="fr-FR"/>
        </w:rPr>
        <w:t>Version</w:t>
      </w:r>
      <w:r w:rsidRPr="00BD623C">
        <w:rPr>
          <w:highlight w:val="lightGray"/>
          <w:shd w:val="clear" w:color="auto" w:fill="00FF00"/>
          <w:lang w:val="fr-FR"/>
        </w:rPr>
        <w:t xml:space="preserve">). </w:t>
      </w:r>
    </w:p>
    <w:p w14:paraId="77B283FB" w14:textId="77777777" w:rsidR="00CB09C6" w:rsidRPr="00BD623C" w:rsidRDefault="00CB09C6" w:rsidP="00322776">
      <w:pPr>
        <w:jc w:val="both"/>
        <w:rPr>
          <w:highlight w:val="lightGray"/>
          <w:shd w:val="clear" w:color="auto" w:fill="00FF00"/>
          <w:lang w:val="fr-FR"/>
        </w:rPr>
      </w:pPr>
      <w:proofErr w:type="gramStart"/>
      <w:r w:rsidRPr="00BD623C">
        <w:rPr>
          <w:highlight w:val="lightGray"/>
          <w:u w:val="single"/>
          <w:shd w:val="clear" w:color="auto" w:fill="00FF00"/>
          <w:lang w:val="fr-FR"/>
        </w:rPr>
        <w:t>Note</w:t>
      </w:r>
      <w:r w:rsidRPr="00BD623C">
        <w:rPr>
          <w:b/>
          <w:highlight w:val="lightGray"/>
          <w:u w:val="single"/>
          <w:shd w:val="clear" w:color="auto" w:fill="00FF00"/>
          <w:lang w:val="fr-FR"/>
        </w:rPr>
        <w:t>:</w:t>
      </w:r>
      <w:proofErr w:type="gramEnd"/>
      <w:r w:rsidRPr="00BD623C">
        <w:rPr>
          <w:highlight w:val="lightGray"/>
          <w:shd w:val="clear" w:color="auto" w:fill="00FF00"/>
          <w:lang w:val="fr-FR"/>
        </w:rPr>
        <w:t xml:space="preserve"> il s'agit bien ici de l'attribut </w:t>
      </w:r>
      <w:r w:rsidRPr="00BD623C">
        <w:rPr>
          <w:b/>
          <w:highlight w:val="lightGray"/>
          <w:shd w:val="clear" w:color="auto" w:fill="00FF00"/>
          <w:lang w:val="fr-FR"/>
        </w:rPr>
        <w:t>Version</w:t>
      </w:r>
      <w:r w:rsidRPr="00BD623C">
        <w:rPr>
          <w:highlight w:val="lightGray"/>
          <w:shd w:val="clear" w:color="auto" w:fill="00FF00"/>
          <w:lang w:val="fr-FR"/>
        </w:rPr>
        <w:t xml:space="preserve"> au niveau des services et non de l'attribut que l'on trouve sur la racine </w:t>
      </w:r>
      <w:r w:rsidRPr="00BD623C">
        <w:rPr>
          <w:b/>
          <w:highlight w:val="lightGray"/>
          <w:shd w:val="clear" w:color="auto" w:fill="00FF00"/>
          <w:lang w:val="fr-FR"/>
        </w:rPr>
        <w:t>Siri</w:t>
      </w:r>
      <w:r w:rsidRPr="00BD623C">
        <w:rPr>
          <w:highlight w:val="lightGray"/>
          <w:shd w:val="clear" w:color="auto" w:fill="00FF00"/>
          <w:lang w:val="fr-FR"/>
        </w:rPr>
        <w:t xml:space="preserve"> du schéma, cette dernière n'étant pas accessible dans le cadre des échanges SOAP.</w:t>
      </w:r>
    </w:p>
    <w:p w14:paraId="167E30CB" w14:textId="77777777" w:rsidR="00CB09C6" w:rsidRPr="0075267B" w:rsidRDefault="00CB09C6" w:rsidP="00322776">
      <w:pPr>
        <w:jc w:val="both"/>
        <w:rPr>
          <w:lang w:val="fr-FR"/>
        </w:rPr>
      </w:pPr>
      <w:r w:rsidRPr="0075267B">
        <w:rPr>
          <w:lang w:val="fr-FR"/>
        </w:rPr>
        <w:t xml:space="preserve">La codification de version proposée par SIRI est de la forme </w:t>
      </w:r>
      <w:proofErr w:type="spellStart"/>
      <w:r w:rsidRPr="0075267B">
        <w:rPr>
          <w:lang w:val="fr-FR"/>
        </w:rPr>
        <w:t>x.y</w:t>
      </w:r>
      <w:proofErr w:type="spellEnd"/>
      <w:r w:rsidRPr="0075267B">
        <w:rPr>
          <w:lang w:val="fr-FR"/>
        </w:rPr>
        <w:t xml:space="preserve"> : </w:t>
      </w:r>
    </w:p>
    <w:p w14:paraId="022291EC" w14:textId="77777777" w:rsidR="00CB09C6" w:rsidRPr="0075267B" w:rsidRDefault="00CB09C6" w:rsidP="008E47A4">
      <w:pPr>
        <w:numPr>
          <w:ilvl w:val="0"/>
          <w:numId w:val="44"/>
        </w:numPr>
        <w:jc w:val="both"/>
        <w:rPr>
          <w:lang w:val="fr-FR"/>
        </w:rPr>
      </w:pPr>
      <w:proofErr w:type="gramStart"/>
      <w:r w:rsidRPr="0075267B">
        <w:rPr>
          <w:lang w:val="fr-FR"/>
        </w:rPr>
        <w:t>x</w:t>
      </w:r>
      <w:proofErr w:type="gramEnd"/>
      <w:r w:rsidRPr="0075267B">
        <w:rPr>
          <w:lang w:val="fr-FR"/>
        </w:rPr>
        <w:t xml:space="preserve"> constitue le numéro de version majeure, soit en l'occurrence la version de la norme (TS précédemment),</w:t>
      </w:r>
    </w:p>
    <w:p w14:paraId="0344CABA" w14:textId="298F38F3" w:rsidR="00CB09C6" w:rsidRPr="0075267B" w:rsidRDefault="00CB09C6" w:rsidP="008E47A4">
      <w:pPr>
        <w:numPr>
          <w:ilvl w:val="0"/>
          <w:numId w:val="44"/>
        </w:numPr>
        <w:jc w:val="both"/>
        <w:rPr>
          <w:lang w:val="fr-FR"/>
        </w:rPr>
      </w:pPr>
      <w:proofErr w:type="gramStart"/>
      <w:r w:rsidRPr="0075267B">
        <w:rPr>
          <w:lang w:val="fr-FR"/>
        </w:rPr>
        <w:t>y</w:t>
      </w:r>
      <w:proofErr w:type="gramEnd"/>
      <w:r w:rsidRPr="0075267B">
        <w:rPr>
          <w:lang w:val="fr-FR"/>
        </w:rPr>
        <w:t xml:space="preserve"> constitue le numéro de version mineure: </w:t>
      </w:r>
      <w:r w:rsidRPr="00BD623C">
        <w:rPr>
          <w:highlight w:val="lightGray"/>
          <w:lang w:val="fr-FR"/>
        </w:rPr>
        <w:t>il</w:t>
      </w:r>
      <w:r w:rsidRPr="00BD623C">
        <w:rPr>
          <w:highlight w:val="lightGray"/>
          <w:shd w:val="clear" w:color="auto" w:fill="00FF00"/>
          <w:lang w:val="fr-FR"/>
        </w:rPr>
        <w:t xml:space="preserve"> est potentiellement suivi d'une lettre (la lettre est facultative précise éventuellement la version de l'XSD utilisée, on aura par exemple une version </w:t>
      </w:r>
      <w:r w:rsidRPr="00BD623C">
        <w:rPr>
          <w:b/>
          <w:i/>
          <w:highlight w:val="lightGray"/>
          <w:shd w:val="clear" w:color="auto" w:fill="00FF00"/>
          <w:lang w:val="fr-FR"/>
        </w:rPr>
        <w:t>2.</w:t>
      </w:r>
      <w:ins w:id="238" w:author="thierry henault" w:date="2022-08-11T11:54:00Z">
        <w:r w:rsidR="002154F5">
          <w:rPr>
            <w:b/>
            <w:i/>
            <w:highlight w:val="lightGray"/>
            <w:shd w:val="clear" w:color="auto" w:fill="00FF00"/>
            <w:lang w:val="fr-FR"/>
          </w:rPr>
          <w:t>1</w:t>
        </w:r>
        <w:r w:rsidR="002154F5" w:rsidRPr="00BD623C">
          <w:rPr>
            <w:b/>
            <w:i/>
            <w:highlight w:val="lightGray"/>
            <w:shd w:val="clear" w:color="auto" w:fill="00FF00"/>
            <w:lang w:val="fr-FR"/>
          </w:rPr>
          <w:t>n</w:t>
        </w:r>
        <w:r w:rsidR="002154F5" w:rsidRPr="00BD623C">
          <w:rPr>
            <w:highlight w:val="lightGray"/>
            <w:shd w:val="clear" w:color="auto" w:fill="00FF00"/>
            <w:lang w:val="fr-FR"/>
          </w:rPr>
          <w:t xml:space="preserve"> </w:t>
        </w:r>
      </w:ins>
      <w:r w:rsidRPr="00BD623C">
        <w:rPr>
          <w:highlight w:val="lightGray"/>
          <w:shd w:val="clear" w:color="auto" w:fill="00FF00"/>
          <w:lang w:val="fr-FR"/>
        </w:rPr>
        <w:t xml:space="preserve">pour indiquer la version </w:t>
      </w:r>
      <w:r w:rsidRPr="00BD623C">
        <w:rPr>
          <w:b/>
          <w:i/>
          <w:highlight w:val="lightGray"/>
          <w:shd w:val="clear" w:color="auto" w:fill="00FF00"/>
          <w:lang w:val="fr-FR"/>
        </w:rPr>
        <w:t>2</w:t>
      </w:r>
      <w:del w:id="239" w:author="thierry henault" w:date="2022-08-11T11:54:00Z">
        <w:r w:rsidRPr="00BD623C" w:rsidDel="002154F5">
          <w:rPr>
            <w:b/>
            <w:i/>
            <w:highlight w:val="lightGray"/>
            <w:shd w:val="clear" w:color="auto" w:fill="00FF00"/>
            <w:lang w:val="fr-FR"/>
          </w:rPr>
          <w:delText>.</w:delText>
        </w:r>
      </w:del>
      <w:ins w:id="240" w:author="thierry henault" w:date="2022-08-11T11:54:00Z">
        <w:r w:rsidR="002154F5">
          <w:rPr>
            <w:b/>
            <w:i/>
            <w:highlight w:val="lightGray"/>
            <w:shd w:val="clear" w:color="auto" w:fill="00FF00"/>
            <w:lang w:val="fr-FR"/>
          </w:rPr>
          <w:t>1</w:t>
        </w:r>
      </w:ins>
      <w:r w:rsidRPr="00BD623C">
        <w:rPr>
          <w:highlight w:val="lightGray"/>
          <w:shd w:val="clear" w:color="auto" w:fill="00FF00"/>
          <w:lang w:val="fr-FR"/>
        </w:rPr>
        <w:t xml:space="preserve"> de Siri et la version </w:t>
      </w:r>
      <w:r w:rsidRPr="00BD623C">
        <w:rPr>
          <w:b/>
          <w:i/>
          <w:highlight w:val="lightGray"/>
          <w:shd w:val="clear" w:color="auto" w:fill="00FF00"/>
          <w:lang w:val="fr-FR"/>
        </w:rPr>
        <w:t>n</w:t>
      </w:r>
      <w:r w:rsidRPr="00BD623C">
        <w:rPr>
          <w:highlight w:val="lightGray"/>
          <w:shd w:val="clear" w:color="auto" w:fill="00FF00"/>
          <w:lang w:val="fr-FR"/>
        </w:rPr>
        <w:t xml:space="preserve"> de l'XSD correspondant.</w:t>
      </w:r>
      <w:r w:rsidRPr="0075267B">
        <w:rPr>
          <w:lang w:val="fr-FR"/>
        </w:rPr>
        <w:t xml:space="preserve"> </w:t>
      </w:r>
    </w:p>
    <w:p w14:paraId="0121F9B3" w14:textId="2D6F9EB4" w:rsidR="00CB09C6" w:rsidRPr="0075267B" w:rsidRDefault="00AC2595" w:rsidP="00322776">
      <w:pPr>
        <w:jc w:val="both"/>
        <w:rPr>
          <w:lang w:val="fr-FR"/>
        </w:rPr>
      </w:pPr>
      <w:r>
        <w:rPr>
          <w:lang w:val="fr-FR"/>
        </w:rPr>
        <w:t xml:space="preserve">Par exemple </w:t>
      </w:r>
      <w:r w:rsidR="00CB09C6" w:rsidRPr="0075267B">
        <w:rPr>
          <w:lang w:val="fr-FR"/>
        </w:rPr>
        <w:t>pour SIRI 1, les versions 1.0, 1.2, 1.</w:t>
      </w:r>
      <w:r w:rsidRPr="0075267B">
        <w:rPr>
          <w:lang w:val="fr-FR"/>
        </w:rPr>
        <w:t>3</w:t>
      </w:r>
      <w:r w:rsidR="00CB09C6" w:rsidRPr="0075267B">
        <w:rPr>
          <w:lang w:val="fr-FR"/>
        </w:rPr>
        <w:t xml:space="preserve"> et 1.4, et pour SIRI 2, </w:t>
      </w:r>
      <w:del w:id="241" w:author="thierry henault" w:date="2022-08-11T11:50:00Z">
        <w:r w:rsidR="00CB09C6" w:rsidRPr="0075267B" w:rsidDel="002154F5">
          <w:rPr>
            <w:lang w:val="fr-FR"/>
          </w:rPr>
          <w:delText xml:space="preserve">seule </w:delText>
        </w:r>
      </w:del>
      <w:r w:rsidR="00CB09C6" w:rsidRPr="0075267B">
        <w:rPr>
          <w:lang w:val="fr-FR"/>
        </w:rPr>
        <w:t>la version 2.</w:t>
      </w:r>
      <w:ins w:id="242" w:author="thierry henault" w:date="2022-08-11T11:50:00Z">
        <w:r w:rsidR="002154F5">
          <w:rPr>
            <w:lang w:val="fr-FR"/>
          </w:rPr>
          <w:t>1</w:t>
        </w:r>
        <w:r w:rsidR="002154F5" w:rsidRPr="0075267B">
          <w:rPr>
            <w:lang w:val="fr-FR"/>
          </w:rPr>
          <w:t xml:space="preserve"> </w:t>
        </w:r>
      </w:ins>
      <w:r w:rsidR="00CB09C6" w:rsidRPr="0075267B">
        <w:rPr>
          <w:lang w:val="fr-FR"/>
        </w:rPr>
        <w:t>est actuellement disponible.</w:t>
      </w:r>
    </w:p>
    <w:p w14:paraId="0F74EE04" w14:textId="035FB4AD" w:rsidR="00CB09C6" w:rsidRPr="00BD623C" w:rsidRDefault="00CB09C6" w:rsidP="00322776">
      <w:pPr>
        <w:jc w:val="both"/>
        <w:rPr>
          <w:i/>
          <w:highlight w:val="lightGray"/>
          <w:shd w:val="clear" w:color="auto" w:fill="00FF00"/>
          <w:lang w:val="fr-FR"/>
        </w:rPr>
      </w:pPr>
      <w:r w:rsidRPr="00BD623C">
        <w:rPr>
          <w:highlight w:val="lightGray"/>
          <w:shd w:val="clear" w:color="auto" w:fill="00FF00"/>
          <w:lang w:val="fr-FR"/>
        </w:rPr>
        <w:t xml:space="preserve">La codification de la version de profil se fait de la façon suivante : </w:t>
      </w:r>
      <w:proofErr w:type="spellStart"/>
      <w:r w:rsidRPr="00BD623C">
        <w:rPr>
          <w:b/>
          <w:i/>
          <w:highlight w:val="lightGray"/>
          <w:shd w:val="clear" w:color="auto" w:fill="00FF00"/>
          <w:lang w:val="fr-FR"/>
        </w:rPr>
        <w:t>x.y:</w:t>
      </w:r>
      <w:r w:rsidR="00AC2595" w:rsidRPr="00BD623C">
        <w:rPr>
          <w:b/>
          <w:i/>
          <w:highlight w:val="lightGray"/>
          <w:shd w:val="clear" w:color="auto" w:fill="00FF00"/>
          <w:lang w:val="fr-FR"/>
        </w:rPr>
        <w:t>FR</w:t>
      </w:r>
      <w:r w:rsidRPr="00BD623C">
        <w:rPr>
          <w:b/>
          <w:i/>
          <w:highlight w:val="lightGray"/>
          <w:shd w:val="clear" w:color="auto" w:fill="00FF00"/>
          <w:lang w:val="fr-FR"/>
        </w:rPr>
        <w:t>-</w:t>
      </w:r>
      <w:proofErr w:type="gramStart"/>
      <w:r w:rsidRPr="00BD623C">
        <w:rPr>
          <w:b/>
          <w:i/>
          <w:highlight w:val="lightGray"/>
          <w:shd w:val="clear" w:color="auto" w:fill="00FF00"/>
          <w:lang w:val="fr-FR"/>
        </w:rPr>
        <w:t>a.b</w:t>
      </w:r>
      <w:proofErr w:type="gramEnd"/>
      <w:r w:rsidRPr="00BD623C">
        <w:rPr>
          <w:b/>
          <w:i/>
          <w:highlight w:val="lightGray"/>
          <w:shd w:val="clear" w:color="auto" w:fill="00FF00"/>
          <w:lang w:val="fr-FR"/>
        </w:rPr>
        <w:t>-c-d</w:t>
      </w:r>
      <w:proofErr w:type="spellEnd"/>
      <w:r w:rsidRPr="00BD623C">
        <w:rPr>
          <w:b/>
          <w:i/>
          <w:highlight w:val="lightGray"/>
          <w:shd w:val="clear" w:color="auto" w:fill="00FF00"/>
          <w:lang w:val="fr-FR"/>
        </w:rPr>
        <w:t xml:space="preserve"> </w:t>
      </w:r>
      <w:r w:rsidRPr="00BD623C">
        <w:rPr>
          <w:highlight w:val="lightGray"/>
          <w:shd w:val="clear" w:color="auto" w:fill="00FF00"/>
          <w:lang w:val="fr-FR"/>
        </w:rPr>
        <w:t>(par exemple "</w:t>
      </w:r>
      <w:r w:rsidRPr="00BD623C">
        <w:rPr>
          <w:i/>
          <w:highlight w:val="lightGray"/>
          <w:shd w:val="clear" w:color="auto" w:fill="00FF00"/>
          <w:lang w:val="fr-FR"/>
        </w:rPr>
        <w:t>2.</w:t>
      </w:r>
      <w:ins w:id="243" w:author="thierry henault" w:date="2022-08-11T11:50:00Z">
        <w:r w:rsidR="002154F5">
          <w:rPr>
            <w:i/>
            <w:highlight w:val="lightGray"/>
            <w:shd w:val="clear" w:color="auto" w:fill="00FF00"/>
            <w:lang w:val="fr-FR"/>
          </w:rPr>
          <w:t>1</w:t>
        </w:r>
      </w:ins>
      <w:r w:rsidRPr="00BD623C">
        <w:rPr>
          <w:i/>
          <w:highlight w:val="lightGray"/>
          <w:shd w:val="clear" w:color="auto" w:fill="00FF00"/>
          <w:lang w:val="fr-FR"/>
        </w:rPr>
        <w:t>:</w:t>
      </w:r>
      <w:r w:rsidR="00AC2595" w:rsidRPr="00BD623C">
        <w:rPr>
          <w:i/>
          <w:highlight w:val="lightGray"/>
          <w:shd w:val="clear" w:color="auto" w:fill="00FF00"/>
          <w:lang w:val="fr-FR"/>
        </w:rPr>
        <w:t>FR-1.0</w:t>
      </w:r>
      <w:r w:rsidRPr="00BD623C">
        <w:rPr>
          <w:highlight w:val="lightGray"/>
          <w:shd w:val="clear" w:color="auto" w:fill="00FF00"/>
          <w:lang w:val="fr-FR"/>
        </w:rPr>
        <w:t xml:space="preserve">"). </w:t>
      </w:r>
    </w:p>
    <w:p w14:paraId="13DBBED3" w14:textId="77777777" w:rsidR="00CB09C6" w:rsidRPr="00BD623C" w:rsidRDefault="00CB09C6" w:rsidP="001C78C1">
      <w:pPr>
        <w:pStyle w:val="Puce1"/>
        <w:rPr>
          <w:highlight w:val="lightGray"/>
          <w:shd w:val="clear" w:color="auto" w:fill="00FF00"/>
        </w:rPr>
      </w:pPr>
      <w:proofErr w:type="spellStart"/>
      <w:r w:rsidRPr="00BD623C">
        <w:rPr>
          <w:b/>
          <w:i/>
          <w:highlight w:val="lightGray"/>
          <w:shd w:val="clear" w:color="auto" w:fill="00FF00"/>
        </w:rPr>
        <w:t>x.y</w:t>
      </w:r>
      <w:proofErr w:type="spellEnd"/>
      <w:r w:rsidRPr="00BD623C">
        <w:rPr>
          <w:highlight w:val="lightGray"/>
          <w:shd w:val="clear" w:color="auto" w:fill="00FF00"/>
        </w:rPr>
        <w:t xml:space="preserve"> étant la version de SIRI (obligatoire</w:t>
      </w:r>
      <w:proofErr w:type="gramStart"/>
      <w:r w:rsidRPr="00BD623C">
        <w:rPr>
          <w:highlight w:val="lightGray"/>
          <w:shd w:val="clear" w:color="auto" w:fill="00FF00"/>
        </w:rPr>
        <w:t>):</w:t>
      </w:r>
      <w:proofErr w:type="gramEnd"/>
      <w:r w:rsidRPr="00BD623C">
        <w:rPr>
          <w:highlight w:val="lightGray"/>
          <w:shd w:val="clear" w:color="auto" w:fill="00FF00"/>
        </w:rPr>
        <w:t xml:space="preserve"> le </w:t>
      </w:r>
      <w:r w:rsidRPr="00BD623C">
        <w:rPr>
          <w:b/>
          <w:highlight w:val="lightGray"/>
          <w:shd w:val="clear" w:color="auto" w:fill="00FF00"/>
        </w:rPr>
        <w:t>x</w:t>
      </w:r>
      <w:r w:rsidRPr="00BD623C">
        <w:rPr>
          <w:highlight w:val="lightGray"/>
          <w:shd w:val="clear" w:color="auto" w:fill="00FF00"/>
        </w:rPr>
        <w:t xml:space="preserve"> est un entier et les </w:t>
      </w:r>
      <w:r w:rsidRPr="00BD623C">
        <w:rPr>
          <w:b/>
          <w:highlight w:val="lightGray"/>
          <w:shd w:val="clear" w:color="auto" w:fill="00FF00"/>
        </w:rPr>
        <w:t>y</w:t>
      </w:r>
      <w:r w:rsidRPr="00BD623C">
        <w:rPr>
          <w:highlight w:val="lightGray"/>
          <w:shd w:val="clear" w:color="auto" w:fill="00FF00"/>
        </w:rPr>
        <w:t xml:space="preserve"> est un entier potentiellement suivi d'une lettre.</w:t>
      </w:r>
    </w:p>
    <w:p w14:paraId="703472BA" w14:textId="77777777" w:rsidR="00CB09C6" w:rsidRPr="00BD623C" w:rsidRDefault="00CB09C6" w:rsidP="001E787B">
      <w:pPr>
        <w:pStyle w:val="Puce1"/>
        <w:rPr>
          <w:highlight w:val="lightGray"/>
          <w:shd w:val="clear" w:color="auto" w:fill="00FF00"/>
        </w:rPr>
      </w:pPr>
      <w:r w:rsidRPr="00BD623C">
        <w:rPr>
          <w:b/>
          <w:i/>
          <w:highlight w:val="lightGray"/>
          <w:shd w:val="clear" w:color="auto" w:fill="00FF00"/>
        </w:rPr>
        <w:t xml:space="preserve">: </w:t>
      </w:r>
      <w:r w:rsidRPr="00BD623C">
        <w:rPr>
          <w:highlight w:val="lightGray"/>
          <w:shd w:val="clear" w:color="auto" w:fill="00FF00"/>
        </w:rPr>
        <w:t>est un délimiteur obligatoire</w:t>
      </w:r>
    </w:p>
    <w:p w14:paraId="27222DC0" w14:textId="77777777" w:rsidR="00CB09C6" w:rsidRPr="00BD623C" w:rsidRDefault="00CB09C6">
      <w:pPr>
        <w:pStyle w:val="Puce1"/>
        <w:rPr>
          <w:highlight w:val="lightGray"/>
          <w:shd w:val="clear" w:color="auto" w:fill="00FF00"/>
        </w:rPr>
      </w:pPr>
      <w:r w:rsidRPr="00BD623C">
        <w:rPr>
          <w:b/>
          <w:i/>
          <w:highlight w:val="lightGray"/>
          <w:shd w:val="clear" w:color="auto" w:fill="00FF00"/>
        </w:rPr>
        <w:t>FR</w:t>
      </w:r>
      <w:r w:rsidRPr="00BD623C">
        <w:rPr>
          <w:highlight w:val="lightGray"/>
          <w:shd w:val="clear" w:color="auto" w:fill="00FF00"/>
        </w:rPr>
        <w:t xml:space="preserve"> le digramme de la France (ISO 3166-1 </w:t>
      </w:r>
      <w:hyperlink r:id="rId24" w:tooltip="ISO 3166-1 alpha-2" w:history="1">
        <w:r w:rsidRPr="00BD623C">
          <w:rPr>
            <w:highlight w:val="lightGray"/>
            <w:shd w:val="clear" w:color="auto" w:fill="00FF00"/>
          </w:rPr>
          <w:t>alpha-2</w:t>
        </w:r>
      </w:hyperlink>
      <w:r w:rsidRPr="00BD623C">
        <w:rPr>
          <w:highlight w:val="lightGray"/>
          <w:shd w:val="clear" w:color="auto" w:fill="00FF00"/>
        </w:rPr>
        <w:t>) (obligatoire)</w:t>
      </w:r>
    </w:p>
    <w:p w14:paraId="6541F30B" w14:textId="77777777" w:rsidR="00CB09C6" w:rsidRPr="00BD623C" w:rsidRDefault="00CB09C6">
      <w:pPr>
        <w:pStyle w:val="Puce1"/>
        <w:rPr>
          <w:highlight w:val="lightGray"/>
          <w:shd w:val="clear" w:color="auto" w:fill="00FF00"/>
        </w:rPr>
      </w:pPr>
      <w:r w:rsidRPr="00BD623C">
        <w:rPr>
          <w:b/>
          <w:i/>
          <w:highlight w:val="lightGray"/>
          <w:shd w:val="clear" w:color="auto" w:fill="00FF00"/>
        </w:rPr>
        <w:t xml:space="preserve">- </w:t>
      </w:r>
      <w:r w:rsidRPr="00BD623C">
        <w:rPr>
          <w:highlight w:val="lightGray"/>
          <w:shd w:val="clear" w:color="auto" w:fill="00FF00"/>
        </w:rPr>
        <w:t>est un délimiteur obligatoire</w:t>
      </w:r>
    </w:p>
    <w:p w14:paraId="2E15D419" w14:textId="77777777" w:rsidR="00CB09C6" w:rsidRPr="00BD623C" w:rsidRDefault="00CB09C6">
      <w:pPr>
        <w:pStyle w:val="Puce1"/>
        <w:rPr>
          <w:highlight w:val="lightGray"/>
          <w:shd w:val="clear" w:color="auto" w:fill="00FF00"/>
        </w:rPr>
      </w:pPr>
      <w:proofErr w:type="spellStart"/>
      <w:r w:rsidRPr="00BD623C">
        <w:rPr>
          <w:b/>
          <w:i/>
          <w:highlight w:val="lightGray"/>
          <w:shd w:val="clear" w:color="auto" w:fill="00FF00"/>
        </w:rPr>
        <w:t>a.b</w:t>
      </w:r>
      <w:proofErr w:type="spellEnd"/>
      <w:r w:rsidRPr="00BD623C">
        <w:rPr>
          <w:highlight w:val="lightGray"/>
          <w:shd w:val="clear" w:color="auto" w:fill="00FF00"/>
        </w:rPr>
        <w:t xml:space="preserve"> est la version du profil (obligatoire). </w:t>
      </w:r>
      <w:proofErr w:type="gramStart"/>
      <w:r w:rsidRPr="00BD623C">
        <w:rPr>
          <w:b/>
          <w:i/>
          <w:highlight w:val="lightGray"/>
          <w:shd w:val="clear" w:color="auto" w:fill="00FF00"/>
        </w:rPr>
        <w:t>a</w:t>
      </w:r>
      <w:proofErr w:type="gramEnd"/>
      <w:r w:rsidRPr="00BD623C">
        <w:rPr>
          <w:b/>
          <w:i/>
          <w:highlight w:val="lightGray"/>
          <w:shd w:val="clear" w:color="auto" w:fill="00FF00"/>
        </w:rPr>
        <w:t xml:space="preserve"> </w:t>
      </w:r>
      <w:r w:rsidRPr="00BD623C">
        <w:rPr>
          <w:highlight w:val="lightGray"/>
          <w:shd w:val="clear" w:color="auto" w:fill="00FF00"/>
        </w:rPr>
        <w:t>et</w:t>
      </w:r>
      <w:r w:rsidRPr="00BD623C">
        <w:rPr>
          <w:b/>
          <w:i/>
          <w:highlight w:val="lightGray"/>
          <w:shd w:val="clear" w:color="auto" w:fill="00FF00"/>
        </w:rPr>
        <w:t xml:space="preserve"> b</w:t>
      </w:r>
      <w:r w:rsidRPr="00BD623C">
        <w:rPr>
          <w:highlight w:val="lightGray"/>
          <w:shd w:val="clear" w:color="auto" w:fill="00FF00"/>
        </w:rPr>
        <w:t xml:space="preserve"> sont des chiffres entiers. </w:t>
      </w:r>
    </w:p>
    <w:p w14:paraId="16769A87" w14:textId="77777777" w:rsidR="00CB09C6" w:rsidRPr="00BD623C" w:rsidRDefault="00CB09C6">
      <w:pPr>
        <w:pStyle w:val="Puce1"/>
        <w:rPr>
          <w:highlight w:val="lightGray"/>
          <w:shd w:val="clear" w:color="auto" w:fill="00FF00"/>
        </w:rPr>
      </w:pPr>
      <w:r w:rsidRPr="00BD623C">
        <w:rPr>
          <w:b/>
          <w:i/>
          <w:highlight w:val="lightGray"/>
          <w:shd w:val="clear" w:color="auto" w:fill="00FF00"/>
        </w:rPr>
        <w:lastRenderedPageBreak/>
        <w:t xml:space="preserve">- </w:t>
      </w:r>
      <w:r w:rsidRPr="00BD623C">
        <w:rPr>
          <w:highlight w:val="lightGray"/>
          <w:shd w:val="clear" w:color="auto" w:fill="00FF00"/>
        </w:rPr>
        <w:t xml:space="preserve">est un délimiteur facultatif (doit être omis si ni </w:t>
      </w:r>
      <w:r w:rsidRPr="00BD623C">
        <w:rPr>
          <w:b/>
          <w:highlight w:val="lightGray"/>
          <w:shd w:val="clear" w:color="auto" w:fill="00FF00"/>
        </w:rPr>
        <w:t>c</w:t>
      </w:r>
      <w:r w:rsidRPr="00BD623C">
        <w:rPr>
          <w:highlight w:val="lightGray"/>
          <w:shd w:val="clear" w:color="auto" w:fill="00FF00"/>
        </w:rPr>
        <w:t xml:space="preserve"> ni </w:t>
      </w:r>
      <w:r w:rsidRPr="00BD623C">
        <w:rPr>
          <w:b/>
          <w:highlight w:val="lightGray"/>
          <w:shd w:val="clear" w:color="auto" w:fill="00FF00"/>
        </w:rPr>
        <w:t>d</w:t>
      </w:r>
      <w:r w:rsidRPr="00BD623C">
        <w:rPr>
          <w:highlight w:val="lightGray"/>
          <w:shd w:val="clear" w:color="auto" w:fill="00FF00"/>
        </w:rPr>
        <w:t xml:space="preserve"> ne sont présents, obligatoire sinon)</w:t>
      </w:r>
    </w:p>
    <w:p w14:paraId="5F12DF8B" w14:textId="77777777" w:rsidR="00CB09C6" w:rsidRPr="00BD623C" w:rsidRDefault="00CB09C6">
      <w:pPr>
        <w:pStyle w:val="Puce1"/>
        <w:rPr>
          <w:b/>
          <w:highlight w:val="lightGray"/>
          <w:shd w:val="clear" w:color="auto" w:fill="00FF00"/>
        </w:rPr>
      </w:pPr>
      <w:proofErr w:type="spellStart"/>
      <w:proofErr w:type="gramStart"/>
      <w:r w:rsidRPr="00BD623C">
        <w:rPr>
          <w:b/>
          <w:highlight w:val="lightGray"/>
          <w:shd w:val="clear" w:color="auto" w:fill="00FF00"/>
        </w:rPr>
        <w:t>c</w:t>
      </w:r>
      <w:proofErr w:type="gramEnd"/>
      <w:r w:rsidRPr="00BD623C">
        <w:rPr>
          <w:b/>
          <w:highlight w:val="lightGray"/>
          <w:shd w:val="clear" w:color="auto" w:fill="00FF00"/>
        </w:rPr>
        <w:t xml:space="preserve"> </w:t>
      </w:r>
      <w:r w:rsidRPr="00BD623C">
        <w:rPr>
          <w:highlight w:val="lightGray"/>
          <w:shd w:val="clear" w:color="auto" w:fill="00FF00"/>
        </w:rPr>
        <w:t>est</w:t>
      </w:r>
      <w:proofErr w:type="spellEnd"/>
      <w:r w:rsidRPr="00BD623C">
        <w:rPr>
          <w:highlight w:val="lightGray"/>
          <w:shd w:val="clear" w:color="auto" w:fill="00FF00"/>
        </w:rPr>
        <w:t xml:space="preserve"> le numéro de version du service concerné (facultatif). Il est constitué d'un ou deux caractères numériques. Il permettra d'identifier des possibles ajustements futurs spécifiques à ce service.</w:t>
      </w:r>
    </w:p>
    <w:p w14:paraId="7216C1AB" w14:textId="77777777" w:rsidR="00CB09C6" w:rsidRPr="00BD623C" w:rsidRDefault="00CB09C6">
      <w:pPr>
        <w:pStyle w:val="Puce1"/>
        <w:rPr>
          <w:highlight w:val="lightGray"/>
          <w:shd w:val="clear" w:color="auto" w:fill="00FF00"/>
        </w:rPr>
      </w:pPr>
      <w:r w:rsidRPr="00BD623C">
        <w:rPr>
          <w:b/>
          <w:i/>
          <w:highlight w:val="lightGray"/>
          <w:shd w:val="clear" w:color="auto" w:fill="00FF00"/>
        </w:rPr>
        <w:t xml:space="preserve">- </w:t>
      </w:r>
      <w:r w:rsidRPr="00BD623C">
        <w:rPr>
          <w:highlight w:val="lightGray"/>
          <w:shd w:val="clear" w:color="auto" w:fill="00FF00"/>
        </w:rPr>
        <w:t xml:space="preserve">est un délimiteur facultatif (doit être omis si </w:t>
      </w:r>
      <w:r w:rsidRPr="00BD623C">
        <w:rPr>
          <w:b/>
          <w:highlight w:val="lightGray"/>
          <w:shd w:val="clear" w:color="auto" w:fill="00FF00"/>
        </w:rPr>
        <w:t>d</w:t>
      </w:r>
      <w:r w:rsidRPr="00BD623C">
        <w:rPr>
          <w:highlight w:val="lightGray"/>
          <w:shd w:val="clear" w:color="auto" w:fill="00FF00"/>
        </w:rPr>
        <w:t xml:space="preserve"> n'est pas présent, mais est impératif si </w:t>
      </w:r>
      <w:r w:rsidRPr="00BD623C">
        <w:rPr>
          <w:b/>
          <w:highlight w:val="lightGray"/>
          <w:shd w:val="clear" w:color="auto" w:fill="00FF00"/>
        </w:rPr>
        <w:t>d</w:t>
      </w:r>
      <w:r w:rsidRPr="00BD623C">
        <w:rPr>
          <w:highlight w:val="lightGray"/>
          <w:shd w:val="clear" w:color="auto" w:fill="00FF00"/>
        </w:rPr>
        <w:t xml:space="preserve"> est présent)</w:t>
      </w:r>
    </w:p>
    <w:p w14:paraId="6E10A5B8" w14:textId="77777777" w:rsidR="00CB09C6" w:rsidRPr="00BD623C" w:rsidRDefault="00CB09C6">
      <w:pPr>
        <w:pStyle w:val="Puce1"/>
        <w:rPr>
          <w:b/>
          <w:highlight w:val="lightGray"/>
          <w:shd w:val="clear" w:color="auto" w:fill="00FF00"/>
        </w:rPr>
      </w:pPr>
      <w:proofErr w:type="gramStart"/>
      <w:r w:rsidRPr="00BD623C">
        <w:rPr>
          <w:b/>
          <w:highlight w:val="lightGray"/>
          <w:shd w:val="clear" w:color="auto" w:fill="00FF00"/>
        </w:rPr>
        <w:t>d</w:t>
      </w:r>
      <w:proofErr w:type="gramEnd"/>
      <w:r w:rsidRPr="00BD623C">
        <w:rPr>
          <w:b/>
          <w:highlight w:val="lightGray"/>
          <w:shd w:val="clear" w:color="auto" w:fill="00FF00"/>
        </w:rPr>
        <w:t xml:space="preserve"> </w:t>
      </w:r>
      <w:r w:rsidRPr="00BD623C">
        <w:rPr>
          <w:highlight w:val="lightGray"/>
          <w:shd w:val="clear" w:color="auto" w:fill="00FF00"/>
        </w:rPr>
        <w:t xml:space="preserve">est le numéro de version </w:t>
      </w:r>
      <w:proofErr w:type="spellStart"/>
      <w:r w:rsidRPr="00BD623C">
        <w:rPr>
          <w:highlight w:val="lightGray"/>
          <w:shd w:val="clear" w:color="auto" w:fill="00FF00"/>
        </w:rPr>
        <w:t>le</w:t>
      </w:r>
      <w:proofErr w:type="spellEnd"/>
      <w:r w:rsidRPr="00BD623C">
        <w:rPr>
          <w:highlight w:val="lightGray"/>
          <w:shd w:val="clear" w:color="auto" w:fill="00FF00"/>
        </w:rPr>
        <w:t xml:space="preserve"> </w:t>
      </w:r>
      <w:r w:rsidR="00806D86" w:rsidRPr="00BD623C">
        <w:rPr>
          <w:highlight w:val="lightGray"/>
          <w:shd w:val="clear" w:color="auto" w:fill="00FF00"/>
        </w:rPr>
        <w:t xml:space="preserve">l'implémentation </w:t>
      </w:r>
      <w:r w:rsidRPr="00BD623C">
        <w:rPr>
          <w:highlight w:val="lightGray"/>
          <w:shd w:val="clear" w:color="auto" w:fill="00FF00"/>
        </w:rPr>
        <w:t xml:space="preserve">locale (numéro de version logicielle du serveur SNCF, Transdev, RATP, Keolis, du relais, etc.). </w:t>
      </w:r>
      <w:proofErr w:type="gramStart"/>
      <w:r w:rsidRPr="00BD623C">
        <w:rPr>
          <w:b/>
          <w:highlight w:val="lightGray"/>
          <w:shd w:val="clear" w:color="auto" w:fill="00FF00"/>
        </w:rPr>
        <w:t>d</w:t>
      </w:r>
      <w:proofErr w:type="gramEnd"/>
      <w:r w:rsidRPr="00BD623C">
        <w:rPr>
          <w:highlight w:val="lightGray"/>
          <w:shd w:val="clear" w:color="auto" w:fill="00FF00"/>
        </w:rPr>
        <w:t xml:space="preserve"> est constitué de chiffres et de "." uniquement.</w:t>
      </w:r>
    </w:p>
    <w:p w14:paraId="0FB27391" w14:textId="77777777" w:rsidR="00CB09C6" w:rsidRPr="00BD623C" w:rsidRDefault="00CB09C6" w:rsidP="00322776">
      <w:pPr>
        <w:jc w:val="both"/>
        <w:rPr>
          <w:highlight w:val="lightGray"/>
          <w:shd w:val="clear" w:color="auto" w:fill="00FF00"/>
          <w:lang w:val="fr-FR"/>
        </w:rPr>
      </w:pPr>
      <w:r w:rsidRPr="00BD623C">
        <w:rPr>
          <w:highlight w:val="lightGray"/>
          <w:shd w:val="clear" w:color="auto" w:fill="00FF00"/>
          <w:lang w:val="fr-FR"/>
        </w:rPr>
        <w:t>Les exemples ci-dessous sont valides au titre de cette codification :</w:t>
      </w:r>
    </w:p>
    <w:p w14:paraId="4C082E8F" w14:textId="4145C5C7" w:rsidR="00CB09C6" w:rsidRPr="00BD623C" w:rsidRDefault="00CB09C6" w:rsidP="001C78C1">
      <w:pPr>
        <w:pStyle w:val="Puce1"/>
        <w:rPr>
          <w:highlight w:val="lightGray"/>
          <w:shd w:val="clear" w:color="auto" w:fill="00FF00"/>
        </w:rPr>
      </w:pPr>
      <w:r w:rsidRPr="00BD623C">
        <w:rPr>
          <w:highlight w:val="lightGray"/>
          <w:shd w:val="clear" w:color="auto" w:fill="00FF00"/>
        </w:rPr>
        <w:t>2.</w:t>
      </w:r>
      <w:r w:rsidR="002154F5">
        <w:rPr>
          <w:highlight w:val="lightGray"/>
          <w:shd w:val="clear" w:color="auto" w:fill="00FF00"/>
        </w:rPr>
        <w:t>1</w:t>
      </w:r>
      <w:r w:rsidRPr="00BD623C">
        <w:rPr>
          <w:highlight w:val="lightGray"/>
          <w:shd w:val="clear" w:color="auto" w:fill="00FF00"/>
        </w:rPr>
        <w:t>:</w:t>
      </w:r>
      <w:r w:rsidR="00AC2595" w:rsidRPr="00BD623C">
        <w:rPr>
          <w:highlight w:val="lightGray"/>
          <w:shd w:val="clear" w:color="auto" w:fill="00FF00"/>
        </w:rPr>
        <w:t>FR-1.0</w:t>
      </w:r>
    </w:p>
    <w:p w14:paraId="70EEF638" w14:textId="77777777" w:rsidR="00CB09C6" w:rsidRPr="00BD623C" w:rsidRDefault="00CB09C6" w:rsidP="001E787B">
      <w:pPr>
        <w:pStyle w:val="Puce1"/>
        <w:rPr>
          <w:highlight w:val="lightGray"/>
          <w:shd w:val="clear" w:color="auto" w:fill="00FF00"/>
        </w:rPr>
      </w:pPr>
      <w:r w:rsidRPr="00BD623C">
        <w:rPr>
          <w:highlight w:val="lightGray"/>
          <w:shd w:val="clear" w:color="auto" w:fill="00FF00"/>
        </w:rPr>
        <w:t>2.0:</w:t>
      </w:r>
      <w:r w:rsidR="00AC2595" w:rsidRPr="00BD623C">
        <w:rPr>
          <w:highlight w:val="lightGray"/>
          <w:shd w:val="clear" w:color="auto" w:fill="00FF00"/>
        </w:rPr>
        <w:t>FR-1.0-1</w:t>
      </w:r>
    </w:p>
    <w:p w14:paraId="1A68AD1F" w14:textId="77777777" w:rsidR="00CB09C6" w:rsidRPr="0075267B" w:rsidRDefault="00CB09C6" w:rsidP="0034331F">
      <w:pPr>
        <w:pStyle w:val="Titre3"/>
      </w:pPr>
      <w:bookmarkStart w:id="244" w:name="_Toc358727334"/>
      <w:bookmarkStart w:id="245" w:name="_Toc444249736"/>
      <w:bookmarkStart w:id="246" w:name="_Toc444251850"/>
      <w:proofErr w:type="spellStart"/>
      <w:r w:rsidRPr="0075267B">
        <w:t>Modalité</w:t>
      </w:r>
      <w:proofErr w:type="spellEnd"/>
      <w:r w:rsidRPr="0075267B">
        <w:t xml:space="preserve"> </w:t>
      </w:r>
      <w:proofErr w:type="spellStart"/>
      <w:r w:rsidRPr="0075267B">
        <w:t>d'utilisation</w:t>
      </w:r>
      <w:proofErr w:type="spellEnd"/>
      <w:r w:rsidRPr="0075267B">
        <w:t xml:space="preserve"> des versions</w:t>
      </w:r>
      <w:bookmarkEnd w:id="244"/>
      <w:bookmarkEnd w:id="245"/>
      <w:bookmarkEnd w:id="246"/>
    </w:p>
    <w:p w14:paraId="3CC62B98" w14:textId="77777777" w:rsidR="00CB09C6" w:rsidRPr="00BD623C" w:rsidRDefault="00CB09C6" w:rsidP="0034331F">
      <w:pPr>
        <w:rPr>
          <w:highlight w:val="lightGray"/>
          <w:shd w:val="clear" w:color="auto" w:fill="00FF00"/>
          <w:lang w:val="fr-FR"/>
        </w:rPr>
      </w:pPr>
      <w:r w:rsidRPr="00BD623C">
        <w:rPr>
          <w:highlight w:val="lightGray"/>
          <w:shd w:val="clear" w:color="auto" w:fill="00FF00"/>
          <w:lang w:val="fr-FR"/>
        </w:rPr>
        <w:t>Les principales règles d'utilisation des versions sont les suivantes. Soit deux versions de profil N et N+ (N+ étant une version postérieure à N).</w:t>
      </w:r>
    </w:p>
    <w:p w14:paraId="19833BF0" w14:textId="77777777" w:rsidR="00CB09C6" w:rsidRPr="00BD623C" w:rsidRDefault="00CB09C6" w:rsidP="001C78C1">
      <w:pPr>
        <w:pStyle w:val="Puce1"/>
        <w:rPr>
          <w:highlight w:val="lightGray"/>
          <w:shd w:val="clear" w:color="auto" w:fill="00FF00"/>
        </w:rPr>
      </w:pPr>
      <w:r w:rsidRPr="00BD623C">
        <w:rPr>
          <w:highlight w:val="lightGray"/>
          <w:shd w:val="clear" w:color="auto" w:fill="00FF00"/>
        </w:rPr>
        <w:t>Un client N peut s'adresser à un serveur N+. Le serveur N+ peut alors :</w:t>
      </w:r>
    </w:p>
    <w:p w14:paraId="5A9F383C" w14:textId="77777777" w:rsidR="00CB09C6" w:rsidRPr="00BD623C" w:rsidRDefault="00CB09C6" w:rsidP="008E47A4">
      <w:pPr>
        <w:numPr>
          <w:ilvl w:val="1"/>
          <w:numId w:val="45"/>
        </w:numPr>
        <w:tabs>
          <w:tab w:val="left" w:pos="993"/>
        </w:tabs>
        <w:ind w:left="993"/>
        <w:rPr>
          <w:highlight w:val="lightGray"/>
          <w:shd w:val="clear" w:color="auto" w:fill="00FF00"/>
          <w:lang w:val="fr-FR"/>
        </w:rPr>
      </w:pPr>
      <w:r w:rsidRPr="00BD623C">
        <w:rPr>
          <w:highlight w:val="lightGray"/>
          <w:shd w:val="clear" w:color="auto" w:fill="00FF00"/>
          <w:lang w:val="fr-FR"/>
        </w:rPr>
        <w:t>(</w:t>
      </w:r>
      <w:proofErr w:type="gramStart"/>
      <w:r w:rsidRPr="00BD623C">
        <w:rPr>
          <w:i/>
          <w:highlight w:val="lightGray"/>
          <w:shd w:val="clear" w:color="auto" w:fill="00FF00"/>
          <w:lang w:val="fr-FR"/>
        </w:rPr>
        <w:t>solution</w:t>
      </w:r>
      <w:proofErr w:type="gramEnd"/>
      <w:r w:rsidRPr="00BD623C">
        <w:rPr>
          <w:i/>
          <w:highlight w:val="lightGray"/>
          <w:shd w:val="clear" w:color="auto" w:fill="00FF00"/>
          <w:lang w:val="fr-FR"/>
        </w:rPr>
        <w:t xml:space="preserve"> non recommandée</w:t>
      </w:r>
      <w:r w:rsidRPr="00BD623C">
        <w:rPr>
          <w:highlight w:val="lightGray"/>
          <w:shd w:val="clear" w:color="auto" w:fill="00FF00"/>
          <w:lang w:val="fr-FR"/>
        </w:rPr>
        <w:t xml:space="preserve">) Indiquer qu'il ne supporte pas cette version en utilisant le code d'erreur </w:t>
      </w:r>
      <w:proofErr w:type="spellStart"/>
      <w:r w:rsidRPr="00BD623C">
        <w:rPr>
          <w:b/>
          <w:i/>
          <w:highlight w:val="lightGray"/>
          <w:shd w:val="clear" w:color="auto" w:fill="00FF00"/>
          <w:lang w:val="fr-FR"/>
        </w:rPr>
        <w:t>CapabilityNotSupportedError</w:t>
      </w:r>
      <w:proofErr w:type="spellEnd"/>
      <w:r w:rsidRPr="00BD623C">
        <w:rPr>
          <w:highlight w:val="lightGray"/>
          <w:shd w:val="clear" w:color="auto" w:fill="00FF00"/>
          <w:lang w:val="fr-FR"/>
        </w:rPr>
        <w:t xml:space="preserve"> en précisant dans le champ </w:t>
      </w:r>
      <w:proofErr w:type="spellStart"/>
      <w:r w:rsidRPr="00BD623C">
        <w:rPr>
          <w:b/>
          <w:i/>
          <w:highlight w:val="lightGray"/>
          <w:shd w:val="clear" w:color="auto" w:fill="00FF00"/>
          <w:lang w:val="fr-FR"/>
        </w:rPr>
        <w:t>CapabilityRef</w:t>
      </w:r>
      <w:proofErr w:type="spellEnd"/>
      <w:r w:rsidRPr="00BD623C">
        <w:rPr>
          <w:highlight w:val="lightGray"/>
          <w:shd w:val="clear" w:color="auto" w:fill="00FF00"/>
          <w:lang w:val="fr-FR"/>
        </w:rPr>
        <w:t xml:space="preserve"> le numéro de version qui a été demandé (donc N ici)</w:t>
      </w:r>
    </w:p>
    <w:p w14:paraId="293D2BAB" w14:textId="77777777" w:rsidR="00CB09C6" w:rsidRPr="00BD623C" w:rsidRDefault="00CB09C6" w:rsidP="008E47A4">
      <w:pPr>
        <w:numPr>
          <w:ilvl w:val="1"/>
          <w:numId w:val="45"/>
        </w:numPr>
        <w:ind w:left="993"/>
        <w:rPr>
          <w:highlight w:val="lightGray"/>
          <w:shd w:val="clear" w:color="auto" w:fill="00FF00"/>
          <w:lang w:val="fr-FR"/>
        </w:rPr>
      </w:pPr>
      <w:proofErr w:type="gramStart"/>
      <w:r w:rsidRPr="00BD623C">
        <w:rPr>
          <w:highlight w:val="lightGray"/>
          <w:shd w:val="clear" w:color="auto" w:fill="00FF00"/>
          <w:lang w:val="fr-FR"/>
        </w:rPr>
        <w:t>adapter</w:t>
      </w:r>
      <w:proofErr w:type="gramEnd"/>
      <w:r w:rsidRPr="00BD623C">
        <w:rPr>
          <w:highlight w:val="lightGray"/>
          <w:shd w:val="clear" w:color="auto" w:fill="00FF00"/>
          <w:lang w:val="fr-FR"/>
        </w:rPr>
        <w:t xml:space="preserve"> sa réponse pour la rendre conforme à la version N</w:t>
      </w:r>
    </w:p>
    <w:p w14:paraId="2AC0F8BE" w14:textId="77777777" w:rsidR="00CB09C6" w:rsidRPr="00BD623C" w:rsidRDefault="00CB09C6" w:rsidP="008E47A4">
      <w:pPr>
        <w:numPr>
          <w:ilvl w:val="1"/>
          <w:numId w:val="45"/>
        </w:numPr>
        <w:tabs>
          <w:tab w:val="left" w:pos="993"/>
        </w:tabs>
        <w:ind w:left="993"/>
        <w:rPr>
          <w:highlight w:val="lightGray"/>
          <w:shd w:val="clear" w:color="auto" w:fill="00FF00"/>
          <w:lang w:val="fr-FR"/>
        </w:rPr>
      </w:pPr>
      <w:r w:rsidRPr="00BD623C">
        <w:rPr>
          <w:highlight w:val="lightGray"/>
          <w:shd w:val="clear" w:color="auto" w:fill="00FF00"/>
          <w:lang w:val="fr-FR"/>
        </w:rPr>
        <w:t>Transférer la requête à un serveur en version N (le "transfert" peut, techniquement, être réalisé de différentes façons, comme l'</w:t>
      </w:r>
      <w:r w:rsidRPr="00BD623C">
        <w:rPr>
          <w:i/>
          <w:highlight w:val="lightGray"/>
          <w:shd w:val="clear" w:color="auto" w:fill="00FF00"/>
          <w:lang w:val="fr-FR"/>
        </w:rPr>
        <w:t xml:space="preserve">URL </w:t>
      </w:r>
      <w:proofErr w:type="spellStart"/>
      <w:r w:rsidRPr="00BD623C">
        <w:rPr>
          <w:i/>
          <w:highlight w:val="lightGray"/>
          <w:shd w:val="clear" w:color="auto" w:fill="00FF00"/>
          <w:lang w:val="fr-FR"/>
        </w:rPr>
        <w:t>Forwarding</w:t>
      </w:r>
      <w:proofErr w:type="spellEnd"/>
      <w:r w:rsidRPr="00BD623C">
        <w:rPr>
          <w:highlight w:val="lightGray"/>
          <w:shd w:val="clear" w:color="auto" w:fill="00FF00"/>
          <w:lang w:val="fr-FR"/>
        </w:rPr>
        <w:t>, mais ceci relève du choix d'implémentation technique).</w:t>
      </w:r>
    </w:p>
    <w:p w14:paraId="48135EA6" w14:textId="77777777" w:rsidR="00CB09C6" w:rsidRPr="00BD623C" w:rsidRDefault="00CB09C6" w:rsidP="001C78C1">
      <w:pPr>
        <w:pStyle w:val="Puce1"/>
        <w:rPr>
          <w:highlight w:val="lightGray"/>
          <w:shd w:val="clear" w:color="auto" w:fill="00FF00"/>
        </w:rPr>
      </w:pPr>
      <w:r w:rsidRPr="00BD623C">
        <w:rPr>
          <w:highlight w:val="lightGray"/>
          <w:shd w:val="clear" w:color="auto" w:fill="00FF00"/>
        </w:rPr>
        <w:t xml:space="preserve">Un client N+ ne peut pas s'adresser à un serveur N en demandant la version N+ (le serveur ne supportant pas cette version N+). Si toutefois cela se produisait et que le serveur soit en mesure de décoder la requête sans générer d'erreur, il est recommandé de répondre qu'il ne supporte pas cette version en utilisant le code d'erreur </w:t>
      </w:r>
      <w:proofErr w:type="spellStart"/>
      <w:r w:rsidRPr="00BD623C">
        <w:rPr>
          <w:b/>
          <w:i/>
          <w:highlight w:val="lightGray"/>
          <w:shd w:val="clear" w:color="auto" w:fill="00FF00"/>
        </w:rPr>
        <w:t>CapabilityNotSupportedError</w:t>
      </w:r>
      <w:proofErr w:type="spellEnd"/>
      <w:r w:rsidRPr="00BD623C">
        <w:rPr>
          <w:highlight w:val="lightGray"/>
          <w:shd w:val="clear" w:color="auto" w:fill="00FF00"/>
        </w:rPr>
        <w:t xml:space="preserve"> en précisant dans le champ </w:t>
      </w:r>
      <w:proofErr w:type="spellStart"/>
      <w:r w:rsidRPr="00BD623C">
        <w:rPr>
          <w:b/>
          <w:i/>
          <w:highlight w:val="lightGray"/>
          <w:shd w:val="clear" w:color="auto" w:fill="00FF00"/>
        </w:rPr>
        <w:t>CapabilityRef</w:t>
      </w:r>
      <w:proofErr w:type="spellEnd"/>
      <w:r w:rsidRPr="00BD623C">
        <w:rPr>
          <w:highlight w:val="lightGray"/>
          <w:shd w:val="clear" w:color="auto" w:fill="00FF00"/>
        </w:rPr>
        <w:t xml:space="preserve"> le numéro de version qui a été demandé (donc N+ ici) </w:t>
      </w:r>
    </w:p>
    <w:p w14:paraId="2A22E70A" w14:textId="77777777" w:rsidR="00CB09C6" w:rsidRPr="00BD623C" w:rsidRDefault="00CB09C6" w:rsidP="001E787B">
      <w:pPr>
        <w:pStyle w:val="Puce1"/>
        <w:rPr>
          <w:highlight w:val="lightGray"/>
          <w:shd w:val="clear" w:color="auto" w:fill="00FF00"/>
        </w:rPr>
      </w:pPr>
      <w:r w:rsidRPr="00BD623C">
        <w:rPr>
          <w:highlight w:val="lightGray"/>
          <w:shd w:val="clear" w:color="auto" w:fill="00FF00"/>
        </w:rPr>
        <w:t>Un client N+ peut s'adresser à un serveur N en demandant la version N. La réponse lui est alors retournée en version N.</w:t>
      </w:r>
    </w:p>
    <w:p w14:paraId="18063138" w14:textId="365B76EF" w:rsidR="00CB09C6" w:rsidRDefault="00CB09C6" w:rsidP="00322776">
      <w:pPr>
        <w:jc w:val="both"/>
        <w:rPr>
          <w:lang w:val="fr-FR"/>
        </w:rPr>
      </w:pPr>
      <w:proofErr w:type="gramStart"/>
      <w:r w:rsidRPr="0075267B">
        <w:rPr>
          <w:i/>
          <w:u w:val="single"/>
          <w:lang w:val="fr-FR"/>
        </w:rPr>
        <w:t>Note</w:t>
      </w:r>
      <w:r w:rsidRPr="0075267B">
        <w:rPr>
          <w:lang w:val="fr-FR"/>
        </w:rPr>
        <w:t>:</w:t>
      </w:r>
      <w:proofErr w:type="gramEnd"/>
      <w:r w:rsidRPr="0075267B">
        <w:rPr>
          <w:lang w:val="fr-FR"/>
        </w:rPr>
        <w:t xml:space="preserve"> Cette gestion de version n'est en rien incompatible avec l'insertion d'un numéro de version dans l'URL d'accès au service (avec éventuellement plusieurs URL si plusieurs versions sont disponibles). Ce type de gestion des versions à travers les URL est à négocier entre les partenaires impliqués dans l'échange.</w:t>
      </w:r>
    </w:p>
    <w:p w14:paraId="723A3C39" w14:textId="0BC9ACA8" w:rsidR="008A6AEB" w:rsidRPr="008A6AEB" w:rsidRDefault="008A6AEB" w:rsidP="008A6AEB">
      <w:pPr>
        <w:pStyle w:val="Titre2"/>
        <w:rPr>
          <w:lang w:val="en-GB"/>
        </w:rPr>
      </w:pPr>
      <w:bookmarkStart w:id="247" w:name="_Ref111131104"/>
      <w:r w:rsidRPr="008A6AEB">
        <w:rPr>
          <w:bCs/>
          <w:lang w:val="en-GB"/>
        </w:rPr>
        <w:t>Cas des</w:t>
      </w:r>
      <w:r w:rsidRPr="008A6AEB">
        <w:rPr>
          <w:lang w:val="en-GB"/>
        </w:rPr>
        <w:t xml:space="preserve"> </w:t>
      </w:r>
      <w:proofErr w:type="spellStart"/>
      <w:r w:rsidRPr="008A6AEB">
        <w:rPr>
          <w:lang w:val="en-GB"/>
        </w:rPr>
        <w:t>MonitoredCall</w:t>
      </w:r>
      <w:proofErr w:type="spellEnd"/>
      <w:r w:rsidRPr="008A6AEB">
        <w:rPr>
          <w:lang w:val="en-GB"/>
        </w:rPr>
        <w:t xml:space="preserve">, </w:t>
      </w:r>
      <w:proofErr w:type="spellStart"/>
      <w:r w:rsidRPr="008A6AEB">
        <w:rPr>
          <w:lang w:val="en-GB"/>
        </w:rPr>
        <w:t>OnwardCall</w:t>
      </w:r>
      <w:proofErr w:type="spellEnd"/>
      <w:r w:rsidRPr="008A6AEB">
        <w:rPr>
          <w:lang w:val="en-GB"/>
        </w:rPr>
        <w:t xml:space="preserve"> et </w:t>
      </w:r>
      <w:proofErr w:type="spellStart"/>
      <w:r w:rsidRPr="008A6AEB">
        <w:rPr>
          <w:lang w:val="en-GB"/>
        </w:rPr>
        <w:t>PreviousCall</w:t>
      </w:r>
      <w:bookmarkEnd w:id="247"/>
      <w:proofErr w:type="spellEnd"/>
    </w:p>
    <w:p w14:paraId="3F253BEF" w14:textId="77777777" w:rsidR="008A6AEB" w:rsidRPr="009B1C09" w:rsidRDefault="008A6AEB" w:rsidP="008A6AEB">
      <w:pPr>
        <w:rPr>
          <w:highlight w:val="lightGray"/>
          <w:lang w:val="fr-FR"/>
        </w:rPr>
      </w:pPr>
      <w:r w:rsidRPr="009B1C09">
        <w:rPr>
          <w:highlight w:val="lightGray"/>
          <w:lang w:val="fr-FR"/>
        </w:rPr>
        <w:t>L'utilisation des « </w:t>
      </w:r>
      <w:proofErr w:type="spellStart"/>
      <w:r w:rsidRPr="009B1C09">
        <w:rPr>
          <w:highlight w:val="lightGray"/>
          <w:lang w:val="fr-FR"/>
        </w:rPr>
        <w:t>OnwardCall</w:t>
      </w:r>
      <w:proofErr w:type="spellEnd"/>
      <w:r w:rsidRPr="009B1C09">
        <w:rPr>
          <w:highlight w:val="lightGray"/>
          <w:lang w:val="fr-FR"/>
        </w:rPr>
        <w:t> » et « </w:t>
      </w:r>
      <w:proofErr w:type="spellStart"/>
      <w:r w:rsidRPr="009B1C09">
        <w:rPr>
          <w:highlight w:val="lightGray"/>
          <w:lang w:val="fr-FR"/>
        </w:rPr>
        <w:t>PreviousCall</w:t>
      </w:r>
      <w:proofErr w:type="spellEnd"/>
      <w:r w:rsidRPr="009B1C09">
        <w:rPr>
          <w:highlight w:val="lightGray"/>
          <w:lang w:val="fr-FR"/>
        </w:rPr>
        <w:t xml:space="preserve"> » mérite d'être précisée car elle est légèrement différente suivant qu'on les utilise dans le service StopMonitoring ou le service </w:t>
      </w:r>
      <w:proofErr w:type="spellStart"/>
      <w:r w:rsidRPr="009B1C09">
        <w:rPr>
          <w:highlight w:val="lightGray"/>
          <w:lang w:val="fr-FR"/>
        </w:rPr>
        <w:t>VehicleMonitoring</w:t>
      </w:r>
      <w:proofErr w:type="spellEnd"/>
      <w:r w:rsidRPr="009B1C09">
        <w:rPr>
          <w:highlight w:val="lightGray"/>
          <w:lang w:val="fr-F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9492"/>
      </w:tblGrid>
      <w:tr w:rsidR="008A6AEB" w:rsidRPr="00E32CB2" w14:paraId="16CE970C" w14:textId="77777777" w:rsidTr="00F56EA2">
        <w:tc>
          <w:tcPr>
            <w:tcW w:w="817" w:type="dxa"/>
            <w:shd w:val="clear" w:color="auto" w:fill="auto"/>
            <w:vAlign w:val="center"/>
          </w:tcPr>
          <w:p w14:paraId="127928F4" w14:textId="77777777" w:rsidR="008A6AEB" w:rsidRDefault="008A6AEB" w:rsidP="00F56EA2">
            <w:pPr>
              <w:spacing w:after="0"/>
              <w:jc w:val="both"/>
              <w:rPr>
                <w:lang w:val="fr-FR"/>
              </w:rPr>
            </w:pPr>
            <w:r>
              <w:rPr>
                <w:lang w:val="fr-FR"/>
              </w:rPr>
              <w:t>SM-11</w:t>
            </w:r>
          </w:p>
        </w:tc>
        <w:tc>
          <w:tcPr>
            <w:tcW w:w="9531" w:type="dxa"/>
            <w:shd w:val="clear" w:color="auto" w:fill="auto"/>
            <w:vAlign w:val="center"/>
          </w:tcPr>
          <w:p w14:paraId="4D24C60C" w14:textId="77777777" w:rsidR="008A6AEB" w:rsidRPr="002E0551" w:rsidRDefault="008A6AEB" w:rsidP="00F56EA2">
            <w:pPr>
              <w:spacing w:after="0"/>
              <w:jc w:val="both"/>
              <w:rPr>
                <w:highlight w:val="lightGray"/>
                <w:lang w:val="fr-FR"/>
              </w:rPr>
            </w:pPr>
            <w:r>
              <w:rPr>
                <w:highlight w:val="lightGray"/>
                <w:lang w:val="fr-FR"/>
              </w:rPr>
              <w:t>L</w:t>
            </w:r>
            <w:r w:rsidRPr="009B1C09">
              <w:rPr>
                <w:highlight w:val="lightGray"/>
                <w:lang w:val="fr-FR"/>
              </w:rPr>
              <w:t>e « </w:t>
            </w:r>
            <w:proofErr w:type="spellStart"/>
            <w:r w:rsidRPr="009B1C09">
              <w:rPr>
                <w:highlight w:val="lightGray"/>
                <w:lang w:val="fr-FR"/>
              </w:rPr>
              <w:t>PreviousCall</w:t>
            </w:r>
            <w:proofErr w:type="spellEnd"/>
            <w:r w:rsidRPr="009B1C09">
              <w:rPr>
                <w:highlight w:val="lightGray"/>
                <w:lang w:val="fr-FR"/>
              </w:rPr>
              <w:t> » n'a pas été retenu par le profil France et ne doit donc pas être utilisé.</w:t>
            </w:r>
          </w:p>
        </w:tc>
      </w:tr>
      <w:tr w:rsidR="008A6AEB" w:rsidRPr="00E32CB2" w14:paraId="335AE04D" w14:textId="77777777" w:rsidTr="00F56EA2">
        <w:tc>
          <w:tcPr>
            <w:tcW w:w="817" w:type="dxa"/>
            <w:shd w:val="clear" w:color="auto" w:fill="auto"/>
            <w:vAlign w:val="center"/>
          </w:tcPr>
          <w:p w14:paraId="0E85754A" w14:textId="77777777" w:rsidR="008A6AEB" w:rsidRDefault="008A6AEB" w:rsidP="00F56EA2">
            <w:pPr>
              <w:spacing w:after="0"/>
              <w:jc w:val="both"/>
              <w:rPr>
                <w:lang w:val="fr-FR"/>
              </w:rPr>
            </w:pPr>
            <w:r>
              <w:rPr>
                <w:lang w:val="fr-FR"/>
              </w:rPr>
              <w:lastRenderedPageBreak/>
              <w:t>SM-12</w:t>
            </w:r>
          </w:p>
        </w:tc>
        <w:tc>
          <w:tcPr>
            <w:tcW w:w="9531" w:type="dxa"/>
            <w:shd w:val="clear" w:color="auto" w:fill="auto"/>
            <w:vAlign w:val="center"/>
          </w:tcPr>
          <w:p w14:paraId="30F147C3" w14:textId="77777777" w:rsidR="008A6AEB" w:rsidRPr="009B1C09" w:rsidRDefault="008A6AEB" w:rsidP="00F56EA2">
            <w:pPr>
              <w:spacing w:after="0"/>
              <w:jc w:val="both"/>
              <w:rPr>
                <w:highlight w:val="lightGray"/>
                <w:lang w:val="fr-FR"/>
              </w:rPr>
            </w:pPr>
            <w:r w:rsidRPr="009B1C09">
              <w:rPr>
                <w:highlight w:val="lightGray"/>
                <w:lang w:val="fr-FR"/>
              </w:rPr>
              <w:t>Le « </w:t>
            </w:r>
            <w:proofErr w:type="spellStart"/>
            <w:proofErr w:type="gramStart"/>
            <w:r w:rsidRPr="009B1C09">
              <w:rPr>
                <w:highlight w:val="lightGray"/>
                <w:lang w:val="fr-FR"/>
              </w:rPr>
              <w:t>MonitoredCall</w:t>
            </w:r>
            <w:proofErr w:type="spellEnd"/>
            <w:r w:rsidRPr="009B1C09">
              <w:rPr>
                <w:highlight w:val="lightGray"/>
                <w:lang w:val="fr-FR"/>
              </w:rPr>
              <w:t>»</w:t>
            </w:r>
            <w:proofErr w:type="gramEnd"/>
            <w:r w:rsidRPr="009B1C09">
              <w:rPr>
                <w:highlight w:val="lightGray"/>
                <w:lang w:val="fr-FR"/>
              </w:rPr>
              <w:t xml:space="preserve"> correspond à l'arrêt pour lequel on a fait l'interrogation (et n'est donc en aucun cas lié à la position du véhicule). Les « </w:t>
            </w:r>
            <w:proofErr w:type="spellStart"/>
            <w:r w:rsidRPr="009B1C09">
              <w:rPr>
                <w:highlight w:val="lightGray"/>
                <w:lang w:val="fr-FR"/>
              </w:rPr>
              <w:t>OnwardCall</w:t>
            </w:r>
            <w:proofErr w:type="spellEnd"/>
            <w:r w:rsidRPr="009B1C09">
              <w:rPr>
                <w:highlight w:val="lightGray"/>
                <w:lang w:val="fr-FR"/>
              </w:rPr>
              <w:t> » correspondent alors à tous les arrêts suivant ce « </w:t>
            </w:r>
            <w:proofErr w:type="spellStart"/>
            <w:proofErr w:type="gramStart"/>
            <w:r w:rsidRPr="009B1C09">
              <w:rPr>
                <w:highlight w:val="lightGray"/>
                <w:lang w:val="fr-FR"/>
              </w:rPr>
              <w:t>MonitoredCall</w:t>
            </w:r>
            <w:proofErr w:type="spellEnd"/>
            <w:r w:rsidRPr="009B1C09">
              <w:rPr>
                <w:highlight w:val="lightGray"/>
                <w:lang w:val="fr-FR"/>
              </w:rPr>
              <w:t>»</w:t>
            </w:r>
            <w:proofErr w:type="gramEnd"/>
            <w:r w:rsidRPr="009B1C09">
              <w:rPr>
                <w:highlight w:val="lightGray"/>
                <w:lang w:val="fr-FR"/>
              </w:rPr>
              <w:t xml:space="preserve"> dans le cadre des courses concernées.</w:t>
            </w:r>
          </w:p>
        </w:tc>
      </w:tr>
    </w:tbl>
    <w:p w14:paraId="405BC95B" w14:textId="77777777" w:rsidR="008A6AEB" w:rsidRDefault="008A6AEB" w:rsidP="008A6AEB">
      <w:pPr>
        <w:spacing w:before="120"/>
        <w:rPr>
          <w:highlight w:val="lightGray"/>
          <w:lang w:val="fr-FR"/>
        </w:rPr>
      </w:pPr>
      <w:r w:rsidRPr="00D869F9">
        <w:rPr>
          <w:highlight w:val="lightGray"/>
          <w:lang w:val="fr-FR"/>
        </w:rPr>
        <w:t xml:space="preserve">Dans le cas du service </w:t>
      </w:r>
      <w:proofErr w:type="spellStart"/>
      <w:r w:rsidRPr="00D869F9">
        <w:rPr>
          <w:highlight w:val="lightGray"/>
          <w:lang w:val="fr-FR"/>
        </w:rPr>
        <w:t>VehicleMonitoring</w:t>
      </w:r>
      <w:proofErr w:type="spellEnd"/>
      <w:r w:rsidRPr="00D869F9">
        <w:rPr>
          <w:highlight w:val="lightGray"/>
          <w:lang w:val="fr-FR"/>
        </w:rPr>
        <w:t xml:space="preserve"> le « </w:t>
      </w:r>
      <w:proofErr w:type="spellStart"/>
      <w:proofErr w:type="gramStart"/>
      <w:r w:rsidRPr="00D869F9">
        <w:rPr>
          <w:highlight w:val="lightGray"/>
          <w:lang w:val="fr-FR"/>
        </w:rPr>
        <w:t>MonitoredCall</w:t>
      </w:r>
      <w:proofErr w:type="spellEnd"/>
      <w:r w:rsidRPr="00D869F9">
        <w:rPr>
          <w:highlight w:val="lightGray"/>
          <w:lang w:val="fr-FR"/>
        </w:rPr>
        <w:t>»</w:t>
      </w:r>
      <w:proofErr w:type="gramEnd"/>
      <w:r w:rsidRPr="00D869F9">
        <w:rPr>
          <w:highlight w:val="lightGray"/>
          <w:lang w:val="fr-FR"/>
        </w:rPr>
        <w:t xml:space="preserve"> correspond au dernier arrêt marqué ou à l'arrêt où se trouve le véhicule s'il est à l'arrêt. Les « </w:t>
      </w:r>
      <w:proofErr w:type="spellStart"/>
      <w:r w:rsidRPr="00D869F9">
        <w:rPr>
          <w:highlight w:val="lightGray"/>
          <w:lang w:val="fr-FR"/>
        </w:rPr>
        <w:t>OnwardCall</w:t>
      </w:r>
      <w:proofErr w:type="spellEnd"/>
      <w:r w:rsidRPr="00D869F9">
        <w:rPr>
          <w:highlight w:val="lightGray"/>
          <w:lang w:val="fr-FR"/>
        </w:rPr>
        <w:t> » correspondent alors à tous les arrêts suivants pour ce véhicule dans le cadre de sa course.</w:t>
      </w:r>
    </w:p>
    <w:p w14:paraId="409AE8DE" w14:textId="77777777" w:rsidR="006C13F4" w:rsidRDefault="006C13F4" w:rsidP="00322776">
      <w:pPr>
        <w:pStyle w:val="Titre1"/>
        <w:jc w:val="both"/>
        <w:rPr>
          <w:lang w:val="fr-FR"/>
        </w:rPr>
      </w:pPr>
      <w:bookmarkStart w:id="248" w:name="_Toc109134005"/>
      <w:r>
        <w:rPr>
          <w:lang w:val="fr-FR"/>
        </w:rPr>
        <w:t>Partie III. Description détaillée des messages</w:t>
      </w:r>
      <w:bookmarkEnd w:id="248"/>
    </w:p>
    <w:p w14:paraId="11E456FB" w14:textId="538B5869" w:rsidR="00F82133" w:rsidRPr="00F82133" w:rsidRDefault="00F82133" w:rsidP="00322776">
      <w:pPr>
        <w:jc w:val="both"/>
        <w:rPr>
          <w:lang w:val="fr-FR"/>
        </w:rPr>
      </w:pPr>
      <w:r w:rsidRPr="00F82133">
        <w:rPr>
          <w:lang w:val="fr-FR"/>
        </w:rPr>
        <w:t>Les paragraphes ci-dessous présentent</w:t>
      </w:r>
      <w:r w:rsidR="00261DC6">
        <w:rPr>
          <w:lang w:val="fr-FR"/>
        </w:rPr>
        <w:t xml:space="preserve"> </w:t>
      </w:r>
      <w:r w:rsidRPr="00F82133">
        <w:rPr>
          <w:lang w:val="fr-FR"/>
        </w:rPr>
        <w:t>les services retenus dans</w:t>
      </w:r>
      <w:r>
        <w:rPr>
          <w:lang w:val="fr-FR"/>
        </w:rPr>
        <w:t xml:space="preserve"> le cadre du profil SIRI </w:t>
      </w:r>
      <w:r w:rsidRPr="00F82133">
        <w:rPr>
          <w:lang w:val="fr-FR"/>
        </w:rPr>
        <w:t xml:space="preserve">France d’un point de vue « description technique des messages ». </w:t>
      </w:r>
    </w:p>
    <w:p w14:paraId="7FE995D9" w14:textId="77777777" w:rsidR="00F82133" w:rsidRPr="00F82133" w:rsidRDefault="00F82133" w:rsidP="00322776">
      <w:pPr>
        <w:jc w:val="both"/>
        <w:rPr>
          <w:lang w:val="fr-FR"/>
        </w:rPr>
      </w:pPr>
      <w:r w:rsidRPr="00F82133">
        <w:rPr>
          <w:lang w:val="fr-FR"/>
        </w:rPr>
        <w:t xml:space="preserve">Le principe de ces services a déjà été présenté en amont dans ce document, ce qui est présenté ici correspond aux tableaux détaillés des services que l'on trouve dans le document « SIRI-Part 3 », traduit en Français (seules les descriptions sont traduites, les noms des éléments et leurs types restent en anglais, car c'est ainsi qu'on les retrouvera dans l'échange XML) et précisant l'utilisation des différents champs, le maintien ou non de leur caractère facultatif, etc. </w:t>
      </w:r>
    </w:p>
    <w:p w14:paraId="3F26AEA7" w14:textId="77777777" w:rsidR="00F82133" w:rsidRDefault="00F82133" w:rsidP="001C78C1">
      <w:pPr>
        <w:pStyle w:val="Puce1"/>
      </w:pPr>
      <w:r w:rsidRPr="00F82133">
        <w:rPr>
          <w:highlight w:val="lightGray"/>
          <w:shd w:val="clear" w:color="auto" w:fill="00FF00"/>
        </w:rPr>
        <w:t xml:space="preserve">Les éléments retenus pour le profil sont surlignés en </w:t>
      </w:r>
      <w:r>
        <w:rPr>
          <w:highlight w:val="lightGray"/>
          <w:shd w:val="clear" w:color="auto" w:fill="00FF00"/>
        </w:rPr>
        <w:t>Gris</w:t>
      </w:r>
      <w:r w:rsidRPr="00F82133">
        <w:rPr>
          <w:highlight w:val="lightGray"/>
        </w:rPr>
        <w:t>.</w:t>
      </w:r>
      <w:r w:rsidRPr="00F82133">
        <w:t xml:space="preserve"> </w:t>
      </w:r>
    </w:p>
    <w:p w14:paraId="4A070A38" w14:textId="77777777" w:rsidR="00F82133" w:rsidRDefault="00F82133" w:rsidP="001E787B">
      <w:pPr>
        <w:pStyle w:val="Puce1"/>
      </w:pPr>
      <w:r>
        <w:t xml:space="preserve">Les éléments non retenus pour le profil sont </w:t>
      </w:r>
      <w:r w:rsidRPr="00BE77CC">
        <w:t xml:space="preserve">en </w:t>
      </w:r>
      <w:r w:rsidRPr="00590692">
        <w:rPr>
          <w:highlight w:val="cyan"/>
        </w:rPr>
        <w:t>texte masqué</w:t>
      </w:r>
      <w:r w:rsidR="00590692" w:rsidRPr="00590692">
        <w:rPr>
          <w:highlight w:val="cyan"/>
        </w:rPr>
        <w:t xml:space="preserve"> surligné bleu</w:t>
      </w:r>
    </w:p>
    <w:p w14:paraId="0B1FE01D" w14:textId="77777777" w:rsidR="00590692" w:rsidRPr="00F82133" w:rsidRDefault="00590692">
      <w:pPr>
        <w:pStyle w:val="Puce1"/>
      </w:pPr>
      <w:r>
        <w:t>Les éléments</w:t>
      </w:r>
      <w:r w:rsidRPr="00590692">
        <w:t xml:space="preserve"> ne comport</w:t>
      </w:r>
      <w:r>
        <w:t>ant</w:t>
      </w:r>
      <w:r w:rsidRPr="00590692">
        <w:t xml:space="preserve"> aucune marque</w:t>
      </w:r>
      <w:r>
        <w:t xml:space="preserve"> font partie </w:t>
      </w:r>
      <w:r w:rsidRPr="00590692">
        <w:t>du profil conformément aux spécifications de la norme SIRI.</w:t>
      </w:r>
    </w:p>
    <w:p w14:paraId="60E55CE0" w14:textId="7D5249CF" w:rsidR="00F82133" w:rsidRPr="00F82133" w:rsidRDefault="00F82133" w:rsidP="00322776">
      <w:pPr>
        <w:jc w:val="both"/>
        <w:rPr>
          <w:lang w:val="fr-FR"/>
        </w:rPr>
      </w:pPr>
      <w:r w:rsidRPr="00F82133">
        <w:rPr>
          <w:lang w:val="fr-FR"/>
        </w:rPr>
        <w:t>L’ensemble des services présentés s’appuie sur la norme SIRI en version 2.</w:t>
      </w:r>
      <w:r w:rsidR="00B45572">
        <w:rPr>
          <w:lang w:val="fr-FR"/>
        </w:rPr>
        <w:t>1</w:t>
      </w:r>
      <w:r w:rsidRPr="00F82133">
        <w:rPr>
          <w:lang w:val="fr-FR"/>
        </w:rPr>
        <w:t>.</w:t>
      </w:r>
    </w:p>
    <w:p w14:paraId="5A28DAE2" w14:textId="77777777" w:rsidR="00F82133" w:rsidRPr="00F82133" w:rsidRDefault="00F82133" w:rsidP="00322776">
      <w:pPr>
        <w:jc w:val="both"/>
        <w:rPr>
          <w:lang w:val="fr-FR"/>
        </w:rPr>
      </w:pPr>
      <w:r w:rsidRPr="00F82133">
        <w:rPr>
          <w:lang w:val="fr-FR"/>
        </w:rPr>
        <w:t>Des mises à jour de version de SIRI pourront être envisagées, au fur et à mesure des évolutions et corrections de SIRI. Toutefois, la prise en compte d’une nouvelle version de SIRI ne pourra être réalisée que si elle a été validée par une mise à jour du présent document.</w:t>
      </w:r>
    </w:p>
    <w:p w14:paraId="6C620450" w14:textId="77777777" w:rsidR="00767E14" w:rsidRDefault="00767E14" w:rsidP="00322776">
      <w:pPr>
        <w:pStyle w:val="Titre2"/>
        <w:jc w:val="both"/>
      </w:pPr>
      <w:bookmarkStart w:id="249" w:name="_Toc5293780"/>
      <w:bookmarkStart w:id="250" w:name="_Toc109134006"/>
      <w:r w:rsidRPr="00F82133">
        <w:t>Estimated Timetable</w:t>
      </w:r>
      <w:bookmarkEnd w:id="249"/>
      <w:bookmarkEnd w:id="250"/>
    </w:p>
    <w:p w14:paraId="074C66B4" w14:textId="1CB4E17C" w:rsidR="00077AD1" w:rsidRPr="00077AD1" w:rsidRDefault="00077AD1" w:rsidP="00322776">
      <w:pPr>
        <w:jc w:val="both"/>
        <w:rPr>
          <w:lang w:val="fr-FR"/>
        </w:rPr>
      </w:pPr>
      <w:r>
        <w:rPr>
          <w:lang w:val="fr-FR"/>
        </w:rPr>
        <w:t>L</w:t>
      </w:r>
      <w:r w:rsidRPr="00077AD1">
        <w:rPr>
          <w:lang w:val="fr-FR"/>
        </w:rPr>
        <w:t xml:space="preserve">a norme SIRI ne pose aucune hypothèse ni aucune limite sur </w:t>
      </w:r>
      <w:r>
        <w:rPr>
          <w:lang w:val="fr-FR"/>
        </w:rPr>
        <w:t>la durée exacte des journée</w:t>
      </w:r>
      <w:r w:rsidR="00B45572">
        <w:rPr>
          <w:lang w:val="fr-FR"/>
        </w:rPr>
        <w:t>s</w:t>
      </w:r>
      <w:r>
        <w:rPr>
          <w:lang w:val="fr-FR"/>
        </w:rPr>
        <w:t xml:space="preserve"> d’exploitation (possibilité de passer minuit), </w:t>
      </w:r>
      <w:r w:rsidRPr="00077AD1">
        <w:rPr>
          <w:lang w:val="fr-FR"/>
        </w:rPr>
        <w:t xml:space="preserve">les informations pourront </w:t>
      </w:r>
      <w:r>
        <w:rPr>
          <w:lang w:val="fr-FR"/>
        </w:rPr>
        <w:t xml:space="preserve">donc </w:t>
      </w:r>
      <w:r w:rsidRPr="00077AD1">
        <w:rPr>
          <w:lang w:val="fr-FR"/>
        </w:rPr>
        <w:t>être remontées indépendamment de la durée de la journée d’exploitation.</w:t>
      </w:r>
    </w:p>
    <w:p w14:paraId="190CC1C3" w14:textId="77777777" w:rsidR="00077AD1" w:rsidRPr="00077AD1" w:rsidRDefault="00077AD1" w:rsidP="00322776">
      <w:pPr>
        <w:jc w:val="both"/>
        <w:rPr>
          <w:lang w:val="fr-FR"/>
        </w:rPr>
      </w:pPr>
      <w:r w:rsidRPr="00077AD1">
        <w:rPr>
          <w:i/>
          <w:u w:val="single"/>
          <w:lang w:val="fr-FR"/>
        </w:rPr>
        <w:t>Note</w:t>
      </w:r>
      <w:r w:rsidRPr="00077AD1">
        <w:rPr>
          <w:lang w:val="fr-FR"/>
        </w:rPr>
        <w:t> : Les mécanismes de datation SIRI sont normalisés ISO. Un changement de jour se traduit par un incrément du jour et l’initialisation des heures, minutes et secondes.</w:t>
      </w:r>
    </w:p>
    <w:p w14:paraId="19721C6D" w14:textId="77777777" w:rsidR="00077AD1" w:rsidRPr="00077AD1" w:rsidRDefault="00077AD1" w:rsidP="00322776">
      <w:pPr>
        <w:jc w:val="both"/>
        <w:rPr>
          <w:lang w:val="fr-FR"/>
        </w:rPr>
      </w:pPr>
      <w:proofErr w:type="gramStart"/>
      <w:r w:rsidRPr="00077AD1">
        <w:rPr>
          <w:lang w:val="fr-FR"/>
        </w:rPr>
        <w:t>Par contre</w:t>
      </w:r>
      <w:proofErr w:type="gramEnd"/>
      <w:r w:rsidRPr="00077AD1">
        <w:rPr>
          <w:lang w:val="fr-FR"/>
        </w:rPr>
        <w:t xml:space="preserve"> si un système s’attend à recevoir des données après minuit et que le fournisseur n’est pas en mesure de les produire, cela peut poser problème : ce point sera donc à qualifier, si nécessaire, dans le cadre des </w:t>
      </w:r>
      <w:r w:rsidRPr="00B532C7">
        <w:rPr>
          <w:lang w:val="fr-FR"/>
        </w:rPr>
        <w:t>protocoles d’accord</w:t>
      </w:r>
      <w:r w:rsidR="00806D86">
        <w:rPr>
          <w:lang w:val="fr-FR"/>
        </w:rPr>
        <w:t xml:space="preserve"> en </w:t>
      </w:r>
      <w:proofErr w:type="spellStart"/>
      <w:r w:rsidR="00806D86">
        <w:rPr>
          <w:lang w:val="fr-FR"/>
        </w:rPr>
        <w:t>tre</w:t>
      </w:r>
      <w:proofErr w:type="spellEnd"/>
      <w:r w:rsidR="00806D86">
        <w:rPr>
          <w:lang w:val="fr-FR"/>
        </w:rPr>
        <w:t xml:space="preserve"> AOT et OTP</w:t>
      </w:r>
      <w:r w:rsidRPr="00077AD1">
        <w:rPr>
          <w:lang w:val="fr-FR"/>
        </w:rPr>
        <w:t>.</w:t>
      </w:r>
    </w:p>
    <w:p w14:paraId="49B9391F" w14:textId="77777777" w:rsidR="00077AD1" w:rsidRPr="00077AD1" w:rsidRDefault="00077AD1" w:rsidP="00322776">
      <w:pPr>
        <w:pStyle w:val="Titre3"/>
        <w:jc w:val="both"/>
        <w:rPr>
          <w:lang w:val="fr-FR"/>
        </w:rPr>
      </w:pPr>
      <w:bookmarkStart w:id="251" w:name="_Toc444249806"/>
      <w:r w:rsidRPr="00077AD1">
        <w:rPr>
          <w:lang w:val="fr-FR"/>
        </w:rPr>
        <w:t>Requête d’informations horaires calculées sur la ligne</w:t>
      </w:r>
      <w:bookmarkEnd w:id="251"/>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9"/>
        <w:gridCol w:w="283"/>
        <w:gridCol w:w="1134"/>
        <w:gridCol w:w="567"/>
        <w:gridCol w:w="1701"/>
        <w:gridCol w:w="5244"/>
      </w:tblGrid>
      <w:tr w:rsidR="00077AD1" w:rsidRPr="00E32CB2" w14:paraId="2EB0B623" w14:textId="77777777" w:rsidTr="0089449D">
        <w:tc>
          <w:tcPr>
            <w:tcW w:w="3403" w:type="dxa"/>
            <w:gridSpan w:val="4"/>
            <w:vAlign w:val="center"/>
          </w:tcPr>
          <w:p w14:paraId="61D12497" w14:textId="77777777" w:rsidR="00077AD1" w:rsidRPr="00E7759A" w:rsidRDefault="00077AD1" w:rsidP="0089449D">
            <w:pPr>
              <w:spacing w:after="0"/>
              <w:rPr>
                <w:rFonts w:cs="Calibri"/>
                <w:b/>
                <w:sz w:val="20"/>
                <w:szCs w:val="20"/>
                <w:highlight w:val="lightGray"/>
              </w:rPr>
            </w:pPr>
            <w:proofErr w:type="spellStart"/>
            <w:r w:rsidRPr="00E7759A">
              <w:rPr>
                <w:rFonts w:cs="Calibri"/>
                <w:b/>
                <w:sz w:val="20"/>
                <w:szCs w:val="20"/>
                <w:highlight w:val="lightGray"/>
              </w:rPr>
              <w:t>EstimatedTimetable</w:t>
            </w:r>
            <w:r w:rsidRPr="00E7759A">
              <w:rPr>
                <w:rFonts w:cs="Calibri"/>
                <w:b/>
                <w:sz w:val="20"/>
                <w:szCs w:val="20"/>
                <w:highlight w:val="lightGray"/>
              </w:rPr>
              <w:softHyphen/>
              <w:t>Request</w:t>
            </w:r>
            <w:proofErr w:type="spellEnd"/>
          </w:p>
        </w:tc>
        <w:tc>
          <w:tcPr>
            <w:tcW w:w="1701" w:type="dxa"/>
            <w:vAlign w:val="center"/>
          </w:tcPr>
          <w:p w14:paraId="2F7595E4" w14:textId="77777777" w:rsidR="00077AD1" w:rsidRPr="00E7759A" w:rsidRDefault="00077AD1" w:rsidP="0089449D">
            <w:pPr>
              <w:spacing w:after="0"/>
              <w:rPr>
                <w:rFonts w:cs="Calibri"/>
                <w:i/>
                <w:sz w:val="20"/>
                <w:szCs w:val="20"/>
              </w:rPr>
            </w:pPr>
            <w:r w:rsidRPr="00E7759A">
              <w:rPr>
                <w:rFonts w:cs="Calibri"/>
                <w:i/>
                <w:sz w:val="20"/>
                <w:szCs w:val="20"/>
              </w:rPr>
              <w:t>+Structure</w:t>
            </w:r>
          </w:p>
        </w:tc>
        <w:tc>
          <w:tcPr>
            <w:tcW w:w="5244" w:type="dxa"/>
            <w:vAlign w:val="center"/>
          </w:tcPr>
          <w:p w14:paraId="4D0407EC" w14:textId="77777777" w:rsidR="00077AD1" w:rsidRPr="00E7759A" w:rsidRDefault="00077AD1" w:rsidP="0089449D">
            <w:pPr>
              <w:spacing w:after="0"/>
              <w:jc w:val="both"/>
              <w:rPr>
                <w:rFonts w:cs="Calibri"/>
                <w:sz w:val="20"/>
                <w:szCs w:val="20"/>
                <w:lang w:val="fr-FR"/>
              </w:rPr>
            </w:pPr>
            <w:r w:rsidRPr="00E7759A">
              <w:rPr>
                <w:rFonts w:cs="Calibri"/>
                <w:sz w:val="20"/>
                <w:szCs w:val="20"/>
                <w:lang w:val="fr-FR"/>
              </w:rPr>
              <w:t>Requête d’informations horaires calculées sur la ligne</w:t>
            </w:r>
          </w:p>
        </w:tc>
      </w:tr>
      <w:tr w:rsidR="00077AD1" w:rsidRPr="00E32CB2" w14:paraId="441ABEE8" w14:textId="77777777" w:rsidTr="0089449D">
        <w:tc>
          <w:tcPr>
            <w:tcW w:w="1419" w:type="dxa"/>
            <w:vAlign w:val="center"/>
          </w:tcPr>
          <w:p w14:paraId="4C48288B" w14:textId="77777777" w:rsidR="00077AD1" w:rsidRPr="00E7759A" w:rsidRDefault="00077AD1" w:rsidP="0089449D">
            <w:pPr>
              <w:spacing w:after="0"/>
              <w:rPr>
                <w:rFonts w:cs="Calibri"/>
                <w:i/>
                <w:sz w:val="20"/>
                <w:szCs w:val="20"/>
              </w:rPr>
            </w:pPr>
            <w:r w:rsidRPr="00E7759A">
              <w:rPr>
                <w:rFonts w:cs="Calibri"/>
                <w:i/>
                <w:sz w:val="20"/>
                <w:szCs w:val="20"/>
              </w:rPr>
              <w:lastRenderedPageBreak/>
              <w:t>Attributes</w:t>
            </w:r>
          </w:p>
        </w:tc>
        <w:tc>
          <w:tcPr>
            <w:tcW w:w="1417" w:type="dxa"/>
            <w:gridSpan w:val="2"/>
            <w:vAlign w:val="center"/>
          </w:tcPr>
          <w:p w14:paraId="07482F72" w14:textId="77777777" w:rsidR="00077AD1" w:rsidRPr="00E7759A" w:rsidRDefault="00077AD1" w:rsidP="0089449D">
            <w:pPr>
              <w:spacing w:after="0"/>
              <w:rPr>
                <w:rFonts w:cs="Calibri"/>
                <w:b/>
                <w:i/>
                <w:sz w:val="20"/>
                <w:szCs w:val="20"/>
                <w:highlight w:val="lightGray"/>
              </w:rPr>
            </w:pPr>
            <w:r w:rsidRPr="00E7759A">
              <w:rPr>
                <w:rFonts w:cs="Calibri"/>
                <w:b/>
                <w:i/>
                <w:sz w:val="20"/>
                <w:szCs w:val="20"/>
                <w:highlight w:val="lightGray"/>
              </w:rPr>
              <w:t>Version</w:t>
            </w:r>
          </w:p>
        </w:tc>
        <w:tc>
          <w:tcPr>
            <w:tcW w:w="567" w:type="dxa"/>
            <w:vAlign w:val="center"/>
          </w:tcPr>
          <w:p w14:paraId="7750DECF" w14:textId="77777777" w:rsidR="00077AD1" w:rsidRPr="00E7759A" w:rsidRDefault="00077AD1" w:rsidP="0089449D">
            <w:pPr>
              <w:spacing w:after="0"/>
              <w:rPr>
                <w:rFonts w:cs="Calibri"/>
                <w:sz w:val="20"/>
                <w:szCs w:val="20"/>
              </w:rPr>
            </w:pPr>
            <w:r w:rsidRPr="00E7759A">
              <w:rPr>
                <w:rFonts w:cs="Calibri"/>
                <w:sz w:val="20"/>
                <w:szCs w:val="20"/>
              </w:rPr>
              <w:t>1:1</w:t>
            </w:r>
          </w:p>
        </w:tc>
        <w:tc>
          <w:tcPr>
            <w:tcW w:w="1701" w:type="dxa"/>
            <w:vAlign w:val="center"/>
          </w:tcPr>
          <w:p w14:paraId="7480A674" w14:textId="77777777" w:rsidR="00077AD1" w:rsidRPr="00E7759A" w:rsidRDefault="00077AD1" w:rsidP="0089449D">
            <w:pPr>
              <w:spacing w:after="0"/>
              <w:rPr>
                <w:rFonts w:cs="Calibri"/>
                <w:i/>
                <w:sz w:val="20"/>
                <w:szCs w:val="20"/>
              </w:rPr>
            </w:pPr>
            <w:proofErr w:type="spellStart"/>
            <w:r w:rsidRPr="00E7759A">
              <w:rPr>
                <w:rFonts w:cs="Calibri"/>
                <w:i/>
                <w:sz w:val="20"/>
                <w:szCs w:val="20"/>
              </w:rPr>
              <w:t>VersionString</w:t>
            </w:r>
            <w:proofErr w:type="spellEnd"/>
          </w:p>
        </w:tc>
        <w:tc>
          <w:tcPr>
            <w:tcW w:w="5244" w:type="dxa"/>
            <w:vAlign w:val="center"/>
          </w:tcPr>
          <w:p w14:paraId="067EA8B4" w14:textId="1C9420DB" w:rsidR="00077AD1" w:rsidRPr="00E7759A" w:rsidRDefault="00077AD1" w:rsidP="0089449D">
            <w:pPr>
              <w:spacing w:after="0"/>
              <w:jc w:val="both"/>
              <w:rPr>
                <w:rFonts w:cs="Calibri"/>
                <w:sz w:val="20"/>
                <w:szCs w:val="20"/>
                <w:lang w:val="fr-FR"/>
              </w:rPr>
            </w:pPr>
            <w:r w:rsidRPr="00E7759A">
              <w:rPr>
                <w:rFonts w:cs="Calibri"/>
                <w:sz w:val="20"/>
                <w:szCs w:val="20"/>
                <w:lang w:val="fr-FR"/>
              </w:rPr>
              <w:t xml:space="preserve">Version du service “ Estimated Timetable”, intégrant le numéro de version de profil (voir </w:t>
            </w:r>
            <w:r w:rsidR="00521414" w:rsidRPr="00E7759A">
              <w:rPr>
                <w:rFonts w:cs="Calibri"/>
                <w:sz w:val="20"/>
                <w:szCs w:val="20"/>
              </w:rPr>
              <w:fldChar w:fldCharType="begin"/>
            </w:r>
            <w:r w:rsidR="00521414" w:rsidRPr="00E7759A">
              <w:rPr>
                <w:rFonts w:cs="Calibri"/>
                <w:sz w:val="20"/>
                <w:szCs w:val="20"/>
                <w:lang w:val="fr-FR"/>
              </w:rPr>
              <w:instrText xml:space="preserve"> REF _Ref21428039 \r \h  \* MERGEFORMAT </w:instrText>
            </w:r>
            <w:r w:rsidR="00521414" w:rsidRPr="00E7759A">
              <w:rPr>
                <w:rFonts w:cs="Calibri"/>
                <w:sz w:val="20"/>
                <w:szCs w:val="20"/>
              </w:rPr>
            </w:r>
            <w:r w:rsidR="00521414" w:rsidRPr="00E7759A">
              <w:rPr>
                <w:rFonts w:cs="Calibri"/>
                <w:sz w:val="20"/>
                <w:szCs w:val="20"/>
              </w:rPr>
              <w:fldChar w:fldCharType="separate"/>
            </w:r>
            <w:r w:rsidR="00CD6283">
              <w:rPr>
                <w:rFonts w:cs="Calibri"/>
                <w:sz w:val="20"/>
                <w:szCs w:val="20"/>
                <w:lang w:val="fr-FR"/>
              </w:rPr>
              <w:t>5.7</w:t>
            </w:r>
            <w:r w:rsidR="00521414" w:rsidRPr="00E7759A">
              <w:rPr>
                <w:rFonts w:cs="Calibri"/>
                <w:sz w:val="20"/>
                <w:szCs w:val="20"/>
              </w:rPr>
              <w:fldChar w:fldCharType="end"/>
            </w:r>
            <w:r w:rsidRPr="00E7759A">
              <w:rPr>
                <w:rFonts w:cs="Calibri"/>
                <w:sz w:val="20"/>
                <w:szCs w:val="20"/>
                <w:lang w:val="fr-FR"/>
              </w:rPr>
              <w:t>) par exemple</w:t>
            </w:r>
            <w:r w:rsidR="003D26F2" w:rsidRPr="00E7759A">
              <w:rPr>
                <w:rFonts w:cs="Calibri"/>
                <w:sz w:val="20"/>
                <w:szCs w:val="20"/>
                <w:lang w:val="fr-FR"/>
              </w:rPr>
              <w:t xml:space="preserve"> -</w:t>
            </w:r>
            <w:r w:rsidR="007262A4" w:rsidRPr="00E7759A">
              <w:rPr>
                <w:rFonts w:cs="Calibri"/>
                <w:sz w:val="20"/>
                <w:szCs w:val="20"/>
                <w:lang w:val="fr-FR"/>
              </w:rPr>
              <w:t xml:space="preserve"> </w:t>
            </w:r>
            <w:r w:rsidR="00521414" w:rsidRPr="00E7759A">
              <w:rPr>
                <w:rFonts w:cs="Calibri"/>
                <w:sz w:val="20"/>
                <w:szCs w:val="20"/>
                <w:lang w:val="fr-FR"/>
              </w:rPr>
              <w:t>‘</w:t>
            </w:r>
            <w:r w:rsidR="007262A4" w:rsidRPr="00E7759A">
              <w:rPr>
                <w:rFonts w:cs="Calibri"/>
                <w:sz w:val="20"/>
                <w:szCs w:val="20"/>
                <w:lang w:val="fr-FR"/>
              </w:rPr>
              <w:t>2.</w:t>
            </w:r>
            <w:ins w:id="252" w:author="thierry henault" w:date="2022-08-11T11:59:00Z">
              <w:r w:rsidR="002E5CD2">
                <w:rPr>
                  <w:rFonts w:cs="Calibri"/>
                  <w:sz w:val="20"/>
                  <w:szCs w:val="20"/>
                  <w:lang w:val="fr-FR"/>
                </w:rPr>
                <w:t>1</w:t>
              </w:r>
            </w:ins>
            <w:r w:rsidR="007262A4" w:rsidRPr="00E7759A">
              <w:rPr>
                <w:rFonts w:cs="Calibri"/>
                <w:sz w:val="20"/>
                <w:szCs w:val="20"/>
                <w:lang w:val="fr-FR"/>
              </w:rPr>
              <w:t>:FR-1.0’</w:t>
            </w:r>
          </w:p>
        </w:tc>
      </w:tr>
      <w:tr w:rsidR="00077AD1" w:rsidRPr="00E32CB2" w14:paraId="5195A69F" w14:textId="77777777" w:rsidTr="0089449D">
        <w:tc>
          <w:tcPr>
            <w:tcW w:w="1419" w:type="dxa"/>
            <w:vMerge w:val="restart"/>
            <w:vAlign w:val="center"/>
          </w:tcPr>
          <w:p w14:paraId="511AA8FD" w14:textId="77777777" w:rsidR="00077AD1" w:rsidRPr="00E7759A" w:rsidRDefault="00077AD1" w:rsidP="0089449D">
            <w:pPr>
              <w:spacing w:after="0"/>
              <w:rPr>
                <w:rFonts w:cs="Calibri"/>
                <w:i/>
                <w:sz w:val="20"/>
                <w:szCs w:val="20"/>
              </w:rPr>
            </w:pPr>
            <w:r w:rsidRPr="00E7759A">
              <w:rPr>
                <w:rFonts w:cs="Calibri"/>
                <w:i/>
                <w:sz w:val="20"/>
                <w:szCs w:val="20"/>
              </w:rPr>
              <w:t>Endpoint Properties</w:t>
            </w:r>
          </w:p>
        </w:tc>
        <w:tc>
          <w:tcPr>
            <w:tcW w:w="1417" w:type="dxa"/>
            <w:gridSpan w:val="2"/>
            <w:vAlign w:val="center"/>
          </w:tcPr>
          <w:p w14:paraId="06D1E288" w14:textId="77777777" w:rsidR="00077AD1" w:rsidRPr="00E7759A" w:rsidRDefault="00077AD1" w:rsidP="0089449D">
            <w:pPr>
              <w:spacing w:after="0"/>
              <w:rPr>
                <w:rFonts w:cs="Calibri"/>
                <w:b/>
                <w:i/>
                <w:sz w:val="20"/>
                <w:szCs w:val="20"/>
                <w:highlight w:val="lightGray"/>
              </w:rPr>
            </w:pPr>
            <w:proofErr w:type="spellStart"/>
            <w:r w:rsidRPr="00E7759A">
              <w:rPr>
                <w:rFonts w:cs="Calibri"/>
                <w:b/>
                <w:i/>
                <w:sz w:val="20"/>
                <w:szCs w:val="20"/>
                <w:highlight w:val="lightGray"/>
              </w:rPr>
              <w:t>Request</w:t>
            </w:r>
            <w:r w:rsidRPr="00E7759A">
              <w:rPr>
                <w:rFonts w:cs="Calibri"/>
                <w:b/>
                <w:i/>
                <w:sz w:val="20"/>
                <w:szCs w:val="20"/>
                <w:highlight w:val="lightGray"/>
              </w:rPr>
              <w:softHyphen/>
              <w:t>Timestamp</w:t>
            </w:r>
            <w:proofErr w:type="spellEnd"/>
          </w:p>
        </w:tc>
        <w:tc>
          <w:tcPr>
            <w:tcW w:w="567" w:type="dxa"/>
            <w:vAlign w:val="center"/>
          </w:tcPr>
          <w:p w14:paraId="3CEC2F1B" w14:textId="77777777" w:rsidR="00077AD1" w:rsidRPr="00E7759A" w:rsidRDefault="00077AD1" w:rsidP="0089449D">
            <w:pPr>
              <w:spacing w:after="0"/>
              <w:rPr>
                <w:rFonts w:cs="Calibri"/>
                <w:sz w:val="20"/>
                <w:szCs w:val="20"/>
              </w:rPr>
            </w:pPr>
            <w:r w:rsidRPr="00E7759A">
              <w:rPr>
                <w:rFonts w:cs="Calibri"/>
                <w:sz w:val="20"/>
                <w:szCs w:val="20"/>
              </w:rPr>
              <w:t>1:1</w:t>
            </w:r>
          </w:p>
        </w:tc>
        <w:tc>
          <w:tcPr>
            <w:tcW w:w="1701" w:type="dxa"/>
            <w:vAlign w:val="center"/>
          </w:tcPr>
          <w:p w14:paraId="4BD80563" w14:textId="77777777" w:rsidR="00077AD1" w:rsidRPr="00E7759A" w:rsidRDefault="00077AD1" w:rsidP="0089449D">
            <w:pPr>
              <w:spacing w:after="0"/>
              <w:rPr>
                <w:rFonts w:cs="Calibri"/>
                <w:i/>
                <w:sz w:val="20"/>
                <w:szCs w:val="20"/>
              </w:rPr>
            </w:pPr>
            <w:proofErr w:type="spellStart"/>
            <w:proofErr w:type="gramStart"/>
            <w:r w:rsidRPr="00E7759A">
              <w:rPr>
                <w:rFonts w:cs="Calibri"/>
                <w:i/>
                <w:sz w:val="20"/>
                <w:szCs w:val="20"/>
              </w:rPr>
              <w:t>xsd:dateTime</w:t>
            </w:r>
            <w:proofErr w:type="spellEnd"/>
            <w:proofErr w:type="gramEnd"/>
          </w:p>
        </w:tc>
        <w:tc>
          <w:tcPr>
            <w:tcW w:w="5244" w:type="dxa"/>
            <w:vAlign w:val="center"/>
          </w:tcPr>
          <w:p w14:paraId="395373FE" w14:textId="77777777" w:rsidR="00077AD1" w:rsidRPr="00E7759A" w:rsidRDefault="00077AD1" w:rsidP="0089449D">
            <w:pPr>
              <w:spacing w:after="0"/>
              <w:jc w:val="both"/>
              <w:rPr>
                <w:rFonts w:cs="Calibri"/>
                <w:sz w:val="20"/>
                <w:szCs w:val="20"/>
                <w:lang w:val="fr-FR"/>
              </w:rPr>
            </w:pPr>
            <w:r w:rsidRPr="00E7759A">
              <w:rPr>
                <w:rFonts w:cs="Calibri"/>
                <w:sz w:val="20"/>
                <w:szCs w:val="20"/>
                <w:lang w:val="fr-FR"/>
              </w:rPr>
              <w:t>Date d'émission de la requête.</w:t>
            </w:r>
          </w:p>
        </w:tc>
      </w:tr>
      <w:tr w:rsidR="00077AD1" w:rsidRPr="00E7759A" w14:paraId="6A6DEDEB" w14:textId="77777777" w:rsidTr="0089449D">
        <w:tc>
          <w:tcPr>
            <w:tcW w:w="1419" w:type="dxa"/>
            <w:vMerge/>
            <w:vAlign w:val="center"/>
          </w:tcPr>
          <w:p w14:paraId="7526094F" w14:textId="77777777" w:rsidR="00077AD1" w:rsidRPr="00E7759A" w:rsidRDefault="00077AD1" w:rsidP="0089449D">
            <w:pPr>
              <w:spacing w:after="0"/>
              <w:rPr>
                <w:rFonts w:cs="Calibri"/>
                <w:i/>
                <w:sz w:val="20"/>
                <w:szCs w:val="20"/>
                <w:lang w:val="fr-FR"/>
              </w:rPr>
            </w:pPr>
          </w:p>
        </w:tc>
        <w:tc>
          <w:tcPr>
            <w:tcW w:w="1417" w:type="dxa"/>
            <w:gridSpan w:val="2"/>
            <w:vAlign w:val="center"/>
          </w:tcPr>
          <w:p w14:paraId="4F401CF3" w14:textId="77777777" w:rsidR="00077AD1" w:rsidRPr="00E7759A" w:rsidRDefault="00077AD1" w:rsidP="0089449D">
            <w:pPr>
              <w:spacing w:after="0"/>
              <w:rPr>
                <w:rFonts w:cs="Calibri"/>
                <w:b/>
                <w:i/>
                <w:sz w:val="20"/>
                <w:szCs w:val="20"/>
                <w:highlight w:val="lightGray"/>
              </w:rPr>
            </w:pPr>
            <w:proofErr w:type="spellStart"/>
            <w:r w:rsidRPr="00E7759A">
              <w:rPr>
                <w:rFonts w:cs="Calibri"/>
                <w:b/>
                <w:i/>
                <w:sz w:val="20"/>
                <w:szCs w:val="20"/>
                <w:highlight w:val="lightGray"/>
              </w:rPr>
              <w:t>Message</w:t>
            </w:r>
            <w:r w:rsidRPr="00E7759A">
              <w:rPr>
                <w:rFonts w:cs="Calibri"/>
                <w:b/>
                <w:i/>
                <w:sz w:val="20"/>
                <w:szCs w:val="20"/>
                <w:highlight w:val="lightGray"/>
              </w:rPr>
              <w:softHyphen/>
              <w:t>Identifier</w:t>
            </w:r>
            <w:proofErr w:type="spellEnd"/>
          </w:p>
        </w:tc>
        <w:tc>
          <w:tcPr>
            <w:tcW w:w="567" w:type="dxa"/>
            <w:vAlign w:val="center"/>
          </w:tcPr>
          <w:p w14:paraId="69A37CDA" w14:textId="77777777" w:rsidR="00077AD1" w:rsidRPr="00E7759A" w:rsidRDefault="00077AD1" w:rsidP="0089449D">
            <w:pPr>
              <w:spacing w:after="0"/>
              <w:rPr>
                <w:rFonts w:cs="Calibri"/>
                <w:sz w:val="20"/>
                <w:szCs w:val="20"/>
              </w:rPr>
            </w:pPr>
            <w:r w:rsidRPr="00E7759A">
              <w:rPr>
                <w:rFonts w:cs="Calibri"/>
                <w:sz w:val="20"/>
                <w:szCs w:val="20"/>
              </w:rPr>
              <w:t>0:1</w:t>
            </w:r>
          </w:p>
          <w:p w14:paraId="3FF9AA96" w14:textId="77777777" w:rsidR="00077AD1" w:rsidRPr="00FA58F8" w:rsidRDefault="00077AD1" w:rsidP="0089449D">
            <w:pPr>
              <w:spacing w:after="0"/>
              <w:rPr>
                <w:rFonts w:cs="Calibri"/>
                <w:b/>
                <w:bCs/>
                <w:sz w:val="20"/>
                <w:szCs w:val="20"/>
              </w:rPr>
            </w:pPr>
            <w:proofErr w:type="gramStart"/>
            <w:r w:rsidRPr="00FA58F8">
              <w:rPr>
                <w:rFonts w:cs="Calibri"/>
                <w:b/>
                <w:bCs/>
                <w:sz w:val="20"/>
                <w:szCs w:val="20"/>
                <w:highlight w:val="lightGray"/>
                <w:shd w:val="clear" w:color="auto" w:fill="00FF00"/>
                <w:lang w:val="fr-LU"/>
              </w:rPr>
              <w:t>1:</w:t>
            </w:r>
            <w:proofErr w:type="gramEnd"/>
            <w:r w:rsidRPr="00FA58F8">
              <w:rPr>
                <w:rFonts w:cs="Calibri"/>
                <w:b/>
                <w:bCs/>
                <w:sz w:val="20"/>
                <w:szCs w:val="20"/>
                <w:highlight w:val="lightGray"/>
                <w:shd w:val="clear" w:color="auto" w:fill="00FF00"/>
                <w:lang w:val="fr-LU"/>
              </w:rPr>
              <w:t>1</w:t>
            </w:r>
          </w:p>
        </w:tc>
        <w:tc>
          <w:tcPr>
            <w:tcW w:w="1701" w:type="dxa"/>
            <w:vAlign w:val="center"/>
          </w:tcPr>
          <w:p w14:paraId="68120BD7" w14:textId="77777777" w:rsidR="00077AD1" w:rsidRPr="00E7759A" w:rsidRDefault="00077AD1" w:rsidP="0089449D">
            <w:pPr>
              <w:spacing w:after="0"/>
              <w:rPr>
                <w:rFonts w:cs="Calibri"/>
                <w:i/>
                <w:sz w:val="20"/>
                <w:szCs w:val="20"/>
              </w:rPr>
            </w:pPr>
            <w:proofErr w:type="spellStart"/>
            <w:r w:rsidRPr="00E7759A">
              <w:rPr>
                <w:rFonts w:cs="Calibri"/>
                <w:i/>
                <w:sz w:val="20"/>
                <w:szCs w:val="20"/>
              </w:rPr>
              <w:t>MessageQualifier</w:t>
            </w:r>
            <w:proofErr w:type="spellEnd"/>
          </w:p>
        </w:tc>
        <w:tc>
          <w:tcPr>
            <w:tcW w:w="5244" w:type="dxa"/>
            <w:vAlign w:val="center"/>
          </w:tcPr>
          <w:p w14:paraId="175D1EA9" w14:textId="77777777" w:rsidR="00077AD1" w:rsidRPr="00E7759A" w:rsidRDefault="00077AD1" w:rsidP="0089449D">
            <w:pPr>
              <w:spacing w:after="0"/>
              <w:jc w:val="both"/>
              <w:rPr>
                <w:rFonts w:cs="Calibri"/>
                <w:sz w:val="20"/>
                <w:szCs w:val="20"/>
              </w:rPr>
            </w:pPr>
            <w:proofErr w:type="spellStart"/>
            <w:r w:rsidRPr="00E7759A">
              <w:rPr>
                <w:rFonts w:cs="Calibri"/>
                <w:sz w:val="20"/>
                <w:szCs w:val="20"/>
              </w:rPr>
              <w:t>Numéro</w:t>
            </w:r>
            <w:proofErr w:type="spellEnd"/>
            <w:r w:rsidRPr="00E7759A">
              <w:rPr>
                <w:rFonts w:cs="Calibri"/>
                <w:sz w:val="20"/>
                <w:szCs w:val="20"/>
              </w:rPr>
              <w:t xml:space="preserve"> </w:t>
            </w:r>
            <w:proofErr w:type="spellStart"/>
            <w:r w:rsidRPr="00E7759A">
              <w:rPr>
                <w:rFonts w:cs="Calibri"/>
                <w:sz w:val="20"/>
                <w:szCs w:val="20"/>
              </w:rPr>
              <w:t>d'identification</w:t>
            </w:r>
            <w:proofErr w:type="spellEnd"/>
            <w:r w:rsidRPr="00E7759A">
              <w:rPr>
                <w:rFonts w:cs="Calibri"/>
                <w:sz w:val="20"/>
                <w:szCs w:val="20"/>
              </w:rPr>
              <w:t xml:space="preserve"> du message</w:t>
            </w:r>
          </w:p>
        </w:tc>
      </w:tr>
      <w:tr w:rsidR="00E12D31" w:rsidRPr="00E32CB2" w14:paraId="6001DC2F" w14:textId="77777777" w:rsidTr="0089449D">
        <w:tc>
          <w:tcPr>
            <w:tcW w:w="1419" w:type="dxa"/>
            <w:vMerge w:val="restart"/>
            <w:vAlign w:val="center"/>
          </w:tcPr>
          <w:p w14:paraId="164D36E0" w14:textId="46F6F204" w:rsidR="00E12D31" w:rsidRPr="00E7759A" w:rsidRDefault="00E12D31" w:rsidP="0089449D">
            <w:pPr>
              <w:spacing w:after="0"/>
              <w:rPr>
                <w:rFonts w:cs="Calibri"/>
                <w:i/>
                <w:sz w:val="20"/>
                <w:szCs w:val="20"/>
                <w:lang w:val="en-GB"/>
              </w:rPr>
            </w:pPr>
            <w:r w:rsidRPr="00E7759A">
              <w:rPr>
                <w:rFonts w:cs="Calibri"/>
                <w:i/>
                <w:sz w:val="20"/>
                <w:szCs w:val="20"/>
                <w:lang w:val="en-GB"/>
              </w:rPr>
              <w:t>Topic</w:t>
            </w:r>
          </w:p>
        </w:tc>
        <w:tc>
          <w:tcPr>
            <w:tcW w:w="1417" w:type="dxa"/>
            <w:gridSpan w:val="2"/>
            <w:vAlign w:val="center"/>
          </w:tcPr>
          <w:p w14:paraId="2B3EF56F" w14:textId="77777777" w:rsidR="00E12D31" w:rsidRPr="00E7759A" w:rsidRDefault="00E12D31" w:rsidP="0089449D">
            <w:pPr>
              <w:spacing w:after="0"/>
              <w:rPr>
                <w:rFonts w:cs="Calibri"/>
                <w:b/>
                <w:i/>
                <w:sz w:val="20"/>
                <w:szCs w:val="20"/>
                <w:highlight w:val="lightGray"/>
                <w:lang w:val="en-GB"/>
              </w:rPr>
            </w:pPr>
            <w:proofErr w:type="spellStart"/>
            <w:r w:rsidRPr="00E7759A">
              <w:rPr>
                <w:rFonts w:cs="Calibri"/>
                <w:b/>
                <w:i/>
                <w:sz w:val="20"/>
                <w:szCs w:val="20"/>
                <w:highlight w:val="lightGray"/>
                <w:lang w:val="en-GB"/>
              </w:rPr>
              <w:t>Preview</w:t>
            </w:r>
            <w:r w:rsidRPr="00E7759A">
              <w:rPr>
                <w:rFonts w:cs="Calibri"/>
                <w:b/>
                <w:i/>
                <w:sz w:val="20"/>
                <w:szCs w:val="20"/>
                <w:highlight w:val="lightGray"/>
                <w:lang w:val="en-GB"/>
              </w:rPr>
              <w:softHyphen/>
              <w:t>Interval</w:t>
            </w:r>
            <w:proofErr w:type="spellEnd"/>
          </w:p>
        </w:tc>
        <w:tc>
          <w:tcPr>
            <w:tcW w:w="567" w:type="dxa"/>
            <w:vAlign w:val="center"/>
          </w:tcPr>
          <w:p w14:paraId="295A76CC" w14:textId="77777777" w:rsidR="00E12D31" w:rsidRPr="00E7759A" w:rsidRDefault="00E12D31" w:rsidP="0089449D">
            <w:pPr>
              <w:spacing w:after="0"/>
              <w:rPr>
                <w:rFonts w:cs="Calibri"/>
                <w:sz w:val="20"/>
                <w:szCs w:val="20"/>
                <w:lang w:val="en-GB"/>
              </w:rPr>
            </w:pPr>
            <w:r w:rsidRPr="00E7759A">
              <w:rPr>
                <w:rFonts w:cs="Calibri"/>
                <w:sz w:val="20"/>
                <w:szCs w:val="20"/>
                <w:lang w:val="en-GB"/>
              </w:rPr>
              <w:t>0:1</w:t>
            </w:r>
          </w:p>
        </w:tc>
        <w:tc>
          <w:tcPr>
            <w:tcW w:w="1701" w:type="dxa"/>
            <w:vAlign w:val="center"/>
          </w:tcPr>
          <w:p w14:paraId="0E8C30ED" w14:textId="77777777" w:rsidR="00E12D31" w:rsidRPr="00E7759A" w:rsidRDefault="00E12D31" w:rsidP="0089449D">
            <w:pPr>
              <w:spacing w:after="0"/>
              <w:rPr>
                <w:rFonts w:cs="Calibri"/>
                <w:i/>
                <w:sz w:val="20"/>
                <w:szCs w:val="20"/>
                <w:lang w:val="en-GB"/>
              </w:rPr>
            </w:pPr>
            <w:proofErr w:type="spellStart"/>
            <w:r w:rsidRPr="00E7759A">
              <w:rPr>
                <w:rFonts w:cs="Calibri"/>
                <w:i/>
                <w:sz w:val="20"/>
                <w:szCs w:val="20"/>
                <w:lang w:val="en-GB"/>
              </w:rPr>
              <w:t>Positive</w:t>
            </w:r>
            <w:r w:rsidRPr="00E7759A">
              <w:rPr>
                <w:rFonts w:cs="Calibri"/>
                <w:i/>
                <w:sz w:val="20"/>
                <w:szCs w:val="20"/>
                <w:lang w:val="en-GB"/>
              </w:rPr>
              <w:softHyphen/>
              <w:t>DurationType</w:t>
            </w:r>
            <w:proofErr w:type="spellEnd"/>
          </w:p>
        </w:tc>
        <w:tc>
          <w:tcPr>
            <w:tcW w:w="5244" w:type="dxa"/>
            <w:vAlign w:val="center"/>
          </w:tcPr>
          <w:p w14:paraId="333DAC25" w14:textId="77777777" w:rsidR="00E12D31" w:rsidRPr="00E7759A" w:rsidRDefault="00E12D31" w:rsidP="0089449D">
            <w:pPr>
              <w:spacing w:after="0"/>
              <w:jc w:val="both"/>
              <w:rPr>
                <w:rFonts w:cs="Calibri"/>
                <w:sz w:val="20"/>
                <w:szCs w:val="20"/>
                <w:lang w:val="fr-FR"/>
              </w:rPr>
            </w:pPr>
            <w:r w:rsidRPr="00E7759A">
              <w:rPr>
                <w:rFonts w:cs="Calibri"/>
                <w:sz w:val="20"/>
                <w:szCs w:val="20"/>
                <w:lang w:val="fr-FR"/>
              </w:rPr>
              <w:t>Si ce paramètre est présent, il indique que l'on souhaite recevoir des informations sur toute course proposant au moins une arrivée ou un départ intervenant dans la durée indiquée (à partir de l’heure de réception de la requête). S’il n’est pas présent, toutes les informations disponibles sur la journée d'exploitation sont remontées.</w:t>
            </w:r>
          </w:p>
        </w:tc>
      </w:tr>
      <w:tr w:rsidR="00E12D31" w:rsidRPr="00E32CB2" w14:paraId="4BF17DC6" w14:textId="77777777" w:rsidTr="0089449D">
        <w:tc>
          <w:tcPr>
            <w:tcW w:w="1419" w:type="dxa"/>
            <w:vMerge/>
            <w:vAlign w:val="center"/>
          </w:tcPr>
          <w:p w14:paraId="4268E19F" w14:textId="282356B3" w:rsidR="00E12D31" w:rsidRPr="00E7759A" w:rsidRDefault="00E12D31" w:rsidP="0089449D">
            <w:pPr>
              <w:spacing w:after="0"/>
              <w:rPr>
                <w:rFonts w:cs="Calibri"/>
                <w:i/>
                <w:sz w:val="20"/>
                <w:szCs w:val="20"/>
                <w:lang w:val="fr-FR"/>
              </w:rPr>
            </w:pPr>
          </w:p>
        </w:tc>
        <w:tc>
          <w:tcPr>
            <w:tcW w:w="1417" w:type="dxa"/>
            <w:gridSpan w:val="2"/>
            <w:vAlign w:val="center"/>
          </w:tcPr>
          <w:p w14:paraId="4CA475D7" w14:textId="77777777" w:rsidR="00E12D31" w:rsidRPr="00E7759A" w:rsidRDefault="00E12D31" w:rsidP="0089449D">
            <w:pPr>
              <w:spacing w:after="0"/>
              <w:rPr>
                <w:rFonts w:cs="Calibri"/>
                <w:b/>
                <w:i/>
                <w:sz w:val="20"/>
                <w:szCs w:val="20"/>
                <w:highlight w:val="lightGray"/>
                <w:lang w:val="en-GB"/>
              </w:rPr>
            </w:pPr>
            <w:proofErr w:type="spellStart"/>
            <w:r w:rsidRPr="00E7759A">
              <w:rPr>
                <w:rFonts w:cs="Calibri"/>
                <w:b/>
                <w:i/>
                <w:sz w:val="20"/>
                <w:szCs w:val="20"/>
                <w:highlight w:val="lightGray"/>
                <w:lang w:val="en-GB"/>
              </w:rPr>
              <w:t>Timetable</w:t>
            </w:r>
            <w:r w:rsidRPr="00E7759A">
              <w:rPr>
                <w:rFonts w:cs="Calibri"/>
                <w:b/>
                <w:i/>
                <w:sz w:val="20"/>
                <w:szCs w:val="20"/>
                <w:highlight w:val="lightGray"/>
                <w:lang w:val="en-GB"/>
              </w:rPr>
              <w:softHyphen/>
              <w:t>VersionRef</w:t>
            </w:r>
            <w:proofErr w:type="spellEnd"/>
          </w:p>
        </w:tc>
        <w:tc>
          <w:tcPr>
            <w:tcW w:w="567" w:type="dxa"/>
            <w:vAlign w:val="center"/>
          </w:tcPr>
          <w:p w14:paraId="5C499438" w14:textId="77777777" w:rsidR="00E12D31" w:rsidRPr="00E7759A" w:rsidRDefault="00E12D31" w:rsidP="0089449D">
            <w:pPr>
              <w:spacing w:after="0"/>
              <w:rPr>
                <w:rFonts w:cs="Calibri"/>
                <w:sz w:val="20"/>
                <w:szCs w:val="20"/>
                <w:lang w:val="en-GB"/>
              </w:rPr>
            </w:pPr>
            <w:r w:rsidRPr="00E7759A">
              <w:rPr>
                <w:rFonts w:cs="Calibri"/>
                <w:sz w:val="20"/>
                <w:szCs w:val="20"/>
                <w:lang w:val="en-GB"/>
              </w:rPr>
              <w:t>0:1</w:t>
            </w:r>
          </w:p>
        </w:tc>
        <w:tc>
          <w:tcPr>
            <w:tcW w:w="1701" w:type="dxa"/>
            <w:vAlign w:val="center"/>
          </w:tcPr>
          <w:p w14:paraId="0DC7FD64" w14:textId="77777777" w:rsidR="00E12D31" w:rsidRPr="00E7759A" w:rsidRDefault="00E12D31" w:rsidP="0089449D">
            <w:pPr>
              <w:spacing w:after="0"/>
              <w:rPr>
                <w:rFonts w:cs="Calibri"/>
                <w:i/>
                <w:sz w:val="20"/>
                <w:szCs w:val="20"/>
                <w:lang w:val="en-GB"/>
              </w:rPr>
            </w:pPr>
            <w:proofErr w:type="spellStart"/>
            <w:proofErr w:type="gramStart"/>
            <w:r w:rsidRPr="00E7759A">
              <w:rPr>
                <w:rFonts w:cs="Calibri"/>
                <w:i/>
                <w:sz w:val="20"/>
                <w:szCs w:val="20"/>
                <w:lang w:val="en-GB"/>
              </w:rPr>
              <w:t>xsd:string</w:t>
            </w:r>
            <w:proofErr w:type="spellEnd"/>
            <w:proofErr w:type="gramEnd"/>
          </w:p>
        </w:tc>
        <w:tc>
          <w:tcPr>
            <w:tcW w:w="5244" w:type="dxa"/>
            <w:vAlign w:val="center"/>
          </w:tcPr>
          <w:p w14:paraId="4C509F06" w14:textId="77777777" w:rsidR="00E12D31" w:rsidRPr="00E7759A" w:rsidRDefault="00E12D31" w:rsidP="0089449D">
            <w:pPr>
              <w:spacing w:after="0"/>
              <w:jc w:val="both"/>
              <w:rPr>
                <w:rFonts w:cs="Calibri"/>
                <w:sz w:val="20"/>
                <w:szCs w:val="20"/>
                <w:lang w:val="fr-FR"/>
              </w:rPr>
            </w:pPr>
            <w:r w:rsidRPr="00E7759A">
              <w:rPr>
                <w:rFonts w:cs="Calibri"/>
                <w:sz w:val="20"/>
                <w:szCs w:val="20"/>
                <w:lang w:val="fr-FR"/>
              </w:rPr>
              <w:t xml:space="preserve">Version du </w:t>
            </w:r>
            <w:proofErr w:type="spellStart"/>
            <w:r w:rsidRPr="00E7759A">
              <w:rPr>
                <w:rFonts w:cs="Calibri"/>
                <w:sz w:val="20"/>
                <w:szCs w:val="20"/>
                <w:lang w:val="fr-FR"/>
              </w:rPr>
              <w:t>référenciel</w:t>
            </w:r>
            <w:proofErr w:type="spellEnd"/>
            <w:r w:rsidRPr="00E7759A">
              <w:rPr>
                <w:rFonts w:cs="Calibri"/>
                <w:sz w:val="20"/>
                <w:szCs w:val="20"/>
                <w:lang w:val="fr-FR"/>
              </w:rPr>
              <w:t xml:space="preserve"> théorique connue : seuls les écarts par rapport à ce référentiel seront transmis.</w:t>
            </w:r>
          </w:p>
        </w:tc>
      </w:tr>
      <w:tr w:rsidR="00E12D31" w:rsidRPr="00E32CB2" w14:paraId="13562CB5" w14:textId="77777777" w:rsidTr="0089449D">
        <w:tc>
          <w:tcPr>
            <w:tcW w:w="1419" w:type="dxa"/>
            <w:vMerge/>
            <w:vAlign w:val="center"/>
          </w:tcPr>
          <w:p w14:paraId="0A72F18B" w14:textId="337C3EBB" w:rsidR="00E12D31" w:rsidRPr="00E7759A" w:rsidRDefault="00E12D31" w:rsidP="0089449D">
            <w:pPr>
              <w:spacing w:after="0"/>
              <w:rPr>
                <w:rFonts w:cs="Calibri"/>
                <w:i/>
                <w:sz w:val="20"/>
                <w:szCs w:val="20"/>
                <w:lang w:val="fr-FR"/>
              </w:rPr>
            </w:pPr>
          </w:p>
        </w:tc>
        <w:tc>
          <w:tcPr>
            <w:tcW w:w="1417" w:type="dxa"/>
            <w:gridSpan w:val="2"/>
            <w:vAlign w:val="center"/>
          </w:tcPr>
          <w:p w14:paraId="76A92873" w14:textId="77777777" w:rsidR="00E12D31" w:rsidRPr="00E7759A" w:rsidRDefault="00E12D31" w:rsidP="0089449D">
            <w:pPr>
              <w:spacing w:after="0"/>
              <w:rPr>
                <w:rFonts w:cs="Calibri"/>
                <w:b/>
                <w:i/>
                <w:sz w:val="20"/>
                <w:szCs w:val="20"/>
                <w:highlight w:val="lightGray"/>
              </w:rPr>
            </w:pPr>
            <w:r w:rsidRPr="00E7759A">
              <w:rPr>
                <w:rFonts w:cs="Calibri"/>
                <w:b/>
                <w:i/>
                <w:sz w:val="20"/>
                <w:szCs w:val="20"/>
                <w:highlight w:val="lightGray"/>
              </w:rPr>
              <w:t>Operator</w:t>
            </w:r>
            <w:r w:rsidRPr="00E7759A">
              <w:rPr>
                <w:rFonts w:cs="Calibri"/>
                <w:b/>
                <w:i/>
                <w:sz w:val="20"/>
                <w:szCs w:val="20"/>
                <w:highlight w:val="lightGray"/>
                <w:lang w:val="en-GB"/>
              </w:rPr>
              <w:softHyphen/>
            </w:r>
            <w:r w:rsidRPr="00E7759A">
              <w:rPr>
                <w:rFonts w:cs="Calibri"/>
                <w:b/>
                <w:i/>
                <w:sz w:val="20"/>
                <w:szCs w:val="20"/>
                <w:highlight w:val="lightGray"/>
              </w:rPr>
              <w:t>Ref</w:t>
            </w:r>
          </w:p>
        </w:tc>
        <w:tc>
          <w:tcPr>
            <w:tcW w:w="567" w:type="dxa"/>
            <w:vAlign w:val="center"/>
          </w:tcPr>
          <w:p w14:paraId="5281C481" w14:textId="77777777" w:rsidR="00E12D31" w:rsidRPr="00E7759A" w:rsidRDefault="00E12D31" w:rsidP="0089449D">
            <w:pPr>
              <w:spacing w:after="0"/>
              <w:rPr>
                <w:rFonts w:cs="Calibri"/>
                <w:sz w:val="20"/>
                <w:szCs w:val="20"/>
              </w:rPr>
            </w:pPr>
            <w:r w:rsidRPr="00E7759A">
              <w:rPr>
                <w:rFonts w:cs="Calibri"/>
                <w:sz w:val="20"/>
                <w:szCs w:val="20"/>
              </w:rPr>
              <w:t>0:1</w:t>
            </w:r>
          </w:p>
        </w:tc>
        <w:tc>
          <w:tcPr>
            <w:tcW w:w="1701" w:type="dxa"/>
            <w:vAlign w:val="center"/>
          </w:tcPr>
          <w:p w14:paraId="575C6519" w14:textId="77777777" w:rsidR="00E12D31" w:rsidRPr="00E7759A" w:rsidRDefault="00E12D31" w:rsidP="0089449D">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Operator</w:t>
            </w:r>
            <w:r w:rsidRPr="00E7759A">
              <w:rPr>
                <w:rFonts w:cs="Calibri"/>
                <w:i/>
                <w:sz w:val="20"/>
                <w:szCs w:val="20"/>
              </w:rPr>
              <w:softHyphen/>
              <w:t>Code</w:t>
            </w:r>
            <w:proofErr w:type="spellEnd"/>
          </w:p>
        </w:tc>
        <w:tc>
          <w:tcPr>
            <w:tcW w:w="5244" w:type="dxa"/>
            <w:vAlign w:val="center"/>
          </w:tcPr>
          <w:p w14:paraId="0E9F60ED" w14:textId="77777777" w:rsidR="00E12D31" w:rsidRPr="00E7759A" w:rsidRDefault="00E12D31" w:rsidP="0089449D">
            <w:pPr>
              <w:spacing w:after="0"/>
              <w:jc w:val="both"/>
              <w:rPr>
                <w:rFonts w:cs="Calibri"/>
                <w:sz w:val="20"/>
                <w:szCs w:val="20"/>
                <w:lang w:val="fr-FR"/>
              </w:rPr>
            </w:pPr>
            <w:r w:rsidRPr="00E7759A">
              <w:rPr>
                <w:rFonts w:cs="Calibri"/>
                <w:sz w:val="20"/>
                <w:szCs w:val="20"/>
                <w:lang w:val="fr-FR"/>
              </w:rPr>
              <w:t>Identifie l’exploitant pour lequel on souhaite obtenir des informations</w:t>
            </w:r>
            <w:r w:rsidRPr="00E7759A">
              <w:rPr>
                <w:rFonts w:cs="Calibri"/>
                <w:i/>
                <w:sz w:val="20"/>
                <w:szCs w:val="20"/>
                <w:lang w:val="fr-FR"/>
              </w:rPr>
              <w:t>.</w:t>
            </w:r>
          </w:p>
        </w:tc>
      </w:tr>
      <w:tr w:rsidR="00E12D31" w:rsidRPr="00E32CB2" w14:paraId="015F1988" w14:textId="77777777" w:rsidTr="0089449D">
        <w:tc>
          <w:tcPr>
            <w:tcW w:w="1419" w:type="dxa"/>
            <w:vMerge/>
            <w:vAlign w:val="center"/>
          </w:tcPr>
          <w:p w14:paraId="6BFDCF9A" w14:textId="42609A6A" w:rsidR="00E12D31" w:rsidRPr="00E7759A" w:rsidRDefault="00E12D31" w:rsidP="0089449D">
            <w:pPr>
              <w:spacing w:after="0"/>
              <w:rPr>
                <w:rFonts w:cs="Calibri"/>
                <w:i/>
                <w:sz w:val="20"/>
                <w:szCs w:val="20"/>
                <w:lang w:val="fr-FR"/>
              </w:rPr>
            </w:pPr>
          </w:p>
        </w:tc>
        <w:tc>
          <w:tcPr>
            <w:tcW w:w="1417" w:type="dxa"/>
            <w:gridSpan w:val="2"/>
            <w:vAlign w:val="center"/>
          </w:tcPr>
          <w:p w14:paraId="03123B76" w14:textId="77777777" w:rsidR="00E12D31" w:rsidRPr="00E7759A" w:rsidRDefault="00E12D31" w:rsidP="0089449D">
            <w:pPr>
              <w:spacing w:after="0"/>
              <w:rPr>
                <w:rFonts w:cs="Calibri"/>
                <w:b/>
                <w:i/>
                <w:sz w:val="20"/>
                <w:szCs w:val="20"/>
                <w:highlight w:val="lightGray"/>
              </w:rPr>
            </w:pPr>
            <w:r w:rsidRPr="00E7759A">
              <w:rPr>
                <w:rFonts w:cs="Calibri"/>
                <w:b/>
                <w:i/>
                <w:sz w:val="20"/>
                <w:szCs w:val="20"/>
                <w:highlight w:val="lightGray"/>
              </w:rPr>
              <w:t>Lines</w:t>
            </w:r>
          </w:p>
        </w:tc>
        <w:tc>
          <w:tcPr>
            <w:tcW w:w="567" w:type="dxa"/>
            <w:vAlign w:val="center"/>
          </w:tcPr>
          <w:p w14:paraId="6D7FE2B9" w14:textId="77777777" w:rsidR="00E12D31" w:rsidRPr="00E7759A" w:rsidRDefault="00E12D31" w:rsidP="0089449D">
            <w:pPr>
              <w:spacing w:after="0"/>
              <w:rPr>
                <w:rFonts w:cs="Calibri"/>
                <w:sz w:val="20"/>
                <w:szCs w:val="20"/>
              </w:rPr>
            </w:pPr>
            <w:proofErr w:type="gramStart"/>
            <w:r w:rsidRPr="00E7759A">
              <w:rPr>
                <w:rFonts w:cs="Calibri"/>
                <w:sz w:val="20"/>
                <w:szCs w:val="20"/>
              </w:rPr>
              <w:t>0:*</w:t>
            </w:r>
            <w:proofErr w:type="gramEnd"/>
          </w:p>
        </w:tc>
        <w:tc>
          <w:tcPr>
            <w:tcW w:w="1701" w:type="dxa"/>
            <w:vAlign w:val="center"/>
          </w:tcPr>
          <w:p w14:paraId="5E29D0A3" w14:textId="77777777" w:rsidR="00E12D31" w:rsidRPr="00E7759A" w:rsidRDefault="00E12D31" w:rsidP="0089449D">
            <w:pPr>
              <w:spacing w:after="0"/>
              <w:rPr>
                <w:rFonts w:cs="Calibri"/>
                <w:i/>
                <w:sz w:val="20"/>
                <w:szCs w:val="20"/>
              </w:rPr>
            </w:pPr>
            <w:proofErr w:type="spellStart"/>
            <w:r w:rsidRPr="00E7759A">
              <w:rPr>
                <w:rFonts w:cs="Calibri"/>
                <w:i/>
                <w:sz w:val="20"/>
                <w:szCs w:val="20"/>
              </w:rPr>
              <w:t>LineDirection</w:t>
            </w:r>
            <w:proofErr w:type="spellEnd"/>
          </w:p>
        </w:tc>
        <w:tc>
          <w:tcPr>
            <w:tcW w:w="5244" w:type="dxa"/>
            <w:vAlign w:val="center"/>
          </w:tcPr>
          <w:p w14:paraId="0535F0AF" w14:textId="77777777" w:rsidR="00E12D31" w:rsidRPr="00E7759A" w:rsidRDefault="00E12D31" w:rsidP="0089449D">
            <w:pPr>
              <w:spacing w:after="0"/>
              <w:jc w:val="both"/>
              <w:rPr>
                <w:rFonts w:cs="Calibri"/>
                <w:sz w:val="20"/>
                <w:szCs w:val="20"/>
                <w:lang w:val="fr-FR"/>
              </w:rPr>
            </w:pPr>
            <w:r w:rsidRPr="00E7759A">
              <w:rPr>
                <w:rFonts w:cs="Calibri"/>
                <w:sz w:val="20"/>
                <w:szCs w:val="20"/>
                <w:lang w:val="fr-FR"/>
              </w:rPr>
              <w:t>Liste des lignes contenant les courses pour lesquelles on souhaite des informations.</w:t>
            </w:r>
          </w:p>
        </w:tc>
      </w:tr>
      <w:tr w:rsidR="00E12D31" w:rsidRPr="00E32CB2" w14:paraId="1A748A8C" w14:textId="77777777" w:rsidTr="0089449D">
        <w:tc>
          <w:tcPr>
            <w:tcW w:w="1419" w:type="dxa"/>
            <w:vMerge/>
            <w:vAlign w:val="center"/>
          </w:tcPr>
          <w:p w14:paraId="38633379" w14:textId="147F1D84" w:rsidR="00E12D31" w:rsidRPr="00E7759A" w:rsidRDefault="00E12D31" w:rsidP="0089449D">
            <w:pPr>
              <w:spacing w:after="0"/>
              <w:rPr>
                <w:rFonts w:cs="Calibri"/>
                <w:i/>
                <w:sz w:val="20"/>
                <w:szCs w:val="20"/>
                <w:lang w:val="fr-FR"/>
              </w:rPr>
            </w:pPr>
          </w:p>
        </w:tc>
        <w:tc>
          <w:tcPr>
            <w:tcW w:w="283" w:type="dxa"/>
            <w:vMerge w:val="restart"/>
            <w:vAlign w:val="center"/>
          </w:tcPr>
          <w:p w14:paraId="50BA8438" w14:textId="77777777" w:rsidR="00E12D31" w:rsidRPr="00E7759A" w:rsidRDefault="00E12D31" w:rsidP="0089449D">
            <w:pPr>
              <w:spacing w:after="0"/>
              <w:rPr>
                <w:rFonts w:cs="Calibri"/>
                <w:b/>
                <w:i/>
                <w:sz w:val="20"/>
                <w:szCs w:val="20"/>
                <w:highlight w:val="lightGray"/>
                <w:lang w:val="fr-FR"/>
              </w:rPr>
            </w:pPr>
          </w:p>
        </w:tc>
        <w:tc>
          <w:tcPr>
            <w:tcW w:w="1134" w:type="dxa"/>
            <w:vAlign w:val="center"/>
          </w:tcPr>
          <w:p w14:paraId="1E6F46CA" w14:textId="77777777" w:rsidR="00E12D31" w:rsidRPr="00E7759A" w:rsidRDefault="00E12D31" w:rsidP="0089449D">
            <w:pPr>
              <w:spacing w:after="0"/>
              <w:rPr>
                <w:rFonts w:cs="Calibri"/>
                <w:b/>
                <w:i/>
                <w:sz w:val="20"/>
                <w:szCs w:val="20"/>
                <w:highlight w:val="lightGray"/>
              </w:rPr>
            </w:pPr>
            <w:proofErr w:type="spellStart"/>
            <w:r w:rsidRPr="00E7759A">
              <w:rPr>
                <w:rFonts w:cs="Calibri"/>
                <w:b/>
                <w:i/>
                <w:sz w:val="20"/>
                <w:szCs w:val="20"/>
                <w:highlight w:val="lightGray"/>
              </w:rPr>
              <w:t>LineRef</w:t>
            </w:r>
            <w:proofErr w:type="spellEnd"/>
          </w:p>
        </w:tc>
        <w:tc>
          <w:tcPr>
            <w:tcW w:w="567" w:type="dxa"/>
            <w:vAlign w:val="center"/>
          </w:tcPr>
          <w:p w14:paraId="2DFB832F" w14:textId="77777777" w:rsidR="00E12D31" w:rsidRPr="00E7759A" w:rsidRDefault="00E12D31" w:rsidP="0089449D">
            <w:pPr>
              <w:spacing w:after="0"/>
              <w:rPr>
                <w:rFonts w:cs="Calibri"/>
                <w:sz w:val="20"/>
                <w:szCs w:val="20"/>
              </w:rPr>
            </w:pPr>
            <w:r w:rsidRPr="00E7759A">
              <w:rPr>
                <w:rFonts w:cs="Calibri"/>
                <w:sz w:val="20"/>
                <w:szCs w:val="20"/>
              </w:rPr>
              <w:t>0:1</w:t>
            </w:r>
          </w:p>
        </w:tc>
        <w:tc>
          <w:tcPr>
            <w:tcW w:w="1701" w:type="dxa"/>
            <w:vAlign w:val="center"/>
          </w:tcPr>
          <w:p w14:paraId="24E466B6" w14:textId="77777777" w:rsidR="00E12D31" w:rsidRPr="00E7759A" w:rsidRDefault="00E12D31" w:rsidP="0089449D">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Line</w:t>
            </w:r>
            <w:r w:rsidRPr="00E7759A">
              <w:rPr>
                <w:rFonts w:cs="Calibri"/>
                <w:i/>
                <w:sz w:val="20"/>
                <w:szCs w:val="20"/>
              </w:rPr>
              <w:softHyphen/>
              <w:t>Code</w:t>
            </w:r>
            <w:proofErr w:type="spellEnd"/>
          </w:p>
        </w:tc>
        <w:tc>
          <w:tcPr>
            <w:tcW w:w="5244" w:type="dxa"/>
            <w:vAlign w:val="center"/>
          </w:tcPr>
          <w:p w14:paraId="69451647" w14:textId="77777777" w:rsidR="00E12D31" w:rsidRPr="00E7759A" w:rsidRDefault="00E12D31" w:rsidP="0089449D">
            <w:pPr>
              <w:spacing w:after="0"/>
              <w:jc w:val="both"/>
              <w:rPr>
                <w:rFonts w:cs="Calibri"/>
                <w:sz w:val="20"/>
                <w:szCs w:val="20"/>
                <w:lang w:val="fr-FR"/>
              </w:rPr>
            </w:pPr>
            <w:r w:rsidRPr="00E7759A">
              <w:rPr>
                <w:rFonts w:cs="Calibri"/>
                <w:sz w:val="20"/>
                <w:szCs w:val="20"/>
                <w:lang w:val="fr-FR"/>
              </w:rPr>
              <w:t>Identifie la ligne pour laquelle on souhaite obtenir des informations.</w:t>
            </w:r>
          </w:p>
        </w:tc>
      </w:tr>
      <w:tr w:rsidR="00E12D31" w:rsidRPr="00E7759A" w14:paraId="6325D713" w14:textId="77777777" w:rsidTr="0089449D">
        <w:trPr>
          <w:hidden/>
        </w:trPr>
        <w:tc>
          <w:tcPr>
            <w:tcW w:w="1419" w:type="dxa"/>
            <w:vMerge/>
            <w:vAlign w:val="center"/>
          </w:tcPr>
          <w:p w14:paraId="03F3CDCB" w14:textId="01A5606B" w:rsidR="00E12D31" w:rsidRPr="00E7759A" w:rsidRDefault="00E12D31" w:rsidP="0089449D">
            <w:pPr>
              <w:spacing w:after="0"/>
              <w:rPr>
                <w:rFonts w:cs="Calibri"/>
                <w:i/>
                <w:vanish/>
                <w:spacing w:val="-8"/>
                <w:sz w:val="20"/>
                <w:szCs w:val="20"/>
                <w:lang w:val="fr-FR"/>
              </w:rPr>
            </w:pPr>
          </w:p>
        </w:tc>
        <w:tc>
          <w:tcPr>
            <w:tcW w:w="283" w:type="dxa"/>
            <w:vMerge/>
            <w:vAlign w:val="center"/>
          </w:tcPr>
          <w:p w14:paraId="3B2A8950" w14:textId="77777777" w:rsidR="00E12D31" w:rsidRPr="00E7759A" w:rsidRDefault="00E12D31" w:rsidP="0089449D">
            <w:pPr>
              <w:spacing w:after="0"/>
              <w:rPr>
                <w:rFonts w:cs="Calibri"/>
                <w:b/>
                <w:i/>
                <w:vanish/>
                <w:sz w:val="20"/>
                <w:szCs w:val="20"/>
                <w:lang w:val="fr-FR"/>
              </w:rPr>
            </w:pPr>
          </w:p>
        </w:tc>
        <w:tc>
          <w:tcPr>
            <w:tcW w:w="1134" w:type="dxa"/>
            <w:vAlign w:val="center"/>
          </w:tcPr>
          <w:p w14:paraId="69E28E1D" w14:textId="77777777" w:rsidR="00E12D31" w:rsidRPr="00E7759A" w:rsidRDefault="00E12D31" w:rsidP="0089449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Direction</w:t>
            </w:r>
            <w:r w:rsidRPr="00E7759A">
              <w:rPr>
                <w:rFonts w:cs="Calibri"/>
                <w:b/>
                <w:i/>
                <w:vanish/>
                <w:sz w:val="20"/>
                <w:szCs w:val="20"/>
                <w:highlight w:val="cyan"/>
                <w:lang w:val="en-GB"/>
              </w:rPr>
              <w:softHyphen/>
              <w:t>Ref</w:t>
            </w:r>
            <w:proofErr w:type="spellEnd"/>
          </w:p>
        </w:tc>
        <w:tc>
          <w:tcPr>
            <w:tcW w:w="567" w:type="dxa"/>
            <w:vAlign w:val="center"/>
          </w:tcPr>
          <w:p w14:paraId="3372D663" w14:textId="77777777" w:rsidR="00E12D31" w:rsidRPr="00E7759A" w:rsidRDefault="00E12D31" w:rsidP="0089449D">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5797645D" w14:textId="77777777" w:rsidR="00E12D31" w:rsidRPr="00E7759A" w:rsidRDefault="00E12D31" w:rsidP="0089449D">
            <w:pPr>
              <w:spacing w:after="0"/>
              <w:rPr>
                <w:rFonts w:cs="Calibri"/>
                <w:i/>
                <w:vanish/>
                <w:sz w:val="20"/>
                <w:szCs w:val="20"/>
                <w:highlight w:val="cyan"/>
                <w:lang w:val="en-GB"/>
              </w:rPr>
            </w:pPr>
            <w:r w:rsidRPr="00E7759A">
              <w:rPr>
                <w:rFonts w:cs="Calibri"/>
                <w:i/>
                <w:vanish/>
                <w:sz w:val="20"/>
                <w:szCs w:val="20"/>
                <w:highlight w:val="cyan"/>
              </w:rPr>
              <w:sym w:font="Wingdings" w:char="F0E0"/>
            </w:r>
            <w:proofErr w:type="spellStart"/>
            <w:r w:rsidRPr="00E7759A">
              <w:rPr>
                <w:rFonts w:cs="Calibri"/>
                <w:i/>
                <w:vanish/>
                <w:sz w:val="20"/>
                <w:szCs w:val="20"/>
                <w:highlight w:val="cyan"/>
                <w:lang w:val="en-GB"/>
              </w:rPr>
              <w:t>Direction</w:t>
            </w:r>
            <w:r w:rsidRPr="00E7759A">
              <w:rPr>
                <w:rFonts w:cs="Calibri"/>
                <w:i/>
                <w:vanish/>
                <w:sz w:val="20"/>
                <w:szCs w:val="20"/>
                <w:highlight w:val="cyan"/>
                <w:lang w:val="en-GB"/>
              </w:rPr>
              <w:softHyphen/>
              <w:t>Code</w:t>
            </w:r>
            <w:proofErr w:type="spellEnd"/>
          </w:p>
        </w:tc>
        <w:tc>
          <w:tcPr>
            <w:tcW w:w="5244" w:type="dxa"/>
            <w:vAlign w:val="center"/>
          </w:tcPr>
          <w:p w14:paraId="65F219CD" w14:textId="77777777" w:rsidR="00E12D31" w:rsidRPr="00E7759A" w:rsidRDefault="00E12D31" w:rsidP="0089449D">
            <w:pPr>
              <w:spacing w:after="0"/>
              <w:jc w:val="both"/>
              <w:rPr>
                <w:rFonts w:cs="Calibri"/>
                <w:vanish/>
                <w:sz w:val="20"/>
                <w:szCs w:val="20"/>
                <w:highlight w:val="cyan"/>
                <w:lang w:val="en-GB"/>
              </w:rPr>
            </w:pPr>
            <w:r w:rsidRPr="00E7759A">
              <w:rPr>
                <w:rFonts w:cs="Calibri"/>
                <w:vanish/>
                <w:sz w:val="20"/>
                <w:szCs w:val="20"/>
                <w:highlight w:val="cyan"/>
                <w:lang w:val="en-GB"/>
              </w:rPr>
              <w:t>Filter the results to include only Stop Visits for vehicles running in a specific relative direction, for example, "inbound" or "outbound". (Direction does not specify a destination.)</w:t>
            </w:r>
          </w:p>
          <w:p w14:paraId="13D4BB65" w14:textId="77777777" w:rsidR="00E12D31" w:rsidRPr="00E7759A" w:rsidRDefault="00E12D31" w:rsidP="0089449D">
            <w:pPr>
              <w:spacing w:after="0"/>
              <w:jc w:val="both"/>
              <w:rPr>
                <w:rFonts w:cs="Calibri"/>
                <w:vanish/>
                <w:sz w:val="20"/>
                <w:szCs w:val="20"/>
                <w:highlight w:val="cyan"/>
                <w:lang w:val="en-GB"/>
              </w:rPr>
            </w:pPr>
            <w:r w:rsidRPr="00E7759A">
              <w:rPr>
                <w:rFonts w:cs="Calibri"/>
                <w:vanish/>
                <w:sz w:val="20"/>
                <w:szCs w:val="20"/>
                <w:highlight w:val="cyan"/>
                <w:lang w:val="en-GB"/>
              </w:rPr>
              <w:t xml:space="preserve">Optional SIRI capability: </w:t>
            </w:r>
            <w:proofErr w:type="spellStart"/>
            <w:r w:rsidRPr="00E7759A">
              <w:rPr>
                <w:rFonts w:cs="Calibri"/>
                <w:vanish/>
                <w:sz w:val="20"/>
                <w:szCs w:val="20"/>
                <w:highlight w:val="cyan"/>
                <w:lang w:val="en-GB"/>
              </w:rPr>
              <w:t>TopicFiltering</w:t>
            </w:r>
            <w:proofErr w:type="spellEnd"/>
            <w:r w:rsidRPr="00E7759A">
              <w:rPr>
                <w:rFonts w:cs="Calibri"/>
                <w:vanish/>
                <w:sz w:val="20"/>
                <w:szCs w:val="20"/>
                <w:highlight w:val="cyan"/>
                <w:lang w:val="en-GB"/>
              </w:rPr>
              <w:t xml:space="preserve"> / </w:t>
            </w:r>
            <w:proofErr w:type="spellStart"/>
            <w:r w:rsidRPr="00E7759A">
              <w:rPr>
                <w:rFonts w:cs="Calibri"/>
                <w:vanish/>
                <w:sz w:val="20"/>
                <w:szCs w:val="20"/>
                <w:highlight w:val="cyan"/>
                <w:lang w:val="en-GB"/>
              </w:rPr>
              <w:t>ByDirection</w:t>
            </w:r>
            <w:proofErr w:type="spellEnd"/>
            <w:r w:rsidRPr="00E7759A">
              <w:rPr>
                <w:rFonts w:cs="Calibri"/>
                <w:vanish/>
                <w:sz w:val="20"/>
                <w:szCs w:val="20"/>
                <w:highlight w:val="cyan"/>
                <w:lang w:val="en-GB"/>
              </w:rPr>
              <w:t>.</w:t>
            </w:r>
          </w:p>
        </w:tc>
      </w:tr>
      <w:tr w:rsidR="00077AD1" w:rsidRPr="00E32CB2" w14:paraId="14B30841" w14:textId="77777777" w:rsidTr="0089449D">
        <w:trPr>
          <w:hidden/>
        </w:trPr>
        <w:tc>
          <w:tcPr>
            <w:tcW w:w="1419" w:type="dxa"/>
            <w:vAlign w:val="center"/>
          </w:tcPr>
          <w:p w14:paraId="3DB8D562" w14:textId="77777777" w:rsidR="00077AD1" w:rsidRPr="00E7759A" w:rsidRDefault="00077AD1" w:rsidP="0089449D">
            <w:pPr>
              <w:spacing w:after="0"/>
              <w:rPr>
                <w:rFonts w:cs="Calibri"/>
                <w:i/>
                <w:vanish/>
                <w:sz w:val="20"/>
                <w:szCs w:val="20"/>
                <w:highlight w:val="cyan"/>
                <w:lang w:val="en-GB"/>
              </w:rPr>
            </w:pPr>
            <w:r w:rsidRPr="00E7759A">
              <w:rPr>
                <w:rFonts w:cs="Calibri"/>
                <w:i/>
                <w:vanish/>
                <w:sz w:val="20"/>
                <w:szCs w:val="20"/>
                <w:highlight w:val="cyan"/>
                <w:lang w:val="en-GB"/>
              </w:rPr>
              <w:t>Policy</w:t>
            </w:r>
          </w:p>
        </w:tc>
        <w:tc>
          <w:tcPr>
            <w:tcW w:w="1417" w:type="dxa"/>
            <w:gridSpan w:val="2"/>
            <w:vAlign w:val="center"/>
          </w:tcPr>
          <w:p w14:paraId="76DEF680" w14:textId="77777777" w:rsidR="00077AD1" w:rsidRPr="00E7759A" w:rsidRDefault="00077AD1" w:rsidP="0089449D">
            <w:pPr>
              <w:spacing w:after="0"/>
              <w:rPr>
                <w:rFonts w:cs="Calibri"/>
                <w:b/>
                <w:i/>
                <w:vanish/>
                <w:sz w:val="20"/>
                <w:szCs w:val="20"/>
                <w:highlight w:val="cyan"/>
                <w:lang w:val="en-GB"/>
              </w:rPr>
            </w:pPr>
            <w:r w:rsidRPr="00E7759A">
              <w:rPr>
                <w:rFonts w:cs="Calibri"/>
                <w:b/>
                <w:i/>
                <w:vanish/>
                <w:sz w:val="20"/>
                <w:szCs w:val="20"/>
                <w:highlight w:val="cyan"/>
                <w:lang w:val="en-GB"/>
              </w:rPr>
              <w:t>Language</w:t>
            </w:r>
          </w:p>
        </w:tc>
        <w:tc>
          <w:tcPr>
            <w:tcW w:w="567" w:type="dxa"/>
            <w:vAlign w:val="center"/>
          </w:tcPr>
          <w:p w14:paraId="62A38DE6" w14:textId="77777777" w:rsidR="00077AD1" w:rsidRPr="00E7759A" w:rsidRDefault="00077AD1" w:rsidP="0089449D">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3787A512" w14:textId="77777777" w:rsidR="00077AD1" w:rsidRPr="00E7759A" w:rsidRDefault="00077AD1" w:rsidP="0089449D">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xml:lang</w:t>
            </w:r>
            <w:proofErr w:type="spellEnd"/>
            <w:proofErr w:type="gramEnd"/>
          </w:p>
        </w:tc>
        <w:tc>
          <w:tcPr>
            <w:tcW w:w="5244" w:type="dxa"/>
            <w:vAlign w:val="center"/>
          </w:tcPr>
          <w:p w14:paraId="69D46852" w14:textId="77777777" w:rsidR="00077AD1" w:rsidRPr="00E7759A" w:rsidRDefault="00077AD1" w:rsidP="0089449D">
            <w:pPr>
              <w:spacing w:after="0"/>
              <w:jc w:val="both"/>
              <w:rPr>
                <w:rFonts w:cs="Calibri"/>
                <w:vanish/>
                <w:sz w:val="20"/>
                <w:szCs w:val="20"/>
                <w:lang w:val="fr-FR"/>
              </w:rPr>
            </w:pPr>
            <w:r w:rsidRPr="00E7759A">
              <w:rPr>
                <w:rFonts w:cs="Calibri"/>
                <w:vanish/>
                <w:sz w:val="20"/>
                <w:szCs w:val="20"/>
                <w:highlight w:val="lightGray"/>
                <w:shd w:val="clear" w:color="auto" w:fill="00FF00"/>
                <w:lang w:val="fr-FR"/>
              </w:rPr>
              <w:t>Au niveau des échanges inter-systèmes, les textes restent en français. Les éventuelles traductions seront prises en charge par les systèmes de présentation.</w:t>
            </w:r>
          </w:p>
        </w:tc>
      </w:tr>
      <w:tr w:rsidR="00077AD1" w:rsidRPr="00E7759A" w14:paraId="5E383950" w14:textId="77777777" w:rsidTr="0089449D">
        <w:trPr>
          <w:hidden/>
        </w:trPr>
        <w:tc>
          <w:tcPr>
            <w:tcW w:w="1419" w:type="dxa"/>
            <w:vAlign w:val="center"/>
          </w:tcPr>
          <w:p w14:paraId="33505FC2" w14:textId="77777777" w:rsidR="00077AD1" w:rsidRPr="00E7759A" w:rsidRDefault="00077AD1" w:rsidP="0089449D">
            <w:pPr>
              <w:spacing w:after="0"/>
              <w:rPr>
                <w:rFonts w:cs="Calibri"/>
                <w:i/>
                <w:vanish/>
                <w:sz w:val="20"/>
                <w:szCs w:val="20"/>
                <w:highlight w:val="cyan"/>
                <w:lang w:val="fr-FR"/>
              </w:rPr>
            </w:pPr>
          </w:p>
        </w:tc>
        <w:tc>
          <w:tcPr>
            <w:tcW w:w="1417" w:type="dxa"/>
            <w:gridSpan w:val="2"/>
            <w:vAlign w:val="center"/>
          </w:tcPr>
          <w:p w14:paraId="2D766D85" w14:textId="77777777" w:rsidR="00077AD1" w:rsidRPr="00E7759A" w:rsidRDefault="00077AD1" w:rsidP="0089449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Include</w:t>
            </w:r>
            <w:r w:rsidRPr="00E7759A">
              <w:rPr>
                <w:rFonts w:cs="Calibri"/>
                <w:b/>
                <w:i/>
                <w:vanish/>
                <w:sz w:val="20"/>
                <w:szCs w:val="20"/>
                <w:highlight w:val="cyan"/>
                <w:lang w:val="en-GB"/>
              </w:rPr>
              <w:softHyphen/>
              <w:t>Translations</w:t>
            </w:r>
            <w:proofErr w:type="spellEnd"/>
          </w:p>
        </w:tc>
        <w:tc>
          <w:tcPr>
            <w:tcW w:w="567" w:type="dxa"/>
            <w:vAlign w:val="center"/>
          </w:tcPr>
          <w:p w14:paraId="33544B34" w14:textId="77777777" w:rsidR="00077AD1" w:rsidRPr="00E7759A" w:rsidRDefault="00077AD1" w:rsidP="0089449D">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43D5D318" w14:textId="77777777" w:rsidR="00077AD1" w:rsidRPr="00E7759A" w:rsidRDefault="00077AD1" w:rsidP="0089449D">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5244" w:type="dxa"/>
            <w:vAlign w:val="center"/>
          </w:tcPr>
          <w:p w14:paraId="7D102B50" w14:textId="254EF88B" w:rsidR="00077AD1" w:rsidRPr="00E7759A" w:rsidRDefault="00077AD1" w:rsidP="0089449D">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Whether the producer should include any available translations of </w:t>
            </w:r>
            <w:proofErr w:type="spellStart"/>
            <w:r w:rsidRPr="00E7759A">
              <w:rPr>
                <w:rFonts w:ascii="Calibri" w:hAnsi="Calibri" w:cs="Calibri"/>
                <w:vanish/>
                <w:sz w:val="20"/>
                <w:highlight w:val="cyan"/>
              </w:rPr>
              <w:t>NLString</w:t>
            </w:r>
            <w:proofErr w:type="spellEnd"/>
            <w:r w:rsidRPr="00E7759A">
              <w:rPr>
                <w:rFonts w:ascii="Calibri" w:hAnsi="Calibri" w:cs="Calibri"/>
                <w:vanish/>
                <w:sz w:val="20"/>
                <w:highlight w:val="cyan"/>
              </w:rPr>
              <w:t xml:space="preserve"> text elements into multiple languages. If false elements only one value per text element will be provided. </w:t>
            </w:r>
          </w:p>
          <w:p w14:paraId="705A95F8" w14:textId="77777777" w:rsidR="00077AD1" w:rsidRPr="00E7759A" w:rsidRDefault="00077AD1" w:rsidP="0089449D">
            <w:pPr>
              <w:spacing w:after="0"/>
              <w:jc w:val="both"/>
              <w:rPr>
                <w:rFonts w:cs="Calibri"/>
                <w:vanish/>
                <w:sz w:val="20"/>
                <w:szCs w:val="20"/>
                <w:highlight w:val="cyan"/>
                <w:lang w:val="en-GB"/>
              </w:rPr>
            </w:pPr>
            <w:r w:rsidRPr="00E7759A">
              <w:rPr>
                <w:rFonts w:cs="Calibri"/>
                <w:vanish/>
                <w:sz w:val="20"/>
                <w:szCs w:val="20"/>
                <w:highlight w:val="cyan"/>
                <w:lang w:val="en-GB"/>
              </w:rPr>
              <w:t>Default is false.</w:t>
            </w:r>
          </w:p>
        </w:tc>
      </w:tr>
      <w:tr w:rsidR="00077AD1" w:rsidRPr="00E7759A" w14:paraId="37E16C7C" w14:textId="77777777" w:rsidTr="0089449D">
        <w:trPr>
          <w:hidden/>
        </w:trPr>
        <w:tc>
          <w:tcPr>
            <w:tcW w:w="1419" w:type="dxa"/>
            <w:vAlign w:val="center"/>
          </w:tcPr>
          <w:p w14:paraId="2DFB9365" w14:textId="77777777" w:rsidR="00077AD1" w:rsidRPr="00E7759A" w:rsidRDefault="00077AD1" w:rsidP="0089449D">
            <w:pPr>
              <w:spacing w:after="0"/>
              <w:rPr>
                <w:rFonts w:cs="Calibri"/>
                <w:i/>
                <w:vanish/>
                <w:sz w:val="20"/>
                <w:szCs w:val="20"/>
                <w:highlight w:val="cyan"/>
                <w:lang w:val="en-GB"/>
              </w:rPr>
            </w:pPr>
          </w:p>
        </w:tc>
        <w:tc>
          <w:tcPr>
            <w:tcW w:w="1417" w:type="dxa"/>
            <w:gridSpan w:val="2"/>
            <w:vAlign w:val="center"/>
          </w:tcPr>
          <w:p w14:paraId="275261A9" w14:textId="77777777" w:rsidR="00077AD1" w:rsidRPr="00E7759A" w:rsidRDefault="00077AD1" w:rsidP="0089449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EstimatedTimetableDetailLevel</w:t>
            </w:r>
            <w:proofErr w:type="spellEnd"/>
          </w:p>
        </w:tc>
        <w:tc>
          <w:tcPr>
            <w:tcW w:w="567" w:type="dxa"/>
            <w:vAlign w:val="center"/>
          </w:tcPr>
          <w:p w14:paraId="1E794D50" w14:textId="77777777" w:rsidR="00077AD1" w:rsidRPr="00E7759A" w:rsidRDefault="00077AD1" w:rsidP="0089449D">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2E97C364" w14:textId="77777777" w:rsidR="00077AD1" w:rsidRPr="00E7759A" w:rsidRDefault="00077AD1" w:rsidP="0089449D">
            <w:pPr>
              <w:spacing w:after="0"/>
              <w:rPr>
                <w:rFonts w:cs="Calibri"/>
                <w:i/>
                <w:vanish/>
                <w:sz w:val="20"/>
                <w:szCs w:val="20"/>
                <w:highlight w:val="cyan"/>
                <w:lang w:val="en-GB"/>
              </w:rPr>
            </w:pPr>
            <w:proofErr w:type="spellStart"/>
            <w:r w:rsidRPr="00E7759A">
              <w:rPr>
                <w:rFonts w:cs="Calibri"/>
                <w:i/>
                <w:vanish/>
                <w:sz w:val="20"/>
                <w:szCs w:val="20"/>
                <w:highlight w:val="cyan"/>
                <w:lang w:val="en-GB"/>
              </w:rPr>
              <w:t>EstimatedTimetableDetailLevelEnum</w:t>
            </w:r>
            <w:proofErr w:type="spellEnd"/>
          </w:p>
        </w:tc>
        <w:tc>
          <w:tcPr>
            <w:tcW w:w="5244" w:type="dxa"/>
            <w:vAlign w:val="center"/>
          </w:tcPr>
          <w:p w14:paraId="2FEE4081" w14:textId="355C38C2" w:rsidR="00077AD1" w:rsidRPr="00E7759A" w:rsidRDefault="00077AD1" w:rsidP="0089449D">
            <w:pPr>
              <w:pStyle w:val="Tabletext8"/>
              <w:spacing w:before="0" w:after="0"/>
              <w:rPr>
                <w:rFonts w:ascii="Calibri" w:hAnsi="Calibri" w:cs="Calibri"/>
                <w:vanish/>
                <w:sz w:val="20"/>
                <w:highlight w:val="cyan"/>
              </w:rPr>
            </w:pPr>
            <w:r w:rsidRPr="00E7759A">
              <w:rPr>
                <w:rFonts w:ascii="Calibri" w:hAnsi="Calibri" w:cs="Calibri"/>
                <w:vanish/>
                <w:sz w:val="20"/>
                <w:highlight w:val="cyan"/>
              </w:rPr>
              <w:t>Level of detail to include in response. minimum | basic | normal | calls | full</w:t>
            </w:r>
            <w:r w:rsidR="002E5CD2">
              <w:rPr>
                <w:rFonts w:ascii="Calibri" w:hAnsi="Calibri" w:cs="Calibri"/>
                <w:vanish/>
                <w:sz w:val="20"/>
                <w:highlight w:val="cyan"/>
              </w:rPr>
              <w:t xml:space="preserve">. </w:t>
            </w:r>
            <w:r w:rsidRPr="00E7759A">
              <w:rPr>
                <w:rFonts w:ascii="Calibri" w:hAnsi="Calibri" w:cs="Calibri"/>
                <w:vanish/>
                <w:sz w:val="20"/>
                <w:highlight w:val="cyan"/>
              </w:rPr>
              <w:t xml:space="preserve">Default is ‘normal’. </w:t>
            </w:r>
          </w:p>
          <w:p w14:paraId="045E7CAB" w14:textId="61DBBE94" w:rsidR="00077AD1" w:rsidRPr="00261DC6" w:rsidRDefault="00077AD1" w:rsidP="00261DC6">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Optional SIRI capability: </w:t>
            </w:r>
            <w:proofErr w:type="spellStart"/>
            <w:r w:rsidRPr="00E7759A">
              <w:rPr>
                <w:rFonts w:ascii="Calibri" w:hAnsi="Calibri" w:cs="Calibri"/>
                <w:vanish/>
                <w:sz w:val="20"/>
                <w:highlight w:val="cyan"/>
              </w:rPr>
              <w:t>DetailLevel</w:t>
            </w:r>
            <w:proofErr w:type="spellEnd"/>
            <w:r w:rsidRPr="00E7759A">
              <w:rPr>
                <w:rFonts w:ascii="Calibri" w:hAnsi="Calibri" w:cs="Calibri"/>
                <w:vanish/>
                <w:sz w:val="20"/>
                <w:highlight w:val="cyan"/>
              </w:rPr>
              <w:t xml:space="preserve"> (if absent, must support normal).</w:t>
            </w:r>
          </w:p>
        </w:tc>
      </w:tr>
      <w:tr w:rsidR="003E1E80" w:rsidRPr="00E32CB2" w14:paraId="08A904F1" w14:textId="77777777" w:rsidTr="0089449D">
        <w:tc>
          <w:tcPr>
            <w:tcW w:w="1419" w:type="dxa"/>
            <w:shd w:val="clear" w:color="auto" w:fill="auto"/>
            <w:vAlign w:val="center"/>
          </w:tcPr>
          <w:p w14:paraId="5E0BAC02" w14:textId="77777777" w:rsidR="003E1E80" w:rsidRPr="00E7759A" w:rsidRDefault="003E1E80" w:rsidP="0089449D">
            <w:pPr>
              <w:spacing w:after="0"/>
              <w:rPr>
                <w:rFonts w:cs="Calibri"/>
                <w:sz w:val="20"/>
                <w:szCs w:val="20"/>
                <w:lang w:val="en-GB"/>
              </w:rPr>
            </w:pPr>
            <w:r w:rsidRPr="00E7759A">
              <w:rPr>
                <w:rFonts w:cs="Calibri"/>
                <w:sz w:val="20"/>
                <w:szCs w:val="20"/>
                <w:lang w:val="en-GB"/>
              </w:rPr>
              <w:t>any</w:t>
            </w:r>
          </w:p>
        </w:tc>
        <w:tc>
          <w:tcPr>
            <w:tcW w:w="1417" w:type="dxa"/>
            <w:gridSpan w:val="2"/>
            <w:shd w:val="clear" w:color="auto" w:fill="auto"/>
            <w:vAlign w:val="center"/>
          </w:tcPr>
          <w:p w14:paraId="00D2B633" w14:textId="77777777" w:rsidR="003E1E80" w:rsidRPr="00E7759A" w:rsidRDefault="003E1E80" w:rsidP="0089449D">
            <w:pPr>
              <w:spacing w:after="0"/>
              <w:rPr>
                <w:rFonts w:cs="Calibri"/>
                <w:b/>
                <w:sz w:val="20"/>
                <w:szCs w:val="20"/>
                <w:lang w:val="en-GB"/>
              </w:rPr>
            </w:pPr>
            <w:r w:rsidRPr="00E7759A">
              <w:rPr>
                <w:rFonts w:cs="Calibri"/>
                <w:sz w:val="20"/>
                <w:szCs w:val="20"/>
                <w:highlight w:val="lightGray"/>
                <w:lang w:val="en-GB"/>
              </w:rPr>
              <w:t>Extensions</w:t>
            </w:r>
          </w:p>
        </w:tc>
        <w:tc>
          <w:tcPr>
            <w:tcW w:w="567" w:type="dxa"/>
            <w:shd w:val="clear" w:color="auto" w:fill="auto"/>
            <w:vAlign w:val="center"/>
          </w:tcPr>
          <w:p w14:paraId="2EA48477" w14:textId="77777777" w:rsidR="003E1E80" w:rsidRPr="00E7759A" w:rsidRDefault="003E1E80" w:rsidP="0089449D">
            <w:pPr>
              <w:spacing w:after="0"/>
              <w:rPr>
                <w:rFonts w:cs="Calibri"/>
                <w:sz w:val="20"/>
                <w:szCs w:val="20"/>
                <w:lang w:val="en-GB"/>
              </w:rPr>
            </w:pPr>
            <w:r w:rsidRPr="00E7759A">
              <w:rPr>
                <w:rFonts w:cs="Calibri"/>
                <w:sz w:val="20"/>
                <w:szCs w:val="20"/>
                <w:lang w:val="en-GB"/>
              </w:rPr>
              <w:t>0:1</w:t>
            </w:r>
          </w:p>
        </w:tc>
        <w:tc>
          <w:tcPr>
            <w:tcW w:w="1701" w:type="dxa"/>
            <w:shd w:val="clear" w:color="auto" w:fill="auto"/>
            <w:vAlign w:val="center"/>
          </w:tcPr>
          <w:p w14:paraId="787A9D13" w14:textId="77777777" w:rsidR="003E1E80" w:rsidRPr="00E7759A" w:rsidRDefault="003E1E80" w:rsidP="0089449D">
            <w:pPr>
              <w:spacing w:after="0"/>
              <w:rPr>
                <w:rFonts w:cs="Calibri"/>
                <w:sz w:val="20"/>
                <w:szCs w:val="20"/>
                <w:lang w:val="en-GB"/>
              </w:rPr>
            </w:pPr>
            <w:r w:rsidRPr="00E7759A">
              <w:rPr>
                <w:rFonts w:cs="Calibri"/>
                <w:sz w:val="20"/>
                <w:szCs w:val="20"/>
                <w:lang w:val="en-GB"/>
              </w:rPr>
              <w:t>+Structure</w:t>
            </w:r>
          </w:p>
        </w:tc>
        <w:tc>
          <w:tcPr>
            <w:tcW w:w="5244" w:type="dxa"/>
            <w:shd w:val="clear" w:color="auto" w:fill="auto"/>
            <w:vAlign w:val="center"/>
          </w:tcPr>
          <w:p w14:paraId="12E8D110" w14:textId="7A00AC33" w:rsidR="003E1E80" w:rsidRPr="00E7759A" w:rsidRDefault="008F7B13" w:rsidP="005322DA">
            <w:pPr>
              <w:spacing w:after="0"/>
              <w:jc w:val="both"/>
              <w:rPr>
                <w:rFonts w:cs="Calibri"/>
                <w:sz w:val="20"/>
                <w:szCs w:val="20"/>
                <w:lang w:val="fr-FR"/>
              </w:rPr>
            </w:pPr>
            <w:r w:rsidRPr="00E7759A">
              <w:rPr>
                <w:rFonts w:cs="Calibri"/>
                <w:sz w:val="20"/>
                <w:szCs w:val="20"/>
                <w:highlight w:val="lightGray"/>
                <w:lang w:val="fr-FR"/>
              </w:rPr>
              <w:t>Emplacement pour extension utilisateur</w:t>
            </w:r>
            <w:r w:rsidR="003A2183" w:rsidRPr="00E7759A">
              <w:rPr>
                <w:rFonts w:cs="Calibri"/>
                <w:sz w:val="20"/>
                <w:szCs w:val="20"/>
                <w:highlight w:val="lightGray"/>
                <w:lang w:val="fr-FR"/>
              </w:rPr>
              <w:t xml:space="preserve"> (</w:t>
            </w:r>
            <w:proofErr w:type="spellStart"/>
            <w:r w:rsidR="003A2183" w:rsidRPr="00E7759A">
              <w:rPr>
                <w:rFonts w:cs="Calibri"/>
                <w:sz w:val="20"/>
                <w:szCs w:val="20"/>
                <w:highlight w:val="lightGray"/>
                <w:lang w:val="fr-FR"/>
              </w:rPr>
              <w:t>cf</w:t>
            </w:r>
            <w:proofErr w:type="spellEnd"/>
            <w:r w:rsidR="003A2183" w:rsidRPr="00E7759A">
              <w:rPr>
                <w:rFonts w:cs="Calibri"/>
                <w:sz w:val="20"/>
                <w:szCs w:val="20"/>
                <w:highlight w:val="lightGray"/>
                <w:lang w:val="fr-FR"/>
              </w:rPr>
              <w:t xml:space="preserve"> </w:t>
            </w:r>
            <w:r w:rsidR="003A2183" w:rsidRPr="00E7759A">
              <w:rPr>
                <w:rFonts w:cs="Calibri"/>
                <w:sz w:val="20"/>
                <w:szCs w:val="20"/>
                <w:highlight w:val="lightGray"/>
                <w:lang w:val="fr-FR"/>
              </w:rPr>
              <w:fldChar w:fldCharType="begin"/>
            </w:r>
            <w:r w:rsidR="003A2183" w:rsidRPr="00E7759A">
              <w:rPr>
                <w:rFonts w:cs="Calibri"/>
                <w:sz w:val="20"/>
                <w:szCs w:val="20"/>
                <w:highlight w:val="lightGray"/>
                <w:lang w:val="fr-FR"/>
              </w:rPr>
              <w:instrText xml:space="preserve"> REF _Ref26438017 \r \h  \* MERGEFORMAT </w:instrText>
            </w:r>
            <w:r w:rsidR="003A2183" w:rsidRPr="00E7759A">
              <w:rPr>
                <w:rFonts w:cs="Calibri"/>
                <w:sz w:val="20"/>
                <w:szCs w:val="20"/>
                <w:highlight w:val="lightGray"/>
                <w:lang w:val="fr-FR"/>
              </w:rPr>
            </w:r>
            <w:r w:rsidR="003A2183" w:rsidRPr="00E7759A">
              <w:rPr>
                <w:rFonts w:cs="Calibri"/>
                <w:sz w:val="20"/>
                <w:szCs w:val="20"/>
                <w:highlight w:val="lightGray"/>
                <w:lang w:val="fr-FR"/>
              </w:rPr>
              <w:fldChar w:fldCharType="separate"/>
            </w:r>
            <w:r w:rsidR="00CD6283">
              <w:rPr>
                <w:rFonts w:cs="Calibri"/>
                <w:sz w:val="20"/>
                <w:szCs w:val="20"/>
                <w:highlight w:val="lightGray"/>
                <w:lang w:val="fr-FR"/>
              </w:rPr>
              <w:t>5.4.2.2</w:t>
            </w:r>
            <w:r w:rsidR="003A2183" w:rsidRPr="00E7759A">
              <w:rPr>
                <w:rFonts w:cs="Calibri"/>
                <w:sz w:val="20"/>
                <w:szCs w:val="20"/>
                <w:highlight w:val="lightGray"/>
                <w:lang w:val="fr-FR"/>
              </w:rPr>
              <w:fldChar w:fldCharType="end"/>
            </w:r>
            <w:r w:rsidR="003A2183" w:rsidRPr="00E7759A">
              <w:rPr>
                <w:rFonts w:cs="Calibri"/>
                <w:sz w:val="20"/>
                <w:szCs w:val="20"/>
                <w:highlight w:val="lightGray"/>
                <w:lang w:val="fr-FR"/>
              </w:rPr>
              <w:t>)</w:t>
            </w:r>
          </w:p>
        </w:tc>
      </w:tr>
    </w:tbl>
    <w:p w14:paraId="572F58E2" w14:textId="77777777" w:rsidR="00077AD1" w:rsidRPr="00077AD1" w:rsidRDefault="00077AD1" w:rsidP="0034331F">
      <w:pPr>
        <w:pStyle w:val="Titre3"/>
        <w:rPr>
          <w:lang w:val="fr-FR"/>
        </w:rPr>
      </w:pPr>
      <w:bookmarkStart w:id="253" w:name="_Toc444249807"/>
      <w:r w:rsidRPr="00077AD1">
        <w:rPr>
          <w:lang w:val="fr-FR"/>
        </w:rPr>
        <w:t>Abonnement aux horaires calculés sur la ligne</w:t>
      </w:r>
      <w:bookmarkEnd w:id="253"/>
    </w:p>
    <w:p w14:paraId="4E71ACF1" w14:textId="77777777" w:rsidR="00CA6AF5" w:rsidRDefault="00077AD1" w:rsidP="0034331F">
      <w:pPr>
        <w:rPr>
          <w:lang w:val="fr-FR"/>
        </w:rPr>
      </w:pPr>
      <w:r w:rsidRPr="00077AD1">
        <w:rPr>
          <w:lang w:val="fr-FR"/>
        </w:rPr>
        <w:t xml:space="preserve">Les notifications sont gérées de façons très légèrement différentes en </w:t>
      </w:r>
      <w:proofErr w:type="spellStart"/>
      <w:r w:rsidRPr="00077AD1">
        <w:rPr>
          <w:lang w:val="fr-FR"/>
        </w:rPr>
        <w:t>EstimatedTimetable</w:t>
      </w:r>
      <w:proofErr w:type="spellEnd"/>
      <w:r w:rsidRPr="00077AD1">
        <w:rPr>
          <w:lang w:val="fr-FR"/>
        </w:rPr>
        <w:t xml:space="preserve"> et StopMonitoring (du fait des différences structurelles des services</w:t>
      </w:r>
      <w:r w:rsidR="00CA6AF5">
        <w:rPr>
          <w:lang w:val="fr-FR"/>
        </w:rPr>
        <w:t>).</w:t>
      </w:r>
    </w:p>
    <w:p w14:paraId="7A048764" w14:textId="77777777" w:rsidR="00077AD1" w:rsidRPr="00077AD1" w:rsidRDefault="00077AD1" w:rsidP="0034331F">
      <w:pPr>
        <w:rPr>
          <w:lang w:val="fr-FR"/>
        </w:rPr>
      </w:pPr>
      <w:r w:rsidRPr="00077AD1">
        <w:rPr>
          <w:lang w:val="fr-FR"/>
        </w:rPr>
        <w:t xml:space="preserve">Le tableau ci-dessous précise les conditions de notification pour </w:t>
      </w:r>
      <w:proofErr w:type="spellStart"/>
      <w:r w:rsidRPr="00077AD1">
        <w:rPr>
          <w:lang w:val="fr-FR"/>
        </w:rPr>
        <w:t>EstimatedTimetable</w:t>
      </w:r>
      <w:proofErr w:type="spellEnd"/>
      <w:r w:rsidRPr="00077AD1">
        <w:rPr>
          <w:lang w:val="fr-F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7"/>
        <w:gridCol w:w="5241"/>
      </w:tblGrid>
      <w:tr w:rsidR="00077AD1" w:rsidRPr="0089449D" w14:paraId="6E70228F" w14:textId="77777777" w:rsidTr="0089449D">
        <w:tc>
          <w:tcPr>
            <w:tcW w:w="5070" w:type="dxa"/>
            <w:shd w:val="clear" w:color="auto" w:fill="BFBFBF"/>
            <w:vAlign w:val="center"/>
          </w:tcPr>
          <w:p w14:paraId="1ACB1279" w14:textId="77777777" w:rsidR="00077AD1" w:rsidRPr="0089449D" w:rsidRDefault="0089449D" w:rsidP="0089449D">
            <w:pPr>
              <w:spacing w:after="0"/>
              <w:jc w:val="center"/>
              <w:rPr>
                <w:b/>
                <w:sz w:val="20"/>
                <w:szCs w:val="20"/>
              </w:rPr>
            </w:pPr>
            <w:r>
              <w:rPr>
                <w:b/>
                <w:sz w:val="20"/>
                <w:szCs w:val="20"/>
              </w:rPr>
              <w:t xml:space="preserve">N </w:t>
            </w:r>
          </w:p>
        </w:tc>
        <w:tc>
          <w:tcPr>
            <w:tcW w:w="5244" w:type="dxa"/>
            <w:shd w:val="clear" w:color="auto" w:fill="BFBFBF"/>
            <w:vAlign w:val="center"/>
          </w:tcPr>
          <w:p w14:paraId="7B906B45" w14:textId="77777777" w:rsidR="00077AD1" w:rsidRPr="0089449D" w:rsidRDefault="00077AD1" w:rsidP="0089449D">
            <w:pPr>
              <w:spacing w:after="0"/>
              <w:jc w:val="center"/>
              <w:rPr>
                <w:b/>
                <w:sz w:val="20"/>
                <w:szCs w:val="20"/>
              </w:rPr>
            </w:pPr>
            <w:proofErr w:type="spellStart"/>
            <w:r w:rsidRPr="0089449D">
              <w:rPr>
                <w:b/>
                <w:sz w:val="20"/>
                <w:szCs w:val="20"/>
              </w:rPr>
              <w:t>Commentaire</w:t>
            </w:r>
            <w:proofErr w:type="spellEnd"/>
          </w:p>
        </w:tc>
      </w:tr>
      <w:tr w:rsidR="00077AD1" w:rsidRPr="00E32CB2" w14:paraId="3C3FAD7E" w14:textId="77777777" w:rsidTr="0089449D">
        <w:tc>
          <w:tcPr>
            <w:tcW w:w="5070" w:type="dxa"/>
            <w:shd w:val="clear" w:color="auto" w:fill="auto"/>
            <w:vAlign w:val="center"/>
          </w:tcPr>
          <w:p w14:paraId="5EEAC8C0" w14:textId="77777777" w:rsidR="00077AD1" w:rsidRPr="0089449D" w:rsidRDefault="00077AD1" w:rsidP="00B45572">
            <w:pPr>
              <w:spacing w:after="0"/>
              <w:jc w:val="both"/>
              <w:rPr>
                <w:sz w:val="20"/>
                <w:szCs w:val="20"/>
                <w:lang w:val="fr-FR"/>
              </w:rPr>
            </w:pPr>
            <w:r w:rsidRPr="0089449D">
              <w:rPr>
                <w:sz w:val="20"/>
                <w:szCs w:val="20"/>
                <w:lang w:val="fr-FR"/>
              </w:rPr>
              <w:t xml:space="preserve">Changement (incluant une première inscription dans le champ) d'une des heures de passage d'une valeur supérieure ou égale à </w:t>
            </w:r>
            <w:proofErr w:type="spellStart"/>
            <w:r w:rsidRPr="0089449D">
              <w:rPr>
                <w:b/>
                <w:i/>
                <w:sz w:val="20"/>
                <w:szCs w:val="20"/>
                <w:lang w:val="fr-FR"/>
              </w:rPr>
              <w:t>ChangeBeforeUpdate</w:t>
            </w:r>
            <w:proofErr w:type="spellEnd"/>
            <w:r w:rsidRPr="0089449D">
              <w:rPr>
                <w:sz w:val="20"/>
                <w:szCs w:val="20"/>
                <w:lang w:val="fr-FR"/>
              </w:rPr>
              <w:t xml:space="preserve"> par rapport à la précédente notification.</w:t>
            </w:r>
          </w:p>
        </w:tc>
        <w:tc>
          <w:tcPr>
            <w:tcW w:w="5244" w:type="dxa"/>
            <w:shd w:val="clear" w:color="auto" w:fill="auto"/>
            <w:vAlign w:val="center"/>
          </w:tcPr>
          <w:p w14:paraId="702450E1" w14:textId="77777777" w:rsidR="00077AD1" w:rsidRPr="0089449D" w:rsidRDefault="00077AD1" w:rsidP="0089449D">
            <w:pPr>
              <w:spacing w:after="0"/>
              <w:rPr>
                <w:sz w:val="20"/>
                <w:szCs w:val="20"/>
                <w:lang w:val="fr-FR"/>
              </w:rPr>
            </w:pPr>
            <w:r w:rsidRPr="0089449D">
              <w:rPr>
                <w:sz w:val="20"/>
                <w:szCs w:val="20"/>
                <w:lang w:val="fr-FR"/>
              </w:rPr>
              <w:t xml:space="preserve">Notification différentielle (uniquement des </w:t>
            </w:r>
            <w:r w:rsidRPr="0089449D">
              <w:rPr>
                <w:b/>
                <w:i/>
                <w:sz w:val="20"/>
                <w:szCs w:val="20"/>
                <w:lang w:val="fr-FR"/>
              </w:rPr>
              <w:t>Call</w:t>
            </w:r>
            <w:r w:rsidRPr="0089449D">
              <w:rPr>
                <w:sz w:val="20"/>
                <w:szCs w:val="20"/>
                <w:lang w:val="fr-FR"/>
              </w:rPr>
              <w:t xml:space="preserve"> concernés par ces changements) similaire à celle de StopMonitoring.</w:t>
            </w:r>
          </w:p>
        </w:tc>
      </w:tr>
      <w:tr w:rsidR="00077AD1" w:rsidRPr="00E32CB2" w14:paraId="3F95A7AA" w14:textId="77777777" w:rsidTr="0089449D">
        <w:tc>
          <w:tcPr>
            <w:tcW w:w="5070" w:type="dxa"/>
            <w:shd w:val="clear" w:color="auto" w:fill="auto"/>
            <w:vAlign w:val="center"/>
          </w:tcPr>
          <w:p w14:paraId="71EF8806" w14:textId="77777777" w:rsidR="00077AD1" w:rsidRPr="0089449D" w:rsidRDefault="00077AD1" w:rsidP="00B45572">
            <w:pPr>
              <w:spacing w:after="0"/>
              <w:jc w:val="both"/>
              <w:rPr>
                <w:sz w:val="20"/>
                <w:szCs w:val="20"/>
                <w:lang w:val="fr-FR"/>
              </w:rPr>
            </w:pPr>
            <w:r w:rsidRPr="0089449D">
              <w:rPr>
                <w:sz w:val="20"/>
                <w:szCs w:val="20"/>
                <w:lang w:val="fr-FR"/>
              </w:rPr>
              <w:lastRenderedPageBreak/>
              <w:t>Lorsque le véhicule quitte l'arrêt (sauf pour le dernier arrêt)</w:t>
            </w:r>
          </w:p>
        </w:tc>
        <w:tc>
          <w:tcPr>
            <w:tcW w:w="5244" w:type="dxa"/>
            <w:shd w:val="clear" w:color="auto" w:fill="auto"/>
            <w:vAlign w:val="center"/>
          </w:tcPr>
          <w:p w14:paraId="0D423270" w14:textId="77777777" w:rsidR="00077AD1" w:rsidRPr="0089449D" w:rsidRDefault="00077AD1" w:rsidP="0089449D">
            <w:pPr>
              <w:spacing w:after="0"/>
              <w:rPr>
                <w:sz w:val="20"/>
                <w:szCs w:val="20"/>
                <w:lang w:val="fr-FR"/>
              </w:rPr>
            </w:pPr>
            <w:r w:rsidRPr="0089449D">
              <w:rPr>
                <w:sz w:val="20"/>
                <w:szCs w:val="20"/>
                <w:lang w:val="fr-FR"/>
              </w:rPr>
              <w:t xml:space="preserve">Notification en positionnant le champ </w:t>
            </w:r>
            <w:proofErr w:type="spellStart"/>
            <w:r w:rsidRPr="0089449D">
              <w:rPr>
                <w:b/>
                <w:i/>
                <w:sz w:val="20"/>
                <w:szCs w:val="20"/>
                <w:lang w:val="fr-FR"/>
              </w:rPr>
              <w:t>DepartureStatus</w:t>
            </w:r>
            <w:proofErr w:type="spellEnd"/>
            <w:r w:rsidRPr="0089449D">
              <w:rPr>
                <w:sz w:val="20"/>
                <w:szCs w:val="20"/>
                <w:lang w:val="fr-FR"/>
              </w:rPr>
              <w:t xml:space="preserve"> à "</w:t>
            </w:r>
            <w:proofErr w:type="spellStart"/>
            <w:r w:rsidRPr="0089449D">
              <w:rPr>
                <w:i/>
                <w:sz w:val="20"/>
                <w:szCs w:val="20"/>
                <w:lang w:val="fr-FR"/>
              </w:rPr>
              <w:t>departed</w:t>
            </w:r>
            <w:proofErr w:type="spellEnd"/>
            <w:r w:rsidRPr="0089449D">
              <w:rPr>
                <w:i/>
                <w:sz w:val="20"/>
                <w:szCs w:val="20"/>
                <w:lang w:val="fr-FR"/>
              </w:rPr>
              <w:t>"</w:t>
            </w:r>
            <w:r w:rsidRPr="0089449D">
              <w:rPr>
                <w:sz w:val="20"/>
                <w:szCs w:val="20"/>
                <w:lang w:val="fr-FR"/>
              </w:rPr>
              <w:t>.</w:t>
            </w:r>
          </w:p>
        </w:tc>
      </w:tr>
      <w:tr w:rsidR="00077AD1" w:rsidRPr="00E32CB2" w14:paraId="2C7E8E8D" w14:textId="77777777" w:rsidTr="0089449D">
        <w:tc>
          <w:tcPr>
            <w:tcW w:w="5070" w:type="dxa"/>
            <w:shd w:val="clear" w:color="auto" w:fill="auto"/>
            <w:vAlign w:val="center"/>
          </w:tcPr>
          <w:p w14:paraId="6B4DE857" w14:textId="77777777" w:rsidR="00077AD1" w:rsidRPr="0089449D" w:rsidRDefault="00077AD1" w:rsidP="00B45572">
            <w:pPr>
              <w:spacing w:after="0"/>
              <w:jc w:val="both"/>
              <w:rPr>
                <w:sz w:val="20"/>
                <w:szCs w:val="20"/>
                <w:lang w:val="fr-FR"/>
              </w:rPr>
            </w:pPr>
            <w:r w:rsidRPr="0089449D">
              <w:rPr>
                <w:sz w:val="20"/>
                <w:szCs w:val="20"/>
                <w:lang w:val="fr-FR"/>
              </w:rPr>
              <w:t>A minima pour le dernier arrêt (et si possible pour tous les arrêts), lorsque le véhicule arrive à l'arrêt</w:t>
            </w:r>
          </w:p>
        </w:tc>
        <w:tc>
          <w:tcPr>
            <w:tcW w:w="5244" w:type="dxa"/>
            <w:shd w:val="clear" w:color="auto" w:fill="auto"/>
            <w:vAlign w:val="center"/>
          </w:tcPr>
          <w:p w14:paraId="26D74BAA" w14:textId="77777777" w:rsidR="00077AD1" w:rsidRPr="0089449D" w:rsidRDefault="00077AD1" w:rsidP="0089449D">
            <w:pPr>
              <w:spacing w:after="0"/>
              <w:rPr>
                <w:sz w:val="20"/>
                <w:szCs w:val="20"/>
                <w:lang w:val="fr-FR"/>
              </w:rPr>
            </w:pPr>
            <w:r w:rsidRPr="0089449D">
              <w:rPr>
                <w:sz w:val="20"/>
                <w:szCs w:val="20"/>
                <w:lang w:val="fr-FR"/>
              </w:rPr>
              <w:t xml:space="preserve">Notification en positionnant le champ </w:t>
            </w:r>
            <w:proofErr w:type="spellStart"/>
            <w:r w:rsidRPr="0089449D">
              <w:rPr>
                <w:b/>
                <w:i/>
                <w:sz w:val="20"/>
                <w:szCs w:val="20"/>
                <w:lang w:val="fr-FR"/>
              </w:rPr>
              <w:t>VehicleAtStop</w:t>
            </w:r>
            <w:proofErr w:type="spellEnd"/>
            <w:r w:rsidRPr="0089449D">
              <w:rPr>
                <w:sz w:val="20"/>
                <w:szCs w:val="20"/>
                <w:lang w:val="fr-FR"/>
              </w:rPr>
              <w:t xml:space="preserve"> à </w:t>
            </w:r>
            <w:r w:rsidRPr="0089449D">
              <w:rPr>
                <w:i/>
                <w:sz w:val="20"/>
                <w:szCs w:val="20"/>
                <w:lang w:val="fr-FR"/>
              </w:rPr>
              <w:t>VRAI</w:t>
            </w:r>
          </w:p>
        </w:tc>
      </w:tr>
      <w:tr w:rsidR="00077AD1" w:rsidRPr="00E32CB2" w14:paraId="652FB5A3" w14:textId="77777777" w:rsidTr="0089449D">
        <w:tc>
          <w:tcPr>
            <w:tcW w:w="5070" w:type="dxa"/>
            <w:shd w:val="clear" w:color="auto" w:fill="auto"/>
            <w:vAlign w:val="center"/>
          </w:tcPr>
          <w:p w14:paraId="0E2F903E" w14:textId="77777777" w:rsidR="00077AD1" w:rsidRPr="0089449D" w:rsidRDefault="00077AD1" w:rsidP="00B45572">
            <w:pPr>
              <w:spacing w:after="0"/>
              <w:jc w:val="both"/>
              <w:rPr>
                <w:sz w:val="20"/>
                <w:szCs w:val="20"/>
                <w:lang w:val="fr-FR"/>
              </w:rPr>
            </w:pPr>
            <w:r w:rsidRPr="0089449D">
              <w:rPr>
                <w:sz w:val="20"/>
                <w:szCs w:val="20"/>
                <w:lang w:val="fr-FR"/>
              </w:rPr>
              <w:t>En cas de changement de quai</w:t>
            </w:r>
          </w:p>
        </w:tc>
        <w:tc>
          <w:tcPr>
            <w:tcW w:w="5244" w:type="dxa"/>
            <w:shd w:val="clear" w:color="auto" w:fill="auto"/>
            <w:vAlign w:val="center"/>
          </w:tcPr>
          <w:p w14:paraId="51BD45E8" w14:textId="77777777" w:rsidR="00077AD1" w:rsidRPr="0089449D" w:rsidRDefault="00077AD1" w:rsidP="0089449D">
            <w:pPr>
              <w:spacing w:after="0"/>
              <w:rPr>
                <w:sz w:val="20"/>
                <w:szCs w:val="20"/>
                <w:lang w:val="fr-FR"/>
              </w:rPr>
            </w:pPr>
            <w:r w:rsidRPr="0089449D">
              <w:rPr>
                <w:sz w:val="20"/>
                <w:szCs w:val="20"/>
                <w:lang w:val="fr-FR"/>
              </w:rPr>
              <w:t>Notification en positionnant les informations relatives au quai.</w:t>
            </w:r>
          </w:p>
        </w:tc>
      </w:tr>
    </w:tbl>
    <w:p w14:paraId="72581EAE" w14:textId="77777777" w:rsidR="00077AD1" w:rsidRPr="00077AD1" w:rsidRDefault="00077AD1" w:rsidP="003C75B8">
      <w:pPr>
        <w:rPr>
          <w:lang w:val="fr-FR"/>
        </w:rPr>
      </w:pPr>
    </w:p>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1985"/>
        <w:gridCol w:w="567"/>
        <w:gridCol w:w="1559"/>
        <w:gridCol w:w="4961"/>
      </w:tblGrid>
      <w:tr w:rsidR="00077AD1" w:rsidRPr="00E32CB2" w14:paraId="0FEE95B8" w14:textId="77777777" w:rsidTr="00322776">
        <w:tc>
          <w:tcPr>
            <w:tcW w:w="3687" w:type="dxa"/>
            <w:gridSpan w:val="3"/>
            <w:vAlign w:val="center"/>
          </w:tcPr>
          <w:p w14:paraId="399DEBB4" w14:textId="77777777" w:rsidR="00077AD1" w:rsidRPr="00E7759A" w:rsidRDefault="00077AD1" w:rsidP="00E011BD">
            <w:pPr>
              <w:spacing w:after="0"/>
              <w:rPr>
                <w:rFonts w:cs="Calibri"/>
                <w:b/>
                <w:sz w:val="20"/>
                <w:szCs w:val="20"/>
              </w:rPr>
            </w:pPr>
            <w:proofErr w:type="spellStart"/>
            <w:r w:rsidRPr="00E7759A">
              <w:rPr>
                <w:rFonts w:cs="Calibri"/>
                <w:b/>
                <w:sz w:val="20"/>
                <w:szCs w:val="20"/>
              </w:rPr>
              <w:t>EstimatedTimetable</w:t>
            </w:r>
            <w:r w:rsidRPr="00E7759A">
              <w:rPr>
                <w:rFonts w:cs="Calibri"/>
                <w:b/>
                <w:sz w:val="20"/>
                <w:szCs w:val="20"/>
              </w:rPr>
              <w:softHyphen/>
              <w:t>SubscriptionRequest</w:t>
            </w:r>
            <w:proofErr w:type="spellEnd"/>
          </w:p>
        </w:tc>
        <w:tc>
          <w:tcPr>
            <w:tcW w:w="1559" w:type="dxa"/>
            <w:vAlign w:val="center"/>
          </w:tcPr>
          <w:p w14:paraId="7A6820D8" w14:textId="77777777" w:rsidR="00077AD1" w:rsidRPr="00E7759A" w:rsidRDefault="00077AD1" w:rsidP="00E011BD">
            <w:pPr>
              <w:spacing w:after="0"/>
              <w:rPr>
                <w:rFonts w:cs="Calibri"/>
                <w:i/>
                <w:sz w:val="20"/>
                <w:szCs w:val="20"/>
              </w:rPr>
            </w:pPr>
            <w:r w:rsidRPr="00E7759A">
              <w:rPr>
                <w:rFonts w:cs="Calibri"/>
                <w:i/>
                <w:sz w:val="20"/>
                <w:szCs w:val="20"/>
              </w:rPr>
              <w:t>+Structure</w:t>
            </w:r>
          </w:p>
        </w:tc>
        <w:tc>
          <w:tcPr>
            <w:tcW w:w="4961" w:type="dxa"/>
            <w:vAlign w:val="center"/>
          </w:tcPr>
          <w:p w14:paraId="07C0F11D" w14:textId="77777777" w:rsidR="00077AD1" w:rsidRPr="00E7759A" w:rsidRDefault="00077AD1" w:rsidP="00E011BD">
            <w:pPr>
              <w:spacing w:after="0"/>
              <w:jc w:val="both"/>
              <w:rPr>
                <w:rFonts w:cs="Calibri"/>
                <w:sz w:val="20"/>
                <w:szCs w:val="20"/>
                <w:lang w:val="fr-FR"/>
              </w:rPr>
            </w:pPr>
            <w:r w:rsidRPr="00E7759A">
              <w:rPr>
                <w:rFonts w:cs="Calibri"/>
                <w:sz w:val="20"/>
                <w:szCs w:val="20"/>
                <w:lang w:val="fr-FR"/>
              </w:rPr>
              <w:t>Requête d’abonnement aux horaires calculés sur la ligne</w:t>
            </w:r>
          </w:p>
        </w:tc>
      </w:tr>
      <w:tr w:rsidR="00077AD1" w:rsidRPr="00E32CB2" w14:paraId="5F88EF09" w14:textId="77777777" w:rsidTr="00322776">
        <w:trPr>
          <w:trHeight w:val="735"/>
        </w:trPr>
        <w:tc>
          <w:tcPr>
            <w:tcW w:w="1135" w:type="dxa"/>
            <w:vMerge w:val="restart"/>
            <w:vAlign w:val="center"/>
          </w:tcPr>
          <w:p w14:paraId="4EF25F74" w14:textId="77777777" w:rsidR="00077AD1" w:rsidRPr="00E7759A" w:rsidRDefault="00077AD1" w:rsidP="00E011BD">
            <w:pPr>
              <w:spacing w:after="0"/>
              <w:rPr>
                <w:rFonts w:cs="Calibri"/>
                <w:i/>
                <w:sz w:val="20"/>
                <w:szCs w:val="20"/>
              </w:rPr>
            </w:pPr>
            <w:r w:rsidRPr="00E7759A">
              <w:rPr>
                <w:rFonts w:cs="Calibri"/>
                <w:i/>
                <w:sz w:val="20"/>
                <w:szCs w:val="20"/>
              </w:rPr>
              <w:t>Identity</w:t>
            </w:r>
          </w:p>
        </w:tc>
        <w:tc>
          <w:tcPr>
            <w:tcW w:w="1985" w:type="dxa"/>
            <w:vAlign w:val="center"/>
          </w:tcPr>
          <w:p w14:paraId="4344B40A" w14:textId="77777777" w:rsidR="00077AD1" w:rsidRPr="00E7759A" w:rsidRDefault="00077AD1" w:rsidP="00E011BD">
            <w:pPr>
              <w:spacing w:after="0"/>
              <w:rPr>
                <w:rFonts w:cs="Calibri"/>
                <w:b/>
                <w:i/>
                <w:sz w:val="20"/>
                <w:szCs w:val="20"/>
                <w:highlight w:val="lightGray"/>
              </w:rPr>
            </w:pPr>
            <w:proofErr w:type="spellStart"/>
            <w:r w:rsidRPr="00E7759A">
              <w:rPr>
                <w:rFonts w:cs="Calibri"/>
                <w:b/>
                <w:i/>
                <w:sz w:val="20"/>
                <w:szCs w:val="20"/>
                <w:highlight w:val="lightGray"/>
              </w:rPr>
              <w:t>Subscriber</w:t>
            </w:r>
            <w:r w:rsidRPr="00E7759A">
              <w:rPr>
                <w:rFonts w:cs="Calibri"/>
                <w:b/>
                <w:i/>
                <w:sz w:val="20"/>
                <w:szCs w:val="20"/>
                <w:highlight w:val="lightGray"/>
              </w:rPr>
              <w:softHyphen/>
              <w:t>Ref</w:t>
            </w:r>
            <w:proofErr w:type="spellEnd"/>
          </w:p>
        </w:tc>
        <w:tc>
          <w:tcPr>
            <w:tcW w:w="567" w:type="dxa"/>
            <w:vAlign w:val="center"/>
          </w:tcPr>
          <w:p w14:paraId="3DBBC7BD" w14:textId="77777777" w:rsidR="00077AD1" w:rsidRPr="00E7759A" w:rsidRDefault="00077AD1" w:rsidP="00E011BD">
            <w:pPr>
              <w:spacing w:after="0"/>
              <w:rPr>
                <w:rFonts w:cs="Calibri"/>
                <w:sz w:val="20"/>
                <w:szCs w:val="20"/>
              </w:rPr>
            </w:pPr>
            <w:r w:rsidRPr="00E7759A">
              <w:rPr>
                <w:rFonts w:cs="Calibri"/>
                <w:sz w:val="20"/>
                <w:szCs w:val="20"/>
              </w:rPr>
              <w:t>0:1</w:t>
            </w:r>
          </w:p>
          <w:p w14:paraId="67EA6AE9" w14:textId="77777777" w:rsidR="00077AD1" w:rsidRPr="00E7759A" w:rsidRDefault="00077AD1" w:rsidP="00E011BD">
            <w:pPr>
              <w:spacing w:after="0"/>
              <w:rPr>
                <w:rFonts w:cs="Calibri"/>
                <w:sz w:val="20"/>
                <w:szCs w:val="20"/>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559" w:type="dxa"/>
            <w:vAlign w:val="center"/>
          </w:tcPr>
          <w:p w14:paraId="271450E7" w14:textId="77777777" w:rsidR="00077AD1" w:rsidRPr="00E7759A" w:rsidRDefault="00077AD1" w:rsidP="00E011BD">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Participant</w:t>
            </w:r>
            <w:r w:rsidRPr="00E7759A">
              <w:rPr>
                <w:rFonts w:cs="Calibri"/>
                <w:i/>
                <w:sz w:val="20"/>
                <w:szCs w:val="20"/>
              </w:rPr>
              <w:softHyphen/>
              <w:t>Code</w:t>
            </w:r>
            <w:proofErr w:type="spellEnd"/>
          </w:p>
        </w:tc>
        <w:tc>
          <w:tcPr>
            <w:tcW w:w="4961" w:type="dxa"/>
            <w:vAlign w:val="center"/>
          </w:tcPr>
          <w:p w14:paraId="517062BE" w14:textId="77777777" w:rsidR="00077AD1" w:rsidRPr="00E7759A" w:rsidRDefault="00077AD1" w:rsidP="00E011BD">
            <w:pPr>
              <w:spacing w:after="0"/>
              <w:jc w:val="both"/>
              <w:rPr>
                <w:rFonts w:cs="Calibri"/>
                <w:sz w:val="20"/>
                <w:szCs w:val="20"/>
                <w:lang w:val="fr-FR"/>
              </w:rPr>
            </w:pPr>
            <w:r w:rsidRPr="00E7759A">
              <w:rPr>
                <w:rFonts w:cs="Calibri"/>
                <w:sz w:val="20"/>
                <w:szCs w:val="20"/>
                <w:lang w:val="fr-FR"/>
              </w:rPr>
              <w:t xml:space="preserve">Identification du système demandeur (voir SIRI Part 2 Common </w:t>
            </w:r>
            <w:proofErr w:type="spellStart"/>
            <w:r w:rsidRPr="00E7759A">
              <w:rPr>
                <w:rFonts w:cs="Calibri"/>
                <w:b/>
                <w:i/>
                <w:sz w:val="20"/>
                <w:szCs w:val="20"/>
                <w:lang w:val="fr-FR"/>
              </w:rPr>
              <w:t>SubscriptionRequest</w:t>
            </w:r>
            <w:proofErr w:type="spellEnd"/>
            <w:r w:rsidRPr="00E7759A">
              <w:rPr>
                <w:rFonts w:cs="Calibri"/>
                <w:sz w:val="20"/>
                <w:szCs w:val="20"/>
                <w:lang w:val="fr-FR"/>
              </w:rPr>
              <w:t xml:space="preserve"> </w:t>
            </w:r>
            <w:proofErr w:type="spellStart"/>
            <w:r w:rsidRPr="00E7759A">
              <w:rPr>
                <w:rFonts w:cs="Calibri"/>
                <w:sz w:val="20"/>
                <w:szCs w:val="20"/>
                <w:lang w:val="fr-FR"/>
              </w:rPr>
              <w:t>parameters</w:t>
            </w:r>
            <w:proofErr w:type="spellEnd"/>
            <w:r w:rsidRPr="00E7759A">
              <w:rPr>
                <w:rFonts w:cs="Calibri"/>
                <w:sz w:val="20"/>
                <w:szCs w:val="20"/>
                <w:lang w:val="fr-FR"/>
              </w:rPr>
              <w:t>.)</w:t>
            </w:r>
          </w:p>
        </w:tc>
      </w:tr>
      <w:tr w:rsidR="00077AD1" w:rsidRPr="00E32CB2" w14:paraId="4B16E832" w14:textId="77777777" w:rsidTr="00322776">
        <w:tc>
          <w:tcPr>
            <w:tcW w:w="1135" w:type="dxa"/>
            <w:vMerge/>
            <w:vAlign w:val="center"/>
          </w:tcPr>
          <w:p w14:paraId="23470835" w14:textId="77777777" w:rsidR="00077AD1" w:rsidRPr="00E7759A" w:rsidRDefault="00077AD1" w:rsidP="00E011BD">
            <w:pPr>
              <w:spacing w:after="0"/>
              <w:rPr>
                <w:rFonts w:cs="Calibri"/>
                <w:i/>
                <w:sz w:val="20"/>
                <w:szCs w:val="20"/>
                <w:lang w:val="fr-FR"/>
              </w:rPr>
            </w:pPr>
          </w:p>
        </w:tc>
        <w:tc>
          <w:tcPr>
            <w:tcW w:w="1985" w:type="dxa"/>
            <w:vAlign w:val="center"/>
          </w:tcPr>
          <w:p w14:paraId="7712AE38" w14:textId="77777777" w:rsidR="00077AD1" w:rsidRPr="00E7759A" w:rsidRDefault="00077AD1" w:rsidP="00E011BD">
            <w:pPr>
              <w:spacing w:after="0"/>
              <w:rPr>
                <w:rFonts w:cs="Calibri"/>
                <w:b/>
                <w:i/>
                <w:sz w:val="20"/>
                <w:szCs w:val="20"/>
                <w:highlight w:val="lightGray"/>
              </w:rPr>
            </w:pPr>
            <w:proofErr w:type="spellStart"/>
            <w:r w:rsidRPr="00E7759A">
              <w:rPr>
                <w:rFonts w:cs="Calibri"/>
                <w:b/>
                <w:i/>
                <w:sz w:val="20"/>
                <w:szCs w:val="20"/>
                <w:highlight w:val="lightGray"/>
              </w:rPr>
              <w:t>Subscription</w:t>
            </w:r>
            <w:r w:rsidRPr="00E7759A">
              <w:rPr>
                <w:rFonts w:cs="Calibri"/>
                <w:b/>
                <w:i/>
                <w:sz w:val="20"/>
                <w:szCs w:val="20"/>
                <w:highlight w:val="lightGray"/>
              </w:rPr>
              <w:softHyphen/>
              <w:t>Identifier</w:t>
            </w:r>
            <w:proofErr w:type="spellEnd"/>
          </w:p>
        </w:tc>
        <w:tc>
          <w:tcPr>
            <w:tcW w:w="567" w:type="dxa"/>
            <w:vAlign w:val="center"/>
          </w:tcPr>
          <w:p w14:paraId="22B299CD" w14:textId="77777777" w:rsidR="00077AD1" w:rsidRPr="00E7759A" w:rsidRDefault="00077AD1" w:rsidP="00E011BD">
            <w:pPr>
              <w:spacing w:after="0"/>
              <w:rPr>
                <w:rFonts w:cs="Calibri"/>
                <w:sz w:val="20"/>
                <w:szCs w:val="20"/>
              </w:rPr>
            </w:pPr>
            <w:r w:rsidRPr="00E7759A">
              <w:rPr>
                <w:rFonts w:cs="Calibri"/>
                <w:sz w:val="20"/>
                <w:szCs w:val="20"/>
              </w:rPr>
              <w:t>1:1</w:t>
            </w:r>
          </w:p>
        </w:tc>
        <w:tc>
          <w:tcPr>
            <w:tcW w:w="1559" w:type="dxa"/>
            <w:vAlign w:val="center"/>
          </w:tcPr>
          <w:p w14:paraId="38C2FFE6" w14:textId="77777777" w:rsidR="00077AD1" w:rsidRPr="00E7759A" w:rsidRDefault="00077AD1" w:rsidP="00E011BD">
            <w:pPr>
              <w:spacing w:after="0"/>
              <w:rPr>
                <w:rFonts w:cs="Calibri"/>
                <w:i/>
                <w:sz w:val="20"/>
                <w:szCs w:val="20"/>
              </w:rPr>
            </w:pPr>
            <w:proofErr w:type="spellStart"/>
            <w:r w:rsidRPr="00E7759A">
              <w:rPr>
                <w:rFonts w:cs="Calibri"/>
                <w:i/>
                <w:sz w:val="20"/>
                <w:szCs w:val="20"/>
              </w:rPr>
              <w:t>Subscription</w:t>
            </w:r>
            <w:r w:rsidRPr="00E7759A">
              <w:rPr>
                <w:rFonts w:cs="Calibri"/>
                <w:i/>
                <w:sz w:val="20"/>
                <w:szCs w:val="20"/>
              </w:rPr>
              <w:softHyphen/>
              <w:t>Qualifier</w:t>
            </w:r>
            <w:proofErr w:type="spellEnd"/>
          </w:p>
        </w:tc>
        <w:tc>
          <w:tcPr>
            <w:tcW w:w="4961" w:type="dxa"/>
            <w:vAlign w:val="center"/>
          </w:tcPr>
          <w:p w14:paraId="2BDFFDC3" w14:textId="77777777" w:rsidR="00077AD1" w:rsidRPr="00E7759A" w:rsidRDefault="00077AD1" w:rsidP="00E011BD">
            <w:pPr>
              <w:spacing w:after="0"/>
              <w:jc w:val="both"/>
              <w:rPr>
                <w:rFonts w:cs="Calibri"/>
                <w:sz w:val="20"/>
                <w:szCs w:val="20"/>
                <w:lang w:val="fr-FR"/>
              </w:rPr>
            </w:pPr>
            <w:r w:rsidRPr="00E7759A">
              <w:rPr>
                <w:rFonts w:cs="Calibri"/>
                <w:sz w:val="20"/>
                <w:szCs w:val="20"/>
                <w:lang w:val="fr-FR"/>
              </w:rPr>
              <w:t>Identifiant de l'abonnement pour le système demandeur.</w:t>
            </w:r>
          </w:p>
        </w:tc>
      </w:tr>
      <w:tr w:rsidR="00077AD1" w:rsidRPr="00E32CB2" w14:paraId="15E1DF95" w14:textId="77777777" w:rsidTr="00322776">
        <w:tc>
          <w:tcPr>
            <w:tcW w:w="1135" w:type="dxa"/>
            <w:vAlign w:val="center"/>
          </w:tcPr>
          <w:p w14:paraId="48D6B582" w14:textId="77777777" w:rsidR="00077AD1" w:rsidRPr="00E7759A" w:rsidRDefault="00077AD1" w:rsidP="00E011BD">
            <w:pPr>
              <w:spacing w:after="0"/>
              <w:rPr>
                <w:rFonts w:cs="Calibri"/>
                <w:i/>
                <w:sz w:val="20"/>
                <w:szCs w:val="20"/>
                <w:lang w:val="en-GB"/>
              </w:rPr>
            </w:pPr>
            <w:r w:rsidRPr="00E7759A">
              <w:rPr>
                <w:rFonts w:cs="Calibri"/>
                <w:i/>
                <w:sz w:val="20"/>
                <w:szCs w:val="20"/>
                <w:lang w:val="en-GB"/>
              </w:rPr>
              <w:t>Lease</w:t>
            </w:r>
          </w:p>
        </w:tc>
        <w:tc>
          <w:tcPr>
            <w:tcW w:w="1985" w:type="dxa"/>
            <w:vAlign w:val="center"/>
          </w:tcPr>
          <w:p w14:paraId="6FFE12EA" w14:textId="77777777" w:rsidR="00077AD1" w:rsidRPr="00E7759A" w:rsidRDefault="00077AD1" w:rsidP="00E011BD">
            <w:pPr>
              <w:spacing w:after="0"/>
              <w:rPr>
                <w:rFonts w:cs="Calibri"/>
                <w:b/>
                <w:i/>
                <w:sz w:val="20"/>
                <w:szCs w:val="20"/>
                <w:highlight w:val="lightGray"/>
                <w:lang w:val="en-GB"/>
              </w:rPr>
            </w:pPr>
            <w:proofErr w:type="spellStart"/>
            <w:r w:rsidRPr="00E7759A">
              <w:rPr>
                <w:rFonts w:cs="Calibri"/>
                <w:b/>
                <w:i/>
                <w:sz w:val="20"/>
                <w:szCs w:val="20"/>
                <w:highlight w:val="lightGray"/>
                <w:lang w:val="en-GB"/>
              </w:rPr>
              <w:t>Initial</w:t>
            </w:r>
            <w:r w:rsidRPr="00E7759A">
              <w:rPr>
                <w:rFonts w:cs="Calibri"/>
                <w:b/>
                <w:i/>
                <w:sz w:val="20"/>
                <w:szCs w:val="20"/>
                <w:highlight w:val="lightGray"/>
                <w:lang w:val="en-GB"/>
              </w:rPr>
              <w:softHyphen/>
              <w:t>Termination</w:t>
            </w:r>
            <w:r w:rsidRPr="00E7759A">
              <w:rPr>
                <w:rFonts w:cs="Calibri"/>
                <w:b/>
                <w:i/>
                <w:sz w:val="20"/>
                <w:szCs w:val="20"/>
                <w:highlight w:val="lightGray"/>
                <w:lang w:val="en-GB"/>
              </w:rPr>
              <w:softHyphen/>
              <w:t>Time</w:t>
            </w:r>
            <w:proofErr w:type="spellEnd"/>
          </w:p>
        </w:tc>
        <w:tc>
          <w:tcPr>
            <w:tcW w:w="567" w:type="dxa"/>
            <w:vAlign w:val="center"/>
          </w:tcPr>
          <w:p w14:paraId="0128A149" w14:textId="77777777" w:rsidR="00077AD1" w:rsidRPr="00E7759A" w:rsidRDefault="00077AD1" w:rsidP="00E011BD">
            <w:pPr>
              <w:spacing w:after="0"/>
              <w:rPr>
                <w:rFonts w:cs="Calibri"/>
                <w:sz w:val="20"/>
                <w:szCs w:val="20"/>
                <w:lang w:val="en-GB"/>
              </w:rPr>
            </w:pPr>
            <w:r w:rsidRPr="00E7759A">
              <w:rPr>
                <w:rFonts w:cs="Calibri"/>
                <w:sz w:val="20"/>
                <w:szCs w:val="20"/>
                <w:lang w:val="en-GB"/>
              </w:rPr>
              <w:t>1:1</w:t>
            </w:r>
          </w:p>
        </w:tc>
        <w:tc>
          <w:tcPr>
            <w:tcW w:w="1559" w:type="dxa"/>
            <w:vAlign w:val="center"/>
          </w:tcPr>
          <w:p w14:paraId="0EC00DD1" w14:textId="77777777" w:rsidR="00077AD1" w:rsidRPr="00E7759A" w:rsidRDefault="00077AD1" w:rsidP="00E011BD">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961" w:type="dxa"/>
            <w:vAlign w:val="center"/>
          </w:tcPr>
          <w:p w14:paraId="78DEC96A" w14:textId="77777777" w:rsidR="00077AD1" w:rsidRPr="00E7759A" w:rsidRDefault="00077AD1" w:rsidP="00E011BD">
            <w:pPr>
              <w:spacing w:after="0"/>
              <w:jc w:val="both"/>
              <w:rPr>
                <w:rFonts w:cs="Calibri"/>
                <w:sz w:val="20"/>
                <w:szCs w:val="20"/>
                <w:lang w:val="fr-FR"/>
              </w:rPr>
            </w:pPr>
            <w:r w:rsidRPr="00E7759A">
              <w:rPr>
                <w:rFonts w:cs="Calibri"/>
                <w:sz w:val="20"/>
                <w:szCs w:val="20"/>
                <w:lang w:val="fr-FR"/>
              </w:rPr>
              <w:t>Date et heure de fin de l'abonnement : un abonnement a forcément une date et heure de fin (les partenaires pourront décider de limiter la durée maximale d’un abonnement).</w:t>
            </w:r>
          </w:p>
        </w:tc>
      </w:tr>
      <w:tr w:rsidR="00077AD1" w:rsidRPr="00E7759A" w14:paraId="7548E682" w14:textId="77777777" w:rsidTr="00322776">
        <w:tc>
          <w:tcPr>
            <w:tcW w:w="1135" w:type="dxa"/>
            <w:vAlign w:val="center"/>
          </w:tcPr>
          <w:p w14:paraId="154B20F0" w14:textId="77777777" w:rsidR="00077AD1" w:rsidRPr="00E7759A" w:rsidRDefault="00077AD1" w:rsidP="00E011BD">
            <w:pPr>
              <w:spacing w:after="0"/>
              <w:rPr>
                <w:rFonts w:cs="Calibri"/>
                <w:i/>
                <w:sz w:val="20"/>
                <w:szCs w:val="20"/>
              </w:rPr>
            </w:pPr>
            <w:r w:rsidRPr="00E7759A">
              <w:rPr>
                <w:rFonts w:cs="Calibri"/>
                <w:i/>
                <w:sz w:val="20"/>
                <w:szCs w:val="20"/>
              </w:rPr>
              <w:t>Request</w:t>
            </w:r>
          </w:p>
        </w:tc>
        <w:tc>
          <w:tcPr>
            <w:tcW w:w="1985" w:type="dxa"/>
            <w:vAlign w:val="center"/>
          </w:tcPr>
          <w:p w14:paraId="7E3B4770" w14:textId="77777777" w:rsidR="00077AD1" w:rsidRPr="00E7759A" w:rsidRDefault="00077AD1" w:rsidP="00E011BD">
            <w:pPr>
              <w:spacing w:after="0"/>
              <w:rPr>
                <w:rFonts w:cs="Calibri"/>
                <w:b/>
                <w:i/>
                <w:sz w:val="20"/>
                <w:szCs w:val="20"/>
                <w:highlight w:val="lightGray"/>
              </w:rPr>
            </w:pPr>
            <w:proofErr w:type="spellStart"/>
            <w:r w:rsidRPr="00E7759A">
              <w:rPr>
                <w:rFonts w:cs="Calibri"/>
                <w:b/>
                <w:i/>
                <w:sz w:val="20"/>
                <w:szCs w:val="20"/>
                <w:highlight w:val="lightGray"/>
              </w:rPr>
              <w:t>Estimated</w:t>
            </w:r>
            <w:r w:rsidRPr="00E7759A">
              <w:rPr>
                <w:rFonts w:cs="Calibri"/>
                <w:b/>
                <w:i/>
                <w:sz w:val="20"/>
                <w:szCs w:val="20"/>
                <w:highlight w:val="lightGray"/>
              </w:rPr>
              <w:softHyphen/>
              <w:t>Timetable</w:t>
            </w:r>
            <w:r w:rsidRPr="00E7759A">
              <w:rPr>
                <w:rFonts w:cs="Calibri"/>
                <w:b/>
                <w:i/>
                <w:sz w:val="20"/>
                <w:szCs w:val="20"/>
                <w:highlight w:val="lightGray"/>
              </w:rPr>
              <w:softHyphen/>
              <w:t>Request</w:t>
            </w:r>
            <w:proofErr w:type="spellEnd"/>
            <w:r w:rsidRPr="00E7759A">
              <w:rPr>
                <w:rFonts w:cs="Calibri"/>
                <w:b/>
                <w:i/>
                <w:sz w:val="20"/>
                <w:szCs w:val="20"/>
                <w:highlight w:val="lightGray"/>
              </w:rPr>
              <w:t xml:space="preserve"> </w:t>
            </w:r>
          </w:p>
        </w:tc>
        <w:tc>
          <w:tcPr>
            <w:tcW w:w="567" w:type="dxa"/>
            <w:vAlign w:val="center"/>
          </w:tcPr>
          <w:p w14:paraId="433092FE" w14:textId="77777777" w:rsidR="00077AD1" w:rsidRPr="00E7759A" w:rsidRDefault="00077AD1" w:rsidP="00E011BD">
            <w:pPr>
              <w:spacing w:after="0"/>
              <w:rPr>
                <w:rFonts w:cs="Calibri"/>
                <w:sz w:val="20"/>
                <w:szCs w:val="20"/>
              </w:rPr>
            </w:pPr>
            <w:r w:rsidRPr="00E7759A">
              <w:rPr>
                <w:rFonts w:cs="Calibri"/>
                <w:sz w:val="20"/>
                <w:szCs w:val="20"/>
              </w:rPr>
              <w:t>1:1</w:t>
            </w:r>
          </w:p>
        </w:tc>
        <w:tc>
          <w:tcPr>
            <w:tcW w:w="1559" w:type="dxa"/>
            <w:vAlign w:val="center"/>
          </w:tcPr>
          <w:p w14:paraId="3983E521" w14:textId="77777777" w:rsidR="00077AD1" w:rsidRPr="00E7759A" w:rsidRDefault="00077AD1" w:rsidP="00E011BD">
            <w:pPr>
              <w:spacing w:after="0"/>
              <w:rPr>
                <w:rFonts w:cs="Calibri"/>
                <w:i/>
                <w:sz w:val="20"/>
                <w:szCs w:val="20"/>
              </w:rPr>
            </w:pPr>
            <w:r w:rsidRPr="00E7759A">
              <w:rPr>
                <w:rFonts w:cs="Calibri"/>
                <w:i/>
                <w:sz w:val="20"/>
                <w:szCs w:val="20"/>
              </w:rPr>
              <w:t>+Structure</w:t>
            </w:r>
          </w:p>
        </w:tc>
        <w:tc>
          <w:tcPr>
            <w:tcW w:w="4961" w:type="dxa"/>
            <w:vAlign w:val="center"/>
          </w:tcPr>
          <w:p w14:paraId="13F9E813" w14:textId="77777777" w:rsidR="00077AD1" w:rsidRPr="00E7759A" w:rsidRDefault="00077AD1" w:rsidP="00E011BD">
            <w:pPr>
              <w:spacing w:after="0"/>
              <w:jc w:val="both"/>
              <w:rPr>
                <w:rFonts w:cs="Calibri"/>
                <w:sz w:val="20"/>
                <w:szCs w:val="20"/>
              </w:rPr>
            </w:pPr>
            <w:proofErr w:type="spellStart"/>
            <w:r w:rsidRPr="00E7759A">
              <w:rPr>
                <w:rFonts w:cs="Calibri"/>
                <w:sz w:val="20"/>
                <w:szCs w:val="20"/>
              </w:rPr>
              <w:t>voir</w:t>
            </w:r>
            <w:proofErr w:type="spellEnd"/>
            <w:r w:rsidRPr="00E7759A">
              <w:rPr>
                <w:rFonts w:cs="Calibri"/>
                <w:sz w:val="20"/>
                <w:szCs w:val="20"/>
              </w:rPr>
              <w:t xml:space="preserve"> </w:t>
            </w:r>
            <w:proofErr w:type="spellStart"/>
            <w:r w:rsidRPr="00E7759A">
              <w:rPr>
                <w:rFonts w:cs="Calibri"/>
                <w:sz w:val="20"/>
                <w:szCs w:val="20"/>
              </w:rPr>
              <w:t>EstimatedTimetable</w:t>
            </w:r>
            <w:r w:rsidRPr="00E7759A">
              <w:rPr>
                <w:rFonts w:cs="Calibri"/>
                <w:sz w:val="20"/>
                <w:szCs w:val="20"/>
              </w:rPr>
              <w:softHyphen/>
              <w:t>Request</w:t>
            </w:r>
            <w:proofErr w:type="spellEnd"/>
            <w:r w:rsidRPr="00E7759A">
              <w:rPr>
                <w:rFonts w:cs="Calibri"/>
                <w:sz w:val="20"/>
                <w:szCs w:val="20"/>
              </w:rPr>
              <w:t>.</w:t>
            </w:r>
          </w:p>
        </w:tc>
      </w:tr>
      <w:tr w:rsidR="00077AD1" w:rsidRPr="00E32CB2" w14:paraId="1879EB17" w14:textId="77777777" w:rsidTr="00322776">
        <w:tc>
          <w:tcPr>
            <w:tcW w:w="1135" w:type="dxa"/>
            <w:vAlign w:val="center"/>
          </w:tcPr>
          <w:p w14:paraId="08BFFF9E" w14:textId="77777777" w:rsidR="00077AD1" w:rsidRPr="00E7759A" w:rsidRDefault="00077AD1" w:rsidP="00E011BD">
            <w:pPr>
              <w:spacing w:after="0"/>
              <w:rPr>
                <w:rFonts w:cs="Calibri"/>
                <w:i/>
                <w:sz w:val="20"/>
                <w:szCs w:val="20"/>
              </w:rPr>
            </w:pPr>
            <w:r w:rsidRPr="00E7759A">
              <w:rPr>
                <w:rFonts w:cs="Calibri"/>
                <w:i/>
                <w:sz w:val="20"/>
                <w:szCs w:val="20"/>
              </w:rPr>
              <w:t>Policy</w:t>
            </w:r>
          </w:p>
        </w:tc>
        <w:tc>
          <w:tcPr>
            <w:tcW w:w="1985" w:type="dxa"/>
            <w:vAlign w:val="center"/>
          </w:tcPr>
          <w:p w14:paraId="48BE0393" w14:textId="77777777" w:rsidR="00077AD1" w:rsidRPr="00E7759A" w:rsidRDefault="00077AD1" w:rsidP="00E011BD">
            <w:pPr>
              <w:spacing w:after="0"/>
              <w:rPr>
                <w:rFonts w:cs="Calibri"/>
                <w:b/>
                <w:i/>
                <w:sz w:val="20"/>
                <w:szCs w:val="20"/>
                <w:highlight w:val="lightGray"/>
              </w:rPr>
            </w:pPr>
            <w:proofErr w:type="spellStart"/>
            <w:r w:rsidRPr="00E7759A">
              <w:rPr>
                <w:rFonts w:cs="Calibri"/>
                <w:b/>
                <w:i/>
                <w:sz w:val="20"/>
                <w:szCs w:val="20"/>
                <w:highlight w:val="lightGray"/>
              </w:rPr>
              <w:t>Change</w:t>
            </w:r>
            <w:r w:rsidRPr="00E7759A">
              <w:rPr>
                <w:rFonts w:cs="Calibri"/>
                <w:b/>
                <w:i/>
                <w:sz w:val="20"/>
                <w:szCs w:val="20"/>
                <w:highlight w:val="lightGray"/>
              </w:rPr>
              <w:softHyphen/>
              <w:t>Before</w:t>
            </w:r>
            <w:r w:rsidRPr="00E7759A">
              <w:rPr>
                <w:rFonts w:cs="Calibri"/>
                <w:b/>
                <w:i/>
                <w:sz w:val="20"/>
                <w:szCs w:val="20"/>
                <w:highlight w:val="lightGray"/>
              </w:rPr>
              <w:softHyphen/>
              <w:t>Update</w:t>
            </w:r>
            <w:proofErr w:type="spellEnd"/>
          </w:p>
        </w:tc>
        <w:tc>
          <w:tcPr>
            <w:tcW w:w="567" w:type="dxa"/>
            <w:vAlign w:val="center"/>
          </w:tcPr>
          <w:p w14:paraId="3C9BFA91" w14:textId="77777777" w:rsidR="00077AD1" w:rsidRPr="00E7759A" w:rsidRDefault="00077AD1" w:rsidP="00E011BD">
            <w:pPr>
              <w:spacing w:after="0"/>
              <w:rPr>
                <w:rFonts w:cs="Calibri"/>
                <w:sz w:val="20"/>
                <w:szCs w:val="20"/>
              </w:rPr>
            </w:pPr>
            <w:r w:rsidRPr="00E7759A">
              <w:rPr>
                <w:rFonts w:cs="Calibri"/>
                <w:sz w:val="20"/>
                <w:szCs w:val="20"/>
              </w:rPr>
              <w:t>1:1</w:t>
            </w:r>
          </w:p>
        </w:tc>
        <w:tc>
          <w:tcPr>
            <w:tcW w:w="1559" w:type="dxa"/>
            <w:vAlign w:val="center"/>
          </w:tcPr>
          <w:p w14:paraId="46E85030" w14:textId="77777777" w:rsidR="00077AD1" w:rsidRPr="00E7759A" w:rsidRDefault="00077AD1" w:rsidP="00E011BD">
            <w:pPr>
              <w:spacing w:after="0"/>
              <w:rPr>
                <w:rFonts w:cs="Calibri"/>
                <w:i/>
                <w:sz w:val="20"/>
                <w:szCs w:val="20"/>
              </w:rPr>
            </w:pPr>
            <w:proofErr w:type="spellStart"/>
            <w:r w:rsidRPr="00E7759A">
              <w:rPr>
                <w:rFonts w:cs="Calibri"/>
                <w:i/>
                <w:sz w:val="20"/>
                <w:szCs w:val="20"/>
              </w:rPr>
              <w:t>Positive</w:t>
            </w:r>
            <w:r w:rsidRPr="00E7759A">
              <w:rPr>
                <w:rFonts w:cs="Calibri"/>
                <w:i/>
                <w:sz w:val="20"/>
                <w:szCs w:val="20"/>
              </w:rPr>
              <w:softHyphen/>
              <w:t>Duration</w:t>
            </w:r>
            <w:r w:rsidRPr="00E7759A">
              <w:rPr>
                <w:rFonts w:cs="Calibri"/>
                <w:i/>
                <w:sz w:val="20"/>
                <w:szCs w:val="20"/>
              </w:rPr>
              <w:softHyphen/>
              <w:t>Type</w:t>
            </w:r>
            <w:proofErr w:type="spellEnd"/>
          </w:p>
        </w:tc>
        <w:tc>
          <w:tcPr>
            <w:tcW w:w="4961" w:type="dxa"/>
            <w:vAlign w:val="center"/>
          </w:tcPr>
          <w:p w14:paraId="59590E2A" w14:textId="77777777" w:rsidR="00077AD1" w:rsidRPr="00E7759A" w:rsidRDefault="00077AD1" w:rsidP="00E011BD">
            <w:pPr>
              <w:spacing w:after="0"/>
              <w:jc w:val="both"/>
              <w:rPr>
                <w:rFonts w:cs="Calibri"/>
                <w:sz w:val="20"/>
                <w:szCs w:val="20"/>
                <w:lang w:val="fr-FR"/>
              </w:rPr>
            </w:pPr>
            <w:r w:rsidRPr="00E7759A">
              <w:rPr>
                <w:rFonts w:cs="Calibri"/>
                <w:sz w:val="20"/>
                <w:szCs w:val="20"/>
                <w:lang w:val="fr-FR"/>
              </w:rPr>
              <w:t>Permet d'indiquer un écart de temps en dessous duquel on ne souhaite pas être notifié (si l'on demande un seuil de 5mn et qu'un horaire de départ change de 2mn, on ne sera pas notifié, évitant ainsi des flux d'information inutiles).</w:t>
            </w:r>
          </w:p>
          <w:p w14:paraId="48813B19" w14:textId="77777777" w:rsidR="00077AD1" w:rsidRPr="00E7759A" w:rsidRDefault="00077AD1" w:rsidP="00E011BD">
            <w:pPr>
              <w:spacing w:after="0"/>
              <w:jc w:val="both"/>
              <w:rPr>
                <w:rFonts w:cs="Calibri"/>
                <w:sz w:val="20"/>
                <w:szCs w:val="20"/>
                <w:lang w:val="fr-FR"/>
              </w:rPr>
            </w:pPr>
            <w:r w:rsidRPr="00E7759A">
              <w:rPr>
                <w:rFonts w:cs="Calibri"/>
                <w:sz w:val="20"/>
                <w:szCs w:val="20"/>
                <w:highlight w:val="lightGray"/>
                <w:shd w:val="clear" w:color="auto" w:fill="00FF00"/>
                <w:lang w:val="fr-FR"/>
              </w:rPr>
              <w:t xml:space="preserve">Si ce champ n'est pas présent, une valeur de </w:t>
            </w:r>
            <w:r w:rsidRPr="00E7759A">
              <w:rPr>
                <w:rFonts w:cs="Calibri"/>
                <w:b/>
                <w:sz w:val="20"/>
                <w:szCs w:val="20"/>
                <w:highlight w:val="lightGray"/>
                <w:shd w:val="clear" w:color="auto" w:fill="00FF00"/>
                <w:lang w:val="fr-FR"/>
              </w:rPr>
              <w:t>5mn</w:t>
            </w:r>
            <w:r w:rsidRPr="00E7759A">
              <w:rPr>
                <w:rFonts w:cs="Calibri"/>
                <w:sz w:val="20"/>
                <w:szCs w:val="20"/>
                <w:highlight w:val="lightGray"/>
                <w:shd w:val="clear" w:color="auto" w:fill="00FF00"/>
                <w:lang w:val="fr-FR"/>
              </w:rPr>
              <w:t xml:space="preserve"> est prise par </w:t>
            </w:r>
            <w:proofErr w:type="spellStart"/>
            <w:proofErr w:type="gramStart"/>
            <w:r w:rsidRPr="00E7759A">
              <w:rPr>
                <w:rFonts w:cs="Calibri"/>
                <w:sz w:val="20"/>
                <w:szCs w:val="20"/>
                <w:highlight w:val="lightGray"/>
                <w:shd w:val="clear" w:color="auto" w:fill="00FF00"/>
                <w:lang w:val="fr-FR"/>
              </w:rPr>
              <w:t>défaut.</w:t>
            </w:r>
            <w:r w:rsidRPr="00E7759A">
              <w:rPr>
                <w:rFonts w:cs="Calibri"/>
                <w:sz w:val="20"/>
                <w:szCs w:val="20"/>
                <w:lang w:val="fr-FR"/>
              </w:rPr>
              <w:t>C’est</w:t>
            </w:r>
            <w:proofErr w:type="spellEnd"/>
            <w:proofErr w:type="gramEnd"/>
            <w:r w:rsidRPr="00E7759A">
              <w:rPr>
                <w:rFonts w:cs="Calibri"/>
                <w:sz w:val="20"/>
                <w:szCs w:val="20"/>
                <w:lang w:val="fr-FR"/>
              </w:rPr>
              <w:t xml:space="preserve"> une valeur « par défaut », qui est volontairement haute pour ne pas surcharger les échanges : dans le cas nominal elle devra être précisée avec une valeur plus faible (mais tous les systèmes ne fonctionnent pas à la minute, surtout côté client).</w:t>
            </w:r>
          </w:p>
          <w:p w14:paraId="20C4FFC2" w14:textId="77777777" w:rsidR="00077AD1" w:rsidRPr="00E7759A" w:rsidRDefault="00077AD1" w:rsidP="00E011BD">
            <w:pPr>
              <w:spacing w:after="0"/>
              <w:jc w:val="both"/>
              <w:rPr>
                <w:rFonts w:cs="Calibri"/>
                <w:sz w:val="20"/>
                <w:szCs w:val="20"/>
                <w:shd w:val="clear" w:color="auto" w:fill="00FF00"/>
                <w:lang w:val="fr-FR"/>
              </w:rPr>
            </w:pPr>
            <w:r w:rsidRPr="00E7759A">
              <w:rPr>
                <w:rFonts w:cs="Calibri"/>
                <w:sz w:val="20"/>
                <w:szCs w:val="20"/>
                <w:shd w:val="clear" w:color="auto" w:fill="00FF00"/>
                <w:lang w:val="fr-FR"/>
              </w:rPr>
              <w:t xml:space="preserve">Dans le cadre des échanges avec un concentrateur la valeur par défaut est de </w:t>
            </w:r>
            <w:r w:rsidRPr="00E7759A">
              <w:rPr>
                <w:rFonts w:cs="Calibri"/>
                <w:b/>
                <w:sz w:val="20"/>
                <w:szCs w:val="20"/>
                <w:shd w:val="clear" w:color="auto" w:fill="00FF00"/>
                <w:lang w:val="fr-FR"/>
              </w:rPr>
              <w:t>1mn</w:t>
            </w:r>
            <w:r w:rsidRPr="00E7759A">
              <w:rPr>
                <w:rFonts w:cs="Calibri"/>
                <w:sz w:val="20"/>
                <w:szCs w:val="20"/>
                <w:shd w:val="clear" w:color="auto" w:fill="00FF00"/>
                <w:lang w:val="fr-FR"/>
              </w:rPr>
              <w:t>.</w:t>
            </w:r>
          </w:p>
          <w:p w14:paraId="40946881" w14:textId="77777777" w:rsidR="00077AD1" w:rsidRPr="00E7759A" w:rsidRDefault="00077AD1" w:rsidP="00E011BD">
            <w:pPr>
              <w:spacing w:after="0"/>
              <w:jc w:val="both"/>
              <w:rPr>
                <w:rFonts w:cs="Calibri"/>
                <w:sz w:val="20"/>
                <w:szCs w:val="20"/>
                <w:lang w:val="fr-FR"/>
              </w:rPr>
            </w:pPr>
            <w:r w:rsidRPr="00E7759A">
              <w:rPr>
                <w:rFonts w:cs="Calibri"/>
                <w:sz w:val="20"/>
                <w:szCs w:val="20"/>
                <w:highlight w:val="lightGray"/>
                <w:lang w:val="fr-FR"/>
              </w:rPr>
              <w:t xml:space="preserve">De plus il est important de noter que l'abonnement à Estimated Timetable fonctionne exclusivement en mode </w:t>
            </w:r>
            <w:r w:rsidRPr="00E7759A">
              <w:rPr>
                <w:rFonts w:cs="Calibri"/>
                <w:b/>
                <w:sz w:val="20"/>
                <w:szCs w:val="20"/>
                <w:highlight w:val="lightGray"/>
                <w:lang w:val="fr-FR"/>
              </w:rPr>
              <w:t>incrémental</w:t>
            </w:r>
            <w:r w:rsidRPr="00E7759A">
              <w:rPr>
                <w:rFonts w:cs="Calibri"/>
                <w:sz w:val="20"/>
                <w:szCs w:val="20"/>
                <w:highlight w:val="lightGray"/>
                <w:lang w:val="fr-FR"/>
              </w:rPr>
              <w:t xml:space="preserve"> : ce service est en effet conçu pour les échanges en volume, et ne pas utiliser le mode incrémental serait complètement contreproductif par rapport à l'objectif de limiter les volumes d'échange.</w:t>
            </w:r>
          </w:p>
        </w:tc>
      </w:tr>
    </w:tbl>
    <w:p w14:paraId="183C9D1C" w14:textId="77777777" w:rsidR="00077AD1" w:rsidRPr="00077AD1" w:rsidRDefault="00077AD1" w:rsidP="0034331F">
      <w:pPr>
        <w:pStyle w:val="Titre3"/>
        <w:rPr>
          <w:lang w:val="fr-FR"/>
        </w:rPr>
      </w:pPr>
      <w:bookmarkStart w:id="254" w:name="_Toc444249808"/>
      <w:r w:rsidRPr="00077AD1">
        <w:rPr>
          <w:lang w:val="fr-FR"/>
        </w:rPr>
        <w:t>Réponse aux requêtes d’horaires calculés sur la ligne</w:t>
      </w:r>
      <w:bookmarkEnd w:id="254"/>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604"/>
        <w:gridCol w:w="540"/>
        <w:gridCol w:w="1620"/>
        <w:gridCol w:w="5308"/>
      </w:tblGrid>
      <w:tr w:rsidR="00077AD1" w:rsidRPr="00E32CB2" w14:paraId="23DF0726" w14:textId="77777777" w:rsidTr="00322776">
        <w:tc>
          <w:tcPr>
            <w:tcW w:w="3420" w:type="dxa"/>
            <w:gridSpan w:val="3"/>
            <w:vAlign w:val="center"/>
          </w:tcPr>
          <w:p w14:paraId="68640726" w14:textId="7FE0CD1C" w:rsidR="00077AD1" w:rsidRPr="00E7759A" w:rsidRDefault="00077AD1" w:rsidP="00E011BD">
            <w:pPr>
              <w:spacing w:after="0"/>
              <w:rPr>
                <w:rFonts w:cs="Calibri"/>
                <w:b/>
                <w:sz w:val="20"/>
                <w:szCs w:val="20"/>
                <w:highlight w:val="lightGray"/>
              </w:rPr>
            </w:pPr>
            <w:proofErr w:type="spellStart"/>
            <w:r w:rsidRPr="00E7759A">
              <w:rPr>
                <w:rFonts w:cs="Calibri"/>
                <w:b/>
                <w:sz w:val="20"/>
                <w:szCs w:val="20"/>
                <w:highlight w:val="lightGray"/>
              </w:rPr>
              <w:t>EstimatedTimetableDelivery</w:t>
            </w:r>
            <w:proofErr w:type="spellEnd"/>
          </w:p>
        </w:tc>
        <w:tc>
          <w:tcPr>
            <w:tcW w:w="1620" w:type="dxa"/>
            <w:vAlign w:val="center"/>
          </w:tcPr>
          <w:p w14:paraId="60731DAF" w14:textId="77777777" w:rsidR="00077AD1" w:rsidRPr="00E7759A" w:rsidRDefault="00077AD1" w:rsidP="00E011BD">
            <w:pPr>
              <w:spacing w:after="0"/>
              <w:rPr>
                <w:rFonts w:cs="Calibri"/>
                <w:i/>
                <w:sz w:val="20"/>
                <w:szCs w:val="20"/>
              </w:rPr>
            </w:pPr>
            <w:r w:rsidRPr="00E7759A">
              <w:rPr>
                <w:rFonts w:cs="Calibri"/>
                <w:i/>
                <w:sz w:val="20"/>
                <w:szCs w:val="20"/>
              </w:rPr>
              <w:t>+Structure</w:t>
            </w:r>
          </w:p>
        </w:tc>
        <w:tc>
          <w:tcPr>
            <w:tcW w:w="5308" w:type="dxa"/>
            <w:vAlign w:val="center"/>
          </w:tcPr>
          <w:p w14:paraId="3B46BD75" w14:textId="77777777" w:rsidR="00077AD1" w:rsidRPr="00E7759A" w:rsidRDefault="00077AD1" w:rsidP="00E011BD">
            <w:pPr>
              <w:spacing w:after="0"/>
              <w:jc w:val="both"/>
              <w:rPr>
                <w:rFonts w:cs="Calibri"/>
                <w:sz w:val="20"/>
                <w:szCs w:val="20"/>
                <w:lang w:val="fr-FR"/>
              </w:rPr>
            </w:pPr>
            <w:r w:rsidRPr="00E7759A">
              <w:rPr>
                <w:rFonts w:cs="Calibri"/>
                <w:sz w:val="20"/>
                <w:szCs w:val="20"/>
                <w:lang w:val="fr-FR"/>
              </w:rPr>
              <w:t xml:space="preserve">Décrit une </w:t>
            </w:r>
            <w:proofErr w:type="spellStart"/>
            <w:r w:rsidRPr="00E7759A">
              <w:rPr>
                <w:rFonts w:cs="Calibri"/>
                <w:i/>
                <w:sz w:val="20"/>
                <w:szCs w:val="20"/>
                <w:lang w:val="fr-FR"/>
              </w:rPr>
              <w:t>Dated</w:t>
            </w:r>
            <w:proofErr w:type="spellEnd"/>
            <w:r w:rsidRPr="00E7759A">
              <w:rPr>
                <w:rFonts w:cs="Calibri"/>
                <w:i/>
                <w:sz w:val="20"/>
                <w:szCs w:val="20"/>
                <w:lang w:val="fr-FR"/>
              </w:rPr>
              <w:t xml:space="preserve"> </w:t>
            </w:r>
            <w:proofErr w:type="spellStart"/>
            <w:r w:rsidRPr="00E7759A">
              <w:rPr>
                <w:rFonts w:cs="Calibri"/>
                <w:i/>
                <w:sz w:val="20"/>
                <w:szCs w:val="20"/>
                <w:lang w:val="fr-FR"/>
              </w:rPr>
              <w:t>Timetables</w:t>
            </w:r>
            <w:proofErr w:type="spellEnd"/>
            <w:r w:rsidRPr="00E7759A">
              <w:rPr>
                <w:rFonts w:cs="Calibri"/>
                <w:sz w:val="20"/>
                <w:szCs w:val="20"/>
                <w:lang w:val="fr-FR"/>
              </w:rPr>
              <w:t>. (</w:t>
            </w:r>
            <w:proofErr w:type="gramStart"/>
            <w:r w:rsidRPr="00E7759A">
              <w:rPr>
                <w:rFonts w:cs="Calibri"/>
                <w:sz w:val="20"/>
                <w:szCs w:val="20"/>
                <w:lang w:val="fr-FR"/>
              </w:rPr>
              <w:t>horaire</w:t>
            </w:r>
            <w:proofErr w:type="gramEnd"/>
            <w:r w:rsidRPr="00E7759A">
              <w:rPr>
                <w:rFonts w:cs="Calibri"/>
                <w:sz w:val="20"/>
                <w:szCs w:val="20"/>
                <w:lang w:val="fr-FR"/>
              </w:rPr>
              <w:t xml:space="preserve"> pour un jour d’application donné)</w:t>
            </w:r>
          </w:p>
        </w:tc>
      </w:tr>
      <w:tr w:rsidR="00077AD1" w:rsidRPr="00E32CB2" w14:paraId="7E009B30" w14:textId="77777777" w:rsidTr="00322776">
        <w:tc>
          <w:tcPr>
            <w:tcW w:w="1276" w:type="dxa"/>
            <w:vAlign w:val="center"/>
          </w:tcPr>
          <w:p w14:paraId="3E2207E2" w14:textId="77777777" w:rsidR="00077AD1" w:rsidRPr="00E7759A" w:rsidRDefault="00077AD1" w:rsidP="00E011BD">
            <w:pPr>
              <w:spacing w:after="0"/>
              <w:rPr>
                <w:rFonts w:cs="Calibri"/>
                <w:i/>
                <w:sz w:val="20"/>
                <w:szCs w:val="20"/>
              </w:rPr>
            </w:pPr>
            <w:r w:rsidRPr="00E7759A">
              <w:rPr>
                <w:rFonts w:cs="Calibri"/>
                <w:i/>
                <w:sz w:val="20"/>
                <w:szCs w:val="20"/>
              </w:rPr>
              <w:t>Attributes</w:t>
            </w:r>
          </w:p>
        </w:tc>
        <w:tc>
          <w:tcPr>
            <w:tcW w:w="1604" w:type="dxa"/>
            <w:vAlign w:val="center"/>
          </w:tcPr>
          <w:p w14:paraId="3A954317" w14:textId="77777777" w:rsidR="00077AD1" w:rsidRPr="00E7759A" w:rsidRDefault="00077AD1" w:rsidP="00E011BD">
            <w:pPr>
              <w:spacing w:after="0"/>
              <w:rPr>
                <w:rFonts w:cs="Calibri"/>
                <w:b/>
                <w:i/>
                <w:sz w:val="20"/>
                <w:szCs w:val="20"/>
                <w:highlight w:val="lightGray"/>
              </w:rPr>
            </w:pPr>
            <w:r w:rsidRPr="00E7759A">
              <w:rPr>
                <w:rFonts w:cs="Calibri"/>
                <w:b/>
                <w:i/>
                <w:sz w:val="20"/>
                <w:szCs w:val="20"/>
                <w:highlight w:val="lightGray"/>
              </w:rPr>
              <w:t>version</w:t>
            </w:r>
          </w:p>
        </w:tc>
        <w:tc>
          <w:tcPr>
            <w:tcW w:w="540" w:type="dxa"/>
            <w:vAlign w:val="center"/>
          </w:tcPr>
          <w:p w14:paraId="0B3BA8F8" w14:textId="77777777" w:rsidR="00077AD1" w:rsidRPr="00E7759A" w:rsidRDefault="00077AD1" w:rsidP="00E011BD">
            <w:pPr>
              <w:spacing w:after="0"/>
              <w:rPr>
                <w:rFonts w:cs="Calibri"/>
                <w:sz w:val="20"/>
                <w:szCs w:val="20"/>
              </w:rPr>
            </w:pPr>
            <w:r w:rsidRPr="00E7759A">
              <w:rPr>
                <w:rFonts w:cs="Calibri"/>
                <w:sz w:val="20"/>
                <w:szCs w:val="20"/>
              </w:rPr>
              <w:t>1:1</w:t>
            </w:r>
          </w:p>
        </w:tc>
        <w:tc>
          <w:tcPr>
            <w:tcW w:w="1620" w:type="dxa"/>
            <w:vAlign w:val="center"/>
          </w:tcPr>
          <w:p w14:paraId="0ACDDCE2" w14:textId="77777777" w:rsidR="00077AD1" w:rsidRPr="00E7759A" w:rsidRDefault="00077AD1" w:rsidP="00E011BD">
            <w:pPr>
              <w:spacing w:after="0"/>
              <w:rPr>
                <w:rFonts w:cs="Calibri"/>
                <w:i/>
                <w:sz w:val="20"/>
                <w:szCs w:val="20"/>
              </w:rPr>
            </w:pPr>
            <w:r w:rsidRPr="00E7759A">
              <w:rPr>
                <w:rFonts w:cs="Calibri"/>
                <w:i/>
                <w:sz w:val="20"/>
                <w:szCs w:val="20"/>
              </w:rPr>
              <w:t>Version</w:t>
            </w:r>
            <w:r w:rsidRPr="00E7759A">
              <w:rPr>
                <w:rFonts w:eastAsia="MS Mincho" w:cs="Calibri"/>
                <w:i/>
                <w:sz w:val="20"/>
                <w:szCs w:val="20"/>
                <w:lang w:val="en-GB"/>
              </w:rPr>
              <w:softHyphen/>
            </w:r>
            <w:r w:rsidRPr="00E7759A">
              <w:rPr>
                <w:rFonts w:cs="Calibri"/>
                <w:i/>
                <w:sz w:val="20"/>
                <w:szCs w:val="20"/>
              </w:rPr>
              <w:t>String</w:t>
            </w:r>
          </w:p>
        </w:tc>
        <w:tc>
          <w:tcPr>
            <w:tcW w:w="5308" w:type="dxa"/>
            <w:vAlign w:val="center"/>
          </w:tcPr>
          <w:p w14:paraId="169F72B7" w14:textId="47C27C8F" w:rsidR="00077AD1" w:rsidRPr="00E7759A" w:rsidRDefault="00077AD1" w:rsidP="00E011BD">
            <w:pPr>
              <w:spacing w:after="0"/>
              <w:jc w:val="both"/>
              <w:rPr>
                <w:rFonts w:cs="Calibri"/>
                <w:sz w:val="20"/>
                <w:szCs w:val="20"/>
                <w:highlight w:val="yellow"/>
                <w:lang w:val="fr-FR"/>
              </w:rPr>
            </w:pPr>
            <w:r w:rsidRPr="00E7759A">
              <w:rPr>
                <w:rFonts w:cs="Calibri"/>
                <w:sz w:val="20"/>
                <w:szCs w:val="20"/>
                <w:lang w:val="fr-FR"/>
              </w:rPr>
              <w:t xml:space="preserve">Numéro de version du service </w:t>
            </w:r>
            <w:r w:rsidRPr="00E7759A">
              <w:rPr>
                <w:rFonts w:cs="Calibri"/>
                <w:i/>
                <w:sz w:val="20"/>
                <w:szCs w:val="20"/>
                <w:lang w:val="fr-FR"/>
              </w:rPr>
              <w:t>Estimated Timetable</w:t>
            </w:r>
            <w:r w:rsidRPr="00E7759A">
              <w:rPr>
                <w:rFonts w:cs="Calibri"/>
                <w:sz w:val="20"/>
                <w:szCs w:val="20"/>
                <w:lang w:val="fr-FR"/>
              </w:rPr>
              <w:t xml:space="preserve">, intégrant le numéro de version de profil (voir </w:t>
            </w:r>
            <w:r w:rsidR="00FA58F8">
              <w:rPr>
                <w:rFonts w:cs="Calibri"/>
                <w:sz w:val="20"/>
                <w:szCs w:val="20"/>
              </w:rPr>
              <w:fldChar w:fldCharType="begin"/>
            </w:r>
            <w:r w:rsidR="00FA58F8">
              <w:rPr>
                <w:rFonts w:cs="Calibri"/>
                <w:sz w:val="20"/>
                <w:szCs w:val="20"/>
                <w:lang w:val="fr-FR"/>
              </w:rPr>
              <w:instrText xml:space="preserve"> REF _Ref12549918 \r \h </w:instrText>
            </w:r>
            <w:r w:rsidR="00FA58F8">
              <w:rPr>
                <w:rFonts w:cs="Calibri"/>
                <w:sz w:val="20"/>
                <w:szCs w:val="20"/>
              </w:rPr>
            </w:r>
            <w:r w:rsidR="00FA58F8">
              <w:rPr>
                <w:rFonts w:cs="Calibri"/>
                <w:sz w:val="20"/>
                <w:szCs w:val="20"/>
              </w:rPr>
              <w:fldChar w:fldCharType="separate"/>
            </w:r>
            <w:r w:rsidR="00FA58F8">
              <w:rPr>
                <w:rFonts w:cs="Calibri"/>
                <w:sz w:val="20"/>
                <w:szCs w:val="20"/>
                <w:lang w:val="fr-FR"/>
              </w:rPr>
              <w:t>5.7</w:t>
            </w:r>
            <w:r w:rsidR="00FA58F8">
              <w:rPr>
                <w:rFonts w:cs="Calibri"/>
                <w:sz w:val="20"/>
                <w:szCs w:val="20"/>
              </w:rPr>
              <w:fldChar w:fldCharType="end"/>
            </w:r>
            <w:r w:rsidRPr="00E7759A">
              <w:rPr>
                <w:rFonts w:cs="Calibri"/>
                <w:sz w:val="20"/>
                <w:szCs w:val="20"/>
                <w:lang w:val="fr-FR"/>
              </w:rPr>
              <w:t>) (valeur fixe).</w:t>
            </w:r>
          </w:p>
        </w:tc>
      </w:tr>
      <w:tr w:rsidR="00077AD1" w:rsidRPr="00E7759A" w14:paraId="5877EECA" w14:textId="77777777" w:rsidTr="00322776">
        <w:tc>
          <w:tcPr>
            <w:tcW w:w="1276" w:type="dxa"/>
            <w:vAlign w:val="center"/>
          </w:tcPr>
          <w:p w14:paraId="784E6FED" w14:textId="77777777" w:rsidR="00077AD1" w:rsidRPr="00E7759A" w:rsidRDefault="00077AD1" w:rsidP="00E011BD">
            <w:pPr>
              <w:spacing w:after="0"/>
              <w:rPr>
                <w:rFonts w:cs="Calibri"/>
                <w:i/>
                <w:sz w:val="20"/>
                <w:szCs w:val="20"/>
                <w:lang w:val="en-GB"/>
              </w:rPr>
            </w:pPr>
            <w:r w:rsidRPr="00E7759A">
              <w:rPr>
                <w:rFonts w:cs="Calibri"/>
                <w:i/>
                <w:sz w:val="20"/>
                <w:szCs w:val="20"/>
                <w:lang w:val="en-GB"/>
              </w:rPr>
              <w:t>LEADER</w:t>
            </w:r>
          </w:p>
        </w:tc>
        <w:tc>
          <w:tcPr>
            <w:tcW w:w="1604" w:type="dxa"/>
            <w:vAlign w:val="center"/>
          </w:tcPr>
          <w:p w14:paraId="7428E216" w14:textId="77777777" w:rsidR="00077AD1" w:rsidRPr="00E7759A" w:rsidRDefault="008F7B13" w:rsidP="00E011BD">
            <w:pPr>
              <w:spacing w:after="0"/>
              <w:rPr>
                <w:rFonts w:cs="Calibri"/>
                <w:b/>
                <w:i/>
                <w:sz w:val="20"/>
                <w:szCs w:val="20"/>
                <w:lang w:val="en-GB"/>
              </w:rPr>
            </w:pPr>
            <w:r w:rsidRPr="00E7759A">
              <w:rPr>
                <w:rFonts w:cs="Calibri"/>
                <w:b/>
                <w:i/>
                <w:sz w:val="20"/>
                <w:szCs w:val="20"/>
                <w:lang w:val="en-GB"/>
              </w:rPr>
              <w:t>::</w:t>
            </w:r>
          </w:p>
        </w:tc>
        <w:tc>
          <w:tcPr>
            <w:tcW w:w="540" w:type="dxa"/>
            <w:vAlign w:val="center"/>
          </w:tcPr>
          <w:p w14:paraId="5F766418" w14:textId="77777777" w:rsidR="00077AD1" w:rsidRPr="00E7759A" w:rsidRDefault="00077AD1" w:rsidP="00E011BD">
            <w:pPr>
              <w:spacing w:after="0"/>
              <w:rPr>
                <w:rFonts w:cs="Calibri"/>
                <w:sz w:val="20"/>
                <w:szCs w:val="20"/>
                <w:lang w:val="en-GB"/>
              </w:rPr>
            </w:pPr>
            <w:r w:rsidRPr="00E7759A">
              <w:rPr>
                <w:rFonts w:cs="Calibri"/>
                <w:sz w:val="20"/>
                <w:szCs w:val="20"/>
                <w:lang w:val="en-GB"/>
              </w:rPr>
              <w:t>1:1</w:t>
            </w:r>
          </w:p>
        </w:tc>
        <w:tc>
          <w:tcPr>
            <w:tcW w:w="1620" w:type="dxa"/>
            <w:vAlign w:val="center"/>
          </w:tcPr>
          <w:p w14:paraId="5BEAE188" w14:textId="77777777" w:rsidR="00077AD1" w:rsidRPr="00E7759A" w:rsidRDefault="00077AD1" w:rsidP="00E011BD">
            <w:pPr>
              <w:spacing w:after="0"/>
              <w:rPr>
                <w:rFonts w:cs="Calibri"/>
                <w:i/>
                <w:sz w:val="20"/>
                <w:szCs w:val="20"/>
                <w:lang w:val="en-GB"/>
              </w:rPr>
            </w:pPr>
            <w:proofErr w:type="spellStart"/>
            <w:r w:rsidRPr="00E7759A">
              <w:rPr>
                <w:rFonts w:cs="Calibri"/>
                <w:i/>
                <w:sz w:val="20"/>
                <w:szCs w:val="20"/>
                <w:lang w:val="en-GB"/>
              </w:rPr>
              <w:t>xxx</w:t>
            </w:r>
            <w:r w:rsidRPr="00E7759A">
              <w:rPr>
                <w:rFonts w:cs="Calibri"/>
                <w:i/>
                <w:sz w:val="20"/>
                <w:szCs w:val="20"/>
                <w:lang w:val="en-GB"/>
              </w:rPr>
              <w:softHyphen/>
              <w:t>Delivery</w:t>
            </w:r>
            <w:proofErr w:type="spellEnd"/>
          </w:p>
        </w:tc>
        <w:tc>
          <w:tcPr>
            <w:tcW w:w="5308" w:type="dxa"/>
            <w:vAlign w:val="center"/>
          </w:tcPr>
          <w:p w14:paraId="5CDAFF10" w14:textId="77777777" w:rsidR="00077AD1" w:rsidRPr="00E7759A" w:rsidRDefault="00077AD1" w:rsidP="00E011BD">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xxx</w:t>
            </w:r>
            <w:r w:rsidRPr="00E7759A">
              <w:rPr>
                <w:rFonts w:cs="Calibri"/>
                <w:b/>
                <w:sz w:val="20"/>
                <w:szCs w:val="20"/>
                <w:lang w:val="en-GB"/>
              </w:rPr>
              <w:t>Delivery</w:t>
            </w:r>
            <w:proofErr w:type="spellEnd"/>
            <w:r w:rsidRPr="00E7759A">
              <w:rPr>
                <w:rFonts w:cs="Calibri"/>
                <w:sz w:val="20"/>
                <w:szCs w:val="20"/>
                <w:lang w:val="en-GB"/>
              </w:rPr>
              <w:t>.</w:t>
            </w:r>
          </w:p>
        </w:tc>
      </w:tr>
      <w:tr w:rsidR="00077AD1" w:rsidRPr="00E7759A" w14:paraId="4C24273A" w14:textId="77777777" w:rsidTr="00322776">
        <w:tc>
          <w:tcPr>
            <w:tcW w:w="1276" w:type="dxa"/>
            <w:vAlign w:val="center"/>
          </w:tcPr>
          <w:p w14:paraId="0C109D64" w14:textId="77777777" w:rsidR="00077AD1" w:rsidRPr="00E7759A" w:rsidRDefault="00077AD1" w:rsidP="00E011BD">
            <w:pPr>
              <w:spacing w:after="0"/>
              <w:rPr>
                <w:rFonts w:cs="Calibri"/>
                <w:i/>
                <w:sz w:val="20"/>
                <w:szCs w:val="20"/>
                <w:lang w:val="en-GB"/>
              </w:rPr>
            </w:pPr>
            <w:r w:rsidRPr="00E7759A">
              <w:rPr>
                <w:rFonts w:cs="Calibri"/>
                <w:i/>
                <w:sz w:val="20"/>
                <w:szCs w:val="20"/>
                <w:lang w:val="en-GB"/>
              </w:rPr>
              <w:t>Payload</w:t>
            </w:r>
          </w:p>
        </w:tc>
        <w:tc>
          <w:tcPr>
            <w:tcW w:w="1604" w:type="dxa"/>
            <w:vAlign w:val="center"/>
          </w:tcPr>
          <w:p w14:paraId="7472CF48" w14:textId="77777777" w:rsidR="00077AD1" w:rsidRPr="00E12D31" w:rsidRDefault="00077AD1" w:rsidP="00E011BD">
            <w:pPr>
              <w:spacing w:after="0"/>
              <w:rPr>
                <w:rFonts w:cs="Calibri"/>
                <w:b/>
                <w:i/>
                <w:sz w:val="20"/>
                <w:szCs w:val="20"/>
                <w:highlight w:val="lightGray"/>
                <w:lang w:val="en-GB"/>
              </w:rPr>
            </w:pPr>
            <w:proofErr w:type="spellStart"/>
            <w:r w:rsidRPr="00E12D31">
              <w:rPr>
                <w:rFonts w:cs="Calibri"/>
                <w:b/>
                <w:i/>
                <w:sz w:val="20"/>
                <w:szCs w:val="20"/>
                <w:highlight w:val="lightGray"/>
                <w:lang w:val="en-GB"/>
              </w:rPr>
              <w:t>EstimatedJourneyVersionFrame</w:t>
            </w:r>
            <w:proofErr w:type="spellEnd"/>
          </w:p>
        </w:tc>
        <w:tc>
          <w:tcPr>
            <w:tcW w:w="540" w:type="dxa"/>
            <w:vAlign w:val="center"/>
          </w:tcPr>
          <w:p w14:paraId="7386E1B5" w14:textId="77777777" w:rsidR="00077AD1" w:rsidRPr="00E7759A" w:rsidRDefault="00077AD1" w:rsidP="00E011BD">
            <w:pPr>
              <w:spacing w:after="0"/>
              <w:rPr>
                <w:rFonts w:cs="Calibri"/>
                <w:sz w:val="20"/>
                <w:szCs w:val="20"/>
                <w:lang w:val="en-GB"/>
              </w:rPr>
            </w:pPr>
            <w:proofErr w:type="gramStart"/>
            <w:r w:rsidRPr="00E7759A">
              <w:rPr>
                <w:rFonts w:cs="Calibri"/>
                <w:sz w:val="20"/>
                <w:szCs w:val="20"/>
                <w:lang w:val="en-GB"/>
              </w:rPr>
              <w:t>0:*</w:t>
            </w:r>
            <w:proofErr w:type="gramEnd"/>
          </w:p>
        </w:tc>
        <w:tc>
          <w:tcPr>
            <w:tcW w:w="1620" w:type="dxa"/>
            <w:vAlign w:val="center"/>
          </w:tcPr>
          <w:p w14:paraId="188DD3F8" w14:textId="77777777" w:rsidR="00077AD1" w:rsidRPr="00E7759A" w:rsidRDefault="00077AD1" w:rsidP="00E011BD">
            <w:pPr>
              <w:spacing w:after="0"/>
              <w:rPr>
                <w:rFonts w:cs="Calibri"/>
                <w:i/>
                <w:sz w:val="20"/>
                <w:szCs w:val="20"/>
                <w:lang w:val="en-GB"/>
              </w:rPr>
            </w:pPr>
            <w:r w:rsidRPr="00E7759A">
              <w:rPr>
                <w:rFonts w:cs="Calibri"/>
                <w:i/>
                <w:sz w:val="20"/>
                <w:szCs w:val="20"/>
                <w:lang w:val="en-GB"/>
              </w:rPr>
              <w:t>+Structure</w:t>
            </w:r>
          </w:p>
        </w:tc>
        <w:tc>
          <w:tcPr>
            <w:tcW w:w="5308" w:type="dxa"/>
            <w:vAlign w:val="center"/>
          </w:tcPr>
          <w:p w14:paraId="14098446" w14:textId="77777777" w:rsidR="00077AD1" w:rsidRPr="00E7759A" w:rsidRDefault="00077AD1" w:rsidP="00E011BD">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EstimatedJourneyVersionFrame</w:t>
            </w:r>
            <w:proofErr w:type="spellEnd"/>
            <w:r w:rsidRPr="00E7759A" w:rsidDel="00D81027">
              <w:rPr>
                <w:rFonts w:cs="Calibri"/>
                <w:sz w:val="20"/>
                <w:szCs w:val="20"/>
                <w:lang w:val="en-GB"/>
              </w:rPr>
              <w:t xml:space="preserve"> </w:t>
            </w:r>
            <w:r w:rsidRPr="00E7759A">
              <w:rPr>
                <w:rFonts w:cs="Calibri"/>
                <w:sz w:val="20"/>
                <w:szCs w:val="20"/>
                <w:lang w:val="en-GB"/>
              </w:rPr>
              <w:t>element.</w:t>
            </w:r>
          </w:p>
        </w:tc>
      </w:tr>
      <w:tr w:rsidR="00854F2E" w:rsidRPr="00E32CB2" w14:paraId="6D6267C3" w14:textId="77777777" w:rsidTr="00322776">
        <w:tc>
          <w:tcPr>
            <w:tcW w:w="1276" w:type="dxa"/>
            <w:vAlign w:val="center"/>
          </w:tcPr>
          <w:p w14:paraId="2201C5F2" w14:textId="77777777" w:rsidR="00854F2E" w:rsidRPr="00E7759A" w:rsidRDefault="00854F2E" w:rsidP="00E011BD">
            <w:pPr>
              <w:spacing w:after="0"/>
              <w:rPr>
                <w:rFonts w:cs="Calibri"/>
                <w:i/>
                <w:sz w:val="20"/>
                <w:szCs w:val="20"/>
                <w:lang w:val="en-GB"/>
              </w:rPr>
            </w:pPr>
            <w:r w:rsidRPr="00E7759A">
              <w:rPr>
                <w:rFonts w:cs="Calibri"/>
                <w:i/>
                <w:sz w:val="20"/>
                <w:szCs w:val="20"/>
                <w:lang w:val="en-GB"/>
              </w:rPr>
              <w:t>any</w:t>
            </w:r>
          </w:p>
        </w:tc>
        <w:tc>
          <w:tcPr>
            <w:tcW w:w="1604" w:type="dxa"/>
            <w:vAlign w:val="center"/>
          </w:tcPr>
          <w:p w14:paraId="3913A1A4" w14:textId="77777777" w:rsidR="00854F2E" w:rsidRPr="00E7759A" w:rsidRDefault="00854F2E" w:rsidP="00E011BD">
            <w:pPr>
              <w:spacing w:after="0"/>
              <w:rPr>
                <w:rFonts w:cs="Calibri"/>
                <w:b/>
                <w:i/>
                <w:sz w:val="20"/>
                <w:szCs w:val="20"/>
                <w:lang w:val="en-GB"/>
              </w:rPr>
            </w:pPr>
            <w:r w:rsidRPr="00E7759A">
              <w:rPr>
                <w:rFonts w:cs="Calibri"/>
                <w:b/>
                <w:i/>
                <w:sz w:val="20"/>
                <w:szCs w:val="20"/>
                <w:lang w:val="en-GB"/>
              </w:rPr>
              <w:t>Extensions</w:t>
            </w:r>
          </w:p>
        </w:tc>
        <w:tc>
          <w:tcPr>
            <w:tcW w:w="540" w:type="dxa"/>
            <w:vAlign w:val="center"/>
          </w:tcPr>
          <w:p w14:paraId="412CEA6B" w14:textId="77777777" w:rsidR="00854F2E" w:rsidRPr="00E7759A" w:rsidRDefault="00854F2E" w:rsidP="00E011BD">
            <w:pPr>
              <w:spacing w:after="0"/>
              <w:rPr>
                <w:rFonts w:cs="Calibri"/>
                <w:sz w:val="20"/>
                <w:szCs w:val="20"/>
                <w:lang w:val="en-GB"/>
              </w:rPr>
            </w:pPr>
            <w:r w:rsidRPr="00E7759A">
              <w:rPr>
                <w:rFonts w:cs="Calibri"/>
                <w:sz w:val="20"/>
                <w:szCs w:val="20"/>
                <w:lang w:val="en-GB"/>
              </w:rPr>
              <w:t>0:1</w:t>
            </w:r>
          </w:p>
        </w:tc>
        <w:tc>
          <w:tcPr>
            <w:tcW w:w="1620" w:type="dxa"/>
            <w:vAlign w:val="center"/>
          </w:tcPr>
          <w:p w14:paraId="7329DC8A" w14:textId="77777777" w:rsidR="00854F2E" w:rsidRPr="00E7759A" w:rsidRDefault="00854F2E" w:rsidP="00E011BD">
            <w:pPr>
              <w:spacing w:after="0"/>
              <w:rPr>
                <w:rFonts w:cs="Calibri"/>
                <w:i/>
                <w:sz w:val="20"/>
                <w:szCs w:val="20"/>
                <w:lang w:val="en-GB"/>
              </w:rPr>
            </w:pPr>
            <w:r w:rsidRPr="00E7759A">
              <w:rPr>
                <w:rFonts w:cs="Calibri"/>
                <w:i/>
                <w:sz w:val="20"/>
                <w:szCs w:val="20"/>
              </w:rPr>
              <w:t>+Structure</w:t>
            </w:r>
          </w:p>
        </w:tc>
        <w:tc>
          <w:tcPr>
            <w:tcW w:w="5308" w:type="dxa"/>
            <w:vAlign w:val="center"/>
          </w:tcPr>
          <w:p w14:paraId="27FE99E3" w14:textId="28A7A408" w:rsidR="00854F2E" w:rsidRPr="00E7759A" w:rsidRDefault="003A2183" w:rsidP="005322DA">
            <w:pPr>
              <w:spacing w:after="0"/>
              <w:jc w:val="both"/>
              <w:rPr>
                <w:rFonts w:cs="Calibri"/>
                <w:sz w:val="20"/>
                <w:szCs w:val="20"/>
                <w:lang w:val="fr-FR"/>
              </w:rPr>
            </w:pPr>
            <w:r w:rsidRPr="00E7759A">
              <w:rPr>
                <w:rFonts w:cs="Calibri"/>
                <w:sz w:val="20"/>
                <w:szCs w:val="20"/>
                <w:lang w:val="fr-FR"/>
              </w:rPr>
              <w:t>Emplacement pour extension utilisateur (</w:t>
            </w:r>
            <w:proofErr w:type="spellStart"/>
            <w:r w:rsidRPr="00E7759A">
              <w:rPr>
                <w:rFonts w:cs="Calibri"/>
                <w:sz w:val="20"/>
                <w:szCs w:val="20"/>
                <w:lang w:val="fr-FR"/>
              </w:rPr>
              <w:t>cf</w:t>
            </w:r>
            <w:proofErr w:type="spellEnd"/>
            <w:r w:rsidRPr="00E7759A">
              <w:rPr>
                <w:rFonts w:cs="Calibri"/>
                <w:sz w:val="20"/>
                <w:szCs w:val="20"/>
                <w:lang w:val="fr-FR"/>
              </w:rPr>
              <w:t xml:space="preserve"> </w:t>
            </w:r>
            <w:r w:rsidRPr="00E7759A">
              <w:rPr>
                <w:rFonts w:cs="Calibri"/>
                <w:sz w:val="20"/>
                <w:szCs w:val="20"/>
                <w:lang w:val="fr-FR"/>
              </w:rPr>
              <w:fldChar w:fldCharType="begin"/>
            </w:r>
            <w:r w:rsidRPr="00E7759A">
              <w:rPr>
                <w:rFonts w:cs="Calibri"/>
                <w:sz w:val="20"/>
                <w:szCs w:val="20"/>
                <w:lang w:val="fr-FR"/>
              </w:rPr>
              <w:instrText xml:space="preserve"> REF _Ref26438017 \r \h  \* MERGEFORMAT </w:instrText>
            </w:r>
            <w:r w:rsidRPr="00E7759A">
              <w:rPr>
                <w:rFonts w:cs="Calibri"/>
                <w:sz w:val="20"/>
                <w:szCs w:val="20"/>
                <w:lang w:val="fr-FR"/>
              </w:rPr>
            </w:r>
            <w:r w:rsidRPr="00E7759A">
              <w:rPr>
                <w:rFonts w:cs="Calibri"/>
                <w:sz w:val="20"/>
                <w:szCs w:val="20"/>
                <w:lang w:val="fr-FR"/>
              </w:rPr>
              <w:fldChar w:fldCharType="separate"/>
            </w:r>
            <w:r w:rsidR="00CD6283">
              <w:rPr>
                <w:rFonts w:cs="Calibri"/>
                <w:sz w:val="20"/>
                <w:szCs w:val="20"/>
                <w:lang w:val="fr-FR"/>
              </w:rPr>
              <w:t>5.4.2.2</w:t>
            </w:r>
            <w:r w:rsidRPr="00E7759A">
              <w:rPr>
                <w:rFonts w:cs="Calibri"/>
                <w:sz w:val="20"/>
                <w:szCs w:val="20"/>
                <w:lang w:val="fr-FR"/>
              </w:rPr>
              <w:fldChar w:fldCharType="end"/>
            </w:r>
            <w:r w:rsidRPr="00E7759A">
              <w:rPr>
                <w:rFonts w:cs="Calibri"/>
                <w:sz w:val="20"/>
                <w:szCs w:val="20"/>
                <w:lang w:val="fr-FR"/>
              </w:rPr>
              <w:t>)</w:t>
            </w:r>
          </w:p>
        </w:tc>
      </w:tr>
    </w:tbl>
    <w:p w14:paraId="73339CEC" w14:textId="77777777" w:rsidR="00077AD1" w:rsidRPr="009A153D" w:rsidRDefault="00077AD1" w:rsidP="0034331F">
      <w:pPr>
        <w:pStyle w:val="Titre3"/>
      </w:pPr>
      <w:bookmarkStart w:id="255" w:name="_Toc444249809"/>
      <w:r w:rsidRPr="009A153D">
        <w:lastRenderedPageBreak/>
        <w:t xml:space="preserve">Structure </w:t>
      </w:r>
      <w:proofErr w:type="spellStart"/>
      <w:r w:rsidRPr="00D81027">
        <w:t>EstimatedJourneyVersionFrame</w:t>
      </w:r>
      <w:bookmarkEnd w:id="255"/>
      <w:proofErr w:type="spellEnd"/>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746"/>
        <w:gridCol w:w="540"/>
        <w:gridCol w:w="1683"/>
        <w:gridCol w:w="5245"/>
      </w:tblGrid>
      <w:tr w:rsidR="00077AD1" w:rsidRPr="00E32CB2" w14:paraId="7BF42683" w14:textId="77777777" w:rsidTr="00322776">
        <w:tc>
          <w:tcPr>
            <w:tcW w:w="3420" w:type="dxa"/>
            <w:gridSpan w:val="3"/>
            <w:vAlign w:val="center"/>
          </w:tcPr>
          <w:p w14:paraId="1E17F7F5" w14:textId="77777777" w:rsidR="00077AD1" w:rsidRPr="00E7759A" w:rsidRDefault="00077AD1" w:rsidP="00E011BD">
            <w:pPr>
              <w:spacing w:after="0"/>
              <w:jc w:val="both"/>
              <w:rPr>
                <w:rFonts w:cs="Calibri"/>
                <w:b/>
                <w:sz w:val="20"/>
                <w:szCs w:val="20"/>
                <w:highlight w:val="yellow"/>
              </w:rPr>
            </w:pPr>
            <w:proofErr w:type="spellStart"/>
            <w:r w:rsidRPr="00E7759A">
              <w:rPr>
                <w:rFonts w:cs="Calibri"/>
                <w:b/>
                <w:sz w:val="20"/>
                <w:szCs w:val="20"/>
              </w:rPr>
              <w:t>EstimatedJourneyVersionFrame</w:t>
            </w:r>
            <w:proofErr w:type="spellEnd"/>
          </w:p>
        </w:tc>
        <w:tc>
          <w:tcPr>
            <w:tcW w:w="1683" w:type="dxa"/>
            <w:vAlign w:val="center"/>
          </w:tcPr>
          <w:p w14:paraId="18902CFA" w14:textId="77777777" w:rsidR="00077AD1" w:rsidRPr="00E7759A" w:rsidRDefault="00077AD1" w:rsidP="00E011BD">
            <w:pPr>
              <w:spacing w:after="0"/>
              <w:jc w:val="both"/>
              <w:rPr>
                <w:rFonts w:cs="Calibri"/>
                <w:i/>
                <w:sz w:val="20"/>
                <w:szCs w:val="20"/>
              </w:rPr>
            </w:pPr>
            <w:r w:rsidRPr="00E7759A">
              <w:rPr>
                <w:rFonts w:cs="Calibri"/>
                <w:i/>
                <w:sz w:val="20"/>
                <w:szCs w:val="20"/>
              </w:rPr>
              <w:t>+Structure</w:t>
            </w:r>
          </w:p>
        </w:tc>
        <w:tc>
          <w:tcPr>
            <w:tcW w:w="5245" w:type="dxa"/>
            <w:vAlign w:val="center"/>
          </w:tcPr>
          <w:p w14:paraId="6E1A246C" w14:textId="77777777" w:rsidR="00077AD1" w:rsidRPr="00E7759A" w:rsidRDefault="00077AD1" w:rsidP="005322DA">
            <w:pPr>
              <w:spacing w:after="0"/>
              <w:jc w:val="both"/>
              <w:rPr>
                <w:rFonts w:cs="Calibri"/>
                <w:sz w:val="20"/>
                <w:szCs w:val="20"/>
                <w:lang w:val="fr-FR"/>
              </w:rPr>
            </w:pPr>
            <w:r w:rsidRPr="00E7759A">
              <w:rPr>
                <w:rFonts w:cs="Calibri"/>
                <w:sz w:val="20"/>
                <w:szCs w:val="20"/>
                <w:lang w:val="fr-FR"/>
              </w:rPr>
              <w:t>Fournit les horaires attendus pour un itinéraire (</w:t>
            </w:r>
            <w:proofErr w:type="spellStart"/>
            <w:r w:rsidRPr="00E7759A">
              <w:rPr>
                <w:rFonts w:cs="Calibri"/>
                <w:sz w:val="20"/>
                <w:szCs w:val="20"/>
                <w:lang w:val="fr-FR"/>
              </w:rPr>
              <w:t>ligne+direction</w:t>
            </w:r>
            <w:proofErr w:type="spellEnd"/>
            <w:r w:rsidRPr="00E7759A">
              <w:rPr>
                <w:rFonts w:cs="Calibri"/>
                <w:sz w:val="20"/>
                <w:szCs w:val="20"/>
                <w:lang w:val="fr-FR"/>
              </w:rPr>
              <w:t>) donné</w:t>
            </w:r>
          </w:p>
        </w:tc>
      </w:tr>
      <w:tr w:rsidR="00077AD1" w:rsidRPr="00E32CB2" w14:paraId="4065FCD7" w14:textId="77777777" w:rsidTr="00322776">
        <w:tc>
          <w:tcPr>
            <w:tcW w:w="1134" w:type="dxa"/>
            <w:vAlign w:val="center"/>
          </w:tcPr>
          <w:p w14:paraId="6076635A" w14:textId="77777777" w:rsidR="00077AD1" w:rsidRPr="00E7759A" w:rsidRDefault="00077AD1" w:rsidP="00E011BD">
            <w:pPr>
              <w:spacing w:after="0"/>
              <w:rPr>
                <w:rFonts w:cs="Calibri"/>
                <w:i/>
                <w:sz w:val="20"/>
                <w:szCs w:val="20"/>
                <w:lang w:val="en-GB"/>
              </w:rPr>
            </w:pPr>
            <w:r w:rsidRPr="00E7759A">
              <w:rPr>
                <w:rFonts w:cs="Calibri"/>
                <w:i/>
                <w:sz w:val="20"/>
                <w:szCs w:val="20"/>
                <w:lang w:val="en-GB"/>
              </w:rPr>
              <w:t>Log</w:t>
            </w:r>
          </w:p>
        </w:tc>
        <w:tc>
          <w:tcPr>
            <w:tcW w:w="1746" w:type="dxa"/>
            <w:vAlign w:val="center"/>
          </w:tcPr>
          <w:p w14:paraId="38CE65F6" w14:textId="77777777" w:rsidR="00077AD1" w:rsidRPr="00E7759A" w:rsidRDefault="00077AD1" w:rsidP="00E011BD">
            <w:pPr>
              <w:spacing w:after="0"/>
              <w:rPr>
                <w:rFonts w:cs="Calibri"/>
                <w:b/>
                <w:sz w:val="20"/>
                <w:szCs w:val="20"/>
                <w:highlight w:val="lightGray"/>
                <w:lang w:val="en-GB"/>
              </w:rPr>
            </w:pPr>
            <w:proofErr w:type="spellStart"/>
            <w:r w:rsidRPr="00E7759A">
              <w:rPr>
                <w:rFonts w:cs="Calibri"/>
                <w:b/>
                <w:sz w:val="20"/>
                <w:szCs w:val="20"/>
                <w:highlight w:val="lightGray"/>
                <w:lang w:val="en-GB"/>
              </w:rPr>
              <w:t>Recorded</w:t>
            </w:r>
            <w:r w:rsidRPr="00E7759A">
              <w:rPr>
                <w:rFonts w:cs="Calibri"/>
                <w:b/>
                <w:sz w:val="20"/>
                <w:szCs w:val="20"/>
                <w:highlight w:val="lightGray"/>
                <w:lang w:val="en-GB"/>
              </w:rPr>
              <w:softHyphen/>
              <w:t>AtTime</w:t>
            </w:r>
            <w:proofErr w:type="spellEnd"/>
          </w:p>
        </w:tc>
        <w:tc>
          <w:tcPr>
            <w:tcW w:w="540" w:type="dxa"/>
            <w:vAlign w:val="center"/>
          </w:tcPr>
          <w:p w14:paraId="612A6848" w14:textId="77777777" w:rsidR="00077AD1" w:rsidRPr="00E7759A" w:rsidRDefault="00077AD1" w:rsidP="00E011BD">
            <w:pPr>
              <w:spacing w:after="0"/>
              <w:jc w:val="both"/>
              <w:rPr>
                <w:rFonts w:cs="Calibri"/>
                <w:sz w:val="20"/>
                <w:szCs w:val="20"/>
                <w:lang w:val="en-GB"/>
              </w:rPr>
            </w:pPr>
            <w:r w:rsidRPr="00E7759A">
              <w:rPr>
                <w:rFonts w:cs="Calibri"/>
                <w:sz w:val="20"/>
                <w:szCs w:val="20"/>
                <w:lang w:val="en-GB"/>
              </w:rPr>
              <w:t>1:1</w:t>
            </w:r>
          </w:p>
        </w:tc>
        <w:tc>
          <w:tcPr>
            <w:tcW w:w="1683" w:type="dxa"/>
            <w:vAlign w:val="center"/>
          </w:tcPr>
          <w:p w14:paraId="32EF6ACC" w14:textId="77777777" w:rsidR="00077AD1" w:rsidRPr="00E7759A" w:rsidRDefault="00077AD1" w:rsidP="00E011BD">
            <w:pPr>
              <w:spacing w:after="0"/>
              <w:jc w:val="both"/>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245" w:type="dxa"/>
            <w:vAlign w:val="center"/>
          </w:tcPr>
          <w:p w14:paraId="25E0E961" w14:textId="77777777" w:rsidR="00077AD1" w:rsidRPr="00E7759A" w:rsidRDefault="00077AD1" w:rsidP="005322DA">
            <w:pPr>
              <w:spacing w:after="0"/>
              <w:jc w:val="both"/>
              <w:rPr>
                <w:rFonts w:cs="Calibri"/>
                <w:sz w:val="20"/>
                <w:szCs w:val="20"/>
                <w:lang w:val="fr-FR"/>
              </w:rPr>
            </w:pPr>
            <w:r w:rsidRPr="00E7759A">
              <w:rPr>
                <w:rFonts w:cs="Calibri"/>
                <w:sz w:val="20"/>
                <w:szCs w:val="20"/>
                <w:lang w:val="fr-FR"/>
              </w:rPr>
              <w:t xml:space="preserve">Date et heure à </w:t>
            </w:r>
            <w:proofErr w:type="spellStart"/>
            <w:r w:rsidRPr="00E7759A">
              <w:rPr>
                <w:rFonts w:cs="Calibri"/>
                <w:sz w:val="20"/>
                <w:szCs w:val="20"/>
                <w:lang w:val="fr-FR"/>
              </w:rPr>
              <w:t>laquelles</w:t>
            </w:r>
            <w:proofErr w:type="spellEnd"/>
            <w:r w:rsidRPr="00E7759A">
              <w:rPr>
                <w:rFonts w:cs="Calibri"/>
                <w:sz w:val="20"/>
                <w:szCs w:val="20"/>
                <w:lang w:val="fr-FR"/>
              </w:rPr>
              <w:t xml:space="preserve"> ces données ont été produites.</w:t>
            </w:r>
          </w:p>
        </w:tc>
      </w:tr>
      <w:tr w:rsidR="00077AD1" w:rsidRPr="00E32CB2" w14:paraId="4FE41A79" w14:textId="77777777" w:rsidTr="00322776">
        <w:tc>
          <w:tcPr>
            <w:tcW w:w="1134" w:type="dxa"/>
            <w:vAlign w:val="center"/>
          </w:tcPr>
          <w:p w14:paraId="23A18C57" w14:textId="77777777" w:rsidR="00077AD1" w:rsidRPr="00E7759A" w:rsidRDefault="00077AD1" w:rsidP="00E011BD">
            <w:pPr>
              <w:spacing w:after="0"/>
              <w:rPr>
                <w:rFonts w:cs="Calibri"/>
                <w:i/>
                <w:sz w:val="20"/>
                <w:szCs w:val="20"/>
              </w:rPr>
            </w:pPr>
            <w:r w:rsidRPr="00E7759A">
              <w:rPr>
                <w:rFonts w:cs="Calibri"/>
                <w:i/>
                <w:sz w:val="20"/>
                <w:szCs w:val="20"/>
              </w:rPr>
              <w:t>Identity</w:t>
            </w:r>
          </w:p>
        </w:tc>
        <w:tc>
          <w:tcPr>
            <w:tcW w:w="1746" w:type="dxa"/>
            <w:vAlign w:val="center"/>
          </w:tcPr>
          <w:p w14:paraId="07919CFB" w14:textId="77777777" w:rsidR="00077AD1" w:rsidRPr="00E7759A" w:rsidRDefault="00077AD1" w:rsidP="00E011BD">
            <w:pPr>
              <w:spacing w:after="0"/>
              <w:rPr>
                <w:rFonts w:cs="Calibri"/>
                <w:b/>
                <w:sz w:val="20"/>
                <w:szCs w:val="20"/>
                <w:highlight w:val="lightGray"/>
              </w:rPr>
            </w:pPr>
            <w:proofErr w:type="spellStart"/>
            <w:r w:rsidRPr="00E7759A">
              <w:rPr>
                <w:rFonts w:cs="Calibri"/>
                <w:b/>
                <w:sz w:val="20"/>
                <w:szCs w:val="20"/>
                <w:highlight w:val="lightGray"/>
              </w:rPr>
              <w:t>VersionRef</w:t>
            </w:r>
            <w:proofErr w:type="spellEnd"/>
          </w:p>
        </w:tc>
        <w:tc>
          <w:tcPr>
            <w:tcW w:w="540" w:type="dxa"/>
            <w:vAlign w:val="center"/>
          </w:tcPr>
          <w:p w14:paraId="78400593" w14:textId="77777777" w:rsidR="00077AD1" w:rsidRPr="00E7759A" w:rsidRDefault="00077AD1" w:rsidP="00E011BD">
            <w:pPr>
              <w:spacing w:after="0"/>
              <w:jc w:val="both"/>
              <w:rPr>
                <w:rFonts w:cs="Calibri"/>
                <w:b/>
                <w:sz w:val="20"/>
                <w:szCs w:val="20"/>
              </w:rPr>
            </w:pPr>
            <w:r w:rsidRPr="00E7759A">
              <w:rPr>
                <w:rFonts w:cs="Calibri"/>
                <w:sz w:val="20"/>
                <w:szCs w:val="20"/>
              </w:rPr>
              <w:t>0:1</w:t>
            </w:r>
          </w:p>
        </w:tc>
        <w:tc>
          <w:tcPr>
            <w:tcW w:w="1683" w:type="dxa"/>
            <w:vAlign w:val="center"/>
          </w:tcPr>
          <w:p w14:paraId="4B22C1AD" w14:textId="77777777" w:rsidR="00077AD1" w:rsidRPr="00E7759A" w:rsidRDefault="00077AD1" w:rsidP="00E011BD">
            <w:pPr>
              <w:spacing w:after="0"/>
              <w:jc w:val="both"/>
              <w:rPr>
                <w:rFonts w:cs="Calibri"/>
                <w:i/>
                <w:sz w:val="20"/>
                <w:szCs w:val="20"/>
              </w:rPr>
            </w:pPr>
            <w:r w:rsidRPr="00E7759A">
              <w:rPr>
                <w:rFonts w:cs="Calibri"/>
                <w:i/>
                <w:sz w:val="20"/>
                <w:szCs w:val="20"/>
              </w:rPr>
              <w:sym w:font="Wingdings" w:char="F0E0"/>
            </w:r>
            <w:proofErr w:type="spellStart"/>
            <w:r w:rsidRPr="00E7759A">
              <w:rPr>
                <w:rFonts w:cs="Calibri"/>
                <w:i/>
                <w:sz w:val="20"/>
                <w:szCs w:val="20"/>
              </w:rPr>
              <w:t>VersionCode</w:t>
            </w:r>
            <w:proofErr w:type="spellEnd"/>
          </w:p>
        </w:tc>
        <w:tc>
          <w:tcPr>
            <w:tcW w:w="5245" w:type="dxa"/>
            <w:vAlign w:val="center"/>
          </w:tcPr>
          <w:p w14:paraId="0F6CEBA2" w14:textId="77777777" w:rsidR="00077AD1" w:rsidRPr="00E7759A" w:rsidRDefault="00077AD1" w:rsidP="005322DA">
            <w:pPr>
              <w:spacing w:after="0"/>
              <w:jc w:val="both"/>
              <w:rPr>
                <w:rFonts w:cs="Calibri"/>
                <w:sz w:val="20"/>
                <w:szCs w:val="20"/>
                <w:lang w:val="fr-FR"/>
              </w:rPr>
            </w:pPr>
            <w:r w:rsidRPr="00E7759A">
              <w:rPr>
                <w:rFonts w:cs="Calibri"/>
                <w:sz w:val="20"/>
                <w:szCs w:val="20"/>
                <w:lang w:val="fr-FR"/>
              </w:rPr>
              <w:t>Contexte d'identification de la course (SAE pour le jour d'exploitation, version du référentiel de données, etc.).</w:t>
            </w:r>
          </w:p>
          <w:p w14:paraId="60985AE6" w14:textId="2C275559" w:rsidR="00077AD1" w:rsidRPr="00E7759A" w:rsidRDefault="00077AD1" w:rsidP="005322DA">
            <w:pPr>
              <w:spacing w:after="0"/>
              <w:jc w:val="both"/>
              <w:rPr>
                <w:rFonts w:cs="Calibri"/>
                <w:sz w:val="20"/>
                <w:szCs w:val="20"/>
                <w:lang w:val="fr-FR"/>
              </w:rPr>
            </w:pPr>
            <w:r w:rsidRPr="00E7759A">
              <w:rPr>
                <w:rFonts w:cs="Calibri"/>
                <w:sz w:val="20"/>
                <w:szCs w:val="20"/>
                <w:lang w:val="fr-FR"/>
              </w:rPr>
              <w:t>Ce champ permet de qualifier la version de</w:t>
            </w:r>
            <w:r w:rsidR="00FA58F8">
              <w:rPr>
                <w:rFonts w:cs="Calibri"/>
                <w:sz w:val="20"/>
                <w:szCs w:val="20"/>
                <w:lang w:val="fr-FR"/>
              </w:rPr>
              <w:t>s</w:t>
            </w:r>
            <w:r w:rsidRPr="00E7759A">
              <w:rPr>
                <w:rFonts w:cs="Calibri"/>
                <w:sz w:val="20"/>
                <w:szCs w:val="20"/>
                <w:lang w:val="fr-FR"/>
              </w:rPr>
              <w:t xml:space="preserve"> donnée</w:t>
            </w:r>
            <w:r w:rsidR="00FA58F8">
              <w:rPr>
                <w:rFonts w:cs="Calibri"/>
                <w:sz w:val="20"/>
                <w:szCs w:val="20"/>
                <w:lang w:val="fr-FR"/>
              </w:rPr>
              <w:t>s</w:t>
            </w:r>
            <w:r w:rsidRPr="00E7759A">
              <w:rPr>
                <w:rFonts w:cs="Calibri"/>
                <w:sz w:val="20"/>
                <w:szCs w:val="20"/>
                <w:lang w:val="fr-FR"/>
              </w:rPr>
              <w:t xml:space="preserve"> de référence</w:t>
            </w:r>
            <w:r w:rsidR="00521414" w:rsidRPr="00E7759A">
              <w:rPr>
                <w:rFonts w:cs="Calibri"/>
                <w:sz w:val="20"/>
                <w:szCs w:val="20"/>
                <w:lang w:val="fr-FR"/>
              </w:rPr>
              <w:t xml:space="preserve"> </w:t>
            </w:r>
            <w:proofErr w:type="spellStart"/>
            <w:r w:rsidR="00521414" w:rsidRPr="00E7759A">
              <w:rPr>
                <w:rFonts w:cs="Calibri"/>
                <w:sz w:val="20"/>
                <w:szCs w:val="20"/>
                <w:lang w:val="fr-FR"/>
              </w:rPr>
              <w:t>ie</w:t>
            </w:r>
            <w:proofErr w:type="spellEnd"/>
            <w:r w:rsidR="00521414" w:rsidRPr="00E7759A">
              <w:rPr>
                <w:rFonts w:cs="Calibri"/>
                <w:sz w:val="20"/>
                <w:szCs w:val="20"/>
                <w:lang w:val="fr-FR"/>
              </w:rPr>
              <w:t xml:space="preserve"> version du référentiel théorique (voir </w:t>
            </w:r>
            <w:r w:rsidR="00521414" w:rsidRPr="00E7759A">
              <w:rPr>
                <w:rFonts w:cs="Calibri"/>
                <w:sz w:val="20"/>
                <w:szCs w:val="20"/>
                <w:lang w:val="fr-FR"/>
              </w:rPr>
              <w:fldChar w:fldCharType="begin"/>
            </w:r>
            <w:r w:rsidR="00521414" w:rsidRPr="00E7759A">
              <w:rPr>
                <w:rFonts w:cs="Calibri"/>
                <w:sz w:val="20"/>
                <w:szCs w:val="20"/>
                <w:lang w:val="fr-FR"/>
              </w:rPr>
              <w:instrText xml:space="preserve"> REF _Ref21428241 \r \h </w:instrText>
            </w:r>
            <w:r w:rsidR="00C615AC" w:rsidRPr="00E7759A">
              <w:rPr>
                <w:rFonts w:cs="Calibri"/>
                <w:sz w:val="20"/>
                <w:szCs w:val="20"/>
                <w:lang w:val="fr-FR"/>
              </w:rPr>
              <w:instrText xml:space="preserve"> \* MERGEFORMAT </w:instrText>
            </w:r>
            <w:r w:rsidR="00521414" w:rsidRPr="00E7759A">
              <w:rPr>
                <w:rFonts w:cs="Calibri"/>
                <w:sz w:val="20"/>
                <w:szCs w:val="20"/>
                <w:lang w:val="fr-FR"/>
              </w:rPr>
            </w:r>
            <w:r w:rsidR="00521414" w:rsidRPr="00E7759A">
              <w:rPr>
                <w:rFonts w:cs="Calibri"/>
                <w:sz w:val="20"/>
                <w:szCs w:val="20"/>
                <w:lang w:val="fr-FR"/>
              </w:rPr>
              <w:fldChar w:fldCharType="separate"/>
            </w:r>
            <w:r w:rsidR="00CD6283">
              <w:rPr>
                <w:rFonts w:cs="Calibri"/>
                <w:sz w:val="20"/>
                <w:szCs w:val="20"/>
                <w:lang w:val="fr-FR"/>
              </w:rPr>
              <w:t>2.4</w:t>
            </w:r>
            <w:r w:rsidR="00521414" w:rsidRPr="00E7759A">
              <w:rPr>
                <w:rFonts w:cs="Calibri"/>
                <w:sz w:val="20"/>
                <w:szCs w:val="20"/>
                <w:lang w:val="fr-FR"/>
              </w:rPr>
              <w:fldChar w:fldCharType="end"/>
            </w:r>
            <w:r w:rsidR="00521414" w:rsidRPr="00E7759A">
              <w:rPr>
                <w:rFonts w:cs="Calibri"/>
                <w:sz w:val="20"/>
                <w:szCs w:val="20"/>
                <w:lang w:val="fr-FR"/>
              </w:rPr>
              <w:t>).</w:t>
            </w:r>
          </w:p>
        </w:tc>
      </w:tr>
      <w:tr w:rsidR="00077AD1" w:rsidRPr="00E7759A" w14:paraId="79AD835F" w14:textId="77777777" w:rsidTr="00322776">
        <w:tc>
          <w:tcPr>
            <w:tcW w:w="1134" w:type="dxa"/>
            <w:vAlign w:val="center"/>
          </w:tcPr>
          <w:p w14:paraId="7CD86387" w14:textId="77777777" w:rsidR="00077AD1" w:rsidRPr="00E7759A" w:rsidRDefault="00077AD1" w:rsidP="00E011BD">
            <w:pPr>
              <w:spacing w:after="0"/>
              <w:rPr>
                <w:rFonts w:cs="Calibri"/>
                <w:i/>
                <w:sz w:val="20"/>
                <w:szCs w:val="20"/>
              </w:rPr>
            </w:pPr>
            <w:r w:rsidRPr="00E7759A">
              <w:rPr>
                <w:rFonts w:cs="Calibri"/>
                <w:i/>
                <w:sz w:val="20"/>
                <w:szCs w:val="20"/>
              </w:rPr>
              <w:t>Journeys</w:t>
            </w:r>
          </w:p>
        </w:tc>
        <w:tc>
          <w:tcPr>
            <w:tcW w:w="1746" w:type="dxa"/>
            <w:vAlign w:val="center"/>
          </w:tcPr>
          <w:p w14:paraId="146F2E80" w14:textId="4F24B91B" w:rsidR="00077AD1" w:rsidRPr="00E7759A" w:rsidRDefault="00077AD1" w:rsidP="00E011BD">
            <w:pPr>
              <w:spacing w:after="0"/>
              <w:rPr>
                <w:rFonts w:cs="Calibri"/>
                <w:b/>
                <w:i/>
                <w:sz w:val="20"/>
                <w:szCs w:val="20"/>
                <w:highlight w:val="lightGray"/>
              </w:rPr>
            </w:pPr>
            <w:proofErr w:type="spellStart"/>
            <w:r w:rsidRPr="00E7759A">
              <w:rPr>
                <w:rFonts w:cs="Calibri"/>
                <w:b/>
                <w:i/>
                <w:sz w:val="20"/>
                <w:szCs w:val="20"/>
                <w:highlight w:val="lightGray"/>
              </w:rPr>
              <w:t>EstimatedVehicleJourney</w:t>
            </w:r>
            <w:proofErr w:type="spellEnd"/>
          </w:p>
        </w:tc>
        <w:tc>
          <w:tcPr>
            <w:tcW w:w="540" w:type="dxa"/>
            <w:vAlign w:val="center"/>
          </w:tcPr>
          <w:p w14:paraId="0857B31A" w14:textId="77777777" w:rsidR="00077AD1" w:rsidRPr="00E7759A" w:rsidRDefault="00077AD1" w:rsidP="00E011BD">
            <w:pPr>
              <w:spacing w:after="0"/>
              <w:jc w:val="both"/>
              <w:rPr>
                <w:rFonts w:cs="Calibri"/>
                <w:sz w:val="20"/>
                <w:szCs w:val="20"/>
              </w:rPr>
            </w:pPr>
            <w:proofErr w:type="gramStart"/>
            <w:r w:rsidRPr="00E7759A">
              <w:rPr>
                <w:rFonts w:cs="Calibri"/>
                <w:sz w:val="20"/>
                <w:szCs w:val="20"/>
              </w:rPr>
              <w:t>1:*</w:t>
            </w:r>
            <w:proofErr w:type="gramEnd"/>
          </w:p>
        </w:tc>
        <w:tc>
          <w:tcPr>
            <w:tcW w:w="1683" w:type="dxa"/>
            <w:vAlign w:val="center"/>
          </w:tcPr>
          <w:p w14:paraId="277EB4AE" w14:textId="77777777" w:rsidR="00077AD1" w:rsidRPr="00E7759A" w:rsidRDefault="00077AD1" w:rsidP="00E011BD">
            <w:pPr>
              <w:spacing w:after="0"/>
              <w:jc w:val="both"/>
              <w:rPr>
                <w:rFonts w:cs="Calibri"/>
                <w:i/>
                <w:sz w:val="20"/>
                <w:szCs w:val="20"/>
              </w:rPr>
            </w:pPr>
            <w:r w:rsidRPr="00E7759A">
              <w:rPr>
                <w:rFonts w:cs="Calibri"/>
                <w:i/>
                <w:sz w:val="20"/>
                <w:szCs w:val="20"/>
              </w:rPr>
              <w:t>+Structure</w:t>
            </w:r>
          </w:p>
        </w:tc>
        <w:tc>
          <w:tcPr>
            <w:tcW w:w="5245" w:type="dxa"/>
            <w:vAlign w:val="center"/>
          </w:tcPr>
          <w:p w14:paraId="42E62E95" w14:textId="77777777" w:rsidR="00077AD1" w:rsidRPr="00E7759A" w:rsidRDefault="00077AD1" w:rsidP="005322DA">
            <w:pPr>
              <w:spacing w:after="0"/>
              <w:jc w:val="both"/>
              <w:rPr>
                <w:rFonts w:cs="Calibri"/>
                <w:sz w:val="20"/>
                <w:szCs w:val="20"/>
                <w:lang w:val="fr-FR"/>
              </w:rPr>
            </w:pPr>
            <w:r w:rsidRPr="00E7759A">
              <w:rPr>
                <w:rFonts w:cs="Calibri"/>
                <w:sz w:val="20"/>
                <w:szCs w:val="20"/>
                <w:lang w:val="fr-FR"/>
              </w:rPr>
              <w:t>Description des courses sur l’itinéraire.</w:t>
            </w:r>
          </w:p>
          <w:p w14:paraId="1395ECE3" w14:textId="77777777" w:rsidR="00077AD1" w:rsidRPr="00E7759A" w:rsidRDefault="00077AD1" w:rsidP="005322DA">
            <w:pPr>
              <w:spacing w:after="0"/>
              <w:jc w:val="both"/>
              <w:rPr>
                <w:rFonts w:cs="Calibri"/>
                <w:sz w:val="20"/>
                <w:szCs w:val="20"/>
              </w:rPr>
            </w:pPr>
            <w:proofErr w:type="spellStart"/>
            <w:r w:rsidRPr="00E7759A">
              <w:rPr>
                <w:rFonts w:cs="Calibri"/>
                <w:sz w:val="20"/>
                <w:szCs w:val="20"/>
              </w:rPr>
              <w:t>Voir</w:t>
            </w:r>
            <w:proofErr w:type="spellEnd"/>
            <w:r w:rsidRPr="00E7759A">
              <w:rPr>
                <w:rFonts w:cs="Calibri"/>
                <w:sz w:val="20"/>
                <w:szCs w:val="20"/>
              </w:rPr>
              <w:t xml:space="preserve"> </w:t>
            </w:r>
            <w:proofErr w:type="spellStart"/>
            <w:r w:rsidRPr="00E7759A">
              <w:rPr>
                <w:rFonts w:cs="Calibri"/>
                <w:sz w:val="20"/>
                <w:szCs w:val="20"/>
              </w:rPr>
              <w:t>EstimatedVehicleJourney</w:t>
            </w:r>
            <w:proofErr w:type="spellEnd"/>
            <w:r w:rsidRPr="00E7759A">
              <w:rPr>
                <w:rFonts w:cs="Calibri"/>
                <w:sz w:val="20"/>
                <w:szCs w:val="20"/>
              </w:rPr>
              <w:t xml:space="preserve"> element.</w:t>
            </w:r>
          </w:p>
        </w:tc>
      </w:tr>
      <w:tr w:rsidR="00077AD1" w:rsidRPr="00E7759A" w14:paraId="4EDECA99" w14:textId="77777777" w:rsidTr="00322776">
        <w:trPr>
          <w:hidden/>
        </w:trPr>
        <w:tc>
          <w:tcPr>
            <w:tcW w:w="1134" w:type="dxa"/>
            <w:vAlign w:val="center"/>
          </w:tcPr>
          <w:p w14:paraId="1095DB96" w14:textId="77777777" w:rsidR="00077AD1" w:rsidRPr="00E7759A" w:rsidRDefault="00077AD1" w:rsidP="00E011BD">
            <w:pPr>
              <w:spacing w:after="0"/>
              <w:rPr>
                <w:rFonts w:cs="Calibri"/>
                <w:i/>
                <w:vanish/>
                <w:sz w:val="20"/>
                <w:szCs w:val="20"/>
                <w:highlight w:val="cyan"/>
              </w:rPr>
            </w:pPr>
            <w:r w:rsidRPr="00E12D31">
              <w:rPr>
                <w:rFonts w:cs="Calibri"/>
                <w:i/>
                <w:vanish/>
                <w:sz w:val="20"/>
                <w:szCs w:val="20"/>
              </w:rPr>
              <w:t>Connections</w:t>
            </w:r>
          </w:p>
        </w:tc>
        <w:tc>
          <w:tcPr>
            <w:tcW w:w="1746" w:type="dxa"/>
            <w:vAlign w:val="center"/>
          </w:tcPr>
          <w:p w14:paraId="6015B792" w14:textId="77777777" w:rsidR="00077AD1" w:rsidRPr="00E7759A" w:rsidRDefault="00077AD1" w:rsidP="00E011BD">
            <w:pPr>
              <w:spacing w:after="0"/>
              <w:rPr>
                <w:rFonts w:cs="Calibri"/>
                <w:b/>
                <w:i/>
                <w:vanish/>
                <w:sz w:val="20"/>
                <w:szCs w:val="20"/>
                <w:highlight w:val="cyan"/>
              </w:rPr>
            </w:pPr>
            <w:proofErr w:type="spellStart"/>
            <w:r w:rsidRPr="00E7759A">
              <w:rPr>
                <w:rFonts w:cs="Calibri"/>
                <w:b/>
                <w:i/>
                <w:vanish/>
                <w:sz w:val="20"/>
                <w:szCs w:val="20"/>
                <w:highlight w:val="cyan"/>
              </w:rPr>
              <w:t>EstimatedServiceJourneyInterchange</w:t>
            </w:r>
            <w:proofErr w:type="spellEnd"/>
          </w:p>
        </w:tc>
        <w:tc>
          <w:tcPr>
            <w:tcW w:w="540" w:type="dxa"/>
            <w:vAlign w:val="center"/>
          </w:tcPr>
          <w:p w14:paraId="3C305114" w14:textId="77777777" w:rsidR="00077AD1" w:rsidRPr="00E7759A" w:rsidRDefault="00077AD1" w:rsidP="00E011BD">
            <w:pPr>
              <w:spacing w:after="0"/>
              <w:jc w:val="both"/>
              <w:rPr>
                <w:rFonts w:cs="Calibri"/>
                <w:vanish/>
                <w:sz w:val="20"/>
                <w:szCs w:val="20"/>
                <w:highlight w:val="cyan"/>
              </w:rPr>
            </w:pPr>
            <w:proofErr w:type="gramStart"/>
            <w:r w:rsidRPr="00E7759A">
              <w:rPr>
                <w:rFonts w:cs="Calibri"/>
                <w:vanish/>
                <w:sz w:val="20"/>
                <w:szCs w:val="20"/>
                <w:highlight w:val="cyan"/>
              </w:rPr>
              <w:t>0:*</w:t>
            </w:r>
            <w:proofErr w:type="gramEnd"/>
          </w:p>
        </w:tc>
        <w:tc>
          <w:tcPr>
            <w:tcW w:w="1683" w:type="dxa"/>
            <w:vAlign w:val="center"/>
          </w:tcPr>
          <w:p w14:paraId="24A33B78" w14:textId="77777777" w:rsidR="00077AD1" w:rsidRPr="00E7759A" w:rsidRDefault="00077AD1" w:rsidP="00E011BD">
            <w:pPr>
              <w:spacing w:after="0"/>
              <w:jc w:val="both"/>
              <w:rPr>
                <w:rFonts w:cs="Calibri"/>
                <w:i/>
                <w:vanish/>
                <w:sz w:val="20"/>
                <w:szCs w:val="20"/>
                <w:highlight w:val="cyan"/>
              </w:rPr>
            </w:pPr>
            <w:r w:rsidRPr="00E7759A">
              <w:rPr>
                <w:rFonts w:cs="Calibri"/>
                <w:i/>
                <w:vanish/>
                <w:sz w:val="20"/>
                <w:szCs w:val="20"/>
                <w:highlight w:val="cyan"/>
              </w:rPr>
              <w:t>+Structure</w:t>
            </w:r>
          </w:p>
        </w:tc>
        <w:tc>
          <w:tcPr>
            <w:tcW w:w="5245" w:type="dxa"/>
            <w:vAlign w:val="center"/>
          </w:tcPr>
          <w:p w14:paraId="252D1DD9" w14:textId="68345858" w:rsidR="00077AD1" w:rsidRPr="00E7759A" w:rsidRDefault="00077AD1" w:rsidP="005322DA">
            <w:pPr>
              <w:spacing w:after="0"/>
              <w:jc w:val="both"/>
              <w:rPr>
                <w:rFonts w:cs="Calibri"/>
                <w:vanish/>
                <w:sz w:val="20"/>
                <w:szCs w:val="20"/>
              </w:rPr>
            </w:pPr>
            <w:r w:rsidRPr="00E7759A">
              <w:rPr>
                <w:rFonts w:cs="Calibri"/>
                <w:vanish/>
                <w:sz w:val="20"/>
                <w:szCs w:val="20"/>
                <w:highlight w:val="cyan"/>
              </w:rPr>
              <w:t xml:space="preserve">Connection parameters for a monitored SERVICE JOURNEY INTERCHANGE between a feeder and distributor journey. </w:t>
            </w:r>
          </w:p>
        </w:tc>
      </w:tr>
      <w:tr w:rsidR="00077AD1" w:rsidRPr="00E32CB2" w14:paraId="5CBC2C1D" w14:textId="77777777" w:rsidTr="00322776">
        <w:tc>
          <w:tcPr>
            <w:tcW w:w="1134" w:type="dxa"/>
            <w:vAlign w:val="center"/>
          </w:tcPr>
          <w:p w14:paraId="540F3555" w14:textId="77777777" w:rsidR="00077AD1" w:rsidRPr="00E7759A" w:rsidRDefault="00077AD1" w:rsidP="00E011BD">
            <w:pPr>
              <w:spacing w:after="0"/>
              <w:rPr>
                <w:rFonts w:cs="Calibri"/>
                <w:b/>
                <w:sz w:val="20"/>
                <w:szCs w:val="20"/>
                <w:lang w:val="en-GB"/>
              </w:rPr>
            </w:pPr>
            <w:r w:rsidRPr="00E7759A">
              <w:rPr>
                <w:rFonts w:cs="Calibri"/>
                <w:sz w:val="20"/>
                <w:szCs w:val="20"/>
                <w:lang w:val="en-GB"/>
              </w:rPr>
              <w:t>any</w:t>
            </w:r>
          </w:p>
        </w:tc>
        <w:tc>
          <w:tcPr>
            <w:tcW w:w="1746" w:type="dxa"/>
            <w:vAlign w:val="center"/>
          </w:tcPr>
          <w:p w14:paraId="667DF157" w14:textId="77777777" w:rsidR="00077AD1" w:rsidRPr="00E7759A" w:rsidRDefault="00077AD1" w:rsidP="00E011BD">
            <w:pPr>
              <w:spacing w:after="0"/>
              <w:rPr>
                <w:rFonts w:cs="Calibri"/>
                <w:b/>
                <w:sz w:val="20"/>
                <w:szCs w:val="20"/>
                <w:lang w:val="en-GB"/>
              </w:rPr>
            </w:pPr>
            <w:r w:rsidRPr="00E7759A">
              <w:rPr>
                <w:rFonts w:cs="Calibri"/>
                <w:b/>
                <w:sz w:val="20"/>
                <w:szCs w:val="20"/>
                <w:highlight w:val="lightGray"/>
                <w:lang w:val="en-GB"/>
              </w:rPr>
              <w:t>Extensions</w:t>
            </w:r>
          </w:p>
        </w:tc>
        <w:tc>
          <w:tcPr>
            <w:tcW w:w="540" w:type="dxa"/>
            <w:vAlign w:val="center"/>
          </w:tcPr>
          <w:p w14:paraId="08A0934A" w14:textId="77777777" w:rsidR="00077AD1" w:rsidRPr="00E7759A" w:rsidRDefault="00077AD1" w:rsidP="00E011BD">
            <w:pPr>
              <w:spacing w:after="0"/>
              <w:jc w:val="both"/>
              <w:rPr>
                <w:rFonts w:cs="Calibri"/>
                <w:b/>
                <w:sz w:val="20"/>
                <w:szCs w:val="20"/>
                <w:lang w:val="en-GB"/>
              </w:rPr>
            </w:pPr>
            <w:r w:rsidRPr="00E7759A">
              <w:rPr>
                <w:rFonts w:cs="Calibri"/>
                <w:sz w:val="20"/>
                <w:szCs w:val="20"/>
                <w:lang w:val="en-GB"/>
              </w:rPr>
              <w:t>0:1</w:t>
            </w:r>
          </w:p>
        </w:tc>
        <w:tc>
          <w:tcPr>
            <w:tcW w:w="1683" w:type="dxa"/>
            <w:vAlign w:val="center"/>
          </w:tcPr>
          <w:p w14:paraId="133F3AF4" w14:textId="77777777" w:rsidR="00077AD1" w:rsidRPr="00E7759A" w:rsidRDefault="00077AD1" w:rsidP="00E011BD">
            <w:pPr>
              <w:spacing w:after="0"/>
              <w:jc w:val="both"/>
              <w:rPr>
                <w:rFonts w:cs="Calibri"/>
                <w:sz w:val="20"/>
                <w:szCs w:val="20"/>
                <w:lang w:val="en-GB"/>
              </w:rPr>
            </w:pPr>
            <w:r w:rsidRPr="00E7759A">
              <w:rPr>
                <w:rFonts w:cs="Calibri"/>
                <w:sz w:val="20"/>
                <w:szCs w:val="20"/>
                <w:lang w:val="en-GB"/>
              </w:rPr>
              <w:t>any</w:t>
            </w:r>
          </w:p>
        </w:tc>
        <w:tc>
          <w:tcPr>
            <w:tcW w:w="5245" w:type="dxa"/>
            <w:vAlign w:val="center"/>
          </w:tcPr>
          <w:p w14:paraId="7BC55789" w14:textId="393D7BCB" w:rsidR="00077AD1" w:rsidRPr="00E7759A" w:rsidRDefault="003A2183" w:rsidP="005322DA">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39F52C6D" w14:textId="77777777" w:rsidR="00077AD1" w:rsidRPr="009A153D" w:rsidRDefault="00077AD1" w:rsidP="0034331F">
      <w:pPr>
        <w:pStyle w:val="Titre3"/>
        <w:rPr>
          <w:lang w:val="en-GB"/>
        </w:rPr>
      </w:pPr>
      <w:bookmarkStart w:id="256" w:name="_Toc444249810"/>
      <w:r w:rsidRPr="009A153D">
        <w:rPr>
          <w:lang w:val="en-GB"/>
        </w:rPr>
        <w:t xml:space="preserve">Structure </w:t>
      </w:r>
      <w:proofErr w:type="spellStart"/>
      <w:r w:rsidRPr="009A153D">
        <w:rPr>
          <w:lang w:val="en-GB"/>
        </w:rPr>
        <w:t>EstimatedVehicleJourney</w:t>
      </w:r>
      <w:bookmarkEnd w:id="256"/>
      <w:proofErr w:type="spellEnd"/>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1"/>
        <w:gridCol w:w="236"/>
        <w:gridCol w:w="38"/>
        <w:gridCol w:w="198"/>
        <w:gridCol w:w="49"/>
        <w:gridCol w:w="178"/>
        <w:gridCol w:w="1288"/>
        <w:gridCol w:w="13"/>
        <w:gridCol w:w="696"/>
        <w:gridCol w:w="13"/>
        <w:gridCol w:w="1546"/>
        <w:gridCol w:w="6"/>
        <w:gridCol w:w="7"/>
        <w:gridCol w:w="5233"/>
      </w:tblGrid>
      <w:tr w:rsidR="00077AD1" w:rsidRPr="00E7759A" w14:paraId="66D1EB7A" w14:textId="77777777" w:rsidTr="007D7080">
        <w:tc>
          <w:tcPr>
            <w:tcW w:w="3827" w:type="dxa"/>
            <w:gridSpan w:val="9"/>
            <w:vAlign w:val="center"/>
          </w:tcPr>
          <w:p w14:paraId="0DB62DEA" w14:textId="77777777" w:rsidR="00077AD1" w:rsidRPr="00E7759A" w:rsidRDefault="00077AD1" w:rsidP="007D7080">
            <w:pPr>
              <w:spacing w:after="0"/>
              <w:rPr>
                <w:rFonts w:cs="Calibri"/>
                <w:b/>
                <w:i/>
                <w:sz w:val="20"/>
                <w:szCs w:val="20"/>
                <w:highlight w:val="lightGray"/>
                <w:lang w:val="en-GB"/>
              </w:rPr>
            </w:pPr>
            <w:proofErr w:type="spellStart"/>
            <w:r w:rsidRPr="00E7759A">
              <w:rPr>
                <w:rFonts w:cs="Calibri"/>
                <w:b/>
                <w:i/>
                <w:sz w:val="20"/>
                <w:szCs w:val="20"/>
                <w:highlight w:val="lightGray"/>
                <w:lang w:val="en-GB"/>
              </w:rPr>
              <w:t>EstimatedVehicleJourney</w:t>
            </w:r>
            <w:proofErr w:type="spellEnd"/>
          </w:p>
        </w:tc>
        <w:tc>
          <w:tcPr>
            <w:tcW w:w="1559" w:type="dxa"/>
            <w:gridSpan w:val="2"/>
            <w:vAlign w:val="center"/>
          </w:tcPr>
          <w:p w14:paraId="210C1518" w14:textId="77777777" w:rsidR="00077AD1" w:rsidRPr="00E7759A" w:rsidRDefault="00077AD1" w:rsidP="007D7080">
            <w:pPr>
              <w:spacing w:after="0"/>
              <w:rPr>
                <w:rFonts w:cs="Calibri"/>
                <w:i/>
                <w:sz w:val="20"/>
                <w:szCs w:val="20"/>
              </w:rPr>
            </w:pPr>
            <w:r w:rsidRPr="00E7759A">
              <w:rPr>
                <w:rFonts w:cs="Calibri"/>
                <w:i/>
                <w:sz w:val="20"/>
                <w:szCs w:val="20"/>
              </w:rPr>
              <w:t>+Structure</w:t>
            </w:r>
          </w:p>
        </w:tc>
        <w:tc>
          <w:tcPr>
            <w:tcW w:w="5246" w:type="dxa"/>
            <w:gridSpan w:val="3"/>
            <w:vAlign w:val="center"/>
          </w:tcPr>
          <w:p w14:paraId="6791FE33" w14:textId="77777777" w:rsidR="00077AD1" w:rsidRPr="00E7759A" w:rsidRDefault="00077AD1" w:rsidP="007D7080">
            <w:pPr>
              <w:spacing w:after="0"/>
              <w:jc w:val="both"/>
              <w:rPr>
                <w:rFonts w:cs="Calibri"/>
                <w:sz w:val="20"/>
                <w:szCs w:val="20"/>
                <w:lang w:val="fr-LU"/>
              </w:rPr>
            </w:pPr>
            <w:r w:rsidRPr="00E7759A">
              <w:rPr>
                <w:rFonts w:cs="Calibri"/>
                <w:sz w:val="20"/>
                <w:szCs w:val="20"/>
                <w:lang w:val="fr-LU"/>
              </w:rPr>
              <w:t>Description d’une course.</w:t>
            </w:r>
          </w:p>
        </w:tc>
      </w:tr>
      <w:tr w:rsidR="00077AD1" w:rsidRPr="00E7759A" w14:paraId="0B01660E" w14:textId="77777777" w:rsidTr="007D7080">
        <w:trPr>
          <w:trHeight w:val="70"/>
        </w:trPr>
        <w:tc>
          <w:tcPr>
            <w:tcW w:w="1131" w:type="dxa"/>
            <w:vMerge w:val="restart"/>
            <w:vAlign w:val="center"/>
          </w:tcPr>
          <w:p w14:paraId="1E439851" w14:textId="77777777" w:rsidR="00077AD1" w:rsidRPr="00E7759A" w:rsidRDefault="00077AD1" w:rsidP="007D7080">
            <w:pPr>
              <w:spacing w:after="0"/>
              <w:rPr>
                <w:rFonts w:cs="Calibri"/>
                <w:i/>
                <w:sz w:val="20"/>
                <w:szCs w:val="20"/>
                <w:lang w:val="en-GB"/>
              </w:rPr>
            </w:pPr>
            <w:r w:rsidRPr="00E7759A">
              <w:rPr>
                <w:rFonts w:cs="Calibri"/>
                <w:i/>
                <w:sz w:val="20"/>
                <w:szCs w:val="20"/>
                <w:lang w:val="en-GB"/>
              </w:rPr>
              <w:t>Vehicle Journey Identity</w:t>
            </w:r>
          </w:p>
        </w:tc>
        <w:tc>
          <w:tcPr>
            <w:tcW w:w="1987" w:type="dxa"/>
            <w:gridSpan w:val="6"/>
            <w:vAlign w:val="center"/>
          </w:tcPr>
          <w:p w14:paraId="22370B9B" w14:textId="77777777" w:rsidR="00077AD1" w:rsidRPr="00E7759A" w:rsidRDefault="00077AD1" w:rsidP="007D7080">
            <w:pPr>
              <w:spacing w:after="0"/>
              <w:rPr>
                <w:rFonts w:cs="Calibri"/>
                <w:b/>
                <w:i/>
                <w:sz w:val="20"/>
                <w:szCs w:val="20"/>
                <w:highlight w:val="lightGray"/>
                <w:lang w:val="en-GB"/>
              </w:rPr>
            </w:pPr>
            <w:proofErr w:type="spellStart"/>
            <w:r w:rsidRPr="00E7759A">
              <w:rPr>
                <w:rFonts w:cs="Calibri"/>
                <w:b/>
                <w:i/>
                <w:sz w:val="20"/>
                <w:szCs w:val="20"/>
                <w:highlight w:val="lightGray"/>
                <w:lang w:val="en-GB"/>
              </w:rPr>
              <w:t>LineRef</w:t>
            </w:r>
            <w:proofErr w:type="spellEnd"/>
          </w:p>
        </w:tc>
        <w:tc>
          <w:tcPr>
            <w:tcW w:w="709" w:type="dxa"/>
            <w:gridSpan w:val="2"/>
            <w:vAlign w:val="center"/>
          </w:tcPr>
          <w:p w14:paraId="34C50B48" w14:textId="77777777" w:rsidR="00077AD1" w:rsidRPr="00E7759A" w:rsidRDefault="00077AD1" w:rsidP="007D7080">
            <w:pPr>
              <w:spacing w:after="0"/>
              <w:rPr>
                <w:rFonts w:cs="Calibri"/>
                <w:sz w:val="20"/>
                <w:szCs w:val="20"/>
              </w:rPr>
            </w:pPr>
            <w:r w:rsidRPr="00E7759A">
              <w:rPr>
                <w:rFonts w:cs="Calibri"/>
                <w:sz w:val="20"/>
                <w:szCs w:val="20"/>
              </w:rPr>
              <w:t>1:1</w:t>
            </w:r>
          </w:p>
        </w:tc>
        <w:tc>
          <w:tcPr>
            <w:tcW w:w="1559" w:type="dxa"/>
            <w:gridSpan w:val="2"/>
            <w:vAlign w:val="center"/>
          </w:tcPr>
          <w:p w14:paraId="064E980F" w14:textId="77777777" w:rsidR="00077AD1" w:rsidRPr="00E7759A" w:rsidRDefault="00077AD1" w:rsidP="007D7080">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LineCode</w:t>
            </w:r>
            <w:proofErr w:type="spellEnd"/>
          </w:p>
        </w:tc>
        <w:tc>
          <w:tcPr>
            <w:tcW w:w="5246" w:type="dxa"/>
            <w:gridSpan w:val="3"/>
            <w:vAlign w:val="center"/>
          </w:tcPr>
          <w:p w14:paraId="102C3532" w14:textId="77777777" w:rsidR="00077AD1" w:rsidRPr="00E7759A" w:rsidRDefault="00077AD1" w:rsidP="007D7080">
            <w:pPr>
              <w:spacing w:after="0"/>
              <w:jc w:val="both"/>
              <w:rPr>
                <w:rFonts w:cs="Calibri"/>
                <w:sz w:val="20"/>
                <w:szCs w:val="20"/>
              </w:rPr>
            </w:pPr>
            <w:proofErr w:type="spellStart"/>
            <w:r w:rsidRPr="00E7759A">
              <w:rPr>
                <w:rFonts w:cs="Calibri"/>
                <w:sz w:val="20"/>
                <w:szCs w:val="20"/>
              </w:rPr>
              <w:t>Identifiant</w:t>
            </w:r>
            <w:proofErr w:type="spellEnd"/>
            <w:r w:rsidRPr="00E7759A">
              <w:rPr>
                <w:rFonts w:cs="Calibri"/>
                <w:sz w:val="20"/>
                <w:szCs w:val="20"/>
              </w:rPr>
              <w:t xml:space="preserve"> de la </w:t>
            </w:r>
            <w:proofErr w:type="spellStart"/>
            <w:r w:rsidRPr="00E7759A">
              <w:rPr>
                <w:rFonts w:cs="Calibri"/>
                <w:sz w:val="20"/>
                <w:szCs w:val="20"/>
              </w:rPr>
              <w:t>ligne</w:t>
            </w:r>
            <w:proofErr w:type="spellEnd"/>
            <w:r w:rsidRPr="00E7759A">
              <w:rPr>
                <w:rFonts w:cs="Calibri"/>
                <w:sz w:val="20"/>
                <w:szCs w:val="20"/>
              </w:rPr>
              <w:t xml:space="preserve">. </w:t>
            </w:r>
          </w:p>
        </w:tc>
      </w:tr>
      <w:tr w:rsidR="00077AD1" w:rsidRPr="00E32CB2" w14:paraId="0725B5C8" w14:textId="77777777" w:rsidTr="007D7080">
        <w:tc>
          <w:tcPr>
            <w:tcW w:w="1131" w:type="dxa"/>
            <w:vMerge/>
            <w:vAlign w:val="center"/>
          </w:tcPr>
          <w:p w14:paraId="4FB4E4FA" w14:textId="77777777" w:rsidR="00077AD1" w:rsidRPr="00E7759A" w:rsidRDefault="00077AD1" w:rsidP="007D7080">
            <w:pPr>
              <w:spacing w:after="0"/>
              <w:rPr>
                <w:rFonts w:cs="Calibri"/>
                <w:i/>
                <w:sz w:val="20"/>
                <w:szCs w:val="20"/>
              </w:rPr>
            </w:pPr>
          </w:p>
        </w:tc>
        <w:tc>
          <w:tcPr>
            <w:tcW w:w="1987" w:type="dxa"/>
            <w:gridSpan w:val="6"/>
            <w:vAlign w:val="center"/>
          </w:tcPr>
          <w:p w14:paraId="69C12601" w14:textId="77777777" w:rsidR="00077AD1" w:rsidRPr="00E7759A" w:rsidRDefault="00077AD1" w:rsidP="007D7080">
            <w:pPr>
              <w:spacing w:after="0"/>
              <w:rPr>
                <w:rFonts w:cs="Calibri"/>
                <w:b/>
                <w:i/>
                <w:sz w:val="20"/>
                <w:szCs w:val="20"/>
                <w:highlight w:val="lightGray"/>
              </w:rPr>
            </w:pPr>
            <w:proofErr w:type="spellStart"/>
            <w:r w:rsidRPr="00E7759A">
              <w:rPr>
                <w:rFonts w:cs="Calibri"/>
                <w:b/>
                <w:i/>
                <w:sz w:val="20"/>
                <w:szCs w:val="20"/>
                <w:highlight w:val="lightGray"/>
              </w:rPr>
              <w:t>DirectionRef</w:t>
            </w:r>
            <w:proofErr w:type="spellEnd"/>
          </w:p>
        </w:tc>
        <w:tc>
          <w:tcPr>
            <w:tcW w:w="709" w:type="dxa"/>
            <w:gridSpan w:val="2"/>
            <w:vAlign w:val="center"/>
          </w:tcPr>
          <w:p w14:paraId="31DBF6BD" w14:textId="77777777" w:rsidR="00077AD1" w:rsidRPr="00E7759A" w:rsidRDefault="00077AD1" w:rsidP="007D7080">
            <w:pPr>
              <w:spacing w:after="0"/>
              <w:rPr>
                <w:rFonts w:cs="Calibri"/>
                <w:sz w:val="20"/>
                <w:szCs w:val="20"/>
              </w:rPr>
            </w:pPr>
            <w:r w:rsidRPr="00E7759A">
              <w:rPr>
                <w:rFonts w:cs="Calibri"/>
                <w:sz w:val="20"/>
                <w:szCs w:val="20"/>
              </w:rPr>
              <w:t>1:1</w:t>
            </w:r>
          </w:p>
        </w:tc>
        <w:tc>
          <w:tcPr>
            <w:tcW w:w="1559" w:type="dxa"/>
            <w:gridSpan w:val="2"/>
            <w:vAlign w:val="center"/>
          </w:tcPr>
          <w:p w14:paraId="5E958C98" w14:textId="77777777" w:rsidR="00077AD1" w:rsidRPr="00E7759A" w:rsidRDefault="00077AD1" w:rsidP="007D7080">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Direction</w:t>
            </w:r>
            <w:r w:rsidRPr="00E7759A">
              <w:rPr>
                <w:rFonts w:cs="Calibri"/>
                <w:i/>
                <w:sz w:val="20"/>
                <w:szCs w:val="20"/>
              </w:rPr>
              <w:softHyphen/>
              <w:t>Code</w:t>
            </w:r>
            <w:proofErr w:type="spellEnd"/>
          </w:p>
        </w:tc>
        <w:tc>
          <w:tcPr>
            <w:tcW w:w="5246" w:type="dxa"/>
            <w:gridSpan w:val="3"/>
            <w:vAlign w:val="center"/>
          </w:tcPr>
          <w:p w14:paraId="2A3F9E8D" w14:textId="77777777" w:rsidR="00077AD1" w:rsidRPr="00E7759A" w:rsidRDefault="00077AD1" w:rsidP="007D7080">
            <w:pPr>
              <w:spacing w:after="0"/>
              <w:jc w:val="both"/>
              <w:rPr>
                <w:rFonts w:cs="Calibri"/>
                <w:sz w:val="20"/>
                <w:szCs w:val="20"/>
                <w:lang w:val="fr-FR"/>
              </w:rPr>
            </w:pPr>
            <w:r w:rsidRPr="00E7759A">
              <w:rPr>
                <w:rFonts w:cs="Calibri"/>
                <w:sz w:val="20"/>
                <w:szCs w:val="20"/>
                <w:lang w:val="fr-FR"/>
              </w:rPr>
              <w:t>Identifie la direction (typiquement Aller/Retour).</w:t>
            </w:r>
          </w:p>
          <w:p w14:paraId="65B2604F" w14:textId="77777777" w:rsidR="00077AD1" w:rsidRPr="00E7759A" w:rsidRDefault="00077AD1" w:rsidP="007D7080">
            <w:pPr>
              <w:spacing w:after="0"/>
              <w:jc w:val="both"/>
              <w:rPr>
                <w:rFonts w:cs="Calibri"/>
                <w:sz w:val="20"/>
                <w:szCs w:val="20"/>
                <w:lang w:val="fr-FR"/>
              </w:rPr>
            </w:pPr>
            <w:r w:rsidRPr="00E7759A">
              <w:rPr>
                <w:rFonts w:cs="Calibri"/>
                <w:sz w:val="20"/>
                <w:szCs w:val="20"/>
                <w:highlight w:val="lightGray"/>
                <w:lang w:val="fr-FR"/>
              </w:rPr>
              <w:t>La sélection de ce champ n’est pas dans la logique du reste du profil (plutôt porté sur Destination, voir plus bas) mais est maintenu du fait de la cardinalité imposée par SIRI</w:t>
            </w:r>
            <w:r w:rsidRPr="00E7759A">
              <w:rPr>
                <w:rFonts w:cs="Calibri"/>
                <w:sz w:val="20"/>
                <w:szCs w:val="20"/>
                <w:lang w:val="fr-FR"/>
              </w:rPr>
              <w:t xml:space="preserve"> (le champ est obligatoire dans la description XSD de SIRI et doit donc être maintenu, il pourra toutefois être laissé </w:t>
            </w:r>
            <w:proofErr w:type="spellStart"/>
            <w:r w:rsidRPr="00E7759A">
              <w:rPr>
                <w:rFonts w:cs="Calibri"/>
                <w:sz w:val="20"/>
                <w:szCs w:val="20"/>
                <w:lang w:val="fr-FR"/>
              </w:rPr>
              <w:t>vide</w:t>
            </w:r>
            <w:proofErr w:type="spellEnd"/>
            <w:r w:rsidRPr="00E7759A">
              <w:rPr>
                <w:rFonts w:cs="Calibri"/>
                <w:sz w:val="20"/>
                <w:szCs w:val="20"/>
                <w:lang w:val="fr-FR"/>
              </w:rPr>
              <w:t xml:space="preserve">, sans que cela ne pose </w:t>
            </w:r>
            <w:proofErr w:type="gramStart"/>
            <w:r w:rsidRPr="00E7759A">
              <w:rPr>
                <w:rFonts w:cs="Calibri"/>
                <w:sz w:val="20"/>
                <w:szCs w:val="20"/>
                <w:lang w:val="fr-FR"/>
              </w:rPr>
              <w:t>problème</w:t>
            </w:r>
            <w:proofErr w:type="gramEnd"/>
            <w:r w:rsidRPr="00E7759A">
              <w:rPr>
                <w:rFonts w:cs="Calibri"/>
                <w:sz w:val="20"/>
                <w:szCs w:val="20"/>
                <w:lang w:val="fr-FR"/>
              </w:rPr>
              <w:t>…)</w:t>
            </w:r>
          </w:p>
        </w:tc>
      </w:tr>
      <w:tr w:rsidR="00077AD1" w:rsidRPr="00E32CB2" w14:paraId="66E9527C" w14:textId="77777777" w:rsidTr="007D7080">
        <w:tc>
          <w:tcPr>
            <w:tcW w:w="1131" w:type="dxa"/>
            <w:vMerge/>
            <w:vAlign w:val="center"/>
          </w:tcPr>
          <w:p w14:paraId="4CBB6F87" w14:textId="77777777" w:rsidR="00077AD1" w:rsidRPr="00E7759A" w:rsidRDefault="00077AD1" w:rsidP="007D7080">
            <w:pPr>
              <w:spacing w:after="0"/>
              <w:rPr>
                <w:rFonts w:cs="Calibri"/>
                <w:i/>
                <w:sz w:val="20"/>
                <w:szCs w:val="20"/>
                <w:lang w:val="fr-FR"/>
              </w:rPr>
            </w:pPr>
          </w:p>
        </w:tc>
        <w:tc>
          <w:tcPr>
            <w:tcW w:w="1987" w:type="dxa"/>
            <w:gridSpan w:val="6"/>
            <w:vAlign w:val="center"/>
          </w:tcPr>
          <w:p w14:paraId="4DB27EE2" w14:textId="77777777" w:rsidR="00077AD1" w:rsidRPr="00E7759A" w:rsidRDefault="00077AD1" w:rsidP="007D7080">
            <w:pPr>
              <w:spacing w:after="0"/>
              <w:rPr>
                <w:rFonts w:cs="Calibri"/>
                <w:b/>
                <w:i/>
                <w:sz w:val="20"/>
                <w:szCs w:val="20"/>
                <w:lang w:val="fr-FR"/>
              </w:rPr>
            </w:pPr>
          </w:p>
        </w:tc>
        <w:tc>
          <w:tcPr>
            <w:tcW w:w="709" w:type="dxa"/>
            <w:gridSpan w:val="2"/>
            <w:vAlign w:val="center"/>
          </w:tcPr>
          <w:p w14:paraId="53BA9312" w14:textId="77777777" w:rsidR="00077AD1" w:rsidRPr="00E7759A" w:rsidRDefault="00077AD1" w:rsidP="007D7080">
            <w:pPr>
              <w:spacing w:after="0"/>
              <w:rPr>
                <w:rFonts w:cs="Calibri"/>
                <w:sz w:val="20"/>
                <w:szCs w:val="20"/>
                <w:lang w:val="fr-FR"/>
              </w:rPr>
            </w:pPr>
          </w:p>
        </w:tc>
        <w:tc>
          <w:tcPr>
            <w:tcW w:w="1559" w:type="dxa"/>
            <w:gridSpan w:val="2"/>
            <w:vAlign w:val="center"/>
          </w:tcPr>
          <w:p w14:paraId="37A8F3C1" w14:textId="77777777" w:rsidR="00077AD1" w:rsidRPr="00E7759A" w:rsidRDefault="00077AD1" w:rsidP="007D7080">
            <w:pPr>
              <w:spacing w:after="0"/>
              <w:rPr>
                <w:rFonts w:cs="Calibri"/>
                <w:i/>
                <w:sz w:val="20"/>
                <w:szCs w:val="20"/>
              </w:rPr>
            </w:pPr>
            <w:r w:rsidRPr="00E7759A">
              <w:rPr>
                <w:rFonts w:cs="Calibri"/>
                <w:i/>
                <w:sz w:val="20"/>
                <w:szCs w:val="20"/>
              </w:rPr>
              <w:t>choice</w:t>
            </w:r>
          </w:p>
        </w:tc>
        <w:tc>
          <w:tcPr>
            <w:tcW w:w="5246" w:type="dxa"/>
            <w:gridSpan w:val="3"/>
            <w:vAlign w:val="center"/>
          </w:tcPr>
          <w:p w14:paraId="679C0143" w14:textId="77777777" w:rsidR="00077AD1" w:rsidRPr="00E7759A" w:rsidRDefault="00077AD1" w:rsidP="007D7080">
            <w:pPr>
              <w:spacing w:after="0"/>
              <w:jc w:val="both"/>
              <w:rPr>
                <w:rFonts w:cs="Calibri"/>
                <w:sz w:val="20"/>
                <w:szCs w:val="20"/>
                <w:lang w:val="fr-FR"/>
              </w:rPr>
            </w:pPr>
            <w:r w:rsidRPr="00E7759A">
              <w:rPr>
                <w:rFonts w:cs="Calibri"/>
                <w:sz w:val="20"/>
                <w:szCs w:val="20"/>
                <w:lang w:val="fr-FR"/>
              </w:rPr>
              <w:t xml:space="preserve">Seul le choix </w:t>
            </w:r>
            <w:r w:rsidRPr="00E7759A">
              <w:rPr>
                <w:rFonts w:cs="Calibri"/>
                <w:i/>
                <w:sz w:val="20"/>
                <w:szCs w:val="20"/>
                <w:lang w:val="fr-FR"/>
              </w:rPr>
              <w:t>a, b</w:t>
            </w:r>
            <w:r w:rsidRPr="00E7759A">
              <w:rPr>
                <w:rFonts w:cs="Calibri"/>
                <w:sz w:val="20"/>
                <w:szCs w:val="20"/>
                <w:lang w:val="fr-FR"/>
              </w:rPr>
              <w:t xml:space="preserve"> ou </w:t>
            </w:r>
            <w:r w:rsidRPr="00E7759A">
              <w:rPr>
                <w:rFonts w:cs="Calibri"/>
                <w:i/>
                <w:sz w:val="20"/>
                <w:szCs w:val="20"/>
                <w:lang w:val="fr-FR"/>
              </w:rPr>
              <w:t>c</w:t>
            </w:r>
            <w:r w:rsidRPr="00E7759A">
              <w:rPr>
                <w:rFonts w:cs="Calibri"/>
                <w:sz w:val="20"/>
                <w:szCs w:val="20"/>
                <w:lang w:val="fr-FR"/>
              </w:rPr>
              <w:t xml:space="preserve"> est possible …</w:t>
            </w:r>
          </w:p>
        </w:tc>
      </w:tr>
      <w:tr w:rsidR="00077AD1" w:rsidRPr="00E32CB2" w14:paraId="33258E0F" w14:textId="77777777" w:rsidTr="007D7080">
        <w:tc>
          <w:tcPr>
            <w:tcW w:w="1131" w:type="dxa"/>
            <w:vMerge/>
            <w:vAlign w:val="center"/>
          </w:tcPr>
          <w:p w14:paraId="200E5583" w14:textId="77777777" w:rsidR="00077AD1" w:rsidRPr="00E7759A" w:rsidRDefault="00077AD1" w:rsidP="007D7080">
            <w:pPr>
              <w:spacing w:after="0"/>
              <w:rPr>
                <w:rFonts w:cs="Calibri"/>
                <w:i/>
                <w:sz w:val="20"/>
                <w:szCs w:val="20"/>
                <w:lang w:val="fr-FR"/>
              </w:rPr>
            </w:pPr>
          </w:p>
        </w:tc>
        <w:tc>
          <w:tcPr>
            <w:tcW w:w="274" w:type="dxa"/>
            <w:gridSpan w:val="2"/>
            <w:vAlign w:val="center"/>
          </w:tcPr>
          <w:p w14:paraId="60F33CBC" w14:textId="77777777" w:rsidR="00077AD1" w:rsidRPr="00E7759A" w:rsidRDefault="00077AD1" w:rsidP="007D7080">
            <w:pPr>
              <w:spacing w:after="0"/>
              <w:rPr>
                <w:rFonts w:cs="Calibri"/>
                <w:b/>
                <w:i/>
                <w:sz w:val="20"/>
                <w:szCs w:val="20"/>
              </w:rPr>
            </w:pPr>
            <w:r w:rsidRPr="00E7759A">
              <w:rPr>
                <w:rFonts w:cs="Calibri"/>
                <w:b/>
                <w:i/>
                <w:sz w:val="20"/>
                <w:szCs w:val="20"/>
              </w:rPr>
              <w:t>a</w:t>
            </w:r>
          </w:p>
        </w:tc>
        <w:tc>
          <w:tcPr>
            <w:tcW w:w="1713" w:type="dxa"/>
            <w:gridSpan w:val="4"/>
            <w:vAlign w:val="center"/>
          </w:tcPr>
          <w:p w14:paraId="6E6DD056" w14:textId="77777777" w:rsidR="00077AD1" w:rsidRPr="00E7759A" w:rsidRDefault="00077AD1" w:rsidP="007D7080">
            <w:pPr>
              <w:spacing w:after="0"/>
              <w:rPr>
                <w:rFonts w:cs="Calibri"/>
                <w:b/>
                <w:i/>
                <w:sz w:val="20"/>
                <w:szCs w:val="20"/>
                <w:highlight w:val="lightGray"/>
              </w:rPr>
            </w:pPr>
            <w:proofErr w:type="spellStart"/>
            <w:r w:rsidRPr="00E7759A">
              <w:rPr>
                <w:rFonts w:cs="Calibri"/>
                <w:b/>
                <w:i/>
                <w:sz w:val="20"/>
                <w:szCs w:val="20"/>
                <w:highlight w:val="lightGray"/>
              </w:rPr>
              <w:t>Dated</w:t>
            </w:r>
            <w:r w:rsidRPr="00E7759A">
              <w:rPr>
                <w:rFonts w:cs="Calibri"/>
                <w:b/>
                <w:i/>
                <w:sz w:val="20"/>
                <w:szCs w:val="20"/>
                <w:highlight w:val="lightGray"/>
              </w:rPr>
              <w:softHyphen/>
              <w:t>Vehicle</w:t>
            </w:r>
            <w:r w:rsidRPr="00E7759A">
              <w:rPr>
                <w:rFonts w:cs="Calibri"/>
                <w:b/>
                <w:i/>
                <w:sz w:val="20"/>
                <w:szCs w:val="20"/>
                <w:highlight w:val="lightGray"/>
              </w:rPr>
              <w:softHyphen/>
              <w:t>Journey</w:t>
            </w:r>
            <w:r w:rsidRPr="00E7759A">
              <w:rPr>
                <w:rFonts w:cs="Calibri"/>
                <w:b/>
                <w:i/>
                <w:sz w:val="20"/>
                <w:szCs w:val="20"/>
                <w:highlight w:val="lightGray"/>
              </w:rPr>
              <w:softHyphen/>
              <w:t>Ref</w:t>
            </w:r>
            <w:proofErr w:type="spellEnd"/>
          </w:p>
        </w:tc>
        <w:tc>
          <w:tcPr>
            <w:tcW w:w="709" w:type="dxa"/>
            <w:gridSpan w:val="2"/>
            <w:vMerge w:val="restart"/>
            <w:vAlign w:val="center"/>
          </w:tcPr>
          <w:p w14:paraId="05DE5D7F" w14:textId="77777777" w:rsidR="00077AD1" w:rsidRPr="00E7759A" w:rsidRDefault="00077AD1" w:rsidP="007D7080">
            <w:pPr>
              <w:spacing w:after="0"/>
              <w:rPr>
                <w:rFonts w:cs="Calibri"/>
                <w:sz w:val="20"/>
                <w:szCs w:val="20"/>
              </w:rPr>
            </w:pPr>
            <w:r w:rsidRPr="00E7759A">
              <w:rPr>
                <w:rFonts w:cs="Calibri"/>
                <w:sz w:val="20"/>
                <w:szCs w:val="20"/>
              </w:rPr>
              <w:t>–1:1</w:t>
            </w:r>
          </w:p>
        </w:tc>
        <w:tc>
          <w:tcPr>
            <w:tcW w:w="1565" w:type="dxa"/>
            <w:gridSpan w:val="3"/>
            <w:vAlign w:val="center"/>
          </w:tcPr>
          <w:p w14:paraId="3EB57421" w14:textId="77777777" w:rsidR="00077AD1" w:rsidRPr="00E7759A" w:rsidRDefault="00077AD1" w:rsidP="007D7080">
            <w:pPr>
              <w:spacing w:after="0"/>
              <w:jc w:val="both"/>
              <w:rPr>
                <w:rFonts w:cs="Calibri"/>
                <w:i/>
                <w:sz w:val="20"/>
                <w:szCs w:val="20"/>
              </w:rPr>
            </w:pPr>
            <w:r w:rsidRPr="00E7759A">
              <w:rPr>
                <w:rFonts w:cs="Calibri"/>
                <w:i/>
                <w:sz w:val="20"/>
                <w:szCs w:val="20"/>
              </w:rPr>
              <w:sym w:font="Wingdings" w:char="F0E0"/>
            </w:r>
            <w:proofErr w:type="spellStart"/>
            <w:r w:rsidRPr="00E7759A">
              <w:rPr>
                <w:rFonts w:cs="Calibri"/>
                <w:i/>
                <w:sz w:val="20"/>
                <w:szCs w:val="20"/>
              </w:rPr>
              <w:t>DatedVehicle</w:t>
            </w:r>
            <w:r w:rsidRPr="00E7759A">
              <w:rPr>
                <w:rFonts w:cs="Calibri"/>
                <w:i/>
                <w:sz w:val="20"/>
                <w:szCs w:val="20"/>
              </w:rPr>
              <w:softHyphen/>
              <w:t>Journey</w:t>
            </w:r>
            <w:r w:rsidRPr="00E7759A">
              <w:rPr>
                <w:rFonts w:cs="Calibri"/>
                <w:i/>
                <w:sz w:val="20"/>
                <w:szCs w:val="20"/>
              </w:rPr>
              <w:softHyphen/>
              <w:t>Code</w:t>
            </w:r>
            <w:proofErr w:type="spellEnd"/>
          </w:p>
        </w:tc>
        <w:tc>
          <w:tcPr>
            <w:tcW w:w="5240" w:type="dxa"/>
            <w:gridSpan w:val="2"/>
            <w:vAlign w:val="center"/>
          </w:tcPr>
          <w:p w14:paraId="5234E928" w14:textId="77777777" w:rsidR="00077AD1" w:rsidRPr="00E7759A" w:rsidRDefault="00077AD1" w:rsidP="007D7080">
            <w:pPr>
              <w:spacing w:after="0"/>
              <w:jc w:val="both"/>
              <w:rPr>
                <w:rFonts w:cs="Calibri"/>
                <w:sz w:val="20"/>
                <w:szCs w:val="20"/>
                <w:lang w:val="fr-FR"/>
              </w:rPr>
            </w:pPr>
            <w:r w:rsidRPr="00E7759A">
              <w:rPr>
                <w:rFonts w:cs="Calibri"/>
                <w:sz w:val="20"/>
                <w:szCs w:val="20"/>
                <w:lang w:val="fr-FR"/>
              </w:rPr>
              <w:t>Identifie la course.</w:t>
            </w:r>
          </w:p>
          <w:p w14:paraId="52E19532" w14:textId="77777777" w:rsidR="00077AD1" w:rsidRPr="00E7759A" w:rsidRDefault="00077AD1" w:rsidP="007D7080">
            <w:pPr>
              <w:spacing w:after="0"/>
              <w:jc w:val="both"/>
              <w:rPr>
                <w:rFonts w:cs="Calibri"/>
                <w:sz w:val="20"/>
                <w:szCs w:val="20"/>
                <w:lang w:val="fr-FR"/>
              </w:rPr>
            </w:pPr>
            <w:r w:rsidRPr="00E7759A">
              <w:rPr>
                <w:rFonts w:cs="Calibri"/>
                <w:sz w:val="20"/>
                <w:szCs w:val="20"/>
                <w:highlight w:val="green"/>
                <w:lang w:val="fr-FR"/>
              </w:rPr>
              <w:t>Cette information est obligatoire dans le cadre des échanges avec un concentrateur.</w:t>
            </w:r>
          </w:p>
        </w:tc>
      </w:tr>
      <w:tr w:rsidR="00077AD1" w:rsidRPr="00E32CB2" w14:paraId="45D6AEBC" w14:textId="77777777" w:rsidTr="007D7080">
        <w:tc>
          <w:tcPr>
            <w:tcW w:w="1131" w:type="dxa"/>
            <w:vMerge/>
            <w:vAlign w:val="center"/>
          </w:tcPr>
          <w:p w14:paraId="42C7A8B2" w14:textId="77777777" w:rsidR="00077AD1" w:rsidRPr="00E7759A" w:rsidRDefault="00077AD1" w:rsidP="007D7080">
            <w:pPr>
              <w:spacing w:after="0"/>
              <w:rPr>
                <w:rFonts w:cs="Calibri"/>
                <w:i/>
                <w:sz w:val="20"/>
                <w:szCs w:val="20"/>
                <w:lang w:val="fr-FR"/>
              </w:rPr>
            </w:pPr>
          </w:p>
        </w:tc>
        <w:tc>
          <w:tcPr>
            <w:tcW w:w="274" w:type="dxa"/>
            <w:gridSpan w:val="2"/>
            <w:vMerge w:val="restart"/>
            <w:vAlign w:val="center"/>
          </w:tcPr>
          <w:p w14:paraId="009F86F1" w14:textId="77777777" w:rsidR="00077AD1" w:rsidRPr="00E7759A" w:rsidRDefault="00077AD1" w:rsidP="007D7080">
            <w:pPr>
              <w:spacing w:after="0"/>
              <w:rPr>
                <w:rFonts w:cs="Calibri"/>
                <w:b/>
                <w:i/>
                <w:sz w:val="20"/>
                <w:szCs w:val="20"/>
              </w:rPr>
            </w:pPr>
            <w:r w:rsidRPr="00E7759A">
              <w:rPr>
                <w:rFonts w:cs="Calibri"/>
                <w:b/>
                <w:i/>
                <w:sz w:val="20"/>
                <w:szCs w:val="20"/>
              </w:rPr>
              <w:t>b</w:t>
            </w:r>
          </w:p>
        </w:tc>
        <w:tc>
          <w:tcPr>
            <w:tcW w:w="1713" w:type="dxa"/>
            <w:gridSpan w:val="4"/>
            <w:vAlign w:val="center"/>
          </w:tcPr>
          <w:p w14:paraId="0308699A" w14:textId="77777777" w:rsidR="00077AD1" w:rsidRPr="00E7759A" w:rsidRDefault="00077AD1" w:rsidP="007D7080">
            <w:pPr>
              <w:spacing w:after="0"/>
              <w:rPr>
                <w:rFonts w:cs="Calibri"/>
                <w:b/>
                <w:i/>
                <w:sz w:val="20"/>
                <w:szCs w:val="20"/>
                <w:highlight w:val="lightGray"/>
              </w:rPr>
            </w:pPr>
            <w:proofErr w:type="spellStart"/>
            <w:r w:rsidRPr="00E7759A">
              <w:rPr>
                <w:rFonts w:cs="Calibri"/>
                <w:b/>
                <w:i/>
                <w:sz w:val="20"/>
                <w:szCs w:val="20"/>
                <w:highlight w:val="lightGray"/>
              </w:rPr>
              <w:t>Dated</w:t>
            </w:r>
            <w:r w:rsidRPr="00E7759A">
              <w:rPr>
                <w:rFonts w:cs="Calibri"/>
                <w:b/>
                <w:i/>
                <w:sz w:val="20"/>
                <w:szCs w:val="20"/>
                <w:highlight w:val="lightGray"/>
              </w:rPr>
              <w:softHyphen/>
              <w:t>Vehicle</w:t>
            </w:r>
            <w:r w:rsidRPr="00E7759A">
              <w:rPr>
                <w:rFonts w:cs="Calibri"/>
                <w:b/>
                <w:i/>
                <w:sz w:val="20"/>
                <w:szCs w:val="20"/>
                <w:highlight w:val="lightGray"/>
              </w:rPr>
              <w:softHyphen/>
              <w:t>Journey</w:t>
            </w:r>
            <w:r w:rsidRPr="00E7759A">
              <w:rPr>
                <w:rFonts w:cs="Calibri"/>
                <w:b/>
                <w:i/>
                <w:sz w:val="20"/>
                <w:szCs w:val="20"/>
                <w:highlight w:val="lightGray"/>
              </w:rPr>
              <w:softHyphen/>
              <w:t>Indirect</w:t>
            </w:r>
            <w:r w:rsidRPr="00E7759A">
              <w:rPr>
                <w:rFonts w:cs="Calibri"/>
                <w:b/>
                <w:i/>
                <w:sz w:val="20"/>
                <w:szCs w:val="20"/>
                <w:highlight w:val="lightGray"/>
              </w:rPr>
              <w:softHyphen/>
              <w:t>Ref</w:t>
            </w:r>
            <w:proofErr w:type="spellEnd"/>
          </w:p>
        </w:tc>
        <w:tc>
          <w:tcPr>
            <w:tcW w:w="709" w:type="dxa"/>
            <w:gridSpan w:val="2"/>
            <w:vMerge/>
            <w:vAlign w:val="center"/>
          </w:tcPr>
          <w:p w14:paraId="74C7E633" w14:textId="77777777" w:rsidR="00077AD1" w:rsidRPr="00E7759A" w:rsidRDefault="00077AD1" w:rsidP="007D7080">
            <w:pPr>
              <w:spacing w:after="0"/>
              <w:rPr>
                <w:rFonts w:cs="Calibri"/>
                <w:sz w:val="20"/>
                <w:szCs w:val="20"/>
              </w:rPr>
            </w:pPr>
          </w:p>
        </w:tc>
        <w:tc>
          <w:tcPr>
            <w:tcW w:w="1565" w:type="dxa"/>
            <w:gridSpan w:val="3"/>
            <w:vAlign w:val="center"/>
          </w:tcPr>
          <w:p w14:paraId="33D73324" w14:textId="77777777" w:rsidR="00077AD1" w:rsidRPr="00E7759A" w:rsidRDefault="00077AD1" w:rsidP="007D7080">
            <w:pPr>
              <w:spacing w:after="0"/>
              <w:jc w:val="both"/>
              <w:rPr>
                <w:rFonts w:cs="Calibri"/>
                <w:i/>
                <w:sz w:val="20"/>
                <w:szCs w:val="20"/>
              </w:rPr>
            </w:pPr>
            <w:r w:rsidRPr="00E7759A">
              <w:rPr>
                <w:rFonts w:cs="Calibri"/>
                <w:i/>
                <w:sz w:val="20"/>
                <w:szCs w:val="20"/>
              </w:rPr>
              <w:t>+Structure</w:t>
            </w:r>
          </w:p>
        </w:tc>
        <w:tc>
          <w:tcPr>
            <w:tcW w:w="5240" w:type="dxa"/>
            <w:gridSpan w:val="2"/>
            <w:vAlign w:val="center"/>
          </w:tcPr>
          <w:p w14:paraId="61D1B9ED"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Si les systèmes en communication n’ont pas de référentiel commun pour identifier les courses, la structure ci-dessous permet de la décrire succinctement.</w:t>
            </w:r>
          </w:p>
        </w:tc>
      </w:tr>
      <w:tr w:rsidR="00077AD1" w:rsidRPr="00E32CB2" w14:paraId="60A154C3" w14:textId="77777777" w:rsidTr="007D7080">
        <w:tc>
          <w:tcPr>
            <w:tcW w:w="1131" w:type="dxa"/>
            <w:vMerge/>
            <w:vAlign w:val="center"/>
          </w:tcPr>
          <w:p w14:paraId="57FA42E1" w14:textId="77777777" w:rsidR="00077AD1" w:rsidRPr="00E7759A" w:rsidRDefault="00077AD1" w:rsidP="007D7080">
            <w:pPr>
              <w:spacing w:after="0"/>
              <w:rPr>
                <w:rFonts w:cs="Calibri"/>
                <w:i/>
                <w:sz w:val="20"/>
                <w:szCs w:val="20"/>
                <w:lang w:val="fr-FR"/>
              </w:rPr>
            </w:pPr>
          </w:p>
        </w:tc>
        <w:tc>
          <w:tcPr>
            <w:tcW w:w="274" w:type="dxa"/>
            <w:gridSpan w:val="2"/>
            <w:vMerge/>
            <w:vAlign w:val="center"/>
          </w:tcPr>
          <w:p w14:paraId="36E490C0" w14:textId="77777777" w:rsidR="00077AD1" w:rsidRPr="00E7759A" w:rsidRDefault="00077AD1" w:rsidP="007D7080">
            <w:pPr>
              <w:spacing w:after="0"/>
              <w:rPr>
                <w:rFonts w:cs="Calibri"/>
                <w:b/>
                <w:i/>
                <w:sz w:val="20"/>
                <w:szCs w:val="20"/>
                <w:lang w:val="fr-FR"/>
              </w:rPr>
            </w:pPr>
          </w:p>
        </w:tc>
        <w:tc>
          <w:tcPr>
            <w:tcW w:w="425" w:type="dxa"/>
            <w:gridSpan w:val="3"/>
            <w:vMerge w:val="restart"/>
            <w:vAlign w:val="center"/>
          </w:tcPr>
          <w:p w14:paraId="7991D583" w14:textId="77777777" w:rsidR="00077AD1" w:rsidRPr="00E7759A" w:rsidRDefault="00077AD1" w:rsidP="007D7080">
            <w:pPr>
              <w:spacing w:after="0"/>
              <w:rPr>
                <w:rFonts w:cs="Calibri"/>
                <w:b/>
                <w:i/>
                <w:sz w:val="20"/>
                <w:szCs w:val="20"/>
                <w:highlight w:val="lightGray"/>
                <w:lang w:val="fr-FR"/>
              </w:rPr>
            </w:pPr>
          </w:p>
        </w:tc>
        <w:tc>
          <w:tcPr>
            <w:tcW w:w="1288" w:type="dxa"/>
            <w:vAlign w:val="center"/>
          </w:tcPr>
          <w:p w14:paraId="6AB8F288" w14:textId="77777777" w:rsidR="00077AD1" w:rsidRPr="00E7759A" w:rsidRDefault="00077AD1" w:rsidP="007D7080">
            <w:pPr>
              <w:spacing w:after="0"/>
              <w:rPr>
                <w:rFonts w:cs="Calibri"/>
                <w:b/>
                <w:i/>
                <w:sz w:val="20"/>
                <w:szCs w:val="20"/>
                <w:highlight w:val="lightGray"/>
              </w:rPr>
            </w:pPr>
            <w:proofErr w:type="spellStart"/>
            <w:r w:rsidRPr="00E7759A">
              <w:rPr>
                <w:rFonts w:cs="Calibri"/>
                <w:b/>
                <w:i/>
                <w:sz w:val="20"/>
                <w:szCs w:val="20"/>
                <w:highlight w:val="lightGray"/>
              </w:rPr>
              <w:t>Origin</w:t>
            </w:r>
            <w:r w:rsidRPr="00E7759A">
              <w:rPr>
                <w:rFonts w:cs="Calibri"/>
                <w:b/>
                <w:i/>
                <w:sz w:val="20"/>
                <w:szCs w:val="20"/>
                <w:highlight w:val="lightGray"/>
              </w:rPr>
              <w:softHyphen/>
              <w:t>Ref</w:t>
            </w:r>
            <w:proofErr w:type="spellEnd"/>
          </w:p>
        </w:tc>
        <w:tc>
          <w:tcPr>
            <w:tcW w:w="709" w:type="dxa"/>
            <w:gridSpan w:val="2"/>
            <w:vAlign w:val="center"/>
          </w:tcPr>
          <w:p w14:paraId="543D33A1" w14:textId="77777777" w:rsidR="00077AD1" w:rsidRPr="00E7759A" w:rsidRDefault="00077AD1" w:rsidP="007D7080">
            <w:pPr>
              <w:spacing w:after="0"/>
              <w:rPr>
                <w:rFonts w:cs="Calibri"/>
                <w:sz w:val="20"/>
                <w:szCs w:val="20"/>
              </w:rPr>
            </w:pPr>
            <w:r w:rsidRPr="00E7759A">
              <w:rPr>
                <w:rFonts w:cs="Calibri"/>
                <w:sz w:val="20"/>
                <w:szCs w:val="20"/>
              </w:rPr>
              <w:t>1:1</w:t>
            </w:r>
          </w:p>
        </w:tc>
        <w:tc>
          <w:tcPr>
            <w:tcW w:w="1565" w:type="dxa"/>
            <w:gridSpan w:val="3"/>
            <w:vAlign w:val="center"/>
          </w:tcPr>
          <w:p w14:paraId="4AF29ABA" w14:textId="77777777" w:rsidR="00077AD1" w:rsidRPr="00E7759A" w:rsidRDefault="00077AD1" w:rsidP="007D7080">
            <w:pPr>
              <w:spacing w:after="0"/>
              <w:jc w:val="both"/>
              <w:rPr>
                <w:rFonts w:cs="Calibri"/>
                <w:i/>
                <w:sz w:val="20"/>
                <w:szCs w:val="20"/>
              </w:rPr>
            </w:pPr>
            <w:r w:rsidRPr="00E7759A">
              <w:rPr>
                <w:rFonts w:cs="Calibri"/>
                <w:i/>
                <w:sz w:val="20"/>
                <w:szCs w:val="20"/>
              </w:rPr>
              <w:sym w:font="Wingdings" w:char="F0E0"/>
            </w:r>
            <w:proofErr w:type="spellStart"/>
            <w:r w:rsidRPr="00E7759A">
              <w:rPr>
                <w:rFonts w:cs="Calibri"/>
                <w:i/>
                <w:sz w:val="20"/>
                <w:szCs w:val="20"/>
              </w:rPr>
              <w:t>StopPoint</w:t>
            </w:r>
            <w:r w:rsidRPr="00E7759A">
              <w:rPr>
                <w:rFonts w:cs="Calibri"/>
                <w:i/>
                <w:sz w:val="20"/>
                <w:szCs w:val="20"/>
              </w:rPr>
              <w:softHyphen/>
              <w:t>Code</w:t>
            </w:r>
            <w:proofErr w:type="spellEnd"/>
          </w:p>
        </w:tc>
        <w:tc>
          <w:tcPr>
            <w:tcW w:w="5240" w:type="dxa"/>
            <w:gridSpan w:val="2"/>
            <w:vAlign w:val="center"/>
          </w:tcPr>
          <w:p w14:paraId="5826B958"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Identifiant du premier point d’arrêt de la course.</w:t>
            </w:r>
          </w:p>
        </w:tc>
      </w:tr>
      <w:tr w:rsidR="00077AD1" w:rsidRPr="00E32CB2" w14:paraId="09BBEF60" w14:textId="77777777" w:rsidTr="007D7080">
        <w:tc>
          <w:tcPr>
            <w:tcW w:w="1131" w:type="dxa"/>
            <w:vMerge/>
            <w:vAlign w:val="center"/>
          </w:tcPr>
          <w:p w14:paraId="283D96FB" w14:textId="77777777" w:rsidR="00077AD1" w:rsidRPr="00E7759A" w:rsidRDefault="00077AD1" w:rsidP="007D7080">
            <w:pPr>
              <w:spacing w:after="0"/>
              <w:rPr>
                <w:rFonts w:cs="Calibri"/>
                <w:i/>
                <w:sz w:val="20"/>
                <w:szCs w:val="20"/>
                <w:lang w:val="fr-FR"/>
              </w:rPr>
            </w:pPr>
          </w:p>
        </w:tc>
        <w:tc>
          <w:tcPr>
            <w:tcW w:w="274" w:type="dxa"/>
            <w:gridSpan w:val="2"/>
            <w:vMerge/>
            <w:vAlign w:val="center"/>
          </w:tcPr>
          <w:p w14:paraId="5DD5E25D" w14:textId="77777777" w:rsidR="00077AD1" w:rsidRPr="00E7759A" w:rsidRDefault="00077AD1" w:rsidP="007D7080">
            <w:pPr>
              <w:spacing w:after="0"/>
              <w:rPr>
                <w:rFonts w:cs="Calibri"/>
                <w:b/>
                <w:i/>
                <w:sz w:val="20"/>
                <w:szCs w:val="20"/>
                <w:lang w:val="fr-FR"/>
              </w:rPr>
            </w:pPr>
          </w:p>
        </w:tc>
        <w:tc>
          <w:tcPr>
            <w:tcW w:w="425" w:type="dxa"/>
            <w:gridSpan w:val="3"/>
            <w:vMerge/>
            <w:vAlign w:val="center"/>
          </w:tcPr>
          <w:p w14:paraId="7159F90D" w14:textId="77777777" w:rsidR="00077AD1" w:rsidRPr="00E7759A" w:rsidRDefault="00077AD1" w:rsidP="007D7080">
            <w:pPr>
              <w:spacing w:after="0"/>
              <w:rPr>
                <w:rFonts w:cs="Calibri"/>
                <w:b/>
                <w:i/>
                <w:sz w:val="20"/>
                <w:szCs w:val="20"/>
                <w:highlight w:val="lightGray"/>
                <w:lang w:val="fr-FR"/>
              </w:rPr>
            </w:pPr>
          </w:p>
        </w:tc>
        <w:tc>
          <w:tcPr>
            <w:tcW w:w="1288" w:type="dxa"/>
            <w:vAlign w:val="center"/>
          </w:tcPr>
          <w:p w14:paraId="23B45DD0" w14:textId="77777777" w:rsidR="00077AD1" w:rsidRPr="00E7759A" w:rsidRDefault="00077AD1" w:rsidP="007D7080">
            <w:pPr>
              <w:spacing w:after="0"/>
              <w:rPr>
                <w:rFonts w:cs="Calibri"/>
                <w:b/>
                <w:i/>
                <w:sz w:val="20"/>
                <w:szCs w:val="20"/>
                <w:highlight w:val="lightGray"/>
                <w:lang w:val="en-GB"/>
              </w:rPr>
            </w:pPr>
            <w:proofErr w:type="spellStart"/>
            <w:r w:rsidRPr="00E7759A">
              <w:rPr>
                <w:rFonts w:cs="Calibri"/>
                <w:b/>
                <w:i/>
                <w:sz w:val="20"/>
                <w:szCs w:val="20"/>
                <w:highlight w:val="lightGray"/>
                <w:lang w:val="en-GB"/>
              </w:rPr>
              <w:t>Aimed</w:t>
            </w:r>
            <w:r w:rsidRPr="00E7759A">
              <w:rPr>
                <w:rFonts w:cs="Calibri"/>
                <w:b/>
                <w:i/>
                <w:sz w:val="20"/>
                <w:szCs w:val="20"/>
                <w:highlight w:val="lightGray"/>
                <w:lang w:val="en-GB"/>
              </w:rPr>
              <w:softHyphen/>
              <w:t>Departure</w:t>
            </w:r>
            <w:r w:rsidRPr="00E7759A">
              <w:rPr>
                <w:rFonts w:cs="Calibri"/>
                <w:b/>
                <w:i/>
                <w:sz w:val="20"/>
                <w:szCs w:val="20"/>
                <w:highlight w:val="lightGray"/>
                <w:lang w:val="en-GB"/>
              </w:rPr>
              <w:softHyphen/>
              <w:t>Time</w:t>
            </w:r>
            <w:proofErr w:type="spellEnd"/>
          </w:p>
        </w:tc>
        <w:tc>
          <w:tcPr>
            <w:tcW w:w="709" w:type="dxa"/>
            <w:gridSpan w:val="2"/>
            <w:vAlign w:val="center"/>
          </w:tcPr>
          <w:p w14:paraId="597FB23A" w14:textId="77777777" w:rsidR="00077AD1" w:rsidRPr="00E7759A" w:rsidRDefault="00077AD1" w:rsidP="007D7080">
            <w:pPr>
              <w:spacing w:after="0"/>
              <w:rPr>
                <w:rFonts w:cs="Calibri"/>
                <w:sz w:val="20"/>
                <w:szCs w:val="20"/>
                <w:lang w:val="en-GB"/>
              </w:rPr>
            </w:pPr>
            <w:r w:rsidRPr="00E7759A">
              <w:rPr>
                <w:rFonts w:cs="Calibri"/>
                <w:sz w:val="20"/>
                <w:szCs w:val="20"/>
                <w:lang w:val="en-GB"/>
              </w:rPr>
              <w:t>1:1</w:t>
            </w:r>
          </w:p>
        </w:tc>
        <w:tc>
          <w:tcPr>
            <w:tcW w:w="1565" w:type="dxa"/>
            <w:gridSpan w:val="3"/>
            <w:vAlign w:val="center"/>
          </w:tcPr>
          <w:p w14:paraId="12E547B8" w14:textId="77777777" w:rsidR="00077AD1" w:rsidRPr="00E7759A" w:rsidRDefault="00077AD1" w:rsidP="007D7080">
            <w:pPr>
              <w:spacing w:after="0"/>
              <w:jc w:val="both"/>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240" w:type="dxa"/>
            <w:gridSpan w:val="2"/>
            <w:vAlign w:val="center"/>
          </w:tcPr>
          <w:p w14:paraId="00FD1FDC"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 xml:space="preserve">Heure de </w:t>
            </w:r>
            <w:proofErr w:type="spellStart"/>
            <w:r w:rsidRPr="00EA4CE4">
              <w:rPr>
                <w:rFonts w:cs="Calibri"/>
                <w:sz w:val="20"/>
                <w:szCs w:val="20"/>
                <w:highlight w:val="lightGray"/>
                <w:lang w:val="fr-FR"/>
              </w:rPr>
              <w:t>depart</w:t>
            </w:r>
            <w:proofErr w:type="spellEnd"/>
            <w:r w:rsidRPr="00EA4CE4">
              <w:rPr>
                <w:rFonts w:cs="Calibri"/>
                <w:sz w:val="20"/>
                <w:szCs w:val="20"/>
                <w:highlight w:val="lightGray"/>
                <w:lang w:val="fr-FR"/>
              </w:rPr>
              <w:t xml:space="preserve"> (théorique) au premier point d’arrêt.</w:t>
            </w:r>
          </w:p>
        </w:tc>
      </w:tr>
      <w:tr w:rsidR="00077AD1" w:rsidRPr="00E32CB2" w14:paraId="21DA7D8E" w14:textId="77777777" w:rsidTr="007D7080">
        <w:tc>
          <w:tcPr>
            <w:tcW w:w="1131" w:type="dxa"/>
            <w:vMerge/>
            <w:vAlign w:val="center"/>
          </w:tcPr>
          <w:p w14:paraId="09DAEF0D" w14:textId="77777777" w:rsidR="00077AD1" w:rsidRPr="00E7759A" w:rsidRDefault="00077AD1" w:rsidP="007D7080">
            <w:pPr>
              <w:spacing w:after="0"/>
              <w:rPr>
                <w:rFonts w:cs="Calibri"/>
                <w:i/>
                <w:sz w:val="20"/>
                <w:szCs w:val="20"/>
                <w:lang w:val="fr-FR"/>
              </w:rPr>
            </w:pPr>
          </w:p>
        </w:tc>
        <w:tc>
          <w:tcPr>
            <w:tcW w:w="274" w:type="dxa"/>
            <w:gridSpan w:val="2"/>
            <w:vMerge/>
            <w:vAlign w:val="center"/>
          </w:tcPr>
          <w:p w14:paraId="2F11750B" w14:textId="77777777" w:rsidR="00077AD1" w:rsidRPr="00E7759A" w:rsidRDefault="00077AD1" w:rsidP="007D7080">
            <w:pPr>
              <w:spacing w:after="0"/>
              <w:rPr>
                <w:rFonts w:cs="Calibri"/>
                <w:b/>
                <w:i/>
                <w:sz w:val="20"/>
                <w:szCs w:val="20"/>
                <w:lang w:val="fr-FR"/>
              </w:rPr>
            </w:pPr>
          </w:p>
        </w:tc>
        <w:tc>
          <w:tcPr>
            <w:tcW w:w="425" w:type="dxa"/>
            <w:gridSpan w:val="3"/>
            <w:vMerge/>
            <w:vAlign w:val="center"/>
          </w:tcPr>
          <w:p w14:paraId="4BC3E260" w14:textId="77777777" w:rsidR="00077AD1" w:rsidRPr="00E7759A" w:rsidRDefault="00077AD1" w:rsidP="007D7080">
            <w:pPr>
              <w:spacing w:after="0"/>
              <w:rPr>
                <w:rFonts w:cs="Calibri"/>
                <w:b/>
                <w:i/>
                <w:sz w:val="20"/>
                <w:szCs w:val="20"/>
                <w:highlight w:val="lightGray"/>
                <w:lang w:val="fr-FR"/>
              </w:rPr>
            </w:pPr>
          </w:p>
        </w:tc>
        <w:tc>
          <w:tcPr>
            <w:tcW w:w="1288" w:type="dxa"/>
            <w:vAlign w:val="center"/>
          </w:tcPr>
          <w:p w14:paraId="34D067FC" w14:textId="77777777" w:rsidR="00077AD1" w:rsidRPr="00E7759A" w:rsidRDefault="00077AD1" w:rsidP="007D7080">
            <w:pPr>
              <w:spacing w:after="0"/>
              <w:rPr>
                <w:rFonts w:cs="Calibri"/>
                <w:b/>
                <w:i/>
                <w:sz w:val="20"/>
                <w:szCs w:val="20"/>
                <w:highlight w:val="lightGray"/>
              </w:rPr>
            </w:pPr>
            <w:proofErr w:type="spellStart"/>
            <w:r w:rsidRPr="00E7759A">
              <w:rPr>
                <w:rFonts w:cs="Calibri"/>
                <w:b/>
                <w:i/>
                <w:sz w:val="20"/>
                <w:szCs w:val="20"/>
                <w:highlight w:val="lightGray"/>
              </w:rPr>
              <w:t>Destination</w:t>
            </w:r>
            <w:r w:rsidRPr="00E7759A">
              <w:rPr>
                <w:rFonts w:cs="Calibri"/>
                <w:b/>
                <w:i/>
                <w:sz w:val="20"/>
                <w:szCs w:val="20"/>
                <w:highlight w:val="lightGray"/>
              </w:rPr>
              <w:softHyphen/>
              <w:t>Ref</w:t>
            </w:r>
            <w:proofErr w:type="spellEnd"/>
          </w:p>
        </w:tc>
        <w:tc>
          <w:tcPr>
            <w:tcW w:w="709" w:type="dxa"/>
            <w:gridSpan w:val="2"/>
            <w:vAlign w:val="center"/>
          </w:tcPr>
          <w:p w14:paraId="3A320E4E" w14:textId="77777777" w:rsidR="00077AD1" w:rsidRPr="00E7759A" w:rsidRDefault="00077AD1" w:rsidP="007D7080">
            <w:pPr>
              <w:spacing w:after="0"/>
              <w:rPr>
                <w:rFonts w:cs="Calibri"/>
                <w:sz w:val="20"/>
                <w:szCs w:val="20"/>
              </w:rPr>
            </w:pPr>
            <w:r w:rsidRPr="00E7759A">
              <w:rPr>
                <w:rFonts w:cs="Calibri"/>
                <w:sz w:val="20"/>
                <w:szCs w:val="20"/>
              </w:rPr>
              <w:t>1:1</w:t>
            </w:r>
          </w:p>
        </w:tc>
        <w:tc>
          <w:tcPr>
            <w:tcW w:w="1565" w:type="dxa"/>
            <w:gridSpan w:val="3"/>
            <w:vAlign w:val="center"/>
          </w:tcPr>
          <w:p w14:paraId="2D5BA56C" w14:textId="77777777" w:rsidR="00077AD1" w:rsidRPr="00E7759A" w:rsidRDefault="00077AD1" w:rsidP="007D7080">
            <w:pPr>
              <w:spacing w:after="0"/>
              <w:jc w:val="both"/>
              <w:rPr>
                <w:rFonts w:cs="Calibri"/>
                <w:i/>
                <w:sz w:val="20"/>
                <w:szCs w:val="20"/>
              </w:rPr>
            </w:pPr>
            <w:r w:rsidRPr="00E7759A">
              <w:rPr>
                <w:rFonts w:cs="Calibri"/>
                <w:i/>
                <w:sz w:val="20"/>
                <w:szCs w:val="20"/>
              </w:rPr>
              <w:sym w:font="Wingdings" w:char="F0E0"/>
            </w:r>
            <w:proofErr w:type="spellStart"/>
            <w:r w:rsidRPr="00E7759A">
              <w:rPr>
                <w:rFonts w:cs="Calibri"/>
                <w:i/>
                <w:sz w:val="20"/>
                <w:szCs w:val="20"/>
              </w:rPr>
              <w:t>StopPoint</w:t>
            </w:r>
            <w:r w:rsidRPr="00E7759A">
              <w:rPr>
                <w:rFonts w:cs="Calibri"/>
                <w:i/>
                <w:sz w:val="20"/>
                <w:szCs w:val="20"/>
              </w:rPr>
              <w:softHyphen/>
              <w:t>Code</w:t>
            </w:r>
            <w:proofErr w:type="spellEnd"/>
          </w:p>
        </w:tc>
        <w:tc>
          <w:tcPr>
            <w:tcW w:w="5240" w:type="dxa"/>
            <w:gridSpan w:val="2"/>
            <w:vAlign w:val="center"/>
          </w:tcPr>
          <w:p w14:paraId="2FE5E6F8"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Identifiant du dernier point d’arrêt de la course.</w:t>
            </w:r>
          </w:p>
        </w:tc>
      </w:tr>
      <w:tr w:rsidR="00077AD1" w:rsidRPr="00E32CB2" w14:paraId="6E050AB9" w14:textId="77777777" w:rsidTr="007D7080">
        <w:tc>
          <w:tcPr>
            <w:tcW w:w="1131" w:type="dxa"/>
            <w:vMerge/>
            <w:vAlign w:val="center"/>
          </w:tcPr>
          <w:p w14:paraId="560F72AC" w14:textId="77777777" w:rsidR="00077AD1" w:rsidRPr="00E7759A" w:rsidRDefault="00077AD1" w:rsidP="007D7080">
            <w:pPr>
              <w:spacing w:after="0"/>
              <w:rPr>
                <w:rFonts w:cs="Calibri"/>
                <w:i/>
                <w:sz w:val="20"/>
                <w:szCs w:val="20"/>
                <w:lang w:val="fr-FR"/>
              </w:rPr>
            </w:pPr>
          </w:p>
        </w:tc>
        <w:tc>
          <w:tcPr>
            <w:tcW w:w="274" w:type="dxa"/>
            <w:gridSpan w:val="2"/>
            <w:vMerge/>
            <w:vAlign w:val="center"/>
          </w:tcPr>
          <w:p w14:paraId="29AF1244" w14:textId="77777777" w:rsidR="00077AD1" w:rsidRPr="00E7759A" w:rsidRDefault="00077AD1" w:rsidP="007D7080">
            <w:pPr>
              <w:spacing w:after="0"/>
              <w:rPr>
                <w:rFonts w:cs="Calibri"/>
                <w:b/>
                <w:i/>
                <w:sz w:val="20"/>
                <w:szCs w:val="20"/>
                <w:lang w:val="fr-FR"/>
              </w:rPr>
            </w:pPr>
          </w:p>
        </w:tc>
        <w:tc>
          <w:tcPr>
            <w:tcW w:w="425" w:type="dxa"/>
            <w:gridSpan w:val="3"/>
            <w:vMerge/>
            <w:vAlign w:val="center"/>
          </w:tcPr>
          <w:p w14:paraId="3C5C961E" w14:textId="77777777" w:rsidR="00077AD1" w:rsidRPr="00E7759A" w:rsidRDefault="00077AD1" w:rsidP="007D7080">
            <w:pPr>
              <w:spacing w:after="0"/>
              <w:rPr>
                <w:rFonts w:cs="Calibri"/>
                <w:b/>
                <w:i/>
                <w:sz w:val="20"/>
                <w:szCs w:val="20"/>
                <w:highlight w:val="lightGray"/>
                <w:lang w:val="fr-FR"/>
              </w:rPr>
            </w:pPr>
          </w:p>
        </w:tc>
        <w:tc>
          <w:tcPr>
            <w:tcW w:w="1288" w:type="dxa"/>
            <w:vAlign w:val="center"/>
          </w:tcPr>
          <w:p w14:paraId="46F7C774" w14:textId="77777777" w:rsidR="00077AD1" w:rsidRPr="00E7759A" w:rsidRDefault="00077AD1" w:rsidP="007D7080">
            <w:pPr>
              <w:spacing w:after="0"/>
              <w:rPr>
                <w:rFonts w:cs="Calibri"/>
                <w:b/>
                <w:i/>
                <w:sz w:val="20"/>
                <w:szCs w:val="20"/>
                <w:highlight w:val="lightGray"/>
                <w:lang w:val="en-GB"/>
              </w:rPr>
            </w:pPr>
            <w:proofErr w:type="spellStart"/>
            <w:r w:rsidRPr="00E7759A">
              <w:rPr>
                <w:rFonts w:cs="Calibri"/>
                <w:b/>
                <w:i/>
                <w:sz w:val="20"/>
                <w:szCs w:val="20"/>
                <w:highlight w:val="lightGray"/>
                <w:lang w:val="en-GB"/>
              </w:rPr>
              <w:t>Aimed</w:t>
            </w:r>
            <w:r w:rsidRPr="00E7759A">
              <w:rPr>
                <w:rFonts w:cs="Calibri"/>
                <w:b/>
                <w:i/>
                <w:sz w:val="20"/>
                <w:szCs w:val="20"/>
                <w:highlight w:val="lightGray"/>
                <w:lang w:val="en-GB"/>
              </w:rPr>
              <w:softHyphen/>
              <w:t>Arrival</w:t>
            </w:r>
            <w:r w:rsidRPr="00E7759A">
              <w:rPr>
                <w:rFonts w:cs="Calibri"/>
                <w:b/>
                <w:i/>
                <w:sz w:val="20"/>
                <w:szCs w:val="20"/>
                <w:highlight w:val="lightGray"/>
                <w:lang w:val="en-GB"/>
              </w:rPr>
              <w:softHyphen/>
              <w:t>Time</w:t>
            </w:r>
            <w:proofErr w:type="spellEnd"/>
          </w:p>
        </w:tc>
        <w:tc>
          <w:tcPr>
            <w:tcW w:w="709" w:type="dxa"/>
            <w:gridSpan w:val="2"/>
            <w:vAlign w:val="center"/>
          </w:tcPr>
          <w:p w14:paraId="2AAB7CB7" w14:textId="77777777" w:rsidR="00077AD1" w:rsidRPr="00E7759A" w:rsidRDefault="00077AD1" w:rsidP="007D7080">
            <w:pPr>
              <w:spacing w:after="0"/>
              <w:rPr>
                <w:rFonts w:cs="Calibri"/>
                <w:sz w:val="20"/>
                <w:szCs w:val="20"/>
                <w:lang w:val="en-GB"/>
              </w:rPr>
            </w:pPr>
            <w:r w:rsidRPr="00E7759A">
              <w:rPr>
                <w:rFonts w:cs="Calibri"/>
                <w:sz w:val="20"/>
                <w:szCs w:val="20"/>
                <w:lang w:val="en-GB"/>
              </w:rPr>
              <w:t>1:1</w:t>
            </w:r>
          </w:p>
        </w:tc>
        <w:tc>
          <w:tcPr>
            <w:tcW w:w="1565" w:type="dxa"/>
            <w:gridSpan w:val="3"/>
            <w:vAlign w:val="center"/>
          </w:tcPr>
          <w:p w14:paraId="0FDC4E94" w14:textId="77777777" w:rsidR="00077AD1" w:rsidRPr="00E7759A" w:rsidRDefault="00077AD1" w:rsidP="007D7080">
            <w:pPr>
              <w:spacing w:after="0"/>
              <w:jc w:val="both"/>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240" w:type="dxa"/>
            <w:gridSpan w:val="2"/>
            <w:vAlign w:val="center"/>
          </w:tcPr>
          <w:p w14:paraId="11BF2BEE"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Heure d’arrivée (théorique) au dernier point d’arrêt.</w:t>
            </w:r>
          </w:p>
        </w:tc>
      </w:tr>
      <w:tr w:rsidR="00077AD1" w:rsidRPr="00E32CB2" w14:paraId="41C77E8E" w14:textId="77777777" w:rsidTr="007D7080">
        <w:tc>
          <w:tcPr>
            <w:tcW w:w="1131" w:type="dxa"/>
            <w:vAlign w:val="center"/>
          </w:tcPr>
          <w:p w14:paraId="52793D10" w14:textId="77777777" w:rsidR="00077AD1" w:rsidRPr="00E7759A" w:rsidRDefault="00077AD1" w:rsidP="007D7080">
            <w:pPr>
              <w:spacing w:after="0"/>
              <w:rPr>
                <w:rFonts w:cs="Calibri"/>
                <w:i/>
                <w:sz w:val="20"/>
                <w:szCs w:val="20"/>
                <w:lang w:val="fr-FR"/>
              </w:rPr>
            </w:pPr>
          </w:p>
        </w:tc>
        <w:tc>
          <w:tcPr>
            <w:tcW w:w="274" w:type="dxa"/>
            <w:gridSpan w:val="2"/>
            <w:vAlign w:val="center"/>
          </w:tcPr>
          <w:p w14:paraId="10287159" w14:textId="77777777" w:rsidR="00077AD1" w:rsidRPr="00E7759A" w:rsidRDefault="00077AD1" w:rsidP="007D7080">
            <w:pPr>
              <w:spacing w:after="0"/>
              <w:rPr>
                <w:rFonts w:cs="Calibri"/>
                <w:b/>
                <w:i/>
                <w:sz w:val="20"/>
                <w:szCs w:val="20"/>
              </w:rPr>
            </w:pPr>
            <w:r w:rsidRPr="00E7759A">
              <w:rPr>
                <w:rFonts w:cs="Calibri"/>
                <w:b/>
                <w:i/>
                <w:sz w:val="20"/>
                <w:szCs w:val="20"/>
              </w:rPr>
              <w:t>c</w:t>
            </w:r>
          </w:p>
        </w:tc>
        <w:tc>
          <w:tcPr>
            <w:tcW w:w="1713" w:type="dxa"/>
            <w:gridSpan w:val="4"/>
            <w:vAlign w:val="center"/>
          </w:tcPr>
          <w:p w14:paraId="7A911156" w14:textId="77777777" w:rsidR="00077AD1" w:rsidRPr="00E7759A" w:rsidRDefault="00077AD1" w:rsidP="007D7080">
            <w:pPr>
              <w:spacing w:after="0"/>
              <w:rPr>
                <w:rFonts w:cs="Calibri"/>
                <w:b/>
                <w:i/>
                <w:sz w:val="20"/>
                <w:szCs w:val="20"/>
                <w:highlight w:val="lightGray"/>
              </w:rPr>
            </w:pPr>
            <w:r w:rsidRPr="00E7759A">
              <w:rPr>
                <w:rFonts w:cs="Calibri"/>
                <w:b/>
                <w:i/>
                <w:sz w:val="20"/>
                <w:szCs w:val="20"/>
                <w:highlight w:val="lightGray"/>
              </w:rPr>
              <w:t>Estimated</w:t>
            </w:r>
            <w:r w:rsidRPr="00E7759A">
              <w:rPr>
                <w:rFonts w:cs="Calibri"/>
                <w:b/>
                <w:i/>
                <w:sz w:val="20"/>
                <w:szCs w:val="20"/>
                <w:highlight w:val="lightGray"/>
                <w:lang w:val="en-GB"/>
              </w:rPr>
              <w:softHyphen/>
            </w:r>
            <w:proofErr w:type="spellStart"/>
            <w:r w:rsidRPr="00E7759A">
              <w:rPr>
                <w:rFonts w:cs="Calibri"/>
                <w:b/>
                <w:i/>
                <w:sz w:val="20"/>
                <w:szCs w:val="20"/>
                <w:highlight w:val="lightGray"/>
              </w:rPr>
              <w:t>Vehicle</w:t>
            </w:r>
            <w:r w:rsidRPr="00E7759A">
              <w:rPr>
                <w:rFonts w:cs="Calibri"/>
                <w:b/>
                <w:i/>
                <w:sz w:val="20"/>
                <w:szCs w:val="20"/>
                <w:highlight w:val="lightGray"/>
              </w:rPr>
              <w:softHyphen/>
              <w:t>Journey</w:t>
            </w:r>
            <w:proofErr w:type="spellEnd"/>
            <w:r w:rsidRPr="00E7759A">
              <w:rPr>
                <w:rFonts w:cs="Calibri"/>
                <w:b/>
                <w:i/>
                <w:sz w:val="20"/>
                <w:szCs w:val="20"/>
                <w:highlight w:val="lightGray"/>
                <w:lang w:val="en-GB"/>
              </w:rPr>
              <w:softHyphen/>
            </w:r>
            <w:r w:rsidRPr="00E7759A">
              <w:rPr>
                <w:rFonts w:cs="Calibri"/>
                <w:b/>
                <w:i/>
                <w:sz w:val="20"/>
                <w:szCs w:val="20"/>
                <w:highlight w:val="lightGray"/>
              </w:rPr>
              <w:t>Code</w:t>
            </w:r>
          </w:p>
        </w:tc>
        <w:tc>
          <w:tcPr>
            <w:tcW w:w="709" w:type="dxa"/>
            <w:gridSpan w:val="2"/>
            <w:vAlign w:val="center"/>
          </w:tcPr>
          <w:p w14:paraId="2A52FE50" w14:textId="77777777" w:rsidR="00077AD1" w:rsidRPr="00E7759A" w:rsidRDefault="00077AD1" w:rsidP="007D7080">
            <w:pPr>
              <w:spacing w:after="0"/>
              <w:rPr>
                <w:rFonts w:cs="Calibri"/>
                <w:sz w:val="20"/>
                <w:szCs w:val="20"/>
              </w:rPr>
            </w:pPr>
            <w:r w:rsidRPr="00E7759A">
              <w:rPr>
                <w:rFonts w:cs="Calibri"/>
                <w:sz w:val="20"/>
                <w:szCs w:val="20"/>
              </w:rPr>
              <w:t>1:1</w:t>
            </w:r>
          </w:p>
        </w:tc>
        <w:tc>
          <w:tcPr>
            <w:tcW w:w="1565" w:type="dxa"/>
            <w:gridSpan w:val="3"/>
            <w:vAlign w:val="center"/>
          </w:tcPr>
          <w:p w14:paraId="4CF31675" w14:textId="77777777" w:rsidR="00077AD1" w:rsidRPr="00E7759A" w:rsidRDefault="00077AD1" w:rsidP="007D7080">
            <w:pPr>
              <w:spacing w:after="0"/>
              <w:jc w:val="both"/>
              <w:rPr>
                <w:rFonts w:cs="Calibri"/>
                <w:i/>
                <w:sz w:val="20"/>
                <w:szCs w:val="20"/>
              </w:rPr>
            </w:pPr>
            <w:proofErr w:type="spellStart"/>
            <w:r w:rsidRPr="00E7759A">
              <w:rPr>
                <w:rFonts w:cs="Calibri"/>
                <w:i/>
                <w:sz w:val="20"/>
                <w:szCs w:val="20"/>
              </w:rPr>
              <w:t>Estimated</w:t>
            </w:r>
            <w:r w:rsidRPr="00E7759A">
              <w:rPr>
                <w:rFonts w:cs="Calibri"/>
                <w:i/>
                <w:sz w:val="20"/>
                <w:szCs w:val="20"/>
              </w:rPr>
              <w:softHyphen/>
              <w:t>Vehicle</w:t>
            </w:r>
            <w:proofErr w:type="spellEnd"/>
            <w:r w:rsidRPr="00E7759A">
              <w:rPr>
                <w:rFonts w:eastAsia="MS Mincho" w:cs="Calibri"/>
                <w:i/>
                <w:sz w:val="20"/>
                <w:szCs w:val="20"/>
                <w:lang w:val="en-GB"/>
              </w:rPr>
              <w:softHyphen/>
            </w:r>
            <w:proofErr w:type="spellStart"/>
            <w:r w:rsidRPr="00E7759A">
              <w:rPr>
                <w:rFonts w:cs="Calibri"/>
                <w:i/>
                <w:sz w:val="20"/>
                <w:szCs w:val="20"/>
              </w:rPr>
              <w:t>Journey</w:t>
            </w:r>
            <w:r w:rsidRPr="00E7759A">
              <w:rPr>
                <w:rFonts w:cs="Calibri"/>
                <w:i/>
                <w:sz w:val="20"/>
                <w:szCs w:val="20"/>
              </w:rPr>
              <w:softHyphen/>
              <w:t>Code</w:t>
            </w:r>
            <w:proofErr w:type="spellEnd"/>
          </w:p>
        </w:tc>
        <w:tc>
          <w:tcPr>
            <w:tcW w:w="5240" w:type="dxa"/>
            <w:gridSpan w:val="2"/>
            <w:vAlign w:val="center"/>
          </w:tcPr>
          <w:p w14:paraId="24B166B7"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Permet d’identifier une nouvelle course (course ajoutée par rapport aux horaires théoriques).</w:t>
            </w:r>
          </w:p>
          <w:p w14:paraId="44BE36A6" w14:textId="77777777" w:rsidR="00077AD1" w:rsidRPr="00E7759A" w:rsidRDefault="00077AD1" w:rsidP="007D7080">
            <w:pPr>
              <w:spacing w:after="0"/>
              <w:jc w:val="both"/>
              <w:rPr>
                <w:rFonts w:cs="Calibri"/>
                <w:sz w:val="20"/>
                <w:szCs w:val="20"/>
                <w:lang w:val="fr-FR"/>
              </w:rPr>
            </w:pPr>
            <w:r w:rsidRPr="00EA4CE4">
              <w:rPr>
                <w:rFonts w:cs="Calibri"/>
                <w:sz w:val="20"/>
                <w:szCs w:val="20"/>
                <w:highlight w:val="lightGray"/>
                <w:lang w:val="fr-FR"/>
              </w:rPr>
              <w:t xml:space="preserve">Si ce champ est </w:t>
            </w:r>
            <w:proofErr w:type="gramStart"/>
            <w:r w:rsidRPr="00EA4CE4">
              <w:rPr>
                <w:rFonts w:cs="Calibri"/>
                <w:sz w:val="20"/>
                <w:szCs w:val="20"/>
                <w:highlight w:val="lightGray"/>
                <w:lang w:val="fr-FR"/>
              </w:rPr>
              <w:t>présent,.</w:t>
            </w:r>
            <w:proofErr w:type="gramEnd"/>
            <w:r w:rsidRPr="00EA4CE4">
              <w:rPr>
                <w:rFonts w:cs="Calibri"/>
                <w:sz w:val="20"/>
                <w:szCs w:val="20"/>
                <w:highlight w:val="lightGray"/>
                <w:lang w:val="fr-FR"/>
              </w:rPr>
              <w:t xml:space="preserve"> </w:t>
            </w:r>
            <w:proofErr w:type="spellStart"/>
            <w:r w:rsidRPr="00EA4CE4">
              <w:rPr>
                <w:rFonts w:cs="Calibri"/>
                <w:b/>
                <w:i/>
                <w:sz w:val="20"/>
                <w:szCs w:val="20"/>
                <w:highlight w:val="lightGray"/>
                <w:lang w:val="fr-FR"/>
              </w:rPr>
              <w:t>ExtraJourney</w:t>
            </w:r>
            <w:proofErr w:type="spellEnd"/>
            <w:r w:rsidRPr="00EA4CE4">
              <w:rPr>
                <w:rFonts w:cs="Calibri"/>
                <w:sz w:val="20"/>
                <w:szCs w:val="20"/>
                <w:highlight w:val="lightGray"/>
                <w:lang w:val="fr-FR"/>
              </w:rPr>
              <w:t xml:space="preserve"> doit être positionné à ‘</w:t>
            </w:r>
            <w:proofErr w:type="spellStart"/>
            <w:r w:rsidRPr="00EA4CE4">
              <w:rPr>
                <w:rFonts w:cs="Calibri"/>
                <w:sz w:val="20"/>
                <w:szCs w:val="20"/>
                <w:highlight w:val="lightGray"/>
                <w:lang w:val="fr-FR"/>
              </w:rPr>
              <w:t>true</w:t>
            </w:r>
            <w:proofErr w:type="spellEnd"/>
            <w:r w:rsidRPr="00EA4CE4">
              <w:rPr>
                <w:rFonts w:cs="Calibri"/>
                <w:sz w:val="20"/>
                <w:szCs w:val="20"/>
                <w:highlight w:val="lightGray"/>
                <w:lang w:val="fr-FR"/>
              </w:rPr>
              <w:t>’ (et réciproquement…).</w:t>
            </w:r>
          </w:p>
          <w:p w14:paraId="504352AC" w14:textId="77777777" w:rsidR="00077AD1" w:rsidRPr="00E7759A" w:rsidRDefault="00077AD1" w:rsidP="007D7080">
            <w:pPr>
              <w:spacing w:after="0"/>
              <w:jc w:val="both"/>
              <w:rPr>
                <w:rFonts w:cs="Calibri"/>
                <w:sz w:val="20"/>
                <w:szCs w:val="20"/>
                <w:lang w:val="fr-FR"/>
              </w:rPr>
            </w:pPr>
            <w:r w:rsidRPr="00E7759A">
              <w:rPr>
                <w:rFonts w:cs="Calibri"/>
                <w:sz w:val="20"/>
                <w:szCs w:val="20"/>
                <w:highlight w:val="green"/>
                <w:lang w:val="fr-FR"/>
              </w:rPr>
              <w:t xml:space="preserve">Cette information est obligatoire (si une course a été ajoutée) dans le cadre des échanges avec un concentrateur. Dans le cas </w:t>
            </w:r>
            <w:proofErr w:type="spellStart"/>
            <w:r w:rsidRPr="00E7759A">
              <w:rPr>
                <w:rFonts w:cs="Calibri"/>
                <w:sz w:val="20"/>
                <w:szCs w:val="20"/>
                <w:highlight w:val="green"/>
                <w:lang w:val="fr-FR"/>
              </w:rPr>
              <w:lastRenderedPageBreak/>
              <w:t>ou</w:t>
            </w:r>
            <w:proofErr w:type="spellEnd"/>
            <w:r w:rsidRPr="00E7759A">
              <w:rPr>
                <w:rFonts w:cs="Calibri"/>
                <w:sz w:val="20"/>
                <w:szCs w:val="20"/>
                <w:highlight w:val="green"/>
                <w:lang w:val="fr-FR"/>
              </w:rPr>
              <w:t xml:space="preserve"> l'adjonction de course ne peut être détectée, la structure </w:t>
            </w:r>
            <w:proofErr w:type="spellStart"/>
            <w:r w:rsidRPr="00E7759A">
              <w:rPr>
                <w:rFonts w:cs="Calibri"/>
                <w:b/>
                <w:i/>
                <w:sz w:val="20"/>
                <w:szCs w:val="20"/>
                <w:highlight w:val="green"/>
                <w:lang w:val="fr-FR"/>
              </w:rPr>
              <w:t>Dated</w:t>
            </w:r>
            <w:r w:rsidRPr="00E7759A">
              <w:rPr>
                <w:rFonts w:cs="Calibri"/>
                <w:b/>
                <w:i/>
                <w:sz w:val="20"/>
                <w:szCs w:val="20"/>
                <w:highlight w:val="green"/>
                <w:lang w:val="fr-FR"/>
              </w:rPr>
              <w:softHyphen/>
              <w:t>Vehicle</w:t>
            </w:r>
            <w:r w:rsidRPr="00E7759A">
              <w:rPr>
                <w:rFonts w:cs="Calibri"/>
                <w:b/>
                <w:i/>
                <w:sz w:val="20"/>
                <w:szCs w:val="20"/>
                <w:highlight w:val="green"/>
                <w:lang w:val="fr-FR"/>
              </w:rPr>
              <w:softHyphen/>
              <w:t>Journey</w:t>
            </w:r>
            <w:r w:rsidRPr="00E7759A">
              <w:rPr>
                <w:rFonts w:cs="Calibri"/>
                <w:b/>
                <w:i/>
                <w:sz w:val="20"/>
                <w:szCs w:val="20"/>
                <w:highlight w:val="green"/>
                <w:lang w:val="fr-FR"/>
              </w:rPr>
              <w:softHyphen/>
              <w:t>Ref</w:t>
            </w:r>
            <w:proofErr w:type="spellEnd"/>
            <w:r w:rsidRPr="00E7759A">
              <w:rPr>
                <w:rFonts w:cs="Calibri"/>
                <w:b/>
                <w:i/>
                <w:sz w:val="20"/>
                <w:szCs w:val="20"/>
                <w:highlight w:val="green"/>
                <w:lang w:val="fr-FR"/>
              </w:rPr>
              <w:t xml:space="preserve"> </w:t>
            </w:r>
            <w:r w:rsidRPr="00E7759A">
              <w:rPr>
                <w:rFonts w:cs="Calibri"/>
                <w:sz w:val="20"/>
                <w:szCs w:val="20"/>
                <w:highlight w:val="green"/>
                <w:lang w:val="fr-FR"/>
              </w:rPr>
              <w:t>sera remplie comme pour les autres courses.</w:t>
            </w:r>
          </w:p>
        </w:tc>
      </w:tr>
      <w:tr w:rsidR="00077AD1" w:rsidRPr="00E7759A" w14:paraId="5D02EEBF" w14:textId="77777777" w:rsidTr="007D7080">
        <w:tc>
          <w:tcPr>
            <w:tcW w:w="1131" w:type="dxa"/>
            <w:vMerge w:val="restart"/>
            <w:vAlign w:val="center"/>
          </w:tcPr>
          <w:p w14:paraId="1D4EE0E9" w14:textId="77777777" w:rsidR="00077AD1" w:rsidRPr="00E7759A" w:rsidRDefault="00077AD1" w:rsidP="007D7080">
            <w:pPr>
              <w:spacing w:after="0"/>
              <w:rPr>
                <w:rFonts w:cs="Calibri"/>
                <w:i/>
                <w:sz w:val="20"/>
                <w:szCs w:val="20"/>
              </w:rPr>
            </w:pPr>
            <w:r w:rsidRPr="00E7759A">
              <w:rPr>
                <w:rFonts w:cs="Calibri"/>
                <w:i/>
                <w:sz w:val="20"/>
                <w:szCs w:val="20"/>
              </w:rPr>
              <w:lastRenderedPageBreak/>
              <w:t>Change</w:t>
            </w:r>
          </w:p>
        </w:tc>
        <w:tc>
          <w:tcPr>
            <w:tcW w:w="1987" w:type="dxa"/>
            <w:gridSpan w:val="6"/>
            <w:vAlign w:val="center"/>
          </w:tcPr>
          <w:p w14:paraId="7616FD85" w14:textId="77777777" w:rsidR="00077AD1" w:rsidRPr="00E7759A" w:rsidRDefault="00077AD1" w:rsidP="007D7080">
            <w:pPr>
              <w:spacing w:after="0"/>
              <w:rPr>
                <w:rFonts w:cs="Calibri"/>
                <w:b/>
                <w:i/>
                <w:sz w:val="20"/>
                <w:szCs w:val="20"/>
                <w:highlight w:val="lightGray"/>
              </w:rPr>
            </w:pPr>
            <w:proofErr w:type="spellStart"/>
            <w:r w:rsidRPr="00E7759A">
              <w:rPr>
                <w:rFonts w:cs="Calibri"/>
                <w:b/>
                <w:i/>
                <w:sz w:val="20"/>
                <w:szCs w:val="20"/>
                <w:highlight w:val="lightGray"/>
              </w:rPr>
              <w:t>ExtraJourney</w:t>
            </w:r>
            <w:proofErr w:type="spellEnd"/>
          </w:p>
        </w:tc>
        <w:tc>
          <w:tcPr>
            <w:tcW w:w="709" w:type="dxa"/>
            <w:gridSpan w:val="2"/>
            <w:vAlign w:val="center"/>
          </w:tcPr>
          <w:p w14:paraId="6B08BDF7" w14:textId="77777777" w:rsidR="00077AD1" w:rsidRPr="00E7759A" w:rsidRDefault="00077AD1" w:rsidP="007D7080">
            <w:pPr>
              <w:spacing w:after="0"/>
              <w:rPr>
                <w:rFonts w:cs="Calibri"/>
                <w:sz w:val="20"/>
                <w:szCs w:val="20"/>
              </w:rPr>
            </w:pPr>
            <w:r w:rsidRPr="00E7759A">
              <w:rPr>
                <w:rFonts w:cs="Calibri"/>
                <w:sz w:val="20"/>
                <w:szCs w:val="20"/>
              </w:rPr>
              <w:t>0:1</w:t>
            </w:r>
          </w:p>
        </w:tc>
        <w:tc>
          <w:tcPr>
            <w:tcW w:w="1559" w:type="dxa"/>
            <w:gridSpan w:val="2"/>
            <w:vAlign w:val="center"/>
          </w:tcPr>
          <w:p w14:paraId="496CA73D" w14:textId="77777777" w:rsidR="00077AD1" w:rsidRPr="00E7759A" w:rsidRDefault="00077AD1" w:rsidP="007D7080">
            <w:pPr>
              <w:spacing w:after="0"/>
              <w:rPr>
                <w:rFonts w:cs="Calibri"/>
                <w:i/>
                <w:sz w:val="20"/>
                <w:szCs w:val="20"/>
              </w:rPr>
            </w:pPr>
            <w:proofErr w:type="spellStart"/>
            <w:proofErr w:type="gramStart"/>
            <w:r w:rsidRPr="00E7759A">
              <w:rPr>
                <w:rFonts w:cs="Calibri"/>
                <w:i/>
                <w:sz w:val="20"/>
                <w:szCs w:val="20"/>
              </w:rPr>
              <w:t>xsd:boolean</w:t>
            </w:r>
            <w:proofErr w:type="spellEnd"/>
            <w:proofErr w:type="gramEnd"/>
          </w:p>
        </w:tc>
        <w:tc>
          <w:tcPr>
            <w:tcW w:w="5246" w:type="dxa"/>
            <w:gridSpan w:val="3"/>
            <w:vAlign w:val="center"/>
          </w:tcPr>
          <w:p w14:paraId="6858A866"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Signale qu’il s’agit d’une nouvelle course, ajoutée par rapport aux horaires théoriques.</w:t>
            </w:r>
          </w:p>
          <w:p w14:paraId="2C4137B5" w14:textId="77777777" w:rsidR="00077AD1" w:rsidRPr="00EA4CE4" w:rsidRDefault="00077AD1" w:rsidP="007D7080">
            <w:pPr>
              <w:spacing w:after="0"/>
              <w:jc w:val="both"/>
              <w:rPr>
                <w:rFonts w:cs="Calibri"/>
                <w:sz w:val="20"/>
                <w:szCs w:val="20"/>
                <w:highlight w:val="lightGray"/>
              </w:rPr>
            </w:pPr>
            <w:r w:rsidRPr="00EA4CE4">
              <w:rPr>
                <w:rFonts w:cs="Calibri"/>
                <w:sz w:val="20"/>
                <w:szCs w:val="20"/>
                <w:highlight w:val="lightGray"/>
              </w:rPr>
              <w:t xml:space="preserve">Valeur par </w:t>
            </w:r>
            <w:proofErr w:type="spellStart"/>
            <w:proofErr w:type="gramStart"/>
            <w:r w:rsidRPr="00EA4CE4">
              <w:rPr>
                <w:rFonts w:cs="Calibri"/>
                <w:sz w:val="20"/>
                <w:szCs w:val="20"/>
                <w:highlight w:val="lightGray"/>
              </w:rPr>
              <w:t>défaut</w:t>
            </w:r>
            <w:proofErr w:type="spellEnd"/>
            <w:r w:rsidRPr="00EA4CE4">
              <w:rPr>
                <w:rFonts w:cs="Calibri"/>
                <w:sz w:val="20"/>
                <w:szCs w:val="20"/>
                <w:highlight w:val="lightGray"/>
              </w:rPr>
              <w:t> :</w:t>
            </w:r>
            <w:proofErr w:type="gramEnd"/>
            <w:r w:rsidRPr="00EA4CE4">
              <w:rPr>
                <w:rFonts w:cs="Calibri"/>
                <w:sz w:val="20"/>
                <w:szCs w:val="20"/>
                <w:highlight w:val="lightGray"/>
              </w:rPr>
              <w:t xml:space="preserve"> « false »</w:t>
            </w:r>
          </w:p>
        </w:tc>
      </w:tr>
      <w:tr w:rsidR="00077AD1" w:rsidRPr="00E7759A" w14:paraId="29E275F3" w14:textId="77777777" w:rsidTr="007D7080">
        <w:tc>
          <w:tcPr>
            <w:tcW w:w="1131" w:type="dxa"/>
            <w:vMerge/>
            <w:vAlign w:val="center"/>
          </w:tcPr>
          <w:p w14:paraId="548E06FA" w14:textId="77777777" w:rsidR="00077AD1" w:rsidRPr="00E7759A" w:rsidRDefault="00077AD1" w:rsidP="007D7080">
            <w:pPr>
              <w:spacing w:after="0"/>
              <w:rPr>
                <w:rFonts w:cs="Calibri"/>
                <w:i/>
                <w:sz w:val="20"/>
                <w:szCs w:val="20"/>
              </w:rPr>
            </w:pPr>
          </w:p>
        </w:tc>
        <w:tc>
          <w:tcPr>
            <w:tcW w:w="1987" w:type="dxa"/>
            <w:gridSpan w:val="6"/>
            <w:vAlign w:val="center"/>
          </w:tcPr>
          <w:p w14:paraId="67AE8CBE" w14:textId="77777777" w:rsidR="00077AD1" w:rsidRPr="00E7759A" w:rsidRDefault="00077AD1" w:rsidP="007D7080">
            <w:pPr>
              <w:spacing w:after="0"/>
              <w:rPr>
                <w:rFonts w:cs="Calibri"/>
                <w:b/>
                <w:i/>
                <w:sz w:val="20"/>
                <w:szCs w:val="20"/>
                <w:highlight w:val="lightGray"/>
                <w:lang w:val="en-GB"/>
              </w:rPr>
            </w:pPr>
            <w:r w:rsidRPr="00E7759A">
              <w:rPr>
                <w:rFonts w:cs="Calibri"/>
                <w:b/>
                <w:i/>
                <w:sz w:val="20"/>
                <w:szCs w:val="20"/>
                <w:highlight w:val="lightGray"/>
                <w:lang w:val="en-GB"/>
              </w:rPr>
              <w:t>Cancellation</w:t>
            </w:r>
          </w:p>
        </w:tc>
        <w:tc>
          <w:tcPr>
            <w:tcW w:w="709" w:type="dxa"/>
            <w:gridSpan w:val="2"/>
            <w:vAlign w:val="center"/>
          </w:tcPr>
          <w:p w14:paraId="2E5A52C1" w14:textId="77777777" w:rsidR="00077AD1" w:rsidRPr="00E7759A" w:rsidRDefault="00077AD1" w:rsidP="007D7080">
            <w:pPr>
              <w:spacing w:after="0"/>
              <w:rPr>
                <w:rFonts w:cs="Calibri"/>
                <w:sz w:val="20"/>
                <w:szCs w:val="20"/>
                <w:lang w:val="en-GB"/>
              </w:rPr>
            </w:pPr>
            <w:r w:rsidRPr="00E7759A">
              <w:rPr>
                <w:rFonts w:cs="Calibri"/>
                <w:sz w:val="20"/>
                <w:szCs w:val="20"/>
                <w:lang w:val="en-GB"/>
              </w:rPr>
              <w:t>0:1</w:t>
            </w:r>
          </w:p>
        </w:tc>
        <w:tc>
          <w:tcPr>
            <w:tcW w:w="1559" w:type="dxa"/>
            <w:gridSpan w:val="2"/>
            <w:vAlign w:val="center"/>
          </w:tcPr>
          <w:p w14:paraId="5A258802" w14:textId="77777777" w:rsidR="00077AD1" w:rsidRPr="00E7759A" w:rsidRDefault="00077AD1" w:rsidP="007D7080">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246" w:type="dxa"/>
            <w:gridSpan w:val="3"/>
            <w:vAlign w:val="center"/>
          </w:tcPr>
          <w:p w14:paraId="6CDFA305"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Signale la suppression de la course identifiée.</w:t>
            </w:r>
          </w:p>
          <w:p w14:paraId="5A7DDF0A" w14:textId="77777777" w:rsidR="00077AD1" w:rsidRPr="00EA4CE4" w:rsidRDefault="00077AD1" w:rsidP="007D7080">
            <w:pPr>
              <w:spacing w:after="0"/>
              <w:jc w:val="both"/>
              <w:rPr>
                <w:rFonts w:cs="Calibri"/>
                <w:sz w:val="20"/>
                <w:szCs w:val="20"/>
                <w:highlight w:val="lightGray"/>
              </w:rPr>
            </w:pPr>
            <w:r w:rsidRPr="00EA4CE4">
              <w:rPr>
                <w:rFonts w:cs="Calibri"/>
                <w:sz w:val="20"/>
                <w:szCs w:val="20"/>
                <w:highlight w:val="lightGray"/>
              </w:rPr>
              <w:t xml:space="preserve">Valeur par </w:t>
            </w:r>
            <w:proofErr w:type="spellStart"/>
            <w:proofErr w:type="gramStart"/>
            <w:r w:rsidRPr="00EA4CE4">
              <w:rPr>
                <w:rFonts w:cs="Calibri"/>
                <w:sz w:val="20"/>
                <w:szCs w:val="20"/>
                <w:highlight w:val="lightGray"/>
              </w:rPr>
              <w:t>défaut</w:t>
            </w:r>
            <w:proofErr w:type="spellEnd"/>
            <w:r w:rsidRPr="00EA4CE4">
              <w:rPr>
                <w:rFonts w:cs="Calibri"/>
                <w:sz w:val="20"/>
                <w:szCs w:val="20"/>
                <w:highlight w:val="lightGray"/>
              </w:rPr>
              <w:t> :</w:t>
            </w:r>
            <w:proofErr w:type="gramEnd"/>
            <w:r w:rsidRPr="00EA4CE4">
              <w:rPr>
                <w:rFonts w:cs="Calibri"/>
                <w:sz w:val="20"/>
                <w:szCs w:val="20"/>
                <w:highlight w:val="lightGray"/>
              </w:rPr>
              <w:t xml:space="preserve"> « false »</w:t>
            </w:r>
          </w:p>
        </w:tc>
      </w:tr>
      <w:tr w:rsidR="00077AD1" w:rsidRPr="00E7759A" w14:paraId="1FC8E4C8" w14:textId="77777777" w:rsidTr="007D7080">
        <w:tc>
          <w:tcPr>
            <w:tcW w:w="1131" w:type="dxa"/>
            <w:vAlign w:val="center"/>
          </w:tcPr>
          <w:p w14:paraId="6FD3B3A8" w14:textId="77777777" w:rsidR="00077AD1" w:rsidRPr="00E7759A" w:rsidRDefault="00077AD1" w:rsidP="007D7080">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Pattern</w:t>
            </w:r>
            <w:proofErr w:type="spellEnd"/>
            <w:r w:rsidRPr="00E7759A">
              <w:rPr>
                <w:rFonts w:cs="Calibri"/>
                <w:i/>
                <w:sz w:val="20"/>
                <w:szCs w:val="20"/>
                <w:lang w:val="en-GB"/>
              </w:rPr>
              <w:t xml:space="preserve"> Info</w:t>
            </w:r>
          </w:p>
        </w:tc>
        <w:tc>
          <w:tcPr>
            <w:tcW w:w="1987" w:type="dxa"/>
            <w:gridSpan w:val="6"/>
            <w:vAlign w:val="center"/>
          </w:tcPr>
          <w:p w14:paraId="27A01FB4" w14:textId="77777777" w:rsidR="00077AD1" w:rsidRPr="00E7759A" w:rsidRDefault="00077AD1" w:rsidP="007D7080">
            <w:pPr>
              <w:spacing w:after="0"/>
              <w:rPr>
                <w:rFonts w:cs="Calibri"/>
                <w:b/>
                <w:i/>
                <w:sz w:val="20"/>
                <w:szCs w:val="20"/>
                <w:highlight w:val="lightGray"/>
                <w:lang w:val="en-GB"/>
              </w:rPr>
            </w:pPr>
            <w:r w:rsidRPr="00E7759A">
              <w:rPr>
                <w:rFonts w:cs="Calibri"/>
                <w:b/>
                <w:i/>
                <w:sz w:val="20"/>
                <w:szCs w:val="20"/>
                <w:highlight w:val="lightGray"/>
                <w:lang w:val="en-GB"/>
              </w:rPr>
              <w:t>:::</w:t>
            </w:r>
          </w:p>
        </w:tc>
        <w:tc>
          <w:tcPr>
            <w:tcW w:w="709" w:type="dxa"/>
            <w:gridSpan w:val="2"/>
            <w:vAlign w:val="center"/>
          </w:tcPr>
          <w:p w14:paraId="44ED16FB" w14:textId="77777777" w:rsidR="00077AD1" w:rsidRPr="00E7759A" w:rsidRDefault="00077AD1" w:rsidP="007D7080">
            <w:pPr>
              <w:spacing w:after="0"/>
              <w:rPr>
                <w:rFonts w:cs="Calibri"/>
                <w:sz w:val="20"/>
                <w:szCs w:val="20"/>
                <w:lang w:val="en-GB"/>
              </w:rPr>
            </w:pPr>
            <w:r w:rsidRPr="00E7759A">
              <w:rPr>
                <w:rFonts w:cs="Calibri"/>
                <w:sz w:val="20"/>
                <w:szCs w:val="20"/>
                <w:lang w:val="en-GB"/>
              </w:rPr>
              <w:t>0:1</w:t>
            </w:r>
          </w:p>
        </w:tc>
        <w:tc>
          <w:tcPr>
            <w:tcW w:w="1559" w:type="dxa"/>
            <w:gridSpan w:val="2"/>
            <w:vAlign w:val="center"/>
          </w:tcPr>
          <w:p w14:paraId="569765D0" w14:textId="77777777" w:rsidR="00077AD1" w:rsidRPr="00E7759A" w:rsidRDefault="00077AD1" w:rsidP="007D7080">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Pattern</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5246" w:type="dxa"/>
            <w:gridSpan w:val="3"/>
            <w:vAlign w:val="center"/>
          </w:tcPr>
          <w:p w14:paraId="0929B31C" w14:textId="77777777" w:rsidR="00077AD1" w:rsidRPr="00E7759A" w:rsidRDefault="00077AD1" w:rsidP="007D7080">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Journey</w:t>
            </w:r>
            <w:r w:rsidRPr="00E7759A">
              <w:rPr>
                <w:rFonts w:cs="Calibri"/>
                <w:sz w:val="20"/>
                <w:szCs w:val="20"/>
                <w:lang w:val="en-GB"/>
              </w:rPr>
              <w:softHyphen/>
              <w:t>Pattern</w:t>
            </w:r>
            <w:r w:rsidRPr="00E7759A">
              <w:rPr>
                <w:rFonts w:cs="Calibri"/>
                <w:sz w:val="20"/>
                <w:szCs w:val="20"/>
                <w:lang w:val="en-GB"/>
              </w:rPr>
              <w:softHyphen/>
              <w:t>Info</w:t>
            </w:r>
            <w:r w:rsidRPr="00E7759A">
              <w:rPr>
                <w:rFonts w:cs="Calibri"/>
                <w:sz w:val="20"/>
                <w:szCs w:val="20"/>
                <w:lang w:val="en-GB"/>
              </w:rPr>
              <w:softHyphen/>
              <w:t>Group</w:t>
            </w:r>
            <w:proofErr w:type="spellEnd"/>
            <w:r w:rsidRPr="00E7759A">
              <w:rPr>
                <w:rFonts w:cs="Calibri"/>
                <w:sz w:val="20"/>
                <w:szCs w:val="20"/>
                <w:lang w:val="en-GB"/>
              </w:rPr>
              <w:t>.</w:t>
            </w:r>
          </w:p>
        </w:tc>
      </w:tr>
      <w:tr w:rsidR="00077AD1" w:rsidRPr="00E7759A" w14:paraId="4574343D" w14:textId="77777777" w:rsidTr="007D7080">
        <w:tc>
          <w:tcPr>
            <w:tcW w:w="1131" w:type="dxa"/>
            <w:vAlign w:val="center"/>
          </w:tcPr>
          <w:p w14:paraId="78FD9B8D" w14:textId="77777777" w:rsidR="00077AD1" w:rsidRPr="00E7759A" w:rsidRDefault="00077AD1" w:rsidP="007D7080">
            <w:pPr>
              <w:spacing w:after="0"/>
              <w:rPr>
                <w:rFonts w:cs="Calibri"/>
                <w:i/>
                <w:sz w:val="20"/>
                <w:szCs w:val="20"/>
                <w:lang w:val="en-GB"/>
              </w:rPr>
            </w:pPr>
            <w:proofErr w:type="spellStart"/>
            <w:r w:rsidRPr="00E7759A">
              <w:rPr>
                <w:rFonts w:cs="Calibri"/>
                <w:i/>
                <w:sz w:val="20"/>
                <w:szCs w:val="20"/>
                <w:lang w:val="en-GB"/>
              </w:rPr>
              <w:t>JourneyEndNames</w:t>
            </w:r>
            <w:proofErr w:type="spellEnd"/>
          </w:p>
        </w:tc>
        <w:tc>
          <w:tcPr>
            <w:tcW w:w="1987" w:type="dxa"/>
            <w:gridSpan w:val="6"/>
            <w:vAlign w:val="center"/>
          </w:tcPr>
          <w:p w14:paraId="34457AB1" w14:textId="77777777" w:rsidR="00077AD1" w:rsidRPr="00E7759A" w:rsidRDefault="00077AD1" w:rsidP="007D7080">
            <w:pPr>
              <w:spacing w:after="0"/>
              <w:rPr>
                <w:rFonts w:cs="Calibri"/>
                <w:b/>
                <w:i/>
                <w:sz w:val="20"/>
                <w:szCs w:val="20"/>
                <w:highlight w:val="lightGray"/>
                <w:lang w:val="en-GB"/>
              </w:rPr>
            </w:pPr>
            <w:r w:rsidRPr="00E7759A">
              <w:rPr>
                <w:rFonts w:cs="Calibri"/>
                <w:b/>
                <w:i/>
                <w:sz w:val="20"/>
                <w:szCs w:val="20"/>
                <w:highlight w:val="lightGray"/>
                <w:lang w:val="en-GB"/>
              </w:rPr>
              <w:t>:::</w:t>
            </w:r>
          </w:p>
        </w:tc>
        <w:tc>
          <w:tcPr>
            <w:tcW w:w="709" w:type="dxa"/>
            <w:gridSpan w:val="2"/>
            <w:vAlign w:val="center"/>
          </w:tcPr>
          <w:p w14:paraId="6880A58D" w14:textId="77777777" w:rsidR="00077AD1" w:rsidRPr="00E7759A" w:rsidRDefault="00077AD1" w:rsidP="007D7080">
            <w:pPr>
              <w:spacing w:after="0"/>
              <w:rPr>
                <w:rFonts w:cs="Calibri"/>
                <w:sz w:val="20"/>
                <w:szCs w:val="20"/>
                <w:lang w:val="en-GB"/>
              </w:rPr>
            </w:pPr>
            <w:r w:rsidRPr="00E7759A">
              <w:rPr>
                <w:rFonts w:cs="Calibri"/>
                <w:sz w:val="20"/>
                <w:szCs w:val="20"/>
                <w:lang w:val="en-GB"/>
              </w:rPr>
              <w:t>0:1</w:t>
            </w:r>
          </w:p>
        </w:tc>
        <w:tc>
          <w:tcPr>
            <w:tcW w:w="1559" w:type="dxa"/>
            <w:gridSpan w:val="2"/>
            <w:vAlign w:val="center"/>
          </w:tcPr>
          <w:p w14:paraId="2A5BF67A" w14:textId="77777777" w:rsidR="00077AD1" w:rsidRPr="00E7759A" w:rsidRDefault="00077AD1" w:rsidP="007D7080">
            <w:pPr>
              <w:spacing w:after="0"/>
              <w:rPr>
                <w:rFonts w:cs="Calibri"/>
                <w:i/>
                <w:sz w:val="20"/>
                <w:szCs w:val="20"/>
                <w:lang w:val="en-GB"/>
              </w:rPr>
            </w:pPr>
            <w:proofErr w:type="spellStart"/>
            <w:r w:rsidRPr="00E7759A">
              <w:rPr>
                <w:rFonts w:cs="Calibri"/>
                <w:i/>
                <w:sz w:val="20"/>
                <w:szCs w:val="20"/>
                <w:lang w:val="en-GB"/>
              </w:rPr>
              <w:t>JourneyEndNamesGroup</w:t>
            </w:r>
            <w:proofErr w:type="spellEnd"/>
          </w:p>
        </w:tc>
        <w:tc>
          <w:tcPr>
            <w:tcW w:w="5246" w:type="dxa"/>
            <w:gridSpan w:val="3"/>
            <w:vAlign w:val="center"/>
          </w:tcPr>
          <w:p w14:paraId="250B8183" w14:textId="77777777" w:rsidR="00077AD1" w:rsidRPr="00E7759A" w:rsidRDefault="00077AD1" w:rsidP="007D7080">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JourneyEndNamesGroup</w:t>
            </w:r>
            <w:proofErr w:type="spellEnd"/>
          </w:p>
        </w:tc>
      </w:tr>
      <w:tr w:rsidR="00077AD1" w:rsidRPr="00E7759A" w14:paraId="5D088062" w14:textId="77777777" w:rsidTr="007D7080">
        <w:tc>
          <w:tcPr>
            <w:tcW w:w="1131" w:type="dxa"/>
            <w:vAlign w:val="center"/>
          </w:tcPr>
          <w:p w14:paraId="1604E41A" w14:textId="77777777" w:rsidR="00077AD1" w:rsidRPr="00E7759A" w:rsidRDefault="00077AD1" w:rsidP="007D7080">
            <w:pPr>
              <w:spacing w:after="0"/>
              <w:rPr>
                <w:rFonts w:cs="Calibri"/>
                <w:i/>
                <w:sz w:val="20"/>
                <w:szCs w:val="20"/>
                <w:lang w:val="en-GB"/>
              </w:rPr>
            </w:pPr>
            <w:proofErr w:type="spellStart"/>
            <w:r w:rsidRPr="00E7759A">
              <w:rPr>
                <w:rFonts w:cs="Calibri"/>
                <w:i/>
                <w:sz w:val="20"/>
                <w:szCs w:val="20"/>
                <w:lang w:val="en-GB"/>
              </w:rPr>
              <w:t>VehicleJourneyInfo</w:t>
            </w:r>
            <w:proofErr w:type="spellEnd"/>
          </w:p>
        </w:tc>
        <w:tc>
          <w:tcPr>
            <w:tcW w:w="1987" w:type="dxa"/>
            <w:gridSpan w:val="6"/>
            <w:vAlign w:val="center"/>
          </w:tcPr>
          <w:p w14:paraId="54AF680D" w14:textId="77777777" w:rsidR="00077AD1" w:rsidRPr="00E7759A" w:rsidRDefault="00077AD1" w:rsidP="007D7080">
            <w:pPr>
              <w:spacing w:after="0"/>
              <w:rPr>
                <w:rFonts w:cs="Calibri"/>
                <w:b/>
                <w:i/>
                <w:sz w:val="20"/>
                <w:szCs w:val="20"/>
                <w:highlight w:val="lightGray"/>
                <w:lang w:val="en-GB"/>
              </w:rPr>
            </w:pPr>
            <w:r w:rsidRPr="00E7759A">
              <w:rPr>
                <w:rFonts w:cs="Calibri"/>
                <w:b/>
                <w:i/>
                <w:sz w:val="20"/>
                <w:szCs w:val="20"/>
                <w:highlight w:val="lightGray"/>
                <w:lang w:val="en-GB"/>
              </w:rPr>
              <w:t>:::</w:t>
            </w:r>
          </w:p>
        </w:tc>
        <w:tc>
          <w:tcPr>
            <w:tcW w:w="709" w:type="dxa"/>
            <w:gridSpan w:val="2"/>
            <w:vAlign w:val="center"/>
          </w:tcPr>
          <w:p w14:paraId="683793CF" w14:textId="77777777" w:rsidR="00077AD1" w:rsidRPr="00E7759A" w:rsidRDefault="00077AD1" w:rsidP="007D7080">
            <w:pPr>
              <w:spacing w:after="0"/>
              <w:rPr>
                <w:rFonts w:cs="Calibri"/>
                <w:sz w:val="20"/>
                <w:szCs w:val="20"/>
                <w:lang w:val="en-GB"/>
              </w:rPr>
            </w:pPr>
            <w:r w:rsidRPr="00E7759A">
              <w:rPr>
                <w:rFonts w:cs="Calibri"/>
                <w:sz w:val="20"/>
                <w:szCs w:val="20"/>
                <w:lang w:val="en-GB"/>
              </w:rPr>
              <w:t>0:1</w:t>
            </w:r>
          </w:p>
        </w:tc>
        <w:tc>
          <w:tcPr>
            <w:tcW w:w="1559" w:type="dxa"/>
            <w:gridSpan w:val="2"/>
            <w:vAlign w:val="center"/>
          </w:tcPr>
          <w:p w14:paraId="372E6B47" w14:textId="77777777" w:rsidR="00077AD1" w:rsidRPr="00E7759A" w:rsidRDefault="00077AD1" w:rsidP="007D7080">
            <w:pPr>
              <w:spacing w:after="0"/>
              <w:rPr>
                <w:rFonts w:cs="Calibri"/>
                <w:i/>
                <w:sz w:val="20"/>
                <w:szCs w:val="20"/>
                <w:lang w:val="en-GB"/>
              </w:rPr>
            </w:pPr>
            <w:proofErr w:type="spellStart"/>
            <w:r w:rsidRPr="00E7759A">
              <w:rPr>
                <w:rFonts w:cs="Calibri"/>
                <w:i/>
                <w:sz w:val="20"/>
                <w:szCs w:val="20"/>
                <w:lang w:val="en-GB"/>
              </w:rPr>
              <w:t>VehicleJourneyInfoGroup</w:t>
            </w:r>
            <w:proofErr w:type="spellEnd"/>
          </w:p>
        </w:tc>
        <w:tc>
          <w:tcPr>
            <w:tcW w:w="5246" w:type="dxa"/>
            <w:gridSpan w:val="3"/>
            <w:vAlign w:val="center"/>
          </w:tcPr>
          <w:p w14:paraId="0AD65F09" w14:textId="77777777" w:rsidR="00077AD1" w:rsidRPr="00E7759A" w:rsidRDefault="00077AD1" w:rsidP="007D7080">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VehicleJourneyInfoGroup</w:t>
            </w:r>
            <w:proofErr w:type="spellEnd"/>
          </w:p>
        </w:tc>
      </w:tr>
      <w:tr w:rsidR="00077AD1" w:rsidRPr="00E7759A" w14:paraId="09116250" w14:textId="77777777" w:rsidTr="007D7080">
        <w:tc>
          <w:tcPr>
            <w:tcW w:w="1131" w:type="dxa"/>
            <w:vAlign w:val="center"/>
          </w:tcPr>
          <w:p w14:paraId="2A321E92" w14:textId="77777777" w:rsidR="00077AD1" w:rsidRPr="00E7759A" w:rsidRDefault="00077AD1" w:rsidP="007D7080">
            <w:pPr>
              <w:spacing w:after="0"/>
              <w:rPr>
                <w:rFonts w:cs="Calibri"/>
                <w:i/>
                <w:sz w:val="20"/>
                <w:szCs w:val="20"/>
                <w:lang w:val="en-GB"/>
              </w:rPr>
            </w:pPr>
            <w:r w:rsidRPr="00E7759A">
              <w:rPr>
                <w:rFonts w:cs="Calibri"/>
                <w:i/>
                <w:sz w:val="20"/>
                <w:szCs w:val="20"/>
                <w:lang w:val="en-GB"/>
              </w:rPr>
              <w:t>Service Info</w:t>
            </w:r>
          </w:p>
        </w:tc>
        <w:tc>
          <w:tcPr>
            <w:tcW w:w="1987" w:type="dxa"/>
            <w:gridSpan w:val="6"/>
            <w:vAlign w:val="center"/>
          </w:tcPr>
          <w:p w14:paraId="5FCBA140" w14:textId="77777777" w:rsidR="00077AD1" w:rsidRPr="00E7759A" w:rsidRDefault="00077AD1" w:rsidP="007D7080">
            <w:pPr>
              <w:spacing w:after="0"/>
              <w:rPr>
                <w:rFonts w:cs="Calibri"/>
                <w:b/>
                <w:i/>
                <w:sz w:val="20"/>
                <w:szCs w:val="20"/>
                <w:highlight w:val="lightGray"/>
                <w:lang w:val="en-GB"/>
              </w:rPr>
            </w:pPr>
            <w:r w:rsidRPr="00E7759A">
              <w:rPr>
                <w:rFonts w:cs="Calibri"/>
                <w:b/>
                <w:i/>
                <w:sz w:val="20"/>
                <w:szCs w:val="20"/>
                <w:highlight w:val="lightGray"/>
                <w:lang w:val="en-GB"/>
              </w:rPr>
              <w:t>:::</w:t>
            </w:r>
          </w:p>
        </w:tc>
        <w:tc>
          <w:tcPr>
            <w:tcW w:w="709" w:type="dxa"/>
            <w:gridSpan w:val="2"/>
            <w:vAlign w:val="center"/>
          </w:tcPr>
          <w:p w14:paraId="21F608C4" w14:textId="77777777" w:rsidR="00077AD1" w:rsidRPr="00E7759A" w:rsidRDefault="00077AD1" w:rsidP="007D7080">
            <w:pPr>
              <w:spacing w:after="0"/>
              <w:rPr>
                <w:rFonts w:cs="Calibri"/>
                <w:sz w:val="20"/>
                <w:szCs w:val="20"/>
                <w:lang w:val="en-GB"/>
              </w:rPr>
            </w:pPr>
            <w:r w:rsidRPr="00E7759A">
              <w:rPr>
                <w:rFonts w:cs="Calibri"/>
                <w:sz w:val="20"/>
                <w:szCs w:val="20"/>
                <w:lang w:val="en-GB"/>
              </w:rPr>
              <w:t>0:1</w:t>
            </w:r>
          </w:p>
        </w:tc>
        <w:tc>
          <w:tcPr>
            <w:tcW w:w="1559" w:type="dxa"/>
            <w:gridSpan w:val="2"/>
            <w:vAlign w:val="center"/>
          </w:tcPr>
          <w:p w14:paraId="76BB0BFC" w14:textId="77777777" w:rsidR="00077AD1" w:rsidRPr="00E7759A" w:rsidRDefault="00077AD1" w:rsidP="007D7080">
            <w:pPr>
              <w:spacing w:after="0"/>
              <w:rPr>
                <w:rFonts w:cs="Calibri"/>
                <w:i/>
                <w:sz w:val="20"/>
                <w:szCs w:val="20"/>
                <w:lang w:val="en-GB"/>
              </w:rPr>
            </w:pPr>
            <w:proofErr w:type="spellStart"/>
            <w:r w:rsidRPr="00E7759A">
              <w:rPr>
                <w:rFonts w:cs="Calibri"/>
                <w:i/>
                <w:sz w:val="20"/>
                <w:szCs w:val="20"/>
                <w:lang w:val="en-GB"/>
              </w:rPr>
              <w:t>Service</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5246" w:type="dxa"/>
            <w:gridSpan w:val="3"/>
            <w:vAlign w:val="center"/>
          </w:tcPr>
          <w:p w14:paraId="00C7B903" w14:textId="77777777" w:rsidR="00077AD1" w:rsidRPr="00E7759A" w:rsidRDefault="00077AD1" w:rsidP="007D7080">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Service</w:t>
            </w:r>
            <w:r w:rsidRPr="00E7759A">
              <w:rPr>
                <w:rFonts w:cs="Calibri"/>
                <w:sz w:val="20"/>
                <w:szCs w:val="20"/>
                <w:lang w:val="en-GB"/>
              </w:rPr>
              <w:softHyphen/>
              <w:t>Info</w:t>
            </w:r>
            <w:r w:rsidRPr="00E7759A">
              <w:rPr>
                <w:rFonts w:cs="Calibri"/>
                <w:sz w:val="20"/>
                <w:szCs w:val="20"/>
                <w:lang w:val="en-GB"/>
              </w:rPr>
              <w:softHyphen/>
              <w:t>Group</w:t>
            </w:r>
            <w:proofErr w:type="spellEnd"/>
            <w:r w:rsidRPr="00E7759A">
              <w:rPr>
                <w:rFonts w:cs="Calibri"/>
                <w:sz w:val="20"/>
                <w:szCs w:val="20"/>
                <w:lang w:val="en-GB"/>
              </w:rPr>
              <w:t>.</w:t>
            </w:r>
          </w:p>
        </w:tc>
      </w:tr>
      <w:tr w:rsidR="00077AD1" w:rsidRPr="00E32CB2" w14:paraId="4AEF09C1" w14:textId="77777777" w:rsidTr="007D7080">
        <w:tc>
          <w:tcPr>
            <w:tcW w:w="1131" w:type="dxa"/>
            <w:vMerge w:val="restart"/>
            <w:vAlign w:val="center"/>
          </w:tcPr>
          <w:p w14:paraId="7AF54FB5" w14:textId="77777777" w:rsidR="00077AD1" w:rsidRPr="00E7759A" w:rsidRDefault="00077AD1" w:rsidP="007D7080">
            <w:pPr>
              <w:spacing w:after="0"/>
              <w:rPr>
                <w:rFonts w:cs="Calibri"/>
                <w:i/>
                <w:sz w:val="20"/>
                <w:szCs w:val="20"/>
                <w:lang w:val="en-GB"/>
              </w:rPr>
            </w:pPr>
            <w:r w:rsidRPr="00E7759A">
              <w:rPr>
                <w:rFonts w:cs="Calibri"/>
                <w:i/>
                <w:sz w:val="20"/>
                <w:szCs w:val="20"/>
                <w:lang w:val="en-GB"/>
              </w:rPr>
              <w:t>Journey Info</w:t>
            </w:r>
          </w:p>
        </w:tc>
        <w:tc>
          <w:tcPr>
            <w:tcW w:w="1987" w:type="dxa"/>
            <w:gridSpan w:val="6"/>
            <w:vAlign w:val="center"/>
          </w:tcPr>
          <w:p w14:paraId="2FFFC462" w14:textId="77777777" w:rsidR="00077AD1" w:rsidRPr="00E7759A" w:rsidRDefault="00077AD1" w:rsidP="007D7080">
            <w:pPr>
              <w:spacing w:after="0"/>
              <w:rPr>
                <w:rFonts w:cs="Calibri"/>
                <w:b/>
                <w:i/>
                <w:sz w:val="20"/>
                <w:szCs w:val="20"/>
                <w:highlight w:val="lightGray"/>
                <w:lang w:val="en-GB"/>
              </w:rPr>
            </w:pPr>
            <w:proofErr w:type="spellStart"/>
            <w:r w:rsidRPr="00E7759A">
              <w:rPr>
                <w:rFonts w:cs="Calibri"/>
                <w:b/>
                <w:i/>
                <w:sz w:val="20"/>
                <w:szCs w:val="20"/>
                <w:highlight w:val="lightGray"/>
                <w:lang w:val="en-GB"/>
              </w:rPr>
              <w:t>Vehicle</w:t>
            </w:r>
            <w:r w:rsidRPr="00E7759A">
              <w:rPr>
                <w:rFonts w:cs="Calibri"/>
                <w:b/>
                <w:i/>
                <w:sz w:val="20"/>
                <w:szCs w:val="20"/>
                <w:highlight w:val="lightGray"/>
                <w:lang w:val="en-GB"/>
              </w:rPr>
              <w:softHyphen/>
              <w:t>Journey</w:t>
            </w:r>
            <w:r w:rsidRPr="00E7759A">
              <w:rPr>
                <w:rFonts w:cs="Calibri"/>
                <w:b/>
                <w:i/>
                <w:sz w:val="20"/>
                <w:szCs w:val="20"/>
                <w:highlight w:val="lightGray"/>
                <w:lang w:val="en-GB"/>
              </w:rPr>
              <w:softHyphen/>
              <w:t>Name</w:t>
            </w:r>
            <w:proofErr w:type="spellEnd"/>
          </w:p>
        </w:tc>
        <w:tc>
          <w:tcPr>
            <w:tcW w:w="709" w:type="dxa"/>
            <w:gridSpan w:val="2"/>
            <w:vAlign w:val="center"/>
          </w:tcPr>
          <w:p w14:paraId="021DBBF2" w14:textId="77777777" w:rsidR="00077AD1" w:rsidRPr="00E7759A" w:rsidRDefault="00077AD1" w:rsidP="007D7080">
            <w:pPr>
              <w:spacing w:after="0"/>
              <w:rPr>
                <w:rFonts w:cs="Calibri"/>
                <w:sz w:val="20"/>
                <w:szCs w:val="20"/>
              </w:rPr>
            </w:pPr>
            <w:r w:rsidRPr="00E7759A">
              <w:rPr>
                <w:rFonts w:cs="Calibri"/>
                <w:sz w:val="20"/>
                <w:szCs w:val="20"/>
              </w:rPr>
              <w:t>0:1</w:t>
            </w:r>
          </w:p>
        </w:tc>
        <w:tc>
          <w:tcPr>
            <w:tcW w:w="1559" w:type="dxa"/>
            <w:gridSpan w:val="2"/>
            <w:vAlign w:val="center"/>
          </w:tcPr>
          <w:p w14:paraId="49BFEC4F" w14:textId="77777777" w:rsidR="00077AD1" w:rsidRPr="00E7759A" w:rsidRDefault="00077AD1" w:rsidP="007D7080">
            <w:pPr>
              <w:spacing w:after="0"/>
              <w:rPr>
                <w:rFonts w:cs="Calibri"/>
                <w:i/>
                <w:sz w:val="20"/>
                <w:szCs w:val="20"/>
              </w:rPr>
            </w:pPr>
            <w:proofErr w:type="spellStart"/>
            <w:r w:rsidRPr="00E7759A">
              <w:rPr>
                <w:rFonts w:cs="Calibri"/>
                <w:i/>
                <w:sz w:val="20"/>
                <w:szCs w:val="20"/>
              </w:rPr>
              <w:t>NLString</w:t>
            </w:r>
            <w:proofErr w:type="spellEnd"/>
          </w:p>
        </w:tc>
        <w:tc>
          <w:tcPr>
            <w:tcW w:w="5246" w:type="dxa"/>
            <w:gridSpan w:val="3"/>
            <w:vAlign w:val="center"/>
          </w:tcPr>
          <w:p w14:paraId="62D971C9"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Nom commercial de la course.</w:t>
            </w:r>
          </w:p>
        </w:tc>
      </w:tr>
      <w:tr w:rsidR="00077AD1" w:rsidRPr="00E32CB2" w14:paraId="0D7062C4" w14:textId="77777777" w:rsidTr="007D7080">
        <w:tc>
          <w:tcPr>
            <w:tcW w:w="1131" w:type="dxa"/>
            <w:vMerge/>
            <w:vAlign w:val="center"/>
          </w:tcPr>
          <w:p w14:paraId="4F5613DE" w14:textId="77777777" w:rsidR="00077AD1" w:rsidRPr="00E7759A" w:rsidRDefault="00077AD1" w:rsidP="007D7080">
            <w:pPr>
              <w:spacing w:after="0"/>
              <w:rPr>
                <w:rFonts w:cs="Calibri"/>
                <w:i/>
                <w:sz w:val="20"/>
                <w:szCs w:val="20"/>
                <w:lang w:val="fr-FR"/>
              </w:rPr>
            </w:pPr>
          </w:p>
        </w:tc>
        <w:tc>
          <w:tcPr>
            <w:tcW w:w="1987" w:type="dxa"/>
            <w:gridSpan w:val="6"/>
            <w:vAlign w:val="center"/>
          </w:tcPr>
          <w:p w14:paraId="344514EC" w14:textId="77777777" w:rsidR="00077AD1" w:rsidRPr="00E7759A" w:rsidRDefault="00077AD1" w:rsidP="007D7080">
            <w:pPr>
              <w:spacing w:after="0"/>
              <w:rPr>
                <w:rFonts w:cs="Calibri"/>
                <w:b/>
                <w:i/>
                <w:sz w:val="20"/>
                <w:szCs w:val="20"/>
                <w:highlight w:val="lightGray"/>
                <w:lang w:val="en-GB"/>
              </w:rPr>
            </w:pPr>
            <w:proofErr w:type="spellStart"/>
            <w:r w:rsidRPr="00E7759A">
              <w:rPr>
                <w:rFonts w:cs="Calibri"/>
                <w:b/>
                <w:i/>
                <w:sz w:val="20"/>
                <w:szCs w:val="20"/>
                <w:highlight w:val="lightGray"/>
                <w:lang w:val="en-GB"/>
              </w:rPr>
              <w:t>JourneyNote</w:t>
            </w:r>
            <w:proofErr w:type="spellEnd"/>
          </w:p>
        </w:tc>
        <w:tc>
          <w:tcPr>
            <w:tcW w:w="709" w:type="dxa"/>
            <w:gridSpan w:val="2"/>
            <w:vAlign w:val="center"/>
          </w:tcPr>
          <w:p w14:paraId="59408371" w14:textId="77777777" w:rsidR="00077AD1" w:rsidRPr="00E7759A" w:rsidRDefault="00077AD1" w:rsidP="007D7080">
            <w:pPr>
              <w:spacing w:after="0"/>
              <w:rPr>
                <w:rFonts w:cs="Calibri"/>
                <w:sz w:val="20"/>
                <w:szCs w:val="20"/>
                <w:lang w:val="en-GB"/>
              </w:rPr>
            </w:pPr>
            <w:proofErr w:type="gramStart"/>
            <w:r w:rsidRPr="00E7759A">
              <w:rPr>
                <w:rFonts w:cs="Calibri"/>
                <w:sz w:val="20"/>
                <w:szCs w:val="20"/>
                <w:lang w:val="en-GB"/>
              </w:rPr>
              <w:t>0:*</w:t>
            </w:r>
            <w:proofErr w:type="gramEnd"/>
          </w:p>
        </w:tc>
        <w:tc>
          <w:tcPr>
            <w:tcW w:w="1559" w:type="dxa"/>
            <w:gridSpan w:val="2"/>
            <w:vAlign w:val="center"/>
          </w:tcPr>
          <w:p w14:paraId="1AFF5A7F" w14:textId="77777777" w:rsidR="00077AD1" w:rsidRPr="00E7759A" w:rsidRDefault="00077AD1" w:rsidP="007D7080">
            <w:pPr>
              <w:spacing w:after="0"/>
              <w:rPr>
                <w:rFonts w:cs="Calibri"/>
                <w:i/>
                <w:sz w:val="20"/>
                <w:szCs w:val="20"/>
                <w:lang w:val="en-GB"/>
              </w:rPr>
            </w:pPr>
            <w:proofErr w:type="spellStart"/>
            <w:r w:rsidRPr="00E7759A">
              <w:rPr>
                <w:rFonts w:cs="Calibri"/>
                <w:i/>
                <w:sz w:val="20"/>
                <w:szCs w:val="20"/>
                <w:lang w:val="en-GB"/>
              </w:rPr>
              <w:t>NLString</w:t>
            </w:r>
            <w:proofErr w:type="spellEnd"/>
          </w:p>
        </w:tc>
        <w:tc>
          <w:tcPr>
            <w:tcW w:w="5246" w:type="dxa"/>
            <w:gridSpan w:val="3"/>
            <w:vAlign w:val="center"/>
          </w:tcPr>
          <w:p w14:paraId="513F88D0" w14:textId="77777777" w:rsidR="00077AD1" w:rsidRPr="00EA4CE4" w:rsidRDefault="00077AD1" w:rsidP="007D7080">
            <w:pPr>
              <w:spacing w:after="0"/>
              <w:jc w:val="both"/>
              <w:rPr>
                <w:rFonts w:cs="Calibri"/>
                <w:i/>
                <w:spacing w:val="-4"/>
                <w:sz w:val="20"/>
                <w:szCs w:val="20"/>
                <w:highlight w:val="lightGray"/>
                <w:lang w:val="fr-FR"/>
              </w:rPr>
            </w:pPr>
            <w:r w:rsidRPr="00EA4CE4">
              <w:rPr>
                <w:rFonts w:cs="Calibri"/>
                <w:sz w:val="20"/>
                <w:szCs w:val="20"/>
                <w:highlight w:val="lightGray"/>
                <w:lang w:val="fr-FR"/>
              </w:rPr>
              <w:t>Texte complémentaire décrivant la course.</w:t>
            </w:r>
          </w:p>
        </w:tc>
      </w:tr>
      <w:tr w:rsidR="00077AD1" w:rsidRPr="00E7759A" w14:paraId="79B1D15E" w14:textId="77777777" w:rsidTr="007D7080">
        <w:tc>
          <w:tcPr>
            <w:tcW w:w="1131" w:type="dxa"/>
            <w:vMerge/>
            <w:vAlign w:val="center"/>
          </w:tcPr>
          <w:p w14:paraId="2B89AC75" w14:textId="77777777" w:rsidR="00077AD1" w:rsidRPr="00E7759A" w:rsidRDefault="00077AD1" w:rsidP="007D7080">
            <w:pPr>
              <w:spacing w:after="0"/>
              <w:rPr>
                <w:rFonts w:cs="Calibri"/>
                <w:i/>
                <w:sz w:val="20"/>
                <w:szCs w:val="20"/>
                <w:lang w:val="fr-FR"/>
              </w:rPr>
            </w:pPr>
          </w:p>
        </w:tc>
        <w:tc>
          <w:tcPr>
            <w:tcW w:w="1987" w:type="dxa"/>
            <w:gridSpan w:val="6"/>
            <w:vAlign w:val="center"/>
          </w:tcPr>
          <w:p w14:paraId="5BA9C145" w14:textId="77777777" w:rsidR="00077AD1" w:rsidRPr="001A1031" w:rsidRDefault="00077AD1" w:rsidP="007D7080">
            <w:pPr>
              <w:spacing w:after="0"/>
              <w:rPr>
                <w:rFonts w:cs="Calibri"/>
                <w:b/>
                <w:i/>
                <w:vanish/>
                <w:spacing w:val="-4"/>
                <w:sz w:val="20"/>
                <w:szCs w:val="20"/>
                <w:highlight w:val="cyan"/>
                <w:lang w:val="en-GB"/>
              </w:rPr>
            </w:pPr>
            <w:proofErr w:type="spellStart"/>
            <w:r w:rsidRPr="001A1031">
              <w:rPr>
                <w:rFonts w:cs="Calibri"/>
                <w:b/>
                <w:i/>
                <w:vanish/>
                <w:sz w:val="20"/>
                <w:szCs w:val="20"/>
                <w:highlight w:val="cyan"/>
              </w:rPr>
              <w:t>PublicContact</w:t>
            </w:r>
            <w:proofErr w:type="spellEnd"/>
            <w:r w:rsidRPr="001A1031">
              <w:rPr>
                <w:rFonts w:cs="Calibri"/>
                <w:b/>
                <w:i/>
                <w:vanish/>
                <w:sz w:val="20"/>
                <w:szCs w:val="20"/>
                <w:highlight w:val="cyan"/>
              </w:rPr>
              <w:tab/>
            </w:r>
          </w:p>
        </w:tc>
        <w:tc>
          <w:tcPr>
            <w:tcW w:w="709" w:type="dxa"/>
            <w:gridSpan w:val="2"/>
            <w:vAlign w:val="center"/>
          </w:tcPr>
          <w:p w14:paraId="1A6859D2" w14:textId="77777777" w:rsidR="00077AD1" w:rsidRPr="001A1031" w:rsidRDefault="00077AD1" w:rsidP="007D7080">
            <w:pPr>
              <w:spacing w:after="0"/>
              <w:rPr>
                <w:rFonts w:cs="Calibri"/>
                <w:vanish/>
                <w:spacing w:val="-4"/>
                <w:sz w:val="20"/>
                <w:szCs w:val="20"/>
                <w:highlight w:val="cyan"/>
                <w:lang w:val="en-GB"/>
              </w:rPr>
            </w:pPr>
            <w:r w:rsidRPr="001A1031">
              <w:rPr>
                <w:rFonts w:cs="Calibri"/>
                <w:vanish/>
                <w:sz w:val="20"/>
                <w:szCs w:val="20"/>
                <w:highlight w:val="cyan"/>
              </w:rPr>
              <w:t>0:1</w:t>
            </w:r>
          </w:p>
        </w:tc>
        <w:tc>
          <w:tcPr>
            <w:tcW w:w="1559" w:type="dxa"/>
            <w:gridSpan w:val="2"/>
            <w:vAlign w:val="center"/>
          </w:tcPr>
          <w:p w14:paraId="304A9A64" w14:textId="77777777" w:rsidR="00077AD1" w:rsidRPr="001A1031" w:rsidRDefault="00077AD1" w:rsidP="007D7080">
            <w:pPr>
              <w:spacing w:after="0"/>
              <w:rPr>
                <w:rFonts w:cs="Calibri"/>
                <w:i/>
                <w:vanish/>
                <w:spacing w:val="-4"/>
                <w:sz w:val="20"/>
                <w:szCs w:val="20"/>
                <w:highlight w:val="cyan"/>
                <w:lang w:val="en-GB"/>
              </w:rPr>
            </w:pPr>
            <w:r w:rsidRPr="001A1031">
              <w:rPr>
                <w:rFonts w:cs="Calibri"/>
                <w:i/>
                <w:vanish/>
                <w:sz w:val="20"/>
                <w:szCs w:val="20"/>
                <w:highlight w:val="cyan"/>
              </w:rPr>
              <w:t>+Structure</w:t>
            </w:r>
          </w:p>
        </w:tc>
        <w:tc>
          <w:tcPr>
            <w:tcW w:w="5246" w:type="dxa"/>
            <w:gridSpan w:val="3"/>
            <w:vAlign w:val="center"/>
          </w:tcPr>
          <w:p w14:paraId="3911C4A5" w14:textId="77777777" w:rsidR="00077AD1" w:rsidRPr="001A1031" w:rsidRDefault="00077AD1" w:rsidP="007D7080">
            <w:pPr>
              <w:spacing w:after="0"/>
              <w:jc w:val="both"/>
              <w:rPr>
                <w:rFonts w:cs="Calibri"/>
                <w:vanish/>
                <w:spacing w:val="-4"/>
                <w:sz w:val="20"/>
                <w:szCs w:val="20"/>
                <w:highlight w:val="cyan"/>
                <w:lang w:val="en-GB"/>
              </w:rPr>
            </w:pPr>
            <w:r w:rsidRPr="001A1031">
              <w:rPr>
                <w:rFonts w:cs="Calibri"/>
                <w:vanish/>
                <w:sz w:val="20"/>
                <w:szCs w:val="20"/>
                <w:highlight w:val="cyan"/>
              </w:rPr>
              <w:t xml:space="preserve">Contact details for use by members of public. </w:t>
            </w:r>
            <w:r w:rsidR="001C0642" w:rsidRPr="001A1031">
              <w:rPr>
                <w:rFonts w:cs="Calibri"/>
                <w:vanish/>
                <w:sz w:val="20"/>
                <w:szCs w:val="20"/>
                <w:highlight w:val="cyan"/>
              </w:rPr>
              <w:t xml:space="preserve"> </w:t>
            </w:r>
          </w:p>
        </w:tc>
      </w:tr>
      <w:tr w:rsidR="00E12D31" w:rsidRPr="00E7759A" w14:paraId="36CF44C8" w14:textId="77777777" w:rsidTr="007D7080">
        <w:tc>
          <w:tcPr>
            <w:tcW w:w="1131" w:type="dxa"/>
            <w:vMerge/>
            <w:vAlign w:val="center"/>
          </w:tcPr>
          <w:p w14:paraId="35BA04C6" w14:textId="77777777" w:rsidR="00E12D31" w:rsidRPr="00E7759A" w:rsidRDefault="00E12D31" w:rsidP="007D7080">
            <w:pPr>
              <w:spacing w:after="0"/>
              <w:rPr>
                <w:rFonts w:cs="Calibri"/>
                <w:i/>
                <w:sz w:val="20"/>
                <w:szCs w:val="20"/>
              </w:rPr>
            </w:pPr>
          </w:p>
        </w:tc>
        <w:tc>
          <w:tcPr>
            <w:tcW w:w="236" w:type="dxa"/>
            <w:vMerge w:val="restart"/>
            <w:vAlign w:val="center"/>
          </w:tcPr>
          <w:p w14:paraId="3C56030F" w14:textId="77777777" w:rsidR="00E12D31" w:rsidRPr="001A1031" w:rsidRDefault="00E12D31" w:rsidP="007D7080">
            <w:pPr>
              <w:spacing w:after="0"/>
              <w:rPr>
                <w:rFonts w:cs="Calibri"/>
                <w:b/>
                <w:i/>
                <w:vanish/>
                <w:sz w:val="20"/>
                <w:szCs w:val="20"/>
                <w:highlight w:val="cyan"/>
                <w:lang w:val="en-GB"/>
              </w:rPr>
            </w:pPr>
          </w:p>
        </w:tc>
        <w:tc>
          <w:tcPr>
            <w:tcW w:w="1751" w:type="dxa"/>
            <w:gridSpan w:val="5"/>
            <w:vAlign w:val="center"/>
          </w:tcPr>
          <w:p w14:paraId="4AC03C34" w14:textId="77777777" w:rsidR="00E12D31" w:rsidRPr="001A1031" w:rsidRDefault="00E12D31" w:rsidP="007D7080">
            <w:pPr>
              <w:spacing w:after="0"/>
              <w:rPr>
                <w:rFonts w:cs="Calibri"/>
                <w:b/>
                <w:i/>
                <w:vanish/>
                <w:spacing w:val="-4"/>
                <w:sz w:val="20"/>
                <w:szCs w:val="20"/>
                <w:highlight w:val="cyan"/>
                <w:lang w:val="en-GB"/>
              </w:rPr>
            </w:pPr>
            <w:proofErr w:type="spellStart"/>
            <w:r w:rsidRPr="001A1031">
              <w:rPr>
                <w:rFonts w:cs="Calibri"/>
                <w:b/>
                <w:i/>
                <w:vanish/>
                <w:sz w:val="20"/>
                <w:szCs w:val="20"/>
                <w:highlight w:val="cyan"/>
              </w:rPr>
              <w:t>PhoneNumber</w:t>
            </w:r>
            <w:proofErr w:type="spellEnd"/>
          </w:p>
        </w:tc>
        <w:tc>
          <w:tcPr>
            <w:tcW w:w="709" w:type="dxa"/>
            <w:gridSpan w:val="2"/>
            <w:vAlign w:val="center"/>
          </w:tcPr>
          <w:p w14:paraId="4BD263FE" w14:textId="77777777" w:rsidR="00E12D31" w:rsidRPr="001A1031" w:rsidRDefault="00E12D31" w:rsidP="007D7080">
            <w:pPr>
              <w:spacing w:after="0"/>
              <w:rPr>
                <w:rFonts w:cs="Calibri"/>
                <w:vanish/>
                <w:spacing w:val="-4"/>
                <w:sz w:val="20"/>
                <w:szCs w:val="20"/>
                <w:highlight w:val="cyan"/>
                <w:lang w:val="en-GB"/>
              </w:rPr>
            </w:pPr>
            <w:r w:rsidRPr="001A1031">
              <w:rPr>
                <w:rFonts w:cs="Calibri"/>
                <w:vanish/>
                <w:sz w:val="20"/>
                <w:szCs w:val="20"/>
                <w:highlight w:val="cyan"/>
              </w:rPr>
              <w:t>0:1</w:t>
            </w:r>
          </w:p>
        </w:tc>
        <w:tc>
          <w:tcPr>
            <w:tcW w:w="1559" w:type="dxa"/>
            <w:gridSpan w:val="2"/>
            <w:vAlign w:val="center"/>
          </w:tcPr>
          <w:p w14:paraId="6152DD97" w14:textId="77777777" w:rsidR="00E12D31" w:rsidRPr="001A1031" w:rsidRDefault="00E12D31" w:rsidP="007D7080">
            <w:pPr>
              <w:spacing w:after="0"/>
              <w:rPr>
                <w:rFonts w:cs="Calibri"/>
                <w:i/>
                <w:vanish/>
                <w:spacing w:val="-4"/>
                <w:sz w:val="20"/>
                <w:szCs w:val="20"/>
                <w:highlight w:val="cyan"/>
                <w:lang w:val="en-GB"/>
              </w:rPr>
            </w:pPr>
            <w:proofErr w:type="spellStart"/>
            <w:r w:rsidRPr="001A1031">
              <w:rPr>
                <w:rFonts w:cs="Calibri"/>
                <w:i/>
                <w:vanish/>
                <w:sz w:val="20"/>
                <w:szCs w:val="20"/>
                <w:highlight w:val="cyan"/>
              </w:rPr>
              <w:t>PhoneType</w:t>
            </w:r>
            <w:proofErr w:type="spellEnd"/>
          </w:p>
        </w:tc>
        <w:tc>
          <w:tcPr>
            <w:tcW w:w="5246" w:type="dxa"/>
            <w:gridSpan w:val="3"/>
            <w:vAlign w:val="center"/>
          </w:tcPr>
          <w:p w14:paraId="430BCD49" w14:textId="77777777" w:rsidR="00E12D31" w:rsidRPr="001A1031" w:rsidRDefault="00E12D31" w:rsidP="007D7080">
            <w:pPr>
              <w:spacing w:after="0"/>
              <w:jc w:val="both"/>
              <w:rPr>
                <w:rFonts w:cs="Calibri"/>
                <w:vanish/>
                <w:spacing w:val="-4"/>
                <w:sz w:val="20"/>
                <w:szCs w:val="20"/>
                <w:highlight w:val="cyan"/>
                <w:lang w:val="en-GB"/>
              </w:rPr>
            </w:pPr>
            <w:r w:rsidRPr="001A1031">
              <w:rPr>
                <w:rFonts w:cs="Calibri"/>
                <w:vanish/>
                <w:sz w:val="20"/>
                <w:szCs w:val="20"/>
                <w:highlight w:val="cyan"/>
              </w:rPr>
              <w:t xml:space="preserve">Phone number for Public to contact OPERATOR of journey.  </w:t>
            </w:r>
          </w:p>
        </w:tc>
      </w:tr>
      <w:tr w:rsidR="00E12D31" w:rsidRPr="00E7759A" w14:paraId="4AE6CD5D" w14:textId="77777777" w:rsidTr="00E12D31">
        <w:tc>
          <w:tcPr>
            <w:tcW w:w="1131" w:type="dxa"/>
            <w:vMerge/>
            <w:vAlign w:val="center"/>
          </w:tcPr>
          <w:p w14:paraId="488E8FA3" w14:textId="77777777" w:rsidR="00E12D31" w:rsidRPr="00E7759A" w:rsidRDefault="00E12D31" w:rsidP="007D7080">
            <w:pPr>
              <w:spacing w:after="0"/>
              <w:rPr>
                <w:rFonts w:cs="Calibri"/>
                <w:i/>
                <w:sz w:val="20"/>
                <w:szCs w:val="20"/>
              </w:rPr>
            </w:pPr>
          </w:p>
        </w:tc>
        <w:tc>
          <w:tcPr>
            <w:tcW w:w="236" w:type="dxa"/>
            <w:vMerge/>
            <w:vAlign w:val="center"/>
          </w:tcPr>
          <w:p w14:paraId="20293808" w14:textId="77777777" w:rsidR="00E12D31" w:rsidRPr="001A1031" w:rsidRDefault="00E12D31" w:rsidP="007D7080">
            <w:pPr>
              <w:spacing w:after="0"/>
              <w:rPr>
                <w:rFonts w:cs="Calibri"/>
                <w:b/>
                <w:i/>
                <w:vanish/>
                <w:spacing w:val="-4"/>
                <w:sz w:val="20"/>
                <w:szCs w:val="20"/>
                <w:highlight w:val="cyan"/>
                <w:lang w:val="en-GB"/>
              </w:rPr>
            </w:pPr>
          </w:p>
        </w:tc>
        <w:tc>
          <w:tcPr>
            <w:tcW w:w="1751" w:type="dxa"/>
            <w:gridSpan w:val="5"/>
            <w:vAlign w:val="center"/>
          </w:tcPr>
          <w:p w14:paraId="6857603F" w14:textId="77777777" w:rsidR="00E12D31" w:rsidRPr="001A1031" w:rsidRDefault="00E12D31" w:rsidP="007D7080">
            <w:pPr>
              <w:spacing w:after="0"/>
              <w:rPr>
                <w:rFonts w:cs="Calibri"/>
                <w:b/>
                <w:i/>
                <w:vanish/>
                <w:spacing w:val="-4"/>
                <w:sz w:val="20"/>
                <w:szCs w:val="20"/>
                <w:highlight w:val="cyan"/>
                <w:lang w:val="en-GB"/>
              </w:rPr>
            </w:pPr>
            <w:proofErr w:type="spellStart"/>
            <w:r w:rsidRPr="001A1031">
              <w:rPr>
                <w:rFonts w:cs="Calibri"/>
                <w:b/>
                <w:i/>
                <w:vanish/>
                <w:sz w:val="20"/>
                <w:szCs w:val="20"/>
                <w:highlight w:val="cyan"/>
              </w:rPr>
              <w:t>Url</w:t>
            </w:r>
            <w:proofErr w:type="spellEnd"/>
          </w:p>
        </w:tc>
        <w:tc>
          <w:tcPr>
            <w:tcW w:w="709" w:type="dxa"/>
            <w:gridSpan w:val="2"/>
            <w:vAlign w:val="center"/>
          </w:tcPr>
          <w:p w14:paraId="7B144CD1" w14:textId="77777777" w:rsidR="00E12D31" w:rsidRPr="001A1031" w:rsidRDefault="00E12D31" w:rsidP="007D7080">
            <w:pPr>
              <w:spacing w:after="0"/>
              <w:rPr>
                <w:rFonts w:cs="Calibri"/>
                <w:vanish/>
                <w:spacing w:val="-4"/>
                <w:sz w:val="20"/>
                <w:szCs w:val="20"/>
                <w:highlight w:val="cyan"/>
                <w:lang w:val="en-GB"/>
              </w:rPr>
            </w:pPr>
            <w:r w:rsidRPr="001A1031">
              <w:rPr>
                <w:rFonts w:cs="Calibri"/>
                <w:vanish/>
                <w:sz w:val="20"/>
                <w:szCs w:val="20"/>
                <w:highlight w:val="cyan"/>
              </w:rPr>
              <w:t>0:1</w:t>
            </w:r>
          </w:p>
        </w:tc>
        <w:tc>
          <w:tcPr>
            <w:tcW w:w="1559" w:type="dxa"/>
            <w:gridSpan w:val="2"/>
            <w:vAlign w:val="center"/>
          </w:tcPr>
          <w:p w14:paraId="54D3D866" w14:textId="77777777" w:rsidR="00E12D31" w:rsidRPr="001A1031" w:rsidRDefault="00E12D31" w:rsidP="007D7080">
            <w:pPr>
              <w:spacing w:after="0"/>
              <w:rPr>
                <w:rFonts w:cs="Calibri"/>
                <w:i/>
                <w:vanish/>
                <w:spacing w:val="-4"/>
                <w:sz w:val="20"/>
                <w:szCs w:val="20"/>
                <w:highlight w:val="cyan"/>
                <w:lang w:val="en-GB"/>
              </w:rPr>
            </w:pPr>
            <w:proofErr w:type="spellStart"/>
            <w:proofErr w:type="gramStart"/>
            <w:r w:rsidRPr="001A1031">
              <w:rPr>
                <w:rFonts w:cs="Calibri"/>
                <w:i/>
                <w:vanish/>
                <w:sz w:val="20"/>
                <w:szCs w:val="20"/>
                <w:highlight w:val="cyan"/>
              </w:rPr>
              <w:t>xsd:anyUri</w:t>
            </w:r>
            <w:proofErr w:type="spellEnd"/>
            <w:proofErr w:type="gramEnd"/>
          </w:p>
        </w:tc>
        <w:tc>
          <w:tcPr>
            <w:tcW w:w="5246" w:type="dxa"/>
            <w:gridSpan w:val="3"/>
            <w:vAlign w:val="center"/>
          </w:tcPr>
          <w:p w14:paraId="5E219F3D" w14:textId="77777777" w:rsidR="00E12D31" w:rsidRPr="001A1031" w:rsidRDefault="00E12D31" w:rsidP="007D7080">
            <w:pPr>
              <w:spacing w:after="0"/>
              <w:jc w:val="both"/>
              <w:rPr>
                <w:rFonts w:cs="Calibri"/>
                <w:vanish/>
                <w:spacing w:val="-4"/>
                <w:sz w:val="20"/>
                <w:szCs w:val="20"/>
                <w:highlight w:val="cyan"/>
                <w:lang w:val="en-GB"/>
              </w:rPr>
            </w:pPr>
            <w:r w:rsidRPr="001A1031">
              <w:rPr>
                <w:rFonts w:cs="Calibri"/>
                <w:vanish/>
                <w:sz w:val="20"/>
                <w:szCs w:val="20"/>
                <w:highlight w:val="cyan"/>
              </w:rPr>
              <w:t xml:space="preserve">Public URL to contact OPERATOR of journey.  </w:t>
            </w:r>
          </w:p>
        </w:tc>
      </w:tr>
      <w:tr w:rsidR="00077AD1" w:rsidRPr="00E7759A" w14:paraId="128BBABC" w14:textId="77777777" w:rsidTr="007D7080">
        <w:tc>
          <w:tcPr>
            <w:tcW w:w="1131" w:type="dxa"/>
            <w:vMerge/>
            <w:vAlign w:val="center"/>
          </w:tcPr>
          <w:p w14:paraId="13613956" w14:textId="77777777" w:rsidR="00077AD1" w:rsidRPr="00E7759A" w:rsidRDefault="00077AD1" w:rsidP="007D7080">
            <w:pPr>
              <w:spacing w:after="0"/>
              <w:rPr>
                <w:rFonts w:cs="Calibri"/>
                <w:i/>
                <w:sz w:val="20"/>
                <w:szCs w:val="20"/>
              </w:rPr>
            </w:pPr>
          </w:p>
        </w:tc>
        <w:tc>
          <w:tcPr>
            <w:tcW w:w="1987" w:type="dxa"/>
            <w:gridSpan w:val="6"/>
            <w:vAlign w:val="center"/>
          </w:tcPr>
          <w:p w14:paraId="13E155D6" w14:textId="77777777" w:rsidR="00077AD1" w:rsidRPr="001A1031" w:rsidRDefault="00077AD1" w:rsidP="007D7080">
            <w:pPr>
              <w:spacing w:after="0"/>
              <w:rPr>
                <w:rFonts w:cs="Calibri"/>
                <w:b/>
                <w:i/>
                <w:vanish/>
                <w:spacing w:val="-4"/>
                <w:sz w:val="20"/>
                <w:szCs w:val="20"/>
                <w:highlight w:val="cyan"/>
                <w:lang w:val="en-GB"/>
              </w:rPr>
            </w:pPr>
            <w:proofErr w:type="spellStart"/>
            <w:r w:rsidRPr="001A1031">
              <w:rPr>
                <w:rFonts w:cs="Calibri"/>
                <w:b/>
                <w:i/>
                <w:vanish/>
                <w:sz w:val="20"/>
                <w:szCs w:val="20"/>
                <w:highlight w:val="cyan"/>
              </w:rPr>
              <w:t>OperationsContact</w:t>
            </w:r>
            <w:proofErr w:type="spellEnd"/>
          </w:p>
        </w:tc>
        <w:tc>
          <w:tcPr>
            <w:tcW w:w="709" w:type="dxa"/>
            <w:gridSpan w:val="2"/>
            <w:vAlign w:val="center"/>
          </w:tcPr>
          <w:p w14:paraId="46A6B20E" w14:textId="77777777" w:rsidR="00077AD1" w:rsidRPr="001A1031" w:rsidRDefault="00077AD1" w:rsidP="007D7080">
            <w:pPr>
              <w:spacing w:after="0"/>
              <w:rPr>
                <w:rFonts w:cs="Calibri"/>
                <w:vanish/>
                <w:spacing w:val="-4"/>
                <w:sz w:val="20"/>
                <w:szCs w:val="20"/>
                <w:highlight w:val="cyan"/>
                <w:lang w:val="en-GB"/>
              </w:rPr>
            </w:pPr>
            <w:r w:rsidRPr="001A1031">
              <w:rPr>
                <w:rFonts w:cs="Calibri"/>
                <w:vanish/>
                <w:sz w:val="20"/>
                <w:szCs w:val="20"/>
                <w:highlight w:val="cyan"/>
              </w:rPr>
              <w:t>0:1</w:t>
            </w:r>
          </w:p>
        </w:tc>
        <w:tc>
          <w:tcPr>
            <w:tcW w:w="1559" w:type="dxa"/>
            <w:gridSpan w:val="2"/>
            <w:vAlign w:val="center"/>
          </w:tcPr>
          <w:p w14:paraId="0409AF96" w14:textId="77777777" w:rsidR="00077AD1" w:rsidRPr="001A1031" w:rsidRDefault="00077AD1" w:rsidP="007D7080">
            <w:pPr>
              <w:spacing w:after="0"/>
              <w:rPr>
                <w:rFonts w:cs="Calibri"/>
                <w:i/>
                <w:vanish/>
                <w:spacing w:val="-4"/>
                <w:sz w:val="20"/>
                <w:szCs w:val="20"/>
                <w:highlight w:val="cyan"/>
                <w:lang w:val="en-GB"/>
              </w:rPr>
            </w:pPr>
            <w:r w:rsidRPr="001A1031">
              <w:rPr>
                <w:rFonts w:cs="Calibri"/>
                <w:i/>
                <w:vanish/>
                <w:sz w:val="20"/>
                <w:szCs w:val="20"/>
                <w:highlight w:val="cyan"/>
              </w:rPr>
              <w:t>+Structure</w:t>
            </w:r>
          </w:p>
        </w:tc>
        <w:tc>
          <w:tcPr>
            <w:tcW w:w="5246" w:type="dxa"/>
            <w:gridSpan w:val="3"/>
            <w:vAlign w:val="center"/>
          </w:tcPr>
          <w:p w14:paraId="02A1C192" w14:textId="77777777" w:rsidR="00077AD1" w:rsidRPr="001A1031" w:rsidRDefault="00077AD1" w:rsidP="007D7080">
            <w:pPr>
              <w:spacing w:after="0"/>
              <w:jc w:val="both"/>
              <w:rPr>
                <w:rFonts w:cs="Calibri"/>
                <w:vanish/>
                <w:spacing w:val="-4"/>
                <w:sz w:val="20"/>
                <w:szCs w:val="20"/>
                <w:highlight w:val="cyan"/>
                <w:lang w:val="en-GB"/>
              </w:rPr>
            </w:pPr>
            <w:r w:rsidRPr="001A1031">
              <w:rPr>
                <w:rFonts w:cs="Calibri"/>
                <w:vanish/>
                <w:sz w:val="20"/>
                <w:szCs w:val="20"/>
                <w:highlight w:val="cyan"/>
              </w:rPr>
              <w:t xml:space="preserve">Contact details for use by operational staff. </w:t>
            </w:r>
            <w:r w:rsidR="001C0642" w:rsidRPr="001A1031">
              <w:rPr>
                <w:rFonts w:cs="Calibri"/>
                <w:vanish/>
                <w:sz w:val="20"/>
                <w:szCs w:val="20"/>
                <w:highlight w:val="cyan"/>
              </w:rPr>
              <w:t xml:space="preserve"> </w:t>
            </w:r>
          </w:p>
        </w:tc>
      </w:tr>
      <w:tr w:rsidR="00E12D31" w:rsidRPr="00E7759A" w14:paraId="329E34F2" w14:textId="77777777" w:rsidTr="007D7080">
        <w:tc>
          <w:tcPr>
            <w:tcW w:w="1131" w:type="dxa"/>
            <w:vMerge/>
            <w:vAlign w:val="center"/>
          </w:tcPr>
          <w:p w14:paraId="158776B9" w14:textId="77777777" w:rsidR="00E12D31" w:rsidRPr="00E7759A" w:rsidRDefault="00E12D31" w:rsidP="007D7080">
            <w:pPr>
              <w:spacing w:after="0"/>
              <w:rPr>
                <w:rFonts w:cs="Calibri"/>
                <w:i/>
                <w:sz w:val="20"/>
                <w:szCs w:val="20"/>
              </w:rPr>
            </w:pPr>
          </w:p>
        </w:tc>
        <w:tc>
          <w:tcPr>
            <w:tcW w:w="236" w:type="dxa"/>
            <w:vMerge w:val="restart"/>
            <w:vAlign w:val="center"/>
          </w:tcPr>
          <w:p w14:paraId="08E25913" w14:textId="77777777" w:rsidR="00E12D31" w:rsidRPr="001A1031" w:rsidRDefault="00E12D31" w:rsidP="007D7080">
            <w:pPr>
              <w:spacing w:after="0"/>
              <w:rPr>
                <w:rFonts w:cs="Calibri"/>
                <w:b/>
                <w:i/>
                <w:vanish/>
                <w:sz w:val="20"/>
                <w:szCs w:val="20"/>
                <w:highlight w:val="cyan"/>
                <w:lang w:val="en-GB"/>
              </w:rPr>
            </w:pPr>
          </w:p>
        </w:tc>
        <w:tc>
          <w:tcPr>
            <w:tcW w:w="1751" w:type="dxa"/>
            <w:gridSpan w:val="5"/>
            <w:vAlign w:val="center"/>
          </w:tcPr>
          <w:p w14:paraId="6E7FD46A" w14:textId="77777777" w:rsidR="00E12D31" w:rsidRPr="001A1031" w:rsidRDefault="00E12D31" w:rsidP="007D7080">
            <w:pPr>
              <w:spacing w:after="0"/>
              <w:rPr>
                <w:rFonts w:cs="Calibri"/>
                <w:b/>
                <w:i/>
                <w:vanish/>
                <w:spacing w:val="-4"/>
                <w:sz w:val="20"/>
                <w:szCs w:val="20"/>
                <w:highlight w:val="cyan"/>
                <w:lang w:val="en-GB"/>
              </w:rPr>
            </w:pPr>
            <w:proofErr w:type="spellStart"/>
            <w:r w:rsidRPr="001A1031">
              <w:rPr>
                <w:rFonts w:cs="Calibri"/>
                <w:b/>
                <w:i/>
                <w:vanish/>
                <w:sz w:val="20"/>
                <w:szCs w:val="20"/>
                <w:highlight w:val="cyan"/>
              </w:rPr>
              <w:t>PhoneNumber</w:t>
            </w:r>
            <w:proofErr w:type="spellEnd"/>
          </w:p>
        </w:tc>
        <w:tc>
          <w:tcPr>
            <w:tcW w:w="709" w:type="dxa"/>
            <w:gridSpan w:val="2"/>
            <w:vAlign w:val="center"/>
          </w:tcPr>
          <w:p w14:paraId="3904CE49" w14:textId="77777777" w:rsidR="00E12D31" w:rsidRPr="001A1031" w:rsidRDefault="00E12D31" w:rsidP="007D7080">
            <w:pPr>
              <w:spacing w:after="0"/>
              <w:rPr>
                <w:rFonts w:cs="Calibri"/>
                <w:vanish/>
                <w:spacing w:val="-4"/>
                <w:sz w:val="20"/>
                <w:szCs w:val="20"/>
                <w:highlight w:val="cyan"/>
                <w:lang w:val="en-GB"/>
              </w:rPr>
            </w:pPr>
            <w:r w:rsidRPr="001A1031">
              <w:rPr>
                <w:rFonts w:cs="Calibri"/>
                <w:vanish/>
                <w:sz w:val="20"/>
                <w:szCs w:val="20"/>
                <w:highlight w:val="cyan"/>
              </w:rPr>
              <w:t>0:1</w:t>
            </w:r>
          </w:p>
        </w:tc>
        <w:tc>
          <w:tcPr>
            <w:tcW w:w="1559" w:type="dxa"/>
            <w:gridSpan w:val="2"/>
            <w:vAlign w:val="center"/>
          </w:tcPr>
          <w:p w14:paraId="086A9007" w14:textId="77777777" w:rsidR="00E12D31" w:rsidRPr="001A1031" w:rsidRDefault="00E12D31" w:rsidP="007D7080">
            <w:pPr>
              <w:spacing w:after="0"/>
              <w:rPr>
                <w:rFonts w:cs="Calibri"/>
                <w:i/>
                <w:vanish/>
                <w:spacing w:val="-4"/>
                <w:sz w:val="20"/>
                <w:szCs w:val="20"/>
                <w:highlight w:val="cyan"/>
                <w:lang w:val="en-GB"/>
              </w:rPr>
            </w:pPr>
            <w:proofErr w:type="spellStart"/>
            <w:r w:rsidRPr="001A1031">
              <w:rPr>
                <w:rFonts w:cs="Calibri"/>
                <w:i/>
                <w:vanish/>
                <w:sz w:val="20"/>
                <w:szCs w:val="20"/>
                <w:highlight w:val="cyan"/>
              </w:rPr>
              <w:t>PhoneType</w:t>
            </w:r>
            <w:proofErr w:type="spellEnd"/>
          </w:p>
        </w:tc>
        <w:tc>
          <w:tcPr>
            <w:tcW w:w="5246" w:type="dxa"/>
            <w:gridSpan w:val="3"/>
            <w:vAlign w:val="center"/>
          </w:tcPr>
          <w:p w14:paraId="7B241749" w14:textId="77777777" w:rsidR="00E12D31" w:rsidRPr="001A1031" w:rsidRDefault="00E12D31" w:rsidP="007D7080">
            <w:pPr>
              <w:spacing w:after="0"/>
              <w:jc w:val="both"/>
              <w:rPr>
                <w:rFonts w:cs="Calibri"/>
                <w:vanish/>
                <w:spacing w:val="-4"/>
                <w:sz w:val="20"/>
                <w:szCs w:val="20"/>
                <w:highlight w:val="cyan"/>
                <w:lang w:val="en-GB"/>
              </w:rPr>
            </w:pPr>
            <w:r w:rsidRPr="001A1031">
              <w:rPr>
                <w:rFonts w:cs="Calibri"/>
                <w:vanish/>
                <w:sz w:val="20"/>
                <w:szCs w:val="20"/>
                <w:highlight w:val="cyan"/>
              </w:rPr>
              <w:t xml:space="preserve">Phone number for operational contact. Not for Public use.  </w:t>
            </w:r>
          </w:p>
        </w:tc>
      </w:tr>
      <w:tr w:rsidR="00E12D31" w:rsidRPr="00E7759A" w14:paraId="3D8670B9" w14:textId="77777777" w:rsidTr="00E12D31">
        <w:tc>
          <w:tcPr>
            <w:tcW w:w="1131" w:type="dxa"/>
            <w:vMerge/>
            <w:vAlign w:val="center"/>
          </w:tcPr>
          <w:p w14:paraId="7A61F144" w14:textId="77777777" w:rsidR="00E12D31" w:rsidRPr="00E7759A" w:rsidRDefault="00E12D31" w:rsidP="007D7080">
            <w:pPr>
              <w:spacing w:after="0"/>
              <w:rPr>
                <w:rFonts w:cs="Calibri"/>
                <w:i/>
                <w:sz w:val="20"/>
                <w:szCs w:val="20"/>
              </w:rPr>
            </w:pPr>
          </w:p>
        </w:tc>
        <w:tc>
          <w:tcPr>
            <w:tcW w:w="236" w:type="dxa"/>
            <w:vMerge/>
            <w:vAlign w:val="center"/>
          </w:tcPr>
          <w:p w14:paraId="1A71B73D" w14:textId="77777777" w:rsidR="00E12D31" w:rsidRPr="001A1031" w:rsidRDefault="00E12D31" w:rsidP="007D7080">
            <w:pPr>
              <w:spacing w:after="0"/>
              <w:rPr>
                <w:rFonts w:cs="Calibri"/>
                <w:b/>
                <w:i/>
                <w:vanish/>
                <w:sz w:val="20"/>
                <w:szCs w:val="20"/>
                <w:highlight w:val="cyan"/>
                <w:lang w:val="en-GB"/>
              </w:rPr>
            </w:pPr>
          </w:p>
        </w:tc>
        <w:tc>
          <w:tcPr>
            <w:tcW w:w="1751" w:type="dxa"/>
            <w:gridSpan w:val="5"/>
            <w:vAlign w:val="center"/>
          </w:tcPr>
          <w:p w14:paraId="178F6A9E" w14:textId="77777777" w:rsidR="00E12D31" w:rsidRPr="001A1031" w:rsidRDefault="00E12D31" w:rsidP="007D7080">
            <w:pPr>
              <w:spacing w:after="0"/>
              <w:rPr>
                <w:rFonts w:cs="Calibri"/>
                <w:b/>
                <w:i/>
                <w:vanish/>
                <w:spacing w:val="-4"/>
                <w:sz w:val="20"/>
                <w:szCs w:val="20"/>
                <w:highlight w:val="cyan"/>
                <w:lang w:val="en-GB"/>
              </w:rPr>
            </w:pPr>
            <w:proofErr w:type="spellStart"/>
            <w:r w:rsidRPr="001A1031">
              <w:rPr>
                <w:rFonts w:cs="Calibri"/>
                <w:b/>
                <w:i/>
                <w:vanish/>
                <w:sz w:val="20"/>
                <w:szCs w:val="20"/>
                <w:highlight w:val="cyan"/>
              </w:rPr>
              <w:t>Url</w:t>
            </w:r>
            <w:proofErr w:type="spellEnd"/>
          </w:p>
        </w:tc>
        <w:tc>
          <w:tcPr>
            <w:tcW w:w="709" w:type="dxa"/>
            <w:gridSpan w:val="2"/>
            <w:vAlign w:val="center"/>
          </w:tcPr>
          <w:p w14:paraId="73F9DF80" w14:textId="77777777" w:rsidR="00E12D31" w:rsidRPr="001A1031" w:rsidRDefault="00E12D31" w:rsidP="007D7080">
            <w:pPr>
              <w:spacing w:after="0"/>
              <w:rPr>
                <w:rFonts w:cs="Calibri"/>
                <w:vanish/>
                <w:spacing w:val="-4"/>
                <w:sz w:val="20"/>
                <w:szCs w:val="20"/>
                <w:highlight w:val="cyan"/>
                <w:lang w:val="en-GB"/>
              </w:rPr>
            </w:pPr>
            <w:r w:rsidRPr="001A1031">
              <w:rPr>
                <w:rFonts w:cs="Calibri"/>
                <w:vanish/>
                <w:sz w:val="20"/>
                <w:szCs w:val="20"/>
                <w:highlight w:val="cyan"/>
              </w:rPr>
              <w:t>0:1</w:t>
            </w:r>
          </w:p>
        </w:tc>
        <w:tc>
          <w:tcPr>
            <w:tcW w:w="1559" w:type="dxa"/>
            <w:gridSpan w:val="2"/>
            <w:vAlign w:val="center"/>
          </w:tcPr>
          <w:p w14:paraId="540022DE" w14:textId="77777777" w:rsidR="00E12D31" w:rsidRPr="001A1031" w:rsidRDefault="00E12D31" w:rsidP="007D7080">
            <w:pPr>
              <w:spacing w:after="0"/>
              <w:rPr>
                <w:rFonts w:cs="Calibri"/>
                <w:i/>
                <w:vanish/>
                <w:spacing w:val="-4"/>
                <w:sz w:val="20"/>
                <w:szCs w:val="20"/>
                <w:highlight w:val="cyan"/>
                <w:lang w:val="en-GB"/>
              </w:rPr>
            </w:pPr>
            <w:proofErr w:type="spellStart"/>
            <w:proofErr w:type="gramStart"/>
            <w:r w:rsidRPr="001A1031">
              <w:rPr>
                <w:rFonts w:cs="Calibri"/>
                <w:i/>
                <w:vanish/>
                <w:sz w:val="20"/>
                <w:szCs w:val="20"/>
                <w:highlight w:val="cyan"/>
              </w:rPr>
              <w:t>xsd:anyUri</w:t>
            </w:r>
            <w:proofErr w:type="spellEnd"/>
            <w:proofErr w:type="gramEnd"/>
          </w:p>
        </w:tc>
        <w:tc>
          <w:tcPr>
            <w:tcW w:w="5246" w:type="dxa"/>
            <w:gridSpan w:val="3"/>
            <w:vAlign w:val="center"/>
          </w:tcPr>
          <w:p w14:paraId="244671BF" w14:textId="77777777" w:rsidR="00E12D31" w:rsidRPr="001A1031" w:rsidRDefault="00E12D31" w:rsidP="007D7080">
            <w:pPr>
              <w:spacing w:after="0"/>
              <w:jc w:val="both"/>
              <w:rPr>
                <w:rFonts w:cs="Calibri"/>
                <w:vanish/>
                <w:spacing w:val="-4"/>
                <w:sz w:val="20"/>
                <w:szCs w:val="20"/>
                <w:highlight w:val="cyan"/>
                <w:lang w:val="en-GB"/>
              </w:rPr>
            </w:pPr>
            <w:r w:rsidRPr="001A1031">
              <w:rPr>
                <w:rFonts w:cs="Calibri"/>
                <w:vanish/>
                <w:sz w:val="20"/>
                <w:szCs w:val="20"/>
                <w:highlight w:val="cyan"/>
              </w:rPr>
              <w:t xml:space="preserve">URL number for operational contact. Not for Public use.  </w:t>
            </w:r>
          </w:p>
        </w:tc>
      </w:tr>
      <w:tr w:rsidR="00FA58F8" w:rsidRPr="00E7759A" w14:paraId="29D2393C" w14:textId="77777777" w:rsidTr="007D7080">
        <w:tc>
          <w:tcPr>
            <w:tcW w:w="1131" w:type="dxa"/>
            <w:vMerge w:val="restart"/>
            <w:vAlign w:val="center"/>
          </w:tcPr>
          <w:p w14:paraId="699F35DB" w14:textId="77777777" w:rsidR="00FA58F8" w:rsidRPr="00E7759A" w:rsidRDefault="00FA58F8" w:rsidP="007D7080">
            <w:pPr>
              <w:spacing w:after="0"/>
              <w:rPr>
                <w:rFonts w:cs="Calibri"/>
                <w:i/>
                <w:sz w:val="20"/>
                <w:szCs w:val="20"/>
                <w:lang w:val="en-GB"/>
              </w:rPr>
            </w:pPr>
            <w:proofErr w:type="spellStart"/>
            <w:r w:rsidRPr="00E7759A">
              <w:rPr>
                <w:rFonts w:cs="Calibri"/>
                <w:i/>
                <w:sz w:val="20"/>
                <w:szCs w:val="20"/>
                <w:lang w:val="en-GB"/>
              </w:rPr>
              <w:t>Estimated</w:t>
            </w:r>
            <w:r w:rsidRPr="00E7759A">
              <w:rPr>
                <w:rFonts w:cs="Calibri"/>
                <w:i/>
                <w:sz w:val="20"/>
                <w:szCs w:val="20"/>
                <w:lang w:val="en-GB"/>
              </w:rPr>
              <w:softHyphen/>
              <w:t>Info</w:t>
            </w:r>
            <w:proofErr w:type="spellEnd"/>
          </w:p>
        </w:tc>
        <w:tc>
          <w:tcPr>
            <w:tcW w:w="1987" w:type="dxa"/>
            <w:gridSpan w:val="6"/>
            <w:vAlign w:val="center"/>
          </w:tcPr>
          <w:p w14:paraId="1BE20BCC" w14:textId="77777777" w:rsidR="00FA58F8" w:rsidRPr="00E7759A" w:rsidRDefault="00FA58F8" w:rsidP="007D7080">
            <w:pPr>
              <w:spacing w:after="0"/>
              <w:rPr>
                <w:rFonts w:cs="Calibri"/>
                <w:b/>
                <w:i/>
                <w:sz w:val="20"/>
                <w:szCs w:val="20"/>
                <w:highlight w:val="lightGray"/>
                <w:lang w:val="en-GB"/>
              </w:rPr>
            </w:pPr>
            <w:proofErr w:type="spellStart"/>
            <w:r w:rsidRPr="00E7759A">
              <w:rPr>
                <w:rFonts w:cs="Calibri"/>
                <w:b/>
                <w:i/>
                <w:sz w:val="20"/>
                <w:szCs w:val="20"/>
                <w:highlight w:val="lightGray"/>
                <w:lang w:val="en-GB"/>
              </w:rPr>
              <w:t>Headway</w:t>
            </w:r>
            <w:r w:rsidRPr="00E7759A">
              <w:rPr>
                <w:rFonts w:cs="Calibri"/>
                <w:b/>
                <w:i/>
                <w:sz w:val="20"/>
                <w:szCs w:val="20"/>
                <w:highlight w:val="lightGray"/>
                <w:lang w:val="en-GB"/>
              </w:rPr>
              <w:softHyphen/>
              <w:t>Service</w:t>
            </w:r>
            <w:proofErr w:type="spellEnd"/>
          </w:p>
        </w:tc>
        <w:tc>
          <w:tcPr>
            <w:tcW w:w="709" w:type="dxa"/>
            <w:gridSpan w:val="2"/>
            <w:vAlign w:val="center"/>
          </w:tcPr>
          <w:p w14:paraId="49EB408A" w14:textId="77777777" w:rsidR="00FA58F8" w:rsidRPr="00E7759A" w:rsidRDefault="00FA58F8" w:rsidP="007D7080">
            <w:pPr>
              <w:spacing w:after="0"/>
              <w:rPr>
                <w:rFonts w:cs="Calibri"/>
                <w:sz w:val="20"/>
                <w:szCs w:val="20"/>
                <w:lang w:val="en-GB"/>
              </w:rPr>
            </w:pPr>
            <w:r w:rsidRPr="00E7759A">
              <w:rPr>
                <w:rFonts w:cs="Calibri"/>
                <w:sz w:val="20"/>
                <w:szCs w:val="20"/>
                <w:lang w:val="en-GB"/>
              </w:rPr>
              <w:t>0:1</w:t>
            </w:r>
          </w:p>
        </w:tc>
        <w:tc>
          <w:tcPr>
            <w:tcW w:w="1559" w:type="dxa"/>
            <w:gridSpan w:val="2"/>
            <w:vAlign w:val="center"/>
          </w:tcPr>
          <w:p w14:paraId="6117C725" w14:textId="77777777" w:rsidR="00FA58F8" w:rsidRPr="00E7759A" w:rsidRDefault="00FA58F8" w:rsidP="007D7080">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246" w:type="dxa"/>
            <w:gridSpan w:val="3"/>
            <w:vAlign w:val="center"/>
          </w:tcPr>
          <w:p w14:paraId="683FCE8D" w14:textId="77777777" w:rsidR="00FA58F8" w:rsidRPr="00EA4CE4" w:rsidRDefault="00FA58F8" w:rsidP="007D7080">
            <w:pPr>
              <w:spacing w:after="0"/>
              <w:jc w:val="both"/>
              <w:rPr>
                <w:rFonts w:cs="Calibri"/>
                <w:sz w:val="20"/>
                <w:szCs w:val="20"/>
                <w:highlight w:val="lightGray"/>
                <w:lang w:val="fr-FR"/>
              </w:rPr>
            </w:pPr>
            <w:r w:rsidRPr="00EA4CE4">
              <w:rPr>
                <w:rFonts w:cs="Calibri"/>
                <w:sz w:val="20"/>
                <w:szCs w:val="20"/>
                <w:highlight w:val="lightGray"/>
                <w:lang w:val="fr-FR"/>
              </w:rPr>
              <w:t>Indique si la course est gérée dans un contexte d’exploitation (ou d’information seulement) en fréquence.</w:t>
            </w:r>
          </w:p>
          <w:p w14:paraId="72E3D794" w14:textId="77777777" w:rsidR="00FA58F8" w:rsidRPr="00E7759A" w:rsidRDefault="00FA58F8" w:rsidP="007D7080">
            <w:pPr>
              <w:spacing w:after="0"/>
              <w:jc w:val="both"/>
              <w:rPr>
                <w:rFonts w:cs="Calibri"/>
                <w:sz w:val="20"/>
                <w:szCs w:val="20"/>
              </w:rPr>
            </w:pPr>
            <w:r w:rsidRPr="00EA4CE4">
              <w:rPr>
                <w:rFonts w:cs="Calibri"/>
                <w:sz w:val="20"/>
                <w:szCs w:val="20"/>
                <w:highlight w:val="lightGray"/>
              </w:rPr>
              <w:t xml:space="preserve">Valeur par </w:t>
            </w:r>
            <w:proofErr w:type="spellStart"/>
            <w:proofErr w:type="gramStart"/>
            <w:r w:rsidRPr="00EA4CE4">
              <w:rPr>
                <w:rFonts w:cs="Calibri"/>
                <w:sz w:val="20"/>
                <w:szCs w:val="20"/>
                <w:highlight w:val="lightGray"/>
              </w:rPr>
              <w:t>défaut</w:t>
            </w:r>
            <w:proofErr w:type="spellEnd"/>
            <w:r w:rsidRPr="00EA4CE4">
              <w:rPr>
                <w:rFonts w:cs="Calibri"/>
                <w:sz w:val="20"/>
                <w:szCs w:val="20"/>
                <w:highlight w:val="lightGray"/>
              </w:rPr>
              <w:t> :</w:t>
            </w:r>
            <w:proofErr w:type="gramEnd"/>
            <w:r w:rsidRPr="00EA4CE4">
              <w:rPr>
                <w:rFonts w:cs="Calibri"/>
                <w:sz w:val="20"/>
                <w:szCs w:val="20"/>
                <w:highlight w:val="lightGray"/>
              </w:rPr>
              <w:t xml:space="preserve"> « false »</w:t>
            </w:r>
          </w:p>
        </w:tc>
      </w:tr>
      <w:tr w:rsidR="00FA58F8" w:rsidRPr="00E32CB2" w14:paraId="5EF67413" w14:textId="77777777" w:rsidTr="007D7080">
        <w:tc>
          <w:tcPr>
            <w:tcW w:w="1131" w:type="dxa"/>
            <w:vMerge/>
            <w:vAlign w:val="center"/>
          </w:tcPr>
          <w:p w14:paraId="00EA7F01" w14:textId="77777777" w:rsidR="00FA58F8" w:rsidRPr="00E7759A" w:rsidRDefault="00FA58F8" w:rsidP="007D7080">
            <w:pPr>
              <w:spacing w:after="0"/>
              <w:rPr>
                <w:rFonts w:cs="Calibri"/>
                <w:i/>
                <w:sz w:val="20"/>
                <w:szCs w:val="20"/>
                <w:lang w:val="en-GB"/>
              </w:rPr>
            </w:pPr>
          </w:p>
        </w:tc>
        <w:tc>
          <w:tcPr>
            <w:tcW w:w="1987" w:type="dxa"/>
            <w:gridSpan w:val="6"/>
            <w:vAlign w:val="center"/>
          </w:tcPr>
          <w:p w14:paraId="3F16F26D" w14:textId="77777777" w:rsidR="00FA58F8" w:rsidRPr="00E7759A" w:rsidRDefault="00FA58F8" w:rsidP="007D7080">
            <w:pPr>
              <w:spacing w:after="0"/>
              <w:rPr>
                <w:rFonts w:cs="Calibri"/>
                <w:b/>
                <w:i/>
                <w:spacing w:val="-4"/>
                <w:sz w:val="20"/>
                <w:szCs w:val="20"/>
                <w:highlight w:val="lightGray"/>
                <w:lang w:val="en-GB"/>
              </w:rPr>
            </w:pPr>
            <w:proofErr w:type="spellStart"/>
            <w:r w:rsidRPr="00E7759A">
              <w:rPr>
                <w:rFonts w:cs="Calibri"/>
                <w:b/>
                <w:i/>
                <w:sz w:val="20"/>
                <w:szCs w:val="20"/>
                <w:highlight w:val="lightGray"/>
                <w:shd w:val="clear" w:color="auto" w:fill="00FF00"/>
                <w:lang w:val="en-GB"/>
              </w:rPr>
              <w:t>Origin</w:t>
            </w:r>
            <w:r w:rsidRPr="00E7759A">
              <w:rPr>
                <w:rFonts w:cs="Calibri"/>
                <w:b/>
                <w:i/>
                <w:sz w:val="20"/>
                <w:szCs w:val="20"/>
                <w:highlight w:val="lightGray"/>
                <w:shd w:val="clear" w:color="auto" w:fill="00FF00"/>
                <w:lang w:val="en-GB"/>
              </w:rPr>
              <w:softHyphen/>
              <w:t>Aimed</w:t>
            </w:r>
            <w:r w:rsidRPr="00E7759A">
              <w:rPr>
                <w:rFonts w:cs="Calibri"/>
                <w:b/>
                <w:i/>
                <w:sz w:val="20"/>
                <w:szCs w:val="20"/>
                <w:highlight w:val="lightGray"/>
                <w:shd w:val="clear" w:color="auto" w:fill="00FF00"/>
                <w:lang w:val="en-GB"/>
              </w:rPr>
              <w:softHyphen/>
              <w:t>Departure</w:t>
            </w:r>
            <w:r w:rsidRPr="00E7759A">
              <w:rPr>
                <w:rFonts w:cs="Calibri"/>
                <w:b/>
                <w:i/>
                <w:sz w:val="20"/>
                <w:szCs w:val="20"/>
                <w:highlight w:val="lightGray"/>
                <w:shd w:val="clear" w:color="auto" w:fill="00FF00"/>
                <w:lang w:val="en-GB"/>
              </w:rPr>
              <w:softHyphen/>
              <w:t>Time</w:t>
            </w:r>
            <w:proofErr w:type="spellEnd"/>
          </w:p>
        </w:tc>
        <w:tc>
          <w:tcPr>
            <w:tcW w:w="709" w:type="dxa"/>
            <w:gridSpan w:val="2"/>
            <w:vAlign w:val="center"/>
          </w:tcPr>
          <w:p w14:paraId="6E5F07C1" w14:textId="77777777" w:rsidR="00FA58F8" w:rsidRPr="00E7759A" w:rsidRDefault="00FA58F8" w:rsidP="007D7080">
            <w:pPr>
              <w:spacing w:after="0"/>
              <w:rPr>
                <w:rFonts w:cs="Calibri"/>
                <w:spacing w:val="-4"/>
                <w:sz w:val="20"/>
                <w:szCs w:val="20"/>
                <w:lang w:val="en-GB"/>
              </w:rPr>
            </w:pPr>
            <w:r w:rsidRPr="00E7759A">
              <w:rPr>
                <w:rFonts w:cs="Calibri"/>
                <w:sz w:val="20"/>
                <w:szCs w:val="20"/>
                <w:lang w:val="en-GB"/>
              </w:rPr>
              <w:t>0:1</w:t>
            </w:r>
          </w:p>
        </w:tc>
        <w:tc>
          <w:tcPr>
            <w:tcW w:w="1559" w:type="dxa"/>
            <w:gridSpan w:val="2"/>
            <w:vAlign w:val="center"/>
          </w:tcPr>
          <w:p w14:paraId="4EB95958" w14:textId="77777777" w:rsidR="00FA58F8" w:rsidRPr="00E7759A" w:rsidRDefault="00FA58F8" w:rsidP="007D7080">
            <w:pPr>
              <w:spacing w:after="0"/>
              <w:rPr>
                <w:rFonts w:cs="Calibri"/>
                <w:i/>
                <w:spacing w:val="-4"/>
                <w:sz w:val="20"/>
                <w:szCs w:val="20"/>
                <w:lang w:val="en-GB"/>
              </w:rPr>
            </w:pPr>
            <w:proofErr w:type="spellStart"/>
            <w:proofErr w:type="gramStart"/>
            <w:r w:rsidRPr="00E7759A">
              <w:rPr>
                <w:rFonts w:cs="Calibri"/>
                <w:i/>
                <w:sz w:val="20"/>
                <w:szCs w:val="20"/>
                <w:lang w:val="en-GB"/>
              </w:rPr>
              <w:t>xsd:date</w:t>
            </w:r>
            <w:r w:rsidRPr="00E7759A">
              <w:rPr>
                <w:rFonts w:cs="Calibri"/>
                <w:i/>
                <w:sz w:val="20"/>
                <w:szCs w:val="20"/>
                <w:lang w:val="en-GB"/>
              </w:rPr>
              <w:softHyphen/>
              <w:t>Time</w:t>
            </w:r>
            <w:proofErr w:type="spellEnd"/>
            <w:proofErr w:type="gramEnd"/>
          </w:p>
        </w:tc>
        <w:tc>
          <w:tcPr>
            <w:tcW w:w="5246" w:type="dxa"/>
            <w:gridSpan w:val="3"/>
            <w:vAlign w:val="center"/>
          </w:tcPr>
          <w:p w14:paraId="37A563E7" w14:textId="77777777" w:rsidR="00FA58F8" w:rsidRPr="00EA4CE4" w:rsidRDefault="00FA58F8" w:rsidP="007D7080">
            <w:pPr>
              <w:spacing w:after="0"/>
              <w:jc w:val="both"/>
              <w:rPr>
                <w:rFonts w:cs="Calibri"/>
                <w:i/>
                <w:spacing w:val="-4"/>
                <w:sz w:val="20"/>
                <w:szCs w:val="20"/>
                <w:highlight w:val="lightGray"/>
                <w:lang w:val="fr-FR"/>
              </w:rPr>
            </w:pPr>
            <w:r w:rsidRPr="00EA4CE4">
              <w:rPr>
                <w:rFonts w:cs="Calibri"/>
                <w:sz w:val="20"/>
                <w:szCs w:val="20"/>
                <w:highlight w:val="lightGray"/>
                <w:lang w:val="fr-FR"/>
              </w:rPr>
              <w:t>Heure théorique de départ de la course à son point de départ.</w:t>
            </w:r>
          </w:p>
        </w:tc>
      </w:tr>
      <w:tr w:rsidR="00FA58F8" w:rsidRPr="00E32CB2" w14:paraId="716CC428" w14:textId="77777777" w:rsidTr="007D7080">
        <w:tc>
          <w:tcPr>
            <w:tcW w:w="1131" w:type="dxa"/>
            <w:vMerge/>
            <w:vAlign w:val="center"/>
          </w:tcPr>
          <w:p w14:paraId="2FCFF0F8" w14:textId="77777777" w:rsidR="00FA58F8" w:rsidRPr="00E7759A" w:rsidRDefault="00FA58F8" w:rsidP="007D7080">
            <w:pPr>
              <w:spacing w:after="0"/>
              <w:rPr>
                <w:rFonts w:cs="Calibri"/>
                <w:i/>
                <w:sz w:val="20"/>
                <w:szCs w:val="20"/>
                <w:lang w:val="fr-FR"/>
              </w:rPr>
            </w:pPr>
          </w:p>
        </w:tc>
        <w:tc>
          <w:tcPr>
            <w:tcW w:w="1987" w:type="dxa"/>
            <w:gridSpan w:val="6"/>
            <w:vAlign w:val="center"/>
          </w:tcPr>
          <w:p w14:paraId="575C1B6E" w14:textId="77777777" w:rsidR="00FA58F8" w:rsidRPr="00E7759A" w:rsidRDefault="00FA58F8" w:rsidP="007D7080">
            <w:pPr>
              <w:spacing w:after="0"/>
              <w:rPr>
                <w:rFonts w:cs="Calibri"/>
                <w:b/>
                <w:i/>
                <w:spacing w:val="-4"/>
                <w:sz w:val="20"/>
                <w:szCs w:val="20"/>
                <w:highlight w:val="lightGray"/>
                <w:lang w:val="en-GB"/>
              </w:rPr>
            </w:pPr>
            <w:r w:rsidRPr="00E7759A">
              <w:rPr>
                <w:rFonts w:cs="Calibri"/>
                <w:b/>
                <w:i/>
                <w:sz w:val="20"/>
                <w:szCs w:val="20"/>
                <w:highlight w:val="lightGray"/>
                <w:shd w:val="clear" w:color="auto" w:fill="00FF00"/>
              </w:rPr>
              <w:t>Destination</w:t>
            </w:r>
            <w:r w:rsidRPr="00E7759A">
              <w:rPr>
                <w:rFonts w:cs="Calibri"/>
                <w:b/>
                <w:i/>
                <w:sz w:val="20"/>
                <w:szCs w:val="20"/>
                <w:highlight w:val="lightGray"/>
                <w:shd w:val="clear" w:color="auto" w:fill="00FF00"/>
                <w:lang w:val="en-GB"/>
              </w:rPr>
              <w:softHyphen/>
            </w:r>
            <w:proofErr w:type="spellStart"/>
            <w:r w:rsidRPr="00E7759A">
              <w:rPr>
                <w:rFonts w:cs="Calibri"/>
                <w:b/>
                <w:i/>
                <w:sz w:val="20"/>
                <w:szCs w:val="20"/>
                <w:highlight w:val="lightGray"/>
                <w:shd w:val="clear" w:color="auto" w:fill="00FF00"/>
              </w:rPr>
              <w:t>Aimed</w:t>
            </w:r>
            <w:r w:rsidRPr="00E7759A">
              <w:rPr>
                <w:rFonts w:cs="Calibri"/>
                <w:b/>
                <w:i/>
                <w:sz w:val="20"/>
                <w:szCs w:val="20"/>
                <w:highlight w:val="lightGray"/>
                <w:shd w:val="clear" w:color="auto" w:fill="00FF00"/>
              </w:rPr>
              <w:softHyphen/>
              <w:t>Arrival</w:t>
            </w:r>
            <w:proofErr w:type="spellEnd"/>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rPr>
              <w:t>Time</w:t>
            </w:r>
          </w:p>
        </w:tc>
        <w:tc>
          <w:tcPr>
            <w:tcW w:w="709" w:type="dxa"/>
            <w:gridSpan w:val="2"/>
            <w:vAlign w:val="center"/>
          </w:tcPr>
          <w:p w14:paraId="039533CA" w14:textId="77777777" w:rsidR="00FA58F8" w:rsidRPr="00E7759A" w:rsidRDefault="00FA58F8" w:rsidP="007D7080">
            <w:pPr>
              <w:spacing w:after="0"/>
              <w:rPr>
                <w:rFonts w:cs="Calibri"/>
                <w:spacing w:val="-4"/>
                <w:sz w:val="20"/>
                <w:szCs w:val="20"/>
                <w:lang w:val="en-GB"/>
              </w:rPr>
            </w:pPr>
            <w:r w:rsidRPr="00E7759A">
              <w:rPr>
                <w:rFonts w:cs="Calibri"/>
                <w:sz w:val="20"/>
                <w:szCs w:val="20"/>
              </w:rPr>
              <w:t>0:1</w:t>
            </w:r>
          </w:p>
        </w:tc>
        <w:tc>
          <w:tcPr>
            <w:tcW w:w="1559" w:type="dxa"/>
            <w:gridSpan w:val="2"/>
            <w:vAlign w:val="center"/>
          </w:tcPr>
          <w:p w14:paraId="0DF08448" w14:textId="77777777" w:rsidR="00FA58F8" w:rsidRPr="00E7759A" w:rsidRDefault="00FA58F8" w:rsidP="007D7080">
            <w:pPr>
              <w:spacing w:after="0"/>
              <w:rPr>
                <w:rFonts w:cs="Calibri"/>
                <w:i/>
                <w:spacing w:val="-4"/>
                <w:sz w:val="20"/>
                <w:szCs w:val="20"/>
                <w:lang w:val="en-GB"/>
              </w:rPr>
            </w:pPr>
            <w:proofErr w:type="spellStart"/>
            <w:proofErr w:type="gramStart"/>
            <w:r w:rsidRPr="00E7759A">
              <w:rPr>
                <w:rFonts w:cs="Calibri"/>
                <w:i/>
                <w:sz w:val="20"/>
                <w:szCs w:val="20"/>
              </w:rPr>
              <w:t>xsd:date</w:t>
            </w:r>
            <w:proofErr w:type="spellEnd"/>
            <w:r w:rsidRPr="00E7759A">
              <w:rPr>
                <w:rFonts w:cs="Calibri"/>
                <w:i/>
                <w:sz w:val="20"/>
                <w:szCs w:val="20"/>
                <w:lang w:val="en-GB"/>
              </w:rPr>
              <w:softHyphen/>
            </w:r>
            <w:r w:rsidRPr="00E7759A">
              <w:rPr>
                <w:rFonts w:cs="Calibri"/>
                <w:i/>
                <w:sz w:val="20"/>
                <w:szCs w:val="20"/>
              </w:rPr>
              <w:t>Time</w:t>
            </w:r>
            <w:proofErr w:type="gramEnd"/>
          </w:p>
        </w:tc>
        <w:tc>
          <w:tcPr>
            <w:tcW w:w="5246" w:type="dxa"/>
            <w:gridSpan w:val="3"/>
            <w:vAlign w:val="center"/>
          </w:tcPr>
          <w:p w14:paraId="5F0F84F6" w14:textId="77777777" w:rsidR="00FA58F8" w:rsidRPr="00EA4CE4" w:rsidRDefault="00FA58F8" w:rsidP="007D7080">
            <w:pPr>
              <w:spacing w:after="0"/>
              <w:jc w:val="both"/>
              <w:rPr>
                <w:rFonts w:cs="Calibri"/>
                <w:i/>
                <w:spacing w:val="-4"/>
                <w:sz w:val="20"/>
                <w:szCs w:val="20"/>
                <w:highlight w:val="lightGray"/>
                <w:lang w:val="fr-FR"/>
              </w:rPr>
            </w:pPr>
            <w:r w:rsidRPr="00EA4CE4">
              <w:rPr>
                <w:rFonts w:cs="Calibri"/>
                <w:sz w:val="20"/>
                <w:szCs w:val="20"/>
                <w:highlight w:val="lightGray"/>
                <w:lang w:val="fr-FR"/>
              </w:rPr>
              <w:t>Heure théorique d'arrivée de la course à son point de d'arrivée.</w:t>
            </w:r>
          </w:p>
        </w:tc>
      </w:tr>
      <w:tr w:rsidR="00FA58F8" w:rsidRPr="00E7759A" w14:paraId="3A9D7D4B" w14:textId="77777777" w:rsidTr="007D7080">
        <w:tc>
          <w:tcPr>
            <w:tcW w:w="1131" w:type="dxa"/>
            <w:vMerge/>
            <w:vAlign w:val="center"/>
          </w:tcPr>
          <w:p w14:paraId="74AE16DB" w14:textId="77777777" w:rsidR="00FA58F8" w:rsidRPr="00E7759A" w:rsidRDefault="00FA58F8" w:rsidP="007D7080">
            <w:pPr>
              <w:spacing w:after="0"/>
              <w:rPr>
                <w:rFonts w:cs="Calibri"/>
                <w:i/>
                <w:sz w:val="20"/>
                <w:szCs w:val="20"/>
                <w:lang w:val="fr-FR"/>
              </w:rPr>
            </w:pPr>
          </w:p>
        </w:tc>
        <w:tc>
          <w:tcPr>
            <w:tcW w:w="1987" w:type="dxa"/>
            <w:gridSpan w:val="6"/>
            <w:vAlign w:val="center"/>
          </w:tcPr>
          <w:p w14:paraId="55AFD827" w14:textId="77777777" w:rsidR="00FA58F8" w:rsidRPr="00E7759A" w:rsidRDefault="00FA58F8" w:rsidP="007D7080">
            <w:pPr>
              <w:spacing w:after="0"/>
              <w:rPr>
                <w:rFonts w:cs="Calibri"/>
                <w:b/>
                <w:i/>
                <w:sz w:val="20"/>
                <w:szCs w:val="20"/>
                <w:highlight w:val="lightGray"/>
                <w:lang w:val="en-GB"/>
              </w:rPr>
            </w:pPr>
            <w:proofErr w:type="spellStart"/>
            <w:r w:rsidRPr="00E7759A">
              <w:rPr>
                <w:rFonts w:cs="Calibri"/>
                <w:b/>
                <w:i/>
                <w:sz w:val="20"/>
                <w:szCs w:val="20"/>
                <w:highlight w:val="lightGray"/>
                <w:lang w:val="en-GB"/>
              </w:rPr>
              <w:t>FirstOrLastJourney</w:t>
            </w:r>
            <w:proofErr w:type="spellEnd"/>
          </w:p>
        </w:tc>
        <w:tc>
          <w:tcPr>
            <w:tcW w:w="709" w:type="dxa"/>
            <w:gridSpan w:val="2"/>
            <w:vAlign w:val="center"/>
          </w:tcPr>
          <w:p w14:paraId="56042F1A" w14:textId="77777777" w:rsidR="00FA58F8" w:rsidRPr="00E7759A" w:rsidRDefault="00FA58F8" w:rsidP="007D7080">
            <w:pPr>
              <w:spacing w:after="0"/>
              <w:rPr>
                <w:rFonts w:cs="Calibri"/>
                <w:sz w:val="20"/>
                <w:szCs w:val="20"/>
                <w:lang w:val="en-GB"/>
              </w:rPr>
            </w:pPr>
            <w:r w:rsidRPr="00E7759A">
              <w:rPr>
                <w:rFonts w:cs="Calibri"/>
                <w:sz w:val="20"/>
                <w:szCs w:val="20"/>
                <w:lang w:val="en-GB"/>
              </w:rPr>
              <w:t>0:1</w:t>
            </w:r>
          </w:p>
        </w:tc>
        <w:tc>
          <w:tcPr>
            <w:tcW w:w="1559" w:type="dxa"/>
            <w:gridSpan w:val="2"/>
            <w:vAlign w:val="center"/>
          </w:tcPr>
          <w:p w14:paraId="798FD79A" w14:textId="77777777" w:rsidR="00FA58F8" w:rsidRPr="00E7759A" w:rsidRDefault="00FA58F8" w:rsidP="007D7080">
            <w:pPr>
              <w:spacing w:after="0"/>
              <w:rPr>
                <w:rFonts w:cs="Calibri"/>
                <w:i/>
                <w:sz w:val="20"/>
                <w:szCs w:val="20"/>
                <w:lang w:val="en-GB"/>
              </w:rPr>
            </w:pPr>
            <w:proofErr w:type="spellStart"/>
            <w:r w:rsidRPr="00E7759A">
              <w:rPr>
                <w:rFonts w:cs="Calibri"/>
                <w:i/>
                <w:sz w:val="20"/>
                <w:szCs w:val="20"/>
                <w:lang w:val="en-GB"/>
              </w:rPr>
              <w:t>FirstOrLastJourneyEnum</w:t>
            </w:r>
            <w:proofErr w:type="spellEnd"/>
          </w:p>
        </w:tc>
        <w:tc>
          <w:tcPr>
            <w:tcW w:w="5246" w:type="dxa"/>
            <w:gridSpan w:val="3"/>
            <w:vAlign w:val="center"/>
          </w:tcPr>
          <w:p w14:paraId="1E4F2303" w14:textId="77777777" w:rsidR="00FA58F8" w:rsidRPr="00E7759A" w:rsidRDefault="00FA58F8" w:rsidP="007D7080">
            <w:pPr>
              <w:spacing w:after="0"/>
              <w:jc w:val="both"/>
              <w:rPr>
                <w:rFonts w:cs="Calibri"/>
                <w:sz w:val="20"/>
                <w:szCs w:val="20"/>
                <w:lang w:val="fr-FR"/>
              </w:rPr>
            </w:pPr>
            <w:r w:rsidRPr="00E7759A">
              <w:rPr>
                <w:rFonts w:cs="Calibri"/>
                <w:sz w:val="20"/>
                <w:szCs w:val="20"/>
                <w:highlight w:val="lightGray"/>
                <w:lang w:val="fr-FR"/>
              </w:rPr>
              <w:t xml:space="preserve">Indique s'il s'agit de la première ou de la dernière course de la journée d'exploitation sur la ligne, et pour une destination donnée. L'interprétation comme "première ou dernière course pour une mission donnée" est acceptable, mais devra être précisée dans les spécifications d'interface du serveur (et le </w:t>
            </w:r>
            <w:proofErr w:type="spellStart"/>
            <w:r w:rsidRPr="00E7759A">
              <w:rPr>
                <w:rFonts w:cs="Calibri"/>
                <w:sz w:val="20"/>
                <w:szCs w:val="20"/>
                <w:highlight w:val="lightGray"/>
                <w:lang w:val="fr-FR"/>
              </w:rPr>
              <w:t>JourneyPatterInfoGroup</w:t>
            </w:r>
            <w:proofErr w:type="spellEnd"/>
            <w:r w:rsidRPr="00E7759A">
              <w:rPr>
                <w:rFonts w:cs="Calibri"/>
                <w:sz w:val="20"/>
                <w:szCs w:val="20"/>
                <w:highlight w:val="lightGray"/>
                <w:lang w:val="fr-FR"/>
              </w:rPr>
              <w:t xml:space="preserve"> devra alors être renseigné).</w:t>
            </w:r>
          </w:p>
          <w:p w14:paraId="5CFEEB80" w14:textId="77777777" w:rsidR="00FA58F8" w:rsidRPr="00E7759A" w:rsidRDefault="00FA58F8" w:rsidP="007D7080">
            <w:pPr>
              <w:spacing w:after="0"/>
              <w:jc w:val="both"/>
              <w:rPr>
                <w:rFonts w:cs="Calibri"/>
                <w:spacing w:val="-4"/>
                <w:sz w:val="20"/>
                <w:szCs w:val="20"/>
                <w:lang w:val="en-GB"/>
              </w:rPr>
            </w:pPr>
            <w:r w:rsidRPr="00E7759A">
              <w:rPr>
                <w:rFonts w:eastAsia="MS Mincho" w:cs="Calibri"/>
                <w:sz w:val="20"/>
                <w:szCs w:val="20"/>
              </w:rPr>
              <w:t>(</w:t>
            </w:r>
            <w:proofErr w:type="spellStart"/>
            <w:r w:rsidRPr="00E7759A">
              <w:rPr>
                <w:rFonts w:cs="Calibri"/>
                <w:sz w:val="20"/>
                <w:szCs w:val="20"/>
                <w:highlight w:val="white"/>
                <w:lang w:eastAsia="fr-FR"/>
              </w:rPr>
              <w:t>firstServiceOfDay</w:t>
            </w:r>
            <w:proofErr w:type="spellEnd"/>
            <w:r w:rsidRPr="00E7759A">
              <w:rPr>
                <w:rFonts w:cs="Calibri"/>
                <w:sz w:val="20"/>
                <w:szCs w:val="20"/>
                <w:lang w:eastAsia="fr-FR"/>
              </w:rPr>
              <w:t xml:space="preserve"> | </w:t>
            </w:r>
            <w:proofErr w:type="spellStart"/>
            <w:r w:rsidRPr="00E7759A">
              <w:rPr>
                <w:rFonts w:cs="Calibri"/>
                <w:sz w:val="20"/>
                <w:szCs w:val="20"/>
                <w:highlight w:val="white"/>
                <w:lang w:eastAsia="fr-FR"/>
              </w:rPr>
              <w:t>lastServiceOfDay</w:t>
            </w:r>
            <w:proofErr w:type="spellEnd"/>
            <w:r w:rsidRPr="00E7759A">
              <w:rPr>
                <w:rFonts w:cs="Calibri"/>
                <w:sz w:val="20"/>
                <w:szCs w:val="20"/>
                <w:lang w:eastAsia="fr-FR"/>
              </w:rPr>
              <w:t xml:space="preserve"> | </w:t>
            </w:r>
            <w:proofErr w:type="spellStart"/>
            <w:r w:rsidRPr="00E7759A">
              <w:rPr>
                <w:rFonts w:cs="Calibri"/>
                <w:sz w:val="20"/>
                <w:szCs w:val="20"/>
                <w:highlight w:val="white"/>
                <w:lang w:eastAsia="fr-FR"/>
              </w:rPr>
              <w:t>otherService</w:t>
            </w:r>
            <w:proofErr w:type="spellEnd"/>
            <w:r w:rsidRPr="00E7759A">
              <w:rPr>
                <w:rFonts w:cs="Calibri"/>
                <w:sz w:val="20"/>
                <w:szCs w:val="20"/>
                <w:lang w:eastAsia="fr-FR"/>
              </w:rPr>
              <w:t xml:space="preserve"> | </w:t>
            </w:r>
            <w:r w:rsidRPr="00E7759A">
              <w:rPr>
                <w:rFonts w:cs="Calibri"/>
                <w:sz w:val="20"/>
                <w:szCs w:val="20"/>
                <w:highlight w:val="white"/>
                <w:lang w:eastAsia="fr-FR"/>
              </w:rPr>
              <w:t>unspecified</w:t>
            </w:r>
            <w:r w:rsidRPr="00E7759A">
              <w:rPr>
                <w:rFonts w:eastAsia="MS Mincho" w:cs="Calibri"/>
                <w:sz w:val="20"/>
                <w:szCs w:val="20"/>
              </w:rPr>
              <w:t>).</w:t>
            </w:r>
          </w:p>
        </w:tc>
      </w:tr>
      <w:tr w:rsidR="00077AD1" w:rsidRPr="00E7759A" w14:paraId="2C1BBD00" w14:textId="77777777" w:rsidTr="007D7080">
        <w:tc>
          <w:tcPr>
            <w:tcW w:w="1131" w:type="dxa"/>
            <w:vAlign w:val="center"/>
          </w:tcPr>
          <w:p w14:paraId="46DC8062" w14:textId="77777777" w:rsidR="00077AD1" w:rsidRPr="00E7759A" w:rsidRDefault="00077AD1" w:rsidP="007D7080">
            <w:pPr>
              <w:spacing w:after="0"/>
              <w:rPr>
                <w:rFonts w:cs="Calibri"/>
                <w:i/>
                <w:sz w:val="20"/>
                <w:szCs w:val="20"/>
                <w:lang w:val="en-GB"/>
              </w:rPr>
            </w:pPr>
            <w:proofErr w:type="spellStart"/>
            <w:r w:rsidRPr="00E7759A">
              <w:rPr>
                <w:rFonts w:cs="Calibri"/>
                <w:i/>
                <w:sz w:val="20"/>
                <w:szCs w:val="20"/>
                <w:lang w:val="en-GB"/>
              </w:rPr>
              <w:t>Disruption</w:t>
            </w:r>
            <w:r w:rsidRPr="00E7759A">
              <w:rPr>
                <w:rFonts w:cs="Calibri"/>
                <w:i/>
                <w:sz w:val="20"/>
                <w:szCs w:val="20"/>
                <w:lang w:val="en-GB"/>
              </w:rPr>
              <w:softHyphen/>
              <w:t>Group</w:t>
            </w:r>
            <w:proofErr w:type="spellEnd"/>
          </w:p>
        </w:tc>
        <w:tc>
          <w:tcPr>
            <w:tcW w:w="1987" w:type="dxa"/>
            <w:gridSpan w:val="6"/>
            <w:vAlign w:val="center"/>
          </w:tcPr>
          <w:p w14:paraId="14361D26" w14:textId="77777777" w:rsidR="00077AD1" w:rsidRPr="00EA4CE4" w:rsidRDefault="00077AD1" w:rsidP="007D7080">
            <w:pPr>
              <w:spacing w:after="0"/>
              <w:rPr>
                <w:rFonts w:cs="Calibri"/>
                <w:b/>
                <w:i/>
                <w:sz w:val="20"/>
                <w:szCs w:val="20"/>
                <w:lang w:val="en-GB"/>
              </w:rPr>
            </w:pPr>
            <w:r w:rsidRPr="00EA4CE4">
              <w:rPr>
                <w:rFonts w:cs="Calibri"/>
                <w:b/>
                <w:i/>
                <w:sz w:val="20"/>
                <w:szCs w:val="20"/>
                <w:lang w:val="en-GB"/>
              </w:rPr>
              <w:t>:::</w:t>
            </w:r>
          </w:p>
        </w:tc>
        <w:tc>
          <w:tcPr>
            <w:tcW w:w="709" w:type="dxa"/>
            <w:gridSpan w:val="2"/>
            <w:vAlign w:val="center"/>
          </w:tcPr>
          <w:p w14:paraId="7B0903B5" w14:textId="77777777" w:rsidR="00077AD1" w:rsidRPr="00E7759A" w:rsidRDefault="00077AD1" w:rsidP="007D7080">
            <w:pPr>
              <w:spacing w:after="0"/>
              <w:rPr>
                <w:rFonts w:cs="Calibri"/>
                <w:sz w:val="20"/>
                <w:szCs w:val="20"/>
                <w:lang w:val="en-GB"/>
              </w:rPr>
            </w:pPr>
            <w:r w:rsidRPr="00E7759A">
              <w:rPr>
                <w:rFonts w:cs="Calibri"/>
                <w:sz w:val="20"/>
                <w:szCs w:val="20"/>
                <w:lang w:val="en-GB"/>
              </w:rPr>
              <w:t>0:1</w:t>
            </w:r>
          </w:p>
        </w:tc>
        <w:tc>
          <w:tcPr>
            <w:tcW w:w="1559" w:type="dxa"/>
            <w:gridSpan w:val="2"/>
            <w:vAlign w:val="center"/>
          </w:tcPr>
          <w:p w14:paraId="23E02CD8" w14:textId="77777777" w:rsidR="00077AD1" w:rsidRPr="00E7759A" w:rsidRDefault="00077AD1" w:rsidP="007D7080">
            <w:pPr>
              <w:spacing w:after="0"/>
              <w:rPr>
                <w:rFonts w:cs="Calibri"/>
                <w:i/>
                <w:sz w:val="20"/>
                <w:szCs w:val="20"/>
                <w:lang w:val="en-GB"/>
              </w:rPr>
            </w:pPr>
            <w:proofErr w:type="spellStart"/>
            <w:r w:rsidRPr="00E7759A">
              <w:rPr>
                <w:rFonts w:cs="Calibri"/>
                <w:i/>
                <w:sz w:val="20"/>
                <w:szCs w:val="20"/>
                <w:lang w:val="en-GB"/>
              </w:rPr>
              <w:t>Disrupt</w:t>
            </w:r>
            <w:r w:rsidRPr="00E7759A">
              <w:rPr>
                <w:rFonts w:cs="Calibri"/>
                <w:i/>
                <w:sz w:val="20"/>
                <w:szCs w:val="20"/>
                <w:lang w:val="en-GB"/>
              </w:rPr>
              <w:softHyphen/>
              <w:t>ion</w:t>
            </w:r>
            <w:r w:rsidRPr="00E7759A">
              <w:rPr>
                <w:rFonts w:cs="Calibri"/>
                <w:i/>
                <w:sz w:val="20"/>
                <w:szCs w:val="20"/>
                <w:lang w:val="en-GB"/>
              </w:rPr>
              <w:softHyphen/>
              <w:t>Group</w:t>
            </w:r>
            <w:proofErr w:type="spellEnd"/>
          </w:p>
        </w:tc>
        <w:tc>
          <w:tcPr>
            <w:tcW w:w="5246" w:type="dxa"/>
            <w:gridSpan w:val="3"/>
            <w:vAlign w:val="center"/>
          </w:tcPr>
          <w:p w14:paraId="6A251822" w14:textId="77777777" w:rsidR="00077AD1" w:rsidRPr="00E7759A" w:rsidRDefault="00077AD1" w:rsidP="007D7080">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Disruption</w:t>
            </w:r>
            <w:r w:rsidRPr="00E7759A">
              <w:rPr>
                <w:rFonts w:cs="Calibri"/>
                <w:sz w:val="20"/>
                <w:szCs w:val="20"/>
                <w:lang w:val="en-GB"/>
              </w:rPr>
              <w:softHyphen/>
              <w:t>Group</w:t>
            </w:r>
            <w:proofErr w:type="spellEnd"/>
            <w:r w:rsidR="003D26F2" w:rsidRPr="00E7759A">
              <w:rPr>
                <w:rFonts w:cs="Calibri"/>
                <w:sz w:val="20"/>
                <w:szCs w:val="20"/>
                <w:lang w:val="en-GB"/>
              </w:rPr>
              <w:t xml:space="preserve"> -</w:t>
            </w:r>
          </w:p>
        </w:tc>
      </w:tr>
      <w:tr w:rsidR="00077AD1" w:rsidRPr="00E7759A" w14:paraId="0EE51E55" w14:textId="77777777" w:rsidTr="007D7080">
        <w:tc>
          <w:tcPr>
            <w:tcW w:w="1131" w:type="dxa"/>
            <w:vAlign w:val="center"/>
          </w:tcPr>
          <w:p w14:paraId="3F2E6B03" w14:textId="77777777" w:rsidR="00077AD1" w:rsidRPr="00E7759A" w:rsidRDefault="00077AD1" w:rsidP="007D7080">
            <w:pPr>
              <w:spacing w:after="0"/>
              <w:rPr>
                <w:rFonts w:cs="Calibri"/>
                <w:i/>
                <w:spacing w:val="-4"/>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Progress</w:t>
            </w:r>
            <w:r w:rsidRPr="00E7759A">
              <w:rPr>
                <w:rFonts w:cs="Calibri"/>
                <w:i/>
                <w:sz w:val="20"/>
                <w:szCs w:val="20"/>
                <w:lang w:val="en-GB"/>
              </w:rPr>
              <w:softHyphen/>
              <w:t>Info</w:t>
            </w:r>
            <w:proofErr w:type="spellEnd"/>
          </w:p>
        </w:tc>
        <w:tc>
          <w:tcPr>
            <w:tcW w:w="1987" w:type="dxa"/>
            <w:gridSpan w:val="6"/>
            <w:vAlign w:val="center"/>
          </w:tcPr>
          <w:p w14:paraId="72CC2CE6" w14:textId="77777777" w:rsidR="00077AD1" w:rsidRPr="00EA4CE4" w:rsidRDefault="00EA4CE4" w:rsidP="007D7080">
            <w:pPr>
              <w:spacing w:after="0"/>
              <w:rPr>
                <w:rFonts w:cs="Calibri"/>
                <w:b/>
                <w:i/>
                <w:spacing w:val="-4"/>
                <w:sz w:val="20"/>
                <w:szCs w:val="20"/>
                <w:lang w:val="en-GB"/>
              </w:rPr>
            </w:pPr>
            <w:r w:rsidRPr="00EA4CE4">
              <w:rPr>
                <w:rFonts w:cs="Calibri"/>
                <w:b/>
                <w:i/>
                <w:sz w:val="20"/>
                <w:szCs w:val="20"/>
                <w:lang w:val="en-GB"/>
              </w:rPr>
              <w:t>:::</w:t>
            </w:r>
          </w:p>
        </w:tc>
        <w:tc>
          <w:tcPr>
            <w:tcW w:w="709" w:type="dxa"/>
            <w:gridSpan w:val="2"/>
            <w:vAlign w:val="center"/>
          </w:tcPr>
          <w:p w14:paraId="1DE37974" w14:textId="77777777" w:rsidR="00077AD1" w:rsidRPr="00E7759A" w:rsidRDefault="00077AD1" w:rsidP="007D7080">
            <w:pPr>
              <w:spacing w:after="0"/>
              <w:rPr>
                <w:rFonts w:cs="Calibri"/>
                <w:spacing w:val="-4"/>
                <w:sz w:val="20"/>
                <w:szCs w:val="20"/>
              </w:rPr>
            </w:pPr>
            <w:r w:rsidRPr="00E7759A">
              <w:rPr>
                <w:rFonts w:cs="Calibri"/>
                <w:sz w:val="20"/>
                <w:szCs w:val="20"/>
                <w:lang w:val="en-GB"/>
              </w:rPr>
              <w:t>0:1</w:t>
            </w:r>
          </w:p>
        </w:tc>
        <w:tc>
          <w:tcPr>
            <w:tcW w:w="1559" w:type="dxa"/>
            <w:gridSpan w:val="2"/>
            <w:vAlign w:val="center"/>
          </w:tcPr>
          <w:p w14:paraId="3AB72165" w14:textId="77777777" w:rsidR="00077AD1" w:rsidRPr="00E7759A" w:rsidRDefault="00077AD1" w:rsidP="007D7080">
            <w:pPr>
              <w:spacing w:after="0"/>
              <w:rPr>
                <w:rFonts w:cs="Calibri"/>
                <w:i/>
                <w:spacing w:val="-4"/>
                <w:sz w:val="20"/>
                <w:szCs w:val="20"/>
              </w:rPr>
            </w:pPr>
            <w:proofErr w:type="spellStart"/>
            <w:r w:rsidRPr="00E7759A">
              <w:rPr>
                <w:rFonts w:cs="Calibri"/>
                <w:i/>
                <w:sz w:val="20"/>
                <w:szCs w:val="20"/>
                <w:lang w:val="en-GB"/>
              </w:rPr>
              <w:t>Journey</w:t>
            </w:r>
            <w:r w:rsidRPr="00E7759A">
              <w:rPr>
                <w:rFonts w:cs="Calibri"/>
                <w:i/>
                <w:sz w:val="20"/>
                <w:szCs w:val="20"/>
                <w:lang w:val="en-GB"/>
              </w:rPr>
              <w:softHyphen/>
              <w:t>Progresss</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5246" w:type="dxa"/>
            <w:gridSpan w:val="3"/>
            <w:vAlign w:val="center"/>
          </w:tcPr>
          <w:p w14:paraId="1E88F9C2" w14:textId="77777777" w:rsidR="00077AD1" w:rsidRPr="00E7759A" w:rsidRDefault="00077AD1" w:rsidP="007D7080">
            <w:pPr>
              <w:spacing w:after="0"/>
              <w:jc w:val="both"/>
              <w:rPr>
                <w:rFonts w:cs="Calibri"/>
                <w:sz w:val="20"/>
                <w:szCs w:val="20"/>
                <w:lang w:val="en-GB"/>
              </w:rPr>
            </w:pPr>
            <w:proofErr w:type="spellStart"/>
            <w:proofErr w:type="gram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Journey</w:t>
            </w:r>
            <w:r w:rsidRPr="00E7759A">
              <w:rPr>
                <w:rFonts w:cs="Calibri"/>
                <w:sz w:val="20"/>
                <w:szCs w:val="20"/>
                <w:lang w:val="en-GB"/>
              </w:rPr>
              <w:softHyphen/>
              <w:t>Progress</w:t>
            </w:r>
            <w:r w:rsidRPr="00E7759A">
              <w:rPr>
                <w:rFonts w:cs="Calibri"/>
                <w:sz w:val="20"/>
                <w:szCs w:val="20"/>
                <w:lang w:val="en-GB"/>
              </w:rPr>
              <w:softHyphen/>
              <w:t>Info</w:t>
            </w:r>
            <w:r w:rsidRPr="00E7759A">
              <w:rPr>
                <w:rFonts w:cs="Calibri"/>
                <w:sz w:val="20"/>
                <w:szCs w:val="20"/>
                <w:lang w:val="en-GB"/>
              </w:rPr>
              <w:softHyphen/>
              <w:t>Group</w:t>
            </w:r>
            <w:proofErr w:type="spellEnd"/>
            <w:proofErr w:type="gramEnd"/>
            <w:r w:rsidRPr="00E7759A">
              <w:rPr>
                <w:rFonts w:cs="Calibri"/>
                <w:sz w:val="20"/>
                <w:szCs w:val="20"/>
                <w:lang w:val="en-GB"/>
              </w:rPr>
              <w:t>.</w:t>
            </w:r>
          </w:p>
          <w:p w14:paraId="07E247B2" w14:textId="77777777" w:rsidR="00077AD1" w:rsidRPr="00E7759A" w:rsidRDefault="00077AD1" w:rsidP="007D7080">
            <w:pPr>
              <w:spacing w:after="0"/>
              <w:jc w:val="both"/>
              <w:rPr>
                <w:rFonts w:cs="Calibri"/>
                <w:spacing w:val="-4"/>
                <w:sz w:val="20"/>
                <w:szCs w:val="20"/>
              </w:rPr>
            </w:pPr>
            <w:proofErr w:type="spellStart"/>
            <w:r w:rsidRPr="00E7759A">
              <w:rPr>
                <w:rFonts w:cs="Calibri"/>
                <w:sz w:val="20"/>
                <w:szCs w:val="20"/>
                <w:lang w:val="en-GB"/>
              </w:rPr>
              <w:t>DetailLevel</w:t>
            </w:r>
            <w:proofErr w:type="spellEnd"/>
            <w:r w:rsidRPr="00E7759A">
              <w:rPr>
                <w:rFonts w:cs="Calibri"/>
                <w:sz w:val="20"/>
                <w:szCs w:val="20"/>
                <w:lang w:val="en-GB"/>
              </w:rPr>
              <w:t>: normal.</w:t>
            </w:r>
          </w:p>
        </w:tc>
      </w:tr>
      <w:tr w:rsidR="00077AD1" w:rsidRPr="00E7759A" w14:paraId="245F8E3E" w14:textId="77777777" w:rsidTr="007D7080">
        <w:trPr>
          <w:hidden/>
        </w:trPr>
        <w:tc>
          <w:tcPr>
            <w:tcW w:w="1131" w:type="dxa"/>
            <w:vMerge w:val="restart"/>
            <w:vAlign w:val="center"/>
          </w:tcPr>
          <w:p w14:paraId="06C94BDE" w14:textId="77777777" w:rsidR="00077AD1" w:rsidRPr="00E7759A" w:rsidRDefault="00077AD1" w:rsidP="007D7080">
            <w:pPr>
              <w:spacing w:after="0"/>
              <w:rPr>
                <w:rFonts w:cs="Calibri"/>
                <w:i/>
                <w:vanish/>
                <w:spacing w:val="-4"/>
                <w:sz w:val="20"/>
                <w:szCs w:val="20"/>
                <w:highlight w:val="cyan"/>
                <w:lang w:val="en-GB"/>
              </w:rPr>
            </w:pPr>
            <w:proofErr w:type="spellStart"/>
            <w:r w:rsidRPr="00E12D31">
              <w:rPr>
                <w:rFonts w:cs="Calibri"/>
                <w:i/>
                <w:vanish/>
                <w:sz w:val="20"/>
                <w:szCs w:val="20"/>
                <w:lang w:val="en-GB"/>
              </w:rPr>
              <w:t>Train</w:t>
            </w:r>
            <w:r w:rsidRPr="00E12D31">
              <w:rPr>
                <w:rFonts w:cs="Calibri"/>
                <w:i/>
                <w:vanish/>
                <w:sz w:val="20"/>
                <w:szCs w:val="20"/>
                <w:lang w:val="en-GB"/>
              </w:rPr>
              <w:softHyphen/>
              <w:t>Block</w:t>
            </w:r>
            <w:r w:rsidRPr="00E12D31">
              <w:rPr>
                <w:rFonts w:cs="Calibri"/>
                <w:i/>
                <w:vanish/>
                <w:sz w:val="20"/>
                <w:szCs w:val="20"/>
                <w:lang w:val="en-GB"/>
              </w:rPr>
              <w:softHyphen/>
              <w:t>Part</w:t>
            </w:r>
            <w:proofErr w:type="spellEnd"/>
          </w:p>
        </w:tc>
        <w:tc>
          <w:tcPr>
            <w:tcW w:w="1987" w:type="dxa"/>
            <w:gridSpan w:val="6"/>
            <w:vAlign w:val="center"/>
          </w:tcPr>
          <w:p w14:paraId="737044D5" w14:textId="77777777" w:rsidR="00077AD1" w:rsidRPr="00E7759A" w:rsidRDefault="00077AD1" w:rsidP="007D7080">
            <w:pPr>
              <w:spacing w:after="0"/>
              <w:rPr>
                <w:rFonts w:cs="Calibri"/>
                <w:b/>
                <w:i/>
                <w:vanish/>
                <w:spacing w:val="-4"/>
                <w:sz w:val="20"/>
                <w:szCs w:val="20"/>
                <w:highlight w:val="cyan"/>
                <w:lang w:val="en-GB"/>
              </w:rPr>
            </w:pPr>
            <w:proofErr w:type="spellStart"/>
            <w:r w:rsidRPr="00E7759A">
              <w:rPr>
                <w:rFonts w:cs="Calibri"/>
                <w:b/>
                <w:i/>
                <w:vanish/>
                <w:sz w:val="20"/>
                <w:szCs w:val="20"/>
                <w:highlight w:val="cyan"/>
                <w:lang w:val="en-GB"/>
              </w:rPr>
              <w:t>TrainBlock</w:t>
            </w:r>
            <w:r w:rsidRPr="00E7759A">
              <w:rPr>
                <w:rFonts w:cs="Calibri"/>
                <w:b/>
                <w:i/>
                <w:vanish/>
                <w:sz w:val="20"/>
                <w:szCs w:val="20"/>
                <w:highlight w:val="cyan"/>
                <w:lang w:val="en-GB"/>
              </w:rPr>
              <w:softHyphen/>
              <w:t>Part</w:t>
            </w:r>
            <w:proofErr w:type="spellEnd"/>
          </w:p>
        </w:tc>
        <w:tc>
          <w:tcPr>
            <w:tcW w:w="709" w:type="dxa"/>
            <w:gridSpan w:val="2"/>
            <w:vAlign w:val="center"/>
          </w:tcPr>
          <w:p w14:paraId="350DA0A2" w14:textId="77777777" w:rsidR="00077AD1" w:rsidRPr="00E7759A" w:rsidRDefault="00077AD1" w:rsidP="007D7080">
            <w:pPr>
              <w:spacing w:after="0"/>
              <w:rPr>
                <w:rFonts w:cs="Calibri"/>
                <w:vanish/>
                <w:spacing w:val="-4"/>
                <w:sz w:val="20"/>
                <w:szCs w:val="20"/>
                <w:highlight w:val="cyan"/>
                <w:lang w:val="en-GB"/>
              </w:rPr>
            </w:pPr>
            <w:r w:rsidRPr="00E7759A">
              <w:rPr>
                <w:rFonts w:cs="Calibri"/>
                <w:vanish/>
                <w:sz w:val="20"/>
                <w:szCs w:val="20"/>
                <w:highlight w:val="cyan"/>
                <w:lang w:val="en-GB"/>
              </w:rPr>
              <w:t>0:1</w:t>
            </w:r>
          </w:p>
        </w:tc>
        <w:tc>
          <w:tcPr>
            <w:tcW w:w="1559" w:type="dxa"/>
            <w:gridSpan w:val="2"/>
            <w:vAlign w:val="center"/>
          </w:tcPr>
          <w:p w14:paraId="66D82710" w14:textId="77777777" w:rsidR="00077AD1" w:rsidRPr="00E7759A" w:rsidRDefault="00077AD1" w:rsidP="007D7080">
            <w:pPr>
              <w:spacing w:after="0"/>
              <w:rPr>
                <w:rFonts w:cs="Calibri"/>
                <w:i/>
                <w:vanish/>
                <w:spacing w:val="-4"/>
                <w:sz w:val="20"/>
                <w:szCs w:val="20"/>
                <w:highlight w:val="cyan"/>
                <w:lang w:val="en-GB"/>
              </w:rPr>
            </w:pPr>
            <w:proofErr w:type="spellStart"/>
            <w:r w:rsidRPr="00E7759A">
              <w:rPr>
                <w:rFonts w:cs="Calibri"/>
                <w:i/>
                <w:vanish/>
                <w:sz w:val="20"/>
                <w:szCs w:val="20"/>
                <w:highlight w:val="cyan"/>
                <w:lang w:val="en-GB"/>
              </w:rPr>
              <w:t>TrainBlock</w:t>
            </w:r>
            <w:r w:rsidRPr="00E7759A">
              <w:rPr>
                <w:rFonts w:cs="Calibri"/>
                <w:i/>
                <w:vanish/>
                <w:sz w:val="20"/>
                <w:szCs w:val="20"/>
                <w:highlight w:val="cyan"/>
                <w:lang w:val="en-GB"/>
              </w:rPr>
              <w:softHyphen/>
              <w:t>Part</w:t>
            </w:r>
            <w:r w:rsidRPr="00E7759A">
              <w:rPr>
                <w:rFonts w:cs="Calibri"/>
                <w:i/>
                <w:vanish/>
                <w:sz w:val="20"/>
                <w:szCs w:val="20"/>
                <w:highlight w:val="cyan"/>
                <w:lang w:val="en-GB"/>
              </w:rPr>
              <w:softHyphen/>
              <w:t>Structure</w:t>
            </w:r>
            <w:proofErr w:type="spellEnd"/>
          </w:p>
        </w:tc>
        <w:tc>
          <w:tcPr>
            <w:tcW w:w="5246" w:type="dxa"/>
            <w:gridSpan w:val="3"/>
            <w:vAlign w:val="center"/>
          </w:tcPr>
          <w:p w14:paraId="0D5F8435" w14:textId="77777777" w:rsidR="00A74942" w:rsidRPr="00E7759A" w:rsidRDefault="00077AD1" w:rsidP="007D7080">
            <w:pPr>
              <w:spacing w:after="0"/>
              <w:jc w:val="both"/>
              <w:rPr>
                <w:rFonts w:cs="Calibri"/>
                <w:vanish/>
                <w:sz w:val="20"/>
                <w:szCs w:val="20"/>
                <w:highlight w:val="cyan"/>
                <w:lang w:val="en-GB"/>
              </w:rPr>
            </w:pPr>
            <w:r w:rsidRPr="00E7759A">
              <w:rPr>
                <w:rFonts w:cs="Calibri"/>
                <w:vanish/>
                <w:sz w:val="20"/>
                <w:szCs w:val="20"/>
                <w:highlight w:val="cyan"/>
                <w:lang w:val="en-GB"/>
              </w:rPr>
              <w:t>Associates Stop Visit with a part of a train: for use when trains split or merge.</w:t>
            </w:r>
          </w:p>
        </w:tc>
      </w:tr>
      <w:tr w:rsidR="00E12D31" w:rsidRPr="00E7759A" w14:paraId="1272C7B0" w14:textId="77777777" w:rsidTr="007D7080">
        <w:trPr>
          <w:hidden/>
        </w:trPr>
        <w:tc>
          <w:tcPr>
            <w:tcW w:w="1131" w:type="dxa"/>
            <w:vMerge/>
            <w:vAlign w:val="center"/>
          </w:tcPr>
          <w:p w14:paraId="00E0A1B7" w14:textId="77777777" w:rsidR="00E12D31" w:rsidRPr="00E7759A" w:rsidRDefault="00E12D31" w:rsidP="007D7080">
            <w:pPr>
              <w:spacing w:after="0"/>
              <w:rPr>
                <w:rFonts w:cs="Calibri"/>
                <w:i/>
                <w:vanish/>
                <w:sz w:val="20"/>
                <w:szCs w:val="20"/>
                <w:highlight w:val="cyan"/>
                <w:lang w:val="en-GB"/>
              </w:rPr>
            </w:pPr>
          </w:p>
        </w:tc>
        <w:tc>
          <w:tcPr>
            <w:tcW w:w="236" w:type="dxa"/>
            <w:vMerge w:val="restart"/>
            <w:vAlign w:val="center"/>
          </w:tcPr>
          <w:p w14:paraId="44A89E01" w14:textId="77777777" w:rsidR="00E12D31" w:rsidRPr="00E7759A" w:rsidRDefault="00E12D31" w:rsidP="007D7080">
            <w:pPr>
              <w:spacing w:after="0"/>
              <w:rPr>
                <w:rFonts w:cs="Calibri"/>
                <w:b/>
                <w:i/>
                <w:vanish/>
                <w:sz w:val="20"/>
                <w:szCs w:val="20"/>
                <w:highlight w:val="cyan"/>
                <w:lang w:val="en-GB"/>
              </w:rPr>
            </w:pPr>
          </w:p>
        </w:tc>
        <w:tc>
          <w:tcPr>
            <w:tcW w:w="1751" w:type="dxa"/>
            <w:gridSpan w:val="5"/>
            <w:vAlign w:val="center"/>
          </w:tcPr>
          <w:p w14:paraId="13C272DF" w14:textId="77777777" w:rsidR="00E12D31" w:rsidRPr="00E7759A" w:rsidRDefault="00E12D31" w:rsidP="007D7080">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NumberOf</w:t>
            </w:r>
            <w:r w:rsidRPr="00E7759A">
              <w:rPr>
                <w:rFonts w:cs="Calibri"/>
                <w:b/>
                <w:i/>
                <w:vanish/>
                <w:sz w:val="20"/>
                <w:szCs w:val="20"/>
                <w:highlight w:val="cyan"/>
                <w:lang w:val="en-GB"/>
              </w:rPr>
              <w:softHyphen/>
              <w:t>BlockParts</w:t>
            </w:r>
            <w:proofErr w:type="spellEnd"/>
          </w:p>
        </w:tc>
        <w:tc>
          <w:tcPr>
            <w:tcW w:w="709" w:type="dxa"/>
            <w:gridSpan w:val="2"/>
            <w:vAlign w:val="center"/>
          </w:tcPr>
          <w:p w14:paraId="25BD802C" w14:textId="77777777" w:rsidR="00E12D31" w:rsidRPr="00E7759A" w:rsidRDefault="00E12D31" w:rsidP="007D7080">
            <w:pPr>
              <w:spacing w:after="0"/>
              <w:rPr>
                <w:rFonts w:cs="Calibri"/>
                <w:vanish/>
                <w:spacing w:val="-4"/>
                <w:sz w:val="20"/>
                <w:szCs w:val="20"/>
                <w:highlight w:val="cyan"/>
                <w:lang w:val="en-GB"/>
              </w:rPr>
            </w:pPr>
            <w:r w:rsidRPr="00E7759A">
              <w:rPr>
                <w:rFonts w:cs="Calibri"/>
                <w:vanish/>
                <w:sz w:val="20"/>
                <w:szCs w:val="20"/>
                <w:highlight w:val="cyan"/>
                <w:lang w:val="en-GB"/>
              </w:rPr>
              <w:t>0:1</w:t>
            </w:r>
          </w:p>
        </w:tc>
        <w:tc>
          <w:tcPr>
            <w:tcW w:w="1559" w:type="dxa"/>
            <w:gridSpan w:val="2"/>
            <w:vAlign w:val="center"/>
          </w:tcPr>
          <w:p w14:paraId="71EAE36F" w14:textId="77777777" w:rsidR="00E12D31" w:rsidRPr="00E7759A" w:rsidRDefault="00E12D31" w:rsidP="007D7080">
            <w:pPr>
              <w:spacing w:after="0"/>
              <w:rPr>
                <w:rFonts w:cs="Calibri"/>
                <w:i/>
                <w:vanish/>
                <w:spacing w:val="-4"/>
                <w:sz w:val="20"/>
                <w:szCs w:val="20"/>
                <w:highlight w:val="cyan"/>
                <w:lang w:val="en-GB"/>
              </w:rPr>
            </w:pPr>
            <w:proofErr w:type="spellStart"/>
            <w:proofErr w:type="gramStart"/>
            <w:r w:rsidRPr="00E7759A">
              <w:rPr>
                <w:rFonts w:cs="Calibri"/>
                <w:i/>
                <w:vanish/>
                <w:sz w:val="20"/>
                <w:szCs w:val="20"/>
                <w:highlight w:val="cyan"/>
                <w:lang w:val="en-GB"/>
              </w:rPr>
              <w:t>xsd:positive</w:t>
            </w:r>
            <w:r w:rsidRPr="00E7759A">
              <w:rPr>
                <w:rFonts w:cs="Calibri"/>
                <w:i/>
                <w:vanish/>
                <w:sz w:val="20"/>
                <w:szCs w:val="20"/>
                <w:highlight w:val="cyan"/>
                <w:lang w:val="en-GB"/>
              </w:rPr>
              <w:softHyphen/>
              <w:t>Integer</w:t>
            </w:r>
            <w:proofErr w:type="spellEnd"/>
            <w:proofErr w:type="gramEnd"/>
          </w:p>
        </w:tc>
        <w:tc>
          <w:tcPr>
            <w:tcW w:w="5246" w:type="dxa"/>
            <w:gridSpan w:val="3"/>
            <w:vAlign w:val="center"/>
          </w:tcPr>
          <w:p w14:paraId="5B241627" w14:textId="77777777" w:rsidR="00E12D31" w:rsidRPr="00E7759A" w:rsidRDefault="00E12D31" w:rsidP="007D7080">
            <w:pPr>
              <w:spacing w:after="0"/>
              <w:jc w:val="both"/>
              <w:rPr>
                <w:rFonts w:cs="Calibri"/>
                <w:vanish/>
                <w:sz w:val="20"/>
                <w:szCs w:val="20"/>
                <w:highlight w:val="cyan"/>
                <w:lang w:val="en-GB"/>
              </w:rPr>
            </w:pPr>
            <w:r w:rsidRPr="00E7759A">
              <w:rPr>
                <w:rFonts w:cs="Calibri"/>
                <w:vanish/>
                <w:sz w:val="20"/>
                <w:szCs w:val="20"/>
                <w:highlight w:val="cyan"/>
                <w:lang w:val="en-GB"/>
              </w:rPr>
              <w:t>Total number of block parts making up the train of which this is part.</w:t>
            </w:r>
          </w:p>
        </w:tc>
      </w:tr>
      <w:tr w:rsidR="00E12D31" w:rsidRPr="00E7759A" w14:paraId="3C02AF45" w14:textId="77777777" w:rsidTr="007D7080">
        <w:trPr>
          <w:hidden/>
        </w:trPr>
        <w:tc>
          <w:tcPr>
            <w:tcW w:w="1131" w:type="dxa"/>
            <w:vMerge/>
            <w:vAlign w:val="center"/>
          </w:tcPr>
          <w:p w14:paraId="58636588" w14:textId="77777777" w:rsidR="00E12D31" w:rsidRPr="00E7759A" w:rsidRDefault="00E12D31" w:rsidP="007D7080">
            <w:pPr>
              <w:spacing w:after="0"/>
              <w:rPr>
                <w:rFonts w:cs="Calibri"/>
                <w:i/>
                <w:vanish/>
                <w:sz w:val="20"/>
                <w:szCs w:val="20"/>
                <w:highlight w:val="cyan"/>
                <w:lang w:val="en-GB"/>
              </w:rPr>
            </w:pPr>
          </w:p>
        </w:tc>
        <w:tc>
          <w:tcPr>
            <w:tcW w:w="236" w:type="dxa"/>
            <w:vMerge/>
            <w:vAlign w:val="center"/>
          </w:tcPr>
          <w:p w14:paraId="783AEDE4" w14:textId="77777777" w:rsidR="00E12D31" w:rsidRPr="00E7759A" w:rsidRDefault="00E12D31" w:rsidP="007D7080">
            <w:pPr>
              <w:spacing w:after="0"/>
              <w:rPr>
                <w:rFonts w:cs="Calibri"/>
                <w:b/>
                <w:i/>
                <w:vanish/>
                <w:sz w:val="20"/>
                <w:szCs w:val="20"/>
                <w:highlight w:val="cyan"/>
                <w:lang w:val="en-GB"/>
              </w:rPr>
            </w:pPr>
          </w:p>
        </w:tc>
        <w:tc>
          <w:tcPr>
            <w:tcW w:w="1751" w:type="dxa"/>
            <w:gridSpan w:val="5"/>
            <w:vAlign w:val="center"/>
          </w:tcPr>
          <w:p w14:paraId="07C53BB8" w14:textId="77777777" w:rsidR="00E12D31" w:rsidRPr="00E7759A" w:rsidRDefault="00E12D31" w:rsidP="007D7080">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TrainPart</w:t>
            </w:r>
            <w:r w:rsidRPr="00E7759A">
              <w:rPr>
                <w:rFonts w:cs="Calibri"/>
                <w:b/>
                <w:i/>
                <w:vanish/>
                <w:sz w:val="20"/>
                <w:szCs w:val="20"/>
                <w:highlight w:val="cyan"/>
                <w:lang w:val="en-GB"/>
              </w:rPr>
              <w:softHyphen/>
              <w:t>Ref</w:t>
            </w:r>
            <w:proofErr w:type="spellEnd"/>
          </w:p>
        </w:tc>
        <w:tc>
          <w:tcPr>
            <w:tcW w:w="709" w:type="dxa"/>
            <w:gridSpan w:val="2"/>
            <w:vAlign w:val="center"/>
          </w:tcPr>
          <w:p w14:paraId="3490A6EF" w14:textId="77777777" w:rsidR="00E12D31" w:rsidRPr="00E7759A" w:rsidRDefault="00E12D31" w:rsidP="007D7080">
            <w:pPr>
              <w:spacing w:after="0"/>
              <w:rPr>
                <w:rFonts w:cs="Calibri"/>
                <w:vanish/>
                <w:spacing w:val="-4"/>
                <w:sz w:val="20"/>
                <w:szCs w:val="20"/>
                <w:highlight w:val="cyan"/>
                <w:lang w:val="en-GB"/>
              </w:rPr>
            </w:pPr>
            <w:r w:rsidRPr="00E7759A">
              <w:rPr>
                <w:rFonts w:cs="Calibri"/>
                <w:vanish/>
                <w:sz w:val="20"/>
                <w:szCs w:val="20"/>
                <w:highlight w:val="cyan"/>
                <w:lang w:val="en-GB"/>
              </w:rPr>
              <w:t>0:1</w:t>
            </w:r>
          </w:p>
        </w:tc>
        <w:tc>
          <w:tcPr>
            <w:tcW w:w="1559" w:type="dxa"/>
            <w:gridSpan w:val="2"/>
            <w:vAlign w:val="center"/>
          </w:tcPr>
          <w:p w14:paraId="2C60F54B" w14:textId="77777777" w:rsidR="00E12D31" w:rsidRPr="00E7759A" w:rsidRDefault="00E12D31" w:rsidP="007D7080">
            <w:pPr>
              <w:spacing w:after="0"/>
              <w:rPr>
                <w:rFonts w:cs="Calibri"/>
                <w:i/>
                <w:vanish/>
                <w:spacing w:val="-4"/>
                <w:sz w:val="20"/>
                <w:szCs w:val="20"/>
                <w:highlight w:val="cyan"/>
                <w:lang w:val="en-GB"/>
              </w:rPr>
            </w:pPr>
            <w:proofErr w:type="spellStart"/>
            <w:r w:rsidRPr="00E7759A">
              <w:rPr>
                <w:rFonts w:cs="Calibri"/>
                <w:i/>
                <w:vanish/>
                <w:sz w:val="20"/>
                <w:szCs w:val="20"/>
                <w:highlight w:val="cyan"/>
                <w:lang w:val="en-GB"/>
              </w:rPr>
              <w:t>TrainPartCode</w:t>
            </w:r>
            <w:proofErr w:type="spellEnd"/>
          </w:p>
        </w:tc>
        <w:tc>
          <w:tcPr>
            <w:tcW w:w="5246" w:type="dxa"/>
            <w:gridSpan w:val="3"/>
            <w:vAlign w:val="center"/>
          </w:tcPr>
          <w:p w14:paraId="1EAF0940" w14:textId="77777777" w:rsidR="00E12D31" w:rsidRPr="00E7759A" w:rsidRDefault="00E12D31" w:rsidP="007D7080">
            <w:pPr>
              <w:spacing w:after="0"/>
              <w:jc w:val="both"/>
              <w:rPr>
                <w:rFonts w:cs="Calibri"/>
                <w:vanish/>
                <w:sz w:val="20"/>
                <w:szCs w:val="20"/>
                <w:highlight w:val="cyan"/>
                <w:lang w:val="en-GB"/>
              </w:rPr>
            </w:pPr>
            <w:r w:rsidRPr="00E7759A">
              <w:rPr>
                <w:rFonts w:cs="Calibri"/>
                <w:vanish/>
                <w:sz w:val="20"/>
                <w:szCs w:val="20"/>
                <w:highlight w:val="cyan"/>
                <w:lang w:val="en-GB"/>
              </w:rPr>
              <w:t>Identifier of train block part.</w:t>
            </w:r>
          </w:p>
        </w:tc>
      </w:tr>
      <w:tr w:rsidR="00E12D31" w:rsidRPr="00E7759A" w14:paraId="2847BE4B" w14:textId="77777777" w:rsidTr="007D7080">
        <w:trPr>
          <w:hidden/>
        </w:trPr>
        <w:tc>
          <w:tcPr>
            <w:tcW w:w="1131" w:type="dxa"/>
            <w:vMerge/>
            <w:vAlign w:val="center"/>
          </w:tcPr>
          <w:p w14:paraId="4E0ACDCC" w14:textId="77777777" w:rsidR="00E12D31" w:rsidRPr="00E7759A" w:rsidRDefault="00E12D31" w:rsidP="007D7080">
            <w:pPr>
              <w:spacing w:after="0"/>
              <w:rPr>
                <w:rFonts w:cs="Calibri"/>
                <w:i/>
                <w:vanish/>
                <w:sz w:val="20"/>
                <w:szCs w:val="20"/>
                <w:highlight w:val="cyan"/>
                <w:lang w:val="en-GB"/>
              </w:rPr>
            </w:pPr>
          </w:p>
        </w:tc>
        <w:tc>
          <w:tcPr>
            <w:tcW w:w="236" w:type="dxa"/>
            <w:vMerge/>
            <w:vAlign w:val="center"/>
          </w:tcPr>
          <w:p w14:paraId="0F85DBE3" w14:textId="77777777" w:rsidR="00E12D31" w:rsidRPr="00E7759A" w:rsidRDefault="00E12D31" w:rsidP="007D7080">
            <w:pPr>
              <w:spacing w:after="0"/>
              <w:rPr>
                <w:rFonts w:cs="Calibri"/>
                <w:b/>
                <w:i/>
                <w:vanish/>
                <w:sz w:val="20"/>
                <w:szCs w:val="20"/>
                <w:highlight w:val="cyan"/>
                <w:lang w:val="en-GB"/>
              </w:rPr>
            </w:pPr>
          </w:p>
        </w:tc>
        <w:tc>
          <w:tcPr>
            <w:tcW w:w="1751" w:type="dxa"/>
            <w:gridSpan w:val="5"/>
            <w:vAlign w:val="center"/>
          </w:tcPr>
          <w:p w14:paraId="1D513F9A" w14:textId="77777777" w:rsidR="00E12D31" w:rsidRPr="00E7759A" w:rsidRDefault="00E12D31" w:rsidP="007D7080">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PositionOf</w:t>
            </w:r>
            <w:proofErr w:type="spellEnd"/>
            <w:r w:rsidRPr="00E7759A">
              <w:rPr>
                <w:rFonts w:cs="Calibri"/>
                <w:b/>
                <w:i/>
                <w:vanish/>
                <w:sz w:val="20"/>
                <w:szCs w:val="20"/>
                <w:highlight w:val="cyan"/>
                <w:lang w:val="en-GB"/>
              </w:rPr>
              <w:softHyphen/>
              <w:t xml:space="preserve"> </w:t>
            </w:r>
            <w:proofErr w:type="spellStart"/>
            <w:r w:rsidRPr="00E7759A">
              <w:rPr>
                <w:rFonts w:cs="Calibri"/>
                <w:b/>
                <w:i/>
                <w:vanish/>
                <w:sz w:val="20"/>
                <w:szCs w:val="20"/>
                <w:highlight w:val="cyan"/>
                <w:lang w:val="en-GB"/>
              </w:rPr>
              <w:t>TrainBlock</w:t>
            </w:r>
            <w:r w:rsidRPr="00E7759A">
              <w:rPr>
                <w:rFonts w:cs="Calibri"/>
                <w:b/>
                <w:i/>
                <w:vanish/>
                <w:sz w:val="20"/>
                <w:szCs w:val="20"/>
                <w:highlight w:val="cyan"/>
                <w:lang w:val="en-GB"/>
              </w:rPr>
              <w:softHyphen/>
              <w:t>Part</w:t>
            </w:r>
            <w:proofErr w:type="spellEnd"/>
          </w:p>
        </w:tc>
        <w:tc>
          <w:tcPr>
            <w:tcW w:w="709" w:type="dxa"/>
            <w:gridSpan w:val="2"/>
            <w:vAlign w:val="center"/>
          </w:tcPr>
          <w:p w14:paraId="5101A9E5" w14:textId="77777777" w:rsidR="00E12D31" w:rsidRPr="00E7759A" w:rsidRDefault="00E12D31" w:rsidP="007D7080">
            <w:pPr>
              <w:spacing w:after="0"/>
              <w:rPr>
                <w:rFonts w:cs="Calibri"/>
                <w:vanish/>
                <w:spacing w:val="-4"/>
                <w:sz w:val="20"/>
                <w:szCs w:val="20"/>
                <w:highlight w:val="cyan"/>
                <w:lang w:val="en-GB"/>
              </w:rPr>
            </w:pPr>
            <w:r w:rsidRPr="00E7759A">
              <w:rPr>
                <w:rFonts w:cs="Calibri"/>
                <w:vanish/>
                <w:sz w:val="20"/>
                <w:szCs w:val="20"/>
                <w:highlight w:val="cyan"/>
                <w:lang w:val="en-GB"/>
              </w:rPr>
              <w:t>0:1</w:t>
            </w:r>
          </w:p>
        </w:tc>
        <w:tc>
          <w:tcPr>
            <w:tcW w:w="1559" w:type="dxa"/>
            <w:gridSpan w:val="2"/>
            <w:vAlign w:val="center"/>
          </w:tcPr>
          <w:p w14:paraId="47DFA3D0" w14:textId="77777777" w:rsidR="00E12D31" w:rsidRPr="00E7759A" w:rsidRDefault="00E12D31" w:rsidP="007D7080">
            <w:pPr>
              <w:spacing w:after="0"/>
              <w:rPr>
                <w:rFonts w:cs="Calibri"/>
                <w:i/>
                <w:vanish/>
                <w:spacing w:val="-4"/>
                <w:sz w:val="20"/>
                <w:szCs w:val="20"/>
                <w:highlight w:val="cyan"/>
                <w:lang w:val="en-GB"/>
              </w:rPr>
            </w:pPr>
            <w:proofErr w:type="spellStart"/>
            <w:r w:rsidRPr="00E7759A">
              <w:rPr>
                <w:rFonts w:cs="Calibri"/>
                <w:i/>
                <w:vanish/>
                <w:sz w:val="20"/>
                <w:szCs w:val="20"/>
                <w:highlight w:val="cyan"/>
                <w:lang w:val="en-GB"/>
              </w:rPr>
              <w:t>NLString</w:t>
            </w:r>
            <w:proofErr w:type="spellEnd"/>
          </w:p>
        </w:tc>
        <w:tc>
          <w:tcPr>
            <w:tcW w:w="5246" w:type="dxa"/>
            <w:gridSpan w:val="3"/>
            <w:vAlign w:val="center"/>
          </w:tcPr>
          <w:p w14:paraId="699C326F" w14:textId="77777777" w:rsidR="00E12D31" w:rsidRPr="00E7759A" w:rsidRDefault="00E12D31" w:rsidP="007D7080">
            <w:pPr>
              <w:spacing w:after="0"/>
              <w:jc w:val="both"/>
              <w:rPr>
                <w:rFonts w:cs="Calibri"/>
                <w:vanish/>
                <w:sz w:val="20"/>
                <w:szCs w:val="20"/>
                <w:highlight w:val="cyan"/>
                <w:lang w:val="en-GB"/>
              </w:rPr>
            </w:pPr>
            <w:r w:rsidRPr="00E7759A">
              <w:rPr>
                <w:rFonts w:cs="Calibri"/>
                <w:vanish/>
                <w:sz w:val="20"/>
                <w:szCs w:val="20"/>
                <w:highlight w:val="cyan"/>
                <w:lang w:val="en-GB"/>
              </w:rPr>
              <w:t xml:space="preserve">Description of position of </w:t>
            </w:r>
            <w:proofErr w:type="spellStart"/>
            <w:r w:rsidRPr="00E7759A">
              <w:rPr>
                <w:rFonts w:cs="Calibri"/>
                <w:vanish/>
                <w:sz w:val="20"/>
                <w:szCs w:val="20"/>
                <w:highlight w:val="cyan"/>
                <w:lang w:val="en-GB"/>
              </w:rPr>
              <w:t>TrainBlockPart</w:t>
            </w:r>
            <w:proofErr w:type="spellEnd"/>
            <w:r w:rsidRPr="00E7759A">
              <w:rPr>
                <w:rFonts w:cs="Calibri"/>
                <w:vanish/>
                <w:sz w:val="20"/>
                <w:szCs w:val="20"/>
                <w:highlight w:val="cyan"/>
                <w:lang w:val="en-GB"/>
              </w:rPr>
              <w:t xml:space="preserve"> within Train to guide passengers where to find it. </w:t>
            </w:r>
            <w:proofErr w:type="gramStart"/>
            <w:r w:rsidRPr="00E7759A">
              <w:rPr>
                <w:rFonts w:cs="Calibri"/>
                <w:vanish/>
                <w:sz w:val="20"/>
                <w:szCs w:val="20"/>
                <w:highlight w:val="cyan"/>
                <w:lang w:val="en-GB"/>
              </w:rPr>
              <w:t>E.g.</w:t>
            </w:r>
            <w:proofErr w:type="gramEnd"/>
            <w:r w:rsidRPr="00E7759A">
              <w:rPr>
                <w:rFonts w:cs="Calibri"/>
                <w:vanish/>
                <w:sz w:val="20"/>
                <w:szCs w:val="20"/>
                <w:highlight w:val="cyan"/>
                <w:lang w:val="en-GB"/>
              </w:rPr>
              <w:t xml:space="preserve"> 'Front four coaches'</w:t>
            </w:r>
          </w:p>
        </w:tc>
      </w:tr>
      <w:tr w:rsidR="00077AD1" w:rsidRPr="00E7759A" w14:paraId="7CCF4629" w14:textId="77777777" w:rsidTr="007D7080">
        <w:tc>
          <w:tcPr>
            <w:tcW w:w="1131" w:type="dxa"/>
            <w:vMerge w:val="restart"/>
            <w:vAlign w:val="center"/>
          </w:tcPr>
          <w:p w14:paraId="635C0149" w14:textId="77777777" w:rsidR="00077AD1" w:rsidRPr="00E7759A" w:rsidRDefault="00077AD1" w:rsidP="007D7080">
            <w:pPr>
              <w:spacing w:after="0"/>
              <w:rPr>
                <w:rFonts w:cs="Calibri"/>
                <w:i/>
                <w:spacing w:val="-4"/>
                <w:sz w:val="20"/>
                <w:szCs w:val="20"/>
                <w:lang w:val="en-GB"/>
              </w:rPr>
            </w:pPr>
            <w:proofErr w:type="spellStart"/>
            <w:r w:rsidRPr="00E7759A">
              <w:rPr>
                <w:rFonts w:cs="Calibri"/>
                <w:i/>
                <w:sz w:val="20"/>
                <w:szCs w:val="20"/>
                <w:lang w:val="en-GB"/>
              </w:rPr>
              <w:t>Opera</w:t>
            </w:r>
            <w:r w:rsidRPr="00E7759A">
              <w:rPr>
                <w:rFonts w:cs="Calibri"/>
                <w:i/>
                <w:sz w:val="20"/>
                <w:szCs w:val="20"/>
                <w:lang w:val="en-GB"/>
              </w:rPr>
              <w:softHyphen/>
              <w:t>tional</w:t>
            </w:r>
            <w:r w:rsidRPr="00E7759A">
              <w:rPr>
                <w:rFonts w:cs="Calibri"/>
                <w:i/>
                <w:sz w:val="20"/>
                <w:szCs w:val="20"/>
                <w:lang w:val="en-GB"/>
              </w:rPr>
              <w:softHyphen/>
              <w:t>Info</w:t>
            </w:r>
            <w:proofErr w:type="spellEnd"/>
          </w:p>
        </w:tc>
        <w:tc>
          <w:tcPr>
            <w:tcW w:w="1987" w:type="dxa"/>
            <w:gridSpan w:val="6"/>
            <w:vAlign w:val="center"/>
          </w:tcPr>
          <w:p w14:paraId="5BAA36A4" w14:textId="77777777" w:rsidR="00077AD1" w:rsidRPr="00E7759A" w:rsidRDefault="00077AD1" w:rsidP="007D7080">
            <w:pPr>
              <w:spacing w:after="0"/>
              <w:rPr>
                <w:rFonts w:cs="Calibri"/>
                <w:b/>
                <w:i/>
                <w:vanish/>
                <w:sz w:val="20"/>
                <w:szCs w:val="20"/>
                <w:highlight w:val="cyan"/>
                <w:lang w:val="en-GB"/>
              </w:rPr>
            </w:pPr>
            <w:r w:rsidRPr="00E7759A">
              <w:rPr>
                <w:rFonts w:eastAsia="MS Mincho" w:cs="Calibri"/>
                <w:b/>
                <w:i/>
                <w:vanish/>
                <w:sz w:val="20"/>
                <w:szCs w:val="20"/>
                <w:highlight w:val="cyan"/>
                <w:lang w:val="en-GB"/>
              </w:rPr>
              <w:t>:</w:t>
            </w:r>
            <w:r w:rsidRPr="00E7759A">
              <w:rPr>
                <w:rFonts w:cs="Calibri"/>
                <w:b/>
                <w:i/>
                <w:vanish/>
                <w:sz w:val="20"/>
                <w:szCs w:val="20"/>
                <w:highlight w:val="cyan"/>
                <w:lang w:val="en-GB"/>
              </w:rPr>
              <w:t>::</w:t>
            </w:r>
          </w:p>
        </w:tc>
        <w:tc>
          <w:tcPr>
            <w:tcW w:w="709" w:type="dxa"/>
            <w:gridSpan w:val="2"/>
            <w:vAlign w:val="center"/>
          </w:tcPr>
          <w:p w14:paraId="2BFF2BB6" w14:textId="77777777" w:rsidR="00077AD1" w:rsidRPr="00E7759A" w:rsidRDefault="00077AD1" w:rsidP="007D7080">
            <w:pPr>
              <w:spacing w:after="0"/>
              <w:rPr>
                <w:rFonts w:cs="Calibri"/>
                <w:vanish/>
                <w:spacing w:val="-4"/>
                <w:sz w:val="20"/>
                <w:szCs w:val="20"/>
                <w:highlight w:val="cyan"/>
                <w:lang w:val="en-GB"/>
              </w:rPr>
            </w:pPr>
            <w:r w:rsidRPr="00E7759A">
              <w:rPr>
                <w:rFonts w:cs="Calibri"/>
                <w:vanish/>
                <w:sz w:val="20"/>
                <w:szCs w:val="20"/>
                <w:highlight w:val="cyan"/>
                <w:lang w:val="en-GB"/>
              </w:rPr>
              <w:t>0:1</w:t>
            </w:r>
          </w:p>
        </w:tc>
        <w:tc>
          <w:tcPr>
            <w:tcW w:w="1559" w:type="dxa"/>
            <w:gridSpan w:val="2"/>
            <w:vAlign w:val="center"/>
          </w:tcPr>
          <w:p w14:paraId="773CC1CD" w14:textId="77777777" w:rsidR="00077AD1" w:rsidRPr="00E7759A" w:rsidRDefault="00077AD1" w:rsidP="007D7080">
            <w:pPr>
              <w:spacing w:after="0"/>
              <w:rPr>
                <w:rFonts w:cs="Calibri"/>
                <w:i/>
                <w:vanish/>
                <w:spacing w:val="-4"/>
                <w:sz w:val="20"/>
                <w:szCs w:val="20"/>
                <w:highlight w:val="cyan"/>
                <w:lang w:val="en-GB"/>
              </w:rPr>
            </w:pPr>
            <w:proofErr w:type="spellStart"/>
            <w:r w:rsidRPr="00E7759A">
              <w:rPr>
                <w:rFonts w:cs="Calibri"/>
                <w:i/>
                <w:vanish/>
                <w:sz w:val="20"/>
                <w:szCs w:val="20"/>
                <w:highlight w:val="cyan"/>
                <w:lang w:val="en-GB"/>
              </w:rPr>
              <w:t>Operational</w:t>
            </w:r>
            <w:r w:rsidRPr="00E7759A">
              <w:rPr>
                <w:rFonts w:cs="Calibri"/>
                <w:i/>
                <w:vanish/>
                <w:sz w:val="20"/>
                <w:szCs w:val="20"/>
                <w:highlight w:val="cyan"/>
                <w:lang w:val="en-GB"/>
              </w:rPr>
              <w:softHyphen/>
              <w:t>Info</w:t>
            </w:r>
            <w:r w:rsidRPr="00E7759A">
              <w:rPr>
                <w:rFonts w:cs="Calibri"/>
                <w:i/>
                <w:vanish/>
                <w:sz w:val="20"/>
                <w:szCs w:val="20"/>
                <w:highlight w:val="cyan"/>
                <w:lang w:val="en-GB"/>
              </w:rPr>
              <w:softHyphen/>
              <w:t>Group</w:t>
            </w:r>
            <w:proofErr w:type="spellEnd"/>
          </w:p>
        </w:tc>
        <w:tc>
          <w:tcPr>
            <w:tcW w:w="5246" w:type="dxa"/>
            <w:gridSpan w:val="3"/>
            <w:vAlign w:val="center"/>
          </w:tcPr>
          <w:p w14:paraId="70E3C9C2" w14:textId="77777777" w:rsidR="00077AD1" w:rsidRPr="00E7759A" w:rsidRDefault="00077AD1" w:rsidP="007D7080">
            <w:pPr>
              <w:spacing w:after="0"/>
              <w:jc w:val="both"/>
              <w:rPr>
                <w:rFonts w:cs="Calibri"/>
                <w:vanish/>
                <w:sz w:val="20"/>
                <w:szCs w:val="20"/>
                <w:highlight w:val="cyan"/>
                <w:lang w:val="en-GB"/>
              </w:rPr>
            </w:pPr>
            <w:proofErr w:type="spellStart"/>
            <w:r w:rsidRPr="00E7759A">
              <w:rPr>
                <w:rFonts w:cs="Calibri"/>
                <w:vanish/>
                <w:sz w:val="20"/>
                <w:szCs w:val="20"/>
                <w:highlight w:val="cyan"/>
                <w:lang w:val="en-GB"/>
              </w:rPr>
              <w:t>Voir</w:t>
            </w:r>
            <w:proofErr w:type="spellEnd"/>
            <w:r w:rsidRPr="00E7759A">
              <w:rPr>
                <w:rFonts w:cs="Calibri"/>
                <w:vanish/>
                <w:sz w:val="20"/>
                <w:szCs w:val="20"/>
                <w:highlight w:val="cyan"/>
                <w:lang w:val="en-GB"/>
              </w:rPr>
              <w:t xml:space="preserve"> SIRI Part 2 </w:t>
            </w:r>
            <w:proofErr w:type="spellStart"/>
            <w:r w:rsidRPr="00E7759A">
              <w:rPr>
                <w:rFonts w:cs="Calibri"/>
                <w:vanish/>
                <w:sz w:val="20"/>
                <w:szCs w:val="20"/>
                <w:highlight w:val="cyan"/>
                <w:lang w:val="en-GB"/>
              </w:rPr>
              <w:t>OperationalInfo</w:t>
            </w:r>
            <w:r w:rsidRPr="00E7759A">
              <w:rPr>
                <w:rFonts w:cs="Calibri"/>
                <w:vanish/>
                <w:sz w:val="20"/>
                <w:szCs w:val="20"/>
                <w:highlight w:val="cyan"/>
                <w:lang w:val="en-GB"/>
              </w:rPr>
              <w:softHyphen/>
              <w:t>Group</w:t>
            </w:r>
            <w:proofErr w:type="spellEnd"/>
            <w:r w:rsidRPr="00E7759A">
              <w:rPr>
                <w:rFonts w:cs="Calibri"/>
                <w:vanish/>
                <w:sz w:val="20"/>
                <w:szCs w:val="20"/>
                <w:highlight w:val="cyan"/>
                <w:lang w:val="en-GB"/>
              </w:rPr>
              <w:t>.</w:t>
            </w:r>
          </w:p>
          <w:p w14:paraId="6DC01414" w14:textId="77777777" w:rsidR="00077AD1" w:rsidRPr="00E7759A" w:rsidRDefault="00077AD1" w:rsidP="007D7080">
            <w:pPr>
              <w:spacing w:after="0"/>
              <w:jc w:val="both"/>
              <w:rPr>
                <w:rFonts w:cs="Calibri"/>
                <w:vanish/>
                <w:sz w:val="20"/>
                <w:szCs w:val="20"/>
                <w:highlight w:val="cyan"/>
                <w:lang w:val="en-GB"/>
              </w:rPr>
            </w:pPr>
            <w:proofErr w:type="spellStart"/>
            <w:r w:rsidRPr="00E7759A">
              <w:rPr>
                <w:rFonts w:cs="Calibri"/>
                <w:vanish/>
                <w:sz w:val="20"/>
                <w:szCs w:val="20"/>
                <w:highlight w:val="cyan"/>
                <w:lang w:val="en-GB"/>
              </w:rPr>
              <w:t>BlockRef</w:t>
            </w:r>
            <w:proofErr w:type="spellEnd"/>
            <w:r w:rsidRPr="00E7759A">
              <w:rPr>
                <w:rFonts w:cs="Calibri"/>
                <w:vanish/>
                <w:sz w:val="20"/>
                <w:szCs w:val="20"/>
                <w:highlight w:val="cyan"/>
                <w:lang w:val="en-GB"/>
              </w:rPr>
              <w:t xml:space="preserve"> &amp; </w:t>
            </w:r>
            <w:proofErr w:type="spellStart"/>
            <w:r w:rsidRPr="00E7759A">
              <w:rPr>
                <w:rFonts w:cs="Calibri"/>
                <w:vanish/>
                <w:sz w:val="20"/>
                <w:szCs w:val="20"/>
                <w:highlight w:val="cyan"/>
                <w:lang w:val="en-GB"/>
              </w:rPr>
              <w:t>CourseOfJourney</w:t>
            </w:r>
            <w:r w:rsidRPr="00E7759A">
              <w:rPr>
                <w:rFonts w:cs="Calibri"/>
                <w:vanish/>
                <w:sz w:val="20"/>
                <w:szCs w:val="20"/>
                <w:highlight w:val="cyan"/>
                <w:lang w:val="en-GB"/>
              </w:rPr>
              <w:softHyphen/>
              <w:t>Ref</w:t>
            </w:r>
            <w:proofErr w:type="spellEnd"/>
            <w:r w:rsidRPr="00E7759A">
              <w:rPr>
                <w:rFonts w:cs="Calibri"/>
                <w:vanish/>
                <w:sz w:val="20"/>
                <w:szCs w:val="20"/>
                <w:highlight w:val="cyan"/>
                <w:lang w:val="en-GB"/>
              </w:rPr>
              <w:t xml:space="preserve">: </w:t>
            </w:r>
          </w:p>
        </w:tc>
      </w:tr>
      <w:tr w:rsidR="00077AD1" w:rsidRPr="00E32CB2" w14:paraId="0E2C3ECE" w14:textId="77777777" w:rsidTr="007D7080">
        <w:tc>
          <w:tcPr>
            <w:tcW w:w="1131" w:type="dxa"/>
            <w:vMerge/>
            <w:vAlign w:val="center"/>
          </w:tcPr>
          <w:p w14:paraId="36C39FB0" w14:textId="77777777" w:rsidR="00077AD1" w:rsidRPr="00E7759A" w:rsidRDefault="00077AD1" w:rsidP="007D7080">
            <w:pPr>
              <w:spacing w:after="0"/>
              <w:rPr>
                <w:rFonts w:cs="Calibri"/>
                <w:i/>
                <w:sz w:val="20"/>
                <w:szCs w:val="20"/>
                <w:lang w:val="en-GB"/>
              </w:rPr>
            </w:pPr>
          </w:p>
        </w:tc>
        <w:tc>
          <w:tcPr>
            <w:tcW w:w="1987" w:type="dxa"/>
            <w:gridSpan w:val="6"/>
            <w:vAlign w:val="center"/>
          </w:tcPr>
          <w:p w14:paraId="09D1E21B" w14:textId="77777777" w:rsidR="00077AD1" w:rsidRPr="00E7759A" w:rsidRDefault="00077AD1" w:rsidP="007D7080">
            <w:pPr>
              <w:spacing w:after="0"/>
              <w:rPr>
                <w:rFonts w:cs="Calibri"/>
                <w:b/>
                <w:i/>
                <w:spacing w:val="-4"/>
                <w:sz w:val="20"/>
                <w:szCs w:val="20"/>
                <w:highlight w:val="lightGray"/>
                <w:lang w:val="en-GB"/>
              </w:rPr>
            </w:pPr>
            <w:proofErr w:type="spellStart"/>
            <w:r w:rsidRPr="00E7759A">
              <w:rPr>
                <w:rFonts w:cs="Calibri"/>
                <w:b/>
                <w:i/>
                <w:sz w:val="20"/>
                <w:szCs w:val="20"/>
                <w:highlight w:val="lightGray"/>
                <w:lang w:val="en-GB"/>
              </w:rPr>
              <w:t>TrainNumber</w:t>
            </w:r>
            <w:proofErr w:type="spellEnd"/>
          </w:p>
        </w:tc>
        <w:tc>
          <w:tcPr>
            <w:tcW w:w="709" w:type="dxa"/>
            <w:gridSpan w:val="2"/>
            <w:vAlign w:val="center"/>
          </w:tcPr>
          <w:p w14:paraId="53DBDE01" w14:textId="77777777" w:rsidR="00077AD1" w:rsidRPr="00E7759A" w:rsidRDefault="00077AD1" w:rsidP="007D7080">
            <w:pPr>
              <w:spacing w:after="0"/>
              <w:rPr>
                <w:rFonts w:cs="Calibri"/>
                <w:spacing w:val="-4"/>
                <w:sz w:val="20"/>
                <w:szCs w:val="20"/>
                <w:lang w:val="en-GB"/>
              </w:rPr>
            </w:pPr>
            <w:proofErr w:type="gramStart"/>
            <w:r w:rsidRPr="00E7759A">
              <w:rPr>
                <w:rFonts w:cs="Calibri"/>
                <w:sz w:val="20"/>
                <w:szCs w:val="20"/>
                <w:lang w:val="en-GB"/>
              </w:rPr>
              <w:t>0:*</w:t>
            </w:r>
            <w:proofErr w:type="gramEnd"/>
          </w:p>
        </w:tc>
        <w:tc>
          <w:tcPr>
            <w:tcW w:w="1559" w:type="dxa"/>
            <w:gridSpan w:val="2"/>
            <w:vAlign w:val="center"/>
          </w:tcPr>
          <w:p w14:paraId="34E0AF0B" w14:textId="77777777" w:rsidR="00077AD1" w:rsidRPr="00E7759A" w:rsidRDefault="00077AD1" w:rsidP="007D7080">
            <w:pPr>
              <w:spacing w:after="0"/>
              <w:rPr>
                <w:rFonts w:cs="Calibri"/>
                <w:i/>
                <w:spacing w:val="-4"/>
                <w:sz w:val="20"/>
                <w:szCs w:val="20"/>
                <w:lang w:val="en-GB"/>
              </w:rPr>
            </w:pPr>
            <w:r w:rsidRPr="00E7759A">
              <w:rPr>
                <w:rFonts w:cs="Calibri"/>
                <w:i/>
                <w:sz w:val="20"/>
                <w:szCs w:val="20"/>
                <w:lang w:val="en-GB"/>
              </w:rPr>
              <w:t>sequence</w:t>
            </w:r>
          </w:p>
        </w:tc>
        <w:tc>
          <w:tcPr>
            <w:tcW w:w="5246" w:type="dxa"/>
            <w:gridSpan w:val="3"/>
            <w:vAlign w:val="center"/>
          </w:tcPr>
          <w:p w14:paraId="2AA81B4E"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 xml:space="preserve">Séquence de numéro de train (l'utilisation d'une </w:t>
            </w:r>
            <w:proofErr w:type="spellStart"/>
            <w:r w:rsidRPr="00EA4CE4">
              <w:rPr>
                <w:rFonts w:cs="Calibri"/>
                <w:sz w:val="20"/>
                <w:szCs w:val="20"/>
                <w:highlight w:val="lightGray"/>
                <w:lang w:val="fr-FR"/>
              </w:rPr>
              <w:t>sequence</w:t>
            </w:r>
            <w:proofErr w:type="spellEnd"/>
            <w:r w:rsidRPr="00EA4CE4">
              <w:rPr>
                <w:rFonts w:cs="Calibri"/>
                <w:sz w:val="20"/>
                <w:szCs w:val="20"/>
                <w:highlight w:val="lightGray"/>
                <w:lang w:val="fr-FR"/>
              </w:rPr>
              <w:t xml:space="preserve"> permet </w:t>
            </w:r>
            <w:proofErr w:type="spellStart"/>
            <w:r w:rsidRPr="00EA4CE4">
              <w:rPr>
                <w:rFonts w:cs="Calibri"/>
                <w:sz w:val="20"/>
                <w:szCs w:val="20"/>
                <w:highlight w:val="lightGray"/>
                <w:lang w:val="fr-FR"/>
              </w:rPr>
              <w:t>notament</w:t>
            </w:r>
            <w:proofErr w:type="spellEnd"/>
            <w:r w:rsidRPr="00EA4CE4">
              <w:rPr>
                <w:rFonts w:cs="Calibri"/>
                <w:sz w:val="20"/>
                <w:szCs w:val="20"/>
                <w:highlight w:val="lightGray"/>
                <w:lang w:val="fr-FR"/>
              </w:rPr>
              <w:t xml:space="preserve"> de gérer les trains couples)</w:t>
            </w:r>
          </w:p>
        </w:tc>
      </w:tr>
      <w:tr w:rsidR="00077AD1" w:rsidRPr="00E32CB2" w14:paraId="3715D8E4" w14:textId="77777777" w:rsidTr="007D7080">
        <w:tc>
          <w:tcPr>
            <w:tcW w:w="1131" w:type="dxa"/>
            <w:vMerge/>
            <w:vAlign w:val="center"/>
          </w:tcPr>
          <w:p w14:paraId="5272128B" w14:textId="77777777" w:rsidR="00077AD1" w:rsidRPr="00E7759A" w:rsidRDefault="00077AD1" w:rsidP="007D7080">
            <w:pPr>
              <w:spacing w:after="0"/>
              <w:rPr>
                <w:rFonts w:cs="Calibri"/>
                <w:i/>
                <w:sz w:val="20"/>
                <w:szCs w:val="20"/>
                <w:lang w:val="fr-FR"/>
              </w:rPr>
            </w:pPr>
          </w:p>
        </w:tc>
        <w:tc>
          <w:tcPr>
            <w:tcW w:w="236" w:type="dxa"/>
            <w:vAlign w:val="center"/>
          </w:tcPr>
          <w:p w14:paraId="7D3E30B0" w14:textId="77777777" w:rsidR="00077AD1" w:rsidRPr="00E7759A" w:rsidRDefault="00077AD1" w:rsidP="007D7080">
            <w:pPr>
              <w:spacing w:after="0"/>
              <w:rPr>
                <w:rFonts w:cs="Calibri"/>
                <w:b/>
                <w:i/>
                <w:sz w:val="20"/>
                <w:szCs w:val="20"/>
                <w:highlight w:val="cyan"/>
                <w:lang w:val="fr-FR"/>
              </w:rPr>
            </w:pPr>
          </w:p>
        </w:tc>
        <w:tc>
          <w:tcPr>
            <w:tcW w:w="1751" w:type="dxa"/>
            <w:gridSpan w:val="5"/>
            <w:vAlign w:val="center"/>
          </w:tcPr>
          <w:p w14:paraId="55DEDA1B" w14:textId="77777777" w:rsidR="00077AD1" w:rsidRPr="00E7759A" w:rsidRDefault="00077AD1" w:rsidP="007D7080">
            <w:pPr>
              <w:spacing w:after="0"/>
              <w:rPr>
                <w:rFonts w:cs="Calibri"/>
                <w:b/>
                <w:i/>
                <w:spacing w:val="-4"/>
                <w:sz w:val="20"/>
                <w:szCs w:val="20"/>
                <w:highlight w:val="lightGray"/>
                <w:lang w:val="en-GB"/>
              </w:rPr>
            </w:pPr>
            <w:proofErr w:type="spellStart"/>
            <w:r w:rsidRPr="00E7759A">
              <w:rPr>
                <w:rFonts w:cs="Calibri"/>
                <w:b/>
                <w:i/>
                <w:sz w:val="20"/>
                <w:szCs w:val="20"/>
                <w:highlight w:val="lightGray"/>
                <w:lang w:val="en-GB"/>
              </w:rPr>
              <w:t>TrainNumberRef</w:t>
            </w:r>
            <w:proofErr w:type="spellEnd"/>
          </w:p>
        </w:tc>
        <w:tc>
          <w:tcPr>
            <w:tcW w:w="709" w:type="dxa"/>
            <w:gridSpan w:val="2"/>
            <w:vAlign w:val="center"/>
          </w:tcPr>
          <w:p w14:paraId="6162158C" w14:textId="77777777" w:rsidR="00077AD1" w:rsidRPr="00E7759A" w:rsidRDefault="00077AD1" w:rsidP="007D7080">
            <w:pPr>
              <w:spacing w:after="0"/>
              <w:rPr>
                <w:rFonts w:cs="Calibri"/>
                <w:spacing w:val="-4"/>
                <w:sz w:val="20"/>
                <w:szCs w:val="20"/>
                <w:lang w:val="en-GB"/>
              </w:rPr>
            </w:pPr>
            <w:r w:rsidRPr="00E7759A">
              <w:rPr>
                <w:rFonts w:cs="Calibri"/>
                <w:sz w:val="20"/>
                <w:szCs w:val="20"/>
                <w:lang w:val="en-GB"/>
              </w:rPr>
              <w:t>1:1</w:t>
            </w:r>
          </w:p>
        </w:tc>
        <w:tc>
          <w:tcPr>
            <w:tcW w:w="1559" w:type="dxa"/>
            <w:gridSpan w:val="2"/>
            <w:vAlign w:val="center"/>
          </w:tcPr>
          <w:p w14:paraId="0AE1909A" w14:textId="77777777" w:rsidR="00077AD1" w:rsidRPr="00E7759A" w:rsidRDefault="00077AD1" w:rsidP="007D7080">
            <w:pPr>
              <w:spacing w:after="0"/>
              <w:rPr>
                <w:rFonts w:cs="Calibri"/>
                <w:i/>
                <w:spacing w:val="-4"/>
                <w:sz w:val="20"/>
                <w:szCs w:val="20"/>
                <w:lang w:val="en-GB"/>
              </w:rPr>
            </w:pPr>
            <w:r w:rsidRPr="00E7759A">
              <w:rPr>
                <w:rFonts w:cs="Calibri"/>
                <w:i/>
                <w:sz w:val="20"/>
                <w:szCs w:val="20"/>
                <w:lang w:val="en-GB"/>
              </w:rPr>
              <w:sym w:font="Wingdings" w:char="F0E0"/>
            </w:r>
            <w:proofErr w:type="spellStart"/>
            <w:r w:rsidRPr="00E7759A">
              <w:rPr>
                <w:rFonts w:cs="Calibri"/>
                <w:i/>
                <w:sz w:val="20"/>
                <w:szCs w:val="20"/>
                <w:lang w:val="en-GB"/>
              </w:rPr>
              <w:t>TrainNumber</w:t>
            </w:r>
            <w:proofErr w:type="spellEnd"/>
          </w:p>
        </w:tc>
        <w:tc>
          <w:tcPr>
            <w:tcW w:w="5246" w:type="dxa"/>
            <w:gridSpan w:val="3"/>
            <w:vAlign w:val="center"/>
          </w:tcPr>
          <w:p w14:paraId="0A751746"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Numéro de train</w:t>
            </w:r>
          </w:p>
          <w:p w14:paraId="490A9C2A" w14:textId="77777777" w:rsidR="00077AD1" w:rsidRPr="00EA4CE4" w:rsidRDefault="00077AD1" w:rsidP="007D7080">
            <w:pPr>
              <w:spacing w:after="0"/>
              <w:jc w:val="both"/>
              <w:rPr>
                <w:rFonts w:cs="Calibri"/>
                <w:sz w:val="20"/>
                <w:szCs w:val="20"/>
                <w:highlight w:val="lightGray"/>
                <w:lang w:val="fr-FR"/>
              </w:rPr>
            </w:pPr>
            <w:r w:rsidRPr="00EA4CE4">
              <w:rPr>
                <w:rFonts w:cs="Calibri"/>
                <w:sz w:val="20"/>
                <w:szCs w:val="20"/>
                <w:highlight w:val="lightGray"/>
                <w:lang w:val="fr-FR"/>
              </w:rPr>
              <w:t xml:space="preserve">On utilisera en priorité la codification de code primaire UE 454/2011 ou le numéro de train UIC </w:t>
            </w:r>
          </w:p>
        </w:tc>
      </w:tr>
      <w:tr w:rsidR="00077AD1" w:rsidRPr="00E32CB2" w14:paraId="261F4B76" w14:textId="77777777" w:rsidTr="007D7080">
        <w:tc>
          <w:tcPr>
            <w:tcW w:w="1131" w:type="dxa"/>
            <w:vMerge/>
            <w:vAlign w:val="center"/>
          </w:tcPr>
          <w:p w14:paraId="5C2E704D" w14:textId="77777777" w:rsidR="00077AD1" w:rsidRPr="00E7759A" w:rsidRDefault="00077AD1" w:rsidP="007D7080">
            <w:pPr>
              <w:spacing w:after="0"/>
              <w:rPr>
                <w:rFonts w:cs="Calibri"/>
                <w:i/>
                <w:sz w:val="20"/>
                <w:szCs w:val="20"/>
                <w:lang w:val="fr-FR"/>
              </w:rPr>
            </w:pPr>
          </w:p>
        </w:tc>
        <w:tc>
          <w:tcPr>
            <w:tcW w:w="1987" w:type="dxa"/>
            <w:gridSpan w:val="6"/>
            <w:vAlign w:val="center"/>
          </w:tcPr>
          <w:p w14:paraId="7C973321" w14:textId="77777777" w:rsidR="00077AD1" w:rsidRPr="00E7759A" w:rsidRDefault="00077AD1" w:rsidP="007D7080">
            <w:pPr>
              <w:spacing w:after="0"/>
              <w:rPr>
                <w:rFonts w:cs="Calibri"/>
                <w:b/>
                <w:i/>
                <w:spacing w:val="-4"/>
                <w:sz w:val="20"/>
                <w:szCs w:val="20"/>
                <w:highlight w:val="cyan"/>
                <w:lang w:val="en-GB"/>
              </w:rPr>
            </w:pPr>
            <w:proofErr w:type="spellStart"/>
            <w:r w:rsidRPr="00E7759A">
              <w:rPr>
                <w:rFonts w:cs="Calibri"/>
                <w:b/>
                <w:i/>
                <w:sz w:val="20"/>
                <w:szCs w:val="20"/>
                <w:highlight w:val="lightGray"/>
                <w:lang w:val="en-GB"/>
              </w:rPr>
              <w:t>JourneyParts</w:t>
            </w:r>
            <w:proofErr w:type="spellEnd"/>
          </w:p>
        </w:tc>
        <w:tc>
          <w:tcPr>
            <w:tcW w:w="709" w:type="dxa"/>
            <w:gridSpan w:val="2"/>
            <w:vAlign w:val="center"/>
          </w:tcPr>
          <w:p w14:paraId="4F916E2D" w14:textId="77777777" w:rsidR="00077AD1" w:rsidRPr="00E7759A" w:rsidRDefault="00077AD1" w:rsidP="007D7080">
            <w:pPr>
              <w:spacing w:after="0"/>
              <w:rPr>
                <w:rFonts w:cs="Calibri"/>
                <w:spacing w:val="-4"/>
                <w:sz w:val="20"/>
                <w:szCs w:val="20"/>
                <w:lang w:val="en-GB"/>
              </w:rPr>
            </w:pPr>
            <w:proofErr w:type="gramStart"/>
            <w:r w:rsidRPr="00E7759A">
              <w:rPr>
                <w:rFonts w:cs="Calibri"/>
                <w:sz w:val="20"/>
                <w:szCs w:val="20"/>
                <w:lang w:val="en-GB"/>
              </w:rPr>
              <w:t>0:*</w:t>
            </w:r>
            <w:proofErr w:type="gramEnd"/>
          </w:p>
        </w:tc>
        <w:tc>
          <w:tcPr>
            <w:tcW w:w="1559" w:type="dxa"/>
            <w:gridSpan w:val="2"/>
            <w:vAlign w:val="center"/>
          </w:tcPr>
          <w:p w14:paraId="193C917C" w14:textId="77777777" w:rsidR="00077AD1" w:rsidRPr="00E7759A" w:rsidRDefault="00077AD1" w:rsidP="007D7080">
            <w:pPr>
              <w:spacing w:after="0"/>
              <w:rPr>
                <w:rFonts w:cs="Calibri"/>
                <w:i/>
                <w:spacing w:val="-4"/>
                <w:sz w:val="20"/>
                <w:szCs w:val="20"/>
                <w:lang w:val="en-GB"/>
              </w:rPr>
            </w:pPr>
            <w:r w:rsidRPr="00E7759A">
              <w:rPr>
                <w:rFonts w:cs="Calibri"/>
                <w:i/>
                <w:sz w:val="20"/>
                <w:szCs w:val="20"/>
                <w:lang w:val="en-GB"/>
              </w:rPr>
              <w:t>sequence</w:t>
            </w:r>
          </w:p>
        </w:tc>
        <w:tc>
          <w:tcPr>
            <w:tcW w:w="5246" w:type="dxa"/>
            <w:gridSpan w:val="3"/>
            <w:vAlign w:val="center"/>
          </w:tcPr>
          <w:p w14:paraId="43A6136B" w14:textId="77777777" w:rsidR="00077AD1" w:rsidRPr="00E7759A" w:rsidRDefault="00077AD1" w:rsidP="007D7080">
            <w:pPr>
              <w:spacing w:after="0"/>
              <w:jc w:val="both"/>
              <w:rPr>
                <w:rFonts w:cs="Calibri"/>
                <w:sz w:val="20"/>
                <w:szCs w:val="20"/>
                <w:lang w:val="fr-FR"/>
              </w:rPr>
            </w:pPr>
            <w:r w:rsidRPr="00E7759A">
              <w:rPr>
                <w:rFonts w:cs="Calibri"/>
                <w:sz w:val="20"/>
                <w:szCs w:val="20"/>
                <w:lang w:val="fr-FR"/>
              </w:rPr>
              <w:t xml:space="preserve">Liste des parties de course concernée par les Call ci-dessous. </w:t>
            </w:r>
          </w:p>
          <w:p w14:paraId="5543D3C0" w14:textId="4A3065D2" w:rsidR="00077AD1" w:rsidRPr="00590692" w:rsidRDefault="00077AD1" w:rsidP="007D7080">
            <w:pPr>
              <w:spacing w:after="0"/>
              <w:jc w:val="both"/>
              <w:rPr>
                <w:rFonts w:cs="Calibri"/>
                <w:sz w:val="20"/>
                <w:szCs w:val="20"/>
                <w:lang w:val="fr-FR"/>
              </w:rPr>
            </w:pPr>
            <w:r w:rsidRPr="00E7759A">
              <w:rPr>
                <w:rFonts w:cs="Calibri"/>
                <w:sz w:val="20"/>
                <w:szCs w:val="20"/>
                <w:highlight w:val="lightGray"/>
                <w:lang w:val="fr-FR"/>
              </w:rPr>
              <w:t>Dans le cadre du profil France on utilisera ces sous-ensembles de course</w:t>
            </w:r>
            <w:r w:rsidR="00FA58F8">
              <w:rPr>
                <w:rFonts w:cs="Calibri"/>
                <w:sz w:val="20"/>
                <w:szCs w:val="20"/>
                <w:highlight w:val="lightGray"/>
                <w:lang w:val="fr-FR"/>
              </w:rPr>
              <w:t>s</w:t>
            </w:r>
            <w:r w:rsidRPr="00E7759A">
              <w:rPr>
                <w:rFonts w:cs="Calibri"/>
                <w:sz w:val="20"/>
                <w:szCs w:val="20"/>
                <w:highlight w:val="lightGray"/>
                <w:lang w:val="fr-FR"/>
              </w:rPr>
              <w:t xml:space="preserve"> exclusivement pour porter la parité des trains (avec possibilité de changer de parité en cours de course).</w:t>
            </w:r>
          </w:p>
        </w:tc>
      </w:tr>
      <w:tr w:rsidR="00E12D31" w:rsidRPr="00E32CB2" w14:paraId="2E10C900" w14:textId="77777777" w:rsidTr="007D7080">
        <w:tc>
          <w:tcPr>
            <w:tcW w:w="1131" w:type="dxa"/>
            <w:vMerge/>
            <w:vAlign w:val="center"/>
          </w:tcPr>
          <w:p w14:paraId="199EB820" w14:textId="77777777" w:rsidR="00E12D31" w:rsidRPr="00F62157" w:rsidRDefault="00E12D31" w:rsidP="007D7080">
            <w:pPr>
              <w:spacing w:after="0"/>
              <w:rPr>
                <w:rFonts w:cs="Calibri"/>
                <w:i/>
                <w:sz w:val="20"/>
                <w:szCs w:val="20"/>
                <w:lang w:val="fr-FR"/>
              </w:rPr>
            </w:pPr>
          </w:p>
        </w:tc>
        <w:tc>
          <w:tcPr>
            <w:tcW w:w="236" w:type="dxa"/>
            <w:vMerge w:val="restart"/>
            <w:vAlign w:val="center"/>
          </w:tcPr>
          <w:p w14:paraId="790A5753" w14:textId="77777777" w:rsidR="00E12D31" w:rsidRPr="00F62157" w:rsidRDefault="00E12D31" w:rsidP="007D7080">
            <w:pPr>
              <w:spacing w:after="0"/>
              <w:rPr>
                <w:rFonts w:cs="Calibri"/>
                <w:b/>
                <w:i/>
                <w:sz w:val="20"/>
                <w:szCs w:val="20"/>
                <w:highlight w:val="cyan"/>
                <w:lang w:val="fr-FR"/>
              </w:rPr>
            </w:pPr>
          </w:p>
        </w:tc>
        <w:tc>
          <w:tcPr>
            <w:tcW w:w="1751" w:type="dxa"/>
            <w:gridSpan w:val="5"/>
            <w:vAlign w:val="center"/>
          </w:tcPr>
          <w:p w14:paraId="1CC4F1BB" w14:textId="77777777" w:rsidR="00E12D31" w:rsidRPr="00E7759A" w:rsidRDefault="00E12D31" w:rsidP="007D7080">
            <w:pPr>
              <w:spacing w:after="0"/>
              <w:rPr>
                <w:rFonts w:cs="Calibri"/>
                <w:b/>
                <w:i/>
                <w:spacing w:val="-4"/>
                <w:sz w:val="20"/>
                <w:szCs w:val="20"/>
                <w:highlight w:val="lightGray"/>
                <w:lang w:val="en-GB"/>
              </w:rPr>
            </w:pPr>
            <w:proofErr w:type="spellStart"/>
            <w:r w:rsidRPr="00E7759A">
              <w:rPr>
                <w:rFonts w:cs="Calibri"/>
                <w:b/>
                <w:i/>
                <w:sz w:val="20"/>
                <w:szCs w:val="20"/>
                <w:highlight w:val="lightGray"/>
                <w:lang w:val="en-GB"/>
              </w:rPr>
              <w:t>JourneyPart</w:t>
            </w:r>
            <w:r w:rsidRPr="00E7759A">
              <w:rPr>
                <w:rFonts w:cs="Calibri"/>
                <w:b/>
                <w:i/>
                <w:sz w:val="20"/>
                <w:szCs w:val="20"/>
                <w:highlight w:val="lightGray"/>
                <w:lang w:val="en-GB"/>
              </w:rPr>
              <w:softHyphen/>
              <w:t>Info</w:t>
            </w:r>
            <w:proofErr w:type="spellEnd"/>
          </w:p>
        </w:tc>
        <w:tc>
          <w:tcPr>
            <w:tcW w:w="709" w:type="dxa"/>
            <w:gridSpan w:val="2"/>
            <w:vAlign w:val="center"/>
          </w:tcPr>
          <w:p w14:paraId="4A7A6009" w14:textId="77777777" w:rsidR="00E12D31" w:rsidRPr="00E7759A" w:rsidRDefault="00E12D31" w:rsidP="007D7080">
            <w:pPr>
              <w:spacing w:after="0"/>
              <w:rPr>
                <w:rFonts w:cs="Calibri"/>
                <w:spacing w:val="-4"/>
                <w:sz w:val="20"/>
                <w:szCs w:val="20"/>
                <w:lang w:val="en-GB"/>
              </w:rPr>
            </w:pPr>
            <w:r w:rsidRPr="00E7759A">
              <w:rPr>
                <w:rFonts w:cs="Calibri"/>
                <w:sz w:val="20"/>
                <w:szCs w:val="20"/>
                <w:lang w:val="en-GB"/>
              </w:rPr>
              <w:t>1:1</w:t>
            </w:r>
          </w:p>
        </w:tc>
        <w:tc>
          <w:tcPr>
            <w:tcW w:w="1559" w:type="dxa"/>
            <w:gridSpan w:val="2"/>
            <w:vAlign w:val="center"/>
          </w:tcPr>
          <w:p w14:paraId="53C30F96" w14:textId="77777777" w:rsidR="00E12D31" w:rsidRPr="00E7759A" w:rsidRDefault="00E12D31" w:rsidP="007D7080">
            <w:pPr>
              <w:spacing w:after="0"/>
              <w:rPr>
                <w:rFonts w:cs="Calibri"/>
                <w:i/>
                <w:spacing w:val="-4"/>
                <w:sz w:val="20"/>
                <w:szCs w:val="20"/>
                <w:lang w:val="en-GB"/>
              </w:rPr>
            </w:pPr>
            <w:r w:rsidRPr="00E7759A">
              <w:rPr>
                <w:rFonts w:cs="Calibri"/>
                <w:i/>
                <w:sz w:val="20"/>
                <w:szCs w:val="20"/>
                <w:lang w:val="en-GB"/>
              </w:rPr>
              <w:t>+Structure</w:t>
            </w:r>
          </w:p>
        </w:tc>
        <w:tc>
          <w:tcPr>
            <w:tcW w:w="5246" w:type="dxa"/>
            <w:gridSpan w:val="3"/>
            <w:vAlign w:val="center"/>
          </w:tcPr>
          <w:p w14:paraId="7D39D0EB" w14:textId="77777777" w:rsidR="00E12D31" w:rsidRPr="00590692" w:rsidRDefault="00E12D31" w:rsidP="007D7080">
            <w:pPr>
              <w:spacing w:after="0"/>
              <w:jc w:val="both"/>
              <w:rPr>
                <w:rFonts w:cs="Calibri"/>
                <w:sz w:val="20"/>
                <w:szCs w:val="20"/>
                <w:lang w:val="fr-FR"/>
              </w:rPr>
            </w:pPr>
            <w:r w:rsidRPr="00E7759A">
              <w:rPr>
                <w:rFonts w:cs="Calibri"/>
                <w:sz w:val="20"/>
                <w:szCs w:val="20"/>
                <w:lang w:val="fr-FR"/>
              </w:rPr>
              <w:t>Information sur les parties de course</w:t>
            </w:r>
          </w:p>
        </w:tc>
      </w:tr>
      <w:tr w:rsidR="00E12D31" w:rsidRPr="00E32CB2" w14:paraId="796A0814" w14:textId="77777777" w:rsidTr="007D7080">
        <w:tc>
          <w:tcPr>
            <w:tcW w:w="1131" w:type="dxa"/>
            <w:vMerge/>
            <w:vAlign w:val="center"/>
          </w:tcPr>
          <w:p w14:paraId="54FBC1C4" w14:textId="77777777" w:rsidR="00E12D31" w:rsidRPr="00F62157" w:rsidRDefault="00E12D31" w:rsidP="007D7080">
            <w:pPr>
              <w:spacing w:after="0"/>
              <w:rPr>
                <w:rFonts w:cs="Calibri"/>
                <w:i/>
                <w:sz w:val="20"/>
                <w:szCs w:val="20"/>
                <w:lang w:val="fr-FR"/>
              </w:rPr>
            </w:pPr>
          </w:p>
        </w:tc>
        <w:tc>
          <w:tcPr>
            <w:tcW w:w="236" w:type="dxa"/>
            <w:vMerge/>
            <w:vAlign w:val="center"/>
          </w:tcPr>
          <w:p w14:paraId="594561F4" w14:textId="77777777" w:rsidR="00E12D31" w:rsidRPr="00F62157" w:rsidRDefault="00E12D31" w:rsidP="007D7080">
            <w:pPr>
              <w:spacing w:after="0"/>
              <w:rPr>
                <w:rFonts w:cs="Calibri"/>
                <w:b/>
                <w:i/>
                <w:sz w:val="20"/>
                <w:szCs w:val="20"/>
                <w:highlight w:val="cyan"/>
                <w:lang w:val="fr-FR"/>
              </w:rPr>
            </w:pPr>
          </w:p>
        </w:tc>
        <w:tc>
          <w:tcPr>
            <w:tcW w:w="285" w:type="dxa"/>
            <w:gridSpan w:val="3"/>
            <w:vMerge w:val="restart"/>
            <w:vAlign w:val="center"/>
          </w:tcPr>
          <w:p w14:paraId="55CBC11B" w14:textId="77777777" w:rsidR="00E12D31" w:rsidRPr="00F62157" w:rsidRDefault="00E12D31" w:rsidP="007D7080">
            <w:pPr>
              <w:spacing w:after="0"/>
              <w:rPr>
                <w:rFonts w:cs="Calibri"/>
                <w:b/>
                <w:i/>
                <w:sz w:val="20"/>
                <w:szCs w:val="20"/>
                <w:highlight w:val="cyan"/>
                <w:lang w:val="fr-FR"/>
              </w:rPr>
            </w:pPr>
          </w:p>
        </w:tc>
        <w:tc>
          <w:tcPr>
            <w:tcW w:w="1466" w:type="dxa"/>
            <w:gridSpan w:val="2"/>
            <w:vAlign w:val="center"/>
          </w:tcPr>
          <w:p w14:paraId="04BBFF21" w14:textId="77777777" w:rsidR="00E12D31" w:rsidRPr="00E7759A" w:rsidRDefault="00E12D31" w:rsidP="007D7080">
            <w:pPr>
              <w:spacing w:after="0"/>
              <w:rPr>
                <w:rFonts w:cs="Calibri"/>
                <w:b/>
                <w:i/>
                <w:spacing w:val="-4"/>
                <w:sz w:val="20"/>
                <w:szCs w:val="20"/>
                <w:highlight w:val="lightGray"/>
                <w:lang w:val="en-GB"/>
              </w:rPr>
            </w:pPr>
            <w:proofErr w:type="spellStart"/>
            <w:r w:rsidRPr="00E7759A">
              <w:rPr>
                <w:rFonts w:cs="Calibri"/>
                <w:b/>
                <w:i/>
                <w:sz w:val="20"/>
                <w:szCs w:val="20"/>
                <w:highlight w:val="lightGray"/>
                <w:lang w:val="en-GB"/>
              </w:rPr>
              <w:t>Journey</w:t>
            </w:r>
            <w:r w:rsidRPr="00E7759A">
              <w:rPr>
                <w:rFonts w:cs="Calibri"/>
                <w:b/>
                <w:i/>
                <w:sz w:val="20"/>
                <w:szCs w:val="20"/>
                <w:highlight w:val="lightGray"/>
                <w:lang w:val="en-GB"/>
              </w:rPr>
              <w:softHyphen/>
              <w:t>PartRef</w:t>
            </w:r>
            <w:proofErr w:type="spellEnd"/>
          </w:p>
        </w:tc>
        <w:tc>
          <w:tcPr>
            <w:tcW w:w="709" w:type="dxa"/>
            <w:gridSpan w:val="2"/>
            <w:vAlign w:val="center"/>
          </w:tcPr>
          <w:p w14:paraId="3B37520E" w14:textId="77777777" w:rsidR="00E12D31" w:rsidRPr="00E7759A" w:rsidRDefault="00E12D31" w:rsidP="007D7080">
            <w:pPr>
              <w:spacing w:after="0"/>
              <w:rPr>
                <w:rFonts w:cs="Calibri"/>
                <w:spacing w:val="-4"/>
                <w:sz w:val="20"/>
                <w:szCs w:val="20"/>
                <w:lang w:val="en-GB"/>
              </w:rPr>
            </w:pPr>
            <w:r w:rsidRPr="00E7759A">
              <w:rPr>
                <w:rFonts w:cs="Calibri"/>
                <w:sz w:val="20"/>
                <w:szCs w:val="20"/>
                <w:lang w:val="en-GB"/>
              </w:rPr>
              <w:t>0:1</w:t>
            </w:r>
          </w:p>
        </w:tc>
        <w:tc>
          <w:tcPr>
            <w:tcW w:w="1559" w:type="dxa"/>
            <w:gridSpan w:val="2"/>
            <w:vAlign w:val="center"/>
          </w:tcPr>
          <w:p w14:paraId="5453BE59" w14:textId="77777777" w:rsidR="00E12D31" w:rsidRPr="00E7759A" w:rsidRDefault="00E12D31" w:rsidP="007D7080">
            <w:pPr>
              <w:spacing w:after="0"/>
              <w:rPr>
                <w:rFonts w:cs="Calibri"/>
                <w:i/>
                <w:spacing w:val="-4"/>
                <w:sz w:val="20"/>
                <w:szCs w:val="20"/>
                <w:lang w:val="en-GB"/>
              </w:rPr>
            </w:pPr>
            <w:r w:rsidRPr="00E7759A">
              <w:rPr>
                <w:rFonts w:cs="Calibri"/>
                <w:i/>
                <w:sz w:val="20"/>
                <w:szCs w:val="20"/>
                <w:lang w:val="en-GB"/>
              </w:rPr>
              <w:sym w:font="Wingdings" w:char="F0E0"/>
            </w:r>
            <w:proofErr w:type="spellStart"/>
            <w:r w:rsidRPr="00E7759A">
              <w:rPr>
                <w:rFonts w:cs="Calibri"/>
                <w:i/>
                <w:sz w:val="20"/>
                <w:szCs w:val="20"/>
                <w:lang w:val="en-GB"/>
              </w:rPr>
              <w:t>JourneyPart</w:t>
            </w:r>
            <w:r w:rsidRPr="00E7759A">
              <w:rPr>
                <w:rFonts w:cs="Calibri"/>
                <w:i/>
                <w:sz w:val="20"/>
                <w:szCs w:val="20"/>
                <w:lang w:val="en-GB"/>
              </w:rPr>
              <w:softHyphen/>
              <w:t>Code</w:t>
            </w:r>
            <w:proofErr w:type="spellEnd"/>
          </w:p>
        </w:tc>
        <w:tc>
          <w:tcPr>
            <w:tcW w:w="5246" w:type="dxa"/>
            <w:gridSpan w:val="3"/>
            <w:vAlign w:val="center"/>
          </w:tcPr>
          <w:p w14:paraId="2BBA3F50" w14:textId="77777777" w:rsidR="00E12D31" w:rsidRPr="00E7759A" w:rsidRDefault="00E12D31" w:rsidP="007D7080">
            <w:pPr>
              <w:spacing w:after="0"/>
              <w:jc w:val="both"/>
              <w:rPr>
                <w:rFonts w:cs="Calibri"/>
                <w:sz w:val="20"/>
                <w:szCs w:val="20"/>
                <w:lang w:val="fr-FR"/>
              </w:rPr>
            </w:pPr>
            <w:r w:rsidRPr="00E7759A">
              <w:rPr>
                <w:rFonts w:cs="Calibri"/>
                <w:sz w:val="20"/>
                <w:szCs w:val="20"/>
                <w:highlight w:val="lightGray"/>
                <w:lang w:val="fr-FR"/>
              </w:rPr>
              <w:t xml:space="preserve">Dans le cadre du profil France ce champ permettra d'identifier les portions de courses exploitées par des opérateurs différents : les valeurs d'identification des </w:t>
            </w:r>
            <w:proofErr w:type="spellStart"/>
            <w:r w:rsidRPr="00E7759A">
              <w:rPr>
                <w:rFonts w:cs="Calibri"/>
                <w:sz w:val="20"/>
                <w:szCs w:val="20"/>
                <w:highlight w:val="lightGray"/>
                <w:lang w:val="fr-FR"/>
              </w:rPr>
              <w:t>JourneyPart</w:t>
            </w:r>
            <w:proofErr w:type="spellEnd"/>
            <w:r w:rsidRPr="00E7759A">
              <w:rPr>
                <w:rFonts w:cs="Calibri"/>
                <w:sz w:val="20"/>
                <w:szCs w:val="20"/>
                <w:highlight w:val="lightGray"/>
                <w:lang w:val="fr-FR"/>
              </w:rPr>
              <w:t xml:space="preserve"> sont des données de référence qui devront être fixées en amont de l'échange.</w:t>
            </w:r>
          </w:p>
          <w:p w14:paraId="231BB7E1" w14:textId="77777777" w:rsidR="00E12D31" w:rsidRPr="00E7759A" w:rsidRDefault="00E12D31" w:rsidP="007D7080">
            <w:pPr>
              <w:spacing w:after="0"/>
              <w:jc w:val="both"/>
              <w:rPr>
                <w:rFonts w:cs="Calibri"/>
                <w:strike/>
                <w:spacing w:val="-4"/>
                <w:sz w:val="20"/>
                <w:szCs w:val="20"/>
                <w:highlight w:val="cyan"/>
                <w:lang w:val="fr-FR"/>
              </w:rPr>
            </w:pPr>
            <w:r w:rsidRPr="00E7759A">
              <w:rPr>
                <w:rFonts w:cs="Calibri"/>
                <w:sz w:val="20"/>
                <w:szCs w:val="20"/>
                <w:highlight w:val="lightGray"/>
                <w:lang w:val="fr-FR"/>
              </w:rPr>
              <w:t>Exemple de Ile de France : cas du RER, les portions de courses exploitées par la RATP et celles exploitées par la SNCF</w:t>
            </w:r>
          </w:p>
        </w:tc>
      </w:tr>
      <w:tr w:rsidR="00E12D31" w:rsidRPr="00E32CB2" w14:paraId="48D5EE7E" w14:textId="77777777" w:rsidTr="007D7080">
        <w:tc>
          <w:tcPr>
            <w:tcW w:w="1131" w:type="dxa"/>
            <w:vMerge/>
            <w:vAlign w:val="center"/>
          </w:tcPr>
          <w:p w14:paraId="73C4E332" w14:textId="77777777" w:rsidR="00E12D31" w:rsidRPr="00E7759A" w:rsidRDefault="00E12D31" w:rsidP="007D7080">
            <w:pPr>
              <w:spacing w:after="0"/>
              <w:rPr>
                <w:rFonts w:cs="Calibri"/>
                <w:i/>
                <w:sz w:val="20"/>
                <w:szCs w:val="20"/>
                <w:lang w:val="fr-FR"/>
              </w:rPr>
            </w:pPr>
          </w:p>
        </w:tc>
        <w:tc>
          <w:tcPr>
            <w:tcW w:w="236" w:type="dxa"/>
            <w:vMerge/>
            <w:vAlign w:val="center"/>
          </w:tcPr>
          <w:p w14:paraId="634CDFC9" w14:textId="77777777" w:rsidR="00E12D31" w:rsidRPr="00E7759A" w:rsidRDefault="00E12D31" w:rsidP="007D7080">
            <w:pPr>
              <w:spacing w:after="0"/>
              <w:rPr>
                <w:rFonts w:cs="Calibri"/>
                <w:b/>
                <w:i/>
                <w:sz w:val="20"/>
                <w:szCs w:val="20"/>
                <w:highlight w:val="cyan"/>
                <w:lang w:val="fr-FR"/>
              </w:rPr>
            </w:pPr>
          </w:p>
        </w:tc>
        <w:tc>
          <w:tcPr>
            <w:tcW w:w="285" w:type="dxa"/>
            <w:gridSpan w:val="3"/>
            <w:vMerge/>
            <w:vAlign w:val="center"/>
          </w:tcPr>
          <w:p w14:paraId="17320E25" w14:textId="77777777" w:rsidR="00E12D31" w:rsidRPr="00E7759A" w:rsidRDefault="00E12D31" w:rsidP="007D7080">
            <w:pPr>
              <w:spacing w:after="0"/>
              <w:rPr>
                <w:rFonts w:cs="Calibri"/>
                <w:b/>
                <w:i/>
                <w:sz w:val="20"/>
                <w:szCs w:val="20"/>
                <w:highlight w:val="cyan"/>
                <w:lang w:val="fr-FR"/>
              </w:rPr>
            </w:pPr>
          </w:p>
        </w:tc>
        <w:tc>
          <w:tcPr>
            <w:tcW w:w="1466" w:type="dxa"/>
            <w:gridSpan w:val="2"/>
            <w:vAlign w:val="center"/>
          </w:tcPr>
          <w:p w14:paraId="76555909" w14:textId="77777777" w:rsidR="00E12D31" w:rsidRPr="00E7759A" w:rsidRDefault="00E12D31" w:rsidP="007D7080">
            <w:pPr>
              <w:spacing w:after="0"/>
              <w:rPr>
                <w:rFonts w:cs="Calibri"/>
                <w:b/>
                <w:i/>
                <w:spacing w:val="-4"/>
                <w:sz w:val="20"/>
                <w:szCs w:val="20"/>
                <w:highlight w:val="cyan"/>
                <w:lang w:val="en-GB"/>
              </w:rPr>
            </w:pPr>
            <w:proofErr w:type="spellStart"/>
            <w:r w:rsidRPr="00E7759A">
              <w:rPr>
                <w:rFonts w:cs="Calibri"/>
                <w:b/>
                <w:i/>
                <w:sz w:val="20"/>
                <w:szCs w:val="20"/>
                <w:highlight w:val="lightGray"/>
                <w:lang w:val="en-GB"/>
              </w:rPr>
              <w:t>Train</w:t>
            </w:r>
            <w:r w:rsidRPr="00E7759A">
              <w:rPr>
                <w:rFonts w:cs="Calibri"/>
                <w:b/>
                <w:i/>
                <w:sz w:val="20"/>
                <w:szCs w:val="20"/>
                <w:highlight w:val="lightGray"/>
                <w:lang w:val="en-GB"/>
              </w:rPr>
              <w:softHyphen/>
              <w:t>NumberRef</w:t>
            </w:r>
            <w:proofErr w:type="spellEnd"/>
          </w:p>
        </w:tc>
        <w:tc>
          <w:tcPr>
            <w:tcW w:w="709" w:type="dxa"/>
            <w:gridSpan w:val="2"/>
            <w:vAlign w:val="center"/>
          </w:tcPr>
          <w:p w14:paraId="4345A5EE" w14:textId="77777777" w:rsidR="00E12D31" w:rsidRPr="00E7759A" w:rsidRDefault="00E12D31" w:rsidP="007D7080">
            <w:pPr>
              <w:spacing w:after="0"/>
              <w:rPr>
                <w:rFonts w:cs="Calibri"/>
                <w:spacing w:val="-4"/>
                <w:sz w:val="20"/>
                <w:szCs w:val="20"/>
                <w:lang w:val="en-GB"/>
              </w:rPr>
            </w:pPr>
            <w:r w:rsidRPr="00E7759A">
              <w:rPr>
                <w:rFonts w:cs="Calibri"/>
                <w:sz w:val="20"/>
                <w:szCs w:val="20"/>
                <w:lang w:val="en-GB"/>
              </w:rPr>
              <w:t>0:1</w:t>
            </w:r>
          </w:p>
        </w:tc>
        <w:tc>
          <w:tcPr>
            <w:tcW w:w="1559" w:type="dxa"/>
            <w:gridSpan w:val="2"/>
            <w:vAlign w:val="center"/>
          </w:tcPr>
          <w:p w14:paraId="61FB7872" w14:textId="77777777" w:rsidR="00E12D31" w:rsidRPr="00E7759A" w:rsidRDefault="00E12D31" w:rsidP="007D7080">
            <w:pPr>
              <w:spacing w:after="0"/>
              <w:rPr>
                <w:rFonts w:cs="Calibri"/>
                <w:i/>
                <w:spacing w:val="-4"/>
                <w:sz w:val="20"/>
                <w:szCs w:val="20"/>
                <w:lang w:val="en-GB"/>
              </w:rPr>
            </w:pPr>
            <w:r w:rsidRPr="00E7759A">
              <w:rPr>
                <w:rFonts w:cs="Calibri"/>
                <w:i/>
                <w:sz w:val="20"/>
                <w:szCs w:val="20"/>
                <w:lang w:val="en-GB"/>
              </w:rPr>
              <w:sym w:font="Wingdings" w:char="F0E0"/>
            </w:r>
            <w:proofErr w:type="spellStart"/>
            <w:r w:rsidRPr="00E7759A">
              <w:rPr>
                <w:rFonts w:cs="Calibri"/>
                <w:i/>
                <w:sz w:val="20"/>
                <w:szCs w:val="20"/>
                <w:lang w:val="en-GB"/>
              </w:rPr>
              <w:t>TrainNumbere</w:t>
            </w:r>
            <w:proofErr w:type="spellEnd"/>
          </w:p>
        </w:tc>
        <w:tc>
          <w:tcPr>
            <w:tcW w:w="5246" w:type="dxa"/>
            <w:gridSpan w:val="3"/>
            <w:vAlign w:val="center"/>
          </w:tcPr>
          <w:p w14:paraId="07489737" w14:textId="77777777" w:rsidR="00E12D31" w:rsidRPr="00E7759A" w:rsidRDefault="00E12D31" w:rsidP="007D7080">
            <w:pPr>
              <w:spacing w:after="0"/>
              <w:jc w:val="both"/>
              <w:rPr>
                <w:rFonts w:cs="Calibri"/>
                <w:sz w:val="20"/>
                <w:szCs w:val="20"/>
                <w:highlight w:val="lightGray"/>
                <w:lang w:val="fr-FR"/>
              </w:rPr>
            </w:pPr>
            <w:r w:rsidRPr="00E7759A">
              <w:rPr>
                <w:rFonts w:cs="Calibri"/>
                <w:sz w:val="20"/>
                <w:szCs w:val="20"/>
                <w:highlight w:val="lightGray"/>
                <w:lang w:val="fr-FR"/>
              </w:rPr>
              <w:t xml:space="preserve">Dans le cadre du profil France ce champ sera suffixé, pour la SNCF, des code </w:t>
            </w:r>
            <w:proofErr w:type="gramStart"/>
            <w:r w:rsidRPr="00E7759A">
              <w:rPr>
                <w:rFonts w:cs="Calibri"/>
                <w:sz w:val="20"/>
                <w:szCs w:val="20"/>
                <w:highlight w:val="lightGray"/>
                <w:lang w:val="fr-FR"/>
              </w:rPr>
              <w:t>suivants:</w:t>
            </w:r>
            <w:proofErr w:type="gramEnd"/>
          </w:p>
          <w:p w14:paraId="06DDDEBE" w14:textId="77777777" w:rsidR="00E12D31" w:rsidRPr="00E7759A" w:rsidRDefault="00E12D31" w:rsidP="008E47A4">
            <w:pPr>
              <w:numPr>
                <w:ilvl w:val="0"/>
                <w:numId w:val="25"/>
              </w:numPr>
              <w:spacing w:after="0"/>
              <w:jc w:val="both"/>
              <w:rPr>
                <w:rFonts w:cs="Calibri"/>
                <w:sz w:val="20"/>
                <w:szCs w:val="20"/>
                <w:highlight w:val="lightGray"/>
                <w:lang w:val="fr-FR"/>
              </w:rPr>
            </w:pPr>
            <w:r w:rsidRPr="00E7759A">
              <w:rPr>
                <w:rFonts w:cs="Calibri"/>
                <w:sz w:val="20"/>
                <w:szCs w:val="20"/>
                <w:highlight w:val="lightGray"/>
                <w:lang w:val="fr-FR"/>
              </w:rPr>
              <w:t>:2 pour les trains de parité paire</w:t>
            </w:r>
          </w:p>
          <w:p w14:paraId="08B6D6A0" w14:textId="77777777" w:rsidR="00E12D31" w:rsidRPr="00E7759A" w:rsidRDefault="00E12D31" w:rsidP="008E47A4">
            <w:pPr>
              <w:numPr>
                <w:ilvl w:val="0"/>
                <w:numId w:val="25"/>
              </w:numPr>
              <w:spacing w:after="0"/>
              <w:jc w:val="both"/>
              <w:rPr>
                <w:rFonts w:cs="Calibri"/>
                <w:sz w:val="20"/>
                <w:szCs w:val="20"/>
                <w:highlight w:val="lightGray"/>
                <w:lang w:val="fr-FR"/>
              </w:rPr>
            </w:pPr>
            <w:r w:rsidRPr="00E7759A">
              <w:rPr>
                <w:rFonts w:cs="Calibri"/>
                <w:sz w:val="20"/>
                <w:szCs w:val="20"/>
                <w:highlight w:val="lightGray"/>
                <w:lang w:val="fr-FR"/>
              </w:rPr>
              <w:t>:1 pour les trains de parité impaire</w:t>
            </w:r>
          </w:p>
          <w:p w14:paraId="6954630F" w14:textId="77777777" w:rsidR="00E12D31" w:rsidRPr="00E7759A" w:rsidRDefault="00E12D31" w:rsidP="007D7080">
            <w:pPr>
              <w:spacing w:after="0"/>
              <w:jc w:val="both"/>
              <w:rPr>
                <w:rFonts w:cs="Calibri"/>
                <w:sz w:val="20"/>
                <w:szCs w:val="20"/>
                <w:highlight w:val="lightGray"/>
                <w:lang w:val="fr-FR"/>
              </w:rPr>
            </w:pPr>
            <w:r w:rsidRPr="00E7759A">
              <w:rPr>
                <w:rFonts w:cs="Calibri"/>
                <w:sz w:val="20"/>
                <w:szCs w:val="20"/>
                <w:highlight w:val="lightGray"/>
                <w:lang w:val="fr-FR"/>
              </w:rPr>
              <w:t xml:space="preserve">L'association à une </w:t>
            </w:r>
            <w:proofErr w:type="spellStart"/>
            <w:r w:rsidRPr="00E7759A">
              <w:rPr>
                <w:rFonts w:cs="Calibri"/>
                <w:sz w:val="20"/>
                <w:szCs w:val="20"/>
                <w:highlight w:val="lightGray"/>
                <w:lang w:val="fr-FR"/>
              </w:rPr>
              <w:t>JourneyPart</w:t>
            </w:r>
            <w:proofErr w:type="spellEnd"/>
            <w:r w:rsidRPr="00E7759A">
              <w:rPr>
                <w:rFonts w:cs="Calibri"/>
                <w:sz w:val="20"/>
                <w:szCs w:val="20"/>
                <w:highlight w:val="lightGray"/>
                <w:lang w:val="fr-FR"/>
              </w:rPr>
              <w:t xml:space="preserve"> permet de gérer les changements de parité en cours de course. Si la parité est invariable, une seule </w:t>
            </w:r>
            <w:proofErr w:type="spellStart"/>
            <w:r w:rsidRPr="00E7759A">
              <w:rPr>
                <w:rFonts w:cs="Calibri"/>
                <w:sz w:val="20"/>
                <w:szCs w:val="20"/>
                <w:highlight w:val="lightGray"/>
                <w:lang w:val="fr-FR"/>
              </w:rPr>
              <w:t>JourneyPart</w:t>
            </w:r>
            <w:proofErr w:type="spellEnd"/>
            <w:r w:rsidRPr="00E7759A">
              <w:rPr>
                <w:rFonts w:cs="Calibri"/>
                <w:sz w:val="20"/>
                <w:szCs w:val="20"/>
                <w:highlight w:val="lightGray"/>
                <w:lang w:val="fr-FR"/>
              </w:rPr>
              <w:t xml:space="preserve"> sera définie.</w:t>
            </w:r>
          </w:p>
          <w:p w14:paraId="6569135C" w14:textId="77777777" w:rsidR="00E12D31" w:rsidRPr="00E7759A" w:rsidRDefault="00E12D31" w:rsidP="007D7080">
            <w:pPr>
              <w:spacing w:after="0"/>
              <w:jc w:val="both"/>
              <w:rPr>
                <w:rFonts w:cs="Calibri"/>
                <w:sz w:val="20"/>
                <w:szCs w:val="20"/>
                <w:highlight w:val="lightGray"/>
                <w:lang w:val="fr-FR"/>
              </w:rPr>
            </w:pPr>
            <w:r w:rsidRPr="00E7759A">
              <w:rPr>
                <w:rFonts w:cs="Calibri"/>
                <w:sz w:val="20"/>
                <w:szCs w:val="20"/>
                <w:highlight w:val="lightGray"/>
                <w:lang w:val="fr-FR"/>
              </w:rPr>
              <w:t>Si le numéro de train n'est pas connu mais que la parité doit tout de même être échangée, ce champ contiendra "</w:t>
            </w:r>
            <w:proofErr w:type="gramStart"/>
            <w:r w:rsidRPr="00E7759A">
              <w:rPr>
                <w:rFonts w:cs="Calibri"/>
                <w:b/>
                <w:i/>
                <w:sz w:val="20"/>
                <w:szCs w:val="20"/>
                <w:highlight w:val="lightGray"/>
                <w:lang w:val="fr-FR"/>
              </w:rPr>
              <w:t>unknown:</w:t>
            </w:r>
            <w:proofErr w:type="gramEnd"/>
            <w:r w:rsidRPr="00E7759A">
              <w:rPr>
                <w:rFonts w:cs="Calibri"/>
                <w:b/>
                <w:i/>
                <w:sz w:val="20"/>
                <w:szCs w:val="20"/>
                <w:highlight w:val="lightGray"/>
                <w:lang w:val="fr-FR"/>
              </w:rPr>
              <w:t>1</w:t>
            </w:r>
            <w:r w:rsidRPr="00E7759A">
              <w:rPr>
                <w:rFonts w:cs="Calibri"/>
                <w:sz w:val="20"/>
                <w:szCs w:val="20"/>
                <w:highlight w:val="lightGray"/>
                <w:lang w:val="fr-FR"/>
              </w:rPr>
              <w:t>" ou "</w:t>
            </w:r>
            <w:r w:rsidRPr="00E7759A">
              <w:rPr>
                <w:rFonts w:cs="Calibri"/>
                <w:b/>
                <w:i/>
                <w:sz w:val="20"/>
                <w:szCs w:val="20"/>
                <w:highlight w:val="lightGray"/>
                <w:lang w:val="fr-FR"/>
              </w:rPr>
              <w:t>unknown:2</w:t>
            </w:r>
            <w:r w:rsidRPr="00E7759A">
              <w:rPr>
                <w:rFonts w:cs="Calibri"/>
                <w:sz w:val="20"/>
                <w:szCs w:val="20"/>
                <w:highlight w:val="lightGray"/>
                <w:lang w:val="fr-FR"/>
              </w:rPr>
              <w:t>".</w:t>
            </w:r>
          </w:p>
          <w:p w14:paraId="0B189341" w14:textId="77777777" w:rsidR="00E12D31" w:rsidRPr="00E7759A" w:rsidRDefault="00E12D31" w:rsidP="007D7080">
            <w:pPr>
              <w:spacing w:after="0"/>
              <w:jc w:val="both"/>
              <w:rPr>
                <w:rFonts w:cs="Calibri"/>
                <w:strike/>
                <w:spacing w:val="-4"/>
                <w:sz w:val="20"/>
                <w:szCs w:val="20"/>
                <w:highlight w:val="cyan"/>
                <w:lang w:val="fr-FR"/>
              </w:rPr>
            </w:pPr>
            <w:r w:rsidRPr="00E7759A">
              <w:rPr>
                <w:rFonts w:cs="Calibri"/>
                <w:sz w:val="20"/>
                <w:szCs w:val="20"/>
                <w:highlight w:val="lightGray"/>
                <w:lang w:val="fr-FR"/>
              </w:rPr>
              <w:t xml:space="preserve">Si les identifiants de </w:t>
            </w:r>
            <w:proofErr w:type="spellStart"/>
            <w:r w:rsidRPr="00E7759A">
              <w:rPr>
                <w:rFonts w:cs="Calibri"/>
                <w:sz w:val="20"/>
                <w:szCs w:val="20"/>
                <w:highlight w:val="lightGray"/>
                <w:lang w:val="fr-FR"/>
              </w:rPr>
              <w:t>JourneyPart</w:t>
            </w:r>
            <w:proofErr w:type="spellEnd"/>
            <w:r w:rsidRPr="00E7759A">
              <w:rPr>
                <w:rFonts w:cs="Calibri"/>
                <w:sz w:val="20"/>
                <w:szCs w:val="20"/>
                <w:highlight w:val="lightGray"/>
                <w:lang w:val="fr-FR"/>
              </w:rPr>
              <w:t xml:space="preserve"> n'ont pas été échangés mais que la parité doit tout de même être échangée, le champ précédent (</w:t>
            </w:r>
            <w:proofErr w:type="spellStart"/>
            <w:r w:rsidRPr="00E7759A">
              <w:rPr>
                <w:rFonts w:cs="Calibri"/>
                <w:sz w:val="20"/>
                <w:szCs w:val="20"/>
                <w:highlight w:val="lightGray"/>
                <w:lang w:val="fr-FR"/>
              </w:rPr>
              <w:t>JourneyPartRef</w:t>
            </w:r>
            <w:proofErr w:type="spellEnd"/>
            <w:r w:rsidRPr="00E7759A">
              <w:rPr>
                <w:rFonts w:cs="Calibri"/>
                <w:sz w:val="20"/>
                <w:szCs w:val="20"/>
                <w:highlight w:val="lightGray"/>
                <w:lang w:val="fr-FR"/>
              </w:rPr>
              <w:t>, qui est obligatoire) prendra la valeur arbitraire de "</w:t>
            </w:r>
            <w:proofErr w:type="spellStart"/>
            <w:r w:rsidRPr="00E7759A">
              <w:rPr>
                <w:rFonts w:cs="Calibri"/>
                <w:b/>
                <w:i/>
                <w:sz w:val="20"/>
                <w:szCs w:val="20"/>
                <w:highlight w:val="lightGray"/>
                <w:lang w:val="fr-FR"/>
              </w:rPr>
              <w:t>unknown</w:t>
            </w:r>
            <w:proofErr w:type="spellEnd"/>
            <w:r w:rsidRPr="00E7759A">
              <w:rPr>
                <w:rFonts w:cs="Calibri"/>
                <w:sz w:val="20"/>
                <w:szCs w:val="20"/>
                <w:highlight w:val="lightGray"/>
                <w:lang w:val="fr-FR"/>
              </w:rPr>
              <w:t>".</w:t>
            </w:r>
          </w:p>
        </w:tc>
      </w:tr>
      <w:tr w:rsidR="00E12D31" w:rsidRPr="00E7759A" w14:paraId="085A7872" w14:textId="77777777" w:rsidTr="007D7080">
        <w:tc>
          <w:tcPr>
            <w:tcW w:w="1131" w:type="dxa"/>
            <w:vMerge/>
            <w:vAlign w:val="center"/>
          </w:tcPr>
          <w:p w14:paraId="522B355C" w14:textId="77777777" w:rsidR="00E12D31" w:rsidRPr="00E7759A" w:rsidRDefault="00E12D31" w:rsidP="007D7080">
            <w:pPr>
              <w:spacing w:after="0"/>
              <w:rPr>
                <w:rFonts w:cs="Calibri"/>
                <w:i/>
                <w:sz w:val="20"/>
                <w:szCs w:val="20"/>
                <w:lang w:val="fr-FR"/>
              </w:rPr>
            </w:pPr>
          </w:p>
        </w:tc>
        <w:tc>
          <w:tcPr>
            <w:tcW w:w="236" w:type="dxa"/>
            <w:vMerge/>
            <w:vAlign w:val="center"/>
          </w:tcPr>
          <w:p w14:paraId="5EAADF3D" w14:textId="77777777" w:rsidR="00E12D31" w:rsidRPr="00E7759A" w:rsidRDefault="00E12D31" w:rsidP="007D7080">
            <w:pPr>
              <w:spacing w:after="0"/>
              <w:rPr>
                <w:rFonts w:cs="Calibri"/>
                <w:b/>
                <w:i/>
                <w:vanish/>
                <w:sz w:val="20"/>
                <w:szCs w:val="20"/>
                <w:highlight w:val="cyan"/>
                <w:lang w:val="fr-FR"/>
              </w:rPr>
            </w:pPr>
          </w:p>
        </w:tc>
        <w:tc>
          <w:tcPr>
            <w:tcW w:w="285" w:type="dxa"/>
            <w:gridSpan w:val="3"/>
            <w:vAlign w:val="center"/>
          </w:tcPr>
          <w:p w14:paraId="5C4318AD" w14:textId="77777777" w:rsidR="00E12D31" w:rsidRPr="00E7759A" w:rsidRDefault="00E12D31" w:rsidP="007D7080">
            <w:pPr>
              <w:spacing w:after="0"/>
              <w:rPr>
                <w:rFonts w:cs="Calibri"/>
                <w:b/>
                <w:i/>
                <w:vanish/>
                <w:sz w:val="20"/>
                <w:szCs w:val="20"/>
                <w:highlight w:val="cyan"/>
                <w:lang w:val="fr-FR"/>
              </w:rPr>
            </w:pPr>
          </w:p>
        </w:tc>
        <w:tc>
          <w:tcPr>
            <w:tcW w:w="1466" w:type="dxa"/>
            <w:gridSpan w:val="2"/>
            <w:vAlign w:val="center"/>
          </w:tcPr>
          <w:p w14:paraId="151685CF" w14:textId="77777777" w:rsidR="00E12D31" w:rsidRPr="00EA4CE4" w:rsidRDefault="00E12D31" w:rsidP="007D7080">
            <w:pPr>
              <w:spacing w:after="0"/>
              <w:rPr>
                <w:rFonts w:cs="Calibri"/>
                <w:b/>
                <w:i/>
                <w:vanish/>
                <w:spacing w:val="-4"/>
                <w:sz w:val="20"/>
                <w:szCs w:val="20"/>
                <w:highlight w:val="cyan"/>
                <w:lang w:val="en-GB"/>
              </w:rPr>
            </w:pPr>
            <w:proofErr w:type="spellStart"/>
            <w:r w:rsidRPr="00EA4CE4">
              <w:rPr>
                <w:rFonts w:cs="Calibri"/>
                <w:b/>
                <w:i/>
                <w:vanish/>
                <w:sz w:val="20"/>
                <w:szCs w:val="20"/>
                <w:highlight w:val="cyan"/>
                <w:lang w:val="en-GB"/>
              </w:rPr>
              <w:t>Operator</w:t>
            </w:r>
            <w:r w:rsidRPr="00EA4CE4">
              <w:rPr>
                <w:rFonts w:cs="Calibri"/>
                <w:b/>
                <w:i/>
                <w:vanish/>
                <w:sz w:val="20"/>
                <w:szCs w:val="20"/>
                <w:highlight w:val="cyan"/>
                <w:lang w:val="en-GB"/>
              </w:rPr>
              <w:softHyphen/>
              <w:t>Ref</w:t>
            </w:r>
            <w:proofErr w:type="spellEnd"/>
          </w:p>
        </w:tc>
        <w:tc>
          <w:tcPr>
            <w:tcW w:w="709" w:type="dxa"/>
            <w:gridSpan w:val="2"/>
            <w:vAlign w:val="center"/>
          </w:tcPr>
          <w:p w14:paraId="1C180B53" w14:textId="77777777" w:rsidR="00E12D31" w:rsidRPr="00EA4CE4" w:rsidRDefault="00E12D31" w:rsidP="007D7080">
            <w:pPr>
              <w:spacing w:after="0"/>
              <w:rPr>
                <w:rFonts w:cs="Calibri"/>
                <w:vanish/>
                <w:spacing w:val="-4"/>
                <w:sz w:val="20"/>
                <w:szCs w:val="20"/>
                <w:highlight w:val="cyan"/>
                <w:lang w:val="en-GB"/>
              </w:rPr>
            </w:pPr>
            <w:r w:rsidRPr="00EA4CE4">
              <w:rPr>
                <w:rFonts w:cs="Calibri"/>
                <w:vanish/>
                <w:sz w:val="20"/>
                <w:szCs w:val="20"/>
                <w:highlight w:val="cyan"/>
                <w:lang w:val="en-GB"/>
              </w:rPr>
              <w:t>0:1</w:t>
            </w:r>
          </w:p>
        </w:tc>
        <w:tc>
          <w:tcPr>
            <w:tcW w:w="1559" w:type="dxa"/>
            <w:gridSpan w:val="2"/>
            <w:vAlign w:val="center"/>
          </w:tcPr>
          <w:p w14:paraId="617740AC" w14:textId="77777777" w:rsidR="00E12D31" w:rsidRPr="00EA4CE4" w:rsidRDefault="00E12D31" w:rsidP="007D7080">
            <w:pPr>
              <w:spacing w:after="0"/>
              <w:rPr>
                <w:rFonts w:cs="Calibri"/>
                <w:i/>
                <w:vanish/>
                <w:spacing w:val="-4"/>
                <w:sz w:val="20"/>
                <w:szCs w:val="20"/>
                <w:highlight w:val="cyan"/>
                <w:lang w:val="en-GB"/>
              </w:rPr>
            </w:pPr>
            <w:r w:rsidRPr="00EA4CE4">
              <w:rPr>
                <w:rFonts w:cs="Calibri"/>
                <w:i/>
                <w:vanish/>
                <w:sz w:val="20"/>
                <w:szCs w:val="20"/>
                <w:highlight w:val="cyan"/>
                <w:lang w:val="en-GB"/>
              </w:rPr>
              <w:sym w:font="Wingdings" w:char="F0E0"/>
            </w:r>
            <w:proofErr w:type="spellStart"/>
            <w:r w:rsidRPr="00EA4CE4">
              <w:rPr>
                <w:rFonts w:cs="Calibri"/>
                <w:i/>
                <w:vanish/>
                <w:sz w:val="20"/>
                <w:szCs w:val="20"/>
                <w:highlight w:val="cyan"/>
                <w:lang w:val="en-GB"/>
              </w:rPr>
              <w:t>Operator</w:t>
            </w:r>
            <w:r w:rsidRPr="00EA4CE4">
              <w:rPr>
                <w:rFonts w:cs="Calibri"/>
                <w:i/>
                <w:vanish/>
                <w:sz w:val="20"/>
                <w:szCs w:val="20"/>
                <w:highlight w:val="cyan"/>
                <w:lang w:val="en-GB"/>
              </w:rPr>
              <w:softHyphen/>
              <w:t>Code</w:t>
            </w:r>
            <w:proofErr w:type="spellEnd"/>
          </w:p>
        </w:tc>
        <w:tc>
          <w:tcPr>
            <w:tcW w:w="5246" w:type="dxa"/>
            <w:gridSpan w:val="3"/>
            <w:vAlign w:val="center"/>
          </w:tcPr>
          <w:p w14:paraId="36F8F84D" w14:textId="77777777" w:rsidR="00E12D31" w:rsidRPr="00EA4CE4" w:rsidRDefault="00E12D31" w:rsidP="007D7080">
            <w:pPr>
              <w:spacing w:after="0"/>
              <w:jc w:val="both"/>
              <w:rPr>
                <w:rFonts w:cs="Calibri"/>
                <w:vanish/>
                <w:spacing w:val="-4"/>
                <w:sz w:val="20"/>
                <w:szCs w:val="20"/>
                <w:highlight w:val="cyan"/>
                <w:lang w:val="en-GB"/>
              </w:rPr>
            </w:pPr>
            <w:r w:rsidRPr="00EA4CE4">
              <w:rPr>
                <w:rFonts w:cs="Calibri"/>
                <w:vanish/>
                <w:sz w:val="20"/>
                <w:szCs w:val="20"/>
                <w:highlight w:val="cyan"/>
                <w:lang w:val="en-GB"/>
              </w:rPr>
              <w:t xml:space="preserve">Reference to OPERATOR of a JOURNEY PART. </w:t>
            </w:r>
          </w:p>
        </w:tc>
      </w:tr>
      <w:tr w:rsidR="00E12D31" w:rsidRPr="00E7759A" w14:paraId="71AC589B" w14:textId="77777777" w:rsidTr="007D7080">
        <w:tc>
          <w:tcPr>
            <w:tcW w:w="1131" w:type="dxa"/>
            <w:vMerge w:val="restart"/>
            <w:vAlign w:val="center"/>
          </w:tcPr>
          <w:p w14:paraId="11CB520F" w14:textId="77777777" w:rsidR="00E12D31" w:rsidRPr="00E7759A" w:rsidRDefault="00E12D31" w:rsidP="007D7080">
            <w:pPr>
              <w:spacing w:after="0"/>
              <w:rPr>
                <w:rFonts w:cs="Calibri"/>
                <w:i/>
                <w:sz w:val="20"/>
                <w:szCs w:val="20"/>
                <w:lang w:val="en-GB"/>
              </w:rPr>
            </w:pPr>
            <w:r w:rsidRPr="00E7759A">
              <w:rPr>
                <w:rFonts w:cs="Calibri"/>
                <w:i/>
                <w:sz w:val="20"/>
                <w:szCs w:val="20"/>
                <w:lang w:val="en-GB"/>
              </w:rPr>
              <w:t>Calls</w:t>
            </w:r>
          </w:p>
        </w:tc>
        <w:tc>
          <w:tcPr>
            <w:tcW w:w="1987" w:type="dxa"/>
            <w:gridSpan w:val="6"/>
            <w:vAlign w:val="center"/>
          </w:tcPr>
          <w:p w14:paraId="4017B61B" w14:textId="77777777" w:rsidR="00E12D31" w:rsidRPr="00E7759A" w:rsidRDefault="00E12D31" w:rsidP="007D7080">
            <w:pPr>
              <w:spacing w:after="0"/>
              <w:rPr>
                <w:rFonts w:cs="Calibri"/>
                <w:b/>
                <w:i/>
                <w:vanish/>
                <w:spacing w:val="-4"/>
                <w:sz w:val="20"/>
                <w:szCs w:val="20"/>
                <w:highlight w:val="cyan"/>
                <w:lang w:val="en-GB"/>
              </w:rPr>
            </w:pPr>
            <w:proofErr w:type="spellStart"/>
            <w:r w:rsidRPr="00E7759A">
              <w:rPr>
                <w:rFonts w:cs="Calibri"/>
                <w:b/>
                <w:i/>
                <w:vanish/>
                <w:sz w:val="20"/>
                <w:szCs w:val="20"/>
                <w:highlight w:val="cyan"/>
                <w:lang w:val="en-GB"/>
              </w:rPr>
              <w:t>RecordedCall</w:t>
            </w:r>
            <w:proofErr w:type="spellEnd"/>
          </w:p>
        </w:tc>
        <w:tc>
          <w:tcPr>
            <w:tcW w:w="709" w:type="dxa"/>
            <w:gridSpan w:val="2"/>
            <w:vAlign w:val="center"/>
          </w:tcPr>
          <w:p w14:paraId="68B20D89" w14:textId="77777777" w:rsidR="00E12D31" w:rsidRPr="00E7759A" w:rsidRDefault="00E12D31" w:rsidP="007D7080">
            <w:pPr>
              <w:spacing w:after="0"/>
              <w:rPr>
                <w:rFonts w:cs="Calibri"/>
                <w:vanish/>
                <w:spacing w:val="-4"/>
                <w:sz w:val="20"/>
                <w:szCs w:val="20"/>
                <w:highlight w:val="cyan"/>
                <w:lang w:val="en-GB"/>
              </w:rPr>
            </w:pPr>
            <w:r w:rsidRPr="00E7759A">
              <w:rPr>
                <w:rFonts w:cs="Calibri"/>
                <w:vanish/>
                <w:sz w:val="20"/>
                <w:szCs w:val="20"/>
                <w:highlight w:val="cyan"/>
                <w:lang w:val="en-GB"/>
              </w:rPr>
              <w:t>0:1</w:t>
            </w:r>
          </w:p>
        </w:tc>
        <w:tc>
          <w:tcPr>
            <w:tcW w:w="1559" w:type="dxa"/>
            <w:gridSpan w:val="2"/>
            <w:vAlign w:val="center"/>
          </w:tcPr>
          <w:p w14:paraId="11BE37E9" w14:textId="77777777" w:rsidR="00E12D31" w:rsidRPr="00E7759A" w:rsidRDefault="00E12D31" w:rsidP="007D7080">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5246" w:type="dxa"/>
            <w:gridSpan w:val="3"/>
            <w:vAlign w:val="center"/>
          </w:tcPr>
          <w:p w14:paraId="497391C7" w14:textId="77777777" w:rsidR="00E12D31" w:rsidRPr="00E7759A" w:rsidRDefault="00E12D31" w:rsidP="007D7080">
            <w:pPr>
              <w:spacing w:after="0"/>
              <w:jc w:val="both"/>
              <w:rPr>
                <w:rFonts w:cs="Calibri"/>
                <w:vanish/>
                <w:spacing w:val="-4"/>
                <w:sz w:val="20"/>
                <w:szCs w:val="20"/>
                <w:highlight w:val="cyan"/>
              </w:rPr>
            </w:pPr>
            <w:r w:rsidRPr="00E7759A">
              <w:rPr>
                <w:rFonts w:cs="Calibri"/>
                <w:vanish/>
                <w:sz w:val="20"/>
                <w:szCs w:val="20"/>
                <w:highlight w:val="cyan"/>
                <w:lang w:val="en-GB"/>
              </w:rPr>
              <w:t xml:space="preserve">Observed call times for that art of the journey that has already been completed.  </w:t>
            </w:r>
          </w:p>
        </w:tc>
      </w:tr>
      <w:tr w:rsidR="00E12D31" w:rsidRPr="00E32CB2" w14:paraId="24806AF4" w14:textId="77777777" w:rsidTr="007D7080">
        <w:tc>
          <w:tcPr>
            <w:tcW w:w="1131" w:type="dxa"/>
            <w:vMerge/>
            <w:vAlign w:val="center"/>
          </w:tcPr>
          <w:p w14:paraId="7BD01FED" w14:textId="77777777" w:rsidR="00E12D31" w:rsidRPr="00E7759A" w:rsidRDefault="00E12D31" w:rsidP="007D7080">
            <w:pPr>
              <w:spacing w:after="0"/>
              <w:rPr>
                <w:rFonts w:cs="Calibri"/>
                <w:i/>
                <w:sz w:val="20"/>
                <w:szCs w:val="20"/>
                <w:lang w:val="en-GB"/>
              </w:rPr>
            </w:pPr>
          </w:p>
        </w:tc>
        <w:tc>
          <w:tcPr>
            <w:tcW w:w="236" w:type="dxa"/>
            <w:vMerge w:val="restart"/>
            <w:vAlign w:val="center"/>
          </w:tcPr>
          <w:p w14:paraId="7A65BD68" w14:textId="77777777" w:rsidR="00E12D31" w:rsidRPr="00E7759A" w:rsidRDefault="00E12D31" w:rsidP="007D7080">
            <w:pPr>
              <w:spacing w:after="0"/>
              <w:rPr>
                <w:rFonts w:cs="Calibri"/>
                <w:b/>
                <w:i/>
                <w:sz w:val="20"/>
                <w:szCs w:val="20"/>
                <w:lang w:val="en-GB"/>
              </w:rPr>
            </w:pPr>
            <w:r w:rsidRPr="00E7759A">
              <w:rPr>
                <w:rFonts w:cs="Calibri"/>
                <w:b/>
                <w:i/>
                <w:sz w:val="20"/>
                <w:szCs w:val="20"/>
                <w:lang w:val="en-GB"/>
              </w:rPr>
              <w:t>a</w:t>
            </w:r>
          </w:p>
        </w:tc>
        <w:tc>
          <w:tcPr>
            <w:tcW w:w="1764" w:type="dxa"/>
            <w:gridSpan w:val="6"/>
            <w:vAlign w:val="center"/>
          </w:tcPr>
          <w:p w14:paraId="2C2037CB" w14:textId="77777777" w:rsidR="00E12D31" w:rsidRPr="00E7759A" w:rsidRDefault="00E12D31" w:rsidP="007D7080">
            <w:pPr>
              <w:spacing w:after="0"/>
              <w:rPr>
                <w:rFonts w:cs="Calibri"/>
                <w:b/>
                <w:i/>
                <w:sz w:val="20"/>
                <w:szCs w:val="20"/>
                <w:highlight w:val="lightGray"/>
                <w:lang w:val="en-GB"/>
              </w:rPr>
            </w:pPr>
            <w:proofErr w:type="spellStart"/>
            <w:r w:rsidRPr="00E7759A">
              <w:rPr>
                <w:rFonts w:cs="Calibri"/>
                <w:b/>
                <w:i/>
                <w:sz w:val="20"/>
                <w:szCs w:val="20"/>
                <w:highlight w:val="lightGray"/>
                <w:lang w:val="en-GB"/>
              </w:rPr>
              <w:t>Estimated</w:t>
            </w:r>
            <w:r w:rsidRPr="00E7759A">
              <w:rPr>
                <w:rFonts w:cs="Calibri"/>
                <w:b/>
                <w:i/>
                <w:sz w:val="20"/>
                <w:szCs w:val="20"/>
                <w:highlight w:val="lightGray"/>
                <w:lang w:val="en-GB"/>
              </w:rPr>
              <w:softHyphen/>
              <w:t>Calls</w:t>
            </w:r>
            <w:proofErr w:type="spellEnd"/>
          </w:p>
        </w:tc>
        <w:tc>
          <w:tcPr>
            <w:tcW w:w="709" w:type="dxa"/>
            <w:gridSpan w:val="2"/>
            <w:vAlign w:val="center"/>
          </w:tcPr>
          <w:p w14:paraId="6B0927B5" w14:textId="77777777" w:rsidR="00E12D31" w:rsidRPr="00E7759A" w:rsidRDefault="00E12D31" w:rsidP="007D7080">
            <w:pPr>
              <w:spacing w:after="0"/>
              <w:rPr>
                <w:rFonts w:cs="Calibri"/>
                <w:i/>
                <w:sz w:val="20"/>
                <w:szCs w:val="20"/>
                <w:lang w:val="en-GB"/>
              </w:rPr>
            </w:pPr>
            <w:r w:rsidRPr="00E7759A">
              <w:rPr>
                <w:rFonts w:cs="Calibri"/>
                <w:i/>
                <w:sz w:val="20"/>
                <w:szCs w:val="20"/>
                <w:lang w:val="en-GB"/>
              </w:rPr>
              <w:t>0:1</w:t>
            </w:r>
          </w:p>
        </w:tc>
        <w:tc>
          <w:tcPr>
            <w:tcW w:w="1559" w:type="dxa"/>
            <w:gridSpan w:val="3"/>
            <w:vAlign w:val="center"/>
          </w:tcPr>
          <w:p w14:paraId="59453719" w14:textId="77777777" w:rsidR="00E12D31" w:rsidRPr="00E7759A" w:rsidRDefault="00E12D31" w:rsidP="007D7080">
            <w:pPr>
              <w:spacing w:after="0"/>
              <w:jc w:val="both"/>
              <w:rPr>
                <w:rFonts w:cs="Calibri"/>
                <w:i/>
                <w:sz w:val="20"/>
                <w:szCs w:val="20"/>
                <w:lang w:val="en-GB"/>
              </w:rPr>
            </w:pPr>
            <w:r w:rsidRPr="00E7759A">
              <w:rPr>
                <w:rFonts w:cs="Calibri"/>
                <w:i/>
                <w:sz w:val="20"/>
                <w:szCs w:val="20"/>
                <w:lang w:val="en-GB"/>
              </w:rPr>
              <w:t>+Structure</w:t>
            </w:r>
          </w:p>
        </w:tc>
        <w:tc>
          <w:tcPr>
            <w:tcW w:w="5233" w:type="dxa"/>
            <w:vAlign w:val="center"/>
          </w:tcPr>
          <w:p w14:paraId="4F5FAD19" w14:textId="77777777" w:rsidR="00E12D31" w:rsidRPr="00E7759A" w:rsidRDefault="00E12D31" w:rsidP="007D7080">
            <w:pPr>
              <w:spacing w:after="0"/>
              <w:jc w:val="both"/>
              <w:rPr>
                <w:rFonts w:cs="Calibri"/>
                <w:sz w:val="20"/>
                <w:szCs w:val="20"/>
                <w:lang w:val="fr-FR"/>
              </w:rPr>
            </w:pPr>
            <w:r w:rsidRPr="00E7759A">
              <w:rPr>
                <w:rFonts w:cs="Calibri"/>
                <w:sz w:val="20"/>
                <w:szCs w:val="20"/>
                <w:lang w:val="fr-FR"/>
              </w:rPr>
              <w:t>Description ordonnée des arrêts et heures de passage.</w:t>
            </w:r>
          </w:p>
        </w:tc>
      </w:tr>
      <w:tr w:rsidR="00E12D31" w:rsidRPr="00E7759A" w14:paraId="183E0EA7" w14:textId="77777777" w:rsidTr="007D7080">
        <w:tc>
          <w:tcPr>
            <w:tcW w:w="1131" w:type="dxa"/>
            <w:vMerge/>
            <w:vAlign w:val="center"/>
          </w:tcPr>
          <w:p w14:paraId="6D93E86E" w14:textId="77777777" w:rsidR="00E12D31" w:rsidRPr="00E7759A" w:rsidRDefault="00E12D31" w:rsidP="007D7080">
            <w:pPr>
              <w:spacing w:after="0"/>
              <w:rPr>
                <w:rFonts w:cs="Calibri"/>
                <w:i/>
                <w:sz w:val="20"/>
                <w:szCs w:val="20"/>
                <w:lang w:val="fr-FR"/>
              </w:rPr>
            </w:pPr>
          </w:p>
        </w:tc>
        <w:tc>
          <w:tcPr>
            <w:tcW w:w="236" w:type="dxa"/>
            <w:vMerge/>
            <w:vAlign w:val="center"/>
          </w:tcPr>
          <w:p w14:paraId="5E48C356" w14:textId="77777777" w:rsidR="00E12D31" w:rsidRPr="00E7759A" w:rsidRDefault="00E12D31" w:rsidP="007D7080">
            <w:pPr>
              <w:spacing w:after="0"/>
              <w:rPr>
                <w:rFonts w:cs="Calibri"/>
                <w:b/>
                <w:i/>
                <w:sz w:val="20"/>
                <w:szCs w:val="20"/>
                <w:lang w:val="fr-FR"/>
              </w:rPr>
            </w:pPr>
          </w:p>
        </w:tc>
        <w:tc>
          <w:tcPr>
            <w:tcW w:w="236" w:type="dxa"/>
            <w:gridSpan w:val="2"/>
            <w:vAlign w:val="center"/>
          </w:tcPr>
          <w:p w14:paraId="287AB25B" w14:textId="77777777" w:rsidR="00E12D31" w:rsidRPr="00E7759A" w:rsidRDefault="00E12D31" w:rsidP="007D7080">
            <w:pPr>
              <w:spacing w:after="0"/>
              <w:rPr>
                <w:rFonts w:cs="Calibri"/>
                <w:b/>
                <w:i/>
                <w:sz w:val="20"/>
                <w:szCs w:val="20"/>
                <w:lang w:val="fr-FR"/>
              </w:rPr>
            </w:pPr>
          </w:p>
        </w:tc>
        <w:tc>
          <w:tcPr>
            <w:tcW w:w="1528" w:type="dxa"/>
            <w:gridSpan w:val="4"/>
            <w:vAlign w:val="center"/>
          </w:tcPr>
          <w:p w14:paraId="0619070F" w14:textId="77777777" w:rsidR="00E12D31" w:rsidRPr="00E7759A" w:rsidRDefault="00E12D31" w:rsidP="007D7080">
            <w:pPr>
              <w:spacing w:after="0"/>
              <w:rPr>
                <w:rFonts w:cs="Calibri"/>
                <w:b/>
                <w:i/>
                <w:sz w:val="20"/>
                <w:szCs w:val="20"/>
                <w:highlight w:val="lightGray"/>
                <w:lang w:val="en-GB"/>
              </w:rPr>
            </w:pPr>
            <w:proofErr w:type="spellStart"/>
            <w:r w:rsidRPr="00E7759A">
              <w:rPr>
                <w:rFonts w:cs="Calibri"/>
                <w:b/>
                <w:i/>
                <w:sz w:val="20"/>
                <w:szCs w:val="20"/>
                <w:highlight w:val="lightGray"/>
                <w:lang w:val="en-GB"/>
              </w:rPr>
              <w:t>Estimated</w:t>
            </w:r>
            <w:r w:rsidRPr="00E7759A">
              <w:rPr>
                <w:rFonts w:cs="Calibri"/>
                <w:b/>
                <w:i/>
                <w:sz w:val="20"/>
                <w:szCs w:val="20"/>
                <w:highlight w:val="lightGray"/>
                <w:lang w:val="en-GB"/>
              </w:rPr>
              <w:softHyphen/>
              <w:t>Call</w:t>
            </w:r>
            <w:proofErr w:type="spellEnd"/>
          </w:p>
        </w:tc>
        <w:tc>
          <w:tcPr>
            <w:tcW w:w="709" w:type="dxa"/>
            <w:gridSpan w:val="2"/>
            <w:vAlign w:val="center"/>
          </w:tcPr>
          <w:p w14:paraId="09306E32" w14:textId="77777777" w:rsidR="00E12D31" w:rsidRPr="00E7759A" w:rsidRDefault="00E12D31" w:rsidP="007D7080">
            <w:pPr>
              <w:spacing w:after="0"/>
              <w:rPr>
                <w:rFonts w:cs="Calibri"/>
                <w:i/>
                <w:sz w:val="20"/>
                <w:szCs w:val="20"/>
                <w:lang w:val="en-GB"/>
              </w:rPr>
            </w:pPr>
            <w:proofErr w:type="gramStart"/>
            <w:r w:rsidRPr="00E7759A">
              <w:rPr>
                <w:rFonts w:cs="Calibri"/>
                <w:i/>
                <w:sz w:val="20"/>
                <w:szCs w:val="20"/>
                <w:lang w:val="en-GB"/>
              </w:rPr>
              <w:t>1:*</w:t>
            </w:r>
            <w:proofErr w:type="gramEnd"/>
          </w:p>
        </w:tc>
        <w:tc>
          <w:tcPr>
            <w:tcW w:w="1559" w:type="dxa"/>
            <w:gridSpan w:val="3"/>
            <w:vAlign w:val="center"/>
          </w:tcPr>
          <w:p w14:paraId="220019EE" w14:textId="77777777" w:rsidR="00E12D31" w:rsidRPr="00E7759A" w:rsidRDefault="00E12D31" w:rsidP="007D7080">
            <w:pPr>
              <w:spacing w:after="0"/>
              <w:jc w:val="both"/>
              <w:rPr>
                <w:rFonts w:cs="Calibri"/>
                <w:i/>
                <w:sz w:val="20"/>
                <w:szCs w:val="20"/>
                <w:lang w:val="en-GB"/>
              </w:rPr>
            </w:pPr>
            <w:r w:rsidRPr="00E7759A">
              <w:rPr>
                <w:rFonts w:cs="Calibri"/>
                <w:i/>
                <w:sz w:val="20"/>
                <w:szCs w:val="20"/>
                <w:lang w:val="en-GB"/>
              </w:rPr>
              <w:t>+Structure</w:t>
            </w:r>
          </w:p>
        </w:tc>
        <w:tc>
          <w:tcPr>
            <w:tcW w:w="5233" w:type="dxa"/>
            <w:vAlign w:val="center"/>
          </w:tcPr>
          <w:p w14:paraId="78EF87EA" w14:textId="77777777" w:rsidR="00E12D31" w:rsidRPr="00E7759A" w:rsidRDefault="00E12D31" w:rsidP="007D7080">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EstimatedCall</w:t>
            </w:r>
            <w:proofErr w:type="spellEnd"/>
            <w:r w:rsidRPr="00E7759A">
              <w:rPr>
                <w:rFonts w:cs="Calibri"/>
                <w:sz w:val="20"/>
                <w:szCs w:val="20"/>
                <w:lang w:val="en-GB"/>
              </w:rPr>
              <w:t>.</w:t>
            </w:r>
          </w:p>
        </w:tc>
      </w:tr>
      <w:tr w:rsidR="00E12D31" w:rsidRPr="00E32CB2" w14:paraId="23A2B4CB" w14:textId="77777777" w:rsidTr="007D7080">
        <w:tc>
          <w:tcPr>
            <w:tcW w:w="1131" w:type="dxa"/>
            <w:vMerge/>
            <w:vAlign w:val="center"/>
          </w:tcPr>
          <w:p w14:paraId="1FC4CCD9" w14:textId="77777777" w:rsidR="00E12D31" w:rsidRPr="00E7759A" w:rsidRDefault="00E12D31" w:rsidP="007D7080">
            <w:pPr>
              <w:spacing w:after="0"/>
              <w:rPr>
                <w:rFonts w:cs="Calibri"/>
                <w:i/>
                <w:sz w:val="20"/>
                <w:szCs w:val="20"/>
                <w:lang w:val="en-GB"/>
              </w:rPr>
            </w:pPr>
          </w:p>
        </w:tc>
        <w:tc>
          <w:tcPr>
            <w:tcW w:w="1987" w:type="dxa"/>
            <w:gridSpan w:val="6"/>
            <w:vAlign w:val="center"/>
          </w:tcPr>
          <w:p w14:paraId="5BF372CD" w14:textId="77777777" w:rsidR="00E12D31" w:rsidRPr="00E7759A" w:rsidRDefault="00E12D31" w:rsidP="007D7080">
            <w:pPr>
              <w:spacing w:after="0"/>
              <w:rPr>
                <w:rFonts w:cs="Calibri"/>
                <w:b/>
                <w:i/>
                <w:sz w:val="20"/>
                <w:szCs w:val="20"/>
                <w:highlight w:val="lightGray"/>
                <w:lang w:val="en-GB"/>
              </w:rPr>
            </w:pPr>
            <w:proofErr w:type="spellStart"/>
            <w:r w:rsidRPr="00E7759A">
              <w:rPr>
                <w:rFonts w:cs="Calibri"/>
                <w:b/>
                <w:i/>
                <w:sz w:val="20"/>
                <w:szCs w:val="20"/>
                <w:highlight w:val="lightGray"/>
                <w:lang w:val="en-GB"/>
              </w:rPr>
              <w:t>IsComplete</w:t>
            </w:r>
            <w:r w:rsidRPr="00E7759A">
              <w:rPr>
                <w:rFonts w:cs="Calibri"/>
                <w:b/>
                <w:i/>
                <w:sz w:val="20"/>
                <w:szCs w:val="20"/>
                <w:highlight w:val="lightGray"/>
                <w:lang w:val="en-GB"/>
              </w:rPr>
              <w:softHyphen/>
              <w:t>Stop</w:t>
            </w:r>
            <w:r w:rsidRPr="00E7759A">
              <w:rPr>
                <w:rFonts w:cs="Calibri"/>
                <w:b/>
                <w:i/>
                <w:sz w:val="20"/>
                <w:szCs w:val="20"/>
                <w:highlight w:val="lightGray"/>
                <w:lang w:val="en-GB"/>
              </w:rPr>
              <w:softHyphen/>
              <w:t>Sequence</w:t>
            </w:r>
            <w:proofErr w:type="spellEnd"/>
          </w:p>
        </w:tc>
        <w:tc>
          <w:tcPr>
            <w:tcW w:w="709" w:type="dxa"/>
            <w:gridSpan w:val="2"/>
            <w:vAlign w:val="center"/>
          </w:tcPr>
          <w:p w14:paraId="258817BD" w14:textId="77777777" w:rsidR="00E12D31" w:rsidRPr="00E7759A" w:rsidRDefault="00E12D31" w:rsidP="007D7080">
            <w:pPr>
              <w:spacing w:after="0"/>
              <w:rPr>
                <w:rFonts w:cs="Calibri"/>
                <w:sz w:val="20"/>
                <w:szCs w:val="20"/>
                <w:lang w:val="en-GB"/>
              </w:rPr>
            </w:pPr>
            <w:r w:rsidRPr="00E7759A">
              <w:rPr>
                <w:rFonts w:cs="Calibri"/>
                <w:sz w:val="20"/>
                <w:szCs w:val="20"/>
                <w:lang w:val="en-GB"/>
              </w:rPr>
              <w:t>0:1</w:t>
            </w:r>
          </w:p>
        </w:tc>
        <w:tc>
          <w:tcPr>
            <w:tcW w:w="1559" w:type="dxa"/>
            <w:gridSpan w:val="2"/>
            <w:vAlign w:val="center"/>
          </w:tcPr>
          <w:p w14:paraId="71036B66" w14:textId="77777777" w:rsidR="00E12D31" w:rsidRPr="00E7759A" w:rsidRDefault="00E12D31" w:rsidP="007D7080">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246" w:type="dxa"/>
            <w:gridSpan w:val="3"/>
            <w:vAlign w:val="center"/>
          </w:tcPr>
          <w:p w14:paraId="2B3C1BAC" w14:textId="77777777" w:rsidR="00E12D31" w:rsidRPr="00E7759A" w:rsidRDefault="00E12D31" w:rsidP="007D7080">
            <w:pPr>
              <w:spacing w:after="0"/>
              <w:jc w:val="both"/>
              <w:rPr>
                <w:rFonts w:cs="Calibri"/>
                <w:sz w:val="20"/>
                <w:szCs w:val="20"/>
                <w:lang w:val="fr-FR"/>
              </w:rPr>
            </w:pPr>
            <w:r w:rsidRPr="00E7759A">
              <w:rPr>
                <w:rFonts w:cs="Calibri"/>
                <w:sz w:val="20"/>
                <w:szCs w:val="20"/>
                <w:lang w:val="fr-FR"/>
              </w:rPr>
              <w:t>Indique si la liste des arrêts est complète ou non.</w:t>
            </w:r>
          </w:p>
          <w:p w14:paraId="3BFE5373" w14:textId="77777777" w:rsidR="00E12D31" w:rsidRPr="00E7759A" w:rsidRDefault="00E12D31" w:rsidP="007D7080">
            <w:pPr>
              <w:spacing w:after="0"/>
              <w:jc w:val="both"/>
              <w:rPr>
                <w:rFonts w:cs="Calibri"/>
                <w:sz w:val="20"/>
                <w:szCs w:val="20"/>
                <w:highlight w:val="lightGray"/>
                <w:lang w:val="fr-FR"/>
              </w:rPr>
            </w:pPr>
            <w:r w:rsidRPr="00E7759A">
              <w:rPr>
                <w:rFonts w:cs="Calibri"/>
                <w:sz w:val="20"/>
                <w:szCs w:val="20"/>
                <w:highlight w:val="lightGray"/>
                <w:lang w:val="fr-FR"/>
              </w:rPr>
              <w:t xml:space="preserve">Dans le cadre du profil France, en mode requête-réponse, </w:t>
            </w:r>
            <w:proofErr w:type="gramStart"/>
            <w:r w:rsidRPr="00E7759A">
              <w:rPr>
                <w:rFonts w:cs="Calibri"/>
                <w:sz w:val="20"/>
                <w:szCs w:val="20"/>
                <w:highlight w:val="lightGray"/>
                <w:lang w:val="fr-FR"/>
              </w:rPr>
              <w:t>elle  sera</w:t>
            </w:r>
            <w:proofErr w:type="gramEnd"/>
            <w:r w:rsidRPr="00E7759A">
              <w:rPr>
                <w:rFonts w:cs="Calibri"/>
                <w:sz w:val="20"/>
                <w:szCs w:val="20"/>
                <w:highlight w:val="lightGray"/>
                <w:lang w:val="fr-FR"/>
              </w:rPr>
              <w:t xml:space="preserve"> toujours complète - le champ vaudra donc ‘</w:t>
            </w:r>
            <w:proofErr w:type="spellStart"/>
            <w:r w:rsidRPr="00E7759A">
              <w:rPr>
                <w:rFonts w:cs="Calibri"/>
                <w:sz w:val="20"/>
                <w:szCs w:val="20"/>
                <w:highlight w:val="lightGray"/>
                <w:lang w:val="fr-FR"/>
              </w:rPr>
              <w:t>true</w:t>
            </w:r>
            <w:proofErr w:type="spellEnd"/>
            <w:r w:rsidRPr="00E7759A">
              <w:rPr>
                <w:rFonts w:cs="Calibri"/>
                <w:sz w:val="20"/>
                <w:szCs w:val="20"/>
                <w:highlight w:val="lightGray"/>
                <w:lang w:val="fr-FR"/>
              </w:rPr>
              <w:t>’ (on remonte l'ensemble des passages non encore échus).</w:t>
            </w:r>
          </w:p>
          <w:p w14:paraId="26D444EF" w14:textId="77777777" w:rsidR="00E12D31" w:rsidRPr="00E7759A" w:rsidRDefault="00E12D31" w:rsidP="007D7080">
            <w:pPr>
              <w:spacing w:after="0"/>
              <w:jc w:val="both"/>
              <w:rPr>
                <w:rFonts w:cs="Calibri"/>
                <w:sz w:val="20"/>
                <w:szCs w:val="20"/>
                <w:lang w:val="fr-FR"/>
              </w:rPr>
            </w:pPr>
            <w:r w:rsidRPr="00E7759A">
              <w:rPr>
                <w:rFonts w:cs="Calibri"/>
                <w:sz w:val="20"/>
                <w:szCs w:val="20"/>
                <w:highlight w:val="lightGray"/>
                <w:lang w:val="fr-FR"/>
              </w:rPr>
              <w:t>En mode abonnement, le mode différentiel étant appliqué, la séquence d'arrêt sera régulièrement incomplète.</w:t>
            </w:r>
          </w:p>
          <w:p w14:paraId="38655CB7" w14:textId="77777777" w:rsidR="00E12D31" w:rsidRPr="00E7759A" w:rsidRDefault="00E12D31" w:rsidP="007D7080">
            <w:pPr>
              <w:spacing w:after="0"/>
              <w:jc w:val="both"/>
              <w:rPr>
                <w:rFonts w:cs="Calibri"/>
                <w:sz w:val="20"/>
                <w:szCs w:val="20"/>
                <w:lang w:val="fr-FR"/>
              </w:rPr>
            </w:pPr>
            <w:r w:rsidRPr="00E7759A">
              <w:rPr>
                <w:rFonts w:cs="Calibri"/>
                <w:sz w:val="20"/>
                <w:szCs w:val="20"/>
                <w:lang w:val="fr-FR"/>
              </w:rPr>
              <w:t>Il faut noter que cette indication ne concerne que les passages à échoir et non les passages déjà échus.</w:t>
            </w:r>
          </w:p>
        </w:tc>
      </w:tr>
      <w:tr w:rsidR="00077AD1" w:rsidRPr="00E32CB2" w14:paraId="31DFD75A" w14:textId="77777777" w:rsidTr="007D7080">
        <w:tc>
          <w:tcPr>
            <w:tcW w:w="1131" w:type="dxa"/>
            <w:vAlign w:val="center"/>
          </w:tcPr>
          <w:p w14:paraId="33FEA132" w14:textId="77777777" w:rsidR="00077AD1" w:rsidRPr="00E7759A" w:rsidRDefault="00077AD1" w:rsidP="007D7080">
            <w:pPr>
              <w:spacing w:after="0"/>
              <w:rPr>
                <w:rFonts w:cs="Calibri"/>
                <w:i/>
                <w:sz w:val="20"/>
                <w:szCs w:val="20"/>
                <w:lang w:val="en-GB"/>
              </w:rPr>
            </w:pPr>
            <w:r w:rsidRPr="00E7759A">
              <w:rPr>
                <w:rFonts w:cs="Calibri"/>
                <w:i/>
                <w:sz w:val="20"/>
                <w:szCs w:val="20"/>
                <w:lang w:val="en-GB"/>
              </w:rPr>
              <w:lastRenderedPageBreak/>
              <w:t>any</w:t>
            </w:r>
          </w:p>
        </w:tc>
        <w:tc>
          <w:tcPr>
            <w:tcW w:w="1987" w:type="dxa"/>
            <w:gridSpan w:val="6"/>
            <w:vAlign w:val="center"/>
          </w:tcPr>
          <w:p w14:paraId="4A7ABFA6" w14:textId="77777777" w:rsidR="00077AD1" w:rsidRPr="00E7759A" w:rsidRDefault="00077AD1" w:rsidP="007D7080">
            <w:pPr>
              <w:spacing w:after="0"/>
              <w:rPr>
                <w:rFonts w:cs="Calibri"/>
                <w:b/>
                <w:i/>
                <w:sz w:val="20"/>
                <w:szCs w:val="20"/>
                <w:lang w:val="en-GB"/>
              </w:rPr>
            </w:pPr>
            <w:r w:rsidRPr="00E7759A">
              <w:rPr>
                <w:rFonts w:cs="Calibri"/>
                <w:b/>
                <w:i/>
                <w:sz w:val="20"/>
                <w:szCs w:val="20"/>
                <w:highlight w:val="lightGray"/>
                <w:lang w:val="en-GB"/>
              </w:rPr>
              <w:t>Extensions</w:t>
            </w:r>
          </w:p>
        </w:tc>
        <w:tc>
          <w:tcPr>
            <w:tcW w:w="709" w:type="dxa"/>
            <w:gridSpan w:val="2"/>
            <w:vAlign w:val="center"/>
          </w:tcPr>
          <w:p w14:paraId="62171DE4" w14:textId="77777777" w:rsidR="00077AD1" w:rsidRPr="00E7759A" w:rsidRDefault="00077AD1" w:rsidP="007D7080">
            <w:pPr>
              <w:spacing w:after="0"/>
              <w:rPr>
                <w:rFonts w:cs="Calibri"/>
                <w:sz w:val="20"/>
                <w:szCs w:val="20"/>
                <w:lang w:val="en-GB"/>
              </w:rPr>
            </w:pPr>
            <w:r w:rsidRPr="00E7759A">
              <w:rPr>
                <w:rFonts w:cs="Calibri"/>
                <w:sz w:val="20"/>
                <w:szCs w:val="20"/>
                <w:lang w:val="en-GB"/>
              </w:rPr>
              <w:t>0:1</w:t>
            </w:r>
          </w:p>
        </w:tc>
        <w:tc>
          <w:tcPr>
            <w:tcW w:w="1559" w:type="dxa"/>
            <w:gridSpan w:val="2"/>
            <w:vAlign w:val="center"/>
          </w:tcPr>
          <w:p w14:paraId="2BE2A4D2" w14:textId="77777777" w:rsidR="00077AD1" w:rsidRPr="00E7759A" w:rsidRDefault="00077AD1" w:rsidP="007D7080">
            <w:pPr>
              <w:spacing w:after="0"/>
              <w:rPr>
                <w:rFonts w:cs="Calibri"/>
                <w:i/>
                <w:sz w:val="20"/>
                <w:szCs w:val="20"/>
                <w:lang w:val="en-GB"/>
              </w:rPr>
            </w:pPr>
            <w:r w:rsidRPr="00E7759A">
              <w:rPr>
                <w:rFonts w:cs="Calibri"/>
                <w:i/>
                <w:sz w:val="20"/>
                <w:szCs w:val="20"/>
                <w:lang w:val="en-GB"/>
              </w:rPr>
              <w:t>any</w:t>
            </w:r>
          </w:p>
        </w:tc>
        <w:tc>
          <w:tcPr>
            <w:tcW w:w="5246" w:type="dxa"/>
            <w:gridSpan w:val="3"/>
            <w:vAlign w:val="center"/>
          </w:tcPr>
          <w:p w14:paraId="30D9E2D5" w14:textId="7DF4C9C4" w:rsidR="00077AD1" w:rsidRPr="00E7759A" w:rsidRDefault="003A2183" w:rsidP="007D7080">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73556698" w14:textId="77777777" w:rsidR="00077AD1" w:rsidRPr="00371DA1" w:rsidRDefault="00077AD1" w:rsidP="0034331F">
      <w:pPr>
        <w:pStyle w:val="Titre3"/>
        <w:rPr>
          <w:lang w:val="en-GB"/>
        </w:rPr>
      </w:pPr>
      <w:bookmarkStart w:id="257" w:name="_Toc444249811"/>
      <w:r w:rsidRPr="009A153D">
        <w:rPr>
          <w:lang w:val="en-GB"/>
        </w:rPr>
        <w:t xml:space="preserve">Structure </w:t>
      </w:r>
      <w:proofErr w:type="spellStart"/>
      <w:r w:rsidRPr="009A153D">
        <w:rPr>
          <w:lang w:val="en-GB"/>
        </w:rPr>
        <w:t>EstimatedCall</w:t>
      </w:r>
      <w:bookmarkEnd w:id="257"/>
      <w:proofErr w:type="spellEnd"/>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283"/>
        <w:gridCol w:w="1276"/>
        <w:gridCol w:w="709"/>
        <w:gridCol w:w="1559"/>
        <w:gridCol w:w="5386"/>
      </w:tblGrid>
      <w:tr w:rsidR="00077AD1" w:rsidRPr="00E32CB2" w14:paraId="2FA94AD3" w14:textId="77777777" w:rsidTr="0010384E">
        <w:tc>
          <w:tcPr>
            <w:tcW w:w="3545" w:type="dxa"/>
            <w:gridSpan w:val="4"/>
            <w:vAlign w:val="center"/>
          </w:tcPr>
          <w:p w14:paraId="2E4DB953" w14:textId="77777777" w:rsidR="00077AD1" w:rsidRPr="00E7759A" w:rsidRDefault="00077AD1" w:rsidP="0010384E">
            <w:pPr>
              <w:spacing w:after="0"/>
              <w:rPr>
                <w:rFonts w:cs="Calibri"/>
                <w:b/>
                <w:i/>
                <w:sz w:val="20"/>
                <w:szCs w:val="20"/>
                <w:highlight w:val="lightGray"/>
                <w:lang w:val="en-GB"/>
              </w:rPr>
            </w:pPr>
            <w:proofErr w:type="spellStart"/>
            <w:r w:rsidRPr="00E7759A">
              <w:rPr>
                <w:rFonts w:cs="Calibri"/>
                <w:b/>
                <w:i/>
                <w:sz w:val="20"/>
                <w:szCs w:val="20"/>
                <w:highlight w:val="lightGray"/>
                <w:lang w:val="en-GB"/>
              </w:rPr>
              <w:t>EstimatedCall</w:t>
            </w:r>
            <w:proofErr w:type="spellEnd"/>
          </w:p>
        </w:tc>
        <w:tc>
          <w:tcPr>
            <w:tcW w:w="1559" w:type="dxa"/>
            <w:vAlign w:val="center"/>
          </w:tcPr>
          <w:p w14:paraId="76CB7267" w14:textId="77777777" w:rsidR="00077AD1" w:rsidRPr="00E7759A" w:rsidRDefault="00077AD1" w:rsidP="0010384E">
            <w:pPr>
              <w:spacing w:after="0"/>
              <w:rPr>
                <w:rFonts w:cs="Calibri"/>
                <w:i/>
                <w:sz w:val="20"/>
                <w:szCs w:val="20"/>
              </w:rPr>
            </w:pPr>
            <w:r w:rsidRPr="00E7759A">
              <w:rPr>
                <w:rFonts w:cs="Calibri"/>
                <w:i/>
                <w:sz w:val="20"/>
                <w:szCs w:val="20"/>
              </w:rPr>
              <w:t>+</w:t>
            </w:r>
            <w:r w:rsidRPr="00E7759A">
              <w:rPr>
                <w:rFonts w:cs="Calibri"/>
                <w:i/>
                <w:sz w:val="20"/>
                <w:szCs w:val="20"/>
              </w:rPr>
              <w:softHyphen/>
              <w:t>Structure</w:t>
            </w:r>
          </w:p>
        </w:tc>
        <w:tc>
          <w:tcPr>
            <w:tcW w:w="5386" w:type="dxa"/>
            <w:vAlign w:val="center"/>
          </w:tcPr>
          <w:p w14:paraId="75F0BDAB" w14:textId="77777777" w:rsidR="00077AD1" w:rsidRPr="00E7759A" w:rsidRDefault="00077AD1" w:rsidP="0010384E">
            <w:pPr>
              <w:spacing w:after="0"/>
              <w:jc w:val="both"/>
              <w:rPr>
                <w:rFonts w:cs="Calibri"/>
                <w:sz w:val="20"/>
                <w:szCs w:val="20"/>
                <w:lang w:val="fr-FR"/>
              </w:rPr>
            </w:pPr>
            <w:r w:rsidRPr="00E7759A">
              <w:rPr>
                <w:rFonts w:cs="Calibri"/>
                <w:sz w:val="20"/>
                <w:szCs w:val="20"/>
                <w:lang w:val="fr-FR"/>
              </w:rPr>
              <w:t>Description d’un arrêt prévu, avec ses informations horaires</w:t>
            </w:r>
          </w:p>
        </w:tc>
      </w:tr>
      <w:tr w:rsidR="00077AD1" w:rsidRPr="00E32CB2" w14:paraId="4D4210D5" w14:textId="77777777" w:rsidTr="0010384E">
        <w:tc>
          <w:tcPr>
            <w:tcW w:w="1277" w:type="dxa"/>
            <w:vMerge w:val="restart"/>
            <w:vAlign w:val="center"/>
          </w:tcPr>
          <w:p w14:paraId="0CA84451" w14:textId="77777777" w:rsidR="00077AD1" w:rsidRPr="00E7759A" w:rsidRDefault="00077AD1" w:rsidP="0010384E">
            <w:pPr>
              <w:spacing w:after="0"/>
              <w:rPr>
                <w:rFonts w:cs="Calibri"/>
                <w:i/>
                <w:sz w:val="20"/>
                <w:szCs w:val="20"/>
                <w:lang w:val="en-GB"/>
              </w:rPr>
            </w:pPr>
            <w:r w:rsidRPr="00E7759A">
              <w:rPr>
                <w:rFonts w:cs="Calibri"/>
                <w:i/>
                <w:sz w:val="20"/>
                <w:szCs w:val="20"/>
                <w:lang w:val="en-GB"/>
              </w:rPr>
              <w:t>Stop Identity</w:t>
            </w:r>
          </w:p>
        </w:tc>
        <w:tc>
          <w:tcPr>
            <w:tcW w:w="1559" w:type="dxa"/>
            <w:gridSpan w:val="2"/>
            <w:vAlign w:val="center"/>
          </w:tcPr>
          <w:p w14:paraId="2E518BBA" w14:textId="77777777" w:rsidR="00077AD1" w:rsidRPr="00E7759A" w:rsidRDefault="00077AD1" w:rsidP="0010384E">
            <w:pPr>
              <w:spacing w:after="0"/>
              <w:rPr>
                <w:rFonts w:cs="Calibri"/>
                <w:b/>
                <w:i/>
                <w:sz w:val="20"/>
                <w:szCs w:val="20"/>
                <w:highlight w:val="yellow"/>
                <w:lang w:val="en-GB"/>
              </w:rPr>
            </w:pPr>
            <w:proofErr w:type="spellStart"/>
            <w:r w:rsidRPr="00E7759A">
              <w:rPr>
                <w:rFonts w:cs="Calibri"/>
                <w:b/>
                <w:i/>
                <w:sz w:val="20"/>
                <w:szCs w:val="20"/>
                <w:highlight w:val="lightGray"/>
                <w:lang w:val="en-GB"/>
              </w:rPr>
              <w:t>Stop</w:t>
            </w:r>
            <w:r w:rsidRPr="00E7759A">
              <w:rPr>
                <w:rFonts w:cs="Calibri"/>
                <w:b/>
                <w:i/>
                <w:spacing w:val="-4"/>
                <w:sz w:val="20"/>
                <w:szCs w:val="20"/>
                <w:highlight w:val="lightGray"/>
                <w:lang w:val="en-GB"/>
              </w:rPr>
              <w:softHyphen/>
            </w:r>
            <w:r w:rsidRPr="00E7759A">
              <w:rPr>
                <w:rFonts w:cs="Calibri"/>
                <w:b/>
                <w:i/>
                <w:sz w:val="20"/>
                <w:szCs w:val="20"/>
                <w:highlight w:val="lightGray"/>
                <w:lang w:val="en-GB"/>
              </w:rPr>
              <w:t>Point</w:t>
            </w:r>
            <w:r w:rsidRPr="00E7759A">
              <w:rPr>
                <w:rFonts w:cs="Calibri"/>
                <w:b/>
                <w:i/>
                <w:spacing w:val="-4"/>
                <w:sz w:val="20"/>
                <w:szCs w:val="20"/>
                <w:highlight w:val="lightGray"/>
                <w:lang w:val="en-GB"/>
              </w:rPr>
              <w:softHyphen/>
            </w:r>
            <w:r w:rsidRPr="00E7759A">
              <w:rPr>
                <w:rFonts w:cs="Calibri"/>
                <w:b/>
                <w:i/>
                <w:sz w:val="20"/>
                <w:szCs w:val="20"/>
                <w:highlight w:val="lightGray"/>
                <w:lang w:val="en-GB"/>
              </w:rPr>
              <w:t>Ref</w:t>
            </w:r>
            <w:proofErr w:type="spellEnd"/>
          </w:p>
        </w:tc>
        <w:tc>
          <w:tcPr>
            <w:tcW w:w="709" w:type="dxa"/>
            <w:vAlign w:val="center"/>
          </w:tcPr>
          <w:p w14:paraId="096A302C" w14:textId="77777777" w:rsidR="00077AD1" w:rsidRPr="00E7759A" w:rsidRDefault="00077AD1" w:rsidP="0010384E">
            <w:pPr>
              <w:spacing w:after="0"/>
              <w:rPr>
                <w:rFonts w:cs="Calibri"/>
                <w:sz w:val="20"/>
                <w:szCs w:val="20"/>
              </w:rPr>
            </w:pPr>
            <w:r w:rsidRPr="00E7759A">
              <w:rPr>
                <w:rFonts w:cs="Calibri"/>
                <w:sz w:val="20"/>
                <w:szCs w:val="20"/>
              </w:rPr>
              <w:t>0:1</w:t>
            </w:r>
          </w:p>
          <w:p w14:paraId="49C6B40B" w14:textId="77777777" w:rsidR="00077AD1" w:rsidRPr="00E7759A" w:rsidRDefault="00077AD1" w:rsidP="0010384E">
            <w:pPr>
              <w:spacing w:after="0"/>
              <w:rPr>
                <w:rFonts w:cs="Calibri"/>
                <w:sz w:val="20"/>
                <w:szCs w:val="20"/>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559" w:type="dxa"/>
            <w:vAlign w:val="center"/>
          </w:tcPr>
          <w:p w14:paraId="66F5DC57" w14:textId="77777777" w:rsidR="00077AD1" w:rsidRPr="00E7759A" w:rsidRDefault="00077AD1" w:rsidP="0010384E">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StopPoint</w:t>
            </w:r>
            <w:r w:rsidRPr="00E7759A">
              <w:rPr>
                <w:rFonts w:cs="Calibri"/>
                <w:i/>
                <w:sz w:val="20"/>
                <w:szCs w:val="20"/>
              </w:rPr>
              <w:softHyphen/>
              <w:t>Code</w:t>
            </w:r>
            <w:proofErr w:type="spellEnd"/>
          </w:p>
        </w:tc>
        <w:tc>
          <w:tcPr>
            <w:tcW w:w="5386" w:type="dxa"/>
            <w:vAlign w:val="center"/>
          </w:tcPr>
          <w:p w14:paraId="0112E75A" w14:textId="77777777" w:rsidR="00077AD1" w:rsidRPr="00E7759A" w:rsidRDefault="00077AD1" w:rsidP="0010384E">
            <w:pPr>
              <w:spacing w:after="0"/>
              <w:jc w:val="both"/>
              <w:rPr>
                <w:rFonts w:cs="Calibri"/>
                <w:sz w:val="20"/>
                <w:szCs w:val="20"/>
                <w:lang w:val="fr-FR"/>
              </w:rPr>
            </w:pPr>
            <w:r w:rsidRPr="00EA4CE4">
              <w:rPr>
                <w:rFonts w:cs="Calibri"/>
                <w:sz w:val="20"/>
                <w:szCs w:val="20"/>
                <w:highlight w:val="lightGray"/>
                <w:lang w:val="fr-FR"/>
              </w:rPr>
              <w:t xml:space="preserve">Identifiant du Point d'arrêt (cet identifiant est à rapprocher de l’attribut </w:t>
            </w:r>
            <w:proofErr w:type="spellStart"/>
            <w:r w:rsidRPr="00EA4CE4">
              <w:rPr>
                <w:rFonts w:cs="Calibri"/>
                <w:i/>
                <w:sz w:val="20"/>
                <w:szCs w:val="20"/>
                <w:highlight w:val="lightGray"/>
                <w:lang w:val="fr-FR"/>
              </w:rPr>
              <w:t>MonitoringRef</w:t>
            </w:r>
            <w:proofErr w:type="spellEnd"/>
            <w:r w:rsidRPr="00EA4CE4">
              <w:rPr>
                <w:rFonts w:cs="Calibri"/>
                <w:sz w:val="20"/>
                <w:szCs w:val="20"/>
                <w:highlight w:val="lightGray"/>
                <w:lang w:val="fr-FR"/>
              </w:rPr>
              <w:t xml:space="preserve"> de la structure </w:t>
            </w:r>
            <w:proofErr w:type="spellStart"/>
            <w:r w:rsidRPr="00EA4CE4">
              <w:rPr>
                <w:rFonts w:cs="Calibri"/>
                <w:i/>
                <w:sz w:val="20"/>
                <w:szCs w:val="20"/>
                <w:highlight w:val="lightGray"/>
                <w:lang w:val="fr-FR"/>
              </w:rPr>
              <w:t>MonitoredStopVisit</w:t>
            </w:r>
            <w:proofErr w:type="spellEnd"/>
            <w:r w:rsidRPr="00EA4CE4">
              <w:rPr>
                <w:rFonts w:cs="Calibri"/>
                <w:sz w:val="20"/>
                <w:szCs w:val="20"/>
                <w:highlight w:val="lightGray"/>
                <w:lang w:val="fr-FR"/>
              </w:rPr>
              <w:t xml:space="preserve">, mais restreint à ce cas de point d’arrêt là </w:t>
            </w:r>
            <w:proofErr w:type="spellStart"/>
            <w:r w:rsidRPr="00EA4CE4">
              <w:rPr>
                <w:rFonts w:cs="Calibri"/>
                <w:sz w:val="20"/>
                <w:szCs w:val="20"/>
                <w:highlight w:val="lightGray"/>
                <w:lang w:val="fr-FR"/>
              </w:rPr>
              <w:t>ou</w:t>
            </w:r>
            <w:proofErr w:type="spellEnd"/>
            <w:r w:rsidRPr="00EA4CE4">
              <w:rPr>
                <w:rFonts w:cs="Calibri"/>
                <w:sz w:val="20"/>
                <w:szCs w:val="20"/>
                <w:highlight w:val="lightGray"/>
                <w:lang w:val="fr-FR"/>
              </w:rPr>
              <w:t xml:space="preserve"> le </w:t>
            </w:r>
            <w:proofErr w:type="spellStart"/>
            <w:r w:rsidRPr="00EA4CE4">
              <w:rPr>
                <w:rFonts w:cs="Calibri"/>
                <w:i/>
                <w:sz w:val="20"/>
                <w:szCs w:val="20"/>
                <w:highlight w:val="lightGray"/>
                <w:lang w:val="fr-FR"/>
              </w:rPr>
              <w:t>MonitoringRef</w:t>
            </w:r>
            <w:proofErr w:type="spellEnd"/>
            <w:r w:rsidRPr="00EA4CE4">
              <w:rPr>
                <w:rFonts w:cs="Calibri"/>
                <w:sz w:val="20"/>
                <w:szCs w:val="20"/>
                <w:highlight w:val="lightGray"/>
                <w:lang w:val="fr-FR"/>
              </w:rPr>
              <w:t xml:space="preserve"> peut aussi, dans le contexte général de SIRI</w:t>
            </w:r>
            <w:proofErr w:type="gramStart"/>
            <w:r w:rsidRPr="00EA4CE4">
              <w:rPr>
                <w:rFonts w:cs="Calibri"/>
                <w:sz w:val="20"/>
                <w:szCs w:val="20"/>
                <w:highlight w:val="lightGray"/>
                <w:lang w:val="fr-FR"/>
              </w:rPr>
              <w:t xml:space="preserve">, </w:t>
            </w:r>
            <w:r w:rsidRPr="00EA4CE4">
              <w:rPr>
                <w:rFonts w:cs="Calibri"/>
                <w:strike/>
                <w:sz w:val="20"/>
                <w:szCs w:val="20"/>
                <w:highlight w:val="lightGray"/>
                <w:lang w:val="fr-FR"/>
              </w:rPr>
              <w:t>,</w:t>
            </w:r>
            <w:proofErr w:type="gramEnd"/>
            <w:r w:rsidRPr="00EA4CE4">
              <w:rPr>
                <w:rFonts w:cs="Calibri"/>
                <w:sz w:val="20"/>
                <w:szCs w:val="20"/>
                <w:highlight w:val="lightGray"/>
                <w:lang w:val="fr-FR"/>
              </w:rPr>
              <w:t xml:space="preserve"> référencer un afficheur, par exemple).</w:t>
            </w:r>
          </w:p>
        </w:tc>
      </w:tr>
      <w:tr w:rsidR="00077AD1" w:rsidRPr="00F26C1A" w14:paraId="266EFB94" w14:textId="77777777" w:rsidTr="0010384E">
        <w:tc>
          <w:tcPr>
            <w:tcW w:w="1277" w:type="dxa"/>
            <w:vMerge/>
            <w:vAlign w:val="center"/>
          </w:tcPr>
          <w:p w14:paraId="7A8C8A80" w14:textId="77777777" w:rsidR="00077AD1" w:rsidRPr="00E7759A" w:rsidRDefault="00077AD1" w:rsidP="0010384E">
            <w:pPr>
              <w:spacing w:after="0"/>
              <w:rPr>
                <w:rFonts w:cs="Calibri"/>
                <w:i/>
                <w:sz w:val="20"/>
                <w:szCs w:val="20"/>
                <w:lang w:val="fr-FR"/>
              </w:rPr>
            </w:pPr>
          </w:p>
        </w:tc>
        <w:tc>
          <w:tcPr>
            <w:tcW w:w="1559" w:type="dxa"/>
            <w:gridSpan w:val="2"/>
            <w:vAlign w:val="center"/>
          </w:tcPr>
          <w:p w14:paraId="7CAA54F8" w14:textId="77777777" w:rsidR="00077AD1" w:rsidRPr="00E7759A" w:rsidRDefault="00077AD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Visit</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Number</w:t>
            </w:r>
            <w:proofErr w:type="spellEnd"/>
          </w:p>
        </w:tc>
        <w:tc>
          <w:tcPr>
            <w:tcW w:w="709" w:type="dxa"/>
            <w:vAlign w:val="center"/>
          </w:tcPr>
          <w:p w14:paraId="2D8AB3B1" w14:textId="77777777" w:rsidR="00077AD1" w:rsidRPr="00E7759A" w:rsidRDefault="00077AD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3D1C620C" w14:textId="77777777" w:rsidR="00077AD1" w:rsidRPr="00E7759A" w:rsidRDefault="00077AD1" w:rsidP="0010384E">
            <w:pPr>
              <w:spacing w:after="0"/>
              <w:rPr>
                <w:rFonts w:cs="Calibri"/>
                <w:i/>
                <w:vanish/>
                <w:sz w:val="20"/>
                <w:szCs w:val="20"/>
                <w:highlight w:val="cyan"/>
                <w:lang w:val="en-GB"/>
              </w:rPr>
            </w:pPr>
            <w:proofErr w:type="spellStart"/>
            <w:r w:rsidRPr="00E7759A">
              <w:rPr>
                <w:rFonts w:cs="Calibri"/>
                <w:i/>
                <w:vanish/>
                <w:sz w:val="20"/>
                <w:szCs w:val="20"/>
                <w:highlight w:val="cyan"/>
                <w:lang w:val="en-GB"/>
              </w:rPr>
              <w:t>VisitNumber</w:t>
            </w:r>
            <w:r w:rsidRPr="00E7759A">
              <w:rPr>
                <w:rFonts w:cs="Calibri"/>
                <w:i/>
                <w:vanish/>
                <w:sz w:val="20"/>
                <w:szCs w:val="20"/>
                <w:highlight w:val="cyan"/>
                <w:lang w:val="en-GB"/>
              </w:rPr>
              <w:softHyphen/>
              <w:t>Type</w:t>
            </w:r>
            <w:proofErr w:type="spellEnd"/>
          </w:p>
        </w:tc>
        <w:tc>
          <w:tcPr>
            <w:tcW w:w="5386" w:type="dxa"/>
            <w:vAlign w:val="center"/>
          </w:tcPr>
          <w:p w14:paraId="04EA2A8C" w14:textId="77777777" w:rsidR="00077AD1" w:rsidRPr="00E7759A" w:rsidRDefault="00077AD1" w:rsidP="0010384E">
            <w:pPr>
              <w:spacing w:after="0"/>
              <w:jc w:val="both"/>
              <w:rPr>
                <w:rFonts w:cs="Calibri"/>
                <w:vanish/>
                <w:sz w:val="20"/>
                <w:szCs w:val="20"/>
                <w:highlight w:val="cyan"/>
                <w:lang w:val="en-GB"/>
              </w:rPr>
            </w:pPr>
            <w:r w:rsidRPr="00E7759A">
              <w:rPr>
                <w:rFonts w:cs="Calibri"/>
                <w:vanish/>
                <w:sz w:val="20"/>
                <w:szCs w:val="20"/>
                <w:highlight w:val="cyan"/>
                <w:lang w:val="en-GB"/>
              </w:rPr>
              <w:t xml:space="preserve">For journey patterns that involve repeated visits by a vehicle to a stop, the </w:t>
            </w:r>
            <w:proofErr w:type="spellStart"/>
            <w:r w:rsidRPr="00E7759A">
              <w:rPr>
                <w:rFonts w:cs="Calibri"/>
                <w:b/>
                <w:vanish/>
                <w:sz w:val="20"/>
                <w:szCs w:val="20"/>
                <w:highlight w:val="cyan"/>
                <w:lang w:val="en-GB"/>
              </w:rPr>
              <w:t>VisitNumber</w:t>
            </w:r>
            <w:proofErr w:type="spellEnd"/>
            <w:r w:rsidRPr="00E7759A">
              <w:rPr>
                <w:rFonts w:cs="Calibri"/>
                <w:vanish/>
                <w:sz w:val="20"/>
                <w:szCs w:val="20"/>
                <w:highlight w:val="cyan"/>
                <w:lang w:val="en-GB"/>
              </w:rPr>
              <w:t xml:space="preserve"> count is used to distinguish each separate visit. If not specified, default is ‘1’.</w:t>
            </w:r>
          </w:p>
        </w:tc>
      </w:tr>
      <w:tr w:rsidR="00077AD1" w:rsidRPr="00E32CB2" w14:paraId="12C4F7D1" w14:textId="77777777" w:rsidTr="0010384E">
        <w:tc>
          <w:tcPr>
            <w:tcW w:w="1277" w:type="dxa"/>
            <w:vMerge/>
            <w:vAlign w:val="center"/>
          </w:tcPr>
          <w:p w14:paraId="0AB61185" w14:textId="77777777" w:rsidR="00077AD1" w:rsidRPr="00E7759A" w:rsidRDefault="00077AD1" w:rsidP="0010384E">
            <w:pPr>
              <w:spacing w:after="0"/>
              <w:rPr>
                <w:rFonts w:cs="Calibri"/>
                <w:i/>
                <w:sz w:val="20"/>
                <w:szCs w:val="20"/>
                <w:lang w:val="en-GB"/>
              </w:rPr>
            </w:pPr>
          </w:p>
        </w:tc>
        <w:tc>
          <w:tcPr>
            <w:tcW w:w="1559" w:type="dxa"/>
            <w:gridSpan w:val="2"/>
            <w:vAlign w:val="center"/>
          </w:tcPr>
          <w:p w14:paraId="05CACA00" w14:textId="77777777" w:rsidR="00077AD1" w:rsidRPr="00E7759A" w:rsidRDefault="00077AD1" w:rsidP="0010384E">
            <w:pPr>
              <w:spacing w:after="0"/>
              <w:rPr>
                <w:rFonts w:cs="Calibri"/>
                <w:b/>
                <w:i/>
                <w:sz w:val="20"/>
                <w:szCs w:val="20"/>
                <w:highlight w:val="lightGray"/>
                <w:lang w:val="en-GB"/>
              </w:rPr>
            </w:pPr>
            <w:r w:rsidRPr="00E7759A">
              <w:rPr>
                <w:rFonts w:cs="Calibri"/>
                <w:b/>
                <w:i/>
                <w:sz w:val="20"/>
                <w:szCs w:val="20"/>
                <w:highlight w:val="lightGray"/>
                <w:lang w:val="en-GB"/>
              </w:rPr>
              <w:t>Order</w:t>
            </w:r>
          </w:p>
        </w:tc>
        <w:tc>
          <w:tcPr>
            <w:tcW w:w="709" w:type="dxa"/>
            <w:vAlign w:val="center"/>
          </w:tcPr>
          <w:p w14:paraId="4FB41BB2" w14:textId="77777777" w:rsidR="00077AD1" w:rsidRPr="00E7759A" w:rsidRDefault="00077AD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4B975042" w14:textId="77777777" w:rsidR="00077AD1" w:rsidRPr="00E7759A" w:rsidRDefault="00077AD1" w:rsidP="0010384E">
            <w:pPr>
              <w:spacing w:after="0"/>
              <w:rPr>
                <w:rFonts w:cs="Calibri"/>
                <w:i/>
                <w:sz w:val="20"/>
                <w:szCs w:val="20"/>
                <w:lang w:val="en-GB"/>
              </w:rPr>
            </w:pPr>
            <w:proofErr w:type="spellStart"/>
            <w:proofErr w:type="gramStart"/>
            <w:r w:rsidRPr="00E7759A">
              <w:rPr>
                <w:rFonts w:cs="Calibri"/>
                <w:i/>
                <w:sz w:val="20"/>
                <w:szCs w:val="20"/>
                <w:lang w:val="en-GB"/>
              </w:rPr>
              <w:t>xsd:positive</w:t>
            </w:r>
            <w:r w:rsidRPr="00E7759A">
              <w:rPr>
                <w:rFonts w:cs="Calibri"/>
                <w:i/>
                <w:sz w:val="20"/>
                <w:szCs w:val="20"/>
                <w:lang w:val="en-GB"/>
              </w:rPr>
              <w:softHyphen/>
              <w:t>Integer</w:t>
            </w:r>
            <w:proofErr w:type="spellEnd"/>
            <w:proofErr w:type="gramEnd"/>
          </w:p>
        </w:tc>
        <w:tc>
          <w:tcPr>
            <w:tcW w:w="5386" w:type="dxa"/>
            <w:vAlign w:val="center"/>
          </w:tcPr>
          <w:p w14:paraId="06EED097" w14:textId="77777777" w:rsidR="00077AD1" w:rsidRPr="00E7759A" w:rsidRDefault="00077AD1" w:rsidP="0010384E">
            <w:pPr>
              <w:spacing w:after="0"/>
              <w:jc w:val="both"/>
              <w:rPr>
                <w:rFonts w:cs="Calibri"/>
                <w:sz w:val="20"/>
                <w:szCs w:val="20"/>
                <w:lang w:val="fr-FR"/>
              </w:rPr>
            </w:pPr>
            <w:r w:rsidRPr="00E7759A">
              <w:rPr>
                <w:rFonts w:cs="Calibri"/>
                <w:sz w:val="20"/>
                <w:szCs w:val="20"/>
                <w:lang w:val="fr-FR"/>
              </w:rPr>
              <w:t>Numéro d'ordre de l'arrêt dans la mission.</w:t>
            </w:r>
          </w:p>
        </w:tc>
      </w:tr>
      <w:tr w:rsidR="00077AD1" w:rsidRPr="00F26C1A" w14:paraId="57CE8CB4" w14:textId="77777777" w:rsidTr="0010384E">
        <w:tc>
          <w:tcPr>
            <w:tcW w:w="1277" w:type="dxa"/>
            <w:vMerge/>
            <w:vAlign w:val="center"/>
          </w:tcPr>
          <w:p w14:paraId="2963C0ED" w14:textId="77777777" w:rsidR="00077AD1" w:rsidRPr="00E7759A" w:rsidRDefault="00077AD1" w:rsidP="0010384E">
            <w:pPr>
              <w:spacing w:after="0"/>
              <w:rPr>
                <w:rFonts w:cs="Calibri"/>
                <w:i/>
                <w:sz w:val="20"/>
                <w:szCs w:val="20"/>
                <w:lang w:val="fr-FR"/>
              </w:rPr>
            </w:pPr>
          </w:p>
        </w:tc>
        <w:tc>
          <w:tcPr>
            <w:tcW w:w="1559" w:type="dxa"/>
            <w:gridSpan w:val="2"/>
            <w:vAlign w:val="center"/>
          </w:tcPr>
          <w:p w14:paraId="72ED202F" w14:textId="77777777" w:rsidR="00077AD1" w:rsidRPr="00E7759A" w:rsidRDefault="00077AD1" w:rsidP="0010384E">
            <w:pPr>
              <w:spacing w:after="0"/>
              <w:rPr>
                <w:rFonts w:cs="Calibri"/>
                <w:b/>
                <w:i/>
                <w:sz w:val="20"/>
                <w:szCs w:val="20"/>
                <w:highlight w:val="lightGray"/>
              </w:rPr>
            </w:pPr>
            <w:r w:rsidRPr="00E7759A">
              <w:rPr>
                <w:rFonts w:cs="Calibri"/>
                <w:b/>
                <w:i/>
                <w:sz w:val="20"/>
                <w:szCs w:val="20"/>
                <w:highlight w:val="lightGray"/>
              </w:rPr>
              <w:t>Stop</w:t>
            </w:r>
            <w:r w:rsidRPr="00E7759A">
              <w:rPr>
                <w:rFonts w:cs="Calibri"/>
                <w:b/>
                <w:i/>
                <w:spacing w:val="-4"/>
                <w:sz w:val="20"/>
                <w:szCs w:val="20"/>
                <w:highlight w:val="lightGray"/>
                <w:lang w:val="en-GB"/>
              </w:rPr>
              <w:softHyphen/>
            </w:r>
            <w:r w:rsidRPr="00E7759A">
              <w:rPr>
                <w:rFonts w:cs="Calibri"/>
                <w:b/>
                <w:i/>
                <w:sz w:val="20"/>
                <w:szCs w:val="20"/>
                <w:highlight w:val="lightGray"/>
              </w:rPr>
              <w:t>Point</w:t>
            </w:r>
            <w:r w:rsidRPr="00E7759A">
              <w:rPr>
                <w:rFonts w:cs="Calibri"/>
                <w:b/>
                <w:i/>
                <w:spacing w:val="-4"/>
                <w:sz w:val="20"/>
                <w:szCs w:val="20"/>
                <w:highlight w:val="lightGray"/>
                <w:lang w:val="en-GB"/>
              </w:rPr>
              <w:softHyphen/>
            </w:r>
            <w:r w:rsidRPr="00E7759A">
              <w:rPr>
                <w:rFonts w:cs="Calibri"/>
                <w:b/>
                <w:i/>
                <w:sz w:val="20"/>
                <w:szCs w:val="20"/>
                <w:highlight w:val="lightGray"/>
              </w:rPr>
              <w:t>Name</w:t>
            </w:r>
          </w:p>
        </w:tc>
        <w:tc>
          <w:tcPr>
            <w:tcW w:w="709" w:type="dxa"/>
            <w:vAlign w:val="center"/>
          </w:tcPr>
          <w:p w14:paraId="0DF88DFC" w14:textId="77777777" w:rsidR="00077AD1" w:rsidRPr="00E7759A" w:rsidRDefault="00077AD1" w:rsidP="0010384E">
            <w:pPr>
              <w:spacing w:after="0"/>
              <w:rPr>
                <w:rFonts w:cs="Calibri"/>
                <w:sz w:val="20"/>
                <w:szCs w:val="20"/>
              </w:rPr>
            </w:pPr>
            <w:r w:rsidRPr="00E7759A">
              <w:rPr>
                <w:rFonts w:cs="Calibri"/>
                <w:sz w:val="20"/>
                <w:szCs w:val="20"/>
              </w:rPr>
              <w:t>0:1</w:t>
            </w:r>
          </w:p>
        </w:tc>
        <w:tc>
          <w:tcPr>
            <w:tcW w:w="1559" w:type="dxa"/>
            <w:vAlign w:val="center"/>
          </w:tcPr>
          <w:p w14:paraId="136BA709" w14:textId="77777777" w:rsidR="00077AD1" w:rsidRPr="00E7759A" w:rsidRDefault="00077AD1" w:rsidP="0010384E">
            <w:pPr>
              <w:spacing w:after="0"/>
              <w:rPr>
                <w:rFonts w:cs="Calibri"/>
                <w:i/>
                <w:sz w:val="20"/>
                <w:szCs w:val="20"/>
              </w:rPr>
            </w:pPr>
            <w:proofErr w:type="spellStart"/>
            <w:r w:rsidRPr="00E7759A">
              <w:rPr>
                <w:rFonts w:cs="Calibri"/>
                <w:i/>
                <w:sz w:val="20"/>
                <w:szCs w:val="20"/>
              </w:rPr>
              <w:t>NLString</w:t>
            </w:r>
            <w:proofErr w:type="spellEnd"/>
          </w:p>
        </w:tc>
        <w:tc>
          <w:tcPr>
            <w:tcW w:w="5386" w:type="dxa"/>
            <w:vAlign w:val="center"/>
          </w:tcPr>
          <w:p w14:paraId="23F3B75F" w14:textId="77777777" w:rsidR="00077AD1" w:rsidRPr="00E7759A" w:rsidRDefault="00077AD1" w:rsidP="0010384E">
            <w:pPr>
              <w:spacing w:after="0"/>
              <w:jc w:val="both"/>
              <w:rPr>
                <w:rFonts w:cs="Calibri"/>
                <w:sz w:val="20"/>
                <w:szCs w:val="20"/>
              </w:rPr>
            </w:pPr>
            <w:r w:rsidRPr="00E7759A">
              <w:rPr>
                <w:rFonts w:cs="Calibri"/>
                <w:sz w:val="20"/>
                <w:szCs w:val="20"/>
              </w:rPr>
              <w:t xml:space="preserve">Nom du point </w:t>
            </w:r>
            <w:proofErr w:type="spellStart"/>
            <w:r w:rsidRPr="00E7759A">
              <w:rPr>
                <w:rFonts w:cs="Calibri"/>
                <w:sz w:val="20"/>
                <w:szCs w:val="20"/>
              </w:rPr>
              <w:t>d'arrêt</w:t>
            </w:r>
            <w:proofErr w:type="spellEnd"/>
            <w:r w:rsidRPr="00E7759A">
              <w:rPr>
                <w:rFonts w:cs="Calibri"/>
                <w:sz w:val="20"/>
                <w:szCs w:val="20"/>
              </w:rPr>
              <w:t>.</w:t>
            </w:r>
          </w:p>
        </w:tc>
      </w:tr>
      <w:tr w:rsidR="00077AD1" w:rsidRPr="00E32CB2" w14:paraId="01D3D076" w14:textId="77777777" w:rsidTr="0010384E">
        <w:tc>
          <w:tcPr>
            <w:tcW w:w="1277" w:type="dxa"/>
            <w:vMerge w:val="restart"/>
            <w:vAlign w:val="center"/>
          </w:tcPr>
          <w:p w14:paraId="29F8C363" w14:textId="77777777" w:rsidR="00077AD1" w:rsidRPr="00E7759A" w:rsidRDefault="00077AD1" w:rsidP="0010384E">
            <w:pPr>
              <w:spacing w:after="0"/>
              <w:rPr>
                <w:rFonts w:cs="Calibri"/>
                <w:i/>
                <w:sz w:val="20"/>
                <w:szCs w:val="20"/>
                <w:lang w:val="en-GB"/>
              </w:rPr>
            </w:pPr>
            <w:r w:rsidRPr="00E7759A">
              <w:rPr>
                <w:rFonts w:cs="Calibri"/>
                <w:i/>
                <w:sz w:val="20"/>
                <w:szCs w:val="20"/>
                <w:lang w:val="en-GB"/>
              </w:rPr>
              <w:t>Change</w:t>
            </w:r>
          </w:p>
        </w:tc>
        <w:tc>
          <w:tcPr>
            <w:tcW w:w="1559" w:type="dxa"/>
            <w:gridSpan w:val="2"/>
            <w:vAlign w:val="center"/>
          </w:tcPr>
          <w:p w14:paraId="476C7951" w14:textId="77777777" w:rsidR="00077AD1" w:rsidRPr="00E7759A" w:rsidRDefault="00077AD1" w:rsidP="0010384E">
            <w:pPr>
              <w:spacing w:after="0"/>
              <w:rPr>
                <w:rFonts w:cs="Calibri"/>
                <w:b/>
                <w:i/>
                <w:sz w:val="20"/>
                <w:szCs w:val="20"/>
                <w:highlight w:val="lightGray"/>
                <w:lang w:val="en-GB"/>
              </w:rPr>
            </w:pPr>
            <w:proofErr w:type="spellStart"/>
            <w:r w:rsidRPr="00E7759A">
              <w:rPr>
                <w:rFonts w:cs="Calibri"/>
                <w:b/>
                <w:i/>
                <w:sz w:val="20"/>
                <w:szCs w:val="20"/>
                <w:highlight w:val="lightGray"/>
                <w:lang w:val="en-GB"/>
              </w:rPr>
              <w:t>ExtraCall</w:t>
            </w:r>
            <w:proofErr w:type="spellEnd"/>
          </w:p>
        </w:tc>
        <w:tc>
          <w:tcPr>
            <w:tcW w:w="709" w:type="dxa"/>
            <w:vAlign w:val="center"/>
          </w:tcPr>
          <w:p w14:paraId="2776F5CA" w14:textId="77777777" w:rsidR="00077AD1" w:rsidRPr="00E7759A" w:rsidRDefault="00077AD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19C0064D" w14:textId="77777777" w:rsidR="00077AD1" w:rsidRPr="00E7759A" w:rsidRDefault="00077AD1" w:rsidP="0010384E">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386" w:type="dxa"/>
            <w:vAlign w:val="center"/>
          </w:tcPr>
          <w:p w14:paraId="76BE691F" w14:textId="77777777" w:rsidR="00077AD1" w:rsidRPr="00E7759A" w:rsidRDefault="00077AD1" w:rsidP="0010384E">
            <w:pPr>
              <w:spacing w:after="0"/>
              <w:jc w:val="both"/>
              <w:rPr>
                <w:rFonts w:cs="Calibri"/>
                <w:sz w:val="20"/>
                <w:szCs w:val="20"/>
                <w:lang w:val="fr-FR"/>
              </w:rPr>
            </w:pPr>
            <w:r w:rsidRPr="00E7759A">
              <w:rPr>
                <w:rFonts w:cs="Calibri"/>
                <w:sz w:val="20"/>
                <w:szCs w:val="20"/>
                <w:lang w:val="fr-FR"/>
              </w:rPr>
              <w:t>Signale si cet arrêt a été ajouté sur la course (par rapport aux horaires théoriques).</w:t>
            </w:r>
          </w:p>
        </w:tc>
      </w:tr>
      <w:tr w:rsidR="00077AD1" w:rsidRPr="00F26C1A" w14:paraId="09279275" w14:textId="77777777" w:rsidTr="0010384E">
        <w:tc>
          <w:tcPr>
            <w:tcW w:w="1277" w:type="dxa"/>
            <w:vMerge/>
            <w:vAlign w:val="center"/>
          </w:tcPr>
          <w:p w14:paraId="35F0FEA2" w14:textId="77777777" w:rsidR="00077AD1" w:rsidRPr="00E7759A" w:rsidRDefault="00077AD1" w:rsidP="0010384E">
            <w:pPr>
              <w:spacing w:after="0"/>
              <w:rPr>
                <w:rFonts w:cs="Calibri"/>
                <w:i/>
                <w:sz w:val="20"/>
                <w:szCs w:val="20"/>
                <w:lang w:val="fr-FR"/>
              </w:rPr>
            </w:pPr>
          </w:p>
        </w:tc>
        <w:tc>
          <w:tcPr>
            <w:tcW w:w="1559" w:type="dxa"/>
            <w:gridSpan w:val="2"/>
            <w:vAlign w:val="center"/>
          </w:tcPr>
          <w:p w14:paraId="7965566E" w14:textId="77777777" w:rsidR="00077AD1" w:rsidRPr="00E7759A" w:rsidRDefault="00077AD1" w:rsidP="0010384E">
            <w:pPr>
              <w:spacing w:after="0"/>
              <w:rPr>
                <w:rFonts w:cs="Calibri"/>
                <w:b/>
                <w:i/>
                <w:sz w:val="20"/>
                <w:szCs w:val="20"/>
                <w:highlight w:val="lightGray"/>
                <w:lang w:val="en-GB"/>
              </w:rPr>
            </w:pPr>
            <w:r w:rsidRPr="00E7759A">
              <w:rPr>
                <w:rFonts w:cs="Calibri"/>
                <w:b/>
                <w:i/>
                <w:sz w:val="20"/>
                <w:szCs w:val="20"/>
                <w:highlight w:val="lightGray"/>
                <w:lang w:val="en-GB"/>
              </w:rPr>
              <w:t>Cancellation</w:t>
            </w:r>
          </w:p>
        </w:tc>
        <w:tc>
          <w:tcPr>
            <w:tcW w:w="709" w:type="dxa"/>
            <w:vAlign w:val="center"/>
          </w:tcPr>
          <w:p w14:paraId="3FB1B90A" w14:textId="77777777" w:rsidR="00077AD1" w:rsidRPr="00E7759A" w:rsidRDefault="00077AD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201490DF" w14:textId="77777777" w:rsidR="00077AD1" w:rsidRPr="00E7759A" w:rsidRDefault="00077AD1" w:rsidP="0010384E">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386" w:type="dxa"/>
            <w:vAlign w:val="center"/>
          </w:tcPr>
          <w:p w14:paraId="5006857D" w14:textId="77777777" w:rsidR="00077AD1" w:rsidRPr="00E7759A" w:rsidRDefault="00077AD1" w:rsidP="0010384E">
            <w:pPr>
              <w:spacing w:after="0"/>
              <w:jc w:val="both"/>
              <w:rPr>
                <w:rFonts w:cs="Calibri"/>
                <w:sz w:val="20"/>
                <w:szCs w:val="20"/>
                <w:lang w:val="fr-FR"/>
              </w:rPr>
            </w:pPr>
            <w:r w:rsidRPr="00E7759A">
              <w:rPr>
                <w:rFonts w:cs="Calibri"/>
                <w:sz w:val="20"/>
                <w:szCs w:val="20"/>
                <w:lang w:val="fr-FR"/>
              </w:rPr>
              <w:t>La valeur « </w:t>
            </w:r>
            <w:proofErr w:type="spellStart"/>
            <w:r w:rsidRPr="00E7759A">
              <w:rPr>
                <w:rFonts w:cs="Calibri"/>
                <w:sz w:val="20"/>
                <w:szCs w:val="20"/>
                <w:lang w:val="fr-FR"/>
              </w:rPr>
              <w:t>true</w:t>
            </w:r>
            <w:proofErr w:type="spellEnd"/>
            <w:r w:rsidRPr="00E7759A">
              <w:rPr>
                <w:rFonts w:cs="Calibri"/>
                <w:sz w:val="20"/>
                <w:szCs w:val="20"/>
                <w:lang w:val="fr-FR"/>
              </w:rPr>
              <w:t xml:space="preserve"> » signale que, contrairement à ce que prévoyaient les horaires théoriques, cet arrêt n’est plus desservi. </w:t>
            </w:r>
          </w:p>
          <w:p w14:paraId="253BFB62" w14:textId="77777777" w:rsidR="00077AD1" w:rsidRPr="00E7759A" w:rsidRDefault="00077AD1" w:rsidP="0010384E">
            <w:pPr>
              <w:spacing w:after="0"/>
              <w:jc w:val="both"/>
              <w:rPr>
                <w:rFonts w:cs="Calibri"/>
                <w:sz w:val="20"/>
                <w:szCs w:val="20"/>
              </w:rPr>
            </w:pPr>
            <w:r w:rsidRPr="00E7759A">
              <w:rPr>
                <w:rFonts w:cs="Calibri"/>
                <w:sz w:val="20"/>
                <w:szCs w:val="20"/>
              </w:rPr>
              <w:t xml:space="preserve">Valeur par </w:t>
            </w:r>
            <w:proofErr w:type="spellStart"/>
            <w:proofErr w:type="gramStart"/>
            <w:r w:rsidRPr="00E7759A">
              <w:rPr>
                <w:rFonts w:cs="Calibri"/>
                <w:sz w:val="20"/>
                <w:szCs w:val="20"/>
              </w:rPr>
              <w:t>défaut</w:t>
            </w:r>
            <w:proofErr w:type="spellEnd"/>
            <w:r w:rsidRPr="00E7759A">
              <w:rPr>
                <w:rFonts w:cs="Calibri"/>
                <w:sz w:val="20"/>
                <w:szCs w:val="20"/>
              </w:rPr>
              <w:t> :</w:t>
            </w:r>
            <w:proofErr w:type="gramEnd"/>
            <w:r w:rsidRPr="00E7759A">
              <w:rPr>
                <w:rFonts w:cs="Calibri"/>
                <w:sz w:val="20"/>
                <w:szCs w:val="20"/>
              </w:rPr>
              <w:t xml:space="preserve"> « false » </w:t>
            </w:r>
          </w:p>
        </w:tc>
      </w:tr>
      <w:tr w:rsidR="00077AD1" w:rsidRPr="00E32CB2" w14:paraId="1E0EDC0C" w14:textId="77777777" w:rsidTr="0010384E">
        <w:trPr>
          <w:hidden/>
        </w:trPr>
        <w:tc>
          <w:tcPr>
            <w:tcW w:w="1277" w:type="dxa"/>
            <w:vMerge/>
            <w:vAlign w:val="center"/>
          </w:tcPr>
          <w:p w14:paraId="41F30011" w14:textId="77777777" w:rsidR="00077AD1" w:rsidRPr="00E7759A" w:rsidRDefault="00077AD1" w:rsidP="0010384E">
            <w:pPr>
              <w:spacing w:after="0"/>
              <w:rPr>
                <w:rFonts w:cs="Calibri"/>
                <w:i/>
                <w:vanish/>
                <w:sz w:val="20"/>
                <w:szCs w:val="20"/>
                <w:lang w:val="fr-FR"/>
              </w:rPr>
            </w:pPr>
          </w:p>
        </w:tc>
        <w:tc>
          <w:tcPr>
            <w:tcW w:w="1559" w:type="dxa"/>
            <w:gridSpan w:val="2"/>
            <w:vAlign w:val="center"/>
          </w:tcPr>
          <w:p w14:paraId="225666B1" w14:textId="77777777" w:rsidR="00077AD1" w:rsidRPr="00E7759A" w:rsidRDefault="00077AD1" w:rsidP="0010384E">
            <w:pPr>
              <w:spacing w:after="0"/>
              <w:rPr>
                <w:rFonts w:cs="Calibri"/>
                <w:b/>
                <w:i/>
                <w:sz w:val="20"/>
                <w:szCs w:val="20"/>
                <w:lang w:val="en-GB"/>
              </w:rPr>
            </w:pPr>
            <w:r w:rsidRPr="00E7759A">
              <w:rPr>
                <w:rFonts w:cs="Calibri"/>
                <w:b/>
                <w:i/>
                <w:sz w:val="20"/>
                <w:szCs w:val="20"/>
                <w:highlight w:val="lightGray"/>
                <w:lang w:val="en-GB"/>
              </w:rPr>
              <w:t>Occupancy</w:t>
            </w:r>
          </w:p>
        </w:tc>
        <w:tc>
          <w:tcPr>
            <w:tcW w:w="709" w:type="dxa"/>
            <w:vAlign w:val="center"/>
          </w:tcPr>
          <w:p w14:paraId="67AE57F5" w14:textId="77777777" w:rsidR="00077AD1" w:rsidRPr="00E7759A" w:rsidRDefault="00077AD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26715308" w14:textId="77777777" w:rsidR="008B1DB9" w:rsidRPr="00E7759A" w:rsidRDefault="00077AD1" w:rsidP="0010384E">
            <w:pPr>
              <w:spacing w:after="0"/>
              <w:rPr>
                <w:rFonts w:cs="Calibri"/>
                <w:i/>
                <w:sz w:val="20"/>
                <w:szCs w:val="20"/>
                <w:lang w:val="en-GB"/>
              </w:rPr>
            </w:pPr>
            <w:r w:rsidRPr="00E7759A">
              <w:rPr>
                <w:rFonts w:cs="Calibri"/>
                <w:i/>
                <w:sz w:val="20"/>
                <w:szCs w:val="20"/>
                <w:lang w:val="en-GB"/>
              </w:rPr>
              <w:t xml:space="preserve">full | </w:t>
            </w:r>
            <w:proofErr w:type="spellStart"/>
            <w:r w:rsidRPr="00E7759A">
              <w:rPr>
                <w:rFonts w:cs="Calibri"/>
                <w:i/>
                <w:sz w:val="20"/>
                <w:szCs w:val="20"/>
                <w:lang w:val="en-GB"/>
              </w:rPr>
              <w:t>seats</w:t>
            </w:r>
            <w:r w:rsidRPr="00E7759A">
              <w:rPr>
                <w:rFonts w:eastAsia="MS Mincho" w:cs="Calibri"/>
                <w:i/>
                <w:sz w:val="20"/>
                <w:szCs w:val="20"/>
                <w:lang w:val="en-GB"/>
              </w:rPr>
              <w:softHyphen/>
            </w:r>
            <w:r w:rsidRPr="00E7759A">
              <w:rPr>
                <w:rFonts w:cs="Calibri"/>
                <w:i/>
                <w:sz w:val="20"/>
                <w:szCs w:val="20"/>
                <w:lang w:val="en-GB"/>
              </w:rPr>
              <w:t>Available</w:t>
            </w:r>
            <w:proofErr w:type="spellEnd"/>
            <w:r w:rsidRPr="00E7759A">
              <w:rPr>
                <w:rFonts w:cs="Calibri"/>
                <w:i/>
                <w:sz w:val="20"/>
                <w:szCs w:val="20"/>
                <w:lang w:val="en-GB"/>
              </w:rPr>
              <w:t xml:space="preserve"> | </w:t>
            </w:r>
            <w:proofErr w:type="spellStart"/>
            <w:r w:rsidRPr="00E7759A">
              <w:rPr>
                <w:rFonts w:cs="Calibri"/>
                <w:i/>
                <w:sz w:val="20"/>
                <w:szCs w:val="20"/>
                <w:lang w:val="en-GB"/>
              </w:rPr>
              <w:t>standing</w:t>
            </w:r>
            <w:r w:rsidRPr="00E7759A">
              <w:rPr>
                <w:rFonts w:cs="Calibri"/>
                <w:i/>
                <w:sz w:val="20"/>
                <w:szCs w:val="20"/>
                <w:lang w:val="en-GB"/>
              </w:rPr>
              <w:softHyphen/>
              <w:t>Available</w:t>
            </w:r>
            <w:proofErr w:type="spellEnd"/>
            <w:r w:rsidR="008B1DB9" w:rsidRPr="00E7759A">
              <w:rPr>
                <w:rFonts w:cs="Calibri"/>
                <w:i/>
                <w:sz w:val="20"/>
                <w:szCs w:val="20"/>
                <w:lang w:val="en-GB"/>
              </w:rPr>
              <w:t xml:space="preserve"> </w:t>
            </w:r>
            <w:r w:rsidR="00714712" w:rsidRPr="00E7759A">
              <w:rPr>
                <w:rFonts w:cs="Calibri"/>
                <w:i/>
                <w:sz w:val="20"/>
                <w:szCs w:val="20"/>
                <w:lang w:val="en-GB"/>
              </w:rPr>
              <w:t xml:space="preserve">| unknown | empty | </w:t>
            </w:r>
            <w:proofErr w:type="spellStart"/>
            <w:r w:rsidR="00714712" w:rsidRPr="00E7759A">
              <w:rPr>
                <w:rFonts w:cs="Calibri"/>
                <w:i/>
                <w:sz w:val="20"/>
                <w:szCs w:val="20"/>
                <w:lang w:val="en-GB"/>
              </w:rPr>
              <w:t>manySeatAvailable</w:t>
            </w:r>
            <w:proofErr w:type="spellEnd"/>
            <w:r w:rsidR="00714712" w:rsidRPr="00E7759A">
              <w:rPr>
                <w:rFonts w:cs="Calibri"/>
                <w:i/>
                <w:sz w:val="20"/>
                <w:szCs w:val="20"/>
                <w:lang w:val="en-GB"/>
              </w:rPr>
              <w:t xml:space="preserve"> | </w:t>
            </w:r>
            <w:proofErr w:type="spellStart"/>
            <w:r w:rsidR="00714712" w:rsidRPr="00E7759A">
              <w:rPr>
                <w:rFonts w:cs="Calibri"/>
                <w:i/>
                <w:sz w:val="20"/>
                <w:szCs w:val="20"/>
                <w:lang w:val="en-GB"/>
              </w:rPr>
              <w:t>fewSeatAvailable</w:t>
            </w:r>
            <w:proofErr w:type="spellEnd"/>
            <w:r w:rsidR="00714712" w:rsidRPr="00E7759A">
              <w:rPr>
                <w:rFonts w:cs="Calibri"/>
                <w:i/>
                <w:sz w:val="20"/>
                <w:szCs w:val="20"/>
                <w:lang w:val="en-GB"/>
              </w:rPr>
              <w:t xml:space="preserve"> | </w:t>
            </w:r>
            <w:proofErr w:type="spellStart"/>
            <w:r w:rsidR="00714712" w:rsidRPr="00E7759A">
              <w:rPr>
                <w:rFonts w:cs="Calibri"/>
                <w:i/>
                <w:sz w:val="20"/>
                <w:szCs w:val="20"/>
                <w:lang w:val="en-GB"/>
              </w:rPr>
              <w:t>standingRoomOnly</w:t>
            </w:r>
            <w:proofErr w:type="spellEnd"/>
            <w:r w:rsidR="00714712" w:rsidRPr="00E7759A">
              <w:rPr>
                <w:rFonts w:cs="Calibri"/>
                <w:i/>
                <w:sz w:val="20"/>
                <w:szCs w:val="20"/>
                <w:lang w:val="en-GB"/>
              </w:rPr>
              <w:t xml:space="preserve"> | </w:t>
            </w:r>
            <w:proofErr w:type="spellStart"/>
            <w:r w:rsidR="00714712" w:rsidRPr="00E7759A">
              <w:rPr>
                <w:rFonts w:cs="Calibri"/>
                <w:i/>
                <w:sz w:val="20"/>
                <w:szCs w:val="20"/>
                <w:lang w:val="en-GB"/>
              </w:rPr>
              <w:t>crushStandingRoomOnly</w:t>
            </w:r>
            <w:proofErr w:type="spellEnd"/>
            <w:r w:rsidR="00714712" w:rsidRPr="00E7759A">
              <w:rPr>
                <w:rFonts w:cs="Calibri"/>
                <w:i/>
                <w:sz w:val="20"/>
                <w:szCs w:val="20"/>
                <w:lang w:val="en-GB"/>
              </w:rPr>
              <w:t xml:space="preserve"> | </w:t>
            </w:r>
            <w:proofErr w:type="spellStart"/>
            <w:r w:rsidR="00714712" w:rsidRPr="00E7759A">
              <w:rPr>
                <w:rFonts w:cs="Calibri"/>
                <w:i/>
                <w:sz w:val="20"/>
                <w:szCs w:val="20"/>
                <w:lang w:val="en-GB"/>
              </w:rPr>
              <w:t>notAcceptingPassengers</w:t>
            </w:r>
            <w:proofErr w:type="spellEnd"/>
          </w:p>
        </w:tc>
        <w:tc>
          <w:tcPr>
            <w:tcW w:w="5386" w:type="dxa"/>
            <w:vAlign w:val="center"/>
          </w:tcPr>
          <w:p w14:paraId="648B2B80" w14:textId="77777777" w:rsidR="00077AD1" w:rsidRPr="00E7759A" w:rsidRDefault="00077AD1" w:rsidP="0010384E">
            <w:pPr>
              <w:spacing w:after="0"/>
              <w:jc w:val="both"/>
              <w:rPr>
                <w:rFonts w:cs="Calibri"/>
                <w:sz w:val="20"/>
                <w:szCs w:val="20"/>
                <w:lang w:val="fr-FR"/>
              </w:rPr>
            </w:pPr>
            <w:r w:rsidRPr="00E7759A">
              <w:rPr>
                <w:rFonts w:cs="Calibri"/>
                <w:sz w:val="20"/>
                <w:szCs w:val="20"/>
                <w:lang w:val="en-GB"/>
              </w:rPr>
              <w:t xml:space="preserve">How full the vehicle is at the </w:t>
            </w:r>
            <w:proofErr w:type="gramStart"/>
            <w:r w:rsidRPr="00E7759A">
              <w:rPr>
                <w:rFonts w:cs="Calibri"/>
                <w:sz w:val="20"/>
                <w:szCs w:val="20"/>
                <w:lang w:val="en-GB"/>
              </w:rPr>
              <w:t>stop.</w:t>
            </w:r>
            <w:proofErr w:type="gramEnd"/>
            <w:r w:rsidRPr="00E7759A">
              <w:rPr>
                <w:rFonts w:cs="Calibri"/>
                <w:sz w:val="20"/>
                <w:szCs w:val="20"/>
                <w:lang w:val="en-GB"/>
              </w:rPr>
              <w:t xml:space="preserve"> Enumeration. If omitted: </w:t>
            </w:r>
            <w:r w:rsidRPr="00E7759A">
              <w:rPr>
                <w:rFonts w:cs="Calibri"/>
                <w:b/>
                <w:sz w:val="20"/>
                <w:szCs w:val="20"/>
                <w:lang w:val="en-GB"/>
              </w:rPr>
              <w:t>Occupancy</w:t>
            </w:r>
            <w:r w:rsidRPr="00E7759A">
              <w:rPr>
                <w:rFonts w:cs="Calibri"/>
                <w:sz w:val="20"/>
                <w:szCs w:val="20"/>
                <w:lang w:val="en-GB"/>
              </w:rPr>
              <w:t xml:space="preserve"> is as for journey. </w:t>
            </w:r>
            <w:proofErr w:type="spellStart"/>
            <w:r w:rsidRPr="00E7759A">
              <w:rPr>
                <w:rFonts w:cs="Calibri"/>
                <w:sz w:val="20"/>
                <w:szCs w:val="20"/>
                <w:lang w:val="fr-FR"/>
              </w:rPr>
              <w:t>Enumeration</w:t>
            </w:r>
            <w:proofErr w:type="spellEnd"/>
            <w:r w:rsidRPr="00E7759A">
              <w:rPr>
                <w:rFonts w:cs="Calibri"/>
                <w:sz w:val="20"/>
                <w:szCs w:val="20"/>
                <w:lang w:val="fr-FR"/>
              </w:rPr>
              <w:t>.</w:t>
            </w:r>
          </w:p>
          <w:p w14:paraId="3FFB54B8" w14:textId="37F7E43E" w:rsidR="002C0B88" w:rsidRDefault="002C0B88" w:rsidP="0010384E">
            <w:pPr>
              <w:spacing w:after="0"/>
              <w:jc w:val="both"/>
              <w:rPr>
                <w:rFonts w:cs="Calibri"/>
                <w:sz w:val="20"/>
                <w:szCs w:val="20"/>
                <w:highlight w:val="lightGray"/>
                <w:lang w:val="fr-FR"/>
              </w:rPr>
            </w:pPr>
            <w:r>
              <w:rPr>
                <w:rFonts w:cs="Calibri"/>
                <w:sz w:val="20"/>
                <w:szCs w:val="20"/>
                <w:highlight w:val="lightGray"/>
                <w:lang w:val="fr-FR"/>
              </w:rPr>
              <w:t xml:space="preserve">Indique le niveau d’occupation du </w:t>
            </w:r>
            <w:proofErr w:type="spellStart"/>
            <w:r>
              <w:rPr>
                <w:rFonts w:cs="Calibri"/>
                <w:sz w:val="20"/>
                <w:szCs w:val="20"/>
                <w:highlight w:val="lightGray"/>
                <w:lang w:val="fr-FR"/>
              </w:rPr>
              <w:t>vehicule</w:t>
            </w:r>
            <w:proofErr w:type="spellEnd"/>
            <w:r>
              <w:rPr>
                <w:rFonts w:cs="Calibri"/>
                <w:sz w:val="20"/>
                <w:szCs w:val="20"/>
                <w:highlight w:val="lightGray"/>
                <w:lang w:val="fr-FR"/>
              </w:rPr>
              <w:t xml:space="preserve"> à l’arrêt. Ne permet pas de distinguer le taux d’occupation par voiture.</w:t>
            </w:r>
          </w:p>
          <w:p w14:paraId="4A10C649" w14:textId="404F5EF9" w:rsidR="00714712" w:rsidRPr="00E7759A" w:rsidRDefault="00077AD1" w:rsidP="0010384E">
            <w:pPr>
              <w:spacing w:after="0"/>
              <w:jc w:val="both"/>
              <w:rPr>
                <w:rFonts w:cs="Calibri"/>
                <w:sz w:val="20"/>
                <w:szCs w:val="20"/>
                <w:highlight w:val="lightGray"/>
                <w:lang w:val="fr-FR"/>
              </w:rPr>
            </w:pPr>
            <w:r w:rsidRPr="00E7759A">
              <w:rPr>
                <w:rFonts w:cs="Calibri"/>
                <w:sz w:val="20"/>
                <w:szCs w:val="20"/>
                <w:highlight w:val="lightGray"/>
                <w:lang w:val="fr-FR"/>
              </w:rPr>
              <w:t>On utilisera les attributs au niveau de la course</w:t>
            </w:r>
            <w:r w:rsidR="00714712" w:rsidRPr="00E7759A">
              <w:rPr>
                <w:rFonts w:cs="Calibri"/>
                <w:sz w:val="20"/>
                <w:szCs w:val="20"/>
                <w:highlight w:val="lightGray"/>
                <w:lang w:val="fr-FR"/>
              </w:rPr>
              <w:t xml:space="preserve"> </w:t>
            </w:r>
          </w:p>
          <w:p w14:paraId="0093B0DF" w14:textId="77777777" w:rsidR="00714712" w:rsidRPr="00E7759A" w:rsidRDefault="00714712" w:rsidP="0010384E">
            <w:pPr>
              <w:spacing w:after="0"/>
              <w:jc w:val="both"/>
              <w:rPr>
                <w:rFonts w:cs="Calibri"/>
                <w:sz w:val="20"/>
                <w:szCs w:val="20"/>
                <w:highlight w:val="lightGray"/>
                <w:lang w:val="fr-FR"/>
              </w:rPr>
            </w:pPr>
            <w:r w:rsidRPr="00E7759A">
              <w:rPr>
                <w:rFonts w:cs="Calibri"/>
                <w:sz w:val="20"/>
                <w:szCs w:val="20"/>
                <w:highlight w:val="lightGray"/>
                <w:lang w:val="fr-FR"/>
              </w:rPr>
              <w:t>Valeur par défaut « </w:t>
            </w:r>
            <w:proofErr w:type="spellStart"/>
            <w:r w:rsidRPr="00E7759A">
              <w:rPr>
                <w:rFonts w:cs="Calibri"/>
                <w:sz w:val="20"/>
                <w:szCs w:val="20"/>
                <w:highlight w:val="lightGray"/>
                <w:lang w:val="fr-FR"/>
              </w:rPr>
              <w:t>Unknown</w:t>
            </w:r>
            <w:proofErr w:type="spellEnd"/>
            <w:r w:rsidRPr="00E7759A">
              <w:rPr>
                <w:rFonts w:cs="Calibri"/>
                <w:sz w:val="20"/>
                <w:szCs w:val="20"/>
                <w:highlight w:val="lightGray"/>
                <w:lang w:val="fr-FR"/>
              </w:rPr>
              <w:t> »</w:t>
            </w:r>
          </w:p>
          <w:p w14:paraId="3CF50007" w14:textId="77777777" w:rsidR="008B1DB9" w:rsidRPr="00E7759A" w:rsidRDefault="00714712" w:rsidP="0010384E">
            <w:pPr>
              <w:spacing w:after="0"/>
              <w:jc w:val="both"/>
              <w:rPr>
                <w:rFonts w:cs="Calibri"/>
                <w:sz w:val="20"/>
                <w:szCs w:val="20"/>
                <w:lang w:val="fr-FR"/>
              </w:rPr>
            </w:pPr>
            <w:r w:rsidRPr="00E7759A">
              <w:rPr>
                <w:rFonts w:cs="Calibri"/>
                <w:sz w:val="20"/>
                <w:szCs w:val="20"/>
                <w:highlight w:val="lightGray"/>
                <w:lang w:val="fr-FR"/>
              </w:rPr>
              <w:t>Valeurs issues du CR17</w:t>
            </w:r>
            <w:r w:rsidR="00077AD1" w:rsidRPr="00E7759A">
              <w:rPr>
                <w:rFonts w:cs="Calibri"/>
                <w:sz w:val="20"/>
                <w:szCs w:val="20"/>
                <w:highlight w:val="lightGray"/>
                <w:lang w:val="fr-FR"/>
              </w:rPr>
              <w:t>.</w:t>
            </w:r>
          </w:p>
        </w:tc>
      </w:tr>
      <w:tr w:rsidR="00077AD1" w:rsidRPr="006441BD" w14:paraId="6634F1B0" w14:textId="77777777" w:rsidTr="0010384E">
        <w:tc>
          <w:tcPr>
            <w:tcW w:w="1277" w:type="dxa"/>
            <w:vMerge w:val="restart"/>
            <w:vAlign w:val="center"/>
          </w:tcPr>
          <w:p w14:paraId="3B1C6C96" w14:textId="77777777" w:rsidR="00077AD1" w:rsidRPr="00E7759A" w:rsidRDefault="00077AD1" w:rsidP="0010384E">
            <w:pPr>
              <w:spacing w:after="0"/>
              <w:rPr>
                <w:rFonts w:cs="Calibri"/>
                <w:i/>
                <w:sz w:val="20"/>
                <w:szCs w:val="20"/>
              </w:rPr>
            </w:pPr>
            <w:r w:rsidRPr="00E7759A">
              <w:rPr>
                <w:rFonts w:cs="Calibri"/>
                <w:i/>
                <w:sz w:val="20"/>
                <w:szCs w:val="20"/>
              </w:rPr>
              <w:t>Call Realtime Group</w:t>
            </w:r>
          </w:p>
        </w:tc>
        <w:tc>
          <w:tcPr>
            <w:tcW w:w="1559" w:type="dxa"/>
            <w:gridSpan w:val="2"/>
            <w:vAlign w:val="center"/>
          </w:tcPr>
          <w:p w14:paraId="4C7E811F" w14:textId="77777777" w:rsidR="00077AD1" w:rsidRPr="00E7759A" w:rsidRDefault="00077AD1" w:rsidP="0010384E">
            <w:pPr>
              <w:spacing w:after="0"/>
              <w:rPr>
                <w:rFonts w:cs="Calibri"/>
                <w:b/>
                <w:i/>
                <w:sz w:val="20"/>
                <w:szCs w:val="20"/>
                <w:highlight w:val="lightGray"/>
                <w:lang w:val="en-GB"/>
              </w:rPr>
            </w:pPr>
            <w:proofErr w:type="spellStart"/>
            <w:r w:rsidRPr="00E7759A">
              <w:rPr>
                <w:rFonts w:cs="Calibri"/>
                <w:b/>
                <w:i/>
                <w:sz w:val="20"/>
                <w:szCs w:val="20"/>
                <w:highlight w:val="lightGray"/>
                <w:lang w:val="en-GB"/>
              </w:rPr>
              <w:t>VehicleAt</w:t>
            </w:r>
            <w:r w:rsidRPr="00E7759A">
              <w:rPr>
                <w:rFonts w:cs="Calibri"/>
                <w:b/>
                <w:i/>
                <w:spacing w:val="-6"/>
                <w:sz w:val="20"/>
                <w:szCs w:val="20"/>
                <w:highlight w:val="lightGray"/>
                <w:lang w:val="en-GB"/>
              </w:rPr>
              <w:softHyphen/>
            </w:r>
            <w:r w:rsidRPr="00E7759A">
              <w:rPr>
                <w:rFonts w:cs="Calibri"/>
                <w:b/>
                <w:i/>
                <w:sz w:val="20"/>
                <w:szCs w:val="20"/>
                <w:highlight w:val="lightGray"/>
                <w:lang w:val="en-GB"/>
              </w:rPr>
              <w:t>Stop</w:t>
            </w:r>
            <w:proofErr w:type="spellEnd"/>
          </w:p>
        </w:tc>
        <w:tc>
          <w:tcPr>
            <w:tcW w:w="709" w:type="dxa"/>
            <w:vAlign w:val="center"/>
          </w:tcPr>
          <w:p w14:paraId="2C2C58CE" w14:textId="77777777" w:rsidR="00077AD1" w:rsidRPr="00E7759A" w:rsidRDefault="00077AD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3C57A8CF" w14:textId="77777777" w:rsidR="00077AD1" w:rsidRPr="00E7759A" w:rsidRDefault="00077AD1" w:rsidP="0010384E">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386" w:type="dxa"/>
            <w:vAlign w:val="center"/>
          </w:tcPr>
          <w:p w14:paraId="09F3DC1A" w14:textId="77777777" w:rsidR="00077AD1" w:rsidRPr="00E7759A" w:rsidRDefault="00077AD1" w:rsidP="0010384E">
            <w:pPr>
              <w:spacing w:after="0"/>
              <w:jc w:val="both"/>
              <w:rPr>
                <w:rFonts w:cs="Calibri"/>
                <w:sz w:val="20"/>
                <w:szCs w:val="20"/>
                <w:highlight w:val="lightGray"/>
                <w:lang w:val="fr-LU"/>
              </w:rPr>
            </w:pPr>
            <w:r w:rsidRPr="00E7759A">
              <w:rPr>
                <w:rFonts w:cs="Calibri"/>
                <w:sz w:val="20"/>
                <w:szCs w:val="20"/>
                <w:highlight w:val="lightGray"/>
                <w:lang w:val="fr-LU"/>
              </w:rPr>
              <w:t>Indicateur “Véhicule à l’arrêt”.</w:t>
            </w:r>
          </w:p>
          <w:p w14:paraId="6B4F8F2F" w14:textId="77777777" w:rsidR="00077AD1" w:rsidRPr="00E7759A" w:rsidRDefault="00077AD1" w:rsidP="0010384E">
            <w:pPr>
              <w:spacing w:after="0"/>
              <w:jc w:val="both"/>
              <w:rPr>
                <w:rFonts w:cs="Calibri"/>
                <w:i/>
                <w:sz w:val="20"/>
                <w:szCs w:val="20"/>
                <w:highlight w:val="cyan"/>
                <w:lang w:val="fr-FR"/>
              </w:rPr>
            </w:pPr>
            <w:r w:rsidRPr="00E7759A">
              <w:rPr>
                <w:rFonts w:cs="Calibri"/>
                <w:sz w:val="20"/>
                <w:szCs w:val="20"/>
                <w:highlight w:val="lightGray"/>
                <w:lang w:val="fr-FR"/>
              </w:rPr>
              <w:t>Valeur par défaut : « </w:t>
            </w:r>
            <w:proofErr w:type="gramStart"/>
            <w:r w:rsidRPr="00E7759A">
              <w:rPr>
                <w:rFonts w:cs="Calibri"/>
                <w:sz w:val="20"/>
                <w:szCs w:val="20"/>
                <w:highlight w:val="lightGray"/>
                <w:lang w:val="fr-FR"/>
              </w:rPr>
              <w:t>false»</w:t>
            </w:r>
            <w:proofErr w:type="gramEnd"/>
          </w:p>
        </w:tc>
      </w:tr>
      <w:tr w:rsidR="00077AD1" w:rsidRPr="00F26C1A" w14:paraId="558B2007" w14:textId="77777777" w:rsidTr="0010384E">
        <w:tc>
          <w:tcPr>
            <w:tcW w:w="1277" w:type="dxa"/>
            <w:vMerge/>
            <w:vAlign w:val="center"/>
          </w:tcPr>
          <w:p w14:paraId="1828D145" w14:textId="77777777" w:rsidR="00077AD1" w:rsidRPr="00E7759A" w:rsidRDefault="00077AD1" w:rsidP="0010384E">
            <w:pPr>
              <w:spacing w:after="0"/>
              <w:rPr>
                <w:rFonts w:cs="Calibri"/>
                <w:i/>
                <w:sz w:val="20"/>
                <w:szCs w:val="20"/>
                <w:lang w:val="fr-FR"/>
              </w:rPr>
            </w:pPr>
          </w:p>
        </w:tc>
        <w:tc>
          <w:tcPr>
            <w:tcW w:w="1559" w:type="dxa"/>
            <w:gridSpan w:val="2"/>
            <w:vAlign w:val="center"/>
          </w:tcPr>
          <w:p w14:paraId="70F0FFDB" w14:textId="77777777" w:rsidR="00077AD1" w:rsidRPr="00E7759A" w:rsidRDefault="00077AD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VehicleLocationAtStop</w:t>
            </w:r>
            <w:proofErr w:type="spellEnd"/>
          </w:p>
        </w:tc>
        <w:tc>
          <w:tcPr>
            <w:tcW w:w="709" w:type="dxa"/>
            <w:vAlign w:val="center"/>
          </w:tcPr>
          <w:p w14:paraId="689472D0" w14:textId="77777777" w:rsidR="00077AD1" w:rsidRPr="00E7759A" w:rsidRDefault="00077AD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220571F4" w14:textId="77777777" w:rsidR="00077AD1" w:rsidRPr="00E7759A" w:rsidRDefault="00077AD1" w:rsidP="0010384E">
            <w:pPr>
              <w:spacing w:after="0"/>
              <w:rPr>
                <w:rFonts w:cs="Calibri"/>
                <w:i/>
                <w:vanish/>
                <w:sz w:val="20"/>
                <w:szCs w:val="20"/>
                <w:highlight w:val="cyan"/>
                <w:lang w:val="en-GB"/>
              </w:rPr>
            </w:pPr>
            <w:proofErr w:type="spellStart"/>
            <w:r w:rsidRPr="00E7759A">
              <w:rPr>
                <w:rFonts w:cs="Calibri"/>
                <w:i/>
                <w:vanish/>
                <w:sz w:val="20"/>
                <w:szCs w:val="20"/>
                <w:highlight w:val="cyan"/>
                <w:lang w:val="en-GB"/>
              </w:rPr>
              <w:t>LocationStructure</w:t>
            </w:r>
            <w:proofErr w:type="spellEnd"/>
          </w:p>
        </w:tc>
        <w:tc>
          <w:tcPr>
            <w:tcW w:w="5386" w:type="dxa"/>
            <w:vAlign w:val="center"/>
          </w:tcPr>
          <w:p w14:paraId="45F14FB1" w14:textId="77777777" w:rsidR="00077AD1" w:rsidRPr="00E7759A" w:rsidRDefault="00077AD1" w:rsidP="0010384E">
            <w:pPr>
              <w:spacing w:after="0"/>
              <w:jc w:val="both"/>
              <w:rPr>
                <w:rFonts w:cs="Calibri"/>
                <w:vanish/>
                <w:sz w:val="20"/>
                <w:szCs w:val="20"/>
                <w:highlight w:val="cyan"/>
                <w:lang w:val="en-GB"/>
              </w:rPr>
            </w:pPr>
            <w:r w:rsidRPr="00E7759A">
              <w:rPr>
                <w:rFonts w:cs="Calibri"/>
                <w:vanish/>
                <w:sz w:val="20"/>
                <w:szCs w:val="20"/>
                <w:highlight w:val="cyan"/>
                <w:lang w:val="en-GB"/>
              </w:rPr>
              <w:t>Exact location that VEHICLE will take up / or has taken at STOP POINT.</w:t>
            </w:r>
          </w:p>
        </w:tc>
      </w:tr>
      <w:tr w:rsidR="00077AD1" w:rsidRPr="00F26C1A" w14:paraId="599A4154" w14:textId="77777777" w:rsidTr="0010384E">
        <w:tc>
          <w:tcPr>
            <w:tcW w:w="1277" w:type="dxa"/>
            <w:vMerge w:val="restart"/>
            <w:vAlign w:val="center"/>
          </w:tcPr>
          <w:p w14:paraId="55588781" w14:textId="77777777" w:rsidR="00077AD1" w:rsidRPr="00E7759A" w:rsidRDefault="00077AD1" w:rsidP="0010384E">
            <w:pPr>
              <w:spacing w:after="0"/>
              <w:rPr>
                <w:rFonts w:cs="Calibri"/>
                <w:i/>
                <w:sz w:val="20"/>
                <w:szCs w:val="20"/>
                <w:lang w:val="en-GB"/>
              </w:rPr>
            </w:pPr>
            <w:r w:rsidRPr="00E7759A">
              <w:rPr>
                <w:rFonts w:cs="Calibri"/>
                <w:i/>
                <w:sz w:val="20"/>
                <w:szCs w:val="20"/>
                <w:lang w:val="en-GB"/>
              </w:rPr>
              <w:t>Call Rail Group</w:t>
            </w:r>
          </w:p>
        </w:tc>
        <w:tc>
          <w:tcPr>
            <w:tcW w:w="1559" w:type="dxa"/>
            <w:gridSpan w:val="2"/>
            <w:vAlign w:val="center"/>
          </w:tcPr>
          <w:p w14:paraId="40534D55" w14:textId="77777777" w:rsidR="00077AD1" w:rsidRPr="00E7759A" w:rsidRDefault="00077AD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Reverses</w:t>
            </w:r>
            <w:r w:rsidRPr="00E7759A">
              <w:rPr>
                <w:rFonts w:cs="Calibri"/>
                <w:b/>
                <w:i/>
                <w:vanish/>
                <w:sz w:val="20"/>
                <w:szCs w:val="20"/>
                <w:highlight w:val="cyan"/>
                <w:lang w:val="en-GB"/>
              </w:rPr>
              <w:softHyphen/>
              <w:t>At</w:t>
            </w:r>
            <w:r w:rsidRPr="00E7759A">
              <w:rPr>
                <w:rFonts w:cs="Calibri"/>
                <w:b/>
                <w:i/>
                <w:vanish/>
                <w:sz w:val="20"/>
                <w:szCs w:val="20"/>
                <w:highlight w:val="cyan"/>
                <w:lang w:val="en-GB"/>
              </w:rPr>
              <w:softHyphen/>
              <w:t>Stop</w:t>
            </w:r>
            <w:proofErr w:type="spellEnd"/>
          </w:p>
        </w:tc>
        <w:tc>
          <w:tcPr>
            <w:tcW w:w="709" w:type="dxa"/>
            <w:vAlign w:val="center"/>
          </w:tcPr>
          <w:p w14:paraId="56CA9E2E" w14:textId="77777777" w:rsidR="00077AD1" w:rsidRPr="00E7759A" w:rsidRDefault="00077AD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36231E8E" w14:textId="77777777" w:rsidR="00077AD1" w:rsidRPr="00E7759A" w:rsidRDefault="00077AD1" w:rsidP="0010384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5386" w:type="dxa"/>
            <w:vAlign w:val="center"/>
          </w:tcPr>
          <w:p w14:paraId="7C58113D" w14:textId="77777777" w:rsidR="00077AD1" w:rsidRPr="00E7759A" w:rsidRDefault="00077AD1" w:rsidP="0010384E">
            <w:pPr>
              <w:spacing w:after="0"/>
              <w:jc w:val="both"/>
              <w:rPr>
                <w:rFonts w:cs="Calibri"/>
                <w:vanish/>
                <w:sz w:val="20"/>
                <w:szCs w:val="20"/>
                <w:highlight w:val="cyan"/>
                <w:lang w:val="en-GB"/>
              </w:rPr>
            </w:pPr>
            <w:r w:rsidRPr="00E7759A">
              <w:rPr>
                <w:rFonts w:cs="Calibri"/>
                <w:vanish/>
                <w:sz w:val="20"/>
                <w:szCs w:val="20"/>
                <w:highlight w:val="cyan"/>
                <w:lang w:val="en-GB"/>
              </w:rPr>
              <w:t>Whether vehicle reverses at stop. Default is false.</w:t>
            </w:r>
          </w:p>
        </w:tc>
      </w:tr>
      <w:tr w:rsidR="00077AD1" w:rsidRPr="00F26C1A" w14:paraId="257B0FDA" w14:textId="77777777" w:rsidTr="00F2037A">
        <w:tc>
          <w:tcPr>
            <w:tcW w:w="1277" w:type="dxa"/>
            <w:vMerge/>
            <w:vAlign w:val="center"/>
          </w:tcPr>
          <w:p w14:paraId="0DC90A36" w14:textId="77777777" w:rsidR="00077AD1" w:rsidRPr="00E7759A" w:rsidRDefault="00077AD1" w:rsidP="0010384E">
            <w:pPr>
              <w:spacing w:after="0"/>
              <w:rPr>
                <w:rFonts w:cs="Calibri"/>
                <w:i/>
                <w:sz w:val="20"/>
                <w:szCs w:val="20"/>
                <w:lang w:val="en-GB"/>
              </w:rPr>
            </w:pPr>
          </w:p>
        </w:tc>
        <w:tc>
          <w:tcPr>
            <w:tcW w:w="1559" w:type="dxa"/>
            <w:gridSpan w:val="2"/>
            <w:tcBorders>
              <w:bottom w:val="single" w:sz="4" w:space="0" w:color="auto"/>
            </w:tcBorders>
            <w:vAlign w:val="center"/>
          </w:tcPr>
          <w:p w14:paraId="74997329" w14:textId="77777777" w:rsidR="00077AD1" w:rsidRPr="00E7759A" w:rsidRDefault="00077AD1" w:rsidP="0010384E">
            <w:pPr>
              <w:spacing w:after="0"/>
              <w:rPr>
                <w:rFonts w:cs="Calibri"/>
                <w:b/>
                <w:i/>
                <w:sz w:val="20"/>
                <w:szCs w:val="20"/>
                <w:highlight w:val="lightGray"/>
                <w:lang w:val="en-GB"/>
              </w:rPr>
            </w:pPr>
            <w:proofErr w:type="spellStart"/>
            <w:r w:rsidRPr="00E7759A">
              <w:rPr>
                <w:rFonts w:cs="Calibri"/>
                <w:b/>
                <w:i/>
                <w:sz w:val="20"/>
                <w:szCs w:val="20"/>
                <w:highlight w:val="lightGray"/>
                <w:shd w:val="clear" w:color="auto" w:fill="00FF00"/>
                <w:lang w:val="en-GB"/>
              </w:rPr>
              <w:t>Platform</w:t>
            </w:r>
            <w:r w:rsidRPr="00E7759A">
              <w:rPr>
                <w:rFonts w:cs="Calibri"/>
                <w:b/>
                <w:i/>
                <w:sz w:val="20"/>
                <w:szCs w:val="20"/>
                <w:highlight w:val="lightGray"/>
                <w:shd w:val="clear" w:color="auto" w:fill="00FF00"/>
                <w:lang w:val="en-GB"/>
              </w:rPr>
              <w:softHyphen/>
              <w:t>Traversal</w:t>
            </w:r>
            <w:proofErr w:type="spellEnd"/>
          </w:p>
        </w:tc>
        <w:tc>
          <w:tcPr>
            <w:tcW w:w="709" w:type="dxa"/>
            <w:vAlign w:val="center"/>
          </w:tcPr>
          <w:p w14:paraId="3DE3D8EA" w14:textId="77777777" w:rsidR="00077AD1" w:rsidRPr="00E7759A" w:rsidRDefault="00077AD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69056DEF" w14:textId="77777777" w:rsidR="00077AD1" w:rsidRPr="00E7759A" w:rsidRDefault="00077AD1" w:rsidP="0010384E">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386" w:type="dxa"/>
            <w:vAlign w:val="center"/>
          </w:tcPr>
          <w:p w14:paraId="10575D5E" w14:textId="77777777" w:rsidR="00077AD1" w:rsidRPr="00EA4CE4" w:rsidRDefault="00077AD1" w:rsidP="0010384E">
            <w:pPr>
              <w:spacing w:after="0"/>
              <w:jc w:val="both"/>
              <w:rPr>
                <w:rFonts w:cs="Calibri"/>
                <w:sz w:val="20"/>
                <w:szCs w:val="20"/>
                <w:highlight w:val="lightGray"/>
                <w:lang w:val="fr-FR"/>
              </w:rPr>
            </w:pPr>
            <w:r w:rsidRPr="00EA4CE4">
              <w:rPr>
                <w:rFonts w:cs="Calibri"/>
                <w:sz w:val="20"/>
                <w:szCs w:val="20"/>
                <w:highlight w:val="lightGray"/>
                <w:lang w:val="fr-FR"/>
              </w:rPr>
              <w:t>La valeur « </w:t>
            </w:r>
            <w:proofErr w:type="spellStart"/>
            <w:r w:rsidRPr="00EA4CE4">
              <w:rPr>
                <w:rFonts w:cs="Calibri"/>
                <w:sz w:val="20"/>
                <w:szCs w:val="20"/>
                <w:highlight w:val="lightGray"/>
                <w:lang w:val="fr-FR"/>
              </w:rPr>
              <w:t>true</w:t>
            </w:r>
            <w:proofErr w:type="spellEnd"/>
            <w:r w:rsidRPr="00EA4CE4">
              <w:rPr>
                <w:rFonts w:cs="Calibri"/>
                <w:sz w:val="20"/>
                <w:szCs w:val="20"/>
                <w:highlight w:val="lightGray"/>
                <w:lang w:val="fr-FR"/>
              </w:rPr>
              <w:t> » permet de signaler le passage d'un train sans arrêt (et de demander au voyageur de s'écarter des voies)</w:t>
            </w:r>
          </w:p>
          <w:p w14:paraId="02A59613" w14:textId="77777777" w:rsidR="00077AD1" w:rsidRPr="00E7759A" w:rsidRDefault="00077AD1" w:rsidP="0010384E">
            <w:pPr>
              <w:spacing w:after="0"/>
              <w:jc w:val="both"/>
              <w:rPr>
                <w:rFonts w:cs="Calibri"/>
                <w:i/>
                <w:sz w:val="20"/>
                <w:szCs w:val="20"/>
                <w:highlight w:val="cyan"/>
                <w:lang w:val="en-GB"/>
              </w:rPr>
            </w:pPr>
            <w:r w:rsidRPr="00EA4CE4">
              <w:rPr>
                <w:rFonts w:cs="Calibri"/>
                <w:sz w:val="20"/>
                <w:szCs w:val="20"/>
                <w:highlight w:val="lightGray"/>
              </w:rPr>
              <w:t xml:space="preserve">Valeur par </w:t>
            </w:r>
            <w:proofErr w:type="spellStart"/>
            <w:proofErr w:type="gramStart"/>
            <w:r w:rsidRPr="00EA4CE4">
              <w:rPr>
                <w:rFonts w:cs="Calibri"/>
                <w:sz w:val="20"/>
                <w:szCs w:val="20"/>
                <w:highlight w:val="lightGray"/>
              </w:rPr>
              <w:t>défaut</w:t>
            </w:r>
            <w:proofErr w:type="spellEnd"/>
            <w:r w:rsidRPr="00EA4CE4">
              <w:rPr>
                <w:rFonts w:cs="Calibri"/>
                <w:sz w:val="20"/>
                <w:szCs w:val="20"/>
                <w:highlight w:val="lightGray"/>
              </w:rPr>
              <w:t> :</w:t>
            </w:r>
            <w:proofErr w:type="gramEnd"/>
            <w:r w:rsidRPr="00EA4CE4">
              <w:rPr>
                <w:rFonts w:cs="Calibri"/>
                <w:sz w:val="20"/>
                <w:szCs w:val="20"/>
                <w:highlight w:val="lightGray"/>
              </w:rPr>
              <w:t xml:space="preserve"> « false »</w:t>
            </w:r>
          </w:p>
        </w:tc>
      </w:tr>
      <w:tr w:rsidR="00077AD1" w:rsidRPr="00F26C1A" w14:paraId="0CC43D8E" w14:textId="77777777" w:rsidTr="00F2037A">
        <w:tc>
          <w:tcPr>
            <w:tcW w:w="1277" w:type="dxa"/>
            <w:vMerge/>
            <w:vAlign w:val="center"/>
          </w:tcPr>
          <w:p w14:paraId="7D1BD378" w14:textId="77777777" w:rsidR="00077AD1" w:rsidRPr="00E7759A" w:rsidRDefault="00077AD1" w:rsidP="0010384E">
            <w:pPr>
              <w:spacing w:after="0"/>
              <w:rPr>
                <w:rFonts w:cs="Calibri"/>
                <w:i/>
                <w:sz w:val="20"/>
                <w:szCs w:val="20"/>
                <w:lang w:val="en-GB"/>
              </w:rPr>
            </w:pPr>
          </w:p>
        </w:tc>
        <w:tc>
          <w:tcPr>
            <w:tcW w:w="1559" w:type="dxa"/>
            <w:gridSpan w:val="2"/>
            <w:shd w:val="clear" w:color="auto" w:fill="auto"/>
            <w:vAlign w:val="center"/>
          </w:tcPr>
          <w:p w14:paraId="2F8C990F" w14:textId="77777777" w:rsidR="00F2037A" w:rsidRPr="00EA4CE4" w:rsidRDefault="00F2037A" w:rsidP="0010384E">
            <w:pPr>
              <w:spacing w:after="0"/>
              <w:rPr>
                <w:rFonts w:cs="Calibri"/>
                <w:b/>
                <w:i/>
                <w:vanish/>
                <w:sz w:val="20"/>
                <w:szCs w:val="20"/>
                <w:highlight w:val="cyan"/>
                <w:lang w:val="en-GB"/>
              </w:rPr>
            </w:pPr>
            <w:r w:rsidRPr="00EA4CE4">
              <w:rPr>
                <w:rFonts w:cs="Calibri"/>
                <w:b/>
                <w:i/>
                <w:vanish/>
                <w:sz w:val="20"/>
                <w:szCs w:val="20"/>
                <w:highlight w:val="cyan"/>
                <w:lang w:val="en-GB"/>
              </w:rPr>
              <w:t>Signal Status</w:t>
            </w:r>
          </w:p>
        </w:tc>
        <w:tc>
          <w:tcPr>
            <w:tcW w:w="709" w:type="dxa"/>
            <w:vAlign w:val="center"/>
          </w:tcPr>
          <w:p w14:paraId="3FD88EAB" w14:textId="77777777" w:rsidR="00077AD1" w:rsidRPr="00EA4CE4" w:rsidRDefault="00077AD1" w:rsidP="0010384E">
            <w:pPr>
              <w:spacing w:after="0"/>
              <w:rPr>
                <w:rFonts w:cs="Calibri"/>
                <w:vanish/>
                <w:sz w:val="20"/>
                <w:szCs w:val="20"/>
                <w:highlight w:val="cyan"/>
                <w:lang w:val="en-GB"/>
              </w:rPr>
            </w:pPr>
            <w:r w:rsidRPr="00EA4CE4">
              <w:rPr>
                <w:rFonts w:cs="Calibri"/>
                <w:vanish/>
                <w:sz w:val="20"/>
                <w:szCs w:val="20"/>
                <w:highlight w:val="cyan"/>
                <w:lang w:val="nl-NL"/>
              </w:rPr>
              <w:t>0:1</w:t>
            </w:r>
          </w:p>
        </w:tc>
        <w:tc>
          <w:tcPr>
            <w:tcW w:w="1559" w:type="dxa"/>
            <w:vAlign w:val="center"/>
          </w:tcPr>
          <w:p w14:paraId="71E61521" w14:textId="77777777" w:rsidR="00077AD1" w:rsidRPr="00EA4CE4" w:rsidRDefault="00077AD1" w:rsidP="0010384E">
            <w:pPr>
              <w:spacing w:after="0"/>
              <w:rPr>
                <w:rFonts w:cs="Calibri"/>
                <w:i/>
                <w:vanish/>
                <w:sz w:val="20"/>
                <w:szCs w:val="20"/>
                <w:highlight w:val="cyan"/>
                <w:lang w:val="en-GB"/>
              </w:rPr>
            </w:pPr>
            <w:proofErr w:type="spellStart"/>
            <w:proofErr w:type="gramStart"/>
            <w:r w:rsidRPr="00EA4CE4">
              <w:rPr>
                <w:rFonts w:cs="Calibri"/>
                <w:i/>
                <w:vanish/>
                <w:sz w:val="20"/>
                <w:szCs w:val="20"/>
                <w:highlight w:val="cyan"/>
                <w:lang w:val="nl-NL"/>
              </w:rPr>
              <w:t>xsd:NMTOKEN</w:t>
            </w:r>
            <w:proofErr w:type="spellEnd"/>
            <w:proofErr w:type="gramEnd"/>
          </w:p>
        </w:tc>
        <w:tc>
          <w:tcPr>
            <w:tcW w:w="5386" w:type="dxa"/>
            <w:vAlign w:val="center"/>
          </w:tcPr>
          <w:p w14:paraId="22C5791E" w14:textId="77777777" w:rsidR="00077AD1" w:rsidRPr="00EA4CE4" w:rsidRDefault="00077AD1" w:rsidP="0010384E">
            <w:pPr>
              <w:spacing w:after="0"/>
              <w:jc w:val="both"/>
              <w:rPr>
                <w:rFonts w:cs="Calibri"/>
                <w:vanish/>
                <w:sz w:val="20"/>
                <w:szCs w:val="20"/>
                <w:highlight w:val="cyan"/>
                <w:lang w:val="en-GB"/>
              </w:rPr>
            </w:pPr>
            <w:r w:rsidRPr="00EA4CE4">
              <w:rPr>
                <w:rFonts w:cs="Calibri"/>
                <w:vanish/>
                <w:sz w:val="20"/>
                <w:szCs w:val="20"/>
                <w:highlight w:val="cyan"/>
                <w:lang w:val="en-GB"/>
              </w:rPr>
              <w:t xml:space="preserve">Status of signal clearance for train. This may affect the presentation emphasis given to arrival or departures on displays – </w:t>
            </w:r>
            <w:proofErr w:type="gramStart"/>
            <w:r w:rsidRPr="00EA4CE4">
              <w:rPr>
                <w:rFonts w:cs="Calibri"/>
                <w:vanish/>
                <w:sz w:val="20"/>
                <w:szCs w:val="20"/>
                <w:highlight w:val="cyan"/>
                <w:lang w:val="en-GB"/>
              </w:rPr>
              <w:t>e.g.</w:t>
            </w:r>
            <w:proofErr w:type="gramEnd"/>
            <w:r w:rsidRPr="00EA4CE4">
              <w:rPr>
                <w:rFonts w:cs="Calibri"/>
                <w:vanish/>
                <w:sz w:val="20"/>
                <w:szCs w:val="20"/>
                <w:highlight w:val="cyan"/>
                <w:lang w:val="en-GB"/>
              </w:rPr>
              <w:t xml:space="preserve"> cleared trains appear first, flashing in green.</w:t>
            </w:r>
          </w:p>
        </w:tc>
      </w:tr>
      <w:tr w:rsidR="00077AD1" w:rsidRPr="00F26C1A" w14:paraId="0FD70E58" w14:textId="77777777" w:rsidTr="0010384E">
        <w:tc>
          <w:tcPr>
            <w:tcW w:w="1277" w:type="dxa"/>
            <w:vMerge w:val="restart"/>
            <w:vAlign w:val="center"/>
          </w:tcPr>
          <w:p w14:paraId="5F7A3944" w14:textId="77777777" w:rsidR="00077AD1" w:rsidRPr="00E7759A" w:rsidRDefault="00077AD1" w:rsidP="0010384E">
            <w:pPr>
              <w:spacing w:after="0"/>
              <w:rPr>
                <w:rFonts w:cs="Calibri"/>
                <w:i/>
                <w:sz w:val="20"/>
                <w:szCs w:val="20"/>
                <w:lang w:val="en-GB"/>
              </w:rPr>
            </w:pPr>
            <w:r w:rsidRPr="00E7759A">
              <w:rPr>
                <w:rFonts w:cs="Calibri"/>
                <w:i/>
                <w:sz w:val="20"/>
                <w:szCs w:val="20"/>
                <w:lang w:val="en-GB"/>
              </w:rPr>
              <w:lastRenderedPageBreak/>
              <w:t>Call Property</w:t>
            </w:r>
          </w:p>
        </w:tc>
        <w:tc>
          <w:tcPr>
            <w:tcW w:w="1559" w:type="dxa"/>
            <w:gridSpan w:val="2"/>
            <w:vAlign w:val="center"/>
          </w:tcPr>
          <w:p w14:paraId="6EF3C6E2" w14:textId="77777777" w:rsidR="00077AD1" w:rsidRPr="00E7759A" w:rsidRDefault="00077AD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TimingPoint</w:t>
            </w:r>
            <w:proofErr w:type="spellEnd"/>
          </w:p>
        </w:tc>
        <w:tc>
          <w:tcPr>
            <w:tcW w:w="709" w:type="dxa"/>
            <w:vAlign w:val="center"/>
          </w:tcPr>
          <w:p w14:paraId="1921BC7F" w14:textId="77777777" w:rsidR="00077AD1" w:rsidRPr="00E7759A" w:rsidRDefault="00077AD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3E49194C" w14:textId="77777777" w:rsidR="00077AD1" w:rsidRPr="00E7759A" w:rsidRDefault="00077AD1" w:rsidP="0010384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5386" w:type="dxa"/>
            <w:vAlign w:val="center"/>
          </w:tcPr>
          <w:p w14:paraId="155C4530" w14:textId="77777777" w:rsidR="00077AD1" w:rsidRPr="00E7759A" w:rsidRDefault="00077AD1" w:rsidP="0010384E">
            <w:pPr>
              <w:spacing w:after="0"/>
              <w:jc w:val="both"/>
              <w:rPr>
                <w:rFonts w:cs="Calibri"/>
                <w:vanish/>
                <w:sz w:val="20"/>
                <w:szCs w:val="20"/>
                <w:highlight w:val="cyan"/>
                <w:lang w:val="en-GB"/>
              </w:rPr>
            </w:pPr>
            <w:r w:rsidRPr="00E7759A">
              <w:rPr>
                <w:rFonts w:cs="Calibri"/>
                <w:vanish/>
                <w:sz w:val="20"/>
                <w:szCs w:val="20"/>
                <w:highlight w:val="cyan"/>
                <w:lang w:val="en-GB"/>
              </w:rPr>
              <w:t xml:space="preserve">Whether the stop is a timing point. Times for stops that are not timing points are sometimes interpolated crudely from the timing </w:t>
            </w:r>
            <w:proofErr w:type="gramStart"/>
            <w:r w:rsidRPr="00E7759A">
              <w:rPr>
                <w:rFonts w:cs="Calibri"/>
                <w:vanish/>
                <w:sz w:val="20"/>
                <w:szCs w:val="20"/>
                <w:highlight w:val="cyan"/>
                <w:lang w:val="en-GB"/>
              </w:rPr>
              <w:t>points, and</w:t>
            </w:r>
            <w:proofErr w:type="gramEnd"/>
            <w:r w:rsidRPr="00E7759A">
              <w:rPr>
                <w:rFonts w:cs="Calibri"/>
                <w:vanish/>
                <w:sz w:val="20"/>
                <w:szCs w:val="20"/>
                <w:highlight w:val="cyan"/>
                <w:lang w:val="en-GB"/>
              </w:rPr>
              <w:t xml:space="preserve"> may represent a lower level of accuracy. Default is true.</w:t>
            </w:r>
          </w:p>
        </w:tc>
      </w:tr>
      <w:tr w:rsidR="00077AD1" w:rsidRPr="00F26C1A" w14:paraId="332D921A" w14:textId="77777777" w:rsidTr="0010384E">
        <w:tc>
          <w:tcPr>
            <w:tcW w:w="1277" w:type="dxa"/>
            <w:vMerge/>
            <w:vAlign w:val="center"/>
          </w:tcPr>
          <w:p w14:paraId="484DF985" w14:textId="77777777" w:rsidR="00077AD1" w:rsidRPr="00E7759A" w:rsidRDefault="00077AD1" w:rsidP="0010384E">
            <w:pPr>
              <w:spacing w:after="0"/>
              <w:rPr>
                <w:rFonts w:cs="Calibri"/>
                <w:i/>
                <w:sz w:val="20"/>
                <w:szCs w:val="20"/>
                <w:lang w:val="en-GB"/>
              </w:rPr>
            </w:pPr>
          </w:p>
        </w:tc>
        <w:tc>
          <w:tcPr>
            <w:tcW w:w="1559" w:type="dxa"/>
            <w:gridSpan w:val="2"/>
            <w:vAlign w:val="center"/>
          </w:tcPr>
          <w:p w14:paraId="726A3BF4" w14:textId="77777777" w:rsidR="00077AD1" w:rsidRPr="00E7759A" w:rsidRDefault="00077AD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Boarding</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Stretch</w:t>
            </w:r>
            <w:proofErr w:type="spellEnd"/>
          </w:p>
        </w:tc>
        <w:tc>
          <w:tcPr>
            <w:tcW w:w="709" w:type="dxa"/>
            <w:vAlign w:val="center"/>
          </w:tcPr>
          <w:p w14:paraId="708AFB45" w14:textId="77777777" w:rsidR="00077AD1" w:rsidRPr="00E7759A" w:rsidRDefault="00077AD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1ED67B2F" w14:textId="77777777" w:rsidR="00077AD1" w:rsidRPr="00E7759A" w:rsidRDefault="00077AD1" w:rsidP="0010384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5386" w:type="dxa"/>
            <w:vAlign w:val="center"/>
          </w:tcPr>
          <w:p w14:paraId="254069F5" w14:textId="77777777" w:rsidR="00077AD1" w:rsidRPr="00E7759A" w:rsidRDefault="00077AD1" w:rsidP="0010384E">
            <w:pPr>
              <w:spacing w:after="0"/>
              <w:jc w:val="both"/>
              <w:rPr>
                <w:rFonts w:cs="Calibri"/>
                <w:vanish/>
                <w:sz w:val="20"/>
                <w:szCs w:val="20"/>
                <w:highlight w:val="cyan"/>
                <w:lang w:val="en-GB"/>
              </w:rPr>
            </w:pPr>
            <w:r w:rsidRPr="00E7759A">
              <w:rPr>
                <w:rFonts w:cs="Calibri"/>
                <w:vanish/>
                <w:sz w:val="20"/>
                <w:szCs w:val="20"/>
                <w:highlight w:val="cyan"/>
                <w:lang w:val="en-GB"/>
              </w:rPr>
              <w:t>Whether this is a Hail and Ride Stop. Default is false.</w:t>
            </w:r>
          </w:p>
        </w:tc>
      </w:tr>
      <w:tr w:rsidR="00077AD1" w:rsidRPr="00F26C1A" w14:paraId="129740AB" w14:textId="77777777" w:rsidTr="0010384E">
        <w:tc>
          <w:tcPr>
            <w:tcW w:w="1277" w:type="dxa"/>
            <w:vMerge/>
            <w:vAlign w:val="center"/>
          </w:tcPr>
          <w:p w14:paraId="764ACED3" w14:textId="77777777" w:rsidR="00077AD1" w:rsidRPr="00E7759A" w:rsidRDefault="00077AD1" w:rsidP="0010384E">
            <w:pPr>
              <w:spacing w:after="0"/>
              <w:rPr>
                <w:rFonts w:cs="Calibri"/>
                <w:i/>
                <w:sz w:val="20"/>
                <w:szCs w:val="20"/>
                <w:lang w:val="en-GB"/>
              </w:rPr>
            </w:pPr>
          </w:p>
        </w:tc>
        <w:tc>
          <w:tcPr>
            <w:tcW w:w="1559" w:type="dxa"/>
            <w:gridSpan w:val="2"/>
            <w:vAlign w:val="center"/>
          </w:tcPr>
          <w:p w14:paraId="2EED7D9F" w14:textId="77777777" w:rsidR="00077AD1" w:rsidRPr="00E7759A" w:rsidRDefault="00077AD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Request</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Stop</w:t>
            </w:r>
            <w:proofErr w:type="spellEnd"/>
          </w:p>
        </w:tc>
        <w:tc>
          <w:tcPr>
            <w:tcW w:w="709" w:type="dxa"/>
            <w:vAlign w:val="center"/>
          </w:tcPr>
          <w:p w14:paraId="67F91819" w14:textId="77777777" w:rsidR="00077AD1" w:rsidRPr="00E7759A" w:rsidRDefault="00077AD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5A1E6108" w14:textId="77777777" w:rsidR="00077AD1" w:rsidRPr="00E7759A" w:rsidRDefault="00077AD1" w:rsidP="0010384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5386" w:type="dxa"/>
            <w:vAlign w:val="center"/>
          </w:tcPr>
          <w:p w14:paraId="5A7D439A" w14:textId="77777777" w:rsidR="00077AD1" w:rsidRPr="00E7759A" w:rsidRDefault="00077AD1" w:rsidP="0010384E">
            <w:pPr>
              <w:spacing w:after="0"/>
              <w:jc w:val="both"/>
              <w:rPr>
                <w:rFonts w:cs="Calibri"/>
                <w:vanish/>
                <w:sz w:val="20"/>
                <w:szCs w:val="20"/>
                <w:highlight w:val="cyan"/>
                <w:lang w:val="en-GB"/>
              </w:rPr>
            </w:pPr>
            <w:r w:rsidRPr="00E7759A">
              <w:rPr>
                <w:rFonts w:cs="Calibri"/>
                <w:vanish/>
                <w:sz w:val="20"/>
                <w:szCs w:val="20"/>
                <w:highlight w:val="cyan"/>
                <w:lang w:val="en-GB"/>
              </w:rPr>
              <w:t>Whether Vehicle stops only if requested explicitly by passenger. Default is false.</w:t>
            </w:r>
          </w:p>
        </w:tc>
      </w:tr>
      <w:tr w:rsidR="00077AD1" w:rsidRPr="00E32CB2" w14:paraId="5B73C761" w14:textId="77777777" w:rsidTr="0010384E">
        <w:tc>
          <w:tcPr>
            <w:tcW w:w="1277" w:type="dxa"/>
            <w:vMerge/>
            <w:vAlign w:val="center"/>
          </w:tcPr>
          <w:p w14:paraId="4F988BCE" w14:textId="77777777" w:rsidR="00077AD1" w:rsidRPr="00E7759A" w:rsidRDefault="00077AD1" w:rsidP="0010384E">
            <w:pPr>
              <w:spacing w:after="0"/>
              <w:rPr>
                <w:rFonts w:cs="Calibri"/>
                <w:i/>
                <w:sz w:val="20"/>
                <w:szCs w:val="20"/>
                <w:lang w:val="en-GB"/>
              </w:rPr>
            </w:pPr>
          </w:p>
        </w:tc>
        <w:tc>
          <w:tcPr>
            <w:tcW w:w="1559" w:type="dxa"/>
            <w:gridSpan w:val="2"/>
            <w:vAlign w:val="center"/>
          </w:tcPr>
          <w:p w14:paraId="2A3833B5" w14:textId="77777777" w:rsidR="00077AD1" w:rsidRPr="00E7759A" w:rsidRDefault="00077AD1" w:rsidP="0010384E">
            <w:pPr>
              <w:spacing w:after="0"/>
              <w:rPr>
                <w:rFonts w:cs="Calibri"/>
                <w:b/>
                <w:i/>
                <w:sz w:val="20"/>
                <w:szCs w:val="20"/>
                <w:highlight w:val="lightGray"/>
              </w:rPr>
            </w:pPr>
            <w:proofErr w:type="spellStart"/>
            <w:r w:rsidRPr="00E7759A">
              <w:rPr>
                <w:rFonts w:cs="Calibri"/>
                <w:b/>
                <w:i/>
                <w:sz w:val="20"/>
                <w:szCs w:val="20"/>
                <w:highlight w:val="lightGray"/>
              </w:rPr>
              <w:t>Destination</w:t>
            </w:r>
            <w:r w:rsidRPr="00E7759A">
              <w:rPr>
                <w:rFonts w:cs="Calibri"/>
                <w:b/>
                <w:i/>
                <w:sz w:val="20"/>
                <w:szCs w:val="20"/>
                <w:highlight w:val="lightGray"/>
              </w:rPr>
              <w:softHyphen/>
              <w:t>Display</w:t>
            </w:r>
            <w:proofErr w:type="spellEnd"/>
          </w:p>
        </w:tc>
        <w:tc>
          <w:tcPr>
            <w:tcW w:w="709" w:type="dxa"/>
            <w:vAlign w:val="center"/>
          </w:tcPr>
          <w:p w14:paraId="49246060" w14:textId="77777777" w:rsidR="00077AD1" w:rsidRPr="00E7759A" w:rsidRDefault="00077AD1" w:rsidP="0010384E">
            <w:pPr>
              <w:spacing w:after="0"/>
              <w:rPr>
                <w:rFonts w:cs="Calibri"/>
                <w:sz w:val="20"/>
                <w:szCs w:val="20"/>
              </w:rPr>
            </w:pPr>
            <w:r w:rsidRPr="00E7759A">
              <w:rPr>
                <w:rFonts w:cs="Calibri"/>
                <w:sz w:val="20"/>
                <w:szCs w:val="20"/>
              </w:rPr>
              <w:t>0:1</w:t>
            </w:r>
          </w:p>
        </w:tc>
        <w:tc>
          <w:tcPr>
            <w:tcW w:w="1559" w:type="dxa"/>
            <w:vAlign w:val="center"/>
          </w:tcPr>
          <w:p w14:paraId="13921081" w14:textId="77777777" w:rsidR="00077AD1" w:rsidRPr="00E7759A" w:rsidRDefault="00077AD1" w:rsidP="0010384E">
            <w:pPr>
              <w:spacing w:after="0"/>
              <w:rPr>
                <w:rFonts w:cs="Calibri"/>
                <w:i/>
                <w:sz w:val="20"/>
                <w:szCs w:val="20"/>
              </w:rPr>
            </w:pPr>
            <w:proofErr w:type="spellStart"/>
            <w:r w:rsidRPr="00E7759A">
              <w:rPr>
                <w:rFonts w:cs="Calibri"/>
                <w:i/>
                <w:sz w:val="20"/>
                <w:szCs w:val="20"/>
              </w:rPr>
              <w:t>NLString</w:t>
            </w:r>
            <w:proofErr w:type="spellEnd"/>
          </w:p>
        </w:tc>
        <w:tc>
          <w:tcPr>
            <w:tcW w:w="5386" w:type="dxa"/>
            <w:vAlign w:val="center"/>
          </w:tcPr>
          <w:p w14:paraId="658FDF3B" w14:textId="77777777" w:rsidR="00077AD1" w:rsidRPr="00E7759A" w:rsidRDefault="00077AD1" w:rsidP="0010384E">
            <w:pPr>
              <w:spacing w:after="0"/>
              <w:jc w:val="both"/>
              <w:rPr>
                <w:rFonts w:cs="Calibri"/>
                <w:sz w:val="20"/>
                <w:szCs w:val="20"/>
                <w:lang w:val="fr-FR"/>
              </w:rPr>
            </w:pPr>
            <w:r w:rsidRPr="00B915BC">
              <w:rPr>
                <w:rFonts w:cs="Calibri"/>
                <w:sz w:val="20"/>
                <w:szCs w:val="20"/>
                <w:highlight w:val="lightGray"/>
                <w:lang w:val="fr-LU"/>
              </w:rPr>
              <w:t>Destination telle qu'elle est affichée sur la girouette du véhicule à cet arrêt (ou sur l’afficheur local).</w:t>
            </w:r>
          </w:p>
        </w:tc>
      </w:tr>
      <w:tr w:rsidR="00077AD1" w:rsidRPr="00F26C1A" w14:paraId="26A1EA78" w14:textId="77777777" w:rsidTr="0010384E">
        <w:tc>
          <w:tcPr>
            <w:tcW w:w="1277" w:type="dxa"/>
            <w:vAlign w:val="center"/>
          </w:tcPr>
          <w:p w14:paraId="03B4B221" w14:textId="77777777" w:rsidR="00077AD1" w:rsidRPr="00E7759A" w:rsidRDefault="00077AD1" w:rsidP="0010384E">
            <w:pPr>
              <w:spacing w:after="0"/>
              <w:rPr>
                <w:rFonts w:cs="Calibri"/>
                <w:i/>
                <w:sz w:val="20"/>
                <w:szCs w:val="20"/>
                <w:lang w:val="fr-FR"/>
              </w:rPr>
            </w:pPr>
          </w:p>
        </w:tc>
        <w:tc>
          <w:tcPr>
            <w:tcW w:w="1559" w:type="dxa"/>
            <w:gridSpan w:val="2"/>
            <w:vAlign w:val="center"/>
          </w:tcPr>
          <w:p w14:paraId="46223FF4" w14:textId="77777777" w:rsidR="00077AD1" w:rsidRPr="00EA4CE4" w:rsidRDefault="00077AD1" w:rsidP="0010384E">
            <w:pPr>
              <w:spacing w:after="0"/>
              <w:rPr>
                <w:rFonts w:cs="Calibri"/>
                <w:b/>
                <w:i/>
                <w:vanish/>
                <w:sz w:val="20"/>
                <w:szCs w:val="20"/>
                <w:highlight w:val="cyan"/>
                <w:lang w:val="en-GB"/>
              </w:rPr>
            </w:pPr>
            <w:proofErr w:type="spellStart"/>
            <w:r w:rsidRPr="00EA4CE4">
              <w:rPr>
                <w:rFonts w:cs="Calibri"/>
                <w:b/>
                <w:i/>
                <w:vanish/>
                <w:sz w:val="20"/>
                <w:szCs w:val="20"/>
                <w:highlight w:val="cyan"/>
                <w:lang w:val="en-GB"/>
              </w:rPr>
              <w:t>CallNote</w:t>
            </w:r>
            <w:proofErr w:type="spellEnd"/>
          </w:p>
        </w:tc>
        <w:tc>
          <w:tcPr>
            <w:tcW w:w="709" w:type="dxa"/>
            <w:vAlign w:val="center"/>
          </w:tcPr>
          <w:p w14:paraId="2AFC54AD" w14:textId="77777777" w:rsidR="00077AD1" w:rsidRPr="00EA4CE4" w:rsidRDefault="00077AD1" w:rsidP="0010384E">
            <w:pPr>
              <w:spacing w:after="0"/>
              <w:rPr>
                <w:rFonts w:cs="Calibri"/>
                <w:vanish/>
                <w:sz w:val="20"/>
                <w:szCs w:val="20"/>
                <w:highlight w:val="cyan"/>
                <w:lang w:val="en-GB"/>
              </w:rPr>
            </w:pPr>
            <w:proofErr w:type="gramStart"/>
            <w:r w:rsidRPr="00EA4CE4">
              <w:rPr>
                <w:rFonts w:cs="Calibri"/>
                <w:vanish/>
                <w:sz w:val="20"/>
                <w:szCs w:val="20"/>
                <w:highlight w:val="cyan"/>
                <w:lang w:val="en-GB"/>
              </w:rPr>
              <w:t>0:*</w:t>
            </w:r>
            <w:proofErr w:type="gramEnd"/>
          </w:p>
        </w:tc>
        <w:tc>
          <w:tcPr>
            <w:tcW w:w="1559" w:type="dxa"/>
            <w:vAlign w:val="center"/>
          </w:tcPr>
          <w:p w14:paraId="2D492CF1" w14:textId="77777777" w:rsidR="00077AD1" w:rsidRPr="00EA4CE4" w:rsidRDefault="00077AD1" w:rsidP="0010384E">
            <w:pPr>
              <w:spacing w:after="0"/>
              <w:rPr>
                <w:rFonts w:cs="Calibri"/>
                <w:i/>
                <w:vanish/>
                <w:sz w:val="20"/>
                <w:szCs w:val="20"/>
                <w:highlight w:val="cyan"/>
                <w:lang w:val="en-GB"/>
              </w:rPr>
            </w:pPr>
            <w:proofErr w:type="spellStart"/>
            <w:r w:rsidRPr="00EA4CE4">
              <w:rPr>
                <w:rFonts w:cs="Calibri"/>
                <w:i/>
                <w:vanish/>
                <w:sz w:val="20"/>
                <w:szCs w:val="20"/>
                <w:highlight w:val="cyan"/>
                <w:lang w:val="en-GB"/>
              </w:rPr>
              <w:t>NLString</w:t>
            </w:r>
            <w:proofErr w:type="spellEnd"/>
          </w:p>
        </w:tc>
        <w:tc>
          <w:tcPr>
            <w:tcW w:w="5386" w:type="dxa"/>
            <w:vAlign w:val="center"/>
          </w:tcPr>
          <w:p w14:paraId="6B4DE6F3" w14:textId="77777777" w:rsidR="00077AD1" w:rsidRPr="00EA4CE4" w:rsidRDefault="00077AD1" w:rsidP="0010384E">
            <w:pPr>
              <w:spacing w:after="0"/>
              <w:jc w:val="both"/>
              <w:rPr>
                <w:rFonts w:cs="Calibri"/>
                <w:vanish/>
                <w:sz w:val="20"/>
                <w:szCs w:val="20"/>
                <w:highlight w:val="cyan"/>
                <w:lang w:val="en-GB"/>
              </w:rPr>
            </w:pPr>
            <w:r w:rsidRPr="00EA4CE4">
              <w:rPr>
                <w:rFonts w:cs="Calibri"/>
                <w:vanish/>
                <w:sz w:val="20"/>
                <w:szCs w:val="20"/>
                <w:highlight w:val="cyan"/>
                <w:lang w:val="en-GB"/>
              </w:rPr>
              <w:t>Text annotation that applies to this call.</w:t>
            </w:r>
          </w:p>
        </w:tc>
      </w:tr>
      <w:tr w:rsidR="00077AD1" w:rsidRPr="00F26C1A" w14:paraId="2D8D4944" w14:textId="77777777" w:rsidTr="0010384E">
        <w:tc>
          <w:tcPr>
            <w:tcW w:w="1277" w:type="dxa"/>
            <w:vAlign w:val="center"/>
          </w:tcPr>
          <w:p w14:paraId="2CACD08A" w14:textId="77777777" w:rsidR="00077AD1" w:rsidRPr="00E7759A" w:rsidRDefault="00077AD1" w:rsidP="0010384E">
            <w:pPr>
              <w:spacing w:after="0"/>
              <w:rPr>
                <w:rFonts w:cs="Calibri"/>
                <w:i/>
                <w:sz w:val="20"/>
                <w:szCs w:val="20"/>
                <w:lang w:val="en-GB"/>
              </w:rPr>
            </w:pPr>
            <w:proofErr w:type="spellStart"/>
            <w:r w:rsidRPr="00E7759A">
              <w:rPr>
                <w:rFonts w:cs="Calibri"/>
                <w:i/>
                <w:sz w:val="20"/>
                <w:szCs w:val="20"/>
                <w:lang w:val="en-GB"/>
              </w:rPr>
              <w:t>Disruption</w:t>
            </w:r>
            <w:r w:rsidRPr="00E7759A">
              <w:rPr>
                <w:rFonts w:cs="Calibri"/>
                <w:i/>
                <w:sz w:val="20"/>
                <w:szCs w:val="20"/>
                <w:lang w:val="en-GB"/>
              </w:rPr>
              <w:softHyphen/>
              <w:t>Group</w:t>
            </w:r>
            <w:proofErr w:type="spellEnd"/>
          </w:p>
        </w:tc>
        <w:tc>
          <w:tcPr>
            <w:tcW w:w="1559" w:type="dxa"/>
            <w:gridSpan w:val="2"/>
            <w:vAlign w:val="center"/>
          </w:tcPr>
          <w:p w14:paraId="7CC91AE4" w14:textId="77777777" w:rsidR="00077AD1" w:rsidRPr="00E7759A" w:rsidRDefault="00077AD1" w:rsidP="0010384E">
            <w:pPr>
              <w:spacing w:after="0"/>
              <w:rPr>
                <w:rFonts w:cs="Calibri"/>
                <w:b/>
                <w:i/>
                <w:sz w:val="20"/>
                <w:szCs w:val="20"/>
                <w:highlight w:val="lightGray"/>
                <w:lang w:val="en-GB"/>
              </w:rPr>
            </w:pPr>
            <w:r w:rsidRPr="00E7759A">
              <w:rPr>
                <w:rFonts w:cs="Calibri"/>
                <w:b/>
                <w:i/>
                <w:sz w:val="20"/>
                <w:szCs w:val="20"/>
                <w:highlight w:val="lightGray"/>
                <w:lang w:val="en-GB"/>
              </w:rPr>
              <w:t>:::</w:t>
            </w:r>
          </w:p>
        </w:tc>
        <w:tc>
          <w:tcPr>
            <w:tcW w:w="709" w:type="dxa"/>
            <w:vAlign w:val="center"/>
          </w:tcPr>
          <w:p w14:paraId="4A199816" w14:textId="77777777" w:rsidR="00077AD1" w:rsidRPr="00E7759A" w:rsidRDefault="00077AD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52EC5630" w14:textId="77777777" w:rsidR="00077AD1" w:rsidRPr="00E7759A" w:rsidRDefault="00077AD1" w:rsidP="0010384E">
            <w:pPr>
              <w:spacing w:after="0"/>
              <w:rPr>
                <w:rFonts w:cs="Calibri"/>
                <w:i/>
                <w:sz w:val="20"/>
                <w:szCs w:val="20"/>
                <w:lang w:val="en-GB"/>
              </w:rPr>
            </w:pPr>
            <w:proofErr w:type="spellStart"/>
            <w:r w:rsidRPr="00E7759A">
              <w:rPr>
                <w:rFonts w:cs="Calibri"/>
                <w:i/>
                <w:sz w:val="20"/>
                <w:szCs w:val="20"/>
                <w:lang w:val="en-GB"/>
              </w:rPr>
              <w:t>Disrupt</w:t>
            </w:r>
            <w:r w:rsidRPr="00E7759A">
              <w:rPr>
                <w:rFonts w:cs="Calibri"/>
                <w:i/>
                <w:sz w:val="20"/>
                <w:szCs w:val="20"/>
                <w:lang w:val="en-GB"/>
              </w:rPr>
              <w:softHyphen/>
              <w:t>ion</w:t>
            </w:r>
            <w:r w:rsidRPr="00E7759A">
              <w:rPr>
                <w:rFonts w:cs="Calibri"/>
                <w:i/>
                <w:sz w:val="20"/>
                <w:szCs w:val="20"/>
                <w:lang w:val="en-GB"/>
              </w:rPr>
              <w:softHyphen/>
              <w:t>Group</w:t>
            </w:r>
            <w:proofErr w:type="spellEnd"/>
          </w:p>
        </w:tc>
        <w:tc>
          <w:tcPr>
            <w:tcW w:w="5386" w:type="dxa"/>
            <w:vAlign w:val="center"/>
          </w:tcPr>
          <w:p w14:paraId="4FB3533E" w14:textId="77777777" w:rsidR="00077AD1" w:rsidRPr="00B915BC" w:rsidRDefault="00077AD1" w:rsidP="0010384E">
            <w:pPr>
              <w:spacing w:after="0"/>
              <w:jc w:val="both"/>
              <w:rPr>
                <w:rFonts w:cs="Calibri"/>
                <w:sz w:val="20"/>
                <w:szCs w:val="20"/>
                <w:highlight w:val="lightGray"/>
                <w:lang w:val="en-GB"/>
              </w:rPr>
            </w:pPr>
            <w:proofErr w:type="spellStart"/>
            <w:r w:rsidRPr="00B915BC">
              <w:rPr>
                <w:rFonts w:cs="Calibri"/>
                <w:sz w:val="20"/>
                <w:szCs w:val="20"/>
                <w:highlight w:val="lightGray"/>
                <w:lang w:val="en-GB"/>
              </w:rPr>
              <w:t>Voir</w:t>
            </w:r>
            <w:proofErr w:type="spellEnd"/>
            <w:r w:rsidRPr="00B915BC">
              <w:rPr>
                <w:rFonts w:cs="Calibri"/>
                <w:sz w:val="20"/>
                <w:szCs w:val="20"/>
                <w:highlight w:val="lightGray"/>
                <w:lang w:val="en-GB"/>
              </w:rPr>
              <w:t xml:space="preserve"> </w:t>
            </w:r>
            <w:proofErr w:type="spellStart"/>
            <w:r w:rsidRPr="00B915BC">
              <w:rPr>
                <w:rFonts w:cs="Calibri"/>
                <w:sz w:val="20"/>
                <w:szCs w:val="20"/>
                <w:highlight w:val="lightGray"/>
                <w:lang w:val="en-GB"/>
              </w:rPr>
              <w:t>Disruption</w:t>
            </w:r>
            <w:r w:rsidRPr="00B915BC">
              <w:rPr>
                <w:rFonts w:cs="Calibri"/>
                <w:sz w:val="20"/>
                <w:szCs w:val="20"/>
                <w:highlight w:val="lightGray"/>
                <w:lang w:val="en-GB"/>
              </w:rPr>
              <w:softHyphen/>
              <w:t>Group</w:t>
            </w:r>
            <w:proofErr w:type="spellEnd"/>
            <w:r w:rsidRPr="00B915BC">
              <w:rPr>
                <w:rFonts w:cs="Calibri"/>
                <w:sz w:val="20"/>
                <w:szCs w:val="20"/>
                <w:highlight w:val="lightGray"/>
                <w:lang w:val="en-GB"/>
              </w:rPr>
              <w:t>.</w:t>
            </w:r>
          </w:p>
        </w:tc>
      </w:tr>
      <w:tr w:rsidR="00E12D31" w:rsidRPr="00E32CB2" w14:paraId="38E6F001" w14:textId="77777777" w:rsidTr="0010384E">
        <w:tc>
          <w:tcPr>
            <w:tcW w:w="1277" w:type="dxa"/>
            <w:vMerge w:val="restart"/>
            <w:vAlign w:val="center"/>
          </w:tcPr>
          <w:p w14:paraId="20408415" w14:textId="77777777" w:rsidR="00E12D31" w:rsidRPr="00E7759A" w:rsidRDefault="00E12D31" w:rsidP="0010384E">
            <w:pPr>
              <w:spacing w:after="0"/>
              <w:rPr>
                <w:rFonts w:cs="Calibri"/>
                <w:i/>
                <w:sz w:val="20"/>
                <w:szCs w:val="20"/>
                <w:lang w:val="en-GB"/>
              </w:rPr>
            </w:pPr>
            <w:r w:rsidRPr="00E7759A">
              <w:rPr>
                <w:rFonts w:cs="Calibri"/>
                <w:i/>
                <w:sz w:val="20"/>
                <w:szCs w:val="20"/>
                <w:lang w:val="en-GB"/>
              </w:rPr>
              <w:t>Arrival</w:t>
            </w:r>
          </w:p>
        </w:tc>
        <w:tc>
          <w:tcPr>
            <w:tcW w:w="1559" w:type="dxa"/>
            <w:gridSpan w:val="2"/>
            <w:vAlign w:val="center"/>
          </w:tcPr>
          <w:p w14:paraId="6617CCF4" w14:textId="77777777" w:rsidR="00E12D31" w:rsidRPr="00E7759A" w:rsidRDefault="00E12D31" w:rsidP="0010384E">
            <w:pPr>
              <w:spacing w:after="0"/>
              <w:rPr>
                <w:rFonts w:cs="Calibri"/>
                <w:b/>
                <w:i/>
                <w:sz w:val="20"/>
                <w:szCs w:val="20"/>
                <w:highlight w:val="lightGray"/>
                <w:lang w:val="en-GB"/>
              </w:rPr>
            </w:pPr>
            <w:proofErr w:type="spellStart"/>
            <w:r w:rsidRPr="00E7759A">
              <w:rPr>
                <w:rFonts w:cs="Calibri"/>
                <w:b/>
                <w:i/>
                <w:sz w:val="20"/>
                <w:szCs w:val="20"/>
                <w:highlight w:val="lightGray"/>
                <w:lang w:val="en-GB"/>
              </w:rPr>
              <w:t>Aimed</w:t>
            </w:r>
            <w:r w:rsidRPr="00E7759A">
              <w:rPr>
                <w:rFonts w:cs="Calibri"/>
                <w:b/>
                <w:i/>
                <w:spacing w:val="-4"/>
                <w:sz w:val="20"/>
                <w:szCs w:val="20"/>
                <w:highlight w:val="lightGray"/>
                <w:lang w:val="en-GB"/>
              </w:rPr>
              <w:softHyphen/>
            </w:r>
            <w:r w:rsidRPr="00E7759A">
              <w:rPr>
                <w:rFonts w:cs="Calibri"/>
                <w:b/>
                <w:i/>
                <w:sz w:val="20"/>
                <w:szCs w:val="20"/>
                <w:highlight w:val="lightGray"/>
                <w:lang w:val="en-GB"/>
              </w:rPr>
              <w:t>Arrival</w:t>
            </w:r>
            <w:r w:rsidRPr="00E7759A">
              <w:rPr>
                <w:rFonts w:cs="Calibri"/>
                <w:b/>
                <w:i/>
                <w:sz w:val="20"/>
                <w:szCs w:val="20"/>
                <w:highlight w:val="lightGray"/>
                <w:lang w:val="en-GB"/>
              </w:rPr>
              <w:softHyphen/>
              <w:t>Time</w:t>
            </w:r>
            <w:proofErr w:type="spellEnd"/>
          </w:p>
        </w:tc>
        <w:tc>
          <w:tcPr>
            <w:tcW w:w="709" w:type="dxa"/>
            <w:vAlign w:val="center"/>
          </w:tcPr>
          <w:p w14:paraId="3A1E96BD" w14:textId="77777777" w:rsidR="00E12D31" w:rsidRPr="00E7759A" w:rsidRDefault="00E12D3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4289B24B" w14:textId="77777777" w:rsidR="00E12D31" w:rsidRPr="00E7759A" w:rsidRDefault="00E12D31" w:rsidP="0010384E">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86" w:type="dxa"/>
            <w:vAlign w:val="center"/>
          </w:tcPr>
          <w:p w14:paraId="3789B4B9" w14:textId="77777777" w:rsidR="00E12D31" w:rsidRPr="00B915BC" w:rsidRDefault="00E12D31" w:rsidP="0010384E">
            <w:pPr>
              <w:spacing w:after="0"/>
              <w:jc w:val="both"/>
              <w:rPr>
                <w:rFonts w:cs="Calibri"/>
                <w:sz w:val="20"/>
                <w:szCs w:val="20"/>
                <w:highlight w:val="lightGray"/>
                <w:lang w:val="fr-FR"/>
              </w:rPr>
            </w:pPr>
            <w:r w:rsidRPr="00B915BC">
              <w:rPr>
                <w:rFonts w:cs="Calibri"/>
                <w:sz w:val="20"/>
                <w:szCs w:val="20"/>
                <w:highlight w:val="lightGray"/>
                <w:lang w:val="fr-FR"/>
              </w:rPr>
              <w:t>Heure d'arrivée théorique (ou commandée).</w:t>
            </w:r>
          </w:p>
        </w:tc>
      </w:tr>
      <w:tr w:rsidR="00E12D31" w:rsidRPr="00E32CB2" w14:paraId="1AB859E7" w14:textId="77777777" w:rsidTr="0010384E">
        <w:tc>
          <w:tcPr>
            <w:tcW w:w="1277" w:type="dxa"/>
            <w:vMerge/>
            <w:vAlign w:val="center"/>
          </w:tcPr>
          <w:p w14:paraId="0E922531" w14:textId="77777777" w:rsidR="00E12D31" w:rsidRPr="00E7759A" w:rsidRDefault="00E12D31" w:rsidP="0010384E">
            <w:pPr>
              <w:spacing w:after="0"/>
              <w:rPr>
                <w:rFonts w:cs="Calibri"/>
                <w:i/>
                <w:sz w:val="20"/>
                <w:szCs w:val="20"/>
                <w:lang w:val="fr-FR"/>
              </w:rPr>
            </w:pPr>
          </w:p>
        </w:tc>
        <w:tc>
          <w:tcPr>
            <w:tcW w:w="1559" w:type="dxa"/>
            <w:gridSpan w:val="2"/>
            <w:vAlign w:val="center"/>
          </w:tcPr>
          <w:p w14:paraId="17A97F93" w14:textId="77777777" w:rsidR="00E12D31" w:rsidRPr="00E7759A" w:rsidRDefault="00E12D31" w:rsidP="0010384E">
            <w:pPr>
              <w:spacing w:after="0"/>
              <w:rPr>
                <w:rFonts w:cs="Calibri"/>
                <w:b/>
                <w:i/>
                <w:sz w:val="20"/>
                <w:szCs w:val="20"/>
                <w:highlight w:val="lightGray"/>
                <w:lang w:val="en-GB"/>
              </w:rPr>
            </w:pPr>
            <w:proofErr w:type="spellStart"/>
            <w:r w:rsidRPr="00E7759A">
              <w:rPr>
                <w:rFonts w:cs="Calibri"/>
                <w:b/>
                <w:i/>
                <w:sz w:val="20"/>
                <w:szCs w:val="20"/>
                <w:highlight w:val="lightGray"/>
                <w:lang w:val="en-GB"/>
              </w:rPr>
              <w:t>Expected</w:t>
            </w:r>
            <w:r w:rsidRPr="00E7759A">
              <w:rPr>
                <w:rFonts w:cs="Calibri"/>
                <w:b/>
                <w:i/>
                <w:spacing w:val="-4"/>
                <w:sz w:val="20"/>
                <w:szCs w:val="20"/>
                <w:highlight w:val="lightGray"/>
                <w:lang w:val="en-GB"/>
              </w:rPr>
              <w:softHyphen/>
            </w:r>
            <w:r w:rsidRPr="00E7759A">
              <w:rPr>
                <w:rFonts w:cs="Calibri"/>
                <w:b/>
                <w:i/>
                <w:sz w:val="20"/>
                <w:szCs w:val="20"/>
                <w:highlight w:val="lightGray"/>
                <w:lang w:val="en-GB"/>
              </w:rPr>
              <w:t>Arrival</w:t>
            </w:r>
            <w:r w:rsidRPr="00E7759A">
              <w:rPr>
                <w:rFonts w:cs="Calibri"/>
                <w:b/>
                <w:i/>
                <w:sz w:val="20"/>
                <w:szCs w:val="20"/>
                <w:highlight w:val="lightGray"/>
                <w:lang w:val="en-GB"/>
              </w:rPr>
              <w:softHyphen/>
              <w:t>Time</w:t>
            </w:r>
            <w:proofErr w:type="spellEnd"/>
          </w:p>
        </w:tc>
        <w:tc>
          <w:tcPr>
            <w:tcW w:w="709" w:type="dxa"/>
            <w:vAlign w:val="center"/>
          </w:tcPr>
          <w:p w14:paraId="5C8FFBC6" w14:textId="77777777" w:rsidR="00E12D31" w:rsidRPr="00E7759A" w:rsidRDefault="00E12D3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1ABABED0" w14:textId="77777777" w:rsidR="00E12D31" w:rsidRPr="00E7759A" w:rsidRDefault="00E12D31" w:rsidP="0010384E">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86" w:type="dxa"/>
            <w:vAlign w:val="center"/>
          </w:tcPr>
          <w:p w14:paraId="0936E9EA" w14:textId="77777777" w:rsidR="00E12D31" w:rsidRPr="00B915BC" w:rsidRDefault="00E12D31" w:rsidP="0010384E">
            <w:pPr>
              <w:spacing w:after="0"/>
              <w:jc w:val="both"/>
              <w:rPr>
                <w:rFonts w:cs="Calibri"/>
                <w:sz w:val="20"/>
                <w:szCs w:val="20"/>
                <w:highlight w:val="lightGray"/>
                <w:lang w:val="fr-FR"/>
              </w:rPr>
            </w:pPr>
            <w:r w:rsidRPr="00B915BC">
              <w:rPr>
                <w:rFonts w:cs="Calibri"/>
                <w:sz w:val="20"/>
                <w:szCs w:val="20"/>
                <w:highlight w:val="lightGray"/>
                <w:lang w:val="fr-FR"/>
              </w:rPr>
              <w:t>Heure d'arrivée estimée par le SAE.</w:t>
            </w:r>
          </w:p>
        </w:tc>
      </w:tr>
      <w:tr w:rsidR="00E12D31" w:rsidRPr="00F26C1A" w14:paraId="129964CA" w14:textId="77777777" w:rsidTr="0010384E">
        <w:tc>
          <w:tcPr>
            <w:tcW w:w="1277" w:type="dxa"/>
            <w:vMerge/>
            <w:vAlign w:val="center"/>
          </w:tcPr>
          <w:p w14:paraId="2D5DA69F" w14:textId="77777777" w:rsidR="00E12D31" w:rsidRPr="00E7759A" w:rsidRDefault="00E12D31" w:rsidP="0010384E">
            <w:pPr>
              <w:spacing w:after="0"/>
              <w:rPr>
                <w:rFonts w:cs="Calibri"/>
                <w:i/>
                <w:sz w:val="20"/>
                <w:szCs w:val="20"/>
                <w:lang w:val="fr-FR"/>
              </w:rPr>
            </w:pPr>
          </w:p>
        </w:tc>
        <w:tc>
          <w:tcPr>
            <w:tcW w:w="1559" w:type="dxa"/>
            <w:gridSpan w:val="2"/>
            <w:vAlign w:val="center"/>
          </w:tcPr>
          <w:p w14:paraId="7CCDE1F9" w14:textId="77777777" w:rsidR="00E12D31" w:rsidRPr="00E7759A" w:rsidRDefault="00E12D31" w:rsidP="0010384E">
            <w:pPr>
              <w:spacing w:after="0"/>
              <w:rPr>
                <w:rFonts w:cs="Calibri"/>
                <w:b/>
                <w:i/>
                <w:sz w:val="20"/>
                <w:szCs w:val="20"/>
                <w:highlight w:val="lightGray"/>
                <w:lang w:val="en-GB"/>
              </w:rPr>
            </w:pPr>
            <w:proofErr w:type="spellStart"/>
            <w:r w:rsidRPr="00E7759A">
              <w:rPr>
                <w:rFonts w:cs="Calibri"/>
                <w:b/>
                <w:i/>
                <w:sz w:val="20"/>
                <w:szCs w:val="20"/>
                <w:highlight w:val="lightGray"/>
                <w:lang w:val="en-GB"/>
              </w:rPr>
              <w:t>Arrival</w:t>
            </w:r>
            <w:r w:rsidRPr="00E7759A">
              <w:rPr>
                <w:rFonts w:cs="Calibri"/>
                <w:b/>
                <w:i/>
                <w:spacing w:val="-4"/>
                <w:sz w:val="20"/>
                <w:szCs w:val="20"/>
                <w:highlight w:val="lightGray"/>
                <w:lang w:val="en-GB"/>
              </w:rPr>
              <w:softHyphen/>
            </w:r>
            <w:r w:rsidRPr="00E7759A">
              <w:rPr>
                <w:rFonts w:cs="Calibri"/>
                <w:b/>
                <w:i/>
                <w:sz w:val="20"/>
                <w:szCs w:val="20"/>
                <w:highlight w:val="lightGray"/>
                <w:lang w:val="en-GB"/>
              </w:rPr>
              <w:t>Status</w:t>
            </w:r>
            <w:proofErr w:type="spellEnd"/>
          </w:p>
        </w:tc>
        <w:tc>
          <w:tcPr>
            <w:tcW w:w="709" w:type="dxa"/>
            <w:vAlign w:val="center"/>
          </w:tcPr>
          <w:p w14:paraId="016300DA" w14:textId="77777777" w:rsidR="00E12D31" w:rsidRPr="00E7759A" w:rsidRDefault="00E12D3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4E24542E" w14:textId="77777777" w:rsidR="00E12D31" w:rsidRPr="00E7759A" w:rsidRDefault="00E12D31" w:rsidP="0010384E">
            <w:pPr>
              <w:spacing w:after="0"/>
              <w:rPr>
                <w:rFonts w:cs="Calibri"/>
                <w:i/>
                <w:sz w:val="20"/>
                <w:szCs w:val="20"/>
                <w:lang w:val="en-GB"/>
              </w:rPr>
            </w:pPr>
            <w:proofErr w:type="spellStart"/>
            <w:r w:rsidRPr="00E7759A">
              <w:rPr>
                <w:rFonts w:cs="Calibri"/>
                <w:i/>
                <w:sz w:val="20"/>
                <w:szCs w:val="20"/>
                <w:lang w:val="en-GB"/>
              </w:rPr>
              <w:t>onTime</w:t>
            </w:r>
            <w:proofErr w:type="spellEnd"/>
            <w:r w:rsidRPr="00E7759A">
              <w:rPr>
                <w:rFonts w:cs="Calibri"/>
                <w:i/>
                <w:sz w:val="20"/>
                <w:szCs w:val="20"/>
                <w:lang w:val="en-GB"/>
              </w:rPr>
              <w:t xml:space="preserve"> | </w:t>
            </w:r>
            <w:r w:rsidRPr="00E7759A">
              <w:rPr>
                <w:rFonts w:eastAsia="MS Mincho" w:cs="Calibri"/>
                <w:i/>
                <w:sz w:val="20"/>
                <w:szCs w:val="20"/>
                <w:lang w:val="en-GB"/>
              </w:rPr>
              <w:t xml:space="preserve">missed | arrived | </w:t>
            </w:r>
            <w:proofErr w:type="spellStart"/>
            <w:r w:rsidRPr="00E7759A">
              <w:rPr>
                <w:rFonts w:eastAsia="MS Mincho" w:cs="Calibri"/>
                <w:i/>
                <w:sz w:val="20"/>
                <w:szCs w:val="20"/>
                <w:lang w:val="en-GB"/>
              </w:rPr>
              <w:t>notExpected</w:t>
            </w:r>
            <w:proofErr w:type="spellEnd"/>
            <w:r w:rsidRPr="00E7759A">
              <w:rPr>
                <w:rFonts w:eastAsia="MS Mincho" w:cs="Calibri"/>
                <w:i/>
                <w:sz w:val="20"/>
                <w:szCs w:val="20"/>
                <w:lang w:val="en-GB"/>
              </w:rPr>
              <w:t xml:space="preserve"> | </w:t>
            </w:r>
            <w:r w:rsidRPr="00E7759A">
              <w:rPr>
                <w:rFonts w:cs="Calibri"/>
                <w:i/>
                <w:sz w:val="20"/>
                <w:szCs w:val="20"/>
                <w:lang w:val="en-GB"/>
              </w:rPr>
              <w:t xml:space="preserve">| delayed | early | cancelled | </w:t>
            </w:r>
            <w:proofErr w:type="spellStart"/>
            <w:r w:rsidRPr="00E7759A">
              <w:rPr>
                <w:rFonts w:cs="Calibri"/>
                <w:i/>
                <w:sz w:val="20"/>
                <w:szCs w:val="20"/>
                <w:lang w:val="en-GB"/>
              </w:rPr>
              <w:t>noReport</w:t>
            </w:r>
            <w:proofErr w:type="spellEnd"/>
          </w:p>
        </w:tc>
        <w:tc>
          <w:tcPr>
            <w:tcW w:w="5386" w:type="dxa"/>
            <w:vAlign w:val="center"/>
          </w:tcPr>
          <w:p w14:paraId="62BE5043" w14:textId="77777777" w:rsidR="00E12D31" w:rsidRPr="00B915BC" w:rsidRDefault="00E12D31" w:rsidP="0010384E">
            <w:pPr>
              <w:spacing w:after="0"/>
              <w:jc w:val="both"/>
              <w:rPr>
                <w:rFonts w:cs="Calibri"/>
                <w:sz w:val="20"/>
                <w:szCs w:val="20"/>
                <w:highlight w:val="lightGray"/>
                <w:lang w:val="fr-FR"/>
              </w:rPr>
            </w:pPr>
            <w:r w:rsidRPr="00B915BC">
              <w:rPr>
                <w:rFonts w:cs="Calibri"/>
                <w:sz w:val="20"/>
                <w:szCs w:val="20"/>
                <w:highlight w:val="lightGray"/>
                <w:lang w:val="fr-FR"/>
              </w:rPr>
              <w:t>Caractérisation de l'horaire d'arrivée attendu (ou mesuré si le véhicule est à quai).</w:t>
            </w:r>
          </w:p>
          <w:p w14:paraId="3A1A00B1" w14:textId="77777777" w:rsidR="00E12D31" w:rsidRPr="00B915BC" w:rsidRDefault="00E12D31" w:rsidP="0010384E">
            <w:pPr>
              <w:spacing w:after="0"/>
              <w:jc w:val="both"/>
              <w:rPr>
                <w:rFonts w:cs="Calibri"/>
                <w:sz w:val="20"/>
                <w:szCs w:val="20"/>
                <w:highlight w:val="lightGray"/>
              </w:rPr>
            </w:pPr>
            <w:r w:rsidRPr="00B915BC">
              <w:rPr>
                <w:rFonts w:cs="Calibri"/>
                <w:sz w:val="20"/>
                <w:szCs w:val="20"/>
                <w:highlight w:val="lightGray"/>
              </w:rPr>
              <w:t xml:space="preserve">Valeur par </w:t>
            </w:r>
            <w:proofErr w:type="spellStart"/>
            <w:proofErr w:type="gramStart"/>
            <w:r w:rsidRPr="00B915BC">
              <w:rPr>
                <w:rFonts w:cs="Calibri"/>
                <w:sz w:val="20"/>
                <w:szCs w:val="20"/>
                <w:highlight w:val="lightGray"/>
              </w:rPr>
              <w:t>défaut</w:t>
            </w:r>
            <w:proofErr w:type="spellEnd"/>
            <w:r w:rsidRPr="00B915BC">
              <w:rPr>
                <w:rFonts w:cs="Calibri"/>
                <w:sz w:val="20"/>
                <w:szCs w:val="20"/>
                <w:highlight w:val="lightGray"/>
              </w:rPr>
              <w:t> :</w:t>
            </w:r>
            <w:proofErr w:type="gramEnd"/>
            <w:r w:rsidRPr="00B915BC">
              <w:rPr>
                <w:rFonts w:cs="Calibri"/>
                <w:sz w:val="20"/>
                <w:szCs w:val="20"/>
                <w:highlight w:val="lightGray"/>
              </w:rPr>
              <w:t xml:space="preserve"> « </w:t>
            </w:r>
            <w:proofErr w:type="spellStart"/>
            <w:r w:rsidRPr="00B915BC">
              <w:rPr>
                <w:rFonts w:cs="Calibri"/>
                <w:sz w:val="20"/>
                <w:szCs w:val="20"/>
                <w:highlight w:val="lightGray"/>
              </w:rPr>
              <w:t>onTime</w:t>
            </w:r>
            <w:proofErr w:type="spellEnd"/>
            <w:r w:rsidRPr="00B915BC">
              <w:rPr>
                <w:rFonts w:cs="Calibri"/>
                <w:sz w:val="20"/>
                <w:szCs w:val="20"/>
                <w:highlight w:val="lightGray"/>
              </w:rPr>
              <w:t> »</w:t>
            </w:r>
          </w:p>
        </w:tc>
      </w:tr>
      <w:tr w:rsidR="00E12D31" w:rsidRPr="00E32CB2" w14:paraId="0CA53557" w14:textId="77777777" w:rsidTr="0010384E">
        <w:tc>
          <w:tcPr>
            <w:tcW w:w="1277" w:type="dxa"/>
            <w:vMerge/>
            <w:vAlign w:val="center"/>
          </w:tcPr>
          <w:p w14:paraId="21BC4EBC" w14:textId="77777777" w:rsidR="00E12D31" w:rsidRPr="00E7759A" w:rsidRDefault="00E12D31" w:rsidP="0010384E">
            <w:pPr>
              <w:spacing w:after="0"/>
              <w:rPr>
                <w:rFonts w:cs="Calibri"/>
                <w:i/>
                <w:sz w:val="20"/>
                <w:szCs w:val="20"/>
              </w:rPr>
            </w:pPr>
          </w:p>
        </w:tc>
        <w:tc>
          <w:tcPr>
            <w:tcW w:w="1559" w:type="dxa"/>
            <w:gridSpan w:val="2"/>
            <w:vAlign w:val="center"/>
          </w:tcPr>
          <w:p w14:paraId="5025425C" w14:textId="77777777" w:rsidR="00E12D31" w:rsidRPr="00E7759A" w:rsidRDefault="00E12D31" w:rsidP="0010384E">
            <w:pPr>
              <w:spacing w:after="0"/>
              <w:rPr>
                <w:rFonts w:cs="Calibri"/>
                <w:b/>
                <w:i/>
                <w:sz w:val="20"/>
                <w:szCs w:val="20"/>
                <w:highlight w:val="lightGray"/>
                <w:lang w:val="en-GB"/>
              </w:rPr>
            </w:pPr>
            <w:proofErr w:type="spellStart"/>
            <w:r w:rsidRPr="00E7759A">
              <w:rPr>
                <w:rFonts w:cs="Calibri"/>
                <w:b/>
                <w:i/>
                <w:sz w:val="20"/>
                <w:szCs w:val="20"/>
                <w:highlight w:val="lightGray"/>
              </w:rPr>
              <w:t>ArrivalProximity</w:t>
            </w:r>
            <w:r w:rsidRPr="00E7759A">
              <w:rPr>
                <w:rFonts w:cs="Calibri"/>
                <w:b/>
                <w:i/>
                <w:sz w:val="20"/>
                <w:szCs w:val="20"/>
                <w:highlight w:val="lightGray"/>
              </w:rPr>
              <w:softHyphen/>
              <w:t>Text</w:t>
            </w:r>
            <w:proofErr w:type="spellEnd"/>
          </w:p>
        </w:tc>
        <w:tc>
          <w:tcPr>
            <w:tcW w:w="709" w:type="dxa"/>
            <w:vAlign w:val="center"/>
          </w:tcPr>
          <w:p w14:paraId="406FA8E0" w14:textId="77777777" w:rsidR="00E12D31" w:rsidRPr="00E7759A" w:rsidRDefault="00E12D31" w:rsidP="0010384E">
            <w:pPr>
              <w:spacing w:after="0"/>
              <w:rPr>
                <w:rFonts w:cs="Calibri"/>
                <w:sz w:val="20"/>
                <w:szCs w:val="20"/>
                <w:lang w:val="en-GB"/>
              </w:rPr>
            </w:pPr>
            <w:proofErr w:type="gramStart"/>
            <w:r w:rsidRPr="00E7759A">
              <w:rPr>
                <w:rFonts w:cs="Calibri"/>
                <w:sz w:val="20"/>
                <w:szCs w:val="20"/>
              </w:rPr>
              <w:t>0:*</w:t>
            </w:r>
            <w:proofErr w:type="gramEnd"/>
          </w:p>
        </w:tc>
        <w:tc>
          <w:tcPr>
            <w:tcW w:w="1559" w:type="dxa"/>
            <w:vAlign w:val="center"/>
          </w:tcPr>
          <w:p w14:paraId="16AE70F8" w14:textId="77777777" w:rsidR="00E12D31" w:rsidRPr="00E7759A" w:rsidRDefault="00E12D31" w:rsidP="0010384E">
            <w:pPr>
              <w:spacing w:after="0"/>
              <w:rPr>
                <w:rFonts w:cs="Calibri"/>
                <w:i/>
                <w:sz w:val="20"/>
                <w:szCs w:val="20"/>
                <w:lang w:val="en-GB"/>
              </w:rPr>
            </w:pPr>
            <w:proofErr w:type="spellStart"/>
            <w:r w:rsidRPr="00E7759A">
              <w:rPr>
                <w:rFonts w:cs="Calibri"/>
                <w:i/>
                <w:sz w:val="20"/>
                <w:szCs w:val="20"/>
              </w:rPr>
              <w:t>NLString</w:t>
            </w:r>
            <w:proofErr w:type="spellEnd"/>
          </w:p>
        </w:tc>
        <w:tc>
          <w:tcPr>
            <w:tcW w:w="5386" w:type="dxa"/>
            <w:vAlign w:val="center"/>
          </w:tcPr>
          <w:p w14:paraId="3D309A88" w14:textId="77777777" w:rsidR="00E12D31" w:rsidRPr="00B915BC" w:rsidRDefault="00E12D31" w:rsidP="0010384E">
            <w:pPr>
              <w:spacing w:after="0"/>
              <w:jc w:val="both"/>
              <w:rPr>
                <w:rFonts w:eastAsia="MS Mincho" w:cs="Calibri"/>
                <w:sz w:val="20"/>
                <w:szCs w:val="20"/>
                <w:highlight w:val="lightGray"/>
                <w:lang w:val="fr-FR"/>
              </w:rPr>
            </w:pPr>
            <w:r w:rsidRPr="00B915BC">
              <w:rPr>
                <w:rFonts w:cs="Calibri"/>
                <w:sz w:val="20"/>
                <w:szCs w:val="20"/>
                <w:highlight w:val="lightGray"/>
                <w:lang w:val="fr-FR"/>
              </w:rPr>
              <w:t xml:space="preserve">Texte libre à présenter quand le véhicule est proche, par exemple "à l'approche". </w:t>
            </w:r>
          </w:p>
        </w:tc>
      </w:tr>
      <w:tr w:rsidR="00E12D31" w:rsidRPr="00E32CB2" w14:paraId="3F33B414" w14:textId="77777777" w:rsidTr="0010384E">
        <w:tc>
          <w:tcPr>
            <w:tcW w:w="1277" w:type="dxa"/>
            <w:vMerge/>
            <w:vAlign w:val="center"/>
          </w:tcPr>
          <w:p w14:paraId="38FC0D98" w14:textId="77777777" w:rsidR="00E12D31" w:rsidRPr="00E7759A" w:rsidRDefault="00E12D31" w:rsidP="0010384E">
            <w:pPr>
              <w:spacing w:after="0"/>
              <w:rPr>
                <w:rFonts w:cs="Calibri"/>
                <w:i/>
                <w:sz w:val="20"/>
                <w:szCs w:val="20"/>
                <w:lang w:val="fr-FR"/>
              </w:rPr>
            </w:pPr>
          </w:p>
        </w:tc>
        <w:tc>
          <w:tcPr>
            <w:tcW w:w="1559" w:type="dxa"/>
            <w:gridSpan w:val="2"/>
            <w:vAlign w:val="center"/>
          </w:tcPr>
          <w:p w14:paraId="38A24288" w14:textId="77777777" w:rsidR="00E12D31" w:rsidRPr="00E7759A" w:rsidRDefault="00E12D31" w:rsidP="0010384E">
            <w:pPr>
              <w:spacing w:after="0"/>
              <w:rPr>
                <w:rFonts w:cs="Calibri"/>
                <w:b/>
                <w:i/>
                <w:sz w:val="20"/>
                <w:szCs w:val="20"/>
                <w:highlight w:val="lightGray"/>
              </w:rPr>
            </w:pPr>
            <w:proofErr w:type="spellStart"/>
            <w:r w:rsidRPr="00E7759A">
              <w:rPr>
                <w:rFonts w:cs="Calibri"/>
                <w:b/>
                <w:i/>
                <w:sz w:val="20"/>
                <w:szCs w:val="20"/>
                <w:highlight w:val="lightGray"/>
              </w:rPr>
              <w:t>Arrival</w:t>
            </w:r>
            <w:r w:rsidRPr="00E7759A">
              <w:rPr>
                <w:rFonts w:cs="Calibri"/>
                <w:b/>
                <w:i/>
                <w:sz w:val="20"/>
                <w:szCs w:val="20"/>
                <w:highlight w:val="lightGray"/>
              </w:rPr>
              <w:softHyphen/>
              <w:t>PlatformName</w:t>
            </w:r>
            <w:proofErr w:type="spellEnd"/>
          </w:p>
        </w:tc>
        <w:tc>
          <w:tcPr>
            <w:tcW w:w="709" w:type="dxa"/>
            <w:vAlign w:val="center"/>
          </w:tcPr>
          <w:p w14:paraId="43DF2BBB" w14:textId="77777777" w:rsidR="00E12D31" w:rsidRPr="00E7759A" w:rsidRDefault="00E12D31" w:rsidP="0010384E">
            <w:pPr>
              <w:spacing w:after="0"/>
              <w:rPr>
                <w:rFonts w:cs="Calibri"/>
                <w:sz w:val="20"/>
                <w:szCs w:val="20"/>
              </w:rPr>
            </w:pPr>
            <w:r w:rsidRPr="00E7759A">
              <w:rPr>
                <w:rFonts w:cs="Calibri"/>
                <w:sz w:val="20"/>
                <w:szCs w:val="20"/>
              </w:rPr>
              <w:t>0:1</w:t>
            </w:r>
          </w:p>
        </w:tc>
        <w:tc>
          <w:tcPr>
            <w:tcW w:w="1559" w:type="dxa"/>
            <w:vAlign w:val="center"/>
          </w:tcPr>
          <w:p w14:paraId="639D73FB" w14:textId="77777777" w:rsidR="00E12D31" w:rsidRPr="00E7759A" w:rsidRDefault="00E12D31" w:rsidP="0010384E">
            <w:pPr>
              <w:spacing w:after="0"/>
              <w:rPr>
                <w:rFonts w:cs="Calibri"/>
                <w:i/>
                <w:sz w:val="20"/>
                <w:szCs w:val="20"/>
              </w:rPr>
            </w:pPr>
            <w:proofErr w:type="spellStart"/>
            <w:r w:rsidRPr="00E7759A">
              <w:rPr>
                <w:rFonts w:cs="Calibri"/>
                <w:i/>
                <w:sz w:val="20"/>
                <w:szCs w:val="20"/>
              </w:rPr>
              <w:t>NLString</w:t>
            </w:r>
            <w:proofErr w:type="spellEnd"/>
          </w:p>
        </w:tc>
        <w:tc>
          <w:tcPr>
            <w:tcW w:w="5386" w:type="dxa"/>
            <w:vAlign w:val="center"/>
          </w:tcPr>
          <w:p w14:paraId="2A77563A" w14:textId="77777777" w:rsidR="00E12D31" w:rsidRPr="00B915BC" w:rsidRDefault="00E12D31" w:rsidP="0010384E">
            <w:pPr>
              <w:spacing w:after="0"/>
              <w:jc w:val="both"/>
              <w:rPr>
                <w:rFonts w:cs="Calibri"/>
                <w:sz w:val="20"/>
                <w:szCs w:val="20"/>
                <w:highlight w:val="lightGray"/>
                <w:lang w:val="fr-FR"/>
              </w:rPr>
            </w:pPr>
            <w:r w:rsidRPr="00B915BC">
              <w:rPr>
                <w:rFonts w:cs="Calibri"/>
                <w:sz w:val="20"/>
                <w:szCs w:val="20"/>
                <w:highlight w:val="lightGray"/>
                <w:lang w:val="fr-FR"/>
              </w:rPr>
              <w:t>Identification ou nom du quai d'arrivée.</w:t>
            </w:r>
          </w:p>
        </w:tc>
      </w:tr>
      <w:tr w:rsidR="00E12D31" w:rsidRPr="00F26C1A" w14:paraId="34F030CA" w14:textId="77777777" w:rsidTr="0010384E">
        <w:tc>
          <w:tcPr>
            <w:tcW w:w="1277" w:type="dxa"/>
            <w:vMerge/>
            <w:vAlign w:val="center"/>
          </w:tcPr>
          <w:p w14:paraId="3D904845" w14:textId="77777777" w:rsidR="00E12D31" w:rsidRPr="00E7759A" w:rsidRDefault="00E12D31" w:rsidP="0010384E">
            <w:pPr>
              <w:spacing w:after="0"/>
              <w:rPr>
                <w:rFonts w:cs="Calibri"/>
                <w:i/>
                <w:sz w:val="20"/>
                <w:szCs w:val="20"/>
                <w:lang w:val="fr-FR"/>
              </w:rPr>
            </w:pPr>
          </w:p>
        </w:tc>
        <w:tc>
          <w:tcPr>
            <w:tcW w:w="1559" w:type="dxa"/>
            <w:gridSpan w:val="2"/>
            <w:vAlign w:val="center"/>
          </w:tcPr>
          <w:p w14:paraId="63315336" w14:textId="77777777" w:rsidR="00E12D31" w:rsidRPr="00E7759A" w:rsidRDefault="00E12D3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Arrival</w:t>
            </w:r>
            <w:r w:rsidRPr="00E7759A">
              <w:rPr>
                <w:rFonts w:cs="Calibri"/>
                <w:b/>
                <w:i/>
                <w:vanish/>
                <w:sz w:val="20"/>
                <w:szCs w:val="20"/>
                <w:highlight w:val="cyan"/>
                <w:lang w:val="en-GB"/>
              </w:rPr>
              <w:softHyphen/>
              <w:t>Boarding</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Activity</w:t>
            </w:r>
            <w:proofErr w:type="spellEnd"/>
          </w:p>
        </w:tc>
        <w:tc>
          <w:tcPr>
            <w:tcW w:w="709" w:type="dxa"/>
            <w:vAlign w:val="center"/>
          </w:tcPr>
          <w:p w14:paraId="765217C7" w14:textId="77777777" w:rsidR="00E12D31" w:rsidRPr="00E7759A" w:rsidRDefault="00E12D3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46673357" w14:textId="77777777" w:rsidR="00E12D31" w:rsidRPr="00E7759A" w:rsidRDefault="00E12D31" w:rsidP="0010384E">
            <w:pPr>
              <w:spacing w:after="0"/>
              <w:rPr>
                <w:rFonts w:cs="Calibri"/>
                <w:i/>
                <w:vanish/>
                <w:sz w:val="20"/>
                <w:szCs w:val="20"/>
                <w:highlight w:val="cyan"/>
                <w:lang w:val="en-GB"/>
              </w:rPr>
            </w:pPr>
            <w:r w:rsidRPr="00E7759A">
              <w:rPr>
                <w:rFonts w:cs="Calibri"/>
                <w:i/>
                <w:vanish/>
                <w:sz w:val="20"/>
                <w:szCs w:val="20"/>
                <w:highlight w:val="cyan"/>
                <w:lang w:val="en-GB"/>
              </w:rPr>
              <w:t xml:space="preserve">alighting | </w:t>
            </w:r>
            <w:proofErr w:type="spellStart"/>
            <w:proofErr w:type="gramStart"/>
            <w:r w:rsidRPr="00E7759A">
              <w:rPr>
                <w:rFonts w:cs="Calibri"/>
                <w:i/>
                <w:vanish/>
                <w:sz w:val="20"/>
                <w:szCs w:val="20"/>
                <w:highlight w:val="cyan"/>
                <w:lang w:val="en-GB"/>
              </w:rPr>
              <w:t>noAlighting</w:t>
            </w:r>
            <w:proofErr w:type="spellEnd"/>
            <w:r w:rsidRPr="00E7759A">
              <w:rPr>
                <w:rFonts w:cs="Calibri"/>
                <w:i/>
                <w:vanish/>
                <w:sz w:val="20"/>
                <w:szCs w:val="20"/>
                <w:highlight w:val="cyan"/>
                <w:lang w:val="en-GB"/>
              </w:rPr>
              <w:t xml:space="preserve">  |</w:t>
            </w:r>
            <w:proofErr w:type="gramEnd"/>
            <w:r w:rsidRPr="00E7759A">
              <w:rPr>
                <w:rFonts w:cs="Calibri"/>
                <w:i/>
                <w:vanish/>
                <w:sz w:val="20"/>
                <w:szCs w:val="20"/>
                <w:highlight w:val="cyan"/>
                <w:lang w:val="en-GB"/>
              </w:rPr>
              <w:t xml:space="preserve"> </w:t>
            </w:r>
            <w:proofErr w:type="spellStart"/>
            <w:r w:rsidRPr="00E7759A">
              <w:rPr>
                <w:rFonts w:cs="Calibri"/>
                <w:i/>
                <w:vanish/>
                <w:sz w:val="20"/>
                <w:szCs w:val="20"/>
                <w:highlight w:val="cyan"/>
                <w:lang w:val="en-GB"/>
              </w:rPr>
              <w:t>passThru</w:t>
            </w:r>
            <w:proofErr w:type="spellEnd"/>
          </w:p>
        </w:tc>
        <w:tc>
          <w:tcPr>
            <w:tcW w:w="5386" w:type="dxa"/>
            <w:vAlign w:val="center"/>
          </w:tcPr>
          <w:p w14:paraId="002968CD" w14:textId="77777777" w:rsidR="00E12D31" w:rsidRPr="00E7759A" w:rsidRDefault="00E12D31" w:rsidP="0010384E">
            <w:pPr>
              <w:spacing w:after="0"/>
              <w:jc w:val="both"/>
              <w:rPr>
                <w:rFonts w:cs="Calibri"/>
                <w:vanish/>
                <w:sz w:val="20"/>
                <w:szCs w:val="20"/>
                <w:lang w:val="en-GB"/>
              </w:rPr>
            </w:pPr>
            <w:r w:rsidRPr="00E7759A">
              <w:rPr>
                <w:rFonts w:cs="Calibri"/>
                <w:vanish/>
                <w:sz w:val="20"/>
                <w:szCs w:val="20"/>
                <w:highlight w:val="cyan"/>
                <w:lang w:val="en-GB"/>
              </w:rPr>
              <w:t>Type of boarding and alighting allowed at stop. Default is Alighting.</w:t>
            </w:r>
          </w:p>
          <w:p w14:paraId="4FA62BEE" w14:textId="77777777" w:rsidR="00E12D31" w:rsidRPr="00E7759A" w:rsidRDefault="00E12D31" w:rsidP="0010384E">
            <w:pPr>
              <w:spacing w:after="0"/>
              <w:jc w:val="both"/>
              <w:rPr>
                <w:rFonts w:cs="Calibri"/>
                <w:i/>
                <w:vanish/>
                <w:sz w:val="20"/>
                <w:szCs w:val="20"/>
                <w:lang w:val="fr-FR"/>
              </w:rPr>
            </w:pPr>
            <w:r w:rsidRPr="00E7759A">
              <w:rPr>
                <w:rFonts w:cs="Calibri"/>
                <w:vanish/>
                <w:sz w:val="20"/>
                <w:szCs w:val="20"/>
                <w:highlight w:val="lightGray"/>
                <w:lang w:val="fr-FR"/>
              </w:rPr>
              <w:t xml:space="preserve">On utilisera le </w:t>
            </w:r>
            <w:proofErr w:type="spellStart"/>
            <w:r w:rsidRPr="00E7759A">
              <w:rPr>
                <w:rFonts w:cs="Calibri"/>
                <w:b/>
                <w:i/>
                <w:vanish/>
                <w:sz w:val="20"/>
                <w:szCs w:val="20"/>
                <w:highlight w:val="lightGray"/>
                <w:lang w:val="fr-FR"/>
              </w:rPr>
              <w:t>Departure</w:t>
            </w:r>
            <w:r w:rsidRPr="00E7759A">
              <w:rPr>
                <w:rFonts w:cs="Calibri"/>
                <w:b/>
                <w:i/>
                <w:vanish/>
                <w:sz w:val="20"/>
                <w:szCs w:val="20"/>
                <w:highlight w:val="lightGray"/>
                <w:lang w:val="fr-FR"/>
              </w:rPr>
              <w:softHyphen/>
              <w:t>Boarding</w:t>
            </w:r>
            <w:r w:rsidRPr="00E7759A">
              <w:rPr>
                <w:rFonts w:cs="Calibri"/>
                <w:b/>
                <w:i/>
                <w:vanish/>
                <w:sz w:val="20"/>
                <w:szCs w:val="20"/>
                <w:highlight w:val="lightGray"/>
                <w:lang w:val="fr-FR"/>
              </w:rPr>
              <w:softHyphen/>
              <w:t>Activity</w:t>
            </w:r>
            <w:proofErr w:type="spellEnd"/>
            <w:r w:rsidRPr="00E7759A">
              <w:rPr>
                <w:rFonts w:cs="Calibri"/>
                <w:vanish/>
                <w:sz w:val="20"/>
                <w:szCs w:val="20"/>
                <w:highlight w:val="lightGray"/>
                <w:lang w:val="fr-FR"/>
              </w:rPr>
              <w:t xml:space="preserve"> dans le profil France</w:t>
            </w:r>
          </w:p>
        </w:tc>
      </w:tr>
      <w:tr w:rsidR="00E12D31" w:rsidRPr="00E32CB2" w14:paraId="018BA4D0" w14:textId="77777777" w:rsidTr="0010384E">
        <w:tc>
          <w:tcPr>
            <w:tcW w:w="1277" w:type="dxa"/>
            <w:vMerge/>
            <w:vAlign w:val="center"/>
          </w:tcPr>
          <w:p w14:paraId="7D8C89C0" w14:textId="77777777" w:rsidR="00E12D31" w:rsidRPr="00E7759A" w:rsidRDefault="00E12D31" w:rsidP="0010384E">
            <w:pPr>
              <w:spacing w:after="0"/>
              <w:rPr>
                <w:rFonts w:cs="Calibri"/>
                <w:i/>
                <w:sz w:val="20"/>
                <w:szCs w:val="20"/>
                <w:lang w:val="fr-FR"/>
              </w:rPr>
            </w:pPr>
          </w:p>
        </w:tc>
        <w:tc>
          <w:tcPr>
            <w:tcW w:w="1559" w:type="dxa"/>
            <w:gridSpan w:val="2"/>
            <w:vAlign w:val="center"/>
          </w:tcPr>
          <w:p w14:paraId="138D78D3" w14:textId="77777777" w:rsidR="00E12D31" w:rsidRPr="00E7759A" w:rsidRDefault="00E12D31" w:rsidP="0010384E">
            <w:pPr>
              <w:spacing w:after="0"/>
              <w:rPr>
                <w:rFonts w:cs="Calibri"/>
                <w:b/>
                <w:i/>
                <w:sz w:val="20"/>
                <w:szCs w:val="20"/>
                <w:highlight w:val="cyan"/>
                <w:lang w:val="en-GB"/>
              </w:rPr>
            </w:pPr>
            <w:proofErr w:type="spellStart"/>
            <w:r w:rsidRPr="00E7759A">
              <w:rPr>
                <w:rFonts w:cs="Calibri"/>
                <w:b/>
                <w:i/>
                <w:sz w:val="20"/>
                <w:szCs w:val="20"/>
                <w:highlight w:val="lightGray"/>
                <w:lang w:val="en-GB"/>
              </w:rPr>
              <w:t>ArrivalStopAssignment</w:t>
            </w:r>
            <w:proofErr w:type="spellEnd"/>
          </w:p>
        </w:tc>
        <w:tc>
          <w:tcPr>
            <w:tcW w:w="709" w:type="dxa"/>
            <w:vAlign w:val="center"/>
          </w:tcPr>
          <w:p w14:paraId="3560E3AF" w14:textId="77777777" w:rsidR="00E12D31" w:rsidRPr="00E7759A" w:rsidRDefault="00E12D3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610B90C8" w14:textId="77777777" w:rsidR="00E12D31" w:rsidRPr="00E7759A" w:rsidRDefault="00E12D31" w:rsidP="0010384E">
            <w:pPr>
              <w:spacing w:after="0"/>
              <w:rPr>
                <w:rFonts w:cs="Calibri"/>
                <w:i/>
                <w:sz w:val="20"/>
                <w:szCs w:val="20"/>
                <w:lang w:val="en-GB"/>
              </w:rPr>
            </w:pPr>
            <w:r w:rsidRPr="00E7759A">
              <w:rPr>
                <w:rFonts w:cs="Calibri"/>
                <w:i/>
                <w:sz w:val="20"/>
                <w:szCs w:val="20"/>
                <w:lang w:val="en-GB"/>
              </w:rPr>
              <w:t>+Structure</w:t>
            </w:r>
          </w:p>
        </w:tc>
        <w:tc>
          <w:tcPr>
            <w:tcW w:w="5386" w:type="dxa"/>
            <w:vAlign w:val="center"/>
          </w:tcPr>
          <w:p w14:paraId="13BE2B31" w14:textId="77777777" w:rsidR="00E12D31" w:rsidRPr="00E7759A" w:rsidRDefault="00E12D31" w:rsidP="0010384E">
            <w:pPr>
              <w:spacing w:after="0"/>
              <w:jc w:val="both"/>
              <w:rPr>
                <w:rFonts w:cs="Calibri"/>
                <w:i/>
                <w:strike/>
                <w:sz w:val="20"/>
                <w:szCs w:val="20"/>
                <w:highlight w:val="red"/>
                <w:lang w:val="fr-FR"/>
              </w:rPr>
            </w:pPr>
            <w:r w:rsidRPr="001A1031">
              <w:rPr>
                <w:rFonts w:cs="Calibri"/>
                <w:sz w:val="20"/>
                <w:szCs w:val="20"/>
                <w:highlight w:val="lightGray"/>
                <w:lang w:val="fr-FR"/>
              </w:rPr>
              <w:t xml:space="preserve">Affectation du point d'arrêt planifié à un </w:t>
            </w:r>
            <w:proofErr w:type="spellStart"/>
            <w:r w:rsidRPr="001A1031">
              <w:rPr>
                <w:rFonts w:cs="Calibri"/>
                <w:sz w:val="20"/>
                <w:szCs w:val="20"/>
                <w:highlight w:val="lightGray"/>
                <w:lang w:val="fr-FR"/>
              </w:rPr>
              <w:t>quay</w:t>
            </w:r>
            <w:proofErr w:type="spellEnd"/>
            <w:r w:rsidRPr="00E7759A">
              <w:rPr>
                <w:rFonts w:cs="Calibri"/>
                <w:sz w:val="20"/>
                <w:szCs w:val="20"/>
                <w:lang w:val="fr-FR"/>
              </w:rPr>
              <w:t xml:space="preserve"> </w:t>
            </w:r>
          </w:p>
        </w:tc>
      </w:tr>
      <w:tr w:rsidR="00E12D31" w:rsidRPr="00F26C1A" w14:paraId="2519764D" w14:textId="77777777" w:rsidTr="0010384E">
        <w:tc>
          <w:tcPr>
            <w:tcW w:w="1277" w:type="dxa"/>
            <w:vMerge/>
            <w:vAlign w:val="center"/>
          </w:tcPr>
          <w:p w14:paraId="653E60E7" w14:textId="77777777" w:rsidR="00E12D31" w:rsidRPr="00E7759A" w:rsidRDefault="00E12D31" w:rsidP="0010384E">
            <w:pPr>
              <w:spacing w:after="0"/>
              <w:rPr>
                <w:rFonts w:cs="Calibri"/>
                <w:i/>
                <w:sz w:val="20"/>
                <w:szCs w:val="20"/>
                <w:lang w:val="fr-FR"/>
              </w:rPr>
            </w:pPr>
          </w:p>
        </w:tc>
        <w:tc>
          <w:tcPr>
            <w:tcW w:w="283" w:type="dxa"/>
            <w:vMerge w:val="restart"/>
            <w:vAlign w:val="center"/>
          </w:tcPr>
          <w:p w14:paraId="2518779B" w14:textId="77777777" w:rsidR="00E12D31" w:rsidRPr="00E7759A" w:rsidRDefault="00E12D31" w:rsidP="0010384E">
            <w:pPr>
              <w:spacing w:after="0"/>
              <w:rPr>
                <w:rFonts w:cs="Calibri"/>
                <w:b/>
                <w:i/>
                <w:sz w:val="20"/>
                <w:szCs w:val="20"/>
                <w:lang w:val="fr-FR"/>
              </w:rPr>
            </w:pPr>
          </w:p>
        </w:tc>
        <w:tc>
          <w:tcPr>
            <w:tcW w:w="1276" w:type="dxa"/>
            <w:vAlign w:val="center"/>
          </w:tcPr>
          <w:p w14:paraId="36B133A6" w14:textId="77777777" w:rsidR="00E12D31" w:rsidRPr="00E7759A" w:rsidRDefault="00E12D3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709" w:type="dxa"/>
            <w:vAlign w:val="center"/>
          </w:tcPr>
          <w:p w14:paraId="471745F0" w14:textId="77777777" w:rsidR="00E12D31" w:rsidRPr="00E7759A" w:rsidRDefault="00E12D3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62E2F1D6" w14:textId="77777777" w:rsidR="00E12D31" w:rsidRPr="00E7759A" w:rsidRDefault="00E12D31" w:rsidP="0010384E">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5386" w:type="dxa"/>
            <w:vAlign w:val="center"/>
          </w:tcPr>
          <w:p w14:paraId="37647CEE" w14:textId="77777777" w:rsidR="00E12D31" w:rsidRPr="00E7759A" w:rsidRDefault="00E12D31" w:rsidP="0010384E">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to use according to the planned timetable. </w:t>
            </w:r>
          </w:p>
        </w:tc>
      </w:tr>
      <w:tr w:rsidR="00E12D31" w:rsidRPr="00E32CB2" w14:paraId="05D1628F" w14:textId="77777777" w:rsidTr="0010384E">
        <w:tc>
          <w:tcPr>
            <w:tcW w:w="1277" w:type="dxa"/>
            <w:vMerge/>
            <w:vAlign w:val="center"/>
          </w:tcPr>
          <w:p w14:paraId="5CDC3885" w14:textId="77777777" w:rsidR="00E12D31" w:rsidRPr="00E7759A" w:rsidRDefault="00E12D31" w:rsidP="0010384E">
            <w:pPr>
              <w:spacing w:after="0"/>
              <w:rPr>
                <w:rFonts w:cs="Calibri"/>
                <w:i/>
                <w:sz w:val="20"/>
                <w:szCs w:val="20"/>
              </w:rPr>
            </w:pPr>
          </w:p>
        </w:tc>
        <w:tc>
          <w:tcPr>
            <w:tcW w:w="283" w:type="dxa"/>
            <w:vMerge/>
            <w:vAlign w:val="center"/>
          </w:tcPr>
          <w:p w14:paraId="07712A46" w14:textId="77777777" w:rsidR="00E12D31" w:rsidRPr="00E7759A" w:rsidRDefault="00E12D31" w:rsidP="0010384E">
            <w:pPr>
              <w:spacing w:after="0"/>
              <w:rPr>
                <w:rFonts w:cs="Calibri"/>
                <w:b/>
                <w:i/>
                <w:sz w:val="20"/>
                <w:szCs w:val="20"/>
                <w:highlight w:val="cyan"/>
                <w:lang w:val="en-GB"/>
              </w:rPr>
            </w:pPr>
          </w:p>
        </w:tc>
        <w:tc>
          <w:tcPr>
            <w:tcW w:w="1276" w:type="dxa"/>
            <w:vAlign w:val="center"/>
          </w:tcPr>
          <w:p w14:paraId="1B6F7EBF" w14:textId="77777777" w:rsidR="00E12D31" w:rsidRPr="00E7759A" w:rsidRDefault="00E12D31" w:rsidP="0010384E">
            <w:pPr>
              <w:spacing w:after="0"/>
              <w:rPr>
                <w:rFonts w:cs="Calibri"/>
                <w:b/>
                <w:i/>
                <w:sz w:val="20"/>
                <w:szCs w:val="20"/>
                <w:highlight w:val="cyan"/>
                <w:lang w:val="en-GB"/>
              </w:rPr>
            </w:pPr>
            <w:proofErr w:type="spellStart"/>
            <w:r w:rsidRPr="00E7759A">
              <w:rPr>
                <w:rFonts w:cs="Calibri"/>
                <w:b/>
                <w:i/>
                <w:sz w:val="20"/>
                <w:szCs w:val="20"/>
                <w:highlight w:val="lightGray"/>
                <w:lang w:val="en-GB"/>
              </w:rPr>
              <w:t>Aimed</w:t>
            </w:r>
            <w:r w:rsidRPr="00E7759A">
              <w:rPr>
                <w:rFonts w:cs="Calibri"/>
                <w:b/>
                <w:i/>
                <w:sz w:val="20"/>
                <w:szCs w:val="20"/>
                <w:highlight w:val="lightGray"/>
                <w:lang w:val="en-GB"/>
              </w:rPr>
              <w:softHyphen/>
            </w:r>
            <w:r w:rsidRPr="00E7759A">
              <w:rPr>
                <w:rFonts w:cs="Calibri"/>
                <w:b/>
                <w:i/>
                <w:sz w:val="20"/>
                <w:szCs w:val="20"/>
                <w:highlight w:val="lightGray"/>
                <w:lang w:val="en-GB"/>
              </w:rPr>
              <w:softHyphen/>
              <w:t>QuayName</w:t>
            </w:r>
            <w:proofErr w:type="spellEnd"/>
          </w:p>
        </w:tc>
        <w:tc>
          <w:tcPr>
            <w:tcW w:w="709" w:type="dxa"/>
            <w:vAlign w:val="center"/>
          </w:tcPr>
          <w:p w14:paraId="1F5E2B86" w14:textId="77777777" w:rsidR="00E12D31" w:rsidRPr="00E7759A" w:rsidRDefault="00E12D3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7AB867C0" w14:textId="77777777" w:rsidR="00E12D31" w:rsidRPr="00E7759A" w:rsidRDefault="00E12D31" w:rsidP="0010384E">
            <w:pPr>
              <w:spacing w:after="0"/>
              <w:rPr>
                <w:rFonts w:cs="Calibri"/>
                <w:i/>
                <w:sz w:val="20"/>
                <w:szCs w:val="20"/>
                <w:lang w:val="en-GB"/>
              </w:rPr>
            </w:pPr>
            <w:proofErr w:type="spellStart"/>
            <w:r w:rsidRPr="00E7759A">
              <w:rPr>
                <w:rFonts w:cs="Calibri"/>
                <w:i/>
                <w:sz w:val="20"/>
                <w:szCs w:val="20"/>
                <w:lang w:val="en-GB"/>
              </w:rPr>
              <w:t>NLString</w:t>
            </w:r>
            <w:proofErr w:type="spellEnd"/>
          </w:p>
        </w:tc>
        <w:tc>
          <w:tcPr>
            <w:tcW w:w="5386" w:type="dxa"/>
            <w:vAlign w:val="center"/>
          </w:tcPr>
          <w:p w14:paraId="0F713A2C" w14:textId="77777777" w:rsidR="00E12D31" w:rsidRPr="00F2037A" w:rsidRDefault="00E12D31" w:rsidP="0010384E">
            <w:pPr>
              <w:spacing w:after="0"/>
              <w:jc w:val="both"/>
              <w:rPr>
                <w:rFonts w:cs="Calibri"/>
                <w:i/>
                <w:sz w:val="20"/>
                <w:szCs w:val="20"/>
                <w:highlight w:val="lightGray"/>
                <w:lang w:val="fr-FR"/>
              </w:rPr>
            </w:pPr>
            <w:r w:rsidRPr="00E7759A">
              <w:rPr>
                <w:rFonts w:cs="Calibri"/>
                <w:sz w:val="20"/>
                <w:szCs w:val="20"/>
                <w:highlight w:val="lightGray"/>
                <w:lang w:val="fr-FR"/>
              </w:rPr>
              <w:t>Indication de la voie d'arrivée (en complément de Platform)</w:t>
            </w:r>
            <w:r w:rsidRPr="00E7759A">
              <w:rPr>
                <w:rFonts w:cs="Calibri"/>
                <w:i/>
                <w:sz w:val="20"/>
                <w:szCs w:val="20"/>
                <w:highlight w:val="lightGray"/>
                <w:lang w:val="fr-FR"/>
              </w:rPr>
              <w:t xml:space="preserve">. </w:t>
            </w:r>
          </w:p>
        </w:tc>
      </w:tr>
      <w:tr w:rsidR="00E12D31" w:rsidRPr="00F26C1A" w14:paraId="6F649ABF" w14:textId="77777777" w:rsidTr="0010384E">
        <w:tc>
          <w:tcPr>
            <w:tcW w:w="1277" w:type="dxa"/>
            <w:vMerge/>
            <w:vAlign w:val="center"/>
          </w:tcPr>
          <w:p w14:paraId="4CBEC0BF" w14:textId="77777777" w:rsidR="00E12D31" w:rsidRPr="00E7759A" w:rsidRDefault="00E12D31" w:rsidP="0010384E">
            <w:pPr>
              <w:spacing w:after="0"/>
              <w:rPr>
                <w:rFonts w:cs="Calibri"/>
                <w:i/>
                <w:sz w:val="20"/>
                <w:szCs w:val="20"/>
                <w:lang w:val="fr-FR"/>
              </w:rPr>
            </w:pPr>
          </w:p>
        </w:tc>
        <w:tc>
          <w:tcPr>
            <w:tcW w:w="283" w:type="dxa"/>
            <w:vMerge/>
            <w:vAlign w:val="center"/>
          </w:tcPr>
          <w:p w14:paraId="4CF52D16" w14:textId="77777777" w:rsidR="00E12D31" w:rsidRPr="00E7759A" w:rsidRDefault="00E12D31" w:rsidP="0010384E">
            <w:pPr>
              <w:spacing w:after="0"/>
              <w:rPr>
                <w:rFonts w:cs="Calibri"/>
                <w:b/>
                <w:i/>
                <w:vanish/>
                <w:sz w:val="20"/>
                <w:szCs w:val="20"/>
                <w:highlight w:val="cyan"/>
                <w:lang w:val="fr-FR"/>
              </w:rPr>
            </w:pPr>
          </w:p>
        </w:tc>
        <w:tc>
          <w:tcPr>
            <w:tcW w:w="1276" w:type="dxa"/>
            <w:vAlign w:val="center"/>
          </w:tcPr>
          <w:p w14:paraId="74CF8CB1" w14:textId="77777777" w:rsidR="00E12D31" w:rsidRPr="00E7759A" w:rsidRDefault="00E12D3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Expected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709" w:type="dxa"/>
            <w:vAlign w:val="center"/>
          </w:tcPr>
          <w:p w14:paraId="59554B20" w14:textId="77777777" w:rsidR="00E12D31" w:rsidRPr="00E7759A" w:rsidRDefault="00E12D3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382FE8F6" w14:textId="77777777" w:rsidR="00E12D31" w:rsidRPr="00E7759A" w:rsidRDefault="00E12D31" w:rsidP="0010384E">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5386" w:type="dxa"/>
            <w:vAlign w:val="center"/>
          </w:tcPr>
          <w:p w14:paraId="2108F325" w14:textId="77777777" w:rsidR="00E12D31" w:rsidRPr="00E7759A" w:rsidRDefault="00E12D31" w:rsidP="0010384E">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to use according to the real-time prediction. </w:t>
            </w:r>
            <w:r w:rsidRPr="00E7759A">
              <w:rPr>
                <w:rFonts w:cs="Calibri"/>
                <w:strike/>
                <w:vanish/>
                <w:sz w:val="20"/>
                <w:szCs w:val="20"/>
                <w:highlight w:val="cyan"/>
                <w:lang w:val="en-GB"/>
              </w:rPr>
              <w:t xml:space="preserve"> </w:t>
            </w:r>
          </w:p>
        </w:tc>
      </w:tr>
      <w:tr w:rsidR="00E12D31" w:rsidRPr="00F26C1A" w14:paraId="16A74634" w14:textId="77777777" w:rsidTr="0010384E">
        <w:tc>
          <w:tcPr>
            <w:tcW w:w="1277" w:type="dxa"/>
            <w:vMerge/>
            <w:vAlign w:val="center"/>
          </w:tcPr>
          <w:p w14:paraId="01917618" w14:textId="77777777" w:rsidR="00E12D31" w:rsidRPr="00E7759A" w:rsidRDefault="00E12D31" w:rsidP="0010384E">
            <w:pPr>
              <w:spacing w:after="0"/>
              <w:rPr>
                <w:rFonts w:cs="Calibri"/>
                <w:i/>
                <w:sz w:val="20"/>
                <w:szCs w:val="20"/>
              </w:rPr>
            </w:pPr>
          </w:p>
        </w:tc>
        <w:tc>
          <w:tcPr>
            <w:tcW w:w="283" w:type="dxa"/>
            <w:vMerge/>
            <w:vAlign w:val="center"/>
          </w:tcPr>
          <w:p w14:paraId="446C2EFD" w14:textId="77777777" w:rsidR="00E12D31" w:rsidRPr="00E7759A" w:rsidRDefault="00E12D31" w:rsidP="0010384E">
            <w:pPr>
              <w:spacing w:after="0"/>
              <w:rPr>
                <w:rFonts w:cs="Calibri"/>
                <w:b/>
                <w:i/>
                <w:vanish/>
                <w:sz w:val="20"/>
                <w:szCs w:val="20"/>
                <w:highlight w:val="cyan"/>
                <w:lang w:val="en-GB"/>
              </w:rPr>
            </w:pPr>
          </w:p>
        </w:tc>
        <w:tc>
          <w:tcPr>
            <w:tcW w:w="1276" w:type="dxa"/>
            <w:vAlign w:val="center"/>
          </w:tcPr>
          <w:p w14:paraId="05538990" w14:textId="77777777" w:rsidR="00E12D31" w:rsidRPr="00E7759A" w:rsidRDefault="00E12D3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Actual</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709" w:type="dxa"/>
            <w:vAlign w:val="center"/>
          </w:tcPr>
          <w:p w14:paraId="70D11C98" w14:textId="77777777" w:rsidR="00E12D31" w:rsidRPr="00E7759A" w:rsidRDefault="00E12D3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2142F7C5" w14:textId="77777777" w:rsidR="00E12D31" w:rsidRPr="00E7759A" w:rsidRDefault="00E12D31" w:rsidP="0010384E">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5386" w:type="dxa"/>
            <w:vAlign w:val="center"/>
          </w:tcPr>
          <w:p w14:paraId="2128007C" w14:textId="77777777" w:rsidR="00E12D31" w:rsidRPr="00E7759A" w:rsidRDefault="00E12D31" w:rsidP="0010384E">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w:t>
            </w:r>
            <w:proofErr w:type="gramStart"/>
            <w:r w:rsidRPr="00E7759A">
              <w:rPr>
                <w:rFonts w:cs="Calibri"/>
                <w:vanish/>
                <w:sz w:val="20"/>
                <w:szCs w:val="20"/>
                <w:highlight w:val="cyan"/>
                <w:lang w:val="en-GB"/>
              </w:rPr>
              <w:t>actually used</w:t>
            </w:r>
            <w:proofErr w:type="gramEnd"/>
            <w:r w:rsidRPr="00E7759A">
              <w:rPr>
                <w:rFonts w:cs="Calibri"/>
                <w:strike/>
                <w:vanish/>
                <w:sz w:val="20"/>
                <w:szCs w:val="20"/>
                <w:highlight w:val="cyan"/>
                <w:lang w:val="en-GB"/>
              </w:rPr>
              <w:t>.</w:t>
            </w:r>
          </w:p>
        </w:tc>
      </w:tr>
      <w:tr w:rsidR="00E12D31" w:rsidRPr="00F26C1A" w14:paraId="4977226F" w14:textId="77777777" w:rsidTr="0010384E">
        <w:trPr>
          <w:hidden/>
        </w:trPr>
        <w:tc>
          <w:tcPr>
            <w:tcW w:w="1277" w:type="dxa"/>
            <w:vMerge/>
            <w:vAlign w:val="center"/>
          </w:tcPr>
          <w:p w14:paraId="2A3CF25D" w14:textId="77777777" w:rsidR="00E12D31" w:rsidRPr="00DA2DF7" w:rsidRDefault="00E12D31" w:rsidP="0010384E">
            <w:pPr>
              <w:spacing w:after="0"/>
              <w:rPr>
                <w:rFonts w:cs="Calibri"/>
                <w:i/>
                <w:vanish/>
                <w:sz w:val="20"/>
                <w:szCs w:val="20"/>
                <w:lang w:val="en-GB"/>
              </w:rPr>
            </w:pPr>
          </w:p>
        </w:tc>
        <w:tc>
          <w:tcPr>
            <w:tcW w:w="1559" w:type="dxa"/>
            <w:gridSpan w:val="2"/>
            <w:vAlign w:val="center"/>
          </w:tcPr>
          <w:p w14:paraId="7F2A9978" w14:textId="77777777" w:rsidR="00E12D31" w:rsidRPr="00DA2DF7" w:rsidRDefault="00E12D31" w:rsidP="0010384E">
            <w:pPr>
              <w:spacing w:after="0"/>
              <w:rPr>
                <w:rFonts w:cs="Calibri"/>
                <w:b/>
                <w:i/>
                <w:vanish/>
                <w:sz w:val="20"/>
                <w:szCs w:val="20"/>
                <w:highlight w:val="cyan"/>
                <w:lang w:val="en-GB"/>
              </w:rPr>
            </w:pPr>
            <w:proofErr w:type="spellStart"/>
            <w:r w:rsidRPr="00DA2DF7">
              <w:rPr>
                <w:rFonts w:cs="Calibri"/>
                <w:b/>
                <w:i/>
                <w:vanish/>
                <w:sz w:val="20"/>
                <w:szCs w:val="20"/>
                <w:highlight w:val="cyan"/>
                <w:lang w:val="en-GB"/>
              </w:rPr>
              <w:t>ArrivalOperatorRefs</w:t>
            </w:r>
            <w:proofErr w:type="spellEnd"/>
          </w:p>
        </w:tc>
        <w:tc>
          <w:tcPr>
            <w:tcW w:w="709" w:type="dxa"/>
            <w:vAlign w:val="center"/>
          </w:tcPr>
          <w:p w14:paraId="204E9FEF" w14:textId="77777777" w:rsidR="00E12D31" w:rsidRPr="00DA2DF7" w:rsidRDefault="00E12D31" w:rsidP="0010384E">
            <w:pPr>
              <w:spacing w:after="0"/>
              <w:rPr>
                <w:rFonts w:cs="Calibri"/>
                <w:vanish/>
                <w:sz w:val="20"/>
                <w:szCs w:val="20"/>
                <w:highlight w:val="cyan"/>
                <w:lang w:val="en-GB"/>
              </w:rPr>
            </w:pPr>
            <w:r w:rsidRPr="00DA2DF7">
              <w:rPr>
                <w:rFonts w:cs="Calibri"/>
                <w:vanish/>
                <w:sz w:val="20"/>
                <w:szCs w:val="20"/>
                <w:highlight w:val="cyan"/>
                <w:lang w:val="en-GB"/>
              </w:rPr>
              <w:t>0:1</w:t>
            </w:r>
          </w:p>
        </w:tc>
        <w:tc>
          <w:tcPr>
            <w:tcW w:w="1559" w:type="dxa"/>
            <w:vAlign w:val="center"/>
          </w:tcPr>
          <w:p w14:paraId="035A59BD" w14:textId="77777777" w:rsidR="00E12D31" w:rsidRPr="00DA2DF7" w:rsidRDefault="00E12D31" w:rsidP="0010384E">
            <w:pPr>
              <w:spacing w:after="0"/>
              <w:rPr>
                <w:rFonts w:cs="Calibri"/>
                <w:i/>
                <w:vanish/>
                <w:sz w:val="20"/>
                <w:szCs w:val="20"/>
                <w:highlight w:val="cyan"/>
                <w:lang w:val="en-GB"/>
              </w:rPr>
            </w:pPr>
            <w:proofErr w:type="spellStart"/>
            <w:r w:rsidRPr="00DA2DF7">
              <w:rPr>
                <w:rFonts w:cs="Calibri"/>
                <w:i/>
                <w:vanish/>
                <w:sz w:val="20"/>
                <w:szCs w:val="20"/>
                <w:highlight w:val="cyan"/>
                <w:lang w:val="en-GB"/>
              </w:rPr>
              <w:t>OperatorRefStructure</w:t>
            </w:r>
            <w:proofErr w:type="spellEnd"/>
          </w:p>
        </w:tc>
        <w:tc>
          <w:tcPr>
            <w:tcW w:w="5386" w:type="dxa"/>
            <w:vAlign w:val="center"/>
          </w:tcPr>
          <w:p w14:paraId="3C3146D5" w14:textId="77777777" w:rsidR="00E12D31" w:rsidRPr="00DA2DF7" w:rsidRDefault="00E12D31" w:rsidP="0010384E">
            <w:pPr>
              <w:spacing w:after="0"/>
              <w:jc w:val="both"/>
              <w:rPr>
                <w:rFonts w:cs="Calibri"/>
                <w:vanish/>
                <w:sz w:val="20"/>
                <w:szCs w:val="20"/>
                <w:highlight w:val="cyan"/>
              </w:rPr>
            </w:pPr>
            <w:r w:rsidRPr="00DA2DF7">
              <w:rPr>
                <w:rFonts w:cs="Calibri"/>
                <w:vanish/>
                <w:sz w:val="20"/>
                <w:szCs w:val="20"/>
                <w:highlight w:val="cyan"/>
                <w:lang w:val="en-GB"/>
              </w:rPr>
              <w:t xml:space="preserve">OPERATORs of </w:t>
            </w:r>
            <w:proofErr w:type="spellStart"/>
            <w:r w:rsidRPr="00DA2DF7">
              <w:rPr>
                <w:rFonts w:cs="Calibri"/>
                <w:vanish/>
                <w:sz w:val="20"/>
                <w:szCs w:val="20"/>
                <w:highlight w:val="cyan"/>
                <w:lang w:val="en-GB"/>
              </w:rPr>
              <w:t>othe</w:t>
            </w:r>
            <w:proofErr w:type="spellEnd"/>
            <w:r w:rsidRPr="00DA2DF7">
              <w:rPr>
                <w:rFonts w:cs="Calibri"/>
                <w:vanish/>
                <w:sz w:val="20"/>
                <w:szCs w:val="20"/>
                <w:highlight w:val="cyan"/>
                <w:lang w:val="en-GB"/>
              </w:rPr>
              <w:t xml:space="preserve"> service up until arrival - May change for departure.</w:t>
            </w:r>
          </w:p>
        </w:tc>
      </w:tr>
      <w:tr w:rsidR="00077AD1" w:rsidRPr="00E32CB2" w14:paraId="3F50B652" w14:textId="77777777" w:rsidTr="0010384E">
        <w:tc>
          <w:tcPr>
            <w:tcW w:w="1277" w:type="dxa"/>
            <w:vMerge w:val="restart"/>
            <w:vAlign w:val="center"/>
          </w:tcPr>
          <w:p w14:paraId="7A70D9FB" w14:textId="77777777" w:rsidR="00077AD1" w:rsidRPr="00E7759A" w:rsidRDefault="00077AD1" w:rsidP="0010384E">
            <w:pPr>
              <w:spacing w:after="0"/>
              <w:rPr>
                <w:rFonts w:cs="Calibri"/>
                <w:i/>
                <w:sz w:val="20"/>
                <w:szCs w:val="20"/>
                <w:lang w:val="en-GB"/>
              </w:rPr>
            </w:pPr>
            <w:r w:rsidRPr="00E7759A">
              <w:rPr>
                <w:rFonts w:cs="Calibri"/>
                <w:i/>
                <w:sz w:val="20"/>
                <w:szCs w:val="20"/>
                <w:lang w:val="en-GB"/>
              </w:rPr>
              <w:t>Departure</w:t>
            </w:r>
          </w:p>
        </w:tc>
        <w:tc>
          <w:tcPr>
            <w:tcW w:w="1559" w:type="dxa"/>
            <w:gridSpan w:val="2"/>
            <w:vAlign w:val="center"/>
          </w:tcPr>
          <w:p w14:paraId="56677455" w14:textId="77777777" w:rsidR="00077AD1" w:rsidRPr="00E7759A" w:rsidRDefault="00077AD1" w:rsidP="0010384E">
            <w:pPr>
              <w:spacing w:after="0"/>
              <w:rPr>
                <w:rFonts w:cs="Calibri"/>
                <w:b/>
                <w:i/>
                <w:sz w:val="20"/>
                <w:szCs w:val="20"/>
                <w:highlight w:val="lightGray"/>
                <w:lang w:val="en-GB"/>
              </w:rPr>
            </w:pPr>
            <w:proofErr w:type="spellStart"/>
            <w:r w:rsidRPr="00E7759A">
              <w:rPr>
                <w:rFonts w:cs="Calibri"/>
                <w:b/>
                <w:i/>
                <w:sz w:val="20"/>
                <w:szCs w:val="20"/>
                <w:highlight w:val="lightGray"/>
                <w:lang w:val="en-GB"/>
              </w:rPr>
              <w:t>Aimed</w:t>
            </w:r>
            <w:r w:rsidRPr="00E7759A">
              <w:rPr>
                <w:rFonts w:cs="Calibri"/>
                <w:b/>
                <w:i/>
                <w:spacing w:val="-4"/>
                <w:sz w:val="20"/>
                <w:szCs w:val="20"/>
                <w:highlight w:val="lightGray"/>
                <w:lang w:val="en-GB"/>
              </w:rPr>
              <w:softHyphen/>
            </w:r>
            <w:r w:rsidRPr="00E7759A">
              <w:rPr>
                <w:rFonts w:cs="Calibri"/>
                <w:b/>
                <w:i/>
                <w:sz w:val="20"/>
                <w:szCs w:val="20"/>
                <w:highlight w:val="lightGray"/>
                <w:lang w:val="en-GB"/>
              </w:rPr>
              <w:t>Departure</w:t>
            </w:r>
            <w:r w:rsidRPr="00E7759A">
              <w:rPr>
                <w:rFonts w:cs="Calibri"/>
                <w:b/>
                <w:i/>
                <w:sz w:val="20"/>
                <w:szCs w:val="20"/>
                <w:highlight w:val="lightGray"/>
                <w:lang w:val="en-GB"/>
              </w:rPr>
              <w:softHyphen/>
              <w:t>Time</w:t>
            </w:r>
            <w:proofErr w:type="spellEnd"/>
          </w:p>
        </w:tc>
        <w:tc>
          <w:tcPr>
            <w:tcW w:w="709" w:type="dxa"/>
            <w:vAlign w:val="center"/>
          </w:tcPr>
          <w:p w14:paraId="59E6CE59" w14:textId="77777777" w:rsidR="00077AD1" w:rsidRPr="00E7759A" w:rsidRDefault="00077AD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068714A3" w14:textId="77777777" w:rsidR="00077AD1" w:rsidRPr="00E7759A" w:rsidRDefault="00077AD1" w:rsidP="0010384E">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86" w:type="dxa"/>
            <w:vAlign w:val="center"/>
          </w:tcPr>
          <w:p w14:paraId="072F5EB3" w14:textId="77777777" w:rsidR="00077AD1" w:rsidRPr="00590692" w:rsidRDefault="00077AD1" w:rsidP="0010384E">
            <w:pPr>
              <w:spacing w:after="0"/>
              <w:jc w:val="both"/>
              <w:rPr>
                <w:rFonts w:cs="Calibri"/>
                <w:sz w:val="20"/>
                <w:szCs w:val="20"/>
                <w:highlight w:val="lightGray"/>
                <w:lang w:val="fr-FR"/>
              </w:rPr>
            </w:pPr>
            <w:r w:rsidRPr="00590692">
              <w:rPr>
                <w:rFonts w:cs="Calibri"/>
                <w:sz w:val="20"/>
                <w:szCs w:val="20"/>
                <w:highlight w:val="lightGray"/>
                <w:lang w:val="fr-FR"/>
              </w:rPr>
              <w:t>Heure de départ théorique (ou commandée).</w:t>
            </w:r>
          </w:p>
        </w:tc>
      </w:tr>
      <w:tr w:rsidR="00077AD1" w:rsidRPr="00E32CB2" w14:paraId="4D800514" w14:textId="77777777" w:rsidTr="0010384E">
        <w:tc>
          <w:tcPr>
            <w:tcW w:w="1277" w:type="dxa"/>
            <w:vMerge/>
            <w:vAlign w:val="center"/>
          </w:tcPr>
          <w:p w14:paraId="166F3199" w14:textId="77777777" w:rsidR="00077AD1" w:rsidRPr="00E7759A" w:rsidRDefault="00077AD1" w:rsidP="0010384E">
            <w:pPr>
              <w:spacing w:after="0"/>
              <w:rPr>
                <w:rFonts w:cs="Calibri"/>
                <w:i/>
                <w:sz w:val="20"/>
                <w:szCs w:val="20"/>
                <w:lang w:val="fr-FR"/>
              </w:rPr>
            </w:pPr>
          </w:p>
        </w:tc>
        <w:tc>
          <w:tcPr>
            <w:tcW w:w="1559" w:type="dxa"/>
            <w:gridSpan w:val="2"/>
            <w:vAlign w:val="center"/>
          </w:tcPr>
          <w:p w14:paraId="42CE6AD6" w14:textId="77777777" w:rsidR="00077AD1" w:rsidRPr="00E7759A" w:rsidRDefault="00077AD1" w:rsidP="0010384E">
            <w:pPr>
              <w:spacing w:after="0"/>
              <w:rPr>
                <w:rFonts w:cs="Calibri"/>
                <w:b/>
                <w:i/>
                <w:sz w:val="20"/>
                <w:szCs w:val="20"/>
                <w:highlight w:val="lightGray"/>
                <w:lang w:val="en-GB"/>
              </w:rPr>
            </w:pPr>
            <w:proofErr w:type="spellStart"/>
            <w:r w:rsidRPr="00E7759A">
              <w:rPr>
                <w:rFonts w:cs="Calibri"/>
                <w:b/>
                <w:i/>
                <w:sz w:val="20"/>
                <w:szCs w:val="20"/>
                <w:highlight w:val="lightGray"/>
                <w:lang w:val="en-GB"/>
              </w:rPr>
              <w:t>Expected</w:t>
            </w:r>
            <w:r w:rsidRPr="00E7759A">
              <w:rPr>
                <w:rFonts w:cs="Calibri"/>
                <w:b/>
                <w:i/>
                <w:sz w:val="20"/>
                <w:szCs w:val="20"/>
                <w:highlight w:val="lightGray"/>
                <w:lang w:val="en-GB"/>
              </w:rPr>
              <w:softHyphen/>
              <w:t>Departure</w:t>
            </w:r>
            <w:r w:rsidRPr="00E7759A">
              <w:rPr>
                <w:rFonts w:cs="Calibri"/>
                <w:b/>
                <w:i/>
                <w:sz w:val="20"/>
                <w:szCs w:val="20"/>
                <w:highlight w:val="lightGray"/>
                <w:lang w:val="en-GB"/>
              </w:rPr>
              <w:softHyphen/>
              <w:t>Time</w:t>
            </w:r>
            <w:proofErr w:type="spellEnd"/>
          </w:p>
        </w:tc>
        <w:tc>
          <w:tcPr>
            <w:tcW w:w="709" w:type="dxa"/>
            <w:vAlign w:val="center"/>
          </w:tcPr>
          <w:p w14:paraId="03E56CB0" w14:textId="77777777" w:rsidR="00077AD1" w:rsidRPr="00E7759A" w:rsidRDefault="00077AD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1387405B" w14:textId="77777777" w:rsidR="00077AD1" w:rsidRPr="00E7759A" w:rsidRDefault="00077AD1" w:rsidP="0010384E">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86" w:type="dxa"/>
            <w:vAlign w:val="center"/>
          </w:tcPr>
          <w:p w14:paraId="46BCA12D" w14:textId="77777777" w:rsidR="00077AD1" w:rsidRPr="00590692" w:rsidRDefault="00077AD1" w:rsidP="0010384E">
            <w:pPr>
              <w:spacing w:after="0"/>
              <w:jc w:val="both"/>
              <w:rPr>
                <w:rFonts w:cs="Calibri"/>
                <w:sz w:val="20"/>
                <w:szCs w:val="20"/>
                <w:highlight w:val="lightGray"/>
                <w:lang w:val="fr-FR"/>
              </w:rPr>
            </w:pPr>
            <w:r w:rsidRPr="00590692">
              <w:rPr>
                <w:rFonts w:cs="Calibri"/>
                <w:sz w:val="20"/>
                <w:szCs w:val="20"/>
                <w:highlight w:val="lightGray"/>
                <w:lang w:val="fr-FR"/>
              </w:rPr>
              <w:t>Heure de départ estimée par le SAE.</w:t>
            </w:r>
          </w:p>
        </w:tc>
      </w:tr>
      <w:tr w:rsidR="00077AD1" w:rsidRPr="00F26C1A" w14:paraId="320EB8BA" w14:textId="77777777" w:rsidTr="0010384E">
        <w:tc>
          <w:tcPr>
            <w:tcW w:w="1277" w:type="dxa"/>
            <w:vMerge/>
            <w:vAlign w:val="center"/>
          </w:tcPr>
          <w:p w14:paraId="434F9FEA" w14:textId="77777777" w:rsidR="00077AD1" w:rsidRPr="00E7759A" w:rsidRDefault="00077AD1" w:rsidP="0010384E">
            <w:pPr>
              <w:spacing w:after="0"/>
              <w:rPr>
                <w:rFonts w:cs="Calibri"/>
                <w:i/>
                <w:sz w:val="20"/>
                <w:szCs w:val="20"/>
                <w:lang w:val="fr-FR"/>
              </w:rPr>
            </w:pPr>
          </w:p>
        </w:tc>
        <w:tc>
          <w:tcPr>
            <w:tcW w:w="1559" w:type="dxa"/>
            <w:gridSpan w:val="2"/>
            <w:vAlign w:val="center"/>
          </w:tcPr>
          <w:p w14:paraId="60B6B111" w14:textId="77777777" w:rsidR="00077AD1" w:rsidRPr="00E7759A" w:rsidRDefault="00077AD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ProvisionalExpectedDepartureTime</w:t>
            </w:r>
            <w:proofErr w:type="spellEnd"/>
          </w:p>
        </w:tc>
        <w:tc>
          <w:tcPr>
            <w:tcW w:w="709" w:type="dxa"/>
            <w:vAlign w:val="center"/>
          </w:tcPr>
          <w:p w14:paraId="5BB3C9F1" w14:textId="77777777" w:rsidR="00077AD1" w:rsidRPr="00E7759A" w:rsidRDefault="00077AD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1B570A8E" w14:textId="77777777" w:rsidR="00077AD1" w:rsidRPr="00E7759A" w:rsidRDefault="00077AD1" w:rsidP="0010384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5386" w:type="dxa"/>
            <w:vAlign w:val="center"/>
          </w:tcPr>
          <w:p w14:paraId="753CA18E" w14:textId="77777777" w:rsidR="00077AD1" w:rsidRPr="00E7759A" w:rsidRDefault="00077AD1" w:rsidP="0010384E">
            <w:pPr>
              <w:spacing w:after="0"/>
              <w:jc w:val="both"/>
              <w:rPr>
                <w:rFonts w:cs="Calibri"/>
                <w:vanish/>
                <w:sz w:val="20"/>
                <w:szCs w:val="20"/>
                <w:highlight w:val="cyan"/>
                <w:lang w:val="en-GB"/>
              </w:rPr>
            </w:pPr>
            <w:r w:rsidRPr="00E7759A">
              <w:rPr>
                <w:rFonts w:cs="Calibri"/>
                <w:vanish/>
                <w:sz w:val="20"/>
                <w:szCs w:val="20"/>
                <w:highlight w:val="cyan"/>
                <w:lang w:val="en-GB"/>
              </w:rPr>
              <w:t xml:space="preserve">Estimated departure time of VEHICLE without waiting time due to operational actions. For people at stop this would normally be shown if different from Expected departure time. </w:t>
            </w:r>
          </w:p>
        </w:tc>
      </w:tr>
      <w:tr w:rsidR="00077AD1" w:rsidRPr="00F26C1A" w14:paraId="61B91736" w14:textId="77777777" w:rsidTr="0010384E">
        <w:tc>
          <w:tcPr>
            <w:tcW w:w="1277" w:type="dxa"/>
            <w:vMerge/>
            <w:vAlign w:val="center"/>
          </w:tcPr>
          <w:p w14:paraId="79D18006" w14:textId="77777777" w:rsidR="00077AD1" w:rsidRPr="00E7759A" w:rsidRDefault="00077AD1" w:rsidP="0010384E">
            <w:pPr>
              <w:spacing w:after="0"/>
              <w:rPr>
                <w:rFonts w:cs="Calibri"/>
                <w:i/>
                <w:sz w:val="20"/>
                <w:szCs w:val="20"/>
              </w:rPr>
            </w:pPr>
          </w:p>
        </w:tc>
        <w:tc>
          <w:tcPr>
            <w:tcW w:w="1559" w:type="dxa"/>
            <w:gridSpan w:val="2"/>
            <w:vAlign w:val="center"/>
          </w:tcPr>
          <w:p w14:paraId="752958D1" w14:textId="77777777" w:rsidR="00077AD1" w:rsidRPr="00E7759A" w:rsidRDefault="00077AD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EarliestExpected</w:t>
            </w:r>
            <w:r w:rsidRPr="00E7759A">
              <w:rPr>
                <w:rFonts w:cs="Calibri"/>
                <w:b/>
                <w:i/>
                <w:vanish/>
                <w:sz w:val="20"/>
                <w:szCs w:val="20"/>
                <w:highlight w:val="cyan"/>
                <w:lang w:val="en-GB"/>
              </w:rPr>
              <w:softHyphen/>
              <w:t>DepartureTime</w:t>
            </w:r>
            <w:proofErr w:type="spellEnd"/>
          </w:p>
        </w:tc>
        <w:tc>
          <w:tcPr>
            <w:tcW w:w="709" w:type="dxa"/>
            <w:vAlign w:val="center"/>
          </w:tcPr>
          <w:p w14:paraId="4E4146D5" w14:textId="77777777" w:rsidR="00077AD1" w:rsidRPr="00E7759A" w:rsidRDefault="00077AD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39472B6D" w14:textId="77777777" w:rsidR="00077AD1" w:rsidRPr="00E7759A" w:rsidRDefault="00077AD1" w:rsidP="0010384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5386" w:type="dxa"/>
            <w:vAlign w:val="center"/>
          </w:tcPr>
          <w:p w14:paraId="7A59CA76" w14:textId="77777777" w:rsidR="00077AD1" w:rsidRPr="00E7759A" w:rsidRDefault="00077AD1" w:rsidP="0010384E">
            <w:pPr>
              <w:spacing w:after="0"/>
              <w:jc w:val="both"/>
              <w:rPr>
                <w:rFonts w:cs="Calibri"/>
                <w:vanish/>
                <w:sz w:val="20"/>
                <w:szCs w:val="20"/>
                <w:highlight w:val="cyan"/>
                <w:lang w:val="en-GB"/>
              </w:rPr>
            </w:pPr>
            <w:r w:rsidRPr="00E7759A">
              <w:rPr>
                <w:rFonts w:cs="Calibri"/>
                <w:vanish/>
                <w:sz w:val="20"/>
                <w:szCs w:val="20"/>
                <w:highlight w:val="cyan"/>
                <w:lang w:val="en-GB"/>
              </w:rPr>
              <w:t xml:space="preserve">Earliest time at which VEHICLE may leave the stop. Used to secure connections. Used for passenger announcements. Passengers must be at boarding point by this time to be sure of catching VEHICLE. </w:t>
            </w:r>
          </w:p>
        </w:tc>
      </w:tr>
      <w:tr w:rsidR="00077AD1" w:rsidRPr="00F26C1A" w14:paraId="6B7D45BB" w14:textId="77777777" w:rsidTr="0010384E">
        <w:tc>
          <w:tcPr>
            <w:tcW w:w="1277" w:type="dxa"/>
            <w:vMerge/>
            <w:vAlign w:val="center"/>
          </w:tcPr>
          <w:p w14:paraId="14BC66AF" w14:textId="77777777" w:rsidR="00077AD1" w:rsidRPr="00E7759A" w:rsidRDefault="00077AD1" w:rsidP="0010384E">
            <w:pPr>
              <w:spacing w:after="0"/>
              <w:rPr>
                <w:rFonts w:cs="Calibri"/>
                <w:i/>
                <w:sz w:val="20"/>
                <w:szCs w:val="20"/>
              </w:rPr>
            </w:pPr>
          </w:p>
        </w:tc>
        <w:tc>
          <w:tcPr>
            <w:tcW w:w="1559" w:type="dxa"/>
            <w:gridSpan w:val="2"/>
            <w:vAlign w:val="center"/>
          </w:tcPr>
          <w:p w14:paraId="1ABC08EA" w14:textId="77777777" w:rsidR="00077AD1" w:rsidRPr="00E7759A" w:rsidRDefault="00077AD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ExpectedDeparture</w:t>
            </w:r>
            <w:r w:rsidRPr="00E7759A">
              <w:rPr>
                <w:rFonts w:cs="Calibri"/>
                <w:b/>
                <w:i/>
                <w:vanish/>
                <w:sz w:val="20"/>
                <w:szCs w:val="20"/>
                <w:highlight w:val="cyan"/>
                <w:lang w:val="en-GB"/>
              </w:rPr>
              <w:softHyphen/>
              <w:t>PredictionQuality</w:t>
            </w:r>
            <w:proofErr w:type="spellEnd"/>
          </w:p>
        </w:tc>
        <w:tc>
          <w:tcPr>
            <w:tcW w:w="709" w:type="dxa"/>
            <w:vAlign w:val="center"/>
          </w:tcPr>
          <w:p w14:paraId="3AAEBB78" w14:textId="77777777" w:rsidR="00077AD1" w:rsidRPr="00E7759A" w:rsidRDefault="00077AD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5C5AC8DA" w14:textId="77777777" w:rsidR="00077AD1" w:rsidRPr="00E7759A" w:rsidRDefault="00077AD1" w:rsidP="0010384E">
            <w:pPr>
              <w:spacing w:after="0"/>
              <w:rPr>
                <w:rFonts w:cs="Calibri"/>
                <w:i/>
                <w:vanish/>
                <w:sz w:val="20"/>
                <w:szCs w:val="20"/>
                <w:highlight w:val="cyan"/>
                <w:lang w:val="en-GB"/>
              </w:rPr>
            </w:pPr>
            <w:r w:rsidRPr="00E7759A">
              <w:rPr>
                <w:rFonts w:cs="Calibri"/>
                <w:i/>
                <w:vanish/>
                <w:sz w:val="20"/>
                <w:szCs w:val="20"/>
                <w:highlight w:val="cyan"/>
                <w:lang w:val="en-GB"/>
              </w:rPr>
              <w:t>+</w:t>
            </w:r>
            <w:proofErr w:type="spellStart"/>
            <w:r w:rsidRPr="00E7759A">
              <w:rPr>
                <w:rFonts w:cs="Calibri"/>
                <w:i/>
                <w:vanish/>
                <w:sz w:val="20"/>
                <w:szCs w:val="20"/>
                <w:highlight w:val="cyan"/>
                <w:lang w:val="en-GB"/>
              </w:rPr>
              <w:t>Prediction</w:t>
            </w:r>
            <w:r w:rsidRPr="00E7759A">
              <w:rPr>
                <w:rFonts w:cs="Calibri"/>
                <w:i/>
                <w:vanish/>
                <w:sz w:val="20"/>
                <w:szCs w:val="20"/>
                <w:highlight w:val="cyan"/>
                <w:lang w:val="en-GB"/>
              </w:rPr>
              <w:softHyphen/>
              <w:t>Quality</w:t>
            </w:r>
            <w:proofErr w:type="spellEnd"/>
          </w:p>
        </w:tc>
        <w:tc>
          <w:tcPr>
            <w:tcW w:w="5386" w:type="dxa"/>
            <w:vAlign w:val="center"/>
          </w:tcPr>
          <w:p w14:paraId="21D8405E" w14:textId="77777777" w:rsidR="00077AD1" w:rsidRPr="00E7759A" w:rsidRDefault="00077AD1" w:rsidP="0010384E">
            <w:pPr>
              <w:pStyle w:val="Tabletext8"/>
              <w:spacing w:before="0" w:after="0"/>
              <w:rPr>
                <w:rFonts w:ascii="Calibri" w:hAnsi="Calibri" w:cs="Calibri"/>
                <w:vanish/>
                <w:sz w:val="20"/>
                <w:highlight w:val="cyan"/>
              </w:rPr>
            </w:pPr>
            <w:r w:rsidRPr="00E7759A">
              <w:rPr>
                <w:rFonts w:ascii="Calibri" w:hAnsi="Calibri" w:cs="Calibri"/>
                <w:vanish/>
                <w:sz w:val="20"/>
                <w:highlight w:val="cyan"/>
              </w:rPr>
              <w:t>Prediction quality, either as approximate confidence level or as a more quantitative percentile range of predictions that will fall within a given range of times</w:t>
            </w:r>
            <w:r w:rsidRPr="00E7759A">
              <w:rPr>
                <w:rFonts w:ascii="Calibri" w:hAnsi="Calibri" w:cs="Calibri"/>
                <w:strike/>
                <w:vanish/>
                <w:sz w:val="20"/>
                <w:highlight w:val="cyan"/>
              </w:rPr>
              <w:t>.</w:t>
            </w:r>
          </w:p>
          <w:p w14:paraId="002A2294" w14:textId="77777777" w:rsidR="00077AD1" w:rsidRPr="00E7759A" w:rsidRDefault="00077AD1" w:rsidP="0010384E">
            <w:pPr>
              <w:pStyle w:val="Tabletext8"/>
              <w:spacing w:before="0" w:after="0"/>
              <w:rPr>
                <w:rFonts w:ascii="Calibri" w:hAnsi="Calibri" w:cs="Calibri"/>
                <w:vanish/>
                <w:sz w:val="20"/>
                <w:highlight w:val="cyan"/>
              </w:rPr>
            </w:pPr>
            <w:r w:rsidRPr="00E7759A">
              <w:rPr>
                <w:rFonts w:ascii="Calibri" w:hAnsi="Calibri" w:cs="Calibri"/>
                <w:vanish/>
                <w:sz w:val="20"/>
                <w:highlight w:val="cyan"/>
              </w:rPr>
              <w:t>If not defined for some CALLs, an Extrapolation Rule can be applied.</w:t>
            </w:r>
          </w:p>
        </w:tc>
      </w:tr>
      <w:tr w:rsidR="00077AD1" w:rsidRPr="00F26C1A" w14:paraId="6260CDEB" w14:textId="77777777" w:rsidTr="0010384E">
        <w:tc>
          <w:tcPr>
            <w:tcW w:w="1277" w:type="dxa"/>
            <w:vMerge/>
            <w:vAlign w:val="center"/>
          </w:tcPr>
          <w:p w14:paraId="3FE8F917" w14:textId="77777777" w:rsidR="00077AD1" w:rsidRPr="00E7759A" w:rsidRDefault="00077AD1" w:rsidP="0010384E">
            <w:pPr>
              <w:spacing w:after="0"/>
              <w:rPr>
                <w:rFonts w:cs="Calibri"/>
                <w:i/>
                <w:sz w:val="20"/>
                <w:szCs w:val="20"/>
              </w:rPr>
            </w:pPr>
          </w:p>
        </w:tc>
        <w:tc>
          <w:tcPr>
            <w:tcW w:w="1559" w:type="dxa"/>
            <w:gridSpan w:val="2"/>
            <w:vAlign w:val="center"/>
          </w:tcPr>
          <w:p w14:paraId="67A8CDA1" w14:textId="77777777" w:rsidR="00077AD1" w:rsidRPr="00E7759A" w:rsidRDefault="00077AD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AimedLatestPassengerAccessTime</w:t>
            </w:r>
            <w:proofErr w:type="spellEnd"/>
          </w:p>
        </w:tc>
        <w:tc>
          <w:tcPr>
            <w:tcW w:w="709" w:type="dxa"/>
            <w:vAlign w:val="center"/>
          </w:tcPr>
          <w:p w14:paraId="51E5975E" w14:textId="77777777" w:rsidR="00077AD1" w:rsidRPr="00E7759A" w:rsidRDefault="00077AD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6FECD0FB" w14:textId="77777777" w:rsidR="00077AD1" w:rsidRPr="00E7759A" w:rsidRDefault="00077AD1" w:rsidP="0010384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5386" w:type="dxa"/>
            <w:vAlign w:val="center"/>
          </w:tcPr>
          <w:p w14:paraId="6B1A133C" w14:textId="77777777" w:rsidR="00077AD1" w:rsidRPr="00E7759A" w:rsidRDefault="00077AD1" w:rsidP="0010384E">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Target Latest time at which a PASSENGER should aim to arrive at the STOP PLACE containing the stop. This time may be earlier than the VEHICLE departure times as </w:t>
            </w:r>
            <w:proofErr w:type="spellStart"/>
            <w:r w:rsidRPr="00E7759A">
              <w:rPr>
                <w:rFonts w:ascii="Calibri" w:hAnsi="Calibri" w:cs="Calibri"/>
                <w:vanish/>
                <w:sz w:val="20"/>
                <w:highlight w:val="cyan"/>
              </w:rPr>
              <w:t>itmay</w:t>
            </w:r>
            <w:proofErr w:type="spellEnd"/>
            <w:r w:rsidRPr="00E7759A">
              <w:rPr>
                <w:rFonts w:ascii="Calibri" w:hAnsi="Calibri" w:cs="Calibri"/>
                <w:vanish/>
                <w:sz w:val="20"/>
                <w:highlight w:val="cyan"/>
              </w:rPr>
              <w:t xml:space="preserve"> include time for processes such as </w:t>
            </w:r>
            <w:proofErr w:type="spellStart"/>
            <w:r w:rsidRPr="00E7759A">
              <w:rPr>
                <w:rFonts w:ascii="Calibri" w:hAnsi="Calibri" w:cs="Calibri"/>
                <w:vanish/>
                <w:sz w:val="20"/>
                <w:highlight w:val="cyan"/>
              </w:rPr>
              <w:t>checkin</w:t>
            </w:r>
            <w:proofErr w:type="spellEnd"/>
            <w:r w:rsidRPr="00E7759A">
              <w:rPr>
                <w:rFonts w:ascii="Calibri" w:hAnsi="Calibri" w:cs="Calibri"/>
                <w:vanish/>
                <w:sz w:val="20"/>
                <w:highlight w:val="cyan"/>
              </w:rPr>
              <w:t xml:space="preserve">, security, </w:t>
            </w:r>
            <w:proofErr w:type="gramStart"/>
            <w:r w:rsidRPr="00E7759A">
              <w:rPr>
                <w:rFonts w:ascii="Calibri" w:hAnsi="Calibri" w:cs="Calibri"/>
                <w:vanish/>
                <w:sz w:val="20"/>
                <w:highlight w:val="cyan"/>
              </w:rPr>
              <w:t>etc.(</w:t>
            </w:r>
            <w:proofErr w:type="gramEnd"/>
            <w:r w:rsidRPr="00E7759A">
              <w:rPr>
                <w:rFonts w:ascii="Calibri" w:hAnsi="Calibri" w:cs="Calibri"/>
                <w:vanish/>
                <w:sz w:val="20"/>
                <w:highlight w:val="cyan"/>
              </w:rPr>
              <w:t xml:space="preserve">As specified by CHECK CONSTRAINT DELAYs in the underlying data) If absent assume to be the same as Earliest expected departure time, </w:t>
            </w:r>
          </w:p>
        </w:tc>
      </w:tr>
      <w:tr w:rsidR="00077AD1" w:rsidRPr="00F26C1A" w14:paraId="2DC87895" w14:textId="77777777" w:rsidTr="0010384E">
        <w:tc>
          <w:tcPr>
            <w:tcW w:w="1277" w:type="dxa"/>
            <w:vMerge/>
            <w:vAlign w:val="center"/>
          </w:tcPr>
          <w:p w14:paraId="36C8AA94" w14:textId="77777777" w:rsidR="00077AD1" w:rsidRPr="00E7759A" w:rsidRDefault="00077AD1" w:rsidP="0010384E">
            <w:pPr>
              <w:spacing w:after="0"/>
              <w:rPr>
                <w:rFonts w:cs="Calibri"/>
                <w:i/>
                <w:sz w:val="20"/>
                <w:szCs w:val="20"/>
              </w:rPr>
            </w:pPr>
          </w:p>
        </w:tc>
        <w:tc>
          <w:tcPr>
            <w:tcW w:w="1559" w:type="dxa"/>
            <w:gridSpan w:val="2"/>
            <w:vAlign w:val="center"/>
          </w:tcPr>
          <w:p w14:paraId="4B44D36B" w14:textId="77777777" w:rsidR="00077AD1" w:rsidRPr="00E7759A" w:rsidRDefault="00077AD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ExpectedLatestPassengerAccessTime</w:t>
            </w:r>
            <w:proofErr w:type="spellEnd"/>
          </w:p>
        </w:tc>
        <w:tc>
          <w:tcPr>
            <w:tcW w:w="709" w:type="dxa"/>
            <w:vAlign w:val="center"/>
          </w:tcPr>
          <w:p w14:paraId="2A6FA00A" w14:textId="77777777" w:rsidR="00077AD1" w:rsidRPr="00E7759A" w:rsidRDefault="00077AD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175B7641" w14:textId="77777777" w:rsidR="00077AD1" w:rsidRPr="00E7759A" w:rsidRDefault="00077AD1" w:rsidP="0010384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5386" w:type="dxa"/>
            <w:vAlign w:val="center"/>
          </w:tcPr>
          <w:p w14:paraId="2AD44E31" w14:textId="77777777" w:rsidR="00077AD1" w:rsidRPr="00E7759A" w:rsidRDefault="00077AD1" w:rsidP="0010384E">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Expected Latest time at which a PASSENGER should aim to arrive at the STOP PLACE containing the stop. This time may be earlier than the VEHICLE departure times as it may include time for processes such as </w:t>
            </w:r>
            <w:proofErr w:type="spellStart"/>
            <w:r w:rsidRPr="00E7759A">
              <w:rPr>
                <w:rFonts w:ascii="Calibri" w:hAnsi="Calibri" w:cs="Calibri"/>
                <w:vanish/>
                <w:sz w:val="20"/>
                <w:highlight w:val="cyan"/>
              </w:rPr>
              <w:t>checkin</w:t>
            </w:r>
            <w:proofErr w:type="spellEnd"/>
            <w:r w:rsidRPr="00E7759A">
              <w:rPr>
                <w:rFonts w:ascii="Calibri" w:hAnsi="Calibri" w:cs="Calibri"/>
                <w:vanish/>
                <w:sz w:val="20"/>
                <w:highlight w:val="cyan"/>
              </w:rPr>
              <w:t xml:space="preserve">, security, </w:t>
            </w:r>
            <w:proofErr w:type="gramStart"/>
            <w:r w:rsidRPr="00E7759A">
              <w:rPr>
                <w:rFonts w:ascii="Calibri" w:hAnsi="Calibri" w:cs="Calibri"/>
                <w:vanish/>
                <w:sz w:val="20"/>
                <w:highlight w:val="cyan"/>
              </w:rPr>
              <w:t>etc.(</w:t>
            </w:r>
            <w:proofErr w:type="gramEnd"/>
            <w:r w:rsidRPr="00E7759A">
              <w:rPr>
                <w:rFonts w:ascii="Calibri" w:hAnsi="Calibri" w:cs="Calibri"/>
                <w:vanish/>
                <w:sz w:val="20"/>
                <w:highlight w:val="cyan"/>
              </w:rPr>
              <w:t xml:space="preserve">As specified by CHECK CONSTRAINT DELAYs in the underlying data) If absent assume to be the same as Earliest expected departure time, </w:t>
            </w:r>
          </w:p>
        </w:tc>
      </w:tr>
      <w:tr w:rsidR="00E12D31" w:rsidRPr="00F26C1A" w14:paraId="23F02452" w14:textId="77777777" w:rsidTr="0010384E">
        <w:tc>
          <w:tcPr>
            <w:tcW w:w="1277" w:type="dxa"/>
            <w:vMerge w:val="restart"/>
            <w:vAlign w:val="center"/>
          </w:tcPr>
          <w:p w14:paraId="7EC6AA3E" w14:textId="77777777" w:rsidR="00E12D31" w:rsidRPr="00E7759A" w:rsidRDefault="00E12D31" w:rsidP="0010384E">
            <w:pPr>
              <w:spacing w:after="0"/>
              <w:rPr>
                <w:rFonts w:cs="Calibri"/>
                <w:i/>
                <w:sz w:val="20"/>
                <w:szCs w:val="20"/>
              </w:rPr>
            </w:pPr>
            <w:r w:rsidRPr="00E7759A">
              <w:rPr>
                <w:rFonts w:cs="Calibri"/>
                <w:i/>
                <w:sz w:val="20"/>
                <w:szCs w:val="20"/>
              </w:rPr>
              <w:t>Departure Status</w:t>
            </w:r>
          </w:p>
        </w:tc>
        <w:tc>
          <w:tcPr>
            <w:tcW w:w="1559" w:type="dxa"/>
            <w:gridSpan w:val="2"/>
            <w:vAlign w:val="center"/>
          </w:tcPr>
          <w:p w14:paraId="267DFC9E" w14:textId="77777777" w:rsidR="00E12D31" w:rsidRPr="00E7759A" w:rsidRDefault="00E12D31" w:rsidP="0010384E">
            <w:pPr>
              <w:spacing w:after="0"/>
              <w:rPr>
                <w:rFonts w:cs="Calibri"/>
                <w:b/>
                <w:i/>
                <w:sz w:val="20"/>
                <w:szCs w:val="20"/>
                <w:lang w:val="en-GB"/>
              </w:rPr>
            </w:pPr>
            <w:proofErr w:type="spellStart"/>
            <w:r w:rsidRPr="00E7759A">
              <w:rPr>
                <w:rFonts w:cs="Calibri"/>
                <w:b/>
                <w:i/>
                <w:sz w:val="20"/>
                <w:szCs w:val="20"/>
                <w:highlight w:val="lightGray"/>
                <w:lang w:val="en-GB"/>
              </w:rPr>
              <w:t>Departure</w:t>
            </w:r>
            <w:r w:rsidRPr="00E7759A">
              <w:rPr>
                <w:rFonts w:cs="Calibri"/>
                <w:b/>
                <w:i/>
                <w:spacing w:val="-4"/>
                <w:sz w:val="20"/>
                <w:szCs w:val="20"/>
                <w:highlight w:val="lightGray"/>
                <w:lang w:val="en-GB"/>
              </w:rPr>
              <w:softHyphen/>
            </w:r>
            <w:r w:rsidRPr="00E7759A">
              <w:rPr>
                <w:rFonts w:cs="Calibri"/>
                <w:b/>
                <w:i/>
                <w:sz w:val="20"/>
                <w:szCs w:val="20"/>
                <w:highlight w:val="lightGray"/>
                <w:lang w:val="en-GB"/>
              </w:rPr>
              <w:t>Status</w:t>
            </w:r>
            <w:proofErr w:type="spellEnd"/>
          </w:p>
        </w:tc>
        <w:tc>
          <w:tcPr>
            <w:tcW w:w="709" w:type="dxa"/>
            <w:vAlign w:val="center"/>
          </w:tcPr>
          <w:p w14:paraId="4A51090C" w14:textId="77777777" w:rsidR="00E12D31" w:rsidRPr="00E7759A" w:rsidRDefault="00E12D3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21D4EE6C" w14:textId="77777777" w:rsidR="00E12D31" w:rsidRPr="00E7759A" w:rsidRDefault="00E12D31" w:rsidP="0010384E">
            <w:pPr>
              <w:spacing w:after="0"/>
              <w:rPr>
                <w:rFonts w:cs="Calibri"/>
                <w:i/>
                <w:sz w:val="20"/>
                <w:szCs w:val="20"/>
                <w:lang w:val="en-GB"/>
              </w:rPr>
            </w:pPr>
            <w:proofErr w:type="spellStart"/>
            <w:r w:rsidRPr="00E7759A">
              <w:rPr>
                <w:rFonts w:cs="Calibri"/>
                <w:i/>
                <w:sz w:val="20"/>
                <w:szCs w:val="20"/>
                <w:lang w:val="en-GB"/>
              </w:rPr>
              <w:t>onTime</w:t>
            </w:r>
            <w:proofErr w:type="spellEnd"/>
            <w:r w:rsidRPr="00E7759A">
              <w:rPr>
                <w:rFonts w:cs="Calibri"/>
                <w:i/>
                <w:sz w:val="20"/>
                <w:szCs w:val="20"/>
                <w:lang w:val="en-GB"/>
              </w:rPr>
              <w:t xml:space="preserve"> | early | delayed | cancelled | arrived |departed | </w:t>
            </w:r>
            <w:proofErr w:type="spellStart"/>
            <w:r w:rsidRPr="00E7759A">
              <w:rPr>
                <w:rFonts w:cs="Calibri"/>
                <w:i/>
                <w:sz w:val="20"/>
                <w:szCs w:val="20"/>
                <w:lang w:val="en-GB"/>
              </w:rPr>
              <w:t>notExpected</w:t>
            </w:r>
            <w:proofErr w:type="spellEnd"/>
            <w:r w:rsidRPr="00E7759A">
              <w:rPr>
                <w:rFonts w:cs="Calibri"/>
                <w:i/>
                <w:sz w:val="20"/>
                <w:szCs w:val="20"/>
                <w:lang w:val="en-GB"/>
              </w:rPr>
              <w:t xml:space="preserve"> | </w:t>
            </w:r>
            <w:proofErr w:type="spellStart"/>
            <w:r w:rsidRPr="00E7759A">
              <w:rPr>
                <w:rFonts w:cs="Calibri"/>
                <w:i/>
                <w:sz w:val="20"/>
                <w:szCs w:val="20"/>
                <w:lang w:val="en-GB"/>
              </w:rPr>
              <w:t>noReport</w:t>
            </w:r>
            <w:proofErr w:type="spellEnd"/>
          </w:p>
        </w:tc>
        <w:tc>
          <w:tcPr>
            <w:tcW w:w="5386" w:type="dxa"/>
            <w:vAlign w:val="center"/>
          </w:tcPr>
          <w:p w14:paraId="00CB6FA4" w14:textId="77777777" w:rsidR="00E12D31" w:rsidRPr="00590692" w:rsidRDefault="00E12D31" w:rsidP="0010384E">
            <w:pPr>
              <w:spacing w:after="0"/>
              <w:jc w:val="both"/>
              <w:rPr>
                <w:rFonts w:cs="Calibri"/>
                <w:sz w:val="20"/>
                <w:szCs w:val="20"/>
                <w:highlight w:val="lightGray"/>
                <w:lang w:val="fr-FR"/>
              </w:rPr>
            </w:pPr>
            <w:r w:rsidRPr="00590692">
              <w:rPr>
                <w:rFonts w:cs="Calibri"/>
                <w:sz w:val="20"/>
                <w:szCs w:val="20"/>
                <w:highlight w:val="lightGray"/>
                <w:lang w:val="fr-FR"/>
              </w:rPr>
              <w:t>Caractérisation de l'horaire de départ attendu (ou mesuré si le véhicule est à quai).</w:t>
            </w:r>
          </w:p>
          <w:p w14:paraId="1786A838" w14:textId="77777777" w:rsidR="00E12D31" w:rsidRPr="00E7759A" w:rsidRDefault="00E12D31" w:rsidP="0010384E">
            <w:pPr>
              <w:spacing w:after="0"/>
              <w:jc w:val="both"/>
              <w:rPr>
                <w:rFonts w:cs="Calibri"/>
                <w:sz w:val="20"/>
                <w:szCs w:val="20"/>
              </w:rPr>
            </w:pPr>
            <w:r w:rsidRPr="00590692">
              <w:rPr>
                <w:rFonts w:cs="Calibri"/>
                <w:sz w:val="20"/>
                <w:szCs w:val="20"/>
                <w:highlight w:val="lightGray"/>
              </w:rPr>
              <w:t xml:space="preserve">Valeur par </w:t>
            </w:r>
            <w:proofErr w:type="spellStart"/>
            <w:proofErr w:type="gramStart"/>
            <w:r w:rsidRPr="00590692">
              <w:rPr>
                <w:rFonts w:cs="Calibri"/>
                <w:sz w:val="20"/>
                <w:szCs w:val="20"/>
                <w:highlight w:val="lightGray"/>
              </w:rPr>
              <w:t>défaut</w:t>
            </w:r>
            <w:proofErr w:type="spellEnd"/>
            <w:r w:rsidRPr="00590692">
              <w:rPr>
                <w:rFonts w:cs="Calibri"/>
                <w:sz w:val="20"/>
                <w:szCs w:val="20"/>
                <w:highlight w:val="lightGray"/>
              </w:rPr>
              <w:t> :</w:t>
            </w:r>
            <w:proofErr w:type="gramEnd"/>
            <w:r w:rsidRPr="00590692">
              <w:rPr>
                <w:rFonts w:cs="Calibri"/>
                <w:sz w:val="20"/>
                <w:szCs w:val="20"/>
                <w:highlight w:val="lightGray"/>
              </w:rPr>
              <w:t xml:space="preserve"> « </w:t>
            </w:r>
            <w:proofErr w:type="spellStart"/>
            <w:r w:rsidRPr="00590692">
              <w:rPr>
                <w:rFonts w:cs="Calibri"/>
                <w:sz w:val="20"/>
                <w:szCs w:val="20"/>
                <w:highlight w:val="lightGray"/>
              </w:rPr>
              <w:t>onTime</w:t>
            </w:r>
            <w:proofErr w:type="spellEnd"/>
            <w:r w:rsidRPr="00590692">
              <w:rPr>
                <w:rFonts w:cs="Calibri"/>
                <w:sz w:val="20"/>
                <w:szCs w:val="20"/>
                <w:highlight w:val="lightGray"/>
              </w:rPr>
              <w:t> »</w:t>
            </w:r>
          </w:p>
        </w:tc>
      </w:tr>
      <w:tr w:rsidR="00E12D31" w:rsidRPr="00F26C1A" w14:paraId="5962C269" w14:textId="77777777" w:rsidTr="0010384E">
        <w:trPr>
          <w:hidden/>
        </w:trPr>
        <w:tc>
          <w:tcPr>
            <w:tcW w:w="1277" w:type="dxa"/>
            <w:vMerge/>
            <w:vAlign w:val="center"/>
          </w:tcPr>
          <w:p w14:paraId="4EAE10B4" w14:textId="77777777" w:rsidR="00E12D31" w:rsidRPr="00E7759A" w:rsidRDefault="00E12D31" w:rsidP="0010384E">
            <w:pPr>
              <w:spacing w:after="0"/>
              <w:rPr>
                <w:rFonts w:cs="Calibri"/>
                <w:i/>
                <w:vanish/>
                <w:sz w:val="20"/>
                <w:szCs w:val="20"/>
              </w:rPr>
            </w:pPr>
          </w:p>
        </w:tc>
        <w:tc>
          <w:tcPr>
            <w:tcW w:w="1559" w:type="dxa"/>
            <w:gridSpan w:val="2"/>
            <w:vAlign w:val="center"/>
          </w:tcPr>
          <w:p w14:paraId="06C3A059" w14:textId="77777777" w:rsidR="00E12D31" w:rsidRPr="00E7759A" w:rsidRDefault="00E12D3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Departure</w:t>
            </w:r>
            <w:r w:rsidRPr="00E7759A">
              <w:rPr>
                <w:rFonts w:cs="Calibri"/>
                <w:b/>
                <w:i/>
                <w:vanish/>
                <w:sz w:val="20"/>
                <w:szCs w:val="20"/>
                <w:highlight w:val="cyan"/>
                <w:lang w:val="en-GB"/>
              </w:rPr>
              <w:softHyphen/>
              <w:t>ProximityText</w:t>
            </w:r>
            <w:proofErr w:type="spellEnd"/>
          </w:p>
        </w:tc>
        <w:tc>
          <w:tcPr>
            <w:tcW w:w="709" w:type="dxa"/>
            <w:vAlign w:val="center"/>
          </w:tcPr>
          <w:p w14:paraId="19EB3520" w14:textId="77777777" w:rsidR="00E12D31" w:rsidRPr="00E7759A" w:rsidRDefault="00E12D31" w:rsidP="0010384E">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559" w:type="dxa"/>
            <w:vAlign w:val="center"/>
          </w:tcPr>
          <w:p w14:paraId="6F61C857" w14:textId="77777777" w:rsidR="00E12D31" w:rsidRPr="00E7759A" w:rsidRDefault="00E12D31" w:rsidP="0010384E">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5386" w:type="dxa"/>
            <w:vAlign w:val="center"/>
          </w:tcPr>
          <w:p w14:paraId="154FA8E5" w14:textId="77777777" w:rsidR="00E12D31" w:rsidRPr="00E7759A" w:rsidRDefault="00E12D31" w:rsidP="0010384E">
            <w:pPr>
              <w:pStyle w:val="Tabletext8"/>
              <w:spacing w:before="0" w:after="0"/>
              <w:rPr>
                <w:rFonts w:ascii="Calibri" w:hAnsi="Calibri" w:cs="Calibri"/>
                <w:vanish/>
                <w:sz w:val="20"/>
                <w:highlight w:val="cyan"/>
              </w:rPr>
            </w:pPr>
            <w:r w:rsidRPr="00E7759A">
              <w:rPr>
                <w:rFonts w:ascii="Calibri" w:hAnsi="Calibri" w:cs="Calibri"/>
                <w:vanish/>
                <w:sz w:val="20"/>
                <w:highlight w:val="cyan"/>
              </w:rPr>
              <w:t>Arbitrary text string to show to indicate the proximity status of the departure of the VEHICLE, for example, “Boarding”, “</w:t>
            </w:r>
            <w:proofErr w:type="spellStart"/>
            <w:r w:rsidRPr="00E7759A">
              <w:rPr>
                <w:rFonts w:ascii="Calibri" w:hAnsi="Calibri" w:cs="Calibri"/>
                <w:vanish/>
                <w:sz w:val="20"/>
                <w:highlight w:val="cyan"/>
              </w:rPr>
              <w:t>GatesClosed</w:t>
            </w:r>
            <w:proofErr w:type="spellEnd"/>
            <w:r w:rsidRPr="00E7759A">
              <w:rPr>
                <w:rFonts w:ascii="Calibri" w:hAnsi="Calibri" w:cs="Calibri"/>
                <w:vanish/>
                <w:sz w:val="20"/>
                <w:highlight w:val="cyan"/>
              </w:rPr>
              <w:t xml:space="preserve">”. </w:t>
            </w:r>
          </w:p>
          <w:p w14:paraId="2C0F1343" w14:textId="77777777" w:rsidR="00E12D31" w:rsidRPr="00E7759A" w:rsidRDefault="00E12D31" w:rsidP="0010384E">
            <w:pPr>
              <w:pStyle w:val="Tabletext8"/>
              <w:spacing w:before="0" w:after="0"/>
              <w:rPr>
                <w:rFonts w:ascii="Calibri" w:hAnsi="Calibri" w:cs="Calibri"/>
                <w:vanish/>
                <w:sz w:val="20"/>
              </w:rPr>
            </w:pPr>
            <w:r w:rsidRPr="00E7759A">
              <w:rPr>
                <w:rFonts w:ascii="Calibri" w:hAnsi="Calibri" w:cs="Calibri"/>
                <w:vanish/>
                <w:sz w:val="20"/>
                <w:highlight w:val="cyan"/>
              </w:rPr>
              <w:t>One per language</w:t>
            </w:r>
            <w:r w:rsidRPr="00E7759A">
              <w:rPr>
                <w:rFonts w:ascii="Calibri" w:hAnsi="Calibri" w:cs="Calibri"/>
                <w:vanish/>
                <w:sz w:val="20"/>
              </w:rPr>
              <w:t xml:space="preserve"> </w:t>
            </w:r>
          </w:p>
        </w:tc>
      </w:tr>
      <w:tr w:rsidR="00E12D31" w:rsidRPr="00E32CB2" w14:paraId="21F86DAB" w14:textId="77777777" w:rsidTr="0010384E">
        <w:tc>
          <w:tcPr>
            <w:tcW w:w="1277" w:type="dxa"/>
            <w:vMerge/>
            <w:vAlign w:val="center"/>
          </w:tcPr>
          <w:p w14:paraId="3CC92484" w14:textId="77777777" w:rsidR="00E12D31" w:rsidRPr="00E7759A" w:rsidRDefault="00E12D31" w:rsidP="0010384E">
            <w:pPr>
              <w:spacing w:after="0"/>
              <w:rPr>
                <w:rFonts w:cs="Calibri"/>
                <w:i/>
                <w:sz w:val="20"/>
                <w:szCs w:val="20"/>
              </w:rPr>
            </w:pPr>
          </w:p>
        </w:tc>
        <w:tc>
          <w:tcPr>
            <w:tcW w:w="1559" w:type="dxa"/>
            <w:gridSpan w:val="2"/>
            <w:vAlign w:val="center"/>
          </w:tcPr>
          <w:p w14:paraId="0B8AA4C9" w14:textId="77777777" w:rsidR="00E12D31" w:rsidRPr="00E7759A" w:rsidRDefault="00E12D31" w:rsidP="0010384E">
            <w:pPr>
              <w:spacing w:after="0"/>
              <w:rPr>
                <w:rFonts w:cs="Calibri"/>
                <w:b/>
                <w:i/>
                <w:sz w:val="20"/>
                <w:szCs w:val="20"/>
                <w:highlight w:val="lightGray"/>
              </w:rPr>
            </w:pPr>
            <w:proofErr w:type="spellStart"/>
            <w:r w:rsidRPr="00E7759A">
              <w:rPr>
                <w:rFonts w:cs="Calibri"/>
                <w:b/>
                <w:i/>
                <w:sz w:val="20"/>
                <w:szCs w:val="20"/>
                <w:highlight w:val="lightGray"/>
              </w:rPr>
              <w:t>Departure</w:t>
            </w:r>
            <w:r w:rsidRPr="00E7759A">
              <w:rPr>
                <w:rFonts w:cs="Calibri"/>
                <w:b/>
                <w:i/>
                <w:sz w:val="20"/>
                <w:szCs w:val="20"/>
                <w:highlight w:val="lightGray"/>
              </w:rPr>
              <w:softHyphen/>
              <w:t>Platform</w:t>
            </w:r>
            <w:proofErr w:type="spellEnd"/>
            <w:r w:rsidRPr="00E7759A">
              <w:rPr>
                <w:rFonts w:cs="Calibri"/>
                <w:b/>
                <w:i/>
                <w:spacing w:val="-4"/>
                <w:sz w:val="20"/>
                <w:szCs w:val="20"/>
                <w:highlight w:val="lightGray"/>
                <w:lang w:val="en-GB"/>
              </w:rPr>
              <w:softHyphen/>
            </w:r>
            <w:r w:rsidRPr="00E7759A">
              <w:rPr>
                <w:rFonts w:cs="Calibri"/>
                <w:b/>
                <w:i/>
                <w:sz w:val="20"/>
                <w:szCs w:val="20"/>
                <w:highlight w:val="lightGray"/>
              </w:rPr>
              <w:t>Name</w:t>
            </w:r>
          </w:p>
        </w:tc>
        <w:tc>
          <w:tcPr>
            <w:tcW w:w="709" w:type="dxa"/>
            <w:vAlign w:val="center"/>
          </w:tcPr>
          <w:p w14:paraId="60E07BC6" w14:textId="77777777" w:rsidR="00E12D31" w:rsidRPr="00E7759A" w:rsidRDefault="00E12D31" w:rsidP="0010384E">
            <w:pPr>
              <w:spacing w:after="0"/>
              <w:rPr>
                <w:rFonts w:cs="Calibri"/>
                <w:sz w:val="20"/>
                <w:szCs w:val="20"/>
              </w:rPr>
            </w:pPr>
            <w:r w:rsidRPr="00E7759A">
              <w:rPr>
                <w:rFonts w:cs="Calibri"/>
                <w:sz w:val="20"/>
                <w:szCs w:val="20"/>
              </w:rPr>
              <w:t>0:1</w:t>
            </w:r>
          </w:p>
        </w:tc>
        <w:tc>
          <w:tcPr>
            <w:tcW w:w="1559" w:type="dxa"/>
            <w:vAlign w:val="center"/>
          </w:tcPr>
          <w:p w14:paraId="1EF94315" w14:textId="77777777" w:rsidR="00E12D31" w:rsidRPr="00E7759A" w:rsidRDefault="00E12D31" w:rsidP="0010384E">
            <w:pPr>
              <w:spacing w:after="0"/>
              <w:rPr>
                <w:rFonts w:cs="Calibri"/>
                <w:i/>
                <w:sz w:val="20"/>
                <w:szCs w:val="20"/>
              </w:rPr>
            </w:pPr>
            <w:proofErr w:type="spellStart"/>
            <w:r w:rsidRPr="00E7759A">
              <w:rPr>
                <w:rFonts w:cs="Calibri"/>
                <w:i/>
                <w:sz w:val="20"/>
                <w:szCs w:val="20"/>
              </w:rPr>
              <w:t>NLString</w:t>
            </w:r>
            <w:proofErr w:type="spellEnd"/>
          </w:p>
        </w:tc>
        <w:tc>
          <w:tcPr>
            <w:tcW w:w="5386" w:type="dxa"/>
            <w:vAlign w:val="center"/>
          </w:tcPr>
          <w:p w14:paraId="5B8F4289" w14:textId="77777777" w:rsidR="00E12D31" w:rsidRPr="00E7759A" w:rsidRDefault="00E12D31" w:rsidP="0010384E">
            <w:pPr>
              <w:spacing w:after="0"/>
              <w:jc w:val="both"/>
              <w:rPr>
                <w:rFonts w:cs="Calibri"/>
                <w:sz w:val="20"/>
                <w:szCs w:val="20"/>
                <w:lang w:val="fr-FR"/>
              </w:rPr>
            </w:pPr>
            <w:r w:rsidRPr="00590692">
              <w:rPr>
                <w:rFonts w:cs="Calibri"/>
                <w:sz w:val="20"/>
                <w:szCs w:val="20"/>
                <w:highlight w:val="lightGray"/>
                <w:lang w:val="fr-FR"/>
              </w:rPr>
              <w:t>Identification ou nom du quai de départ.</w:t>
            </w:r>
          </w:p>
        </w:tc>
      </w:tr>
      <w:tr w:rsidR="00E12D31" w:rsidRPr="00F26C1A" w14:paraId="3B569FAC" w14:textId="77777777" w:rsidTr="0010384E">
        <w:tc>
          <w:tcPr>
            <w:tcW w:w="1277" w:type="dxa"/>
            <w:vMerge/>
            <w:vAlign w:val="center"/>
          </w:tcPr>
          <w:p w14:paraId="5294022D" w14:textId="77777777" w:rsidR="00E12D31" w:rsidRPr="00E7759A" w:rsidRDefault="00E12D31" w:rsidP="0010384E">
            <w:pPr>
              <w:spacing w:after="0"/>
              <w:rPr>
                <w:rFonts w:cs="Calibri"/>
                <w:i/>
                <w:sz w:val="20"/>
                <w:szCs w:val="20"/>
                <w:lang w:val="fr-FR"/>
              </w:rPr>
            </w:pPr>
          </w:p>
        </w:tc>
        <w:tc>
          <w:tcPr>
            <w:tcW w:w="1559" w:type="dxa"/>
            <w:gridSpan w:val="2"/>
            <w:vAlign w:val="center"/>
          </w:tcPr>
          <w:p w14:paraId="13245603" w14:textId="77777777" w:rsidR="00E12D31" w:rsidRPr="00E7759A" w:rsidRDefault="00E12D31" w:rsidP="0010384E">
            <w:pPr>
              <w:spacing w:after="0"/>
              <w:rPr>
                <w:rFonts w:cs="Calibri"/>
                <w:b/>
                <w:i/>
                <w:sz w:val="20"/>
                <w:szCs w:val="20"/>
                <w:highlight w:val="lightGray"/>
                <w:lang w:val="en-GB"/>
              </w:rPr>
            </w:pPr>
            <w:proofErr w:type="spellStart"/>
            <w:r w:rsidRPr="00E7759A">
              <w:rPr>
                <w:rFonts w:cs="Calibri"/>
                <w:b/>
                <w:i/>
                <w:sz w:val="20"/>
                <w:szCs w:val="20"/>
                <w:highlight w:val="lightGray"/>
                <w:lang w:val="en-GB"/>
              </w:rPr>
              <w:t>Departure</w:t>
            </w:r>
            <w:r w:rsidRPr="00E7759A">
              <w:rPr>
                <w:rFonts w:cs="Calibri"/>
                <w:b/>
                <w:i/>
                <w:sz w:val="20"/>
                <w:szCs w:val="20"/>
                <w:highlight w:val="lightGray"/>
                <w:lang w:val="en-GB"/>
              </w:rPr>
              <w:softHyphen/>
              <w:t>Boarding</w:t>
            </w:r>
            <w:r w:rsidRPr="00E7759A">
              <w:rPr>
                <w:rFonts w:cs="Calibri"/>
                <w:b/>
                <w:i/>
                <w:spacing w:val="-4"/>
                <w:sz w:val="20"/>
                <w:szCs w:val="20"/>
                <w:highlight w:val="lightGray"/>
                <w:lang w:val="en-GB"/>
              </w:rPr>
              <w:softHyphen/>
            </w:r>
            <w:r w:rsidRPr="00E7759A">
              <w:rPr>
                <w:rFonts w:cs="Calibri"/>
                <w:b/>
                <w:i/>
                <w:sz w:val="20"/>
                <w:szCs w:val="20"/>
                <w:highlight w:val="lightGray"/>
                <w:lang w:val="en-GB"/>
              </w:rPr>
              <w:t>Activity</w:t>
            </w:r>
            <w:proofErr w:type="spellEnd"/>
          </w:p>
        </w:tc>
        <w:tc>
          <w:tcPr>
            <w:tcW w:w="709" w:type="dxa"/>
            <w:vAlign w:val="center"/>
          </w:tcPr>
          <w:p w14:paraId="74046683" w14:textId="77777777" w:rsidR="00E12D31" w:rsidRPr="00E7759A" w:rsidRDefault="00E12D31" w:rsidP="0010384E">
            <w:pPr>
              <w:spacing w:after="0"/>
              <w:rPr>
                <w:rFonts w:cs="Calibri"/>
                <w:sz w:val="20"/>
                <w:szCs w:val="20"/>
                <w:lang w:val="en-GB"/>
              </w:rPr>
            </w:pPr>
            <w:r w:rsidRPr="00E7759A">
              <w:rPr>
                <w:rFonts w:cs="Calibri"/>
                <w:sz w:val="20"/>
                <w:szCs w:val="20"/>
                <w:lang w:val="en-GB"/>
              </w:rPr>
              <w:t>0:1</w:t>
            </w:r>
          </w:p>
        </w:tc>
        <w:tc>
          <w:tcPr>
            <w:tcW w:w="1559" w:type="dxa"/>
            <w:vAlign w:val="center"/>
          </w:tcPr>
          <w:p w14:paraId="67DD9CFC" w14:textId="77777777" w:rsidR="00E12D31" w:rsidRPr="00E7759A" w:rsidRDefault="00E12D31" w:rsidP="0010384E">
            <w:pPr>
              <w:spacing w:after="0"/>
              <w:rPr>
                <w:rFonts w:cs="Calibri"/>
                <w:i/>
                <w:sz w:val="20"/>
                <w:szCs w:val="20"/>
                <w:lang w:val="en-GB"/>
              </w:rPr>
            </w:pPr>
            <w:r w:rsidRPr="00E7759A">
              <w:rPr>
                <w:rFonts w:cs="Calibri"/>
                <w:i/>
                <w:sz w:val="20"/>
                <w:szCs w:val="20"/>
                <w:lang w:val="en-GB"/>
              </w:rPr>
              <w:t xml:space="preserve">boarding | </w:t>
            </w:r>
            <w:proofErr w:type="spellStart"/>
            <w:r w:rsidRPr="00E7759A">
              <w:rPr>
                <w:rFonts w:cs="Calibri"/>
                <w:i/>
                <w:sz w:val="20"/>
                <w:szCs w:val="20"/>
                <w:lang w:val="en-GB"/>
              </w:rPr>
              <w:t>noBoarding</w:t>
            </w:r>
            <w:proofErr w:type="spellEnd"/>
            <w:r w:rsidRPr="00E7759A">
              <w:rPr>
                <w:rFonts w:cs="Calibri"/>
                <w:i/>
                <w:sz w:val="20"/>
                <w:szCs w:val="20"/>
                <w:lang w:val="en-GB"/>
              </w:rPr>
              <w:t xml:space="preserve"> | </w:t>
            </w:r>
            <w:proofErr w:type="spellStart"/>
            <w:r w:rsidRPr="00E7759A">
              <w:rPr>
                <w:rFonts w:cs="Calibri"/>
                <w:i/>
                <w:sz w:val="20"/>
                <w:szCs w:val="20"/>
                <w:lang w:val="en-GB"/>
              </w:rPr>
              <w:t>passThru</w:t>
            </w:r>
            <w:proofErr w:type="spellEnd"/>
          </w:p>
        </w:tc>
        <w:tc>
          <w:tcPr>
            <w:tcW w:w="5386" w:type="dxa"/>
            <w:vAlign w:val="center"/>
          </w:tcPr>
          <w:p w14:paraId="3BDC50E1" w14:textId="77777777" w:rsidR="00E12D31" w:rsidRPr="00590692" w:rsidRDefault="00E12D31" w:rsidP="0010384E">
            <w:pPr>
              <w:spacing w:after="0"/>
              <w:jc w:val="both"/>
              <w:rPr>
                <w:rFonts w:cs="Calibri"/>
                <w:sz w:val="20"/>
                <w:szCs w:val="20"/>
                <w:highlight w:val="lightGray"/>
                <w:lang w:val="fr-FR"/>
              </w:rPr>
            </w:pPr>
            <w:r w:rsidRPr="00590692">
              <w:rPr>
                <w:rFonts w:cs="Calibri"/>
                <w:sz w:val="20"/>
                <w:szCs w:val="20"/>
                <w:highlight w:val="lightGray"/>
                <w:lang w:val="fr-FR"/>
              </w:rPr>
              <w:t>Caractérisation de l'horaire de départ attendu (ou mesuré si le véhicule est à quai).</w:t>
            </w:r>
          </w:p>
          <w:p w14:paraId="0E179FB5" w14:textId="77777777" w:rsidR="00E12D31" w:rsidRPr="00E7759A" w:rsidRDefault="00E12D31" w:rsidP="0010384E">
            <w:pPr>
              <w:spacing w:after="0"/>
              <w:jc w:val="both"/>
              <w:rPr>
                <w:rFonts w:cs="Calibri"/>
                <w:sz w:val="20"/>
                <w:szCs w:val="20"/>
              </w:rPr>
            </w:pPr>
            <w:r w:rsidRPr="00590692">
              <w:rPr>
                <w:rFonts w:cs="Calibri"/>
                <w:sz w:val="20"/>
                <w:szCs w:val="20"/>
                <w:highlight w:val="lightGray"/>
              </w:rPr>
              <w:t xml:space="preserve">Valeur par </w:t>
            </w:r>
            <w:proofErr w:type="spellStart"/>
            <w:proofErr w:type="gramStart"/>
            <w:r w:rsidRPr="00590692">
              <w:rPr>
                <w:rFonts w:cs="Calibri"/>
                <w:sz w:val="20"/>
                <w:szCs w:val="20"/>
                <w:highlight w:val="lightGray"/>
              </w:rPr>
              <w:t>défaut</w:t>
            </w:r>
            <w:proofErr w:type="spellEnd"/>
            <w:r w:rsidRPr="00590692">
              <w:rPr>
                <w:rFonts w:cs="Calibri"/>
                <w:sz w:val="20"/>
                <w:szCs w:val="20"/>
                <w:highlight w:val="lightGray"/>
              </w:rPr>
              <w:t> :</w:t>
            </w:r>
            <w:proofErr w:type="gramEnd"/>
            <w:r w:rsidRPr="00590692">
              <w:rPr>
                <w:rFonts w:cs="Calibri"/>
                <w:sz w:val="20"/>
                <w:szCs w:val="20"/>
                <w:highlight w:val="lightGray"/>
              </w:rPr>
              <w:t xml:space="preserve"> « boarding »</w:t>
            </w:r>
          </w:p>
        </w:tc>
      </w:tr>
      <w:tr w:rsidR="00E12D31" w:rsidRPr="0010384E" w14:paraId="76353777" w14:textId="77777777" w:rsidTr="0010384E">
        <w:trPr>
          <w:hidden/>
        </w:trPr>
        <w:tc>
          <w:tcPr>
            <w:tcW w:w="1277" w:type="dxa"/>
            <w:vMerge/>
            <w:vAlign w:val="center"/>
          </w:tcPr>
          <w:p w14:paraId="053856D0" w14:textId="77777777" w:rsidR="00E12D31" w:rsidRPr="00E7759A" w:rsidRDefault="00E12D31" w:rsidP="0010384E">
            <w:pPr>
              <w:spacing w:after="0"/>
              <w:rPr>
                <w:rFonts w:cs="Calibri"/>
                <w:i/>
                <w:vanish/>
                <w:sz w:val="20"/>
                <w:szCs w:val="20"/>
              </w:rPr>
            </w:pPr>
          </w:p>
        </w:tc>
        <w:tc>
          <w:tcPr>
            <w:tcW w:w="1559" w:type="dxa"/>
            <w:gridSpan w:val="2"/>
            <w:vAlign w:val="center"/>
          </w:tcPr>
          <w:p w14:paraId="5D672E6C" w14:textId="77777777" w:rsidR="00E12D31" w:rsidRPr="00E7759A" w:rsidRDefault="00E12D3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DepartureStop</w:t>
            </w:r>
            <w:r w:rsidRPr="00E7759A">
              <w:rPr>
                <w:rFonts w:cs="Calibri"/>
                <w:b/>
                <w:i/>
                <w:vanish/>
                <w:sz w:val="20"/>
                <w:szCs w:val="20"/>
                <w:highlight w:val="cyan"/>
                <w:lang w:val="en-GB"/>
              </w:rPr>
              <w:softHyphen/>
              <w:t>Assignment</w:t>
            </w:r>
            <w:proofErr w:type="spellEnd"/>
          </w:p>
        </w:tc>
        <w:tc>
          <w:tcPr>
            <w:tcW w:w="709" w:type="dxa"/>
            <w:vAlign w:val="center"/>
          </w:tcPr>
          <w:p w14:paraId="5A6CBC4D" w14:textId="77777777" w:rsidR="00E12D31" w:rsidRPr="00E7759A" w:rsidRDefault="00E12D3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1880B25D" w14:textId="77777777" w:rsidR="00E12D31" w:rsidRPr="00E7759A" w:rsidRDefault="00E12D31" w:rsidP="0010384E">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5386" w:type="dxa"/>
            <w:vAlign w:val="center"/>
          </w:tcPr>
          <w:p w14:paraId="1C474BD7" w14:textId="77777777" w:rsidR="00E12D31" w:rsidRPr="00E7759A" w:rsidRDefault="00E12D31" w:rsidP="0010384E">
            <w:pPr>
              <w:pStyle w:val="Tabletext8"/>
              <w:spacing w:before="0" w:after="0"/>
              <w:rPr>
                <w:rFonts w:ascii="Calibri" w:hAnsi="Calibri" w:cs="Calibri"/>
                <w:vanish/>
                <w:sz w:val="20"/>
                <w:highlight w:val="cyan"/>
              </w:rPr>
            </w:pPr>
            <w:r w:rsidRPr="00E7759A">
              <w:rPr>
                <w:rFonts w:ascii="Calibri" w:hAnsi="Calibri" w:cs="Calibri"/>
                <w:vanish/>
                <w:sz w:val="20"/>
                <w:highlight w:val="cyan"/>
              </w:rPr>
              <w:t>Assignments of departure platform for SCHEDULED STOP POINT to a physical QUAY</w:t>
            </w:r>
            <w:r w:rsidRPr="00E7759A">
              <w:rPr>
                <w:rFonts w:ascii="Calibri" w:hAnsi="Calibri" w:cs="Calibri"/>
                <w:strike/>
                <w:vanish/>
                <w:sz w:val="20"/>
                <w:highlight w:val="cyan"/>
              </w:rPr>
              <w:t xml:space="preserve"> -</w:t>
            </w:r>
          </w:p>
        </w:tc>
      </w:tr>
      <w:tr w:rsidR="00E12D31" w:rsidRPr="0010384E" w14:paraId="7E75E63C" w14:textId="77777777" w:rsidTr="0010384E">
        <w:trPr>
          <w:hidden/>
        </w:trPr>
        <w:tc>
          <w:tcPr>
            <w:tcW w:w="1277" w:type="dxa"/>
            <w:vMerge/>
            <w:vAlign w:val="center"/>
          </w:tcPr>
          <w:p w14:paraId="729DD18E" w14:textId="77777777" w:rsidR="00E12D31" w:rsidRPr="00E7759A" w:rsidRDefault="00E12D31" w:rsidP="0010384E">
            <w:pPr>
              <w:spacing w:after="0"/>
              <w:rPr>
                <w:rFonts w:cs="Calibri"/>
                <w:i/>
                <w:vanish/>
                <w:sz w:val="20"/>
                <w:szCs w:val="20"/>
                <w:highlight w:val="cyan"/>
              </w:rPr>
            </w:pPr>
          </w:p>
        </w:tc>
        <w:tc>
          <w:tcPr>
            <w:tcW w:w="283" w:type="dxa"/>
            <w:vMerge w:val="restart"/>
            <w:vAlign w:val="center"/>
          </w:tcPr>
          <w:p w14:paraId="2B7D2235" w14:textId="77777777" w:rsidR="00E12D31" w:rsidRPr="00E7759A" w:rsidRDefault="00E12D31" w:rsidP="0010384E">
            <w:pPr>
              <w:spacing w:after="0"/>
              <w:rPr>
                <w:rFonts w:cs="Calibri"/>
                <w:b/>
                <w:i/>
                <w:vanish/>
                <w:sz w:val="20"/>
                <w:szCs w:val="20"/>
                <w:highlight w:val="cyan"/>
                <w:lang w:val="en-GB"/>
              </w:rPr>
            </w:pPr>
          </w:p>
        </w:tc>
        <w:tc>
          <w:tcPr>
            <w:tcW w:w="1276" w:type="dxa"/>
            <w:vAlign w:val="center"/>
          </w:tcPr>
          <w:p w14:paraId="7A961B33" w14:textId="77777777" w:rsidR="00E12D31" w:rsidRPr="00E7759A" w:rsidRDefault="00E12D3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709" w:type="dxa"/>
            <w:vAlign w:val="center"/>
          </w:tcPr>
          <w:p w14:paraId="6B9E6C76" w14:textId="77777777" w:rsidR="00E12D31" w:rsidRPr="00E7759A" w:rsidRDefault="00E12D3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37B3CB4D" w14:textId="77777777" w:rsidR="00E12D31" w:rsidRPr="00E7759A" w:rsidRDefault="00E12D31" w:rsidP="0010384E">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5386" w:type="dxa"/>
            <w:vAlign w:val="center"/>
          </w:tcPr>
          <w:p w14:paraId="078B1A20" w14:textId="77777777" w:rsidR="00E12D31" w:rsidRPr="00E7759A" w:rsidRDefault="00E12D31" w:rsidP="0010384E">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(Platform) to use according to the planned timetable. </w:t>
            </w:r>
          </w:p>
        </w:tc>
      </w:tr>
      <w:tr w:rsidR="00E12D31" w:rsidRPr="0010384E" w14:paraId="2025ED3F" w14:textId="77777777" w:rsidTr="0010384E">
        <w:trPr>
          <w:hidden/>
        </w:trPr>
        <w:tc>
          <w:tcPr>
            <w:tcW w:w="1277" w:type="dxa"/>
            <w:vMerge/>
            <w:vAlign w:val="center"/>
          </w:tcPr>
          <w:p w14:paraId="0C0E76DF" w14:textId="77777777" w:rsidR="00E12D31" w:rsidRPr="00E7759A" w:rsidRDefault="00E12D31" w:rsidP="0010384E">
            <w:pPr>
              <w:spacing w:after="0"/>
              <w:rPr>
                <w:rFonts w:cs="Calibri"/>
                <w:i/>
                <w:vanish/>
                <w:sz w:val="20"/>
                <w:szCs w:val="20"/>
                <w:highlight w:val="cyan"/>
              </w:rPr>
            </w:pPr>
          </w:p>
        </w:tc>
        <w:tc>
          <w:tcPr>
            <w:tcW w:w="283" w:type="dxa"/>
            <w:vMerge/>
            <w:vAlign w:val="center"/>
          </w:tcPr>
          <w:p w14:paraId="21F31238" w14:textId="77777777" w:rsidR="00E12D31" w:rsidRPr="00E7759A" w:rsidRDefault="00E12D31" w:rsidP="0010384E">
            <w:pPr>
              <w:spacing w:after="0"/>
              <w:rPr>
                <w:rFonts w:cs="Calibri"/>
                <w:b/>
                <w:i/>
                <w:vanish/>
                <w:sz w:val="20"/>
                <w:szCs w:val="20"/>
                <w:highlight w:val="cyan"/>
                <w:lang w:val="en-GB"/>
              </w:rPr>
            </w:pPr>
          </w:p>
        </w:tc>
        <w:tc>
          <w:tcPr>
            <w:tcW w:w="1276" w:type="dxa"/>
            <w:vAlign w:val="center"/>
          </w:tcPr>
          <w:p w14:paraId="050EB395" w14:textId="77777777" w:rsidR="00E12D31" w:rsidRPr="00E7759A" w:rsidRDefault="00E12D3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QuayName</w:t>
            </w:r>
            <w:proofErr w:type="spellEnd"/>
          </w:p>
        </w:tc>
        <w:tc>
          <w:tcPr>
            <w:tcW w:w="709" w:type="dxa"/>
            <w:vAlign w:val="center"/>
          </w:tcPr>
          <w:p w14:paraId="200C0850" w14:textId="77777777" w:rsidR="00E12D31" w:rsidRPr="00E7759A" w:rsidRDefault="00E12D31" w:rsidP="0010384E">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559" w:type="dxa"/>
            <w:vAlign w:val="center"/>
          </w:tcPr>
          <w:p w14:paraId="08A7ACD9" w14:textId="77777777" w:rsidR="00E12D31" w:rsidRPr="00E7759A" w:rsidRDefault="00E12D31" w:rsidP="0010384E">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5386" w:type="dxa"/>
            <w:vAlign w:val="center"/>
          </w:tcPr>
          <w:p w14:paraId="239EB4C2" w14:textId="77777777" w:rsidR="00E12D31" w:rsidRPr="00E7759A" w:rsidRDefault="00E12D31" w:rsidP="0010384E">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Scheduled QUAY (Platform) name. Can be used to indicate a platform change. </w:t>
            </w:r>
          </w:p>
          <w:p w14:paraId="1A894B99" w14:textId="77777777" w:rsidR="00E12D31" w:rsidRPr="00E7759A" w:rsidRDefault="00E12D31" w:rsidP="0010384E">
            <w:pPr>
              <w:spacing w:after="0"/>
              <w:jc w:val="both"/>
              <w:rPr>
                <w:rFonts w:cs="Calibri"/>
                <w:vanish/>
                <w:sz w:val="20"/>
                <w:szCs w:val="20"/>
                <w:highlight w:val="cyan"/>
                <w:lang w:val="en-GB"/>
              </w:rPr>
            </w:pPr>
            <w:r w:rsidRPr="00E7759A">
              <w:rPr>
                <w:rFonts w:cs="Calibri"/>
                <w:vanish/>
                <w:sz w:val="20"/>
                <w:szCs w:val="20"/>
                <w:highlight w:val="cyan"/>
                <w:lang w:val="en-GB"/>
              </w:rPr>
              <w:t xml:space="preserve">One per language </w:t>
            </w:r>
          </w:p>
        </w:tc>
      </w:tr>
      <w:tr w:rsidR="00E12D31" w:rsidRPr="0010384E" w14:paraId="3677121A" w14:textId="77777777" w:rsidTr="0010384E">
        <w:trPr>
          <w:hidden/>
        </w:trPr>
        <w:tc>
          <w:tcPr>
            <w:tcW w:w="1277" w:type="dxa"/>
            <w:vMerge/>
            <w:vAlign w:val="center"/>
          </w:tcPr>
          <w:p w14:paraId="6A0B5A5C" w14:textId="77777777" w:rsidR="00E12D31" w:rsidRPr="00E7759A" w:rsidRDefault="00E12D31" w:rsidP="0010384E">
            <w:pPr>
              <w:spacing w:after="0"/>
              <w:rPr>
                <w:rFonts w:cs="Calibri"/>
                <w:i/>
                <w:vanish/>
                <w:sz w:val="20"/>
                <w:szCs w:val="20"/>
                <w:highlight w:val="cyan"/>
              </w:rPr>
            </w:pPr>
          </w:p>
        </w:tc>
        <w:tc>
          <w:tcPr>
            <w:tcW w:w="283" w:type="dxa"/>
            <w:vMerge/>
            <w:vAlign w:val="center"/>
          </w:tcPr>
          <w:p w14:paraId="50965868" w14:textId="77777777" w:rsidR="00E12D31" w:rsidRPr="00E7759A" w:rsidRDefault="00E12D31" w:rsidP="0010384E">
            <w:pPr>
              <w:spacing w:after="0"/>
              <w:rPr>
                <w:rFonts w:cs="Calibri"/>
                <w:b/>
                <w:i/>
                <w:vanish/>
                <w:sz w:val="20"/>
                <w:szCs w:val="20"/>
                <w:highlight w:val="cyan"/>
                <w:lang w:val="en-GB"/>
              </w:rPr>
            </w:pPr>
          </w:p>
        </w:tc>
        <w:tc>
          <w:tcPr>
            <w:tcW w:w="1276" w:type="dxa"/>
            <w:vAlign w:val="center"/>
          </w:tcPr>
          <w:p w14:paraId="32CA7795" w14:textId="77777777" w:rsidR="00E12D31" w:rsidRPr="00E7759A" w:rsidRDefault="00E12D3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Expected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709" w:type="dxa"/>
            <w:vAlign w:val="center"/>
          </w:tcPr>
          <w:p w14:paraId="1C5A54E4" w14:textId="77777777" w:rsidR="00E12D31" w:rsidRPr="00E7759A" w:rsidRDefault="00E12D3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5077666D" w14:textId="77777777" w:rsidR="00E12D31" w:rsidRPr="00E7759A" w:rsidRDefault="00E12D31" w:rsidP="0010384E">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5386" w:type="dxa"/>
            <w:vAlign w:val="center"/>
          </w:tcPr>
          <w:p w14:paraId="0FA134E6" w14:textId="77777777" w:rsidR="00E12D31" w:rsidRPr="00E7759A" w:rsidRDefault="00E12D31" w:rsidP="0010384E">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(Platform) to use according to the real-time prediction. </w:t>
            </w:r>
          </w:p>
        </w:tc>
      </w:tr>
      <w:tr w:rsidR="00E12D31" w:rsidRPr="0010384E" w14:paraId="60DA92E8" w14:textId="77777777" w:rsidTr="0010384E">
        <w:trPr>
          <w:hidden/>
        </w:trPr>
        <w:tc>
          <w:tcPr>
            <w:tcW w:w="1277" w:type="dxa"/>
            <w:vMerge/>
            <w:vAlign w:val="center"/>
          </w:tcPr>
          <w:p w14:paraId="10FE5247" w14:textId="77777777" w:rsidR="00E12D31" w:rsidRPr="00E7759A" w:rsidRDefault="00E12D31" w:rsidP="0010384E">
            <w:pPr>
              <w:spacing w:after="0"/>
              <w:rPr>
                <w:rFonts w:cs="Calibri"/>
                <w:i/>
                <w:vanish/>
                <w:sz w:val="20"/>
                <w:szCs w:val="20"/>
                <w:highlight w:val="cyan"/>
              </w:rPr>
            </w:pPr>
          </w:p>
        </w:tc>
        <w:tc>
          <w:tcPr>
            <w:tcW w:w="283" w:type="dxa"/>
            <w:vMerge/>
            <w:vAlign w:val="center"/>
          </w:tcPr>
          <w:p w14:paraId="07A737AD" w14:textId="77777777" w:rsidR="00E12D31" w:rsidRPr="00E7759A" w:rsidRDefault="00E12D31" w:rsidP="0010384E">
            <w:pPr>
              <w:spacing w:after="0"/>
              <w:rPr>
                <w:rFonts w:cs="Calibri"/>
                <w:b/>
                <w:i/>
                <w:vanish/>
                <w:sz w:val="20"/>
                <w:szCs w:val="20"/>
                <w:highlight w:val="cyan"/>
                <w:lang w:val="en-GB"/>
              </w:rPr>
            </w:pPr>
          </w:p>
        </w:tc>
        <w:tc>
          <w:tcPr>
            <w:tcW w:w="1276" w:type="dxa"/>
            <w:vAlign w:val="center"/>
          </w:tcPr>
          <w:p w14:paraId="350F9F12" w14:textId="77777777" w:rsidR="00E12D31" w:rsidRPr="00E7759A" w:rsidRDefault="00E12D31" w:rsidP="0010384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Actual</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709" w:type="dxa"/>
            <w:vAlign w:val="center"/>
          </w:tcPr>
          <w:p w14:paraId="33564A5C" w14:textId="77777777" w:rsidR="00E12D31" w:rsidRPr="00E7759A" w:rsidRDefault="00E12D31" w:rsidP="0010384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106F7694" w14:textId="77777777" w:rsidR="00E12D31" w:rsidRPr="00E7759A" w:rsidRDefault="00E12D31" w:rsidP="0010384E">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5386" w:type="dxa"/>
            <w:vAlign w:val="center"/>
          </w:tcPr>
          <w:p w14:paraId="1F24C65D" w14:textId="77777777" w:rsidR="00E12D31" w:rsidRPr="00E7759A" w:rsidRDefault="00E12D31" w:rsidP="0010384E">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(Platform) </w:t>
            </w:r>
            <w:proofErr w:type="gramStart"/>
            <w:r w:rsidRPr="00E7759A">
              <w:rPr>
                <w:rFonts w:cs="Calibri"/>
                <w:vanish/>
                <w:sz w:val="20"/>
                <w:szCs w:val="20"/>
                <w:highlight w:val="cyan"/>
                <w:lang w:val="en-GB"/>
              </w:rPr>
              <w:t>actually used</w:t>
            </w:r>
            <w:proofErr w:type="gramEnd"/>
            <w:r w:rsidRPr="00E7759A">
              <w:rPr>
                <w:rFonts w:cs="Calibri"/>
                <w:vanish/>
                <w:sz w:val="20"/>
                <w:szCs w:val="20"/>
                <w:highlight w:val="cyan"/>
                <w:lang w:val="en-GB"/>
              </w:rPr>
              <w:t xml:space="preserve">. </w:t>
            </w:r>
          </w:p>
        </w:tc>
      </w:tr>
      <w:tr w:rsidR="00E12D31" w:rsidRPr="00F62157" w14:paraId="26C92B30" w14:textId="77777777" w:rsidTr="000D0CE5">
        <w:tc>
          <w:tcPr>
            <w:tcW w:w="1277" w:type="dxa"/>
            <w:vMerge/>
            <w:vAlign w:val="center"/>
          </w:tcPr>
          <w:p w14:paraId="3C42C62B" w14:textId="77777777" w:rsidR="00E12D31" w:rsidRPr="00DA2DF7" w:rsidRDefault="00E12D31" w:rsidP="00F2037A">
            <w:pPr>
              <w:spacing w:after="0"/>
              <w:rPr>
                <w:rFonts w:cs="Calibri"/>
                <w:i/>
                <w:sz w:val="20"/>
                <w:szCs w:val="20"/>
                <w:highlight w:val="lightGray"/>
              </w:rPr>
            </w:pPr>
          </w:p>
        </w:tc>
        <w:tc>
          <w:tcPr>
            <w:tcW w:w="1559" w:type="dxa"/>
            <w:gridSpan w:val="2"/>
            <w:vAlign w:val="center"/>
          </w:tcPr>
          <w:p w14:paraId="68B92B12" w14:textId="77777777" w:rsidR="00E12D31" w:rsidRPr="00DA2DF7" w:rsidRDefault="00E12D31" w:rsidP="00F2037A">
            <w:pPr>
              <w:spacing w:after="0"/>
              <w:rPr>
                <w:rFonts w:cs="Calibri"/>
                <w:b/>
                <w:i/>
                <w:sz w:val="20"/>
                <w:szCs w:val="20"/>
                <w:highlight w:val="lightGray"/>
                <w:lang w:val="en-GB"/>
              </w:rPr>
            </w:pPr>
            <w:proofErr w:type="spellStart"/>
            <w:r w:rsidRPr="00DA2DF7">
              <w:rPr>
                <w:rFonts w:cs="Calibri"/>
                <w:b/>
                <w:i/>
                <w:sz w:val="20"/>
                <w:szCs w:val="20"/>
                <w:highlight w:val="lightGray"/>
                <w:lang w:val="en-GB"/>
              </w:rPr>
              <w:t>ExpectedDepartureOccupancy</w:t>
            </w:r>
            <w:proofErr w:type="spellEnd"/>
          </w:p>
        </w:tc>
        <w:tc>
          <w:tcPr>
            <w:tcW w:w="709" w:type="dxa"/>
            <w:vAlign w:val="center"/>
          </w:tcPr>
          <w:p w14:paraId="22B64E5F" w14:textId="77777777" w:rsidR="00E12D31" w:rsidRPr="00DA2DF7" w:rsidRDefault="00E12D31" w:rsidP="00F2037A">
            <w:pPr>
              <w:spacing w:after="0"/>
              <w:rPr>
                <w:rFonts w:cs="Calibri"/>
                <w:sz w:val="20"/>
                <w:szCs w:val="20"/>
                <w:highlight w:val="lightGray"/>
                <w:lang w:val="en-GB"/>
              </w:rPr>
            </w:pPr>
            <w:r w:rsidRPr="00DA2DF7">
              <w:rPr>
                <w:rFonts w:cs="Calibri"/>
                <w:sz w:val="20"/>
                <w:szCs w:val="20"/>
                <w:highlight w:val="lightGray"/>
                <w:lang w:val="en-GB"/>
              </w:rPr>
              <w:t>0:1</w:t>
            </w:r>
          </w:p>
        </w:tc>
        <w:tc>
          <w:tcPr>
            <w:tcW w:w="1559" w:type="dxa"/>
            <w:vAlign w:val="center"/>
          </w:tcPr>
          <w:p w14:paraId="46E95D84" w14:textId="77777777" w:rsidR="00E12D31" w:rsidRPr="00DA2DF7" w:rsidRDefault="00E12D31" w:rsidP="00F2037A">
            <w:pPr>
              <w:spacing w:after="0"/>
              <w:rPr>
                <w:rFonts w:cs="Calibri"/>
                <w:i/>
                <w:sz w:val="20"/>
                <w:szCs w:val="20"/>
                <w:lang w:val="en-GB"/>
              </w:rPr>
            </w:pPr>
            <w:r w:rsidRPr="00DA2DF7">
              <w:rPr>
                <w:rFonts w:cs="Calibri"/>
                <w:i/>
                <w:sz w:val="20"/>
                <w:szCs w:val="20"/>
                <w:highlight w:val="lightGray"/>
                <w:lang w:val="en-GB"/>
              </w:rPr>
              <w:t>+structure</w:t>
            </w:r>
          </w:p>
        </w:tc>
        <w:tc>
          <w:tcPr>
            <w:tcW w:w="5386" w:type="dxa"/>
            <w:vAlign w:val="center"/>
          </w:tcPr>
          <w:p w14:paraId="01B563FA" w14:textId="59AD2A75" w:rsidR="00E12D31" w:rsidRPr="00DA2DF7" w:rsidRDefault="00E12D31" w:rsidP="00F2037A">
            <w:pPr>
              <w:spacing w:after="0"/>
              <w:jc w:val="both"/>
              <w:rPr>
                <w:rFonts w:cs="Calibri"/>
                <w:sz w:val="20"/>
                <w:szCs w:val="20"/>
                <w:highlight w:val="lightGray"/>
                <w:lang w:val="fr-FR"/>
              </w:rPr>
            </w:pPr>
            <w:r w:rsidRPr="00DA2DF7">
              <w:rPr>
                <w:rFonts w:cs="Calibri"/>
                <w:sz w:val="20"/>
                <w:szCs w:val="20"/>
                <w:highlight w:val="lightGray"/>
                <w:lang w:val="fr-FR"/>
              </w:rPr>
              <w:t xml:space="preserve">Permet de décrire l’occupation d’un véhicule à un arrêt. Cf § </w:t>
            </w:r>
            <w:r w:rsidRPr="00DA2DF7">
              <w:rPr>
                <w:rFonts w:cs="Calibri"/>
                <w:b/>
                <w:sz w:val="20"/>
                <w:szCs w:val="20"/>
                <w:highlight w:val="lightGray"/>
                <w:lang w:val="fr-FR"/>
              </w:rPr>
              <w:fldChar w:fldCharType="begin"/>
            </w:r>
            <w:r w:rsidRPr="00DA2DF7">
              <w:rPr>
                <w:rFonts w:cs="Calibri"/>
                <w:sz w:val="20"/>
                <w:szCs w:val="20"/>
                <w:highlight w:val="lightGray"/>
                <w:lang w:val="fr-FR"/>
              </w:rPr>
              <w:instrText xml:space="preserve"> REF _Ref73957501 \r \h </w:instrText>
            </w:r>
            <w:r>
              <w:rPr>
                <w:rFonts w:cs="Calibri"/>
                <w:b/>
                <w:sz w:val="20"/>
                <w:szCs w:val="20"/>
                <w:highlight w:val="lightGray"/>
                <w:lang w:val="fr-FR"/>
              </w:rPr>
              <w:instrText xml:space="preserve"> \* MERGEFORMAT </w:instrText>
            </w:r>
            <w:r w:rsidRPr="00DA2DF7">
              <w:rPr>
                <w:rFonts w:cs="Calibri"/>
                <w:b/>
                <w:sz w:val="20"/>
                <w:szCs w:val="20"/>
                <w:highlight w:val="lightGray"/>
                <w:lang w:val="fr-FR"/>
              </w:rPr>
            </w:r>
            <w:r w:rsidRPr="00DA2DF7">
              <w:rPr>
                <w:rFonts w:cs="Calibri"/>
                <w:b/>
                <w:sz w:val="20"/>
                <w:szCs w:val="20"/>
                <w:highlight w:val="lightGray"/>
                <w:lang w:val="fr-FR"/>
              </w:rPr>
              <w:fldChar w:fldCharType="separate"/>
            </w:r>
            <w:r w:rsidR="00CD6283">
              <w:rPr>
                <w:rFonts w:cs="Calibri"/>
                <w:sz w:val="20"/>
                <w:szCs w:val="20"/>
                <w:highlight w:val="lightGray"/>
                <w:lang w:val="fr-FR"/>
              </w:rPr>
              <w:t>6.1.6.1</w:t>
            </w:r>
            <w:r w:rsidRPr="00DA2DF7">
              <w:rPr>
                <w:rFonts w:cs="Calibri"/>
                <w:b/>
                <w:sz w:val="20"/>
                <w:szCs w:val="20"/>
                <w:highlight w:val="lightGray"/>
                <w:lang w:val="fr-FR"/>
              </w:rPr>
              <w:fldChar w:fldCharType="end"/>
            </w:r>
          </w:p>
        </w:tc>
      </w:tr>
      <w:tr w:rsidR="00E12D31" w:rsidRPr="00E32CB2" w14:paraId="14DFAD1A" w14:textId="77777777" w:rsidTr="000D0CE5">
        <w:tc>
          <w:tcPr>
            <w:tcW w:w="1277" w:type="dxa"/>
            <w:vMerge/>
            <w:vAlign w:val="center"/>
          </w:tcPr>
          <w:p w14:paraId="0E8AA137" w14:textId="77777777" w:rsidR="00E12D31" w:rsidRPr="00DA2DF7" w:rsidRDefault="00E12D31" w:rsidP="00F2037A">
            <w:pPr>
              <w:spacing w:after="0"/>
              <w:rPr>
                <w:rFonts w:cs="Calibri"/>
                <w:i/>
                <w:sz w:val="20"/>
                <w:szCs w:val="20"/>
                <w:highlight w:val="cyan"/>
                <w:lang w:val="fr-FR"/>
              </w:rPr>
            </w:pPr>
          </w:p>
        </w:tc>
        <w:tc>
          <w:tcPr>
            <w:tcW w:w="1559" w:type="dxa"/>
            <w:gridSpan w:val="2"/>
            <w:vAlign w:val="center"/>
          </w:tcPr>
          <w:p w14:paraId="77577E1D" w14:textId="77777777" w:rsidR="00E12D31" w:rsidRPr="00DA2DF7" w:rsidRDefault="00E12D31" w:rsidP="00F2037A">
            <w:pPr>
              <w:spacing w:after="0"/>
              <w:rPr>
                <w:rFonts w:cs="Calibri"/>
                <w:b/>
                <w:i/>
                <w:sz w:val="20"/>
                <w:szCs w:val="20"/>
                <w:highlight w:val="lightGray"/>
                <w:lang w:val="fr-FR"/>
              </w:rPr>
            </w:pPr>
            <w:proofErr w:type="spellStart"/>
            <w:r w:rsidRPr="00DA2DF7">
              <w:rPr>
                <w:rFonts w:cs="Calibri"/>
                <w:b/>
                <w:i/>
                <w:sz w:val="20"/>
                <w:szCs w:val="20"/>
                <w:highlight w:val="lightGray"/>
                <w:lang w:val="fr-FR"/>
              </w:rPr>
              <w:t>ExpectedDepartureCapacity</w:t>
            </w:r>
            <w:proofErr w:type="spellEnd"/>
          </w:p>
        </w:tc>
        <w:tc>
          <w:tcPr>
            <w:tcW w:w="709" w:type="dxa"/>
            <w:vAlign w:val="center"/>
          </w:tcPr>
          <w:p w14:paraId="728E1525" w14:textId="77777777" w:rsidR="00E12D31" w:rsidRPr="00DA2DF7" w:rsidRDefault="00E12D31" w:rsidP="00F2037A">
            <w:pPr>
              <w:spacing w:after="0"/>
              <w:rPr>
                <w:rFonts w:cs="Calibri"/>
                <w:sz w:val="20"/>
                <w:szCs w:val="20"/>
                <w:lang w:val="fr-FR"/>
              </w:rPr>
            </w:pPr>
            <w:proofErr w:type="gramStart"/>
            <w:r w:rsidRPr="00DA2DF7">
              <w:rPr>
                <w:rFonts w:cs="Calibri"/>
                <w:sz w:val="20"/>
                <w:szCs w:val="20"/>
                <w:lang w:val="fr-FR"/>
              </w:rPr>
              <w:t>0:</w:t>
            </w:r>
            <w:proofErr w:type="gramEnd"/>
            <w:r w:rsidRPr="00DA2DF7">
              <w:rPr>
                <w:rFonts w:cs="Calibri"/>
                <w:sz w:val="20"/>
                <w:szCs w:val="20"/>
                <w:lang w:val="fr-FR"/>
              </w:rPr>
              <w:t>1</w:t>
            </w:r>
          </w:p>
        </w:tc>
        <w:tc>
          <w:tcPr>
            <w:tcW w:w="1559" w:type="dxa"/>
            <w:vAlign w:val="center"/>
          </w:tcPr>
          <w:p w14:paraId="4FCE1AF6" w14:textId="77777777" w:rsidR="00E12D31" w:rsidRPr="00DA2DF7" w:rsidRDefault="00E12D31" w:rsidP="00F2037A">
            <w:pPr>
              <w:spacing w:after="0"/>
              <w:rPr>
                <w:rFonts w:cs="Calibri"/>
                <w:i/>
                <w:sz w:val="20"/>
                <w:szCs w:val="20"/>
                <w:lang w:val="fr-FR"/>
              </w:rPr>
            </w:pPr>
            <w:r w:rsidRPr="00DA2DF7">
              <w:rPr>
                <w:rFonts w:cs="Calibri"/>
                <w:i/>
                <w:sz w:val="20"/>
                <w:szCs w:val="20"/>
                <w:highlight w:val="lightGray"/>
                <w:lang w:val="fr-FR"/>
              </w:rPr>
              <w:t>+structure</w:t>
            </w:r>
          </w:p>
        </w:tc>
        <w:tc>
          <w:tcPr>
            <w:tcW w:w="5386" w:type="dxa"/>
            <w:vAlign w:val="center"/>
          </w:tcPr>
          <w:p w14:paraId="30ED2636" w14:textId="0E99364A" w:rsidR="00E12D31" w:rsidRPr="00DA2DF7" w:rsidRDefault="00E12D31" w:rsidP="00F2037A">
            <w:pPr>
              <w:spacing w:after="0"/>
              <w:jc w:val="both"/>
              <w:rPr>
                <w:rFonts w:cs="Calibri"/>
                <w:sz w:val="20"/>
                <w:szCs w:val="20"/>
                <w:highlight w:val="cyan"/>
                <w:lang w:val="fr-FR"/>
              </w:rPr>
            </w:pPr>
            <w:r w:rsidRPr="00DA2DF7">
              <w:rPr>
                <w:rFonts w:cs="Calibri"/>
                <w:sz w:val="20"/>
                <w:szCs w:val="20"/>
                <w:highlight w:val="lightGray"/>
                <w:lang w:val="fr-FR"/>
              </w:rPr>
              <w:t xml:space="preserve">Permet de décrire les capacités d‘un </w:t>
            </w:r>
            <w:proofErr w:type="gramStart"/>
            <w:r w:rsidRPr="00DA2DF7">
              <w:rPr>
                <w:rFonts w:cs="Calibri"/>
                <w:sz w:val="20"/>
                <w:szCs w:val="20"/>
                <w:highlight w:val="lightGray"/>
                <w:lang w:val="fr-FR"/>
              </w:rPr>
              <w:t>véhicule  selon</w:t>
            </w:r>
            <w:proofErr w:type="gramEnd"/>
            <w:r w:rsidRPr="00DA2DF7">
              <w:rPr>
                <w:rFonts w:cs="Calibri"/>
                <w:sz w:val="20"/>
                <w:szCs w:val="20"/>
                <w:highlight w:val="lightGray"/>
                <w:lang w:val="fr-FR"/>
              </w:rPr>
              <w:t xml:space="preserve"> le type de place </w:t>
            </w:r>
            <w:proofErr w:type="spellStart"/>
            <w:r w:rsidRPr="00DA2DF7">
              <w:rPr>
                <w:rFonts w:cs="Calibri"/>
                <w:sz w:val="20"/>
                <w:szCs w:val="20"/>
                <w:highlight w:val="lightGray"/>
                <w:lang w:val="fr-FR"/>
              </w:rPr>
              <w:t>cf</w:t>
            </w:r>
            <w:proofErr w:type="spellEnd"/>
            <w:r w:rsidRPr="00DA2DF7">
              <w:rPr>
                <w:rFonts w:cs="Calibri"/>
                <w:sz w:val="20"/>
                <w:szCs w:val="20"/>
                <w:highlight w:val="lightGray"/>
                <w:lang w:val="fr-FR"/>
              </w:rPr>
              <w:t xml:space="preserve"> § </w:t>
            </w:r>
            <w:r w:rsidRPr="00DA2DF7">
              <w:rPr>
                <w:rFonts w:cs="Calibri"/>
                <w:sz w:val="20"/>
                <w:szCs w:val="20"/>
                <w:highlight w:val="lightGray"/>
                <w:lang w:val="fr-FR"/>
              </w:rPr>
              <w:fldChar w:fldCharType="begin"/>
            </w:r>
            <w:r w:rsidRPr="00DA2DF7">
              <w:rPr>
                <w:rFonts w:cs="Calibri"/>
                <w:sz w:val="20"/>
                <w:szCs w:val="20"/>
                <w:highlight w:val="lightGray"/>
                <w:lang w:val="fr-FR"/>
              </w:rPr>
              <w:instrText xml:space="preserve"> REF _Ref73957532 \r \h </w:instrText>
            </w:r>
            <w:r>
              <w:rPr>
                <w:rFonts w:cs="Calibri"/>
                <w:sz w:val="20"/>
                <w:szCs w:val="20"/>
                <w:highlight w:val="lightGray"/>
                <w:lang w:val="fr-FR"/>
              </w:rPr>
              <w:instrText xml:space="preserve"> \* MERGEFORMAT </w:instrText>
            </w:r>
            <w:r w:rsidRPr="00DA2DF7">
              <w:rPr>
                <w:rFonts w:cs="Calibri"/>
                <w:sz w:val="20"/>
                <w:szCs w:val="20"/>
                <w:highlight w:val="lightGray"/>
                <w:lang w:val="fr-FR"/>
              </w:rPr>
            </w:r>
            <w:r w:rsidRPr="00DA2DF7">
              <w:rPr>
                <w:rFonts w:cs="Calibri"/>
                <w:sz w:val="20"/>
                <w:szCs w:val="20"/>
                <w:highlight w:val="lightGray"/>
                <w:lang w:val="fr-FR"/>
              </w:rPr>
              <w:fldChar w:fldCharType="separate"/>
            </w:r>
            <w:r w:rsidR="00CD6283">
              <w:rPr>
                <w:rFonts w:cs="Calibri"/>
                <w:sz w:val="20"/>
                <w:szCs w:val="20"/>
                <w:highlight w:val="lightGray"/>
                <w:lang w:val="fr-FR"/>
              </w:rPr>
              <w:t>6.1.6.2</w:t>
            </w:r>
            <w:r w:rsidRPr="00DA2DF7">
              <w:rPr>
                <w:rFonts w:cs="Calibri"/>
                <w:sz w:val="20"/>
                <w:szCs w:val="20"/>
                <w:highlight w:val="lightGray"/>
                <w:lang w:val="fr-FR"/>
              </w:rPr>
              <w:fldChar w:fldCharType="end"/>
            </w:r>
          </w:p>
        </w:tc>
      </w:tr>
      <w:tr w:rsidR="00E12D31" w:rsidRPr="0010384E" w14:paraId="6D9B5D20" w14:textId="77777777" w:rsidTr="0010384E">
        <w:trPr>
          <w:hidden/>
        </w:trPr>
        <w:tc>
          <w:tcPr>
            <w:tcW w:w="1277" w:type="dxa"/>
            <w:vMerge/>
            <w:vAlign w:val="center"/>
          </w:tcPr>
          <w:p w14:paraId="64007CDC" w14:textId="77777777" w:rsidR="00E12D31" w:rsidRPr="00DB0372" w:rsidRDefault="00E12D31" w:rsidP="00F2037A">
            <w:pPr>
              <w:spacing w:after="0"/>
              <w:rPr>
                <w:rFonts w:cs="Calibri"/>
                <w:i/>
                <w:vanish/>
                <w:sz w:val="20"/>
                <w:szCs w:val="20"/>
                <w:highlight w:val="cyan"/>
                <w:lang w:val="fr-FR"/>
              </w:rPr>
            </w:pPr>
          </w:p>
        </w:tc>
        <w:tc>
          <w:tcPr>
            <w:tcW w:w="1559" w:type="dxa"/>
            <w:gridSpan w:val="2"/>
            <w:vAlign w:val="center"/>
          </w:tcPr>
          <w:p w14:paraId="01C2E987" w14:textId="77777777" w:rsidR="00E12D31" w:rsidRPr="00E7759A" w:rsidRDefault="00E12D31" w:rsidP="00F2037A">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DepartureOperatorRefs</w:t>
            </w:r>
            <w:proofErr w:type="spellEnd"/>
          </w:p>
        </w:tc>
        <w:tc>
          <w:tcPr>
            <w:tcW w:w="709" w:type="dxa"/>
            <w:vAlign w:val="center"/>
          </w:tcPr>
          <w:p w14:paraId="2D859F35" w14:textId="77777777" w:rsidR="00E12D31" w:rsidRPr="00E7759A" w:rsidRDefault="00E12D31" w:rsidP="00F2037A">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vAlign w:val="center"/>
          </w:tcPr>
          <w:p w14:paraId="7A3992D0" w14:textId="77777777" w:rsidR="00E12D31" w:rsidRPr="00E7759A" w:rsidRDefault="00E12D31" w:rsidP="00F2037A">
            <w:pPr>
              <w:spacing w:after="0"/>
              <w:rPr>
                <w:rFonts w:cs="Calibri"/>
                <w:i/>
                <w:vanish/>
                <w:sz w:val="20"/>
                <w:szCs w:val="20"/>
                <w:highlight w:val="cyan"/>
                <w:lang w:val="en-GB"/>
              </w:rPr>
            </w:pPr>
            <w:proofErr w:type="spellStart"/>
            <w:r w:rsidRPr="00E7759A">
              <w:rPr>
                <w:rFonts w:cs="Calibri"/>
                <w:i/>
                <w:vanish/>
                <w:sz w:val="20"/>
                <w:szCs w:val="20"/>
                <w:highlight w:val="cyan"/>
                <w:lang w:val="en-GB"/>
              </w:rPr>
              <w:t>OperatorRefStructure</w:t>
            </w:r>
            <w:proofErr w:type="spellEnd"/>
          </w:p>
        </w:tc>
        <w:tc>
          <w:tcPr>
            <w:tcW w:w="5386" w:type="dxa"/>
            <w:vAlign w:val="center"/>
          </w:tcPr>
          <w:p w14:paraId="0DC22F40" w14:textId="77777777" w:rsidR="00E12D31" w:rsidRPr="00E7759A" w:rsidRDefault="00E12D31" w:rsidP="00F2037A">
            <w:pPr>
              <w:spacing w:after="0"/>
              <w:jc w:val="both"/>
              <w:rPr>
                <w:rFonts w:cs="Calibri"/>
                <w:vanish/>
                <w:sz w:val="20"/>
                <w:szCs w:val="20"/>
              </w:rPr>
            </w:pPr>
            <w:r w:rsidRPr="00E7759A">
              <w:rPr>
                <w:rFonts w:cs="Calibri"/>
                <w:vanish/>
                <w:sz w:val="20"/>
                <w:szCs w:val="20"/>
                <w:highlight w:val="cyan"/>
                <w:lang w:val="en-GB"/>
              </w:rPr>
              <w:t>OPERATORs of the service for departure and onwards - May change from that for arrival.</w:t>
            </w:r>
            <w:r w:rsidRPr="00E7759A">
              <w:rPr>
                <w:rFonts w:cs="Calibri"/>
                <w:vanish/>
                <w:sz w:val="20"/>
                <w:szCs w:val="20"/>
                <w:lang w:val="en-GB"/>
              </w:rPr>
              <w:t xml:space="preserve"> </w:t>
            </w:r>
          </w:p>
        </w:tc>
      </w:tr>
      <w:tr w:rsidR="00E12D31" w:rsidRPr="00E32CB2" w14:paraId="3DB04D1D" w14:textId="77777777" w:rsidTr="0010384E">
        <w:tc>
          <w:tcPr>
            <w:tcW w:w="1277" w:type="dxa"/>
            <w:vMerge/>
            <w:vAlign w:val="center"/>
          </w:tcPr>
          <w:p w14:paraId="7C507B46" w14:textId="77777777" w:rsidR="00E12D31" w:rsidRPr="00E7759A" w:rsidRDefault="00E12D31" w:rsidP="00F2037A">
            <w:pPr>
              <w:spacing w:after="0"/>
              <w:rPr>
                <w:rFonts w:cs="Calibri"/>
                <w:i/>
                <w:sz w:val="20"/>
                <w:szCs w:val="20"/>
              </w:rPr>
            </w:pPr>
          </w:p>
        </w:tc>
        <w:tc>
          <w:tcPr>
            <w:tcW w:w="1559" w:type="dxa"/>
            <w:gridSpan w:val="2"/>
            <w:vAlign w:val="center"/>
          </w:tcPr>
          <w:p w14:paraId="369626F0" w14:textId="77777777" w:rsidR="00E12D31" w:rsidRPr="00E7759A" w:rsidRDefault="00E12D31" w:rsidP="00F2037A">
            <w:pPr>
              <w:spacing w:after="0"/>
              <w:rPr>
                <w:rFonts w:cs="Calibri"/>
                <w:b/>
                <w:i/>
                <w:sz w:val="20"/>
                <w:szCs w:val="20"/>
                <w:highlight w:val="lightGray"/>
              </w:rPr>
            </w:pPr>
            <w:proofErr w:type="spellStart"/>
            <w:r w:rsidRPr="00E7759A">
              <w:rPr>
                <w:rFonts w:cs="Calibri"/>
                <w:b/>
                <w:i/>
                <w:sz w:val="20"/>
                <w:szCs w:val="20"/>
                <w:highlight w:val="lightGray"/>
              </w:rPr>
              <w:t>Aimed</w:t>
            </w:r>
            <w:r w:rsidRPr="00E7759A">
              <w:rPr>
                <w:rFonts w:cs="Calibri"/>
                <w:b/>
                <w:i/>
                <w:sz w:val="20"/>
                <w:szCs w:val="20"/>
                <w:highlight w:val="lightGray"/>
              </w:rPr>
              <w:softHyphen/>
              <w:t>Headway</w:t>
            </w:r>
            <w:r w:rsidRPr="00E7759A">
              <w:rPr>
                <w:rFonts w:cs="Calibri"/>
                <w:b/>
                <w:i/>
                <w:sz w:val="20"/>
                <w:szCs w:val="20"/>
                <w:highlight w:val="lightGray"/>
              </w:rPr>
              <w:softHyphen/>
              <w:t>Interval</w:t>
            </w:r>
            <w:proofErr w:type="spellEnd"/>
          </w:p>
        </w:tc>
        <w:tc>
          <w:tcPr>
            <w:tcW w:w="709" w:type="dxa"/>
            <w:vAlign w:val="center"/>
          </w:tcPr>
          <w:p w14:paraId="39609E6E" w14:textId="77777777" w:rsidR="00E12D31" w:rsidRPr="00E7759A" w:rsidRDefault="00E12D31" w:rsidP="00F2037A">
            <w:pPr>
              <w:spacing w:after="0"/>
              <w:rPr>
                <w:rFonts w:cs="Calibri"/>
                <w:sz w:val="20"/>
                <w:szCs w:val="20"/>
              </w:rPr>
            </w:pPr>
            <w:r w:rsidRPr="00E7759A">
              <w:rPr>
                <w:rFonts w:cs="Calibri"/>
                <w:sz w:val="20"/>
                <w:szCs w:val="20"/>
              </w:rPr>
              <w:t>0:1</w:t>
            </w:r>
          </w:p>
        </w:tc>
        <w:tc>
          <w:tcPr>
            <w:tcW w:w="1559" w:type="dxa"/>
            <w:vAlign w:val="center"/>
          </w:tcPr>
          <w:p w14:paraId="4AAAA240" w14:textId="77777777" w:rsidR="00E12D31" w:rsidRPr="00E7759A" w:rsidRDefault="00E12D31" w:rsidP="00F2037A">
            <w:pPr>
              <w:spacing w:after="0"/>
              <w:rPr>
                <w:rFonts w:cs="Calibri"/>
                <w:i/>
                <w:sz w:val="20"/>
                <w:szCs w:val="20"/>
              </w:rPr>
            </w:pPr>
            <w:proofErr w:type="spellStart"/>
            <w:r w:rsidRPr="00E7759A">
              <w:rPr>
                <w:rFonts w:cs="Calibri"/>
                <w:i/>
                <w:sz w:val="20"/>
                <w:szCs w:val="20"/>
              </w:rPr>
              <w:t>Positive</w:t>
            </w:r>
            <w:r w:rsidRPr="00E7759A">
              <w:rPr>
                <w:rFonts w:cs="Calibri"/>
                <w:i/>
                <w:sz w:val="20"/>
                <w:szCs w:val="20"/>
              </w:rPr>
              <w:softHyphen/>
              <w:t>Duration</w:t>
            </w:r>
            <w:proofErr w:type="spellEnd"/>
          </w:p>
        </w:tc>
        <w:tc>
          <w:tcPr>
            <w:tcW w:w="5386" w:type="dxa"/>
            <w:vAlign w:val="center"/>
          </w:tcPr>
          <w:p w14:paraId="0F1F453F" w14:textId="77777777" w:rsidR="00E12D31" w:rsidRPr="001A1031" w:rsidRDefault="00E12D31" w:rsidP="00F2037A">
            <w:pPr>
              <w:spacing w:after="0"/>
              <w:jc w:val="both"/>
              <w:rPr>
                <w:rFonts w:cs="Calibri"/>
                <w:sz w:val="20"/>
                <w:szCs w:val="20"/>
                <w:highlight w:val="lightGray"/>
                <w:lang w:val="fr-FR"/>
              </w:rPr>
            </w:pPr>
            <w:r w:rsidRPr="001A1031">
              <w:rPr>
                <w:rFonts w:cs="Calibri"/>
                <w:sz w:val="20"/>
                <w:szCs w:val="20"/>
                <w:highlight w:val="lightGray"/>
                <w:lang w:val="fr-FR"/>
              </w:rPr>
              <w:t>Fréquence de passage théorique (ou commandée).</w:t>
            </w:r>
          </w:p>
        </w:tc>
      </w:tr>
      <w:tr w:rsidR="00E12D31" w:rsidRPr="00E32CB2" w14:paraId="1B66BF4B" w14:textId="77777777" w:rsidTr="0010384E">
        <w:tc>
          <w:tcPr>
            <w:tcW w:w="1277" w:type="dxa"/>
            <w:vMerge/>
            <w:vAlign w:val="center"/>
          </w:tcPr>
          <w:p w14:paraId="2F8B3976" w14:textId="77777777" w:rsidR="00E12D31" w:rsidRPr="00E7759A" w:rsidRDefault="00E12D31" w:rsidP="00F2037A">
            <w:pPr>
              <w:spacing w:after="0"/>
              <w:rPr>
                <w:rFonts w:cs="Calibri"/>
                <w:i/>
                <w:sz w:val="20"/>
                <w:szCs w:val="20"/>
                <w:lang w:val="fr-FR"/>
              </w:rPr>
            </w:pPr>
          </w:p>
        </w:tc>
        <w:tc>
          <w:tcPr>
            <w:tcW w:w="1559" w:type="dxa"/>
            <w:gridSpan w:val="2"/>
            <w:vAlign w:val="center"/>
          </w:tcPr>
          <w:p w14:paraId="0B283B3D" w14:textId="77777777" w:rsidR="00E12D31" w:rsidRPr="00E7759A" w:rsidRDefault="00E12D31" w:rsidP="00F2037A">
            <w:pPr>
              <w:spacing w:after="0"/>
              <w:rPr>
                <w:rFonts w:cs="Calibri"/>
                <w:b/>
                <w:i/>
                <w:sz w:val="20"/>
                <w:szCs w:val="20"/>
                <w:highlight w:val="lightGray"/>
              </w:rPr>
            </w:pPr>
            <w:proofErr w:type="spellStart"/>
            <w:r w:rsidRPr="00E7759A">
              <w:rPr>
                <w:rFonts w:cs="Calibri"/>
                <w:b/>
                <w:i/>
                <w:sz w:val="20"/>
                <w:szCs w:val="20"/>
                <w:highlight w:val="lightGray"/>
              </w:rPr>
              <w:t>Estimated</w:t>
            </w:r>
            <w:r w:rsidRPr="00E7759A">
              <w:rPr>
                <w:rFonts w:cs="Calibri"/>
                <w:b/>
                <w:i/>
                <w:sz w:val="20"/>
                <w:szCs w:val="20"/>
                <w:highlight w:val="lightGray"/>
              </w:rPr>
              <w:softHyphen/>
              <w:t>Headway</w:t>
            </w:r>
            <w:r w:rsidRPr="00E7759A">
              <w:rPr>
                <w:rFonts w:cs="Calibri"/>
                <w:b/>
                <w:i/>
                <w:sz w:val="20"/>
                <w:szCs w:val="20"/>
                <w:highlight w:val="lightGray"/>
              </w:rPr>
              <w:softHyphen/>
              <w:t>Interval</w:t>
            </w:r>
            <w:proofErr w:type="spellEnd"/>
          </w:p>
        </w:tc>
        <w:tc>
          <w:tcPr>
            <w:tcW w:w="709" w:type="dxa"/>
            <w:vAlign w:val="center"/>
          </w:tcPr>
          <w:p w14:paraId="21753EB2" w14:textId="77777777" w:rsidR="00E12D31" w:rsidRPr="00E7759A" w:rsidRDefault="00E12D31" w:rsidP="00F2037A">
            <w:pPr>
              <w:spacing w:after="0"/>
              <w:rPr>
                <w:rFonts w:cs="Calibri"/>
                <w:sz w:val="20"/>
                <w:szCs w:val="20"/>
              </w:rPr>
            </w:pPr>
            <w:r w:rsidRPr="00E7759A">
              <w:rPr>
                <w:rFonts w:cs="Calibri"/>
                <w:sz w:val="20"/>
                <w:szCs w:val="20"/>
              </w:rPr>
              <w:t>0:1</w:t>
            </w:r>
          </w:p>
        </w:tc>
        <w:tc>
          <w:tcPr>
            <w:tcW w:w="1559" w:type="dxa"/>
            <w:vAlign w:val="center"/>
          </w:tcPr>
          <w:p w14:paraId="29F2FA99" w14:textId="77777777" w:rsidR="00E12D31" w:rsidRPr="00E7759A" w:rsidRDefault="00E12D31" w:rsidP="00F2037A">
            <w:pPr>
              <w:spacing w:after="0"/>
              <w:rPr>
                <w:rFonts w:cs="Calibri"/>
                <w:i/>
                <w:sz w:val="20"/>
                <w:szCs w:val="20"/>
              </w:rPr>
            </w:pPr>
            <w:proofErr w:type="spellStart"/>
            <w:r w:rsidRPr="00E7759A">
              <w:rPr>
                <w:rFonts w:cs="Calibri"/>
                <w:i/>
                <w:sz w:val="20"/>
                <w:szCs w:val="20"/>
              </w:rPr>
              <w:t>Positive</w:t>
            </w:r>
            <w:r w:rsidRPr="00E7759A">
              <w:rPr>
                <w:rFonts w:cs="Calibri"/>
                <w:i/>
                <w:sz w:val="20"/>
                <w:szCs w:val="20"/>
              </w:rPr>
              <w:softHyphen/>
              <w:t>Duration</w:t>
            </w:r>
            <w:proofErr w:type="spellEnd"/>
          </w:p>
        </w:tc>
        <w:tc>
          <w:tcPr>
            <w:tcW w:w="5386" w:type="dxa"/>
            <w:vAlign w:val="center"/>
          </w:tcPr>
          <w:p w14:paraId="69848171" w14:textId="77777777" w:rsidR="00E12D31" w:rsidRPr="001A1031" w:rsidRDefault="00E12D31" w:rsidP="00F2037A">
            <w:pPr>
              <w:spacing w:after="0"/>
              <w:jc w:val="both"/>
              <w:rPr>
                <w:rFonts w:cs="Calibri"/>
                <w:sz w:val="20"/>
                <w:szCs w:val="20"/>
                <w:highlight w:val="lightGray"/>
                <w:lang w:val="fr-FR"/>
              </w:rPr>
            </w:pPr>
            <w:r w:rsidRPr="001A1031">
              <w:rPr>
                <w:rFonts w:cs="Calibri"/>
                <w:sz w:val="20"/>
                <w:szCs w:val="20"/>
                <w:highlight w:val="lightGray"/>
                <w:lang w:val="fr-FR"/>
              </w:rPr>
              <w:t>Fréquence de passage estimée par le SAE.</w:t>
            </w:r>
          </w:p>
        </w:tc>
      </w:tr>
      <w:tr w:rsidR="00F2037A" w:rsidRPr="00E32CB2" w14:paraId="1B90EFE0" w14:textId="77777777" w:rsidTr="0010384E">
        <w:tc>
          <w:tcPr>
            <w:tcW w:w="1277" w:type="dxa"/>
            <w:vAlign w:val="center"/>
          </w:tcPr>
          <w:p w14:paraId="4FC561A8" w14:textId="77777777" w:rsidR="00F2037A" w:rsidRPr="00E7759A" w:rsidRDefault="00F2037A" w:rsidP="00F2037A">
            <w:pPr>
              <w:spacing w:after="0"/>
              <w:rPr>
                <w:rFonts w:cs="Calibri"/>
                <w:i/>
                <w:sz w:val="20"/>
                <w:szCs w:val="20"/>
                <w:lang w:val="en-GB"/>
              </w:rPr>
            </w:pPr>
            <w:r w:rsidRPr="00E7759A">
              <w:rPr>
                <w:rFonts w:cs="Calibri"/>
                <w:i/>
                <w:sz w:val="20"/>
                <w:szCs w:val="20"/>
                <w:lang w:val="en-GB"/>
              </w:rPr>
              <w:t>any</w:t>
            </w:r>
          </w:p>
        </w:tc>
        <w:tc>
          <w:tcPr>
            <w:tcW w:w="1559" w:type="dxa"/>
            <w:gridSpan w:val="2"/>
            <w:vAlign w:val="center"/>
          </w:tcPr>
          <w:p w14:paraId="624059D3" w14:textId="77777777" w:rsidR="00F2037A" w:rsidRPr="00E7759A" w:rsidRDefault="00F2037A" w:rsidP="00F2037A">
            <w:pPr>
              <w:spacing w:after="0"/>
              <w:rPr>
                <w:rFonts w:cs="Calibri"/>
                <w:b/>
                <w:i/>
                <w:sz w:val="20"/>
                <w:szCs w:val="20"/>
                <w:lang w:val="en-GB"/>
              </w:rPr>
            </w:pPr>
            <w:r w:rsidRPr="00E7759A">
              <w:rPr>
                <w:rFonts w:cs="Calibri"/>
                <w:b/>
                <w:i/>
                <w:sz w:val="20"/>
                <w:szCs w:val="20"/>
                <w:highlight w:val="lightGray"/>
                <w:lang w:val="en-GB"/>
              </w:rPr>
              <w:t>Extensions</w:t>
            </w:r>
          </w:p>
        </w:tc>
        <w:tc>
          <w:tcPr>
            <w:tcW w:w="709" w:type="dxa"/>
            <w:vAlign w:val="center"/>
          </w:tcPr>
          <w:p w14:paraId="59C2CDCA" w14:textId="77777777" w:rsidR="00F2037A" w:rsidRPr="00E7759A" w:rsidRDefault="00F2037A" w:rsidP="00F2037A">
            <w:pPr>
              <w:spacing w:after="0"/>
              <w:rPr>
                <w:rFonts w:cs="Calibri"/>
                <w:sz w:val="20"/>
                <w:szCs w:val="20"/>
                <w:lang w:val="en-GB"/>
              </w:rPr>
            </w:pPr>
            <w:r w:rsidRPr="00E7759A">
              <w:rPr>
                <w:rFonts w:cs="Calibri"/>
                <w:sz w:val="20"/>
                <w:szCs w:val="20"/>
                <w:lang w:val="en-GB"/>
              </w:rPr>
              <w:t>0:1</w:t>
            </w:r>
          </w:p>
        </w:tc>
        <w:tc>
          <w:tcPr>
            <w:tcW w:w="1559" w:type="dxa"/>
            <w:vAlign w:val="center"/>
          </w:tcPr>
          <w:p w14:paraId="215DABEE" w14:textId="77777777" w:rsidR="00F2037A" w:rsidRPr="00E7759A" w:rsidRDefault="00F2037A" w:rsidP="00F2037A">
            <w:pPr>
              <w:spacing w:after="0"/>
              <w:rPr>
                <w:rFonts w:cs="Calibri"/>
                <w:i/>
                <w:sz w:val="20"/>
                <w:szCs w:val="20"/>
                <w:lang w:val="en-GB"/>
              </w:rPr>
            </w:pPr>
            <w:r w:rsidRPr="00E7759A">
              <w:rPr>
                <w:rFonts w:cs="Calibri"/>
                <w:i/>
                <w:sz w:val="20"/>
                <w:szCs w:val="20"/>
                <w:lang w:val="en-GB"/>
              </w:rPr>
              <w:t>any</w:t>
            </w:r>
          </w:p>
        </w:tc>
        <w:tc>
          <w:tcPr>
            <w:tcW w:w="5386" w:type="dxa"/>
            <w:vAlign w:val="center"/>
          </w:tcPr>
          <w:p w14:paraId="2199925E" w14:textId="5AE9A04E" w:rsidR="00F2037A" w:rsidRPr="001A1031" w:rsidRDefault="00F2037A" w:rsidP="00F2037A">
            <w:pPr>
              <w:spacing w:after="0"/>
              <w:jc w:val="both"/>
              <w:rPr>
                <w:rFonts w:cs="Calibri"/>
                <w:sz w:val="20"/>
                <w:szCs w:val="20"/>
                <w:highlight w:val="lightGray"/>
                <w:lang w:val="fr-FR"/>
              </w:rPr>
            </w:pPr>
            <w:r w:rsidRPr="001A1031">
              <w:rPr>
                <w:rFonts w:cs="Calibri"/>
                <w:sz w:val="20"/>
                <w:szCs w:val="20"/>
                <w:highlight w:val="lightGray"/>
                <w:lang w:val="fr-FR"/>
              </w:rPr>
              <w:t>Emplacement pour extension utilisateur (</w:t>
            </w:r>
            <w:proofErr w:type="spellStart"/>
            <w:r w:rsidRPr="001A1031">
              <w:rPr>
                <w:rFonts w:cs="Calibri"/>
                <w:sz w:val="20"/>
                <w:szCs w:val="20"/>
                <w:highlight w:val="lightGray"/>
                <w:lang w:val="fr-FR"/>
              </w:rPr>
              <w:t>cf</w:t>
            </w:r>
            <w:proofErr w:type="spellEnd"/>
            <w:r w:rsidRPr="001A1031">
              <w:rPr>
                <w:rFonts w:cs="Calibri"/>
                <w:sz w:val="20"/>
                <w:szCs w:val="20"/>
                <w:highlight w:val="lightGray"/>
                <w:lang w:val="fr-FR"/>
              </w:rPr>
              <w:t xml:space="preserve"> </w:t>
            </w:r>
            <w:r w:rsidRPr="001A1031">
              <w:rPr>
                <w:rFonts w:cs="Calibri"/>
                <w:sz w:val="20"/>
                <w:szCs w:val="20"/>
                <w:highlight w:val="lightGray"/>
                <w:lang w:val="fr-FR"/>
              </w:rPr>
              <w:fldChar w:fldCharType="begin"/>
            </w:r>
            <w:r w:rsidRPr="001A1031">
              <w:rPr>
                <w:rFonts w:cs="Calibri"/>
                <w:sz w:val="20"/>
                <w:szCs w:val="20"/>
                <w:highlight w:val="lightGray"/>
                <w:lang w:val="fr-FR"/>
              </w:rPr>
              <w:instrText xml:space="preserve"> REF _Ref26438017 \r \h  \* MERGEFORMAT </w:instrText>
            </w:r>
            <w:r w:rsidRPr="001A1031">
              <w:rPr>
                <w:rFonts w:cs="Calibri"/>
                <w:sz w:val="20"/>
                <w:szCs w:val="20"/>
                <w:highlight w:val="lightGray"/>
                <w:lang w:val="fr-FR"/>
              </w:rPr>
            </w:r>
            <w:r w:rsidRPr="001A1031">
              <w:rPr>
                <w:rFonts w:cs="Calibri"/>
                <w:sz w:val="20"/>
                <w:szCs w:val="20"/>
                <w:highlight w:val="lightGray"/>
                <w:lang w:val="fr-FR"/>
              </w:rPr>
              <w:fldChar w:fldCharType="separate"/>
            </w:r>
            <w:r w:rsidR="00CD6283">
              <w:rPr>
                <w:rFonts w:cs="Calibri"/>
                <w:sz w:val="20"/>
                <w:szCs w:val="20"/>
                <w:highlight w:val="lightGray"/>
                <w:lang w:val="fr-FR"/>
              </w:rPr>
              <w:t>5.4.2.2</w:t>
            </w:r>
            <w:r w:rsidRPr="001A1031">
              <w:rPr>
                <w:rFonts w:cs="Calibri"/>
                <w:sz w:val="20"/>
                <w:szCs w:val="20"/>
                <w:highlight w:val="lightGray"/>
                <w:lang w:val="fr-FR"/>
              </w:rPr>
              <w:fldChar w:fldCharType="end"/>
            </w:r>
            <w:r w:rsidRPr="001A1031">
              <w:rPr>
                <w:rFonts w:cs="Calibri"/>
                <w:sz w:val="20"/>
                <w:szCs w:val="20"/>
                <w:highlight w:val="lightGray"/>
                <w:lang w:val="fr-FR"/>
              </w:rPr>
              <w:t>)</w:t>
            </w:r>
          </w:p>
        </w:tc>
      </w:tr>
    </w:tbl>
    <w:p w14:paraId="224F220B" w14:textId="77777777" w:rsidR="00077AD1" w:rsidRDefault="00077AD1" w:rsidP="009130C4">
      <w:pPr>
        <w:spacing w:before="240"/>
        <w:rPr>
          <w:lang w:val="fr-FR"/>
        </w:rPr>
      </w:pPr>
      <w:bookmarkStart w:id="258" w:name="_Toc50526422"/>
      <w:bookmarkStart w:id="259" w:name="_Toc121027584"/>
      <w:r w:rsidRPr="00123FFB">
        <w:rPr>
          <w:lang w:val="fr-FR"/>
        </w:rPr>
        <w:t>Il faut noter que le document SIRI donne des indications nombreuses et précises sur cette structure, en particulier en</w:t>
      </w:r>
      <w:r w:rsidRPr="00077AD1">
        <w:rPr>
          <w:lang w:val="fr-FR"/>
        </w:rPr>
        <w:t xml:space="preserve"> </w:t>
      </w:r>
      <w:r w:rsidRPr="00123FFB">
        <w:rPr>
          <w:lang w:val="fr-FR"/>
        </w:rPr>
        <w:t xml:space="preserve">« part 3 : 6.6 Handling of </w:t>
      </w:r>
      <w:proofErr w:type="spellStart"/>
      <w:r w:rsidRPr="00123FFB">
        <w:rPr>
          <w:lang w:val="fr-FR"/>
        </w:rPr>
        <w:t>Predictions</w:t>
      </w:r>
      <w:proofErr w:type="spellEnd"/>
      <w:r w:rsidRPr="00123FFB">
        <w:rPr>
          <w:lang w:val="fr-FR"/>
        </w:rPr>
        <w:t xml:space="preserve"> in the Estimated Timetable Service</w:t>
      </w:r>
      <w:bookmarkEnd w:id="258"/>
      <w:bookmarkEnd w:id="259"/>
      <w:r w:rsidRPr="00123FFB">
        <w:rPr>
          <w:lang w:val="fr-FR"/>
        </w:rPr>
        <w:t> »</w:t>
      </w:r>
    </w:p>
    <w:p w14:paraId="50D9C647" w14:textId="23F4BF2D" w:rsidR="00FF7B78" w:rsidRPr="00E12D31" w:rsidRDefault="00FF7B78" w:rsidP="00FF7B78">
      <w:pPr>
        <w:pStyle w:val="Titre4"/>
        <w:rPr>
          <w:rFonts w:ascii="Arial" w:hAnsi="Arial" w:cs="Arial"/>
        </w:rPr>
      </w:pPr>
      <w:bookmarkStart w:id="260" w:name="_Ref73957501"/>
      <w:proofErr w:type="spellStart"/>
      <w:r w:rsidRPr="00E12D31">
        <w:rPr>
          <w:rFonts w:ascii="Arial" w:hAnsi="Arial" w:cs="Arial"/>
        </w:rPr>
        <w:t>ExpectedDepartureOccupancy</w:t>
      </w:r>
      <w:bookmarkEnd w:id="260"/>
      <w:proofErr w:type="spellEnd"/>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
        <w:gridCol w:w="250"/>
        <w:gridCol w:w="1126"/>
        <w:gridCol w:w="536"/>
        <w:gridCol w:w="1632"/>
        <w:gridCol w:w="6946"/>
      </w:tblGrid>
      <w:tr w:rsidR="00463D7A" w:rsidRPr="00E32CB2" w14:paraId="3863AFB9" w14:textId="77777777" w:rsidTr="00FB3267">
        <w:trPr>
          <w:cantSplit/>
        </w:trPr>
        <w:tc>
          <w:tcPr>
            <w:tcW w:w="1626" w:type="dxa"/>
            <w:gridSpan w:val="3"/>
            <w:vAlign w:val="center"/>
          </w:tcPr>
          <w:p w14:paraId="4D987A2B" w14:textId="77777777" w:rsidR="00463D7A" w:rsidRPr="00631B49" w:rsidRDefault="00463D7A" w:rsidP="000D0CE5">
            <w:pPr>
              <w:pStyle w:val="Tabletext8"/>
              <w:rPr>
                <w:rFonts w:ascii="Calibri" w:hAnsi="Calibri" w:cs="Calibri"/>
                <w:b/>
                <w:i/>
                <w:iCs/>
                <w:sz w:val="20"/>
              </w:rPr>
            </w:pPr>
            <w:r w:rsidRPr="00631B49">
              <w:rPr>
                <w:rFonts w:ascii="Calibri" w:hAnsi="Calibri" w:cs="Calibri"/>
                <w:b/>
                <w:i/>
                <w:iCs/>
                <w:sz w:val="20"/>
              </w:rPr>
              <w:t>Expected-Departure-Occupancy</w:t>
            </w:r>
          </w:p>
        </w:tc>
        <w:tc>
          <w:tcPr>
            <w:tcW w:w="536" w:type="dxa"/>
            <w:vAlign w:val="center"/>
          </w:tcPr>
          <w:p w14:paraId="6D939E6F" w14:textId="77777777" w:rsidR="00463D7A" w:rsidRPr="00863D78" w:rsidRDefault="00463D7A" w:rsidP="000D0CE5">
            <w:pPr>
              <w:pStyle w:val="Tabletext8"/>
              <w:rPr>
                <w:rFonts w:ascii="Calibri" w:hAnsi="Calibri" w:cs="Calibri"/>
                <w:sz w:val="20"/>
              </w:rPr>
            </w:pPr>
            <w:proofErr w:type="gramStart"/>
            <w:r w:rsidRPr="00863D78">
              <w:rPr>
                <w:rFonts w:ascii="Calibri" w:hAnsi="Calibri" w:cs="Calibri"/>
                <w:sz w:val="20"/>
              </w:rPr>
              <w:t>0:*</w:t>
            </w:r>
            <w:proofErr w:type="gramEnd"/>
          </w:p>
        </w:tc>
        <w:tc>
          <w:tcPr>
            <w:tcW w:w="1632" w:type="dxa"/>
            <w:vAlign w:val="center"/>
          </w:tcPr>
          <w:p w14:paraId="5331E7DB" w14:textId="77777777" w:rsidR="00463D7A" w:rsidRPr="006E2C06" w:rsidRDefault="00463D7A" w:rsidP="000D0CE5">
            <w:pPr>
              <w:pStyle w:val="Tabletext8"/>
              <w:jc w:val="left"/>
              <w:rPr>
                <w:rFonts w:ascii="Calibri" w:hAnsi="Calibri" w:cs="Calibri"/>
                <w:i/>
                <w:iCs/>
                <w:sz w:val="20"/>
              </w:rPr>
            </w:pPr>
            <w:r w:rsidRPr="006E2C06">
              <w:rPr>
                <w:rFonts w:ascii="Calibri" w:hAnsi="Calibri" w:cs="Calibri"/>
                <w:i/>
                <w:iCs/>
                <w:sz w:val="20"/>
              </w:rPr>
              <w:t>+Structure</w:t>
            </w:r>
          </w:p>
        </w:tc>
        <w:tc>
          <w:tcPr>
            <w:tcW w:w="6946" w:type="dxa"/>
            <w:vAlign w:val="center"/>
          </w:tcPr>
          <w:p w14:paraId="4160A028" w14:textId="44EB5091" w:rsidR="005C0A99" w:rsidRPr="00DA2DF7" w:rsidRDefault="005C0A99" w:rsidP="005C0A99">
            <w:pPr>
              <w:pStyle w:val="Tabletext8"/>
              <w:rPr>
                <w:rFonts w:ascii="Calibri" w:hAnsi="Calibri" w:cs="Calibri"/>
                <w:sz w:val="20"/>
                <w:lang w:val="fr-FR"/>
              </w:rPr>
            </w:pPr>
            <w:r w:rsidRPr="00DA2DF7">
              <w:rPr>
                <w:rFonts w:ascii="Calibri" w:hAnsi="Calibri" w:cs="Calibri"/>
                <w:sz w:val="20"/>
                <w:lang w:val="fr-FR"/>
              </w:rPr>
              <w:t xml:space="preserve">Occupations en temps réel d'un </w:t>
            </w:r>
            <w:r w:rsidR="00BD0BB5">
              <w:rPr>
                <w:rFonts w:ascii="Calibri" w:hAnsi="Calibri" w:cs="Calibri"/>
                <w:sz w:val="20"/>
                <w:lang w:val="fr-FR"/>
              </w:rPr>
              <w:t>véhicule</w:t>
            </w:r>
            <w:r w:rsidRPr="00DA2DF7">
              <w:rPr>
                <w:rFonts w:ascii="Calibri" w:hAnsi="Calibri" w:cs="Calibri"/>
                <w:sz w:val="20"/>
                <w:lang w:val="fr-FR"/>
              </w:rPr>
              <w:t xml:space="preserve"> et réservations au départ d'un arrêt donné.</w:t>
            </w:r>
          </w:p>
          <w:p w14:paraId="48387169" w14:textId="3C618381" w:rsidR="00463D7A" w:rsidRPr="00DA2DF7" w:rsidRDefault="005C0A99" w:rsidP="000D0CE5">
            <w:pPr>
              <w:pStyle w:val="Tabletext8"/>
              <w:rPr>
                <w:rFonts w:ascii="Calibri" w:hAnsi="Calibri" w:cs="Calibri"/>
                <w:sz w:val="20"/>
                <w:lang w:val="fr-FR"/>
              </w:rPr>
            </w:pPr>
            <w:r w:rsidRPr="00DA2DF7">
              <w:rPr>
                <w:rFonts w:ascii="Calibri" w:hAnsi="Calibri" w:cs="Calibri"/>
                <w:sz w:val="20"/>
                <w:lang w:val="fr-FR"/>
              </w:rPr>
              <w:t>Il peut s'agir d'un retour d'information d'un système de comptage automatique des passagers (APC) ou de valeurs estimées à partir de statistiques.</w:t>
            </w:r>
          </w:p>
        </w:tc>
      </w:tr>
      <w:tr w:rsidR="00463D7A" w:rsidRPr="000D0CE5" w14:paraId="373B20E5" w14:textId="77777777" w:rsidTr="00FB3267">
        <w:trPr>
          <w:cantSplit/>
        </w:trPr>
        <w:tc>
          <w:tcPr>
            <w:tcW w:w="250" w:type="dxa"/>
            <w:vMerge w:val="restart"/>
            <w:vAlign w:val="center"/>
          </w:tcPr>
          <w:p w14:paraId="6359193B" w14:textId="77777777" w:rsidR="00463D7A" w:rsidRPr="00DA2DF7" w:rsidRDefault="00463D7A" w:rsidP="000D0CE5">
            <w:pPr>
              <w:pStyle w:val="Tabletext8"/>
              <w:rPr>
                <w:rFonts w:ascii="Calibri" w:hAnsi="Calibri" w:cs="Calibri"/>
                <w:b/>
                <w:i/>
                <w:iCs/>
                <w:sz w:val="20"/>
                <w:lang w:val="fr-FR"/>
              </w:rPr>
            </w:pPr>
          </w:p>
        </w:tc>
        <w:tc>
          <w:tcPr>
            <w:tcW w:w="1376" w:type="dxa"/>
            <w:gridSpan w:val="2"/>
            <w:vAlign w:val="center"/>
          </w:tcPr>
          <w:p w14:paraId="6C29E225" w14:textId="77777777" w:rsidR="00463D7A" w:rsidRPr="00FB3267" w:rsidRDefault="00463D7A" w:rsidP="000D0CE5">
            <w:pPr>
              <w:pStyle w:val="Tabletext8"/>
              <w:rPr>
                <w:rFonts w:ascii="Calibri" w:hAnsi="Calibri" w:cs="Calibri"/>
                <w:b/>
                <w:i/>
                <w:iCs/>
                <w:sz w:val="20"/>
                <w:highlight w:val="cyan"/>
              </w:rPr>
            </w:pPr>
            <w:r w:rsidRPr="00FB3267">
              <w:rPr>
                <w:rFonts w:ascii="Calibri" w:hAnsi="Calibri" w:cs="Calibri"/>
                <w:b/>
                <w:i/>
                <w:iCs/>
                <w:sz w:val="20"/>
                <w:highlight w:val="cyan"/>
              </w:rPr>
              <w:t>:::</w:t>
            </w:r>
          </w:p>
        </w:tc>
        <w:tc>
          <w:tcPr>
            <w:tcW w:w="536" w:type="dxa"/>
            <w:vAlign w:val="center"/>
          </w:tcPr>
          <w:p w14:paraId="1DD58CFF" w14:textId="77777777" w:rsidR="00463D7A" w:rsidRPr="00FB3267" w:rsidRDefault="00463D7A" w:rsidP="000D0CE5">
            <w:pPr>
              <w:pStyle w:val="Tabletext8"/>
              <w:rPr>
                <w:rFonts w:ascii="Calibri" w:hAnsi="Calibri" w:cs="Calibri"/>
                <w:sz w:val="20"/>
                <w:highlight w:val="cyan"/>
              </w:rPr>
            </w:pPr>
            <w:r w:rsidRPr="00FB3267">
              <w:rPr>
                <w:rFonts w:ascii="Calibri" w:hAnsi="Calibri" w:cs="Calibri"/>
                <w:sz w:val="20"/>
                <w:highlight w:val="cyan"/>
              </w:rPr>
              <w:t>0:1</w:t>
            </w:r>
          </w:p>
        </w:tc>
        <w:tc>
          <w:tcPr>
            <w:tcW w:w="1632" w:type="dxa"/>
            <w:vAlign w:val="center"/>
          </w:tcPr>
          <w:p w14:paraId="248EC750" w14:textId="77777777" w:rsidR="00463D7A" w:rsidRPr="00FB3267" w:rsidRDefault="00463D7A" w:rsidP="000D0CE5">
            <w:pPr>
              <w:pStyle w:val="Tabletext8"/>
              <w:jc w:val="left"/>
              <w:rPr>
                <w:rFonts w:ascii="Calibri" w:hAnsi="Calibri" w:cs="Calibri"/>
                <w:i/>
                <w:iCs/>
                <w:sz w:val="20"/>
                <w:highlight w:val="cyan"/>
              </w:rPr>
            </w:pPr>
            <w:proofErr w:type="spellStart"/>
            <w:r w:rsidRPr="00FB3267">
              <w:rPr>
                <w:rFonts w:ascii="Calibri" w:hAnsi="Calibri" w:cs="Calibri"/>
                <w:i/>
                <w:iCs/>
                <w:sz w:val="20"/>
                <w:highlight w:val="cyan"/>
              </w:rPr>
              <w:t>TrainFormation-ReferenceGroup</w:t>
            </w:r>
            <w:proofErr w:type="spellEnd"/>
          </w:p>
        </w:tc>
        <w:tc>
          <w:tcPr>
            <w:tcW w:w="6946" w:type="dxa"/>
            <w:vAlign w:val="center"/>
          </w:tcPr>
          <w:p w14:paraId="14811624" w14:textId="77777777" w:rsidR="00463D7A" w:rsidRPr="00FB3267" w:rsidRDefault="00463D7A" w:rsidP="000D0CE5">
            <w:pPr>
              <w:pStyle w:val="Tabletext8"/>
              <w:rPr>
                <w:rFonts w:ascii="Calibri" w:hAnsi="Calibri" w:cs="Calibri"/>
                <w:sz w:val="20"/>
                <w:highlight w:val="cyan"/>
              </w:rPr>
            </w:pPr>
            <w:r w:rsidRPr="00FB3267">
              <w:rPr>
                <w:rFonts w:ascii="Calibri" w:hAnsi="Calibri" w:cs="Calibri"/>
                <w:sz w:val="20"/>
                <w:highlight w:val="cyan"/>
              </w:rPr>
              <w:t xml:space="preserve">See SIRI Part 2 </w:t>
            </w:r>
            <w:proofErr w:type="spellStart"/>
            <w:r w:rsidRPr="00FB3267">
              <w:rPr>
                <w:rFonts w:ascii="Calibri" w:hAnsi="Calibri" w:cs="Calibri"/>
                <w:b/>
                <w:i/>
                <w:iCs/>
                <w:sz w:val="20"/>
                <w:highlight w:val="cyan"/>
              </w:rPr>
              <w:t>TrainFormationReferenceGroup</w:t>
            </w:r>
            <w:proofErr w:type="spellEnd"/>
            <w:r w:rsidRPr="00FB3267">
              <w:rPr>
                <w:rFonts w:ascii="Calibri" w:hAnsi="Calibri" w:cs="Calibri"/>
                <w:b/>
                <w:i/>
                <w:iCs/>
                <w:sz w:val="20"/>
                <w:highlight w:val="cyan"/>
              </w:rPr>
              <w:t>.</w:t>
            </w:r>
          </w:p>
        </w:tc>
      </w:tr>
      <w:tr w:rsidR="00463D7A" w:rsidRPr="000D0CE5" w14:paraId="4F2D81B4" w14:textId="77777777" w:rsidTr="00FB3267">
        <w:trPr>
          <w:cantSplit/>
        </w:trPr>
        <w:tc>
          <w:tcPr>
            <w:tcW w:w="250" w:type="dxa"/>
            <w:vMerge/>
            <w:vAlign w:val="center"/>
          </w:tcPr>
          <w:p w14:paraId="7269C568" w14:textId="77777777" w:rsidR="00463D7A" w:rsidRPr="00FB3267" w:rsidRDefault="00463D7A" w:rsidP="000D0CE5">
            <w:pPr>
              <w:pStyle w:val="Tabletext8"/>
              <w:rPr>
                <w:rFonts w:ascii="Calibri" w:hAnsi="Calibri" w:cs="Calibri"/>
                <w:b/>
                <w:i/>
                <w:iCs/>
                <w:sz w:val="20"/>
              </w:rPr>
            </w:pPr>
          </w:p>
        </w:tc>
        <w:tc>
          <w:tcPr>
            <w:tcW w:w="1376" w:type="dxa"/>
            <w:gridSpan w:val="2"/>
            <w:vAlign w:val="center"/>
          </w:tcPr>
          <w:p w14:paraId="5EC72D47" w14:textId="77777777" w:rsidR="00463D7A" w:rsidRPr="00FB3267" w:rsidRDefault="00463D7A" w:rsidP="000D0CE5">
            <w:pPr>
              <w:pStyle w:val="Tabletext8"/>
              <w:rPr>
                <w:rFonts w:ascii="Calibri" w:hAnsi="Calibri" w:cs="Calibri"/>
                <w:b/>
                <w:i/>
                <w:iCs/>
                <w:sz w:val="20"/>
                <w:highlight w:val="cyan"/>
              </w:rPr>
            </w:pPr>
            <w:proofErr w:type="spellStart"/>
            <w:r w:rsidRPr="00FB3267">
              <w:rPr>
                <w:rFonts w:ascii="Calibri" w:hAnsi="Calibri" w:cs="Calibri"/>
                <w:b/>
                <w:i/>
                <w:iCs/>
                <w:sz w:val="20"/>
                <w:highlight w:val="cyan"/>
              </w:rPr>
              <w:t>FareClass</w:t>
            </w:r>
            <w:proofErr w:type="spellEnd"/>
          </w:p>
        </w:tc>
        <w:tc>
          <w:tcPr>
            <w:tcW w:w="536" w:type="dxa"/>
            <w:vAlign w:val="center"/>
          </w:tcPr>
          <w:p w14:paraId="1A20D86F" w14:textId="77777777" w:rsidR="00463D7A" w:rsidRPr="00FB3267" w:rsidRDefault="00463D7A" w:rsidP="000D0CE5">
            <w:pPr>
              <w:pStyle w:val="Tabletext8"/>
              <w:rPr>
                <w:rFonts w:ascii="Calibri" w:hAnsi="Calibri" w:cs="Calibri"/>
                <w:sz w:val="20"/>
                <w:highlight w:val="cyan"/>
              </w:rPr>
            </w:pPr>
            <w:r w:rsidRPr="00FB3267">
              <w:rPr>
                <w:rFonts w:ascii="Calibri" w:hAnsi="Calibri" w:cs="Calibri"/>
                <w:sz w:val="20"/>
                <w:highlight w:val="cyan"/>
              </w:rPr>
              <w:t>0:1</w:t>
            </w:r>
          </w:p>
        </w:tc>
        <w:tc>
          <w:tcPr>
            <w:tcW w:w="1632" w:type="dxa"/>
            <w:vAlign w:val="center"/>
          </w:tcPr>
          <w:p w14:paraId="791BD36B" w14:textId="77777777" w:rsidR="00463D7A" w:rsidRPr="00FB3267" w:rsidRDefault="00463D7A" w:rsidP="000D0CE5">
            <w:pPr>
              <w:pStyle w:val="Tabletext8"/>
              <w:jc w:val="left"/>
              <w:rPr>
                <w:rFonts w:ascii="Calibri" w:hAnsi="Calibri" w:cs="Calibri"/>
                <w:i/>
                <w:iCs/>
                <w:sz w:val="20"/>
                <w:highlight w:val="cyan"/>
              </w:rPr>
            </w:pPr>
            <w:proofErr w:type="spellStart"/>
            <w:r w:rsidRPr="00FB3267">
              <w:rPr>
                <w:rFonts w:ascii="Calibri" w:hAnsi="Calibri" w:cs="Calibri"/>
                <w:i/>
                <w:iCs/>
                <w:sz w:val="20"/>
                <w:highlight w:val="cyan"/>
              </w:rPr>
              <w:t>FareClass</w:t>
            </w:r>
            <w:proofErr w:type="spellEnd"/>
            <w:r w:rsidRPr="00FB3267">
              <w:rPr>
                <w:rFonts w:ascii="Calibri" w:hAnsi="Calibri" w:cs="Calibri"/>
                <w:i/>
                <w:iCs/>
                <w:sz w:val="20"/>
                <w:highlight w:val="cyan"/>
              </w:rPr>
              <w:t>-Enumeration</w:t>
            </w:r>
          </w:p>
        </w:tc>
        <w:tc>
          <w:tcPr>
            <w:tcW w:w="6946" w:type="dxa"/>
            <w:vAlign w:val="center"/>
          </w:tcPr>
          <w:p w14:paraId="3B8A9972" w14:textId="77777777" w:rsidR="00463D7A" w:rsidRPr="00FB3267" w:rsidRDefault="00463D7A" w:rsidP="000D0CE5">
            <w:pPr>
              <w:pStyle w:val="Tabletext8"/>
              <w:rPr>
                <w:rFonts w:ascii="Calibri" w:hAnsi="Calibri" w:cs="Calibri"/>
                <w:sz w:val="20"/>
                <w:highlight w:val="cyan"/>
              </w:rPr>
            </w:pPr>
            <w:r w:rsidRPr="00FB3267">
              <w:rPr>
                <w:rFonts w:ascii="Calibri" w:hAnsi="Calibri" w:cs="Calibri"/>
                <w:sz w:val="20"/>
                <w:highlight w:val="cyan"/>
              </w:rPr>
              <w:t>Fare class in VEHICLE for which occupancy and capacities are specified.</w:t>
            </w:r>
          </w:p>
        </w:tc>
      </w:tr>
      <w:tr w:rsidR="00463D7A" w:rsidRPr="00E32CB2" w14:paraId="0BBD3D58" w14:textId="77777777" w:rsidTr="00FB3267">
        <w:trPr>
          <w:cantSplit/>
        </w:trPr>
        <w:tc>
          <w:tcPr>
            <w:tcW w:w="250" w:type="dxa"/>
            <w:vMerge/>
            <w:vAlign w:val="center"/>
          </w:tcPr>
          <w:p w14:paraId="1FD5C7AF" w14:textId="77777777" w:rsidR="00463D7A" w:rsidRPr="00863899" w:rsidRDefault="00463D7A" w:rsidP="000D0CE5">
            <w:pPr>
              <w:pStyle w:val="Tabletext8"/>
              <w:rPr>
                <w:rFonts w:ascii="Calibri" w:hAnsi="Calibri" w:cs="Calibri"/>
                <w:b/>
                <w:i/>
                <w:iCs/>
                <w:sz w:val="20"/>
              </w:rPr>
            </w:pPr>
          </w:p>
        </w:tc>
        <w:tc>
          <w:tcPr>
            <w:tcW w:w="1376" w:type="dxa"/>
            <w:gridSpan w:val="2"/>
            <w:vAlign w:val="center"/>
          </w:tcPr>
          <w:p w14:paraId="675A50A0" w14:textId="77777777" w:rsidR="00463D7A" w:rsidRPr="00E12D31" w:rsidRDefault="00463D7A" w:rsidP="000D0CE5">
            <w:pPr>
              <w:pStyle w:val="Tabletext8"/>
              <w:rPr>
                <w:rFonts w:ascii="Calibri" w:hAnsi="Calibri" w:cs="Calibri"/>
                <w:b/>
                <w:i/>
                <w:iCs/>
                <w:sz w:val="20"/>
                <w:highlight w:val="lightGray"/>
              </w:rPr>
            </w:pPr>
            <w:r w:rsidRPr="00E12D31">
              <w:rPr>
                <w:rFonts w:ascii="Calibri" w:hAnsi="Calibri" w:cs="Calibri"/>
                <w:b/>
                <w:i/>
                <w:iCs/>
                <w:sz w:val="20"/>
                <w:highlight w:val="lightGray"/>
              </w:rPr>
              <w:t>Passenger-Category</w:t>
            </w:r>
          </w:p>
        </w:tc>
        <w:tc>
          <w:tcPr>
            <w:tcW w:w="536" w:type="dxa"/>
            <w:vAlign w:val="center"/>
          </w:tcPr>
          <w:p w14:paraId="0ED3F1FB" w14:textId="77777777" w:rsidR="00463D7A" w:rsidRPr="00863899" w:rsidRDefault="00463D7A" w:rsidP="000D0CE5">
            <w:pPr>
              <w:pStyle w:val="Tabletext8"/>
              <w:rPr>
                <w:rFonts w:ascii="Calibri" w:hAnsi="Calibri" w:cs="Calibri"/>
                <w:sz w:val="20"/>
              </w:rPr>
            </w:pPr>
            <w:r w:rsidRPr="00863899">
              <w:rPr>
                <w:rFonts w:ascii="Calibri" w:hAnsi="Calibri" w:cs="Calibri"/>
                <w:sz w:val="20"/>
              </w:rPr>
              <w:t>0:1</w:t>
            </w:r>
          </w:p>
        </w:tc>
        <w:tc>
          <w:tcPr>
            <w:tcW w:w="1632" w:type="dxa"/>
            <w:vAlign w:val="center"/>
          </w:tcPr>
          <w:p w14:paraId="73F6D437" w14:textId="77777777" w:rsidR="00463D7A" w:rsidRPr="00863899" w:rsidRDefault="00463D7A" w:rsidP="000D0CE5">
            <w:pPr>
              <w:pStyle w:val="Tabletext8"/>
              <w:jc w:val="left"/>
              <w:rPr>
                <w:rFonts w:ascii="Calibri" w:hAnsi="Calibri" w:cs="Calibri"/>
                <w:i/>
                <w:iCs/>
                <w:sz w:val="20"/>
              </w:rPr>
            </w:pPr>
            <w:proofErr w:type="spellStart"/>
            <w:r w:rsidRPr="00863899">
              <w:rPr>
                <w:rFonts w:ascii="Calibri" w:hAnsi="Calibri" w:cs="Calibri"/>
                <w:i/>
                <w:iCs/>
                <w:sz w:val="20"/>
              </w:rPr>
              <w:t>NLString</w:t>
            </w:r>
            <w:proofErr w:type="spellEnd"/>
          </w:p>
        </w:tc>
        <w:tc>
          <w:tcPr>
            <w:tcW w:w="6946" w:type="dxa"/>
            <w:vAlign w:val="center"/>
          </w:tcPr>
          <w:p w14:paraId="5F383E5C" w14:textId="623B0E70" w:rsidR="00463D7A" w:rsidRPr="00DA2DF7" w:rsidRDefault="005C0A99" w:rsidP="000D0CE5">
            <w:pPr>
              <w:pStyle w:val="Tabletext8"/>
              <w:rPr>
                <w:rFonts w:ascii="Calibri" w:hAnsi="Calibri" w:cs="Calibri"/>
                <w:sz w:val="20"/>
                <w:lang w:val="fr-FR"/>
              </w:rPr>
            </w:pPr>
            <w:r w:rsidRPr="00DA2DF7">
              <w:rPr>
                <w:rFonts w:ascii="Calibri" w:hAnsi="Calibri" w:cs="Calibri"/>
                <w:sz w:val="20"/>
                <w:lang w:val="fr-FR"/>
              </w:rPr>
              <w:t>Adulte, enfant, fauteuil roulant etc.</w:t>
            </w:r>
          </w:p>
        </w:tc>
      </w:tr>
      <w:tr w:rsidR="00463D7A" w:rsidRPr="00E32CB2" w14:paraId="3ED7E5BD" w14:textId="77777777" w:rsidTr="00FB3267">
        <w:trPr>
          <w:cantSplit/>
        </w:trPr>
        <w:tc>
          <w:tcPr>
            <w:tcW w:w="250" w:type="dxa"/>
            <w:vMerge/>
            <w:vAlign w:val="center"/>
          </w:tcPr>
          <w:p w14:paraId="75E71E59" w14:textId="77777777" w:rsidR="00463D7A" w:rsidRPr="00DA2DF7" w:rsidRDefault="00463D7A" w:rsidP="000D0CE5">
            <w:pPr>
              <w:pStyle w:val="Tabletext8"/>
              <w:rPr>
                <w:rFonts w:ascii="Calibri" w:hAnsi="Calibri" w:cs="Calibri"/>
                <w:b/>
                <w:i/>
                <w:iCs/>
                <w:sz w:val="20"/>
                <w:lang w:val="fr-FR"/>
              </w:rPr>
            </w:pPr>
          </w:p>
        </w:tc>
        <w:tc>
          <w:tcPr>
            <w:tcW w:w="1376" w:type="dxa"/>
            <w:gridSpan w:val="2"/>
            <w:vAlign w:val="center"/>
          </w:tcPr>
          <w:p w14:paraId="3E84442D" w14:textId="77777777" w:rsidR="00463D7A" w:rsidRPr="00E12D31" w:rsidRDefault="00463D7A" w:rsidP="000D0CE5">
            <w:pPr>
              <w:pStyle w:val="Tabletext8"/>
              <w:rPr>
                <w:rFonts w:ascii="Calibri" w:hAnsi="Calibri" w:cs="Calibri"/>
                <w:b/>
                <w:i/>
                <w:iCs/>
                <w:sz w:val="20"/>
                <w:highlight w:val="lightGray"/>
              </w:rPr>
            </w:pPr>
            <w:r w:rsidRPr="00E12D31">
              <w:rPr>
                <w:rFonts w:ascii="Calibri" w:hAnsi="Calibri" w:cs="Calibri"/>
                <w:b/>
                <w:i/>
                <w:iCs/>
                <w:sz w:val="20"/>
                <w:highlight w:val="lightGray"/>
              </w:rPr>
              <w:t>Occupancy-Level</w:t>
            </w:r>
          </w:p>
        </w:tc>
        <w:tc>
          <w:tcPr>
            <w:tcW w:w="536" w:type="dxa"/>
            <w:vAlign w:val="center"/>
          </w:tcPr>
          <w:p w14:paraId="73385852" w14:textId="77777777" w:rsidR="00463D7A" w:rsidRPr="00863D78" w:rsidRDefault="00463D7A" w:rsidP="000D0CE5">
            <w:pPr>
              <w:pStyle w:val="Tabletext8"/>
              <w:rPr>
                <w:rFonts w:ascii="Calibri" w:hAnsi="Calibri" w:cs="Calibri"/>
                <w:sz w:val="20"/>
              </w:rPr>
            </w:pPr>
            <w:r w:rsidRPr="00863D78">
              <w:rPr>
                <w:rFonts w:ascii="Calibri" w:hAnsi="Calibri" w:cs="Calibri"/>
                <w:sz w:val="20"/>
              </w:rPr>
              <w:t>0:1</w:t>
            </w:r>
          </w:p>
        </w:tc>
        <w:tc>
          <w:tcPr>
            <w:tcW w:w="1632" w:type="dxa"/>
            <w:vAlign w:val="center"/>
          </w:tcPr>
          <w:p w14:paraId="53A14A28" w14:textId="77777777" w:rsidR="00463D7A" w:rsidRPr="00631B49" w:rsidRDefault="00463D7A" w:rsidP="000D0CE5">
            <w:pPr>
              <w:pStyle w:val="Tabletext8"/>
              <w:jc w:val="left"/>
              <w:rPr>
                <w:rFonts w:ascii="Calibri" w:hAnsi="Calibri" w:cs="Calibri"/>
                <w:i/>
                <w:iCs/>
                <w:sz w:val="20"/>
              </w:rPr>
            </w:pPr>
            <w:r w:rsidRPr="00FB3267">
              <w:rPr>
                <w:rFonts w:ascii="Calibri" w:hAnsi="Calibri" w:cs="Calibri"/>
                <w:i/>
                <w:iCs/>
                <w:sz w:val="20"/>
                <w:highlight w:val="lightGray"/>
              </w:rPr>
              <w:t>Occupancy-Enumeration</w:t>
            </w:r>
          </w:p>
        </w:tc>
        <w:tc>
          <w:tcPr>
            <w:tcW w:w="6946" w:type="dxa"/>
            <w:vAlign w:val="center"/>
          </w:tcPr>
          <w:p w14:paraId="3E699CEB" w14:textId="77777777" w:rsidR="005C0A99" w:rsidRPr="00DA2DF7" w:rsidRDefault="005C0A99" w:rsidP="005C0A99">
            <w:pPr>
              <w:pStyle w:val="Tabletext8"/>
              <w:rPr>
                <w:rFonts w:ascii="Calibri" w:hAnsi="Calibri" w:cs="Calibri"/>
                <w:sz w:val="20"/>
                <w:lang w:val="fr-FR"/>
              </w:rPr>
            </w:pPr>
            <w:r w:rsidRPr="00DA2DF7">
              <w:rPr>
                <w:rFonts w:ascii="Calibri" w:hAnsi="Calibri" w:cs="Calibri"/>
                <w:sz w:val="20"/>
                <w:lang w:val="fr-FR"/>
              </w:rPr>
              <w:t>Un chiffre approximatif de l'occupation ou du remplissage du VÉHICULE, par ex. ‘</w:t>
            </w:r>
            <w:proofErr w:type="spellStart"/>
            <w:r w:rsidRPr="00DA2DF7">
              <w:rPr>
                <w:rFonts w:ascii="Calibri" w:hAnsi="Calibri" w:cs="Calibri"/>
                <w:sz w:val="20"/>
                <w:lang w:val="fr-FR"/>
              </w:rPr>
              <w:t>manySeatsAvailable</w:t>
            </w:r>
            <w:proofErr w:type="spellEnd"/>
            <w:r w:rsidRPr="00DA2DF7">
              <w:rPr>
                <w:rFonts w:ascii="Calibri" w:hAnsi="Calibri" w:cs="Calibri"/>
                <w:sz w:val="20"/>
                <w:lang w:val="fr-FR"/>
              </w:rPr>
              <w:t>’ ou ‘</w:t>
            </w:r>
            <w:proofErr w:type="spellStart"/>
            <w:r w:rsidRPr="00DA2DF7">
              <w:rPr>
                <w:rFonts w:ascii="Calibri" w:hAnsi="Calibri" w:cs="Calibri"/>
                <w:sz w:val="20"/>
                <w:lang w:val="fr-FR"/>
              </w:rPr>
              <w:t>standingRoomOnly</w:t>
            </w:r>
            <w:proofErr w:type="spellEnd"/>
            <w:r w:rsidRPr="00DA2DF7">
              <w:rPr>
                <w:rFonts w:ascii="Calibri" w:hAnsi="Calibri" w:cs="Calibri"/>
                <w:sz w:val="20"/>
                <w:lang w:val="fr-FR"/>
              </w:rPr>
              <w:t>’.</w:t>
            </w:r>
          </w:p>
          <w:p w14:paraId="27BA1BD0" w14:textId="6A2EF409" w:rsidR="0043679E" w:rsidRPr="00FB3267" w:rsidRDefault="005C0A99" w:rsidP="000D0CE5">
            <w:pPr>
              <w:pStyle w:val="Tabletext8"/>
              <w:rPr>
                <w:rFonts w:ascii="Calibri" w:hAnsi="Calibri" w:cs="Calibri"/>
                <w:sz w:val="20"/>
                <w:lang w:val="fr-FR"/>
              </w:rPr>
            </w:pPr>
            <w:r w:rsidRPr="00DA2DF7">
              <w:rPr>
                <w:rFonts w:ascii="Calibri" w:hAnsi="Calibri" w:cs="Calibri"/>
                <w:sz w:val="20"/>
                <w:lang w:val="fr-FR"/>
              </w:rPr>
              <w:t>Des données plus précises peuvent être fournies par les occupations ou capacités individuelles ci-</w:t>
            </w:r>
            <w:proofErr w:type="spellStart"/>
            <w:proofErr w:type="gramStart"/>
            <w:r w:rsidRPr="00DA2DF7">
              <w:rPr>
                <w:rFonts w:ascii="Calibri" w:hAnsi="Calibri" w:cs="Calibri"/>
                <w:sz w:val="20"/>
                <w:lang w:val="fr-FR"/>
              </w:rPr>
              <w:t>dessous.</w:t>
            </w:r>
            <w:r w:rsidR="0043679E" w:rsidRPr="00FB3267">
              <w:rPr>
                <w:rFonts w:ascii="Calibri" w:hAnsi="Calibri" w:cs="Calibri"/>
                <w:sz w:val="20"/>
                <w:highlight w:val="lightGray"/>
                <w:lang w:val="fr-FR"/>
              </w:rPr>
              <w:t>L’enum</w:t>
            </w:r>
            <w:proofErr w:type="spellEnd"/>
            <w:proofErr w:type="gramEnd"/>
            <w:r w:rsidR="0043679E" w:rsidRPr="00FB3267">
              <w:rPr>
                <w:rFonts w:ascii="Calibri" w:hAnsi="Calibri" w:cs="Calibri"/>
                <w:sz w:val="20"/>
                <w:highlight w:val="lightGray"/>
                <w:lang w:val="fr-FR"/>
              </w:rPr>
              <w:t xml:space="preserve"> ‘</w:t>
            </w:r>
            <w:proofErr w:type="spellStart"/>
            <w:r w:rsidR="0043679E" w:rsidRPr="00FB3267">
              <w:rPr>
                <w:rFonts w:ascii="Calibri" w:hAnsi="Calibri" w:cs="Calibri"/>
                <w:sz w:val="20"/>
                <w:highlight w:val="lightGray"/>
                <w:lang w:val="fr-FR"/>
              </w:rPr>
              <w:t>occupancy</w:t>
            </w:r>
            <w:proofErr w:type="spellEnd"/>
            <w:r w:rsidR="0043679E" w:rsidRPr="00FB3267">
              <w:rPr>
                <w:rFonts w:ascii="Calibri" w:hAnsi="Calibri" w:cs="Calibri"/>
                <w:sz w:val="20"/>
                <w:highlight w:val="lightGray"/>
                <w:lang w:val="fr-FR"/>
              </w:rPr>
              <w:t xml:space="preserve"> est le suivant :</w:t>
            </w:r>
            <w:r w:rsidR="0043679E" w:rsidRPr="00FB3267">
              <w:rPr>
                <w:rFonts w:ascii="Calibri" w:hAnsi="Calibri" w:cs="Calibri"/>
                <w:sz w:val="20"/>
                <w:lang w:val="fr-FR"/>
              </w:rPr>
              <w:t xml:space="preserve"> </w:t>
            </w:r>
          </w:p>
          <w:p w14:paraId="29C9D407" w14:textId="77777777" w:rsidR="0043679E" w:rsidRPr="00F95989" w:rsidRDefault="0043679E" w:rsidP="000D0CE5">
            <w:pPr>
              <w:pStyle w:val="Tabletext8"/>
              <w:rPr>
                <w:rFonts w:ascii="Calibri" w:hAnsi="Calibri" w:cs="Calibri"/>
                <w:sz w:val="20"/>
                <w:lang w:val="fr-FR"/>
              </w:rPr>
            </w:pPr>
            <w:proofErr w:type="gramStart"/>
            <w:r w:rsidRPr="00F95989">
              <w:rPr>
                <w:rFonts w:ascii="Calibri" w:hAnsi="Calibri" w:cs="Calibri"/>
                <w:i/>
                <w:sz w:val="20"/>
                <w:highlight w:val="lightGray"/>
                <w:lang w:val="fr-FR"/>
              </w:rPr>
              <w:t>full</w:t>
            </w:r>
            <w:proofErr w:type="gramEnd"/>
            <w:r w:rsidRPr="00F95989">
              <w:rPr>
                <w:rFonts w:ascii="Calibri" w:hAnsi="Calibri" w:cs="Calibri"/>
                <w:i/>
                <w:sz w:val="20"/>
                <w:highlight w:val="lightGray"/>
                <w:lang w:val="fr-FR"/>
              </w:rPr>
              <w:t xml:space="preserve"> | </w:t>
            </w:r>
            <w:proofErr w:type="spellStart"/>
            <w:r w:rsidRPr="00F95989">
              <w:rPr>
                <w:rFonts w:ascii="Calibri" w:hAnsi="Calibri" w:cs="Calibri"/>
                <w:i/>
                <w:sz w:val="20"/>
                <w:highlight w:val="lightGray"/>
                <w:lang w:val="fr-FR"/>
              </w:rPr>
              <w:t>seats</w:t>
            </w:r>
            <w:r w:rsidRPr="00F95989">
              <w:rPr>
                <w:rFonts w:ascii="Calibri" w:hAnsi="Calibri" w:cs="Calibri"/>
                <w:i/>
                <w:sz w:val="20"/>
                <w:highlight w:val="lightGray"/>
                <w:lang w:val="fr-FR"/>
              </w:rPr>
              <w:softHyphen/>
              <w:t>Available</w:t>
            </w:r>
            <w:proofErr w:type="spellEnd"/>
            <w:r w:rsidRPr="00F95989">
              <w:rPr>
                <w:rFonts w:ascii="Calibri" w:hAnsi="Calibri" w:cs="Calibri"/>
                <w:i/>
                <w:sz w:val="20"/>
                <w:highlight w:val="lightGray"/>
                <w:lang w:val="fr-FR"/>
              </w:rPr>
              <w:t xml:space="preserve"> | </w:t>
            </w:r>
            <w:proofErr w:type="spellStart"/>
            <w:r w:rsidRPr="00F95989">
              <w:rPr>
                <w:rFonts w:ascii="Calibri" w:hAnsi="Calibri" w:cs="Calibri"/>
                <w:i/>
                <w:sz w:val="20"/>
                <w:highlight w:val="lightGray"/>
                <w:lang w:val="fr-FR"/>
              </w:rPr>
              <w:t>standing</w:t>
            </w:r>
            <w:r w:rsidRPr="00F95989">
              <w:rPr>
                <w:rFonts w:ascii="Calibri" w:hAnsi="Calibri" w:cs="Calibri"/>
                <w:i/>
                <w:sz w:val="20"/>
                <w:highlight w:val="lightGray"/>
                <w:lang w:val="fr-FR"/>
              </w:rPr>
              <w:softHyphen/>
              <w:t>Available</w:t>
            </w:r>
            <w:proofErr w:type="spellEnd"/>
            <w:r w:rsidRPr="00F95989">
              <w:rPr>
                <w:rFonts w:ascii="Calibri" w:hAnsi="Calibri" w:cs="Calibri"/>
                <w:i/>
                <w:sz w:val="20"/>
                <w:highlight w:val="lightGray"/>
                <w:lang w:val="fr-FR"/>
              </w:rPr>
              <w:t xml:space="preserve"> | </w:t>
            </w:r>
            <w:proofErr w:type="spellStart"/>
            <w:r w:rsidRPr="00F95989">
              <w:rPr>
                <w:rFonts w:ascii="Calibri" w:hAnsi="Calibri" w:cs="Calibri"/>
                <w:i/>
                <w:sz w:val="20"/>
                <w:highlight w:val="lightGray"/>
                <w:lang w:val="fr-FR"/>
              </w:rPr>
              <w:t>unknown</w:t>
            </w:r>
            <w:proofErr w:type="spellEnd"/>
            <w:r w:rsidRPr="00F95989">
              <w:rPr>
                <w:rFonts w:ascii="Calibri" w:hAnsi="Calibri" w:cs="Calibri"/>
                <w:i/>
                <w:sz w:val="20"/>
                <w:highlight w:val="lightGray"/>
                <w:lang w:val="fr-FR"/>
              </w:rPr>
              <w:t xml:space="preserve"> | </w:t>
            </w:r>
            <w:proofErr w:type="spellStart"/>
            <w:r w:rsidRPr="00F95989">
              <w:rPr>
                <w:rFonts w:ascii="Calibri" w:hAnsi="Calibri" w:cs="Calibri"/>
                <w:i/>
                <w:sz w:val="20"/>
                <w:highlight w:val="lightGray"/>
                <w:lang w:val="fr-FR"/>
              </w:rPr>
              <w:t>empty</w:t>
            </w:r>
            <w:proofErr w:type="spellEnd"/>
            <w:r w:rsidRPr="00F95989">
              <w:rPr>
                <w:rFonts w:ascii="Calibri" w:hAnsi="Calibri" w:cs="Calibri"/>
                <w:i/>
                <w:sz w:val="20"/>
                <w:highlight w:val="lightGray"/>
                <w:lang w:val="fr-FR"/>
              </w:rPr>
              <w:t xml:space="preserve"> | </w:t>
            </w:r>
            <w:proofErr w:type="spellStart"/>
            <w:r w:rsidRPr="00F95989">
              <w:rPr>
                <w:rFonts w:ascii="Calibri" w:hAnsi="Calibri" w:cs="Calibri"/>
                <w:i/>
                <w:sz w:val="20"/>
                <w:highlight w:val="cyan"/>
                <w:lang w:val="fr-FR"/>
              </w:rPr>
              <w:t>manySeatAvailable</w:t>
            </w:r>
            <w:proofErr w:type="spellEnd"/>
            <w:r w:rsidRPr="00F95989">
              <w:rPr>
                <w:rFonts w:ascii="Calibri" w:hAnsi="Calibri" w:cs="Calibri"/>
                <w:i/>
                <w:sz w:val="20"/>
                <w:highlight w:val="cyan"/>
                <w:lang w:val="fr-FR"/>
              </w:rPr>
              <w:t xml:space="preserve"> | </w:t>
            </w:r>
            <w:proofErr w:type="spellStart"/>
            <w:r w:rsidRPr="00F95989">
              <w:rPr>
                <w:rFonts w:ascii="Calibri" w:hAnsi="Calibri" w:cs="Calibri"/>
                <w:i/>
                <w:sz w:val="20"/>
                <w:highlight w:val="cyan"/>
                <w:lang w:val="fr-FR"/>
              </w:rPr>
              <w:t>fewSeatAvailable</w:t>
            </w:r>
            <w:proofErr w:type="spellEnd"/>
            <w:r w:rsidRPr="00F95989">
              <w:rPr>
                <w:rFonts w:ascii="Calibri" w:hAnsi="Calibri" w:cs="Calibri"/>
                <w:i/>
                <w:sz w:val="20"/>
                <w:highlight w:val="cyan"/>
                <w:lang w:val="fr-FR"/>
              </w:rPr>
              <w:t xml:space="preserve"> </w:t>
            </w:r>
            <w:r w:rsidRPr="00F95989">
              <w:rPr>
                <w:rFonts w:ascii="Calibri" w:hAnsi="Calibri" w:cs="Calibri"/>
                <w:i/>
                <w:sz w:val="20"/>
                <w:highlight w:val="lightGray"/>
                <w:lang w:val="fr-FR"/>
              </w:rPr>
              <w:t xml:space="preserve">| </w:t>
            </w:r>
            <w:proofErr w:type="spellStart"/>
            <w:r w:rsidRPr="00F95989">
              <w:rPr>
                <w:rFonts w:ascii="Calibri" w:hAnsi="Calibri" w:cs="Calibri"/>
                <w:i/>
                <w:sz w:val="20"/>
                <w:highlight w:val="lightGray"/>
                <w:lang w:val="fr-FR"/>
              </w:rPr>
              <w:t>standingRoomOnly</w:t>
            </w:r>
            <w:proofErr w:type="spellEnd"/>
            <w:r w:rsidRPr="00F95989">
              <w:rPr>
                <w:rFonts w:ascii="Calibri" w:hAnsi="Calibri" w:cs="Calibri"/>
                <w:i/>
                <w:sz w:val="20"/>
                <w:highlight w:val="lightGray"/>
                <w:lang w:val="fr-FR"/>
              </w:rPr>
              <w:t xml:space="preserve"> | </w:t>
            </w:r>
            <w:proofErr w:type="spellStart"/>
            <w:r w:rsidRPr="00F95989">
              <w:rPr>
                <w:rFonts w:ascii="Calibri" w:hAnsi="Calibri" w:cs="Calibri"/>
                <w:i/>
                <w:sz w:val="20"/>
                <w:highlight w:val="lightGray"/>
                <w:lang w:val="fr-FR"/>
              </w:rPr>
              <w:t>crushStandingRoomOnly</w:t>
            </w:r>
            <w:proofErr w:type="spellEnd"/>
            <w:r w:rsidRPr="00F95989">
              <w:rPr>
                <w:rFonts w:ascii="Calibri" w:hAnsi="Calibri" w:cs="Calibri"/>
                <w:i/>
                <w:sz w:val="20"/>
                <w:highlight w:val="lightGray"/>
                <w:lang w:val="fr-FR"/>
              </w:rPr>
              <w:t xml:space="preserve"> | </w:t>
            </w:r>
            <w:proofErr w:type="spellStart"/>
            <w:r w:rsidRPr="00F95989">
              <w:rPr>
                <w:rFonts w:ascii="Calibri" w:hAnsi="Calibri" w:cs="Calibri"/>
                <w:i/>
                <w:sz w:val="20"/>
                <w:highlight w:val="lightGray"/>
                <w:lang w:val="fr-FR"/>
              </w:rPr>
              <w:t>notAcceptingPassengers</w:t>
            </w:r>
            <w:proofErr w:type="spellEnd"/>
          </w:p>
        </w:tc>
      </w:tr>
      <w:tr w:rsidR="00463D7A" w:rsidRPr="00E32CB2" w14:paraId="4E885271" w14:textId="77777777" w:rsidTr="00FB3267">
        <w:trPr>
          <w:cantSplit/>
        </w:trPr>
        <w:tc>
          <w:tcPr>
            <w:tcW w:w="250" w:type="dxa"/>
            <w:vMerge/>
            <w:vAlign w:val="center"/>
          </w:tcPr>
          <w:p w14:paraId="7B954B4A" w14:textId="77777777" w:rsidR="00463D7A" w:rsidRPr="00FB3267" w:rsidRDefault="00463D7A" w:rsidP="000D0CE5">
            <w:pPr>
              <w:pStyle w:val="Tabletext8"/>
              <w:rPr>
                <w:rFonts w:ascii="Calibri" w:hAnsi="Calibri" w:cs="Calibri"/>
                <w:b/>
                <w:i/>
                <w:iCs/>
                <w:sz w:val="20"/>
                <w:lang w:val="fr-FR"/>
              </w:rPr>
            </w:pPr>
          </w:p>
        </w:tc>
        <w:tc>
          <w:tcPr>
            <w:tcW w:w="1376" w:type="dxa"/>
            <w:gridSpan w:val="2"/>
            <w:vAlign w:val="center"/>
          </w:tcPr>
          <w:p w14:paraId="2976489A" w14:textId="77777777" w:rsidR="00463D7A" w:rsidRPr="00E12D31" w:rsidRDefault="00463D7A" w:rsidP="000D0CE5">
            <w:pPr>
              <w:pStyle w:val="Tabletext8"/>
              <w:rPr>
                <w:rFonts w:ascii="Calibri" w:hAnsi="Calibri" w:cs="Calibri"/>
                <w:b/>
                <w:i/>
                <w:iCs/>
                <w:sz w:val="20"/>
                <w:highlight w:val="lightGray"/>
              </w:rPr>
            </w:pPr>
            <w:r w:rsidRPr="00E12D31">
              <w:rPr>
                <w:rFonts w:ascii="Calibri" w:hAnsi="Calibri" w:cs="Calibri"/>
                <w:b/>
                <w:i/>
                <w:iCs/>
                <w:sz w:val="20"/>
                <w:highlight w:val="lightGray"/>
              </w:rPr>
              <w:t>Occupancy-Percentage</w:t>
            </w:r>
          </w:p>
        </w:tc>
        <w:tc>
          <w:tcPr>
            <w:tcW w:w="536" w:type="dxa"/>
            <w:vAlign w:val="center"/>
          </w:tcPr>
          <w:p w14:paraId="39CBF305" w14:textId="77777777" w:rsidR="00463D7A" w:rsidRPr="00863D78" w:rsidRDefault="00463D7A" w:rsidP="000D0CE5">
            <w:pPr>
              <w:pStyle w:val="Tabletext8"/>
              <w:rPr>
                <w:rFonts w:ascii="Calibri" w:hAnsi="Calibri" w:cs="Calibri"/>
                <w:sz w:val="20"/>
              </w:rPr>
            </w:pPr>
            <w:r w:rsidRPr="00863D78">
              <w:rPr>
                <w:rFonts w:ascii="Calibri" w:hAnsi="Calibri" w:cs="Calibri"/>
                <w:sz w:val="20"/>
              </w:rPr>
              <w:t>0:1</w:t>
            </w:r>
          </w:p>
        </w:tc>
        <w:tc>
          <w:tcPr>
            <w:tcW w:w="1632" w:type="dxa"/>
            <w:vAlign w:val="center"/>
          </w:tcPr>
          <w:p w14:paraId="6036CDB2" w14:textId="77777777" w:rsidR="00463D7A" w:rsidRPr="006E2C06" w:rsidRDefault="00463D7A" w:rsidP="000D0CE5">
            <w:pPr>
              <w:pStyle w:val="Tabletext8"/>
              <w:jc w:val="left"/>
              <w:rPr>
                <w:rFonts w:ascii="Calibri" w:hAnsi="Calibri" w:cs="Calibri"/>
                <w:i/>
                <w:iCs/>
                <w:sz w:val="20"/>
              </w:rPr>
            </w:pPr>
            <w:proofErr w:type="spellStart"/>
            <w:r w:rsidRPr="006E2C06">
              <w:rPr>
                <w:rFonts w:ascii="Calibri" w:hAnsi="Calibri" w:cs="Calibri"/>
                <w:i/>
                <w:iCs/>
                <w:sz w:val="20"/>
              </w:rPr>
              <w:t>PercentageType</w:t>
            </w:r>
            <w:proofErr w:type="spellEnd"/>
          </w:p>
        </w:tc>
        <w:tc>
          <w:tcPr>
            <w:tcW w:w="6946" w:type="dxa"/>
            <w:vAlign w:val="center"/>
          </w:tcPr>
          <w:p w14:paraId="317E1F6C" w14:textId="03FEAD5B" w:rsidR="00463D7A" w:rsidRPr="00D86911" w:rsidRDefault="00A422A3" w:rsidP="000D0CE5">
            <w:pPr>
              <w:pStyle w:val="Tabletext8"/>
              <w:rPr>
                <w:rFonts w:ascii="Calibri" w:hAnsi="Calibri" w:cs="Calibri"/>
                <w:sz w:val="20"/>
                <w:lang w:val="fr-FR"/>
              </w:rPr>
            </w:pPr>
            <w:r w:rsidRPr="00A422A3">
              <w:rPr>
                <w:rFonts w:ascii="Calibri" w:hAnsi="Calibri" w:cs="Calibri"/>
                <w:sz w:val="20"/>
                <w:lang w:val="fr-FR"/>
              </w:rPr>
              <w:t>Pourcentage utilisé de la charge utile maximale après le départ du POINT D'ARRÊT PRÉVU.</w:t>
            </w:r>
          </w:p>
        </w:tc>
      </w:tr>
      <w:tr w:rsidR="00463D7A" w:rsidRPr="00E32CB2" w14:paraId="1CB4B33B" w14:textId="77777777" w:rsidTr="00FB3267">
        <w:trPr>
          <w:cantSplit/>
        </w:trPr>
        <w:tc>
          <w:tcPr>
            <w:tcW w:w="250" w:type="dxa"/>
            <w:vMerge/>
            <w:vAlign w:val="center"/>
          </w:tcPr>
          <w:p w14:paraId="5ECF9B94" w14:textId="77777777" w:rsidR="00463D7A" w:rsidRPr="00D86911" w:rsidRDefault="00463D7A" w:rsidP="000D0CE5">
            <w:pPr>
              <w:pStyle w:val="Tabletext8"/>
              <w:rPr>
                <w:rFonts w:ascii="Calibri" w:hAnsi="Calibri" w:cs="Calibri"/>
                <w:b/>
                <w:i/>
                <w:iCs/>
                <w:sz w:val="20"/>
                <w:lang w:val="fr-FR"/>
              </w:rPr>
            </w:pPr>
          </w:p>
        </w:tc>
        <w:tc>
          <w:tcPr>
            <w:tcW w:w="1376" w:type="dxa"/>
            <w:gridSpan w:val="2"/>
            <w:vAlign w:val="center"/>
          </w:tcPr>
          <w:p w14:paraId="5D90777F" w14:textId="77777777" w:rsidR="00463D7A" w:rsidRPr="00E12D31" w:rsidRDefault="00463D7A" w:rsidP="000D0CE5">
            <w:pPr>
              <w:pStyle w:val="Tabletext8"/>
              <w:rPr>
                <w:rFonts w:ascii="Calibri" w:hAnsi="Calibri" w:cs="Calibri"/>
                <w:b/>
                <w:i/>
                <w:iCs/>
                <w:sz w:val="20"/>
                <w:highlight w:val="lightGray"/>
              </w:rPr>
            </w:pPr>
            <w:proofErr w:type="spellStart"/>
            <w:r w:rsidRPr="00E12D31">
              <w:rPr>
                <w:rFonts w:ascii="Calibri" w:hAnsi="Calibri" w:cs="Calibri"/>
                <w:b/>
                <w:i/>
                <w:iCs/>
                <w:sz w:val="20"/>
                <w:highlight w:val="lightGray"/>
              </w:rPr>
              <w:t>AlightingCount</w:t>
            </w:r>
            <w:proofErr w:type="spellEnd"/>
          </w:p>
        </w:tc>
        <w:tc>
          <w:tcPr>
            <w:tcW w:w="536" w:type="dxa"/>
            <w:vAlign w:val="center"/>
          </w:tcPr>
          <w:p w14:paraId="0A453136" w14:textId="77777777" w:rsidR="00463D7A" w:rsidRPr="00863899" w:rsidRDefault="00463D7A" w:rsidP="000D0CE5">
            <w:pPr>
              <w:pStyle w:val="Tabletext8"/>
              <w:rPr>
                <w:rFonts w:ascii="Calibri" w:hAnsi="Calibri" w:cs="Calibri"/>
                <w:sz w:val="20"/>
              </w:rPr>
            </w:pPr>
            <w:r w:rsidRPr="00863899">
              <w:rPr>
                <w:rFonts w:ascii="Calibri" w:hAnsi="Calibri" w:cs="Calibri"/>
                <w:sz w:val="20"/>
              </w:rPr>
              <w:t>0:1</w:t>
            </w:r>
          </w:p>
        </w:tc>
        <w:tc>
          <w:tcPr>
            <w:tcW w:w="1632" w:type="dxa"/>
            <w:vAlign w:val="center"/>
          </w:tcPr>
          <w:p w14:paraId="1B7D9194" w14:textId="77777777" w:rsidR="00463D7A" w:rsidRPr="00863899" w:rsidRDefault="00463D7A" w:rsidP="000D0CE5">
            <w:pPr>
              <w:pStyle w:val="Tabletext8"/>
              <w:jc w:val="left"/>
              <w:rPr>
                <w:rFonts w:ascii="Calibri" w:hAnsi="Calibri" w:cs="Calibri"/>
                <w:i/>
                <w:iCs/>
                <w:sz w:val="20"/>
              </w:rPr>
            </w:pPr>
            <w:proofErr w:type="spellStart"/>
            <w:r w:rsidRPr="00863899">
              <w:rPr>
                <w:rFonts w:ascii="Calibri" w:hAnsi="Calibri" w:cs="Calibri"/>
                <w:i/>
                <w:iCs/>
                <w:sz w:val="20"/>
              </w:rPr>
              <w:t>NumberOf</w:t>
            </w:r>
            <w:proofErr w:type="spellEnd"/>
            <w:r w:rsidRPr="00863899">
              <w:rPr>
                <w:rFonts w:ascii="Calibri" w:hAnsi="Calibri" w:cs="Calibri"/>
                <w:i/>
                <w:iCs/>
                <w:sz w:val="20"/>
              </w:rPr>
              <w:t>-Passengers</w:t>
            </w:r>
          </w:p>
        </w:tc>
        <w:tc>
          <w:tcPr>
            <w:tcW w:w="6946" w:type="dxa"/>
            <w:vAlign w:val="center"/>
          </w:tcPr>
          <w:p w14:paraId="3B468DA4" w14:textId="7BB50D7E" w:rsidR="00463D7A" w:rsidRPr="009A168C" w:rsidRDefault="00BD0BB5" w:rsidP="000D0CE5">
            <w:pPr>
              <w:pStyle w:val="Tabletext8"/>
              <w:rPr>
                <w:rFonts w:ascii="Calibri" w:hAnsi="Calibri" w:cs="Calibri"/>
                <w:sz w:val="20"/>
                <w:lang w:val="fr-FR"/>
              </w:rPr>
            </w:pPr>
            <w:r w:rsidRPr="009A168C">
              <w:rPr>
                <w:rFonts w:ascii="Calibri" w:hAnsi="Calibri" w:cs="Calibri"/>
                <w:sz w:val="20"/>
                <w:lang w:val="fr-FR"/>
              </w:rPr>
              <w:t xml:space="preserve">Nombre total de passagers descendants pour </w:t>
            </w:r>
            <w:r>
              <w:rPr>
                <w:rFonts w:ascii="Calibri" w:hAnsi="Calibri" w:cs="Calibri"/>
                <w:sz w:val="20"/>
                <w:lang w:val="fr-FR"/>
              </w:rPr>
              <w:t>cette course</w:t>
            </w:r>
            <w:r w:rsidRPr="009A168C">
              <w:rPr>
                <w:rFonts w:ascii="Calibri" w:hAnsi="Calibri" w:cs="Calibri"/>
                <w:sz w:val="20"/>
                <w:lang w:val="fr-FR"/>
              </w:rPr>
              <w:t xml:space="preserve"> à ce POINT D'ARRÊT </w:t>
            </w:r>
            <w:r>
              <w:rPr>
                <w:rFonts w:ascii="Calibri" w:hAnsi="Calibri" w:cs="Calibri"/>
                <w:sz w:val="20"/>
                <w:lang w:val="fr-FR"/>
              </w:rPr>
              <w:t>PLANIFIE</w:t>
            </w:r>
            <w:r w:rsidRPr="009A168C">
              <w:rPr>
                <w:rFonts w:ascii="Calibri" w:hAnsi="Calibri" w:cs="Calibri"/>
                <w:sz w:val="20"/>
                <w:lang w:val="fr-FR"/>
              </w:rPr>
              <w:t>.</w:t>
            </w:r>
          </w:p>
        </w:tc>
      </w:tr>
      <w:tr w:rsidR="00463D7A" w:rsidRPr="00E32CB2" w14:paraId="3121931C" w14:textId="77777777" w:rsidTr="00FB3267">
        <w:trPr>
          <w:cantSplit/>
        </w:trPr>
        <w:tc>
          <w:tcPr>
            <w:tcW w:w="250" w:type="dxa"/>
            <w:vMerge/>
            <w:vAlign w:val="center"/>
          </w:tcPr>
          <w:p w14:paraId="5B4CB26D" w14:textId="77777777" w:rsidR="00463D7A" w:rsidRPr="009A168C" w:rsidRDefault="00463D7A" w:rsidP="000D0CE5">
            <w:pPr>
              <w:pStyle w:val="Tabletext8"/>
              <w:rPr>
                <w:rFonts w:ascii="Calibri" w:hAnsi="Calibri" w:cs="Calibri"/>
                <w:b/>
                <w:i/>
                <w:iCs/>
                <w:sz w:val="20"/>
                <w:lang w:val="fr-FR"/>
              </w:rPr>
            </w:pPr>
          </w:p>
        </w:tc>
        <w:tc>
          <w:tcPr>
            <w:tcW w:w="1376" w:type="dxa"/>
            <w:gridSpan w:val="2"/>
            <w:vAlign w:val="center"/>
          </w:tcPr>
          <w:p w14:paraId="2865F131" w14:textId="77777777" w:rsidR="00463D7A" w:rsidRPr="00E12D31" w:rsidRDefault="00463D7A" w:rsidP="000D0CE5">
            <w:pPr>
              <w:pStyle w:val="Tabletext8"/>
              <w:rPr>
                <w:rFonts w:ascii="Calibri" w:hAnsi="Calibri" w:cs="Calibri"/>
                <w:b/>
                <w:i/>
                <w:iCs/>
                <w:sz w:val="20"/>
                <w:highlight w:val="lightGray"/>
              </w:rPr>
            </w:pPr>
            <w:r w:rsidRPr="00E12D31">
              <w:rPr>
                <w:rFonts w:ascii="Calibri" w:hAnsi="Calibri" w:cs="Calibri"/>
                <w:b/>
                <w:i/>
                <w:iCs/>
                <w:sz w:val="20"/>
                <w:highlight w:val="lightGray"/>
              </w:rPr>
              <w:t>Boarding-Count</w:t>
            </w:r>
          </w:p>
        </w:tc>
        <w:tc>
          <w:tcPr>
            <w:tcW w:w="536" w:type="dxa"/>
            <w:vAlign w:val="center"/>
          </w:tcPr>
          <w:p w14:paraId="69E2A65C" w14:textId="77777777" w:rsidR="00463D7A" w:rsidRPr="00863899" w:rsidRDefault="00463D7A" w:rsidP="000D0CE5">
            <w:pPr>
              <w:pStyle w:val="Tabletext8"/>
              <w:rPr>
                <w:rFonts w:ascii="Calibri" w:hAnsi="Calibri" w:cs="Calibri"/>
                <w:sz w:val="20"/>
              </w:rPr>
            </w:pPr>
            <w:r w:rsidRPr="00863899">
              <w:rPr>
                <w:rFonts w:ascii="Calibri" w:hAnsi="Calibri" w:cs="Calibri"/>
                <w:sz w:val="20"/>
              </w:rPr>
              <w:t>0:1</w:t>
            </w:r>
          </w:p>
        </w:tc>
        <w:tc>
          <w:tcPr>
            <w:tcW w:w="1632" w:type="dxa"/>
            <w:vAlign w:val="center"/>
          </w:tcPr>
          <w:p w14:paraId="37151527" w14:textId="77777777" w:rsidR="00463D7A" w:rsidRPr="00863899" w:rsidRDefault="00463D7A" w:rsidP="000D0CE5">
            <w:pPr>
              <w:pStyle w:val="Tabletext8"/>
              <w:jc w:val="left"/>
              <w:rPr>
                <w:rFonts w:ascii="Calibri" w:hAnsi="Calibri" w:cs="Calibri"/>
                <w:i/>
                <w:iCs/>
                <w:sz w:val="20"/>
              </w:rPr>
            </w:pPr>
            <w:proofErr w:type="spellStart"/>
            <w:r w:rsidRPr="00863899">
              <w:rPr>
                <w:rFonts w:ascii="Calibri" w:hAnsi="Calibri" w:cs="Calibri"/>
                <w:i/>
                <w:iCs/>
                <w:sz w:val="20"/>
              </w:rPr>
              <w:t>NumberOf</w:t>
            </w:r>
            <w:proofErr w:type="spellEnd"/>
            <w:r w:rsidRPr="00863899">
              <w:rPr>
                <w:rFonts w:ascii="Calibri" w:hAnsi="Calibri" w:cs="Calibri"/>
                <w:i/>
                <w:iCs/>
                <w:sz w:val="20"/>
              </w:rPr>
              <w:t>-Passengers</w:t>
            </w:r>
          </w:p>
        </w:tc>
        <w:tc>
          <w:tcPr>
            <w:tcW w:w="6946" w:type="dxa"/>
            <w:vAlign w:val="center"/>
          </w:tcPr>
          <w:p w14:paraId="3ED94B11" w14:textId="5C4D2618" w:rsidR="00463D7A" w:rsidRPr="009A168C" w:rsidRDefault="00BD0BB5" w:rsidP="000D0CE5">
            <w:pPr>
              <w:pStyle w:val="Tabletext8"/>
              <w:rPr>
                <w:rFonts w:ascii="Calibri" w:hAnsi="Calibri" w:cs="Calibri"/>
                <w:sz w:val="20"/>
                <w:lang w:val="fr-FR"/>
              </w:rPr>
            </w:pPr>
            <w:r w:rsidRPr="009A168C">
              <w:rPr>
                <w:rFonts w:ascii="Calibri" w:hAnsi="Calibri" w:cs="Calibri"/>
                <w:sz w:val="20"/>
                <w:lang w:val="fr-FR"/>
              </w:rPr>
              <w:t xml:space="preserve">Nombre total de passagers embarquant pour </w:t>
            </w:r>
            <w:r>
              <w:rPr>
                <w:rFonts w:ascii="Calibri" w:hAnsi="Calibri" w:cs="Calibri"/>
                <w:sz w:val="20"/>
                <w:lang w:val="fr-FR"/>
              </w:rPr>
              <w:t>cette course</w:t>
            </w:r>
            <w:r w:rsidRPr="009A168C">
              <w:rPr>
                <w:rFonts w:ascii="Calibri" w:hAnsi="Calibri" w:cs="Calibri"/>
                <w:sz w:val="20"/>
                <w:lang w:val="fr-FR"/>
              </w:rPr>
              <w:t xml:space="preserve"> à ce POINT D'ARRÊT </w:t>
            </w:r>
            <w:r>
              <w:rPr>
                <w:rFonts w:ascii="Calibri" w:hAnsi="Calibri" w:cs="Calibri"/>
                <w:sz w:val="20"/>
                <w:lang w:val="fr-FR"/>
              </w:rPr>
              <w:t>PLANIFIE</w:t>
            </w:r>
            <w:r w:rsidRPr="009A168C">
              <w:rPr>
                <w:rFonts w:ascii="Calibri" w:hAnsi="Calibri" w:cs="Calibri"/>
                <w:sz w:val="20"/>
                <w:lang w:val="fr-FR"/>
              </w:rPr>
              <w:t>.</w:t>
            </w:r>
          </w:p>
        </w:tc>
      </w:tr>
      <w:tr w:rsidR="00463D7A" w:rsidRPr="00E32CB2" w14:paraId="45C30B04" w14:textId="77777777" w:rsidTr="00FB3267">
        <w:trPr>
          <w:cantSplit/>
        </w:trPr>
        <w:tc>
          <w:tcPr>
            <w:tcW w:w="250" w:type="dxa"/>
            <w:vMerge/>
            <w:vAlign w:val="center"/>
          </w:tcPr>
          <w:p w14:paraId="70155B08" w14:textId="77777777" w:rsidR="00463D7A" w:rsidRPr="00E72404" w:rsidRDefault="00463D7A" w:rsidP="000D0CE5">
            <w:pPr>
              <w:pStyle w:val="Tabletext8"/>
              <w:rPr>
                <w:rFonts w:ascii="Calibri" w:hAnsi="Calibri" w:cs="Calibri"/>
                <w:b/>
                <w:i/>
                <w:iCs/>
                <w:sz w:val="20"/>
                <w:lang w:val="fr-FR"/>
              </w:rPr>
            </w:pPr>
          </w:p>
        </w:tc>
        <w:tc>
          <w:tcPr>
            <w:tcW w:w="1376" w:type="dxa"/>
            <w:gridSpan w:val="2"/>
            <w:vAlign w:val="center"/>
          </w:tcPr>
          <w:p w14:paraId="7E523524" w14:textId="77777777" w:rsidR="00463D7A" w:rsidRPr="00E12D31" w:rsidRDefault="00463D7A" w:rsidP="000D0CE5">
            <w:pPr>
              <w:pStyle w:val="Tabletext8"/>
              <w:rPr>
                <w:rFonts w:ascii="Calibri" w:hAnsi="Calibri" w:cs="Calibri"/>
                <w:b/>
                <w:i/>
                <w:iCs/>
                <w:sz w:val="20"/>
                <w:highlight w:val="lightGray"/>
              </w:rPr>
            </w:pPr>
            <w:proofErr w:type="spellStart"/>
            <w:r w:rsidRPr="00E12D31">
              <w:rPr>
                <w:rFonts w:ascii="Calibri" w:hAnsi="Calibri" w:cs="Calibri"/>
                <w:b/>
                <w:i/>
                <w:iCs/>
                <w:sz w:val="20"/>
                <w:highlight w:val="lightGray"/>
              </w:rPr>
              <w:t>OnboardCount</w:t>
            </w:r>
            <w:proofErr w:type="spellEnd"/>
          </w:p>
        </w:tc>
        <w:tc>
          <w:tcPr>
            <w:tcW w:w="536" w:type="dxa"/>
            <w:vAlign w:val="center"/>
          </w:tcPr>
          <w:p w14:paraId="32CDB45E" w14:textId="77777777" w:rsidR="00463D7A" w:rsidRPr="00863899" w:rsidRDefault="00463D7A" w:rsidP="000D0CE5">
            <w:pPr>
              <w:pStyle w:val="Tabletext8"/>
              <w:rPr>
                <w:rFonts w:ascii="Calibri" w:hAnsi="Calibri" w:cs="Calibri"/>
                <w:sz w:val="20"/>
              </w:rPr>
            </w:pPr>
            <w:r w:rsidRPr="00863899">
              <w:rPr>
                <w:rFonts w:ascii="Calibri" w:hAnsi="Calibri" w:cs="Calibri"/>
                <w:sz w:val="20"/>
              </w:rPr>
              <w:t>0:1</w:t>
            </w:r>
          </w:p>
        </w:tc>
        <w:tc>
          <w:tcPr>
            <w:tcW w:w="1632" w:type="dxa"/>
            <w:vAlign w:val="center"/>
          </w:tcPr>
          <w:p w14:paraId="188D5198" w14:textId="77777777" w:rsidR="00463D7A" w:rsidRPr="00863899" w:rsidRDefault="00463D7A" w:rsidP="000D0CE5">
            <w:pPr>
              <w:pStyle w:val="Tabletext8"/>
              <w:jc w:val="left"/>
              <w:rPr>
                <w:rFonts w:ascii="Calibri" w:hAnsi="Calibri" w:cs="Calibri"/>
                <w:i/>
                <w:iCs/>
                <w:sz w:val="20"/>
              </w:rPr>
            </w:pPr>
            <w:proofErr w:type="spellStart"/>
            <w:r w:rsidRPr="00863899">
              <w:rPr>
                <w:rFonts w:ascii="Calibri" w:hAnsi="Calibri" w:cs="Calibri"/>
                <w:i/>
                <w:iCs/>
                <w:sz w:val="20"/>
              </w:rPr>
              <w:t>NumberOf</w:t>
            </w:r>
            <w:proofErr w:type="spellEnd"/>
            <w:r w:rsidRPr="00863899">
              <w:rPr>
                <w:rFonts w:ascii="Calibri" w:hAnsi="Calibri" w:cs="Calibri"/>
                <w:i/>
                <w:iCs/>
                <w:sz w:val="20"/>
              </w:rPr>
              <w:t>-Passengers</w:t>
            </w:r>
          </w:p>
        </w:tc>
        <w:tc>
          <w:tcPr>
            <w:tcW w:w="6946" w:type="dxa"/>
            <w:vAlign w:val="center"/>
          </w:tcPr>
          <w:p w14:paraId="007FE6BA" w14:textId="2654E845" w:rsidR="00463D7A" w:rsidRPr="00D86911" w:rsidRDefault="00BD0BB5" w:rsidP="000D0CE5">
            <w:pPr>
              <w:pStyle w:val="Tabletext8"/>
              <w:rPr>
                <w:rFonts w:ascii="Calibri" w:hAnsi="Calibri" w:cs="Calibri"/>
                <w:sz w:val="20"/>
                <w:lang w:val="fr-FR"/>
              </w:rPr>
            </w:pPr>
            <w:r w:rsidRPr="009A168C">
              <w:rPr>
                <w:rFonts w:ascii="Calibri" w:hAnsi="Calibri" w:cs="Calibri"/>
                <w:sz w:val="20"/>
                <w:lang w:val="fr-FR"/>
              </w:rPr>
              <w:t xml:space="preserve">Nombre total de passagers à bord après le départ du POINT D'ARRÊT </w:t>
            </w:r>
            <w:r>
              <w:rPr>
                <w:rFonts w:ascii="Calibri" w:hAnsi="Calibri" w:cs="Calibri"/>
                <w:sz w:val="20"/>
                <w:lang w:val="fr-FR"/>
              </w:rPr>
              <w:t>planifié</w:t>
            </w:r>
            <w:r w:rsidR="00463D7A" w:rsidRPr="00D86911">
              <w:rPr>
                <w:rFonts w:ascii="Calibri" w:hAnsi="Calibri" w:cs="Calibri"/>
                <w:sz w:val="20"/>
                <w:lang w:val="fr-FR"/>
              </w:rPr>
              <w:t>.</w:t>
            </w:r>
          </w:p>
        </w:tc>
      </w:tr>
      <w:tr w:rsidR="00463D7A" w:rsidRPr="000D0CE5" w14:paraId="5E430C76" w14:textId="77777777" w:rsidTr="00FB3267">
        <w:trPr>
          <w:cantSplit/>
        </w:trPr>
        <w:tc>
          <w:tcPr>
            <w:tcW w:w="250" w:type="dxa"/>
            <w:vMerge/>
            <w:vAlign w:val="center"/>
          </w:tcPr>
          <w:p w14:paraId="668A810D" w14:textId="77777777" w:rsidR="00463D7A" w:rsidRPr="00D86911" w:rsidRDefault="00463D7A" w:rsidP="000D0CE5">
            <w:pPr>
              <w:pStyle w:val="Tabletext8"/>
              <w:rPr>
                <w:rFonts w:ascii="Calibri" w:hAnsi="Calibri" w:cs="Calibri"/>
                <w:b/>
                <w:i/>
                <w:iCs/>
                <w:sz w:val="20"/>
                <w:lang w:val="fr-FR"/>
              </w:rPr>
            </w:pPr>
          </w:p>
        </w:tc>
        <w:tc>
          <w:tcPr>
            <w:tcW w:w="1376" w:type="dxa"/>
            <w:gridSpan w:val="2"/>
            <w:vAlign w:val="center"/>
          </w:tcPr>
          <w:p w14:paraId="6A85CAE7" w14:textId="77777777" w:rsidR="00463D7A" w:rsidRPr="00FB3267" w:rsidRDefault="00463D7A" w:rsidP="000D0CE5">
            <w:pPr>
              <w:pStyle w:val="Tabletext8"/>
              <w:rPr>
                <w:rFonts w:ascii="Calibri" w:hAnsi="Calibri" w:cs="Calibri"/>
                <w:b/>
                <w:i/>
                <w:iCs/>
                <w:sz w:val="20"/>
                <w:highlight w:val="cyan"/>
              </w:rPr>
            </w:pPr>
            <w:proofErr w:type="spellStart"/>
            <w:r w:rsidRPr="00FB3267">
              <w:rPr>
                <w:rFonts w:ascii="Calibri" w:hAnsi="Calibri" w:cs="Calibri"/>
                <w:b/>
                <w:i/>
                <w:iCs/>
                <w:sz w:val="20"/>
                <w:highlight w:val="cyan"/>
              </w:rPr>
              <w:t>SpecialPlaces</w:t>
            </w:r>
            <w:proofErr w:type="spellEnd"/>
            <w:r w:rsidRPr="00FB3267">
              <w:rPr>
                <w:rFonts w:ascii="Calibri" w:hAnsi="Calibri" w:cs="Calibri"/>
                <w:b/>
                <w:i/>
                <w:iCs/>
                <w:sz w:val="20"/>
                <w:highlight w:val="cyan"/>
              </w:rPr>
              <w:t>-Occupied</w:t>
            </w:r>
          </w:p>
        </w:tc>
        <w:tc>
          <w:tcPr>
            <w:tcW w:w="536" w:type="dxa"/>
            <w:vAlign w:val="center"/>
          </w:tcPr>
          <w:p w14:paraId="29C5F170" w14:textId="77777777" w:rsidR="00463D7A" w:rsidRPr="00FB3267" w:rsidRDefault="00463D7A" w:rsidP="000D0CE5">
            <w:pPr>
              <w:pStyle w:val="Tabletext8"/>
              <w:rPr>
                <w:rFonts w:ascii="Calibri" w:hAnsi="Calibri" w:cs="Calibri"/>
                <w:sz w:val="20"/>
                <w:highlight w:val="cyan"/>
              </w:rPr>
            </w:pPr>
            <w:r w:rsidRPr="00FB3267">
              <w:rPr>
                <w:rFonts w:ascii="Calibri" w:hAnsi="Calibri" w:cs="Calibri"/>
                <w:sz w:val="20"/>
                <w:highlight w:val="cyan"/>
              </w:rPr>
              <w:t>0:1</w:t>
            </w:r>
          </w:p>
        </w:tc>
        <w:tc>
          <w:tcPr>
            <w:tcW w:w="1632" w:type="dxa"/>
            <w:vAlign w:val="center"/>
          </w:tcPr>
          <w:p w14:paraId="29CC1048" w14:textId="77777777" w:rsidR="00463D7A" w:rsidRPr="00FB3267" w:rsidRDefault="00463D7A" w:rsidP="000D0CE5">
            <w:pPr>
              <w:pStyle w:val="Tabletext8"/>
              <w:jc w:val="left"/>
              <w:rPr>
                <w:rFonts w:ascii="Calibri" w:hAnsi="Calibri" w:cs="Calibri"/>
                <w:i/>
                <w:iCs/>
                <w:sz w:val="20"/>
                <w:highlight w:val="cyan"/>
              </w:rPr>
            </w:pPr>
            <w:proofErr w:type="spellStart"/>
            <w:r w:rsidRPr="00FB3267">
              <w:rPr>
                <w:rFonts w:ascii="Calibri" w:hAnsi="Calibri" w:cs="Calibri"/>
                <w:i/>
                <w:iCs/>
                <w:sz w:val="20"/>
                <w:highlight w:val="cyan"/>
              </w:rPr>
              <w:t>NumberOf</w:t>
            </w:r>
            <w:proofErr w:type="spellEnd"/>
            <w:r w:rsidRPr="00FB3267">
              <w:rPr>
                <w:rFonts w:ascii="Calibri" w:hAnsi="Calibri" w:cs="Calibri"/>
                <w:i/>
                <w:iCs/>
                <w:sz w:val="20"/>
                <w:highlight w:val="cyan"/>
              </w:rPr>
              <w:t>-Passengers</w:t>
            </w:r>
          </w:p>
        </w:tc>
        <w:tc>
          <w:tcPr>
            <w:tcW w:w="6946" w:type="dxa"/>
            <w:vAlign w:val="center"/>
          </w:tcPr>
          <w:p w14:paraId="149975A6" w14:textId="77777777" w:rsidR="00463D7A" w:rsidRPr="00FB3267" w:rsidRDefault="00463D7A" w:rsidP="000D0CE5">
            <w:pPr>
              <w:pStyle w:val="Tabletext8"/>
              <w:rPr>
                <w:rFonts w:ascii="Calibri" w:hAnsi="Calibri" w:cs="Calibri"/>
                <w:sz w:val="20"/>
                <w:highlight w:val="cyan"/>
              </w:rPr>
            </w:pPr>
            <w:r w:rsidRPr="00FB3267">
              <w:rPr>
                <w:rFonts w:ascii="Calibri" w:hAnsi="Calibri" w:cs="Calibri"/>
                <w:sz w:val="20"/>
                <w:highlight w:val="cyan"/>
              </w:rPr>
              <w:t xml:space="preserve">Total number of special places, </w:t>
            </w:r>
            <w:proofErr w:type="gramStart"/>
            <w:r w:rsidRPr="00FB3267">
              <w:rPr>
                <w:rFonts w:ascii="Calibri" w:hAnsi="Calibri" w:cs="Calibri"/>
                <w:sz w:val="20"/>
                <w:highlight w:val="cyan"/>
              </w:rPr>
              <w:t>e.g.</w:t>
            </w:r>
            <w:proofErr w:type="gramEnd"/>
            <w:r w:rsidRPr="00FB3267">
              <w:rPr>
                <w:rFonts w:ascii="Calibri" w:hAnsi="Calibri" w:cs="Calibri"/>
                <w:sz w:val="20"/>
                <w:highlight w:val="cyan"/>
              </w:rPr>
              <w:t xml:space="preserve"> seats for the disabled or lounge seats, that are occupied after departing the SCHEDULED STOP POINT.</w:t>
            </w:r>
          </w:p>
        </w:tc>
      </w:tr>
      <w:tr w:rsidR="00463D7A" w:rsidRPr="00AA46E7" w14:paraId="1D71A886" w14:textId="77777777" w:rsidTr="00FB3267">
        <w:trPr>
          <w:cantSplit/>
        </w:trPr>
        <w:tc>
          <w:tcPr>
            <w:tcW w:w="250" w:type="dxa"/>
            <w:vMerge/>
            <w:vAlign w:val="center"/>
          </w:tcPr>
          <w:p w14:paraId="4D41FCAF" w14:textId="77777777" w:rsidR="00463D7A" w:rsidRPr="00863899" w:rsidRDefault="00463D7A" w:rsidP="000D0CE5">
            <w:pPr>
              <w:pStyle w:val="Tabletext8"/>
              <w:rPr>
                <w:rFonts w:ascii="Calibri" w:hAnsi="Calibri" w:cs="Calibri"/>
                <w:b/>
                <w:i/>
                <w:iCs/>
                <w:sz w:val="20"/>
              </w:rPr>
            </w:pPr>
          </w:p>
        </w:tc>
        <w:tc>
          <w:tcPr>
            <w:tcW w:w="1376" w:type="dxa"/>
            <w:gridSpan w:val="2"/>
            <w:vAlign w:val="center"/>
          </w:tcPr>
          <w:p w14:paraId="77879C0A" w14:textId="77777777" w:rsidR="00463D7A" w:rsidRPr="00AA46E7" w:rsidRDefault="00463D7A" w:rsidP="000D0CE5">
            <w:pPr>
              <w:pStyle w:val="Tabletext8"/>
              <w:rPr>
                <w:rFonts w:ascii="Calibri" w:hAnsi="Calibri" w:cs="Calibri"/>
                <w:b/>
                <w:i/>
                <w:iCs/>
                <w:sz w:val="20"/>
                <w:highlight w:val="cyan"/>
              </w:rPr>
            </w:pPr>
            <w:r w:rsidRPr="00AA46E7">
              <w:rPr>
                <w:rFonts w:ascii="Calibri" w:hAnsi="Calibri" w:cs="Calibri"/>
                <w:b/>
                <w:i/>
                <w:iCs/>
                <w:sz w:val="20"/>
                <w:highlight w:val="cyan"/>
              </w:rPr>
              <w:t>Pushchairs-</w:t>
            </w:r>
            <w:proofErr w:type="spellStart"/>
            <w:r w:rsidRPr="00AA46E7">
              <w:rPr>
                <w:rFonts w:ascii="Calibri" w:hAnsi="Calibri" w:cs="Calibri"/>
                <w:b/>
                <w:i/>
                <w:iCs/>
                <w:sz w:val="20"/>
                <w:highlight w:val="cyan"/>
              </w:rPr>
              <w:t>OnboardCount</w:t>
            </w:r>
            <w:proofErr w:type="spellEnd"/>
          </w:p>
        </w:tc>
        <w:tc>
          <w:tcPr>
            <w:tcW w:w="536" w:type="dxa"/>
            <w:vAlign w:val="center"/>
          </w:tcPr>
          <w:p w14:paraId="287A1D00" w14:textId="77777777" w:rsidR="00463D7A" w:rsidRPr="00AA46E7" w:rsidRDefault="00463D7A" w:rsidP="000D0CE5">
            <w:pPr>
              <w:pStyle w:val="Tabletext8"/>
              <w:rPr>
                <w:rFonts w:ascii="Calibri" w:hAnsi="Calibri" w:cs="Calibri"/>
                <w:sz w:val="20"/>
                <w:highlight w:val="cyan"/>
              </w:rPr>
            </w:pPr>
            <w:r w:rsidRPr="00AA46E7">
              <w:rPr>
                <w:rFonts w:ascii="Calibri" w:hAnsi="Calibri" w:cs="Calibri"/>
                <w:sz w:val="20"/>
                <w:highlight w:val="cyan"/>
              </w:rPr>
              <w:t>0:1</w:t>
            </w:r>
          </w:p>
        </w:tc>
        <w:tc>
          <w:tcPr>
            <w:tcW w:w="1632" w:type="dxa"/>
            <w:vAlign w:val="center"/>
          </w:tcPr>
          <w:p w14:paraId="6FB75C18" w14:textId="77777777" w:rsidR="00463D7A" w:rsidRPr="00AA46E7" w:rsidRDefault="00463D7A" w:rsidP="000D0CE5">
            <w:pPr>
              <w:pStyle w:val="Tabletext8"/>
              <w:jc w:val="left"/>
              <w:rPr>
                <w:rFonts w:ascii="Calibri" w:hAnsi="Calibri" w:cs="Calibri"/>
                <w:i/>
                <w:iCs/>
                <w:sz w:val="20"/>
                <w:highlight w:val="cyan"/>
              </w:rPr>
            </w:pPr>
            <w:proofErr w:type="spellStart"/>
            <w:r w:rsidRPr="00AA46E7">
              <w:rPr>
                <w:rFonts w:ascii="Calibri" w:hAnsi="Calibri" w:cs="Calibri"/>
                <w:i/>
                <w:iCs/>
                <w:sz w:val="20"/>
                <w:highlight w:val="cyan"/>
              </w:rPr>
              <w:t>NumberOf</w:t>
            </w:r>
            <w:proofErr w:type="spellEnd"/>
            <w:r w:rsidRPr="00AA46E7">
              <w:rPr>
                <w:rFonts w:ascii="Calibri" w:hAnsi="Calibri" w:cs="Calibri"/>
                <w:i/>
                <w:iCs/>
                <w:sz w:val="20"/>
                <w:highlight w:val="cyan"/>
              </w:rPr>
              <w:t>-Passengers</w:t>
            </w:r>
          </w:p>
        </w:tc>
        <w:tc>
          <w:tcPr>
            <w:tcW w:w="6946" w:type="dxa"/>
            <w:vAlign w:val="center"/>
          </w:tcPr>
          <w:p w14:paraId="6854EF6A" w14:textId="4B763EBD" w:rsidR="00463D7A" w:rsidRPr="00AA46E7" w:rsidRDefault="00463D7A" w:rsidP="000D0CE5">
            <w:pPr>
              <w:pStyle w:val="Tabletext8"/>
              <w:rPr>
                <w:rFonts w:ascii="Calibri" w:hAnsi="Calibri" w:cs="Calibri"/>
                <w:vanish/>
                <w:sz w:val="20"/>
                <w:highlight w:val="cyan"/>
              </w:rPr>
            </w:pPr>
            <w:r w:rsidRPr="00AA46E7">
              <w:rPr>
                <w:rFonts w:ascii="Calibri" w:hAnsi="Calibri" w:cs="Calibri"/>
                <w:sz w:val="20"/>
                <w:highlight w:val="cyan"/>
              </w:rPr>
              <w:t>Total number of pushchairs on-board after departing the SCHEDULED STOP POINT.</w:t>
            </w:r>
          </w:p>
        </w:tc>
      </w:tr>
      <w:tr w:rsidR="00463D7A" w:rsidRPr="00AA46E7" w14:paraId="40DB8BFC" w14:textId="77777777" w:rsidTr="00FB3267">
        <w:trPr>
          <w:cantSplit/>
        </w:trPr>
        <w:tc>
          <w:tcPr>
            <w:tcW w:w="250" w:type="dxa"/>
            <w:vMerge/>
            <w:vAlign w:val="center"/>
          </w:tcPr>
          <w:p w14:paraId="2C5AEF8D" w14:textId="77777777" w:rsidR="00463D7A" w:rsidRPr="00FD08B3" w:rsidRDefault="00463D7A" w:rsidP="000D0CE5">
            <w:pPr>
              <w:pStyle w:val="Tabletext8"/>
              <w:rPr>
                <w:rFonts w:ascii="Calibri" w:hAnsi="Calibri" w:cs="Calibri"/>
                <w:b/>
                <w:i/>
                <w:iCs/>
                <w:sz w:val="20"/>
              </w:rPr>
            </w:pPr>
          </w:p>
        </w:tc>
        <w:tc>
          <w:tcPr>
            <w:tcW w:w="1376" w:type="dxa"/>
            <w:gridSpan w:val="2"/>
            <w:vAlign w:val="center"/>
          </w:tcPr>
          <w:p w14:paraId="37A4CA04" w14:textId="77777777" w:rsidR="00463D7A" w:rsidRPr="00AA46E7" w:rsidRDefault="00463D7A" w:rsidP="000D0CE5">
            <w:pPr>
              <w:pStyle w:val="Tabletext8"/>
              <w:rPr>
                <w:rFonts w:ascii="Calibri" w:hAnsi="Calibri" w:cs="Calibri"/>
                <w:b/>
                <w:i/>
                <w:iCs/>
                <w:sz w:val="20"/>
                <w:highlight w:val="cyan"/>
              </w:rPr>
            </w:pPr>
            <w:r w:rsidRPr="00AA46E7">
              <w:rPr>
                <w:rFonts w:ascii="Calibri" w:hAnsi="Calibri" w:cs="Calibri"/>
                <w:b/>
                <w:i/>
                <w:iCs/>
                <w:sz w:val="20"/>
                <w:highlight w:val="cyan"/>
              </w:rPr>
              <w:t>Wheelchairs-</w:t>
            </w:r>
            <w:proofErr w:type="spellStart"/>
            <w:r w:rsidRPr="00AA46E7">
              <w:rPr>
                <w:rFonts w:ascii="Calibri" w:hAnsi="Calibri" w:cs="Calibri"/>
                <w:b/>
                <w:i/>
                <w:iCs/>
                <w:sz w:val="20"/>
                <w:highlight w:val="cyan"/>
              </w:rPr>
              <w:t>OnboardCount</w:t>
            </w:r>
            <w:proofErr w:type="spellEnd"/>
          </w:p>
        </w:tc>
        <w:tc>
          <w:tcPr>
            <w:tcW w:w="536" w:type="dxa"/>
            <w:vAlign w:val="center"/>
          </w:tcPr>
          <w:p w14:paraId="47E6D478" w14:textId="77777777" w:rsidR="00463D7A" w:rsidRPr="00AA46E7" w:rsidRDefault="00463D7A" w:rsidP="000D0CE5">
            <w:pPr>
              <w:pStyle w:val="Tabletext8"/>
              <w:rPr>
                <w:rFonts w:ascii="Calibri" w:hAnsi="Calibri" w:cs="Calibri"/>
                <w:sz w:val="20"/>
                <w:highlight w:val="cyan"/>
              </w:rPr>
            </w:pPr>
            <w:r w:rsidRPr="00AA46E7">
              <w:rPr>
                <w:rFonts w:ascii="Calibri" w:hAnsi="Calibri" w:cs="Calibri"/>
                <w:sz w:val="20"/>
                <w:highlight w:val="cyan"/>
              </w:rPr>
              <w:t>0:1</w:t>
            </w:r>
          </w:p>
        </w:tc>
        <w:tc>
          <w:tcPr>
            <w:tcW w:w="1632" w:type="dxa"/>
            <w:vAlign w:val="center"/>
          </w:tcPr>
          <w:p w14:paraId="7D71D156" w14:textId="77777777" w:rsidR="00463D7A" w:rsidRPr="00AA46E7" w:rsidRDefault="00463D7A" w:rsidP="000D0CE5">
            <w:pPr>
              <w:pStyle w:val="Tabletext8"/>
              <w:jc w:val="left"/>
              <w:rPr>
                <w:rFonts w:ascii="Calibri" w:hAnsi="Calibri" w:cs="Calibri"/>
                <w:i/>
                <w:iCs/>
                <w:sz w:val="20"/>
                <w:highlight w:val="cyan"/>
              </w:rPr>
            </w:pPr>
            <w:proofErr w:type="spellStart"/>
            <w:r w:rsidRPr="00AA46E7">
              <w:rPr>
                <w:rFonts w:ascii="Calibri" w:hAnsi="Calibri" w:cs="Calibri"/>
                <w:i/>
                <w:iCs/>
                <w:sz w:val="20"/>
                <w:highlight w:val="cyan"/>
              </w:rPr>
              <w:t>NumberOf</w:t>
            </w:r>
            <w:proofErr w:type="spellEnd"/>
            <w:r w:rsidRPr="00AA46E7">
              <w:rPr>
                <w:rFonts w:ascii="Calibri" w:hAnsi="Calibri" w:cs="Calibri"/>
                <w:i/>
                <w:iCs/>
                <w:sz w:val="20"/>
                <w:highlight w:val="cyan"/>
              </w:rPr>
              <w:t>-Passengers</w:t>
            </w:r>
          </w:p>
        </w:tc>
        <w:tc>
          <w:tcPr>
            <w:tcW w:w="6946" w:type="dxa"/>
            <w:vAlign w:val="center"/>
          </w:tcPr>
          <w:p w14:paraId="1278D6F7" w14:textId="310FFDDA" w:rsidR="00463D7A" w:rsidRPr="00D86911" w:rsidRDefault="00463D7A" w:rsidP="000D0CE5">
            <w:pPr>
              <w:pStyle w:val="Tabletext8"/>
              <w:rPr>
                <w:rFonts w:ascii="Calibri" w:hAnsi="Calibri" w:cs="Calibri"/>
                <w:sz w:val="20"/>
                <w:highlight w:val="cyan"/>
              </w:rPr>
            </w:pPr>
            <w:r w:rsidRPr="00D86911">
              <w:rPr>
                <w:rFonts w:ascii="Calibri" w:hAnsi="Calibri" w:cs="Calibri"/>
                <w:sz w:val="20"/>
                <w:highlight w:val="cyan"/>
              </w:rPr>
              <w:t>Total number of wheelchairs on-board after departing the SCHEDULED STOP POINT.</w:t>
            </w:r>
          </w:p>
        </w:tc>
      </w:tr>
      <w:tr w:rsidR="00463D7A" w:rsidRPr="00AA46E7" w14:paraId="19A9B987" w14:textId="77777777" w:rsidTr="00FB3267">
        <w:trPr>
          <w:cantSplit/>
        </w:trPr>
        <w:tc>
          <w:tcPr>
            <w:tcW w:w="250" w:type="dxa"/>
            <w:vMerge/>
            <w:vAlign w:val="center"/>
          </w:tcPr>
          <w:p w14:paraId="41961C9C" w14:textId="77777777" w:rsidR="00463D7A" w:rsidRPr="003915BA" w:rsidRDefault="00463D7A" w:rsidP="000D0CE5">
            <w:pPr>
              <w:pStyle w:val="Tabletext8"/>
              <w:rPr>
                <w:rFonts w:ascii="Calibri" w:hAnsi="Calibri" w:cs="Calibri"/>
                <w:b/>
                <w:i/>
                <w:iCs/>
                <w:sz w:val="20"/>
              </w:rPr>
            </w:pPr>
          </w:p>
        </w:tc>
        <w:tc>
          <w:tcPr>
            <w:tcW w:w="1376" w:type="dxa"/>
            <w:gridSpan w:val="2"/>
            <w:vAlign w:val="center"/>
          </w:tcPr>
          <w:p w14:paraId="36D47340" w14:textId="77777777" w:rsidR="00463D7A" w:rsidRPr="00AA46E7" w:rsidRDefault="00463D7A" w:rsidP="000D0CE5">
            <w:pPr>
              <w:pStyle w:val="Tabletext8"/>
              <w:rPr>
                <w:rFonts w:ascii="Calibri" w:hAnsi="Calibri" w:cs="Calibri"/>
                <w:b/>
                <w:i/>
                <w:iCs/>
                <w:sz w:val="20"/>
                <w:highlight w:val="cyan"/>
              </w:rPr>
            </w:pPr>
            <w:r w:rsidRPr="00AA46E7">
              <w:rPr>
                <w:rFonts w:ascii="Calibri" w:hAnsi="Calibri" w:cs="Calibri"/>
                <w:b/>
                <w:i/>
                <w:iCs/>
                <w:sz w:val="20"/>
                <w:highlight w:val="cyan"/>
              </w:rPr>
              <w:t>Prams-</w:t>
            </w:r>
            <w:proofErr w:type="spellStart"/>
            <w:r w:rsidRPr="00AA46E7">
              <w:rPr>
                <w:rFonts w:ascii="Calibri" w:hAnsi="Calibri" w:cs="Calibri"/>
                <w:b/>
                <w:i/>
                <w:iCs/>
                <w:sz w:val="20"/>
                <w:highlight w:val="cyan"/>
              </w:rPr>
              <w:t>OnboardCount</w:t>
            </w:r>
            <w:proofErr w:type="spellEnd"/>
          </w:p>
        </w:tc>
        <w:tc>
          <w:tcPr>
            <w:tcW w:w="536" w:type="dxa"/>
            <w:vAlign w:val="center"/>
          </w:tcPr>
          <w:p w14:paraId="0F562B48" w14:textId="77777777" w:rsidR="00463D7A" w:rsidRPr="00AA46E7" w:rsidRDefault="00463D7A" w:rsidP="000D0CE5">
            <w:pPr>
              <w:pStyle w:val="Tabletext8"/>
              <w:rPr>
                <w:rFonts w:ascii="Calibri" w:hAnsi="Calibri" w:cs="Calibri"/>
                <w:sz w:val="20"/>
                <w:highlight w:val="cyan"/>
              </w:rPr>
            </w:pPr>
            <w:r w:rsidRPr="00AA46E7">
              <w:rPr>
                <w:rFonts w:ascii="Calibri" w:hAnsi="Calibri" w:cs="Calibri"/>
                <w:sz w:val="20"/>
                <w:highlight w:val="cyan"/>
              </w:rPr>
              <w:t>0:1</w:t>
            </w:r>
          </w:p>
        </w:tc>
        <w:tc>
          <w:tcPr>
            <w:tcW w:w="1632" w:type="dxa"/>
            <w:vAlign w:val="center"/>
          </w:tcPr>
          <w:p w14:paraId="77C71224" w14:textId="77777777" w:rsidR="00463D7A" w:rsidRPr="00AA46E7" w:rsidRDefault="00463D7A" w:rsidP="000D0CE5">
            <w:pPr>
              <w:pStyle w:val="Tabletext8"/>
              <w:jc w:val="left"/>
              <w:rPr>
                <w:rFonts w:ascii="Calibri" w:hAnsi="Calibri" w:cs="Calibri"/>
                <w:i/>
                <w:iCs/>
                <w:sz w:val="20"/>
                <w:highlight w:val="cyan"/>
              </w:rPr>
            </w:pPr>
            <w:proofErr w:type="spellStart"/>
            <w:proofErr w:type="gramStart"/>
            <w:r w:rsidRPr="00AA46E7">
              <w:rPr>
                <w:rFonts w:ascii="Calibri" w:hAnsi="Calibri" w:cs="Calibri"/>
                <w:i/>
                <w:iCs/>
                <w:sz w:val="20"/>
                <w:highlight w:val="cyan"/>
              </w:rPr>
              <w:t>xsd:non</w:t>
            </w:r>
            <w:proofErr w:type="gramEnd"/>
            <w:r w:rsidRPr="00AA46E7">
              <w:rPr>
                <w:rFonts w:ascii="Calibri" w:hAnsi="Calibri" w:cs="Calibri"/>
                <w:i/>
                <w:iCs/>
                <w:sz w:val="20"/>
                <w:highlight w:val="cyan"/>
              </w:rPr>
              <w:t>-NegativeInteger</w:t>
            </w:r>
            <w:proofErr w:type="spellEnd"/>
          </w:p>
        </w:tc>
        <w:tc>
          <w:tcPr>
            <w:tcW w:w="6946" w:type="dxa"/>
            <w:vAlign w:val="center"/>
          </w:tcPr>
          <w:p w14:paraId="2B0FD6A1" w14:textId="08FD02F2" w:rsidR="00463D7A" w:rsidRPr="00AA46E7" w:rsidRDefault="00463D7A" w:rsidP="000D0CE5">
            <w:pPr>
              <w:pStyle w:val="Tabletext8"/>
              <w:rPr>
                <w:rFonts w:ascii="Calibri" w:hAnsi="Calibri" w:cs="Calibri"/>
                <w:sz w:val="20"/>
                <w:highlight w:val="cyan"/>
              </w:rPr>
            </w:pPr>
            <w:r w:rsidRPr="00AA46E7">
              <w:rPr>
                <w:rFonts w:ascii="Calibri" w:hAnsi="Calibri" w:cs="Calibri"/>
                <w:sz w:val="20"/>
                <w:highlight w:val="cyan"/>
              </w:rPr>
              <w:t>Total number of prams on-board after departing the SCHEDULED STOP POINT.</w:t>
            </w:r>
          </w:p>
        </w:tc>
      </w:tr>
      <w:tr w:rsidR="00463D7A" w:rsidRPr="00AA46E7" w14:paraId="781A5662" w14:textId="77777777" w:rsidTr="00FB3267">
        <w:trPr>
          <w:cantSplit/>
        </w:trPr>
        <w:tc>
          <w:tcPr>
            <w:tcW w:w="250" w:type="dxa"/>
            <w:vMerge/>
            <w:vAlign w:val="center"/>
          </w:tcPr>
          <w:p w14:paraId="1F3F3E1F" w14:textId="77777777" w:rsidR="00463D7A" w:rsidRPr="00FD08B3" w:rsidRDefault="00463D7A" w:rsidP="000D0CE5">
            <w:pPr>
              <w:pStyle w:val="Tabletext8"/>
              <w:rPr>
                <w:rFonts w:ascii="Calibri" w:hAnsi="Calibri" w:cs="Calibri"/>
                <w:b/>
                <w:i/>
                <w:iCs/>
                <w:sz w:val="20"/>
              </w:rPr>
            </w:pPr>
          </w:p>
        </w:tc>
        <w:tc>
          <w:tcPr>
            <w:tcW w:w="1376" w:type="dxa"/>
            <w:gridSpan w:val="2"/>
            <w:vAlign w:val="center"/>
          </w:tcPr>
          <w:p w14:paraId="583EE914" w14:textId="77777777" w:rsidR="00463D7A" w:rsidRPr="00AA46E7" w:rsidRDefault="00463D7A" w:rsidP="000D0CE5">
            <w:pPr>
              <w:pStyle w:val="Tabletext8"/>
              <w:rPr>
                <w:rFonts w:ascii="Calibri" w:hAnsi="Calibri" w:cs="Calibri"/>
                <w:b/>
                <w:i/>
                <w:iCs/>
                <w:sz w:val="20"/>
                <w:highlight w:val="cyan"/>
              </w:rPr>
            </w:pPr>
            <w:r w:rsidRPr="00AA46E7">
              <w:rPr>
                <w:rFonts w:ascii="Calibri" w:hAnsi="Calibri" w:cs="Calibri"/>
                <w:b/>
                <w:i/>
                <w:iCs/>
                <w:sz w:val="20"/>
                <w:highlight w:val="cyan"/>
              </w:rPr>
              <w:t>Bicycle-</w:t>
            </w:r>
            <w:proofErr w:type="spellStart"/>
            <w:r w:rsidRPr="00AA46E7">
              <w:rPr>
                <w:rFonts w:ascii="Calibri" w:hAnsi="Calibri" w:cs="Calibri"/>
                <w:b/>
                <w:i/>
                <w:iCs/>
                <w:sz w:val="20"/>
                <w:highlight w:val="cyan"/>
              </w:rPr>
              <w:t>OnboardCount</w:t>
            </w:r>
            <w:proofErr w:type="spellEnd"/>
          </w:p>
        </w:tc>
        <w:tc>
          <w:tcPr>
            <w:tcW w:w="536" w:type="dxa"/>
            <w:vAlign w:val="center"/>
          </w:tcPr>
          <w:p w14:paraId="0080787D" w14:textId="77777777" w:rsidR="00463D7A" w:rsidRPr="00AA46E7" w:rsidRDefault="00463D7A" w:rsidP="000D0CE5">
            <w:pPr>
              <w:pStyle w:val="Tabletext8"/>
              <w:rPr>
                <w:rFonts w:ascii="Calibri" w:hAnsi="Calibri" w:cs="Calibri"/>
                <w:sz w:val="20"/>
                <w:highlight w:val="cyan"/>
              </w:rPr>
            </w:pPr>
            <w:r w:rsidRPr="00AA46E7">
              <w:rPr>
                <w:rFonts w:ascii="Calibri" w:hAnsi="Calibri" w:cs="Calibri"/>
                <w:sz w:val="20"/>
                <w:highlight w:val="cyan"/>
              </w:rPr>
              <w:t>0:1</w:t>
            </w:r>
          </w:p>
        </w:tc>
        <w:tc>
          <w:tcPr>
            <w:tcW w:w="1632" w:type="dxa"/>
            <w:vAlign w:val="center"/>
          </w:tcPr>
          <w:p w14:paraId="5B9B0D2E" w14:textId="77777777" w:rsidR="00463D7A" w:rsidRPr="00AA46E7" w:rsidRDefault="00463D7A" w:rsidP="000D0CE5">
            <w:pPr>
              <w:pStyle w:val="Tabletext8"/>
              <w:jc w:val="left"/>
              <w:rPr>
                <w:rFonts w:ascii="Calibri" w:hAnsi="Calibri" w:cs="Calibri"/>
                <w:i/>
                <w:iCs/>
                <w:sz w:val="20"/>
                <w:highlight w:val="cyan"/>
              </w:rPr>
            </w:pPr>
            <w:proofErr w:type="spellStart"/>
            <w:proofErr w:type="gramStart"/>
            <w:r w:rsidRPr="00AA46E7">
              <w:rPr>
                <w:rFonts w:ascii="Calibri" w:hAnsi="Calibri" w:cs="Calibri"/>
                <w:i/>
                <w:iCs/>
                <w:sz w:val="20"/>
                <w:highlight w:val="cyan"/>
              </w:rPr>
              <w:t>xsd:non</w:t>
            </w:r>
            <w:proofErr w:type="gramEnd"/>
            <w:r w:rsidRPr="00AA46E7">
              <w:rPr>
                <w:rFonts w:ascii="Calibri" w:hAnsi="Calibri" w:cs="Calibri"/>
                <w:i/>
                <w:iCs/>
                <w:sz w:val="20"/>
                <w:highlight w:val="cyan"/>
              </w:rPr>
              <w:t>-NegativeInteger</w:t>
            </w:r>
            <w:proofErr w:type="spellEnd"/>
          </w:p>
        </w:tc>
        <w:tc>
          <w:tcPr>
            <w:tcW w:w="6946" w:type="dxa"/>
            <w:vAlign w:val="center"/>
          </w:tcPr>
          <w:p w14:paraId="66557946" w14:textId="73CEFF9E" w:rsidR="00463D7A" w:rsidRPr="00AA46E7" w:rsidRDefault="00463D7A" w:rsidP="000D0CE5">
            <w:pPr>
              <w:pStyle w:val="Tabletext8"/>
              <w:rPr>
                <w:rFonts w:ascii="Calibri" w:hAnsi="Calibri" w:cs="Calibri"/>
                <w:vanish/>
                <w:sz w:val="20"/>
                <w:highlight w:val="cyan"/>
              </w:rPr>
            </w:pPr>
            <w:r w:rsidRPr="00AA46E7">
              <w:rPr>
                <w:rFonts w:ascii="Calibri" w:hAnsi="Calibri" w:cs="Calibri"/>
                <w:sz w:val="20"/>
                <w:highlight w:val="cyan"/>
              </w:rPr>
              <w:t>Total number of bicycles on-board, i.e., number of bicycle racks that are occupied after departing the SCHEDULED STOP POINT.</w:t>
            </w:r>
          </w:p>
        </w:tc>
      </w:tr>
      <w:tr w:rsidR="00463D7A" w:rsidRPr="00AA46E7" w14:paraId="4EC7B734" w14:textId="77777777" w:rsidTr="00FB3267">
        <w:trPr>
          <w:cantSplit/>
        </w:trPr>
        <w:tc>
          <w:tcPr>
            <w:tcW w:w="250" w:type="dxa"/>
            <w:vMerge/>
            <w:vAlign w:val="center"/>
          </w:tcPr>
          <w:p w14:paraId="2570D348" w14:textId="77777777" w:rsidR="00463D7A" w:rsidRPr="00AA46E7" w:rsidRDefault="00463D7A" w:rsidP="000D0CE5">
            <w:pPr>
              <w:pStyle w:val="Tabletext8"/>
              <w:rPr>
                <w:rFonts w:ascii="Calibri" w:hAnsi="Calibri" w:cs="Calibri"/>
                <w:b/>
                <w:i/>
                <w:iCs/>
                <w:sz w:val="20"/>
              </w:rPr>
            </w:pPr>
          </w:p>
        </w:tc>
        <w:tc>
          <w:tcPr>
            <w:tcW w:w="1376" w:type="dxa"/>
            <w:gridSpan w:val="2"/>
            <w:vAlign w:val="center"/>
          </w:tcPr>
          <w:p w14:paraId="7466375C" w14:textId="77777777" w:rsidR="00463D7A" w:rsidRPr="00AA46E7" w:rsidRDefault="00463D7A" w:rsidP="000D0CE5">
            <w:pPr>
              <w:pStyle w:val="Tabletext8"/>
              <w:rPr>
                <w:rFonts w:ascii="Calibri" w:hAnsi="Calibri" w:cs="Calibri"/>
                <w:b/>
                <w:i/>
                <w:iCs/>
                <w:sz w:val="20"/>
                <w:highlight w:val="cyan"/>
              </w:rPr>
            </w:pPr>
            <w:proofErr w:type="spellStart"/>
            <w:r w:rsidRPr="00AA46E7">
              <w:rPr>
                <w:rFonts w:ascii="Calibri" w:hAnsi="Calibri" w:cs="Calibri"/>
                <w:b/>
                <w:i/>
                <w:iCs/>
                <w:sz w:val="20"/>
                <w:highlight w:val="cyan"/>
              </w:rPr>
              <w:t>TotalNumber</w:t>
            </w:r>
            <w:proofErr w:type="spellEnd"/>
            <w:r w:rsidRPr="00AA46E7">
              <w:rPr>
                <w:rFonts w:ascii="Calibri" w:hAnsi="Calibri" w:cs="Calibri"/>
                <w:b/>
                <w:i/>
                <w:iCs/>
                <w:sz w:val="20"/>
                <w:highlight w:val="cyan"/>
              </w:rPr>
              <w:t>-</w:t>
            </w:r>
            <w:proofErr w:type="spellStart"/>
            <w:r w:rsidRPr="00AA46E7">
              <w:rPr>
                <w:rFonts w:ascii="Calibri" w:hAnsi="Calibri" w:cs="Calibri"/>
                <w:b/>
                <w:i/>
                <w:iCs/>
                <w:sz w:val="20"/>
                <w:highlight w:val="cyan"/>
              </w:rPr>
              <w:t>OfReserved</w:t>
            </w:r>
            <w:proofErr w:type="spellEnd"/>
            <w:r w:rsidRPr="00AA46E7">
              <w:rPr>
                <w:rFonts w:ascii="Calibri" w:hAnsi="Calibri" w:cs="Calibri"/>
                <w:b/>
                <w:i/>
                <w:iCs/>
                <w:sz w:val="20"/>
                <w:highlight w:val="cyan"/>
              </w:rPr>
              <w:t>-Seats</w:t>
            </w:r>
          </w:p>
        </w:tc>
        <w:tc>
          <w:tcPr>
            <w:tcW w:w="536" w:type="dxa"/>
            <w:vAlign w:val="center"/>
          </w:tcPr>
          <w:p w14:paraId="1066CC32" w14:textId="77777777" w:rsidR="00463D7A" w:rsidRPr="00AA46E7" w:rsidRDefault="00463D7A" w:rsidP="000D0CE5">
            <w:pPr>
              <w:pStyle w:val="Tabletext8"/>
              <w:rPr>
                <w:rFonts w:ascii="Calibri" w:hAnsi="Calibri" w:cs="Calibri"/>
                <w:sz w:val="20"/>
                <w:highlight w:val="cyan"/>
              </w:rPr>
            </w:pPr>
            <w:r w:rsidRPr="00AA46E7">
              <w:rPr>
                <w:rFonts w:ascii="Calibri" w:hAnsi="Calibri" w:cs="Calibri"/>
                <w:sz w:val="20"/>
                <w:highlight w:val="cyan"/>
              </w:rPr>
              <w:t>0:1</w:t>
            </w:r>
          </w:p>
        </w:tc>
        <w:tc>
          <w:tcPr>
            <w:tcW w:w="1632" w:type="dxa"/>
            <w:vAlign w:val="center"/>
          </w:tcPr>
          <w:p w14:paraId="52B452BC" w14:textId="77777777" w:rsidR="00463D7A" w:rsidRPr="00AA46E7" w:rsidRDefault="00463D7A" w:rsidP="000D0CE5">
            <w:pPr>
              <w:pStyle w:val="Tabletext8"/>
              <w:jc w:val="left"/>
              <w:rPr>
                <w:rFonts w:ascii="Calibri" w:hAnsi="Calibri" w:cs="Calibri"/>
                <w:i/>
                <w:iCs/>
                <w:sz w:val="20"/>
                <w:highlight w:val="cyan"/>
              </w:rPr>
            </w:pPr>
            <w:proofErr w:type="spellStart"/>
            <w:r w:rsidRPr="00AA46E7">
              <w:rPr>
                <w:rFonts w:ascii="Calibri" w:hAnsi="Calibri" w:cs="Calibri"/>
                <w:i/>
                <w:iCs/>
                <w:sz w:val="20"/>
                <w:highlight w:val="cyan"/>
              </w:rPr>
              <w:t>NumberOf</w:t>
            </w:r>
            <w:proofErr w:type="spellEnd"/>
            <w:r w:rsidRPr="00AA46E7">
              <w:rPr>
                <w:rFonts w:ascii="Calibri" w:hAnsi="Calibri" w:cs="Calibri"/>
                <w:i/>
                <w:iCs/>
                <w:sz w:val="20"/>
                <w:highlight w:val="cyan"/>
              </w:rPr>
              <w:t>-Passengers</w:t>
            </w:r>
          </w:p>
        </w:tc>
        <w:tc>
          <w:tcPr>
            <w:tcW w:w="6946" w:type="dxa"/>
            <w:vAlign w:val="center"/>
          </w:tcPr>
          <w:p w14:paraId="6AD6D574" w14:textId="5A470DE4" w:rsidR="00463D7A" w:rsidRPr="00AA46E7" w:rsidRDefault="00463D7A" w:rsidP="000D0CE5">
            <w:pPr>
              <w:pStyle w:val="Tabletext8"/>
              <w:rPr>
                <w:rFonts w:ascii="Calibri" w:hAnsi="Calibri" w:cs="Calibri"/>
                <w:vanish/>
                <w:sz w:val="20"/>
                <w:highlight w:val="cyan"/>
              </w:rPr>
            </w:pPr>
            <w:r w:rsidRPr="00AA46E7">
              <w:rPr>
                <w:rFonts w:ascii="Calibri" w:hAnsi="Calibri" w:cs="Calibri"/>
                <w:sz w:val="20"/>
                <w:highlight w:val="cyan"/>
              </w:rPr>
              <w:t>Total number of booked seats from individual and group reservations.</w:t>
            </w:r>
          </w:p>
        </w:tc>
      </w:tr>
      <w:tr w:rsidR="00463D7A" w:rsidRPr="00E32CB2" w14:paraId="2E0945CD" w14:textId="77777777" w:rsidTr="00FB3267">
        <w:trPr>
          <w:cantSplit/>
        </w:trPr>
        <w:tc>
          <w:tcPr>
            <w:tcW w:w="250" w:type="dxa"/>
            <w:vMerge/>
            <w:vAlign w:val="center"/>
          </w:tcPr>
          <w:p w14:paraId="5ECC2DAA" w14:textId="77777777" w:rsidR="00463D7A" w:rsidRPr="00FD08B3" w:rsidRDefault="00463D7A" w:rsidP="000D0CE5">
            <w:pPr>
              <w:pStyle w:val="Tabletext8"/>
              <w:rPr>
                <w:rFonts w:ascii="Calibri" w:hAnsi="Calibri" w:cs="Calibri"/>
                <w:b/>
                <w:i/>
                <w:iCs/>
                <w:sz w:val="20"/>
              </w:rPr>
            </w:pPr>
          </w:p>
        </w:tc>
        <w:tc>
          <w:tcPr>
            <w:tcW w:w="1376" w:type="dxa"/>
            <w:gridSpan w:val="2"/>
            <w:vAlign w:val="center"/>
          </w:tcPr>
          <w:p w14:paraId="5A00C28D" w14:textId="77777777" w:rsidR="00463D7A" w:rsidRPr="00E72404" w:rsidRDefault="00463D7A" w:rsidP="000D0CE5">
            <w:pPr>
              <w:pStyle w:val="Tabletext8"/>
              <w:rPr>
                <w:rFonts w:ascii="Calibri" w:hAnsi="Calibri" w:cs="Calibri"/>
                <w:b/>
                <w:i/>
                <w:iCs/>
                <w:sz w:val="20"/>
              </w:rPr>
            </w:pPr>
            <w:r w:rsidRPr="00E72404">
              <w:rPr>
                <w:rFonts w:ascii="Calibri" w:hAnsi="Calibri" w:cs="Calibri"/>
                <w:b/>
                <w:i/>
                <w:iCs/>
                <w:sz w:val="20"/>
              </w:rPr>
              <w:t>Group-Reservation</w:t>
            </w:r>
          </w:p>
        </w:tc>
        <w:tc>
          <w:tcPr>
            <w:tcW w:w="536" w:type="dxa"/>
            <w:vAlign w:val="center"/>
          </w:tcPr>
          <w:p w14:paraId="6A34755C" w14:textId="77777777" w:rsidR="00463D7A" w:rsidRPr="00863899" w:rsidRDefault="00463D7A" w:rsidP="000D0CE5">
            <w:pPr>
              <w:pStyle w:val="Tabletext8"/>
              <w:rPr>
                <w:rFonts w:ascii="Calibri" w:hAnsi="Calibri" w:cs="Calibri"/>
                <w:sz w:val="20"/>
              </w:rPr>
            </w:pPr>
            <w:proofErr w:type="gramStart"/>
            <w:r w:rsidRPr="00863899">
              <w:rPr>
                <w:rFonts w:ascii="Calibri" w:hAnsi="Calibri" w:cs="Calibri"/>
                <w:sz w:val="20"/>
              </w:rPr>
              <w:t>0:*</w:t>
            </w:r>
            <w:proofErr w:type="gramEnd"/>
          </w:p>
        </w:tc>
        <w:tc>
          <w:tcPr>
            <w:tcW w:w="1632" w:type="dxa"/>
            <w:vAlign w:val="center"/>
          </w:tcPr>
          <w:p w14:paraId="798737F7" w14:textId="77777777" w:rsidR="00463D7A" w:rsidRPr="00863899" w:rsidRDefault="00463D7A" w:rsidP="000D0CE5">
            <w:pPr>
              <w:pStyle w:val="Tabletext8"/>
              <w:jc w:val="left"/>
              <w:rPr>
                <w:rFonts w:ascii="Calibri" w:hAnsi="Calibri" w:cs="Calibri"/>
                <w:i/>
                <w:iCs/>
                <w:sz w:val="20"/>
              </w:rPr>
            </w:pPr>
            <w:r w:rsidRPr="00863899">
              <w:rPr>
                <w:rFonts w:ascii="Calibri" w:hAnsi="Calibri" w:cs="Calibri"/>
                <w:i/>
                <w:iCs/>
                <w:sz w:val="20"/>
              </w:rPr>
              <w:t>+Structure</w:t>
            </w:r>
          </w:p>
        </w:tc>
        <w:tc>
          <w:tcPr>
            <w:tcW w:w="6946" w:type="dxa"/>
            <w:vAlign w:val="center"/>
          </w:tcPr>
          <w:p w14:paraId="537AEE00" w14:textId="6B2DB7BA" w:rsidR="00463D7A" w:rsidRPr="008560EE" w:rsidRDefault="008560EE" w:rsidP="000D0CE5">
            <w:pPr>
              <w:pStyle w:val="Tabletext8"/>
              <w:rPr>
                <w:rFonts w:ascii="Calibri" w:hAnsi="Calibri" w:cs="Calibri"/>
                <w:sz w:val="20"/>
                <w:lang w:val="fr-FR"/>
              </w:rPr>
            </w:pPr>
            <w:r w:rsidRPr="008560EE">
              <w:rPr>
                <w:rFonts w:ascii="Calibri" w:hAnsi="Calibri" w:cs="Calibri"/>
                <w:sz w:val="20"/>
                <w:lang w:val="fr-FR"/>
              </w:rPr>
              <w:t>Permet de préciser qu'un groupe de voyage a réservé une section du véhicule pour une partie du trajet, et si oui sous quel nom</w:t>
            </w:r>
            <w:r w:rsidR="00463D7A" w:rsidRPr="008560EE">
              <w:rPr>
                <w:rFonts w:ascii="Calibri" w:hAnsi="Calibri" w:cs="Calibri"/>
                <w:sz w:val="20"/>
                <w:lang w:val="fr-FR"/>
              </w:rPr>
              <w:t>.</w:t>
            </w:r>
          </w:p>
        </w:tc>
      </w:tr>
      <w:tr w:rsidR="00463D7A" w:rsidRPr="00E32CB2" w14:paraId="10A28F5A" w14:textId="77777777" w:rsidTr="00FB3267">
        <w:trPr>
          <w:cantSplit/>
        </w:trPr>
        <w:tc>
          <w:tcPr>
            <w:tcW w:w="250" w:type="dxa"/>
            <w:vMerge/>
            <w:vAlign w:val="center"/>
          </w:tcPr>
          <w:p w14:paraId="34C78E1C" w14:textId="77777777" w:rsidR="00463D7A" w:rsidRPr="00FD08B3" w:rsidRDefault="00463D7A" w:rsidP="000D0CE5">
            <w:pPr>
              <w:pStyle w:val="Tabletext8"/>
              <w:rPr>
                <w:rFonts w:ascii="Calibri" w:hAnsi="Calibri" w:cs="Calibri"/>
                <w:b/>
                <w:i/>
                <w:iCs/>
                <w:sz w:val="20"/>
                <w:lang w:val="fr-FR"/>
              </w:rPr>
            </w:pPr>
          </w:p>
        </w:tc>
        <w:tc>
          <w:tcPr>
            <w:tcW w:w="250" w:type="dxa"/>
            <w:vMerge w:val="restart"/>
            <w:vAlign w:val="center"/>
          </w:tcPr>
          <w:p w14:paraId="66A38A55" w14:textId="77777777" w:rsidR="00463D7A" w:rsidRPr="00FD08B3" w:rsidRDefault="00463D7A" w:rsidP="000D0CE5">
            <w:pPr>
              <w:pStyle w:val="Tabletext8"/>
              <w:rPr>
                <w:rFonts w:ascii="Calibri" w:hAnsi="Calibri" w:cs="Calibri"/>
                <w:b/>
                <w:i/>
                <w:iCs/>
                <w:sz w:val="20"/>
                <w:lang w:val="fr-FR"/>
              </w:rPr>
            </w:pPr>
          </w:p>
        </w:tc>
        <w:tc>
          <w:tcPr>
            <w:tcW w:w="1126" w:type="dxa"/>
            <w:vAlign w:val="center"/>
          </w:tcPr>
          <w:p w14:paraId="2AFEC7A1" w14:textId="77777777" w:rsidR="00463D7A" w:rsidRPr="00E72404" w:rsidRDefault="00463D7A" w:rsidP="000D0CE5">
            <w:pPr>
              <w:pStyle w:val="Tabletext8"/>
              <w:rPr>
                <w:rFonts w:ascii="Calibri" w:hAnsi="Calibri" w:cs="Calibri"/>
                <w:b/>
                <w:i/>
                <w:iCs/>
                <w:sz w:val="20"/>
              </w:rPr>
            </w:pPr>
            <w:proofErr w:type="spellStart"/>
            <w:r w:rsidRPr="00E72404">
              <w:rPr>
                <w:rFonts w:ascii="Calibri" w:hAnsi="Calibri" w:cs="Calibri"/>
                <w:b/>
                <w:i/>
                <w:iCs/>
                <w:sz w:val="20"/>
              </w:rPr>
              <w:t>NameOf</w:t>
            </w:r>
            <w:proofErr w:type="spellEnd"/>
            <w:r w:rsidRPr="00E72404">
              <w:rPr>
                <w:rFonts w:ascii="Calibri" w:hAnsi="Calibri" w:cs="Calibri"/>
                <w:b/>
                <w:i/>
                <w:iCs/>
                <w:sz w:val="20"/>
              </w:rPr>
              <w:t>-Group</w:t>
            </w:r>
          </w:p>
        </w:tc>
        <w:tc>
          <w:tcPr>
            <w:tcW w:w="536" w:type="dxa"/>
            <w:vAlign w:val="center"/>
          </w:tcPr>
          <w:p w14:paraId="0B3D42C9" w14:textId="77777777" w:rsidR="00463D7A" w:rsidRPr="00863899" w:rsidRDefault="00463D7A" w:rsidP="000D0CE5">
            <w:pPr>
              <w:pStyle w:val="Tabletext8"/>
              <w:rPr>
                <w:rFonts w:ascii="Calibri" w:hAnsi="Calibri" w:cs="Calibri"/>
                <w:sz w:val="20"/>
              </w:rPr>
            </w:pPr>
            <w:r w:rsidRPr="00863899">
              <w:rPr>
                <w:rFonts w:ascii="Calibri" w:hAnsi="Calibri" w:cs="Calibri"/>
                <w:b/>
                <w:bCs/>
                <w:sz w:val="20"/>
              </w:rPr>
              <w:t>1:1</w:t>
            </w:r>
          </w:p>
        </w:tc>
        <w:tc>
          <w:tcPr>
            <w:tcW w:w="1632" w:type="dxa"/>
            <w:vAlign w:val="center"/>
          </w:tcPr>
          <w:p w14:paraId="4837BD96" w14:textId="77777777" w:rsidR="00463D7A" w:rsidRPr="00863899" w:rsidRDefault="00463D7A" w:rsidP="000D0CE5">
            <w:pPr>
              <w:pStyle w:val="Tabletext8"/>
              <w:jc w:val="left"/>
              <w:rPr>
                <w:rFonts w:ascii="Calibri" w:hAnsi="Calibri" w:cs="Calibri"/>
                <w:i/>
                <w:iCs/>
                <w:sz w:val="20"/>
              </w:rPr>
            </w:pPr>
            <w:proofErr w:type="spellStart"/>
            <w:r w:rsidRPr="00863899">
              <w:rPr>
                <w:rFonts w:ascii="Calibri" w:hAnsi="Calibri" w:cs="Calibri"/>
                <w:i/>
                <w:iCs/>
                <w:sz w:val="20"/>
              </w:rPr>
              <w:t>NLString</w:t>
            </w:r>
            <w:proofErr w:type="spellEnd"/>
          </w:p>
        </w:tc>
        <w:tc>
          <w:tcPr>
            <w:tcW w:w="6946" w:type="dxa"/>
            <w:vAlign w:val="center"/>
          </w:tcPr>
          <w:p w14:paraId="1D70EF8C" w14:textId="7582A4B2" w:rsidR="00463D7A" w:rsidRPr="00DA2DF7" w:rsidRDefault="008560EE" w:rsidP="000D0CE5">
            <w:pPr>
              <w:pStyle w:val="Tabletext8"/>
              <w:rPr>
                <w:rFonts w:ascii="Calibri" w:hAnsi="Calibri" w:cs="Calibri"/>
                <w:sz w:val="20"/>
                <w:lang w:val="fr-FR"/>
              </w:rPr>
            </w:pPr>
            <w:r w:rsidRPr="00DA2DF7">
              <w:rPr>
                <w:rFonts w:ascii="Calibri" w:hAnsi="Calibri" w:cs="Calibri"/>
                <w:sz w:val="20"/>
                <w:lang w:val="fr-FR"/>
              </w:rPr>
              <w:t>Nom pour lequel le groupe de voyage a effectué la réservation</w:t>
            </w:r>
            <w:r w:rsidR="00463D7A" w:rsidRPr="00DA2DF7">
              <w:rPr>
                <w:rFonts w:ascii="Calibri" w:hAnsi="Calibri" w:cs="Calibri"/>
                <w:sz w:val="20"/>
                <w:lang w:val="fr-FR"/>
              </w:rPr>
              <w:t>.</w:t>
            </w:r>
          </w:p>
        </w:tc>
      </w:tr>
      <w:tr w:rsidR="00463D7A" w:rsidRPr="00E32CB2" w14:paraId="22A1A415" w14:textId="77777777" w:rsidTr="00FB3267">
        <w:trPr>
          <w:cantSplit/>
        </w:trPr>
        <w:tc>
          <w:tcPr>
            <w:tcW w:w="250" w:type="dxa"/>
            <w:vMerge/>
            <w:vAlign w:val="center"/>
          </w:tcPr>
          <w:p w14:paraId="476219BB" w14:textId="77777777" w:rsidR="00463D7A" w:rsidRPr="00DA2DF7" w:rsidRDefault="00463D7A" w:rsidP="000D0CE5">
            <w:pPr>
              <w:pStyle w:val="Tabletext8"/>
              <w:rPr>
                <w:rFonts w:ascii="Calibri" w:hAnsi="Calibri" w:cs="Calibri"/>
                <w:b/>
                <w:i/>
                <w:iCs/>
                <w:sz w:val="20"/>
                <w:lang w:val="fr-FR"/>
              </w:rPr>
            </w:pPr>
          </w:p>
        </w:tc>
        <w:tc>
          <w:tcPr>
            <w:tcW w:w="250" w:type="dxa"/>
            <w:vMerge/>
            <w:vAlign w:val="center"/>
          </w:tcPr>
          <w:p w14:paraId="1981F0F4" w14:textId="77777777" w:rsidR="00463D7A" w:rsidRPr="00DA2DF7" w:rsidRDefault="00463D7A" w:rsidP="000D0CE5">
            <w:pPr>
              <w:pStyle w:val="Tabletext8"/>
              <w:rPr>
                <w:rFonts w:ascii="Calibri" w:hAnsi="Calibri" w:cs="Calibri"/>
                <w:b/>
                <w:i/>
                <w:iCs/>
                <w:sz w:val="20"/>
                <w:lang w:val="fr-FR"/>
              </w:rPr>
            </w:pPr>
          </w:p>
        </w:tc>
        <w:tc>
          <w:tcPr>
            <w:tcW w:w="1126" w:type="dxa"/>
            <w:vAlign w:val="center"/>
          </w:tcPr>
          <w:p w14:paraId="29058833" w14:textId="77777777" w:rsidR="00463D7A" w:rsidRPr="00E72404" w:rsidRDefault="00463D7A" w:rsidP="000D0CE5">
            <w:pPr>
              <w:pStyle w:val="Tabletext8"/>
              <w:rPr>
                <w:rFonts w:ascii="Calibri" w:hAnsi="Calibri" w:cs="Calibri"/>
                <w:b/>
                <w:i/>
                <w:iCs/>
                <w:sz w:val="20"/>
              </w:rPr>
            </w:pPr>
            <w:proofErr w:type="spellStart"/>
            <w:r w:rsidRPr="00E72404">
              <w:rPr>
                <w:rFonts w:ascii="Calibri" w:hAnsi="Calibri" w:cs="Calibri"/>
                <w:b/>
                <w:i/>
                <w:iCs/>
                <w:sz w:val="20"/>
              </w:rPr>
              <w:t>NumberOf</w:t>
            </w:r>
            <w:proofErr w:type="spellEnd"/>
            <w:r w:rsidRPr="00E72404">
              <w:rPr>
                <w:rFonts w:ascii="Calibri" w:hAnsi="Calibri" w:cs="Calibri"/>
                <w:b/>
                <w:i/>
                <w:iCs/>
                <w:sz w:val="20"/>
              </w:rPr>
              <w:t>-Seats</w:t>
            </w:r>
          </w:p>
        </w:tc>
        <w:tc>
          <w:tcPr>
            <w:tcW w:w="536" w:type="dxa"/>
            <w:vAlign w:val="center"/>
          </w:tcPr>
          <w:p w14:paraId="5446D1E9" w14:textId="77777777" w:rsidR="00463D7A" w:rsidRPr="00863899" w:rsidRDefault="00463D7A" w:rsidP="000D0CE5">
            <w:pPr>
              <w:pStyle w:val="Tabletext8"/>
              <w:rPr>
                <w:rFonts w:ascii="Calibri" w:hAnsi="Calibri" w:cs="Calibri"/>
                <w:sz w:val="20"/>
              </w:rPr>
            </w:pPr>
            <w:r w:rsidRPr="00863899">
              <w:rPr>
                <w:rFonts w:ascii="Calibri" w:hAnsi="Calibri" w:cs="Calibri"/>
                <w:b/>
                <w:bCs/>
                <w:sz w:val="20"/>
              </w:rPr>
              <w:t>1:1</w:t>
            </w:r>
          </w:p>
        </w:tc>
        <w:tc>
          <w:tcPr>
            <w:tcW w:w="1632" w:type="dxa"/>
            <w:vAlign w:val="center"/>
          </w:tcPr>
          <w:p w14:paraId="3BEFB920" w14:textId="77777777" w:rsidR="00463D7A" w:rsidRPr="00863899" w:rsidRDefault="00463D7A" w:rsidP="000D0CE5">
            <w:pPr>
              <w:pStyle w:val="Tabletext8"/>
              <w:jc w:val="left"/>
              <w:rPr>
                <w:rFonts w:ascii="Calibri" w:hAnsi="Calibri" w:cs="Calibri"/>
                <w:i/>
                <w:iCs/>
                <w:sz w:val="20"/>
              </w:rPr>
            </w:pPr>
            <w:proofErr w:type="spellStart"/>
            <w:r w:rsidRPr="00863899">
              <w:rPr>
                <w:rFonts w:ascii="Calibri" w:hAnsi="Calibri" w:cs="Calibri"/>
                <w:i/>
                <w:iCs/>
                <w:sz w:val="20"/>
              </w:rPr>
              <w:t>NumberOfPassengers</w:t>
            </w:r>
            <w:proofErr w:type="spellEnd"/>
          </w:p>
        </w:tc>
        <w:tc>
          <w:tcPr>
            <w:tcW w:w="6946" w:type="dxa"/>
            <w:vAlign w:val="center"/>
          </w:tcPr>
          <w:p w14:paraId="769DE686" w14:textId="0762AACF" w:rsidR="00463D7A" w:rsidRPr="00DA2DF7" w:rsidRDefault="008560EE" w:rsidP="000D0CE5">
            <w:pPr>
              <w:pStyle w:val="Tabletext8"/>
              <w:rPr>
                <w:rFonts w:ascii="Calibri" w:hAnsi="Calibri" w:cs="Calibri"/>
                <w:sz w:val="20"/>
                <w:lang w:val="fr-FR"/>
              </w:rPr>
            </w:pPr>
            <w:r w:rsidRPr="00DA2DF7">
              <w:rPr>
                <w:rFonts w:ascii="Calibri" w:hAnsi="Calibri" w:cs="Calibri"/>
                <w:sz w:val="20"/>
                <w:lang w:val="fr-FR"/>
              </w:rPr>
              <w:t>Nombre de places réservées par le groupe.</w:t>
            </w:r>
          </w:p>
        </w:tc>
      </w:tr>
    </w:tbl>
    <w:p w14:paraId="2E2087C8" w14:textId="77777777" w:rsidR="00FF7B78" w:rsidRDefault="00FF7B78" w:rsidP="00FF7B78">
      <w:pPr>
        <w:pStyle w:val="Titre4"/>
        <w:rPr>
          <w:lang w:val="fr-FR"/>
        </w:rPr>
      </w:pPr>
      <w:bookmarkStart w:id="261" w:name="_Ref73957532"/>
      <w:r>
        <w:rPr>
          <w:lang w:val="fr-FR"/>
        </w:rPr>
        <w:t xml:space="preserve">Structure </w:t>
      </w:r>
      <w:proofErr w:type="spellStart"/>
      <w:r>
        <w:rPr>
          <w:lang w:val="fr-FR"/>
        </w:rPr>
        <w:t>ExpectedDepartureCapacity</w:t>
      </w:r>
      <w:bookmarkEnd w:id="261"/>
      <w:proofErr w:type="spellEnd"/>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
        <w:gridCol w:w="1376"/>
        <w:gridCol w:w="536"/>
        <w:gridCol w:w="1632"/>
        <w:gridCol w:w="6946"/>
      </w:tblGrid>
      <w:tr w:rsidR="00463D7A" w:rsidRPr="00AA46E7" w14:paraId="130FD5B2" w14:textId="77777777" w:rsidTr="00FB3267">
        <w:trPr>
          <w:cantSplit/>
        </w:trPr>
        <w:tc>
          <w:tcPr>
            <w:tcW w:w="1626" w:type="dxa"/>
            <w:gridSpan w:val="2"/>
            <w:vAlign w:val="center"/>
          </w:tcPr>
          <w:p w14:paraId="3105C871" w14:textId="77777777" w:rsidR="00463D7A" w:rsidRPr="00FB3267" w:rsidRDefault="00463D7A" w:rsidP="000D0CE5">
            <w:pPr>
              <w:pStyle w:val="Tabletext8"/>
              <w:rPr>
                <w:rFonts w:ascii="Calibri" w:hAnsi="Calibri" w:cs="Calibri"/>
                <w:b/>
                <w:i/>
                <w:iCs/>
                <w:sz w:val="20"/>
              </w:rPr>
            </w:pPr>
            <w:r w:rsidRPr="00FB3267">
              <w:rPr>
                <w:rFonts w:ascii="Calibri" w:hAnsi="Calibri" w:cs="Calibri"/>
                <w:b/>
                <w:i/>
                <w:iCs/>
                <w:sz w:val="20"/>
              </w:rPr>
              <w:t>Expected-Departure-Capacities</w:t>
            </w:r>
          </w:p>
        </w:tc>
        <w:tc>
          <w:tcPr>
            <w:tcW w:w="536" w:type="dxa"/>
            <w:vAlign w:val="center"/>
          </w:tcPr>
          <w:p w14:paraId="45E76726" w14:textId="77777777" w:rsidR="00463D7A" w:rsidRPr="00FB3267" w:rsidRDefault="00463D7A" w:rsidP="000D0CE5">
            <w:pPr>
              <w:pStyle w:val="Tabletext8"/>
              <w:rPr>
                <w:rFonts w:ascii="Calibri" w:hAnsi="Calibri" w:cs="Calibri"/>
                <w:sz w:val="20"/>
              </w:rPr>
            </w:pPr>
            <w:proofErr w:type="gramStart"/>
            <w:r w:rsidRPr="00FB3267">
              <w:rPr>
                <w:rFonts w:ascii="Calibri" w:hAnsi="Calibri" w:cs="Calibri"/>
                <w:sz w:val="20"/>
              </w:rPr>
              <w:t>0:*</w:t>
            </w:r>
            <w:proofErr w:type="gramEnd"/>
          </w:p>
        </w:tc>
        <w:tc>
          <w:tcPr>
            <w:tcW w:w="1632" w:type="dxa"/>
            <w:vAlign w:val="center"/>
          </w:tcPr>
          <w:p w14:paraId="596CFD50" w14:textId="77777777" w:rsidR="00463D7A" w:rsidRPr="00FB3267" w:rsidRDefault="00463D7A" w:rsidP="000D0CE5">
            <w:pPr>
              <w:pStyle w:val="Tabletext8"/>
              <w:jc w:val="left"/>
              <w:rPr>
                <w:rFonts w:ascii="Calibri" w:hAnsi="Calibri" w:cs="Calibri"/>
                <w:i/>
                <w:iCs/>
                <w:sz w:val="20"/>
              </w:rPr>
            </w:pPr>
            <w:r w:rsidRPr="00FB3267">
              <w:rPr>
                <w:rFonts w:ascii="Calibri" w:hAnsi="Calibri" w:cs="Calibri"/>
                <w:i/>
                <w:iCs/>
                <w:sz w:val="20"/>
              </w:rPr>
              <w:t>+Structure</w:t>
            </w:r>
          </w:p>
        </w:tc>
        <w:tc>
          <w:tcPr>
            <w:tcW w:w="6946" w:type="dxa"/>
            <w:vAlign w:val="center"/>
          </w:tcPr>
          <w:p w14:paraId="453EBE1A" w14:textId="3DE57743" w:rsidR="00463D7A" w:rsidRPr="00AA46E7" w:rsidRDefault="00AA46E7" w:rsidP="000D0CE5">
            <w:pPr>
              <w:pStyle w:val="Tabletext8"/>
              <w:rPr>
                <w:rFonts w:ascii="Calibri" w:hAnsi="Calibri" w:cs="Calibri"/>
                <w:sz w:val="20"/>
                <w:lang w:val="fr-FR"/>
              </w:rPr>
            </w:pPr>
            <w:r w:rsidRPr="00AA46E7">
              <w:rPr>
                <w:rFonts w:ascii="Calibri" w:hAnsi="Calibri" w:cs="Calibri"/>
                <w:sz w:val="20"/>
                <w:lang w:val="fr-FR"/>
              </w:rPr>
              <w:t xml:space="preserve">Capacités en temps réel (nombre de places disponibles) d'un VEHICULE </w:t>
            </w:r>
            <w:r>
              <w:rPr>
                <w:rFonts w:ascii="Calibri" w:hAnsi="Calibri" w:cs="Calibri"/>
                <w:sz w:val="20"/>
                <w:lang w:val="fr-FR"/>
              </w:rPr>
              <w:t>après le</w:t>
            </w:r>
            <w:r w:rsidRPr="00AA46E7">
              <w:rPr>
                <w:rFonts w:ascii="Calibri" w:hAnsi="Calibri" w:cs="Calibri"/>
                <w:sz w:val="20"/>
                <w:lang w:val="fr-FR"/>
              </w:rPr>
              <w:t xml:space="preserve"> départ d'un arrêt donné. Autre moyen de communiquer les mesures d'occupation.</w:t>
            </w:r>
            <w:r w:rsidR="00463D7A" w:rsidRPr="00AA46E7">
              <w:rPr>
                <w:rFonts w:ascii="Calibri" w:hAnsi="Calibri" w:cs="Calibri"/>
                <w:sz w:val="20"/>
                <w:lang w:val="fr-FR"/>
              </w:rPr>
              <w:t xml:space="preserve"> </w:t>
            </w:r>
          </w:p>
        </w:tc>
      </w:tr>
      <w:tr w:rsidR="00463D7A" w:rsidRPr="008069BB" w14:paraId="4E55FE33" w14:textId="77777777" w:rsidTr="00FB3267">
        <w:trPr>
          <w:cantSplit/>
        </w:trPr>
        <w:tc>
          <w:tcPr>
            <w:tcW w:w="250" w:type="dxa"/>
            <w:vMerge w:val="restart"/>
            <w:vAlign w:val="center"/>
          </w:tcPr>
          <w:p w14:paraId="6185D6DE" w14:textId="77777777" w:rsidR="00463D7A" w:rsidRPr="00AA46E7" w:rsidRDefault="00463D7A" w:rsidP="000D0CE5">
            <w:pPr>
              <w:pStyle w:val="Tabletext8"/>
              <w:rPr>
                <w:rFonts w:ascii="Calibri" w:hAnsi="Calibri" w:cs="Calibri"/>
                <w:b/>
                <w:i/>
                <w:iCs/>
                <w:sz w:val="20"/>
                <w:lang w:val="fr-FR"/>
              </w:rPr>
            </w:pPr>
          </w:p>
        </w:tc>
        <w:tc>
          <w:tcPr>
            <w:tcW w:w="1376" w:type="dxa"/>
            <w:vAlign w:val="center"/>
          </w:tcPr>
          <w:p w14:paraId="6690EE3E" w14:textId="77777777" w:rsidR="00463D7A" w:rsidRPr="00FB3267" w:rsidRDefault="00463D7A" w:rsidP="000D0CE5">
            <w:pPr>
              <w:pStyle w:val="Tabletext8"/>
              <w:rPr>
                <w:rFonts w:ascii="Calibri" w:hAnsi="Calibri" w:cs="Calibri"/>
                <w:b/>
                <w:i/>
                <w:iCs/>
                <w:sz w:val="20"/>
              </w:rPr>
            </w:pPr>
            <w:r w:rsidRPr="00FB3267">
              <w:rPr>
                <w:rFonts w:ascii="Calibri" w:hAnsi="Calibri" w:cs="Calibri"/>
                <w:b/>
                <w:i/>
                <w:iCs/>
                <w:sz w:val="20"/>
              </w:rPr>
              <w:t>:::</w:t>
            </w:r>
          </w:p>
        </w:tc>
        <w:tc>
          <w:tcPr>
            <w:tcW w:w="536" w:type="dxa"/>
            <w:vAlign w:val="center"/>
          </w:tcPr>
          <w:p w14:paraId="6110BA6E" w14:textId="77777777" w:rsidR="00463D7A" w:rsidRPr="00FB3267" w:rsidRDefault="00463D7A" w:rsidP="000D0CE5">
            <w:pPr>
              <w:pStyle w:val="Tabletext8"/>
              <w:rPr>
                <w:rFonts w:ascii="Calibri" w:hAnsi="Calibri" w:cs="Calibri"/>
                <w:sz w:val="20"/>
              </w:rPr>
            </w:pPr>
            <w:r w:rsidRPr="00FB3267">
              <w:rPr>
                <w:rFonts w:ascii="Calibri" w:hAnsi="Calibri" w:cs="Calibri"/>
                <w:sz w:val="20"/>
              </w:rPr>
              <w:t>0:1</w:t>
            </w:r>
          </w:p>
        </w:tc>
        <w:tc>
          <w:tcPr>
            <w:tcW w:w="1632" w:type="dxa"/>
            <w:vAlign w:val="center"/>
          </w:tcPr>
          <w:p w14:paraId="59CCFC1B" w14:textId="77777777" w:rsidR="00463D7A" w:rsidRPr="00FB3267" w:rsidRDefault="00463D7A" w:rsidP="000D0CE5">
            <w:pPr>
              <w:pStyle w:val="Tabletext8"/>
              <w:jc w:val="left"/>
              <w:rPr>
                <w:rFonts w:ascii="Calibri" w:hAnsi="Calibri" w:cs="Calibri"/>
                <w:i/>
                <w:iCs/>
                <w:sz w:val="20"/>
              </w:rPr>
            </w:pPr>
            <w:proofErr w:type="spellStart"/>
            <w:r w:rsidRPr="00FB3267">
              <w:rPr>
                <w:rFonts w:ascii="Calibri" w:hAnsi="Calibri" w:cs="Calibri"/>
                <w:i/>
                <w:iCs/>
                <w:sz w:val="20"/>
              </w:rPr>
              <w:t>TrainFormation-ReferenceGroup</w:t>
            </w:r>
            <w:proofErr w:type="spellEnd"/>
          </w:p>
        </w:tc>
        <w:tc>
          <w:tcPr>
            <w:tcW w:w="6946" w:type="dxa"/>
            <w:vAlign w:val="center"/>
          </w:tcPr>
          <w:p w14:paraId="27F07219" w14:textId="77777777" w:rsidR="00463D7A" w:rsidRPr="00FB3267" w:rsidRDefault="00463D7A" w:rsidP="000D0CE5">
            <w:pPr>
              <w:pStyle w:val="Tabletext8"/>
              <w:rPr>
                <w:rFonts w:ascii="Calibri" w:hAnsi="Calibri" w:cs="Calibri"/>
                <w:sz w:val="20"/>
              </w:rPr>
            </w:pPr>
            <w:r w:rsidRPr="00FB3267">
              <w:rPr>
                <w:rFonts w:ascii="Calibri" w:hAnsi="Calibri" w:cs="Calibri"/>
                <w:sz w:val="20"/>
              </w:rPr>
              <w:t xml:space="preserve">See SIRI Part 2 </w:t>
            </w:r>
            <w:proofErr w:type="spellStart"/>
            <w:r w:rsidRPr="00FB3267">
              <w:rPr>
                <w:rFonts w:ascii="Calibri" w:hAnsi="Calibri" w:cs="Calibri"/>
                <w:b/>
                <w:i/>
                <w:iCs/>
                <w:sz w:val="20"/>
              </w:rPr>
              <w:t>TrainFormationReferenceGroup</w:t>
            </w:r>
            <w:proofErr w:type="spellEnd"/>
            <w:r w:rsidRPr="00FB3267">
              <w:rPr>
                <w:rFonts w:ascii="Calibri" w:hAnsi="Calibri" w:cs="Calibri"/>
                <w:b/>
                <w:i/>
                <w:iCs/>
                <w:sz w:val="20"/>
              </w:rPr>
              <w:t>.</w:t>
            </w:r>
          </w:p>
        </w:tc>
      </w:tr>
      <w:tr w:rsidR="00463D7A" w:rsidRPr="008069BB" w14:paraId="6D603173" w14:textId="77777777" w:rsidTr="00FB3267">
        <w:trPr>
          <w:cantSplit/>
        </w:trPr>
        <w:tc>
          <w:tcPr>
            <w:tcW w:w="250" w:type="dxa"/>
            <w:vMerge/>
            <w:vAlign w:val="center"/>
          </w:tcPr>
          <w:p w14:paraId="5405D18E" w14:textId="77777777" w:rsidR="00463D7A" w:rsidRPr="000F0611" w:rsidRDefault="00463D7A" w:rsidP="000D0CE5">
            <w:pPr>
              <w:pStyle w:val="Tabletext8"/>
              <w:rPr>
                <w:rFonts w:ascii="Calibri" w:hAnsi="Calibri" w:cs="Calibri"/>
                <w:b/>
                <w:i/>
                <w:iCs/>
                <w:sz w:val="20"/>
              </w:rPr>
            </w:pPr>
          </w:p>
        </w:tc>
        <w:tc>
          <w:tcPr>
            <w:tcW w:w="1376" w:type="dxa"/>
            <w:vAlign w:val="center"/>
          </w:tcPr>
          <w:p w14:paraId="7E45050E" w14:textId="77777777" w:rsidR="00463D7A" w:rsidRPr="00FB3267" w:rsidRDefault="00463D7A" w:rsidP="000D0CE5">
            <w:pPr>
              <w:pStyle w:val="Tabletext8"/>
              <w:rPr>
                <w:rFonts w:ascii="Calibri" w:hAnsi="Calibri" w:cs="Calibri"/>
                <w:b/>
                <w:i/>
                <w:iCs/>
                <w:sz w:val="20"/>
                <w:highlight w:val="cyan"/>
              </w:rPr>
            </w:pPr>
            <w:proofErr w:type="spellStart"/>
            <w:r w:rsidRPr="00FB3267">
              <w:rPr>
                <w:rFonts w:ascii="Calibri" w:hAnsi="Calibri" w:cs="Calibri"/>
                <w:b/>
                <w:i/>
                <w:iCs/>
                <w:sz w:val="20"/>
                <w:highlight w:val="cyan"/>
              </w:rPr>
              <w:t>FareClass</w:t>
            </w:r>
            <w:proofErr w:type="spellEnd"/>
          </w:p>
        </w:tc>
        <w:tc>
          <w:tcPr>
            <w:tcW w:w="536" w:type="dxa"/>
            <w:vAlign w:val="center"/>
          </w:tcPr>
          <w:p w14:paraId="38DFED70" w14:textId="77777777" w:rsidR="00463D7A" w:rsidRPr="00FB3267" w:rsidRDefault="00463D7A" w:rsidP="000D0CE5">
            <w:pPr>
              <w:pStyle w:val="Tabletext8"/>
              <w:rPr>
                <w:rFonts w:ascii="Calibri" w:hAnsi="Calibri" w:cs="Calibri"/>
                <w:sz w:val="20"/>
                <w:highlight w:val="cyan"/>
              </w:rPr>
            </w:pPr>
            <w:r w:rsidRPr="00FB3267">
              <w:rPr>
                <w:rFonts w:ascii="Calibri" w:hAnsi="Calibri" w:cs="Calibri"/>
                <w:sz w:val="20"/>
                <w:highlight w:val="cyan"/>
              </w:rPr>
              <w:t>0:1</w:t>
            </w:r>
          </w:p>
        </w:tc>
        <w:tc>
          <w:tcPr>
            <w:tcW w:w="1632" w:type="dxa"/>
            <w:vAlign w:val="center"/>
          </w:tcPr>
          <w:p w14:paraId="01A4A534" w14:textId="77777777" w:rsidR="00463D7A" w:rsidRPr="00FB3267" w:rsidRDefault="00463D7A" w:rsidP="000D0CE5">
            <w:pPr>
              <w:pStyle w:val="Tabletext8"/>
              <w:jc w:val="left"/>
              <w:rPr>
                <w:rFonts w:ascii="Calibri" w:hAnsi="Calibri" w:cs="Calibri"/>
                <w:i/>
                <w:iCs/>
                <w:sz w:val="20"/>
                <w:highlight w:val="cyan"/>
              </w:rPr>
            </w:pPr>
            <w:proofErr w:type="spellStart"/>
            <w:r w:rsidRPr="00FB3267">
              <w:rPr>
                <w:rFonts w:ascii="Calibri" w:hAnsi="Calibri" w:cs="Calibri"/>
                <w:i/>
                <w:iCs/>
                <w:sz w:val="20"/>
                <w:highlight w:val="cyan"/>
              </w:rPr>
              <w:t>FareClass</w:t>
            </w:r>
            <w:proofErr w:type="spellEnd"/>
            <w:r w:rsidRPr="00FB3267">
              <w:rPr>
                <w:rFonts w:ascii="Calibri" w:hAnsi="Calibri" w:cs="Calibri"/>
                <w:i/>
                <w:iCs/>
                <w:sz w:val="20"/>
                <w:highlight w:val="cyan"/>
              </w:rPr>
              <w:t>-Enumeration</w:t>
            </w:r>
          </w:p>
        </w:tc>
        <w:tc>
          <w:tcPr>
            <w:tcW w:w="6946" w:type="dxa"/>
            <w:vAlign w:val="center"/>
          </w:tcPr>
          <w:p w14:paraId="24626242" w14:textId="77777777" w:rsidR="00463D7A" w:rsidRPr="00FB3267" w:rsidRDefault="00463D7A" w:rsidP="000D0CE5">
            <w:pPr>
              <w:pStyle w:val="Tabletext8"/>
              <w:rPr>
                <w:rFonts w:ascii="Calibri" w:hAnsi="Calibri" w:cs="Calibri"/>
                <w:sz w:val="20"/>
                <w:highlight w:val="cyan"/>
              </w:rPr>
            </w:pPr>
            <w:r w:rsidRPr="00FB3267">
              <w:rPr>
                <w:rFonts w:ascii="Calibri" w:hAnsi="Calibri" w:cs="Calibri"/>
                <w:sz w:val="20"/>
                <w:highlight w:val="cyan"/>
              </w:rPr>
              <w:t>Fare class in VEHICLE for which occupancy or capacities are specified.</w:t>
            </w:r>
          </w:p>
        </w:tc>
      </w:tr>
      <w:tr w:rsidR="00463D7A" w:rsidRPr="00E32CB2" w14:paraId="104E8645" w14:textId="77777777" w:rsidTr="00FB3267">
        <w:trPr>
          <w:cantSplit/>
        </w:trPr>
        <w:tc>
          <w:tcPr>
            <w:tcW w:w="250" w:type="dxa"/>
            <w:vMerge/>
            <w:vAlign w:val="center"/>
          </w:tcPr>
          <w:p w14:paraId="1E560C51" w14:textId="77777777" w:rsidR="00463D7A" w:rsidRPr="000F0611" w:rsidRDefault="00463D7A" w:rsidP="000D0CE5">
            <w:pPr>
              <w:pStyle w:val="Tabletext8"/>
              <w:rPr>
                <w:rFonts w:ascii="Calibri" w:hAnsi="Calibri" w:cs="Calibri"/>
                <w:b/>
                <w:i/>
                <w:iCs/>
                <w:sz w:val="20"/>
              </w:rPr>
            </w:pPr>
          </w:p>
        </w:tc>
        <w:tc>
          <w:tcPr>
            <w:tcW w:w="1376" w:type="dxa"/>
            <w:vAlign w:val="center"/>
          </w:tcPr>
          <w:p w14:paraId="66234123" w14:textId="77777777" w:rsidR="00463D7A" w:rsidRPr="00E72404" w:rsidRDefault="00463D7A" w:rsidP="000D0CE5">
            <w:pPr>
              <w:pStyle w:val="Tabletext8"/>
              <w:rPr>
                <w:rFonts w:ascii="Calibri" w:hAnsi="Calibri" w:cs="Calibri"/>
                <w:b/>
                <w:i/>
                <w:iCs/>
                <w:sz w:val="20"/>
              </w:rPr>
            </w:pPr>
            <w:r w:rsidRPr="00E72404">
              <w:rPr>
                <w:rFonts w:ascii="Calibri" w:hAnsi="Calibri" w:cs="Calibri"/>
                <w:b/>
                <w:i/>
                <w:iCs/>
                <w:sz w:val="20"/>
              </w:rPr>
              <w:t>Passenger-Category</w:t>
            </w:r>
          </w:p>
        </w:tc>
        <w:tc>
          <w:tcPr>
            <w:tcW w:w="536" w:type="dxa"/>
            <w:vAlign w:val="center"/>
          </w:tcPr>
          <w:p w14:paraId="7186C104" w14:textId="77777777" w:rsidR="00463D7A" w:rsidRPr="000F0611" w:rsidRDefault="00463D7A" w:rsidP="000D0CE5">
            <w:pPr>
              <w:pStyle w:val="Tabletext8"/>
              <w:rPr>
                <w:rFonts w:ascii="Calibri" w:hAnsi="Calibri" w:cs="Calibri"/>
                <w:sz w:val="20"/>
              </w:rPr>
            </w:pPr>
            <w:r w:rsidRPr="000F0611">
              <w:rPr>
                <w:rFonts w:ascii="Calibri" w:hAnsi="Calibri" w:cs="Calibri"/>
                <w:sz w:val="20"/>
              </w:rPr>
              <w:t>0:1</w:t>
            </w:r>
          </w:p>
        </w:tc>
        <w:tc>
          <w:tcPr>
            <w:tcW w:w="1632" w:type="dxa"/>
            <w:vAlign w:val="center"/>
          </w:tcPr>
          <w:p w14:paraId="59A7A678" w14:textId="77777777" w:rsidR="00463D7A" w:rsidRPr="000F0611" w:rsidRDefault="00463D7A" w:rsidP="000D0CE5">
            <w:pPr>
              <w:pStyle w:val="Tabletext8"/>
              <w:jc w:val="left"/>
              <w:rPr>
                <w:rFonts w:ascii="Calibri" w:hAnsi="Calibri" w:cs="Calibri"/>
                <w:i/>
                <w:iCs/>
                <w:sz w:val="20"/>
              </w:rPr>
            </w:pPr>
            <w:proofErr w:type="spellStart"/>
            <w:r w:rsidRPr="000F0611">
              <w:rPr>
                <w:rFonts w:ascii="Calibri" w:hAnsi="Calibri" w:cs="Calibri"/>
                <w:i/>
                <w:iCs/>
                <w:sz w:val="20"/>
              </w:rPr>
              <w:t>NLString</w:t>
            </w:r>
            <w:proofErr w:type="spellEnd"/>
          </w:p>
        </w:tc>
        <w:tc>
          <w:tcPr>
            <w:tcW w:w="6946" w:type="dxa"/>
            <w:vAlign w:val="center"/>
          </w:tcPr>
          <w:p w14:paraId="0FAA38B7" w14:textId="16091D08" w:rsidR="00463D7A" w:rsidRPr="00DA2DF7" w:rsidRDefault="003E4E41" w:rsidP="000D0CE5">
            <w:pPr>
              <w:pStyle w:val="Tabletext8"/>
              <w:rPr>
                <w:rFonts w:ascii="Calibri" w:hAnsi="Calibri" w:cs="Calibri"/>
                <w:sz w:val="20"/>
                <w:lang w:val="fr-FR"/>
              </w:rPr>
            </w:pPr>
            <w:r w:rsidRPr="00DA2DF7">
              <w:rPr>
                <w:rFonts w:ascii="Calibri" w:hAnsi="Calibri" w:cs="Calibri"/>
                <w:sz w:val="20"/>
                <w:lang w:val="fr-FR"/>
              </w:rPr>
              <w:t>Adulte, enfant, fauteuil roulant etc.</w:t>
            </w:r>
          </w:p>
        </w:tc>
      </w:tr>
      <w:tr w:rsidR="00463D7A" w:rsidRPr="00E32CB2" w14:paraId="67B82CAC" w14:textId="77777777" w:rsidTr="00FB3267">
        <w:trPr>
          <w:cantSplit/>
        </w:trPr>
        <w:tc>
          <w:tcPr>
            <w:tcW w:w="250" w:type="dxa"/>
            <w:vMerge/>
            <w:vAlign w:val="center"/>
          </w:tcPr>
          <w:p w14:paraId="2F81CAFA" w14:textId="77777777" w:rsidR="00463D7A" w:rsidRPr="00FD08B3" w:rsidRDefault="00463D7A" w:rsidP="000D0CE5">
            <w:pPr>
              <w:pStyle w:val="Tabletext8"/>
              <w:rPr>
                <w:rFonts w:ascii="Calibri" w:hAnsi="Calibri" w:cs="Calibri"/>
                <w:b/>
                <w:i/>
                <w:iCs/>
                <w:sz w:val="20"/>
                <w:lang w:val="fr-FR"/>
              </w:rPr>
            </w:pPr>
          </w:p>
        </w:tc>
        <w:tc>
          <w:tcPr>
            <w:tcW w:w="1376" w:type="dxa"/>
            <w:vAlign w:val="center"/>
          </w:tcPr>
          <w:p w14:paraId="21549E5B" w14:textId="77777777" w:rsidR="00463D7A" w:rsidRPr="00E72404" w:rsidRDefault="00463D7A" w:rsidP="000D0CE5">
            <w:pPr>
              <w:pStyle w:val="Tabletext8"/>
              <w:rPr>
                <w:rFonts w:ascii="Calibri" w:hAnsi="Calibri" w:cs="Calibri"/>
                <w:b/>
                <w:i/>
                <w:iCs/>
                <w:sz w:val="20"/>
              </w:rPr>
            </w:pPr>
            <w:proofErr w:type="spellStart"/>
            <w:r w:rsidRPr="00E72404">
              <w:rPr>
                <w:rFonts w:ascii="Calibri" w:hAnsi="Calibri" w:cs="Calibri"/>
                <w:b/>
                <w:i/>
                <w:iCs/>
                <w:sz w:val="20"/>
              </w:rPr>
              <w:t>TotalCapacity</w:t>
            </w:r>
            <w:proofErr w:type="spellEnd"/>
          </w:p>
        </w:tc>
        <w:tc>
          <w:tcPr>
            <w:tcW w:w="536" w:type="dxa"/>
            <w:vAlign w:val="center"/>
          </w:tcPr>
          <w:p w14:paraId="464BD21D" w14:textId="77777777" w:rsidR="00463D7A" w:rsidRPr="000F0611" w:rsidRDefault="00463D7A" w:rsidP="000D0CE5">
            <w:pPr>
              <w:pStyle w:val="Tabletext8"/>
              <w:rPr>
                <w:rFonts w:ascii="Calibri" w:hAnsi="Calibri" w:cs="Calibri"/>
                <w:sz w:val="20"/>
              </w:rPr>
            </w:pPr>
            <w:r w:rsidRPr="000F0611">
              <w:rPr>
                <w:rFonts w:ascii="Calibri" w:hAnsi="Calibri" w:cs="Calibri"/>
                <w:sz w:val="20"/>
              </w:rPr>
              <w:t>0:1</w:t>
            </w:r>
          </w:p>
        </w:tc>
        <w:tc>
          <w:tcPr>
            <w:tcW w:w="1632" w:type="dxa"/>
            <w:vAlign w:val="center"/>
          </w:tcPr>
          <w:p w14:paraId="65C88032" w14:textId="77777777" w:rsidR="00463D7A" w:rsidRPr="000F0611" w:rsidRDefault="00463D7A" w:rsidP="000D0CE5">
            <w:pPr>
              <w:pStyle w:val="Tabletext8"/>
              <w:jc w:val="left"/>
              <w:rPr>
                <w:rFonts w:ascii="Calibri" w:hAnsi="Calibri" w:cs="Calibri"/>
                <w:i/>
                <w:iCs/>
                <w:sz w:val="20"/>
              </w:rPr>
            </w:pPr>
            <w:proofErr w:type="spellStart"/>
            <w:r w:rsidRPr="000F0611">
              <w:rPr>
                <w:rFonts w:ascii="Calibri" w:hAnsi="Calibri" w:cs="Calibri"/>
                <w:i/>
                <w:iCs/>
                <w:sz w:val="20"/>
              </w:rPr>
              <w:t>NumberOf</w:t>
            </w:r>
            <w:proofErr w:type="spellEnd"/>
            <w:r w:rsidRPr="000F0611">
              <w:rPr>
                <w:rFonts w:ascii="Calibri" w:hAnsi="Calibri" w:cs="Calibri"/>
                <w:i/>
                <w:iCs/>
                <w:sz w:val="20"/>
              </w:rPr>
              <w:t>-Passengers</w:t>
            </w:r>
          </w:p>
        </w:tc>
        <w:tc>
          <w:tcPr>
            <w:tcW w:w="6946" w:type="dxa"/>
            <w:vAlign w:val="center"/>
          </w:tcPr>
          <w:p w14:paraId="57EAD9F3" w14:textId="2D4C6CB3" w:rsidR="00463D7A" w:rsidRPr="00DA2DF7" w:rsidRDefault="003E4E41" w:rsidP="000D0CE5">
            <w:pPr>
              <w:pStyle w:val="Tabletext8"/>
              <w:rPr>
                <w:rFonts w:ascii="Calibri" w:hAnsi="Calibri" w:cs="Calibri"/>
                <w:sz w:val="20"/>
                <w:lang w:val="fr-FR"/>
              </w:rPr>
            </w:pPr>
            <w:r w:rsidRPr="00DA2DF7">
              <w:rPr>
                <w:rFonts w:ascii="Calibri" w:hAnsi="Calibri" w:cs="Calibri"/>
                <w:sz w:val="20"/>
                <w:lang w:val="fr-FR"/>
              </w:rPr>
              <w:t>La capacité totale du véhicule en nombre de passagers.</w:t>
            </w:r>
          </w:p>
        </w:tc>
      </w:tr>
      <w:tr w:rsidR="00463D7A" w:rsidRPr="00E32CB2" w14:paraId="403A2E61" w14:textId="77777777" w:rsidTr="00FB3267">
        <w:trPr>
          <w:cantSplit/>
        </w:trPr>
        <w:tc>
          <w:tcPr>
            <w:tcW w:w="250" w:type="dxa"/>
            <w:vMerge/>
            <w:vAlign w:val="center"/>
          </w:tcPr>
          <w:p w14:paraId="1F96A3D2" w14:textId="77777777" w:rsidR="00463D7A" w:rsidRPr="00DA2DF7" w:rsidRDefault="00463D7A" w:rsidP="000D0CE5">
            <w:pPr>
              <w:pStyle w:val="Tabletext8"/>
              <w:rPr>
                <w:rFonts w:ascii="Calibri" w:hAnsi="Calibri" w:cs="Calibri"/>
                <w:b/>
                <w:i/>
                <w:iCs/>
                <w:sz w:val="20"/>
                <w:lang w:val="fr-FR"/>
              </w:rPr>
            </w:pPr>
          </w:p>
        </w:tc>
        <w:tc>
          <w:tcPr>
            <w:tcW w:w="1376" w:type="dxa"/>
            <w:vAlign w:val="center"/>
          </w:tcPr>
          <w:p w14:paraId="711760E4" w14:textId="77777777" w:rsidR="00463D7A" w:rsidRPr="00E72404" w:rsidRDefault="00463D7A" w:rsidP="000D0CE5">
            <w:pPr>
              <w:pStyle w:val="Tabletext8"/>
              <w:rPr>
                <w:rFonts w:ascii="Calibri" w:hAnsi="Calibri" w:cs="Calibri"/>
                <w:b/>
                <w:i/>
                <w:iCs/>
                <w:sz w:val="20"/>
              </w:rPr>
            </w:pPr>
            <w:r w:rsidRPr="00E72404">
              <w:rPr>
                <w:rFonts w:ascii="Calibri" w:hAnsi="Calibri" w:cs="Calibri"/>
                <w:b/>
                <w:i/>
                <w:iCs/>
                <w:sz w:val="20"/>
              </w:rPr>
              <w:t>Seating-Capacity</w:t>
            </w:r>
          </w:p>
        </w:tc>
        <w:tc>
          <w:tcPr>
            <w:tcW w:w="536" w:type="dxa"/>
            <w:vAlign w:val="center"/>
          </w:tcPr>
          <w:p w14:paraId="28ECEE1C" w14:textId="77777777" w:rsidR="00463D7A" w:rsidRPr="000F0611" w:rsidRDefault="00463D7A" w:rsidP="000D0CE5">
            <w:pPr>
              <w:pStyle w:val="Tabletext8"/>
              <w:rPr>
                <w:rFonts w:ascii="Calibri" w:hAnsi="Calibri" w:cs="Calibri"/>
                <w:sz w:val="20"/>
              </w:rPr>
            </w:pPr>
            <w:r w:rsidRPr="000F0611">
              <w:rPr>
                <w:rFonts w:ascii="Calibri" w:hAnsi="Calibri" w:cs="Calibri"/>
                <w:sz w:val="20"/>
              </w:rPr>
              <w:t>0:1</w:t>
            </w:r>
          </w:p>
        </w:tc>
        <w:tc>
          <w:tcPr>
            <w:tcW w:w="1632" w:type="dxa"/>
            <w:vAlign w:val="center"/>
          </w:tcPr>
          <w:p w14:paraId="24777593" w14:textId="77777777" w:rsidR="00463D7A" w:rsidRPr="000F0611" w:rsidRDefault="00463D7A" w:rsidP="000D0CE5">
            <w:pPr>
              <w:pStyle w:val="Tabletext8"/>
              <w:jc w:val="left"/>
              <w:rPr>
                <w:rFonts w:ascii="Calibri" w:hAnsi="Calibri" w:cs="Calibri"/>
                <w:i/>
                <w:iCs/>
                <w:sz w:val="20"/>
              </w:rPr>
            </w:pPr>
            <w:proofErr w:type="spellStart"/>
            <w:r w:rsidRPr="000F0611">
              <w:rPr>
                <w:rFonts w:ascii="Calibri" w:hAnsi="Calibri" w:cs="Calibri"/>
                <w:i/>
                <w:iCs/>
                <w:sz w:val="20"/>
              </w:rPr>
              <w:t>NumberOf</w:t>
            </w:r>
            <w:proofErr w:type="spellEnd"/>
            <w:r w:rsidRPr="000F0611">
              <w:rPr>
                <w:rFonts w:ascii="Calibri" w:hAnsi="Calibri" w:cs="Calibri"/>
                <w:i/>
                <w:iCs/>
                <w:sz w:val="20"/>
              </w:rPr>
              <w:t>-Passengers</w:t>
            </w:r>
          </w:p>
        </w:tc>
        <w:tc>
          <w:tcPr>
            <w:tcW w:w="6946" w:type="dxa"/>
            <w:vAlign w:val="center"/>
          </w:tcPr>
          <w:p w14:paraId="15E6543C" w14:textId="67F2ED5C" w:rsidR="00463D7A" w:rsidRPr="00DA2DF7" w:rsidRDefault="003E4E41" w:rsidP="000D0CE5">
            <w:pPr>
              <w:pStyle w:val="Tabletext8"/>
              <w:rPr>
                <w:rFonts w:ascii="Calibri" w:hAnsi="Calibri" w:cs="Calibri"/>
                <w:sz w:val="20"/>
                <w:lang w:val="fr-FR"/>
              </w:rPr>
            </w:pPr>
            <w:r w:rsidRPr="00DA2DF7">
              <w:rPr>
                <w:rFonts w:ascii="Calibri" w:hAnsi="Calibri" w:cs="Calibri"/>
                <w:sz w:val="20"/>
                <w:lang w:val="fr-FR"/>
              </w:rPr>
              <w:t>Le nombre de places assises du véhicule en nombre de passagers.</w:t>
            </w:r>
          </w:p>
        </w:tc>
      </w:tr>
      <w:tr w:rsidR="00463D7A" w:rsidRPr="00E32CB2" w14:paraId="76B40E05" w14:textId="77777777" w:rsidTr="00FB3267">
        <w:trPr>
          <w:cantSplit/>
        </w:trPr>
        <w:tc>
          <w:tcPr>
            <w:tcW w:w="250" w:type="dxa"/>
            <w:vMerge/>
            <w:vAlign w:val="center"/>
          </w:tcPr>
          <w:p w14:paraId="13121C01" w14:textId="77777777" w:rsidR="00463D7A" w:rsidRPr="00FD08B3" w:rsidRDefault="00463D7A" w:rsidP="000D0CE5">
            <w:pPr>
              <w:pStyle w:val="Tabletext8"/>
              <w:rPr>
                <w:rFonts w:ascii="Calibri" w:hAnsi="Calibri" w:cs="Calibri"/>
                <w:b/>
                <w:i/>
                <w:iCs/>
                <w:sz w:val="20"/>
                <w:lang w:val="fr-FR"/>
              </w:rPr>
            </w:pPr>
          </w:p>
        </w:tc>
        <w:tc>
          <w:tcPr>
            <w:tcW w:w="1376" w:type="dxa"/>
            <w:vAlign w:val="center"/>
          </w:tcPr>
          <w:p w14:paraId="38C900E5" w14:textId="77777777" w:rsidR="00463D7A" w:rsidRPr="00E72404" w:rsidRDefault="00463D7A" w:rsidP="000D0CE5">
            <w:pPr>
              <w:pStyle w:val="Tabletext8"/>
              <w:rPr>
                <w:rFonts w:ascii="Calibri" w:hAnsi="Calibri" w:cs="Calibri"/>
                <w:b/>
                <w:i/>
                <w:iCs/>
                <w:sz w:val="20"/>
              </w:rPr>
            </w:pPr>
            <w:r w:rsidRPr="00E72404">
              <w:rPr>
                <w:rFonts w:ascii="Calibri" w:hAnsi="Calibri" w:cs="Calibri"/>
                <w:b/>
                <w:i/>
                <w:iCs/>
                <w:sz w:val="20"/>
              </w:rPr>
              <w:t>Standing-Capacity</w:t>
            </w:r>
          </w:p>
        </w:tc>
        <w:tc>
          <w:tcPr>
            <w:tcW w:w="536" w:type="dxa"/>
            <w:vAlign w:val="center"/>
          </w:tcPr>
          <w:p w14:paraId="12342351" w14:textId="77777777" w:rsidR="00463D7A" w:rsidRPr="000F0611" w:rsidRDefault="00463D7A" w:rsidP="000D0CE5">
            <w:pPr>
              <w:pStyle w:val="Tabletext8"/>
              <w:rPr>
                <w:rFonts w:ascii="Calibri" w:hAnsi="Calibri" w:cs="Calibri"/>
                <w:sz w:val="20"/>
              </w:rPr>
            </w:pPr>
            <w:r w:rsidRPr="000F0611">
              <w:rPr>
                <w:rFonts w:ascii="Calibri" w:hAnsi="Calibri" w:cs="Calibri"/>
                <w:sz w:val="20"/>
              </w:rPr>
              <w:t>0:1</w:t>
            </w:r>
          </w:p>
        </w:tc>
        <w:tc>
          <w:tcPr>
            <w:tcW w:w="1632" w:type="dxa"/>
            <w:vAlign w:val="center"/>
          </w:tcPr>
          <w:p w14:paraId="753B90E5" w14:textId="77777777" w:rsidR="00463D7A" w:rsidRPr="000F0611" w:rsidRDefault="00463D7A" w:rsidP="000D0CE5">
            <w:pPr>
              <w:pStyle w:val="Tabletext8"/>
              <w:jc w:val="left"/>
              <w:rPr>
                <w:rFonts w:ascii="Calibri" w:hAnsi="Calibri" w:cs="Calibri"/>
                <w:i/>
                <w:iCs/>
                <w:sz w:val="20"/>
              </w:rPr>
            </w:pPr>
            <w:proofErr w:type="spellStart"/>
            <w:r w:rsidRPr="000F0611">
              <w:rPr>
                <w:rFonts w:ascii="Calibri" w:hAnsi="Calibri" w:cs="Calibri"/>
                <w:i/>
                <w:iCs/>
                <w:sz w:val="20"/>
              </w:rPr>
              <w:t>NumberOf</w:t>
            </w:r>
            <w:proofErr w:type="spellEnd"/>
            <w:r w:rsidRPr="000F0611">
              <w:rPr>
                <w:rFonts w:ascii="Calibri" w:hAnsi="Calibri" w:cs="Calibri"/>
                <w:i/>
                <w:iCs/>
                <w:sz w:val="20"/>
              </w:rPr>
              <w:t>-Passengers</w:t>
            </w:r>
          </w:p>
        </w:tc>
        <w:tc>
          <w:tcPr>
            <w:tcW w:w="6946" w:type="dxa"/>
            <w:vAlign w:val="center"/>
          </w:tcPr>
          <w:p w14:paraId="0932A36C" w14:textId="6D88D68F" w:rsidR="00463D7A" w:rsidRPr="00DA2DF7" w:rsidRDefault="003E4E41" w:rsidP="000D0CE5">
            <w:pPr>
              <w:pStyle w:val="Tabletext8"/>
              <w:rPr>
                <w:rFonts w:ascii="Calibri" w:hAnsi="Calibri" w:cs="Calibri"/>
                <w:sz w:val="20"/>
                <w:lang w:val="fr-FR"/>
              </w:rPr>
            </w:pPr>
            <w:r w:rsidRPr="00DA2DF7">
              <w:rPr>
                <w:rFonts w:ascii="Calibri" w:hAnsi="Calibri" w:cs="Calibri"/>
                <w:sz w:val="20"/>
                <w:lang w:val="fr-FR"/>
              </w:rPr>
              <w:t>La capacité debout du véhicule en nombre de passagers</w:t>
            </w:r>
            <w:r w:rsidR="00463D7A" w:rsidRPr="00DA2DF7">
              <w:rPr>
                <w:rFonts w:ascii="Calibri" w:hAnsi="Calibri" w:cs="Calibri"/>
                <w:sz w:val="20"/>
                <w:lang w:val="fr-FR"/>
              </w:rPr>
              <w:t>.</w:t>
            </w:r>
          </w:p>
        </w:tc>
      </w:tr>
      <w:tr w:rsidR="00463D7A" w:rsidRPr="008069BB" w14:paraId="0BC451F1" w14:textId="77777777" w:rsidTr="00FB3267">
        <w:trPr>
          <w:cantSplit/>
        </w:trPr>
        <w:tc>
          <w:tcPr>
            <w:tcW w:w="250" w:type="dxa"/>
            <w:vMerge/>
            <w:vAlign w:val="center"/>
          </w:tcPr>
          <w:p w14:paraId="748AC0F6" w14:textId="77777777" w:rsidR="00463D7A" w:rsidRPr="00DA2DF7" w:rsidRDefault="00463D7A" w:rsidP="000D0CE5">
            <w:pPr>
              <w:pStyle w:val="Tabletext8"/>
              <w:rPr>
                <w:rFonts w:ascii="Calibri" w:hAnsi="Calibri" w:cs="Calibri"/>
                <w:b/>
                <w:i/>
                <w:iCs/>
                <w:sz w:val="20"/>
                <w:lang w:val="fr-FR"/>
              </w:rPr>
            </w:pPr>
          </w:p>
        </w:tc>
        <w:tc>
          <w:tcPr>
            <w:tcW w:w="1376" w:type="dxa"/>
            <w:vAlign w:val="center"/>
          </w:tcPr>
          <w:p w14:paraId="0A1993FB" w14:textId="77777777" w:rsidR="00463D7A" w:rsidRPr="00FB3267" w:rsidRDefault="00463D7A" w:rsidP="000D0CE5">
            <w:pPr>
              <w:pStyle w:val="Tabletext8"/>
              <w:rPr>
                <w:rFonts w:ascii="Calibri" w:hAnsi="Calibri" w:cs="Calibri"/>
                <w:b/>
                <w:i/>
                <w:iCs/>
                <w:sz w:val="20"/>
                <w:highlight w:val="cyan"/>
              </w:rPr>
            </w:pPr>
            <w:proofErr w:type="spellStart"/>
            <w:r w:rsidRPr="00FB3267">
              <w:rPr>
                <w:rFonts w:ascii="Calibri" w:hAnsi="Calibri" w:cs="Calibri"/>
                <w:b/>
                <w:i/>
                <w:iCs/>
                <w:sz w:val="20"/>
                <w:highlight w:val="cyan"/>
              </w:rPr>
              <w:t>SpecialPlace</w:t>
            </w:r>
            <w:proofErr w:type="spellEnd"/>
            <w:r w:rsidRPr="00FB3267">
              <w:rPr>
                <w:rFonts w:ascii="Calibri" w:hAnsi="Calibri" w:cs="Calibri"/>
                <w:b/>
                <w:i/>
                <w:iCs/>
                <w:sz w:val="20"/>
                <w:highlight w:val="cyan"/>
              </w:rPr>
              <w:t>-Capacity</w:t>
            </w:r>
          </w:p>
        </w:tc>
        <w:tc>
          <w:tcPr>
            <w:tcW w:w="536" w:type="dxa"/>
            <w:vAlign w:val="center"/>
          </w:tcPr>
          <w:p w14:paraId="124ECC58" w14:textId="77777777" w:rsidR="00463D7A" w:rsidRPr="00FB3267" w:rsidRDefault="00463D7A" w:rsidP="000D0CE5">
            <w:pPr>
              <w:pStyle w:val="Tabletext8"/>
              <w:rPr>
                <w:rFonts w:ascii="Calibri" w:hAnsi="Calibri" w:cs="Calibri"/>
                <w:sz w:val="20"/>
                <w:highlight w:val="cyan"/>
              </w:rPr>
            </w:pPr>
            <w:r w:rsidRPr="00FB3267">
              <w:rPr>
                <w:rFonts w:ascii="Calibri" w:hAnsi="Calibri" w:cs="Calibri"/>
                <w:sz w:val="20"/>
                <w:highlight w:val="cyan"/>
              </w:rPr>
              <w:t>0:1</w:t>
            </w:r>
          </w:p>
        </w:tc>
        <w:tc>
          <w:tcPr>
            <w:tcW w:w="1632" w:type="dxa"/>
            <w:vAlign w:val="center"/>
          </w:tcPr>
          <w:p w14:paraId="7401FC5F" w14:textId="77777777" w:rsidR="00463D7A" w:rsidRPr="00FB3267" w:rsidRDefault="00463D7A" w:rsidP="000D0CE5">
            <w:pPr>
              <w:pStyle w:val="Tabletext8"/>
              <w:jc w:val="left"/>
              <w:rPr>
                <w:rFonts w:ascii="Calibri" w:hAnsi="Calibri" w:cs="Calibri"/>
                <w:i/>
                <w:iCs/>
                <w:sz w:val="20"/>
                <w:highlight w:val="cyan"/>
              </w:rPr>
            </w:pPr>
            <w:proofErr w:type="spellStart"/>
            <w:r w:rsidRPr="00FB3267">
              <w:rPr>
                <w:rFonts w:ascii="Calibri" w:hAnsi="Calibri" w:cs="Calibri"/>
                <w:i/>
                <w:iCs/>
                <w:sz w:val="20"/>
                <w:highlight w:val="cyan"/>
              </w:rPr>
              <w:t>NumberOf</w:t>
            </w:r>
            <w:proofErr w:type="spellEnd"/>
            <w:r w:rsidRPr="00FB3267">
              <w:rPr>
                <w:rFonts w:ascii="Calibri" w:hAnsi="Calibri" w:cs="Calibri"/>
                <w:i/>
                <w:iCs/>
                <w:sz w:val="20"/>
                <w:highlight w:val="cyan"/>
              </w:rPr>
              <w:t>-Passengers</w:t>
            </w:r>
          </w:p>
        </w:tc>
        <w:tc>
          <w:tcPr>
            <w:tcW w:w="6946" w:type="dxa"/>
            <w:vAlign w:val="center"/>
          </w:tcPr>
          <w:p w14:paraId="0B3BAF64" w14:textId="77777777" w:rsidR="00463D7A" w:rsidRPr="00FB3267" w:rsidRDefault="00463D7A" w:rsidP="000D0CE5">
            <w:pPr>
              <w:pStyle w:val="Tabletext8"/>
              <w:rPr>
                <w:rFonts w:ascii="Calibri" w:hAnsi="Calibri" w:cs="Calibri"/>
                <w:sz w:val="20"/>
                <w:highlight w:val="cyan"/>
              </w:rPr>
            </w:pPr>
            <w:r w:rsidRPr="00FB3267">
              <w:rPr>
                <w:rFonts w:ascii="Calibri" w:hAnsi="Calibri" w:cs="Calibri"/>
                <w:sz w:val="20"/>
                <w:highlight w:val="cyan"/>
              </w:rPr>
              <w:t xml:space="preserve">The number of special places on the vehicle, </w:t>
            </w:r>
            <w:proofErr w:type="gramStart"/>
            <w:r w:rsidRPr="00FB3267">
              <w:rPr>
                <w:rFonts w:ascii="Calibri" w:hAnsi="Calibri" w:cs="Calibri"/>
                <w:sz w:val="20"/>
                <w:highlight w:val="cyan"/>
              </w:rPr>
              <w:t>e.g.</w:t>
            </w:r>
            <w:proofErr w:type="gramEnd"/>
            <w:r w:rsidRPr="00FB3267">
              <w:rPr>
                <w:rFonts w:ascii="Calibri" w:hAnsi="Calibri" w:cs="Calibri"/>
                <w:sz w:val="20"/>
                <w:highlight w:val="cyan"/>
              </w:rPr>
              <w:t xml:space="preserve"> seats for the disabled or lounge seats.</w:t>
            </w:r>
          </w:p>
        </w:tc>
      </w:tr>
      <w:tr w:rsidR="00463D7A" w:rsidRPr="00E32CB2" w14:paraId="43AA8D90" w14:textId="77777777" w:rsidTr="00FB3267">
        <w:trPr>
          <w:cantSplit/>
        </w:trPr>
        <w:tc>
          <w:tcPr>
            <w:tcW w:w="250" w:type="dxa"/>
            <w:vMerge/>
            <w:vAlign w:val="center"/>
          </w:tcPr>
          <w:p w14:paraId="05885063" w14:textId="77777777" w:rsidR="00463D7A" w:rsidRPr="000F0611" w:rsidRDefault="00463D7A" w:rsidP="000D0CE5">
            <w:pPr>
              <w:pStyle w:val="Tabletext8"/>
              <w:rPr>
                <w:rFonts w:ascii="Calibri" w:hAnsi="Calibri" w:cs="Calibri"/>
                <w:b/>
                <w:i/>
                <w:iCs/>
                <w:sz w:val="20"/>
              </w:rPr>
            </w:pPr>
          </w:p>
        </w:tc>
        <w:tc>
          <w:tcPr>
            <w:tcW w:w="1376" w:type="dxa"/>
            <w:vAlign w:val="center"/>
          </w:tcPr>
          <w:p w14:paraId="5980A487" w14:textId="77777777" w:rsidR="00463D7A" w:rsidRPr="00E72404" w:rsidRDefault="00463D7A" w:rsidP="000D0CE5">
            <w:pPr>
              <w:pStyle w:val="Tabletext8"/>
              <w:rPr>
                <w:rFonts w:ascii="Calibri" w:hAnsi="Calibri" w:cs="Calibri"/>
                <w:b/>
                <w:i/>
                <w:iCs/>
                <w:sz w:val="20"/>
              </w:rPr>
            </w:pPr>
            <w:r w:rsidRPr="00E72404">
              <w:rPr>
                <w:rFonts w:ascii="Calibri" w:hAnsi="Calibri" w:cs="Calibri"/>
                <w:b/>
                <w:i/>
                <w:iCs/>
                <w:sz w:val="20"/>
              </w:rPr>
              <w:t>Pushchair-Capacity</w:t>
            </w:r>
          </w:p>
        </w:tc>
        <w:tc>
          <w:tcPr>
            <w:tcW w:w="536" w:type="dxa"/>
            <w:vAlign w:val="center"/>
          </w:tcPr>
          <w:p w14:paraId="3734C295" w14:textId="77777777" w:rsidR="00463D7A" w:rsidRPr="000F0611" w:rsidRDefault="00463D7A" w:rsidP="000D0CE5">
            <w:pPr>
              <w:pStyle w:val="Tabletext8"/>
              <w:rPr>
                <w:rFonts w:ascii="Calibri" w:hAnsi="Calibri" w:cs="Calibri"/>
                <w:sz w:val="20"/>
              </w:rPr>
            </w:pPr>
            <w:r w:rsidRPr="000F0611">
              <w:rPr>
                <w:rFonts w:ascii="Calibri" w:hAnsi="Calibri" w:cs="Calibri"/>
                <w:sz w:val="20"/>
              </w:rPr>
              <w:t>0:1</w:t>
            </w:r>
          </w:p>
        </w:tc>
        <w:tc>
          <w:tcPr>
            <w:tcW w:w="1632" w:type="dxa"/>
            <w:vAlign w:val="center"/>
          </w:tcPr>
          <w:p w14:paraId="7E19AB69" w14:textId="77777777" w:rsidR="00463D7A" w:rsidRPr="000F0611" w:rsidRDefault="00463D7A" w:rsidP="000D0CE5">
            <w:pPr>
              <w:pStyle w:val="Tabletext8"/>
              <w:jc w:val="left"/>
              <w:rPr>
                <w:rFonts w:ascii="Calibri" w:hAnsi="Calibri" w:cs="Calibri"/>
                <w:i/>
                <w:iCs/>
                <w:sz w:val="20"/>
              </w:rPr>
            </w:pPr>
            <w:proofErr w:type="spellStart"/>
            <w:r w:rsidRPr="000F0611">
              <w:rPr>
                <w:rFonts w:ascii="Calibri" w:hAnsi="Calibri" w:cs="Calibri"/>
                <w:i/>
                <w:iCs/>
                <w:sz w:val="20"/>
              </w:rPr>
              <w:t>NumberOf</w:t>
            </w:r>
            <w:proofErr w:type="spellEnd"/>
            <w:r w:rsidRPr="000F0611">
              <w:rPr>
                <w:rFonts w:ascii="Calibri" w:hAnsi="Calibri" w:cs="Calibri"/>
                <w:i/>
                <w:iCs/>
                <w:sz w:val="20"/>
              </w:rPr>
              <w:t>-Passengers</w:t>
            </w:r>
          </w:p>
        </w:tc>
        <w:tc>
          <w:tcPr>
            <w:tcW w:w="6946" w:type="dxa"/>
            <w:vAlign w:val="center"/>
          </w:tcPr>
          <w:p w14:paraId="39D1E0D1" w14:textId="359C1A9F" w:rsidR="00463D7A" w:rsidRPr="00DA2DF7" w:rsidRDefault="003E4E41" w:rsidP="000D0CE5">
            <w:pPr>
              <w:pStyle w:val="Tabletext8"/>
              <w:rPr>
                <w:rFonts w:ascii="Calibri" w:hAnsi="Calibri" w:cs="Calibri"/>
                <w:sz w:val="20"/>
                <w:lang w:val="fr-FR"/>
              </w:rPr>
            </w:pPr>
            <w:r w:rsidRPr="00DA2DF7">
              <w:rPr>
                <w:rFonts w:ascii="Calibri" w:hAnsi="Calibri" w:cs="Calibri"/>
                <w:sz w:val="20"/>
                <w:lang w:val="fr-FR"/>
              </w:rPr>
              <w:t>Le nombre de places de poussette sur le véhicule.</w:t>
            </w:r>
          </w:p>
        </w:tc>
      </w:tr>
      <w:tr w:rsidR="00463D7A" w:rsidRPr="00E32CB2" w14:paraId="17E53B5E" w14:textId="77777777" w:rsidTr="00FB3267">
        <w:trPr>
          <w:cantSplit/>
        </w:trPr>
        <w:tc>
          <w:tcPr>
            <w:tcW w:w="250" w:type="dxa"/>
            <w:vMerge/>
            <w:vAlign w:val="center"/>
          </w:tcPr>
          <w:p w14:paraId="0105ACC6" w14:textId="77777777" w:rsidR="00463D7A" w:rsidRPr="00DA2DF7" w:rsidRDefault="00463D7A" w:rsidP="000D0CE5">
            <w:pPr>
              <w:pStyle w:val="Tabletext8"/>
              <w:rPr>
                <w:rFonts w:ascii="Calibri" w:hAnsi="Calibri" w:cs="Calibri"/>
                <w:b/>
                <w:i/>
                <w:iCs/>
                <w:sz w:val="20"/>
                <w:lang w:val="fr-FR"/>
              </w:rPr>
            </w:pPr>
          </w:p>
        </w:tc>
        <w:tc>
          <w:tcPr>
            <w:tcW w:w="1376" w:type="dxa"/>
            <w:vAlign w:val="center"/>
          </w:tcPr>
          <w:p w14:paraId="51C1EB24" w14:textId="77777777" w:rsidR="00463D7A" w:rsidRPr="00E72404" w:rsidRDefault="00463D7A" w:rsidP="000D0CE5">
            <w:pPr>
              <w:pStyle w:val="Tabletext8"/>
              <w:rPr>
                <w:rFonts w:ascii="Calibri" w:hAnsi="Calibri" w:cs="Calibri"/>
                <w:b/>
                <w:i/>
                <w:iCs/>
                <w:sz w:val="20"/>
              </w:rPr>
            </w:pPr>
            <w:r w:rsidRPr="00E72404">
              <w:rPr>
                <w:rFonts w:ascii="Calibri" w:hAnsi="Calibri" w:cs="Calibri"/>
                <w:b/>
                <w:i/>
                <w:iCs/>
                <w:sz w:val="20"/>
              </w:rPr>
              <w:t>Wheelchair-</w:t>
            </w:r>
            <w:proofErr w:type="spellStart"/>
            <w:r w:rsidRPr="00E72404">
              <w:rPr>
                <w:rFonts w:ascii="Calibri" w:hAnsi="Calibri" w:cs="Calibri"/>
                <w:b/>
                <w:i/>
                <w:iCs/>
                <w:sz w:val="20"/>
              </w:rPr>
              <w:t>PlaceCapacity</w:t>
            </w:r>
            <w:proofErr w:type="spellEnd"/>
          </w:p>
        </w:tc>
        <w:tc>
          <w:tcPr>
            <w:tcW w:w="536" w:type="dxa"/>
            <w:vAlign w:val="center"/>
          </w:tcPr>
          <w:p w14:paraId="17669B4C" w14:textId="77777777" w:rsidR="00463D7A" w:rsidRPr="000F0611" w:rsidRDefault="00463D7A" w:rsidP="000D0CE5">
            <w:pPr>
              <w:pStyle w:val="Tabletext8"/>
              <w:rPr>
                <w:rFonts w:ascii="Calibri" w:hAnsi="Calibri" w:cs="Calibri"/>
                <w:sz w:val="20"/>
              </w:rPr>
            </w:pPr>
            <w:r w:rsidRPr="000F0611">
              <w:rPr>
                <w:rFonts w:ascii="Calibri" w:hAnsi="Calibri" w:cs="Calibri"/>
                <w:sz w:val="20"/>
              </w:rPr>
              <w:t>0:1</w:t>
            </w:r>
          </w:p>
        </w:tc>
        <w:tc>
          <w:tcPr>
            <w:tcW w:w="1632" w:type="dxa"/>
            <w:vAlign w:val="center"/>
          </w:tcPr>
          <w:p w14:paraId="56608208" w14:textId="77777777" w:rsidR="00463D7A" w:rsidRPr="000F0611" w:rsidRDefault="00463D7A" w:rsidP="000D0CE5">
            <w:pPr>
              <w:pStyle w:val="Tabletext8"/>
              <w:jc w:val="left"/>
              <w:rPr>
                <w:rFonts w:ascii="Calibri" w:hAnsi="Calibri" w:cs="Calibri"/>
                <w:i/>
                <w:iCs/>
                <w:sz w:val="20"/>
              </w:rPr>
            </w:pPr>
            <w:proofErr w:type="spellStart"/>
            <w:r w:rsidRPr="000F0611">
              <w:rPr>
                <w:rFonts w:ascii="Calibri" w:hAnsi="Calibri" w:cs="Calibri"/>
                <w:i/>
                <w:iCs/>
                <w:sz w:val="20"/>
              </w:rPr>
              <w:t>NumberOf</w:t>
            </w:r>
            <w:proofErr w:type="spellEnd"/>
            <w:r w:rsidRPr="000F0611">
              <w:rPr>
                <w:rFonts w:ascii="Calibri" w:hAnsi="Calibri" w:cs="Calibri"/>
                <w:i/>
                <w:iCs/>
                <w:sz w:val="20"/>
              </w:rPr>
              <w:t>-Passengers</w:t>
            </w:r>
          </w:p>
        </w:tc>
        <w:tc>
          <w:tcPr>
            <w:tcW w:w="6946" w:type="dxa"/>
            <w:vAlign w:val="center"/>
          </w:tcPr>
          <w:p w14:paraId="4F695B6D" w14:textId="40B6042D" w:rsidR="00463D7A" w:rsidRPr="00DA2DF7" w:rsidRDefault="003E4E41" w:rsidP="000D0CE5">
            <w:pPr>
              <w:pStyle w:val="Tabletext8"/>
              <w:rPr>
                <w:rFonts w:ascii="Calibri" w:hAnsi="Calibri" w:cs="Calibri"/>
                <w:sz w:val="20"/>
                <w:lang w:val="fr-FR"/>
              </w:rPr>
            </w:pPr>
            <w:r w:rsidRPr="00DA2DF7">
              <w:rPr>
                <w:rFonts w:ascii="Calibri" w:hAnsi="Calibri" w:cs="Calibri"/>
                <w:sz w:val="20"/>
                <w:lang w:val="fr-FR"/>
              </w:rPr>
              <w:t>Le nombre de places en fauteuil roulant sur le véhicule.</w:t>
            </w:r>
          </w:p>
        </w:tc>
      </w:tr>
      <w:tr w:rsidR="00463D7A" w:rsidRPr="00E32CB2" w14:paraId="2C14C4BE" w14:textId="77777777" w:rsidTr="00FB3267">
        <w:trPr>
          <w:cantSplit/>
        </w:trPr>
        <w:tc>
          <w:tcPr>
            <w:tcW w:w="250" w:type="dxa"/>
            <w:vMerge/>
            <w:vAlign w:val="center"/>
          </w:tcPr>
          <w:p w14:paraId="502345A9" w14:textId="77777777" w:rsidR="00463D7A" w:rsidRPr="00FD08B3" w:rsidRDefault="00463D7A" w:rsidP="000D0CE5">
            <w:pPr>
              <w:pStyle w:val="Tabletext8"/>
              <w:rPr>
                <w:rFonts w:ascii="Calibri" w:hAnsi="Calibri" w:cs="Calibri"/>
                <w:b/>
                <w:i/>
                <w:iCs/>
                <w:sz w:val="20"/>
                <w:lang w:val="fr-FR"/>
              </w:rPr>
            </w:pPr>
          </w:p>
        </w:tc>
        <w:tc>
          <w:tcPr>
            <w:tcW w:w="1376" w:type="dxa"/>
            <w:vAlign w:val="center"/>
          </w:tcPr>
          <w:p w14:paraId="74344D4B" w14:textId="77777777" w:rsidR="00463D7A" w:rsidRPr="00E72404" w:rsidRDefault="00463D7A" w:rsidP="000D0CE5">
            <w:pPr>
              <w:pStyle w:val="Tabletext8"/>
              <w:rPr>
                <w:rFonts w:ascii="Calibri" w:hAnsi="Calibri" w:cs="Calibri"/>
                <w:b/>
                <w:i/>
                <w:iCs/>
                <w:sz w:val="20"/>
              </w:rPr>
            </w:pPr>
            <w:proofErr w:type="spellStart"/>
            <w:r w:rsidRPr="00E72404">
              <w:rPr>
                <w:rFonts w:ascii="Calibri" w:hAnsi="Calibri" w:cs="Calibri"/>
                <w:b/>
                <w:i/>
                <w:iCs/>
                <w:sz w:val="20"/>
              </w:rPr>
              <w:t>PramPlace</w:t>
            </w:r>
            <w:proofErr w:type="spellEnd"/>
            <w:r w:rsidRPr="00E72404">
              <w:rPr>
                <w:rFonts w:ascii="Calibri" w:hAnsi="Calibri" w:cs="Calibri"/>
                <w:b/>
                <w:i/>
                <w:iCs/>
                <w:sz w:val="20"/>
              </w:rPr>
              <w:t>-Capacity</w:t>
            </w:r>
          </w:p>
        </w:tc>
        <w:tc>
          <w:tcPr>
            <w:tcW w:w="536" w:type="dxa"/>
            <w:vAlign w:val="center"/>
          </w:tcPr>
          <w:p w14:paraId="15861B7A" w14:textId="77777777" w:rsidR="00463D7A" w:rsidRPr="000F0611" w:rsidRDefault="00463D7A" w:rsidP="000D0CE5">
            <w:pPr>
              <w:pStyle w:val="Tabletext8"/>
              <w:rPr>
                <w:rFonts w:ascii="Calibri" w:hAnsi="Calibri" w:cs="Calibri"/>
                <w:sz w:val="20"/>
              </w:rPr>
            </w:pPr>
            <w:r w:rsidRPr="000F0611">
              <w:rPr>
                <w:rFonts w:ascii="Calibri" w:hAnsi="Calibri" w:cs="Calibri"/>
                <w:sz w:val="20"/>
              </w:rPr>
              <w:t>0:1</w:t>
            </w:r>
          </w:p>
        </w:tc>
        <w:tc>
          <w:tcPr>
            <w:tcW w:w="1632" w:type="dxa"/>
            <w:vAlign w:val="center"/>
          </w:tcPr>
          <w:p w14:paraId="54D8DA15" w14:textId="77777777" w:rsidR="00463D7A" w:rsidRPr="000F0611" w:rsidRDefault="00463D7A" w:rsidP="000D0CE5">
            <w:pPr>
              <w:pStyle w:val="Tabletext8"/>
              <w:jc w:val="left"/>
              <w:rPr>
                <w:rFonts w:ascii="Calibri" w:hAnsi="Calibri" w:cs="Calibri"/>
                <w:i/>
                <w:iCs/>
                <w:sz w:val="20"/>
              </w:rPr>
            </w:pPr>
            <w:proofErr w:type="spellStart"/>
            <w:proofErr w:type="gramStart"/>
            <w:r w:rsidRPr="000F0611">
              <w:rPr>
                <w:rFonts w:ascii="Calibri" w:hAnsi="Calibri" w:cs="Calibri"/>
                <w:i/>
                <w:iCs/>
                <w:sz w:val="20"/>
              </w:rPr>
              <w:t>xsd:nonnegative</w:t>
            </w:r>
            <w:proofErr w:type="gramEnd"/>
            <w:r w:rsidRPr="000F0611">
              <w:rPr>
                <w:rFonts w:ascii="Calibri" w:hAnsi="Calibri" w:cs="Calibri"/>
                <w:i/>
                <w:iCs/>
                <w:sz w:val="20"/>
              </w:rPr>
              <w:t>-Integer</w:t>
            </w:r>
            <w:proofErr w:type="spellEnd"/>
          </w:p>
        </w:tc>
        <w:tc>
          <w:tcPr>
            <w:tcW w:w="6946" w:type="dxa"/>
            <w:vAlign w:val="center"/>
          </w:tcPr>
          <w:p w14:paraId="1E332B67" w14:textId="21CB17F4" w:rsidR="00463D7A" w:rsidRPr="00DA2DF7" w:rsidRDefault="003E4E41" w:rsidP="000D0CE5">
            <w:pPr>
              <w:pStyle w:val="Tabletext8"/>
              <w:rPr>
                <w:rFonts w:ascii="Calibri" w:hAnsi="Calibri" w:cs="Calibri"/>
                <w:sz w:val="20"/>
                <w:lang w:val="fr-FR"/>
              </w:rPr>
            </w:pPr>
            <w:r w:rsidRPr="00DA2DF7">
              <w:rPr>
                <w:rFonts w:ascii="Calibri" w:hAnsi="Calibri" w:cs="Calibri"/>
                <w:sz w:val="20"/>
                <w:lang w:val="fr-FR"/>
              </w:rPr>
              <w:t>Le nombre de places sur le véhicule adaptées aux poussettes.</w:t>
            </w:r>
          </w:p>
        </w:tc>
      </w:tr>
      <w:tr w:rsidR="00463D7A" w:rsidRPr="00E32CB2" w14:paraId="54746D59" w14:textId="77777777" w:rsidTr="00FB3267">
        <w:trPr>
          <w:cantSplit/>
        </w:trPr>
        <w:tc>
          <w:tcPr>
            <w:tcW w:w="250" w:type="dxa"/>
            <w:vMerge/>
            <w:vAlign w:val="center"/>
          </w:tcPr>
          <w:p w14:paraId="33CC7AF3" w14:textId="77777777" w:rsidR="00463D7A" w:rsidRPr="00DA2DF7" w:rsidRDefault="00463D7A" w:rsidP="000D0CE5">
            <w:pPr>
              <w:pStyle w:val="Tabletext8"/>
              <w:rPr>
                <w:rFonts w:ascii="Calibri" w:hAnsi="Calibri" w:cs="Calibri"/>
                <w:b/>
                <w:i/>
                <w:iCs/>
                <w:sz w:val="20"/>
                <w:lang w:val="fr-FR"/>
              </w:rPr>
            </w:pPr>
          </w:p>
        </w:tc>
        <w:tc>
          <w:tcPr>
            <w:tcW w:w="1376" w:type="dxa"/>
            <w:vAlign w:val="center"/>
          </w:tcPr>
          <w:p w14:paraId="46959285" w14:textId="77777777" w:rsidR="00463D7A" w:rsidRPr="00E72404" w:rsidRDefault="00463D7A" w:rsidP="000D0CE5">
            <w:pPr>
              <w:pStyle w:val="Tabletext8"/>
              <w:rPr>
                <w:rFonts w:ascii="Calibri" w:hAnsi="Calibri" w:cs="Calibri"/>
                <w:b/>
                <w:i/>
                <w:iCs/>
                <w:sz w:val="20"/>
              </w:rPr>
            </w:pPr>
            <w:proofErr w:type="spellStart"/>
            <w:r w:rsidRPr="00E72404">
              <w:rPr>
                <w:rFonts w:ascii="Calibri" w:hAnsi="Calibri" w:cs="Calibri"/>
                <w:b/>
                <w:i/>
                <w:iCs/>
                <w:sz w:val="20"/>
              </w:rPr>
              <w:t>BicycleRack</w:t>
            </w:r>
            <w:proofErr w:type="spellEnd"/>
            <w:r w:rsidRPr="00E72404">
              <w:rPr>
                <w:rFonts w:ascii="Calibri" w:hAnsi="Calibri" w:cs="Calibri"/>
                <w:b/>
                <w:i/>
                <w:iCs/>
                <w:sz w:val="20"/>
              </w:rPr>
              <w:t>-Capacity</w:t>
            </w:r>
          </w:p>
        </w:tc>
        <w:tc>
          <w:tcPr>
            <w:tcW w:w="536" w:type="dxa"/>
            <w:vAlign w:val="center"/>
          </w:tcPr>
          <w:p w14:paraId="7322D4C6" w14:textId="77777777" w:rsidR="00463D7A" w:rsidRPr="000F0611" w:rsidRDefault="00463D7A" w:rsidP="000D0CE5">
            <w:pPr>
              <w:pStyle w:val="Tabletext8"/>
              <w:rPr>
                <w:rFonts w:ascii="Calibri" w:hAnsi="Calibri" w:cs="Calibri"/>
                <w:sz w:val="20"/>
              </w:rPr>
            </w:pPr>
            <w:r w:rsidRPr="000F0611">
              <w:rPr>
                <w:rFonts w:ascii="Calibri" w:hAnsi="Calibri" w:cs="Calibri"/>
                <w:sz w:val="20"/>
              </w:rPr>
              <w:t>0:1</w:t>
            </w:r>
          </w:p>
        </w:tc>
        <w:tc>
          <w:tcPr>
            <w:tcW w:w="1632" w:type="dxa"/>
            <w:vAlign w:val="center"/>
          </w:tcPr>
          <w:p w14:paraId="1A49B5AE" w14:textId="77777777" w:rsidR="00463D7A" w:rsidRPr="000F0611" w:rsidRDefault="00463D7A" w:rsidP="000D0CE5">
            <w:pPr>
              <w:pStyle w:val="Tabletext8"/>
              <w:jc w:val="left"/>
              <w:rPr>
                <w:rFonts w:ascii="Calibri" w:hAnsi="Calibri" w:cs="Calibri"/>
                <w:i/>
                <w:iCs/>
                <w:sz w:val="20"/>
              </w:rPr>
            </w:pPr>
            <w:proofErr w:type="spellStart"/>
            <w:proofErr w:type="gramStart"/>
            <w:r w:rsidRPr="000F0611">
              <w:rPr>
                <w:rFonts w:ascii="Calibri" w:hAnsi="Calibri" w:cs="Calibri"/>
                <w:i/>
                <w:iCs/>
                <w:sz w:val="20"/>
              </w:rPr>
              <w:t>xsd:nonnegative</w:t>
            </w:r>
            <w:proofErr w:type="gramEnd"/>
            <w:r w:rsidRPr="000F0611">
              <w:rPr>
                <w:rFonts w:ascii="Calibri" w:hAnsi="Calibri" w:cs="Calibri"/>
                <w:i/>
                <w:iCs/>
                <w:sz w:val="20"/>
              </w:rPr>
              <w:t>-Integer</w:t>
            </w:r>
            <w:proofErr w:type="spellEnd"/>
          </w:p>
        </w:tc>
        <w:tc>
          <w:tcPr>
            <w:tcW w:w="6946" w:type="dxa"/>
            <w:vAlign w:val="center"/>
          </w:tcPr>
          <w:p w14:paraId="18CB9088" w14:textId="14967CB9" w:rsidR="00463D7A" w:rsidRPr="00DA2DF7" w:rsidRDefault="003E4E41" w:rsidP="000D0CE5">
            <w:pPr>
              <w:pStyle w:val="Tabletext8"/>
              <w:rPr>
                <w:rFonts w:ascii="Calibri" w:hAnsi="Calibri" w:cs="Calibri"/>
                <w:sz w:val="20"/>
                <w:lang w:val="fr-FR"/>
              </w:rPr>
            </w:pPr>
            <w:r w:rsidRPr="00DA2DF7">
              <w:rPr>
                <w:rFonts w:ascii="Calibri" w:hAnsi="Calibri" w:cs="Calibri"/>
                <w:sz w:val="20"/>
                <w:lang w:val="fr-FR"/>
              </w:rPr>
              <w:t>Le nombre de porte-vélos sur le véhicule.</w:t>
            </w:r>
          </w:p>
        </w:tc>
      </w:tr>
    </w:tbl>
    <w:p w14:paraId="1193D52A" w14:textId="77777777" w:rsidR="00767E14" w:rsidRDefault="00767E14" w:rsidP="0034331F">
      <w:pPr>
        <w:pStyle w:val="Titre2"/>
      </w:pPr>
      <w:bookmarkStart w:id="262" w:name="_Toc5293781"/>
      <w:bookmarkStart w:id="263" w:name="_Toc109134007"/>
      <w:r w:rsidRPr="00F82133">
        <w:t>Stop Monitoring</w:t>
      </w:r>
      <w:bookmarkEnd w:id="262"/>
      <w:bookmarkEnd w:id="2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8130D0" w:rsidRPr="00E32CB2" w14:paraId="1230A9FB" w14:textId="77777777" w:rsidTr="007370BF">
        <w:tc>
          <w:tcPr>
            <w:tcW w:w="709" w:type="dxa"/>
            <w:shd w:val="clear" w:color="auto" w:fill="auto"/>
            <w:vAlign w:val="center"/>
          </w:tcPr>
          <w:p w14:paraId="6F6559F6" w14:textId="77777777" w:rsidR="008130D0" w:rsidRPr="00173DCB" w:rsidRDefault="008130D0" w:rsidP="0010384E">
            <w:pPr>
              <w:spacing w:after="0"/>
              <w:rPr>
                <w:lang w:val="fr-FR"/>
              </w:rPr>
            </w:pPr>
            <w:r>
              <w:rPr>
                <w:lang w:val="fr-FR"/>
              </w:rPr>
              <w:t>SM-1</w:t>
            </w:r>
          </w:p>
        </w:tc>
        <w:tc>
          <w:tcPr>
            <w:tcW w:w="9639" w:type="dxa"/>
            <w:shd w:val="clear" w:color="auto" w:fill="auto"/>
            <w:vAlign w:val="center"/>
          </w:tcPr>
          <w:p w14:paraId="1E392AEE" w14:textId="77777777" w:rsidR="008130D0" w:rsidRPr="00173DCB" w:rsidRDefault="008130D0" w:rsidP="00E72404">
            <w:pPr>
              <w:spacing w:after="0"/>
              <w:jc w:val="both"/>
              <w:rPr>
                <w:highlight w:val="lightGray"/>
                <w:shd w:val="clear" w:color="auto" w:fill="00FF00"/>
                <w:lang w:val="fr-FR"/>
              </w:rPr>
            </w:pPr>
            <w:r>
              <w:rPr>
                <w:highlight w:val="lightGray"/>
                <w:shd w:val="clear" w:color="auto" w:fill="00FF00"/>
                <w:lang w:val="fr-FR"/>
              </w:rPr>
              <w:t>L</w:t>
            </w:r>
            <w:r w:rsidRPr="008130D0">
              <w:rPr>
                <w:highlight w:val="lightGray"/>
                <w:shd w:val="clear" w:color="auto" w:fill="00FF00"/>
                <w:lang w:val="fr-FR"/>
              </w:rPr>
              <w:t>a notion de</w:t>
            </w:r>
            <w:proofErr w:type="gramStart"/>
            <w:r w:rsidRPr="008130D0">
              <w:rPr>
                <w:highlight w:val="lightGray"/>
                <w:shd w:val="clear" w:color="auto" w:fill="00FF00"/>
                <w:lang w:val="fr-FR"/>
              </w:rPr>
              <w:t xml:space="preserve"> «niveau</w:t>
            </w:r>
            <w:proofErr w:type="gramEnd"/>
            <w:r w:rsidRPr="008130D0">
              <w:rPr>
                <w:highlight w:val="lightGray"/>
                <w:shd w:val="clear" w:color="auto" w:fill="00FF00"/>
                <w:lang w:val="fr-FR"/>
              </w:rPr>
              <w:t xml:space="preserve"> de détail » (</w:t>
            </w:r>
            <w:proofErr w:type="spellStart"/>
            <w:r w:rsidRPr="008130D0">
              <w:rPr>
                <w:highlight w:val="lightGray"/>
                <w:shd w:val="clear" w:color="auto" w:fill="00FF00"/>
                <w:lang w:val="fr-FR"/>
              </w:rPr>
              <w:t>Detail</w:t>
            </w:r>
            <w:proofErr w:type="spellEnd"/>
            <w:r w:rsidRPr="008130D0">
              <w:rPr>
                <w:highlight w:val="lightGray"/>
                <w:shd w:val="clear" w:color="auto" w:fill="00FF00"/>
                <w:lang w:val="fr-FR"/>
              </w:rPr>
              <w:t xml:space="preserve"> </w:t>
            </w:r>
            <w:proofErr w:type="spellStart"/>
            <w:r w:rsidRPr="008130D0">
              <w:rPr>
                <w:highlight w:val="lightGray"/>
                <w:shd w:val="clear" w:color="auto" w:fill="00FF00"/>
                <w:lang w:val="fr-FR"/>
              </w:rPr>
              <w:t>Level</w:t>
            </w:r>
            <w:proofErr w:type="spellEnd"/>
            <w:r w:rsidRPr="008130D0">
              <w:rPr>
                <w:highlight w:val="lightGray"/>
                <w:shd w:val="clear" w:color="auto" w:fill="00FF00"/>
                <w:lang w:val="fr-FR"/>
              </w:rPr>
              <w:t>) proposée pour ce service par SIRI n'est pas</w:t>
            </w:r>
            <w:r>
              <w:rPr>
                <w:highlight w:val="lightGray"/>
                <w:shd w:val="clear" w:color="auto" w:fill="00FF00"/>
                <w:lang w:val="fr-FR"/>
              </w:rPr>
              <w:t xml:space="preserve"> retenue pour le profil SIRI </w:t>
            </w:r>
            <w:r w:rsidRPr="008130D0">
              <w:rPr>
                <w:highlight w:val="lightGray"/>
                <w:shd w:val="clear" w:color="auto" w:fill="00FF00"/>
                <w:lang w:val="fr-FR"/>
              </w:rPr>
              <w:t>France.</w:t>
            </w:r>
          </w:p>
        </w:tc>
      </w:tr>
    </w:tbl>
    <w:p w14:paraId="6FF5BA87" w14:textId="77777777" w:rsidR="0045463B" w:rsidRPr="0045463B" w:rsidRDefault="00E472F8" w:rsidP="0034331F">
      <w:pPr>
        <w:pStyle w:val="Titre3"/>
        <w:rPr>
          <w:lang w:val="fr-FR"/>
        </w:rPr>
      </w:pPr>
      <w:r>
        <w:rPr>
          <w:lang w:val="fr-FR"/>
        </w:rPr>
        <w:t>Matrice de capacité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8130D0" w:rsidRPr="00E32CB2" w14:paraId="78940CF3" w14:textId="77777777" w:rsidTr="007370BF">
        <w:tc>
          <w:tcPr>
            <w:tcW w:w="709" w:type="dxa"/>
            <w:shd w:val="clear" w:color="auto" w:fill="auto"/>
            <w:vAlign w:val="center"/>
          </w:tcPr>
          <w:p w14:paraId="4101BDA9" w14:textId="77777777" w:rsidR="008130D0" w:rsidRPr="00173DCB" w:rsidRDefault="008130D0" w:rsidP="0010384E">
            <w:pPr>
              <w:spacing w:after="0"/>
              <w:rPr>
                <w:lang w:val="fr-FR"/>
              </w:rPr>
            </w:pPr>
            <w:r>
              <w:rPr>
                <w:lang w:val="fr-FR"/>
              </w:rPr>
              <w:t>SM-2</w:t>
            </w:r>
          </w:p>
        </w:tc>
        <w:tc>
          <w:tcPr>
            <w:tcW w:w="9639" w:type="dxa"/>
            <w:shd w:val="clear" w:color="auto" w:fill="auto"/>
            <w:vAlign w:val="center"/>
          </w:tcPr>
          <w:p w14:paraId="7AD5D688" w14:textId="77777777" w:rsidR="008130D0" w:rsidRPr="008130D0" w:rsidRDefault="008130D0" w:rsidP="0010384E">
            <w:pPr>
              <w:spacing w:after="0"/>
              <w:rPr>
                <w:highlight w:val="lightGray"/>
                <w:shd w:val="clear" w:color="auto" w:fill="00FF00"/>
                <w:lang w:val="fr-FR"/>
              </w:rPr>
            </w:pPr>
            <w:r w:rsidRPr="008130D0">
              <w:rPr>
                <w:highlight w:val="lightGray"/>
                <w:shd w:val="clear" w:color="auto" w:fill="00FF00"/>
                <w:lang w:val="fr-FR"/>
              </w:rPr>
              <w:t>Cette matrice n'est pas échangée dans le cadre du profil France :</w:t>
            </w:r>
          </w:p>
        </w:tc>
      </w:tr>
    </w:tbl>
    <w:p w14:paraId="62C1B5B2" w14:textId="77777777" w:rsidR="0045463B" w:rsidRPr="0045463B" w:rsidRDefault="008130D0" w:rsidP="0010384E">
      <w:pPr>
        <w:spacing w:before="120"/>
        <w:rPr>
          <w:shd w:val="clear" w:color="auto" w:fill="00FF00"/>
          <w:lang w:val="fr-FR"/>
        </w:rPr>
      </w:pPr>
      <w:proofErr w:type="spellStart"/>
      <w:proofErr w:type="gramStart"/>
      <w:r w:rsidRPr="008130D0">
        <w:rPr>
          <w:highlight w:val="lightGray"/>
          <w:shd w:val="clear" w:color="auto" w:fill="00FF00"/>
          <w:lang w:val="fr-FR"/>
        </w:rPr>
        <w:t>Cette,matrice</w:t>
      </w:r>
      <w:proofErr w:type="spellEnd"/>
      <w:proofErr w:type="gramEnd"/>
      <w:r w:rsidR="0045463B" w:rsidRPr="008130D0">
        <w:rPr>
          <w:highlight w:val="lightGray"/>
          <w:shd w:val="clear" w:color="auto" w:fill="00FF00"/>
          <w:lang w:val="fr-FR"/>
        </w:rPr>
        <w:t xml:space="preserve"> est présentée ici pour indiquer les principales fonctions retenues pour le service (les explications ne sont pas traduites dans ce tableau, mais on retrouve les traductions dans les tableaux qui suivent).</w:t>
      </w:r>
    </w:p>
    <w:tbl>
      <w:tblPr>
        <w:tblW w:w="10344" w:type="dxa"/>
        <w:tblLayout w:type="fixed"/>
        <w:tblLook w:val="0000" w:firstRow="0" w:lastRow="0" w:firstColumn="0" w:lastColumn="0" w:noHBand="0" w:noVBand="0"/>
      </w:tblPr>
      <w:tblGrid>
        <w:gridCol w:w="955"/>
        <w:gridCol w:w="7829"/>
        <w:gridCol w:w="1560"/>
      </w:tblGrid>
      <w:tr w:rsidR="0045463B" w:rsidRPr="0010384E" w14:paraId="0DE7707A" w14:textId="77777777" w:rsidTr="00E12D31">
        <w:tc>
          <w:tcPr>
            <w:tcW w:w="8784" w:type="dxa"/>
            <w:gridSpan w:val="2"/>
            <w:tcBorders>
              <w:top w:val="single" w:sz="4" w:space="0" w:color="auto"/>
              <w:left w:val="single" w:sz="4" w:space="0" w:color="auto"/>
              <w:bottom w:val="single" w:sz="4" w:space="0" w:color="auto"/>
              <w:right w:val="single" w:sz="4" w:space="0" w:color="auto"/>
            </w:tcBorders>
            <w:vAlign w:val="center"/>
          </w:tcPr>
          <w:p w14:paraId="3C644B66" w14:textId="77777777" w:rsidR="0045463B" w:rsidRPr="0010384E" w:rsidRDefault="0045463B" w:rsidP="0010384E">
            <w:pPr>
              <w:spacing w:after="0"/>
              <w:rPr>
                <w:b/>
                <w:i/>
                <w:sz w:val="20"/>
                <w:szCs w:val="20"/>
                <w:lang w:val="en-GB"/>
              </w:rPr>
            </w:pPr>
            <w:proofErr w:type="spellStart"/>
            <w:r w:rsidRPr="0010384E">
              <w:rPr>
                <w:b/>
                <w:i/>
                <w:sz w:val="20"/>
                <w:szCs w:val="20"/>
                <w:lang w:val="en-GB"/>
              </w:rPr>
              <w:t>TopicFiltering</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6EAD6ACF" w14:textId="77777777" w:rsidR="0045463B" w:rsidRPr="0010384E" w:rsidRDefault="0045463B" w:rsidP="0010384E">
            <w:pPr>
              <w:spacing w:after="0"/>
              <w:rPr>
                <w:sz w:val="20"/>
                <w:szCs w:val="20"/>
                <w:lang w:val="en-GB"/>
              </w:rPr>
            </w:pPr>
          </w:p>
        </w:tc>
      </w:tr>
      <w:tr w:rsidR="0045463B" w:rsidRPr="0010384E" w14:paraId="013F4316" w14:textId="77777777" w:rsidTr="00E12D31">
        <w:tc>
          <w:tcPr>
            <w:tcW w:w="955" w:type="dxa"/>
            <w:tcBorders>
              <w:top w:val="single" w:sz="4" w:space="0" w:color="auto"/>
              <w:left w:val="single" w:sz="4" w:space="0" w:color="auto"/>
              <w:bottom w:val="single" w:sz="4" w:space="0" w:color="auto"/>
              <w:right w:val="single" w:sz="4" w:space="0" w:color="auto"/>
            </w:tcBorders>
            <w:vAlign w:val="center"/>
          </w:tcPr>
          <w:p w14:paraId="02D2B3BE" w14:textId="77777777" w:rsidR="0045463B" w:rsidRPr="0010384E" w:rsidRDefault="0045463B" w:rsidP="0010384E">
            <w:pPr>
              <w:spacing w:after="0"/>
              <w:rPr>
                <w:sz w:val="20"/>
                <w:szCs w:val="20"/>
                <w:lang w:val="en-GB"/>
              </w:rPr>
            </w:pPr>
          </w:p>
        </w:tc>
        <w:tc>
          <w:tcPr>
            <w:tcW w:w="7829" w:type="dxa"/>
            <w:tcBorders>
              <w:top w:val="single" w:sz="4" w:space="0" w:color="auto"/>
              <w:left w:val="single" w:sz="4" w:space="0" w:color="auto"/>
              <w:bottom w:val="single" w:sz="4" w:space="0" w:color="auto"/>
              <w:right w:val="single" w:sz="4" w:space="0" w:color="auto"/>
            </w:tcBorders>
            <w:vAlign w:val="center"/>
          </w:tcPr>
          <w:p w14:paraId="68463512" w14:textId="77777777" w:rsidR="0045463B" w:rsidRPr="0010384E" w:rsidRDefault="0045463B" w:rsidP="0010384E">
            <w:pPr>
              <w:spacing w:after="0"/>
              <w:rPr>
                <w:b/>
                <w:i/>
                <w:sz w:val="20"/>
                <w:szCs w:val="20"/>
                <w:highlight w:val="lightGray"/>
                <w:shd w:val="clear" w:color="auto" w:fill="00FF00"/>
                <w:lang w:val="en-GB"/>
              </w:rPr>
            </w:pPr>
            <w:proofErr w:type="spellStart"/>
            <w:r w:rsidRPr="0010384E">
              <w:rPr>
                <w:b/>
                <w:i/>
                <w:sz w:val="20"/>
                <w:szCs w:val="20"/>
                <w:highlight w:val="lightGray"/>
                <w:shd w:val="clear" w:color="auto" w:fill="00FF00"/>
                <w:lang w:val="en-GB"/>
              </w:rPr>
              <w:t>DefaultPreview</w:t>
            </w:r>
            <w:r w:rsidRPr="0010384E">
              <w:rPr>
                <w:b/>
                <w:i/>
                <w:sz w:val="20"/>
                <w:szCs w:val="20"/>
                <w:highlight w:val="lightGray"/>
                <w:shd w:val="clear" w:color="auto" w:fill="00FF00"/>
                <w:lang w:val="en-GB"/>
              </w:rPr>
              <w:softHyphen/>
              <w:t>Interval</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686EE475" w14:textId="77777777" w:rsidR="0045463B" w:rsidRPr="0010384E" w:rsidRDefault="0045463B" w:rsidP="0010384E">
            <w:pPr>
              <w:spacing w:after="0"/>
              <w:rPr>
                <w:sz w:val="20"/>
                <w:szCs w:val="20"/>
                <w:highlight w:val="lightGray"/>
                <w:shd w:val="clear" w:color="auto" w:fill="00FF00"/>
                <w:lang w:val="en-GB"/>
              </w:rPr>
            </w:pPr>
            <w:proofErr w:type="spellStart"/>
            <w:r w:rsidRPr="0010384E">
              <w:rPr>
                <w:sz w:val="20"/>
                <w:szCs w:val="20"/>
                <w:highlight w:val="lightGray"/>
                <w:shd w:val="clear" w:color="auto" w:fill="00FF00"/>
                <w:lang w:val="en-GB"/>
              </w:rPr>
              <w:t>Oui</w:t>
            </w:r>
            <w:proofErr w:type="spellEnd"/>
          </w:p>
        </w:tc>
      </w:tr>
      <w:tr w:rsidR="0045463B" w:rsidRPr="0010384E" w14:paraId="3359A54D" w14:textId="77777777" w:rsidTr="00E12D31">
        <w:trPr>
          <w:trHeight w:val="349"/>
        </w:trPr>
        <w:tc>
          <w:tcPr>
            <w:tcW w:w="955" w:type="dxa"/>
            <w:tcBorders>
              <w:top w:val="single" w:sz="4" w:space="0" w:color="auto"/>
              <w:left w:val="single" w:sz="4" w:space="0" w:color="auto"/>
              <w:bottom w:val="single" w:sz="4" w:space="0" w:color="auto"/>
              <w:right w:val="single" w:sz="4" w:space="0" w:color="auto"/>
            </w:tcBorders>
            <w:vAlign w:val="center"/>
          </w:tcPr>
          <w:p w14:paraId="72FD49A7" w14:textId="77777777" w:rsidR="0045463B" w:rsidRPr="0010384E" w:rsidRDefault="0045463B" w:rsidP="0010384E">
            <w:pPr>
              <w:spacing w:after="0"/>
              <w:rPr>
                <w:sz w:val="20"/>
                <w:szCs w:val="20"/>
                <w:highlight w:val="lightGray"/>
                <w:lang w:val="en-GB"/>
              </w:rPr>
            </w:pPr>
          </w:p>
        </w:tc>
        <w:tc>
          <w:tcPr>
            <w:tcW w:w="7829" w:type="dxa"/>
            <w:tcBorders>
              <w:top w:val="single" w:sz="4" w:space="0" w:color="auto"/>
              <w:left w:val="single" w:sz="4" w:space="0" w:color="auto"/>
              <w:bottom w:val="single" w:sz="4" w:space="0" w:color="auto"/>
              <w:right w:val="single" w:sz="4" w:space="0" w:color="auto"/>
            </w:tcBorders>
            <w:vAlign w:val="center"/>
          </w:tcPr>
          <w:p w14:paraId="79FF8161" w14:textId="77777777" w:rsidR="0045463B" w:rsidRPr="0010384E" w:rsidRDefault="0045463B" w:rsidP="0010384E">
            <w:pPr>
              <w:spacing w:after="0"/>
              <w:rPr>
                <w:b/>
                <w:i/>
                <w:sz w:val="20"/>
                <w:szCs w:val="20"/>
                <w:highlight w:val="lightGray"/>
                <w:shd w:val="clear" w:color="auto" w:fill="00FF00"/>
                <w:lang w:val="en-GB"/>
              </w:rPr>
            </w:pPr>
            <w:proofErr w:type="spellStart"/>
            <w:r w:rsidRPr="0010384E">
              <w:rPr>
                <w:b/>
                <w:i/>
                <w:sz w:val="20"/>
                <w:szCs w:val="20"/>
                <w:highlight w:val="lightGray"/>
                <w:shd w:val="clear" w:color="auto" w:fill="00FF00"/>
                <w:lang w:val="en-GB"/>
              </w:rPr>
              <w:t>FilterByMonitoring</w:t>
            </w:r>
            <w:r w:rsidRPr="0010384E">
              <w:rPr>
                <w:b/>
                <w:i/>
                <w:sz w:val="20"/>
                <w:szCs w:val="20"/>
                <w:highlight w:val="lightGray"/>
                <w:shd w:val="clear" w:color="auto" w:fill="00FF00"/>
                <w:lang w:val="en-GB"/>
              </w:rPr>
              <w:softHyphen/>
              <w:t>Ref</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5A135967" w14:textId="77777777" w:rsidR="0045463B" w:rsidRPr="0010384E" w:rsidRDefault="0045463B" w:rsidP="0010384E">
            <w:pPr>
              <w:spacing w:after="0"/>
              <w:rPr>
                <w:sz w:val="20"/>
                <w:szCs w:val="20"/>
                <w:highlight w:val="lightGray"/>
                <w:shd w:val="clear" w:color="auto" w:fill="00FF00"/>
                <w:lang w:val="en-GB"/>
              </w:rPr>
            </w:pPr>
            <w:proofErr w:type="spellStart"/>
            <w:r w:rsidRPr="0010384E">
              <w:rPr>
                <w:sz w:val="20"/>
                <w:szCs w:val="20"/>
                <w:highlight w:val="lightGray"/>
                <w:shd w:val="clear" w:color="auto" w:fill="00FF00"/>
                <w:lang w:val="en-GB"/>
              </w:rPr>
              <w:t>Oui</w:t>
            </w:r>
            <w:proofErr w:type="spellEnd"/>
          </w:p>
        </w:tc>
      </w:tr>
      <w:tr w:rsidR="0045463B" w:rsidRPr="0010384E" w14:paraId="237A2545" w14:textId="77777777" w:rsidTr="00E12D31">
        <w:tc>
          <w:tcPr>
            <w:tcW w:w="955" w:type="dxa"/>
            <w:tcBorders>
              <w:top w:val="single" w:sz="4" w:space="0" w:color="auto"/>
              <w:left w:val="single" w:sz="4" w:space="0" w:color="auto"/>
              <w:bottom w:val="single" w:sz="4" w:space="0" w:color="auto"/>
              <w:right w:val="single" w:sz="4" w:space="0" w:color="auto"/>
            </w:tcBorders>
            <w:vAlign w:val="center"/>
          </w:tcPr>
          <w:p w14:paraId="11274F7F" w14:textId="77777777" w:rsidR="0045463B" w:rsidRPr="0010384E" w:rsidRDefault="0045463B" w:rsidP="0010384E">
            <w:pPr>
              <w:spacing w:after="0"/>
              <w:rPr>
                <w:sz w:val="20"/>
                <w:szCs w:val="20"/>
                <w:highlight w:val="lightGray"/>
                <w:lang w:val="en-GB"/>
              </w:rPr>
            </w:pPr>
          </w:p>
        </w:tc>
        <w:tc>
          <w:tcPr>
            <w:tcW w:w="7829" w:type="dxa"/>
            <w:tcBorders>
              <w:top w:val="single" w:sz="4" w:space="0" w:color="auto"/>
              <w:left w:val="single" w:sz="4" w:space="0" w:color="auto"/>
              <w:bottom w:val="single" w:sz="4" w:space="0" w:color="auto"/>
              <w:right w:val="single" w:sz="4" w:space="0" w:color="auto"/>
            </w:tcBorders>
            <w:vAlign w:val="center"/>
          </w:tcPr>
          <w:p w14:paraId="2C216A6B" w14:textId="77777777" w:rsidR="0045463B" w:rsidRPr="0010384E" w:rsidRDefault="0045463B" w:rsidP="0010384E">
            <w:pPr>
              <w:spacing w:after="0"/>
              <w:rPr>
                <w:b/>
                <w:i/>
                <w:sz w:val="20"/>
                <w:szCs w:val="20"/>
                <w:highlight w:val="lightGray"/>
                <w:shd w:val="clear" w:color="auto" w:fill="00FF00"/>
                <w:lang w:val="en-GB"/>
              </w:rPr>
            </w:pPr>
            <w:proofErr w:type="spellStart"/>
            <w:r w:rsidRPr="0010384E">
              <w:rPr>
                <w:b/>
                <w:i/>
                <w:sz w:val="20"/>
                <w:szCs w:val="20"/>
                <w:highlight w:val="lightGray"/>
                <w:shd w:val="clear" w:color="auto" w:fill="00FF00"/>
                <w:lang w:val="en-GB"/>
              </w:rPr>
              <w:t>FilterByLineRef</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18FC55F4" w14:textId="77777777" w:rsidR="0045463B" w:rsidRPr="0010384E" w:rsidRDefault="0045463B" w:rsidP="0010384E">
            <w:pPr>
              <w:spacing w:after="0"/>
              <w:rPr>
                <w:sz w:val="20"/>
                <w:szCs w:val="20"/>
                <w:highlight w:val="lightGray"/>
                <w:shd w:val="clear" w:color="auto" w:fill="00FF00"/>
                <w:lang w:val="en-GB"/>
              </w:rPr>
            </w:pPr>
            <w:proofErr w:type="spellStart"/>
            <w:r w:rsidRPr="0010384E">
              <w:rPr>
                <w:sz w:val="20"/>
                <w:szCs w:val="20"/>
                <w:highlight w:val="lightGray"/>
                <w:shd w:val="clear" w:color="auto" w:fill="00FF00"/>
                <w:lang w:val="en-GB"/>
              </w:rPr>
              <w:t>Oui</w:t>
            </w:r>
            <w:proofErr w:type="spellEnd"/>
          </w:p>
        </w:tc>
      </w:tr>
      <w:tr w:rsidR="001D756E" w:rsidRPr="0010384E" w14:paraId="4BFD5CEE"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1FF48150" w14:textId="77777777" w:rsidR="001D756E" w:rsidRPr="0010384E" w:rsidRDefault="001D756E" w:rsidP="0010384E">
            <w:pPr>
              <w:spacing w:after="0"/>
              <w:rPr>
                <w:vanish/>
                <w:sz w:val="20"/>
                <w:szCs w:val="20"/>
                <w:highlight w:val="lightGray"/>
                <w:lang w:val="en-GB"/>
              </w:rPr>
            </w:pPr>
          </w:p>
        </w:tc>
        <w:tc>
          <w:tcPr>
            <w:tcW w:w="7829" w:type="dxa"/>
            <w:tcBorders>
              <w:top w:val="single" w:sz="4" w:space="0" w:color="auto"/>
              <w:left w:val="single" w:sz="4" w:space="0" w:color="auto"/>
              <w:bottom w:val="single" w:sz="4" w:space="0" w:color="auto"/>
              <w:right w:val="single" w:sz="4" w:space="0" w:color="auto"/>
            </w:tcBorders>
            <w:vAlign w:val="center"/>
          </w:tcPr>
          <w:p w14:paraId="0211AB37" w14:textId="77777777" w:rsidR="001D756E" w:rsidRPr="0010384E" w:rsidRDefault="001D756E" w:rsidP="0010384E">
            <w:pPr>
              <w:spacing w:after="0"/>
              <w:rPr>
                <w:b/>
                <w:i/>
                <w:vanish/>
                <w:sz w:val="20"/>
                <w:szCs w:val="20"/>
                <w:highlight w:val="lightGray"/>
                <w:shd w:val="clear" w:color="auto" w:fill="00FF00"/>
                <w:lang w:val="en-GB"/>
              </w:rPr>
            </w:pPr>
            <w:proofErr w:type="spellStart"/>
            <w:r w:rsidRPr="00E72404">
              <w:rPr>
                <w:b/>
                <w:i/>
                <w:vanish/>
                <w:sz w:val="20"/>
                <w:szCs w:val="20"/>
                <w:highlight w:val="cyan"/>
                <w:lang w:val="en-GB"/>
              </w:rPr>
              <w:t>FilterByDirectionRef</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AE20597" w14:textId="1B9156D1" w:rsidR="001D756E" w:rsidRPr="0010384E" w:rsidRDefault="00E72404" w:rsidP="0010384E">
            <w:pPr>
              <w:spacing w:after="0"/>
              <w:rPr>
                <w:vanish/>
                <w:sz w:val="20"/>
                <w:szCs w:val="20"/>
                <w:shd w:val="clear" w:color="auto" w:fill="00FF00"/>
                <w:lang w:val="en-GB"/>
              </w:rPr>
            </w:pPr>
            <w:r w:rsidRPr="0079523C">
              <w:rPr>
                <w:vanish/>
                <w:sz w:val="20"/>
                <w:szCs w:val="20"/>
                <w:highlight w:val="cyan"/>
                <w:shd w:val="clear" w:color="auto" w:fill="00FF00"/>
                <w:lang w:val="fr-LU"/>
              </w:rPr>
              <w:t>Non</w:t>
            </w:r>
          </w:p>
        </w:tc>
      </w:tr>
      <w:tr w:rsidR="0045463B" w:rsidRPr="0010384E" w14:paraId="7BD96622" w14:textId="77777777" w:rsidTr="00E12D31">
        <w:tc>
          <w:tcPr>
            <w:tcW w:w="955" w:type="dxa"/>
            <w:tcBorders>
              <w:top w:val="single" w:sz="4" w:space="0" w:color="auto"/>
              <w:left w:val="single" w:sz="4" w:space="0" w:color="auto"/>
              <w:bottom w:val="single" w:sz="4" w:space="0" w:color="auto"/>
              <w:right w:val="single" w:sz="4" w:space="0" w:color="auto"/>
            </w:tcBorders>
            <w:vAlign w:val="center"/>
          </w:tcPr>
          <w:p w14:paraId="51E2F698" w14:textId="77777777" w:rsidR="0045463B" w:rsidRPr="0010384E" w:rsidRDefault="0045463B" w:rsidP="0010384E">
            <w:pPr>
              <w:spacing w:after="0"/>
              <w:rPr>
                <w:sz w:val="20"/>
                <w:szCs w:val="20"/>
                <w:lang w:val="en-GB"/>
              </w:rPr>
            </w:pPr>
          </w:p>
        </w:tc>
        <w:tc>
          <w:tcPr>
            <w:tcW w:w="7829" w:type="dxa"/>
            <w:tcBorders>
              <w:top w:val="single" w:sz="4" w:space="0" w:color="auto"/>
              <w:left w:val="single" w:sz="4" w:space="0" w:color="auto"/>
              <w:bottom w:val="single" w:sz="4" w:space="0" w:color="auto"/>
              <w:right w:val="single" w:sz="4" w:space="0" w:color="auto"/>
            </w:tcBorders>
            <w:vAlign w:val="center"/>
          </w:tcPr>
          <w:p w14:paraId="0B1B00C9" w14:textId="77777777" w:rsidR="0045463B" w:rsidRPr="0010384E" w:rsidRDefault="0045463B" w:rsidP="0010384E">
            <w:pPr>
              <w:spacing w:after="0"/>
              <w:rPr>
                <w:b/>
                <w:i/>
                <w:sz w:val="20"/>
                <w:szCs w:val="20"/>
                <w:highlight w:val="lightGray"/>
                <w:shd w:val="clear" w:color="auto" w:fill="00FF00"/>
                <w:lang w:val="fr-LU"/>
              </w:rPr>
            </w:pPr>
            <w:proofErr w:type="spellStart"/>
            <w:r w:rsidRPr="0010384E">
              <w:rPr>
                <w:b/>
                <w:i/>
                <w:sz w:val="20"/>
                <w:szCs w:val="20"/>
                <w:highlight w:val="lightGray"/>
                <w:shd w:val="clear" w:color="auto" w:fill="00FF00"/>
                <w:lang w:val="fr-LU"/>
              </w:rPr>
              <w:t>FilterByDestination</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25F9D126" w14:textId="77777777" w:rsidR="0045463B" w:rsidRPr="0010384E" w:rsidRDefault="0045463B" w:rsidP="0010384E">
            <w:pPr>
              <w:spacing w:after="0"/>
              <w:rPr>
                <w:sz w:val="20"/>
                <w:szCs w:val="20"/>
                <w:highlight w:val="lightGray"/>
                <w:shd w:val="clear" w:color="auto" w:fill="00FF00"/>
                <w:lang w:val="fr-LU"/>
              </w:rPr>
            </w:pPr>
            <w:r w:rsidRPr="0010384E">
              <w:rPr>
                <w:sz w:val="20"/>
                <w:szCs w:val="20"/>
                <w:highlight w:val="lightGray"/>
                <w:shd w:val="clear" w:color="auto" w:fill="00FF00"/>
                <w:lang w:val="fr-LU"/>
              </w:rPr>
              <w:t>Oui</w:t>
            </w:r>
          </w:p>
        </w:tc>
      </w:tr>
      <w:tr w:rsidR="00521414" w:rsidRPr="0010384E" w14:paraId="24A0CE4E"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5E30238E" w14:textId="77777777" w:rsidR="00521414" w:rsidRPr="0010384E" w:rsidRDefault="00521414" w:rsidP="0010384E">
            <w:pPr>
              <w:spacing w:after="0"/>
              <w:rPr>
                <w:vanish/>
                <w:sz w:val="20"/>
                <w:szCs w:val="20"/>
                <w:lang w:val="en-GB"/>
              </w:rPr>
            </w:pPr>
          </w:p>
        </w:tc>
        <w:tc>
          <w:tcPr>
            <w:tcW w:w="7829" w:type="dxa"/>
            <w:tcBorders>
              <w:top w:val="single" w:sz="4" w:space="0" w:color="auto"/>
              <w:left w:val="single" w:sz="4" w:space="0" w:color="auto"/>
              <w:bottom w:val="single" w:sz="4" w:space="0" w:color="auto"/>
              <w:right w:val="single" w:sz="4" w:space="0" w:color="auto"/>
            </w:tcBorders>
            <w:vAlign w:val="center"/>
          </w:tcPr>
          <w:p w14:paraId="77D0EC81" w14:textId="77777777" w:rsidR="00521414" w:rsidRPr="0079523C" w:rsidRDefault="00521414" w:rsidP="0010384E">
            <w:pPr>
              <w:spacing w:after="0"/>
              <w:rPr>
                <w:b/>
                <w:i/>
                <w:vanish/>
                <w:sz w:val="20"/>
                <w:szCs w:val="20"/>
                <w:highlight w:val="cyan"/>
                <w:shd w:val="clear" w:color="auto" w:fill="00FF00"/>
                <w:lang w:val="fr-LU"/>
              </w:rPr>
            </w:pPr>
            <w:proofErr w:type="spellStart"/>
            <w:r w:rsidRPr="0079523C">
              <w:rPr>
                <w:b/>
                <w:i/>
                <w:vanish/>
                <w:sz w:val="20"/>
                <w:szCs w:val="20"/>
                <w:highlight w:val="cyan"/>
                <w:lang w:val="fr-LU"/>
              </w:rPr>
              <w:t>FilterByVisitType</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250DFC9D" w14:textId="77777777" w:rsidR="00521414" w:rsidRPr="0079523C" w:rsidRDefault="00521414" w:rsidP="0010384E">
            <w:pPr>
              <w:spacing w:after="0"/>
              <w:rPr>
                <w:vanish/>
                <w:sz w:val="20"/>
                <w:szCs w:val="20"/>
                <w:highlight w:val="cyan"/>
                <w:shd w:val="clear" w:color="auto" w:fill="00FF00"/>
                <w:lang w:val="fr-LU"/>
              </w:rPr>
            </w:pPr>
            <w:r w:rsidRPr="0079523C">
              <w:rPr>
                <w:vanish/>
                <w:sz w:val="20"/>
                <w:szCs w:val="20"/>
                <w:highlight w:val="cyan"/>
                <w:shd w:val="clear" w:color="auto" w:fill="00FF00"/>
                <w:lang w:val="fr-LU"/>
              </w:rPr>
              <w:t>Non</w:t>
            </w:r>
          </w:p>
        </w:tc>
      </w:tr>
    </w:tbl>
    <w:p w14:paraId="481753D0" w14:textId="77777777" w:rsidR="0045463B" w:rsidRDefault="0045463B" w:rsidP="003C75B8"/>
    <w:tbl>
      <w:tblPr>
        <w:tblW w:w="10343" w:type="dxa"/>
        <w:tblLayout w:type="fixed"/>
        <w:tblLook w:val="0000" w:firstRow="0" w:lastRow="0" w:firstColumn="0" w:lastColumn="0" w:noHBand="0" w:noVBand="0"/>
      </w:tblPr>
      <w:tblGrid>
        <w:gridCol w:w="955"/>
        <w:gridCol w:w="7829"/>
        <w:gridCol w:w="1559"/>
      </w:tblGrid>
      <w:tr w:rsidR="004754E4" w:rsidRPr="00EA616D" w14:paraId="42AC9306" w14:textId="77777777" w:rsidTr="00E12D31">
        <w:trPr>
          <w:trHeight w:val="430"/>
        </w:trPr>
        <w:tc>
          <w:tcPr>
            <w:tcW w:w="8784" w:type="dxa"/>
            <w:gridSpan w:val="2"/>
            <w:tcBorders>
              <w:top w:val="single" w:sz="4" w:space="0" w:color="auto"/>
              <w:left w:val="single" w:sz="4" w:space="0" w:color="auto"/>
              <w:bottom w:val="single" w:sz="4" w:space="0" w:color="auto"/>
              <w:right w:val="single" w:sz="4" w:space="0" w:color="auto"/>
            </w:tcBorders>
            <w:vAlign w:val="center"/>
          </w:tcPr>
          <w:p w14:paraId="41F7255C" w14:textId="77777777" w:rsidR="004754E4" w:rsidRPr="00E7759A" w:rsidRDefault="004754E4" w:rsidP="0010384E">
            <w:pPr>
              <w:spacing w:after="0"/>
              <w:rPr>
                <w:rFonts w:cs="Calibri"/>
                <w:b/>
                <w:i/>
                <w:sz w:val="20"/>
                <w:szCs w:val="20"/>
                <w:lang w:val="fr-LU"/>
              </w:rPr>
            </w:pPr>
            <w:proofErr w:type="spellStart"/>
            <w:r w:rsidRPr="00E7759A">
              <w:rPr>
                <w:rFonts w:cs="Calibri"/>
                <w:b/>
                <w:i/>
                <w:sz w:val="20"/>
                <w:szCs w:val="20"/>
                <w:lang w:val="fr-LU"/>
              </w:rPr>
              <w:t>RequestPolicy</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4161093F" w14:textId="77777777" w:rsidR="004754E4" w:rsidRPr="00E7759A" w:rsidRDefault="004754E4" w:rsidP="0010384E">
            <w:pPr>
              <w:spacing w:after="0"/>
              <w:rPr>
                <w:rFonts w:cs="Calibri"/>
                <w:sz w:val="20"/>
                <w:szCs w:val="20"/>
                <w:highlight w:val="cyan"/>
                <w:lang w:val="fr-LU"/>
              </w:rPr>
            </w:pPr>
          </w:p>
        </w:tc>
      </w:tr>
      <w:tr w:rsidR="00521414" w:rsidRPr="008130D0" w14:paraId="64F15FA7"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71911E8D" w14:textId="77777777" w:rsidR="00521414" w:rsidRPr="00E7759A" w:rsidRDefault="00521414" w:rsidP="0010384E">
            <w:pPr>
              <w:spacing w:after="0"/>
              <w:rPr>
                <w:rFonts w:cs="Calibri"/>
                <w:vanish/>
                <w:sz w:val="20"/>
                <w:szCs w:val="20"/>
                <w:highlight w:val="lightGray"/>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674DEB1A" w14:textId="77777777" w:rsidR="00521414" w:rsidRPr="00E7759A" w:rsidRDefault="00521414" w:rsidP="0010384E">
            <w:pPr>
              <w:spacing w:after="0"/>
              <w:rPr>
                <w:rFonts w:cs="Calibri"/>
                <w:b/>
                <w:i/>
                <w:vanish/>
                <w:sz w:val="20"/>
                <w:szCs w:val="20"/>
                <w:highlight w:val="lightGray"/>
                <w:shd w:val="clear" w:color="auto" w:fill="00FF00"/>
                <w:lang w:val="fr-LU"/>
              </w:rPr>
            </w:pPr>
            <w:proofErr w:type="spellStart"/>
            <w:r w:rsidRPr="00E7759A">
              <w:rPr>
                <w:rFonts w:cs="Calibri"/>
                <w:b/>
                <w:i/>
                <w:vanish/>
                <w:sz w:val="20"/>
                <w:szCs w:val="20"/>
                <w:lang w:val="fr-LU"/>
              </w:rPr>
              <w:t>Language</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341233B" w14:textId="77777777" w:rsidR="00521414" w:rsidRPr="00E7759A" w:rsidRDefault="00521414" w:rsidP="0010384E">
            <w:pPr>
              <w:spacing w:after="0"/>
              <w:rPr>
                <w:rFonts w:cs="Calibri"/>
                <w:vanish/>
                <w:sz w:val="20"/>
                <w:szCs w:val="20"/>
                <w:shd w:val="clear" w:color="auto" w:fill="00FF00"/>
                <w:lang w:val="fr-LU"/>
              </w:rPr>
            </w:pPr>
          </w:p>
        </w:tc>
      </w:tr>
      <w:tr w:rsidR="004754E4" w:rsidRPr="008130D0" w14:paraId="6BDDDA7C" w14:textId="77777777" w:rsidTr="00E12D31">
        <w:tc>
          <w:tcPr>
            <w:tcW w:w="955" w:type="dxa"/>
            <w:tcBorders>
              <w:top w:val="single" w:sz="4" w:space="0" w:color="auto"/>
              <w:left w:val="single" w:sz="4" w:space="0" w:color="auto"/>
              <w:bottom w:val="single" w:sz="4" w:space="0" w:color="auto"/>
              <w:right w:val="single" w:sz="4" w:space="0" w:color="auto"/>
            </w:tcBorders>
            <w:vAlign w:val="center"/>
          </w:tcPr>
          <w:p w14:paraId="1AEF85FA" w14:textId="77777777" w:rsidR="004754E4" w:rsidRPr="00E7759A" w:rsidRDefault="004754E4" w:rsidP="0010384E">
            <w:pPr>
              <w:spacing w:after="0"/>
              <w:rPr>
                <w:rFonts w:cs="Calibri"/>
                <w:sz w:val="20"/>
                <w:szCs w:val="20"/>
                <w:highlight w:val="lightGray"/>
                <w:lang w:val="en-GB"/>
              </w:rPr>
            </w:pPr>
            <w:r w:rsidRPr="00E7759A">
              <w:rPr>
                <w:rFonts w:cs="Calibri"/>
                <w:sz w:val="20"/>
                <w:szCs w:val="20"/>
                <w:highlight w:val="lightGray"/>
                <w:lang w:val="en-GB"/>
              </w:rPr>
              <w:t>a</w:t>
            </w:r>
          </w:p>
        </w:tc>
        <w:tc>
          <w:tcPr>
            <w:tcW w:w="7829" w:type="dxa"/>
            <w:tcBorders>
              <w:top w:val="single" w:sz="4" w:space="0" w:color="auto"/>
              <w:left w:val="single" w:sz="4" w:space="0" w:color="auto"/>
              <w:bottom w:val="single" w:sz="4" w:space="0" w:color="auto"/>
              <w:right w:val="single" w:sz="4" w:space="0" w:color="auto"/>
            </w:tcBorders>
            <w:vAlign w:val="center"/>
          </w:tcPr>
          <w:p w14:paraId="71F38868" w14:textId="77777777" w:rsidR="004754E4" w:rsidRPr="00E7759A" w:rsidRDefault="004754E4" w:rsidP="0010384E">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GmlCoordinateFormat</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26C4EDA7" w14:textId="77777777" w:rsidR="004754E4" w:rsidRPr="00E7759A" w:rsidRDefault="004754E4" w:rsidP="0010384E">
            <w:pPr>
              <w:spacing w:after="0"/>
              <w:rPr>
                <w:rFonts w:cs="Calibri"/>
                <w:sz w:val="20"/>
                <w:szCs w:val="20"/>
                <w:highlight w:val="lightGray"/>
                <w:shd w:val="clear" w:color="auto" w:fill="00FF00"/>
                <w:lang w:val="en-GB"/>
              </w:rPr>
            </w:pPr>
            <w:proofErr w:type="spellStart"/>
            <w:r w:rsidRPr="00E7759A">
              <w:rPr>
                <w:rFonts w:cs="Calibri"/>
                <w:sz w:val="20"/>
                <w:szCs w:val="20"/>
                <w:highlight w:val="lightGray"/>
                <w:shd w:val="clear" w:color="auto" w:fill="00FF00"/>
                <w:lang w:val="en-GB"/>
              </w:rPr>
              <w:t>Oui</w:t>
            </w:r>
            <w:proofErr w:type="spellEnd"/>
          </w:p>
        </w:tc>
      </w:tr>
      <w:tr w:rsidR="00521414" w:rsidRPr="0010384E" w14:paraId="69140510"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3913B771" w14:textId="77777777" w:rsidR="00521414" w:rsidRPr="00E7759A" w:rsidRDefault="00521414" w:rsidP="0010384E">
            <w:pPr>
              <w:spacing w:after="0"/>
              <w:rPr>
                <w:rFonts w:cs="Calibri"/>
                <w:vanish/>
                <w:sz w:val="20"/>
                <w:szCs w:val="20"/>
                <w:highlight w:val="cyan"/>
                <w:lang w:val="fr-LU"/>
              </w:rPr>
            </w:pPr>
            <w:proofErr w:type="gramStart"/>
            <w:r w:rsidRPr="00E7759A">
              <w:rPr>
                <w:rFonts w:cs="Calibri"/>
                <w:vanish/>
                <w:sz w:val="20"/>
                <w:szCs w:val="20"/>
                <w:highlight w:val="cyan"/>
                <w:lang w:val="fr-LU"/>
              </w:rPr>
              <w:t>b</w:t>
            </w:r>
            <w:proofErr w:type="gramEnd"/>
          </w:p>
        </w:tc>
        <w:tc>
          <w:tcPr>
            <w:tcW w:w="7829" w:type="dxa"/>
            <w:tcBorders>
              <w:top w:val="single" w:sz="4" w:space="0" w:color="auto"/>
              <w:left w:val="single" w:sz="4" w:space="0" w:color="auto"/>
              <w:bottom w:val="single" w:sz="4" w:space="0" w:color="auto"/>
              <w:right w:val="single" w:sz="4" w:space="0" w:color="auto"/>
            </w:tcBorders>
            <w:vAlign w:val="center"/>
          </w:tcPr>
          <w:p w14:paraId="44712F36" w14:textId="77777777" w:rsidR="00521414" w:rsidRPr="00E7759A" w:rsidRDefault="00521414" w:rsidP="0010384E">
            <w:pPr>
              <w:spacing w:after="0"/>
              <w:rPr>
                <w:rFonts w:cs="Calibri"/>
                <w:b/>
                <w:i/>
                <w:vanish/>
                <w:sz w:val="20"/>
                <w:szCs w:val="20"/>
                <w:highlight w:val="cyan"/>
                <w:shd w:val="clear" w:color="auto" w:fill="00FF00"/>
                <w:lang w:val="fr-LU"/>
              </w:rPr>
            </w:pPr>
            <w:proofErr w:type="spellStart"/>
            <w:r w:rsidRPr="00E7759A">
              <w:rPr>
                <w:rFonts w:cs="Calibri"/>
                <w:b/>
                <w:i/>
                <w:vanish/>
                <w:sz w:val="20"/>
                <w:szCs w:val="20"/>
                <w:highlight w:val="cyan"/>
                <w:lang w:val="en-GB"/>
              </w:rPr>
              <w:t>WgsDecimalDegrees</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452CF732" w14:textId="77777777" w:rsidR="00521414" w:rsidRPr="00E7759A" w:rsidRDefault="00521414" w:rsidP="0010384E">
            <w:pPr>
              <w:spacing w:after="0"/>
              <w:rPr>
                <w:rFonts w:cs="Calibri"/>
                <w:vanish/>
                <w:sz w:val="20"/>
                <w:szCs w:val="20"/>
                <w:highlight w:val="cyan"/>
                <w:shd w:val="clear" w:color="auto" w:fill="00FF00"/>
                <w:lang w:val="fr-LU"/>
              </w:rPr>
            </w:pPr>
            <w:r w:rsidRPr="00E7759A">
              <w:rPr>
                <w:rFonts w:cs="Calibri"/>
                <w:vanish/>
                <w:sz w:val="20"/>
                <w:szCs w:val="20"/>
                <w:highlight w:val="cyan"/>
                <w:shd w:val="clear" w:color="auto" w:fill="00FF00"/>
                <w:lang w:val="fr-LU"/>
              </w:rPr>
              <w:t>Non</w:t>
            </w:r>
          </w:p>
        </w:tc>
      </w:tr>
      <w:tr w:rsidR="004754E4" w:rsidRPr="008130D0" w14:paraId="2520BEE2" w14:textId="77777777" w:rsidTr="00E12D31">
        <w:tc>
          <w:tcPr>
            <w:tcW w:w="955" w:type="dxa"/>
            <w:tcBorders>
              <w:top w:val="single" w:sz="4" w:space="0" w:color="auto"/>
              <w:left w:val="single" w:sz="4" w:space="0" w:color="auto"/>
              <w:bottom w:val="single" w:sz="4" w:space="0" w:color="auto"/>
              <w:right w:val="single" w:sz="4" w:space="0" w:color="auto"/>
            </w:tcBorders>
            <w:vAlign w:val="center"/>
          </w:tcPr>
          <w:p w14:paraId="40133717" w14:textId="77777777" w:rsidR="004754E4" w:rsidRPr="00E7759A" w:rsidRDefault="004754E4" w:rsidP="0010384E">
            <w:pPr>
              <w:spacing w:after="0"/>
              <w:rPr>
                <w:rFonts w:cs="Calibri"/>
                <w:sz w:val="20"/>
                <w:szCs w:val="20"/>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3C3545FF" w14:textId="77777777" w:rsidR="004754E4" w:rsidRPr="00E7759A" w:rsidRDefault="004754E4" w:rsidP="0010384E">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UseReferences</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62CB1CE7" w14:textId="77777777" w:rsidR="004754E4" w:rsidRPr="00E7759A" w:rsidRDefault="004754E4" w:rsidP="0010384E">
            <w:pPr>
              <w:spacing w:after="0"/>
              <w:rPr>
                <w:rFonts w:cs="Calibri"/>
                <w:sz w:val="20"/>
                <w:szCs w:val="20"/>
                <w:highlight w:val="lightGray"/>
                <w:shd w:val="clear" w:color="auto" w:fill="00FF00"/>
                <w:lang w:val="fr-LU"/>
              </w:rPr>
            </w:pPr>
            <w:r w:rsidRPr="00E7759A">
              <w:rPr>
                <w:rFonts w:cs="Calibri"/>
                <w:sz w:val="20"/>
                <w:szCs w:val="20"/>
                <w:highlight w:val="lightGray"/>
                <w:shd w:val="clear" w:color="auto" w:fill="00FF00"/>
                <w:lang w:val="fr-LU"/>
              </w:rPr>
              <w:t>Oui</w:t>
            </w:r>
          </w:p>
        </w:tc>
      </w:tr>
      <w:tr w:rsidR="004754E4" w:rsidRPr="008130D0" w14:paraId="7A907999" w14:textId="77777777" w:rsidTr="00E12D31">
        <w:tc>
          <w:tcPr>
            <w:tcW w:w="955" w:type="dxa"/>
            <w:tcBorders>
              <w:top w:val="single" w:sz="4" w:space="0" w:color="auto"/>
              <w:left w:val="single" w:sz="4" w:space="0" w:color="auto"/>
              <w:bottom w:val="single" w:sz="4" w:space="0" w:color="auto"/>
              <w:right w:val="single" w:sz="4" w:space="0" w:color="auto"/>
            </w:tcBorders>
            <w:vAlign w:val="center"/>
          </w:tcPr>
          <w:p w14:paraId="7447AC54" w14:textId="77777777" w:rsidR="004754E4" w:rsidRPr="00E7759A" w:rsidRDefault="004754E4" w:rsidP="0010384E">
            <w:pPr>
              <w:spacing w:after="0"/>
              <w:rPr>
                <w:rFonts w:cs="Calibri"/>
                <w:sz w:val="20"/>
                <w:szCs w:val="20"/>
                <w:highlight w:val="lightGray"/>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7CAB169C" w14:textId="77777777" w:rsidR="004754E4" w:rsidRPr="00E7759A" w:rsidRDefault="004754E4" w:rsidP="0010384E">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UseNames</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4A8F67DE" w14:textId="77777777" w:rsidR="004754E4" w:rsidRPr="00E7759A" w:rsidRDefault="004754E4" w:rsidP="0010384E">
            <w:pPr>
              <w:spacing w:after="0"/>
              <w:rPr>
                <w:rFonts w:cs="Calibri"/>
                <w:sz w:val="20"/>
                <w:szCs w:val="20"/>
                <w:highlight w:val="lightGray"/>
                <w:shd w:val="clear" w:color="auto" w:fill="00FF00"/>
                <w:lang w:val="fr-LU"/>
              </w:rPr>
            </w:pPr>
            <w:r w:rsidRPr="00E7759A">
              <w:rPr>
                <w:rFonts w:cs="Calibri"/>
                <w:sz w:val="20"/>
                <w:szCs w:val="20"/>
                <w:highlight w:val="lightGray"/>
                <w:shd w:val="clear" w:color="auto" w:fill="00FF00"/>
                <w:lang w:val="fr-LU"/>
              </w:rPr>
              <w:t>Oui</w:t>
            </w:r>
          </w:p>
        </w:tc>
      </w:tr>
      <w:tr w:rsidR="00521414" w:rsidRPr="0010384E" w14:paraId="5D205274"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1395ED81" w14:textId="77777777" w:rsidR="00521414" w:rsidRPr="00E7759A" w:rsidRDefault="00521414" w:rsidP="0010384E">
            <w:pPr>
              <w:spacing w:after="0"/>
              <w:rPr>
                <w:rFonts w:cs="Calibri"/>
                <w:vanish/>
                <w:sz w:val="20"/>
                <w:szCs w:val="20"/>
                <w:highlight w:val="cyan"/>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79C51858" w14:textId="77777777" w:rsidR="00521414" w:rsidRPr="00E7759A" w:rsidRDefault="00521414" w:rsidP="0010384E">
            <w:pPr>
              <w:spacing w:after="0"/>
              <w:rPr>
                <w:rFonts w:cs="Calibri"/>
                <w:b/>
                <w:i/>
                <w:vanish/>
                <w:sz w:val="20"/>
                <w:szCs w:val="20"/>
                <w:highlight w:val="cyan"/>
                <w:shd w:val="clear" w:color="auto" w:fill="00FF00"/>
                <w:lang w:val="fr-LU"/>
              </w:rPr>
            </w:pPr>
            <w:proofErr w:type="spellStart"/>
            <w:r w:rsidRPr="00E7759A">
              <w:rPr>
                <w:rFonts w:cs="Calibri"/>
                <w:b/>
                <w:i/>
                <w:vanish/>
                <w:sz w:val="20"/>
                <w:szCs w:val="20"/>
                <w:highlight w:val="cyan"/>
                <w:lang w:val="fr-LU"/>
              </w:rPr>
              <w:t>HasDetailLevel</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1943E7CD" w14:textId="77777777" w:rsidR="00521414" w:rsidRPr="00E7759A" w:rsidRDefault="00521414" w:rsidP="0010384E">
            <w:pPr>
              <w:spacing w:after="0"/>
              <w:rPr>
                <w:rFonts w:cs="Calibri"/>
                <w:vanish/>
                <w:sz w:val="20"/>
                <w:szCs w:val="20"/>
                <w:highlight w:val="cyan"/>
                <w:shd w:val="clear" w:color="auto" w:fill="00FF00"/>
                <w:lang w:val="fr-LU"/>
              </w:rPr>
            </w:pPr>
            <w:r w:rsidRPr="00E7759A">
              <w:rPr>
                <w:rFonts w:cs="Calibri"/>
                <w:vanish/>
                <w:sz w:val="20"/>
                <w:szCs w:val="20"/>
                <w:highlight w:val="cyan"/>
                <w:shd w:val="clear" w:color="auto" w:fill="00FF00"/>
                <w:lang w:val="fr-LU"/>
              </w:rPr>
              <w:t>Non</w:t>
            </w:r>
          </w:p>
        </w:tc>
      </w:tr>
      <w:tr w:rsidR="00521414" w:rsidRPr="0010384E" w14:paraId="3CE495F2"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3C0801B6" w14:textId="77777777" w:rsidR="00521414" w:rsidRPr="00E7759A" w:rsidRDefault="00521414" w:rsidP="0010384E">
            <w:pPr>
              <w:spacing w:after="0"/>
              <w:rPr>
                <w:rFonts w:cs="Calibri"/>
                <w:vanish/>
                <w:sz w:val="20"/>
                <w:szCs w:val="20"/>
                <w:highlight w:val="cyan"/>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1A36673B" w14:textId="77777777" w:rsidR="00521414" w:rsidRPr="00E7759A" w:rsidRDefault="00521414" w:rsidP="0010384E">
            <w:pPr>
              <w:spacing w:after="0"/>
              <w:rPr>
                <w:rFonts w:cs="Calibri"/>
                <w:b/>
                <w:i/>
                <w:vanish/>
                <w:sz w:val="20"/>
                <w:szCs w:val="20"/>
                <w:highlight w:val="cyan"/>
                <w:shd w:val="clear" w:color="auto" w:fill="00FF00"/>
                <w:lang w:val="fr-LU"/>
              </w:rPr>
            </w:pPr>
            <w:proofErr w:type="spellStart"/>
            <w:r w:rsidRPr="00E7759A">
              <w:rPr>
                <w:rFonts w:cs="Calibri"/>
                <w:b/>
                <w:i/>
                <w:vanish/>
                <w:sz w:val="20"/>
                <w:szCs w:val="20"/>
                <w:highlight w:val="cyan"/>
                <w:lang w:val="fr-LU"/>
              </w:rPr>
              <w:t>DefaultDetailLevel</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3422FA2E" w14:textId="77777777" w:rsidR="00521414" w:rsidRPr="00E7759A" w:rsidRDefault="00521414" w:rsidP="0010384E">
            <w:pPr>
              <w:spacing w:after="0"/>
              <w:rPr>
                <w:rFonts w:cs="Calibri"/>
                <w:vanish/>
                <w:sz w:val="20"/>
                <w:szCs w:val="20"/>
                <w:highlight w:val="cyan"/>
                <w:shd w:val="clear" w:color="auto" w:fill="00FF00"/>
                <w:lang w:val="fr-LU"/>
              </w:rPr>
            </w:pPr>
            <w:r w:rsidRPr="00E7759A">
              <w:rPr>
                <w:rFonts w:cs="Calibri"/>
                <w:vanish/>
                <w:sz w:val="20"/>
                <w:szCs w:val="20"/>
                <w:highlight w:val="cyan"/>
                <w:shd w:val="clear" w:color="auto" w:fill="00FF00"/>
                <w:lang w:val="fr-LU"/>
              </w:rPr>
              <w:t>Non</w:t>
            </w:r>
          </w:p>
        </w:tc>
      </w:tr>
      <w:tr w:rsidR="00521414" w:rsidRPr="0010384E" w14:paraId="3A739F62"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28593996" w14:textId="77777777" w:rsidR="00521414" w:rsidRPr="00E7759A" w:rsidRDefault="00521414" w:rsidP="0010384E">
            <w:pPr>
              <w:spacing w:after="0"/>
              <w:rPr>
                <w:rFonts w:cs="Calibri"/>
                <w:vanish/>
                <w:sz w:val="20"/>
                <w:szCs w:val="20"/>
                <w:highlight w:val="cyan"/>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0202ECB6" w14:textId="77777777" w:rsidR="00521414" w:rsidRPr="00E7759A" w:rsidRDefault="00521414" w:rsidP="0010384E">
            <w:pPr>
              <w:spacing w:after="0"/>
              <w:rPr>
                <w:rFonts w:cs="Calibri"/>
                <w:b/>
                <w:i/>
                <w:vanish/>
                <w:sz w:val="20"/>
                <w:szCs w:val="20"/>
                <w:highlight w:val="cyan"/>
                <w:shd w:val="clear" w:color="auto" w:fill="00FF00"/>
                <w:lang w:val="fr-LU"/>
              </w:rPr>
            </w:pPr>
            <w:proofErr w:type="spellStart"/>
            <w:r w:rsidRPr="00E7759A">
              <w:rPr>
                <w:rFonts w:cs="Calibri"/>
                <w:b/>
                <w:i/>
                <w:vanish/>
                <w:sz w:val="20"/>
                <w:szCs w:val="20"/>
                <w:highlight w:val="cyan"/>
                <w:lang w:val="fr-LU"/>
              </w:rPr>
              <w:t>HasMaximumVisits</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453FC4F4" w14:textId="77777777" w:rsidR="00521414" w:rsidRPr="00E7759A" w:rsidRDefault="00521414" w:rsidP="0010384E">
            <w:pPr>
              <w:spacing w:after="0"/>
              <w:rPr>
                <w:rFonts w:cs="Calibri"/>
                <w:vanish/>
                <w:sz w:val="20"/>
                <w:szCs w:val="20"/>
                <w:highlight w:val="cyan"/>
                <w:shd w:val="clear" w:color="auto" w:fill="00FF00"/>
                <w:lang w:val="fr-LU"/>
              </w:rPr>
            </w:pPr>
            <w:r w:rsidRPr="00E7759A">
              <w:rPr>
                <w:rFonts w:cs="Calibri"/>
                <w:vanish/>
                <w:sz w:val="20"/>
                <w:szCs w:val="20"/>
                <w:highlight w:val="cyan"/>
                <w:shd w:val="clear" w:color="auto" w:fill="00FF00"/>
                <w:lang w:val="fr-LU"/>
              </w:rPr>
              <w:t>Non</w:t>
            </w:r>
          </w:p>
        </w:tc>
      </w:tr>
      <w:tr w:rsidR="004754E4" w:rsidRPr="008130D0" w14:paraId="366A8042" w14:textId="77777777" w:rsidTr="00E12D31">
        <w:tc>
          <w:tcPr>
            <w:tcW w:w="955" w:type="dxa"/>
            <w:tcBorders>
              <w:top w:val="single" w:sz="4" w:space="0" w:color="auto"/>
              <w:left w:val="single" w:sz="4" w:space="0" w:color="auto"/>
              <w:bottom w:val="single" w:sz="4" w:space="0" w:color="auto"/>
              <w:right w:val="single" w:sz="4" w:space="0" w:color="auto"/>
            </w:tcBorders>
            <w:vAlign w:val="center"/>
          </w:tcPr>
          <w:p w14:paraId="00B63BD0" w14:textId="77777777" w:rsidR="004754E4" w:rsidRPr="00E7759A" w:rsidRDefault="004754E4" w:rsidP="0010384E">
            <w:pPr>
              <w:spacing w:after="0"/>
              <w:rPr>
                <w:rFonts w:cs="Calibri"/>
                <w:sz w:val="20"/>
                <w:szCs w:val="20"/>
                <w:highlight w:val="lightGray"/>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6A21396E" w14:textId="77777777" w:rsidR="004754E4" w:rsidRPr="00E7759A" w:rsidRDefault="004754E4" w:rsidP="0010384E">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HasMinimum</w:t>
            </w:r>
            <w:r w:rsidRPr="00E7759A">
              <w:rPr>
                <w:rFonts w:cs="Calibri"/>
                <w:b/>
                <w:i/>
                <w:sz w:val="20"/>
                <w:szCs w:val="20"/>
                <w:highlight w:val="lightGray"/>
                <w:shd w:val="clear" w:color="auto" w:fill="00FF00"/>
                <w:lang w:val="en-GB"/>
              </w:rPr>
              <w:softHyphen/>
              <w:t>StopVisits</w:t>
            </w:r>
            <w:r w:rsidRPr="00E7759A">
              <w:rPr>
                <w:rFonts w:cs="Calibri"/>
                <w:b/>
                <w:i/>
                <w:sz w:val="20"/>
                <w:szCs w:val="20"/>
                <w:highlight w:val="lightGray"/>
                <w:shd w:val="clear" w:color="auto" w:fill="00FF00"/>
                <w:lang w:val="en-GB"/>
              </w:rPr>
              <w:softHyphen/>
              <w:t>PerLine</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17A52AE0" w14:textId="77777777" w:rsidR="004754E4" w:rsidRPr="00E7759A" w:rsidRDefault="004754E4" w:rsidP="0010384E">
            <w:pPr>
              <w:spacing w:after="0"/>
              <w:rPr>
                <w:rFonts w:cs="Calibri"/>
                <w:sz w:val="20"/>
                <w:szCs w:val="20"/>
                <w:highlight w:val="lightGray"/>
                <w:shd w:val="clear" w:color="auto" w:fill="00FF00"/>
                <w:lang w:val="en-GB"/>
              </w:rPr>
            </w:pPr>
            <w:proofErr w:type="spellStart"/>
            <w:r w:rsidRPr="00E7759A">
              <w:rPr>
                <w:rFonts w:cs="Calibri"/>
                <w:sz w:val="20"/>
                <w:szCs w:val="20"/>
                <w:highlight w:val="lightGray"/>
                <w:shd w:val="clear" w:color="auto" w:fill="00FF00"/>
                <w:lang w:val="en-GB"/>
              </w:rPr>
              <w:t>Oui</w:t>
            </w:r>
            <w:proofErr w:type="spellEnd"/>
          </w:p>
        </w:tc>
      </w:tr>
      <w:tr w:rsidR="00521414" w:rsidRPr="008130D0" w14:paraId="5A841434" w14:textId="77777777" w:rsidTr="00E12D31">
        <w:tc>
          <w:tcPr>
            <w:tcW w:w="955" w:type="dxa"/>
            <w:tcBorders>
              <w:top w:val="single" w:sz="4" w:space="0" w:color="auto"/>
              <w:left w:val="single" w:sz="4" w:space="0" w:color="auto"/>
              <w:bottom w:val="single" w:sz="4" w:space="0" w:color="auto"/>
              <w:right w:val="single" w:sz="4" w:space="0" w:color="auto"/>
            </w:tcBorders>
            <w:vAlign w:val="center"/>
          </w:tcPr>
          <w:p w14:paraId="2EC73640" w14:textId="77777777" w:rsidR="00521414" w:rsidRPr="00E7759A" w:rsidRDefault="00521414" w:rsidP="0010384E">
            <w:pPr>
              <w:spacing w:after="0"/>
              <w:rPr>
                <w:rFonts w:cs="Calibri"/>
                <w:sz w:val="20"/>
                <w:szCs w:val="20"/>
                <w:highlight w:val="lightGray"/>
                <w:lang w:val="en-GB"/>
              </w:rPr>
            </w:pPr>
          </w:p>
        </w:tc>
        <w:tc>
          <w:tcPr>
            <w:tcW w:w="7829" w:type="dxa"/>
            <w:tcBorders>
              <w:top w:val="single" w:sz="4" w:space="0" w:color="auto"/>
              <w:left w:val="single" w:sz="4" w:space="0" w:color="auto"/>
              <w:bottom w:val="single" w:sz="4" w:space="0" w:color="auto"/>
              <w:right w:val="single" w:sz="4" w:space="0" w:color="auto"/>
            </w:tcBorders>
            <w:vAlign w:val="center"/>
          </w:tcPr>
          <w:p w14:paraId="2B78F9A9" w14:textId="77777777" w:rsidR="00521414" w:rsidRPr="00E7759A" w:rsidRDefault="00521414" w:rsidP="0010384E">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HasNumberOf</w:t>
            </w:r>
            <w:r w:rsidRPr="00E7759A">
              <w:rPr>
                <w:rFonts w:cs="Calibri"/>
                <w:b/>
                <w:i/>
                <w:sz w:val="20"/>
                <w:szCs w:val="20"/>
                <w:highlight w:val="lightGray"/>
                <w:shd w:val="clear" w:color="auto" w:fill="00FF00"/>
                <w:lang w:val="en-GB"/>
              </w:rPr>
              <w:softHyphen/>
              <w:t>OnwardsCalls</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5B0E9C03" w14:textId="77777777" w:rsidR="00521414" w:rsidRPr="00E7759A" w:rsidRDefault="00521414" w:rsidP="0010384E">
            <w:pPr>
              <w:spacing w:after="0"/>
              <w:rPr>
                <w:rFonts w:cs="Calibri"/>
                <w:sz w:val="20"/>
                <w:szCs w:val="20"/>
                <w:highlight w:val="lightGray"/>
                <w:shd w:val="clear" w:color="auto" w:fill="00FF00"/>
                <w:lang w:val="en-GB"/>
              </w:rPr>
            </w:pPr>
            <w:proofErr w:type="spellStart"/>
            <w:r w:rsidRPr="00E7759A">
              <w:rPr>
                <w:rFonts w:cs="Calibri"/>
                <w:sz w:val="20"/>
                <w:szCs w:val="20"/>
                <w:highlight w:val="lightGray"/>
                <w:shd w:val="clear" w:color="auto" w:fill="00FF00"/>
                <w:lang w:val="en-GB"/>
              </w:rPr>
              <w:t>Oui</w:t>
            </w:r>
            <w:proofErr w:type="spellEnd"/>
          </w:p>
        </w:tc>
      </w:tr>
      <w:tr w:rsidR="004754E4" w:rsidRPr="0027539B" w14:paraId="70AC8551"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1807E510" w14:textId="77777777" w:rsidR="004754E4" w:rsidRPr="00E7759A" w:rsidRDefault="004754E4" w:rsidP="0010384E">
            <w:pPr>
              <w:spacing w:after="0"/>
              <w:rPr>
                <w:rFonts w:cs="Calibri"/>
                <w:b/>
                <w:i/>
                <w:vanish/>
                <w:sz w:val="20"/>
                <w:szCs w:val="20"/>
                <w:highlight w:val="lightGray"/>
                <w:lang w:val="en-GB"/>
              </w:rPr>
            </w:pPr>
          </w:p>
        </w:tc>
        <w:tc>
          <w:tcPr>
            <w:tcW w:w="7829" w:type="dxa"/>
            <w:tcBorders>
              <w:top w:val="single" w:sz="4" w:space="0" w:color="auto"/>
              <w:left w:val="single" w:sz="4" w:space="0" w:color="auto"/>
              <w:bottom w:val="single" w:sz="4" w:space="0" w:color="auto"/>
              <w:right w:val="single" w:sz="4" w:space="0" w:color="auto"/>
            </w:tcBorders>
            <w:vAlign w:val="center"/>
          </w:tcPr>
          <w:p w14:paraId="01EB45F2" w14:textId="77777777" w:rsidR="004754E4" w:rsidRPr="00E7759A" w:rsidRDefault="00521414" w:rsidP="0010384E">
            <w:pPr>
              <w:spacing w:after="0"/>
              <w:rPr>
                <w:rFonts w:cs="Calibri"/>
                <w:b/>
                <w:i/>
                <w:vanish/>
                <w:sz w:val="20"/>
                <w:szCs w:val="20"/>
                <w:highlight w:val="lightGray"/>
                <w:shd w:val="clear" w:color="auto" w:fill="00FF00"/>
                <w:lang w:val="en-GB"/>
              </w:rPr>
            </w:pPr>
            <w:proofErr w:type="spellStart"/>
            <w:r w:rsidRPr="00E7759A">
              <w:rPr>
                <w:rFonts w:cs="Calibri"/>
                <w:b/>
                <w:i/>
                <w:vanish/>
                <w:sz w:val="20"/>
                <w:szCs w:val="20"/>
                <w:lang w:val="en-GB"/>
              </w:rPr>
              <w:t>HasNumberOf</w:t>
            </w:r>
            <w:r w:rsidRPr="00E7759A">
              <w:rPr>
                <w:rFonts w:cs="Calibri"/>
                <w:b/>
                <w:i/>
                <w:vanish/>
                <w:sz w:val="20"/>
                <w:szCs w:val="20"/>
                <w:lang w:val="en-GB"/>
              </w:rPr>
              <w:softHyphen/>
              <w:t>PreviousCalls</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39E7120E" w14:textId="77777777" w:rsidR="004754E4" w:rsidRPr="00E7759A" w:rsidRDefault="00521414" w:rsidP="0010384E">
            <w:pPr>
              <w:spacing w:after="0"/>
              <w:rPr>
                <w:rFonts w:cs="Calibri"/>
                <w:vanish/>
                <w:sz w:val="20"/>
                <w:szCs w:val="20"/>
                <w:highlight w:val="lightGray"/>
                <w:shd w:val="clear" w:color="auto" w:fill="00FF00"/>
                <w:lang w:val="en-GB"/>
              </w:rPr>
            </w:pPr>
            <w:r w:rsidRPr="00E7759A">
              <w:rPr>
                <w:rFonts w:cs="Calibri"/>
                <w:vanish/>
                <w:sz w:val="20"/>
                <w:szCs w:val="20"/>
                <w:highlight w:val="lightGray"/>
                <w:shd w:val="clear" w:color="auto" w:fill="00FF00"/>
                <w:lang w:val="en-GB"/>
              </w:rPr>
              <w:t>Non</w:t>
            </w:r>
          </w:p>
        </w:tc>
      </w:tr>
      <w:tr w:rsidR="004754E4" w:rsidRPr="00EA616D" w14:paraId="0E52C73F" w14:textId="77777777" w:rsidTr="00E12D31">
        <w:tc>
          <w:tcPr>
            <w:tcW w:w="8784" w:type="dxa"/>
            <w:gridSpan w:val="2"/>
            <w:tcBorders>
              <w:top w:val="single" w:sz="4" w:space="0" w:color="auto"/>
              <w:left w:val="single" w:sz="4" w:space="0" w:color="auto"/>
              <w:bottom w:val="single" w:sz="4" w:space="0" w:color="auto"/>
              <w:right w:val="single" w:sz="4" w:space="0" w:color="auto"/>
            </w:tcBorders>
            <w:vAlign w:val="center"/>
          </w:tcPr>
          <w:p w14:paraId="25836A4A" w14:textId="77777777" w:rsidR="004754E4" w:rsidRPr="00E7759A" w:rsidRDefault="004754E4" w:rsidP="0010384E">
            <w:pPr>
              <w:spacing w:after="0"/>
              <w:rPr>
                <w:rFonts w:cs="Calibri"/>
                <w:b/>
                <w:i/>
                <w:sz w:val="20"/>
                <w:szCs w:val="20"/>
                <w:lang w:val="en-GB"/>
              </w:rPr>
            </w:pPr>
            <w:proofErr w:type="spellStart"/>
            <w:r w:rsidRPr="00E7759A">
              <w:rPr>
                <w:rFonts w:cs="Calibri"/>
                <w:b/>
                <w:i/>
                <w:sz w:val="20"/>
                <w:szCs w:val="20"/>
                <w:lang w:val="en-GB"/>
              </w:rPr>
              <w:t>SubscriptionPolicy</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3D916815" w14:textId="77777777" w:rsidR="004754E4" w:rsidRPr="00E7759A" w:rsidRDefault="004754E4" w:rsidP="0010384E">
            <w:pPr>
              <w:spacing w:after="0"/>
              <w:rPr>
                <w:rFonts w:cs="Calibri"/>
                <w:sz w:val="20"/>
                <w:szCs w:val="20"/>
                <w:lang w:val="en-GB"/>
              </w:rPr>
            </w:pPr>
          </w:p>
        </w:tc>
      </w:tr>
      <w:tr w:rsidR="004754E4" w:rsidRPr="008130D0" w14:paraId="7747E98E" w14:textId="77777777" w:rsidTr="00E12D31">
        <w:tc>
          <w:tcPr>
            <w:tcW w:w="955" w:type="dxa"/>
            <w:tcBorders>
              <w:top w:val="single" w:sz="4" w:space="0" w:color="auto"/>
              <w:left w:val="single" w:sz="4" w:space="0" w:color="auto"/>
              <w:bottom w:val="single" w:sz="4" w:space="0" w:color="auto"/>
              <w:right w:val="single" w:sz="4" w:space="0" w:color="auto"/>
            </w:tcBorders>
            <w:vAlign w:val="center"/>
          </w:tcPr>
          <w:p w14:paraId="18B278A8" w14:textId="77777777" w:rsidR="004754E4" w:rsidRPr="00E7759A" w:rsidRDefault="004754E4" w:rsidP="0010384E">
            <w:pPr>
              <w:spacing w:after="0"/>
              <w:rPr>
                <w:rFonts w:cs="Calibri"/>
                <w:b/>
                <w:i/>
                <w:sz w:val="20"/>
                <w:szCs w:val="20"/>
                <w:lang w:val="en-GB"/>
              </w:rPr>
            </w:pPr>
          </w:p>
        </w:tc>
        <w:tc>
          <w:tcPr>
            <w:tcW w:w="7829" w:type="dxa"/>
            <w:tcBorders>
              <w:top w:val="single" w:sz="4" w:space="0" w:color="auto"/>
              <w:left w:val="single" w:sz="4" w:space="0" w:color="auto"/>
              <w:bottom w:val="single" w:sz="4" w:space="0" w:color="auto"/>
              <w:right w:val="single" w:sz="4" w:space="0" w:color="auto"/>
            </w:tcBorders>
            <w:vAlign w:val="center"/>
          </w:tcPr>
          <w:p w14:paraId="11CB846C" w14:textId="77777777" w:rsidR="004754E4" w:rsidRPr="00E7759A" w:rsidRDefault="004754E4" w:rsidP="0010384E">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HasIncremental</w:t>
            </w:r>
            <w:r w:rsidRPr="00E7759A">
              <w:rPr>
                <w:rFonts w:cs="Calibri"/>
                <w:b/>
                <w:i/>
                <w:sz w:val="20"/>
                <w:szCs w:val="20"/>
                <w:highlight w:val="lightGray"/>
                <w:shd w:val="clear" w:color="auto" w:fill="00FF00"/>
                <w:lang w:val="en-GB"/>
              </w:rPr>
              <w:softHyphen/>
              <w:t>Updates</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47A3F056" w14:textId="77777777" w:rsidR="004754E4" w:rsidRPr="00E7759A" w:rsidRDefault="004754E4" w:rsidP="0010384E">
            <w:pPr>
              <w:spacing w:after="0"/>
              <w:rPr>
                <w:rFonts w:cs="Calibri"/>
                <w:sz w:val="20"/>
                <w:szCs w:val="20"/>
                <w:highlight w:val="lightGray"/>
                <w:shd w:val="clear" w:color="auto" w:fill="00FF00"/>
                <w:lang w:val="en-GB"/>
              </w:rPr>
            </w:pPr>
            <w:proofErr w:type="spellStart"/>
            <w:r w:rsidRPr="00E7759A">
              <w:rPr>
                <w:rFonts w:cs="Calibri"/>
                <w:sz w:val="20"/>
                <w:szCs w:val="20"/>
                <w:highlight w:val="lightGray"/>
                <w:shd w:val="clear" w:color="auto" w:fill="00FF00"/>
                <w:lang w:val="en-GB"/>
              </w:rPr>
              <w:t>Oui</w:t>
            </w:r>
            <w:proofErr w:type="spellEnd"/>
          </w:p>
        </w:tc>
      </w:tr>
      <w:tr w:rsidR="004754E4" w:rsidRPr="008130D0" w14:paraId="4E4F2F64" w14:textId="77777777" w:rsidTr="00E12D31">
        <w:tc>
          <w:tcPr>
            <w:tcW w:w="955" w:type="dxa"/>
            <w:tcBorders>
              <w:top w:val="single" w:sz="4" w:space="0" w:color="auto"/>
              <w:left w:val="single" w:sz="4" w:space="0" w:color="auto"/>
              <w:bottom w:val="single" w:sz="4" w:space="0" w:color="auto"/>
              <w:right w:val="single" w:sz="4" w:space="0" w:color="auto"/>
            </w:tcBorders>
            <w:vAlign w:val="center"/>
          </w:tcPr>
          <w:p w14:paraId="1CD7F662" w14:textId="77777777" w:rsidR="004754E4" w:rsidRPr="00E7759A" w:rsidRDefault="004754E4" w:rsidP="0010384E">
            <w:pPr>
              <w:spacing w:after="0"/>
              <w:rPr>
                <w:rFonts w:cs="Calibri"/>
                <w:b/>
                <w:i/>
                <w:sz w:val="20"/>
                <w:szCs w:val="20"/>
                <w:highlight w:val="lightGray"/>
                <w:lang w:val="en-GB"/>
              </w:rPr>
            </w:pPr>
          </w:p>
        </w:tc>
        <w:tc>
          <w:tcPr>
            <w:tcW w:w="7829" w:type="dxa"/>
            <w:tcBorders>
              <w:top w:val="single" w:sz="4" w:space="0" w:color="auto"/>
              <w:left w:val="single" w:sz="4" w:space="0" w:color="auto"/>
              <w:bottom w:val="single" w:sz="4" w:space="0" w:color="auto"/>
              <w:right w:val="single" w:sz="4" w:space="0" w:color="auto"/>
            </w:tcBorders>
            <w:vAlign w:val="center"/>
          </w:tcPr>
          <w:p w14:paraId="2413C294" w14:textId="77777777" w:rsidR="004754E4" w:rsidRPr="00E7759A" w:rsidRDefault="004754E4" w:rsidP="0010384E">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HasChangeSensitivity</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251C6B5A" w14:textId="77777777" w:rsidR="004754E4" w:rsidRPr="00E7759A" w:rsidRDefault="004754E4" w:rsidP="0010384E">
            <w:pPr>
              <w:spacing w:after="0"/>
              <w:rPr>
                <w:rFonts w:cs="Calibri"/>
                <w:sz w:val="20"/>
                <w:szCs w:val="20"/>
                <w:highlight w:val="lightGray"/>
                <w:shd w:val="clear" w:color="auto" w:fill="00FF00"/>
                <w:lang w:val="fr-LU"/>
              </w:rPr>
            </w:pPr>
            <w:r w:rsidRPr="00E7759A">
              <w:rPr>
                <w:rFonts w:cs="Calibri"/>
                <w:sz w:val="20"/>
                <w:szCs w:val="20"/>
                <w:highlight w:val="lightGray"/>
                <w:shd w:val="clear" w:color="auto" w:fill="00FF00"/>
                <w:lang w:val="fr-LU"/>
              </w:rPr>
              <w:t>Oui</w:t>
            </w:r>
          </w:p>
        </w:tc>
      </w:tr>
      <w:tr w:rsidR="004754E4" w:rsidRPr="00EA616D" w14:paraId="3D059EA6" w14:textId="77777777" w:rsidTr="00E12D31">
        <w:trPr>
          <w:hidden/>
        </w:trPr>
        <w:tc>
          <w:tcPr>
            <w:tcW w:w="8784" w:type="dxa"/>
            <w:gridSpan w:val="2"/>
            <w:tcBorders>
              <w:top w:val="single" w:sz="4" w:space="0" w:color="auto"/>
              <w:left w:val="single" w:sz="4" w:space="0" w:color="auto"/>
              <w:bottom w:val="single" w:sz="4" w:space="0" w:color="auto"/>
              <w:right w:val="single" w:sz="4" w:space="0" w:color="auto"/>
            </w:tcBorders>
            <w:vAlign w:val="center"/>
          </w:tcPr>
          <w:p w14:paraId="4ED9E50C" w14:textId="77777777" w:rsidR="004754E4" w:rsidRPr="00E7759A" w:rsidRDefault="004754E4" w:rsidP="0010384E">
            <w:pPr>
              <w:spacing w:after="0"/>
              <w:rPr>
                <w:rFonts w:cs="Calibri"/>
                <w:b/>
                <w:i/>
                <w:vanish/>
                <w:sz w:val="20"/>
                <w:szCs w:val="20"/>
                <w:highlight w:val="cyan"/>
                <w:lang w:val="fr-LU"/>
              </w:rPr>
            </w:pPr>
            <w:proofErr w:type="spellStart"/>
            <w:r w:rsidRPr="00E7759A">
              <w:rPr>
                <w:rFonts w:cs="Calibri"/>
                <w:b/>
                <w:i/>
                <w:vanish/>
                <w:sz w:val="20"/>
                <w:szCs w:val="20"/>
                <w:highlight w:val="cyan"/>
                <w:lang w:val="fr-LU"/>
              </w:rPr>
              <w:t>AccessControl</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1834CF69" w14:textId="77777777" w:rsidR="004754E4" w:rsidRPr="00E7759A" w:rsidRDefault="004754E4" w:rsidP="0010384E">
            <w:pPr>
              <w:spacing w:after="0"/>
              <w:rPr>
                <w:rFonts w:cs="Calibri"/>
                <w:vanish/>
                <w:sz w:val="20"/>
                <w:szCs w:val="20"/>
                <w:highlight w:val="cyan"/>
                <w:shd w:val="clear" w:color="auto" w:fill="00FF00"/>
                <w:lang w:val="fr-LU"/>
              </w:rPr>
            </w:pPr>
          </w:p>
        </w:tc>
      </w:tr>
      <w:tr w:rsidR="00521414" w:rsidRPr="008130D0" w14:paraId="626F74F3"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1BA4264A" w14:textId="77777777" w:rsidR="00521414" w:rsidRPr="00E7759A" w:rsidRDefault="00521414" w:rsidP="0010384E">
            <w:pPr>
              <w:spacing w:after="0"/>
              <w:rPr>
                <w:rFonts w:cs="Calibri"/>
                <w:b/>
                <w:i/>
                <w:vanish/>
                <w:sz w:val="20"/>
                <w:szCs w:val="20"/>
                <w:highlight w:val="cyan"/>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035DB283" w14:textId="77777777" w:rsidR="00521414" w:rsidRPr="00E7759A" w:rsidRDefault="00521414" w:rsidP="0010384E">
            <w:pPr>
              <w:spacing w:after="0"/>
              <w:rPr>
                <w:rFonts w:cs="Calibri"/>
                <w:b/>
                <w:i/>
                <w:vanish/>
                <w:sz w:val="20"/>
                <w:szCs w:val="20"/>
                <w:highlight w:val="cyan"/>
                <w:lang w:val="fr-LU"/>
              </w:rPr>
            </w:pPr>
            <w:proofErr w:type="spellStart"/>
            <w:r w:rsidRPr="00E7759A">
              <w:rPr>
                <w:rFonts w:cs="Calibri"/>
                <w:b/>
                <w:i/>
                <w:vanish/>
                <w:sz w:val="20"/>
                <w:szCs w:val="20"/>
                <w:highlight w:val="cyan"/>
                <w:lang w:val="fr-LU"/>
              </w:rPr>
              <w:t>RequestChecking</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3C9605F6" w14:textId="77777777" w:rsidR="00521414" w:rsidRPr="00E7759A" w:rsidRDefault="00521414" w:rsidP="0010384E">
            <w:pPr>
              <w:spacing w:after="0"/>
              <w:rPr>
                <w:rFonts w:cs="Calibri"/>
                <w:vanish/>
                <w:sz w:val="20"/>
                <w:szCs w:val="20"/>
                <w:highlight w:val="cyan"/>
                <w:shd w:val="clear" w:color="auto" w:fill="00FF00"/>
                <w:lang w:val="fr-LU"/>
              </w:rPr>
            </w:pPr>
            <w:r w:rsidRPr="00E7759A">
              <w:rPr>
                <w:rFonts w:cs="Calibri"/>
                <w:vanish/>
                <w:sz w:val="20"/>
                <w:szCs w:val="20"/>
                <w:highlight w:val="cyan"/>
                <w:shd w:val="clear" w:color="auto" w:fill="00FF00"/>
                <w:lang w:val="fr-LU"/>
              </w:rPr>
              <w:t>Non</w:t>
            </w:r>
          </w:p>
        </w:tc>
      </w:tr>
      <w:tr w:rsidR="00521414" w:rsidRPr="008130D0" w14:paraId="4ED79F36"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68E66C29" w14:textId="77777777" w:rsidR="00521414" w:rsidRPr="00E7759A" w:rsidRDefault="00521414" w:rsidP="0010384E">
            <w:pPr>
              <w:spacing w:after="0"/>
              <w:rPr>
                <w:rFonts w:cs="Calibri"/>
                <w:b/>
                <w:i/>
                <w:vanish/>
                <w:sz w:val="20"/>
                <w:szCs w:val="20"/>
                <w:highlight w:val="cyan"/>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6AD05196" w14:textId="77777777" w:rsidR="00521414" w:rsidRPr="00E7759A" w:rsidRDefault="00521414" w:rsidP="0010384E">
            <w:pPr>
              <w:spacing w:after="0"/>
              <w:rPr>
                <w:rFonts w:cs="Calibri"/>
                <w:b/>
                <w:i/>
                <w:vanish/>
                <w:sz w:val="20"/>
                <w:szCs w:val="20"/>
                <w:highlight w:val="cyan"/>
                <w:lang w:val="fr-LU"/>
              </w:rPr>
            </w:pPr>
            <w:proofErr w:type="spellStart"/>
            <w:r w:rsidRPr="00E7759A">
              <w:rPr>
                <w:rFonts w:cs="Calibri"/>
                <w:b/>
                <w:i/>
                <w:vanish/>
                <w:sz w:val="20"/>
                <w:szCs w:val="20"/>
                <w:highlight w:val="cyan"/>
                <w:lang w:val="fr-LU"/>
              </w:rPr>
              <w:t>CheckOperatorRef</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54D6C886" w14:textId="77777777" w:rsidR="00521414" w:rsidRPr="00E7759A" w:rsidRDefault="00521414" w:rsidP="0010384E">
            <w:pPr>
              <w:spacing w:after="0"/>
              <w:rPr>
                <w:rFonts w:cs="Calibri"/>
                <w:vanish/>
                <w:sz w:val="20"/>
                <w:szCs w:val="20"/>
                <w:highlight w:val="cyan"/>
                <w:shd w:val="clear" w:color="auto" w:fill="00FF00"/>
                <w:lang w:val="fr-LU"/>
              </w:rPr>
            </w:pPr>
            <w:r w:rsidRPr="00E7759A">
              <w:rPr>
                <w:rFonts w:cs="Calibri"/>
                <w:vanish/>
                <w:sz w:val="20"/>
                <w:szCs w:val="20"/>
                <w:highlight w:val="cyan"/>
                <w:shd w:val="clear" w:color="auto" w:fill="00FF00"/>
                <w:lang w:val="fr-LU"/>
              </w:rPr>
              <w:t>Non</w:t>
            </w:r>
          </w:p>
        </w:tc>
      </w:tr>
      <w:tr w:rsidR="00521414" w:rsidRPr="008130D0" w14:paraId="47E74B15"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4103AEFD" w14:textId="77777777" w:rsidR="00521414" w:rsidRPr="00E7759A" w:rsidRDefault="00521414" w:rsidP="0010384E">
            <w:pPr>
              <w:spacing w:after="0"/>
              <w:rPr>
                <w:rFonts w:cs="Calibri"/>
                <w:b/>
                <w:i/>
                <w:vanish/>
                <w:sz w:val="20"/>
                <w:szCs w:val="20"/>
                <w:highlight w:val="cyan"/>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455CE79E" w14:textId="77777777" w:rsidR="00521414" w:rsidRPr="00E7759A" w:rsidRDefault="00521414" w:rsidP="0010384E">
            <w:pPr>
              <w:spacing w:after="0"/>
              <w:rPr>
                <w:rFonts w:cs="Calibri"/>
                <w:b/>
                <w:i/>
                <w:vanish/>
                <w:sz w:val="20"/>
                <w:szCs w:val="20"/>
                <w:highlight w:val="cyan"/>
                <w:lang w:val="fr-LU"/>
              </w:rPr>
            </w:pPr>
            <w:proofErr w:type="spellStart"/>
            <w:r w:rsidRPr="00E7759A">
              <w:rPr>
                <w:rFonts w:cs="Calibri"/>
                <w:b/>
                <w:i/>
                <w:vanish/>
                <w:sz w:val="20"/>
                <w:szCs w:val="20"/>
                <w:highlight w:val="cyan"/>
                <w:lang w:val="fr-LU"/>
              </w:rPr>
              <w:t>CheckLineRef</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182E6BB9" w14:textId="77777777" w:rsidR="00521414" w:rsidRPr="00E7759A" w:rsidRDefault="00521414" w:rsidP="0010384E">
            <w:pPr>
              <w:spacing w:after="0"/>
              <w:rPr>
                <w:rFonts w:cs="Calibri"/>
                <w:vanish/>
                <w:sz w:val="20"/>
                <w:szCs w:val="20"/>
                <w:highlight w:val="cyan"/>
                <w:shd w:val="clear" w:color="auto" w:fill="00FF00"/>
                <w:lang w:val="fr-LU"/>
              </w:rPr>
            </w:pPr>
            <w:r w:rsidRPr="00E7759A">
              <w:rPr>
                <w:rFonts w:cs="Calibri"/>
                <w:vanish/>
                <w:sz w:val="20"/>
                <w:szCs w:val="20"/>
                <w:highlight w:val="cyan"/>
                <w:shd w:val="clear" w:color="auto" w:fill="00FF00"/>
                <w:lang w:val="fr-LU"/>
              </w:rPr>
              <w:t>Non</w:t>
            </w:r>
          </w:p>
        </w:tc>
      </w:tr>
      <w:tr w:rsidR="00521414" w:rsidRPr="008130D0" w14:paraId="63F5C69D"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0F384B49" w14:textId="77777777" w:rsidR="00521414" w:rsidRPr="00E7759A" w:rsidRDefault="00521414" w:rsidP="0010384E">
            <w:pPr>
              <w:spacing w:after="0"/>
              <w:rPr>
                <w:rFonts w:cs="Calibri"/>
                <w:b/>
                <w:i/>
                <w:vanish/>
                <w:sz w:val="20"/>
                <w:szCs w:val="20"/>
                <w:highlight w:val="cyan"/>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7DACDD26" w14:textId="77777777" w:rsidR="00521414" w:rsidRPr="00E7759A" w:rsidRDefault="00521414" w:rsidP="0010384E">
            <w:pPr>
              <w:spacing w:after="0"/>
              <w:rPr>
                <w:rFonts w:cs="Calibri"/>
                <w:b/>
                <w:i/>
                <w:vanish/>
                <w:sz w:val="20"/>
                <w:szCs w:val="20"/>
                <w:highlight w:val="cyan"/>
                <w:shd w:val="clear" w:color="auto" w:fill="00FF00"/>
                <w:lang w:val="fr-LU"/>
              </w:rPr>
            </w:pPr>
            <w:proofErr w:type="spellStart"/>
            <w:r w:rsidRPr="00E7759A">
              <w:rPr>
                <w:rFonts w:cs="Calibri"/>
                <w:b/>
                <w:i/>
                <w:vanish/>
                <w:sz w:val="20"/>
                <w:szCs w:val="20"/>
                <w:highlight w:val="cyan"/>
                <w:lang w:val="fr-LU"/>
              </w:rPr>
              <w:t>CheckMonitoringRef</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6BACEC65" w14:textId="77777777" w:rsidR="00521414" w:rsidRPr="00E7759A" w:rsidRDefault="00521414" w:rsidP="0010384E">
            <w:pPr>
              <w:spacing w:after="0"/>
              <w:rPr>
                <w:rFonts w:cs="Calibri"/>
                <w:vanish/>
                <w:sz w:val="20"/>
                <w:szCs w:val="20"/>
                <w:highlight w:val="cyan"/>
                <w:shd w:val="clear" w:color="auto" w:fill="00FF00"/>
                <w:lang w:val="fr-LU"/>
              </w:rPr>
            </w:pPr>
            <w:r w:rsidRPr="00E7759A">
              <w:rPr>
                <w:rFonts w:cs="Calibri"/>
                <w:vanish/>
                <w:sz w:val="20"/>
                <w:szCs w:val="20"/>
                <w:highlight w:val="cyan"/>
                <w:shd w:val="clear" w:color="auto" w:fill="00FF00"/>
                <w:lang w:val="fr-LU"/>
              </w:rPr>
              <w:t>Non</w:t>
            </w:r>
          </w:p>
        </w:tc>
      </w:tr>
      <w:tr w:rsidR="004754E4" w:rsidRPr="004754E4" w14:paraId="148D6645" w14:textId="77777777" w:rsidTr="00E12D31">
        <w:trPr>
          <w:hidden/>
        </w:trPr>
        <w:tc>
          <w:tcPr>
            <w:tcW w:w="8784" w:type="dxa"/>
            <w:gridSpan w:val="2"/>
            <w:tcBorders>
              <w:top w:val="single" w:sz="4" w:space="0" w:color="auto"/>
              <w:left w:val="single" w:sz="4" w:space="0" w:color="auto"/>
              <w:bottom w:val="single" w:sz="4" w:space="0" w:color="auto"/>
              <w:right w:val="single" w:sz="4" w:space="0" w:color="auto"/>
            </w:tcBorders>
            <w:vAlign w:val="center"/>
          </w:tcPr>
          <w:p w14:paraId="66D172D6" w14:textId="77777777" w:rsidR="004754E4" w:rsidRPr="00E7759A" w:rsidRDefault="004754E4" w:rsidP="0010384E">
            <w:pPr>
              <w:spacing w:after="0"/>
              <w:rPr>
                <w:rFonts w:cs="Calibri"/>
                <w:b/>
                <w:i/>
                <w:vanish/>
                <w:sz w:val="20"/>
                <w:szCs w:val="20"/>
                <w:highlight w:val="cyan"/>
                <w:lang w:val="fr-LU"/>
              </w:rPr>
            </w:pPr>
            <w:proofErr w:type="spellStart"/>
            <w:r w:rsidRPr="00E7759A">
              <w:rPr>
                <w:rFonts w:cs="Calibri"/>
                <w:b/>
                <w:i/>
                <w:vanish/>
                <w:sz w:val="20"/>
                <w:szCs w:val="20"/>
                <w:highlight w:val="cyan"/>
                <w:lang w:val="fr-LU"/>
              </w:rPr>
              <w:t>ResponseFeatures</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0C2F7AF9" w14:textId="77777777" w:rsidR="004754E4" w:rsidRPr="00E7759A" w:rsidRDefault="004754E4" w:rsidP="0010384E">
            <w:pPr>
              <w:spacing w:after="0"/>
              <w:rPr>
                <w:rFonts w:cs="Calibri"/>
                <w:vanish/>
                <w:sz w:val="20"/>
                <w:szCs w:val="20"/>
                <w:highlight w:val="cyan"/>
                <w:shd w:val="clear" w:color="auto" w:fill="CCCCFF"/>
                <w:lang w:val="fr-LU"/>
              </w:rPr>
            </w:pPr>
          </w:p>
        </w:tc>
      </w:tr>
      <w:tr w:rsidR="00521414" w:rsidRPr="008130D0" w14:paraId="07A20644" w14:textId="77777777" w:rsidTr="00E12D31">
        <w:trPr>
          <w:hidden/>
        </w:trPr>
        <w:tc>
          <w:tcPr>
            <w:tcW w:w="955" w:type="dxa"/>
            <w:tcBorders>
              <w:top w:val="single" w:sz="4" w:space="0" w:color="auto"/>
              <w:left w:val="single" w:sz="4" w:space="0" w:color="auto"/>
              <w:bottom w:val="single" w:sz="4" w:space="0" w:color="auto"/>
              <w:right w:val="single" w:sz="4" w:space="0" w:color="auto"/>
            </w:tcBorders>
            <w:vAlign w:val="center"/>
          </w:tcPr>
          <w:p w14:paraId="0F99274E" w14:textId="77777777" w:rsidR="00521414" w:rsidRPr="00E7759A" w:rsidRDefault="00521414" w:rsidP="0010384E">
            <w:pPr>
              <w:spacing w:after="0"/>
              <w:rPr>
                <w:rFonts w:cs="Calibri"/>
                <w:b/>
                <w:i/>
                <w:vanish/>
                <w:sz w:val="20"/>
                <w:szCs w:val="20"/>
                <w:highlight w:val="cyan"/>
                <w:lang w:val="fr-LU"/>
              </w:rPr>
            </w:pPr>
          </w:p>
        </w:tc>
        <w:tc>
          <w:tcPr>
            <w:tcW w:w="7829" w:type="dxa"/>
            <w:tcBorders>
              <w:top w:val="single" w:sz="4" w:space="0" w:color="auto"/>
              <w:left w:val="single" w:sz="4" w:space="0" w:color="auto"/>
              <w:bottom w:val="single" w:sz="4" w:space="0" w:color="auto"/>
              <w:right w:val="single" w:sz="4" w:space="0" w:color="auto"/>
            </w:tcBorders>
            <w:vAlign w:val="center"/>
          </w:tcPr>
          <w:p w14:paraId="0185A4B2" w14:textId="77777777" w:rsidR="00521414" w:rsidRPr="00E7759A" w:rsidRDefault="00521414" w:rsidP="0010384E">
            <w:pPr>
              <w:spacing w:after="0"/>
              <w:rPr>
                <w:rFonts w:cs="Calibri"/>
                <w:b/>
                <w:i/>
                <w:vanish/>
                <w:sz w:val="20"/>
                <w:szCs w:val="20"/>
                <w:highlight w:val="cyan"/>
                <w:shd w:val="clear" w:color="auto" w:fill="00FF00"/>
                <w:lang w:val="fr-LU"/>
              </w:rPr>
            </w:pPr>
            <w:proofErr w:type="spellStart"/>
            <w:r w:rsidRPr="00E7759A">
              <w:rPr>
                <w:rFonts w:cs="Calibri"/>
                <w:b/>
                <w:i/>
                <w:vanish/>
                <w:sz w:val="20"/>
                <w:szCs w:val="20"/>
                <w:highlight w:val="cyan"/>
                <w:lang w:val="fr-LU"/>
              </w:rPr>
              <w:t>HasLineNotice</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7F0BED78" w14:textId="77777777" w:rsidR="00521414" w:rsidRPr="00E7759A" w:rsidRDefault="00521414" w:rsidP="0010384E">
            <w:pPr>
              <w:spacing w:after="0"/>
              <w:rPr>
                <w:rFonts w:cs="Calibri"/>
                <w:vanish/>
                <w:sz w:val="20"/>
                <w:szCs w:val="20"/>
                <w:highlight w:val="cyan"/>
                <w:shd w:val="clear" w:color="auto" w:fill="00FF00"/>
                <w:lang w:val="fr-LU"/>
              </w:rPr>
            </w:pPr>
            <w:r w:rsidRPr="00E7759A">
              <w:rPr>
                <w:rFonts w:cs="Calibri"/>
                <w:vanish/>
                <w:sz w:val="20"/>
                <w:szCs w:val="20"/>
                <w:highlight w:val="cyan"/>
                <w:shd w:val="clear" w:color="auto" w:fill="00FF00"/>
                <w:lang w:val="fr-LU"/>
              </w:rPr>
              <w:t>Non</w:t>
            </w:r>
          </w:p>
        </w:tc>
      </w:tr>
      <w:tr w:rsidR="00521414" w:rsidRPr="008130D0" w14:paraId="15885974" w14:textId="77777777" w:rsidTr="00E12D31">
        <w:trPr>
          <w:hidden/>
        </w:trPr>
        <w:tc>
          <w:tcPr>
            <w:tcW w:w="8784" w:type="dxa"/>
            <w:gridSpan w:val="2"/>
            <w:tcBorders>
              <w:top w:val="single" w:sz="4" w:space="0" w:color="auto"/>
              <w:left w:val="single" w:sz="4" w:space="0" w:color="auto"/>
              <w:bottom w:val="single" w:sz="4" w:space="0" w:color="auto"/>
              <w:right w:val="single" w:sz="4" w:space="0" w:color="auto"/>
            </w:tcBorders>
            <w:vAlign w:val="center"/>
          </w:tcPr>
          <w:p w14:paraId="6DD70C7B" w14:textId="77777777" w:rsidR="00521414" w:rsidRPr="00E7759A" w:rsidRDefault="00521414" w:rsidP="0010384E">
            <w:pPr>
              <w:spacing w:after="0"/>
              <w:rPr>
                <w:rFonts w:cs="Calibri"/>
                <w:b/>
                <w:i/>
                <w:vanish/>
                <w:sz w:val="20"/>
                <w:szCs w:val="20"/>
                <w:highlight w:val="cyan"/>
                <w:shd w:val="clear" w:color="auto" w:fill="00FF00"/>
                <w:lang w:val="fr-LU"/>
              </w:rPr>
            </w:pPr>
            <w:r w:rsidRPr="00E7759A">
              <w:rPr>
                <w:rFonts w:cs="Calibri"/>
                <w:b/>
                <w:i/>
                <w:vanish/>
                <w:sz w:val="20"/>
                <w:szCs w:val="20"/>
                <w:highlight w:val="cyan"/>
                <w:lang w:val="fr-LU"/>
              </w:rPr>
              <w:t>Extensions</w:t>
            </w:r>
          </w:p>
        </w:tc>
        <w:tc>
          <w:tcPr>
            <w:tcW w:w="1559" w:type="dxa"/>
            <w:tcBorders>
              <w:top w:val="single" w:sz="4" w:space="0" w:color="auto"/>
              <w:left w:val="single" w:sz="4" w:space="0" w:color="auto"/>
              <w:bottom w:val="single" w:sz="4" w:space="0" w:color="auto"/>
              <w:right w:val="single" w:sz="4" w:space="0" w:color="auto"/>
            </w:tcBorders>
            <w:vAlign w:val="center"/>
          </w:tcPr>
          <w:p w14:paraId="6E06CA36" w14:textId="77777777" w:rsidR="00521414" w:rsidRPr="00E7759A" w:rsidRDefault="00521414" w:rsidP="0010384E">
            <w:pPr>
              <w:spacing w:after="0"/>
              <w:rPr>
                <w:rFonts w:cs="Calibri"/>
                <w:vanish/>
                <w:sz w:val="20"/>
                <w:szCs w:val="20"/>
                <w:highlight w:val="cyan"/>
                <w:shd w:val="clear" w:color="auto" w:fill="00FF00"/>
                <w:lang w:val="fr-LU"/>
              </w:rPr>
            </w:pPr>
            <w:r w:rsidRPr="00E7759A">
              <w:rPr>
                <w:rFonts w:cs="Calibri"/>
                <w:vanish/>
                <w:sz w:val="20"/>
                <w:szCs w:val="20"/>
                <w:highlight w:val="cyan"/>
                <w:shd w:val="clear" w:color="auto" w:fill="00FF00"/>
                <w:lang w:val="fr-LU"/>
              </w:rPr>
              <w:t>Non</w:t>
            </w:r>
          </w:p>
        </w:tc>
      </w:tr>
    </w:tbl>
    <w:p w14:paraId="2ADC76E8" w14:textId="77777777" w:rsidR="0045463B" w:rsidRPr="0045463B" w:rsidRDefault="0045463B" w:rsidP="0034331F">
      <w:pPr>
        <w:pStyle w:val="Titre3"/>
        <w:rPr>
          <w:lang w:val="fr-FR"/>
        </w:rPr>
      </w:pPr>
      <w:bookmarkStart w:id="264" w:name="_Toc444249788"/>
      <w:r w:rsidRPr="0045463B">
        <w:rPr>
          <w:lang w:val="fr-FR"/>
        </w:rPr>
        <w:lastRenderedPageBreak/>
        <w:t>Requête d'information temps réel au point d'arrêt</w:t>
      </w:r>
      <w:bookmarkEnd w:id="264"/>
    </w:p>
    <w:p w14:paraId="66CA6BDC" w14:textId="77777777" w:rsidR="0045463B" w:rsidRPr="0045463B" w:rsidRDefault="0045463B" w:rsidP="00A35A26">
      <w:pPr>
        <w:jc w:val="both"/>
        <w:rPr>
          <w:lang w:val="fr-FR"/>
        </w:rPr>
      </w:pPr>
      <w:r w:rsidRPr="0045463B">
        <w:rPr>
          <w:i/>
          <w:u w:val="single"/>
          <w:lang w:val="fr-FR"/>
        </w:rPr>
        <w:t>Note importante</w:t>
      </w:r>
      <w:r w:rsidRPr="0045463B">
        <w:rPr>
          <w:lang w:val="fr-FR"/>
        </w:rPr>
        <w:t> : Il est possible d’effectuer une requête sur un ensemble de points d’arrêt. On constatera, ci-dessous, que le champ « </w:t>
      </w:r>
      <w:proofErr w:type="spellStart"/>
      <w:r w:rsidRPr="0045463B">
        <w:rPr>
          <w:lang w:val="fr-FR"/>
        </w:rPr>
        <w:t>MonitoringRef</w:t>
      </w:r>
      <w:proofErr w:type="spellEnd"/>
      <w:r w:rsidRPr="0045463B">
        <w:rPr>
          <w:lang w:val="fr-FR"/>
        </w:rPr>
        <w:t xml:space="preserve"> », qui caractérise le point d’arrêt, a une cardinalité </w:t>
      </w:r>
      <w:proofErr w:type="gramStart"/>
      <w:r w:rsidRPr="0045463B">
        <w:rPr>
          <w:lang w:val="fr-FR"/>
        </w:rPr>
        <w:t>1:</w:t>
      </w:r>
      <w:proofErr w:type="gramEnd"/>
      <w:r w:rsidRPr="0045463B">
        <w:rPr>
          <w:lang w:val="fr-FR"/>
        </w:rPr>
        <w:t>1, cela vient du fait que c’est l’ensemble du bloc « </w:t>
      </w:r>
      <w:proofErr w:type="spellStart"/>
      <w:r w:rsidRPr="0045463B">
        <w:rPr>
          <w:lang w:val="fr-FR"/>
        </w:rPr>
        <w:t>StopMonitoringRequest</w:t>
      </w:r>
      <w:proofErr w:type="spellEnd"/>
      <w:r w:rsidRPr="0045463B">
        <w:rPr>
          <w:lang w:val="fr-FR"/>
        </w:rPr>
        <w:t> » qui doit être répété au sein de la structure « </w:t>
      </w:r>
      <w:proofErr w:type="spellStart"/>
      <w:r w:rsidRPr="0045463B">
        <w:rPr>
          <w:lang w:val="fr-FR"/>
        </w:rPr>
        <w:t>ServiceRequest</w:t>
      </w:r>
      <w:proofErr w:type="spellEnd"/>
      <w:r w:rsidRPr="0045463B">
        <w:rPr>
          <w:lang w:val="fr-FR"/>
        </w:rPr>
        <w:t> ». Cela se justifie par le fait que, dans un certain nombre de cas, la désignation du simple « </w:t>
      </w:r>
      <w:proofErr w:type="spellStart"/>
      <w:r w:rsidRPr="0045463B">
        <w:rPr>
          <w:lang w:val="fr-FR"/>
        </w:rPr>
        <w:t>MonitoringRef</w:t>
      </w:r>
      <w:proofErr w:type="spellEnd"/>
      <w:r w:rsidRPr="0045463B">
        <w:rPr>
          <w:lang w:val="fr-FR"/>
        </w:rPr>
        <w:t xml:space="preserve"> » peut s’avérer insuffisante (s‘il s’agit </w:t>
      </w:r>
      <w:r w:rsidR="004754E4" w:rsidRPr="00521414">
        <w:rPr>
          <w:lang w:val="fr-FR"/>
        </w:rPr>
        <w:t>d’un ‘</w:t>
      </w:r>
      <w:r w:rsidR="0061098F" w:rsidRPr="00521414">
        <w:rPr>
          <w:lang w:val="fr-FR"/>
        </w:rPr>
        <w:t>Lieu d’arrêt</w:t>
      </w:r>
      <w:r w:rsidR="00521414">
        <w:rPr>
          <w:lang w:val="fr-FR"/>
        </w:rPr>
        <w:t xml:space="preserve"> (multimodal)</w:t>
      </w:r>
      <w:r w:rsidR="004754E4">
        <w:rPr>
          <w:lang w:val="fr-FR"/>
        </w:rPr>
        <w:t xml:space="preserve">, </w:t>
      </w:r>
      <w:r w:rsidRPr="0045463B">
        <w:rPr>
          <w:lang w:val="fr-FR"/>
        </w:rPr>
        <w:t>on pourra, par exemple, être amené à préciser la ligne et la destination en plus du « </w:t>
      </w:r>
      <w:proofErr w:type="spellStart"/>
      <w:r w:rsidRPr="0045463B">
        <w:rPr>
          <w:lang w:val="fr-FR"/>
        </w:rPr>
        <w:t>MonitoringRef</w:t>
      </w:r>
      <w:proofErr w:type="spellEnd"/>
      <w:proofErr w:type="gramStart"/>
      <w:r w:rsidRPr="0045463B">
        <w:rPr>
          <w:lang w:val="fr-FR"/>
        </w:rPr>
        <w:t> »…</w:t>
      </w:r>
      <w:proofErr w:type="gramEnd"/>
      <w:r w:rsidRPr="0045463B">
        <w:rPr>
          <w:lang w:val="fr-FR"/>
        </w:rPr>
        <w:t>).</w:t>
      </w:r>
    </w:p>
    <w:p w14:paraId="7E98BEFE" w14:textId="77777777" w:rsidR="0061098F" w:rsidRPr="007E6A56" w:rsidRDefault="0045463B" w:rsidP="00A35A26">
      <w:pPr>
        <w:jc w:val="both"/>
        <w:rPr>
          <w:lang w:val="fr-FR"/>
        </w:rPr>
      </w:pPr>
      <w:r w:rsidRPr="007E6A56">
        <w:rPr>
          <w:lang w:val="fr-FR"/>
        </w:rPr>
        <w:t>Note concernant la granularité des objets interrogés :</w:t>
      </w:r>
    </w:p>
    <w:p w14:paraId="44E421F1" w14:textId="77777777" w:rsidR="0045463B" w:rsidRPr="0061098F" w:rsidRDefault="0045463B" w:rsidP="0034331F">
      <w:pPr>
        <w:rPr>
          <w:lang w:val="fr-FR"/>
        </w:rPr>
      </w:pPr>
      <w:r w:rsidRPr="0079620B">
        <w:rPr>
          <w:highlight w:val="lightGray"/>
          <w:lang w:val="fr-FR"/>
        </w:rPr>
        <w:t>Le « </w:t>
      </w:r>
      <w:proofErr w:type="spellStart"/>
      <w:r w:rsidRPr="0079620B">
        <w:rPr>
          <w:highlight w:val="lightGray"/>
          <w:lang w:val="fr-FR"/>
        </w:rPr>
        <w:t>MonitoringRef</w:t>
      </w:r>
      <w:proofErr w:type="spellEnd"/>
      <w:r w:rsidRPr="0079620B">
        <w:rPr>
          <w:highlight w:val="lightGray"/>
          <w:lang w:val="fr-FR"/>
        </w:rPr>
        <w:t> » peut aussi bien référencer :</w:t>
      </w:r>
    </w:p>
    <w:p w14:paraId="7EF6E434" w14:textId="77777777" w:rsidR="0045463B" w:rsidRPr="003F077D" w:rsidRDefault="0045463B" w:rsidP="001C78C1">
      <w:pPr>
        <w:pStyle w:val="Puce1"/>
      </w:pPr>
      <w:r w:rsidRPr="003F077D">
        <w:t>Un Groupe de Lieux</w:t>
      </w:r>
    </w:p>
    <w:p w14:paraId="609D8DEF" w14:textId="77777777" w:rsidR="0061098F" w:rsidRPr="0061098F" w:rsidRDefault="0061098F" w:rsidP="001E787B">
      <w:pPr>
        <w:pStyle w:val="Puce1"/>
        <w:rPr>
          <w:highlight w:val="lightGray"/>
        </w:rPr>
      </w:pPr>
      <w:r w:rsidRPr="0061098F">
        <w:rPr>
          <w:highlight w:val="lightGray"/>
        </w:rPr>
        <w:t xml:space="preserve">Un lieu </w:t>
      </w:r>
      <w:proofErr w:type="gramStart"/>
      <w:r w:rsidRPr="0061098F">
        <w:rPr>
          <w:highlight w:val="lightGray"/>
        </w:rPr>
        <w:t>d’arrêt  multimodal</w:t>
      </w:r>
      <w:proofErr w:type="gramEnd"/>
    </w:p>
    <w:p w14:paraId="175AEB29" w14:textId="77777777" w:rsidR="0061098F" w:rsidRPr="0061098F" w:rsidRDefault="0061098F">
      <w:pPr>
        <w:pStyle w:val="Puce1"/>
        <w:rPr>
          <w:highlight w:val="lightGray"/>
        </w:rPr>
      </w:pPr>
      <w:r w:rsidRPr="0061098F">
        <w:rPr>
          <w:highlight w:val="lightGray"/>
        </w:rPr>
        <w:t xml:space="preserve">Un </w:t>
      </w:r>
      <w:proofErr w:type="spellStart"/>
      <w:r w:rsidRPr="0061098F">
        <w:rPr>
          <w:highlight w:val="lightGray"/>
        </w:rPr>
        <w:t>pole</w:t>
      </w:r>
      <w:proofErr w:type="spellEnd"/>
      <w:r w:rsidRPr="0061098F">
        <w:rPr>
          <w:highlight w:val="lightGray"/>
        </w:rPr>
        <w:t xml:space="preserve"> monomodal</w:t>
      </w:r>
    </w:p>
    <w:p w14:paraId="15FC3580" w14:textId="77777777" w:rsidR="0061098F" w:rsidRPr="0061098F" w:rsidRDefault="0061098F">
      <w:pPr>
        <w:pStyle w:val="Puce1"/>
        <w:rPr>
          <w:highlight w:val="lightGray"/>
        </w:rPr>
      </w:pPr>
      <w:r w:rsidRPr="0061098F">
        <w:rPr>
          <w:highlight w:val="lightGray"/>
        </w:rPr>
        <w:t>Un lieu d’arrêt monomodal</w:t>
      </w:r>
    </w:p>
    <w:p w14:paraId="079D2C6C" w14:textId="77777777" w:rsidR="0045463B" w:rsidRPr="003F077D" w:rsidRDefault="0045463B">
      <w:pPr>
        <w:pStyle w:val="Puce1"/>
        <w:rPr>
          <w:highlight w:val="lightGray"/>
        </w:rPr>
      </w:pPr>
      <w:proofErr w:type="gramStart"/>
      <w:r w:rsidRPr="003F077D">
        <w:rPr>
          <w:highlight w:val="lightGray"/>
        </w:rPr>
        <w:t>un</w:t>
      </w:r>
      <w:proofErr w:type="gramEnd"/>
      <w:r w:rsidRPr="003F077D">
        <w:rPr>
          <w:highlight w:val="lightGray"/>
        </w:rPr>
        <w:t xml:space="preserve"> Lieu d'Arrêt</w:t>
      </w:r>
    </w:p>
    <w:p w14:paraId="33BDD233" w14:textId="77777777" w:rsidR="0045463B" w:rsidRPr="00BC3604" w:rsidRDefault="0045463B">
      <w:pPr>
        <w:pStyle w:val="Puce1"/>
      </w:pPr>
      <w:proofErr w:type="gramStart"/>
      <w:r w:rsidRPr="00BC3604">
        <w:t>une</w:t>
      </w:r>
      <w:proofErr w:type="gramEnd"/>
      <w:r w:rsidRPr="00BC3604">
        <w:t xml:space="preserve"> Zone de Lieu</w:t>
      </w:r>
    </w:p>
    <w:p w14:paraId="1435B364" w14:textId="77777777" w:rsidR="0045463B" w:rsidRPr="0079620B" w:rsidRDefault="00590692">
      <w:pPr>
        <w:pStyle w:val="Puce1"/>
        <w:rPr>
          <w:highlight w:val="lightGray"/>
          <w:lang w:val="en-US"/>
        </w:rPr>
      </w:pPr>
      <w:proofErr w:type="gramStart"/>
      <w:r>
        <w:rPr>
          <w:highlight w:val="lightGray"/>
        </w:rPr>
        <w:t>une</w:t>
      </w:r>
      <w:proofErr w:type="gramEnd"/>
      <w:r>
        <w:rPr>
          <w:highlight w:val="lightGray"/>
        </w:rPr>
        <w:t xml:space="preserve"> Zone d'Embarquement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79620B" w:rsidRPr="00E32CB2" w14:paraId="31C5DCBD" w14:textId="77777777" w:rsidTr="007370BF">
        <w:tc>
          <w:tcPr>
            <w:tcW w:w="709" w:type="dxa"/>
            <w:shd w:val="clear" w:color="auto" w:fill="auto"/>
            <w:vAlign w:val="center"/>
          </w:tcPr>
          <w:p w14:paraId="6B2FB407" w14:textId="77777777" w:rsidR="0079620B" w:rsidRPr="00173DCB" w:rsidRDefault="0079620B" w:rsidP="00607CCC">
            <w:pPr>
              <w:spacing w:after="0"/>
              <w:rPr>
                <w:lang w:val="fr-FR"/>
              </w:rPr>
            </w:pPr>
            <w:r>
              <w:rPr>
                <w:lang w:val="fr-FR"/>
              </w:rPr>
              <w:t>SM-3</w:t>
            </w:r>
          </w:p>
        </w:tc>
        <w:tc>
          <w:tcPr>
            <w:tcW w:w="9639" w:type="dxa"/>
            <w:shd w:val="clear" w:color="auto" w:fill="auto"/>
            <w:vAlign w:val="center"/>
          </w:tcPr>
          <w:p w14:paraId="201A734C" w14:textId="77777777" w:rsidR="0079620B" w:rsidRPr="008130D0" w:rsidRDefault="0079620B" w:rsidP="00607CCC">
            <w:pPr>
              <w:spacing w:after="0"/>
              <w:jc w:val="both"/>
              <w:rPr>
                <w:highlight w:val="lightGray"/>
                <w:shd w:val="clear" w:color="auto" w:fill="00FF00"/>
                <w:lang w:val="fr-FR"/>
              </w:rPr>
            </w:pPr>
            <w:r w:rsidRPr="0079620B">
              <w:rPr>
                <w:highlight w:val="lightGray"/>
                <w:lang w:val="fr-FR"/>
              </w:rPr>
              <w:t xml:space="preserve">Toutefois il n'y a pas d'obligation pour un serveur de supporter tous ces niveaux </w:t>
            </w:r>
            <w:r w:rsidRPr="0079620B">
              <w:rPr>
                <w:highlight w:val="green"/>
                <w:lang w:val="fr-FR"/>
              </w:rPr>
              <w:t xml:space="preserve">(sauf pour les concentrateurs pour lesquels </w:t>
            </w:r>
            <w:r w:rsidRPr="0032333A">
              <w:rPr>
                <w:highlight w:val="green"/>
                <w:lang w:val="fr-FR"/>
              </w:rPr>
              <w:t xml:space="preserve">le Lieu d’arrêt </w:t>
            </w:r>
            <w:r w:rsidRPr="0079620B">
              <w:rPr>
                <w:highlight w:val="green"/>
                <w:lang w:val="fr-FR"/>
              </w:rPr>
              <w:t>est obligatoire</w:t>
            </w:r>
            <w:proofErr w:type="gramStart"/>
            <w:r w:rsidRPr="0079620B">
              <w:rPr>
                <w:highlight w:val="green"/>
                <w:lang w:val="fr-FR"/>
              </w:rPr>
              <w:t>)</w:t>
            </w:r>
            <w:r w:rsidRPr="0079620B">
              <w:rPr>
                <w:highlight w:val="lightGray"/>
                <w:lang w:val="fr-FR"/>
              </w:rPr>
              <w:t>:</w:t>
            </w:r>
            <w:proofErr w:type="gramEnd"/>
            <w:r w:rsidRPr="0079620B">
              <w:rPr>
                <w:highlight w:val="lightGray"/>
                <w:lang w:val="fr-FR"/>
              </w:rPr>
              <w:t xml:space="preserve"> il conviendra donc de s'assurer que le serveur sollicité reconnait bien le niveau requis </w:t>
            </w:r>
          </w:p>
        </w:tc>
      </w:tr>
    </w:tbl>
    <w:p w14:paraId="0EB205FF" w14:textId="77777777" w:rsidR="0045463B" w:rsidRPr="002903D8" w:rsidRDefault="0045463B" w:rsidP="003C75B8">
      <w:pPr>
        <w:rPr>
          <w:lang w:val="fr-FR"/>
        </w:rPr>
      </w:pPr>
      <w:r w:rsidRPr="002903D8">
        <w:rPr>
          <w:lang w:val="fr-FR"/>
        </w:rPr>
        <w:t>Note concernant les heures de passage :</w:t>
      </w:r>
    </w:p>
    <w:p w14:paraId="5E9CB81D" w14:textId="77777777" w:rsidR="0045463B" w:rsidRPr="0079620B" w:rsidRDefault="0045463B" w:rsidP="00922ED9">
      <w:pPr>
        <w:rPr>
          <w:lang w:val="fr-FR"/>
        </w:rPr>
      </w:pPr>
      <w:r w:rsidRPr="0079620B">
        <w:rPr>
          <w:highlight w:val="lightGray"/>
          <w:lang w:val="fr-FR"/>
        </w:rPr>
        <w:t xml:space="preserve">SIRI propose plusieurs niveaux d'information sur les heures de </w:t>
      </w:r>
      <w:proofErr w:type="gramStart"/>
      <w:r w:rsidRPr="0079620B">
        <w:rPr>
          <w:highlight w:val="lightGray"/>
          <w:lang w:val="fr-FR"/>
        </w:rPr>
        <w:t>passage:</w:t>
      </w:r>
      <w:proofErr w:type="gramEnd"/>
    </w:p>
    <w:p w14:paraId="3D501E61" w14:textId="77777777" w:rsidR="0045463B" w:rsidRPr="0079620B" w:rsidRDefault="0045463B" w:rsidP="001C78C1">
      <w:pPr>
        <w:pStyle w:val="Puce1"/>
        <w:rPr>
          <w:highlight w:val="lightGray"/>
        </w:rPr>
      </w:pPr>
      <w:proofErr w:type="spellStart"/>
      <w:proofErr w:type="gramStart"/>
      <w:r w:rsidRPr="0079620B">
        <w:rPr>
          <w:i/>
          <w:highlight w:val="lightGray"/>
        </w:rPr>
        <w:t>Aimed</w:t>
      </w:r>
      <w:proofErr w:type="spellEnd"/>
      <w:r w:rsidRPr="0079620B">
        <w:rPr>
          <w:i/>
          <w:highlight w:val="lightGray"/>
        </w:rPr>
        <w:t>(</w:t>
      </w:r>
      <w:proofErr w:type="spellStart"/>
      <w:proofErr w:type="gramEnd"/>
      <w:r w:rsidRPr="0079620B">
        <w:rPr>
          <w:i/>
          <w:highlight w:val="lightGray"/>
        </w:rPr>
        <w:t>Departure</w:t>
      </w:r>
      <w:proofErr w:type="spellEnd"/>
      <w:r w:rsidRPr="0079620B">
        <w:rPr>
          <w:i/>
          <w:highlight w:val="lightGray"/>
        </w:rPr>
        <w:t>/</w:t>
      </w:r>
      <w:proofErr w:type="spellStart"/>
      <w:r w:rsidRPr="0079620B">
        <w:rPr>
          <w:i/>
          <w:highlight w:val="lightGray"/>
        </w:rPr>
        <w:t>Arrival</w:t>
      </w:r>
      <w:proofErr w:type="spellEnd"/>
      <w:r w:rsidRPr="0079620B">
        <w:rPr>
          <w:i/>
          <w:highlight w:val="lightGray"/>
        </w:rPr>
        <w:t xml:space="preserve">)Time </w:t>
      </w:r>
      <w:r w:rsidRPr="0079620B">
        <w:rPr>
          <w:highlight w:val="lightGray"/>
        </w:rPr>
        <w:t>: Heure d'arrivée ou de départ théorique. Il s'agit là de l'heure planifiée (figurant dans les fichiers horaires). Il peut aussi s'agir de l'horaire replanifié du matin s’il est disponible (horaire commandé).</w:t>
      </w:r>
    </w:p>
    <w:p w14:paraId="45AA5404" w14:textId="77777777" w:rsidR="0045463B" w:rsidRPr="0079620B" w:rsidRDefault="0045463B" w:rsidP="001E787B">
      <w:pPr>
        <w:pStyle w:val="Puce1"/>
        <w:rPr>
          <w:highlight w:val="lightGray"/>
        </w:rPr>
      </w:pPr>
      <w:proofErr w:type="spellStart"/>
      <w:proofErr w:type="gramStart"/>
      <w:r w:rsidRPr="0079620B">
        <w:rPr>
          <w:i/>
          <w:highlight w:val="lightGray"/>
        </w:rPr>
        <w:t>Actual</w:t>
      </w:r>
      <w:proofErr w:type="spellEnd"/>
      <w:r w:rsidRPr="0079620B">
        <w:rPr>
          <w:i/>
          <w:highlight w:val="lightGray"/>
        </w:rPr>
        <w:t>(</w:t>
      </w:r>
      <w:proofErr w:type="spellStart"/>
      <w:proofErr w:type="gramEnd"/>
      <w:r w:rsidRPr="0079620B">
        <w:rPr>
          <w:i/>
          <w:highlight w:val="lightGray"/>
        </w:rPr>
        <w:t>Departure</w:t>
      </w:r>
      <w:proofErr w:type="spellEnd"/>
      <w:r w:rsidRPr="0079620B">
        <w:rPr>
          <w:i/>
          <w:highlight w:val="lightGray"/>
        </w:rPr>
        <w:t>/</w:t>
      </w:r>
      <w:proofErr w:type="spellStart"/>
      <w:r w:rsidRPr="0079620B">
        <w:rPr>
          <w:i/>
          <w:highlight w:val="lightGray"/>
        </w:rPr>
        <w:t>Arrival</w:t>
      </w:r>
      <w:proofErr w:type="spellEnd"/>
      <w:r w:rsidRPr="0079620B">
        <w:rPr>
          <w:i/>
          <w:highlight w:val="lightGray"/>
        </w:rPr>
        <w:t xml:space="preserve">)Time </w:t>
      </w:r>
      <w:r w:rsidRPr="0079620B">
        <w:rPr>
          <w:highlight w:val="lightGray"/>
        </w:rPr>
        <w:t>: Heure d'arrivée ou de départ effectivement mesurée (et donc disponible uniquement après le départ ou l’arrivée du véhicule).</w:t>
      </w:r>
    </w:p>
    <w:p w14:paraId="3266030F" w14:textId="77777777" w:rsidR="0045463B" w:rsidRPr="00834B41" w:rsidRDefault="0045463B">
      <w:pPr>
        <w:pStyle w:val="Puce1"/>
        <w:rPr>
          <w:highlight w:val="lightGray"/>
        </w:rPr>
      </w:pPr>
      <w:proofErr w:type="spellStart"/>
      <w:proofErr w:type="gramStart"/>
      <w:r w:rsidRPr="0079620B">
        <w:rPr>
          <w:i/>
          <w:highlight w:val="lightGray"/>
        </w:rPr>
        <w:t>Expected</w:t>
      </w:r>
      <w:proofErr w:type="spellEnd"/>
      <w:r w:rsidRPr="0079620B">
        <w:rPr>
          <w:i/>
          <w:highlight w:val="lightGray"/>
        </w:rPr>
        <w:t>(</w:t>
      </w:r>
      <w:proofErr w:type="spellStart"/>
      <w:proofErr w:type="gramEnd"/>
      <w:r w:rsidRPr="0079620B">
        <w:rPr>
          <w:i/>
          <w:highlight w:val="lightGray"/>
        </w:rPr>
        <w:t>Departure</w:t>
      </w:r>
      <w:proofErr w:type="spellEnd"/>
      <w:r w:rsidRPr="0079620B">
        <w:rPr>
          <w:i/>
          <w:highlight w:val="lightGray"/>
        </w:rPr>
        <w:t>/</w:t>
      </w:r>
      <w:proofErr w:type="spellStart"/>
      <w:r w:rsidRPr="0079620B">
        <w:rPr>
          <w:i/>
          <w:highlight w:val="lightGray"/>
        </w:rPr>
        <w:t>Arrival</w:t>
      </w:r>
      <w:proofErr w:type="spellEnd"/>
      <w:r w:rsidRPr="0079620B">
        <w:rPr>
          <w:i/>
          <w:highlight w:val="lightGray"/>
        </w:rPr>
        <w:t xml:space="preserve">)Time </w:t>
      </w:r>
      <w:r w:rsidRPr="0079620B">
        <w:rPr>
          <w:highlight w:val="lightGray"/>
        </w:rPr>
        <w:t>: Heure d'arrivée ou de départ calculée par le SAE sur la base de la progression du véhicule et du commandé (ou modifié en cours d'exploitation).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834B41" w:rsidRPr="00E32CB2" w14:paraId="57FBD7E6" w14:textId="77777777" w:rsidTr="007370BF">
        <w:tc>
          <w:tcPr>
            <w:tcW w:w="709" w:type="dxa"/>
            <w:shd w:val="clear" w:color="auto" w:fill="auto"/>
            <w:vAlign w:val="center"/>
          </w:tcPr>
          <w:p w14:paraId="0E90159E" w14:textId="77777777" w:rsidR="00834B41" w:rsidRPr="00173DCB" w:rsidRDefault="00834B41" w:rsidP="00607CCC">
            <w:pPr>
              <w:spacing w:after="0"/>
              <w:rPr>
                <w:lang w:val="fr-FR"/>
              </w:rPr>
            </w:pPr>
            <w:r>
              <w:rPr>
                <w:lang w:val="fr-FR"/>
              </w:rPr>
              <w:t>SM-4</w:t>
            </w:r>
          </w:p>
        </w:tc>
        <w:tc>
          <w:tcPr>
            <w:tcW w:w="9639" w:type="dxa"/>
            <w:shd w:val="clear" w:color="auto" w:fill="auto"/>
            <w:vAlign w:val="center"/>
          </w:tcPr>
          <w:p w14:paraId="489A0698" w14:textId="77777777" w:rsidR="00834B41" w:rsidRPr="00834B41" w:rsidRDefault="00834B41" w:rsidP="00607CCC">
            <w:pPr>
              <w:spacing w:after="0"/>
              <w:jc w:val="both"/>
              <w:rPr>
                <w:highlight w:val="lightGray"/>
                <w:shd w:val="clear" w:color="auto" w:fill="00FF00"/>
                <w:lang w:val="fr-FR"/>
              </w:rPr>
            </w:pPr>
            <w:proofErr w:type="gramStart"/>
            <w:r w:rsidRPr="00834B41">
              <w:rPr>
                <w:highlight w:val="lightGray"/>
                <w:lang w:val="fr-FR"/>
              </w:rPr>
              <w:t>Par contre</w:t>
            </w:r>
            <w:proofErr w:type="gramEnd"/>
            <w:r w:rsidRPr="00834B41">
              <w:rPr>
                <w:highlight w:val="lightGray"/>
                <w:lang w:val="fr-FR"/>
              </w:rPr>
              <w:t xml:space="preserve"> il n'est pas obligatoire de diffuser avant le départ du véhicule l'horaire théorique modifié du jour même </w:t>
            </w:r>
            <w:r w:rsidRPr="0027539B">
              <w:rPr>
                <w:highlight w:val="lightGray"/>
                <w:lang w:val="fr-FR"/>
              </w:rPr>
              <w:t>ou modifié</w:t>
            </w:r>
            <w:r w:rsidRPr="00834B41">
              <w:rPr>
                <w:highlight w:val="lightGray"/>
                <w:lang w:val="fr-FR"/>
              </w:rPr>
              <w:t xml:space="preserve"> en cours d'exploitation suite à une régulation. Cette information peut par contre être renseignée dans </w:t>
            </w:r>
            <w:proofErr w:type="gramStart"/>
            <w:r w:rsidRPr="00834B41">
              <w:rPr>
                <w:highlight w:val="lightGray"/>
                <w:lang w:val="fr-FR"/>
              </w:rPr>
              <w:t>l' «</w:t>
            </w:r>
            <w:proofErr w:type="spellStart"/>
            <w:proofErr w:type="gramEnd"/>
            <w:r w:rsidRPr="00834B41">
              <w:rPr>
                <w:highlight w:val="lightGray"/>
                <w:lang w:val="fr-FR"/>
              </w:rPr>
              <w:t>Expected</w:t>
            </w:r>
            <w:proofErr w:type="spellEnd"/>
            <w:r w:rsidRPr="00834B41">
              <w:rPr>
                <w:highlight w:val="lightGray"/>
                <w:lang w:val="fr-FR"/>
              </w:rPr>
              <w:t>(</w:t>
            </w:r>
            <w:proofErr w:type="spellStart"/>
            <w:r w:rsidRPr="00834B41">
              <w:rPr>
                <w:highlight w:val="lightGray"/>
                <w:lang w:val="fr-FR"/>
              </w:rPr>
              <w:t>Departure</w:t>
            </w:r>
            <w:proofErr w:type="spellEnd"/>
            <w:r w:rsidRPr="00834B41">
              <w:rPr>
                <w:highlight w:val="lightGray"/>
                <w:lang w:val="fr-FR"/>
              </w:rPr>
              <w:t>/</w:t>
            </w:r>
            <w:proofErr w:type="spellStart"/>
            <w:r w:rsidRPr="00834B41">
              <w:rPr>
                <w:highlight w:val="lightGray"/>
                <w:lang w:val="fr-FR"/>
              </w:rPr>
              <w:t>Arrival</w:t>
            </w:r>
            <w:proofErr w:type="spellEnd"/>
            <w:r w:rsidRPr="00834B41">
              <w:rPr>
                <w:highlight w:val="lightGray"/>
                <w:lang w:val="fr-FR"/>
              </w:rPr>
              <w:t>)Time»,</w:t>
            </w:r>
            <w:r>
              <w:rPr>
                <w:highlight w:val="lightGray"/>
                <w:lang w:val="fr-FR"/>
              </w:rPr>
              <w:t xml:space="preserve"> </w:t>
            </w:r>
            <w:r w:rsidRPr="00834B41">
              <w:rPr>
                <w:highlight w:val="lightGray"/>
                <w:lang w:val="fr-FR"/>
              </w:rPr>
              <w:t>le champ étant par la suite mis à jour en fonction de l'avancement du véhicule.</w:t>
            </w:r>
          </w:p>
        </w:tc>
      </w:tr>
      <w:tr w:rsidR="0079620B" w:rsidRPr="00E32CB2" w14:paraId="2A65F6E5" w14:textId="77777777" w:rsidTr="007370BF">
        <w:tc>
          <w:tcPr>
            <w:tcW w:w="709" w:type="dxa"/>
            <w:shd w:val="clear" w:color="auto" w:fill="auto"/>
            <w:vAlign w:val="center"/>
          </w:tcPr>
          <w:p w14:paraId="739674DC" w14:textId="77777777" w:rsidR="0079620B" w:rsidRPr="00173DCB" w:rsidRDefault="0079620B" w:rsidP="00607CCC">
            <w:pPr>
              <w:spacing w:after="0"/>
              <w:rPr>
                <w:lang w:val="fr-FR"/>
              </w:rPr>
            </w:pPr>
            <w:r>
              <w:rPr>
                <w:lang w:val="fr-FR"/>
              </w:rPr>
              <w:t>SM-4</w:t>
            </w:r>
          </w:p>
        </w:tc>
        <w:tc>
          <w:tcPr>
            <w:tcW w:w="9639" w:type="dxa"/>
            <w:shd w:val="clear" w:color="auto" w:fill="auto"/>
            <w:vAlign w:val="center"/>
          </w:tcPr>
          <w:p w14:paraId="6E0E01BF" w14:textId="77777777" w:rsidR="0079620B" w:rsidRPr="00834B41" w:rsidRDefault="00834B41" w:rsidP="00607CCC">
            <w:pPr>
              <w:spacing w:after="0"/>
              <w:jc w:val="both"/>
              <w:rPr>
                <w:highlight w:val="lightGray"/>
                <w:lang w:val="fr-FR"/>
              </w:rPr>
            </w:pPr>
            <w:r w:rsidRPr="00834B41">
              <w:rPr>
                <w:highlight w:val="lightGray"/>
                <w:lang w:val="fr-FR"/>
              </w:rPr>
              <w:t>En mode requête classique, les heures de passage à l'arrêt ne sont fournies que tant que le véhicule est en amont de l’arrêt ou à l’arrêt ; dès lors qu’il a quitté l’arrêt, aucune information concernant ce véhicule à cet arrêt n'est plus fournie (dans la limite ci-dessous).</w:t>
            </w:r>
          </w:p>
        </w:tc>
      </w:tr>
      <w:tr w:rsidR="00834B41" w:rsidRPr="00E32CB2" w14:paraId="0F94BD08" w14:textId="77777777" w:rsidTr="007370BF">
        <w:tc>
          <w:tcPr>
            <w:tcW w:w="709" w:type="dxa"/>
            <w:shd w:val="clear" w:color="auto" w:fill="auto"/>
            <w:vAlign w:val="center"/>
          </w:tcPr>
          <w:p w14:paraId="24BD886F" w14:textId="77777777" w:rsidR="00834B41" w:rsidRDefault="00834B41" w:rsidP="00607CCC">
            <w:pPr>
              <w:spacing w:after="0"/>
              <w:rPr>
                <w:lang w:val="fr-FR"/>
              </w:rPr>
            </w:pPr>
            <w:r>
              <w:rPr>
                <w:lang w:val="fr-FR"/>
              </w:rPr>
              <w:lastRenderedPageBreak/>
              <w:t>SM-5</w:t>
            </w:r>
          </w:p>
        </w:tc>
        <w:tc>
          <w:tcPr>
            <w:tcW w:w="9639" w:type="dxa"/>
            <w:shd w:val="clear" w:color="auto" w:fill="auto"/>
            <w:vAlign w:val="center"/>
          </w:tcPr>
          <w:p w14:paraId="1627CA9E" w14:textId="77777777" w:rsidR="00834B41" w:rsidRPr="00834B41" w:rsidRDefault="00834B41" w:rsidP="00607CCC">
            <w:pPr>
              <w:spacing w:after="0"/>
              <w:jc w:val="both"/>
              <w:rPr>
                <w:highlight w:val="lightGray"/>
                <w:lang w:val="fr-FR"/>
              </w:rPr>
            </w:pPr>
            <w:r w:rsidRPr="00834B41">
              <w:rPr>
                <w:highlight w:val="lightGray"/>
                <w:lang w:val="fr-FR"/>
              </w:rPr>
              <w:t>En mode abonnement, une notification est envoyée lorsque le véhicule a quitté l’arrêt, en utilisant la structure « </w:t>
            </w:r>
            <w:proofErr w:type="spellStart"/>
            <w:r w:rsidRPr="00834B41">
              <w:rPr>
                <w:highlight w:val="lightGray"/>
                <w:lang w:val="fr-FR"/>
              </w:rPr>
              <w:t>MonitoredStopVisitCancellation</w:t>
            </w:r>
            <w:proofErr w:type="spellEnd"/>
            <w:r w:rsidRPr="00834B41">
              <w:rPr>
                <w:highlight w:val="lightGray"/>
                <w:lang w:val="fr-FR"/>
              </w:rPr>
              <w:t xml:space="preserve"> ». Ceci permet de signaler aux diffuseurs que le prochain passage en question doit être retiré des </w:t>
            </w:r>
            <w:proofErr w:type="spellStart"/>
            <w:r w:rsidRPr="00834B41">
              <w:rPr>
                <w:highlight w:val="lightGray"/>
                <w:lang w:val="fr-FR"/>
              </w:rPr>
              <w:t>medias</w:t>
            </w:r>
            <w:proofErr w:type="spellEnd"/>
            <w:r w:rsidRPr="00834B41">
              <w:rPr>
                <w:highlight w:val="lightGray"/>
                <w:lang w:val="fr-FR"/>
              </w:rPr>
              <w:t xml:space="preserve"> de diffusion (on utilisera donc pas le champ "</w:t>
            </w:r>
            <w:proofErr w:type="spellStart"/>
            <w:r w:rsidRPr="00834B41">
              <w:rPr>
                <w:highlight w:val="lightGray"/>
                <w:lang w:val="fr-FR"/>
              </w:rPr>
              <w:t>ActualDepartureTime</w:t>
            </w:r>
            <w:proofErr w:type="spellEnd"/>
            <w:r w:rsidRPr="00834B41">
              <w:rPr>
                <w:highlight w:val="lightGray"/>
                <w:lang w:val="fr-FR"/>
              </w:rPr>
              <w:t xml:space="preserve">" à cet effet). En complément, une notification est aussi réalisée lors de l'arrivée au dernier arrêt (il n'y aura en effet pas de notification de départ dans ce </w:t>
            </w:r>
            <w:proofErr w:type="gramStart"/>
            <w:r w:rsidRPr="00834B41">
              <w:rPr>
                <w:highlight w:val="lightGray"/>
                <w:lang w:val="fr-FR"/>
              </w:rPr>
              <w:t>cas:</w:t>
            </w:r>
            <w:proofErr w:type="gramEnd"/>
            <w:r w:rsidRPr="00834B41">
              <w:rPr>
                <w:highlight w:val="lightGray"/>
                <w:lang w:val="fr-FR"/>
              </w:rPr>
              <w:t xml:space="preserve"> on notifiera alors un « </w:t>
            </w:r>
            <w:proofErr w:type="spellStart"/>
            <w:r w:rsidRPr="00834B41">
              <w:rPr>
                <w:highlight w:val="lightGray"/>
                <w:lang w:val="fr-FR"/>
              </w:rPr>
              <w:t>MonitoredStopVisitCancellation</w:t>
            </w:r>
            <w:proofErr w:type="spellEnd"/>
            <w:r w:rsidRPr="00834B41">
              <w:rPr>
                <w:highlight w:val="lightGray"/>
                <w:lang w:val="fr-FR"/>
              </w:rPr>
              <w:t> » au moment de l'arrivée du véhicule à l'arrêt).</w:t>
            </w:r>
          </w:p>
        </w:tc>
      </w:tr>
      <w:tr w:rsidR="00834B41" w:rsidRPr="00E32CB2" w14:paraId="79B39A28" w14:textId="77777777" w:rsidTr="007370BF">
        <w:tc>
          <w:tcPr>
            <w:tcW w:w="709" w:type="dxa"/>
            <w:shd w:val="clear" w:color="auto" w:fill="auto"/>
            <w:vAlign w:val="center"/>
          </w:tcPr>
          <w:p w14:paraId="5824A722" w14:textId="77777777" w:rsidR="00834B41" w:rsidRDefault="00834B41" w:rsidP="00607CCC">
            <w:pPr>
              <w:spacing w:after="0"/>
              <w:rPr>
                <w:lang w:val="fr-FR"/>
              </w:rPr>
            </w:pPr>
            <w:r>
              <w:rPr>
                <w:lang w:val="fr-FR"/>
              </w:rPr>
              <w:t>SM-6</w:t>
            </w:r>
          </w:p>
        </w:tc>
        <w:tc>
          <w:tcPr>
            <w:tcW w:w="9639" w:type="dxa"/>
            <w:shd w:val="clear" w:color="auto" w:fill="auto"/>
            <w:vAlign w:val="center"/>
          </w:tcPr>
          <w:p w14:paraId="112CAB48" w14:textId="77777777" w:rsidR="00834B41" w:rsidRPr="00834B41" w:rsidRDefault="00834B41" w:rsidP="00607CCC">
            <w:pPr>
              <w:spacing w:after="0"/>
              <w:jc w:val="both"/>
              <w:rPr>
                <w:highlight w:val="lightGray"/>
                <w:lang w:val="fr-FR"/>
              </w:rPr>
            </w:pPr>
            <w:r w:rsidRPr="00834B41">
              <w:rPr>
                <w:highlight w:val="lightGray"/>
                <w:lang w:val="fr-FR"/>
              </w:rPr>
              <w:t>En situation perturbée il peut arriver qu'une information</w:t>
            </w:r>
            <w:proofErr w:type="gramStart"/>
            <w:r w:rsidRPr="00834B41">
              <w:rPr>
                <w:highlight w:val="lightGray"/>
                <w:lang w:val="fr-FR"/>
              </w:rPr>
              <w:t xml:space="preserve"> «</w:t>
            </w:r>
            <w:proofErr w:type="spellStart"/>
            <w:r w:rsidRPr="00834B41">
              <w:rPr>
                <w:highlight w:val="lightGray"/>
                <w:lang w:val="fr-FR"/>
              </w:rPr>
              <w:t>Expected</w:t>
            </w:r>
            <w:proofErr w:type="spellEnd"/>
            <w:proofErr w:type="gramEnd"/>
            <w:r w:rsidRPr="00834B41">
              <w:rPr>
                <w:highlight w:val="lightGray"/>
                <w:lang w:val="fr-FR"/>
              </w:rPr>
              <w:t>(</w:t>
            </w:r>
            <w:proofErr w:type="spellStart"/>
            <w:r w:rsidRPr="00834B41">
              <w:rPr>
                <w:highlight w:val="lightGray"/>
                <w:lang w:val="fr-FR"/>
              </w:rPr>
              <w:t>Departure</w:t>
            </w:r>
            <w:proofErr w:type="spellEnd"/>
            <w:r w:rsidRPr="00834B41">
              <w:rPr>
                <w:highlight w:val="lightGray"/>
                <w:lang w:val="fr-FR"/>
              </w:rPr>
              <w:t>/</w:t>
            </w:r>
            <w:proofErr w:type="spellStart"/>
            <w:r w:rsidRPr="00834B41">
              <w:rPr>
                <w:highlight w:val="lightGray"/>
                <w:lang w:val="fr-FR"/>
              </w:rPr>
              <w:t>Arrival</w:t>
            </w:r>
            <w:proofErr w:type="spellEnd"/>
            <w:r w:rsidRPr="00834B41">
              <w:rPr>
                <w:highlight w:val="lightGray"/>
                <w:lang w:val="fr-FR"/>
              </w:rPr>
              <w:t>)Time» soit antérieure à l’heure courante. Toutefois il est précisé qu'en tout état de cause, un temps d’attente inférieur ou égal à 0, induit par une telle information, doit être diffusé comme un temps d’attente égal à 0 (et probablement accompagné d'une indication de retard).</w:t>
            </w:r>
          </w:p>
        </w:tc>
      </w:tr>
    </w:tbl>
    <w:p w14:paraId="7A2DE8CA" w14:textId="77777777" w:rsidR="0045463B" w:rsidRPr="007E6A56" w:rsidRDefault="0045463B" w:rsidP="003C75B8">
      <w:pPr>
        <w:rPr>
          <w:lang w:val="fr-FR"/>
        </w:rPr>
      </w:pPr>
      <w:r w:rsidRPr="007E6A56">
        <w:rPr>
          <w:lang w:val="fr-FR"/>
        </w:rPr>
        <w:t>Note concernant les statuts (avance, retard, etc.</w:t>
      </w:r>
      <w:proofErr w:type="gramStart"/>
      <w:r w:rsidRPr="007E6A56">
        <w:rPr>
          <w:lang w:val="fr-FR"/>
        </w:rPr>
        <w:t>):</w:t>
      </w:r>
      <w:proofErr w:type="gramEnd"/>
    </w:p>
    <w:p w14:paraId="4E487BC0" w14:textId="77777777" w:rsidR="0045463B" w:rsidRPr="0045463B" w:rsidRDefault="0045463B" w:rsidP="00922ED9">
      <w:pPr>
        <w:rPr>
          <w:lang w:val="fr-FR"/>
        </w:rPr>
      </w:pPr>
      <w:r w:rsidRPr="002903D8">
        <w:rPr>
          <w:highlight w:val="lightGray"/>
          <w:lang w:val="fr-FR"/>
        </w:rPr>
        <w:t>SIRI propose des statuts de départ et d'arrivée pour qualifier l'horaire calculé par rapport à l'horaire planifié. Le tableau ci-dessous précise l'usage des différentes valeurs de statuts.</w:t>
      </w:r>
    </w:p>
    <w:tbl>
      <w:tblPr>
        <w:tblW w:w="10031" w:type="dxa"/>
        <w:tblBorders>
          <w:top w:val="single" w:sz="8" w:space="0" w:color="4F81BD"/>
          <w:bottom w:val="single" w:sz="8" w:space="0" w:color="4F81BD"/>
        </w:tblBorders>
        <w:tblLook w:val="0420" w:firstRow="1" w:lastRow="0" w:firstColumn="0" w:lastColumn="0" w:noHBand="0" w:noVBand="1"/>
      </w:tblPr>
      <w:tblGrid>
        <w:gridCol w:w="1284"/>
        <w:gridCol w:w="3786"/>
        <w:gridCol w:w="567"/>
        <w:gridCol w:w="4394"/>
      </w:tblGrid>
      <w:tr w:rsidR="0045463B" w:rsidRPr="00CC4FF0" w14:paraId="220B568B" w14:textId="77777777" w:rsidTr="00CC4FF0">
        <w:trPr>
          <w:trHeight w:val="584"/>
        </w:trPr>
        <w:tc>
          <w:tcPr>
            <w:tcW w:w="1284" w:type="dxa"/>
            <w:tcBorders>
              <w:top w:val="single" w:sz="8" w:space="0" w:color="4F81BD"/>
              <w:bottom w:val="single" w:sz="8" w:space="0" w:color="4F81BD"/>
            </w:tcBorders>
            <w:shd w:val="clear" w:color="auto" w:fill="auto"/>
            <w:vAlign w:val="center"/>
            <w:hideMark/>
          </w:tcPr>
          <w:p w14:paraId="4DC06405" w14:textId="77777777" w:rsidR="0045463B" w:rsidRPr="00CC4FF0" w:rsidRDefault="0045463B" w:rsidP="00CC4FF0">
            <w:pPr>
              <w:spacing w:after="0"/>
              <w:jc w:val="center"/>
              <w:rPr>
                <w:b/>
                <w:i/>
                <w:sz w:val="20"/>
                <w:szCs w:val="20"/>
                <w:highlight w:val="lightGray"/>
              </w:rPr>
            </w:pPr>
            <w:proofErr w:type="spellStart"/>
            <w:r w:rsidRPr="00CC4FF0">
              <w:rPr>
                <w:b/>
                <w:i/>
                <w:sz w:val="20"/>
                <w:szCs w:val="20"/>
                <w:highlight w:val="lightGray"/>
              </w:rPr>
              <w:t>Statuts</w:t>
            </w:r>
            <w:proofErr w:type="spellEnd"/>
          </w:p>
        </w:tc>
        <w:tc>
          <w:tcPr>
            <w:tcW w:w="3786" w:type="dxa"/>
            <w:tcBorders>
              <w:top w:val="single" w:sz="8" w:space="0" w:color="4F81BD"/>
              <w:bottom w:val="single" w:sz="8" w:space="0" w:color="4F81BD"/>
            </w:tcBorders>
            <w:shd w:val="clear" w:color="auto" w:fill="auto"/>
            <w:vAlign w:val="center"/>
            <w:hideMark/>
          </w:tcPr>
          <w:p w14:paraId="68C9E38A" w14:textId="77777777" w:rsidR="0045463B" w:rsidRPr="00CC4FF0" w:rsidRDefault="0045463B" w:rsidP="00CC4FF0">
            <w:pPr>
              <w:spacing w:after="0"/>
              <w:jc w:val="center"/>
              <w:rPr>
                <w:b/>
                <w:i/>
                <w:sz w:val="20"/>
                <w:szCs w:val="20"/>
                <w:highlight w:val="lightGray"/>
              </w:rPr>
            </w:pPr>
            <w:proofErr w:type="spellStart"/>
            <w:r w:rsidRPr="00CC4FF0">
              <w:rPr>
                <w:b/>
                <w:i/>
                <w:sz w:val="20"/>
                <w:szCs w:val="20"/>
                <w:highlight w:val="lightGray"/>
              </w:rPr>
              <w:t>ArrivalStatus</w:t>
            </w:r>
            <w:proofErr w:type="spellEnd"/>
          </w:p>
        </w:tc>
        <w:tc>
          <w:tcPr>
            <w:tcW w:w="4961" w:type="dxa"/>
            <w:gridSpan w:val="2"/>
            <w:tcBorders>
              <w:top w:val="single" w:sz="8" w:space="0" w:color="4F81BD"/>
              <w:bottom w:val="single" w:sz="8" w:space="0" w:color="4F81BD"/>
            </w:tcBorders>
            <w:shd w:val="clear" w:color="auto" w:fill="auto"/>
            <w:vAlign w:val="center"/>
            <w:hideMark/>
          </w:tcPr>
          <w:p w14:paraId="242B092A" w14:textId="77777777" w:rsidR="0045463B" w:rsidRPr="00CC4FF0" w:rsidRDefault="0045463B" w:rsidP="00CC4FF0">
            <w:pPr>
              <w:spacing w:after="0"/>
              <w:jc w:val="center"/>
              <w:rPr>
                <w:b/>
                <w:i/>
                <w:sz w:val="20"/>
                <w:szCs w:val="20"/>
                <w:highlight w:val="lightGray"/>
              </w:rPr>
            </w:pPr>
            <w:proofErr w:type="spellStart"/>
            <w:r w:rsidRPr="00CC4FF0">
              <w:rPr>
                <w:b/>
                <w:i/>
                <w:sz w:val="20"/>
                <w:szCs w:val="20"/>
                <w:highlight w:val="lightGray"/>
              </w:rPr>
              <w:t>DepartureStatus</w:t>
            </w:r>
            <w:proofErr w:type="spellEnd"/>
          </w:p>
        </w:tc>
      </w:tr>
      <w:tr w:rsidR="0045463B" w:rsidRPr="00E32CB2" w14:paraId="68FA68CC" w14:textId="77777777" w:rsidTr="00CC4FF0">
        <w:trPr>
          <w:trHeight w:val="584"/>
        </w:trPr>
        <w:tc>
          <w:tcPr>
            <w:tcW w:w="1284" w:type="dxa"/>
            <w:shd w:val="clear" w:color="auto" w:fill="D3DFEE"/>
            <w:vAlign w:val="center"/>
            <w:hideMark/>
          </w:tcPr>
          <w:p w14:paraId="2803D482" w14:textId="77777777" w:rsidR="0045463B" w:rsidRPr="00CC4FF0" w:rsidRDefault="0045463B" w:rsidP="00CC4FF0">
            <w:pPr>
              <w:spacing w:after="0"/>
              <w:rPr>
                <w:i/>
                <w:sz w:val="20"/>
                <w:szCs w:val="20"/>
                <w:highlight w:val="lightGray"/>
              </w:rPr>
            </w:pPr>
            <w:proofErr w:type="spellStart"/>
            <w:r w:rsidRPr="00CC4FF0">
              <w:rPr>
                <w:i/>
                <w:sz w:val="20"/>
                <w:szCs w:val="20"/>
                <w:highlight w:val="lightGray"/>
              </w:rPr>
              <w:t>onTime</w:t>
            </w:r>
            <w:proofErr w:type="spellEnd"/>
          </w:p>
        </w:tc>
        <w:tc>
          <w:tcPr>
            <w:tcW w:w="4353" w:type="dxa"/>
            <w:gridSpan w:val="2"/>
            <w:tcBorders>
              <w:left w:val="nil"/>
              <w:right w:val="nil"/>
            </w:tcBorders>
            <w:shd w:val="clear" w:color="auto" w:fill="D3DFEE"/>
            <w:vAlign w:val="center"/>
            <w:hideMark/>
          </w:tcPr>
          <w:p w14:paraId="35FC5A0A" w14:textId="77777777" w:rsidR="0045463B" w:rsidRPr="00CC4FF0" w:rsidRDefault="0045463B" w:rsidP="00CC4FF0">
            <w:pPr>
              <w:spacing w:after="0"/>
              <w:jc w:val="both"/>
              <w:rPr>
                <w:sz w:val="20"/>
                <w:szCs w:val="20"/>
                <w:highlight w:val="lightGray"/>
                <w:lang w:val="fr-FR"/>
              </w:rPr>
            </w:pPr>
            <w:r w:rsidRPr="00CC4FF0">
              <w:rPr>
                <w:sz w:val="20"/>
                <w:szCs w:val="20"/>
                <w:highlight w:val="lightGray"/>
                <w:lang w:val="fr-FR"/>
              </w:rPr>
              <w:t>A l’heure ; la notion peut être précisée à la discrétion du producteur selon un seuil à préciser dans les spécifications d’interface à titre informatif.</w:t>
            </w:r>
          </w:p>
        </w:tc>
        <w:tc>
          <w:tcPr>
            <w:tcW w:w="4394" w:type="dxa"/>
            <w:shd w:val="clear" w:color="auto" w:fill="D3DFEE"/>
            <w:vAlign w:val="center"/>
            <w:hideMark/>
          </w:tcPr>
          <w:p w14:paraId="2D17112B" w14:textId="77777777" w:rsidR="0045463B" w:rsidRPr="00CC4FF0" w:rsidRDefault="0045463B" w:rsidP="00CC4FF0">
            <w:pPr>
              <w:spacing w:after="0"/>
              <w:jc w:val="both"/>
              <w:rPr>
                <w:sz w:val="20"/>
                <w:szCs w:val="20"/>
                <w:highlight w:val="lightGray"/>
                <w:lang w:val="fr-FR"/>
              </w:rPr>
            </w:pPr>
            <w:r w:rsidRPr="00CC4FF0">
              <w:rPr>
                <w:sz w:val="20"/>
                <w:szCs w:val="20"/>
                <w:highlight w:val="lightGray"/>
                <w:lang w:val="fr-FR"/>
              </w:rPr>
              <w:t>A l’heure ; la notion peut être précisée à la discrétion du producteur selon un seuil à préciser dans les spécifications d’interface à titre informatif.</w:t>
            </w:r>
          </w:p>
        </w:tc>
      </w:tr>
      <w:tr w:rsidR="0045463B" w:rsidRPr="00E32CB2" w14:paraId="0BB84CEB" w14:textId="77777777" w:rsidTr="00CC4FF0">
        <w:trPr>
          <w:trHeight w:val="584"/>
        </w:trPr>
        <w:tc>
          <w:tcPr>
            <w:tcW w:w="1284" w:type="dxa"/>
            <w:shd w:val="clear" w:color="auto" w:fill="auto"/>
            <w:vAlign w:val="center"/>
            <w:hideMark/>
          </w:tcPr>
          <w:p w14:paraId="69935391" w14:textId="77777777" w:rsidR="0045463B" w:rsidRPr="00CC4FF0" w:rsidRDefault="0045463B" w:rsidP="00CC4FF0">
            <w:pPr>
              <w:spacing w:after="0"/>
              <w:rPr>
                <w:i/>
                <w:sz w:val="20"/>
                <w:szCs w:val="20"/>
                <w:highlight w:val="lightGray"/>
              </w:rPr>
            </w:pPr>
            <w:r w:rsidRPr="00CC4FF0">
              <w:rPr>
                <w:i/>
                <w:sz w:val="20"/>
                <w:szCs w:val="20"/>
                <w:highlight w:val="lightGray"/>
              </w:rPr>
              <w:t>Early</w:t>
            </w:r>
          </w:p>
        </w:tc>
        <w:tc>
          <w:tcPr>
            <w:tcW w:w="4353" w:type="dxa"/>
            <w:gridSpan w:val="2"/>
            <w:shd w:val="clear" w:color="auto" w:fill="auto"/>
            <w:vAlign w:val="center"/>
            <w:hideMark/>
          </w:tcPr>
          <w:p w14:paraId="53F9CC5F" w14:textId="77777777" w:rsidR="0045463B" w:rsidRPr="00CC4FF0" w:rsidRDefault="0045463B" w:rsidP="00CC4FF0">
            <w:pPr>
              <w:spacing w:after="0"/>
              <w:jc w:val="both"/>
              <w:rPr>
                <w:sz w:val="20"/>
                <w:szCs w:val="20"/>
                <w:highlight w:val="lightGray"/>
                <w:lang w:val="fr-FR"/>
              </w:rPr>
            </w:pPr>
            <w:r w:rsidRPr="00CC4FF0">
              <w:rPr>
                <w:sz w:val="20"/>
                <w:szCs w:val="20"/>
                <w:highlight w:val="lightGray"/>
                <w:lang w:val="fr-FR"/>
              </w:rPr>
              <w:t>En avance par rapport à l’horaire théorique ; la notion peut être précisée à la discrétion du producteur selon un seuil à préciser dans les spécifications d’interface à titre informatif.</w:t>
            </w:r>
          </w:p>
        </w:tc>
        <w:tc>
          <w:tcPr>
            <w:tcW w:w="4394" w:type="dxa"/>
            <w:shd w:val="clear" w:color="auto" w:fill="auto"/>
            <w:vAlign w:val="center"/>
            <w:hideMark/>
          </w:tcPr>
          <w:p w14:paraId="31224B87" w14:textId="77777777" w:rsidR="0045463B" w:rsidRPr="00CC4FF0" w:rsidRDefault="0045463B" w:rsidP="00CC4FF0">
            <w:pPr>
              <w:spacing w:after="0"/>
              <w:jc w:val="both"/>
              <w:rPr>
                <w:sz w:val="20"/>
                <w:szCs w:val="20"/>
                <w:highlight w:val="lightGray"/>
                <w:lang w:val="fr-FR"/>
              </w:rPr>
            </w:pPr>
            <w:r w:rsidRPr="00CC4FF0">
              <w:rPr>
                <w:sz w:val="20"/>
                <w:szCs w:val="20"/>
                <w:highlight w:val="lightGray"/>
                <w:lang w:val="fr-FR"/>
              </w:rPr>
              <w:t>En avance par rapport à l’horaire théorique ; la notion peut être précisée à la discrétion du producteur selon un seuil à préciser dans les spécifications d’interface à titre informatif.</w:t>
            </w:r>
          </w:p>
        </w:tc>
      </w:tr>
      <w:tr w:rsidR="0045463B" w:rsidRPr="00E32CB2" w14:paraId="10627AE4" w14:textId="77777777" w:rsidTr="00CC4FF0">
        <w:trPr>
          <w:trHeight w:val="584"/>
        </w:trPr>
        <w:tc>
          <w:tcPr>
            <w:tcW w:w="1284" w:type="dxa"/>
            <w:shd w:val="clear" w:color="auto" w:fill="D3DFEE"/>
            <w:vAlign w:val="center"/>
            <w:hideMark/>
          </w:tcPr>
          <w:p w14:paraId="386B82CD" w14:textId="77777777" w:rsidR="0045463B" w:rsidRPr="00CC4FF0" w:rsidRDefault="0045463B" w:rsidP="00CC4FF0">
            <w:pPr>
              <w:spacing w:after="0"/>
              <w:rPr>
                <w:i/>
                <w:sz w:val="20"/>
                <w:szCs w:val="20"/>
                <w:highlight w:val="lightGray"/>
              </w:rPr>
            </w:pPr>
            <w:r w:rsidRPr="00CC4FF0">
              <w:rPr>
                <w:i/>
                <w:sz w:val="20"/>
                <w:szCs w:val="20"/>
                <w:highlight w:val="lightGray"/>
              </w:rPr>
              <w:t>Delayed</w:t>
            </w:r>
          </w:p>
        </w:tc>
        <w:tc>
          <w:tcPr>
            <w:tcW w:w="4353" w:type="dxa"/>
            <w:gridSpan w:val="2"/>
            <w:tcBorders>
              <w:left w:val="nil"/>
              <w:right w:val="nil"/>
            </w:tcBorders>
            <w:shd w:val="clear" w:color="auto" w:fill="D3DFEE"/>
            <w:vAlign w:val="center"/>
            <w:hideMark/>
          </w:tcPr>
          <w:p w14:paraId="0F85CB7E" w14:textId="77777777" w:rsidR="0045463B" w:rsidRPr="00CC4FF0" w:rsidRDefault="0045463B" w:rsidP="00CC4FF0">
            <w:pPr>
              <w:spacing w:after="0"/>
              <w:jc w:val="both"/>
              <w:rPr>
                <w:sz w:val="20"/>
                <w:szCs w:val="20"/>
                <w:highlight w:val="lightGray"/>
                <w:lang w:val="fr-FR"/>
              </w:rPr>
            </w:pPr>
            <w:r w:rsidRPr="00CC4FF0">
              <w:rPr>
                <w:sz w:val="20"/>
                <w:szCs w:val="20"/>
                <w:highlight w:val="lightGray"/>
                <w:lang w:val="fr-FR"/>
              </w:rPr>
              <w:t>En retard par rapport à l’horaire théorique ; la notion peut être précisée à la discrétion du producteur selon un seuil à préciser dans les spécifications d’interface à titre informatif.</w:t>
            </w:r>
          </w:p>
        </w:tc>
        <w:tc>
          <w:tcPr>
            <w:tcW w:w="4394" w:type="dxa"/>
            <w:shd w:val="clear" w:color="auto" w:fill="D3DFEE"/>
            <w:vAlign w:val="center"/>
            <w:hideMark/>
          </w:tcPr>
          <w:p w14:paraId="1ADC4C29" w14:textId="77777777" w:rsidR="0045463B" w:rsidRPr="00CC4FF0" w:rsidRDefault="0045463B" w:rsidP="00CC4FF0">
            <w:pPr>
              <w:spacing w:after="0"/>
              <w:jc w:val="both"/>
              <w:rPr>
                <w:sz w:val="20"/>
                <w:szCs w:val="20"/>
                <w:highlight w:val="lightGray"/>
                <w:lang w:val="fr-FR"/>
              </w:rPr>
            </w:pPr>
            <w:r w:rsidRPr="00CC4FF0">
              <w:rPr>
                <w:sz w:val="20"/>
                <w:szCs w:val="20"/>
                <w:highlight w:val="lightGray"/>
                <w:lang w:val="fr-FR"/>
              </w:rPr>
              <w:t>En retard par rapport à l’horaire théorique ; la notion peut être précisée à la discrétion du producteur selon un seuil à préciser dans les spécifications d’interface à titre informatif.</w:t>
            </w:r>
          </w:p>
        </w:tc>
      </w:tr>
      <w:tr w:rsidR="0045463B" w:rsidRPr="00E32CB2" w14:paraId="0190BA5D" w14:textId="77777777" w:rsidTr="00CC4FF0">
        <w:trPr>
          <w:trHeight w:val="584"/>
        </w:trPr>
        <w:tc>
          <w:tcPr>
            <w:tcW w:w="1284" w:type="dxa"/>
            <w:shd w:val="clear" w:color="auto" w:fill="auto"/>
            <w:vAlign w:val="center"/>
            <w:hideMark/>
          </w:tcPr>
          <w:p w14:paraId="2D1146EF" w14:textId="77777777" w:rsidR="0045463B" w:rsidRPr="00CC4FF0" w:rsidRDefault="0045463B" w:rsidP="00CC4FF0">
            <w:pPr>
              <w:spacing w:after="0"/>
              <w:rPr>
                <w:i/>
                <w:sz w:val="20"/>
                <w:szCs w:val="20"/>
                <w:highlight w:val="lightGray"/>
              </w:rPr>
            </w:pPr>
            <w:r w:rsidRPr="00CC4FF0">
              <w:rPr>
                <w:i/>
                <w:sz w:val="20"/>
                <w:szCs w:val="20"/>
                <w:highlight w:val="lightGray"/>
              </w:rPr>
              <w:t>Cancelled</w:t>
            </w:r>
          </w:p>
        </w:tc>
        <w:tc>
          <w:tcPr>
            <w:tcW w:w="4353" w:type="dxa"/>
            <w:gridSpan w:val="2"/>
            <w:shd w:val="clear" w:color="auto" w:fill="auto"/>
            <w:vAlign w:val="center"/>
            <w:hideMark/>
          </w:tcPr>
          <w:p w14:paraId="0ADB0AF4" w14:textId="77777777" w:rsidR="0045463B" w:rsidRPr="00CC4FF0" w:rsidRDefault="0045463B" w:rsidP="00CC4FF0">
            <w:pPr>
              <w:spacing w:after="0"/>
              <w:jc w:val="both"/>
              <w:rPr>
                <w:sz w:val="20"/>
                <w:szCs w:val="20"/>
                <w:highlight w:val="lightGray"/>
              </w:rPr>
            </w:pPr>
            <w:r w:rsidRPr="00CC4FF0">
              <w:rPr>
                <w:sz w:val="20"/>
                <w:szCs w:val="20"/>
                <w:highlight w:val="lightGray"/>
              </w:rPr>
              <w:t xml:space="preserve">Passage </w:t>
            </w:r>
            <w:proofErr w:type="spellStart"/>
            <w:r w:rsidRPr="00CC4FF0">
              <w:rPr>
                <w:sz w:val="20"/>
                <w:szCs w:val="20"/>
                <w:highlight w:val="lightGray"/>
              </w:rPr>
              <w:t>annulé</w:t>
            </w:r>
            <w:proofErr w:type="spellEnd"/>
          </w:p>
        </w:tc>
        <w:tc>
          <w:tcPr>
            <w:tcW w:w="4394" w:type="dxa"/>
            <w:shd w:val="clear" w:color="auto" w:fill="auto"/>
            <w:vAlign w:val="center"/>
            <w:hideMark/>
          </w:tcPr>
          <w:p w14:paraId="103FFB19" w14:textId="77777777" w:rsidR="0045463B" w:rsidRPr="00CC4FF0" w:rsidRDefault="0045463B" w:rsidP="00CC4FF0">
            <w:pPr>
              <w:spacing w:after="0"/>
              <w:jc w:val="both"/>
              <w:rPr>
                <w:sz w:val="20"/>
                <w:szCs w:val="20"/>
                <w:highlight w:val="lightGray"/>
                <w:lang w:val="fr-FR"/>
              </w:rPr>
            </w:pPr>
            <w:r w:rsidRPr="00CC4FF0">
              <w:rPr>
                <w:sz w:val="20"/>
                <w:szCs w:val="20"/>
                <w:highlight w:val="lightGray"/>
                <w:lang w:val="fr-FR"/>
              </w:rPr>
              <w:t>Passage annulé (</w:t>
            </w:r>
            <w:proofErr w:type="gramStart"/>
            <w:r w:rsidRPr="00CC4FF0">
              <w:rPr>
                <w:sz w:val="20"/>
                <w:szCs w:val="20"/>
                <w:highlight w:val="lightGray"/>
                <w:lang w:val="fr-FR"/>
              </w:rPr>
              <w:t>note:</w:t>
            </w:r>
            <w:proofErr w:type="gramEnd"/>
            <w:r w:rsidRPr="00CC4FF0">
              <w:rPr>
                <w:sz w:val="20"/>
                <w:szCs w:val="20"/>
                <w:highlight w:val="lightGray"/>
                <w:lang w:val="fr-FR"/>
              </w:rPr>
              <w:t xml:space="preserve"> ce passage annulé reste comptabilisé dans le nombre de passages utilisé dans les filtres de requêtes).</w:t>
            </w:r>
          </w:p>
        </w:tc>
      </w:tr>
      <w:tr w:rsidR="0045463B" w:rsidRPr="00E32CB2" w14:paraId="0D7870C5" w14:textId="77777777" w:rsidTr="00CC4FF0">
        <w:trPr>
          <w:trHeight w:val="584"/>
          <w:hidden/>
        </w:trPr>
        <w:tc>
          <w:tcPr>
            <w:tcW w:w="1284" w:type="dxa"/>
            <w:shd w:val="clear" w:color="auto" w:fill="D3DFEE"/>
            <w:vAlign w:val="center"/>
            <w:hideMark/>
          </w:tcPr>
          <w:p w14:paraId="284A31D1" w14:textId="77777777" w:rsidR="0045463B" w:rsidRPr="001A1031" w:rsidRDefault="0045463B" w:rsidP="00CC4FF0">
            <w:pPr>
              <w:spacing w:after="0"/>
              <w:rPr>
                <w:i/>
                <w:vanish/>
                <w:sz w:val="20"/>
                <w:szCs w:val="20"/>
                <w:highlight w:val="cyan"/>
              </w:rPr>
            </w:pPr>
            <w:r w:rsidRPr="001A1031">
              <w:rPr>
                <w:i/>
                <w:vanish/>
                <w:sz w:val="20"/>
                <w:szCs w:val="20"/>
                <w:highlight w:val="cyan"/>
              </w:rPr>
              <w:t>Arrived</w:t>
            </w:r>
          </w:p>
        </w:tc>
        <w:tc>
          <w:tcPr>
            <w:tcW w:w="4353" w:type="dxa"/>
            <w:gridSpan w:val="2"/>
            <w:tcBorders>
              <w:left w:val="nil"/>
              <w:right w:val="nil"/>
            </w:tcBorders>
            <w:shd w:val="clear" w:color="auto" w:fill="D3DFEE"/>
            <w:vAlign w:val="center"/>
            <w:hideMark/>
          </w:tcPr>
          <w:p w14:paraId="4165E2F6" w14:textId="65A01DF7" w:rsidR="0045463B" w:rsidRPr="001A1031" w:rsidRDefault="0045463B" w:rsidP="00CC4FF0">
            <w:pPr>
              <w:spacing w:after="0"/>
              <w:jc w:val="both"/>
              <w:rPr>
                <w:vanish/>
                <w:sz w:val="20"/>
                <w:szCs w:val="20"/>
                <w:highlight w:val="cyan"/>
                <w:lang w:val="fr-FR"/>
              </w:rPr>
            </w:pPr>
            <w:r w:rsidRPr="001A1031">
              <w:rPr>
                <w:vanish/>
                <w:sz w:val="20"/>
                <w:szCs w:val="20"/>
                <w:highlight w:val="cyan"/>
                <w:lang w:val="fr-FR"/>
              </w:rPr>
              <w:t>Non utilisé dans le cadre du profil France</w:t>
            </w:r>
          </w:p>
        </w:tc>
        <w:tc>
          <w:tcPr>
            <w:tcW w:w="4394" w:type="dxa"/>
            <w:shd w:val="clear" w:color="auto" w:fill="D3DFEE"/>
            <w:vAlign w:val="center"/>
            <w:hideMark/>
          </w:tcPr>
          <w:p w14:paraId="7CC0DA02" w14:textId="77777777" w:rsidR="0045463B" w:rsidRPr="001A1031" w:rsidRDefault="0045463B" w:rsidP="00CC4FF0">
            <w:pPr>
              <w:spacing w:after="0"/>
              <w:jc w:val="both"/>
              <w:rPr>
                <w:vanish/>
                <w:sz w:val="20"/>
                <w:szCs w:val="20"/>
                <w:highlight w:val="cyan"/>
                <w:lang w:val="fr-FR"/>
              </w:rPr>
            </w:pPr>
            <w:r w:rsidRPr="001A1031">
              <w:rPr>
                <w:vanish/>
                <w:sz w:val="20"/>
                <w:szCs w:val="20"/>
                <w:highlight w:val="cyan"/>
                <w:lang w:val="fr-FR"/>
              </w:rPr>
              <w:t>Non utilisé dans le cadre du profil France</w:t>
            </w:r>
          </w:p>
        </w:tc>
      </w:tr>
      <w:tr w:rsidR="0045463B" w:rsidRPr="00E32CB2" w14:paraId="615F50AB" w14:textId="77777777" w:rsidTr="00CC4FF0">
        <w:trPr>
          <w:trHeight w:val="584"/>
          <w:hidden/>
        </w:trPr>
        <w:tc>
          <w:tcPr>
            <w:tcW w:w="1284" w:type="dxa"/>
            <w:shd w:val="clear" w:color="auto" w:fill="auto"/>
            <w:vAlign w:val="center"/>
          </w:tcPr>
          <w:p w14:paraId="608AFAB9" w14:textId="77777777" w:rsidR="0045463B" w:rsidRPr="001A1031" w:rsidRDefault="0045463B" w:rsidP="00CC4FF0">
            <w:pPr>
              <w:spacing w:after="0"/>
              <w:rPr>
                <w:i/>
                <w:vanish/>
                <w:sz w:val="20"/>
                <w:szCs w:val="20"/>
                <w:highlight w:val="cyan"/>
              </w:rPr>
            </w:pPr>
            <w:r w:rsidRPr="001A1031">
              <w:rPr>
                <w:i/>
                <w:vanish/>
                <w:sz w:val="20"/>
                <w:szCs w:val="20"/>
                <w:highlight w:val="cyan"/>
              </w:rPr>
              <w:t>Departed</w:t>
            </w:r>
          </w:p>
        </w:tc>
        <w:tc>
          <w:tcPr>
            <w:tcW w:w="4353" w:type="dxa"/>
            <w:gridSpan w:val="2"/>
            <w:tcBorders>
              <w:left w:val="nil"/>
              <w:right w:val="nil"/>
            </w:tcBorders>
            <w:shd w:val="clear" w:color="auto" w:fill="auto"/>
            <w:vAlign w:val="center"/>
          </w:tcPr>
          <w:p w14:paraId="4EC17E25" w14:textId="77777777" w:rsidR="0045463B" w:rsidRPr="001A1031" w:rsidRDefault="0045463B" w:rsidP="00CC4FF0">
            <w:pPr>
              <w:spacing w:after="0"/>
              <w:jc w:val="both"/>
              <w:rPr>
                <w:vanish/>
                <w:sz w:val="20"/>
                <w:szCs w:val="20"/>
                <w:highlight w:val="cyan"/>
                <w:lang w:val="fr-FR"/>
              </w:rPr>
            </w:pPr>
            <w:r w:rsidRPr="001A1031">
              <w:rPr>
                <w:vanish/>
                <w:sz w:val="20"/>
                <w:szCs w:val="20"/>
                <w:highlight w:val="cyan"/>
                <w:lang w:val="fr-FR"/>
              </w:rPr>
              <w:t>Non utilisé dans le cadre du profil France</w:t>
            </w:r>
          </w:p>
        </w:tc>
        <w:tc>
          <w:tcPr>
            <w:tcW w:w="4394" w:type="dxa"/>
            <w:shd w:val="clear" w:color="auto" w:fill="auto"/>
            <w:vAlign w:val="center"/>
          </w:tcPr>
          <w:p w14:paraId="701143B4" w14:textId="77777777" w:rsidR="0045463B" w:rsidRPr="001A1031" w:rsidRDefault="0045463B" w:rsidP="00CC4FF0">
            <w:pPr>
              <w:spacing w:after="0"/>
              <w:jc w:val="both"/>
              <w:rPr>
                <w:vanish/>
                <w:sz w:val="20"/>
                <w:szCs w:val="20"/>
                <w:highlight w:val="cyan"/>
                <w:lang w:val="fr-FR"/>
              </w:rPr>
            </w:pPr>
            <w:r w:rsidRPr="001A1031">
              <w:rPr>
                <w:vanish/>
                <w:sz w:val="20"/>
                <w:szCs w:val="20"/>
                <w:highlight w:val="cyan"/>
                <w:lang w:val="fr-FR"/>
              </w:rPr>
              <w:t>Le véhicule a déjà quitté l'arrêt</w:t>
            </w:r>
          </w:p>
        </w:tc>
      </w:tr>
      <w:tr w:rsidR="0045463B" w:rsidRPr="00E32CB2" w14:paraId="1E331A2A" w14:textId="77777777" w:rsidTr="00CC4FF0">
        <w:trPr>
          <w:trHeight w:val="584"/>
          <w:hidden/>
        </w:trPr>
        <w:tc>
          <w:tcPr>
            <w:tcW w:w="1284" w:type="dxa"/>
            <w:shd w:val="clear" w:color="auto" w:fill="D3DFEE"/>
            <w:vAlign w:val="center"/>
          </w:tcPr>
          <w:p w14:paraId="20A688C3" w14:textId="77777777" w:rsidR="0045463B" w:rsidRPr="001A1031" w:rsidRDefault="0045463B" w:rsidP="00CC4FF0">
            <w:pPr>
              <w:spacing w:after="0"/>
              <w:rPr>
                <w:i/>
                <w:vanish/>
                <w:sz w:val="20"/>
                <w:szCs w:val="20"/>
                <w:highlight w:val="cyan"/>
              </w:rPr>
            </w:pPr>
            <w:r w:rsidRPr="001A1031">
              <w:rPr>
                <w:i/>
                <w:vanish/>
                <w:sz w:val="20"/>
                <w:szCs w:val="20"/>
                <w:highlight w:val="cyan"/>
              </w:rPr>
              <w:t>Not Expected</w:t>
            </w:r>
          </w:p>
        </w:tc>
        <w:tc>
          <w:tcPr>
            <w:tcW w:w="4353" w:type="dxa"/>
            <w:gridSpan w:val="2"/>
            <w:tcBorders>
              <w:left w:val="nil"/>
              <w:right w:val="nil"/>
            </w:tcBorders>
            <w:shd w:val="clear" w:color="auto" w:fill="D3DFEE"/>
            <w:vAlign w:val="center"/>
          </w:tcPr>
          <w:p w14:paraId="2FD9761C" w14:textId="77777777" w:rsidR="0045463B" w:rsidRPr="001A1031" w:rsidRDefault="0045463B" w:rsidP="00CC4FF0">
            <w:pPr>
              <w:spacing w:after="0"/>
              <w:jc w:val="both"/>
              <w:rPr>
                <w:vanish/>
                <w:sz w:val="20"/>
                <w:szCs w:val="20"/>
                <w:highlight w:val="cyan"/>
                <w:lang w:val="fr-FR"/>
              </w:rPr>
            </w:pPr>
            <w:r w:rsidRPr="001A1031">
              <w:rPr>
                <w:vanish/>
                <w:sz w:val="20"/>
                <w:szCs w:val="20"/>
                <w:highlight w:val="cyan"/>
                <w:lang w:val="fr-FR"/>
              </w:rPr>
              <w:t>Non utilisé dans le cadre du profil France</w:t>
            </w:r>
          </w:p>
        </w:tc>
        <w:tc>
          <w:tcPr>
            <w:tcW w:w="4394" w:type="dxa"/>
            <w:shd w:val="clear" w:color="auto" w:fill="D3DFEE"/>
            <w:vAlign w:val="center"/>
          </w:tcPr>
          <w:p w14:paraId="4494DEC6" w14:textId="77777777" w:rsidR="0045463B" w:rsidRPr="001A1031" w:rsidRDefault="0045463B" w:rsidP="00CC4FF0">
            <w:pPr>
              <w:spacing w:after="0"/>
              <w:jc w:val="both"/>
              <w:rPr>
                <w:vanish/>
                <w:sz w:val="20"/>
                <w:szCs w:val="20"/>
                <w:highlight w:val="cyan"/>
                <w:lang w:val="fr-FR"/>
              </w:rPr>
            </w:pPr>
            <w:r w:rsidRPr="001A1031">
              <w:rPr>
                <w:vanish/>
                <w:sz w:val="20"/>
                <w:szCs w:val="20"/>
                <w:highlight w:val="cyan"/>
                <w:lang w:val="fr-FR"/>
              </w:rPr>
              <w:t>Non utilisé dans le cadre du profil France</w:t>
            </w:r>
          </w:p>
        </w:tc>
      </w:tr>
      <w:tr w:rsidR="0045463B" w:rsidRPr="00CC4FF0" w14:paraId="1C3199D2" w14:textId="77777777" w:rsidTr="00CC4FF0">
        <w:trPr>
          <w:trHeight w:val="584"/>
        </w:trPr>
        <w:tc>
          <w:tcPr>
            <w:tcW w:w="1284" w:type="dxa"/>
            <w:shd w:val="clear" w:color="auto" w:fill="auto"/>
            <w:vAlign w:val="center"/>
            <w:hideMark/>
          </w:tcPr>
          <w:p w14:paraId="297F74A2" w14:textId="77777777" w:rsidR="0045463B" w:rsidRPr="00CC4FF0" w:rsidRDefault="0045463B" w:rsidP="00CC4FF0">
            <w:pPr>
              <w:spacing w:after="0"/>
              <w:rPr>
                <w:i/>
                <w:sz w:val="20"/>
                <w:szCs w:val="20"/>
                <w:highlight w:val="lightGray"/>
              </w:rPr>
            </w:pPr>
            <w:proofErr w:type="spellStart"/>
            <w:r w:rsidRPr="00CC4FF0">
              <w:rPr>
                <w:i/>
                <w:sz w:val="20"/>
                <w:szCs w:val="20"/>
                <w:highlight w:val="lightGray"/>
              </w:rPr>
              <w:t>noReport</w:t>
            </w:r>
            <w:proofErr w:type="spellEnd"/>
          </w:p>
        </w:tc>
        <w:tc>
          <w:tcPr>
            <w:tcW w:w="4353" w:type="dxa"/>
            <w:gridSpan w:val="2"/>
            <w:shd w:val="clear" w:color="auto" w:fill="auto"/>
            <w:vAlign w:val="center"/>
            <w:hideMark/>
          </w:tcPr>
          <w:p w14:paraId="19AA273F" w14:textId="77777777" w:rsidR="0045463B" w:rsidRPr="00CC4FF0" w:rsidRDefault="0045463B" w:rsidP="00CC4FF0">
            <w:pPr>
              <w:spacing w:after="0"/>
              <w:jc w:val="both"/>
              <w:rPr>
                <w:sz w:val="20"/>
                <w:szCs w:val="20"/>
                <w:highlight w:val="lightGray"/>
                <w:lang w:val="fr-FR"/>
              </w:rPr>
            </w:pPr>
            <w:r w:rsidRPr="00CC4FF0">
              <w:rPr>
                <w:sz w:val="20"/>
                <w:szCs w:val="20"/>
                <w:highlight w:val="lightGray"/>
                <w:lang w:val="fr-FR"/>
              </w:rPr>
              <w:t>Pas d’information « </w:t>
            </w:r>
            <w:proofErr w:type="spellStart"/>
            <w:r w:rsidRPr="00CC4FF0">
              <w:rPr>
                <w:sz w:val="20"/>
                <w:szCs w:val="20"/>
                <w:highlight w:val="lightGray"/>
                <w:lang w:val="fr-FR"/>
              </w:rPr>
              <w:t>ExpectedArrivalTime</w:t>
            </w:r>
            <w:proofErr w:type="spellEnd"/>
            <w:r w:rsidRPr="00CC4FF0">
              <w:rPr>
                <w:sz w:val="20"/>
                <w:szCs w:val="20"/>
                <w:highlight w:val="lightGray"/>
                <w:lang w:val="fr-FR"/>
              </w:rPr>
              <w:t> » disponible (</w:t>
            </w:r>
            <w:proofErr w:type="gramStart"/>
            <w:r w:rsidRPr="00CC4FF0">
              <w:rPr>
                <w:sz w:val="20"/>
                <w:szCs w:val="20"/>
                <w:highlight w:val="lightGray"/>
                <w:lang w:val="fr-FR"/>
              </w:rPr>
              <w:t>par contre</w:t>
            </w:r>
            <w:proofErr w:type="gramEnd"/>
            <w:r w:rsidRPr="00CC4FF0">
              <w:rPr>
                <w:sz w:val="20"/>
                <w:szCs w:val="20"/>
                <w:highlight w:val="lightGray"/>
                <w:lang w:val="fr-FR"/>
              </w:rPr>
              <w:t xml:space="preserve"> le « </w:t>
            </w:r>
            <w:proofErr w:type="spellStart"/>
            <w:r w:rsidRPr="00CC4FF0">
              <w:rPr>
                <w:sz w:val="20"/>
                <w:szCs w:val="20"/>
                <w:highlight w:val="lightGray"/>
                <w:lang w:val="fr-FR"/>
              </w:rPr>
              <w:t>AimededArrivalTime</w:t>
            </w:r>
            <w:proofErr w:type="spellEnd"/>
            <w:r w:rsidRPr="00CC4FF0">
              <w:rPr>
                <w:sz w:val="20"/>
                <w:szCs w:val="20"/>
                <w:highlight w:val="lightGray"/>
                <w:lang w:val="fr-FR"/>
              </w:rPr>
              <w:t> » peut être fourni)</w:t>
            </w:r>
          </w:p>
        </w:tc>
        <w:tc>
          <w:tcPr>
            <w:tcW w:w="4394" w:type="dxa"/>
            <w:shd w:val="clear" w:color="auto" w:fill="auto"/>
            <w:vAlign w:val="center"/>
            <w:hideMark/>
          </w:tcPr>
          <w:p w14:paraId="2FB05ECD" w14:textId="77777777" w:rsidR="0045463B" w:rsidRPr="00CC4FF0" w:rsidRDefault="0045463B" w:rsidP="00CC4FF0">
            <w:pPr>
              <w:spacing w:after="0"/>
              <w:jc w:val="both"/>
              <w:rPr>
                <w:sz w:val="20"/>
                <w:szCs w:val="20"/>
                <w:highlight w:val="lightGray"/>
              </w:rPr>
            </w:pPr>
            <w:r w:rsidRPr="00CC4FF0">
              <w:rPr>
                <w:sz w:val="20"/>
                <w:szCs w:val="20"/>
                <w:highlight w:val="lightGray"/>
              </w:rPr>
              <w:t xml:space="preserve">Pas </w:t>
            </w:r>
            <w:proofErr w:type="spellStart"/>
            <w:r w:rsidRPr="00CC4FF0">
              <w:rPr>
                <w:sz w:val="20"/>
                <w:szCs w:val="20"/>
                <w:highlight w:val="lightGray"/>
              </w:rPr>
              <w:t>d’information</w:t>
            </w:r>
            <w:proofErr w:type="spellEnd"/>
            <w:r w:rsidRPr="00CC4FF0">
              <w:rPr>
                <w:sz w:val="20"/>
                <w:szCs w:val="20"/>
                <w:highlight w:val="lightGray"/>
              </w:rPr>
              <w:t xml:space="preserve"> disponible</w:t>
            </w:r>
          </w:p>
        </w:tc>
      </w:tr>
    </w:tbl>
    <w:p w14:paraId="35E6BB5F" w14:textId="77777777" w:rsidR="0045463B" w:rsidRPr="007E6A56" w:rsidRDefault="0045463B" w:rsidP="00CC4FF0">
      <w:pPr>
        <w:spacing w:before="120"/>
        <w:rPr>
          <w:lang w:val="fr-FR"/>
        </w:rPr>
      </w:pPr>
      <w:r w:rsidRPr="007E6A56">
        <w:rPr>
          <w:lang w:val="fr-FR"/>
        </w:rPr>
        <w:t xml:space="preserve">Note concernant les derniers arrêts de </w:t>
      </w:r>
      <w:proofErr w:type="gramStart"/>
      <w:r w:rsidRPr="007E6A56">
        <w:rPr>
          <w:lang w:val="fr-FR"/>
        </w:rPr>
        <w:t>course:</w:t>
      </w:r>
      <w:proofErr w:type="gramEnd"/>
    </w:p>
    <w:p w14:paraId="6FAEFA2F" w14:textId="77777777" w:rsidR="002E0551" w:rsidRDefault="0045463B" w:rsidP="00922ED9">
      <w:pPr>
        <w:rPr>
          <w:highlight w:val="lightGray"/>
          <w:lang w:val="fr-FR"/>
        </w:rPr>
      </w:pPr>
      <w:r w:rsidRPr="002E0551">
        <w:rPr>
          <w:highlight w:val="lightGray"/>
          <w:lang w:val="fr-FR"/>
        </w:rPr>
        <w:t>Il existe plusieurs façons d'identifie</w:t>
      </w:r>
      <w:r w:rsidR="002E0551">
        <w:rPr>
          <w:highlight w:val="lightGray"/>
          <w:lang w:val="fr-FR"/>
        </w:rPr>
        <w:t>r le dernier arrêt d'une course :</w:t>
      </w:r>
    </w:p>
    <w:p w14:paraId="26C0D2A3" w14:textId="77777777" w:rsidR="002E0551" w:rsidRDefault="0045463B" w:rsidP="001C78C1">
      <w:pPr>
        <w:pStyle w:val="Puce1"/>
        <w:rPr>
          <w:highlight w:val="lightGray"/>
        </w:rPr>
      </w:pPr>
      <w:r w:rsidRPr="002E0551">
        <w:rPr>
          <w:highlight w:val="lightGray"/>
        </w:rPr>
        <w:t xml:space="preserve">La plus fiable consiste à faire la distinction des terminus par constat d'égalité dans le </w:t>
      </w:r>
      <w:proofErr w:type="spellStart"/>
      <w:r w:rsidRPr="002E0551">
        <w:rPr>
          <w:highlight w:val="lightGray"/>
        </w:rPr>
        <w:t>VehicleJourneyInfoGroup</w:t>
      </w:r>
      <w:proofErr w:type="spellEnd"/>
      <w:r w:rsidRPr="002E0551">
        <w:rPr>
          <w:highlight w:val="lightGray"/>
        </w:rPr>
        <w:t xml:space="preserve"> entre l'arrêt courant et l'arrêt de destination de la course. </w:t>
      </w:r>
    </w:p>
    <w:p w14:paraId="4E5D90E7" w14:textId="77777777" w:rsidR="002E0551" w:rsidRDefault="0045463B" w:rsidP="001E787B">
      <w:pPr>
        <w:pStyle w:val="Puce1"/>
        <w:rPr>
          <w:highlight w:val="lightGray"/>
        </w:rPr>
      </w:pPr>
      <w:r w:rsidRPr="002E0551">
        <w:rPr>
          <w:highlight w:val="lightGray"/>
        </w:rPr>
        <w:t>Toutefois, cela peut aussi être fait en constatant que l'o</w:t>
      </w:r>
      <w:r w:rsidR="002E0551">
        <w:rPr>
          <w:highlight w:val="lightGray"/>
        </w:rPr>
        <w:t xml:space="preserve">n a un </w:t>
      </w:r>
      <w:proofErr w:type="spellStart"/>
      <w:r w:rsidR="002E0551">
        <w:rPr>
          <w:highlight w:val="lightGray"/>
        </w:rPr>
        <w:t>ArrivalTime</w:t>
      </w:r>
      <w:proofErr w:type="spellEnd"/>
      <w:r w:rsidR="002E0551">
        <w:rPr>
          <w:highlight w:val="lightGray"/>
        </w:rPr>
        <w:t xml:space="preserve"> mais pas de </w:t>
      </w:r>
      <w:proofErr w:type="spellStart"/>
      <w:r w:rsidRPr="002E0551">
        <w:rPr>
          <w:highlight w:val="lightGray"/>
        </w:rPr>
        <w:t>DepartureTime</w:t>
      </w:r>
      <w:proofErr w:type="spellEnd"/>
      <w:r w:rsidRPr="002E0551">
        <w:rPr>
          <w:highlight w:val="lightGray"/>
        </w:rPr>
        <w:t xml:space="preserve"> </w:t>
      </w:r>
    </w:p>
    <w:p w14:paraId="768CD803" w14:textId="77777777" w:rsidR="0045463B" w:rsidRPr="002E0551" w:rsidRDefault="0045463B" w:rsidP="003C53C6">
      <w:pPr>
        <w:pStyle w:val="Puce1"/>
        <w:rPr>
          <w:highlight w:val="lightGray"/>
        </w:rPr>
      </w:pPr>
      <w:proofErr w:type="gramStart"/>
      <w:r w:rsidRPr="002E0551">
        <w:rPr>
          <w:highlight w:val="lightGray"/>
        </w:rPr>
        <w:lastRenderedPageBreak/>
        <w:t>ou</w:t>
      </w:r>
      <w:proofErr w:type="gramEnd"/>
      <w:r w:rsidRPr="002E0551">
        <w:rPr>
          <w:highlight w:val="lightGray"/>
        </w:rPr>
        <w:t xml:space="preserve"> encore, quand cela est possible, en demandant des informations sur les arrêts suivants (</w:t>
      </w:r>
      <w:proofErr w:type="spellStart"/>
      <w:r w:rsidRPr="002E0551">
        <w:rPr>
          <w:highlight w:val="lightGray"/>
        </w:rPr>
        <w:t>onwardCall</w:t>
      </w:r>
      <w:proofErr w:type="spellEnd"/>
      <w:r w:rsidRPr="002E0551">
        <w:rPr>
          <w:highlight w:val="lightGray"/>
        </w:rPr>
        <w:t>, en demandant au moins un arrêt) et en constatant qu'il n'y en a pas.</w:t>
      </w:r>
    </w:p>
    <w:p w14:paraId="1447F316" w14:textId="77777777" w:rsidR="0045463B" w:rsidRPr="007E6A56" w:rsidRDefault="0045463B" w:rsidP="0034331F">
      <w:pPr>
        <w:rPr>
          <w:lang w:val="fr-FR"/>
        </w:rPr>
      </w:pPr>
      <w:r w:rsidRPr="007E6A56">
        <w:rPr>
          <w:lang w:val="fr-FR"/>
        </w:rPr>
        <w:t xml:space="preserve">Note concernant les cas </w:t>
      </w:r>
      <w:proofErr w:type="spellStart"/>
      <w:r w:rsidRPr="007E6A56">
        <w:rPr>
          <w:lang w:val="fr-FR"/>
        </w:rPr>
        <w:t>ou</w:t>
      </w:r>
      <w:proofErr w:type="spellEnd"/>
      <w:r w:rsidRPr="007E6A56">
        <w:rPr>
          <w:lang w:val="fr-FR"/>
        </w:rPr>
        <w:t xml:space="preserve"> il n'y a pas ou plus </w:t>
      </w:r>
      <w:proofErr w:type="gramStart"/>
      <w:r w:rsidRPr="007E6A56">
        <w:rPr>
          <w:lang w:val="fr-FR"/>
        </w:rPr>
        <w:t>d'information:</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600"/>
      </w:tblGrid>
      <w:tr w:rsidR="002E0551" w:rsidRPr="00E32CB2" w14:paraId="237F6B0C" w14:textId="77777777" w:rsidTr="007370BF">
        <w:tc>
          <w:tcPr>
            <w:tcW w:w="709" w:type="dxa"/>
            <w:shd w:val="clear" w:color="auto" w:fill="auto"/>
            <w:vAlign w:val="center"/>
          </w:tcPr>
          <w:p w14:paraId="2745608B" w14:textId="77777777" w:rsidR="002E0551" w:rsidRDefault="002E0551" w:rsidP="00CC4FF0">
            <w:pPr>
              <w:spacing w:after="0"/>
              <w:jc w:val="both"/>
              <w:rPr>
                <w:lang w:val="fr-FR"/>
              </w:rPr>
            </w:pPr>
            <w:r>
              <w:rPr>
                <w:lang w:val="fr-FR"/>
              </w:rPr>
              <w:t>SM-7</w:t>
            </w:r>
          </w:p>
        </w:tc>
        <w:tc>
          <w:tcPr>
            <w:tcW w:w="9639" w:type="dxa"/>
            <w:shd w:val="clear" w:color="auto" w:fill="auto"/>
            <w:vAlign w:val="center"/>
          </w:tcPr>
          <w:p w14:paraId="2B958E43" w14:textId="77777777" w:rsidR="002E0551" w:rsidRPr="002E0551" w:rsidRDefault="002E0551" w:rsidP="00CC4FF0">
            <w:pPr>
              <w:spacing w:after="0"/>
              <w:jc w:val="both"/>
              <w:rPr>
                <w:highlight w:val="lightGray"/>
                <w:lang w:val="fr-FR"/>
              </w:rPr>
            </w:pPr>
            <w:r w:rsidRPr="002E0551">
              <w:rPr>
                <w:highlight w:val="lightGray"/>
                <w:lang w:val="fr-FR"/>
              </w:rPr>
              <w:t>S'il n'y a de réponse à une requête « Stop monitoring » car elle intervient après le dernier passage de la journée, le producteur doit dans la mesure du possible fournir une information via le service « General message ». Il est donc recommandé que le client, s'il n'obtient pas de réponse au « Stop monitoring », fasse dans la foulée une requête au « General message ».</w:t>
            </w:r>
          </w:p>
        </w:tc>
      </w:tr>
      <w:tr w:rsidR="002E0551" w:rsidRPr="00E32CB2" w14:paraId="60D1458A" w14:textId="77777777" w:rsidTr="007370BF">
        <w:tc>
          <w:tcPr>
            <w:tcW w:w="709" w:type="dxa"/>
            <w:shd w:val="clear" w:color="auto" w:fill="auto"/>
            <w:vAlign w:val="center"/>
          </w:tcPr>
          <w:p w14:paraId="6A3A6281" w14:textId="77777777" w:rsidR="002E0551" w:rsidRDefault="002E0551" w:rsidP="00CC4FF0">
            <w:pPr>
              <w:spacing w:after="0"/>
              <w:jc w:val="both"/>
              <w:rPr>
                <w:lang w:val="fr-FR"/>
              </w:rPr>
            </w:pPr>
            <w:r>
              <w:rPr>
                <w:lang w:val="fr-FR"/>
              </w:rPr>
              <w:t>SM-8</w:t>
            </w:r>
          </w:p>
        </w:tc>
        <w:tc>
          <w:tcPr>
            <w:tcW w:w="9639" w:type="dxa"/>
            <w:shd w:val="clear" w:color="auto" w:fill="auto"/>
            <w:vAlign w:val="center"/>
          </w:tcPr>
          <w:p w14:paraId="5CE1E313" w14:textId="77777777" w:rsidR="002E0551" w:rsidRPr="002E0551" w:rsidRDefault="002E0551" w:rsidP="001A1031">
            <w:pPr>
              <w:spacing w:after="0"/>
              <w:jc w:val="both"/>
              <w:rPr>
                <w:highlight w:val="lightGray"/>
                <w:lang w:val="fr-FR"/>
              </w:rPr>
            </w:pPr>
            <w:r w:rsidRPr="002E0551">
              <w:rPr>
                <w:highlight w:val="lightGray"/>
                <w:lang w:val="fr-FR"/>
              </w:rPr>
              <w:t xml:space="preserve">Dans le cas des déviations : pour les arrêts non desservis, il conviendra aussi de fournir une information via le service </w:t>
            </w:r>
            <w:r w:rsidR="001A3B70">
              <w:rPr>
                <w:highlight w:val="lightGray"/>
                <w:lang w:val="fr-FR"/>
              </w:rPr>
              <w:t>« Situation Exchange »</w:t>
            </w:r>
            <w:r w:rsidR="001A1031">
              <w:rPr>
                <w:highlight w:val="lightGray"/>
                <w:lang w:val="fr-FR"/>
              </w:rPr>
              <w:t xml:space="preserve"> (SX)</w:t>
            </w:r>
            <w:r w:rsidR="001A3B70">
              <w:rPr>
                <w:highlight w:val="lightGray"/>
                <w:lang w:val="fr-FR"/>
              </w:rPr>
              <w:t xml:space="preserve"> </w:t>
            </w:r>
            <w:r w:rsidRPr="002E0551">
              <w:rPr>
                <w:highlight w:val="lightGray"/>
                <w:lang w:val="fr-FR"/>
              </w:rPr>
              <w:t>(la réponse à « Stop monitoring n'est toutefois pas forcément vide si la déviation est temporaire »)</w:t>
            </w:r>
            <w:r w:rsidR="001A1031">
              <w:rPr>
                <w:highlight w:val="lightGray"/>
                <w:lang w:val="fr-FR"/>
              </w:rPr>
              <w:t xml:space="preserve"> ou le service « General Message » si le SX n’est pas implémenté</w:t>
            </w:r>
            <w:r w:rsidRPr="002E0551">
              <w:rPr>
                <w:highlight w:val="lightGray"/>
                <w:lang w:val="fr-FR"/>
              </w:rPr>
              <w:t>.</w:t>
            </w:r>
          </w:p>
        </w:tc>
      </w:tr>
    </w:tbl>
    <w:p w14:paraId="57659FB7" w14:textId="77777777" w:rsidR="0045463B" w:rsidRPr="007E6A56" w:rsidRDefault="0045463B" w:rsidP="00CC4FF0">
      <w:pPr>
        <w:spacing w:before="120"/>
        <w:rPr>
          <w:lang w:val="fr-FR"/>
        </w:rPr>
      </w:pPr>
      <w:r w:rsidRPr="007E6A56">
        <w:rPr>
          <w:lang w:val="fr-FR"/>
        </w:rPr>
        <w:t>Note concernant les annulations de passage :</w:t>
      </w:r>
    </w:p>
    <w:p w14:paraId="70AD0E7D" w14:textId="77777777" w:rsidR="0045463B" w:rsidRDefault="0045463B" w:rsidP="00922ED9">
      <w:pPr>
        <w:rPr>
          <w:highlight w:val="lightGray"/>
          <w:lang w:val="fr-FR"/>
        </w:rPr>
      </w:pPr>
      <w:r w:rsidRPr="002E0551">
        <w:rPr>
          <w:highlight w:val="lightGray"/>
          <w:lang w:val="fr-FR"/>
        </w:rPr>
        <w:t xml:space="preserve">Concernant les informations permettant d'indiquer l'annulation d'un passage il est précisé </w:t>
      </w:r>
      <w:proofErr w:type="gramStart"/>
      <w:r w:rsidRPr="002E0551">
        <w:rPr>
          <w:highlight w:val="lightGray"/>
          <w:lang w:val="fr-FR"/>
        </w:rPr>
        <w:t>que: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9492"/>
      </w:tblGrid>
      <w:tr w:rsidR="002E0551" w:rsidRPr="00E32CB2" w14:paraId="6EFE26AA" w14:textId="77777777" w:rsidTr="002E0551">
        <w:tc>
          <w:tcPr>
            <w:tcW w:w="817" w:type="dxa"/>
            <w:shd w:val="clear" w:color="auto" w:fill="auto"/>
            <w:vAlign w:val="center"/>
          </w:tcPr>
          <w:p w14:paraId="3A11B78A" w14:textId="77777777" w:rsidR="002E0551" w:rsidRDefault="002E0551" w:rsidP="00CC4FF0">
            <w:pPr>
              <w:spacing w:after="0"/>
              <w:rPr>
                <w:lang w:val="fr-FR"/>
              </w:rPr>
            </w:pPr>
            <w:r>
              <w:rPr>
                <w:lang w:val="fr-FR"/>
              </w:rPr>
              <w:t>SM-9</w:t>
            </w:r>
          </w:p>
        </w:tc>
        <w:tc>
          <w:tcPr>
            <w:tcW w:w="9531" w:type="dxa"/>
            <w:shd w:val="clear" w:color="auto" w:fill="auto"/>
            <w:vAlign w:val="center"/>
          </w:tcPr>
          <w:p w14:paraId="54BAF2C9" w14:textId="77777777" w:rsidR="002E0551" w:rsidRPr="00F358B7" w:rsidRDefault="00F358B7" w:rsidP="00CC4FF0">
            <w:pPr>
              <w:spacing w:after="0"/>
              <w:rPr>
                <w:lang w:val="fr-FR"/>
              </w:rPr>
            </w:pPr>
            <w:r>
              <w:rPr>
                <w:lang w:val="fr-FR"/>
              </w:rPr>
              <w:t>Mode requête</w:t>
            </w:r>
          </w:p>
          <w:p w14:paraId="2300F811" w14:textId="77777777" w:rsidR="002E0551" w:rsidRPr="00F358B7" w:rsidRDefault="002E0551" w:rsidP="003F077D">
            <w:pPr>
              <w:pStyle w:val="Puce1"/>
            </w:pPr>
            <w:r w:rsidRPr="00F358B7">
              <w:t>La réponse positionne à « </w:t>
            </w:r>
            <w:proofErr w:type="spellStart"/>
            <w:r w:rsidRPr="00F358B7">
              <w:t>Cancelled</w:t>
            </w:r>
            <w:proofErr w:type="spellEnd"/>
            <w:r w:rsidRPr="00F358B7">
              <w:t> » le champ « </w:t>
            </w:r>
            <w:proofErr w:type="spellStart"/>
            <w:r w:rsidRPr="00F358B7">
              <w:t>ArrivalStatus</w:t>
            </w:r>
            <w:proofErr w:type="spellEnd"/>
            <w:r w:rsidRPr="00F358B7">
              <w:t> » et/ou « </w:t>
            </w:r>
            <w:proofErr w:type="spellStart"/>
            <w:r w:rsidRPr="00F358B7">
              <w:t>DepartureStatus</w:t>
            </w:r>
            <w:proofErr w:type="spellEnd"/>
            <w:r w:rsidRPr="00F358B7">
              <w:t> » dans « </w:t>
            </w:r>
            <w:proofErr w:type="spellStart"/>
            <w:r w:rsidRPr="00F358B7">
              <w:t>MonitoredCall</w:t>
            </w:r>
            <w:proofErr w:type="spellEnd"/>
            <w:r w:rsidRPr="00F358B7">
              <w:t> » jusqu’à l’heure d’arrivée théorique</w:t>
            </w:r>
          </w:p>
          <w:p w14:paraId="77395EFE" w14:textId="77777777" w:rsidR="002E0551" w:rsidRPr="00F358B7" w:rsidRDefault="002E0551" w:rsidP="003F077D">
            <w:pPr>
              <w:pStyle w:val="Puce1"/>
            </w:pPr>
            <w:r w:rsidRPr="00F358B7">
              <w:t>Puis aucune information n'est plus fournie pour cette course</w:t>
            </w:r>
          </w:p>
        </w:tc>
      </w:tr>
      <w:tr w:rsidR="002E0551" w:rsidRPr="00E32CB2" w14:paraId="79BEC554" w14:textId="77777777" w:rsidTr="002E0551">
        <w:tc>
          <w:tcPr>
            <w:tcW w:w="817" w:type="dxa"/>
            <w:shd w:val="clear" w:color="auto" w:fill="auto"/>
            <w:vAlign w:val="center"/>
          </w:tcPr>
          <w:p w14:paraId="271E3348" w14:textId="77777777" w:rsidR="002E0551" w:rsidRDefault="002E0551" w:rsidP="00CC4FF0">
            <w:pPr>
              <w:spacing w:after="0"/>
              <w:rPr>
                <w:lang w:val="fr-FR"/>
              </w:rPr>
            </w:pPr>
            <w:r>
              <w:rPr>
                <w:lang w:val="fr-FR"/>
              </w:rPr>
              <w:t>SM-10</w:t>
            </w:r>
          </w:p>
        </w:tc>
        <w:tc>
          <w:tcPr>
            <w:tcW w:w="9531" w:type="dxa"/>
            <w:shd w:val="clear" w:color="auto" w:fill="auto"/>
            <w:vAlign w:val="center"/>
          </w:tcPr>
          <w:p w14:paraId="4CA21DCF" w14:textId="77777777" w:rsidR="002E0551" w:rsidRPr="002E0551" w:rsidRDefault="00F358B7" w:rsidP="00CC4FF0">
            <w:pPr>
              <w:spacing w:after="0"/>
              <w:rPr>
                <w:highlight w:val="lightGray"/>
                <w:lang w:val="fr-FR"/>
              </w:rPr>
            </w:pPr>
            <w:r>
              <w:rPr>
                <w:highlight w:val="lightGray"/>
                <w:lang w:val="fr-FR"/>
              </w:rPr>
              <w:t>Mode abonnement</w:t>
            </w:r>
          </w:p>
          <w:p w14:paraId="025E6113" w14:textId="77777777" w:rsidR="002E0551" w:rsidRPr="002E0551" w:rsidRDefault="002E0551" w:rsidP="003F077D">
            <w:pPr>
              <w:pStyle w:val="Puce1"/>
              <w:rPr>
                <w:highlight w:val="lightGray"/>
              </w:rPr>
            </w:pPr>
            <w:r w:rsidRPr="002E0551">
              <w:rPr>
                <w:highlight w:val="lightGray"/>
              </w:rPr>
              <w:t>Une (unique) notification est faite en positionnant à « </w:t>
            </w:r>
            <w:proofErr w:type="spellStart"/>
            <w:r w:rsidRPr="002E0551">
              <w:rPr>
                <w:highlight w:val="lightGray"/>
              </w:rPr>
              <w:t>Cancelled</w:t>
            </w:r>
            <w:proofErr w:type="spellEnd"/>
            <w:r w:rsidRPr="002E0551">
              <w:rPr>
                <w:highlight w:val="lightGray"/>
              </w:rPr>
              <w:t> » le champ « </w:t>
            </w:r>
            <w:proofErr w:type="spellStart"/>
            <w:r w:rsidRPr="002E0551">
              <w:rPr>
                <w:highlight w:val="lightGray"/>
              </w:rPr>
              <w:t>ArrivalStatus</w:t>
            </w:r>
            <w:proofErr w:type="spellEnd"/>
            <w:r w:rsidRPr="002E0551">
              <w:rPr>
                <w:highlight w:val="lightGray"/>
              </w:rPr>
              <w:t> » et/ou « </w:t>
            </w:r>
            <w:proofErr w:type="spellStart"/>
            <w:r w:rsidRPr="002E0551">
              <w:rPr>
                <w:highlight w:val="lightGray"/>
              </w:rPr>
              <w:t>DepartureStatus</w:t>
            </w:r>
            <w:proofErr w:type="spellEnd"/>
            <w:r w:rsidRPr="002E0551">
              <w:rPr>
                <w:highlight w:val="lightGray"/>
              </w:rPr>
              <w:t> » dans « </w:t>
            </w:r>
            <w:proofErr w:type="spellStart"/>
            <w:r w:rsidRPr="002E0551">
              <w:rPr>
                <w:highlight w:val="lightGray"/>
              </w:rPr>
              <w:t>MonitoredCall</w:t>
            </w:r>
            <w:proofErr w:type="spellEnd"/>
            <w:r w:rsidRPr="002E0551">
              <w:rPr>
                <w:highlight w:val="lightGray"/>
              </w:rPr>
              <w:t> »</w:t>
            </w:r>
          </w:p>
        </w:tc>
      </w:tr>
    </w:tbl>
    <w:p w14:paraId="6F423725" w14:textId="52F1529E" w:rsidR="0045463B" w:rsidRDefault="0045463B" w:rsidP="00CC4FF0">
      <w:pPr>
        <w:spacing w:before="120"/>
        <w:rPr>
          <w:highlight w:val="lightGray"/>
          <w:lang w:val="fr-FR"/>
        </w:rPr>
      </w:pPr>
    </w:p>
    <w:tbl>
      <w:tblPr>
        <w:tblW w:w="10490" w:type="dxa"/>
        <w:tblLayout w:type="fixed"/>
        <w:tblLook w:val="0000" w:firstRow="0" w:lastRow="0" w:firstColumn="0" w:lastColumn="0" w:noHBand="0" w:noVBand="0"/>
      </w:tblPr>
      <w:tblGrid>
        <w:gridCol w:w="1020"/>
        <w:gridCol w:w="236"/>
        <w:gridCol w:w="387"/>
        <w:gridCol w:w="970"/>
        <w:gridCol w:w="567"/>
        <w:gridCol w:w="1585"/>
        <w:gridCol w:w="5725"/>
      </w:tblGrid>
      <w:tr w:rsidR="000B6A78" w:rsidRPr="00E32CB2" w14:paraId="36892891" w14:textId="77777777" w:rsidTr="00CC4FF0">
        <w:tc>
          <w:tcPr>
            <w:tcW w:w="3180" w:type="dxa"/>
            <w:gridSpan w:val="5"/>
            <w:tcBorders>
              <w:top w:val="single" w:sz="4" w:space="0" w:color="auto"/>
              <w:left w:val="single" w:sz="4" w:space="0" w:color="auto"/>
              <w:bottom w:val="single" w:sz="4" w:space="0" w:color="auto"/>
              <w:right w:val="single" w:sz="4" w:space="0" w:color="auto"/>
            </w:tcBorders>
            <w:vAlign w:val="center"/>
          </w:tcPr>
          <w:p w14:paraId="5A4A763C" w14:textId="77777777" w:rsidR="000B6A78" w:rsidRPr="00E7759A" w:rsidRDefault="000B6A78" w:rsidP="00CC4FF0">
            <w:pPr>
              <w:spacing w:after="0"/>
              <w:rPr>
                <w:rFonts w:cs="Calibri"/>
                <w:b/>
                <w:i/>
                <w:sz w:val="20"/>
                <w:szCs w:val="20"/>
                <w:shd w:val="clear" w:color="auto" w:fill="00FF00"/>
                <w:lang w:val="fr-LU"/>
              </w:rPr>
            </w:pPr>
            <w:proofErr w:type="spellStart"/>
            <w:r w:rsidRPr="00E7759A">
              <w:rPr>
                <w:rFonts w:cs="Calibri"/>
                <w:b/>
                <w:i/>
                <w:sz w:val="20"/>
                <w:szCs w:val="20"/>
                <w:highlight w:val="lightGray"/>
                <w:shd w:val="clear" w:color="auto" w:fill="00FF00"/>
                <w:lang w:val="fr-LU"/>
              </w:rPr>
              <w:t>StopMonitoringRequest</w:t>
            </w:r>
            <w:proofErr w:type="spellEnd"/>
          </w:p>
        </w:tc>
        <w:tc>
          <w:tcPr>
            <w:tcW w:w="1585" w:type="dxa"/>
            <w:tcBorders>
              <w:top w:val="single" w:sz="4" w:space="0" w:color="auto"/>
              <w:left w:val="single" w:sz="4" w:space="0" w:color="auto"/>
              <w:bottom w:val="single" w:sz="4" w:space="0" w:color="auto"/>
              <w:right w:val="single" w:sz="4" w:space="0" w:color="auto"/>
            </w:tcBorders>
            <w:vAlign w:val="center"/>
          </w:tcPr>
          <w:p w14:paraId="75A6B5EF" w14:textId="77777777" w:rsidR="000B6A78" w:rsidRPr="00E7759A" w:rsidRDefault="000B6A78" w:rsidP="00CC4FF0">
            <w:pPr>
              <w:spacing w:after="0"/>
              <w:rPr>
                <w:rFonts w:cs="Calibri"/>
                <w:i/>
                <w:sz w:val="20"/>
                <w:szCs w:val="20"/>
                <w:lang w:val="fr-LU"/>
              </w:rPr>
            </w:pPr>
            <w:r w:rsidRPr="00E7759A">
              <w:rPr>
                <w:rFonts w:cs="Calibri"/>
                <w:i/>
                <w:sz w:val="20"/>
                <w:szCs w:val="20"/>
                <w:lang w:val="fr-LU"/>
              </w:rPr>
              <w:t>+Structure</w:t>
            </w:r>
          </w:p>
        </w:tc>
        <w:tc>
          <w:tcPr>
            <w:tcW w:w="5725" w:type="dxa"/>
            <w:tcBorders>
              <w:top w:val="single" w:sz="4" w:space="0" w:color="auto"/>
              <w:left w:val="single" w:sz="4" w:space="0" w:color="auto"/>
              <w:bottom w:val="single" w:sz="4" w:space="0" w:color="auto"/>
              <w:right w:val="single" w:sz="4" w:space="0" w:color="auto"/>
            </w:tcBorders>
            <w:vAlign w:val="center"/>
          </w:tcPr>
          <w:p w14:paraId="179E7F5F" w14:textId="77777777" w:rsidR="000B6A78" w:rsidRPr="00E7759A" w:rsidRDefault="000B6A78" w:rsidP="00CC4FF0">
            <w:pPr>
              <w:spacing w:after="0"/>
              <w:jc w:val="both"/>
              <w:rPr>
                <w:rFonts w:cs="Calibri"/>
                <w:sz w:val="20"/>
                <w:szCs w:val="20"/>
                <w:lang w:val="fr-FR"/>
              </w:rPr>
            </w:pPr>
            <w:r w:rsidRPr="00E7759A">
              <w:rPr>
                <w:rFonts w:cs="Calibri"/>
                <w:sz w:val="20"/>
                <w:szCs w:val="20"/>
                <w:lang w:val="fr-FR"/>
              </w:rPr>
              <w:t>Requête pour obtenir des informations temps réel sur les heures d'arrivée et de départ à un point d'arrêt</w:t>
            </w:r>
          </w:p>
        </w:tc>
      </w:tr>
      <w:tr w:rsidR="000B6A78" w:rsidRPr="00E7759A" w14:paraId="4F6C9F70" w14:textId="77777777" w:rsidTr="00CC4FF0">
        <w:tc>
          <w:tcPr>
            <w:tcW w:w="1020" w:type="dxa"/>
            <w:tcBorders>
              <w:top w:val="single" w:sz="4" w:space="0" w:color="auto"/>
              <w:left w:val="single" w:sz="4" w:space="0" w:color="auto"/>
              <w:bottom w:val="single" w:sz="4" w:space="0" w:color="auto"/>
              <w:right w:val="single" w:sz="4" w:space="0" w:color="auto"/>
            </w:tcBorders>
            <w:vAlign w:val="center"/>
          </w:tcPr>
          <w:p w14:paraId="46E62056" w14:textId="77777777" w:rsidR="000B6A78" w:rsidRPr="00E7759A" w:rsidRDefault="000B6A78" w:rsidP="00CC4FF0">
            <w:pPr>
              <w:spacing w:after="0"/>
              <w:rPr>
                <w:rFonts w:cs="Calibri"/>
                <w:i/>
                <w:sz w:val="20"/>
                <w:szCs w:val="20"/>
                <w:lang w:val="fr-LU"/>
              </w:rPr>
            </w:pPr>
            <w:proofErr w:type="spellStart"/>
            <w:r w:rsidRPr="00E7759A">
              <w:rPr>
                <w:rFonts w:cs="Calibri"/>
                <w:i/>
                <w:sz w:val="20"/>
                <w:szCs w:val="20"/>
                <w:lang w:val="fr-LU"/>
              </w:rPr>
              <w:t>Attributes</w:t>
            </w:r>
            <w:proofErr w:type="spellEnd"/>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05735F09" w14:textId="77777777" w:rsidR="000B6A78" w:rsidRPr="00E7759A" w:rsidRDefault="000B6A78" w:rsidP="00CC4FF0">
            <w:pPr>
              <w:spacing w:after="0"/>
              <w:rPr>
                <w:rFonts w:cs="Calibri"/>
                <w:b/>
                <w:i/>
                <w:sz w:val="20"/>
                <w:szCs w:val="20"/>
                <w:highlight w:val="lightGray"/>
                <w:shd w:val="clear" w:color="auto" w:fill="00FF00"/>
                <w:lang w:val="fr-LU"/>
              </w:rPr>
            </w:pPr>
            <w:r w:rsidRPr="00E7759A">
              <w:rPr>
                <w:rFonts w:cs="Calibri"/>
                <w:b/>
                <w:i/>
                <w:sz w:val="20"/>
                <w:szCs w:val="20"/>
                <w:highlight w:val="lightGray"/>
                <w:shd w:val="clear" w:color="auto" w:fill="00FF00"/>
                <w:lang w:val="fr-LU"/>
              </w:rPr>
              <w:t>Version</w:t>
            </w:r>
          </w:p>
        </w:tc>
        <w:tc>
          <w:tcPr>
            <w:tcW w:w="567" w:type="dxa"/>
            <w:tcBorders>
              <w:top w:val="single" w:sz="4" w:space="0" w:color="auto"/>
              <w:left w:val="single" w:sz="4" w:space="0" w:color="auto"/>
              <w:bottom w:val="single" w:sz="4" w:space="0" w:color="auto"/>
              <w:right w:val="single" w:sz="4" w:space="0" w:color="auto"/>
            </w:tcBorders>
            <w:vAlign w:val="center"/>
          </w:tcPr>
          <w:p w14:paraId="36117CF0" w14:textId="77777777" w:rsidR="000B6A78" w:rsidRPr="00E7759A" w:rsidRDefault="000B6A78" w:rsidP="00CC4FF0">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585" w:type="dxa"/>
            <w:tcBorders>
              <w:top w:val="single" w:sz="4" w:space="0" w:color="auto"/>
              <w:left w:val="single" w:sz="4" w:space="0" w:color="auto"/>
              <w:bottom w:val="single" w:sz="4" w:space="0" w:color="auto"/>
              <w:right w:val="single" w:sz="4" w:space="0" w:color="auto"/>
            </w:tcBorders>
            <w:vAlign w:val="center"/>
          </w:tcPr>
          <w:p w14:paraId="57F2E485" w14:textId="77777777" w:rsidR="000B6A78" w:rsidRPr="00E7759A" w:rsidRDefault="000B6A78" w:rsidP="00CC4FF0">
            <w:pPr>
              <w:spacing w:after="0"/>
              <w:rPr>
                <w:rFonts w:cs="Calibri"/>
                <w:i/>
                <w:sz w:val="20"/>
                <w:szCs w:val="20"/>
                <w:lang w:val="fr-LU"/>
              </w:rPr>
            </w:pPr>
            <w:proofErr w:type="spellStart"/>
            <w:r w:rsidRPr="00E7759A">
              <w:rPr>
                <w:rFonts w:cs="Calibri"/>
                <w:i/>
                <w:sz w:val="20"/>
                <w:szCs w:val="20"/>
                <w:lang w:val="fr-LU"/>
              </w:rPr>
              <w:t>Version</w:t>
            </w:r>
            <w:r w:rsidRPr="00E7759A">
              <w:rPr>
                <w:rFonts w:cs="Calibri"/>
                <w:i/>
                <w:sz w:val="20"/>
                <w:szCs w:val="20"/>
                <w:lang w:val="fr-LU"/>
              </w:rPr>
              <w:softHyphen/>
              <w:t>String</w:t>
            </w:r>
            <w:proofErr w:type="spellEnd"/>
          </w:p>
        </w:tc>
        <w:tc>
          <w:tcPr>
            <w:tcW w:w="5725" w:type="dxa"/>
            <w:tcBorders>
              <w:top w:val="single" w:sz="4" w:space="0" w:color="auto"/>
              <w:left w:val="single" w:sz="4" w:space="0" w:color="auto"/>
              <w:bottom w:val="single" w:sz="4" w:space="0" w:color="auto"/>
              <w:right w:val="single" w:sz="4" w:space="0" w:color="auto"/>
            </w:tcBorders>
            <w:vAlign w:val="center"/>
          </w:tcPr>
          <w:p w14:paraId="1C359A49" w14:textId="6F950D88" w:rsidR="000B6A78" w:rsidRPr="00E7759A" w:rsidRDefault="000B6A78" w:rsidP="00CC4FF0">
            <w:pPr>
              <w:spacing w:after="0"/>
              <w:jc w:val="both"/>
              <w:rPr>
                <w:rFonts w:cs="Calibri"/>
                <w:sz w:val="20"/>
                <w:szCs w:val="20"/>
                <w:lang w:val="fr-FR"/>
              </w:rPr>
            </w:pPr>
            <w:r w:rsidRPr="00E7759A">
              <w:rPr>
                <w:rFonts w:cs="Calibri"/>
                <w:sz w:val="20"/>
                <w:szCs w:val="20"/>
                <w:lang w:val="fr-FR"/>
              </w:rPr>
              <w:t>Version du service “Stop Monitoring”</w:t>
            </w:r>
            <w:proofErr w:type="gramStart"/>
            <w:r w:rsidRPr="00E7759A">
              <w:rPr>
                <w:rFonts w:cs="Calibri"/>
                <w:sz w:val="20"/>
                <w:szCs w:val="20"/>
                <w:lang w:val="fr-FR"/>
              </w:rPr>
              <w:t>, ,</w:t>
            </w:r>
            <w:proofErr w:type="gramEnd"/>
            <w:r w:rsidRPr="00E7759A">
              <w:rPr>
                <w:rFonts w:cs="Calibri"/>
                <w:sz w:val="20"/>
                <w:szCs w:val="20"/>
                <w:lang w:val="fr-FR"/>
              </w:rPr>
              <w:t xml:space="preserve"> intégrant le numéro de version de profil par exemple. </w:t>
            </w:r>
            <w:r w:rsidR="00870118" w:rsidRPr="00E7759A">
              <w:rPr>
                <w:rFonts w:cs="Calibri"/>
                <w:sz w:val="20"/>
                <w:szCs w:val="20"/>
                <w:lang w:val="fr-FR"/>
              </w:rPr>
              <w:t>‘2.</w:t>
            </w:r>
            <w:r w:rsidR="00261DC6">
              <w:rPr>
                <w:rFonts w:cs="Calibri"/>
                <w:sz w:val="20"/>
                <w:szCs w:val="20"/>
                <w:lang w:val="fr-FR"/>
              </w:rPr>
              <w:t>1</w:t>
            </w:r>
            <w:r w:rsidR="00870118" w:rsidRPr="00E7759A">
              <w:rPr>
                <w:rFonts w:cs="Calibri"/>
                <w:sz w:val="20"/>
                <w:szCs w:val="20"/>
                <w:lang w:val="fr-FR"/>
              </w:rPr>
              <w:t>:FR-1.0’</w:t>
            </w:r>
          </w:p>
        </w:tc>
      </w:tr>
      <w:tr w:rsidR="000B6A78" w:rsidRPr="00E32CB2" w14:paraId="5D01517B" w14:textId="77777777" w:rsidTr="00CC4FF0">
        <w:tc>
          <w:tcPr>
            <w:tcW w:w="1020" w:type="dxa"/>
            <w:vMerge w:val="restart"/>
            <w:tcBorders>
              <w:top w:val="single" w:sz="4" w:space="0" w:color="auto"/>
              <w:left w:val="single" w:sz="4" w:space="0" w:color="auto"/>
              <w:right w:val="single" w:sz="4" w:space="0" w:color="auto"/>
            </w:tcBorders>
            <w:vAlign w:val="center"/>
          </w:tcPr>
          <w:p w14:paraId="152D5904" w14:textId="77777777" w:rsidR="000B6A78" w:rsidRPr="00E7759A" w:rsidRDefault="000B6A78" w:rsidP="00CC4FF0">
            <w:pPr>
              <w:spacing w:after="0"/>
              <w:rPr>
                <w:rFonts w:cs="Calibri"/>
                <w:i/>
                <w:sz w:val="20"/>
                <w:szCs w:val="20"/>
                <w:lang w:val="en-GB"/>
              </w:rPr>
            </w:pPr>
            <w:r w:rsidRPr="00E7759A">
              <w:rPr>
                <w:rFonts w:cs="Calibri"/>
                <w:i/>
                <w:sz w:val="20"/>
                <w:szCs w:val="20"/>
                <w:lang w:val="en-GB"/>
              </w:rPr>
              <w:t>Endpoint Properties</w:t>
            </w: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07BCB351" w14:textId="77777777" w:rsidR="000B6A78" w:rsidRPr="00E7759A" w:rsidRDefault="000B6A78" w:rsidP="00CC4FF0">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Request</w:t>
            </w:r>
            <w:r w:rsidRPr="00E7759A">
              <w:rPr>
                <w:rFonts w:cs="Calibri"/>
                <w:b/>
                <w:i/>
                <w:sz w:val="20"/>
                <w:szCs w:val="20"/>
                <w:highlight w:val="lightGray"/>
                <w:shd w:val="clear" w:color="auto" w:fill="00FF00"/>
                <w:lang w:val="en-GB"/>
              </w:rPr>
              <w:softHyphen/>
              <w:t>Timestamp</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6D37DB20" w14:textId="77777777" w:rsidR="000B6A78" w:rsidRPr="00E7759A" w:rsidRDefault="000B6A78" w:rsidP="00CC4FF0">
            <w:pPr>
              <w:spacing w:after="0"/>
              <w:rPr>
                <w:rFonts w:cs="Calibri"/>
                <w:sz w:val="20"/>
                <w:szCs w:val="20"/>
                <w:lang w:val="en-GB"/>
              </w:rPr>
            </w:pPr>
            <w:r w:rsidRPr="00E7759A">
              <w:rPr>
                <w:rFonts w:cs="Calibri"/>
                <w:sz w:val="20"/>
                <w:szCs w:val="20"/>
                <w:lang w:val="en-GB"/>
              </w:rPr>
              <w:t>1:1</w:t>
            </w:r>
          </w:p>
        </w:tc>
        <w:tc>
          <w:tcPr>
            <w:tcW w:w="1585" w:type="dxa"/>
            <w:tcBorders>
              <w:top w:val="single" w:sz="4" w:space="0" w:color="auto"/>
              <w:left w:val="single" w:sz="4" w:space="0" w:color="auto"/>
              <w:bottom w:val="single" w:sz="4" w:space="0" w:color="auto"/>
              <w:right w:val="single" w:sz="4" w:space="0" w:color="auto"/>
            </w:tcBorders>
            <w:vAlign w:val="center"/>
          </w:tcPr>
          <w:p w14:paraId="12DE5D61" w14:textId="77777777" w:rsidR="000B6A78" w:rsidRPr="00E7759A" w:rsidRDefault="000B6A78" w:rsidP="00CC4FF0">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725" w:type="dxa"/>
            <w:tcBorders>
              <w:top w:val="single" w:sz="4" w:space="0" w:color="auto"/>
              <w:left w:val="single" w:sz="4" w:space="0" w:color="auto"/>
              <w:bottom w:val="single" w:sz="4" w:space="0" w:color="auto"/>
              <w:right w:val="single" w:sz="4" w:space="0" w:color="auto"/>
            </w:tcBorders>
            <w:vAlign w:val="center"/>
          </w:tcPr>
          <w:p w14:paraId="77B1045D" w14:textId="77777777" w:rsidR="000B6A78" w:rsidRPr="00E7759A" w:rsidRDefault="000B6A78" w:rsidP="00CC4FF0">
            <w:pPr>
              <w:spacing w:after="0"/>
              <w:jc w:val="both"/>
              <w:rPr>
                <w:rFonts w:cs="Calibri"/>
                <w:sz w:val="20"/>
                <w:szCs w:val="20"/>
                <w:lang w:val="fr-FR"/>
              </w:rPr>
            </w:pPr>
            <w:r w:rsidRPr="00E7759A">
              <w:rPr>
                <w:rFonts w:cs="Calibri"/>
                <w:sz w:val="20"/>
                <w:szCs w:val="20"/>
                <w:lang w:val="fr-FR"/>
              </w:rPr>
              <w:t>Date d'émission de la requête</w:t>
            </w:r>
          </w:p>
        </w:tc>
      </w:tr>
      <w:tr w:rsidR="000B6A78" w:rsidRPr="00E7759A" w14:paraId="004B7C07" w14:textId="77777777" w:rsidTr="008A6AEB">
        <w:tc>
          <w:tcPr>
            <w:tcW w:w="1020" w:type="dxa"/>
            <w:vMerge/>
            <w:tcBorders>
              <w:left w:val="single" w:sz="4" w:space="0" w:color="auto"/>
              <w:bottom w:val="single" w:sz="4" w:space="0" w:color="auto"/>
              <w:right w:val="single" w:sz="4" w:space="0" w:color="auto"/>
            </w:tcBorders>
            <w:vAlign w:val="center"/>
          </w:tcPr>
          <w:p w14:paraId="169FB287" w14:textId="77777777" w:rsidR="000B6A78" w:rsidRPr="00E7759A" w:rsidRDefault="000B6A78" w:rsidP="00CC4FF0">
            <w:pPr>
              <w:spacing w:after="0"/>
              <w:rPr>
                <w:rFonts w:cs="Calibri"/>
                <w:i/>
                <w:sz w:val="20"/>
                <w:szCs w:val="20"/>
                <w:lang w:val="fr-FR"/>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0790AC87" w14:textId="77777777" w:rsidR="000B6A78" w:rsidRPr="00E7759A" w:rsidRDefault="000B6A78" w:rsidP="00CC4FF0">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Message</w:t>
            </w:r>
            <w:r w:rsidRPr="00E7759A">
              <w:rPr>
                <w:rFonts w:cs="Calibri"/>
                <w:b/>
                <w:i/>
                <w:sz w:val="20"/>
                <w:szCs w:val="20"/>
                <w:highlight w:val="lightGray"/>
                <w:shd w:val="clear" w:color="auto" w:fill="00FF00"/>
                <w:lang w:val="fr-LU"/>
              </w:rPr>
              <w:softHyphen/>
              <w:t>Identifier</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54377575" w14:textId="77777777" w:rsidR="000B6A78" w:rsidRPr="00E7759A" w:rsidRDefault="000B6A78" w:rsidP="00CC4FF0">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6EA1EF1B" w14:textId="77777777" w:rsidR="000B6A78" w:rsidRPr="00E7759A" w:rsidRDefault="000B6A78" w:rsidP="00CC4FF0">
            <w:pPr>
              <w:spacing w:after="0"/>
              <w:rPr>
                <w:rFonts w:cs="Calibri"/>
                <w:sz w:val="20"/>
                <w:szCs w:val="20"/>
                <w:shd w:val="clear" w:color="auto" w:fill="00FF00"/>
                <w:lang w:val="fr-LU"/>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585" w:type="dxa"/>
            <w:tcBorders>
              <w:top w:val="single" w:sz="4" w:space="0" w:color="auto"/>
              <w:left w:val="single" w:sz="4" w:space="0" w:color="auto"/>
              <w:bottom w:val="single" w:sz="4" w:space="0" w:color="auto"/>
              <w:right w:val="single" w:sz="4" w:space="0" w:color="auto"/>
            </w:tcBorders>
            <w:vAlign w:val="center"/>
          </w:tcPr>
          <w:p w14:paraId="555EC456" w14:textId="77777777" w:rsidR="000B6A78" w:rsidRPr="00E7759A" w:rsidRDefault="000B6A78" w:rsidP="00CC4FF0">
            <w:pPr>
              <w:spacing w:after="0"/>
              <w:rPr>
                <w:rFonts w:cs="Calibri"/>
                <w:i/>
                <w:sz w:val="20"/>
                <w:szCs w:val="20"/>
                <w:lang w:val="fr-LU"/>
              </w:rPr>
            </w:pPr>
            <w:r w:rsidRPr="00E7759A">
              <w:rPr>
                <w:rFonts w:cs="Calibri"/>
                <w:i/>
                <w:sz w:val="20"/>
                <w:szCs w:val="20"/>
                <w:lang w:val="fr-LU"/>
              </w:rPr>
              <w:t>Message</w:t>
            </w:r>
            <w:r w:rsidRPr="00E7759A">
              <w:rPr>
                <w:rFonts w:cs="Calibri"/>
                <w:i/>
                <w:sz w:val="20"/>
                <w:szCs w:val="20"/>
                <w:lang w:val="en-GB"/>
              </w:rPr>
              <w:softHyphen/>
            </w:r>
            <w:r w:rsidRPr="00E7759A">
              <w:rPr>
                <w:rFonts w:cs="Calibri"/>
                <w:i/>
                <w:sz w:val="20"/>
                <w:szCs w:val="20"/>
                <w:lang w:val="fr-LU"/>
              </w:rPr>
              <w:t>Qualifier</w:t>
            </w:r>
          </w:p>
        </w:tc>
        <w:tc>
          <w:tcPr>
            <w:tcW w:w="5725" w:type="dxa"/>
            <w:tcBorders>
              <w:top w:val="single" w:sz="4" w:space="0" w:color="auto"/>
              <w:left w:val="single" w:sz="4" w:space="0" w:color="auto"/>
              <w:bottom w:val="single" w:sz="4" w:space="0" w:color="auto"/>
              <w:right w:val="single" w:sz="4" w:space="0" w:color="auto"/>
            </w:tcBorders>
            <w:vAlign w:val="center"/>
          </w:tcPr>
          <w:p w14:paraId="2F9EF5E1" w14:textId="77777777" w:rsidR="000B6A78" w:rsidRPr="00E7759A" w:rsidRDefault="000B6A78" w:rsidP="00CC4FF0">
            <w:pPr>
              <w:spacing w:after="0"/>
              <w:jc w:val="both"/>
              <w:rPr>
                <w:rFonts w:cs="Calibri"/>
                <w:sz w:val="20"/>
                <w:szCs w:val="20"/>
              </w:rPr>
            </w:pPr>
            <w:proofErr w:type="spellStart"/>
            <w:r w:rsidRPr="00E7759A">
              <w:rPr>
                <w:rFonts w:cs="Calibri"/>
                <w:sz w:val="20"/>
                <w:szCs w:val="20"/>
              </w:rPr>
              <w:t>Numéro</w:t>
            </w:r>
            <w:proofErr w:type="spellEnd"/>
            <w:r w:rsidRPr="00E7759A">
              <w:rPr>
                <w:rFonts w:cs="Calibri"/>
                <w:sz w:val="20"/>
                <w:szCs w:val="20"/>
              </w:rPr>
              <w:t xml:space="preserve"> </w:t>
            </w:r>
            <w:proofErr w:type="spellStart"/>
            <w:r w:rsidRPr="00E7759A">
              <w:rPr>
                <w:rFonts w:cs="Calibri"/>
                <w:sz w:val="20"/>
                <w:szCs w:val="20"/>
              </w:rPr>
              <w:t>d'identification</w:t>
            </w:r>
            <w:proofErr w:type="spellEnd"/>
            <w:r w:rsidRPr="00E7759A">
              <w:rPr>
                <w:rFonts w:cs="Calibri"/>
                <w:sz w:val="20"/>
                <w:szCs w:val="20"/>
              </w:rPr>
              <w:t xml:space="preserve"> du message</w:t>
            </w:r>
          </w:p>
        </w:tc>
      </w:tr>
      <w:tr w:rsidR="00E12D31" w:rsidRPr="00E32CB2" w14:paraId="614D3B2D" w14:textId="77777777" w:rsidTr="008A6AEB">
        <w:tc>
          <w:tcPr>
            <w:tcW w:w="1020" w:type="dxa"/>
            <w:vMerge w:val="restart"/>
            <w:tcBorders>
              <w:top w:val="single" w:sz="4" w:space="0" w:color="auto"/>
              <w:left w:val="single" w:sz="4" w:space="0" w:color="auto"/>
              <w:bottom w:val="single" w:sz="4" w:space="0" w:color="auto"/>
              <w:right w:val="single" w:sz="4" w:space="0" w:color="auto"/>
            </w:tcBorders>
            <w:vAlign w:val="center"/>
          </w:tcPr>
          <w:p w14:paraId="6AE1D05D" w14:textId="77777777" w:rsidR="00E12D31" w:rsidRPr="00E7759A" w:rsidRDefault="00E12D31" w:rsidP="00CC4FF0">
            <w:pPr>
              <w:spacing w:after="0"/>
              <w:rPr>
                <w:rFonts w:cs="Calibri"/>
                <w:i/>
                <w:sz w:val="20"/>
                <w:szCs w:val="20"/>
                <w:lang w:val="en-GB"/>
              </w:rPr>
            </w:pPr>
            <w:r w:rsidRPr="00E7759A">
              <w:rPr>
                <w:rFonts w:cs="Calibri"/>
                <w:i/>
                <w:sz w:val="20"/>
                <w:szCs w:val="20"/>
                <w:lang w:val="en-GB"/>
              </w:rPr>
              <w:t>Topic</w:t>
            </w: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740365FC" w14:textId="77777777" w:rsidR="00E12D31" w:rsidRPr="00E7759A" w:rsidRDefault="00E12D31" w:rsidP="00CC4FF0">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Preview</w:t>
            </w:r>
            <w:r w:rsidRPr="00E7759A">
              <w:rPr>
                <w:rFonts w:cs="Calibri"/>
                <w:b/>
                <w:i/>
                <w:sz w:val="20"/>
                <w:szCs w:val="20"/>
                <w:highlight w:val="lightGray"/>
                <w:shd w:val="clear" w:color="auto" w:fill="00FF00"/>
                <w:lang w:val="en-GB"/>
              </w:rPr>
              <w:softHyphen/>
              <w:t>Interval</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416C79D8" w14:textId="77777777" w:rsidR="00E12D31" w:rsidRPr="00E7759A" w:rsidRDefault="00E12D31" w:rsidP="00CC4FF0">
            <w:pPr>
              <w:spacing w:after="0"/>
              <w:rPr>
                <w:rFonts w:cs="Calibri"/>
                <w:sz w:val="20"/>
                <w:szCs w:val="20"/>
                <w:lang w:val="en-GB"/>
              </w:rPr>
            </w:pPr>
            <w:r w:rsidRPr="00E7759A">
              <w:rPr>
                <w:rFonts w:cs="Calibri"/>
                <w:sz w:val="20"/>
                <w:szCs w:val="20"/>
                <w:lang w:val="en-GB"/>
              </w:rPr>
              <w:t>0:1</w:t>
            </w:r>
          </w:p>
        </w:tc>
        <w:tc>
          <w:tcPr>
            <w:tcW w:w="1585" w:type="dxa"/>
            <w:tcBorders>
              <w:top w:val="single" w:sz="4" w:space="0" w:color="auto"/>
              <w:left w:val="single" w:sz="4" w:space="0" w:color="auto"/>
              <w:bottom w:val="single" w:sz="4" w:space="0" w:color="auto"/>
              <w:right w:val="single" w:sz="4" w:space="0" w:color="auto"/>
            </w:tcBorders>
            <w:vAlign w:val="center"/>
          </w:tcPr>
          <w:p w14:paraId="798B32B3" w14:textId="77777777" w:rsidR="00E12D31" w:rsidRPr="00E7759A" w:rsidRDefault="00E12D31" w:rsidP="00CC4FF0">
            <w:pPr>
              <w:spacing w:after="0"/>
              <w:rPr>
                <w:rFonts w:cs="Calibri"/>
                <w:i/>
                <w:sz w:val="20"/>
                <w:szCs w:val="20"/>
                <w:lang w:val="en-GB"/>
              </w:rPr>
            </w:pPr>
            <w:proofErr w:type="spellStart"/>
            <w:r w:rsidRPr="00E7759A">
              <w:rPr>
                <w:rFonts w:cs="Calibri"/>
                <w:i/>
                <w:sz w:val="20"/>
                <w:szCs w:val="20"/>
                <w:lang w:val="en-GB"/>
              </w:rPr>
              <w:t>Positive</w:t>
            </w:r>
            <w:r w:rsidRPr="00E7759A">
              <w:rPr>
                <w:rFonts w:cs="Calibri"/>
                <w:i/>
                <w:sz w:val="20"/>
                <w:szCs w:val="20"/>
                <w:lang w:val="en-GB"/>
              </w:rPr>
              <w:softHyphen/>
              <w:t>Duration</w:t>
            </w:r>
            <w:r w:rsidRPr="00E7759A">
              <w:rPr>
                <w:rFonts w:cs="Calibri"/>
                <w:i/>
                <w:sz w:val="20"/>
                <w:szCs w:val="20"/>
                <w:lang w:val="en-GB"/>
              </w:rPr>
              <w:softHyphen/>
              <w:t>Type</w:t>
            </w:r>
            <w:proofErr w:type="spellEnd"/>
          </w:p>
        </w:tc>
        <w:tc>
          <w:tcPr>
            <w:tcW w:w="5725" w:type="dxa"/>
            <w:tcBorders>
              <w:top w:val="single" w:sz="4" w:space="0" w:color="auto"/>
              <w:left w:val="single" w:sz="4" w:space="0" w:color="auto"/>
              <w:bottom w:val="single" w:sz="4" w:space="0" w:color="auto"/>
              <w:right w:val="single" w:sz="4" w:space="0" w:color="auto"/>
            </w:tcBorders>
            <w:vAlign w:val="center"/>
          </w:tcPr>
          <w:p w14:paraId="6C24F80F" w14:textId="77777777" w:rsidR="00E12D31" w:rsidRPr="00E7759A" w:rsidRDefault="00E12D31" w:rsidP="00CC4FF0">
            <w:pPr>
              <w:spacing w:after="0"/>
              <w:jc w:val="both"/>
              <w:rPr>
                <w:rFonts w:cs="Calibri"/>
                <w:sz w:val="20"/>
                <w:szCs w:val="20"/>
                <w:lang w:val="fr-FR"/>
              </w:rPr>
            </w:pPr>
            <w:r w:rsidRPr="00E7759A">
              <w:rPr>
                <w:rFonts w:cs="Calibri"/>
                <w:sz w:val="20"/>
                <w:szCs w:val="20"/>
                <w:lang w:val="fr-FR"/>
              </w:rPr>
              <w:t xml:space="preserve">Si ce paramètre est présent, il indique que l'on souhaite recevoir des informations sur toute arrivée et tout départ intervenant dans la durée indiquée (comptée à partir de l'heure indiquée par le paramètre </w:t>
            </w:r>
            <w:proofErr w:type="gramStart"/>
            <w:r w:rsidRPr="00E7759A">
              <w:rPr>
                <w:rFonts w:cs="Calibri"/>
                <w:sz w:val="20"/>
                <w:szCs w:val="20"/>
                <w:lang w:val="fr-FR"/>
              </w:rPr>
              <w:t>suivant:</w:t>
            </w:r>
            <w:proofErr w:type="gramEnd"/>
            <w:r w:rsidRPr="00E7759A">
              <w:rPr>
                <w:rFonts w:cs="Calibri"/>
                <w:sz w:val="20"/>
                <w:szCs w:val="20"/>
                <w:lang w:val="fr-FR"/>
              </w:rPr>
              <w:t xml:space="preserve"> </w:t>
            </w:r>
            <w:proofErr w:type="spellStart"/>
            <w:r w:rsidRPr="00E7759A">
              <w:rPr>
                <w:rFonts w:cs="Calibri"/>
                <w:b/>
                <w:i/>
                <w:sz w:val="20"/>
                <w:szCs w:val="20"/>
                <w:lang w:val="fr-FR"/>
              </w:rPr>
              <w:t>StartTime</w:t>
            </w:r>
            <w:proofErr w:type="spellEnd"/>
            <w:r w:rsidRPr="00E7759A">
              <w:rPr>
                <w:rFonts w:cs="Calibri"/>
                <w:b/>
                <w:i/>
                <w:sz w:val="20"/>
                <w:szCs w:val="20"/>
                <w:lang w:val="fr-FR"/>
              </w:rPr>
              <w:t xml:space="preserve"> </w:t>
            </w:r>
            <w:r w:rsidRPr="00E7759A">
              <w:rPr>
                <w:rFonts w:cs="Calibri"/>
                <w:sz w:val="20"/>
                <w:szCs w:val="20"/>
                <w:lang w:val="fr-FR"/>
              </w:rPr>
              <w:t xml:space="preserve"> -. </w:t>
            </w:r>
            <w:proofErr w:type="gramStart"/>
            <w:r w:rsidRPr="00E7759A">
              <w:rPr>
                <w:rFonts w:cs="Calibri"/>
                <w:sz w:val="20"/>
                <w:szCs w:val="20"/>
                <w:lang w:val="fr-FR"/>
              </w:rPr>
              <w:t>si</w:t>
            </w:r>
            <w:proofErr w:type="gramEnd"/>
            <w:r w:rsidRPr="00E7759A">
              <w:rPr>
                <w:rFonts w:cs="Calibri"/>
                <w:sz w:val="20"/>
                <w:szCs w:val="20"/>
                <w:lang w:val="fr-FR"/>
              </w:rPr>
              <w:t xml:space="preserve"> le paramètre </w:t>
            </w:r>
            <w:proofErr w:type="spellStart"/>
            <w:r w:rsidRPr="00E7759A">
              <w:rPr>
                <w:rFonts w:cs="Calibri"/>
                <w:b/>
                <w:i/>
                <w:sz w:val="20"/>
                <w:szCs w:val="20"/>
                <w:lang w:val="fr-FR"/>
              </w:rPr>
              <w:t>StartTime</w:t>
            </w:r>
            <w:proofErr w:type="spellEnd"/>
            <w:r w:rsidRPr="00E7759A">
              <w:rPr>
                <w:rFonts w:cs="Calibri"/>
                <w:b/>
                <w:i/>
                <w:sz w:val="20"/>
                <w:szCs w:val="20"/>
                <w:lang w:val="fr-FR"/>
              </w:rPr>
              <w:t xml:space="preserve"> </w:t>
            </w:r>
            <w:r w:rsidRPr="00E7759A">
              <w:rPr>
                <w:rFonts w:cs="Calibri"/>
                <w:sz w:val="20"/>
                <w:szCs w:val="20"/>
                <w:lang w:val="fr-FR"/>
              </w:rPr>
              <w:t>n'est pas présent, l'heure courante sera utilisée).</w:t>
            </w:r>
          </w:p>
        </w:tc>
      </w:tr>
      <w:tr w:rsidR="00E12D31" w:rsidRPr="00E32CB2" w14:paraId="3D8CF02C" w14:textId="77777777" w:rsidTr="008A6AEB">
        <w:tc>
          <w:tcPr>
            <w:tcW w:w="1020" w:type="dxa"/>
            <w:vMerge/>
            <w:tcBorders>
              <w:top w:val="single" w:sz="4" w:space="0" w:color="auto"/>
              <w:left w:val="single" w:sz="4" w:space="0" w:color="auto"/>
              <w:bottom w:val="single" w:sz="4" w:space="0" w:color="auto"/>
              <w:right w:val="single" w:sz="4" w:space="0" w:color="auto"/>
            </w:tcBorders>
            <w:vAlign w:val="center"/>
          </w:tcPr>
          <w:p w14:paraId="6AE4248E" w14:textId="77777777" w:rsidR="00E12D31" w:rsidRPr="00E7759A" w:rsidRDefault="00E12D31" w:rsidP="00CC4FF0">
            <w:pPr>
              <w:spacing w:after="0"/>
              <w:rPr>
                <w:rFonts w:cs="Calibri"/>
                <w:i/>
                <w:sz w:val="20"/>
                <w:szCs w:val="20"/>
                <w:lang w:val="fr-FR"/>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4D5B5B6A" w14:textId="77777777" w:rsidR="00E12D31" w:rsidRPr="00E7759A" w:rsidRDefault="00E12D31" w:rsidP="00CC4FF0">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StartTime</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44CEC6DA" w14:textId="77777777" w:rsidR="00E12D31" w:rsidRPr="00E7759A" w:rsidRDefault="00E12D31" w:rsidP="00CC4FF0">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85" w:type="dxa"/>
            <w:tcBorders>
              <w:top w:val="single" w:sz="4" w:space="0" w:color="auto"/>
              <w:left w:val="single" w:sz="4" w:space="0" w:color="auto"/>
              <w:bottom w:val="single" w:sz="4" w:space="0" w:color="auto"/>
              <w:right w:val="single" w:sz="4" w:space="0" w:color="auto"/>
            </w:tcBorders>
            <w:vAlign w:val="center"/>
          </w:tcPr>
          <w:p w14:paraId="4BAF6EC3" w14:textId="77777777" w:rsidR="00E12D31" w:rsidRPr="00E7759A" w:rsidRDefault="00E12D31" w:rsidP="00CC4FF0">
            <w:pPr>
              <w:spacing w:after="0"/>
              <w:rPr>
                <w:rFonts w:cs="Calibri"/>
                <w:i/>
                <w:sz w:val="20"/>
                <w:szCs w:val="20"/>
                <w:lang w:val="fr-LU"/>
              </w:rPr>
            </w:pPr>
            <w:proofErr w:type="spellStart"/>
            <w:proofErr w:type="gramStart"/>
            <w:r w:rsidRPr="00E7759A">
              <w:rPr>
                <w:rFonts w:cs="Calibri"/>
                <w:i/>
                <w:sz w:val="20"/>
                <w:szCs w:val="20"/>
                <w:lang w:val="fr-LU"/>
              </w:rPr>
              <w:t>xsd:dateTime</w:t>
            </w:r>
            <w:proofErr w:type="spellEnd"/>
            <w:proofErr w:type="gramEnd"/>
          </w:p>
        </w:tc>
        <w:tc>
          <w:tcPr>
            <w:tcW w:w="5725" w:type="dxa"/>
            <w:tcBorders>
              <w:top w:val="single" w:sz="4" w:space="0" w:color="auto"/>
              <w:left w:val="single" w:sz="4" w:space="0" w:color="auto"/>
              <w:bottom w:val="single" w:sz="4" w:space="0" w:color="auto"/>
              <w:right w:val="single" w:sz="4" w:space="0" w:color="auto"/>
            </w:tcBorders>
            <w:vAlign w:val="center"/>
          </w:tcPr>
          <w:p w14:paraId="24391951" w14:textId="77777777" w:rsidR="00E12D31" w:rsidRPr="00E7759A" w:rsidRDefault="00E12D31" w:rsidP="00CC4FF0">
            <w:pPr>
              <w:spacing w:after="0"/>
              <w:jc w:val="both"/>
              <w:rPr>
                <w:rFonts w:cs="Calibri"/>
                <w:b/>
                <w:i/>
                <w:sz w:val="20"/>
                <w:szCs w:val="20"/>
                <w:lang w:val="fr-FR"/>
              </w:rPr>
            </w:pPr>
            <w:r w:rsidRPr="00E7759A">
              <w:rPr>
                <w:rFonts w:cs="Calibri"/>
                <w:sz w:val="20"/>
                <w:szCs w:val="20"/>
                <w:lang w:val="fr-FR"/>
              </w:rPr>
              <w:t xml:space="preserve">Heure à partir de laquelle doit être compté le </w:t>
            </w:r>
            <w:proofErr w:type="spellStart"/>
            <w:r w:rsidRPr="00E7759A">
              <w:rPr>
                <w:rFonts w:cs="Calibri"/>
                <w:b/>
                <w:i/>
                <w:sz w:val="20"/>
                <w:szCs w:val="20"/>
                <w:lang w:val="fr-FR"/>
              </w:rPr>
              <w:t>Preview</w:t>
            </w:r>
            <w:r w:rsidRPr="00E7759A">
              <w:rPr>
                <w:rFonts w:cs="Calibri"/>
                <w:b/>
                <w:i/>
                <w:sz w:val="20"/>
                <w:szCs w:val="20"/>
                <w:lang w:val="fr-FR"/>
              </w:rPr>
              <w:softHyphen/>
              <w:t>Interval</w:t>
            </w:r>
            <w:proofErr w:type="spellEnd"/>
          </w:p>
        </w:tc>
      </w:tr>
      <w:tr w:rsidR="00E12D31" w:rsidRPr="00E32CB2" w14:paraId="0C495120" w14:textId="77777777" w:rsidTr="008A6AEB">
        <w:tc>
          <w:tcPr>
            <w:tcW w:w="1020" w:type="dxa"/>
            <w:vMerge/>
            <w:tcBorders>
              <w:top w:val="single" w:sz="4" w:space="0" w:color="auto"/>
              <w:left w:val="single" w:sz="4" w:space="0" w:color="auto"/>
              <w:bottom w:val="single" w:sz="4" w:space="0" w:color="auto"/>
              <w:right w:val="single" w:sz="4" w:space="0" w:color="auto"/>
            </w:tcBorders>
            <w:vAlign w:val="center"/>
          </w:tcPr>
          <w:p w14:paraId="62E6A737" w14:textId="77777777" w:rsidR="00E12D31" w:rsidRPr="00E7759A" w:rsidRDefault="00E12D31" w:rsidP="00CC4FF0">
            <w:pPr>
              <w:spacing w:after="0"/>
              <w:rPr>
                <w:rFonts w:cs="Calibri"/>
                <w:i/>
                <w:sz w:val="20"/>
                <w:szCs w:val="20"/>
                <w:lang w:val="fr-FR"/>
              </w:rPr>
            </w:pP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A9E403" w14:textId="77777777" w:rsidR="00E12D31" w:rsidRPr="00E7759A" w:rsidRDefault="00E12D31" w:rsidP="00CC4FF0">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Monitoring</w:t>
            </w:r>
            <w:r w:rsidRPr="00E7759A">
              <w:rPr>
                <w:rFonts w:cs="Calibri"/>
                <w:b/>
                <w:i/>
                <w:sz w:val="20"/>
                <w:szCs w:val="20"/>
                <w:highlight w:val="lightGray"/>
                <w:shd w:val="clear" w:color="auto" w:fill="00FF00"/>
                <w:lang w:val="fr-LU"/>
              </w:rPr>
              <w:softHyphen/>
              <w:t>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219D2AAC" w14:textId="77777777" w:rsidR="00E12D31" w:rsidRPr="00E7759A" w:rsidRDefault="00E12D31" w:rsidP="00CC4FF0">
            <w:pPr>
              <w:spacing w:after="0"/>
              <w:rPr>
                <w:rFonts w:cs="Calibri"/>
                <w:sz w:val="20"/>
                <w:szCs w:val="20"/>
                <w:lang w:val="en-GB"/>
              </w:rPr>
            </w:pPr>
            <w:r w:rsidRPr="00E7759A">
              <w:rPr>
                <w:rFonts w:cs="Calibri"/>
                <w:sz w:val="20"/>
                <w:szCs w:val="20"/>
                <w:lang w:val="en-GB"/>
              </w:rPr>
              <w:t>1:1</w:t>
            </w:r>
          </w:p>
        </w:tc>
        <w:tc>
          <w:tcPr>
            <w:tcW w:w="1585" w:type="dxa"/>
            <w:tcBorders>
              <w:top w:val="single" w:sz="4" w:space="0" w:color="auto"/>
              <w:left w:val="single" w:sz="4" w:space="0" w:color="auto"/>
              <w:bottom w:val="single" w:sz="4" w:space="0" w:color="auto"/>
              <w:right w:val="single" w:sz="4" w:space="0" w:color="auto"/>
            </w:tcBorders>
            <w:vAlign w:val="center"/>
          </w:tcPr>
          <w:p w14:paraId="257ACB53" w14:textId="77777777" w:rsidR="00E12D31" w:rsidRPr="00E7759A" w:rsidRDefault="00E12D31" w:rsidP="00CC4FF0">
            <w:pPr>
              <w:spacing w:after="0"/>
              <w:rPr>
                <w:rFonts w:cs="Calibri"/>
                <w:i/>
                <w:sz w:val="20"/>
                <w:szCs w:val="20"/>
                <w:lang w:val="en-GB"/>
              </w:rPr>
            </w:pPr>
            <w:proofErr w:type="spellStart"/>
            <w:r w:rsidRPr="00E7759A">
              <w:rPr>
                <w:rFonts w:cs="Calibri"/>
                <w:i/>
                <w:sz w:val="20"/>
                <w:szCs w:val="20"/>
                <w:lang w:val="en-GB"/>
              </w:rPr>
              <w:t>Monitoring</w:t>
            </w:r>
            <w:r w:rsidRPr="00E7759A">
              <w:rPr>
                <w:rFonts w:cs="Calibri"/>
                <w:i/>
                <w:sz w:val="20"/>
                <w:szCs w:val="20"/>
                <w:lang w:val="en-GB"/>
              </w:rPr>
              <w:softHyphen/>
              <w:t>Code</w:t>
            </w:r>
            <w:proofErr w:type="spellEnd"/>
          </w:p>
        </w:tc>
        <w:tc>
          <w:tcPr>
            <w:tcW w:w="5725" w:type="dxa"/>
            <w:tcBorders>
              <w:top w:val="single" w:sz="4" w:space="0" w:color="auto"/>
              <w:left w:val="single" w:sz="4" w:space="0" w:color="auto"/>
              <w:bottom w:val="single" w:sz="4" w:space="0" w:color="auto"/>
              <w:right w:val="single" w:sz="4" w:space="0" w:color="auto"/>
            </w:tcBorders>
            <w:vAlign w:val="center"/>
          </w:tcPr>
          <w:p w14:paraId="72D6E386" w14:textId="77777777" w:rsidR="00E12D31" w:rsidRPr="00E7759A" w:rsidRDefault="00E12D31" w:rsidP="00CC4FF0">
            <w:pPr>
              <w:spacing w:after="0"/>
              <w:jc w:val="both"/>
              <w:rPr>
                <w:rFonts w:cs="Calibri"/>
                <w:sz w:val="20"/>
                <w:szCs w:val="20"/>
                <w:lang w:val="fr-FR"/>
              </w:rPr>
            </w:pPr>
            <w:r w:rsidRPr="00E7759A">
              <w:rPr>
                <w:rFonts w:cs="Calibri"/>
                <w:sz w:val="20"/>
                <w:szCs w:val="20"/>
                <w:lang w:val="fr-FR"/>
              </w:rPr>
              <w:t>Identifiant du point d'arrêt concerné par la requête.</w:t>
            </w:r>
          </w:p>
          <w:p w14:paraId="38E38A9C" w14:textId="77777777" w:rsidR="00E12D31" w:rsidRPr="00E7759A" w:rsidRDefault="00E12D31" w:rsidP="00CC4FF0">
            <w:pPr>
              <w:spacing w:after="0"/>
              <w:jc w:val="both"/>
              <w:rPr>
                <w:rFonts w:cs="Calibri"/>
                <w:sz w:val="20"/>
                <w:szCs w:val="20"/>
                <w:lang w:val="fr-FR"/>
              </w:rPr>
            </w:pPr>
            <w:r w:rsidRPr="00E7759A">
              <w:rPr>
                <w:rFonts w:cs="Calibri"/>
                <w:sz w:val="20"/>
                <w:szCs w:val="20"/>
                <w:highlight w:val="lightGray"/>
                <w:lang w:val="fr-FR"/>
              </w:rPr>
              <w:t>Il convient d'utiliser ici un identifiant d'objets (arrêt) de référence (</w:t>
            </w:r>
            <w:r w:rsidRPr="00E7759A">
              <w:rPr>
                <w:rFonts w:cs="Calibri"/>
                <w:sz w:val="20"/>
                <w:szCs w:val="20"/>
                <w:shd w:val="clear" w:color="auto" w:fill="BFBFBF"/>
                <w:lang w:val="fr-FR"/>
              </w:rPr>
              <w:t>Zone d'Embarquement, Lieu d’arrêt multi ou mono modal ou Groupe de Lieux</w:t>
            </w:r>
            <w:r w:rsidRPr="00E7759A">
              <w:rPr>
                <w:rFonts w:cs="Calibri"/>
                <w:sz w:val="20"/>
                <w:szCs w:val="20"/>
                <w:highlight w:val="lightGray"/>
                <w:shd w:val="clear" w:color="auto" w:fill="BFBFBF"/>
                <w:lang w:val="fr-FR"/>
              </w:rPr>
              <w:t>),</w:t>
            </w:r>
            <w:r w:rsidRPr="00E7759A">
              <w:rPr>
                <w:rFonts w:cs="Calibri"/>
                <w:sz w:val="20"/>
                <w:szCs w:val="20"/>
                <w:highlight w:val="lightGray"/>
                <w:lang w:val="fr-FR"/>
              </w:rPr>
              <w:t xml:space="preserve"> et non d'objet particulier.</w:t>
            </w:r>
          </w:p>
        </w:tc>
      </w:tr>
      <w:tr w:rsidR="00E12D31" w:rsidRPr="00E32CB2" w14:paraId="66054C72" w14:textId="77777777" w:rsidTr="008A6AEB">
        <w:tc>
          <w:tcPr>
            <w:tcW w:w="1020" w:type="dxa"/>
            <w:vMerge/>
            <w:tcBorders>
              <w:top w:val="single" w:sz="4" w:space="0" w:color="auto"/>
              <w:left w:val="single" w:sz="4" w:space="0" w:color="auto"/>
              <w:bottom w:val="single" w:sz="4" w:space="0" w:color="auto"/>
              <w:right w:val="single" w:sz="4" w:space="0" w:color="auto"/>
            </w:tcBorders>
            <w:vAlign w:val="center"/>
          </w:tcPr>
          <w:p w14:paraId="73B9F2EB" w14:textId="77777777" w:rsidR="00E12D31" w:rsidRPr="00E7759A" w:rsidRDefault="00E12D31" w:rsidP="00CC4FF0">
            <w:pPr>
              <w:spacing w:after="0"/>
              <w:rPr>
                <w:rFonts w:cs="Calibri"/>
                <w:i/>
                <w:sz w:val="20"/>
                <w:szCs w:val="20"/>
                <w:lang w:val="fr-FR"/>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3FA90759" w14:textId="77777777" w:rsidR="00E12D31" w:rsidRPr="00E7759A" w:rsidRDefault="00E12D31" w:rsidP="00CC4FF0">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LineRef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528BC36A" w14:textId="77777777" w:rsidR="00E12D31" w:rsidRPr="00E7759A" w:rsidRDefault="00E12D31" w:rsidP="00CC4FF0">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56D48A6E" w14:textId="77777777" w:rsidR="00E12D31" w:rsidRPr="00E7759A" w:rsidRDefault="00E12D31" w:rsidP="00CC4FF0">
            <w:pPr>
              <w:spacing w:after="0"/>
              <w:rPr>
                <w:rFonts w:cs="Calibri"/>
                <w:sz w:val="20"/>
                <w:szCs w:val="20"/>
                <w:lang w:val="fr-LU"/>
              </w:rPr>
            </w:pPr>
            <w:proofErr w:type="gramStart"/>
            <w:r w:rsidRPr="00E7759A">
              <w:rPr>
                <w:rFonts w:eastAsia="MS Mincho" w:cs="Calibri"/>
                <w:sz w:val="20"/>
                <w:szCs w:val="20"/>
                <w:highlight w:val="green"/>
                <w:lang w:val="fr-LU"/>
              </w:rPr>
              <w:t>0:</w:t>
            </w:r>
            <w:proofErr w:type="gramEnd"/>
            <w:r w:rsidRPr="00E7759A">
              <w:rPr>
                <w:rFonts w:eastAsia="MS Mincho" w:cs="Calibri"/>
                <w:sz w:val="20"/>
                <w:szCs w:val="20"/>
                <w:highlight w:val="green"/>
                <w:lang w:val="fr-LU"/>
              </w:rPr>
              <w:t>0</w:t>
            </w:r>
          </w:p>
        </w:tc>
        <w:tc>
          <w:tcPr>
            <w:tcW w:w="1585" w:type="dxa"/>
            <w:tcBorders>
              <w:top w:val="single" w:sz="4" w:space="0" w:color="auto"/>
              <w:left w:val="single" w:sz="4" w:space="0" w:color="auto"/>
              <w:bottom w:val="single" w:sz="4" w:space="0" w:color="auto"/>
              <w:right w:val="single" w:sz="4" w:space="0" w:color="auto"/>
            </w:tcBorders>
            <w:vAlign w:val="center"/>
          </w:tcPr>
          <w:p w14:paraId="32CF7E65" w14:textId="77777777" w:rsidR="00E12D31" w:rsidRPr="00E7759A" w:rsidRDefault="00E12D31" w:rsidP="00CC4FF0">
            <w:pPr>
              <w:spacing w:after="0"/>
              <w:rPr>
                <w:rFonts w:cs="Calibri"/>
                <w:i/>
                <w:sz w:val="20"/>
                <w:szCs w:val="20"/>
                <w:lang w:val="fr-LU"/>
              </w:rPr>
            </w:pPr>
            <w:proofErr w:type="spellStart"/>
            <w:r w:rsidRPr="00E7759A">
              <w:rPr>
                <w:rFonts w:cs="Calibri"/>
                <w:i/>
                <w:sz w:val="20"/>
                <w:szCs w:val="20"/>
                <w:lang w:val="fr-LU"/>
              </w:rPr>
              <w:t>LineCode</w:t>
            </w:r>
            <w:proofErr w:type="spellEnd"/>
          </w:p>
        </w:tc>
        <w:tc>
          <w:tcPr>
            <w:tcW w:w="5725" w:type="dxa"/>
            <w:tcBorders>
              <w:top w:val="single" w:sz="4" w:space="0" w:color="auto"/>
              <w:left w:val="single" w:sz="4" w:space="0" w:color="auto"/>
              <w:bottom w:val="single" w:sz="4" w:space="0" w:color="auto"/>
              <w:right w:val="single" w:sz="4" w:space="0" w:color="auto"/>
            </w:tcBorders>
            <w:vAlign w:val="center"/>
          </w:tcPr>
          <w:p w14:paraId="5D30B9C3" w14:textId="77777777" w:rsidR="00E12D31" w:rsidRPr="00E7759A" w:rsidRDefault="00E12D31" w:rsidP="00CC4FF0">
            <w:pPr>
              <w:spacing w:after="0"/>
              <w:jc w:val="both"/>
              <w:rPr>
                <w:rFonts w:cs="Calibri"/>
                <w:sz w:val="20"/>
                <w:szCs w:val="20"/>
                <w:lang w:val="fr-FR"/>
              </w:rPr>
            </w:pPr>
            <w:r w:rsidRPr="00E7759A">
              <w:rPr>
                <w:rFonts w:cs="Calibri"/>
                <w:sz w:val="20"/>
                <w:szCs w:val="20"/>
                <w:lang w:val="fr-FR"/>
              </w:rPr>
              <w:t>Filtre permettant de n'obtenir que les départs et arrivées pour une ligne donnée (dont on fournit l'identifiant)</w:t>
            </w:r>
          </w:p>
          <w:p w14:paraId="31535C36" w14:textId="4DC33174" w:rsidR="00E12D31" w:rsidRPr="00E7759A" w:rsidRDefault="00E12D31" w:rsidP="00CC4FF0">
            <w:pPr>
              <w:spacing w:after="0"/>
              <w:jc w:val="both"/>
              <w:rPr>
                <w:rFonts w:cs="Calibri"/>
                <w:sz w:val="20"/>
                <w:szCs w:val="20"/>
                <w:lang w:val="fr-FR"/>
              </w:rPr>
            </w:pPr>
            <w:r w:rsidRPr="00E7759A">
              <w:rPr>
                <w:rFonts w:eastAsia="MS Mincho" w:cs="Calibri"/>
                <w:sz w:val="20"/>
                <w:szCs w:val="20"/>
                <w:highlight w:val="green"/>
                <w:lang w:val="fr-FR"/>
              </w:rPr>
              <w:lastRenderedPageBreak/>
              <w:t xml:space="preserve">Filtre non utilisé entre le relai et ses concentrateurs </w:t>
            </w:r>
            <w:proofErr w:type="spellStart"/>
            <w:r w:rsidRPr="00E7759A">
              <w:rPr>
                <w:rFonts w:eastAsia="MS Mincho" w:cs="Calibri"/>
                <w:sz w:val="20"/>
                <w:szCs w:val="20"/>
                <w:highlight w:val="green"/>
                <w:lang w:val="fr-FR"/>
              </w:rPr>
              <w:t>alimentant</w:t>
            </w:r>
            <w:r w:rsidR="00F8788C">
              <w:rPr>
                <w:rFonts w:eastAsia="MS Mincho" w:cs="Calibri"/>
                <w:sz w:val="20"/>
                <w:szCs w:val="20"/>
                <w:highlight w:val="green"/>
                <w:lang w:val="fr-FR"/>
              </w:rPr>
              <w:t>s</w:t>
            </w:r>
            <w:proofErr w:type="spellEnd"/>
            <w:r w:rsidR="00F8788C">
              <w:rPr>
                <w:rFonts w:eastAsia="MS Mincho" w:cs="Calibri"/>
                <w:sz w:val="20"/>
                <w:szCs w:val="20"/>
                <w:highlight w:val="green"/>
                <w:lang w:val="fr-FR"/>
              </w:rPr>
              <w:t xml:space="preserve"> </w:t>
            </w:r>
            <w:r w:rsidRPr="00E7759A">
              <w:rPr>
                <w:rFonts w:eastAsia="MS Mincho" w:cs="Calibri"/>
                <w:sz w:val="20"/>
                <w:szCs w:val="20"/>
                <w:highlight w:val="green"/>
                <w:lang w:val="fr-FR"/>
              </w:rPr>
              <w:t>(le relai s'informe sur toutes les lignes sans distinction).</w:t>
            </w:r>
          </w:p>
        </w:tc>
      </w:tr>
      <w:tr w:rsidR="00E12D31" w:rsidRPr="00E7759A" w14:paraId="2B437604" w14:textId="77777777" w:rsidTr="008A6AEB">
        <w:tc>
          <w:tcPr>
            <w:tcW w:w="1020" w:type="dxa"/>
            <w:vMerge/>
            <w:tcBorders>
              <w:top w:val="single" w:sz="4" w:space="0" w:color="auto"/>
              <w:left w:val="single" w:sz="4" w:space="0" w:color="auto"/>
              <w:right w:val="single" w:sz="4" w:space="0" w:color="auto"/>
            </w:tcBorders>
            <w:vAlign w:val="center"/>
          </w:tcPr>
          <w:p w14:paraId="7452A088" w14:textId="77777777" w:rsidR="00E12D31" w:rsidRPr="00E7759A" w:rsidRDefault="00E12D31" w:rsidP="00CC4FF0">
            <w:pPr>
              <w:spacing w:after="0"/>
              <w:rPr>
                <w:rFonts w:cs="Calibri"/>
                <w:i/>
                <w:sz w:val="20"/>
                <w:szCs w:val="20"/>
                <w:lang w:val="fr-FR"/>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20E5698F" w14:textId="77777777" w:rsidR="00E12D31" w:rsidRPr="00E7759A" w:rsidRDefault="00E12D31" w:rsidP="00CC4FF0">
            <w:pPr>
              <w:spacing w:after="0"/>
              <w:rPr>
                <w:rFonts w:cs="Calibri"/>
                <w:b/>
                <w:i/>
                <w:vanish/>
                <w:sz w:val="20"/>
                <w:szCs w:val="20"/>
                <w:highlight w:val="cyan"/>
                <w:lang w:val="fr-LU"/>
              </w:rPr>
            </w:pPr>
            <w:proofErr w:type="spellStart"/>
            <w:r w:rsidRPr="00E7759A">
              <w:rPr>
                <w:rFonts w:cs="Calibri"/>
                <w:b/>
                <w:i/>
                <w:vanish/>
                <w:sz w:val="20"/>
                <w:szCs w:val="20"/>
                <w:highlight w:val="cyan"/>
                <w:lang w:val="fr-LU"/>
              </w:rPr>
              <w:t>DirectionRef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1C0F5902" w14:textId="77777777" w:rsidR="00E12D31" w:rsidRPr="00E7759A" w:rsidRDefault="00E12D31" w:rsidP="00CC4FF0">
            <w:pPr>
              <w:spacing w:after="0"/>
              <w:rPr>
                <w:rFonts w:cs="Calibri"/>
                <w:vanish/>
                <w:sz w:val="20"/>
                <w:szCs w:val="20"/>
                <w:highlight w:val="cyan"/>
                <w:lang w:val="fr-LU"/>
              </w:rPr>
            </w:pPr>
            <w:proofErr w:type="gramStart"/>
            <w:r w:rsidRPr="00E7759A">
              <w:rPr>
                <w:rFonts w:cs="Calibri"/>
                <w:vanish/>
                <w:sz w:val="20"/>
                <w:szCs w:val="20"/>
                <w:highlight w:val="cyan"/>
                <w:lang w:val="fr-LU"/>
              </w:rPr>
              <w:t>0:</w:t>
            </w:r>
            <w:proofErr w:type="gramEnd"/>
            <w:r w:rsidRPr="00E7759A">
              <w:rPr>
                <w:rFonts w:cs="Calibri"/>
                <w:vanish/>
                <w:sz w:val="20"/>
                <w:szCs w:val="20"/>
                <w:highlight w:val="cyan"/>
                <w:lang w:val="fr-LU"/>
              </w:rPr>
              <w:t>1</w:t>
            </w:r>
          </w:p>
        </w:tc>
        <w:tc>
          <w:tcPr>
            <w:tcW w:w="1585" w:type="dxa"/>
            <w:tcBorders>
              <w:top w:val="single" w:sz="4" w:space="0" w:color="auto"/>
              <w:left w:val="single" w:sz="4" w:space="0" w:color="auto"/>
              <w:bottom w:val="single" w:sz="4" w:space="0" w:color="auto"/>
              <w:right w:val="single" w:sz="4" w:space="0" w:color="auto"/>
            </w:tcBorders>
            <w:vAlign w:val="center"/>
          </w:tcPr>
          <w:p w14:paraId="13D67533" w14:textId="77777777" w:rsidR="00E12D31" w:rsidRPr="00E7759A" w:rsidRDefault="00E12D31" w:rsidP="00CC4FF0">
            <w:pPr>
              <w:spacing w:after="0"/>
              <w:rPr>
                <w:rFonts w:cs="Calibri"/>
                <w:i/>
                <w:vanish/>
                <w:sz w:val="20"/>
                <w:szCs w:val="20"/>
                <w:highlight w:val="cyan"/>
                <w:lang w:val="fr-LU"/>
              </w:rPr>
            </w:pPr>
            <w:proofErr w:type="spellStart"/>
            <w:r w:rsidRPr="00E7759A">
              <w:rPr>
                <w:rFonts w:cs="Calibri"/>
                <w:i/>
                <w:vanish/>
                <w:sz w:val="20"/>
                <w:szCs w:val="20"/>
                <w:highlight w:val="cyan"/>
                <w:lang w:val="fr-LU"/>
              </w:rPr>
              <w:t>Direction</w:t>
            </w:r>
            <w:r w:rsidRPr="00E7759A">
              <w:rPr>
                <w:rFonts w:cs="Calibri"/>
                <w:i/>
                <w:vanish/>
                <w:sz w:val="20"/>
                <w:szCs w:val="20"/>
                <w:highlight w:val="cyan"/>
                <w:lang w:val="fr-LU"/>
              </w:rPr>
              <w:softHyphen/>
              <w:t>Code</w:t>
            </w:r>
            <w:proofErr w:type="spellEnd"/>
          </w:p>
        </w:tc>
        <w:tc>
          <w:tcPr>
            <w:tcW w:w="5725" w:type="dxa"/>
            <w:tcBorders>
              <w:top w:val="single" w:sz="4" w:space="0" w:color="auto"/>
              <w:left w:val="single" w:sz="4" w:space="0" w:color="auto"/>
              <w:bottom w:val="single" w:sz="4" w:space="0" w:color="auto"/>
              <w:right w:val="single" w:sz="4" w:space="0" w:color="auto"/>
            </w:tcBorders>
            <w:vAlign w:val="center"/>
          </w:tcPr>
          <w:p w14:paraId="255AE658" w14:textId="77777777" w:rsidR="00E12D31" w:rsidRPr="00E7759A" w:rsidRDefault="00E12D31" w:rsidP="00CC4FF0">
            <w:pPr>
              <w:spacing w:after="0"/>
              <w:jc w:val="both"/>
              <w:rPr>
                <w:rFonts w:cs="Calibri"/>
                <w:vanish/>
                <w:sz w:val="20"/>
                <w:szCs w:val="20"/>
                <w:highlight w:val="cyan"/>
              </w:rPr>
            </w:pPr>
          </w:p>
        </w:tc>
      </w:tr>
      <w:tr w:rsidR="00E12D31" w:rsidRPr="00E32CB2" w14:paraId="00075810" w14:textId="77777777" w:rsidTr="00204315">
        <w:tc>
          <w:tcPr>
            <w:tcW w:w="1020" w:type="dxa"/>
            <w:vMerge/>
            <w:tcBorders>
              <w:left w:val="single" w:sz="4" w:space="0" w:color="auto"/>
              <w:right w:val="single" w:sz="4" w:space="0" w:color="auto"/>
            </w:tcBorders>
            <w:vAlign w:val="center"/>
          </w:tcPr>
          <w:p w14:paraId="56134C32" w14:textId="77777777" w:rsidR="00E12D31" w:rsidRPr="00E7759A" w:rsidRDefault="00E12D31" w:rsidP="00CC4FF0">
            <w:pPr>
              <w:spacing w:after="0"/>
              <w:rPr>
                <w:rFonts w:cs="Calibri"/>
                <w:i/>
                <w:sz w:val="20"/>
                <w:szCs w:val="20"/>
                <w:lang w:val="fr-LU"/>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3D5F04B6" w14:textId="77777777" w:rsidR="00E12D31" w:rsidRPr="00E7759A" w:rsidRDefault="00E12D31" w:rsidP="00CC4FF0">
            <w:pPr>
              <w:spacing w:after="0"/>
              <w:rPr>
                <w:rFonts w:cs="Calibri"/>
                <w:b/>
                <w:i/>
                <w:sz w:val="20"/>
                <w:szCs w:val="20"/>
                <w:highlight w:val="yellow"/>
                <w:shd w:val="clear" w:color="auto" w:fill="00FF00"/>
                <w:lang w:val="fr-LU"/>
              </w:rPr>
            </w:pPr>
            <w:proofErr w:type="spellStart"/>
            <w:r w:rsidRPr="00E7759A">
              <w:rPr>
                <w:rFonts w:cs="Calibri"/>
                <w:b/>
                <w:i/>
                <w:sz w:val="20"/>
                <w:szCs w:val="20"/>
                <w:highlight w:val="lightGray"/>
                <w:shd w:val="clear" w:color="auto" w:fill="00FF00"/>
                <w:lang w:val="fr-LU"/>
              </w:rPr>
              <w:t>Destination</w:t>
            </w:r>
            <w:r w:rsidRPr="00E7759A">
              <w:rPr>
                <w:rFonts w:cs="Calibri"/>
                <w:b/>
                <w:i/>
                <w:sz w:val="20"/>
                <w:szCs w:val="20"/>
                <w:highlight w:val="lightGray"/>
                <w:shd w:val="clear" w:color="auto" w:fill="00FF00"/>
                <w:lang w:val="fr-LU"/>
              </w:rPr>
              <w:softHyphen/>
              <w:t>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01449F33" w14:textId="77777777" w:rsidR="00E12D31" w:rsidRPr="00E7759A" w:rsidRDefault="00E12D31" w:rsidP="00CC4FF0">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409C1C47" w14:textId="77777777" w:rsidR="00E12D31" w:rsidRPr="00E7759A" w:rsidRDefault="00E12D31" w:rsidP="00CC4FF0">
            <w:pPr>
              <w:spacing w:after="0"/>
              <w:rPr>
                <w:rFonts w:cs="Calibri"/>
                <w:sz w:val="20"/>
                <w:szCs w:val="20"/>
                <w:lang w:val="fr-LU"/>
              </w:rPr>
            </w:pPr>
            <w:proofErr w:type="gramStart"/>
            <w:r w:rsidRPr="00E7759A">
              <w:rPr>
                <w:rFonts w:eastAsia="MS Mincho" w:cs="Calibri"/>
                <w:sz w:val="20"/>
                <w:szCs w:val="20"/>
                <w:highlight w:val="green"/>
                <w:lang w:val="fr-LU"/>
              </w:rPr>
              <w:t>0:</w:t>
            </w:r>
            <w:proofErr w:type="gramEnd"/>
            <w:r w:rsidRPr="00E7759A">
              <w:rPr>
                <w:rFonts w:eastAsia="MS Mincho" w:cs="Calibri"/>
                <w:sz w:val="20"/>
                <w:szCs w:val="20"/>
                <w:highlight w:val="green"/>
                <w:lang w:val="fr-LU"/>
              </w:rPr>
              <w:t>0</w:t>
            </w:r>
          </w:p>
        </w:tc>
        <w:tc>
          <w:tcPr>
            <w:tcW w:w="1585" w:type="dxa"/>
            <w:tcBorders>
              <w:top w:val="single" w:sz="4" w:space="0" w:color="auto"/>
              <w:left w:val="single" w:sz="4" w:space="0" w:color="auto"/>
              <w:bottom w:val="single" w:sz="4" w:space="0" w:color="auto"/>
              <w:right w:val="single" w:sz="4" w:space="0" w:color="auto"/>
            </w:tcBorders>
            <w:vAlign w:val="center"/>
          </w:tcPr>
          <w:p w14:paraId="3FF5A4D7" w14:textId="77777777" w:rsidR="00E12D31" w:rsidRPr="00E7759A" w:rsidRDefault="00E12D31" w:rsidP="00CC4FF0">
            <w:pPr>
              <w:spacing w:after="0"/>
              <w:rPr>
                <w:rFonts w:cs="Calibri"/>
                <w:i/>
                <w:sz w:val="20"/>
                <w:szCs w:val="20"/>
                <w:lang w:val="fr-LU"/>
              </w:rPr>
            </w:pPr>
            <w:proofErr w:type="spellStart"/>
            <w:r w:rsidRPr="00E7759A">
              <w:rPr>
                <w:rFonts w:cs="Calibri"/>
                <w:i/>
                <w:sz w:val="20"/>
                <w:szCs w:val="20"/>
                <w:lang w:val="fr-LU"/>
              </w:rPr>
              <w:t>StopPoint</w:t>
            </w:r>
            <w:r w:rsidRPr="00E7759A">
              <w:rPr>
                <w:rFonts w:cs="Calibri"/>
                <w:i/>
                <w:sz w:val="20"/>
                <w:szCs w:val="20"/>
                <w:lang w:val="fr-LU"/>
              </w:rPr>
              <w:softHyphen/>
              <w:t>Code</w:t>
            </w:r>
            <w:proofErr w:type="spellEnd"/>
          </w:p>
        </w:tc>
        <w:tc>
          <w:tcPr>
            <w:tcW w:w="5725" w:type="dxa"/>
            <w:tcBorders>
              <w:top w:val="single" w:sz="4" w:space="0" w:color="auto"/>
              <w:left w:val="single" w:sz="4" w:space="0" w:color="auto"/>
              <w:bottom w:val="single" w:sz="4" w:space="0" w:color="auto"/>
              <w:right w:val="single" w:sz="4" w:space="0" w:color="auto"/>
            </w:tcBorders>
            <w:vAlign w:val="center"/>
          </w:tcPr>
          <w:p w14:paraId="4DC19144" w14:textId="77777777" w:rsidR="00E12D31" w:rsidRPr="00E7759A" w:rsidRDefault="00E12D31" w:rsidP="00CC4FF0">
            <w:pPr>
              <w:spacing w:after="0"/>
              <w:jc w:val="both"/>
              <w:rPr>
                <w:rFonts w:cs="Calibri"/>
                <w:sz w:val="20"/>
                <w:szCs w:val="20"/>
                <w:lang w:val="fr-FR"/>
              </w:rPr>
            </w:pPr>
            <w:r w:rsidRPr="00E7759A">
              <w:rPr>
                <w:rFonts w:cs="Calibri"/>
                <w:sz w:val="20"/>
                <w:szCs w:val="20"/>
                <w:lang w:val="fr-FR"/>
              </w:rPr>
              <w:t>Filtre permettant de n'obtenir que les départs et arrivées ayant une destination donnée (dont on fournit l'identifiant de point d'arrêt)</w:t>
            </w:r>
          </w:p>
          <w:p w14:paraId="15EEAA48" w14:textId="6FDE6CF7" w:rsidR="00E12D31" w:rsidRPr="00E7759A" w:rsidRDefault="00E12D31" w:rsidP="00CC4FF0">
            <w:pPr>
              <w:spacing w:after="0"/>
              <w:jc w:val="both"/>
              <w:rPr>
                <w:rFonts w:cs="Calibri"/>
                <w:sz w:val="20"/>
                <w:szCs w:val="20"/>
                <w:lang w:val="fr-FR"/>
              </w:rPr>
            </w:pPr>
            <w:r w:rsidRPr="00E7759A">
              <w:rPr>
                <w:rFonts w:eastAsia="MS Mincho" w:cs="Calibri"/>
                <w:sz w:val="20"/>
                <w:szCs w:val="20"/>
                <w:highlight w:val="green"/>
                <w:lang w:val="fr-FR"/>
              </w:rPr>
              <w:t>Filtre non utilisé entre le relai et ses concentrateurs alimentant (le relai s'informe sur toutes les directions sans distinction).</w:t>
            </w:r>
          </w:p>
        </w:tc>
      </w:tr>
      <w:tr w:rsidR="00E12D31" w:rsidRPr="00E32CB2" w14:paraId="38263647" w14:textId="77777777" w:rsidTr="00204315">
        <w:tc>
          <w:tcPr>
            <w:tcW w:w="1020" w:type="dxa"/>
            <w:vMerge/>
            <w:tcBorders>
              <w:left w:val="single" w:sz="4" w:space="0" w:color="auto"/>
              <w:right w:val="single" w:sz="4" w:space="0" w:color="auto"/>
            </w:tcBorders>
            <w:vAlign w:val="center"/>
          </w:tcPr>
          <w:p w14:paraId="34CA115D" w14:textId="77777777" w:rsidR="00E12D31" w:rsidRPr="00E7759A" w:rsidRDefault="00E12D31" w:rsidP="00CC4FF0">
            <w:pPr>
              <w:spacing w:after="0"/>
              <w:rPr>
                <w:rFonts w:cs="Calibri"/>
                <w:i/>
                <w:sz w:val="20"/>
                <w:szCs w:val="20"/>
                <w:lang w:val="fr-FR"/>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4708F56D" w14:textId="77777777" w:rsidR="00E12D31" w:rsidRPr="00E7759A" w:rsidRDefault="00E12D31" w:rsidP="00CC4FF0">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OperatorRef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3DBC3981" w14:textId="77777777" w:rsidR="00E12D31" w:rsidRPr="00E7759A" w:rsidRDefault="00E12D31" w:rsidP="00CC4FF0">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78F6DAB5" w14:textId="77777777" w:rsidR="00E12D31" w:rsidRPr="00E7759A" w:rsidRDefault="00E12D31" w:rsidP="00CC4FF0">
            <w:pPr>
              <w:spacing w:after="0"/>
              <w:rPr>
                <w:rFonts w:cs="Calibri"/>
                <w:sz w:val="20"/>
                <w:szCs w:val="20"/>
                <w:lang w:val="fr-LU"/>
              </w:rPr>
            </w:pPr>
            <w:proofErr w:type="gramStart"/>
            <w:r w:rsidRPr="00E7759A">
              <w:rPr>
                <w:rFonts w:eastAsia="MS Mincho" w:cs="Calibri"/>
                <w:sz w:val="20"/>
                <w:szCs w:val="20"/>
                <w:highlight w:val="green"/>
                <w:lang w:val="fr-LU"/>
              </w:rPr>
              <w:t>0:</w:t>
            </w:r>
            <w:proofErr w:type="gramEnd"/>
            <w:r w:rsidRPr="00E7759A">
              <w:rPr>
                <w:rFonts w:eastAsia="MS Mincho" w:cs="Calibri"/>
                <w:sz w:val="20"/>
                <w:szCs w:val="20"/>
                <w:highlight w:val="green"/>
                <w:lang w:val="fr-LU"/>
              </w:rPr>
              <w:t>0</w:t>
            </w:r>
          </w:p>
        </w:tc>
        <w:tc>
          <w:tcPr>
            <w:tcW w:w="1585" w:type="dxa"/>
            <w:tcBorders>
              <w:top w:val="single" w:sz="4" w:space="0" w:color="auto"/>
              <w:left w:val="single" w:sz="4" w:space="0" w:color="auto"/>
              <w:bottom w:val="single" w:sz="4" w:space="0" w:color="auto"/>
              <w:right w:val="single" w:sz="4" w:space="0" w:color="auto"/>
            </w:tcBorders>
            <w:vAlign w:val="center"/>
          </w:tcPr>
          <w:p w14:paraId="31315195" w14:textId="77777777" w:rsidR="00E12D31" w:rsidRPr="00E7759A" w:rsidRDefault="00E12D31" w:rsidP="00CC4FF0">
            <w:pPr>
              <w:spacing w:after="0"/>
              <w:rPr>
                <w:rFonts w:cs="Calibri"/>
                <w:i/>
                <w:sz w:val="20"/>
                <w:szCs w:val="20"/>
                <w:lang w:val="fr-LU"/>
              </w:rPr>
            </w:pPr>
            <w:proofErr w:type="spellStart"/>
            <w:r w:rsidRPr="00E7759A">
              <w:rPr>
                <w:rFonts w:cs="Calibri"/>
                <w:i/>
                <w:sz w:val="20"/>
                <w:szCs w:val="20"/>
                <w:lang w:val="fr-LU"/>
              </w:rPr>
              <w:t>Operator</w:t>
            </w:r>
            <w:r w:rsidRPr="00E7759A">
              <w:rPr>
                <w:rFonts w:cs="Calibri"/>
                <w:i/>
                <w:sz w:val="20"/>
                <w:szCs w:val="20"/>
                <w:lang w:val="fr-LU"/>
              </w:rPr>
              <w:softHyphen/>
              <w:t>Code</w:t>
            </w:r>
            <w:proofErr w:type="spellEnd"/>
          </w:p>
        </w:tc>
        <w:tc>
          <w:tcPr>
            <w:tcW w:w="5725" w:type="dxa"/>
            <w:tcBorders>
              <w:top w:val="single" w:sz="4" w:space="0" w:color="auto"/>
              <w:left w:val="single" w:sz="4" w:space="0" w:color="auto"/>
              <w:bottom w:val="single" w:sz="4" w:space="0" w:color="auto"/>
              <w:right w:val="single" w:sz="4" w:space="0" w:color="auto"/>
            </w:tcBorders>
            <w:vAlign w:val="center"/>
          </w:tcPr>
          <w:p w14:paraId="4C139679" w14:textId="77777777" w:rsidR="00E12D31" w:rsidRPr="00E7759A" w:rsidRDefault="00E12D31" w:rsidP="00CC4FF0">
            <w:pPr>
              <w:spacing w:after="0"/>
              <w:jc w:val="both"/>
              <w:rPr>
                <w:rFonts w:cs="Calibri"/>
                <w:sz w:val="20"/>
                <w:szCs w:val="20"/>
                <w:lang w:val="fr-FR"/>
              </w:rPr>
            </w:pPr>
            <w:r w:rsidRPr="00E7759A">
              <w:rPr>
                <w:rFonts w:cs="Calibri"/>
                <w:sz w:val="20"/>
                <w:szCs w:val="20"/>
                <w:lang w:val="fr-FR"/>
              </w:rPr>
              <w:t>Filtre permettant de n'obtenir que les départs et arrivées pour un exploitant donné (dont on fournit l'identifiant)</w:t>
            </w:r>
          </w:p>
          <w:p w14:paraId="26807587" w14:textId="77777777" w:rsidR="00E12D31" w:rsidRPr="00E7759A" w:rsidRDefault="00E12D31" w:rsidP="00CC4FF0">
            <w:pPr>
              <w:spacing w:after="0"/>
              <w:jc w:val="both"/>
              <w:rPr>
                <w:rFonts w:cs="Calibri"/>
                <w:sz w:val="20"/>
                <w:szCs w:val="20"/>
                <w:lang w:val="fr-FR"/>
              </w:rPr>
            </w:pPr>
            <w:r w:rsidRPr="00E7759A">
              <w:rPr>
                <w:rFonts w:cs="Calibri"/>
                <w:sz w:val="20"/>
                <w:szCs w:val="20"/>
                <w:lang w:val="fr-FR"/>
              </w:rPr>
              <w:t>Filtre particulièrement utile pour les pôles d'échange</w:t>
            </w:r>
          </w:p>
          <w:p w14:paraId="29298028" w14:textId="7EF60CBE" w:rsidR="00E12D31" w:rsidRPr="00E7759A" w:rsidRDefault="00E12D31" w:rsidP="00CC4FF0">
            <w:pPr>
              <w:spacing w:after="0"/>
              <w:jc w:val="both"/>
              <w:rPr>
                <w:rFonts w:cs="Calibri"/>
                <w:sz w:val="20"/>
                <w:szCs w:val="20"/>
                <w:lang w:val="fr-FR"/>
              </w:rPr>
            </w:pPr>
            <w:r w:rsidRPr="00E7759A">
              <w:rPr>
                <w:rFonts w:eastAsia="MS Mincho" w:cs="Calibri"/>
                <w:sz w:val="20"/>
                <w:szCs w:val="20"/>
                <w:highlight w:val="green"/>
                <w:lang w:val="fr-FR"/>
              </w:rPr>
              <w:t xml:space="preserve">Filtre non utilisé entre le relai et ses concentrateurs </w:t>
            </w:r>
            <w:proofErr w:type="spellStart"/>
            <w:r w:rsidRPr="00E7759A">
              <w:rPr>
                <w:rFonts w:eastAsia="MS Mincho" w:cs="Calibri"/>
                <w:sz w:val="20"/>
                <w:szCs w:val="20"/>
                <w:highlight w:val="green"/>
                <w:lang w:val="fr-FR"/>
              </w:rPr>
              <w:t>alimentant</w:t>
            </w:r>
            <w:r w:rsidR="00F8788C">
              <w:rPr>
                <w:rFonts w:eastAsia="MS Mincho" w:cs="Calibri"/>
                <w:sz w:val="20"/>
                <w:szCs w:val="20"/>
                <w:highlight w:val="green"/>
                <w:lang w:val="fr-FR"/>
              </w:rPr>
              <w:t>s</w:t>
            </w:r>
            <w:proofErr w:type="spellEnd"/>
            <w:r w:rsidRPr="00E7759A">
              <w:rPr>
                <w:rFonts w:eastAsia="MS Mincho" w:cs="Calibri"/>
                <w:sz w:val="20"/>
                <w:szCs w:val="20"/>
                <w:highlight w:val="green"/>
                <w:lang w:val="fr-FR"/>
              </w:rPr>
              <w:t xml:space="preserve"> (le concentrateur).</w:t>
            </w:r>
          </w:p>
        </w:tc>
      </w:tr>
      <w:tr w:rsidR="00E12D31" w:rsidRPr="00E32CB2" w14:paraId="50194DBD" w14:textId="77777777" w:rsidTr="00CC4FF0">
        <w:tc>
          <w:tcPr>
            <w:tcW w:w="1020" w:type="dxa"/>
            <w:vMerge/>
            <w:tcBorders>
              <w:left w:val="single" w:sz="4" w:space="0" w:color="auto"/>
              <w:bottom w:val="single" w:sz="4" w:space="0" w:color="auto"/>
              <w:right w:val="single" w:sz="4" w:space="0" w:color="auto"/>
            </w:tcBorders>
            <w:vAlign w:val="center"/>
          </w:tcPr>
          <w:p w14:paraId="2CFD2107" w14:textId="77777777" w:rsidR="00E12D31" w:rsidRPr="00E7759A" w:rsidRDefault="00E12D31" w:rsidP="00CC4FF0">
            <w:pPr>
              <w:spacing w:after="0"/>
              <w:rPr>
                <w:rFonts w:cs="Calibri"/>
                <w:i/>
                <w:sz w:val="20"/>
                <w:szCs w:val="20"/>
                <w:lang w:val="fr-FR"/>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05E8DE37" w14:textId="77777777" w:rsidR="00E12D31" w:rsidRPr="00E7759A" w:rsidRDefault="00E12D31" w:rsidP="00CC4FF0">
            <w:pPr>
              <w:spacing w:after="0"/>
              <w:rPr>
                <w:rFonts w:cs="Calibri"/>
                <w:b/>
                <w:i/>
                <w:sz w:val="20"/>
                <w:szCs w:val="20"/>
                <w:highlight w:val="yellow"/>
                <w:shd w:val="clear" w:color="auto" w:fill="00FF00"/>
                <w:lang w:val="en-GB"/>
              </w:rPr>
            </w:pPr>
            <w:proofErr w:type="spellStart"/>
            <w:r w:rsidRPr="00E7759A">
              <w:rPr>
                <w:rFonts w:cs="Calibri"/>
                <w:b/>
                <w:i/>
                <w:sz w:val="20"/>
                <w:szCs w:val="20"/>
                <w:highlight w:val="lightGray"/>
                <w:shd w:val="clear" w:color="auto" w:fill="00FF00"/>
                <w:lang w:val="en-GB"/>
              </w:rPr>
              <w:t>StopVisit</w:t>
            </w:r>
            <w:r w:rsidRPr="00E7759A">
              <w:rPr>
                <w:rFonts w:cs="Calibri"/>
                <w:b/>
                <w:i/>
                <w:sz w:val="20"/>
                <w:szCs w:val="20"/>
                <w:highlight w:val="lightGray"/>
                <w:shd w:val="clear" w:color="auto" w:fill="00FF00"/>
                <w:lang w:val="en-GB"/>
              </w:rPr>
              <w:softHyphen/>
              <w:t>Types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51A1A132" w14:textId="77777777" w:rsidR="00E12D31" w:rsidRPr="00E7759A" w:rsidRDefault="00E12D31" w:rsidP="00CC4FF0">
            <w:pPr>
              <w:spacing w:after="0"/>
              <w:rPr>
                <w:rFonts w:cs="Calibri"/>
                <w:sz w:val="20"/>
                <w:szCs w:val="20"/>
                <w:lang w:val="en-GB"/>
              </w:rPr>
            </w:pPr>
            <w:r w:rsidRPr="00E7759A">
              <w:rPr>
                <w:rFonts w:cs="Calibri"/>
                <w:sz w:val="20"/>
                <w:szCs w:val="20"/>
                <w:lang w:val="en-GB"/>
              </w:rPr>
              <w:t>0:1</w:t>
            </w:r>
          </w:p>
          <w:p w14:paraId="40B1E45D" w14:textId="77777777" w:rsidR="00E12D31" w:rsidRPr="00E7759A" w:rsidRDefault="00E12D31" w:rsidP="00CC4FF0">
            <w:pPr>
              <w:spacing w:after="0"/>
              <w:rPr>
                <w:rFonts w:cs="Calibri"/>
                <w:sz w:val="20"/>
                <w:szCs w:val="20"/>
                <w:lang w:val="en-GB"/>
              </w:rPr>
            </w:pPr>
            <w:proofErr w:type="gramStart"/>
            <w:r w:rsidRPr="00E7759A">
              <w:rPr>
                <w:rFonts w:eastAsia="MS Mincho" w:cs="Calibri"/>
                <w:sz w:val="20"/>
                <w:szCs w:val="20"/>
                <w:highlight w:val="green"/>
                <w:lang w:val="fr-LU"/>
              </w:rPr>
              <w:t>0:</w:t>
            </w:r>
            <w:proofErr w:type="gramEnd"/>
            <w:r w:rsidRPr="00E7759A">
              <w:rPr>
                <w:rFonts w:eastAsia="MS Mincho" w:cs="Calibri"/>
                <w:sz w:val="20"/>
                <w:szCs w:val="20"/>
                <w:highlight w:val="green"/>
                <w:lang w:val="fr-LU"/>
              </w:rPr>
              <w:t>0</w:t>
            </w:r>
          </w:p>
        </w:tc>
        <w:tc>
          <w:tcPr>
            <w:tcW w:w="1585" w:type="dxa"/>
            <w:tcBorders>
              <w:top w:val="single" w:sz="4" w:space="0" w:color="auto"/>
              <w:left w:val="single" w:sz="4" w:space="0" w:color="auto"/>
              <w:bottom w:val="single" w:sz="4" w:space="0" w:color="auto"/>
              <w:right w:val="single" w:sz="4" w:space="0" w:color="auto"/>
            </w:tcBorders>
            <w:vAlign w:val="center"/>
          </w:tcPr>
          <w:p w14:paraId="03929E87" w14:textId="77777777" w:rsidR="00E12D31" w:rsidRPr="00E7759A" w:rsidRDefault="00E12D31" w:rsidP="00CC4FF0">
            <w:pPr>
              <w:spacing w:after="0"/>
              <w:rPr>
                <w:rFonts w:cs="Calibri"/>
                <w:i/>
                <w:sz w:val="20"/>
                <w:szCs w:val="20"/>
                <w:lang w:val="en-GB"/>
              </w:rPr>
            </w:pPr>
            <w:r w:rsidRPr="00E7759A">
              <w:rPr>
                <w:rFonts w:cs="Calibri"/>
                <w:i/>
                <w:sz w:val="20"/>
                <w:szCs w:val="20"/>
                <w:lang w:val="en-GB"/>
              </w:rPr>
              <w:t>all | departures | arrivals</w:t>
            </w:r>
          </w:p>
        </w:tc>
        <w:tc>
          <w:tcPr>
            <w:tcW w:w="5725" w:type="dxa"/>
            <w:tcBorders>
              <w:top w:val="single" w:sz="4" w:space="0" w:color="auto"/>
              <w:left w:val="single" w:sz="4" w:space="0" w:color="auto"/>
              <w:bottom w:val="single" w:sz="4" w:space="0" w:color="auto"/>
              <w:right w:val="single" w:sz="4" w:space="0" w:color="auto"/>
            </w:tcBorders>
            <w:vAlign w:val="center"/>
          </w:tcPr>
          <w:p w14:paraId="2AD8533F" w14:textId="77777777" w:rsidR="00E12D31" w:rsidRPr="00E7759A" w:rsidRDefault="00E12D31" w:rsidP="00CC4FF0">
            <w:pPr>
              <w:spacing w:after="0"/>
              <w:jc w:val="both"/>
              <w:rPr>
                <w:rFonts w:cs="Calibri"/>
                <w:sz w:val="20"/>
                <w:szCs w:val="20"/>
                <w:lang w:val="fr-FR"/>
              </w:rPr>
            </w:pPr>
            <w:r w:rsidRPr="00E7759A">
              <w:rPr>
                <w:rFonts w:cs="Calibri"/>
                <w:sz w:val="20"/>
                <w:szCs w:val="20"/>
                <w:lang w:val="fr-FR"/>
              </w:rPr>
              <w:t>Indique si l'on souhaite avoir les départs, les arrivées ou les deux.</w:t>
            </w:r>
          </w:p>
          <w:p w14:paraId="47FE6630" w14:textId="77777777" w:rsidR="00E12D31" w:rsidRPr="00E7759A" w:rsidRDefault="00E12D31" w:rsidP="00CC4FF0">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Seule la valeur «</w:t>
            </w:r>
            <w:r w:rsidRPr="00E7759A">
              <w:rPr>
                <w:rFonts w:cs="Calibri"/>
                <w:i/>
                <w:sz w:val="20"/>
                <w:szCs w:val="20"/>
                <w:highlight w:val="lightGray"/>
                <w:shd w:val="clear" w:color="auto" w:fill="00FF00"/>
                <w:lang w:val="fr-FR"/>
              </w:rPr>
              <w:t> </w:t>
            </w:r>
            <w:proofErr w:type="spellStart"/>
            <w:r w:rsidRPr="00E7759A">
              <w:rPr>
                <w:rFonts w:cs="Calibri"/>
                <w:b/>
                <w:i/>
                <w:sz w:val="20"/>
                <w:szCs w:val="20"/>
                <w:highlight w:val="lightGray"/>
                <w:shd w:val="clear" w:color="auto" w:fill="00FF00"/>
                <w:lang w:val="fr-FR"/>
              </w:rPr>
              <w:t>departures</w:t>
            </w:r>
            <w:proofErr w:type="spellEnd"/>
            <w:r w:rsidRPr="00E7759A">
              <w:rPr>
                <w:rFonts w:cs="Calibri"/>
                <w:i/>
                <w:sz w:val="20"/>
                <w:szCs w:val="20"/>
                <w:highlight w:val="lightGray"/>
                <w:shd w:val="clear" w:color="auto" w:fill="00FF00"/>
                <w:lang w:val="fr-FR"/>
              </w:rPr>
              <w:t> </w:t>
            </w:r>
            <w:r w:rsidRPr="00E7759A">
              <w:rPr>
                <w:rFonts w:cs="Calibri"/>
                <w:sz w:val="20"/>
                <w:szCs w:val="20"/>
                <w:highlight w:val="lightGray"/>
                <w:shd w:val="clear" w:color="auto" w:fill="00FF00"/>
                <w:lang w:val="fr-FR"/>
              </w:rPr>
              <w:t xml:space="preserve">» est obligatoire (pour </w:t>
            </w:r>
            <w:proofErr w:type="gramStart"/>
            <w:r w:rsidRPr="00E7759A">
              <w:rPr>
                <w:rFonts w:cs="Calibri"/>
                <w:sz w:val="20"/>
                <w:szCs w:val="20"/>
                <w:highlight w:val="lightGray"/>
                <w:shd w:val="clear" w:color="auto" w:fill="00FF00"/>
                <w:lang w:val="fr-FR"/>
              </w:rPr>
              <w:t>tous les arrêts sauf</w:t>
            </w:r>
            <w:proofErr w:type="gramEnd"/>
            <w:r w:rsidRPr="00E7759A">
              <w:rPr>
                <w:rFonts w:cs="Calibri"/>
                <w:sz w:val="20"/>
                <w:szCs w:val="20"/>
                <w:highlight w:val="lightGray"/>
                <w:shd w:val="clear" w:color="auto" w:fill="00FF00"/>
                <w:lang w:val="fr-FR"/>
              </w:rPr>
              <w:t>, naturellement, le dernier de la mission) pour le profil FR, les autres sont optionnelles (à préciser pour chaque implémentation).</w:t>
            </w:r>
          </w:p>
          <w:p w14:paraId="05A3122A" w14:textId="77777777" w:rsidR="00E12D31" w:rsidRPr="00E7759A" w:rsidRDefault="00E12D31" w:rsidP="00CC4FF0">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Si le champ n’est pas renseigné, la valeur par défaut est « </w:t>
            </w:r>
            <w:r w:rsidRPr="00E7759A">
              <w:rPr>
                <w:rFonts w:cs="Calibri"/>
                <w:b/>
                <w:i/>
                <w:sz w:val="20"/>
                <w:szCs w:val="20"/>
                <w:highlight w:val="lightGray"/>
                <w:shd w:val="clear" w:color="auto" w:fill="00FF00"/>
                <w:lang w:val="fr-FR"/>
              </w:rPr>
              <w:t>all</w:t>
            </w:r>
            <w:r w:rsidRPr="00E7759A">
              <w:rPr>
                <w:rFonts w:cs="Calibri"/>
                <w:sz w:val="20"/>
                <w:szCs w:val="20"/>
                <w:highlight w:val="lightGray"/>
                <w:shd w:val="clear" w:color="auto" w:fill="00FF00"/>
                <w:lang w:val="fr-FR"/>
              </w:rPr>
              <w:t> ».</w:t>
            </w:r>
          </w:p>
          <w:p w14:paraId="5BFC76C0" w14:textId="77777777" w:rsidR="00E12D31" w:rsidRPr="00E7759A" w:rsidRDefault="00E12D31" w:rsidP="00CC4FF0">
            <w:pPr>
              <w:spacing w:after="0"/>
              <w:jc w:val="both"/>
              <w:rPr>
                <w:rFonts w:cs="Calibri"/>
                <w:i/>
                <w:sz w:val="20"/>
                <w:szCs w:val="20"/>
                <w:highlight w:val="lightGray"/>
                <w:shd w:val="clear" w:color="auto" w:fill="00FF00"/>
                <w:lang w:val="fr-FR"/>
              </w:rPr>
            </w:pPr>
            <w:r w:rsidRPr="00E7759A">
              <w:rPr>
                <w:rFonts w:cs="Calibri"/>
                <w:sz w:val="20"/>
                <w:szCs w:val="20"/>
                <w:highlight w:val="lightGray"/>
                <w:shd w:val="clear" w:color="auto" w:fill="00FF00"/>
                <w:lang w:val="fr-FR"/>
              </w:rPr>
              <w:t xml:space="preserve">Quelques règles de gestion sont </w:t>
            </w:r>
            <w:proofErr w:type="gramStart"/>
            <w:r w:rsidRPr="00E7759A">
              <w:rPr>
                <w:rFonts w:cs="Calibri"/>
                <w:sz w:val="20"/>
                <w:szCs w:val="20"/>
                <w:highlight w:val="lightGray"/>
                <w:shd w:val="clear" w:color="auto" w:fill="00FF00"/>
                <w:lang w:val="fr-FR"/>
              </w:rPr>
              <w:t>précisées:</w:t>
            </w:r>
            <w:proofErr w:type="gramEnd"/>
          </w:p>
          <w:p w14:paraId="7F648501" w14:textId="77777777" w:rsidR="00E12D31" w:rsidRPr="00E7759A" w:rsidRDefault="00E12D31" w:rsidP="001E787B">
            <w:pPr>
              <w:pStyle w:val="Puce1"/>
              <w:rPr>
                <w:highlight w:val="lightGray"/>
                <w:shd w:val="clear" w:color="auto" w:fill="00FF00"/>
              </w:rPr>
            </w:pPr>
            <w:proofErr w:type="gramStart"/>
            <w:r w:rsidRPr="00E7759A">
              <w:rPr>
                <w:highlight w:val="lightGray"/>
                <w:shd w:val="clear" w:color="auto" w:fill="00FF00"/>
              </w:rPr>
              <w:t>dans</w:t>
            </w:r>
            <w:proofErr w:type="gramEnd"/>
            <w:r w:rsidRPr="00E7759A">
              <w:rPr>
                <w:highlight w:val="lightGray"/>
                <w:shd w:val="clear" w:color="auto" w:fill="00FF00"/>
              </w:rPr>
              <w:t xml:space="preserve"> le cas du </w:t>
            </w:r>
            <w:proofErr w:type="spellStart"/>
            <w:r w:rsidRPr="00E7759A">
              <w:rPr>
                <w:b/>
                <w:highlight w:val="lightGray"/>
                <w:shd w:val="clear" w:color="auto" w:fill="00FF00"/>
              </w:rPr>
              <w:t>StopVisitTypes</w:t>
            </w:r>
            <w:proofErr w:type="spellEnd"/>
            <w:r w:rsidRPr="00E7759A">
              <w:rPr>
                <w:highlight w:val="lightGray"/>
                <w:shd w:val="clear" w:color="auto" w:fill="00FF00"/>
              </w:rPr>
              <w:t xml:space="preserve"> =</w:t>
            </w:r>
            <w:r w:rsidRPr="00E7759A">
              <w:rPr>
                <w:b/>
                <w:highlight w:val="lightGray"/>
                <w:shd w:val="clear" w:color="auto" w:fill="00FF00"/>
              </w:rPr>
              <w:t xml:space="preserve"> </w:t>
            </w:r>
            <w:r w:rsidRPr="00E7759A">
              <w:rPr>
                <w:b/>
                <w:i/>
                <w:highlight w:val="lightGray"/>
                <w:shd w:val="clear" w:color="auto" w:fill="00FF00"/>
              </w:rPr>
              <w:t>all</w:t>
            </w:r>
            <w:r w:rsidRPr="00E7759A">
              <w:rPr>
                <w:highlight w:val="lightGray"/>
                <w:shd w:val="clear" w:color="auto" w:fill="00FF00"/>
              </w:rPr>
              <w:t xml:space="preserve"> ou </w:t>
            </w:r>
            <w:proofErr w:type="spellStart"/>
            <w:r w:rsidRPr="00E7759A">
              <w:rPr>
                <w:b/>
                <w:i/>
                <w:highlight w:val="lightGray"/>
                <w:shd w:val="clear" w:color="auto" w:fill="00FF00"/>
              </w:rPr>
              <w:t>departures</w:t>
            </w:r>
            <w:proofErr w:type="spellEnd"/>
            <w:r w:rsidRPr="00E7759A">
              <w:rPr>
                <w:highlight w:val="lightGray"/>
                <w:shd w:val="clear" w:color="auto" w:fill="00FF00"/>
              </w:rPr>
              <w:t xml:space="preserve">, si l’heure de départ n'est pas connue (pour les SAEIV bus </w:t>
            </w:r>
            <w:proofErr w:type="spellStart"/>
            <w:r w:rsidRPr="00E7759A">
              <w:rPr>
                <w:highlight w:val="lightGray"/>
                <w:shd w:val="clear" w:color="auto" w:fill="00FF00"/>
              </w:rPr>
              <w:t>notament</w:t>
            </w:r>
            <w:proofErr w:type="spellEnd"/>
            <w:r w:rsidRPr="00E7759A">
              <w:rPr>
                <w:highlight w:val="lightGray"/>
                <w:shd w:val="clear" w:color="auto" w:fill="00FF00"/>
              </w:rPr>
              <w:t>) alors l'heure de départ sera renseignée égale à l'heure d’arrivée et les 2 champs sont renseignés</w:t>
            </w:r>
          </w:p>
          <w:p w14:paraId="4E4F6EB9" w14:textId="663FD5E5" w:rsidR="00E12D31" w:rsidRPr="00E7759A" w:rsidRDefault="00E12D31" w:rsidP="001E787B">
            <w:pPr>
              <w:pStyle w:val="Puce1"/>
              <w:rPr>
                <w:highlight w:val="lightGray"/>
                <w:shd w:val="clear" w:color="auto" w:fill="00FF00"/>
              </w:rPr>
            </w:pPr>
            <w:r w:rsidRPr="00E7759A">
              <w:rPr>
                <w:highlight w:val="lightGray"/>
                <w:shd w:val="clear" w:color="auto" w:fill="00FF00"/>
              </w:rPr>
              <w:t xml:space="preserve">Inversement (pour la SNCF </w:t>
            </w:r>
            <w:proofErr w:type="spellStart"/>
            <w:r w:rsidRPr="00E7759A">
              <w:rPr>
                <w:highlight w:val="lightGray"/>
                <w:shd w:val="clear" w:color="auto" w:fill="00FF00"/>
              </w:rPr>
              <w:t>notament</w:t>
            </w:r>
            <w:proofErr w:type="spellEnd"/>
            <w:r w:rsidRPr="00E7759A">
              <w:rPr>
                <w:highlight w:val="lightGray"/>
                <w:shd w:val="clear" w:color="auto" w:fill="00FF00"/>
              </w:rPr>
              <w:t xml:space="preserve">), dans le cas du </w:t>
            </w:r>
            <w:proofErr w:type="spellStart"/>
            <w:r w:rsidRPr="00E7759A">
              <w:rPr>
                <w:b/>
                <w:highlight w:val="lightGray"/>
                <w:shd w:val="clear" w:color="auto" w:fill="00FF00"/>
              </w:rPr>
              <w:t>StopVisitTypes</w:t>
            </w:r>
            <w:proofErr w:type="spellEnd"/>
            <w:r w:rsidRPr="00E7759A">
              <w:rPr>
                <w:highlight w:val="lightGray"/>
                <w:shd w:val="clear" w:color="auto" w:fill="00FF00"/>
              </w:rPr>
              <w:t xml:space="preserve"> = </w:t>
            </w:r>
            <w:r w:rsidRPr="00E7759A">
              <w:rPr>
                <w:b/>
                <w:i/>
                <w:highlight w:val="lightGray"/>
                <w:shd w:val="clear" w:color="auto" w:fill="00FF00"/>
              </w:rPr>
              <w:t>all</w:t>
            </w:r>
            <w:r w:rsidRPr="00E7759A">
              <w:rPr>
                <w:highlight w:val="lightGray"/>
                <w:shd w:val="clear" w:color="auto" w:fill="00FF00"/>
              </w:rPr>
              <w:t xml:space="preserve"> ou </w:t>
            </w:r>
            <w:proofErr w:type="spellStart"/>
            <w:r w:rsidRPr="00E7759A">
              <w:rPr>
                <w:b/>
                <w:i/>
                <w:highlight w:val="lightGray"/>
                <w:shd w:val="clear" w:color="auto" w:fill="00FF00"/>
              </w:rPr>
              <w:t>arrivals</w:t>
            </w:r>
            <w:proofErr w:type="spellEnd"/>
            <w:r w:rsidRPr="00E7759A">
              <w:rPr>
                <w:highlight w:val="lightGray"/>
                <w:shd w:val="clear" w:color="auto" w:fill="00FF00"/>
              </w:rPr>
              <w:t>, si l’heure d’arrivée n'est pas connue alors l'heure d’arrivée prend la valeur de l'heure de départ et les 2 champs sont renseignés</w:t>
            </w:r>
          </w:p>
          <w:p w14:paraId="585796AF" w14:textId="77777777" w:rsidR="00E12D31" w:rsidRPr="00E7759A" w:rsidRDefault="00E12D31" w:rsidP="00CC4FF0">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Il faut noter que, pour la gestion des correspondances, l’heure d’arrivée sera particulièrement utile …</w:t>
            </w:r>
          </w:p>
          <w:p w14:paraId="333C8B7F" w14:textId="5B5023A1" w:rsidR="00E12D31" w:rsidRPr="00E7759A" w:rsidRDefault="00E12D31" w:rsidP="00CC4FF0">
            <w:pPr>
              <w:spacing w:after="0"/>
              <w:jc w:val="both"/>
              <w:rPr>
                <w:rFonts w:cs="Calibri"/>
                <w:sz w:val="20"/>
                <w:szCs w:val="20"/>
                <w:shd w:val="clear" w:color="auto" w:fill="00FF00"/>
                <w:lang w:val="fr-FR"/>
              </w:rPr>
            </w:pPr>
            <w:r w:rsidRPr="00E7759A">
              <w:rPr>
                <w:rFonts w:cs="Calibri"/>
                <w:sz w:val="20"/>
                <w:szCs w:val="20"/>
                <w:highlight w:val="lightGray"/>
                <w:shd w:val="clear" w:color="auto" w:fill="00FF00"/>
                <w:lang w:val="fr-FR"/>
              </w:rPr>
              <w:t>Ce champ est facultatif (sauf dans le cas des échange</w:t>
            </w:r>
            <w:r w:rsidR="00F8788C">
              <w:rPr>
                <w:rFonts w:cs="Calibri"/>
                <w:sz w:val="20"/>
                <w:szCs w:val="20"/>
                <w:highlight w:val="lightGray"/>
                <w:shd w:val="clear" w:color="auto" w:fill="00FF00"/>
                <w:lang w:val="fr-FR"/>
              </w:rPr>
              <w:t>s</w:t>
            </w:r>
            <w:r w:rsidRPr="00E7759A">
              <w:rPr>
                <w:rFonts w:cs="Calibri"/>
                <w:sz w:val="20"/>
                <w:szCs w:val="20"/>
                <w:highlight w:val="lightGray"/>
                <w:shd w:val="clear" w:color="auto" w:fill="00FF00"/>
                <w:lang w:val="fr-FR"/>
              </w:rPr>
              <w:t xml:space="preserve"> avec les </w:t>
            </w:r>
            <w:proofErr w:type="gramStart"/>
            <w:r w:rsidRPr="00E7759A">
              <w:rPr>
                <w:rFonts w:cs="Calibri"/>
                <w:sz w:val="20"/>
                <w:szCs w:val="20"/>
                <w:highlight w:val="lightGray"/>
                <w:shd w:val="clear" w:color="auto" w:fill="00FF00"/>
                <w:lang w:val="fr-FR"/>
              </w:rPr>
              <w:t>concentrateurs:</w:t>
            </w:r>
            <w:proofErr w:type="gramEnd"/>
            <w:r w:rsidRPr="00E7759A">
              <w:rPr>
                <w:rFonts w:cs="Calibri"/>
                <w:sz w:val="20"/>
                <w:szCs w:val="20"/>
                <w:highlight w:val="lightGray"/>
                <w:shd w:val="clear" w:color="auto" w:fill="00FF00"/>
                <w:lang w:val="fr-FR"/>
              </w:rPr>
              <w:t xml:space="preserve"> </w:t>
            </w:r>
            <w:r w:rsidRPr="00E7759A">
              <w:rPr>
                <w:rFonts w:cs="Calibri"/>
                <w:i/>
                <w:sz w:val="20"/>
                <w:szCs w:val="20"/>
                <w:highlight w:val="lightGray"/>
                <w:shd w:val="clear" w:color="auto" w:fill="00FF00"/>
                <w:lang w:val="fr-FR"/>
              </w:rPr>
              <w:t>voir ci-dessous</w:t>
            </w:r>
            <w:r w:rsidRPr="00E7759A">
              <w:rPr>
                <w:rFonts w:cs="Calibri"/>
                <w:sz w:val="20"/>
                <w:szCs w:val="20"/>
                <w:highlight w:val="lightGray"/>
                <w:shd w:val="clear" w:color="auto" w:fill="00FF00"/>
                <w:lang w:val="fr-FR"/>
              </w:rPr>
              <w:t>), toutefois l'XSD lui définit une valeur par défaut qui est "</w:t>
            </w:r>
            <w:r w:rsidRPr="00E7759A">
              <w:rPr>
                <w:rFonts w:cs="Calibri"/>
                <w:i/>
                <w:sz w:val="20"/>
                <w:szCs w:val="20"/>
                <w:highlight w:val="lightGray"/>
                <w:shd w:val="clear" w:color="auto" w:fill="00FF00"/>
                <w:lang w:val="fr-FR"/>
              </w:rPr>
              <w:t>all</w:t>
            </w:r>
            <w:r w:rsidRPr="00E7759A">
              <w:rPr>
                <w:rFonts w:cs="Calibri"/>
                <w:sz w:val="20"/>
                <w:szCs w:val="20"/>
                <w:highlight w:val="lightGray"/>
                <w:shd w:val="clear" w:color="auto" w:fill="00FF00"/>
                <w:lang w:val="fr-FR"/>
              </w:rPr>
              <w:t>". S'il n'est pas présent il faut donc le gér</w:t>
            </w:r>
            <w:r w:rsidR="00F8788C">
              <w:rPr>
                <w:rFonts w:cs="Calibri"/>
                <w:sz w:val="20"/>
                <w:szCs w:val="20"/>
                <w:highlight w:val="lightGray"/>
                <w:shd w:val="clear" w:color="auto" w:fill="00FF00"/>
                <w:lang w:val="fr-FR"/>
              </w:rPr>
              <w:t>er</w:t>
            </w:r>
            <w:r w:rsidRPr="00E7759A">
              <w:rPr>
                <w:rFonts w:cs="Calibri"/>
                <w:sz w:val="20"/>
                <w:szCs w:val="20"/>
                <w:highlight w:val="lightGray"/>
                <w:shd w:val="clear" w:color="auto" w:fill="00FF00"/>
                <w:lang w:val="fr-FR"/>
              </w:rPr>
              <w:t xml:space="preserve"> comme s'il était positionné à "</w:t>
            </w:r>
            <w:r w:rsidRPr="00E7759A">
              <w:rPr>
                <w:rFonts w:cs="Calibri"/>
                <w:i/>
                <w:sz w:val="20"/>
                <w:szCs w:val="20"/>
                <w:highlight w:val="lightGray"/>
                <w:shd w:val="clear" w:color="auto" w:fill="00FF00"/>
                <w:lang w:val="fr-FR"/>
              </w:rPr>
              <w:t>all</w:t>
            </w:r>
            <w:r w:rsidRPr="00E7759A">
              <w:rPr>
                <w:rFonts w:cs="Calibri"/>
                <w:sz w:val="20"/>
                <w:szCs w:val="20"/>
                <w:highlight w:val="lightGray"/>
                <w:shd w:val="clear" w:color="auto" w:fill="00FF00"/>
                <w:lang w:val="fr-FR"/>
              </w:rPr>
              <w:t>".</w:t>
            </w:r>
          </w:p>
          <w:p w14:paraId="34C04B66" w14:textId="77777777" w:rsidR="00E12D31" w:rsidRPr="00E7759A" w:rsidRDefault="00E12D31" w:rsidP="00CC4FF0">
            <w:pPr>
              <w:spacing w:after="0"/>
              <w:jc w:val="both"/>
              <w:rPr>
                <w:rFonts w:cs="Calibri"/>
                <w:sz w:val="20"/>
                <w:szCs w:val="20"/>
                <w:shd w:val="clear" w:color="auto" w:fill="00FF00"/>
                <w:lang w:val="fr-FR"/>
              </w:rPr>
            </w:pPr>
            <w:r w:rsidRPr="00E7759A">
              <w:rPr>
                <w:rFonts w:cs="Calibri"/>
                <w:sz w:val="20"/>
                <w:szCs w:val="20"/>
                <w:highlight w:val="green"/>
                <w:lang w:val="fr-FR"/>
              </w:rPr>
              <w:t xml:space="preserve">Dans le cas des échanges avec les concentrateurs, ce filtre ne sera jamais présent et c'est donc avec la valeur par défaut </w:t>
            </w:r>
            <w:r w:rsidRPr="00E7759A">
              <w:rPr>
                <w:rFonts w:cs="Calibri"/>
                <w:b/>
                <w:i/>
                <w:sz w:val="20"/>
                <w:szCs w:val="20"/>
                <w:highlight w:val="green"/>
                <w:lang w:val="fr-FR"/>
              </w:rPr>
              <w:t>all</w:t>
            </w:r>
            <w:r w:rsidRPr="00E7759A">
              <w:rPr>
                <w:rFonts w:cs="Calibri"/>
                <w:sz w:val="20"/>
                <w:szCs w:val="20"/>
                <w:highlight w:val="green"/>
                <w:lang w:val="fr-FR"/>
              </w:rPr>
              <w:t xml:space="preserve"> qu'il faudra l'interpréter.</w:t>
            </w:r>
          </w:p>
        </w:tc>
      </w:tr>
      <w:tr w:rsidR="00E12D31" w:rsidRPr="00E32CB2" w14:paraId="2102BE23" w14:textId="77777777" w:rsidTr="009329A5">
        <w:tc>
          <w:tcPr>
            <w:tcW w:w="1020" w:type="dxa"/>
            <w:vMerge w:val="restart"/>
            <w:tcBorders>
              <w:top w:val="single" w:sz="4" w:space="0" w:color="auto"/>
              <w:left w:val="single" w:sz="4" w:space="0" w:color="auto"/>
              <w:right w:val="single" w:sz="4" w:space="0" w:color="auto"/>
            </w:tcBorders>
            <w:vAlign w:val="center"/>
          </w:tcPr>
          <w:p w14:paraId="75C822A6" w14:textId="77777777" w:rsidR="00E12D31" w:rsidRPr="00E7759A" w:rsidRDefault="00E12D31" w:rsidP="00CC4FF0">
            <w:pPr>
              <w:spacing w:after="0"/>
              <w:rPr>
                <w:rFonts w:cs="Calibri"/>
                <w:i/>
                <w:sz w:val="20"/>
                <w:szCs w:val="20"/>
                <w:lang w:val="en-GB"/>
              </w:rPr>
            </w:pPr>
            <w:r w:rsidRPr="00E7759A">
              <w:rPr>
                <w:rFonts w:cs="Calibri"/>
                <w:i/>
                <w:sz w:val="20"/>
                <w:szCs w:val="20"/>
                <w:lang w:val="en-GB"/>
              </w:rPr>
              <w:t>Request Policy</w:t>
            </w: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19E63617" w14:textId="77777777" w:rsidR="00E12D31" w:rsidRPr="00E7759A" w:rsidRDefault="00E12D31" w:rsidP="00CC4FF0">
            <w:pPr>
              <w:spacing w:after="0"/>
              <w:rPr>
                <w:rFonts w:cs="Calibri"/>
                <w:b/>
                <w:i/>
                <w:vanish/>
                <w:sz w:val="20"/>
                <w:szCs w:val="20"/>
                <w:highlight w:val="cyan"/>
                <w:lang w:val="en-GB"/>
              </w:rPr>
            </w:pPr>
            <w:r w:rsidRPr="00E7759A">
              <w:rPr>
                <w:rFonts w:cs="Calibri"/>
                <w:b/>
                <w:i/>
                <w:vanish/>
                <w:sz w:val="20"/>
                <w:szCs w:val="20"/>
                <w:highlight w:val="cyan"/>
                <w:lang w:val="en-GB"/>
              </w:rPr>
              <w:t>Language</w:t>
            </w:r>
          </w:p>
        </w:tc>
        <w:tc>
          <w:tcPr>
            <w:tcW w:w="567" w:type="dxa"/>
            <w:tcBorders>
              <w:top w:val="single" w:sz="4" w:space="0" w:color="auto"/>
              <w:left w:val="single" w:sz="4" w:space="0" w:color="auto"/>
              <w:bottom w:val="single" w:sz="4" w:space="0" w:color="auto"/>
              <w:right w:val="single" w:sz="4" w:space="0" w:color="auto"/>
            </w:tcBorders>
            <w:vAlign w:val="center"/>
          </w:tcPr>
          <w:p w14:paraId="2FB5C688" w14:textId="77777777" w:rsidR="00E12D31" w:rsidRPr="00E7759A" w:rsidRDefault="00E12D31" w:rsidP="00CC4FF0">
            <w:pPr>
              <w:spacing w:after="0"/>
              <w:rPr>
                <w:rFonts w:cs="Calibri"/>
                <w:vanish/>
                <w:sz w:val="20"/>
                <w:szCs w:val="20"/>
                <w:highlight w:val="cyan"/>
                <w:lang w:val="fr-LU"/>
              </w:rPr>
            </w:pPr>
            <w:proofErr w:type="gramStart"/>
            <w:r w:rsidRPr="00E7759A">
              <w:rPr>
                <w:rFonts w:cs="Calibri"/>
                <w:vanish/>
                <w:sz w:val="20"/>
                <w:szCs w:val="20"/>
                <w:highlight w:val="cyan"/>
                <w:lang w:val="fr-LU"/>
              </w:rPr>
              <w:t>0:</w:t>
            </w:r>
            <w:proofErr w:type="gramEnd"/>
            <w:r w:rsidRPr="00E7759A">
              <w:rPr>
                <w:rFonts w:cs="Calibri"/>
                <w:vanish/>
                <w:sz w:val="20"/>
                <w:szCs w:val="20"/>
                <w:highlight w:val="cyan"/>
                <w:lang w:val="fr-LU"/>
              </w:rPr>
              <w:t>1</w:t>
            </w:r>
          </w:p>
        </w:tc>
        <w:tc>
          <w:tcPr>
            <w:tcW w:w="1585" w:type="dxa"/>
            <w:tcBorders>
              <w:top w:val="single" w:sz="4" w:space="0" w:color="auto"/>
              <w:left w:val="single" w:sz="4" w:space="0" w:color="auto"/>
              <w:bottom w:val="single" w:sz="4" w:space="0" w:color="auto"/>
              <w:right w:val="single" w:sz="4" w:space="0" w:color="auto"/>
            </w:tcBorders>
            <w:vAlign w:val="center"/>
          </w:tcPr>
          <w:p w14:paraId="6B8E0F65" w14:textId="77777777" w:rsidR="00E12D31" w:rsidRPr="00E7759A" w:rsidRDefault="00E12D31" w:rsidP="00CC4FF0">
            <w:pPr>
              <w:spacing w:after="0"/>
              <w:rPr>
                <w:rFonts w:cs="Calibri"/>
                <w:i/>
                <w:vanish/>
                <w:sz w:val="20"/>
                <w:szCs w:val="20"/>
                <w:highlight w:val="cyan"/>
                <w:lang w:val="fr-LU"/>
              </w:rPr>
            </w:pPr>
            <w:proofErr w:type="spellStart"/>
            <w:proofErr w:type="gramStart"/>
            <w:r w:rsidRPr="00E7759A">
              <w:rPr>
                <w:rFonts w:cs="Calibri"/>
                <w:i/>
                <w:vanish/>
                <w:sz w:val="20"/>
                <w:szCs w:val="20"/>
                <w:highlight w:val="cyan"/>
                <w:lang w:val="fr-LU"/>
              </w:rPr>
              <w:t>xml:lang</w:t>
            </w:r>
            <w:proofErr w:type="spellEnd"/>
            <w:proofErr w:type="gramEnd"/>
          </w:p>
        </w:tc>
        <w:tc>
          <w:tcPr>
            <w:tcW w:w="5725" w:type="dxa"/>
            <w:tcBorders>
              <w:top w:val="single" w:sz="4" w:space="0" w:color="auto"/>
              <w:left w:val="single" w:sz="4" w:space="0" w:color="auto"/>
              <w:bottom w:val="single" w:sz="4" w:space="0" w:color="auto"/>
              <w:right w:val="single" w:sz="4" w:space="0" w:color="auto"/>
            </w:tcBorders>
            <w:shd w:val="clear" w:color="auto" w:fill="auto"/>
            <w:vAlign w:val="center"/>
          </w:tcPr>
          <w:p w14:paraId="43F1742D" w14:textId="77777777" w:rsidR="00E12D31" w:rsidRPr="00E7759A" w:rsidRDefault="00E12D31" w:rsidP="00CC4FF0">
            <w:pPr>
              <w:spacing w:after="0"/>
              <w:jc w:val="both"/>
              <w:rPr>
                <w:rFonts w:cs="Calibri"/>
                <w:vanish/>
                <w:sz w:val="20"/>
                <w:szCs w:val="20"/>
                <w:highlight w:val="cyan"/>
                <w:lang w:val="fr-FR"/>
              </w:rPr>
            </w:pPr>
            <w:r w:rsidRPr="00E7759A">
              <w:rPr>
                <w:rFonts w:cs="Calibri"/>
                <w:vanish/>
                <w:sz w:val="20"/>
                <w:szCs w:val="20"/>
                <w:highlight w:val="cyan"/>
                <w:lang w:val="fr-FR"/>
              </w:rPr>
              <w:t>Au niveau des échanges inter-systèmes, les textes restent en français. Les éventuelles traductions seront prises en charge par les systèmes de présentation.</w:t>
            </w:r>
          </w:p>
        </w:tc>
      </w:tr>
      <w:tr w:rsidR="00E12D31" w:rsidRPr="00E7759A" w14:paraId="4772CC3D" w14:textId="77777777" w:rsidTr="009329A5">
        <w:tc>
          <w:tcPr>
            <w:tcW w:w="1020" w:type="dxa"/>
            <w:vMerge/>
            <w:tcBorders>
              <w:left w:val="single" w:sz="4" w:space="0" w:color="auto"/>
              <w:right w:val="single" w:sz="4" w:space="0" w:color="auto"/>
            </w:tcBorders>
            <w:vAlign w:val="center"/>
          </w:tcPr>
          <w:p w14:paraId="01450BC0" w14:textId="77777777" w:rsidR="00E12D31" w:rsidRPr="00E7759A" w:rsidRDefault="00E12D31" w:rsidP="00CC4FF0">
            <w:pPr>
              <w:spacing w:after="0"/>
              <w:rPr>
                <w:rFonts w:cs="Calibri"/>
                <w:i/>
                <w:sz w:val="20"/>
                <w:szCs w:val="20"/>
                <w:lang w:val="fr-FR"/>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50E07FB8" w14:textId="77777777" w:rsidR="00E12D31" w:rsidRPr="00E7759A" w:rsidRDefault="00E12D31" w:rsidP="00CC4FF0">
            <w:pPr>
              <w:spacing w:after="0"/>
              <w:rPr>
                <w:rFonts w:cs="Calibri"/>
                <w:b/>
                <w:i/>
                <w:vanish/>
                <w:sz w:val="20"/>
                <w:szCs w:val="20"/>
                <w:highlight w:val="cyan"/>
                <w:lang w:val="fr-LU"/>
              </w:rPr>
            </w:pPr>
            <w:proofErr w:type="spellStart"/>
            <w:r w:rsidRPr="00E7759A">
              <w:rPr>
                <w:rFonts w:cs="Calibri"/>
                <w:b/>
                <w:i/>
                <w:vanish/>
                <w:sz w:val="20"/>
                <w:szCs w:val="20"/>
                <w:highlight w:val="cyan"/>
                <w:lang w:val="en-GB"/>
              </w:rPr>
              <w:t>Include</w:t>
            </w:r>
            <w:r w:rsidRPr="00E7759A">
              <w:rPr>
                <w:rFonts w:cs="Calibri"/>
                <w:b/>
                <w:i/>
                <w:vanish/>
                <w:sz w:val="20"/>
                <w:szCs w:val="20"/>
                <w:highlight w:val="cyan"/>
                <w:lang w:val="en-GB"/>
              </w:rPr>
              <w:softHyphen/>
              <w:t>Translations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4F908DCF" w14:textId="77777777" w:rsidR="00E12D31" w:rsidRPr="00E7759A" w:rsidRDefault="00E12D31" w:rsidP="00CC4FF0">
            <w:pPr>
              <w:spacing w:after="0"/>
              <w:rPr>
                <w:rFonts w:cs="Calibri"/>
                <w:vanish/>
                <w:sz w:val="20"/>
                <w:szCs w:val="20"/>
                <w:highlight w:val="cyan"/>
                <w:lang w:val="fr-LU"/>
              </w:rPr>
            </w:pPr>
            <w:proofErr w:type="gramStart"/>
            <w:r w:rsidRPr="00E7759A">
              <w:rPr>
                <w:rFonts w:cs="Calibri"/>
                <w:vanish/>
                <w:sz w:val="20"/>
                <w:szCs w:val="20"/>
                <w:highlight w:val="cyan"/>
                <w:lang w:val="fr-LU"/>
              </w:rPr>
              <w:t>0:</w:t>
            </w:r>
            <w:proofErr w:type="gramEnd"/>
            <w:r w:rsidRPr="00E7759A">
              <w:rPr>
                <w:rFonts w:cs="Calibri"/>
                <w:vanish/>
                <w:sz w:val="20"/>
                <w:szCs w:val="20"/>
                <w:highlight w:val="cyan"/>
                <w:lang w:val="fr-LU"/>
              </w:rPr>
              <w:t>1</w:t>
            </w:r>
          </w:p>
        </w:tc>
        <w:tc>
          <w:tcPr>
            <w:tcW w:w="1585" w:type="dxa"/>
            <w:tcBorders>
              <w:top w:val="single" w:sz="4" w:space="0" w:color="auto"/>
              <w:left w:val="single" w:sz="4" w:space="0" w:color="auto"/>
              <w:bottom w:val="single" w:sz="4" w:space="0" w:color="auto"/>
              <w:right w:val="single" w:sz="4" w:space="0" w:color="auto"/>
            </w:tcBorders>
            <w:shd w:val="clear" w:color="auto" w:fill="auto"/>
            <w:vAlign w:val="center"/>
          </w:tcPr>
          <w:p w14:paraId="779D2CF1" w14:textId="77777777" w:rsidR="00E12D31" w:rsidRPr="00E7759A" w:rsidRDefault="00E12D31" w:rsidP="00CC4FF0">
            <w:pPr>
              <w:spacing w:after="0"/>
              <w:rPr>
                <w:rFonts w:cs="Calibri"/>
                <w:i/>
                <w:vanish/>
                <w:sz w:val="20"/>
                <w:szCs w:val="20"/>
                <w:highlight w:val="cyan"/>
                <w:lang w:val="fr-LU"/>
              </w:rPr>
            </w:pPr>
            <w:proofErr w:type="spellStart"/>
            <w:proofErr w:type="gramStart"/>
            <w:r w:rsidRPr="00E7759A">
              <w:rPr>
                <w:rFonts w:cs="Calibri"/>
                <w:i/>
                <w:vanish/>
                <w:sz w:val="20"/>
                <w:szCs w:val="20"/>
                <w:highlight w:val="cyan"/>
                <w:lang w:val="fr-LU"/>
              </w:rPr>
              <w:t>xsd:boolean</w:t>
            </w:r>
            <w:proofErr w:type="spellEnd"/>
            <w:proofErr w:type="gramEnd"/>
          </w:p>
        </w:tc>
        <w:tc>
          <w:tcPr>
            <w:tcW w:w="5725" w:type="dxa"/>
            <w:tcBorders>
              <w:top w:val="single" w:sz="4" w:space="0" w:color="auto"/>
              <w:left w:val="single" w:sz="4" w:space="0" w:color="auto"/>
              <w:bottom w:val="single" w:sz="4" w:space="0" w:color="auto"/>
              <w:right w:val="single" w:sz="4" w:space="0" w:color="auto"/>
            </w:tcBorders>
            <w:shd w:val="clear" w:color="auto" w:fill="auto"/>
            <w:vAlign w:val="center"/>
          </w:tcPr>
          <w:p w14:paraId="63D20539" w14:textId="4A371F69" w:rsidR="00E12D31" w:rsidRPr="00E32CB2" w:rsidRDefault="00E12D31" w:rsidP="00CC4FF0">
            <w:pPr>
              <w:spacing w:after="0"/>
              <w:jc w:val="both"/>
              <w:rPr>
                <w:rFonts w:cs="Calibri"/>
                <w:i/>
                <w:vanish/>
                <w:sz w:val="20"/>
                <w:szCs w:val="20"/>
                <w:highlight w:val="cyan"/>
                <w:lang w:val="en-GB"/>
              </w:rPr>
            </w:pPr>
            <w:r w:rsidRPr="00E7759A">
              <w:rPr>
                <w:rFonts w:cs="Calibri"/>
                <w:i/>
                <w:vanish/>
                <w:sz w:val="20"/>
                <w:szCs w:val="20"/>
                <w:highlight w:val="cyan"/>
                <w:lang w:val="en-GB"/>
              </w:rPr>
              <w:t xml:space="preserve">Whether the producer should include any available translations of </w:t>
            </w:r>
            <w:proofErr w:type="spellStart"/>
            <w:r w:rsidRPr="00E7759A">
              <w:rPr>
                <w:rFonts w:cs="Calibri"/>
                <w:i/>
                <w:vanish/>
                <w:sz w:val="20"/>
                <w:szCs w:val="20"/>
                <w:highlight w:val="cyan"/>
                <w:lang w:val="en-GB"/>
              </w:rPr>
              <w:t>NLString</w:t>
            </w:r>
            <w:proofErr w:type="spellEnd"/>
            <w:r w:rsidRPr="00E7759A">
              <w:rPr>
                <w:rFonts w:cs="Calibri"/>
                <w:i/>
                <w:vanish/>
                <w:sz w:val="20"/>
                <w:szCs w:val="20"/>
                <w:highlight w:val="cyan"/>
                <w:lang w:val="en-GB"/>
              </w:rPr>
              <w:t xml:space="preserve"> text elements into multiple languages. If false elements only one value per text element will be provided.</w:t>
            </w:r>
          </w:p>
          <w:p w14:paraId="0B1F364D" w14:textId="77777777" w:rsidR="00E12D31" w:rsidRPr="00E7759A" w:rsidRDefault="00E12D31" w:rsidP="00CC4FF0">
            <w:pPr>
              <w:spacing w:after="0"/>
              <w:jc w:val="both"/>
              <w:rPr>
                <w:rFonts w:cs="Calibri"/>
                <w:vanish/>
                <w:sz w:val="20"/>
                <w:szCs w:val="20"/>
                <w:highlight w:val="cyan"/>
                <w:lang w:val="fr-FR"/>
              </w:rPr>
            </w:pPr>
            <w:r w:rsidRPr="00E7759A">
              <w:rPr>
                <w:rFonts w:cs="Calibri"/>
                <w:i/>
                <w:vanish/>
                <w:sz w:val="20"/>
                <w:szCs w:val="20"/>
                <w:highlight w:val="cyan"/>
                <w:lang w:val="fr-FR"/>
              </w:rPr>
              <w:t xml:space="preserve">Default </w:t>
            </w:r>
            <w:proofErr w:type="spellStart"/>
            <w:r w:rsidRPr="00E7759A">
              <w:rPr>
                <w:rFonts w:cs="Calibri"/>
                <w:i/>
                <w:vanish/>
                <w:sz w:val="20"/>
                <w:szCs w:val="20"/>
                <w:highlight w:val="cyan"/>
                <w:lang w:val="fr-FR"/>
              </w:rPr>
              <w:t>is</w:t>
            </w:r>
            <w:proofErr w:type="spellEnd"/>
            <w:r w:rsidRPr="00E7759A">
              <w:rPr>
                <w:rFonts w:cs="Calibri"/>
                <w:i/>
                <w:vanish/>
                <w:sz w:val="20"/>
                <w:szCs w:val="20"/>
                <w:highlight w:val="cyan"/>
                <w:lang w:val="fr-FR"/>
              </w:rPr>
              <w:t xml:space="preserve"> false.</w:t>
            </w:r>
          </w:p>
        </w:tc>
      </w:tr>
      <w:tr w:rsidR="00E12D31" w:rsidRPr="00E32CB2" w14:paraId="73659F51" w14:textId="77777777" w:rsidTr="009329A5">
        <w:tc>
          <w:tcPr>
            <w:tcW w:w="1020" w:type="dxa"/>
            <w:vMerge/>
            <w:tcBorders>
              <w:left w:val="single" w:sz="4" w:space="0" w:color="auto"/>
              <w:right w:val="single" w:sz="4" w:space="0" w:color="auto"/>
            </w:tcBorders>
            <w:vAlign w:val="center"/>
          </w:tcPr>
          <w:p w14:paraId="1A1216B4" w14:textId="77777777" w:rsidR="00E12D31" w:rsidRPr="00E7759A" w:rsidRDefault="00E12D31" w:rsidP="00CC4FF0">
            <w:pPr>
              <w:spacing w:after="0"/>
              <w:rPr>
                <w:rFonts w:cs="Calibri"/>
                <w:i/>
                <w:sz w:val="20"/>
                <w:szCs w:val="20"/>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42FDC95D" w14:textId="77777777" w:rsidR="00E12D31" w:rsidRPr="00E7759A" w:rsidRDefault="00E12D31" w:rsidP="00CC4FF0">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Maximum</w:t>
            </w:r>
            <w:r w:rsidRPr="00E7759A">
              <w:rPr>
                <w:rFonts w:cs="Calibri"/>
                <w:b/>
                <w:i/>
                <w:sz w:val="20"/>
                <w:szCs w:val="20"/>
                <w:highlight w:val="lightGray"/>
                <w:shd w:val="clear" w:color="auto" w:fill="00FF00"/>
                <w:lang w:val="fr-LU"/>
              </w:rPr>
              <w:softHyphen/>
              <w:t>StopVisits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1D22C3B0" w14:textId="77777777" w:rsidR="00E12D31" w:rsidRPr="00E7759A" w:rsidRDefault="00E12D31" w:rsidP="00CC4FF0">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59B9F4AD" w14:textId="77777777" w:rsidR="00E12D31" w:rsidRPr="00E7759A" w:rsidRDefault="00E12D31" w:rsidP="00CC4FF0">
            <w:pPr>
              <w:spacing w:after="0"/>
              <w:rPr>
                <w:rFonts w:cs="Calibri"/>
                <w:sz w:val="20"/>
                <w:szCs w:val="20"/>
                <w:lang w:val="fr-LU"/>
              </w:rPr>
            </w:pPr>
            <w:proofErr w:type="gramStart"/>
            <w:r w:rsidRPr="00E7759A">
              <w:rPr>
                <w:rFonts w:eastAsia="MS Mincho" w:cs="Calibri"/>
                <w:sz w:val="20"/>
                <w:szCs w:val="20"/>
                <w:highlight w:val="green"/>
                <w:lang w:val="fr-LU"/>
              </w:rPr>
              <w:t>0:</w:t>
            </w:r>
            <w:proofErr w:type="gramEnd"/>
            <w:r w:rsidRPr="00E7759A">
              <w:rPr>
                <w:rFonts w:eastAsia="MS Mincho" w:cs="Calibri"/>
                <w:sz w:val="20"/>
                <w:szCs w:val="20"/>
                <w:highlight w:val="green"/>
                <w:lang w:val="fr-LU"/>
              </w:rPr>
              <w:t>0</w:t>
            </w:r>
          </w:p>
        </w:tc>
        <w:tc>
          <w:tcPr>
            <w:tcW w:w="1585" w:type="dxa"/>
            <w:tcBorders>
              <w:top w:val="single" w:sz="4" w:space="0" w:color="auto"/>
              <w:left w:val="single" w:sz="4" w:space="0" w:color="auto"/>
              <w:bottom w:val="single" w:sz="4" w:space="0" w:color="auto"/>
              <w:right w:val="single" w:sz="4" w:space="0" w:color="auto"/>
            </w:tcBorders>
            <w:vAlign w:val="center"/>
          </w:tcPr>
          <w:p w14:paraId="4DEC8476" w14:textId="77777777" w:rsidR="00E12D31" w:rsidRPr="00E7759A" w:rsidRDefault="00E12D31" w:rsidP="00CC4FF0">
            <w:pPr>
              <w:spacing w:after="0"/>
              <w:rPr>
                <w:rFonts w:cs="Calibri"/>
                <w:i/>
                <w:sz w:val="20"/>
                <w:szCs w:val="20"/>
                <w:lang w:val="fr-LU"/>
              </w:rPr>
            </w:pPr>
            <w:proofErr w:type="spellStart"/>
            <w:proofErr w:type="gramStart"/>
            <w:r w:rsidRPr="00E7759A">
              <w:rPr>
                <w:rFonts w:cs="Calibri"/>
                <w:i/>
                <w:sz w:val="20"/>
                <w:szCs w:val="20"/>
                <w:lang w:val="fr-LU"/>
              </w:rPr>
              <w:t>xsd:nonNegativeInteger</w:t>
            </w:r>
            <w:proofErr w:type="spellEnd"/>
            <w:proofErr w:type="gramEnd"/>
          </w:p>
        </w:tc>
        <w:tc>
          <w:tcPr>
            <w:tcW w:w="5725" w:type="dxa"/>
            <w:tcBorders>
              <w:top w:val="single" w:sz="4" w:space="0" w:color="auto"/>
              <w:left w:val="single" w:sz="4" w:space="0" w:color="auto"/>
              <w:bottom w:val="single" w:sz="4" w:space="0" w:color="auto"/>
              <w:right w:val="single" w:sz="4" w:space="0" w:color="auto"/>
            </w:tcBorders>
            <w:vAlign w:val="center"/>
          </w:tcPr>
          <w:p w14:paraId="05A28720" w14:textId="77777777" w:rsidR="00E12D31" w:rsidRPr="00E7759A" w:rsidRDefault="00E12D31" w:rsidP="00CC4FF0">
            <w:pPr>
              <w:spacing w:after="0"/>
              <w:jc w:val="both"/>
              <w:rPr>
                <w:rFonts w:cs="Calibri"/>
                <w:sz w:val="20"/>
                <w:szCs w:val="20"/>
                <w:lang w:val="fr-FR"/>
              </w:rPr>
            </w:pPr>
            <w:r w:rsidRPr="00E7759A">
              <w:rPr>
                <w:rFonts w:cs="Calibri"/>
                <w:sz w:val="20"/>
                <w:szCs w:val="20"/>
                <w:lang w:val="fr-FR"/>
              </w:rPr>
              <w:t>Nombre maximal d'informations de départ ou d'arrivée que l'on souhaite recevoir sur l’arrêt requêté. Si aucune valeur n’est fournie, toutes les informations disponibles seront remontées.</w:t>
            </w:r>
          </w:p>
          <w:p w14:paraId="47268B73" w14:textId="77777777" w:rsidR="00E12D31" w:rsidRPr="00E7759A" w:rsidRDefault="00E12D31" w:rsidP="00CC4FF0">
            <w:pPr>
              <w:spacing w:after="0"/>
              <w:jc w:val="both"/>
              <w:rPr>
                <w:rFonts w:cs="Calibri"/>
                <w:sz w:val="20"/>
                <w:szCs w:val="20"/>
                <w:lang w:val="fr-FR"/>
              </w:rPr>
            </w:pPr>
            <w:r w:rsidRPr="00E7759A">
              <w:rPr>
                <w:rFonts w:cs="Calibri"/>
                <w:sz w:val="20"/>
                <w:szCs w:val="20"/>
                <w:lang w:val="fr-FR"/>
              </w:rPr>
              <w:t>De plus « 0 » est une valeur interdite pour ce champ (erreur).</w:t>
            </w:r>
          </w:p>
          <w:p w14:paraId="2CC096CA" w14:textId="48A50D24" w:rsidR="00E12D31" w:rsidRPr="00E7759A" w:rsidRDefault="00E12D31" w:rsidP="00CC4FF0">
            <w:pPr>
              <w:spacing w:after="0"/>
              <w:jc w:val="both"/>
              <w:rPr>
                <w:rFonts w:cs="Calibri"/>
                <w:sz w:val="20"/>
                <w:szCs w:val="20"/>
                <w:lang w:val="fr-FR"/>
              </w:rPr>
            </w:pPr>
            <w:r w:rsidRPr="00E7759A">
              <w:rPr>
                <w:rFonts w:eastAsia="MS Mincho" w:cs="Calibri"/>
                <w:sz w:val="20"/>
                <w:szCs w:val="20"/>
                <w:highlight w:val="green"/>
                <w:lang w:val="fr-FR"/>
              </w:rPr>
              <w:t xml:space="preserve">Filtre non utilisé entre le relai et ses concentrateurs </w:t>
            </w:r>
            <w:proofErr w:type="spellStart"/>
            <w:r w:rsidRPr="00E7759A">
              <w:rPr>
                <w:rFonts w:eastAsia="MS Mincho" w:cs="Calibri"/>
                <w:sz w:val="20"/>
                <w:szCs w:val="20"/>
                <w:highlight w:val="green"/>
                <w:lang w:val="fr-FR"/>
              </w:rPr>
              <w:t>alimentant</w:t>
            </w:r>
            <w:r w:rsidR="00F8788C">
              <w:rPr>
                <w:rFonts w:eastAsia="MS Mincho" w:cs="Calibri"/>
                <w:sz w:val="20"/>
                <w:szCs w:val="20"/>
                <w:highlight w:val="green"/>
                <w:lang w:val="fr-FR"/>
              </w:rPr>
              <w:t>s</w:t>
            </w:r>
            <w:proofErr w:type="spellEnd"/>
            <w:r w:rsidR="00F8788C">
              <w:rPr>
                <w:rFonts w:eastAsia="MS Mincho" w:cs="Calibri"/>
                <w:sz w:val="20"/>
                <w:szCs w:val="20"/>
                <w:highlight w:val="green"/>
                <w:lang w:val="fr-FR"/>
              </w:rPr>
              <w:t xml:space="preserve"> </w:t>
            </w:r>
            <w:r w:rsidRPr="00E7759A">
              <w:rPr>
                <w:rFonts w:eastAsia="MS Mincho" w:cs="Calibri"/>
                <w:sz w:val="20"/>
                <w:szCs w:val="20"/>
                <w:highlight w:val="green"/>
                <w:lang w:val="fr-FR"/>
              </w:rPr>
              <w:t>: pas de limitation du nombre d'informations remontées.</w:t>
            </w:r>
          </w:p>
        </w:tc>
      </w:tr>
      <w:tr w:rsidR="00E12D31" w:rsidRPr="00E32CB2" w14:paraId="455E7763" w14:textId="77777777" w:rsidTr="009329A5">
        <w:tc>
          <w:tcPr>
            <w:tcW w:w="1020" w:type="dxa"/>
            <w:vMerge/>
            <w:tcBorders>
              <w:left w:val="single" w:sz="4" w:space="0" w:color="auto"/>
              <w:right w:val="single" w:sz="4" w:space="0" w:color="auto"/>
            </w:tcBorders>
            <w:vAlign w:val="center"/>
          </w:tcPr>
          <w:p w14:paraId="1C9DE1C3" w14:textId="77777777" w:rsidR="00E12D31" w:rsidRPr="00E7759A" w:rsidRDefault="00E12D31" w:rsidP="00CC4FF0">
            <w:pPr>
              <w:spacing w:after="0"/>
              <w:rPr>
                <w:rFonts w:cs="Calibri"/>
                <w:i/>
                <w:sz w:val="20"/>
                <w:szCs w:val="20"/>
                <w:lang w:val="fr-FR"/>
              </w:rPr>
            </w:pPr>
          </w:p>
        </w:tc>
        <w:tc>
          <w:tcPr>
            <w:tcW w:w="623" w:type="dxa"/>
            <w:gridSpan w:val="2"/>
            <w:vMerge w:val="restart"/>
            <w:tcBorders>
              <w:top w:val="single" w:sz="4" w:space="0" w:color="auto"/>
              <w:left w:val="single" w:sz="4" w:space="0" w:color="auto"/>
              <w:right w:val="single" w:sz="4" w:space="0" w:color="auto"/>
            </w:tcBorders>
            <w:vAlign w:val="center"/>
          </w:tcPr>
          <w:p w14:paraId="6FEAA8B7" w14:textId="77777777" w:rsidR="00E12D31" w:rsidRPr="00E7759A" w:rsidRDefault="00E12D31" w:rsidP="00CC4FF0">
            <w:pPr>
              <w:spacing w:after="0"/>
              <w:rPr>
                <w:rFonts w:cs="Calibri"/>
                <w:i/>
                <w:sz w:val="20"/>
                <w:szCs w:val="20"/>
                <w:highlight w:val="yellow"/>
                <w:shd w:val="clear" w:color="auto" w:fill="00FF00"/>
                <w:lang w:val="fr-LU"/>
              </w:rPr>
            </w:pPr>
            <w:proofErr w:type="gramStart"/>
            <w:r w:rsidRPr="00E7759A">
              <w:rPr>
                <w:rFonts w:cs="Calibri"/>
                <w:i/>
                <w:sz w:val="20"/>
                <w:szCs w:val="20"/>
                <w:highlight w:val="lightGray"/>
                <w:shd w:val="clear" w:color="auto" w:fill="00FF00"/>
                <w:lang w:val="fr-LU"/>
              </w:rPr>
              <w:t>choix</w:t>
            </w:r>
            <w:proofErr w:type="gramEnd"/>
          </w:p>
        </w:tc>
        <w:tc>
          <w:tcPr>
            <w:tcW w:w="970" w:type="dxa"/>
            <w:tcBorders>
              <w:top w:val="single" w:sz="4" w:space="0" w:color="auto"/>
              <w:left w:val="single" w:sz="4" w:space="0" w:color="auto"/>
              <w:bottom w:val="single" w:sz="4" w:space="0" w:color="auto"/>
              <w:right w:val="single" w:sz="4" w:space="0" w:color="auto"/>
            </w:tcBorders>
            <w:vAlign w:val="center"/>
          </w:tcPr>
          <w:p w14:paraId="18575B23" w14:textId="77777777" w:rsidR="00E12D31" w:rsidRPr="00E7759A" w:rsidRDefault="00E12D31" w:rsidP="00CC4FF0">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Minimum</w:t>
            </w:r>
            <w:r w:rsidRPr="00E7759A">
              <w:rPr>
                <w:rFonts w:cs="Calibri"/>
                <w:b/>
                <w:i/>
                <w:sz w:val="20"/>
                <w:szCs w:val="20"/>
                <w:highlight w:val="lightGray"/>
                <w:shd w:val="clear" w:color="auto" w:fill="00FF00"/>
                <w:lang w:val="fr-LU"/>
              </w:rPr>
              <w:softHyphen/>
              <w:t>StopVisits</w:t>
            </w:r>
            <w:r w:rsidRPr="00E7759A">
              <w:rPr>
                <w:rFonts w:cs="Calibri"/>
                <w:b/>
                <w:i/>
                <w:sz w:val="20"/>
                <w:szCs w:val="20"/>
                <w:highlight w:val="lightGray"/>
                <w:shd w:val="clear" w:color="auto" w:fill="00FF00"/>
                <w:lang w:val="fr-LU"/>
              </w:rPr>
              <w:softHyphen/>
              <w:t>PerLine</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6A4FFB7E" w14:textId="77777777" w:rsidR="00E12D31" w:rsidRPr="00E7759A" w:rsidRDefault="00E12D31" w:rsidP="00CC4FF0">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1970104E" w14:textId="77777777" w:rsidR="00E12D31" w:rsidRPr="00E7759A" w:rsidRDefault="00E12D31" w:rsidP="00CC4FF0">
            <w:pPr>
              <w:spacing w:after="0"/>
              <w:rPr>
                <w:rFonts w:cs="Calibri"/>
                <w:sz w:val="20"/>
                <w:szCs w:val="20"/>
                <w:lang w:val="fr-LU"/>
              </w:rPr>
            </w:pPr>
            <w:proofErr w:type="gramStart"/>
            <w:r w:rsidRPr="00E7759A">
              <w:rPr>
                <w:rFonts w:eastAsia="MS Mincho" w:cs="Calibri"/>
                <w:sz w:val="20"/>
                <w:szCs w:val="20"/>
                <w:highlight w:val="green"/>
                <w:lang w:val="fr-LU"/>
              </w:rPr>
              <w:t>0:</w:t>
            </w:r>
            <w:proofErr w:type="gramEnd"/>
            <w:r w:rsidRPr="00E7759A">
              <w:rPr>
                <w:rFonts w:eastAsia="MS Mincho" w:cs="Calibri"/>
                <w:sz w:val="20"/>
                <w:szCs w:val="20"/>
                <w:highlight w:val="green"/>
                <w:lang w:val="fr-LU"/>
              </w:rPr>
              <w:t>0</w:t>
            </w:r>
          </w:p>
        </w:tc>
        <w:tc>
          <w:tcPr>
            <w:tcW w:w="1585" w:type="dxa"/>
            <w:tcBorders>
              <w:top w:val="single" w:sz="4" w:space="0" w:color="auto"/>
              <w:left w:val="single" w:sz="4" w:space="0" w:color="auto"/>
              <w:bottom w:val="single" w:sz="4" w:space="0" w:color="auto"/>
              <w:right w:val="single" w:sz="4" w:space="0" w:color="auto"/>
            </w:tcBorders>
            <w:vAlign w:val="center"/>
          </w:tcPr>
          <w:p w14:paraId="7B2E39A7" w14:textId="77777777" w:rsidR="00E12D31" w:rsidRPr="00E7759A" w:rsidRDefault="00E12D31" w:rsidP="00CC4FF0">
            <w:pPr>
              <w:spacing w:after="0"/>
              <w:rPr>
                <w:rFonts w:cs="Calibri"/>
                <w:i/>
                <w:sz w:val="20"/>
                <w:szCs w:val="20"/>
                <w:lang w:val="fr-LU"/>
              </w:rPr>
            </w:pPr>
            <w:proofErr w:type="spellStart"/>
            <w:proofErr w:type="gramStart"/>
            <w:r w:rsidRPr="00E7759A">
              <w:rPr>
                <w:rFonts w:cs="Calibri"/>
                <w:i/>
                <w:sz w:val="20"/>
                <w:szCs w:val="20"/>
                <w:lang w:val="fr-LU"/>
              </w:rPr>
              <w:t>xsd:nonNegativeInteger</w:t>
            </w:r>
            <w:proofErr w:type="spellEnd"/>
            <w:proofErr w:type="gramEnd"/>
          </w:p>
        </w:tc>
        <w:tc>
          <w:tcPr>
            <w:tcW w:w="5725" w:type="dxa"/>
            <w:tcBorders>
              <w:top w:val="single" w:sz="4" w:space="0" w:color="auto"/>
              <w:left w:val="single" w:sz="4" w:space="0" w:color="auto"/>
              <w:bottom w:val="single" w:sz="4" w:space="0" w:color="auto"/>
              <w:right w:val="single" w:sz="4" w:space="0" w:color="auto"/>
            </w:tcBorders>
            <w:vAlign w:val="center"/>
          </w:tcPr>
          <w:p w14:paraId="3766BA26" w14:textId="77777777" w:rsidR="00E12D31" w:rsidRPr="00E7759A" w:rsidRDefault="00E12D31" w:rsidP="00CC4FF0">
            <w:pPr>
              <w:spacing w:after="0"/>
              <w:jc w:val="both"/>
              <w:rPr>
                <w:rFonts w:cs="Calibri"/>
                <w:sz w:val="20"/>
                <w:szCs w:val="20"/>
                <w:lang w:val="fr-FR"/>
              </w:rPr>
            </w:pPr>
            <w:r w:rsidRPr="00E7759A">
              <w:rPr>
                <w:rFonts w:cs="Calibri"/>
                <w:sz w:val="20"/>
                <w:szCs w:val="20"/>
                <w:lang w:val="fr-FR"/>
              </w:rPr>
              <w:t xml:space="preserve">Ce paramètre permet de demander un nombre minimum de réponses par ligne passant à l'arrêt. Cela permet d'éviter que pour un arrêt où passent 2 lignes et pour lesquels on a demandé les quatre prochains passages, on ait bien quatre indications mais sur une seule des deux lignes (les passages sur la seconde ligne intervenant après). </w:t>
            </w:r>
          </w:p>
          <w:p w14:paraId="7B000EA8" w14:textId="77777777" w:rsidR="00E12D31" w:rsidRPr="00E7759A" w:rsidRDefault="00E12D31" w:rsidP="00CC4FF0">
            <w:pPr>
              <w:spacing w:after="0"/>
              <w:jc w:val="both"/>
              <w:rPr>
                <w:rFonts w:cs="Calibri"/>
                <w:sz w:val="20"/>
                <w:szCs w:val="20"/>
                <w:lang w:val="fr-FR"/>
              </w:rPr>
            </w:pPr>
            <w:r w:rsidRPr="00E7759A">
              <w:rPr>
                <w:rFonts w:cs="Calibri"/>
                <w:sz w:val="20"/>
                <w:szCs w:val="20"/>
                <w:lang w:val="fr-FR"/>
              </w:rPr>
              <w:t>Dans ce cas, si ce paramètre est fixé à 2 on obtiendra les deux prochains passages sur chacune des lignes.</w:t>
            </w:r>
          </w:p>
          <w:p w14:paraId="4C3F2E7A" w14:textId="77777777" w:rsidR="00E12D31" w:rsidRPr="00E7759A" w:rsidRDefault="00E12D31" w:rsidP="00CC4FF0">
            <w:pPr>
              <w:spacing w:after="0"/>
              <w:jc w:val="both"/>
              <w:rPr>
                <w:rFonts w:cs="Calibri"/>
                <w:b/>
                <w:i/>
                <w:sz w:val="20"/>
                <w:szCs w:val="20"/>
                <w:lang w:val="fr-FR"/>
              </w:rPr>
            </w:pPr>
            <w:r w:rsidRPr="00E7759A">
              <w:rPr>
                <w:rFonts w:cs="Calibri"/>
                <w:sz w:val="20"/>
                <w:szCs w:val="20"/>
                <w:lang w:val="fr-FR"/>
              </w:rPr>
              <w:t xml:space="preserve">Ces passages doivent toutefois rester dans le </w:t>
            </w:r>
            <w:proofErr w:type="spellStart"/>
            <w:r w:rsidRPr="00E7759A">
              <w:rPr>
                <w:rFonts w:cs="Calibri"/>
                <w:b/>
                <w:i/>
                <w:sz w:val="20"/>
                <w:szCs w:val="20"/>
                <w:lang w:val="fr-FR"/>
              </w:rPr>
              <w:t>Preview</w:t>
            </w:r>
            <w:r w:rsidRPr="00E7759A">
              <w:rPr>
                <w:rFonts w:cs="Calibri"/>
                <w:b/>
                <w:i/>
                <w:sz w:val="20"/>
                <w:szCs w:val="20"/>
                <w:lang w:val="fr-FR"/>
              </w:rPr>
              <w:softHyphen/>
              <w:t>Interval</w:t>
            </w:r>
            <w:proofErr w:type="spellEnd"/>
          </w:p>
          <w:p w14:paraId="2EE6EA71" w14:textId="77777777" w:rsidR="00E12D31" w:rsidRPr="00E7759A" w:rsidRDefault="00E12D31" w:rsidP="00CC4FF0">
            <w:pPr>
              <w:spacing w:after="0"/>
              <w:jc w:val="both"/>
              <w:rPr>
                <w:rFonts w:cs="Calibri"/>
                <w:sz w:val="20"/>
                <w:szCs w:val="20"/>
                <w:shd w:val="clear" w:color="auto" w:fill="00FF00"/>
                <w:lang w:val="fr-LU"/>
              </w:rPr>
            </w:pPr>
            <w:r w:rsidRPr="00E7759A">
              <w:rPr>
                <w:rFonts w:cs="Calibri"/>
                <w:sz w:val="20"/>
                <w:szCs w:val="20"/>
                <w:highlight w:val="lightGray"/>
                <w:lang w:val="fr-FR"/>
              </w:rPr>
              <w:t xml:space="preserve">Il est recommandé de ne pas utiliser simultanément </w:t>
            </w:r>
            <w:proofErr w:type="spellStart"/>
            <w:r w:rsidRPr="00E7759A">
              <w:rPr>
                <w:rFonts w:cs="Calibri"/>
                <w:b/>
                <w:i/>
                <w:sz w:val="20"/>
                <w:szCs w:val="20"/>
                <w:highlight w:val="lightGray"/>
                <w:shd w:val="clear" w:color="auto" w:fill="00FF00"/>
                <w:lang w:val="fr-LU"/>
              </w:rPr>
              <w:t>Maximum</w:t>
            </w:r>
            <w:r w:rsidRPr="00E7759A">
              <w:rPr>
                <w:rFonts w:cs="Calibri"/>
                <w:b/>
                <w:i/>
                <w:sz w:val="20"/>
                <w:szCs w:val="20"/>
                <w:highlight w:val="lightGray"/>
                <w:shd w:val="clear" w:color="auto" w:fill="00FF00"/>
                <w:lang w:val="fr-LU"/>
              </w:rPr>
              <w:softHyphen/>
              <w:t>StopVisits</w:t>
            </w:r>
            <w:proofErr w:type="spellEnd"/>
            <w:r w:rsidRPr="00E7759A">
              <w:rPr>
                <w:rFonts w:cs="Calibri"/>
                <w:sz w:val="20"/>
                <w:szCs w:val="20"/>
                <w:highlight w:val="lightGray"/>
                <w:shd w:val="clear" w:color="auto" w:fill="00FF00"/>
                <w:lang w:val="fr-LU"/>
              </w:rPr>
              <w:t xml:space="preserve"> et</w:t>
            </w:r>
            <w:r w:rsidRPr="00E7759A">
              <w:rPr>
                <w:rFonts w:cs="Calibri"/>
                <w:b/>
                <w:i/>
                <w:sz w:val="20"/>
                <w:szCs w:val="20"/>
                <w:highlight w:val="lightGray"/>
                <w:shd w:val="clear" w:color="auto" w:fill="00FF00"/>
                <w:lang w:val="fr-LU"/>
              </w:rPr>
              <w:t xml:space="preserve"> </w:t>
            </w:r>
            <w:proofErr w:type="spellStart"/>
            <w:r w:rsidRPr="00E7759A">
              <w:rPr>
                <w:rFonts w:cs="Calibri"/>
                <w:b/>
                <w:i/>
                <w:sz w:val="20"/>
                <w:szCs w:val="20"/>
                <w:highlight w:val="lightGray"/>
                <w:shd w:val="clear" w:color="auto" w:fill="00FF00"/>
                <w:lang w:val="fr-LU"/>
              </w:rPr>
              <w:t>Minimum</w:t>
            </w:r>
            <w:r w:rsidRPr="00E7759A">
              <w:rPr>
                <w:rFonts w:cs="Calibri"/>
                <w:b/>
                <w:i/>
                <w:sz w:val="20"/>
                <w:szCs w:val="20"/>
                <w:highlight w:val="lightGray"/>
                <w:shd w:val="clear" w:color="auto" w:fill="00FF00"/>
                <w:lang w:val="fr-LU"/>
              </w:rPr>
              <w:softHyphen/>
              <w:t>StopVisits</w:t>
            </w:r>
            <w:r w:rsidRPr="00E7759A">
              <w:rPr>
                <w:rFonts w:cs="Calibri"/>
                <w:b/>
                <w:i/>
                <w:sz w:val="20"/>
                <w:szCs w:val="20"/>
                <w:highlight w:val="lightGray"/>
                <w:shd w:val="clear" w:color="auto" w:fill="00FF00"/>
                <w:lang w:val="fr-LU"/>
              </w:rPr>
              <w:softHyphen/>
              <w:t>PerLine</w:t>
            </w:r>
            <w:proofErr w:type="spellEnd"/>
            <w:r w:rsidRPr="00E7759A">
              <w:rPr>
                <w:rFonts w:cs="Calibri"/>
                <w:b/>
                <w:i/>
                <w:sz w:val="20"/>
                <w:szCs w:val="20"/>
                <w:highlight w:val="lightGray"/>
                <w:shd w:val="clear" w:color="auto" w:fill="00FF00"/>
                <w:lang w:val="fr-LU"/>
              </w:rPr>
              <w:t xml:space="preserve"> </w:t>
            </w:r>
            <w:r w:rsidRPr="00E7759A">
              <w:rPr>
                <w:rFonts w:cs="Calibri"/>
                <w:sz w:val="20"/>
                <w:szCs w:val="20"/>
                <w:highlight w:val="lightGray"/>
                <w:shd w:val="clear" w:color="auto" w:fill="00FF00"/>
                <w:lang w:val="fr-LU"/>
              </w:rPr>
              <w:t xml:space="preserve">: si toutefois cela arrivait, le </w:t>
            </w:r>
            <w:proofErr w:type="spellStart"/>
            <w:r w:rsidRPr="00E7759A">
              <w:rPr>
                <w:rFonts w:cs="Calibri"/>
                <w:b/>
                <w:i/>
                <w:sz w:val="20"/>
                <w:szCs w:val="20"/>
                <w:highlight w:val="lightGray"/>
                <w:shd w:val="clear" w:color="auto" w:fill="00FF00"/>
                <w:lang w:val="fr-LU"/>
              </w:rPr>
              <w:t>Maximum</w:t>
            </w:r>
            <w:r w:rsidRPr="00E7759A">
              <w:rPr>
                <w:rFonts w:cs="Calibri"/>
                <w:b/>
                <w:i/>
                <w:sz w:val="20"/>
                <w:szCs w:val="20"/>
                <w:highlight w:val="lightGray"/>
                <w:shd w:val="clear" w:color="auto" w:fill="00FF00"/>
                <w:lang w:val="fr-LU"/>
              </w:rPr>
              <w:softHyphen/>
              <w:t>StopVisits</w:t>
            </w:r>
            <w:proofErr w:type="spellEnd"/>
            <w:r w:rsidRPr="00E7759A">
              <w:rPr>
                <w:rFonts w:cs="Calibri"/>
                <w:sz w:val="20"/>
                <w:szCs w:val="20"/>
                <w:highlight w:val="lightGray"/>
                <w:shd w:val="clear" w:color="auto" w:fill="00FF00"/>
                <w:lang w:val="fr-LU"/>
              </w:rPr>
              <w:t xml:space="preserve"> serait dominé par </w:t>
            </w:r>
            <w:proofErr w:type="gramStart"/>
            <w:r w:rsidRPr="00E7759A">
              <w:rPr>
                <w:rFonts w:cs="Calibri"/>
                <w:sz w:val="20"/>
                <w:szCs w:val="20"/>
                <w:highlight w:val="lightGray"/>
                <w:shd w:val="clear" w:color="auto" w:fill="00FF00"/>
                <w:lang w:val="fr-LU"/>
              </w:rPr>
              <w:t xml:space="preserve">le </w:t>
            </w:r>
            <w:r w:rsidRPr="00E7759A">
              <w:rPr>
                <w:rFonts w:cs="Calibri"/>
                <w:b/>
                <w:i/>
                <w:sz w:val="20"/>
                <w:szCs w:val="20"/>
                <w:highlight w:val="lightGray"/>
                <w:shd w:val="clear" w:color="auto" w:fill="00FF00"/>
                <w:lang w:val="fr-LU"/>
              </w:rPr>
              <w:t xml:space="preserve"> </w:t>
            </w:r>
            <w:proofErr w:type="spellStart"/>
            <w:r w:rsidRPr="00E7759A">
              <w:rPr>
                <w:rFonts w:cs="Calibri"/>
                <w:b/>
                <w:i/>
                <w:sz w:val="20"/>
                <w:szCs w:val="20"/>
                <w:highlight w:val="lightGray"/>
                <w:shd w:val="clear" w:color="auto" w:fill="00FF00"/>
                <w:lang w:val="fr-LU"/>
              </w:rPr>
              <w:t>Minimum</w:t>
            </w:r>
            <w:r w:rsidRPr="00E7759A">
              <w:rPr>
                <w:rFonts w:cs="Calibri"/>
                <w:b/>
                <w:i/>
                <w:sz w:val="20"/>
                <w:szCs w:val="20"/>
                <w:highlight w:val="lightGray"/>
                <w:shd w:val="clear" w:color="auto" w:fill="00FF00"/>
                <w:lang w:val="fr-LU"/>
              </w:rPr>
              <w:softHyphen/>
              <w:t>StopVisits</w:t>
            </w:r>
            <w:r w:rsidRPr="00E7759A">
              <w:rPr>
                <w:rFonts w:cs="Calibri"/>
                <w:b/>
                <w:i/>
                <w:sz w:val="20"/>
                <w:szCs w:val="20"/>
                <w:highlight w:val="lightGray"/>
                <w:shd w:val="clear" w:color="auto" w:fill="00FF00"/>
                <w:lang w:val="fr-LU"/>
              </w:rPr>
              <w:softHyphen/>
              <w:t>PerLine</w:t>
            </w:r>
            <w:proofErr w:type="spellEnd"/>
            <w:proofErr w:type="gramEnd"/>
            <w:r w:rsidRPr="00E7759A">
              <w:rPr>
                <w:rFonts w:cs="Calibri"/>
                <w:sz w:val="20"/>
                <w:szCs w:val="20"/>
                <w:highlight w:val="lightGray"/>
                <w:shd w:val="clear" w:color="auto" w:fill="00FF00"/>
                <w:lang w:val="fr-LU"/>
              </w:rPr>
              <w:t xml:space="preserve"> et la liste des informations disponibles pourrait être plus importante que stipulé par </w:t>
            </w:r>
            <w:proofErr w:type="spellStart"/>
            <w:r w:rsidRPr="00E7759A">
              <w:rPr>
                <w:rFonts w:cs="Calibri"/>
                <w:b/>
                <w:i/>
                <w:sz w:val="20"/>
                <w:szCs w:val="20"/>
                <w:highlight w:val="lightGray"/>
                <w:shd w:val="clear" w:color="auto" w:fill="00FF00"/>
                <w:lang w:val="fr-LU"/>
              </w:rPr>
              <w:t>Maximum</w:t>
            </w:r>
            <w:r w:rsidRPr="00E7759A">
              <w:rPr>
                <w:rFonts w:cs="Calibri"/>
                <w:b/>
                <w:i/>
                <w:sz w:val="20"/>
                <w:szCs w:val="20"/>
                <w:highlight w:val="lightGray"/>
                <w:shd w:val="clear" w:color="auto" w:fill="00FF00"/>
                <w:lang w:val="fr-LU"/>
              </w:rPr>
              <w:softHyphen/>
              <w:t>StopVisits</w:t>
            </w:r>
            <w:proofErr w:type="spellEnd"/>
            <w:r w:rsidRPr="00E7759A">
              <w:rPr>
                <w:rFonts w:cs="Calibri"/>
                <w:sz w:val="20"/>
                <w:szCs w:val="20"/>
                <w:highlight w:val="lightGray"/>
                <w:shd w:val="clear" w:color="auto" w:fill="00FF00"/>
                <w:lang w:val="fr-LU"/>
              </w:rPr>
              <w:t>.</w:t>
            </w:r>
          </w:p>
          <w:p w14:paraId="6BBCCF02" w14:textId="3D06CAF6" w:rsidR="00E12D31" w:rsidRPr="00E7759A" w:rsidRDefault="00E12D31" w:rsidP="00CC4FF0">
            <w:pPr>
              <w:spacing w:after="0"/>
              <w:jc w:val="both"/>
              <w:rPr>
                <w:rFonts w:cs="Calibri"/>
                <w:sz w:val="20"/>
                <w:szCs w:val="20"/>
                <w:lang w:val="fr-FR"/>
              </w:rPr>
            </w:pPr>
            <w:r w:rsidRPr="00E7759A">
              <w:rPr>
                <w:rFonts w:eastAsia="MS Mincho" w:cs="Calibri"/>
                <w:sz w:val="20"/>
                <w:szCs w:val="20"/>
                <w:highlight w:val="green"/>
                <w:lang w:val="fr-FR"/>
              </w:rPr>
              <w:t xml:space="preserve">Filtre non utilisé entre le relai et ses concentrateurs </w:t>
            </w:r>
            <w:proofErr w:type="spellStart"/>
            <w:r w:rsidRPr="00E7759A">
              <w:rPr>
                <w:rFonts w:eastAsia="MS Mincho" w:cs="Calibri"/>
                <w:sz w:val="20"/>
                <w:szCs w:val="20"/>
                <w:highlight w:val="green"/>
                <w:lang w:val="fr-FR"/>
              </w:rPr>
              <w:t>alimentant</w:t>
            </w:r>
            <w:r w:rsidR="00F8788C">
              <w:rPr>
                <w:rFonts w:eastAsia="MS Mincho" w:cs="Calibri"/>
                <w:sz w:val="20"/>
                <w:szCs w:val="20"/>
                <w:lang w:val="fr-FR"/>
              </w:rPr>
              <w:t>s</w:t>
            </w:r>
            <w:proofErr w:type="spellEnd"/>
          </w:p>
        </w:tc>
      </w:tr>
      <w:tr w:rsidR="00E12D31" w:rsidRPr="00E32CB2" w14:paraId="4A22D73B" w14:textId="77777777" w:rsidTr="009329A5">
        <w:tc>
          <w:tcPr>
            <w:tcW w:w="1020" w:type="dxa"/>
            <w:vMerge/>
            <w:tcBorders>
              <w:left w:val="single" w:sz="4" w:space="0" w:color="auto"/>
              <w:right w:val="single" w:sz="4" w:space="0" w:color="auto"/>
            </w:tcBorders>
            <w:vAlign w:val="center"/>
          </w:tcPr>
          <w:p w14:paraId="5416EDF3" w14:textId="77777777" w:rsidR="00E12D31" w:rsidRPr="00E7759A" w:rsidRDefault="00E12D31" w:rsidP="00CC4FF0">
            <w:pPr>
              <w:spacing w:after="0"/>
              <w:rPr>
                <w:rFonts w:cs="Calibri"/>
                <w:i/>
                <w:sz w:val="20"/>
                <w:szCs w:val="20"/>
                <w:lang w:val="fr-FR"/>
              </w:rPr>
            </w:pPr>
          </w:p>
        </w:tc>
        <w:tc>
          <w:tcPr>
            <w:tcW w:w="623" w:type="dxa"/>
            <w:gridSpan w:val="2"/>
            <w:vMerge/>
            <w:tcBorders>
              <w:left w:val="single" w:sz="4" w:space="0" w:color="auto"/>
              <w:bottom w:val="single" w:sz="4" w:space="0" w:color="auto"/>
              <w:right w:val="single" w:sz="4" w:space="0" w:color="auto"/>
            </w:tcBorders>
            <w:vAlign w:val="center"/>
          </w:tcPr>
          <w:p w14:paraId="0EB36D14" w14:textId="77777777" w:rsidR="00E12D31" w:rsidRPr="00E7759A" w:rsidRDefault="00E12D31" w:rsidP="00CC4FF0">
            <w:pPr>
              <w:spacing w:after="0"/>
              <w:rPr>
                <w:rFonts w:cs="Calibri"/>
                <w:b/>
                <w:i/>
                <w:sz w:val="20"/>
                <w:szCs w:val="20"/>
                <w:highlight w:val="yellow"/>
                <w:shd w:val="clear" w:color="auto" w:fill="00FF00"/>
                <w:lang w:val="fr-LU"/>
              </w:rPr>
            </w:pPr>
          </w:p>
        </w:tc>
        <w:tc>
          <w:tcPr>
            <w:tcW w:w="970" w:type="dxa"/>
            <w:tcBorders>
              <w:top w:val="single" w:sz="4" w:space="0" w:color="auto"/>
              <w:left w:val="single" w:sz="4" w:space="0" w:color="auto"/>
              <w:bottom w:val="single" w:sz="4" w:space="0" w:color="auto"/>
              <w:right w:val="single" w:sz="4" w:space="0" w:color="auto"/>
            </w:tcBorders>
            <w:vAlign w:val="center"/>
          </w:tcPr>
          <w:p w14:paraId="146C5E07" w14:textId="77777777" w:rsidR="00E12D31" w:rsidRPr="00E7759A" w:rsidRDefault="00E12D31" w:rsidP="00CC4FF0">
            <w:pPr>
              <w:spacing w:after="0"/>
              <w:rPr>
                <w:rFonts w:cs="Calibri"/>
                <w:b/>
                <w:i/>
                <w:sz w:val="20"/>
                <w:szCs w:val="20"/>
                <w:highlight w:val="yellow"/>
                <w:shd w:val="clear" w:color="auto" w:fill="00FF00"/>
                <w:lang w:val="fr-LU"/>
              </w:rPr>
            </w:pPr>
            <w:proofErr w:type="spellStart"/>
            <w:r w:rsidRPr="00E7759A">
              <w:rPr>
                <w:rFonts w:cs="Calibri"/>
                <w:b/>
                <w:i/>
                <w:sz w:val="20"/>
                <w:szCs w:val="20"/>
                <w:highlight w:val="lightGray"/>
                <w:shd w:val="clear" w:color="auto" w:fill="00FF00"/>
                <w:lang w:val="fr-LU"/>
              </w:rPr>
              <w:t>MinimumStop</w:t>
            </w:r>
            <w:r w:rsidRPr="00E7759A">
              <w:rPr>
                <w:rFonts w:cs="Calibri"/>
                <w:b/>
                <w:i/>
                <w:sz w:val="20"/>
                <w:szCs w:val="20"/>
                <w:highlight w:val="lightGray"/>
                <w:shd w:val="clear" w:color="auto" w:fill="00FF00"/>
                <w:lang w:val="fr-LU"/>
              </w:rPr>
              <w:softHyphen/>
              <w:t>Visits</w:t>
            </w:r>
            <w:r w:rsidRPr="00E7759A">
              <w:rPr>
                <w:rFonts w:cs="Calibri"/>
                <w:b/>
                <w:i/>
                <w:sz w:val="20"/>
                <w:szCs w:val="20"/>
                <w:highlight w:val="lightGray"/>
                <w:shd w:val="clear" w:color="auto" w:fill="00FF00"/>
                <w:lang w:val="fr-LU"/>
              </w:rPr>
              <w:softHyphen/>
              <w:t>PerLine</w:t>
            </w:r>
            <w:r w:rsidRPr="00E7759A">
              <w:rPr>
                <w:rFonts w:cs="Calibri"/>
                <w:b/>
                <w:i/>
                <w:sz w:val="20"/>
                <w:szCs w:val="20"/>
                <w:highlight w:val="lightGray"/>
                <w:shd w:val="clear" w:color="auto" w:fill="00FF00"/>
                <w:lang w:val="fr-LU"/>
              </w:rPr>
              <w:softHyphen/>
              <w:t>Via</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1C5FEA24" w14:textId="77777777" w:rsidR="00E12D31" w:rsidRPr="00E7759A" w:rsidRDefault="00E12D31" w:rsidP="00CC4FF0">
            <w:pPr>
              <w:spacing w:after="0"/>
              <w:rPr>
                <w:rFonts w:cs="Calibri"/>
                <w:sz w:val="20"/>
                <w:szCs w:val="20"/>
                <w:highlight w:val="lightGray"/>
                <w:shd w:val="clear" w:color="auto" w:fill="00FF00"/>
                <w:lang w:val="fr-LU"/>
              </w:rPr>
            </w:pPr>
            <w:proofErr w:type="gramStart"/>
            <w:r w:rsidRPr="00E7759A">
              <w:rPr>
                <w:rFonts w:cs="Calibri"/>
                <w:sz w:val="20"/>
                <w:szCs w:val="20"/>
                <w:highlight w:val="lightGray"/>
                <w:shd w:val="clear" w:color="auto" w:fill="00FF00"/>
                <w:lang w:val="fr-LU"/>
              </w:rPr>
              <w:t>0:</w:t>
            </w:r>
            <w:proofErr w:type="gramEnd"/>
            <w:r w:rsidRPr="00E7759A">
              <w:rPr>
                <w:rFonts w:cs="Calibri"/>
                <w:sz w:val="20"/>
                <w:szCs w:val="20"/>
                <w:highlight w:val="lightGray"/>
                <w:shd w:val="clear" w:color="auto" w:fill="00FF00"/>
                <w:lang w:val="fr-LU"/>
              </w:rPr>
              <w:t>1</w:t>
            </w:r>
          </w:p>
          <w:p w14:paraId="26A63861" w14:textId="77777777" w:rsidR="00E12D31" w:rsidRPr="00E7759A" w:rsidRDefault="00E12D31" w:rsidP="00CC4FF0">
            <w:pPr>
              <w:spacing w:after="0"/>
              <w:rPr>
                <w:rFonts w:cs="Calibri"/>
                <w:sz w:val="20"/>
                <w:szCs w:val="20"/>
                <w:highlight w:val="yellow"/>
                <w:shd w:val="clear" w:color="auto" w:fill="00FF00"/>
                <w:lang w:val="fr-LU"/>
              </w:rPr>
            </w:pPr>
            <w:proofErr w:type="gramStart"/>
            <w:r w:rsidRPr="00E7759A">
              <w:rPr>
                <w:rFonts w:eastAsia="MS Mincho" w:cs="Calibri"/>
                <w:sz w:val="20"/>
                <w:szCs w:val="20"/>
                <w:highlight w:val="green"/>
                <w:lang w:val="fr-LU"/>
              </w:rPr>
              <w:t>0:</w:t>
            </w:r>
            <w:proofErr w:type="gramEnd"/>
            <w:r w:rsidRPr="00E7759A">
              <w:rPr>
                <w:rFonts w:eastAsia="MS Mincho" w:cs="Calibri"/>
                <w:sz w:val="20"/>
                <w:szCs w:val="20"/>
                <w:highlight w:val="green"/>
                <w:lang w:val="fr-LU"/>
              </w:rPr>
              <w:t>0</w:t>
            </w:r>
          </w:p>
        </w:tc>
        <w:tc>
          <w:tcPr>
            <w:tcW w:w="1585" w:type="dxa"/>
            <w:tcBorders>
              <w:top w:val="single" w:sz="4" w:space="0" w:color="auto"/>
              <w:left w:val="single" w:sz="4" w:space="0" w:color="auto"/>
              <w:bottom w:val="single" w:sz="4" w:space="0" w:color="auto"/>
              <w:right w:val="single" w:sz="4" w:space="0" w:color="auto"/>
            </w:tcBorders>
            <w:vAlign w:val="center"/>
          </w:tcPr>
          <w:p w14:paraId="51CD97C9" w14:textId="77777777" w:rsidR="00E12D31" w:rsidRPr="00E7759A" w:rsidRDefault="00E12D31" w:rsidP="00CC4FF0">
            <w:pPr>
              <w:spacing w:after="0"/>
              <w:rPr>
                <w:rFonts w:cs="Calibri"/>
                <w:i/>
                <w:sz w:val="20"/>
                <w:szCs w:val="20"/>
                <w:highlight w:val="yellow"/>
                <w:shd w:val="clear" w:color="auto" w:fill="00FF00"/>
                <w:lang w:val="fr-LU"/>
              </w:rPr>
            </w:pPr>
            <w:proofErr w:type="spellStart"/>
            <w:proofErr w:type="gramStart"/>
            <w:r w:rsidRPr="00E7759A">
              <w:rPr>
                <w:rFonts w:cs="Calibri"/>
                <w:i/>
                <w:sz w:val="20"/>
                <w:szCs w:val="20"/>
                <w:highlight w:val="lightGray"/>
                <w:shd w:val="clear" w:color="auto" w:fill="00FF00"/>
                <w:lang w:val="fr-LU"/>
              </w:rPr>
              <w:t>xsd:nonNegative</w:t>
            </w:r>
            <w:r w:rsidRPr="00E7759A">
              <w:rPr>
                <w:rFonts w:cs="Calibri"/>
                <w:i/>
                <w:sz w:val="20"/>
                <w:szCs w:val="20"/>
                <w:highlight w:val="lightGray"/>
                <w:shd w:val="clear" w:color="auto" w:fill="00FF00"/>
                <w:lang w:val="fr-LU"/>
              </w:rPr>
              <w:softHyphen/>
              <w:t>Integer</w:t>
            </w:r>
            <w:proofErr w:type="spellEnd"/>
            <w:proofErr w:type="gramEnd"/>
          </w:p>
        </w:tc>
        <w:tc>
          <w:tcPr>
            <w:tcW w:w="5725" w:type="dxa"/>
            <w:tcBorders>
              <w:top w:val="single" w:sz="4" w:space="0" w:color="auto"/>
              <w:left w:val="single" w:sz="4" w:space="0" w:color="auto"/>
              <w:bottom w:val="single" w:sz="4" w:space="0" w:color="auto"/>
              <w:right w:val="single" w:sz="4" w:space="0" w:color="auto"/>
            </w:tcBorders>
            <w:vAlign w:val="center"/>
          </w:tcPr>
          <w:p w14:paraId="5744DCD9" w14:textId="77777777" w:rsidR="00E12D31" w:rsidRPr="00E7759A" w:rsidRDefault="00E12D31" w:rsidP="00CC4FF0">
            <w:pPr>
              <w:spacing w:after="0"/>
              <w:jc w:val="both"/>
              <w:rPr>
                <w:rFonts w:cs="Calibri"/>
                <w:sz w:val="20"/>
                <w:szCs w:val="20"/>
                <w:highlight w:val="lightGray"/>
                <w:shd w:val="clear" w:color="auto" w:fill="00FF00"/>
                <w:lang w:val="fr-LU"/>
              </w:rPr>
            </w:pPr>
            <w:r w:rsidRPr="00E7759A">
              <w:rPr>
                <w:rFonts w:cs="Calibri"/>
                <w:sz w:val="20"/>
                <w:szCs w:val="20"/>
                <w:lang w:val="fr-FR"/>
              </w:rPr>
              <w:t xml:space="preserve">Ce paramètre permet de demander un nombre minimum de réponses (de passage) par couple </w:t>
            </w:r>
            <w:proofErr w:type="spellStart"/>
            <w:r w:rsidRPr="00E7759A">
              <w:rPr>
                <w:rFonts w:cs="Calibri"/>
                <w:sz w:val="20"/>
                <w:szCs w:val="20"/>
                <w:lang w:val="fr-FR"/>
              </w:rPr>
              <w:t>Ligne+Via</w:t>
            </w:r>
            <w:proofErr w:type="spellEnd"/>
            <w:r w:rsidRPr="00E7759A">
              <w:rPr>
                <w:rFonts w:cs="Calibri"/>
                <w:sz w:val="20"/>
                <w:szCs w:val="20"/>
                <w:lang w:val="fr-FR"/>
              </w:rPr>
              <w:t xml:space="preserve"> (et donc pour chaque itinéraire identifiable).</w:t>
            </w:r>
            <w:r w:rsidRPr="00E7759A">
              <w:rPr>
                <w:rFonts w:cs="Calibri"/>
                <w:sz w:val="20"/>
                <w:szCs w:val="20"/>
                <w:highlight w:val="lightGray"/>
                <w:shd w:val="clear" w:color="auto" w:fill="00FF00"/>
                <w:lang w:val="fr-LU"/>
              </w:rPr>
              <w:t xml:space="preserve"> Ce paramètre est très similaire à </w:t>
            </w:r>
            <w:proofErr w:type="spellStart"/>
            <w:r w:rsidRPr="00E7759A">
              <w:rPr>
                <w:rFonts w:cs="Calibri"/>
                <w:sz w:val="20"/>
                <w:szCs w:val="20"/>
                <w:highlight w:val="lightGray"/>
                <w:shd w:val="clear" w:color="auto" w:fill="00FF00"/>
                <w:lang w:val="fr-LU"/>
              </w:rPr>
              <w:t>MinimumStopVisitsPerLine</w:t>
            </w:r>
            <w:proofErr w:type="spellEnd"/>
            <w:r w:rsidRPr="00E7759A">
              <w:rPr>
                <w:rFonts w:cs="Calibri"/>
                <w:sz w:val="20"/>
                <w:szCs w:val="20"/>
                <w:highlight w:val="lightGray"/>
                <w:shd w:val="clear" w:color="auto" w:fill="00FF00"/>
                <w:lang w:val="fr-LU"/>
              </w:rPr>
              <w:t xml:space="preserve"> mais propose une granularité plus fine (au niveau itinéraire). La notion d'itinéraire n'étant pas toujours explicitement présente dans les systèmes, on pourra interpréter ce paramètre comme une demande de nombre minimum de réponses par itinéraire possible (et par ligne).</w:t>
            </w:r>
          </w:p>
          <w:p w14:paraId="07D96114" w14:textId="77777777" w:rsidR="00E12D31" w:rsidRPr="00E7759A" w:rsidRDefault="00E12D31" w:rsidP="00CC4FF0">
            <w:pPr>
              <w:spacing w:after="0"/>
              <w:jc w:val="both"/>
              <w:rPr>
                <w:rFonts w:cs="Calibri"/>
                <w:sz w:val="20"/>
                <w:szCs w:val="20"/>
                <w:highlight w:val="lightGray"/>
                <w:shd w:val="clear" w:color="auto" w:fill="00FF00"/>
                <w:lang w:val="fr-LU"/>
              </w:rPr>
            </w:pPr>
            <w:proofErr w:type="gramStart"/>
            <w:r w:rsidRPr="00E7759A">
              <w:rPr>
                <w:rFonts w:cs="Calibri"/>
                <w:sz w:val="20"/>
                <w:szCs w:val="20"/>
                <w:highlight w:val="lightGray"/>
                <w:u w:val="single"/>
                <w:shd w:val="clear" w:color="auto" w:fill="00FF00"/>
                <w:lang w:val="fr-LU"/>
              </w:rPr>
              <w:t>Note</w:t>
            </w:r>
            <w:r w:rsidRPr="00E7759A">
              <w:rPr>
                <w:rFonts w:cs="Calibri"/>
                <w:sz w:val="20"/>
                <w:szCs w:val="20"/>
                <w:highlight w:val="lightGray"/>
                <w:shd w:val="clear" w:color="auto" w:fill="00FF00"/>
                <w:lang w:val="fr-LU"/>
              </w:rPr>
              <w:t>:</w:t>
            </w:r>
            <w:proofErr w:type="gramEnd"/>
            <w:r w:rsidRPr="00E7759A">
              <w:rPr>
                <w:rFonts w:cs="Calibri"/>
                <w:sz w:val="20"/>
                <w:szCs w:val="20"/>
                <w:highlight w:val="lightGray"/>
                <w:shd w:val="clear" w:color="auto" w:fill="00FF00"/>
                <w:lang w:val="fr-LU"/>
              </w:rPr>
              <w:t xml:space="preserve"> ce filtre étant à comprendre comme "nombre de passage pour tous les VIA possibles", les VIA ne sont naturellement pas à préciser. </w:t>
            </w:r>
          </w:p>
          <w:p w14:paraId="396DF37D" w14:textId="77777777" w:rsidR="00E12D31" w:rsidRPr="00E7759A" w:rsidRDefault="00E12D31" w:rsidP="00CC4FF0">
            <w:pPr>
              <w:spacing w:after="0"/>
              <w:jc w:val="both"/>
              <w:rPr>
                <w:rFonts w:cs="Calibri"/>
                <w:sz w:val="20"/>
                <w:szCs w:val="20"/>
                <w:highlight w:val="yellow"/>
                <w:shd w:val="clear" w:color="auto" w:fill="00FF00"/>
                <w:lang w:val="fr-LU"/>
              </w:rPr>
            </w:pPr>
            <w:r w:rsidRPr="00E7759A">
              <w:rPr>
                <w:rFonts w:eastAsia="MS Mincho" w:cs="Calibri"/>
                <w:sz w:val="20"/>
                <w:szCs w:val="20"/>
                <w:highlight w:val="green"/>
                <w:lang w:val="fr-FR"/>
              </w:rPr>
              <w:t xml:space="preserve">Filtre non utilisé entre le relai et ses concentrateurs </w:t>
            </w:r>
            <w:proofErr w:type="spellStart"/>
            <w:r w:rsidRPr="00E7759A">
              <w:rPr>
                <w:rFonts w:eastAsia="MS Mincho" w:cs="Calibri"/>
                <w:sz w:val="20"/>
                <w:szCs w:val="20"/>
                <w:highlight w:val="green"/>
                <w:lang w:val="fr-FR"/>
              </w:rPr>
              <w:t>alimentants</w:t>
            </w:r>
            <w:proofErr w:type="spellEnd"/>
          </w:p>
        </w:tc>
      </w:tr>
      <w:tr w:rsidR="00E12D31" w:rsidRPr="00E7759A" w14:paraId="6146AA09" w14:textId="77777777" w:rsidTr="009329A5">
        <w:trPr>
          <w:hidden/>
        </w:trPr>
        <w:tc>
          <w:tcPr>
            <w:tcW w:w="1020" w:type="dxa"/>
            <w:vMerge/>
            <w:tcBorders>
              <w:left w:val="single" w:sz="4" w:space="0" w:color="auto"/>
              <w:right w:val="single" w:sz="4" w:space="0" w:color="auto"/>
            </w:tcBorders>
            <w:vAlign w:val="center"/>
          </w:tcPr>
          <w:p w14:paraId="35A7BD96" w14:textId="77777777" w:rsidR="00E12D31" w:rsidRPr="00E7759A" w:rsidRDefault="00E12D31" w:rsidP="00CC4FF0">
            <w:pPr>
              <w:spacing w:after="0"/>
              <w:rPr>
                <w:rFonts w:cs="Calibri"/>
                <w:i/>
                <w:vanish/>
                <w:sz w:val="20"/>
                <w:szCs w:val="20"/>
                <w:lang w:val="fr-FR"/>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7F210472" w14:textId="77777777" w:rsidR="00E12D31" w:rsidRPr="00E7759A" w:rsidRDefault="00E12D31" w:rsidP="00CC4FF0">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Maximum</w:t>
            </w:r>
            <w:r w:rsidRPr="00E7759A">
              <w:rPr>
                <w:rFonts w:cs="Calibri"/>
                <w:b/>
                <w:i/>
                <w:vanish/>
                <w:sz w:val="20"/>
                <w:szCs w:val="20"/>
                <w:highlight w:val="cyan"/>
                <w:lang w:val="en-GB"/>
              </w:rPr>
              <w:softHyphen/>
              <w:t>Text</w:t>
            </w:r>
            <w:r w:rsidRPr="00E7759A">
              <w:rPr>
                <w:rFonts w:cs="Calibri"/>
                <w:b/>
                <w:i/>
                <w:vanish/>
                <w:sz w:val="20"/>
                <w:szCs w:val="20"/>
                <w:highlight w:val="cyan"/>
                <w:lang w:val="en-GB"/>
              </w:rPr>
              <w:softHyphen/>
              <w:t>Length</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30B48B44" w14:textId="77777777" w:rsidR="00E12D31" w:rsidRPr="00E7759A" w:rsidRDefault="00E12D31" w:rsidP="00CC4FF0">
            <w:pPr>
              <w:spacing w:after="0"/>
              <w:rPr>
                <w:rFonts w:cs="Calibri"/>
                <w:vanish/>
                <w:sz w:val="20"/>
                <w:szCs w:val="20"/>
                <w:highlight w:val="cyan"/>
                <w:lang w:val="en-GB"/>
              </w:rPr>
            </w:pPr>
            <w:r w:rsidRPr="00E7759A">
              <w:rPr>
                <w:rFonts w:cs="Calibri"/>
                <w:vanish/>
                <w:sz w:val="20"/>
                <w:szCs w:val="20"/>
                <w:highlight w:val="cyan"/>
                <w:lang w:val="en-GB"/>
              </w:rPr>
              <w:t>0:1</w:t>
            </w:r>
          </w:p>
        </w:tc>
        <w:tc>
          <w:tcPr>
            <w:tcW w:w="1585" w:type="dxa"/>
            <w:tcBorders>
              <w:top w:val="single" w:sz="4" w:space="0" w:color="auto"/>
              <w:left w:val="single" w:sz="4" w:space="0" w:color="auto"/>
              <w:bottom w:val="single" w:sz="4" w:space="0" w:color="auto"/>
              <w:right w:val="single" w:sz="4" w:space="0" w:color="auto"/>
            </w:tcBorders>
            <w:vAlign w:val="center"/>
          </w:tcPr>
          <w:p w14:paraId="194F814D" w14:textId="77777777" w:rsidR="00E12D31" w:rsidRPr="00E7759A" w:rsidRDefault="00E12D31" w:rsidP="00CC4FF0">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xsd:positive</w:t>
            </w:r>
            <w:r w:rsidRPr="00E7759A">
              <w:rPr>
                <w:rFonts w:cs="Calibri"/>
                <w:i/>
                <w:vanish/>
                <w:sz w:val="20"/>
                <w:szCs w:val="20"/>
                <w:highlight w:val="cyan"/>
                <w:lang w:val="en-GB"/>
              </w:rPr>
              <w:softHyphen/>
              <w:t>Integer</w:t>
            </w:r>
            <w:proofErr w:type="spellEnd"/>
            <w:proofErr w:type="gramEnd"/>
          </w:p>
        </w:tc>
        <w:tc>
          <w:tcPr>
            <w:tcW w:w="5725" w:type="dxa"/>
            <w:tcBorders>
              <w:top w:val="single" w:sz="4" w:space="0" w:color="auto"/>
              <w:left w:val="single" w:sz="4" w:space="0" w:color="auto"/>
              <w:bottom w:val="single" w:sz="4" w:space="0" w:color="auto"/>
              <w:right w:val="single" w:sz="4" w:space="0" w:color="auto"/>
            </w:tcBorders>
            <w:vAlign w:val="center"/>
          </w:tcPr>
          <w:p w14:paraId="1A203965" w14:textId="77777777" w:rsidR="00E12D31" w:rsidRPr="00E7759A" w:rsidRDefault="00E12D31" w:rsidP="00CC4FF0">
            <w:pPr>
              <w:spacing w:after="0"/>
              <w:jc w:val="both"/>
              <w:rPr>
                <w:rFonts w:cs="Calibri"/>
                <w:vanish/>
                <w:sz w:val="20"/>
                <w:szCs w:val="20"/>
                <w:highlight w:val="cyan"/>
              </w:rPr>
            </w:pPr>
            <w:r w:rsidRPr="00E7759A">
              <w:rPr>
                <w:rFonts w:cs="Calibri"/>
                <w:vanish/>
                <w:sz w:val="20"/>
                <w:szCs w:val="20"/>
                <w:highlight w:val="cyan"/>
              </w:rPr>
              <w:t xml:space="preserve">Pas de </w:t>
            </w:r>
            <w:proofErr w:type="spellStart"/>
            <w:r w:rsidRPr="00E7759A">
              <w:rPr>
                <w:rFonts w:cs="Calibri"/>
                <w:vanish/>
                <w:sz w:val="20"/>
                <w:szCs w:val="20"/>
                <w:highlight w:val="cyan"/>
              </w:rPr>
              <w:t>limite</w:t>
            </w:r>
            <w:proofErr w:type="spellEnd"/>
          </w:p>
        </w:tc>
      </w:tr>
      <w:tr w:rsidR="00E12D31" w:rsidRPr="00E7759A" w14:paraId="1518892D" w14:textId="77777777" w:rsidTr="009329A5">
        <w:trPr>
          <w:hidden/>
        </w:trPr>
        <w:tc>
          <w:tcPr>
            <w:tcW w:w="1020" w:type="dxa"/>
            <w:vMerge/>
            <w:tcBorders>
              <w:left w:val="single" w:sz="4" w:space="0" w:color="auto"/>
              <w:right w:val="single" w:sz="4" w:space="0" w:color="auto"/>
            </w:tcBorders>
            <w:vAlign w:val="center"/>
          </w:tcPr>
          <w:p w14:paraId="6EF60D02" w14:textId="77777777" w:rsidR="00E12D31" w:rsidRPr="00E7759A" w:rsidRDefault="00E12D31" w:rsidP="00CC4FF0">
            <w:pPr>
              <w:spacing w:after="0"/>
              <w:rPr>
                <w:rFonts w:cs="Calibri"/>
                <w:i/>
                <w:vanish/>
                <w:sz w:val="20"/>
                <w:szCs w:val="20"/>
                <w:lang w:val="fr-LU"/>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705DFB96" w14:textId="77777777" w:rsidR="00E12D31" w:rsidRPr="00E7759A" w:rsidRDefault="00E12D31" w:rsidP="00CC4FF0">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Stop</w:t>
            </w:r>
            <w:r w:rsidRPr="00E7759A">
              <w:rPr>
                <w:rFonts w:cs="Calibri"/>
                <w:b/>
                <w:i/>
                <w:vanish/>
                <w:sz w:val="20"/>
                <w:szCs w:val="20"/>
                <w:highlight w:val="cyan"/>
                <w:lang w:val="en-GB"/>
              </w:rPr>
              <w:softHyphen/>
              <w:t>Visit</w:t>
            </w:r>
            <w:r w:rsidRPr="00E7759A">
              <w:rPr>
                <w:rFonts w:cs="Calibri"/>
                <w:b/>
                <w:i/>
                <w:vanish/>
                <w:sz w:val="20"/>
                <w:szCs w:val="20"/>
                <w:highlight w:val="cyan"/>
                <w:lang w:val="en-GB"/>
              </w:rPr>
              <w:softHyphen/>
              <w:t>DetailLevel</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60899F0E" w14:textId="77777777" w:rsidR="00E12D31" w:rsidRPr="00E7759A" w:rsidRDefault="00E12D31" w:rsidP="00CC4FF0">
            <w:pPr>
              <w:spacing w:after="0"/>
              <w:rPr>
                <w:rFonts w:cs="Calibri"/>
                <w:vanish/>
                <w:sz w:val="20"/>
                <w:szCs w:val="20"/>
                <w:highlight w:val="cyan"/>
                <w:lang w:val="en-GB"/>
              </w:rPr>
            </w:pPr>
            <w:r w:rsidRPr="00E7759A">
              <w:rPr>
                <w:rFonts w:cs="Calibri"/>
                <w:vanish/>
                <w:sz w:val="20"/>
                <w:szCs w:val="20"/>
                <w:highlight w:val="cyan"/>
                <w:lang w:val="en-GB"/>
              </w:rPr>
              <w:t>0:1</w:t>
            </w:r>
          </w:p>
        </w:tc>
        <w:tc>
          <w:tcPr>
            <w:tcW w:w="1585" w:type="dxa"/>
            <w:tcBorders>
              <w:top w:val="single" w:sz="4" w:space="0" w:color="auto"/>
              <w:left w:val="single" w:sz="4" w:space="0" w:color="auto"/>
              <w:bottom w:val="single" w:sz="4" w:space="0" w:color="auto"/>
              <w:right w:val="single" w:sz="4" w:space="0" w:color="auto"/>
            </w:tcBorders>
            <w:vAlign w:val="center"/>
          </w:tcPr>
          <w:p w14:paraId="1AA7B5C7" w14:textId="77777777" w:rsidR="00E12D31" w:rsidRPr="00E7759A" w:rsidRDefault="00E12D31" w:rsidP="00CC4FF0">
            <w:pPr>
              <w:spacing w:after="0"/>
              <w:rPr>
                <w:rFonts w:cs="Calibri"/>
                <w:i/>
                <w:vanish/>
                <w:sz w:val="20"/>
                <w:szCs w:val="20"/>
                <w:highlight w:val="cyan"/>
                <w:lang w:val="en-GB"/>
              </w:rPr>
            </w:pPr>
            <w:r w:rsidRPr="00E7759A">
              <w:rPr>
                <w:rFonts w:cs="Calibri"/>
                <w:i/>
                <w:vanish/>
                <w:sz w:val="20"/>
                <w:szCs w:val="20"/>
                <w:highlight w:val="cyan"/>
                <w:lang w:val="en-GB"/>
              </w:rPr>
              <w:t xml:space="preserve">minimum | basic | normal | calls | full </w:t>
            </w:r>
          </w:p>
        </w:tc>
        <w:tc>
          <w:tcPr>
            <w:tcW w:w="5725" w:type="dxa"/>
            <w:tcBorders>
              <w:top w:val="single" w:sz="4" w:space="0" w:color="auto"/>
              <w:left w:val="single" w:sz="4" w:space="0" w:color="auto"/>
              <w:bottom w:val="single" w:sz="4" w:space="0" w:color="auto"/>
              <w:right w:val="single" w:sz="4" w:space="0" w:color="auto"/>
            </w:tcBorders>
            <w:vAlign w:val="center"/>
          </w:tcPr>
          <w:p w14:paraId="2EF55708" w14:textId="77777777" w:rsidR="00E12D31" w:rsidRPr="00E7759A" w:rsidRDefault="00E12D31" w:rsidP="00CC4FF0">
            <w:pPr>
              <w:spacing w:after="0"/>
              <w:jc w:val="both"/>
              <w:rPr>
                <w:rFonts w:cs="Calibri"/>
                <w:vanish/>
                <w:sz w:val="20"/>
                <w:szCs w:val="20"/>
                <w:highlight w:val="cyan"/>
              </w:rPr>
            </w:pPr>
            <w:r w:rsidRPr="00E7759A">
              <w:rPr>
                <w:rFonts w:cs="Calibri"/>
                <w:vanish/>
                <w:sz w:val="20"/>
                <w:szCs w:val="20"/>
                <w:highlight w:val="cyan"/>
              </w:rPr>
              <w:t xml:space="preserve">Non </w:t>
            </w:r>
            <w:proofErr w:type="spellStart"/>
            <w:r w:rsidRPr="00E7759A">
              <w:rPr>
                <w:rFonts w:cs="Calibri"/>
                <w:vanish/>
                <w:sz w:val="20"/>
                <w:szCs w:val="20"/>
                <w:highlight w:val="cyan"/>
              </w:rPr>
              <w:t>utilisé</w:t>
            </w:r>
            <w:proofErr w:type="spellEnd"/>
          </w:p>
        </w:tc>
      </w:tr>
      <w:tr w:rsidR="00E12D31" w:rsidRPr="00E7759A" w14:paraId="74B23AD2" w14:textId="77777777" w:rsidTr="009329A5">
        <w:trPr>
          <w:hidden/>
        </w:trPr>
        <w:tc>
          <w:tcPr>
            <w:tcW w:w="1020" w:type="dxa"/>
            <w:vMerge/>
            <w:tcBorders>
              <w:left w:val="single" w:sz="4" w:space="0" w:color="auto"/>
              <w:right w:val="single" w:sz="4" w:space="0" w:color="auto"/>
            </w:tcBorders>
            <w:vAlign w:val="center"/>
          </w:tcPr>
          <w:p w14:paraId="695350D2" w14:textId="77777777" w:rsidR="00E12D31" w:rsidRPr="00E7759A" w:rsidRDefault="00E12D31" w:rsidP="00CC4FF0">
            <w:pPr>
              <w:spacing w:after="0"/>
              <w:rPr>
                <w:rFonts w:cs="Calibri"/>
                <w:i/>
                <w:vanish/>
                <w:sz w:val="20"/>
                <w:szCs w:val="20"/>
                <w:lang w:val="fr-LU"/>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3C508173" w14:textId="77777777" w:rsidR="00E12D31" w:rsidRPr="00E7759A" w:rsidRDefault="00E12D31" w:rsidP="00CC4FF0">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Include</w:t>
            </w:r>
            <w:r w:rsidRPr="00E7759A">
              <w:rPr>
                <w:rFonts w:cs="Calibri"/>
                <w:b/>
                <w:i/>
                <w:vanish/>
                <w:sz w:val="20"/>
                <w:szCs w:val="20"/>
                <w:highlight w:val="cyan"/>
                <w:lang w:val="en-GB"/>
              </w:rPr>
              <w:softHyphen/>
              <w:t>Situations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7782E799" w14:textId="77777777" w:rsidR="00E12D31" w:rsidRPr="00E7759A" w:rsidRDefault="00E12D31" w:rsidP="00CC4FF0">
            <w:pPr>
              <w:spacing w:after="0"/>
              <w:rPr>
                <w:rFonts w:cs="Calibri"/>
                <w:vanish/>
                <w:sz w:val="20"/>
                <w:szCs w:val="20"/>
                <w:highlight w:val="cyan"/>
                <w:lang w:val="en-GB"/>
              </w:rPr>
            </w:pPr>
            <w:r w:rsidRPr="00E7759A">
              <w:rPr>
                <w:rFonts w:cs="Calibri"/>
                <w:vanish/>
                <w:sz w:val="20"/>
                <w:szCs w:val="20"/>
                <w:highlight w:val="cyan"/>
                <w:lang w:val="en-GB"/>
              </w:rPr>
              <w:t>0:1</w:t>
            </w:r>
          </w:p>
        </w:tc>
        <w:tc>
          <w:tcPr>
            <w:tcW w:w="1585" w:type="dxa"/>
            <w:tcBorders>
              <w:top w:val="single" w:sz="4" w:space="0" w:color="auto"/>
              <w:left w:val="single" w:sz="4" w:space="0" w:color="auto"/>
              <w:bottom w:val="single" w:sz="4" w:space="0" w:color="auto"/>
              <w:right w:val="single" w:sz="4" w:space="0" w:color="auto"/>
            </w:tcBorders>
            <w:vAlign w:val="center"/>
          </w:tcPr>
          <w:p w14:paraId="73FBDC14" w14:textId="77777777" w:rsidR="00E12D31" w:rsidRPr="00E7759A" w:rsidRDefault="00E12D31" w:rsidP="00CC4FF0">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5725" w:type="dxa"/>
            <w:tcBorders>
              <w:top w:val="single" w:sz="4" w:space="0" w:color="auto"/>
              <w:left w:val="single" w:sz="4" w:space="0" w:color="auto"/>
              <w:bottom w:val="single" w:sz="4" w:space="0" w:color="auto"/>
              <w:right w:val="single" w:sz="4" w:space="0" w:color="auto"/>
            </w:tcBorders>
            <w:vAlign w:val="center"/>
          </w:tcPr>
          <w:p w14:paraId="2036E314" w14:textId="77777777" w:rsidR="00E12D31" w:rsidRPr="00E7759A" w:rsidRDefault="00E12D31" w:rsidP="00CC4FF0">
            <w:pPr>
              <w:spacing w:after="0"/>
              <w:jc w:val="both"/>
              <w:rPr>
                <w:rFonts w:cs="Calibri"/>
                <w:vanish/>
                <w:sz w:val="20"/>
                <w:szCs w:val="20"/>
                <w:highlight w:val="cyan"/>
                <w:lang w:val="en-GB"/>
              </w:rPr>
            </w:pPr>
            <w:r w:rsidRPr="00E7759A">
              <w:rPr>
                <w:rFonts w:cs="Calibri"/>
                <w:vanish/>
                <w:sz w:val="20"/>
                <w:szCs w:val="20"/>
                <w:highlight w:val="cyan"/>
                <w:lang w:val="en-GB"/>
              </w:rPr>
              <w:t xml:space="preserve">Whether any related SITUATIONs should be included in the </w:t>
            </w:r>
            <w:proofErr w:type="spellStart"/>
            <w:r w:rsidRPr="00E7759A">
              <w:rPr>
                <w:rFonts w:cs="Calibri"/>
                <w:vanish/>
                <w:sz w:val="20"/>
                <w:szCs w:val="20"/>
                <w:highlight w:val="cyan"/>
                <w:lang w:val="en-GB"/>
              </w:rPr>
              <w:t>ServiceDelivery</w:t>
            </w:r>
            <w:proofErr w:type="spellEnd"/>
            <w:r w:rsidRPr="00E7759A">
              <w:rPr>
                <w:rFonts w:cs="Calibri"/>
                <w:vanish/>
                <w:sz w:val="20"/>
                <w:szCs w:val="20"/>
                <w:highlight w:val="cyan"/>
                <w:lang w:val="en-GB"/>
              </w:rPr>
              <w:t xml:space="preserve">. Default is 'false'.  </w:t>
            </w:r>
          </w:p>
        </w:tc>
      </w:tr>
      <w:tr w:rsidR="00E12D31" w:rsidRPr="00E32CB2" w14:paraId="1BA9C20A" w14:textId="77777777" w:rsidTr="009329A5">
        <w:tc>
          <w:tcPr>
            <w:tcW w:w="1020" w:type="dxa"/>
            <w:vMerge/>
            <w:tcBorders>
              <w:left w:val="single" w:sz="4" w:space="0" w:color="auto"/>
              <w:right w:val="single" w:sz="4" w:space="0" w:color="auto"/>
            </w:tcBorders>
            <w:vAlign w:val="center"/>
          </w:tcPr>
          <w:p w14:paraId="74879235" w14:textId="77777777" w:rsidR="00E12D31" w:rsidRPr="00E7759A" w:rsidRDefault="00E12D31" w:rsidP="00CC4FF0">
            <w:pPr>
              <w:spacing w:after="0"/>
              <w:rPr>
                <w:rFonts w:cs="Calibri"/>
                <w:i/>
                <w:sz w:val="20"/>
                <w:szCs w:val="20"/>
                <w:lang w:val="fr-LU"/>
              </w:rPr>
            </w:pP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1000E847" w14:textId="77777777" w:rsidR="00E12D31" w:rsidRPr="00E7759A" w:rsidRDefault="00E12D31" w:rsidP="00CC4FF0">
            <w:pPr>
              <w:spacing w:after="0"/>
              <w:rPr>
                <w:rFonts w:cs="Calibri"/>
                <w:b/>
                <w:i/>
                <w:sz w:val="20"/>
                <w:szCs w:val="20"/>
                <w:highlight w:val="yellow"/>
                <w:shd w:val="clear" w:color="auto" w:fill="00FF00"/>
                <w:lang w:val="fr-LU"/>
              </w:rPr>
            </w:pPr>
            <w:proofErr w:type="spellStart"/>
            <w:r w:rsidRPr="00E7759A">
              <w:rPr>
                <w:rFonts w:cs="Calibri"/>
                <w:b/>
                <w:i/>
                <w:sz w:val="20"/>
                <w:szCs w:val="20"/>
                <w:highlight w:val="lightGray"/>
                <w:shd w:val="clear" w:color="auto" w:fill="00FF00"/>
                <w:lang w:val="fr-LU"/>
              </w:rPr>
              <w:t>Maximum</w:t>
            </w:r>
            <w:r w:rsidRPr="00E7759A">
              <w:rPr>
                <w:rFonts w:cs="Calibri"/>
                <w:b/>
                <w:i/>
                <w:sz w:val="20"/>
                <w:szCs w:val="20"/>
                <w:highlight w:val="lightGray"/>
                <w:shd w:val="clear" w:color="auto" w:fill="00FF00"/>
                <w:lang w:val="fr-LU"/>
              </w:rPr>
              <w:softHyphen/>
              <w:t>Number</w:t>
            </w:r>
            <w:r w:rsidRPr="00E7759A">
              <w:rPr>
                <w:rFonts w:cs="Calibri"/>
                <w:b/>
                <w:i/>
                <w:sz w:val="20"/>
                <w:szCs w:val="20"/>
                <w:highlight w:val="lightGray"/>
                <w:shd w:val="clear" w:color="auto" w:fill="00FF00"/>
                <w:lang w:val="fr-LU"/>
              </w:rPr>
              <w:softHyphen/>
              <w:t>Of</w:t>
            </w:r>
            <w:r w:rsidRPr="00E7759A">
              <w:rPr>
                <w:rFonts w:cs="Calibri"/>
                <w:b/>
                <w:i/>
                <w:sz w:val="20"/>
                <w:szCs w:val="20"/>
                <w:highlight w:val="lightGray"/>
                <w:shd w:val="clear" w:color="auto" w:fill="00FF00"/>
                <w:lang w:val="fr-LU"/>
              </w:rPr>
              <w:softHyphen/>
              <w:t>Calls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0DDBAA5D" w14:textId="77777777" w:rsidR="00E12D31" w:rsidRPr="00E7759A" w:rsidRDefault="00E12D31" w:rsidP="00CC4FF0">
            <w:pPr>
              <w:autoSpaceDE w:val="0"/>
              <w:spacing w:after="0"/>
              <w:rPr>
                <w:rFonts w:eastAsia="MS Mincho" w:cs="Calibri"/>
                <w:sz w:val="20"/>
                <w:szCs w:val="20"/>
                <w:lang w:val="fr-LU"/>
              </w:rPr>
            </w:pPr>
            <w:proofErr w:type="gramStart"/>
            <w:r w:rsidRPr="00E7759A">
              <w:rPr>
                <w:rFonts w:eastAsia="MS Mincho" w:cs="Calibri"/>
                <w:sz w:val="20"/>
                <w:szCs w:val="20"/>
                <w:lang w:val="fr-LU"/>
              </w:rPr>
              <w:t>0:</w:t>
            </w:r>
            <w:proofErr w:type="gramEnd"/>
            <w:r w:rsidRPr="00E7759A">
              <w:rPr>
                <w:rFonts w:eastAsia="MS Mincho" w:cs="Calibri"/>
                <w:sz w:val="20"/>
                <w:szCs w:val="20"/>
                <w:lang w:val="fr-LU"/>
              </w:rPr>
              <w:t>1</w:t>
            </w:r>
          </w:p>
          <w:p w14:paraId="3F235899" w14:textId="77777777" w:rsidR="00E12D31" w:rsidRPr="00E7759A" w:rsidRDefault="00E12D31" w:rsidP="00CC4FF0">
            <w:pPr>
              <w:autoSpaceDE w:val="0"/>
              <w:spacing w:after="0"/>
              <w:rPr>
                <w:rFonts w:eastAsia="MS Mincho" w:cs="Calibri"/>
                <w:sz w:val="20"/>
                <w:szCs w:val="20"/>
                <w:lang w:val="fr-LU"/>
              </w:rPr>
            </w:pPr>
            <w:proofErr w:type="gramStart"/>
            <w:r w:rsidRPr="00E7759A">
              <w:rPr>
                <w:rFonts w:eastAsia="MS Mincho" w:cs="Calibri"/>
                <w:sz w:val="20"/>
                <w:szCs w:val="20"/>
                <w:highlight w:val="green"/>
                <w:lang w:val="fr-LU"/>
              </w:rPr>
              <w:t>0:</w:t>
            </w:r>
            <w:proofErr w:type="gramEnd"/>
            <w:r w:rsidRPr="00E7759A">
              <w:rPr>
                <w:rFonts w:eastAsia="MS Mincho" w:cs="Calibri"/>
                <w:sz w:val="20"/>
                <w:szCs w:val="20"/>
                <w:highlight w:val="green"/>
                <w:lang w:val="fr-LU"/>
              </w:rPr>
              <w:t>0</w:t>
            </w:r>
          </w:p>
        </w:tc>
        <w:tc>
          <w:tcPr>
            <w:tcW w:w="1585" w:type="dxa"/>
            <w:tcBorders>
              <w:top w:val="single" w:sz="4" w:space="0" w:color="auto"/>
              <w:left w:val="single" w:sz="4" w:space="0" w:color="auto"/>
              <w:bottom w:val="single" w:sz="4" w:space="0" w:color="auto"/>
              <w:right w:val="single" w:sz="4" w:space="0" w:color="auto"/>
            </w:tcBorders>
            <w:vAlign w:val="center"/>
          </w:tcPr>
          <w:p w14:paraId="4A0AC2DE" w14:textId="77777777" w:rsidR="00E12D31" w:rsidRPr="00E7759A" w:rsidRDefault="00E12D31" w:rsidP="00CC4FF0">
            <w:pPr>
              <w:autoSpaceDE w:val="0"/>
              <w:spacing w:after="0"/>
              <w:rPr>
                <w:rFonts w:eastAsia="MS Mincho" w:cs="Calibri"/>
                <w:i/>
                <w:sz w:val="20"/>
                <w:szCs w:val="20"/>
                <w:lang w:val="fr-LU"/>
              </w:rPr>
            </w:pPr>
            <w:r w:rsidRPr="00E7759A">
              <w:rPr>
                <w:rFonts w:eastAsia="MS Mincho" w:cs="Calibri"/>
                <w:i/>
                <w:sz w:val="20"/>
                <w:szCs w:val="20"/>
                <w:lang w:val="fr-LU"/>
              </w:rPr>
              <w:t>+Structure</w:t>
            </w:r>
          </w:p>
        </w:tc>
        <w:tc>
          <w:tcPr>
            <w:tcW w:w="5725" w:type="dxa"/>
            <w:tcBorders>
              <w:top w:val="single" w:sz="4" w:space="0" w:color="auto"/>
              <w:left w:val="single" w:sz="4" w:space="0" w:color="auto"/>
              <w:bottom w:val="single" w:sz="4" w:space="0" w:color="auto"/>
              <w:right w:val="single" w:sz="4" w:space="0" w:color="auto"/>
            </w:tcBorders>
            <w:vAlign w:val="center"/>
          </w:tcPr>
          <w:p w14:paraId="19E29DF6" w14:textId="5222FA7A" w:rsidR="00E12D31" w:rsidRPr="00E7759A" w:rsidRDefault="00E12D31" w:rsidP="00CC4FF0">
            <w:pPr>
              <w:autoSpaceDE w:val="0"/>
              <w:spacing w:after="0"/>
              <w:jc w:val="both"/>
              <w:rPr>
                <w:rFonts w:eastAsia="MS Mincho" w:cs="Calibri"/>
                <w:sz w:val="20"/>
                <w:szCs w:val="20"/>
                <w:lang w:val="fr-FR"/>
              </w:rPr>
            </w:pPr>
            <w:r w:rsidRPr="00E7759A">
              <w:rPr>
                <w:rFonts w:eastAsia="MS Mincho" w:cs="Calibri"/>
                <w:sz w:val="20"/>
                <w:szCs w:val="20"/>
                <w:lang w:val="fr-FR"/>
              </w:rPr>
              <w:t>Structure permettant de préciser combien d’arrêts suivants ou précédents on souhaite obtenir au maximum (sous réserve de leur disponibilité). Si cette structure facultative n'est pas présente, aucun arrêt suivant ou précédent ne sera retourné.</w:t>
            </w:r>
          </w:p>
          <w:p w14:paraId="25D29BA5" w14:textId="22EFFFC6" w:rsidR="00E12D31" w:rsidRPr="00E7759A" w:rsidRDefault="00E12D31" w:rsidP="00CC4FF0">
            <w:pPr>
              <w:autoSpaceDE w:val="0"/>
              <w:spacing w:after="0"/>
              <w:jc w:val="both"/>
              <w:rPr>
                <w:rFonts w:eastAsia="MS Mincho" w:cs="Calibri"/>
                <w:sz w:val="20"/>
                <w:szCs w:val="20"/>
                <w:lang w:val="fr-FR"/>
              </w:rPr>
            </w:pPr>
            <w:r w:rsidRPr="00E7759A">
              <w:rPr>
                <w:rFonts w:eastAsia="MS Mincho" w:cs="Calibri"/>
                <w:sz w:val="20"/>
                <w:szCs w:val="20"/>
                <w:highlight w:val="green"/>
                <w:lang w:val="fr-FR"/>
              </w:rPr>
              <w:t xml:space="preserve">Filtre non utilisé entre le relai et ses concentrateurs </w:t>
            </w:r>
            <w:proofErr w:type="spellStart"/>
            <w:r w:rsidRPr="00E7759A">
              <w:rPr>
                <w:rFonts w:eastAsia="MS Mincho" w:cs="Calibri"/>
                <w:sz w:val="20"/>
                <w:szCs w:val="20"/>
                <w:highlight w:val="green"/>
                <w:lang w:val="fr-FR"/>
              </w:rPr>
              <w:t>alimentants</w:t>
            </w:r>
            <w:proofErr w:type="spellEnd"/>
            <w:r w:rsidR="004C1DDD">
              <w:rPr>
                <w:rFonts w:eastAsia="MS Mincho" w:cs="Calibri"/>
                <w:sz w:val="20"/>
                <w:szCs w:val="20"/>
                <w:highlight w:val="green"/>
                <w:lang w:val="fr-FR"/>
              </w:rPr>
              <w:t xml:space="preserve"> </w:t>
            </w:r>
            <w:r w:rsidRPr="00E7759A">
              <w:rPr>
                <w:rFonts w:eastAsia="MS Mincho" w:cs="Calibri"/>
                <w:sz w:val="20"/>
                <w:szCs w:val="20"/>
                <w:highlight w:val="green"/>
                <w:lang w:val="fr-FR"/>
              </w:rPr>
              <w:t xml:space="preserve">: aucune information de type </w:t>
            </w:r>
            <w:proofErr w:type="spellStart"/>
            <w:r w:rsidRPr="00E7759A">
              <w:rPr>
                <w:rFonts w:eastAsia="MS Mincho" w:cs="Calibri"/>
                <w:sz w:val="20"/>
                <w:szCs w:val="20"/>
                <w:highlight w:val="green"/>
                <w:lang w:val="fr-FR"/>
              </w:rPr>
              <w:t>OnwardCall</w:t>
            </w:r>
            <w:proofErr w:type="spellEnd"/>
            <w:r w:rsidRPr="00E7759A">
              <w:rPr>
                <w:rFonts w:eastAsia="MS Mincho" w:cs="Calibri"/>
                <w:sz w:val="20"/>
                <w:szCs w:val="20"/>
                <w:highlight w:val="green"/>
                <w:lang w:val="fr-FR"/>
              </w:rPr>
              <w:t xml:space="preserve"> n'est remontée par les concentrateurs.</w:t>
            </w:r>
          </w:p>
        </w:tc>
      </w:tr>
      <w:tr w:rsidR="00E12D31" w:rsidRPr="00E32CB2" w14:paraId="5619506A" w14:textId="77777777" w:rsidTr="009329A5">
        <w:trPr>
          <w:hidden/>
        </w:trPr>
        <w:tc>
          <w:tcPr>
            <w:tcW w:w="1020" w:type="dxa"/>
            <w:vMerge/>
            <w:tcBorders>
              <w:left w:val="single" w:sz="4" w:space="0" w:color="auto"/>
              <w:right w:val="single" w:sz="4" w:space="0" w:color="auto"/>
            </w:tcBorders>
            <w:vAlign w:val="center"/>
          </w:tcPr>
          <w:p w14:paraId="5A85BCD8" w14:textId="77777777" w:rsidR="00E12D31" w:rsidRPr="00E7759A" w:rsidRDefault="00E12D31" w:rsidP="00CC4FF0">
            <w:pPr>
              <w:spacing w:after="0"/>
              <w:rPr>
                <w:rFonts w:cs="Calibri"/>
                <w:i/>
                <w:vanish/>
                <w:sz w:val="20"/>
                <w:szCs w:val="20"/>
                <w:lang w:val="fr-FR"/>
              </w:rPr>
            </w:pPr>
          </w:p>
        </w:tc>
        <w:tc>
          <w:tcPr>
            <w:tcW w:w="236" w:type="dxa"/>
            <w:vMerge w:val="restart"/>
            <w:tcBorders>
              <w:top w:val="single" w:sz="4" w:space="0" w:color="auto"/>
              <w:left w:val="single" w:sz="4" w:space="0" w:color="auto"/>
              <w:right w:val="single" w:sz="4" w:space="0" w:color="auto"/>
            </w:tcBorders>
            <w:vAlign w:val="center"/>
          </w:tcPr>
          <w:p w14:paraId="57AA81AF" w14:textId="77777777" w:rsidR="00E12D31" w:rsidRPr="00E7759A" w:rsidRDefault="00E12D31" w:rsidP="00CC4FF0">
            <w:pPr>
              <w:spacing w:after="0"/>
              <w:rPr>
                <w:rFonts w:cs="Calibri"/>
                <w:b/>
                <w:i/>
                <w:vanish/>
                <w:sz w:val="20"/>
                <w:szCs w:val="20"/>
                <w:lang w:val="fr-FR"/>
              </w:rPr>
            </w:pPr>
          </w:p>
        </w:tc>
        <w:tc>
          <w:tcPr>
            <w:tcW w:w="1357" w:type="dxa"/>
            <w:gridSpan w:val="2"/>
            <w:tcBorders>
              <w:top w:val="single" w:sz="4" w:space="0" w:color="auto"/>
              <w:left w:val="single" w:sz="4" w:space="0" w:color="auto"/>
              <w:bottom w:val="single" w:sz="4" w:space="0" w:color="auto"/>
              <w:right w:val="single" w:sz="4" w:space="0" w:color="auto"/>
            </w:tcBorders>
            <w:vAlign w:val="center"/>
          </w:tcPr>
          <w:p w14:paraId="433E00E6" w14:textId="77777777" w:rsidR="00E12D31" w:rsidRPr="00E7759A" w:rsidRDefault="00E12D31" w:rsidP="00CC4FF0">
            <w:pPr>
              <w:spacing w:after="0"/>
              <w:rPr>
                <w:rFonts w:cs="Calibri"/>
                <w:b/>
                <w:i/>
                <w:vanish/>
                <w:sz w:val="20"/>
                <w:szCs w:val="20"/>
                <w:highlight w:val="cyan"/>
                <w:lang w:val="en-GB"/>
              </w:rPr>
            </w:pPr>
            <w:r w:rsidRPr="00E7759A">
              <w:rPr>
                <w:rFonts w:cs="Calibri"/>
                <w:b/>
                <w:i/>
                <w:vanish/>
                <w:sz w:val="20"/>
                <w:szCs w:val="20"/>
                <w:highlight w:val="cyan"/>
                <w:lang w:val="en-GB"/>
              </w:rPr>
              <w:t>Previous</w:t>
            </w:r>
          </w:p>
        </w:tc>
        <w:tc>
          <w:tcPr>
            <w:tcW w:w="567" w:type="dxa"/>
            <w:tcBorders>
              <w:top w:val="single" w:sz="4" w:space="0" w:color="auto"/>
              <w:left w:val="single" w:sz="4" w:space="0" w:color="auto"/>
              <w:bottom w:val="single" w:sz="4" w:space="0" w:color="auto"/>
              <w:right w:val="single" w:sz="4" w:space="0" w:color="auto"/>
            </w:tcBorders>
            <w:vAlign w:val="center"/>
          </w:tcPr>
          <w:p w14:paraId="3CB547BA" w14:textId="77777777" w:rsidR="00E12D31" w:rsidRPr="00E7759A" w:rsidRDefault="00E12D31" w:rsidP="00CC4FF0">
            <w:pPr>
              <w:spacing w:after="0"/>
              <w:rPr>
                <w:rFonts w:cs="Calibri"/>
                <w:vanish/>
                <w:sz w:val="20"/>
                <w:szCs w:val="20"/>
                <w:highlight w:val="cyan"/>
                <w:lang w:val="en-GB"/>
              </w:rPr>
            </w:pPr>
            <w:r w:rsidRPr="00E7759A">
              <w:rPr>
                <w:rFonts w:cs="Calibri"/>
                <w:vanish/>
                <w:sz w:val="20"/>
                <w:szCs w:val="20"/>
                <w:highlight w:val="cyan"/>
                <w:lang w:val="en-GB"/>
              </w:rPr>
              <w:t>0:1</w:t>
            </w:r>
          </w:p>
        </w:tc>
        <w:tc>
          <w:tcPr>
            <w:tcW w:w="1585" w:type="dxa"/>
            <w:tcBorders>
              <w:top w:val="single" w:sz="4" w:space="0" w:color="auto"/>
              <w:left w:val="single" w:sz="4" w:space="0" w:color="auto"/>
              <w:bottom w:val="single" w:sz="4" w:space="0" w:color="auto"/>
              <w:right w:val="single" w:sz="4" w:space="0" w:color="auto"/>
            </w:tcBorders>
            <w:vAlign w:val="center"/>
          </w:tcPr>
          <w:p w14:paraId="118D920D" w14:textId="77777777" w:rsidR="00E12D31" w:rsidRPr="00E7759A" w:rsidRDefault="00E12D31" w:rsidP="00CC4FF0">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xsd:nonNegativeInteger</w:t>
            </w:r>
            <w:proofErr w:type="spellEnd"/>
            <w:proofErr w:type="gramEnd"/>
          </w:p>
        </w:tc>
        <w:tc>
          <w:tcPr>
            <w:tcW w:w="5725" w:type="dxa"/>
            <w:tcBorders>
              <w:top w:val="single" w:sz="4" w:space="0" w:color="auto"/>
              <w:left w:val="single" w:sz="4" w:space="0" w:color="auto"/>
              <w:bottom w:val="single" w:sz="4" w:space="0" w:color="auto"/>
              <w:right w:val="single" w:sz="4" w:space="0" w:color="auto"/>
            </w:tcBorders>
            <w:vAlign w:val="center"/>
          </w:tcPr>
          <w:p w14:paraId="7F28AA47" w14:textId="77777777" w:rsidR="00E12D31" w:rsidRPr="00E7759A" w:rsidRDefault="00E12D31" w:rsidP="00CC4FF0">
            <w:pPr>
              <w:spacing w:after="0"/>
              <w:jc w:val="both"/>
              <w:rPr>
                <w:rFonts w:cs="Calibri"/>
                <w:vanish/>
                <w:sz w:val="20"/>
                <w:szCs w:val="20"/>
                <w:lang w:val="fr-FR"/>
              </w:rPr>
            </w:pPr>
            <w:r w:rsidRPr="00E7759A">
              <w:rPr>
                <w:rFonts w:cs="Calibri"/>
                <w:vanish/>
                <w:sz w:val="20"/>
                <w:szCs w:val="20"/>
                <w:highlight w:val="cyan"/>
                <w:lang w:val="fr-FR"/>
              </w:rPr>
              <w:t>Nombre d'arrêts précédents souhaités (on aura donc des heures de passage constatées pour ces arrêts).</w:t>
            </w:r>
          </w:p>
        </w:tc>
      </w:tr>
      <w:tr w:rsidR="00E12D31" w:rsidRPr="00E32CB2" w14:paraId="2B5ED822" w14:textId="77777777" w:rsidTr="009329A5">
        <w:tc>
          <w:tcPr>
            <w:tcW w:w="1020" w:type="dxa"/>
            <w:vMerge/>
            <w:tcBorders>
              <w:left w:val="single" w:sz="4" w:space="0" w:color="auto"/>
              <w:bottom w:val="single" w:sz="4" w:space="0" w:color="auto"/>
              <w:right w:val="single" w:sz="4" w:space="0" w:color="auto"/>
            </w:tcBorders>
            <w:vAlign w:val="center"/>
          </w:tcPr>
          <w:p w14:paraId="242EDEA2" w14:textId="77777777" w:rsidR="00E12D31" w:rsidRPr="00E7759A" w:rsidRDefault="00E12D31" w:rsidP="00CC4FF0">
            <w:pPr>
              <w:spacing w:after="0"/>
              <w:rPr>
                <w:rFonts w:cs="Calibri"/>
                <w:i/>
                <w:sz w:val="20"/>
                <w:szCs w:val="20"/>
                <w:lang w:val="fr-LU"/>
              </w:rPr>
            </w:pPr>
          </w:p>
        </w:tc>
        <w:tc>
          <w:tcPr>
            <w:tcW w:w="236" w:type="dxa"/>
            <w:vMerge/>
            <w:tcBorders>
              <w:left w:val="single" w:sz="4" w:space="0" w:color="auto"/>
              <w:bottom w:val="single" w:sz="4" w:space="0" w:color="auto"/>
              <w:right w:val="single" w:sz="4" w:space="0" w:color="auto"/>
            </w:tcBorders>
            <w:vAlign w:val="center"/>
          </w:tcPr>
          <w:p w14:paraId="351FA473" w14:textId="77777777" w:rsidR="00E12D31" w:rsidRPr="00E7759A" w:rsidRDefault="00E12D31" w:rsidP="00CC4FF0">
            <w:pPr>
              <w:spacing w:after="0"/>
              <w:rPr>
                <w:rFonts w:cs="Calibri"/>
                <w:b/>
                <w:i/>
                <w:sz w:val="20"/>
                <w:szCs w:val="20"/>
                <w:lang w:val="fr-LU"/>
              </w:rPr>
            </w:pPr>
          </w:p>
        </w:tc>
        <w:tc>
          <w:tcPr>
            <w:tcW w:w="1357" w:type="dxa"/>
            <w:gridSpan w:val="2"/>
            <w:tcBorders>
              <w:top w:val="single" w:sz="4" w:space="0" w:color="auto"/>
              <w:left w:val="single" w:sz="4" w:space="0" w:color="auto"/>
              <w:bottom w:val="single" w:sz="4" w:space="0" w:color="auto"/>
              <w:right w:val="single" w:sz="4" w:space="0" w:color="auto"/>
            </w:tcBorders>
            <w:vAlign w:val="center"/>
          </w:tcPr>
          <w:p w14:paraId="19F4A114" w14:textId="77777777" w:rsidR="00E12D31" w:rsidRPr="00E7759A" w:rsidRDefault="00E12D31" w:rsidP="00CC4FF0">
            <w:pPr>
              <w:spacing w:after="0"/>
              <w:rPr>
                <w:rFonts w:cs="Calibri"/>
                <w:b/>
                <w:i/>
                <w:sz w:val="20"/>
                <w:szCs w:val="20"/>
                <w:highlight w:val="yellow"/>
                <w:shd w:val="clear" w:color="auto" w:fill="00FF00"/>
                <w:lang w:val="fr-LU"/>
              </w:rPr>
            </w:pPr>
            <w:proofErr w:type="spellStart"/>
            <w:r w:rsidRPr="00E7759A">
              <w:rPr>
                <w:rFonts w:cs="Calibri"/>
                <w:b/>
                <w:i/>
                <w:sz w:val="20"/>
                <w:szCs w:val="20"/>
                <w:highlight w:val="lightGray"/>
                <w:shd w:val="clear" w:color="auto" w:fill="00FF00"/>
                <w:lang w:val="fr-LU"/>
              </w:rPr>
              <w:t>Onwards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58D432D0" w14:textId="77777777" w:rsidR="00E12D31" w:rsidRPr="00E7759A" w:rsidRDefault="00E12D31" w:rsidP="00CC4FF0">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5FAE3864" w14:textId="77777777" w:rsidR="00E12D31" w:rsidRPr="00E7759A" w:rsidRDefault="00E12D31" w:rsidP="00CC4FF0">
            <w:pPr>
              <w:spacing w:after="0"/>
              <w:rPr>
                <w:rFonts w:cs="Calibri"/>
                <w:sz w:val="20"/>
                <w:szCs w:val="20"/>
                <w:lang w:val="fr-LU"/>
              </w:rPr>
            </w:pPr>
            <w:proofErr w:type="gramStart"/>
            <w:r w:rsidRPr="00E7759A">
              <w:rPr>
                <w:rFonts w:eastAsia="MS Mincho" w:cs="Calibri"/>
                <w:sz w:val="20"/>
                <w:szCs w:val="20"/>
                <w:highlight w:val="green"/>
                <w:lang w:val="fr-LU"/>
              </w:rPr>
              <w:t>0:</w:t>
            </w:r>
            <w:proofErr w:type="gramEnd"/>
            <w:r w:rsidRPr="00E7759A">
              <w:rPr>
                <w:rFonts w:eastAsia="MS Mincho" w:cs="Calibri"/>
                <w:sz w:val="20"/>
                <w:szCs w:val="20"/>
                <w:highlight w:val="green"/>
                <w:lang w:val="fr-LU"/>
              </w:rPr>
              <w:t>0</w:t>
            </w:r>
          </w:p>
        </w:tc>
        <w:tc>
          <w:tcPr>
            <w:tcW w:w="1585" w:type="dxa"/>
            <w:tcBorders>
              <w:top w:val="single" w:sz="4" w:space="0" w:color="auto"/>
              <w:left w:val="single" w:sz="4" w:space="0" w:color="auto"/>
              <w:bottom w:val="single" w:sz="4" w:space="0" w:color="auto"/>
              <w:right w:val="single" w:sz="4" w:space="0" w:color="auto"/>
            </w:tcBorders>
            <w:vAlign w:val="center"/>
          </w:tcPr>
          <w:p w14:paraId="39B64492" w14:textId="77777777" w:rsidR="00E12D31" w:rsidRPr="00E7759A" w:rsidRDefault="00E12D31" w:rsidP="00CC4FF0">
            <w:pPr>
              <w:spacing w:after="0"/>
              <w:rPr>
                <w:rFonts w:cs="Calibri"/>
                <w:i/>
                <w:sz w:val="20"/>
                <w:szCs w:val="20"/>
                <w:lang w:val="fr-LU"/>
              </w:rPr>
            </w:pPr>
            <w:proofErr w:type="spellStart"/>
            <w:proofErr w:type="gramStart"/>
            <w:r w:rsidRPr="00E7759A">
              <w:rPr>
                <w:rFonts w:cs="Calibri"/>
                <w:i/>
                <w:sz w:val="20"/>
                <w:szCs w:val="20"/>
                <w:lang w:val="fr-LU"/>
              </w:rPr>
              <w:t>xsd:nonNegativeInteger</w:t>
            </w:r>
            <w:proofErr w:type="spellEnd"/>
            <w:proofErr w:type="gramEnd"/>
          </w:p>
        </w:tc>
        <w:tc>
          <w:tcPr>
            <w:tcW w:w="5725" w:type="dxa"/>
            <w:tcBorders>
              <w:top w:val="single" w:sz="4" w:space="0" w:color="auto"/>
              <w:left w:val="single" w:sz="4" w:space="0" w:color="auto"/>
              <w:bottom w:val="single" w:sz="4" w:space="0" w:color="auto"/>
              <w:right w:val="single" w:sz="4" w:space="0" w:color="auto"/>
            </w:tcBorders>
            <w:vAlign w:val="center"/>
          </w:tcPr>
          <w:p w14:paraId="27B6A31F" w14:textId="77777777" w:rsidR="004C1DDD" w:rsidRDefault="00E12D31" w:rsidP="00CC4FF0">
            <w:pPr>
              <w:spacing w:after="0"/>
              <w:jc w:val="both"/>
              <w:rPr>
                <w:rFonts w:cs="Calibri"/>
                <w:sz w:val="20"/>
                <w:szCs w:val="20"/>
                <w:lang w:val="fr-FR"/>
              </w:rPr>
            </w:pPr>
            <w:r w:rsidRPr="00E7759A">
              <w:rPr>
                <w:rFonts w:cs="Calibri"/>
                <w:sz w:val="20"/>
                <w:szCs w:val="20"/>
                <w:lang w:val="fr-FR"/>
              </w:rPr>
              <w:t xml:space="preserve">Nombre maximal d'arrêts suivants souhaités (pour une course donnée). </w:t>
            </w:r>
          </w:p>
          <w:p w14:paraId="2679895E" w14:textId="77777777" w:rsidR="004C1DDD" w:rsidRDefault="00E12D31" w:rsidP="00CC4FF0">
            <w:pPr>
              <w:spacing w:after="0"/>
              <w:jc w:val="both"/>
              <w:rPr>
                <w:rFonts w:cs="Calibri"/>
                <w:sz w:val="20"/>
                <w:szCs w:val="20"/>
                <w:lang w:val="fr-FR"/>
              </w:rPr>
            </w:pPr>
            <w:r w:rsidRPr="00E7759A">
              <w:rPr>
                <w:rFonts w:cs="Calibri"/>
                <w:sz w:val="20"/>
                <w:szCs w:val="20"/>
                <w:highlight w:val="lightGray"/>
                <w:lang w:val="fr-FR"/>
              </w:rPr>
              <w:t>Si le paramètre est présent et vaut 0, tous les arrêts seront retournés.</w:t>
            </w:r>
            <w:r w:rsidRPr="00E7759A">
              <w:rPr>
                <w:rFonts w:cs="Calibri"/>
                <w:sz w:val="20"/>
                <w:szCs w:val="20"/>
                <w:lang w:val="fr-FR"/>
              </w:rPr>
              <w:t xml:space="preserve"> </w:t>
            </w:r>
          </w:p>
          <w:p w14:paraId="16808831" w14:textId="77777777" w:rsidR="004C1DDD" w:rsidRDefault="00E12D31" w:rsidP="00CC4FF0">
            <w:pPr>
              <w:spacing w:after="0"/>
              <w:jc w:val="both"/>
              <w:rPr>
                <w:rFonts w:cs="Calibri"/>
                <w:sz w:val="20"/>
                <w:szCs w:val="20"/>
                <w:lang w:val="fr-FR"/>
              </w:rPr>
            </w:pPr>
            <w:r w:rsidRPr="00E7759A">
              <w:rPr>
                <w:rFonts w:cs="Calibri"/>
                <w:sz w:val="20"/>
                <w:szCs w:val="20"/>
                <w:lang w:val="fr-FR"/>
              </w:rPr>
              <w:t xml:space="preserve">S’il n’est pas fourni et que la balise </w:t>
            </w:r>
            <w:r w:rsidRPr="00E7759A">
              <w:rPr>
                <w:rFonts w:cs="Calibri"/>
                <w:b/>
                <w:i/>
                <w:sz w:val="20"/>
                <w:szCs w:val="20"/>
                <w:lang w:val="fr-FR"/>
              </w:rPr>
              <w:t>&lt;</w:t>
            </w:r>
            <w:proofErr w:type="spellStart"/>
            <w:r w:rsidRPr="00E7759A">
              <w:rPr>
                <w:rFonts w:cs="Calibri"/>
                <w:b/>
                <w:i/>
                <w:sz w:val="20"/>
                <w:szCs w:val="20"/>
                <w:lang w:val="fr-FR"/>
              </w:rPr>
              <w:t>MaximumNumberOfCalls</w:t>
            </w:r>
            <w:proofErr w:type="spellEnd"/>
            <w:r w:rsidRPr="00E7759A">
              <w:rPr>
                <w:rFonts w:cs="Calibri"/>
                <w:b/>
                <w:i/>
                <w:sz w:val="20"/>
                <w:szCs w:val="20"/>
                <w:lang w:val="fr-FR"/>
              </w:rPr>
              <w:t>&gt;</w:t>
            </w:r>
            <w:r w:rsidRPr="00E7759A">
              <w:rPr>
                <w:rFonts w:cs="Calibri"/>
                <w:sz w:val="20"/>
                <w:szCs w:val="20"/>
                <w:lang w:val="fr-FR"/>
              </w:rPr>
              <w:t xml:space="preserve"> est présente, tous les arrêts seront remontés. </w:t>
            </w:r>
          </w:p>
          <w:p w14:paraId="207172A0" w14:textId="1F979D76" w:rsidR="00E12D31" w:rsidRPr="00E7759A" w:rsidRDefault="00E12D31" w:rsidP="00CC4FF0">
            <w:pPr>
              <w:spacing w:after="0"/>
              <w:jc w:val="both"/>
              <w:rPr>
                <w:rFonts w:cs="Calibri"/>
                <w:sz w:val="20"/>
                <w:szCs w:val="20"/>
                <w:lang w:val="fr-FR"/>
              </w:rPr>
            </w:pPr>
            <w:r w:rsidRPr="00E7759A">
              <w:rPr>
                <w:rFonts w:cs="Calibri"/>
                <w:sz w:val="20"/>
                <w:szCs w:val="20"/>
                <w:lang w:val="fr-FR"/>
              </w:rPr>
              <w:t xml:space="preserve">S'il n'y a pas de balise </w:t>
            </w:r>
            <w:r w:rsidRPr="00E7759A">
              <w:rPr>
                <w:rFonts w:cs="Calibri"/>
                <w:b/>
                <w:i/>
                <w:sz w:val="20"/>
                <w:szCs w:val="20"/>
                <w:lang w:val="fr-FR"/>
              </w:rPr>
              <w:t>&lt;</w:t>
            </w:r>
            <w:proofErr w:type="spellStart"/>
            <w:r w:rsidRPr="00E7759A">
              <w:rPr>
                <w:rFonts w:cs="Calibri"/>
                <w:b/>
                <w:i/>
                <w:sz w:val="20"/>
                <w:szCs w:val="20"/>
                <w:lang w:val="fr-FR"/>
              </w:rPr>
              <w:t>MaximumNumberOfCalls</w:t>
            </w:r>
            <w:proofErr w:type="spellEnd"/>
            <w:r w:rsidRPr="00E7759A">
              <w:rPr>
                <w:rFonts w:cs="Calibri"/>
                <w:b/>
                <w:i/>
                <w:sz w:val="20"/>
                <w:szCs w:val="20"/>
                <w:lang w:val="fr-FR"/>
              </w:rPr>
              <w:t>&gt;</w:t>
            </w:r>
            <w:r w:rsidRPr="00E7759A">
              <w:rPr>
                <w:rFonts w:cs="Calibri"/>
                <w:sz w:val="20"/>
                <w:szCs w:val="20"/>
                <w:lang w:val="fr-FR"/>
              </w:rPr>
              <w:t xml:space="preserve"> aucune information relative aux </w:t>
            </w:r>
            <w:proofErr w:type="spellStart"/>
            <w:r w:rsidRPr="00E7759A">
              <w:rPr>
                <w:rFonts w:cs="Calibri"/>
                <w:sz w:val="20"/>
                <w:szCs w:val="20"/>
                <w:lang w:val="fr-FR"/>
              </w:rPr>
              <w:t>OnwardCalls</w:t>
            </w:r>
            <w:proofErr w:type="spellEnd"/>
            <w:r w:rsidRPr="00E7759A">
              <w:rPr>
                <w:rFonts w:cs="Calibri"/>
                <w:sz w:val="20"/>
                <w:szCs w:val="20"/>
                <w:lang w:val="fr-FR"/>
              </w:rPr>
              <w:t xml:space="preserve"> n'est remontée.</w:t>
            </w:r>
          </w:p>
          <w:p w14:paraId="3B4738F2" w14:textId="77777777" w:rsidR="00E12D31" w:rsidRPr="00E7759A" w:rsidRDefault="00E12D31" w:rsidP="00CC4FF0">
            <w:pPr>
              <w:spacing w:after="0"/>
              <w:jc w:val="both"/>
              <w:rPr>
                <w:rFonts w:cs="Calibri"/>
                <w:b/>
                <w:i/>
                <w:sz w:val="20"/>
                <w:szCs w:val="20"/>
                <w:shd w:val="clear" w:color="auto" w:fill="00FF00"/>
                <w:lang w:val="fr-LU"/>
              </w:rPr>
            </w:pPr>
            <w:r w:rsidRPr="00E7759A">
              <w:rPr>
                <w:rFonts w:cs="Calibri"/>
                <w:sz w:val="20"/>
                <w:szCs w:val="20"/>
                <w:highlight w:val="lightGray"/>
                <w:lang w:val="fr-FR"/>
              </w:rPr>
              <w:lastRenderedPageBreak/>
              <w:t xml:space="preserve">Précisions : ces informations ne sont pas comptabilisées pour le traitement des paramètres </w:t>
            </w:r>
            <w:proofErr w:type="spellStart"/>
            <w:r w:rsidRPr="00E7759A">
              <w:rPr>
                <w:rFonts w:cs="Calibri"/>
                <w:b/>
                <w:i/>
                <w:sz w:val="20"/>
                <w:szCs w:val="20"/>
                <w:highlight w:val="lightGray"/>
                <w:shd w:val="clear" w:color="auto" w:fill="00FF00"/>
                <w:lang w:val="fr-LU"/>
              </w:rPr>
              <w:t>Maximum</w:t>
            </w:r>
            <w:r w:rsidRPr="00E7759A">
              <w:rPr>
                <w:rFonts w:cs="Calibri"/>
                <w:b/>
                <w:i/>
                <w:sz w:val="20"/>
                <w:szCs w:val="20"/>
                <w:highlight w:val="lightGray"/>
                <w:shd w:val="clear" w:color="auto" w:fill="00FF00"/>
                <w:lang w:val="fr-LU"/>
              </w:rPr>
              <w:softHyphen/>
              <w:t>StopVisits</w:t>
            </w:r>
            <w:proofErr w:type="spellEnd"/>
            <w:r w:rsidRPr="00E7759A">
              <w:rPr>
                <w:rFonts w:cs="Calibri"/>
                <w:sz w:val="20"/>
                <w:szCs w:val="20"/>
                <w:highlight w:val="lightGray"/>
                <w:shd w:val="clear" w:color="auto" w:fill="00FF00"/>
                <w:lang w:val="fr-LU"/>
              </w:rPr>
              <w:t xml:space="preserve"> et</w:t>
            </w:r>
            <w:r w:rsidRPr="00E7759A">
              <w:rPr>
                <w:rFonts w:cs="Calibri"/>
                <w:b/>
                <w:i/>
                <w:sz w:val="20"/>
                <w:szCs w:val="20"/>
                <w:highlight w:val="lightGray"/>
                <w:shd w:val="clear" w:color="auto" w:fill="00FF00"/>
                <w:lang w:val="fr-LU"/>
              </w:rPr>
              <w:t xml:space="preserve"> </w:t>
            </w:r>
            <w:proofErr w:type="spellStart"/>
            <w:r w:rsidRPr="00E7759A">
              <w:rPr>
                <w:rFonts w:cs="Calibri"/>
                <w:b/>
                <w:i/>
                <w:sz w:val="20"/>
                <w:szCs w:val="20"/>
                <w:highlight w:val="lightGray"/>
                <w:shd w:val="clear" w:color="auto" w:fill="00FF00"/>
                <w:lang w:val="fr-LU"/>
              </w:rPr>
              <w:t>Minimum</w:t>
            </w:r>
            <w:r w:rsidRPr="00E7759A">
              <w:rPr>
                <w:rFonts w:cs="Calibri"/>
                <w:b/>
                <w:i/>
                <w:sz w:val="20"/>
                <w:szCs w:val="20"/>
                <w:highlight w:val="lightGray"/>
                <w:shd w:val="clear" w:color="auto" w:fill="00FF00"/>
                <w:lang w:val="fr-LU"/>
              </w:rPr>
              <w:softHyphen/>
              <w:t>StopVisits</w:t>
            </w:r>
            <w:r w:rsidRPr="00E7759A">
              <w:rPr>
                <w:rFonts w:cs="Calibri"/>
                <w:b/>
                <w:i/>
                <w:sz w:val="20"/>
                <w:szCs w:val="20"/>
                <w:highlight w:val="lightGray"/>
                <w:shd w:val="clear" w:color="auto" w:fill="00FF00"/>
                <w:lang w:val="fr-LU"/>
              </w:rPr>
              <w:softHyphen/>
              <w:t>PerLine</w:t>
            </w:r>
            <w:proofErr w:type="spellEnd"/>
            <w:r w:rsidRPr="00E7759A">
              <w:rPr>
                <w:rFonts w:cs="Calibri"/>
                <w:b/>
                <w:i/>
                <w:sz w:val="20"/>
                <w:szCs w:val="20"/>
                <w:highlight w:val="lightGray"/>
                <w:shd w:val="clear" w:color="auto" w:fill="00FF00"/>
                <w:lang w:val="fr-LU"/>
              </w:rPr>
              <w:t xml:space="preserve"> qui ne concernent que l'arrêt requêté.</w:t>
            </w:r>
          </w:p>
          <w:p w14:paraId="36606711" w14:textId="77777777" w:rsidR="00E12D31" w:rsidRPr="00E7759A" w:rsidRDefault="00E12D31" w:rsidP="00CC4FF0">
            <w:pPr>
              <w:spacing w:after="0"/>
              <w:jc w:val="both"/>
              <w:rPr>
                <w:rFonts w:cs="Calibri"/>
                <w:sz w:val="20"/>
                <w:szCs w:val="20"/>
                <w:lang w:val="fr-FR"/>
              </w:rPr>
            </w:pPr>
            <w:r w:rsidRPr="00E7759A">
              <w:rPr>
                <w:rFonts w:eastAsia="MS Mincho" w:cs="Calibri"/>
                <w:sz w:val="20"/>
                <w:szCs w:val="20"/>
                <w:highlight w:val="green"/>
                <w:lang w:val="fr-FR"/>
              </w:rPr>
              <w:t xml:space="preserve">Filtre non utilisé entre le relai et ses concentrateurs </w:t>
            </w:r>
            <w:proofErr w:type="spellStart"/>
            <w:proofErr w:type="gramStart"/>
            <w:r w:rsidRPr="00E7759A">
              <w:rPr>
                <w:rFonts w:eastAsia="MS Mincho" w:cs="Calibri"/>
                <w:sz w:val="20"/>
                <w:szCs w:val="20"/>
                <w:highlight w:val="green"/>
                <w:lang w:val="fr-FR"/>
              </w:rPr>
              <w:t>alimentants</w:t>
            </w:r>
            <w:proofErr w:type="spellEnd"/>
            <w:r w:rsidRPr="00E7759A">
              <w:rPr>
                <w:rFonts w:eastAsia="MS Mincho" w:cs="Calibri"/>
                <w:sz w:val="20"/>
                <w:szCs w:val="20"/>
                <w:highlight w:val="green"/>
                <w:lang w:val="fr-FR"/>
              </w:rPr>
              <w:t>:</w:t>
            </w:r>
            <w:proofErr w:type="gramEnd"/>
            <w:r w:rsidRPr="00E7759A">
              <w:rPr>
                <w:rFonts w:eastAsia="MS Mincho" w:cs="Calibri"/>
                <w:sz w:val="20"/>
                <w:szCs w:val="20"/>
                <w:highlight w:val="green"/>
                <w:lang w:val="fr-FR"/>
              </w:rPr>
              <w:t xml:space="preserve"> pas de limitation du nombre d'informations remontées.</w:t>
            </w:r>
          </w:p>
        </w:tc>
      </w:tr>
      <w:tr w:rsidR="00D17E51" w:rsidRPr="00E32CB2" w14:paraId="65B5C00D" w14:textId="77777777" w:rsidTr="00CC4FF0">
        <w:trPr>
          <w:trHeight w:val="503"/>
        </w:trPr>
        <w:tc>
          <w:tcPr>
            <w:tcW w:w="1020" w:type="dxa"/>
            <w:tcBorders>
              <w:top w:val="single" w:sz="4" w:space="0" w:color="auto"/>
              <w:left w:val="single" w:sz="4" w:space="0" w:color="auto"/>
              <w:bottom w:val="single" w:sz="4" w:space="0" w:color="auto"/>
              <w:right w:val="single" w:sz="4" w:space="0" w:color="auto"/>
            </w:tcBorders>
            <w:vAlign w:val="center"/>
          </w:tcPr>
          <w:p w14:paraId="70966BD6" w14:textId="77777777" w:rsidR="00D17E51" w:rsidRPr="00E7759A" w:rsidRDefault="00D17E51" w:rsidP="00CC4FF0">
            <w:pPr>
              <w:spacing w:after="0"/>
              <w:rPr>
                <w:rFonts w:cs="Calibri"/>
                <w:i/>
                <w:sz w:val="20"/>
                <w:szCs w:val="20"/>
                <w:lang w:val="en-GB"/>
              </w:rPr>
            </w:pPr>
            <w:r w:rsidRPr="00E7759A">
              <w:rPr>
                <w:rFonts w:cs="Calibri"/>
                <w:i/>
                <w:sz w:val="20"/>
                <w:szCs w:val="20"/>
                <w:lang w:val="en-GB"/>
              </w:rPr>
              <w:lastRenderedPageBreak/>
              <w:t>any</w:t>
            </w:r>
          </w:p>
        </w:tc>
        <w:tc>
          <w:tcPr>
            <w:tcW w:w="1593" w:type="dxa"/>
            <w:gridSpan w:val="3"/>
            <w:tcBorders>
              <w:top w:val="single" w:sz="4" w:space="0" w:color="auto"/>
              <w:left w:val="single" w:sz="4" w:space="0" w:color="auto"/>
              <w:bottom w:val="single" w:sz="4" w:space="0" w:color="auto"/>
              <w:right w:val="single" w:sz="4" w:space="0" w:color="auto"/>
            </w:tcBorders>
            <w:vAlign w:val="center"/>
          </w:tcPr>
          <w:p w14:paraId="55B3E8A0" w14:textId="77777777" w:rsidR="00D17E51" w:rsidRPr="00E7759A" w:rsidRDefault="00D17E51" w:rsidP="00CC4FF0">
            <w:pPr>
              <w:spacing w:after="0"/>
              <w:rPr>
                <w:rFonts w:cs="Calibri"/>
                <w:b/>
                <w:i/>
                <w:sz w:val="20"/>
                <w:szCs w:val="20"/>
                <w:lang w:val="en-GB"/>
              </w:rPr>
            </w:pPr>
            <w:r w:rsidRPr="00E12D31">
              <w:rPr>
                <w:rFonts w:cs="Calibri"/>
                <w:b/>
                <w:i/>
                <w:sz w:val="20"/>
                <w:szCs w:val="20"/>
                <w:highlight w:val="lightGray"/>
                <w:lang w:val="en-GB"/>
              </w:rPr>
              <w:t>Extensions</w:t>
            </w:r>
          </w:p>
        </w:tc>
        <w:tc>
          <w:tcPr>
            <w:tcW w:w="567" w:type="dxa"/>
            <w:tcBorders>
              <w:top w:val="single" w:sz="4" w:space="0" w:color="auto"/>
              <w:left w:val="single" w:sz="4" w:space="0" w:color="auto"/>
              <w:bottom w:val="single" w:sz="4" w:space="0" w:color="auto"/>
              <w:right w:val="single" w:sz="4" w:space="0" w:color="auto"/>
            </w:tcBorders>
            <w:vAlign w:val="center"/>
          </w:tcPr>
          <w:p w14:paraId="71F033F0" w14:textId="77777777" w:rsidR="00D17E51" w:rsidRPr="00E7759A" w:rsidRDefault="00D17E51" w:rsidP="00CC4FF0">
            <w:pPr>
              <w:spacing w:after="0"/>
              <w:rPr>
                <w:rFonts w:cs="Calibri"/>
                <w:i/>
                <w:sz w:val="20"/>
                <w:szCs w:val="20"/>
                <w:lang w:val="en-GB"/>
              </w:rPr>
            </w:pPr>
            <w:r w:rsidRPr="00E7759A">
              <w:rPr>
                <w:rFonts w:cs="Calibri"/>
                <w:i/>
                <w:sz w:val="20"/>
                <w:szCs w:val="20"/>
                <w:lang w:val="en-GB"/>
              </w:rPr>
              <w:t>0:1</w:t>
            </w:r>
          </w:p>
        </w:tc>
        <w:tc>
          <w:tcPr>
            <w:tcW w:w="1585" w:type="dxa"/>
            <w:tcBorders>
              <w:top w:val="single" w:sz="4" w:space="0" w:color="auto"/>
              <w:left w:val="single" w:sz="4" w:space="0" w:color="auto"/>
              <w:bottom w:val="single" w:sz="4" w:space="0" w:color="auto"/>
              <w:right w:val="single" w:sz="4" w:space="0" w:color="auto"/>
            </w:tcBorders>
            <w:vAlign w:val="center"/>
          </w:tcPr>
          <w:p w14:paraId="27057B05" w14:textId="77777777" w:rsidR="00D17E51" w:rsidRPr="00E7759A" w:rsidRDefault="00D17E51" w:rsidP="00CC4FF0">
            <w:pPr>
              <w:spacing w:after="0"/>
              <w:rPr>
                <w:rFonts w:cs="Calibri"/>
                <w:i/>
                <w:sz w:val="20"/>
                <w:szCs w:val="20"/>
                <w:lang w:val="en-GB"/>
              </w:rPr>
            </w:pPr>
            <w:r w:rsidRPr="00E7759A">
              <w:rPr>
                <w:rFonts w:cs="Calibri"/>
                <w:i/>
                <w:sz w:val="20"/>
                <w:szCs w:val="20"/>
                <w:lang w:val="en-GB"/>
              </w:rPr>
              <w:t>+Structure</w:t>
            </w:r>
          </w:p>
        </w:tc>
        <w:tc>
          <w:tcPr>
            <w:tcW w:w="5725" w:type="dxa"/>
            <w:tcBorders>
              <w:top w:val="single" w:sz="4" w:space="0" w:color="auto"/>
              <w:left w:val="single" w:sz="4" w:space="0" w:color="auto"/>
              <w:bottom w:val="single" w:sz="4" w:space="0" w:color="auto"/>
              <w:right w:val="single" w:sz="4" w:space="0" w:color="auto"/>
            </w:tcBorders>
            <w:vAlign w:val="center"/>
          </w:tcPr>
          <w:p w14:paraId="184D39F9" w14:textId="548F6BF1" w:rsidR="00D17E51" w:rsidRPr="00E7759A" w:rsidRDefault="006842E7" w:rsidP="003A2183">
            <w:pPr>
              <w:spacing w:after="0"/>
              <w:rPr>
                <w:rFonts w:cs="Calibri"/>
                <w:i/>
                <w:sz w:val="20"/>
                <w:szCs w:val="20"/>
                <w:lang w:val="fr-FR"/>
              </w:rPr>
            </w:pPr>
            <w:r w:rsidRPr="00E7759A">
              <w:rPr>
                <w:rFonts w:cs="Calibri"/>
                <w:i/>
                <w:sz w:val="20"/>
                <w:szCs w:val="20"/>
                <w:lang w:val="fr-FR"/>
              </w:rPr>
              <w:t>Emplacement dispon</w:t>
            </w:r>
            <w:r w:rsidR="00CC4FF0" w:rsidRPr="00E7759A">
              <w:rPr>
                <w:rFonts w:cs="Calibri"/>
                <w:i/>
                <w:sz w:val="20"/>
                <w:szCs w:val="20"/>
                <w:lang w:val="fr-FR"/>
              </w:rPr>
              <w:t>ible pour extension utilisateur</w:t>
            </w:r>
            <w:r w:rsidR="003A2183" w:rsidRPr="00E7759A">
              <w:rPr>
                <w:rFonts w:cs="Calibri"/>
                <w:i/>
                <w:sz w:val="20"/>
                <w:szCs w:val="20"/>
                <w:lang w:val="fr-FR"/>
              </w:rPr>
              <w:t xml:space="preserve"> </w:t>
            </w:r>
            <w:r w:rsidR="003A2183" w:rsidRPr="003A2183">
              <w:rPr>
                <w:rFonts w:cs="Calibri"/>
                <w:sz w:val="20"/>
                <w:szCs w:val="20"/>
                <w:highlight w:val="lightGray"/>
                <w:lang w:val="fr-FR"/>
              </w:rPr>
              <w:t>(</w:t>
            </w:r>
            <w:proofErr w:type="spellStart"/>
            <w:r w:rsidR="003A2183" w:rsidRPr="003A2183">
              <w:rPr>
                <w:rFonts w:cs="Calibri"/>
                <w:sz w:val="20"/>
                <w:szCs w:val="20"/>
                <w:highlight w:val="lightGray"/>
                <w:lang w:val="fr-FR"/>
              </w:rPr>
              <w:t>cf</w:t>
            </w:r>
            <w:proofErr w:type="spellEnd"/>
            <w:r w:rsidR="003A2183" w:rsidRPr="003A2183">
              <w:rPr>
                <w:rFonts w:cs="Calibri"/>
                <w:sz w:val="20"/>
                <w:szCs w:val="20"/>
                <w:highlight w:val="lightGray"/>
                <w:lang w:val="fr-FR"/>
              </w:rPr>
              <w:t xml:space="preserve"> </w:t>
            </w:r>
            <w:r w:rsidR="003A2183" w:rsidRPr="003A2183">
              <w:rPr>
                <w:rFonts w:cs="Calibri"/>
                <w:sz w:val="20"/>
                <w:szCs w:val="20"/>
                <w:highlight w:val="lightGray"/>
                <w:lang w:val="fr-FR"/>
              </w:rPr>
              <w:fldChar w:fldCharType="begin"/>
            </w:r>
            <w:r w:rsidR="003A2183" w:rsidRPr="003A2183">
              <w:rPr>
                <w:rFonts w:cs="Calibri"/>
                <w:sz w:val="20"/>
                <w:szCs w:val="20"/>
                <w:highlight w:val="lightGray"/>
                <w:lang w:val="fr-FR"/>
              </w:rPr>
              <w:instrText xml:space="preserve"> REF _Ref26438017 \r \h  \* MERGEFORMAT </w:instrText>
            </w:r>
            <w:r w:rsidR="003A2183" w:rsidRPr="003A2183">
              <w:rPr>
                <w:rFonts w:cs="Calibri"/>
                <w:sz w:val="20"/>
                <w:szCs w:val="20"/>
                <w:highlight w:val="lightGray"/>
                <w:lang w:val="fr-FR"/>
              </w:rPr>
            </w:r>
            <w:r w:rsidR="003A2183" w:rsidRPr="003A2183">
              <w:rPr>
                <w:rFonts w:cs="Calibri"/>
                <w:sz w:val="20"/>
                <w:szCs w:val="20"/>
                <w:highlight w:val="lightGray"/>
                <w:lang w:val="fr-FR"/>
              </w:rPr>
              <w:fldChar w:fldCharType="separate"/>
            </w:r>
            <w:r w:rsidR="00CD6283">
              <w:rPr>
                <w:rFonts w:cs="Calibri"/>
                <w:sz w:val="20"/>
                <w:szCs w:val="20"/>
                <w:highlight w:val="lightGray"/>
                <w:lang w:val="fr-FR"/>
              </w:rPr>
              <w:t>5.4.2.2</w:t>
            </w:r>
            <w:r w:rsidR="003A2183" w:rsidRPr="003A2183">
              <w:rPr>
                <w:rFonts w:cs="Calibri"/>
                <w:sz w:val="20"/>
                <w:szCs w:val="20"/>
                <w:highlight w:val="lightGray"/>
                <w:lang w:val="fr-FR"/>
              </w:rPr>
              <w:fldChar w:fldCharType="end"/>
            </w:r>
            <w:r w:rsidR="003A2183" w:rsidRPr="003A2183">
              <w:rPr>
                <w:rFonts w:cs="Calibri"/>
                <w:sz w:val="20"/>
                <w:szCs w:val="20"/>
                <w:highlight w:val="lightGray"/>
                <w:lang w:val="fr-FR"/>
              </w:rPr>
              <w:t>)</w:t>
            </w:r>
          </w:p>
        </w:tc>
      </w:tr>
    </w:tbl>
    <w:p w14:paraId="08958E37" w14:textId="77777777" w:rsidR="000B6A78" w:rsidRPr="000B6A78" w:rsidRDefault="000B6A78" w:rsidP="0034331F">
      <w:pPr>
        <w:pStyle w:val="Titre3"/>
        <w:rPr>
          <w:lang w:val="fr-FR"/>
        </w:rPr>
      </w:pPr>
      <w:bookmarkStart w:id="265" w:name="_Toc444249789"/>
      <w:r w:rsidRPr="000B6A78">
        <w:rPr>
          <w:lang w:val="fr-FR"/>
        </w:rPr>
        <w:t>Requête multiple d'information temps réel au point d'arrêt en utilisant SOAP</w:t>
      </w:r>
      <w:bookmarkEnd w:id="2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9492"/>
      </w:tblGrid>
      <w:tr w:rsidR="00371DA1" w:rsidRPr="00E32CB2" w14:paraId="3A285EF3" w14:textId="77777777" w:rsidTr="001A1031">
        <w:tc>
          <w:tcPr>
            <w:tcW w:w="817" w:type="dxa"/>
            <w:shd w:val="clear" w:color="auto" w:fill="auto"/>
            <w:vAlign w:val="center"/>
          </w:tcPr>
          <w:p w14:paraId="6C7D7F23" w14:textId="77777777" w:rsidR="00371DA1" w:rsidRDefault="00371DA1" w:rsidP="0034331F">
            <w:pPr>
              <w:rPr>
                <w:lang w:val="fr-FR"/>
              </w:rPr>
            </w:pPr>
            <w:r>
              <w:rPr>
                <w:lang w:val="fr-FR"/>
              </w:rPr>
              <w:t>SM-13</w:t>
            </w:r>
          </w:p>
        </w:tc>
        <w:tc>
          <w:tcPr>
            <w:tcW w:w="9531" w:type="dxa"/>
            <w:shd w:val="clear" w:color="auto" w:fill="auto"/>
            <w:vAlign w:val="center"/>
          </w:tcPr>
          <w:p w14:paraId="25835388" w14:textId="5BF58ED9" w:rsidR="00371DA1" w:rsidRPr="00371DA1" w:rsidRDefault="00371DA1" w:rsidP="001A1031">
            <w:pPr>
              <w:spacing w:after="0"/>
              <w:jc w:val="both"/>
              <w:rPr>
                <w:highlight w:val="lightGray"/>
                <w:lang w:val="fr-FR"/>
              </w:rPr>
            </w:pPr>
            <w:r w:rsidRPr="00371DA1">
              <w:rPr>
                <w:highlight w:val="lightGray"/>
                <w:lang w:val="fr-FR"/>
              </w:rPr>
              <w:t xml:space="preserve">Il existe plusieurs façons de réaliser des requêtes d'information temps réel pour plusieurs points d'arrêt. Toutefois seule la solution </w:t>
            </w:r>
            <w:proofErr w:type="spellStart"/>
            <w:r w:rsidRPr="00371DA1">
              <w:rPr>
                <w:b/>
                <w:i/>
                <w:highlight w:val="lightGray"/>
                <w:lang w:val="fr-FR"/>
              </w:rPr>
              <w:t>GetSiri</w:t>
            </w:r>
            <w:proofErr w:type="spellEnd"/>
            <w:r w:rsidRPr="00371DA1">
              <w:rPr>
                <w:highlight w:val="lightGray"/>
                <w:lang w:val="fr-FR"/>
              </w:rPr>
              <w:t xml:space="preserve"> (voir ci-dessous) est recommandée par le profil FR, les autres solutions ne pouvant être maintenues que pour compatibilité ascendante.</w:t>
            </w:r>
          </w:p>
        </w:tc>
      </w:tr>
    </w:tbl>
    <w:p w14:paraId="39CF6240" w14:textId="444078D4" w:rsidR="006842E7" w:rsidRPr="006842E7" w:rsidRDefault="000B6A78" w:rsidP="00CC4FF0">
      <w:pPr>
        <w:spacing w:before="120"/>
        <w:jc w:val="both"/>
        <w:rPr>
          <w:strike/>
          <w:lang w:val="fr-FR"/>
        </w:rPr>
      </w:pPr>
      <w:r w:rsidRPr="000B6A78">
        <w:rPr>
          <w:lang w:val="fr-FR"/>
        </w:rPr>
        <w:t xml:space="preserve">Le service SOAP </w:t>
      </w:r>
      <w:proofErr w:type="spellStart"/>
      <w:proofErr w:type="gramStart"/>
      <w:r w:rsidRPr="000B6A78">
        <w:rPr>
          <w:b/>
          <w:i/>
          <w:lang w:val="fr-FR"/>
        </w:rPr>
        <w:t>GetSiri</w:t>
      </w:r>
      <w:proofErr w:type="spellEnd"/>
      <w:r w:rsidRPr="000B6A78">
        <w:rPr>
          <w:b/>
          <w:lang w:val="fr-FR"/>
        </w:rPr>
        <w:t xml:space="preserve"> </w:t>
      </w:r>
      <w:r w:rsidRPr="000B6A78">
        <w:rPr>
          <w:i/>
          <w:lang w:val="fr-FR"/>
        </w:rPr>
        <w:t xml:space="preserve"> (</w:t>
      </w:r>
      <w:proofErr w:type="gramEnd"/>
      <w:r w:rsidRPr="000B6A78">
        <w:rPr>
          <w:i/>
          <w:lang w:val="fr-FR"/>
        </w:rPr>
        <w:t xml:space="preserve">introduit par SIRI 2) </w:t>
      </w:r>
      <w:r w:rsidRPr="000B6A78">
        <w:rPr>
          <w:lang w:val="fr-FR"/>
        </w:rPr>
        <w:t>est celui qui doit être utilisé pour les requêtes multiples d'information temps réel au point d'ar</w:t>
      </w:r>
      <w:r w:rsidR="00CC4FF0">
        <w:rPr>
          <w:lang w:val="fr-FR"/>
        </w:rPr>
        <w:t>rêt</w:t>
      </w:r>
      <w:r w:rsidRPr="000B6A78">
        <w:rPr>
          <w:lang w:val="fr-FR"/>
        </w:rPr>
        <w:t xml:space="preserve">. </w:t>
      </w:r>
      <w:r w:rsidR="008B09C2">
        <w:rPr>
          <w:lang w:val="fr-FR"/>
        </w:rPr>
        <w:t>C</w:t>
      </w:r>
      <w:r w:rsidRPr="000B6A78">
        <w:rPr>
          <w:lang w:val="fr-FR"/>
        </w:rPr>
        <w:t xml:space="preserve">e point d'accès fonctionnel est générique et permet de solliciter n'importe quel service SIRI avec une cardinalité de requête illimitée. </w:t>
      </w:r>
    </w:p>
    <w:p w14:paraId="63F90026" w14:textId="77777777" w:rsidR="000B6A78" w:rsidRPr="00371DA1" w:rsidRDefault="000B6A78" w:rsidP="0034331F">
      <w:pPr>
        <w:pStyle w:val="Titre3"/>
        <w:rPr>
          <w:lang w:val="fr-FR"/>
        </w:rPr>
      </w:pPr>
      <w:r w:rsidRPr="00371DA1">
        <w:rPr>
          <w:lang w:val="fr-FR"/>
        </w:rPr>
        <w:t>Abonnement aux informations temps réel au point d'arrêt</w:t>
      </w:r>
    </w:p>
    <w:tbl>
      <w:tblPr>
        <w:tblW w:w="10348" w:type="dxa"/>
        <w:tblInd w:w="108" w:type="dxa"/>
        <w:tblLayout w:type="fixed"/>
        <w:tblLook w:val="0000" w:firstRow="0" w:lastRow="0" w:firstColumn="0" w:lastColumn="0" w:noHBand="0" w:noVBand="0"/>
      </w:tblPr>
      <w:tblGrid>
        <w:gridCol w:w="902"/>
        <w:gridCol w:w="1623"/>
        <w:gridCol w:w="567"/>
        <w:gridCol w:w="1566"/>
        <w:gridCol w:w="5690"/>
      </w:tblGrid>
      <w:tr w:rsidR="000B6A78" w:rsidRPr="00E32CB2" w14:paraId="40C1C99A" w14:textId="77777777" w:rsidTr="00CC4FF0">
        <w:tc>
          <w:tcPr>
            <w:tcW w:w="3092" w:type="dxa"/>
            <w:gridSpan w:val="3"/>
            <w:tcBorders>
              <w:top w:val="single" w:sz="4" w:space="0" w:color="auto"/>
              <w:left w:val="single" w:sz="4" w:space="0" w:color="auto"/>
              <w:bottom w:val="single" w:sz="4" w:space="0" w:color="auto"/>
              <w:right w:val="single" w:sz="4" w:space="0" w:color="auto"/>
            </w:tcBorders>
            <w:vAlign w:val="center"/>
          </w:tcPr>
          <w:p w14:paraId="628795E8" w14:textId="77777777" w:rsidR="000B6A78" w:rsidRPr="00E7759A" w:rsidRDefault="000B6A78" w:rsidP="00CC4FF0">
            <w:pPr>
              <w:spacing w:after="0"/>
              <w:rPr>
                <w:rFonts w:cs="Calibri"/>
                <w:b/>
                <w:i/>
                <w:sz w:val="20"/>
                <w:szCs w:val="20"/>
                <w:lang w:val="fr-LU"/>
              </w:rPr>
            </w:pPr>
            <w:proofErr w:type="spellStart"/>
            <w:r w:rsidRPr="00E7759A">
              <w:rPr>
                <w:rFonts w:cs="Calibri"/>
                <w:b/>
                <w:i/>
                <w:sz w:val="20"/>
                <w:szCs w:val="20"/>
                <w:lang w:val="fr-LU"/>
              </w:rPr>
              <w:t>StopMonitoringSubscription</w:t>
            </w:r>
            <w:proofErr w:type="spellEnd"/>
          </w:p>
        </w:tc>
        <w:tc>
          <w:tcPr>
            <w:tcW w:w="1566" w:type="dxa"/>
            <w:tcBorders>
              <w:top w:val="single" w:sz="4" w:space="0" w:color="auto"/>
              <w:left w:val="single" w:sz="4" w:space="0" w:color="auto"/>
              <w:bottom w:val="single" w:sz="4" w:space="0" w:color="auto"/>
              <w:right w:val="single" w:sz="4" w:space="0" w:color="auto"/>
            </w:tcBorders>
            <w:vAlign w:val="center"/>
          </w:tcPr>
          <w:p w14:paraId="068ED8E6" w14:textId="77777777" w:rsidR="000B6A78" w:rsidRPr="00E7759A" w:rsidRDefault="000B6A78" w:rsidP="00CC4FF0">
            <w:pPr>
              <w:spacing w:after="0"/>
              <w:rPr>
                <w:rFonts w:cs="Calibri"/>
                <w:i/>
                <w:sz w:val="20"/>
                <w:szCs w:val="20"/>
                <w:lang w:val="fr-LU"/>
              </w:rPr>
            </w:pPr>
            <w:r w:rsidRPr="00E7759A">
              <w:rPr>
                <w:rFonts w:cs="Calibri"/>
                <w:i/>
                <w:sz w:val="20"/>
                <w:szCs w:val="20"/>
                <w:lang w:val="fr-LU"/>
              </w:rPr>
              <w:t>+Structure</w:t>
            </w:r>
          </w:p>
        </w:tc>
        <w:tc>
          <w:tcPr>
            <w:tcW w:w="5690" w:type="dxa"/>
            <w:tcBorders>
              <w:top w:val="single" w:sz="4" w:space="0" w:color="auto"/>
              <w:left w:val="single" w:sz="4" w:space="0" w:color="auto"/>
              <w:bottom w:val="single" w:sz="4" w:space="0" w:color="auto"/>
              <w:right w:val="single" w:sz="4" w:space="0" w:color="auto"/>
            </w:tcBorders>
            <w:vAlign w:val="center"/>
          </w:tcPr>
          <w:p w14:paraId="3123AD72" w14:textId="77777777" w:rsidR="000B6A78" w:rsidRPr="00E7759A" w:rsidRDefault="000B6A78" w:rsidP="001A1031">
            <w:pPr>
              <w:spacing w:after="0"/>
              <w:jc w:val="both"/>
              <w:rPr>
                <w:rFonts w:cs="Calibri"/>
                <w:sz w:val="20"/>
                <w:szCs w:val="20"/>
                <w:lang w:val="fr-FR"/>
              </w:rPr>
            </w:pPr>
            <w:r w:rsidRPr="00E7759A">
              <w:rPr>
                <w:rFonts w:cs="Calibri"/>
                <w:sz w:val="20"/>
                <w:szCs w:val="20"/>
                <w:lang w:val="fr-FR"/>
              </w:rPr>
              <w:t>Requête d'abonnement pour obtenir des informations temps réel sur les heures d'arrivée et de départ à un point d'arrêt</w:t>
            </w:r>
          </w:p>
        </w:tc>
      </w:tr>
      <w:tr w:rsidR="000B6A78" w:rsidRPr="00E32CB2" w14:paraId="473BD25B" w14:textId="77777777" w:rsidTr="00CC4FF0">
        <w:tc>
          <w:tcPr>
            <w:tcW w:w="902" w:type="dxa"/>
            <w:vMerge w:val="restart"/>
            <w:tcBorders>
              <w:top w:val="single" w:sz="4" w:space="0" w:color="auto"/>
              <w:left w:val="single" w:sz="4" w:space="0" w:color="auto"/>
              <w:right w:val="single" w:sz="4" w:space="0" w:color="auto"/>
            </w:tcBorders>
            <w:vAlign w:val="center"/>
          </w:tcPr>
          <w:p w14:paraId="655FF4F5" w14:textId="77777777" w:rsidR="000B6A78" w:rsidRPr="00E7759A" w:rsidRDefault="000B6A78" w:rsidP="00CC4FF0">
            <w:pPr>
              <w:spacing w:after="0"/>
              <w:rPr>
                <w:rFonts w:cs="Calibri"/>
                <w:i/>
                <w:sz w:val="20"/>
                <w:szCs w:val="20"/>
                <w:lang w:val="fr-LU"/>
              </w:rPr>
            </w:pPr>
            <w:r w:rsidRPr="00E7759A">
              <w:rPr>
                <w:rFonts w:cs="Calibri"/>
                <w:i/>
                <w:sz w:val="20"/>
                <w:szCs w:val="20"/>
                <w:lang w:val="fr-LU"/>
              </w:rPr>
              <w:t>Identity</w:t>
            </w:r>
          </w:p>
        </w:tc>
        <w:tc>
          <w:tcPr>
            <w:tcW w:w="1623" w:type="dxa"/>
            <w:tcBorders>
              <w:top w:val="single" w:sz="4" w:space="0" w:color="auto"/>
              <w:left w:val="single" w:sz="4" w:space="0" w:color="auto"/>
              <w:bottom w:val="single" w:sz="4" w:space="0" w:color="auto"/>
              <w:right w:val="single" w:sz="4" w:space="0" w:color="auto"/>
            </w:tcBorders>
            <w:vAlign w:val="center"/>
          </w:tcPr>
          <w:p w14:paraId="2D4536F1" w14:textId="77777777" w:rsidR="000B6A78" w:rsidRPr="00E7759A" w:rsidRDefault="000B6A78" w:rsidP="00CC4FF0">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Subscriber</w:t>
            </w:r>
            <w:r w:rsidRPr="00E7759A">
              <w:rPr>
                <w:rFonts w:cs="Calibri"/>
                <w:b/>
                <w:i/>
                <w:sz w:val="20"/>
                <w:szCs w:val="20"/>
                <w:highlight w:val="lightGray"/>
                <w:shd w:val="clear" w:color="auto" w:fill="00FF00"/>
                <w:lang w:val="fr-LU"/>
              </w:rPr>
              <w:softHyphen/>
              <w:t>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53599085" w14:textId="77777777" w:rsidR="000B6A78" w:rsidRPr="00E7759A" w:rsidRDefault="000B6A78" w:rsidP="00CC4FF0">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2E0A1768" w14:textId="77777777" w:rsidR="000B6A78" w:rsidRPr="00E7759A" w:rsidRDefault="000B6A78" w:rsidP="00CC4FF0">
            <w:pPr>
              <w:spacing w:after="0"/>
              <w:rPr>
                <w:rFonts w:cs="Calibri"/>
                <w:sz w:val="20"/>
                <w:szCs w:val="20"/>
                <w:shd w:val="clear" w:color="auto" w:fill="00FF00"/>
                <w:lang w:val="fr-LU"/>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566" w:type="dxa"/>
            <w:tcBorders>
              <w:top w:val="single" w:sz="4" w:space="0" w:color="auto"/>
              <w:left w:val="single" w:sz="4" w:space="0" w:color="auto"/>
              <w:bottom w:val="single" w:sz="4" w:space="0" w:color="auto"/>
              <w:right w:val="single" w:sz="4" w:space="0" w:color="auto"/>
            </w:tcBorders>
            <w:vAlign w:val="center"/>
          </w:tcPr>
          <w:p w14:paraId="5430C97F" w14:textId="77777777" w:rsidR="000B6A78" w:rsidRPr="00E7759A" w:rsidRDefault="000B6A78" w:rsidP="00CC4FF0">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5690" w:type="dxa"/>
            <w:tcBorders>
              <w:top w:val="single" w:sz="4" w:space="0" w:color="auto"/>
              <w:left w:val="single" w:sz="4" w:space="0" w:color="auto"/>
              <w:bottom w:val="single" w:sz="4" w:space="0" w:color="auto"/>
              <w:right w:val="single" w:sz="4" w:space="0" w:color="auto"/>
            </w:tcBorders>
            <w:vAlign w:val="center"/>
          </w:tcPr>
          <w:p w14:paraId="6EAEE95F" w14:textId="77777777" w:rsidR="000B6A78" w:rsidRPr="00E7759A" w:rsidRDefault="000B6A78" w:rsidP="001A1031">
            <w:pPr>
              <w:spacing w:after="0"/>
              <w:jc w:val="both"/>
              <w:rPr>
                <w:rFonts w:cs="Calibri"/>
                <w:sz w:val="20"/>
                <w:szCs w:val="20"/>
                <w:lang w:val="fr-FR"/>
              </w:rPr>
            </w:pPr>
            <w:r w:rsidRPr="00E7759A">
              <w:rPr>
                <w:rFonts w:cs="Calibri"/>
                <w:sz w:val="20"/>
                <w:szCs w:val="20"/>
                <w:lang w:val="fr-FR"/>
              </w:rPr>
              <w:t>Identification du système demandeur (</w:t>
            </w:r>
            <w:proofErr w:type="gramStart"/>
            <w:r w:rsidRPr="00E7759A">
              <w:rPr>
                <w:rFonts w:cs="Calibri"/>
                <w:sz w:val="20"/>
                <w:szCs w:val="20"/>
                <w:lang w:val="fr-FR"/>
              </w:rPr>
              <w:t>voir  SIRI</w:t>
            </w:r>
            <w:proofErr w:type="gramEnd"/>
            <w:r w:rsidRPr="00E7759A">
              <w:rPr>
                <w:rFonts w:cs="Calibri"/>
                <w:sz w:val="20"/>
                <w:szCs w:val="20"/>
                <w:lang w:val="fr-FR"/>
              </w:rPr>
              <w:t xml:space="preserve"> Part 2 Common </w:t>
            </w:r>
            <w:proofErr w:type="spellStart"/>
            <w:r w:rsidRPr="00E7759A">
              <w:rPr>
                <w:rFonts w:cs="Calibri"/>
                <w:b/>
                <w:i/>
                <w:sz w:val="20"/>
                <w:szCs w:val="20"/>
                <w:lang w:val="fr-FR"/>
              </w:rPr>
              <w:t>SubscriptionRequest</w:t>
            </w:r>
            <w:proofErr w:type="spellEnd"/>
            <w:r w:rsidRPr="00E7759A">
              <w:rPr>
                <w:rFonts w:cs="Calibri"/>
                <w:sz w:val="20"/>
                <w:szCs w:val="20"/>
                <w:lang w:val="fr-FR"/>
              </w:rPr>
              <w:t xml:space="preserve"> </w:t>
            </w:r>
            <w:proofErr w:type="spellStart"/>
            <w:r w:rsidRPr="00E7759A">
              <w:rPr>
                <w:rFonts w:cs="Calibri"/>
                <w:sz w:val="20"/>
                <w:szCs w:val="20"/>
                <w:lang w:val="fr-FR"/>
              </w:rPr>
              <w:t>parameters</w:t>
            </w:r>
            <w:proofErr w:type="spellEnd"/>
            <w:r w:rsidRPr="00E7759A">
              <w:rPr>
                <w:rFonts w:cs="Calibri"/>
                <w:sz w:val="20"/>
                <w:szCs w:val="20"/>
                <w:lang w:val="fr-FR"/>
              </w:rPr>
              <w:t>.)</w:t>
            </w:r>
          </w:p>
        </w:tc>
      </w:tr>
      <w:tr w:rsidR="000B6A78" w:rsidRPr="00E32CB2" w14:paraId="61526944" w14:textId="77777777" w:rsidTr="00CC4FF0">
        <w:tc>
          <w:tcPr>
            <w:tcW w:w="902" w:type="dxa"/>
            <w:vMerge/>
            <w:tcBorders>
              <w:left w:val="single" w:sz="4" w:space="0" w:color="auto"/>
              <w:bottom w:val="single" w:sz="4" w:space="0" w:color="auto"/>
              <w:right w:val="single" w:sz="4" w:space="0" w:color="auto"/>
            </w:tcBorders>
            <w:vAlign w:val="center"/>
          </w:tcPr>
          <w:p w14:paraId="5D01B5D0" w14:textId="77777777" w:rsidR="000B6A78" w:rsidRPr="00E7759A" w:rsidRDefault="000B6A78" w:rsidP="00CC4FF0">
            <w:pPr>
              <w:spacing w:after="0"/>
              <w:rPr>
                <w:rFonts w:cs="Calibri"/>
                <w:i/>
                <w:sz w:val="20"/>
                <w:szCs w:val="20"/>
                <w:lang w:val="fr-FR"/>
              </w:rPr>
            </w:pPr>
          </w:p>
        </w:tc>
        <w:tc>
          <w:tcPr>
            <w:tcW w:w="1623" w:type="dxa"/>
            <w:tcBorders>
              <w:top w:val="single" w:sz="4" w:space="0" w:color="auto"/>
              <w:left w:val="single" w:sz="4" w:space="0" w:color="auto"/>
              <w:bottom w:val="single" w:sz="4" w:space="0" w:color="auto"/>
              <w:right w:val="single" w:sz="4" w:space="0" w:color="auto"/>
            </w:tcBorders>
            <w:vAlign w:val="center"/>
          </w:tcPr>
          <w:p w14:paraId="25A8D4B7" w14:textId="77777777" w:rsidR="000B6A78" w:rsidRPr="00E7759A" w:rsidRDefault="000B6A78" w:rsidP="00CC4FF0">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Subscription</w:t>
            </w:r>
            <w:proofErr w:type="spellEnd"/>
            <w:r w:rsidRPr="00E7759A">
              <w:rPr>
                <w:rFonts w:cs="Calibri"/>
                <w:b/>
                <w:i/>
                <w:sz w:val="20"/>
                <w:szCs w:val="20"/>
                <w:highlight w:val="lightGray"/>
                <w:lang w:val="en-GB"/>
              </w:rPr>
              <w:softHyphen/>
            </w:r>
            <w:r w:rsidRPr="00E7759A">
              <w:rPr>
                <w:rFonts w:cs="Calibri"/>
                <w:b/>
                <w:i/>
                <w:sz w:val="20"/>
                <w:szCs w:val="20"/>
                <w:highlight w:val="lightGray"/>
                <w:shd w:val="clear" w:color="auto" w:fill="00FF00"/>
                <w:lang w:val="fr-LU"/>
              </w:rPr>
              <w:t>Identifier</w:t>
            </w:r>
          </w:p>
        </w:tc>
        <w:tc>
          <w:tcPr>
            <w:tcW w:w="567" w:type="dxa"/>
            <w:tcBorders>
              <w:top w:val="single" w:sz="4" w:space="0" w:color="auto"/>
              <w:left w:val="single" w:sz="4" w:space="0" w:color="auto"/>
              <w:bottom w:val="single" w:sz="4" w:space="0" w:color="auto"/>
              <w:right w:val="single" w:sz="4" w:space="0" w:color="auto"/>
            </w:tcBorders>
            <w:vAlign w:val="center"/>
          </w:tcPr>
          <w:p w14:paraId="58F53663" w14:textId="77777777" w:rsidR="000B6A78" w:rsidRPr="00E7759A" w:rsidRDefault="000B6A78" w:rsidP="00CC4FF0">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566" w:type="dxa"/>
            <w:tcBorders>
              <w:top w:val="single" w:sz="4" w:space="0" w:color="auto"/>
              <w:left w:val="single" w:sz="4" w:space="0" w:color="auto"/>
              <w:bottom w:val="single" w:sz="4" w:space="0" w:color="auto"/>
              <w:right w:val="single" w:sz="4" w:space="0" w:color="auto"/>
            </w:tcBorders>
            <w:vAlign w:val="center"/>
          </w:tcPr>
          <w:p w14:paraId="52345FDC" w14:textId="77777777" w:rsidR="000B6A78" w:rsidRPr="00E7759A" w:rsidRDefault="000B6A78" w:rsidP="00CC4FF0">
            <w:pPr>
              <w:spacing w:after="0"/>
              <w:rPr>
                <w:rFonts w:cs="Calibri"/>
                <w:i/>
                <w:sz w:val="20"/>
                <w:szCs w:val="20"/>
                <w:lang w:val="fr-LU"/>
              </w:rPr>
            </w:pPr>
            <w:proofErr w:type="spellStart"/>
            <w:r w:rsidRPr="00E7759A">
              <w:rPr>
                <w:rFonts w:cs="Calibri"/>
                <w:i/>
                <w:sz w:val="20"/>
                <w:szCs w:val="20"/>
                <w:lang w:val="fr-LU"/>
              </w:rPr>
              <w:t>Subscription</w:t>
            </w:r>
            <w:r w:rsidRPr="00E7759A">
              <w:rPr>
                <w:rFonts w:cs="Calibri"/>
                <w:i/>
                <w:sz w:val="20"/>
                <w:szCs w:val="20"/>
                <w:lang w:val="fr-LU"/>
              </w:rPr>
              <w:softHyphen/>
              <w:t>Qualifier</w:t>
            </w:r>
            <w:proofErr w:type="spellEnd"/>
          </w:p>
        </w:tc>
        <w:tc>
          <w:tcPr>
            <w:tcW w:w="5690" w:type="dxa"/>
            <w:tcBorders>
              <w:top w:val="single" w:sz="4" w:space="0" w:color="auto"/>
              <w:left w:val="single" w:sz="4" w:space="0" w:color="auto"/>
              <w:bottom w:val="single" w:sz="4" w:space="0" w:color="auto"/>
              <w:right w:val="single" w:sz="4" w:space="0" w:color="auto"/>
            </w:tcBorders>
            <w:vAlign w:val="center"/>
          </w:tcPr>
          <w:p w14:paraId="3E4E6A57" w14:textId="77777777" w:rsidR="000B6A78" w:rsidRPr="00E7759A" w:rsidRDefault="000B6A78" w:rsidP="001A1031">
            <w:pPr>
              <w:spacing w:after="0"/>
              <w:jc w:val="both"/>
              <w:rPr>
                <w:rFonts w:cs="Calibri"/>
                <w:sz w:val="20"/>
                <w:szCs w:val="20"/>
                <w:lang w:val="fr-FR"/>
              </w:rPr>
            </w:pPr>
            <w:r w:rsidRPr="00E7759A">
              <w:rPr>
                <w:rFonts w:cs="Calibri"/>
                <w:sz w:val="20"/>
                <w:szCs w:val="20"/>
                <w:lang w:val="fr-FR"/>
              </w:rPr>
              <w:t>Identifiant de l'abonnement pour le système demandeur.</w:t>
            </w:r>
          </w:p>
        </w:tc>
      </w:tr>
      <w:tr w:rsidR="000B6A78" w:rsidRPr="00E32CB2" w14:paraId="1EEE4226" w14:textId="77777777" w:rsidTr="00CC4FF0">
        <w:tc>
          <w:tcPr>
            <w:tcW w:w="902" w:type="dxa"/>
            <w:tcBorders>
              <w:top w:val="single" w:sz="4" w:space="0" w:color="auto"/>
              <w:left w:val="single" w:sz="4" w:space="0" w:color="auto"/>
              <w:bottom w:val="single" w:sz="4" w:space="0" w:color="auto"/>
              <w:right w:val="single" w:sz="4" w:space="0" w:color="auto"/>
            </w:tcBorders>
            <w:vAlign w:val="center"/>
          </w:tcPr>
          <w:p w14:paraId="319D317E" w14:textId="77777777" w:rsidR="000B6A78" w:rsidRPr="00E7759A" w:rsidRDefault="000B6A78" w:rsidP="00CC4FF0">
            <w:pPr>
              <w:spacing w:after="0"/>
              <w:rPr>
                <w:rFonts w:cs="Calibri"/>
                <w:i/>
                <w:sz w:val="20"/>
                <w:szCs w:val="20"/>
                <w:lang w:val="en-GB"/>
              </w:rPr>
            </w:pPr>
            <w:r w:rsidRPr="00E7759A">
              <w:rPr>
                <w:rFonts w:cs="Calibri"/>
                <w:i/>
                <w:sz w:val="20"/>
                <w:szCs w:val="20"/>
                <w:lang w:val="en-GB"/>
              </w:rPr>
              <w:t>Lease</w:t>
            </w:r>
          </w:p>
        </w:tc>
        <w:tc>
          <w:tcPr>
            <w:tcW w:w="1623" w:type="dxa"/>
            <w:tcBorders>
              <w:top w:val="single" w:sz="4" w:space="0" w:color="auto"/>
              <w:left w:val="single" w:sz="4" w:space="0" w:color="auto"/>
              <w:bottom w:val="single" w:sz="4" w:space="0" w:color="auto"/>
              <w:right w:val="single" w:sz="4" w:space="0" w:color="auto"/>
            </w:tcBorders>
            <w:vAlign w:val="center"/>
          </w:tcPr>
          <w:p w14:paraId="768075CD" w14:textId="77777777" w:rsidR="000B6A78" w:rsidRPr="00E7759A" w:rsidRDefault="000B6A78" w:rsidP="00CC4FF0">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Initial</w:t>
            </w:r>
            <w:r w:rsidRPr="00E7759A">
              <w:rPr>
                <w:rFonts w:cs="Calibri"/>
                <w:b/>
                <w:i/>
                <w:sz w:val="20"/>
                <w:szCs w:val="20"/>
                <w:highlight w:val="lightGray"/>
                <w:shd w:val="clear" w:color="auto" w:fill="00FF00"/>
                <w:lang w:val="en-GB"/>
              </w:rPr>
              <w:softHyphen/>
              <w:t>Termination</w:t>
            </w:r>
            <w:r w:rsidRPr="00E7759A">
              <w:rPr>
                <w:rFonts w:cs="Calibri"/>
                <w:b/>
                <w:i/>
                <w:sz w:val="20"/>
                <w:szCs w:val="20"/>
                <w:highlight w:val="lightGray"/>
                <w:shd w:val="clear" w:color="auto" w:fill="00FF00"/>
                <w:lang w:val="en-GB"/>
              </w:rPr>
              <w:softHyphen/>
              <w:t>Time</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3934412B" w14:textId="77777777" w:rsidR="000B6A78" w:rsidRPr="00E7759A" w:rsidRDefault="000B6A78" w:rsidP="00CC4FF0">
            <w:pPr>
              <w:spacing w:after="0"/>
              <w:rPr>
                <w:rFonts w:cs="Calibri"/>
                <w:sz w:val="20"/>
                <w:szCs w:val="20"/>
                <w:lang w:val="en-GB"/>
              </w:rPr>
            </w:pPr>
            <w:r w:rsidRPr="00E7759A">
              <w:rPr>
                <w:rFonts w:cs="Calibri"/>
                <w:sz w:val="20"/>
                <w:szCs w:val="20"/>
                <w:lang w:val="en-GB"/>
              </w:rPr>
              <w:t>1:1</w:t>
            </w:r>
          </w:p>
        </w:tc>
        <w:tc>
          <w:tcPr>
            <w:tcW w:w="1566" w:type="dxa"/>
            <w:tcBorders>
              <w:top w:val="single" w:sz="4" w:space="0" w:color="auto"/>
              <w:left w:val="single" w:sz="4" w:space="0" w:color="auto"/>
              <w:bottom w:val="single" w:sz="4" w:space="0" w:color="auto"/>
              <w:right w:val="single" w:sz="4" w:space="0" w:color="auto"/>
            </w:tcBorders>
            <w:vAlign w:val="center"/>
          </w:tcPr>
          <w:p w14:paraId="24B4E6AA" w14:textId="77777777" w:rsidR="000B6A78" w:rsidRPr="00E7759A" w:rsidRDefault="000B6A78" w:rsidP="00CC4FF0">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690" w:type="dxa"/>
            <w:tcBorders>
              <w:top w:val="single" w:sz="4" w:space="0" w:color="auto"/>
              <w:left w:val="single" w:sz="4" w:space="0" w:color="auto"/>
              <w:bottom w:val="single" w:sz="4" w:space="0" w:color="auto"/>
              <w:right w:val="single" w:sz="4" w:space="0" w:color="auto"/>
            </w:tcBorders>
            <w:vAlign w:val="center"/>
          </w:tcPr>
          <w:p w14:paraId="4B01CBA4" w14:textId="77777777" w:rsidR="000B6A78" w:rsidRPr="001A1031" w:rsidRDefault="000B6A78" w:rsidP="001A1031">
            <w:pPr>
              <w:spacing w:after="0"/>
              <w:jc w:val="both"/>
              <w:rPr>
                <w:rFonts w:cs="Calibri"/>
                <w:sz w:val="20"/>
                <w:szCs w:val="20"/>
                <w:highlight w:val="lightGray"/>
                <w:lang w:val="fr-FR"/>
              </w:rPr>
            </w:pPr>
            <w:r w:rsidRPr="001A1031">
              <w:rPr>
                <w:rFonts w:cs="Calibri"/>
                <w:sz w:val="20"/>
                <w:szCs w:val="20"/>
                <w:highlight w:val="lightGray"/>
                <w:lang w:val="fr-FR"/>
              </w:rPr>
              <w:t>Date et heure de fin de l'abonnement : un abonnement a forcément une date et heure de fin (les partenaires pourront décider de limiter la durée maximale d’un abonnement)</w:t>
            </w:r>
          </w:p>
        </w:tc>
      </w:tr>
      <w:tr w:rsidR="000B6A78" w:rsidRPr="00E7759A" w14:paraId="7A44FB7D" w14:textId="77777777" w:rsidTr="00CC4FF0">
        <w:tc>
          <w:tcPr>
            <w:tcW w:w="902" w:type="dxa"/>
            <w:tcBorders>
              <w:top w:val="single" w:sz="4" w:space="0" w:color="auto"/>
              <w:left w:val="single" w:sz="4" w:space="0" w:color="auto"/>
              <w:bottom w:val="single" w:sz="4" w:space="0" w:color="auto"/>
              <w:right w:val="single" w:sz="4" w:space="0" w:color="auto"/>
            </w:tcBorders>
            <w:vAlign w:val="center"/>
          </w:tcPr>
          <w:p w14:paraId="356C710A" w14:textId="77777777" w:rsidR="000B6A78" w:rsidRPr="00E7759A" w:rsidRDefault="000B6A78" w:rsidP="00CC4FF0">
            <w:pPr>
              <w:spacing w:after="0"/>
              <w:rPr>
                <w:rFonts w:cs="Calibri"/>
                <w:i/>
                <w:sz w:val="20"/>
                <w:szCs w:val="20"/>
                <w:lang w:val="en-GB"/>
              </w:rPr>
            </w:pPr>
            <w:r w:rsidRPr="00E7759A">
              <w:rPr>
                <w:rFonts w:cs="Calibri"/>
                <w:i/>
                <w:sz w:val="20"/>
                <w:szCs w:val="20"/>
                <w:lang w:val="en-GB"/>
              </w:rPr>
              <w:t>Request</w:t>
            </w:r>
          </w:p>
        </w:tc>
        <w:tc>
          <w:tcPr>
            <w:tcW w:w="1623" w:type="dxa"/>
            <w:tcBorders>
              <w:top w:val="single" w:sz="4" w:space="0" w:color="auto"/>
              <w:left w:val="single" w:sz="4" w:space="0" w:color="auto"/>
              <w:bottom w:val="single" w:sz="4" w:space="0" w:color="auto"/>
              <w:right w:val="single" w:sz="4" w:space="0" w:color="auto"/>
            </w:tcBorders>
            <w:vAlign w:val="center"/>
          </w:tcPr>
          <w:p w14:paraId="1C39602E" w14:textId="77777777" w:rsidR="000B6A78" w:rsidRPr="00E7759A" w:rsidRDefault="000B6A78" w:rsidP="00CC4FF0">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Stop</w:t>
            </w:r>
            <w:r w:rsidRPr="00E7759A">
              <w:rPr>
                <w:rFonts w:cs="Calibri"/>
                <w:b/>
                <w:i/>
                <w:sz w:val="20"/>
                <w:szCs w:val="20"/>
                <w:highlight w:val="lightGray"/>
                <w:shd w:val="clear" w:color="auto" w:fill="00FF00"/>
                <w:lang w:val="en-GB"/>
              </w:rPr>
              <w:softHyphen/>
              <w:t>Monitoring</w:t>
            </w:r>
            <w:r w:rsidRPr="00E7759A">
              <w:rPr>
                <w:rFonts w:cs="Calibri"/>
                <w:b/>
                <w:i/>
                <w:sz w:val="20"/>
                <w:szCs w:val="20"/>
                <w:highlight w:val="lightGray"/>
                <w:shd w:val="clear" w:color="auto" w:fill="00FF00"/>
                <w:lang w:val="en-GB"/>
              </w:rPr>
              <w:softHyphen/>
              <w:t>Request</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602B8C7E" w14:textId="77777777" w:rsidR="000B6A78" w:rsidRPr="00E7759A" w:rsidRDefault="000B6A78" w:rsidP="00CC4FF0">
            <w:pPr>
              <w:spacing w:after="0"/>
              <w:rPr>
                <w:rFonts w:cs="Calibri"/>
                <w:sz w:val="20"/>
                <w:szCs w:val="20"/>
                <w:lang w:val="en-GB"/>
              </w:rPr>
            </w:pPr>
            <w:r w:rsidRPr="00E7759A">
              <w:rPr>
                <w:rFonts w:cs="Calibri"/>
                <w:sz w:val="20"/>
                <w:szCs w:val="20"/>
                <w:lang w:val="en-GB"/>
              </w:rPr>
              <w:t>1:1</w:t>
            </w:r>
          </w:p>
        </w:tc>
        <w:tc>
          <w:tcPr>
            <w:tcW w:w="1566" w:type="dxa"/>
            <w:tcBorders>
              <w:top w:val="single" w:sz="4" w:space="0" w:color="auto"/>
              <w:left w:val="single" w:sz="4" w:space="0" w:color="auto"/>
              <w:bottom w:val="single" w:sz="4" w:space="0" w:color="auto"/>
              <w:right w:val="single" w:sz="4" w:space="0" w:color="auto"/>
            </w:tcBorders>
            <w:vAlign w:val="center"/>
          </w:tcPr>
          <w:p w14:paraId="01B99811" w14:textId="77777777" w:rsidR="000B6A78" w:rsidRPr="00E7759A" w:rsidRDefault="000B6A78" w:rsidP="00CC4FF0">
            <w:pPr>
              <w:spacing w:after="0"/>
              <w:rPr>
                <w:rFonts w:cs="Calibri"/>
                <w:i/>
                <w:sz w:val="20"/>
                <w:szCs w:val="20"/>
                <w:lang w:val="en-GB"/>
              </w:rPr>
            </w:pPr>
            <w:r w:rsidRPr="00E7759A">
              <w:rPr>
                <w:rFonts w:cs="Calibri"/>
                <w:i/>
                <w:sz w:val="20"/>
                <w:szCs w:val="20"/>
                <w:lang w:val="en-GB"/>
              </w:rPr>
              <w:t>+Structure</w:t>
            </w:r>
          </w:p>
        </w:tc>
        <w:tc>
          <w:tcPr>
            <w:tcW w:w="5690" w:type="dxa"/>
            <w:tcBorders>
              <w:top w:val="single" w:sz="4" w:space="0" w:color="auto"/>
              <w:left w:val="single" w:sz="4" w:space="0" w:color="auto"/>
              <w:bottom w:val="single" w:sz="4" w:space="0" w:color="auto"/>
              <w:right w:val="single" w:sz="4" w:space="0" w:color="auto"/>
            </w:tcBorders>
            <w:vAlign w:val="center"/>
          </w:tcPr>
          <w:p w14:paraId="480B72EE" w14:textId="77777777" w:rsidR="000B6A78" w:rsidRPr="00E7759A" w:rsidRDefault="000B6A78" w:rsidP="001A1031">
            <w:pPr>
              <w:spacing w:after="0"/>
              <w:jc w:val="both"/>
              <w:rPr>
                <w:rFonts w:cs="Calibri"/>
                <w:sz w:val="20"/>
                <w:szCs w:val="20"/>
              </w:rPr>
            </w:pPr>
            <w:proofErr w:type="spellStart"/>
            <w:r w:rsidRPr="00E7759A">
              <w:rPr>
                <w:rFonts w:cs="Calibri"/>
                <w:sz w:val="20"/>
                <w:szCs w:val="20"/>
              </w:rPr>
              <w:t>voir</w:t>
            </w:r>
            <w:proofErr w:type="spellEnd"/>
            <w:r w:rsidRPr="00E7759A">
              <w:rPr>
                <w:rFonts w:cs="Calibri"/>
                <w:sz w:val="20"/>
                <w:szCs w:val="20"/>
              </w:rPr>
              <w:t xml:space="preserve"> </w:t>
            </w:r>
            <w:proofErr w:type="spellStart"/>
            <w:r w:rsidRPr="00E7759A">
              <w:rPr>
                <w:rFonts w:cs="Calibri"/>
                <w:sz w:val="20"/>
                <w:szCs w:val="20"/>
              </w:rPr>
              <w:t>StopMonitoringRequest</w:t>
            </w:r>
            <w:proofErr w:type="spellEnd"/>
            <w:r w:rsidRPr="00E7759A">
              <w:rPr>
                <w:rFonts w:cs="Calibri"/>
                <w:sz w:val="20"/>
                <w:szCs w:val="20"/>
              </w:rPr>
              <w:t xml:space="preserve"> (ci-dessus)</w:t>
            </w:r>
          </w:p>
        </w:tc>
      </w:tr>
      <w:tr w:rsidR="000B6A78" w:rsidRPr="00E32CB2" w14:paraId="66FC96AF" w14:textId="77777777" w:rsidTr="00CC4FF0">
        <w:tc>
          <w:tcPr>
            <w:tcW w:w="902" w:type="dxa"/>
            <w:vMerge w:val="restart"/>
            <w:tcBorders>
              <w:top w:val="single" w:sz="4" w:space="0" w:color="auto"/>
              <w:left w:val="single" w:sz="4" w:space="0" w:color="auto"/>
              <w:right w:val="single" w:sz="4" w:space="0" w:color="auto"/>
            </w:tcBorders>
            <w:vAlign w:val="center"/>
          </w:tcPr>
          <w:p w14:paraId="4370D1E3" w14:textId="77777777" w:rsidR="000B6A78" w:rsidRPr="00E7759A" w:rsidRDefault="000B6A78" w:rsidP="00CC4FF0">
            <w:pPr>
              <w:spacing w:after="0"/>
              <w:rPr>
                <w:rFonts w:cs="Calibri"/>
                <w:i/>
                <w:sz w:val="20"/>
                <w:szCs w:val="20"/>
                <w:lang w:val="en-GB"/>
              </w:rPr>
            </w:pPr>
            <w:r w:rsidRPr="00E7759A">
              <w:rPr>
                <w:rFonts w:cs="Calibri"/>
                <w:i/>
                <w:sz w:val="20"/>
                <w:szCs w:val="20"/>
                <w:lang w:val="en-GB"/>
              </w:rPr>
              <w:t>Policy</w:t>
            </w:r>
          </w:p>
        </w:tc>
        <w:tc>
          <w:tcPr>
            <w:tcW w:w="1623" w:type="dxa"/>
            <w:tcBorders>
              <w:top w:val="single" w:sz="4" w:space="0" w:color="auto"/>
              <w:left w:val="single" w:sz="4" w:space="0" w:color="auto"/>
              <w:bottom w:val="single" w:sz="4" w:space="0" w:color="auto"/>
              <w:right w:val="single" w:sz="4" w:space="0" w:color="auto"/>
            </w:tcBorders>
            <w:vAlign w:val="center"/>
          </w:tcPr>
          <w:p w14:paraId="5A30C575" w14:textId="77777777" w:rsidR="000B6A78" w:rsidRPr="00E7759A" w:rsidRDefault="000B6A78" w:rsidP="00CC4FF0">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lang w:val="en-GB"/>
              </w:rPr>
              <w:t>I</w:t>
            </w:r>
            <w:r w:rsidRPr="00E7759A">
              <w:rPr>
                <w:rFonts w:cs="Calibri"/>
                <w:b/>
                <w:i/>
                <w:sz w:val="20"/>
                <w:szCs w:val="20"/>
                <w:highlight w:val="lightGray"/>
                <w:shd w:val="clear" w:color="auto" w:fill="00FF00"/>
                <w:lang w:val="en-GB"/>
              </w:rPr>
              <w:t>ncremental</w:t>
            </w:r>
            <w:r w:rsidRPr="00E7759A">
              <w:rPr>
                <w:rFonts w:cs="Calibri"/>
                <w:b/>
                <w:i/>
                <w:sz w:val="20"/>
                <w:szCs w:val="20"/>
                <w:highlight w:val="lightGray"/>
                <w:shd w:val="clear" w:color="auto" w:fill="00FF00"/>
                <w:lang w:val="en-GB"/>
              </w:rPr>
              <w:softHyphen/>
              <w:t>Updates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1C140B19" w14:textId="77777777" w:rsidR="000B6A78" w:rsidRPr="00E7759A" w:rsidRDefault="000B6A78" w:rsidP="00CC4FF0">
            <w:pPr>
              <w:spacing w:after="0"/>
              <w:rPr>
                <w:rFonts w:cs="Calibri"/>
                <w:sz w:val="20"/>
                <w:szCs w:val="20"/>
                <w:lang w:val="en-GB"/>
              </w:rPr>
            </w:pPr>
            <w:r w:rsidRPr="00E7759A">
              <w:rPr>
                <w:rFonts w:cs="Calibri"/>
                <w:sz w:val="20"/>
                <w:szCs w:val="20"/>
                <w:lang w:val="en-GB"/>
              </w:rPr>
              <w:t>0:1</w:t>
            </w:r>
          </w:p>
        </w:tc>
        <w:tc>
          <w:tcPr>
            <w:tcW w:w="1566" w:type="dxa"/>
            <w:tcBorders>
              <w:top w:val="single" w:sz="4" w:space="0" w:color="auto"/>
              <w:left w:val="single" w:sz="4" w:space="0" w:color="auto"/>
              <w:bottom w:val="single" w:sz="4" w:space="0" w:color="auto"/>
              <w:right w:val="single" w:sz="4" w:space="0" w:color="auto"/>
            </w:tcBorders>
            <w:vAlign w:val="center"/>
          </w:tcPr>
          <w:p w14:paraId="47FA7FA5" w14:textId="77777777" w:rsidR="000B6A78" w:rsidRPr="00E7759A" w:rsidRDefault="000B6A78" w:rsidP="00CC4FF0">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690" w:type="dxa"/>
            <w:tcBorders>
              <w:top w:val="single" w:sz="4" w:space="0" w:color="auto"/>
              <w:left w:val="single" w:sz="4" w:space="0" w:color="auto"/>
              <w:bottom w:val="single" w:sz="4" w:space="0" w:color="auto"/>
              <w:right w:val="single" w:sz="4" w:space="0" w:color="auto"/>
            </w:tcBorders>
            <w:vAlign w:val="center"/>
          </w:tcPr>
          <w:p w14:paraId="6FFFB44E" w14:textId="77777777" w:rsidR="000B6A78" w:rsidRPr="001A1031" w:rsidRDefault="000B6A78" w:rsidP="001A1031">
            <w:pPr>
              <w:spacing w:after="0"/>
              <w:jc w:val="both"/>
              <w:rPr>
                <w:rFonts w:cs="Calibri"/>
                <w:sz w:val="20"/>
                <w:szCs w:val="20"/>
                <w:highlight w:val="lightGray"/>
                <w:lang w:val="fr-FR"/>
              </w:rPr>
            </w:pPr>
            <w:r w:rsidRPr="001A1031">
              <w:rPr>
                <w:rFonts w:cs="Calibri"/>
                <w:sz w:val="20"/>
                <w:szCs w:val="20"/>
                <w:highlight w:val="lightGray"/>
                <w:lang w:val="fr-FR"/>
              </w:rPr>
              <w:t>Indique s’il faut notifier uniquement les changements d'information ou s’il faut systématiquement renvoyer toutes les informations si l'une d'elles change.</w:t>
            </w:r>
          </w:p>
          <w:p w14:paraId="3FB50C99" w14:textId="77777777" w:rsidR="000B6A78" w:rsidRPr="00E7759A" w:rsidRDefault="000B6A78" w:rsidP="001A1031">
            <w:pPr>
              <w:spacing w:after="0"/>
              <w:jc w:val="both"/>
              <w:rPr>
                <w:rFonts w:cs="Calibri"/>
                <w:sz w:val="20"/>
                <w:szCs w:val="20"/>
                <w:lang w:val="fr-FR"/>
              </w:rPr>
            </w:pPr>
            <w:r w:rsidRPr="001A1031">
              <w:rPr>
                <w:rFonts w:cs="Calibri"/>
                <w:sz w:val="20"/>
                <w:szCs w:val="20"/>
                <w:highlight w:val="lightGray"/>
                <w:lang w:val="fr-FR"/>
              </w:rPr>
              <w:t>Valeur par défaut : « </w:t>
            </w:r>
            <w:proofErr w:type="spellStart"/>
            <w:r w:rsidRPr="001A1031">
              <w:rPr>
                <w:rFonts w:cs="Calibri"/>
                <w:sz w:val="20"/>
                <w:szCs w:val="20"/>
                <w:highlight w:val="lightGray"/>
                <w:lang w:val="fr-FR"/>
              </w:rPr>
              <w:t>true</w:t>
            </w:r>
            <w:proofErr w:type="spellEnd"/>
            <w:r w:rsidRPr="001A1031">
              <w:rPr>
                <w:rFonts w:cs="Calibri"/>
                <w:sz w:val="20"/>
                <w:szCs w:val="20"/>
                <w:highlight w:val="lightGray"/>
                <w:lang w:val="fr-FR"/>
              </w:rPr>
              <w:t> » (mise à jour incrémentale)</w:t>
            </w:r>
          </w:p>
          <w:p w14:paraId="1FB11197" w14:textId="77777777" w:rsidR="000B6A78" w:rsidRPr="00E7759A" w:rsidRDefault="000B6A78" w:rsidP="001A1031">
            <w:pPr>
              <w:spacing w:after="0"/>
              <w:jc w:val="both"/>
              <w:rPr>
                <w:rFonts w:cs="Calibri"/>
                <w:sz w:val="20"/>
                <w:szCs w:val="20"/>
                <w:lang w:val="fr-FR"/>
              </w:rPr>
            </w:pPr>
            <w:r w:rsidRPr="00E7759A">
              <w:rPr>
                <w:rFonts w:cs="Calibri"/>
                <w:sz w:val="20"/>
                <w:szCs w:val="20"/>
                <w:highlight w:val="green"/>
                <w:lang w:val="fr-FR"/>
              </w:rPr>
              <w:t>Dans le cadre des échanges avec un concentrateur seul le mode incrémental est supporté.</w:t>
            </w:r>
          </w:p>
        </w:tc>
      </w:tr>
      <w:tr w:rsidR="000B6A78" w:rsidRPr="00E32CB2" w14:paraId="5735497F" w14:textId="77777777" w:rsidTr="00CC4FF0">
        <w:tc>
          <w:tcPr>
            <w:tcW w:w="902" w:type="dxa"/>
            <w:vMerge/>
            <w:tcBorders>
              <w:left w:val="single" w:sz="4" w:space="0" w:color="auto"/>
              <w:bottom w:val="single" w:sz="4" w:space="0" w:color="auto"/>
              <w:right w:val="single" w:sz="4" w:space="0" w:color="auto"/>
            </w:tcBorders>
            <w:vAlign w:val="center"/>
          </w:tcPr>
          <w:p w14:paraId="032DA6B2" w14:textId="77777777" w:rsidR="000B6A78" w:rsidRPr="00E7759A" w:rsidRDefault="000B6A78" w:rsidP="00CC4FF0">
            <w:pPr>
              <w:spacing w:after="0"/>
              <w:rPr>
                <w:rFonts w:cs="Calibri"/>
                <w:sz w:val="20"/>
                <w:szCs w:val="20"/>
                <w:lang w:val="fr-FR"/>
              </w:rPr>
            </w:pPr>
          </w:p>
        </w:tc>
        <w:tc>
          <w:tcPr>
            <w:tcW w:w="1623" w:type="dxa"/>
            <w:tcBorders>
              <w:top w:val="single" w:sz="4" w:space="0" w:color="auto"/>
              <w:left w:val="single" w:sz="4" w:space="0" w:color="auto"/>
              <w:bottom w:val="single" w:sz="4" w:space="0" w:color="auto"/>
              <w:right w:val="single" w:sz="4" w:space="0" w:color="auto"/>
            </w:tcBorders>
            <w:vAlign w:val="center"/>
          </w:tcPr>
          <w:p w14:paraId="0960BC74" w14:textId="77777777" w:rsidR="000B6A78" w:rsidRPr="00E7759A" w:rsidRDefault="000B6A78" w:rsidP="00CC4FF0">
            <w:pPr>
              <w:spacing w:after="0"/>
              <w:rPr>
                <w:rFonts w:cs="Calibri"/>
                <w:b/>
                <w:i/>
                <w:sz w:val="20"/>
                <w:szCs w:val="20"/>
                <w:highlight w:val="lightGray"/>
                <w:shd w:val="clear" w:color="auto" w:fill="00FF00"/>
                <w:lang w:val="fr-LU"/>
              </w:rPr>
            </w:pPr>
            <w:r w:rsidRPr="00E7759A">
              <w:rPr>
                <w:rFonts w:cs="Calibri"/>
                <w:b/>
                <w:i/>
                <w:sz w:val="20"/>
                <w:szCs w:val="20"/>
                <w:highlight w:val="lightGray"/>
                <w:shd w:val="clear" w:color="auto" w:fill="00FF00"/>
                <w:lang w:val="fr-LU"/>
              </w:rPr>
              <w:t>Change</w:t>
            </w:r>
            <w:r w:rsidRPr="00E7759A">
              <w:rPr>
                <w:rFonts w:cs="Calibri"/>
                <w:b/>
                <w:i/>
                <w:sz w:val="20"/>
                <w:szCs w:val="20"/>
                <w:highlight w:val="lightGray"/>
                <w:lang w:val="en-GB"/>
              </w:rPr>
              <w:softHyphen/>
            </w:r>
            <w:proofErr w:type="spellStart"/>
            <w:r w:rsidRPr="00E7759A">
              <w:rPr>
                <w:rFonts w:cs="Calibri"/>
                <w:b/>
                <w:i/>
                <w:sz w:val="20"/>
                <w:szCs w:val="20"/>
                <w:highlight w:val="lightGray"/>
                <w:shd w:val="clear" w:color="auto" w:fill="00FF00"/>
                <w:lang w:val="fr-LU"/>
              </w:rPr>
              <w:t>Before</w:t>
            </w:r>
            <w:r w:rsidRPr="00E7759A">
              <w:rPr>
                <w:rFonts w:cs="Calibri"/>
                <w:b/>
                <w:i/>
                <w:sz w:val="20"/>
                <w:szCs w:val="20"/>
                <w:highlight w:val="lightGray"/>
                <w:shd w:val="clear" w:color="auto" w:fill="00FF00"/>
                <w:lang w:val="fr-LU"/>
              </w:rPr>
              <w:softHyphen/>
              <w:t>Updates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5F2A740D" w14:textId="77777777" w:rsidR="000B6A78" w:rsidRPr="00E7759A" w:rsidRDefault="000B6A78" w:rsidP="00CC4FF0">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66" w:type="dxa"/>
            <w:tcBorders>
              <w:top w:val="single" w:sz="4" w:space="0" w:color="auto"/>
              <w:left w:val="single" w:sz="4" w:space="0" w:color="auto"/>
              <w:bottom w:val="single" w:sz="4" w:space="0" w:color="auto"/>
              <w:right w:val="single" w:sz="4" w:space="0" w:color="auto"/>
            </w:tcBorders>
            <w:vAlign w:val="center"/>
          </w:tcPr>
          <w:p w14:paraId="7AB2F33F" w14:textId="77777777" w:rsidR="000B6A78" w:rsidRPr="00E7759A" w:rsidRDefault="000B6A78" w:rsidP="00CC4FF0">
            <w:pPr>
              <w:spacing w:after="0"/>
              <w:rPr>
                <w:rFonts w:cs="Calibri"/>
                <w:i/>
                <w:sz w:val="20"/>
                <w:szCs w:val="20"/>
                <w:lang w:val="fr-LU"/>
              </w:rPr>
            </w:pPr>
            <w:proofErr w:type="spellStart"/>
            <w:r w:rsidRPr="00E7759A">
              <w:rPr>
                <w:rFonts w:cs="Calibri"/>
                <w:i/>
                <w:sz w:val="20"/>
                <w:szCs w:val="20"/>
                <w:lang w:val="fr-LU"/>
              </w:rPr>
              <w:t>Positive</w:t>
            </w:r>
            <w:r w:rsidRPr="00E7759A">
              <w:rPr>
                <w:rFonts w:cs="Calibri"/>
                <w:i/>
                <w:sz w:val="20"/>
                <w:szCs w:val="20"/>
                <w:lang w:val="fr-LU"/>
              </w:rPr>
              <w:softHyphen/>
              <w:t>DurationType</w:t>
            </w:r>
            <w:proofErr w:type="spellEnd"/>
          </w:p>
        </w:tc>
        <w:tc>
          <w:tcPr>
            <w:tcW w:w="5690" w:type="dxa"/>
            <w:tcBorders>
              <w:top w:val="single" w:sz="4" w:space="0" w:color="auto"/>
              <w:left w:val="single" w:sz="4" w:space="0" w:color="auto"/>
              <w:bottom w:val="single" w:sz="4" w:space="0" w:color="auto"/>
              <w:right w:val="single" w:sz="4" w:space="0" w:color="auto"/>
            </w:tcBorders>
            <w:vAlign w:val="center"/>
          </w:tcPr>
          <w:p w14:paraId="3E2AB551" w14:textId="77777777" w:rsidR="000B6A78" w:rsidRPr="00E7759A" w:rsidRDefault="000B6A78" w:rsidP="001A1031">
            <w:pPr>
              <w:spacing w:after="0"/>
              <w:jc w:val="both"/>
              <w:rPr>
                <w:rFonts w:cs="Calibri"/>
                <w:sz w:val="20"/>
                <w:szCs w:val="20"/>
                <w:lang w:val="fr-FR"/>
              </w:rPr>
            </w:pPr>
            <w:r w:rsidRPr="001A1031">
              <w:rPr>
                <w:rFonts w:cs="Calibri"/>
                <w:sz w:val="20"/>
                <w:szCs w:val="20"/>
                <w:highlight w:val="lightGray"/>
                <w:lang w:val="fr-FR"/>
              </w:rPr>
              <w:t>Permet d'indiquer un écart de temps en dessous duquel on ne souhaite pas être notifié (si l'on demande un seuil de 5mn et qu'un horaire de départ ou d'arrivée change de 2mn, on ne sera pas notifié, évitant ainsi des flux d'information inutiles).</w:t>
            </w:r>
          </w:p>
          <w:p w14:paraId="077AC0F7" w14:textId="77777777" w:rsidR="000B6A78" w:rsidRPr="00E7759A" w:rsidRDefault="000B6A78" w:rsidP="001A1031">
            <w:pPr>
              <w:spacing w:after="0"/>
              <w:jc w:val="both"/>
              <w:rPr>
                <w:rFonts w:cs="Calibri"/>
                <w:sz w:val="20"/>
                <w:szCs w:val="20"/>
                <w:shd w:val="clear" w:color="auto" w:fill="00FF00"/>
                <w:lang w:val="fr-FR"/>
              </w:rPr>
            </w:pPr>
            <w:r w:rsidRPr="00E7759A">
              <w:rPr>
                <w:rFonts w:cs="Calibri"/>
                <w:sz w:val="20"/>
                <w:szCs w:val="20"/>
                <w:highlight w:val="lightGray"/>
                <w:shd w:val="clear" w:color="auto" w:fill="00FF00"/>
                <w:lang w:val="fr-FR"/>
              </w:rPr>
              <w:t xml:space="preserve">Si ce champ n'est pas présent, une valeur de </w:t>
            </w:r>
            <w:r w:rsidRPr="00E7759A">
              <w:rPr>
                <w:rFonts w:cs="Calibri"/>
                <w:b/>
                <w:sz w:val="20"/>
                <w:szCs w:val="20"/>
                <w:highlight w:val="lightGray"/>
                <w:shd w:val="clear" w:color="auto" w:fill="00FF00"/>
                <w:lang w:val="fr-FR"/>
              </w:rPr>
              <w:t>5mn</w:t>
            </w:r>
            <w:r w:rsidRPr="00E7759A">
              <w:rPr>
                <w:rFonts w:cs="Calibri"/>
                <w:sz w:val="20"/>
                <w:szCs w:val="20"/>
                <w:highlight w:val="lightGray"/>
                <w:shd w:val="clear" w:color="auto" w:fill="00FF00"/>
                <w:lang w:val="fr-FR"/>
              </w:rPr>
              <w:t xml:space="preserve"> est prise par défaut.</w:t>
            </w:r>
          </w:p>
          <w:p w14:paraId="0B4983B9" w14:textId="77777777" w:rsidR="000B6A78" w:rsidRPr="00E7759A" w:rsidRDefault="000B6A78" w:rsidP="001A1031">
            <w:pPr>
              <w:spacing w:after="0"/>
              <w:jc w:val="both"/>
              <w:rPr>
                <w:rFonts w:cs="Calibri"/>
                <w:sz w:val="20"/>
                <w:szCs w:val="20"/>
                <w:shd w:val="clear" w:color="auto" w:fill="00FF00"/>
                <w:lang w:val="fr-FR"/>
              </w:rPr>
            </w:pPr>
            <w:r w:rsidRPr="00E7759A">
              <w:rPr>
                <w:rFonts w:cs="Calibri"/>
                <w:sz w:val="20"/>
                <w:szCs w:val="20"/>
                <w:highlight w:val="green"/>
                <w:lang w:val="fr-FR"/>
              </w:rPr>
              <w:t xml:space="preserve">Dans le cadre des échanges avec un concentrateur la valeur par défaut est de </w:t>
            </w:r>
            <w:r w:rsidRPr="00E7759A">
              <w:rPr>
                <w:rFonts w:cs="Calibri"/>
                <w:b/>
                <w:sz w:val="20"/>
                <w:szCs w:val="20"/>
                <w:highlight w:val="green"/>
                <w:lang w:val="fr-FR"/>
              </w:rPr>
              <w:t>1mn</w:t>
            </w:r>
            <w:r w:rsidRPr="00E7759A">
              <w:rPr>
                <w:rFonts w:cs="Calibri"/>
                <w:sz w:val="20"/>
                <w:szCs w:val="20"/>
                <w:highlight w:val="green"/>
                <w:lang w:val="fr-FR"/>
              </w:rPr>
              <w:t>.</w:t>
            </w:r>
          </w:p>
          <w:p w14:paraId="1E4F0855" w14:textId="77777777" w:rsidR="000B6A78" w:rsidRPr="00E7759A" w:rsidRDefault="000B6A78" w:rsidP="001A1031">
            <w:pPr>
              <w:spacing w:after="0"/>
              <w:jc w:val="both"/>
              <w:rPr>
                <w:rFonts w:cs="Calibri"/>
                <w:sz w:val="20"/>
                <w:szCs w:val="20"/>
                <w:highlight w:val="lightGray"/>
                <w:lang w:val="fr-FR"/>
              </w:rPr>
            </w:pPr>
            <w:r w:rsidRPr="00E7759A">
              <w:rPr>
                <w:rFonts w:cs="Calibri"/>
                <w:sz w:val="20"/>
                <w:szCs w:val="20"/>
                <w:highlight w:val="lightGray"/>
                <w:lang w:val="fr-FR"/>
              </w:rPr>
              <w:t>C’est une valeur « par défaut », qui est volontairement haute pour ne pas surcharger les échanges : dans le cas nominal elle devra être précisée avec une valeur plus faible (mais tous les systèmes ne fonctionnent pas à la minute, surtout côté client).</w:t>
            </w:r>
          </w:p>
          <w:p w14:paraId="58FF5A3A" w14:textId="77777777" w:rsidR="000B6A78" w:rsidRPr="00E7759A" w:rsidRDefault="000B6A78" w:rsidP="001A1031">
            <w:pPr>
              <w:spacing w:after="0"/>
              <w:jc w:val="both"/>
              <w:rPr>
                <w:rFonts w:cs="Calibri"/>
                <w:sz w:val="20"/>
                <w:szCs w:val="20"/>
                <w:shd w:val="clear" w:color="auto" w:fill="00FF00"/>
                <w:lang w:val="fr-FR"/>
              </w:rPr>
            </w:pPr>
            <w:r w:rsidRPr="00E7759A">
              <w:rPr>
                <w:rFonts w:cs="Calibri"/>
                <w:sz w:val="20"/>
                <w:szCs w:val="20"/>
                <w:highlight w:val="lightGray"/>
                <w:lang w:val="fr-FR"/>
              </w:rPr>
              <w:lastRenderedPageBreak/>
              <w:t>Ce champ est facultatif car son implémentation peut s'avérer délicate pour certains systèmes : s'il n'est pas disponible, les spécifications d'interface du serveur SIRI devront préciser les valeurs et comportements implémentés.</w:t>
            </w:r>
          </w:p>
        </w:tc>
      </w:tr>
    </w:tbl>
    <w:p w14:paraId="32517297" w14:textId="77777777" w:rsidR="000B6A78" w:rsidRPr="000B6A78" w:rsidRDefault="000B6A78" w:rsidP="00CC4FF0">
      <w:pPr>
        <w:spacing w:before="120"/>
        <w:rPr>
          <w:lang w:val="fr-FR"/>
        </w:rPr>
      </w:pPr>
      <w:r w:rsidRPr="000B6A78">
        <w:rPr>
          <w:lang w:val="fr-FR"/>
        </w:rPr>
        <w:lastRenderedPageBreak/>
        <w:t>Les données sont réputées avoir changé et doivent donc être notifiées dès que :</w:t>
      </w:r>
    </w:p>
    <w:p w14:paraId="79A5E272" w14:textId="77777777" w:rsidR="000B6A78" w:rsidRPr="000B6A78" w:rsidRDefault="000B6A78" w:rsidP="001C78C1">
      <w:pPr>
        <w:pStyle w:val="Puce1"/>
      </w:pPr>
      <w:r w:rsidRPr="000B6A78">
        <w:t>La valeur d'une des heures de passage (planifiée, mesurée ou constatée) est modifiée d'une valeur supérieure ou égale au seuil demandé (</w:t>
      </w:r>
      <w:proofErr w:type="spellStart"/>
      <w:r w:rsidRPr="000B6A78">
        <w:rPr>
          <w:b/>
          <w:i/>
        </w:rPr>
        <w:t>ChangeBeforeUpdates</w:t>
      </w:r>
      <w:proofErr w:type="spellEnd"/>
      <w:r w:rsidRPr="000B6A78">
        <w:t>) ;</w:t>
      </w:r>
    </w:p>
    <w:p w14:paraId="6BED1637" w14:textId="77777777" w:rsidR="000B6A78" w:rsidRPr="000B6A78" w:rsidRDefault="000B6A78" w:rsidP="001E787B">
      <w:pPr>
        <w:pStyle w:val="Puce1"/>
      </w:pPr>
      <w:r w:rsidRPr="000B6A78">
        <w:t xml:space="preserve">Le véhicule quitte l'arrêt (ou arrive au dernier arrêt de la </w:t>
      </w:r>
      <w:proofErr w:type="spellStart"/>
      <w:r w:rsidRPr="000B6A78">
        <w:t>copurse</w:t>
      </w:r>
      <w:proofErr w:type="spellEnd"/>
      <w:proofErr w:type="gramStart"/>
      <w:r w:rsidRPr="000B6A78">
        <w:t>);</w:t>
      </w:r>
      <w:proofErr w:type="gramEnd"/>
    </w:p>
    <w:p w14:paraId="017A1DEA" w14:textId="77777777" w:rsidR="000B6A78" w:rsidRPr="000B6A78" w:rsidRDefault="000B6A78">
      <w:pPr>
        <w:pStyle w:val="Puce1"/>
      </w:pPr>
      <w:r w:rsidRPr="000B6A78">
        <w:t>Un changement de quai intervient.</w:t>
      </w:r>
    </w:p>
    <w:p w14:paraId="44DA5D12" w14:textId="77777777" w:rsidR="000B6A78" w:rsidRPr="000B6A78" w:rsidRDefault="000B6A78" w:rsidP="0034331F">
      <w:pPr>
        <w:pStyle w:val="Titre3"/>
        <w:rPr>
          <w:lang w:val="fr-FR"/>
        </w:rPr>
      </w:pPr>
      <w:bookmarkStart w:id="266" w:name="_Toc444249790"/>
      <w:r w:rsidRPr="000B6A78">
        <w:rPr>
          <w:lang w:val="fr-FR"/>
        </w:rPr>
        <w:t>Résultat de la requête d'information temps réel au point d'arrêt</w:t>
      </w:r>
      <w:bookmarkEnd w:id="266"/>
    </w:p>
    <w:tbl>
      <w:tblPr>
        <w:tblW w:w="0" w:type="auto"/>
        <w:jc w:val="center"/>
        <w:tblLayout w:type="fixed"/>
        <w:tblLook w:val="0000" w:firstRow="0" w:lastRow="0" w:firstColumn="0" w:lastColumn="0" w:noHBand="0" w:noVBand="0"/>
      </w:tblPr>
      <w:tblGrid>
        <w:gridCol w:w="1818"/>
        <w:gridCol w:w="2250"/>
        <w:gridCol w:w="567"/>
        <w:gridCol w:w="1683"/>
        <w:gridCol w:w="3414"/>
      </w:tblGrid>
      <w:tr w:rsidR="000B6A78" w:rsidRPr="00E7759A" w14:paraId="03FEBAF5" w14:textId="77777777" w:rsidTr="00CC4FF0">
        <w:trPr>
          <w:jc w:val="center"/>
        </w:trPr>
        <w:tc>
          <w:tcPr>
            <w:tcW w:w="4635" w:type="dxa"/>
            <w:gridSpan w:val="3"/>
            <w:tcBorders>
              <w:top w:val="single" w:sz="4" w:space="0" w:color="auto"/>
              <w:left w:val="single" w:sz="4" w:space="0" w:color="auto"/>
              <w:bottom w:val="single" w:sz="4" w:space="0" w:color="auto"/>
              <w:right w:val="single" w:sz="4" w:space="0" w:color="auto"/>
            </w:tcBorders>
            <w:vAlign w:val="center"/>
          </w:tcPr>
          <w:p w14:paraId="083144D3" w14:textId="77777777" w:rsidR="000B6A78" w:rsidRPr="00E7759A" w:rsidRDefault="000B6A78" w:rsidP="00CC4FF0">
            <w:pPr>
              <w:spacing w:after="0"/>
              <w:rPr>
                <w:rFonts w:cs="Calibri"/>
                <w:b/>
                <w:i/>
                <w:sz w:val="20"/>
                <w:szCs w:val="20"/>
                <w:lang w:val="en-GB"/>
              </w:rPr>
            </w:pPr>
            <w:proofErr w:type="spellStart"/>
            <w:r w:rsidRPr="00E7759A">
              <w:rPr>
                <w:rFonts w:cs="Calibri"/>
                <w:b/>
                <w:i/>
                <w:sz w:val="20"/>
                <w:szCs w:val="20"/>
                <w:lang w:val="en-GB"/>
              </w:rPr>
              <w:t>ServiceDelivery</w:t>
            </w:r>
            <w:proofErr w:type="spellEnd"/>
          </w:p>
        </w:tc>
        <w:tc>
          <w:tcPr>
            <w:tcW w:w="1683" w:type="dxa"/>
            <w:tcBorders>
              <w:top w:val="single" w:sz="4" w:space="0" w:color="auto"/>
              <w:left w:val="single" w:sz="4" w:space="0" w:color="auto"/>
              <w:bottom w:val="single" w:sz="4" w:space="0" w:color="auto"/>
              <w:right w:val="single" w:sz="4" w:space="0" w:color="auto"/>
            </w:tcBorders>
            <w:vAlign w:val="center"/>
          </w:tcPr>
          <w:p w14:paraId="652A03F4" w14:textId="77777777" w:rsidR="000B6A78" w:rsidRPr="00E7759A" w:rsidRDefault="000B6A78" w:rsidP="00CC4FF0">
            <w:pPr>
              <w:spacing w:after="0"/>
              <w:rPr>
                <w:rFonts w:cs="Calibri"/>
                <w:i/>
                <w:sz w:val="20"/>
                <w:szCs w:val="20"/>
                <w:lang w:val="en-GB"/>
              </w:rPr>
            </w:pPr>
            <w:r w:rsidRPr="00E7759A">
              <w:rPr>
                <w:rFonts w:cs="Calibri"/>
                <w:i/>
                <w:sz w:val="20"/>
                <w:szCs w:val="20"/>
                <w:lang w:val="en-GB"/>
              </w:rPr>
              <w:t>+Structure</w:t>
            </w:r>
          </w:p>
        </w:tc>
        <w:tc>
          <w:tcPr>
            <w:tcW w:w="3414" w:type="dxa"/>
            <w:tcBorders>
              <w:top w:val="single" w:sz="4" w:space="0" w:color="auto"/>
              <w:left w:val="single" w:sz="4" w:space="0" w:color="auto"/>
              <w:bottom w:val="single" w:sz="4" w:space="0" w:color="auto"/>
              <w:right w:val="single" w:sz="4" w:space="0" w:color="auto"/>
            </w:tcBorders>
            <w:vAlign w:val="center"/>
          </w:tcPr>
          <w:p w14:paraId="17E6956A" w14:textId="5BD07002" w:rsidR="000B6A78" w:rsidRPr="00E7759A" w:rsidRDefault="000B6A78" w:rsidP="00CC4FF0">
            <w:pPr>
              <w:spacing w:after="0"/>
              <w:rPr>
                <w:rFonts w:cs="Calibri"/>
                <w:b/>
                <w: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SIRI Part </w:t>
            </w:r>
            <w:r w:rsidRPr="00E7759A">
              <w:rPr>
                <w:rFonts w:cs="Calibri"/>
                <w:sz w:val="20"/>
                <w:szCs w:val="20"/>
                <w:lang w:val="en-GB"/>
              </w:rPr>
              <w:fldChar w:fldCharType="begin"/>
            </w:r>
            <w:r w:rsidRPr="00E7759A">
              <w:rPr>
                <w:rFonts w:cs="Calibri"/>
                <w:sz w:val="20"/>
                <w:szCs w:val="20"/>
                <w:lang w:val="en-GB"/>
              </w:rPr>
              <w:instrText xml:space="preserve"> REF _Ref423083429 \w \h </w:instrText>
            </w:r>
            <w:r w:rsidR="00D35885" w:rsidRPr="00E7759A">
              <w:rPr>
                <w:rFonts w:cs="Calibri"/>
                <w:sz w:val="20"/>
                <w:szCs w:val="20"/>
                <w:lang w:val="en-GB"/>
              </w:rPr>
              <w:instrText xml:space="preserve"> \* MERGEFORMAT </w:instrText>
            </w:r>
            <w:r w:rsidRPr="00E7759A">
              <w:rPr>
                <w:rFonts w:cs="Calibri"/>
                <w:sz w:val="20"/>
                <w:szCs w:val="20"/>
                <w:lang w:val="en-GB"/>
              </w:rPr>
            </w:r>
            <w:r w:rsidRPr="00E7759A">
              <w:rPr>
                <w:rFonts w:cs="Calibri"/>
                <w:sz w:val="20"/>
                <w:szCs w:val="20"/>
                <w:lang w:val="en-GB"/>
              </w:rPr>
              <w:fldChar w:fldCharType="separate"/>
            </w:r>
            <w:r w:rsidR="00CD6283">
              <w:rPr>
                <w:rFonts w:cs="Calibri"/>
                <w:sz w:val="20"/>
                <w:szCs w:val="20"/>
                <w:lang w:val="en-GB"/>
              </w:rPr>
              <w:t>7.2</w:t>
            </w:r>
            <w:r w:rsidRPr="00E7759A">
              <w:rPr>
                <w:rFonts w:cs="Calibri"/>
                <w:sz w:val="20"/>
                <w:szCs w:val="20"/>
                <w:lang w:val="en-GB"/>
              </w:rPr>
              <w:fldChar w:fldCharType="end"/>
            </w:r>
            <w:r w:rsidRPr="00E7759A">
              <w:rPr>
                <w:rFonts w:cs="Calibri"/>
                <w:b/>
                <w:i/>
                <w:sz w:val="20"/>
                <w:szCs w:val="20"/>
                <w:lang w:val="en-GB"/>
              </w:rPr>
              <w:t>ServiceDelivery</w:t>
            </w:r>
          </w:p>
        </w:tc>
      </w:tr>
      <w:tr w:rsidR="000B6A78" w:rsidRPr="00E7759A" w14:paraId="60976F0A" w14:textId="77777777" w:rsidTr="00CC4FF0">
        <w:trPr>
          <w:jc w:val="center"/>
        </w:trPr>
        <w:tc>
          <w:tcPr>
            <w:tcW w:w="1818" w:type="dxa"/>
            <w:tcBorders>
              <w:top w:val="single" w:sz="4" w:space="0" w:color="auto"/>
              <w:left w:val="single" w:sz="4" w:space="0" w:color="auto"/>
              <w:bottom w:val="single" w:sz="4" w:space="0" w:color="auto"/>
              <w:right w:val="single" w:sz="4" w:space="0" w:color="auto"/>
            </w:tcBorders>
            <w:vAlign w:val="center"/>
          </w:tcPr>
          <w:p w14:paraId="5E570C5D" w14:textId="77777777" w:rsidR="000B6A78" w:rsidRPr="00A67428" w:rsidRDefault="000B6A78" w:rsidP="00A7591E">
            <w:pPr>
              <w:spacing w:after="0"/>
              <w:rPr>
                <w:rFonts w:ascii="Arial" w:hAnsi="Arial" w:cs="Arial"/>
                <w:i/>
                <w:sz w:val="20"/>
                <w:szCs w:val="20"/>
                <w:shd w:val="clear" w:color="auto" w:fill="00FF00"/>
                <w:lang w:val="en-GB"/>
              </w:rPr>
            </w:pPr>
            <w:r w:rsidRPr="00A67428">
              <w:rPr>
                <w:rFonts w:ascii="Arial" w:hAnsi="Arial" w:cs="Arial"/>
                <w:i/>
                <w:sz w:val="20"/>
                <w:szCs w:val="20"/>
                <w:highlight w:val="lightGray"/>
                <w:shd w:val="clear" w:color="auto" w:fill="00FF00"/>
                <w:lang w:val="en-GB"/>
              </w:rPr>
              <w:t>HEADER</w:t>
            </w:r>
          </w:p>
        </w:tc>
        <w:tc>
          <w:tcPr>
            <w:tcW w:w="2250" w:type="dxa"/>
            <w:tcBorders>
              <w:top w:val="single" w:sz="4" w:space="0" w:color="auto"/>
              <w:left w:val="single" w:sz="4" w:space="0" w:color="auto"/>
              <w:bottom w:val="single" w:sz="4" w:space="0" w:color="auto"/>
              <w:right w:val="single" w:sz="4" w:space="0" w:color="auto"/>
            </w:tcBorders>
            <w:vAlign w:val="center"/>
          </w:tcPr>
          <w:p w14:paraId="4C8230F0" w14:textId="77777777" w:rsidR="000B6A78" w:rsidRPr="00E7759A" w:rsidRDefault="000B6A78" w:rsidP="00CC4FF0">
            <w:pPr>
              <w:spacing w:after="0"/>
              <w:rPr>
                <w:rFonts w:cs="Calibri"/>
                <w:sz w:val="20"/>
                <w:szCs w:val="20"/>
                <w:lang w:val="en-GB"/>
              </w:rPr>
            </w:pPr>
            <w:r w:rsidRPr="00E7759A">
              <w:rPr>
                <w:rFonts w:cs="Calibri"/>
                <w:sz w:val="20"/>
                <w:szCs w:val="20"/>
                <w:lang w:val="en-GB"/>
              </w:rPr>
              <w:t>:::</w:t>
            </w:r>
          </w:p>
        </w:tc>
        <w:tc>
          <w:tcPr>
            <w:tcW w:w="567" w:type="dxa"/>
            <w:tcBorders>
              <w:top w:val="single" w:sz="4" w:space="0" w:color="auto"/>
              <w:left w:val="single" w:sz="4" w:space="0" w:color="auto"/>
              <w:bottom w:val="single" w:sz="4" w:space="0" w:color="auto"/>
              <w:right w:val="single" w:sz="4" w:space="0" w:color="auto"/>
            </w:tcBorders>
            <w:vAlign w:val="center"/>
          </w:tcPr>
          <w:p w14:paraId="399C4945" w14:textId="77777777" w:rsidR="000B6A78" w:rsidRPr="00E7759A" w:rsidRDefault="000B6A78" w:rsidP="00CC4FF0">
            <w:pPr>
              <w:spacing w:after="0"/>
              <w:rPr>
                <w:rFonts w:cs="Calibri"/>
                <w:sz w:val="20"/>
                <w:szCs w:val="20"/>
                <w:lang w:val="en-GB"/>
              </w:rPr>
            </w:pPr>
            <w:r w:rsidRPr="00E7759A">
              <w:rPr>
                <w:rFonts w:cs="Calibri"/>
                <w:sz w:val="20"/>
                <w:szCs w:val="20"/>
                <w:lang w:val="en-GB"/>
              </w:rPr>
              <w:t>1:1</w:t>
            </w:r>
          </w:p>
        </w:tc>
        <w:tc>
          <w:tcPr>
            <w:tcW w:w="1683" w:type="dxa"/>
            <w:tcBorders>
              <w:top w:val="single" w:sz="4" w:space="0" w:color="auto"/>
              <w:left w:val="single" w:sz="4" w:space="0" w:color="auto"/>
              <w:bottom w:val="single" w:sz="4" w:space="0" w:color="auto"/>
              <w:right w:val="single" w:sz="4" w:space="0" w:color="auto"/>
            </w:tcBorders>
            <w:vAlign w:val="center"/>
          </w:tcPr>
          <w:p w14:paraId="3BB3ACFD" w14:textId="77777777" w:rsidR="000B6A78" w:rsidRPr="00E7759A" w:rsidRDefault="000B6A78" w:rsidP="00CC4FF0">
            <w:pPr>
              <w:spacing w:after="0"/>
              <w:rPr>
                <w:rFonts w:cs="Calibri"/>
                <w:i/>
                <w:sz w:val="20"/>
                <w:szCs w:val="20"/>
                <w:lang w:val="en-GB"/>
              </w:rPr>
            </w:pPr>
            <w:proofErr w:type="spellStart"/>
            <w:r w:rsidRPr="00E7759A">
              <w:rPr>
                <w:rFonts w:cs="Calibri"/>
                <w:i/>
                <w:sz w:val="20"/>
                <w:szCs w:val="20"/>
                <w:lang w:val="en-GB"/>
              </w:rPr>
              <w:t>Voir</w:t>
            </w:r>
            <w:proofErr w:type="spellEnd"/>
            <w:r w:rsidRPr="00E7759A">
              <w:rPr>
                <w:rFonts w:cs="Calibri"/>
                <w:i/>
                <w:sz w:val="20"/>
                <w:szCs w:val="20"/>
                <w:lang w:val="en-GB"/>
              </w:rPr>
              <w:t xml:space="preserve"> </w:t>
            </w:r>
            <w:proofErr w:type="spellStart"/>
            <w:r w:rsidRPr="00E7759A">
              <w:rPr>
                <w:rFonts w:cs="Calibri"/>
                <w:i/>
                <w:sz w:val="20"/>
                <w:szCs w:val="20"/>
                <w:lang w:val="en-GB"/>
              </w:rPr>
              <w:t>ServiceDelivery</w:t>
            </w:r>
            <w:proofErr w:type="spellEnd"/>
          </w:p>
        </w:tc>
        <w:tc>
          <w:tcPr>
            <w:tcW w:w="3414" w:type="dxa"/>
            <w:tcBorders>
              <w:top w:val="single" w:sz="4" w:space="0" w:color="auto"/>
              <w:left w:val="single" w:sz="4" w:space="0" w:color="auto"/>
              <w:bottom w:val="single" w:sz="4" w:space="0" w:color="auto"/>
              <w:right w:val="single" w:sz="4" w:space="0" w:color="auto"/>
            </w:tcBorders>
            <w:vAlign w:val="center"/>
          </w:tcPr>
          <w:p w14:paraId="77004657" w14:textId="77777777" w:rsidR="000B6A78" w:rsidRPr="00E7759A" w:rsidRDefault="000B6A78" w:rsidP="00CC4FF0">
            <w:pPr>
              <w:spacing w:after="0"/>
              <w:rPr>
                <w:rFonts w:cs="Calibri"/>
                <w:sz w:val="20"/>
                <w:szCs w:val="20"/>
                <w:lang w:val="en-GB"/>
              </w:rPr>
            </w:pPr>
          </w:p>
        </w:tc>
      </w:tr>
      <w:tr w:rsidR="000B6A78" w:rsidRPr="00E7759A" w14:paraId="2ED19F34" w14:textId="77777777" w:rsidTr="00CC4FF0">
        <w:trPr>
          <w:jc w:val="center"/>
        </w:trPr>
        <w:tc>
          <w:tcPr>
            <w:tcW w:w="1818" w:type="dxa"/>
            <w:tcBorders>
              <w:top w:val="single" w:sz="4" w:space="0" w:color="auto"/>
              <w:left w:val="single" w:sz="4" w:space="0" w:color="auto"/>
              <w:bottom w:val="single" w:sz="4" w:space="0" w:color="auto"/>
              <w:right w:val="single" w:sz="4" w:space="0" w:color="auto"/>
            </w:tcBorders>
          </w:tcPr>
          <w:p w14:paraId="2C8BC127" w14:textId="77777777" w:rsidR="000B6A78" w:rsidRPr="00A67428" w:rsidRDefault="000B6A78" w:rsidP="00A7591E">
            <w:pPr>
              <w:spacing w:after="0"/>
              <w:rPr>
                <w:rFonts w:ascii="Arial" w:hAnsi="Arial" w:cs="Arial"/>
                <w:i/>
                <w:sz w:val="20"/>
                <w:szCs w:val="20"/>
                <w:lang w:val="en-GB"/>
              </w:rPr>
            </w:pPr>
            <w:r w:rsidRPr="00A67428">
              <w:rPr>
                <w:rFonts w:ascii="Arial" w:hAnsi="Arial" w:cs="Arial"/>
                <w:i/>
                <w:sz w:val="20"/>
                <w:szCs w:val="20"/>
                <w:lang w:val="en-GB"/>
              </w:rPr>
              <w:t>Payload</w:t>
            </w:r>
          </w:p>
        </w:tc>
        <w:tc>
          <w:tcPr>
            <w:tcW w:w="2250" w:type="dxa"/>
            <w:tcBorders>
              <w:top w:val="single" w:sz="4" w:space="0" w:color="auto"/>
              <w:left w:val="single" w:sz="4" w:space="0" w:color="auto"/>
              <w:bottom w:val="single" w:sz="4" w:space="0" w:color="auto"/>
              <w:right w:val="single" w:sz="4" w:space="0" w:color="auto"/>
            </w:tcBorders>
            <w:vAlign w:val="center"/>
          </w:tcPr>
          <w:p w14:paraId="087DCBF0" w14:textId="77777777" w:rsidR="000B6A78" w:rsidRPr="00E7759A" w:rsidRDefault="000B6A78" w:rsidP="00CC4FF0">
            <w:pPr>
              <w:spacing w:after="0"/>
              <w:rPr>
                <w:rFonts w:cs="Calibri"/>
                <w:b/>
                <w:i/>
                <w:sz w:val="20"/>
                <w:szCs w:val="20"/>
                <w:shd w:val="clear" w:color="auto" w:fill="00FF00"/>
                <w:lang w:val="en-GB"/>
              </w:rPr>
            </w:pPr>
            <w:proofErr w:type="spellStart"/>
            <w:r w:rsidRPr="00E7759A">
              <w:rPr>
                <w:rFonts w:cs="Calibri"/>
                <w:b/>
                <w:i/>
                <w:sz w:val="20"/>
                <w:szCs w:val="20"/>
                <w:highlight w:val="lightGray"/>
                <w:shd w:val="clear" w:color="auto" w:fill="00FF00"/>
                <w:lang w:val="en-GB"/>
              </w:rPr>
              <w:t>Stop</w:t>
            </w:r>
            <w:r w:rsidRPr="00E7759A">
              <w:rPr>
                <w:rFonts w:cs="Calibri"/>
                <w:b/>
                <w:i/>
                <w:sz w:val="20"/>
                <w:szCs w:val="20"/>
                <w:highlight w:val="lightGray"/>
                <w:shd w:val="clear" w:color="auto" w:fill="00FF00"/>
                <w:lang w:val="en-GB"/>
              </w:rPr>
              <w:softHyphen/>
              <w:t>Monitoring</w:t>
            </w:r>
            <w:r w:rsidRPr="00E7759A">
              <w:rPr>
                <w:rFonts w:cs="Calibri"/>
                <w:b/>
                <w:i/>
                <w:sz w:val="20"/>
                <w:szCs w:val="20"/>
                <w:highlight w:val="lightGray"/>
                <w:shd w:val="clear" w:color="auto" w:fill="00FF00"/>
                <w:lang w:val="en-GB"/>
              </w:rPr>
              <w:softHyphen/>
              <w:t>Delivery</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5D0576B3" w14:textId="77777777" w:rsidR="000B6A78" w:rsidRPr="00E7759A" w:rsidRDefault="000B6A78" w:rsidP="00CC4FF0">
            <w:pPr>
              <w:spacing w:after="0"/>
              <w:rPr>
                <w:rFonts w:cs="Calibri"/>
                <w:sz w:val="20"/>
                <w:szCs w:val="20"/>
                <w:lang w:val="en-GB"/>
              </w:rPr>
            </w:pPr>
            <w:proofErr w:type="gramStart"/>
            <w:r w:rsidRPr="00E7759A">
              <w:rPr>
                <w:rFonts w:cs="Calibri"/>
                <w:sz w:val="20"/>
                <w:szCs w:val="20"/>
                <w:lang w:val="en-GB"/>
              </w:rPr>
              <w:t>0:*</w:t>
            </w:r>
            <w:proofErr w:type="gramEnd"/>
          </w:p>
        </w:tc>
        <w:tc>
          <w:tcPr>
            <w:tcW w:w="1683" w:type="dxa"/>
            <w:tcBorders>
              <w:top w:val="single" w:sz="4" w:space="0" w:color="auto"/>
              <w:left w:val="single" w:sz="4" w:space="0" w:color="auto"/>
              <w:bottom w:val="single" w:sz="4" w:space="0" w:color="auto"/>
              <w:right w:val="single" w:sz="4" w:space="0" w:color="auto"/>
            </w:tcBorders>
            <w:vAlign w:val="center"/>
          </w:tcPr>
          <w:p w14:paraId="35A799EE" w14:textId="77777777" w:rsidR="000B6A78" w:rsidRPr="00E7759A" w:rsidRDefault="000B6A78" w:rsidP="00CC4FF0">
            <w:pPr>
              <w:spacing w:after="0"/>
              <w:rPr>
                <w:rFonts w:cs="Calibri"/>
                <w:i/>
                <w:sz w:val="20"/>
                <w:szCs w:val="20"/>
                <w:lang w:val="en-GB"/>
              </w:rPr>
            </w:pPr>
            <w:r w:rsidRPr="00E7759A">
              <w:rPr>
                <w:rFonts w:cs="Calibri"/>
                <w:i/>
                <w:sz w:val="20"/>
                <w:szCs w:val="20"/>
                <w:lang w:val="en-GB"/>
              </w:rPr>
              <w:t>+Structure</w:t>
            </w:r>
          </w:p>
        </w:tc>
        <w:tc>
          <w:tcPr>
            <w:tcW w:w="3414" w:type="dxa"/>
            <w:tcBorders>
              <w:top w:val="single" w:sz="4" w:space="0" w:color="auto"/>
              <w:left w:val="single" w:sz="4" w:space="0" w:color="auto"/>
              <w:bottom w:val="single" w:sz="4" w:space="0" w:color="auto"/>
              <w:right w:val="single" w:sz="4" w:space="0" w:color="auto"/>
            </w:tcBorders>
            <w:vAlign w:val="center"/>
          </w:tcPr>
          <w:p w14:paraId="79C8FE53" w14:textId="29D8B263" w:rsidR="000B6A78" w:rsidRPr="00E7759A" w:rsidRDefault="000B6A78" w:rsidP="00CC4FF0">
            <w:pPr>
              <w:spacing w:after="0"/>
              <w:rPr>
                <w:rFonts w:cs="Calibri"/>
                <w:sz w:val="20"/>
                <w:szCs w:val="20"/>
                <w:lang w:val="fr-LU"/>
              </w:rPr>
            </w:pPr>
            <w:r w:rsidRPr="00E7759A">
              <w:rPr>
                <w:rFonts w:cs="Calibri"/>
                <w:sz w:val="20"/>
                <w:szCs w:val="20"/>
                <w:lang w:val="fr-LU"/>
              </w:rPr>
              <w:t xml:space="preserve">Voir </w:t>
            </w:r>
            <w:proofErr w:type="spellStart"/>
            <w:r w:rsidRPr="00E7759A">
              <w:rPr>
                <w:rFonts w:cs="Calibri"/>
                <w:sz w:val="20"/>
                <w:szCs w:val="20"/>
                <w:lang w:val="fr-LU"/>
              </w:rPr>
              <w:t>StopMonitoringDelivery</w:t>
            </w:r>
            <w:proofErr w:type="spellEnd"/>
            <w:r w:rsidRPr="00E7759A">
              <w:rPr>
                <w:rFonts w:cs="Calibri"/>
                <w:sz w:val="20"/>
                <w:szCs w:val="20"/>
                <w:lang w:val="fr-LU"/>
              </w:rPr>
              <w:t xml:space="preserve"> ci- dessous.</w:t>
            </w:r>
          </w:p>
        </w:tc>
      </w:tr>
    </w:tbl>
    <w:p w14:paraId="3AD55AD8" w14:textId="77777777" w:rsidR="000B6A78" w:rsidRPr="00682D26" w:rsidRDefault="000B6A78" w:rsidP="0034331F">
      <w:pPr>
        <w:pStyle w:val="Titre4"/>
        <w:rPr>
          <w:lang w:val="fr-FR"/>
        </w:rPr>
      </w:pPr>
      <w:bookmarkStart w:id="267" w:name="_Toc444249791"/>
      <w:r w:rsidRPr="00682D26">
        <w:rPr>
          <w:lang w:val="fr-FR"/>
        </w:rPr>
        <w:t>Attributs temps réel du point d'arrêt</w:t>
      </w:r>
      <w:bookmarkEnd w:id="267"/>
    </w:p>
    <w:tbl>
      <w:tblPr>
        <w:tblW w:w="0" w:type="auto"/>
        <w:jc w:val="center"/>
        <w:tblLayout w:type="fixed"/>
        <w:tblLook w:val="0000" w:firstRow="0" w:lastRow="0" w:firstColumn="0" w:lastColumn="0" w:noHBand="0" w:noVBand="0"/>
      </w:tblPr>
      <w:tblGrid>
        <w:gridCol w:w="1530"/>
        <w:gridCol w:w="1620"/>
        <w:gridCol w:w="540"/>
        <w:gridCol w:w="1440"/>
        <w:gridCol w:w="4711"/>
      </w:tblGrid>
      <w:tr w:rsidR="000B6A78" w:rsidRPr="00E7759A" w14:paraId="6E1987E5" w14:textId="77777777" w:rsidTr="00CC4FF0">
        <w:trPr>
          <w:jc w:val="center"/>
        </w:trPr>
        <w:tc>
          <w:tcPr>
            <w:tcW w:w="3690" w:type="dxa"/>
            <w:gridSpan w:val="3"/>
            <w:tcBorders>
              <w:top w:val="single" w:sz="4" w:space="0" w:color="auto"/>
              <w:left w:val="single" w:sz="4" w:space="0" w:color="auto"/>
              <w:bottom w:val="single" w:sz="4" w:space="0" w:color="auto"/>
              <w:right w:val="single" w:sz="4" w:space="0" w:color="auto"/>
            </w:tcBorders>
            <w:vAlign w:val="center"/>
          </w:tcPr>
          <w:p w14:paraId="260AD8DA" w14:textId="77777777" w:rsidR="000B6A78" w:rsidRPr="00E7759A" w:rsidRDefault="000B6A78" w:rsidP="00CC4FF0">
            <w:pPr>
              <w:spacing w:after="0"/>
              <w:rPr>
                <w:rFonts w:cs="Calibri"/>
                <w:b/>
                <w:i/>
                <w:sz w:val="20"/>
                <w:szCs w:val="20"/>
                <w:lang w:val="en-GB"/>
              </w:rPr>
            </w:pPr>
            <w:proofErr w:type="spellStart"/>
            <w:r w:rsidRPr="00E7759A">
              <w:rPr>
                <w:rFonts w:cs="Calibri"/>
                <w:b/>
                <w:i/>
                <w:sz w:val="20"/>
                <w:szCs w:val="20"/>
                <w:lang w:val="en-GB"/>
              </w:rPr>
              <w:t>StopMonitoringDelivery</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092DE882" w14:textId="77777777" w:rsidR="000B6A78" w:rsidRPr="00E7759A" w:rsidRDefault="000B6A78" w:rsidP="00CC4FF0">
            <w:pPr>
              <w:spacing w:after="0"/>
              <w:rPr>
                <w:rFonts w:cs="Calibri"/>
                <w:i/>
                <w:sz w:val="20"/>
                <w:szCs w:val="20"/>
                <w:lang w:val="en-GB"/>
              </w:rPr>
            </w:pPr>
            <w:r w:rsidRPr="00E7759A">
              <w:rPr>
                <w:rFonts w:cs="Calibri"/>
                <w:i/>
                <w:sz w:val="20"/>
                <w:szCs w:val="20"/>
                <w:lang w:val="en-GB"/>
              </w:rPr>
              <w:t>+Structure</w:t>
            </w:r>
          </w:p>
        </w:tc>
        <w:tc>
          <w:tcPr>
            <w:tcW w:w="4711" w:type="dxa"/>
            <w:tcBorders>
              <w:top w:val="single" w:sz="4" w:space="0" w:color="auto"/>
              <w:left w:val="single" w:sz="4" w:space="0" w:color="auto"/>
              <w:bottom w:val="single" w:sz="4" w:space="0" w:color="auto"/>
              <w:right w:val="single" w:sz="4" w:space="0" w:color="auto"/>
            </w:tcBorders>
            <w:vAlign w:val="center"/>
          </w:tcPr>
          <w:p w14:paraId="413D7760" w14:textId="77777777" w:rsidR="000B6A78" w:rsidRPr="00E7759A" w:rsidRDefault="000B6A78" w:rsidP="00CC4FF0">
            <w:pPr>
              <w:spacing w:after="0"/>
              <w:jc w:val="both"/>
              <w:rPr>
                <w:rFonts w:cs="Calibri"/>
                <w:sz w:val="20"/>
                <w:szCs w:val="20"/>
                <w:lang w:val="en-GB"/>
              </w:rPr>
            </w:pPr>
            <w:r w:rsidRPr="00E7759A">
              <w:rPr>
                <w:rFonts w:cs="Calibri"/>
                <w:sz w:val="20"/>
                <w:szCs w:val="20"/>
                <w:lang w:val="en-GB"/>
              </w:rPr>
              <w:t>Delivery for Stop Monitoring Service.</w:t>
            </w:r>
          </w:p>
        </w:tc>
      </w:tr>
      <w:tr w:rsidR="000B6A78" w:rsidRPr="00E32CB2" w14:paraId="0A6B3939" w14:textId="77777777" w:rsidTr="00CC4FF0">
        <w:trPr>
          <w:jc w:val="center"/>
        </w:trPr>
        <w:tc>
          <w:tcPr>
            <w:tcW w:w="1530" w:type="dxa"/>
            <w:tcBorders>
              <w:top w:val="single" w:sz="4" w:space="0" w:color="auto"/>
              <w:left w:val="single" w:sz="4" w:space="0" w:color="auto"/>
              <w:bottom w:val="single" w:sz="4" w:space="0" w:color="auto"/>
              <w:right w:val="single" w:sz="4" w:space="0" w:color="auto"/>
            </w:tcBorders>
            <w:vAlign w:val="center"/>
          </w:tcPr>
          <w:p w14:paraId="647F5D37" w14:textId="77777777" w:rsidR="000B6A78" w:rsidRPr="00E7759A" w:rsidRDefault="000B6A78" w:rsidP="00CC4FF0">
            <w:pPr>
              <w:spacing w:after="0"/>
              <w:rPr>
                <w:rFonts w:cs="Calibri"/>
                <w:i/>
                <w:sz w:val="20"/>
                <w:szCs w:val="20"/>
                <w:lang w:val="fr-LU"/>
              </w:rPr>
            </w:pPr>
            <w:proofErr w:type="spellStart"/>
            <w:r w:rsidRPr="00E7759A">
              <w:rPr>
                <w:rFonts w:cs="Calibri"/>
                <w:i/>
                <w:sz w:val="20"/>
                <w:szCs w:val="20"/>
                <w:lang w:val="fr-LU"/>
              </w:rPr>
              <w:t>Attributes</w:t>
            </w:r>
            <w:proofErr w:type="spellEnd"/>
          </w:p>
        </w:tc>
        <w:tc>
          <w:tcPr>
            <w:tcW w:w="1620" w:type="dxa"/>
            <w:tcBorders>
              <w:top w:val="single" w:sz="4" w:space="0" w:color="auto"/>
              <w:left w:val="single" w:sz="4" w:space="0" w:color="auto"/>
              <w:bottom w:val="single" w:sz="4" w:space="0" w:color="auto"/>
              <w:right w:val="single" w:sz="4" w:space="0" w:color="auto"/>
            </w:tcBorders>
            <w:vAlign w:val="center"/>
          </w:tcPr>
          <w:p w14:paraId="0527FF18" w14:textId="77777777" w:rsidR="000B6A78" w:rsidRPr="00E7759A" w:rsidRDefault="000B6A78" w:rsidP="00CC4FF0">
            <w:pPr>
              <w:spacing w:after="0"/>
              <w:rPr>
                <w:rFonts w:cs="Calibri"/>
                <w:b/>
                <w:i/>
                <w:sz w:val="20"/>
                <w:szCs w:val="20"/>
                <w:highlight w:val="yellow"/>
                <w:shd w:val="clear" w:color="auto" w:fill="00FF00"/>
                <w:lang w:val="fr-LU"/>
              </w:rPr>
            </w:pPr>
            <w:proofErr w:type="gramStart"/>
            <w:r w:rsidRPr="00E7759A">
              <w:rPr>
                <w:rFonts w:cs="Calibri"/>
                <w:b/>
                <w:i/>
                <w:sz w:val="20"/>
                <w:szCs w:val="20"/>
                <w:highlight w:val="lightGray"/>
                <w:shd w:val="clear" w:color="auto" w:fill="00FF00"/>
                <w:lang w:val="fr-LU"/>
              </w:rPr>
              <w:t>version</w:t>
            </w:r>
            <w:proofErr w:type="gramEnd"/>
          </w:p>
        </w:tc>
        <w:tc>
          <w:tcPr>
            <w:tcW w:w="540" w:type="dxa"/>
            <w:tcBorders>
              <w:top w:val="single" w:sz="4" w:space="0" w:color="auto"/>
              <w:left w:val="single" w:sz="4" w:space="0" w:color="auto"/>
              <w:bottom w:val="single" w:sz="4" w:space="0" w:color="auto"/>
              <w:right w:val="single" w:sz="4" w:space="0" w:color="auto"/>
            </w:tcBorders>
            <w:vAlign w:val="center"/>
          </w:tcPr>
          <w:p w14:paraId="6A71F5B6" w14:textId="77777777" w:rsidR="000B6A78" w:rsidRPr="00E7759A" w:rsidRDefault="000B6A78" w:rsidP="00CC4FF0">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440" w:type="dxa"/>
            <w:tcBorders>
              <w:top w:val="single" w:sz="4" w:space="0" w:color="auto"/>
              <w:left w:val="single" w:sz="4" w:space="0" w:color="auto"/>
              <w:bottom w:val="single" w:sz="4" w:space="0" w:color="auto"/>
              <w:right w:val="single" w:sz="4" w:space="0" w:color="auto"/>
            </w:tcBorders>
            <w:vAlign w:val="center"/>
          </w:tcPr>
          <w:p w14:paraId="30EC3796" w14:textId="77777777" w:rsidR="000B6A78" w:rsidRPr="00E7759A" w:rsidRDefault="000B6A78" w:rsidP="00CC4FF0">
            <w:pPr>
              <w:spacing w:after="0"/>
              <w:rPr>
                <w:rFonts w:cs="Calibri"/>
                <w:i/>
                <w:sz w:val="20"/>
                <w:szCs w:val="20"/>
                <w:lang w:val="fr-LU"/>
              </w:rPr>
            </w:pPr>
            <w:r w:rsidRPr="00E7759A">
              <w:rPr>
                <w:rFonts w:cs="Calibri"/>
                <w:i/>
                <w:sz w:val="20"/>
                <w:szCs w:val="20"/>
                <w:lang w:val="fr-LU"/>
              </w:rPr>
              <w:t>Version</w:t>
            </w:r>
            <w:r w:rsidRPr="00E7759A">
              <w:rPr>
                <w:rFonts w:cs="Calibri"/>
                <w:i/>
                <w:sz w:val="20"/>
                <w:szCs w:val="20"/>
                <w:lang w:val="en-GB"/>
              </w:rPr>
              <w:softHyphen/>
            </w:r>
            <w:r w:rsidRPr="00E7759A">
              <w:rPr>
                <w:rFonts w:cs="Calibri"/>
                <w:i/>
                <w:sz w:val="20"/>
                <w:szCs w:val="20"/>
                <w:lang w:val="fr-LU"/>
              </w:rPr>
              <w:t>String</w:t>
            </w:r>
          </w:p>
        </w:tc>
        <w:tc>
          <w:tcPr>
            <w:tcW w:w="4711" w:type="dxa"/>
            <w:tcBorders>
              <w:top w:val="single" w:sz="4" w:space="0" w:color="auto"/>
              <w:left w:val="single" w:sz="4" w:space="0" w:color="auto"/>
              <w:bottom w:val="single" w:sz="4" w:space="0" w:color="auto"/>
              <w:right w:val="single" w:sz="4" w:space="0" w:color="auto"/>
            </w:tcBorders>
            <w:vAlign w:val="center"/>
          </w:tcPr>
          <w:p w14:paraId="711D419E" w14:textId="6DB9D544" w:rsidR="000B6A78" w:rsidRPr="00E7759A" w:rsidRDefault="000B6A78" w:rsidP="00CC4FF0">
            <w:pPr>
              <w:spacing w:after="0"/>
              <w:jc w:val="both"/>
              <w:rPr>
                <w:rFonts w:cs="Calibri"/>
                <w:sz w:val="20"/>
                <w:szCs w:val="20"/>
                <w:lang w:val="fr-FR"/>
              </w:rPr>
            </w:pPr>
            <w:r w:rsidRPr="00E7759A">
              <w:rPr>
                <w:rFonts w:cs="Calibri"/>
                <w:sz w:val="20"/>
                <w:szCs w:val="20"/>
                <w:lang w:val="fr-FR"/>
              </w:rPr>
              <w:t xml:space="preserve">Numéro de version du service </w:t>
            </w:r>
            <w:r w:rsidRPr="00E7759A">
              <w:rPr>
                <w:rFonts w:cs="Calibri"/>
                <w:i/>
                <w:sz w:val="20"/>
                <w:szCs w:val="20"/>
                <w:lang w:val="fr-FR"/>
              </w:rPr>
              <w:t>Stop Monitoring</w:t>
            </w:r>
            <w:r w:rsidRPr="00E7759A">
              <w:rPr>
                <w:rFonts w:cs="Calibri"/>
                <w:sz w:val="20"/>
                <w:szCs w:val="20"/>
                <w:lang w:val="fr-FR"/>
              </w:rPr>
              <w:t>, intégrant le numéro de version de profil (voir</w:t>
            </w:r>
            <w:r w:rsidR="00EB0E57" w:rsidRPr="00EB0E57">
              <w:rPr>
                <w:rFonts w:cs="Calibri"/>
                <w:sz w:val="20"/>
                <w:szCs w:val="20"/>
                <w:lang w:val="fr-FR"/>
              </w:rPr>
              <w:t xml:space="preserve"> </w:t>
            </w:r>
            <w:r w:rsidR="00EB0E57">
              <w:rPr>
                <w:rFonts w:cs="Calibri"/>
                <w:sz w:val="20"/>
                <w:szCs w:val="20"/>
                <w:lang w:val="fr-FR"/>
              </w:rPr>
              <w:fldChar w:fldCharType="begin"/>
            </w:r>
            <w:r w:rsidR="00EB0E57">
              <w:rPr>
                <w:rFonts w:cs="Calibri"/>
                <w:sz w:val="20"/>
                <w:szCs w:val="20"/>
                <w:lang w:val="fr-FR"/>
              </w:rPr>
              <w:instrText xml:space="preserve"> REF _Ref12549918 \r \h </w:instrText>
            </w:r>
            <w:r w:rsidR="00EB0E57">
              <w:rPr>
                <w:rFonts w:cs="Calibri"/>
                <w:sz w:val="20"/>
                <w:szCs w:val="20"/>
                <w:lang w:val="fr-FR"/>
              </w:rPr>
            </w:r>
            <w:r w:rsidR="00EB0E57">
              <w:rPr>
                <w:rFonts w:cs="Calibri"/>
                <w:sz w:val="20"/>
                <w:szCs w:val="20"/>
                <w:lang w:val="fr-FR"/>
              </w:rPr>
              <w:fldChar w:fldCharType="separate"/>
            </w:r>
            <w:r w:rsidR="00CD6283">
              <w:rPr>
                <w:rFonts w:cs="Calibri"/>
                <w:sz w:val="20"/>
                <w:szCs w:val="20"/>
                <w:lang w:val="fr-FR"/>
              </w:rPr>
              <w:t>5.7</w:t>
            </w:r>
            <w:r w:rsidR="00EB0E57">
              <w:rPr>
                <w:rFonts w:cs="Calibri"/>
                <w:sz w:val="20"/>
                <w:szCs w:val="20"/>
                <w:lang w:val="fr-FR"/>
              </w:rPr>
              <w:fldChar w:fldCharType="end"/>
            </w:r>
            <w:r w:rsidRPr="00E7759A">
              <w:rPr>
                <w:rFonts w:cs="Calibri"/>
                <w:sz w:val="20"/>
                <w:szCs w:val="20"/>
                <w:lang w:val="fr-FR"/>
              </w:rPr>
              <w:t>).</w:t>
            </w:r>
          </w:p>
        </w:tc>
      </w:tr>
      <w:tr w:rsidR="000B6A78" w:rsidRPr="00E7759A" w14:paraId="02CB1141" w14:textId="77777777" w:rsidTr="00CC4FF0">
        <w:trPr>
          <w:jc w:val="center"/>
        </w:trPr>
        <w:tc>
          <w:tcPr>
            <w:tcW w:w="1530" w:type="dxa"/>
            <w:tcBorders>
              <w:top w:val="single" w:sz="4" w:space="0" w:color="auto"/>
              <w:left w:val="single" w:sz="4" w:space="0" w:color="auto"/>
              <w:bottom w:val="single" w:sz="4" w:space="0" w:color="auto"/>
              <w:right w:val="single" w:sz="4" w:space="0" w:color="auto"/>
            </w:tcBorders>
            <w:vAlign w:val="center"/>
          </w:tcPr>
          <w:p w14:paraId="4E7EE5B2" w14:textId="77777777" w:rsidR="000B6A78" w:rsidRPr="00E7759A" w:rsidRDefault="000B6A78" w:rsidP="00CC4FF0">
            <w:pPr>
              <w:spacing w:after="0"/>
              <w:rPr>
                <w:rFonts w:cs="Calibri"/>
                <w:sz w:val="20"/>
                <w:szCs w:val="20"/>
                <w:lang w:val="en-GB"/>
              </w:rPr>
            </w:pPr>
            <w:r w:rsidRPr="00E7759A">
              <w:rPr>
                <w:rFonts w:cs="Calibri"/>
                <w:sz w:val="20"/>
                <w:szCs w:val="20"/>
                <w:lang w:val="en-GB"/>
              </w:rPr>
              <w:t>LEADER</w:t>
            </w:r>
          </w:p>
        </w:tc>
        <w:tc>
          <w:tcPr>
            <w:tcW w:w="1620" w:type="dxa"/>
            <w:tcBorders>
              <w:top w:val="single" w:sz="4" w:space="0" w:color="auto"/>
              <w:left w:val="single" w:sz="4" w:space="0" w:color="auto"/>
              <w:bottom w:val="single" w:sz="4" w:space="0" w:color="auto"/>
              <w:right w:val="single" w:sz="4" w:space="0" w:color="auto"/>
            </w:tcBorders>
            <w:vAlign w:val="center"/>
          </w:tcPr>
          <w:p w14:paraId="753EBB06" w14:textId="77777777" w:rsidR="000B6A78" w:rsidRPr="00E7759A" w:rsidRDefault="000B6A78" w:rsidP="00CC4FF0">
            <w:pPr>
              <w:spacing w:after="0"/>
              <w:rPr>
                <w:rFonts w:cs="Calibri"/>
                <w:b/>
                <w:i/>
                <w:sz w:val="20"/>
                <w:szCs w:val="20"/>
                <w:highlight w:val="yellow"/>
                <w:shd w:val="clear" w:color="auto" w:fill="00FF00"/>
                <w:lang w:val="en-GB"/>
              </w:rPr>
            </w:pPr>
            <w:r w:rsidRPr="00E7759A">
              <w:rPr>
                <w:rFonts w:cs="Calibri"/>
                <w:b/>
                <w:i/>
                <w:sz w:val="20"/>
                <w:szCs w:val="20"/>
                <w:highlight w:val="lightGray"/>
                <w:shd w:val="clear" w:color="auto" w:fill="00FF00"/>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0299BB76" w14:textId="77777777" w:rsidR="000B6A78" w:rsidRPr="00E7759A" w:rsidRDefault="000B6A78" w:rsidP="00CC4FF0">
            <w:pPr>
              <w:spacing w:after="0"/>
              <w:rPr>
                <w:rFonts w:cs="Calibri"/>
                <w:sz w:val="20"/>
                <w:szCs w:val="20"/>
                <w:lang w:val="en-GB"/>
              </w:rPr>
            </w:pPr>
            <w:r w:rsidRPr="00E7759A">
              <w:rPr>
                <w:rFonts w:cs="Calibri"/>
                <w:sz w:val="20"/>
                <w:szCs w:val="20"/>
                <w:lang w:val="en-GB"/>
              </w:rPr>
              <w:t>:::</w:t>
            </w:r>
          </w:p>
        </w:tc>
        <w:tc>
          <w:tcPr>
            <w:tcW w:w="1440" w:type="dxa"/>
            <w:tcBorders>
              <w:top w:val="single" w:sz="4" w:space="0" w:color="auto"/>
              <w:left w:val="single" w:sz="4" w:space="0" w:color="auto"/>
              <w:bottom w:val="single" w:sz="4" w:space="0" w:color="auto"/>
              <w:right w:val="single" w:sz="4" w:space="0" w:color="auto"/>
            </w:tcBorders>
            <w:vAlign w:val="center"/>
          </w:tcPr>
          <w:p w14:paraId="5EB94F18" w14:textId="77777777" w:rsidR="000B6A78" w:rsidRPr="00E7759A" w:rsidRDefault="000B6A78" w:rsidP="00CC4FF0">
            <w:pPr>
              <w:spacing w:after="0"/>
              <w:rPr>
                <w:rFonts w:cs="Calibri"/>
                <w:i/>
                <w:sz w:val="20"/>
                <w:szCs w:val="20"/>
                <w:lang w:val="en-GB"/>
              </w:rPr>
            </w:pPr>
            <w:proofErr w:type="spellStart"/>
            <w:r w:rsidRPr="00E7759A">
              <w:rPr>
                <w:rFonts w:cs="Calibri"/>
                <w:i/>
                <w:sz w:val="20"/>
                <w:szCs w:val="20"/>
                <w:lang w:val="en-GB"/>
              </w:rPr>
              <w:t>xxx</w:t>
            </w:r>
            <w:r w:rsidRPr="00E7759A">
              <w:rPr>
                <w:rFonts w:cs="Calibri"/>
                <w:i/>
                <w:sz w:val="20"/>
                <w:szCs w:val="20"/>
                <w:lang w:val="en-GB"/>
              </w:rPr>
              <w:softHyphen/>
              <w:t>Delivery</w:t>
            </w:r>
            <w:proofErr w:type="spellEnd"/>
          </w:p>
        </w:tc>
        <w:tc>
          <w:tcPr>
            <w:tcW w:w="4711" w:type="dxa"/>
            <w:tcBorders>
              <w:top w:val="single" w:sz="4" w:space="0" w:color="auto"/>
              <w:left w:val="single" w:sz="4" w:space="0" w:color="auto"/>
              <w:bottom w:val="single" w:sz="4" w:space="0" w:color="auto"/>
              <w:right w:val="single" w:sz="4" w:space="0" w:color="auto"/>
            </w:tcBorders>
            <w:vAlign w:val="center"/>
          </w:tcPr>
          <w:p w14:paraId="061C3287" w14:textId="24E5C57C" w:rsidR="000B6A78" w:rsidRPr="00E7759A" w:rsidRDefault="000B6A78" w:rsidP="00CC4FF0">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00DA6C6B" w:rsidRPr="00E7759A">
              <w:rPr>
                <w:rFonts w:cs="Calibri"/>
                <w:sz w:val="20"/>
                <w:szCs w:val="20"/>
                <w:lang w:val="en-GB"/>
              </w:rPr>
              <w:t>paragraphe</w:t>
            </w:r>
            <w:proofErr w:type="spellEnd"/>
            <w:r w:rsidR="00DA6C6B" w:rsidRPr="00E7759A">
              <w:rPr>
                <w:rFonts w:cs="Calibri"/>
                <w:sz w:val="20"/>
                <w:szCs w:val="20"/>
                <w:lang w:val="en-GB"/>
              </w:rPr>
              <w:t xml:space="preserve"> </w:t>
            </w:r>
            <w:r w:rsidR="00DA6C6B" w:rsidRPr="00E7759A">
              <w:rPr>
                <w:rFonts w:cs="Calibri"/>
                <w:sz w:val="20"/>
                <w:szCs w:val="20"/>
                <w:lang w:val="en-GB"/>
              </w:rPr>
              <w:fldChar w:fldCharType="begin"/>
            </w:r>
            <w:r w:rsidR="00DA6C6B" w:rsidRPr="00E7759A">
              <w:rPr>
                <w:rFonts w:cs="Calibri"/>
                <w:sz w:val="20"/>
                <w:szCs w:val="20"/>
                <w:lang w:val="en-GB"/>
              </w:rPr>
              <w:instrText xml:space="preserve"> REF _Ref26521220 \r \h </w:instrText>
            </w:r>
            <w:r w:rsidR="00F61549" w:rsidRPr="00E7759A">
              <w:rPr>
                <w:rFonts w:cs="Calibri"/>
                <w:sz w:val="20"/>
                <w:szCs w:val="20"/>
                <w:lang w:val="en-GB"/>
              </w:rPr>
              <w:instrText xml:space="preserve"> \* MERGEFORMAT </w:instrText>
            </w:r>
            <w:r w:rsidR="00DA6C6B" w:rsidRPr="00E7759A">
              <w:rPr>
                <w:rFonts w:cs="Calibri"/>
                <w:sz w:val="20"/>
                <w:szCs w:val="20"/>
                <w:lang w:val="en-GB"/>
              </w:rPr>
            </w:r>
            <w:r w:rsidR="00DA6C6B" w:rsidRPr="00E7759A">
              <w:rPr>
                <w:rFonts w:cs="Calibri"/>
                <w:sz w:val="20"/>
                <w:szCs w:val="20"/>
                <w:lang w:val="en-GB"/>
              </w:rPr>
              <w:fldChar w:fldCharType="separate"/>
            </w:r>
            <w:r w:rsidR="00CD6283">
              <w:rPr>
                <w:rFonts w:cs="Calibri"/>
                <w:sz w:val="20"/>
                <w:szCs w:val="20"/>
                <w:lang w:val="en-GB"/>
              </w:rPr>
              <w:t>2.2</w:t>
            </w:r>
            <w:r w:rsidR="00DA6C6B" w:rsidRPr="00E7759A">
              <w:rPr>
                <w:rFonts w:cs="Calibri"/>
                <w:sz w:val="20"/>
                <w:szCs w:val="20"/>
                <w:lang w:val="en-GB"/>
              </w:rPr>
              <w:fldChar w:fldCharType="end"/>
            </w:r>
          </w:p>
        </w:tc>
      </w:tr>
      <w:tr w:rsidR="000B6A78" w:rsidRPr="00E32CB2" w14:paraId="452191F5" w14:textId="77777777" w:rsidTr="00CC4FF0">
        <w:trPr>
          <w:jc w:val="center"/>
        </w:trPr>
        <w:tc>
          <w:tcPr>
            <w:tcW w:w="1530" w:type="dxa"/>
            <w:vMerge w:val="restart"/>
            <w:tcBorders>
              <w:top w:val="single" w:sz="4" w:space="0" w:color="auto"/>
              <w:left w:val="single" w:sz="4" w:space="0" w:color="auto"/>
              <w:right w:val="single" w:sz="4" w:space="0" w:color="auto"/>
            </w:tcBorders>
            <w:vAlign w:val="center"/>
          </w:tcPr>
          <w:p w14:paraId="4361A488" w14:textId="77777777" w:rsidR="000B6A78" w:rsidRPr="00E7759A" w:rsidRDefault="000B6A78" w:rsidP="00CC4FF0">
            <w:pPr>
              <w:spacing w:after="0"/>
              <w:rPr>
                <w:rFonts w:cs="Calibri"/>
                <w:i/>
                <w:sz w:val="20"/>
                <w:szCs w:val="20"/>
                <w:lang w:val="en-GB"/>
              </w:rPr>
            </w:pPr>
            <w:r w:rsidRPr="00E7759A">
              <w:rPr>
                <w:rFonts w:cs="Calibri"/>
                <w:i/>
                <w:sz w:val="20"/>
                <w:szCs w:val="20"/>
                <w:lang w:val="en-GB"/>
              </w:rPr>
              <w:t>Pay</w:t>
            </w:r>
            <w:r w:rsidRPr="00E7759A">
              <w:rPr>
                <w:rFonts w:cs="Calibri"/>
                <w:i/>
                <w:sz w:val="20"/>
                <w:szCs w:val="20"/>
                <w:lang w:val="en-GB"/>
              </w:rPr>
              <w:softHyphen/>
              <w:t>load</w:t>
            </w:r>
          </w:p>
        </w:tc>
        <w:tc>
          <w:tcPr>
            <w:tcW w:w="1620" w:type="dxa"/>
            <w:tcBorders>
              <w:top w:val="single" w:sz="4" w:space="0" w:color="auto"/>
              <w:left w:val="single" w:sz="4" w:space="0" w:color="auto"/>
              <w:bottom w:val="single" w:sz="4" w:space="0" w:color="auto"/>
              <w:right w:val="single" w:sz="4" w:space="0" w:color="auto"/>
            </w:tcBorders>
            <w:vAlign w:val="center"/>
          </w:tcPr>
          <w:p w14:paraId="13F1DEE9" w14:textId="77777777" w:rsidR="000B6A78" w:rsidRPr="00E7759A" w:rsidRDefault="000B6A78" w:rsidP="00CC4FF0">
            <w:pPr>
              <w:spacing w:after="0"/>
              <w:rPr>
                <w:rFonts w:cs="Calibri"/>
                <w:b/>
                <w:i/>
                <w:sz w:val="20"/>
                <w:szCs w:val="20"/>
                <w:highlight w:val="yellow"/>
                <w:shd w:val="clear" w:color="auto" w:fill="00FF00"/>
                <w:lang w:val="en-GB"/>
              </w:rPr>
            </w:pPr>
            <w:proofErr w:type="spellStart"/>
            <w:r w:rsidRPr="00E7759A">
              <w:rPr>
                <w:rFonts w:cs="Calibri"/>
                <w:b/>
                <w:i/>
                <w:sz w:val="20"/>
                <w:szCs w:val="20"/>
                <w:shd w:val="clear" w:color="auto" w:fill="00FF00"/>
                <w:lang w:val="en-GB"/>
              </w:rPr>
              <w:t>MonitoringRef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1015188" w14:textId="77777777" w:rsidR="000B6A78" w:rsidRPr="00E7759A" w:rsidRDefault="000B6A78" w:rsidP="00CC4FF0">
            <w:pPr>
              <w:spacing w:after="0"/>
              <w:rPr>
                <w:rFonts w:cs="Calibri"/>
                <w:sz w:val="20"/>
                <w:szCs w:val="20"/>
                <w:lang w:val="en-GB"/>
              </w:rPr>
            </w:pPr>
            <w:proofErr w:type="gramStart"/>
            <w:r w:rsidRPr="00E7759A">
              <w:rPr>
                <w:rFonts w:cs="Calibri"/>
                <w:sz w:val="20"/>
                <w:szCs w:val="20"/>
                <w:lang w:val="en-GB"/>
              </w:rPr>
              <w:t>0:*</w:t>
            </w:r>
            <w:proofErr w:type="gramEnd"/>
          </w:p>
          <w:p w14:paraId="6AA1B3C8" w14:textId="77777777" w:rsidR="000B6A78" w:rsidRPr="00E7759A" w:rsidRDefault="000B6A78" w:rsidP="00CC4FF0">
            <w:pPr>
              <w:spacing w:after="0"/>
              <w:rPr>
                <w:rFonts w:cs="Calibri"/>
                <w:sz w:val="20"/>
                <w:szCs w:val="20"/>
                <w:lang w:val="en-GB"/>
              </w:rPr>
            </w:pPr>
            <w:r w:rsidRPr="00E7759A">
              <w:rPr>
                <w:rFonts w:cs="Calibri"/>
                <w:sz w:val="20"/>
                <w:szCs w:val="20"/>
                <w:highlight w:val="lightGray"/>
                <w:lang w:val="en-GB"/>
              </w:rPr>
              <w:t>1:1</w:t>
            </w:r>
          </w:p>
        </w:tc>
        <w:tc>
          <w:tcPr>
            <w:tcW w:w="1440" w:type="dxa"/>
            <w:tcBorders>
              <w:top w:val="single" w:sz="4" w:space="0" w:color="auto"/>
              <w:left w:val="single" w:sz="4" w:space="0" w:color="auto"/>
              <w:bottom w:val="single" w:sz="4" w:space="0" w:color="auto"/>
              <w:right w:val="single" w:sz="4" w:space="0" w:color="auto"/>
            </w:tcBorders>
            <w:vAlign w:val="center"/>
          </w:tcPr>
          <w:p w14:paraId="587AF6A4" w14:textId="77777777" w:rsidR="000B6A78" w:rsidRPr="00E7759A" w:rsidRDefault="000B6A78" w:rsidP="00CC4FF0">
            <w:pPr>
              <w:spacing w:after="0"/>
              <w:rPr>
                <w:rFonts w:cs="Calibri"/>
                <w:i/>
                <w:sz w:val="20"/>
                <w:szCs w:val="20"/>
                <w:lang w:val="en-GB"/>
              </w:rPr>
            </w:pPr>
            <w:proofErr w:type="spellStart"/>
            <w:r w:rsidRPr="00E7759A">
              <w:rPr>
                <w:rFonts w:cs="Calibri"/>
                <w:i/>
                <w:sz w:val="20"/>
                <w:szCs w:val="20"/>
                <w:lang w:val="en-GB"/>
              </w:rPr>
              <w:t>Monitoring</w:t>
            </w:r>
            <w:r w:rsidRPr="00E7759A">
              <w:rPr>
                <w:rFonts w:cs="Calibri"/>
                <w:i/>
                <w:sz w:val="20"/>
                <w:szCs w:val="20"/>
                <w:lang w:val="en-GB"/>
              </w:rPr>
              <w:softHyphen/>
              <w:t>Code</w:t>
            </w:r>
            <w:proofErr w:type="spellEnd"/>
          </w:p>
        </w:tc>
        <w:tc>
          <w:tcPr>
            <w:tcW w:w="4711" w:type="dxa"/>
            <w:tcBorders>
              <w:top w:val="single" w:sz="4" w:space="0" w:color="auto"/>
              <w:left w:val="single" w:sz="4" w:space="0" w:color="auto"/>
              <w:bottom w:val="single" w:sz="4" w:space="0" w:color="auto"/>
              <w:right w:val="single" w:sz="4" w:space="0" w:color="auto"/>
            </w:tcBorders>
            <w:vAlign w:val="center"/>
          </w:tcPr>
          <w:p w14:paraId="0054DC81" w14:textId="77777777" w:rsidR="000B6A78" w:rsidRPr="00E7759A" w:rsidRDefault="000B6A78" w:rsidP="00CC4FF0">
            <w:pPr>
              <w:spacing w:after="0"/>
              <w:jc w:val="both"/>
              <w:rPr>
                <w:rFonts w:cs="Calibri"/>
                <w:sz w:val="20"/>
                <w:szCs w:val="20"/>
                <w:lang w:val="fr-FR"/>
              </w:rPr>
            </w:pPr>
            <w:r w:rsidRPr="00E7759A">
              <w:rPr>
                <w:rFonts w:cs="Calibri"/>
                <w:sz w:val="20"/>
                <w:szCs w:val="20"/>
                <w:lang w:val="fr-FR"/>
              </w:rPr>
              <w:t>Identifiant du point d'arrêt concerné par la requête.</w:t>
            </w:r>
          </w:p>
          <w:p w14:paraId="529BFC0E" w14:textId="2BF22364" w:rsidR="000B6A78" w:rsidRPr="00E7759A" w:rsidRDefault="000B6A78" w:rsidP="00CC4FF0">
            <w:pPr>
              <w:spacing w:after="0"/>
              <w:jc w:val="both"/>
              <w:rPr>
                <w:rFonts w:cs="Calibri"/>
                <w:sz w:val="20"/>
                <w:szCs w:val="20"/>
                <w:lang w:val="fr-FR"/>
              </w:rPr>
            </w:pPr>
            <w:r w:rsidRPr="00E7759A">
              <w:rPr>
                <w:rFonts w:cs="Calibri"/>
                <w:sz w:val="20"/>
                <w:szCs w:val="20"/>
                <w:highlight w:val="lightGray"/>
                <w:lang w:val="fr-FR"/>
              </w:rPr>
              <w:t>Il convient d'utiliser ici un identifiant d'objets (arrêt) de référence (Zone d'Embarquement</w:t>
            </w:r>
            <w:proofErr w:type="gramStart"/>
            <w:r w:rsidRPr="00E7759A">
              <w:rPr>
                <w:rFonts w:cs="Calibri"/>
                <w:sz w:val="20"/>
                <w:szCs w:val="20"/>
                <w:highlight w:val="lightGray"/>
                <w:lang w:val="fr-FR"/>
              </w:rPr>
              <w:t>, ,</w:t>
            </w:r>
            <w:proofErr w:type="gramEnd"/>
            <w:r w:rsidRPr="00E7759A">
              <w:rPr>
                <w:rFonts w:cs="Calibri"/>
                <w:sz w:val="20"/>
                <w:szCs w:val="20"/>
                <w:highlight w:val="lightGray"/>
                <w:lang w:val="fr-FR"/>
              </w:rPr>
              <w:t xml:space="preserve"> Lieu d'Arrêt ou Groupe de Lieux</w:t>
            </w:r>
            <w:r w:rsidR="002836B2">
              <w:rPr>
                <w:rFonts w:cs="Calibri"/>
                <w:sz w:val="20"/>
                <w:szCs w:val="20"/>
                <w:highlight w:val="lightGray"/>
                <w:lang w:val="fr-FR"/>
              </w:rPr>
              <w:t>, Point d’</w:t>
            </w:r>
            <w:r w:rsidRPr="00E7759A">
              <w:rPr>
                <w:rFonts w:cs="Calibri"/>
                <w:sz w:val="20"/>
                <w:szCs w:val="20"/>
                <w:highlight w:val="lightGray"/>
                <w:lang w:val="fr-FR"/>
              </w:rPr>
              <w:t>), et non d'objet particulier.</w:t>
            </w:r>
          </w:p>
        </w:tc>
      </w:tr>
      <w:tr w:rsidR="000B6A78" w:rsidRPr="00E7759A" w14:paraId="5BA2D2A8" w14:textId="77777777" w:rsidTr="00CC4FF0">
        <w:trPr>
          <w:jc w:val="center"/>
        </w:trPr>
        <w:tc>
          <w:tcPr>
            <w:tcW w:w="1530" w:type="dxa"/>
            <w:vMerge/>
            <w:tcBorders>
              <w:left w:val="single" w:sz="4" w:space="0" w:color="auto"/>
              <w:right w:val="single" w:sz="4" w:space="0" w:color="auto"/>
            </w:tcBorders>
            <w:vAlign w:val="center"/>
          </w:tcPr>
          <w:p w14:paraId="33E9494F" w14:textId="77777777" w:rsidR="000B6A78" w:rsidRPr="00E7759A" w:rsidRDefault="000B6A78" w:rsidP="00CC4FF0">
            <w:pPr>
              <w:spacing w:after="0"/>
              <w:rPr>
                <w:rFonts w:cs="Calibri"/>
                <w:sz w:val="20"/>
                <w:szCs w:val="20"/>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17AE255B" w14:textId="77777777" w:rsidR="000B6A78" w:rsidRPr="00E7759A" w:rsidRDefault="000B6A78" w:rsidP="00CC4FF0">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MonitoringName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EDBDCBE" w14:textId="77777777" w:rsidR="000B6A78" w:rsidRPr="00E7759A" w:rsidRDefault="000B6A78" w:rsidP="00CC4FF0">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23B01FD8" w14:textId="77777777" w:rsidR="000B6A78" w:rsidRPr="00E7759A" w:rsidRDefault="000B6A78" w:rsidP="00CC4FF0">
            <w:pPr>
              <w:spacing w:after="0"/>
              <w:rPr>
                <w:rFonts w:cs="Calibri"/>
                <w:i/>
                <w:vanish/>
                <w:sz w:val="20"/>
                <w:szCs w:val="20"/>
                <w:highlight w:val="cyan"/>
                <w:lang w:val="en-GB"/>
              </w:rPr>
            </w:pPr>
            <w:proofErr w:type="spellStart"/>
            <w:r w:rsidRPr="00E7759A">
              <w:rPr>
                <w:rFonts w:cs="Calibri"/>
                <w:i/>
                <w:vanish/>
                <w:sz w:val="20"/>
                <w:szCs w:val="20"/>
                <w:highlight w:val="cyan"/>
                <w:lang w:val="en-GB"/>
              </w:rPr>
              <w:t>NaturalLanguageStringStructure</w:t>
            </w:r>
            <w:proofErr w:type="spellEnd"/>
          </w:p>
        </w:tc>
        <w:tc>
          <w:tcPr>
            <w:tcW w:w="4711" w:type="dxa"/>
            <w:tcBorders>
              <w:top w:val="single" w:sz="4" w:space="0" w:color="auto"/>
              <w:left w:val="single" w:sz="4" w:space="0" w:color="auto"/>
              <w:bottom w:val="single" w:sz="4" w:space="0" w:color="auto"/>
              <w:right w:val="single" w:sz="4" w:space="0" w:color="auto"/>
            </w:tcBorders>
            <w:vAlign w:val="center"/>
          </w:tcPr>
          <w:p w14:paraId="36C26B80" w14:textId="77777777" w:rsidR="000B6A78" w:rsidRPr="00E7759A" w:rsidRDefault="000B6A78" w:rsidP="00CC4FF0">
            <w:pPr>
              <w:spacing w:after="0"/>
              <w:jc w:val="both"/>
              <w:rPr>
                <w:rFonts w:cs="Calibri"/>
                <w:vanish/>
                <w:sz w:val="20"/>
                <w:szCs w:val="20"/>
                <w:highlight w:val="cyan"/>
              </w:rPr>
            </w:pPr>
            <w:r w:rsidRPr="00E7759A">
              <w:rPr>
                <w:rFonts w:cs="Calibri"/>
                <w:vanish/>
                <w:sz w:val="20"/>
                <w:szCs w:val="20"/>
                <w:highlight w:val="cyan"/>
              </w:rPr>
              <w:t xml:space="preserve">Name to use to describe monitoring point (Stop or display). Normally Consumer will already have access to this in its reference data but may be included to increase utility of delivery data </w:t>
            </w:r>
            <w:proofErr w:type="spellStart"/>
            <w:r w:rsidRPr="00E7759A">
              <w:rPr>
                <w:rFonts w:cs="Calibri"/>
                <w:vanish/>
                <w:sz w:val="20"/>
                <w:szCs w:val="20"/>
                <w:highlight w:val="cyan"/>
              </w:rPr>
              <w:t>i</w:t>
            </w:r>
            <w:proofErr w:type="spellEnd"/>
            <w:r w:rsidRPr="00E7759A">
              <w:rPr>
                <w:rFonts w:cs="Calibri"/>
                <w:vanish/>
                <w:sz w:val="20"/>
                <w:szCs w:val="20"/>
                <w:highlight w:val="cyan"/>
              </w:rPr>
              <w:t xml:space="preserve"> to devices that do not hold reference data, e.g. for SIRI LITE </w:t>
            </w:r>
            <w:proofErr w:type="gramStart"/>
            <w:r w:rsidRPr="00E7759A">
              <w:rPr>
                <w:rFonts w:cs="Calibri"/>
                <w:vanish/>
                <w:sz w:val="20"/>
                <w:szCs w:val="20"/>
                <w:highlight w:val="cyan"/>
              </w:rPr>
              <w:t>services(</w:t>
            </w:r>
            <w:r w:rsidR="001C0642" w:rsidRPr="00E7759A">
              <w:rPr>
                <w:rFonts w:cs="Calibri"/>
                <w:vanish/>
                <w:sz w:val="20"/>
                <w:szCs w:val="20"/>
                <w:highlight w:val="cyan"/>
              </w:rPr>
              <w:t xml:space="preserve"> </w:t>
            </w:r>
            <w:r w:rsidRPr="00E7759A">
              <w:rPr>
                <w:rFonts w:cs="Calibri"/>
                <w:vanish/>
                <w:sz w:val="20"/>
                <w:szCs w:val="20"/>
                <w:highlight w:val="cyan"/>
              </w:rPr>
              <w:t>)</w:t>
            </w:r>
            <w:proofErr w:type="gramEnd"/>
            <w:r w:rsidRPr="00E7759A">
              <w:rPr>
                <w:rFonts w:cs="Calibri"/>
                <w:vanish/>
                <w:sz w:val="20"/>
                <w:szCs w:val="20"/>
                <w:highlight w:val="cyan"/>
              </w:rPr>
              <w:t>.</w:t>
            </w:r>
          </w:p>
        </w:tc>
      </w:tr>
      <w:tr w:rsidR="000B6A78" w:rsidRPr="00E32CB2" w14:paraId="4C86251C" w14:textId="77777777" w:rsidTr="00CC4FF0">
        <w:trPr>
          <w:jc w:val="center"/>
        </w:trPr>
        <w:tc>
          <w:tcPr>
            <w:tcW w:w="1530" w:type="dxa"/>
            <w:vMerge/>
            <w:tcBorders>
              <w:left w:val="single" w:sz="4" w:space="0" w:color="auto"/>
              <w:right w:val="single" w:sz="4" w:space="0" w:color="auto"/>
            </w:tcBorders>
            <w:vAlign w:val="center"/>
          </w:tcPr>
          <w:p w14:paraId="107869F9" w14:textId="77777777" w:rsidR="000B6A78" w:rsidRPr="00E7759A" w:rsidRDefault="000B6A78" w:rsidP="00CC4FF0">
            <w:pPr>
              <w:spacing w:after="0"/>
              <w:rPr>
                <w:rFonts w:cs="Calibri"/>
                <w:sz w:val="20"/>
                <w:szCs w:val="20"/>
                <w:lang w:val="en-GB"/>
              </w:rPr>
            </w:pPr>
          </w:p>
        </w:tc>
        <w:tc>
          <w:tcPr>
            <w:tcW w:w="1620" w:type="dxa"/>
            <w:tcBorders>
              <w:top w:val="single" w:sz="4" w:space="0" w:color="auto"/>
              <w:left w:val="single" w:sz="4" w:space="0" w:color="auto"/>
              <w:bottom w:val="single" w:sz="4" w:space="0" w:color="auto"/>
              <w:right w:val="single" w:sz="4" w:space="0" w:color="auto"/>
            </w:tcBorders>
            <w:vAlign w:val="center"/>
          </w:tcPr>
          <w:p w14:paraId="7686415B" w14:textId="77777777" w:rsidR="000B6A78" w:rsidRPr="00E7759A" w:rsidRDefault="000B6A78" w:rsidP="00CC4FF0">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Monitored</w:t>
            </w:r>
            <w:r w:rsidRPr="00E7759A">
              <w:rPr>
                <w:rFonts w:cs="Calibri"/>
                <w:b/>
                <w:i/>
                <w:sz w:val="20"/>
                <w:szCs w:val="20"/>
                <w:highlight w:val="lightGray"/>
                <w:shd w:val="clear" w:color="auto" w:fill="00FF00"/>
                <w:lang w:val="en-GB"/>
              </w:rPr>
              <w:softHyphen/>
              <w:t>Stop</w:t>
            </w:r>
            <w:proofErr w:type="spellEnd"/>
            <w:r w:rsidRPr="00E7759A">
              <w:rPr>
                <w:rFonts w:cs="Calibri"/>
                <w:b/>
                <w:i/>
                <w:sz w:val="20"/>
                <w:szCs w:val="20"/>
                <w:highlight w:val="lightGray"/>
                <w:shd w:val="clear" w:color="auto" w:fill="00FF00"/>
                <w:lang w:val="fr-LU"/>
              </w:rPr>
              <w:softHyphen/>
            </w:r>
            <w:r w:rsidRPr="00E7759A">
              <w:rPr>
                <w:rFonts w:cs="Calibri"/>
                <w:b/>
                <w:i/>
                <w:sz w:val="20"/>
                <w:szCs w:val="20"/>
                <w:highlight w:val="lightGray"/>
                <w:shd w:val="clear" w:color="auto" w:fill="00FF00"/>
                <w:lang w:val="en-GB"/>
              </w:rPr>
              <w:t>Visit</w:t>
            </w:r>
          </w:p>
        </w:tc>
        <w:tc>
          <w:tcPr>
            <w:tcW w:w="540" w:type="dxa"/>
            <w:tcBorders>
              <w:top w:val="single" w:sz="4" w:space="0" w:color="auto"/>
              <w:left w:val="single" w:sz="4" w:space="0" w:color="auto"/>
              <w:bottom w:val="single" w:sz="4" w:space="0" w:color="auto"/>
              <w:right w:val="single" w:sz="4" w:space="0" w:color="auto"/>
            </w:tcBorders>
            <w:vAlign w:val="center"/>
          </w:tcPr>
          <w:p w14:paraId="17864057" w14:textId="77777777" w:rsidR="000B6A78" w:rsidRPr="00E7759A" w:rsidRDefault="000B6A78" w:rsidP="00CC4FF0">
            <w:pPr>
              <w:spacing w:after="0"/>
              <w:rPr>
                <w:rFonts w:cs="Calibri"/>
                <w:sz w:val="20"/>
                <w:szCs w:val="20"/>
                <w:lang w:val="en-GB"/>
              </w:rPr>
            </w:pPr>
            <w:proofErr w:type="gramStart"/>
            <w:r w:rsidRPr="00E7759A">
              <w:rPr>
                <w:rFonts w:cs="Calibri"/>
                <w:sz w:val="20"/>
                <w:szCs w:val="20"/>
                <w:lang w:val="en-GB"/>
              </w:rPr>
              <w:t>0:*</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145EFBE3" w14:textId="77777777" w:rsidR="000B6A78" w:rsidRPr="00E7759A" w:rsidRDefault="000B6A78" w:rsidP="00CC4FF0">
            <w:pPr>
              <w:spacing w:after="0"/>
              <w:rPr>
                <w:rFonts w:cs="Calibri"/>
                <w:i/>
                <w:sz w:val="20"/>
                <w:szCs w:val="20"/>
                <w:lang w:val="en-GB"/>
              </w:rPr>
            </w:pPr>
            <w:r w:rsidRPr="00E7759A">
              <w:rPr>
                <w:rFonts w:cs="Calibri"/>
                <w:i/>
                <w:sz w:val="20"/>
                <w:szCs w:val="20"/>
                <w:lang w:val="en-GB"/>
              </w:rPr>
              <w:t>+Structure</w:t>
            </w:r>
          </w:p>
        </w:tc>
        <w:tc>
          <w:tcPr>
            <w:tcW w:w="4711" w:type="dxa"/>
            <w:tcBorders>
              <w:top w:val="single" w:sz="4" w:space="0" w:color="auto"/>
              <w:left w:val="single" w:sz="4" w:space="0" w:color="auto"/>
              <w:bottom w:val="single" w:sz="4" w:space="0" w:color="auto"/>
              <w:right w:val="single" w:sz="4" w:space="0" w:color="auto"/>
            </w:tcBorders>
            <w:vAlign w:val="center"/>
          </w:tcPr>
          <w:p w14:paraId="1AF1E25F" w14:textId="77777777" w:rsidR="000B6A78" w:rsidRPr="00E7759A" w:rsidRDefault="000B6A78" w:rsidP="00CC4FF0">
            <w:pPr>
              <w:spacing w:after="0"/>
              <w:jc w:val="both"/>
              <w:rPr>
                <w:rFonts w:cs="Calibri"/>
                <w:sz w:val="20"/>
                <w:szCs w:val="20"/>
                <w:lang w:val="fr-FR"/>
              </w:rPr>
            </w:pPr>
            <w:r w:rsidRPr="00E7759A">
              <w:rPr>
                <w:rFonts w:cs="Calibri"/>
                <w:sz w:val="20"/>
                <w:szCs w:val="20"/>
                <w:lang w:val="fr-FR"/>
              </w:rPr>
              <w:t>Description des passages à l'arrêt</w:t>
            </w:r>
          </w:p>
        </w:tc>
      </w:tr>
      <w:tr w:rsidR="000B6A78" w:rsidRPr="00E32CB2" w14:paraId="64D049DD" w14:textId="77777777" w:rsidTr="00CC4FF0">
        <w:trPr>
          <w:jc w:val="center"/>
        </w:trPr>
        <w:tc>
          <w:tcPr>
            <w:tcW w:w="1530" w:type="dxa"/>
            <w:vMerge/>
            <w:tcBorders>
              <w:left w:val="single" w:sz="4" w:space="0" w:color="auto"/>
              <w:right w:val="single" w:sz="4" w:space="0" w:color="auto"/>
            </w:tcBorders>
            <w:vAlign w:val="center"/>
          </w:tcPr>
          <w:p w14:paraId="514A91C4" w14:textId="77777777" w:rsidR="000B6A78" w:rsidRPr="00E7759A" w:rsidRDefault="000B6A78" w:rsidP="00CC4FF0">
            <w:pPr>
              <w:spacing w:after="0"/>
              <w:rPr>
                <w:rFonts w:cs="Calibri"/>
                <w:sz w:val="20"/>
                <w:szCs w:val="20"/>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34C6E9F0" w14:textId="77777777" w:rsidR="000B6A78" w:rsidRPr="00E7759A" w:rsidRDefault="000B6A78" w:rsidP="00CC4FF0">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Monitored</w:t>
            </w:r>
            <w:r w:rsidRPr="00E7759A">
              <w:rPr>
                <w:rFonts w:cs="Calibri"/>
                <w:b/>
                <w:i/>
                <w:sz w:val="20"/>
                <w:szCs w:val="20"/>
                <w:highlight w:val="lightGray"/>
                <w:shd w:val="clear" w:color="auto" w:fill="00FF00"/>
                <w:lang w:val="fr-LU"/>
              </w:rPr>
              <w:softHyphen/>
              <w:t>Stop</w:t>
            </w:r>
            <w:r w:rsidRPr="00E7759A">
              <w:rPr>
                <w:rFonts w:cs="Calibri"/>
                <w:b/>
                <w:i/>
                <w:sz w:val="20"/>
                <w:szCs w:val="20"/>
                <w:highlight w:val="lightGray"/>
                <w:shd w:val="clear" w:color="auto" w:fill="00FF00"/>
                <w:lang w:val="fr-LU"/>
              </w:rPr>
              <w:softHyphen/>
              <w:t>Visit</w:t>
            </w:r>
            <w:r w:rsidRPr="00E7759A">
              <w:rPr>
                <w:rFonts w:cs="Calibri"/>
                <w:b/>
                <w:i/>
                <w:sz w:val="20"/>
                <w:szCs w:val="20"/>
                <w:highlight w:val="lightGray"/>
                <w:shd w:val="clear" w:color="auto" w:fill="00FF00"/>
                <w:lang w:val="fr-LU"/>
              </w:rPr>
              <w:softHyphen/>
              <w:t>Cancellation</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E097EF1" w14:textId="77777777" w:rsidR="000B6A78" w:rsidRPr="00E7759A" w:rsidRDefault="000B6A78" w:rsidP="00CC4FF0">
            <w:pPr>
              <w:spacing w:after="0"/>
              <w:rPr>
                <w:rFonts w:cs="Calibri"/>
                <w:sz w:val="20"/>
                <w:szCs w:val="20"/>
                <w:lang w:val="fr-LU"/>
              </w:rPr>
            </w:pPr>
            <w:proofErr w:type="gramStart"/>
            <w:r w:rsidRPr="00E7759A">
              <w:rPr>
                <w:rFonts w:cs="Calibri"/>
                <w:sz w:val="20"/>
                <w:szCs w:val="20"/>
                <w:lang w:val="fr-LU"/>
              </w:rPr>
              <w:t>0:*</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D57CCD3" w14:textId="77777777" w:rsidR="000B6A78" w:rsidRPr="00E7759A" w:rsidRDefault="000B6A78" w:rsidP="00CC4FF0">
            <w:pPr>
              <w:spacing w:after="0"/>
              <w:rPr>
                <w:rFonts w:cs="Calibri"/>
                <w:i/>
                <w:sz w:val="20"/>
                <w:szCs w:val="20"/>
                <w:lang w:val="fr-LU"/>
              </w:rPr>
            </w:pPr>
            <w:r w:rsidRPr="00E7759A">
              <w:rPr>
                <w:rFonts w:cs="Calibri"/>
                <w:i/>
                <w:sz w:val="20"/>
                <w:szCs w:val="20"/>
                <w:lang w:val="fr-LU"/>
              </w:rPr>
              <w:t>+Structure</w:t>
            </w:r>
          </w:p>
        </w:tc>
        <w:tc>
          <w:tcPr>
            <w:tcW w:w="4711" w:type="dxa"/>
            <w:tcBorders>
              <w:top w:val="single" w:sz="4" w:space="0" w:color="auto"/>
              <w:left w:val="single" w:sz="4" w:space="0" w:color="auto"/>
              <w:bottom w:val="single" w:sz="4" w:space="0" w:color="auto"/>
              <w:right w:val="single" w:sz="4" w:space="0" w:color="auto"/>
            </w:tcBorders>
            <w:vAlign w:val="center"/>
          </w:tcPr>
          <w:p w14:paraId="0C599C5D" w14:textId="77777777" w:rsidR="000B6A78" w:rsidRPr="00E7759A" w:rsidRDefault="000B6A78" w:rsidP="00CC4FF0">
            <w:pPr>
              <w:spacing w:after="0"/>
              <w:jc w:val="both"/>
              <w:rPr>
                <w:rFonts w:cs="Calibri"/>
                <w:sz w:val="20"/>
                <w:szCs w:val="20"/>
                <w:lang w:val="fr-FR"/>
              </w:rPr>
            </w:pPr>
            <w:r w:rsidRPr="00446B61">
              <w:rPr>
                <w:rFonts w:cs="Calibri"/>
                <w:sz w:val="20"/>
                <w:szCs w:val="20"/>
                <w:highlight w:val="lightGray"/>
                <w:lang w:val="fr-FR"/>
              </w:rPr>
              <w:t>Indication qu'un passage précédemment signalé ne doit plus être affiché (indique généralement que le véhicule a franchi l'arrêt).</w:t>
            </w:r>
          </w:p>
        </w:tc>
      </w:tr>
      <w:tr w:rsidR="000B6A78" w:rsidRPr="00E32CB2" w14:paraId="388A2AAB" w14:textId="77777777" w:rsidTr="00CC4FF0">
        <w:trPr>
          <w:jc w:val="center"/>
        </w:trPr>
        <w:tc>
          <w:tcPr>
            <w:tcW w:w="1530" w:type="dxa"/>
            <w:vMerge/>
            <w:tcBorders>
              <w:left w:val="single" w:sz="4" w:space="0" w:color="auto"/>
              <w:right w:val="single" w:sz="4" w:space="0" w:color="auto"/>
            </w:tcBorders>
            <w:vAlign w:val="center"/>
          </w:tcPr>
          <w:p w14:paraId="25AE9853" w14:textId="77777777" w:rsidR="000B6A78" w:rsidRPr="00E7759A" w:rsidRDefault="000B6A78" w:rsidP="00CC4FF0">
            <w:pPr>
              <w:spacing w:after="0"/>
              <w:rPr>
                <w:rFonts w:cs="Calibri"/>
                <w:sz w:val="20"/>
                <w:szCs w:val="20"/>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3616775A" w14:textId="77777777" w:rsidR="000B6A78" w:rsidRPr="00E7759A" w:rsidRDefault="000B6A78" w:rsidP="00CC4FF0">
            <w:pPr>
              <w:spacing w:after="0"/>
              <w:rPr>
                <w:rFonts w:cs="Calibri"/>
                <w:b/>
                <w:i/>
                <w:vanish/>
                <w:sz w:val="20"/>
                <w:szCs w:val="20"/>
                <w:highlight w:val="cyan"/>
                <w:lang w:val="fr-LU"/>
              </w:rPr>
            </w:pPr>
            <w:r w:rsidRPr="00E7759A">
              <w:rPr>
                <w:rFonts w:cs="Calibri"/>
                <w:b/>
                <w:i/>
                <w:vanish/>
                <w:sz w:val="20"/>
                <w:szCs w:val="20"/>
                <w:highlight w:val="cyan"/>
                <w:lang w:val="fr-LU"/>
              </w:rPr>
              <w:t>Stop</w:t>
            </w:r>
            <w:r w:rsidRPr="00E7759A">
              <w:rPr>
                <w:rFonts w:cs="Calibri"/>
                <w:b/>
                <w:i/>
                <w:vanish/>
                <w:sz w:val="20"/>
                <w:szCs w:val="20"/>
                <w:highlight w:val="cyan"/>
                <w:lang w:val="en-GB"/>
              </w:rPr>
              <w:softHyphen/>
            </w:r>
            <w:r w:rsidRPr="00E7759A">
              <w:rPr>
                <w:rFonts w:cs="Calibri"/>
                <w:b/>
                <w:i/>
                <w:vanish/>
                <w:sz w:val="20"/>
                <w:szCs w:val="20"/>
                <w:highlight w:val="cyan"/>
                <w:lang w:val="fr-LU"/>
              </w:rPr>
              <w:t>Line</w:t>
            </w:r>
            <w:r w:rsidRPr="00E7759A">
              <w:rPr>
                <w:rFonts w:cs="Calibri"/>
                <w:b/>
                <w:i/>
                <w:vanish/>
                <w:sz w:val="20"/>
                <w:szCs w:val="20"/>
                <w:highlight w:val="cyan"/>
                <w:lang w:val="en-GB"/>
              </w:rPr>
              <w:softHyphen/>
            </w:r>
            <w:r w:rsidRPr="00E7759A">
              <w:rPr>
                <w:rFonts w:cs="Calibri"/>
                <w:b/>
                <w:i/>
                <w:vanish/>
                <w:sz w:val="20"/>
                <w:szCs w:val="20"/>
                <w:highlight w:val="cyan"/>
                <w:lang w:val="fr-LU"/>
              </w:rPr>
              <w:t>Notice</w:t>
            </w:r>
          </w:p>
        </w:tc>
        <w:tc>
          <w:tcPr>
            <w:tcW w:w="540" w:type="dxa"/>
            <w:tcBorders>
              <w:top w:val="single" w:sz="4" w:space="0" w:color="auto"/>
              <w:left w:val="single" w:sz="4" w:space="0" w:color="auto"/>
              <w:bottom w:val="single" w:sz="4" w:space="0" w:color="auto"/>
              <w:right w:val="single" w:sz="4" w:space="0" w:color="auto"/>
            </w:tcBorders>
            <w:vAlign w:val="center"/>
          </w:tcPr>
          <w:p w14:paraId="16ED9150" w14:textId="77777777" w:rsidR="000B6A78" w:rsidRPr="00E7759A" w:rsidRDefault="000B6A78" w:rsidP="00CC4FF0">
            <w:pPr>
              <w:spacing w:after="0"/>
              <w:rPr>
                <w:rFonts w:cs="Calibri"/>
                <w:vanish/>
                <w:sz w:val="20"/>
                <w:szCs w:val="20"/>
                <w:highlight w:val="cyan"/>
                <w:lang w:val="fr-LU"/>
              </w:rPr>
            </w:pPr>
            <w:proofErr w:type="gramStart"/>
            <w:r w:rsidRPr="00E7759A">
              <w:rPr>
                <w:rFonts w:cs="Calibri"/>
                <w:vanish/>
                <w:sz w:val="20"/>
                <w:szCs w:val="20"/>
                <w:highlight w:val="cyan"/>
                <w:lang w:val="fr-LU"/>
              </w:rPr>
              <w:t>0:*</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2EC66D5" w14:textId="77777777" w:rsidR="000B6A78" w:rsidRPr="00E7759A" w:rsidRDefault="000B6A78" w:rsidP="00CC4FF0">
            <w:pPr>
              <w:spacing w:after="0"/>
              <w:rPr>
                <w:rFonts w:cs="Calibri"/>
                <w:i/>
                <w:vanish/>
                <w:sz w:val="20"/>
                <w:szCs w:val="20"/>
                <w:highlight w:val="cyan"/>
                <w:lang w:val="fr-LU"/>
              </w:rPr>
            </w:pPr>
            <w:r w:rsidRPr="00E7759A">
              <w:rPr>
                <w:rFonts w:cs="Calibri"/>
                <w:i/>
                <w:vanish/>
                <w:sz w:val="20"/>
                <w:szCs w:val="20"/>
                <w:highlight w:val="cyan"/>
                <w:lang w:val="fr-LU"/>
              </w:rPr>
              <w:t>+Structure</w:t>
            </w:r>
          </w:p>
        </w:tc>
        <w:tc>
          <w:tcPr>
            <w:tcW w:w="4711" w:type="dxa"/>
            <w:tcBorders>
              <w:top w:val="single" w:sz="4" w:space="0" w:color="auto"/>
              <w:left w:val="single" w:sz="4" w:space="0" w:color="auto"/>
              <w:bottom w:val="single" w:sz="4" w:space="0" w:color="auto"/>
              <w:right w:val="single" w:sz="4" w:space="0" w:color="auto"/>
            </w:tcBorders>
            <w:vAlign w:val="center"/>
          </w:tcPr>
          <w:p w14:paraId="3231B8C5" w14:textId="22C86933" w:rsidR="000B6A78" w:rsidRPr="00E7759A" w:rsidRDefault="000B6A78" w:rsidP="00CC4FF0">
            <w:pPr>
              <w:spacing w:after="0"/>
              <w:jc w:val="both"/>
              <w:rPr>
                <w:rFonts w:cs="Calibri"/>
                <w:vanish/>
                <w:sz w:val="20"/>
                <w:szCs w:val="20"/>
                <w:highlight w:val="cyan"/>
                <w:lang w:val="fr-FR"/>
              </w:rPr>
            </w:pPr>
            <w:r w:rsidRPr="00E7759A">
              <w:rPr>
                <w:rFonts w:cs="Calibri"/>
                <w:vanish/>
                <w:sz w:val="20"/>
                <w:szCs w:val="20"/>
                <w:highlight w:val="cyan"/>
                <w:lang w:val="fr-FR"/>
              </w:rPr>
              <w:t xml:space="preserve">Non utilisé pour le profil </w:t>
            </w:r>
            <w:r w:rsidR="004C1DDD">
              <w:rPr>
                <w:rFonts w:cs="Calibri"/>
                <w:vanish/>
                <w:sz w:val="20"/>
                <w:szCs w:val="20"/>
                <w:highlight w:val="cyan"/>
                <w:lang w:val="fr-FR"/>
              </w:rPr>
              <w:t>FR</w:t>
            </w:r>
            <w:r w:rsidRPr="00E7759A">
              <w:rPr>
                <w:rFonts w:cs="Calibri"/>
                <w:vanish/>
                <w:sz w:val="20"/>
                <w:szCs w:val="20"/>
                <w:highlight w:val="cyan"/>
                <w:lang w:val="fr-FR"/>
              </w:rPr>
              <w:t xml:space="preserve"> (le service General Message sera utilisé pour ce type de service)</w:t>
            </w:r>
          </w:p>
        </w:tc>
      </w:tr>
      <w:tr w:rsidR="000B6A78" w:rsidRPr="00E32CB2" w14:paraId="6B975724" w14:textId="77777777" w:rsidTr="00CC4FF0">
        <w:trPr>
          <w:jc w:val="center"/>
        </w:trPr>
        <w:tc>
          <w:tcPr>
            <w:tcW w:w="1530" w:type="dxa"/>
            <w:vMerge/>
            <w:tcBorders>
              <w:left w:val="single" w:sz="4" w:space="0" w:color="auto"/>
              <w:right w:val="single" w:sz="4" w:space="0" w:color="auto"/>
            </w:tcBorders>
            <w:vAlign w:val="center"/>
          </w:tcPr>
          <w:p w14:paraId="2793B871" w14:textId="77777777" w:rsidR="000B6A78" w:rsidRPr="00E7759A" w:rsidRDefault="000B6A78" w:rsidP="00CC4FF0">
            <w:pPr>
              <w:spacing w:after="0"/>
              <w:rPr>
                <w:rFonts w:cs="Calibri"/>
                <w:sz w:val="20"/>
                <w:szCs w:val="20"/>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6917841D" w14:textId="77777777" w:rsidR="000B6A78" w:rsidRPr="00E7759A" w:rsidRDefault="000B6A78" w:rsidP="00CC4FF0">
            <w:pPr>
              <w:spacing w:after="0"/>
              <w:rPr>
                <w:rFonts w:cs="Calibri"/>
                <w:b/>
                <w:i/>
                <w:vanish/>
                <w:sz w:val="20"/>
                <w:szCs w:val="20"/>
                <w:highlight w:val="cyan"/>
                <w:lang w:val="fr-LU"/>
              </w:rPr>
            </w:pPr>
            <w:r w:rsidRPr="00E7759A">
              <w:rPr>
                <w:rFonts w:cs="Calibri"/>
                <w:b/>
                <w:i/>
                <w:vanish/>
                <w:sz w:val="20"/>
                <w:szCs w:val="20"/>
                <w:highlight w:val="cyan"/>
                <w:lang w:val="fr-LU"/>
              </w:rPr>
              <w:t>Stop</w:t>
            </w:r>
            <w:r w:rsidRPr="00E7759A">
              <w:rPr>
                <w:rFonts w:cs="Calibri"/>
                <w:b/>
                <w:i/>
                <w:vanish/>
                <w:sz w:val="20"/>
                <w:szCs w:val="20"/>
                <w:highlight w:val="cyan"/>
                <w:lang w:val="en-GB"/>
              </w:rPr>
              <w:softHyphen/>
            </w:r>
            <w:r w:rsidRPr="00E7759A">
              <w:rPr>
                <w:rFonts w:cs="Calibri"/>
                <w:b/>
                <w:i/>
                <w:vanish/>
                <w:sz w:val="20"/>
                <w:szCs w:val="20"/>
                <w:highlight w:val="cyan"/>
                <w:lang w:val="fr-LU"/>
              </w:rPr>
              <w:t>Line</w:t>
            </w:r>
            <w:r w:rsidRPr="00E7759A">
              <w:rPr>
                <w:rFonts w:cs="Calibri"/>
                <w:b/>
                <w:i/>
                <w:vanish/>
                <w:sz w:val="20"/>
                <w:szCs w:val="20"/>
                <w:highlight w:val="cyan"/>
                <w:lang w:val="en-GB"/>
              </w:rPr>
              <w:softHyphen/>
            </w:r>
            <w:proofErr w:type="spellStart"/>
            <w:r w:rsidRPr="00E7759A">
              <w:rPr>
                <w:rFonts w:cs="Calibri"/>
                <w:b/>
                <w:i/>
                <w:vanish/>
                <w:sz w:val="20"/>
                <w:szCs w:val="20"/>
                <w:highlight w:val="cyan"/>
                <w:lang w:val="fr-LU"/>
              </w:rPr>
              <w:t>Notice</w:t>
            </w:r>
            <w:r w:rsidRPr="00E7759A">
              <w:rPr>
                <w:rFonts w:cs="Calibri"/>
                <w:b/>
                <w:i/>
                <w:vanish/>
                <w:sz w:val="20"/>
                <w:szCs w:val="20"/>
                <w:highlight w:val="cyan"/>
                <w:lang w:val="fr-LU"/>
              </w:rPr>
              <w:softHyphen/>
              <w:t>Cancellation</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6344E29" w14:textId="77777777" w:rsidR="000B6A78" w:rsidRPr="00E7759A" w:rsidRDefault="000B6A78" w:rsidP="00CC4FF0">
            <w:pPr>
              <w:spacing w:after="0"/>
              <w:rPr>
                <w:rFonts w:cs="Calibri"/>
                <w:vanish/>
                <w:sz w:val="20"/>
                <w:szCs w:val="20"/>
                <w:highlight w:val="cyan"/>
                <w:lang w:val="fr-LU"/>
              </w:rPr>
            </w:pPr>
            <w:proofErr w:type="gramStart"/>
            <w:r w:rsidRPr="00E7759A">
              <w:rPr>
                <w:rFonts w:cs="Calibri"/>
                <w:vanish/>
                <w:sz w:val="20"/>
                <w:szCs w:val="20"/>
                <w:highlight w:val="cyan"/>
                <w:lang w:val="fr-LU"/>
              </w:rPr>
              <w:t>0:*</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FA75DE0" w14:textId="77777777" w:rsidR="000B6A78" w:rsidRPr="00E7759A" w:rsidRDefault="000B6A78" w:rsidP="00CC4FF0">
            <w:pPr>
              <w:spacing w:after="0"/>
              <w:rPr>
                <w:rFonts w:cs="Calibri"/>
                <w:i/>
                <w:vanish/>
                <w:sz w:val="20"/>
                <w:szCs w:val="20"/>
                <w:highlight w:val="cyan"/>
                <w:lang w:val="fr-LU"/>
              </w:rPr>
            </w:pPr>
            <w:r w:rsidRPr="00E7759A">
              <w:rPr>
                <w:rFonts w:cs="Calibri"/>
                <w:i/>
                <w:vanish/>
                <w:sz w:val="20"/>
                <w:szCs w:val="20"/>
                <w:highlight w:val="cyan"/>
                <w:lang w:val="fr-LU"/>
              </w:rPr>
              <w:t>+Structure</w:t>
            </w:r>
          </w:p>
        </w:tc>
        <w:tc>
          <w:tcPr>
            <w:tcW w:w="4711" w:type="dxa"/>
            <w:tcBorders>
              <w:top w:val="single" w:sz="4" w:space="0" w:color="auto"/>
              <w:left w:val="single" w:sz="4" w:space="0" w:color="auto"/>
              <w:bottom w:val="single" w:sz="4" w:space="0" w:color="auto"/>
              <w:right w:val="single" w:sz="4" w:space="0" w:color="auto"/>
            </w:tcBorders>
            <w:vAlign w:val="center"/>
          </w:tcPr>
          <w:p w14:paraId="32C93231" w14:textId="574BC4A8" w:rsidR="000B6A78" w:rsidRPr="00E7759A" w:rsidRDefault="000B6A78" w:rsidP="00CC4FF0">
            <w:pPr>
              <w:spacing w:after="0"/>
              <w:jc w:val="both"/>
              <w:rPr>
                <w:rFonts w:cs="Calibri"/>
                <w:vanish/>
                <w:sz w:val="20"/>
                <w:szCs w:val="20"/>
                <w:highlight w:val="cyan"/>
                <w:lang w:val="fr-FR"/>
              </w:rPr>
            </w:pPr>
            <w:r w:rsidRPr="00E7759A">
              <w:rPr>
                <w:rFonts w:cs="Calibri"/>
                <w:vanish/>
                <w:sz w:val="20"/>
                <w:szCs w:val="20"/>
                <w:highlight w:val="cyan"/>
                <w:lang w:val="fr-FR"/>
              </w:rPr>
              <w:t xml:space="preserve">Non utilisé pour le profil </w:t>
            </w:r>
            <w:r w:rsidR="004C1DDD">
              <w:rPr>
                <w:rFonts w:cs="Calibri"/>
                <w:vanish/>
                <w:sz w:val="20"/>
                <w:szCs w:val="20"/>
                <w:highlight w:val="cyan"/>
                <w:lang w:val="fr-FR"/>
              </w:rPr>
              <w:t>FR</w:t>
            </w:r>
            <w:r w:rsidRPr="00E7759A">
              <w:rPr>
                <w:rFonts w:cs="Calibri"/>
                <w:vanish/>
                <w:sz w:val="20"/>
                <w:szCs w:val="20"/>
                <w:highlight w:val="cyan"/>
                <w:lang w:val="fr-FR"/>
              </w:rPr>
              <w:t xml:space="preserve"> (le service General Message sera utilisé pour ce type de service)</w:t>
            </w:r>
          </w:p>
        </w:tc>
      </w:tr>
      <w:tr w:rsidR="000B6A78" w:rsidRPr="00E7759A" w14:paraId="28A8E0BC" w14:textId="77777777" w:rsidTr="00CC4FF0">
        <w:trPr>
          <w:jc w:val="center"/>
        </w:trPr>
        <w:tc>
          <w:tcPr>
            <w:tcW w:w="1530" w:type="dxa"/>
            <w:vMerge/>
            <w:tcBorders>
              <w:left w:val="single" w:sz="4" w:space="0" w:color="auto"/>
              <w:right w:val="single" w:sz="4" w:space="0" w:color="auto"/>
            </w:tcBorders>
            <w:vAlign w:val="center"/>
          </w:tcPr>
          <w:p w14:paraId="27F6FC03" w14:textId="77777777" w:rsidR="000B6A78" w:rsidRPr="00E7759A" w:rsidRDefault="000B6A78" w:rsidP="00CC4FF0">
            <w:pPr>
              <w:spacing w:after="0"/>
              <w:rPr>
                <w:rFonts w:cs="Calibri"/>
                <w:sz w:val="20"/>
                <w:szCs w:val="20"/>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492EC359" w14:textId="77777777" w:rsidR="000B6A78" w:rsidRPr="00E7759A" w:rsidRDefault="000B6A78" w:rsidP="00CC4FF0">
            <w:pPr>
              <w:spacing w:after="0"/>
              <w:rPr>
                <w:rFonts w:cs="Calibri"/>
                <w:b/>
                <w:i/>
                <w:vanish/>
                <w:sz w:val="20"/>
                <w:szCs w:val="20"/>
                <w:highlight w:val="cyan"/>
                <w:lang w:val="fr-LU"/>
              </w:rPr>
            </w:pPr>
            <w:r w:rsidRPr="00E7759A">
              <w:rPr>
                <w:rFonts w:cs="Calibri"/>
                <w:b/>
                <w:i/>
                <w:vanish/>
                <w:sz w:val="20"/>
                <w:szCs w:val="20"/>
                <w:highlight w:val="cyan"/>
                <w:lang w:val="fr-LU"/>
              </w:rPr>
              <w:t>Stop</w:t>
            </w:r>
            <w:r w:rsidRPr="00E7759A">
              <w:rPr>
                <w:rFonts w:cs="Calibri"/>
                <w:b/>
                <w:i/>
                <w:vanish/>
                <w:sz w:val="20"/>
                <w:szCs w:val="20"/>
                <w:highlight w:val="cyan"/>
                <w:lang w:val="en-GB"/>
              </w:rPr>
              <w:softHyphen/>
            </w:r>
            <w:r w:rsidRPr="00E7759A">
              <w:rPr>
                <w:rFonts w:cs="Calibri"/>
                <w:b/>
                <w:i/>
                <w:vanish/>
                <w:sz w:val="20"/>
                <w:szCs w:val="20"/>
                <w:highlight w:val="cyan"/>
                <w:lang w:val="fr-LU"/>
              </w:rPr>
              <w:t>Notice</w:t>
            </w:r>
          </w:p>
        </w:tc>
        <w:tc>
          <w:tcPr>
            <w:tcW w:w="540" w:type="dxa"/>
            <w:tcBorders>
              <w:top w:val="single" w:sz="4" w:space="0" w:color="auto"/>
              <w:left w:val="single" w:sz="4" w:space="0" w:color="auto"/>
              <w:bottom w:val="single" w:sz="4" w:space="0" w:color="auto"/>
              <w:right w:val="single" w:sz="4" w:space="0" w:color="auto"/>
            </w:tcBorders>
            <w:vAlign w:val="center"/>
          </w:tcPr>
          <w:p w14:paraId="22091961" w14:textId="77777777" w:rsidR="000B6A78" w:rsidRPr="00E7759A" w:rsidRDefault="000B6A78" w:rsidP="00CC4FF0">
            <w:pPr>
              <w:spacing w:after="0"/>
              <w:rPr>
                <w:rFonts w:cs="Calibri"/>
                <w:vanish/>
                <w:sz w:val="20"/>
                <w:szCs w:val="20"/>
                <w:highlight w:val="cyan"/>
                <w:lang w:val="fr-LU"/>
              </w:rPr>
            </w:pPr>
            <w:proofErr w:type="gramStart"/>
            <w:r w:rsidRPr="00E7759A">
              <w:rPr>
                <w:rFonts w:cs="Calibri"/>
                <w:vanish/>
                <w:sz w:val="20"/>
                <w:szCs w:val="20"/>
                <w:highlight w:val="cyan"/>
                <w:lang w:val="fr-LU"/>
              </w:rPr>
              <w:t>0:*</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21F753B" w14:textId="77777777" w:rsidR="000B6A78" w:rsidRPr="00E7759A" w:rsidRDefault="000B6A78" w:rsidP="00CC4FF0">
            <w:pPr>
              <w:spacing w:after="0"/>
              <w:rPr>
                <w:rFonts w:cs="Calibri"/>
                <w:i/>
                <w:vanish/>
                <w:sz w:val="20"/>
                <w:szCs w:val="20"/>
                <w:highlight w:val="cyan"/>
                <w:lang w:val="fr-LU"/>
              </w:rPr>
            </w:pPr>
            <w:r w:rsidRPr="00E7759A">
              <w:rPr>
                <w:rFonts w:cs="Calibri"/>
                <w:i/>
                <w:vanish/>
                <w:sz w:val="20"/>
                <w:szCs w:val="20"/>
                <w:highlight w:val="cyan"/>
                <w:lang w:val="fr-LU"/>
              </w:rPr>
              <w:t>+Structure</w:t>
            </w:r>
          </w:p>
        </w:tc>
        <w:tc>
          <w:tcPr>
            <w:tcW w:w="4711" w:type="dxa"/>
            <w:tcBorders>
              <w:top w:val="single" w:sz="4" w:space="0" w:color="auto"/>
              <w:left w:val="single" w:sz="4" w:space="0" w:color="auto"/>
              <w:bottom w:val="single" w:sz="4" w:space="0" w:color="auto"/>
              <w:right w:val="single" w:sz="4" w:space="0" w:color="auto"/>
            </w:tcBorders>
            <w:vAlign w:val="center"/>
          </w:tcPr>
          <w:p w14:paraId="1BE12DDB" w14:textId="4B50080C" w:rsidR="000B6A78" w:rsidRPr="00E7759A" w:rsidRDefault="000B6A78" w:rsidP="00CC4FF0">
            <w:pPr>
              <w:spacing w:after="0"/>
              <w:jc w:val="both"/>
              <w:rPr>
                <w:rFonts w:cs="Calibri"/>
                <w:vanish/>
                <w:sz w:val="20"/>
                <w:szCs w:val="20"/>
                <w:highlight w:val="cyan"/>
              </w:rPr>
            </w:pPr>
            <w:r w:rsidRPr="00E7759A">
              <w:rPr>
                <w:rFonts w:cs="Calibri"/>
                <w:vanish/>
                <w:sz w:val="20"/>
                <w:szCs w:val="20"/>
                <w:highlight w:val="cyan"/>
              </w:rPr>
              <w:t xml:space="preserve">Notice for stop. </w:t>
            </w:r>
          </w:p>
        </w:tc>
      </w:tr>
      <w:tr w:rsidR="000B6A78" w:rsidRPr="00E7759A" w14:paraId="319C5CE4" w14:textId="77777777" w:rsidTr="00CC4FF0">
        <w:trPr>
          <w:jc w:val="center"/>
        </w:trPr>
        <w:tc>
          <w:tcPr>
            <w:tcW w:w="1530" w:type="dxa"/>
            <w:vMerge/>
            <w:tcBorders>
              <w:left w:val="single" w:sz="4" w:space="0" w:color="auto"/>
              <w:right w:val="single" w:sz="4" w:space="0" w:color="auto"/>
            </w:tcBorders>
            <w:vAlign w:val="center"/>
          </w:tcPr>
          <w:p w14:paraId="71C24C48" w14:textId="77777777" w:rsidR="000B6A78" w:rsidRPr="00E7759A" w:rsidRDefault="000B6A78" w:rsidP="00CC4FF0">
            <w:pPr>
              <w:spacing w:after="0"/>
              <w:rPr>
                <w:rFonts w:cs="Calibri"/>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45F56B01" w14:textId="77777777" w:rsidR="000B6A78" w:rsidRPr="00E7759A" w:rsidRDefault="000B6A78" w:rsidP="00CC4FF0">
            <w:pPr>
              <w:spacing w:after="0"/>
              <w:rPr>
                <w:rFonts w:cs="Calibri"/>
                <w:b/>
                <w:i/>
                <w:vanish/>
                <w:sz w:val="20"/>
                <w:szCs w:val="20"/>
                <w:highlight w:val="cyan"/>
                <w:lang w:val="fr-LU"/>
              </w:rPr>
            </w:pPr>
            <w:r w:rsidRPr="00E7759A">
              <w:rPr>
                <w:rFonts w:cs="Calibri"/>
                <w:b/>
                <w:i/>
                <w:vanish/>
                <w:sz w:val="20"/>
                <w:szCs w:val="20"/>
                <w:highlight w:val="cyan"/>
                <w:lang w:val="fr-LU"/>
              </w:rPr>
              <w:t>Stop</w:t>
            </w:r>
            <w:r w:rsidRPr="00E7759A">
              <w:rPr>
                <w:rFonts w:cs="Calibri"/>
                <w:b/>
                <w:i/>
                <w:vanish/>
                <w:sz w:val="20"/>
                <w:szCs w:val="20"/>
                <w:highlight w:val="cyan"/>
                <w:lang w:val="en-GB"/>
              </w:rPr>
              <w:softHyphen/>
            </w:r>
            <w:proofErr w:type="spellStart"/>
            <w:r w:rsidRPr="00E7759A">
              <w:rPr>
                <w:rFonts w:cs="Calibri"/>
                <w:b/>
                <w:i/>
                <w:vanish/>
                <w:sz w:val="20"/>
                <w:szCs w:val="20"/>
                <w:highlight w:val="cyan"/>
                <w:lang w:val="fr-LU"/>
              </w:rPr>
              <w:t>Notice</w:t>
            </w:r>
            <w:r w:rsidRPr="00E7759A">
              <w:rPr>
                <w:rFonts w:cs="Calibri"/>
                <w:b/>
                <w:i/>
                <w:vanish/>
                <w:sz w:val="20"/>
                <w:szCs w:val="20"/>
                <w:highlight w:val="cyan"/>
                <w:lang w:val="fr-LU"/>
              </w:rPr>
              <w:softHyphen/>
              <w:t>Cancellation</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316E126" w14:textId="77777777" w:rsidR="000B6A78" w:rsidRPr="00E7759A" w:rsidRDefault="000B6A78" w:rsidP="00CC4FF0">
            <w:pPr>
              <w:spacing w:after="0"/>
              <w:rPr>
                <w:rFonts w:cs="Calibri"/>
                <w:vanish/>
                <w:sz w:val="20"/>
                <w:szCs w:val="20"/>
                <w:highlight w:val="cyan"/>
                <w:lang w:val="fr-LU"/>
              </w:rPr>
            </w:pPr>
            <w:proofErr w:type="gramStart"/>
            <w:r w:rsidRPr="00E7759A">
              <w:rPr>
                <w:rFonts w:cs="Calibri"/>
                <w:vanish/>
                <w:sz w:val="20"/>
                <w:szCs w:val="20"/>
                <w:highlight w:val="cyan"/>
                <w:lang w:val="fr-LU"/>
              </w:rPr>
              <w:t>0:*</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4FC85C33" w14:textId="77777777" w:rsidR="000B6A78" w:rsidRPr="00E7759A" w:rsidRDefault="000B6A78" w:rsidP="00CC4FF0">
            <w:pPr>
              <w:spacing w:after="0"/>
              <w:rPr>
                <w:rFonts w:cs="Calibri"/>
                <w:i/>
                <w:vanish/>
                <w:sz w:val="20"/>
                <w:szCs w:val="20"/>
                <w:highlight w:val="cyan"/>
                <w:lang w:val="fr-LU"/>
              </w:rPr>
            </w:pPr>
            <w:r w:rsidRPr="00E7759A">
              <w:rPr>
                <w:rFonts w:cs="Calibri"/>
                <w:i/>
                <w:vanish/>
                <w:sz w:val="20"/>
                <w:szCs w:val="20"/>
                <w:highlight w:val="cyan"/>
                <w:lang w:val="fr-LU"/>
              </w:rPr>
              <w:t>+Structure</w:t>
            </w:r>
          </w:p>
        </w:tc>
        <w:tc>
          <w:tcPr>
            <w:tcW w:w="4711" w:type="dxa"/>
            <w:tcBorders>
              <w:top w:val="single" w:sz="4" w:space="0" w:color="auto"/>
              <w:left w:val="single" w:sz="4" w:space="0" w:color="auto"/>
              <w:bottom w:val="single" w:sz="4" w:space="0" w:color="auto"/>
              <w:right w:val="single" w:sz="4" w:space="0" w:color="auto"/>
            </w:tcBorders>
            <w:vAlign w:val="center"/>
          </w:tcPr>
          <w:p w14:paraId="5485F1DC" w14:textId="4A02E0A2" w:rsidR="000B6A78" w:rsidRPr="00E7759A" w:rsidRDefault="000B6A78" w:rsidP="00CC4FF0">
            <w:pPr>
              <w:spacing w:after="0"/>
              <w:jc w:val="both"/>
              <w:rPr>
                <w:rFonts w:cs="Calibri"/>
                <w:vanish/>
                <w:sz w:val="20"/>
                <w:szCs w:val="20"/>
                <w:highlight w:val="cyan"/>
              </w:rPr>
            </w:pPr>
            <w:r w:rsidRPr="00E7759A">
              <w:rPr>
                <w:rFonts w:cs="Calibri"/>
                <w:vanish/>
                <w:sz w:val="20"/>
                <w:szCs w:val="20"/>
                <w:highlight w:val="cyan"/>
              </w:rPr>
              <w:t xml:space="preserve">Reference to </w:t>
            </w:r>
            <w:proofErr w:type="gramStart"/>
            <w:r w:rsidRPr="00E7759A">
              <w:rPr>
                <w:rFonts w:cs="Calibri"/>
                <w:vanish/>
                <w:sz w:val="20"/>
                <w:szCs w:val="20"/>
                <w:highlight w:val="cyan"/>
              </w:rPr>
              <w:t>an</w:t>
            </w:r>
            <w:proofErr w:type="gramEnd"/>
            <w:r w:rsidRPr="00E7759A">
              <w:rPr>
                <w:rFonts w:cs="Calibri"/>
                <w:vanish/>
                <w:sz w:val="20"/>
                <w:szCs w:val="20"/>
                <w:highlight w:val="cyan"/>
              </w:rPr>
              <w:t xml:space="preserve"> previously communicated Notice which should now be removed from the arrival/departure board for the stop. </w:t>
            </w:r>
          </w:p>
        </w:tc>
      </w:tr>
      <w:tr w:rsidR="000B6A78" w:rsidRPr="00E7759A" w14:paraId="78468D99" w14:textId="77777777" w:rsidTr="00CC4FF0">
        <w:trPr>
          <w:jc w:val="center"/>
        </w:trPr>
        <w:tc>
          <w:tcPr>
            <w:tcW w:w="1530" w:type="dxa"/>
            <w:vMerge/>
            <w:tcBorders>
              <w:left w:val="single" w:sz="4" w:space="0" w:color="auto"/>
              <w:right w:val="single" w:sz="4" w:space="0" w:color="auto"/>
            </w:tcBorders>
            <w:vAlign w:val="center"/>
          </w:tcPr>
          <w:p w14:paraId="56A453BE" w14:textId="77777777" w:rsidR="000B6A78" w:rsidRPr="00E7759A" w:rsidRDefault="000B6A78" w:rsidP="00CC4FF0">
            <w:pPr>
              <w:spacing w:after="0"/>
              <w:rPr>
                <w:rFonts w:cs="Calibri"/>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792D93B6" w14:textId="77777777" w:rsidR="000B6A78" w:rsidRPr="00E7759A" w:rsidRDefault="000B6A78" w:rsidP="00CC4FF0">
            <w:pPr>
              <w:spacing w:after="0"/>
              <w:rPr>
                <w:rFonts w:cs="Calibri"/>
                <w:b/>
                <w:i/>
                <w:vanish/>
                <w:sz w:val="20"/>
                <w:szCs w:val="20"/>
                <w:highlight w:val="cyan"/>
                <w:lang w:val="fr-LU"/>
              </w:rPr>
            </w:pPr>
            <w:proofErr w:type="spellStart"/>
            <w:r w:rsidRPr="00E7759A">
              <w:rPr>
                <w:rFonts w:cs="Calibri"/>
                <w:b/>
                <w:i/>
                <w:vanish/>
                <w:sz w:val="20"/>
                <w:szCs w:val="20"/>
                <w:highlight w:val="cyan"/>
                <w:lang w:val="fr-LU"/>
              </w:rPr>
              <w:t>ServiceException</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4889856" w14:textId="77777777" w:rsidR="000B6A78" w:rsidRPr="00E7759A" w:rsidRDefault="000B6A78" w:rsidP="00CC4FF0">
            <w:pPr>
              <w:spacing w:after="0"/>
              <w:rPr>
                <w:rFonts w:cs="Calibri"/>
                <w:vanish/>
                <w:sz w:val="20"/>
                <w:szCs w:val="20"/>
                <w:highlight w:val="cyan"/>
                <w:lang w:val="fr-LU"/>
              </w:rPr>
            </w:pPr>
            <w:proofErr w:type="gramStart"/>
            <w:r w:rsidRPr="00E7759A">
              <w:rPr>
                <w:rFonts w:cs="Calibri"/>
                <w:vanish/>
                <w:sz w:val="20"/>
                <w:szCs w:val="20"/>
                <w:highlight w:val="cyan"/>
                <w:lang w:val="fr-LU"/>
              </w:rPr>
              <w:t>0:*</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74918BF" w14:textId="77777777" w:rsidR="000B6A78" w:rsidRPr="00E7759A" w:rsidRDefault="000B6A78" w:rsidP="00CC4FF0">
            <w:pPr>
              <w:spacing w:after="0"/>
              <w:rPr>
                <w:rFonts w:cs="Calibri"/>
                <w:i/>
                <w:vanish/>
                <w:sz w:val="20"/>
                <w:szCs w:val="20"/>
                <w:highlight w:val="cyan"/>
                <w:lang w:val="fr-LU"/>
              </w:rPr>
            </w:pPr>
            <w:r w:rsidRPr="00E7759A">
              <w:rPr>
                <w:rFonts w:cs="Calibri"/>
                <w:i/>
                <w:vanish/>
                <w:sz w:val="20"/>
                <w:szCs w:val="20"/>
                <w:highlight w:val="cyan"/>
                <w:lang w:val="fr-LU"/>
              </w:rPr>
              <w:t>+Structure</w:t>
            </w:r>
          </w:p>
        </w:tc>
        <w:tc>
          <w:tcPr>
            <w:tcW w:w="4711" w:type="dxa"/>
            <w:tcBorders>
              <w:top w:val="single" w:sz="4" w:space="0" w:color="auto"/>
              <w:left w:val="single" w:sz="4" w:space="0" w:color="auto"/>
              <w:bottom w:val="single" w:sz="4" w:space="0" w:color="auto"/>
              <w:right w:val="single" w:sz="4" w:space="0" w:color="auto"/>
            </w:tcBorders>
            <w:vAlign w:val="center"/>
          </w:tcPr>
          <w:p w14:paraId="7A473ABD" w14:textId="77777777" w:rsidR="000B6A78" w:rsidRPr="00E7759A" w:rsidRDefault="000B6A78" w:rsidP="00CC4FF0">
            <w:pPr>
              <w:spacing w:after="0"/>
              <w:jc w:val="both"/>
              <w:rPr>
                <w:rFonts w:cs="Calibri"/>
                <w:vanish/>
                <w:sz w:val="20"/>
                <w:szCs w:val="20"/>
                <w:highlight w:val="cyan"/>
              </w:rPr>
            </w:pPr>
            <w:r w:rsidRPr="00E7759A">
              <w:rPr>
                <w:rFonts w:cs="Calibri"/>
                <w:vanish/>
                <w:sz w:val="20"/>
                <w:szCs w:val="20"/>
                <w:highlight w:val="cyan"/>
              </w:rPr>
              <w:t xml:space="preserve">Information about why data is unavailable for the functional service. </w:t>
            </w:r>
            <w:r w:rsidR="001C0642" w:rsidRPr="00E7759A">
              <w:rPr>
                <w:rFonts w:cs="Calibri"/>
                <w:vanish/>
                <w:sz w:val="20"/>
                <w:szCs w:val="20"/>
                <w:highlight w:val="cyan"/>
              </w:rPr>
              <w:t xml:space="preserve"> </w:t>
            </w:r>
          </w:p>
          <w:p w14:paraId="19A55F52" w14:textId="77777777" w:rsidR="000B6A78" w:rsidRPr="00E7759A" w:rsidRDefault="000B6A78" w:rsidP="00CC4FF0">
            <w:pPr>
              <w:spacing w:after="0"/>
              <w:jc w:val="both"/>
              <w:rPr>
                <w:rFonts w:cs="Calibri"/>
                <w:vanish/>
                <w:sz w:val="20"/>
                <w:szCs w:val="20"/>
                <w:highlight w:val="cyan"/>
                <w:lang w:val="en-GB"/>
              </w:rPr>
            </w:pPr>
            <w:proofErr w:type="spellStart"/>
            <w:r w:rsidRPr="00E7759A">
              <w:rPr>
                <w:rFonts w:cs="Calibri"/>
                <w:vanish/>
                <w:sz w:val="20"/>
                <w:szCs w:val="20"/>
                <w:highlight w:val="cyan"/>
              </w:rPr>
              <w:t>DetailLevel</w:t>
            </w:r>
            <w:proofErr w:type="spellEnd"/>
            <w:r w:rsidRPr="00E7759A">
              <w:rPr>
                <w:rFonts w:cs="Calibri"/>
                <w:vanish/>
                <w:sz w:val="20"/>
                <w:szCs w:val="20"/>
                <w:highlight w:val="cyan"/>
              </w:rPr>
              <w:t>: basic.</w:t>
            </w:r>
          </w:p>
        </w:tc>
      </w:tr>
      <w:tr w:rsidR="000B6A78" w:rsidRPr="00E7759A" w14:paraId="1AB14A41" w14:textId="77777777" w:rsidTr="00CC4FF0">
        <w:trPr>
          <w:jc w:val="center"/>
        </w:trPr>
        <w:tc>
          <w:tcPr>
            <w:tcW w:w="1530" w:type="dxa"/>
            <w:vMerge/>
            <w:tcBorders>
              <w:left w:val="single" w:sz="4" w:space="0" w:color="auto"/>
              <w:bottom w:val="single" w:sz="4" w:space="0" w:color="auto"/>
              <w:right w:val="single" w:sz="4" w:space="0" w:color="auto"/>
            </w:tcBorders>
            <w:vAlign w:val="center"/>
          </w:tcPr>
          <w:p w14:paraId="45B32B5B" w14:textId="77777777" w:rsidR="000B6A78" w:rsidRPr="00E7759A" w:rsidRDefault="000B6A78" w:rsidP="00CC4FF0">
            <w:pPr>
              <w:spacing w:after="0"/>
              <w:rPr>
                <w:rFonts w:cs="Calibri"/>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059316CE" w14:textId="77777777" w:rsidR="000B6A78" w:rsidRPr="00EA4CE4" w:rsidRDefault="000B6A78" w:rsidP="00CC4FF0">
            <w:pPr>
              <w:spacing w:after="0"/>
              <w:rPr>
                <w:rFonts w:cs="Calibri"/>
                <w:b/>
                <w:i/>
                <w:vanish/>
                <w:sz w:val="20"/>
                <w:szCs w:val="20"/>
                <w:highlight w:val="cyan"/>
                <w:lang w:val="en-GB"/>
              </w:rPr>
            </w:pPr>
            <w:r w:rsidRPr="00EA4CE4">
              <w:rPr>
                <w:rFonts w:cs="Calibri"/>
                <w:b/>
                <w:i/>
                <w:vanish/>
                <w:sz w:val="20"/>
                <w:szCs w:val="20"/>
                <w:highlight w:val="cyan"/>
                <w:lang w:val="en-GB"/>
              </w:rPr>
              <w:t>Note</w:t>
            </w:r>
          </w:p>
        </w:tc>
        <w:tc>
          <w:tcPr>
            <w:tcW w:w="540" w:type="dxa"/>
            <w:tcBorders>
              <w:top w:val="single" w:sz="4" w:space="0" w:color="auto"/>
              <w:left w:val="single" w:sz="4" w:space="0" w:color="auto"/>
              <w:bottom w:val="single" w:sz="4" w:space="0" w:color="auto"/>
              <w:right w:val="single" w:sz="4" w:space="0" w:color="auto"/>
            </w:tcBorders>
            <w:vAlign w:val="center"/>
          </w:tcPr>
          <w:p w14:paraId="76DEA105" w14:textId="77777777" w:rsidR="000B6A78" w:rsidRPr="00EA4CE4" w:rsidRDefault="000B6A78" w:rsidP="00CC4FF0">
            <w:pPr>
              <w:spacing w:after="0"/>
              <w:rPr>
                <w:rFonts w:cs="Calibri"/>
                <w:vanish/>
                <w:sz w:val="20"/>
                <w:szCs w:val="20"/>
                <w:highlight w:val="cyan"/>
                <w:lang w:val="en-GB"/>
              </w:rPr>
            </w:pPr>
            <w:proofErr w:type="gramStart"/>
            <w:r w:rsidRPr="00EA4CE4">
              <w:rPr>
                <w:rFonts w:cs="Calibri"/>
                <w:vanish/>
                <w:sz w:val="20"/>
                <w:szCs w:val="20"/>
                <w:highlight w:val="cyan"/>
                <w:lang w:val="en-GB"/>
              </w:rPr>
              <w:t>0:*</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5D421E5" w14:textId="77777777" w:rsidR="000B6A78" w:rsidRPr="00EA4CE4" w:rsidRDefault="000B6A78" w:rsidP="00CC4FF0">
            <w:pPr>
              <w:spacing w:after="0"/>
              <w:rPr>
                <w:rFonts w:cs="Calibri"/>
                <w:i/>
                <w:vanish/>
                <w:sz w:val="20"/>
                <w:szCs w:val="20"/>
                <w:highlight w:val="cyan"/>
                <w:lang w:val="en-GB"/>
              </w:rPr>
            </w:pPr>
            <w:proofErr w:type="spellStart"/>
            <w:r w:rsidRPr="00EA4CE4">
              <w:rPr>
                <w:rFonts w:cs="Calibri"/>
                <w:i/>
                <w:vanish/>
                <w:sz w:val="20"/>
                <w:szCs w:val="20"/>
                <w:highlight w:val="cyan"/>
                <w:lang w:val="en-GB"/>
              </w:rPr>
              <w:t>NLString</w:t>
            </w:r>
            <w:proofErr w:type="spellEnd"/>
          </w:p>
        </w:tc>
        <w:tc>
          <w:tcPr>
            <w:tcW w:w="4711" w:type="dxa"/>
            <w:tcBorders>
              <w:top w:val="single" w:sz="4" w:space="0" w:color="auto"/>
              <w:left w:val="single" w:sz="4" w:space="0" w:color="auto"/>
              <w:bottom w:val="single" w:sz="4" w:space="0" w:color="auto"/>
              <w:right w:val="single" w:sz="4" w:space="0" w:color="auto"/>
            </w:tcBorders>
            <w:vAlign w:val="center"/>
          </w:tcPr>
          <w:p w14:paraId="46252961" w14:textId="77777777" w:rsidR="000B6A78" w:rsidRPr="00EA4CE4" w:rsidRDefault="000B6A78" w:rsidP="00CC4FF0">
            <w:pPr>
              <w:spacing w:after="0"/>
              <w:jc w:val="both"/>
              <w:rPr>
                <w:rFonts w:cs="Calibri"/>
                <w:vanish/>
                <w:sz w:val="20"/>
                <w:szCs w:val="20"/>
                <w:highlight w:val="cyan"/>
                <w:lang w:val="en-GB"/>
              </w:rPr>
            </w:pPr>
            <w:r w:rsidRPr="00EA4CE4">
              <w:rPr>
                <w:rFonts w:cs="Calibri"/>
                <w:vanish/>
                <w:sz w:val="20"/>
                <w:szCs w:val="20"/>
                <w:highlight w:val="cyan"/>
                <w:lang w:val="en-GB"/>
              </w:rPr>
              <w:t>Message associated with delivery.</w:t>
            </w:r>
          </w:p>
        </w:tc>
      </w:tr>
      <w:tr w:rsidR="00854F2E" w:rsidRPr="00E32CB2" w14:paraId="257116C1" w14:textId="77777777" w:rsidTr="00CC4FF0">
        <w:trPr>
          <w:jc w:val="center"/>
        </w:trPr>
        <w:tc>
          <w:tcPr>
            <w:tcW w:w="1530" w:type="dxa"/>
            <w:tcBorders>
              <w:top w:val="single" w:sz="4" w:space="0" w:color="auto"/>
              <w:left w:val="single" w:sz="4" w:space="0" w:color="auto"/>
              <w:bottom w:val="single" w:sz="4" w:space="0" w:color="auto"/>
              <w:right w:val="single" w:sz="4" w:space="0" w:color="auto"/>
            </w:tcBorders>
            <w:vAlign w:val="center"/>
          </w:tcPr>
          <w:p w14:paraId="1E7A5530" w14:textId="77777777" w:rsidR="00854F2E" w:rsidRPr="00E7759A" w:rsidRDefault="00854F2E" w:rsidP="00CC4FF0">
            <w:pPr>
              <w:spacing w:after="0"/>
              <w:rPr>
                <w:rFonts w:cs="Calibri"/>
                <w:i/>
                <w:sz w:val="20"/>
                <w:szCs w:val="20"/>
                <w:lang w:val="en-GB"/>
              </w:rPr>
            </w:pPr>
            <w:r w:rsidRPr="00E7759A">
              <w:rPr>
                <w:rFonts w:cs="Calibri"/>
                <w:i/>
                <w:sz w:val="20"/>
                <w:szCs w:val="20"/>
                <w:lang w:val="en-GB"/>
              </w:rPr>
              <w:t>any</w:t>
            </w:r>
          </w:p>
        </w:tc>
        <w:tc>
          <w:tcPr>
            <w:tcW w:w="1620" w:type="dxa"/>
            <w:tcBorders>
              <w:top w:val="single" w:sz="4" w:space="0" w:color="auto"/>
              <w:left w:val="single" w:sz="4" w:space="0" w:color="auto"/>
              <w:bottom w:val="single" w:sz="4" w:space="0" w:color="auto"/>
              <w:right w:val="single" w:sz="4" w:space="0" w:color="auto"/>
            </w:tcBorders>
            <w:vAlign w:val="center"/>
          </w:tcPr>
          <w:p w14:paraId="5622E768" w14:textId="77777777" w:rsidR="00854F2E" w:rsidRPr="00E7759A" w:rsidRDefault="00854F2E" w:rsidP="00CC4FF0">
            <w:pPr>
              <w:spacing w:after="0"/>
              <w:rPr>
                <w:rFonts w:cs="Calibri"/>
                <w:i/>
                <w:sz w:val="20"/>
                <w:szCs w:val="20"/>
                <w:lang w:val="en-GB"/>
              </w:rPr>
            </w:pPr>
            <w:r w:rsidRPr="00E7759A">
              <w:rPr>
                <w:rFonts w:cs="Calibri"/>
                <w:i/>
                <w:sz w:val="20"/>
                <w:szCs w:val="20"/>
                <w:highlight w:val="lightGray"/>
                <w:lang w:val="en-GB"/>
              </w:rPr>
              <w:t>Extensions</w:t>
            </w:r>
          </w:p>
        </w:tc>
        <w:tc>
          <w:tcPr>
            <w:tcW w:w="540" w:type="dxa"/>
            <w:tcBorders>
              <w:top w:val="single" w:sz="4" w:space="0" w:color="auto"/>
              <w:left w:val="single" w:sz="4" w:space="0" w:color="auto"/>
              <w:bottom w:val="single" w:sz="4" w:space="0" w:color="auto"/>
              <w:right w:val="single" w:sz="4" w:space="0" w:color="auto"/>
            </w:tcBorders>
            <w:vAlign w:val="center"/>
          </w:tcPr>
          <w:p w14:paraId="141459E0" w14:textId="77777777" w:rsidR="00854F2E" w:rsidRPr="00E7759A" w:rsidRDefault="00854F2E" w:rsidP="00CC4FF0">
            <w:pPr>
              <w:spacing w:after="0"/>
              <w:rPr>
                <w:rFonts w:cs="Calibri"/>
                <w:i/>
                <w:sz w:val="20"/>
                <w:szCs w:val="20"/>
                <w:lang w:val="en-GB"/>
              </w:rPr>
            </w:pPr>
            <w:r w:rsidRPr="00E7759A">
              <w:rPr>
                <w:rFonts w:cs="Calibri"/>
                <w:i/>
                <w:sz w:val="20"/>
                <w:szCs w:val="20"/>
                <w:lang w:val="en-GB"/>
              </w:rPr>
              <w:t>0:1</w:t>
            </w:r>
          </w:p>
        </w:tc>
        <w:tc>
          <w:tcPr>
            <w:tcW w:w="1440" w:type="dxa"/>
            <w:tcBorders>
              <w:top w:val="single" w:sz="4" w:space="0" w:color="auto"/>
              <w:left w:val="single" w:sz="4" w:space="0" w:color="auto"/>
              <w:bottom w:val="single" w:sz="4" w:space="0" w:color="auto"/>
              <w:right w:val="single" w:sz="4" w:space="0" w:color="auto"/>
            </w:tcBorders>
            <w:vAlign w:val="center"/>
          </w:tcPr>
          <w:p w14:paraId="6BC898B9" w14:textId="77777777" w:rsidR="00854F2E" w:rsidRPr="00E7759A" w:rsidRDefault="00854F2E" w:rsidP="00CC4FF0">
            <w:pPr>
              <w:spacing w:after="0"/>
              <w:rPr>
                <w:rFonts w:cs="Calibri"/>
                <w:i/>
                <w:sz w:val="20"/>
                <w:szCs w:val="20"/>
                <w:lang w:val="en-GB"/>
              </w:rPr>
            </w:pPr>
            <w:r w:rsidRPr="00E7759A">
              <w:rPr>
                <w:rFonts w:cs="Calibri"/>
                <w:i/>
                <w:sz w:val="20"/>
                <w:szCs w:val="20"/>
                <w:lang w:val="en-GB"/>
              </w:rPr>
              <w:t>+Structure</w:t>
            </w:r>
          </w:p>
        </w:tc>
        <w:tc>
          <w:tcPr>
            <w:tcW w:w="4711" w:type="dxa"/>
            <w:tcBorders>
              <w:top w:val="single" w:sz="4" w:space="0" w:color="auto"/>
              <w:left w:val="single" w:sz="4" w:space="0" w:color="auto"/>
              <w:bottom w:val="single" w:sz="4" w:space="0" w:color="auto"/>
              <w:right w:val="single" w:sz="4" w:space="0" w:color="auto"/>
            </w:tcBorders>
            <w:vAlign w:val="center"/>
          </w:tcPr>
          <w:p w14:paraId="0997F3D0" w14:textId="33E0AEFE" w:rsidR="00854F2E" w:rsidRPr="00E7759A" w:rsidRDefault="003A2183" w:rsidP="00894B17">
            <w:pPr>
              <w:spacing w:after="0"/>
              <w:rPr>
                <w:rFonts w:cs="Calibri"/>
                <w:i/>
                <w:sz w:val="20"/>
                <w:szCs w:val="20"/>
                <w:lang w:val="fr-FR"/>
              </w:rPr>
            </w:pPr>
            <w:r w:rsidRPr="00E7759A">
              <w:rPr>
                <w:rFonts w:cs="Calibri"/>
                <w:sz w:val="20"/>
                <w:szCs w:val="20"/>
                <w:highlight w:val="lightGray"/>
                <w:lang w:val="fr-FR"/>
              </w:rPr>
              <w:t>Emplacement pour extension utilisateur (</w:t>
            </w:r>
            <w:proofErr w:type="spellStart"/>
            <w:r w:rsidRPr="00E7759A">
              <w:rPr>
                <w:rFonts w:cs="Calibri"/>
                <w:sz w:val="20"/>
                <w:szCs w:val="20"/>
                <w:highlight w:val="lightGray"/>
                <w:lang w:val="fr-FR"/>
              </w:rPr>
              <w:t>cf</w:t>
            </w:r>
            <w:proofErr w:type="spellEnd"/>
            <w:r w:rsidRPr="00E7759A">
              <w:rPr>
                <w:rFonts w:cs="Calibri"/>
                <w:sz w:val="20"/>
                <w:szCs w:val="20"/>
                <w:highlight w:val="lightGray"/>
                <w:lang w:val="fr-FR"/>
              </w:rPr>
              <w:t xml:space="preserve"> </w:t>
            </w:r>
            <w:r w:rsidRPr="00E7759A">
              <w:rPr>
                <w:rFonts w:cs="Calibri"/>
                <w:sz w:val="20"/>
                <w:szCs w:val="20"/>
                <w:highlight w:val="lightGray"/>
                <w:lang w:val="fr-FR"/>
              </w:rPr>
              <w:fldChar w:fldCharType="begin"/>
            </w:r>
            <w:r w:rsidRPr="00E7759A">
              <w:rPr>
                <w:rFonts w:cs="Calibri"/>
                <w:sz w:val="20"/>
                <w:szCs w:val="20"/>
                <w:highlight w:val="lightGray"/>
                <w:lang w:val="fr-FR"/>
              </w:rPr>
              <w:instrText xml:space="preserve"> REF _Ref26438017 \r \h  \* MERGEFORMAT </w:instrText>
            </w:r>
            <w:r w:rsidRPr="00E7759A">
              <w:rPr>
                <w:rFonts w:cs="Calibri"/>
                <w:sz w:val="20"/>
                <w:szCs w:val="20"/>
                <w:highlight w:val="lightGray"/>
                <w:lang w:val="fr-FR"/>
              </w:rPr>
            </w:r>
            <w:r w:rsidRPr="00E7759A">
              <w:rPr>
                <w:rFonts w:cs="Calibri"/>
                <w:sz w:val="20"/>
                <w:szCs w:val="20"/>
                <w:highlight w:val="lightGray"/>
                <w:lang w:val="fr-FR"/>
              </w:rPr>
              <w:fldChar w:fldCharType="separate"/>
            </w:r>
            <w:r w:rsidR="00CD6283">
              <w:rPr>
                <w:rFonts w:cs="Calibri"/>
                <w:sz w:val="20"/>
                <w:szCs w:val="20"/>
                <w:highlight w:val="lightGray"/>
                <w:lang w:val="fr-FR"/>
              </w:rPr>
              <w:t>5.4.2.2</w:t>
            </w:r>
            <w:r w:rsidRPr="00E7759A">
              <w:rPr>
                <w:rFonts w:cs="Calibri"/>
                <w:sz w:val="20"/>
                <w:szCs w:val="20"/>
                <w:highlight w:val="lightGray"/>
                <w:lang w:val="fr-FR"/>
              </w:rPr>
              <w:fldChar w:fldCharType="end"/>
            </w:r>
            <w:r w:rsidRPr="00E7759A">
              <w:rPr>
                <w:rFonts w:cs="Calibri"/>
                <w:sz w:val="20"/>
                <w:szCs w:val="20"/>
                <w:highlight w:val="lightGray"/>
                <w:lang w:val="fr-FR"/>
              </w:rPr>
              <w:t>)</w:t>
            </w:r>
          </w:p>
        </w:tc>
      </w:tr>
    </w:tbl>
    <w:p w14:paraId="7E82B9AF" w14:textId="77777777" w:rsidR="000B6A78" w:rsidRPr="00682D26" w:rsidRDefault="000B6A78" w:rsidP="00BA4D31">
      <w:pPr>
        <w:pStyle w:val="Titre5"/>
        <w:rPr>
          <w:lang w:val="fr-FR"/>
        </w:rPr>
      </w:pPr>
      <w:bookmarkStart w:id="268" w:name="_Toc444249792"/>
      <w:r w:rsidRPr="00682D26">
        <w:rPr>
          <w:lang w:val="fr-FR"/>
        </w:rPr>
        <w:t>Description d'un arrêt (ou point d'arrêt indiqué) sur une course</w:t>
      </w:r>
      <w:bookmarkEnd w:id="268"/>
    </w:p>
    <w:tbl>
      <w:tblPr>
        <w:tblW w:w="10314" w:type="dxa"/>
        <w:jc w:val="center"/>
        <w:tblLayout w:type="fixed"/>
        <w:tblLook w:val="0000" w:firstRow="0" w:lastRow="0" w:firstColumn="0" w:lastColumn="0" w:noHBand="0" w:noVBand="0"/>
      </w:tblPr>
      <w:tblGrid>
        <w:gridCol w:w="1503"/>
        <w:gridCol w:w="236"/>
        <w:gridCol w:w="1370"/>
        <w:gridCol w:w="678"/>
        <w:gridCol w:w="1985"/>
        <w:gridCol w:w="4542"/>
      </w:tblGrid>
      <w:tr w:rsidR="000B6A78" w:rsidRPr="00E32CB2" w14:paraId="40A37D1C" w14:textId="77777777" w:rsidTr="00CC4FF0">
        <w:trPr>
          <w:jc w:val="center"/>
        </w:trPr>
        <w:tc>
          <w:tcPr>
            <w:tcW w:w="3787" w:type="dxa"/>
            <w:gridSpan w:val="4"/>
            <w:tcBorders>
              <w:top w:val="single" w:sz="4" w:space="0" w:color="auto"/>
              <w:left w:val="single" w:sz="4" w:space="0" w:color="auto"/>
              <w:bottom w:val="single" w:sz="4" w:space="0" w:color="auto"/>
              <w:right w:val="single" w:sz="4" w:space="0" w:color="auto"/>
            </w:tcBorders>
            <w:vAlign w:val="center"/>
          </w:tcPr>
          <w:p w14:paraId="781A6B07" w14:textId="77777777" w:rsidR="000B6A78" w:rsidRPr="00E7759A" w:rsidRDefault="000B6A78" w:rsidP="00CC4FF0">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MonitoredStopVisit</w:t>
            </w:r>
            <w:proofErr w:type="spellEnd"/>
          </w:p>
        </w:tc>
        <w:tc>
          <w:tcPr>
            <w:tcW w:w="1985" w:type="dxa"/>
            <w:tcBorders>
              <w:top w:val="single" w:sz="4" w:space="0" w:color="auto"/>
              <w:left w:val="single" w:sz="4" w:space="0" w:color="auto"/>
              <w:bottom w:val="single" w:sz="4" w:space="0" w:color="auto"/>
              <w:right w:val="single" w:sz="4" w:space="0" w:color="auto"/>
            </w:tcBorders>
            <w:vAlign w:val="center"/>
          </w:tcPr>
          <w:p w14:paraId="2888E082" w14:textId="77777777" w:rsidR="000B6A78" w:rsidRPr="00E7759A" w:rsidRDefault="000B6A78" w:rsidP="00CC4FF0">
            <w:pPr>
              <w:spacing w:after="0"/>
              <w:rPr>
                <w:rFonts w:cs="Calibri"/>
                <w:i/>
                <w:sz w:val="20"/>
                <w:szCs w:val="20"/>
                <w:lang w:val="fr-LU"/>
              </w:rPr>
            </w:pPr>
            <w:r w:rsidRPr="00E7759A">
              <w:rPr>
                <w:rFonts w:cs="Calibri"/>
                <w:i/>
                <w:sz w:val="20"/>
                <w:szCs w:val="20"/>
                <w:lang w:val="fr-LU"/>
              </w:rPr>
              <w:t>+Structure</w:t>
            </w:r>
          </w:p>
        </w:tc>
        <w:tc>
          <w:tcPr>
            <w:tcW w:w="4542" w:type="dxa"/>
            <w:tcBorders>
              <w:top w:val="single" w:sz="4" w:space="0" w:color="auto"/>
              <w:left w:val="single" w:sz="4" w:space="0" w:color="auto"/>
              <w:bottom w:val="single" w:sz="4" w:space="0" w:color="auto"/>
              <w:right w:val="single" w:sz="4" w:space="0" w:color="auto"/>
            </w:tcBorders>
            <w:vAlign w:val="center"/>
          </w:tcPr>
          <w:p w14:paraId="2619A389" w14:textId="77777777" w:rsidR="000B6A78" w:rsidRPr="00E7759A" w:rsidRDefault="000B6A78" w:rsidP="00CC4FF0">
            <w:pPr>
              <w:spacing w:after="0"/>
              <w:jc w:val="both"/>
              <w:rPr>
                <w:rFonts w:cs="Calibri"/>
                <w:sz w:val="20"/>
                <w:szCs w:val="20"/>
                <w:lang w:val="fr-FR"/>
              </w:rPr>
            </w:pPr>
            <w:r w:rsidRPr="00E7759A">
              <w:rPr>
                <w:rFonts w:cs="Calibri"/>
                <w:sz w:val="20"/>
                <w:szCs w:val="20"/>
                <w:lang w:val="fr-FR"/>
              </w:rPr>
              <w:t>Description du passage d'un véhicule à un arrêt (dans le cadre d'une course)</w:t>
            </w:r>
          </w:p>
        </w:tc>
      </w:tr>
      <w:tr w:rsidR="000B6A78" w:rsidRPr="00E32CB2" w14:paraId="0E1836CC" w14:textId="77777777" w:rsidTr="00CC4FF0">
        <w:trPr>
          <w:jc w:val="center"/>
        </w:trPr>
        <w:tc>
          <w:tcPr>
            <w:tcW w:w="1503" w:type="dxa"/>
            <w:tcBorders>
              <w:top w:val="single" w:sz="4" w:space="0" w:color="auto"/>
              <w:left w:val="single" w:sz="4" w:space="0" w:color="auto"/>
              <w:bottom w:val="single" w:sz="4" w:space="0" w:color="auto"/>
              <w:right w:val="single" w:sz="4" w:space="0" w:color="auto"/>
            </w:tcBorders>
            <w:vAlign w:val="center"/>
          </w:tcPr>
          <w:p w14:paraId="5B0379CE" w14:textId="77777777" w:rsidR="000B6A78" w:rsidRPr="00E7759A" w:rsidRDefault="000B6A78" w:rsidP="00CC4FF0">
            <w:pPr>
              <w:spacing w:after="0"/>
              <w:rPr>
                <w:rFonts w:cs="Calibri"/>
                <w:i/>
                <w:sz w:val="20"/>
                <w:szCs w:val="20"/>
                <w:lang w:val="en-GB"/>
              </w:rPr>
            </w:pPr>
            <w:r w:rsidRPr="00E7759A">
              <w:rPr>
                <w:rFonts w:cs="Calibri"/>
                <w:i/>
                <w:sz w:val="20"/>
                <w:szCs w:val="20"/>
                <w:lang w:val="en-GB"/>
              </w:rPr>
              <w:t>Log</w:t>
            </w: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2F64BD7C" w14:textId="77777777" w:rsidR="000B6A78" w:rsidRPr="00E7759A" w:rsidRDefault="000B6A78" w:rsidP="00CC4FF0">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Recorded</w:t>
            </w:r>
            <w:r w:rsidRPr="00E7759A">
              <w:rPr>
                <w:rFonts w:cs="Calibri"/>
                <w:b/>
                <w:i/>
                <w:sz w:val="20"/>
                <w:szCs w:val="20"/>
                <w:highlight w:val="lightGray"/>
                <w:shd w:val="clear" w:color="auto" w:fill="00FF00"/>
                <w:lang w:val="en-GB"/>
              </w:rPr>
              <w:softHyphen/>
              <w:t>At</w:t>
            </w:r>
            <w:proofErr w:type="spellEnd"/>
            <w:r w:rsidRPr="00E7759A">
              <w:rPr>
                <w:rFonts w:cs="Calibri"/>
                <w:b/>
                <w:i/>
                <w:sz w:val="20"/>
                <w:szCs w:val="20"/>
                <w:highlight w:val="lightGray"/>
                <w:shd w:val="clear" w:color="auto" w:fill="00FF00"/>
                <w:lang w:val="fr-LU"/>
              </w:rPr>
              <w:softHyphen/>
            </w:r>
            <w:r w:rsidRPr="00E7759A">
              <w:rPr>
                <w:rFonts w:cs="Calibri"/>
                <w:b/>
                <w:i/>
                <w:sz w:val="20"/>
                <w:szCs w:val="20"/>
                <w:highlight w:val="lightGray"/>
                <w:shd w:val="clear" w:color="auto" w:fill="00FF00"/>
                <w:lang w:val="en-GB"/>
              </w:rPr>
              <w:t>Time</w:t>
            </w:r>
          </w:p>
        </w:tc>
        <w:tc>
          <w:tcPr>
            <w:tcW w:w="678" w:type="dxa"/>
            <w:tcBorders>
              <w:top w:val="single" w:sz="4" w:space="0" w:color="auto"/>
              <w:left w:val="single" w:sz="4" w:space="0" w:color="auto"/>
              <w:bottom w:val="single" w:sz="4" w:space="0" w:color="auto"/>
              <w:right w:val="single" w:sz="4" w:space="0" w:color="auto"/>
            </w:tcBorders>
            <w:vAlign w:val="center"/>
          </w:tcPr>
          <w:p w14:paraId="46C61C3B" w14:textId="77777777" w:rsidR="000B6A78" w:rsidRPr="00E7759A" w:rsidRDefault="000B6A78" w:rsidP="00CC4FF0">
            <w:pPr>
              <w:spacing w:after="0"/>
              <w:rPr>
                <w:rFonts w:cs="Calibri"/>
                <w:sz w:val="20"/>
                <w:szCs w:val="20"/>
                <w:lang w:val="en-GB"/>
              </w:rPr>
            </w:pPr>
            <w:r w:rsidRPr="00E7759A">
              <w:rPr>
                <w:rFonts w:cs="Calibri"/>
                <w:sz w:val="20"/>
                <w:szCs w:val="20"/>
                <w:lang w:val="en-GB"/>
              </w:rPr>
              <w:t>1:1</w:t>
            </w:r>
          </w:p>
        </w:tc>
        <w:tc>
          <w:tcPr>
            <w:tcW w:w="1985" w:type="dxa"/>
            <w:tcBorders>
              <w:top w:val="single" w:sz="4" w:space="0" w:color="auto"/>
              <w:left w:val="single" w:sz="4" w:space="0" w:color="auto"/>
              <w:bottom w:val="single" w:sz="4" w:space="0" w:color="auto"/>
              <w:right w:val="single" w:sz="4" w:space="0" w:color="auto"/>
            </w:tcBorders>
            <w:vAlign w:val="center"/>
          </w:tcPr>
          <w:p w14:paraId="3935E9A3" w14:textId="77777777" w:rsidR="000B6A78" w:rsidRPr="00E7759A" w:rsidRDefault="000B6A78" w:rsidP="00CC4FF0">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542" w:type="dxa"/>
            <w:tcBorders>
              <w:top w:val="single" w:sz="4" w:space="0" w:color="auto"/>
              <w:left w:val="single" w:sz="4" w:space="0" w:color="auto"/>
              <w:bottom w:val="single" w:sz="4" w:space="0" w:color="auto"/>
              <w:right w:val="single" w:sz="4" w:space="0" w:color="auto"/>
            </w:tcBorders>
            <w:vAlign w:val="center"/>
          </w:tcPr>
          <w:p w14:paraId="6450E2C3" w14:textId="77777777" w:rsidR="000B6A78" w:rsidRPr="00E7759A" w:rsidRDefault="000B6A78" w:rsidP="00CC4FF0">
            <w:pPr>
              <w:spacing w:after="0"/>
              <w:jc w:val="both"/>
              <w:rPr>
                <w:rFonts w:cs="Calibri"/>
                <w:sz w:val="20"/>
                <w:szCs w:val="20"/>
                <w:lang w:val="fr-FR"/>
              </w:rPr>
            </w:pPr>
            <w:r w:rsidRPr="00446B61">
              <w:rPr>
                <w:rFonts w:cs="Calibri"/>
                <w:sz w:val="20"/>
                <w:szCs w:val="20"/>
                <w:highlight w:val="lightGray"/>
                <w:lang w:val="fr-FR"/>
              </w:rPr>
              <w:t>Heure à laquelle la donnée a été mise à jour</w:t>
            </w:r>
          </w:p>
        </w:tc>
      </w:tr>
      <w:tr w:rsidR="000B6A78" w:rsidRPr="00E32CB2" w14:paraId="246CDCA3" w14:textId="77777777" w:rsidTr="00CC4FF0">
        <w:trPr>
          <w:jc w:val="center"/>
        </w:trPr>
        <w:tc>
          <w:tcPr>
            <w:tcW w:w="1503" w:type="dxa"/>
            <w:tcBorders>
              <w:top w:val="single" w:sz="4" w:space="0" w:color="auto"/>
              <w:left w:val="single" w:sz="4" w:space="0" w:color="auto"/>
              <w:bottom w:val="single" w:sz="4" w:space="0" w:color="auto"/>
              <w:right w:val="single" w:sz="4" w:space="0" w:color="auto"/>
            </w:tcBorders>
            <w:vAlign w:val="center"/>
          </w:tcPr>
          <w:p w14:paraId="51FAEF6C" w14:textId="77777777" w:rsidR="000B6A78" w:rsidRPr="00E7759A" w:rsidRDefault="000B6A78" w:rsidP="00CC4FF0">
            <w:pPr>
              <w:spacing w:after="0"/>
              <w:rPr>
                <w:rFonts w:cs="Calibri"/>
                <w:i/>
                <w:sz w:val="20"/>
                <w:szCs w:val="20"/>
                <w:lang w:val="fr-LU"/>
              </w:rPr>
            </w:pPr>
            <w:r w:rsidRPr="00E7759A">
              <w:rPr>
                <w:rFonts w:cs="Calibri"/>
                <w:i/>
                <w:sz w:val="20"/>
                <w:szCs w:val="20"/>
                <w:lang w:val="fr-LU"/>
              </w:rPr>
              <w:t>Identity</w:t>
            </w: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22BFEEBC" w14:textId="77777777" w:rsidR="000B6A78" w:rsidRPr="00E7759A" w:rsidRDefault="000B6A78" w:rsidP="00CC4FF0">
            <w:pPr>
              <w:spacing w:after="0"/>
              <w:rPr>
                <w:rFonts w:cs="Calibri"/>
                <w:b/>
                <w:i/>
                <w:sz w:val="20"/>
                <w:szCs w:val="20"/>
                <w:highlight w:val="lightGray"/>
                <w:lang w:val="fr-LU"/>
              </w:rPr>
            </w:pPr>
            <w:r w:rsidRPr="00E7759A">
              <w:rPr>
                <w:rFonts w:cs="Calibri"/>
                <w:b/>
                <w:i/>
                <w:sz w:val="20"/>
                <w:szCs w:val="20"/>
                <w:highlight w:val="lightGray"/>
                <w:shd w:val="clear" w:color="auto" w:fill="00FF00"/>
                <w:lang w:val="fr-LU"/>
              </w:rPr>
              <w:t>Item</w:t>
            </w:r>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lang w:val="fr-LU"/>
              </w:rPr>
              <w:t>Identifier</w:t>
            </w:r>
            <w:r w:rsidRPr="00E7759A">
              <w:rPr>
                <w:rFonts w:cs="Calibri"/>
                <w:b/>
                <w:i/>
                <w:sz w:val="20"/>
                <w:szCs w:val="20"/>
                <w:highlight w:val="lightGray"/>
                <w:lang w:val="fr-LU"/>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3836565F" w14:textId="77777777" w:rsidR="000B6A78" w:rsidRPr="00E7759A" w:rsidRDefault="000B6A78" w:rsidP="00CC4FF0">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179C5D92" w14:textId="77777777" w:rsidR="000B6A78" w:rsidRPr="00E7759A" w:rsidRDefault="000B6A78" w:rsidP="00CC4FF0">
            <w:pPr>
              <w:spacing w:after="0"/>
              <w:rPr>
                <w:rFonts w:cs="Calibri"/>
                <w:sz w:val="20"/>
                <w:szCs w:val="20"/>
                <w:shd w:val="clear" w:color="auto" w:fill="00FF00"/>
                <w:lang w:val="fr-LU"/>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985" w:type="dxa"/>
            <w:tcBorders>
              <w:top w:val="single" w:sz="4" w:space="0" w:color="auto"/>
              <w:left w:val="single" w:sz="4" w:space="0" w:color="auto"/>
              <w:bottom w:val="single" w:sz="4" w:space="0" w:color="auto"/>
              <w:right w:val="single" w:sz="4" w:space="0" w:color="auto"/>
            </w:tcBorders>
            <w:vAlign w:val="center"/>
          </w:tcPr>
          <w:p w14:paraId="64BE6275" w14:textId="77777777" w:rsidR="000B6A78" w:rsidRPr="00E7759A" w:rsidRDefault="000B6A78" w:rsidP="00CC4FF0">
            <w:pPr>
              <w:spacing w:after="0"/>
              <w:rPr>
                <w:rFonts w:cs="Calibri"/>
                <w:i/>
                <w:sz w:val="20"/>
                <w:szCs w:val="20"/>
                <w:lang w:val="fr-LU"/>
              </w:rPr>
            </w:pPr>
            <w:proofErr w:type="spellStart"/>
            <w:r w:rsidRPr="00E7759A">
              <w:rPr>
                <w:rFonts w:cs="Calibri"/>
                <w:i/>
                <w:sz w:val="20"/>
                <w:szCs w:val="20"/>
                <w:lang w:val="fr-LU"/>
              </w:rPr>
              <w:t>ItemIdentifier</w:t>
            </w:r>
            <w:proofErr w:type="spellEnd"/>
          </w:p>
        </w:tc>
        <w:tc>
          <w:tcPr>
            <w:tcW w:w="4542" w:type="dxa"/>
            <w:tcBorders>
              <w:top w:val="single" w:sz="4" w:space="0" w:color="auto"/>
              <w:left w:val="single" w:sz="4" w:space="0" w:color="auto"/>
              <w:bottom w:val="single" w:sz="4" w:space="0" w:color="auto"/>
              <w:right w:val="single" w:sz="4" w:space="0" w:color="auto"/>
            </w:tcBorders>
            <w:vAlign w:val="center"/>
          </w:tcPr>
          <w:p w14:paraId="76D41A16" w14:textId="77777777" w:rsidR="000B6A78" w:rsidRPr="00E7759A" w:rsidRDefault="000B6A78" w:rsidP="00CC4FF0">
            <w:pPr>
              <w:spacing w:after="0"/>
              <w:jc w:val="both"/>
              <w:rPr>
                <w:rFonts w:cs="Calibri"/>
                <w:sz w:val="20"/>
                <w:szCs w:val="20"/>
                <w:lang w:val="fr-FR"/>
              </w:rPr>
            </w:pPr>
            <w:r w:rsidRPr="00446B61">
              <w:rPr>
                <w:rFonts w:cs="Calibri"/>
                <w:sz w:val="20"/>
                <w:szCs w:val="20"/>
                <w:highlight w:val="lightGray"/>
                <w:lang w:val="fr-FR"/>
              </w:rPr>
              <w:t>Identifie cette information : cela correspond en fait à une identification du couple arrêt-course, et permettra par la suite une éventuelle annulation (cas où l’arrêt n’est plus desservi).</w:t>
            </w:r>
          </w:p>
          <w:p w14:paraId="41F9BA4C" w14:textId="77777777" w:rsidR="000B6A78" w:rsidRPr="00E7759A" w:rsidRDefault="000B6A78" w:rsidP="00CC4FF0">
            <w:pPr>
              <w:spacing w:after="0"/>
              <w:jc w:val="both"/>
              <w:rPr>
                <w:rFonts w:cs="Calibri"/>
                <w:sz w:val="20"/>
                <w:szCs w:val="20"/>
                <w:lang w:val="fr-FR"/>
              </w:rPr>
            </w:pPr>
            <w:r w:rsidRPr="00E7759A">
              <w:rPr>
                <w:rFonts w:cs="Calibri"/>
                <w:sz w:val="20"/>
                <w:szCs w:val="20"/>
                <w:highlight w:val="lightGray"/>
                <w:lang w:val="fr-FR"/>
              </w:rPr>
              <w:t>Il doit être unique et pérenne et bien identifier le passage à l'arrêt.</w:t>
            </w:r>
          </w:p>
        </w:tc>
      </w:tr>
      <w:tr w:rsidR="000B6A78" w:rsidRPr="00E7759A" w14:paraId="30C968AD" w14:textId="77777777" w:rsidTr="00CC4FF0">
        <w:trPr>
          <w:jc w:val="center"/>
          <w:hidden/>
        </w:trPr>
        <w:tc>
          <w:tcPr>
            <w:tcW w:w="1503" w:type="dxa"/>
            <w:tcBorders>
              <w:top w:val="single" w:sz="4" w:space="0" w:color="auto"/>
              <w:left w:val="single" w:sz="4" w:space="0" w:color="auto"/>
              <w:bottom w:val="single" w:sz="4" w:space="0" w:color="auto"/>
              <w:right w:val="single" w:sz="4" w:space="0" w:color="auto"/>
            </w:tcBorders>
            <w:vAlign w:val="center"/>
          </w:tcPr>
          <w:p w14:paraId="7F5929AF" w14:textId="77777777" w:rsidR="000B6A78" w:rsidRPr="00E7759A" w:rsidRDefault="000B6A78" w:rsidP="00CC4FF0">
            <w:pPr>
              <w:spacing w:after="0"/>
              <w:rPr>
                <w:rFonts w:cs="Calibri"/>
                <w:i/>
                <w:vanish/>
                <w:sz w:val="20"/>
                <w:szCs w:val="20"/>
                <w:highlight w:val="cyan"/>
                <w:lang w:val="fr-LU"/>
              </w:rPr>
            </w:pPr>
            <w:r w:rsidRPr="00E7759A">
              <w:rPr>
                <w:rFonts w:cs="Calibri"/>
                <w:i/>
                <w:vanish/>
                <w:sz w:val="20"/>
                <w:szCs w:val="20"/>
                <w:highlight w:val="cyan"/>
                <w:lang w:val="fr-LU"/>
              </w:rPr>
              <w:t>Currency</w:t>
            </w: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1AA121ED" w14:textId="77777777" w:rsidR="000B6A78" w:rsidRPr="00E7759A" w:rsidRDefault="000B6A78" w:rsidP="00CC4FF0">
            <w:pPr>
              <w:spacing w:after="0"/>
              <w:rPr>
                <w:rFonts w:cs="Calibri"/>
                <w:b/>
                <w:i/>
                <w:vanish/>
                <w:sz w:val="20"/>
                <w:szCs w:val="20"/>
                <w:highlight w:val="cyan"/>
                <w:lang w:val="fr-LU"/>
              </w:rPr>
            </w:pPr>
            <w:proofErr w:type="spellStart"/>
            <w:r w:rsidRPr="00E7759A">
              <w:rPr>
                <w:rFonts w:cs="Calibri"/>
                <w:b/>
                <w:i/>
                <w:vanish/>
                <w:sz w:val="20"/>
                <w:szCs w:val="20"/>
                <w:highlight w:val="cyan"/>
                <w:lang w:val="fr-LU"/>
              </w:rPr>
              <w:t>ValidUntilTime</w:t>
            </w:r>
            <w:proofErr w:type="spellEnd"/>
          </w:p>
        </w:tc>
        <w:tc>
          <w:tcPr>
            <w:tcW w:w="678" w:type="dxa"/>
            <w:tcBorders>
              <w:top w:val="single" w:sz="4" w:space="0" w:color="auto"/>
              <w:left w:val="single" w:sz="4" w:space="0" w:color="auto"/>
              <w:bottom w:val="single" w:sz="4" w:space="0" w:color="auto"/>
              <w:right w:val="single" w:sz="4" w:space="0" w:color="auto"/>
            </w:tcBorders>
            <w:vAlign w:val="center"/>
          </w:tcPr>
          <w:p w14:paraId="329F449C" w14:textId="77777777" w:rsidR="000B6A78" w:rsidRPr="00E7759A" w:rsidRDefault="000B6A78" w:rsidP="00CC4FF0">
            <w:pPr>
              <w:spacing w:after="0"/>
              <w:rPr>
                <w:rFonts w:cs="Calibri"/>
                <w:vanish/>
                <w:sz w:val="20"/>
                <w:szCs w:val="20"/>
                <w:highlight w:val="cyan"/>
                <w:lang w:val="fr-LU"/>
              </w:rPr>
            </w:pPr>
            <w:proofErr w:type="gramStart"/>
            <w:r w:rsidRPr="00E7759A">
              <w:rPr>
                <w:rFonts w:cs="Calibri"/>
                <w:vanish/>
                <w:sz w:val="20"/>
                <w:szCs w:val="20"/>
                <w:highlight w:val="cyan"/>
                <w:lang w:val="fr-LU"/>
              </w:rPr>
              <w:t>0:</w:t>
            </w:r>
            <w:proofErr w:type="gramEnd"/>
            <w:r w:rsidRPr="00E7759A">
              <w:rPr>
                <w:rFonts w:cs="Calibri"/>
                <w:vanish/>
                <w:sz w:val="20"/>
                <w:szCs w:val="20"/>
                <w:highlight w:val="cyan"/>
                <w:lang w:val="fr-LU"/>
              </w:rPr>
              <w:t>1</w:t>
            </w:r>
          </w:p>
        </w:tc>
        <w:tc>
          <w:tcPr>
            <w:tcW w:w="1985" w:type="dxa"/>
            <w:tcBorders>
              <w:top w:val="single" w:sz="4" w:space="0" w:color="auto"/>
              <w:left w:val="single" w:sz="4" w:space="0" w:color="auto"/>
              <w:bottom w:val="single" w:sz="4" w:space="0" w:color="auto"/>
              <w:right w:val="single" w:sz="4" w:space="0" w:color="auto"/>
            </w:tcBorders>
            <w:vAlign w:val="center"/>
          </w:tcPr>
          <w:p w14:paraId="2317E167" w14:textId="77777777" w:rsidR="000B6A78" w:rsidRPr="00E7759A" w:rsidRDefault="000B6A78" w:rsidP="00CC4FF0">
            <w:pPr>
              <w:spacing w:after="0"/>
              <w:rPr>
                <w:rFonts w:cs="Calibri"/>
                <w:i/>
                <w:vanish/>
                <w:sz w:val="20"/>
                <w:szCs w:val="20"/>
                <w:highlight w:val="cyan"/>
                <w:lang w:val="fr-LU"/>
              </w:rPr>
            </w:pPr>
            <w:proofErr w:type="spellStart"/>
            <w:proofErr w:type="gramStart"/>
            <w:r w:rsidRPr="00E7759A">
              <w:rPr>
                <w:rFonts w:cs="Calibri"/>
                <w:i/>
                <w:vanish/>
                <w:sz w:val="20"/>
                <w:szCs w:val="20"/>
                <w:highlight w:val="cyan"/>
                <w:lang w:val="fr-LU"/>
              </w:rPr>
              <w:t>xsd:dateTime</w:t>
            </w:r>
            <w:proofErr w:type="spellEnd"/>
            <w:proofErr w:type="gramEnd"/>
          </w:p>
        </w:tc>
        <w:tc>
          <w:tcPr>
            <w:tcW w:w="4542" w:type="dxa"/>
            <w:tcBorders>
              <w:top w:val="single" w:sz="4" w:space="0" w:color="auto"/>
              <w:left w:val="single" w:sz="4" w:space="0" w:color="auto"/>
              <w:bottom w:val="single" w:sz="4" w:space="0" w:color="auto"/>
              <w:right w:val="single" w:sz="4" w:space="0" w:color="auto"/>
            </w:tcBorders>
            <w:vAlign w:val="center"/>
          </w:tcPr>
          <w:p w14:paraId="662EDFE4" w14:textId="77777777" w:rsidR="000B6A78" w:rsidRPr="00E7759A" w:rsidRDefault="000B6A78" w:rsidP="00CC4FF0">
            <w:pPr>
              <w:pStyle w:val="Tabletext8"/>
              <w:spacing w:after="0"/>
              <w:rPr>
                <w:rFonts w:ascii="Calibri" w:hAnsi="Calibri" w:cs="Calibri"/>
                <w:vanish/>
                <w:sz w:val="20"/>
                <w:highlight w:val="cyan"/>
              </w:rPr>
            </w:pPr>
            <w:r w:rsidRPr="00E7759A">
              <w:rPr>
                <w:rFonts w:ascii="Calibri" w:hAnsi="Calibri" w:cs="Calibri"/>
                <w:vanish/>
                <w:sz w:val="20"/>
                <w:highlight w:val="cyan"/>
              </w:rPr>
              <w:t>Time until wh</w:t>
            </w:r>
            <w:r w:rsidR="001C0642" w:rsidRPr="00E7759A">
              <w:rPr>
                <w:rFonts w:ascii="Calibri" w:hAnsi="Calibri" w:cs="Calibri"/>
                <w:vanish/>
                <w:sz w:val="20"/>
                <w:highlight w:val="cyan"/>
              </w:rPr>
              <w:t>ich data is valid.</w:t>
            </w:r>
          </w:p>
          <w:p w14:paraId="2F5025DD" w14:textId="77777777" w:rsidR="000B6A78" w:rsidRPr="00E7759A" w:rsidRDefault="000B6A78" w:rsidP="00CC4FF0">
            <w:pPr>
              <w:spacing w:after="0"/>
              <w:jc w:val="both"/>
              <w:rPr>
                <w:rFonts w:cs="Calibri"/>
                <w:vanish/>
                <w:sz w:val="20"/>
                <w:szCs w:val="20"/>
              </w:rPr>
            </w:pPr>
            <w:r w:rsidRPr="00E7759A">
              <w:rPr>
                <w:rFonts w:cs="Calibri"/>
                <w:vanish/>
                <w:sz w:val="20"/>
                <w:szCs w:val="20"/>
                <w:highlight w:val="cyan"/>
              </w:rPr>
              <w:t>This allows an override at the individual VISIT level of the value at the delivery level.</w:t>
            </w:r>
          </w:p>
        </w:tc>
      </w:tr>
      <w:tr w:rsidR="000B6A78" w:rsidRPr="00E7759A" w14:paraId="500BCB71" w14:textId="77777777" w:rsidTr="00CC4FF0">
        <w:trPr>
          <w:jc w:val="center"/>
        </w:trPr>
        <w:tc>
          <w:tcPr>
            <w:tcW w:w="1503" w:type="dxa"/>
            <w:vMerge w:val="restart"/>
            <w:tcBorders>
              <w:top w:val="single" w:sz="4" w:space="0" w:color="auto"/>
              <w:left w:val="single" w:sz="4" w:space="0" w:color="auto"/>
              <w:right w:val="single" w:sz="4" w:space="0" w:color="auto"/>
            </w:tcBorders>
            <w:vAlign w:val="center"/>
          </w:tcPr>
          <w:p w14:paraId="39C18313" w14:textId="77777777" w:rsidR="000B6A78" w:rsidRPr="00E7759A" w:rsidRDefault="000B6A78" w:rsidP="00CC4FF0">
            <w:pPr>
              <w:spacing w:after="0"/>
              <w:rPr>
                <w:rFonts w:cs="Calibri"/>
                <w:i/>
                <w:sz w:val="20"/>
                <w:szCs w:val="20"/>
                <w:lang w:val="en-GB"/>
              </w:rPr>
            </w:pPr>
            <w:proofErr w:type="spellStart"/>
            <w:r w:rsidRPr="00E7759A">
              <w:rPr>
                <w:rFonts w:cs="Calibri"/>
                <w:i/>
                <w:sz w:val="20"/>
                <w:szCs w:val="20"/>
                <w:lang w:val="en-GB"/>
              </w:rPr>
              <w:t>Stop</w:t>
            </w:r>
            <w:r w:rsidRPr="00E7759A">
              <w:rPr>
                <w:rFonts w:cs="Calibri"/>
                <w:i/>
                <w:sz w:val="20"/>
                <w:szCs w:val="20"/>
                <w:lang w:val="en-GB"/>
              </w:rPr>
              <w:softHyphen/>
              <w:t>Visit</w:t>
            </w:r>
            <w:r w:rsidRPr="00E7759A">
              <w:rPr>
                <w:rFonts w:cs="Calibri"/>
                <w:i/>
                <w:sz w:val="20"/>
                <w:szCs w:val="20"/>
                <w:lang w:val="en-GB"/>
              </w:rPr>
              <w:softHyphen/>
              <w:t>Reference</w:t>
            </w:r>
            <w:proofErr w:type="spellEnd"/>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4FCE3BA7" w14:textId="77777777" w:rsidR="000B6A78" w:rsidRPr="00E7759A" w:rsidRDefault="000B6A78" w:rsidP="00CC4FF0">
            <w:pPr>
              <w:spacing w:after="0"/>
              <w:rPr>
                <w:rFonts w:cs="Calibri"/>
                <w:b/>
                <w:i/>
                <w:sz w:val="20"/>
                <w:szCs w:val="20"/>
                <w:shd w:val="clear" w:color="auto" w:fill="00FF00"/>
                <w:lang w:val="en-GB"/>
              </w:rPr>
            </w:pPr>
            <w:proofErr w:type="spellStart"/>
            <w:r w:rsidRPr="00E7759A">
              <w:rPr>
                <w:rFonts w:cs="Calibri"/>
                <w:b/>
                <w:i/>
                <w:sz w:val="20"/>
                <w:szCs w:val="20"/>
                <w:highlight w:val="lightGray"/>
                <w:shd w:val="clear" w:color="auto" w:fill="00FF00"/>
                <w:lang w:val="en-GB"/>
              </w:rPr>
              <w:t>Monitoring</w:t>
            </w:r>
            <w:r w:rsidRPr="00E7759A">
              <w:rPr>
                <w:rFonts w:cs="Calibri"/>
                <w:b/>
                <w:i/>
                <w:sz w:val="20"/>
                <w:szCs w:val="20"/>
                <w:highlight w:val="lightGray"/>
                <w:shd w:val="clear" w:color="auto" w:fill="00FF00"/>
                <w:lang w:val="en-GB"/>
              </w:rPr>
              <w:softHyphen/>
              <w:t>Ref</w:t>
            </w:r>
            <w:proofErr w:type="spellEnd"/>
          </w:p>
        </w:tc>
        <w:tc>
          <w:tcPr>
            <w:tcW w:w="678" w:type="dxa"/>
            <w:tcBorders>
              <w:top w:val="single" w:sz="4" w:space="0" w:color="auto"/>
              <w:left w:val="single" w:sz="4" w:space="0" w:color="auto"/>
              <w:bottom w:val="single" w:sz="4" w:space="0" w:color="auto"/>
              <w:right w:val="single" w:sz="4" w:space="0" w:color="auto"/>
            </w:tcBorders>
            <w:vAlign w:val="center"/>
          </w:tcPr>
          <w:p w14:paraId="35D36802" w14:textId="77777777" w:rsidR="000B6A78" w:rsidRPr="00E7759A" w:rsidRDefault="000B6A78" w:rsidP="00CC4FF0">
            <w:pPr>
              <w:spacing w:after="0"/>
              <w:rPr>
                <w:rFonts w:cs="Calibri"/>
                <w:sz w:val="20"/>
                <w:szCs w:val="20"/>
                <w:lang w:val="en-GB"/>
              </w:rPr>
            </w:pPr>
            <w:r w:rsidRPr="00E7759A">
              <w:rPr>
                <w:rFonts w:cs="Calibri"/>
                <w:sz w:val="20"/>
                <w:szCs w:val="20"/>
                <w:lang w:val="en-GB"/>
              </w:rPr>
              <w:t>1:1</w:t>
            </w:r>
          </w:p>
        </w:tc>
        <w:tc>
          <w:tcPr>
            <w:tcW w:w="1985" w:type="dxa"/>
            <w:tcBorders>
              <w:top w:val="single" w:sz="4" w:space="0" w:color="auto"/>
              <w:left w:val="single" w:sz="4" w:space="0" w:color="auto"/>
              <w:bottom w:val="single" w:sz="4" w:space="0" w:color="auto"/>
              <w:right w:val="single" w:sz="4" w:space="0" w:color="auto"/>
            </w:tcBorders>
            <w:vAlign w:val="center"/>
          </w:tcPr>
          <w:p w14:paraId="0A49F59D" w14:textId="77777777" w:rsidR="000B6A78" w:rsidRPr="00E7759A" w:rsidRDefault="000B6A78" w:rsidP="00CC4FF0">
            <w:pPr>
              <w:spacing w:after="0"/>
              <w:rPr>
                <w:rFonts w:cs="Calibri"/>
                <w:i/>
                <w:sz w:val="20"/>
                <w:szCs w:val="20"/>
                <w:lang w:val="en-GB"/>
              </w:rPr>
            </w:pPr>
            <w:proofErr w:type="spellStart"/>
            <w:r w:rsidRPr="00E7759A">
              <w:rPr>
                <w:rFonts w:cs="Calibri"/>
                <w:i/>
                <w:sz w:val="20"/>
                <w:szCs w:val="20"/>
                <w:lang w:val="en-GB"/>
              </w:rPr>
              <w:t>Monitoring</w:t>
            </w:r>
            <w:r w:rsidRPr="00E7759A">
              <w:rPr>
                <w:rFonts w:cs="Calibri"/>
                <w:i/>
                <w:sz w:val="20"/>
                <w:szCs w:val="20"/>
                <w:lang w:val="en-GB"/>
              </w:rPr>
              <w:softHyphen/>
              <w:t>Code</w:t>
            </w:r>
            <w:proofErr w:type="spellEnd"/>
          </w:p>
        </w:tc>
        <w:tc>
          <w:tcPr>
            <w:tcW w:w="4542" w:type="dxa"/>
            <w:tcBorders>
              <w:top w:val="single" w:sz="4" w:space="0" w:color="auto"/>
              <w:left w:val="single" w:sz="4" w:space="0" w:color="auto"/>
              <w:bottom w:val="single" w:sz="4" w:space="0" w:color="auto"/>
              <w:right w:val="single" w:sz="4" w:space="0" w:color="auto"/>
            </w:tcBorders>
            <w:vAlign w:val="center"/>
          </w:tcPr>
          <w:p w14:paraId="52603631" w14:textId="77777777" w:rsidR="000B6A78" w:rsidRPr="00E7759A" w:rsidRDefault="000B6A78" w:rsidP="00CC4FF0">
            <w:pPr>
              <w:spacing w:after="0"/>
              <w:jc w:val="both"/>
              <w:rPr>
                <w:rFonts w:cs="Calibri"/>
                <w:sz w:val="20"/>
                <w:szCs w:val="20"/>
              </w:rPr>
            </w:pPr>
            <w:proofErr w:type="spellStart"/>
            <w:r w:rsidRPr="00E7759A">
              <w:rPr>
                <w:rFonts w:cs="Calibri"/>
                <w:sz w:val="20"/>
                <w:szCs w:val="20"/>
              </w:rPr>
              <w:t>Référence</w:t>
            </w:r>
            <w:proofErr w:type="spellEnd"/>
            <w:r w:rsidRPr="00E7759A">
              <w:rPr>
                <w:rFonts w:cs="Calibri"/>
                <w:sz w:val="20"/>
                <w:szCs w:val="20"/>
              </w:rPr>
              <w:t xml:space="preserve"> du point </w:t>
            </w:r>
            <w:proofErr w:type="spellStart"/>
            <w:r w:rsidRPr="00E7759A">
              <w:rPr>
                <w:rFonts w:cs="Calibri"/>
                <w:sz w:val="20"/>
                <w:szCs w:val="20"/>
              </w:rPr>
              <w:t>d'arrêt</w:t>
            </w:r>
            <w:proofErr w:type="spellEnd"/>
          </w:p>
        </w:tc>
      </w:tr>
      <w:tr w:rsidR="000B6A78" w:rsidRPr="00E7759A" w14:paraId="4131B568" w14:textId="77777777" w:rsidTr="00CC4FF0">
        <w:trPr>
          <w:jc w:val="center"/>
        </w:trPr>
        <w:tc>
          <w:tcPr>
            <w:tcW w:w="1503" w:type="dxa"/>
            <w:vMerge/>
            <w:tcBorders>
              <w:left w:val="single" w:sz="4" w:space="0" w:color="auto"/>
              <w:right w:val="single" w:sz="4" w:space="0" w:color="auto"/>
            </w:tcBorders>
            <w:vAlign w:val="center"/>
          </w:tcPr>
          <w:p w14:paraId="6F889F7D" w14:textId="77777777" w:rsidR="000B6A78" w:rsidRPr="00E7759A" w:rsidRDefault="000B6A78" w:rsidP="00CC4FF0">
            <w:pPr>
              <w:spacing w:after="0"/>
              <w:rPr>
                <w:rFonts w:cs="Calibri"/>
                <w:i/>
                <w:sz w:val="20"/>
                <w:szCs w:val="20"/>
                <w:lang w:val="en-GB"/>
              </w:rPr>
            </w:pP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675B7EC3" w14:textId="77777777" w:rsidR="000B6A78" w:rsidRPr="00E7759A" w:rsidRDefault="000B6A78" w:rsidP="00CC4FF0">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Monitoring</w:t>
            </w:r>
            <w:r w:rsidRPr="00E7759A">
              <w:rPr>
                <w:rFonts w:cs="Calibri"/>
                <w:b/>
                <w:i/>
                <w:vanish/>
                <w:sz w:val="20"/>
                <w:szCs w:val="20"/>
                <w:highlight w:val="cyan"/>
                <w:lang w:val="en-GB"/>
              </w:rPr>
              <w:softHyphen/>
              <w:t>Name</w:t>
            </w:r>
            <w:proofErr w:type="spellEnd"/>
          </w:p>
        </w:tc>
        <w:tc>
          <w:tcPr>
            <w:tcW w:w="678" w:type="dxa"/>
            <w:tcBorders>
              <w:top w:val="single" w:sz="4" w:space="0" w:color="auto"/>
              <w:left w:val="single" w:sz="4" w:space="0" w:color="auto"/>
              <w:bottom w:val="single" w:sz="4" w:space="0" w:color="auto"/>
              <w:right w:val="single" w:sz="4" w:space="0" w:color="auto"/>
            </w:tcBorders>
            <w:vAlign w:val="center"/>
          </w:tcPr>
          <w:p w14:paraId="3C1ADE86" w14:textId="77777777" w:rsidR="000B6A78" w:rsidRPr="00E7759A" w:rsidRDefault="000B6A78" w:rsidP="00CC4FF0">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985" w:type="dxa"/>
            <w:tcBorders>
              <w:top w:val="single" w:sz="4" w:space="0" w:color="auto"/>
              <w:left w:val="single" w:sz="4" w:space="0" w:color="auto"/>
              <w:bottom w:val="single" w:sz="4" w:space="0" w:color="auto"/>
              <w:right w:val="single" w:sz="4" w:space="0" w:color="auto"/>
            </w:tcBorders>
            <w:vAlign w:val="center"/>
          </w:tcPr>
          <w:p w14:paraId="6DD792CB" w14:textId="77777777" w:rsidR="000B6A78" w:rsidRPr="00E7759A" w:rsidRDefault="000B6A78" w:rsidP="00CC4FF0">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542" w:type="dxa"/>
            <w:tcBorders>
              <w:top w:val="single" w:sz="4" w:space="0" w:color="auto"/>
              <w:left w:val="single" w:sz="4" w:space="0" w:color="auto"/>
              <w:bottom w:val="single" w:sz="4" w:space="0" w:color="auto"/>
              <w:right w:val="single" w:sz="4" w:space="0" w:color="auto"/>
            </w:tcBorders>
            <w:vAlign w:val="center"/>
          </w:tcPr>
          <w:p w14:paraId="022766F8" w14:textId="77777777" w:rsidR="000B6A78" w:rsidRPr="00E7759A" w:rsidRDefault="000B6A78" w:rsidP="00CC4FF0">
            <w:pPr>
              <w:spacing w:after="0"/>
              <w:jc w:val="both"/>
              <w:rPr>
                <w:rFonts w:cs="Calibri"/>
                <w:vanish/>
                <w:sz w:val="20"/>
                <w:szCs w:val="20"/>
                <w:highlight w:val="cyan"/>
              </w:rPr>
            </w:pPr>
            <w:r w:rsidRPr="00E7759A">
              <w:rPr>
                <w:rFonts w:cs="Calibri"/>
                <w:vanish/>
                <w:sz w:val="20"/>
                <w:szCs w:val="20"/>
                <w:highlight w:val="cyan"/>
              </w:rPr>
              <w:t xml:space="preserve">Name to use to describe monitoring point (SCHEDULED STOP POINT or (LOGICAL DISPLAY)). Normally Consumer will already have access to this in its reference data, but may be included to increase usability of </w:t>
            </w:r>
            <w:r w:rsidR="001C0642" w:rsidRPr="00E7759A">
              <w:rPr>
                <w:rFonts w:cs="Calibri"/>
                <w:vanish/>
                <w:sz w:val="20"/>
                <w:szCs w:val="20"/>
                <w:highlight w:val="cyan"/>
              </w:rPr>
              <w:t>SIRI LITE services</w:t>
            </w:r>
          </w:p>
          <w:p w14:paraId="3CA5D6E4" w14:textId="77777777" w:rsidR="000B6A78" w:rsidRPr="00E7759A" w:rsidRDefault="000B6A78" w:rsidP="00CC4FF0">
            <w:pPr>
              <w:spacing w:after="0"/>
              <w:jc w:val="both"/>
              <w:rPr>
                <w:rFonts w:cs="Calibri"/>
                <w:vanish/>
                <w:sz w:val="20"/>
                <w:szCs w:val="20"/>
                <w:highlight w:val="cyan"/>
                <w:shd w:val="clear" w:color="auto" w:fill="00FF00"/>
                <w:lang w:val="en-GB"/>
              </w:rPr>
            </w:pPr>
            <w:r w:rsidRPr="00E7759A">
              <w:rPr>
                <w:rFonts w:cs="Calibri"/>
                <w:vanish/>
                <w:sz w:val="20"/>
                <w:szCs w:val="20"/>
                <w:highlight w:val="cyan"/>
              </w:rPr>
              <w:t>One per language</w:t>
            </w:r>
          </w:p>
        </w:tc>
      </w:tr>
      <w:tr w:rsidR="000B6A78" w:rsidRPr="00E7759A" w14:paraId="17FA5BE3" w14:textId="77777777" w:rsidTr="00CC4FF0">
        <w:trPr>
          <w:jc w:val="center"/>
        </w:trPr>
        <w:tc>
          <w:tcPr>
            <w:tcW w:w="1503" w:type="dxa"/>
            <w:vMerge/>
            <w:tcBorders>
              <w:left w:val="single" w:sz="4" w:space="0" w:color="auto"/>
              <w:bottom w:val="single" w:sz="4" w:space="0" w:color="auto"/>
              <w:right w:val="single" w:sz="4" w:space="0" w:color="auto"/>
            </w:tcBorders>
            <w:vAlign w:val="center"/>
          </w:tcPr>
          <w:p w14:paraId="2B0939B0" w14:textId="77777777" w:rsidR="000B6A78" w:rsidRPr="00E7759A" w:rsidRDefault="000B6A78" w:rsidP="00CC4FF0">
            <w:pPr>
              <w:spacing w:after="0"/>
              <w:rPr>
                <w:rFonts w:cs="Calibri"/>
                <w:i/>
                <w:sz w:val="20"/>
                <w:szCs w:val="20"/>
                <w:lang w:val="fr-LU"/>
              </w:rPr>
            </w:pP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1BF6E5CA" w14:textId="77777777" w:rsidR="000B6A78" w:rsidRPr="00E7759A" w:rsidRDefault="000B6A78" w:rsidP="00CC4FF0">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Clear</w:t>
            </w:r>
            <w:r w:rsidRPr="00E7759A">
              <w:rPr>
                <w:rFonts w:cs="Calibri"/>
                <w:b/>
                <w:i/>
                <w:vanish/>
                <w:sz w:val="20"/>
                <w:szCs w:val="20"/>
                <w:highlight w:val="cyan"/>
                <w:lang w:val="en-GB"/>
              </w:rPr>
              <w:softHyphen/>
              <w:t>Down</w:t>
            </w:r>
            <w:r w:rsidRPr="00E7759A">
              <w:rPr>
                <w:rFonts w:cs="Calibri"/>
                <w:b/>
                <w:i/>
                <w:vanish/>
                <w:sz w:val="20"/>
                <w:szCs w:val="20"/>
                <w:highlight w:val="cyan"/>
                <w:lang w:val="en-GB"/>
              </w:rPr>
              <w:softHyphen/>
              <w:t>Ref</w:t>
            </w:r>
            <w:proofErr w:type="spellEnd"/>
          </w:p>
        </w:tc>
        <w:tc>
          <w:tcPr>
            <w:tcW w:w="678" w:type="dxa"/>
            <w:tcBorders>
              <w:top w:val="single" w:sz="4" w:space="0" w:color="auto"/>
              <w:left w:val="single" w:sz="4" w:space="0" w:color="auto"/>
              <w:bottom w:val="single" w:sz="4" w:space="0" w:color="auto"/>
              <w:right w:val="single" w:sz="4" w:space="0" w:color="auto"/>
            </w:tcBorders>
            <w:vAlign w:val="center"/>
          </w:tcPr>
          <w:p w14:paraId="69DA297B" w14:textId="77777777" w:rsidR="000B6A78" w:rsidRPr="00E7759A" w:rsidRDefault="000B6A78" w:rsidP="00CC4FF0">
            <w:pPr>
              <w:spacing w:after="0"/>
              <w:rPr>
                <w:rFonts w:cs="Calibri"/>
                <w:vanish/>
                <w:sz w:val="20"/>
                <w:szCs w:val="20"/>
                <w:highlight w:val="cyan"/>
                <w:lang w:val="en-GB"/>
              </w:rPr>
            </w:pPr>
            <w:r w:rsidRPr="00E7759A">
              <w:rPr>
                <w:rFonts w:cs="Calibri"/>
                <w:vanish/>
                <w:sz w:val="20"/>
                <w:szCs w:val="20"/>
                <w:highlight w:val="cyan"/>
                <w:lang w:val="en-GB"/>
              </w:rPr>
              <w:t>0:1</w:t>
            </w:r>
          </w:p>
        </w:tc>
        <w:tc>
          <w:tcPr>
            <w:tcW w:w="1985" w:type="dxa"/>
            <w:tcBorders>
              <w:top w:val="single" w:sz="4" w:space="0" w:color="auto"/>
              <w:left w:val="single" w:sz="4" w:space="0" w:color="auto"/>
              <w:bottom w:val="single" w:sz="4" w:space="0" w:color="auto"/>
              <w:right w:val="single" w:sz="4" w:space="0" w:color="auto"/>
            </w:tcBorders>
            <w:vAlign w:val="center"/>
          </w:tcPr>
          <w:p w14:paraId="71764F3D" w14:textId="77777777" w:rsidR="000B6A78" w:rsidRPr="00E7759A" w:rsidRDefault="000B6A78" w:rsidP="00CC4FF0">
            <w:pPr>
              <w:spacing w:after="0"/>
              <w:rPr>
                <w:rFonts w:cs="Calibri"/>
                <w:i/>
                <w:vanish/>
                <w:sz w:val="20"/>
                <w:szCs w:val="20"/>
                <w:highlight w:val="cyan"/>
                <w:lang w:val="en-GB"/>
              </w:rPr>
            </w:pPr>
            <w:proofErr w:type="spellStart"/>
            <w:r w:rsidRPr="00E7759A">
              <w:rPr>
                <w:rFonts w:cs="Calibri"/>
                <w:i/>
                <w:vanish/>
                <w:sz w:val="20"/>
                <w:szCs w:val="20"/>
                <w:highlight w:val="cyan"/>
                <w:lang w:val="en-GB"/>
              </w:rPr>
              <w:t>ClearDown</w:t>
            </w:r>
            <w:r w:rsidRPr="00E7759A">
              <w:rPr>
                <w:rFonts w:cs="Calibri"/>
                <w:i/>
                <w:vanish/>
                <w:sz w:val="20"/>
                <w:szCs w:val="20"/>
                <w:highlight w:val="cyan"/>
                <w:lang w:val="en-GB"/>
              </w:rPr>
              <w:softHyphen/>
              <w:t>Code</w:t>
            </w:r>
            <w:proofErr w:type="spellEnd"/>
          </w:p>
        </w:tc>
        <w:tc>
          <w:tcPr>
            <w:tcW w:w="4542" w:type="dxa"/>
            <w:tcBorders>
              <w:top w:val="single" w:sz="4" w:space="0" w:color="auto"/>
              <w:left w:val="single" w:sz="4" w:space="0" w:color="auto"/>
              <w:bottom w:val="single" w:sz="4" w:space="0" w:color="auto"/>
              <w:right w:val="single" w:sz="4" w:space="0" w:color="auto"/>
            </w:tcBorders>
            <w:vAlign w:val="center"/>
          </w:tcPr>
          <w:p w14:paraId="62CAC527" w14:textId="77777777" w:rsidR="000B6A78" w:rsidRPr="00E7759A" w:rsidRDefault="000B6A78" w:rsidP="00CC4FF0">
            <w:pPr>
              <w:spacing w:after="0"/>
              <w:jc w:val="both"/>
              <w:rPr>
                <w:rFonts w:cs="Calibri"/>
                <w:vanish/>
                <w:sz w:val="20"/>
                <w:szCs w:val="20"/>
                <w:highlight w:val="cyan"/>
                <w:lang w:val="en-GB"/>
              </w:rPr>
            </w:pPr>
            <w:r w:rsidRPr="00E7759A">
              <w:rPr>
                <w:rFonts w:cs="Calibri"/>
                <w:vanish/>
                <w:sz w:val="20"/>
                <w:szCs w:val="20"/>
                <w:highlight w:val="cyan"/>
                <w:lang w:val="en-GB"/>
              </w:rPr>
              <w:t xml:space="preserve">Identifier associated with </w:t>
            </w:r>
            <w:proofErr w:type="spellStart"/>
            <w:r w:rsidRPr="00E7759A">
              <w:rPr>
                <w:rFonts w:cs="Calibri"/>
                <w:vanish/>
                <w:sz w:val="20"/>
                <w:szCs w:val="20"/>
                <w:highlight w:val="cyan"/>
                <w:lang w:val="en-GB"/>
              </w:rPr>
              <w:t>MonitoredStopVisit</w:t>
            </w:r>
            <w:proofErr w:type="spellEnd"/>
            <w:r w:rsidRPr="00E7759A">
              <w:rPr>
                <w:rFonts w:cs="Calibri"/>
                <w:vanish/>
                <w:sz w:val="20"/>
                <w:szCs w:val="20"/>
                <w:highlight w:val="cyan"/>
                <w:lang w:val="en-GB"/>
              </w:rPr>
              <w:t xml:space="preserve"> for use in direct wireless communication between vehicle and stop display. Cleardown codes are short arbitrary identifiers suitable for radio transmission. Their scope may be transient, that is, they may be unique only to a day and sector.</w:t>
            </w:r>
          </w:p>
        </w:tc>
      </w:tr>
      <w:tr w:rsidR="000B6A78" w:rsidRPr="00E7759A" w14:paraId="2FAD1E81" w14:textId="77777777" w:rsidTr="00CC4FF0">
        <w:trPr>
          <w:jc w:val="center"/>
        </w:trPr>
        <w:tc>
          <w:tcPr>
            <w:tcW w:w="1503" w:type="dxa"/>
            <w:tcBorders>
              <w:top w:val="single" w:sz="4" w:space="0" w:color="auto"/>
              <w:left w:val="single" w:sz="4" w:space="0" w:color="auto"/>
              <w:bottom w:val="single" w:sz="4" w:space="0" w:color="auto"/>
              <w:right w:val="single" w:sz="4" w:space="0" w:color="auto"/>
            </w:tcBorders>
            <w:vAlign w:val="center"/>
          </w:tcPr>
          <w:p w14:paraId="7AA3CA75" w14:textId="77777777" w:rsidR="000B6A78" w:rsidRPr="00E7759A" w:rsidRDefault="000B6A78" w:rsidP="00CC4FF0">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Info</w:t>
            </w:r>
            <w:proofErr w:type="spellEnd"/>
          </w:p>
        </w:tc>
        <w:tc>
          <w:tcPr>
            <w:tcW w:w="236" w:type="dxa"/>
            <w:tcBorders>
              <w:top w:val="single" w:sz="4" w:space="0" w:color="auto"/>
              <w:left w:val="single" w:sz="4" w:space="0" w:color="auto"/>
              <w:bottom w:val="single" w:sz="4" w:space="0" w:color="auto"/>
              <w:right w:val="single" w:sz="4" w:space="0" w:color="auto"/>
            </w:tcBorders>
            <w:vAlign w:val="center"/>
          </w:tcPr>
          <w:p w14:paraId="789AF724" w14:textId="77777777" w:rsidR="000B6A78" w:rsidRPr="00E7759A" w:rsidRDefault="000B6A78" w:rsidP="00CC4FF0">
            <w:pPr>
              <w:spacing w:after="0"/>
              <w:rPr>
                <w:rFonts w:cs="Calibri"/>
                <w:b/>
                <w:i/>
                <w:sz w:val="20"/>
                <w:szCs w:val="20"/>
                <w:lang w:val="en-GB"/>
              </w:rPr>
            </w:pPr>
            <w:r w:rsidRPr="00E7759A">
              <w:rPr>
                <w:rFonts w:cs="Calibri"/>
                <w:b/>
                <w:i/>
                <w:sz w:val="20"/>
                <w:szCs w:val="20"/>
                <w:lang w:val="en-GB"/>
              </w:rPr>
              <w:t>a</w:t>
            </w:r>
          </w:p>
        </w:tc>
        <w:tc>
          <w:tcPr>
            <w:tcW w:w="1370" w:type="dxa"/>
            <w:tcBorders>
              <w:top w:val="single" w:sz="4" w:space="0" w:color="auto"/>
              <w:left w:val="single" w:sz="4" w:space="0" w:color="auto"/>
              <w:bottom w:val="single" w:sz="4" w:space="0" w:color="auto"/>
              <w:right w:val="single" w:sz="4" w:space="0" w:color="auto"/>
            </w:tcBorders>
            <w:vAlign w:val="center"/>
          </w:tcPr>
          <w:p w14:paraId="6C081E08" w14:textId="77777777" w:rsidR="000B6A78" w:rsidRPr="00E7759A" w:rsidRDefault="000B6A78" w:rsidP="00CC4FF0">
            <w:pPr>
              <w:spacing w:after="0"/>
              <w:rPr>
                <w:rFonts w:cs="Calibri"/>
                <w:b/>
                <w:i/>
                <w:sz w:val="20"/>
                <w:szCs w:val="20"/>
                <w:shd w:val="clear" w:color="auto" w:fill="00FF00"/>
                <w:lang w:val="en-GB"/>
              </w:rPr>
            </w:pPr>
            <w:proofErr w:type="spellStart"/>
            <w:r w:rsidRPr="00E7759A">
              <w:rPr>
                <w:rFonts w:cs="Calibri"/>
                <w:b/>
                <w:i/>
                <w:sz w:val="20"/>
                <w:szCs w:val="20"/>
                <w:highlight w:val="lightGray"/>
                <w:shd w:val="clear" w:color="auto" w:fill="00FF00"/>
                <w:lang w:val="en-GB"/>
              </w:rPr>
              <w:t>Monitored</w:t>
            </w:r>
            <w:r w:rsidRPr="00E7759A">
              <w:rPr>
                <w:rFonts w:cs="Calibri"/>
                <w:b/>
                <w:i/>
                <w:sz w:val="20"/>
                <w:szCs w:val="20"/>
                <w:highlight w:val="lightGray"/>
                <w:shd w:val="clear" w:color="auto" w:fill="00FF00"/>
                <w:lang w:val="en-GB"/>
              </w:rPr>
              <w:softHyphen/>
              <w:t>Vehicle</w:t>
            </w:r>
            <w:r w:rsidRPr="00E7759A">
              <w:rPr>
                <w:rFonts w:cs="Calibri"/>
                <w:b/>
                <w:i/>
                <w:sz w:val="20"/>
                <w:szCs w:val="20"/>
                <w:highlight w:val="lightGray"/>
                <w:shd w:val="clear" w:color="auto" w:fill="00FF00"/>
                <w:lang w:val="en-GB"/>
              </w:rPr>
              <w:softHyphen/>
              <w:t>Journey</w:t>
            </w:r>
            <w:proofErr w:type="spellEnd"/>
          </w:p>
        </w:tc>
        <w:tc>
          <w:tcPr>
            <w:tcW w:w="678" w:type="dxa"/>
            <w:tcBorders>
              <w:top w:val="single" w:sz="4" w:space="0" w:color="auto"/>
              <w:left w:val="single" w:sz="4" w:space="0" w:color="auto"/>
              <w:bottom w:val="single" w:sz="4" w:space="0" w:color="auto"/>
              <w:right w:val="single" w:sz="4" w:space="0" w:color="auto"/>
            </w:tcBorders>
            <w:vAlign w:val="center"/>
          </w:tcPr>
          <w:p w14:paraId="0E74FFC9" w14:textId="77777777" w:rsidR="000B6A78" w:rsidRPr="00E7759A" w:rsidRDefault="000B6A78" w:rsidP="00CC4FF0">
            <w:pPr>
              <w:spacing w:after="0"/>
              <w:rPr>
                <w:rFonts w:cs="Calibri"/>
                <w:sz w:val="20"/>
                <w:szCs w:val="20"/>
                <w:lang w:val="fr-LU"/>
              </w:rPr>
            </w:pPr>
            <w:r w:rsidRPr="00E7759A">
              <w:rPr>
                <w:rFonts w:cs="Calibri"/>
                <w:sz w:val="20"/>
                <w:szCs w:val="20"/>
                <w:lang w:val="fr-LU"/>
              </w:rPr>
              <w:t>-</w:t>
            </w:r>
            <w:proofErr w:type="gramStart"/>
            <w:r w:rsidRPr="00E7759A">
              <w:rPr>
                <w:rFonts w:cs="Calibri"/>
                <w:sz w:val="20"/>
                <w:szCs w:val="20"/>
                <w:lang w:val="fr-LU"/>
              </w:rPr>
              <w:t>1:</w:t>
            </w:r>
            <w:proofErr w:type="gramEnd"/>
            <w:r w:rsidRPr="00E7759A">
              <w:rPr>
                <w:rFonts w:cs="Calibri"/>
                <w:sz w:val="20"/>
                <w:szCs w:val="20"/>
                <w:lang w:val="fr-LU"/>
              </w:rPr>
              <w:t>1</w:t>
            </w:r>
          </w:p>
        </w:tc>
        <w:tc>
          <w:tcPr>
            <w:tcW w:w="1985" w:type="dxa"/>
            <w:tcBorders>
              <w:top w:val="single" w:sz="4" w:space="0" w:color="auto"/>
              <w:left w:val="single" w:sz="4" w:space="0" w:color="auto"/>
              <w:bottom w:val="single" w:sz="4" w:space="0" w:color="auto"/>
              <w:right w:val="single" w:sz="4" w:space="0" w:color="auto"/>
            </w:tcBorders>
            <w:vAlign w:val="center"/>
          </w:tcPr>
          <w:p w14:paraId="398584A2" w14:textId="77777777" w:rsidR="000B6A78" w:rsidRPr="00E7759A" w:rsidRDefault="000B6A78" w:rsidP="00CC4FF0">
            <w:pPr>
              <w:spacing w:after="0"/>
              <w:rPr>
                <w:rFonts w:cs="Calibri"/>
                <w:i/>
                <w:sz w:val="20"/>
                <w:szCs w:val="20"/>
                <w:lang w:val="fr-LU"/>
              </w:rPr>
            </w:pPr>
            <w:proofErr w:type="spellStart"/>
            <w:r w:rsidRPr="00E7759A">
              <w:rPr>
                <w:rFonts w:cs="Calibri"/>
                <w:i/>
                <w:sz w:val="20"/>
                <w:szCs w:val="20"/>
                <w:lang w:val="fr-LU"/>
              </w:rPr>
              <w:t>Monitored</w:t>
            </w:r>
            <w:r w:rsidRPr="00E7759A">
              <w:rPr>
                <w:rFonts w:cs="Calibri"/>
                <w:i/>
                <w:sz w:val="20"/>
                <w:szCs w:val="20"/>
                <w:lang w:val="fr-LU"/>
              </w:rPr>
              <w:softHyphen/>
              <w:t>Vehicle</w:t>
            </w:r>
            <w:r w:rsidRPr="00E7759A">
              <w:rPr>
                <w:rFonts w:cs="Calibri"/>
                <w:i/>
                <w:sz w:val="20"/>
                <w:szCs w:val="20"/>
                <w:lang w:val="fr-LU"/>
              </w:rPr>
              <w:softHyphen/>
              <w:t>Journey</w:t>
            </w:r>
            <w:r w:rsidRPr="00E7759A">
              <w:rPr>
                <w:rFonts w:cs="Calibri"/>
                <w:i/>
                <w:sz w:val="20"/>
                <w:szCs w:val="20"/>
                <w:lang w:val="fr-LU"/>
              </w:rPr>
              <w:softHyphen/>
              <w:t>Structure</w:t>
            </w:r>
            <w:proofErr w:type="spellEnd"/>
          </w:p>
        </w:tc>
        <w:tc>
          <w:tcPr>
            <w:tcW w:w="4542" w:type="dxa"/>
            <w:tcBorders>
              <w:top w:val="single" w:sz="4" w:space="0" w:color="auto"/>
              <w:left w:val="single" w:sz="4" w:space="0" w:color="auto"/>
              <w:bottom w:val="single" w:sz="4" w:space="0" w:color="auto"/>
              <w:right w:val="single" w:sz="4" w:space="0" w:color="auto"/>
            </w:tcBorders>
            <w:vAlign w:val="center"/>
          </w:tcPr>
          <w:p w14:paraId="523E00AF" w14:textId="77777777" w:rsidR="000B6A78" w:rsidRPr="00E7759A" w:rsidRDefault="000B6A78" w:rsidP="00CC4FF0">
            <w:pPr>
              <w:spacing w:after="0"/>
              <w:jc w:val="both"/>
              <w:rPr>
                <w:rFonts w:cs="Calibri"/>
                <w:sz w:val="20"/>
                <w:szCs w:val="20"/>
              </w:rPr>
            </w:pPr>
            <w:r w:rsidRPr="00E7759A">
              <w:rPr>
                <w:rFonts w:cs="Calibri"/>
                <w:sz w:val="20"/>
                <w:szCs w:val="20"/>
              </w:rPr>
              <w:t>Description de la course</w:t>
            </w:r>
          </w:p>
        </w:tc>
      </w:tr>
      <w:tr w:rsidR="000B6A78" w:rsidRPr="00E12D31" w14:paraId="403073B9" w14:textId="77777777" w:rsidTr="00CC4FF0">
        <w:trPr>
          <w:jc w:val="center"/>
          <w:hidden/>
        </w:trPr>
        <w:tc>
          <w:tcPr>
            <w:tcW w:w="1503" w:type="dxa"/>
            <w:tcBorders>
              <w:top w:val="single" w:sz="4" w:space="0" w:color="auto"/>
              <w:left w:val="single" w:sz="4" w:space="0" w:color="auto"/>
              <w:bottom w:val="single" w:sz="4" w:space="0" w:color="auto"/>
              <w:right w:val="single" w:sz="4" w:space="0" w:color="auto"/>
            </w:tcBorders>
            <w:vAlign w:val="center"/>
          </w:tcPr>
          <w:p w14:paraId="1F78080B" w14:textId="77777777" w:rsidR="000B6A78" w:rsidRPr="00E12D31" w:rsidRDefault="000B6A78" w:rsidP="00CC4FF0">
            <w:pPr>
              <w:spacing w:after="0"/>
              <w:rPr>
                <w:rFonts w:cs="Calibri"/>
                <w:i/>
                <w:vanish/>
                <w:sz w:val="20"/>
                <w:szCs w:val="20"/>
                <w:highlight w:val="cyan"/>
                <w:lang w:val="en-GB"/>
              </w:rPr>
            </w:pPr>
            <w:r w:rsidRPr="00E12D31">
              <w:rPr>
                <w:rFonts w:cs="Calibri"/>
                <w:i/>
                <w:vanish/>
                <w:sz w:val="20"/>
                <w:szCs w:val="20"/>
                <w:highlight w:val="cyan"/>
                <w:lang w:val="en-GB"/>
              </w:rPr>
              <w:t>Message</w:t>
            </w: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5AD944EB" w14:textId="77777777" w:rsidR="000B6A78" w:rsidRPr="00E12D31" w:rsidRDefault="000B6A78" w:rsidP="00CC4FF0">
            <w:pPr>
              <w:spacing w:after="0"/>
              <w:rPr>
                <w:rFonts w:cs="Calibri"/>
                <w:b/>
                <w:i/>
                <w:vanish/>
                <w:sz w:val="20"/>
                <w:szCs w:val="20"/>
                <w:highlight w:val="cyan"/>
                <w:lang w:val="en-GB"/>
              </w:rPr>
            </w:pPr>
            <w:proofErr w:type="spellStart"/>
            <w:r w:rsidRPr="00E12D31">
              <w:rPr>
                <w:rFonts w:cs="Calibri"/>
                <w:b/>
                <w:i/>
                <w:vanish/>
                <w:sz w:val="20"/>
                <w:szCs w:val="20"/>
                <w:highlight w:val="cyan"/>
                <w:lang w:val="en-GB"/>
              </w:rPr>
              <w:t>StopVisit</w:t>
            </w:r>
            <w:r w:rsidRPr="00E12D31">
              <w:rPr>
                <w:rFonts w:cs="Calibri"/>
                <w:b/>
                <w:i/>
                <w:vanish/>
                <w:sz w:val="20"/>
                <w:szCs w:val="20"/>
                <w:highlight w:val="cyan"/>
                <w:lang w:val="en-GB"/>
              </w:rPr>
              <w:softHyphen/>
              <w:t>Note</w:t>
            </w:r>
            <w:proofErr w:type="spellEnd"/>
          </w:p>
        </w:tc>
        <w:tc>
          <w:tcPr>
            <w:tcW w:w="678" w:type="dxa"/>
            <w:tcBorders>
              <w:top w:val="single" w:sz="4" w:space="0" w:color="auto"/>
              <w:left w:val="single" w:sz="4" w:space="0" w:color="auto"/>
              <w:bottom w:val="single" w:sz="4" w:space="0" w:color="auto"/>
              <w:right w:val="single" w:sz="4" w:space="0" w:color="auto"/>
            </w:tcBorders>
            <w:vAlign w:val="center"/>
          </w:tcPr>
          <w:p w14:paraId="5C35CAAE" w14:textId="77777777" w:rsidR="000B6A78" w:rsidRPr="00E12D31" w:rsidRDefault="000B6A78" w:rsidP="00CC4FF0">
            <w:pPr>
              <w:spacing w:after="0"/>
              <w:rPr>
                <w:rFonts w:cs="Calibri"/>
                <w:vanish/>
                <w:sz w:val="20"/>
                <w:szCs w:val="20"/>
                <w:highlight w:val="cyan"/>
                <w:lang w:val="en-GB"/>
              </w:rPr>
            </w:pPr>
            <w:proofErr w:type="gramStart"/>
            <w:r w:rsidRPr="00E12D31">
              <w:rPr>
                <w:rFonts w:cs="Calibri"/>
                <w:vanish/>
                <w:sz w:val="20"/>
                <w:szCs w:val="20"/>
                <w:highlight w:val="cyan"/>
                <w:lang w:val="en-GB"/>
              </w:rPr>
              <w:t>0:*</w:t>
            </w:r>
            <w:proofErr w:type="gramEnd"/>
          </w:p>
        </w:tc>
        <w:tc>
          <w:tcPr>
            <w:tcW w:w="1985" w:type="dxa"/>
            <w:tcBorders>
              <w:top w:val="single" w:sz="4" w:space="0" w:color="auto"/>
              <w:left w:val="single" w:sz="4" w:space="0" w:color="auto"/>
              <w:bottom w:val="single" w:sz="4" w:space="0" w:color="auto"/>
              <w:right w:val="single" w:sz="4" w:space="0" w:color="auto"/>
            </w:tcBorders>
            <w:vAlign w:val="center"/>
          </w:tcPr>
          <w:p w14:paraId="16AD50DA" w14:textId="77777777" w:rsidR="000B6A78" w:rsidRPr="00E12D31" w:rsidRDefault="000B6A78" w:rsidP="00CC4FF0">
            <w:pPr>
              <w:spacing w:after="0"/>
              <w:rPr>
                <w:rFonts w:cs="Calibri"/>
                <w:i/>
                <w:vanish/>
                <w:sz w:val="20"/>
                <w:szCs w:val="20"/>
                <w:highlight w:val="cyan"/>
                <w:lang w:val="en-GB"/>
              </w:rPr>
            </w:pPr>
            <w:proofErr w:type="spellStart"/>
            <w:r w:rsidRPr="00E12D31">
              <w:rPr>
                <w:rFonts w:cs="Calibri"/>
                <w:i/>
                <w:vanish/>
                <w:sz w:val="20"/>
                <w:szCs w:val="20"/>
                <w:highlight w:val="cyan"/>
                <w:lang w:val="en-GB"/>
              </w:rPr>
              <w:t>NLString</w:t>
            </w:r>
            <w:proofErr w:type="spellEnd"/>
          </w:p>
        </w:tc>
        <w:tc>
          <w:tcPr>
            <w:tcW w:w="4542" w:type="dxa"/>
            <w:tcBorders>
              <w:top w:val="single" w:sz="4" w:space="0" w:color="auto"/>
              <w:left w:val="single" w:sz="4" w:space="0" w:color="auto"/>
              <w:bottom w:val="single" w:sz="4" w:space="0" w:color="auto"/>
              <w:right w:val="single" w:sz="4" w:space="0" w:color="auto"/>
            </w:tcBorders>
            <w:vAlign w:val="center"/>
          </w:tcPr>
          <w:p w14:paraId="1203744B" w14:textId="77777777" w:rsidR="000B6A78" w:rsidRPr="00E12D31" w:rsidRDefault="000B6A78" w:rsidP="00CC4FF0">
            <w:pPr>
              <w:spacing w:after="0"/>
              <w:jc w:val="both"/>
              <w:rPr>
                <w:rFonts w:cs="Calibri"/>
                <w:vanish/>
                <w:sz w:val="20"/>
                <w:szCs w:val="20"/>
                <w:highlight w:val="cyan"/>
                <w:lang w:val="en-GB"/>
              </w:rPr>
            </w:pPr>
            <w:r w:rsidRPr="00E12D31">
              <w:rPr>
                <w:rFonts w:cs="Calibri"/>
                <w:vanish/>
                <w:sz w:val="20"/>
                <w:szCs w:val="20"/>
                <w:highlight w:val="cyan"/>
                <w:lang w:val="en-GB"/>
              </w:rPr>
              <w:t>Message associated with delivery.</w:t>
            </w:r>
          </w:p>
          <w:p w14:paraId="29912475" w14:textId="77777777" w:rsidR="000B6A78" w:rsidRPr="00E12D31" w:rsidRDefault="000B6A78" w:rsidP="00CC4FF0">
            <w:pPr>
              <w:spacing w:after="0"/>
              <w:jc w:val="both"/>
              <w:rPr>
                <w:rFonts w:cs="Calibri"/>
                <w:vanish/>
                <w:sz w:val="20"/>
                <w:szCs w:val="20"/>
                <w:highlight w:val="cyan"/>
                <w:lang w:val="en-GB"/>
              </w:rPr>
            </w:pPr>
            <w:proofErr w:type="spellStart"/>
            <w:r w:rsidRPr="00E12D31">
              <w:rPr>
                <w:rFonts w:cs="Calibri"/>
                <w:vanish/>
                <w:sz w:val="20"/>
                <w:szCs w:val="20"/>
                <w:highlight w:val="cyan"/>
                <w:lang w:val="en-GB"/>
              </w:rPr>
              <w:t>DetailLevel</w:t>
            </w:r>
            <w:proofErr w:type="spellEnd"/>
            <w:r w:rsidRPr="00E12D31">
              <w:rPr>
                <w:rFonts w:cs="Calibri"/>
                <w:vanish/>
                <w:sz w:val="20"/>
                <w:szCs w:val="20"/>
                <w:highlight w:val="cyan"/>
                <w:lang w:val="en-GB"/>
              </w:rPr>
              <w:t>: basic.</w:t>
            </w:r>
          </w:p>
        </w:tc>
      </w:tr>
      <w:tr w:rsidR="000B6A78" w:rsidRPr="00E7759A" w14:paraId="06DE3B54" w14:textId="77777777" w:rsidTr="00CC4FF0">
        <w:trPr>
          <w:jc w:val="center"/>
          <w:hidden/>
        </w:trPr>
        <w:tc>
          <w:tcPr>
            <w:tcW w:w="1503" w:type="dxa"/>
            <w:tcBorders>
              <w:top w:val="single" w:sz="4" w:space="0" w:color="auto"/>
              <w:left w:val="single" w:sz="4" w:space="0" w:color="auto"/>
              <w:bottom w:val="single" w:sz="4" w:space="0" w:color="auto"/>
              <w:right w:val="single" w:sz="4" w:space="0" w:color="auto"/>
            </w:tcBorders>
            <w:vAlign w:val="center"/>
          </w:tcPr>
          <w:p w14:paraId="1DD4442B" w14:textId="77777777" w:rsidR="000B6A78" w:rsidRPr="00E7759A" w:rsidRDefault="000B6A78" w:rsidP="00CC4FF0">
            <w:pPr>
              <w:spacing w:after="0"/>
              <w:rPr>
                <w:rFonts w:cs="Calibri"/>
                <w:i/>
                <w:vanish/>
                <w:sz w:val="20"/>
                <w:szCs w:val="20"/>
                <w:highlight w:val="cyan"/>
                <w:lang w:val="en-GB"/>
              </w:rPr>
            </w:pPr>
            <w:r w:rsidRPr="00E7759A">
              <w:rPr>
                <w:rFonts w:cs="Calibri"/>
                <w:i/>
                <w:vanish/>
                <w:sz w:val="20"/>
                <w:szCs w:val="20"/>
                <w:highlight w:val="cyan"/>
                <w:lang w:val="en-GB"/>
              </w:rPr>
              <w:t>Facility</w:t>
            </w: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7347F5CB" w14:textId="77777777" w:rsidR="000B6A78" w:rsidRPr="00E7759A" w:rsidRDefault="000B6A78" w:rsidP="00CC4FF0">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StopFacility</w:t>
            </w:r>
            <w:proofErr w:type="spellEnd"/>
          </w:p>
        </w:tc>
        <w:tc>
          <w:tcPr>
            <w:tcW w:w="678" w:type="dxa"/>
            <w:tcBorders>
              <w:top w:val="single" w:sz="4" w:space="0" w:color="auto"/>
              <w:left w:val="single" w:sz="4" w:space="0" w:color="auto"/>
              <w:bottom w:val="single" w:sz="4" w:space="0" w:color="auto"/>
              <w:right w:val="single" w:sz="4" w:space="0" w:color="auto"/>
            </w:tcBorders>
            <w:vAlign w:val="center"/>
          </w:tcPr>
          <w:p w14:paraId="2AAD5439" w14:textId="77777777" w:rsidR="000B6A78" w:rsidRPr="00E7759A" w:rsidRDefault="000B6A78" w:rsidP="00CC4FF0">
            <w:pPr>
              <w:spacing w:after="0"/>
              <w:rPr>
                <w:rFonts w:cs="Calibri"/>
                <w:vanish/>
                <w:sz w:val="20"/>
                <w:szCs w:val="20"/>
                <w:highlight w:val="cyan"/>
                <w:lang w:val="en-GB"/>
              </w:rPr>
            </w:pPr>
            <w:r w:rsidRPr="00E7759A">
              <w:rPr>
                <w:rFonts w:cs="Calibri"/>
                <w:vanish/>
                <w:sz w:val="20"/>
                <w:szCs w:val="20"/>
                <w:highlight w:val="cyan"/>
                <w:lang w:val="en-GB"/>
              </w:rPr>
              <w:t>0:1</w:t>
            </w:r>
          </w:p>
        </w:tc>
        <w:tc>
          <w:tcPr>
            <w:tcW w:w="1985" w:type="dxa"/>
            <w:tcBorders>
              <w:top w:val="single" w:sz="4" w:space="0" w:color="auto"/>
              <w:left w:val="single" w:sz="4" w:space="0" w:color="auto"/>
              <w:bottom w:val="single" w:sz="4" w:space="0" w:color="auto"/>
              <w:right w:val="single" w:sz="4" w:space="0" w:color="auto"/>
            </w:tcBorders>
            <w:vAlign w:val="center"/>
          </w:tcPr>
          <w:p w14:paraId="5684E2B3" w14:textId="77777777" w:rsidR="000B6A78" w:rsidRPr="00E7759A" w:rsidRDefault="000B6A78" w:rsidP="00CC4FF0">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Facility</w:t>
            </w:r>
            <w:r w:rsidRPr="00E7759A">
              <w:rPr>
                <w:rFonts w:cs="Calibri"/>
                <w:i/>
                <w:vanish/>
                <w:sz w:val="20"/>
                <w:szCs w:val="20"/>
                <w:highlight w:val="cyan"/>
                <w:lang w:val="en-GB"/>
              </w:rPr>
              <w:softHyphen/>
              <w:t>Code</w:t>
            </w:r>
            <w:proofErr w:type="spellEnd"/>
          </w:p>
        </w:tc>
        <w:tc>
          <w:tcPr>
            <w:tcW w:w="4542" w:type="dxa"/>
            <w:tcBorders>
              <w:top w:val="single" w:sz="4" w:space="0" w:color="auto"/>
              <w:left w:val="single" w:sz="4" w:space="0" w:color="auto"/>
              <w:bottom w:val="single" w:sz="4" w:space="0" w:color="auto"/>
              <w:right w:val="single" w:sz="4" w:space="0" w:color="auto"/>
            </w:tcBorders>
            <w:vAlign w:val="center"/>
          </w:tcPr>
          <w:p w14:paraId="42F9DE9E" w14:textId="77777777" w:rsidR="000B6A78" w:rsidRPr="00E7759A" w:rsidRDefault="000B6A78" w:rsidP="00CC4FF0">
            <w:pPr>
              <w:spacing w:after="0"/>
              <w:jc w:val="both"/>
              <w:rPr>
                <w:rFonts w:cs="Calibri"/>
                <w:vanish/>
                <w:sz w:val="20"/>
                <w:szCs w:val="20"/>
                <w:highlight w:val="cyan"/>
                <w:lang w:val="en-GB"/>
              </w:rPr>
            </w:pPr>
            <w:r w:rsidRPr="00E7759A">
              <w:rPr>
                <w:rFonts w:cs="Calibri"/>
                <w:vanish/>
                <w:sz w:val="20"/>
                <w:szCs w:val="20"/>
                <w:highlight w:val="cyan"/>
                <w:lang w:val="en-GB"/>
              </w:rPr>
              <w:t xml:space="preserve">Facility associated </w:t>
            </w:r>
            <w:proofErr w:type="gramStart"/>
            <w:r w:rsidRPr="00E7759A">
              <w:rPr>
                <w:rFonts w:cs="Calibri"/>
                <w:vanish/>
                <w:sz w:val="20"/>
                <w:szCs w:val="20"/>
                <w:highlight w:val="cyan"/>
                <w:lang w:val="en-GB"/>
              </w:rPr>
              <w:t>with  stop</w:t>
            </w:r>
            <w:proofErr w:type="gramEnd"/>
            <w:r w:rsidRPr="00E7759A">
              <w:rPr>
                <w:rFonts w:cs="Calibri"/>
                <w:vanish/>
                <w:sz w:val="20"/>
                <w:szCs w:val="20"/>
                <w:highlight w:val="cyan"/>
                <w:lang w:val="en-GB"/>
              </w:rPr>
              <w:t xml:space="preserve"> visit.  SIRI 1.3</w:t>
            </w:r>
          </w:p>
        </w:tc>
      </w:tr>
      <w:tr w:rsidR="000B6A78" w:rsidRPr="00E32CB2" w14:paraId="5C352064" w14:textId="77777777" w:rsidTr="00CC4FF0">
        <w:trPr>
          <w:jc w:val="center"/>
        </w:trPr>
        <w:tc>
          <w:tcPr>
            <w:tcW w:w="1503" w:type="dxa"/>
            <w:tcBorders>
              <w:top w:val="single" w:sz="4" w:space="0" w:color="auto"/>
              <w:left w:val="single" w:sz="4" w:space="0" w:color="auto"/>
              <w:bottom w:val="single" w:sz="4" w:space="0" w:color="auto"/>
              <w:right w:val="single" w:sz="4" w:space="0" w:color="auto"/>
            </w:tcBorders>
            <w:vAlign w:val="center"/>
          </w:tcPr>
          <w:p w14:paraId="1696B686" w14:textId="77777777" w:rsidR="000B6A78" w:rsidRPr="00E7759A" w:rsidRDefault="000B6A78" w:rsidP="00CC4FF0">
            <w:pPr>
              <w:spacing w:after="0"/>
              <w:rPr>
                <w:rFonts w:cs="Calibri"/>
                <w:i/>
                <w:sz w:val="20"/>
                <w:szCs w:val="20"/>
                <w:lang w:val="en-GB"/>
              </w:rPr>
            </w:pPr>
            <w:r w:rsidRPr="00E7759A">
              <w:rPr>
                <w:rFonts w:cs="Calibri"/>
                <w:i/>
                <w:sz w:val="20"/>
                <w:szCs w:val="20"/>
                <w:lang w:val="en-GB"/>
              </w:rPr>
              <w:t>any</w:t>
            </w: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2EE4DE37" w14:textId="77777777" w:rsidR="000B6A78" w:rsidRPr="00E7759A" w:rsidRDefault="000B6A78" w:rsidP="00CC4FF0">
            <w:pPr>
              <w:spacing w:after="0"/>
              <w:rPr>
                <w:rFonts w:cs="Calibri"/>
                <w:b/>
                <w:i/>
                <w:sz w:val="20"/>
                <w:szCs w:val="20"/>
                <w:lang w:val="en-GB"/>
              </w:rPr>
            </w:pPr>
            <w:r w:rsidRPr="00E7759A">
              <w:rPr>
                <w:rFonts w:cs="Calibri"/>
                <w:b/>
                <w:i/>
                <w:sz w:val="20"/>
                <w:szCs w:val="20"/>
                <w:highlight w:val="lightGray"/>
                <w:lang w:val="en-GB"/>
              </w:rPr>
              <w:t>Extensions</w:t>
            </w:r>
          </w:p>
        </w:tc>
        <w:tc>
          <w:tcPr>
            <w:tcW w:w="678" w:type="dxa"/>
            <w:tcBorders>
              <w:top w:val="single" w:sz="4" w:space="0" w:color="auto"/>
              <w:left w:val="single" w:sz="4" w:space="0" w:color="auto"/>
              <w:bottom w:val="single" w:sz="4" w:space="0" w:color="auto"/>
              <w:right w:val="single" w:sz="4" w:space="0" w:color="auto"/>
            </w:tcBorders>
            <w:vAlign w:val="center"/>
          </w:tcPr>
          <w:p w14:paraId="1D2DABEA" w14:textId="77777777" w:rsidR="000B6A78" w:rsidRPr="00E7759A" w:rsidRDefault="000B6A78" w:rsidP="00CC4FF0">
            <w:pPr>
              <w:spacing w:after="0"/>
              <w:rPr>
                <w:rFonts w:cs="Calibri"/>
                <w:i/>
                <w:sz w:val="20"/>
                <w:szCs w:val="20"/>
                <w:lang w:val="en-GB"/>
              </w:rPr>
            </w:pPr>
            <w:r w:rsidRPr="00E7759A">
              <w:rPr>
                <w:rFonts w:cs="Calibri"/>
                <w:i/>
                <w:sz w:val="20"/>
                <w:szCs w:val="20"/>
                <w:lang w:val="en-GB"/>
              </w:rPr>
              <w:t>0:1</w:t>
            </w:r>
          </w:p>
        </w:tc>
        <w:tc>
          <w:tcPr>
            <w:tcW w:w="1985" w:type="dxa"/>
            <w:tcBorders>
              <w:top w:val="single" w:sz="4" w:space="0" w:color="auto"/>
              <w:left w:val="single" w:sz="4" w:space="0" w:color="auto"/>
              <w:bottom w:val="single" w:sz="4" w:space="0" w:color="auto"/>
              <w:right w:val="single" w:sz="4" w:space="0" w:color="auto"/>
            </w:tcBorders>
            <w:vAlign w:val="center"/>
          </w:tcPr>
          <w:p w14:paraId="7C28F1DE" w14:textId="77777777" w:rsidR="000B6A78" w:rsidRPr="00E7759A" w:rsidRDefault="000B6A78" w:rsidP="00CC4FF0">
            <w:pPr>
              <w:spacing w:after="0"/>
              <w:rPr>
                <w:rFonts w:cs="Calibri"/>
                <w:i/>
                <w:sz w:val="20"/>
                <w:szCs w:val="20"/>
                <w:lang w:val="en-GB"/>
              </w:rPr>
            </w:pPr>
            <w:r w:rsidRPr="00E7759A">
              <w:rPr>
                <w:rFonts w:cs="Calibri"/>
                <w:i/>
                <w:sz w:val="20"/>
                <w:szCs w:val="20"/>
                <w:lang w:val="en-GB"/>
              </w:rPr>
              <w:t>any</w:t>
            </w:r>
          </w:p>
        </w:tc>
        <w:tc>
          <w:tcPr>
            <w:tcW w:w="4542" w:type="dxa"/>
            <w:tcBorders>
              <w:top w:val="single" w:sz="4" w:space="0" w:color="auto"/>
              <w:left w:val="single" w:sz="4" w:space="0" w:color="auto"/>
              <w:bottom w:val="single" w:sz="4" w:space="0" w:color="auto"/>
              <w:right w:val="single" w:sz="4" w:space="0" w:color="auto"/>
            </w:tcBorders>
            <w:vAlign w:val="center"/>
          </w:tcPr>
          <w:p w14:paraId="49D3C4E3" w14:textId="79FCA0C3" w:rsidR="000B6A78" w:rsidRPr="00E7759A" w:rsidRDefault="003A2183" w:rsidP="00894B17">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7D2873B1" w14:textId="77777777" w:rsidR="000B6A78" w:rsidRPr="00682D26" w:rsidRDefault="000B6A78" w:rsidP="00BA4D31">
      <w:pPr>
        <w:pStyle w:val="Titre6"/>
        <w:rPr>
          <w:lang w:val="fr-FR"/>
        </w:rPr>
      </w:pPr>
      <w:bookmarkStart w:id="269" w:name="_Toc444249793"/>
      <w:bookmarkStart w:id="270" w:name="_Ref71098310"/>
      <w:bookmarkStart w:id="271" w:name="_Ref71098317"/>
      <w:bookmarkStart w:id="272" w:name="_Ref78277443"/>
      <w:r w:rsidRPr="00682D26">
        <w:rPr>
          <w:lang w:val="fr-FR"/>
        </w:rPr>
        <w:t>Attributs temps réel de la course</w:t>
      </w:r>
      <w:bookmarkEnd w:id="269"/>
      <w:bookmarkEnd w:id="270"/>
      <w:bookmarkEnd w:id="271"/>
      <w:r w:rsidR="004173D8">
        <w:rPr>
          <w:lang w:val="fr-FR"/>
        </w:rPr>
        <w:t xml:space="preserve"> : </w:t>
      </w:r>
      <w:proofErr w:type="spellStart"/>
      <w:r w:rsidR="004173D8">
        <w:rPr>
          <w:lang w:val="fr-FR"/>
        </w:rPr>
        <w:t>Monitored</w:t>
      </w:r>
      <w:proofErr w:type="spellEnd"/>
      <w:r w:rsidR="004173D8">
        <w:rPr>
          <w:lang w:val="fr-FR"/>
        </w:rPr>
        <w:t xml:space="preserve"> </w:t>
      </w:r>
      <w:proofErr w:type="spellStart"/>
      <w:r w:rsidR="004173D8">
        <w:rPr>
          <w:lang w:val="fr-FR"/>
        </w:rPr>
        <w:t>Vehicle</w:t>
      </w:r>
      <w:proofErr w:type="spellEnd"/>
      <w:r w:rsidR="004173D8">
        <w:rPr>
          <w:lang w:val="fr-FR"/>
        </w:rPr>
        <w:t xml:space="preserve"> Journey</w:t>
      </w:r>
      <w:bookmarkEnd w:id="272"/>
    </w:p>
    <w:tbl>
      <w:tblPr>
        <w:tblW w:w="9891" w:type="dxa"/>
        <w:jc w:val="center"/>
        <w:tblLayout w:type="fixed"/>
        <w:tblLook w:val="0000" w:firstRow="0" w:lastRow="0" w:firstColumn="0" w:lastColumn="0" w:noHBand="0" w:noVBand="0"/>
      </w:tblPr>
      <w:tblGrid>
        <w:gridCol w:w="1166"/>
        <w:gridCol w:w="236"/>
        <w:gridCol w:w="236"/>
        <w:gridCol w:w="1148"/>
        <w:gridCol w:w="540"/>
        <w:gridCol w:w="1620"/>
        <w:gridCol w:w="4945"/>
      </w:tblGrid>
      <w:tr w:rsidR="000B6A78" w:rsidRPr="00E7759A" w14:paraId="0C52BB85" w14:textId="77777777" w:rsidTr="002E462D">
        <w:trPr>
          <w:jc w:val="center"/>
        </w:trPr>
        <w:tc>
          <w:tcPr>
            <w:tcW w:w="3326" w:type="dxa"/>
            <w:gridSpan w:val="5"/>
            <w:tcBorders>
              <w:top w:val="single" w:sz="4" w:space="0" w:color="auto"/>
              <w:left w:val="single" w:sz="4" w:space="0" w:color="auto"/>
              <w:bottom w:val="single" w:sz="4" w:space="0" w:color="auto"/>
              <w:right w:val="single" w:sz="4" w:space="0" w:color="auto"/>
            </w:tcBorders>
            <w:vAlign w:val="center"/>
          </w:tcPr>
          <w:p w14:paraId="13EB4590" w14:textId="77777777" w:rsidR="000B6A78" w:rsidRPr="00E7759A" w:rsidRDefault="000B6A78" w:rsidP="002E462D">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MonitoredVehicleJourney</w:t>
            </w:r>
            <w:proofErr w:type="spellEnd"/>
          </w:p>
        </w:tc>
        <w:tc>
          <w:tcPr>
            <w:tcW w:w="1620" w:type="dxa"/>
            <w:tcBorders>
              <w:top w:val="single" w:sz="4" w:space="0" w:color="auto"/>
              <w:left w:val="single" w:sz="4" w:space="0" w:color="auto"/>
              <w:bottom w:val="single" w:sz="4" w:space="0" w:color="auto"/>
              <w:right w:val="single" w:sz="4" w:space="0" w:color="auto"/>
            </w:tcBorders>
            <w:vAlign w:val="center"/>
          </w:tcPr>
          <w:p w14:paraId="43D86D52" w14:textId="77777777" w:rsidR="000B6A78" w:rsidRPr="00E7759A" w:rsidRDefault="000B6A78" w:rsidP="002E462D">
            <w:pPr>
              <w:spacing w:after="0"/>
              <w:rPr>
                <w:rFonts w:cs="Calibri"/>
                <w:i/>
                <w:sz w:val="20"/>
                <w:szCs w:val="20"/>
                <w:lang w:val="fr-LU"/>
              </w:rPr>
            </w:pPr>
            <w:r w:rsidRPr="00E7759A">
              <w:rPr>
                <w:rFonts w:cs="Calibri"/>
                <w:i/>
                <w:sz w:val="20"/>
                <w:szCs w:val="20"/>
                <w:lang w:val="fr-LU"/>
              </w:rPr>
              <w:t>+Structure</w:t>
            </w:r>
          </w:p>
        </w:tc>
        <w:tc>
          <w:tcPr>
            <w:tcW w:w="4945" w:type="dxa"/>
            <w:tcBorders>
              <w:top w:val="single" w:sz="4" w:space="0" w:color="auto"/>
              <w:left w:val="single" w:sz="4" w:space="0" w:color="auto"/>
              <w:bottom w:val="single" w:sz="4" w:space="0" w:color="auto"/>
              <w:right w:val="single" w:sz="4" w:space="0" w:color="auto"/>
            </w:tcBorders>
            <w:vAlign w:val="center"/>
          </w:tcPr>
          <w:p w14:paraId="60E6AB9E" w14:textId="77777777" w:rsidR="000B6A78" w:rsidRPr="00E7759A" w:rsidRDefault="000B6A78" w:rsidP="002E462D">
            <w:pPr>
              <w:spacing w:after="0"/>
              <w:jc w:val="both"/>
              <w:rPr>
                <w:rFonts w:cs="Calibri"/>
                <w:sz w:val="20"/>
                <w:szCs w:val="20"/>
              </w:rPr>
            </w:pPr>
            <w:r w:rsidRPr="00E7759A">
              <w:rPr>
                <w:rFonts w:cs="Calibri"/>
                <w:sz w:val="20"/>
                <w:szCs w:val="20"/>
              </w:rPr>
              <w:t>Description de la course</w:t>
            </w:r>
          </w:p>
        </w:tc>
      </w:tr>
      <w:tr w:rsidR="000B6A78" w:rsidRPr="00E7759A" w14:paraId="06E87993" w14:textId="77777777" w:rsidTr="002E462D">
        <w:trPr>
          <w:jc w:val="center"/>
        </w:trPr>
        <w:tc>
          <w:tcPr>
            <w:tcW w:w="1166" w:type="dxa"/>
            <w:vMerge w:val="restart"/>
            <w:tcBorders>
              <w:top w:val="single" w:sz="4" w:space="0" w:color="auto"/>
              <w:left w:val="single" w:sz="4" w:space="0" w:color="auto"/>
              <w:right w:val="single" w:sz="4" w:space="0" w:color="auto"/>
            </w:tcBorders>
            <w:vAlign w:val="center"/>
          </w:tcPr>
          <w:p w14:paraId="5CF09F1A" w14:textId="77777777" w:rsidR="000B6A78" w:rsidRPr="00E7759A" w:rsidRDefault="000B6A78" w:rsidP="002E462D">
            <w:pPr>
              <w:spacing w:after="0"/>
              <w:rPr>
                <w:rFonts w:cs="Calibri"/>
                <w:i/>
                <w:sz w:val="20"/>
                <w:szCs w:val="20"/>
                <w:lang w:val="en-GB"/>
              </w:rPr>
            </w:pPr>
            <w:r w:rsidRPr="00E7759A">
              <w:rPr>
                <w:rFonts w:cs="Calibri"/>
                <w:i/>
                <w:sz w:val="20"/>
                <w:szCs w:val="20"/>
                <w:lang w:val="en-GB"/>
              </w:rPr>
              <w:t>Vehicle Journey Identity</w:t>
            </w:r>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161494B8" w14:textId="77777777" w:rsidR="000B6A78" w:rsidRPr="00E7759A" w:rsidRDefault="000B6A78" w:rsidP="002E462D">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LineRef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E9A1C61" w14:textId="77777777" w:rsidR="000B6A78" w:rsidRPr="00E7759A" w:rsidRDefault="000B6A78" w:rsidP="002E462D">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693F7E4B" w14:textId="77777777" w:rsidR="000B6A78" w:rsidRPr="00E7759A" w:rsidRDefault="000B6A78" w:rsidP="002E462D">
            <w:pPr>
              <w:spacing w:after="0"/>
              <w:rPr>
                <w:rFonts w:cs="Calibri"/>
                <w:sz w:val="20"/>
                <w:szCs w:val="20"/>
                <w:shd w:val="clear" w:color="auto" w:fill="00FF00"/>
                <w:lang w:val="fr-LU"/>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620" w:type="dxa"/>
            <w:tcBorders>
              <w:top w:val="single" w:sz="4" w:space="0" w:color="auto"/>
              <w:left w:val="single" w:sz="4" w:space="0" w:color="auto"/>
              <w:bottom w:val="single" w:sz="4" w:space="0" w:color="auto"/>
              <w:right w:val="single" w:sz="4" w:space="0" w:color="auto"/>
            </w:tcBorders>
            <w:vAlign w:val="center"/>
          </w:tcPr>
          <w:p w14:paraId="43DCE0E8" w14:textId="77777777" w:rsidR="000B6A78" w:rsidRPr="00E7759A" w:rsidRDefault="000B6A78" w:rsidP="002E462D">
            <w:pPr>
              <w:spacing w:after="0"/>
              <w:rPr>
                <w:rFonts w:cs="Calibri"/>
                <w:i/>
                <w:sz w:val="20"/>
                <w:szCs w:val="20"/>
                <w:lang w:val="fr-LU"/>
              </w:rPr>
            </w:pPr>
            <w:proofErr w:type="spellStart"/>
            <w:r w:rsidRPr="00E7759A">
              <w:rPr>
                <w:rFonts w:cs="Calibri"/>
                <w:i/>
                <w:sz w:val="20"/>
                <w:szCs w:val="20"/>
                <w:lang w:val="fr-LU"/>
              </w:rPr>
              <w:t>LineCode</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0BAD0012" w14:textId="77777777" w:rsidR="000B6A78" w:rsidRPr="00E7759A" w:rsidRDefault="000B6A78" w:rsidP="002E462D">
            <w:pPr>
              <w:spacing w:after="0"/>
              <w:jc w:val="both"/>
              <w:rPr>
                <w:rFonts w:cs="Calibri"/>
                <w:sz w:val="20"/>
                <w:szCs w:val="20"/>
              </w:rPr>
            </w:pPr>
            <w:proofErr w:type="spellStart"/>
            <w:r w:rsidRPr="00E7759A">
              <w:rPr>
                <w:rFonts w:cs="Calibri"/>
                <w:sz w:val="20"/>
                <w:szCs w:val="20"/>
              </w:rPr>
              <w:t>Identifiant</w:t>
            </w:r>
            <w:proofErr w:type="spellEnd"/>
            <w:r w:rsidRPr="00E7759A">
              <w:rPr>
                <w:rFonts w:cs="Calibri"/>
                <w:sz w:val="20"/>
                <w:szCs w:val="20"/>
              </w:rPr>
              <w:t xml:space="preserve"> de la </w:t>
            </w:r>
            <w:proofErr w:type="spellStart"/>
            <w:r w:rsidRPr="00E7759A">
              <w:rPr>
                <w:rFonts w:cs="Calibri"/>
                <w:sz w:val="20"/>
                <w:szCs w:val="20"/>
              </w:rPr>
              <w:t>ligne</w:t>
            </w:r>
            <w:proofErr w:type="spellEnd"/>
          </w:p>
        </w:tc>
      </w:tr>
      <w:tr w:rsidR="000B6A78" w:rsidRPr="00E7759A" w14:paraId="45EA90D7" w14:textId="77777777" w:rsidTr="002E462D">
        <w:trPr>
          <w:jc w:val="center"/>
        </w:trPr>
        <w:tc>
          <w:tcPr>
            <w:tcW w:w="1166" w:type="dxa"/>
            <w:vMerge/>
            <w:tcBorders>
              <w:left w:val="single" w:sz="4" w:space="0" w:color="auto"/>
              <w:right w:val="single" w:sz="4" w:space="0" w:color="auto"/>
            </w:tcBorders>
            <w:vAlign w:val="center"/>
          </w:tcPr>
          <w:p w14:paraId="1F8CB760" w14:textId="77777777" w:rsidR="000B6A78" w:rsidRPr="00E7759A" w:rsidRDefault="000B6A78" w:rsidP="002E462D">
            <w:pPr>
              <w:spacing w:after="0"/>
              <w:rPr>
                <w:rFonts w:cs="Calibri"/>
                <w:i/>
                <w:sz w:val="20"/>
                <w:szCs w:val="20"/>
                <w:lang w:val="fr-LU"/>
              </w:rPr>
            </w:pPr>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74638F7A" w14:textId="77777777" w:rsidR="000B6A78" w:rsidRPr="00E7759A" w:rsidRDefault="000B6A78" w:rsidP="002E462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DirectionRef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A841E9A" w14:textId="77777777" w:rsidR="000B6A78" w:rsidRPr="00E7759A" w:rsidRDefault="000B6A78" w:rsidP="002E462D">
            <w:pPr>
              <w:spacing w:after="0"/>
              <w:rPr>
                <w:rFonts w:cs="Calibri"/>
                <w:vanish/>
                <w:sz w:val="20"/>
                <w:szCs w:val="20"/>
                <w:highlight w:val="cyan"/>
                <w:lang w:val="en-GB"/>
              </w:rPr>
            </w:pPr>
            <w:r w:rsidRPr="00E7759A">
              <w:rPr>
                <w:rFonts w:cs="Calibri"/>
                <w:vanish/>
                <w:sz w:val="20"/>
                <w:szCs w:val="20"/>
                <w:highlight w:val="cyan"/>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2996C759" w14:textId="77777777" w:rsidR="000B6A78" w:rsidRPr="00E7759A" w:rsidRDefault="000B6A78" w:rsidP="002E462D">
            <w:pPr>
              <w:spacing w:after="0"/>
              <w:rPr>
                <w:rFonts w:cs="Calibri"/>
                <w:i/>
                <w:vanish/>
                <w:sz w:val="20"/>
                <w:szCs w:val="20"/>
                <w:highlight w:val="cyan"/>
                <w:lang w:val="en-GB"/>
              </w:rPr>
            </w:pPr>
            <w:proofErr w:type="spellStart"/>
            <w:r w:rsidRPr="00E7759A">
              <w:rPr>
                <w:rFonts w:cs="Calibri"/>
                <w:i/>
                <w:vanish/>
                <w:sz w:val="20"/>
                <w:szCs w:val="20"/>
                <w:highlight w:val="cyan"/>
                <w:lang w:val="en-GB"/>
              </w:rPr>
              <w:t>Direction</w:t>
            </w:r>
            <w:r w:rsidRPr="00E7759A">
              <w:rPr>
                <w:rFonts w:cs="Calibri"/>
                <w:i/>
                <w:vanish/>
                <w:sz w:val="20"/>
                <w:szCs w:val="20"/>
                <w:highlight w:val="cyan"/>
                <w:lang w:val="en-GB"/>
              </w:rPr>
              <w:softHyphen/>
              <w:t>Code</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186A6D2A" w14:textId="77777777" w:rsidR="000B6A78" w:rsidRPr="00E7759A" w:rsidRDefault="000B6A78" w:rsidP="002E462D">
            <w:pPr>
              <w:spacing w:after="0"/>
              <w:jc w:val="both"/>
              <w:rPr>
                <w:rFonts w:cs="Calibri"/>
                <w:vanish/>
                <w:sz w:val="20"/>
                <w:szCs w:val="20"/>
                <w:highlight w:val="cyan"/>
                <w:lang w:val="en-GB"/>
              </w:rPr>
            </w:pPr>
            <w:r w:rsidRPr="00E7759A">
              <w:rPr>
                <w:rFonts w:cs="Calibri"/>
                <w:vanish/>
                <w:sz w:val="20"/>
                <w:szCs w:val="20"/>
                <w:highlight w:val="cyan"/>
                <w:lang w:val="en-GB"/>
              </w:rPr>
              <w:t>Identifier of the relative direction the vehicle is running along the line, for example, "in" or "out", “clockwise”. Distinct from a destination.</w:t>
            </w:r>
          </w:p>
        </w:tc>
      </w:tr>
      <w:tr w:rsidR="000B6A78" w:rsidRPr="00E32CB2" w14:paraId="19943C43" w14:textId="77777777" w:rsidTr="002E462D">
        <w:trPr>
          <w:jc w:val="center"/>
        </w:trPr>
        <w:tc>
          <w:tcPr>
            <w:tcW w:w="1166" w:type="dxa"/>
            <w:vMerge/>
            <w:tcBorders>
              <w:left w:val="single" w:sz="4" w:space="0" w:color="auto"/>
              <w:bottom w:val="single" w:sz="4" w:space="0" w:color="auto"/>
              <w:right w:val="single" w:sz="4" w:space="0" w:color="auto"/>
            </w:tcBorders>
            <w:vAlign w:val="center"/>
          </w:tcPr>
          <w:p w14:paraId="52C364DE" w14:textId="77777777" w:rsidR="000B6A78" w:rsidRPr="00E7759A" w:rsidRDefault="000B6A78" w:rsidP="002E462D">
            <w:pPr>
              <w:spacing w:after="0"/>
              <w:rPr>
                <w:rFonts w:cs="Calibri"/>
                <w:i/>
                <w:sz w:val="20"/>
                <w:szCs w:val="20"/>
                <w:lang w:val="en-GB"/>
              </w:rPr>
            </w:pPr>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2D016D8B" w14:textId="77777777" w:rsidR="000B6A78" w:rsidRPr="00E7759A" w:rsidRDefault="000B6A78" w:rsidP="002E462D">
            <w:pPr>
              <w:spacing w:after="0"/>
              <w:rPr>
                <w:rFonts w:cs="Calibri"/>
                <w:b/>
                <w:i/>
                <w:sz w:val="20"/>
                <w:szCs w:val="20"/>
                <w:highlight w:val="yellow"/>
                <w:shd w:val="clear" w:color="auto" w:fill="00FF00"/>
                <w:lang w:val="fr-LU"/>
              </w:rPr>
            </w:pPr>
            <w:proofErr w:type="spellStart"/>
            <w:r w:rsidRPr="00E7759A">
              <w:rPr>
                <w:rFonts w:cs="Calibri"/>
                <w:b/>
                <w:i/>
                <w:sz w:val="20"/>
                <w:szCs w:val="20"/>
                <w:highlight w:val="lightGray"/>
                <w:shd w:val="clear" w:color="auto" w:fill="00FF00"/>
                <w:lang w:val="fr-LU"/>
              </w:rPr>
              <w:t>Framed</w:t>
            </w:r>
            <w:proofErr w:type="spellEnd"/>
            <w:r w:rsidRPr="00E7759A">
              <w:rPr>
                <w:rFonts w:cs="Calibri"/>
                <w:b/>
                <w:i/>
                <w:sz w:val="20"/>
                <w:szCs w:val="20"/>
                <w:highlight w:val="lightGray"/>
                <w:shd w:val="clear" w:color="auto" w:fill="00FF00"/>
                <w:lang w:val="en-GB"/>
              </w:rPr>
              <w:softHyphen/>
            </w:r>
            <w:proofErr w:type="spellStart"/>
            <w:r w:rsidRPr="00E7759A">
              <w:rPr>
                <w:rFonts w:cs="Calibri"/>
                <w:b/>
                <w:i/>
                <w:sz w:val="20"/>
                <w:szCs w:val="20"/>
                <w:highlight w:val="lightGray"/>
                <w:shd w:val="clear" w:color="auto" w:fill="00FF00"/>
                <w:lang w:val="fr-LU"/>
              </w:rPr>
              <w:t>Vehicle</w:t>
            </w:r>
            <w:r w:rsidRPr="00E7759A">
              <w:rPr>
                <w:rFonts w:cs="Calibri"/>
                <w:b/>
                <w:i/>
                <w:sz w:val="20"/>
                <w:szCs w:val="20"/>
                <w:highlight w:val="lightGray"/>
                <w:shd w:val="clear" w:color="auto" w:fill="00FF00"/>
                <w:lang w:val="fr-LU"/>
              </w:rPr>
              <w:softHyphen/>
              <w:t>JourneyRef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AD43F9E" w14:textId="77777777" w:rsidR="000B6A78" w:rsidRPr="00E7759A" w:rsidRDefault="000B6A78" w:rsidP="002E462D">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2B996D3C" w14:textId="77777777" w:rsidR="000B6A78" w:rsidRPr="00E7759A" w:rsidRDefault="000B6A78" w:rsidP="002E462D">
            <w:pPr>
              <w:spacing w:after="0"/>
              <w:rPr>
                <w:rFonts w:cs="Calibri"/>
                <w:sz w:val="20"/>
                <w:szCs w:val="20"/>
                <w:lang w:val="fr-LU"/>
              </w:rPr>
            </w:pPr>
            <w:proofErr w:type="gramStart"/>
            <w:r w:rsidRPr="00E7759A">
              <w:rPr>
                <w:rFonts w:cs="Calibri"/>
                <w:sz w:val="20"/>
                <w:szCs w:val="20"/>
                <w:highlight w:val="green"/>
                <w:lang w:val="fr-LU"/>
              </w:rPr>
              <w:t>1:</w:t>
            </w:r>
            <w:proofErr w:type="gramEnd"/>
            <w:r w:rsidRPr="00E7759A">
              <w:rPr>
                <w:rFonts w:cs="Calibri"/>
                <w:sz w:val="20"/>
                <w:szCs w:val="20"/>
                <w:highlight w:val="green"/>
                <w:lang w:val="fr-LU"/>
              </w:rPr>
              <w:t>1</w:t>
            </w:r>
          </w:p>
        </w:tc>
        <w:tc>
          <w:tcPr>
            <w:tcW w:w="1620" w:type="dxa"/>
            <w:tcBorders>
              <w:top w:val="single" w:sz="4" w:space="0" w:color="auto"/>
              <w:left w:val="single" w:sz="4" w:space="0" w:color="auto"/>
              <w:bottom w:val="single" w:sz="4" w:space="0" w:color="auto"/>
              <w:right w:val="single" w:sz="4" w:space="0" w:color="auto"/>
            </w:tcBorders>
            <w:vAlign w:val="center"/>
          </w:tcPr>
          <w:p w14:paraId="380072A9" w14:textId="77777777" w:rsidR="000B6A78" w:rsidRPr="00E7759A" w:rsidRDefault="000B6A78" w:rsidP="002E462D">
            <w:pPr>
              <w:spacing w:after="0"/>
              <w:rPr>
                <w:rFonts w:cs="Calibri"/>
                <w:i/>
                <w:sz w:val="20"/>
                <w:szCs w:val="20"/>
                <w:lang w:val="fr-LU"/>
              </w:rPr>
            </w:pPr>
            <w:r w:rsidRPr="00E7759A">
              <w:rPr>
                <w:rFonts w:cs="Calibri"/>
                <w:i/>
                <w:sz w:val="20"/>
                <w:szCs w:val="20"/>
                <w:lang w:val="fr-LU"/>
              </w:rPr>
              <w:t>+</w:t>
            </w:r>
            <w:proofErr w:type="spellStart"/>
            <w:r w:rsidRPr="00E7759A">
              <w:rPr>
                <w:rFonts w:cs="Calibri"/>
                <w:i/>
                <w:sz w:val="20"/>
                <w:szCs w:val="20"/>
                <w:lang w:val="fr-LU"/>
              </w:rPr>
              <w:t>Framed</w:t>
            </w:r>
            <w:r w:rsidRPr="00E7759A">
              <w:rPr>
                <w:rFonts w:cs="Calibri"/>
                <w:i/>
                <w:sz w:val="20"/>
                <w:szCs w:val="20"/>
                <w:lang w:val="fr-LU"/>
              </w:rPr>
              <w:softHyphen/>
              <w:t>Vehicle</w:t>
            </w:r>
            <w:r w:rsidRPr="00E7759A">
              <w:rPr>
                <w:rFonts w:cs="Calibri"/>
                <w:i/>
                <w:sz w:val="20"/>
                <w:szCs w:val="20"/>
                <w:lang w:val="fr-LU"/>
              </w:rPr>
              <w:softHyphen/>
              <w:t>JourneyRef</w:t>
            </w:r>
            <w:r w:rsidRPr="00E7759A">
              <w:rPr>
                <w:rFonts w:cs="Calibri"/>
                <w:i/>
                <w:sz w:val="20"/>
                <w:szCs w:val="20"/>
                <w:lang w:val="fr-LU"/>
              </w:rPr>
              <w:softHyphen/>
              <w:t>Structure</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043B8B66" w14:textId="77777777" w:rsidR="000B6A78" w:rsidRPr="00E7759A" w:rsidRDefault="000B6A78" w:rsidP="002E462D">
            <w:pPr>
              <w:spacing w:after="0"/>
              <w:jc w:val="both"/>
              <w:rPr>
                <w:rFonts w:cs="Calibri"/>
                <w:sz w:val="20"/>
                <w:szCs w:val="20"/>
                <w:lang w:val="fr-FR"/>
              </w:rPr>
            </w:pPr>
            <w:r w:rsidRPr="00E7759A">
              <w:rPr>
                <w:rFonts w:cs="Calibri"/>
                <w:sz w:val="20"/>
                <w:szCs w:val="20"/>
                <w:lang w:val="fr-FR"/>
              </w:rPr>
              <w:t>Identification de la course</w:t>
            </w:r>
          </w:p>
          <w:p w14:paraId="7B5F7EE6" w14:textId="77777777" w:rsidR="000B6A78" w:rsidRPr="00E7759A" w:rsidRDefault="000B6A78" w:rsidP="002E462D">
            <w:pPr>
              <w:spacing w:after="0"/>
              <w:jc w:val="both"/>
              <w:rPr>
                <w:rFonts w:cs="Calibri"/>
                <w:sz w:val="20"/>
                <w:szCs w:val="20"/>
                <w:lang w:val="fr-FR"/>
              </w:rPr>
            </w:pPr>
            <w:r w:rsidRPr="00E7759A">
              <w:rPr>
                <w:rFonts w:cs="Calibri"/>
                <w:sz w:val="20"/>
                <w:szCs w:val="20"/>
                <w:highlight w:val="green"/>
                <w:lang w:val="fr-FR"/>
              </w:rPr>
              <w:t>Champ obligatoire pour les échanges avec les concentrateurs : ce champ n'est pas forcément le reflet d'une valeur d'identifiant planifié et peut être construit localement par l'émetteur, mais il sera important pour une bonne gestion des abonnements en mode différentiel (en particulier pour le service Estimated Timetable).</w:t>
            </w:r>
          </w:p>
        </w:tc>
      </w:tr>
      <w:tr w:rsidR="000B6A78" w:rsidRPr="00E7759A" w14:paraId="760BF015" w14:textId="77777777" w:rsidTr="002E462D">
        <w:trPr>
          <w:jc w:val="center"/>
        </w:trPr>
        <w:tc>
          <w:tcPr>
            <w:tcW w:w="1166" w:type="dxa"/>
            <w:tcBorders>
              <w:top w:val="single" w:sz="4" w:space="0" w:color="auto"/>
              <w:left w:val="single" w:sz="4" w:space="0" w:color="auto"/>
              <w:bottom w:val="single" w:sz="4" w:space="0" w:color="auto"/>
              <w:right w:val="single" w:sz="4" w:space="0" w:color="auto"/>
            </w:tcBorders>
            <w:vAlign w:val="center"/>
          </w:tcPr>
          <w:p w14:paraId="66D88FCF" w14:textId="77777777" w:rsidR="000B6A78" w:rsidRPr="00E7759A" w:rsidRDefault="000B6A78" w:rsidP="002E462D">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Pattern</w:t>
            </w:r>
            <w:r w:rsidRPr="00E7759A">
              <w:rPr>
                <w:rFonts w:cs="Calibri"/>
                <w:i/>
                <w:sz w:val="20"/>
                <w:szCs w:val="20"/>
                <w:lang w:val="en-GB"/>
              </w:rPr>
              <w:softHyphen/>
              <w:t>Info</w:t>
            </w:r>
            <w:proofErr w:type="spellEnd"/>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1D11DE41" w14:textId="77777777" w:rsidR="000B6A78" w:rsidRPr="00E7759A" w:rsidRDefault="000B6A78" w:rsidP="002E462D">
            <w:pPr>
              <w:spacing w:after="0"/>
              <w:rPr>
                <w:rFonts w:cs="Calibri"/>
                <w:b/>
                <w:i/>
                <w:sz w:val="20"/>
                <w:szCs w:val="20"/>
                <w:highlight w:val="yellow"/>
                <w:shd w:val="clear" w:color="auto" w:fill="00FF00"/>
                <w:lang w:val="en-GB"/>
              </w:rPr>
            </w:pPr>
            <w:r w:rsidRPr="00E7759A">
              <w:rPr>
                <w:rFonts w:cs="Calibri"/>
                <w:b/>
                <w:i/>
                <w:sz w:val="20"/>
                <w:szCs w:val="20"/>
                <w:highlight w:val="lightGray"/>
                <w:shd w:val="clear" w:color="auto" w:fill="00FF00"/>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51882639" w14:textId="77777777" w:rsidR="000B6A78" w:rsidRPr="00E7759A" w:rsidRDefault="000B6A78" w:rsidP="002E462D">
            <w:pPr>
              <w:spacing w:after="0"/>
              <w:rPr>
                <w:rFonts w:cs="Calibri"/>
                <w:sz w:val="20"/>
                <w:szCs w:val="20"/>
                <w:lang w:val="en-GB"/>
              </w:rPr>
            </w:pPr>
            <w:r w:rsidRPr="00E7759A">
              <w:rPr>
                <w:rFonts w:cs="Calibri"/>
                <w:sz w:val="20"/>
                <w:szCs w:val="20"/>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6F2F44E7" w14:textId="77777777" w:rsidR="000B6A78" w:rsidRPr="00E7759A" w:rsidRDefault="000B6A78" w:rsidP="002E462D">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Pattern</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037336DA" w14:textId="77777777" w:rsidR="000B6A78" w:rsidRPr="00E7759A" w:rsidRDefault="000B6A78" w:rsidP="002E462D">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Journey</w:t>
            </w:r>
            <w:r w:rsidRPr="00E7759A">
              <w:rPr>
                <w:rFonts w:cs="Calibri"/>
                <w:sz w:val="20"/>
                <w:szCs w:val="20"/>
                <w:lang w:val="en-GB"/>
              </w:rPr>
              <w:softHyphen/>
              <w:t>Pattern</w:t>
            </w:r>
            <w:r w:rsidRPr="00E7759A">
              <w:rPr>
                <w:rFonts w:cs="Calibri"/>
                <w:sz w:val="20"/>
                <w:szCs w:val="20"/>
                <w:lang w:val="en-GB"/>
              </w:rPr>
              <w:softHyphen/>
              <w:t>Info</w:t>
            </w:r>
            <w:r w:rsidRPr="00E7759A">
              <w:rPr>
                <w:rFonts w:cs="Calibri"/>
                <w:sz w:val="20"/>
                <w:szCs w:val="20"/>
                <w:lang w:val="en-GB"/>
              </w:rPr>
              <w:softHyphen/>
              <w:t>Group</w:t>
            </w:r>
            <w:proofErr w:type="spellEnd"/>
            <w:r w:rsidRPr="00E7759A">
              <w:rPr>
                <w:rFonts w:cs="Calibri"/>
                <w:sz w:val="20"/>
                <w:szCs w:val="20"/>
                <w:lang w:val="en-GB"/>
              </w:rPr>
              <w:t>.</w:t>
            </w:r>
          </w:p>
        </w:tc>
      </w:tr>
      <w:tr w:rsidR="000B6A78" w:rsidRPr="00E7759A" w14:paraId="0D4A09D6" w14:textId="77777777" w:rsidTr="002E462D">
        <w:trPr>
          <w:jc w:val="center"/>
        </w:trPr>
        <w:tc>
          <w:tcPr>
            <w:tcW w:w="1166" w:type="dxa"/>
            <w:tcBorders>
              <w:top w:val="single" w:sz="4" w:space="0" w:color="auto"/>
              <w:left w:val="single" w:sz="4" w:space="0" w:color="auto"/>
              <w:bottom w:val="single" w:sz="4" w:space="0" w:color="auto"/>
              <w:right w:val="single" w:sz="4" w:space="0" w:color="auto"/>
            </w:tcBorders>
            <w:vAlign w:val="center"/>
          </w:tcPr>
          <w:p w14:paraId="430639E2" w14:textId="77777777" w:rsidR="000B6A78" w:rsidRPr="00E7759A" w:rsidRDefault="000B6A78" w:rsidP="002E462D">
            <w:pPr>
              <w:spacing w:after="0"/>
              <w:rPr>
                <w:rFonts w:cs="Calibri"/>
                <w:i/>
                <w:sz w:val="20"/>
                <w:szCs w:val="20"/>
                <w:lang w:val="en-GB"/>
              </w:rPr>
            </w:pPr>
            <w:proofErr w:type="spellStart"/>
            <w:r w:rsidRPr="00E7759A">
              <w:rPr>
                <w:rFonts w:cs="Calibri"/>
                <w:i/>
                <w:sz w:val="20"/>
                <w:szCs w:val="20"/>
                <w:lang w:val="en-GB"/>
              </w:rPr>
              <w:t>Vehicle</w:t>
            </w:r>
            <w:r w:rsidRPr="00E7759A">
              <w:rPr>
                <w:rFonts w:cs="Calibri"/>
                <w:i/>
                <w:sz w:val="20"/>
                <w:szCs w:val="20"/>
                <w:lang w:val="en-GB"/>
              </w:rPr>
              <w:softHyphen/>
              <w:t>Journey</w:t>
            </w:r>
            <w:r w:rsidRPr="00E7759A">
              <w:rPr>
                <w:rFonts w:cs="Calibri"/>
                <w:i/>
                <w:sz w:val="20"/>
                <w:szCs w:val="20"/>
                <w:lang w:val="en-GB"/>
              </w:rPr>
              <w:softHyphen/>
              <w:t>Info</w:t>
            </w:r>
            <w:proofErr w:type="spellEnd"/>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60E76E70" w14:textId="77777777" w:rsidR="000B6A78" w:rsidRPr="00E7759A" w:rsidRDefault="000B6A78" w:rsidP="002E462D">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2984A8A3" w14:textId="77777777" w:rsidR="000B6A78" w:rsidRPr="00E7759A" w:rsidRDefault="000B6A78" w:rsidP="002E462D">
            <w:pPr>
              <w:spacing w:after="0"/>
              <w:rPr>
                <w:rFonts w:cs="Calibri"/>
                <w:sz w:val="20"/>
                <w:szCs w:val="20"/>
                <w:lang w:val="en-GB"/>
              </w:rPr>
            </w:pPr>
            <w:r w:rsidRPr="00E7759A">
              <w:rPr>
                <w:rFonts w:cs="Calibri"/>
                <w:sz w:val="20"/>
                <w:szCs w:val="20"/>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614648E8" w14:textId="77777777" w:rsidR="000B6A78" w:rsidRPr="00E7759A" w:rsidRDefault="000B6A78" w:rsidP="002E462D">
            <w:pPr>
              <w:spacing w:after="0"/>
              <w:rPr>
                <w:rFonts w:cs="Calibri"/>
                <w:i/>
                <w:sz w:val="20"/>
                <w:szCs w:val="20"/>
                <w:lang w:val="en-GB"/>
              </w:rPr>
            </w:pPr>
            <w:proofErr w:type="spellStart"/>
            <w:r w:rsidRPr="00E7759A">
              <w:rPr>
                <w:rFonts w:cs="Calibri"/>
                <w:i/>
                <w:sz w:val="20"/>
                <w:szCs w:val="20"/>
                <w:lang w:val="en-GB"/>
              </w:rPr>
              <w:t>Vehicle</w:t>
            </w:r>
            <w:r w:rsidRPr="00E7759A">
              <w:rPr>
                <w:rFonts w:cs="Calibri"/>
                <w:i/>
                <w:sz w:val="20"/>
                <w:szCs w:val="20"/>
                <w:lang w:val="en-GB"/>
              </w:rPr>
              <w:softHyphen/>
              <w:t>JourneyInfo</w:t>
            </w:r>
            <w:r w:rsidRPr="00E7759A">
              <w:rPr>
                <w:rFonts w:cs="Calibri"/>
                <w:i/>
                <w:sz w:val="20"/>
                <w:szCs w:val="20"/>
                <w:lang w:val="en-GB"/>
              </w:rPr>
              <w:softHyphen/>
              <w:t>Group</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6067E85C" w14:textId="77777777" w:rsidR="000B6A78" w:rsidRPr="00E7759A" w:rsidRDefault="000B6A78" w:rsidP="002E462D">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Vehicle</w:t>
            </w:r>
            <w:r w:rsidRPr="00E7759A">
              <w:rPr>
                <w:rFonts w:cs="Calibri"/>
                <w:sz w:val="20"/>
                <w:szCs w:val="20"/>
                <w:lang w:val="en-GB"/>
              </w:rPr>
              <w:softHyphen/>
              <w:t>JourneyInfo</w:t>
            </w:r>
            <w:r w:rsidRPr="00E7759A">
              <w:rPr>
                <w:rFonts w:cs="Calibri"/>
                <w:sz w:val="20"/>
                <w:szCs w:val="20"/>
                <w:lang w:val="en-GB"/>
              </w:rPr>
              <w:softHyphen/>
              <w:t>Group</w:t>
            </w:r>
            <w:proofErr w:type="spellEnd"/>
          </w:p>
        </w:tc>
      </w:tr>
      <w:tr w:rsidR="000B6A78" w:rsidRPr="00E7759A" w14:paraId="3FA56AE7" w14:textId="77777777" w:rsidTr="002E462D">
        <w:trPr>
          <w:jc w:val="center"/>
        </w:trPr>
        <w:tc>
          <w:tcPr>
            <w:tcW w:w="1166" w:type="dxa"/>
            <w:tcBorders>
              <w:top w:val="single" w:sz="4" w:space="0" w:color="auto"/>
              <w:left w:val="single" w:sz="4" w:space="0" w:color="auto"/>
              <w:bottom w:val="single" w:sz="4" w:space="0" w:color="auto"/>
              <w:right w:val="single" w:sz="4" w:space="0" w:color="auto"/>
            </w:tcBorders>
            <w:vAlign w:val="center"/>
          </w:tcPr>
          <w:p w14:paraId="6C68063F" w14:textId="77777777" w:rsidR="000B6A78" w:rsidRPr="00E7759A" w:rsidRDefault="000B6A78" w:rsidP="002E462D">
            <w:pPr>
              <w:spacing w:after="0"/>
              <w:rPr>
                <w:rFonts w:cs="Calibri"/>
                <w:i/>
                <w:sz w:val="20"/>
                <w:szCs w:val="20"/>
                <w:lang w:val="en-GB"/>
              </w:rPr>
            </w:pPr>
            <w:proofErr w:type="spellStart"/>
            <w:r w:rsidRPr="00E7759A">
              <w:rPr>
                <w:rFonts w:cs="Calibri"/>
                <w:i/>
                <w:sz w:val="20"/>
                <w:szCs w:val="20"/>
                <w:lang w:val="en-GB"/>
              </w:rPr>
              <w:t>Disruption</w:t>
            </w:r>
            <w:r w:rsidRPr="00E7759A">
              <w:rPr>
                <w:rFonts w:cs="Calibri"/>
                <w:i/>
                <w:sz w:val="20"/>
                <w:szCs w:val="20"/>
                <w:lang w:val="en-GB"/>
              </w:rPr>
              <w:softHyphen/>
              <w:t>Group</w:t>
            </w:r>
            <w:proofErr w:type="spellEnd"/>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6DC47EDE" w14:textId="77777777" w:rsidR="000B6A78" w:rsidRPr="00E7759A" w:rsidRDefault="000B6A78" w:rsidP="002E462D">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2643FEB7" w14:textId="77777777" w:rsidR="000B6A78" w:rsidRPr="00E7759A" w:rsidRDefault="000B6A78" w:rsidP="002E462D">
            <w:pPr>
              <w:spacing w:after="0"/>
              <w:rPr>
                <w:rFonts w:cs="Calibri"/>
                <w:sz w:val="20"/>
                <w:szCs w:val="20"/>
                <w:lang w:val="en-GB"/>
              </w:rPr>
            </w:pPr>
            <w:r w:rsidRPr="00E7759A">
              <w:rPr>
                <w:rFonts w:cs="Calibri"/>
                <w:sz w:val="20"/>
                <w:szCs w:val="20"/>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198F73E5" w14:textId="77777777" w:rsidR="000B6A78" w:rsidRPr="00E7759A" w:rsidRDefault="000B6A78" w:rsidP="002E462D">
            <w:pPr>
              <w:spacing w:after="0"/>
              <w:rPr>
                <w:rFonts w:cs="Calibri"/>
                <w:i/>
                <w:sz w:val="20"/>
                <w:szCs w:val="20"/>
                <w:lang w:val="en-GB"/>
              </w:rPr>
            </w:pPr>
            <w:proofErr w:type="spellStart"/>
            <w:r w:rsidRPr="00E7759A">
              <w:rPr>
                <w:rFonts w:cs="Calibri"/>
                <w:i/>
                <w:sz w:val="20"/>
                <w:szCs w:val="20"/>
                <w:lang w:val="en-GB"/>
              </w:rPr>
              <w:t>Disruption</w:t>
            </w:r>
            <w:r w:rsidRPr="00E7759A">
              <w:rPr>
                <w:rFonts w:cs="Calibri"/>
                <w:i/>
                <w:sz w:val="20"/>
                <w:szCs w:val="20"/>
                <w:lang w:val="en-GB"/>
              </w:rPr>
              <w:softHyphen/>
              <w:t>Group</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2F5DE19F" w14:textId="77777777" w:rsidR="000B6A78" w:rsidRPr="00E7759A" w:rsidRDefault="000B6A78" w:rsidP="002E462D">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Disruption</w:t>
            </w:r>
            <w:r w:rsidRPr="00E7759A">
              <w:rPr>
                <w:rFonts w:cs="Calibri"/>
                <w:sz w:val="20"/>
                <w:szCs w:val="20"/>
                <w:lang w:val="en-GB"/>
              </w:rPr>
              <w:softHyphen/>
              <w:t>Group</w:t>
            </w:r>
            <w:proofErr w:type="spellEnd"/>
            <w:r w:rsidRPr="00E7759A">
              <w:rPr>
                <w:rFonts w:cs="Calibri"/>
                <w:sz w:val="20"/>
                <w:szCs w:val="20"/>
                <w:lang w:val="en-GB"/>
              </w:rPr>
              <w:t>.</w:t>
            </w:r>
          </w:p>
        </w:tc>
      </w:tr>
      <w:tr w:rsidR="000B6A78" w:rsidRPr="00E7759A" w14:paraId="2FEC8FC6" w14:textId="77777777" w:rsidTr="002E462D">
        <w:trPr>
          <w:jc w:val="center"/>
        </w:trPr>
        <w:tc>
          <w:tcPr>
            <w:tcW w:w="1166" w:type="dxa"/>
            <w:tcBorders>
              <w:top w:val="single" w:sz="4" w:space="0" w:color="auto"/>
              <w:left w:val="single" w:sz="4" w:space="0" w:color="auto"/>
              <w:bottom w:val="single" w:sz="4" w:space="0" w:color="auto"/>
              <w:right w:val="single" w:sz="4" w:space="0" w:color="auto"/>
            </w:tcBorders>
            <w:vAlign w:val="center"/>
          </w:tcPr>
          <w:p w14:paraId="4802E71A" w14:textId="77777777" w:rsidR="000B6A78" w:rsidRPr="00E7759A" w:rsidRDefault="000B6A78" w:rsidP="002E462D">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Progress</w:t>
            </w:r>
            <w:r w:rsidRPr="00E7759A">
              <w:rPr>
                <w:rFonts w:cs="Calibri"/>
                <w:i/>
                <w:sz w:val="20"/>
                <w:szCs w:val="20"/>
                <w:lang w:val="en-GB"/>
              </w:rPr>
              <w:softHyphen/>
              <w:t>Info</w:t>
            </w:r>
            <w:proofErr w:type="spellEnd"/>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3268995A" w14:textId="77777777" w:rsidR="000B6A78" w:rsidRPr="00E7759A" w:rsidRDefault="000B6A78" w:rsidP="002E462D">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71CFE16B" w14:textId="77777777" w:rsidR="000B6A78" w:rsidRPr="00E7759A" w:rsidRDefault="000B6A78" w:rsidP="002E462D">
            <w:pPr>
              <w:spacing w:after="0"/>
              <w:rPr>
                <w:rFonts w:cs="Calibri"/>
                <w:sz w:val="20"/>
                <w:szCs w:val="20"/>
                <w:lang w:val="en-GB"/>
              </w:rPr>
            </w:pPr>
            <w:r w:rsidRPr="00E7759A">
              <w:rPr>
                <w:rFonts w:cs="Calibri"/>
                <w:sz w:val="20"/>
                <w:szCs w:val="20"/>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4F07A9E6" w14:textId="77777777" w:rsidR="000B6A78" w:rsidRPr="00E7759A" w:rsidRDefault="000B6A78" w:rsidP="002E462D">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Progresss</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740DC946" w14:textId="77777777" w:rsidR="000B6A78" w:rsidRPr="00E7759A" w:rsidRDefault="000B6A78" w:rsidP="002E462D">
            <w:pPr>
              <w:spacing w:after="0"/>
              <w:jc w:val="both"/>
              <w:rPr>
                <w:rFonts w:cs="Calibri"/>
                <w:sz w:val="20"/>
                <w:szCs w:val="20"/>
                <w:lang w:val="en-GB"/>
              </w:rPr>
            </w:pPr>
            <w:proofErr w:type="spellStart"/>
            <w:proofErr w:type="gram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Journey</w:t>
            </w:r>
            <w:r w:rsidRPr="00E7759A">
              <w:rPr>
                <w:rFonts w:cs="Calibri"/>
                <w:sz w:val="20"/>
                <w:szCs w:val="20"/>
                <w:lang w:val="en-GB"/>
              </w:rPr>
              <w:softHyphen/>
              <w:t>Progress</w:t>
            </w:r>
            <w:r w:rsidRPr="00E7759A">
              <w:rPr>
                <w:rFonts w:cs="Calibri"/>
                <w:sz w:val="20"/>
                <w:szCs w:val="20"/>
                <w:lang w:val="en-GB"/>
              </w:rPr>
              <w:softHyphen/>
              <w:t>Info</w:t>
            </w:r>
            <w:r w:rsidRPr="00E7759A">
              <w:rPr>
                <w:rFonts w:cs="Calibri"/>
                <w:sz w:val="20"/>
                <w:szCs w:val="20"/>
                <w:lang w:val="en-GB"/>
              </w:rPr>
              <w:softHyphen/>
              <w:t>Group</w:t>
            </w:r>
            <w:proofErr w:type="spellEnd"/>
            <w:proofErr w:type="gramEnd"/>
            <w:r w:rsidRPr="00E7759A">
              <w:rPr>
                <w:rFonts w:cs="Calibri"/>
                <w:sz w:val="20"/>
                <w:szCs w:val="20"/>
                <w:lang w:val="en-GB"/>
              </w:rPr>
              <w:t>.</w:t>
            </w:r>
          </w:p>
          <w:p w14:paraId="4FEF71C6" w14:textId="77777777" w:rsidR="000B6A78" w:rsidRPr="00E7759A" w:rsidRDefault="000B6A78" w:rsidP="002E462D">
            <w:pPr>
              <w:spacing w:after="0"/>
              <w:jc w:val="both"/>
              <w:rPr>
                <w:rFonts w:cs="Calibri"/>
                <w:sz w:val="20"/>
                <w:szCs w:val="20"/>
                <w:lang w:val="en-GB"/>
              </w:rPr>
            </w:pPr>
            <w:proofErr w:type="spellStart"/>
            <w:r w:rsidRPr="00E7759A">
              <w:rPr>
                <w:rFonts w:cs="Calibri"/>
                <w:sz w:val="20"/>
                <w:szCs w:val="20"/>
                <w:lang w:val="en-GB"/>
              </w:rPr>
              <w:t>DetailLevel</w:t>
            </w:r>
            <w:proofErr w:type="spellEnd"/>
            <w:r w:rsidRPr="00E7759A">
              <w:rPr>
                <w:rFonts w:cs="Calibri"/>
                <w:sz w:val="20"/>
                <w:szCs w:val="20"/>
                <w:lang w:val="en-GB"/>
              </w:rPr>
              <w:t>: normal.</w:t>
            </w:r>
          </w:p>
        </w:tc>
      </w:tr>
      <w:tr w:rsidR="000B6A78" w:rsidRPr="00E7759A" w14:paraId="1248674F" w14:textId="77777777" w:rsidTr="002E462D">
        <w:trPr>
          <w:jc w:val="center"/>
          <w:hidden/>
        </w:trPr>
        <w:tc>
          <w:tcPr>
            <w:tcW w:w="1166" w:type="dxa"/>
            <w:vMerge w:val="restart"/>
            <w:tcBorders>
              <w:top w:val="single" w:sz="4" w:space="0" w:color="auto"/>
              <w:left w:val="single" w:sz="4" w:space="0" w:color="auto"/>
              <w:right w:val="single" w:sz="4" w:space="0" w:color="auto"/>
            </w:tcBorders>
            <w:vAlign w:val="center"/>
          </w:tcPr>
          <w:p w14:paraId="2154666A" w14:textId="77777777" w:rsidR="000B6A78" w:rsidRPr="00E7759A" w:rsidRDefault="000B6A78" w:rsidP="002E462D">
            <w:pPr>
              <w:spacing w:after="0"/>
              <w:rPr>
                <w:rFonts w:cs="Calibri"/>
                <w:i/>
                <w:vanish/>
                <w:sz w:val="20"/>
                <w:szCs w:val="20"/>
                <w:highlight w:val="cyan"/>
                <w:lang w:val="en-GB"/>
              </w:rPr>
            </w:pPr>
            <w:proofErr w:type="spellStart"/>
            <w:r w:rsidRPr="00E7759A">
              <w:rPr>
                <w:rFonts w:cs="Calibri"/>
                <w:i/>
                <w:vanish/>
                <w:sz w:val="20"/>
                <w:szCs w:val="20"/>
                <w:highlight w:val="cyan"/>
                <w:lang w:val="en-GB"/>
              </w:rPr>
              <w:t>Train</w:t>
            </w:r>
            <w:r w:rsidRPr="00E7759A">
              <w:rPr>
                <w:rFonts w:cs="Calibri"/>
                <w:i/>
                <w:vanish/>
                <w:sz w:val="20"/>
                <w:szCs w:val="20"/>
                <w:highlight w:val="cyan"/>
                <w:lang w:val="en-GB"/>
              </w:rPr>
              <w:softHyphen/>
              <w:t>Block</w:t>
            </w:r>
            <w:r w:rsidRPr="00E7759A">
              <w:rPr>
                <w:rFonts w:cs="Calibri"/>
                <w:i/>
                <w:vanish/>
                <w:sz w:val="20"/>
                <w:szCs w:val="20"/>
                <w:highlight w:val="cyan"/>
                <w:lang w:val="en-GB"/>
              </w:rPr>
              <w:softHyphen/>
              <w:t>Part</w:t>
            </w:r>
            <w:proofErr w:type="spellEnd"/>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3DE9AEEC" w14:textId="77777777" w:rsidR="000B6A78" w:rsidRPr="00E7759A" w:rsidRDefault="000B6A78" w:rsidP="002E462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TrainBlock</w:t>
            </w:r>
            <w:r w:rsidRPr="00E7759A">
              <w:rPr>
                <w:rFonts w:cs="Calibri"/>
                <w:b/>
                <w:i/>
                <w:vanish/>
                <w:sz w:val="20"/>
                <w:szCs w:val="20"/>
                <w:highlight w:val="cyan"/>
                <w:lang w:val="en-GB"/>
              </w:rPr>
              <w:softHyphen/>
              <w:t>Part</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8E87956" w14:textId="77777777" w:rsidR="000B6A78" w:rsidRPr="00E7759A" w:rsidRDefault="000B6A78" w:rsidP="002E462D">
            <w:pPr>
              <w:spacing w:after="0"/>
              <w:rPr>
                <w:rFonts w:cs="Calibri"/>
                <w:vanish/>
                <w:sz w:val="20"/>
                <w:szCs w:val="20"/>
                <w:highlight w:val="cyan"/>
                <w:lang w:val="en-GB"/>
              </w:rPr>
            </w:pPr>
            <w:r w:rsidRPr="00E7759A">
              <w:rPr>
                <w:rFonts w:cs="Calibri"/>
                <w:vanish/>
                <w:sz w:val="20"/>
                <w:szCs w:val="20"/>
                <w:highlight w:val="cyan"/>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1983BDC6" w14:textId="77777777" w:rsidR="000B6A78" w:rsidRPr="00E7759A" w:rsidRDefault="000B6A78" w:rsidP="002E462D">
            <w:pPr>
              <w:spacing w:after="0"/>
              <w:rPr>
                <w:rFonts w:cs="Calibri"/>
                <w:i/>
                <w:vanish/>
                <w:sz w:val="20"/>
                <w:szCs w:val="20"/>
                <w:highlight w:val="cyan"/>
                <w:lang w:val="en-GB"/>
              </w:rPr>
            </w:pPr>
            <w:proofErr w:type="spellStart"/>
            <w:r w:rsidRPr="00E7759A">
              <w:rPr>
                <w:rFonts w:cs="Calibri"/>
                <w:i/>
                <w:vanish/>
                <w:sz w:val="20"/>
                <w:szCs w:val="20"/>
                <w:highlight w:val="cyan"/>
                <w:lang w:val="en-GB"/>
              </w:rPr>
              <w:t>TrainBlock</w:t>
            </w:r>
            <w:r w:rsidRPr="00E7759A">
              <w:rPr>
                <w:rFonts w:cs="Calibri"/>
                <w:i/>
                <w:vanish/>
                <w:sz w:val="20"/>
                <w:szCs w:val="20"/>
                <w:highlight w:val="cyan"/>
                <w:lang w:val="en-GB"/>
              </w:rPr>
              <w:softHyphen/>
              <w:t>Part</w:t>
            </w:r>
            <w:r w:rsidRPr="00E7759A">
              <w:rPr>
                <w:rFonts w:cs="Calibri"/>
                <w:i/>
                <w:vanish/>
                <w:sz w:val="20"/>
                <w:szCs w:val="20"/>
                <w:highlight w:val="cyan"/>
                <w:lang w:val="en-GB"/>
              </w:rPr>
              <w:softHyphen/>
              <w:t>Structure</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6E140D20" w14:textId="77777777" w:rsidR="000B6A78" w:rsidRPr="00E7759A" w:rsidRDefault="000B6A78" w:rsidP="002E462D">
            <w:pPr>
              <w:spacing w:after="0"/>
              <w:jc w:val="both"/>
              <w:rPr>
                <w:rFonts w:cs="Calibri"/>
                <w:vanish/>
                <w:sz w:val="20"/>
                <w:szCs w:val="20"/>
                <w:highlight w:val="cyan"/>
                <w:lang w:val="en-GB"/>
              </w:rPr>
            </w:pPr>
            <w:r w:rsidRPr="00E7759A">
              <w:rPr>
                <w:rFonts w:cs="Calibri"/>
                <w:vanish/>
                <w:sz w:val="20"/>
                <w:szCs w:val="20"/>
                <w:highlight w:val="cyan"/>
                <w:lang w:val="en-GB"/>
              </w:rPr>
              <w:t>Associates Stop Visit with a part of a train: for use when trains split or merge.</w:t>
            </w:r>
          </w:p>
        </w:tc>
      </w:tr>
      <w:tr w:rsidR="005D58BD" w:rsidRPr="00E7759A" w14:paraId="0DD7FB1F" w14:textId="77777777" w:rsidTr="007A4C3F">
        <w:trPr>
          <w:jc w:val="center"/>
          <w:hidden/>
        </w:trPr>
        <w:tc>
          <w:tcPr>
            <w:tcW w:w="1166" w:type="dxa"/>
            <w:vMerge/>
            <w:tcBorders>
              <w:left w:val="single" w:sz="4" w:space="0" w:color="auto"/>
              <w:right w:val="single" w:sz="4" w:space="0" w:color="auto"/>
            </w:tcBorders>
            <w:vAlign w:val="center"/>
          </w:tcPr>
          <w:p w14:paraId="7EAFFDB7" w14:textId="77777777" w:rsidR="005D58BD" w:rsidRPr="00E7759A" w:rsidRDefault="005D58BD" w:rsidP="002E462D">
            <w:pPr>
              <w:spacing w:after="0"/>
              <w:rPr>
                <w:rFonts w:cs="Calibri"/>
                <w:i/>
                <w:vanish/>
                <w:sz w:val="20"/>
                <w:szCs w:val="20"/>
                <w:highlight w:val="cyan"/>
                <w:lang w:val="en-GB"/>
              </w:rPr>
            </w:pPr>
          </w:p>
        </w:tc>
        <w:tc>
          <w:tcPr>
            <w:tcW w:w="236" w:type="dxa"/>
            <w:vMerge w:val="restart"/>
            <w:tcBorders>
              <w:top w:val="single" w:sz="4" w:space="0" w:color="auto"/>
              <w:left w:val="single" w:sz="4" w:space="0" w:color="auto"/>
              <w:right w:val="single" w:sz="4" w:space="0" w:color="auto"/>
            </w:tcBorders>
            <w:vAlign w:val="center"/>
          </w:tcPr>
          <w:p w14:paraId="40A54247" w14:textId="77777777" w:rsidR="005D58BD" w:rsidRPr="00E7759A" w:rsidRDefault="005D58BD" w:rsidP="002E462D">
            <w:pPr>
              <w:spacing w:after="0"/>
              <w:rPr>
                <w:rFonts w:cs="Calibri"/>
                <w:b/>
                <w:i/>
                <w:vanish/>
                <w:sz w:val="20"/>
                <w:szCs w:val="20"/>
                <w:highlight w:val="cyan"/>
                <w:lang w:val="en-GB"/>
              </w:rPr>
            </w:pPr>
          </w:p>
        </w:tc>
        <w:tc>
          <w:tcPr>
            <w:tcW w:w="1384" w:type="dxa"/>
            <w:gridSpan w:val="2"/>
            <w:tcBorders>
              <w:top w:val="single" w:sz="4" w:space="0" w:color="auto"/>
              <w:left w:val="single" w:sz="4" w:space="0" w:color="auto"/>
              <w:bottom w:val="single" w:sz="4" w:space="0" w:color="auto"/>
              <w:right w:val="single" w:sz="4" w:space="0" w:color="auto"/>
            </w:tcBorders>
            <w:vAlign w:val="center"/>
          </w:tcPr>
          <w:p w14:paraId="1EEC6DBE" w14:textId="77777777" w:rsidR="005D58BD" w:rsidRPr="00E7759A" w:rsidRDefault="005D58BD" w:rsidP="002E462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NumberOf</w:t>
            </w:r>
            <w:r w:rsidRPr="00E7759A">
              <w:rPr>
                <w:rFonts w:cs="Calibri"/>
                <w:b/>
                <w:i/>
                <w:vanish/>
                <w:sz w:val="20"/>
                <w:szCs w:val="20"/>
                <w:highlight w:val="cyan"/>
                <w:lang w:val="en-GB"/>
              </w:rPr>
              <w:softHyphen/>
              <w:t>BlockParts</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F3AE498" w14:textId="77777777" w:rsidR="005D58BD" w:rsidRPr="00E7759A" w:rsidRDefault="005D58BD" w:rsidP="002E462D">
            <w:pPr>
              <w:spacing w:after="0"/>
              <w:rPr>
                <w:rFonts w:cs="Calibri"/>
                <w:vanish/>
                <w:sz w:val="20"/>
                <w:szCs w:val="20"/>
                <w:highlight w:val="cyan"/>
                <w:lang w:val="en-GB"/>
              </w:rPr>
            </w:pPr>
            <w:r w:rsidRPr="00E7759A">
              <w:rPr>
                <w:rFonts w:cs="Calibri"/>
                <w:vanish/>
                <w:sz w:val="20"/>
                <w:szCs w:val="20"/>
                <w:highlight w:val="cyan"/>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41607B80" w14:textId="77777777" w:rsidR="005D58BD" w:rsidRPr="00E7759A" w:rsidRDefault="005D58BD" w:rsidP="002E462D">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xsd:positive</w:t>
            </w:r>
            <w:r w:rsidRPr="00E7759A">
              <w:rPr>
                <w:rFonts w:cs="Calibri"/>
                <w:i/>
                <w:vanish/>
                <w:sz w:val="20"/>
                <w:szCs w:val="20"/>
                <w:highlight w:val="cyan"/>
                <w:lang w:val="en-GB"/>
              </w:rPr>
              <w:softHyphen/>
              <w:t>Integer</w:t>
            </w:r>
            <w:proofErr w:type="spellEnd"/>
            <w:proofErr w:type="gramEnd"/>
          </w:p>
        </w:tc>
        <w:tc>
          <w:tcPr>
            <w:tcW w:w="4945" w:type="dxa"/>
            <w:tcBorders>
              <w:top w:val="single" w:sz="4" w:space="0" w:color="auto"/>
              <w:left w:val="single" w:sz="4" w:space="0" w:color="auto"/>
              <w:bottom w:val="single" w:sz="4" w:space="0" w:color="auto"/>
              <w:right w:val="single" w:sz="4" w:space="0" w:color="auto"/>
            </w:tcBorders>
            <w:vAlign w:val="center"/>
          </w:tcPr>
          <w:p w14:paraId="2D6EC713" w14:textId="77777777" w:rsidR="005D58BD" w:rsidRPr="00E7759A" w:rsidRDefault="005D58BD" w:rsidP="002E462D">
            <w:pPr>
              <w:spacing w:after="0"/>
              <w:jc w:val="both"/>
              <w:rPr>
                <w:rFonts w:cs="Calibri"/>
                <w:vanish/>
                <w:sz w:val="20"/>
                <w:szCs w:val="20"/>
                <w:highlight w:val="cyan"/>
                <w:lang w:val="en-GB"/>
              </w:rPr>
            </w:pPr>
            <w:r w:rsidRPr="00E7759A">
              <w:rPr>
                <w:rFonts w:cs="Calibri"/>
                <w:vanish/>
                <w:sz w:val="20"/>
                <w:szCs w:val="20"/>
                <w:highlight w:val="cyan"/>
                <w:lang w:val="en-GB"/>
              </w:rPr>
              <w:t>Total number of block parts making up the train of which this is part.</w:t>
            </w:r>
          </w:p>
        </w:tc>
      </w:tr>
      <w:tr w:rsidR="005D58BD" w:rsidRPr="00E7759A" w14:paraId="2DD0FBAF" w14:textId="77777777" w:rsidTr="007A4C3F">
        <w:trPr>
          <w:jc w:val="center"/>
          <w:hidden/>
        </w:trPr>
        <w:tc>
          <w:tcPr>
            <w:tcW w:w="1166" w:type="dxa"/>
            <w:vMerge/>
            <w:tcBorders>
              <w:left w:val="single" w:sz="4" w:space="0" w:color="auto"/>
              <w:right w:val="single" w:sz="4" w:space="0" w:color="auto"/>
            </w:tcBorders>
            <w:vAlign w:val="center"/>
          </w:tcPr>
          <w:p w14:paraId="31C99839" w14:textId="77777777" w:rsidR="005D58BD" w:rsidRPr="00E7759A" w:rsidRDefault="005D58BD" w:rsidP="002E462D">
            <w:pPr>
              <w:spacing w:after="0"/>
              <w:rPr>
                <w:rFonts w:cs="Calibri"/>
                <w:i/>
                <w:vanish/>
                <w:sz w:val="20"/>
                <w:szCs w:val="20"/>
                <w:highlight w:val="cyan"/>
                <w:lang w:val="en-GB"/>
              </w:rPr>
            </w:pPr>
          </w:p>
        </w:tc>
        <w:tc>
          <w:tcPr>
            <w:tcW w:w="236" w:type="dxa"/>
            <w:vMerge/>
            <w:tcBorders>
              <w:left w:val="single" w:sz="4" w:space="0" w:color="auto"/>
              <w:right w:val="single" w:sz="4" w:space="0" w:color="auto"/>
            </w:tcBorders>
            <w:vAlign w:val="center"/>
          </w:tcPr>
          <w:p w14:paraId="1DE192E2" w14:textId="77777777" w:rsidR="005D58BD" w:rsidRPr="00E7759A" w:rsidRDefault="005D58BD" w:rsidP="002E462D">
            <w:pPr>
              <w:spacing w:after="0"/>
              <w:rPr>
                <w:rFonts w:cs="Calibri"/>
                <w:b/>
                <w:i/>
                <w:vanish/>
                <w:sz w:val="20"/>
                <w:szCs w:val="20"/>
                <w:highlight w:val="cyan"/>
                <w:lang w:val="en-GB"/>
              </w:rPr>
            </w:pPr>
          </w:p>
        </w:tc>
        <w:tc>
          <w:tcPr>
            <w:tcW w:w="1384" w:type="dxa"/>
            <w:gridSpan w:val="2"/>
            <w:tcBorders>
              <w:top w:val="single" w:sz="4" w:space="0" w:color="auto"/>
              <w:left w:val="single" w:sz="4" w:space="0" w:color="auto"/>
              <w:bottom w:val="single" w:sz="4" w:space="0" w:color="auto"/>
              <w:right w:val="single" w:sz="4" w:space="0" w:color="auto"/>
            </w:tcBorders>
            <w:vAlign w:val="center"/>
          </w:tcPr>
          <w:p w14:paraId="71CCA936" w14:textId="77777777" w:rsidR="005D58BD" w:rsidRPr="00E7759A" w:rsidRDefault="005D58BD" w:rsidP="002E462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TrainPart</w:t>
            </w:r>
            <w:r w:rsidRPr="00E7759A">
              <w:rPr>
                <w:rFonts w:cs="Calibri"/>
                <w:b/>
                <w:i/>
                <w:vanish/>
                <w:sz w:val="20"/>
                <w:szCs w:val="20"/>
                <w:highlight w:val="cyan"/>
                <w:lang w:val="en-GB"/>
              </w:rPr>
              <w:softHyphen/>
              <w:t>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538476E6" w14:textId="77777777" w:rsidR="005D58BD" w:rsidRPr="00E7759A" w:rsidRDefault="005D58BD" w:rsidP="002E462D">
            <w:pPr>
              <w:spacing w:after="0"/>
              <w:rPr>
                <w:rFonts w:cs="Calibri"/>
                <w:vanish/>
                <w:sz w:val="20"/>
                <w:szCs w:val="20"/>
                <w:highlight w:val="cyan"/>
                <w:lang w:val="en-GB"/>
              </w:rPr>
            </w:pPr>
            <w:r w:rsidRPr="00E7759A">
              <w:rPr>
                <w:rFonts w:cs="Calibri"/>
                <w:vanish/>
                <w:sz w:val="20"/>
                <w:szCs w:val="20"/>
                <w:highlight w:val="cyan"/>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1BD2402E" w14:textId="77777777" w:rsidR="005D58BD" w:rsidRPr="00E7759A" w:rsidRDefault="005D58BD" w:rsidP="002E462D">
            <w:pPr>
              <w:spacing w:after="0"/>
              <w:rPr>
                <w:rFonts w:cs="Calibri"/>
                <w:i/>
                <w:vanish/>
                <w:sz w:val="20"/>
                <w:szCs w:val="20"/>
                <w:highlight w:val="cyan"/>
                <w:lang w:val="en-GB"/>
              </w:rPr>
            </w:pPr>
            <w:proofErr w:type="spellStart"/>
            <w:r w:rsidRPr="00E7759A">
              <w:rPr>
                <w:rFonts w:cs="Calibri"/>
                <w:i/>
                <w:vanish/>
                <w:sz w:val="20"/>
                <w:szCs w:val="20"/>
                <w:highlight w:val="cyan"/>
                <w:lang w:val="en-GB"/>
              </w:rPr>
              <w:t>TrainPartCode</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6BF4EA64" w14:textId="77777777" w:rsidR="005D58BD" w:rsidRPr="00E7759A" w:rsidRDefault="005D58BD" w:rsidP="002E462D">
            <w:pPr>
              <w:spacing w:after="0"/>
              <w:jc w:val="both"/>
              <w:rPr>
                <w:rFonts w:cs="Calibri"/>
                <w:vanish/>
                <w:sz w:val="20"/>
                <w:szCs w:val="20"/>
                <w:highlight w:val="cyan"/>
                <w:lang w:val="en-GB"/>
              </w:rPr>
            </w:pPr>
            <w:r w:rsidRPr="00E7759A">
              <w:rPr>
                <w:rFonts w:cs="Calibri"/>
                <w:vanish/>
                <w:sz w:val="20"/>
                <w:szCs w:val="20"/>
                <w:highlight w:val="cyan"/>
                <w:lang w:val="en-GB"/>
              </w:rPr>
              <w:t>Identifier of train block part.</w:t>
            </w:r>
          </w:p>
        </w:tc>
      </w:tr>
      <w:tr w:rsidR="005D58BD" w:rsidRPr="00E7759A" w14:paraId="7D64FB82" w14:textId="77777777" w:rsidTr="007A4C3F">
        <w:trPr>
          <w:jc w:val="center"/>
          <w:hidden/>
        </w:trPr>
        <w:tc>
          <w:tcPr>
            <w:tcW w:w="1166" w:type="dxa"/>
            <w:vMerge/>
            <w:tcBorders>
              <w:left w:val="single" w:sz="4" w:space="0" w:color="auto"/>
              <w:bottom w:val="single" w:sz="4" w:space="0" w:color="auto"/>
              <w:right w:val="single" w:sz="4" w:space="0" w:color="auto"/>
            </w:tcBorders>
            <w:vAlign w:val="center"/>
          </w:tcPr>
          <w:p w14:paraId="45543E11" w14:textId="77777777" w:rsidR="005D58BD" w:rsidRPr="00E7759A" w:rsidRDefault="005D58BD" w:rsidP="002E462D">
            <w:pPr>
              <w:spacing w:after="0"/>
              <w:rPr>
                <w:rFonts w:cs="Calibri"/>
                <w:i/>
                <w:vanish/>
                <w:sz w:val="20"/>
                <w:szCs w:val="20"/>
                <w:highlight w:val="cyan"/>
                <w:lang w:val="en-GB"/>
              </w:rPr>
            </w:pPr>
          </w:p>
        </w:tc>
        <w:tc>
          <w:tcPr>
            <w:tcW w:w="236" w:type="dxa"/>
            <w:vMerge/>
            <w:tcBorders>
              <w:left w:val="single" w:sz="4" w:space="0" w:color="auto"/>
              <w:bottom w:val="single" w:sz="4" w:space="0" w:color="auto"/>
              <w:right w:val="single" w:sz="4" w:space="0" w:color="auto"/>
            </w:tcBorders>
            <w:vAlign w:val="center"/>
          </w:tcPr>
          <w:p w14:paraId="4BDDF5AE" w14:textId="77777777" w:rsidR="005D58BD" w:rsidRPr="00E7759A" w:rsidRDefault="005D58BD" w:rsidP="002E462D">
            <w:pPr>
              <w:spacing w:after="0"/>
              <w:rPr>
                <w:rFonts w:cs="Calibri"/>
                <w:b/>
                <w:i/>
                <w:vanish/>
                <w:sz w:val="20"/>
                <w:szCs w:val="20"/>
                <w:highlight w:val="cyan"/>
                <w:lang w:val="en-GB"/>
              </w:rPr>
            </w:pPr>
          </w:p>
        </w:tc>
        <w:tc>
          <w:tcPr>
            <w:tcW w:w="1384" w:type="dxa"/>
            <w:gridSpan w:val="2"/>
            <w:tcBorders>
              <w:top w:val="single" w:sz="4" w:space="0" w:color="auto"/>
              <w:left w:val="single" w:sz="4" w:space="0" w:color="auto"/>
              <w:bottom w:val="single" w:sz="4" w:space="0" w:color="auto"/>
              <w:right w:val="single" w:sz="4" w:space="0" w:color="auto"/>
            </w:tcBorders>
            <w:vAlign w:val="center"/>
          </w:tcPr>
          <w:p w14:paraId="1D26F672" w14:textId="77777777" w:rsidR="005D58BD" w:rsidRPr="00E7759A" w:rsidRDefault="005D58BD" w:rsidP="002E462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PositionOf</w:t>
            </w:r>
            <w:proofErr w:type="spellEnd"/>
            <w:r w:rsidRPr="00E7759A">
              <w:rPr>
                <w:rFonts w:cs="Calibri"/>
                <w:b/>
                <w:i/>
                <w:vanish/>
                <w:sz w:val="20"/>
                <w:szCs w:val="20"/>
                <w:highlight w:val="cyan"/>
                <w:lang w:val="en-GB"/>
              </w:rPr>
              <w:softHyphen/>
              <w:t xml:space="preserve"> </w:t>
            </w:r>
            <w:proofErr w:type="spellStart"/>
            <w:r w:rsidRPr="00E7759A">
              <w:rPr>
                <w:rFonts w:cs="Calibri"/>
                <w:b/>
                <w:i/>
                <w:vanish/>
                <w:sz w:val="20"/>
                <w:szCs w:val="20"/>
                <w:highlight w:val="cyan"/>
                <w:lang w:val="en-GB"/>
              </w:rPr>
              <w:t>TrainBlock</w:t>
            </w:r>
            <w:r w:rsidRPr="00E7759A">
              <w:rPr>
                <w:rFonts w:cs="Calibri"/>
                <w:b/>
                <w:i/>
                <w:vanish/>
                <w:sz w:val="20"/>
                <w:szCs w:val="20"/>
                <w:highlight w:val="cyan"/>
                <w:lang w:val="en-GB"/>
              </w:rPr>
              <w:softHyphen/>
              <w:t>Part</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AC92BE8" w14:textId="77777777" w:rsidR="005D58BD" w:rsidRPr="00E7759A" w:rsidRDefault="005D58BD" w:rsidP="002E462D">
            <w:pPr>
              <w:spacing w:after="0"/>
              <w:rPr>
                <w:rFonts w:cs="Calibri"/>
                <w:vanish/>
                <w:sz w:val="20"/>
                <w:szCs w:val="20"/>
                <w:highlight w:val="cyan"/>
                <w:lang w:val="en-GB"/>
              </w:rPr>
            </w:pPr>
            <w:r w:rsidRPr="00E7759A">
              <w:rPr>
                <w:rFonts w:cs="Calibri"/>
                <w:vanish/>
                <w:sz w:val="20"/>
                <w:szCs w:val="20"/>
                <w:highlight w:val="cyan"/>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12A661D7" w14:textId="77777777" w:rsidR="005D58BD" w:rsidRPr="00E7759A" w:rsidRDefault="005D58BD" w:rsidP="002E462D">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140420A4" w14:textId="77777777" w:rsidR="005D58BD" w:rsidRPr="00E7759A" w:rsidRDefault="005D58BD" w:rsidP="002E462D">
            <w:pPr>
              <w:spacing w:after="0"/>
              <w:jc w:val="both"/>
              <w:rPr>
                <w:rFonts w:cs="Calibri"/>
                <w:vanish/>
                <w:sz w:val="20"/>
                <w:szCs w:val="20"/>
                <w:highlight w:val="cyan"/>
                <w:lang w:val="en-GB"/>
              </w:rPr>
            </w:pPr>
            <w:r w:rsidRPr="00E7759A">
              <w:rPr>
                <w:rFonts w:cs="Calibri"/>
                <w:vanish/>
                <w:sz w:val="20"/>
                <w:szCs w:val="20"/>
                <w:highlight w:val="cyan"/>
                <w:lang w:val="en-GB"/>
              </w:rPr>
              <w:t xml:space="preserve">Description of position of </w:t>
            </w:r>
            <w:proofErr w:type="spellStart"/>
            <w:r w:rsidRPr="00E7759A">
              <w:rPr>
                <w:rFonts w:cs="Calibri"/>
                <w:vanish/>
                <w:sz w:val="20"/>
                <w:szCs w:val="20"/>
                <w:highlight w:val="cyan"/>
                <w:lang w:val="en-GB"/>
              </w:rPr>
              <w:t>TrainBlockPart</w:t>
            </w:r>
            <w:proofErr w:type="spellEnd"/>
            <w:r w:rsidRPr="00E7759A">
              <w:rPr>
                <w:rFonts w:cs="Calibri"/>
                <w:vanish/>
                <w:sz w:val="20"/>
                <w:szCs w:val="20"/>
                <w:highlight w:val="cyan"/>
                <w:lang w:val="en-GB"/>
              </w:rPr>
              <w:t xml:space="preserve"> within Train to guide passengers where to find it. </w:t>
            </w:r>
            <w:proofErr w:type="gramStart"/>
            <w:r w:rsidRPr="00E7759A">
              <w:rPr>
                <w:rFonts w:cs="Calibri"/>
                <w:vanish/>
                <w:sz w:val="20"/>
                <w:szCs w:val="20"/>
                <w:highlight w:val="cyan"/>
                <w:lang w:val="en-GB"/>
              </w:rPr>
              <w:t>E.g.</w:t>
            </w:r>
            <w:proofErr w:type="gramEnd"/>
            <w:r w:rsidRPr="00E7759A">
              <w:rPr>
                <w:rFonts w:cs="Calibri"/>
                <w:vanish/>
                <w:sz w:val="20"/>
                <w:szCs w:val="20"/>
                <w:highlight w:val="cyan"/>
                <w:lang w:val="en-GB"/>
              </w:rPr>
              <w:t xml:space="preserve"> 'Front four coaches'</w:t>
            </w:r>
          </w:p>
        </w:tc>
      </w:tr>
      <w:tr w:rsidR="000B6A78" w:rsidRPr="00E7759A" w14:paraId="5FA21E77" w14:textId="77777777" w:rsidTr="002E462D">
        <w:trPr>
          <w:jc w:val="center"/>
        </w:trPr>
        <w:tc>
          <w:tcPr>
            <w:tcW w:w="1166" w:type="dxa"/>
            <w:vMerge w:val="restart"/>
            <w:tcBorders>
              <w:top w:val="single" w:sz="4" w:space="0" w:color="auto"/>
              <w:left w:val="single" w:sz="4" w:space="0" w:color="auto"/>
              <w:right w:val="single" w:sz="4" w:space="0" w:color="auto"/>
            </w:tcBorders>
            <w:vAlign w:val="center"/>
          </w:tcPr>
          <w:p w14:paraId="26119274" w14:textId="77777777" w:rsidR="000B6A78" w:rsidRPr="00E7759A" w:rsidRDefault="000B6A78" w:rsidP="002E462D">
            <w:pPr>
              <w:spacing w:after="0"/>
              <w:rPr>
                <w:rFonts w:cs="Calibri"/>
                <w:i/>
                <w:sz w:val="20"/>
                <w:szCs w:val="20"/>
                <w:lang w:val="en-GB"/>
              </w:rPr>
            </w:pPr>
            <w:proofErr w:type="spellStart"/>
            <w:r w:rsidRPr="00E7759A">
              <w:rPr>
                <w:rFonts w:cs="Calibri"/>
                <w:i/>
                <w:sz w:val="20"/>
                <w:szCs w:val="20"/>
                <w:lang w:val="en-GB"/>
              </w:rPr>
              <w:t>Opera</w:t>
            </w:r>
            <w:r w:rsidRPr="00E7759A">
              <w:rPr>
                <w:rFonts w:cs="Calibri"/>
                <w:i/>
                <w:sz w:val="20"/>
                <w:szCs w:val="20"/>
                <w:lang w:val="en-GB"/>
              </w:rPr>
              <w:softHyphen/>
              <w:t>tional</w:t>
            </w:r>
            <w:r w:rsidRPr="00E7759A">
              <w:rPr>
                <w:rFonts w:cs="Calibri"/>
                <w:i/>
                <w:sz w:val="20"/>
                <w:szCs w:val="20"/>
                <w:lang w:val="en-GB"/>
              </w:rPr>
              <w:softHyphen/>
              <w:t>Info</w:t>
            </w:r>
            <w:proofErr w:type="spellEnd"/>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0B2C3918" w14:textId="77777777" w:rsidR="000B6A78" w:rsidRPr="00E7759A" w:rsidRDefault="000B6A78" w:rsidP="002E462D">
            <w:pPr>
              <w:spacing w:after="0"/>
              <w:rPr>
                <w:rFonts w:cs="Calibri"/>
                <w:b/>
                <w:i/>
                <w:vanish/>
                <w:sz w:val="20"/>
                <w:szCs w:val="20"/>
                <w:highlight w:val="cyan"/>
                <w:lang w:val="en-GB"/>
              </w:rPr>
            </w:pPr>
            <w:r w:rsidRPr="00E7759A">
              <w:rPr>
                <w:rFonts w:cs="Calibri"/>
                <w:b/>
                <w:i/>
                <w:vanish/>
                <w:sz w:val="20"/>
                <w:szCs w:val="20"/>
                <w:highlight w:val="cyan"/>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3A97161A" w14:textId="77777777" w:rsidR="000B6A78" w:rsidRPr="00E7759A" w:rsidRDefault="000B6A78" w:rsidP="002E462D">
            <w:pPr>
              <w:spacing w:after="0"/>
              <w:rPr>
                <w:rFonts w:cs="Calibri"/>
                <w:vanish/>
                <w:sz w:val="20"/>
                <w:szCs w:val="20"/>
                <w:highlight w:val="cyan"/>
                <w:lang w:val="en-GB"/>
              </w:rPr>
            </w:pPr>
            <w:r w:rsidRPr="00E7759A">
              <w:rPr>
                <w:rFonts w:cs="Calibri"/>
                <w:vanish/>
                <w:sz w:val="20"/>
                <w:szCs w:val="20"/>
                <w:highlight w:val="cyan"/>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5137A8C1" w14:textId="77777777" w:rsidR="000B6A78" w:rsidRPr="00E7759A" w:rsidRDefault="000B6A78" w:rsidP="002E462D">
            <w:pPr>
              <w:spacing w:after="0"/>
              <w:rPr>
                <w:rFonts w:cs="Calibri"/>
                <w:i/>
                <w:vanish/>
                <w:sz w:val="20"/>
                <w:szCs w:val="20"/>
                <w:highlight w:val="cyan"/>
                <w:lang w:val="en-GB"/>
              </w:rPr>
            </w:pPr>
            <w:proofErr w:type="spellStart"/>
            <w:r w:rsidRPr="00E7759A">
              <w:rPr>
                <w:rFonts w:cs="Calibri"/>
                <w:i/>
                <w:vanish/>
                <w:sz w:val="20"/>
                <w:szCs w:val="20"/>
                <w:highlight w:val="cyan"/>
                <w:lang w:val="en-GB"/>
              </w:rPr>
              <w:t>Operational</w:t>
            </w:r>
            <w:r w:rsidRPr="00E7759A">
              <w:rPr>
                <w:rFonts w:cs="Calibri"/>
                <w:i/>
                <w:vanish/>
                <w:sz w:val="20"/>
                <w:szCs w:val="20"/>
                <w:highlight w:val="cyan"/>
                <w:lang w:val="en-GB"/>
              </w:rPr>
              <w:softHyphen/>
              <w:t>Info</w:t>
            </w:r>
            <w:r w:rsidRPr="00E7759A">
              <w:rPr>
                <w:rFonts w:cs="Calibri"/>
                <w:i/>
                <w:vanish/>
                <w:sz w:val="20"/>
                <w:szCs w:val="20"/>
                <w:highlight w:val="cyan"/>
                <w:lang w:val="en-GB"/>
              </w:rPr>
              <w:softHyphen/>
              <w:t>Group</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5F51CEA0" w14:textId="77777777" w:rsidR="000B6A78" w:rsidRPr="00E7759A" w:rsidRDefault="000B6A78" w:rsidP="002E462D">
            <w:pPr>
              <w:spacing w:after="0"/>
              <w:jc w:val="both"/>
              <w:rPr>
                <w:rFonts w:cs="Calibri"/>
                <w:vanish/>
                <w:sz w:val="20"/>
                <w:szCs w:val="20"/>
                <w:highlight w:val="cyan"/>
                <w:lang w:val="en-GB"/>
              </w:rPr>
            </w:pPr>
            <w:proofErr w:type="spellStart"/>
            <w:r w:rsidRPr="00E7759A">
              <w:rPr>
                <w:rFonts w:cs="Calibri"/>
                <w:vanish/>
                <w:sz w:val="20"/>
                <w:szCs w:val="20"/>
                <w:highlight w:val="cyan"/>
                <w:lang w:val="en-GB"/>
              </w:rPr>
              <w:t>Voir</w:t>
            </w:r>
            <w:proofErr w:type="spellEnd"/>
            <w:r w:rsidRPr="00E7759A">
              <w:rPr>
                <w:rFonts w:cs="Calibri"/>
                <w:vanish/>
                <w:sz w:val="20"/>
                <w:szCs w:val="20"/>
                <w:highlight w:val="cyan"/>
                <w:lang w:val="en-GB"/>
              </w:rPr>
              <w:t xml:space="preserve"> SIRI Part 2 </w:t>
            </w:r>
            <w:proofErr w:type="spellStart"/>
            <w:r w:rsidRPr="00E7759A">
              <w:rPr>
                <w:rFonts w:cs="Calibri"/>
                <w:vanish/>
                <w:sz w:val="20"/>
                <w:szCs w:val="20"/>
                <w:highlight w:val="cyan"/>
                <w:lang w:val="en-GB"/>
              </w:rPr>
              <w:t>OperationalInfo</w:t>
            </w:r>
            <w:r w:rsidRPr="00E7759A">
              <w:rPr>
                <w:rFonts w:cs="Calibri"/>
                <w:vanish/>
                <w:sz w:val="20"/>
                <w:szCs w:val="20"/>
                <w:highlight w:val="cyan"/>
                <w:lang w:val="en-GB"/>
              </w:rPr>
              <w:softHyphen/>
              <w:t>Group</w:t>
            </w:r>
            <w:proofErr w:type="spellEnd"/>
            <w:r w:rsidRPr="00E7759A">
              <w:rPr>
                <w:rFonts w:cs="Calibri"/>
                <w:vanish/>
                <w:sz w:val="20"/>
                <w:szCs w:val="20"/>
                <w:highlight w:val="cyan"/>
                <w:lang w:val="en-GB"/>
              </w:rPr>
              <w:t>.</w:t>
            </w:r>
          </w:p>
          <w:p w14:paraId="6070BA26" w14:textId="77777777" w:rsidR="000B6A78" w:rsidRPr="00E7759A" w:rsidRDefault="000B6A78" w:rsidP="002E462D">
            <w:pPr>
              <w:spacing w:after="0"/>
              <w:jc w:val="both"/>
              <w:rPr>
                <w:rFonts w:cs="Calibri"/>
                <w:vanish/>
                <w:sz w:val="20"/>
                <w:szCs w:val="20"/>
                <w:highlight w:val="cyan"/>
                <w:lang w:val="en-GB"/>
              </w:rPr>
            </w:pPr>
            <w:proofErr w:type="spellStart"/>
            <w:r w:rsidRPr="00E7759A">
              <w:rPr>
                <w:rFonts w:cs="Calibri"/>
                <w:vanish/>
                <w:sz w:val="20"/>
                <w:szCs w:val="20"/>
                <w:highlight w:val="cyan"/>
                <w:lang w:val="en-GB"/>
              </w:rPr>
              <w:t>BlockRef</w:t>
            </w:r>
            <w:proofErr w:type="spellEnd"/>
            <w:r w:rsidRPr="00E7759A">
              <w:rPr>
                <w:rFonts w:cs="Calibri"/>
                <w:vanish/>
                <w:sz w:val="20"/>
                <w:szCs w:val="20"/>
                <w:highlight w:val="cyan"/>
                <w:lang w:val="en-GB"/>
              </w:rPr>
              <w:t xml:space="preserve"> &amp; </w:t>
            </w:r>
            <w:proofErr w:type="spellStart"/>
            <w:r w:rsidRPr="00E7759A">
              <w:rPr>
                <w:rFonts w:cs="Calibri"/>
                <w:vanish/>
                <w:sz w:val="20"/>
                <w:szCs w:val="20"/>
                <w:highlight w:val="cyan"/>
                <w:lang w:val="en-GB"/>
              </w:rPr>
              <w:t>CourseOfJourney</w:t>
            </w:r>
            <w:r w:rsidRPr="00E7759A">
              <w:rPr>
                <w:rFonts w:cs="Calibri"/>
                <w:vanish/>
                <w:sz w:val="20"/>
                <w:szCs w:val="20"/>
                <w:highlight w:val="cyan"/>
                <w:lang w:val="en-GB"/>
              </w:rPr>
              <w:softHyphen/>
              <w:t>Ref</w:t>
            </w:r>
            <w:proofErr w:type="spellEnd"/>
            <w:r w:rsidRPr="00E7759A">
              <w:rPr>
                <w:rFonts w:cs="Calibri"/>
                <w:vanish/>
                <w:sz w:val="20"/>
                <w:szCs w:val="20"/>
                <w:highlight w:val="cyan"/>
                <w:lang w:val="en-GB"/>
              </w:rPr>
              <w:t xml:space="preserve">: </w:t>
            </w:r>
          </w:p>
        </w:tc>
      </w:tr>
      <w:tr w:rsidR="000B6A78" w:rsidRPr="00E32CB2" w14:paraId="675B3F0E" w14:textId="77777777" w:rsidTr="002E462D">
        <w:trPr>
          <w:jc w:val="center"/>
        </w:trPr>
        <w:tc>
          <w:tcPr>
            <w:tcW w:w="1166" w:type="dxa"/>
            <w:vMerge/>
            <w:tcBorders>
              <w:left w:val="single" w:sz="4" w:space="0" w:color="auto"/>
              <w:right w:val="single" w:sz="4" w:space="0" w:color="auto"/>
            </w:tcBorders>
            <w:vAlign w:val="center"/>
          </w:tcPr>
          <w:p w14:paraId="6977B330" w14:textId="77777777" w:rsidR="000B6A78" w:rsidRPr="00E7759A" w:rsidRDefault="000B6A78" w:rsidP="002E462D">
            <w:pPr>
              <w:spacing w:after="0"/>
              <w:rPr>
                <w:rFonts w:cs="Calibri"/>
                <w:i/>
                <w:sz w:val="20"/>
                <w:szCs w:val="20"/>
                <w:lang w:val="en-GB"/>
              </w:rPr>
            </w:pPr>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30223139" w14:textId="77777777" w:rsidR="000B6A78" w:rsidRPr="00E7759A" w:rsidRDefault="000B6A78" w:rsidP="002E462D">
            <w:pPr>
              <w:spacing w:after="0"/>
              <w:rPr>
                <w:rFonts w:cs="Calibri"/>
                <w:b/>
                <w:i/>
                <w:sz w:val="20"/>
                <w:szCs w:val="20"/>
                <w:highlight w:val="lightGray"/>
                <w:lang w:val="en-GB"/>
              </w:rPr>
            </w:pPr>
            <w:proofErr w:type="spellStart"/>
            <w:r w:rsidRPr="00E7759A">
              <w:rPr>
                <w:rFonts w:cs="Calibri"/>
                <w:b/>
                <w:i/>
                <w:sz w:val="20"/>
                <w:szCs w:val="20"/>
                <w:highlight w:val="lightGray"/>
                <w:lang w:val="en-GB"/>
              </w:rPr>
              <w:t>TrainNumber</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AC72A0E" w14:textId="77777777" w:rsidR="000B6A78" w:rsidRPr="00E7759A" w:rsidRDefault="000B6A78" w:rsidP="002E462D">
            <w:pPr>
              <w:spacing w:after="0"/>
              <w:rPr>
                <w:rFonts w:cs="Calibri"/>
                <w:sz w:val="20"/>
                <w:szCs w:val="20"/>
                <w:lang w:val="en-GB"/>
              </w:rPr>
            </w:pPr>
            <w:proofErr w:type="gramStart"/>
            <w:r w:rsidRPr="00E7759A">
              <w:rPr>
                <w:rFonts w:cs="Calibri"/>
                <w:sz w:val="20"/>
                <w:szCs w:val="20"/>
                <w:lang w:val="en-GB"/>
              </w:rPr>
              <w:t>0:*</w:t>
            </w:r>
            <w:proofErr w:type="gramEnd"/>
          </w:p>
        </w:tc>
        <w:tc>
          <w:tcPr>
            <w:tcW w:w="1620" w:type="dxa"/>
            <w:tcBorders>
              <w:top w:val="single" w:sz="4" w:space="0" w:color="auto"/>
              <w:left w:val="single" w:sz="4" w:space="0" w:color="auto"/>
              <w:bottom w:val="single" w:sz="4" w:space="0" w:color="auto"/>
              <w:right w:val="single" w:sz="4" w:space="0" w:color="auto"/>
            </w:tcBorders>
            <w:vAlign w:val="center"/>
          </w:tcPr>
          <w:p w14:paraId="35A52677" w14:textId="77777777" w:rsidR="000B6A78" w:rsidRPr="00E7759A" w:rsidRDefault="000B6A78" w:rsidP="002E462D">
            <w:pPr>
              <w:spacing w:after="0"/>
              <w:rPr>
                <w:rFonts w:cs="Calibri"/>
                <w:i/>
                <w:sz w:val="20"/>
                <w:szCs w:val="20"/>
                <w:lang w:val="en-GB"/>
              </w:rPr>
            </w:pPr>
            <w:r w:rsidRPr="00E7759A">
              <w:rPr>
                <w:rFonts w:cs="Calibri"/>
                <w:i/>
                <w:sz w:val="20"/>
                <w:szCs w:val="20"/>
                <w:lang w:val="en-GB"/>
              </w:rPr>
              <w:t>sequence</w:t>
            </w:r>
          </w:p>
        </w:tc>
        <w:tc>
          <w:tcPr>
            <w:tcW w:w="4945" w:type="dxa"/>
            <w:tcBorders>
              <w:top w:val="single" w:sz="4" w:space="0" w:color="auto"/>
              <w:left w:val="single" w:sz="4" w:space="0" w:color="auto"/>
              <w:bottom w:val="single" w:sz="4" w:space="0" w:color="auto"/>
              <w:right w:val="single" w:sz="4" w:space="0" w:color="auto"/>
            </w:tcBorders>
            <w:vAlign w:val="center"/>
          </w:tcPr>
          <w:p w14:paraId="1BC172BB" w14:textId="77777777" w:rsidR="000B6A78" w:rsidRPr="00E7759A" w:rsidRDefault="000B6A78" w:rsidP="002E462D">
            <w:pPr>
              <w:spacing w:after="0"/>
              <w:jc w:val="both"/>
              <w:rPr>
                <w:rFonts w:cs="Calibri"/>
                <w:i/>
                <w:sz w:val="20"/>
                <w:szCs w:val="20"/>
                <w:lang w:val="fr-FR"/>
              </w:rPr>
            </w:pPr>
            <w:r w:rsidRPr="00E7759A">
              <w:rPr>
                <w:rFonts w:cs="Calibri"/>
                <w:sz w:val="20"/>
                <w:szCs w:val="20"/>
                <w:lang w:val="fr-FR"/>
              </w:rPr>
              <w:t xml:space="preserve">Séquence de numéro de train (l'utilisation d'une </w:t>
            </w:r>
            <w:proofErr w:type="spellStart"/>
            <w:r w:rsidRPr="00E7759A">
              <w:rPr>
                <w:rFonts w:cs="Calibri"/>
                <w:sz w:val="20"/>
                <w:szCs w:val="20"/>
                <w:lang w:val="fr-FR"/>
              </w:rPr>
              <w:t>sequence</w:t>
            </w:r>
            <w:proofErr w:type="spellEnd"/>
            <w:r w:rsidRPr="00E7759A">
              <w:rPr>
                <w:rFonts w:cs="Calibri"/>
                <w:sz w:val="20"/>
                <w:szCs w:val="20"/>
                <w:lang w:val="fr-FR"/>
              </w:rPr>
              <w:t xml:space="preserve"> permet </w:t>
            </w:r>
            <w:proofErr w:type="spellStart"/>
            <w:r w:rsidRPr="00E7759A">
              <w:rPr>
                <w:rFonts w:cs="Calibri"/>
                <w:sz w:val="20"/>
                <w:szCs w:val="20"/>
                <w:lang w:val="fr-FR"/>
              </w:rPr>
              <w:t>notament</w:t>
            </w:r>
            <w:proofErr w:type="spellEnd"/>
            <w:r w:rsidRPr="00E7759A">
              <w:rPr>
                <w:rFonts w:cs="Calibri"/>
                <w:sz w:val="20"/>
                <w:szCs w:val="20"/>
                <w:lang w:val="fr-FR"/>
              </w:rPr>
              <w:t xml:space="preserve"> de gérer les trains couples)</w:t>
            </w:r>
          </w:p>
        </w:tc>
      </w:tr>
      <w:tr w:rsidR="000B6A78" w:rsidRPr="00E32CB2" w14:paraId="78A4DCDB" w14:textId="77777777" w:rsidTr="002E462D">
        <w:trPr>
          <w:jc w:val="center"/>
        </w:trPr>
        <w:tc>
          <w:tcPr>
            <w:tcW w:w="1166" w:type="dxa"/>
            <w:vMerge/>
            <w:tcBorders>
              <w:left w:val="single" w:sz="4" w:space="0" w:color="auto"/>
              <w:right w:val="single" w:sz="4" w:space="0" w:color="auto"/>
            </w:tcBorders>
            <w:vAlign w:val="center"/>
          </w:tcPr>
          <w:p w14:paraId="328EF519" w14:textId="77777777" w:rsidR="000B6A78" w:rsidRPr="00E7759A" w:rsidRDefault="000B6A78" w:rsidP="002E462D">
            <w:pPr>
              <w:spacing w:after="0"/>
              <w:rPr>
                <w:rFonts w:cs="Calibri"/>
                <w:i/>
                <w:sz w:val="20"/>
                <w:szCs w:val="20"/>
                <w:lang w:val="fr-FR"/>
              </w:rPr>
            </w:pPr>
          </w:p>
        </w:tc>
        <w:tc>
          <w:tcPr>
            <w:tcW w:w="236" w:type="dxa"/>
            <w:tcBorders>
              <w:top w:val="single" w:sz="4" w:space="0" w:color="auto"/>
              <w:left w:val="single" w:sz="4" w:space="0" w:color="auto"/>
              <w:bottom w:val="single" w:sz="4" w:space="0" w:color="auto"/>
              <w:right w:val="single" w:sz="4" w:space="0" w:color="auto"/>
            </w:tcBorders>
            <w:vAlign w:val="center"/>
          </w:tcPr>
          <w:p w14:paraId="315D80F9" w14:textId="77777777" w:rsidR="000B6A78" w:rsidRPr="00E7759A" w:rsidRDefault="000B6A78" w:rsidP="002E462D">
            <w:pPr>
              <w:spacing w:after="0"/>
              <w:rPr>
                <w:rFonts w:cs="Calibri"/>
                <w:b/>
                <w:i/>
                <w:sz w:val="20"/>
                <w:szCs w:val="20"/>
                <w:lang w:val="fr-FR"/>
              </w:rPr>
            </w:pPr>
          </w:p>
        </w:tc>
        <w:tc>
          <w:tcPr>
            <w:tcW w:w="1384" w:type="dxa"/>
            <w:gridSpan w:val="2"/>
            <w:tcBorders>
              <w:top w:val="single" w:sz="4" w:space="0" w:color="auto"/>
              <w:left w:val="single" w:sz="4" w:space="0" w:color="auto"/>
              <w:bottom w:val="single" w:sz="4" w:space="0" w:color="auto"/>
              <w:right w:val="single" w:sz="4" w:space="0" w:color="auto"/>
            </w:tcBorders>
            <w:vAlign w:val="center"/>
          </w:tcPr>
          <w:p w14:paraId="6B298F78" w14:textId="77777777" w:rsidR="000B6A78" w:rsidRPr="00E7759A" w:rsidRDefault="000B6A78" w:rsidP="002E462D">
            <w:pPr>
              <w:spacing w:after="0"/>
              <w:rPr>
                <w:rFonts w:cs="Calibri"/>
                <w:b/>
                <w:i/>
                <w:sz w:val="20"/>
                <w:szCs w:val="20"/>
                <w:highlight w:val="lightGray"/>
                <w:lang w:val="en-GB"/>
              </w:rPr>
            </w:pPr>
            <w:proofErr w:type="spellStart"/>
            <w:r w:rsidRPr="00E7759A">
              <w:rPr>
                <w:rFonts w:cs="Calibri"/>
                <w:b/>
                <w:i/>
                <w:sz w:val="20"/>
                <w:szCs w:val="20"/>
                <w:highlight w:val="lightGray"/>
                <w:lang w:val="en-GB"/>
              </w:rPr>
              <w:t>TrainNumberRef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3471E595" w14:textId="77777777" w:rsidR="000B6A78" w:rsidRPr="00E7759A" w:rsidRDefault="000B6A78" w:rsidP="002E462D">
            <w:pPr>
              <w:spacing w:after="0"/>
              <w:rPr>
                <w:rFonts w:cs="Calibri"/>
                <w:sz w:val="20"/>
                <w:szCs w:val="20"/>
                <w:lang w:val="en-GB"/>
              </w:rPr>
            </w:pPr>
            <w:r w:rsidRPr="00E7759A">
              <w:rPr>
                <w:rFonts w:cs="Calibri"/>
                <w:sz w:val="20"/>
                <w:szCs w:val="20"/>
                <w:lang w:val="en-GB"/>
              </w:rPr>
              <w:t>1:1</w:t>
            </w:r>
          </w:p>
        </w:tc>
        <w:tc>
          <w:tcPr>
            <w:tcW w:w="1620" w:type="dxa"/>
            <w:tcBorders>
              <w:top w:val="single" w:sz="4" w:space="0" w:color="auto"/>
              <w:left w:val="single" w:sz="4" w:space="0" w:color="auto"/>
              <w:bottom w:val="single" w:sz="4" w:space="0" w:color="auto"/>
              <w:right w:val="single" w:sz="4" w:space="0" w:color="auto"/>
            </w:tcBorders>
            <w:vAlign w:val="center"/>
          </w:tcPr>
          <w:p w14:paraId="108149B1" w14:textId="77777777" w:rsidR="000B6A78" w:rsidRPr="00E7759A" w:rsidRDefault="000B6A78" w:rsidP="002E462D">
            <w:pPr>
              <w:spacing w:after="0"/>
              <w:rPr>
                <w:rFonts w:cs="Calibri"/>
                <w:i/>
                <w:sz w:val="20"/>
                <w:szCs w:val="20"/>
                <w:lang w:val="en-GB"/>
              </w:rPr>
            </w:pPr>
            <w:r w:rsidRPr="00E7759A">
              <w:rPr>
                <w:rFonts w:cs="Calibri"/>
                <w:i/>
                <w:sz w:val="20"/>
                <w:szCs w:val="20"/>
                <w:lang w:val="en-GB"/>
              </w:rPr>
              <w:sym w:font="Wingdings" w:char="F0E0"/>
            </w:r>
            <w:proofErr w:type="spellStart"/>
            <w:r w:rsidRPr="00E7759A">
              <w:rPr>
                <w:rFonts w:cs="Calibri"/>
                <w:i/>
                <w:sz w:val="20"/>
                <w:szCs w:val="20"/>
                <w:lang w:val="en-GB"/>
              </w:rPr>
              <w:t>TrainNumber</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4AF4C67E" w14:textId="77777777" w:rsidR="000B6A78" w:rsidRPr="00E7759A" w:rsidRDefault="000B6A78" w:rsidP="002E462D">
            <w:pPr>
              <w:spacing w:after="0"/>
              <w:jc w:val="both"/>
              <w:rPr>
                <w:rFonts w:cs="Calibri"/>
                <w:sz w:val="20"/>
                <w:szCs w:val="20"/>
                <w:lang w:val="fr-FR"/>
              </w:rPr>
            </w:pPr>
            <w:r w:rsidRPr="00E7759A">
              <w:rPr>
                <w:rFonts w:cs="Calibri"/>
                <w:sz w:val="20"/>
                <w:szCs w:val="20"/>
                <w:lang w:val="fr-FR"/>
              </w:rPr>
              <w:t>Numéro de train</w:t>
            </w:r>
          </w:p>
          <w:p w14:paraId="2B6FBCA5" w14:textId="77777777" w:rsidR="000B6A78" w:rsidRPr="00E7759A" w:rsidRDefault="000B6A78" w:rsidP="002E462D">
            <w:pPr>
              <w:spacing w:after="0"/>
              <w:jc w:val="both"/>
              <w:rPr>
                <w:rFonts w:cs="Calibri"/>
                <w:sz w:val="20"/>
                <w:szCs w:val="20"/>
                <w:lang w:val="fr-FR"/>
              </w:rPr>
            </w:pPr>
            <w:r w:rsidRPr="00E7759A">
              <w:rPr>
                <w:rFonts w:cs="Calibri"/>
                <w:sz w:val="20"/>
                <w:szCs w:val="20"/>
                <w:lang w:val="fr-FR"/>
              </w:rPr>
              <w:t xml:space="preserve">On utilisera en priorité la codification de code primaire UE 454/2011 ou le numéro de train UIC </w:t>
            </w:r>
            <w:r w:rsidR="001C0642" w:rsidRPr="00E7759A">
              <w:rPr>
                <w:rFonts w:cs="Calibri"/>
                <w:sz w:val="20"/>
                <w:szCs w:val="20"/>
                <w:lang w:val="fr-FR"/>
              </w:rPr>
              <w:t xml:space="preserve"> </w:t>
            </w:r>
          </w:p>
        </w:tc>
      </w:tr>
      <w:tr w:rsidR="000B6A78" w:rsidRPr="00E32CB2" w14:paraId="65882BCA" w14:textId="77777777" w:rsidTr="002E462D">
        <w:trPr>
          <w:jc w:val="center"/>
        </w:trPr>
        <w:tc>
          <w:tcPr>
            <w:tcW w:w="1166" w:type="dxa"/>
            <w:vMerge/>
            <w:tcBorders>
              <w:left w:val="single" w:sz="4" w:space="0" w:color="auto"/>
              <w:right w:val="single" w:sz="4" w:space="0" w:color="auto"/>
            </w:tcBorders>
            <w:vAlign w:val="center"/>
          </w:tcPr>
          <w:p w14:paraId="67B9B25F" w14:textId="77777777" w:rsidR="000B6A78" w:rsidRPr="00E7759A" w:rsidRDefault="000B6A78" w:rsidP="002E462D">
            <w:pPr>
              <w:spacing w:after="0"/>
              <w:rPr>
                <w:rFonts w:cs="Calibri"/>
                <w:i/>
                <w:sz w:val="20"/>
                <w:szCs w:val="20"/>
                <w:lang w:val="fr-FR"/>
              </w:rPr>
            </w:pPr>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59FCC73E" w14:textId="77777777" w:rsidR="000B6A78" w:rsidRPr="00E7759A" w:rsidRDefault="000B6A78" w:rsidP="002E462D">
            <w:pPr>
              <w:spacing w:after="0"/>
              <w:rPr>
                <w:rFonts w:cs="Calibri"/>
                <w:b/>
                <w:i/>
                <w:sz w:val="20"/>
                <w:szCs w:val="20"/>
                <w:highlight w:val="lightGray"/>
                <w:lang w:val="en-GB"/>
              </w:rPr>
            </w:pPr>
            <w:proofErr w:type="spellStart"/>
            <w:r w:rsidRPr="00E7759A">
              <w:rPr>
                <w:rFonts w:cs="Calibri"/>
                <w:b/>
                <w:i/>
                <w:sz w:val="20"/>
                <w:szCs w:val="20"/>
                <w:highlight w:val="lightGray"/>
                <w:lang w:val="en-GB"/>
              </w:rPr>
              <w:t>JourneyParts</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51748278" w14:textId="77777777" w:rsidR="000B6A78" w:rsidRPr="00E7759A" w:rsidRDefault="000B6A78" w:rsidP="002E462D">
            <w:pPr>
              <w:spacing w:after="0"/>
              <w:rPr>
                <w:rFonts w:cs="Calibri"/>
                <w:sz w:val="20"/>
                <w:szCs w:val="20"/>
                <w:lang w:val="en-GB"/>
              </w:rPr>
            </w:pPr>
            <w:proofErr w:type="gramStart"/>
            <w:r w:rsidRPr="00E7759A">
              <w:rPr>
                <w:rFonts w:cs="Calibri"/>
                <w:sz w:val="20"/>
                <w:szCs w:val="20"/>
                <w:lang w:val="en-GB"/>
              </w:rPr>
              <w:t>0:*</w:t>
            </w:r>
            <w:proofErr w:type="gramEnd"/>
          </w:p>
        </w:tc>
        <w:tc>
          <w:tcPr>
            <w:tcW w:w="1620" w:type="dxa"/>
            <w:tcBorders>
              <w:top w:val="single" w:sz="4" w:space="0" w:color="auto"/>
              <w:left w:val="single" w:sz="4" w:space="0" w:color="auto"/>
              <w:bottom w:val="single" w:sz="4" w:space="0" w:color="auto"/>
              <w:right w:val="single" w:sz="4" w:space="0" w:color="auto"/>
            </w:tcBorders>
            <w:vAlign w:val="center"/>
          </w:tcPr>
          <w:p w14:paraId="7DBE137A" w14:textId="77777777" w:rsidR="000B6A78" w:rsidRPr="00E7759A" w:rsidRDefault="000B6A78" w:rsidP="002E462D">
            <w:pPr>
              <w:spacing w:after="0"/>
              <w:rPr>
                <w:rFonts w:cs="Calibri"/>
                <w:i/>
                <w:sz w:val="20"/>
                <w:szCs w:val="20"/>
                <w:lang w:val="en-GB"/>
              </w:rPr>
            </w:pPr>
            <w:r w:rsidRPr="00E7759A">
              <w:rPr>
                <w:rFonts w:cs="Calibri"/>
                <w:i/>
                <w:sz w:val="20"/>
                <w:szCs w:val="20"/>
                <w:lang w:val="en-GB"/>
              </w:rPr>
              <w:t>sequence</w:t>
            </w:r>
          </w:p>
        </w:tc>
        <w:tc>
          <w:tcPr>
            <w:tcW w:w="4945" w:type="dxa"/>
            <w:tcBorders>
              <w:top w:val="single" w:sz="4" w:space="0" w:color="auto"/>
              <w:left w:val="single" w:sz="4" w:space="0" w:color="auto"/>
              <w:bottom w:val="single" w:sz="4" w:space="0" w:color="auto"/>
              <w:right w:val="single" w:sz="4" w:space="0" w:color="auto"/>
            </w:tcBorders>
            <w:vAlign w:val="center"/>
          </w:tcPr>
          <w:p w14:paraId="7FFE2002" w14:textId="528BAA98" w:rsidR="000B6A78" w:rsidRPr="00E7759A" w:rsidRDefault="000B6A78" w:rsidP="002E462D">
            <w:pPr>
              <w:spacing w:after="0"/>
              <w:jc w:val="both"/>
              <w:rPr>
                <w:rFonts w:cs="Calibri"/>
                <w:sz w:val="20"/>
                <w:szCs w:val="20"/>
                <w:lang w:val="fr-FR"/>
              </w:rPr>
            </w:pPr>
            <w:r w:rsidRPr="00E7759A">
              <w:rPr>
                <w:rFonts w:cs="Calibri"/>
                <w:sz w:val="20"/>
                <w:szCs w:val="20"/>
                <w:lang w:val="fr-FR"/>
              </w:rPr>
              <w:t>Liste des parties de course concernée</w:t>
            </w:r>
            <w:r w:rsidR="00587720">
              <w:rPr>
                <w:rFonts w:cs="Calibri"/>
                <w:sz w:val="20"/>
                <w:szCs w:val="20"/>
                <w:lang w:val="fr-FR"/>
              </w:rPr>
              <w:t>s</w:t>
            </w:r>
            <w:r w:rsidRPr="00E7759A">
              <w:rPr>
                <w:rFonts w:cs="Calibri"/>
                <w:sz w:val="20"/>
                <w:szCs w:val="20"/>
                <w:lang w:val="fr-FR"/>
              </w:rPr>
              <w:t xml:space="preserve"> par les Call ci-dessous. </w:t>
            </w:r>
          </w:p>
          <w:p w14:paraId="531EF41F" w14:textId="77777777" w:rsidR="000B6A78" w:rsidRPr="00E7759A" w:rsidRDefault="00AA38C2" w:rsidP="002E462D">
            <w:pPr>
              <w:spacing w:after="0"/>
              <w:jc w:val="both"/>
              <w:rPr>
                <w:rFonts w:cs="Calibri"/>
                <w:i/>
                <w:sz w:val="20"/>
                <w:szCs w:val="20"/>
                <w:lang w:val="fr-FR"/>
              </w:rPr>
            </w:pPr>
            <w:r w:rsidRPr="00E7759A">
              <w:rPr>
                <w:rFonts w:cs="Calibri"/>
                <w:sz w:val="20"/>
                <w:szCs w:val="20"/>
                <w:highlight w:val="lightGray"/>
                <w:lang w:val="fr-FR"/>
              </w:rPr>
              <w:t xml:space="preserve">Dans le cadre du profil </w:t>
            </w:r>
            <w:r w:rsidR="000B6A78" w:rsidRPr="00E7759A">
              <w:rPr>
                <w:rFonts w:cs="Calibri"/>
                <w:sz w:val="20"/>
                <w:szCs w:val="20"/>
                <w:highlight w:val="lightGray"/>
                <w:lang w:val="fr-FR"/>
              </w:rPr>
              <w:t>France on utilisera ces sous-ensembles de course exclusivement pour porter la parité des trains (avec possibilité de changer de parité en cours de course).</w:t>
            </w:r>
          </w:p>
        </w:tc>
      </w:tr>
      <w:tr w:rsidR="005D58BD" w:rsidRPr="00E32CB2" w14:paraId="6B0A6F9E" w14:textId="77777777" w:rsidTr="00313F12">
        <w:trPr>
          <w:jc w:val="center"/>
        </w:trPr>
        <w:tc>
          <w:tcPr>
            <w:tcW w:w="1166" w:type="dxa"/>
            <w:vMerge/>
            <w:tcBorders>
              <w:left w:val="single" w:sz="4" w:space="0" w:color="auto"/>
              <w:right w:val="single" w:sz="4" w:space="0" w:color="auto"/>
            </w:tcBorders>
            <w:vAlign w:val="center"/>
          </w:tcPr>
          <w:p w14:paraId="3404DF1E" w14:textId="77777777" w:rsidR="005D58BD" w:rsidRPr="00E7759A" w:rsidRDefault="005D58BD" w:rsidP="002E462D">
            <w:pPr>
              <w:spacing w:after="0"/>
              <w:rPr>
                <w:rFonts w:cs="Calibri"/>
                <w:i/>
                <w:sz w:val="20"/>
                <w:szCs w:val="20"/>
                <w:lang w:val="fr-FR"/>
              </w:rPr>
            </w:pPr>
          </w:p>
        </w:tc>
        <w:tc>
          <w:tcPr>
            <w:tcW w:w="236" w:type="dxa"/>
            <w:vMerge w:val="restart"/>
            <w:tcBorders>
              <w:top w:val="single" w:sz="4" w:space="0" w:color="auto"/>
              <w:left w:val="single" w:sz="4" w:space="0" w:color="auto"/>
              <w:right w:val="single" w:sz="4" w:space="0" w:color="auto"/>
            </w:tcBorders>
            <w:shd w:val="clear" w:color="auto" w:fill="auto"/>
            <w:vAlign w:val="center"/>
          </w:tcPr>
          <w:p w14:paraId="39F0499B" w14:textId="77777777" w:rsidR="005D58BD" w:rsidRPr="00E7759A" w:rsidRDefault="005D58BD" w:rsidP="002E462D">
            <w:pPr>
              <w:spacing w:after="0"/>
              <w:rPr>
                <w:rFonts w:cs="Calibri"/>
                <w:b/>
                <w:i/>
                <w:sz w:val="20"/>
                <w:szCs w:val="20"/>
                <w:highlight w:val="darkGray"/>
                <w:lang w:val="fr-FR"/>
              </w:rPr>
            </w:pPr>
          </w:p>
        </w:tc>
        <w:tc>
          <w:tcPr>
            <w:tcW w:w="1384" w:type="dxa"/>
            <w:gridSpan w:val="2"/>
            <w:tcBorders>
              <w:top w:val="single" w:sz="4" w:space="0" w:color="auto"/>
              <w:left w:val="single" w:sz="4" w:space="0" w:color="auto"/>
              <w:bottom w:val="single" w:sz="4" w:space="0" w:color="auto"/>
              <w:right w:val="single" w:sz="4" w:space="0" w:color="auto"/>
            </w:tcBorders>
            <w:vAlign w:val="center"/>
          </w:tcPr>
          <w:p w14:paraId="524492A1" w14:textId="77777777" w:rsidR="005D58BD" w:rsidRPr="00E7759A" w:rsidRDefault="005D58BD" w:rsidP="002E462D">
            <w:pPr>
              <w:spacing w:after="0"/>
              <w:rPr>
                <w:rFonts w:cs="Calibri"/>
                <w:b/>
                <w:i/>
                <w:sz w:val="20"/>
                <w:szCs w:val="20"/>
                <w:highlight w:val="lightGray"/>
                <w:lang w:val="en-GB"/>
              </w:rPr>
            </w:pPr>
            <w:proofErr w:type="spellStart"/>
            <w:r w:rsidRPr="00E7759A">
              <w:rPr>
                <w:rFonts w:cs="Calibri"/>
                <w:b/>
                <w:i/>
                <w:sz w:val="20"/>
                <w:szCs w:val="20"/>
                <w:highlight w:val="lightGray"/>
                <w:lang w:val="en-GB"/>
              </w:rPr>
              <w:t>JourneyPart</w:t>
            </w:r>
            <w:r w:rsidRPr="00E7759A">
              <w:rPr>
                <w:rFonts w:cs="Calibri"/>
                <w:b/>
                <w:i/>
                <w:sz w:val="20"/>
                <w:szCs w:val="20"/>
                <w:highlight w:val="lightGray"/>
                <w:lang w:val="en-GB"/>
              </w:rPr>
              <w:softHyphen/>
              <w:t>Info</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BBA03BB" w14:textId="77777777" w:rsidR="005D58BD" w:rsidRPr="00E7759A" w:rsidRDefault="005D58BD" w:rsidP="002E462D">
            <w:pPr>
              <w:spacing w:after="0"/>
              <w:rPr>
                <w:rFonts w:cs="Calibri"/>
                <w:sz w:val="20"/>
                <w:szCs w:val="20"/>
                <w:lang w:val="en-GB"/>
              </w:rPr>
            </w:pPr>
            <w:r w:rsidRPr="00E7759A">
              <w:rPr>
                <w:rFonts w:cs="Calibri"/>
                <w:sz w:val="20"/>
                <w:szCs w:val="20"/>
                <w:lang w:val="en-GB"/>
              </w:rPr>
              <w:t>1:1</w:t>
            </w:r>
          </w:p>
        </w:tc>
        <w:tc>
          <w:tcPr>
            <w:tcW w:w="1620" w:type="dxa"/>
            <w:tcBorders>
              <w:top w:val="single" w:sz="4" w:space="0" w:color="auto"/>
              <w:left w:val="single" w:sz="4" w:space="0" w:color="auto"/>
              <w:bottom w:val="single" w:sz="4" w:space="0" w:color="auto"/>
              <w:right w:val="single" w:sz="4" w:space="0" w:color="auto"/>
            </w:tcBorders>
            <w:vAlign w:val="center"/>
          </w:tcPr>
          <w:p w14:paraId="1A2DDD3A" w14:textId="77777777" w:rsidR="005D58BD" w:rsidRPr="00E7759A" w:rsidRDefault="005D58BD" w:rsidP="002E462D">
            <w:pPr>
              <w:spacing w:after="0"/>
              <w:rPr>
                <w:rFonts w:cs="Calibri"/>
                <w:i/>
                <w:sz w:val="20"/>
                <w:szCs w:val="20"/>
                <w:lang w:val="en-GB"/>
              </w:rPr>
            </w:pPr>
            <w:r w:rsidRPr="00E7759A">
              <w:rPr>
                <w:rFonts w:cs="Calibri"/>
                <w:i/>
                <w:sz w:val="20"/>
                <w:szCs w:val="20"/>
                <w:lang w:val="en-GB"/>
              </w:rPr>
              <w:t>+Structure</w:t>
            </w:r>
          </w:p>
        </w:tc>
        <w:tc>
          <w:tcPr>
            <w:tcW w:w="4945" w:type="dxa"/>
            <w:tcBorders>
              <w:top w:val="single" w:sz="4" w:space="0" w:color="auto"/>
              <w:left w:val="single" w:sz="4" w:space="0" w:color="auto"/>
              <w:bottom w:val="single" w:sz="4" w:space="0" w:color="auto"/>
              <w:right w:val="single" w:sz="4" w:space="0" w:color="auto"/>
            </w:tcBorders>
            <w:vAlign w:val="center"/>
          </w:tcPr>
          <w:p w14:paraId="6C8CA7B3" w14:textId="77777777" w:rsidR="005D58BD" w:rsidRPr="00E7759A" w:rsidRDefault="005D58BD" w:rsidP="002E462D">
            <w:pPr>
              <w:spacing w:after="0"/>
              <w:jc w:val="both"/>
              <w:rPr>
                <w:rFonts w:cs="Calibri"/>
                <w:i/>
                <w:sz w:val="20"/>
                <w:szCs w:val="20"/>
                <w:lang w:val="fr-FR"/>
              </w:rPr>
            </w:pPr>
            <w:r w:rsidRPr="00E7759A">
              <w:rPr>
                <w:rFonts w:cs="Calibri"/>
                <w:sz w:val="20"/>
                <w:szCs w:val="20"/>
                <w:lang w:val="fr-FR"/>
              </w:rPr>
              <w:t>Information sur les parties de course</w:t>
            </w:r>
          </w:p>
        </w:tc>
      </w:tr>
      <w:tr w:rsidR="005D58BD" w:rsidRPr="00E32CB2" w14:paraId="1E88A40D" w14:textId="77777777" w:rsidTr="00313F12">
        <w:trPr>
          <w:jc w:val="center"/>
        </w:trPr>
        <w:tc>
          <w:tcPr>
            <w:tcW w:w="1166" w:type="dxa"/>
            <w:vMerge/>
            <w:tcBorders>
              <w:left w:val="single" w:sz="4" w:space="0" w:color="auto"/>
              <w:right w:val="single" w:sz="4" w:space="0" w:color="auto"/>
            </w:tcBorders>
            <w:vAlign w:val="center"/>
          </w:tcPr>
          <w:p w14:paraId="0A68E854" w14:textId="77777777" w:rsidR="005D58BD" w:rsidRPr="00E7759A" w:rsidRDefault="005D58BD" w:rsidP="002E462D">
            <w:pPr>
              <w:spacing w:after="0"/>
              <w:rPr>
                <w:rFonts w:cs="Calibri"/>
                <w:i/>
                <w:sz w:val="20"/>
                <w:szCs w:val="20"/>
                <w:lang w:val="fr-FR"/>
              </w:rPr>
            </w:pPr>
          </w:p>
        </w:tc>
        <w:tc>
          <w:tcPr>
            <w:tcW w:w="236" w:type="dxa"/>
            <w:vMerge/>
            <w:tcBorders>
              <w:left w:val="single" w:sz="4" w:space="0" w:color="auto"/>
              <w:right w:val="single" w:sz="4" w:space="0" w:color="auto"/>
            </w:tcBorders>
            <w:shd w:val="clear" w:color="auto" w:fill="auto"/>
            <w:vAlign w:val="center"/>
          </w:tcPr>
          <w:p w14:paraId="75A58F97" w14:textId="77777777" w:rsidR="005D58BD" w:rsidRPr="00E7759A" w:rsidRDefault="005D58BD" w:rsidP="002E462D">
            <w:pPr>
              <w:spacing w:after="0"/>
              <w:rPr>
                <w:rFonts w:cs="Calibri"/>
                <w:b/>
                <w:i/>
                <w:sz w:val="20"/>
                <w:szCs w:val="20"/>
                <w:lang w:val="fr-FR"/>
              </w:rPr>
            </w:pPr>
          </w:p>
        </w:tc>
        <w:tc>
          <w:tcPr>
            <w:tcW w:w="236" w:type="dxa"/>
            <w:vMerge w:val="restart"/>
            <w:tcBorders>
              <w:top w:val="single" w:sz="4" w:space="0" w:color="auto"/>
              <w:left w:val="single" w:sz="4" w:space="0" w:color="auto"/>
              <w:right w:val="single" w:sz="4" w:space="0" w:color="auto"/>
            </w:tcBorders>
            <w:shd w:val="clear" w:color="auto" w:fill="auto"/>
            <w:vAlign w:val="center"/>
          </w:tcPr>
          <w:p w14:paraId="6B829315" w14:textId="77777777" w:rsidR="005D58BD" w:rsidRPr="00E7759A" w:rsidRDefault="005D58BD" w:rsidP="002E462D">
            <w:pPr>
              <w:spacing w:after="0"/>
              <w:rPr>
                <w:rFonts w:cs="Calibri"/>
                <w:b/>
                <w:i/>
                <w:sz w:val="20"/>
                <w:szCs w:val="20"/>
                <w:lang w:val="fr-FR"/>
              </w:rPr>
            </w:pPr>
          </w:p>
        </w:tc>
        <w:tc>
          <w:tcPr>
            <w:tcW w:w="1148" w:type="dxa"/>
            <w:tcBorders>
              <w:top w:val="single" w:sz="4" w:space="0" w:color="auto"/>
              <w:left w:val="single" w:sz="4" w:space="0" w:color="auto"/>
              <w:bottom w:val="single" w:sz="4" w:space="0" w:color="auto"/>
              <w:right w:val="single" w:sz="4" w:space="0" w:color="auto"/>
            </w:tcBorders>
            <w:vAlign w:val="center"/>
          </w:tcPr>
          <w:p w14:paraId="0B5176F5" w14:textId="77777777" w:rsidR="005D58BD" w:rsidRPr="00E7759A" w:rsidRDefault="005D58BD" w:rsidP="002E462D">
            <w:pPr>
              <w:spacing w:after="0"/>
              <w:rPr>
                <w:rFonts w:cs="Calibri"/>
                <w:b/>
                <w:i/>
                <w:sz w:val="20"/>
                <w:szCs w:val="20"/>
                <w:highlight w:val="lightGray"/>
                <w:lang w:val="en-GB"/>
              </w:rPr>
            </w:pPr>
            <w:proofErr w:type="spellStart"/>
            <w:r w:rsidRPr="00E7759A">
              <w:rPr>
                <w:rFonts w:cs="Calibri"/>
                <w:b/>
                <w:i/>
                <w:sz w:val="20"/>
                <w:szCs w:val="20"/>
                <w:highlight w:val="lightGray"/>
                <w:lang w:val="en-GB"/>
              </w:rPr>
              <w:t>Journey</w:t>
            </w:r>
            <w:r w:rsidRPr="00E7759A">
              <w:rPr>
                <w:rFonts w:cs="Calibri"/>
                <w:b/>
                <w:i/>
                <w:sz w:val="20"/>
                <w:szCs w:val="20"/>
                <w:highlight w:val="lightGray"/>
                <w:lang w:val="en-GB"/>
              </w:rPr>
              <w:softHyphen/>
              <w:t>PartRef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F4D3EE3" w14:textId="77777777" w:rsidR="005D58BD" w:rsidRPr="00E7759A" w:rsidRDefault="005D58BD" w:rsidP="002E462D">
            <w:pPr>
              <w:spacing w:after="0"/>
              <w:rPr>
                <w:rFonts w:cs="Calibri"/>
                <w:sz w:val="20"/>
                <w:szCs w:val="20"/>
                <w:lang w:val="en-GB"/>
              </w:rPr>
            </w:pPr>
            <w:r w:rsidRPr="00E7759A">
              <w:rPr>
                <w:rFonts w:cs="Calibri"/>
                <w:sz w:val="20"/>
                <w:szCs w:val="20"/>
                <w:lang w:val="en-GB"/>
              </w:rPr>
              <w:t>1:1</w:t>
            </w:r>
          </w:p>
        </w:tc>
        <w:tc>
          <w:tcPr>
            <w:tcW w:w="1620" w:type="dxa"/>
            <w:tcBorders>
              <w:top w:val="single" w:sz="4" w:space="0" w:color="auto"/>
              <w:left w:val="single" w:sz="4" w:space="0" w:color="auto"/>
              <w:bottom w:val="single" w:sz="4" w:space="0" w:color="auto"/>
              <w:right w:val="single" w:sz="4" w:space="0" w:color="auto"/>
            </w:tcBorders>
            <w:vAlign w:val="center"/>
          </w:tcPr>
          <w:p w14:paraId="617278E8" w14:textId="77777777" w:rsidR="005D58BD" w:rsidRPr="00E7759A" w:rsidRDefault="005D58BD" w:rsidP="002E462D">
            <w:pPr>
              <w:spacing w:after="0"/>
              <w:rPr>
                <w:rFonts w:cs="Calibri"/>
                <w:i/>
                <w:sz w:val="20"/>
                <w:szCs w:val="20"/>
                <w:lang w:val="en-GB"/>
              </w:rPr>
            </w:pPr>
            <w:r w:rsidRPr="00E7759A">
              <w:rPr>
                <w:rFonts w:cs="Calibri"/>
                <w:i/>
                <w:sz w:val="20"/>
                <w:szCs w:val="20"/>
                <w:lang w:val="en-GB"/>
              </w:rPr>
              <w:sym w:font="Wingdings" w:char="F0E0"/>
            </w:r>
            <w:proofErr w:type="spellStart"/>
            <w:r w:rsidRPr="00E7759A">
              <w:rPr>
                <w:rFonts w:cs="Calibri"/>
                <w:i/>
                <w:sz w:val="20"/>
                <w:szCs w:val="20"/>
                <w:lang w:val="en-GB"/>
              </w:rPr>
              <w:t>JourneyPart</w:t>
            </w:r>
            <w:r w:rsidRPr="00E7759A">
              <w:rPr>
                <w:rFonts w:cs="Calibri"/>
                <w:i/>
                <w:sz w:val="20"/>
                <w:szCs w:val="20"/>
                <w:lang w:val="en-GB"/>
              </w:rPr>
              <w:softHyphen/>
              <w:t>Code</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7F955271" w14:textId="77777777" w:rsidR="005D58BD" w:rsidRPr="00E7759A" w:rsidRDefault="005D58BD" w:rsidP="002E462D">
            <w:pPr>
              <w:spacing w:after="0"/>
              <w:jc w:val="both"/>
              <w:rPr>
                <w:rFonts w:cs="Calibri"/>
                <w:sz w:val="20"/>
                <w:szCs w:val="20"/>
                <w:lang w:val="fr-FR"/>
              </w:rPr>
            </w:pPr>
            <w:r w:rsidRPr="00E7759A">
              <w:rPr>
                <w:rFonts w:cs="Calibri"/>
                <w:sz w:val="20"/>
                <w:szCs w:val="20"/>
                <w:highlight w:val="lightGray"/>
                <w:lang w:val="fr-FR"/>
              </w:rPr>
              <w:t xml:space="preserve">Dans le cadre du profil France ce champ permettra d'identifier, en particulier dans le contexte du RER, les portions de courses exploitées par la RATP et celles exploitées par la SNCF (les valeurs d'identification des </w:t>
            </w:r>
            <w:proofErr w:type="spellStart"/>
            <w:r w:rsidRPr="00E7759A">
              <w:rPr>
                <w:rFonts w:cs="Calibri"/>
                <w:sz w:val="20"/>
                <w:szCs w:val="20"/>
                <w:highlight w:val="lightGray"/>
                <w:lang w:val="fr-FR"/>
              </w:rPr>
              <w:t>JourneyPart</w:t>
            </w:r>
            <w:proofErr w:type="spellEnd"/>
            <w:r w:rsidRPr="00E7759A">
              <w:rPr>
                <w:rFonts w:cs="Calibri"/>
                <w:sz w:val="20"/>
                <w:szCs w:val="20"/>
                <w:highlight w:val="lightGray"/>
                <w:lang w:val="fr-FR"/>
              </w:rPr>
              <w:t xml:space="preserve"> sont des données de référence qui devront être fixes en amont de l'échange).</w:t>
            </w:r>
          </w:p>
        </w:tc>
      </w:tr>
      <w:tr w:rsidR="005D58BD" w:rsidRPr="00E32CB2" w14:paraId="44B1AC55" w14:textId="77777777" w:rsidTr="00313F12">
        <w:trPr>
          <w:jc w:val="center"/>
        </w:trPr>
        <w:tc>
          <w:tcPr>
            <w:tcW w:w="1166" w:type="dxa"/>
            <w:vMerge/>
            <w:tcBorders>
              <w:left w:val="single" w:sz="4" w:space="0" w:color="auto"/>
              <w:right w:val="single" w:sz="4" w:space="0" w:color="auto"/>
            </w:tcBorders>
            <w:vAlign w:val="center"/>
          </w:tcPr>
          <w:p w14:paraId="7B0A48E2" w14:textId="77777777" w:rsidR="005D58BD" w:rsidRPr="00E7759A" w:rsidRDefault="005D58BD" w:rsidP="002E462D">
            <w:pPr>
              <w:spacing w:after="0"/>
              <w:rPr>
                <w:rFonts w:cs="Calibri"/>
                <w:i/>
                <w:sz w:val="20"/>
                <w:szCs w:val="20"/>
                <w:lang w:val="fr-FR"/>
              </w:rPr>
            </w:pPr>
          </w:p>
        </w:tc>
        <w:tc>
          <w:tcPr>
            <w:tcW w:w="236" w:type="dxa"/>
            <w:vMerge/>
            <w:tcBorders>
              <w:left w:val="single" w:sz="4" w:space="0" w:color="auto"/>
              <w:right w:val="single" w:sz="4" w:space="0" w:color="auto"/>
            </w:tcBorders>
            <w:shd w:val="clear" w:color="auto" w:fill="auto"/>
            <w:vAlign w:val="center"/>
          </w:tcPr>
          <w:p w14:paraId="549AEEDA" w14:textId="77777777" w:rsidR="005D58BD" w:rsidRPr="00E7759A" w:rsidRDefault="005D58BD" w:rsidP="002E462D">
            <w:pPr>
              <w:spacing w:after="0"/>
              <w:rPr>
                <w:rFonts w:cs="Calibri"/>
                <w:b/>
                <w:i/>
                <w:sz w:val="20"/>
                <w:szCs w:val="20"/>
                <w:lang w:val="fr-FR"/>
              </w:rPr>
            </w:pPr>
          </w:p>
        </w:tc>
        <w:tc>
          <w:tcPr>
            <w:tcW w:w="236" w:type="dxa"/>
            <w:vMerge/>
            <w:tcBorders>
              <w:left w:val="single" w:sz="4" w:space="0" w:color="auto"/>
              <w:right w:val="single" w:sz="4" w:space="0" w:color="auto"/>
            </w:tcBorders>
            <w:shd w:val="clear" w:color="auto" w:fill="auto"/>
            <w:vAlign w:val="center"/>
          </w:tcPr>
          <w:p w14:paraId="56C9F8A3" w14:textId="77777777" w:rsidR="005D58BD" w:rsidRPr="00E7759A" w:rsidRDefault="005D58BD" w:rsidP="002E462D">
            <w:pPr>
              <w:spacing w:after="0"/>
              <w:rPr>
                <w:rFonts w:cs="Calibri"/>
                <w:b/>
                <w:i/>
                <w:sz w:val="20"/>
                <w:szCs w:val="20"/>
                <w:lang w:val="fr-FR"/>
              </w:rPr>
            </w:pPr>
          </w:p>
        </w:tc>
        <w:tc>
          <w:tcPr>
            <w:tcW w:w="1148" w:type="dxa"/>
            <w:tcBorders>
              <w:top w:val="single" w:sz="4" w:space="0" w:color="auto"/>
              <w:left w:val="single" w:sz="4" w:space="0" w:color="auto"/>
              <w:bottom w:val="single" w:sz="4" w:space="0" w:color="auto"/>
              <w:right w:val="single" w:sz="4" w:space="0" w:color="auto"/>
            </w:tcBorders>
            <w:vAlign w:val="center"/>
          </w:tcPr>
          <w:p w14:paraId="1D545E15" w14:textId="77777777" w:rsidR="005D58BD" w:rsidRPr="00E7759A" w:rsidRDefault="005D58BD" w:rsidP="002E462D">
            <w:pPr>
              <w:spacing w:after="0"/>
              <w:rPr>
                <w:rFonts w:cs="Calibri"/>
                <w:b/>
                <w:i/>
                <w:sz w:val="20"/>
                <w:szCs w:val="20"/>
                <w:highlight w:val="lightGray"/>
                <w:lang w:val="en-GB"/>
              </w:rPr>
            </w:pPr>
            <w:proofErr w:type="spellStart"/>
            <w:r w:rsidRPr="00E7759A">
              <w:rPr>
                <w:rFonts w:cs="Calibri"/>
                <w:b/>
                <w:i/>
                <w:sz w:val="20"/>
                <w:szCs w:val="20"/>
                <w:highlight w:val="lightGray"/>
                <w:lang w:val="en-GB"/>
              </w:rPr>
              <w:t>Train</w:t>
            </w:r>
            <w:r w:rsidRPr="00E7759A">
              <w:rPr>
                <w:rFonts w:cs="Calibri"/>
                <w:b/>
                <w:i/>
                <w:sz w:val="20"/>
                <w:szCs w:val="20"/>
                <w:highlight w:val="lightGray"/>
                <w:lang w:val="en-GB"/>
              </w:rPr>
              <w:softHyphen/>
              <w:t>NumberRef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8AA0F70" w14:textId="77777777" w:rsidR="005D58BD" w:rsidRPr="00E7759A" w:rsidRDefault="005D58BD" w:rsidP="002E462D">
            <w:pPr>
              <w:spacing w:after="0"/>
              <w:rPr>
                <w:rFonts w:cs="Calibri"/>
                <w:sz w:val="20"/>
                <w:szCs w:val="20"/>
                <w:lang w:val="en-GB"/>
              </w:rPr>
            </w:pPr>
            <w:r w:rsidRPr="00E7759A">
              <w:rPr>
                <w:rFonts w:cs="Calibri"/>
                <w:sz w:val="20"/>
                <w:szCs w:val="20"/>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3F1F244A" w14:textId="77777777" w:rsidR="005D58BD" w:rsidRPr="00E7759A" w:rsidRDefault="005D58BD" w:rsidP="002E462D">
            <w:pPr>
              <w:spacing w:after="0"/>
              <w:rPr>
                <w:rFonts w:cs="Calibri"/>
                <w:i/>
                <w:sz w:val="20"/>
                <w:szCs w:val="20"/>
                <w:lang w:val="en-GB"/>
              </w:rPr>
            </w:pPr>
            <w:r w:rsidRPr="00E7759A">
              <w:rPr>
                <w:rFonts w:cs="Calibri"/>
                <w:i/>
                <w:sz w:val="20"/>
                <w:szCs w:val="20"/>
                <w:lang w:val="en-GB"/>
              </w:rPr>
              <w:sym w:font="Wingdings" w:char="F0E0"/>
            </w:r>
            <w:proofErr w:type="spellStart"/>
            <w:r w:rsidRPr="00E7759A">
              <w:rPr>
                <w:rFonts w:cs="Calibri"/>
                <w:i/>
                <w:sz w:val="20"/>
                <w:szCs w:val="20"/>
                <w:lang w:val="en-GB"/>
              </w:rPr>
              <w:t>TrainNumbere</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28BFF43D" w14:textId="77777777" w:rsidR="005D58BD" w:rsidRPr="00E7759A" w:rsidRDefault="005D58BD" w:rsidP="002E462D">
            <w:pPr>
              <w:spacing w:after="0"/>
              <w:jc w:val="both"/>
              <w:rPr>
                <w:rFonts w:cs="Calibri"/>
                <w:sz w:val="20"/>
                <w:szCs w:val="20"/>
                <w:lang w:val="fr-FR"/>
              </w:rPr>
            </w:pPr>
            <w:r w:rsidRPr="00E7759A">
              <w:rPr>
                <w:rFonts w:cs="Calibri"/>
                <w:sz w:val="20"/>
                <w:szCs w:val="20"/>
                <w:lang w:val="fr-FR"/>
              </w:rPr>
              <w:t xml:space="preserve">Dans le cadre du profil France ce champ sera suffixé, pour la SNCF, des code </w:t>
            </w:r>
            <w:proofErr w:type="gramStart"/>
            <w:r w:rsidRPr="00E7759A">
              <w:rPr>
                <w:rFonts w:cs="Calibri"/>
                <w:sz w:val="20"/>
                <w:szCs w:val="20"/>
                <w:lang w:val="fr-FR"/>
              </w:rPr>
              <w:t>suivants:</w:t>
            </w:r>
            <w:proofErr w:type="gramEnd"/>
          </w:p>
          <w:p w14:paraId="67099B54" w14:textId="77777777" w:rsidR="005D58BD" w:rsidRPr="00E7759A" w:rsidRDefault="005D58BD" w:rsidP="008E47A4">
            <w:pPr>
              <w:numPr>
                <w:ilvl w:val="0"/>
                <w:numId w:val="25"/>
              </w:numPr>
              <w:spacing w:after="0"/>
              <w:jc w:val="both"/>
              <w:rPr>
                <w:rFonts w:cs="Calibri"/>
                <w:sz w:val="20"/>
                <w:szCs w:val="20"/>
                <w:lang w:val="fr-FR"/>
              </w:rPr>
            </w:pPr>
            <w:r w:rsidRPr="00E7759A">
              <w:rPr>
                <w:rFonts w:cs="Calibri"/>
                <w:sz w:val="20"/>
                <w:szCs w:val="20"/>
                <w:lang w:val="fr-FR"/>
              </w:rPr>
              <w:t>:2 pour les trains de parité paire</w:t>
            </w:r>
          </w:p>
          <w:p w14:paraId="7698D72E" w14:textId="77777777" w:rsidR="005D58BD" w:rsidRPr="00E7759A" w:rsidRDefault="005D58BD" w:rsidP="008E47A4">
            <w:pPr>
              <w:numPr>
                <w:ilvl w:val="0"/>
                <w:numId w:val="25"/>
              </w:numPr>
              <w:spacing w:after="0"/>
              <w:jc w:val="both"/>
              <w:rPr>
                <w:rFonts w:cs="Calibri"/>
                <w:sz w:val="20"/>
                <w:szCs w:val="20"/>
                <w:lang w:val="fr-FR"/>
              </w:rPr>
            </w:pPr>
            <w:r w:rsidRPr="00E7759A">
              <w:rPr>
                <w:rFonts w:cs="Calibri"/>
                <w:sz w:val="20"/>
                <w:szCs w:val="20"/>
                <w:lang w:val="fr-FR"/>
              </w:rPr>
              <w:lastRenderedPageBreak/>
              <w:t>:1 pour les trains de parité impaire</w:t>
            </w:r>
          </w:p>
          <w:p w14:paraId="6083EE9A" w14:textId="77777777" w:rsidR="005D58BD" w:rsidRPr="00E7759A" w:rsidRDefault="005D58BD" w:rsidP="002E462D">
            <w:pPr>
              <w:spacing w:after="0"/>
              <w:jc w:val="both"/>
              <w:rPr>
                <w:rFonts w:cs="Calibri"/>
                <w:sz w:val="20"/>
                <w:szCs w:val="20"/>
                <w:highlight w:val="lightGray"/>
                <w:lang w:val="fr-FR"/>
              </w:rPr>
            </w:pPr>
            <w:r w:rsidRPr="00E7759A">
              <w:rPr>
                <w:rFonts w:cs="Calibri"/>
                <w:sz w:val="20"/>
                <w:szCs w:val="20"/>
                <w:highlight w:val="lightGray"/>
                <w:lang w:val="fr-FR"/>
              </w:rPr>
              <w:t xml:space="preserve">L'association à une </w:t>
            </w:r>
            <w:proofErr w:type="spellStart"/>
            <w:r w:rsidRPr="00E7759A">
              <w:rPr>
                <w:rFonts w:cs="Calibri"/>
                <w:sz w:val="20"/>
                <w:szCs w:val="20"/>
                <w:highlight w:val="lightGray"/>
                <w:lang w:val="fr-FR"/>
              </w:rPr>
              <w:t>JourneyPart</w:t>
            </w:r>
            <w:proofErr w:type="spellEnd"/>
            <w:r w:rsidRPr="00E7759A">
              <w:rPr>
                <w:rFonts w:cs="Calibri"/>
                <w:sz w:val="20"/>
                <w:szCs w:val="20"/>
                <w:highlight w:val="lightGray"/>
                <w:lang w:val="fr-FR"/>
              </w:rPr>
              <w:t xml:space="preserve"> permet de gérer les changements de parité en cours de course. Si la parité est invariable, une seule </w:t>
            </w:r>
            <w:proofErr w:type="spellStart"/>
            <w:r w:rsidRPr="00E7759A">
              <w:rPr>
                <w:rFonts w:cs="Calibri"/>
                <w:sz w:val="20"/>
                <w:szCs w:val="20"/>
                <w:highlight w:val="lightGray"/>
                <w:lang w:val="fr-FR"/>
              </w:rPr>
              <w:t>JourneyPart</w:t>
            </w:r>
            <w:proofErr w:type="spellEnd"/>
            <w:r w:rsidRPr="00E7759A">
              <w:rPr>
                <w:rFonts w:cs="Calibri"/>
                <w:sz w:val="20"/>
                <w:szCs w:val="20"/>
                <w:highlight w:val="lightGray"/>
                <w:lang w:val="fr-FR"/>
              </w:rPr>
              <w:t xml:space="preserve"> sera définie.</w:t>
            </w:r>
          </w:p>
          <w:p w14:paraId="4065838E" w14:textId="77777777" w:rsidR="005D58BD" w:rsidRPr="00E7759A" w:rsidRDefault="005D58BD" w:rsidP="002E462D">
            <w:pPr>
              <w:spacing w:after="0"/>
              <w:jc w:val="both"/>
              <w:rPr>
                <w:rFonts w:cs="Calibri"/>
                <w:sz w:val="20"/>
                <w:szCs w:val="20"/>
                <w:highlight w:val="lightGray"/>
                <w:lang w:val="fr-FR"/>
              </w:rPr>
            </w:pPr>
            <w:r w:rsidRPr="00E7759A">
              <w:rPr>
                <w:rFonts w:cs="Calibri"/>
                <w:sz w:val="20"/>
                <w:szCs w:val="20"/>
                <w:highlight w:val="lightGray"/>
                <w:lang w:val="fr-FR"/>
              </w:rPr>
              <w:t>Si le numéro de train n'est pas connu mais que la parité doit tout de même être échangée, ce champ contiendra "</w:t>
            </w:r>
            <w:proofErr w:type="gramStart"/>
            <w:r w:rsidRPr="00E7759A">
              <w:rPr>
                <w:rFonts w:cs="Calibri"/>
                <w:b/>
                <w:i/>
                <w:sz w:val="20"/>
                <w:szCs w:val="20"/>
                <w:highlight w:val="lightGray"/>
                <w:lang w:val="fr-FR"/>
              </w:rPr>
              <w:t>unknown:</w:t>
            </w:r>
            <w:proofErr w:type="gramEnd"/>
            <w:r w:rsidRPr="00E7759A">
              <w:rPr>
                <w:rFonts w:cs="Calibri"/>
                <w:b/>
                <w:i/>
                <w:sz w:val="20"/>
                <w:szCs w:val="20"/>
                <w:highlight w:val="lightGray"/>
                <w:lang w:val="fr-FR"/>
              </w:rPr>
              <w:t>1</w:t>
            </w:r>
            <w:r w:rsidRPr="00E7759A">
              <w:rPr>
                <w:rFonts w:cs="Calibri"/>
                <w:sz w:val="20"/>
                <w:szCs w:val="20"/>
                <w:highlight w:val="lightGray"/>
                <w:lang w:val="fr-FR"/>
              </w:rPr>
              <w:t>" ou "</w:t>
            </w:r>
            <w:r w:rsidRPr="00E7759A">
              <w:rPr>
                <w:rFonts w:cs="Calibri"/>
                <w:b/>
                <w:i/>
                <w:sz w:val="20"/>
                <w:szCs w:val="20"/>
                <w:highlight w:val="lightGray"/>
                <w:lang w:val="fr-FR"/>
              </w:rPr>
              <w:t>unknown:2</w:t>
            </w:r>
            <w:r w:rsidRPr="00E7759A">
              <w:rPr>
                <w:rFonts w:cs="Calibri"/>
                <w:sz w:val="20"/>
                <w:szCs w:val="20"/>
                <w:highlight w:val="lightGray"/>
                <w:lang w:val="fr-FR"/>
              </w:rPr>
              <w:t>".</w:t>
            </w:r>
          </w:p>
          <w:p w14:paraId="1174B0DC" w14:textId="77777777" w:rsidR="005D58BD" w:rsidRPr="00E7759A" w:rsidRDefault="005D58BD" w:rsidP="002E462D">
            <w:pPr>
              <w:spacing w:after="0"/>
              <w:jc w:val="both"/>
              <w:rPr>
                <w:rFonts w:cs="Calibri"/>
                <w:i/>
                <w:strike/>
                <w:sz w:val="20"/>
                <w:szCs w:val="20"/>
                <w:lang w:val="fr-FR"/>
              </w:rPr>
            </w:pPr>
            <w:r w:rsidRPr="00E7759A">
              <w:rPr>
                <w:rFonts w:cs="Calibri"/>
                <w:sz w:val="20"/>
                <w:szCs w:val="20"/>
                <w:highlight w:val="lightGray"/>
                <w:lang w:val="fr-FR"/>
              </w:rPr>
              <w:t xml:space="preserve">Si les identifiants de </w:t>
            </w:r>
            <w:proofErr w:type="spellStart"/>
            <w:r w:rsidRPr="00E7759A">
              <w:rPr>
                <w:rFonts w:cs="Calibri"/>
                <w:sz w:val="20"/>
                <w:szCs w:val="20"/>
                <w:highlight w:val="lightGray"/>
                <w:lang w:val="fr-FR"/>
              </w:rPr>
              <w:t>JourneyPart</w:t>
            </w:r>
            <w:proofErr w:type="spellEnd"/>
            <w:r w:rsidRPr="00E7759A">
              <w:rPr>
                <w:rFonts w:cs="Calibri"/>
                <w:sz w:val="20"/>
                <w:szCs w:val="20"/>
                <w:highlight w:val="lightGray"/>
                <w:lang w:val="fr-FR"/>
              </w:rPr>
              <w:t xml:space="preserve"> n'ont pas été échangés mais que la parité doit tout de même être échangée, le champ précédent (</w:t>
            </w:r>
            <w:proofErr w:type="spellStart"/>
            <w:r w:rsidRPr="00E7759A">
              <w:rPr>
                <w:rFonts w:cs="Calibri"/>
                <w:sz w:val="20"/>
                <w:szCs w:val="20"/>
                <w:highlight w:val="lightGray"/>
                <w:lang w:val="fr-FR"/>
              </w:rPr>
              <w:t>JourneyPartRef</w:t>
            </w:r>
            <w:proofErr w:type="spellEnd"/>
            <w:r w:rsidRPr="00E7759A">
              <w:rPr>
                <w:rFonts w:cs="Calibri"/>
                <w:sz w:val="20"/>
                <w:szCs w:val="20"/>
                <w:highlight w:val="lightGray"/>
                <w:lang w:val="fr-FR"/>
              </w:rPr>
              <w:t>, qui est obligatoire) prendra la valeur arbitraire de "</w:t>
            </w:r>
            <w:proofErr w:type="spellStart"/>
            <w:r w:rsidRPr="00E7759A">
              <w:rPr>
                <w:rFonts w:cs="Calibri"/>
                <w:b/>
                <w:i/>
                <w:sz w:val="20"/>
                <w:szCs w:val="20"/>
                <w:highlight w:val="lightGray"/>
                <w:lang w:val="fr-FR"/>
              </w:rPr>
              <w:t>unknown</w:t>
            </w:r>
            <w:proofErr w:type="spellEnd"/>
            <w:r w:rsidRPr="00E7759A">
              <w:rPr>
                <w:rFonts w:cs="Calibri"/>
                <w:sz w:val="20"/>
                <w:szCs w:val="20"/>
                <w:highlight w:val="lightGray"/>
                <w:lang w:val="fr-FR"/>
              </w:rPr>
              <w:t>".</w:t>
            </w:r>
          </w:p>
        </w:tc>
      </w:tr>
      <w:tr w:rsidR="005D58BD" w:rsidRPr="00E7759A" w14:paraId="27BAB0CA" w14:textId="77777777" w:rsidTr="00313F12">
        <w:trPr>
          <w:jc w:val="center"/>
        </w:trPr>
        <w:tc>
          <w:tcPr>
            <w:tcW w:w="1166" w:type="dxa"/>
            <w:vMerge/>
            <w:tcBorders>
              <w:left w:val="single" w:sz="4" w:space="0" w:color="auto"/>
              <w:bottom w:val="single" w:sz="4" w:space="0" w:color="auto"/>
              <w:right w:val="single" w:sz="4" w:space="0" w:color="auto"/>
            </w:tcBorders>
            <w:vAlign w:val="center"/>
          </w:tcPr>
          <w:p w14:paraId="6F2D0C7F" w14:textId="77777777" w:rsidR="005D58BD" w:rsidRPr="00E7759A" w:rsidRDefault="005D58BD" w:rsidP="002E462D">
            <w:pPr>
              <w:spacing w:after="0"/>
              <w:rPr>
                <w:rFonts w:cs="Calibri"/>
                <w:i/>
                <w:sz w:val="20"/>
                <w:szCs w:val="20"/>
                <w:lang w:val="fr-FR"/>
              </w:rPr>
            </w:pPr>
          </w:p>
        </w:tc>
        <w:tc>
          <w:tcPr>
            <w:tcW w:w="236" w:type="dxa"/>
            <w:vMerge/>
            <w:tcBorders>
              <w:left w:val="single" w:sz="4" w:space="0" w:color="auto"/>
              <w:bottom w:val="single" w:sz="4" w:space="0" w:color="auto"/>
              <w:right w:val="single" w:sz="4" w:space="0" w:color="auto"/>
            </w:tcBorders>
            <w:shd w:val="clear" w:color="auto" w:fill="auto"/>
            <w:vAlign w:val="center"/>
          </w:tcPr>
          <w:p w14:paraId="2E455940" w14:textId="77777777" w:rsidR="005D58BD" w:rsidRPr="00E7759A" w:rsidRDefault="005D58BD" w:rsidP="002E462D">
            <w:pPr>
              <w:spacing w:after="0"/>
              <w:rPr>
                <w:rFonts w:cs="Calibri"/>
                <w:b/>
                <w:i/>
                <w:sz w:val="20"/>
                <w:szCs w:val="20"/>
                <w:highlight w:val="cyan"/>
                <w:lang w:val="fr-FR"/>
              </w:rPr>
            </w:pPr>
          </w:p>
        </w:tc>
        <w:tc>
          <w:tcPr>
            <w:tcW w:w="236" w:type="dxa"/>
            <w:vMerge/>
            <w:tcBorders>
              <w:left w:val="single" w:sz="4" w:space="0" w:color="auto"/>
              <w:bottom w:val="single" w:sz="4" w:space="0" w:color="auto"/>
              <w:right w:val="single" w:sz="4" w:space="0" w:color="auto"/>
            </w:tcBorders>
            <w:shd w:val="clear" w:color="auto" w:fill="auto"/>
            <w:vAlign w:val="center"/>
          </w:tcPr>
          <w:p w14:paraId="357DC27E" w14:textId="77777777" w:rsidR="005D58BD" w:rsidRPr="00E7759A" w:rsidRDefault="005D58BD" w:rsidP="002E462D">
            <w:pPr>
              <w:spacing w:after="0"/>
              <w:rPr>
                <w:rFonts w:cs="Calibri"/>
                <w:b/>
                <w:i/>
                <w:sz w:val="20"/>
                <w:szCs w:val="20"/>
                <w:highlight w:val="cyan"/>
                <w:lang w:val="fr-FR"/>
              </w:rPr>
            </w:pPr>
          </w:p>
        </w:tc>
        <w:tc>
          <w:tcPr>
            <w:tcW w:w="1148" w:type="dxa"/>
            <w:tcBorders>
              <w:top w:val="single" w:sz="4" w:space="0" w:color="auto"/>
              <w:left w:val="single" w:sz="4" w:space="0" w:color="auto"/>
              <w:bottom w:val="single" w:sz="4" w:space="0" w:color="auto"/>
              <w:right w:val="single" w:sz="4" w:space="0" w:color="auto"/>
            </w:tcBorders>
            <w:vAlign w:val="center"/>
          </w:tcPr>
          <w:p w14:paraId="349B383C" w14:textId="77777777" w:rsidR="005D58BD" w:rsidRPr="00E7759A" w:rsidRDefault="005D58BD" w:rsidP="002E462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Operator</w:t>
            </w:r>
            <w:r w:rsidRPr="00E7759A">
              <w:rPr>
                <w:rFonts w:cs="Calibri"/>
                <w:b/>
                <w:i/>
                <w:vanish/>
                <w:sz w:val="20"/>
                <w:szCs w:val="20"/>
                <w:highlight w:val="cyan"/>
                <w:lang w:val="en-GB"/>
              </w:rPr>
              <w:softHyphen/>
              <w:t>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1C9352E" w14:textId="77777777" w:rsidR="005D58BD" w:rsidRPr="00E7759A" w:rsidRDefault="005D58BD" w:rsidP="002E462D">
            <w:pPr>
              <w:spacing w:after="0"/>
              <w:rPr>
                <w:rFonts w:cs="Calibri"/>
                <w:vanish/>
                <w:sz w:val="20"/>
                <w:szCs w:val="20"/>
                <w:highlight w:val="cyan"/>
                <w:lang w:val="en-GB"/>
              </w:rPr>
            </w:pPr>
            <w:r w:rsidRPr="00E7759A">
              <w:rPr>
                <w:rFonts w:cs="Calibri"/>
                <w:vanish/>
                <w:sz w:val="20"/>
                <w:szCs w:val="20"/>
                <w:highlight w:val="cyan"/>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5F0A0851" w14:textId="77777777" w:rsidR="005D58BD" w:rsidRPr="00E7759A" w:rsidRDefault="005D58BD" w:rsidP="002E462D">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Operator</w:t>
            </w:r>
            <w:r w:rsidRPr="00E7759A">
              <w:rPr>
                <w:rFonts w:cs="Calibri"/>
                <w:i/>
                <w:vanish/>
                <w:sz w:val="20"/>
                <w:szCs w:val="20"/>
                <w:highlight w:val="cyan"/>
                <w:lang w:val="en-GB"/>
              </w:rPr>
              <w:softHyphen/>
              <w:t>Code</w:t>
            </w:r>
            <w:proofErr w:type="spellEnd"/>
          </w:p>
        </w:tc>
        <w:tc>
          <w:tcPr>
            <w:tcW w:w="4945" w:type="dxa"/>
            <w:tcBorders>
              <w:top w:val="single" w:sz="4" w:space="0" w:color="auto"/>
              <w:left w:val="single" w:sz="4" w:space="0" w:color="auto"/>
              <w:bottom w:val="single" w:sz="4" w:space="0" w:color="auto"/>
              <w:right w:val="single" w:sz="4" w:space="0" w:color="auto"/>
            </w:tcBorders>
            <w:vAlign w:val="center"/>
          </w:tcPr>
          <w:p w14:paraId="1EEDE6C4" w14:textId="77777777" w:rsidR="005D58BD" w:rsidRPr="00E7759A" w:rsidRDefault="005D58BD" w:rsidP="002E462D">
            <w:pPr>
              <w:spacing w:after="0"/>
              <w:jc w:val="both"/>
              <w:rPr>
                <w:rFonts w:cs="Calibri"/>
                <w:vanish/>
                <w:sz w:val="20"/>
                <w:szCs w:val="20"/>
                <w:highlight w:val="cyan"/>
                <w:lang w:val="en-GB"/>
              </w:rPr>
            </w:pPr>
            <w:r w:rsidRPr="00E7759A">
              <w:rPr>
                <w:rFonts w:cs="Calibri"/>
                <w:vanish/>
                <w:sz w:val="20"/>
                <w:szCs w:val="20"/>
                <w:highlight w:val="cyan"/>
                <w:lang w:val="en-GB"/>
              </w:rPr>
              <w:t xml:space="preserve">Reference to OPERATOR of a JOURNEY PART. </w:t>
            </w:r>
          </w:p>
        </w:tc>
      </w:tr>
      <w:tr w:rsidR="000B6A78" w:rsidRPr="00E7759A" w14:paraId="306D7A86" w14:textId="77777777" w:rsidTr="002E462D">
        <w:trPr>
          <w:jc w:val="center"/>
        </w:trPr>
        <w:tc>
          <w:tcPr>
            <w:tcW w:w="1166" w:type="dxa"/>
            <w:vMerge w:val="restart"/>
            <w:tcBorders>
              <w:top w:val="single" w:sz="4" w:space="0" w:color="auto"/>
              <w:left w:val="single" w:sz="4" w:space="0" w:color="auto"/>
              <w:right w:val="single" w:sz="4" w:space="0" w:color="auto"/>
            </w:tcBorders>
            <w:vAlign w:val="center"/>
          </w:tcPr>
          <w:p w14:paraId="401D0914" w14:textId="77777777" w:rsidR="000B6A78" w:rsidRPr="00E7759A" w:rsidRDefault="000B6A78" w:rsidP="002E462D">
            <w:pPr>
              <w:spacing w:after="0"/>
              <w:rPr>
                <w:rFonts w:cs="Calibri"/>
                <w:i/>
                <w:sz w:val="20"/>
                <w:szCs w:val="20"/>
                <w:lang w:val="en-GB"/>
              </w:rPr>
            </w:pPr>
            <w:r w:rsidRPr="00E7759A">
              <w:rPr>
                <w:rFonts w:cs="Calibri"/>
                <w:i/>
                <w:sz w:val="20"/>
                <w:szCs w:val="20"/>
                <w:lang w:val="en-GB"/>
              </w:rPr>
              <w:t>Calling Pattern</w:t>
            </w:r>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34F219FC" w14:textId="77777777" w:rsidR="000B6A78" w:rsidRPr="00E7759A" w:rsidRDefault="000B6A78" w:rsidP="002E462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Previous</w:t>
            </w:r>
            <w:r w:rsidRPr="00E7759A">
              <w:rPr>
                <w:rFonts w:cs="Calibri"/>
                <w:b/>
                <w:i/>
                <w:vanish/>
                <w:sz w:val="20"/>
                <w:szCs w:val="20"/>
                <w:highlight w:val="cyan"/>
                <w:lang w:val="en-GB"/>
              </w:rPr>
              <w:softHyphen/>
              <w:t>Calls</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6DBAA98" w14:textId="77777777" w:rsidR="000B6A78" w:rsidRPr="00E7759A" w:rsidRDefault="000B6A78" w:rsidP="002E462D">
            <w:pPr>
              <w:spacing w:after="0"/>
              <w:rPr>
                <w:rFonts w:cs="Calibri"/>
                <w:vanish/>
                <w:sz w:val="20"/>
                <w:szCs w:val="20"/>
                <w:highlight w:val="cyan"/>
                <w:lang w:val="en-GB"/>
              </w:rPr>
            </w:pPr>
            <w:r w:rsidRPr="00E7759A">
              <w:rPr>
                <w:rFonts w:cs="Calibri"/>
                <w:vanish/>
                <w:sz w:val="20"/>
                <w:szCs w:val="20"/>
                <w:highlight w:val="cyan"/>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742C5F15" w14:textId="77777777" w:rsidR="000B6A78" w:rsidRPr="00E7759A" w:rsidRDefault="000B6A78" w:rsidP="002E462D">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945" w:type="dxa"/>
            <w:tcBorders>
              <w:top w:val="single" w:sz="4" w:space="0" w:color="auto"/>
              <w:left w:val="single" w:sz="4" w:space="0" w:color="auto"/>
              <w:bottom w:val="single" w:sz="4" w:space="0" w:color="auto"/>
              <w:right w:val="single" w:sz="4" w:space="0" w:color="auto"/>
            </w:tcBorders>
            <w:vAlign w:val="center"/>
          </w:tcPr>
          <w:p w14:paraId="6548AEF9" w14:textId="77777777" w:rsidR="000B6A78" w:rsidRPr="00E7759A" w:rsidRDefault="000B6A78" w:rsidP="002E462D">
            <w:pPr>
              <w:spacing w:after="0"/>
              <w:jc w:val="both"/>
              <w:rPr>
                <w:rFonts w:cs="Calibri"/>
                <w:vanish/>
                <w:sz w:val="20"/>
                <w:szCs w:val="20"/>
                <w:highlight w:val="cyan"/>
                <w:lang w:val="en-GB"/>
              </w:rPr>
            </w:pPr>
            <w:r w:rsidRPr="00E7759A">
              <w:rPr>
                <w:rFonts w:cs="Calibri"/>
                <w:vanish/>
                <w:sz w:val="20"/>
                <w:szCs w:val="20"/>
                <w:highlight w:val="cyan"/>
                <w:lang w:val="en-GB"/>
              </w:rPr>
              <w:t xml:space="preserve">Information on stops called at previously, the origin </w:t>
            </w:r>
            <w:proofErr w:type="gramStart"/>
            <w:r w:rsidRPr="00E7759A">
              <w:rPr>
                <w:rFonts w:cs="Calibri"/>
                <w:vanish/>
                <w:sz w:val="20"/>
                <w:szCs w:val="20"/>
                <w:highlight w:val="cyan"/>
                <w:lang w:val="en-GB"/>
              </w:rPr>
              <w:t>stop</w:t>
            </w:r>
            <w:proofErr w:type="gramEnd"/>
            <w:r w:rsidRPr="00E7759A">
              <w:rPr>
                <w:rFonts w:cs="Calibri"/>
                <w:vanish/>
                <w:sz w:val="20"/>
                <w:szCs w:val="20"/>
                <w:highlight w:val="cyan"/>
                <w:lang w:val="en-GB"/>
              </w:rPr>
              <w:t xml:space="preserve"> and all intermediate stops up to but not including the current stop.</w:t>
            </w:r>
          </w:p>
        </w:tc>
      </w:tr>
      <w:tr w:rsidR="000B6A78" w:rsidRPr="00E7759A" w14:paraId="0BAFCA19" w14:textId="77777777" w:rsidTr="002E462D">
        <w:trPr>
          <w:jc w:val="center"/>
        </w:trPr>
        <w:tc>
          <w:tcPr>
            <w:tcW w:w="1166" w:type="dxa"/>
            <w:vMerge/>
            <w:tcBorders>
              <w:left w:val="single" w:sz="4" w:space="0" w:color="auto"/>
              <w:right w:val="single" w:sz="4" w:space="0" w:color="auto"/>
            </w:tcBorders>
            <w:vAlign w:val="center"/>
          </w:tcPr>
          <w:p w14:paraId="73022804" w14:textId="77777777" w:rsidR="000B6A78" w:rsidRPr="00E7759A" w:rsidRDefault="000B6A78" w:rsidP="002E462D">
            <w:pPr>
              <w:spacing w:after="0"/>
              <w:rPr>
                <w:rFonts w:cs="Calibr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34C60A47" w14:textId="77777777" w:rsidR="000B6A78" w:rsidRPr="00E7759A" w:rsidRDefault="000B6A78" w:rsidP="002E462D">
            <w:pPr>
              <w:spacing w:after="0"/>
              <w:rPr>
                <w:rFonts w:cs="Calibri"/>
                <w:b/>
                <w:i/>
                <w:vanish/>
                <w:sz w:val="20"/>
                <w:szCs w:val="20"/>
                <w:lang w:val="en-GB"/>
              </w:rPr>
            </w:pPr>
          </w:p>
        </w:tc>
        <w:tc>
          <w:tcPr>
            <w:tcW w:w="1384" w:type="dxa"/>
            <w:gridSpan w:val="2"/>
            <w:tcBorders>
              <w:top w:val="single" w:sz="4" w:space="0" w:color="auto"/>
              <w:left w:val="single" w:sz="4" w:space="0" w:color="auto"/>
              <w:bottom w:val="single" w:sz="4" w:space="0" w:color="auto"/>
              <w:right w:val="single" w:sz="4" w:space="0" w:color="auto"/>
            </w:tcBorders>
            <w:vAlign w:val="center"/>
          </w:tcPr>
          <w:p w14:paraId="2C852421" w14:textId="77777777" w:rsidR="000B6A78" w:rsidRPr="00E7759A" w:rsidRDefault="000B6A78" w:rsidP="002E462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Previous</w:t>
            </w:r>
            <w:r w:rsidRPr="00E7759A">
              <w:rPr>
                <w:rFonts w:cs="Calibri"/>
                <w:b/>
                <w:i/>
                <w:vanish/>
                <w:sz w:val="20"/>
                <w:szCs w:val="20"/>
                <w:highlight w:val="cyan"/>
                <w:lang w:val="en-GB"/>
              </w:rPr>
              <w:softHyphen/>
              <w:t>Call</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AC7D3C4" w14:textId="77777777" w:rsidR="000B6A78" w:rsidRPr="00E7759A" w:rsidRDefault="000B6A78" w:rsidP="002E462D">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620" w:type="dxa"/>
            <w:tcBorders>
              <w:top w:val="single" w:sz="4" w:space="0" w:color="auto"/>
              <w:left w:val="single" w:sz="4" w:space="0" w:color="auto"/>
              <w:bottom w:val="single" w:sz="4" w:space="0" w:color="auto"/>
              <w:right w:val="single" w:sz="4" w:space="0" w:color="auto"/>
            </w:tcBorders>
            <w:vAlign w:val="center"/>
          </w:tcPr>
          <w:p w14:paraId="2F13CE83" w14:textId="77777777" w:rsidR="000B6A78" w:rsidRPr="00E7759A" w:rsidRDefault="000B6A78" w:rsidP="002E462D">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945" w:type="dxa"/>
            <w:tcBorders>
              <w:top w:val="single" w:sz="4" w:space="0" w:color="auto"/>
              <w:left w:val="single" w:sz="4" w:space="0" w:color="auto"/>
              <w:bottom w:val="single" w:sz="4" w:space="0" w:color="auto"/>
              <w:right w:val="single" w:sz="4" w:space="0" w:color="auto"/>
            </w:tcBorders>
            <w:vAlign w:val="center"/>
          </w:tcPr>
          <w:p w14:paraId="25E635EF" w14:textId="77777777" w:rsidR="000B6A78" w:rsidRPr="00E7759A" w:rsidRDefault="000B6A78" w:rsidP="002E462D">
            <w:pPr>
              <w:spacing w:after="0"/>
              <w:jc w:val="both"/>
              <w:rPr>
                <w:rFonts w:cs="Calibri"/>
                <w:vanish/>
                <w:sz w:val="20"/>
                <w:szCs w:val="20"/>
                <w:highlight w:val="cyan"/>
                <w:lang w:val="en-GB"/>
              </w:rPr>
            </w:pPr>
            <w:r w:rsidRPr="00E7759A">
              <w:rPr>
                <w:rFonts w:cs="Calibri"/>
                <w:vanish/>
                <w:sz w:val="20"/>
                <w:szCs w:val="20"/>
                <w:highlight w:val="cyan"/>
                <w:lang w:val="en-GB"/>
              </w:rPr>
              <w:t xml:space="preserve">Information on a stop called at previously. See </w:t>
            </w:r>
            <w:proofErr w:type="spellStart"/>
            <w:r w:rsidRPr="00E7759A">
              <w:rPr>
                <w:rFonts w:cs="Calibri"/>
                <w:vanish/>
                <w:sz w:val="20"/>
                <w:szCs w:val="20"/>
                <w:highlight w:val="cyan"/>
                <w:lang w:val="en-GB"/>
              </w:rPr>
              <w:t>PreviousCall</w:t>
            </w:r>
            <w:proofErr w:type="spellEnd"/>
            <w:r w:rsidRPr="00E7759A">
              <w:rPr>
                <w:rFonts w:cs="Calibri"/>
                <w:vanish/>
                <w:sz w:val="20"/>
                <w:szCs w:val="20"/>
                <w:highlight w:val="cyan"/>
                <w:lang w:val="en-GB"/>
              </w:rPr>
              <w:t xml:space="preserve"> element.</w:t>
            </w:r>
          </w:p>
        </w:tc>
      </w:tr>
      <w:tr w:rsidR="000B6A78" w:rsidRPr="00E32CB2" w14:paraId="45C936DA" w14:textId="77777777" w:rsidTr="002E462D">
        <w:trPr>
          <w:jc w:val="center"/>
        </w:trPr>
        <w:tc>
          <w:tcPr>
            <w:tcW w:w="1166" w:type="dxa"/>
            <w:vMerge/>
            <w:tcBorders>
              <w:left w:val="single" w:sz="4" w:space="0" w:color="auto"/>
              <w:right w:val="single" w:sz="4" w:space="0" w:color="auto"/>
            </w:tcBorders>
            <w:vAlign w:val="center"/>
          </w:tcPr>
          <w:p w14:paraId="71E8E45D" w14:textId="77777777" w:rsidR="000B6A78" w:rsidRPr="00E7759A" w:rsidRDefault="000B6A78" w:rsidP="002E462D">
            <w:pPr>
              <w:spacing w:after="0"/>
              <w:rPr>
                <w:rFonts w:cs="Calibri"/>
                <w:sz w:val="20"/>
                <w:szCs w:val="20"/>
                <w:lang w:val="en-GB"/>
              </w:rPr>
            </w:pPr>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0E8DC856" w14:textId="77777777" w:rsidR="000B6A78" w:rsidRPr="00E7759A" w:rsidRDefault="000B6A78" w:rsidP="002E462D">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Monitored</w:t>
            </w:r>
            <w:proofErr w:type="spellEnd"/>
            <w:r w:rsidRPr="00E7759A">
              <w:rPr>
                <w:rFonts w:cs="Calibri"/>
                <w:b/>
                <w:i/>
                <w:sz w:val="20"/>
                <w:szCs w:val="20"/>
                <w:highlight w:val="lightGray"/>
                <w:shd w:val="clear" w:color="auto" w:fill="CCCCFF"/>
                <w:lang w:val="en-GB"/>
              </w:rPr>
              <w:softHyphen/>
            </w:r>
            <w:r w:rsidRPr="00E7759A">
              <w:rPr>
                <w:rFonts w:cs="Calibri"/>
                <w:b/>
                <w:i/>
                <w:sz w:val="20"/>
                <w:szCs w:val="20"/>
                <w:highlight w:val="lightGray"/>
                <w:shd w:val="clear" w:color="auto" w:fill="00FF00"/>
                <w:lang w:val="fr-LU"/>
              </w:rPr>
              <w:t>Call</w:t>
            </w:r>
          </w:p>
        </w:tc>
        <w:tc>
          <w:tcPr>
            <w:tcW w:w="540" w:type="dxa"/>
            <w:tcBorders>
              <w:top w:val="single" w:sz="4" w:space="0" w:color="auto"/>
              <w:left w:val="single" w:sz="4" w:space="0" w:color="auto"/>
              <w:bottom w:val="single" w:sz="4" w:space="0" w:color="auto"/>
              <w:right w:val="single" w:sz="4" w:space="0" w:color="auto"/>
            </w:tcBorders>
            <w:vAlign w:val="center"/>
          </w:tcPr>
          <w:p w14:paraId="704B4B27" w14:textId="77777777" w:rsidR="000B6A78" w:rsidRPr="00E7759A" w:rsidRDefault="000B6A78" w:rsidP="002E462D">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620" w:type="dxa"/>
            <w:tcBorders>
              <w:top w:val="single" w:sz="4" w:space="0" w:color="auto"/>
              <w:left w:val="single" w:sz="4" w:space="0" w:color="auto"/>
              <w:bottom w:val="single" w:sz="4" w:space="0" w:color="auto"/>
              <w:right w:val="single" w:sz="4" w:space="0" w:color="auto"/>
            </w:tcBorders>
            <w:vAlign w:val="center"/>
          </w:tcPr>
          <w:p w14:paraId="138F150D" w14:textId="77777777" w:rsidR="000B6A78" w:rsidRPr="00E7759A" w:rsidRDefault="000B6A78" w:rsidP="002E462D">
            <w:pPr>
              <w:spacing w:after="0"/>
              <w:rPr>
                <w:rFonts w:cs="Calibri"/>
                <w:i/>
                <w:sz w:val="20"/>
                <w:szCs w:val="20"/>
                <w:lang w:val="fr-LU"/>
              </w:rPr>
            </w:pPr>
            <w:r w:rsidRPr="00E7759A">
              <w:rPr>
                <w:rFonts w:cs="Calibri"/>
                <w:i/>
                <w:sz w:val="20"/>
                <w:szCs w:val="20"/>
                <w:lang w:val="fr-LU"/>
              </w:rPr>
              <w:t>+Structure</w:t>
            </w:r>
          </w:p>
        </w:tc>
        <w:tc>
          <w:tcPr>
            <w:tcW w:w="4945" w:type="dxa"/>
            <w:tcBorders>
              <w:top w:val="single" w:sz="4" w:space="0" w:color="auto"/>
              <w:left w:val="single" w:sz="4" w:space="0" w:color="auto"/>
              <w:bottom w:val="single" w:sz="4" w:space="0" w:color="auto"/>
              <w:right w:val="single" w:sz="4" w:space="0" w:color="auto"/>
            </w:tcBorders>
            <w:vAlign w:val="center"/>
          </w:tcPr>
          <w:p w14:paraId="73274D31" w14:textId="77777777" w:rsidR="000B6A78" w:rsidRPr="00E7759A" w:rsidRDefault="000B6A78" w:rsidP="002E462D">
            <w:pPr>
              <w:spacing w:after="0"/>
              <w:jc w:val="both"/>
              <w:rPr>
                <w:rFonts w:cs="Calibri"/>
                <w:sz w:val="20"/>
                <w:szCs w:val="20"/>
                <w:lang w:val="fr-FR"/>
              </w:rPr>
            </w:pPr>
            <w:r w:rsidRPr="00E7759A">
              <w:rPr>
                <w:rFonts w:cs="Calibri"/>
                <w:sz w:val="20"/>
                <w:szCs w:val="20"/>
                <w:lang w:val="fr-FR"/>
              </w:rPr>
              <w:t>Informations horaires concernant l'arrêt considéré</w:t>
            </w:r>
          </w:p>
        </w:tc>
      </w:tr>
      <w:tr w:rsidR="000B6A78" w:rsidRPr="00E32CB2" w14:paraId="35545140" w14:textId="77777777" w:rsidTr="002E462D">
        <w:trPr>
          <w:jc w:val="center"/>
        </w:trPr>
        <w:tc>
          <w:tcPr>
            <w:tcW w:w="1166" w:type="dxa"/>
            <w:vMerge/>
            <w:tcBorders>
              <w:left w:val="single" w:sz="4" w:space="0" w:color="auto"/>
              <w:right w:val="single" w:sz="4" w:space="0" w:color="auto"/>
            </w:tcBorders>
            <w:vAlign w:val="center"/>
          </w:tcPr>
          <w:p w14:paraId="534A3252" w14:textId="77777777" w:rsidR="000B6A78" w:rsidRPr="00E7759A" w:rsidRDefault="000B6A78" w:rsidP="002E462D">
            <w:pPr>
              <w:spacing w:after="0"/>
              <w:rPr>
                <w:rFonts w:cs="Calibri"/>
                <w:sz w:val="20"/>
                <w:szCs w:val="20"/>
                <w:lang w:val="fr-FR"/>
              </w:rPr>
            </w:pPr>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6079478F" w14:textId="77777777" w:rsidR="000B6A78" w:rsidRPr="00E7759A" w:rsidRDefault="000B6A78" w:rsidP="002E462D">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Onward</w:t>
            </w:r>
            <w:proofErr w:type="spellEnd"/>
            <w:r w:rsidRPr="00E7759A">
              <w:rPr>
                <w:rFonts w:cs="Calibri"/>
                <w:b/>
                <w:i/>
                <w:sz w:val="20"/>
                <w:szCs w:val="20"/>
                <w:highlight w:val="lightGray"/>
                <w:shd w:val="clear" w:color="auto" w:fill="CCCCFF"/>
                <w:lang w:val="en-GB"/>
              </w:rPr>
              <w:softHyphen/>
            </w:r>
            <w:r w:rsidRPr="00E7759A">
              <w:rPr>
                <w:rFonts w:cs="Calibri"/>
                <w:b/>
                <w:i/>
                <w:sz w:val="20"/>
                <w:szCs w:val="20"/>
                <w:highlight w:val="lightGray"/>
                <w:shd w:val="clear" w:color="auto" w:fill="00FF00"/>
                <w:lang w:val="fr-LU"/>
              </w:rPr>
              <w:t>Calls</w:t>
            </w:r>
          </w:p>
        </w:tc>
        <w:tc>
          <w:tcPr>
            <w:tcW w:w="540" w:type="dxa"/>
            <w:tcBorders>
              <w:top w:val="single" w:sz="4" w:space="0" w:color="auto"/>
              <w:left w:val="single" w:sz="4" w:space="0" w:color="auto"/>
              <w:bottom w:val="single" w:sz="4" w:space="0" w:color="auto"/>
              <w:right w:val="single" w:sz="4" w:space="0" w:color="auto"/>
            </w:tcBorders>
            <w:vAlign w:val="center"/>
          </w:tcPr>
          <w:p w14:paraId="27BB15A3" w14:textId="77777777" w:rsidR="000B6A78" w:rsidRPr="00E7759A" w:rsidRDefault="000B6A78" w:rsidP="002E462D">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620" w:type="dxa"/>
            <w:tcBorders>
              <w:top w:val="single" w:sz="4" w:space="0" w:color="auto"/>
              <w:left w:val="single" w:sz="4" w:space="0" w:color="auto"/>
              <w:bottom w:val="single" w:sz="4" w:space="0" w:color="auto"/>
              <w:right w:val="single" w:sz="4" w:space="0" w:color="auto"/>
            </w:tcBorders>
            <w:vAlign w:val="center"/>
          </w:tcPr>
          <w:p w14:paraId="4F39DC24" w14:textId="77777777" w:rsidR="000B6A78" w:rsidRPr="00E7759A" w:rsidRDefault="000B6A78" w:rsidP="002E462D">
            <w:pPr>
              <w:spacing w:after="0"/>
              <w:rPr>
                <w:rFonts w:cs="Calibri"/>
                <w:i/>
                <w:sz w:val="20"/>
                <w:szCs w:val="20"/>
                <w:lang w:val="fr-LU"/>
              </w:rPr>
            </w:pPr>
            <w:r w:rsidRPr="00E7759A">
              <w:rPr>
                <w:rFonts w:cs="Calibri"/>
                <w:i/>
                <w:sz w:val="20"/>
                <w:szCs w:val="20"/>
                <w:lang w:val="fr-LU"/>
              </w:rPr>
              <w:t>+Structure</w:t>
            </w:r>
          </w:p>
        </w:tc>
        <w:tc>
          <w:tcPr>
            <w:tcW w:w="4945" w:type="dxa"/>
            <w:tcBorders>
              <w:top w:val="single" w:sz="4" w:space="0" w:color="auto"/>
              <w:left w:val="single" w:sz="4" w:space="0" w:color="auto"/>
              <w:bottom w:val="single" w:sz="4" w:space="0" w:color="auto"/>
              <w:right w:val="single" w:sz="4" w:space="0" w:color="auto"/>
            </w:tcBorders>
            <w:vAlign w:val="center"/>
          </w:tcPr>
          <w:p w14:paraId="79BF2751" w14:textId="77777777" w:rsidR="000B6A78" w:rsidRPr="00E7759A" w:rsidRDefault="000B6A78" w:rsidP="002E462D">
            <w:pPr>
              <w:spacing w:after="0"/>
              <w:jc w:val="both"/>
              <w:rPr>
                <w:rFonts w:cs="Calibri"/>
                <w:sz w:val="20"/>
                <w:szCs w:val="20"/>
                <w:lang w:val="fr-FR"/>
              </w:rPr>
            </w:pPr>
            <w:r w:rsidRPr="00E7759A">
              <w:rPr>
                <w:rFonts w:cs="Calibri"/>
                <w:sz w:val="20"/>
                <w:szCs w:val="20"/>
                <w:lang w:val="fr-FR"/>
              </w:rPr>
              <w:t>Informations horaires concernant les arrêts suivants</w:t>
            </w:r>
          </w:p>
        </w:tc>
      </w:tr>
      <w:tr w:rsidR="000B6A78" w:rsidRPr="00E32CB2" w14:paraId="1E2E22F9" w14:textId="77777777" w:rsidTr="002E462D">
        <w:trPr>
          <w:jc w:val="center"/>
        </w:trPr>
        <w:tc>
          <w:tcPr>
            <w:tcW w:w="1166" w:type="dxa"/>
            <w:vMerge/>
            <w:tcBorders>
              <w:left w:val="single" w:sz="4" w:space="0" w:color="auto"/>
              <w:right w:val="single" w:sz="4" w:space="0" w:color="auto"/>
            </w:tcBorders>
            <w:vAlign w:val="center"/>
          </w:tcPr>
          <w:p w14:paraId="7EBDE3C8" w14:textId="77777777" w:rsidR="000B6A78" w:rsidRPr="00E7759A" w:rsidRDefault="000B6A78" w:rsidP="002E462D">
            <w:pPr>
              <w:spacing w:after="0"/>
              <w:rPr>
                <w:rFonts w:cs="Calibri"/>
                <w:sz w:val="20"/>
                <w:szCs w:val="20"/>
                <w:lang w:val="fr-FR"/>
              </w:rPr>
            </w:pPr>
          </w:p>
        </w:tc>
        <w:tc>
          <w:tcPr>
            <w:tcW w:w="236" w:type="dxa"/>
            <w:tcBorders>
              <w:top w:val="single" w:sz="4" w:space="0" w:color="auto"/>
              <w:left w:val="single" w:sz="4" w:space="0" w:color="auto"/>
              <w:bottom w:val="single" w:sz="4" w:space="0" w:color="auto"/>
              <w:right w:val="single" w:sz="4" w:space="0" w:color="auto"/>
            </w:tcBorders>
            <w:vAlign w:val="center"/>
          </w:tcPr>
          <w:p w14:paraId="55D86033" w14:textId="77777777" w:rsidR="000B6A78" w:rsidRPr="00E7759A" w:rsidRDefault="000B6A78" w:rsidP="002E462D">
            <w:pPr>
              <w:spacing w:after="0"/>
              <w:rPr>
                <w:rFonts w:cs="Calibri"/>
                <w:b/>
                <w:i/>
                <w:sz w:val="20"/>
                <w:szCs w:val="20"/>
                <w:highlight w:val="lightGray"/>
                <w:lang w:val="fr-FR"/>
              </w:rPr>
            </w:pPr>
          </w:p>
        </w:tc>
        <w:tc>
          <w:tcPr>
            <w:tcW w:w="1384" w:type="dxa"/>
            <w:gridSpan w:val="2"/>
            <w:tcBorders>
              <w:top w:val="single" w:sz="4" w:space="0" w:color="auto"/>
              <w:left w:val="single" w:sz="4" w:space="0" w:color="auto"/>
              <w:bottom w:val="single" w:sz="4" w:space="0" w:color="auto"/>
              <w:right w:val="single" w:sz="4" w:space="0" w:color="auto"/>
            </w:tcBorders>
            <w:vAlign w:val="center"/>
          </w:tcPr>
          <w:p w14:paraId="68EF57C5" w14:textId="77777777" w:rsidR="000B6A78" w:rsidRPr="00E7759A" w:rsidRDefault="000B6A78" w:rsidP="002E462D">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Onward</w:t>
            </w:r>
            <w:proofErr w:type="spellEnd"/>
            <w:r w:rsidRPr="00E7759A">
              <w:rPr>
                <w:rFonts w:cs="Calibri"/>
                <w:b/>
                <w:i/>
                <w:sz w:val="20"/>
                <w:szCs w:val="20"/>
                <w:highlight w:val="lightGray"/>
                <w:shd w:val="clear" w:color="auto" w:fill="CCCCFF"/>
                <w:lang w:val="en-GB"/>
              </w:rPr>
              <w:softHyphen/>
            </w:r>
            <w:r w:rsidRPr="00E7759A">
              <w:rPr>
                <w:rFonts w:cs="Calibri"/>
                <w:b/>
                <w:i/>
                <w:sz w:val="20"/>
                <w:szCs w:val="20"/>
                <w:highlight w:val="lightGray"/>
                <w:shd w:val="clear" w:color="auto" w:fill="00FF00"/>
                <w:lang w:val="fr-LU"/>
              </w:rPr>
              <w:t>Call</w:t>
            </w:r>
          </w:p>
        </w:tc>
        <w:tc>
          <w:tcPr>
            <w:tcW w:w="540" w:type="dxa"/>
            <w:tcBorders>
              <w:top w:val="single" w:sz="4" w:space="0" w:color="auto"/>
              <w:left w:val="single" w:sz="4" w:space="0" w:color="auto"/>
              <w:bottom w:val="single" w:sz="4" w:space="0" w:color="auto"/>
              <w:right w:val="single" w:sz="4" w:space="0" w:color="auto"/>
            </w:tcBorders>
            <w:vAlign w:val="center"/>
          </w:tcPr>
          <w:p w14:paraId="41071934" w14:textId="77777777" w:rsidR="000B6A78" w:rsidRPr="00E7759A" w:rsidRDefault="000B6A78" w:rsidP="002E462D">
            <w:pPr>
              <w:spacing w:after="0"/>
              <w:rPr>
                <w:rFonts w:cs="Calibri"/>
                <w:sz w:val="20"/>
                <w:szCs w:val="20"/>
                <w:lang w:val="fr-LU"/>
              </w:rPr>
            </w:pPr>
            <w:proofErr w:type="gramStart"/>
            <w:r w:rsidRPr="00E7759A">
              <w:rPr>
                <w:rFonts w:cs="Calibri"/>
                <w:sz w:val="20"/>
                <w:szCs w:val="20"/>
                <w:lang w:val="fr-LU"/>
              </w:rPr>
              <w:t>0:*</w:t>
            </w:r>
            <w:proofErr w:type="gramEnd"/>
          </w:p>
        </w:tc>
        <w:tc>
          <w:tcPr>
            <w:tcW w:w="1620" w:type="dxa"/>
            <w:tcBorders>
              <w:top w:val="single" w:sz="4" w:space="0" w:color="auto"/>
              <w:left w:val="single" w:sz="4" w:space="0" w:color="auto"/>
              <w:bottom w:val="single" w:sz="4" w:space="0" w:color="auto"/>
              <w:right w:val="single" w:sz="4" w:space="0" w:color="auto"/>
            </w:tcBorders>
            <w:vAlign w:val="center"/>
          </w:tcPr>
          <w:p w14:paraId="485EA44D" w14:textId="77777777" w:rsidR="000B6A78" w:rsidRPr="00E7759A" w:rsidRDefault="000B6A78" w:rsidP="002E462D">
            <w:pPr>
              <w:spacing w:after="0"/>
              <w:rPr>
                <w:rFonts w:cs="Calibri"/>
                <w:i/>
                <w:sz w:val="20"/>
                <w:szCs w:val="20"/>
                <w:lang w:val="fr-LU"/>
              </w:rPr>
            </w:pPr>
            <w:r w:rsidRPr="00E7759A">
              <w:rPr>
                <w:rFonts w:cs="Calibri"/>
                <w:i/>
                <w:sz w:val="20"/>
                <w:szCs w:val="20"/>
                <w:lang w:val="fr-LU"/>
              </w:rPr>
              <w:t>+Structure</w:t>
            </w:r>
          </w:p>
        </w:tc>
        <w:tc>
          <w:tcPr>
            <w:tcW w:w="4945" w:type="dxa"/>
            <w:tcBorders>
              <w:top w:val="single" w:sz="4" w:space="0" w:color="auto"/>
              <w:left w:val="single" w:sz="4" w:space="0" w:color="auto"/>
              <w:bottom w:val="single" w:sz="4" w:space="0" w:color="auto"/>
              <w:right w:val="single" w:sz="4" w:space="0" w:color="auto"/>
            </w:tcBorders>
            <w:vAlign w:val="center"/>
          </w:tcPr>
          <w:p w14:paraId="71D1F197" w14:textId="77777777" w:rsidR="000B6A78" w:rsidRPr="00E7759A" w:rsidRDefault="000B6A78" w:rsidP="002E462D">
            <w:pPr>
              <w:spacing w:after="0"/>
              <w:jc w:val="both"/>
              <w:rPr>
                <w:rFonts w:cs="Calibri"/>
                <w:sz w:val="20"/>
                <w:szCs w:val="20"/>
                <w:lang w:val="fr-FR"/>
              </w:rPr>
            </w:pPr>
            <w:r w:rsidRPr="00E7759A">
              <w:rPr>
                <w:rFonts w:cs="Calibri"/>
                <w:sz w:val="20"/>
                <w:szCs w:val="20"/>
                <w:lang w:val="fr-FR"/>
              </w:rPr>
              <w:t>Informations horaires pour l'un des arrêts suivants</w:t>
            </w:r>
          </w:p>
        </w:tc>
      </w:tr>
      <w:tr w:rsidR="000B6A78" w:rsidRPr="00E7759A" w14:paraId="2C8C842A" w14:textId="77777777" w:rsidTr="002E462D">
        <w:trPr>
          <w:jc w:val="center"/>
        </w:trPr>
        <w:tc>
          <w:tcPr>
            <w:tcW w:w="1166" w:type="dxa"/>
            <w:vMerge/>
            <w:tcBorders>
              <w:left w:val="single" w:sz="4" w:space="0" w:color="auto"/>
              <w:bottom w:val="single" w:sz="4" w:space="0" w:color="auto"/>
              <w:right w:val="single" w:sz="4" w:space="0" w:color="auto"/>
            </w:tcBorders>
            <w:vAlign w:val="center"/>
          </w:tcPr>
          <w:p w14:paraId="6B005A55" w14:textId="77777777" w:rsidR="000B6A78" w:rsidRPr="00E7759A" w:rsidRDefault="000B6A78" w:rsidP="002E462D">
            <w:pPr>
              <w:spacing w:after="0"/>
              <w:rPr>
                <w:rFonts w:cs="Calibri"/>
                <w:sz w:val="20"/>
                <w:szCs w:val="20"/>
                <w:lang w:val="fr-FR"/>
              </w:rPr>
            </w:pPr>
          </w:p>
        </w:tc>
        <w:tc>
          <w:tcPr>
            <w:tcW w:w="1620" w:type="dxa"/>
            <w:gridSpan w:val="3"/>
            <w:tcBorders>
              <w:top w:val="single" w:sz="4" w:space="0" w:color="auto"/>
              <w:left w:val="single" w:sz="4" w:space="0" w:color="auto"/>
              <w:bottom w:val="single" w:sz="4" w:space="0" w:color="auto"/>
              <w:right w:val="single" w:sz="4" w:space="0" w:color="auto"/>
            </w:tcBorders>
            <w:vAlign w:val="center"/>
          </w:tcPr>
          <w:p w14:paraId="079671B5" w14:textId="77777777" w:rsidR="000B6A78" w:rsidRPr="00E7759A" w:rsidRDefault="000B6A78" w:rsidP="002E462D">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IsComplete</w:t>
            </w:r>
            <w:r w:rsidRPr="00E7759A">
              <w:rPr>
                <w:rFonts w:cs="Calibri"/>
                <w:b/>
                <w:i/>
                <w:vanish/>
                <w:sz w:val="20"/>
                <w:szCs w:val="20"/>
                <w:highlight w:val="cyan"/>
                <w:lang w:val="en-GB"/>
              </w:rPr>
              <w:softHyphen/>
              <w:t>Stop</w:t>
            </w:r>
            <w:r w:rsidRPr="00E7759A">
              <w:rPr>
                <w:rFonts w:cs="Calibri"/>
                <w:b/>
                <w:i/>
                <w:vanish/>
                <w:sz w:val="20"/>
                <w:szCs w:val="20"/>
                <w:highlight w:val="cyan"/>
                <w:lang w:val="en-GB"/>
              </w:rPr>
              <w:softHyphen/>
              <w:t>Sequence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3194E5ED" w14:textId="77777777" w:rsidR="000B6A78" w:rsidRPr="00E7759A" w:rsidRDefault="000B6A78" w:rsidP="002E462D">
            <w:pPr>
              <w:spacing w:after="0"/>
              <w:rPr>
                <w:rFonts w:cs="Calibri"/>
                <w:vanish/>
                <w:sz w:val="20"/>
                <w:szCs w:val="20"/>
                <w:highlight w:val="cyan"/>
                <w:lang w:val="en-GB"/>
              </w:rPr>
            </w:pPr>
            <w:r w:rsidRPr="00E7759A">
              <w:rPr>
                <w:rFonts w:cs="Calibri"/>
                <w:vanish/>
                <w:sz w:val="20"/>
                <w:szCs w:val="20"/>
                <w:highlight w:val="cyan"/>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38457F47" w14:textId="77777777" w:rsidR="000B6A78" w:rsidRPr="00E7759A" w:rsidRDefault="000B6A78" w:rsidP="002E462D">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4945" w:type="dxa"/>
            <w:tcBorders>
              <w:top w:val="single" w:sz="4" w:space="0" w:color="auto"/>
              <w:left w:val="single" w:sz="4" w:space="0" w:color="auto"/>
              <w:bottom w:val="single" w:sz="4" w:space="0" w:color="auto"/>
              <w:right w:val="single" w:sz="4" w:space="0" w:color="auto"/>
            </w:tcBorders>
            <w:vAlign w:val="center"/>
          </w:tcPr>
          <w:p w14:paraId="5D3099E3" w14:textId="77777777" w:rsidR="000B6A78" w:rsidRPr="00E7759A" w:rsidRDefault="000B6A78" w:rsidP="002E462D">
            <w:pPr>
              <w:spacing w:after="0"/>
              <w:jc w:val="both"/>
              <w:rPr>
                <w:rFonts w:cs="Calibri"/>
                <w:vanish/>
                <w:sz w:val="20"/>
                <w:szCs w:val="20"/>
                <w:highlight w:val="cyan"/>
                <w:lang w:val="en-GB"/>
              </w:rPr>
            </w:pPr>
            <w:r w:rsidRPr="00E7759A">
              <w:rPr>
                <w:rFonts w:cs="Calibri"/>
                <w:vanish/>
                <w:sz w:val="20"/>
                <w:szCs w:val="20"/>
                <w:highlight w:val="cyan"/>
                <w:lang w:val="en-GB"/>
              </w:rPr>
              <w:t xml:space="preserve">Whether the call sequence is simple, </w:t>
            </w:r>
            <w:proofErr w:type="gramStart"/>
            <w:r w:rsidRPr="00E7759A">
              <w:rPr>
                <w:rFonts w:cs="Calibri"/>
                <w:vanish/>
                <w:sz w:val="20"/>
                <w:szCs w:val="20"/>
                <w:highlight w:val="cyan"/>
                <w:lang w:val="en-GB"/>
              </w:rPr>
              <w:t>i.e.</w:t>
            </w:r>
            <w:proofErr w:type="gramEnd"/>
            <w:r w:rsidRPr="00E7759A">
              <w:rPr>
                <w:rFonts w:cs="Calibri"/>
                <w:vanish/>
                <w:sz w:val="20"/>
                <w:szCs w:val="20"/>
                <w:highlight w:val="cyan"/>
                <w:lang w:val="en-GB"/>
              </w:rPr>
              <w:t xml:space="preserve"> represents every call of the route and so can be used to replace a previous call sequence. Default is false.</w:t>
            </w:r>
          </w:p>
        </w:tc>
      </w:tr>
    </w:tbl>
    <w:p w14:paraId="25B70BE9" w14:textId="77777777" w:rsidR="000B6A78" w:rsidRPr="009A153D" w:rsidRDefault="000B6A78" w:rsidP="00BA4D31">
      <w:pPr>
        <w:pStyle w:val="Titre7"/>
      </w:pPr>
      <w:bookmarkStart w:id="273" w:name="_Toc444249794"/>
      <w:proofErr w:type="spellStart"/>
      <w:r w:rsidRPr="009A153D">
        <w:t>L'arrêt</w:t>
      </w:r>
      <w:bookmarkEnd w:id="273"/>
      <w:proofErr w:type="spellEnd"/>
      <w:r w:rsidRPr="009A153D">
        <w:t xml:space="preserve"> </w:t>
      </w:r>
    </w:p>
    <w:tbl>
      <w:tblPr>
        <w:tblW w:w="9781" w:type="dxa"/>
        <w:tblInd w:w="392" w:type="dxa"/>
        <w:tblLayout w:type="fixed"/>
        <w:tblLook w:val="0000" w:firstRow="0" w:lastRow="0" w:firstColumn="0" w:lastColumn="0" w:noHBand="0" w:noVBand="0"/>
      </w:tblPr>
      <w:tblGrid>
        <w:gridCol w:w="1134"/>
        <w:gridCol w:w="236"/>
        <w:gridCol w:w="1312"/>
        <w:gridCol w:w="540"/>
        <w:gridCol w:w="1930"/>
        <w:gridCol w:w="4629"/>
      </w:tblGrid>
      <w:tr w:rsidR="000B6A78" w:rsidRPr="00E7759A" w14:paraId="0EF7AA0A" w14:textId="77777777" w:rsidTr="00AE29C5">
        <w:tc>
          <w:tcPr>
            <w:tcW w:w="3222" w:type="dxa"/>
            <w:gridSpan w:val="4"/>
            <w:tcBorders>
              <w:top w:val="single" w:sz="4" w:space="0" w:color="auto"/>
              <w:left w:val="single" w:sz="4" w:space="0" w:color="auto"/>
              <w:bottom w:val="single" w:sz="4" w:space="0" w:color="auto"/>
              <w:right w:val="single" w:sz="4" w:space="0" w:color="auto"/>
            </w:tcBorders>
            <w:vAlign w:val="center"/>
          </w:tcPr>
          <w:p w14:paraId="7A50BC83" w14:textId="77777777" w:rsidR="000B6A78" w:rsidRPr="00E7759A" w:rsidRDefault="000B6A78" w:rsidP="00AE29C5">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MonitoredCall</w:t>
            </w:r>
            <w:proofErr w:type="spellEnd"/>
          </w:p>
        </w:tc>
        <w:tc>
          <w:tcPr>
            <w:tcW w:w="1930" w:type="dxa"/>
            <w:tcBorders>
              <w:top w:val="single" w:sz="4" w:space="0" w:color="auto"/>
              <w:left w:val="single" w:sz="4" w:space="0" w:color="auto"/>
              <w:bottom w:val="single" w:sz="4" w:space="0" w:color="auto"/>
              <w:right w:val="single" w:sz="4" w:space="0" w:color="auto"/>
            </w:tcBorders>
            <w:vAlign w:val="center"/>
          </w:tcPr>
          <w:p w14:paraId="065CE9C0" w14:textId="77777777" w:rsidR="000B6A78" w:rsidRPr="00E7759A" w:rsidRDefault="000B6A78" w:rsidP="00AE29C5">
            <w:pPr>
              <w:spacing w:after="0"/>
              <w:rPr>
                <w:rFonts w:cs="Calibri"/>
                <w:i/>
                <w:sz w:val="20"/>
                <w:szCs w:val="20"/>
                <w:lang w:val="fr-LU"/>
              </w:rPr>
            </w:pPr>
            <w:r w:rsidRPr="00E7759A">
              <w:rPr>
                <w:rFonts w:cs="Calibri"/>
                <w:i/>
                <w:sz w:val="20"/>
                <w:szCs w:val="20"/>
                <w:lang w:val="fr-LU"/>
              </w:rPr>
              <w:t>+Structure</w:t>
            </w:r>
          </w:p>
        </w:tc>
        <w:tc>
          <w:tcPr>
            <w:tcW w:w="4629" w:type="dxa"/>
            <w:tcBorders>
              <w:top w:val="single" w:sz="4" w:space="0" w:color="auto"/>
              <w:left w:val="single" w:sz="4" w:space="0" w:color="auto"/>
              <w:bottom w:val="single" w:sz="4" w:space="0" w:color="auto"/>
              <w:right w:val="single" w:sz="4" w:space="0" w:color="auto"/>
            </w:tcBorders>
            <w:vAlign w:val="center"/>
          </w:tcPr>
          <w:p w14:paraId="35801D7A" w14:textId="77777777" w:rsidR="000B6A78" w:rsidRPr="00E7759A" w:rsidRDefault="000B6A78" w:rsidP="00AE29C5">
            <w:pPr>
              <w:spacing w:after="0"/>
              <w:jc w:val="both"/>
              <w:rPr>
                <w:rFonts w:cs="Calibri"/>
                <w:sz w:val="20"/>
                <w:szCs w:val="20"/>
              </w:rPr>
            </w:pPr>
            <w:proofErr w:type="spellStart"/>
            <w:r w:rsidRPr="00E7759A">
              <w:rPr>
                <w:rFonts w:cs="Calibri"/>
                <w:sz w:val="20"/>
                <w:szCs w:val="20"/>
              </w:rPr>
              <w:t>Informations</w:t>
            </w:r>
            <w:proofErr w:type="spellEnd"/>
            <w:r w:rsidRPr="00E7759A">
              <w:rPr>
                <w:rFonts w:cs="Calibri"/>
                <w:sz w:val="20"/>
                <w:szCs w:val="20"/>
              </w:rPr>
              <w:t xml:space="preserve"> </w:t>
            </w:r>
            <w:proofErr w:type="spellStart"/>
            <w:r w:rsidRPr="00E7759A">
              <w:rPr>
                <w:rFonts w:cs="Calibri"/>
                <w:sz w:val="20"/>
                <w:szCs w:val="20"/>
              </w:rPr>
              <w:t>horaires</w:t>
            </w:r>
            <w:proofErr w:type="spellEnd"/>
            <w:r w:rsidRPr="00E7759A">
              <w:rPr>
                <w:rFonts w:cs="Calibri"/>
                <w:sz w:val="20"/>
                <w:szCs w:val="20"/>
              </w:rPr>
              <w:t xml:space="preserve"> pour </w:t>
            </w:r>
            <w:proofErr w:type="spellStart"/>
            <w:r w:rsidRPr="00E7759A">
              <w:rPr>
                <w:rFonts w:cs="Calibri"/>
                <w:sz w:val="20"/>
                <w:szCs w:val="20"/>
              </w:rPr>
              <w:t>l'arrêt</w:t>
            </w:r>
            <w:proofErr w:type="spellEnd"/>
            <w:r w:rsidRPr="00E7759A">
              <w:rPr>
                <w:rFonts w:cs="Calibri"/>
                <w:sz w:val="20"/>
                <w:szCs w:val="20"/>
              </w:rPr>
              <w:t>.</w:t>
            </w:r>
          </w:p>
        </w:tc>
      </w:tr>
      <w:tr w:rsidR="000B6A78" w:rsidRPr="00E32CB2" w14:paraId="06593781" w14:textId="77777777" w:rsidTr="00AE29C5">
        <w:tc>
          <w:tcPr>
            <w:tcW w:w="1134" w:type="dxa"/>
            <w:vMerge w:val="restart"/>
            <w:tcBorders>
              <w:top w:val="single" w:sz="4" w:space="0" w:color="auto"/>
              <w:left w:val="single" w:sz="4" w:space="0" w:color="auto"/>
              <w:right w:val="single" w:sz="4" w:space="0" w:color="auto"/>
            </w:tcBorders>
            <w:vAlign w:val="center"/>
          </w:tcPr>
          <w:p w14:paraId="4E42F781" w14:textId="77777777" w:rsidR="000B6A78" w:rsidRPr="00E7759A" w:rsidRDefault="000B6A78" w:rsidP="00AE29C5">
            <w:pPr>
              <w:spacing w:after="0"/>
              <w:rPr>
                <w:rFonts w:cs="Calibri"/>
                <w:i/>
                <w:sz w:val="20"/>
                <w:szCs w:val="20"/>
                <w:lang w:val="en-GB"/>
              </w:rPr>
            </w:pPr>
            <w:r w:rsidRPr="00E7759A">
              <w:rPr>
                <w:rFonts w:cs="Calibri"/>
                <w:i/>
                <w:sz w:val="20"/>
                <w:szCs w:val="20"/>
                <w:lang w:val="en-GB"/>
              </w:rPr>
              <w:t>Stop Identity</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7A1E00B4" w14:textId="77777777" w:rsidR="000B6A78" w:rsidRPr="00E7759A" w:rsidRDefault="000B6A78" w:rsidP="00AE29C5">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Stop</w:t>
            </w:r>
            <w:r w:rsidRPr="00E7759A">
              <w:rPr>
                <w:rFonts w:cs="Calibri"/>
                <w:b/>
                <w:i/>
                <w:sz w:val="20"/>
                <w:szCs w:val="20"/>
                <w:highlight w:val="lightGray"/>
                <w:shd w:val="clear" w:color="auto" w:fill="CCCCFF"/>
                <w:lang w:val="en-GB"/>
              </w:rPr>
              <w:softHyphen/>
            </w:r>
            <w:r w:rsidRPr="00E7759A">
              <w:rPr>
                <w:rFonts w:cs="Calibri"/>
                <w:b/>
                <w:i/>
                <w:sz w:val="20"/>
                <w:szCs w:val="20"/>
                <w:highlight w:val="lightGray"/>
                <w:shd w:val="clear" w:color="auto" w:fill="00FF00"/>
                <w:lang w:val="en-GB"/>
              </w:rPr>
              <w:t>Point</w:t>
            </w:r>
            <w:r w:rsidRPr="00E7759A">
              <w:rPr>
                <w:rFonts w:cs="Calibri"/>
                <w:b/>
                <w:i/>
                <w:sz w:val="20"/>
                <w:szCs w:val="20"/>
                <w:highlight w:val="lightGray"/>
                <w:shd w:val="clear" w:color="auto" w:fill="CCCCFF"/>
                <w:lang w:val="en-GB"/>
              </w:rPr>
              <w:softHyphen/>
            </w:r>
            <w:r w:rsidRPr="00E7759A">
              <w:rPr>
                <w:rFonts w:cs="Calibri"/>
                <w:b/>
                <w:i/>
                <w:sz w:val="20"/>
                <w:szCs w:val="20"/>
                <w:highlight w:val="lightGray"/>
                <w:shd w:val="clear" w:color="auto" w:fill="00FF00"/>
                <w:lang w:val="en-GB"/>
              </w:rPr>
              <w:t>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C0DE85B" w14:textId="77777777" w:rsidR="000B6A78" w:rsidRPr="00E7759A" w:rsidRDefault="000B6A78" w:rsidP="00AE29C5">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6C97EBB5" w14:textId="77777777" w:rsidR="000B6A78" w:rsidRPr="00E7759A" w:rsidRDefault="000B6A78" w:rsidP="00AE29C5">
            <w:pPr>
              <w:spacing w:after="0"/>
              <w:rPr>
                <w:rFonts w:cs="Calibri"/>
                <w:sz w:val="20"/>
                <w:szCs w:val="20"/>
                <w:lang w:val="fr-LU"/>
              </w:rPr>
            </w:pPr>
            <w:proofErr w:type="gramStart"/>
            <w:r w:rsidRPr="00E7759A">
              <w:rPr>
                <w:rFonts w:cs="Calibri"/>
                <w:sz w:val="20"/>
                <w:szCs w:val="20"/>
                <w:highlight w:val="green"/>
                <w:lang w:val="fr-LU"/>
              </w:rPr>
              <w:t>1:</w:t>
            </w:r>
            <w:proofErr w:type="gramEnd"/>
            <w:r w:rsidRPr="00E7759A">
              <w:rPr>
                <w:rFonts w:cs="Calibri"/>
                <w:sz w:val="20"/>
                <w:szCs w:val="20"/>
                <w:highlight w:val="green"/>
                <w:lang w:val="fr-LU"/>
              </w:rPr>
              <w:t>1</w:t>
            </w:r>
          </w:p>
        </w:tc>
        <w:tc>
          <w:tcPr>
            <w:tcW w:w="1930" w:type="dxa"/>
            <w:tcBorders>
              <w:top w:val="single" w:sz="4" w:space="0" w:color="auto"/>
              <w:left w:val="single" w:sz="4" w:space="0" w:color="auto"/>
              <w:bottom w:val="single" w:sz="4" w:space="0" w:color="auto"/>
              <w:right w:val="single" w:sz="4" w:space="0" w:color="auto"/>
            </w:tcBorders>
            <w:vAlign w:val="center"/>
          </w:tcPr>
          <w:p w14:paraId="1B3A7A50" w14:textId="77777777" w:rsidR="000B6A78" w:rsidRPr="00E7759A" w:rsidRDefault="000B6A78" w:rsidP="00AE29C5">
            <w:pPr>
              <w:spacing w:after="0"/>
              <w:rPr>
                <w:rFonts w:cs="Calibri"/>
                <w:i/>
                <w:sz w:val="20"/>
                <w:szCs w:val="20"/>
                <w:lang w:val="fr-LU"/>
              </w:rPr>
            </w:pPr>
            <w:proofErr w:type="spellStart"/>
            <w:r w:rsidRPr="00E7759A">
              <w:rPr>
                <w:rFonts w:cs="Calibri"/>
                <w:i/>
                <w:sz w:val="20"/>
                <w:szCs w:val="20"/>
                <w:lang w:val="fr-LU"/>
              </w:rPr>
              <w:t>StopPoint</w:t>
            </w:r>
            <w:r w:rsidRPr="00E7759A">
              <w:rPr>
                <w:rFonts w:cs="Calibri"/>
                <w:i/>
                <w:sz w:val="20"/>
                <w:szCs w:val="20"/>
                <w:lang w:val="fr-LU"/>
              </w:rPr>
              <w:softHyphen/>
              <w:t>Code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2D7316C5" w14:textId="77777777" w:rsidR="000B6A78" w:rsidRPr="00E7759A" w:rsidRDefault="000B6A78" w:rsidP="00AE29C5">
            <w:pPr>
              <w:spacing w:after="0"/>
              <w:jc w:val="both"/>
              <w:rPr>
                <w:rFonts w:cs="Calibri"/>
                <w:sz w:val="20"/>
                <w:szCs w:val="20"/>
                <w:lang w:val="fr-FR"/>
              </w:rPr>
            </w:pPr>
            <w:r w:rsidRPr="00E7759A">
              <w:rPr>
                <w:rFonts w:cs="Calibri"/>
                <w:sz w:val="20"/>
                <w:szCs w:val="20"/>
                <w:lang w:val="fr-FR"/>
              </w:rPr>
              <w:t xml:space="preserve">Identifiant du Point d'arrêt (cet identifiant est à rapprocher de l’attribut </w:t>
            </w:r>
            <w:proofErr w:type="spellStart"/>
            <w:r w:rsidRPr="00E7759A">
              <w:rPr>
                <w:rFonts w:cs="Calibri"/>
                <w:i/>
                <w:sz w:val="20"/>
                <w:szCs w:val="20"/>
                <w:lang w:val="fr-FR"/>
              </w:rPr>
              <w:t>MonitoringRef</w:t>
            </w:r>
            <w:proofErr w:type="spellEnd"/>
            <w:r w:rsidRPr="00E7759A">
              <w:rPr>
                <w:rFonts w:cs="Calibri"/>
                <w:sz w:val="20"/>
                <w:szCs w:val="20"/>
                <w:lang w:val="fr-FR"/>
              </w:rPr>
              <w:t xml:space="preserve"> de la structure </w:t>
            </w:r>
            <w:proofErr w:type="spellStart"/>
            <w:r w:rsidRPr="00E7759A">
              <w:rPr>
                <w:rFonts w:cs="Calibri"/>
                <w:i/>
                <w:sz w:val="20"/>
                <w:szCs w:val="20"/>
                <w:lang w:val="fr-FR"/>
              </w:rPr>
              <w:t>MonitoredStopVisit</w:t>
            </w:r>
            <w:proofErr w:type="spellEnd"/>
            <w:r w:rsidRPr="00E7759A">
              <w:rPr>
                <w:rFonts w:cs="Calibri"/>
                <w:sz w:val="20"/>
                <w:szCs w:val="20"/>
                <w:lang w:val="fr-FR"/>
              </w:rPr>
              <w:t xml:space="preserve">, mais restreint à ce cas de point d’arrêt, là </w:t>
            </w:r>
            <w:proofErr w:type="spellStart"/>
            <w:r w:rsidRPr="00E7759A">
              <w:rPr>
                <w:rFonts w:cs="Calibri"/>
                <w:sz w:val="20"/>
                <w:szCs w:val="20"/>
                <w:lang w:val="fr-FR"/>
              </w:rPr>
              <w:t>ou</w:t>
            </w:r>
            <w:proofErr w:type="spellEnd"/>
            <w:r w:rsidRPr="00E7759A">
              <w:rPr>
                <w:rFonts w:cs="Calibri"/>
                <w:sz w:val="20"/>
                <w:szCs w:val="20"/>
                <w:lang w:val="fr-FR"/>
              </w:rPr>
              <w:t xml:space="preserve"> le </w:t>
            </w:r>
            <w:proofErr w:type="spellStart"/>
            <w:r w:rsidRPr="00E7759A">
              <w:rPr>
                <w:rFonts w:cs="Calibri"/>
                <w:i/>
                <w:sz w:val="20"/>
                <w:szCs w:val="20"/>
                <w:lang w:val="fr-FR"/>
              </w:rPr>
              <w:t>MonitoringRef</w:t>
            </w:r>
            <w:proofErr w:type="spellEnd"/>
            <w:r w:rsidRPr="00E7759A">
              <w:rPr>
                <w:rFonts w:cs="Calibri"/>
                <w:sz w:val="20"/>
                <w:szCs w:val="20"/>
                <w:lang w:val="fr-FR"/>
              </w:rPr>
              <w:t xml:space="preserve"> peut aussi, dans le contexte général de SIRI, mais pas celui du profil </w:t>
            </w:r>
            <w:r w:rsidR="00435014" w:rsidRPr="00E7759A">
              <w:rPr>
                <w:rFonts w:cs="Calibri"/>
                <w:sz w:val="20"/>
                <w:szCs w:val="20"/>
                <w:lang w:val="fr-FR"/>
              </w:rPr>
              <w:t>France</w:t>
            </w:r>
            <w:r w:rsidRPr="00E7759A">
              <w:rPr>
                <w:rFonts w:cs="Calibri"/>
                <w:sz w:val="20"/>
                <w:szCs w:val="20"/>
                <w:lang w:val="fr-FR"/>
              </w:rPr>
              <w:t>, référencer un afficheur, par exemple).</w:t>
            </w:r>
          </w:p>
          <w:p w14:paraId="333D56E3" w14:textId="77777777" w:rsidR="000B6A78" w:rsidRPr="00E7759A" w:rsidRDefault="000B6A78" w:rsidP="00AE29C5">
            <w:pPr>
              <w:spacing w:after="0"/>
              <w:jc w:val="both"/>
              <w:rPr>
                <w:rFonts w:cs="Calibri"/>
                <w:sz w:val="20"/>
                <w:szCs w:val="20"/>
                <w:lang w:val="fr-FR"/>
              </w:rPr>
            </w:pPr>
            <w:r w:rsidRPr="00E7759A">
              <w:rPr>
                <w:rFonts w:cs="Calibri"/>
                <w:sz w:val="20"/>
                <w:szCs w:val="20"/>
                <w:highlight w:val="lightGray"/>
                <w:lang w:val="fr-FR"/>
              </w:rPr>
              <w:t xml:space="preserve">Il convient d'utiliser ici un identifiant d'objet </w:t>
            </w:r>
            <w:r w:rsidR="00901F40" w:rsidRPr="00E7759A">
              <w:rPr>
                <w:rFonts w:cs="Calibri"/>
                <w:sz w:val="20"/>
                <w:szCs w:val="20"/>
                <w:highlight w:val="lightGray"/>
                <w:lang w:val="fr-FR"/>
              </w:rPr>
              <w:t xml:space="preserve">du </w:t>
            </w:r>
            <w:proofErr w:type="spellStart"/>
            <w:r w:rsidR="00901F40" w:rsidRPr="00E7759A">
              <w:rPr>
                <w:rFonts w:cs="Calibri"/>
                <w:sz w:val="20"/>
                <w:szCs w:val="20"/>
                <w:highlight w:val="lightGray"/>
                <w:lang w:val="fr-FR"/>
              </w:rPr>
              <w:t>referentiel</w:t>
            </w:r>
            <w:proofErr w:type="spellEnd"/>
            <w:r w:rsidR="00901F40" w:rsidRPr="00E7759A">
              <w:rPr>
                <w:rFonts w:cs="Calibri"/>
                <w:sz w:val="20"/>
                <w:szCs w:val="20"/>
                <w:highlight w:val="lightGray"/>
                <w:lang w:val="fr-FR"/>
              </w:rPr>
              <w:t xml:space="preserve"> théorique. </w:t>
            </w:r>
          </w:p>
          <w:p w14:paraId="533B1BB4" w14:textId="77777777" w:rsidR="000B6A78" w:rsidRPr="00E7759A" w:rsidRDefault="000B6A78" w:rsidP="00AE29C5">
            <w:pPr>
              <w:spacing w:after="0"/>
              <w:jc w:val="both"/>
              <w:rPr>
                <w:rFonts w:cs="Calibri"/>
                <w:sz w:val="20"/>
                <w:szCs w:val="20"/>
                <w:highlight w:val="lightGray"/>
                <w:lang w:val="fr-FR"/>
              </w:rPr>
            </w:pPr>
            <w:r w:rsidRPr="00E7759A">
              <w:rPr>
                <w:rFonts w:cs="Calibri"/>
                <w:sz w:val="20"/>
                <w:szCs w:val="20"/>
                <w:highlight w:val="lightGray"/>
                <w:lang w:val="fr-FR"/>
              </w:rPr>
              <w:t xml:space="preserve">- Si </w:t>
            </w:r>
            <w:proofErr w:type="spellStart"/>
            <w:r w:rsidRPr="00E7759A">
              <w:rPr>
                <w:rFonts w:cs="Calibri"/>
                <w:sz w:val="20"/>
                <w:szCs w:val="20"/>
                <w:highlight w:val="lightGray"/>
                <w:lang w:val="fr-FR"/>
              </w:rPr>
              <w:t>MonitoringRef</w:t>
            </w:r>
            <w:proofErr w:type="spellEnd"/>
            <w:r w:rsidRPr="00E7759A">
              <w:rPr>
                <w:rFonts w:cs="Calibri"/>
                <w:sz w:val="20"/>
                <w:szCs w:val="20"/>
                <w:highlight w:val="lightGray"/>
                <w:lang w:val="fr-FR"/>
              </w:rPr>
              <w:t xml:space="preserve"> est </w:t>
            </w:r>
            <w:r w:rsidR="00435014" w:rsidRPr="00E7759A">
              <w:rPr>
                <w:rFonts w:cs="Calibri"/>
                <w:sz w:val="20"/>
                <w:szCs w:val="20"/>
                <w:highlight w:val="lightGray"/>
                <w:lang w:val="fr-FR"/>
              </w:rPr>
              <w:t xml:space="preserve">un </w:t>
            </w:r>
            <w:r w:rsidR="00173BE9" w:rsidRPr="00E7759A">
              <w:rPr>
                <w:rFonts w:cs="Calibri"/>
                <w:sz w:val="20"/>
                <w:szCs w:val="20"/>
                <w:highlight w:val="lightGray"/>
                <w:lang w:val="fr-FR"/>
              </w:rPr>
              <w:t>lieu</w:t>
            </w:r>
            <w:r w:rsidR="00435014" w:rsidRPr="00E7759A">
              <w:rPr>
                <w:rFonts w:cs="Calibri"/>
                <w:sz w:val="20"/>
                <w:szCs w:val="20"/>
                <w:highlight w:val="lightGray"/>
                <w:lang w:val="fr-FR"/>
              </w:rPr>
              <w:t xml:space="preserve"> d’arrêt</w:t>
            </w:r>
            <w:r w:rsidR="00173BE9" w:rsidRPr="00E7759A">
              <w:rPr>
                <w:rFonts w:cs="Calibri"/>
                <w:sz w:val="20"/>
                <w:szCs w:val="20"/>
                <w:highlight w:val="lightGray"/>
                <w:lang w:val="fr-FR"/>
              </w:rPr>
              <w:t>,</w:t>
            </w:r>
            <w:r w:rsidRPr="00E7759A">
              <w:rPr>
                <w:rFonts w:cs="Calibri"/>
                <w:sz w:val="20"/>
                <w:szCs w:val="20"/>
                <w:highlight w:val="lightGray"/>
                <w:lang w:val="fr-FR"/>
              </w:rPr>
              <w:t xml:space="preserve"> ou un groupe de lieux, </w:t>
            </w:r>
            <w:proofErr w:type="spellStart"/>
            <w:r w:rsidRPr="00E7759A">
              <w:rPr>
                <w:rFonts w:cs="Calibri"/>
                <w:sz w:val="20"/>
                <w:szCs w:val="20"/>
                <w:highlight w:val="lightGray"/>
                <w:lang w:val="fr-FR"/>
              </w:rPr>
              <w:t>StopPointRef</w:t>
            </w:r>
            <w:proofErr w:type="spellEnd"/>
            <w:r w:rsidRPr="00E7759A">
              <w:rPr>
                <w:rFonts w:cs="Calibri"/>
                <w:sz w:val="20"/>
                <w:szCs w:val="20"/>
                <w:highlight w:val="lightGray"/>
                <w:lang w:val="fr-FR"/>
              </w:rPr>
              <w:t xml:space="preserve"> est une zone d'embarquement, si l'émetteur est capable de la fournir.</w:t>
            </w:r>
          </w:p>
          <w:p w14:paraId="1DA2AF0B" w14:textId="77777777" w:rsidR="000B6A78" w:rsidRPr="00E7759A" w:rsidRDefault="000B6A78" w:rsidP="00AE29C5">
            <w:pPr>
              <w:spacing w:after="0"/>
              <w:jc w:val="both"/>
              <w:rPr>
                <w:rFonts w:cs="Calibri"/>
                <w:sz w:val="20"/>
                <w:szCs w:val="20"/>
                <w:lang w:val="fr-FR"/>
              </w:rPr>
            </w:pPr>
            <w:r w:rsidRPr="00E7759A">
              <w:rPr>
                <w:rFonts w:cs="Calibri"/>
                <w:sz w:val="20"/>
                <w:szCs w:val="20"/>
                <w:highlight w:val="lightGray"/>
                <w:lang w:val="fr-FR"/>
              </w:rPr>
              <w:t xml:space="preserve">- Sinon, </w:t>
            </w:r>
            <w:proofErr w:type="spellStart"/>
            <w:r w:rsidRPr="00E7759A">
              <w:rPr>
                <w:rFonts w:cs="Calibri"/>
                <w:sz w:val="20"/>
                <w:szCs w:val="20"/>
                <w:highlight w:val="lightGray"/>
                <w:lang w:val="fr-FR"/>
              </w:rPr>
              <w:t>StopPointRef</w:t>
            </w:r>
            <w:proofErr w:type="spellEnd"/>
            <w:r w:rsidRPr="00E7759A">
              <w:rPr>
                <w:rFonts w:cs="Calibri"/>
                <w:sz w:val="20"/>
                <w:szCs w:val="20"/>
                <w:highlight w:val="lightGray"/>
                <w:lang w:val="fr-FR"/>
              </w:rPr>
              <w:t xml:space="preserve"> </w:t>
            </w:r>
            <w:proofErr w:type="spellStart"/>
            <w:r w:rsidRPr="00E7759A">
              <w:rPr>
                <w:rFonts w:cs="Calibri"/>
                <w:sz w:val="20"/>
                <w:szCs w:val="20"/>
                <w:highlight w:val="lightGray"/>
                <w:lang w:val="fr-FR"/>
              </w:rPr>
              <w:t>est</w:t>
            </w:r>
            <w:r w:rsidR="00901F40" w:rsidRPr="00E7759A">
              <w:rPr>
                <w:rFonts w:cs="Calibri"/>
                <w:sz w:val="20"/>
                <w:szCs w:val="20"/>
                <w:highlight w:val="lightGray"/>
                <w:lang w:val="fr-FR"/>
              </w:rPr>
              <w:t>un</w:t>
            </w:r>
            <w:proofErr w:type="spellEnd"/>
            <w:r w:rsidR="00173BE9" w:rsidRPr="00E7759A">
              <w:rPr>
                <w:rFonts w:cs="Calibri"/>
                <w:sz w:val="20"/>
                <w:szCs w:val="20"/>
                <w:highlight w:val="lightGray"/>
                <w:lang w:val="fr-FR"/>
              </w:rPr>
              <w:t xml:space="preserve"> lieu d’arrêt</w:t>
            </w:r>
            <w:r w:rsidRPr="00E7759A">
              <w:rPr>
                <w:rFonts w:cs="Calibri"/>
                <w:sz w:val="20"/>
                <w:szCs w:val="20"/>
                <w:highlight w:val="lightGray"/>
                <w:lang w:val="fr-FR"/>
              </w:rPr>
              <w:t xml:space="preserve"> (granularité la plus fine possible dans tous les cas)</w:t>
            </w:r>
          </w:p>
          <w:p w14:paraId="05220CFF" w14:textId="77777777" w:rsidR="000B6A78" w:rsidRPr="00E7759A" w:rsidRDefault="000B6A78" w:rsidP="00AE29C5">
            <w:pPr>
              <w:spacing w:after="0"/>
              <w:jc w:val="both"/>
              <w:rPr>
                <w:rFonts w:cs="Calibri"/>
                <w:sz w:val="20"/>
                <w:szCs w:val="20"/>
                <w:lang w:val="fr-FR"/>
              </w:rPr>
            </w:pPr>
            <w:r w:rsidRPr="00E7759A">
              <w:rPr>
                <w:rFonts w:cs="Calibri"/>
                <w:sz w:val="20"/>
                <w:szCs w:val="20"/>
                <w:highlight w:val="green"/>
                <w:lang w:val="fr-FR"/>
              </w:rPr>
              <w:t>Champ obligatoire pour les échanges avec les concentrateurs</w:t>
            </w:r>
          </w:p>
        </w:tc>
      </w:tr>
      <w:tr w:rsidR="000B6A78" w:rsidRPr="00E7759A" w14:paraId="1BC512F6" w14:textId="77777777" w:rsidTr="00AE29C5">
        <w:tc>
          <w:tcPr>
            <w:tcW w:w="1134" w:type="dxa"/>
            <w:vMerge/>
            <w:tcBorders>
              <w:left w:val="single" w:sz="4" w:space="0" w:color="auto"/>
              <w:right w:val="single" w:sz="4" w:space="0" w:color="auto"/>
            </w:tcBorders>
            <w:vAlign w:val="center"/>
          </w:tcPr>
          <w:p w14:paraId="27B3116D" w14:textId="77777777" w:rsidR="000B6A78" w:rsidRPr="00E7759A" w:rsidRDefault="000B6A78" w:rsidP="00AE29C5">
            <w:pPr>
              <w:spacing w:after="0"/>
              <w:rPr>
                <w:rFonts w:cs="Calibri"/>
                <w:i/>
                <w:sz w:val="20"/>
                <w:szCs w:val="20"/>
                <w:lang w:val="fr-LU"/>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1BB059F7"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VisitNumber</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57782AA0"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38082A6C" w14:textId="77777777" w:rsidR="000B6A78" w:rsidRPr="00E7759A" w:rsidRDefault="000B6A78" w:rsidP="00AE29C5">
            <w:pPr>
              <w:spacing w:after="0"/>
              <w:rPr>
                <w:rFonts w:cs="Calibri"/>
                <w:i/>
                <w:vanish/>
                <w:sz w:val="20"/>
                <w:szCs w:val="20"/>
                <w:highlight w:val="cyan"/>
                <w:lang w:val="en-GB"/>
              </w:rPr>
            </w:pPr>
            <w:proofErr w:type="spellStart"/>
            <w:r w:rsidRPr="00E7759A">
              <w:rPr>
                <w:rFonts w:cs="Calibri"/>
                <w:i/>
                <w:vanish/>
                <w:sz w:val="20"/>
                <w:szCs w:val="20"/>
                <w:highlight w:val="cyan"/>
                <w:lang w:val="en-GB"/>
              </w:rPr>
              <w:t>VisitNumber</w:t>
            </w:r>
            <w:r w:rsidRPr="00E7759A">
              <w:rPr>
                <w:rFonts w:cs="Calibri"/>
                <w:i/>
                <w:vanish/>
                <w:sz w:val="20"/>
                <w:szCs w:val="20"/>
                <w:highlight w:val="cyan"/>
                <w:lang w:val="en-GB"/>
              </w:rPr>
              <w:softHyphen/>
              <w:t>Type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2C503319" w14:textId="77777777" w:rsidR="000B6A78" w:rsidRPr="00E7759A" w:rsidRDefault="000B6A78"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For journey patterns that involve repeated visits by a vehicle to a stop, the </w:t>
            </w:r>
            <w:proofErr w:type="spellStart"/>
            <w:r w:rsidRPr="00E7759A">
              <w:rPr>
                <w:rFonts w:cs="Calibri"/>
                <w:vanish/>
                <w:sz w:val="20"/>
                <w:szCs w:val="20"/>
                <w:highlight w:val="cyan"/>
                <w:lang w:val="en-GB"/>
              </w:rPr>
              <w:t>VisitNumber</w:t>
            </w:r>
            <w:proofErr w:type="spellEnd"/>
            <w:r w:rsidRPr="00E7759A">
              <w:rPr>
                <w:rFonts w:cs="Calibri"/>
                <w:vanish/>
                <w:sz w:val="20"/>
                <w:szCs w:val="20"/>
                <w:highlight w:val="cyan"/>
                <w:lang w:val="en-GB"/>
              </w:rPr>
              <w:t xml:space="preserve"> is used to distinguish each separate visit. </w:t>
            </w:r>
            <w:proofErr w:type="spellStart"/>
            <w:r w:rsidRPr="00E7759A">
              <w:rPr>
                <w:rFonts w:cs="Calibri"/>
                <w:vanish/>
                <w:sz w:val="20"/>
                <w:szCs w:val="20"/>
                <w:highlight w:val="cyan"/>
                <w:lang w:val="en-GB"/>
              </w:rPr>
              <w:t>DetailLevel</w:t>
            </w:r>
            <w:proofErr w:type="spellEnd"/>
            <w:r w:rsidRPr="00E7759A">
              <w:rPr>
                <w:rFonts w:cs="Calibri"/>
                <w:vanish/>
                <w:sz w:val="20"/>
                <w:szCs w:val="20"/>
                <w:highlight w:val="cyan"/>
                <w:lang w:val="en-GB"/>
              </w:rPr>
              <w:t>: minimum.</w:t>
            </w:r>
          </w:p>
        </w:tc>
      </w:tr>
      <w:tr w:rsidR="000B6A78" w:rsidRPr="00E32CB2" w14:paraId="04990B93" w14:textId="77777777" w:rsidTr="00AE29C5">
        <w:tc>
          <w:tcPr>
            <w:tcW w:w="1134" w:type="dxa"/>
            <w:vMerge/>
            <w:tcBorders>
              <w:left w:val="single" w:sz="4" w:space="0" w:color="auto"/>
              <w:right w:val="single" w:sz="4" w:space="0" w:color="auto"/>
            </w:tcBorders>
            <w:vAlign w:val="center"/>
          </w:tcPr>
          <w:p w14:paraId="727528C7" w14:textId="77777777" w:rsidR="000B6A78" w:rsidRPr="00E7759A" w:rsidRDefault="000B6A78" w:rsidP="00AE29C5">
            <w:pPr>
              <w:spacing w:after="0"/>
              <w:rPr>
                <w:rFonts w:cs="Calibri"/>
                <w:i/>
                <w:sz w:val="20"/>
                <w:szCs w:val="20"/>
                <w:lang w:val="en-GB"/>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13AA4A17" w14:textId="77777777" w:rsidR="000B6A78" w:rsidRPr="00E7759A" w:rsidRDefault="000B6A78" w:rsidP="00AE29C5">
            <w:pPr>
              <w:spacing w:after="0"/>
              <w:rPr>
                <w:rFonts w:cs="Calibri"/>
                <w:b/>
                <w:i/>
                <w:sz w:val="20"/>
                <w:szCs w:val="20"/>
                <w:lang w:val="en-GB"/>
              </w:rPr>
            </w:pPr>
            <w:r w:rsidRPr="00E7759A">
              <w:rPr>
                <w:rFonts w:cs="Calibri"/>
                <w:b/>
                <w:i/>
                <w:sz w:val="20"/>
                <w:szCs w:val="20"/>
                <w:highlight w:val="lightGray"/>
                <w:lang w:val="en-GB"/>
              </w:rPr>
              <w:t>Order</w:t>
            </w:r>
          </w:p>
        </w:tc>
        <w:tc>
          <w:tcPr>
            <w:tcW w:w="540" w:type="dxa"/>
            <w:tcBorders>
              <w:top w:val="single" w:sz="4" w:space="0" w:color="auto"/>
              <w:left w:val="single" w:sz="4" w:space="0" w:color="auto"/>
              <w:bottom w:val="single" w:sz="4" w:space="0" w:color="auto"/>
              <w:right w:val="single" w:sz="4" w:space="0" w:color="auto"/>
            </w:tcBorders>
            <w:vAlign w:val="center"/>
          </w:tcPr>
          <w:p w14:paraId="06E90822" w14:textId="77777777" w:rsidR="000B6A78" w:rsidRPr="00E7759A" w:rsidRDefault="000B6A78" w:rsidP="00AE29C5">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930" w:type="dxa"/>
            <w:tcBorders>
              <w:top w:val="single" w:sz="4" w:space="0" w:color="auto"/>
              <w:left w:val="single" w:sz="4" w:space="0" w:color="auto"/>
              <w:bottom w:val="single" w:sz="4" w:space="0" w:color="auto"/>
              <w:right w:val="single" w:sz="4" w:space="0" w:color="auto"/>
            </w:tcBorders>
            <w:vAlign w:val="center"/>
          </w:tcPr>
          <w:p w14:paraId="34E9C789" w14:textId="77777777" w:rsidR="000B6A78" w:rsidRPr="00E7759A" w:rsidRDefault="000B6A78" w:rsidP="00AE29C5">
            <w:pPr>
              <w:spacing w:after="0"/>
              <w:rPr>
                <w:rFonts w:cs="Calibri"/>
                <w:i/>
                <w:sz w:val="20"/>
                <w:szCs w:val="20"/>
                <w:lang w:val="fr-LU"/>
              </w:rPr>
            </w:pPr>
            <w:proofErr w:type="spellStart"/>
            <w:proofErr w:type="gramStart"/>
            <w:r w:rsidRPr="00E7759A">
              <w:rPr>
                <w:rFonts w:cs="Calibri"/>
                <w:i/>
                <w:sz w:val="20"/>
                <w:szCs w:val="20"/>
                <w:lang w:val="fr-LU"/>
              </w:rPr>
              <w:t>xsd:positive</w:t>
            </w:r>
            <w:proofErr w:type="spellEnd"/>
            <w:r w:rsidRPr="00E7759A">
              <w:rPr>
                <w:rFonts w:cs="Calibri"/>
                <w:i/>
                <w:sz w:val="20"/>
                <w:szCs w:val="20"/>
                <w:lang w:val="en-GB"/>
              </w:rPr>
              <w:softHyphen/>
            </w:r>
            <w:r w:rsidRPr="00E7759A">
              <w:rPr>
                <w:rFonts w:cs="Calibri"/>
                <w:i/>
                <w:sz w:val="20"/>
                <w:szCs w:val="20"/>
                <w:lang w:val="fr-LU"/>
              </w:rPr>
              <w:t>Integer</w:t>
            </w:r>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07989BAE" w14:textId="77777777" w:rsidR="000B6A78" w:rsidRPr="00E7759A" w:rsidRDefault="000B6A78" w:rsidP="00AE29C5">
            <w:pPr>
              <w:spacing w:after="0"/>
              <w:jc w:val="both"/>
              <w:rPr>
                <w:rFonts w:cs="Calibri"/>
                <w:sz w:val="20"/>
                <w:szCs w:val="20"/>
                <w:lang w:val="fr-FR"/>
              </w:rPr>
            </w:pPr>
            <w:r w:rsidRPr="00E7759A">
              <w:rPr>
                <w:rFonts w:cs="Calibri"/>
                <w:sz w:val="20"/>
                <w:szCs w:val="20"/>
                <w:lang w:val="fr-FR"/>
              </w:rPr>
              <w:t>Numéro d'ordre de l'arrêt dans la mission</w:t>
            </w:r>
          </w:p>
        </w:tc>
      </w:tr>
      <w:tr w:rsidR="000B6A78" w:rsidRPr="00E32CB2" w14:paraId="153E1697" w14:textId="77777777" w:rsidTr="00AE29C5">
        <w:tc>
          <w:tcPr>
            <w:tcW w:w="1134" w:type="dxa"/>
            <w:vMerge/>
            <w:tcBorders>
              <w:left w:val="single" w:sz="4" w:space="0" w:color="auto"/>
              <w:bottom w:val="single" w:sz="4" w:space="0" w:color="auto"/>
              <w:right w:val="single" w:sz="4" w:space="0" w:color="auto"/>
            </w:tcBorders>
            <w:vAlign w:val="center"/>
          </w:tcPr>
          <w:p w14:paraId="7E5DC411" w14:textId="77777777" w:rsidR="000B6A78" w:rsidRPr="00E7759A" w:rsidRDefault="000B6A78" w:rsidP="00AE29C5">
            <w:pPr>
              <w:spacing w:after="0"/>
              <w:rPr>
                <w:rFonts w:cs="Calibri"/>
                <w:i/>
                <w:sz w:val="20"/>
                <w:szCs w:val="20"/>
                <w:lang w:val="fr-FR"/>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6E37ACD2" w14:textId="77777777" w:rsidR="000B6A78" w:rsidRPr="00E7759A" w:rsidRDefault="000B6A78" w:rsidP="00AE29C5">
            <w:pPr>
              <w:spacing w:after="0"/>
              <w:rPr>
                <w:rFonts w:cs="Calibri"/>
                <w:b/>
                <w:i/>
                <w:sz w:val="20"/>
                <w:szCs w:val="20"/>
                <w:highlight w:val="lightGray"/>
                <w:shd w:val="clear" w:color="auto" w:fill="00FF00"/>
                <w:lang w:val="fr-LU"/>
              </w:rPr>
            </w:pPr>
            <w:r w:rsidRPr="00E7759A">
              <w:rPr>
                <w:rFonts w:cs="Calibri"/>
                <w:b/>
                <w:i/>
                <w:sz w:val="20"/>
                <w:szCs w:val="20"/>
                <w:highlight w:val="lightGray"/>
                <w:shd w:val="clear" w:color="auto" w:fill="00FF00"/>
                <w:lang w:val="fr-LU"/>
              </w:rPr>
              <w:t>Stop</w:t>
            </w:r>
            <w:r w:rsidRPr="00E7759A">
              <w:rPr>
                <w:rFonts w:cs="Calibri"/>
                <w:b/>
                <w:i/>
                <w:sz w:val="20"/>
                <w:szCs w:val="20"/>
                <w:highlight w:val="lightGray"/>
                <w:shd w:val="clear" w:color="auto" w:fill="CCCCFF"/>
                <w:lang w:val="en-GB"/>
              </w:rPr>
              <w:softHyphen/>
            </w:r>
            <w:r w:rsidRPr="00E7759A">
              <w:rPr>
                <w:rFonts w:cs="Calibri"/>
                <w:b/>
                <w:i/>
                <w:sz w:val="20"/>
                <w:szCs w:val="20"/>
                <w:highlight w:val="lightGray"/>
                <w:shd w:val="clear" w:color="auto" w:fill="00FF00"/>
                <w:lang w:val="fr-LU"/>
              </w:rPr>
              <w:t>Point</w:t>
            </w:r>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lang w:val="fr-LU"/>
              </w:rPr>
              <w:t>Name</w:t>
            </w:r>
          </w:p>
        </w:tc>
        <w:tc>
          <w:tcPr>
            <w:tcW w:w="540" w:type="dxa"/>
            <w:tcBorders>
              <w:top w:val="single" w:sz="4" w:space="0" w:color="auto"/>
              <w:left w:val="single" w:sz="4" w:space="0" w:color="auto"/>
              <w:bottom w:val="single" w:sz="4" w:space="0" w:color="auto"/>
              <w:right w:val="single" w:sz="4" w:space="0" w:color="auto"/>
            </w:tcBorders>
            <w:vAlign w:val="center"/>
          </w:tcPr>
          <w:p w14:paraId="68EDDCD0" w14:textId="77777777" w:rsidR="000B6A78" w:rsidRPr="00E7759A" w:rsidRDefault="000B6A78" w:rsidP="00AE29C5">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083D0064" w14:textId="77777777" w:rsidR="000B6A78" w:rsidRPr="00E7759A" w:rsidRDefault="000B6A78" w:rsidP="00AE29C5">
            <w:pPr>
              <w:spacing w:after="0"/>
              <w:rPr>
                <w:rFonts w:cs="Calibri"/>
                <w:sz w:val="20"/>
                <w:szCs w:val="20"/>
                <w:shd w:val="clear" w:color="auto" w:fill="00FF00"/>
                <w:lang w:val="fr-LU"/>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930" w:type="dxa"/>
            <w:tcBorders>
              <w:top w:val="single" w:sz="4" w:space="0" w:color="auto"/>
              <w:left w:val="single" w:sz="4" w:space="0" w:color="auto"/>
              <w:bottom w:val="single" w:sz="4" w:space="0" w:color="auto"/>
              <w:right w:val="single" w:sz="4" w:space="0" w:color="auto"/>
            </w:tcBorders>
            <w:vAlign w:val="center"/>
          </w:tcPr>
          <w:p w14:paraId="2744B43A" w14:textId="77777777" w:rsidR="000B6A78" w:rsidRPr="00E7759A" w:rsidRDefault="000B6A78" w:rsidP="00AE29C5">
            <w:pPr>
              <w:spacing w:after="0"/>
              <w:rPr>
                <w:rFonts w:cs="Calibri"/>
                <w:i/>
                <w:sz w:val="20"/>
                <w:szCs w:val="20"/>
                <w:lang w:val="fr-LU"/>
              </w:rPr>
            </w:pPr>
            <w:proofErr w:type="spellStart"/>
            <w:r w:rsidRPr="00E7759A">
              <w:rPr>
                <w:rFonts w:cs="Calibri"/>
                <w:i/>
                <w:sz w:val="20"/>
                <w:szCs w:val="20"/>
                <w:lang w:val="fr-LU"/>
              </w:rPr>
              <w:t>NLString</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11C2DBE1" w14:textId="77777777" w:rsidR="000B6A78" w:rsidRPr="00E7759A" w:rsidRDefault="000B6A78" w:rsidP="00AE29C5">
            <w:pPr>
              <w:spacing w:after="0"/>
              <w:jc w:val="both"/>
              <w:rPr>
                <w:rFonts w:cs="Calibri"/>
                <w:sz w:val="20"/>
                <w:szCs w:val="20"/>
                <w:lang w:val="fr-FR"/>
              </w:rPr>
            </w:pPr>
            <w:r w:rsidRPr="00E7759A">
              <w:rPr>
                <w:rFonts w:cs="Calibri"/>
                <w:sz w:val="20"/>
                <w:szCs w:val="20"/>
                <w:lang w:val="fr-FR"/>
              </w:rPr>
              <w:t>Nom du point d'arrêt.</w:t>
            </w:r>
          </w:p>
          <w:p w14:paraId="7B7A1329" w14:textId="77777777" w:rsidR="000B6A78" w:rsidRPr="00E7759A" w:rsidRDefault="000B6A78" w:rsidP="00AE29C5">
            <w:pPr>
              <w:spacing w:after="0"/>
              <w:jc w:val="both"/>
              <w:rPr>
                <w:rFonts w:cs="Calibri"/>
                <w:sz w:val="20"/>
                <w:szCs w:val="20"/>
                <w:lang w:val="fr-FR"/>
              </w:rPr>
            </w:pPr>
            <w:r w:rsidRPr="00E7759A">
              <w:rPr>
                <w:rFonts w:cs="Calibri"/>
                <w:sz w:val="20"/>
                <w:szCs w:val="20"/>
                <w:highlight w:val="lightGray"/>
                <w:lang w:val="fr-FR"/>
              </w:rPr>
              <w:t>Si plusieurs noms sont disponibles chez le producteur, le nom le plus détaillé sera utilisé en priorité.</w:t>
            </w:r>
          </w:p>
        </w:tc>
      </w:tr>
      <w:tr w:rsidR="000B6A78" w:rsidRPr="00E7759A" w14:paraId="52ED13B7" w14:textId="77777777" w:rsidTr="00AE29C5">
        <w:tc>
          <w:tcPr>
            <w:tcW w:w="1134" w:type="dxa"/>
            <w:tcBorders>
              <w:top w:val="single" w:sz="4" w:space="0" w:color="auto"/>
              <w:left w:val="single" w:sz="4" w:space="0" w:color="auto"/>
              <w:bottom w:val="single" w:sz="4" w:space="0" w:color="auto"/>
              <w:right w:val="single" w:sz="4" w:space="0" w:color="auto"/>
            </w:tcBorders>
            <w:vAlign w:val="center"/>
          </w:tcPr>
          <w:p w14:paraId="09F55ABA" w14:textId="77777777" w:rsidR="000B6A78" w:rsidRPr="00E7759A" w:rsidRDefault="000B6A78" w:rsidP="00AE29C5">
            <w:pPr>
              <w:spacing w:after="0"/>
              <w:rPr>
                <w:rFonts w:cs="Calibri"/>
                <w:i/>
                <w:sz w:val="20"/>
                <w:szCs w:val="20"/>
                <w:lang w:val="en-GB"/>
              </w:rPr>
            </w:pPr>
            <w:r w:rsidRPr="00E7759A">
              <w:rPr>
                <w:rFonts w:cs="Calibri"/>
                <w:i/>
                <w:sz w:val="20"/>
                <w:szCs w:val="20"/>
                <w:lang w:val="en-GB"/>
              </w:rPr>
              <w:lastRenderedPageBreak/>
              <w:t>Call Real-time</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24A64A11" w14:textId="77777777" w:rsidR="000B6A78" w:rsidRPr="00E7759A" w:rsidRDefault="000B6A78" w:rsidP="00AE29C5">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Vehicle</w:t>
            </w:r>
            <w:r w:rsidRPr="00E7759A">
              <w:rPr>
                <w:rFonts w:cs="Calibri"/>
                <w:b/>
                <w:i/>
                <w:sz w:val="20"/>
                <w:szCs w:val="20"/>
                <w:highlight w:val="lightGray"/>
                <w:shd w:val="clear" w:color="auto" w:fill="CCCCFF"/>
                <w:lang w:val="en-GB"/>
              </w:rPr>
              <w:softHyphen/>
            </w:r>
            <w:r w:rsidRPr="00E7759A">
              <w:rPr>
                <w:rFonts w:cs="Calibri"/>
                <w:b/>
                <w:i/>
                <w:sz w:val="20"/>
                <w:szCs w:val="20"/>
                <w:highlight w:val="lightGray"/>
                <w:shd w:val="clear" w:color="auto" w:fill="00FF00"/>
                <w:lang w:val="en-GB"/>
              </w:rPr>
              <w:t>At</w:t>
            </w:r>
            <w:r w:rsidRPr="00E7759A">
              <w:rPr>
                <w:rFonts w:cs="Calibri"/>
                <w:b/>
                <w:i/>
                <w:sz w:val="20"/>
                <w:szCs w:val="20"/>
                <w:highlight w:val="lightGray"/>
                <w:shd w:val="clear" w:color="auto" w:fill="00FF00"/>
                <w:lang w:val="en-GB"/>
              </w:rPr>
              <w:softHyphen/>
              <w:t>Stop</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A74465E" w14:textId="77777777" w:rsidR="000B6A78" w:rsidRPr="00E7759A" w:rsidRDefault="000B6A78"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79BC55F8" w14:textId="77777777" w:rsidR="000B6A78" w:rsidRPr="00E7759A" w:rsidRDefault="000B6A78" w:rsidP="00AE29C5">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493AF26B" w14:textId="77777777" w:rsidR="000B6A78" w:rsidRPr="00E7759A" w:rsidRDefault="000B6A78" w:rsidP="00AE29C5">
            <w:pPr>
              <w:spacing w:after="0"/>
              <w:jc w:val="both"/>
              <w:rPr>
                <w:rFonts w:cs="Calibri"/>
                <w:sz w:val="20"/>
                <w:szCs w:val="20"/>
                <w:lang w:val="fr-FR"/>
              </w:rPr>
            </w:pPr>
            <w:r w:rsidRPr="00E7759A">
              <w:rPr>
                <w:rFonts w:cs="Calibri"/>
                <w:sz w:val="20"/>
                <w:szCs w:val="20"/>
                <w:lang w:val="fr-FR"/>
              </w:rPr>
              <w:t>La Valeur</w:t>
            </w:r>
            <w:proofErr w:type="gramStart"/>
            <w:r w:rsidRPr="00E7759A">
              <w:rPr>
                <w:rFonts w:cs="Calibri"/>
                <w:sz w:val="20"/>
                <w:szCs w:val="20"/>
                <w:lang w:val="fr-FR"/>
              </w:rPr>
              <w:t xml:space="preserve"> «</w:t>
            </w:r>
            <w:proofErr w:type="spellStart"/>
            <w:r w:rsidRPr="00E7759A">
              <w:rPr>
                <w:rFonts w:cs="Calibri"/>
                <w:sz w:val="20"/>
                <w:szCs w:val="20"/>
                <w:lang w:val="fr-FR"/>
              </w:rPr>
              <w:t>true</w:t>
            </w:r>
            <w:proofErr w:type="spellEnd"/>
            <w:proofErr w:type="gramEnd"/>
            <w:r w:rsidRPr="00E7759A">
              <w:rPr>
                <w:rFonts w:cs="Calibri"/>
                <w:sz w:val="20"/>
                <w:szCs w:val="20"/>
                <w:lang w:val="fr-FR"/>
              </w:rPr>
              <w:t> » indique que le véhicule est à l'arrêt</w:t>
            </w:r>
          </w:p>
          <w:p w14:paraId="7572DF4A" w14:textId="77777777" w:rsidR="000B6A78" w:rsidRPr="00E7759A" w:rsidRDefault="000B6A78" w:rsidP="00AE29C5">
            <w:pPr>
              <w:spacing w:after="0"/>
              <w:jc w:val="both"/>
              <w:rPr>
                <w:rFonts w:cs="Calibri"/>
                <w:sz w:val="20"/>
                <w:szCs w:val="20"/>
              </w:rPr>
            </w:pPr>
            <w:r w:rsidRPr="00E7759A">
              <w:rPr>
                <w:rFonts w:cs="Calibri"/>
                <w:sz w:val="20"/>
                <w:szCs w:val="20"/>
              </w:rPr>
              <w:t xml:space="preserve">Valeur par </w:t>
            </w:r>
            <w:proofErr w:type="spellStart"/>
            <w:proofErr w:type="gramStart"/>
            <w:r w:rsidRPr="00E7759A">
              <w:rPr>
                <w:rFonts w:cs="Calibri"/>
                <w:sz w:val="20"/>
                <w:szCs w:val="20"/>
              </w:rPr>
              <w:t>défaut</w:t>
            </w:r>
            <w:proofErr w:type="spellEnd"/>
            <w:r w:rsidRPr="00E7759A">
              <w:rPr>
                <w:rFonts w:cs="Calibri"/>
                <w:sz w:val="20"/>
                <w:szCs w:val="20"/>
              </w:rPr>
              <w:t> :</w:t>
            </w:r>
            <w:proofErr w:type="gramEnd"/>
            <w:r w:rsidRPr="00E7759A">
              <w:rPr>
                <w:rFonts w:cs="Calibri"/>
                <w:sz w:val="20"/>
                <w:szCs w:val="20"/>
              </w:rPr>
              <w:t xml:space="preserve"> « false »</w:t>
            </w:r>
          </w:p>
        </w:tc>
      </w:tr>
      <w:tr w:rsidR="000B6A78" w:rsidRPr="00E7759A" w14:paraId="39218D3A" w14:textId="77777777" w:rsidTr="00AE29C5">
        <w:tc>
          <w:tcPr>
            <w:tcW w:w="1134" w:type="dxa"/>
            <w:tcBorders>
              <w:top w:val="single" w:sz="4" w:space="0" w:color="auto"/>
              <w:left w:val="single" w:sz="4" w:space="0" w:color="auto"/>
              <w:bottom w:val="single" w:sz="4" w:space="0" w:color="auto"/>
              <w:right w:val="single" w:sz="4" w:space="0" w:color="auto"/>
            </w:tcBorders>
            <w:vAlign w:val="center"/>
          </w:tcPr>
          <w:p w14:paraId="6C1A3ACE" w14:textId="77777777" w:rsidR="000B6A78" w:rsidRPr="00E7759A" w:rsidRDefault="000B6A78" w:rsidP="00AE29C5">
            <w:pPr>
              <w:spacing w:after="0"/>
              <w:rPr>
                <w:rFonts w:cs="Calibri"/>
                <w:i/>
                <w:sz w:val="20"/>
                <w:szCs w:val="20"/>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454EDD2F"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Vehicle</w:t>
            </w:r>
            <w:r w:rsidRPr="00E7759A">
              <w:rPr>
                <w:rFonts w:cs="Calibri"/>
                <w:b/>
                <w:i/>
                <w:vanish/>
                <w:sz w:val="20"/>
                <w:szCs w:val="20"/>
                <w:highlight w:val="cyan"/>
                <w:lang w:val="en-GB"/>
              </w:rPr>
              <w:softHyphen/>
              <w:t>Location</w:t>
            </w:r>
            <w:r w:rsidRPr="00E7759A">
              <w:rPr>
                <w:rFonts w:cs="Calibri"/>
                <w:b/>
                <w:i/>
                <w:vanish/>
                <w:sz w:val="20"/>
                <w:szCs w:val="20"/>
                <w:highlight w:val="cyan"/>
                <w:lang w:val="en-GB"/>
              </w:rPr>
              <w:softHyphen/>
              <w:t>At</w:t>
            </w:r>
            <w:r w:rsidRPr="00E7759A">
              <w:rPr>
                <w:rFonts w:cs="Calibri"/>
                <w:b/>
                <w:i/>
                <w:vanish/>
                <w:sz w:val="20"/>
                <w:szCs w:val="20"/>
                <w:highlight w:val="cyan"/>
                <w:lang w:val="en-GB"/>
              </w:rPr>
              <w:softHyphen/>
              <w:t>Stop</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D8820B9"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6A5C5270" w14:textId="77777777" w:rsidR="000B6A78" w:rsidRPr="00E7759A" w:rsidRDefault="000B6A78" w:rsidP="00AE29C5">
            <w:pPr>
              <w:spacing w:after="0"/>
              <w:rPr>
                <w:rFonts w:cs="Calibri"/>
                <w:i/>
                <w:vanish/>
                <w:sz w:val="20"/>
                <w:szCs w:val="20"/>
                <w:highlight w:val="cyan"/>
                <w:lang w:val="en-GB"/>
              </w:rPr>
            </w:pPr>
            <w:proofErr w:type="spellStart"/>
            <w:r w:rsidRPr="00E7759A">
              <w:rPr>
                <w:rFonts w:cs="Calibri"/>
                <w:i/>
                <w:vanish/>
                <w:sz w:val="20"/>
                <w:szCs w:val="20"/>
                <w:highlight w:val="cyan"/>
                <w:lang w:val="en-GB"/>
              </w:rPr>
              <w:t>Location</w:t>
            </w:r>
            <w:r w:rsidRPr="00E7759A">
              <w:rPr>
                <w:rFonts w:cs="Calibri"/>
                <w:i/>
                <w:vanish/>
                <w:sz w:val="20"/>
                <w:szCs w:val="20"/>
                <w:highlight w:val="cyan"/>
                <w:lang w:val="en-GB"/>
              </w:rPr>
              <w:softHyphen/>
              <w:t>Structure</w:t>
            </w:r>
            <w:proofErr w:type="spellEnd"/>
            <w:r w:rsidRPr="00E7759A">
              <w:rPr>
                <w:rFonts w:cs="Calibri"/>
                <w:i/>
                <w:vanish/>
                <w:sz w:val="20"/>
                <w:szCs w:val="20"/>
                <w:highlight w:val="cyan"/>
                <w:lang w:val="en-GB"/>
              </w:rPr>
              <w:t xml:space="preserve"> </w:t>
            </w:r>
          </w:p>
        </w:tc>
        <w:tc>
          <w:tcPr>
            <w:tcW w:w="4629" w:type="dxa"/>
            <w:tcBorders>
              <w:top w:val="single" w:sz="4" w:space="0" w:color="auto"/>
              <w:left w:val="single" w:sz="4" w:space="0" w:color="auto"/>
              <w:bottom w:val="single" w:sz="4" w:space="0" w:color="auto"/>
              <w:right w:val="single" w:sz="4" w:space="0" w:color="auto"/>
            </w:tcBorders>
            <w:vAlign w:val="center"/>
          </w:tcPr>
          <w:p w14:paraId="72D38EFE" w14:textId="77777777" w:rsidR="000B6A78" w:rsidRPr="00E7759A" w:rsidRDefault="000B6A78" w:rsidP="00AE29C5">
            <w:pPr>
              <w:spacing w:after="0"/>
              <w:jc w:val="both"/>
              <w:rPr>
                <w:rFonts w:cs="Calibri"/>
                <w:vanish/>
                <w:sz w:val="20"/>
                <w:szCs w:val="20"/>
                <w:lang w:val="en-GB"/>
              </w:rPr>
            </w:pPr>
            <w:r w:rsidRPr="00E7759A">
              <w:rPr>
                <w:rFonts w:cs="Calibri"/>
                <w:vanish/>
                <w:sz w:val="20"/>
                <w:szCs w:val="20"/>
                <w:highlight w:val="cyan"/>
                <w:lang w:val="en-GB"/>
              </w:rPr>
              <w:t>Location that vehicle will take up at stop point.</w:t>
            </w:r>
          </w:p>
        </w:tc>
      </w:tr>
      <w:tr w:rsidR="000B6A78" w:rsidRPr="00E7759A" w14:paraId="458365D0" w14:textId="77777777" w:rsidTr="00AE29C5">
        <w:tc>
          <w:tcPr>
            <w:tcW w:w="1134" w:type="dxa"/>
            <w:vMerge w:val="restart"/>
            <w:tcBorders>
              <w:top w:val="single" w:sz="4" w:space="0" w:color="auto"/>
              <w:left w:val="single" w:sz="4" w:space="0" w:color="auto"/>
              <w:right w:val="single" w:sz="4" w:space="0" w:color="auto"/>
            </w:tcBorders>
            <w:vAlign w:val="center"/>
          </w:tcPr>
          <w:p w14:paraId="5733B3B9" w14:textId="77777777" w:rsidR="000B6A78" w:rsidRPr="00E7759A" w:rsidRDefault="000B6A78" w:rsidP="00AE29C5">
            <w:pPr>
              <w:spacing w:after="0"/>
              <w:rPr>
                <w:rFonts w:cs="Calibri"/>
                <w:i/>
                <w:sz w:val="20"/>
                <w:szCs w:val="20"/>
                <w:lang w:val="en-GB"/>
              </w:rPr>
            </w:pPr>
            <w:r w:rsidRPr="00E7759A">
              <w:rPr>
                <w:rFonts w:cs="Calibri"/>
                <w:i/>
                <w:sz w:val="20"/>
                <w:szCs w:val="20"/>
                <w:lang w:val="en-GB"/>
              </w:rPr>
              <w:t>Call Rail</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7582AF3F"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Reverses</w:t>
            </w:r>
            <w:r w:rsidRPr="00E7759A">
              <w:rPr>
                <w:rFonts w:cs="Calibri"/>
                <w:b/>
                <w:i/>
                <w:vanish/>
                <w:sz w:val="20"/>
                <w:szCs w:val="20"/>
                <w:highlight w:val="cyan"/>
                <w:lang w:val="en-GB"/>
              </w:rPr>
              <w:softHyphen/>
              <w:t>At</w:t>
            </w:r>
            <w:r w:rsidRPr="00E7759A">
              <w:rPr>
                <w:rFonts w:cs="Calibri"/>
                <w:b/>
                <w:i/>
                <w:vanish/>
                <w:sz w:val="20"/>
                <w:szCs w:val="20"/>
                <w:highlight w:val="cyan"/>
                <w:lang w:val="en-GB"/>
              </w:rPr>
              <w:softHyphen/>
              <w:t>Stop</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318A0B6F"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7E56B6E" w14:textId="77777777" w:rsidR="000B6A78" w:rsidRPr="00E7759A" w:rsidRDefault="000B6A78" w:rsidP="00AE29C5">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57572716" w14:textId="77777777" w:rsidR="000B6A78" w:rsidRPr="00E7759A" w:rsidRDefault="000B6A78" w:rsidP="00AE29C5">
            <w:pPr>
              <w:spacing w:after="0"/>
              <w:jc w:val="both"/>
              <w:rPr>
                <w:rFonts w:cs="Calibri"/>
                <w:vanish/>
                <w:sz w:val="20"/>
                <w:szCs w:val="20"/>
                <w:highlight w:val="cyan"/>
                <w:lang w:val="en-GB"/>
              </w:rPr>
            </w:pPr>
            <w:r w:rsidRPr="00E7759A">
              <w:rPr>
                <w:rFonts w:cs="Calibri"/>
                <w:vanish/>
                <w:sz w:val="20"/>
                <w:szCs w:val="20"/>
                <w:highlight w:val="cyan"/>
                <w:lang w:val="en-GB"/>
              </w:rPr>
              <w:t>Whether vehicle reverses at stop. Default is false.</w:t>
            </w:r>
          </w:p>
        </w:tc>
      </w:tr>
      <w:tr w:rsidR="000B6A78" w:rsidRPr="00E7759A" w14:paraId="2295F61C" w14:textId="77777777" w:rsidTr="00AE29C5">
        <w:tc>
          <w:tcPr>
            <w:tcW w:w="1134" w:type="dxa"/>
            <w:vMerge/>
            <w:tcBorders>
              <w:left w:val="single" w:sz="4" w:space="0" w:color="auto"/>
              <w:right w:val="single" w:sz="4" w:space="0" w:color="auto"/>
            </w:tcBorders>
            <w:vAlign w:val="center"/>
          </w:tcPr>
          <w:p w14:paraId="5CE5A8D7" w14:textId="77777777" w:rsidR="000B6A78" w:rsidRPr="00E7759A" w:rsidRDefault="000B6A78" w:rsidP="00AE29C5">
            <w:pPr>
              <w:spacing w:after="0"/>
              <w:rPr>
                <w:rFonts w:cs="Calibri"/>
                <w:i/>
                <w:sz w:val="20"/>
                <w:szCs w:val="20"/>
                <w:lang w:val="en-GB"/>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718B167F" w14:textId="77777777" w:rsidR="000B6A78" w:rsidRPr="00E7759A" w:rsidRDefault="000B6A78" w:rsidP="00AE29C5">
            <w:pPr>
              <w:spacing w:after="0"/>
              <w:rPr>
                <w:rFonts w:cs="Calibri"/>
                <w:b/>
                <w:i/>
                <w:sz w:val="20"/>
                <w:szCs w:val="20"/>
                <w:shd w:val="clear" w:color="auto" w:fill="00FF00"/>
                <w:lang w:val="en-GB"/>
              </w:rPr>
            </w:pPr>
            <w:proofErr w:type="spellStart"/>
            <w:r w:rsidRPr="00E7759A">
              <w:rPr>
                <w:rFonts w:cs="Calibri"/>
                <w:b/>
                <w:i/>
                <w:sz w:val="20"/>
                <w:szCs w:val="20"/>
                <w:highlight w:val="lightGray"/>
                <w:shd w:val="clear" w:color="auto" w:fill="00FF00"/>
                <w:lang w:val="en-GB"/>
              </w:rPr>
              <w:t>Platform</w:t>
            </w:r>
            <w:r w:rsidRPr="00E7759A">
              <w:rPr>
                <w:rFonts w:cs="Calibri"/>
                <w:b/>
                <w:i/>
                <w:sz w:val="20"/>
                <w:szCs w:val="20"/>
                <w:highlight w:val="lightGray"/>
                <w:shd w:val="clear" w:color="auto" w:fill="00FF00"/>
                <w:lang w:val="en-GB"/>
              </w:rPr>
              <w:softHyphen/>
              <w:t>Traversal</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FEAF088" w14:textId="77777777" w:rsidR="000B6A78" w:rsidRPr="00E7759A" w:rsidRDefault="000B6A78"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731A8EE9" w14:textId="77777777" w:rsidR="000B6A78" w:rsidRPr="00E7759A" w:rsidRDefault="000B6A78" w:rsidP="00AE29C5">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5CE96413" w14:textId="77777777" w:rsidR="000B6A78" w:rsidRPr="00E7759A" w:rsidRDefault="000B6A78" w:rsidP="00AE29C5">
            <w:pPr>
              <w:spacing w:after="0"/>
              <w:jc w:val="both"/>
              <w:rPr>
                <w:rFonts w:cs="Calibri"/>
                <w:sz w:val="20"/>
                <w:szCs w:val="20"/>
                <w:lang w:val="fr-FR"/>
              </w:rPr>
            </w:pPr>
            <w:r w:rsidRPr="00E7759A">
              <w:rPr>
                <w:rFonts w:cs="Calibri"/>
                <w:sz w:val="20"/>
                <w:szCs w:val="20"/>
                <w:lang w:val="fr-FR"/>
              </w:rPr>
              <w:t>La valeur « </w:t>
            </w:r>
            <w:proofErr w:type="spellStart"/>
            <w:r w:rsidRPr="00E7759A">
              <w:rPr>
                <w:rFonts w:cs="Calibri"/>
                <w:sz w:val="20"/>
                <w:szCs w:val="20"/>
                <w:lang w:val="fr-FR"/>
              </w:rPr>
              <w:t>true</w:t>
            </w:r>
            <w:proofErr w:type="spellEnd"/>
            <w:r w:rsidRPr="00E7759A">
              <w:rPr>
                <w:rFonts w:cs="Calibri"/>
                <w:sz w:val="20"/>
                <w:szCs w:val="20"/>
                <w:lang w:val="fr-FR"/>
              </w:rPr>
              <w:t> » permet de signaler le passage d'un train sans arrêt (et de demander au voyageur de s'écarter des voies)</w:t>
            </w:r>
          </w:p>
          <w:p w14:paraId="00B1083E" w14:textId="77777777" w:rsidR="000B6A78" w:rsidRPr="00E7759A" w:rsidRDefault="000B6A78" w:rsidP="00AE29C5">
            <w:pPr>
              <w:spacing w:after="0"/>
              <w:jc w:val="both"/>
              <w:rPr>
                <w:rFonts w:cs="Calibri"/>
                <w:sz w:val="20"/>
                <w:szCs w:val="20"/>
              </w:rPr>
            </w:pPr>
            <w:r w:rsidRPr="00E7759A">
              <w:rPr>
                <w:rFonts w:cs="Calibri"/>
                <w:sz w:val="20"/>
                <w:szCs w:val="20"/>
              </w:rPr>
              <w:t xml:space="preserve">Valeur par </w:t>
            </w:r>
            <w:proofErr w:type="spellStart"/>
            <w:proofErr w:type="gramStart"/>
            <w:r w:rsidRPr="00E7759A">
              <w:rPr>
                <w:rFonts w:cs="Calibri"/>
                <w:sz w:val="20"/>
                <w:szCs w:val="20"/>
              </w:rPr>
              <w:t>défaut</w:t>
            </w:r>
            <w:proofErr w:type="spellEnd"/>
            <w:r w:rsidRPr="00E7759A">
              <w:rPr>
                <w:rFonts w:cs="Calibri"/>
                <w:sz w:val="20"/>
                <w:szCs w:val="20"/>
              </w:rPr>
              <w:t> :</w:t>
            </w:r>
            <w:proofErr w:type="gramEnd"/>
            <w:r w:rsidRPr="00E7759A">
              <w:rPr>
                <w:rFonts w:cs="Calibri"/>
                <w:sz w:val="20"/>
                <w:szCs w:val="20"/>
              </w:rPr>
              <w:t xml:space="preserve"> « false »</w:t>
            </w:r>
          </w:p>
        </w:tc>
      </w:tr>
      <w:tr w:rsidR="000B6A78" w:rsidRPr="00E7759A" w14:paraId="6EE0EA6F" w14:textId="77777777" w:rsidTr="00AE29C5">
        <w:tc>
          <w:tcPr>
            <w:tcW w:w="1134" w:type="dxa"/>
            <w:vMerge/>
            <w:tcBorders>
              <w:left w:val="single" w:sz="4" w:space="0" w:color="auto"/>
              <w:bottom w:val="single" w:sz="4" w:space="0" w:color="auto"/>
              <w:right w:val="single" w:sz="4" w:space="0" w:color="auto"/>
            </w:tcBorders>
            <w:vAlign w:val="center"/>
          </w:tcPr>
          <w:p w14:paraId="6E0F63DE" w14:textId="77777777" w:rsidR="000B6A78" w:rsidRPr="00E7759A" w:rsidRDefault="000B6A78" w:rsidP="00AE29C5">
            <w:pPr>
              <w:spacing w:after="0"/>
              <w:rPr>
                <w:rFonts w:cs="Calibri"/>
                <w:i/>
                <w:sz w:val="20"/>
                <w:szCs w:val="20"/>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5F771CDE" w14:textId="77777777" w:rsidR="000B6A78" w:rsidRPr="00E7759A" w:rsidRDefault="000B6A78" w:rsidP="00AE29C5">
            <w:pPr>
              <w:spacing w:after="0"/>
              <w:rPr>
                <w:rFonts w:cs="Calibri"/>
                <w:b/>
                <w:i/>
                <w:vanish/>
                <w:sz w:val="20"/>
                <w:szCs w:val="20"/>
                <w:highlight w:val="cyan"/>
                <w:lang w:val="nl-NL"/>
              </w:rPr>
            </w:pPr>
            <w:proofErr w:type="spellStart"/>
            <w:r w:rsidRPr="00E7759A">
              <w:rPr>
                <w:rFonts w:cs="Calibri"/>
                <w:b/>
                <w:i/>
                <w:vanish/>
                <w:sz w:val="20"/>
                <w:szCs w:val="20"/>
                <w:highlight w:val="cyan"/>
                <w:lang w:val="nl-NL"/>
              </w:rPr>
              <w:t>Signal</w:t>
            </w:r>
            <w:proofErr w:type="spellEnd"/>
            <w:r w:rsidRPr="00E7759A">
              <w:rPr>
                <w:rFonts w:cs="Calibri"/>
                <w:b/>
                <w:i/>
                <w:vanish/>
                <w:sz w:val="20"/>
                <w:szCs w:val="20"/>
                <w:highlight w:val="cyan"/>
                <w:lang w:val="en-GB"/>
              </w:rPr>
              <w:softHyphen/>
            </w:r>
            <w:r w:rsidRPr="00E7759A">
              <w:rPr>
                <w:rFonts w:cs="Calibri"/>
                <w:b/>
                <w:i/>
                <w:vanish/>
                <w:sz w:val="20"/>
                <w:szCs w:val="20"/>
                <w:highlight w:val="cyan"/>
                <w:lang w:val="nl-NL"/>
              </w:rPr>
              <w:t>Status</w:t>
            </w:r>
          </w:p>
        </w:tc>
        <w:tc>
          <w:tcPr>
            <w:tcW w:w="540" w:type="dxa"/>
            <w:tcBorders>
              <w:top w:val="single" w:sz="4" w:space="0" w:color="auto"/>
              <w:left w:val="single" w:sz="4" w:space="0" w:color="auto"/>
              <w:bottom w:val="single" w:sz="4" w:space="0" w:color="auto"/>
              <w:right w:val="single" w:sz="4" w:space="0" w:color="auto"/>
            </w:tcBorders>
            <w:vAlign w:val="center"/>
          </w:tcPr>
          <w:p w14:paraId="779B5161" w14:textId="77777777" w:rsidR="000B6A78" w:rsidRPr="00E7759A" w:rsidRDefault="000B6A78" w:rsidP="00AE29C5">
            <w:pPr>
              <w:spacing w:after="0"/>
              <w:rPr>
                <w:rFonts w:cs="Calibri"/>
                <w:vanish/>
                <w:sz w:val="20"/>
                <w:szCs w:val="20"/>
                <w:highlight w:val="cyan"/>
                <w:lang w:val="nl-NL"/>
              </w:rPr>
            </w:pPr>
            <w:r w:rsidRPr="00E7759A">
              <w:rPr>
                <w:rFonts w:cs="Calibri"/>
                <w:vanish/>
                <w:sz w:val="20"/>
                <w:szCs w:val="20"/>
                <w:highlight w:val="cyan"/>
                <w:lang w:val="nl-NL"/>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C8DE330" w14:textId="77777777" w:rsidR="000B6A78" w:rsidRPr="00E7759A" w:rsidRDefault="000B6A78" w:rsidP="00AE29C5">
            <w:pPr>
              <w:spacing w:after="0"/>
              <w:rPr>
                <w:rFonts w:cs="Calibri"/>
                <w:i/>
                <w:vanish/>
                <w:sz w:val="20"/>
                <w:szCs w:val="20"/>
                <w:highlight w:val="cyan"/>
                <w:lang w:val="nl-NL"/>
              </w:rPr>
            </w:pPr>
            <w:proofErr w:type="spellStart"/>
            <w:proofErr w:type="gramStart"/>
            <w:r w:rsidRPr="00E7759A">
              <w:rPr>
                <w:rFonts w:cs="Calibri"/>
                <w:i/>
                <w:vanish/>
                <w:sz w:val="20"/>
                <w:szCs w:val="20"/>
                <w:highlight w:val="cyan"/>
                <w:lang w:val="nl-NL"/>
              </w:rPr>
              <w:t>xsd:NMTOKEN</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0A51601D" w14:textId="77777777" w:rsidR="000B6A78" w:rsidRPr="00E7759A" w:rsidRDefault="000B6A78"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Status of signal clearance for train. This may affect the presentation emphasis given to arrival or departures on displays – </w:t>
            </w:r>
            <w:proofErr w:type="gramStart"/>
            <w:r w:rsidRPr="00E7759A">
              <w:rPr>
                <w:rFonts w:cs="Calibri"/>
                <w:vanish/>
                <w:sz w:val="20"/>
                <w:szCs w:val="20"/>
                <w:highlight w:val="cyan"/>
                <w:lang w:val="en-GB"/>
              </w:rPr>
              <w:t>e.g.</w:t>
            </w:r>
            <w:proofErr w:type="gramEnd"/>
            <w:r w:rsidRPr="00E7759A">
              <w:rPr>
                <w:rFonts w:cs="Calibri"/>
                <w:vanish/>
                <w:sz w:val="20"/>
                <w:szCs w:val="20"/>
                <w:highlight w:val="cyan"/>
                <w:lang w:val="en-GB"/>
              </w:rPr>
              <w:t xml:space="preserve"> cleared trains appear first, flashing in green.</w:t>
            </w:r>
          </w:p>
        </w:tc>
      </w:tr>
      <w:tr w:rsidR="000B6A78" w:rsidRPr="00E7759A" w14:paraId="2F0898AA" w14:textId="77777777" w:rsidTr="00AE29C5">
        <w:tc>
          <w:tcPr>
            <w:tcW w:w="1134" w:type="dxa"/>
            <w:vMerge w:val="restart"/>
            <w:tcBorders>
              <w:top w:val="single" w:sz="4" w:space="0" w:color="auto"/>
              <w:left w:val="single" w:sz="4" w:space="0" w:color="auto"/>
              <w:right w:val="single" w:sz="4" w:space="0" w:color="auto"/>
            </w:tcBorders>
            <w:vAlign w:val="center"/>
          </w:tcPr>
          <w:p w14:paraId="458EA37A" w14:textId="77777777" w:rsidR="000B6A78" w:rsidRPr="00E7759A" w:rsidRDefault="000B6A78" w:rsidP="00AE29C5">
            <w:pPr>
              <w:spacing w:after="0"/>
              <w:rPr>
                <w:rFonts w:cs="Calibri"/>
                <w:i/>
                <w:sz w:val="20"/>
                <w:szCs w:val="20"/>
                <w:lang w:val="en-GB"/>
              </w:rPr>
            </w:pPr>
            <w:r w:rsidRPr="00E7759A">
              <w:rPr>
                <w:rFonts w:cs="Calibri"/>
                <w:i/>
                <w:sz w:val="20"/>
                <w:szCs w:val="20"/>
                <w:lang w:val="en-GB"/>
              </w:rPr>
              <w:t>Call Property</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0C22629B"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TimingPoint</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E2D7B46"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51DEF14A" w14:textId="77777777" w:rsidR="000B6A78" w:rsidRPr="00E7759A" w:rsidRDefault="000B6A78" w:rsidP="00AE29C5">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70DB7AF2" w14:textId="77777777" w:rsidR="000B6A78" w:rsidRPr="00E7759A" w:rsidRDefault="000B6A78"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Whether the stop is a timing point, </w:t>
            </w:r>
            <w:proofErr w:type="gramStart"/>
            <w:r w:rsidRPr="00E7759A">
              <w:rPr>
                <w:rFonts w:cs="Calibri"/>
                <w:vanish/>
                <w:sz w:val="20"/>
                <w:szCs w:val="20"/>
                <w:highlight w:val="cyan"/>
                <w:lang w:val="en-GB"/>
              </w:rPr>
              <w:t>i.e.</w:t>
            </w:r>
            <w:proofErr w:type="gramEnd"/>
            <w:r w:rsidRPr="00E7759A">
              <w:rPr>
                <w:rFonts w:cs="Calibri"/>
                <w:vanish/>
                <w:sz w:val="20"/>
                <w:szCs w:val="20"/>
                <w:highlight w:val="cyan"/>
                <w:lang w:val="en-GB"/>
              </w:rPr>
              <w:t xml:space="preserve"> times are measured at it. In Some systems this is a measure of data quality as non-timing points are interpolated.</w:t>
            </w:r>
          </w:p>
        </w:tc>
      </w:tr>
      <w:tr w:rsidR="000B6A78" w:rsidRPr="00E7759A" w14:paraId="44659914" w14:textId="77777777" w:rsidTr="00AE29C5">
        <w:tc>
          <w:tcPr>
            <w:tcW w:w="1134" w:type="dxa"/>
            <w:vMerge/>
            <w:tcBorders>
              <w:left w:val="single" w:sz="4" w:space="0" w:color="auto"/>
              <w:right w:val="single" w:sz="4" w:space="0" w:color="auto"/>
            </w:tcBorders>
            <w:vAlign w:val="center"/>
          </w:tcPr>
          <w:p w14:paraId="77D58A3F" w14:textId="77777777" w:rsidR="000B6A78" w:rsidRPr="00E7759A" w:rsidRDefault="000B6A78" w:rsidP="00AE29C5">
            <w:pPr>
              <w:spacing w:after="0"/>
              <w:rPr>
                <w:rFonts w:cs="Calibri"/>
                <w:i/>
                <w:sz w:val="20"/>
                <w:szCs w:val="20"/>
                <w:lang w:val="en-GB"/>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56258095"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Boarding</w:t>
            </w:r>
            <w:r w:rsidRPr="00E7759A">
              <w:rPr>
                <w:rFonts w:cs="Calibri"/>
                <w:b/>
                <w:i/>
                <w:vanish/>
                <w:sz w:val="20"/>
                <w:szCs w:val="20"/>
                <w:highlight w:val="cyan"/>
                <w:lang w:val="en-GB"/>
              </w:rPr>
              <w:softHyphen/>
              <w:t>Stretch</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7C2AAF8"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0225D9F1" w14:textId="77777777" w:rsidR="000B6A78" w:rsidRPr="00E7759A" w:rsidRDefault="000B6A78" w:rsidP="00AE29C5">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0126B11F" w14:textId="77777777" w:rsidR="000B6A78" w:rsidRPr="00E7759A" w:rsidRDefault="000B6A78"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Whether this is a Hail and Ride Stop. Default is false. </w:t>
            </w:r>
          </w:p>
        </w:tc>
      </w:tr>
      <w:tr w:rsidR="000B6A78" w:rsidRPr="00E7759A" w14:paraId="5DA4E5DB" w14:textId="77777777" w:rsidTr="00AE29C5">
        <w:tc>
          <w:tcPr>
            <w:tcW w:w="1134" w:type="dxa"/>
            <w:vMerge/>
            <w:tcBorders>
              <w:left w:val="single" w:sz="4" w:space="0" w:color="auto"/>
              <w:right w:val="single" w:sz="4" w:space="0" w:color="auto"/>
            </w:tcBorders>
            <w:vAlign w:val="center"/>
          </w:tcPr>
          <w:p w14:paraId="08AE6230" w14:textId="77777777" w:rsidR="000B6A78" w:rsidRPr="00E7759A" w:rsidRDefault="000B6A78" w:rsidP="00AE29C5">
            <w:pPr>
              <w:spacing w:after="0"/>
              <w:rPr>
                <w:rFonts w:cs="Calibri"/>
                <w:i/>
                <w:sz w:val="20"/>
                <w:szCs w:val="20"/>
                <w:lang w:val="en-GB"/>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24F98E93"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Request</w:t>
            </w:r>
            <w:r w:rsidRPr="00E7759A">
              <w:rPr>
                <w:rFonts w:cs="Calibri"/>
                <w:b/>
                <w:i/>
                <w:vanish/>
                <w:sz w:val="20"/>
                <w:szCs w:val="20"/>
                <w:highlight w:val="cyan"/>
                <w:lang w:val="en-GB"/>
              </w:rPr>
              <w:softHyphen/>
              <w:t>Stop</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4DF6DA7"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5A7E67BF" w14:textId="77777777" w:rsidR="000B6A78" w:rsidRPr="00E7759A" w:rsidRDefault="000B6A78" w:rsidP="00AE29C5">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3E5F008D" w14:textId="77777777" w:rsidR="000B6A78" w:rsidRPr="00E7759A" w:rsidRDefault="000B6A78"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Whether Vehicle stops only if requested explicitly by passenger. Default is false. </w:t>
            </w:r>
          </w:p>
        </w:tc>
      </w:tr>
      <w:tr w:rsidR="000B6A78" w:rsidRPr="00E32CB2" w14:paraId="7C4C2118" w14:textId="77777777" w:rsidTr="00AE29C5">
        <w:tc>
          <w:tcPr>
            <w:tcW w:w="1134" w:type="dxa"/>
            <w:vMerge/>
            <w:tcBorders>
              <w:left w:val="single" w:sz="4" w:space="0" w:color="auto"/>
              <w:bottom w:val="single" w:sz="4" w:space="0" w:color="auto"/>
              <w:right w:val="single" w:sz="4" w:space="0" w:color="auto"/>
            </w:tcBorders>
            <w:vAlign w:val="center"/>
          </w:tcPr>
          <w:p w14:paraId="1A12EB16" w14:textId="77777777" w:rsidR="000B6A78" w:rsidRPr="00E7759A" w:rsidRDefault="000B6A78" w:rsidP="00AE29C5">
            <w:pPr>
              <w:spacing w:after="0"/>
              <w:rPr>
                <w:rFonts w:cs="Calibri"/>
                <w:i/>
                <w:sz w:val="20"/>
                <w:szCs w:val="20"/>
                <w:lang w:val="en-GB"/>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62D16D60" w14:textId="77777777" w:rsidR="000B6A78" w:rsidRPr="00E7759A" w:rsidRDefault="000B6A78" w:rsidP="00AE29C5">
            <w:pPr>
              <w:spacing w:after="0"/>
              <w:rPr>
                <w:rFonts w:cs="Calibri"/>
                <w:b/>
                <w:i/>
                <w:sz w:val="20"/>
                <w:szCs w:val="20"/>
                <w:shd w:val="clear" w:color="auto" w:fill="00FF00"/>
                <w:lang w:val="fr-LU"/>
              </w:rPr>
            </w:pPr>
            <w:proofErr w:type="spellStart"/>
            <w:r w:rsidRPr="00E7759A">
              <w:rPr>
                <w:rFonts w:cs="Calibri"/>
                <w:b/>
                <w:i/>
                <w:sz w:val="20"/>
                <w:szCs w:val="20"/>
                <w:highlight w:val="lightGray"/>
                <w:shd w:val="clear" w:color="auto" w:fill="00FF00"/>
                <w:lang w:val="fr-LU"/>
              </w:rPr>
              <w:t>Destination</w:t>
            </w:r>
            <w:r w:rsidRPr="00E7759A">
              <w:rPr>
                <w:rFonts w:cs="Calibri"/>
                <w:b/>
                <w:i/>
                <w:sz w:val="20"/>
                <w:szCs w:val="20"/>
                <w:highlight w:val="lightGray"/>
                <w:shd w:val="clear" w:color="auto" w:fill="00FF00"/>
                <w:lang w:val="fr-LU"/>
              </w:rPr>
              <w:softHyphen/>
              <w:t>Display</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75DF988" w14:textId="77777777" w:rsidR="000B6A78" w:rsidRPr="00E7759A" w:rsidRDefault="000B6A78" w:rsidP="00AE29C5">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930" w:type="dxa"/>
            <w:tcBorders>
              <w:top w:val="single" w:sz="4" w:space="0" w:color="auto"/>
              <w:left w:val="single" w:sz="4" w:space="0" w:color="auto"/>
              <w:bottom w:val="single" w:sz="4" w:space="0" w:color="auto"/>
              <w:right w:val="single" w:sz="4" w:space="0" w:color="auto"/>
            </w:tcBorders>
            <w:vAlign w:val="center"/>
          </w:tcPr>
          <w:p w14:paraId="0B3AA157" w14:textId="77777777" w:rsidR="000B6A78" w:rsidRPr="00E7759A" w:rsidRDefault="000B6A78" w:rsidP="00AE29C5">
            <w:pPr>
              <w:spacing w:after="0"/>
              <w:rPr>
                <w:rFonts w:cs="Calibri"/>
                <w:i/>
                <w:sz w:val="20"/>
                <w:szCs w:val="20"/>
                <w:lang w:val="fr-LU"/>
              </w:rPr>
            </w:pPr>
            <w:proofErr w:type="spellStart"/>
            <w:r w:rsidRPr="00E7759A">
              <w:rPr>
                <w:rFonts w:cs="Calibri"/>
                <w:i/>
                <w:sz w:val="20"/>
                <w:szCs w:val="20"/>
                <w:lang w:val="fr-LU"/>
              </w:rPr>
              <w:t>NLString</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634C2C4B" w14:textId="77777777" w:rsidR="000B6A78" w:rsidRPr="00E7759A" w:rsidRDefault="000B6A78" w:rsidP="00AE29C5">
            <w:pPr>
              <w:spacing w:after="0"/>
              <w:jc w:val="both"/>
              <w:rPr>
                <w:rFonts w:cs="Calibri"/>
                <w:sz w:val="20"/>
                <w:szCs w:val="20"/>
                <w:lang w:val="fr-LU"/>
              </w:rPr>
            </w:pPr>
            <w:r w:rsidRPr="00E7759A">
              <w:rPr>
                <w:rFonts w:cs="Calibri"/>
                <w:sz w:val="20"/>
                <w:szCs w:val="20"/>
                <w:lang w:val="fr-LU"/>
              </w:rPr>
              <w:t>Destination telle qu'elle est affichée sur la girouette du véhicule à cet arrêt (ou sur l’afficheur local).</w:t>
            </w:r>
          </w:p>
        </w:tc>
      </w:tr>
      <w:tr w:rsidR="000B6A78" w:rsidRPr="00E7759A" w14:paraId="7FF9F9CB" w14:textId="77777777" w:rsidTr="00AE29C5">
        <w:trPr>
          <w:hidden/>
        </w:trPr>
        <w:tc>
          <w:tcPr>
            <w:tcW w:w="1134" w:type="dxa"/>
            <w:tcBorders>
              <w:top w:val="single" w:sz="4" w:space="0" w:color="auto"/>
              <w:left w:val="single" w:sz="4" w:space="0" w:color="auto"/>
              <w:bottom w:val="single" w:sz="4" w:space="0" w:color="auto"/>
              <w:right w:val="single" w:sz="4" w:space="0" w:color="auto"/>
            </w:tcBorders>
            <w:vAlign w:val="center"/>
          </w:tcPr>
          <w:p w14:paraId="0F9E8C7C" w14:textId="77777777" w:rsidR="000B6A78" w:rsidRPr="00E7759A" w:rsidRDefault="000B6A78" w:rsidP="00AE29C5">
            <w:pPr>
              <w:spacing w:after="0"/>
              <w:rPr>
                <w:rFonts w:cs="Calibri"/>
                <w:i/>
                <w:vanish/>
                <w:sz w:val="20"/>
                <w:szCs w:val="20"/>
                <w:highlight w:val="cyan"/>
                <w:lang w:val="en-GB"/>
              </w:rPr>
            </w:pPr>
            <w:r w:rsidRPr="00E7759A">
              <w:rPr>
                <w:rFonts w:cs="Calibri"/>
                <w:i/>
                <w:vanish/>
                <w:sz w:val="20"/>
                <w:szCs w:val="20"/>
                <w:highlight w:val="cyan"/>
                <w:lang w:val="en-GB"/>
              </w:rPr>
              <w:t>Call Note</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508020C7"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CallNote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5E7640D1" w14:textId="77777777" w:rsidR="000B6A78" w:rsidRPr="00E7759A" w:rsidRDefault="000B6A78" w:rsidP="00AE29C5">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930" w:type="dxa"/>
            <w:tcBorders>
              <w:top w:val="single" w:sz="4" w:space="0" w:color="auto"/>
              <w:left w:val="single" w:sz="4" w:space="0" w:color="auto"/>
              <w:bottom w:val="single" w:sz="4" w:space="0" w:color="auto"/>
              <w:right w:val="single" w:sz="4" w:space="0" w:color="auto"/>
            </w:tcBorders>
            <w:vAlign w:val="center"/>
          </w:tcPr>
          <w:p w14:paraId="79A1798C" w14:textId="77777777" w:rsidR="000B6A78" w:rsidRPr="00E7759A" w:rsidRDefault="000B6A78" w:rsidP="00AE29C5">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42C0F814" w14:textId="77777777" w:rsidR="000B6A78" w:rsidRPr="00E7759A" w:rsidRDefault="000B6A78" w:rsidP="00AE29C5">
            <w:pPr>
              <w:spacing w:after="0"/>
              <w:jc w:val="both"/>
              <w:rPr>
                <w:rFonts w:cs="Calibri"/>
                <w:vanish/>
                <w:sz w:val="20"/>
                <w:szCs w:val="20"/>
                <w:lang w:val="en-GB"/>
              </w:rPr>
            </w:pPr>
            <w:r w:rsidRPr="00E7759A">
              <w:rPr>
                <w:rFonts w:cs="Calibri"/>
                <w:vanish/>
                <w:sz w:val="20"/>
                <w:szCs w:val="20"/>
                <w:highlight w:val="cyan"/>
                <w:lang w:val="en-GB"/>
              </w:rPr>
              <w:t>Text annotation that applies to this call</w:t>
            </w:r>
            <w:r w:rsidR="003D26F2" w:rsidRPr="00E7759A">
              <w:rPr>
                <w:rFonts w:cs="Calibri"/>
                <w:vanish/>
                <w:sz w:val="20"/>
                <w:szCs w:val="20"/>
                <w:highlight w:val="cyan"/>
                <w:lang w:val="en-GB"/>
              </w:rPr>
              <w:t xml:space="preserve"> -</w:t>
            </w:r>
          </w:p>
        </w:tc>
      </w:tr>
      <w:tr w:rsidR="000B6A78" w:rsidRPr="00E7759A" w14:paraId="58D14489" w14:textId="77777777" w:rsidTr="00AE29C5">
        <w:tc>
          <w:tcPr>
            <w:tcW w:w="1134" w:type="dxa"/>
            <w:tcBorders>
              <w:top w:val="single" w:sz="4" w:space="0" w:color="auto"/>
              <w:left w:val="single" w:sz="4" w:space="0" w:color="auto"/>
              <w:bottom w:val="single" w:sz="4" w:space="0" w:color="auto"/>
              <w:right w:val="single" w:sz="4" w:space="0" w:color="auto"/>
            </w:tcBorders>
            <w:vAlign w:val="center"/>
          </w:tcPr>
          <w:p w14:paraId="33F0DB7B" w14:textId="77777777" w:rsidR="000B6A78" w:rsidRPr="00E7759A" w:rsidRDefault="000B6A78" w:rsidP="00AE29C5">
            <w:pPr>
              <w:spacing w:after="0"/>
              <w:rPr>
                <w:rFonts w:cs="Calibri"/>
                <w:i/>
                <w:sz w:val="20"/>
                <w:szCs w:val="20"/>
                <w:lang w:val="en-GB"/>
              </w:rPr>
            </w:pPr>
            <w:proofErr w:type="spellStart"/>
            <w:r w:rsidRPr="00E7759A">
              <w:rPr>
                <w:rFonts w:cs="Calibri"/>
                <w:i/>
                <w:sz w:val="20"/>
                <w:szCs w:val="20"/>
                <w:lang w:val="en-GB"/>
              </w:rPr>
              <w:t>Disruption</w:t>
            </w:r>
            <w:r w:rsidRPr="00E7759A">
              <w:rPr>
                <w:rFonts w:cs="Calibri"/>
                <w:i/>
                <w:sz w:val="20"/>
                <w:szCs w:val="20"/>
                <w:lang w:val="en-GB"/>
              </w:rPr>
              <w:softHyphen/>
              <w:t>Group</w:t>
            </w:r>
            <w:proofErr w:type="spellEnd"/>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3A20C58A" w14:textId="77777777" w:rsidR="000B6A78" w:rsidRPr="00E7759A" w:rsidRDefault="000B6A78" w:rsidP="00AE29C5">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16472065" w14:textId="77777777" w:rsidR="000B6A78" w:rsidRPr="00E7759A" w:rsidRDefault="000B6A78"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41B26D53" w14:textId="77777777" w:rsidR="000B6A78" w:rsidRPr="00E7759A" w:rsidRDefault="000B6A78" w:rsidP="00AE29C5">
            <w:pPr>
              <w:spacing w:after="0"/>
              <w:rPr>
                <w:rFonts w:cs="Calibri"/>
                <w:i/>
                <w:sz w:val="20"/>
                <w:szCs w:val="20"/>
                <w:lang w:val="en-GB"/>
              </w:rPr>
            </w:pPr>
            <w:proofErr w:type="spellStart"/>
            <w:r w:rsidRPr="00E7759A">
              <w:rPr>
                <w:rFonts w:cs="Calibri"/>
                <w:i/>
                <w:sz w:val="20"/>
                <w:szCs w:val="20"/>
                <w:lang w:val="en-GB"/>
              </w:rPr>
              <w:t>Disruption</w:t>
            </w:r>
            <w:r w:rsidRPr="00E7759A">
              <w:rPr>
                <w:rFonts w:cs="Calibri"/>
                <w:i/>
                <w:sz w:val="20"/>
                <w:szCs w:val="20"/>
                <w:lang w:val="en-GB"/>
              </w:rPr>
              <w:softHyphen/>
              <w:t>Group</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7518F08D" w14:textId="77777777" w:rsidR="000B6A78" w:rsidRPr="00E7759A" w:rsidRDefault="000B6A78" w:rsidP="00AE29C5">
            <w:pPr>
              <w:spacing w:after="0"/>
              <w:jc w:val="both"/>
              <w:rPr>
                <w:rFonts w:cs="Calibri"/>
                <w:sz w:val="20"/>
                <w:szCs w:val="20"/>
                <w:lang w:val="en-GB"/>
              </w:rPr>
            </w:pPr>
            <w:proofErr w:type="spellStart"/>
            <w:proofErr w:type="gram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Disruption</w:t>
            </w:r>
            <w:r w:rsidRPr="00E7759A">
              <w:rPr>
                <w:rFonts w:cs="Calibri"/>
                <w:sz w:val="20"/>
                <w:szCs w:val="20"/>
                <w:lang w:val="en-GB"/>
              </w:rPr>
              <w:softHyphen/>
              <w:t>Group</w:t>
            </w:r>
            <w:proofErr w:type="spellEnd"/>
            <w:proofErr w:type="gramEnd"/>
            <w:r w:rsidRPr="00E7759A">
              <w:rPr>
                <w:rFonts w:cs="Calibri"/>
                <w:sz w:val="20"/>
                <w:szCs w:val="20"/>
                <w:lang w:val="en-GB"/>
              </w:rPr>
              <w:t>.</w:t>
            </w:r>
          </w:p>
        </w:tc>
      </w:tr>
      <w:tr w:rsidR="006D6DCA" w:rsidRPr="00E32CB2" w14:paraId="311B54A3" w14:textId="77777777" w:rsidTr="000D0CE5">
        <w:tc>
          <w:tcPr>
            <w:tcW w:w="1134" w:type="dxa"/>
            <w:vMerge w:val="restart"/>
            <w:tcBorders>
              <w:top w:val="single" w:sz="4" w:space="0" w:color="auto"/>
              <w:left w:val="single" w:sz="4" w:space="0" w:color="auto"/>
              <w:right w:val="single" w:sz="4" w:space="0" w:color="auto"/>
            </w:tcBorders>
            <w:vAlign w:val="center"/>
          </w:tcPr>
          <w:p w14:paraId="6F3F2A96" w14:textId="77777777" w:rsidR="006D6DCA" w:rsidRPr="00E7759A" w:rsidRDefault="006D6DCA" w:rsidP="00AE29C5">
            <w:pPr>
              <w:spacing w:after="0"/>
              <w:rPr>
                <w:rFonts w:cs="Calibri"/>
                <w:i/>
                <w:sz w:val="20"/>
                <w:szCs w:val="20"/>
                <w:highlight w:val="lightGray"/>
                <w:lang w:val="en-GB"/>
              </w:rPr>
            </w:pPr>
            <w:r w:rsidRPr="00E7759A">
              <w:rPr>
                <w:rFonts w:cs="Calibri"/>
                <w:i/>
                <w:sz w:val="20"/>
                <w:szCs w:val="20"/>
                <w:highlight w:val="lightGray"/>
                <w:lang w:val="en-GB"/>
              </w:rPr>
              <w:t>Arrival</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6551AF21" w14:textId="77777777" w:rsidR="006D6DCA" w:rsidRPr="00E7759A" w:rsidRDefault="006D6DCA" w:rsidP="00AE29C5">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Aimed</w:t>
            </w:r>
            <w:r w:rsidRPr="00E7759A">
              <w:rPr>
                <w:rFonts w:cs="Calibri"/>
                <w:b/>
                <w:i/>
                <w:sz w:val="20"/>
                <w:szCs w:val="20"/>
                <w:highlight w:val="lightGray"/>
                <w:shd w:val="clear" w:color="auto" w:fill="00FF00"/>
                <w:lang w:val="en-GB"/>
              </w:rPr>
              <w:softHyphen/>
              <w:t>Arrival</w:t>
            </w:r>
            <w:r w:rsidRPr="00E7759A">
              <w:rPr>
                <w:rFonts w:cs="Calibri"/>
                <w:b/>
                <w:i/>
                <w:sz w:val="20"/>
                <w:szCs w:val="20"/>
                <w:highlight w:val="lightGray"/>
                <w:shd w:val="clear" w:color="auto" w:fill="00FF00"/>
                <w:lang w:val="en-GB"/>
              </w:rPr>
              <w:softHyphen/>
              <w:t>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9B881E6" w14:textId="77777777" w:rsidR="006D6DCA" w:rsidRPr="00E7759A" w:rsidRDefault="006D6DCA" w:rsidP="00AE29C5">
            <w:pPr>
              <w:spacing w:after="0"/>
              <w:rPr>
                <w:rFonts w:cs="Calibri"/>
                <w:sz w:val="20"/>
                <w:szCs w:val="20"/>
                <w:highlight w:val="lightGray"/>
                <w:lang w:val="en-GB"/>
              </w:rPr>
            </w:pPr>
            <w:r w:rsidRPr="00E7759A">
              <w:rPr>
                <w:rFonts w:cs="Calibri"/>
                <w:sz w:val="20"/>
                <w:szCs w:val="20"/>
                <w:highlight w:val="lightGray"/>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065C002B" w14:textId="77777777" w:rsidR="006D6DCA" w:rsidRPr="00E7759A" w:rsidRDefault="006D6DCA" w:rsidP="00AE29C5">
            <w:pPr>
              <w:spacing w:after="0"/>
              <w:rPr>
                <w:rFonts w:cs="Calibri"/>
                <w:i/>
                <w:sz w:val="20"/>
                <w:szCs w:val="20"/>
                <w:highlight w:val="lightGray"/>
                <w:lang w:val="en-GB"/>
              </w:rPr>
            </w:pPr>
            <w:proofErr w:type="spellStart"/>
            <w:proofErr w:type="gramStart"/>
            <w:r w:rsidRPr="00E7759A">
              <w:rPr>
                <w:rFonts w:cs="Calibri"/>
                <w:i/>
                <w:sz w:val="20"/>
                <w:szCs w:val="20"/>
                <w:highlight w:val="lightGray"/>
                <w:lang w:val="en-GB"/>
              </w:rPr>
              <w:t>xsd:date</w:t>
            </w:r>
            <w:r w:rsidRPr="00E7759A">
              <w:rPr>
                <w:rFonts w:cs="Calibri"/>
                <w:i/>
                <w:sz w:val="20"/>
                <w:szCs w:val="20"/>
                <w:highlight w:val="lightGray"/>
                <w:lang w:val="en-GB"/>
              </w:rPr>
              <w:softHyphen/>
              <w:t>Time</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127F1A29" w14:textId="77777777" w:rsidR="006D6DCA" w:rsidRPr="00E7759A" w:rsidRDefault="006D6DCA" w:rsidP="00AE29C5">
            <w:pPr>
              <w:spacing w:after="0"/>
              <w:jc w:val="both"/>
              <w:rPr>
                <w:rFonts w:cs="Calibri"/>
                <w:sz w:val="20"/>
                <w:szCs w:val="20"/>
                <w:lang w:val="fr-FR"/>
              </w:rPr>
            </w:pPr>
            <w:r w:rsidRPr="00E7759A">
              <w:rPr>
                <w:rFonts w:cs="Calibri"/>
                <w:sz w:val="20"/>
                <w:szCs w:val="20"/>
                <w:highlight w:val="lightGray"/>
                <w:lang w:val="fr-FR"/>
              </w:rPr>
              <w:t>Heure d'arrivée théorique (ou commandée)</w:t>
            </w:r>
          </w:p>
        </w:tc>
      </w:tr>
      <w:tr w:rsidR="006D6DCA" w:rsidRPr="00E7759A" w14:paraId="417599F5" w14:textId="77777777" w:rsidTr="000D0CE5">
        <w:tc>
          <w:tcPr>
            <w:tcW w:w="1134" w:type="dxa"/>
            <w:vMerge/>
            <w:tcBorders>
              <w:left w:val="single" w:sz="4" w:space="0" w:color="auto"/>
              <w:right w:val="single" w:sz="4" w:space="0" w:color="auto"/>
            </w:tcBorders>
            <w:vAlign w:val="center"/>
          </w:tcPr>
          <w:p w14:paraId="008ABE78" w14:textId="77777777" w:rsidR="006D6DCA" w:rsidRPr="00E7759A" w:rsidRDefault="006D6DCA" w:rsidP="00AE29C5">
            <w:pPr>
              <w:spacing w:after="0"/>
              <w:rPr>
                <w:rFonts w:cs="Calibri"/>
                <w:i/>
                <w:sz w:val="20"/>
                <w:szCs w:val="20"/>
                <w:lang w:val="fr-FR"/>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65B9BF7C" w14:textId="77777777" w:rsidR="006D6DCA" w:rsidRPr="00E7759A" w:rsidRDefault="006D6DCA" w:rsidP="00AE29C5">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Actual</w:t>
            </w:r>
            <w:r w:rsidRPr="00E7759A">
              <w:rPr>
                <w:rFonts w:cs="Calibri"/>
                <w:b/>
                <w:i/>
                <w:sz w:val="20"/>
                <w:szCs w:val="20"/>
                <w:highlight w:val="lightGray"/>
                <w:shd w:val="clear" w:color="auto" w:fill="00FF00"/>
                <w:lang w:val="en-GB"/>
              </w:rPr>
              <w:softHyphen/>
              <w:t>Arrival</w:t>
            </w:r>
            <w:r w:rsidRPr="00E7759A">
              <w:rPr>
                <w:rFonts w:cs="Calibri"/>
                <w:b/>
                <w:i/>
                <w:sz w:val="20"/>
                <w:szCs w:val="20"/>
                <w:highlight w:val="lightGray"/>
                <w:shd w:val="clear" w:color="auto" w:fill="00FF00"/>
                <w:lang w:val="en-GB"/>
              </w:rPr>
              <w:softHyphen/>
              <w:t>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1F3D33D" w14:textId="77777777" w:rsidR="006D6DCA" w:rsidRPr="00E7759A" w:rsidRDefault="006D6DCA"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21FB8C46" w14:textId="77777777" w:rsidR="006D6DCA" w:rsidRPr="00E7759A" w:rsidRDefault="006D6DCA" w:rsidP="00AE29C5">
            <w:pPr>
              <w:spacing w:after="0"/>
              <w:rPr>
                <w:rFonts w:cs="Calibri"/>
                <w:i/>
                <w:sz w:val="20"/>
                <w:szCs w:val="20"/>
                <w:lang w:val="en-GB"/>
              </w:rPr>
            </w:pPr>
            <w:proofErr w:type="spellStart"/>
            <w:proofErr w:type="gramStart"/>
            <w:r w:rsidRPr="00E7759A">
              <w:rPr>
                <w:rFonts w:cs="Calibri"/>
                <w:i/>
                <w:sz w:val="20"/>
                <w:szCs w:val="20"/>
                <w:lang w:val="en-GB"/>
              </w:rPr>
              <w:t>xsd:date</w:t>
            </w:r>
            <w:r w:rsidRPr="00E7759A">
              <w:rPr>
                <w:rFonts w:cs="Calibri"/>
                <w:i/>
                <w:sz w:val="20"/>
                <w:szCs w:val="20"/>
                <w:lang w:val="en-GB"/>
              </w:rPr>
              <w:softHyphen/>
              <w:t>Time</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4A412D59" w14:textId="77777777" w:rsidR="006D6DCA" w:rsidRPr="00E7759A" w:rsidRDefault="006D6DCA" w:rsidP="00AE29C5">
            <w:pPr>
              <w:spacing w:after="0"/>
              <w:jc w:val="both"/>
              <w:rPr>
                <w:rFonts w:cs="Calibri"/>
                <w:sz w:val="20"/>
                <w:szCs w:val="20"/>
              </w:rPr>
            </w:pPr>
            <w:proofErr w:type="spellStart"/>
            <w:r w:rsidRPr="00E7759A">
              <w:rPr>
                <w:rFonts w:cs="Calibri"/>
                <w:sz w:val="20"/>
                <w:szCs w:val="20"/>
              </w:rPr>
              <w:t>Heure</w:t>
            </w:r>
            <w:proofErr w:type="spellEnd"/>
            <w:r w:rsidRPr="00E7759A">
              <w:rPr>
                <w:rFonts w:cs="Calibri"/>
                <w:sz w:val="20"/>
                <w:szCs w:val="20"/>
              </w:rPr>
              <w:t xml:space="preserve"> </w:t>
            </w:r>
            <w:proofErr w:type="spellStart"/>
            <w:r w:rsidRPr="00E7759A">
              <w:rPr>
                <w:rFonts w:cs="Calibri"/>
                <w:sz w:val="20"/>
                <w:szCs w:val="20"/>
              </w:rPr>
              <w:t>d'arrivée</w:t>
            </w:r>
            <w:proofErr w:type="spellEnd"/>
            <w:r w:rsidRPr="00E7759A">
              <w:rPr>
                <w:rFonts w:cs="Calibri"/>
                <w:sz w:val="20"/>
                <w:szCs w:val="20"/>
              </w:rPr>
              <w:t xml:space="preserve"> </w:t>
            </w:r>
            <w:proofErr w:type="spellStart"/>
            <w:r w:rsidRPr="00E7759A">
              <w:rPr>
                <w:rFonts w:cs="Calibri"/>
                <w:sz w:val="20"/>
                <w:szCs w:val="20"/>
              </w:rPr>
              <w:t>effectivement</w:t>
            </w:r>
            <w:proofErr w:type="spellEnd"/>
            <w:r w:rsidRPr="00E7759A">
              <w:rPr>
                <w:rFonts w:cs="Calibri"/>
                <w:sz w:val="20"/>
                <w:szCs w:val="20"/>
              </w:rPr>
              <w:t xml:space="preserve"> </w:t>
            </w:r>
            <w:proofErr w:type="spellStart"/>
            <w:r w:rsidRPr="00E7759A">
              <w:rPr>
                <w:rFonts w:cs="Calibri"/>
                <w:sz w:val="20"/>
                <w:szCs w:val="20"/>
              </w:rPr>
              <w:t>mesurée</w:t>
            </w:r>
            <w:proofErr w:type="spellEnd"/>
            <w:r w:rsidRPr="00E7759A">
              <w:rPr>
                <w:rFonts w:cs="Calibri"/>
                <w:sz w:val="20"/>
                <w:szCs w:val="20"/>
              </w:rPr>
              <w:t>.</w:t>
            </w:r>
          </w:p>
        </w:tc>
      </w:tr>
      <w:tr w:rsidR="006D6DCA" w:rsidRPr="00E32CB2" w14:paraId="15C83004" w14:textId="77777777" w:rsidTr="000D0CE5">
        <w:tc>
          <w:tcPr>
            <w:tcW w:w="1134" w:type="dxa"/>
            <w:vMerge/>
            <w:tcBorders>
              <w:left w:val="single" w:sz="4" w:space="0" w:color="auto"/>
              <w:right w:val="single" w:sz="4" w:space="0" w:color="auto"/>
            </w:tcBorders>
            <w:vAlign w:val="center"/>
          </w:tcPr>
          <w:p w14:paraId="57A011B0" w14:textId="77777777" w:rsidR="006D6DCA" w:rsidRPr="00E7759A" w:rsidRDefault="006D6DCA" w:rsidP="00AE29C5">
            <w:pPr>
              <w:spacing w:after="0"/>
              <w:rPr>
                <w:rFonts w:cs="Calibri"/>
                <w:i/>
                <w:sz w:val="20"/>
                <w:szCs w:val="20"/>
                <w:lang w:val="fr-LU"/>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32D363EE" w14:textId="77777777" w:rsidR="006D6DCA" w:rsidRPr="00E7759A" w:rsidRDefault="006D6DCA" w:rsidP="00AE29C5">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Expected</w:t>
            </w:r>
            <w:r w:rsidRPr="00E7759A">
              <w:rPr>
                <w:rFonts w:cs="Calibri"/>
                <w:b/>
                <w:i/>
                <w:sz w:val="20"/>
                <w:szCs w:val="20"/>
                <w:highlight w:val="lightGray"/>
                <w:shd w:val="clear" w:color="auto" w:fill="00FF00"/>
                <w:lang w:val="en-GB"/>
              </w:rPr>
              <w:softHyphen/>
              <w:t>Arrival</w:t>
            </w:r>
            <w:r w:rsidRPr="00E7759A">
              <w:rPr>
                <w:rFonts w:cs="Calibri"/>
                <w:b/>
                <w:i/>
                <w:sz w:val="20"/>
                <w:szCs w:val="20"/>
                <w:highlight w:val="lightGray"/>
                <w:shd w:val="clear" w:color="auto" w:fill="00FF00"/>
                <w:lang w:val="en-GB"/>
              </w:rPr>
              <w:softHyphen/>
              <w:t>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2AD76E0" w14:textId="77777777" w:rsidR="006D6DCA" w:rsidRPr="00E7759A" w:rsidRDefault="006D6DCA"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03B67247" w14:textId="77777777" w:rsidR="006D6DCA" w:rsidRPr="00E7759A" w:rsidRDefault="006D6DCA" w:rsidP="00AE29C5">
            <w:pPr>
              <w:spacing w:after="0"/>
              <w:rPr>
                <w:rFonts w:cs="Calibri"/>
                <w:i/>
                <w:sz w:val="20"/>
                <w:szCs w:val="20"/>
                <w:lang w:val="en-GB"/>
              </w:rPr>
            </w:pPr>
            <w:proofErr w:type="spellStart"/>
            <w:proofErr w:type="gramStart"/>
            <w:r w:rsidRPr="00E7759A">
              <w:rPr>
                <w:rFonts w:cs="Calibri"/>
                <w:i/>
                <w:sz w:val="20"/>
                <w:szCs w:val="20"/>
                <w:lang w:val="en-GB"/>
              </w:rPr>
              <w:t>xsd:date</w:t>
            </w:r>
            <w:r w:rsidRPr="00E7759A">
              <w:rPr>
                <w:rFonts w:cs="Calibri"/>
                <w:i/>
                <w:sz w:val="20"/>
                <w:szCs w:val="20"/>
                <w:lang w:val="en-GB"/>
              </w:rPr>
              <w:softHyphen/>
              <w:t>Time</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094ACDDC" w14:textId="77777777" w:rsidR="006D6DCA" w:rsidRPr="00E7759A" w:rsidRDefault="006D6DCA" w:rsidP="00AE29C5">
            <w:pPr>
              <w:spacing w:after="0"/>
              <w:jc w:val="both"/>
              <w:rPr>
                <w:rFonts w:cs="Calibri"/>
                <w:sz w:val="20"/>
                <w:szCs w:val="20"/>
                <w:lang w:val="fr-FR"/>
              </w:rPr>
            </w:pPr>
            <w:r w:rsidRPr="00E7759A">
              <w:rPr>
                <w:rFonts w:cs="Calibri"/>
                <w:sz w:val="20"/>
                <w:szCs w:val="20"/>
                <w:lang w:val="fr-FR"/>
              </w:rPr>
              <w:t>Heure d'arrivée estimée par le SAE.</w:t>
            </w:r>
          </w:p>
        </w:tc>
      </w:tr>
      <w:tr w:rsidR="006D6DCA" w:rsidRPr="00E7759A" w14:paraId="207FCE26" w14:textId="77777777" w:rsidTr="000D0CE5">
        <w:trPr>
          <w:hidden/>
        </w:trPr>
        <w:tc>
          <w:tcPr>
            <w:tcW w:w="1134" w:type="dxa"/>
            <w:vMerge/>
            <w:tcBorders>
              <w:left w:val="single" w:sz="4" w:space="0" w:color="auto"/>
              <w:bottom w:val="single" w:sz="4" w:space="0" w:color="auto"/>
              <w:right w:val="single" w:sz="4" w:space="0" w:color="auto"/>
            </w:tcBorders>
            <w:vAlign w:val="center"/>
          </w:tcPr>
          <w:p w14:paraId="3BE6BAAE" w14:textId="77777777" w:rsidR="006D6DCA" w:rsidRPr="00E7759A" w:rsidRDefault="006D6DCA" w:rsidP="00AE29C5">
            <w:pPr>
              <w:spacing w:after="0"/>
              <w:rPr>
                <w:rFonts w:cs="Calibri"/>
                <w:i/>
                <w:vanish/>
                <w:sz w:val="20"/>
                <w:szCs w:val="20"/>
                <w:lang w:val="fr-FR"/>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1D948C04" w14:textId="77777777" w:rsidR="006D6DCA" w:rsidRPr="00E7759A" w:rsidRDefault="006D6DCA"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LatestExpectedArrival</w:t>
            </w:r>
            <w:r w:rsidRPr="00E7759A">
              <w:rPr>
                <w:rFonts w:cs="Calibri"/>
                <w:b/>
                <w:i/>
                <w:vanish/>
                <w:sz w:val="20"/>
                <w:szCs w:val="20"/>
                <w:highlight w:val="cyan"/>
                <w:lang w:val="en-GB"/>
              </w:rPr>
              <w:softHyphen/>
              <w:t>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6CC3105" w14:textId="77777777" w:rsidR="006D6DCA" w:rsidRPr="00E7759A" w:rsidRDefault="006D6DCA"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4281762A" w14:textId="77777777" w:rsidR="006D6DCA" w:rsidRPr="00E7759A" w:rsidRDefault="006D6DCA" w:rsidP="00AE29C5">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7B9F11EE" w14:textId="77777777" w:rsidR="006D6DCA" w:rsidRPr="00E7759A" w:rsidRDefault="006D6DCA" w:rsidP="00AE29C5">
            <w:pPr>
              <w:spacing w:after="0"/>
              <w:jc w:val="both"/>
              <w:rPr>
                <w:rFonts w:cs="Calibri"/>
                <w:vanish/>
                <w:sz w:val="20"/>
                <w:szCs w:val="20"/>
                <w:lang w:val="en-GB"/>
              </w:rPr>
            </w:pPr>
            <w:r w:rsidRPr="00E7759A">
              <w:rPr>
                <w:rFonts w:cs="Calibri"/>
                <w:vanish/>
                <w:sz w:val="20"/>
                <w:szCs w:val="20"/>
                <w:highlight w:val="cyan"/>
                <w:lang w:val="en-GB"/>
              </w:rPr>
              <w:t xml:space="preserve">Latest expected time at which a VEHICLE will arrive at stop.  </w:t>
            </w:r>
          </w:p>
        </w:tc>
      </w:tr>
      <w:tr w:rsidR="000B6A78" w:rsidRPr="00E32CB2" w14:paraId="4FC4E5A1" w14:textId="77777777" w:rsidTr="00AE29C5">
        <w:tc>
          <w:tcPr>
            <w:tcW w:w="1134" w:type="dxa"/>
            <w:vMerge w:val="restart"/>
            <w:tcBorders>
              <w:top w:val="single" w:sz="4" w:space="0" w:color="auto"/>
              <w:left w:val="single" w:sz="4" w:space="0" w:color="auto"/>
              <w:right w:val="single" w:sz="4" w:space="0" w:color="auto"/>
            </w:tcBorders>
            <w:vAlign w:val="center"/>
          </w:tcPr>
          <w:p w14:paraId="621456DA" w14:textId="77777777" w:rsidR="000B6A78" w:rsidRPr="00E7759A" w:rsidRDefault="000B6A78" w:rsidP="00AE29C5">
            <w:pPr>
              <w:spacing w:after="0"/>
              <w:rPr>
                <w:rFonts w:cs="Calibri"/>
                <w:i/>
                <w:sz w:val="20"/>
                <w:szCs w:val="20"/>
              </w:rPr>
            </w:pPr>
            <w:r w:rsidRPr="00E7759A">
              <w:rPr>
                <w:rFonts w:cs="Calibri"/>
                <w:i/>
                <w:sz w:val="20"/>
                <w:szCs w:val="20"/>
                <w:lang w:val="en-GB"/>
              </w:rPr>
              <w:t>Arrival Status</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4154DB3D" w14:textId="77777777" w:rsidR="000B6A78" w:rsidRPr="00E7759A" w:rsidRDefault="000B6A78" w:rsidP="00AE29C5">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Arrival</w:t>
            </w:r>
            <w:r w:rsidRPr="00E7759A">
              <w:rPr>
                <w:rFonts w:cs="Calibri"/>
                <w:b/>
                <w:i/>
                <w:sz w:val="20"/>
                <w:szCs w:val="20"/>
                <w:highlight w:val="lightGray"/>
                <w:shd w:val="clear" w:color="auto" w:fill="00FF00"/>
                <w:lang w:val="en-GB"/>
              </w:rPr>
              <w:softHyphen/>
              <w:t>Status</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F6B782B" w14:textId="77777777" w:rsidR="000B6A78" w:rsidRPr="00E7759A" w:rsidRDefault="000B6A78"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08EDEEA1" w14:textId="77777777" w:rsidR="000B6A78" w:rsidRPr="00E7759A" w:rsidRDefault="000B6A78" w:rsidP="00AE29C5">
            <w:pPr>
              <w:spacing w:after="0"/>
              <w:rPr>
                <w:rFonts w:cs="Calibri"/>
                <w:i/>
                <w:sz w:val="20"/>
                <w:szCs w:val="20"/>
                <w:lang w:val="en-GB"/>
              </w:rPr>
            </w:pPr>
            <w:proofErr w:type="spellStart"/>
            <w:r w:rsidRPr="00E7759A">
              <w:rPr>
                <w:rFonts w:cs="Calibri"/>
                <w:i/>
                <w:sz w:val="20"/>
                <w:szCs w:val="20"/>
                <w:lang w:val="en-GB"/>
              </w:rPr>
              <w:t>onTime</w:t>
            </w:r>
            <w:proofErr w:type="spellEnd"/>
            <w:r w:rsidRPr="00E7759A">
              <w:rPr>
                <w:rFonts w:cs="Calibri"/>
                <w:i/>
                <w:sz w:val="20"/>
                <w:szCs w:val="20"/>
                <w:lang w:val="en-GB"/>
              </w:rPr>
              <w:t xml:space="preserve"> | early | delayed | cancelled | </w:t>
            </w:r>
          </w:p>
          <w:p w14:paraId="2AE84445" w14:textId="77777777" w:rsidR="000B6A78" w:rsidRPr="00E7759A" w:rsidRDefault="000B6A78" w:rsidP="00AE29C5">
            <w:pPr>
              <w:spacing w:after="0"/>
              <w:rPr>
                <w:rFonts w:cs="Calibri"/>
                <w:i/>
                <w:sz w:val="20"/>
                <w:szCs w:val="20"/>
                <w:lang w:val="en-GB"/>
              </w:rPr>
            </w:pPr>
            <w:r w:rsidRPr="00E7759A">
              <w:rPr>
                <w:rFonts w:cs="Calibri"/>
                <w:i/>
                <w:sz w:val="20"/>
                <w:szCs w:val="20"/>
                <w:lang w:val="en-GB"/>
              </w:rPr>
              <w:t xml:space="preserve">missed | arrived | </w:t>
            </w:r>
            <w:proofErr w:type="spellStart"/>
            <w:r w:rsidRPr="00E7759A">
              <w:rPr>
                <w:rFonts w:cs="Calibri"/>
                <w:i/>
                <w:sz w:val="20"/>
                <w:szCs w:val="20"/>
                <w:lang w:val="en-GB"/>
              </w:rPr>
              <w:t>notExpected</w:t>
            </w:r>
            <w:proofErr w:type="spellEnd"/>
            <w:r w:rsidRPr="00E7759A">
              <w:rPr>
                <w:rFonts w:cs="Calibri"/>
                <w:i/>
                <w:sz w:val="20"/>
                <w:szCs w:val="20"/>
                <w:lang w:val="en-GB"/>
              </w:rPr>
              <w:t xml:space="preserve"> | </w:t>
            </w:r>
            <w:proofErr w:type="spellStart"/>
            <w:r w:rsidRPr="00E7759A">
              <w:rPr>
                <w:rFonts w:cs="Calibri"/>
                <w:i/>
                <w:sz w:val="20"/>
                <w:szCs w:val="20"/>
                <w:lang w:val="en-GB"/>
              </w:rPr>
              <w:t>noReport</w:t>
            </w:r>
            <w:proofErr w:type="spellEnd"/>
            <w:r w:rsidRPr="00E7759A">
              <w:rPr>
                <w:rFonts w:cs="Calibri"/>
                <w:i/>
                <w:sz w:val="20"/>
                <w:szCs w:val="20"/>
                <w:lang w:val="en-GB"/>
              </w:rPr>
              <w:t xml:space="preserve"> </w:t>
            </w:r>
          </w:p>
        </w:tc>
        <w:tc>
          <w:tcPr>
            <w:tcW w:w="4629" w:type="dxa"/>
            <w:tcBorders>
              <w:top w:val="single" w:sz="4" w:space="0" w:color="auto"/>
              <w:left w:val="single" w:sz="4" w:space="0" w:color="auto"/>
              <w:bottom w:val="single" w:sz="4" w:space="0" w:color="auto"/>
              <w:right w:val="single" w:sz="4" w:space="0" w:color="auto"/>
            </w:tcBorders>
            <w:vAlign w:val="center"/>
          </w:tcPr>
          <w:p w14:paraId="2B8FE43C" w14:textId="77777777" w:rsidR="000B6A78" w:rsidRPr="00446B61" w:rsidRDefault="000B6A78" w:rsidP="00AE29C5">
            <w:pPr>
              <w:spacing w:after="0"/>
              <w:jc w:val="both"/>
              <w:rPr>
                <w:rFonts w:cs="Calibri"/>
                <w:sz w:val="20"/>
                <w:szCs w:val="20"/>
                <w:highlight w:val="lightGray"/>
                <w:lang w:val="fr-FR"/>
              </w:rPr>
            </w:pPr>
            <w:r w:rsidRPr="00446B61">
              <w:rPr>
                <w:rFonts w:cs="Calibri"/>
                <w:sz w:val="20"/>
                <w:szCs w:val="20"/>
                <w:highlight w:val="lightGray"/>
                <w:lang w:val="fr-FR"/>
              </w:rPr>
              <w:t>Caractérisation de l'horaire d'arrivée attendu (ou mesuré si le véhicule est à quai)</w:t>
            </w:r>
          </w:p>
          <w:p w14:paraId="4A338B1E" w14:textId="77777777" w:rsidR="000B6A78" w:rsidRPr="00446B61" w:rsidRDefault="000B6A78" w:rsidP="00AE29C5">
            <w:pPr>
              <w:spacing w:after="0"/>
              <w:jc w:val="both"/>
              <w:rPr>
                <w:rFonts w:cs="Calibri"/>
                <w:sz w:val="20"/>
                <w:szCs w:val="20"/>
                <w:highlight w:val="lightGray"/>
                <w:lang w:val="fr-FR"/>
              </w:rPr>
            </w:pPr>
            <w:r w:rsidRPr="00446B61">
              <w:rPr>
                <w:rFonts w:cs="Calibri"/>
                <w:sz w:val="20"/>
                <w:szCs w:val="20"/>
                <w:highlight w:val="lightGray"/>
                <w:lang w:val="fr-FR"/>
              </w:rPr>
              <w:t>Valeur par défaut : « </w:t>
            </w:r>
            <w:proofErr w:type="spellStart"/>
            <w:r w:rsidRPr="00446B61">
              <w:rPr>
                <w:rFonts w:cs="Calibri"/>
                <w:sz w:val="20"/>
                <w:szCs w:val="20"/>
                <w:highlight w:val="lightGray"/>
                <w:lang w:val="fr-FR"/>
              </w:rPr>
              <w:t>onTime</w:t>
            </w:r>
            <w:proofErr w:type="spellEnd"/>
            <w:r w:rsidRPr="00446B61">
              <w:rPr>
                <w:rFonts w:cs="Calibri"/>
                <w:sz w:val="20"/>
                <w:szCs w:val="20"/>
                <w:highlight w:val="lightGray"/>
                <w:lang w:val="fr-FR"/>
              </w:rPr>
              <w:t> »</w:t>
            </w:r>
          </w:p>
          <w:p w14:paraId="366CD604" w14:textId="77777777" w:rsidR="000B6A78" w:rsidRPr="00446B61" w:rsidRDefault="000B6A78" w:rsidP="00AE29C5">
            <w:pPr>
              <w:spacing w:after="0"/>
              <w:jc w:val="both"/>
              <w:rPr>
                <w:rFonts w:cs="Calibri"/>
                <w:sz w:val="20"/>
                <w:szCs w:val="20"/>
                <w:highlight w:val="lightGray"/>
                <w:lang w:val="fr-FR"/>
              </w:rPr>
            </w:pPr>
            <w:proofErr w:type="gramStart"/>
            <w:r w:rsidRPr="00446B61">
              <w:rPr>
                <w:rFonts w:cs="Calibri"/>
                <w:sz w:val="20"/>
                <w:szCs w:val="20"/>
                <w:highlight w:val="lightGray"/>
                <w:lang w:val="fr-FR"/>
              </w:rPr>
              <w:t>Note:</w:t>
            </w:r>
            <w:proofErr w:type="gramEnd"/>
            <w:r w:rsidRPr="00446B61">
              <w:rPr>
                <w:rFonts w:cs="Calibri"/>
                <w:sz w:val="20"/>
                <w:szCs w:val="20"/>
                <w:highlight w:val="lightGray"/>
                <w:lang w:val="fr-FR"/>
              </w:rPr>
              <w:t xml:space="preserve"> SIRI 2 ajoute les codes: </w:t>
            </w:r>
          </w:p>
          <w:p w14:paraId="085B224F" w14:textId="77777777" w:rsidR="000B6A78" w:rsidRPr="00446B61" w:rsidRDefault="000B6A78" w:rsidP="008E47A4">
            <w:pPr>
              <w:numPr>
                <w:ilvl w:val="0"/>
                <w:numId w:val="26"/>
              </w:numPr>
              <w:spacing w:after="0"/>
              <w:jc w:val="both"/>
              <w:rPr>
                <w:rFonts w:cs="Calibri"/>
                <w:sz w:val="20"/>
                <w:szCs w:val="20"/>
                <w:highlight w:val="lightGray"/>
                <w:lang w:val="fr-FR"/>
              </w:rPr>
            </w:pPr>
            <w:proofErr w:type="spellStart"/>
            <w:proofErr w:type="gramStart"/>
            <w:r w:rsidRPr="00446B61">
              <w:rPr>
                <w:rFonts w:cs="Calibri"/>
                <w:i/>
                <w:sz w:val="20"/>
                <w:szCs w:val="20"/>
                <w:highlight w:val="lightGray"/>
                <w:lang w:val="fr-FR"/>
              </w:rPr>
              <w:t>missed</w:t>
            </w:r>
            <w:proofErr w:type="spellEnd"/>
            <w:proofErr w:type="gramEnd"/>
            <w:r w:rsidRPr="00446B61">
              <w:rPr>
                <w:rFonts w:cs="Calibri"/>
                <w:sz w:val="20"/>
                <w:szCs w:val="20"/>
                <w:highlight w:val="lightGray"/>
                <w:lang w:val="fr-FR"/>
              </w:rPr>
              <w:t xml:space="preserve"> : le </w:t>
            </w:r>
            <w:proofErr w:type="spellStart"/>
            <w:r w:rsidRPr="00446B61">
              <w:rPr>
                <w:rFonts w:cs="Calibri"/>
                <w:sz w:val="20"/>
                <w:szCs w:val="20"/>
                <w:highlight w:val="lightGray"/>
                <w:lang w:val="fr-FR"/>
              </w:rPr>
              <w:t>vehicule</w:t>
            </w:r>
            <w:proofErr w:type="spellEnd"/>
            <w:r w:rsidRPr="00446B61">
              <w:rPr>
                <w:rFonts w:cs="Calibri"/>
                <w:sz w:val="20"/>
                <w:szCs w:val="20"/>
                <w:highlight w:val="lightGray"/>
                <w:lang w:val="fr-FR"/>
              </w:rPr>
              <w:t xml:space="preserve"> n'a pas marqué l'arrêt alors qu'il aurait </w:t>
            </w:r>
            <w:proofErr w:type="spellStart"/>
            <w:r w:rsidRPr="00446B61">
              <w:rPr>
                <w:rFonts w:cs="Calibri"/>
                <w:sz w:val="20"/>
                <w:szCs w:val="20"/>
                <w:highlight w:val="lightGray"/>
                <w:lang w:val="fr-FR"/>
              </w:rPr>
              <w:t>du</w:t>
            </w:r>
            <w:proofErr w:type="spellEnd"/>
            <w:r w:rsidRPr="00446B61">
              <w:rPr>
                <w:rFonts w:cs="Calibri"/>
                <w:sz w:val="20"/>
                <w:szCs w:val="20"/>
                <w:highlight w:val="lightGray"/>
                <w:lang w:val="fr-FR"/>
              </w:rPr>
              <w:t>, mais la course continue.</w:t>
            </w:r>
          </w:p>
          <w:p w14:paraId="2B3FF5C9" w14:textId="77777777" w:rsidR="000B6A78" w:rsidRPr="00446B61" w:rsidRDefault="000B6A78" w:rsidP="008E47A4">
            <w:pPr>
              <w:numPr>
                <w:ilvl w:val="0"/>
                <w:numId w:val="26"/>
              </w:numPr>
              <w:spacing w:after="0"/>
              <w:jc w:val="both"/>
              <w:rPr>
                <w:rFonts w:cs="Calibri"/>
                <w:sz w:val="20"/>
                <w:szCs w:val="20"/>
                <w:highlight w:val="lightGray"/>
                <w:lang w:val="fr-FR"/>
              </w:rPr>
            </w:pPr>
            <w:proofErr w:type="spellStart"/>
            <w:proofErr w:type="gramStart"/>
            <w:r w:rsidRPr="00446B61">
              <w:rPr>
                <w:rFonts w:cs="Calibri"/>
                <w:i/>
                <w:sz w:val="20"/>
                <w:szCs w:val="20"/>
                <w:highlight w:val="lightGray"/>
                <w:lang w:val="fr-FR"/>
              </w:rPr>
              <w:t>notExpected</w:t>
            </w:r>
            <w:proofErr w:type="spellEnd"/>
            <w:proofErr w:type="gramEnd"/>
            <w:r w:rsidRPr="00446B61">
              <w:rPr>
                <w:rFonts w:cs="Calibri"/>
                <w:sz w:val="20"/>
                <w:szCs w:val="20"/>
                <w:highlight w:val="lightGray"/>
                <w:lang w:val="fr-FR"/>
              </w:rPr>
              <w:t xml:space="preserve"> : départ ou arrivée non planifié(e) (cas de TAD non encore déclenché)</w:t>
            </w:r>
          </w:p>
        </w:tc>
      </w:tr>
      <w:tr w:rsidR="000B6A78" w:rsidRPr="00E7759A" w14:paraId="507B8507" w14:textId="77777777" w:rsidTr="00AE29C5">
        <w:tc>
          <w:tcPr>
            <w:tcW w:w="1134" w:type="dxa"/>
            <w:vMerge/>
            <w:tcBorders>
              <w:left w:val="single" w:sz="4" w:space="0" w:color="auto"/>
              <w:right w:val="single" w:sz="4" w:space="0" w:color="auto"/>
            </w:tcBorders>
            <w:vAlign w:val="center"/>
          </w:tcPr>
          <w:p w14:paraId="4FAA2183" w14:textId="77777777" w:rsidR="000B6A78" w:rsidRPr="00E7759A" w:rsidRDefault="000B6A78" w:rsidP="00AE29C5">
            <w:pPr>
              <w:spacing w:after="0"/>
              <w:rPr>
                <w:rFonts w:cs="Calibri"/>
                <w:i/>
                <w:sz w:val="20"/>
                <w:szCs w:val="20"/>
                <w:lang w:val="fr-FR"/>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4CD47821" w14:textId="77777777" w:rsidR="000B6A78" w:rsidRPr="00E7759A" w:rsidRDefault="000B6A78" w:rsidP="00AE29C5">
            <w:pPr>
              <w:spacing w:after="0"/>
              <w:rPr>
                <w:rFonts w:cs="Calibri"/>
                <w:b/>
                <w:i/>
                <w:sz w:val="20"/>
                <w:szCs w:val="20"/>
                <w:highlight w:val="lightGray"/>
              </w:rPr>
            </w:pPr>
            <w:proofErr w:type="spellStart"/>
            <w:r w:rsidRPr="00E7759A">
              <w:rPr>
                <w:rFonts w:cs="Calibri"/>
                <w:b/>
                <w:i/>
                <w:sz w:val="20"/>
                <w:szCs w:val="20"/>
                <w:highlight w:val="lightGray"/>
              </w:rPr>
              <w:t>ArrivalProximity</w:t>
            </w:r>
            <w:r w:rsidRPr="00E7759A">
              <w:rPr>
                <w:rFonts w:cs="Calibri"/>
                <w:b/>
                <w:i/>
                <w:sz w:val="20"/>
                <w:szCs w:val="20"/>
                <w:highlight w:val="lightGray"/>
              </w:rPr>
              <w:softHyphen/>
              <w:t>Text</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E116627" w14:textId="77777777" w:rsidR="000B6A78" w:rsidRPr="00E7759A" w:rsidRDefault="000B6A78" w:rsidP="00AE29C5">
            <w:pPr>
              <w:spacing w:after="0"/>
              <w:rPr>
                <w:rFonts w:cs="Calibri"/>
                <w:sz w:val="20"/>
                <w:szCs w:val="20"/>
              </w:rPr>
            </w:pPr>
            <w:proofErr w:type="gramStart"/>
            <w:r w:rsidRPr="00E7759A">
              <w:rPr>
                <w:rFonts w:cs="Calibri"/>
                <w:sz w:val="20"/>
                <w:szCs w:val="20"/>
              </w:rPr>
              <w:t>0:*</w:t>
            </w:r>
            <w:proofErr w:type="gramEnd"/>
          </w:p>
        </w:tc>
        <w:tc>
          <w:tcPr>
            <w:tcW w:w="1930" w:type="dxa"/>
            <w:tcBorders>
              <w:top w:val="single" w:sz="4" w:space="0" w:color="auto"/>
              <w:left w:val="single" w:sz="4" w:space="0" w:color="auto"/>
              <w:bottom w:val="single" w:sz="4" w:space="0" w:color="auto"/>
              <w:right w:val="single" w:sz="4" w:space="0" w:color="auto"/>
            </w:tcBorders>
            <w:vAlign w:val="center"/>
          </w:tcPr>
          <w:p w14:paraId="4C88A9AE" w14:textId="77777777" w:rsidR="000B6A78" w:rsidRPr="00E7759A" w:rsidRDefault="000B6A78" w:rsidP="00AE29C5">
            <w:pPr>
              <w:spacing w:after="0"/>
              <w:rPr>
                <w:rFonts w:cs="Calibri"/>
                <w:i/>
                <w:sz w:val="20"/>
                <w:szCs w:val="20"/>
              </w:rPr>
            </w:pPr>
            <w:proofErr w:type="spellStart"/>
            <w:r w:rsidRPr="00E7759A">
              <w:rPr>
                <w:rFonts w:cs="Calibri"/>
                <w:i/>
                <w:sz w:val="20"/>
                <w:szCs w:val="20"/>
              </w:rPr>
              <w:t>NLString</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31E244F0" w14:textId="77777777" w:rsidR="000B6A78" w:rsidRPr="00446B61" w:rsidRDefault="000B6A78" w:rsidP="00AE29C5">
            <w:pPr>
              <w:pStyle w:val="Tabletext8"/>
              <w:spacing w:before="0" w:after="0"/>
              <w:rPr>
                <w:rFonts w:ascii="Calibri" w:hAnsi="Calibri" w:cs="Calibri"/>
                <w:sz w:val="20"/>
                <w:highlight w:val="lightGray"/>
                <w:lang w:val="fr-FR"/>
              </w:rPr>
            </w:pPr>
            <w:r w:rsidRPr="00446B61">
              <w:rPr>
                <w:rFonts w:ascii="Calibri" w:hAnsi="Calibri" w:cs="Calibri"/>
                <w:sz w:val="20"/>
                <w:highlight w:val="lightGray"/>
                <w:lang w:val="fr-FR"/>
              </w:rPr>
              <w:t>Texte libre à présenter quand le véhicule est proche, par exemple "à l'approche". Ce texte peut dépendre de règles propres à l'exploitant ou à l'AO, autant par son contenu que par les règles d'affichage qui le concernent (distance à partir de laquelle on l'affiche, etc.). Ces règles peuvent aussi être différentes suivant le lieu d'affichage de l'information (à quai, sur smartphone, dans un hall d'attente, etc.). Ces règles sont échangées en amont de façon contractuelle.</w:t>
            </w:r>
          </w:p>
        </w:tc>
      </w:tr>
      <w:tr w:rsidR="000B6A78" w:rsidRPr="00E32CB2" w14:paraId="149BB5EF" w14:textId="77777777" w:rsidTr="00AE29C5">
        <w:tc>
          <w:tcPr>
            <w:tcW w:w="1134" w:type="dxa"/>
            <w:vMerge/>
            <w:tcBorders>
              <w:left w:val="single" w:sz="4" w:space="0" w:color="auto"/>
              <w:right w:val="single" w:sz="4" w:space="0" w:color="auto"/>
            </w:tcBorders>
            <w:vAlign w:val="center"/>
          </w:tcPr>
          <w:p w14:paraId="2DAB2F37" w14:textId="77777777" w:rsidR="000B6A78" w:rsidRPr="00E7759A" w:rsidRDefault="000B6A78" w:rsidP="00AE29C5">
            <w:pPr>
              <w:spacing w:after="0"/>
              <w:rPr>
                <w:rFonts w:cs="Calibri"/>
                <w:i/>
                <w:sz w:val="20"/>
                <w:szCs w:val="20"/>
                <w:lang w:val="fr-FR"/>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1B3F2A5F" w14:textId="77777777" w:rsidR="000B6A78" w:rsidRPr="00E7759A" w:rsidRDefault="000B6A78" w:rsidP="00AE29C5">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Arrival</w:t>
            </w:r>
            <w:r w:rsidRPr="00E7759A">
              <w:rPr>
                <w:rFonts w:cs="Calibri"/>
                <w:b/>
                <w:i/>
                <w:sz w:val="20"/>
                <w:szCs w:val="20"/>
                <w:highlight w:val="lightGray"/>
                <w:shd w:val="clear" w:color="auto" w:fill="00FF00"/>
                <w:lang w:val="fr-LU"/>
              </w:rPr>
              <w:softHyphen/>
              <w:t>Platform</w:t>
            </w:r>
            <w:proofErr w:type="spellEnd"/>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lang w:val="fr-LU"/>
              </w:rPr>
              <w:t>Name</w:t>
            </w:r>
          </w:p>
        </w:tc>
        <w:tc>
          <w:tcPr>
            <w:tcW w:w="540" w:type="dxa"/>
            <w:tcBorders>
              <w:top w:val="single" w:sz="4" w:space="0" w:color="auto"/>
              <w:left w:val="single" w:sz="4" w:space="0" w:color="auto"/>
              <w:bottom w:val="single" w:sz="4" w:space="0" w:color="auto"/>
              <w:right w:val="single" w:sz="4" w:space="0" w:color="auto"/>
            </w:tcBorders>
            <w:vAlign w:val="center"/>
          </w:tcPr>
          <w:p w14:paraId="61494CBC" w14:textId="77777777" w:rsidR="000B6A78" w:rsidRPr="00E7759A" w:rsidRDefault="000B6A78" w:rsidP="00AE29C5">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930" w:type="dxa"/>
            <w:tcBorders>
              <w:top w:val="single" w:sz="4" w:space="0" w:color="auto"/>
              <w:left w:val="single" w:sz="4" w:space="0" w:color="auto"/>
              <w:bottom w:val="single" w:sz="4" w:space="0" w:color="auto"/>
              <w:right w:val="single" w:sz="4" w:space="0" w:color="auto"/>
            </w:tcBorders>
            <w:vAlign w:val="center"/>
          </w:tcPr>
          <w:p w14:paraId="5411BA69" w14:textId="77777777" w:rsidR="000B6A78" w:rsidRPr="00E7759A" w:rsidRDefault="000B6A78" w:rsidP="00AE29C5">
            <w:pPr>
              <w:spacing w:after="0"/>
              <w:rPr>
                <w:rFonts w:cs="Calibri"/>
                <w:i/>
                <w:sz w:val="20"/>
                <w:szCs w:val="20"/>
                <w:lang w:val="fr-LU"/>
              </w:rPr>
            </w:pPr>
            <w:proofErr w:type="spellStart"/>
            <w:r w:rsidRPr="00E7759A">
              <w:rPr>
                <w:rFonts w:cs="Calibri"/>
                <w:i/>
                <w:sz w:val="20"/>
                <w:szCs w:val="20"/>
                <w:lang w:val="fr-LU"/>
              </w:rPr>
              <w:t>NLString</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4729407C" w14:textId="77777777" w:rsidR="000B6A78" w:rsidRPr="00446B61" w:rsidRDefault="000B6A78" w:rsidP="00AE29C5">
            <w:pPr>
              <w:spacing w:after="0"/>
              <w:jc w:val="both"/>
              <w:rPr>
                <w:rFonts w:cs="Calibri"/>
                <w:sz w:val="20"/>
                <w:szCs w:val="20"/>
                <w:highlight w:val="lightGray"/>
                <w:lang w:val="fr-FR"/>
              </w:rPr>
            </w:pPr>
            <w:r w:rsidRPr="00446B61">
              <w:rPr>
                <w:rFonts w:cs="Calibri"/>
                <w:sz w:val="20"/>
                <w:szCs w:val="20"/>
                <w:highlight w:val="lightGray"/>
                <w:lang w:val="fr-FR"/>
              </w:rPr>
              <w:t>Identification ou nom du quai d'arrivée</w:t>
            </w:r>
          </w:p>
        </w:tc>
      </w:tr>
      <w:tr w:rsidR="000B6A78" w:rsidRPr="00E32CB2" w14:paraId="71EF11CC" w14:textId="77777777" w:rsidTr="00AE29C5">
        <w:tc>
          <w:tcPr>
            <w:tcW w:w="1134" w:type="dxa"/>
            <w:vMerge/>
            <w:tcBorders>
              <w:left w:val="single" w:sz="4" w:space="0" w:color="auto"/>
              <w:right w:val="single" w:sz="4" w:space="0" w:color="auto"/>
            </w:tcBorders>
            <w:vAlign w:val="center"/>
          </w:tcPr>
          <w:p w14:paraId="349F3FFB" w14:textId="77777777" w:rsidR="000B6A78" w:rsidRPr="00E7759A" w:rsidRDefault="000B6A78" w:rsidP="00AE29C5">
            <w:pPr>
              <w:spacing w:after="0"/>
              <w:rPr>
                <w:rFonts w:cs="Calibri"/>
                <w:i/>
                <w:sz w:val="20"/>
                <w:szCs w:val="20"/>
                <w:lang w:val="fr-LU"/>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5C6655D3"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Arrival</w:t>
            </w:r>
            <w:r w:rsidRPr="00E7759A">
              <w:rPr>
                <w:rFonts w:cs="Calibri"/>
                <w:b/>
                <w:i/>
                <w:vanish/>
                <w:sz w:val="20"/>
                <w:szCs w:val="20"/>
                <w:highlight w:val="cyan"/>
                <w:lang w:val="en-GB"/>
              </w:rPr>
              <w:softHyphen/>
              <w:t>Boarding</w:t>
            </w:r>
            <w:r w:rsidRPr="00E7759A">
              <w:rPr>
                <w:rFonts w:cs="Calibri"/>
                <w:b/>
                <w:i/>
                <w:vanish/>
                <w:sz w:val="20"/>
                <w:szCs w:val="20"/>
                <w:highlight w:val="cyan"/>
                <w:lang w:val="en-GB"/>
              </w:rPr>
              <w:softHyphen/>
              <w:t>Activity</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5CF77118"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BBA7FB6" w14:textId="77777777" w:rsidR="000B6A78" w:rsidRPr="00E7759A" w:rsidRDefault="000B6A78" w:rsidP="00AE29C5">
            <w:pPr>
              <w:spacing w:after="0"/>
              <w:rPr>
                <w:rFonts w:cs="Calibri"/>
                <w:i/>
                <w:vanish/>
                <w:sz w:val="20"/>
                <w:szCs w:val="20"/>
                <w:highlight w:val="cyan"/>
                <w:lang w:val="en-GB"/>
              </w:rPr>
            </w:pPr>
            <w:r w:rsidRPr="00E7759A">
              <w:rPr>
                <w:rFonts w:cs="Calibri"/>
                <w:i/>
                <w:vanish/>
                <w:sz w:val="20"/>
                <w:szCs w:val="20"/>
                <w:highlight w:val="cyan"/>
                <w:lang w:val="en-GB"/>
              </w:rPr>
              <w:t xml:space="preserve">alighting | </w:t>
            </w:r>
            <w:proofErr w:type="spellStart"/>
            <w:r w:rsidRPr="00E7759A">
              <w:rPr>
                <w:rFonts w:cs="Calibri"/>
                <w:i/>
                <w:vanish/>
                <w:sz w:val="20"/>
                <w:szCs w:val="20"/>
                <w:highlight w:val="cyan"/>
                <w:lang w:val="en-GB"/>
              </w:rPr>
              <w:t>noAlighting</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passthru</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5CC2225C" w14:textId="77777777" w:rsidR="000B6A78" w:rsidRPr="00E7759A" w:rsidRDefault="000B6A78" w:rsidP="00AE29C5">
            <w:pPr>
              <w:spacing w:after="0"/>
              <w:jc w:val="both"/>
              <w:rPr>
                <w:rFonts w:cs="Calibri"/>
                <w:vanish/>
                <w:sz w:val="20"/>
                <w:szCs w:val="20"/>
                <w:highlight w:val="cyan"/>
                <w:lang w:val="fr-FR"/>
              </w:rPr>
            </w:pPr>
            <w:r w:rsidRPr="00E7759A">
              <w:rPr>
                <w:rFonts w:cs="Calibri"/>
                <w:vanish/>
                <w:sz w:val="20"/>
                <w:szCs w:val="20"/>
                <w:highlight w:val="cyan"/>
                <w:lang w:val="fr-FR"/>
              </w:rPr>
              <w:t>Indique si l'on peut monter dans le véhicule ou si c'est un passage sans arrêt ou avec montée interdite.</w:t>
            </w:r>
          </w:p>
          <w:p w14:paraId="1EAD1AEF" w14:textId="77777777" w:rsidR="000B6A78" w:rsidRPr="00E7759A" w:rsidRDefault="000B6A78" w:rsidP="00AE29C5">
            <w:pPr>
              <w:spacing w:after="0"/>
              <w:jc w:val="both"/>
              <w:rPr>
                <w:rFonts w:cs="Calibri"/>
                <w:vanish/>
                <w:sz w:val="20"/>
                <w:szCs w:val="20"/>
                <w:highlight w:val="cyan"/>
                <w:lang w:val="fr-FR"/>
              </w:rPr>
            </w:pPr>
            <w:r w:rsidRPr="00E7759A">
              <w:rPr>
                <w:rFonts w:cs="Calibri"/>
                <w:vanish/>
                <w:sz w:val="20"/>
                <w:szCs w:val="20"/>
                <w:highlight w:val="cyan"/>
                <w:lang w:val="fr-FR"/>
              </w:rPr>
              <w:t xml:space="preserve">On utilisera le </w:t>
            </w:r>
            <w:proofErr w:type="spellStart"/>
            <w:r w:rsidRPr="00E7759A">
              <w:rPr>
                <w:rFonts w:cs="Calibri"/>
                <w:b/>
                <w:i/>
                <w:vanish/>
                <w:sz w:val="20"/>
                <w:szCs w:val="20"/>
                <w:highlight w:val="cyan"/>
                <w:lang w:val="fr-FR"/>
              </w:rPr>
              <w:t>Departure</w:t>
            </w:r>
            <w:r w:rsidRPr="00E7759A">
              <w:rPr>
                <w:rFonts w:cs="Calibri"/>
                <w:b/>
                <w:i/>
                <w:vanish/>
                <w:sz w:val="20"/>
                <w:szCs w:val="20"/>
                <w:highlight w:val="cyan"/>
                <w:lang w:val="fr-FR"/>
              </w:rPr>
              <w:softHyphen/>
              <w:t>Boarding</w:t>
            </w:r>
            <w:r w:rsidRPr="00E7759A">
              <w:rPr>
                <w:rFonts w:cs="Calibri"/>
                <w:b/>
                <w:i/>
                <w:vanish/>
                <w:sz w:val="20"/>
                <w:szCs w:val="20"/>
                <w:highlight w:val="cyan"/>
                <w:lang w:val="fr-FR"/>
              </w:rPr>
              <w:softHyphen/>
              <w:t>Activity</w:t>
            </w:r>
            <w:proofErr w:type="spellEnd"/>
            <w:r w:rsidR="008F050D" w:rsidRPr="00E7759A">
              <w:rPr>
                <w:rFonts w:cs="Calibri"/>
                <w:vanish/>
                <w:sz w:val="20"/>
                <w:szCs w:val="20"/>
                <w:highlight w:val="cyan"/>
                <w:lang w:val="fr-FR"/>
              </w:rPr>
              <w:t xml:space="preserve"> dans le profil FR</w:t>
            </w:r>
          </w:p>
        </w:tc>
      </w:tr>
      <w:tr w:rsidR="000B6A78" w:rsidRPr="00E7759A" w14:paraId="42F54606" w14:textId="77777777" w:rsidTr="00AE29C5">
        <w:tc>
          <w:tcPr>
            <w:tcW w:w="1134" w:type="dxa"/>
            <w:vMerge/>
            <w:tcBorders>
              <w:left w:val="single" w:sz="4" w:space="0" w:color="auto"/>
              <w:right w:val="single" w:sz="4" w:space="0" w:color="auto"/>
            </w:tcBorders>
            <w:vAlign w:val="center"/>
          </w:tcPr>
          <w:p w14:paraId="7B8AAA2E" w14:textId="77777777" w:rsidR="000B6A78" w:rsidRPr="00E7759A" w:rsidRDefault="000B6A78" w:rsidP="00AE29C5">
            <w:pPr>
              <w:spacing w:after="0"/>
              <w:rPr>
                <w:rFonts w:cs="Calibri"/>
                <w:i/>
                <w:sz w:val="20"/>
                <w:szCs w:val="20"/>
                <w:lang w:val="fr-LU"/>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11AF9648"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ArrivalStop</w:t>
            </w:r>
            <w:r w:rsidRPr="00E7759A">
              <w:rPr>
                <w:rFonts w:cs="Calibri"/>
                <w:b/>
                <w:i/>
                <w:vanish/>
                <w:sz w:val="20"/>
                <w:szCs w:val="20"/>
                <w:highlight w:val="cyan"/>
                <w:lang w:val="en-GB"/>
              </w:rPr>
              <w:softHyphen/>
              <w:t>Assignment</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8250D78"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608268BE" w14:textId="77777777" w:rsidR="000B6A78" w:rsidRPr="00E7759A" w:rsidRDefault="000B6A78" w:rsidP="00AE29C5">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629" w:type="dxa"/>
            <w:tcBorders>
              <w:top w:val="single" w:sz="4" w:space="0" w:color="auto"/>
              <w:left w:val="single" w:sz="4" w:space="0" w:color="auto"/>
              <w:bottom w:val="single" w:sz="4" w:space="0" w:color="auto"/>
              <w:right w:val="single" w:sz="4" w:space="0" w:color="auto"/>
            </w:tcBorders>
            <w:vAlign w:val="center"/>
          </w:tcPr>
          <w:p w14:paraId="05F92B0D" w14:textId="77777777" w:rsidR="000B6A78" w:rsidRPr="00E7759A" w:rsidRDefault="000B6A78"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Assignment of arrival of Scheduled STOP POINT to a physical QUAY (platform). If not given, assume same as for departure </w:t>
            </w:r>
            <w:r w:rsidR="001C0642" w:rsidRPr="00E7759A">
              <w:rPr>
                <w:rFonts w:cs="Calibri"/>
                <w:strike/>
                <w:vanish/>
                <w:sz w:val="20"/>
                <w:szCs w:val="20"/>
                <w:highlight w:val="cyan"/>
                <w:lang w:val="en-GB"/>
              </w:rPr>
              <w:t xml:space="preserve"> </w:t>
            </w:r>
          </w:p>
        </w:tc>
      </w:tr>
      <w:tr w:rsidR="005D58BD" w:rsidRPr="00E7759A" w14:paraId="069605BF" w14:textId="77777777" w:rsidTr="008E7DE7">
        <w:tc>
          <w:tcPr>
            <w:tcW w:w="1134" w:type="dxa"/>
            <w:vMerge/>
            <w:tcBorders>
              <w:left w:val="single" w:sz="4" w:space="0" w:color="auto"/>
              <w:right w:val="single" w:sz="4" w:space="0" w:color="auto"/>
            </w:tcBorders>
            <w:vAlign w:val="center"/>
          </w:tcPr>
          <w:p w14:paraId="568C25C7" w14:textId="77777777" w:rsidR="005D58BD" w:rsidRPr="00E7759A" w:rsidRDefault="005D58BD" w:rsidP="00AE29C5">
            <w:pPr>
              <w:spacing w:after="0"/>
              <w:rPr>
                <w:rFonts w:cs="Calibri"/>
                <w:i/>
                <w:sz w:val="20"/>
                <w:szCs w:val="20"/>
              </w:rPr>
            </w:pPr>
          </w:p>
        </w:tc>
        <w:tc>
          <w:tcPr>
            <w:tcW w:w="236" w:type="dxa"/>
            <w:vMerge w:val="restart"/>
            <w:tcBorders>
              <w:top w:val="single" w:sz="4" w:space="0" w:color="auto"/>
              <w:left w:val="single" w:sz="4" w:space="0" w:color="auto"/>
              <w:right w:val="single" w:sz="4" w:space="0" w:color="auto"/>
            </w:tcBorders>
            <w:vAlign w:val="center"/>
          </w:tcPr>
          <w:p w14:paraId="599215B6" w14:textId="77777777" w:rsidR="005D58BD" w:rsidRPr="00E7759A" w:rsidRDefault="005D58BD" w:rsidP="00AE29C5">
            <w:pPr>
              <w:spacing w:after="0"/>
              <w:rPr>
                <w:rFonts w:cs="Calibri"/>
                <w:b/>
                <w:i/>
                <w:vanish/>
                <w:sz w:val="20"/>
                <w:szCs w:val="20"/>
                <w:highlight w:val="cyan"/>
                <w:lang w:val="en-GB"/>
              </w:rPr>
            </w:pPr>
          </w:p>
        </w:tc>
        <w:tc>
          <w:tcPr>
            <w:tcW w:w="1312" w:type="dxa"/>
            <w:tcBorders>
              <w:top w:val="single" w:sz="4" w:space="0" w:color="auto"/>
              <w:left w:val="single" w:sz="4" w:space="0" w:color="auto"/>
              <w:bottom w:val="single" w:sz="4" w:space="0" w:color="auto"/>
              <w:right w:val="single" w:sz="4" w:space="0" w:color="auto"/>
            </w:tcBorders>
            <w:vAlign w:val="center"/>
          </w:tcPr>
          <w:p w14:paraId="5457DFD3" w14:textId="77777777" w:rsidR="005D58BD" w:rsidRPr="00E7759A" w:rsidRDefault="005D58BD"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A329365" w14:textId="77777777" w:rsidR="005D58BD" w:rsidRPr="00E7759A" w:rsidRDefault="005D58BD"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14D5932" w14:textId="77777777" w:rsidR="005D58BD" w:rsidRPr="00E7759A" w:rsidRDefault="005D58BD" w:rsidP="00AE29C5">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5F637BEC" w14:textId="77777777" w:rsidR="005D58BD" w:rsidRPr="00E7759A" w:rsidRDefault="005D58BD"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to use according to the planned timetable. </w:t>
            </w:r>
            <w:r w:rsidRPr="00E7759A">
              <w:rPr>
                <w:rFonts w:cs="Calibri"/>
                <w:strike/>
                <w:vanish/>
                <w:sz w:val="20"/>
                <w:szCs w:val="20"/>
                <w:highlight w:val="cyan"/>
                <w:lang w:val="en-GB"/>
              </w:rPr>
              <w:t xml:space="preserve"> </w:t>
            </w:r>
          </w:p>
        </w:tc>
      </w:tr>
      <w:tr w:rsidR="005D58BD" w:rsidRPr="00E32CB2" w14:paraId="74623437" w14:textId="77777777" w:rsidTr="008E7DE7">
        <w:tc>
          <w:tcPr>
            <w:tcW w:w="1134" w:type="dxa"/>
            <w:vMerge/>
            <w:tcBorders>
              <w:left w:val="single" w:sz="4" w:space="0" w:color="auto"/>
              <w:right w:val="single" w:sz="4" w:space="0" w:color="auto"/>
            </w:tcBorders>
            <w:vAlign w:val="center"/>
          </w:tcPr>
          <w:p w14:paraId="44673146" w14:textId="77777777" w:rsidR="005D58BD" w:rsidRPr="00E7759A" w:rsidRDefault="005D58BD" w:rsidP="00AE29C5">
            <w:pPr>
              <w:spacing w:after="0"/>
              <w:rPr>
                <w:rFonts w:cs="Calibri"/>
                <w:i/>
                <w:sz w:val="20"/>
                <w:szCs w:val="20"/>
                <w:lang w:val="en-GB"/>
              </w:rPr>
            </w:pPr>
          </w:p>
        </w:tc>
        <w:tc>
          <w:tcPr>
            <w:tcW w:w="236" w:type="dxa"/>
            <w:vMerge/>
            <w:tcBorders>
              <w:left w:val="single" w:sz="4" w:space="0" w:color="auto"/>
              <w:right w:val="single" w:sz="4" w:space="0" w:color="auto"/>
            </w:tcBorders>
            <w:vAlign w:val="center"/>
          </w:tcPr>
          <w:p w14:paraId="45DA2FCF" w14:textId="77777777" w:rsidR="005D58BD" w:rsidRPr="00E7759A" w:rsidRDefault="005D58BD" w:rsidP="00AE29C5">
            <w:pPr>
              <w:spacing w:after="0"/>
              <w:rPr>
                <w:rFonts w:cs="Calibri"/>
                <w:b/>
                <w:i/>
                <w:sz w:val="20"/>
                <w:szCs w:val="20"/>
                <w:lang w:val="en-GB"/>
              </w:rPr>
            </w:pPr>
          </w:p>
        </w:tc>
        <w:tc>
          <w:tcPr>
            <w:tcW w:w="1312" w:type="dxa"/>
            <w:tcBorders>
              <w:top w:val="single" w:sz="4" w:space="0" w:color="auto"/>
              <w:left w:val="single" w:sz="4" w:space="0" w:color="auto"/>
              <w:bottom w:val="single" w:sz="4" w:space="0" w:color="auto"/>
              <w:right w:val="single" w:sz="4" w:space="0" w:color="auto"/>
            </w:tcBorders>
            <w:vAlign w:val="center"/>
          </w:tcPr>
          <w:p w14:paraId="5E68E8D2" w14:textId="77777777" w:rsidR="005D58BD" w:rsidRPr="00E7759A" w:rsidRDefault="005D58BD" w:rsidP="00AE29C5">
            <w:pPr>
              <w:spacing w:after="0"/>
              <w:rPr>
                <w:rFonts w:cs="Calibri"/>
                <w:b/>
                <w:i/>
                <w:sz w:val="20"/>
                <w:szCs w:val="20"/>
                <w:highlight w:val="lightGray"/>
                <w:lang w:val="en-GB"/>
              </w:rPr>
            </w:pPr>
            <w:proofErr w:type="spellStart"/>
            <w:r w:rsidRPr="00E7759A">
              <w:rPr>
                <w:rFonts w:cs="Calibri"/>
                <w:b/>
                <w:i/>
                <w:sz w:val="20"/>
                <w:szCs w:val="20"/>
                <w:highlight w:val="lightGray"/>
                <w:lang w:val="en-GB"/>
              </w:rPr>
              <w:t>Aimed</w:t>
            </w:r>
            <w:r w:rsidRPr="00E7759A">
              <w:rPr>
                <w:rFonts w:cs="Calibri"/>
                <w:b/>
                <w:i/>
                <w:sz w:val="20"/>
                <w:szCs w:val="20"/>
                <w:highlight w:val="lightGray"/>
                <w:lang w:val="en-GB"/>
              </w:rPr>
              <w:softHyphen/>
            </w:r>
            <w:r w:rsidRPr="00E7759A">
              <w:rPr>
                <w:rFonts w:cs="Calibri"/>
                <w:b/>
                <w:i/>
                <w:sz w:val="20"/>
                <w:szCs w:val="20"/>
                <w:highlight w:val="lightGray"/>
                <w:lang w:val="en-GB"/>
              </w:rPr>
              <w:softHyphen/>
              <w:t>QuayName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9B8AB35" w14:textId="77777777" w:rsidR="005D58BD" w:rsidRPr="00E7759A" w:rsidRDefault="005D58BD"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3C8D182D" w14:textId="77777777" w:rsidR="005D58BD" w:rsidRPr="00E7759A" w:rsidRDefault="005D58BD" w:rsidP="00AE29C5">
            <w:pPr>
              <w:spacing w:after="0"/>
              <w:rPr>
                <w:rFonts w:cs="Calibri"/>
                <w:i/>
                <w:sz w:val="20"/>
                <w:szCs w:val="20"/>
                <w:lang w:val="en-GB"/>
              </w:rPr>
            </w:pPr>
            <w:proofErr w:type="spellStart"/>
            <w:r w:rsidRPr="00E7759A">
              <w:rPr>
                <w:rFonts w:cs="Calibri"/>
                <w:i/>
                <w:sz w:val="20"/>
                <w:szCs w:val="20"/>
                <w:lang w:val="en-GB"/>
              </w:rPr>
              <w:t>NLString</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0BE53D02" w14:textId="77777777" w:rsidR="005D58BD" w:rsidRPr="00E7759A" w:rsidRDefault="005D58BD" w:rsidP="00AE29C5">
            <w:pPr>
              <w:spacing w:after="0"/>
              <w:jc w:val="both"/>
              <w:rPr>
                <w:rFonts w:cs="Calibri"/>
                <w:i/>
                <w:sz w:val="20"/>
                <w:szCs w:val="20"/>
                <w:highlight w:val="lightGray"/>
                <w:lang w:val="fr-FR"/>
              </w:rPr>
            </w:pPr>
            <w:r w:rsidRPr="00E7759A">
              <w:rPr>
                <w:rFonts w:cs="Calibri"/>
                <w:sz w:val="20"/>
                <w:szCs w:val="20"/>
                <w:highlight w:val="lightGray"/>
                <w:lang w:val="fr-FR"/>
              </w:rPr>
              <w:t>Indication de la voie d'arrivée (en complément de Platform)</w:t>
            </w:r>
            <w:r w:rsidRPr="00E7759A">
              <w:rPr>
                <w:rFonts w:cs="Calibri"/>
                <w:i/>
                <w:sz w:val="20"/>
                <w:szCs w:val="20"/>
                <w:highlight w:val="lightGray"/>
                <w:lang w:val="fr-FR"/>
              </w:rPr>
              <w:t xml:space="preserve">. </w:t>
            </w:r>
          </w:p>
        </w:tc>
      </w:tr>
      <w:tr w:rsidR="005D58BD" w:rsidRPr="00E7759A" w14:paraId="07BC0F08" w14:textId="77777777" w:rsidTr="008E7DE7">
        <w:tc>
          <w:tcPr>
            <w:tcW w:w="1134" w:type="dxa"/>
            <w:vMerge/>
            <w:tcBorders>
              <w:left w:val="single" w:sz="4" w:space="0" w:color="auto"/>
              <w:right w:val="single" w:sz="4" w:space="0" w:color="auto"/>
            </w:tcBorders>
            <w:vAlign w:val="center"/>
          </w:tcPr>
          <w:p w14:paraId="767A0E8C" w14:textId="77777777" w:rsidR="005D58BD" w:rsidRPr="00E7759A" w:rsidRDefault="005D58BD" w:rsidP="00AE29C5">
            <w:pPr>
              <w:spacing w:after="0"/>
              <w:rPr>
                <w:rFonts w:cs="Calibri"/>
                <w:i/>
                <w:sz w:val="20"/>
                <w:szCs w:val="20"/>
                <w:lang w:val="fr-LU"/>
              </w:rPr>
            </w:pPr>
          </w:p>
        </w:tc>
        <w:tc>
          <w:tcPr>
            <w:tcW w:w="236" w:type="dxa"/>
            <w:vMerge/>
            <w:tcBorders>
              <w:left w:val="single" w:sz="4" w:space="0" w:color="auto"/>
              <w:right w:val="single" w:sz="4" w:space="0" w:color="auto"/>
            </w:tcBorders>
            <w:vAlign w:val="center"/>
          </w:tcPr>
          <w:p w14:paraId="438D18B4" w14:textId="77777777" w:rsidR="005D58BD" w:rsidRPr="00E7759A" w:rsidRDefault="005D58BD" w:rsidP="00AE29C5">
            <w:pPr>
              <w:spacing w:after="0"/>
              <w:rPr>
                <w:rFonts w:cs="Calibri"/>
                <w:b/>
                <w:i/>
                <w:sz w:val="20"/>
                <w:szCs w:val="20"/>
                <w:highlight w:val="cyan"/>
                <w:lang w:val="fr-FR"/>
              </w:rPr>
            </w:pPr>
          </w:p>
        </w:tc>
        <w:tc>
          <w:tcPr>
            <w:tcW w:w="1312" w:type="dxa"/>
            <w:tcBorders>
              <w:top w:val="single" w:sz="4" w:space="0" w:color="auto"/>
              <w:left w:val="single" w:sz="4" w:space="0" w:color="auto"/>
              <w:bottom w:val="single" w:sz="4" w:space="0" w:color="auto"/>
              <w:right w:val="single" w:sz="4" w:space="0" w:color="auto"/>
            </w:tcBorders>
            <w:vAlign w:val="center"/>
          </w:tcPr>
          <w:p w14:paraId="16F9975F" w14:textId="77777777" w:rsidR="005D58BD" w:rsidRPr="00E7759A" w:rsidRDefault="005D58BD"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Expected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030D329" w14:textId="77777777" w:rsidR="005D58BD" w:rsidRPr="00E7759A" w:rsidRDefault="005D58BD"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6C216F7C" w14:textId="77777777" w:rsidR="005D58BD" w:rsidRPr="00E7759A" w:rsidRDefault="005D58BD" w:rsidP="00AE29C5">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59BECC9A" w14:textId="77777777" w:rsidR="005D58BD" w:rsidRPr="00E7759A" w:rsidRDefault="005D58BD"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to use according to the real-time prediction.  </w:t>
            </w:r>
          </w:p>
        </w:tc>
      </w:tr>
      <w:tr w:rsidR="005D58BD" w:rsidRPr="00E7759A" w14:paraId="1F2B4A84" w14:textId="77777777" w:rsidTr="008E7DE7">
        <w:tc>
          <w:tcPr>
            <w:tcW w:w="1134" w:type="dxa"/>
            <w:vMerge/>
            <w:tcBorders>
              <w:left w:val="single" w:sz="4" w:space="0" w:color="auto"/>
              <w:bottom w:val="single" w:sz="4" w:space="0" w:color="auto"/>
              <w:right w:val="single" w:sz="4" w:space="0" w:color="auto"/>
            </w:tcBorders>
            <w:vAlign w:val="center"/>
          </w:tcPr>
          <w:p w14:paraId="54996CA3" w14:textId="77777777" w:rsidR="005D58BD" w:rsidRPr="00E7759A" w:rsidRDefault="005D58BD" w:rsidP="00AE29C5">
            <w:pPr>
              <w:spacing w:after="0"/>
              <w:rPr>
                <w:rFonts w:cs="Calibri"/>
                <w:i/>
                <w:sz w:val="20"/>
                <w:szCs w:val="20"/>
                <w:lang w:val="en-GB"/>
              </w:rPr>
            </w:pPr>
          </w:p>
        </w:tc>
        <w:tc>
          <w:tcPr>
            <w:tcW w:w="236" w:type="dxa"/>
            <w:vMerge/>
            <w:tcBorders>
              <w:left w:val="single" w:sz="4" w:space="0" w:color="auto"/>
              <w:bottom w:val="single" w:sz="4" w:space="0" w:color="auto"/>
              <w:right w:val="single" w:sz="4" w:space="0" w:color="auto"/>
            </w:tcBorders>
            <w:vAlign w:val="center"/>
          </w:tcPr>
          <w:p w14:paraId="1CE9950A" w14:textId="77777777" w:rsidR="005D58BD" w:rsidRPr="00E7759A" w:rsidRDefault="005D58BD" w:rsidP="00AE29C5">
            <w:pPr>
              <w:spacing w:after="0"/>
              <w:rPr>
                <w:rFonts w:cs="Calibri"/>
                <w:b/>
                <w:i/>
                <w:sz w:val="20"/>
                <w:szCs w:val="20"/>
                <w:highlight w:val="cyan"/>
                <w:lang w:val="en-GB"/>
              </w:rPr>
            </w:pPr>
          </w:p>
        </w:tc>
        <w:tc>
          <w:tcPr>
            <w:tcW w:w="1312" w:type="dxa"/>
            <w:tcBorders>
              <w:top w:val="single" w:sz="4" w:space="0" w:color="auto"/>
              <w:left w:val="single" w:sz="4" w:space="0" w:color="auto"/>
              <w:bottom w:val="single" w:sz="4" w:space="0" w:color="auto"/>
              <w:right w:val="single" w:sz="4" w:space="0" w:color="auto"/>
            </w:tcBorders>
            <w:vAlign w:val="center"/>
          </w:tcPr>
          <w:p w14:paraId="480762B8" w14:textId="77777777" w:rsidR="005D58BD" w:rsidRPr="00E7759A" w:rsidRDefault="005D58BD"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Actual</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5E630EA0" w14:textId="77777777" w:rsidR="005D58BD" w:rsidRPr="00E7759A" w:rsidRDefault="005D58BD"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934EB8A" w14:textId="77777777" w:rsidR="005D58BD" w:rsidRPr="00E7759A" w:rsidRDefault="005D58BD" w:rsidP="00AE29C5">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1E3CD7B0" w14:textId="77777777" w:rsidR="005D58BD" w:rsidRPr="00E7759A" w:rsidRDefault="005D58BD"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w:t>
            </w:r>
            <w:proofErr w:type="gramStart"/>
            <w:r w:rsidRPr="00E7759A">
              <w:rPr>
                <w:rFonts w:cs="Calibri"/>
                <w:vanish/>
                <w:sz w:val="20"/>
                <w:szCs w:val="20"/>
                <w:highlight w:val="cyan"/>
                <w:lang w:val="en-GB"/>
              </w:rPr>
              <w:t>actually used</w:t>
            </w:r>
            <w:proofErr w:type="gramEnd"/>
            <w:r w:rsidRPr="00E7759A">
              <w:rPr>
                <w:rFonts w:cs="Calibri"/>
                <w:vanish/>
                <w:sz w:val="20"/>
                <w:szCs w:val="20"/>
                <w:highlight w:val="cyan"/>
                <w:lang w:val="en-GB"/>
              </w:rPr>
              <w:t xml:space="preserve">.  </w:t>
            </w:r>
          </w:p>
        </w:tc>
      </w:tr>
      <w:tr w:rsidR="000B6A78" w:rsidRPr="00E32CB2" w14:paraId="1B7E9469" w14:textId="77777777" w:rsidTr="00AE29C5">
        <w:tc>
          <w:tcPr>
            <w:tcW w:w="1134" w:type="dxa"/>
            <w:vMerge w:val="restart"/>
            <w:tcBorders>
              <w:top w:val="single" w:sz="4" w:space="0" w:color="auto"/>
              <w:left w:val="single" w:sz="4" w:space="0" w:color="auto"/>
              <w:right w:val="single" w:sz="4" w:space="0" w:color="auto"/>
            </w:tcBorders>
            <w:vAlign w:val="center"/>
          </w:tcPr>
          <w:p w14:paraId="5AD659AE" w14:textId="77777777" w:rsidR="000B6A78" w:rsidRPr="00E7759A" w:rsidRDefault="000B6A78" w:rsidP="00AE29C5">
            <w:pPr>
              <w:spacing w:after="0"/>
              <w:rPr>
                <w:rFonts w:cs="Calibri"/>
                <w:i/>
                <w:sz w:val="20"/>
                <w:szCs w:val="20"/>
                <w:lang w:val="en-GB"/>
              </w:rPr>
            </w:pPr>
            <w:r w:rsidRPr="00E7759A">
              <w:rPr>
                <w:rFonts w:cs="Calibri"/>
                <w:i/>
                <w:sz w:val="20"/>
                <w:szCs w:val="20"/>
                <w:lang w:val="en-GB"/>
              </w:rPr>
              <w:t>Departure</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6C3B5D19" w14:textId="77777777" w:rsidR="000B6A78" w:rsidRPr="00E7759A" w:rsidRDefault="000B6A78" w:rsidP="00AE29C5">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Aimed</w:t>
            </w:r>
            <w:r w:rsidRPr="00E7759A">
              <w:rPr>
                <w:rFonts w:cs="Calibri"/>
                <w:b/>
                <w:i/>
                <w:sz w:val="20"/>
                <w:szCs w:val="20"/>
                <w:highlight w:val="lightGray"/>
                <w:shd w:val="clear" w:color="auto" w:fill="00FF00"/>
                <w:lang w:val="en-GB"/>
              </w:rPr>
              <w:softHyphen/>
              <w:t>Departure</w:t>
            </w:r>
            <w:r w:rsidRPr="00E7759A">
              <w:rPr>
                <w:rFonts w:cs="Calibri"/>
                <w:b/>
                <w:i/>
                <w:sz w:val="20"/>
                <w:szCs w:val="20"/>
                <w:highlight w:val="lightGray"/>
                <w:shd w:val="clear" w:color="auto" w:fill="00FF00"/>
                <w:lang w:val="en-GB"/>
              </w:rPr>
              <w:softHyphen/>
              <w:t>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3C6F6FB5" w14:textId="77777777" w:rsidR="000B6A78" w:rsidRPr="00E7759A" w:rsidRDefault="000B6A78"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A1D54B0" w14:textId="77777777" w:rsidR="000B6A78" w:rsidRPr="00E7759A" w:rsidRDefault="000B6A78" w:rsidP="00AE29C5">
            <w:pPr>
              <w:spacing w:after="0"/>
              <w:rPr>
                <w:rFonts w:cs="Calibri"/>
                <w:i/>
                <w:sz w:val="20"/>
                <w:szCs w:val="20"/>
                <w:lang w:val="en-GB"/>
              </w:rPr>
            </w:pPr>
            <w:proofErr w:type="spellStart"/>
            <w:proofErr w:type="gramStart"/>
            <w:r w:rsidRPr="00E7759A">
              <w:rPr>
                <w:rFonts w:cs="Calibri"/>
                <w:i/>
                <w:sz w:val="20"/>
                <w:szCs w:val="20"/>
                <w:lang w:val="en-GB"/>
              </w:rPr>
              <w:t>xsd:date</w:t>
            </w:r>
            <w:r w:rsidRPr="00E7759A">
              <w:rPr>
                <w:rFonts w:cs="Calibri"/>
                <w:i/>
                <w:sz w:val="20"/>
                <w:szCs w:val="20"/>
                <w:lang w:val="en-GB"/>
              </w:rPr>
              <w:softHyphen/>
              <w:t>Time</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7246A6EC" w14:textId="77777777" w:rsidR="000B6A78" w:rsidRPr="00446B61" w:rsidRDefault="000B6A78" w:rsidP="00AE29C5">
            <w:pPr>
              <w:spacing w:after="0"/>
              <w:jc w:val="both"/>
              <w:rPr>
                <w:rFonts w:cs="Calibri"/>
                <w:sz w:val="20"/>
                <w:szCs w:val="20"/>
                <w:highlight w:val="lightGray"/>
                <w:lang w:val="fr-FR"/>
              </w:rPr>
            </w:pPr>
            <w:r w:rsidRPr="00446B61">
              <w:rPr>
                <w:rFonts w:cs="Calibri"/>
                <w:sz w:val="20"/>
                <w:szCs w:val="20"/>
                <w:highlight w:val="lightGray"/>
                <w:lang w:val="fr-FR"/>
              </w:rPr>
              <w:t>Heure de départ théorique (ou commandée).</w:t>
            </w:r>
          </w:p>
        </w:tc>
      </w:tr>
      <w:tr w:rsidR="000B6A78" w:rsidRPr="00E32CB2" w14:paraId="2B876517" w14:textId="77777777" w:rsidTr="00AE29C5">
        <w:tc>
          <w:tcPr>
            <w:tcW w:w="1134" w:type="dxa"/>
            <w:vMerge/>
            <w:tcBorders>
              <w:left w:val="single" w:sz="4" w:space="0" w:color="auto"/>
              <w:right w:val="single" w:sz="4" w:space="0" w:color="auto"/>
            </w:tcBorders>
            <w:vAlign w:val="center"/>
          </w:tcPr>
          <w:p w14:paraId="6210508A" w14:textId="77777777" w:rsidR="000B6A78" w:rsidRPr="00E7759A" w:rsidRDefault="000B6A78" w:rsidP="00AE29C5">
            <w:pPr>
              <w:spacing w:after="0"/>
              <w:rPr>
                <w:rFonts w:cs="Calibri"/>
                <w:i/>
                <w:sz w:val="20"/>
                <w:szCs w:val="20"/>
                <w:lang w:val="fr-FR"/>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26EEBA84" w14:textId="77777777" w:rsidR="000B6A78" w:rsidRPr="00E7759A" w:rsidRDefault="000B6A78" w:rsidP="00AE29C5">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Actual</w:t>
            </w:r>
            <w:r w:rsidRPr="00E7759A">
              <w:rPr>
                <w:rFonts w:cs="Calibri"/>
                <w:b/>
                <w:i/>
                <w:sz w:val="20"/>
                <w:szCs w:val="20"/>
                <w:highlight w:val="lightGray"/>
                <w:shd w:val="clear" w:color="auto" w:fill="00FF00"/>
                <w:lang w:val="en-GB"/>
              </w:rPr>
              <w:softHyphen/>
              <w:t>Departure</w:t>
            </w:r>
            <w:r w:rsidRPr="00E7759A">
              <w:rPr>
                <w:rFonts w:cs="Calibri"/>
                <w:b/>
                <w:i/>
                <w:sz w:val="20"/>
                <w:szCs w:val="20"/>
                <w:highlight w:val="lightGray"/>
                <w:shd w:val="clear" w:color="auto" w:fill="00FF00"/>
                <w:lang w:val="en-GB"/>
              </w:rPr>
              <w:softHyphen/>
              <w:t>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F762183" w14:textId="77777777" w:rsidR="000B6A78" w:rsidRPr="00E7759A" w:rsidRDefault="000B6A78"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61F063F9" w14:textId="77777777" w:rsidR="000B6A78" w:rsidRPr="00E7759A" w:rsidRDefault="000B6A78" w:rsidP="00AE29C5">
            <w:pPr>
              <w:spacing w:after="0"/>
              <w:rPr>
                <w:rFonts w:cs="Calibri"/>
                <w:i/>
                <w:sz w:val="20"/>
                <w:szCs w:val="20"/>
                <w:lang w:val="en-GB"/>
              </w:rPr>
            </w:pPr>
            <w:proofErr w:type="spellStart"/>
            <w:proofErr w:type="gramStart"/>
            <w:r w:rsidRPr="00E7759A">
              <w:rPr>
                <w:rFonts w:cs="Calibri"/>
                <w:i/>
                <w:sz w:val="20"/>
                <w:szCs w:val="20"/>
                <w:lang w:val="en-GB"/>
              </w:rPr>
              <w:t>xsd:date</w:t>
            </w:r>
            <w:r w:rsidRPr="00E7759A">
              <w:rPr>
                <w:rFonts w:cs="Calibri"/>
                <w:i/>
                <w:sz w:val="20"/>
                <w:szCs w:val="20"/>
                <w:lang w:val="en-GB"/>
              </w:rPr>
              <w:softHyphen/>
              <w:t>Time</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5E3828F0" w14:textId="77777777" w:rsidR="000B6A78" w:rsidRPr="00446B61" w:rsidRDefault="000B6A78" w:rsidP="00AE29C5">
            <w:pPr>
              <w:spacing w:after="0"/>
              <w:jc w:val="both"/>
              <w:rPr>
                <w:rFonts w:cs="Calibri"/>
                <w:sz w:val="20"/>
                <w:szCs w:val="20"/>
                <w:highlight w:val="lightGray"/>
                <w:lang w:val="fr-FR"/>
              </w:rPr>
            </w:pPr>
            <w:r w:rsidRPr="00446B61">
              <w:rPr>
                <w:rFonts w:cs="Calibri"/>
                <w:sz w:val="20"/>
                <w:szCs w:val="20"/>
                <w:highlight w:val="lightGray"/>
                <w:lang w:val="fr-FR"/>
              </w:rPr>
              <w:t>Heure de départ effectivement mesurée.</w:t>
            </w:r>
          </w:p>
        </w:tc>
      </w:tr>
      <w:tr w:rsidR="000B6A78" w:rsidRPr="00E32CB2" w14:paraId="211042CD" w14:textId="77777777" w:rsidTr="00AE29C5">
        <w:tc>
          <w:tcPr>
            <w:tcW w:w="1134" w:type="dxa"/>
            <w:vMerge/>
            <w:tcBorders>
              <w:left w:val="single" w:sz="4" w:space="0" w:color="auto"/>
              <w:right w:val="single" w:sz="4" w:space="0" w:color="auto"/>
            </w:tcBorders>
            <w:vAlign w:val="center"/>
          </w:tcPr>
          <w:p w14:paraId="043DFE66" w14:textId="77777777" w:rsidR="000B6A78" w:rsidRPr="00E7759A" w:rsidRDefault="000B6A78" w:rsidP="00AE29C5">
            <w:pPr>
              <w:spacing w:after="0"/>
              <w:rPr>
                <w:rFonts w:cs="Calibri"/>
                <w:i/>
                <w:sz w:val="20"/>
                <w:szCs w:val="20"/>
                <w:lang w:val="fr-FR"/>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595536C4" w14:textId="77777777" w:rsidR="000B6A78" w:rsidRPr="00E7759A" w:rsidRDefault="000B6A78" w:rsidP="00AE29C5">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Expected</w:t>
            </w:r>
            <w:r w:rsidRPr="00E7759A">
              <w:rPr>
                <w:rFonts w:cs="Calibri"/>
                <w:b/>
                <w:i/>
                <w:sz w:val="20"/>
                <w:szCs w:val="20"/>
                <w:highlight w:val="lightGray"/>
                <w:shd w:val="clear" w:color="auto" w:fill="00FF00"/>
                <w:lang w:val="en-GB"/>
              </w:rPr>
              <w:softHyphen/>
              <w:t>Departure</w:t>
            </w:r>
            <w:r w:rsidRPr="00E7759A">
              <w:rPr>
                <w:rFonts w:cs="Calibri"/>
                <w:b/>
                <w:i/>
                <w:sz w:val="20"/>
                <w:szCs w:val="20"/>
                <w:highlight w:val="lightGray"/>
                <w:shd w:val="clear" w:color="auto" w:fill="00FF00"/>
                <w:lang w:val="en-GB"/>
              </w:rPr>
              <w:softHyphen/>
              <w:t>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3522E162" w14:textId="77777777" w:rsidR="000B6A78" w:rsidRPr="00E7759A" w:rsidRDefault="000B6A78"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62D40D3" w14:textId="77777777" w:rsidR="000B6A78" w:rsidRPr="00E7759A" w:rsidRDefault="000B6A78" w:rsidP="00AE29C5">
            <w:pPr>
              <w:spacing w:after="0"/>
              <w:rPr>
                <w:rFonts w:cs="Calibri"/>
                <w:i/>
                <w:sz w:val="20"/>
                <w:szCs w:val="20"/>
                <w:lang w:val="en-GB"/>
              </w:rPr>
            </w:pPr>
            <w:proofErr w:type="spellStart"/>
            <w:proofErr w:type="gramStart"/>
            <w:r w:rsidRPr="00E7759A">
              <w:rPr>
                <w:rFonts w:cs="Calibri"/>
                <w:i/>
                <w:sz w:val="20"/>
                <w:szCs w:val="20"/>
                <w:lang w:val="en-GB"/>
              </w:rPr>
              <w:t>xsd:date</w:t>
            </w:r>
            <w:r w:rsidRPr="00E7759A">
              <w:rPr>
                <w:rFonts w:cs="Calibri"/>
                <w:i/>
                <w:sz w:val="20"/>
                <w:szCs w:val="20"/>
                <w:lang w:val="en-GB"/>
              </w:rPr>
              <w:softHyphen/>
              <w:t>Time</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611C986C" w14:textId="77777777" w:rsidR="000B6A78" w:rsidRPr="00446B61" w:rsidRDefault="000B6A78" w:rsidP="00AE29C5">
            <w:pPr>
              <w:spacing w:after="0"/>
              <w:jc w:val="both"/>
              <w:rPr>
                <w:rFonts w:cs="Calibri"/>
                <w:sz w:val="20"/>
                <w:szCs w:val="20"/>
                <w:highlight w:val="lightGray"/>
                <w:lang w:val="fr-FR"/>
              </w:rPr>
            </w:pPr>
            <w:r w:rsidRPr="00446B61">
              <w:rPr>
                <w:rFonts w:cs="Calibri"/>
                <w:sz w:val="20"/>
                <w:szCs w:val="20"/>
                <w:highlight w:val="lightGray"/>
                <w:lang w:val="fr-FR"/>
              </w:rPr>
              <w:t>Heure de départ estimée par le SAE.</w:t>
            </w:r>
          </w:p>
        </w:tc>
      </w:tr>
      <w:tr w:rsidR="000B6A78" w:rsidRPr="00E7759A" w14:paraId="1D052228" w14:textId="77777777" w:rsidTr="00AE29C5">
        <w:tc>
          <w:tcPr>
            <w:tcW w:w="1134" w:type="dxa"/>
            <w:vMerge/>
            <w:tcBorders>
              <w:left w:val="single" w:sz="4" w:space="0" w:color="auto"/>
              <w:right w:val="single" w:sz="4" w:space="0" w:color="auto"/>
            </w:tcBorders>
            <w:vAlign w:val="center"/>
          </w:tcPr>
          <w:p w14:paraId="07DF649A" w14:textId="77777777" w:rsidR="000B6A78" w:rsidRPr="00E7759A" w:rsidRDefault="000B6A78" w:rsidP="00AE29C5">
            <w:pPr>
              <w:spacing w:after="0"/>
              <w:rPr>
                <w:rFonts w:cs="Calibri"/>
                <w:i/>
                <w:sz w:val="20"/>
                <w:szCs w:val="20"/>
                <w:lang w:val="fr-FR"/>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20232F48"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Provisional</w:t>
            </w:r>
            <w:r w:rsidRPr="00E7759A">
              <w:rPr>
                <w:rFonts w:cs="Calibri"/>
                <w:b/>
                <w:i/>
                <w:vanish/>
                <w:sz w:val="20"/>
                <w:szCs w:val="20"/>
                <w:highlight w:val="cyan"/>
                <w:lang w:val="en-GB"/>
              </w:rPr>
              <w:softHyphen/>
              <w:t>Expected</w:t>
            </w:r>
            <w:r w:rsidRPr="00E7759A">
              <w:rPr>
                <w:rFonts w:cs="Calibri"/>
                <w:b/>
                <w:i/>
                <w:vanish/>
                <w:sz w:val="20"/>
                <w:szCs w:val="20"/>
                <w:highlight w:val="cyan"/>
                <w:lang w:val="en-GB"/>
              </w:rPr>
              <w:softHyphen/>
              <w:t>DepartureTime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0D98DA4"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351B6DB3" w14:textId="77777777" w:rsidR="000B6A78" w:rsidRPr="00E7759A" w:rsidRDefault="000B6A78" w:rsidP="00AE29C5">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784C2A71" w14:textId="77777777" w:rsidR="000B6A78" w:rsidRPr="00E7759A" w:rsidRDefault="000B6A78" w:rsidP="00AE29C5">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Estimated departure time of VEHICLE without waiting time due to operational actions. This would normally be shown to </w:t>
            </w:r>
            <w:proofErr w:type="spellStart"/>
            <w:r w:rsidRPr="00E7759A">
              <w:rPr>
                <w:rFonts w:ascii="Calibri" w:hAnsi="Calibri" w:cs="Calibri"/>
                <w:vanish/>
                <w:sz w:val="20"/>
                <w:highlight w:val="cyan"/>
              </w:rPr>
              <w:t>teh</w:t>
            </w:r>
            <w:proofErr w:type="spellEnd"/>
            <w:r w:rsidRPr="00E7759A">
              <w:rPr>
                <w:rFonts w:ascii="Calibri" w:hAnsi="Calibri" w:cs="Calibri"/>
                <w:vanish/>
                <w:sz w:val="20"/>
                <w:highlight w:val="cyan"/>
              </w:rPr>
              <w:t xml:space="preserve"> public at a stop if different from the Expected Departure time. </w:t>
            </w:r>
            <w:r w:rsidR="001C0642" w:rsidRPr="00E7759A">
              <w:rPr>
                <w:rFonts w:ascii="Calibri" w:hAnsi="Calibri" w:cs="Calibri"/>
                <w:vanish/>
                <w:sz w:val="20"/>
                <w:highlight w:val="cyan"/>
              </w:rPr>
              <w:t xml:space="preserve"> </w:t>
            </w:r>
          </w:p>
        </w:tc>
      </w:tr>
      <w:tr w:rsidR="000B6A78" w:rsidRPr="00E7759A" w14:paraId="5F7C89EC" w14:textId="77777777" w:rsidTr="00AE29C5">
        <w:tc>
          <w:tcPr>
            <w:tcW w:w="1134" w:type="dxa"/>
            <w:vMerge/>
            <w:tcBorders>
              <w:left w:val="single" w:sz="4" w:space="0" w:color="auto"/>
              <w:right w:val="single" w:sz="4" w:space="0" w:color="auto"/>
            </w:tcBorders>
            <w:vAlign w:val="center"/>
          </w:tcPr>
          <w:p w14:paraId="68FC2661" w14:textId="77777777" w:rsidR="000B6A78" w:rsidRPr="00E7759A" w:rsidRDefault="000B6A78" w:rsidP="00AE29C5">
            <w:pPr>
              <w:spacing w:after="0"/>
              <w:rPr>
                <w:rFonts w:cs="Calibri"/>
                <w:i/>
                <w:sz w:val="20"/>
                <w:szCs w:val="20"/>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2C594CE1"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EarliestExpected</w:t>
            </w:r>
            <w:r w:rsidRPr="00E7759A">
              <w:rPr>
                <w:rFonts w:cs="Calibri"/>
                <w:b/>
                <w:i/>
                <w:vanish/>
                <w:sz w:val="20"/>
                <w:szCs w:val="20"/>
                <w:highlight w:val="cyan"/>
                <w:lang w:val="en-GB"/>
              </w:rPr>
              <w:softHyphen/>
              <w:t>DepartureTime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8E70DF4"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530F4F03" w14:textId="77777777" w:rsidR="000B6A78" w:rsidRPr="00E7759A" w:rsidRDefault="000B6A78" w:rsidP="00AE29C5">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0D570C38" w14:textId="77777777" w:rsidR="000B6A78" w:rsidRPr="00E7759A" w:rsidRDefault="000B6A78" w:rsidP="00AE29C5">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Earliest time at which VEHICLE may leave the stop. Used to secure connections. Passengers must be at boarding point by this time to be sure of catching VEHICLE. </w:t>
            </w:r>
            <w:r w:rsidR="001C0642" w:rsidRPr="00E7759A">
              <w:rPr>
                <w:rFonts w:ascii="Calibri" w:hAnsi="Calibri" w:cs="Calibri"/>
                <w:vanish/>
                <w:sz w:val="20"/>
                <w:highlight w:val="cyan"/>
              </w:rPr>
              <w:t xml:space="preserve"> </w:t>
            </w:r>
          </w:p>
        </w:tc>
      </w:tr>
      <w:tr w:rsidR="000B6A78" w:rsidRPr="00E7759A" w14:paraId="20F3BFF3" w14:textId="77777777" w:rsidTr="00AE29C5">
        <w:tc>
          <w:tcPr>
            <w:tcW w:w="1134" w:type="dxa"/>
            <w:vMerge/>
            <w:tcBorders>
              <w:left w:val="single" w:sz="4" w:space="0" w:color="auto"/>
              <w:bottom w:val="single" w:sz="4" w:space="0" w:color="auto"/>
              <w:right w:val="single" w:sz="4" w:space="0" w:color="auto"/>
            </w:tcBorders>
            <w:vAlign w:val="center"/>
          </w:tcPr>
          <w:p w14:paraId="47C40ACF" w14:textId="77777777" w:rsidR="000B6A78" w:rsidRPr="00E7759A" w:rsidRDefault="000B6A78" w:rsidP="00AE29C5">
            <w:pPr>
              <w:spacing w:after="0"/>
              <w:rPr>
                <w:rFonts w:cs="Calibri"/>
                <w:i/>
                <w:sz w:val="20"/>
                <w:szCs w:val="20"/>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46DF8C81"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Expected</w:t>
            </w:r>
            <w:r w:rsidRPr="00E7759A">
              <w:rPr>
                <w:rFonts w:cs="Calibri"/>
                <w:b/>
                <w:i/>
                <w:vanish/>
                <w:sz w:val="20"/>
                <w:szCs w:val="20"/>
                <w:highlight w:val="cyan"/>
                <w:lang w:val="en-GB"/>
              </w:rPr>
              <w:softHyphen/>
              <w:t>Departure</w:t>
            </w:r>
            <w:r w:rsidRPr="00E7759A">
              <w:rPr>
                <w:rFonts w:cs="Calibri"/>
                <w:b/>
                <w:i/>
                <w:vanish/>
                <w:sz w:val="20"/>
                <w:szCs w:val="20"/>
                <w:highlight w:val="cyan"/>
                <w:lang w:val="en-GB"/>
              </w:rPr>
              <w:softHyphen/>
              <w:t>PredictionQuality</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91DFA85"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5E2088FF" w14:textId="77777777" w:rsidR="000B6A78" w:rsidRPr="00E7759A" w:rsidRDefault="000B6A78" w:rsidP="00AE29C5">
            <w:pPr>
              <w:spacing w:after="0"/>
              <w:rPr>
                <w:rFonts w:cs="Calibri"/>
                <w:i/>
                <w:vanish/>
                <w:sz w:val="20"/>
                <w:szCs w:val="20"/>
                <w:highlight w:val="cyan"/>
                <w:lang w:val="en-GB"/>
              </w:rPr>
            </w:pPr>
            <w:r w:rsidRPr="00E7759A">
              <w:rPr>
                <w:rFonts w:cs="Calibri"/>
                <w:i/>
                <w:vanish/>
                <w:sz w:val="20"/>
                <w:szCs w:val="20"/>
                <w:highlight w:val="cyan"/>
                <w:lang w:val="en-GB"/>
              </w:rPr>
              <w:t>+</w:t>
            </w:r>
            <w:proofErr w:type="spellStart"/>
            <w:r w:rsidRPr="00E7759A">
              <w:rPr>
                <w:rFonts w:cs="Calibri"/>
                <w:i/>
                <w:vanish/>
                <w:sz w:val="20"/>
                <w:szCs w:val="20"/>
                <w:highlight w:val="cyan"/>
                <w:lang w:val="en-GB"/>
              </w:rPr>
              <w:t>Prediction</w:t>
            </w:r>
            <w:r w:rsidRPr="00E7759A">
              <w:rPr>
                <w:rFonts w:cs="Calibri"/>
                <w:i/>
                <w:vanish/>
                <w:sz w:val="20"/>
                <w:szCs w:val="20"/>
                <w:highlight w:val="cyan"/>
                <w:lang w:val="en-GB"/>
              </w:rPr>
              <w:softHyphen/>
              <w:t>Quality</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21347FD2" w14:textId="77777777" w:rsidR="000B6A78" w:rsidRPr="00E7759A" w:rsidRDefault="000B6A78" w:rsidP="00AE29C5">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Prediction quality, either as approximate confidence level or as a more quantitative percentile range of predictions that will fall within a given range of times. See below </w:t>
            </w:r>
            <w:proofErr w:type="spellStart"/>
            <w:r w:rsidRPr="00E7759A">
              <w:rPr>
                <w:rFonts w:ascii="Calibri" w:hAnsi="Calibri" w:cs="Calibri"/>
                <w:vanish/>
                <w:sz w:val="20"/>
                <w:highlight w:val="cyan"/>
              </w:rPr>
              <w:t>ExpectedDeparturePredictionQuality</w:t>
            </w:r>
            <w:proofErr w:type="spellEnd"/>
            <w:r w:rsidRPr="00E7759A">
              <w:rPr>
                <w:rFonts w:ascii="Calibri" w:hAnsi="Calibri" w:cs="Calibri"/>
                <w:vanish/>
                <w:sz w:val="20"/>
                <w:highlight w:val="cyan"/>
              </w:rPr>
              <w:t xml:space="preserve"> </w:t>
            </w:r>
            <w:r w:rsidR="001C0642" w:rsidRPr="00E7759A">
              <w:rPr>
                <w:rFonts w:ascii="Calibri" w:hAnsi="Calibri" w:cs="Calibri"/>
                <w:vanish/>
                <w:sz w:val="20"/>
                <w:highlight w:val="cyan"/>
              </w:rPr>
              <w:t xml:space="preserve"> </w:t>
            </w:r>
          </w:p>
          <w:p w14:paraId="76186551" w14:textId="77777777" w:rsidR="000B6A78" w:rsidRPr="00E7759A" w:rsidRDefault="000B6A78" w:rsidP="00AE29C5">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If not defined for some calls, an Extrapolation Rule </w:t>
            </w:r>
            <w:proofErr w:type="gramStart"/>
            <w:r w:rsidRPr="00E7759A">
              <w:rPr>
                <w:rFonts w:ascii="Calibri" w:hAnsi="Calibri" w:cs="Calibri"/>
                <w:vanish/>
                <w:sz w:val="20"/>
                <w:highlight w:val="cyan"/>
              </w:rPr>
              <w:t>has to</w:t>
            </w:r>
            <w:proofErr w:type="gramEnd"/>
            <w:r w:rsidRPr="00E7759A">
              <w:rPr>
                <w:rFonts w:ascii="Calibri" w:hAnsi="Calibri" w:cs="Calibri"/>
                <w:vanish/>
                <w:sz w:val="20"/>
                <w:highlight w:val="cyan"/>
              </w:rPr>
              <w:t xml:space="preserve"> be applied, see.</w:t>
            </w:r>
          </w:p>
        </w:tc>
      </w:tr>
      <w:tr w:rsidR="000B6A78" w:rsidRPr="00E7759A" w14:paraId="5A11B451" w14:textId="77777777" w:rsidTr="00AE29C5">
        <w:tc>
          <w:tcPr>
            <w:tcW w:w="1134" w:type="dxa"/>
            <w:vMerge w:val="restart"/>
            <w:tcBorders>
              <w:top w:val="single" w:sz="4" w:space="0" w:color="auto"/>
              <w:left w:val="single" w:sz="4" w:space="0" w:color="auto"/>
              <w:right w:val="single" w:sz="4" w:space="0" w:color="auto"/>
            </w:tcBorders>
            <w:vAlign w:val="center"/>
          </w:tcPr>
          <w:p w14:paraId="421799EE" w14:textId="77777777" w:rsidR="000B6A78" w:rsidRPr="00E7759A" w:rsidRDefault="000B6A78" w:rsidP="00AE29C5">
            <w:pPr>
              <w:spacing w:after="0"/>
              <w:rPr>
                <w:rFonts w:cs="Calibri"/>
                <w:i/>
                <w:sz w:val="20"/>
                <w:szCs w:val="20"/>
                <w:highlight w:val="cyan"/>
                <w:lang w:val="en-GB"/>
              </w:rPr>
            </w:pPr>
            <w:proofErr w:type="spellStart"/>
            <w:r w:rsidRPr="00E7759A">
              <w:rPr>
                <w:rFonts w:cs="Calibri"/>
                <w:i/>
                <w:sz w:val="20"/>
                <w:szCs w:val="20"/>
                <w:highlight w:val="cyan"/>
                <w:lang w:val="en-GB"/>
              </w:rPr>
              <w:t>Passenger</w:t>
            </w:r>
            <w:r w:rsidRPr="00E7759A">
              <w:rPr>
                <w:rFonts w:cs="Calibri"/>
                <w:i/>
                <w:sz w:val="20"/>
                <w:szCs w:val="20"/>
                <w:highlight w:val="cyan"/>
                <w:lang w:val="en-GB"/>
              </w:rPr>
              <w:softHyphen/>
              <w:t>Times</w:t>
            </w:r>
            <w:proofErr w:type="spellEnd"/>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1E791256"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AimedLatest</w:t>
            </w:r>
            <w:r w:rsidRPr="00E7759A">
              <w:rPr>
                <w:rFonts w:cs="Calibri"/>
                <w:b/>
                <w:i/>
                <w:vanish/>
                <w:sz w:val="20"/>
                <w:szCs w:val="20"/>
                <w:highlight w:val="cyan"/>
                <w:lang w:val="en-GB"/>
              </w:rPr>
              <w:softHyphen/>
              <w:t>Passenger</w:t>
            </w:r>
            <w:r w:rsidRPr="00E7759A">
              <w:rPr>
                <w:rFonts w:cs="Calibri"/>
                <w:b/>
                <w:i/>
                <w:vanish/>
                <w:sz w:val="20"/>
                <w:szCs w:val="20"/>
                <w:highlight w:val="cyan"/>
                <w:lang w:val="en-GB"/>
              </w:rPr>
              <w:softHyphen/>
              <w:t>AccessTime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5C11CAC"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7C75CB7F" w14:textId="77777777" w:rsidR="000B6A78" w:rsidRPr="00E7759A" w:rsidRDefault="000B6A78" w:rsidP="00AE29C5">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4E0CBF3F" w14:textId="77777777" w:rsidR="000B6A78" w:rsidRPr="00E7759A" w:rsidRDefault="000B6A78"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Target latest time at which a PASSENGER should aim to arrive at the STOP PLACE containing the stop. This time may be earlier than the VEHICLE departure times and may include time for processes such as check-in, security, etc. (As specified by CHECK CONSTRAINT DELAYs in the underlying data) If absent assume to be the same as Earliest expected departure time. </w:t>
            </w:r>
            <w:r w:rsidR="001C0642" w:rsidRPr="00E7759A">
              <w:rPr>
                <w:rFonts w:cs="Calibri"/>
                <w:vanish/>
                <w:sz w:val="20"/>
                <w:szCs w:val="20"/>
                <w:highlight w:val="cyan"/>
                <w:lang w:val="en-GB"/>
              </w:rPr>
              <w:t xml:space="preserve"> </w:t>
            </w:r>
          </w:p>
        </w:tc>
      </w:tr>
      <w:tr w:rsidR="000B6A78" w:rsidRPr="00E7759A" w14:paraId="20C47D35" w14:textId="77777777" w:rsidTr="00AE29C5">
        <w:tc>
          <w:tcPr>
            <w:tcW w:w="1134" w:type="dxa"/>
            <w:vMerge/>
            <w:tcBorders>
              <w:left w:val="single" w:sz="4" w:space="0" w:color="auto"/>
              <w:bottom w:val="single" w:sz="4" w:space="0" w:color="auto"/>
              <w:right w:val="single" w:sz="4" w:space="0" w:color="auto"/>
            </w:tcBorders>
            <w:vAlign w:val="center"/>
          </w:tcPr>
          <w:p w14:paraId="743F7EDC" w14:textId="77777777" w:rsidR="000B6A78" w:rsidRPr="00E7759A" w:rsidRDefault="000B6A78" w:rsidP="00AE29C5">
            <w:pPr>
              <w:spacing w:after="0"/>
              <w:rPr>
                <w:rFonts w:cs="Calibri"/>
                <w:i/>
                <w:sz w:val="20"/>
                <w:szCs w:val="20"/>
                <w:highlight w:val="cyan"/>
                <w:lang w:val="en-GB"/>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42F2AC4B"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ExpectedLatest</w:t>
            </w:r>
            <w:r w:rsidRPr="00E7759A">
              <w:rPr>
                <w:rFonts w:cs="Calibri"/>
                <w:b/>
                <w:i/>
                <w:vanish/>
                <w:sz w:val="20"/>
                <w:szCs w:val="20"/>
                <w:highlight w:val="cyan"/>
                <w:lang w:val="en-GB"/>
              </w:rPr>
              <w:softHyphen/>
              <w:t>Passenger</w:t>
            </w:r>
            <w:r w:rsidRPr="00E7759A">
              <w:rPr>
                <w:rFonts w:cs="Calibri"/>
                <w:b/>
                <w:i/>
                <w:vanish/>
                <w:sz w:val="20"/>
                <w:szCs w:val="20"/>
                <w:highlight w:val="cyan"/>
                <w:lang w:val="en-GB"/>
              </w:rPr>
              <w:softHyphen/>
              <w:t>AccessTime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2C88226" w14:textId="77777777" w:rsidR="000B6A78" w:rsidRPr="00E7759A" w:rsidRDefault="000B6A78"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135E1E5" w14:textId="77777777" w:rsidR="000B6A78" w:rsidRPr="00E7759A" w:rsidRDefault="000B6A78" w:rsidP="00AE29C5">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5B27CBDB" w14:textId="77777777" w:rsidR="000B6A78" w:rsidRPr="00E7759A" w:rsidRDefault="000B6A78"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Expected latest time at which a PASSENGER should aim to arrive at the STOP PLACE containing the stop. This time may be earlier than the VEHICLE departure times and may include time for processes such as check-in, security, etc. (As specified by CHECK CONSTRAINT </w:t>
            </w:r>
            <w:r w:rsidRPr="00E7759A">
              <w:rPr>
                <w:rFonts w:cs="Calibri"/>
                <w:vanish/>
                <w:sz w:val="20"/>
                <w:szCs w:val="20"/>
                <w:highlight w:val="cyan"/>
                <w:lang w:val="en-GB"/>
              </w:rPr>
              <w:lastRenderedPageBreak/>
              <w:t xml:space="preserve">DELAYs in the underlying data) If absent assumed to be the same as Earliest expected departure time. </w:t>
            </w:r>
            <w:r w:rsidR="001C0642" w:rsidRPr="00E7759A">
              <w:rPr>
                <w:rFonts w:cs="Calibri"/>
                <w:vanish/>
                <w:sz w:val="20"/>
                <w:szCs w:val="20"/>
                <w:highlight w:val="cyan"/>
                <w:lang w:val="en-GB"/>
              </w:rPr>
              <w:t xml:space="preserve"> </w:t>
            </w:r>
          </w:p>
        </w:tc>
      </w:tr>
      <w:tr w:rsidR="000B6A78" w:rsidRPr="00E7759A" w14:paraId="4843CD58" w14:textId="77777777" w:rsidTr="00AE29C5">
        <w:tc>
          <w:tcPr>
            <w:tcW w:w="1134" w:type="dxa"/>
            <w:vMerge w:val="restart"/>
            <w:tcBorders>
              <w:top w:val="single" w:sz="4" w:space="0" w:color="auto"/>
              <w:left w:val="single" w:sz="4" w:space="0" w:color="auto"/>
              <w:right w:val="single" w:sz="4" w:space="0" w:color="auto"/>
            </w:tcBorders>
            <w:vAlign w:val="center"/>
          </w:tcPr>
          <w:p w14:paraId="2D041C44" w14:textId="77777777" w:rsidR="000B6A78" w:rsidRPr="00E7759A" w:rsidRDefault="000B6A78" w:rsidP="00AE29C5">
            <w:pPr>
              <w:spacing w:after="0"/>
              <w:rPr>
                <w:rFonts w:cs="Calibri"/>
                <w:i/>
                <w:sz w:val="20"/>
                <w:szCs w:val="20"/>
              </w:rPr>
            </w:pPr>
            <w:r w:rsidRPr="00E7759A">
              <w:rPr>
                <w:rFonts w:cs="Calibri"/>
                <w:i/>
                <w:sz w:val="20"/>
                <w:szCs w:val="20"/>
                <w:lang w:val="en-GB"/>
              </w:rPr>
              <w:lastRenderedPageBreak/>
              <w:t>Departure Status</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11BD3785" w14:textId="77777777" w:rsidR="000B6A78" w:rsidRPr="00E7759A" w:rsidRDefault="000B6A78" w:rsidP="00AE29C5">
            <w:pPr>
              <w:spacing w:after="0"/>
              <w:rPr>
                <w:rFonts w:cs="Calibri"/>
                <w:b/>
                <w:i/>
                <w:sz w:val="20"/>
                <w:szCs w:val="20"/>
                <w:highlight w:val="yellow"/>
                <w:shd w:val="clear" w:color="auto" w:fill="00FF00"/>
                <w:lang w:val="en-GB"/>
              </w:rPr>
            </w:pPr>
            <w:proofErr w:type="spellStart"/>
            <w:r w:rsidRPr="00E7759A">
              <w:rPr>
                <w:rFonts w:cs="Calibri"/>
                <w:b/>
                <w:i/>
                <w:sz w:val="20"/>
                <w:szCs w:val="20"/>
                <w:highlight w:val="lightGray"/>
                <w:shd w:val="clear" w:color="auto" w:fill="00FF00"/>
                <w:lang w:val="en-GB"/>
              </w:rPr>
              <w:t>Departure</w:t>
            </w:r>
            <w:r w:rsidRPr="00E7759A">
              <w:rPr>
                <w:rFonts w:cs="Calibri"/>
                <w:b/>
                <w:i/>
                <w:sz w:val="20"/>
                <w:szCs w:val="20"/>
                <w:highlight w:val="lightGray"/>
                <w:shd w:val="clear" w:color="auto" w:fill="00FF00"/>
                <w:lang w:val="en-GB"/>
              </w:rPr>
              <w:softHyphen/>
              <w:t>Status</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307A27D" w14:textId="77777777" w:rsidR="000B6A78" w:rsidRPr="00E7759A" w:rsidRDefault="000B6A78"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76F15F96" w14:textId="77777777" w:rsidR="000B6A78" w:rsidRPr="00E7759A" w:rsidRDefault="000B6A78" w:rsidP="00AE29C5">
            <w:pPr>
              <w:spacing w:after="0"/>
              <w:rPr>
                <w:rFonts w:cs="Calibri"/>
                <w:i/>
                <w:sz w:val="20"/>
                <w:szCs w:val="20"/>
                <w:lang w:val="en-GB"/>
              </w:rPr>
            </w:pPr>
            <w:proofErr w:type="spellStart"/>
            <w:r w:rsidRPr="00E7759A">
              <w:rPr>
                <w:rFonts w:cs="Calibri"/>
                <w:i/>
                <w:sz w:val="20"/>
                <w:szCs w:val="20"/>
                <w:lang w:val="en-GB"/>
              </w:rPr>
              <w:t>onTime</w:t>
            </w:r>
            <w:proofErr w:type="spellEnd"/>
            <w:r w:rsidRPr="00E7759A">
              <w:rPr>
                <w:rFonts w:cs="Calibri"/>
                <w:i/>
                <w:sz w:val="20"/>
                <w:szCs w:val="20"/>
                <w:lang w:val="en-GB"/>
              </w:rPr>
              <w:t xml:space="preserve"> | early | delayed | cancelled | arrived |departed | </w:t>
            </w:r>
            <w:proofErr w:type="spellStart"/>
            <w:r w:rsidRPr="00E7759A">
              <w:rPr>
                <w:rFonts w:cs="Calibri"/>
                <w:i/>
                <w:sz w:val="20"/>
                <w:szCs w:val="20"/>
                <w:lang w:val="en-GB"/>
              </w:rPr>
              <w:t>notExpected</w:t>
            </w:r>
            <w:proofErr w:type="spellEnd"/>
            <w:r w:rsidRPr="00E7759A">
              <w:rPr>
                <w:rFonts w:cs="Calibri"/>
                <w:i/>
                <w:sz w:val="20"/>
                <w:szCs w:val="20"/>
                <w:lang w:val="en-GB"/>
              </w:rPr>
              <w:t xml:space="preserve"> | </w:t>
            </w:r>
            <w:proofErr w:type="spellStart"/>
            <w:r w:rsidRPr="00E7759A">
              <w:rPr>
                <w:rFonts w:cs="Calibri"/>
                <w:i/>
                <w:sz w:val="20"/>
                <w:szCs w:val="20"/>
                <w:lang w:val="en-GB"/>
              </w:rPr>
              <w:t>noReport</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24ECF6F4" w14:textId="77777777" w:rsidR="000B6A78" w:rsidRPr="00446B61" w:rsidRDefault="000B6A78" w:rsidP="00AE29C5">
            <w:pPr>
              <w:spacing w:after="0"/>
              <w:jc w:val="both"/>
              <w:rPr>
                <w:rFonts w:cs="Calibri"/>
                <w:sz w:val="20"/>
                <w:szCs w:val="20"/>
                <w:highlight w:val="lightGray"/>
                <w:lang w:val="fr-FR"/>
              </w:rPr>
            </w:pPr>
            <w:r w:rsidRPr="00446B61">
              <w:rPr>
                <w:rFonts w:cs="Calibri"/>
                <w:sz w:val="20"/>
                <w:szCs w:val="20"/>
                <w:highlight w:val="lightGray"/>
                <w:lang w:val="fr-FR"/>
              </w:rPr>
              <w:t>Caractérisation de l'horaire de départ attendu (ou mesuré si le véhicule est à quai).</w:t>
            </w:r>
          </w:p>
          <w:p w14:paraId="31CAB30D" w14:textId="77777777" w:rsidR="000B6A78" w:rsidRPr="00446B61" w:rsidRDefault="000B6A78" w:rsidP="00AE29C5">
            <w:pPr>
              <w:spacing w:after="0"/>
              <w:jc w:val="both"/>
              <w:rPr>
                <w:rFonts w:cs="Calibri"/>
                <w:sz w:val="20"/>
                <w:szCs w:val="20"/>
                <w:highlight w:val="lightGray"/>
              </w:rPr>
            </w:pPr>
            <w:r w:rsidRPr="00446B61">
              <w:rPr>
                <w:rFonts w:cs="Calibri"/>
                <w:sz w:val="20"/>
                <w:szCs w:val="20"/>
                <w:highlight w:val="lightGray"/>
              </w:rPr>
              <w:t xml:space="preserve">Valeur par </w:t>
            </w:r>
            <w:proofErr w:type="spellStart"/>
            <w:proofErr w:type="gramStart"/>
            <w:r w:rsidRPr="00446B61">
              <w:rPr>
                <w:rFonts w:cs="Calibri"/>
                <w:sz w:val="20"/>
                <w:szCs w:val="20"/>
                <w:highlight w:val="lightGray"/>
              </w:rPr>
              <w:t>défaut</w:t>
            </w:r>
            <w:proofErr w:type="spellEnd"/>
            <w:r w:rsidRPr="00446B61">
              <w:rPr>
                <w:rFonts w:cs="Calibri"/>
                <w:sz w:val="20"/>
                <w:szCs w:val="20"/>
                <w:highlight w:val="lightGray"/>
              </w:rPr>
              <w:t> :</w:t>
            </w:r>
            <w:proofErr w:type="gramEnd"/>
            <w:r w:rsidRPr="00446B61">
              <w:rPr>
                <w:rFonts w:cs="Calibri"/>
                <w:sz w:val="20"/>
                <w:szCs w:val="20"/>
                <w:highlight w:val="lightGray"/>
              </w:rPr>
              <w:t xml:space="preserve"> « </w:t>
            </w:r>
            <w:proofErr w:type="spellStart"/>
            <w:r w:rsidRPr="00446B61">
              <w:rPr>
                <w:rFonts w:cs="Calibri"/>
                <w:sz w:val="20"/>
                <w:szCs w:val="20"/>
                <w:highlight w:val="lightGray"/>
              </w:rPr>
              <w:t>onTime</w:t>
            </w:r>
            <w:proofErr w:type="spellEnd"/>
            <w:r w:rsidRPr="00446B61">
              <w:rPr>
                <w:rFonts w:cs="Calibri"/>
                <w:sz w:val="20"/>
                <w:szCs w:val="20"/>
                <w:highlight w:val="lightGray"/>
              </w:rPr>
              <w:t> »</w:t>
            </w:r>
          </w:p>
        </w:tc>
      </w:tr>
      <w:tr w:rsidR="000B6A78" w:rsidRPr="00E7759A" w14:paraId="44F97636" w14:textId="77777777" w:rsidTr="00AE29C5">
        <w:tc>
          <w:tcPr>
            <w:tcW w:w="1134" w:type="dxa"/>
            <w:vMerge/>
            <w:tcBorders>
              <w:left w:val="single" w:sz="4" w:space="0" w:color="auto"/>
              <w:right w:val="single" w:sz="4" w:space="0" w:color="auto"/>
            </w:tcBorders>
            <w:vAlign w:val="center"/>
          </w:tcPr>
          <w:p w14:paraId="6C2977B7" w14:textId="77777777" w:rsidR="000B6A78" w:rsidRPr="00E7759A" w:rsidRDefault="000B6A78" w:rsidP="00AE29C5">
            <w:pPr>
              <w:spacing w:after="0"/>
              <w:rPr>
                <w:rFonts w:cs="Calibri"/>
                <w:i/>
                <w:sz w:val="20"/>
                <w:szCs w:val="20"/>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0DE2A404" w14:textId="77777777" w:rsidR="000B6A78" w:rsidRPr="00E7759A" w:rsidRDefault="000B6A78" w:rsidP="00AE29C5">
            <w:pPr>
              <w:spacing w:after="0"/>
              <w:rPr>
                <w:rFonts w:cs="Calibri"/>
                <w:b/>
                <w:i/>
                <w:vanish/>
                <w:sz w:val="20"/>
                <w:szCs w:val="20"/>
                <w:highlight w:val="cyan"/>
                <w:lang w:val="fr-LU"/>
              </w:rPr>
            </w:pPr>
            <w:proofErr w:type="spellStart"/>
            <w:r w:rsidRPr="00E7759A">
              <w:rPr>
                <w:rFonts w:cs="Calibri"/>
                <w:b/>
                <w:i/>
                <w:vanish/>
                <w:sz w:val="20"/>
                <w:szCs w:val="20"/>
                <w:highlight w:val="cyan"/>
                <w:lang w:val="fr-LU"/>
              </w:rPr>
              <w:t>Departure</w:t>
            </w:r>
            <w:r w:rsidRPr="00E7759A">
              <w:rPr>
                <w:rFonts w:cs="Calibri"/>
                <w:b/>
                <w:i/>
                <w:vanish/>
                <w:sz w:val="20"/>
                <w:szCs w:val="20"/>
                <w:highlight w:val="cyan"/>
                <w:lang w:val="fr-LU"/>
              </w:rPr>
              <w:softHyphen/>
              <w:t>ProximityText</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ABADCBC" w14:textId="77777777" w:rsidR="000B6A78" w:rsidRPr="00E7759A" w:rsidRDefault="000B6A78" w:rsidP="00AE29C5">
            <w:pPr>
              <w:spacing w:after="0"/>
              <w:rPr>
                <w:rFonts w:cs="Calibri"/>
                <w:vanish/>
                <w:sz w:val="20"/>
                <w:szCs w:val="20"/>
                <w:highlight w:val="cyan"/>
                <w:lang w:val="fr-LU"/>
              </w:rPr>
            </w:pPr>
            <w:proofErr w:type="gramStart"/>
            <w:r w:rsidRPr="00E7759A">
              <w:rPr>
                <w:rFonts w:cs="Calibri"/>
                <w:vanish/>
                <w:sz w:val="20"/>
                <w:szCs w:val="20"/>
                <w:highlight w:val="cyan"/>
                <w:lang w:val="fr-LU"/>
              </w:rPr>
              <w:t>0:*</w:t>
            </w:r>
            <w:proofErr w:type="gramEnd"/>
          </w:p>
        </w:tc>
        <w:tc>
          <w:tcPr>
            <w:tcW w:w="1930" w:type="dxa"/>
            <w:tcBorders>
              <w:top w:val="single" w:sz="4" w:space="0" w:color="auto"/>
              <w:left w:val="single" w:sz="4" w:space="0" w:color="auto"/>
              <w:bottom w:val="single" w:sz="4" w:space="0" w:color="auto"/>
              <w:right w:val="single" w:sz="4" w:space="0" w:color="auto"/>
            </w:tcBorders>
            <w:vAlign w:val="center"/>
          </w:tcPr>
          <w:p w14:paraId="7DB2E35F" w14:textId="77777777" w:rsidR="000B6A78" w:rsidRPr="00E7759A" w:rsidRDefault="000B6A78" w:rsidP="00AE29C5">
            <w:pPr>
              <w:spacing w:after="0"/>
              <w:rPr>
                <w:rFonts w:cs="Calibri"/>
                <w:i/>
                <w:vanish/>
                <w:sz w:val="20"/>
                <w:szCs w:val="20"/>
                <w:highlight w:val="cyan"/>
                <w:lang w:val="fr-LU"/>
              </w:rPr>
            </w:pPr>
            <w:proofErr w:type="spellStart"/>
            <w:r w:rsidRPr="00E7759A">
              <w:rPr>
                <w:rFonts w:cs="Calibri"/>
                <w:i/>
                <w:vanish/>
                <w:sz w:val="20"/>
                <w:szCs w:val="20"/>
                <w:highlight w:val="cyan"/>
                <w:lang w:val="fr-LU"/>
              </w:rPr>
              <w:t>NLString</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52C9B3DD" w14:textId="77777777" w:rsidR="000B6A78" w:rsidRPr="00E7759A" w:rsidRDefault="000B6A78" w:rsidP="00AE29C5">
            <w:pPr>
              <w:pStyle w:val="Tabletext8"/>
              <w:spacing w:before="0" w:after="0"/>
              <w:rPr>
                <w:rFonts w:ascii="Calibri" w:hAnsi="Calibri" w:cs="Calibri"/>
                <w:vanish/>
                <w:sz w:val="20"/>
                <w:highlight w:val="cyan"/>
              </w:rPr>
            </w:pPr>
            <w:r w:rsidRPr="00E7759A">
              <w:rPr>
                <w:rFonts w:ascii="Calibri" w:hAnsi="Calibri" w:cs="Calibri"/>
                <w:vanish/>
                <w:sz w:val="20"/>
                <w:highlight w:val="cyan"/>
              </w:rPr>
              <w:t>Arbitrary text string to show to indicate the proximity status of the departure of the VEHICLE, for example, “Boarding”, “</w:t>
            </w:r>
            <w:proofErr w:type="spellStart"/>
            <w:r w:rsidRPr="00E7759A">
              <w:rPr>
                <w:rFonts w:ascii="Calibri" w:hAnsi="Calibri" w:cs="Calibri"/>
                <w:vanish/>
                <w:sz w:val="20"/>
                <w:highlight w:val="cyan"/>
              </w:rPr>
              <w:t>GatesClosed</w:t>
            </w:r>
            <w:proofErr w:type="spellEnd"/>
            <w:r w:rsidRPr="00E7759A">
              <w:rPr>
                <w:rFonts w:ascii="Calibri" w:hAnsi="Calibri" w:cs="Calibri"/>
                <w:vanish/>
                <w:sz w:val="20"/>
                <w:highlight w:val="cyan"/>
              </w:rPr>
              <w:t xml:space="preserve">”. </w:t>
            </w:r>
          </w:p>
          <w:p w14:paraId="1F0604F9" w14:textId="77777777" w:rsidR="000B6A78" w:rsidRPr="00E7759A" w:rsidRDefault="000B6A78" w:rsidP="00AE29C5">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One per language </w:t>
            </w:r>
          </w:p>
        </w:tc>
      </w:tr>
      <w:tr w:rsidR="000B6A78" w:rsidRPr="00E32CB2" w14:paraId="4DEFAB08" w14:textId="77777777" w:rsidTr="00AE29C5">
        <w:tc>
          <w:tcPr>
            <w:tcW w:w="1134" w:type="dxa"/>
            <w:vMerge/>
            <w:tcBorders>
              <w:left w:val="single" w:sz="4" w:space="0" w:color="auto"/>
              <w:right w:val="single" w:sz="4" w:space="0" w:color="auto"/>
            </w:tcBorders>
            <w:vAlign w:val="center"/>
          </w:tcPr>
          <w:p w14:paraId="3138C079" w14:textId="77777777" w:rsidR="000B6A78" w:rsidRPr="00E7759A" w:rsidRDefault="000B6A78" w:rsidP="00AE29C5">
            <w:pPr>
              <w:spacing w:after="0"/>
              <w:rPr>
                <w:rFonts w:cs="Calibri"/>
                <w:i/>
                <w:sz w:val="20"/>
                <w:szCs w:val="20"/>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693CA70A" w14:textId="77777777" w:rsidR="000B6A78" w:rsidRPr="00E7759A" w:rsidRDefault="000B6A78" w:rsidP="00AE29C5">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Departure</w:t>
            </w:r>
            <w:r w:rsidRPr="00E7759A">
              <w:rPr>
                <w:rFonts w:cs="Calibri"/>
                <w:b/>
                <w:i/>
                <w:sz w:val="20"/>
                <w:szCs w:val="20"/>
                <w:highlight w:val="lightGray"/>
                <w:shd w:val="clear" w:color="auto" w:fill="00FF00"/>
                <w:lang w:val="fr-LU"/>
              </w:rPr>
              <w:softHyphen/>
              <w:t>Platform</w:t>
            </w:r>
            <w:proofErr w:type="spellEnd"/>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lang w:val="fr-LU"/>
              </w:rPr>
              <w:t>Name</w:t>
            </w:r>
          </w:p>
        </w:tc>
        <w:tc>
          <w:tcPr>
            <w:tcW w:w="540" w:type="dxa"/>
            <w:tcBorders>
              <w:top w:val="single" w:sz="4" w:space="0" w:color="auto"/>
              <w:left w:val="single" w:sz="4" w:space="0" w:color="auto"/>
              <w:bottom w:val="single" w:sz="4" w:space="0" w:color="auto"/>
              <w:right w:val="single" w:sz="4" w:space="0" w:color="auto"/>
            </w:tcBorders>
            <w:vAlign w:val="center"/>
          </w:tcPr>
          <w:p w14:paraId="56E1169A" w14:textId="77777777" w:rsidR="000B6A78" w:rsidRPr="00E7759A" w:rsidRDefault="000B6A78" w:rsidP="00AE29C5">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930" w:type="dxa"/>
            <w:tcBorders>
              <w:top w:val="single" w:sz="4" w:space="0" w:color="auto"/>
              <w:left w:val="single" w:sz="4" w:space="0" w:color="auto"/>
              <w:bottom w:val="single" w:sz="4" w:space="0" w:color="auto"/>
              <w:right w:val="single" w:sz="4" w:space="0" w:color="auto"/>
            </w:tcBorders>
            <w:vAlign w:val="center"/>
          </w:tcPr>
          <w:p w14:paraId="142D0856" w14:textId="77777777" w:rsidR="000B6A78" w:rsidRPr="00E7759A" w:rsidRDefault="000B6A78" w:rsidP="00AE29C5">
            <w:pPr>
              <w:spacing w:after="0"/>
              <w:rPr>
                <w:rFonts w:cs="Calibri"/>
                <w:i/>
                <w:sz w:val="20"/>
                <w:szCs w:val="20"/>
                <w:lang w:val="fr-LU"/>
              </w:rPr>
            </w:pPr>
            <w:proofErr w:type="spellStart"/>
            <w:r w:rsidRPr="00E7759A">
              <w:rPr>
                <w:rFonts w:cs="Calibri"/>
                <w:i/>
                <w:sz w:val="20"/>
                <w:szCs w:val="20"/>
                <w:lang w:val="fr-LU"/>
              </w:rPr>
              <w:t>NLString</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1EA57E6C" w14:textId="77777777" w:rsidR="000B6A78" w:rsidRPr="00E7759A" w:rsidRDefault="000B6A78" w:rsidP="00AE29C5">
            <w:pPr>
              <w:spacing w:after="0"/>
              <w:jc w:val="both"/>
              <w:rPr>
                <w:rFonts w:cs="Calibri"/>
                <w:sz w:val="20"/>
                <w:szCs w:val="20"/>
                <w:lang w:val="fr-FR"/>
              </w:rPr>
            </w:pPr>
            <w:r w:rsidRPr="00E7759A">
              <w:rPr>
                <w:rFonts w:cs="Calibri"/>
                <w:sz w:val="20"/>
                <w:szCs w:val="20"/>
                <w:lang w:val="fr-FR"/>
              </w:rPr>
              <w:t>Identification ou nom du quai de départ.</w:t>
            </w:r>
          </w:p>
        </w:tc>
      </w:tr>
      <w:tr w:rsidR="000B6A78" w:rsidRPr="00E7759A" w14:paraId="4B91FED2" w14:textId="77777777" w:rsidTr="00AE29C5">
        <w:tc>
          <w:tcPr>
            <w:tcW w:w="1134" w:type="dxa"/>
            <w:vMerge/>
            <w:tcBorders>
              <w:left w:val="single" w:sz="4" w:space="0" w:color="auto"/>
              <w:bottom w:val="single" w:sz="4" w:space="0" w:color="auto"/>
              <w:right w:val="single" w:sz="4" w:space="0" w:color="auto"/>
            </w:tcBorders>
            <w:vAlign w:val="center"/>
          </w:tcPr>
          <w:p w14:paraId="7E813BC7" w14:textId="77777777" w:rsidR="000B6A78" w:rsidRPr="00E7759A" w:rsidRDefault="000B6A78" w:rsidP="00AE29C5">
            <w:pPr>
              <w:spacing w:after="0"/>
              <w:rPr>
                <w:rFonts w:cs="Calibri"/>
                <w:i/>
                <w:sz w:val="20"/>
                <w:szCs w:val="20"/>
                <w:lang w:val="fr-FR"/>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3EDF3462" w14:textId="77777777" w:rsidR="000B6A78" w:rsidRPr="00E7759A" w:rsidRDefault="000B6A78" w:rsidP="00AE29C5">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Departure</w:t>
            </w:r>
            <w:r w:rsidRPr="00E7759A">
              <w:rPr>
                <w:rFonts w:cs="Calibri"/>
                <w:b/>
                <w:i/>
                <w:sz w:val="20"/>
                <w:szCs w:val="20"/>
                <w:highlight w:val="lightGray"/>
                <w:shd w:val="clear" w:color="auto" w:fill="00FF00"/>
                <w:lang w:val="en-GB"/>
              </w:rPr>
              <w:softHyphen/>
              <w:t>Boarding</w:t>
            </w:r>
            <w:r w:rsidRPr="00E7759A">
              <w:rPr>
                <w:rFonts w:cs="Calibri"/>
                <w:b/>
                <w:i/>
                <w:sz w:val="20"/>
                <w:szCs w:val="20"/>
                <w:highlight w:val="lightGray"/>
                <w:shd w:val="clear" w:color="auto" w:fill="00FF00"/>
                <w:lang w:val="en-GB"/>
              </w:rPr>
              <w:softHyphen/>
              <w:t>Activity</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3E96D72" w14:textId="77777777" w:rsidR="000B6A78" w:rsidRPr="00E7759A" w:rsidRDefault="000B6A78"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7D1859B8" w14:textId="77777777" w:rsidR="000B6A78" w:rsidRPr="00E7759A" w:rsidRDefault="000B6A78" w:rsidP="00AE29C5">
            <w:pPr>
              <w:spacing w:after="0"/>
              <w:rPr>
                <w:rFonts w:cs="Calibri"/>
                <w:i/>
                <w:sz w:val="20"/>
                <w:szCs w:val="20"/>
                <w:lang w:val="en-GB"/>
              </w:rPr>
            </w:pPr>
            <w:r w:rsidRPr="00E7759A">
              <w:rPr>
                <w:rFonts w:cs="Calibri"/>
                <w:i/>
                <w:sz w:val="20"/>
                <w:szCs w:val="20"/>
                <w:lang w:val="en-GB"/>
              </w:rPr>
              <w:t xml:space="preserve">boarding | </w:t>
            </w:r>
            <w:proofErr w:type="spellStart"/>
            <w:r w:rsidRPr="00E7759A">
              <w:rPr>
                <w:rFonts w:cs="Calibri"/>
                <w:i/>
                <w:sz w:val="20"/>
                <w:szCs w:val="20"/>
                <w:lang w:val="en-GB"/>
              </w:rPr>
              <w:t>noBoarding</w:t>
            </w:r>
            <w:proofErr w:type="spellEnd"/>
            <w:r w:rsidRPr="00E7759A">
              <w:rPr>
                <w:rFonts w:cs="Calibri"/>
                <w:i/>
                <w:sz w:val="20"/>
                <w:szCs w:val="20"/>
                <w:lang w:val="en-GB"/>
              </w:rPr>
              <w:t xml:space="preserve"> | </w:t>
            </w:r>
            <w:proofErr w:type="spellStart"/>
            <w:r w:rsidRPr="00E7759A">
              <w:rPr>
                <w:rFonts w:cs="Calibri"/>
                <w:i/>
                <w:sz w:val="20"/>
                <w:szCs w:val="20"/>
                <w:lang w:val="en-GB"/>
              </w:rPr>
              <w:t>passthru</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2A36E799" w14:textId="77777777" w:rsidR="000B6A78" w:rsidRPr="00446B61" w:rsidRDefault="000B6A78" w:rsidP="00AE29C5">
            <w:pPr>
              <w:spacing w:after="0"/>
              <w:jc w:val="both"/>
              <w:rPr>
                <w:rFonts w:cs="Calibri"/>
                <w:sz w:val="20"/>
                <w:szCs w:val="20"/>
                <w:highlight w:val="lightGray"/>
                <w:lang w:val="fr-FR"/>
              </w:rPr>
            </w:pPr>
            <w:r w:rsidRPr="00446B61">
              <w:rPr>
                <w:rFonts w:cs="Calibri"/>
                <w:sz w:val="20"/>
                <w:szCs w:val="20"/>
                <w:highlight w:val="lightGray"/>
                <w:lang w:val="fr-FR"/>
              </w:rPr>
              <w:t>Indique si l'on peut monter dans le véhicule ou si c'est un passage sans arrêt ou avec montée interdite.</w:t>
            </w:r>
          </w:p>
          <w:p w14:paraId="175FA6E3" w14:textId="77777777" w:rsidR="000B6A78" w:rsidRPr="00446B61" w:rsidRDefault="000B6A78" w:rsidP="00AE29C5">
            <w:pPr>
              <w:spacing w:after="0"/>
              <w:jc w:val="both"/>
              <w:rPr>
                <w:rFonts w:cs="Calibri"/>
                <w:sz w:val="20"/>
                <w:szCs w:val="20"/>
                <w:highlight w:val="lightGray"/>
              </w:rPr>
            </w:pPr>
            <w:r w:rsidRPr="00446B61">
              <w:rPr>
                <w:rFonts w:cs="Calibri"/>
                <w:sz w:val="20"/>
                <w:szCs w:val="20"/>
                <w:highlight w:val="lightGray"/>
              </w:rPr>
              <w:t xml:space="preserve">Valeur par </w:t>
            </w:r>
            <w:proofErr w:type="spellStart"/>
            <w:proofErr w:type="gramStart"/>
            <w:r w:rsidRPr="00446B61">
              <w:rPr>
                <w:rFonts w:cs="Calibri"/>
                <w:sz w:val="20"/>
                <w:szCs w:val="20"/>
                <w:highlight w:val="lightGray"/>
              </w:rPr>
              <w:t>défaut</w:t>
            </w:r>
            <w:proofErr w:type="spellEnd"/>
            <w:r w:rsidRPr="00446B61">
              <w:rPr>
                <w:rFonts w:cs="Calibri"/>
                <w:sz w:val="20"/>
                <w:szCs w:val="20"/>
                <w:highlight w:val="lightGray"/>
              </w:rPr>
              <w:t> :</w:t>
            </w:r>
            <w:proofErr w:type="gramEnd"/>
            <w:r w:rsidRPr="00446B61">
              <w:rPr>
                <w:rFonts w:cs="Calibri"/>
                <w:sz w:val="20"/>
                <w:szCs w:val="20"/>
                <w:highlight w:val="lightGray"/>
              </w:rPr>
              <w:t xml:space="preserve"> « boarding»</w:t>
            </w:r>
          </w:p>
        </w:tc>
      </w:tr>
      <w:tr w:rsidR="000B6A78" w:rsidRPr="00E7759A" w14:paraId="276B1E2F" w14:textId="77777777" w:rsidTr="00AE29C5">
        <w:trPr>
          <w:hidden/>
        </w:trPr>
        <w:tc>
          <w:tcPr>
            <w:tcW w:w="1134" w:type="dxa"/>
            <w:vMerge w:val="restart"/>
            <w:tcBorders>
              <w:top w:val="single" w:sz="4" w:space="0" w:color="auto"/>
              <w:left w:val="single" w:sz="4" w:space="0" w:color="auto"/>
              <w:right w:val="single" w:sz="4" w:space="0" w:color="auto"/>
            </w:tcBorders>
            <w:vAlign w:val="center"/>
          </w:tcPr>
          <w:p w14:paraId="3AE9AC82" w14:textId="77777777" w:rsidR="000B6A78" w:rsidRPr="00E7759A" w:rsidRDefault="000B6A78" w:rsidP="00AE29C5">
            <w:pPr>
              <w:spacing w:after="0"/>
              <w:rPr>
                <w:rFonts w:cs="Calibri"/>
                <w:i/>
                <w:vanish/>
                <w:sz w:val="20"/>
                <w:szCs w:val="20"/>
                <w:lang w:val="en-GB"/>
              </w:rPr>
            </w:pPr>
            <w:r w:rsidRPr="00E7759A">
              <w:rPr>
                <w:rFonts w:cs="Calibri"/>
                <w:i/>
                <w:vanish/>
                <w:sz w:val="20"/>
                <w:szCs w:val="20"/>
                <w:lang w:val="en-GB"/>
              </w:rPr>
              <w:t>Departure Stop Assignment</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318BD87C" w14:textId="77777777" w:rsidR="000B6A78" w:rsidRPr="00E7759A" w:rsidRDefault="000B6A78"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DepartureStop</w:t>
            </w:r>
            <w:r w:rsidRPr="00E7759A">
              <w:rPr>
                <w:rFonts w:cs="Calibri"/>
                <w:b/>
                <w:i/>
                <w:vanish/>
                <w:sz w:val="20"/>
                <w:szCs w:val="20"/>
                <w:highlight w:val="cyan"/>
                <w:lang w:val="en-GB"/>
              </w:rPr>
              <w:softHyphen/>
              <w:t>Assignment</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5CFCDE0B" w14:textId="77777777" w:rsidR="000B6A78" w:rsidRPr="00E7759A" w:rsidRDefault="000B6A78" w:rsidP="00AE29C5">
            <w:pPr>
              <w:spacing w:after="0"/>
              <w:rPr>
                <w:rFonts w:cs="Calibri"/>
                <w:vanish/>
                <w:sz w:val="20"/>
                <w:szCs w:val="20"/>
                <w:highlight w:val="cyan"/>
                <w:lang w:val="en-GB"/>
              </w:rPr>
            </w:pPr>
            <w:proofErr w:type="gramStart"/>
            <w:r w:rsidRPr="00E7759A">
              <w:rPr>
                <w:rFonts w:cs="Calibri"/>
                <w:vanish/>
                <w:sz w:val="20"/>
                <w:szCs w:val="20"/>
                <w:highlight w:val="cyan"/>
                <w:lang w:val="en-GB"/>
              </w:rPr>
              <w:t>0:</w:t>
            </w:r>
            <w:r w:rsidR="00CA49E1">
              <w:rPr>
                <w:rFonts w:cs="Calibri"/>
                <w:vanish/>
                <w:sz w:val="20"/>
                <w:szCs w:val="20"/>
                <w:highlight w:val="cyan"/>
                <w:lang w:val="en-GB"/>
              </w:rPr>
              <w:t>*</w:t>
            </w:r>
            <w:proofErr w:type="gramEnd"/>
          </w:p>
        </w:tc>
        <w:tc>
          <w:tcPr>
            <w:tcW w:w="1930" w:type="dxa"/>
            <w:tcBorders>
              <w:top w:val="single" w:sz="4" w:space="0" w:color="auto"/>
              <w:left w:val="single" w:sz="4" w:space="0" w:color="auto"/>
              <w:bottom w:val="single" w:sz="4" w:space="0" w:color="auto"/>
              <w:right w:val="single" w:sz="4" w:space="0" w:color="auto"/>
            </w:tcBorders>
            <w:vAlign w:val="center"/>
          </w:tcPr>
          <w:p w14:paraId="6BDF3365" w14:textId="77777777" w:rsidR="000B6A78" w:rsidRPr="00E7759A" w:rsidRDefault="000B6A78" w:rsidP="00AE29C5">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629" w:type="dxa"/>
            <w:tcBorders>
              <w:top w:val="single" w:sz="4" w:space="0" w:color="auto"/>
              <w:left w:val="single" w:sz="4" w:space="0" w:color="auto"/>
              <w:bottom w:val="single" w:sz="4" w:space="0" w:color="auto"/>
              <w:right w:val="single" w:sz="4" w:space="0" w:color="auto"/>
            </w:tcBorders>
            <w:vAlign w:val="center"/>
          </w:tcPr>
          <w:p w14:paraId="6CC39D01" w14:textId="77777777" w:rsidR="000B6A78" w:rsidRPr="00E7759A" w:rsidRDefault="000B6A78" w:rsidP="00AE29C5">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Assignments of departure platform for SCHEDULED STOP POINT to a physical QUAY. </w:t>
            </w:r>
          </w:p>
        </w:tc>
      </w:tr>
      <w:tr w:rsidR="005D58BD" w:rsidRPr="00E7759A" w14:paraId="1FC8DD4C" w14:textId="77777777" w:rsidTr="00B807DD">
        <w:trPr>
          <w:hidden/>
        </w:trPr>
        <w:tc>
          <w:tcPr>
            <w:tcW w:w="1134" w:type="dxa"/>
            <w:vMerge/>
            <w:tcBorders>
              <w:left w:val="single" w:sz="4" w:space="0" w:color="auto"/>
              <w:right w:val="single" w:sz="4" w:space="0" w:color="auto"/>
            </w:tcBorders>
            <w:vAlign w:val="center"/>
          </w:tcPr>
          <w:p w14:paraId="5371BD6D" w14:textId="77777777" w:rsidR="005D58BD" w:rsidRPr="00E7759A" w:rsidRDefault="005D58BD" w:rsidP="00AE29C5">
            <w:pPr>
              <w:spacing w:after="0"/>
              <w:rPr>
                <w:rFonts w:cs="Calibri"/>
                <w:i/>
                <w:vanish/>
                <w:sz w:val="20"/>
                <w:szCs w:val="20"/>
                <w:lang w:val="en-GB"/>
              </w:rPr>
            </w:pPr>
          </w:p>
        </w:tc>
        <w:tc>
          <w:tcPr>
            <w:tcW w:w="236" w:type="dxa"/>
            <w:vMerge w:val="restart"/>
            <w:tcBorders>
              <w:top w:val="single" w:sz="4" w:space="0" w:color="auto"/>
              <w:left w:val="single" w:sz="4" w:space="0" w:color="auto"/>
              <w:right w:val="single" w:sz="4" w:space="0" w:color="auto"/>
            </w:tcBorders>
            <w:vAlign w:val="center"/>
          </w:tcPr>
          <w:p w14:paraId="4D7CDBF5" w14:textId="77777777" w:rsidR="005D58BD" w:rsidRPr="00E7759A" w:rsidRDefault="005D58BD" w:rsidP="00AE29C5">
            <w:pPr>
              <w:spacing w:after="0"/>
              <w:rPr>
                <w:rFonts w:cs="Calibri"/>
                <w:b/>
                <w:i/>
                <w:vanish/>
                <w:sz w:val="20"/>
                <w:szCs w:val="20"/>
                <w:highlight w:val="cyan"/>
                <w:lang w:val="en-GB"/>
              </w:rPr>
            </w:pPr>
          </w:p>
        </w:tc>
        <w:tc>
          <w:tcPr>
            <w:tcW w:w="1312" w:type="dxa"/>
            <w:tcBorders>
              <w:top w:val="single" w:sz="4" w:space="0" w:color="auto"/>
              <w:left w:val="single" w:sz="4" w:space="0" w:color="auto"/>
              <w:bottom w:val="single" w:sz="4" w:space="0" w:color="auto"/>
              <w:right w:val="single" w:sz="4" w:space="0" w:color="auto"/>
            </w:tcBorders>
            <w:vAlign w:val="center"/>
          </w:tcPr>
          <w:p w14:paraId="4A0F2C48" w14:textId="77777777" w:rsidR="005D58BD" w:rsidRPr="00E7759A" w:rsidRDefault="005D58BD"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3229DAC" w14:textId="77777777" w:rsidR="005D58BD" w:rsidRPr="00E7759A" w:rsidRDefault="005D58BD"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2207AF52" w14:textId="77777777" w:rsidR="005D58BD" w:rsidRPr="00E7759A" w:rsidRDefault="005D58BD" w:rsidP="00AE29C5">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1BDD9C7B" w14:textId="77777777" w:rsidR="005D58BD" w:rsidRPr="00E7759A" w:rsidRDefault="005D58BD" w:rsidP="00AE29C5">
            <w:pPr>
              <w:spacing w:after="0"/>
              <w:jc w:val="both"/>
              <w:rPr>
                <w:rFonts w:cs="Calibri"/>
                <w:vanish/>
                <w:sz w:val="20"/>
                <w:szCs w:val="20"/>
                <w:highlight w:val="cyan"/>
                <w:lang w:val="en-GB"/>
              </w:rPr>
            </w:pPr>
            <w:r w:rsidRPr="00E7759A">
              <w:rPr>
                <w:rFonts w:cs="Calibri"/>
                <w:vanish/>
                <w:sz w:val="20"/>
                <w:szCs w:val="20"/>
                <w:highlight w:val="cyan"/>
                <w:lang w:val="en-GB"/>
              </w:rPr>
              <w:t>Physical QUAY (Platform) to use according to the planned timetable.</w:t>
            </w:r>
          </w:p>
        </w:tc>
      </w:tr>
      <w:tr w:rsidR="005D58BD" w:rsidRPr="00E7759A" w14:paraId="7E3B9A46" w14:textId="77777777" w:rsidTr="00B807DD">
        <w:trPr>
          <w:hidden/>
        </w:trPr>
        <w:tc>
          <w:tcPr>
            <w:tcW w:w="1134" w:type="dxa"/>
            <w:vMerge/>
            <w:tcBorders>
              <w:left w:val="single" w:sz="4" w:space="0" w:color="auto"/>
              <w:right w:val="single" w:sz="4" w:space="0" w:color="auto"/>
            </w:tcBorders>
            <w:vAlign w:val="center"/>
          </w:tcPr>
          <w:p w14:paraId="77DE7271" w14:textId="77777777" w:rsidR="005D58BD" w:rsidRPr="00E7759A" w:rsidRDefault="005D58BD" w:rsidP="00AE29C5">
            <w:pPr>
              <w:spacing w:after="0"/>
              <w:rPr>
                <w:rFonts w:cs="Calibri"/>
                <w:i/>
                <w:vanish/>
                <w:sz w:val="20"/>
                <w:szCs w:val="20"/>
                <w:lang w:val="en-GB"/>
              </w:rPr>
            </w:pPr>
          </w:p>
        </w:tc>
        <w:tc>
          <w:tcPr>
            <w:tcW w:w="236" w:type="dxa"/>
            <w:vMerge/>
            <w:tcBorders>
              <w:left w:val="single" w:sz="4" w:space="0" w:color="auto"/>
              <w:right w:val="single" w:sz="4" w:space="0" w:color="auto"/>
            </w:tcBorders>
            <w:vAlign w:val="center"/>
          </w:tcPr>
          <w:p w14:paraId="2BD93DFB" w14:textId="77777777" w:rsidR="005D58BD" w:rsidRPr="00E7759A" w:rsidRDefault="005D58BD" w:rsidP="00AE29C5">
            <w:pPr>
              <w:spacing w:after="0"/>
              <w:rPr>
                <w:rFonts w:cs="Calibri"/>
                <w:b/>
                <w:i/>
                <w:vanish/>
                <w:sz w:val="20"/>
                <w:szCs w:val="20"/>
                <w:highlight w:val="cyan"/>
                <w:lang w:val="en-GB"/>
              </w:rPr>
            </w:pPr>
          </w:p>
        </w:tc>
        <w:tc>
          <w:tcPr>
            <w:tcW w:w="1312" w:type="dxa"/>
            <w:tcBorders>
              <w:top w:val="single" w:sz="4" w:space="0" w:color="auto"/>
              <w:left w:val="single" w:sz="4" w:space="0" w:color="auto"/>
              <w:bottom w:val="single" w:sz="4" w:space="0" w:color="auto"/>
              <w:right w:val="single" w:sz="4" w:space="0" w:color="auto"/>
            </w:tcBorders>
            <w:vAlign w:val="center"/>
          </w:tcPr>
          <w:p w14:paraId="482B936F" w14:textId="77777777" w:rsidR="005D58BD" w:rsidRPr="00E7759A" w:rsidRDefault="005D58BD"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QuayName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AC3ED94" w14:textId="77777777" w:rsidR="005D58BD" w:rsidRPr="00E7759A" w:rsidRDefault="005D58BD" w:rsidP="00AE29C5">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930" w:type="dxa"/>
            <w:tcBorders>
              <w:top w:val="single" w:sz="4" w:space="0" w:color="auto"/>
              <w:left w:val="single" w:sz="4" w:space="0" w:color="auto"/>
              <w:bottom w:val="single" w:sz="4" w:space="0" w:color="auto"/>
              <w:right w:val="single" w:sz="4" w:space="0" w:color="auto"/>
            </w:tcBorders>
            <w:vAlign w:val="center"/>
          </w:tcPr>
          <w:p w14:paraId="597E21F4" w14:textId="77777777" w:rsidR="005D58BD" w:rsidRPr="00E7759A" w:rsidRDefault="005D58BD" w:rsidP="00AE29C5">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56E969A7" w14:textId="77777777" w:rsidR="005D58BD" w:rsidRPr="00E7759A" w:rsidRDefault="005D58BD" w:rsidP="00AE29C5">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Scheduled QUAY (Platform) name. Can be used to indicate a platform change. </w:t>
            </w:r>
          </w:p>
          <w:p w14:paraId="5387079B" w14:textId="77777777" w:rsidR="005D58BD" w:rsidRPr="00E7759A" w:rsidRDefault="005D58BD"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One per language </w:t>
            </w:r>
          </w:p>
        </w:tc>
      </w:tr>
      <w:tr w:rsidR="005D58BD" w:rsidRPr="00E7759A" w14:paraId="6BA59A43" w14:textId="77777777" w:rsidTr="00B807DD">
        <w:trPr>
          <w:hidden/>
        </w:trPr>
        <w:tc>
          <w:tcPr>
            <w:tcW w:w="1134" w:type="dxa"/>
            <w:vMerge/>
            <w:tcBorders>
              <w:left w:val="single" w:sz="4" w:space="0" w:color="auto"/>
              <w:right w:val="single" w:sz="4" w:space="0" w:color="auto"/>
            </w:tcBorders>
            <w:vAlign w:val="center"/>
          </w:tcPr>
          <w:p w14:paraId="4F9A6EE2" w14:textId="77777777" w:rsidR="005D58BD" w:rsidRPr="00E7759A" w:rsidRDefault="005D58BD" w:rsidP="00AE29C5">
            <w:pPr>
              <w:spacing w:after="0"/>
              <w:rPr>
                <w:rFonts w:cs="Calibri"/>
                <w:i/>
                <w:vanish/>
                <w:sz w:val="20"/>
                <w:szCs w:val="20"/>
                <w:lang w:val="en-GB"/>
              </w:rPr>
            </w:pPr>
          </w:p>
        </w:tc>
        <w:tc>
          <w:tcPr>
            <w:tcW w:w="236" w:type="dxa"/>
            <w:vMerge/>
            <w:tcBorders>
              <w:left w:val="single" w:sz="4" w:space="0" w:color="auto"/>
              <w:right w:val="single" w:sz="4" w:space="0" w:color="auto"/>
            </w:tcBorders>
            <w:vAlign w:val="center"/>
          </w:tcPr>
          <w:p w14:paraId="729CACE4" w14:textId="77777777" w:rsidR="005D58BD" w:rsidRPr="00E7759A" w:rsidRDefault="005D58BD" w:rsidP="00AE29C5">
            <w:pPr>
              <w:spacing w:after="0"/>
              <w:rPr>
                <w:rFonts w:cs="Calibri"/>
                <w:b/>
                <w:i/>
                <w:vanish/>
                <w:sz w:val="20"/>
                <w:szCs w:val="20"/>
                <w:highlight w:val="cyan"/>
                <w:lang w:val="en-GB"/>
              </w:rPr>
            </w:pPr>
          </w:p>
        </w:tc>
        <w:tc>
          <w:tcPr>
            <w:tcW w:w="1312" w:type="dxa"/>
            <w:tcBorders>
              <w:top w:val="single" w:sz="4" w:space="0" w:color="auto"/>
              <w:left w:val="single" w:sz="4" w:space="0" w:color="auto"/>
              <w:bottom w:val="single" w:sz="4" w:space="0" w:color="auto"/>
              <w:right w:val="single" w:sz="4" w:space="0" w:color="auto"/>
            </w:tcBorders>
            <w:vAlign w:val="center"/>
          </w:tcPr>
          <w:p w14:paraId="7FA18A08" w14:textId="77777777" w:rsidR="005D58BD" w:rsidRPr="00E7759A" w:rsidRDefault="005D58BD" w:rsidP="00AE29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Expected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33941A0" w14:textId="77777777" w:rsidR="005D58BD" w:rsidRPr="00E7759A" w:rsidRDefault="005D58BD" w:rsidP="00AE29C5">
            <w:pPr>
              <w:spacing w:after="0"/>
              <w:rPr>
                <w:rFonts w:cs="Calibri"/>
                <w:vanish/>
                <w:sz w:val="20"/>
                <w:szCs w:val="20"/>
                <w:highlight w:val="cyan"/>
                <w:lang w:val="en-GB"/>
              </w:rPr>
            </w:pPr>
            <w:r w:rsidRPr="00E7759A">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7697868A" w14:textId="77777777" w:rsidR="005D58BD" w:rsidRPr="00E7759A" w:rsidRDefault="005D58BD" w:rsidP="00AE29C5">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2E11603C" w14:textId="77777777" w:rsidR="005D58BD" w:rsidRPr="00E7759A" w:rsidRDefault="005D58BD" w:rsidP="00AE29C5">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(Platform) to use according to the real-time prediction. </w:t>
            </w:r>
          </w:p>
        </w:tc>
      </w:tr>
      <w:tr w:rsidR="005D58BD" w:rsidRPr="00E7759A" w14:paraId="5F7F46BB" w14:textId="77777777" w:rsidTr="00B807DD">
        <w:trPr>
          <w:hidden/>
        </w:trPr>
        <w:tc>
          <w:tcPr>
            <w:tcW w:w="1134" w:type="dxa"/>
            <w:vMerge/>
            <w:tcBorders>
              <w:left w:val="single" w:sz="4" w:space="0" w:color="auto"/>
              <w:bottom w:val="single" w:sz="4" w:space="0" w:color="auto"/>
              <w:right w:val="single" w:sz="4" w:space="0" w:color="auto"/>
            </w:tcBorders>
            <w:vAlign w:val="center"/>
          </w:tcPr>
          <w:p w14:paraId="4B1BEC95" w14:textId="77777777" w:rsidR="005D58BD" w:rsidRPr="00E7759A" w:rsidRDefault="005D58BD" w:rsidP="00AE29C5">
            <w:pPr>
              <w:spacing w:after="0"/>
              <w:rPr>
                <w:rFonts w:cs="Calibri"/>
                <w:i/>
                <w:vanish/>
                <w:sz w:val="20"/>
                <w:szCs w:val="20"/>
                <w:lang w:val="en-GB"/>
              </w:rPr>
            </w:pPr>
          </w:p>
        </w:tc>
        <w:tc>
          <w:tcPr>
            <w:tcW w:w="236" w:type="dxa"/>
            <w:vMerge/>
            <w:tcBorders>
              <w:left w:val="single" w:sz="4" w:space="0" w:color="auto"/>
              <w:bottom w:val="single" w:sz="4" w:space="0" w:color="auto"/>
              <w:right w:val="single" w:sz="4" w:space="0" w:color="auto"/>
            </w:tcBorders>
            <w:vAlign w:val="center"/>
          </w:tcPr>
          <w:p w14:paraId="094FEDDE" w14:textId="77777777" w:rsidR="005D58BD" w:rsidRPr="00E7759A" w:rsidRDefault="005D58BD" w:rsidP="00AE29C5">
            <w:pPr>
              <w:spacing w:after="0"/>
              <w:rPr>
                <w:rFonts w:cs="Calibri"/>
                <w:b/>
                <w:i/>
                <w:vanish/>
                <w:sz w:val="20"/>
                <w:szCs w:val="20"/>
                <w:lang w:val="en-GB"/>
              </w:rPr>
            </w:pPr>
          </w:p>
        </w:tc>
        <w:tc>
          <w:tcPr>
            <w:tcW w:w="1312" w:type="dxa"/>
            <w:tcBorders>
              <w:top w:val="single" w:sz="4" w:space="0" w:color="auto"/>
              <w:left w:val="single" w:sz="4" w:space="0" w:color="auto"/>
              <w:bottom w:val="single" w:sz="4" w:space="0" w:color="auto"/>
              <w:right w:val="single" w:sz="4" w:space="0" w:color="auto"/>
            </w:tcBorders>
            <w:vAlign w:val="center"/>
          </w:tcPr>
          <w:p w14:paraId="5A651A0A" w14:textId="77777777" w:rsidR="005D58BD" w:rsidRPr="00446B61" w:rsidRDefault="005D58BD" w:rsidP="00AE29C5">
            <w:pPr>
              <w:spacing w:after="0"/>
              <w:rPr>
                <w:rFonts w:cs="Calibri"/>
                <w:b/>
                <w:i/>
                <w:vanish/>
                <w:sz w:val="20"/>
                <w:szCs w:val="20"/>
                <w:highlight w:val="cyan"/>
                <w:lang w:val="en-GB"/>
              </w:rPr>
            </w:pPr>
            <w:proofErr w:type="spellStart"/>
            <w:r w:rsidRPr="00446B61">
              <w:rPr>
                <w:rFonts w:cs="Calibri"/>
                <w:b/>
                <w:i/>
                <w:vanish/>
                <w:sz w:val="20"/>
                <w:szCs w:val="20"/>
                <w:highlight w:val="cyan"/>
                <w:lang w:val="en-GB"/>
              </w:rPr>
              <w:t>Actual</w:t>
            </w:r>
            <w:r w:rsidRPr="00446B61">
              <w:rPr>
                <w:rFonts w:cs="Calibri"/>
                <w:b/>
                <w:i/>
                <w:vanish/>
                <w:sz w:val="20"/>
                <w:szCs w:val="20"/>
                <w:highlight w:val="cyan"/>
                <w:lang w:val="en-GB"/>
              </w:rPr>
              <w:softHyphen/>
            </w:r>
            <w:r w:rsidRPr="00446B61">
              <w:rPr>
                <w:rFonts w:cs="Calibri"/>
                <w:b/>
                <w:i/>
                <w:vanish/>
                <w:sz w:val="20"/>
                <w:szCs w:val="20"/>
                <w:highlight w:val="cyan"/>
                <w:lang w:val="en-GB"/>
              </w:rPr>
              <w:softHyphen/>
              <w:t>QuayRef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3A4DAE7" w14:textId="77777777" w:rsidR="005D58BD" w:rsidRPr="00446B61" w:rsidRDefault="005D58BD" w:rsidP="00AE29C5">
            <w:pPr>
              <w:spacing w:after="0"/>
              <w:rPr>
                <w:rFonts w:cs="Calibri"/>
                <w:vanish/>
                <w:sz w:val="20"/>
                <w:szCs w:val="20"/>
                <w:highlight w:val="cyan"/>
                <w:lang w:val="en-GB"/>
              </w:rPr>
            </w:pPr>
            <w:r w:rsidRPr="00446B61">
              <w:rPr>
                <w:rFonts w:cs="Calibri"/>
                <w:vanish/>
                <w:sz w:val="20"/>
                <w:szCs w:val="20"/>
                <w:highlight w:val="cyan"/>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66ED7FE" w14:textId="77777777" w:rsidR="005D58BD" w:rsidRPr="00446B61" w:rsidRDefault="005D58BD" w:rsidP="00AE29C5">
            <w:pPr>
              <w:spacing w:after="0"/>
              <w:rPr>
                <w:rFonts w:cs="Calibri"/>
                <w:i/>
                <w:vanish/>
                <w:sz w:val="20"/>
                <w:szCs w:val="20"/>
                <w:highlight w:val="cyan"/>
                <w:lang w:val="en-GB"/>
              </w:rPr>
            </w:pPr>
            <w:r w:rsidRPr="00446B61">
              <w:rPr>
                <w:rFonts w:cs="Calibri"/>
                <w:i/>
                <w:vanish/>
                <w:sz w:val="20"/>
                <w:szCs w:val="20"/>
                <w:highlight w:val="cyan"/>
                <w:lang w:val="en-GB"/>
              </w:rPr>
              <w:sym w:font="Wingdings" w:char="F0E0"/>
            </w:r>
            <w:proofErr w:type="spellStart"/>
            <w:r w:rsidRPr="00446B61">
              <w:rPr>
                <w:rFonts w:cs="Calibri"/>
                <w:i/>
                <w:vanish/>
                <w:sz w:val="20"/>
                <w:szCs w:val="20"/>
                <w:highlight w:val="cyan"/>
                <w:lang w:val="en-GB"/>
              </w:rPr>
              <w:t>QuayCode</w:t>
            </w:r>
            <w:r w:rsidRPr="00446B61">
              <w:rPr>
                <w:rFonts w:cs="Calibri"/>
                <w:i/>
                <w:vanish/>
                <w:sz w:val="20"/>
                <w:szCs w:val="20"/>
                <w:highlight w:val="cyan"/>
                <w:lang w:val="en-GB"/>
              </w:rPr>
              <w:softHyphen/>
              <w:t>Type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3560D95B" w14:textId="77777777" w:rsidR="005D58BD" w:rsidRPr="00446B61" w:rsidRDefault="005D58BD" w:rsidP="00AE29C5">
            <w:pPr>
              <w:spacing w:after="0"/>
              <w:jc w:val="both"/>
              <w:rPr>
                <w:rFonts w:cs="Calibri"/>
                <w:vanish/>
                <w:sz w:val="20"/>
                <w:szCs w:val="20"/>
                <w:highlight w:val="cyan"/>
                <w:lang w:val="en-GB"/>
              </w:rPr>
            </w:pPr>
            <w:r w:rsidRPr="00446B61">
              <w:rPr>
                <w:rFonts w:cs="Calibri"/>
                <w:vanish/>
                <w:sz w:val="20"/>
                <w:szCs w:val="20"/>
                <w:highlight w:val="cyan"/>
                <w:lang w:val="en-GB"/>
              </w:rPr>
              <w:t xml:space="preserve">Physical QUAY (Platform) </w:t>
            </w:r>
            <w:proofErr w:type="gramStart"/>
            <w:r w:rsidRPr="00446B61">
              <w:rPr>
                <w:rFonts w:cs="Calibri"/>
                <w:vanish/>
                <w:sz w:val="20"/>
                <w:szCs w:val="20"/>
                <w:highlight w:val="cyan"/>
                <w:lang w:val="en-GB"/>
              </w:rPr>
              <w:t>actually used</w:t>
            </w:r>
            <w:proofErr w:type="gramEnd"/>
            <w:r w:rsidRPr="00446B61">
              <w:rPr>
                <w:rFonts w:cs="Calibri"/>
                <w:strike/>
                <w:vanish/>
                <w:sz w:val="20"/>
                <w:szCs w:val="20"/>
                <w:highlight w:val="cyan"/>
                <w:lang w:val="en-GB"/>
              </w:rPr>
              <w:t>.</w:t>
            </w:r>
          </w:p>
        </w:tc>
      </w:tr>
      <w:tr w:rsidR="00463D7A" w:rsidRPr="00E7759A" w14:paraId="233710B2" w14:textId="77777777" w:rsidTr="00AE29C5">
        <w:tc>
          <w:tcPr>
            <w:tcW w:w="1134" w:type="dxa"/>
            <w:tcBorders>
              <w:top w:val="single" w:sz="4" w:space="0" w:color="auto"/>
              <w:left w:val="single" w:sz="4" w:space="0" w:color="auto"/>
              <w:bottom w:val="single" w:sz="4" w:space="0" w:color="auto"/>
              <w:right w:val="single" w:sz="4" w:space="0" w:color="auto"/>
            </w:tcBorders>
            <w:vAlign w:val="center"/>
          </w:tcPr>
          <w:p w14:paraId="30C9697F" w14:textId="77777777" w:rsidR="00463D7A" w:rsidRPr="00E7759A" w:rsidRDefault="00463D7A" w:rsidP="00463D7A">
            <w:pPr>
              <w:spacing w:after="0"/>
              <w:rPr>
                <w:rFonts w:cs="Calibri"/>
                <w:i/>
                <w:sz w:val="20"/>
                <w:szCs w:val="20"/>
                <w:lang w:val="en-GB"/>
              </w:rPr>
            </w:pPr>
            <w:r>
              <w:rPr>
                <w:rFonts w:cs="Calibri"/>
                <w:i/>
                <w:sz w:val="20"/>
                <w:szCs w:val="20"/>
                <w:lang w:val="en-GB"/>
              </w:rPr>
              <w:t>Occupancy</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39E106C0" w14:textId="77777777" w:rsidR="00463D7A" w:rsidRPr="00E7759A" w:rsidRDefault="00463D7A" w:rsidP="00463D7A">
            <w:pPr>
              <w:spacing w:after="0"/>
              <w:rPr>
                <w:rFonts w:cs="Calibri"/>
                <w:b/>
                <w:i/>
                <w:sz w:val="20"/>
                <w:szCs w:val="20"/>
                <w:highlight w:val="lightGray"/>
                <w:shd w:val="clear" w:color="auto" w:fill="00FF00"/>
                <w:lang w:val="en-GB"/>
              </w:rPr>
            </w:pPr>
            <w:proofErr w:type="spellStart"/>
            <w:r>
              <w:rPr>
                <w:rFonts w:cs="Calibri"/>
                <w:b/>
                <w:i/>
                <w:sz w:val="20"/>
                <w:szCs w:val="20"/>
                <w:highlight w:val="lightGray"/>
                <w:shd w:val="clear" w:color="auto" w:fill="00FF00"/>
                <w:lang w:val="en-GB"/>
              </w:rPr>
              <w:t>ExpectedDepartureOccupancy</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8CCD6E2" w14:textId="77777777" w:rsidR="00463D7A" w:rsidRPr="00E7759A" w:rsidRDefault="00463D7A" w:rsidP="00463D7A">
            <w:pPr>
              <w:spacing w:after="0"/>
              <w:rPr>
                <w:rFonts w:cs="Calibri"/>
                <w:sz w:val="20"/>
                <w:szCs w:val="20"/>
                <w:lang w:val="en-GB"/>
              </w:rPr>
            </w:pPr>
            <w:proofErr w:type="gramStart"/>
            <w:r>
              <w:rPr>
                <w:rFonts w:cs="Calibri"/>
                <w:sz w:val="20"/>
                <w:szCs w:val="20"/>
                <w:lang w:val="en-GB"/>
              </w:rPr>
              <w:t>0:*</w:t>
            </w:r>
            <w:proofErr w:type="gramEnd"/>
          </w:p>
        </w:tc>
        <w:tc>
          <w:tcPr>
            <w:tcW w:w="1930" w:type="dxa"/>
            <w:tcBorders>
              <w:top w:val="single" w:sz="4" w:space="0" w:color="auto"/>
              <w:left w:val="single" w:sz="4" w:space="0" w:color="auto"/>
              <w:bottom w:val="single" w:sz="4" w:space="0" w:color="auto"/>
              <w:right w:val="single" w:sz="4" w:space="0" w:color="auto"/>
            </w:tcBorders>
            <w:vAlign w:val="center"/>
          </w:tcPr>
          <w:p w14:paraId="355C5B7E" w14:textId="77777777" w:rsidR="00463D7A" w:rsidRPr="00E7759A" w:rsidRDefault="00463D7A" w:rsidP="00463D7A">
            <w:pPr>
              <w:spacing w:after="0"/>
              <w:rPr>
                <w:rFonts w:cs="Calibri"/>
                <w:i/>
                <w:sz w:val="20"/>
                <w:szCs w:val="20"/>
                <w:lang w:val="en-GB"/>
              </w:rPr>
            </w:pPr>
            <w:r>
              <w:rPr>
                <w:rFonts w:cs="Calibri"/>
                <w:i/>
                <w:sz w:val="20"/>
                <w:szCs w:val="20"/>
                <w:lang w:val="en-GB"/>
              </w:rPr>
              <w:t>+structure</w:t>
            </w:r>
          </w:p>
        </w:tc>
        <w:tc>
          <w:tcPr>
            <w:tcW w:w="4629" w:type="dxa"/>
            <w:tcBorders>
              <w:top w:val="single" w:sz="4" w:space="0" w:color="auto"/>
              <w:left w:val="single" w:sz="4" w:space="0" w:color="auto"/>
              <w:bottom w:val="single" w:sz="4" w:space="0" w:color="auto"/>
              <w:right w:val="single" w:sz="4" w:space="0" w:color="auto"/>
            </w:tcBorders>
            <w:vAlign w:val="center"/>
          </w:tcPr>
          <w:p w14:paraId="332EBDE0" w14:textId="2F246129" w:rsidR="00463D7A" w:rsidRPr="00882A0E" w:rsidRDefault="00463D7A" w:rsidP="00463D7A">
            <w:pPr>
              <w:spacing w:after="0"/>
              <w:jc w:val="both"/>
              <w:rPr>
                <w:rFonts w:cs="Calibri"/>
                <w:sz w:val="20"/>
                <w:szCs w:val="20"/>
                <w:highlight w:val="lightGray"/>
                <w:lang w:val="fr-FR"/>
              </w:rPr>
            </w:pPr>
            <w:r w:rsidRPr="00882A0E">
              <w:rPr>
                <w:rFonts w:cs="Calibri"/>
                <w:sz w:val="20"/>
                <w:szCs w:val="20"/>
                <w:highlight w:val="lightGray"/>
                <w:lang w:val="fr-FR"/>
              </w:rPr>
              <w:t xml:space="preserve">Permet de décrire l’occupation d’un véhicule à un arrêt. Cf § </w:t>
            </w:r>
            <w:r w:rsidRPr="00882A0E">
              <w:rPr>
                <w:rFonts w:cs="Calibri"/>
                <w:b/>
                <w:sz w:val="20"/>
                <w:szCs w:val="20"/>
                <w:highlight w:val="lightGray"/>
                <w:lang w:val="fr-FR"/>
              </w:rPr>
              <w:fldChar w:fldCharType="begin"/>
            </w:r>
            <w:r w:rsidRPr="00882A0E">
              <w:rPr>
                <w:rFonts w:cs="Calibri"/>
                <w:sz w:val="20"/>
                <w:szCs w:val="20"/>
                <w:highlight w:val="lightGray"/>
                <w:lang w:val="fr-FR"/>
              </w:rPr>
              <w:instrText xml:space="preserve"> REF _Ref73957501 \r \h </w:instrText>
            </w:r>
            <w:r w:rsidR="00882A0E">
              <w:rPr>
                <w:rFonts w:cs="Calibri"/>
                <w:b/>
                <w:sz w:val="20"/>
                <w:szCs w:val="20"/>
                <w:highlight w:val="lightGray"/>
                <w:lang w:val="fr-FR"/>
              </w:rPr>
              <w:instrText xml:space="preserve"> \* MERGEFORMAT </w:instrText>
            </w:r>
            <w:r w:rsidRPr="00882A0E">
              <w:rPr>
                <w:rFonts w:cs="Calibri"/>
                <w:b/>
                <w:sz w:val="20"/>
                <w:szCs w:val="20"/>
                <w:highlight w:val="lightGray"/>
                <w:lang w:val="fr-FR"/>
              </w:rPr>
            </w:r>
            <w:r w:rsidRPr="00882A0E">
              <w:rPr>
                <w:rFonts w:cs="Calibri"/>
                <w:b/>
                <w:sz w:val="20"/>
                <w:szCs w:val="20"/>
                <w:highlight w:val="lightGray"/>
                <w:lang w:val="fr-FR"/>
              </w:rPr>
              <w:fldChar w:fldCharType="separate"/>
            </w:r>
            <w:r w:rsidR="00CD6283" w:rsidRPr="00882A0E">
              <w:rPr>
                <w:rFonts w:cs="Calibri"/>
                <w:sz w:val="20"/>
                <w:szCs w:val="20"/>
                <w:highlight w:val="lightGray"/>
                <w:lang w:val="fr-FR"/>
              </w:rPr>
              <w:t>6.1.6.1</w:t>
            </w:r>
            <w:r w:rsidRPr="00882A0E">
              <w:rPr>
                <w:rFonts w:cs="Calibri"/>
                <w:b/>
                <w:sz w:val="20"/>
                <w:szCs w:val="20"/>
                <w:highlight w:val="lightGray"/>
                <w:lang w:val="fr-FR"/>
              </w:rPr>
              <w:fldChar w:fldCharType="end"/>
            </w:r>
          </w:p>
        </w:tc>
      </w:tr>
      <w:tr w:rsidR="00463D7A" w:rsidRPr="00E32CB2" w14:paraId="18646A5C" w14:textId="77777777" w:rsidTr="00AE29C5">
        <w:tc>
          <w:tcPr>
            <w:tcW w:w="1134" w:type="dxa"/>
            <w:tcBorders>
              <w:top w:val="single" w:sz="4" w:space="0" w:color="auto"/>
              <w:left w:val="single" w:sz="4" w:space="0" w:color="auto"/>
              <w:bottom w:val="single" w:sz="4" w:space="0" w:color="auto"/>
              <w:right w:val="single" w:sz="4" w:space="0" w:color="auto"/>
            </w:tcBorders>
            <w:vAlign w:val="center"/>
          </w:tcPr>
          <w:p w14:paraId="128839BC" w14:textId="77777777" w:rsidR="00463D7A" w:rsidRPr="00463D7A" w:rsidRDefault="00463D7A" w:rsidP="00463D7A">
            <w:pPr>
              <w:spacing w:after="0"/>
              <w:rPr>
                <w:rFonts w:cs="Calibri"/>
                <w:i/>
                <w:sz w:val="20"/>
                <w:szCs w:val="20"/>
                <w:lang w:val="fr-FR"/>
              </w:rPr>
            </w:pPr>
            <w:proofErr w:type="spellStart"/>
            <w:r w:rsidRPr="00463D7A">
              <w:rPr>
                <w:rFonts w:cs="Calibri"/>
                <w:i/>
                <w:sz w:val="20"/>
                <w:szCs w:val="20"/>
                <w:lang w:val="fr-FR"/>
              </w:rPr>
              <w:t>Capacity</w:t>
            </w:r>
            <w:proofErr w:type="spellEnd"/>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0F1B9633" w14:textId="77777777" w:rsidR="00463D7A" w:rsidRPr="00463D7A" w:rsidRDefault="00463D7A" w:rsidP="00463D7A">
            <w:pPr>
              <w:spacing w:after="0"/>
              <w:rPr>
                <w:rFonts w:cs="Calibri"/>
                <w:b/>
                <w:i/>
                <w:sz w:val="20"/>
                <w:szCs w:val="20"/>
                <w:highlight w:val="lightGray"/>
                <w:shd w:val="clear" w:color="auto" w:fill="00FF00"/>
                <w:lang w:val="fr-FR"/>
              </w:rPr>
            </w:pPr>
            <w:proofErr w:type="spellStart"/>
            <w:r w:rsidRPr="00463D7A">
              <w:rPr>
                <w:rFonts w:cs="Calibri"/>
                <w:b/>
                <w:i/>
                <w:sz w:val="20"/>
                <w:szCs w:val="20"/>
                <w:highlight w:val="lightGray"/>
                <w:shd w:val="clear" w:color="auto" w:fill="00FF00"/>
                <w:lang w:val="fr-FR"/>
              </w:rPr>
              <w:t>ExpectedDpeartureCapacity</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305DDF25" w14:textId="77777777" w:rsidR="00463D7A" w:rsidRPr="00463D7A" w:rsidRDefault="00463D7A" w:rsidP="00463D7A">
            <w:pPr>
              <w:spacing w:after="0"/>
              <w:rPr>
                <w:rFonts w:cs="Calibri"/>
                <w:sz w:val="20"/>
                <w:szCs w:val="20"/>
                <w:lang w:val="fr-FR"/>
              </w:rPr>
            </w:pPr>
            <w:proofErr w:type="gramStart"/>
            <w:r w:rsidRPr="00463D7A">
              <w:rPr>
                <w:rFonts w:cs="Calibri"/>
                <w:sz w:val="20"/>
                <w:szCs w:val="20"/>
                <w:lang w:val="fr-FR"/>
              </w:rPr>
              <w:t>0:*</w:t>
            </w:r>
            <w:proofErr w:type="gramEnd"/>
          </w:p>
        </w:tc>
        <w:tc>
          <w:tcPr>
            <w:tcW w:w="1930" w:type="dxa"/>
            <w:tcBorders>
              <w:top w:val="single" w:sz="4" w:space="0" w:color="auto"/>
              <w:left w:val="single" w:sz="4" w:space="0" w:color="auto"/>
              <w:bottom w:val="single" w:sz="4" w:space="0" w:color="auto"/>
              <w:right w:val="single" w:sz="4" w:space="0" w:color="auto"/>
            </w:tcBorders>
            <w:vAlign w:val="center"/>
          </w:tcPr>
          <w:p w14:paraId="1C466643" w14:textId="77777777" w:rsidR="00463D7A" w:rsidRPr="00463D7A" w:rsidRDefault="00463D7A" w:rsidP="00463D7A">
            <w:pPr>
              <w:spacing w:after="0"/>
              <w:rPr>
                <w:rFonts w:cs="Calibri"/>
                <w:i/>
                <w:sz w:val="20"/>
                <w:szCs w:val="20"/>
                <w:lang w:val="fr-FR"/>
              </w:rPr>
            </w:pPr>
            <w:r w:rsidRPr="00463D7A">
              <w:rPr>
                <w:rFonts w:cs="Calibri"/>
                <w:i/>
                <w:sz w:val="20"/>
                <w:szCs w:val="20"/>
                <w:lang w:val="fr-FR"/>
              </w:rPr>
              <w:t>+structure</w:t>
            </w:r>
          </w:p>
        </w:tc>
        <w:tc>
          <w:tcPr>
            <w:tcW w:w="4629" w:type="dxa"/>
            <w:tcBorders>
              <w:top w:val="single" w:sz="4" w:space="0" w:color="auto"/>
              <w:left w:val="single" w:sz="4" w:space="0" w:color="auto"/>
              <w:bottom w:val="single" w:sz="4" w:space="0" w:color="auto"/>
              <w:right w:val="single" w:sz="4" w:space="0" w:color="auto"/>
            </w:tcBorders>
            <w:vAlign w:val="center"/>
          </w:tcPr>
          <w:p w14:paraId="53CDC752" w14:textId="21B0372A" w:rsidR="00463D7A" w:rsidRPr="00882A0E" w:rsidRDefault="00463D7A" w:rsidP="00463D7A">
            <w:pPr>
              <w:spacing w:after="0"/>
              <w:jc w:val="both"/>
              <w:rPr>
                <w:rFonts w:cs="Calibri"/>
                <w:sz w:val="20"/>
                <w:szCs w:val="20"/>
                <w:lang w:val="fr-FR"/>
              </w:rPr>
            </w:pPr>
            <w:r w:rsidRPr="00882A0E">
              <w:rPr>
                <w:rFonts w:cs="Calibri"/>
                <w:sz w:val="20"/>
                <w:szCs w:val="20"/>
                <w:highlight w:val="lightGray"/>
                <w:lang w:val="fr-FR"/>
              </w:rPr>
              <w:t xml:space="preserve">Permet de décrire les capacités d‘un véhicule selon le type de place </w:t>
            </w:r>
            <w:proofErr w:type="spellStart"/>
            <w:r w:rsidRPr="00882A0E">
              <w:rPr>
                <w:rFonts w:cs="Calibri"/>
                <w:sz w:val="20"/>
                <w:szCs w:val="20"/>
                <w:highlight w:val="lightGray"/>
                <w:lang w:val="fr-FR"/>
              </w:rPr>
              <w:t>cf</w:t>
            </w:r>
            <w:proofErr w:type="spellEnd"/>
            <w:r w:rsidRPr="00882A0E">
              <w:rPr>
                <w:rFonts w:cs="Calibri"/>
                <w:sz w:val="20"/>
                <w:szCs w:val="20"/>
                <w:highlight w:val="lightGray"/>
                <w:lang w:val="fr-FR"/>
              </w:rPr>
              <w:t xml:space="preserve"> § </w:t>
            </w:r>
            <w:r w:rsidRPr="00882A0E">
              <w:rPr>
                <w:rFonts w:cs="Calibri"/>
                <w:sz w:val="20"/>
                <w:szCs w:val="20"/>
                <w:highlight w:val="lightGray"/>
                <w:lang w:val="fr-FR"/>
              </w:rPr>
              <w:fldChar w:fldCharType="begin"/>
            </w:r>
            <w:r w:rsidRPr="00882A0E">
              <w:rPr>
                <w:rFonts w:cs="Calibri"/>
                <w:sz w:val="20"/>
                <w:szCs w:val="20"/>
                <w:highlight w:val="lightGray"/>
                <w:lang w:val="fr-FR"/>
              </w:rPr>
              <w:instrText xml:space="preserve"> REF _Ref73957532 \r \h </w:instrText>
            </w:r>
            <w:r w:rsidR="00882A0E">
              <w:rPr>
                <w:rFonts w:cs="Calibri"/>
                <w:sz w:val="20"/>
                <w:szCs w:val="20"/>
                <w:highlight w:val="lightGray"/>
                <w:lang w:val="fr-FR"/>
              </w:rPr>
              <w:instrText xml:space="preserve"> \* MERGEFORMAT </w:instrText>
            </w:r>
            <w:r w:rsidRPr="00882A0E">
              <w:rPr>
                <w:rFonts w:cs="Calibri"/>
                <w:sz w:val="20"/>
                <w:szCs w:val="20"/>
                <w:highlight w:val="lightGray"/>
                <w:lang w:val="fr-FR"/>
              </w:rPr>
            </w:r>
            <w:r w:rsidRPr="00882A0E">
              <w:rPr>
                <w:rFonts w:cs="Calibri"/>
                <w:sz w:val="20"/>
                <w:szCs w:val="20"/>
                <w:highlight w:val="lightGray"/>
                <w:lang w:val="fr-FR"/>
              </w:rPr>
              <w:fldChar w:fldCharType="separate"/>
            </w:r>
            <w:r w:rsidR="00CD6283" w:rsidRPr="00882A0E">
              <w:rPr>
                <w:rFonts w:cs="Calibri"/>
                <w:sz w:val="20"/>
                <w:szCs w:val="20"/>
                <w:highlight w:val="lightGray"/>
                <w:lang w:val="fr-FR"/>
              </w:rPr>
              <w:t>6.1.6.2</w:t>
            </w:r>
            <w:r w:rsidRPr="00882A0E">
              <w:rPr>
                <w:rFonts w:cs="Calibri"/>
                <w:sz w:val="20"/>
                <w:szCs w:val="20"/>
                <w:highlight w:val="lightGray"/>
                <w:lang w:val="fr-FR"/>
              </w:rPr>
              <w:fldChar w:fldCharType="end"/>
            </w:r>
          </w:p>
        </w:tc>
      </w:tr>
      <w:tr w:rsidR="00CA49E1" w:rsidRPr="00E7759A" w14:paraId="058ADD2B" w14:textId="77777777" w:rsidTr="00AE29C5">
        <w:tc>
          <w:tcPr>
            <w:tcW w:w="1134" w:type="dxa"/>
            <w:tcBorders>
              <w:top w:val="single" w:sz="4" w:space="0" w:color="auto"/>
              <w:left w:val="single" w:sz="4" w:space="0" w:color="auto"/>
              <w:bottom w:val="single" w:sz="4" w:space="0" w:color="auto"/>
              <w:right w:val="single" w:sz="4" w:space="0" w:color="auto"/>
            </w:tcBorders>
            <w:vAlign w:val="center"/>
          </w:tcPr>
          <w:p w14:paraId="5F510F88" w14:textId="77777777" w:rsidR="00CA49E1" w:rsidRPr="00E7759A" w:rsidRDefault="00CA49E1" w:rsidP="00AE29C5">
            <w:pPr>
              <w:spacing w:after="0"/>
              <w:rPr>
                <w:rFonts w:cs="Calibri"/>
                <w:i/>
                <w:sz w:val="20"/>
                <w:szCs w:val="20"/>
                <w:lang w:val="en-GB"/>
              </w:rPr>
            </w:pPr>
            <w:r>
              <w:rPr>
                <w:rFonts w:cs="Calibri"/>
                <w:i/>
                <w:sz w:val="20"/>
                <w:szCs w:val="20"/>
                <w:lang w:val="en-GB"/>
              </w:rPr>
              <w:t>Operator</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43CDB284" w14:textId="77777777" w:rsidR="00CA49E1" w:rsidRPr="00CA49E1" w:rsidRDefault="00CA49E1" w:rsidP="00AE29C5">
            <w:pPr>
              <w:spacing w:after="0"/>
              <w:rPr>
                <w:rFonts w:cs="Calibri"/>
                <w:b/>
                <w:i/>
                <w:sz w:val="20"/>
                <w:szCs w:val="20"/>
                <w:highlight w:val="cyan"/>
                <w:shd w:val="clear" w:color="auto" w:fill="00FF00"/>
                <w:lang w:val="en-GB"/>
              </w:rPr>
            </w:pPr>
            <w:proofErr w:type="spellStart"/>
            <w:r w:rsidRPr="00CA49E1">
              <w:rPr>
                <w:rFonts w:cs="Calibri"/>
                <w:b/>
                <w:i/>
                <w:sz w:val="20"/>
                <w:szCs w:val="20"/>
                <w:highlight w:val="cyan"/>
                <w:shd w:val="clear" w:color="auto" w:fill="00FF00"/>
                <w:lang w:val="en-GB"/>
              </w:rPr>
              <w:t>DepartureOperatorsRef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5465130" w14:textId="77777777" w:rsidR="00CA49E1" w:rsidRPr="00CA49E1" w:rsidRDefault="00CA49E1" w:rsidP="00AE29C5">
            <w:pPr>
              <w:spacing w:after="0"/>
              <w:rPr>
                <w:rFonts w:cs="Calibri"/>
                <w:sz w:val="20"/>
                <w:szCs w:val="20"/>
                <w:highlight w:val="cyan"/>
                <w:lang w:val="en-GB"/>
              </w:rPr>
            </w:pPr>
            <w:proofErr w:type="gramStart"/>
            <w:r w:rsidRPr="00CA49E1">
              <w:rPr>
                <w:rFonts w:cs="Calibri"/>
                <w:sz w:val="20"/>
                <w:szCs w:val="20"/>
                <w:highlight w:val="cyan"/>
                <w:lang w:val="en-GB"/>
              </w:rPr>
              <w:t>0:*</w:t>
            </w:r>
            <w:proofErr w:type="gramEnd"/>
          </w:p>
        </w:tc>
        <w:tc>
          <w:tcPr>
            <w:tcW w:w="1930" w:type="dxa"/>
            <w:tcBorders>
              <w:top w:val="single" w:sz="4" w:space="0" w:color="auto"/>
              <w:left w:val="single" w:sz="4" w:space="0" w:color="auto"/>
              <w:bottom w:val="single" w:sz="4" w:space="0" w:color="auto"/>
              <w:right w:val="single" w:sz="4" w:space="0" w:color="auto"/>
            </w:tcBorders>
            <w:vAlign w:val="center"/>
          </w:tcPr>
          <w:p w14:paraId="35A5731C" w14:textId="77777777" w:rsidR="00CA49E1" w:rsidRPr="00E7759A" w:rsidRDefault="00CA49E1" w:rsidP="00AE29C5">
            <w:pPr>
              <w:spacing w:after="0"/>
              <w:rPr>
                <w:rFonts w:cs="Calibri"/>
                <w:i/>
                <w:sz w:val="20"/>
                <w:szCs w:val="20"/>
                <w:lang w:val="en-GB"/>
              </w:rPr>
            </w:pPr>
            <w:proofErr w:type="spellStart"/>
            <w:r w:rsidRPr="00CA49E1">
              <w:rPr>
                <w:rFonts w:cs="Calibri"/>
                <w:i/>
                <w:sz w:val="20"/>
                <w:szCs w:val="20"/>
                <w:highlight w:val="cyan"/>
                <w:lang w:val="en-GB"/>
              </w:rPr>
              <w:t>OperatorCode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273DB664" w14:textId="77777777" w:rsidR="00CA49E1" w:rsidRPr="00E7759A" w:rsidRDefault="00CA49E1" w:rsidP="00AE29C5">
            <w:pPr>
              <w:spacing w:after="0"/>
              <w:jc w:val="both"/>
              <w:rPr>
                <w:rFonts w:cs="Calibri"/>
                <w:sz w:val="20"/>
                <w:szCs w:val="20"/>
                <w:lang w:val="fr-FR"/>
              </w:rPr>
            </w:pPr>
          </w:p>
        </w:tc>
      </w:tr>
      <w:tr w:rsidR="005D58BD" w:rsidRPr="00E32CB2" w14:paraId="213C6107" w14:textId="77777777" w:rsidTr="00B30911">
        <w:tc>
          <w:tcPr>
            <w:tcW w:w="1134" w:type="dxa"/>
            <w:vMerge w:val="restart"/>
            <w:tcBorders>
              <w:top w:val="single" w:sz="4" w:space="0" w:color="auto"/>
              <w:left w:val="single" w:sz="4" w:space="0" w:color="auto"/>
              <w:right w:val="single" w:sz="4" w:space="0" w:color="auto"/>
            </w:tcBorders>
            <w:vAlign w:val="center"/>
          </w:tcPr>
          <w:p w14:paraId="3B536EFF" w14:textId="77777777" w:rsidR="005D58BD" w:rsidRPr="00E7759A" w:rsidRDefault="005D58BD" w:rsidP="00AE29C5">
            <w:pPr>
              <w:spacing w:after="0"/>
              <w:rPr>
                <w:rFonts w:cs="Calibri"/>
                <w:i/>
                <w:sz w:val="20"/>
                <w:szCs w:val="20"/>
                <w:lang w:val="en-GB"/>
              </w:rPr>
            </w:pPr>
            <w:r w:rsidRPr="00E7759A">
              <w:rPr>
                <w:rFonts w:cs="Calibri"/>
                <w:i/>
                <w:sz w:val="20"/>
                <w:szCs w:val="20"/>
                <w:lang w:val="en-GB"/>
              </w:rPr>
              <w:t>Frequency</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0AD60535" w14:textId="77777777" w:rsidR="005D58BD" w:rsidRPr="00E7759A" w:rsidRDefault="005D58BD" w:rsidP="00AE29C5">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Aimed</w:t>
            </w:r>
            <w:r w:rsidRPr="00E7759A">
              <w:rPr>
                <w:rFonts w:cs="Calibri"/>
                <w:b/>
                <w:i/>
                <w:sz w:val="20"/>
                <w:szCs w:val="20"/>
                <w:highlight w:val="lightGray"/>
                <w:shd w:val="clear" w:color="auto" w:fill="00FF00"/>
                <w:lang w:val="en-GB"/>
              </w:rPr>
              <w:softHyphen/>
              <w:t>Headway</w:t>
            </w:r>
            <w:r w:rsidRPr="00E7759A">
              <w:rPr>
                <w:rFonts w:cs="Calibri"/>
                <w:b/>
                <w:i/>
                <w:sz w:val="20"/>
                <w:szCs w:val="20"/>
                <w:highlight w:val="lightGray"/>
                <w:shd w:val="clear" w:color="auto" w:fill="00FF00"/>
                <w:lang w:val="en-GB"/>
              </w:rPr>
              <w:softHyphen/>
              <w:t>Interval</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F926A31" w14:textId="77777777" w:rsidR="005D58BD" w:rsidRPr="00E7759A" w:rsidRDefault="005D58BD"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3F00AC86" w14:textId="77777777" w:rsidR="005D58BD" w:rsidRPr="00E7759A" w:rsidRDefault="005D58BD" w:rsidP="00AE29C5">
            <w:pPr>
              <w:spacing w:after="0"/>
              <w:rPr>
                <w:rFonts w:cs="Calibri"/>
                <w:i/>
                <w:sz w:val="20"/>
                <w:szCs w:val="20"/>
                <w:lang w:val="en-GB"/>
              </w:rPr>
            </w:pPr>
            <w:proofErr w:type="spellStart"/>
            <w:r w:rsidRPr="00E7759A">
              <w:rPr>
                <w:rFonts w:cs="Calibri"/>
                <w:i/>
                <w:sz w:val="20"/>
                <w:szCs w:val="20"/>
                <w:lang w:val="en-GB"/>
              </w:rPr>
              <w:t>Positive</w:t>
            </w:r>
            <w:r w:rsidRPr="00E7759A">
              <w:rPr>
                <w:rFonts w:cs="Calibri"/>
                <w:i/>
                <w:sz w:val="20"/>
                <w:szCs w:val="20"/>
                <w:lang w:val="en-GB"/>
              </w:rPr>
              <w:softHyphen/>
              <w:t>DurationType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17E7588A" w14:textId="77777777" w:rsidR="005D58BD" w:rsidRPr="00446B61" w:rsidRDefault="005D58BD" w:rsidP="00AE29C5">
            <w:pPr>
              <w:spacing w:after="0"/>
              <w:jc w:val="both"/>
              <w:rPr>
                <w:rFonts w:cs="Calibri"/>
                <w:sz w:val="20"/>
                <w:szCs w:val="20"/>
                <w:highlight w:val="lightGray"/>
                <w:lang w:val="fr-FR"/>
              </w:rPr>
            </w:pPr>
            <w:r w:rsidRPr="00446B61">
              <w:rPr>
                <w:rFonts w:cs="Calibri"/>
                <w:sz w:val="20"/>
                <w:szCs w:val="20"/>
                <w:highlight w:val="lightGray"/>
                <w:lang w:val="fr-FR"/>
              </w:rPr>
              <w:t>Fréquence de passage théorique (ou commandée).</w:t>
            </w:r>
          </w:p>
        </w:tc>
      </w:tr>
      <w:tr w:rsidR="005D58BD" w:rsidRPr="00E32CB2" w14:paraId="6A98D7C5" w14:textId="77777777" w:rsidTr="00B30911">
        <w:tc>
          <w:tcPr>
            <w:tcW w:w="1134" w:type="dxa"/>
            <w:vMerge/>
            <w:tcBorders>
              <w:left w:val="single" w:sz="4" w:space="0" w:color="auto"/>
              <w:bottom w:val="single" w:sz="4" w:space="0" w:color="auto"/>
              <w:right w:val="single" w:sz="4" w:space="0" w:color="auto"/>
            </w:tcBorders>
            <w:vAlign w:val="center"/>
          </w:tcPr>
          <w:p w14:paraId="24631A8B" w14:textId="77777777" w:rsidR="005D58BD" w:rsidRPr="00E7759A" w:rsidRDefault="005D58BD" w:rsidP="00AE29C5">
            <w:pPr>
              <w:spacing w:after="0"/>
              <w:rPr>
                <w:rFonts w:cs="Calibri"/>
                <w:i/>
                <w:sz w:val="20"/>
                <w:szCs w:val="20"/>
                <w:lang w:val="fr-FR"/>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08FE078A" w14:textId="77777777" w:rsidR="005D58BD" w:rsidRPr="00E7759A" w:rsidRDefault="005D58BD" w:rsidP="00AE29C5">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Expected</w:t>
            </w:r>
            <w:r w:rsidRPr="00E7759A">
              <w:rPr>
                <w:rFonts w:cs="Calibri"/>
                <w:b/>
                <w:i/>
                <w:sz w:val="20"/>
                <w:szCs w:val="20"/>
                <w:highlight w:val="lightGray"/>
                <w:shd w:val="clear" w:color="auto" w:fill="00FF00"/>
                <w:lang w:val="fr-LU"/>
              </w:rPr>
              <w:softHyphen/>
              <w:t>Headway</w:t>
            </w:r>
            <w:r w:rsidRPr="00E7759A">
              <w:rPr>
                <w:rFonts w:cs="Calibri"/>
                <w:b/>
                <w:i/>
                <w:sz w:val="20"/>
                <w:szCs w:val="20"/>
                <w:highlight w:val="lightGray"/>
                <w:shd w:val="clear" w:color="auto" w:fill="00FF00"/>
                <w:lang w:val="fr-LU"/>
              </w:rPr>
              <w:softHyphen/>
              <w:t>Interval</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473DFB9" w14:textId="77777777" w:rsidR="005D58BD" w:rsidRPr="00E7759A" w:rsidRDefault="005D58BD" w:rsidP="00AE29C5">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930" w:type="dxa"/>
            <w:tcBorders>
              <w:top w:val="single" w:sz="4" w:space="0" w:color="auto"/>
              <w:left w:val="single" w:sz="4" w:space="0" w:color="auto"/>
              <w:bottom w:val="single" w:sz="4" w:space="0" w:color="auto"/>
              <w:right w:val="single" w:sz="4" w:space="0" w:color="auto"/>
            </w:tcBorders>
            <w:vAlign w:val="center"/>
          </w:tcPr>
          <w:p w14:paraId="3C5A8497" w14:textId="77777777" w:rsidR="005D58BD" w:rsidRPr="00E7759A" w:rsidRDefault="005D58BD" w:rsidP="00AE29C5">
            <w:pPr>
              <w:spacing w:after="0"/>
              <w:rPr>
                <w:rFonts w:cs="Calibri"/>
                <w:i/>
                <w:sz w:val="20"/>
                <w:szCs w:val="20"/>
                <w:lang w:val="fr-LU"/>
              </w:rPr>
            </w:pPr>
            <w:proofErr w:type="spellStart"/>
            <w:r w:rsidRPr="00E7759A">
              <w:rPr>
                <w:rFonts w:cs="Calibri"/>
                <w:i/>
                <w:sz w:val="20"/>
                <w:szCs w:val="20"/>
                <w:lang w:val="fr-LU"/>
              </w:rPr>
              <w:t>Positive</w:t>
            </w:r>
            <w:r w:rsidRPr="00E7759A">
              <w:rPr>
                <w:rFonts w:cs="Calibri"/>
                <w:i/>
                <w:sz w:val="20"/>
                <w:szCs w:val="20"/>
                <w:lang w:val="fr-LU"/>
              </w:rPr>
              <w:softHyphen/>
              <w:t>DurationType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779D5A29" w14:textId="77777777" w:rsidR="005D58BD" w:rsidRPr="00446B61" w:rsidRDefault="005D58BD" w:rsidP="00AE29C5">
            <w:pPr>
              <w:spacing w:after="0"/>
              <w:jc w:val="both"/>
              <w:rPr>
                <w:rFonts w:cs="Calibri"/>
                <w:sz w:val="20"/>
                <w:szCs w:val="20"/>
                <w:highlight w:val="lightGray"/>
                <w:lang w:val="fr-FR"/>
              </w:rPr>
            </w:pPr>
            <w:r w:rsidRPr="00446B61">
              <w:rPr>
                <w:rFonts w:cs="Calibri"/>
                <w:sz w:val="20"/>
                <w:szCs w:val="20"/>
                <w:highlight w:val="lightGray"/>
                <w:lang w:val="fr-FR"/>
              </w:rPr>
              <w:t>Fréquence de passage estimée par le SAE.</w:t>
            </w:r>
          </w:p>
        </w:tc>
      </w:tr>
      <w:tr w:rsidR="000B6A78" w:rsidRPr="00E32CB2" w14:paraId="433C1B14" w14:textId="77777777" w:rsidTr="00AE29C5">
        <w:tc>
          <w:tcPr>
            <w:tcW w:w="1134" w:type="dxa"/>
            <w:vMerge w:val="restart"/>
            <w:tcBorders>
              <w:top w:val="single" w:sz="4" w:space="0" w:color="auto"/>
              <w:left w:val="single" w:sz="4" w:space="0" w:color="auto"/>
              <w:right w:val="single" w:sz="4" w:space="0" w:color="auto"/>
            </w:tcBorders>
            <w:vAlign w:val="center"/>
          </w:tcPr>
          <w:p w14:paraId="049A8A98" w14:textId="77777777" w:rsidR="000B6A78" w:rsidRPr="00E7759A" w:rsidRDefault="000B6A78" w:rsidP="00AE29C5">
            <w:pPr>
              <w:spacing w:after="0"/>
              <w:rPr>
                <w:rFonts w:cs="Calibri"/>
                <w:i/>
                <w:sz w:val="20"/>
                <w:szCs w:val="20"/>
                <w:lang w:val="fr-LU"/>
              </w:rPr>
            </w:pPr>
            <w:r w:rsidRPr="00E7759A">
              <w:rPr>
                <w:rFonts w:cs="Calibri"/>
                <w:i/>
                <w:sz w:val="20"/>
                <w:szCs w:val="20"/>
                <w:lang w:val="fr-LU"/>
              </w:rPr>
              <w:t xml:space="preserve">Stop </w:t>
            </w:r>
            <w:proofErr w:type="spellStart"/>
            <w:r w:rsidRPr="00E7759A">
              <w:rPr>
                <w:rFonts w:cs="Calibri"/>
                <w:i/>
                <w:sz w:val="20"/>
                <w:szCs w:val="20"/>
                <w:lang w:val="fr-LU"/>
              </w:rPr>
              <w:t>Proximity</w:t>
            </w:r>
            <w:proofErr w:type="spellEnd"/>
            <w:r w:rsidRPr="00E7759A">
              <w:rPr>
                <w:rFonts w:cs="Calibri"/>
                <w:i/>
                <w:sz w:val="20"/>
                <w:szCs w:val="20"/>
                <w:lang w:val="fr-LU"/>
              </w:rPr>
              <w:t xml:space="preserve"> Group</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37C39D85" w14:textId="77777777" w:rsidR="000B6A78" w:rsidRPr="00E7759A" w:rsidRDefault="000B6A78" w:rsidP="00AE29C5">
            <w:pPr>
              <w:spacing w:after="0"/>
              <w:rPr>
                <w:rFonts w:cs="Calibri"/>
                <w:b/>
                <w:i/>
                <w:sz w:val="20"/>
                <w:szCs w:val="20"/>
                <w:highlight w:val="lightGray"/>
                <w:lang w:val="fr-LU"/>
              </w:rPr>
            </w:pPr>
            <w:proofErr w:type="spellStart"/>
            <w:r w:rsidRPr="00E7759A">
              <w:rPr>
                <w:rFonts w:cs="Calibri"/>
                <w:b/>
                <w:i/>
                <w:sz w:val="20"/>
                <w:szCs w:val="20"/>
                <w:highlight w:val="lightGray"/>
                <w:lang w:val="fr-LU"/>
              </w:rPr>
              <w:t>DistanceFrom</w:t>
            </w:r>
            <w:r w:rsidRPr="00E7759A">
              <w:rPr>
                <w:rFonts w:cs="Calibri"/>
                <w:b/>
                <w:i/>
                <w:sz w:val="20"/>
                <w:szCs w:val="20"/>
                <w:highlight w:val="lightGray"/>
                <w:lang w:val="fr-LU"/>
              </w:rPr>
              <w:softHyphen/>
              <w:t>Stop</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67EC8E9" w14:textId="77777777" w:rsidR="000B6A78" w:rsidRPr="00E7759A" w:rsidRDefault="000B6A78" w:rsidP="00AE29C5">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930" w:type="dxa"/>
            <w:tcBorders>
              <w:top w:val="single" w:sz="4" w:space="0" w:color="auto"/>
              <w:left w:val="single" w:sz="4" w:space="0" w:color="auto"/>
              <w:bottom w:val="single" w:sz="4" w:space="0" w:color="auto"/>
              <w:right w:val="single" w:sz="4" w:space="0" w:color="auto"/>
            </w:tcBorders>
            <w:vAlign w:val="center"/>
          </w:tcPr>
          <w:p w14:paraId="28EE8B6E" w14:textId="77777777" w:rsidR="000B6A78" w:rsidRPr="00E7759A" w:rsidRDefault="000B6A78" w:rsidP="00AE29C5">
            <w:pPr>
              <w:spacing w:after="0"/>
              <w:rPr>
                <w:rFonts w:cs="Calibri"/>
                <w:i/>
                <w:sz w:val="20"/>
                <w:szCs w:val="20"/>
                <w:lang w:val="fr-LU"/>
              </w:rPr>
            </w:pPr>
            <w:proofErr w:type="spellStart"/>
            <w:r w:rsidRPr="00E7759A">
              <w:rPr>
                <w:rFonts w:cs="Calibri"/>
                <w:i/>
                <w:sz w:val="20"/>
                <w:szCs w:val="20"/>
                <w:lang w:val="fr-LU"/>
              </w:rPr>
              <w:t>DistanceType</w:t>
            </w:r>
            <w:proofErr w:type="spellEnd"/>
          </w:p>
        </w:tc>
        <w:tc>
          <w:tcPr>
            <w:tcW w:w="4629" w:type="dxa"/>
            <w:tcBorders>
              <w:top w:val="single" w:sz="4" w:space="0" w:color="auto"/>
              <w:left w:val="single" w:sz="4" w:space="0" w:color="auto"/>
              <w:bottom w:val="single" w:sz="4" w:space="0" w:color="auto"/>
              <w:right w:val="single" w:sz="4" w:space="0" w:color="auto"/>
            </w:tcBorders>
            <w:vAlign w:val="center"/>
          </w:tcPr>
          <w:p w14:paraId="6267CD4E" w14:textId="77777777" w:rsidR="000B6A78" w:rsidRPr="00446B61" w:rsidRDefault="000B6A78" w:rsidP="00AE29C5">
            <w:pPr>
              <w:spacing w:after="0"/>
              <w:jc w:val="both"/>
              <w:rPr>
                <w:rFonts w:cs="Calibri"/>
                <w:sz w:val="20"/>
                <w:szCs w:val="20"/>
                <w:highlight w:val="lightGray"/>
                <w:lang w:val="fr-LU"/>
              </w:rPr>
            </w:pPr>
            <w:r w:rsidRPr="00446B61">
              <w:rPr>
                <w:rFonts w:cs="Calibri"/>
                <w:sz w:val="20"/>
                <w:szCs w:val="20"/>
                <w:highlight w:val="lightGray"/>
                <w:lang w:val="fr-LU"/>
              </w:rPr>
              <w:t xml:space="preserve">Distance qui sépare le </w:t>
            </w:r>
            <w:proofErr w:type="spellStart"/>
            <w:r w:rsidRPr="00446B61">
              <w:rPr>
                <w:rFonts w:cs="Calibri"/>
                <w:sz w:val="20"/>
                <w:szCs w:val="20"/>
                <w:highlight w:val="lightGray"/>
                <w:lang w:val="fr-LU"/>
              </w:rPr>
              <w:t>vehicule</w:t>
            </w:r>
            <w:proofErr w:type="spellEnd"/>
            <w:r w:rsidRPr="00446B61">
              <w:rPr>
                <w:rFonts w:cs="Calibri"/>
                <w:sz w:val="20"/>
                <w:szCs w:val="20"/>
                <w:highlight w:val="lightGray"/>
                <w:lang w:val="fr-LU"/>
              </w:rPr>
              <w:t xml:space="preserve"> de l'arrêt. Une valeur positive indique que le véhicule est en amont de l'arrêt.</w:t>
            </w:r>
          </w:p>
        </w:tc>
      </w:tr>
      <w:tr w:rsidR="000B6A78" w:rsidRPr="00E32CB2" w14:paraId="608058E9" w14:textId="77777777" w:rsidTr="00AE29C5">
        <w:tc>
          <w:tcPr>
            <w:tcW w:w="1134" w:type="dxa"/>
            <w:vMerge/>
            <w:tcBorders>
              <w:left w:val="single" w:sz="4" w:space="0" w:color="auto"/>
              <w:bottom w:val="single" w:sz="4" w:space="0" w:color="auto"/>
              <w:right w:val="single" w:sz="4" w:space="0" w:color="auto"/>
            </w:tcBorders>
            <w:vAlign w:val="center"/>
          </w:tcPr>
          <w:p w14:paraId="73E79DC3" w14:textId="77777777" w:rsidR="000B6A78" w:rsidRPr="00E7759A" w:rsidRDefault="000B6A78" w:rsidP="00AE29C5">
            <w:pPr>
              <w:spacing w:after="0"/>
              <w:rPr>
                <w:rFonts w:cs="Calibri"/>
                <w:i/>
                <w:sz w:val="20"/>
                <w:szCs w:val="20"/>
                <w:lang w:val="fr-LU"/>
              </w:rPr>
            </w:pP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179C3755" w14:textId="77777777" w:rsidR="000B6A78" w:rsidRPr="00E7759A" w:rsidRDefault="000B6A78" w:rsidP="00AE29C5">
            <w:pPr>
              <w:spacing w:after="0"/>
              <w:rPr>
                <w:rFonts w:cs="Calibri"/>
                <w:b/>
                <w:i/>
                <w:sz w:val="20"/>
                <w:szCs w:val="20"/>
                <w:highlight w:val="lightGray"/>
                <w:lang w:val="fr-LU"/>
              </w:rPr>
            </w:pPr>
            <w:proofErr w:type="spellStart"/>
            <w:r w:rsidRPr="00E7759A">
              <w:rPr>
                <w:rFonts w:cs="Calibri"/>
                <w:b/>
                <w:i/>
                <w:sz w:val="20"/>
                <w:szCs w:val="20"/>
                <w:highlight w:val="lightGray"/>
                <w:lang w:val="fr-LU"/>
              </w:rPr>
              <w:t>NumberOf</w:t>
            </w:r>
            <w:r w:rsidRPr="00E7759A">
              <w:rPr>
                <w:rFonts w:cs="Calibri"/>
                <w:b/>
                <w:i/>
                <w:sz w:val="20"/>
                <w:szCs w:val="20"/>
                <w:highlight w:val="lightGray"/>
                <w:lang w:val="fr-LU"/>
              </w:rPr>
              <w:softHyphen/>
              <w:t>StopsAway</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5F036429" w14:textId="77777777" w:rsidR="000B6A78" w:rsidRPr="00E7759A" w:rsidRDefault="000B6A78" w:rsidP="00AE29C5">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930" w:type="dxa"/>
            <w:tcBorders>
              <w:top w:val="single" w:sz="4" w:space="0" w:color="auto"/>
              <w:left w:val="single" w:sz="4" w:space="0" w:color="auto"/>
              <w:bottom w:val="single" w:sz="4" w:space="0" w:color="auto"/>
              <w:right w:val="single" w:sz="4" w:space="0" w:color="auto"/>
            </w:tcBorders>
            <w:vAlign w:val="center"/>
          </w:tcPr>
          <w:p w14:paraId="20266026" w14:textId="77777777" w:rsidR="000B6A78" w:rsidRPr="00E7759A" w:rsidRDefault="000B6A78" w:rsidP="00AE29C5">
            <w:pPr>
              <w:spacing w:after="0"/>
              <w:rPr>
                <w:rFonts w:cs="Calibri"/>
                <w:i/>
                <w:sz w:val="20"/>
                <w:szCs w:val="20"/>
                <w:lang w:val="fr-LU"/>
              </w:rPr>
            </w:pPr>
            <w:proofErr w:type="spellStart"/>
            <w:proofErr w:type="gramStart"/>
            <w:r w:rsidRPr="00E7759A">
              <w:rPr>
                <w:rFonts w:cs="Calibri"/>
                <w:i/>
                <w:sz w:val="20"/>
                <w:szCs w:val="20"/>
                <w:lang w:val="fr-LU"/>
              </w:rPr>
              <w:t>nonNegative</w:t>
            </w:r>
            <w:r w:rsidRPr="00E7759A">
              <w:rPr>
                <w:rFonts w:cs="Calibri"/>
                <w:i/>
                <w:sz w:val="20"/>
                <w:szCs w:val="20"/>
                <w:lang w:val="fr-LU"/>
              </w:rPr>
              <w:softHyphen/>
              <w:t>Integer</w:t>
            </w:r>
            <w:proofErr w:type="spellEnd"/>
            <w:proofErr w:type="gramEnd"/>
          </w:p>
        </w:tc>
        <w:tc>
          <w:tcPr>
            <w:tcW w:w="4629" w:type="dxa"/>
            <w:tcBorders>
              <w:top w:val="single" w:sz="4" w:space="0" w:color="auto"/>
              <w:left w:val="single" w:sz="4" w:space="0" w:color="auto"/>
              <w:bottom w:val="single" w:sz="4" w:space="0" w:color="auto"/>
              <w:right w:val="single" w:sz="4" w:space="0" w:color="auto"/>
            </w:tcBorders>
            <w:vAlign w:val="center"/>
          </w:tcPr>
          <w:p w14:paraId="7B4350D1" w14:textId="77777777" w:rsidR="000B6A78" w:rsidRPr="00446B61" w:rsidRDefault="000B6A78" w:rsidP="00AE29C5">
            <w:pPr>
              <w:spacing w:after="0"/>
              <w:jc w:val="both"/>
              <w:rPr>
                <w:rFonts w:cs="Calibri"/>
                <w:sz w:val="20"/>
                <w:szCs w:val="20"/>
                <w:highlight w:val="lightGray"/>
                <w:lang w:val="fr-LU"/>
              </w:rPr>
            </w:pPr>
            <w:r w:rsidRPr="00446B61">
              <w:rPr>
                <w:rFonts w:cs="Calibri"/>
                <w:sz w:val="20"/>
                <w:szCs w:val="20"/>
                <w:highlight w:val="lightGray"/>
                <w:lang w:val="fr-LU"/>
              </w:rPr>
              <w:t xml:space="preserve">Indique le nombre d'arrêts à marquer entre la position courante du </w:t>
            </w:r>
            <w:proofErr w:type="spellStart"/>
            <w:r w:rsidRPr="00446B61">
              <w:rPr>
                <w:rFonts w:cs="Calibri"/>
                <w:sz w:val="20"/>
                <w:szCs w:val="20"/>
                <w:highlight w:val="lightGray"/>
                <w:lang w:val="fr-LU"/>
              </w:rPr>
              <w:t>vehicule</w:t>
            </w:r>
            <w:proofErr w:type="spellEnd"/>
            <w:r w:rsidRPr="00446B61">
              <w:rPr>
                <w:rFonts w:cs="Calibri"/>
                <w:sz w:val="20"/>
                <w:szCs w:val="20"/>
                <w:highlight w:val="lightGray"/>
                <w:lang w:val="fr-LU"/>
              </w:rPr>
              <w:t xml:space="preserve"> et l'arrêt considéré. </w:t>
            </w:r>
          </w:p>
        </w:tc>
      </w:tr>
      <w:tr w:rsidR="002A7445" w:rsidRPr="00E7759A" w14:paraId="0C441A79" w14:textId="77777777" w:rsidTr="00AE29C5">
        <w:tc>
          <w:tcPr>
            <w:tcW w:w="1134" w:type="dxa"/>
            <w:tcBorders>
              <w:top w:val="single" w:sz="4" w:space="0" w:color="auto"/>
              <w:left w:val="single" w:sz="4" w:space="0" w:color="auto"/>
              <w:bottom w:val="single" w:sz="4" w:space="0" w:color="auto"/>
              <w:right w:val="single" w:sz="4" w:space="0" w:color="auto"/>
            </w:tcBorders>
            <w:vAlign w:val="center"/>
          </w:tcPr>
          <w:p w14:paraId="36DFCD91" w14:textId="77777777" w:rsidR="002A7445" w:rsidRPr="00E7759A" w:rsidRDefault="002A7445" w:rsidP="00AE29C5">
            <w:pPr>
              <w:spacing w:after="0"/>
              <w:rPr>
                <w:rFonts w:cs="Calibri"/>
                <w:i/>
                <w:sz w:val="20"/>
                <w:szCs w:val="20"/>
                <w:lang w:val="en-GB"/>
              </w:rPr>
            </w:pPr>
            <w:r w:rsidRPr="00E7759A">
              <w:rPr>
                <w:rFonts w:cs="Calibri"/>
                <w:i/>
                <w:sz w:val="20"/>
                <w:szCs w:val="20"/>
                <w:lang w:val="en-GB"/>
              </w:rPr>
              <w:t>any</w:t>
            </w:r>
          </w:p>
        </w:tc>
        <w:tc>
          <w:tcPr>
            <w:tcW w:w="1548" w:type="dxa"/>
            <w:gridSpan w:val="2"/>
            <w:tcBorders>
              <w:top w:val="single" w:sz="4" w:space="0" w:color="auto"/>
              <w:left w:val="single" w:sz="4" w:space="0" w:color="auto"/>
              <w:bottom w:val="single" w:sz="4" w:space="0" w:color="auto"/>
              <w:right w:val="single" w:sz="4" w:space="0" w:color="auto"/>
            </w:tcBorders>
            <w:vAlign w:val="center"/>
          </w:tcPr>
          <w:p w14:paraId="42DE153C" w14:textId="77777777" w:rsidR="002A7445" w:rsidRPr="00E7759A" w:rsidRDefault="002A7445" w:rsidP="00AE29C5">
            <w:pPr>
              <w:spacing w:after="0"/>
              <w:rPr>
                <w:rFonts w:cs="Calibri"/>
                <w:b/>
                <w:i/>
                <w:sz w:val="20"/>
                <w:szCs w:val="20"/>
                <w:lang w:val="en-GB"/>
              </w:rPr>
            </w:pPr>
            <w:r w:rsidRPr="00E7759A">
              <w:rPr>
                <w:rFonts w:cs="Calibri"/>
                <w:b/>
                <w:i/>
                <w:sz w:val="20"/>
                <w:szCs w:val="20"/>
                <w:highlight w:val="lightGray"/>
                <w:lang w:val="en-GB"/>
              </w:rPr>
              <w:t>Extensions</w:t>
            </w:r>
          </w:p>
        </w:tc>
        <w:tc>
          <w:tcPr>
            <w:tcW w:w="540" w:type="dxa"/>
            <w:tcBorders>
              <w:top w:val="single" w:sz="4" w:space="0" w:color="auto"/>
              <w:left w:val="single" w:sz="4" w:space="0" w:color="auto"/>
              <w:bottom w:val="single" w:sz="4" w:space="0" w:color="auto"/>
              <w:right w:val="single" w:sz="4" w:space="0" w:color="auto"/>
            </w:tcBorders>
            <w:vAlign w:val="center"/>
          </w:tcPr>
          <w:p w14:paraId="5CE1654E" w14:textId="77777777" w:rsidR="002A7445" w:rsidRPr="00E7759A" w:rsidRDefault="002A7445" w:rsidP="00AE29C5">
            <w:pPr>
              <w:spacing w:after="0"/>
              <w:rPr>
                <w:rFonts w:cs="Calibri"/>
                <w:sz w:val="20"/>
                <w:szCs w:val="20"/>
                <w:lang w:val="en-GB"/>
              </w:rPr>
            </w:pPr>
            <w:r w:rsidRPr="00E7759A">
              <w:rPr>
                <w:rFonts w:cs="Calibri"/>
                <w:sz w:val="20"/>
                <w:szCs w:val="20"/>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4DF83841" w14:textId="77777777" w:rsidR="002A7445" w:rsidRPr="00E7759A" w:rsidRDefault="002A7445" w:rsidP="00AE29C5">
            <w:pPr>
              <w:spacing w:after="0"/>
              <w:rPr>
                <w:rFonts w:cs="Calibri"/>
                <w:spacing w:val="-4"/>
                <w:sz w:val="20"/>
                <w:szCs w:val="20"/>
                <w:lang w:val="en-GB"/>
              </w:rPr>
            </w:pPr>
            <w:r w:rsidRPr="00E7759A">
              <w:rPr>
                <w:rFonts w:cs="Calibri"/>
                <w:sz w:val="20"/>
                <w:szCs w:val="20"/>
              </w:rPr>
              <w:t>+Structure</w:t>
            </w:r>
          </w:p>
        </w:tc>
        <w:tc>
          <w:tcPr>
            <w:tcW w:w="4629" w:type="dxa"/>
            <w:tcBorders>
              <w:top w:val="single" w:sz="4" w:space="0" w:color="auto"/>
              <w:left w:val="single" w:sz="4" w:space="0" w:color="auto"/>
              <w:bottom w:val="single" w:sz="4" w:space="0" w:color="auto"/>
              <w:right w:val="single" w:sz="4" w:space="0" w:color="auto"/>
            </w:tcBorders>
            <w:vAlign w:val="center"/>
          </w:tcPr>
          <w:p w14:paraId="4692E410" w14:textId="77777777" w:rsidR="002A7445" w:rsidRPr="00E7759A" w:rsidRDefault="00A67428" w:rsidP="00AE29C5">
            <w:pPr>
              <w:spacing w:after="0"/>
              <w:jc w:val="both"/>
              <w:rPr>
                <w:rFonts w:cs="Calibri"/>
                <w:spacing w:val="-4"/>
                <w:sz w:val="20"/>
                <w:szCs w:val="20"/>
                <w:lang w:val="fr-FR"/>
              </w:rPr>
            </w:pPr>
            <w:r w:rsidRPr="00E7759A">
              <w:rPr>
                <w:rFonts w:cs="Calibri"/>
                <w:sz w:val="20"/>
                <w:szCs w:val="20"/>
                <w:highlight w:val="lightGray"/>
                <w:lang w:val="fr-FR"/>
              </w:rPr>
              <w:t>Emplacement pour extension utilisateu</w:t>
            </w:r>
            <w:r w:rsidR="00AE29C5" w:rsidRPr="00E7759A">
              <w:rPr>
                <w:rFonts w:cs="Calibri"/>
                <w:sz w:val="20"/>
                <w:szCs w:val="20"/>
                <w:highlight w:val="lightGray"/>
                <w:lang w:val="fr-FR"/>
              </w:rPr>
              <w:t>r</w:t>
            </w:r>
          </w:p>
        </w:tc>
      </w:tr>
    </w:tbl>
    <w:p w14:paraId="2BB85393" w14:textId="77777777" w:rsidR="000B6A78" w:rsidRPr="009A153D" w:rsidRDefault="000B6A78" w:rsidP="00BA4D31">
      <w:pPr>
        <w:pStyle w:val="Titre7"/>
      </w:pPr>
      <w:bookmarkStart w:id="274" w:name="_Toc444249795"/>
      <w:proofErr w:type="spellStart"/>
      <w:r w:rsidRPr="009A153D">
        <w:t>Arrêts</w:t>
      </w:r>
      <w:proofErr w:type="spellEnd"/>
      <w:r w:rsidRPr="009A153D">
        <w:t xml:space="preserve"> </w:t>
      </w:r>
      <w:proofErr w:type="spellStart"/>
      <w:r w:rsidRPr="009A153D">
        <w:t>suivants</w:t>
      </w:r>
      <w:bookmarkEnd w:id="274"/>
      <w:proofErr w:type="spellEnd"/>
    </w:p>
    <w:tbl>
      <w:tblPr>
        <w:tblW w:w="10157" w:type="dxa"/>
        <w:jc w:val="center"/>
        <w:tblLayout w:type="fixed"/>
        <w:tblLook w:val="0000" w:firstRow="0" w:lastRow="0" w:firstColumn="0" w:lastColumn="0" w:noHBand="0" w:noVBand="0"/>
      </w:tblPr>
      <w:tblGrid>
        <w:gridCol w:w="1062"/>
        <w:gridCol w:w="236"/>
        <w:gridCol w:w="42"/>
        <w:gridCol w:w="1564"/>
        <w:gridCol w:w="635"/>
        <w:gridCol w:w="1373"/>
        <w:gridCol w:w="5245"/>
      </w:tblGrid>
      <w:tr w:rsidR="000B6A78" w:rsidRPr="00E32CB2" w14:paraId="35AC933F" w14:textId="77777777" w:rsidTr="005D58BD">
        <w:trPr>
          <w:jc w:val="center"/>
        </w:trPr>
        <w:tc>
          <w:tcPr>
            <w:tcW w:w="3539" w:type="dxa"/>
            <w:gridSpan w:val="5"/>
            <w:tcBorders>
              <w:top w:val="single" w:sz="4" w:space="0" w:color="auto"/>
              <w:left w:val="single" w:sz="4" w:space="0" w:color="auto"/>
              <w:bottom w:val="single" w:sz="4" w:space="0" w:color="auto"/>
              <w:right w:val="single" w:sz="4" w:space="0" w:color="auto"/>
            </w:tcBorders>
            <w:vAlign w:val="center"/>
          </w:tcPr>
          <w:p w14:paraId="596AEA0B" w14:textId="77777777" w:rsidR="000B6A78" w:rsidRPr="00E7759A" w:rsidRDefault="000B6A78" w:rsidP="00FF1354">
            <w:pPr>
              <w:spacing w:after="0"/>
              <w:rPr>
                <w:rFonts w:cs="Calibri"/>
                <w:b/>
                <w:i/>
                <w:sz w:val="20"/>
                <w:szCs w:val="20"/>
                <w:shd w:val="clear" w:color="auto" w:fill="00FF00"/>
              </w:rPr>
            </w:pPr>
            <w:proofErr w:type="spellStart"/>
            <w:r w:rsidRPr="00E7759A">
              <w:rPr>
                <w:rFonts w:cs="Calibri"/>
                <w:b/>
                <w:i/>
                <w:sz w:val="20"/>
                <w:szCs w:val="20"/>
                <w:highlight w:val="lightGray"/>
                <w:shd w:val="clear" w:color="auto" w:fill="00FF00"/>
              </w:rPr>
              <w:t>OnwardCall</w:t>
            </w:r>
            <w:proofErr w:type="spellEnd"/>
          </w:p>
        </w:tc>
        <w:tc>
          <w:tcPr>
            <w:tcW w:w="1373" w:type="dxa"/>
            <w:tcBorders>
              <w:top w:val="single" w:sz="4" w:space="0" w:color="auto"/>
              <w:left w:val="single" w:sz="4" w:space="0" w:color="auto"/>
              <w:bottom w:val="single" w:sz="4" w:space="0" w:color="auto"/>
              <w:right w:val="single" w:sz="4" w:space="0" w:color="auto"/>
            </w:tcBorders>
            <w:vAlign w:val="center"/>
          </w:tcPr>
          <w:p w14:paraId="75A19850" w14:textId="77777777" w:rsidR="000B6A78" w:rsidRPr="00E7759A" w:rsidRDefault="000B6A78" w:rsidP="00FF1354">
            <w:pPr>
              <w:spacing w:after="0"/>
              <w:rPr>
                <w:rFonts w:cs="Calibri"/>
                <w:i/>
                <w:sz w:val="20"/>
                <w:szCs w:val="20"/>
              </w:rPr>
            </w:pPr>
            <w:r w:rsidRPr="00E7759A">
              <w:rPr>
                <w:rFonts w:cs="Calibri"/>
                <w:i/>
                <w:sz w:val="20"/>
                <w:szCs w:val="20"/>
              </w:rPr>
              <w:t>+Structure</w:t>
            </w:r>
          </w:p>
        </w:tc>
        <w:tc>
          <w:tcPr>
            <w:tcW w:w="5245" w:type="dxa"/>
            <w:tcBorders>
              <w:top w:val="single" w:sz="4" w:space="0" w:color="auto"/>
              <w:left w:val="single" w:sz="4" w:space="0" w:color="auto"/>
              <w:bottom w:val="single" w:sz="4" w:space="0" w:color="auto"/>
              <w:right w:val="single" w:sz="4" w:space="0" w:color="auto"/>
            </w:tcBorders>
            <w:vAlign w:val="center"/>
          </w:tcPr>
          <w:p w14:paraId="535D199E" w14:textId="77777777" w:rsidR="000B6A78" w:rsidRPr="00E7759A" w:rsidRDefault="000B6A78" w:rsidP="00FF1354">
            <w:pPr>
              <w:spacing w:after="0"/>
              <w:jc w:val="both"/>
              <w:rPr>
                <w:rFonts w:cs="Calibri"/>
                <w:sz w:val="20"/>
                <w:szCs w:val="20"/>
                <w:lang w:val="fr-FR"/>
              </w:rPr>
            </w:pPr>
            <w:r w:rsidRPr="00E7759A">
              <w:rPr>
                <w:rFonts w:cs="Calibri"/>
                <w:sz w:val="20"/>
                <w:szCs w:val="20"/>
                <w:lang w:val="fr-FR"/>
              </w:rPr>
              <w:t>Information sur les arrêts suivants de la course.</w:t>
            </w:r>
          </w:p>
        </w:tc>
      </w:tr>
      <w:tr w:rsidR="000B6A78" w:rsidRPr="00E32CB2" w14:paraId="1C15C70D" w14:textId="77777777" w:rsidTr="005D58BD">
        <w:trPr>
          <w:jc w:val="center"/>
        </w:trPr>
        <w:tc>
          <w:tcPr>
            <w:tcW w:w="1062" w:type="dxa"/>
            <w:vMerge w:val="restart"/>
            <w:tcBorders>
              <w:top w:val="single" w:sz="4" w:space="0" w:color="auto"/>
              <w:left w:val="single" w:sz="4" w:space="0" w:color="auto"/>
              <w:right w:val="single" w:sz="4" w:space="0" w:color="auto"/>
            </w:tcBorders>
            <w:vAlign w:val="center"/>
          </w:tcPr>
          <w:p w14:paraId="3899B15A" w14:textId="77777777" w:rsidR="000B6A78" w:rsidRPr="00E7759A" w:rsidRDefault="000B6A78" w:rsidP="00FF1354">
            <w:pPr>
              <w:spacing w:after="0"/>
              <w:rPr>
                <w:rFonts w:cs="Calibri"/>
                <w:i/>
                <w:sz w:val="20"/>
                <w:szCs w:val="20"/>
                <w:lang w:val="en-GB"/>
              </w:rPr>
            </w:pPr>
            <w:r w:rsidRPr="00E7759A">
              <w:rPr>
                <w:rFonts w:cs="Calibri"/>
                <w:i/>
                <w:sz w:val="20"/>
                <w:szCs w:val="20"/>
                <w:lang w:val="en-GB"/>
              </w:rPr>
              <w:lastRenderedPageBreak/>
              <w:t>Stop Identity</w:t>
            </w: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7B359EE3" w14:textId="77777777" w:rsidR="000B6A78" w:rsidRPr="00E7759A" w:rsidRDefault="000B6A78" w:rsidP="00FF1354">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Stop</w:t>
            </w:r>
            <w:r w:rsidRPr="00E7759A">
              <w:rPr>
                <w:rFonts w:cs="Calibri"/>
                <w:b/>
                <w:i/>
                <w:sz w:val="20"/>
                <w:szCs w:val="20"/>
                <w:highlight w:val="lightGray"/>
                <w:shd w:val="clear" w:color="auto" w:fill="00FF00"/>
                <w:lang w:val="en-GB"/>
              </w:rPr>
              <w:softHyphen/>
              <w:t>Point</w:t>
            </w:r>
            <w:r w:rsidRPr="00E7759A">
              <w:rPr>
                <w:rFonts w:cs="Calibri"/>
                <w:b/>
                <w:i/>
                <w:sz w:val="20"/>
                <w:szCs w:val="20"/>
                <w:highlight w:val="lightGray"/>
                <w:shd w:val="clear" w:color="auto" w:fill="00FF00"/>
                <w:lang w:val="en-GB"/>
              </w:rPr>
              <w:softHyphen/>
              <w:t>Ref</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531D5875" w14:textId="77777777" w:rsidR="000B6A78" w:rsidRPr="00E7759A" w:rsidRDefault="000B6A78" w:rsidP="00FF1354">
            <w:pPr>
              <w:spacing w:after="0"/>
              <w:rPr>
                <w:rFonts w:cs="Calibri"/>
                <w:sz w:val="20"/>
                <w:szCs w:val="20"/>
              </w:rPr>
            </w:pPr>
            <w:r w:rsidRPr="00E7759A">
              <w:rPr>
                <w:rFonts w:cs="Calibri"/>
                <w:sz w:val="20"/>
                <w:szCs w:val="20"/>
              </w:rPr>
              <w:t>0:1</w:t>
            </w:r>
          </w:p>
          <w:p w14:paraId="27D77339" w14:textId="77777777" w:rsidR="000B6A78" w:rsidRPr="00E7759A" w:rsidRDefault="000B6A78" w:rsidP="00FF1354">
            <w:pPr>
              <w:spacing w:after="0"/>
              <w:rPr>
                <w:rFonts w:cs="Calibri"/>
                <w:sz w:val="20"/>
                <w:szCs w:val="20"/>
                <w:shd w:val="clear" w:color="auto" w:fill="00FF00"/>
              </w:rPr>
            </w:pPr>
            <w:r w:rsidRPr="00E7759A">
              <w:rPr>
                <w:rFonts w:cs="Calibri"/>
                <w:sz w:val="20"/>
                <w:szCs w:val="20"/>
                <w:highlight w:val="lightGray"/>
                <w:shd w:val="clear" w:color="auto" w:fill="00FF00"/>
              </w:rPr>
              <w:t>1:1</w:t>
            </w:r>
          </w:p>
        </w:tc>
        <w:tc>
          <w:tcPr>
            <w:tcW w:w="1373" w:type="dxa"/>
            <w:tcBorders>
              <w:top w:val="single" w:sz="4" w:space="0" w:color="auto"/>
              <w:left w:val="single" w:sz="4" w:space="0" w:color="auto"/>
              <w:bottom w:val="single" w:sz="4" w:space="0" w:color="auto"/>
              <w:right w:val="single" w:sz="4" w:space="0" w:color="auto"/>
            </w:tcBorders>
            <w:vAlign w:val="center"/>
          </w:tcPr>
          <w:p w14:paraId="0F6C08B5" w14:textId="77777777" w:rsidR="000B6A78" w:rsidRPr="00E7759A" w:rsidRDefault="000B6A78" w:rsidP="00FF1354">
            <w:pPr>
              <w:spacing w:after="0"/>
              <w:rPr>
                <w:rFonts w:cs="Calibri"/>
                <w:i/>
                <w:sz w:val="20"/>
                <w:szCs w:val="20"/>
              </w:rPr>
            </w:pPr>
            <w:proofErr w:type="spellStart"/>
            <w:r w:rsidRPr="00E7759A">
              <w:rPr>
                <w:rFonts w:cs="Calibri"/>
                <w:i/>
                <w:sz w:val="20"/>
                <w:szCs w:val="20"/>
              </w:rPr>
              <w:t>StopPoint</w:t>
            </w:r>
            <w:r w:rsidRPr="00E7759A">
              <w:rPr>
                <w:rFonts w:cs="Calibri"/>
                <w:i/>
                <w:sz w:val="20"/>
                <w:szCs w:val="20"/>
              </w:rPr>
              <w:softHyphen/>
              <w:t>Code</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3E96C7AB" w14:textId="77777777" w:rsidR="000B6A78" w:rsidRPr="00E7759A" w:rsidRDefault="000B6A78" w:rsidP="00FF1354">
            <w:pPr>
              <w:spacing w:after="0"/>
              <w:jc w:val="both"/>
              <w:rPr>
                <w:rFonts w:cs="Calibri"/>
                <w:sz w:val="20"/>
                <w:szCs w:val="20"/>
                <w:lang w:val="fr-FR"/>
              </w:rPr>
            </w:pPr>
            <w:r w:rsidRPr="00E7759A">
              <w:rPr>
                <w:rFonts w:cs="Calibri"/>
                <w:sz w:val="20"/>
                <w:szCs w:val="20"/>
                <w:lang w:val="fr-FR"/>
              </w:rPr>
              <w:t>Identifiant du point d'arrêt.</w:t>
            </w:r>
          </w:p>
          <w:p w14:paraId="3976C2A3" w14:textId="77777777" w:rsidR="000B6A78" w:rsidRPr="00E7759A" w:rsidRDefault="000B6A78" w:rsidP="00FF1354">
            <w:pPr>
              <w:spacing w:after="0"/>
              <w:jc w:val="both"/>
              <w:rPr>
                <w:rFonts w:cs="Calibri"/>
                <w:sz w:val="20"/>
                <w:szCs w:val="20"/>
                <w:lang w:val="fr-FR"/>
              </w:rPr>
            </w:pPr>
            <w:r w:rsidRPr="00E7759A">
              <w:rPr>
                <w:rFonts w:cs="Calibri"/>
                <w:sz w:val="20"/>
                <w:szCs w:val="20"/>
                <w:highlight w:val="lightGray"/>
                <w:lang w:val="fr-FR"/>
              </w:rPr>
              <w:t>Il convient d'utiliser ici un identifiant d'objet de référence de</w:t>
            </w:r>
            <w:r w:rsidR="00901F40" w:rsidRPr="00E7759A">
              <w:rPr>
                <w:rFonts w:cs="Calibri"/>
                <w:sz w:val="20"/>
                <w:szCs w:val="20"/>
                <w:highlight w:val="lightGray"/>
                <w:lang w:val="fr-FR"/>
              </w:rPr>
              <w:t xml:space="preserve"> </w:t>
            </w:r>
            <w:r w:rsidRPr="00E7759A">
              <w:rPr>
                <w:rFonts w:cs="Calibri"/>
                <w:sz w:val="20"/>
                <w:szCs w:val="20"/>
                <w:highlight w:val="lightGray"/>
                <w:lang w:val="fr-FR"/>
              </w:rPr>
              <w:t xml:space="preserve">(zone d'embarquement ou </w:t>
            </w:r>
            <w:r w:rsidR="00274BE9" w:rsidRPr="00E7759A">
              <w:rPr>
                <w:rFonts w:cs="Calibri"/>
                <w:sz w:val="20"/>
                <w:szCs w:val="20"/>
                <w:highlight w:val="lightGray"/>
                <w:lang w:val="fr-FR"/>
              </w:rPr>
              <w:t>lieu d’arrêt</w:t>
            </w:r>
            <w:r w:rsidRPr="00E7759A">
              <w:rPr>
                <w:rFonts w:cs="Calibri"/>
                <w:sz w:val="20"/>
                <w:szCs w:val="20"/>
                <w:highlight w:val="lightGray"/>
                <w:lang w:val="fr-FR"/>
              </w:rPr>
              <w:t xml:space="preserve"> : granularité la plus fine possible dans tous les cas).</w:t>
            </w:r>
          </w:p>
        </w:tc>
      </w:tr>
      <w:tr w:rsidR="000B6A78" w:rsidRPr="00E7759A" w14:paraId="01904EF9" w14:textId="77777777" w:rsidTr="005D58BD">
        <w:trPr>
          <w:jc w:val="center"/>
        </w:trPr>
        <w:tc>
          <w:tcPr>
            <w:tcW w:w="1062" w:type="dxa"/>
            <w:vMerge/>
            <w:tcBorders>
              <w:left w:val="single" w:sz="4" w:space="0" w:color="auto"/>
              <w:right w:val="single" w:sz="4" w:space="0" w:color="auto"/>
            </w:tcBorders>
            <w:vAlign w:val="center"/>
          </w:tcPr>
          <w:p w14:paraId="0A81FD6A" w14:textId="77777777" w:rsidR="000B6A78" w:rsidRPr="00E7759A" w:rsidRDefault="000B6A78" w:rsidP="00FF1354">
            <w:pPr>
              <w:spacing w:after="0"/>
              <w:rPr>
                <w:rFonts w:cs="Calibri"/>
                <w:i/>
                <w:sz w:val="20"/>
                <w:szCs w:val="20"/>
                <w:lang w:val="fr-FR"/>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37E38E1F" w14:textId="77777777" w:rsidR="000B6A78" w:rsidRPr="00EA4CE4" w:rsidRDefault="000B6A78" w:rsidP="00FF1354">
            <w:pPr>
              <w:spacing w:after="0"/>
              <w:rPr>
                <w:rFonts w:cs="Calibri"/>
                <w:b/>
                <w:i/>
                <w:vanish/>
                <w:sz w:val="20"/>
                <w:szCs w:val="20"/>
                <w:highlight w:val="cyan"/>
                <w:lang w:val="en-GB"/>
              </w:rPr>
            </w:pPr>
            <w:proofErr w:type="spellStart"/>
            <w:r w:rsidRPr="00EA4CE4">
              <w:rPr>
                <w:rFonts w:cs="Calibri"/>
                <w:b/>
                <w:i/>
                <w:vanish/>
                <w:sz w:val="20"/>
                <w:szCs w:val="20"/>
                <w:highlight w:val="cyan"/>
                <w:lang w:val="en-GB"/>
              </w:rPr>
              <w:t>Visit</w:t>
            </w:r>
            <w:r w:rsidRPr="00EA4CE4">
              <w:rPr>
                <w:rFonts w:cs="Calibri"/>
                <w:b/>
                <w:i/>
                <w:vanish/>
                <w:sz w:val="20"/>
                <w:szCs w:val="20"/>
                <w:highlight w:val="cyan"/>
                <w:lang w:val="en-GB"/>
              </w:rPr>
              <w:softHyphen/>
              <w:t>Number</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2FD00119" w14:textId="77777777" w:rsidR="000B6A78" w:rsidRPr="00EA4CE4" w:rsidRDefault="000B6A78" w:rsidP="00FF1354">
            <w:pPr>
              <w:spacing w:after="0"/>
              <w:rPr>
                <w:rFonts w:cs="Calibri"/>
                <w:vanish/>
                <w:sz w:val="20"/>
                <w:szCs w:val="20"/>
                <w:highlight w:val="cyan"/>
                <w:lang w:val="en-GB"/>
              </w:rPr>
            </w:pPr>
            <w:r w:rsidRPr="00EA4CE4">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59C6DAA5" w14:textId="77777777" w:rsidR="000B6A78" w:rsidRPr="00EA4CE4" w:rsidRDefault="000B6A78" w:rsidP="00FF1354">
            <w:pPr>
              <w:spacing w:after="0"/>
              <w:rPr>
                <w:rFonts w:cs="Calibri"/>
                <w:i/>
                <w:vanish/>
                <w:sz w:val="20"/>
                <w:szCs w:val="20"/>
                <w:highlight w:val="cyan"/>
                <w:lang w:val="en-GB"/>
              </w:rPr>
            </w:pPr>
            <w:proofErr w:type="spellStart"/>
            <w:r w:rsidRPr="00EA4CE4">
              <w:rPr>
                <w:rFonts w:cs="Calibri"/>
                <w:i/>
                <w:vanish/>
                <w:sz w:val="20"/>
                <w:szCs w:val="20"/>
                <w:highlight w:val="cyan"/>
                <w:lang w:val="en-GB"/>
              </w:rPr>
              <w:t>VisitNumber</w:t>
            </w:r>
            <w:r w:rsidRPr="00EA4CE4">
              <w:rPr>
                <w:rFonts w:cs="Calibri"/>
                <w:i/>
                <w:vanish/>
                <w:sz w:val="20"/>
                <w:szCs w:val="20"/>
                <w:highlight w:val="cyan"/>
                <w:lang w:val="en-GB"/>
              </w:rPr>
              <w:softHyphen/>
              <w:t>Type</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3CBEDF7B" w14:textId="77777777" w:rsidR="000B6A78" w:rsidRPr="00EA4CE4" w:rsidRDefault="000B6A78" w:rsidP="00FF1354">
            <w:pPr>
              <w:spacing w:after="0"/>
              <w:jc w:val="both"/>
              <w:rPr>
                <w:rFonts w:cs="Calibri"/>
                <w:vanish/>
                <w:sz w:val="20"/>
                <w:szCs w:val="20"/>
                <w:highlight w:val="cyan"/>
                <w:lang w:val="en-GB"/>
              </w:rPr>
            </w:pPr>
            <w:r w:rsidRPr="00EA4CE4">
              <w:rPr>
                <w:rFonts w:cs="Calibri"/>
                <w:vanish/>
                <w:sz w:val="20"/>
                <w:szCs w:val="20"/>
                <w:highlight w:val="cyan"/>
                <w:lang w:val="en-GB"/>
              </w:rPr>
              <w:t xml:space="preserve">For journey patterns that involve repeated visits by a vehicle to a stop, the </w:t>
            </w:r>
            <w:proofErr w:type="spellStart"/>
            <w:r w:rsidRPr="00EA4CE4">
              <w:rPr>
                <w:rFonts w:cs="Calibri"/>
                <w:b/>
                <w:vanish/>
                <w:sz w:val="20"/>
                <w:szCs w:val="20"/>
                <w:highlight w:val="cyan"/>
                <w:lang w:val="en-GB"/>
              </w:rPr>
              <w:t>VisitNumber</w:t>
            </w:r>
            <w:proofErr w:type="spellEnd"/>
            <w:r w:rsidRPr="00EA4CE4">
              <w:rPr>
                <w:rFonts w:cs="Calibri"/>
                <w:vanish/>
                <w:sz w:val="20"/>
                <w:szCs w:val="20"/>
                <w:highlight w:val="cyan"/>
                <w:lang w:val="en-GB"/>
              </w:rPr>
              <w:t xml:space="preserve"> is used to distinguish each separate visit.</w:t>
            </w:r>
          </w:p>
        </w:tc>
      </w:tr>
      <w:tr w:rsidR="000B6A78" w:rsidRPr="00E32CB2" w14:paraId="35BEB1B1" w14:textId="77777777" w:rsidTr="005D58BD">
        <w:trPr>
          <w:jc w:val="center"/>
        </w:trPr>
        <w:tc>
          <w:tcPr>
            <w:tcW w:w="1062" w:type="dxa"/>
            <w:vMerge/>
            <w:tcBorders>
              <w:left w:val="single" w:sz="4" w:space="0" w:color="auto"/>
              <w:right w:val="single" w:sz="4" w:space="0" w:color="auto"/>
            </w:tcBorders>
            <w:vAlign w:val="center"/>
          </w:tcPr>
          <w:p w14:paraId="18325F68" w14:textId="77777777" w:rsidR="000B6A78" w:rsidRPr="00E7759A" w:rsidRDefault="000B6A78" w:rsidP="00FF1354">
            <w:pPr>
              <w:spacing w:after="0"/>
              <w:rPr>
                <w:rFonts w:cs="Calibri"/>
                <w:i/>
                <w:sz w:val="20"/>
                <w:szCs w:val="20"/>
                <w:lang w:val="en-GB"/>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5F82CE0E" w14:textId="77777777" w:rsidR="000B6A78" w:rsidRPr="00E7759A" w:rsidRDefault="000B6A78" w:rsidP="00FF1354">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Order</w:t>
            </w:r>
          </w:p>
        </w:tc>
        <w:tc>
          <w:tcPr>
            <w:tcW w:w="635" w:type="dxa"/>
            <w:tcBorders>
              <w:top w:val="single" w:sz="4" w:space="0" w:color="auto"/>
              <w:left w:val="single" w:sz="4" w:space="0" w:color="auto"/>
              <w:bottom w:val="single" w:sz="4" w:space="0" w:color="auto"/>
              <w:right w:val="single" w:sz="4" w:space="0" w:color="auto"/>
            </w:tcBorders>
            <w:vAlign w:val="center"/>
          </w:tcPr>
          <w:p w14:paraId="3827DA0C" w14:textId="77777777" w:rsidR="000B6A78" w:rsidRPr="00E7759A" w:rsidRDefault="000B6A78" w:rsidP="00FF1354">
            <w:pPr>
              <w:spacing w:after="0"/>
              <w:rPr>
                <w:rFonts w:cs="Calibri"/>
                <w:sz w:val="20"/>
                <w:szCs w:val="20"/>
                <w:lang w:val="en-GB"/>
              </w:rPr>
            </w:pPr>
            <w:r w:rsidRPr="00E7759A">
              <w:rPr>
                <w:rFonts w:cs="Calibri"/>
                <w:sz w:val="20"/>
                <w:szCs w:val="20"/>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6BE4D02E" w14:textId="77777777" w:rsidR="000B6A78" w:rsidRPr="00E7759A" w:rsidRDefault="000B6A78" w:rsidP="00FF1354">
            <w:pPr>
              <w:spacing w:after="0"/>
              <w:rPr>
                <w:rFonts w:cs="Calibri"/>
                <w:i/>
                <w:sz w:val="20"/>
                <w:szCs w:val="20"/>
                <w:lang w:val="en-GB"/>
              </w:rPr>
            </w:pPr>
            <w:proofErr w:type="spellStart"/>
            <w:proofErr w:type="gramStart"/>
            <w:r w:rsidRPr="00E7759A">
              <w:rPr>
                <w:rFonts w:cs="Calibri"/>
                <w:i/>
                <w:sz w:val="20"/>
                <w:szCs w:val="20"/>
                <w:lang w:val="en-GB"/>
              </w:rPr>
              <w:t>xsd:positive</w:t>
            </w:r>
            <w:r w:rsidRPr="00E7759A">
              <w:rPr>
                <w:rFonts w:cs="Calibri"/>
                <w:i/>
                <w:sz w:val="20"/>
                <w:szCs w:val="20"/>
                <w:lang w:val="en-GB"/>
              </w:rPr>
              <w:softHyphen/>
              <w:t>Integer</w:t>
            </w:r>
            <w:proofErr w:type="spellEnd"/>
            <w:proofErr w:type="gramEnd"/>
          </w:p>
        </w:tc>
        <w:tc>
          <w:tcPr>
            <w:tcW w:w="5245" w:type="dxa"/>
            <w:tcBorders>
              <w:top w:val="single" w:sz="4" w:space="0" w:color="auto"/>
              <w:left w:val="single" w:sz="4" w:space="0" w:color="auto"/>
              <w:bottom w:val="single" w:sz="4" w:space="0" w:color="auto"/>
              <w:right w:val="single" w:sz="4" w:space="0" w:color="auto"/>
            </w:tcBorders>
            <w:vAlign w:val="center"/>
          </w:tcPr>
          <w:p w14:paraId="44135C0A" w14:textId="77777777" w:rsidR="000B6A78" w:rsidRPr="00446B61" w:rsidRDefault="000B6A78" w:rsidP="00FF1354">
            <w:pPr>
              <w:spacing w:after="0"/>
              <w:jc w:val="both"/>
              <w:rPr>
                <w:rFonts w:cs="Calibri"/>
                <w:sz w:val="20"/>
                <w:szCs w:val="20"/>
                <w:highlight w:val="lightGray"/>
                <w:lang w:val="fr-FR"/>
              </w:rPr>
            </w:pPr>
            <w:r w:rsidRPr="00446B61">
              <w:rPr>
                <w:rFonts w:cs="Calibri"/>
                <w:sz w:val="20"/>
                <w:szCs w:val="20"/>
                <w:highlight w:val="lightGray"/>
                <w:lang w:val="fr-FR"/>
              </w:rPr>
              <w:t>Numéro d'ordre de l'arrêt dans la mission.</w:t>
            </w:r>
          </w:p>
        </w:tc>
      </w:tr>
      <w:tr w:rsidR="000B6A78" w:rsidRPr="00E7759A" w14:paraId="5D7D3B26" w14:textId="77777777" w:rsidTr="005D58BD">
        <w:trPr>
          <w:jc w:val="center"/>
        </w:trPr>
        <w:tc>
          <w:tcPr>
            <w:tcW w:w="1062" w:type="dxa"/>
            <w:vMerge/>
            <w:tcBorders>
              <w:left w:val="single" w:sz="4" w:space="0" w:color="auto"/>
              <w:bottom w:val="single" w:sz="4" w:space="0" w:color="auto"/>
              <w:right w:val="single" w:sz="4" w:space="0" w:color="auto"/>
            </w:tcBorders>
            <w:vAlign w:val="center"/>
          </w:tcPr>
          <w:p w14:paraId="6FB3A6C5" w14:textId="77777777" w:rsidR="000B6A78" w:rsidRPr="00E7759A" w:rsidRDefault="000B6A78" w:rsidP="00FF1354">
            <w:pPr>
              <w:spacing w:after="0"/>
              <w:rPr>
                <w:rFonts w:cs="Calibri"/>
                <w:i/>
                <w:sz w:val="20"/>
                <w:szCs w:val="20"/>
                <w:lang w:val="fr-FR"/>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5A11BABE" w14:textId="77777777" w:rsidR="000B6A78" w:rsidRPr="00E7759A" w:rsidRDefault="000B6A78" w:rsidP="00FF1354">
            <w:pPr>
              <w:spacing w:after="0"/>
              <w:rPr>
                <w:rFonts w:cs="Calibri"/>
                <w:b/>
                <w:i/>
                <w:sz w:val="20"/>
                <w:szCs w:val="20"/>
                <w:highlight w:val="lightGray"/>
                <w:shd w:val="clear" w:color="auto" w:fill="00FF00"/>
              </w:rPr>
            </w:pPr>
            <w:r w:rsidRPr="00E7759A">
              <w:rPr>
                <w:rFonts w:cs="Calibri"/>
                <w:b/>
                <w:i/>
                <w:sz w:val="20"/>
                <w:szCs w:val="20"/>
                <w:highlight w:val="lightGray"/>
                <w:shd w:val="clear" w:color="auto" w:fill="00FF00"/>
              </w:rPr>
              <w:t>Stop</w:t>
            </w:r>
            <w:r w:rsidRPr="00E7759A">
              <w:rPr>
                <w:rFonts w:cs="Calibri"/>
                <w:b/>
                <w:i/>
                <w:sz w:val="20"/>
                <w:szCs w:val="20"/>
                <w:highlight w:val="lightGray"/>
                <w:shd w:val="clear" w:color="auto" w:fill="00FF00"/>
                <w:lang w:val="en-GB"/>
              </w:rPr>
              <w:softHyphen/>
            </w:r>
            <w:proofErr w:type="spellStart"/>
            <w:r w:rsidRPr="00E7759A">
              <w:rPr>
                <w:rFonts w:cs="Calibri"/>
                <w:b/>
                <w:i/>
                <w:sz w:val="20"/>
                <w:szCs w:val="20"/>
                <w:highlight w:val="lightGray"/>
                <w:shd w:val="clear" w:color="auto" w:fill="00FF00"/>
              </w:rPr>
              <w:t>Point</w:t>
            </w:r>
            <w:r w:rsidRPr="00E7759A">
              <w:rPr>
                <w:rFonts w:cs="Calibri"/>
                <w:b/>
                <w:i/>
                <w:sz w:val="20"/>
                <w:szCs w:val="20"/>
                <w:highlight w:val="lightGray"/>
                <w:shd w:val="clear" w:color="auto" w:fill="00FF00"/>
              </w:rPr>
              <w:softHyphen/>
              <w:t>Name</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535E981" w14:textId="77777777" w:rsidR="000B6A78" w:rsidRPr="00E7759A" w:rsidRDefault="000B6A78" w:rsidP="00FF1354">
            <w:pPr>
              <w:spacing w:after="0"/>
              <w:rPr>
                <w:rFonts w:cs="Calibri"/>
                <w:sz w:val="20"/>
                <w:szCs w:val="20"/>
              </w:rPr>
            </w:pPr>
            <w:r w:rsidRPr="00E7759A">
              <w:rPr>
                <w:rFonts w:cs="Calibri"/>
                <w:sz w:val="20"/>
                <w:szCs w:val="20"/>
              </w:rPr>
              <w:t>0:1</w:t>
            </w:r>
          </w:p>
          <w:p w14:paraId="304BFBF1" w14:textId="77777777" w:rsidR="000B6A78" w:rsidRPr="00E7759A" w:rsidRDefault="000B6A78" w:rsidP="00FF1354">
            <w:pPr>
              <w:spacing w:after="0"/>
              <w:rPr>
                <w:rFonts w:cs="Calibri"/>
                <w:sz w:val="20"/>
                <w:szCs w:val="20"/>
                <w:shd w:val="clear" w:color="auto" w:fill="00FF00"/>
              </w:rPr>
            </w:pPr>
            <w:r w:rsidRPr="00E7759A">
              <w:rPr>
                <w:rFonts w:cs="Calibri"/>
                <w:sz w:val="20"/>
                <w:szCs w:val="20"/>
                <w:highlight w:val="lightGray"/>
                <w:shd w:val="clear" w:color="auto" w:fill="00FF00"/>
              </w:rPr>
              <w:t>1:1</w:t>
            </w:r>
          </w:p>
        </w:tc>
        <w:tc>
          <w:tcPr>
            <w:tcW w:w="1373" w:type="dxa"/>
            <w:tcBorders>
              <w:top w:val="single" w:sz="4" w:space="0" w:color="auto"/>
              <w:left w:val="single" w:sz="4" w:space="0" w:color="auto"/>
              <w:bottom w:val="single" w:sz="4" w:space="0" w:color="auto"/>
              <w:right w:val="single" w:sz="4" w:space="0" w:color="auto"/>
            </w:tcBorders>
            <w:vAlign w:val="center"/>
          </w:tcPr>
          <w:p w14:paraId="6E0D0C9D" w14:textId="77777777" w:rsidR="000B6A78" w:rsidRPr="00E7759A" w:rsidRDefault="000B6A78" w:rsidP="00FF1354">
            <w:pPr>
              <w:spacing w:after="0"/>
              <w:rPr>
                <w:rFonts w:cs="Calibri"/>
                <w:i/>
                <w:sz w:val="20"/>
                <w:szCs w:val="20"/>
              </w:rPr>
            </w:pPr>
            <w:proofErr w:type="spellStart"/>
            <w:r w:rsidRPr="00E7759A">
              <w:rPr>
                <w:rFonts w:cs="Calibri"/>
                <w:i/>
                <w:sz w:val="20"/>
                <w:szCs w:val="20"/>
              </w:rPr>
              <w:t>NLString</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05A9C87E" w14:textId="77777777" w:rsidR="000B6A78" w:rsidRPr="00446B61" w:rsidRDefault="000B6A78" w:rsidP="00FF1354">
            <w:pPr>
              <w:spacing w:after="0"/>
              <w:jc w:val="both"/>
              <w:rPr>
                <w:rFonts w:cs="Calibri"/>
                <w:sz w:val="20"/>
                <w:szCs w:val="20"/>
                <w:highlight w:val="lightGray"/>
              </w:rPr>
            </w:pPr>
            <w:r w:rsidRPr="00446B61">
              <w:rPr>
                <w:rFonts w:cs="Calibri"/>
                <w:sz w:val="20"/>
                <w:szCs w:val="20"/>
                <w:highlight w:val="lightGray"/>
              </w:rPr>
              <w:t xml:space="preserve">Nom du point </w:t>
            </w:r>
            <w:proofErr w:type="spellStart"/>
            <w:r w:rsidRPr="00446B61">
              <w:rPr>
                <w:rFonts w:cs="Calibri"/>
                <w:sz w:val="20"/>
                <w:szCs w:val="20"/>
                <w:highlight w:val="lightGray"/>
              </w:rPr>
              <w:t>d'arrêt</w:t>
            </w:r>
            <w:proofErr w:type="spellEnd"/>
            <w:r w:rsidRPr="00446B61">
              <w:rPr>
                <w:rFonts w:cs="Calibri"/>
                <w:sz w:val="20"/>
                <w:szCs w:val="20"/>
                <w:highlight w:val="lightGray"/>
              </w:rPr>
              <w:t>.</w:t>
            </w:r>
          </w:p>
        </w:tc>
      </w:tr>
      <w:tr w:rsidR="000B6A78" w:rsidRPr="00E7759A" w14:paraId="556609CF" w14:textId="77777777" w:rsidTr="005D58BD">
        <w:trPr>
          <w:jc w:val="center"/>
        </w:trPr>
        <w:tc>
          <w:tcPr>
            <w:tcW w:w="1062" w:type="dxa"/>
            <w:vMerge w:val="restart"/>
            <w:tcBorders>
              <w:top w:val="single" w:sz="4" w:space="0" w:color="auto"/>
              <w:left w:val="single" w:sz="4" w:space="0" w:color="auto"/>
              <w:right w:val="single" w:sz="4" w:space="0" w:color="auto"/>
            </w:tcBorders>
            <w:vAlign w:val="center"/>
          </w:tcPr>
          <w:p w14:paraId="2853158B" w14:textId="49FA942C" w:rsidR="000B6A78" w:rsidRPr="00E7759A" w:rsidRDefault="000B6A78" w:rsidP="00FF1354">
            <w:pPr>
              <w:spacing w:after="0"/>
              <w:rPr>
                <w:rFonts w:cs="Calibri"/>
                <w:i/>
                <w:sz w:val="20"/>
                <w:szCs w:val="20"/>
                <w:lang w:val="en-GB"/>
              </w:rPr>
            </w:pPr>
            <w:r w:rsidRPr="00E7759A">
              <w:rPr>
                <w:rFonts w:cs="Calibri"/>
                <w:i/>
                <w:sz w:val="20"/>
                <w:szCs w:val="20"/>
                <w:lang w:val="en-GB"/>
              </w:rPr>
              <w:t>Progress</w:t>
            </w: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166E4F30" w14:textId="77777777" w:rsidR="000B6A78" w:rsidRPr="00E7759A" w:rsidRDefault="000B6A78" w:rsidP="00FF1354">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Vehicle</w:t>
            </w:r>
            <w:r w:rsidRPr="00E7759A">
              <w:rPr>
                <w:rFonts w:cs="Calibri"/>
                <w:b/>
                <w:i/>
                <w:sz w:val="20"/>
                <w:szCs w:val="20"/>
                <w:highlight w:val="lightGray"/>
                <w:shd w:val="clear" w:color="auto" w:fill="00FF00"/>
                <w:lang w:val="en-GB"/>
              </w:rPr>
              <w:softHyphen/>
              <w:t>At</w:t>
            </w:r>
            <w:r w:rsidRPr="00E7759A">
              <w:rPr>
                <w:rFonts w:cs="Calibri"/>
                <w:b/>
                <w:i/>
                <w:sz w:val="20"/>
                <w:szCs w:val="20"/>
                <w:highlight w:val="lightGray"/>
                <w:shd w:val="clear" w:color="auto" w:fill="00FF00"/>
                <w:lang w:val="en-GB"/>
              </w:rPr>
              <w:softHyphen/>
              <w:t>Stop</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20E0A82D" w14:textId="77777777" w:rsidR="000B6A78" w:rsidRPr="00E7759A" w:rsidRDefault="000B6A78" w:rsidP="00FF1354">
            <w:pPr>
              <w:spacing w:after="0"/>
              <w:rPr>
                <w:rFonts w:cs="Calibri"/>
                <w:sz w:val="20"/>
                <w:szCs w:val="20"/>
                <w:lang w:val="en-GB"/>
              </w:rPr>
            </w:pPr>
            <w:r w:rsidRPr="00E7759A">
              <w:rPr>
                <w:rFonts w:cs="Calibri"/>
                <w:sz w:val="20"/>
                <w:szCs w:val="20"/>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65A0819D" w14:textId="77777777" w:rsidR="000B6A78" w:rsidRPr="00E7759A" w:rsidRDefault="000B6A78" w:rsidP="00FF1354">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245" w:type="dxa"/>
            <w:tcBorders>
              <w:top w:val="single" w:sz="4" w:space="0" w:color="auto"/>
              <w:left w:val="single" w:sz="4" w:space="0" w:color="auto"/>
              <w:bottom w:val="single" w:sz="4" w:space="0" w:color="auto"/>
              <w:right w:val="single" w:sz="4" w:space="0" w:color="auto"/>
            </w:tcBorders>
            <w:vAlign w:val="center"/>
          </w:tcPr>
          <w:p w14:paraId="599957E0" w14:textId="77777777" w:rsidR="000B6A78" w:rsidRPr="00446B61" w:rsidRDefault="000B6A78" w:rsidP="00FF1354">
            <w:pPr>
              <w:spacing w:after="0"/>
              <w:jc w:val="both"/>
              <w:rPr>
                <w:rFonts w:cs="Calibri"/>
                <w:sz w:val="20"/>
                <w:szCs w:val="20"/>
                <w:highlight w:val="lightGray"/>
                <w:lang w:val="fr-FR"/>
              </w:rPr>
            </w:pPr>
            <w:r w:rsidRPr="00446B61">
              <w:rPr>
                <w:rFonts w:cs="Calibri"/>
                <w:sz w:val="20"/>
                <w:szCs w:val="20"/>
                <w:highlight w:val="lightGray"/>
                <w:lang w:val="fr-FR"/>
              </w:rPr>
              <w:t>La Valeur</w:t>
            </w:r>
            <w:proofErr w:type="gramStart"/>
            <w:r w:rsidRPr="00446B61">
              <w:rPr>
                <w:rFonts w:cs="Calibri"/>
                <w:sz w:val="20"/>
                <w:szCs w:val="20"/>
                <w:highlight w:val="lightGray"/>
                <w:lang w:val="fr-FR"/>
              </w:rPr>
              <w:t xml:space="preserve"> «</w:t>
            </w:r>
            <w:proofErr w:type="spellStart"/>
            <w:r w:rsidRPr="00446B61">
              <w:rPr>
                <w:rFonts w:cs="Calibri"/>
                <w:sz w:val="20"/>
                <w:szCs w:val="20"/>
                <w:highlight w:val="lightGray"/>
                <w:lang w:val="fr-FR"/>
              </w:rPr>
              <w:t>true</w:t>
            </w:r>
            <w:proofErr w:type="spellEnd"/>
            <w:proofErr w:type="gramEnd"/>
            <w:r w:rsidRPr="00446B61">
              <w:rPr>
                <w:rFonts w:cs="Calibri"/>
                <w:sz w:val="20"/>
                <w:szCs w:val="20"/>
                <w:highlight w:val="lightGray"/>
                <w:lang w:val="fr-FR"/>
              </w:rPr>
              <w:t> » indique que le véhicule est à l'arrêt.</w:t>
            </w:r>
          </w:p>
          <w:p w14:paraId="6ACCFF2B" w14:textId="77777777" w:rsidR="000B6A78" w:rsidRPr="00446B61" w:rsidRDefault="000B6A78" w:rsidP="00FF1354">
            <w:pPr>
              <w:spacing w:after="0"/>
              <w:jc w:val="both"/>
              <w:rPr>
                <w:rFonts w:cs="Calibri"/>
                <w:sz w:val="20"/>
                <w:szCs w:val="20"/>
                <w:highlight w:val="lightGray"/>
              </w:rPr>
            </w:pPr>
            <w:r w:rsidRPr="00446B61">
              <w:rPr>
                <w:rFonts w:cs="Calibri"/>
                <w:sz w:val="20"/>
                <w:szCs w:val="20"/>
                <w:highlight w:val="lightGray"/>
              </w:rPr>
              <w:t xml:space="preserve">Valeur par </w:t>
            </w:r>
            <w:proofErr w:type="spellStart"/>
            <w:proofErr w:type="gramStart"/>
            <w:r w:rsidRPr="00446B61">
              <w:rPr>
                <w:rFonts w:cs="Calibri"/>
                <w:sz w:val="20"/>
                <w:szCs w:val="20"/>
                <w:highlight w:val="lightGray"/>
              </w:rPr>
              <w:t>défaut</w:t>
            </w:r>
            <w:proofErr w:type="spellEnd"/>
            <w:r w:rsidRPr="00446B61">
              <w:rPr>
                <w:rFonts w:cs="Calibri"/>
                <w:sz w:val="20"/>
                <w:szCs w:val="20"/>
                <w:highlight w:val="lightGray"/>
              </w:rPr>
              <w:t> :</w:t>
            </w:r>
            <w:proofErr w:type="gramEnd"/>
            <w:r w:rsidRPr="00446B61">
              <w:rPr>
                <w:rFonts w:cs="Calibri"/>
                <w:sz w:val="20"/>
                <w:szCs w:val="20"/>
                <w:highlight w:val="lightGray"/>
              </w:rPr>
              <w:t xml:space="preserve"> « false »</w:t>
            </w:r>
          </w:p>
        </w:tc>
      </w:tr>
      <w:tr w:rsidR="000B6A78" w:rsidRPr="00E7759A" w14:paraId="3C6B2A25" w14:textId="77777777" w:rsidTr="005D58BD">
        <w:trPr>
          <w:jc w:val="center"/>
        </w:trPr>
        <w:tc>
          <w:tcPr>
            <w:tcW w:w="1062" w:type="dxa"/>
            <w:vMerge/>
            <w:tcBorders>
              <w:left w:val="single" w:sz="4" w:space="0" w:color="auto"/>
              <w:bottom w:val="single" w:sz="4" w:space="0" w:color="auto"/>
              <w:right w:val="single" w:sz="4" w:space="0" w:color="auto"/>
            </w:tcBorders>
            <w:vAlign w:val="center"/>
          </w:tcPr>
          <w:p w14:paraId="46932756" w14:textId="77777777" w:rsidR="000B6A78" w:rsidRPr="00E7759A" w:rsidRDefault="000B6A78" w:rsidP="00FF1354">
            <w:pPr>
              <w:spacing w:after="0"/>
              <w:rPr>
                <w:rFonts w:cs="Calibri"/>
                <w:i/>
                <w:sz w:val="20"/>
                <w:szCs w:val="20"/>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1658DF9E" w14:textId="77777777" w:rsidR="000B6A78" w:rsidRPr="00E7759A" w:rsidRDefault="000B6A78" w:rsidP="00FF1354">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Timing</w:t>
            </w:r>
            <w:r w:rsidRPr="00E7759A">
              <w:rPr>
                <w:rFonts w:cs="Calibri"/>
                <w:b/>
                <w:i/>
                <w:vanish/>
                <w:sz w:val="20"/>
                <w:szCs w:val="20"/>
                <w:highlight w:val="cyan"/>
                <w:lang w:val="en-GB"/>
              </w:rPr>
              <w:softHyphen/>
              <w:t>Point</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6A876DEA" w14:textId="77777777" w:rsidR="000B6A78" w:rsidRPr="00E7759A" w:rsidRDefault="000B6A78" w:rsidP="00FF1354">
            <w:pPr>
              <w:spacing w:after="0"/>
              <w:rPr>
                <w:rFonts w:cs="Calibri"/>
                <w:vanish/>
                <w:sz w:val="20"/>
                <w:szCs w:val="20"/>
                <w:highlight w:val="cyan"/>
                <w:lang w:val="en-GB"/>
              </w:rPr>
            </w:pPr>
            <w:r w:rsidRPr="00E7759A">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689088B7" w14:textId="77777777" w:rsidR="000B6A78" w:rsidRPr="00E7759A" w:rsidRDefault="000B6A78" w:rsidP="00FF1354">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5245" w:type="dxa"/>
            <w:tcBorders>
              <w:top w:val="single" w:sz="4" w:space="0" w:color="auto"/>
              <w:left w:val="single" w:sz="4" w:space="0" w:color="auto"/>
              <w:bottom w:val="single" w:sz="4" w:space="0" w:color="auto"/>
              <w:right w:val="single" w:sz="4" w:space="0" w:color="auto"/>
            </w:tcBorders>
            <w:vAlign w:val="center"/>
          </w:tcPr>
          <w:p w14:paraId="0BD9C51A" w14:textId="77777777" w:rsidR="000B6A78" w:rsidRPr="00E7759A" w:rsidRDefault="000B6A78" w:rsidP="00FF1354">
            <w:pPr>
              <w:spacing w:after="0"/>
              <w:jc w:val="both"/>
              <w:rPr>
                <w:rFonts w:cs="Calibri"/>
                <w:vanish/>
                <w:sz w:val="20"/>
                <w:szCs w:val="20"/>
                <w:highlight w:val="cyan"/>
                <w:lang w:val="en-GB"/>
              </w:rPr>
            </w:pPr>
            <w:r w:rsidRPr="00E7759A">
              <w:rPr>
                <w:rFonts w:cs="Calibri"/>
                <w:vanish/>
                <w:sz w:val="20"/>
                <w:szCs w:val="20"/>
                <w:highlight w:val="cyan"/>
                <w:lang w:val="en-GB"/>
              </w:rPr>
              <w:t xml:space="preserve">Whether the stop is a timing point, </w:t>
            </w:r>
            <w:proofErr w:type="gramStart"/>
            <w:r w:rsidRPr="00E7759A">
              <w:rPr>
                <w:rFonts w:cs="Calibri"/>
                <w:vanish/>
                <w:sz w:val="20"/>
                <w:szCs w:val="20"/>
                <w:highlight w:val="cyan"/>
                <w:lang w:val="en-GB"/>
              </w:rPr>
              <w:t>i.e.</w:t>
            </w:r>
            <w:proofErr w:type="gramEnd"/>
            <w:r w:rsidRPr="00E7759A">
              <w:rPr>
                <w:rFonts w:cs="Calibri"/>
                <w:vanish/>
                <w:sz w:val="20"/>
                <w:szCs w:val="20"/>
                <w:highlight w:val="cyan"/>
                <w:lang w:val="en-GB"/>
              </w:rPr>
              <w:t xml:space="preserve"> times are measured at it. In Some systems this is a measure of data quality as non-timing points are interpolated</w:t>
            </w:r>
            <w:r w:rsidR="003D26F2" w:rsidRPr="00E7759A">
              <w:rPr>
                <w:rFonts w:cs="Calibri"/>
                <w:vanish/>
                <w:sz w:val="20"/>
                <w:szCs w:val="20"/>
                <w:highlight w:val="cyan"/>
                <w:lang w:val="en-GB"/>
              </w:rPr>
              <w:t xml:space="preserve"> -</w:t>
            </w:r>
          </w:p>
        </w:tc>
      </w:tr>
      <w:tr w:rsidR="005D58BD" w:rsidRPr="00E32CB2" w14:paraId="6D3420D4" w14:textId="77777777" w:rsidTr="003F2F07">
        <w:trPr>
          <w:jc w:val="center"/>
        </w:trPr>
        <w:tc>
          <w:tcPr>
            <w:tcW w:w="1062" w:type="dxa"/>
            <w:vMerge w:val="restart"/>
            <w:tcBorders>
              <w:top w:val="single" w:sz="4" w:space="0" w:color="auto"/>
              <w:left w:val="single" w:sz="4" w:space="0" w:color="auto"/>
              <w:right w:val="single" w:sz="4" w:space="0" w:color="auto"/>
            </w:tcBorders>
            <w:vAlign w:val="center"/>
          </w:tcPr>
          <w:p w14:paraId="763CB404" w14:textId="77777777" w:rsidR="005D58BD" w:rsidRPr="00E7759A" w:rsidRDefault="005D58BD" w:rsidP="00FF1354">
            <w:pPr>
              <w:spacing w:after="0"/>
              <w:rPr>
                <w:rFonts w:cs="Calibri"/>
                <w:i/>
                <w:sz w:val="20"/>
                <w:szCs w:val="20"/>
                <w:lang w:val="en-GB"/>
              </w:rPr>
            </w:pPr>
            <w:r w:rsidRPr="00E7759A">
              <w:rPr>
                <w:rFonts w:cs="Calibri"/>
                <w:i/>
                <w:sz w:val="20"/>
                <w:szCs w:val="20"/>
                <w:lang w:val="en-GB"/>
              </w:rPr>
              <w:t>Arrival</w:t>
            </w: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11D2F0D9" w14:textId="77777777" w:rsidR="005D58BD" w:rsidRPr="00E7759A" w:rsidRDefault="005D58BD" w:rsidP="00FF1354">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Aimed</w:t>
            </w:r>
            <w:r w:rsidRPr="00E7759A">
              <w:rPr>
                <w:rFonts w:cs="Calibri"/>
                <w:b/>
                <w:i/>
                <w:sz w:val="20"/>
                <w:szCs w:val="20"/>
                <w:highlight w:val="lightGray"/>
                <w:shd w:val="clear" w:color="auto" w:fill="00FF00"/>
                <w:lang w:val="en-GB"/>
              </w:rPr>
              <w:softHyphen/>
              <w:t>Arrival</w:t>
            </w:r>
            <w:r w:rsidRPr="00E7759A">
              <w:rPr>
                <w:rFonts w:cs="Calibri"/>
                <w:b/>
                <w:i/>
                <w:sz w:val="20"/>
                <w:szCs w:val="20"/>
                <w:highlight w:val="lightGray"/>
                <w:shd w:val="clear" w:color="auto" w:fill="00FF00"/>
                <w:lang w:val="en-GB"/>
              </w:rPr>
              <w:softHyphen/>
              <w:t>Time</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646E5DD1" w14:textId="77777777" w:rsidR="005D58BD" w:rsidRPr="00E7759A" w:rsidRDefault="005D58BD" w:rsidP="00FF1354">
            <w:pPr>
              <w:spacing w:after="0"/>
              <w:rPr>
                <w:rFonts w:cs="Calibri"/>
                <w:sz w:val="20"/>
                <w:szCs w:val="20"/>
                <w:lang w:val="en-GB"/>
              </w:rPr>
            </w:pPr>
            <w:r w:rsidRPr="00E7759A">
              <w:rPr>
                <w:rFonts w:cs="Calibri"/>
                <w:sz w:val="20"/>
                <w:szCs w:val="20"/>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79120279" w14:textId="77777777" w:rsidR="005D58BD" w:rsidRPr="00E7759A" w:rsidRDefault="005D58BD" w:rsidP="00FF1354">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245" w:type="dxa"/>
            <w:tcBorders>
              <w:top w:val="single" w:sz="4" w:space="0" w:color="auto"/>
              <w:left w:val="single" w:sz="4" w:space="0" w:color="auto"/>
              <w:bottom w:val="single" w:sz="4" w:space="0" w:color="auto"/>
              <w:right w:val="single" w:sz="4" w:space="0" w:color="auto"/>
            </w:tcBorders>
            <w:vAlign w:val="center"/>
          </w:tcPr>
          <w:p w14:paraId="42F5DD35" w14:textId="77777777" w:rsidR="005D58BD" w:rsidRPr="00E7759A" w:rsidRDefault="005D58BD" w:rsidP="00FF1354">
            <w:pPr>
              <w:spacing w:after="0"/>
              <w:jc w:val="both"/>
              <w:rPr>
                <w:rFonts w:cs="Calibri"/>
                <w:sz w:val="20"/>
                <w:szCs w:val="20"/>
                <w:lang w:val="fr-FR"/>
              </w:rPr>
            </w:pPr>
            <w:r w:rsidRPr="00E7759A">
              <w:rPr>
                <w:rFonts w:cs="Calibri"/>
                <w:sz w:val="20"/>
                <w:szCs w:val="20"/>
                <w:lang w:val="fr-FR"/>
              </w:rPr>
              <w:t>Heure d'arrivée théorique (ou commandée).</w:t>
            </w:r>
          </w:p>
        </w:tc>
      </w:tr>
      <w:tr w:rsidR="005D58BD" w:rsidRPr="00E32CB2" w14:paraId="727C18D8" w14:textId="77777777" w:rsidTr="003F2F07">
        <w:trPr>
          <w:jc w:val="center"/>
        </w:trPr>
        <w:tc>
          <w:tcPr>
            <w:tcW w:w="1062" w:type="dxa"/>
            <w:vMerge/>
            <w:tcBorders>
              <w:left w:val="single" w:sz="4" w:space="0" w:color="auto"/>
              <w:right w:val="single" w:sz="4" w:space="0" w:color="auto"/>
            </w:tcBorders>
            <w:vAlign w:val="center"/>
          </w:tcPr>
          <w:p w14:paraId="03DC5869" w14:textId="77777777" w:rsidR="005D58BD" w:rsidRPr="00E7759A" w:rsidRDefault="005D58BD" w:rsidP="00FF1354">
            <w:pPr>
              <w:spacing w:after="0"/>
              <w:rPr>
                <w:rFonts w:cs="Calibri"/>
                <w:i/>
                <w:sz w:val="20"/>
                <w:szCs w:val="20"/>
                <w:lang w:val="fr-FR"/>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37385D22" w14:textId="77777777" w:rsidR="005D58BD" w:rsidRPr="00E7759A" w:rsidRDefault="005D58BD" w:rsidP="00FF1354">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Expected</w:t>
            </w:r>
            <w:r w:rsidRPr="00E7759A">
              <w:rPr>
                <w:rFonts w:cs="Calibri"/>
                <w:b/>
                <w:i/>
                <w:sz w:val="20"/>
                <w:szCs w:val="20"/>
                <w:highlight w:val="lightGray"/>
                <w:shd w:val="clear" w:color="auto" w:fill="00FF00"/>
                <w:lang w:val="en-GB"/>
              </w:rPr>
              <w:softHyphen/>
              <w:t>Arrival</w:t>
            </w:r>
            <w:r w:rsidRPr="00E7759A">
              <w:rPr>
                <w:rFonts w:cs="Calibri"/>
                <w:b/>
                <w:i/>
                <w:sz w:val="20"/>
                <w:szCs w:val="20"/>
                <w:highlight w:val="lightGray"/>
                <w:shd w:val="clear" w:color="auto" w:fill="00FF00"/>
                <w:lang w:val="en-GB"/>
              </w:rPr>
              <w:softHyphen/>
              <w:t>Time</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859A28B" w14:textId="77777777" w:rsidR="005D58BD" w:rsidRPr="00E7759A" w:rsidRDefault="005D58BD" w:rsidP="00FF1354">
            <w:pPr>
              <w:spacing w:after="0"/>
              <w:rPr>
                <w:rFonts w:cs="Calibri"/>
                <w:sz w:val="20"/>
                <w:szCs w:val="20"/>
                <w:lang w:val="en-GB"/>
              </w:rPr>
            </w:pPr>
            <w:r w:rsidRPr="00E7759A">
              <w:rPr>
                <w:rFonts w:cs="Calibri"/>
                <w:sz w:val="20"/>
                <w:szCs w:val="20"/>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71BD6305" w14:textId="77777777" w:rsidR="005D58BD" w:rsidRPr="00E7759A" w:rsidRDefault="005D58BD" w:rsidP="00FF1354">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245" w:type="dxa"/>
            <w:tcBorders>
              <w:top w:val="single" w:sz="4" w:space="0" w:color="auto"/>
              <w:left w:val="single" w:sz="4" w:space="0" w:color="auto"/>
              <w:bottom w:val="single" w:sz="4" w:space="0" w:color="auto"/>
              <w:right w:val="single" w:sz="4" w:space="0" w:color="auto"/>
            </w:tcBorders>
            <w:vAlign w:val="center"/>
          </w:tcPr>
          <w:p w14:paraId="098C9D52" w14:textId="77777777" w:rsidR="005D58BD" w:rsidRPr="00E7759A" w:rsidRDefault="005D58BD" w:rsidP="00FF1354">
            <w:pPr>
              <w:spacing w:after="0"/>
              <w:jc w:val="both"/>
              <w:rPr>
                <w:rFonts w:cs="Calibri"/>
                <w:sz w:val="20"/>
                <w:szCs w:val="20"/>
                <w:lang w:val="fr-FR"/>
              </w:rPr>
            </w:pPr>
            <w:r w:rsidRPr="00E7759A">
              <w:rPr>
                <w:rFonts w:cs="Calibri"/>
                <w:sz w:val="20"/>
                <w:szCs w:val="20"/>
                <w:lang w:val="fr-FR"/>
              </w:rPr>
              <w:t>Heure d'arrivée estimée par le SAE.</w:t>
            </w:r>
          </w:p>
        </w:tc>
      </w:tr>
      <w:tr w:rsidR="005D58BD" w:rsidRPr="00E7759A" w14:paraId="5207B7BA" w14:textId="77777777" w:rsidTr="003F2F07">
        <w:trPr>
          <w:jc w:val="center"/>
        </w:trPr>
        <w:tc>
          <w:tcPr>
            <w:tcW w:w="1062" w:type="dxa"/>
            <w:vMerge/>
            <w:tcBorders>
              <w:left w:val="single" w:sz="4" w:space="0" w:color="auto"/>
              <w:bottom w:val="single" w:sz="4" w:space="0" w:color="auto"/>
              <w:right w:val="single" w:sz="4" w:space="0" w:color="auto"/>
            </w:tcBorders>
            <w:vAlign w:val="center"/>
          </w:tcPr>
          <w:p w14:paraId="1DD2104E" w14:textId="77777777" w:rsidR="005D58BD" w:rsidRPr="00E7759A" w:rsidRDefault="005D58BD" w:rsidP="00FF1354">
            <w:pPr>
              <w:spacing w:after="0"/>
              <w:rPr>
                <w:rFonts w:cs="Calibri"/>
                <w:i/>
                <w:sz w:val="20"/>
                <w:szCs w:val="20"/>
                <w:lang w:val="fr-FR"/>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1EC8414D" w14:textId="77777777" w:rsidR="005D58BD" w:rsidRPr="00E7759A" w:rsidRDefault="005D58BD" w:rsidP="00FF1354">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ExpectedArrival</w:t>
            </w:r>
            <w:r w:rsidRPr="00E7759A">
              <w:rPr>
                <w:rFonts w:cs="Calibri"/>
                <w:b/>
                <w:i/>
                <w:vanish/>
                <w:sz w:val="20"/>
                <w:szCs w:val="20"/>
                <w:highlight w:val="cyan"/>
                <w:lang w:val="en-GB"/>
              </w:rPr>
              <w:softHyphen/>
              <w:t>PredictionQuality</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37DECF6" w14:textId="77777777" w:rsidR="005D58BD" w:rsidRPr="00E7759A" w:rsidRDefault="005D58BD" w:rsidP="00FF1354">
            <w:pPr>
              <w:spacing w:after="0"/>
              <w:rPr>
                <w:rFonts w:cs="Calibri"/>
                <w:vanish/>
                <w:sz w:val="20"/>
                <w:szCs w:val="20"/>
                <w:highlight w:val="cyan"/>
                <w:lang w:val="en-GB"/>
              </w:rPr>
            </w:pPr>
            <w:r w:rsidRPr="00E7759A">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10F83F82" w14:textId="77777777" w:rsidR="005D58BD" w:rsidRPr="00E7759A" w:rsidRDefault="005D58BD" w:rsidP="00FF1354">
            <w:pPr>
              <w:spacing w:after="0"/>
              <w:rPr>
                <w:rFonts w:cs="Calibri"/>
                <w:i/>
                <w:vanish/>
                <w:sz w:val="20"/>
                <w:szCs w:val="20"/>
                <w:highlight w:val="cyan"/>
                <w:lang w:val="en-GB"/>
              </w:rPr>
            </w:pPr>
            <w:r w:rsidRPr="00E7759A">
              <w:rPr>
                <w:rFonts w:cs="Calibri"/>
                <w:i/>
                <w:vanish/>
                <w:sz w:val="20"/>
                <w:szCs w:val="20"/>
                <w:highlight w:val="cyan"/>
                <w:lang w:val="en-GB"/>
              </w:rPr>
              <w:t>+</w:t>
            </w:r>
            <w:proofErr w:type="spellStart"/>
            <w:r w:rsidRPr="00E7759A">
              <w:rPr>
                <w:rFonts w:cs="Calibri"/>
                <w:i/>
                <w:vanish/>
                <w:sz w:val="20"/>
                <w:szCs w:val="20"/>
                <w:highlight w:val="cyan"/>
                <w:lang w:val="en-GB"/>
              </w:rPr>
              <w:t>Prediction</w:t>
            </w:r>
            <w:r w:rsidRPr="00E7759A">
              <w:rPr>
                <w:rFonts w:cs="Calibri"/>
                <w:i/>
                <w:vanish/>
                <w:sz w:val="20"/>
                <w:szCs w:val="20"/>
                <w:highlight w:val="cyan"/>
                <w:lang w:val="en-GB"/>
              </w:rPr>
              <w:softHyphen/>
              <w:t>Quality</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1EA9232A" w14:textId="77777777" w:rsidR="005D58BD" w:rsidRPr="00E7759A" w:rsidRDefault="005D58BD" w:rsidP="00FF1354">
            <w:pPr>
              <w:pStyle w:val="Tabletext8"/>
              <w:spacing w:after="0"/>
              <w:rPr>
                <w:rFonts w:ascii="Calibri" w:hAnsi="Calibri" w:cs="Calibri"/>
                <w:vanish/>
                <w:sz w:val="20"/>
                <w:highlight w:val="cyan"/>
              </w:rPr>
            </w:pPr>
            <w:r w:rsidRPr="00E7759A">
              <w:rPr>
                <w:rFonts w:ascii="Calibri" w:hAnsi="Calibri" w:cs="Calibri"/>
                <w:vanish/>
                <w:sz w:val="20"/>
                <w:highlight w:val="cyan"/>
              </w:rPr>
              <w:t>Prediction quality, either as approximate confidence level or as a more quantitative percentile range of predictions that will fall within a given range of times.</w:t>
            </w:r>
          </w:p>
          <w:p w14:paraId="59B6B9EE" w14:textId="77777777" w:rsidR="005D58BD" w:rsidRPr="00E7759A" w:rsidRDefault="005D58BD" w:rsidP="00FF1354">
            <w:pPr>
              <w:pStyle w:val="Tabletext8"/>
              <w:spacing w:after="0"/>
              <w:rPr>
                <w:rFonts w:ascii="Calibri" w:hAnsi="Calibri" w:cs="Calibri"/>
                <w:vanish/>
                <w:sz w:val="20"/>
                <w:highlight w:val="cyan"/>
              </w:rPr>
            </w:pPr>
            <w:r w:rsidRPr="00E7759A">
              <w:rPr>
                <w:rFonts w:ascii="Calibri" w:hAnsi="Calibri" w:cs="Calibri"/>
                <w:vanish/>
                <w:sz w:val="20"/>
                <w:highlight w:val="cyan"/>
              </w:rPr>
              <w:t xml:space="preserve">Compare below </w:t>
            </w:r>
            <w:proofErr w:type="spellStart"/>
            <w:r w:rsidRPr="00E7759A">
              <w:rPr>
                <w:rFonts w:ascii="Calibri" w:hAnsi="Calibri" w:cs="Calibri"/>
                <w:vanish/>
                <w:sz w:val="20"/>
                <w:highlight w:val="cyan"/>
              </w:rPr>
              <w:t>ExpectedDeparturePredictionQuality</w:t>
            </w:r>
            <w:proofErr w:type="spellEnd"/>
            <w:r w:rsidRPr="00E7759A">
              <w:rPr>
                <w:rFonts w:ascii="Calibri" w:hAnsi="Calibri" w:cs="Calibri"/>
                <w:vanish/>
                <w:sz w:val="20"/>
                <w:highlight w:val="cyan"/>
              </w:rPr>
              <w:t xml:space="preserve">  </w:t>
            </w:r>
          </w:p>
        </w:tc>
      </w:tr>
      <w:tr w:rsidR="000B6A78" w:rsidRPr="00E7759A" w14:paraId="49F7F456" w14:textId="77777777" w:rsidTr="005D58BD">
        <w:trPr>
          <w:jc w:val="center"/>
        </w:trPr>
        <w:tc>
          <w:tcPr>
            <w:tcW w:w="1062" w:type="dxa"/>
            <w:vMerge w:val="restart"/>
            <w:tcBorders>
              <w:top w:val="single" w:sz="4" w:space="0" w:color="auto"/>
              <w:left w:val="single" w:sz="4" w:space="0" w:color="auto"/>
              <w:right w:val="single" w:sz="4" w:space="0" w:color="auto"/>
            </w:tcBorders>
            <w:vAlign w:val="center"/>
          </w:tcPr>
          <w:p w14:paraId="0D20335D" w14:textId="77777777" w:rsidR="000B6A78" w:rsidRPr="00E7759A" w:rsidRDefault="000B6A78" w:rsidP="00FF1354">
            <w:pPr>
              <w:spacing w:after="0"/>
              <w:rPr>
                <w:rFonts w:cs="Calibri"/>
                <w:i/>
                <w:sz w:val="20"/>
                <w:szCs w:val="20"/>
              </w:rPr>
            </w:pPr>
            <w:r w:rsidRPr="00E7759A">
              <w:rPr>
                <w:rFonts w:cs="Calibri"/>
                <w:i/>
                <w:sz w:val="20"/>
                <w:szCs w:val="20"/>
                <w:lang w:val="en-GB"/>
              </w:rPr>
              <w:t>Arrival Status</w:t>
            </w: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275F33A1" w14:textId="77777777" w:rsidR="000B6A78" w:rsidRPr="00E7759A" w:rsidRDefault="000B6A78" w:rsidP="00FF1354">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Arrival</w:t>
            </w:r>
            <w:r w:rsidRPr="00E7759A">
              <w:rPr>
                <w:rFonts w:cs="Calibri"/>
                <w:b/>
                <w:i/>
                <w:sz w:val="20"/>
                <w:szCs w:val="20"/>
                <w:highlight w:val="lightGray"/>
                <w:shd w:val="clear" w:color="auto" w:fill="00FF00"/>
                <w:lang w:val="en-GB"/>
              </w:rPr>
              <w:softHyphen/>
              <w:t>Status</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A4C6DD9" w14:textId="77777777" w:rsidR="000B6A78" w:rsidRPr="00E7759A" w:rsidRDefault="000B6A78" w:rsidP="00FF1354">
            <w:pPr>
              <w:spacing w:after="0"/>
              <w:rPr>
                <w:rFonts w:cs="Calibri"/>
                <w:sz w:val="20"/>
                <w:szCs w:val="20"/>
                <w:lang w:val="en-GB"/>
              </w:rPr>
            </w:pPr>
            <w:r w:rsidRPr="00E7759A">
              <w:rPr>
                <w:rFonts w:cs="Calibri"/>
                <w:sz w:val="20"/>
                <w:szCs w:val="20"/>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311EE6D0" w14:textId="77777777" w:rsidR="000B6A78" w:rsidRPr="00E7759A" w:rsidRDefault="000B6A78" w:rsidP="00FF1354">
            <w:pPr>
              <w:spacing w:after="0"/>
              <w:rPr>
                <w:rFonts w:cs="Calibri"/>
                <w:i/>
                <w:sz w:val="20"/>
                <w:szCs w:val="20"/>
                <w:lang w:val="en-GB"/>
              </w:rPr>
            </w:pPr>
            <w:proofErr w:type="spellStart"/>
            <w:r w:rsidRPr="00E7759A">
              <w:rPr>
                <w:rFonts w:cs="Calibri"/>
                <w:i/>
                <w:sz w:val="20"/>
                <w:szCs w:val="20"/>
                <w:lang w:val="en-GB"/>
              </w:rPr>
              <w:t>onTime</w:t>
            </w:r>
            <w:proofErr w:type="spellEnd"/>
            <w:r w:rsidRPr="00E7759A">
              <w:rPr>
                <w:rFonts w:cs="Calibri"/>
                <w:i/>
                <w:sz w:val="20"/>
                <w:szCs w:val="20"/>
                <w:lang w:val="en-GB"/>
              </w:rPr>
              <w:t xml:space="preserve"> | early | delayed | cancelled | missed | arrived | </w:t>
            </w:r>
            <w:proofErr w:type="spellStart"/>
            <w:r w:rsidRPr="00E7759A">
              <w:rPr>
                <w:rFonts w:cs="Calibri"/>
                <w:i/>
                <w:sz w:val="20"/>
                <w:szCs w:val="20"/>
                <w:lang w:val="en-GB"/>
              </w:rPr>
              <w:t>notExpected</w:t>
            </w:r>
            <w:proofErr w:type="spellEnd"/>
            <w:r w:rsidRPr="00E7759A">
              <w:rPr>
                <w:rFonts w:cs="Calibri"/>
                <w:i/>
                <w:sz w:val="20"/>
                <w:szCs w:val="20"/>
                <w:lang w:val="en-GB"/>
              </w:rPr>
              <w:t xml:space="preserve"> | | </w:t>
            </w:r>
            <w:proofErr w:type="spellStart"/>
            <w:r w:rsidRPr="00E7759A">
              <w:rPr>
                <w:rFonts w:cs="Calibri"/>
                <w:i/>
                <w:sz w:val="20"/>
                <w:szCs w:val="20"/>
                <w:lang w:val="en-GB"/>
              </w:rPr>
              <w:t>noReport</w:t>
            </w:r>
            <w:proofErr w:type="spellEnd"/>
            <w:r w:rsidRPr="00E7759A">
              <w:rPr>
                <w:rFonts w:cs="Calibri"/>
                <w:i/>
                <w:sz w:val="20"/>
                <w:szCs w:val="20"/>
                <w:lang w:val="en-GB"/>
              </w:rPr>
              <w:t xml:space="preserve"> </w:t>
            </w:r>
          </w:p>
        </w:tc>
        <w:tc>
          <w:tcPr>
            <w:tcW w:w="5245" w:type="dxa"/>
            <w:tcBorders>
              <w:top w:val="single" w:sz="4" w:space="0" w:color="auto"/>
              <w:left w:val="single" w:sz="4" w:space="0" w:color="auto"/>
              <w:bottom w:val="single" w:sz="4" w:space="0" w:color="auto"/>
              <w:right w:val="single" w:sz="4" w:space="0" w:color="auto"/>
            </w:tcBorders>
            <w:vAlign w:val="center"/>
          </w:tcPr>
          <w:p w14:paraId="09899042" w14:textId="77777777" w:rsidR="000B6A78" w:rsidRPr="00446B61" w:rsidRDefault="000B6A78" w:rsidP="00FF1354">
            <w:pPr>
              <w:spacing w:after="0"/>
              <w:jc w:val="both"/>
              <w:rPr>
                <w:rFonts w:cs="Calibri"/>
                <w:sz w:val="20"/>
                <w:szCs w:val="20"/>
                <w:highlight w:val="lightGray"/>
                <w:lang w:val="fr-FR"/>
              </w:rPr>
            </w:pPr>
            <w:r w:rsidRPr="00446B61">
              <w:rPr>
                <w:rFonts w:cs="Calibri"/>
                <w:sz w:val="20"/>
                <w:szCs w:val="20"/>
                <w:highlight w:val="lightGray"/>
                <w:lang w:val="fr-FR"/>
              </w:rPr>
              <w:t>Caractérisation de l'horaire d'arrivée attendu.</w:t>
            </w:r>
          </w:p>
          <w:p w14:paraId="7D6FED85" w14:textId="77777777" w:rsidR="000B6A78" w:rsidRPr="00446B61" w:rsidRDefault="000B6A78" w:rsidP="00FF1354">
            <w:pPr>
              <w:spacing w:after="0"/>
              <w:jc w:val="both"/>
              <w:rPr>
                <w:rFonts w:cs="Calibri"/>
                <w:sz w:val="20"/>
                <w:szCs w:val="20"/>
                <w:highlight w:val="lightGray"/>
              </w:rPr>
            </w:pPr>
            <w:r w:rsidRPr="00446B61">
              <w:rPr>
                <w:rFonts w:cs="Calibri"/>
                <w:sz w:val="20"/>
                <w:szCs w:val="20"/>
                <w:highlight w:val="lightGray"/>
              </w:rPr>
              <w:t xml:space="preserve">Valeur par </w:t>
            </w:r>
            <w:proofErr w:type="spellStart"/>
            <w:proofErr w:type="gramStart"/>
            <w:r w:rsidRPr="00446B61">
              <w:rPr>
                <w:rFonts w:cs="Calibri"/>
                <w:sz w:val="20"/>
                <w:szCs w:val="20"/>
                <w:highlight w:val="lightGray"/>
              </w:rPr>
              <w:t>défaut</w:t>
            </w:r>
            <w:proofErr w:type="spellEnd"/>
            <w:r w:rsidRPr="00446B61">
              <w:rPr>
                <w:rFonts w:cs="Calibri"/>
                <w:sz w:val="20"/>
                <w:szCs w:val="20"/>
                <w:highlight w:val="lightGray"/>
              </w:rPr>
              <w:t> :</w:t>
            </w:r>
            <w:proofErr w:type="gramEnd"/>
            <w:r w:rsidRPr="00446B61">
              <w:rPr>
                <w:rFonts w:cs="Calibri"/>
                <w:sz w:val="20"/>
                <w:szCs w:val="20"/>
                <w:highlight w:val="lightGray"/>
              </w:rPr>
              <w:t xml:space="preserve"> « </w:t>
            </w:r>
            <w:proofErr w:type="spellStart"/>
            <w:r w:rsidRPr="00446B61">
              <w:rPr>
                <w:rFonts w:cs="Calibri"/>
                <w:sz w:val="20"/>
                <w:szCs w:val="20"/>
                <w:highlight w:val="lightGray"/>
              </w:rPr>
              <w:t>onTime</w:t>
            </w:r>
            <w:proofErr w:type="spellEnd"/>
            <w:r w:rsidRPr="00446B61">
              <w:rPr>
                <w:rFonts w:cs="Calibri"/>
                <w:sz w:val="20"/>
                <w:szCs w:val="20"/>
                <w:highlight w:val="lightGray"/>
              </w:rPr>
              <w:t> »</w:t>
            </w:r>
          </w:p>
        </w:tc>
      </w:tr>
      <w:tr w:rsidR="000B6A78" w:rsidRPr="00E7759A" w14:paraId="712D597D" w14:textId="77777777" w:rsidTr="005D58BD">
        <w:trPr>
          <w:jc w:val="center"/>
        </w:trPr>
        <w:tc>
          <w:tcPr>
            <w:tcW w:w="1062" w:type="dxa"/>
            <w:vMerge/>
            <w:tcBorders>
              <w:left w:val="single" w:sz="4" w:space="0" w:color="auto"/>
              <w:bottom w:val="single" w:sz="4" w:space="0" w:color="auto"/>
              <w:right w:val="single" w:sz="4" w:space="0" w:color="auto"/>
            </w:tcBorders>
            <w:vAlign w:val="center"/>
          </w:tcPr>
          <w:p w14:paraId="48656C2C" w14:textId="77777777" w:rsidR="000B6A78" w:rsidRPr="00E7759A" w:rsidRDefault="000B6A78" w:rsidP="00FF1354">
            <w:pPr>
              <w:spacing w:after="0"/>
              <w:rPr>
                <w:rFonts w:cs="Calibri"/>
                <w:i/>
                <w:sz w:val="20"/>
                <w:szCs w:val="20"/>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75F3A128" w14:textId="77777777" w:rsidR="000B6A78" w:rsidRPr="00E7759A" w:rsidRDefault="000B6A78" w:rsidP="00FF1354">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rPr>
              <w:t>ArrivalProximity</w:t>
            </w:r>
            <w:r w:rsidRPr="00E7759A">
              <w:rPr>
                <w:rFonts w:cs="Calibri"/>
                <w:b/>
                <w:i/>
                <w:sz w:val="20"/>
                <w:szCs w:val="20"/>
                <w:highlight w:val="lightGray"/>
              </w:rPr>
              <w:softHyphen/>
              <w:t>Text</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1E7A7F2F" w14:textId="77777777" w:rsidR="000B6A78" w:rsidRPr="00E7759A" w:rsidRDefault="000B6A78" w:rsidP="00FF1354">
            <w:pPr>
              <w:spacing w:after="0"/>
              <w:rPr>
                <w:rFonts w:cs="Calibri"/>
                <w:sz w:val="20"/>
                <w:szCs w:val="20"/>
                <w:highlight w:val="cyan"/>
                <w:lang w:val="en-GB"/>
              </w:rPr>
            </w:pPr>
            <w:proofErr w:type="gramStart"/>
            <w:r w:rsidRPr="00E7759A">
              <w:rPr>
                <w:rFonts w:cs="Calibri"/>
                <w:sz w:val="20"/>
                <w:szCs w:val="20"/>
              </w:rPr>
              <w:t>0:*</w:t>
            </w:r>
            <w:proofErr w:type="gramEnd"/>
          </w:p>
        </w:tc>
        <w:tc>
          <w:tcPr>
            <w:tcW w:w="1373" w:type="dxa"/>
            <w:tcBorders>
              <w:top w:val="single" w:sz="4" w:space="0" w:color="auto"/>
              <w:left w:val="single" w:sz="4" w:space="0" w:color="auto"/>
              <w:bottom w:val="single" w:sz="4" w:space="0" w:color="auto"/>
              <w:right w:val="single" w:sz="4" w:space="0" w:color="auto"/>
            </w:tcBorders>
            <w:vAlign w:val="center"/>
          </w:tcPr>
          <w:p w14:paraId="5C6DE718" w14:textId="77777777" w:rsidR="000B6A78" w:rsidRPr="00E7759A" w:rsidRDefault="000B6A78" w:rsidP="00FF1354">
            <w:pPr>
              <w:spacing w:after="0"/>
              <w:rPr>
                <w:rFonts w:cs="Calibri"/>
                <w:i/>
                <w:sz w:val="20"/>
                <w:szCs w:val="20"/>
                <w:lang w:val="en-GB"/>
              </w:rPr>
            </w:pPr>
            <w:proofErr w:type="spellStart"/>
            <w:r w:rsidRPr="00E7759A">
              <w:rPr>
                <w:rFonts w:cs="Calibri"/>
                <w:i/>
                <w:sz w:val="20"/>
                <w:szCs w:val="20"/>
              </w:rPr>
              <w:t>NLString</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7F476652" w14:textId="77777777" w:rsidR="000B6A78" w:rsidRPr="00E7759A" w:rsidRDefault="000B6A78" w:rsidP="00FF1354">
            <w:pPr>
              <w:spacing w:after="0"/>
              <w:jc w:val="both"/>
              <w:rPr>
                <w:rFonts w:eastAsia="MS Mincho" w:cs="Calibri"/>
                <w:sz w:val="20"/>
                <w:szCs w:val="20"/>
              </w:rPr>
            </w:pPr>
            <w:r w:rsidRPr="00E7759A">
              <w:rPr>
                <w:rFonts w:cs="Calibri"/>
                <w:sz w:val="20"/>
                <w:szCs w:val="20"/>
                <w:highlight w:val="lightGray"/>
                <w:lang w:val="fr-FR"/>
              </w:rPr>
              <w:t xml:space="preserve">Texte libre à présenter quand le véhicule est proche, par exemple "à l'approche". Ce texte peut dépendre de règles propres à l'exploitant ou à l'AO, autant par son contenu que par les règles d'affichage qui le concernent (distance à partir de laquelle on l'affiche, etc.). Ces règles peuvent aussi être différentes suivant le lieu d'affichage de l'information (à quai, sur smartphone, dans un hall d'attente, etc.). </w:t>
            </w:r>
            <w:proofErr w:type="spellStart"/>
            <w:r w:rsidRPr="00E7759A">
              <w:rPr>
                <w:rFonts w:cs="Calibri"/>
                <w:sz w:val="20"/>
                <w:szCs w:val="20"/>
                <w:highlight w:val="lightGray"/>
              </w:rPr>
              <w:t>Ces</w:t>
            </w:r>
            <w:proofErr w:type="spellEnd"/>
            <w:r w:rsidRPr="00E7759A">
              <w:rPr>
                <w:rFonts w:cs="Calibri"/>
                <w:sz w:val="20"/>
                <w:szCs w:val="20"/>
                <w:highlight w:val="lightGray"/>
              </w:rPr>
              <w:t xml:space="preserve"> </w:t>
            </w:r>
            <w:proofErr w:type="spellStart"/>
            <w:r w:rsidRPr="00E7759A">
              <w:rPr>
                <w:rFonts w:cs="Calibri"/>
                <w:sz w:val="20"/>
                <w:szCs w:val="20"/>
                <w:highlight w:val="lightGray"/>
              </w:rPr>
              <w:t>règles</w:t>
            </w:r>
            <w:proofErr w:type="spellEnd"/>
            <w:r w:rsidRPr="00E7759A">
              <w:rPr>
                <w:rFonts w:cs="Calibri"/>
                <w:sz w:val="20"/>
                <w:szCs w:val="20"/>
                <w:highlight w:val="lightGray"/>
              </w:rPr>
              <w:t xml:space="preserve"> </w:t>
            </w:r>
            <w:proofErr w:type="spellStart"/>
            <w:r w:rsidRPr="00E7759A">
              <w:rPr>
                <w:rFonts w:cs="Calibri"/>
                <w:sz w:val="20"/>
                <w:szCs w:val="20"/>
                <w:highlight w:val="lightGray"/>
              </w:rPr>
              <w:t>sont</w:t>
            </w:r>
            <w:proofErr w:type="spellEnd"/>
            <w:r w:rsidRPr="00E7759A">
              <w:rPr>
                <w:rFonts w:cs="Calibri"/>
                <w:sz w:val="20"/>
                <w:szCs w:val="20"/>
                <w:highlight w:val="lightGray"/>
              </w:rPr>
              <w:t xml:space="preserve"> </w:t>
            </w:r>
            <w:proofErr w:type="spellStart"/>
            <w:r w:rsidRPr="00E7759A">
              <w:rPr>
                <w:rFonts w:cs="Calibri"/>
                <w:sz w:val="20"/>
                <w:szCs w:val="20"/>
                <w:highlight w:val="lightGray"/>
              </w:rPr>
              <w:t>échangées</w:t>
            </w:r>
            <w:proofErr w:type="spellEnd"/>
            <w:r w:rsidRPr="00E7759A">
              <w:rPr>
                <w:rFonts w:cs="Calibri"/>
                <w:sz w:val="20"/>
                <w:szCs w:val="20"/>
                <w:highlight w:val="lightGray"/>
              </w:rPr>
              <w:t xml:space="preserve"> </w:t>
            </w:r>
            <w:proofErr w:type="spellStart"/>
            <w:r w:rsidRPr="00E7759A">
              <w:rPr>
                <w:rFonts w:cs="Calibri"/>
                <w:sz w:val="20"/>
                <w:szCs w:val="20"/>
                <w:highlight w:val="lightGray"/>
              </w:rPr>
              <w:t>en</w:t>
            </w:r>
            <w:proofErr w:type="spellEnd"/>
            <w:r w:rsidRPr="00E7759A">
              <w:rPr>
                <w:rFonts w:cs="Calibri"/>
                <w:sz w:val="20"/>
                <w:szCs w:val="20"/>
                <w:highlight w:val="lightGray"/>
              </w:rPr>
              <w:t xml:space="preserve"> </w:t>
            </w:r>
            <w:proofErr w:type="spellStart"/>
            <w:r w:rsidRPr="00E7759A">
              <w:rPr>
                <w:rFonts w:cs="Calibri"/>
                <w:sz w:val="20"/>
                <w:szCs w:val="20"/>
                <w:highlight w:val="lightGray"/>
              </w:rPr>
              <w:t>amont</w:t>
            </w:r>
            <w:proofErr w:type="spellEnd"/>
            <w:r w:rsidRPr="00E7759A">
              <w:rPr>
                <w:rFonts w:cs="Calibri"/>
                <w:sz w:val="20"/>
                <w:szCs w:val="20"/>
                <w:highlight w:val="lightGray"/>
              </w:rPr>
              <w:t xml:space="preserve"> de </w:t>
            </w:r>
            <w:proofErr w:type="spellStart"/>
            <w:r w:rsidRPr="00E7759A">
              <w:rPr>
                <w:rFonts w:cs="Calibri"/>
                <w:sz w:val="20"/>
                <w:szCs w:val="20"/>
                <w:highlight w:val="lightGray"/>
              </w:rPr>
              <w:t>façon</w:t>
            </w:r>
            <w:proofErr w:type="spellEnd"/>
            <w:r w:rsidRPr="00E7759A">
              <w:rPr>
                <w:rFonts w:cs="Calibri"/>
                <w:sz w:val="20"/>
                <w:szCs w:val="20"/>
                <w:highlight w:val="lightGray"/>
              </w:rPr>
              <w:t xml:space="preserve"> </w:t>
            </w:r>
            <w:proofErr w:type="spellStart"/>
            <w:r w:rsidRPr="00E7759A">
              <w:rPr>
                <w:rFonts w:cs="Calibri"/>
                <w:sz w:val="20"/>
                <w:szCs w:val="20"/>
                <w:highlight w:val="lightGray"/>
              </w:rPr>
              <w:t>contractuelle</w:t>
            </w:r>
            <w:proofErr w:type="spellEnd"/>
            <w:r w:rsidRPr="00E7759A">
              <w:rPr>
                <w:rFonts w:cs="Calibri"/>
                <w:sz w:val="20"/>
                <w:szCs w:val="20"/>
                <w:highlight w:val="lightGray"/>
              </w:rPr>
              <w:t>.</w:t>
            </w:r>
          </w:p>
        </w:tc>
      </w:tr>
      <w:tr w:rsidR="000B6A78" w:rsidRPr="00E7759A" w14:paraId="1FA76D9F" w14:textId="77777777" w:rsidTr="005D58BD">
        <w:trPr>
          <w:jc w:val="center"/>
        </w:trPr>
        <w:tc>
          <w:tcPr>
            <w:tcW w:w="1062" w:type="dxa"/>
            <w:vMerge w:val="restart"/>
            <w:tcBorders>
              <w:top w:val="single" w:sz="4" w:space="0" w:color="auto"/>
              <w:left w:val="single" w:sz="4" w:space="0" w:color="auto"/>
              <w:right w:val="single" w:sz="4" w:space="0" w:color="auto"/>
            </w:tcBorders>
            <w:vAlign w:val="center"/>
          </w:tcPr>
          <w:p w14:paraId="73CEFA6E" w14:textId="77777777" w:rsidR="000B6A78" w:rsidRPr="00E7759A" w:rsidRDefault="000B6A78" w:rsidP="00FF1354">
            <w:pPr>
              <w:spacing w:after="0"/>
              <w:rPr>
                <w:rFonts w:cs="Calibri"/>
                <w:i/>
                <w:sz w:val="20"/>
                <w:szCs w:val="20"/>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666A4F0F" w14:textId="77777777" w:rsidR="000B6A78" w:rsidRPr="00E7759A" w:rsidRDefault="000B6A78" w:rsidP="00FF1354">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Arrival</w:t>
            </w:r>
            <w:r w:rsidRPr="00E7759A">
              <w:rPr>
                <w:rFonts w:cs="Calibri"/>
                <w:b/>
                <w:i/>
                <w:sz w:val="20"/>
                <w:szCs w:val="20"/>
                <w:highlight w:val="lightGray"/>
                <w:shd w:val="clear" w:color="auto" w:fill="00FF00"/>
              </w:rPr>
              <w:softHyphen/>
              <w:t>Platform</w:t>
            </w:r>
            <w:proofErr w:type="spellEnd"/>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rPr>
              <w:t>Name</w:t>
            </w:r>
          </w:p>
        </w:tc>
        <w:tc>
          <w:tcPr>
            <w:tcW w:w="635" w:type="dxa"/>
            <w:tcBorders>
              <w:top w:val="single" w:sz="4" w:space="0" w:color="auto"/>
              <w:left w:val="single" w:sz="4" w:space="0" w:color="auto"/>
              <w:bottom w:val="single" w:sz="4" w:space="0" w:color="auto"/>
              <w:right w:val="single" w:sz="4" w:space="0" w:color="auto"/>
            </w:tcBorders>
            <w:vAlign w:val="center"/>
          </w:tcPr>
          <w:p w14:paraId="1767F175" w14:textId="77777777" w:rsidR="000B6A78" w:rsidRPr="00E7759A" w:rsidRDefault="000B6A78" w:rsidP="00FF1354">
            <w:pPr>
              <w:spacing w:after="0"/>
              <w:rPr>
                <w:rFonts w:cs="Calibri"/>
                <w:sz w:val="20"/>
                <w:szCs w:val="20"/>
              </w:rPr>
            </w:pPr>
            <w:r w:rsidRPr="00E7759A">
              <w:rPr>
                <w:rFonts w:cs="Calibri"/>
                <w:sz w:val="20"/>
                <w:szCs w:val="20"/>
              </w:rPr>
              <w:t>0:1</w:t>
            </w:r>
          </w:p>
        </w:tc>
        <w:tc>
          <w:tcPr>
            <w:tcW w:w="1373" w:type="dxa"/>
            <w:tcBorders>
              <w:top w:val="single" w:sz="4" w:space="0" w:color="auto"/>
              <w:left w:val="single" w:sz="4" w:space="0" w:color="auto"/>
              <w:bottom w:val="single" w:sz="4" w:space="0" w:color="auto"/>
              <w:right w:val="single" w:sz="4" w:space="0" w:color="auto"/>
            </w:tcBorders>
            <w:vAlign w:val="center"/>
          </w:tcPr>
          <w:p w14:paraId="09A6C46A" w14:textId="77777777" w:rsidR="000B6A78" w:rsidRPr="00E7759A" w:rsidRDefault="000B6A78" w:rsidP="00FF1354">
            <w:pPr>
              <w:spacing w:after="0"/>
              <w:rPr>
                <w:rFonts w:cs="Calibri"/>
                <w:i/>
                <w:sz w:val="20"/>
                <w:szCs w:val="20"/>
              </w:rPr>
            </w:pPr>
            <w:proofErr w:type="spellStart"/>
            <w:r w:rsidRPr="00E7759A">
              <w:rPr>
                <w:rFonts w:cs="Calibri"/>
                <w:i/>
                <w:sz w:val="20"/>
                <w:szCs w:val="20"/>
              </w:rPr>
              <w:t>NLString</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5DC9BEBE" w14:textId="77777777" w:rsidR="000B6A78" w:rsidRPr="00E7759A" w:rsidRDefault="000B6A78" w:rsidP="00FF1354">
            <w:pPr>
              <w:spacing w:after="0"/>
              <w:jc w:val="both"/>
              <w:rPr>
                <w:rFonts w:cs="Calibri"/>
                <w:sz w:val="20"/>
                <w:szCs w:val="20"/>
              </w:rPr>
            </w:pPr>
            <w:r w:rsidRPr="00E7759A">
              <w:rPr>
                <w:rFonts w:cs="Calibri"/>
                <w:sz w:val="20"/>
                <w:szCs w:val="20"/>
              </w:rPr>
              <w:t xml:space="preserve">Identification du </w:t>
            </w:r>
            <w:proofErr w:type="spellStart"/>
            <w:r w:rsidRPr="00E7759A">
              <w:rPr>
                <w:rFonts w:cs="Calibri"/>
                <w:sz w:val="20"/>
                <w:szCs w:val="20"/>
              </w:rPr>
              <w:t>quai</w:t>
            </w:r>
            <w:proofErr w:type="spellEnd"/>
            <w:r w:rsidRPr="00E7759A">
              <w:rPr>
                <w:rFonts w:cs="Calibri"/>
                <w:sz w:val="20"/>
                <w:szCs w:val="20"/>
              </w:rPr>
              <w:t xml:space="preserve"> </w:t>
            </w:r>
            <w:proofErr w:type="spellStart"/>
            <w:r w:rsidRPr="00E7759A">
              <w:rPr>
                <w:rFonts w:cs="Calibri"/>
                <w:sz w:val="20"/>
                <w:szCs w:val="20"/>
              </w:rPr>
              <w:t>d'arrivée</w:t>
            </w:r>
            <w:proofErr w:type="spellEnd"/>
            <w:r w:rsidRPr="00E7759A">
              <w:rPr>
                <w:rFonts w:cs="Calibri"/>
                <w:sz w:val="20"/>
                <w:szCs w:val="20"/>
              </w:rPr>
              <w:t xml:space="preserve">. </w:t>
            </w:r>
          </w:p>
        </w:tc>
      </w:tr>
      <w:tr w:rsidR="000B6A78" w:rsidRPr="00E32CB2" w14:paraId="2FCE74F9" w14:textId="77777777" w:rsidTr="005D58BD">
        <w:trPr>
          <w:jc w:val="center"/>
        </w:trPr>
        <w:tc>
          <w:tcPr>
            <w:tcW w:w="1062" w:type="dxa"/>
            <w:vMerge/>
            <w:tcBorders>
              <w:left w:val="single" w:sz="4" w:space="0" w:color="auto"/>
              <w:right w:val="single" w:sz="4" w:space="0" w:color="auto"/>
            </w:tcBorders>
            <w:vAlign w:val="center"/>
          </w:tcPr>
          <w:p w14:paraId="75252421" w14:textId="77777777" w:rsidR="000B6A78" w:rsidRPr="00E7759A" w:rsidRDefault="000B6A78" w:rsidP="00FF1354">
            <w:pPr>
              <w:spacing w:after="0"/>
              <w:rPr>
                <w:rFonts w:cs="Calibri"/>
                <w:i/>
                <w:sz w:val="20"/>
                <w:szCs w:val="20"/>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2CE80F1C" w14:textId="77777777" w:rsidR="000B6A78" w:rsidRPr="00E7759A" w:rsidRDefault="000B6A78" w:rsidP="00FF1354">
            <w:pPr>
              <w:spacing w:after="0"/>
              <w:rPr>
                <w:rFonts w:cs="Calibri"/>
                <w:b/>
                <w:i/>
                <w:vanish/>
                <w:sz w:val="20"/>
                <w:szCs w:val="20"/>
                <w:highlight w:val="cyan"/>
              </w:rPr>
            </w:pPr>
            <w:proofErr w:type="spellStart"/>
            <w:r w:rsidRPr="00E7759A">
              <w:rPr>
                <w:rFonts w:cs="Calibri"/>
                <w:b/>
                <w:i/>
                <w:vanish/>
                <w:sz w:val="20"/>
                <w:szCs w:val="20"/>
                <w:highlight w:val="cyan"/>
              </w:rPr>
              <w:t>Arrival</w:t>
            </w:r>
            <w:r w:rsidRPr="00E7759A">
              <w:rPr>
                <w:rFonts w:cs="Calibri"/>
                <w:b/>
                <w:i/>
                <w:vanish/>
                <w:sz w:val="20"/>
                <w:szCs w:val="20"/>
                <w:highlight w:val="cyan"/>
              </w:rPr>
              <w:softHyphen/>
              <w:t>Boarding</w:t>
            </w:r>
            <w:r w:rsidRPr="00E7759A">
              <w:rPr>
                <w:rFonts w:cs="Calibri"/>
                <w:b/>
                <w:i/>
                <w:vanish/>
                <w:sz w:val="20"/>
                <w:szCs w:val="20"/>
                <w:highlight w:val="cyan"/>
              </w:rPr>
              <w:softHyphen/>
              <w:t>Activity</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5D98683B" w14:textId="77777777" w:rsidR="000B6A78" w:rsidRPr="00E7759A" w:rsidRDefault="000B6A78" w:rsidP="00FF1354">
            <w:pPr>
              <w:spacing w:after="0"/>
              <w:rPr>
                <w:rFonts w:cs="Calibri"/>
                <w:vanish/>
                <w:sz w:val="20"/>
                <w:szCs w:val="20"/>
                <w:highlight w:val="cyan"/>
              </w:rPr>
            </w:pPr>
            <w:r w:rsidRPr="00E7759A">
              <w:rPr>
                <w:rFonts w:cs="Calibri"/>
                <w:vanish/>
                <w:sz w:val="20"/>
                <w:szCs w:val="20"/>
                <w:highlight w:val="cyan"/>
              </w:rPr>
              <w:t>0:1</w:t>
            </w:r>
          </w:p>
        </w:tc>
        <w:tc>
          <w:tcPr>
            <w:tcW w:w="1373" w:type="dxa"/>
            <w:tcBorders>
              <w:top w:val="single" w:sz="4" w:space="0" w:color="auto"/>
              <w:left w:val="single" w:sz="4" w:space="0" w:color="auto"/>
              <w:bottom w:val="single" w:sz="4" w:space="0" w:color="auto"/>
              <w:right w:val="single" w:sz="4" w:space="0" w:color="auto"/>
            </w:tcBorders>
            <w:vAlign w:val="center"/>
          </w:tcPr>
          <w:p w14:paraId="3AE38F14" w14:textId="77777777" w:rsidR="000B6A78" w:rsidRPr="00E7759A" w:rsidRDefault="000B6A78" w:rsidP="00FF1354">
            <w:pPr>
              <w:spacing w:after="0"/>
              <w:rPr>
                <w:rFonts w:cs="Calibri"/>
                <w:i/>
                <w:vanish/>
                <w:sz w:val="20"/>
                <w:szCs w:val="20"/>
                <w:highlight w:val="cyan"/>
              </w:rPr>
            </w:pPr>
            <w:r w:rsidRPr="00E7759A">
              <w:rPr>
                <w:rFonts w:cs="Calibri"/>
                <w:i/>
                <w:vanish/>
                <w:sz w:val="20"/>
                <w:szCs w:val="20"/>
                <w:highlight w:val="cyan"/>
              </w:rPr>
              <w:t xml:space="preserve">alighting | </w:t>
            </w:r>
            <w:proofErr w:type="spellStart"/>
            <w:r w:rsidRPr="00E7759A">
              <w:rPr>
                <w:rFonts w:cs="Calibri"/>
                <w:i/>
                <w:vanish/>
                <w:sz w:val="20"/>
                <w:szCs w:val="20"/>
                <w:highlight w:val="cyan"/>
              </w:rPr>
              <w:t>noAlighting</w:t>
            </w:r>
            <w:proofErr w:type="spellEnd"/>
            <w:r w:rsidRPr="00E7759A">
              <w:rPr>
                <w:rFonts w:cs="Calibri"/>
                <w:i/>
                <w:vanish/>
                <w:sz w:val="20"/>
                <w:szCs w:val="20"/>
                <w:highlight w:val="cyan"/>
              </w:rPr>
              <w:t xml:space="preserve"> | </w:t>
            </w:r>
            <w:proofErr w:type="spellStart"/>
            <w:r w:rsidRPr="00E7759A">
              <w:rPr>
                <w:rFonts w:cs="Calibri"/>
                <w:i/>
                <w:vanish/>
                <w:sz w:val="20"/>
                <w:szCs w:val="20"/>
                <w:highlight w:val="cyan"/>
              </w:rPr>
              <w:t>passthru</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46F4BE78" w14:textId="77777777" w:rsidR="000B6A78" w:rsidRPr="00E7759A" w:rsidRDefault="000B6A78" w:rsidP="00FF1354">
            <w:pPr>
              <w:spacing w:after="0"/>
              <w:jc w:val="both"/>
              <w:rPr>
                <w:rFonts w:cs="Calibri"/>
                <w:vanish/>
                <w:sz w:val="20"/>
                <w:szCs w:val="20"/>
                <w:highlight w:val="cyan"/>
                <w:lang w:val="fr-FR"/>
              </w:rPr>
            </w:pPr>
            <w:r w:rsidRPr="00E7759A">
              <w:rPr>
                <w:rFonts w:cs="Calibri"/>
                <w:vanish/>
                <w:sz w:val="20"/>
                <w:szCs w:val="20"/>
                <w:highlight w:val="cyan"/>
                <w:lang w:val="fr-FR"/>
              </w:rPr>
              <w:t>Indique si l'on peut monter dans le véhicule ou si c'est un passage sans arrêt ou avec montée interdite.</w:t>
            </w:r>
          </w:p>
          <w:p w14:paraId="363BD105" w14:textId="77777777" w:rsidR="000B6A78" w:rsidRPr="00E7759A" w:rsidRDefault="000B6A78" w:rsidP="00FF1354">
            <w:pPr>
              <w:spacing w:after="0"/>
              <w:jc w:val="both"/>
              <w:rPr>
                <w:rFonts w:cs="Calibri"/>
                <w:vanish/>
                <w:sz w:val="20"/>
                <w:szCs w:val="20"/>
                <w:highlight w:val="cyan"/>
                <w:lang w:val="fr-FR"/>
              </w:rPr>
            </w:pPr>
            <w:r w:rsidRPr="00E7759A">
              <w:rPr>
                <w:rFonts w:cs="Calibri"/>
                <w:vanish/>
                <w:sz w:val="20"/>
                <w:szCs w:val="20"/>
                <w:highlight w:val="cyan"/>
                <w:lang w:val="fr-FR"/>
              </w:rPr>
              <w:t xml:space="preserve">On utilisera le </w:t>
            </w:r>
            <w:proofErr w:type="spellStart"/>
            <w:r w:rsidRPr="00E7759A">
              <w:rPr>
                <w:rFonts w:cs="Calibri"/>
                <w:b/>
                <w:vanish/>
                <w:sz w:val="20"/>
                <w:szCs w:val="20"/>
                <w:highlight w:val="cyan"/>
                <w:lang w:val="fr-FR"/>
              </w:rPr>
              <w:t>Departure</w:t>
            </w:r>
            <w:r w:rsidRPr="00E7759A">
              <w:rPr>
                <w:rFonts w:cs="Calibri"/>
                <w:b/>
                <w:vanish/>
                <w:sz w:val="20"/>
                <w:szCs w:val="20"/>
                <w:highlight w:val="cyan"/>
                <w:lang w:val="fr-FR"/>
              </w:rPr>
              <w:softHyphen/>
              <w:t>Boarding</w:t>
            </w:r>
            <w:r w:rsidRPr="00E7759A">
              <w:rPr>
                <w:rFonts w:cs="Calibri"/>
                <w:b/>
                <w:vanish/>
                <w:sz w:val="20"/>
                <w:szCs w:val="20"/>
                <w:highlight w:val="cyan"/>
                <w:lang w:val="fr-FR"/>
              </w:rPr>
              <w:softHyphen/>
              <w:t>Activity</w:t>
            </w:r>
            <w:proofErr w:type="spellEnd"/>
            <w:r w:rsidR="00274BE9" w:rsidRPr="00E7759A">
              <w:rPr>
                <w:rFonts w:cs="Calibri"/>
                <w:vanish/>
                <w:sz w:val="20"/>
                <w:szCs w:val="20"/>
                <w:highlight w:val="cyan"/>
                <w:lang w:val="fr-FR"/>
              </w:rPr>
              <w:t xml:space="preserve"> dans le profil FR</w:t>
            </w:r>
          </w:p>
        </w:tc>
      </w:tr>
      <w:tr w:rsidR="000B6A78" w:rsidRPr="00E7759A" w14:paraId="02906A13" w14:textId="77777777" w:rsidTr="005D58BD">
        <w:trPr>
          <w:jc w:val="center"/>
        </w:trPr>
        <w:tc>
          <w:tcPr>
            <w:tcW w:w="1062" w:type="dxa"/>
            <w:vMerge/>
            <w:tcBorders>
              <w:left w:val="single" w:sz="4" w:space="0" w:color="auto"/>
              <w:right w:val="single" w:sz="4" w:space="0" w:color="auto"/>
            </w:tcBorders>
            <w:vAlign w:val="center"/>
          </w:tcPr>
          <w:p w14:paraId="1E6A4B3A" w14:textId="77777777" w:rsidR="000B6A78" w:rsidRPr="00E7759A" w:rsidRDefault="000B6A78" w:rsidP="00FF1354">
            <w:pPr>
              <w:spacing w:after="0"/>
              <w:rPr>
                <w:rFonts w:cs="Calibri"/>
                <w:i/>
                <w:sz w:val="20"/>
                <w:szCs w:val="20"/>
                <w:lang w:val="fr-FR"/>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6ED4B095" w14:textId="77777777" w:rsidR="000B6A78" w:rsidRPr="00E7759A" w:rsidRDefault="000B6A78" w:rsidP="00FF1354">
            <w:pPr>
              <w:spacing w:after="0"/>
              <w:rPr>
                <w:rFonts w:cs="Calibri"/>
                <w:b/>
                <w:i/>
                <w:vanish/>
                <w:sz w:val="20"/>
                <w:szCs w:val="20"/>
                <w:highlight w:val="cyan"/>
                <w:shd w:val="clear" w:color="auto" w:fill="CCCCFF"/>
                <w:lang w:val="en-GB"/>
              </w:rPr>
            </w:pPr>
            <w:proofErr w:type="spellStart"/>
            <w:r w:rsidRPr="00E7759A">
              <w:rPr>
                <w:rFonts w:cs="Calibri"/>
                <w:b/>
                <w:i/>
                <w:vanish/>
                <w:sz w:val="20"/>
                <w:szCs w:val="20"/>
                <w:highlight w:val="cyan"/>
                <w:lang w:val="en-GB"/>
              </w:rPr>
              <w:t>ArrivalStop</w:t>
            </w:r>
            <w:r w:rsidRPr="00E7759A">
              <w:rPr>
                <w:rFonts w:cs="Calibri"/>
                <w:b/>
                <w:i/>
                <w:vanish/>
                <w:sz w:val="20"/>
                <w:szCs w:val="20"/>
                <w:highlight w:val="cyan"/>
                <w:lang w:val="en-GB"/>
              </w:rPr>
              <w:softHyphen/>
              <w:t>Assignment</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0872D07" w14:textId="77777777" w:rsidR="000B6A78" w:rsidRPr="00E7759A" w:rsidRDefault="000B6A78" w:rsidP="00FF1354">
            <w:pPr>
              <w:spacing w:after="0"/>
              <w:rPr>
                <w:rFonts w:cs="Calibri"/>
                <w:vanish/>
                <w:sz w:val="20"/>
                <w:szCs w:val="20"/>
                <w:highlight w:val="cyan"/>
                <w:lang w:val="en-GB"/>
              </w:rPr>
            </w:pPr>
            <w:r w:rsidRPr="00E7759A">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0CD74AC6" w14:textId="77777777" w:rsidR="000B6A78" w:rsidRPr="00E7759A" w:rsidRDefault="000B6A78" w:rsidP="00FF1354">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5245" w:type="dxa"/>
            <w:tcBorders>
              <w:top w:val="single" w:sz="4" w:space="0" w:color="auto"/>
              <w:left w:val="single" w:sz="4" w:space="0" w:color="auto"/>
              <w:bottom w:val="single" w:sz="4" w:space="0" w:color="auto"/>
              <w:right w:val="single" w:sz="4" w:space="0" w:color="auto"/>
            </w:tcBorders>
            <w:vAlign w:val="center"/>
          </w:tcPr>
          <w:p w14:paraId="3A5C50B1" w14:textId="77777777" w:rsidR="000B6A78" w:rsidRPr="00E7759A" w:rsidRDefault="000B6A78" w:rsidP="00FF1354">
            <w:pPr>
              <w:spacing w:after="0"/>
              <w:jc w:val="both"/>
              <w:rPr>
                <w:rFonts w:cs="Calibri"/>
                <w:vanish/>
                <w:sz w:val="20"/>
                <w:szCs w:val="20"/>
                <w:highlight w:val="cyan"/>
              </w:rPr>
            </w:pPr>
            <w:r w:rsidRPr="00E7759A">
              <w:rPr>
                <w:rFonts w:cs="Calibri"/>
                <w:vanish/>
                <w:sz w:val="20"/>
                <w:szCs w:val="20"/>
                <w:highlight w:val="cyan"/>
                <w:lang w:val="en-GB"/>
              </w:rPr>
              <w:t xml:space="preserve">Assignment of arrival of Scheduled STOP POINT to a physical QUAY (platform). If not given, assume same as for departure </w:t>
            </w:r>
          </w:p>
        </w:tc>
      </w:tr>
      <w:tr w:rsidR="005D58BD" w:rsidRPr="00E7759A" w14:paraId="353E3384" w14:textId="77777777" w:rsidTr="00A214BA">
        <w:trPr>
          <w:jc w:val="center"/>
        </w:trPr>
        <w:tc>
          <w:tcPr>
            <w:tcW w:w="1062" w:type="dxa"/>
            <w:vMerge/>
            <w:tcBorders>
              <w:left w:val="single" w:sz="4" w:space="0" w:color="auto"/>
              <w:right w:val="single" w:sz="4" w:space="0" w:color="auto"/>
            </w:tcBorders>
            <w:vAlign w:val="center"/>
          </w:tcPr>
          <w:p w14:paraId="79421139" w14:textId="77777777" w:rsidR="005D58BD" w:rsidRPr="00E7759A" w:rsidRDefault="005D58BD" w:rsidP="00FF1354">
            <w:pPr>
              <w:spacing w:after="0"/>
              <w:rPr>
                <w:rFonts w:cs="Calibri"/>
                <w:i/>
                <w:sz w:val="20"/>
                <w:szCs w:val="20"/>
              </w:rPr>
            </w:pPr>
          </w:p>
        </w:tc>
        <w:tc>
          <w:tcPr>
            <w:tcW w:w="236" w:type="dxa"/>
            <w:vMerge w:val="restart"/>
            <w:tcBorders>
              <w:top w:val="single" w:sz="4" w:space="0" w:color="auto"/>
              <w:left w:val="single" w:sz="4" w:space="0" w:color="auto"/>
              <w:right w:val="single" w:sz="4" w:space="0" w:color="auto"/>
            </w:tcBorders>
            <w:vAlign w:val="center"/>
          </w:tcPr>
          <w:p w14:paraId="769BABFF" w14:textId="77777777" w:rsidR="005D58BD" w:rsidRPr="00E7759A" w:rsidRDefault="005D58BD" w:rsidP="00FF1354">
            <w:pPr>
              <w:spacing w:after="0"/>
              <w:rPr>
                <w:rFonts w:cs="Calibri"/>
                <w:b/>
                <w:i/>
                <w:vanish/>
                <w:sz w:val="20"/>
                <w:szCs w:val="20"/>
                <w:highlight w:val="cyan"/>
                <w:shd w:val="clear" w:color="auto" w:fill="CCCCFF"/>
                <w:lang w:val="en-GB"/>
              </w:rPr>
            </w:pP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4D2242F5" w14:textId="77777777" w:rsidR="005D58BD" w:rsidRPr="00E7759A" w:rsidRDefault="005D58BD" w:rsidP="00FF1354">
            <w:pPr>
              <w:spacing w:after="0"/>
              <w:rPr>
                <w:rFonts w:cs="Calibri"/>
                <w:b/>
                <w:i/>
                <w:vanish/>
                <w:sz w:val="20"/>
                <w:szCs w:val="20"/>
                <w:highlight w:val="cyan"/>
                <w:shd w:val="clear" w:color="auto" w:fill="CCCCFF"/>
                <w:lang w:val="en-GB"/>
              </w:rPr>
            </w:pPr>
            <w:proofErr w:type="spellStart"/>
            <w:r w:rsidRPr="00E7759A">
              <w:rPr>
                <w:rFonts w:cs="Calibri"/>
                <w:b/>
                <w:i/>
                <w:vanish/>
                <w:sz w:val="20"/>
                <w:szCs w:val="20"/>
                <w:highlight w:val="cyan"/>
                <w:lang w:val="en-GB"/>
              </w:rPr>
              <w:t>Aimed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366F8B71" w14:textId="77777777" w:rsidR="005D58BD" w:rsidRPr="00E7759A" w:rsidRDefault="005D58BD" w:rsidP="00FF1354">
            <w:pPr>
              <w:spacing w:after="0"/>
              <w:rPr>
                <w:rFonts w:cs="Calibri"/>
                <w:vanish/>
                <w:sz w:val="20"/>
                <w:szCs w:val="20"/>
                <w:highlight w:val="cyan"/>
                <w:lang w:val="en-GB"/>
              </w:rPr>
            </w:pPr>
            <w:r w:rsidRPr="00E7759A">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7045511A" w14:textId="77777777" w:rsidR="005D58BD" w:rsidRPr="00E7759A" w:rsidRDefault="005D58BD" w:rsidP="00FF1354">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2E455798" w14:textId="77777777" w:rsidR="005D58BD" w:rsidRPr="00E7759A" w:rsidRDefault="005D58BD" w:rsidP="00FF1354">
            <w:pPr>
              <w:spacing w:after="0"/>
              <w:jc w:val="both"/>
              <w:rPr>
                <w:rFonts w:cs="Calibri"/>
                <w:vanish/>
                <w:sz w:val="20"/>
                <w:szCs w:val="20"/>
                <w:highlight w:val="cyan"/>
              </w:rPr>
            </w:pPr>
            <w:r w:rsidRPr="00E7759A">
              <w:rPr>
                <w:rFonts w:cs="Calibri"/>
                <w:vanish/>
                <w:sz w:val="20"/>
                <w:szCs w:val="20"/>
                <w:highlight w:val="cyan"/>
                <w:lang w:val="en-GB"/>
              </w:rPr>
              <w:t xml:space="preserve">Physical QUAY to use according to the planned timetable. </w:t>
            </w:r>
          </w:p>
        </w:tc>
      </w:tr>
      <w:tr w:rsidR="005D58BD" w:rsidRPr="00E7759A" w14:paraId="6E18BA66" w14:textId="77777777" w:rsidTr="006C68FD">
        <w:trPr>
          <w:jc w:val="center"/>
        </w:trPr>
        <w:tc>
          <w:tcPr>
            <w:tcW w:w="1062" w:type="dxa"/>
            <w:vMerge/>
            <w:tcBorders>
              <w:left w:val="single" w:sz="4" w:space="0" w:color="auto"/>
              <w:right w:val="single" w:sz="4" w:space="0" w:color="auto"/>
            </w:tcBorders>
            <w:vAlign w:val="center"/>
          </w:tcPr>
          <w:p w14:paraId="2E4B2BDE" w14:textId="77777777" w:rsidR="005D58BD" w:rsidRPr="00E7759A" w:rsidRDefault="005D58BD" w:rsidP="00FF1354">
            <w:pPr>
              <w:spacing w:after="0"/>
              <w:rPr>
                <w:rFonts w:cs="Calibri"/>
                <w:i/>
                <w:sz w:val="20"/>
                <w:szCs w:val="20"/>
              </w:rPr>
            </w:pPr>
          </w:p>
        </w:tc>
        <w:tc>
          <w:tcPr>
            <w:tcW w:w="236" w:type="dxa"/>
            <w:vMerge/>
            <w:tcBorders>
              <w:left w:val="single" w:sz="4" w:space="0" w:color="auto"/>
              <w:right w:val="single" w:sz="4" w:space="0" w:color="auto"/>
            </w:tcBorders>
            <w:vAlign w:val="center"/>
          </w:tcPr>
          <w:p w14:paraId="14DEA01E" w14:textId="77777777" w:rsidR="005D58BD" w:rsidRPr="00E7759A" w:rsidRDefault="005D58BD" w:rsidP="00FF1354">
            <w:pPr>
              <w:spacing w:after="0"/>
              <w:rPr>
                <w:rFonts w:cs="Calibri"/>
                <w:b/>
                <w:i/>
                <w:vanish/>
                <w:sz w:val="20"/>
                <w:szCs w:val="20"/>
                <w:highlight w:val="cyan"/>
                <w:shd w:val="clear" w:color="auto" w:fill="CCCCFF"/>
                <w:lang w:val="en-GB"/>
              </w:rPr>
            </w:pP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3BB168C7" w14:textId="77777777" w:rsidR="005D58BD" w:rsidRPr="00E7759A" w:rsidRDefault="005D58BD" w:rsidP="00FF1354">
            <w:pPr>
              <w:spacing w:after="0"/>
              <w:rPr>
                <w:rFonts w:cs="Calibri"/>
                <w:b/>
                <w:i/>
                <w:vanish/>
                <w:sz w:val="20"/>
                <w:szCs w:val="20"/>
                <w:highlight w:val="cyan"/>
                <w:shd w:val="clear" w:color="auto" w:fill="CCCCFF"/>
                <w:lang w:val="en-GB"/>
              </w:rPr>
            </w:pPr>
            <w:proofErr w:type="spellStart"/>
            <w:r w:rsidRPr="00E7759A">
              <w:rPr>
                <w:rFonts w:cs="Calibri"/>
                <w:b/>
                <w:i/>
                <w:vanish/>
                <w:sz w:val="20"/>
                <w:szCs w:val="20"/>
                <w:highlight w:val="cyan"/>
                <w:lang w:val="en-GB"/>
              </w:rPr>
              <w:t>Aimed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QuayName</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200D77E1" w14:textId="77777777" w:rsidR="005D58BD" w:rsidRPr="00E7759A" w:rsidRDefault="005D58BD" w:rsidP="00FF1354">
            <w:pPr>
              <w:spacing w:after="0"/>
              <w:rPr>
                <w:rFonts w:cs="Calibri"/>
                <w:vanish/>
                <w:sz w:val="20"/>
                <w:szCs w:val="20"/>
                <w:highlight w:val="cyan"/>
                <w:lang w:val="en-GB"/>
              </w:rPr>
            </w:pPr>
            <w:r w:rsidRPr="00E7759A">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3FBCC78F" w14:textId="77777777" w:rsidR="005D58BD" w:rsidRPr="00E7759A" w:rsidRDefault="005D58BD" w:rsidP="00FF1354">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4840841A" w14:textId="77777777" w:rsidR="005D58BD" w:rsidRPr="00E7759A" w:rsidRDefault="005D58BD" w:rsidP="00FF1354">
            <w:pPr>
              <w:spacing w:after="0"/>
              <w:jc w:val="both"/>
              <w:rPr>
                <w:rFonts w:cs="Calibri"/>
                <w:vanish/>
                <w:sz w:val="20"/>
                <w:szCs w:val="20"/>
                <w:highlight w:val="cyan"/>
              </w:rPr>
            </w:pPr>
            <w:r w:rsidRPr="00E7759A">
              <w:rPr>
                <w:rFonts w:cs="Calibri"/>
                <w:vanish/>
                <w:sz w:val="20"/>
                <w:szCs w:val="20"/>
                <w:highlight w:val="cyan"/>
                <w:lang w:val="en-GB"/>
              </w:rPr>
              <w:t xml:space="preserve">Scheduled Platform name. Can be used to indicate a platform change. </w:t>
            </w:r>
          </w:p>
        </w:tc>
      </w:tr>
      <w:tr w:rsidR="005D58BD" w:rsidRPr="00E7759A" w14:paraId="7A01D7FE" w14:textId="77777777" w:rsidTr="006C68FD">
        <w:trPr>
          <w:jc w:val="center"/>
        </w:trPr>
        <w:tc>
          <w:tcPr>
            <w:tcW w:w="1062" w:type="dxa"/>
            <w:vMerge/>
            <w:tcBorders>
              <w:left w:val="single" w:sz="4" w:space="0" w:color="auto"/>
              <w:right w:val="single" w:sz="4" w:space="0" w:color="auto"/>
            </w:tcBorders>
            <w:vAlign w:val="center"/>
          </w:tcPr>
          <w:p w14:paraId="45B3DCE8" w14:textId="77777777" w:rsidR="005D58BD" w:rsidRPr="00E7759A" w:rsidRDefault="005D58BD" w:rsidP="00FF1354">
            <w:pPr>
              <w:spacing w:after="0"/>
              <w:rPr>
                <w:rFonts w:cs="Calibri"/>
                <w:i/>
                <w:sz w:val="20"/>
                <w:szCs w:val="20"/>
              </w:rPr>
            </w:pPr>
          </w:p>
        </w:tc>
        <w:tc>
          <w:tcPr>
            <w:tcW w:w="236" w:type="dxa"/>
            <w:vMerge/>
            <w:tcBorders>
              <w:left w:val="single" w:sz="4" w:space="0" w:color="auto"/>
              <w:right w:val="single" w:sz="4" w:space="0" w:color="auto"/>
            </w:tcBorders>
            <w:vAlign w:val="center"/>
          </w:tcPr>
          <w:p w14:paraId="202E81E1" w14:textId="77777777" w:rsidR="005D58BD" w:rsidRPr="00E7759A" w:rsidRDefault="005D58BD" w:rsidP="00FF1354">
            <w:pPr>
              <w:spacing w:after="0"/>
              <w:rPr>
                <w:rFonts w:cs="Calibri"/>
                <w:b/>
                <w:i/>
                <w:vanish/>
                <w:sz w:val="20"/>
                <w:szCs w:val="20"/>
                <w:highlight w:val="cyan"/>
                <w:shd w:val="clear" w:color="auto" w:fill="CCCCFF"/>
                <w:lang w:val="en-GB"/>
              </w:rPr>
            </w:pP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33396729" w14:textId="77777777" w:rsidR="005D58BD" w:rsidRPr="00E7759A" w:rsidRDefault="005D58BD" w:rsidP="00FF1354">
            <w:pPr>
              <w:spacing w:after="0"/>
              <w:rPr>
                <w:rFonts w:cs="Calibri"/>
                <w:b/>
                <w:i/>
                <w:vanish/>
                <w:sz w:val="20"/>
                <w:szCs w:val="20"/>
                <w:highlight w:val="cyan"/>
                <w:shd w:val="clear" w:color="auto" w:fill="CCCCFF"/>
                <w:lang w:val="en-GB"/>
              </w:rPr>
            </w:pPr>
            <w:proofErr w:type="spellStart"/>
            <w:r w:rsidRPr="00E7759A">
              <w:rPr>
                <w:rFonts w:cs="Calibri"/>
                <w:b/>
                <w:i/>
                <w:vanish/>
                <w:sz w:val="20"/>
                <w:szCs w:val="20"/>
                <w:highlight w:val="cyan"/>
                <w:lang w:val="en-GB"/>
              </w:rPr>
              <w:t>Expected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3C37623E" w14:textId="77777777" w:rsidR="005D58BD" w:rsidRPr="00E7759A" w:rsidRDefault="005D58BD" w:rsidP="00FF1354">
            <w:pPr>
              <w:spacing w:after="0"/>
              <w:rPr>
                <w:rFonts w:cs="Calibri"/>
                <w:vanish/>
                <w:sz w:val="20"/>
                <w:szCs w:val="20"/>
                <w:highlight w:val="cyan"/>
                <w:lang w:val="en-GB"/>
              </w:rPr>
            </w:pPr>
            <w:r w:rsidRPr="00E7759A">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33C0AFE7" w14:textId="77777777" w:rsidR="005D58BD" w:rsidRPr="00E7759A" w:rsidRDefault="005D58BD" w:rsidP="00FF1354">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0229006C" w14:textId="77777777" w:rsidR="005D58BD" w:rsidRPr="00E7759A" w:rsidRDefault="005D58BD" w:rsidP="00FF1354">
            <w:pPr>
              <w:spacing w:after="0"/>
              <w:jc w:val="both"/>
              <w:rPr>
                <w:rFonts w:cs="Calibri"/>
                <w:vanish/>
                <w:sz w:val="20"/>
                <w:szCs w:val="20"/>
                <w:highlight w:val="cyan"/>
              </w:rPr>
            </w:pPr>
            <w:r w:rsidRPr="00E7759A">
              <w:rPr>
                <w:rFonts w:cs="Calibri"/>
                <w:vanish/>
                <w:sz w:val="20"/>
                <w:szCs w:val="20"/>
                <w:highlight w:val="cyan"/>
                <w:lang w:val="en-GB"/>
              </w:rPr>
              <w:t xml:space="preserve">Physical QUAY to use according to the real-time prediction. </w:t>
            </w:r>
          </w:p>
        </w:tc>
      </w:tr>
      <w:tr w:rsidR="005D58BD" w:rsidRPr="00E7759A" w14:paraId="56EE949C" w14:textId="77777777" w:rsidTr="006C68FD">
        <w:trPr>
          <w:jc w:val="center"/>
        </w:trPr>
        <w:tc>
          <w:tcPr>
            <w:tcW w:w="1062" w:type="dxa"/>
            <w:vMerge/>
            <w:tcBorders>
              <w:left w:val="single" w:sz="4" w:space="0" w:color="auto"/>
              <w:bottom w:val="single" w:sz="4" w:space="0" w:color="auto"/>
              <w:right w:val="single" w:sz="4" w:space="0" w:color="auto"/>
            </w:tcBorders>
            <w:vAlign w:val="center"/>
          </w:tcPr>
          <w:p w14:paraId="33C82449" w14:textId="77777777" w:rsidR="005D58BD" w:rsidRPr="00E7759A" w:rsidRDefault="005D58BD" w:rsidP="00FF1354">
            <w:pPr>
              <w:spacing w:after="0"/>
              <w:rPr>
                <w:rFonts w:cs="Calibri"/>
                <w:i/>
                <w:sz w:val="20"/>
                <w:szCs w:val="20"/>
              </w:rPr>
            </w:pPr>
          </w:p>
        </w:tc>
        <w:tc>
          <w:tcPr>
            <w:tcW w:w="236" w:type="dxa"/>
            <w:vMerge/>
            <w:tcBorders>
              <w:left w:val="single" w:sz="4" w:space="0" w:color="auto"/>
              <w:bottom w:val="single" w:sz="4" w:space="0" w:color="auto"/>
              <w:right w:val="single" w:sz="4" w:space="0" w:color="auto"/>
            </w:tcBorders>
            <w:vAlign w:val="center"/>
          </w:tcPr>
          <w:p w14:paraId="2024DC6A" w14:textId="77777777" w:rsidR="005D58BD" w:rsidRPr="00E7759A" w:rsidRDefault="005D58BD" w:rsidP="00FF1354">
            <w:pPr>
              <w:spacing w:after="0"/>
              <w:rPr>
                <w:rFonts w:cs="Calibri"/>
                <w:b/>
                <w:i/>
                <w:vanish/>
                <w:sz w:val="20"/>
                <w:szCs w:val="20"/>
                <w:highlight w:val="cyan"/>
                <w:shd w:val="clear" w:color="auto" w:fill="CCCCFF"/>
                <w:lang w:val="en-GB"/>
              </w:rPr>
            </w:pPr>
          </w:p>
        </w:tc>
        <w:tc>
          <w:tcPr>
            <w:tcW w:w="1606" w:type="dxa"/>
            <w:gridSpan w:val="2"/>
            <w:tcBorders>
              <w:top w:val="single" w:sz="4" w:space="0" w:color="auto"/>
              <w:left w:val="single" w:sz="4" w:space="0" w:color="auto"/>
              <w:bottom w:val="single" w:sz="4" w:space="0" w:color="auto"/>
              <w:right w:val="single" w:sz="4" w:space="0" w:color="auto"/>
            </w:tcBorders>
            <w:vAlign w:val="center"/>
          </w:tcPr>
          <w:p w14:paraId="41288475" w14:textId="77777777" w:rsidR="005D58BD" w:rsidRPr="00E7759A" w:rsidRDefault="005D58BD" w:rsidP="00FF1354">
            <w:pPr>
              <w:spacing w:after="0"/>
              <w:rPr>
                <w:rFonts w:cs="Calibri"/>
                <w:b/>
                <w:i/>
                <w:vanish/>
                <w:sz w:val="20"/>
                <w:szCs w:val="20"/>
                <w:highlight w:val="cyan"/>
                <w:shd w:val="clear" w:color="auto" w:fill="CCCCFF"/>
                <w:lang w:val="en-GB"/>
              </w:rPr>
            </w:pPr>
            <w:proofErr w:type="spellStart"/>
            <w:r w:rsidRPr="00E7759A">
              <w:rPr>
                <w:rFonts w:cs="Calibri"/>
                <w:b/>
                <w:i/>
                <w:vanish/>
                <w:sz w:val="20"/>
                <w:szCs w:val="20"/>
                <w:highlight w:val="cyan"/>
                <w:lang w:val="en-GB"/>
              </w:rPr>
              <w:t>Actual</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4A6E4DF3" w14:textId="77777777" w:rsidR="005D58BD" w:rsidRPr="00E7759A" w:rsidRDefault="005D58BD" w:rsidP="00FF1354">
            <w:pPr>
              <w:spacing w:after="0"/>
              <w:rPr>
                <w:rFonts w:cs="Calibri"/>
                <w:vanish/>
                <w:sz w:val="20"/>
                <w:szCs w:val="20"/>
                <w:highlight w:val="cyan"/>
                <w:lang w:val="en-GB"/>
              </w:rPr>
            </w:pPr>
            <w:r w:rsidRPr="00E7759A">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04B14E21" w14:textId="77777777" w:rsidR="005D58BD" w:rsidRPr="00E7759A" w:rsidRDefault="005D58BD" w:rsidP="00FF1354">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210EFC37" w14:textId="77777777" w:rsidR="005D58BD" w:rsidRPr="00E7759A" w:rsidRDefault="005D58BD" w:rsidP="00FF1354">
            <w:pPr>
              <w:spacing w:after="0"/>
              <w:jc w:val="both"/>
              <w:rPr>
                <w:rFonts w:cs="Calibri"/>
                <w:vanish/>
                <w:sz w:val="20"/>
                <w:szCs w:val="20"/>
                <w:highlight w:val="cyan"/>
              </w:rPr>
            </w:pPr>
            <w:r w:rsidRPr="00E7759A">
              <w:rPr>
                <w:rFonts w:cs="Calibri"/>
                <w:vanish/>
                <w:sz w:val="20"/>
                <w:szCs w:val="20"/>
                <w:highlight w:val="cyan"/>
                <w:lang w:val="en-GB"/>
              </w:rPr>
              <w:t xml:space="preserve">Physical QUAY </w:t>
            </w:r>
            <w:proofErr w:type="gramStart"/>
            <w:r w:rsidRPr="00E7759A">
              <w:rPr>
                <w:rFonts w:cs="Calibri"/>
                <w:vanish/>
                <w:sz w:val="20"/>
                <w:szCs w:val="20"/>
                <w:highlight w:val="cyan"/>
                <w:lang w:val="en-GB"/>
              </w:rPr>
              <w:t>actually used</w:t>
            </w:r>
            <w:proofErr w:type="gramEnd"/>
            <w:r w:rsidRPr="00E7759A">
              <w:rPr>
                <w:rFonts w:cs="Calibri"/>
                <w:vanish/>
                <w:sz w:val="20"/>
                <w:szCs w:val="20"/>
                <w:highlight w:val="cyan"/>
                <w:lang w:val="en-GB"/>
              </w:rPr>
              <w:t xml:space="preserve">. </w:t>
            </w:r>
          </w:p>
        </w:tc>
      </w:tr>
      <w:tr w:rsidR="000B6A78" w:rsidRPr="00E32CB2" w14:paraId="68E14879" w14:textId="77777777" w:rsidTr="005D58BD">
        <w:trPr>
          <w:jc w:val="center"/>
        </w:trPr>
        <w:tc>
          <w:tcPr>
            <w:tcW w:w="1062" w:type="dxa"/>
            <w:tcBorders>
              <w:top w:val="single" w:sz="4" w:space="0" w:color="auto"/>
              <w:left w:val="single" w:sz="4" w:space="0" w:color="auto"/>
              <w:right w:val="single" w:sz="4" w:space="0" w:color="auto"/>
            </w:tcBorders>
            <w:vAlign w:val="center"/>
          </w:tcPr>
          <w:p w14:paraId="19C7FB37" w14:textId="77777777" w:rsidR="000B6A78" w:rsidRPr="00E7759A" w:rsidRDefault="000B6A78" w:rsidP="00FF1354">
            <w:pPr>
              <w:spacing w:after="0"/>
              <w:rPr>
                <w:rFonts w:cs="Calibri"/>
                <w:i/>
                <w:sz w:val="20"/>
                <w:szCs w:val="20"/>
                <w:lang w:val="en-GB"/>
              </w:rPr>
            </w:pPr>
            <w:r w:rsidRPr="00E7759A">
              <w:rPr>
                <w:rFonts w:cs="Calibri"/>
                <w:i/>
                <w:sz w:val="20"/>
                <w:szCs w:val="20"/>
                <w:lang w:val="en-GB"/>
              </w:rPr>
              <w:t>Depar</w:t>
            </w:r>
            <w:r w:rsidRPr="00E7759A">
              <w:rPr>
                <w:rFonts w:cs="Calibri"/>
                <w:i/>
                <w:sz w:val="20"/>
                <w:szCs w:val="20"/>
                <w:lang w:val="en-GB"/>
              </w:rPr>
              <w:softHyphen/>
              <w:t>ture</w:t>
            </w: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27FD3EF4" w14:textId="77777777" w:rsidR="000B6A78" w:rsidRPr="00E7759A" w:rsidRDefault="000B6A78" w:rsidP="00FF1354">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Aimed</w:t>
            </w:r>
            <w:r w:rsidRPr="00E7759A">
              <w:rPr>
                <w:rFonts w:cs="Calibri"/>
                <w:b/>
                <w:i/>
                <w:sz w:val="20"/>
                <w:szCs w:val="20"/>
                <w:highlight w:val="lightGray"/>
                <w:shd w:val="clear" w:color="auto" w:fill="00FF00"/>
                <w:lang w:val="en-GB"/>
              </w:rPr>
              <w:softHyphen/>
              <w:t>Departure</w:t>
            </w:r>
            <w:r w:rsidRPr="00E7759A">
              <w:rPr>
                <w:rFonts w:cs="Calibri"/>
                <w:b/>
                <w:i/>
                <w:sz w:val="20"/>
                <w:szCs w:val="20"/>
                <w:highlight w:val="lightGray"/>
                <w:shd w:val="clear" w:color="auto" w:fill="00FF00"/>
                <w:lang w:val="en-GB"/>
              </w:rPr>
              <w:softHyphen/>
              <w:t>Time</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3964E58A" w14:textId="77777777" w:rsidR="000B6A78" w:rsidRPr="00E7759A" w:rsidRDefault="000B6A78" w:rsidP="00FF1354">
            <w:pPr>
              <w:spacing w:after="0"/>
              <w:rPr>
                <w:rFonts w:cs="Calibri"/>
                <w:sz w:val="20"/>
                <w:szCs w:val="20"/>
                <w:lang w:val="en-GB"/>
              </w:rPr>
            </w:pPr>
            <w:r w:rsidRPr="00E7759A">
              <w:rPr>
                <w:rFonts w:cs="Calibri"/>
                <w:sz w:val="20"/>
                <w:szCs w:val="20"/>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6EC6C33C" w14:textId="77777777" w:rsidR="000B6A78" w:rsidRPr="00E7759A" w:rsidRDefault="000B6A78" w:rsidP="00FF1354">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245" w:type="dxa"/>
            <w:tcBorders>
              <w:top w:val="single" w:sz="4" w:space="0" w:color="auto"/>
              <w:left w:val="single" w:sz="4" w:space="0" w:color="auto"/>
              <w:bottom w:val="single" w:sz="4" w:space="0" w:color="auto"/>
              <w:right w:val="single" w:sz="4" w:space="0" w:color="auto"/>
            </w:tcBorders>
            <w:vAlign w:val="center"/>
          </w:tcPr>
          <w:p w14:paraId="5A3CC869" w14:textId="77777777" w:rsidR="000B6A78" w:rsidRPr="00E7759A" w:rsidRDefault="000B6A78" w:rsidP="00FF1354">
            <w:pPr>
              <w:spacing w:after="0"/>
              <w:jc w:val="both"/>
              <w:rPr>
                <w:rFonts w:cs="Calibri"/>
                <w:sz w:val="20"/>
                <w:szCs w:val="20"/>
                <w:lang w:val="fr-FR"/>
              </w:rPr>
            </w:pPr>
            <w:r w:rsidRPr="00E7759A">
              <w:rPr>
                <w:rFonts w:cs="Calibri"/>
                <w:sz w:val="20"/>
                <w:szCs w:val="20"/>
                <w:lang w:val="fr-FR"/>
              </w:rPr>
              <w:t>Heure de départ théorique (ou commandée).</w:t>
            </w:r>
          </w:p>
        </w:tc>
      </w:tr>
      <w:tr w:rsidR="000B6A78" w:rsidRPr="00E32CB2" w14:paraId="3F73EB7B" w14:textId="77777777" w:rsidTr="005D58BD">
        <w:trPr>
          <w:jc w:val="center"/>
        </w:trPr>
        <w:tc>
          <w:tcPr>
            <w:tcW w:w="1062" w:type="dxa"/>
            <w:vMerge w:val="restart"/>
            <w:tcBorders>
              <w:left w:val="single" w:sz="4" w:space="0" w:color="auto"/>
              <w:right w:val="single" w:sz="4" w:space="0" w:color="auto"/>
            </w:tcBorders>
            <w:vAlign w:val="center"/>
          </w:tcPr>
          <w:p w14:paraId="25A62C1D" w14:textId="77777777" w:rsidR="000B6A78" w:rsidRPr="00E7759A" w:rsidRDefault="000B6A78" w:rsidP="00FF1354">
            <w:pPr>
              <w:spacing w:after="0"/>
              <w:rPr>
                <w:rFonts w:cs="Calibri"/>
                <w:i/>
                <w:sz w:val="20"/>
                <w:szCs w:val="20"/>
                <w:lang w:val="fr-FR"/>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72F72C6C" w14:textId="77777777" w:rsidR="000B6A78" w:rsidRPr="00E7759A" w:rsidRDefault="000B6A78" w:rsidP="00FF1354">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Expected</w:t>
            </w:r>
            <w:r w:rsidRPr="00E7759A">
              <w:rPr>
                <w:rFonts w:cs="Calibri"/>
                <w:b/>
                <w:i/>
                <w:sz w:val="20"/>
                <w:szCs w:val="20"/>
                <w:highlight w:val="lightGray"/>
                <w:shd w:val="clear" w:color="auto" w:fill="00FF00"/>
                <w:lang w:val="en-GB"/>
              </w:rPr>
              <w:softHyphen/>
              <w:t>Departure</w:t>
            </w:r>
            <w:r w:rsidRPr="00E7759A">
              <w:rPr>
                <w:rFonts w:cs="Calibri"/>
                <w:b/>
                <w:i/>
                <w:sz w:val="20"/>
                <w:szCs w:val="20"/>
                <w:highlight w:val="lightGray"/>
                <w:shd w:val="clear" w:color="auto" w:fill="00FF00"/>
                <w:lang w:val="en-GB"/>
              </w:rPr>
              <w:softHyphen/>
              <w:t>Time</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F702DEA" w14:textId="77777777" w:rsidR="000B6A78" w:rsidRPr="00E7759A" w:rsidRDefault="000B6A78" w:rsidP="00FF1354">
            <w:pPr>
              <w:spacing w:after="0"/>
              <w:rPr>
                <w:rFonts w:cs="Calibri"/>
                <w:sz w:val="20"/>
                <w:szCs w:val="20"/>
                <w:lang w:val="en-GB"/>
              </w:rPr>
            </w:pPr>
            <w:r w:rsidRPr="00E7759A">
              <w:rPr>
                <w:rFonts w:cs="Calibri"/>
                <w:sz w:val="20"/>
                <w:szCs w:val="20"/>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5D9E1517" w14:textId="77777777" w:rsidR="000B6A78" w:rsidRPr="00E7759A" w:rsidRDefault="000B6A78" w:rsidP="00FF1354">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245" w:type="dxa"/>
            <w:tcBorders>
              <w:top w:val="single" w:sz="4" w:space="0" w:color="auto"/>
              <w:left w:val="single" w:sz="4" w:space="0" w:color="auto"/>
              <w:bottom w:val="single" w:sz="4" w:space="0" w:color="auto"/>
              <w:right w:val="single" w:sz="4" w:space="0" w:color="auto"/>
            </w:tcBorders>
            <w:vAlign w:val="center"/>
          </w:tcPr>
          <w:p w14:paraId="149BFE35" w14:textId="77777777" w:rsidR="000B6A78" w:rsidRPr="00E7759A" w:rsidRDefault="000B6A78" w:rsidP="00FF1354">
            <w:pPr>
              <w:spacing w:after="0"/>
              <w:jc w:val="both"/>
              <w:rPr>
                <w:rFonts w:cs="Calibri"/>
                <w:sz w:val="20"/>
                <w:szCs w:val="20"/>
                <w:lang w:val="fr-FR"/>
              </w:rPr>
            </w:pPr>
            <w:r w:rsidRPr="00E7759A">
              <w:rPr>
                <w:rFonts w:cs="Calibri"/>
                <w:sz w:val="20"/>
                <w:szCs w:val="20"/>
                <w:lang w:val="fr-FR"/>
              </w:rPr>
              <w:t>Heure de départ estimée par le SAE.</w:t>
            </w:r>
          </w:p>
        </w:tc>
      </w:tr>
      <w:tr w:rsidR="000B6A78" w:rsidRPr="00E7759A" w14:paraId="52D645EC" w14:textId="77777777" w:rsidTr="005D58BD">
        <w:trPr>
          <w:jc w:val="center"/>
        </w:trPr>
        <w:tc>
          <w:tcPr>
            <w:tcW w:w="1062" w:type="dxa"/>
            <w:vMerge/>
            <w:tcBorders>
              <w:left w:val="single" w:sz="4" w:space="0" w:color="auto"/>
              <w:right w:val="single" w:sz="4" w:space="0" w:color="auto"/>
            </w:tcBorders>
            <w:vAlign w:val="center"/>
          </w:tcPr>
          <w:p w14:paraId="5D1D9850" w14:textId="77777777" w:rsidR="000B6A78" w:rsidRPr="00E7759A" w:rsidRDefault="000B6A78" w:rsidP="00FF1354">
            <w:pPr>
              <w:spacing w:after="0"/>
              <w:rPr>
                <w:rFonts w:cs="Calibri"/>
                <w:i/>
                <w:sz w:val="20"/>
                <w:szCs w:val="20"/>
                <w:lang w:val="fr-FR"/>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53690B9B" w14:textId="77777777" w:rsidR="000B6A78" w:rsidRPr="00E7759A" w:rsidRDefault="000B6A78" w:rsidP="00FF1354">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ProvisionalExpectedDepartureTime</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FEF0B47" w14:textId="77777777" w:rsidR="000B6A78" w:rsidRPr="00E7759A" w:rsidRDefault="000B6A78" w:rsidP="00FF1354">
            <w:pPr>
              <w:spacing w:after="0"/>
              <w:rPr>
                <w:rFonts w:cs="Calibri"/>
                <w:vanish/>
                <w:sz w:val="20"/>
                <w:szCs w:val="20"/>
                <w:highlight w:val="cyan"/>
                <w:lang w:val="en-GB"/>
              </w:rPr>
            </w:pPr>
            <w:r w:rsidRPr="00E7759A">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1090980F" w14:textId="77777777" w:rsidR="000B6A78" w:rsidRPr="00E7759A" w:rsidRDefault="000B6A78" w:rsidP="00FF1354">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5245" w:type="dxa"/>
            <w:tcBorders>
              <w:top w:val="single" w:sz="4" w:space="0" w:color="auto"/>
              <w:left w:val="single" w:sz="4" w:space="0" w:color="auto"/>
              <w:bottom w:val="single" w:sz="4" w:space="0" w:color="auto"/>
              <w:right w:val="single" w:sz="4" w:space="0" w:color="auto"/>
            </w:tcBorders>
            <w:vAlign w:val="center"/>
          </w:tcPr>
          <w:p w14:paraId="16263545" w14:textId="77777777" w:rsidR="000B6A78" w:rsidRPr="00E7759A" w:rsidRDefault="000B6A78" w:rsidP="00FF1354">
            <w:pPr>
              <w:spacing w:after="0"/>
              <w:jc w:val="both"/>
              <w:rPr>
                <w:rFonts w:cs="Calibri"/>
                <w:vanish/>
                <w:sz w:val="20"/>
                <w:szCs w:val="20"/>
                <w:highlight w:val="cyan"/>
                <w:lang w:val="en-GB"/>
              </w:rPr>
            </w:pPr>
            <w:r w:rsidRPr="00E7759A">
              <w:rPr>
                <w:rFonts w:cs="Calibri"/>
                <w:vanish/>
                <w:sz w:val="20"/>
                <w:szCs w:val="20"/>
                <w:highlight w:val="cyan"/>
                <w:lang w:val="en-GB"/>
              </w:rPr>
              <w:t xml:space="preserve">Estimated departure time of VEHICLE without waiting time due to operational actions. For people at stop this would normally be shown if different from Expected departure time. </w:t>
            </w:r>
          </w:p>
        </w:tc>
      </w:tr>
      <w:tr w:rsidR="000B6A78" w:rsidRPr="00E7759A" w14:paraId="3C595682" w14:textId="77777777" w:rsidTr="005D58BD">
        <w:trPr>
          <w:jc w:val="center"/>
        </w:trPr>
        <w:tc>
          <w:tcPr>
            <w:tcW w:w="1062" w:type="dxa"/>
            <w:vMerge/>
            <w:tcBorders>
              <w:left w:val="single" w:sz="4" w:space="0" w:color="auto"/>
              <w:right w:val="single" w:sz="4" w:space="0" w:color="auto"/>
            </w:tcBorders>
            <w:vAlign w:val="center"/>
          </w:tcPr>
          <w:p w14:paraId="01454EDF" w14:textId="77777777" w:rsidR="000B6A78" w:rsidRPr="00E7759A" w:rsidRDefault="000B6A78" w:rsidP="00FF1354">
            <w:pPr>
              <w:spacing w:after="0"/>
              <w:rPr>
                <w:rFonts w:cs="Calibri"/>
                <w:i/>
                <w:sz w:val="20"/>
                <w:szCs w:val="20"/>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5AEF7636" w14:textId="77777777" w:rsidR="000B6A78" w:rsidRPr="00E7759A" w:rsidRDefault="000B6A78" w:rsidP="00FF1354">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EarliestExpected</w:t>
            </w:r>
            <w:r w:rsidRPr="00E7759A">
              <w:rPr>
                <w:rFonts w:cs="Calibri"/>
                <w:b/>
                <w:i/>
                <w:vanish/>
                <w:sz w:val="20"/>
                <w:szCs w:val="20"/>
                <w:highlight w:val="cyan"/>
                <w:lang w:val="en-GB"/>
              </w:rPr>
              <w:softHyphen/>
              <w:t>DepartureTime</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2F96CE1C" w14:textId="77777777" w:rsidR="000B6A78" w:rsidRPr="00E7759A" w:rsidRDefault="000B6A78" w:rsidP="00FF1354">
            <w:pPr>
              <w:spacing w:after="0"/>
              <w:rPr>
                <w:rFonts w:cs="Calibri"/>
                <w:vanish/>
                <w:sz w:val="20"/>
                <w:szCs w:val="20"/>
                <w:highlight w:val="cyan"/>
                <w:lang w:val="en-GB"/>
              </w:rPr>
            </w:pPr>
            <w:r w:rsidRPr="00E7759A">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476DDAF8" w14:textId="77777777" w:rsidR="000B6A78" w:rsidRPr="00E7759A" w:rsidRDefault="000B6A78" w:rsidP="00FF1354">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5245" w:type="dxa"/>
            <w:tcBorders>
              <w:top w:val="single" w:sz="4" w:space="0" w:color="auto"/>
              <w:left w:val="single" w:sz="4" w:space="0" w:color="auto"/>
              <w:bottom w:val="single" w:sz="4" w:space="0" w:color="auto"/>
              <w:right w:val="single" w:sz="4" w:space="0" w:color="auto"/>
            </w:tcBorders>
            <w:vAlign w:val="center"/>
          </w:tcPr>
          <w:p w14:paraId="5C762AEB" w14:textId="77777777" w:rsidR="000B6A78" w:rsidRPr="00E7759A" w:rsidRDefault="000B6A78" w:rsidP="00FF1354">
            <w:pPr>
              <w:spacing w:after="0"/>
              <w:jc w:val="both"/>
              <w:rPr>
                <w:rFonts w:cs="Calibri"/>
                <w:vanish/>
                <w:sz w:val="20"/>
                <w:szCs w:val="20"/>
                <w:highlight w:val="cyan"/>
                <w:lang w:val="en-GB"/>
              </w:rPr>
            </w:pPr>
            <w:r w:rsidRPr="00E7759A">
              <w:rPr>
                <w:rFonts w:cs="Calibri"/>
                <w:vanish/>
                <w:sz w:val="20"/>
                <w:szCs w:val="20"/>
                <w:highlight w:val="cyan"/>
                <w:lang w:val="en-GB"/>
              </w:rPr>
              <w:t xml:space="preserve">Earliest time at which VEHICLE may leave the stop. Used to secure connections. Used for passenger announcements. Passengers must be at boarding point by this time to be sure of catching VEHICLE. </w:t>
            </w:r>
          </w:p>
        </w:tc>
      </w:tr>
      <w:tr w:rsidR="000B6A78" w:rsidRPr="00E7759A" w14:paraId="0EC9EF30" w14:textId="77777777" w:rsidTr="005D58BD">
        <w:trPr>
          <w:jc w:val="center"/>
        </w:trPr>
        <w:tc>
          <w:tcPr>
            <w:tcW w:w="1062" w:type="dxa"/>
            <w:vMerge/>
            <w:tcBorders>
              <w:left w:val="single" w:sz="4" w:space="0" w:color="auto"/>
              <w:bottom w:val="single" w:sz="4" w:space="0" w:color="auto"/>
              <w:right w:val="single" w:sz="4" w:space="0" w:color="auto"/>
            </w:tcBorders>
            <w:vAlign w:val="center"/>
          </w:tcPr>
          <w:p w14:paraId="4A588A99" w14:textId="77777777" w:rsidR="000B6A78" w:rsidRPr="00E7759A" w:rsidRDefault="000B6A78" w:rsidP="00FF1354">
            <w:pPr>
              <w:spacing w:after="0"/>
              <w:rPr>
                <w:rFonts w:cs="Calibri"/>
                <w:i/>
                <w:sz w:val="20"/>
                <w:szCs w:val="20"/>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41C9F376" w14:textId="77777777" w:rsidR="000B6A78" w:rsidRPr="00E7759A" w:rsidRDefault="000B6A78" w:rsidP="00FF1354">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ExpectedDeparture</w:t>
            </w:r>
            <w:r w:rsidRPr="00E7759A">
              <w:rPr>
                <w:rFonts w:cs="Calibri"/>
                <w:b/>
                <w:i/>
                <w:vanish/>
                <w:sz w:val="20"/>
                <w:szCs w:val="20"/>
                <w:highlight w:val="cyan"/>
                <w:lang w:val="en-GB"/>
              </w:rPr>
              <w:softHyphen/>
              <w:t>PredictionQuality</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B8DD493" w14:textId="77777777" w:rsidR="000B6A78" w:rsidRPr="00E7759A" w:rsidRDefault="000B6A78" w:rsidP="00FF1354">
            <w:pPr>
              <w:spacing w:after="0"/>
              <w:rPr>
                <w:rFonts w:cs="Calibri"/>
                <w:vanish/>
                <w:sz w:val="20"/>
                <w:szCs w:val="20"/>
                <w:highlight w:val="cyan"/>
                <w:lang w:val="en-GB"/>
              </w:rPr>
            </w:pPr>
            <w:r w:rsidRPr="00E7759A">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0B20FC06" w14:textId="77777777" w:rsidR="000B6A78" w:rsidRPr="00E7759A" w:rsidRDefault="000B6A78" w:rsidP="00FF1354">
            <w:pPr>
              <w:spacing w:after="0"/>
              <w:rPr>
                <w:rFonts w:cs="Calibri"/>
                <w:i/>
                <w:vanish/>
                <w:sz w:val="20"/>
                <w:szCs w:val="20"/>
                <w:highlight w:val="cyan"/>
                <w:lang w:val="en-GB"/>
              </w:rPr>
            </w:pPr>
            <w:r w:rsidRPr="00E7759A">
              <w:rPr>
                <w:rFonts w:cs="Calibri"/>
                <w:i/>
                <w:vanish/>
                <w:sz w:val="20"/>
                <w:szCs w:val="20"/>
                <w:highlight w:val="cyan"/>
                <w:lang w:val="en-GB"/>
              </w:rPr>
              <w:t>+</w:t>
            </w:r>
            <w:proofErr w:type="spellStart"/>
            <w:r w:rsidRPr="00E7759A">
              <w:rPr>
                <w:rFonts w:cs="Calibri"/>
                <w:i/>
                <w:vanish/>
                <w:sz w:val="20"/>
                <w:szCs w:val="20"/>
                <w:highlight w:val="cyan"/>
                <w:lang w:val="en-GB"/>
              </w:rPr>
              <w:t>Prediction</w:t>
            </w:r>
            <w:r w:rsidRPr="00E7759A">
              <w:rPr>
                <w:rFonts w:cs="Calibri"/>
                <w:i/>
                <w:vanish/>
                <w:sz w:val="20"/>
                <w:szCs w:val="20"/>
                <w:highlight w:val="cyan"/>
                <w:lang w:val="en-GB"/>
              </w:rPr>
              <w:softHyphen/>
              <w:t>Quality</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0B7125F5" w14:textId="77777777" w:rsidR="000B6A78" w:rsidRPr="00E7759A" w:rsidRDefault="000B6A78" w:rsidP="00FF1354">
            <w:pPr>
              <w:pStyle w:val="Tabletext8"/>
              <w:spacing w:after="0"/>
              <w:rPr>
                <w:rFonts w:ascii="Calibri" w:hAnsi="Calibri" w:cs="Calibri"/>
                <w:vanish/>
                <w:sz w:val="20"/>
                <w:highlight w:val="cyan"/>
              </w:rPr>
            </w:pPr>
            <w:r w:rsidRPr="00E7759A">
              <w:rPr>
                <w:rFonts w:ascii="Calibri" w:hAnsi="Calibri" w:cs="Calibri"/>
                <w:vanish/>
                <w:sz w:val="20"/>
                <w:highlight w:val="cyan"/>
              </w:rPr>
              <w:t>Prediction quality, either as approximate confidence level or as a more quantitative percentile range of predictions that will fall within a given range of times.</w:t>
            </w:r>
          </w:p>
        </w:tc>
      </w:tr>
      <w:tr w:rsidR="005D58BD" w:rsidRPr="00E7759A" w14:paraId="6C26DA37" w14:textId="77777777" w:rsidTr="005D58BD">
        <w:trPr>
          <w:jc w:val="center"/>
        </w:trPr>
        <w:tc>
          <w:tcPr>
            <w:tcW w:w="1062" w:type="dxa"/>
            <w:vMerge w:val="restart"/>
            <w:tcBorders>
              <w:top w:val="single" w:sz="4" w:space="0" w:color="auto"/>
              <w:left w:val="single" w:sz="4" w:space="0" w:color="auto"/>
              <w:right w:val="single" w:sz="4" w:space="0" w:color="auto"/>
            </w:tcBorders>
            <w:vAlign w:val="center"/>
          </w:tcPr>
          <w:p w14:paraId="73E9CD57" w14:textId="77777777" w:rsidR="005D58BD" w:rsidRPr="00E7759A" w:rsidRDefault="005D58BD" w:rsidP="00FF1354">
            <w:pPr>
              <w:spacing w:after="0"/>
              <w:rPr>
                <w:rFonts w:cs="Calibri"/>
                <w:i/>
                <w:sz w:val="20"/>
                <w:szCs w:val="20"/>
              </w:rPr>
            </w:pPr>
            <w:r w:rsidRPr="00E7759A">
              <w:rPr>
                <w:rFonts w:cs="Calibri"/>
                <w:i/>
                <w:sz w:val="20"/>
                <w:szCs w:val="20"/>
                <w:lang w:val="en-GB"/>
              </w:rPr>
              <w:t>Departure Status</w:t>
            </w: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6B7778B1" w14:textId="77777777" w:rsidR="005D58BD" w:rsidRPr="00E7759A" w:rsidRDefault="005D58BD" w:rsidP="00FF1354">
            <w:pPr>
              <w:spacing w:after="0"/>
              <w:rPr>
                <w:rFonts w:cs="Calibri"/>
                <w:b/>
                <w:i/>
                <w:sz w:val="20"/>
                <w:szCs w:val="20"/>
                <w:highlight w:val="lightGray"/>
                <w:lang w:val="en-GB"/>
              </w:rPr>
            </w:pPr>
            <w:proofErr w:type="spellStart"/>
            <w:r w:rsidRPr="00E7759A">
              <w:rPr>
                <w:rFonts w:cs="Calibri"/>
                <w:b/>
                <w:i/>
                <w:sz w:val="20"/>
                <w:szCs w:val="20"/>
                <w:highlight w:val="lightGray"/>
                <w:lang w:val="en-GB"/>
              </w:rPr>
              <w:t>Departure</w:t>
            </w:r>
            <w:r w:rsidRPr="00E7759A">
              <w:rPr>
                <w:rFonts w:cs="Calibri"/>
                <w:b/>
                <w:i/>
                <w:sz w:val="20"/>
                <w:szCs w:val="20"/>
                <w:highlight w:val="lightGray"/>
                <w:lang w:val="en-GB"/>
              </w:rPr>
              <w:softHyphen/>
              <w:t>Status</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615E0254" w14:textId="77777777" w:rsidR="005D58BD" w:rsidRPr="00E7759A" w:rsidRDefault="005D58BD" w:rsidP="00FF1354">
            <w:pPr>
              <w:spacing w:after="0"/>
              <w:rPr>
                <w:rFonts w:cs="Calibri"/>
                <w:sz w:val="20"/>
                <w:szCs w:val="20"/>
                <w:lang w:val="en-GB"/>
              </w:rPr>
            </w:pPr>
            <w:r w:rsidRPr="00E7759A">
              <w:rPr>
                <w:rFonts w:cs="Calibri"/>
                <w:sz w:val="20"/>
                <w:szCs w:val="20"/>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6E8C3D3C" w14:textId="77777777" w:rsidR="005D58BD" w:rsidRPr="00E7759A" w:rsidRDefault="005D58BD" w:rsidP="00FF1354">
            <w:pPr>
              <w:spacing w:after="0"/>
              <w:rPr>
                <w:rFonts w:cs="Calibri"/>
                <w:i/>
                <w:sz w:val="20"/>
                <w:szCs w:val="20"/>
                <w:lang w:val="en-GB"/>
              </w:rPr>
            </w:pPr>
            <w:proofErr w:type="spellStart"/>
            <w:r w:rsidRPr="00E7759A">
              <w:rPr>
                <w:rFonts w:cs="Calibri"/>
                <w:i/>
                <w:sz w:val="20"/>
                <w:szCs w:val="20"/>
                <w:lang w:val="en-GB"/>
              </w:rPr>
              <w:t>onTime</w:t>
            </w:r>
            <w:proofErr w:type="spellEnd"/>
            <w:r w:rsidRPr="00E7759A">
              <w:rPr>
                <w:rFonts w:cs="Calibri"/>
                <w:i/>
                <w:sz w:val="20"/>
                <w:szCs w:val="20"/>
                <w:lang w:val="en-GB"/>
              </w:rPr>
              <w:t xml:space="preserve"> | early | delayed | cancelled | arrived |departed | </w:t>
            </w:r>
            <w:proofErr w:type="spellStart"/>
            <w:r w:rsidRPr="00E7759A">
              <w:rPr>
                <w:rFonts w:cs="Calibri"/>
                <w:i/>
                <w:sz w:val="20"/>
                <w:szCs w:val="20"/>
                <w:lang w:val="en-GB"/>
              </w:rPr>
              <w:t>notExpected</w:t>
            </w:r>
            <w:proofErr w:type="spellEnd"/>
            <w:r w:rsidRPr="00E7759A">
              <w:rPr>
                <w:rFonts w:cs="Calibri"/>
                <w:i/>
                <w:sz w:val="20"/>
                <w:szCs w:val="20"/>
                <w:lang w:val="en-GB"/>
              </w:rPr>
              <w:t xml:space="preserve"> | </w:t>
            </w:r>
            <w:proofErr w:type="spellStart"/>
            <w:r w:rsidRPr="00E7759A">
              <w:rPr>
                <w:rFonts w:cs="Calibri"/>
                <w:i/>
                <w:sz w:val="20"/>
                <w:szCs w:val="20"/>
                <w:lang w:val="en-GB"/>
              </w:rPr>
              <w:t>noReport</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15161625" w14:textId="77777777" w:rsidR="005D58BD" w:rsidRPr="00446B61" w:rsidRDefault="005D58BD" w:rsidP="00FF1354">
            <w:pPr>
              <w:spacing w:after="0"/>
              <w:jc w:val="both"/>
              <w:rPr>
                <w:rFonts w:cs="Calibri"/>
                <w:sz w:val="20"/>
                <w:szCs w:val="20"/>
                <w:highlight w:val="lightGray"/>
                <w:lang w:val="fr-FR"/>
              </w:rPr>
            </w:pPr>
            <w:r w:rsidRPr="00446B61">
              <w:rPr>
                <w:rFonts w:cs="Calibri"/>
                <w:sz w:val="20"/>
                <w:szCs w:val="20"/>
                <w:highlight w:val="lightGray"/>
                <w:lang w:val="fr-FR"/>
              </w:rPr>
              <w:t>Caractérisation de l'horaire de départ attendu.</w:t>
            </w:r>
          </w:p>
          <w:p w14:paraId="0B5C39EC" w14:textId="77777777" w:rsidR="005D58BD" w:rsidRPr="00446B61" w:rsidRDefault="005D58BD" w:rsidP="00FF1354">
            <w:pPr>
              <w:spacing w:after="0"/>
              <w:jc w:val="both"/>
              <w:rPr>
                <w:rFonts w:cs="Calibri"/>
                <w:sz w:val="20"/>
                <w:szCs w:val="20"/>
                <w:highlight w:val="lightGray"/>
                <w:lang w:val="en-GB"/>
              </w:rPr>
            </w:pPr>
            <w:r w:rsidRPr="00446B61">
              <w:rPr>
                <w:rFonts w:cs="Calibri"/>
                <w:sz w:val="20"/>
                <w:szCs w:val="20"/>
                <w:highlight w:val="lightGray"/>
                <w:lang w:val="en-GB"/>
              </w:rPr>
              <w:t xml:space="preserve">Valeur par </w:t>
            </w:r>
            <w:proofErr w:type="spellStart"/>
            <w:proofErr w:type="gramStart"/>
            <w:r w:rsidRPr="00446B61">
              <w:rPr>
                <w:rFonts w:cs="Calibri"/>
                <w:sz w:val="20"/>
                <w:szCs w:val="20"/>
                <w:highlight w:val="lightGray"/>
                <w:lang w:val="en-GB"/>
              </w:rPr>
              <w:t>défaut</w:t>
            </w:r>
            <w:proofErr w:type="spellEnd"/>
            <w:r w:rsidRPr="00446B61">
              <w:rPr>
                <w:rFonts w:cs="Calibri"/>
                <w:sz w:val="20"/>
                <w:szCs w:val="20"/>
                <w:highlight w:val="lightGray"/>
                <w:lang w:val="en-GB"/>
              </w:rPr>
              <w:t> :</w:t>
            </w:r>
            <w:proofErr w:type="gramEnd"/>
            <w:r w:rsidRPr="00446B61">
              <w:rPr>
                <w:rFonts w:cs="Calibri"/>
                <w:sz w:val="20"/>
                <w:szCs w:val="20"/>
                <w:highlight w:val="lightGray"/>
                <w:lang w:val="en-GB"/>
              </w:rPr>
              <w:t xml:space="preserve"> « </w:t>
            </w:r>
            <w:proofErr w:type="spellStart"/>
            <w:r w:rsidRPr="00446B61">
              <w:rPr>
                <w:rFonts w:cs="Calibri"/>
                <w:sz w:val="20"/>
                <w:szCs w:val="20"/>
                <w:highlight w:val="lightGray"/>
                <w:lang w:val="en-GB"/>
              </w:rPr>
              <w:t>onTime</w:t>
            </w:r>
            <w:proofErr w:type="spellEnd"/>
            <w:r w:rsidRPr="00446B61">
              <w:rPr>
                <w:rFonts w:cs="Calibri"/>
                <w:sz w:val="20"/>
                <w:szCs w:val="20"/>
                <w:highlight w:val="lightGray"/>
                <w:lang w:val="en-GB"/>
              </w:rPr>
              <w:t> »</w:t>
            </w:r>
          </w:p>
        </w:tc>
      </w:tr>
      <w:tr w:rsidR="005D58BD" w:rsidRPr="00E7759A" w14:paraId="0308B74A" w14:textId="77777777" w:rsidTr="005D58BD">
        <w:trPr>
          <w:jc w:val="center"/>
        </w:trPr>
        <w:tc>
          <w:tcPr>
            <w:tcW w:w="1062" w:type="dxa"/>
            <w:vMerge/>
            <w:tcBorders>
              <w:left w:val="single" w:sz="4" w:space="0" w:color="auto"/>
              <w:right w:val="single" w:sz="4" w:space="0" w:color="auto"/>
            </w:tcBorders>
            <w:vAlign w:val="center"/>
          </w:tcPr>
          <w:p w14:paraId="298E54C3" w14:textId="77777777" w:rsidR="005D58BD" w:rsidRPr="00E7759A" w:rsidRDefault="005D58BD" w:rsidP="00FF1354">
            <w:pPr>
              <w:spacing w:after="0"/>
              <w:rPr>
                <w:rFonts w:cs="Calibri"/>
                <w:i/>
                <w:sz w:val="20"/>
                <w:szCs w:val="20"/>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54567C27" w14:textId="77777777" w:rsidR="005D58BD" w:rsidRPr="00EA4CE4" w:rsidRDefault="005D58BD" w:rsidP="00FF1354">
            <w:pPr>
              <w:spacing w:after="0"/>
              <w:rPr>
                <w:rFonts w:cs="Calibri"/>
                <w:b/>
                <w:i/>
                <w:vanish/>
                <w:sz w:val="20"/>
                <w:szCs w:val="20"/>
                <w:highlight w:val="cyan"/>
                <w:lang w:val="en-GB"/>
              </w:rPr>
            </w:pPr>
            <w:proofErr w:type="spellStart"/>
            <w:r w:rsidRPr="00EA4CE4">
              <w:rPr>
                <w:rFonts w:cs="Calibri"/>
                <w:b/>
                <w:i/>
                <w:vanish/>
                <w:sz w:val="20"/>
                <w:szCs w:val="20"/>
                <w:highlight w:val="cyan"/>
                <w:lang w:val="fr-LU"/>
              </w:rPr>
              <w:t>Departure</w:t>
            </w:r>
            <w:r w:rsidRPr="00EA4CE4">
              <w:rPr>
                <w:rFonts w:cs="Calibri"/>
                <w:b/>
                <w:i/>
                <w:vanish/>
                <w:sz w:val="20"/>
                <w:szCs w:val="20"/>
                <w:highlight w:val="cyan"/>
                <w:lang w:val="fr-LU"/>
              </w:rPr>
              <w:softHyphen/>
              <w:t>ProximityText</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14E5D0AB" w14:textId="77777777" w:rsidR="005D58BD" w:rsidRPr="00EA4CE4" w:rsidRDefault="005D58BD" w:rsidP="00FF1354">
            <w:pPr>
              <w:spacing w:after="0"/>
              <w:rPr>
                <w:rFonts w:cs="Calibri"/>
                <w:vanish/>
                <w:sz w:val="20"/>
                <w:szCs w:val="20"/>
                <w:highlight w:val="cyan"/>
                <w:lang w:val="en-GB"/>
              </w:rPr>
            </w:pPr>
            <w:proofErr w:type="gramStart"/>
            <w:r w:rsidRPr="00EA4CE4">
              <w:rPr>
                <w:rFonts w:cs="Calibri"/>
                <w:vanish/>
                <w:sz w:val="20"/>
                <w:szCs w:val="20"/>
                <w:highlight w:val="cyan"/>
                <w:lang w:val="fr-LU"/>
              </w:rPr>
              <w:t>0:*</w:t>
            </w:r>
            <w:proofErr w:type="gramEnd"/>
          </w:p>
        </w:tc>
        <w:tc>
          <w:tcPr>
            <w:tcW w:w="1373" w:type="dxa"/>
            <w:tcBorders>
              <w:top w:val="single" w:sz="4" w:space="0" w:color="auto"/>
              <w:left w:val="single" w:sz="4" w:space="0" w:color="auto"/>
              <w:bottom w:val="single" w:sz="4" w:space="0" w:color="auto"/>
              <w:right w:val="single" w:sz="4" w:space="0" w:color="auto"/>
            </w:tcBorders>
            <w:vAlign w:val="center"/>
          </w:tcPr>
          <w:p w14:paraId="4F82E432" w14:textId="77777777" w:rsidR="005D58BD" w:rsidRPr="00EA4CE4" w:rsidRDefault="005D58BD" w:rsidP="00FF1354">
            <w:pPr>
              <w:spacing w:after="0"/>
              <w:rPr>
                <w:rFonts w:cs="Calibri"/>
                <w:i/>
                <w:vanish/>
                <w:sz w:val="20"/>
                <w:szCs w:val="20"/>
                <w:highlight w:val="cyan"/>
                <w:lang w:val="en-GB"/>
              </w:rPr>
            </w:pPr>
            <w:proofErr w:type="spellStart"/>
            <w:r w:rsidRPr="00EA4CE4">
              <w:rPr>
                <w:rFonts w:cs="Calibri"/>
                <w:i/>
                <w:vanish/>
                <w:sz w:val="20"/>
                <w:szCs w:val="20"/>
                <w:highlight w:val="cyan"/>
                <w:lang w:val="fr-LU"/>
              </w:rPr>
              <w:t>NLString</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6B793538" w14:textId="77777777" w:rsidR="005D58BD" w:rsidRPr="00EA4CE4" w:rsidRDefault="005D58BD" w:rsidP="00FF1354">
            <w:pPr>
              <w:pStyle w:val="Tabletext8"/>
              <w:spacing w:after="0"/>
              <w:rPr>
                <w:rFonts w:ascii="Calibri" w:hAnsi="Calibri" w:cs="Calibri"/>
                <w:vanish/>
                <w:sz w:val="20"/>
                <w:highlight w:val="cyan"/>
              </w:rPr>
            </w:pPr>
            <w:r w:rsidRPr="00EA4CE4">
              <w:rPr>
                <w:rFonts w:ascii="Calibri" w:hAnsi="Calibri" w:cs="Calibri"/>
                <w:vanish/>
                <w:sz w:val="20"/>
                <w:highlight w:val="cyan"/>
              </w:rPr>
              <w:t>Arbitrary text string to show to indicate the proximity status of the departure of the VEHICLE, for example, “Boarding”, “</w:t>
            </w:r>
            <w:proofErr w:type="spellStart"/>
            <w:r w:rsidRPr="00EA4CE4">
              <w:rPr>
                <w:rFonts w:ascii="Calibri" w:hAnsi="Calibri" w:cs="Calibri"/>
                <w:vanish/>
                <w:sz w:val="20"/>
                <w:highlight w:val="cyan"/>
              </w:rPr>
              <w:t>GatesClosed</w:t>
            </w:r>
            <w:proofErr w:type="spellEnd"/>
            <w:r w:rsidRPr="00EA4CE4">
              <w:rPr>
                <w:rFonts w:ascii="Calibri" w:hAnsi="Calibri" w:cs="Calibri"/>
                <w:vanish/>
                <w:sz w:val="20"/>
                <w:highlight w:val="cyan"/>
              </w:rPr>
              <w:t xml:space="preserve">”. </w:t>
            </w:r>
          </w:p>
          <w:p w14:paraId="23FB8421" w14:textId="77777777" w:rsidR="005D58BD" w:rsidRPr="00EA4CE4" w:rsidRDefault="005D58BD" w:rsidP="00FF1354">
            <w:pPr>
              <w:spacing w:after="0"/>
              <w:jc w:val="both"/>
              <w:rPr>
                <w:rFonts w:eastAsia="MS Mincho" w:cs="Calibri"/>
                <w:vanish/>
                <w:sz w:val="20"/>
                <w:szCs w:val="20"/>
                <w:highlight w:val="cyan"/>
                <w:lang w:val="en-GB"/>
              </w:rPr>
            </w:pPr>
            <w:r w:rsidRPr="00EA4CE4">
              <w:rPr>
                <w:rFonts w:cs="Calibri"/>
                <w:vanish/>
                <w:sz w:val="20"/>
                <w:szCs w:val="20"/>
                <w:highlight w:val="cyan"/>
                <w:lang w:val="fr-LU"/>
              </w:rPr>
              <w:t xml:space="preserve">One per </w:t>
            </w:r>
            <w:proofErr w:type="spellStart"/>
            <w:r w:rsidRPr="00EA4CE4">
              <w:rPr>
                <w:rFonts w:cs="Calibri"/>
                <w:vanish/>
                <w:sz w:val="20"/>
                <w:szCs w:val="20"/>
                <w:highlight w:val="cyan"/>
                <w:lang w:val="fr-LU"/>
              </w:rPr>
              <w:t>language</w:t>
            </w:r>
            <w:proofErr w:type="spellEnd"/>
            <w:r w:rsidRPr="00EA4CE4">
              <w:rPr>
                <w:rFonts w:cs="Calibri"/>
                <w:vanish/>
                <w:sz w:val="20"/>
                <w:szCs w:val="20"/>
                <w:highlight w:val="cyan"/>
                <w:lang w:val="fr-LU"/>
              </w:rPr>
              <w:t xml:space="preserve"> </w:t>
            </w:r>
          </w:p>
        </w:tc>
      </w:tr>
      <w:tr w:rsidR="005D58BD" w:rsidRPr="00E32CB2" w14:paraId="6CFD5E73" w14:textId="77777777" w:rsidTr="005D58BD">
        <w:trPr>
          <w:jc w:val="center"/>
        </w:trPr>
        <w:tc>
          <w:tcPr>
            <w:tcW w:w="1062" w:type="dxa"/>
            <w:vMerge/>
            <w:tcBorders>
              <w:left w:val="single" w:sz="4" w:space="0" w:color="auto"/>
              <w:right w:val="single" w:sz="4" w:space="0" w:color="auto"/>
            </w:tcBorders>
            <w:vAlign w:val="center"/>
          </w:tcPr>
          <w:p w14:paraId="006C486F" w14:textId="77777777" w:rsidR="005D58BD" w:rsidRPr="00E7759A" w:rsidRDefault="005D58BD" w:rsidP="00FF1354">
            <w:pPr>
              <w:spacing w:after="0"/>
              <w:rPr>
                <w:rFonts w:cs="Calibri"/>
                <w:i/>
                <w:sz w:val="20"/>
                <w:szCs w:val="20"/>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552386CB" w14:textId="77777777" w:rsidR="005D58BD" w:rsidRPr="005D58BD" w:rsidRDefault="005D58BD" w:rsidP="00FF1354">
            <w:pPr>
              <w:spacing w:after="0"/>
              <w:rPr>
                <w:rFonts w:cs="Calibri"/>
                <w:b/>
                <w:i/>
                <w:sz w:val="20"/>
                <w:szCs w:val="20"/>
                <w:highlight w:val="lightGray"/>
                <w:lang w:val="en-GB"/>
              </w:rPr>
            </w:pPr>
            <w:proofErr w:type="spellStart"/>
            <w:r w:rsidRPr="005D58BD">
              <w:rPr>
                <w:rFonts w:cs="Calibri"/>
                <w:b/>
                <w:i/>
                <w:sz w:val="20"/>
                <w:szCs w:val="20"/>
                <w:highlight w:val="lightGray"/>
                <w:lang w:val="en-GB"/>
              </w:rPr>
              <w:t>Departure</w:t>
            </w:r>
            <w:r w:rsidRPr="005D58BD">
              <w:rPr>
                <w:rFonts w:cs="Calibri"/>
                <w:b/>
                <w:i/>
                <w:sz w:val="20"/>
                <w:szCs w:val="20"/>
                <w:highlight w:val="lightGray"/>
                <w:lang w:val="en-GB"/>
              </w:rPr>
              <w:softHyphen/>
              <w:t>Platform</w:t>
            </w:r>
            <w:r w:rsidRPr="005D58BD">
              <w:rPr>
                <w:rFonts w:cs="Calibri"/>
                <w:b/>
                <w:i/>
                <w:sz w:val="20"/>
                <w:szCs w:val="20"/>
                <w:highlight w:val="lightGray"/>
                <w:lang w:val="en-GB"/>
              </w:rPr>
              <w:softHyphen/>
              <w:t>Name</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4EF6FA9F" w14:textId="77777777" w:rsidR="005D58BD" w:rsidRPr="00E7759A" w:rsidRDefault="005D58BD" w:rsidP="00FF1354">
            <w:pPr>
              <w:spacing w:after="0"/>
              <w:rPr>
                <w:rFonts w:cs="Calibri"/>
                <w:sz w:val="20"/>
                <w:szCs w:val="20"/>
                <w:lang w:val="en-GB"/>
              </w:rPr>
            </w:pPr>
            <w:r w:rsidRPr="00E7759A">
              <w:rPr>
                <w:rFonts w:cs="Calibri"/>
                <w:sz w:val="20"/>
                <w:szCs w:val="20"/>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73F98D89" w14:textId="77777777" w:rsidR="005D58BD" w:rsidRPr="00E7759A" w:rsidRDefault="005D58BD" w:rsidP="00FF1354">
            <w:pPr>
              <w:spacing w:after="0"/>
              <w:rPr>
                <w:rFonts w:cs="Calibri"/>
                <w:i/>
                <w:sz w:val="20"/>
                <w:szCs w:val="20"/>
                <w:lang w:val="en-GB"/>
              </w:rPr>
            </w:pPr>
            <w:proofErr w:type="spellStart"/>
            <w:r w:rsidRPr="00E7759A">
              <w:rPr>
                <w:rFonts w:cs="Calibri"/>
                <w:i/>
                <w:sz w:val="20"/>
                <w:szCs w:val="20"/>
                <w:lang w:val="en-GB"/>
              </w:rPr>
              <w:t>NLString</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47B7B090" w14:textId="77777777" w:rsidR="005D58BD" w:rsidRPr="00E7759A" w:rsidRDefault="005D58BD" w:rsidP="00FF1354">
            <w:pPr>
              <w:spacing w:after="0"/>
              <w:jc w:val="both"/>
              <w:rPr>
                <w:rFonts w:cs="Calibri"/>
                <w:sz w:val="20"/>
                <w:szCs w:val="20"/>
                <w:lang w:val="fr-FR"/>
              </w:rPr>
            </w:pPr>
            <w:r w:rsidRPr="00E7759A">
              <w:rPr>
                <w:rFonts w:cs="Calibri"/>
                <w:sz w:val="20"/>
                <w:szCs w:val="20"/>
                <w:lang w:val="fr-FR"/>
              </w:rPr>
              <w:t>Identification du quai de départ.</w:t>
            </w:r>
          </w:p>
        </w:tc>
      </w:tr>
      <w:tr w:rsidR="005D58BD" w:rsidRPr="00E7759A" w14:paraId="0A52291D" w14:textId="77777777" w:rsidTr="005D58BD">
        <w:trPr>
          <w:jc w:val="center"/>
        </w:trPr>
        <w:tc>
          <w:tcPr>
            <w:tcW w:w="1062" w:type="dxa"/>
            <w:vMerge/>
            <w:tcBorders>
              <w:left w:val="single" w:sz="4" w:space="0" w:color="auto"/>
              <w:bottom w:val="single" w:sz="4" w:space="0" w:color="auto"/>
              <w:right w:val="single" w:sz="4" w:space="0" w:color="auto"/>
            </w:tcBorders>
            <w:vAlign w:val="center"/>
          </w:tcPr>
          <w:p w14:paraId="4F1D4F52" w14:textId="77777777" w:rsidR="005D58BD" w:rsidRPr="00E7759A" w:rsidRDefault="005D58BD" w:rsidP="00FF1354">
            <w:pPr>
              <w:spacing w:after="0"/>
              <w:rPr>
                <w:rFonts w:cs="Calibri"/>
                <w:i/>
                <w:sz w:val="20"/>
                <w:szCs w:val="20"/>
                <w:lang w:val="fr-FR"/>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3278EC35" w14:textId="77777777" w:rsidR="005D58BD" w:rsidRPr="005D58BD" w:rsidRDefault="005D58BD" w:rsidP="00FF1354">
            <w:pPr>
              <w:spacing w:after="0"/>
              <w:rPr>
                <w:rFonts w:cs="Calibri"/>
                <w:b/>
                <w:i/>
                <w:sz w:val="20"/>
                <w:szCs w:val="20"/>
                <w:highlight w:val="lightGray"/>
                <w:lang w:val="en-GB"/>
              </w:rPr>
            </w:pPr>
            <w:proofErr w:type="spellStart"/>
            <w:r w:rsidRPr="005D58BD">
              <w:rPr>
                <w:rFonts w:cs="Calibri"/>
                <w:b/>
                <w:i/>
                <w:sz w:val="20"/>
                <w:szCs w:val="20"/>
                <w:highlight w:val="lightGray"/>
                <w:lang w:val="en-GB"/>
              </w:rPr>
              <w:t>Departure</w:t>
            </w:r>
            <w:r w:rsidRPr="005D58BD">
              <w:rPr>
                <w:rFonts w:cs="Calibri"/>
                <w:b/>
                <w:i/>
                <w:sz w:val="20"/>
                <w:szCs w:val="20"/>
                <w:highlight w:val="lightGray"/>
                <w:lang w:val="en-GB"/>
              </w:rPr>
              <w:softHyphen/>
              <w:t>Boarding</w:t>
            </w:r>
            <w:r w:rsidRPr="005D58BD">
              <w:rPr>
                <w:rFonts w:cs="Calibri"/>
                <w:b/>
                <w:i/>
                <w:sz w:val="20"/>
                <w:szCs w:val="20"/>
                <w:highlight w:val="lightGray"/>
                <w:lang w:val="en-GB"/>
              </w:rPr>
              <w:softHyphen/>
              <w:t>Activity</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640A8AEA" w14:textId="77777777" w:rsidR="005D58BD" w:rsidRPr="00E7759A" w:rsidRDefault="005D58BD" w:rsidP="00FF1354">
            <w:pPr>
              <w:spacing w:after="0"/>
              <w:rPr>
                <w:rFonts w:cs="Calibri"/>
                <w:sz w:val="20"/>
                <w:szCs w:val="20"/>
                <w:lang w:val="en-GB"/>
              </w:rPr>
            </w:pPr>
            <w:r w:rsidRPr="00E7759A">
              <w:rPr>
                <w:rFonts w:cs="Calibri"/>
                <w:sz w:val="20"/>
                <w:szCs w:val="20"/>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03800ECD" w14:textId="77777777" w:rsidR="005D58BD" w:rsidRPr="00E7759A" w:rsidRDefault="005D58BD" w:rsidP="00FF1354">
            <w:pPr>
              <w:spacing w:after="0"/>
              <w:rPr>
                <w:rFonts w:cs="Calibri"/>
                <w:i/>
                <w:sz w:val="20"/>
                <w:szCs w:val="20"/>
                <w:lang w:val="en-GB"/>
              </w:rPr>
            </w:pPr>
            <w:r w:rsidRPr="00E7759A">
              <w:rPr>
                <w:rFonts w:cs="Calibri"/>
                <w:i/>
                <w:sz w:val="20"/>
                <w:szCs w:val="20"/>
                <w:lang w:val="en-GB"/>
              </w:rPr>
              <w:t xml:space="preserve">boarding | </w:t>
            </w:r>
            <w:proofErr w:type="spellStart"/>
            <w:r w:rsidRPr="00E7759A">
              <w:rPr>
                <w:rFonts w:cs="Calibri"/>
                <w:i/>
                <w:sz w:val="20"/>
                <w:szCs w:val="20"/>
                <w:lang w:val="en-GB"/>
              </w:rPr>
              <w:t>noBoarding</w:t>
            </w:r>
            <w:proofErr w:type="spellEnd"/>
            <w:r w:rsidRPr="00E7759A">
              <w:rPr>
                <w:rFonts w:cs="Calibri"/>
                <w:i/>
                <w:sz w:val="20"/>
                <w:szCs w:val="20"/>
                <w:lang w:val="en-GB"/>
              </w:rPr>
              <w:t xml:space="preserve"> | </w:t>
            </w:r>
            <w:proofErr w:type="spellStart"/>
            <w:r w:rsidRPr="00E7759A">
              <w:rPr>
                <w:rFonts w:cs="Calibri"/>
                <w:i/>
                <w:sz w:val="20"/>
                <w:szCs w:val="20"/>
                <w:lang w:val="en-GB"/>
              </w:rPr>
              <w:t>passthru</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62C46F24" w14:textId="77777777" w:rsidR="005D58BD" w:rsidRPr="00446B61" w:rsidRDefault="005D58BD" w:rsidP="00FF1354">
            <w:pPr>
              <w:spacing w:after="0"/>
              <w:jc w:val="both"/>
              <w:rPr>
                <w:rFonts w:cs="Calibri"/>
                <w:sz w:val="20"/>
                <w:szCs w:val="20"/>
                <w:highlight w:val="lightGray"/>
                <w:lang w:val="fr-FR"/>
              </w:rPr>
            </w:pPr>
            <w:r w:rsidRPr="00446B61">
              <w:rPr>
                <w:rFonts w:cs="Calibri"/>
                <w:sz w:val="20"/>
                <w:szCs w:val="20"/>
                <w:highlight w:val="lightGray"/>
                <w:lang w:val="fr-FR"/>
              </w:rPr>
              <w:t>Indique si l'on peut monter dans le véhicule ou si c'est un passage sans arrêt ou avec montée interdite.</w:t>
            </w:r>
          </w:p>
          <w:p w14:paraId="24E89969" w14:textId="77777777" w:rsidR="005D58BD" w:rsidRPr="00446B61" w:rsidRDefault="005D58BD" w:rsidP="00FF1354">
            <w:pPr>
              <w:spacing w:after="0"/>
              <w:jc w:val="both"/>
              <w:rPr>
                <w:rFonts w:cs="Calibri"/>
                <w:sz w:val="20"/>
                <w:szCs w:val="20"/>
                <w:highlight w:val="lightGray"/>
                <w:lang w:val="en-GB"/>
              </w:rPr>
            </w:pPr>
            <w:r w:rsidRPr="00446B61">
              <w:rPr>
                <w:rFonts w:cs="Calibri"/>
                <w:sz w:val="20"/>
                <w:szCs w:val="20"/>
                <w:highlight w:val="lightGray"/>
                <w:lang w:val="en-GB"/>
              </w:rPr>
              <w:t xml:space="preserve">Valeur par </w:t>
            </w:r>
            <w:proofErr w:type="spellStart"/>
            <w:proofErr w:type="gramStart"/>
            <w:r w:rsidRPr="00446B61">
              <w:rPr>
                <w:rFonts w:cs="Calibri"/>
                <w:sz w:val="20"/>
                <w:szCs w:val="20"/>
                <w:highlight w:val="lightGray"/>
                <w:lang w:val="en-GB"/>
              </w:rPr>
              <w:t>défaut</w:t>
            </w:r>
            <w:proofErr w:type="spellEnd"/>
            <w:r w:rsidRPr="00446B61">
              <w:rPr>
                <w:rFonts w:cs="Calibri"/>
                <w:sz w:val="20"/>
                <w:szCs w:val="20"/>
                <w:highlight w:val="lightGray"/>
                <w:lang w:val="en-GB"/>
              </w:rPr>
              <w:t> :</w:t>
            </w:r>
            <w:proofErr w:type="gramEnd"/>
            <w:r w:rsidRPr="00446B61">
              <w:rPr>
                <w:rFonts w:cs="Calibri"/>
                <w:sz w:val="20"/>
                <w:szCs w:val="20"/>
                <w:highlight w:val="lightGray"/>
                <w:lang w:val="en-GB"/>
              </w:rPr>
              <w:t xml:space="preserve"> « boarding »</w:t>
            </w:r>
          </w:p>
        </w:tc>
      </w:tr>
      <w:tr w:rsidR="005D58BD" w:rsidRPr="00E7759A" w14:paraId="10AB3712" w14:textId="77777777" w:rsidTr="005D58BD">
        <w:trPr>
          <w:jc w:val="center"/>
          <w:hidden/>
        </w:trPr>
        <w:tc>
          <w:tcPr>
            <w:tcW w:w="1062" w:type="dxa"/>
            <w:vMerge w:val="restart"/>
            <w:tcBorders>
              <w:top w:val="single" w:sz="4" w:space="0" w:color="auto"/>
              <w:left w:val="single" w:sz="4" w:space="0" w:color="auto"/>
              <w:right w:val="single" w:sz="4" w:space="0" w:color="auto"/>
            </w:tcBorders>
            <w:vAlign w:val="center"/>
          </w:tcPr>
          <w:p w14:paraId="0CFFFA75" w14:textId="77777777" w:rsidR="005D58BD" w:rsidRPr="00E7759A" w:rsidRDefault="005D58BD" w:rsidP="00FF1354">
            <w:pPr>
              <w:spacing w:after="0"/>
              <w:rPr>
                <w:rFonts w:cs="Calibri"/>
                <w:i/>
                <w:vanish/>
                <w:sz w:val="20"/>
                <w:szCs w:val="20"/>
                <w:lang w:val="en-GB"/>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53380177" w14:textId="77777777" w:rsidR="005D58BD" w:rsidRPr="00EA4CE4" w:rsidRDefault="005D58BD" w:rsidP="00FF1354">
            <w:pPr>
              <w:spacing w:after="0"/>
              <w:rPr>
                <w:rFonts w:cs="Calibri"/>
                <w:b/>
                <w:i/>
                <w:vanish/>
                <w:sz w:val="20"/>
                <w:szCs w:val="20"/>
                <w:highlight w:val="cyan"/>
                <w:shd w:val="clear" w:color="auto" w:fill="00FF00"/>
                <w:lang w:val="en-GB"/>
              </w:rPr>
            </w:pPr>
            <w:proofErr w:type="spellStart"/>
            <w:r w:rsidRPr="00EA4CE4">
              <w:rPr>
                <w:rFonts w:cs="Calibri"/>
                <w:b/>
                <w:i/>
                <w:vanish/>
                <w:sz w:val="20"/>
                <w:szCs w:val="20"/>
                <w:highlight w:val="cyan"/>
                <w:lang w:val="en-GB"/>
              </w:rPr>
              <w:t>DepartureStop</w:t>
            </w:r>
            <w:r w:rsidRPr="00EA4CE4">
              <w:rPr>
                <w:rFonts w:cs="Calibri"/>
                <w:b/>
                <w:i/>
                <w:vanish/>
                <w:sz w:val="20"/>
                <w:szCs w:val="20"/>
                <w:highlight w:val="cyan"/>
                <w:lang w:val="en-GB"/>
              </w:rPr>
              <w:softHyphen/>
              <w:t>Assignment</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269D1D74" w14:textId="77777777" w:rsidR="005D58BD" w:rsidRPr="00EA4CE4" w:rsidRDefault="005D58BD" w:rsidP="00FF1354">
            <w:pPr>
              <w:spacing w:after="0"/>
              <w:rPr>
                <w:rFonts w:cs="Calibri"/>
                <w:vanish/>
                <w:sz w:val="20"/>
                <w:szCs w:val="20"/>
                <w:highlight w:val="cyan"/>
              </w:rPr>
            </w:pPr>
            <w:r w:rsidRPr="00EA4CE4">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747FC234" w14:textId="77777777" w:rsidR="005D58BD" w:rsidRPr="00EA4CE4" w:rsidRDefault="005D58BD" w:rsidP="00FF1354">
            <w:pPr>
              <w:spacing w:after="0"/>
              <w:rPr>
                <w:rFonts w:cs="Calibri"/>
                <w:i/>
                <w:vanish/>
                <w:sz w:val="20"/>
                <w:szCs w:val="20"/>
                <w:highlight w:val="cyan"/>
              </w:rPr>
            </w:pPr>
            <w:r w:rsidRPr="00EA4CE4">
              <w:rPr>
                <w:rFonts w:cs="Calibri"/>
                <w:i/>
                <w:vanish/>
                <w:sz w:val="20"/>
                <w:szCs w:val="20"/>
                <w:highlight w:val="cyan"/>
                <w:lang w:val="en-GB"/>
              </w:rPr>
              <w:t>+Structure</w:t>
            </w:r>
          </w:p>
        </w:tc>
        <w:tc>
          <w:tcPr>
            <w:tcW w:w="5245" w:type="dxa"/>
            <w:tcBorders>
              <w:top w:val="single" w:sz="4" w:space="0" w:color="auto"/>
              <w:left w:val="single" w:sz="4" w:space="0" w:color="auto"/>
              <w:bottom w:val="single" w:sz="4" w:space="0" w:color="auto"/>
              <w:right w:val="single" w:sz="4" w:space="0" w:color="auto"/>
            </w:tcBorders>
            <w:vAlign w:val="center"/>
          </w:tcPr>
          <w:p w14:paraId="644A47A3" w14:textId="77777777" w:rsidR="005D58BD" w:rsidRPr="00EA4CE4" w:rsidRDefault="005D58BD" w:rsidP="00FF1354">
            <w:pPr>
              <w:pStyle w:val="Tabletext8"/>
              <w:spacing w:after="0"/>
              <w:rPr>
                <w:rFonts w:ascii="Calibri" w:hAnsi="Calibri" w:cs="Calibri"/>
                <w:vanish/>
                <w:sz w:val="20"/>
                <w:highlight w:val="cyan"/>
              </w:rPr>
            </w:pPr>
            <w:r w:rsidRPr="00EA4CE4">
              <w:rPr>
                <w:rFonts w:ascii="Calibri" w:hAnsi="Calibri" w:cs="Calibri"/>
                <w:vanish/>
                <w:sz w:val="20"/>
                <w:highlight w:val="cyan"/>
              </w:rPr>
              <w:t xml:space="preserve">Assignments of departure platform for SCHEDULED STOP POINT to a physical QUAY. </w:t>
            </w:r>
          </w:p>
        </w:tc>
      </w:tr>
      <w:tr w:rsidR="005D58BD" w:rsidRPr="00E7759A" w14:paraId="1FCAAAA5" w14:textId="77777777" w:rsidTr="0069729E">
        <w:trPr>
          <w:jc w:val="center"/>
          <w:hidden/>
        </w:trPr>
        <w:tc>
          <w:tcPr>
            <w:tcW w:w="1062" w:type="dxa"/>
            <w:vMerge/>
            <w:tcBorders>
              <w:left w:val="single" w:sz="4" w:space="0" w:color="auto"/>
              <w:right w:val="single" w:sz="4" w:space="0" w:color="auto"/>
            </w:tcBorders>
            <w:vAlign w:val="center"/>
          </w:tcPr>
          <w:p w14:paraId="136C74E0" w14:textId="77777777" w:rsidR="005D58BD" w:rsidRPr="00E7759A" w:rsidRDefault="005D58BD" w:rsidP="00FF1354">
            <w:pPr>
              <w:spacing w:after="0"/>
              <w:rPr>
                <w:rFonts w:cs="Calibri"/>
                <w:i/>
                <w:vanish/>
                <w:sz w:val="20"/>
                <w:szCs w:val="20"/>
                <w:lang w:val="en-GB"/>
              </w:rPr>
            </w:pPr>
          </w:p>
        </w:tc>
        <w:tc>
          <w:tcPr>
            <w:tcW w:w="278" w:type="dxa"/>
            <w:gridSpan w:val="2"/>
            <w:vMerge w:val="restart"/>
            <w:tcBorders>
              <w:top w:val="single" w:sz="4" w:space="0" w:color="auto"/>
              <w:left w:val="single" w:sz="4" w:space="0" w:color="auto"/>
              <w:right w:val="single" w:sz="4" w:space="0" w:color="auto"/>
            </w:tcBorders>
            <w:vAlign w:val="center"/>
          </w:tcPr>
          <w:p w14:paraId="42CC65DB" w14:textId="77777777" w:rsidR="005D58BD" w:rsidRPr="00EA4CE4" w:rsidRDefault="005D58BD" w:rsidP="00FF1354">
            <w:pPr>
              <w:spacing w:after="0"/>
              <w:rPr>
                <w:rFonts w:cs="Calibri"/>
                <w:b/>
                <w:i/>
                <w:vanish/>
                <w:sz w:val="20"/>
                <w:szCs w:val="20"/>
                <w:highlight w:val="cyan"/>
                <w:shd w:val="clear" w:color="auto" w:fill="00FF00"/>
                <w:lang w:val="en-GB"/>
              </w:rPr>
            </w:pPr>
          </w:p>
        </w:tc>
        <w:tc>
          <w:tcPr>
            <w:tcW w:w="1564" w:type="dxa"/>
            <w:tcBorders>
              <w:top w:val="single" w:sz="4" w:space="0" w:color="auto"/>
              <w:left w:val="single" w:sz="4" w:space="0" w:color="auto"/>
              <w:bottom w:val="single" w:sz="4" w:space="0" w:color="auto"/>
              <w:right w:val="single" w:sz="4" w:space="0" w:color="auto"/>
            </w:tcBorders>
            <w:vAlign w:val="center"/>
          </w:tcPr>
          <w:p w14:paraId="366C4A0B" w14:textId="77777777" w:rsidR="005D58BD" w:rsidRPr="00EA4CE4" w:rsidRDefault="005D58BD" w:rsidP="00FF1354">
            <w:pPr>
              <w:spacing w:after="0"/>
              <w:rPr>
                <w:rFonts w:cs="Calibri"/>
                <w:b/>
                <w:i/>
                <w:vanish/>
                <w:sz w:val="20"/>
                <w:szCs w:val="20"/>
                <w:highlight w:val="cyan"/>
                <w:shd w:val="clear" w:color="auto" w:fill="00FF00"/>
                <w:lang w:val="en-GB"/>
              </w:rPr>
            </w:pPr>
            <w:proofErr w:type="spellStart"/>
            <w:r w:rsidRPr="00EA4CE4">
              <w:rPr>
                <w:rFonts w:cs="Calibri"/>
                <w:b/>
                <w:i/>
                <w:vanish/>
                <w:sz w:val="20"/>
                <w:szCs w:val="20"/>
                <w:highlight w:val="cyan"/>
                <w:lang w:val="en-GB"/>
              </w:rPr>
              <w:t>Aimed</w:t>
            </w:r>
            <w:r w:rsidRPr="00EA4CE4">
              <w:rPr>
                <w:rFonts w:cs="Calibri"/>
                <w:b/>
                <w:i/>
                <w:vanish/>
                <w:sz w:val="20"/>
                <w:szCs w:val="20"/>
                <w:highlight w:val="cyan"/>
                <w:lang w:val="en-GB"/>
              </w:rPr>
              <w:softHyphen/>
            </w:r>
            <w:r w:rsidRPr="00EA4CE4">
              <w:rPr>
                <w:rFonts w:cs="Calibri"/>
                <w:b/>
                <w:i/>
                <w:vanish/>
                <w:sz w:val="20"/>
                <w:szCs w:val="20"/>
                <w:highlight w:val="cyan"/>
                <w:lang w:val="en-GB"/>
              </w:rPr>
              <w:softHyphen/>
              <w:t>QuayRef</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3614669" w14:textId="77777777" w:rsidR="005D58BD" w:rsidRPr="00EA4CE4" w:rsidRDefault="005D58BD" w:rsidP="00FF1354">
            <w:pPr>
              <w:spacing w:after="0"/>
              <w:rPr>
                <w:rFonts w:cs="Calibri"/>
                <w:vanish/>
                <w:sz w:val="20"/>
                <w:szCs w:val="20"/>
                <w:highlight w:val="cyan"/>
              </w:rPr>
            </w:pPr>
            <w:r w:rsidRPr="00EA4CE4">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75D70FBF" w14:textId="77777777" w:rsidR="005D58BD" w:rsidRPr="00EA4CE4" w:rsidRDefault="005D58BD" w:rsidP="00FF1354">
            <w:pPr>
              <w:spacing w:after="0"/>
              <w:rPr>
                <w:rFonts w:cs="Calibri"/>
                <w:i/>
                <w:vanish/>
                <w:sz w:val="20"/>
                <w:szCs w:val="20"/>
                <w:highlight w:val="cyan"/>
              </w:rPr>
            </w:pPr>
            <w:r w:rsidRPr="00EA4CE4">
              <w:rPr>
                <w:rFonts w:cs="Calibri"/>
                <w:i/>
                <w:vanish/>
                <w:sz w:val="20"/>
                <w:szCs w:val="20"/>
                <w:highlight w:val="cyan"/>
                <w:lang w:val="en-GB"/>
              </w:rPr>
              <w:sym w:font="Wingdings" w:char="F0E0"/>
            </w:r>
            <w:proofErr w:type="spellStart"/>
            <w:r w:rsidRPr="00EA4CE4">
              <w:rPr>
                <w:rFonts w:cs="Calibri"/>
                <w:i/>
                <w:vanish/>
                <w:sz w:val="20"/>
                <w:szCs w:val="20"/>
                <w:highlight w:val="cyan"/>
                <w:lang w:val="en-GB"/>
              </w:rPr>
              <w:t>QuayCode</w:t>
            </w:r>
            <w:r w:rsidRPr="00EA4CE4">
              <w:rPr>
                <w:rFonts w:cs="Calibri"/>
                <w:i/>
                <w:vanish/>
                <w:sz w:val="20"/>
                <w:szCs w:val="20"/>
                <w:highlight w:val="cyan"/>
                <w:lang w:val="en-GB"/>
              </w:rPr>
              <w:softHyphen/>
              <w:t>Type</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5683F7EA" w14:textId="77777777" w:rsidR="005D58BD" w:rsidRPr="00EA4CE4" w:rsidRDefault="005D58BD" w:rsidP="00FF1354">
            <w:pPr>
              <w:spacing w:after="0"/>
              <w:jc w:val="both"/>
              <w:rPr>
                <w:rFonts w:cs="Calibri"/>
                <w:vanish/>
                <w:sz w:val="20"/>
                <w:szCs w:val="20"/>
                <w:highlight w:val="cyan"/>
              </w:rPr>
            </w:pPr>
            <w:r w:rsidRPr="00EA4CE4">
              <w:rPr>
                <w:rFonts w:cs="Calibri"/>
                <w:vanish/>
                <w:sz w:val="20"/>
                <w:szCs w:val="20"/>
                <w:highlight w:val="cyan"/>
                <w:lang w:val="en-GB"/>
              </w:rPr>
              <w:t xml:space="preserve">Physical QUAY (Platform) to use according to the planned timetable. </w:t>
            </w:r>
          </w:p>
        </w:tc>
      </w:tr>
      <w:tr w:rsidR="005D58BD" w:rsidRPr="00E7759A" w14:paraId="7262ED28" w14:textId="77777777" w:rsidTr="0069729E">
        <w:trPr>
          <w:jc w:val="center"/>
          <w:hidden/>
        </w:trPr>
        <w:tc>
          <w:tcPr>
            <w:tcW w:w="1062" w:type="dxa"/>
            <w:vMerge/>
            <w:tcBorders>
              <w:left w:val="single" w:sz="4" w:space="0" w:color="auto"/>
              <w:right w:val="single" w:sz="4" w:space="0" w:color="auto"/>
            </w:tcBorders>
            <w:vAlign w:val="center"/>
          </w:tcPr>
          <w:p w14:paraId="3D013F3A" w14:textId="77777777" w:rsidR="005D58BD" w:rsidRPr="00E7759A" w:rsidRDefault="005D58BD" w:rsidP="00FF1354">
            <w:pPr>
              <w:spacing w:after="0"/>
              <w:rPr>
                <w:rFonts w:cs="Calibri"/>
                <w:i/>
                <w:vanish/>
                <w:sz w:val="20"/>
                <w:szCs w:val="20"/>
                <w:lang w:val="en-GB"/>
              </w:rPr>
            </w:pPr>
          </w:p>
        </w:tc>
        <w:tc>
          <w:tcPr>
            <w:tcW w:w="278" w:type="dxa"/>
            <w:gridSpan w:val="2"/>
            <w:vMerge/>
            <w:tcBorders>
              <w:left w:val="single" w:sz="4" w:space="0" w:color="auto"/>
              <w:right w:val="single" w:sz="4" w:space="0" w:color="auto"/>
            </w:tcBorders>
            <w:vAlign w:val="center"/>
          </w:tcPr>
          <w:p w14:paraId="73E37241" w14:textId="77777777" w:rsidR="005D58BD" w:rsidRPr="00EA4CE4" w:rsidRDefault="005D58BD" w:rsidP="00FF1354">
            <w:pPr>
              <w:spacing w:after="0"/>
              <w:rPr>
                <w:rFonts w:cs="Calibri"/>
                <w:b/>
                <w:i/>
                <w:vanish/>
                <w:sz w:val="20"/>
                <w:szCs w:val="20"/>
                <w:highlight w:val="cyan"/>
                <w:shd w:val="clear" w:color="auto" w:fill="00FF00"/>
                <w:lang w:val="en-GB"/>
              </w:rPr>
            </w:pPr>
          </w:p>
        </w:tc>
        <w:tc>
          <w:tcPr>
            <w:tcW w:w="1564" w:type="dxa"/>
            <w:tcBorders>
              <w:top w:val="single" w:sz="4" w:space="0" w:color="auto"/>
              <w:left w:val="single" w:sz="4" w:space="0" w:color="auto"/>
              <w:bottom w:val="single" w:sz="4" w:space="0" w:color="auto"/>
              <w:right w:val="single" w:sz="4" w:space="0" w:color="auto"/>
            </w:tcBorders>
            <w:vAlign w:val="center"/>
          </w:tcPr>
          <w:p w14:paraId="77A30DD0" w14:textId="77777777" w:rsidR="005D58BD" w:rsidRPr="00EA4CE4" w:rsidRDefault="005D58BD" w:rsidP="00FF1354">
            <w:pPr>
              <w:spacing w:after="0"/>
              <w:rPr>
                <w:rFonts w:cs="Calibri"/>
                <w:b/>
                <w:i/>
                <w:vanish/>
                <w:sz w:val="20"/>
                <w:szCs w:val="20"/>
                <w:highlight w:val="cyan"/>
                <w:shd w:val="clear" w:color="auto" w:fill="00FF00"/>
                <w:lang w:val="en-GB"/>
              </w:rPr>
            </w:pPr>
            <w:proofErr w:type="spellStart"/>
            <w:r w:rsidRPr="00EA4CE4">
              <w:rPr>
                <w:rFonts w:cs="Calibri"/>
                <w:b/>
                <w:i/>
                <w:vanish/>
                <w:sz w:val="20"/>
                <w:szCs w:val="20"/>
                <w:highlight w:val="cyan"/>
                <w:lang w:val="en-GB"/>
              </w:rPr>
              <w:t>Aimed</w:t>
            </w:r>
            <w:r w:rsidRPr="00EA4CE4">
              <w:rPr>
                <w:rFonts w:cs="Calibri"/>
                <w:b/>
                <w:i/>
                <w:vanish/>
                <w:sz w:val="20"/>
                <w:szCs w:val="20"/>
                <w:highlight w:val="cyan"/>
                <w:lang w:val="en-GB"/>
              </w:rPr>
              <w:softHyphen/>
            </w:r>
            <w:r w:rsidRPr="00EA4CE4">
              <w:rPr>
                <w:rFonts w:cs="Calibri"/>
                <w:b/>
                <w:i/>
                <w:vanish/>
                <w:sz w:val="20"/>
                <w:szCs w:val="20"/>
                <w:highlight w:val="cyan"/>
                <w:lang w:val="en-GB"/>
              </w:rPr>
              <w:softHyphen/>
              <w:t>QuayName</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4555DB79" w14:textId="77777777" w:rsidR="005D58BD" w:rsidRPr="00EA4CE4" w:rsidRDefault="005D58BD" w:rsidP="00FF1354">
            <w:pPr>
              <w:spacing w:after="0"/>
              <w:rPr>
                <w:rFonts w:cs="Calibri"/>
                <w:vanish/>
                <w:sz w:val="20"/>
                <w:szCs w:val="20"/>
                <w:highlight w:val="cyan"/>
              </w:rPr>
            </w:pPr>
            <w:proofErr w:type="gramStart"/>
            <w:r w:rsidRPr="00EA4CE4">
              <w:rPr>
                <w:rFonts w:cs="Calibri"/>
                <w:vanish/>
                <w:sz w:val="20"/>
                <w:szCs w:val="20"/>
                <w:highlight w:val="cyan"/>
                <w:lang w:val="en-GB"/>
              </w:rPr>
              <w:t>0:*</w:t>
            </w:r>
            <w:proofErr w:type="gramEnd"/>
          </w:p>
        </w:tc>
        <w:tc>
          <w:tcPr>
            <w:tcW w:w="1373" w:type="dxa"/>
            <w:tcBorders>
              <w:top w:val="single" w:sz="4" w:space="0" w:color="auto"/>
              <w:left w:val="single" w:sz="4" w:space="0" w:color="auto"/>
              <w:bottom w:val="single" w:sz="4" w:space="0" w:color="auto"/>
              <w:right w:val="single" w:sz="4" w:space="0" w:color="auto"/>
            </w:tcBorders>
            <w:vAlign w:val="center"/>
          </w:tcPr>
          <w:p w14:paraId="09D194FD" w14:textId="77777777" w:rsidR="005D58BD" w:rsidRPr="00EA4CE4" w:rsidRDefault="005D58BD" w:rsidP="00FF1354">
            <w:pPr>
              <w:spacing w:after="0"/>
              <w:rPr>
                <w:rFonts w:cs="Calibri"/>
                <w:i/>
                <w:vanish/>
                <w:sz w:val="20"/>
                <w:szCs w:val="20"/>
                <w:highlight w:val="cyan"/>
              </w:rPr>
            </w:pPr>
            <w:proofErr w:type="spellStart"/>
            <w:r w:rsidRPr="00EA4CE4">
              <w:rPr>
                <w:rFonts w:cs="Calibri"/>
                <w:i/>
                <w:vanish/>
                <w:sz w:val="20"/>
                <w:szCs w:val="20"/>
                <w:highlight w:val="cyan"/>
                <w:lang w:val="en-GB"/>
              </w:rPr>
              <w:t>NLString</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484D7431" w14:textId="77777777" w:rsidR="005D58BD" w:rsidRPr="00EA4CE4" w:rsidRDefault="005D58BD" w:rsidP="00FF1354">
            <w:pPr>
              <w:pStyle w:val="Tabletext8"/>
              <w:spacing w:after="0"/>
              <w:rPr>
                <w:rFonts w:ascii="Calibri" w:hAnsi="Calibri" w:cs="Calibri"/>
                <w:vanish/>
                <w:sz w:val="20"/>
                <w:highlight w:val="cyan"/>
              </w:rPr>
            </w:pPr>
            <w:r w:rsidRPr="00EA4CE4">
              <w:rPr>
                <w:rFonts w:ascii="Calibri" w:hAnsi="Calibri" w:cs="Calibri"/>
                <w:vanish/>
                <w:sz w:val="20"/>
                <w:highlight w:val="cyan"/>
              </w:rPr>
              <w:t xml:space="preserve">Scheduled QUAY (Platform) name. Can be used to indicate a platform change. </w:t>
            </w:r>
          </w:p>
          <w:p w14:paraId="5E6F642D" w14:textId="77777777" w:rsidR="005D58BD" w:rsidRPr="00EA4CE4" w:rsidRDefault="005D58BD" w:rsidP="00FF1354">
            <w:pPr>
              <w:spacing w:after="0"/>
              <w:jc w:val="both"/>
              <w:rPr>
                <w:rFonts w:cs="Calibri"/>
                <w:vanish/>
                <w:sz w:val="20"/>
                <w:szCs w:val="20"/>
                <w:highlight w:val="cyan"/>
              </w:rPr>
            </w:pPr>
            <w:r w:rsidRPr="00EA4CE4">
              <w:rPr>
                <w:rFonts w:cs="Calibri"/>
                <w:vanish/>
                <w:sz w:val="20"/>
                <w:szCs w:val="20"/>
                <w:highlight w:val="cyan"/>
                <w:lang w:val="en-GB"/>
              </w:rPr>
              <w:t xml:space="preserve">One per language </w:t>
            </w:r>
          </w:p>
        </w:tc>
      </w:tr>
      <w:tr w:rsidR="005D58BD" w:rsidRPr="00E7759A" w14:paraId="1801728D" w14:textId="77777777" w:rsidTr="0069729E">
        <w:trPr>
          <w:jc w:val="center"/>
          <w:hidden/>
        </w:trPr>
        <w:tc>
          <w:tcPr>
            <w:tcW w:w="1062" w:type="dxa"/>
            <w:vMerge/>
            <w:tcBorders>
              <w:left w:val="single" w:sz="4" w:space="0" w:color="auto"/>
              <w:right w:val="single" w:sz="4" w:space="0" w:color="auto"/>
            </w:tcBorders>
            <w:vAlign w:val="center"/>
          </w:tcPr>
          <w:p w14:paraId="58311D6D" w14:textId="77777777" w:rsidR="005D58BD" w:rsidRPr="00E7759A" w:rsidRDefault="005D58BD" w:rsidP="00FF1354">
            <w:pPr>
              <w:spacing w:after="0"/>
              <w:rPr>
                <w:rFonts w:cs="Calibri"/>
                <w:i/>
                <w:vanish/>
                <w:sz w:val="20"/>
                <w:szCs w:val="20"/>
                <w:lang w:val="en-GB"/>
              </w:rPr>
            </w:pPr>
          </w:p>
        </w:tc>
        <w:tc>
          <w:tcPr>
            <w:tcW w:w="278" w:type="dxa"/>
            <w:gridSpan w:val="2"/>
            <w:vMerge/>
            <w:tcBorders>
              <w:left w:val="single" w:sz="4" w:space="0" w:color="auto"/>
              <w:right w:val="single" w:sz="4" w:space="0" w:color="auto"/>
            </w:tcBorders>
            <w:vAlign w:val="center"/>
          </w:tcPr>
          <w:p w14:paraId="6F42CF36" w14:textId="77777777" w:rsidR="005D58BD" w:rsidRPr="00EA4CE4" w:rsidRDefault="005D58BD" w:rsidP="00FF1354">
            <w:pPr>
              <w:spacing w:after="0"/>
              <w:rPr>
                <w:rFonts w:cs="Calibri"/>
                <w:b/>
                <w:i/>
                <w:vanish/>
                <w:sz w:val="20"/>
                <w:szCs w:val="20"/>
                <w:highlight w:val="cyan"/>
                <w:shd w:val="clear" w:color="auto" w:fill="00FF00"/>
                <w:lang w:val="en-GB"/>
              </w:rPr>
            </w:pPr>
          </w:p>
        </w:tc>
        <w:tc>
          <w:tcPr>
            <w:tcW w:w="1564" w:type="dxa"/>
            <w:tcBorders>
              <w:top w:val="single" w:sz="4" w:space="0" w:color="auto"/>
              <w:left w:val="single" w:sz="4" w:space="0" w:color="auto"/>
              <w:bottom w:val="single" w:sz="4" w:space="0" w:color="auto"/>
              <w:right w:val="single" w:sz="4" w:space="0" w:color="auto"/>
            </w:tcBorders>
            <w:vAlign w:val="center"/>
          </w:tcPr>
          <w:p w14:paraId="71144B0B" w14:textId="77777777" w:rsidR="005D58BD" w:rsidRPr="00EA4CE4" w:rsidRDefault="005D58BD" w:rsidP="00FF1354">
            <w:pPr>
              <w:spacing w:after="0"/>
              <w:rPr>
                <w:rFonts w:cs="Calibri"/>
                <w:b/>
                <w:i/>
                <w:vanish/>
                <w:sz w:val="20"/>
                <w:szCs w:val="20"/>
                <w:highlight w:val="cyan"/>
                <w:shd w:val="clear" w:color="auto" w:fill="00FF00"/>
                <w:lang w:val="en-GB"/>
              </w:rPr>
            </w:pPr>
            <w:proofErr w:type="spellStart"/>
            <w:r w:rsidRPr="00EA4CE4">
              <w:rPr>
                <w:rFonts w:cs="Calibri"/>
                <w:b/>
                <w:i/>
                <w:vanish/>
                <w:sz w:val="20"/>
                <w:szCs w:val="20"/>
                <w:highlight w:val="cyan"/>
                <w:lang w:val="en-GB"/>
              </w:rPr>
              <w:t>Expected</w:t>
            </w:r>
            <w:r w:rsidRPr="00EA4CE4">
              <w:rPr>
                <w:rFonts w:cs="Calibri"/>
                <w:b/>
                <w:i/>
                <w:vanish/>
                <w:sz w:val="20"/>
                <w:szCs w:val="20"/>
                <w:highlight w:val="cyan"/>
                <w:lang w:val="en-GB"/>
              </w:rPr>
              <w:softHyphen/>
            </w:r>
            <w:r w:rsidRPr="00EA4CE4">
              <w:rPr>
                <w:rFonts w:cs="Calibri"/>
                <w:b/>
                <w:i/>
                <w:vanish/>
                <w:sz w:val="20"/>
                <w:szCs w:val="20"/>
                <w:highlight w:val="cyan"/>
                <w:lang w:val="en-GB"/>
              </w:rPr>
              <w:softHyphen/>
              <w:t>QuayRef</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328FCBB9" w14:textId="77777777" w:rsidR="005D58BD" w:rsidRPr="00EA4CE4" w:rsidRDefault="005D58BD" w:rsidP="00FF1354">
            <w:pPr>
              <w:spacing w:after="0"/>
              <w:rPr>
                <w:rFonts w:cs="Calibri"/>
                <w:vanish/>
                <w:sz w:val="20"/>
                <w:szCs w:val="20"/>
                <w:highlight w:val="cyan"/>
              </w:rPr>
            </w:pPr>
            <w:r w:rsidRPr="00EA4CE4">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5187533F" w14:textId="77777777" w:rsidR="005D58BD" w:rsidRPr="00EA4CE4" w:rsidRDefault="005D58BD" w:rsidP="00FF1354">
            <w:pPr>
              <w:spacing w:after="0"/>
              <w:rPr>
                <w:rFonts w:cs="Calibri"/>
                <w:i/>
                <w:vanish/>
                <w:sz w:val="20"/>
                <w:szCs w:val="20"/>
                <w:highlight w:val="cyan"/>
              </w:rPr>
            </w:pPr>
            <w:r w:rsidRPr="00EA4CE4">
              <w:rPr>
                <w:rFonts w:cs="Calibri"/>
                <w:i/>
                <w:vanish/>
                <w:sz w:val="20"/>
                <w:szCs w:val="20"/>
                <w:highlight w:val="cyan"/>
                <w:lang w:val="en-GB"/>
              </w:rPr>
              <w:sym w:font="Wingdings" w:char="F0E0"/>
            </w:r>
            <w:proofErr w:type="spellStart"/>
            <w:r w:rsidRPr="00EA4CE4">
              <w:rPr>
                <w:rFonts w:cs="Calibri"/>
                <w:i/>
                <w:vanish/>
                <w:sz w:val="20"/>
                <w:szCs w:val="20"/>
                <w:highlight w:val="cyan"/>
                <w:lang w:val="en-GB"/>
              </w:rPr>
              <w:t>QuayCode</w:t>
            </w:r>
            <w:r w:rsidRPr="00EA4CE4">
              <w:rPr>
                <w:rFonts w:cs="Calibri"/>
                <w:i/>
                <w:vanish/>
                <w:sz w:val="20"/>
                <w:szCs w:val="20"/>
                <w:highlight w:val="cyan"/>
                <w:lang w:val="en-GB"/>
              </w:rPr>
              <w:softHyphen/>
              <w:t>Type</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4F9165F6" w14:textId="77777777" w:rsidR="005D58BD" w:rsidRPr="00EA4CE4" w:rsidRDefault="005D58BD" w:rsidP="00FF1354">
            <w:pPr>
              <w:spacing w:after="0"/>
              <w:jc w:val="both"/>
              <w:rPr>
                <w:rFonts w:cs="Calibri"/>
                <w:vanish/>
                <w:sz w:val="20"/>
                <w:szCs w:val="20"/>
                <w:highlight w:val="cyan"/>
              </w:rPr>
            </w:pPr>
            <w:r w:rsidRPr="00EA4CE4">
              <w:rPr>
                <w:rFonts w:cs="Calibri"/>
                <w:vanish/>
                <w:sz w:val="20"/>
                <w:szCs w:val="20"/>
                <w:highlight w:val="cyan"/>
                <w:lang w:val="en-GB"/>
              </w:rPr>
              <w:t>Physical QUAY (Platform) to use according to the real-time prediction. 0</w:t>
            </w:r>
          </w:p>
        </w:tc>
      </w:tr>
      <w:tr w:rsidR="005D58BD" w:rsidRPr="00E7759A" w14:paraId="55C7AC5D" w14:textId="77777777" w:rsidTr="0069729E">
        <w:trPr>
          <w:jc w:val="center"/>
          <w:hidden/>
        </w:trPr>
        <w:tc>
          <w:tcPr>
            <w:tcW w:w="1062" w:type="dxa"/>
            <w:vMerge/>
            <w:tcBorders>
              <w:left w:val="single" w:sz="4" w:space="0" w:color="auto"/>
              <w:bottom w:val="single" w:sz="4" w:space="0" w:color="auto"/>
              <w:right w:val="single" w:sz="4" w:space="0" w:color="auto"/>
            </w:tcBorders>
            <w:vAlign w:val="center"/>
          </w:tcPr>
          <w:p w14:paraId="0A943915" w14:textId="77777777" w:rsidR="005D58BD" w:rsidRPr="00E7759A" w:rsidRDefault="005D58BD" w:rsidP="00FF1354">
            <w:pPr>
              <w:spacing w:after="0"/>
              <w:rPr>
                <w:rFonts w:cs="Calibri"/>
                <w:i/>
                <w:vanish/>
                <w:sz w:val="20"/>
                <w:szCs w:val="20"/>
                <w:lang w:val="en-GB"/>
              </w:rPr>
            </w:pPr>
          </w:p>
        </w:tc>
        <w:tc>
          <w:tcPr>
            <w:tcW w:w="278" w:type="dxa"/>
            <w:gridSpan w:val="2"/>
            <w:vMerge/>
            <w:tcBorders>
              <w:left w:val="single" w:sz="4" w:space="0" w:color="auto"/>
              <w:bottom w:val="single" w:sz="4" w:space="0" w:color="auto"/>
              <w:right w:val="single" w:sz="4" w:space="0" w:color="auto"/>
            </w:tcBorders>
            <w:vAlign w:val="center"/>
          </w:tcPr>
          <w:p w14:paraId="735E9465" w14:textId="77777777" w:rsidR="005D58BD" w:rsidRPr="00EA4CE4" w:rsidRDefault="005D58BD" w:rsidP="00FF1354">
            <w:pPr>
              <w:spacing w:after="0"/>
              <w:rPr>
                <w:rFonts w:cs="Calibri"/>
                <w:b/>
                <w:i/>
                <w:vanish/>
                <w:sz w:val="20"/>
                <w:szCs w:val="20"/>
                <w:highlight w:val="cyan"/>
                <w:shd w:val="clear" w:color="auto" w:fill="00FF00"/>
                <w:lang w:val="en-GB"/>
              </w:rPr>
            </w:pPr>
          </w:p>
        </w:tc>
        <w:tc>
          <w:tcPr>
            <w:tcW w:w="1564" w:type="dxa"/>
            <w:tcBorders>
              <w:top w:val="single" w:sz="4" w:space="0" w:color="auto"/>
              <w:left w:val="single" w:sz="4" w:space="0" w:color="auto"/>
              <w:bottom w:val="single" w:sz="4" w:space="0" w:color="auto"/>
              <w:right w:val="single" w:sz="4" w:space="0" w:color="auto"/>
            </w:tcBorders>
            <w:vAlign w:val="center"/>
          </w:tcPr>
          <w:p w14:paraId="0E6FE89F" w14:textId="77777777" w:rsidR="005D58BD" w:rsidRPr="00EA4CE4" w:rsidRDefault="005D58BD" w:rsidP="00FF1354">
            <w:pPr>
              <w:spacing w:after="0"/>
              <w:rPr>
                <w:rFonts w:cs="Calibri"/>
                <w:b/>
                <w:i/>
                <w:vanish/>
                <w:sz w:val="20"/>
                <w:szCs w:val="20"/>
                <w:highlight w:val="cyan"/>
                <w:shd w:val="clear" w:color="auto" w:fill="00FF00"/>
                <w:lang w:val="en-GB"/>
              </w:rPr>
            </w:pPr>
            <w:proofErr w:type="spellStart"/>
            <w:r w:rsidRPr="00EA4CE4">
              <w:rPr>
                <w:rFonts w:cs="Calibri"/>
                <w:b/>
                <w:i/>
                <w:vanish/>
                <w:sz w:val="20"/>
                <w:szCs w:val="20"/>
                <w:highlight w:val="cyan"/>
                <w:lang w:val="en-GB"/>
              </w:rPr>
              <w:t>Actual</w:t>
            </w:r>
            <w:r w:rsidRPr="00EA4CE4">
              <w:rPr>
                <w:rFonts w:cs="Calibri"/>
                <w:b/>
                <w:i/>
                <w:vanish/>
                <w:sz w:val="20"/>
                <w:szCs w:val="20"/>
                <w:highlight w:val="cyan"/>
                <w:lang w:val="en-GB"/>
              </w:rPr>
              <w:softHyphen/>
            </w:r>
            <w:r w:rsidRPr="00EA4CE4">
              <w:rPr>
                <w:rFonts w:cs="Calibri"/>
                <w:b/>
                <w:i/>
                <w:vanish/>
                <w:sz w:val="20"/>
                <w:szCs w:val="20"/>
                <w:highlight w:val="cyan"/>
                <w:lang w:val="en-GB"/>
              </w:rPr>
              <w:softHyphen/>
              <w:t>QuayRef</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63BCE09" w14:textId="77777777" w:rsidR="005D58BD" w:rsidRPr="00EA4CE4" w:rsidRDefault="005D58BD" w:rsidP="00FF1354">
            <w:pPr>
              <w:spacing w:after="0"/>
              <w:rPr>
                <w:rFonts w:cs="Calibri"/>
                <w:vanish/>
                <w:sz w:val="20"/>
                <w:szCs w:val="20"/>
                <w:highlight w:val="cyan"/>
              </w:rPr>
            </w:pPr>
            <w:r w:rsidRPr="00EA4CE4">
              <w:rPr>
                <w:rFonts w:cs="Calibri"/>
                <w:vanish/>
                <w:sz w:val="20"/>
                <w:szCs w:val="20"/>
                <w:highlight w:val="cyan"/>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6F5C2AE6" w14:textId="77777777" w:rsidR="005D58BD" w:rsidRPr="00EA4CE4" w:rsidRDefault="005D58BD" w:rsidP="00FF1354">
            <w:pPr>
              <w:spacing w:after="0"/>
              <w:rPr>
                <w:rFonts w:cs="Calibri"/>
                <w:i/>
                <w:vanish/>
                <w:sz w:val="20"/>
                <w:szCs w:val="20"/>
                <w:highlight w:val="cyan"/>
              </w:rPr>
            </w:pPr>
            <w:r w:rsidRPr="00EA4CE4">
              <w:rPr>
                <w:rFonts w:cs="Calibri"/>
                <w:i/>
                <w:vanish/>
                <w:sz w:val="20"/>
                <w:szCs w:val="20"/>
                <w:highlight w:val="cyan"/>
                <w:lang w:val="en-GB"/>
              </w:rPr>
              <w:sym w:font="Wingdings" w:char="F0E0"/>
            </w:r>
            <w:proofErr w:type="spellStart"/>
            <w:r w:rsidRPr="00EA4CE4">
              <w:rPr>
                <w:rFonts w:cs="Calibri"/>
                <w:i/>
                <w:vanish/>
                <w:sz w:val="20"/>
                <w:szCs w:val="20"/>
                <w:highlight w:val="cyan"/>
                <w:lang w:val="en-GB"/>
              </w:rPr>
              <w:t>QuayCode</w:t>
            </w:r>
            <w:r w:rsidRPr="00EA4CE4">
              <w:rPr>
                <w:rFonts w:cs="Calibri"/>
                <w:i/>
                <w:vanish/>
                <w:sz w:val="20"/>
                <w:szCs w:val="20"/>
                <w:highlight w:val="cyan"/>
                <w:lang w:val="en-GB"/>
              </w:rPr>
              <w:softHyphen/>
              <w:t>Type</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3DE6AEAB" w14:textId="77777777" w:rsidR="005D58BD" w:rsidRPr="00EA4CE4" w:rsidRDefault="005D58BD" w:rsidP="00FF1354">
            <w:pPr>
              <w:spacing w:after="0"/>
              <w:jc w:val="both"/>
              <w:rPr>
                <w:rFonts w:cs="Calibri"/>
                <w:vanish/>
                <w:sz w:val="20"/>
                <w:szCs w:val="20"/>
                <w:highlight w:val="cyan"/>
              </w:rPr>
            </w:pPr>
            <w:r w:rsidRPr="00EA4CE4">
              <w:rPr>
                <w:rFonts w:cs="Calibri"/>
                <w:vanish/>
                <w:sz w:val="20"/>
                <w:szCs w:val="20"/>
                <w:highlight w:val="cyan"/>
                <w:lang w:val="en-GB"/>
              </w:rPr>
              <w:t xml:space="preserve">Physical QUAY (Platform) </w:t>
            </w:r>
            <w:proofErr w:type="gramStart"/>
            <w:r w:rsidRPr="00EA4CE4">
              <w:rPr>
                <w:rFonts w:cs="Calibri"/>
                <w:vanish/>
                <w:sz w:val="20"/>
                <w:szCs w:val="20"/>
                <w:highlight w:val="cyan"/>
                <w:lang w:val="en-GB"/>
              </w:rPr>
              <w:t>actually used</w:t>
            </w:r>
            <w:proofErr w:type="gramEnd"/>
            <w:r w:rsidRPr="00EA4CE4">
              <w:rPr>
                <w:rFonts w:cs="Calibri"/>
                <w:vanish/>
                <w:sz w:val="20"/>
                <w:szCs w:val="20"/>
                <w:highlight w:val="cyan"/>
                <w:lang w:val="en-GB"/>
              </w:rPr>
              <w:t xml:space="preserve">. </w:t>
            </w:r>
          </w:p>
        </w:tc>
      </w:tr>
      <w:tr w:rsidR="005D58BD" w:rsidRPr="00E32CB2" w14:paraId="2A37EFBA" w14:textId="77777777" w:rsidTr="005D58BD">
        <w:trPr>
          <w:jc w:val="center"/>
        </w:trPr>
        <w:tc>
          <w:tcPr>
            <w:tcW w:w="1062" w:type="dxa"/>
            <w:vMerge w:val="restart"/>
            <w:tcBorders>
              <w:top w:val="single" w:sz="4" w:space="0" w:color="auto"/>
              <w:left w:val="single" w:sz="4" w:space="0" w:color="auto"/>
              <w:right w:val="single" w:sz="4" w:space="0" w:color="auto"/>
            </w:tcBorders>
            <w:vAlign w:val="center"/>
          </w:tcPr>
          <w:p w14:paraId="682C483F" w14:textId="77777777" w:rsidR="005D58BD" w:rsidRPr="00E7759A" w:rsidRDefault="005D58BD" w:rsidP="00FF1354">
            <w:pPr>
              <w:spacing w:after="0"/>
              <w:rPr>
                <w:rFonts w:cs="Calibri"/>
                <w:i/>
                <w:sz w:val="20"/>
                <w:szCs w:val="20"/>
                <w:lang w:val="en-GB"/>
              </w:rPr>
            </w:pPr>
            <w:r w:rsidRPr="00E7759A">
              <w:rPr>
                <w:rFonts w:cs="Calibri"/>
                <w:i/>
                <w:sz w:val="20"/>
                <w:szCs w:val="20"/>
                <w:lang w:val="en-GB"/>
              </w:rPr>
              <w:lastRenderedPageBreak/>
              <w:t>Pro</w:t>
            </w:r>
            <w:r w:rsidRPr="00E7759A">
              <w:rPr>
                <w:rFonts w:cs="Calibri"/>
                <w:i/>
                <w:sz w:val="20"/>
                <w:szCs w:val="20"/>
                <w:lang w:val="en-GB"/>
              </w:rPr>
              <w:softHyphen/>
              <w:t>gress Status</w:t>
            </w: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05DC7846" w14:textId="77777777" w:rsidR="005D58BD" w:rsidRPr="00E7759A" w:rsidRDefault="005D58BD" w:rsidP="00FF1354">
            <w:pPr>
              <w:spacing w:after="0"/>
              <w:rPr>
                <w:rFonts w:cs="Calibri"/>
                <w:b/>
                <w:i/>
                <w:sz w:val="20"/>
                <w:szCs w:val="20"/>
                <w:highlight w:val="lightGray"/>
                <w:lang w:val="en-GB"/>
              </w:rPr>
            </w:pPr>
            <w:proofErr w:type="spellStart"/>
            <w:r w:rsidRPr="00E7759A">
              <w:rPr>
                <w:rFonts w:cs="Calibri"/>
                <w:b/>
                <w:i/>
                <w:sz w:val="20"/>
                <w:szCs w:val="20"/>
                <w:highlight w:val="lightGray"/>
                <w:shd w:val="clear" w:color="auto" w:fill="00FF00"/>
                <w:lang w:val="en-GB"/>
              </w:rPr>
              <w:t>Aimed</w:t>
            </w:r>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lang w:val="en-GB"/>
              </w:rPr>
              <w:softHyphen/>
              <w:t>Head</w:t>
            </w:r>
            <w:r w:rsidRPr="00E7759A">
              <w:rPr>
                <w:rFonts w:cs="Calibri"/>
                <w:b/>
                <w:i/>
                <w:sz w:val="20"/>
                <w:szCs w:val="20"/>
                <w:highlight w:val="lightGray"/>
                <w:shd w:val="clear" w:color="auto" w:fill="00FF00"/>
                <w:lang w:val="en-GB"/>
              </w:rPr>
              <w:softHyphen/>
              <w:t>Way</w:t>
            </w:r>
            <w:r w:rsidRPr="00E7759A">
              <w:rPr>
                <w:rFonts w:cs="Calibri"/>
                <w:b/>
                <w:i/>
                <w:sz w:val="20"/>
                <w:szCs w:val="20"/>
                <w:highlight w:val="lightGray"/>
                <w:shd w:val="clear" w:color="auto" w:fill="00FF00"/>
                <w:lang w:val="en-GB"/>
              </w:rPr>
              <w:softHyphen/>
              <w:t>Interva</w:t>
            </w:r>
            <w:r w:rsidRPr="00E7759A">
              <w:rPr>
                <w:rFonts w:cs="Calibri"/>
                <w:b/>
                <w:i/>
                <w:sz w:val="20"/>
                <w:szCs w:val="20"/>
                <w:highlight w:val="lightGray"/>
                <w:lang w:val="en-GB"/>
              </w:rPr>
              <w:t>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5FED1AB" w14:textId="77777777" w:rsidR="005D58BD" w:rsidRPr="00E7759A" w:rsidRDefault="005D58BD" w:rsidP="00FF1354">
            <w:pPr>
              <w:spacing w:after="0"/>
              <w:rPr>
                <w:rFonts w:cs="Calibri"/>
                <w:sz w:val="20"/>
                <w:szCs w:val="20"/>
              </w:rPr>
            </w:pPr>
            <w:r w:rsidRPr="00E7759A">
              <w:rPr>
                <w:rFonts w:cs="Calibri"/>
                <w:sz w:val="20"/>
                <w:szCs w:val="20"/>
              </w:rPr>
              <w:t>0:1</w:t>
            </w:r>
          </w:p>
        </w:tc>
        <w:tc>
          <w:tcPr>
            <w:tcW w:w="1373" w:type="dxa"/>
            <w:tcBorders>
              <w:top w:val="single" w:sz="4" w:space="0" w:color="auto"/>
              <w:left w:val="single" w:sz="4" w:space="0" w:color="auto"/>
              <w:bottom w:val="single" w:sz="4" w:space="0" w:color="auto"/>
              <w:right w:val="single" w:sz="4" w:space="0" w:color="auto"/>
            </w:tcBorders>
            <w:vAlign w:val="center"/>
          </w:tcPr>
          <w:p w14:paraId="4BBE8ED2" w14:textId="77777777" w:rsidR="005D58BD" w:rsidRPr="00E7759A" w:rsidRDefault="005D58BD" w:rsidP="00FF1354">
            <w:pPr>
              <w:spacing w:after="0"/>
              <w:rPr>
                <w:rFonts w:cs="Calibri"/>
                <w:i/>
                <w:sz w:val="20"/>
                <w:szCs w:val="20"/>
              </w:rPr>
            </w:pPr>
            <w:proofErr w:type="spellStart"/>
            <w:r w:rsidRPr="00E7759A">
              <w:rPr>
                <w:rFonts w:cs="Calibri"/>
                <w:i/>
                <w:sz w:val="20"/>
                <w:szCs w:val="20"/>
              </w:rPr>
              <w:t>Positive</w:t>
            </w:r>
            <w:r w:rsidRPr="00E7759A">
              <w:rPr>
                <w:rFonts w:cs="Calibri"/>
                <w:i/>
                <w:sz w:val="20"/>
                <w:szCs w:val="20"/>
              </w:rPr>
              <w:softHyphen/>
              <w:t>DurationType</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6879F84F" w14:textId="77777777" w:rsidR="005D58BD" w:rsidRPr="00E7759A" w:rsidRDefault="005D58BD" w:rsidP="00FF1354">
            <w:pPr>
              <w:spacing w:after="0"/>
              <w:jc w:val="both"/>
              <w:rPr>
                <w:rFonts w:cs="Calibri"/>
                <w:sz w:val="20"/>
                <w:szCs w:val="20"/>
                <w:lang w:val="fr-FR"/>
              </w:rPr>
            </w:pPr>
            <w:r w:rsidRPr="00E7759A">
              <w:rPr>
                <w:rFonts w:cs="Calibri"/>
                <w:sz w:val="20"/>
                <w:szCs w:val="20"/>
                <w:lang w:val="fr-FR"/>
              </w:rPr>
              <w:t>Fréquence de passage théorique (ou commandée).</w:t>
            </w:r>
          </w:p>
        </w:tc>
      </w:tr>
      <w:tr w:rsidR="005D58BD" w:rsidRPr="00E32CB2" w14:paraId="394C4E81" w14:textId="77777777" w:rsidTr="005D58BD">
        <w:trPr>
          <w:jc w:val="center"/>
        </w:trPr>
        <w:tc>
          <w:tcPr>
            <w:tcW w:w="1062" w:type="dxa"/>
            <w:vMerge/>
            <w:tcBorders>
              <w:left w:val="single" w:sz="4" w:space="0" w:color="auto"/>
              <w:bottom w:val="single" w:sz="4" w:space="0" w:color="auto"/>
              <w:right w:val="single" w:sz="4" w:space="0" w:color="auto"/>
            </w:tcBorders>
            <w:vAlign w:val="center"/>
          </w:tcPr>
          <w:p w14:paraId="3EF4842B" w14:textId="77777777" w:rsidR="005D58BD" w:rsidRPr="00E7759A" w:rsidRDefault="005D58BD" w:rsidP="00FF1354">
            <w:pPr>
              <w:spacing w:after="0"/>
              <w:rPr>
                <w:rFonts w:cs="Calibri"/>
                <w:i/>
                <w:sz w:val="20"/>
                <w:szCs w:val="20"/>
                <w:lang w:val="fr-FR"/>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457F380B" w14:textId="77777777" w:rsidR="005D58BD" w:rsidRPr="00E7759A" w:rsidRDefault="005D58BD" w:rsidP="00FF1354">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Expected</w:t>
            </w:r>
            <w:r w:rsidRPr="00E7759A">
              <w:rPr>
                <w:rFonts w:cs="Calibri"/>
                <w:b/>
                <w:i/>
                <w:sz w:val="20"/>
                <w:szCs w:val="20"/>
                <w:highlight w:val="lightGray"/>
                <w:shd w:val="clear" w:color="auto" w:fill="00FF00"/>
              </w:rPr>
              <w:softHyphen/>
              <w:t>Headway</w:t>
            </w:r>
            <w:proofErr w:type="spellEnd"/>
            <w:r w:rsidRPr="00E7759A">
              <w:rPr>
                <w:rFonts w:cs="Calibri"/>
                <w:b/>
                <w:i/>
                <w:sz w:val="20"/>
                <w:szCs w:val="20"/>
                <w:highlight w:val="lightGray"/>
                <w:shd w:val="clear" w:color="auto" w:fill="00FF00"/>
              </w:rPr>
              <w:softHyphen/>
            </w:r>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rPr>
              <w:t>Interval</w:t>
            </w:r>
          </w:p>
        </w:tc>
        <w:tc>
          <w:tcPr>
            <w:tcW w:w="635" w:type="dxa"/>
            <w:tcBorders>
              <w:top w:val="single" w:sz="4" w:space="0" w:color="auto"/>
              <w:left w:val="single" w:sz="4" w:space="0" w:color="auto"/>
              <w:bottom w:val="single" w:sz="4" w:space="0" w:color="auto"/>
              <w:right w:val="single" w:sz="4" w:space="0" w:color="auto"/>
            </w:tcBorders>
            <w:vAlign w:val="center"/>
          </w:tcPr>
          <w:p w14:paraId="3C95D058" w14:textId="77777777" w:rsidR="005D58BD" w:rsidRPr="00E7759A" w:rsidRDefault="005D58BD" w:rsidP="00FF1354">
            <w:pPr>
              <w:spacing w:after="0"/>
              <w:rPr>
                <w:rFonts w:cs="Calibri"/>
                <w:sz w:val="20"/>
                <w:szCs w:val="20"/>
              </w:rPr>
            </w:pPr>
            <w:r w:rsidRPr="00E7759A">
              <w:rPr>
                <w:rFonts w:cs="Calibri"/>
                <w:sz w:val="20"/>
                <w:szCs w:val="20"/>
              </w:rPr>
              <w:t>0:1</w:t>
            </w:r>
          </w:p>
        </w:tc>
        <w:tc>
          <w:tcPr>
            <w:tcW w:w="1373" w:type="dxa"/>
            <w:tcBorders>
              <w:top w:val="single" w:sz="4" w:space="0" w:color="auto"/>
              <w:left w:val="single" w:sz="4" w:space="0" w:color="auto"/>
              <w:bottom w:val="single" w:sz="4" w:space="0" w:color="auto"/>
              <w:right w:val="single" w:sz="4" w:space="0" w:color="auto"/>
            </w:tcBorders>
            <w:vAlign w:val="center"/>
          </w:tcPr>
          <w:p w14:paraId="5A668B58" w14:textId="77777777" w:rsidR="005D58BD" w:rsidRPr="00E7759A" w:rsidRDefault="005D58BD" w:rsidP="00FF1354">
            <w:pPr>
              <w:spacing w:after="0"/>
              <w:rPr>
                <w:rFonts w:cs="Calibri"/>
                <w:i/>
                <w:sz w:val="20"/>
                <w:szCs w:val="20"/>
              </w:rPr>
            </w:pPr>
            <w:proofErr w:type="spellStart"/>
            <w:r w:rsidRPr="00E7759A">
              <w:rPr>
                <w:rFonts w:cs="Calibri"/>
                <w:i/>
                <w:sz w:val="20"/>
                <w:szCs w:val="20"/>
              </w:rPr>
              <w:t>Positive</w:t>
            </w:r>
            <w:r w:rsidRPr="00E7759A">
              <w:rPr>
                <w:rFonts w:cs="Calibri"/>
                <w:i/>
                <w:sz w:val="20"/>
                <w:szCs w:val="20"/>
              </w:rPr>
              <w:softHyphen/>
              <w:t>DurationType</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2AFCA4D5" w14:textId="77777777" w:rsidR="005D58BD" w:rsidRPr="00E7759A" w:rsidRDefault="005D58BD" w:rsidP="00FF1354">
            <w:pPr>
              <w:spacing w:after="0"/>
              <w:jc w:val="both"/>
              <w:rPr>
                <w:rFonts w:cs="Calibri"/>
                <w:sz w:val="20"/>
                <w:szCs w:val="20"/>
                <w:lang w:val="fr-FR"/>
              </w:rPr>
            </w:pPr>
            <w:r w:rsidRPr="00E7759A">
              <w:rPr>
                <w:rFonts w:cs="Calibri"/>
                <w:sz w:val="20"/>
                <w:szCs w:val="20"/>
                <w:lang w:val="fr-FR"/>
              </w:rPr>
              <w:t>Fréquence de passage estimée par le SAE.</w:t>
            </w:r>
          </w:p>
        </w:tc>
      </w:tr>
      <w:tr w:rsidR="005D58BD" w:rsidRPr="00E32CB2" w14:paraId="0645E8B5" w14:textId="77777777" w:rsidTr="005D58BD">
        <w:trPr>
          <w:jc w:val="center"/>
        </w:trPr>
        <w:tc>
          <w:tcPr>
            <w:tcW w:w="1062" w:type="dxa"/>
            <w:vMerge w:val="restart"/>
            <w:tcBorders>
              <w:top w:val="single" w:sz="4" w:space="0" w:color="auto"/>
              <w:left w:val="single" w:sz="4" w:space="0" w:color="auto"/>
              <w:right w:val="single" w:sz="4" w:space="0" w:color="auto"/>
            </w:tcBorders>
            <w:vAlign w:val="center"/>
          </w:tcPr>
          <w:p w14:paraId="3F6C7D82" w14:textId="77777777" w:rsidR="005D58BD" w:rsidRPr="00E7759A" w:rsidRDefault="005D58BD" w:rsidP="00FF1354">
            <w:pPr>
              <w:spacing w:after="0"/>
              <w:rPr>
                <w:rFonts w:cs="Calibri"/>
                <w:i/>
                <w:sz w:val="20"/>
                <w:szCs w:val="20"/>
              </w:rPr>
            </w:pPr>
            <w:r w:rsidRPr="00E7759A">
              <w:rPr>
                <w:rFonts w:cs="Calibri"/>
                <w:i/>
                <w:sz w:val="20"/>
                <w:szCs w:val="20"/>
                <w:lang w:val="fr-LU"/>
              </w:rPr>
              <w:t xml:space="preserve">Stop </w:t>
            </w:r>
            <w:proofErr w:type="spellStart"/>
            <w:r w:rsidRPr="00E7759A">
              <w:rPr>
                <w:rFonts w:cs="Calibri"/>
                <w:i/>
                <w:sz w:val="20"/>
                <w:szCs w:val="20"/>
                <w:lang w:val="fr-LU"/>
              </w:rPr>
              <w:t>Proximity</w:t>
            </w:r>
            <w:proofErr w:type="spellEnd"/>
            <w:r w:rsidRPr="00E7759A">
              <w:rPr>
                <w:rFonts w:cs="Calibri"/>
                <w:i/>
                <w:sz w:val="20"/>
                <w:szCs w:val="20"/>
                <w:lang w:val="fr-LU"/>
              </w:rPr>
              <w:t xml:space="preserve"> Group</w:t>
            </w: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4017CB7A" w14:textId="77777777" w:rsidR="005D58BD" w:rsidRPr="00E7759A" w:rsidRDefault="005D58BD" w:rsidP="00FF1354">
            <w:pPr>
              <w:spacing w:after="0"/>
              <w:rPr>
                <w:rFonts w:cs="Calibri"/>
                <w:b/>
                <w:i/>
                <w:sz w:val="20"/>
                <w:szCs w:val="20"/>
                <w:highlight w:val="lightGray"/>
                <w:shd w:val="clear" w:color="auto" w:fill="00FF00"/>
              </w:rPr>
            </w:pPr>
            <w:proofErr w:type="spellStart"/>
            <w:r w:rsidRPr="00E7759A">
              <w:rPr>
                <w:rFonts w:cs="Calibri"/>
                <w:b/>
                <w:i/>
                <w:sz w:val="20"/>
                <w:szCs w:val="20"/>
                <w:highlight w:val="lightGray"/>
                <w:lang w:val="fr-LU"/>
              </w:rPr>
              <w:t>DistanceFrom</w:t>
            </w:r>
            <w:r w:rsidRPr="00E7759A">
              <w:rPr>
                <w:rFonts w:cs="Calibri"/>
                <w:b/>
                <w:i/>
                <w:sz w:val="20"/>
                <w:szCs w:val="20"/>
                <w:highlight w:val="lightGray"/>
                <w:lang w:val="fr-LU"/>
              </w:rPr>
              <w:softHyphen/>
              <w:t>Stop</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6BE5ECB2" w14:textId="77777777" w:rsidR="005D58BD" w:rsidRPr="00E7759A" w:rsidRDefault="005D58BD" w:rsidP="00FF1354">
            <w:pPr>
              <w:spacing w:after="0"/>
              <w:rPr>
                <w:rFonts w:cs="Calibri"/>
                <w:sz w:val="20"/>
                <w:szCs w:val="20"/>
              </w:rPr>
            </w:pPr>
            <w:proofErr w:type="gramStart"/>
            <w:r w:rsidRPr="00E7759A">
              <w:rPr>
                <w:rFonts w:cs="Calibri"/>
                <w:sz w:val="20"/>
                <w:szCs w:val="20"/>
                <w:lang w:val="fr-LU"/>
              </w:rPr>
              <w:t>0:</w:t>
            </w:r>
            <w:proofErr w:type="gramEnd"/>
            <w:r w:rsidRPr="00E7759A">
              <w:rPr>
                <w:rFonts w:cs="Calibri"/>
                <w:sz w:val="20"/>
                <w:szCs w:val="20"/>
                <w:lang w:val="fr-LU"/>
              </w:rPr>
              <w:t>1</w:t>
            </w:r>
          </w:p>
        </w:tc>
        <w:tc>
          <w:tcPr>
            <w:tcW w:w="1373" w:type="dxa"/>
            <w:tcBorders>
              <w:top w:val="single" w:sz="4" w:space="0" w:color="auto"/>
              <w:left w:val="single" w:sz="4" w:space="0" w:color="auto"/>
              <w:bottom w:val="single" w:sz="4" w:space="0" w:color="auto"/>
              <w:right w:val="single" w:sz="4" w:space="0" w:color="auto"/>
            </w:tcBorders>
            <w:vAlign w:val="center"/>
          </w:tcPr>
          <w:p w14:paraId="6EB65FA6" w14:textId="77777777" w:rsidR="005D58BD" w:rsidRPr="00E7759A" w:rsidRDefault="005D58BD" w:rsidP="00FF1354">
            <w:pPr>
              <w:spacing w:after="0"/>
              <w:rPr>
                <w:rFonts w:cs="Calibri"/>
                <w:i/>
                <w:sz w:val="20"/>
                <w:szCs w:val="20"/>
              </w:rPr>
            </w:pPr>
            <w:proofErr w:type="spellStart"/>
            <w:r w:rsidRPr="00E7759A">
              <w:rPr>
                <w:rFonts w:cs="Calibri"/>
                <w:i/>
                <w:sz w:val="20"/>
                <w:szCs w:val="20"/>
                <w:lang w:val="fr-LU"/>
              </w:rPr>
              <w:t>DistanceType</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65804E3A" w14:textId="77777777" w:rsidR="005D58BD" w:rsidRPr="00446B61" w:rsidRDefault="005D58BD" w:rsidP="00FF1354">
            <w:pPr>
              <w:spacing w:after="0"/>
              <w:jc w:val="both"/>
              <w:rPr>
                <w:rFonts w:cs="Calibri"/>
                <w:sz w:val="20"/>
                <w:szCs w:val="20"/>
                <w:highlight w:val="lightGray"/>
                <w:lang w:val="fr-FR"/>
              </w:rPr>
            </w:pPr>
            <w:r w:rsidRPr="00446B61">
              <w:rPr>
                <w:rFonts w:cs="Calibri"/>
                <w:sz w:val="20"/>
                <w:szCs w:val="20"/>
                <w:highlight w:val="lightGray"/>
                <w:lang w:val="fr-LU"/>
              </w:rPr>
              <w:t xml:space="preserve">Distance qui sépare le </w:t>
            </w:r>
            <w:proofErr w:type="spellStart"/>
            <w:r w:rsidRPr="00446B61">
              <w:rPr>
                <w:rFonts w:cs="Calibri"/>
                <w:sz w:val="20"/>
                <w:szCs w:val="20"/>
                <w:highlight w:val="lightGray"/>
                <w:lang w:val="fr-LU"/>
              </w:rPr>
              <w:t>vehicule</w:t>
            </w:r>
            <w:proofErr w:type="spellEnd"/>
            <w:r w:rsidRPr="00446B61">
              <w:rPr>
                <w:rFonts w:cs="Calibri"/>
                <w:sz w:val="20"/>
                <w:szCs w:val="20"/>
                <w:highlight w:val="lightGray"/>
                <w:lang w:val="fr-LU"/>
              </w:rPr>
              <w:t xml:space="preserve"> de l'arrêt. Une valeur positive indique que le véhicule est en amont de l'arrêt.</w:t>
            </w:r>
          </w:p>
        </w:tc>
      </w:tr>
      <w:tr w:rsidR="005D58BD" w:rsidRPr="00E32CB2" w14:paraId="16979B40" w14:textId="77777777" w:rsidTr="005D58BD">
        <w:trPr>
          <w:jc w:val="center"/>
        </w:trPr>
        <w:tc>
          <w:tcPr>
            <w:tcW w:w="1062" w:type="dxa"/>
            <w:vMerge/>
            <w:tcBorders>
              <w:left w:val="single" w:sz="4" w:space="0" w:color="auto"/>
              <w:bottom w:val="single" w:sz="4" w:space="0" w:color="auto"/>
              <w:right w:val="single" w:sz="4" w:space="0" w:color="auto"/>
            </w:tcBorders>
            <w:vAlign w:val="center"/>
          </w:tcPr>
          <w:p w14:paraId="42FD0EDE" w14:textId="77777777" w:rsidR="005D58BD" w:rsidRPr="00E7759A" w:rsidRDefault="005D58BD" w:rsidP="00FF1354">
            <w:pPr>
              <w:spacing w:after="0"/>
              <w:rPr>
                <w:rFonts w:cs="Calibri"/>
                <w:i/>
                <w:sz w:val="20"/>
                <w:szCs w:val="20"/>
                <w:lang w:val="fr-FR"/>
              </w:rPr>
            </w:pP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01302D73" w14:textId="77777777" w:rsidR="005D58BD" w:rsidRPr="00E7759A" w:rsidRDefault="005D58BD" w:rsidP="00FF1354">
            <w:pPr>
              <w:spacing w:after="0"/>
              <w:rPr>
                <w:rFonts w:cs="Calibri"/>
                <w:b/>
                <w:i/>
                <w:sz w:val="20"/>
                <w:szCs w:val="20"/>
                <w:highlight w:val="lightGray"/>
                <w:shd w:val="clear" w:color="auto" w:fill="00FF00"/>
              </w:rPr>
            </w:pPr>
            <w:proofErr w:type="spellStart"/>
            <w:r w:rsidRPr="00E7759A">
              <w:rPr>
                <w:rFonts w:cs="Calibri"/>
                <w:b/>
                <w:i/>
                <w:sz w:val="20"/>
                <w:szCs w:val="20"/>
                <w:highlight w:val="lightGray"/>
                <w:lang w:val="fr-LU"/>
              </w:rPr>
              <w:t>NumberOf</w:t>
            </w:r>
            <w:r w:rsidRPr="00E7759A">
              <w:rPr>
                <w:rFonts w:cs="Calibri"/>
                <w:b/>
                <w:i/>
                <w:sz w:val="20"/>
                <w:szCs w:val="20"/>
                <w:highlight w:val="lightGray"/>
                <w:lang w:val="fr-LU"/>
              </w:rPr>
              <w:softHyphen/>
              <w:t>StopsAway</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304C3D3D" w14:textId="77777777" w:rsidR="005D58BD" w:rsidRPr="00E7759A" w:rsidRDefault="005D58BD" w:rsidP="00FF1354">
            <w:pPr>
              <w:spacing w:after="0"/>
              <w:rPr>
                <w:rFonts w:cs="Calibri"/>
                <w:sz w:val="20"/>
                <w:szCs w:val="20"/>
              </w:rPr>
            </w:pPr>
            <w:proofErr w:type="gramStart"/>
            <w:r w:rsidRPr="00E7759A">
              <w:rPr>
                <w:rFonts w:cs="Calibri"/>
                <w:sz w:val="20"/>
                <w:szCs w:val="20"/>
                <w:lang w:val="fr-LU"/>
              </w:rPr>
              <w:t>0:</w:t>
            </w:r>
            <w:proofErr w:type="gramEnd"/>
            <w:r w:rsidRPr="00E7759A">
              <w:rPr>
                <w:rFonts w:cs="Calibri"/>
                <w:sz w:val="20"/>
                <w:szCs w:val="20"/>
                <w:lang w:val="fr-LU"/>
              </w:rPr>
              <w:t>1</w:t>
            </w:r>
          </w:p>
        </w:tc>
        <w:tc>
          <w:tcPr>
            <w:tcW w:w="1373" w:type="dxa"/>
            <w:tcBorders>
              <w:top w:val="single" w:sz="4" w:space="0" w:color="auto"/>
              <w:left w:val="single" w:sz="4" w:space="0" w:color="auto"/>
              <w:bottom w:val="single" w:sz="4" w:space="0" w:color="auto"/>
              <w:right w:val="single" w:sz="4" w:space="0" w:color="auto"/>
            </w:tcBorders>
            <w:vAlign w:val="center"/>
          </w:tcPr>
          <w:p w14:paraId="77D62A4B" w14:textId="77777777" w:rsidR="005D58BD" w:rsidRPr="00E7759A" w:rsidRDefault="005D58BD" w:rsidP="00FF1354">
            <w:pPr>
              <w:spacing w:after="0"/>
              <w:rPr>
                <w:rFonts w:cs="Calibri"/>
                <w:i/>
                <w:sz w:val="20"/>
                <w:szCs w:val="20"/>
              </w:rPr>
            </w:pPr>
            <w:proofErr w:type="spellStart"/>
            <w:proofErr w:type="gramStart"/>
            <w:r w:rsidRPr="00E7759A">
              <w:rPr>
                <w:rFonts w:cs="Calibri"/>
                <w:i/>
                <w:sz w:val="20"/>
                <w:szCs w:val="20"/>
                <w:lang w:val="fr-LU"/>
              </w:rPr>
              <w:t>nonNegative</w:t>
            </w:r>
            <w:r w:rsidRPr="00E7759A">
              <w:rPr>
                <w:rFonts w:cs="Calibri"/>
                <w:i/>
                <w:sz w:val="20"/>
                <w:szCs w:val="20"/>
                <w:lang w:val="fr-LU"/>
              </w:rPr>
              <w:softHyphen/>
              <w:t>Integer</w:t>
            </w:r>
            <w:proofErr w:type="spellEnd"/>
            <w:proofErr w:type="gramEnd"/>
          </w:p>
        </w:tc>
        <w:tc>
          <w:tcPr>
            <w:tcW w:w="5245" w:type="dxa"/>
            <w:tcBorders>
              <w:top w:val="single" w:sz="4" w:space="0" w:color="auto"/>
              <w:left w:val="single" w:sz="4" w:space="0" w:color="auto"/>
              <w:bottom w:val="single" w:sz="4" w:space="0" w:color="auto"/>
              <w:right w:val="single" w:sz="4" w:space="0" w:color="auto"/>
            </w:tcBorders>
            <w:vAlign w:val="center"/>
          </w:tcPr>
          <w:p w14:paraId="6E21827B" w14:textId="77777777" w:rsidR="005D58BD" w:rsidRPr="00446B61" w:rsidRDefault="005D58BD" w:rsidP="00FF1354">
            <w:pPr>
              <w:spacing w:after="0"/>
              <w:jc w:val="both"/>
              <w:rPr>
                <w:rFonts w:cs="Calibri"/>
                <w:sz w:val="20"/>
                <w:szCs w:val="20"/>
                <w:highlight w:val="lightGray"/>
                <w:lang w:val="fr-FR"/>
              </w:rPr>
            </w:pPr>
            <w:r w:rsidRPr="00446B61">
              <w:rPr>
                <w:rFonts w:cs="Calibri"/>
                <w:sz w:val="20"/>
                <w:szCs w:val="20"/>
                <w:highlight w:val="lightGray"/>
                <w:lang w:val="fr-LU"/>
              </w:rPr>
              <w:t xml:space="preserve">Indique le nombre d'arrêts à marquer entre la position courante du </w:t>
            </w:r>
            <w:proofErr w:type="spellStart"/>
            <w:r w:rsidRPr="00446B61">
              <w:rPr>
                <w:rFonts w:cs="Calibri"/>
                <w:sz w:val="20"/>
                <w:szCs w:val="20"/>
                <w:highlight w:val="lightGray"/>
                <w:lang w:val="fr-LU"/>
              </w:rPr>
              <w:t>vehicule</w:t>
            </w:r>
            <w:proofErr w:type="spellEnd"/>
            <w:r w:rsidRPr="00446B61">
              <w:rPr>
                <w:rFonts w:cs="Calibri"/>
                <w:sz w:val="20"/>
                <w:szCs w:val="20"/>
                <w:highlight w:val="lightGray"/>
                <w:lang w:val="fr-LU"/>
              </w:rPr>
              <w:t xml:space="preserve"> et l'arrêt considéré. </w:t>
            </w:r>
          </w:p>
        </w:tc>
      </w:tr>
      <w:tr w:rsidR="00CE1C3D" w:rsidRPr="00E32CB2" w14:paraId="036F9D36" w14:textId="77777777" w:rsidTr="005D58BD">
        <w:trPr>
          <w:jc w:val="center"/>
        </w:trPr>
        <w:tc>
          <w:tcPr>
            <w:tcW w:w="1062" w:type="dxa"/>
            <w:tcBorders>
              <w:top w:val="single" w:sz="4" w:space="0" w:color="auto"/>
              <w:left w:val="single" w:sz="4" w:space="0" w:color="auto"/>
              <w:bottom w:val="single" w:sz="4" w:space="0" w:color="auto"/>
              <w:right w:val="single" w:sz="4" w:space="0" w:color="auto"/>
            </w:tcBorders>
            <w:vAlign w:val="center"/>
          </w:tcPr>
          <w:p w14:paraId="512BB5C0" w14:textId="77777777" w:rsidR="00CE1C3D" w:rsidRPr="00E7759A" w:rsidRDefault="00CE1C3D" w:rsidP="00FF1354">
            <w:pPr>
              <w:spacing w:after="0"/>
              <w:rPr>
                <w:rFonts w:cs="Calibri"/>
                <w:i/>
                <w:sz w:val="20"/>
                <w:szCs w:val="20"/>
              </w:rPr>
            </w:pPr>
            <w:r w:rsidRPr="00E7759A">
              <w:rPr>
                <w:rFonts w:cs="Calibri"/>
                <w:i/>
                <w:sz w:val="20"/>
                <w:szCs w:val="20"/>
                <w:lang w:val="en-GB"/>
              </w:rPr>
              <w:t>any</w:t>
            </w:r>
          </w:p>
        </w:tc>
        <w:tc>
          <w:tcPr>
            <w:tcW w:w="1842" w:type="dxa"/>
            <w:gridSpan w:val="3"/>
            <w:tcBorders>
              <w:top w:val="single" w:sz="4" w:space="0" w:color="auto"/>
              <w:left w:val="single" w:sz="4" w:space="0" w:color="auto"/>
              <w:bottom w:val="single" w:sz="4" w:space="0" w:color="auto"/>
              <w:right w:val="single" w:sz="4" w:space="0" w:color="auto"/>
            </w:tcBorders>
            <w:vAlign w:val="center"/>
          </w:tcPr>
          <w:p w14:paraId="14E855E1" w14:textId="77777777" w:rsidR="00CE1C3D" w:rsidRPr="00E7759A" w:rsidRDefault="00CE1C3D" w:rsidP="00FF1354">
            <w:pPr>
              <w:spacing w:after="0"/>
              <w:rPr>
                <w:rFonts w:cs="Calibri"/>
                <w:b/>
                <w:i/>
                <w:sz w:val="20"/>
                <w:szCs w:val="20"/>
              </w:rPr>
            </w:pPr>
            <w:r w:rsidRPr="00E7759A">
              <w:rPr>
                <w:rFonts w:cs="Calibri"/>
                <w:b/>
                <w:i/>
                <w:sz w:val="20"/>
                <w:szCs w:val="20"/>
                <w:highlight w:val="lightGray"/>
                <w:lang w:val="en-GB"/>
              </w:rPr>
              <w:t>Extensions</w:t>
            </w:r>
          </w:p>
        </w:tc>
        <w:tc>
          <w:tcPr>
            <w:tcW w:w="635" w:type="dxa"/>
            <w:tcBorders>
              <w:top w:val="single" w:sz="4" w:space="0" w:color="auto"/>
              <w:left w:val="single" w:sz="4" w:space="0" w:color="auto"/>
              <w:bottom w:val="single" w:sz="4" w:space="0" w:color="auto"/>
              <w:right w:val="single" w:sz="4" w:space="0" w:color="auto"/>
            </w:tcBorders>
            <w:vAlign w:val="center"/>
          </w:tcPr>
          <w:p w14:paraId="30334506" w14:textId="77777777" w:rsidR="00CE1C3D" w:rsidRPr="00E7759A" w:rsidRDefault="00CE1C3D" w:rsidP="00FF1354">
            <w:pPr>
              <w:spacing w:after="0"/>
              <w:rPr>
                <w:rFonts w:cs="Calibri"/>
                <w:sz w:val="20"/>
                <w:szCs w:val="20"/>
              </w:rPr>
            </w:pPr>
            <w:r w:rsidRPr="00E7759A">
              <w:rPr>
                <w:rFonts w:cs="Calibri"/>
                <w:sz w:val="20"/>
                <w:szCs w:val="20"/>
                <w:lang w:val="en-GB"/>
              </w:rPr>
              <w:t>0:1</w:t>
            </w:r>
          </w:p>
        </w:tc>
        <w:tc>
          <w:tcPr>
            <w:tcW w:w="1373" w:type="dxa"/>
            <w:tcBorders>
              <w:top w:val="single" w:sz="4" w:space="0" w:color="auto"/>
              <w:left w:val="single" w:sz="4" w:space="0" w:color="auto"/>
              <w:bottom w:val="single" w:sz="4" w:space="0" w:color="auto"/>
              <w:right w:val="single" w:sz="4" w:space="0" w:color="auto"/>
            </w:tcBorders>
            <w:vAlign w:val="center"/>
          </w:tcPr>
          <w:p w14:paraId="39EBB811" w14:textId="77777777" w:rsidR="00CE1C3D" w:rsidRPr="00E7759A" w:rsidRDefault="00CE1C3D" w:rsidP="00FF1354">
            <w:pPr>
              <w:spacing w:after="0"/>
              <w:rPr>
                <w:rFonts w:cs="Calibri"/>
                <w:i/>
                <w:spacing w:val="-4"/>
                <w:sz w:val="20"/>
                <w:szCs w:val="20"/>
                <w:lang w:val="en-GB"/>
              </w:rPr>
            </w:pPr>
            <w:r w:rsidRPr="00E7759A">
              <w:rPr>
                <w:rFonts w:cs="Calibri"/>
                <w:i/>
                <w:sz w:val="20"/>
                <w:szCs w:val="20"/>
              </w:rPr>
              <w:t>+Structure</w:t>
            </w:r>
          </w:p>
        </w:tc>
        <w:tc>
          <w:tcPr>
            <w:tcW w:w="5245" w:type="dxa"/>
            <w:tcBorders>
              <w:top w:val="single" w:sz="4" w:space="0" w:color="auto"/>
              <w:left w:val="single" w:sz="4" w:space="0" w:color="auto"/>
              <w:bottom w:val="single" w:sz="4" w:space="0" w:color="auto"/>
              <w:right w:val="single" w:sz="4" w:space="0" w:color="auto"/>
            </w:tcBorders>
            <w:vAlign w:val="center"/>
          </w:tcPr>
          <w:p w14:paraId="2301498E" w14:textId="28001130" w:rsidR="00CE1C3D" w:rsidRPr="00E7759A" w:rsidRDefault="003A2183" w:rsidP="00894B17">
            <w:pPr>
              <w:spacing w:after="0"/>
              <w:jc w:val="both"/>
              <w:rPr>
                <w:rFonts w:cs="Calibri"/>
                <w:spacing w:val="-4"/>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6BEEE52D" w14:textId="77777777" w:rsidR="000B6A78" w:rsidRDefault="000B6A78" w:rsidP="00BA4D31">
      <w:pPr>
        <w:pStyle w:val="Titre5"/>
      </w:pPr>
      <w:bookmarkStart w:id="275" w:name="_Toc444249796"/>
      <w:r w:rsidRPr="009A153D">
        <w:t xml:space="preserve">Annulation </w:t>
      </w:r>
      <w:proofErr w:type="spellStart"/>
      <w:r w:rsidRPr="009A153D">
        <w:t>d'arrêts</w:t>
      </w:r>
      <w:bookmarkEnd w:id="275"/>
      <w:proofErr w:type="spellEnd"/>
    </w:p>
    <w:tbl>
      <w:tblPr>
        <w:tblW w:w="9926" w:type="dxa"/>
        <w:jc w:val="center"/>
        <w:tblLayout w:type="fixed"/>
        <w:tblLook w:val="0000" w:firstRow="0" w:lastRow="0" w:firstColumn="0" w:lastColumn="0" w:noHBand="0" w:noVBand="0"/>
      </w:tblPr>
      <w:tblGrid>
        <w:gridCol w:w="1172"/>
        <w:gridCol w:w="1725"/>
        <w:gridCol w:w="708"/>
        <w:gridCol w:w="1560"/>
        <w:gridCol w:w="4761"/>
      </w:tblGrid>
      <w:tr w:rsidR="000B6A78" w:rsidRPr="00E32CB2" w14:paraId="6F34264B" w14:textId="77777777" w:rsidTr="008F0B1E">
        <w:trPr>
          <w:jc w:val="center"/>
        </w:trPr>
        <w:tc>
          <w:tcPr>
            <w:tcW w:w="3605" w:type="dxa"/>
            <w:gridSpan w:val="3"/>
            <w:tcBorders>
              <w:top w:val="single" w:sz="4" w:space="0" w:color="auto"/>
              <w:left w:val="single" w:sz="4" w:space="0" w:color="auto"/>
              <w:bottom w:val="single" w:sz="4" w:space="0" w:color="auto"/>
              <w:right w:val="single" w:sz="4" w:space="0" w:color="auto"/>
            </w:tcBorders>
            <w:vAlign w:val="center"/>
          </w:tcPr>
          <w:p w14:paraId="46DAD0E7" w14:textId="77777777" w:rsidR="000B6A78" w:rsidRPr="00E7759A" w:rsidRDefault="000B6A78" w:rsidP="008F0B1E">
            <w:pPr>
              <w:spacing w:after="0"/>
              <w:rPr>
                <w:rFonts w:cs="Calibri"/>
                <w:b/>
                <w:i/>
                <w:sz w:val="20"/>
                <w:szCs w:val="20"/>
                <w:shd w:val="clear" w:color="auto" w:fill="00FF00"/>
              </w:rPr>
            </w:pPr>
            <w:proofErr w:type="spellStart"/>
            <w:r w:rsidRPr="00E7759A">
              <w:rPr>
                <w:rFonts w:cs="Calibri"/>
                <w:b/>
                <w:i/>
                <w:sz w:val="20"/>
                <w:szCs w:val="20"/>
                <w:highlight w:val="lightGray"/>
                <w:shd w:val="clear" w:color="auto" w:fill="00FF00"/>
              </w:rPr>
              <w:t>MonitoredStopVisit</w:t>
            </w:r>
            <w:proofErr w:type="spellEnd"/>
            <w:r w:rsidRPr="00E7759A">
              <w:rPr>
                <w:rFonts w:cs="Calibri"/>
                <w:b/>
                <w:i/>
                <w:sz w:val="20"/>
                <w:szCs w:val="20"/>
                <w:highlight w:val="lightGray"/>
                <w:lang w:val="en-GB"/>
              </w:rPr>
              <w:softHyphen/>
            </w:r>
            <w:r w:rsidRPr="00E7759A">
              <w:rPr>
                <w:rFonts w:cs="Calibri"/>
                <w:b/>
                <w:i/>
                <w:sz w:val="20"/>
                <w:szCs w:val="20"/>
                <w:highlight w:val="lightGray"/>
                <w:shd w:val="clear" w:color="auto" w:fill="00FF00"/>
              </w:rPr>
              <w:t>Cancellation</w:t>
            </w:r>
          </w:p>
        </w:tc>
        <w:tc>
          <w:tcPr>
            <w:tcW w:w="1560" w:type="dxa"/>
            <w:tcBorders>
              <w:top w:val="single" w:sz="4" w:space="0" w:color="auto"/>
              <w:left w:val="single" w:sz="4" w:space="0" w:color="auto"/>
              <w:bottom w:val="single" w:sz="4" w:space="0" w:color="auto"/>
              <w:right w:val="single" w:sz="4" w:space="0" w:color="auto"/>
            </w:tcBorders>
            <w:vAlign w:val="center"/>
          </w:tcPr>
          <w:p w14:paraId="538D1AF0" w14:textId="77777777" w:rsidR="000B6A78" w:rsidRPr="00E7759A" w:rsidRDefault="000B6A78" w:rsidP="008F0B1E">
            <w:pPr>
              <w:spacing w:after="0"/>
              <w:rPr>
                <w:rFonts w:cs="Calibri"/>
                <w:i/>
                <w:sz w:val="20"/>
                <w:szCs w:val="20"/>
              </w:rPr>
            </w:pPr>
            <w:r w:rsidRPr="00E7759A">
              <w:rPr>
                <w:rFonts w:cs="Calibri"/>
                <w:i/>
                <w:sz w:val="20"/>
                <w:szCs w:val="20"/>
              </w:rPr>
              <w:t>+Structure</w:t>
            </w:r>
          </w:p>
        </w:tc>
        <w:tc>
          <w:tcPr>
            <w:tcW w:w="4761" w:type="dxa"/>
            <w:tcBorders>
              <w:top w:val="single" w:sz="4" w:space="0" w:color="auto"/>
              <w:left w:val="single" w:sz="4" w:space="0" w:color="auto"/>
              <w:bottom w:val="single" w:sz="4" w:space="0" w:color="auto"/>
              <w:right w:val="single" w:sz="4" w:space="0" w:color="auto"/>
            </w:tcBorders>
            <w:vAlign w:val="center"/>
          </w:tcPr>
          <w:p w14:paraId="674F4E0A" w14:textId="77777777" w:rsidR="000B6A78" w:rsidRPr="00E7759A" w:rsidRDefault="000B6A78" w:rsidP="00FE5687">
            <w:pPr>
              <w:spacing w:after="0"/>
              <w:jc w:val="both"/>
              <w:rPr>
                <w:rFonts w:cs="Calibri"/>
                <w:sz w:val="20"/>
                <w:szCs w:val="20"/>
                <w:lang w:val="fr-FR"/>
              </w:rPr>
            </w:pPr>
            <w:r w:rsidRPr="00E7759A">
              <w:rPr>
                <w:rFonts w:cs="Calibri"/>
                <w:sz w:val="20"/>
                <w:szCs w:val="20"/>
                <w:lang w:val="fr-FR"/>
              </w:rPr>
              <w:t>Indication qu'un passage précédemment signalé ne doit plus être affiché (indique généralement que le véhicule a franchi l'arrêt).</w:t>
            </w:r>
          </w:p>
          <w:p w14:paraId="6871C234" w14:textId="77777777" w:rsidR="000B6A78" w:rsidRPr="00E7759A" w:rsidRDefault="000B6A78" w:rsidP="00FE5687">
            <w:pPr>
              <w:spacing w:after="0"/>
              <w:jc w:val="both"/>
              <w:rPr>
                <w:rFonts w:cs="Calibri"/>
                <w:sz w:val="20"/>
                <w:szCs w:val="20"/>
                <w:lang w:val="fr-FR"/>
              </w:rPr>
            </w:pPr>
            <w:proofErr w:type="gramStart"/>
            <w:r w:rsidRPr="00E7759A">
              <w:rPr>
                <w:rFonts w:cs="Calibri"/>
                <w:sz w:val="20"/>
                <w:szCs w:val="20"/>
                <w:u w:val="single"/>
                <w:lang w:val="fr-FR"/>
              </w:rPr>
              <w:t>Note</w:t>
            </w:r>
            <w:r w:rsidRPr="00E7759A">
              <w:rPr>
                <w:rFonts w:cs="Calibri"/>
                <w:sz w:val="20"/>
                <w:szCs w:val="20"/>
                <w:lang w:val="fr-FR"/>
              </w:rPr>
              <w:t>:</w:t>
            </w:r>
            <w:proofErr w:type="gramEnd"/>
            <w:r w:rsidRPr="00E7759A">
              <w:rPr>
                <w:rFonts w:cs="Calibri"/>
                <w:sz w:val="20"/>
                <w:szCs w:val="20"/>
                <w:lang w:val="fr-FR"/>
              </w:rPr>
              <w:t xml:space="preserve"> A ne pas confondre avec une annulation de course.</w:t>
            </w:r>
          </w:p>
        </w:tc>
      </w:tr>
      <w:tr w:rsidR="000B6A78" w:rsidRPr="00E32CB2" w14:paraId="71D99F79" w14:textId="77777777" w:rsidTr="008F0B1E">
        <w:trPr>
          <w:jc w:val="center"/>
        </w:trPr>
        <w:tc>
          <w:tcPr>
            <w:tcW w:w="1172" w:type="dxa"/>
            <w:tcBorders>
              <w:top w:val="single" w:sz="4" w:space="0" w:color="auto"/>
              <w:left w:val="single" w:sz="4" w:space="0" w:color="auto"/>
              <w:bottom w:val="single" w:sz="4" w:space="0" w:color="auto"/>
              <w:right w:val="single" w:sz="4" w:space="0" w:color="auto"/>
            </w:tcBorders>
            <w:vAlign w:val="center"/>
          </w:tcPr>
          <w:p w14:paraId="3EAE108B" w14:textId="77777777" w:rsidR="000B6A78" w:rsidRPr="00E7759A" w:rsidRDefault="000B6A78" w:rsidP="008F0B1E">
            <w:pPr>
              <w:spacing w:after="0"/>
              <w:rPr>
                <w:rFonts w:cs="Calibri"/>
                <w:i/>
                <w:sz w:val="20"/>
                <w:szCs w:val="20"/>
                <w:lang w:val="en-GB"/>
              </w:rPr>
            </w:pPr>
            <w:r w:rsidRPr="00E7759A">
              <w:rPr>
                <w:rFonts w:cs="Calibri"/>
                <w:i/>
                <w:sz w:val="20"/>
                <w:szCs w:val="20"/>
                <w:lang w:val="en-GB"/>
              </w:rPr>
              <w:t>Log</w:t>
            </w:r>
          </w:p>
        </w:tc>
        <w:tc>
          <w:tcPr>
            <w:tcW w:w="1725" w:type="dxa"/>
            <w:tcBorders>
              <w:top w:val="single" w:sz="4" w:space="0" w:color="auto"/>
              <w:left w:val="single" w:sz="4" w:space="0" w:color="auto"/>
              <w:bottom w:val="single" w:sz="4" w:space="0" w:color="auto"/>
              <w:right w:val="single" w:sz="4" w:space="0" w:color="auto"/>
            </w:tcBorders>
            <w:vAlign w:val="center"/>
          </w:tcPr>
          <w:p w14:paraId="36BD83BB" w14:textId="77777777" w:rsidR="000B6A78" w:rsidRPr="00E7759A" w:rsidRDefault="000B6A78" w:rsidP="008F0B1E">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Recorded</w:t>
            </w:r>
            <w:r w:rsidRPr="00E7759A">
              <w:rPr>
                <w:rFonts w:cs="Calibri"/>
                <w:b/>
                <w:i/>
                <w:sz w:val="20"/>
                <w:szCs w:val="20"/>
                <w:highlight w:val="lightGray"/>
                <w:shd w:val="clear" w:color="auto" w:fill="00FF00"/>
                <w:lang w:val="en-GB"/>
              </w:rPr>
              <w:softHyphen/>
              <w:t>At</w:t>
            </w:r>
            <w:r w:rsidRPr="00E7759A">
              <w:rPr>
                <w:rFonts w:cs="Calibri"/>
                <w:b/>
                <w:i/>
                <w:sz w:val="20"/>
                <w:szCs w:val="20"/>
                <w:highlight w:val="lightGray"/>
                <w:shd w:val="clear" w:color="auto" w:fill="00FF00"/>
                <w:lang w:val="en-GB"/>
              </w:rPr>
              <w:softHyphen/>
              <w:t>Time</w:t>
            </w:r>
            <w:proofErr w:type="spellEnd"/>
          </w:p>
        </w:tc>
        <w:tc>
          <w:tcPr>
            <w:tcW w:w="708" w:type="dxa"/>
            <w:tcBorders>
              <w:top w:val="single" w:sz="4" w:space="0" w:color="auto"/>
              <w:left w:val="single" w:sz="4" w:space="0" w:color="auto"/>
              <w:bottom w:val="single" w:sz="4" w:space="0" w:color="auto"/>
              <w:right w:val="single" w:sz="4" w:space="0" w:color="auto"/>
            </w:tcBorders>
            <w:vAlign w:val="center"/>
          </w:tcPr>
          <w:p w14:paraId="1F73719B" w14:textId="77777777" w:rsidR="000B6A78" w:rsidRPr="00E7759A" w:rsidRDefault="000B6A78" w:rsidP="008F0B1E">
            <w:pPr>
              <w:spacing w:after="0"/>
              <w:rPr>
                <w:rFonts w:cs="Calibri"/>
                <w:sz w:val="20"/>
                <w:szCs w:val="20"/>
                <w:lang w:val="en-GB"/>
              </w:rPr>
            </w:pPr>
            <w:r w:rsidRPr="00E7759A">
              <w:rPr>
                <w:rFonts w:cs="Calibri"/>
                <w:sz w:val="20"/>
                <w:szCs w:val="20"/>
                <w:lang w:val="en-GB"/>
              </w:rPr>
              <w:t>1:1</w:t>
            </w:r>
          </w:p>
        </w:tc>
        <w:tc>
          <w:tcPr>
            <w:tcW w:w="1560" w:type="dxa"/>
            <w:tcBorders>
              <w:top w:val="single" w:sz="4" w:space="0" w:color="auto"/>
              <w:left w:val="single" w:sz="4" w:space="0" w:color="auto"/>
              <w:bottom w:val="single" w:sz="4" w:space="0" w:color="auto"/>
              <w:right w:val="single" w:sz="4" w:space="0" w:color="auto"/>
            </w:tcBorders>
            <w:vAlign w:val="center"/>
          </w:tcPr>
          <w:p w14:paraId="2ADA0487" w14:textId="77777777" w:rsidR="000B6A78" w:rsidRPr="00E7759A" w:rsidRDefault="000B6A78" w:rsidP="008F0B1E">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761" w:type="dxa"/>
            <w:tcBorders>
              <w:top w:val="single" w:sz="4" w:space="0" w:color="auto"/>
              <w:left w:val="single" w:sz="4" w:space="0" w:color="auto"/>
              <w:bottom w:val="single" w:sz="4" w:space="0" w:color="auto"/>
              <w:right w:val="single" w:sz="4" w:space="0" w:color="auto"/>
            </w:tcBorders>
            <w:vAlign w:val="center"/>
          </w:tcPr>
          <w:p w14:paraId="08EC71E2" w14:textId="77777777" w:rsidR="000B6A78" w:rsidRPr="00E7759A" w:rsidRDefault="000B6A78" w:rsidP="00FE5687">
            <w:pPr>
              <w:spacing w:after="0"/>
              <w:jc w:val="both"/>
              <w:rPr>
                <w:rFonts w:cs="Calibri"/>
                <w:sz w:val="20"/>
                <w:szCs w:val="20"/>
                <w:lang w:val="fr-FR"/>
              </w:rPr>
            </w:pPr>
            <w:r w:rsidRPr="00E7759A">
              <w:rPr>
                <w:rFonts w:cs="Calibri"/>
                <w:sz w:val="20"/>
                <w:szCs w:val="20"/>
                <w:lang w:val="fr-FR"/>
              </w:rPr>
              <w:t>Heure à laquelle l'annulation de passage a été signalée/publiée.</w:t>
            </w:r>
          </w:p>
        </w:tc>
      </w:tr>
      <w:tr w:rsidR="005D58BD" w:rsidRPr="00E32CB2" w14:paraId="4DACA563" w14:textId="77777777" w:rsidTr="000F6CE8">
        <w:trPr>
          <w:jc w:val="center"/>
        </w:trPr>
        <w:tc>
          <w:tcPr>
            <w:tcW w:w="1172" w:type="dxa"/>
            <w:vMerge w:val="restart"/>
            <w:tcBorders>
              <w:top w:val="single" w:sz="4" w:space="0" w:color="auto"/>
              <w:left w:val="single" w:sz="4" w:space="0" w:color="auto"/>
              <w:right w:val="single" w:sz="4" w:space="0" w:color="auto"/>
            </w:tcBorders>
            <w:vAlign w:val="center"/>
          </w:tcPr>
          <w:p w14:paraId="44C7E3E3" w14:textId="77777777" w:rsidR="005D58BD" w:rsidRPr="00E7759A" w:rsidRDefault="005D58BD" w:rsidP="008F0B1E">
            <w:pPr>
              <w:spacing w:after="0"/>
              <w:rPr>
                <w:rFonts w:cs="Calibri"/>
                <w:i/>
                <w:sz w:val="20"/>
                <w:szCs w:val="20"/>
              </w:rPr>
            </w:pPr>
            <w:proofErr w:type="spellStart"/>
            <w:r w:rsidRPr="00E7759A">
              <w:rPr>
                <w:rFonts w:cs="Calibri"/>
                <w:i/>
                <w:sz w:val="20"/>
                <w:szCs w:val="20"/>
              </w:rPr>
              <w:t>Event</w:t>
            </w:r>
            <w:r w:rsidRPr="00E7759A">
              <w:rPr>
                <w:rFonts w:cs="Calibri"/>
                <w:i/>
                <w:sz w:val="20"/>
                <w:szCs w:val="20"/>
              </w:rPr>
              <w:softHyphen/>
              <w:t>Identity</w:t>
            </w:r>
            <w:proofErr w:type="spellEnd"/>
          </w:p>
        </w:tc>
        <w:tc>
          <w:tcPr>
            <w:tcW w:w="1725" w:type="dxa"/>
            <w:tcBorders>
              <w:top w:val="single" w:sz="4" w:space="0" w:color="auto"/>
              <w:left w:val="single" w:sz="4" w:space="0" w:color="auto"/>
              <w:bottom w:val="single" w:sz="4" w:space="0" w:color="auto"/>
              <w:right w:val="single" w:sz="4" w:space="0" w:color="auto"/>
            </w:tcBorders>
            <w:vAlign w:val="center"/>
          </w:tcPr>
          <w:p w14:paraId="437E49EA" w14:textId="77777777" w:rsidR="005D58BD" w:rsidRPr="00E7759A" w:rsidRDefault="005D58BD" w:rsidP="008F0B1E">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ItemRef</w:t>
            </w:r>
            <w:proofErr w:type="spellEnd"/>
          </w:p>
        </w:tc>
        <w:tc>
          <w:tcPr>
            <w:tcW w:w="708" w:type="dxa"/>
            <w:tcBorders>
              <w:top w:val="single" w:sz="4" w:space="0" w:color="auto"/>
              <w:left w:val="single" w:sz="4" w:space="0" w:color="auto"/>
              <w:bottom w:val="single" w:sz="4" w:space="0" w:color="auto"/>
              <w:right w:val="single" w:sz="4" w:space="0" w:color="auto"/>
            </w:tcBorders>
            <w:vAlign w:val="center"/>
          </w:tcPr>
          <w:p w14:paraId="5EE676AA" w14:textId="77777777" w:rsidR="005D58BD" w:rsidRPr="00E7759A" w:rsidRDefault="005D58BD" w:rsidP="008F0B1E">
            <w:pPr>
              <w:spacing w:after="0"/>
              <w:rPr>
                <w:rFonts w:cs="Calibri"/>
                <w:sz w:val="20"/>
                <w:szCs w:val="20"/>
              </w:rPr>
            </w:pPr>
            <w:r w:rsidRPr="00E7759A">
              <w:rPr>
                <w:rFonts w:cs="Calibri"/>
                <w:sz w:val="20"/>
                <w:szCs w:val="20"/>
              </w:rPr>
              <w:t>0:1</w:t>
            </w:r>
          </w:p>
          <w:p w14:paraId="4A633DBC" w14:textId="77777777" w:rsidR="005D58BD" w:rsidRPr="00E7759A" w:rsidRDefault="005D58BD" w:rsidP="008F0B1E">
            <w:pPr>
              <w:spacing w:after="0"/>
              <w:rPr>
                <w:rFonts w:cs="Calibri"/>
                <w:sz w:val="20"/>
                <w:szCs w:val="20"/>
              </w:rPr>
            </w:pPr>
            <w:r w:rsidRPr="00E7759A">
              <w:rPr>
                <w:rFonts w:cs="Calibri"/>
                <w:sz w:val="20"/>
                <w:szCs w:val="20"/>
                <w:highlight w:val="green"/>
              </w:rPr>
              <w:t>1:1</w:t>
            </w:r>
          </w:p>
        </w:tc>
        <w:tc>
          <w:tcPr>
            <w:tcW w:w="1560" w:type="dxa"/>
            <w:tcBorders>
              <w:top w:val="single" w:sz="4" w:space="0" w:color="auto"/>
              <w:left w:val="single" w:sz="4" w:space="0" w:color="auto"/>
              <w:bottom w:val="single" w:sz="4" w:space="0" w:color="auto"/>
              <w:right w:val="single" w:sz="4" w:space="0" w:color="auto"/>
            </w:tcBorders>
            <w:vAlign w:val="center"/>
          </w:tcPr>
          <w:p w14:paraId="5C44374D" w14:textId="77777777" w:rsidR="005D58BD" w:rsidRPr="00E7759A" w:rsidRDefault="005D58BD" w:rsidP="008F0B1E">
            <w:pPr>
              <w:spacing w:after="0"/>
              <w:rPr>
                <w:rFonts w:cs="Calibri"/>
                <w:i/>
                <w:sz w:val="20"/>
                <w:szCs w:val="20"/>
              </w:rPr>
            </w:pPr>
            <w:proofErr w:type="spellStart"/>
            <w:r w:rsidRPr="00E7759A">
              <w:rPr>
                <w:rFonts w:cs="Calibri"/>
                <w:i/>
                <w:sz w:val="20"/>
                <w:szCs w:val="20"/>
              </w:rPr>
              <w:t>ItemIdentifier</w:t>
            </w:r>
            <w:proofErr w:type="spellEnd"/>
            <w:r w:rsidRPr="00E7759A">
              <w:rPr>
                <w:rFonts w:cs="Calibri"/>
                <w:i/>
                <w:sz w:val="20"/>
                <w:szCs w:val="20"/>
              </w:rPr>
              <w:t xml:space="preserve"> </w:t>
            </w:r>
          </w:p>
        </w:tc>
        <w:tc>
          <w:tcPr>
            <w:tcW w:w="4761" w:type="dxa"/>
            <w:tcBorders>
              <w:top w:val="single" w:sz="4" w:space="0" w:color="auto"/>
              <w:left w:val="single" w:sz="4" w:space="0" w:color="auto"/>
              <w:bottom w:val="single" w:sz="4" w:space="0" w:color="auto"/>
              <w:right w:val="single" w:sz="4" w:space="0" w:color="auto"/>
            </w:tcBorders>
            <w:vAlign w:val="center"/>
          </w:tcPr>
          <w:p w14:paraId="400A754A" w14:textId="77777777" w:rsidR="005D58BD" w:rsidRPr="00E7759A" w:rsidRDefault="005D58BD" w:rsidP="00FE5687">
            <w:pPr>
              <w:spacing w:after="0"/>
              <w:jc w:val="both"/>
              <w:rPr>
                <w:rFonts w:cs="Calibri"/>
                <w:sz w:val="20"/>
                <w:szCs w:val="20"/>
                <w:lang w:val="fr-FR"/>
              </w:rPr>
            </w:pPr>
            <w:r w:rsidRPr="00E7759A">
              <w:rPr>
                <w:rFonts w:cs="Calibri"/>
                <w:sz w:val="20"/>
                <w:szCs w:val="20"/>
                <w:lang w:val="fr-FR"/>
              </w:rPr>
              <w:t xml:space="preserve">Identifiant de l'arrêt annulé (voir </w:t>
            </w:r>
            <w:proofErr w:type="spellStart"/>
            <w:r w:rsidRPr="00E7759A">
              <w:rPr>
                <w:rFonts w:cs="Calibri"/>
                <w:sz w:val="20"/>
                <w:szCs w:val="20"/>
                <w:lang w:val="fr-FR"/>
              </w:rPr>
              <w:t>ItemRef</w:t>
            </w:r>
            <w:proofErr w:type="spellEnd"/>
            <w:r w:rsidRPr="00E7759A">
              <w:rPr>
                <w:rFonts w:cs="Calibri"/>
                <w:sz w:val="20"/>
                <w:szCs w:val="20"/>
                <w:lang w:val="fr-FR"/>
              </w:rPr>
              <w:t xml:space="preserve"> plus haut).</w:t>
            </w:r>
          </w:p>
          <w:p w14:paraId="6C427C6F" w14:textId="77777777" w:rsidR="005D58BD" w:rsidRPr="00E7759A" w:rsidRDefault="005D58BD" w:rsidP="00FE5687">
            <w:pPr>
              <w:spacing w:after="0"/>
              <w:jc w:val="both"/>
              <w:rPr>
                <w:rFonts w:cs="Calibri"/>
                <w:sz w:val="20"/>
                <w:szCs w:val="20"/>
                <w:lang w:val="fr-FR"/>
              </w:rPr>
            </w:pPr>
            <w:r w:rsidRPr="00E7759A">
              <w:rPr>
                <w:rFonts w:cs="Calibri"/>
                <w:sz w:val="20"/>
                <w:szCs w:val="20"/>
                <w:highlight w:val="green"/>
                <w:lang w:val="fr-FR"/>
              </w:rPr>
              <w:t>Champ obligatoire pour les échanges avec les concentrateurs (il doit être unique et pérenne, dans le cadre d'une journée d'exploitation, et bien permettre une annulation de passage à l'arrêt).</w:t>
            </w:r>
          </w:p>
        </w:tc>
      </w:tr>
      <w:tr w:rsidR="005D58BD" w:rsidRPr="00E7759A" w14:paraId="7023737D" w14:textId="77777777" w:rsidTr="000F6CE8">
        <w:trPr>
          <w:jc w:val="center"/>
        </w:trPr>
        <w:tc>
          <w:tcPr>
            <w:tcW w:w="1172" w:type="dxa"/>
            <w:vMerge/>
            <w:tcBorders>
              <w:left w:val="single" w:sz="4" w:space="0" w:color="auto"/>
              <w:right w:val="single" w:sz="4" w:space="0" w:color="auto"/>
            </w:tcBorders>
            <w:vAlign w:val="center"/>
          </w:tcPr>
          <w:p w14:paraId="73519291" w14:textId="77777777" w:rsidR="005D58BD" w:rsidRPr="00E7759A" w:rsidRDefault="005D58BD" w:rsidP="008F0B1E">
            <w:pPr>
              <w:spacing w:after="0"/>
              <w:rPr>
                <w:rFonts w:cs="Calibri"/>
                <w:i/>
                <w:sz w:val="20"/>
                <w:szCs w:val="20"/>
                <w:lang w:val="fr-FR"/>
              </w:rPr>
            </w:pPr>
          </w:p>
        </w:tc>
        <w:tc>
          <w:tcPr>
            <w:tcW w:w="1725" w:type="dxa"/>
            <w:tcBorders>
              <w:top w:val="single" w:sz="4" w:space="0" w:color="auto"/>
              <w:left w:val="single" w:sz="4" w:space="0" w:color="auto"/>
              <w:bottom w:val="single" w:sz="4" w:space="0" w:color="auto"/>
              <w:right w:val="single" w:sz="4" w:space="0" w:color="auto"/>
            </w:tcBorders>
            <w:vAlign w:val="center"/>
          </w:tcPr>
          <w:p w14:paraId="1B70A915" w14:textId="77777777" w:rsidR="005D58BD" w:rsidRPr="00E7759A" w:rsidRDefault="005D58BD" w:rsidP="008F0B1E">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Monitoring</w:t>
            </w:r>
            <w:r w:rsidRPr="00E7759A">
              <w:rPr>
                <w:rFonts w:cs="Calibri"/>
                <w:b/>
                <w:i/>
                <w:sz w:val="20"/>
                <w:szCs w:val="20"/>
                <w:highlight w:val="lightGray"/>
                <w:shd w:val="clear" w:color="auto" w:fill="00FF00"/>
                <w:lang w:val="en-GB"/>
              </w:rPr>
              <w:softHyphen/>
              <w:t>Ref</w:t>
            </w:r>
            <w:proofErr w:type="spellEnd"/>
          </w:p>
        </w:tc>
        <w:tc>
          <w:tcPr>
            <w:tcW w:w="708" w:type="dxa"/>
            <w:tcBorders>
              <w:top w:val="single" w:sz="4" w:space="0" w:color="auto"/>
              <w:left w:val="single" w:sz="4" w:space="0" w:color="auto"/>
              <w:bottom w:val="single" w:sz="4" w:space="0" w:color="auto"/>
              <w:right w:val="single" w:sz="4" w:space="0" w:color="auto"/>
            </w:tcBorders>
            <w:vAlign w:val="center"/>
          </w:tcPr>
          <w:p w14:paraId="4C134D64" w14:textId="77777777" w:rsidR="005D58BD" w:rsidRPr="00E7759A" w:rsidRDefault="005D58BD" w:rsidP="008F0B1E">
            <w:pPr>
              <w:spacing w:after="0"/>
              <w:rPr>
                <w:rFonts w:cs="Calibri"/>
                <w:sz w:val="20"/>
                <w:szCs w:val="20"/>
                <w:lang w:val="en-GB"/>
              </w:rPr>
            </w:pPr>
            <w:r w:rsidRPr="00E7759A">
              <w:rPr>
                <w:rFonts w:cs="Calibri"/>
                <w:sz w:val="20"/>
                <w:szCs w:val="20"/>
                <w:lang w:val="en-GB"/>
              </w:rPr>
              <w:t>1:1</w:t>
            </w:r>
          </w:p>
        </w:tc>
        <w:tc>
          <w:tcPr>
            <w:tcW w:w="1560" w:type="dxa"/>
            <w:tcBorders>
              <w:top w:val="single" w:sz="4" w:space="0" w:color="auto"/>
              <w:left w:val="single" w:sz="4" w:space="0" w:color="auto"/>
              <w:bottom w:val="single" w:sz="4" w:space="0" w:color="auto"/>
              <w:right w:val="single" w:sz="4" w:space="0" w:color="auto"/>
            </w:tcBorders>
            <w:vAlign w:val="center"/>
          </w:tcPr>
          <w:p w14:paraId="1B8CC91A" w14:textId="77777777" w:rsidR="005D58BD" w:rsidRPr="00E7759A" w:rsidRDefault="005D58BD" w:rsidP="008F0B1E">
            <w:pPr>
              <w:spacing w:after="0"/>
              <w:rPr>
                <w:rFonts w:cs="Calibri"/>
                <w:i/>
                <w:sz w:val="20"/>
                <w:szCs w:val="20"/>
                <w:lang w:val="en-GB"/>
              </w:rPr>
            </w:pPr>
            <w:proofErr w:type="spellStart"/>
            <w:r w:rsidRPr="00E7759A">
              <w:rPr>
                <w:rFonts w:cs="Calibri"/>
                <w:i/>
                <w:sz w:val="20"/>
                <w:szCs w:val="20"/>
                <w:lang w:val="en-GB"/>
              </w:rPr>
              <w:t>Monitoring</w:t>
            </w:r>
            <w:r w:rsidRPr="00E7759A">
              <w:rPr>
                <w:rFonts w:cs="Calibri"/>
                <w:i/>
                <w:sz w:val="20"/>
                <w:szCs w:val="20"/>
                <w:lang w:val="en-GB"/>
              </w:rPr>
              <w:softHyphen/>
              <w:t>Code</w:t>
            </w:r>
            <w:proofErr w:type="spellEnd"/>
          </w:p>
        </w:tc>
        <w:tc>
          <w:tcPr>
            <w:tcW w:w="4761" w:type="dxa"/>
            <w:tcBorders>
              <w:top w:val="single" w:sz="4" w:space="0" w:color="auto"/>
              <w:left w:val="single" w:sz="4" w:space="0" w:color="auto"/>
              <w:bottom w:val="single" w:sz="4" w:space="0" w:color="auto"/>
              <w:right w:val="single" w:sz="4" w:space="0" w:color="auto"/>
            </w:tcBorders>
            <w:vAlign w:val="center"/>
          </w:tcPr>
          <w:p w14:paraId="030BA0C6" w14:textId="77777777" w:rsidR="005D58BD" w:rsidRPr="00E7759A" w:rsidRDefault="005D58BD" w:rsidP="00FE5687">
            <w:pPr>
              <w:spacing w:after="0"/>
              <w:jc w:val="both"/>
              <w:rPr>
                <w:rFonts w:cs="Calibri"/>
                <w:sz w:val="20"/>
                <w:szCs w:val="20"/>
                <w:lang w:val="fr-LU"/>
              </w:rPr>
            </w:pPr>
            <w:r w:rsidRPr="00E7759A">
              <w:rPr>
                <w:rFonts w:cs="Calibri"/>
                <w:sz w:val="20"/>
                <w:szCs w:val="20"/>
              </w:rPr>
              <w:t>I</w:t>
            </w:r>
            <w:proofErr w:type="spellStart"/>
            <w:r w:rsidRPr="00E7759A">
              <w:rPr>
                <w:rFonts w:cs="Calibri"/>
                <w:sz w:val="20"/>
                <w:szCs w:val="20"/>
                <w:lang w:val="fr-LU"/>
              </w:rPr>
              <w:t>dentifiant</w:t>
            </w:r>
            <w:proofErr w:type="spellEnd"/>
            <w:r w:rsidRPr="00E7759A">
              <w:rPr>
                <w:rFonts w:cs="Calibri"/>
                <w:sz w:val="20"/>
                <w:szCs w:val="20"/>
                <w:lang w:val="fr-LU"/>
              </w:rPr>
              <w:t xml:space="preserve"> du point d'arrêt.</w:t>
            </w:r>
          </w:p>
        </w:tc>
      </w:tr>
      <w:tr w:rsidR="005D58BD" w:rsidRPr="00E7759A" w14:paraId="08D5E747" w14:textId="77777777" w:rsidTr="000F6CE8">
        <w:trPr>
          <w:jc w:val="center"/>
          <w:hidden/>
        </w:trPr>
        <w:tc>
          <w:tcPr>
            <w:tcW w:w="1172" w:type="dxa"/>
            <w:vMerge/>
            <w:tcBorders>
              <w:left w:val="single" w:sz="4" w:space="0" w:color="auto"/>
              <w:right w:val="single" w:sz="4" w:space="0" w:color="auto"/>
            </w:tcBorders>
            <w:vAlign w:val="center"/>
          </w:tcPr>
          <w:p w14:paraId="1B127F05" w14:textId="77777777" w:rsidR="005D58BD" w:rsidRPr="00E7759A" w:rsidRDefault="005D58BD" w:rsidP="008F0B1E">
            <w:pPr>
              <w:spacing w:after="0"/>
              <w:rPr>
                <w:rFonts w:cs="Calibri"/>
                <w:i/>
                <w:vanish/>
                <w:sz w:val="20"/>
                <w:szCs w:val="20"/>
              </w:rPr>
            </w:pPr>
          </w:p>
        </w:tc>
        <w:tc>
          <w:tcPr>
            <w:tcW w:w="1725" w:type="dxa"/>
            <w:tcBorders>
              <w:top w:val="single" w:sz="4" w:space="0" w:color="auto"/>
              <w:left w:val="single" w:sz="4" w:space="0" w:color="auto"/>
              <w:bottom w:val="single" w:sz="4" w:space="0" w:color="auto"/>
              <w:right w:val="single" w:sz="4" w:space="0" w:color="auto"/>
            </w:tcBorders>
            <w:vAlign w:val="center"/>
          </w:tcPr>
          <w:p w14:paraId="2F9FAFEB" w14:textId="77777777" w:rsidR="005D58BD" w:rsidRPr="00E7759A" w:rsidRDefault="005D58BD" w:rsidP="008F0B1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VisitNumber</w:t>
            </w:r>
            <w:proofErr w:type="spellEnd"/>
          </w:p>
        </w:tc>
        <w:tc>
          <w:tcPr>
            <w:tcW w:w="708" w:type="dxa"/>
            <w:tcBorders>
              <w:top w:val="single" w:sz="4" w:space="0" w:color="auto"/>
              <w:left w:val="single" w:sz="4" w:space="0" w:color="auto"/>
              <w:bottom w:val="single" w:sz="4" w:space="0" w:color="auto"/>
              <w:right w:val="single" w:sz="4" w:space="0" w:color="auto"/>
            </w:tcBorders>
            <w:vAlign w:val="center"/>
          </w:tcPr>
          <w:p w14:paraId="1C2CA0B1" w14:textId="77777777" w:rsidR="005D58BD" w:rsidRPr="00E7759A" w:rsidRDefault="005D58BD" w:rsidP="008F0B1E">
            <w:pPr>
              <w:spacing w:after="0"/>
              <w:rPr>
                <w:rFonts w:cs="Calibri"/>
                <w:vanish/>
                <w:sz w:val="20"/>
                <w:szCs w:val="20"/>
                <w:highlight w:val="cyan"/>
                <w:lang w:val="en-GB"/>
              </w:rPr>
            </w:pPr>
            <w:r w:rsidRPr="00E7759A">
              <w:rPr>
                <w:rFonts w:cs="Calibri"/>
                <w:vanish/>
                <w:sz w:val="20"/>
                <w:szCs w:val="20"/>
                <w:highlight w:val="cyan"/>
                <w:lang w:val="en-GB"/>
              </w:rPr>
              <w:t>0:1</w:t>
            </w:r>
          </w:p>
        </w:tc>
        <w:tc>
          <w:tcPr>
            <w:tcW w:w="1560" w:type="dxa"/>
            <w:tcBorders>
              <w:top w:val="single" w:sz="4" w:space="0" w:color="auto"/>
              <w:left w:val="single" w:sz="4" w:space="0" w:color="auto"/>
              <w:bottom w:val="single" w:sz="4" w:space="0" w:color="auto"/>
              <w:right w:val="single" w:sz="4" w:space="0" w:color="auto"/>
            </w:tcBorders>
            <w:vAlign w:val="center"/>
          </w:tcPr>
          <w:p w14:paraId="771D635D" w14:textId="77777777" w:rsidR="005D58BD" w:rsidRPr="00E7759A" w:rsidRDefault="005D58BD" w:rsidP="008F0B1E">
            <w:pPr>
              <w:spacing w:after="0"/>
              <w:rPr>
                <w:rFonts w:cs="Calibri"/>
                <w:i/>
                <w:vanish/>
                <w:sz w:val="20"/>
                <w:szCs w:val="20"/>
                <w:highlight w:val="cyan"/>
                <w:lang w:val="en-GB"/>
              </w:rPr>
            </w:pPr>
            <w:proofErr w:type="spellStart"/>
            <w:r w:rsidRPr="00E7759A">
              <w:rPr>
                <w:rFonts w:cs="Calibri"/>
                <w:i/>
                <w:vanish/>
                <w:sz w:val="20"/>
                <w:szCs w:val="20"/>
                <w:highlight w:val="cyan"/>
                <w:lang w:val="en-GB"/>
              </w:rPr>
              <w:t>VisitNumber</w:t>
            </w:r>
            <w:r w:rsidRPr="00E7759A">
              <w:rPr>
                <w:rFonts w:cs="Calibri"/>
                <w:i/>
                <w:vanish/>
                <w:sz w:val="20"/>
                <w:szCs w:val="20"/>
                <w:highlight w:val="cyan"/>
                <w:lang w:val="en-GB"/>
              </w:rPr>
              <w:softHyphen/>
              <w:t>Type</w:t>
            </w:r>
            <w:proofErr w:type="spellEnd"/>
          </w:p>
        </w:tc>
        <w:tc>
          <w:tcPr>
            <w:tcW w:w="4761" w:type="dxa"/>
            <w:tcBorders>
              <w:top w:val="single" w:sz="4" w:space="0" w:color="auto"/>
              <w:left w:val="single" w:sz="4" w:space="0" w:color="auto"/>
              <w:bottom w:val="single" w:sz="4" w:space="0" w:color="auto"/>
              <w:right w:val="single" w:sz="4" w:space="0" w:color="auto"/>
            </w:tcBorders>
            <w:vAlign w:val="center"/>
          </w:tcPr>
          <w:p w14:paraId="3D79E869" w14:textId="77777777" w:rsidR="005D58BD" w:rsidRPr="00E7759A" w:rsidRDefault="005D58BD" w:rsidP="00FE5687">
            <w:pPr>
              <w:spacing w:after="0"/>
              <w:jc w:val="both"/>
              <w:rPr>
                <w:rFonts w:cs="Calibri"/>
                <w:vanish/>
                <w:sz w:val="20"/>
                <w:szCs w:val="20"/>
                <w:highlight w:val="cyan"/>
                <w:lang w:val="en-GB"/>
              </w:rPr>
            </w:pPr>
            <w:r w:rsidRPr="00E7759A">
              <w:rPr>
                <w:rFonts w:cs="Calibri"/>
                <w:vanish/>
                <w:sz w:val="20"/>
                <w:szCs w:val="20"/>
                <w:highlight w:val="cyan"/>
                <w:lang w:val="en-GB"/>
              </w:rPr>
              <w:t xml:space="preserve">For journey patterns that involve repeated visits by a vehicle to a stop, the </w:t>
            </w:r>
            <w:proofErr w:type="spellStart"/>
            <w:r w:rsidRPr="00E7759A">
              <w:rPr>
                <w:rFonts w:cs="Calibri"/>
                <w:vanish/>
                <w:sz w:val="20"/>
                <w:szCs w:val="20"/>
                <w:highlight w:val="cyan"/>
                <w:lang w:val="en-GB"/>
              </w:rPr>
              <w:t>VisitNumber</w:t>
            </w:r>
            <w:proofErr w:type="spellEnd"/>
            <w:r w:rsidRPr="00E7759A">
              <w:rPr>
                <w:rFonts w:cs="Calibri"/>
                <w:vanish/>
                <w:sz w:val="20"/>
                <w:szCs w:val="20"/>
                <w:highlight w:val="cyan"/>
                <w:lang w:val="en-GB"/>
              </w:rPr>
              <w:t xml:space="preserve"> is used to distinguish each separate visit.</w:t>
            </w:r>
          </w:p>
        </w:tc>
      </w:tr>
      <w:tr w:rsidR="005D58BD" w:rsidRPr="00E7759A" w14:paraId="0F0E68F5" w14:textId="77777777" w:rsidTr="000F6CE8">
        <w:trPr>
          <w:jc w:val="center"/>
          <w:hidden/>
        </w:trPr>
        <w:tc>
          <w:tcPr>
            <w:tcW w:w="1172" w:type="dxa"/>
            <w:vMerge/>
            <w:tcBorders>
              <w:left w:val="single" w:sz="4" w:space="0" w:color="auto"/>
              <w:right w:val="single" w:sz="4" w:space="0" w:color="auto"/>
            </w:tcBorders>
            <w:vAlign w:val="center"/>
          </w:tcPr>
          <w:p w14:paraId="11164E2F" w14:textId="77777777" w:rsidR="005D58BD" w:rsidRPr="00E7759A" w:rsidRDefault="005D58BD" w:rsidP="008F0B1E">
            <w:pPr>
              <w:spacing w:after="0"/>
              <w:rPr>
                <w:rFonts w:cs="Calibri"/>
                <w:i/>
                <w:vanish/>
                <w:sz w:val="20"/>
                <w:szCs w:val="20"/>
                <w:highlight w:val="cyan"/>
                <w:lang w:val="en-GB"/>
              </w:rPr>
            </w:pPr>
          </w:p>
        </w:tc>
        <w:tc>
          <w:tcPr>
            <w:tcW w:w="1725" w:type="dxa"/>
            <w:tcBorders>
              <w:top w:val="single" w:sz="4" w:space="0" w:color="auto"/>
              <w:left w:val="single" w:sz="4" w:space="0" w:color="auto"/>
              <w:bottom w:val="single" w:sz="4" w:space="0" w:color="auto"/>
              <w:right w:val="single" w:sz="4" w:space="0" w:color="auto"/>
            </w:tcBorders>
            <w:vAlign w:val="center"/>
          </w:tcPr>
          <w:p w14:paraId="1FC22E2D" w14:textId="77777777" w:rsidR="005D58BD" w:rsidRPr="00E7759A" w:rsidRDefault="005D58BD" w:rsidP="008F0B1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Clear</w:t>
            </w:r>
            <w:r w:rsidRPr="00E7759A">
              <w:rPr>
                <w:rFonts w:cs="Calibri"/>
                <w:b/>
                <w:i/>
                <w:vanish/>
                <w:sz w:val="20"/>
                <w:szCs w:val="20"/>
                <w:highlight w:val="cyan"/>
                <w:lang w:val="en-GB"/>
              </w:rPr>
              <w:softHyphen/>
              <w:t>Down</w:t>
            </w:r>
            <w:r w:rsidRPr="00E7759A">
              <w:rPr>
                <w:rFonts w:cs="Calibri"/>
                <w:b/>
                <w:i/>
                <w:vanish/>
                <w:sz w:val="20"/>
                <w:szCs w:val="20"/>
                <w:highlight w:val="cyan"/>
                <w:lang w:val="en-GB"/>
              </w:rPr>
              <w:softHyphen/>
              <w:t>Ref</w:t>
            </w:r>
            <w:proofErr w:type="spellEnd"/>
          </w:p>
        </w:tc>
        <w:tc>
          <w:tcPr>
            <w:tcW w:w="708" w:type="dxa"/>
            <w:tcBorders>
              <w:top w:val="single" w:sz="4" w:space="0" w:color="auto"/>
              <w:left w:val="single" w:sz="4" w:space="0" w:color="auto"/>
              <w:bottom w:val="single" w:sz="4" w:space="0" w:color="auto"/>
              <w:right w:val="single" w:sz="4" w:space="0" w:color="auto"/>
            </w:tcBorders>
            <w:vAlign w:val="center"/>
          </w:tcPr>
          <w:p w14:paraId="77724AA9" w14:textId="77777777" w:rsidR="005D58BD" w:rsidRPr="00E7759A" w:rsidRDefault="005D58BD" w:rsidP="008F0B1E">
            <w:pPr>
              <w:spacing w:after="0"/>
              <w:rPr>
                <w:rFonts w:cs="Calibri"/>
                <w:vanish/>
                <w:sz w:val="20"/>
                <w:szCs w:val="20"/>
                <w:highlight w:val="cyan"/>
                <w:lang w:val="en-GB"/>
              </w:rPr>
            </w:pPr>
            <w:r w:rsidRPr="00E7759A">
              <w:rPr>
                <w:rFonts w:cs="Calibri"/>
                <w:vanish/>
                <w:sz w:val="20"/>
                <w:szCs w:val="20"/>
                <w:highlight w:val="cyan"/>
                <w:lang w:val="en-GB"/>
              </w:rPr>
              <w:t>0:1</w:t>
            </w:r>
          </w:p>
        </w:tc>
        <w:tc>
          <w:tcPr>
            <w:tcW w:w="1560" w:type="dxa"/>
            <w:tcBorders>
              <w:top w:val="single" w:sz="4" w:space="0" w:color="auto"/>
              <w:left w:val="single" w:sz="4" w:space="0" w:color="auto"/>
              <w:bottom w:val="single" w:sz="4" w:space="0" w:color="auto"/>
              <w:right w:val="single" w:sz="4" w:space="0" w:color="auto"/>
            </w:tcBorders>
            <w:vAlign w:val="center"/>
          </w:tcPr>
          <w:p w14:paraId="76A73F2F" w14:textId="77777777" w:rsidR="005D58BD" w:rsidRPr="00E7759A" w:rsidRDefault="005D58BD" w:rsidP="008F0B1E">
            <w:pPr>
              <w:spacing w:after="0"/>
              <w:rPr>
                <w:rFonts w:cs="Calibri"/>
                <w:i/>
                <w:vanish/>
                <w:sz w:val="20"/>
                <w:szCs w:val="20"/>
                <w:highlight w:val="cyan"/>
                <w:lang w:val="en-GB"/>
              </w:rPr>
            </w:pPr>
            <w:proofErr w:type="spellStart"/>
            <w:r w:rsidRPr="00E7759A">
              <w:rPr>
                <w:rFonts w:cs="Calibri"/>
                <w:i/>
                <w:vanish/>
                <w:sz w:val="20"/>
                <w:szCs w:val="20"/>
                <w:highlight w:val="cyan"/>
                <w:lang w:val="en-GB"/>
              </w:rPr>
              <w:t>ClearDown</w:t>
            </w:r>
            <w:r w:rsidRPr="00E7759A">
              <w:rPr>
                <w:rFonts w:cs="Calibri"/>
                <w:i/>
                <w:vanish/>
                <w:sz w:val="20"/>
                <w:szCs w:val="20"/>
                <w:highlight w:val="cyan"/>
                <w:lang w:val="en-GB"/>
              </w:rPr>
              <w:softHyphen/>
              <w:t>Code</w:t>
            </w:r>
            <w:proofErr w:type="spellEnd"/>
          </w:p>
        </w:tc>
        <w:tc>
          <w:tcPr>
            <w:tcW w:w="4761" w:type="dxa"/>
            <w:tcBorders>
              <w:top w:val="single" w:sz="4" w:space="0" w:color="auto"/>
              <w:left w:val="single" w:sz="4" w:space="0" w:color="auto"/>
              <w:bottom w:val="single" w:sz="4" w:space="0" w:color="auto"/>
              <w:right w:val="single" w:sz="4" w:space="0" w:color="auto"/>
            </w:tcBorders>
            <w:vAlign w:val="center"/>
          </w:tcPr>
          <w:p w14:paraId="092FEFC7" w14:textId="77777777" w:rsidR="005D58BD" w:rsidRPr="00E7759A" w:rsidRDefault="005D58BD" w:rsidP="00FE5687">
            <w:pPr>
              <w:spacing w:after="0"/>
              <w:jc w:val="both"/>
              <w:rPr>
                <w:rFonts w:cs="Calibri"/>
                <w:vanish/>
                <w:sz w:val="20"/>
                <w:szCs w:val="20"/>
                <w:lang w:val="en-GB"/>
              </w:rPr>
            </w:pPr>
            <w:r w:rsidRPr="00E7759A">
              <w:rPr>
                <w:rFonts w:cs="Calibri"/>
                <w:vanish/>
                <w:sz w:val="20"/>
                <w:szCs w:val="20"/>
                <w:highlight w:val="cyan"/>
                <w:lang w:val="en-GB"/>
              </w:rPr>
              <w:t xml:space="preserve">Identifier associated with </w:t>
            </w:r>
            <w:proofErr w:type="spellStart"/>
            <w:r w:rsidRPr="00E7759A">
              <w:rPr>
                <w:rFonts w:cs="Calibri"/>
                <w:vanish/>
                <w:sz w:val="20"/>
                <w:szCs w:val="20"/>
                <w:highlight w:val="cyan"/>
                <w:lang w:val="en-GB"/>
              </w:rPr>
              <w:t>StopVisit</w:t>
            </w:r>
            <w:proofErr w:type="spellEnd"/>
            <w:r w:rsidRPr="00E7759A">
              <w:rPr>
                <w:rFonts w:cs="Calibri"/>
                <w:vanish/>
                <w:sz w:val="20"/>
                <w:szCs w:val="20"/>
                <w:highlight w:val="cyan"/>
                <w:lang w:val="en-GB"/>
              </w:rPr>
              <w:t xml:space="preserve"> for use in direct wireless communication between vehicle and stop display. Cleardown codes are short arbitrary identifiers suitable for radio transmission.</w:t>
            </w:r>
          </w:p>
        </w:tc>
      </w:tr>
      <w:tr w:rsidR="005D58BD" w:rsidRPr="00E32CB2" w14:paraId="4034E4D9" w14:textId="77777777" w:rsidTr="000F6CE8">
        <w:trPr>
          <w:jc w:val="center"/>
        </w:trPr>
        <w:tc>
          <w:tcPr>
            <w:tcW w:w="1172" w:type="dxa"/>
            <w:vMerge/>
            <w:tcBorders>
              <w:left w:val="single" w:sz="4" w:space="0" w:color="auto"/>
              <w:right w:val="single" w:sz="4" w:space="0" w:color="auto"/>
            </w:tcBorders>
            <w:vAlign w:val="center"/>
          </w:tcPr>
          <w:p w14:paraId="36DD334E" w14:textId="77777777" w:rsidR="005D58BD" w:rsidRPr="00E7759A" w:rsidRDefault="005D58BD" w:rsidP="008F0B1E">
            <w:pPr>
              <w:spacing w:after="0"/>
              <w:rPr>
                <w:rFonts w:cs="Calibri"/>
                <w:i/>
                <w:sz w:val="20"/>
                <w:szCs w:val="20"/>
                <w:lang w:val="en-GB"/>
              </w:rPr>
            </w:pPr>
          </w:p>
        </w:tc>
        <w:tc>
          <w:tcPr>
            <w:tcW w:w="1725" w:type="dxa"/>
            <w:tcBorders>
              <w:top w:val="single" w:sz="4" w:space="0" w:color="auto"/>
              <w:left w:val="single" w:sz="4" w:space="0" w:color="auto"/>
              <w:bottom w:val="single" w:sz="4" w:space="0" w:color="auto"/>
              <w:right w:val="single" w:sz="4" w:space="0" w:color="auto"/>
            </w:tcBorders>
            <w:vAlign w:val="center"/>
          </w:tcPr>
          <w:p w14:paraId="5F0608EE" w14:textId="77777777" w:rsidR="005D58BD" w:rsidRPr="00E7759A" w:rsidRDefault="005D58BD" w:rsidP="008F0B1E">
            <w:pPr>
              <w:spacing w:after="0"/>
              <w:rPr>
                <w:rFonts w:cs="Calibri"/>
                <w:b/>
                <w:i/>
                <w:sz w:val="20"/>
                <w:szCs w:val="20"/>
                <w:highlight w:val="lightGray"/>
              </w:rPr>
            </w:pPr>
            <w:proofErr w:type="spellStart"/>
            <w:r w:rsidRPr="00E7759A">
              <w:rPr>
                <w:rFonts w:cs="Calibri"/>
                <w:b/>
                <w:i/>
                <w:sz w:val="20"/>
                <w:szCs w:val="20"/>
                <w:highlight w:val="lightGray"/>
                <w:shd w:val="clear" w:color="auto" w:fill="00FF00"/>
              </w:rPr>
              <w:t>LineRef</w:t>
            </w:r>
            <w:proofErr w:type="spellEnd"/>
            <w:r w:rsidRPr="00E7759A">
              <w:rPr>
                <w:rFonts w:cs="Calibri"/>
                <w:b/>
                <w:i/>
                <w:sz w:val="20"/>
                <w:szCs w:val="20"/>
                <w:highlight w:val="lightGray"/>
              </w:rPr>
              <w:t xml:space="preserve"> </w:t>
            </w:r>
          </w:p>
        </w:tc>
        <w:tc>
          <w:tcPr>
            <w:tcW w:w="708" w:type="dxa"/>
            <w:tcBorders>
              <w:top w:val="single" w:sz="4" w:space="0" w:color="auto"/>
              <w:left w:val="single" w:sz="4" w:space="0" w:color="auto"/>
              <w:bottom w:val="single" w:sz="4" w:space="0" w:color="auto"/>
              <w:right w:val="single" w:sz="4" w:space="0" w:color="auto"/>
            </w:tcBorders>
            <w:vAlign w:val="center"/>
          </w:tcPr>
          <w:p w14:paraId="05918B40" w14:textId="77777777" w:rsidR="005D58BD" w:rsidRPr="00E7759A" w:rsidRDefault="005D58BD" w:rsidP="008F0B1E">
            <w:pPr>
              <w:spacing w:after="0"/>
              <w:rPr>
                <w:rFonts w:cs="Calibri"/>
                <w:b/>
                <w:sz w:val="20"/>
                <w:szCs w:val="20"/>
              </w:rPr>
            </w:pPr>
            <w:r w:rsidRPr="00E7759A">
              <w:rPr>
                <w:rFonts w:cs="Calibri"/>
                <w:sz w:val="20"/>
                <w:szCs w:val="20"/>
                <w:lang w:val="en-GB"/>
              </w:rPr>
              <w:t>0:1</w:t>
            </w:r>
          </w:p>
        </w:tc>
        <w:tc>
          <w:tcPr>
            <w:tcW w:w="1560" w:type="dxa"/>
            <w:tcBorders>
              <w:top w:val="single" w:sz="4" w:space="0" w:color="auto"/>
              <w:left w:val="single" w:sz="4" w:space="0" w:color="auto"/>
              <w:bottom w:val="single" w:sz="4" w:space="0" w:color="auto"/>
              <w:right w:val="single" w:sz="4" w:space="0" w:color="auto"/>
            </w:tcBorders>
            <w:vAlign w:val="center"/>
          </w:tcPr>
          <w:p w14:paraId="3B97C23C" w14:textId="77777777" w:rsidR="005D58BD" w:rsidRPr="00E7759A" w:rsidRDefault="005D58BD" w:rsidP="008F0B1E">
            <w:pPr>
              <w:spacing w:after="0"/>
              <w:rPr>
                <w:rFonts w:cs="Calibri"/>
                <w:i/>
                <w:sz w:val="20"/>
                <w:szCs w:val="20"/>
              </w:rPr>
            </w:pPr>
            <w:proofErr w:type="spellStart"/>
            <w:r w:rsidRPr="00E7759A">
              <w:rPr>
                <w:rFonts w:cs="Calibri"/>
                <w:i/>
                <w:sz w:val="20"/>
                <w:szCs w:val="20"/>
              </w:rPr>
              <w:t>LineCode</w:t>
            </w:r>
            <w:proofErr w:type="spellEnd"/>
          </w:p>
        </w:tc>
        <w:tc>
          <w:tcPr>
            <w:tcW w:w="4761" w:type="dxa"/>
            <w:tcBorders>
              <w:top w:val="single" w:sz="4" w:space="0" w:color="auto"/>
              <w:left w:val="single" w:sz="4" w:space="0" w:color="auto"/>
              <w:bottom w:val="single" w:sz="4" w:space="0" w:color="auto"/>
              <w:right w:val="single" w:sz="4" w:space="0" w:color="auto"/>
            </w:tcBorders>
            <w:vAlign w:val="center"/>
          </w:tcPr>
          <w:p w14:paraId="4803432D" w14:textId="77777777" w:rsidR="005D58BD" w:rsidRPr="00446B61" w:rsidRDefault="005D58BD" w:rsidP="00FE5687">
            <w:pPr>
              <w:spacing w:after="0"/>
              <w:jc w:val="both"/>
              <w:rPr>
                <w:rFonts w:cs="Calibri"/>
                <w:sz w:val="20"/>
                <w:szCs w:val="20"/>
                <w:highlight w:val="lightGray"/>
                <w:lang w:val="fr-FR"/>
              </w:rPr>
            </w:pPr>
            <w:r w:rsidRPr="00446B61">
              <w:rPr>
                <w:rFonts w:cs="Calibri"/>
                <w:sz w:val="20"/>
                <w:szCs w:val="20"/>
                <w:highlight w:val="lightGray"/>
                <w:lang w:val="fr-FR"/>
              </w:rPr>
              <w:t xml:space="preserve">Identifiant de la ligne (celle de la course pour laquelle le passage à l'arrêt est annulé, la course elle-même peut être identifiée par le paramètre </w:t>
            </w:r>
            <w:proofErr w:type="spellStart"/>
            <w:r w:rsidRPr="00446B61">
              <w:rPr>
                <w:rFonts w:cs="Calibri"/>
                <w:i/>
                <w:sz w:val="20"/>
                <w:szCs w:val="20"/>
                <w:highlight w:val="lightGray"/>
                <w:lang w:val="fr-FR"/>
              </w:rPr>
              <w:t>FramedVehicleJourneyRef</w:t>
            </w:r>
            <w:proofErr w:type="spellEnd"/>
            <w:r w:rsidRPr="00446B61">
              <w:rPr>
                <w:rFonts w:cs="Calibri"/>
                <w:sz w:val="20"/>
                <w:szCs w:val="20"/>
                <w:highlight w:val="lightGray"/>
                <w:lang w:val="fr-FR"/>
              </w:rPr>
              <w:t xml:space="preserve"> ).</w:t>
            </w:r>
          </w:p>
        </w:tc>
      </w:tr>
      <w:tr w:rsidR="005D58BD" w:rsidRPr="00E7759A" w14:paraId="1E15CE9F" w14:textId="77777777" w:rsidTr="000F6CE8">
        <w:trPr>
          <w:jc w:val="center"/>
          <w:hidden/>
        </w:trPr>
        <w:tc>
          <w:tcPr>
            <w:tcW w:w="1172" w:type="dxa"/>
            <w:vMerge/>
            <w:tcBorders>
              <w:left w:val="single" w:sz="4" w:space="0" w:color="auto"/>
              <w:right w:val="single" w:sz="4" w:space="0" w:color="auto"/>
            </w:tcBorders>
            <w:vAlign w:val="center"/>
          </w:tcPr>
          <w:p w14:paraId="483C27F5" w14:textId="77777777" w:rsidR="005D58BD" w:rsidRPr="00E7759A" w:rsidRDefault="005D58BD" w:rsidP="008F0B1E">
            <w:pPr>
              <w:spacing w:after="0"/>
              <w:rPr>
                <w:rFonts w:cs="Calibri"/>
                <w:i/>
                <w:vanish/>
                <w:sz w:val="20"/>
                <w:szCs w:val="20"/>
                <w:lang w:val="fr-FR"/>
              </w:rPr>
            </w:pPr>
          </w:p>
        </w:tc>
        <w:tc>
          <w:tcPr>
            <w:tcW w:w="1725" w:type="dxa"/>
            <w:tcBorders>
              <w:top w:val="single" w:sz="4" w:space="0" w:color="auto"/>
              <w:left w:val="single" w:sz="4" w:space="0" w:color="auto"/>
              <w:bottom w:val="single" w:sz="4" w:space="0" w:color="auto"/>
              <w:right w:val="single" w:sz="4" w:space="0" w:color="auto"/>
            </w:tcBorders>
            <w:vAlign w:val="center"/>
          </w:tcPr>
          <w:p w14:paraId="46D5B4A6" w14:textId="77777777" w:rsidR="005D58BD" w:rsidRPr="00E7759A" w:rsidRDefault="005D58BD" w:rsidP="008F0B1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DirectionRef</w:t>
            </w:r>
            <w:proofErr w:type="spellEnd"/>
          </w:p>
        </w:tc>
        <w:tc>
          <w:tcPr>
            <w:tcW w:w="708" w:type="dxa"/>
            <w:tcBorders>
              <w:top w:val="single" w:sz="4" w:space="0" w:color="auto"/>
              <w:left w:val="single" w:sz="4" w:space="0" w:color="auto"/>
              <w:bottom w:val="single" w:sz="4" w:space="0" w:color="auto"/>
              <w:right w:val="single" w:sz="4" w:space="0" w:color="auto"/>
            </w:tcBorders>
            <w:vAlign w:val="center"/>
          </w:tcPr>
          <w:p w14:paraId="0F802B8F" w14:textId="77777777" w:rsidR="005D58BD" w:rsidRPr="00E7759A" w:rsidRDefault="005D58BD" w:rsidP="008F0B1E">
            <w:pPr>
              <w:spacing w:after="0"/>
              <w:rPr>
                <w:rFonts w:cs="Calibri"/>
                <w:vanish/>
                <w:sz w:val="20"/>
                <w:szCs w:val="20"/>
                <w:highlight w:val="cyan"/>
                <w:lang w:val="en-GB"/>
              </w:rPr>
            </w:pPr>
            <w:r w:rsidRPr="00E7759A">
              <w:rPr>
                <w:rFonts w:cs="Calibri"/>
                <w:vanish/>
                <w:sz w:val="20"/>
                <w:szCs w:val="20"/>
                <w:highlight w:val="cyan"/>
                <w:lang w:val="en-GB"/>
              </w:rPr>
              <w:t>0:1</w:t>
            </w:r>
          </w:p>
        </w:tc>
        <w:tc>
          <w:tcPr>
            <w:tcW w:w="1560" w:type="dxa"/>
            <w:tcBorders>
              <w:top w:val="single" w:sz="4" w:space="0" w:color="auto"/>
              <w:left w:val="single" w:sz="4" w:space="0" w:color="auto"/>
              <w:bottom w:val="single" w:sz="4" w:space="0" w:color="auto"/>
              <w:right w:val="single" w:sz="4" w:space="0" w:color="auto"/>
            </w:tcBorders>
            <w:vAlign w:val="center"/>
          </w:tcPr>
          <w:p w14:paraId="4313CBF7" w14:textId="77777777" w:rsidR="005D58BD" w:rsidRPr="00E7759A" w:rsidRDefault="005D58BD" w:rsidP="008F0B1E">
            <w:pPr>
              <w:spacing w:after="0"/>
              <w:rPr>
                <w:rFonts w:cs="Calibri"/>
                <w:i/>
                <w:vanish/>
                <w:sz w:val="20"/>
                <w:szCs w:val="20"/>
                <w:highlight w:val="cyan"/>
                <w:lang w:val="en-GB"/>
              </w:rPr>
            </w:pPr>
            <w:proofErr w:type="spellStart"/>
            <w:r w:rsidRPr="00E7759A">
              <w:rPr>
                <w:rFonts w:cs="Calibri"/>
                <w:i/>
                <w:vanish/>
                <w:sz w:val="20"/>
                <w:szCs w:val="20"/>
                <w:highlight w:val="cyan"/>
                <w:lang w:val="en-GB"/>
              </w:rPr>
              <w:t>Direction</w:t>
            </w:r>
            <w:r w:rsidRPr="00E7759A">
              <w:rPr>
                <w:rFonts w:cs="Calibri"/>
                <w:i/>
                <w:vanish/>
                <w:sz w:val="20"/>
                <w:szCs w:val="20"/>
                <w:highlight w:val="cyan"/>
                <w:lang w:val="en-GB"/>
              </w:rPr>
              <w:softHyphen/>
              <w:t>Code</w:t>
            </w:r>
            <w:proofErr w:type="spellEnd"/>
          </w:p>
        </w:tc>
        <w:tc>
          <w:tcPr>
            <w:tcW w:w="4761" w:type="dxa"/>
            <w:tcBorders>
              <w:top w:val="single" w:sz="4" w:space="0" w:color="auto"/>
              <w:left w:val="single" w:sz="4" w:space="0" w:color="auto"/>
              <w:bottom w:val="single" w:sz="4" w:space="0" w:color="auto"/>
              <w:right w:val="single" w:sz="4" w:space="0" w:color="auto"/>
            </w:tcBorders>
            <w:vAlign w:val="center"/>
          </w:tcPr>
          <w:p w14:paraId="6984935A" w14:textId="77777777" w:rsidR="005D58BD" w:rsidRPr="00E7759A" w:rsidRDefault="005D58BD" w:rsidP="00FE5687">
            <w:pPr>
              <w:spacing w:after="0"/>
              <w:jc w:val="both"/>
              <w:rPr>
                <w:rFonts w:cs="Calibri"/>
                <w:vanish/>
                <w:sz w:val="20"/>
                <w:szCs w:val="20"/>
                <w:lang w:val="en-GB"/>
              </w:rPr>
            </w:pPr>
            <w:r w:rsidRPr="00E7759A">
              <w:rPr>
                <w:rFonts w:cs="Calibri"/>
                <w:vanish/>
                <w:sz w:val="20"/>
                <w:szCs w:val="20"/>
                <w:highlight w:val="cyan"/>
                <w:lang w:val="en-GB"/>
              </w:rPr>
              <w:t xml:space="preserve">Identifier of </w:t>
            </w:r>
            <w:r w:rsidRPr="00E7759A">
              <w:rPr>
                <w:rFonts w:cs="Calibri"/>
                <w:b/>
                <w:vanish/>
                <w:sz w:val="20"/>
                <w:szCs w:val="20"/>
                <w:highlight w:val="cyan"/>
                <w:lang w:val="en-GB"/>
              </w:rPr>
              <w:t>Direction</w:t>
            </w:r>
            <w:r w:rsidRPr="00E7759A">
              <w:rPr>
                <w:rFonts w:cs="Calibri"/>
                <w:vanish/>
                <w:sz w:val="20"/>
                <w:szCs w:val="20"/>
                <w:highlight w:val="cyan"/>
                <w:lang w:val="en-GB"/>
              </w:rPr>
              <w:t xml:space="preserve"> of journey that is being deleted.</w:t>
            </w:r>
          </w:p>
        </w:tc>
      </w:tr>
      <w:tr w:rsidR="005D58BD" w:rsidRPr="00E32CB2" w14:paraId="634C89B1" w14:textId="77777777" w:rsidTr="000F6CE8">
        <w:trPr>
          <w:jc w:val="center"/>
        </w:trPr>
        <w:tc>
          <w:tcPr>
            <w:tcW w:w="1172" w:type="dxa"/>
            <w:vMerge/>
            <w:tcBorders>
              <w:left w:val="single" w:sz="4" w:space="0" w:color="auto"/>
              <w:bottom w:val="single" w:sz="4" w:space="0" w:color="auto"/>
              <w:right w:val="single" w:sz="4" w:space="0" w:color="auto"/>
            </w:tcBorders>
            <w:vAlign w:val="center"/>
          </w:tcPr>
          <w:p w14:paraId="45A464F4" w14:textId="77777777" w:rsidR="005D58BD" w:rsidRPr="00E7759A" w:rsidRDefault="005D58BD" w:rsidP="008F0B1E">
            <w:pPr>
              <w:spacing w:after="0"/>
              <w:rPr>
                <w:rFonts w:cs="Calibri"/>
                <w:i/>
                <w:sz w:val="20"/>
                <w:szCs w:val="20"/>
                <w:lang w:val="en-GB"/>
              </w:rPr>
            </w:pPr>
          </w:p>
        </w:tc>
        <w:tc>
          <w:tcPr>
            <w:tcW w:w="1725" w:type="dxa"/>
            <w:tcBorders>
              <w:top w:val="single" w:sz="4" w:space="0" w:color="auto"/>
              <w:left w:val="single" w:sz="4" w:space="0" w:color="auto"/>
              <w:bottom w:val="single" w:sz="4" w:space="0" w:color="auto"/>
              <w:right w:val="single" w:sz="4" w:space="0" w:color="auto"/>
            </w:tcBorders>
            <w:vAlign w:val="center"/>
          </w:tcPr>
          <w:p w14:paraId="4EC1D183" w14:textId="77777777" w:rsidR="005D58BD" w:rsidRPr="00E7759A" w:rsidRDefault="005D58BD" w:rsidP="008F0B1E">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Vehicle</w:t>
            </w:r>
            <w:r w:rsidRPr="00E7759A">
              <w:rPr>
                <w:rFonts w:cs="Calibri"/>
                <w:b/>
                <w:i/>
                <w:sz w:val="20"/>
                <w:szCs w:val="20"/>
                <w:highlight w:val="lightGray"/>
                <w:shd w:val="clear" w:color="auto" w:fill="00FF00"/>
              </w:rPr>
              <w:softHyphen/>
              <w:t>JourneyRef</w:t>
            </w:r>
            <w:proofErr w:type="spellEnd"/>
          </w:p>
        </w:tc>
        <w:tc>
          <w:tcPr>
            <w:tcW w:w="708" w:type="dxa"/>
            <w:tcBorders>
              <w:top w:val="single" w:sz="4" w:space="0" w:color="auto"/>
              <w:left w:val="single" w:sz="4" w:space="0" w:color="auto"/>
              <w:bottom w:val="single" w:sz="4" w:space="0" w:color="auto"/>
              <w:right w:val="single" w:sz="4" w:space="0" w:color="auto"/>
            </w:tcBorders>
            <w:vAlign w:val="center"/>
          </w:tcPr>
          <w:p w14:paraId="7C8F6581" w14:textId="77777777" w:rsidR="005D58BD" w:rsidRPr="00E7759A" w:rsidRDefault="005D58BD" w:rsidP="008F0B1E">
            <w:pPr>
              <w:spacing w:after="0"/>
              <w:rPr>
                <w:rFonts w:cs="Calibri"/>
                <w:sz w:val="20"/>
                <w:szCs w:val="20"/>
              </w:rPr>
            </w:pPr>
            <w:r w:rsidRPr="00E7759A">
              <w:rPr>
                <w:rFonts w:cs="Calibri"/>
                <w:sz w:val="20"/>
                <w:szCs w:val="20"/>
              </w:rPr>
              <w:t>0:1</w:t>
            </w:r>
          </w:p>
          <w:p w14:paraId="2435FAAE" w14:textId="77777777" w:rsidR="005D58BD" w:rsidRPr="00E7759A" w:rsidRDefault="005D58BD" w:rsidP="008F0B1E">
            <w:pPr>
              <w:spacing w:after="0"/>
              <w:rPr>
                <w:rFonts w:cs="Calibri"/>
                <w:sz w:val="20"/>
                <w:szCs w:val="20"/>
              </w:rPr>
            </w:pPr>
            <w:r w:rsidRPr="00E7759A">
              <w:rPr>
                <w:rFonts w:cs="Calibri"/>
                <w:sz w:val="20"/>
                <w:szCs w:val="20"/>
                <w:highlight w:val="green"/>
              </w:rPr>
              <w:t>1:1</w:t>
            </w:r>
          </w:p>
        </w:tc>
        <w:tc>
          <w:tcPr>
            <w:tcW w:w="1560" w:type="dxa"/>
            <w:tcBorders>
              <w:top w:val="single" w:sz="4" w:space="0" w:color="auto"/>
              <w:left w:val="single" w:sz="4" w:space="0" w:color="auto"/>
              <w:bottom w:val="single" w:sz="4" w:space="0" w:color="auto"/>
              <w:right w:val="single" w:sz="4" w:space="0" w:color="auto"/>
            </w:tcBorders>
            <w:vAlign w:val="center"/>
          </w:tcPr>
          <w:p w14:paraId="45DE9F94" w14:textId="77777777" w:rsidR="005D58BD" w:rsidRPr="00E7759A" w:rsidRDefault="005D58BD" w:rsidP="008F0B1E">
            <w:pPr>
              <w:spacing w:after="0"/>
              <w:rPr>
                <w:rFonts w:cs="Calibri"/>
                <w:i/>
                <w:sz w:val="20"/>
                <w:szCs w:val="20"/>
              </w:rPr>
            </w:pPr>
            <w:r w:rsidRPr="00E7759A">
              <w:rPr>
                <w:rFonts w:cs="Calibri"/>
                <w:i/>
                <w:sz w:val="20"/>
                <w:szCs w:val="20"/>
              </w:rPr>
              <w:t>+Structure (</w:t>
            </w:r>
            <w:proofErr w:type="spellStart"/>
            <w:r w:rsidRPr="00E7759A">
              <w:rPr>
                <w:rFonts w:cs="Calibri"/>
                <w:i/>
                <w:sz w:val="20"/>
                <w:szCs w:val="20"/>
              </w:rPr>
              <w:t>FramedVehicleJourneyRefStructure</w:t>
            </w:r>
            <w:proofErr w:type="spellEnd"/>
            <w:r w:rsidRPr="00E7759A">
              <w:rPr>
                <w:rFonts w:cs="Calibri"/>
                <w:i/>
                <w:sz w:val="20"/>
                <w:szCs w:val="20"/>
              </w:rPr>
              <w:t>)</w:t>
            </w:r>
          </w:p>
        </w:tc>
        <w:tc>
          <w:tcPr>
            <w:tcW w:w="4761" w:type="dxa"/>
            <w:tcBorders>
              <w:top w:val="single" w:sz="4" w:space="0" w:color="auto"/>
              <w:left w:val="single" w:sz="4" w:space="0" w:color="auto"/>
              <w:bottom w:val="single" w:sz="4" w:space="0" w:color="auto"/>
              <w:right w:val="single" w:sz="4" w:space="0" w:color="auto"/>
            </w:tcBorders>
            <w:vAlign w:val="center"/>
          </w:tcPr>
          <w:p w14:paraId="089CDDB7" w14:textId="77777777" w:rsidR="005D58BD" w:rsidRPr="00E7759A" w:rsidRDefault="005D58BD" w:rsidP="00FE5687">
            <w:pPr>
              <w:spacing w:after="0"/>
              <w:jc w:val="both"/>
              <w:rPr>
                <w:rFonts w:cs="Calibri"/>
                <w:i/>
                <w:sz w:val="20"/>
                <w:szCs w:val="20"/>
                <w:lang w:val="fr-FR"/>
              </w:rPr>
            </w:pPr>
            <w:r w:rsidRPr="00E7759A">
              <w:rPr>
                <w:rFonts w:cs="Calibri"/>
                <w:sz w:val="20"/>
                <w:szCs w:val="20"/>
                <w:lang w:val="fr-FR"/>
              </w:rPr>
              <w:t>Identification de la course concernée</w:t>
            </w:r>
            <w:r w:rsidRPr="00E7759A">
              <w:rPr>
                <w:rFonts w:cs="Calibri"/>
                <w:i/>
                <w:sz w:val="20"/>
                <w:szCs w:val="20"/>
                <w:lang w:val="fr-FR"/>
              </w:rPr>
              <w:t>.</w:t>
            </w:r>
          </w:p>
          <w:p w14:paraId="04F26D02" w14:textId="77777777" w:rsidR="005D58BD" w:rsidRPr="00E7759A" w:rsidRDefault="005D58BD" w:rsidP="00FE5687">
            <w:pPr>
              <w:spacing w:after="0"/>
              <w:jc w:val="both"/>
              <w:rPr>
                <w:rFonts w:cs="Calibri"/>
                <w:sz w:val="20"/>
                <w:szCs w:val="20"/>
                <w:lang w:val="fr-FR"/>
              </w:rPr>
            </w:pPr>
            <w:r w:rsidRPr="00E7759A">
              <w:rPr>
                <w:rFonts w:cs="Calibri"/>
                <w:sz w:val="20"/>
                <w:szCs w:val="20"/>
                <w:highlight w:val="green"/>
                <w:lang w:val="fr-FR"/>
              </w:rPr>
              <w:t>Champ obligatoire pour les échanges avec les concentrateurs</w:t>
            </w:r>
          </w:p>
        </w:tc>
      </w:tr>
      <w:tr w:rsidR="000B6A78" w:rsidRPr="00E7759A" w14:paraId="1EBE1A8A" w14:textId="77777777" w:rsidTr="008F0B1E">
        <w:trPr>
          <w:jc w:val="center"/>
        </w:trPr>
        <w:tc>
          <w:tcPr>
            <w:tcW w:w="1172" w:type="dxa"/>
            <w:tcBorders>
              <w:top w:val="single" w:sz="4" w:space="0" w:color="auto"/>
              <w:left w:val="single" w:sz="4" w:space="0" w:color="auto"/>
              <w:bottom w:val="single" w:sz="4" w:space="0" w:color="auto"/>
              <w:right w:val="single" w:sz="4" w:space="0" w:color="auto"/>
            </w:tcBorders>
            <w:vAlign w:val="center"/>
          </w:tcPr>
          <w:p w14:paraId="0A4B2C56" w14:textId="77777777" w:rsidR="000B6A78" w:rsidRPr="00E7759A" w:rsidRDefault="000B6A78" w:rsidP="008F0B1E">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Pattern</w:t>
            </w:r>
            <w:r w:rsidRPr="00E7759A">
              <w:rPr>
                <w:rFonts w:cs="Calibri"/>
                <w:i/>
                <w:sz w:val="20"/>
                <w:szCs w:val="20"/>
                <w:lang w:val="en-GB"/>
              </w:rPr>
              <w:softHyphen/>
              <w:t>Info</w:t>
            </w:r>
            <w:proofErr w:type="spellEnd"/>
          </w:p>
        </w:tc>
        <w:tc>
          <w:tcPr>
            <w:tcW w:w="1725" w:type="dxa"/>
            <w:tcBorders>
              <w:top w:val="single" w:sz="4" w:space="0" w:color="auto"/>
              <w:left w:val="single" w:sz="4" w:space="0" w:color="auto"/>
              <w:bottom w:val="single" w:sz="4" w:space="0" w:color="auto"/>
              <w:right w:val="single" w:sz="4" w:space="0" w:color="auto"/>
            </w:tcBorders>
            <w:vAlign w:val="center"/>
          </w:tcPr>
          <w:p w14:paraId="00F09B57" w14:textId="77777777" w:rsidR="000B6A78" w:rsidRPr="00E7759A" w:rsidRDefault="000B6A78" w:rsidP="008F0B1E">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w:t>
            </w:r>
          </w:p>
        </w:tc>
        <w:tc>
          <w:tcPr>
            <w:tcW w:w="708" w:type="dxa"/>
            <w:tcBorders>
              <w:top w:val="single" w:sz="4" w:space="0" w:color="auto"/>
              <w:left w:val="single" w:sz="4" w:space="0" w:color="auto"/>
              <w:bottom w:val="single" w:sz="4" w:space="0" w:color="auto"/>
              <w:right w:val="single" w:sz="4" w:space="0" w:color="auto"/>
            </w:tcBorders>
            <w:vAlign w:val="center"/>
          </w:tcPr>
          <w:p w14:paraId="2983FFA5" w14:textId="77777777" w:rsidR="000B6A78" w:rsidRPr="00E7759A" w:rsidRDefault="000B6A78" w:rsidP="008F0B1E">
            <w:pPr>
              <w:spacing w:after="0"/>
              <w:rPr>
                <w:rFonts w:cs="Calibri"/>
                <w:sz w:val="20"/>
                <w:szCs w:val="20"/>
                <w:lang w:val="en-GB"/>
              </w:rPr>
            </w:pPr>
            <w:r w:rsidRPr="00E7759A">
              <w:rPr>
                <w:rFonts w:cs="Calibri"/>
                <w:sz w:val="20"/>
                <w:szCs w:val="20"/>
                <w:lang w:val="en-GB"/>
              </w:rPr>
              <w:t>0:1</w:t>
            </w:r>
          </w:p>
        </w:tc>
        <w:tc>
          <w:tcPr>
            <w:tcW w:w="1560" w:type="dxa"/>
            <w:tcBorders>
              <w:top w:val="single" w:sz="4" w:space="0" w:color="auto"/>
              <w:left w:val="single" w:sz="4" w:space="0" w:color="auto"/>
              <w:bottom w:val="single" w:sz="4" w:space="0" w:color="auto"/>
              <w:right w:val="single" w:sz="4" w:space="0" w:color="auto"/>
            </w:tcBorders>
            <w:vAlign w:val="center"/>
          </w:tcPr>
          <w:p w14:paraId="47F328C5" w14:textId="77777777" w:rsidR="000B6A78" w:rsidRPr="00E7759A" w:rsidRDefault="000B6A78" w:rsidP="008F0B1E">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Pattern</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4761" w:type="dxa"/>
            <w:tcBorders>
              <w:top w:val="single" w:sz="4" w:space="0" w:color="auto"/>
              <w:left w:val="single" w:sz="4" w:space="0" w:color="auto"/>
              <w:bottom w:val="single" w:sz="4" w:space="0" w:color="auto"/>
              <w:right w:val="single" w:sz="4" w:space="0" w:color="auto"/>
            </w:tcBorders>
            <w:vAlign w:val="center"/>
          </w:tcPr>
          <w:p w14:paraId="566FEC03" w14:textId="77777777" w:rsidR="000B6A78" w:rsidRPr="00E7759A" w:rsidRDefault="000B6A78" w:rsidP="00FE5687">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Journey</w:t>
            </w:r>
            <w:r w:rsidRPr="00E7759A">
              <w:rPr>
                <w:rFonts w:cs="Calibri"/>
                <w:sz w:val="20"/>
                <w:szCs w:val="20"/>
                <w:lang w:val="en-GB"/>
              </w:rPr>
              <w:softHyphen/>
              <w:t>Pattern</w:t>
            </w:r>
            <w:r w:rsidRPr="00E7759A">
              <w:rPr>
                <w:rFonts w:cs="Calibri"/>
                <w:sz w:val="20"/>
                <w:szCs w:val="20"/>
                <w:lang w:val="en-GB"/>
              </w:rPr>
              <w:softHyphen/>
              <w:t>Info</w:t>
            </w:r>
            <w:r w:rsidRPr="00E7759A">
              <w:rPr>
                <w:rFonts w:cs="Calibri"/>
                <w:sz w:val="20"/>
                <w:szCs w:val="20"/>
                <w:lang w:val="en-GB"/>
              </w:rPr>
              <w:softHyphen/>
              <w:t>Group</w:t>
            </w:r>
            <w:proofErr w:type="spellEnd"/>
            <w:r w:rsidRPr="00E7759A">
              <w:rPr>
                <w:rFonts w:cs="Calibri"/>
                <w:sz w:val="20"/>
                <w:szCs w:val="20"/>
                <w:lang w:val="en-GB"/>
              </w:rPr>
              <w:t>.</w:t>
            </w:r>
          </w:p>
        </w:tc>
      </w:tr>
      <w:tr w:rsidR="000B6A78" w:rsidRPr="00E32CB2" w14:paraId="5B5B6B86" w14:textId="77777777" w:rsidTr="008F0B1E">
        <w:trPr>
          <w:jc w:val="center"/>
        </w:trPr>
        <w:tc>
          <w:tcPr>
            <w:tcW w:w="1172" w:type="dxa"/>
            <w:tcBorders>
              <w:top w:val="single" w:sz="4" w:space="0" w:color="auto"/>
              <w:left w:val="single" w:sz="4" w:space="0" w:color="auto"/>
              <w:bottom w:val="single" w:sz="4" w:space="0" w:color="auto"/>
              <w:right w:val="single" w:sz="4" w:space="0" w:color="auto"/>
            </w:tcBorders>
            <w:vAlign w:val="center"/>
          </w:tcPr>
          <w:p w14:paraId="7E0CE5BD" w14:textId="77777777" w:rsidR="000B6A78" w:rsidRPr="00E7759A" w:rsidRDefault="000B6A78" w:rsidP="008F0B1E">
            <w:pPr>
              <w:spacing w:after="0"/>
              <w:rPr>
                <w:rFonts w:cs="Calibri"/>
                <w:i/>
                <w:sz w:val="20"/>
                <w:szCs w:val="20"/>
                <w:lang w:val="en-GB"/>
              </w:rPr>
            </w:pPr>
            <w:r w:rsidRPr="00E7759A">
              <w:rPr>
                <w:rFonts w:cs="Calibri"/>
                <w:i/>
                <w:sz w:val="20"/>
                <w:szCs w:val="20"/>
                <w:lang w:val="en-GB"/>
              </w:rPr>
              <w:t>Message</w:t>
            </w:r>
          </w:p>
        </w:tc>
        <w:tc>
          <w:tcPr>
            <w:tcW w:w="1725" w:type="dxa"/>
            <w:tcBorders>
              <w:top w:val="single" w:sz="4" w:space="0" w:color="auto"/>
              <w:left w:val="single" w:sz="4" w:space="0" w:color="auto"/>
              <w:bottom w:val="single" w:sz="4" w:space="0" w:color="auto"/>
              <w:right w:val="single" w:sz="4" w:space="0" w:color="auto"/>
            </w:tcBorders>
            <w:vAlign w:val="center"/>
          </w:tcPr>
          <w:p w14:paraId="4FD67A0C" w14:textId="77777777" w:rsidR="000B6A78" w:rsidRPr="00E7759A" w:rsidRDefault="000B6A78" w:rsidP="008F0B1E">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Reason</w:t>
            </w:r>
          </w:p>
        </w:tc>
        <w:tc>
          <w:tcPr>
            <w:tcW w:w="708" w:type="dxa"/>
            <w:tcBorders>
              <w:top w:val="single" w:sz="4" w:space="0" w:color="auto"/>
              <w:left w:val="single" w:sz="4" w:space="0" w:color="auto"/>
              <w:bottom w:val="single" w:sz="4" w:space="0" w:color="auto"/>
              <w:right w:val="single" w:sz="4" w:space="0" w:color="auto"/>
            </w:tcBorders>
            <w:vAlign w:val="center"/>
          </w:tcPr>
          <w:p w14:paraId="7214F7E5" w14:textId="77777777" w:rsidR="000B6A78" w:rsidRPr="00E7759A" w:rsidRDefault="000B6A78" w:rsidP="008F0B1E">
            <w:pPr>
              <w:spacing w:after="0"/>
              <w:rPr>
                <w:rFonts w:cs="Calibri"/>
                <w:sz w:val="20"/>
                <w:szCs w:val="20"/>
                <w:lang w:val="en-GB"/>
              </w:rPr>
            </w:pPr>
            <w:r w:rsidRPr="00E7759A">
              <w:rPr>
                <w:rFonts w:cs="Calibri"/>
                <w:sz w:val="20"/>
                <w:szCs w:val="20"/>
                <w:lang w:val="en-GB"/>
              </w:rPr>
              <w:t>0:1</w:t>
            </w:r>
          </w:p>
        </w:tc>
        <w:tc>
          <w:tcPr>
            <w:tcW w:w="1560" w:type="dxa"/>
            <w:tcBorders>
              <w:top w:val="single" w:sz="4" w:space="0" w:color="auto"/>
              <w:left w:val="single" w:sz="4" w:space="0" w:color="auto"/>
              <w:bottom w:val="single" w:sz="4" w:space="0" w:color="auto"/>
              <w:right w:val="single" w:sz="4" w:space="0" w:color="auto"/>
            </w:tcBorders>
            <w:vAlign w:val="center"/>
          </w:tcPr>
          <w:p w14:paraId="29770EB8" w14:textId="77777777" w:rsidR="000B6A78" w:rsidRPr="00E7759A" w:rsidRDefault="000B6A78" w:rsidP="008F0B1E">
            <w:pPr>
              <w:spacing w:after="0"/>
              <w:rPr>
                <w:rFonts w:cs="Calibri"/>
                <w:i/>
                <w:sz w:val="20"/>
                <w:szCs w:val="20"/>
                <w:lang w:val="en-GB"/>
              </w:rPr>
            </w:pPr>
            <w:proofErr w:type="spellStart"/>
            <w:r w:rsidRPr="00E7759A">
              <w:rPr>
                <w:rFonts w:cs="Calibri"/>
                <w:i/>
                <w:sz w:val="20"/>
                <w:szCs w:val="20"/>
                <w:lang w:val="en-GB"/>
              </w:rPr>
              <w:t>NLString</w:t>
            </w:r>
            <w:proofErr w:type="spellEnd"/>
          </w:p>
        </w:tc>
        <w:tc>
          <w:tcPr>
            <w:tcW w:w="4761" w:type="dxa"/>
            <w:tcBorders>
              <w:top w:val="single" w:sz="4" w:space="0" w:color="auto"/>
              <w:left w:val="single" w:sz="4" w:space="0" w:color="auto"/>
              <w:bottom w:val="single" w:sz="4" w:space="0" w:color="auto"/>
              <w:right w:val="single" w:sz="4" w:space="0" w:color="auto"/>
            </w:tcBorders>
            <w:vAlign w:val="center"/>
          </w:tcPr>
          <w:p w14:paraId="577C6C81" w14:textId="77777777" w:rsidR="000B6A78" w:rsidRPr="00E7759A" w:rsidRDefault="000B6A78" w:rsidP="00FE5687">
            <w:pPr>
              <w:spacing w:after="0"/>
              <w:jc w:val="both"/>
              <w:rPr>
                <w:rFonts w:cs="Calibri"/>
                <w:sz w:val="20"/>
                <w:szCs w:val="20"/>
                <w:lang w:val="fr-FR"/>
              </w:rPr>
            </w:pPr>
            <w:r w:rsidRPr="00E7759A">
              <w:rPr>
                <w:rFonts w:cs="Calibri"/>
                <w:sz w:val="20"/>
                <w:szCs w:val="20"/>
                <w:lang w:val="fr-FR"/>
              </w:rPr>
              <w:t>Message expliquant la cause de l'annulation.</w:t>
            </w:r>
          </w:p>
        </w:tc>
      </w:tr>
      <w:tr w:rsidR="00CE1C3D" w:rsidRPr="00E32CB2" w14:paraId="76215F69" w14:textId="77777777" w:rsidTr="008F0B1E">
        <w:trPr>
          <w:jc w:val="center"/>
        </w:trPr>
        <w:tc>
          <w:tcPr>
            <w:tcW w:w="1172" w:type="dxa"/>
            <w:tcBorders>
              <w:top w:val="single" w:sz="4" w:space="0" w:color="auto"/>
              <w:left w:val="single" w:sz="4" w:space="0" w:color="auto"/>
              <w:bottom w:val="single" w:sz="4" w:space="0" w:color="auto"/>
              <w:right w:val="single" w:sz="4" w:space="0" w:color="auto"/>
            </w:tcBorders>
            <w:vAlign w:val="center"/>
          </w:tcPr>
          <w:p w14:paraId="5D38EBA3" w14:textId="77777777" w:rsidR="00CE1C3D" w:rsidRPr="00E7759A" w:rsidRDefault="00CE1C3D" w:rsidP="008F0B1E">
            <w:pPr>
              <w:spacing w:after="0"/>
              <w:rPr>
                <w:rFonts w:cs="Calibri"/>
                <w:i/>
                <w:sz w:val="20"/>
                <w:szCs w:val="20"/>
                <w:lang w:val="en-GB"/>
              </w:rPr>
            </w:pPr>
            <w:r w:rsidRPr="00E7759A">
              <w:rPr>
                <w:rFonts w:cs="Calibri"/>
                <w:i/>
                <w:sz w:val="20"/>
                <w:szCs w:val="20"/>
                <w:lang w:val="en-GB"/>
              </w:rPr>
              <w:t>any</w:t>
            </w:r>
          </w:p>
        </w:tc>
        <w:tc>
          <w:tcPr>
            <w:tcW w:w="1725" w:type="dxa"/>
            <w:tcBorders>
              <w:top w:val="single" w:sz="4" w:space="0" w:color="auto"/>
              <w:left w:val="single" w:sz="4" w:space="0" w:color="auto"/>
              <w:bottom w:val="single" w:sz="4" w:space="0" w:color="auto"/>
              <w:right w:val="single" w:sz="4" w:space="0" w:color="auto"/>
            </w:tcBorders>
            <w:vAlign w:val="center"/>
          </w:tcPr>
          <w:p w14:paraId="6BB4C4FF" w14:textId="77777777" w:rsidR="00CE1C3D" w:rsidRPr="00E7759A" w:rsidRDefault="00CE1C3D" w:rsidP="008F0B1E">
            <w:pPr>
              <w:spacing w:after="0"/>
              <w:rPr>
                <w:rFonts w:cs="Calibri"/>
                <w:b/>
                <w:i/>
                <w:sz w:val="20"/>
                <w:szCs w:val="20"/>
                <w:lang w:val="en-GB"/>
              </w:rPr>
            </w:pPr>
            <w:r w:rsidRPr="00E7759A">
              <w:rPr>
                <w:rFonts w:cs="Calibri"/>
                <w:b/>
                <w:i/>
                <w:sz w:val="20"/>
                <w:szCs w:val="20"/>
                <w:lang w:val="en-GB"/>
              </w:rPr>
              <w:t>Extensions</w:t>
            </w:r>
          </w:p>
        </w:tc>
        <w:tc>
          <w:tcPr>
            <w:tcW w:w="708" w:type="dxa"/>
            <w:tcBorders>
              <w:top w:val="single" w:sz="4" w:space="0" w:color="auto"/>
              <w:left w:val="single" w:sz="4" w:space="0" w:color="auto"/>
              <w:bottom w:val="single" w:sz="4" w:space="0" w:color="auto"/>
              <w:right w:val="single" w:sz="4" w:space="0" w:color="auto"/>
            </w:tcBorders>
            <w:vAlign w:val="center"/>
          </w:tcPr>
          <w:p w14:paraId="10F66359" w14:textId="77777777" w:rsidR="00CE1C3D" w:rsidRPr="00E7759A" w:rsidRDefault="00CE1C3D" w:rsidP="008F0B1E">
            <w:pPr>
              <w:spacing w:after="0"/>
              <w:rPr>
                <w:rFonts w:cs="Calibri"/>
                <w:i/>
                <w:sz w:val="20"/>
                <w:szCs w:val="20"/>
                <w:lang w:val="en-GB"/>
              </w:rPr>
            </w:pPr>
            <w:r w:rsidRPr="00E7759A">
              <w:rPr>
                <w:rFonts w:cs="Calibri"/>
                <w:i/>
                <w:sz w:val="20"/>
                <w:szCs w:val="20"/>
                <w:lang w:val="en-GB"/>
              </w:rPr>
              <w:t>0:1</w:t>
            </w:r>
          </w:p>
        </w:tc>
        <w:tc>
          <w:tcPr>
            <w:tcW w:w="1560" w:type="dxa"/>
            <w:tcBorders>
              <w:top w:val="single" w:sz="4" w:space="0" w:color="auto"/>
              <w:left w:val="single" w:sz="4" w:space="0" w:color="auto"/>
              <w:bottom w:val="single" w:sz="4" w:space="0" w:color="auto"/>
              <w:right w:val="single" w:sz="4" w:space="0" w:color="auto"/>
            </w:tcBorders>
            <w:vAlign w:val="center"/>
          </w:tcPr>
          <w:p w14:paraId="574E18C9" w14:textId="77777777" w:rsidR="00CE1C3D" w:rsidRPr="00E7759A" w:rsidRDefault="00CE1C3D" w:rsidP="008F0B1E">
            <w:pPr>
              <w:spacing w:after="0"/>
              <w:rPr>
                <w:rFonts w:cs="Calibri"/>
                <w:i/>
                <w:sz w:val="20"/>
                <w:szCs w:val="20"/>
                <w:lang w:val="en-GB"/>
              </w:rPr>
            </w:pPr>
            <w:r w:rsidRPr="00E7759A">
              <w:rPr>
                <w:rFonts w:cs="Calibri"/>
                <w:i/>
                <w:sz w:val="20"/>
                <w:szCs w:val="20"/>
                <w:lang w:val="en-GB"/>
              </w:rPr>
              <w:t>+Structure</w:t>
            </w:r>
          </w:p>
        </w:tc>
        <w:tc>
          <w:tcPr>
            <w:tcW w:w="4761" w:type="dxa"/>
            <w:tcBorders>
              <w:top w:val="single" w:sz="4" w:space="0" w:color="auto"/>
              <w:left w:val="single" w:sz="4" w:space="0" w:color="auto"/>
              <w:bottom w:val="single" w:sz="4" w:space="0" w:color="auto"/>
              <w:right w:val="single" w:sz="4" w:space="0" w:color="auto"/>
            </w:tcBorders>
            <w:vAlign w:val="center"/>
          </w:tcPr>
          <w:p w14:paraId="6A19AD7C" w14:textId="0DCFB6A6" w:rsidR="00CE1C3D" w:rsidRPr="00E7759A" w:rsidRDefault="003A2183" w:rsidP="00894B17">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79563886" w14:textId="77777777" w:rsidR="000B6A78" w:rsidRDefault="000B6A78" w:rsidP="00922ED9">
      <w:pPr>
        <w:pStyle w:val="Titre4"/>
      </w:pPr>
      <w:bookmarkStart w:id="276" w:name="_Toc444249797"/>
      <w:proofErr w:type="spellStart"/>
      <w:r>
        <w:t>FramedVehicle</w:t>
      </w:r>
      <w:r w:rsidRPr="009A153D">
        <w:t>JourneyRef</w:t>
      </w:r>
      <w:bookmarkEnd w:id="276"/>
      <w:proofErr w:type="spellEnd"/>
    </w:p>
    <w:tbl>
      <w:tblPr>
        <w:tblW w:w="0" w:type="auto"/>
        <w:jc w:val="center"/>
        <w:tblLayout w:type="fixed"/>
        <w:tblLook w:val="0000" w:firstRow="0" w:lastRow="0" w:firstColumn="0" w:lastColumn="0" w:noHBand="0" w:noVBand="0"/>
      </w:tblPr>
      <w:tblGrid>
        <w:gridCol w:w="876"/>
        <w:gridCol w:w="1564"/>
        <w:gridCol w:w="540"/>
        <w:gridCol w:w="1620"/>
        <w:gridCol w:w="5429"/>
      </w:tblGrid>
      <w:tr w:rsidR="000B6A78" w:rsidRPr="00E7759A" w14:paraId="6570E801" w14:textId="77777777" w:rsidTr="00FE5687">
        <w:trPr>
          <w:jc w:val="center"/>
        </w:trPr>
        <w:tc>
          <w:tcPr>
            <w:tcW w:w="2440" w:type="dxa"/>
            <w:gridSpan w:val="2"/>
            <w:tcBorders>
              <w:top w:val="single" w:sz="4" w:space="0" w:color="auto"/>
              <w:left w:val="single" w:sz="4" w:space="0" w:color="auto"/>
              <w:bottom w:val="single" w:sz="4" w:space="0" w:color="auto"/>
              <w:right w:val="single" w:sz="4" w:space="0" w:color="auto"/>
            </w:tcBorders>
            <w:vAlign w:val="center"/>
          </w:tcPr>
          <w:p w14:paraId="7BC376C5" w14:textId="77777777" w:rsidR="000B6A78" w:rsidRPr="00E7759A" w:rsidRDefault="000B6A78" w:rsidP="00FE5687">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Framed</w:t>
            </w:r>
            <w:r w:rsidRPr="00E7759A">
              <w:rPr>
                <w:rFonts w:cs="Calibri"/>
                <w:b/>
                <w:i/>
                <w:sz w:val="20"/>
                <w:szCs w:val="20"/>
                <w:highlight w:val="lightGray"/>
                <w:shd w:val="clear" w:color="auto" w:fill="00FF00"/>
                <w:lang w:val="en-GB"/>
              </w:rPr>
              <w:softHyphen/>
              <w:t>Vehicle</w:t>
            </w:r>
            <w:r w:rsidRPr="00E7759A">
              <w:rPr>
                <w:rFonts w:cs="Calibri"/>
                <w:b/>
                <w:i/>
                <w:sz w:val="20"/>
                <w:szCs w:val="20"/>
                <w:highlight w:val="lightGray"/>
                <w:shd w:val="clear" w:color="auto" w:fill="00FF00"/>
                <w:lang w:val="en-GB"/>
              </w:rPr>
              <w:softHyphen/>
              <w:t>JourneyRef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4B05AC8" w14:textId="77777777" w:rsidR="000B6A78" w:rsidRPr="00E7759A" w:rsidRDefault="000B6A78" w:rsidP="00FE5687">
            <w:pPr>
              <w:spacing w:after="0"/>
              <w:rPr>
                <w:rFonts w:cs="Calibri"/>
                <w:sz w:val="20"/>
                <w:szCs w:val="20"/>
                <w:lang w:val="en-GB"/>
              </w:rPr>
            </w:pPr>
            <w:r w:rsidRPr="00E7759A">
              <w:rPr>
                <w:rFonts w:cs="Calibri"/>
                <w:sz w:val="20"/>
                <w:szCs w:val="20"/>
                <w:lang w:val="en-GB"/>
              </w:rPr>
              <w:t>0:1</w:t>
            </w:r>
          </w:p>
        </w:tc>
        <w:tc>
          <w:tcPr>
            <w:tcW w:w="1620" w:type="dxa"/>
            <w:tcBorders>
              <w:top w:val="single" w:sz="4" w:space="0" w:color="auto"/>
              <w:left w:val="single" w:sz="4" w:space="0" w:color="auto"/>
              <w:bottom w:val="single" w:sz="4" w:space="0" w:color="auto"/>
              <w:right w:val="single" w:sz="4" w:space="0" w:color="auto"/>
            </w:tcBorders>
            <w:vAlign w:val="center"/>
          </w:tcPr>
          <w:p w14:paraId="4C975DD5" w14:textId="77777777" w:rsidR="000B6A78" w:rsidRPr="00E7759A" w:rsidRDefault="000B6A78" w:rsidP="00FE5687">
            <w:pPr>
              <w:spacing w:after="0"/>
              <w:rPr>
                <w:rFonts w:cs="Calibri"/>
                <w:i/>
                <w:sz w:val="20"/>
                <w:szCs w:val="20"/>
                <w:lang w:val="en-GB"/>
              </w:rPr>
            </w:pPr>
            <w:r w:rsidRPr="00E7759A">
              <w:rPr>
                <w:rFonts w:cs="Calibri"/>
                <w:i/>
                <w:sz w:val="20"/>
                <w:szCs w:val="20"/>
                <w:lang w:val="en-GB"/>
              </w:rPr>
              <w:t>+Structure</w:t>
            </w:r>
          </w:p>
        </w:tc>
        <w:tc>
          <w:tcPr>
            <w:tcW w:w="5429" w:type="dxa"/>
            <w:tcBorders>
              <w:top w:val="single" w:sz="4" w:space="0" w:color="auto"/>
              <w:left w:val="single" w:sz="4" w:space="0" w:color="auto"/>
              <w:bottom w:val="single" w:sz="4" w:space="0" w:color="auto"/>
              <w:right w:val="single" w:sz="4" w:space="0" w:color="auto"/>
            </w:tcBorders>
            <w:vAlign w:val="center"/>
          </w:tcPr>
          <w:p w14:paraId="65F7908A" w14:textId="77777777" w:rsidR="000B6A78" w:rsidRPr="00E7759A" w:rsidRDefault="000B6A78" w:rsidP="00FE5687">
            <w:pPr>
              <w:spacing w:after="0"/>
              <w:jc w:val="both"/>
              <w:rPr>
                <w:rFonts w:cs="Calibri"/>
                <w:sz w:val="20"/>
                <w:szCs w:val="20"/>
              </w:rPr>
            </w:pPr>
            <w:r w:rsidRPr="00E7759A">
              <w:rPr>
                <w:rFonts w:cs="Calibri"/>
                <w:sz w:val="20"/>
                <w:szCs w:val="20"/>
              </w:rPr>
              <w:t xml:space="preserve">Identification </w:t>
            </w:r>
            <w:proofErr w:type="spellStart"/>
            <w:r w:rsidRPr="00E7759A">
              <w:rPr>
                <w:rFonts w:cs="Calibri"/>
                <w:sz w:val="20"/>
                <w:szCs w:val="20"/>
              </w:rPr>
              <w:t>d'une</w:t>
            </w:r>
            <w:proofErr w:type="spellEnd"/>
            <w:r w:rsidRPr="00E7759A">
              <w:rPr>
                <w:rFonts w:cs="Calibri"/>
                <w:sz w:val="20"/>
                <w:szCs w:val="20"/>
              </w:rPr>
              <w:t xml:space="preserve"> course.</w:t>
            </w:r>
          </w:p>
        </w:tc>
      </w:tr>
      <w:tr w:rsidR="005D58BD" w:rsidRPr="00E32CB2" w14:paraId="17B77780" w14:textId="77777777" w:rsidTr="008750AC">
        <w:trPr>
          <w:jc w:val="center"/>
        </w:trPr>
        <w:tc>
          <w:tcPr>
            <w:tcW w:w="876" w:type="dxa"/>
            <w:vMerge w:val="restart"/>
            <w:tcBorders>
              <w:top w:val="single" w:sz="4" w:space="0" w:color="auto"/>
              <w:left w:val="single" w:sz="4" w:space="0" w:color="auto"/>
              <w:right w:val="single" w:sz="4" w:space="0" w:color="auto"/>
            </w:tcBorders>
            <w:vAlign w:val="center"/>
          </w:tcPr>
          <w:p w14:paraId="37816174" w14:textId="77777777" w:rsidR="005D58BD" w:rsidRPr="00E7759A" w:rsidRDefault="005D58BD" w:rsidP="00FE5687">
            <w:pPr>
              <w:spacing w:after="0"/>
              <w:rPr>
                <w:rFonts w:cs="Calibri"/>
                <w:sz w:val="20"/>
                <w:szCs w:val="20"/>
              </w:rPr>
            </w:pPr>
          </w:p>
        </w:tc>
        <w:tc>
          <w:tcPr>
            <w:tcW w:w="1564" w:type="dxa"/>
            <w:tcBorders>
              <w:top w:val="single" w:sz="4" w:space="0" w:color="auto"/>
              <w:left w:val="single" w:sz="4" w:space="0" w:color="auto"/>
              <w:bottom w:val="single" w:sz="4" w:space="0" w:color="auto"/>
              <w:right w:val="single" w:sz="4" w:space="0" w:color="auto"/>
            </w:tcBorders>
            <w:vAlign w:val="center"/>
          </w:tcPr>
          <w:p w14:paraId="798478FA" w14:textId="77777777" w:rsidR="005D58BD" w:rsidRPr="00E7759A" w:rsidRDefault="005D58BD" w:rsidP="00FE5687">
            <w:pPr>
              <w:spacing w:after="0"/>
              <w:rPr>
                <w:rFonts w:cs="Calibri"/>
                <w:b/>
                <w:i/>
                <w:sz w:val="20"/>
                <w:szCs w:val="20"/>
                <w:highlight w:val="lightGray"/>
                <w:shd w:val="clear" w:color="auto" w:fill="00FF00"/>
              </w:rPr>
            </w:pPr>
            <w:r w:rsidRPr="00E7759A">
              <w:rPr>
                <w:rFonts w:cs="Calibri"/>
                <w:b/>
                <w:i/>
                <w:sz w:val="20"/>
                <w:szCs w:val="20"/>
                <w:highlight w:val="lightGray"/>
                <w:shd w:val="clear" w:color="auto" w:fill="00FF00"/>
              </w:rPr>
              <w:t>Data</w:t>
            </w:r>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rPr>
              <w:t>Frame</w:t>
            </w:r>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rPr>
              <w:t>Ref</w:t>
            </w:r>
          </w:p>
        </w:tc>
        <w:tc>
          <w:tcPr>
            <w:tcW w:w="540" w:type="dxa"/>
            <w:tcBorders>
              <w:top w:val="single" w:sz="4" w:space="0" w:color="auto"/>
              <w:left w:val="single" w:sz="4" w:space="0" w:color="auto"/>
              <w:bottom w:val="single" w:sz="4" w:space="0" w:color="auto"/>
              <w:right w:val="single" w:sz="4" w:space="0" w:color="auto"/>
            </w:tcBorders>
            <w:vAlign w:val="center"/>
          </w:tcPr>
          <w:p w14:paraId="6A2206DA" w14:textId="77777777" w:rsidR="005D58BD" w:rsidRPr="00E7759A" w:rsidRDefault="005D58BD" w:rsidP="00FE5687">
            <w:pPr>
              <w:spacing w:after="0"/>
              <w:rPr>
                <w:rFonts w:cs="Calibri"/>
                <w:sz w:val="20"/>
                <w:szCs w:val="20"/>
              </w:rPr>
            </w:pPr>
            <w:r w:rsidRPr="00E7759A">
              <w:rPr>
                <w:rFonts w:cs="Calibri"/>
                <w:sz w:val="20"/>
                <w:szCs w:val="20"/>
              </w:rPr>
              <w:t>1:1</w:t>
            </w:r>
          </w:p>
        </w:tc>
        <w:tc>
          <w:tcPr>
            <w:tcW w:w="1620" w:type="dxa"/>
            <w:tcBorders>
              <w:top w:val="single" w:sz="4" w:space="0" w:color="auto"/>
              <w:left w:val="single" w:sz="4" w:space="0" w:color="auto"/>
              <w:bottom w:val="single" w:sz="4" w:space="0" w:color="auto"/>
              <w:right w:val="single" w:sz="4" w:space="0" w:color="auto"/>
            </w:tcBorders>
            <w:vAlign w:val="center"/>
          </w:tcPr>
          <w:p w14:paraId="366DD919" w14:textId="77777777" w:rsidR="005D58BD" w:rsidRPr="00E7759A" w:rsidRDefault="005D58BD" w:rsidP="00FE5687">
            <w:pPr>
              <w:spacing w:after="0"/>
              <w:rPr>
                <w:rFonts w:cs="Calibri"/>
                <w:i/>
                <w:sz w:val="20"/>
                <w:szCs w:val="20"/>
              </w:rPr>
            </w:pPr>
            <w:proofErr w:type="spellStart"/>
            <w:r w:rsidRPr="00E7759A">
              <w:rPr>
                <w:rFonts w:cs="Calibri"/>
                <w:i/>
                <w:sz w:val="20"/>
                <w:szCs w:val="20"/>
              </w:rPr>
              <w:t>DataFrame</w:t>
            </w:r>
            <w:r w:rsidRPr="00E7759A">
              <w:rPr>
                <w:rFonts w:cs="Calibri"/>
                <w:i/>
                <w:sz w:val="20"/>
                <w:szCs w:val="20"/>
              </w:rPr>
              <w:softHyphen/>
              <w:t>Qualifier</w:t>
            </w:r>
            <w:proofErr w:type="spellEnd"/>
          </w:p>
        </w:tc>
        <w:tc>
          <w:tcPr>
            <w:tcW w:w="5429" w:type="dxa"/>
            <w:tcBorders>
              <w:top w:val="single" w:sz="4" w:space="0" w:color="auto"/>
              <w:left w:val="single" w:sz="4" w:space="0" w:color="auto"/>
              <w:bottom w:val="single" w:sz="4" w:space="0" w:color="auto"/>
              <w:right w:val="single" w:sz="4" w:space="0" w:color="auto"/>
            </w:tcBorders>
            <w:vAlign w:val="center"/>
          </w:tcPr>
          <w:p w14:paraId="2F2E703F" w14:textId="77777777" w:rsidR="005D58BD" w:rsidRPr="00446B61" w:rsidRDefault="005D58BD" w:rsidP="00FE5687">
            <w:pPr>
              <w:spacing w:after="0"/>
              <w:jc w:val="both"/>
              <w:rPr>
                <w:rFonts w:cs="Calibri"/>
                <w:sz w:val="20"/>
                <w:szCs w:val="20"/>
                <w:highlight w:val="lightGray"/>
                <w:lang w:val="fr-FR"/>
              </w:rPr>
            </w:pPr>
            <w:r w:rsidRPr="00446B61">
              <w:rPr>
                <w:rFonts w:cs="Calibri"/>
                <w:sz w:val="20"/>
                <w:szCs w:val="20"/>
                <w:highlight w:val="lightGray"/>
                <w:lang w:val="fr-FR"/>
              </w:rPr>
              <w:t>Contexte d'identification de la course (SAE pour le jour d'exploitation, version du référentiel de données, etc.).</w:t>
            </w:r>
          </w:p>
          <w:p w14:paraId="2394E466" w14:textId="77777777" w:rsidR="005D58BD" w:rsidRPr="00446B61" w:rsidRDefault="005D58BD" w:rsidP="00FE5687">
            <w:pPr>
              <w:spacing w:after="0"/>
              <w:jc w:val="both"/>
              <w:rPr>
                <w:rFonts w:cs="Calibri"/>
                <w:sz w:val="20"/>
                <w:szCs w:val="20"/>
                <w:highlight w:val="lightGray"/>
                <w:lang w:val="fr-FR"/>
              </w:rPr>
            </w:pPr>
            <w:r w:rsidRPr="00446B61">
              <w:rPr>
                <w:rFonts w:cs="Calibri"/>
                <w:sz w:val="20"/>
                <w:szCs w:val="20"/>
                <w:highlight w:val="lightGray"/>
                <w:lang w:val="fr-FR"/>
              </w:rPr>
              <w:t xml:space="preserve">Ce champ permet de qualifier la version de donnée de référence, si cela est applicable </w:t>
            </w:r>
          </w:p>
          <w:p w14:paraId="220AE9C9" w14:textId="77777777" w:rsidR="005D58BD" w:rsidRPr="00446B61" w:rsidRDefault="005D58BD" w:rsidP="00FE5687">
            <w:pPr>
              <w:spacing w:after="0"/>
              <w:jc w:val="both"/>
              <w:rPr>
                <w:rFonts w:cs="Calibri"/>
                <w:sz w:val="20"/>
                <w:szCs w:val="20"/>
                <w:highlight w:val="lightGray"/>
                <w:lang w:val="fr-FR"/>
              </w:rPr>
            </w:pPr>
            <w:r w:rsidRPr="00446B61">
              <w:rPr>
                <w:rFonts w:cs="Calibri"/>
                <w:sz w:val="20"/>
                <w:szCs w:val="20"/>
                <w:highlight w:val="lightGray"/>
                <w:lang w:val="fr-FR"/>
              </w:rPr>
              <w:t>Utiliser la valeur "</w:t>
            </w:r>
            <w:proofErr w:type="spellStart"/>
            <w:r w:rsidRPr="00446B61">
              <w:rPr>
                <w:rFonts w:cs="Calibri"/>
                <w:b/>
                <w:i/>
                <w:sz w:val="20"/>
                <w:szCs w:val="20"/>
                <w:highlight w:val="lightGray"/>
                <w:lang w:val="fr-FR"/>
              </w:rPr>
              <w:t>any</w:t>
            </w:r>
            <w:proofErr w:type="spellEnd"/>
            <w:r w:rsidRPr="00446B61">
              <w:rPr>
                <w:rFonts w:cs="Calibri"/>
                <w:sz w:val="20"/>
                <w:szCs w:val="20"/>
                <w:highlight w:val="lightGray"/>
                <w:lang w:val="fr-FR"/>
              </w:rPr>
              <w:t>" si ce champ n'est pas applicable.</w:t>
            </w:r>
          </w:p>
        </w:tc>
      </w:tr>
      <w:tr w:rsidR="005D58BD" w:rsidRPr="00E32CB2" w14:paraId="5A1C33D9" w14:textId="77777777" w:rsidTr="008750AC">
        <w:trPr>
          <w:jc w:val="center"/>
        </w:trPr>
        <w:tc>
          <w:tcPr>
            <w:tcW w:w="876" w:type="dxa"/>
            <w:vMerge/>
            <w:tcBorders>
              <w:left w:val="single" w:sz="4" w:space="0" w:color="auto"/>
              <w:bottom w:val="single" w:sz="4" w:space="0" w:color="auto"/>
              <w:right w:val="single" w:sz="4" w:space="0" w:color="auto"/>
            </w:tcBorders>
            <w:vAlign w:val="center"/>
          </w:tcPr>
          <w:p w14:paraId="747014CE" w14:textId="77777777" w:rsidR="005D58BD" w:rsidRPr="00E7759A" w:rsidRDefault="005D58BD" w:rsidP="00FE5687">
            <w:pPr>
              <w:spacing w:after="0"/>
              <w:rPr>
                <w:rFonts w:cs="Calibri"/>
                <w:sz w:val="20"/>
                <w:szCs w:val="20"/>
                <w:lang w:val="fr-FR"/>
              </w:rPr>
            </w:pPr>
          </w:p>
        </w:tc>
        <w:tc>
          <w:tcPr>
            <w:tcW w:w="1564" w:type="dxa"/>
            <w:tcBorders>
              <w:top w:val="single" w:sz="4" w:space="0" w:color="auto"/>
              <w:left w:val="single" w:sz="4" w:space="0" w:color="auto"/>
              <w:bottom w:val="single" w:sz="4" w:space="0" w:color="auto"/>
              <w:right w:val="single" w:sz="4" w:space="0" w:color="auto"/>
            </w:tcBorders>
            <w:vAlign w:val="center"/>
          </w:tcPr>
          <w:p w14:paraId="0ADB2298" w14:textId="77777777" w:rsidR="005D58BD" w:rsidRPr="00E7759A" w:rsidRDefault="005D58BD" w:rsidP="00FE568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Dated</w:t>
            </w:r>
            <w:r w:rsidRPr="00E7759A">
              <w:rPr>
                <w:rFonts w:cs="Calibri"/>
                <w:b/>
                <w:i/>
                <w:sz w:val="20"/>
                <w:szCs w:val="20"/>
                <w:highlight w:val="lightGray"/>
                <w:shd w:val="clear" w:color="auto" w:fill="00FF00"/>
              </w:rPr>
              <w:softHyphen/>
              <w:t>Vehicle</w:t>
            </w:r>
            <w:r w:rsidRPr="00E7759A">
              <w:rPr>
                <w:rFonts w:cs="Calibri"/>
                <w:b/>
                <w:i/>
                <w:sz w:val="20"/>
                <w:szCs w:val="20"/>
                <w:highlight w:val="lightGray"/>
                <w:shd w:val="clear" w:color="auto" w:fill="00FF00"/>
              </w:rPr>
              <w:softHyphen/>
              <w:t>Journey</w:t>
            </w:r>
            <w:proofErr w:type="spellEnd"/>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rPr>
              <w:t>Ref</w:t>
            </w:r>
          </w:p>
        </w:tc>
        <w:tc>
          <w:tcPr>
            <w:tcW w:w="540" w:type="dxa"/>
            <w:tcBorders>
              <w:top w:val="single" w:sz="4" w:space="0" w:color="auto"/>
              <w:left w:val="single" w:sz="4" w:space="0" w:color="auto"/>
              <w:bottom w:val="single" w:sz="4" w:space="0" w:color="auto"/>
              <w:right w:val="single" w:sz="4" w:space="0" w:color="auto"/>
            </w:tcBorders>
            <w:vAlign w:val="center"/>
          </w:tcPr>
          <w:p w14:paraId="13CAC929" w14:textId="77777777" w:rsidR="005D58BD" w:rsidRPr="00E7759A" w:rsidRDefault="005D58BD" w:rsidP="00FE5687">
            <w:pPr>
              <w:spacing w:after="0"/>
              <w:rPr>
                <w:rFonts w:cs="Calibri"/>
                <w:sz w:val="20"/>
                <w:szCs w:val="20"/>
              </w:rPr>
            </w:pPr>
            <w:r w:rsidRPr="00E7759A">
              <w:rPr>
                <w:rFonts w:cs="Calibri"/>
                <w:sz w:val="20"/>
                <w:szCs w:val="20"/>
              </w:rPr>
              <w:t>1:1</w:t>
            </w:r>
          </w:p>
        </w:tc>
        <w:tc>
          <w:tcPr>
            <w:tcW w:w="1620" w:type="dxa"/>
            <w:tcBorders>
              <w:top w:val="single" w:sz="4" w:space="0" w:color="auto"/>
              <w:left w:val="single" w:sz="4" w:space="0" w:color="auto"/>
              <w:bottom w:val="single" w:sz="4" w:space="0" w:color="auto"/>
              <w:right w:val="single" w:sz="4" w:space="0" w:color="auto"/>
            </w:tcBorders>
            <w:vAlign w:val="center"/>
          </w:tcPr>
          <w:p w14:paraId="6593D640" w14:textId="77777777" w:rsidR="005D58BD" w:rsidRPr="00E7759A" w:rsidRDefault="005D58BD" w:rsidP="00FE5687">
            <w:pPr>
              <w:spacing w:after="0"/>
              <w:rPr>
                <w:rFonts w:cs="Calibri"/>
                <w:i/>
                <w:sz w:val="20"/>
                <w:szCs w:val="20"/>
              </w:rPr>
            </w:pPr>
            <w:proofErr w:type="spellStart"/>
            <w:r w:rsidRPr="00E7759A">
              <w:rPr>
                <w:rFonts w:cs="Calibri"/>
                <w:i/>
                <w:sz w:val="20"/>
                <w:szCs w:val="20"/>
              </w:rPr>
              <w:t>Dated</w:t>
            </w:r>
            <w:r w:rsidRPr="00E7759A">
              <w:rPr>
                <w:rFonts w:cs="Calibri"/>
                <w:i/>
                <w:sz w:val="20"/>
                <w:szCs w:val="20"/>
              </w:rPr>
              <w:softHyphen/>
              <w:t>Vehicle</w:t>
            </w:r>
            <w:r w:rsidRPr="00E7759A">
              <w:rPr>
                <w:rFonts w:cs="Calibri"/>
                <w:i/>
                <w:sz w:val="20"/>
                <w:szCs w:val="20"/>
              </w:rPr>
              <w:softHyphen/>
              <w:t>Journey</w:t>
            </w:r>
            <w:r w:rsidRPr="00E7759A">
              <w:rPr>
                <w:rFonts w:cs="Calibri"/>
                <w:i/>
                <w:sz w:val="20"/>
                <w:szCs w:val="20"/>
              </w:rPr>
              <w:softHyphen/>
              <w:t>Code</w:t>
            </w:r>
            <w:proofErr w:type="spellEnd"/>
          </w:p>
        </w:tc>
        <w:tc>
          <w:tcPr>
            <w:tcW w:w="5429" w:type="dxa"/>
            <w:tcBorders>
              <w:top w:val="single" w:sz="4" w:space="0" w:color="auto"/>
              <w:left w:val="single" w:sz="4" w:space="0" w:color="auto"/>
              <w:bottom w:val="single" w:sz="4" w:space="0" w:color="auto"/>
              <w:right w:val="single" w:sz="4" w:space="0" w:color="auto"/>
            </w:tcBorders>
            <w:vAlign w:val="center"/>
          </w:tcPr>
          <w:p w14:paraId="738F4377" w14:textId="77777777" w:rsidR="005D58BD" w:rsidRPr="00E7759A" w:rsidRDefault="005D58BD" w:rsidP="00FE5687">
            <w:pPr>
              <w:spacing w:after="0"/>
              <w:jc w:val="both"/>
              <w:rPr>
                <w:rFonts w:cs="Calibri"/>
                <w:sz w:val="20"/>
                <w:szCs w:val="20"/>
                <w:lang w:val="fr-FR"/>
              </w:rPr>
            </w:pPr>
            <w:r w:rsidRPr="00E7759A">
              <w:rPr>
                <w:rFonts w:cs="Calibri"/>
                <w:sz w:val="20"/>
                <w:szCs w:val="20"/>
                <w:lang w:val="fr-FR"/>
              </w:rPr>
              <w:t xml:space="preserve">Identifiant de la course elle-même. </w:t>
            </w:r>
          </w:p>
        </w:tc>
      </w:tr>
    </w:tbl>
    <w:p w14:paraId="06FE0359" w14:textId="77777777" w:rsidR="000B6A78" w:rsidRPr="00DB2766" w:rsidRDefault="000B6A78" w:rsidP="00922ED9">
      <w:pPr>
        <w:pStyle w:val="Titre4"/>
      </w:pPr>
      <w:bookmarkStart w:id="277" w:name="_Toc444249798"/>
      <w:proofErr w:type="spellStart"/>
      <w:r w:rsidRPr="00DB2766">
        <w:t>VehicleJourneyInfoGroup</w:t>
      </w:r>
      <w:bookmarkEnd w:id="277"/>
      <w:proofErr w:type="spellEnd"/>
    </w:p>
    <w:tbl>
      <w:tblPr>
        <w:tblW w:w="9816" w:type="dxa"/>
        <w:jc w:val="center"/>
        <w:tblLayout w:type="fixed"/>
        <w:tblLook w:val="0000" w:firstRow="0" w:lastRow="0" w:firstColumn="0" w:lastColumn="0" w:noHBand="0" w:noVBand="0"/>
      </w:tblPr>
      <w:tblGrid>
        <w:gridCol w:w="1326"/>
        <w:gridCol w:w="252"/>
        <w:gridCol w:w="1549"/>
        <w:gridCol w:w="540"/>
        <w:gridCol w:w="1669"/>
        <w:gridCol w:w="4480"/>
      </w:tblGrid>
      <w:tr w:rsidR="000B6A78" w:rsidRPr="00E7759A" w14:paraId="102B6431" w14:textId="77777777" w:rsidTr="00FE5687">
        <w:trPr>
          <w:jc w:val="center"/>
        </w:trPr>
        <w:tc>
          <w:tcPr>
            <w:tcW w:w="3127" w:type="dxa"/>
            <w:gridSpan w:val="3"/>
            <w:tcBorders>
              <w:top w:val="single" w:sz="4" w:space="0" w:color="auto"/>
              <w:left w:val="single" w:sz="4" w:space="0" w:color="auto"/>
              <w:bottom w:val="single" w:sz="4" w:space="0" w:color="auto"/>
              <w:right w:val="single" w:sz="4" w:space="0" w:color="auto"/>
            </w:tcBorders>
            <w:vAlign w:val="center"/>
          </w:tcPr>
          <w:p w14:paraId="59D315F1" w14:textId="77777777" w:rsidR="000B6A78" w:rsidRPr="00E7759A" w:rsidRDefault="000B6A78" w:rsidP="00FE568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VehicleJourneyInfo</w:t>
            </w:r>
            <w:proofErr w:type="spellEnd"/>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rPr>
              <w:t>Group</w:t>
            </w:r>
          </w:p>
        </w:tc>
        <w:tc>
          <w:tcPr>
            <w:tcW w:w="540" w:type="dxa"/>
            <w:tcBorders>
              <w:top w:val="single" w:sz="4" w:space="0" w:color="auto"/>
              <w:left w:val="single" w:sz="4" w:space="0" w:color="auto"/>
              <w:bottom w:val="single" w:sz="4" w:space="0" w:color="auto"/>
              <w:right w:val="single" w:sz="4" w:space="0" w:color="auto"/>
            </w:tcBorders>
            <w:vAlign w:val="center"/>
          </w:tcPr>
          <w:p w14:paraId="11FDA9A0" w14:textId="77777777" w:rsidR="000B6A78" w:rsidRPr="00E7759A" w:rsidRDefault="000B6A78" w:rsidP="00FE5687">
            <w:pPr>
              <w:spacing w:after="0"/>
              <w:rPr>
                <w:rFonts w:cs="Calibri"/>
                <w:sz w:val="20"/>
                <w:szCs w:val="20"/>
              </w:rPr>
            </w:pPr>
          </w:p>
        </w:tc>
        <w:tc>
          <w:tcPr>
            <w:tcW w:w="1669" w:type="dxa"/>
            <w:tcBorders>
              <w:top w:val="single" w:sz="4" w:space="0" w:color="auto"/>
              <w:left w:val="single" w:sz="4" w:space="0" w:color="auto"/>
              <w:bottom w:val="single" w:sz="4" w:space="0" w:color="auto"/>
              <w:right w:val="single" w:sz="4" w:space="0" w:color="auto"/>
            </w:tcBorders>
            <w:vAlign w:val="center"/>
          </w:tcPr>
          <w:p w14:paraId="4B612841" w14:textId="77777777" w:rsidR="000B6A78" w:rsidRPr="00E7759A" w:rsidRDefault="000B6A78" w:rsidP="00FE5687">
            <w:pPr>
              <w:spacing w:after="0"/>
              <w:rPr>
                <w:rFonts w:cs="Calibri"/>
                <w:i/>
                <w:sz w:val="20"/>
                <w:szCs w:val="20"/>
              </w:rPr>
            </w:pPr>
          </w:p>
        </w:tc>
        <w:tc>
          <w:tcPr>
            <w:tcW w:w="4480" w:type="dxa"/>
            <w:tcBorders>
              <w:top w:val="single" w:sz="4" w:space="0" w:color="auto"/>
              <w:left w:val="single" w:sz="4" w:space="0" w:color="auto"/>
              <w:bottom w:val="single" w:sz="4" w:space="0" w:color="auto"/>
              <w:right w:val="single" w:sz="4" w:space="0" w:color="auto"/>
            </w:tcBorders>
            <w:vAlign w:val="center"/>
          </w:tcPr>
          <w:p w14:paraId="69522A3D" w14:textId="77777777" w:rsidR="000B6A78" w:rsidRPr="00E7759A" w:rsidRDefault="000B6A78" w:rsidP="00FE5687">
            <w:pPr>
              <w:spacing w:after="0"/>
              <w:jc w:val="both"/>
              <w:rPr>
                <w:rFonts w:cs="Calibri"/>
                <w:sz w:val="20"/>
                <w:szCs w:val="20"/>
              </w:rPr>
            </w:pPr>
            <w:r w:rsidRPr="00E7759A">
              <w:rPr>
                <w:rFonts w:cs="Calibri"/>
                <w:sz w:val="20"/>
                <w:szCs w:val="20"/>
              </w:rPr>
              <w:t>Description de la course</w:t>
            </w:r>
          </w:p>
        </w:tc>
      </w:tr>
      <w:tr w:rsidR="000B6A78" w:rsidRPr="00E7759A" w14:paraId="5C32D2D9" w14:textId="77777777" w:rsidTr="00FE5687">
        <w:trPr>
          <w:jc w:val="center"/>
        </w:trPr>
        <w:tc>
          <w:tcPr>
            <w:tcW w:w="1326" w:type="dxa"/>
            <w:tcBorders>
              <w:top w:val="single" w:sz="4" w:space="0" w:color="auto"/>
              <w:left w:val="single" w:sz="4" w:space="0" w:color="auto"/>
              <w:bottom w:val="single" w:sz="4" w:space="0" w:color="auto"/>
              <w:right w:val="single" w:sz="4" w:space="0" w:color="auto"/>
            </w:tcBorders>
            <w:vAlign w:val="center"/>
          </w:tcPr>
          <w:p w14:paraId="6BAF7335" w14:textId="77777777" w:rsidR="000B6A78" w:rsidRPr="00E7759A" w:rsidRDefault="000B6A78" w:rsidP="00FE5687">
            <w:pPr>
              <w:spacing w:after="0"/>
              <w:rPr>
                <w:rFonts w:cs="Calibri"/>
                <w:i/>
                <w:sz w:val="20"/>
                <w:szCs w:val="20"/>
                <w:lang w:val="en-GB"/>
              </w:rPr>
            </w:pPr>
            <w:proofErr w:type="spellStart"/>
            <w:r w:rsidRPr="00E7759A">
              <w:rPr>
                <w:rFonts w:cs="Calibri"/>
                <w:i/>
                <w:sz w:val="20"/>
                <w:szCs w:val="20"/>
                <w:lang w:val="en-GB"/>
              </w:rPr>
              <w:t>Service</w:t>
            </w:r>
            <w:r w:rsidRPr="00E7759A">
              <w:rPr>
                <w:rFonts w:cs="Calibri"/>
                <w:i/>
                <w:sz w:val="20"/>
                <w:szCs w:val="20"/>
                <w:lang w:val="en-GB"/>
              </w:rPr>
              <w:softHyphen/>
              <w:t>Info</w:t>
            </w:r>
            <w:proofErr w:type="spellEnd"/>
          </w:p>
        </w:tc>
        <w:tc>
          <w:tcPr>
            <w:tcW w:w="1801" w:type="dxa"/>
            <w:gridSpan w:val="2"/>
            <w:tcBorders>
              <w:top w:val="single" w:sz="4" w:space="0" w:color="auto"/>
              <w:left w:val="single" w:sz="4" w:space="0" w:color="auto"/>
              <w:bottom w:val="single" w:sz="4" w:space="0" w:color="auto"/>
              <w:right w:val="single" w:sz="4" w:space="0" w:color="auto"/>
            </w:tcBorders>
            <w:vAlign w:val="center"/>
          </w:tcPr>
          <w:p w14:paraId="44E39610" w14:textId="77777777" w:rsidR="000B6A78" w:rsidRPr="00E7759A" w:rsidRDefault="000B6A78" w:rsidP="00FE5687">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6A00CD89" w14:textId="77777777" w:rsidR="000B6A78" w:rsidRPr="00E7759A" w:rsidRDefault="000B6A78" w:rsidP="00FE5687">
            <w:pPr>
              <w:spacing w:after="0"/>
              <w:rPr>
                <w:rFonts w:cs="Calibri"/>
                <w:sz w:val="20"/>
                <w:szCs w:val="20"/>
                <w:lang w:val="en-GB"/>
              </w:rPr>
            </w:pPr>
            <w:r w:rsidRPr="00E7759A">
              <w:rPr>
                <w:rFonts w:cs="Calibri"/>
                <w:sz w:val="20"/>
                <w:szCs w:val="20"/>
                <w:lang w:val="en-GB"/>
              </w:rPr>
              <w:t>0:1</w:t>
            </w:r>
          </w:p>
        </w:tc>
        <w:tc>
          <w:tcPr>
            <w:tcW w:w="1669" w:type="dxa"/>
            <w:tcBorders>
              <w:top w:val="single" w:sz="4" w:space="0" w:color="auto"/>
              <w:left w:val="single" w:sz="4" w:space="0" w:color="auto"/>
              <w:bottom w:val="single" w:sz="4" w:space="0" w:color="auto"/>
              <w:right w:val="single" w:sz="4" w:space="0" w:color="auto"/>
            </w:tcBorders>
            <w:vAlign w:val="center"/>
          </w:tcPr>
          <w:p w14:paraId="3BD9E5EC" w14:textId="77777777" w:rsidR="000B6A78" w:rsidRPr="00E7759A" w:rsidRDefault="000B6A78" w:rsidP="00FE5687">
            <w:pPr>
              <w:spacing w:after="0"/>
              <w:rPr>
                <w:rFonts w:cs="Calibri"/>
                <w:i/>
                <w:sz w:val="20"/>
                <w:szCs w:val="20"/>
                <w:lang w:val="en-GB"/>
              </w:rPr>
            </w:pPr>
            <w:proofErr w:type="spellStart"/>
            <w:r w:rsidRPr="00E7759A">
              <w:rPr>
                <w:rFonts w:cs="Calibri"/>
                <w:i/>
                <w:sz w:val="20"/>
                <w:szCs w:val="20"/>
                <w:lang w:val="en-GB"/>
              </w:rPr>
              <w:t>Service</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4480" w:type="dxa"/>
            <w:tcBorders>
              <w:top w:val="single" w:sz="4" w:space="0" w:color="auto"/>
              <w:left w:val="single" w:sz="4" w:space="0" w:color="auto"/>
              <w:bottom w:val="single" w:sz="4" w:space="0" w:color="auto"/>
              <w:right w:val="single" w:sz="4" w:space="0" w:color="auto"/>
            </w:tcBorders>
            <w:vAlign w:val="center"/>
          </w:tcPr>
          <w:p w14:paraId="315670D1" w14:textId="77777777" w:rsidR="000B6A78" w:rsidRPr="00E7759A" w:rsidRDefault="000B6A78" w:rsidP="00FE5687">
            <w:pPr>
              <w:spacing w:after="0"/>
              <w:jc w:val="both"/>
              <w:rPr>
                <w:rFonts w:cs="Calibri"/>
                <w:sz w:val="20"/>
                <w:szCs w:val="20"/>
                <w:lang w:val="fr-LU"/>
              </w:rPr>
            </w:pPr>
            <w:proofErr w:type="spellStart"/>
            <w:r w:rsidRPr="00E7759A">
              <w:rPr>
                <w:rFonts w:cs="Calibri"/>
                <w:sz w:val="20"/>
                <w:szCs w:val="20"/>
              </w:rPr>
              <w:t>Voir</w:t>
            </w:r>
            <w:proofErr w:type="spellEnd"/>
            <w:r w:rsidRPr="00E7759A">
              <w:rPr>
                <w:rFonts w:cs="Calibri"/>
                <w:sz w:val="20"/>
                <w:szCs w:val="20"/>
              </w:rPr>
              <w:t xml:space="preserve"> </w:t>
            </w:r>
            <w:proofErr w:type="spellStart"/>
            <w:r w:rsidRPr="00E7759A">
              <w:rPr>
                <w:rFonts w:cs="Calibri"/>
                <w:sz w:val="20"/>
                <w:szCs w:val="20"/>
                <w:lang w:val="fr-LU"/>
              </w:rPr>
              <w:t>Service</w:t>
            </w:r>
            <w:r w:rsidRPr="00E7759A">
              <w:rPr>
                <w:rFonts w:cs="Calibri"/>
                <w:sz w:val="20"/>
                <w:szCs w:val="20"/>
                <w:lang w:val="fr-LU"/>
              </w:rPr>
              <w:softHyphen/>
              <w:t>Info</w:t>
            </w:r>
            <w:r w:rsidRPr="00E7759A">
              <w:rPr>
                <w:rFonts w:cs="Calibri"/>
                <w:sz w:val="20"/>
                <w:szCs w:val="20"/>
                <w:lang w:val="fr-LU"/>
              </w:rPr>
              <w:softHyphen/>
              <w:t>Group</w:t>
            </w:r>
            <w:proofErr w:type="spellEnd"/>
            <w:r w:rsidRPr="00E7759A">
              <w:rPr>
                <w:rFonts w:cs="Calibri"/>
                <w:sz w:val="20"/>
                <w:szCs w:val="20"/>
                <w:lang w:val="fr-LU"/>
              </w:rPr>
              <w:t>.</w:t>
            </w:r>
          </w:p>
        </w:tc>
      </w:tr>
      <w:tr w:rsidR="000B6A78" w:rsidRPr="00E7759A" w14:paraId="25886C03" w14:textId="77777777" w:rsidTr="00FE5687">
        <w:trPr>
          <w:jc w:val="center"/>
        </w:trPr>
        <w:tc>
          <w:tcPr>
            <w:tcW w:w="1326" w:type="dxa"/>
            <w:tcBorders>
              <w:top w:val="single" w:sz="4" w:space="0" w:color="auto"/>
              <w:left w:val="single" w:sz="4" w:space="0" w:color="auto"/>
              <w:bottom w:val="single" w:sz="4" w:space="0" w:color="auto"/>
              <w:right w:val="single" w:sz="4" w:space="0" w:color="auto"/>
            </w:tcBorders>
            <w:vAlign w:val="center"/>
          </w:tcPr>
          <w:p w14:paraId="24CFAF44" w14:textId="77777777" w:rsidR="000B6A78" w:rsidRPr="00E7759A" w:rsidRDefault="000B6A78" w:rsidP="00FE5687">
            <w:pPr>
              <w:spacing w:after="0"/>
              <w:rPr>
                <w:rFonts w:cs="Calibri"/>
                <w:i/>
                <w:sz w:val="20"/>
                <w:szCs w:val="20"/>
                <w:lang w:val="en-GB"/>
              </w:rPr>
            </w:pPr>
            <w:proofErr w:type="spellStart"/>
            <w:r w:rsidRPr="00E7759A">
              <w:rPr>
                <w:rFonts w:cs="Calibri"/>
                <w:i/>
                <w:sz w:val="20"/>
                <w:szCs w:val="20"/>
                <w:lang w:val="en-GB"/>
              </w:rPr>
              <w:t>JourneyEndNames</w:t>
            </w:r>
            <w:proofErr w:type="spellEnd"/>
          </w:p>
        </w:tc>
        <w:tc>
          <w:tcPr>
            <w:tcW w:w="1801" w:type="dxa"/>
            <w:gridSpan w:val="2"/>
            <w:tcBorders>
              <w:top w:val="single" w:sz="4" w:space="0" w:color="auto"/>
              <w:left w:val="single" w:sz="4" w:space="0" w:color="auto"/>
              <w:bottom w:val="single" w:sz="4" w:space="0" w:color="auto"/>
              <w:right w:val="single" w:sz="4" w:space="0" w:color="auto"/>
            </w:tcBorders>
            <w:vAlign w:val="center"/>
          </w:tcPr>
          <w:p w14:paraId="4E8394C6" w14:textId="77777777" w:rsidR="000B6A78" w:rsidRPr="00E7759A" w:rsidRDefault="000B6A78" w:rsidP="00FE5687">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28EF5E4D" w14:textId="77777777" w:rsidR="000B6A78" w:rsidRPr="00E7759A" w:rsidRDefault="000B6A78" w:rsidP="00FE5687">
            <w:pPr>
              <w:spacing w:after="0"/>
              <w:rPr>
                <w:rFonts w:cs="Calibri"/>
                <w:sz w:val="20"/>
                <w:szCs w:val="20"/>
                <w:lang w:val="en-GB"/>
              </w:rPr>
            </w:pPr>
            <w:r w:rsidRPr="00E7759A">
              <w:rPr>
                <w:rFonts w:cs="Calibri"/>
                <w:sz w:val="20"/>
                <w:szCs w:val="20"/>
                <w:lang w:val="en-GB"/>
              </w:rPr>
              <w:t>0:1</w:t>
            </w:r>
          </w:p>
        </w:tc>
        <w:tc>
          <w:tcPr>
            <w:tcW w:w="1669" w:type="dxa"/>
            <w:tcBorders>
              <w:top w:val="single" w:sz="4" w:space="0" w:color="auto"/>
              <w:left w:val="single" w:sz="4" w:space="0" w:color="auto"/>
              <w:bottom w:val="single" w:sz="4" w:space="0" w:color="auto"/>
              <w:right w:val="single" w:sz="4" w:space="0" w:color="auto"/>
            </w:tcBorders>
            <w:vAlign w:val="center"/>
          </w:tcPr>
          <w:p w14:paraId="020178CF" w14:textId="77777777" w:rsidR="000B6A78" w:rsidRPr="00E7759A" w:rsidRDefault="000B6A78" w:rsidP="00FE5687">
            <w:pPr>
              <w:spacing w:after="0"/>
              <w:rPr>
                <w:rFonts w:cs="Calibri"/>
                <w:i/>
                <w:sz w:val="20"/>
                <w:szCs w:val="20"/>
                <w:lang w:val="en-GB"/>
              </w:rPr>
            </w:pPr>
            <w:proofErr w:type="spellStart"/>
            <w:r w:rsidRPr="00E7759A">
              <w:rPr>
                <w:rFonts w:cs="Calibri"/>
                <w:i/>
                <w:sz w:val="20"/>
                <w:szCs w:val="20"/>
                <w:lang w:val="en-GB"/>
              </w:rPr>
              <w:t>JourneyEndNamesGroup</w:t>
            </w:r>
            <w:proofErr w:type="spellEnd"/>
          </w:p>
        </w:tc>
        <w:tc>
          <w:tcPr>
            <w:tcW w:w="4480" w:type="dxa"/>
            <w:tcBorders>
              <w:top w:val="single" w:sz="4" w:space="0" w:color="auto"/>
              <w:left w:val="single" w:sz="4" w:space="0" w:color="auto"/>
              <w:bottom w:val="single" w:sz="4" w:space="0" w:color="auto"/>
              <w:right w:val="single" w:sz="4" w:space="0" w:color="auto"/>
            </w:tcBorders>
            <w:vAlign w:val="center"/>
          </w:tcPr>
          <w:p w14:paraId="0D843F98" w14:textId="77777777" w:rsidR="000B6A78" w:rsidRPr="00E7759A" w:rsidRDefault="000B6A78" w:rsidP="00FE5687">
            <w:pPr>
              <w:spacing w:after="0"/>
              <w:jc w:val="both"/>
              <w:rPr>
                <w:rFonts w:cs="Calibri"/>
                <w:sz w:val="20"/>
                <w:szCs w:val="20"/>
                <w:lang w:val="fr-LU"/>
              </w:rPr>
            </w:pPr>
            <w:proofErr w:type="spellStart"/>
            <w:r w:rsidRPr="00E7759A">
              <w:rPr>
                <w:rFonts w:cs="Calibri"/>
                <w:sz w:val="20"/>
                <w:szCs w:val="20"/>
              </w:rPr>
              <w:t>Voir</w:t>
            </w:r>
            <w:proofErr w:type="spellEnd"/>
            <w:r w:rsidRPr="00E7759A">
              <w:rPr>
                <w:rFonts w:cs="Calibri"/>
                <w:sz w:val="20"/>
                <w:szCs w:val="20"/>
              </w:rPr>
              <w:t xml:space="preserve"> </w:t>
            </w:r>
            <w:proofErr w:type="spellStart"/>
            <w:r w:rsidRPr="00E7759A">
              <w:rPr>
                <w:rFonts w:cs="Calibri"/>
                <w:sz w:val="20"/>
                <w:szCs w:val="20"/>
                <w:lang w:val="fr-LU"/>
              </w:rPr>
              <w:t>JourneyEndNamesGroup</w:t>
            </w:r>
            <w:proofErr w:type="spellEnd"/>
            <w:r w:rsidRPr="00E7759A">
              <w:rPr>
                <w:rFonts w:cs="Calibri"/>
                <w:sz w:val="20"/>
                <w:szCs w:val="20"/>
                <w:lang w:val="fr-LU"/>
              </w:rPr>
              <w:t>.</w:t>
            </w:r>
          </w:p>
        </w:tc>
      </w:tr>
      <w:tr w:rsidR="005D58BD" w:rsidRPr="00E7759A" w14:paraId="5228B89C" w14:textId="77777777" w:rsidTr="006D08A7">
        <w:trPr>
          <w:jc w:val="center"/>
        </w:trPr>
        <w:tc>
          <w:tcPr>
            <w:tcW w:w="1326" w:type="dxa"/>
            <w:vMerge w:val="restart"/>
            <w:tcBorders>
              <w:top w:val="single" w:sz="4" w:space="0" w:color="auto"/>
              <w:left w:val="single" w:sz="4" w:space="0" w:color="auto"/>
              <w:right w:val="single" w:sz="4" w:space="0" w:color="auto"/>
            </w:tcBorders>
            <w:vAlign w:val="center"/>
          </w:tcPr>
          <w:p w14:paraId="7DA465A2" w14:textId="77777777" w:rsidR="005D58BD" w:rsidRPr="00E7759A" w:rsidRDefault="005D58BD" w:rsidP="00FE5687">
            <w:pPr>
              <w:spacing w:after="0"/>
              <w:rPr>
                <w:rFonts w:cs="Calibri"/>
                <w:i/>
                <w:sz w:val="20"/>
                <w:szCs w:val="20"/>
                <w:lang w:val="en-GB"/>
              </w:rPr>
            </w:pPr>
            <w:proofErr w:type="spellStart"/>
            <w:r w:rsidRPr="00E7759A">
              <w:rPr>
                <w:rFonts w:cs="Calibri"/>
                <w:i/>
                <w:sz w:val="20"/>
                <w:szCs w:val="20"/>
                <w:lang w:val="en-GB"/>
              </w:rPr>
              <w:t>JourneyInfo</w:t>
            </w:r>
            <w:proofErr w:type="spellEnd"/>
          </w:p>
        </w:tc>
        <w:tc>
          <w:tcPr>
            <w:tcW w:w="1801" w:type="dxa"/>
            <w:gridSpan w:val="2"/>
            <w:tcBorders>
              <w:top w:val="single" w:sz="4" w:space="0" w:color="auto"/>
              <w:left w:val="single" w:sz="4" w:space="0" w:color="auto"/>
              <w:bottom w:val="single" w:sz="4" w:space="0" w:color="auto"/>
              <w:right w:val="single" w:sz="4" w:space="0" w:color="auto"/>
            </w:tcBorders>
            <w:vAlign w:val="center"/>
          </w:tcPr>
          <w:p w14:paraId="26DC010C" w14:textId="77777777" w:rsidR="005D58BD" w:rsidRPr="00E7759A" w:rsidRDefault="005D58BD" w:rsidP="00FE5687">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Vehicle</w:t>
            </w:r>
            <w:r w:rsidRPr="00E7759A">
              <w:rPr>
                <w:rFonts w:cs="Calibri"/>
                <w:b/>
                <w:i/>
                <w:sz w:val="20"/>
                <w:szCs w:val="20"/>
                <w:highlight w:val="lightGray"/>
                <w:shd w:val="clear" w:color="auto" w:fill="00FF00"/>
                <w:lang w:val="en-GB"/>
              </w:rPr>
              <w:softHyphen/>
              <w:t>Journey</w:t>
            </w:r>
            <w:r w:rsidRPr="00E7759A">
              <w:rPr>
                <w:rFonts w:cs="Calibri"/>
                <w:b/>
                <w:i/>
                <w:sz w:val="20"/>
                <w:szCs w:val="20"/>
                <w:highlight w:val="lightGray"/>
                <w:shd w:val="clear" w:color="auto" w:fill="00FF00"/>
                <w:lang w:val="en-GB"/>
              </w:rPr>
              <w:softHyphen/>
              <w:t>Name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120F350" w14:textId="77777777" w:rsidR="005D58BD" w:rsidRPr="00E7759A" w:rsidRDefault="005D58BD" w:rsidP="00FE5687">
            <w:pPr>
              <w:spacing w:after="0"/>
              <w:rPr>
                <w:rFonts w:cs="Calibri"/>
                <w:sz w:val="20"/>
                <w:szCs w:val="20"/>
                <w:lang w:val="en-GB"/>
              </w:rPr>
            </w:pPr>
            <w:r w:rsidRPr="00E7759A">
              <w:rPr>
                <w:rFonts w:cs="Calibri"/>
                <w:sz w:val="20"/>
                <w:szCs w:val="20"/>
                <w:lang w:val="en-GB"/>
              </w:rPr>
              <w:t>0:1</w:t>
            </w:r>
          </w:p>
        </w:tc>
        <w:tc>
          <w:tcPr>
            <w:tcW w:w="1669" w:type="dxa"/>
            <w:tcBorders>
              <w:top w:val="single" w:sz="4" w:space="0" w:color="auto"/>
              <w:left w:val="single" w:sz="4" w:space="0" w:color="auto"/>
              <w:bottom w:val="single" w:sz="4" w:space="0" w:color="auto"/>
              <w:right w:val="single" w:sz="4" w:space="0" w:color="auto"/>
            </w:tcBorders>
            <w:vAlign w:val="center"/>
          </w:tcPr>
          <w:p w14:paraId="4823289E" w14:textId="77777777" w:rsidR="005D58BD" w:rsidRPr="00E7759A" w:rsidRDefault="005D58BD" w:rsidP="00FE5687">
            <w:pPr>
              <w:spacing w:after="0"/>
              <w:rPr>
                <w:rFonts w:cs="Calibri"/>
                <w:i/>
                <w:sz w:val="20"/>
                <w:szCs w:val="20"/>
                <w:lang w:val="en-GB"/>
              </w:rPr>
            </w:pPr>
            <w:proofErr w:type="spellStart"/>
            <w:r w:rsidRPr="00E7759A">
              <w:rPr>
                <w:rFonts w:cs="Calibri"/>
                <w:i/>
                <w:sz w:val="20"/>
                <w:szCs w:val="20"/>
                <w:lang w:val="en-GB"/>
              </w:rPr>
              <w:t>NLString</w:t>
            </w:r>
            <w:proofErr w:type="spellEnd"/>
          </w:p>
        </w:tc>
        <w:tc>
          <w:tcPr>
            <w:tcW w:w="4480" w:type="dxa"/>
            <w:tcBorders>
              <w:top w:val="single" w:sz="4" w:space="0" w:color="auto"/>
              <w:left w:val="single" w:sz="4" w:space="0" w:color="auto"/>
              <w:bottom w:val="single" w:sz="4" w:space="0" w:color="auto"/>
              <w:right w:val="single" w:sz="4" w:space="0" w:color="auto"/>
            </w:tcBorders>
            <w:vAlign w:val="center"/>
          </w:tcPr>
          <w:p w14:paraId="07DA061A" w14:textId="77777777" w:rsidR="005D58BD" w:rsidRPr="00E7759A" w:rsidRDefault="005D58BD" w:rsidP="00FE5687">
            <w:pPr>
              <w:spacing w:after="0"/>
              <w:jc w:val="both"/>
              <w:rPr>
                <w:rFonts w:cs="Calibri"/>
                <w:sz w:val="20"/>
                <w:szCs w:val="20"/>
              </w:rPr>
            </w:pPr>
            <w:r w:rsidRPr="00E7759A">
              <w:rPr>
                <w:rFonts w:cs="Calibri"/>
                <w:sz w:val="20"/>
                <w:szCs w:val="20"/>
              </w:rPr>
              <w:t>Nom de la course.</w:t>
            </w:r>
          </w:p>
        </w:tc>
      </w:tr>
      <w:tr w:rsidR="005D58BD" w:rsidRPr="00E32CB2" w14:paraId="6E277832" w14:textId="77777777" w:rsidTr="006D08A7">
        <w:trPr>
          <w:jc w:val="center"/>
        </w:trPr>
        <w:tc>
          <w:tcPr>
            <w:tcW w:w="1326" w:type="dxa"/>
            <w:vMerge/>
            <w:tcBorders>
              <w:left w:val="single" w:sz="4" w:space="0" w:color="auto"/>
              <w:right w:val="single" w:sz="4" w:space="0" w:color="auto"/>
            </w:tcBorders>
            <w:vAlign w:val="center"/>
          </w:tcPr>
          <w:p w14:paraId="7F3F161B" w14:textId="77777777" w:rsidR="005D58BD" w:rsidRPr="00E7759A" w:rsidRDefault="005D58BD" w:rsidP="00FE5687">
            <w:pPr>
              <w:spacing w:after="0"/>
              <w:rPr>
                <w:rFonts w:cs="Calibri"/>
                <w:i/>
                <w:sz w:val="20"/>
                <w:szCs w:val="20"/>
              </w:rPr>
            </w:pPr>
          </w:p>
        </w:tc>
        <w:tc>
          <w:tcPr>
            <w:tcW w:w="1801" w:type="dxa"/>
            <w:gridSpan w:val="2"/>
            <w:tcBorders>
              <w:top w:val="single" w:sz="4" w:space="0" w:color="auto"/>
              <w:left w:val="single" w:sz="4" w:space="0" w:color="auto"/>
              <w:bottom w:val="single" w:sz="4" w:space="0" w:color="auto"/>
              <w:right w:val="single" w:sz="4" w:space="0" w:color="auto"/>
            </w:tcBorders>
            <w:vAlign w:val="center"/>
          </w:tcPr>
          <w:p w14:paraId="323FF70E" w14:textId="77777777" w:rsidR="005D58BD" w:rsidRPr="00E7759A" w:rsidRDefault="005D58BD" w:rsidP="00FE5687">
            <w:pPr>
              <w:spacing w:after="0"/>
              <w:rPr>
                <w:rFonts w:cs="Calibri"/>
                <w:b/>
                <w:i/>
                <w:sz w:val="20"/>
                <w:szCs w:val="20"/>
                <w:highlight w:val="lightGray"/>
                <w:shd w:val="clear" w:color="auto" w:fill="00FF00"/>
              </w:rPr>
            </w:pPr>
            <w:r w:rsidRPr="00E7759A">
              <w:rPr>
                <w:rFonts w:cs="Calibri"/>
                <w:b/>
                <w:i/>
                <w:sz w:val="20"/>
                <w:szCs w:val="20"/>
                <w:highlight w:val="lightGray"/>
                <w:shd w:val="clear" w:color="auto" w:fill="00FF00"/>
              </w:rPr>
              <w:t>Journey</w:t>
            </w:r>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rPr>
              <w:t>Note</w:t>
            </w:r>
          </w:p>
        </w:tc>
        <w:tc>
          <w:tcPr>
            <w:tcW w:w="540" w:type="dxa"/>
            <w:tcBorders>
              <w:top w:val="single" w:sz="4" w:space="0" w:color="auto"/>
              <w:left w:val="single" w:sz="4" w:space="0" w:color="auto"/>
              <w:bottom w:val="single" w:sz="4" w:space="0" w:color="auto"/>
              <w:right w:val="single" w:sz="4" w:space="0" w:color="auto"/>
            </w:tcBorders>
            <w:vAlign w:val="center"/>
          </w:tcPr>
          <w:p w14:paraId="5AF5A7A1" w14:textId="77777777" w:rsidR="005D58BD" w:rsidRPr="00E7759A" w:rsidRDefault="005D58BD" w:rsidP="00FE5687">
            <w:pPr>
              <w:spacing w:after="0"/>
              <w:rPr>
                <w:rFonts w:cs="Calibri"/>
                <w:sz w:val="20"/>
                <w:szCs w:val="20"/>
              </w:rPr>
            </w:pPr>
            <w:r w:rsidRPr="00E7759A">
              <w:rPr>
                <w:rFonts w:cs="Calibri"/>
                <w:sz w:val="20"/>
                <w:szCs w:val="20"/>
              </w:rPr>
              <w:t>0:1</w:t>
            </w:r>
          </w:p>
        </w:tc>
        <w:tc>
          <w:tcPr>
            <w:tcW w:w="1669" w:type="dxa"/>
            <w:tcBorders>
              <w:top w:val="single" w:sz="4" w:space="0" w:color="auto"/>
              <w:left w:val="single" w:sz="4" w:space="0" w:color="auto"/>
              <w:bottom w:val="single" w:sz="4" w:space="0" w:color="auto"/>
              <w:right w:val="single" w:sz="4" w:space="0" w:color="auto"/>
            </w:tcBorders>
            <w:vAlign w:val="center"/>
          </w:tcPr>
          <w:p w14:paraId="1D2CB9A3" w14:textId="77777777" w:rsidR="005D58BD" w:rsidRPr="00E7759A" w:rsidRDefault="005D58BD" w:rsidP="00FE5687">
            <w:pPr>
              <w:spacing w:after="0"/>
              <w:rPr>
                <w:rFonts w:cs="Calibri"/>
                <w:i/>
                <w:sz w:val="20"/>
                <w:szCs w:val="20"/>
              </w:rPr>
            </w:pPr>
            <w:proofErr w:type="spellStart"/>
            <w:r w:rsidRPr="00E7759A">
              <w:rPr>
                <w:rFonts w:cs="Calibri"/>
                <w:i/>
                <w:sz w:val="20"/>
                <w:szCs w:val="20"/>
              </w:rPr>
              <w:t>NLString</w:t>
            </w:r>
            <w:proofErr w:type="spellEnd"/>
          </w:p>
        </w:tc>
        <w:tc>
          <w:tcPr>
            <w:tcW w:w="4480" w:type="dxa"/>
            <w:tcBorders>
              <w:top w:val="single" w:sz="4" w:space="0" w:color="auto"/>
              <w:left w:val="single" w:sz="4" w:space="0" w:color="auto"/>
              <w:bottom w:val="single" w:sz="4" w:space="0" w:color="auto"/>
              <w:right w:val="single" w:sz="4" w:space="0" w:color="auto"/>
            </w:tcBorders>
            <w:vAlign w:val="center"/>
          </w:tcPr>
          <w:p w14:paraId="57DA5624" w14:textId="77777777" w:rsidR="005D58BD" w:rsidRPr="00E7759A" w:rsidRDefault="005D58BD" w:rsidP="00FE5687">
            <w:pPr>
              <w:spacing w:after="0"/>
              <w:jc w:val="both"/>
              <w:rPr>
                <w:rFonts w:cs="Calibri"/>
                <w:sz w:val="20"/>
                <w:szCs w:val="20"/>
                <w:lang w:val="fr-FR"/>
              </w:rPr>
            </w:pPr>
            <w:r w:rsidRPr="00E7759A">
              <w:rPr>
                <w:rFonts w:cs="Calibri"/>
                <w:sz w:val="20"/>
                <w:szCs w:val="20"/>
                <w:lang w:val="fr-FR"/>
              </w:rPr>
              <w:t>Texte complémentaire décrivant la course.</w:t>
            </w:r>
          </w:p>
        </w:tc>
      </w:tr>
      <w:tr w:rsidR="005D58BD" w:rsidRPr="00E7759A" w14:paraId="6D16147F" w14:textId="77777777" w:rsidTr="006D08A7">
        <w:trPr>
          <w:jc w:val="center"/>
        </w:trPr>
        <w:tc>
          <w:tcPr>
            <w:tcW w:w="1326" w:type="dxa"/>
            <w:vMerge/>
            <w:tcBorders>
              <w:left w:val="single" w:sz="4" w:space="0" w:color="auto"/>
              <w:right w:val="single" w:sz="4" w:space="0" w:color="auto"/>
            </w:tcBorders>
            <w:vAlign w:val="center"/>
          </w:tcPr>
          <w:p w14:paraId="7B3AFD30" w14:textId="77777777" w:rsidR="005D58BD" w:rsidRPr="00E7759A" w:rsidRDefault="005D58BD" w:rsidP="00FE5687">
            <w:pPr>
              <w:spacing w:after="0"/>
              <w:rPr>
                <w:rFonts w:cs="Calibri"/>
                <w:i/>
                <w:sz w:val="20"/>
                <w:szCs w:val="20"/>
                <w:lang w:val="fr-FR"/>
              </w:rPr>
            </w:pPr>
          </w:p>
        </w:tc>
        <w:tc>
          <w:tcPr>
            <w:tcW w:w="1801" w:type="dxa"/>
            <w:gridSpan w:val="2"/>
            <w:tcBorders>
              <w:top w:val="single" w:sz="4" w:space="0" w:color="auto"/>
              <w:left w:val="single" w:sz="4" w:space="0" w:color="auto"/>
              <w:bottom w:val="single" w:sz="4" w:space="0" w:color="auto"/>
              <w:right w:val="single" w:sz="4" w:space="0" w:color="auto"/>
            </w:tcBorders>
            <w:vAlign w:val="center"/>
          </w:tcPr>
          <w:p w14:paraId="2110115A" w14:textId="77777777" w:rsidR="005D58BD" w:rsidRPr="00E7759A" w:rsidRDefault="005D58BD" w:rsidP="00FE5687">
            <w:pPr>
              <w:spacing w:after="0"/>
              <w:rPr>
                <w:rFonts w:cs="Calibri"/>
                <w:b/>
                <w:i/>
                <w:vanish/>
                <w:sz w:val="20"/>
                <w:szCs w:val="20"/>
                <w:highlight w:val="cyan"/>
              </w:rPr>
            </w:pPr>
            <w:proofErr w:type="spellStart"/>
            <w:r w:rsidRPr="00E7759A">
              <w:rPr>
                <w:rFonts w:cs="Calibri"/>
                <w:b/>
                <w:i/>
                <w:vanish/>
                <w:sz w:val="20"/>
                <w:szCs w:val="20"/>
                <w:highlight w:val="cyan"/>
              </w:rPr>
              <w:t>PublicContact</w:t>
            </w:r>
            <w:proofErr w:type="spellEnd"/>
            <w:r w:rsidRPr="00E7759A">
              <w:rPr>
                <w:rFonts w:cs="Calibri"/>
                <w:b/>
                <w:i/>
                <w:vanish/>
                <w:sz w:val="20"/>
                <w:szCs w:val="20"/>
                <w:highlight w:val="cyan"/>
              </w:rPr>
              <w:tab/>
            </w:r>
          </w:p>
        </w:tc>
        <w:tc>
          <w:tcPr>
            <w:tcW w:w="540" w:type="dxa"/>
            <w:tcBorders>
              <w:top w:val="single" w:sz="4" w:space="0" w:color="auto"/>
              <w:left w:val="single" w:sz="4" w:space="0" w:color="auto"/>
              <w:bottom w:val="single" w:sz="4" w:space="0" w:color="auto"/>
              <w:right w:val="single" w:sz="4" w:space="0" w:color="auto"/>
            </w:tcBorders>
            <w:vAlign w:val="center"/>
          </w:tcPr>
          <w:p w14:paraId="0076675E" w14:textId="77777777" w:rsidR="005D58BD" w:rsidRPr="00E7759A" w:rsidRDefault="005D58BD" w:rsidP="00FE5687">
            <w:pPr>
              <w:spacing w:after="0"/>
              <w:rPr>
                <w:rFonts w:cs="Calibri"/>
                <w:vanish/>
                <w:sz w:val="20"/>
                <w:szCs w:val="20"/>
                <w:highlight w:val="cyan"/>
              </w:rPr>
            </w:pPr>
            <w:r w:rsidRPr="00E7759A">
              <w:rPr>
                <w:rFonts w:cs="Calibri"/>
                <w:vanish/>
                <w:sz w:val="20"/>
                <w:szCs w:val="20"/>
                <w:highlight w:val="cyan"/>
              </w:rPr>
              <w:t>0:1</w:t>
            </w:r>
          </w:p>
        </w:tc>
        <w:tc>
          <w:tcPr>
            <w:tcW w:w="1669" w:type="dxa"/>
            <w:tcBorders>
              <w:top w:val="single" w:sz="4" w:space="0" w:color="auto"/>
              <w:left w:val="single" w:sz="4" w:space="0" w:color="auto"/>
              <w:bottom w:val="single" w:sz="4" w:space="0" w:color="auto"/>
              <w:right w:val="single" w:sz="4" w:space="0" w:color="auto"/>
            </w:tcBorders>
            <w:vAlign w:val="center"/>
          </w:tcPr>
          <w:p w14:paraId="59682111" w14:textId="77777777" w:rsidR="005D58BD" w:rsidRPr="00E7759A" w:rsidRDefault="005D58BD" w:rsidP="00FE5687">
            <w:pPr>
              <w:spacing w:after="0"/>
              <w:rPr>
                <w:rFonts w:cs="Calibri"/>
                <w:i/>
                <w:vanish/>
                <w:sz w:val="20"/>
                <w:szCs w:val="20"/>
                <w:highlight w:val="cyan"/>
              </w:rPr>
            </w:pPr>
            <w:r w:rsidRPr="00E7759A">
              <w:rPr>
                <w:rFonts w:cs="Calibri"/>
                <w:i/>
                <w:vanish/>
                <w:sz w:val="20"/>
                <w:szCs w:val="20"/>
                <w:highlight w:val="cyan"/>
              </w:rPr>
              <w:t>+Structure</w:t>
            </w:r>
          </w:p>
        </w:tc>
        <w:tc>
          <w:tcPr>
            <w:tcW w:w="4480" w:type="dxa"/>
            <w:tcBorders>
              <w:top w:val="single" w:sz="4" w:space="0" w:color="auto"/>
              <w:left w:val="single" w:sz="4" w:space="0" w:color="auto"/>
              <w:bottom w:val="single" w:sz="4" w:space="0" w:color="auto"/>
              <w:right w:val="single" w:sz="4" w:space="0" w:color="auto"/>
            </w:tcBorders>
            <w:vAlign w:val="center"/>
          </w:tcPr>
          <w:p w14:paraId="0AC9718E" w14:textId="77777777" w:rsidR="005D58BD" w:rsidRPr="00E7759A" w:rsidRDefault="005D58BD" w:rsidP="00FE5687">
            <w:pPr>
              <w:spacing w:after="0"/>
              <w:jc w:val="both"/>
              <w:rPr>
                <w:rFonts w:cs="Calibri"/>
                <w:vanish/>
                <w:sz w:val="20"/>
                <w:szCs w:val="20"/>
                <w:highlight w:val="cyan"/>
              </w:rPr>
            </w:pPr>
            <w:r w:rsidRPr="00E7759A">
              <w:rPr>
                <w:rFonts w:cs="Calibri"/>
                <w:vanish/>
                <w:sz w:val="20"/>
                <w:szCs w:val="20"/>
                <w:highlight w:val="cyan"/>
              </w:rPr>
              <w:t xml:space="preserve">Contact details for use by members of public. </w:t>
            </w:r>
          </w:p>
        </w:tc>
      </w:tr>
      <w:tr w:rsidR="005D58BD" w:rsidRPr="00E7759A" w14:paraId="51EA1634" w14:textId="77777777" w:rsidTr="007B04AA">
        <w:trPr>
          <w:jc w:val="center"/>
        </w:trPr>
        <w:tc>
          <w:tcPr>
            <w:tcW w:w="1326" w:type="dxa"/>
            <w:vMerge/>
            <w:tcBorders>
              <w:left w:val="single" w:sz="4" w:space="0" w:color="auto"/>
              <w:right w:val="single" w:sz="4" w:space="0" w:color="auto"/>
            </w:tcBorders>
            <w:vAlign w:val="center"/>
          </w:tcPr>
          <w:p w14:paraId="031D4A05" w14:textId="77777777" w:rsidR="005D58BD" w:rsidRPr="00E7759A" w:rsidRDefault="005D58BD" w:rsidP="00FE5687">
            <w:pPr>
              <w:spacing w:after="0"/>
              <w:rPr>
                <w:rFonts w:cs="Calibri"/>
                <w:i/>
                <w:sz w:val="20"/>
                <w:szCs w:val="20"/>
                <w:highlight w:val="cyan"/>
              </w:rPr>
            </w:pPr>
          </w:p>
        </w:tc>
        <w:tc>
          <w:tcPr>
            <w:tcW w:w="252" w:type="dxa"/>
            <w:vMerge w:val="restart"/>
            <w:tcBorders>
              <w:top w:val="single" w:sz="4" w:space="0" w:color="auto"/>
              <w:left w:val="single" w:sz="4" w:space="0" w:color="auto"/>
              <w:right w:val="single" w:sz="4" w:space="0" w:color="auto"/>
            </w:tcBorders>
            <w:vAlign w:val="center"/>
          </w:tcPr>
          <w:p w14:paraId="15AD5B4A" w14:textId="77777777" w:rsidR="005D58BD" w:rsidRPr="00E7759A" w:rsidRDefault="005D58BD" w:rsidP="00FE5687">
            <w:pPr>
              <w:spacing w:after="0"/>
              <w:rPr>
                <w:rFonts w:cs="Calibri"/>
                <w:b/>
                <w:i/>
                <w:vanish/>
                <w:sz w:val="20"/>
                <w:szCs w:val="20"/>
                <w:highlight w:val="cyan"/>
              </w:rPr>
            </w:pPr>
          </w:p>
        </w:tc>
        <w:tc>
          <w:tcPr>
            <w:tcW w:w="1549" w:type="dxa"/>
            <w:tcBorders>
              <w:top w:val="single" w:sz="4" w:space="0" w:color="auto"/>
              <w:left w:val="single" w:sz="4" w:space="0" w:color="auto"/>
              <w:bottom w:val="single" w:sz="4" w:space="0" w:color="auto"/>
              <w:right w:val="single" w:sz="4" w:space="0" w:color="auto"/>
            </w:tcBorders>
            <w:vAlign w:val="center"/>
          </w:tcPr>
          <w:p w14:paraId="3693E593" w14:textId="77777777" w:rsidR="005D58BD" w:rsidRPr="00E7759A" w:rsidRDefault="005D58BD" w:rsidP="00FE5687">
            <w:pPr>
              <w:spacing w:after="0"/>
              <w:rPr>
                <w:rFonts w:cs="Calibri"/>
                <w:b/>
                <w:i/>
                <w:vanish/>
                <w:sz w:val="20"/>
                <w:szCs w:val="20"/>
                <w:highlight w:val="cyan"/>
              </w:rPr>
            </w:pPr>
            <w:proofErr w:type="spellStart"/>
            <w:r w:rsidRPr="00E7759A">
              <w:rPr>
                <w:rFonts w:cs="Calibri"/>
                <w:b/>
                <w:i/>
                <w:vanish/>
                <w:sz w:val="20"/>
                <w:szCs w:val="20"/>
                <w:highlight w:val="cyan"/>
              </w:rPr>
              <w:t>PhoneNumber</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2DB1204" w14:textId="77777777" w:rsidR="005D58BD" w:rsidRPr="00E7759A" w:rsidRDefault="005D58BD" w:rsidP="00FE5687">
            <w:pPr>
              <w:spacing w:after="0"/>
              <w:rPr>
                <w:rFonts w:cs="Calibri"/>
                <w:vanish/>
                <w:sz w:val="20"/>
                <w:szCs w:val="20"/>
                <w:highlight w:val="cyan"/>
              </w:rPr>
            </w:pPr>
            <w:r w:rsidRPr="00E7759A">
              <w:rPr>
                <w:rFonts w:cs="Calibri"/>
                <w:vanish/>
                <w:sz w:val="20"/>
                <w:szCs w:val="20"/>
                <w:highlight w:val="cyan"/>
              </w:rPr>
              <w:t>0:1</w:t>
            </w:r>
          </w:p>
        </w:tc>
        <w:tc>
          <w:tcPr>
            <w:tcW w:w="1669" w:type="dxa"/>
            <w:tcBorders>
              <w:top w:val="single" w:sz="4" w:space="0" w:color="auto"/>
              <w:left w:val="single" w:sz="4" w:space="0" w:color="auto"/>
              <w:bottom w:val="single" w:sz="4" w:space="0" w:color="auto"/>
              <w:right w:val="single" w:sz="4" w:space="0" w:color="auto"/>
            </w:tcBorders>
            <w:vAlign w:val="center"/>
          </w:tcPr>
          <w:p w14:paraId="094F0696" w14:textId="77777777" w:rsidR="005D58BD" w:rsidRPr="00E7759A" w:rsidRDefault="005D58BD" w:rsidP="00FE5687">
            <w:pPr>
              <w:spacing w:after="0"/>
              <w:rPr>
                <w:rFonts w:cs="Calibri"/>
                <w:i/>
                <w:vanish/>
                <w:sz w:val="20"/>
                <w:szCs w:val="20"/>
                <w:highlight w:val="cyan"/>
              </w:rPr>
            </w:pPr>
            <w:proofErr w:type="spellStart"/>
            <w:r w:rsidRPr="00E7759A">
              <w:rPr>
                <w:rFonts w:cs="Calibri"/>
                <w:i/>
                <w:vanish/>
                <w:sz w:val="20"/>
                <w:szCs w:val="20"/>
                <w:highlight w:val="cyan"/>
              </w:rPr>
              <w:t>PhoneType</w:t>
            </w:r>
            <w:proofErr w:type="spellEnd"/>
          </w:p>
        </w:tc>
        <w:tc>
          <w:tcPr>
            <w:tcW w:w="4480" w:type="dxa"/>
            <w:tcBorders>
              <w:top w:val="single" w:sz="4" w:space="0" w:color="auto"/>
              <w:left w:val="single" w:sz="4" w:space="0" w:color="auto"/>
              <w:bottom w:val="single" w:sz="4" w:space="0" w:color="auto"/>
              <w:right w:val="single" w:sz="4" w:space="0" w:color="auto"/>
            </w:tcBorders>
            <w:vAlign w:val="center"/>
          </w:tcPr>
          <w:p w14:paraId="37BC67E2" w14:textId="77777777" w:rsidR="005D58BD" w:rsidRPr="00E7759A" w:rsidRDefault="005D58BD" w:rsidP="00FE5687">
            <w:pPr>
              <w:spacing w:after="0"/>
              <w:jc w:val="both"/>
              <w:rPr>
                <w:rFonts w:cs="Calibri"/>
                <w:vanish/>
                <w:sz w:val="20"/>
                <w:szCs w:val="20"/>
                <w:highlight w:val="cyan"/>
              </w:rPr>
            </w:pPr>
            <w:r w:rsidRPr="00E7759A">
              <w:rPr>
                <w:rFonts w:cs="Calibri"/>
                <w:vanish/>
                <w:sz w:val="20"/>
                <w:szCs w:val="20"/>
                <w:highlight w:val="cyan"/>
              </w:rPr>
              <w:t xml:space="preserve">Phone number for Public to contact OPERATOR of journey. </w:t>
            </w:r>
          </w:p>
        </w:tc>
      </w:tr>
      <w:tr w:rsidR="005D58BD" w:rsidRPr="00E7759A" w14:paraId="0C049541" w14:textId="77777777" w:rsidTr="007B04AA">
        <w:trPr>
          <w:jc w:val="center"/>
        </w:trPr>
        <w:tc>
          <w:tcPr>
            <w:tcW w:w="1326" w:type="dxa"/>
            <w:vMerge/>
            <w:tcBorders>
              <w:left w:val="single" w:sz="4" w:space="0" w:color="auto"/>
              <w:right w:val="single" w:sz="4" w:space="0" w:color="auto"/>
            </w:tcBorders>
            <w:vAlign w:val="center"/>
          </w:tcPr>
          <w:p w14:paraId="1C629F36" w14:textId="77777777" w:rsidR="005D58BD" w:rsidRPr="00E7759A" w:rsidRDefault="005D58BD" w:rsidP="00FE5687">
            <w:pPr>
              <w:spacing w:after="0"/>
              <w:rPr>
                <w:rFonts w:cs="Calibri"/>
                <w:i/>
                <w:sz w:val="20"/>
                <w:szCs w:val="20"/>
                <w:highlight w:val="cyan"/>
              </w:rPr>
            </w:pPr>
          </w:p>
        </w:tc>
        <w:tc>
          <w:tcPr>
            <w:tcW w:w="252" w:type="dxa"/>
            <w:vMerge/>
            <w:tcBorders>
              <w:left w:val="single" w:sz="4" w:space="0" w:color="auto"/>
              <w:bottom w:val="single" w:sz="4" w:space="0" w:color="auto"/>
              <w:right w:val="single" w:sz="4" w:space="0" w:color="auto"/>
            </w:tcBorders>
            <w:vAlign w:val="center"/>
          </w:tcPr>
          <w:p w14:paraId="0E8297B0" w14:textId="77777777" w:rsidR="005D58BD" w:rsidRPr="00E7759A" w:rsidRDefault="005D58BD" w:rsidP="00FE5687">
            <w:pPr>
              <w:spacing w:after="0"/>
              <w:rPr>
                <w:rFonts w:cs="Calibri"/>
                <w:b/>
                <w:i/>
                <w:vanish/>
                <w:sz w:val="20"/>
                <w:szCs w:val="20"/>
                <w:highlight w:val="cyan"/>
              </w:rPr>
            </w:pPr>
          </w:p>
        </w:tc>
        <w:tc>
          <w:tcPr>
            <w:tcW w:w="1549" w:type="dxa"/>
            <w:tcBorders>
              <w:top w:val="single" w:sz="4" w:space="0" w:color="auto"/>
              <w:left w:val="single" w:sz="4" w:space="0" w:color="auto"/>
              <w:bottom w:val="single" w:sz="4" w:space="0" w:color="auto"/>
              <w:right w:val="single" w:sz="4" w:space="0" w:color="auto"/>
            </w:tcBorders>
            <w:vAlign w:val="center"/>
          </w:tcPr>
          <w:p w14:paraId="4301EFD6" w14:textId="77777777" w:rsidR="005D58BD" w:rsidRPr="00E7759A" w:rsidRDefault="005D58BD" w:rsidP="00FE5687">
            <w:pPr>
              <w:spacing w:after="0"/>
              <w:rPr>
                <w:rFonts w:cs="Calibri"/>
                <w:b/>
                <w:i/>
                <w:vanish/>
                <w:sz w:val="20"/>
                <w:szCs w:val="20"/>
                <w:highlight w:val="cyan"/>
              </w:rPr>
            </w:pPr>
            <w:proofErr w:type="spellStart"/>
            <w:r w:rsidRPr="00E7759A">
              <w:rPr>
                <w:rFonts w:cs="Calibri"/>
                <w:b/>
                <w:i/>
                <w:vanish/>
                <w:sz w:val="20"/>
                <w:szCs w:val="20"/>
                <w:highlight w:val="cyan"/>
              </w:rPr>
              <w:t>Url</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3C5AC7B9" w14:textId="77777777" w:rsidR="005D58BD" w:rsidRPr="00E7759A" w:rsidRDefault="005D58BD" w:rsidP="00FE5687">
            <w:pPr>
              <w:spacing w:after="0"/>
              <w:rPr>
                <w:rFonts w:cs="Calibri"/>
                <w:vanish/>
                <w:sz w:val="20"/>
                <w:szCs w:val="20"/>
                <w:highlight w:val="cyan"/>
              </w:rPr>
            </w:pPr>
            <w:r w:rsidRPr="00E7759A">
              <w:rPr>
                <w:rFonts w:cs="Calibri"/>
                <w:vanish/>
                <w:sz w:val="20"/>
                <w:szCs w:val="20"/>
                <w:highlight w:val="cyan"/>
              </w:rPr>
              <w:t>0:1</w:t>
            </w:r>
          </w:p>
        </w:tc>
        <w:tc>
          <w:tcPr>
            <w:tcW w:w="1669" w:type="dxa"/>
            <w:tcBorders>
              <w:top w:val="single" w:sz="4" w:space="0" w:color="auto"/>
              <w:left w:val="single" w:sz="4" w:space="0" w:color="auto"/>
              <w:bottom w:val="single" w:sz="4" w:space="0" w:color="auto"/>
              <w:right w:val="single" w:sz="4" w:space="0" w:color="auto"/>
            </w:tcBorders>
            <w:vAlign w:val="center"/>
          </w:tcPr>
          <w:p w14:paraId="01ACDC07" w14:textId="77777777" w:rsidR="005D58BD" w:rsidRPr="00E7759A" w:rsidRDefault="005D58BD" w:rsidP="00FE5687">
            <w:pPr>
              <w:spacing w:after="0"/>
              <w:rPr>
                <w:rFonts w:cs="Calibri"/>
                <w:i/>
                <w:vanish/>
                <w:sz w:val="20"/>
                <w:szCs w:val="20"/>
                <w:highlight w:val="cyan"/>
              </w:rPr>
            </w:pPr>
            <w:proofErr w:type="spellStart"/>
            <w:proofErr w:type="gramStart"/>
            <w:r w:rsidRPr="00E7759A">
              <w:rPr>
                <w:rFonts w:cs="Calibri"/>
                <w:i/>
                <w:vanish/>
                <w:sz w:val="20"/>
                <w:szCs w:val="20"/>
                <w:highlight w:val="cyan"/>
              </w:rPr>
              <w:t>xsd:anyUri</w:t>
            </w:r>
            <w:proofErr w:type="spellEnd"/>
            <w:proofErr w:type="gramEnd"/>
          </w:p>
        </w:tc>
        <w:tc>
          <w:tcPr>
            <w:tcW w:w="4480" w:type="dxa"/>
            <w:tcBorders>
              <w:top w:val="single" w:sz="4" w:space="0" w:color="auto"/>
              <w:left w:val="single" w:sz="4" w:space="0" w:color="auto"/>
              <w:bottom w:val="single" w:sz="4" w:space="0" w:color="auto"/>
              <w:right w:val="single" w:sz="4" w:space="0" w:color="auto"/>
            </w:tcBorders>
            <w:vAlign w:val="center"/>
          </w:tcPr>
          <w:p w14:paraId="5F81A785" w14:textId="77777777" w:rsidR="005D58BD" w:rsidRPr="00E7759A" w:rsidRDefault="005D58BD" w:rsidP="00FE5687">
            <w:pPr>
              <w:spacing w:after="0"/>
              <w:jc w:val="both"/>
              <w:rPr>
                <w:rFonts w:cs="Calibri"/>
                <w:vanish/>
                <w:sz w:val="20"/>
                <w:szCs w:val="20"/>
                <w:highlight w:val="cyan"/>
              </w:rPr>
            </w:pPr>
            <w:r w:rsidRPr="00E7759A">
              <w:rPr>
                <w:rFonts w:cs="Calibri"/>
                <w:vanish/>
                <w:sz w:val="20"/>
                <w:szCs w:val="20"/>
                <w:highlight w:val="cyan"/>
              </w:rPr>
              <w:t xml:space="preserve">Public URL to contact OPERATOR of journey. </w:t>
            </w:r>
          </w:p>
        </w:tc>
      </w:tr>
      <w:tr w:rsidR="005D58BD" w:rsidRPr="00E7759A" w14:paraId="3E216994" w14:textId="77777777" w:rsidTr="007B04AA">
        <w:trPr>
          <w:jc w:val="center"/>
        </w:trPr>
        <w:tc>
          <w:tcPr>
            <w:tcW w:w="1326" w:type="dxa"/>
            <w:vMerge/>
            <w:tcBorders>
              <w:left w:val="single" w:sz="4" w:space="0" w:color="auto"/>
              <w:right w:val="single" w:sz="4" w:space="0" w:color="auto"/>
            </w:tcBorders>
            <w:vAlign w:val="center"/>
          </w:tcPr>
          <w:p w14:paraId="26DE935D" w14:textId="77777777" w:rsidR="005D58BD" w:rsidRPr="00E7759A" w:rsidRDefault="005D58BD" w:rsidP="00FE5687">
            <w:pPr>
              <w:spacing w:after="0"/>
              <w:rPr>
                <w:rFonts w:cs="Calibri"/>
                <w:i/>
                <w:sz w:val="20"/>
                <w:szCs w:val="20"/>
                <w:highlight w:val="cyan"/>
              </w:rPr>
            </w:pPr>
          </w:p>
        </w:tc>
        <w:tc>
          <w:tcPr>
            <w:tcW w:w="1801" w:type="dxa"/>
            <w:gridSpan w:val="2"/>
            <w:tcBorders>
              <w:top w:val="single" w:sz="4" w:space="0" w:color="auto"/>
              <w:left w:val="single" w:sz="4" w:space="0" w:color="auto"/>
              <w:bottom w:val="single" w:sz="4" w:space="0" w:color="auto"/>
              <w:right w:val="single" w:sz="4" w:space="0" w:color="auto"/>
            </w:tcBorders>
            <w:vAlign w:val="center"/>
          </w:tcPr>
          <w:p w14:paraId="43C82BD4" w14:textId="77777777" w:rsidR="005D58BD" w:rsidRPr="00E7759A" w:rsidRDefault="005D58BD" w:rsidP="00FE5687">
            <w:pPr>
              <w:spacing w:after="0"/>
              <w:rPr>
                <w:rFonts w:cs="Calibri"/>
                <w:b/>
                <w:i/>
                <w:vanish/>
                <w:sz w:val="20"/>
                <w:szCs w:val="20"/>
                <w:highlight w:val="cyan"/>
              </w:rPr>
            </w:pPr>
            <w:proofErr w:type="spellStart"/>
            <w:r w:rsidRPr="00E7759A">
              <w:rPr>
                <w:rFonts w:cs="Calibri"/>
                <w:b/>
                <w:i/>
                <w:vanish/>
                <w:sz w:val="20"/>
                <w:szCs w:val="20"/>
                <w:highlight w:val="cyan"/>
              </w:rPr>
              <w:t>OperationsContact</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1464412" w14:textId="77777777" w:rsidR="005D58BD" w:rsidRPr="00E7759A" w:rsidRDefault="005D58BD" w:rsidP="00FE5687">
            <w:pPr>
              <w:spacing w:after="0"/>
              <w:rPr>
                <w:rFonts w:cs="Calibri"/>
                <w:vanish/>
                <w:sz w:val="20"/>
                <w:szCs w:val="20"/>
                <w:highlight w:val="cyan"/>
              </w:rPr>
            </w:pPr>
            <w:r w:rsidRPr="00E7759A">
              <w:rPr>
                <w:rFonts w:cs="Calibri"/>
                <w:vanish/>
                <w:sz w:val="20"/>
                <w:szCs w:val="20"/>
                <w:highlight w:val="cyan"/>
              </w:rPr>
              <w:t>0:1</w:t>
            </w:r>
          </w:p>
        </w:tc>
        <w:tc>
          <w:tcPr>
            <w:tcW w:w="1669" w:type="dxa"/>
            <w:tcBorders>
              <w:top w:val="single" w:sz="4" w:space="0" w:color="auto"/>
              <w:left w:val="single" w:sz="4" w:space="0" w:color="auto"/>
              <w:bottom w:val="single" w:sz="4" w:space="0" w:color="auto"/>
              <w:right w:val="single" w:sz="4" w:space="0" w:color="auto"/>
            </w:tcBorders>
            <w:vAlign w:val="center"/>
          </w:tcPr>
          <w:p w14:paraId="2FAE617F" w14:textId="77777777" w:rsidR="005D58BD" w:rsidRPr="00E7759A" w:rsidRDefault="005D58BD" w:rsidP="00FE5687">
            <w:pPr>
              <w:spacing w:after="0"/>
              <w:rPr>
                <w:rFonts w:cs="Calibri"/>
                <w:i/>
                <w:vanish/>
                <w:sz w:val="20"/>
                <w:szCs w:val="20"/>
                <w:highlight w:val="cyan"/>
              </w:rPr>
            </w:pPr>
            <w:r w:rsidRPr="00E7759A">
              <w:rPr>
                <w:rFonts w:cs="Calibri"/>
                <w:i/>
                <w:vanish/>
                <w:sz w:val="20"/>
                <w:szCs w:val="20"/>
                <w:highlight w:val="cyan"/>
              </w:rPr>
              <w:t>+Structure</w:t>
            </w:r>
          </w:p>
        </w:tc>
        <w:tc>
          <w:tcPr>
            <w:tcW w:w="4480" w:type="dxa"/>
            <w:tcBorders>
              <w:top w:val="single" w:sz="4" w:space="0" w:color="auto"/>
              <w:left w:val="single" w:sz="4" w:space="0" w:color="auto"/>
              <w:bottom w:val="single" w:sz="4" w:space="0" w:color="auto"/>
              <w:right w:val="single" w:sz="4" w:space="0" w:color="auto"/>
            </w:tcBorders>
            <w:vAlign w:val="center"/>
          </w:tcPr>
          <w:p w14:paraId="4FDF21D3" w14:textId="77777777" w:rsidR="005D58BD" w:rsidRPr="00E7759A" w:rsidRDefault="005D58BD" w:rsidP="00FE5687">
            <w:pPr>
              <w:spacing w:after="0"/>
              <w:jc w:val="both"/>
              <w:rPr>
                <w:rFonts w:cs="Calibri"/>
                <w:vanish/>
                <w:sz w:val="20"/>
                <w:szCs w:val="20"/>
                <w:highlight w:val="cyan"/>
              </w:rPr>
            </w:pPr>
            <w:r w:rsidRPr="00E7759A">
              <w:rPr>
                <w:rFonts w:cs="Calibri"/>
                <w:vanish/>
                <w:sz w:val="20"/>
                <w:szCs w:val="20"/>
                <w:highlight w:val="cyan"/>
              </w:rPr>
              <w:t xml:space="preserve">Contact details for use by operational staff. </w:t>
            </w:r>
          </w:p>
        </w:tc>
      </w:tr>
      <w:tr w:rsidR="005D58BD" w:rsidRPr="00E7759A" w14:paraId="17809C2D" w14:textId="77777777" w:rsidTr="007B04AA">
        <w:trPr>
          <w:jc w:val="center"/>
        </w:trPr>
        <w:tc>
          <w:tcPr>
            <w:tcW w:w="1326" w:type="dxa"/>
            <w:vMerge/>
            <w:tcBorders>
              <w:left w:val="single" w:sz="4" w:space="0" w:color="auto"/>
              <w:right w:val="single" w:sz="4" w:space="0" w:color="auto"/>
            </w:tcBorders>
            <w:vAlign w:val="center"/>
          </w:tcPr>
          <w:p w14:paraId="22DC2903" w14:textId="77777777" w:rsidR="005D58BD" w:rsidRPr="00E7759A" w:rsidRDefault="005D58BD" w:rsidP="00FE5687">
            <w:pPr>
              <w:spacing w:after="0"/>
              <w:rPr>
                <w:rFonts w:cs="Calibri"/>
                <w:i/>
                <w:sz w:val="20"/>
                <w:szCs w:val="20"/>
                <w:highlight w:val="cyan"/>
              </w:rPr>
            </w:pPr>
          </w:p>
        </w:tc>
        <w:tc>
          <w:tcPr>
            <w:tcW w:w="252" w:type="dxa"/>
            <w:vMerge w:val="restart"/>
            <w:tcBorders>
              <w:top w:val="single" w:sz="4" w:space="0" w:color="auto"/>
              <w:left w:val="single" w:sz="4" w:space="0" w:color="auto"/>
              <w:right w:val="single" w:sz="4" w:space="0" w:color="auto"/>
            </w:tcBorders>
            <w:vAlign w:val="center"/>
          </w:tcPr>
          <w:p w14:paraId="731E0E2F" w14:textId="77777777" w:rsidR="005D58BD" w:rsidRPr="00E7759A" w:rsidRDefault="005D58BD" w:rsidP="00FE5687">
            <w:pPr>
              <w:spacing w:after="0"/>
              <w:rPr>
                <w:rFonts w:cs="Calibri"/>
                <w:b/>
                <w:i/>
                <w:vanish/>
                <w:sz w:val="20"/>
                <w:szCs w:val="20"/>
                <w:highlight w:val="cyan"/>
              </w:rPr>
            </w:pPr>
          </w:p>
        </w:tc>
        <w:tc>
          <w:tcPr>
            <w:tcW w:w="1549" w:type="dxa"/>
            <w:tcBorders>
              <w:top w:val="single" w:sz="4" w:space="0" w:color="auto"/>
              <w:left w:val="single" w:sz="4" w:space="0" w:color="auto"/>
              <w:bottom w:val="single" w:sz="4" w:space="0" w:color="auto"/>
              <w:right w:val="single" w:sz="4" w:space="0" w:color="auto"/>
            </w:tcBorders>
            <w:vAlign w:val="center"/>
          </w:tcPr>
          <w:p w14:paraId="631326D2" w14:textId="77777777" w:rsidR="005D58BD" w:rsidRPr="00E7759A" w:rsidRDefault="005D58BD" w:rsidP="00FE5687">
            <w:pPr>
              <w:spacing w:after="0"/>
              <w:rPr>
                <w:rFonts w:cs="Calibri"/>
                <w:b/>
                <w:i/>
                <w:vanish/>
                <w:sz w:val="20"/>
                <w:szCs w:val="20"/>
                <w:highlight w:val="cyan"/>
              </w:rPr>
            </w:pPr>
            <w:proofErr w:type="spellStart"/>
            <w:r w:rsidRPr="00E7759A">
              <w:rPr>
                <w:rFonts w:cs="Calibri"/>
                <w:b/>
                <w:i/>
                <w:vanish/>
                <w:sz w:val="20"/>
                <w:szCs w:val="20"/>
                <w:highlight w:val="cyan"/>
              </w:rPr>
              <w:t>PhoneNumber</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70C528F8" w14:textId="77777777" w:rsidR="005D58BD" w:rsidRPr="00E7759A" w:rsidRDefault="005D58BD" w:rsidP="00FE5687">
            <w:pPr>
              <w:spacing w:after="0"/>
              <w:rPr>
                <w:rFonts w:cs="Calibri"/>
                <w:vanish/>
                <w:sz w:val="20"/>
                <w:szCs w:val="20"/>
                <w:highlight w:val="cyan"/>
              </w:rPr>
            </w:pPr>
            <w:r w:rsidRPr="00E7759A">
              <w:rPr>
                <w:rFonts w:cs="Calibri"/>
                <w:vanish/>
                <w:sz w:val="20"/>
                <w:szCs w:val="20"/>
                <w:highlight w:val="cyan"/>
              </w:rPr>
              <w:t>0:1</w:t>
            </w:r>
          </w:p>
        </w:tc>
        <w:tc>
          <w:tcPr>
            <w:tcW w:w="1669" w:type="dxa"/>
            <w:tcBorders>
              <w:top w:val="single" w:sz="4" w:space="0" w:color="auto"/>
              <w:left w:val="single" w:sz="4" w:space="0" w:color="auto"/>
              <w:bottom w:val="single" w:sz="4" w:space="0" w:color="auto"/>
              <w:right w:val="single" w:sz="4" w:space="0" w:color="auto"/>
            </w:tcBorders>
            <w:vAlign w:val="center"/>
          </w:tcPr>
          <w:p w14:paraId="56C19466" w14:textId="77777777" w:rsidR="005D58BD" w:rsidRPr="00E7759A" w:rsidRDefault="005D58BD" w:rsidP="00FE5687">
            <w:pPr>
              <w:spacing w:after="0"/>
              <w:rPr>
                <w:rFonts w:cs="Calibri"/>
                <w:i/>
                <w:vanish/>
                <w:sz w:val="20"/>
                <w:szCs w:val="20"/>
                <w:highlight w:val="cyan"/>
              </w:rPr>
            </w:pPr>
            <w:proofErr w:type="spellStart"/>
            <w:r w:rsidRPr="00E7759A">
              <w:rPr>
                <w:rFonts w:cs="Calibri"/>
                <w:i/>
                <w:vanish/>
                <w:sz w:val="20"/>
                <w:szCs w:val="20"/>
                <w:highlight w:val="cyan"/>
              </w:rPr>
              <w:t>PhoneType</w:t>
            </w:r>
            <w:proofErr w:type="spellEnd"/>
          </w:p>
        </w:tc>
        <w:tc>
          <w:tcPr>
            <w:tcW w:w="4480" w:type="dxa"/>
            <w:tcBorders>
              <w:top w:val="single" w:sz="4" w:space="0" w:color="auto"/>
              <w:left w:val="single" w:sz="4" w:space="0" w:color="auto"/>
              <w:bottom w:val="single" w:sz="4" w:space="0" w:color="auto"/>
              <w:right w:val="single" w:sz="4" w:space="0" w:color="auto"/>
            </w:tcBorders>
            <w:vAlign w:val="center"/>
          </w:tcPr>
          <w:p w14:paraId="5B66F2E2" w14:textId="77777777" w:rsidR="005D58BD" w:rsidRPr="00E7759A" w:rsidRDefault="005D58BD" w:rsidP="00FE5687">
            <w:pPr>
              <w:spacing w:after="0"/>
              <w:jc w:val="both"/>
              <w:rPr>
                <w:rFonts w:cs="Calibri"/>
                <w:vanish/>
                <w:sz w:val="20"/>
                <w:szCs w:val="20"/>
                <w:highlight w:val="cyan"/>
              </w:rPr>
            </w:pPr>
            <w:r w:rsidRPr="00E7759A">
              <w:rPr>
                <w:rFonts w:cs="Calibri"/>
                <w:vanish/>
                <w:sz w:val="20"/>
                <w:szCs w:val="20"/>
                <w:highlight w:val="cyan"/>
              </w:rPr>
              <w:t xml:space="preserve">Phone number for operational contact. Not for Public use. </w:t>
            </w:r>
          </w:p>
        </w:tc>
      </w:tr>
      <w:tr w:rsidR="005D58BD" w:rsidRPr="00E7759A" w14:paraId="773FD218" w14:textId="77777777" w:rsidTr="007B04AA">
        <w:trPr>
          <w:jc w:val="center"/>
        </w:trPr>
        <w:tc>
          <w:tcPr>
            <w:tcW w:w="1326" w:type="dxa"/>
            <w:vMerge/>
            <w:tcBorders>
              <w:left w:val="single" w:sz="4" w:space="0" w:color="auto"/>
              <w:bottom w:val="single" w:sz="4" w:space="0" w:color="auto"/>
              <w:right w:val="single" w:sz="4" w:space="0" w:color="auto"/>
            </w:tcBorders>
            <w:vAlign w:val="center"/>
          </w:tcPr>
          <w:p w14:paraId="3BF4162E" w14:textId="77777777" w:rsidR="005D58BD" w:rsidRPr="00E7759A" w:rsidRDefault="005D58BD" w:rsidP="00FE5687">
            <w:pPr>
              <w:spacing w:after="0"/>
              <w:rPr>
                <w:rFonts w:cs="Calibri"/>
                <w:i/>
                <w:sz w:val="20"/>
                <w:szCs w:val="20"/>
                <w:highlight w:val="cyan"/>
              </w:rPr>
            </w:pPr>
          </w:p>
        </w:tc>
        <w:tc>
          <w:tcPr>
            <w:tcW w:w="252" w:type="dxa"/>
            <w:vMerge/>
            <w:tcBorders>
              <w:left w:val="single" w:sz="4" w:space="0" w:color="auto"/>
              <w:bottom w:val="single" w:sz="4" w:space="0" w:color="auto"/>
              <w:right w:val="single" w:sz="4" w:space="0" w:color="auto"/>
            </w:tcBorders>
            <w:vAlign w:val="center"/>
          </w:tcPr>
          <w:p w14:paraId="1E03C685" w14:textId="77777777" w:rsidR="005D58BD" w:rsidRPr="00E7759A" w:rsidRDefault="005D58BD" w:rsidP="00FE5687">
            <w:pPr>
              <w:spacing w:after="0"/>
              <w:rPr>
                <w:rFonts w:cs="Calibri"/>
                <w:b/>
                <w:i/>
                <w:vanish/>
                <w:sz w:val="20"/>
                <w:szCs w:val="20"/>
                <w:highlight w:val="cyan"/>
              </w:rPr>
            </w:pPr>
          </w:p>
        </w:tc>
        <w:tc>
          <w:tcPr>
            <w:tcW w:w="1549" w:type="dxa"/>
            <w:tcBorders>
              <w:top w:val="single" w:sz="4" w:space="0" w:color="auto"/>
              <w:left w:val="single" w:sz="4" w:space="0" w:color="auto"/>
              <w:bottom w:val="single" w:sz="4" w:space="0" w:color="auto"/>
              <w:right w:val="single" w:sz="4" w:space="0" w:color="auto"/>
            </w:tcBorders>
            <w:vAlign w:val="center"/>
          </w:tcPr>
          <w:p w14:paraId="11E38DB3" w14:textId="77777777" w:rsidR="005D58BD" w:rsidRPr="00E7759A" w:rsidRDefault="005D58BD" w:rsidP="00FE5687">
            <w:pPr>
              <w:spacing w:after="0"/>
              <w:rPr>
                <w:rFonts w:cs="Calibri"/>
                <w:b/>
                <w:i/>
                <w:vanish/>
                <w:sz w:val="20"/>
                <w:szCs w:val="20"/>
                <w:highlight w:val="cyan"/>
              </w:rPr>
            </w:pPr>
            <w:proofErr w:type="spellStart"/>
            <w:r w:rsidRPr="00E7759A">
              <w:rPr>
                <w:rFonts w:cs="Calibri"/>
                <w:b/>
                <w:i/>
                <w:vanish/>
                <w:sz w:val="20"/>
                <w:szCs w:val="20"/>
                <w:highlight w:val="cyan"/>
              </w:rPr>
              <w:t>Url</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1BFB40A" w14:textId="77777777" w:rsidR="005D58BD" w:rsidRPr="00E7759A" w:rsidRDefault="005D58BD" w:rsidP="00FE5687">
            <w:pPr>
              <w:spacing w:after="0"/>
              <w:rPr>
                <w:rFonts w:cs="Calibri"/>
                <w:vanish/>
                <w:sz w:val="20"/>
                <w:szCs w:val="20"/>
                <w:highlight w:val="cyan"/>
              </w:rPr>
            </w:pPr>
            <w:r w:rsidRPr="00E7759A">
              <w:rPr>
                <w:rFonts w:cs="Calibri"/>
                <w:vanish/>
                <w:sz w:val="20"/>
                <w:szCs w:val="20"/>
                <w:highlight w:val="cyan"/>
              </w:rPr>
              <w:t>0:1</w:t>
            </w:r>
          </w:p>
        </w:tc>
        <w:tc>
          <w:tcPr>
            <w:tcW w:w="1669" w:type="dxa"/>
            <w:tcBorders>
              <w:top w:val="single" w:sz="4" w:space="0" w:color="auto"/>
              <w:left w:val="single" w:sz="4" w:space="0" w:color="auto"/>
              <w:bottom w:val="single" w:sz="4" w:space="0" w:color="auto"/>
              <w:right w:val="single" w:sz="4" w:space="0" w:color="auto"/>
            </w:tcBorders>
            <w:vAlign w:val="center"/>
          </w:tcPr>
          <w:p w14:paraId="126ABD53" w14:textId="77777777" w:rsidR="005D58BD" w:rsidRPr="00E7759A" w:rsidRDefault="005D58BD" w:rsidP="00FE5687">
            <w:pPr>
              <w:spacing w:after="0"/>
              <w:rPr>
                <w:rFonts w:cs="Calibri"/>
                <w:i/>
                <w:vanish/>
                <w:sz w:val="20"/>
                <w:szCs w:val="20"/>
                <w:highlight w:val="cyan"/>
              </w:rPr>
            </w:pPr>
            <w:proofErr w:type="spellStart"/>
            <w:proofErr w:type="gramStart"/>
            <w:r w:rsidRPr="00E7759A">
              <w:rPr>
                <w:rFonts w:cs="Calibri"/>
                <w:i/>
                <w:vanish/>
                <w:sz w:val="20"/>
                <w:szCs w:val="20"/>
                <w:highlight w:val="cyan"/>
              </w:rPr>
              <w:t>xsd:anyUri</w:t>
            </w:r>
            <w:proofErr w:type="spellEnd"/>
            <w:proofErr w:type="gramEnd"/>
          </w:p>
        </w:tc>
        <w:tc>
          <w:tcPr>
            <w:tcW w:w="4480" w:type="dxa"/>
            <w:tcBorders>
              <w:top w:val="single" w:sz="4" w:space="0" w:color="auto"/>
              <w:left w:val="single" w:sz="4" w:space="0" w:color="auto"/>
              <w:bottom w:val="single" w:sz="4" w:space="0" w:color="auto"/>
              <w:right w:val="single" w:sz="4" w:space="0" w:color="auto"/>
            </w:tcBorders>
            <w:vAlign w:val="center"/>
          </w:tcPr>
          <w:p w14:paraId="23EDDCE4" w14:textId="77777777" w:rsidR="005D58BD" w:rsidRPr="00E7759A" w:rsidRDefault="005D58BD" w:rsidP="00FE5687">
            <w:pPr>
              <w:spacing w:after="0"/>
              <w:jc w:val="both"/>
              <w:rPr>
                <w:rFonts w:cs="Calibri"/>
                <w:vanish/>
                <w:sz w:val="20"/>
                <w:szCs w:val="20"/>
              </w:rPr>
            </w:pPr>
            <w:r w:rsidRPr="00E7759A">
              <w:rPr>
                <w:rFonts w:cs="Calibri"/>
                <w:vanish/>
                <w:sz w:val="20"/>
                <w:szCs w:val="20"/>
                <w:highlight w:val="cyan"/>
              </w:rPr>
              <w:t>URL number for operational contact. Not for Public use.</w:t>
            </w:r>
          </w:p>
        </w:tc>
      </w:tr>
      <w:tr w:rsidR="005D58BD" w:rsidRPr="00E7759A" w14:paraId="05C49DA0" w14:textId="77777777" w:rsidTr="00FE5687">
        <w:trPr>
          <w:jc w:val="center"/>
        </w:trPr>
        <w:tc>
          <w:tcPr>
            <w:tcW w:w="1326" w:type="dxa"/>
            <w:vMerge w:val="restart"/>
            <w:tcBorders>
              <w:top w:val="single" w:sz="4" w:space="0" w:color="auto"/>
              <w:left w:val="single" w:sz="4" w:space="0" w:color="auto"/>
              <w:right w:val="single" w:sz="4" w:space="0" w:color="auto"/>
            </w:tcBorders>
            <w:vAlign w:val="center"/>
          </w:tcPr>
          <w:p w14:paraId="666BD68E" w14:textId="77777777" w:rsidR="005D58BD" w:rsidRPr="00E7759A" w:rsidRDefault="005D58BD" w:rsidP="00FE5687">
            <w:pPr>
              <w:spacing w:after="0"/>
              <w:rPr>
                <w:rFonts w:cs="Calibri"/>
                <w:i/>
                <w:sz w:val="20"/>
                <w:szCs w:val="20"/>
                <w:lang w:val="en-GB"/>
              </w:rPr>
            </w:pPr>
            <w:r w:rsidRPr="00E7759A">
              <w:rPr>
                <w:rFonts w:cs="Calibri"/>
                <w:i/>
                <w:sz w:val="20"/>
                <w:szCs w:val="20"/>
                <w:lang w:val="en-GB"/>
              </w:rPr>
              <w:t>End Times</w:t>
            </w:r>
          </w:p>
        </w:tc>
        <w:tc>
          <w:tcPr>
            <w:tcW w:w="1801" w:type="dxa"/>
            <w:gridSpan w:val="2"/>
            <w:tcBorders>
              <w:top w:val="single" w:sz="4" w:space="0" w:color="auto"/>
              <w:left w:val="single" w:sz="4" w:space="0" w:color="auto"/>
              <w:bottom w:val="single" w:sz="4" w:space="0" w:color="auto"/>
              <w:right w:val="single" w:sz="4" w:space="0" w:color="auto"/>
            </w:tcBorders>
            <w:vAlign w:val="center"/>
          </w:tcPr>
          <w:p w14:paraId="5212FEE5" w14:textId="77777777" w:rsidR="005D58BD" w:rsidRPr="00E7759A" w:rsidRDefault="005D58BD" w:rsidP="00FE5687">
            <w:pPr>
              <w:spacing w:after="0"/>
              <w:rPr>
                <w:rFonts w:cs="Calibri"/>
                <w:b/>
                <w:i/>
                <w:sz w:val="20"/>
                <w:szCs w:val="20"/>
                <w:highlight w:val="lightGray"/>
                <w:shd w:val="clear" w:color="auto" w:fill="CCCCFF"/>
                <w:lang w:val="en-GB"/>
              </w:rPr>
            </w:pPr>
            <w:proofErr w:type="spellStart"/>
            <w:r w:rsidRPr="00E7759A">
              <w:rPr>
                <w:rFonts w:cs="Calibri"/>
                <w:b/>
                <w:i/>
                <w:sz w:val="20"/>
                <w:szCs w:val="20"/>
                <w:highlight w:val="lightGray"/>
                <w:shd w:val="clear" w:color="auto" w:fill="CCCCFF"/>
                <w:lang w:val="en-GB"/>
              </w:rPr>
              <w:t>Headway</w:t>
            </w:r>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CCCCFF"/>
                <w:lang w:val="en-GB"/>
              </w:rPr>
              <w:t>Service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3DC973F4" w14:textId="77777777" w:rsidR="005D58BD" w:rsidRPr="00E7759A" w:rsidRDefault="005D58BD" w:rsidP="00FE5687">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669" w:type="dxa"/>
            <w:tcBorders>
              <w:top w:val="single" w:sz="4" w:space="0" w:color="auto"/>
              <w:left w:val="single" w:sz="4" w:space="0" w:color="auto"/>
              <w:bottom w:val="single" w:sz="4" w:space="0" w:color="auto"/>
              <w:right w:val="single" w:sz="4" w:space="0" w:color="auto"/>
            </w:tcBorders>
            <w:vAlign w:val="center"/>
          </w:tcPr>
          <w:p w14:paraId="74722C88" w14:textId="77777777" w:rsidR="005D58BD" w:rsidRPr="00E7759A" w:rsidRDefault="005D58BD" w:rsidP="00FE5687">
            <w:pPr>
              <w:spacing w:after="0"/>
              <w:rPr>
                <w:rFonts w:cs="Calibri"/>
                <w:i/>
                <w:sz w:val="20"/>
                <w:szCs w:val="20"/>
                <w:lang w:val="fr-LU"/>
              </w:rPr>
            </w:pPr>
            <w:proofErr w:type="spellStart"/>
            <w:proofErr w:type="gramStart"/>
            <w:r w:rsidRPr="00E7759A">
              <w:rPr>
                <w:rFonts w:cs="Calibri"/>
                <w:i/>
                <w:sz w:val="20"/>
                <w:szCs w:val="20"/>
                <w:lang w:val="fr-LU"/>
              </w:rPr>
              <w:t>xsd:boolean</w:t>
            </w:r>
            <w:proofErr w:type="spellEnd"/>
            <w:proofErr w:type="gramEnd"/>
          </w:p>
        </w:tc>
        <w:tc>
          <w:tcPr>
            <w:tcW w:w="4480" w:type="dxa"/>
            <w:tcBorders>
              <w:top w:val="single" w:sz="4" w:space="0" w:color="auto"/>
              <w:left w:val="single" w:sz="4" w:space="0" w:color="auto"/>
              <w:bottom w:val="single" w:sz="4" w:space="0" w:color="auto"/>
              <w:right w:val="single" w:sz="4" w:space="0" w:color="auto"/>
            </w:tcBorders>
            <w:vAlign w:val="center"/>
          </w:tcPr>
          <w:p w14:paraId="5B2355E4" w14:textId="77777777" w:rsidR="005D58BD" w:rsidRPr="00446B61" w:rsidRDefault="005D58BD" w:rsidP="00FE5687">
            <w:pPr>
              <w:spacing w:after="0"/>
              <w:jc w:val="both"/>
              <w:rPr>
                <w:rFonts w:cs="Calibri"/>
                <w:sz w:val="20"/>
                <w:szCs w:val="20"/>
                <w:highlight w:val="lightGray"/>
                <w:lang w:val="fr-FR"/>
              </w:rPr>
            </w:pPr>
            <w:r w:rsidRPr="00446B61">
              <w:rPr>
                <w:rFonts w:cs="Calibri"/>
                <w:sz w:val="20"/>
                <w:szCs w:val="20"/>
                <w:highlight w:val="lightGray"/>
                <w:lang w:val="fr-FR"/>
              </w:rPr>
              <w:t>La valeur « </w:t>
            </w:r>
            <w:proofErr w:type="spellStart"/>
            <w:r w:rsidRPr="00446B61">
              <w:rPr>
                <w:rFonts w:cs="Calibri"/>
                <w:sz w:val="20"/>
                <w:szCs w:val="20"/>
                <w:highlight w:val="lightGray"/>
                <w:lang w:val="fr-FR"/>
              </w:rPr>
              <w:t>true</w:t>
            </w:r>
            <w:proofErr w:type="spellEnd"/>
            <w:r w:rsidRPr="00446B61">
              <w:rPr>
                <w:rFonts w:cs="Calibri"/>
                <w:sz w:val="20"/>
                <w:szCs w:val="20"/>
                <w:highlight w:val="lightGray"/>
                <w:lang w:val="fr-FR"/>
              </w:rPr>
              <w:t> » permet de signaler que la course est gérée en fréquence (</w:t>
            </w:r>
            <w:proofErr w:type="spellStart"/>
            <w:r w:rsidRPr="00446B61">
              <w:rPr>
                <w:rFonts w:cs="Calibri"/>
                <w:sz w:val="20"/>
                <w:szCs w:val="20"/>
                <w:highlight w:val="lightGray"/>
                <w:lang w:val="fr-FR"/>
              </w:rPr>
              <w:t>interval</w:t>
            </w:r>
            <w:proofErr w:type="spellEnd"/>
            <w:r w:rsidRPr="00446B61">
              <w:rPr>
                <w:rFonts w:cs="Calibri"/>
                <w:sz w:val="20"/>
                <w:szCs w:val="20"/>
                <w:highlight w:val="lightGray"/>
                <w:lang w:val="fr-FR"/>
              </w:rPr>
              <w:t xml:space="preserve">), et que les informations horaires seront fournies en conséquence… </w:t>
            </w:r>
          </w:p>
          <w:p w14:paraId="75A2E8A9" w14:textId="77777777" w:rsidR="005D58BD" w:rsidRPr="00446B61" w:rsidRDefault="005D58BD" w:rsidP="00FE5687">
            <w:pPr>
              <w:spacing w:after="0"/>
              <w:jc w:val="both"/>
              <w:rPr>
                <w:rFonts w:cs="Calibri"/>
                <w:i/>
                <w:sz w:val="20"/>
                <w:szCs w:val="20"/>
                <w:highlight w:val="lightGray"/>
                <w:shd w:val="clear" w:color="auto" w:fill="CCCCFF"/>
              </w:rPr>
            </w:pPr>
            <w:r w:rsidRPr="00446B61">
              <w:rPr>
                <w:rFonts w:cs="Calibri"/>
                <w:sz w:val="20"/>
                <w:szCs w:val="20"/>
                <w:highlight w:val="lightGray"/>
              </w:rPr>
              <w:t xml:space="preserve">Valeur par </w:t>
            </w:r>
            <w:proofErr w:type="spellStart"/>
            <w:proofErr w:type="gramStart"/>
            <w:r w:rsidRPr="00446B61">
              <w:rPr>
                <w:rFonts w:cs="Calibri"/>
                <w:sz w:val="20"/>
                <w:szCs w:val="20"/>
                <w:highlight w:val="lightGray"/>
              </w:rPr>
              <w:t>défaut</w:t>
            </w:r>
            <w:proofErr w:type="spellEnd"/>
            <w:r w:rsidRPr="00446B61">
              <w:rPr>
                <w:rFonts w:cs="Calibri"/>
                <w:sz w:val="20"/>
                <w:szCs w:val="20"/>
                <w:highlight w:val="lightGray"/>
              </w:rPr>
              <w:t> :</w:t>
            </w:r>
            <w:proofErr w:type="gramEnd"/>
            <w:r w:rsidRPr="00446B61">
              <w:rPr>
                <w:rFonts w:cs="Calibri"/>
                <w:sz w:val="20"/>
                <w:szCs w:val="20"/>
                <w:highlight w:val="lightGray"/>
              </w:rPr>
              <w:t xml:space="preserve"> « false »</w:t>
            </w:r>
          </w:p>
        </w:tc>
      </w:tr>
      <w:tr w:rsidR="005D58BD" w:rsidRPr="00E32CB2" w14:paraId="48EC542C" w14:textId="77777777" w:rsidTr="00FE5687">
        <w:trPr>
          <w:jc w:val="center"/>
        </w:trPr>
        <w:tc>
          <w:tcPr>
            <w:tcW w:w="1326" w:type="dxa"/>
            <w:vMerge/>
            <w:tcBorders>
              <w:left w:val="single" w:sz="4" w:space="0" w:color="auto"/>
              <w:right w:val="single" w:sz="4" w:space="0" w:color="auto"/>
            </w:tcBorders>
            <w:vAlign w:val="center"/>
          </w:tcPr>
          <w:p w14:paraId="62DFAAE9" w14:textId="77777777" w:rsidR="005D58BD" w:rsidRPr="00E7759A" w:rsidRDefault="005D58BD" w:rsidP="00FE5687">
            <w:pPr>
              <w:spacing w:after="0"/>
              <w:rPr>
                <w:rFonts w:cs="Calibri"/>
                <w:i/>
                <w:sz w:val="20"/>
                <w:szCs w:val="20"/>
              </w:rPr>
            </w:pPr>
          </w:p>
        </w:tc>
        <w:tc>
          <w:tcPr>
            <w:tcW w:w="1801" w:type="dxa"/>
            <w:gridSpan w:val="2"/>
            <w:tcBorders>
              <w:top w:val="single" w:sz="4" w:space="0" w:color="auto"/>
              <w:left w:val="single" w:sz="4" w:space="0" w:color="auto"/>
              <w:bottom w:val="single" w:sz="4" w:space="0" w:color="auto"/>
              <w:right w:val="single" w:sz="4" w:space="0" w:color="auto"/>
            </w:tcBorders>
            <w:vAlign w:val="center"/>
          </w:tcPr>
          <w:p w14:paraId="39AC97CB" w14:textId="77777777" w:rsidR="005D58BD" w:rsidRPr="00E7759A" w:rsidRDefault="005D58BD" w:rsidP="00FE5687">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Origin</w:t>
            </w:r>
            <w:r w:rsidRPr="00E7759A">
              <w:rPr>
                <w:rFonts w:cs="Calibri"/>
                <w:b/>
                <w:i/>
                <w:sz w:val="20"/>
                <w:szCs w:val="20"/>
                <w:highlight w:val="lightGray"/>
                <w:shd w:val="clear" w:color="auto" w:fill="00FF00"/>
                <w:lang w:val="en-GB"/>
              </w:rPr>
              <w:softHyphen/>
              <w:t>Aimed</w:t>
            </w:r>
            <w:r w:rsidRPr="00E7759A">
              <w:rPr>
                <w:rFonts w:cs="Calibri"/>
                <w:b/>
                <w:i/>
                <w:sz w:val="20"/>
                <w:szCs w:val="20"/>
                <w:highlight w:val="lightGray"/>
                <w:shd w:val="clear" w:color="auto" w:fill="00FF00"/>
                <w:lang w:val="en-GB"/>
              </w:rPr>
              <w:softHyphen/>
              <w:t>Departure</w:t>
            </w:r>
            <w:r w:rsidRPr="00E7759A">
              <w:rPr>
                <w:rFonts w:cs="Calibri"/>
                <w:b/>
                <w:i/>
                <w:sz w:val="20"/>
                <w:szCs w:val="20"/>
                <w:highlight w:val="lightGray"/>
                <w:shd w:val="clear" w:color="auto" w:fill="00FF00"/>
                <w:lang w:val="en-GB"/>
              </w:rPr>
              <w:softHyphen/>
              <w:t>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D4816D9" w14:textId="77777777" w:rsidR="005D58BD" w:rsidRPr="00E7759A" w:rsidRDefault="005D58BD" w:rsidP="00FE5687">
            <w:pPr>
              <w:spacing w:after="0"/>
              <w:rPr>
                <w:rFonts w:cs="Calibri"/>
                <w:sz w:val="20"/>
                <w:szCs w:val="20"/>
                <w:lang w:val="en-GB"/>
              </w:rPr>
            </w:pPr>
            <w:r w:rsidRPr="00E7759A">
              <w:rPr>
                <w:rFonts w:cs="Calibri"/>
                <w:sz w:val="20"/>
                <w:szCs w:val="20"/>
                <w:lang w:val="en-GB"/>
              </w:rPr>
              <w:t>0:1</w:t>
            </w:r>
          </w:p>
        </w:tc>
        <w:tc>
          <w:tcPr>
            <w:tcW w:w="1669" w:type="dxa"/>
            <w:tcBorders>
              <w:top w:val="single" w:sz="4" w:space="0" w:color="auto"/>
              <w:left w:val="single" w:sz="4" w:space="0" w:color="auto"/>
              <w:bottom w:val="single" w:sz="4" w:space="0" w:color="auto"/>
              <w:right w:val="single" w:sz="4" w:space="0" w:color="auto"/>
            </w:tcBorders>
            <w:vAlign w:val="center"/>
          </w:tcPr>
          <w:p w14:paraId="41A13CFA" w14:textId="77777777" w:rsidR="005D58BD" w:rsidRPr="00E7759A" w:rsidRDefault="005D58BD" w:rsidP="00FE5687">
            <w:pPr>
              <w:spacing w:after="0"/>
              <w:rPr>
                <w:rFonts w:cs="Calibri"/>
                <w:i/>
                <w:sz w:val="20"/>
                <w:szCs w:val="20"/>
                <w:lang w:val="en-GB"/>
              </w:rPr>
            </w:pPr>
            <w:proofErr w:type="spellStart"/>
            <w:proofErr w:type="gramStart"/>
            <w:r w:rsidRPr="00E7759A">
              <w:rPr>
                <w:rFonts w:cs="Calibri"/>
                <w:i/>
                <w:sz w:val="20"/>
                <w:szCs w:val="20"/>
                <w:lang w:val="en-GB"/>
              </w:rPr>
              <w:t>xsd:date</w:t>
            </w:r>
            <w:r w:rsidRPr="00E7759A">
              <w:rPr>
                <w:rFonts w:cs="Calibri"/>
                <w:i/>
                <w:sz w:val="20"/>
                <w:szCs w:val="20"/>
                <w:lang w:val="en-GB"/>
              </w:rPr>
              <w:softHyphen/>
              <w:t>Time</w:t>
            </w:r>
            <w:proofErr w:type="spellEnd"/>
            <w:proofErr w:type="gramEnd"/>
          </w:p>
        </w:tc>
        <w:tc>
          <w:tcPr>
            <w:tcW w:w="4480" w:type="dxa"/>
            <w:tcBorders>
              <w:top w:val="single" w:sz="4" w:space="0" w:color="auto"/>
              <w:left w:val="single" w:sz="4" w:space="0" w:color="auto"/>
              <w:bottom w:val="single" w:sz="4" w:space="0" w:color="auto"/>
              <w:right w:val="single" w:sz="4" w:space="0" w:color="auto"/>
            </w:tcBorders>
            <w:vAlign w:val="center"/>
          </w:tcPr>
          <w:p w14:paraId="61AD1ADC" w14:textId="77777777" w:rsidR="005D58BD" w:rsidRPr="00882A0E" w:rsidRDefault="005D58BD" w:rsidP="00FE5687">
            <w:pPr>
              <w:spacing w:after="0"/>
              <w:jc w:val="both"/>
              <w:rPr>
                <w:rFonts w:cs="Calibri"/>
                <w:sz w:val="20"/>
                <w:szCs w:val="20"/>
                <w:highlight w:val="lightGray"/>
                <w:lang w:val="fr-FR"/>
              </w:rPr>
            </w:pPr>
            <w:r w:rsidRPr="00882A0E">
              <w:rPr>
                <w:rFonts w:cs="Calibri"/>
                <w:sz w:val="20"/>
                <w:szCs w:val="20"/>
                <w:highlight w:val="lightGray"/>
                <w:lang w:val="fr-FR"/>
              </w:rPr>
              <w:t>Heure théorique de départ de la course à son point de départ.</w:t>
            </w:r>
          </w:p>
        </w:tc>
      </w:tr>
      <w:tr w:rsidR="005D58BD" w:rsidRPr="00E32CB2" w14:paraId="2503781E" w14:textId="77777777" w:rsidTr="00E51883">
        <w:trPr>
          <w:jc w:val="center"/>
        </w:trPr>
        <w:tc>
          <w:tcPr>
            <w:tcW w:w="1326" w:type="dxa"/>
            <w:vMerge/>
            <w:tcBorders>
              <w:left w:val="single" w:sz="4" w:space="0" w:color="auto"/>
              <w:right w:val="single" w:sz="4" w:space="0" w:color="auto"/>
            </w:tcBorders>
            <w:vAlign w:val="center"/>
          </w:tcPr>
          <w:p w14:paraId="2D65E531" w14:textId="77777777" w:rsidR="005D58BD" w:rsidRPr="00E7759A" w:rsidRDefault="005D58BD" w:rsidP="00FE5687">
            <w:pPr>
              <w:spacing w:after="0"/>
              <w:rPr>
                <w:rFonts w:cs="Calibri"/>
                <w:i/>
                <w:sz w:val="20"/>
                <w:szCs w:val="20"/>
                <w:lang w:val="fr-FR"/>
              </w:rPr>
            </w:pPr>
          </w:p>
        </w:tc>
        <w:tc>
          <w:tcPr>
            <w:tcW w:w="1801" w:type="dxa"/>
            <w:gridSpan w:val="2"/>
            <w:tcBorders>
              <w:top w:val="single" w:sz="4" w:space="0" w:color="auto"/>
              <w:left w:val="single" w:sz="4" w:space="0" w:color="auto"/>
              <w:bottom w:val="single" w:sz="4" w:space="0" w:color="auto"/>
              <w:right w:val="single" w:sz="4" w:space="0" w:color="auto"/>
            </w:tcBorders>
            <w:vAlign w:val="center"/>
          </w:tcPr>
          <w:p w14:paraId="39164E09" w14:textId="77777777" w:rsidR="005D58BD" w:rsidRPr="00E7759A" w:rsidRDefault="005D58BD" w:rsidP="00FE5687">
            <w:pPr>
              <w:spacing w:after="0"/>
              <w:rPr>
                <w:rFonts w:cs="Calibri"/>
                <w:b/>
                <w:i/>
                <w:sz w:val="20"/>
                <w:szCs w:val="20"/>
                <w:highlight w:val="lightGray"/>
                <w:shd w:val="clear" w:color="auto" w:fill="00FF00"/>
              </w:rPr>
            </w:pPr>
            <w:r w:rsidRPr="00E7759A">
              <w:rPr>
                <w:rFonts w:cs="Calibri"/>
                <w:b/>
                <w:i/>
                <w:sz w:val="20"/>
                <w:szCs w:val="20"/>
                <w:highlight w:val="lightGray"/>
                <w:shd w:val="clear" w:color="auto" w:fill="00FF00"/>
              </w:rPr>
              <w:t>Destination</w:t>
            </w:r>
            <w:r w:rsidRPr="00E7759A">
              <w:rPr>
                <w:rFonts w:cs="Calibri"/>
                <w:b/>
                <w:i/>
                <w:sz w:val="20"/>
                <w:szCs w:val="20"/>
                <w:highlight w:val="lightGray"/>
                <w:shd w:val="clear" w:color="auto" w:fill="00FF00"/>
                <w:lang w:val="en-GB"/>
              </w:rPr>
              <w:softHyphen/>
            </w:r>
            <w:proofErr w:type="spellStart"/>
            <w:r w:rsidRPr="00E7759A">
              <w:rPr>
                <w:rFonts w:cs="Calibri"/>
                <w:b/>
                <w:i/>
                <w:sz w:val="20"/>
                <w:szCs w:val="20"/>
                <w:highlight w:val="lightGray"/>
                <w:shd w:val="clear" w:color="auto" w:fill="00FF00"/>
              </w:rPr>
              <w:t>Aimed</w:t>
            </w:r>
            <w:r w:rsidRPr="00E7759A">
              <w:rPr>
                <w:rFonts w:cs="Calibri"/>
                <w:b/>
                <w:i/>
                <w:sz w:val="20"/>
                <w:szCs w:val="20"/>
                <w:highlight w:val="lightGray"/>
                <w:shd w:val="clear" w:color="auto" w:fill="00FF00"/>
              </w:rPr>
              <w:softHyphen/>
              <w:t>Arrival</w:t>
            </w:r>
            <w:proofErr w:type="spellEnd"/>
            <w:r w:rsidRPr="00E7759A">
              <w:rPr>
                <w:rFonts w:cs="Calibri"/>
                <w:b/>
                <w:i/>
                <w:sz w:val="20"/>
                <w:szCs w:val="20"/>
                <w:highlight w:val="lightGray"/>
                <w:shd w:val="clear" w:color="auto" w:fill="00FF00"/>
                <w:lang w:val="en-GB"/>
              </w:rPr>
              <w:softHyphen/>
            </w:r>
            <w:r w:rsidRPr="00E7759A">
              <w:rPr>
                <w:rFonts w:cs="Calibri"/>
                <w:b/>
                <w:i/>
                <w:sz w:val="20"/>
                <w:szCs w:val="20"/>
                <w:highlight w:val="lightGray"/>
                <w:shd w:val="clear" w:color="auto" w:fill="00FF00"/>
              </w:rPr>
              <w:t>Time</w:t>
            </w:r>
          </w:p>
        </w:tc>
        <w:tc>
          <w:tcPr>
            <w:tcW w:w="540" w:type="dxa"/>
            <w:tcBorders>
              <w:top w:val="single" w:sz="4" w:space="0" w:color="auto"/>
              <w:left w:val="single" w:sz="4" w:space="0" w:color="auto"/>
              <w:bottom w:val="single" w:sz="4" w:space="0" w:color="auto"/>
              <w:right w:val="single" w:sz="4" w:space="0" w:color="auto"/>
            </w:tcBorders>
            <w:vAlign w:val="center"/>
          </w:tcPr>
          <w:p w14:paraId="27BC82D1" w14:textId="77777777" w:rsidR="005D58BD" w:rsidRPr="00E7759A" w:rsidRDefault="005D58BD" w:rsidP="00FE5687">
            <w:pPr>
              <w:spacing w:after="0"/>
              <w:rPr>
                <w:rFonts w:cs="Calibri"/>
                <w:sz w:val="20"/>
                <w:szCs w:val="20"/>
              </w:rPr>
            </w:pPr>
            <w:r w:rsidRPr="00E7759A">
              <w:rPr>
                <w:rFonts w:cs="Calibri"/>
                <w:sz w:val="20"/>
                <w:szCs w:val="20"/>
              </w:rPr>
              <w:t>0:1</w:t>
            </w:r>
          </w:p>
        </w:tc>
        <w:tc>
          <w:tcPr>
            <w:tcW w:w="1669" w:type="dxa"/>
            <w:tcBorders>
              <w:top w:val="single" w:sz="4" w:space="0" w:color="auto"/>
              <w:left w:val="single" w:sz="4" w:space="0" w:color="auto"/>
              <w:bottom w:val="single" w:sz="4" w:space="0" w:color="auto"/>
              <w:right w:val="single" w:sz="4" w:space="0" w:color="auto"/>
            </w:tcBorders>
            <w:vAlign w:val="center"/>
          </w:tcPr>
          <w:p w14:paraId="05F353B6" w14:textId="77777777" w:rsidR="005D58BD" w:rsidRPr="00E7759A" w:rsidRDefault="005D58BD" w:rsidP="00FE5687">
            <w:pPr>
              <w:spacing w:after="0"/>
              <w:rPr>
                <w:rFonts w:cs="Calibri"/>
                <w:i/>
                <w:sz w:val="20"/>
                <w:szCs w:val="20"/>
              </w:rPr>
            </w:pPr>
            <w:proofErr w:type="spellStart"/>
            <w:proofErr w:type="gramStart"/>
            <w:r w:rsidRPr="00E7759A">
              <w:rPr>
                <w:rFonts w:cs="Calibri"/>
                <w:i/>
                <w:sz w:val="20"/>
                <w:szCs w:val="20"/>
              </w:rPr>
              <w:t>xsd:date</w:t>
            </w:r>
            <w:proofErr w:type="spellEnd"/>
            <w:r w:rsidRPr="00E7759A">
              <w:rPr>
                <w:rFonts w:cs="Calibri"/>
                <w:i/>
                <w:sz w:val="20"/>
                <w:szCs w:val="20"/>
                <w:lang w:val="en-GB"/>
              </w:rPr>
              <w:softHyphen/>
            </w:r>
            <w:r w:rsidRPr="00E7759A">
              <w:rPr>
                <w:rFonts w:cs="Calibri"/>
                <w:i/>
                <w:sz w:val="20"/>
                <w:szCs w:val="20"/>
              </w:rPr>
              <w:t>Time</w:t>
            </w:r>
            <w:proofErr w:type="gramEnd"/>
          </w:p>
        </w:tc>
        <w:tc>
          <w:tcPr>
            <w:tcW w:w="4480" w:type="dxa"/>
            <w:tcBorders>
              <w:top w:val="single" w:sz="4" w:space="0" w:color="auto"/>
              <w:left w:val="single" w:sz="4" w:space="0" w:color="auto"/>
              <w:bottom w:val="single" w:sz="4" w:space="0" w:color="auto"/>
              <w:right w:val="single" w:sz="4" w:space="0" w:color="auto"/>
            </w:tcBorders>
            <w:vAlign w:val="center"/>
          </w:tcPr>
          <w:p w14:paraId="62DF210A" w14:textId="77777777" w:rsidR="005D58BD" w:rsidRPr="00882A0E" w:rsidRDefault="005D58BD" w:rsidP="00FE5687">
            <w:pPr>
              <w:spacing w:after="0"/>
              <w:jc w:val="both"/>
              <w:rPr>
                <w:rFonts w:cs="Calibri"/>
                <w:sz w:val="20"/>
                <w:szCs w:val="20"/>
                <w:highlight w:val="lightGray"/>
                <w:lang w:val="fr-FR"/>
              </w:rPr>
            </w:pPr>
            <w:r w:rsidRPr="00882A0E">
              <w:rPr>
                <w:rFonts w:cs="Calibri"/>
                <w:sz w:val="20"/>
                <w:szCs w:val="20"/>
                <w:highlight w:val="lightGray"/>
                <w:lang w:val="fr-FR"/>
              </w:rPr>
              <w:t>Heure théorique d'arrivée de la course à son point d'arrivée.</w:t>
            </w:r>
          </w:p>
        </w:tc>
      </w:tr>
      <w:tr w:rsidR="005D58BD" w:rsidRPr="00E7759A" w14:paraId="2EE3E6CE" w14:textId="77777777" w:rsidTr="00E51883">
        <w:trPr>
          <w:jc w:val="center"/>
        </w:trPr>
        <w:tc>
          <w:tcPr>
            <w:tcW w:w="1326" w:type="dxa"/>
            <w:vMerge/>
            <w:tcBorders>
              <w:left w:val="single" w:sz="4" w:space="0" w:color="auto"/>
              <w:bottom w:val="single" w:sz="4" w:space="0" w:color="auto"/>
              <w:right w:val="single" w:sz="4" w:space="0" w:color="auto"/>
            </w:tcBorders>
            <w:vAlign w:val="center"/>
          </w:tcPr>
          <w:p w14:paraId="1123D791" w14:textId="77777777" w:rsidR="005D58BD" w:rsidRPr="00E7759A" w:rsidRDefault="005D58BD" w:rsidP="00FE5687">
            <w:pPr>
              <w:spacing w:after="0"/>
              <w:rPr>
                <w:rFonts w:cs="Calibri"/>
                <w:i/>
                <w:sz w:val="20"/>
                <w:szCs w:val="20"/>
                <w:lang w:val="fr-FR"/>
              </w:rPr>
            </w:pPr>
          </w:p>
        </w:tc>
        <w:tc>
          <w:tcPr>
            <w:tcW w:w="1801" w:type="dxa"/>
            <w:gridSpan w:val="2"/>
            <w:tcBorders>
              <w:top w:val="single" w:sz="4" w:space="0" w:color="auto"/>
              <w:left w:val="single" w:sz="4" w:space="0" w:color="auto"/>
              <w:bottom w:val="single" w:sz="4" w:space="0" w:color="auto"/>
              <w:right w:val="single" w:sz="4" w:space="0" w:color="auto"/>
            </w:tcBorders>
            <w:vAlign w:val="center"/>
          </w:tcPr>
          <w:p w14:paraId="27117FCA" w14:textId="77777777" w:rsidR="005D58BD" w:rsidRPr="00E7759A" w:rsidRDefault="005D58BD" w:rsidP="00FE5687">
            <w:pPr>
              <w:spacing w:after="0"/>
              <w:rPr>
                <w:rFonts w:cs="Calibri"/>
                <w:b/>
                <w:i/>
                <w:sz w:val="20"/>
                <w:szCs w:val="20"/>
                <w:highlight w:val="lightGray"/>
              </w:rPr>
            </w:pPr>
            <w:proofErr w:type="spellStart"/>
            <w:r w:rsidRPr="00E7759A">
              <w:rPr>
                <w:rFonts w:cs="Calibri"/>
                <w:b/>
                <w:i/>
                <w:sz w:val="20"/>
                <w:szCs w:val="20"/>
                <w:highlight w:val="lightGray"/>
              </w:rPr>
              <w:t>FirstOrLastJourney</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5601F01" w14:textId="77777777" w:rsidR="005D58BD" w:rsidRPr="00E7759A" w:rsidRDefault="005D58BD" w:rsidP="00FE5687">
            <w:pPr>
              <w:spacing w:after="0"/>
              <w:rPr>
                <w:rFonts w:cs="Calibri"/>
                <w:sz w:val="20"/>
                <w:szCs w:val="20"/>
              </w:rPr>
            </w:pPr>
            <w:r w:rsidRPr="00E7759A">
              <w:rPr>
                <w:rFonts w:cs="Calibri"/>
                <w:sz w:val="20"/>
                <w:szCs w:val="20"/>
              </w:rPr>
              <w:t>0:1</w:t>
            </w:r>
          </w:p>
        </w:tc>
        <w:tc>
          <w:tcPr>
            <w:tcW w:w="1669" w:type="dxa"/>
            <w:tcBorders>
              <w:top w:val="single" w:sz="4" w:space="0" w:color="auto"/>
              <w:left w:val="single" w:sz="4" w:space="0" w:color="auto"/>
              <w:bottom w:val="single" w:sz="4" w:space="0" w:color="auto"/>
              <w:right w:val="single" w:sz="4" w:space="0" w:color="auto"/>
            </w:tcBorders>
            <w:vAlign w:val="center"/>
          </w:tcPr>
          <w:p w14:paraId="3392532A" w14:textId="77777777" w:rsidR="005D58BD" w:rsidRPr="00E7759A" w:rsidRDefault="005D58BD" w:rsidP="00FE5687">
            <w:pPr>
              <w:spacing w:after="0"/>
              <w:rPr>
                <w:rFonts w:cs="Calibri"/>
                <w:i/>
                <w:sz w:val="20"/>
                <w:szCs w:val="20"/>
              </w:rPr>
            </w:pPr>
            <w:proofErr w:type="spellStart"/>
            <w:r w:rsidRPr="00E7759A">
              <w:rPr>
                <w:rFonts w:cs="Calibri"/>
                <w:i/>
                <w:sz w:val="20"/>
                <w:szCs w:val="20"/>
              </w:rPr>
              <w:t>FirstOrLast</w:t>
            </w:r>
            <w:r w:rsidRPr="00E7759A">
              <w:rPr>
                <w:rFonts w:cs="Calibri"/>
                <w:i/>
                <w:sz w:val="20"/>
                <w:szCs w:val="20"/>
              </w:rPr>
              <w:softHyphen/>
              <w:t>Journey</w:t>
            </w:r>
            <w:r w:rsidRPr="00E7759A">
              <w:rPr>
                <w:rFonts w:cs="Calibri"/>
                <w:i/>
                <w:sz w:val="20"/>
                <w:szCs w:val="20"/>
              </w:rPr>
              <w:softHyphen/>
              <w:t>Enumeration</w:t>
            </w:r>
            <w:proofErr w:type="spellEnd"/>
          </w:p>
        </w:tc>
        <w:tc>
          <w:tcPr>
            <w:tcW w:w="4480" w:type="dxa"/>
            <w:tcBorders>
              <w:top w:val="single" w:sz="4" w:space="0" w:color="auto"/>
              <w:left w:val="single" w:sz="4" w:space="0" w:color="auto"/>
              <w:bottom w:val="single" w:sz="4" w:space="0" w:color="auto"/>
              <w:right w:val="single" w:sz="4" w:space="0" w:color="auto"/>
            </w:tcBorders>
            <w:vAlign w:val="center"/>
          </w:tcPr>
          <w:p w14:paraId="0F8D3805" w14:textId="77777777" w:rsidR="005D58BD" w:rsidRPr="00E7759A" w:rsidRDefault="005D58BD" w:rsidP="00FE5687">
            <w:pPr>
              <w:spacing w:after="0"/>
              <w:jc w:val="both"/>
              <w:rPr>
                <w:rFonts w:cs="Calibri"/>
                <w:sz w:val="20"/>
                <w:szCs w:val="20"/>
                <w:lang w:val="fr-FR"/>
              </w:rPr>
            </w:pPr>
            <w:r w:rsidRPr="00E7759A">
              <w:rPr>
                <w:rFonts w:cs="Calibri"/>
                <w:sz w:val="20"/>
                <w:szCs w:val="20"/>
                <w:highlight w:val="lightGray"/>
                <w:lang w:val="fr-FR"/>
              </w:rPr>
              <w:t xml:space="preserve">Indique s'il s'agit de la première ou de la dernière course de la journée d'exploitation sur la ligne, et pour une destination donnée. L'interprétation comme "première ou dernière course pour une mission donnée" est acceptable, mais devra être précisée dans les spécifications d'interface du serveur (et le </w:t>
            </w:r>
            <w:proofErr w:type="spellStart"/>
            <w:r w:rsidRPr="00E7759A">
              <w:rPr>
                <w:rFonts w:cs="Calibri"/>
                <w:sz w:val="20"/>
                <w:szCs w:val="20"/>
                <w:highlight w:val="lightGray"/>
                <w:lang w:val="fr-FR"/>
              </w:rPr>
              <w:t>JourneyPatterInfoGroup</w:t>
            </w:r>
            <w:proofErr w:type="spellEnd"/>
            <w:r w:rsidRPr="00E7759A">
              <w:rPr>
                <w:rFonts w:cs="Calibri"/>
                <w:sz w:val="20"/>
                <w:szCs w:val="20"/>
                <w:highlight w:val="lightGray"/>
                <w:lang w:val="fr-FR"/>
              </w:rPr>
              <w:t xml:space="preserve"> devra alors être renseigné).</w:t>
            </w:r>
          </w:p>
          <w:p w14:paraId="37AACF6A" w14:textId="77777777" w:rsidR="005D58BD" w:rsidRPr="00E7759A" w:rsidRDefault="005D58BD" w:rsidP="00FE5687">
            <w:pPr>
              <w:spacing w:after="0"/>
              <w:jc w:val="both"/>
              <w:rPr>
                <w:rFonts w:eastAsia="MS Mincho" w:cs="Calibri"/>
                <w:sz w:val="20"/>
                <w:szCs w:val="20"/>
              </w:rPr>
            </w:pPr>
            <w:r w:rsidRPr="00E7759A">
              <w:rPr>
                <w:rFonts w:eastAsia="MS Mincho" w:cs="Calibri"/>
                <w:sz w:val="20"/>
                <w:szCs w:val="20"/>
              </w:rPr>
              <w:t>(</w:t>
            </w:r>
            <w:proofErr w:type="spellStart"/>
            <w:r w:rsidRPr="00E7759A">
              <w:rPr>
                <w:rFonts w:cs="Calibri"/>
                <w:sz w:val="20"/>
                <w:szCs w:val="20"/>
                <w:highlight w:val="white"/>
                <w:lang w:eastAsia="fr-FR"/>
              </w:rPr>
              <w:t>firstServiceOfDay</w:t>
            </w:r>
            <w:proofErr w:type="spellEnd"/>
            <w:r w:rsidRPr="00E7759A">
              <w:rPr>
                <w:rFonts w:cs="Calibri"/>
                <w:sz w:val="20"/>
                <w:szCs w:val="20"/>
                <w:lang w:eastAsia="fr-FR"/>
              </w:rPr>
              <w:t xml:space="preserve"> | </w:t>
            </w:r>
            <w:proofErr w:type="spellStart"/>
            <w:r w:rsidRPr="00E7759A">
              <w:rPr>
                <w:rFonts w:cs="Calibri"/>
                <w:sz w:val="20"/>
                <w:szCs w:val="20"/>
                <w:highlight w:val="white"/>
                <w:lang w:eastAsia="fr-FR"/>
              </w:rPr>
              <w:t>lastServiceOfDay</w:t>
            </w:r>
            <w:proofErr w:type="spellEnd"/>
            <w:r w:rsidRPr="00E7759A">
              <w:rPr>
                <w:rFonts w:cs="Calibri"/>
                <w:sz w:val="20"/>
                <w:szCs w:val="20"/>
                <w:lang w:eastAsia="fr-FR"/>
              </w:rPr>
              <w:t xml:space="preserve"> | </w:t>
            </w:r>
            <w:proofErr w:type="spellStart"/>
            <w:r w:rsidRPr="00E7759A">
              <w:rPr>
                <w:rFonts w:cs="Calibri"/>
                <w:sz w:val="20"/>
                <w:szCs w:val="20"/>
                <w:highlight w:val="white"/>
                <w:lang w:eastAsia="fr-FR"/>
              </w:rPr>
              <w:t>otherService</w:t>
            </w:r>
            <w:proofErr w:type="spellEnd"/>
            <w:r w:rsidRPr="00E7759A">
              <w:rPr>
                <w:rFonts w:cs="Calibri"/>
                <w:sz w:val="20"/>
                <w:szCs w:val="20"/>
                <w:lang w:eastAsia="fr-FR"/>
              </w:rPr>
              <w:t xml:space="preserve"> | </w:t>
            </w:r>
            <w:r w:rsidRPr="00E7759A">
              <w:rPr>
                <w:rFonts w:cs="Calibri"/>
                <w:sz w:val="20"/>
                <w:szCs w:val="20"/>
                <w:highlight w:val="white"/>
                <w:lang w:eastAsia="fr-FR"/>
              </w:rPr>
              <w:t>unspecified</w:t>
            </w:r>
            <w:r w:rsidRPr="00E7759A">
              <w:rPr>
                <w:rFonts w:eastAsia="MS Mincho" w:cs="Calibri"/>
                <w:sz w:val="20"/>
                <w:szCs w:val="20"/>
              </w:rPr>
              <w:t>).</w:t>
            </w:r>
          </w:p>
        </w:tc>
      </w:tr>
    </w:tbl>
    <w:p w14:paraId="781A49BE" w14:textId="77777777" w:rsidR="000B6A78" w:rsidRPr="00C567F5" w:rsidRDefault="000B6A78" w:rsidP="00922ED9">
      <w:pPr>
        <w:pStyle w:val="Titre4"/>
        <w:rPr>
          <w:rFonts w:ascii="Arial" w:hAnsi="Arial" w:cs="Arial"/>
          <w:sz w:val="20"/>
          <w:szCs w:val="20"/>
        </w:rPr>
      </w:pPr>
      <w:bookmarkStart w:id="278" w:name="_Toc444249799"/>
      <w:proofErr w:type="spellStart"/>
      <w:r w:rsidRPr="00C567F5">
        <w:rPr>
          <w:rFonts w:ascii="Arial" w:hAnsi="Arial" w:cs="Arial"/>
          <w:sz w:val="20"/>
          <w:szCs w:val="20"/>
        </w:rPr>
        <w:t>ServiceInfoGroup</w:t>
      </w:r>
      <w:bookmarkEnd w:id="278"/>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1"/>
        <w:gridCol w:w="1842"/>
        <w:gridCol w:w="567"/>
        <w:gridCol w:w="1560"/>
        <w:gridCol w:w="4430"/>
      </w:tblGrid>
      <w:tr w:rsidR="005D58BD" w:rsidRPr="00C567F5" w14:paraId="10A51CD8" w14:textId="77777777" w:rsidTr="00FE5687">
        <w:trPr>
          <w:jc w:val="center"/>
        </w:trPr>
        <w:tc>
          <w:tcPr>
            <w:tcW w:w="1201" w:type="dxa"/>
            <w:vMerge w:val="restart"/>
            <w:vAlign w:val="center"/>
          </w:tcPr>
          <w:p w14:paraId="238C0738" w14:textId="77777777" w:rsidR="005D58BD" w:rsidRPr="00E7759A" w:rsidRDefault="005D58BD" w:rsidP="00FE5687">
            <w:pPr>
              <w:spacing w:after="0"/>
              <w:rPr>
                <w:rFonts w:cs="Calibri"/>
                <w:sz w:val="20"/>
                <w:szCs w:val="20"/>
                <w:lang w:val="en-GB"/>
              </w:rPr>
            </w:pPr>
            <w:r w:rsidRPr="00E7759A">
              <w:rPr>
                <w:rFonts w:cs="Calibri"/>
                <w:sz w:val="20"/>
                <w:szCs w:val="20"/>
                <w:lang w:val="en-GB"/>
              </w:rPr>
              <w:t>Service Info</w:t>
            </w:r>
          </w:p>
        </w:tc>
        <w:tc>
          <w:tcPr>
            <w:tcW w:w="1842" w:type="dxa"/>
            <w:vAlign w:val="center"/>
          </w:tcPr>
          <w:p w14:paraId="4DFDB94C" w14:textId="77777777" w:rsidR="005D58BD" w:rsidRPr="00E7759A" w:rsidRDefault="005D58BD" w:rsidP="00FE5687">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OperatorRef</w:t>
            </w:r>
            <w:proofErr w:type="spellEnd"/>
          </w:p>
        </w:tc>
        <w:tc>
          <w:tcPr>
            <w:tcW w:w="567" w:type="dxa"/>
            <w:vAlign w:val="center"/>
          </w:tcPr>
          <w:p w14:paraId="19BA7D2A" w14:textId="77777777" w:rsidR="005D58BD" w:rsidRPr="00E7759A" w:rsidRDefault="005D58BD" w:rsidP="00FE5687">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60" w:type="dxa"/>
            <w:vAlign w:val="center"/>
          </w:tcPr>
          <w:p w14:paraId="226084F5" w14:textId="77777777" w:rsidR="005D58BD" w:rsidRPr="00E7759A" w:rsidRDefault="005D58BD" w:rsidP="00FE5687">
            <w:pPr>
              <w:spacing w:after="0"/>
              <w:rPr>
                <w:rFonts w:cs="Calibri"/>
                <w:i/>
                <w:sz w:val="20"/>
                <w:szCs w:val="20"/>
                <w:lang w:val="fr-LU"/>
              </w:rPr>
            </w:pPr>
            <w:proofErr w:type="spellStart"/>
            <w:r w:rsidRPr="00E7759A">
              <w:rPr>
                <w:rFonts w:cs="Calibri"/>
                <w:i/>
                <w:sz w:val="20"/>
                <w:szCs w:val="20"/>
                <w:lang w:val="fr-LU"/>
              </w:rPr>
              <w:t>OperatorCode</w:t>
            </w:r>
            <w:proofErr w:type="spellEnd"/>
          </w:p>
        </w:tc>
        <w:tc>
          <w:tcPr>
            <w:tcW w:w="4430" w:type="dxa"/>
            <w:vAlign w:val="center"/>
          </w:tcPr>
          <w:p w14:paraId="6BD97687" w14:textId="77777777" w:rsidR="005D58BD" w:rsidRPr="00E7759A" w:rsidRDefault="005D58BD" w:rsidP="00FE5687">
            <w:pPr>
              <w:spacing w:after="0"/>
              <w:jc w:val="both"/>
              <w:rPr>
                <w:rFonts w:cs="Calibri"/>
                <w:sz w:val="20"/>
                <w:szCs w:val="20"/>
                <w:lang w:val="fr-LU"/>
              </w:rPr>
            </w:pPr>
            <w:r w:rsidRPr="00E7759A">
              <w:rPr>
                <w:rFonts w:cs="Calibri"/>
                <w:sz w:val="20"/>
                <w:szCs w:val="20"/>
                <w:lang w:val="fr-LU"/>
              </w:rPr>
              <w:t>Identifiant de l'exploitant.</w:t>
            </w:r>
          </w:p>
        </w:tc>
      </w:tr>
      <w:tr w:rsidR="005D58BD" w:rsidRPr="00E32CB2" w14:paraId="1E7AF9B8" w14:textId="77777777" w:rsidTr="00FE5687">
        <w:trPr>
          <w:jc w:val="center"/>
        </w:trPr>
        <w:tc>
          <w:tcPr>
            <w:tcW w:w="1201" w:type="dxa"/>
            <w:vMerge/>
            <w:vAlign w:val="center"/>
          </w:tcPr>
          <w:p w14:paraId="2950516D" w14:textId="77777777" w:rsidR="005D58BD" w:rsidRPr="00E7759A" w:rsidRDefault="005D58BD" w:rsidP="00FE5687">
            <w:pPr>
              <w:spacing w:after="0"/>
              <w:rPr>
                <w:rFonts w:cs="Calibri"/>
                <w:sz w:val="20"/>
                <w:szCs w:val="20"/>
                <w:lang w:val="fr-LU"/>
              </w:rPr>
            </w:pPr>
          </w:p>
        </w:tc>
        <w:tc>
          <w:tcPr>
            <w:tcW w:w="1842" w:type="dxa"/>
            <w:vAlign w:val="center"/>
          </w:tcPr>
          <w:p w14:paraId="09509CF7" w14:textId="77777777" w:rsidR="005D58BD" w:rsidRPr="00E7759A" w:rsidRDefault="005D58BD" w:rsidP="00FE5687">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Product</w:t>
            </w:r>
            <w:r w:rsidRPr="00E7759A">
              <w:rPr>
                <w:rFonts w:cs="Calibri"/>
                <w:b/>
                <w:i/>
                <w:sz w:val="20"/>
                <w:szCs w:val="20"/>
                <w:highlight w:val="lightGray"/>
                <w:shd w:val="clear" w:color="auto" w:fill="00FF00"/>
                <w:lang w:val="fr-LU"/>
              </w:rPr>
              <w:softHyphen/>
              <w:t>Category</w:t>
            </w:r>
            <w:r w:rsidRPr="00E7759A">
              <w:rPr>
                <w:rFonts w:cs="Calibri"/>
                <w:b/>
                <w:i/>
                <w:sz w:val="20"/>
                <w:szCs w:val="20"/>
                <w:highlight w:val="lightGray"/>
                <w:shd w:val="clear" w:color="auto" w:fill="00FF00"/>
                <w:lang w:val="fr-LU"/>
              </w:rPr>
              <w:softHyphen/>
              <w:t>Ref</w:t>
            </w:r>
            <w:proofErr w:type="spellEnd"/>
          </w:p>
        </w:tc>
        <w:tc>
          <w:tcPr>
            <w:tcW w:w="567" w:type="dxa"/>
            <w:vAlign w:val="center"/>
          </w:tcPr>
          <w:p w14:paraId="74A26573" w14:textId="77777777" w:rsidR="005D58BD" w:rsidRPr="00E7759A" w:rsidRDefault="005D58BD" w:rsidP="00FE5687">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60" w:type="dxa"/>
            <w:vAlign w:val="center"/>
          </w:tcPr>
          <w:p w14:paraId="151AF60D" w14:textId="77777777" w:rsidR="005D58BD" w:rsidRPr="00E7759A" w:rsidRDefault="005D58BD" w:rsidP="00FE5687">
            <w:pPr>
              <w:spacing w:after="0"/>
              <w:rPr>
                <w:rFonts w:cs="Calibri"/>
                <w:i/>
                <w:sz w:val="20"/>
                <w:szCs w:val="20"/>
                <w:lang w:val="fr-LU"/>
              </w:rPr>
            </w:pPr>
            <w:proofErr w:type="spellStart"/>
            <w:r w:rsidRPr="00E7759A">
              <w:rPr>
                <w:rFonts w:cs="Calibri"/>
                <w:i/>
                <w:sz w:val="20"/>
                <w:szCs w:val="20"/>
                <w:lang w:val="fr-LU"/>
              </w:rPr>
              <w:t>Product</w:t>
            </w:r>
            <w:r w:rsidRPr="00E7759A">
              <w:rPr>
                <w:rFonts w:cs="Calibri"/>
                <w:i/>
                <w:sz w:val="20"/>
                <w:szCs w:val="20"/>
                <w:lang w:val="fr-LU"/>
              </w:rPr>
              <w:softHyphen/>
              <w:t>Category</w:t>
            </w:r>
            <w:r w:rsidRPr="00E7759A">
              <w:rPr>
                <w:rFonts w:cs="Calibri"/>
                <w:i/>
                <w:sz w:val="20"/>
                <w:szCs w:val="20"/>
                <w:lang w:val="fr-LU"/>
              </w:rPr>
              <w:softHyphen/>
              <w:t>Code</w:t>
            </w:r>
            <w:proofErr w:type="spellEnd"/>
          </w:p>
        </w:tc>
        <w:tc>
          <w:tcPr>
            <w:tcW w:w="4430" w:type="dxa"/>
            <w:vAlign w:val="center"/>
          </w:tcPr>
          <w:p w14:paraId="465DFB35" w14:textId="77777777" w:rsidR="005D58BD" w:rsidRPr="00E7759A" w:rsidRDefault="005D58BD" w:rsidP="00FE5687">
            <w:pPr>
              <w:spacing w:after="0"/>
              <w:jc w:val="both"/>
              <w:rPr>
                <w:rFonts w:cs="Calibri"/>
                <w:sz w:val="20"/>
                <w:szCs w:val="20"/>
                <w:lang w:val="fr-LU"/>
              </w:rPr>
            </w:pPr>
            <w:r w:rsidRPr="00E7759A">
              <w:rPr>
                <w:rFonts w:cs="Calibri"/>
                <w:sz w:val="20"/>
                <w:szCs w:val="20"/>
                <w:lang w:val="fr-LU"/>
              </w:rPr>
              <w:t>Mode de transport détaillé (voir l’énumération complète dans le XSD SIRI</w:t>
            </w:r>
            <w:r>
              <w:rPr>
                <w:rFonts w:cs="Calibri"/>
                <w:sz w:val="20"/>
                <w:szCs w:val="20"/>
                <w:lang w:val="fr-LU"/>
              </w:rPr>
              <w:t xml:space="preserve"> [R10]</w:t>
            </w:r>
            <w:r w:rsidRPr="00E7759A">
              <w:rPr>
                <w:rFonts w:cs="Calibri"/>
                <w:sz w:val="20"/>
                <w:szCs w:val="20"/>
                <w:lang w:val="fr-LU"/>
              </w:rPr>
              <w:t>).</w:t>
            </w:r>
          </w:p>
        </w:tc>
      </w:tr>
      <w:tr w:rsidR="005D58BD" w:rsidRPr="00E32CB2" w14:paraId="265F9DDC" w14:textId="77777777" w:rsidTr="00FE5687">
        <w:trPr>
          <w:jc w:val="center"/>
        </w:trPr>
        <w:tc>
          <w:tcPr>
            <w:tcW w:w="1201" w:type="dxa"/>
            <w:vMerge/>
            <w:vAlign w:val="center"/>
          </w:tcPr>
          <w:p w14:paraId="6ECADD09" w14:textId="77777777" w:rsidR="005D58BD" w:rsidRPr="00E7759A" w:rsidRDefault="005D58BD" w:rsidP="00FE5687">
            <w:pPr>
              <w:spacing w:after="0"/>
              <w:rPr>
                <w:rFonts w:cs="Calibri"/>
                <w:sz w:val="20"/>
                <w:szCs w:val="20"/>
                <w:lang w:val="fr-LU"/>
              </w:rPr>
            </w:pPr>
          </w:p>
        </w:tc>
        <w:tc>
          <w:tcPr>
            <w:tcW w:w="1842" w:type="dxa"/>
            <w:vAlign w:val="center"/>
          </w:tcPr>
          <w:p w14:paraId="778E9043" w14:textId="77777777" w:rsidR="005D58BD" w:rsidRPr="00E7759A" w:rsidRDefault="005D58BD" w:rsidP="00FE5687">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Service</w:t>
            </w:r>
            <w:r w:rsidRPr="00E7759A">
              <w:rPr>
                <w:rFonts w:cs="Calibri"/>
                <w:b/>
                <w:i/>
                <w:sz w:val="20"/>
                <w:szCs w:val="20"/>
                <w:highlight w:val="lightGray"/>
                <w:shd w:val="clear" w:color="auto" w:fill="00FF00"/>
                <w:lang w:val="fr-LU"/>
              </w:rPr>
              <w:softHyphen/>
              <w:t>Feature</w:t>
            </w:r>
            <w:r w:rsidRPr="00E7759A">
              <w:rPr>
                <w:rFonts w:cs="Calibri"/>
                <w:b/>
                <w:i/>
                <w:sz w:val="20"/>
                <w:szCs w:val="20"/>
                <w:highlight w:val="lightGray"/>
                <w:shd w:val="clear" w:color="auto" w:fill="00FF00"/>
                <w:lang w:val="fr-LU"/>
              </w:rPr>
              <w:softHyphen/>
              <w:t>Ref</w:t>
            </w:r>
            <w:proofErr w:type="spellEnd"/>
          </w:p>
        </w:tc>
        <w:tc>
          <w:tcPr>
            <w:tcW w:w="567" w:type="dxa"/>
            <w:vAlign w:val="center"/>
          </w:tcPr>
          <w:p w14:paraId="33414D0E" w14:textId="77777777" w:rsidR="005D58BD" w:rsidRPr="00E7759A" w:rsidRDefault="005D58BD" w:rsidP="00FE5687">
            <w:pPr>
              <w:spacing w:after="0"/>
              <w:rPr>
                <w:rFonts w:cs="Calibri"/>
                <w:sz w:val="20"/>
                <w:szCs w:val="20"/>
                <w:lang w:val="fr-LU"/>
              </w:rPr>
            </w:pPr>
            <w:proofErr w:type="gramStart"/>
            <w:r w:rsidRPr="00E7759A">
              <w:rPr>
                <w:rFonts w:cs="Calibri"/>
                <w:sz w:val="20"/>
                <w:szCs w:val="20"/>
                <w:lang w:val="fr-LU"/>
              </w:rPr>
              <w:t>0:*</w:t>
            </w:r>
            <w:proofErr w:type="gramEnd"/>
          </w:p>
        </w:tc>
        <w:tc>
          <w:tcPr>
            <w:tcW w:w="1560" w:type="dxa"/>
            <w:vAlign w:val="center"/>
          </w:tcPr>
          <w:p w14:paraId="6B35EF85" w14:textId="77777777" w:rsidR="005D58BD" w:rsidRPr="00E7759A" w:rsidRDefault="005D58BD" w:rsidP="00FE5687">
            <w:pPr>
              <w:spacing w:after="0"/>
              <w:rPr>
                <w:rFonts w:cs="Calibri"/>
                <w:i/>
                <w:sz w:val="20"/>
                <w:szCs w:val="20"/>
                <w:lang w:val="fr-LU"/>
              </w:rPr>
            </w:pPr>
            <w:proofErr w:type="spellStart"/>
            <w:r w:rsidRPr="00E7759A">
              <w:rPr>
                <w:rFonts w:cs="Calibri"/>
                <w:i/>
                <w:sz w:val="20"/>
                <w:szCs w:val="20"/>
                <w:lang w:val="fr-LU"/>
              </w:rPr>
              <w:t>Service</w:t>
            </w:r>
            <w:r w:rsidRPr="00E7759A">
              <w:rPr>
                <w:rFonts w:cs="Calibri"/>
                <w:i/>
                <w:sz w:val="20"/>
                <w:szCs w:val="20"/>
                <w:lang w:val="fr-LU"/>
              </w:rPr>
              <w:softHyphen/>
              <w:t>Feature</w:t>
            </w:r>
            <w:r w:rsidRPr="00E7759A">
              <w:rPr>
                <w:rFonts w:cs="Calibri"/>
                <w:i/>
                <w:sz w:val="20"/>
                <w:szCs w:val="20"/>
                <w:lang w:val="fr-LU"/>
              </w:rPr>
              <w:softHyphen/>
              <w:t>Code</w:t>
            </w:r>
            <w:proofErr w:type="spellEnd"/>
          </w:p>
        </w:tc>
        <w:tc>
          <w:tcPr>
            <w:tcW w:w="4430" w:type="dxa"/>
            <w:vAlign w:val="center"/>
          </w:tcPr>
          <w:p w14:paraId="0F32AE91" w14:textId="77777777" w:rsidR="005D58BD" w:rsidRPr="00E7759A" w:rsidRDefault="005D58BD" w:rsidP="00FE5687">
            <w:pPr>
              <w:spacing w:after="0"/>
              <w:jc w:val="both"/>
              <w:rPr>
                <w:rFonts w:cs="Calibri"/>
                <w:sz w:val="20"/>
                <w:szCs w:val="20"/>
                <w:lang w:val="fr-FR"/>
              </w:rPr>
            </w:pPr>
            <w:r w:rsidRPr="00E7759A">
              <w:rPr>
                <w:rFonts w:cs="Calibri"/>
                <w:sz w:val="20"/>
                <w:szCs w:val="20"/>
                <w:lang w:val="fr-FR"/>
              </w:rPr>
              <w:t>Classification du type de service (“bus scolaire”, etc.).</w:t>
            </w:r>
          </w:p>
        </w:tc>
      </w:tr>
      <w:tr w:rsidR="005D58BD" w:rsidRPr="00C567F5" w14:paraId="08878839" w14:textId="77777777" w:rsidTr="00FE5687">
        <w:trPr>
          <w:jc w:val="center"/>
        </w:trPr>
        <w:tc>
          <w:tcPr>
            <w:tcW w:w="1201" w:type="dxa"/>
            <w:vMerge/>
            <w:vAlign w:val="center"/>
          </w:tcPr>
          <w:p w14:paraId="3D37C8B4" w14:textId="77777777" w:rsidR="005D58BD" w:rsidRPr="00E7759A" w:rsidRDefault="005D58BD" w:rsidP="00FE5687">
            <w:pPr>
              <w:spacing w:after="0"/>
              <w:rPr>
                <w:rFonts w:cs="Calibri"/>
                <w:sz w:val="20"/>
                <w:szCs w:val="20"/>
                <w:lang w:val="fr-FR"/>
              </w:rPr>
            </w:pPr>
          </w:p>
        </w:tc>
        <w:tc>
          <w:tcPr>
            <w:tcW w:w="1842" w:type="dxa"/>
            <w:vAlign w:val="center"/>
          </w:tcPr>
          <w:p w14:paraId="201B7BAE" w14:textId="77777777" w:rsidR="005D58BD" w:rsidRPr="00E7759A" w:rsidRDefault="005D58BD" w:rsidP="00FE5687">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Vehicle</w:t>
            </w:r>
            <w:r w:rsidRPr="00E7759A">
              <w:rPr>
                <w:rFonts w:cs="Calibri"/>
                <w:b/>
                <w:i/>
                <w:sz w:val="20"/>
                <w:szCs w:val="20"/>
                <w:highlight w:val="lightGray"/>
                <w:shd w:val="clear" w:color="auto" w:fill="00FF00"/>
                <w:lang w:val="fr-LU"/>
              </w:rPr>
              <w:softHyphen/>
              <w:t>Feature</w:t>
            </w:r>
            <w:r w:rsidRPr="00E7759A">
              <w:rPr>
                <w:rFonts w:cs="Calibri"/>
                <w:b/>
                <w:i/>
                <w:sz w:val="20"/>
                <w:szCs w:val="20"/>
                <w:highlight w:val="lightGray"/>
                <w:shd w:val="clear" w:color="auto" w:fill="00FF00"/>
                <w:lang w:val="fr-LU"/>
              </w:rPr>
              <w:softHyphen/>
              <w:t>Ref</w:t>
            </w:r>
            <w:proofErr w:type="spellEnd"/>
          </w:p>
        </w:tc>
        <w:tc>
          <w:tcPr>
            <w:tcW w:w="567" w:type="dxa"/>
            <w:vAlign w:val="center"/>
          </w:tcPr>
          <w:p w14:paraId="59649754" w14:textId="77777777" w:rsidR="005D58BD" w:rsidRPr="00E7759A" w:rsidRDefault="005D58BD" w:rsidP="00FE5687">
            <w:pPr>
              <w:spacing w:after="0"/>
              <w:rPr>
                <w:rFonts w:cs="Calibri"/>
                <w:sz w:val="20"/>
                <w:szCs w:val="20"/>
                <w:lang w:val="fr-LU"/>
              </w:rPr>
            </w:pPr>
            <w:proofErr w:type="gramStart"/>
            <w:r w:rsidRPr="00E7759A">
              <w:rPr>
                <w:rFonts w:cs="Calibri"/>
                <w:sz w:val="20"/>
                <w:szCs w:val="20"/>
                <w:lang w:val="fr-LU"/>
              </w:rPr>
              <w:t>0:*</w:t>
            </w:r>
            <w:proofErr w:type="gramEnd"/>
          </w:p>
        </w:tc>
        <w:tc>
          <w:tcPr>
            <w:tcW w:w="1560" w:type="dxa"/>
            <w:vAlign w:val="center"/>
          </w:tcPr>
          <w:p w14:paraId="030E588C" w14:textId="77777777" w:rsidR="005D58BD" w:rsidRPr="00E7759A" w:rsidRDefault="005D58BD" w:rsidP="00FE5687">
            <w:pPr>
              <w:spacing w:after="0"/>
              <w:rPr>
                <w:rFonts w:cs="Calibri"/>
                <w:i/>
                <w:sz w:val="20"/>
                <w:szCs w:val="20"/>
                <w:lang w:val="fr-LU"/>
              </w:rPr>
            </w:pPr>
            <w:proofErr w:type="spellStart"/>
            <w:r w:rsidRPr="00E7759A">
              <w:rPr>
                <w:rFonts w:cs="Calibri"/>
                <w:i/>
                <w:sz w:val="20"/>
                <w:szCs w:val="20"/>
                <w:lang w:val="fr-LU"/>
              </w:rPr>
              <w:t>Vehicle</w:t>
            </w:r>
            <w:r w:rsidRPr="00E7759A">
              <w:rPr>
                <w:rFonts w:cs="Calibri"/>
                <w:i/>
                <w:sz w:val="20"/>
                <w:szCs w:val="20"/>
                <w:lang w:val="fr-LU"/>
              </w:rPr>
              <w:softHyphen/>
              <w:t>Feature</w:t>
            </w:r>
            <w:r w:rsidRPr="00E7759A">
              <w:rPr>
                <w:rFonts w:cs="Calibri"/>
                <w:i/>
                <w:sz w:val="20"/>
                <w:szCs w:val="20"/>
                <w:lang w:val="fr-LU"/>
              </w:rPr>
              <w:softHyphen/>
              <w:t>Code</w:t>
            </w:r>
            <w:proofErr w:type="spellEnd"/>
          </w:p>
        </w:tc>
        <w:tc>
          <w:tcPr>
            <w:tcW w:w="4430" w:type="dxa"/>
            <w:vAlign w:val="center"/>
          </w:tcPr>
          <w:p w14:paraId="58679CF8" w14:textId="77777777" w:rsidR="005D58BD" w:rsidRPr="00E7759A" w:rsidRDefault="005D58BD" w:rsidP="00FE5687">
            <w:pPr>
              <w:spacing w:after="0"/>
              <w:jc w:val="both"/>
              <w:rPr>
                <w:rFonts w:cs="Calibri"/>
                <w:sz w:val="20"/>
                <w:szCs w:val="20"/>
                <w:lang w:val="fr-FR"/>
              </w:rPr>
            </w:pPr>
            <w:r w:rsidRPr="00E7759A">
              <w:rPr>
                <w:rFonts w:cs="Calibri"/>
                <w:sz w:val="20"/>
                <w:szCs w:val="20"/>
                <w:lang w:val="fr-FR"/>
              </w:rPr>
              <w:t>Service spécifique disponible dans le véhicule (plancher bas, etc.).</w:t>
            </w:r>
          </w:p>
          <w:p w14:paraId="19FDB316" w14:textId="254F3378" w:rsidR="005D58BD" w:rsidRPr="00E7759A" w:rsidRDefault="005D58BD" w:rsidP="00FE5687">
            <w:pPr>
              <w:spacing w:after="0"/>
              <w:jc w:val="both"/>
              <w:rPr>
                <w:rFonts w:cs="Calibri"/>
                <w:sz w:val="20"/>
                <w:szCs w:val="20"/>
                <w:highlight w:val="lightGray"/>
                <w:lang w:val="fr-FR"/>
              </w:rPr>
            </w:pPr>
            <w:r w:rsidRPr="00E7759A">
              <w:rPr>
                <w:rFonts w:cs="Calibri"/>
                <w:sz w:val="20"/>
                <w:szCs w:val="20"/>
                <w:highlight w:val="lightGray"/>
                <w:lang w:val="fr-FR"/>
              </w:rPr>
              <w:t xml:space="preserve">Dans le cadre du profil France deux valeurs sont ajoutées </w:t>
            </w:r>
            <w:proofErr w:type="gramStart"/>
            <w:r w:rsidRPr="00E7759A">
              <w:rPr>
                <w:rFonts w:cs="Calibri"/>
                <w:sz w:val="20"/>
                <w:szCs w:val="20"/>
                <w:highlight w:val="lightGray"/>
                <w:lang w:val="fr-FR"/>
              </w:rPr>
              <w:t>par  rapport</w:t>
            </w:r>
            <w:proofErr w:type="gramEnd"/>
            <w:r w:rsidRPr="00E7759A">
              <w:rPr>
                <w:rFonts w:cs="Calibri"/>
                <w:sz w:val="20"/>
                <w:szCs w:val="20"/>
                <w:highlight w:val="lightGray"/>
                <w:lang w:val="fr-FR"/>
              </w:rPr>
              <w:t xml:space="preserve"> à la liste recommandée par la norme (</w:t>
            </w:r>
            <w:r w:rsidRPr="00E7759A">
              <w:rPr>
                <w:rFonts w:cs="Calibri"/>
                <w:i/>
                <w:sz w:val="20"/>
                <w:szCs w:val="20"/>
                <w:highlight w:val="lightGray"/>
                <w:lang w:val="fr-FR"/>
              </w:rPr>
              <w:t>voir SIRI 2 Partie 1 paragraphe 3.3.14.1</w:t>
            </w:r>
            <w:r w:rsidRPr="00E7759A">
              <w:rPr>
                <w:rFonts w:cs="Calibri"/>
                <w:sz w:val="20"/>
                <w:szCs w:val="20"/>
                <w:highlight w:val="lightGray"/>
                <w:lang w:val="fr-FR"/>
              </w:rPr>
              <w:t xml:space="preserve">) pour signaler les trains courts et les trains longs. Les codes retenus </w:t>
            </w:r>
            <w:proofErr w:type="gramStart"/>
            <w:r w:rsidRPr="00E7759A">
              <w:rPr>
                <w:rFonts w:cs="Calibri"/>
                <w:sz w:val="20"/>
                <w:szCs w:val="20"/>
                <w:highlight w:val="lightGray"/>
                <w:lang w:val="fr-FR"/>
              </w:rPr>
              <w:t>sont:</w:t>
            </w:r>
            <w:proofErr w:type="gramEnd"/>
          </w:p>
          <w:p w14:paraId="34CC0712" w14:textId="77777777" w:rsidR="005D58BD" w:rsidRPr="00E7759A" w:rsidRDefault="005D58BD" w:rsidP="008E47A4">
            <w:pPr>
              <w:numPr>
                <w:ilvl w:val="0"/>
                <w:numId w:val="27"/>
              </w:numPr>
              <w:spacing w:after="0"/>
              <w:jc w:val="both"/>
              <w:rPr>
                <w:rFonts w:cs="Calibri"/>
                <w:sz w:val="20"/>
                <w:szCs w:val="20"/>
                <w:highlight w:val="lightGray"/>
              </w:rPr>
            </w:pPr>
            <w:proofErr w:type="spellStart"/>
            <w:proofErr w:type="gramStart"/>
            <w:r w:rsidRPr="00E7759A">
              <w:rPr>
                <w:rFonts w:cs="Calibri"/>
                <w:b/>
                <w:i/>
                <w:sz w:val="20"/>
                <w:szCs w:val="20"/>
                <w:highlight w:val="lightGray"/>
              </w:rPr>
              <w:t>shortTrain</w:t>
            </w:r>
            <w:proofErr w:type="spellEnd"/>
            <w:r w:rsidRPr="00E7759A">
              <w:rPr>
                <w:rFonts w:cs="Calibri"/>
                <w:sz w:val="20"/>
                <w:szCs w:val="20"/>
                <w:highlight w:val="lightGray"/>
              </w:rPr>
              <w:t xml:space="preserve"> :</w:t>
            </w:r>
            <w:proofErr w:type="gramEnd"/>
            <w:r w:rsidRPr="00E7759A">
              <w:rPr>
                <w:rFonts w:cs="Calibri"/>
                <w:sz w:val="20"/>
                <w:szCs w:val="20"/>
                <w:highlight w:val="lightGray"/>
              </w:rPr>
              <w:t xml:space="preserve"> Train court</w:t>
            </w:r>
          </w:p>
          <w:p w14:paraId="1237FA3C" w14:textId="77777777" w:rsidR="005D58BD" w:rsidRPr="00E7759A" w:rsidRDefault="005D58BD" w:rsidP="008E47A4">
            <w:pPr>
              <w:numPr>
                <w:ilvl w:val="0"/>
                <w:numId w:val="27"/>
              </w:numPr>
              <w:spacing w:after="0"/>
              <w:jc w:val="both"/>
              <w:rPr>
                <w:rFonts w:cs="Calibri"/>
                <w:sz w:val="20"/>
                <w:szCs w:val="20"/>
              </w:rPr>
            </w:pPr>
            <w:proofErr w:type="spellStart"/>
            <w:proofErr w:type="gramStart"/>
            <w:r w:rsidRPr="00E7759A">
              <w:rPr>
                <w:rFonts w:cs="Calibri"/>
                <w:b/>
                <w:i/>
                <w:sz w:val="20"/>
                <w:szCs w:val="20"/>
                <w:highlight w:val="lightGray"/>
              </w:rPr>
              <w:t>longTrain</w:t>
            </w:r>
            <w:proofErr w:type="spellEnd"/>
            <w:r w:rsidRPr="00E7759A">
              <w:rPr>
                <w:rFonts w:cs="Calibri"/>
                <w:b/>
                <w:i/>
                <w:sz w:val="20"/>
                <w:szCs w:val="20"/>
                <w:highlight w:val="lightGray"/>
              </w:rPr>
              <w:t xml:space="preserve"> </w:t>
            </w:r>
            <w:r w:rsidRPr="00E7759A">
              <w:rPr>
                <w:rFonts w:cs="Calibri"/>
                <w:sz w:val="20"/>
                <w:szCs w:val="20"/>
                <w:highlight w:val="lightGray"/>
              </w:rPr>
              <w:t>:</w:t>
            </w:r>
            <w:proofErr w:type="gramEnd"/>
            <w:r w:rsidRPr="00E7759A">
              <w:rPr>
                <w:rFonts w:cs="Calibri"/>
                <w:sz w:val="20"/>
                <w:szCs w:val="20"/>
                <w:highlight w:val="lightGray"/>
              </w:rPr>
              <w:t xml:space="preserve"> Train long</w:t>
            </w:r>
          </w:p>
        </w:tc>
      </w:tr>
    </w:tbl>
    <w:p w14:paraId="52819D91" w14:textId="77777777" w:rsidR="000B6A78" w:rsidRPr="00C42438" w:rsidRDefault="000B6A78" w:rsidP="00922ED9">
      <w:pPr>
        <w:pStyle w:val="Titre4"/>
      </w:pPr>
      <w:bookmarkStart w:id="279" w:name="_Toc444249800"/>
      <w:proofErr w:type="spellStart"/>
      <w:r w:rsidRPr="00C42438">
        <w:t>JourneyEndNamesGroup</w:t>
      </w:r>
      <w:bookmarkEnd w:id="279"/>
      <w:proofErr w:type="spellEnd"/>
    </w:p>
    <w:tbl>
      <w:tblPr>
        <w:tblW w:w="9816" w:type="dxa"/>
        <w:jc w:val="center"/>
        <w:tblLayout w:type="fixed"/>
        <w:tblLook w:val="0000" w:firstRow="0" w:lastRow="0" w:firstColumn="0" w:lastColumn="0" w:noHBand="0" w:noVBand="0"/>
      </w:tblPr>
      <w:tblGrid>
        <w:gridCol w:w="1326"/>
        <w:gridCol w:w="252"/>
        <w:gridCol w:w="1548"/>
        <w:gridCol w:w="540"/>
        <w:gridCol w:w="1669"/>
        <w:gridCol w:w="4481"/>
      </w:tblGrid>
      <w:tr w:rsidR="000B6A78" w:rsidRPr="00E32CB2" w14:paraId="119B2127" w14:textId="77777777" w:rsidTr="00FE5687">
        <w:trPr>
          <w:jc w:val="center"/>
        </w:trPr>
        <w:tc>
          <w:tcPr>
            <w:tcW w:w="1326" w:type="dxa"/>
            <w:vMerge w:val="restart"/>
            <w:tcBorders>
              <w:top w:val="single" w:sz="4" w:space="0" w:color="auto"/>
              <w:left w:val="single" w:sz="4" w:space="0" w:color="auto"/>
              <w:right w:val="single" w:sz="4" w:space="0" w:color="auto"/>
            </w:tcBorders>
            <w:vAlign w:val="center"/>
          </w:tcPr>
          <w:p w14:paraId="5186999E" w14:textId="77777777" w:rsidR="000B6A78" w:rsidRPr="00E7759A" w:rsidRDefault="000B6A78" w:rsidP="00FE5687">
            <w:pPr>
              <w:spacing w:after="0"/>
              <w:rPr>
                <w:rFonts w:cs="Calibri"/>
                <w:i/>
                <w:sz w:val="20"/>
                <w:szCs w:val="20"/>
                <w:lang w:val="fr-LU"/>
              </w:rPr>
            </w:pPr>
            <w:proofErr w:type="spellStart"/>
            <w:r w:rsidRPr="00E7759A">
              <w:rPr>
                <w:rFonts w:cs="Calibri"/>
                <w:i/>
                <w:sz w:val="20"/>
                <w:szCs w:val="20"/>
                <w:lang w:val="fr-LU"/>
              </w:rPr>
              <w:t>ServiceEnd</w:t>
            </w:r>
            <w:proofErr w:type="spellEnd"/>
            <w:r w:rsidRPr="00E7759A">
              <w:rPr>
                <w:rFonts w:cs="Calibri"/>
                <w:i/>
                <w:sz w:val="20"/>
                <w:szCs w:val="20"/>
                <w:lang w:val="fr-LU"/>
              </w:rPr>
              <w:t xml:space="preserve"> </w:t>
            </w:r>
            <w:proofErr w:type="spellStart"/>
            <w:r w:rsidRPr="00E7759A">
              <w:rPr>
                <w:rFonts w:cs="Calibri"/>
                <w:i/>
                <w:sz w:val="20"/>
                <w:szCs w:val="20"/>
                <w:lang w:val="fr-LU"/>
              </w:rPr>
              <w:t>Names</w:t>
            </w:r>
            <w:proofErr w:type="spellEnd"/>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33C0295A" w14:textId="77777777" w:rsidR="000B6A78" w:rsidRPr="00E7759A" w:rsidRDefault="000B6A78" w:rsidP="00FE5687">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OriginRef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DFF2B33" w14:textId="77777777" w:rsidR="000B6A78" w:rsidRPr="00E7759A" w:rsidRDefault="000B6A78" w:rsidP="00FE5687">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669" w:type="dxa"/>
            <w:tcBorders>
              <w:top w:val="single" w:sz="4" w:space="0" w:color="auto"/>
              <w:left w:val="single" w:sz="4" w:space="0" w:color="auto"/>
              <w:bottom w:val="single" w:sz="4" w:space="0" w:color="auto"/>
              <w:right w:val="single" w:sz="4" w:space="0" w:color="auto"/>
            </w:tcBorders>
            <w:vAlign w:val="center"/>
          </w:tcPr>
          <w:p w14:paraId="712924A2" w14:textId="77777777" w:rsidR="000B6A78" w:rsidRPr="00E7759A" w:rsidRDefault="000B6A78" w:rsidP="00FE5687">
            <w:pPr>
              <w:spacing w:after="0"/>
              <w:rPr>
                <w:rFonts w:cs="Calibri"/>
                <w:i/>
                <w:sz w:val="20"/>
                <w:szCs w:val="20"/>
                <w:lang w:val="fr-LU"/>
              </w:rPr>
            </w:pPr>
            <w:proofErr w:type="spellStart"/>
            <w:r w:rsidRPr="00E7759A">
              <w:rPr>
                <w:rFonts w:cs="Calibri"/>
                <w:i/>
                <w:sz w:val="20"/>
                <w:szCs w:val="20"/>
                <w:lang w:val="fr-LU"/>
              </w:rPr>
              <w:t>Journey</w:t>
            </w:r>
            <w:r w:rsidRPr="00E7759A">
              <w:rPr>
                <w:rFonts w:cs="Calibri"/>
                <w:i/>
                <w:sz w:val="20"/>
                <w:szCs w:val="20"/>
                <w:lang w:val="fr-LU"/>
              </w:rPr>
              <w:softHyphen/>
              <w:t>PlaceCode</w:t>
            </w:r>
            <w:proofErr w:type="spellEnd"/>
          </w:p>
        </w:tc>
        <w:tc>
          <w:tcPr>
            <w:tcW w:w="4481" w:type="dxa"/>
            <w:tcBorders>
              <w:top w:val="single" w:sz="4" w:space="0" w:color="auto"/>
              <w:left w:val="single" w:sz="4" w:space="0" w:color="auto"/>
              <w:bottom w:val="single" w:sz="4" w:space="0" w:color="auto"/>
              <w:right w:val="single" w:sz="4" w:space="0" w:color="auto"/>
            </w:tcBorders>
            <w:vAlign w:val="center"/>
          </w:tcPr>
          <w:p w14:paraId="526F4446" w14:textId="77777777" w:rsidR="000B6A78" w:rsidRPr="00E7759A" w:rsidRDefault="000B6A78" w:rsidP="00FE5687">
            <w:pPr>
              <w:spacing w:after="0"/>
              <w:jc w:val="both"/>
              <w:rPr>
                <w:rFonts w:cs="Calibri"/>
                <w:sz w:val="20"/>
                <w:szCs w:val="20"/>
                <w:lang w:val="fr-FR"/>
              </w:rPr>
            </w:pPr>
            <w:r w:rsidRPr="00E7759A">
              <w:rPr>
                <w:rFonts w:cs="Calibri"/>
                <w:sz w:val="20"/>
                <w:szCs w:val="20"/>
                <w:lang w:val="fr-FR"/>
              </w:rPr>
              <w:t>Identifiant de l'arrêt de départ de la course.</w:t>
            </w:r>
          </w:p>
        </w:tc>
      </w:tr>
      <w:tr w:rsidR="000B6A78" w:rsidRPr="00E32CB2" w14:paraId="17A35F3D" w14:textId="77777777" w:rsidTr="00FE5687">
        <w:trPr>
          <w:jc w:val="center"/>
        </w:trPr>
        <w:tc>
          <w:tcPr>
            <w:tcW w:w="1326" w:type="dxa"/>
            <w:vMerge/>
            <w:tcBorders>
              <w:left w:val="single" w:sz="4" w:space="0" w:color="auto"/>
              <w:right w:val="single" w:sz="4" w:space="0" w:color="auto"/>
            </w:tcBorders>
            <w:vAlign w:val="center"/>
          </w:tcPr>
          <w:p w14:paraId="075381FB" w14:textId="77777777" w:rsidR="000B6A78" w:rsidRPr="00E7759A" w:rsidRDefault="000B6A78" w:rsidP="00FE5687">
            <w:pPr>
              <w:spacing w:after="0"/>
              <w:rPr>
                <w:rFonts w:cs="Calibri"/>
                <w:sz w:val="20"/>
                <w:szCs w:val="20"/>
                <w:lang w:val="fr-FR"/>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29AE1F20" w14:textId="77777777" w:rsidR="000B6A78" w:rsidRPr="00E7759A" w:rsidRDefault="000B6A78" w:rsidP="00FE568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Origin</w:t>
            </w:r>
            <w:r w:rsidRPr="00E7759A">
              <w:rPr>
                <w:rFonts w:cs="Calibri"/>
                <w:b/>
                <w:i/>
                <w:sz w:val="20"/>
                <w:szCs w:val="20"/>
                <w:highlight w:val="lightGray"/>
                <w:shd w:val="clear" w:color="auto" w:fill="00FF00"/>
              </w:rPr>
              <w:softHyphen/>
              <w:t>Name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7ECD729" w14:textId="77777777" w:rsidR="000B6A78" w:rsidRPr="00E7759A" w:rsidRDefault="000B6A78" w:rsidP="00FE5687">
            <w:pPr>
              <w:spacing w:after="0"/>
              <w:rPr>
                <w:rFonts w:cs="Calibri"/>
                <w:sz w:val="20"/>
                <w:szCs w:val="20"/>
              </w:rPr>
            </w:pPr>
            <w:r w:rsidRPr="00E7759A">
              <w:rPr>
                <w:rFonts w:cs="Calibri"/>
                <w:sz w:val="20"/>
                <w:szCs w:val="20"/>
              </w:rPr>
              <w:t>0:1</w:t>
            </w:r>
          </w:p>
        </w:tc>
        <w:tc>
          <w:tcPr>
            <w:tcW w:w="1669" w:type="dxa"/>
            <w:tcBorders>
              <w:top w:val="single" w:sz="4" w:space="0" w:color="auto"/>
              <w:left w:val="single" w:sz="4" w:space="0" w:color="auto"/>
              <w:bottom w:val="single" w:sz="4" w:space="0" w:color="auto"/>
              <w:right w:val="single" w:sz="4" w:space="0" w:color="auto"/>
            </w:tcBorders>
            <w:vAlign w:val="center"/>
          </w:tcPr>
          <w:p w14:paraId="7406ECC6" w14:textId="77777777" w:rsidR="000B6A78" w:rsidRPr="00E7759A" w:rsidRDefault="000B6A78" w:rsidP="00FE5687">
            <w:pPr>
              <w:spacing w:after="0"/>
              <w:rPr>
                <w:rFonts w:cs="Calibri"/>
                <w:i/>
                <w:sz w:val="20"/>
                <w:szCs w:val="20"/>
              </w:rPr>
            </w:pPr>
            <w:proofErr w:type="spellStart"/>
            <w:r w:rsidRPr="00E7759A">
              <w:rPr>
                <w:rFonts w:cs="Calibri"/>
                <w:i/>
                <w:sz w:val="20"/>
                <w:szCs w:val="20"/>
              </w:rPr>
              <w:t>NLString</w:t>
            </w:r>
            <w:proofErr w:type="spellEnd"/>
          </w:p>
        </w:tc>
        <w:tc>
          <w:tcPr>
            <w:tcW w:w="4481" w:type="dxa"/>
            <w:tcBorders>
              <w:top w:val="single" w:sz="4" w:space="0" w:color="auto"/>
              <w:left w:val="single" w:sz="4" w:space="0" w:color="auto"/>
              <w:bottom w:val="single" w:sz="4" w:space="0" w:color="auto"/>
              <w:right w:val="single" w:sz="4" w:space="0" w:color="auto"/>
            </w:tcBorders>
            <w:vAlign w:val="center"/>
          </w:tcPr>
          <w:p w14:paraId="48B66090" w14:textId="77777777" w:rsidR="000B6A78" w:rsidRPr="00E7759A" w:rsidRDefault="000B6A78" w:rsidP="00FE5687">
            <w:pPr>
              <w:spacing w:after="0"/>
              <w:jc w:val="both"/>
              <w:rPr>
                <w:rFonts w:cs="Calibri"/>
                <w:sz w:val="20"/>
                <w:szCs w:val="20"/>
                <w:lang w:val="fr-FR"/>
              </w:rPr>
            </w:pPr>
            <w:r w:rsidRPr="00E7759A">
              <w:rPr>
                <w:rFonts w:cs="Calibri"/>
                <w:sz w:val="20"/>
                <w:szCs w:val="20"/>
                <w:lang w:val="fr-FR"/>
              </w:rPr>
              <w:t xml:space="preserve">Nom de l'arrêt de départ </w:t>
            </w:r>
            <w:r w:rsidRPr="00E7759A">
              <w:rPr>
                <w:rFonts w:cs="Calibri"/>
                <w:sz w:val="20"/>
                <w:szCs w:val="20"/>
                <w:highlight w:val="lightGray"/>
                <w:shd w:val="clear" w:color="auto" w:fill="00FF00"/>
                <w:lang w:val="fr-FR"/>
              </w:rPr>
              <w:t xml:space="preserve">(si l'identifiant </w:t>
            </w:r>
            <w:proofErr w:type="spellStart"/>
            <w:r w:rsidRPr="00E7759A">
              <w:rPr>
                <w:rFonts w:cs="Calibri"/>
                <w:sz w:val="20"/>
                <w:szCs w:val="20"/>
                <w:highlight w:val="lightGray"/>
                <w:shd w:val="clear" w:color="auto" w:fill="00FF00"/>
                <w:lang w:val="fr-FR"/>
              </w:rPr>
              <w:t>OriginRef</w:t>
            </w:r>
            <w:proofErr w:type="spellEnd"/>
            <w:r w:rsidRPr="00E7759A">
              <w:rPr>
                <w:rFonts w:cs="Calibri"/>
                <w:sz w:val="20"/>
                <w:szCs w:val="20"/>
                <w:highlight w:val="lightGray"/>
                <w:shd w:val="clear" w:color="auto" w:fill="00FF00"/>
                <w:lang w:val="fr-FR"/>
              </w:rPr>
              <w:t xml:space="preserve"> est fourni, le nom doit l'être aussi)</w:t>
            </w:r>
            <w:r w:rsidRPr="00E7759A">
              <w:rPr>
                <w:rFonts w:cs="Calibri"/>
                <w:sz w:val="20"/>
                <w:szCs w:val="20"/>
                <w:highlight w:val="lightGray"/>
                <w:lang w:val="fr-FR"/>
              </w:rPr>
              <w:t>.</w:t>
            </w:r>
          </w:p>
        </w:tc>
      </w:tr>
      <w:tr w:rsidR="000B6A78" w:rsidRPr="00E7759A" w14:paraId="7A4FCD78" w14:textId="77777777" w:rsidTr="00FE5687">
        <w:trPr>
          <w:jc w:val="center"/>
        </w:trPr>
        <w:tc>
          <w:tcPr>
            <w:tcW w:w="1326" w:type="dxa"/>
            <w:vMerge/>
            <w:tcBorders>
              <w:left w:val="single" w:sz="4" w:space="0" w:color="auto"/>
              <w:right w:val="single" w:sz="4" w:space="0" w:color="auto"/>
            </w:tcBorders>
            <w:vAlign w:val="center"/>
          </w:tcPr>
          <w:p w14:paraId="7189625A" w14:textId="77777777" w:rsidR="000B6A78" w:rsidRPr="00E7759A" w:rsidRDefault="000B6A78" w:rsidP="00FE5687">
            <w:pPr>
              <w:spacing w:after="0"/>
              <w:rPr>
                <w:rFonts w:cs="Calibri"/>
                <w:sz w:val="20"/>
                <w:szCs w:val="20"/>
                <w:lang w:val="fr-FR"/>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3E8F0391" w14:textId="77777777" w:rsidR="000B6A78" w:rsidRPr="00E7759A" w:rsidRDefault="000B6A78"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Origin</w:t>
            </w:r>
            <w:r w:rsidRPr="00E7759A">
              <w:rPr>
                <w:rFonts w:cs="Calibri"/>
                <w:b/>
                <w:i/>
                <w:vanish/>
                <w:sz w:val="20"/>
                <w:szCs w:val="20"/>
                <w:highlight w:val="cyan"/>
                <w:lang w:val="en-GB"/>
              </w:rPr>
              <w:softHyphen/>
              <w:t>Short</w:t>
            </w:r>
            <w:r w:rsidRPr="00E7759A">
              <w:rPr>
                <w:rFonts w:cs="Calibri"/>
                <w:b/>
                <w:i/>
                <w:vanish/>
                <w:sz w:val="20"/>
                <w:szCs w:val="20"/>
                <w:highlight w:val="cyan"/>
                <w:lang w:val="en-GB"/>
              </w:rPr>
              <w:softHyphen/>
              <w:t>Name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F88A8AC" w14:textId="77777777" w:rsidR="000B6A78" w:rsidRPr="00E7759A" w:rsidRDefault="000B6A78"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669" w:type="dxa"/>
            <w:tcBorders>
              <w:top w:val="single" w:sz="4" w:space="0" w:color="auto"/>
              <w:left w:val="single" w:sz="4" w:space="0" w:color="auto"/>
              <w:bottom w:val="single" w:sz="4" w:space="0" w:color="auto"/>
              <w:right w:val="single" w:sz="4" w:space="0" w:color="auto"/>
            </w:tcBorders>
            <w:vAlign w:val="center"/>
          </w:tcPr>
          <w:p w14:paraId="08BB7D8B" w14:textId="77777777" w:rsidR="000B6A78" w:rsidRPr="00E7759A" w:rsidRDefault="000B6A78" w:rsidP="00FE5687">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481" w:type="dxa"/>
            <w:tcBorders>
              <w:top w:val="single" w:sz="4" w:space="0" w:color="auto"/>
              <w:left w:val="single" w:sz="4" w:space="0" w:color="auto"/>
              <w:bottom w:val="single" w:sz="4" w:space="0" w:color="auto"/>
              <w:right w:val="single" w:sz="4" w:space="0" w:color="auto"/>
            </w:tcBorders>
            <w:vAlign w:val="center"/>
          </w:tcPr>
          <w:p w14:paraId="1BCBF3AC" w14:textId="77777777" w:rsidR="000B6A78" w:rsidRPr="00E7759A" w:rsidRDefault="000B6A78" w:rsidP="00FE5687">
            <w:pPr>
              <w:spacing w:after="0"/>
              <w:jc w:val="both"/>
              <w:rPr>
                <w:rFonts w:cs="Calibri"/>
                <w:vanish/>
                <w:sz w:val="20"/>
                <w:szCs w:val="20"/>
                <w:highlight w:val="cyan"/>
                <w:lang w:val="en-GB"/>
              </w:rPr>
            </w:pPr>
            <w:r w:rsidRPr="00E7759A">
              <w:rPr>
                <w:rFonts w:cs="Calibri"/>
                <w:vanish/>
                <w:sz w:val="20"/>
                <w:szCs w:val="20"/>
                <w:highlight w:val="cyan"/>
                <w:lang w:val="en-GB"/>
              </w:rPr>
              <w:t>The short name of the origin of the journey; used to help identify the vehicle to the public.</w:t>
            </w:r>
          </w:p>
        </w:tc>
      </w:tr>
      <w:tr w:rsidR="000B6A78" w:rsidRPr="00E7759A" w14:paraId="1FACBC65" w14:textId="77777777" w:rsidTr="00FE5687">
        <w:trPr>
          <w:jc w:val="center"/>
        </w:trPr>
        <w:tc>
          <w:tcPr>
            <w:tcW w:w="1326" w:type="dxa"/>
            <w:vMerge/>
            <w:tcBorders>
              <w:left w:val="single" w:sz="4" w:space="0" w:color="auto"/>
              <w:right w:val="single" w:sz="4" w:space="0" w:color="auto"/>
            </w:tcBorders>
            <w:vAlign w:val="center"/>
          </w:tcPr>
          <w:p w14:paraId="628A7971" w14:textId="77777777" w:rsidR="000B6A78" w:rsidRPr="00E7759A" w:rsidRDefault="000B6A78" w:rsidP="00FE5687">
            <w:pPr>
              <w:spacing w:after="0"/>
              <w:rPr>
                <w:rFonts w:cs="Calibri"/>
                <w:sz w:val="20"/>
                <w:szCs w:val="20"/>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7561BFD6" w14:textId="77777777" w:rsidR="000B6A78" w:rsidRPr="00E7759A" w:rsidRDefault="000B6A78"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DestinationDisplayAtOrigin</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2096223" w14:textId="77777777" w:rsidR="000B6A78" w:rsidRPr="00E7759A" w:rsidRDefault="000B6A78" w:rsidP="00FE5687">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669" w:type="dxa"/>
            <w:tcBorders>
              <w:top w:val="single" w:sz="4" w:space="0" w:color="auto"/>
              <w:left w:val="single" w:sz="4" w:space="0" w:color="auto"/>
              <w:bottom w:val="single" w:sz="4" w:space="0" w:color="auto"/>
              <w:right w:val="single" w:sz="4" w:space="0" w:color="auto"/>
            </w:tcBorders>
            <w:vAlign w:val="center"/>
          </w:tcPr>
          <w:p w14:paraId="7D06BA0B" w14:textId="77777777" w:rsidR="000B6A78" w:rsidRPr="00E7759A" w:rsidRDefault="000B6A78" w:rsidP="00FE5687">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481" w:type="dxa"/>
            <w:tcBorders>
              <w:top w:val="single" w:sz="4" w:space="0" w:color="auto"/>
              <w:left w:val="single" w:sz="4" w:space="0" w:color="auto"/>
              <w:bottom w:val="single" w:sz="4" w:space="0" w:color="auto"/>
              <w:right w:val="single" w:sz="4" w:space="0" w:color="auto"/>
            </w:tcBorders>
            <w:vAlign w:val="center"/>
          </w:tcPr>
          <w:p w14:paraId="061C3654" w14:textId="77777777" w:rsidR="000B6A78" w:rsidRPr="00E7759A" w:rsidRDefault="000B6A78" w:rsidP="00FE5687">
            <w:pPr>
              <w:pStyle w:val="Tabletext8Char1"/>
              <w:spacing w:before="0" w:after="0"/>
              <w:rPr>
                <w:rFonts w:ascii="Calibri" w:hAnsi="Calibri" w:cs="Calibri"/>
                <w:vanish/>
                <w:sz w:val="20"/>
                <w:highlight w:val="cyan"/>
              </w:rPr>
            </w:pPr>
            <w:r w:rsidRPr="00E7759A">
              <w:rPr>
                <w:rFonts w:ascii="Calibri" w:hAnsi="Calibri" w:cs="Calibri"/>
                <w:vanish/>
                <w:sz w:val="20"/>
                <w:highlight w:val="cyan"/>
              </w:rPr>
              <w:t xml:space="preserve">DESTINATION DISPLAY name shown for journey at the origin. </w:t>
            </w:r>
            <w:r w:rsidR="001C0642" w:rsidRPr="00E7759A">
              <w:rPr>
                <w:rFonts w:ascii="Calibri" w:hAnsi="Calibri" w:cs="Calibri"/>
                <w:vanish/>
                <w:sz w:val="20"/>
                <w:highlight w:val="cyan"/>
              </w:rPr>
              <w:t xml:space="preserve"> </w:t>
            </w:r>
          </w:p>
          <w:p w14:paraId="035CF196" w14:textId="77777777" w:rsidR="000B6A78" w:rsidRPr="00E7759A" w:rsidRDefault="000B6A78" w:rsidP="00FE5687">
            <w:pPr>
              <w:spacing w:after="0"/>
              <w:jc w:val="both"/>
              <w:rPr>
                <w:rFonts w:cs="Calibri"/>
                <w:vanish/>
                <w:sz w:val="20"/>
                <w:szCs w:val="20"/>
                <w:highlight w:val="cyan"/>
                <w:lang w:val="en-GB"/>
              </w:rPr>
            </w:pPr>
            <w:r w:rsidRPr="00E7759A">
              <w:rPr>
                <w:rFonts w:cs="Calibri"/>
                <w:vanish/>
                <w:sz w:val="20"/>
                <w:szCs w:val="20"/>
                <w:highlight w:val="cyan"/>
                <w:lang w:val="en-GB"/>
              </w:rPr>
              <w:t>(One per language).</w:t>
            </w:r>
          </w:p>
        </w:tc>
      </w:tr>
      <w:tr w:rsidR="000B6A78" w:rsidRPr="00E32CB2" w14:paraId="6E8AA88D" w14:textId="77777777" w:rsidTr="00FE5687">
        <w:trPr>
          <w:jc w:val="center"/>
        </w:trPr>
        <w:tc>
          <w:tcPr>
            <w:tcW w:w="1326" w:type="dxa"/>
            <w:vMerge/>
            <w:tcBorders>
              <w:left w:val="single" w:sz="4" w:space="0" w:color="auto"/>
              <w:right w:val="single" w:sz="4" w:space="0" w:color="auto"/>
            </w:tcBorders>
            <w:vAlign w:val="center"/>
          </w:tcPr>
          <w:p w14:paraId="40C42B4F" w14:textId="77777777" w:rsidR="000B6A78" w:rsidRPr="00E7759A" w:rsidRDefault="000B6A78" w:rsidP="00FE5687">
            <w:pPr>
              <w:spacing w:after="0"/>
              <w:rPr>
                <w:rFonts w:cs="Calibri"/>
                <w:sz w:val="20"/>
                <w:szCs w:val="20"/>
                <w:lang w:val="en-GB"/>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40BE4D84" w14:textId="77777777" w:rsidR="000B6A78" w:rsidRPr="00E7759A" w:rsidRDefault="000B6A78" w:rsidP="00FE5687">
            <w:pPr>
              <w:spacing w:after="0"/>
              <w:rPr>
                <w:rFonts w:cs="Calibri"/>
                <w:b/>
                <w:i/>
                <w:sz w:val="20"/>
                <w:szCs w:val="20"/>
                <w:highlight w:val="lightGray"/>
                <w:shd w:val="clear" w:color="auto" w:fill="00FF00"/>
              </w:rPr>
            </w:pPr>
            <w:r w:rsidRPr="00E7759A">
              <w:rPr>
                <w:rFonts w:cs="Calibri"/>
                <w:b/>
                <w:i/>
                <w:sz w:val="20"/>
                <w:szCs w:val="20"/>
                <w:highlight w:val="lightGray"/>
                <w:shd w:val="clear" w:color="auto" w:fill="00FF00"/>
              </w:rPr>
              <w:t>Via</w:t>
            </w:r>
          </w:p>
        </w:tc>
        <w:tc>
          <w:tcPr>
            <w:tcW w:w="540" w:type="dxa"/>
            <w:tcBorders>
              <w:top w:val="single" w:sz="4" w:space="0" w:color="auto"/>
              <w:left w:val="single" w:sz="4" w:space="0" w:color="auto"/>
              <w:bottom w:val="single" w:sz="4" w:space="0" w:color="auto"/>
              <w:right w:val="single" w:sz="4" w:space="0" w:color="auto"/>
            </w:tcBorders>
            <w:vAlign w:val="center"/>
          </w:tcPr>
          <w:p w14:paraId="5FB0964B" w14:textId="77777777" w:rsidR="000B6A78" w:rsidRPr="00E7759A" w:rsidRDefault="000B6A78" w:rsidP="00FE5687">
            <w:pPr>
              <w:spacing w:after="0"/>
              <w:rPr>
                <w:rFonts w:cs="Calibri"/>
                <w:sz w:val="20"/>
                <w:szCs w:val="20"/>
              </w:rPr>
            </w:pPr>
            <w:proofErr w:type="gramStart"/>
            <w:r w:rsidRPr="00E7759A">
              <w:rPr>
                <w:rFonts w:cs="Calibri"/>
                <w:sz w:val="20"/>
                <w:szCs w:val="20"/>
              </w:rPr>
              <w:t>0:*</w:t>
            </w:r>
            <w:proofErr w:type="gramEnd"/>
          </w:p>
          <w:p w14:paraId="1482B72E" w14:textId="77777777" w:rsidR="000B6A78" w:rsidRPr="00E7759A" w:rsidRDefault="000B6A78" w:rsidP="00FE5687">
            <w:pPr>
              <w:spacing w:after="0"/>
              <w:rPr>
                <w:rFonts w:cs="Calibri"/>
                <w:sz w:val="20"/>
                <w:szCs w:val="20"/>
              </w:rPr>
            </w:pPr>
            <w:r w:rsidRPr="00E7759A">
              <w:rPr>
                <w:rFonts w:cs="Calibri"/>
                <w:sz w:val="20"/>
                <w:szCs w:val="20"/>
                <w:highlight w:val="lightGray"/>
              </w:rPr>
              <w:t>0:1</w:t>
            </w:r>
          </w:p>
        </w:tc>
        <w:tc>
          <w:tcPr>
            <w:tcW w:w="1669" w:type="dxa"/>
            <w:tcBorders>
              <w:top w:val="single" w:sz="4" w:space="0" w:color="auto"/>
              <w:left w:val="single" w:sz="4" w:space="0" w:color="auto"/>
              <w:bottom w:val="single" w:sz="4" w:space="0" w:color="auto"/>
              <w:right w:val="single" w:sz="4" w:space="0" w:color="auto"/>
            </w:tcBorders>
            <w:vAlign w:val="center"/>
          </w:tcPr>
          <w:p w14:paraId="75BA23D1" w14:textId="77777777" w:rsidR="000B6A78" w:rsidRPr="00E7759A" w:rsidRDefault="000B6A78" w:rsidP="00FE5687">
            <w:pPr>
              <w:spacing w:after="0"/>
              <w:rPr>
                <w:rFonts w:cs="Calibri"/>
                <w:i/>
                <w:sz w:val="20"/>
                <w:szCs w:val="20"/>
              </w:rPr>
            </w:pPr>
            <w:r w:rsidRPr="00E7759A">
              <w:rPr>
                <w:rFonts w:cs="Calibri"/>
                <w:i/>
                <w:sz w:val="20"/>
                <w:szCs w:val="20"/>
              </w:rPr>
              <w:t>+Structure</w:t>
            </w:r>
          </w:p>
        </w:tc>
        <w:tc>
          <w:tcPr>
            <w:tcW w:w="4481" w:type="dxa"/>
            <w:tcBorders>
              <w:top w:val="single" w:sz="4" w:space="0" w:color="auto"/>
              <w:left w:val="single" w:sz="4" w:space="0" w:color="auto"/>
              <w:bottom w:val="single" w:sz="4" w:space="0" w:color="auto"/>
              <w:right w:val="single" w:sz="4" w:space="0" w:color="auto"/>
            </w:tcBorders>
            <w:vAlign w:val="center"/>
          </w:tcPr>
          <w:p w14:paraId="00FD0D67" w14:textId="77777777" w:rsidR="000B6A78" w:rsidRPr="00E7759A" w:rsidRDefault="000B6A78" w:rsidP="00FE5687">
            <w:pPr>
              <w:spacing w:after="0"/>
              <w:jc w:val="both"/>
              <w:rPr>
                <w:rFonts w:cs="Calibri"/>
                <w:sz w:val="20"/>
                <w:szCs w:val="20"/>
                <w:lang w:val="fr-FR"/>
              </w:rPr>
            </w:pPr>
            <w:r w:rsidRPr="00E7759A">
              <w:rPr>
                <w:rFonts w:cs="Calibri"/>
                <w:sz w:val="20"/>
                <w:szCs w:val="20"/>
                <w:lang w:val="fr-FR"/>
              </w:rPr>
              <w:t>Description d'un via sur la course.</w:t>
            </w:r>
          </w:p>
          <w:p w14:paraId="06F7E14B" w14:textId="2F15F992" w:rsidR="000B6A78" w:rsidRPr="00E7759A" w:rsidRDefault="000B6A78" w:rsidP="00FE5687">
            <w:pPr>
              <w:spacing w:after="0"/>
              <w:jc w:val="both"/>
              <w:rPr>
                <w:rFonts w:cs="Calibri"/>
                <w:sz w:val="20"/>
                <w:szCs w:val="20"/>
                <w:lang w:val="fr-FR"/>
              </w:rPr>
            </w:pPr>
            <w:r w:rsidRPr="00E7759A">
              <w:rPr>
                <w:rFonts w:cs="Calibri"/>
                <w:sz w:val="20"/>
                <w:szCs w:val="20"/>
                <w:highlight w:val="lightGray"/>
                <w:lang w:val="fr-FR"/>
              </w:rPr>
              <w:t xml:space="preserve">La cardinalité est limitée à 1 dans le cadre du profil. Ceci permet </w:t>
            </w:r>
            <w:proofErr w:type="spellStart"/>
            <w:r w:rsidRPr="00E7759A">
              <w:rPr>
                <w:rFonts w:cs="Calibri"/>
                <w:sz w:val="20"/>
                <w:szCs w:val="20"/>
                <w:highlight w:val="lightGray"/>
                <w:lang w:val="fr-FR"/>
              </w:rPr>
              <w:t>notament</w:t>
            </w:r>
            <w:proofErr w:type="spellEnd"/>
            <w:r w:rsidRPr="00E7759A">
              <w:rPr>
                <w:rFonts w:cs="Calibri"/>
                <w:sz w:val="20"/>
                <w:szCs w:val="20"/>
                <w:highlight w:val="lightGray"/>
                <w:lang w:val="fr-FR"/>
              </w:rPr>
              <w:t xml:space="preserve"> de </w:t>
            </w:r>
            <w:proofErr w:type="spellStart"/>
            <w:r w:rsidRPr="00E7759A">
              <w:rPr>
                <w:rFonts w:cs="Calibri"/>
                <w:sz w:val="20"/>
                <w:szCs w:val="20"/>
                <w:highlight w:val="lightGray"/>
                <w:lang w:val="fr-FR"/>
              </w:rPr>
              <w:t>simplifer</w:t>
            </w:r>
            <w:proofErr w:type="spellEnd"/>
            <w:r w:rsidRPr="00E7759A">
              <w:rPr>
                <w:rFonts w:cs="Calibri"/>
                <w:sz w:val="20"/>
                <w:szCs w:val="20"/>
                <w:highlight w:val="lightGray"/>
                <w:lang w:val="fr-FR"/>
              </w:rPr>
              <w:t xml:space="preserve"> la gestion de compatibilité avec les versions antérieures de SIRI</w:t>
            </w:r>
          </w:p>
        </w:tc>
      </w:tr>
      <w:tr w:rsidR="005D58BD" w:rsidRPr="00E32CB2" w14:paraId="2103EED9" w14:textId="77777777" w:rsidTr="008F05A6">
        <w:trPr>
          <w:jc w:val="center"/>
        </w:trPr>
        <w:tc>
          <w:tcPr>
            <w:tcW w:w="1326" w:type="dxa"/>
            <w:vMerge/>
            <w:tcBorders>
              <w:left w:val="single" w:sz="4" w:space="0" w:color="auto"/>
              <w:right w:val="single" w:sz="4" w:space="0" w:color="auto"/>
            </w:tcBorders>
            <w:vAlign w:val="center"/>
          </w:tcPr>
          <w:p w14:paraId="5871184D" w14:textId="77777777" w:rsidR="005D58BD" w:rsidRPr="00E7759A" w:rsidRDefault="005D58BD" w:rsidP="00FE5687">
            <w:pPr>
              <w:spacing w:after="0"/>
              <w:rPr>
                <w:rFonts w:cs="Calibri"/>
                <w:sz w:val="20"/>
                <w:szCs w:val="20"/>
                <w:lang w:val="fr-FR"/>
              </w:rPr>
            </w:pPr>
          </w:p>
        </w:tc>
        <w:tc>
          <w:tcPr>
            <w:tcW w:w="252" w:type="dxa"/>
            <w:vMerge w:val="restart"/>
            <w:tcBorders>
              <w:top w:val="single" w:sz="4" w:space="0" w:color="auto"/>
              <w:left w:val="single" w:sz="4" w:space="0" w:color="auto"/>
              <w:right w:val="single" w:sz="4" w:space="0" w:color="auto"/>
            </w:tcBorders>
            <w:vAlign w:val="center"/>
          </w:tcPr>
          <w:p w14:paraId="05BE39F0" w14:textId="77777777" w:rsidR="005D58BD" w:rsidRPr="00E7759A" w:rsidRDefault="005D58BD" w:rsidP="00FE5687">
            <w:pPr>
              <w:spacing w:after="0"/>
              <w:rPr>
                <w:rFonts w:cs="Calibri"/>
                <w:b/>
                <w:i/>
                <w:sz w:val="20"/>
                <w:szCs w:val="20"/>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6DC1583E" w14:textId="77777777" w:rsidR="005D58BD" w:rsidRPr="00E7759A" w:rsidRDefault="005D58BD" w:rsidP="00FE568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PlaceRef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D633B3C" w14:textId="77777777" w:rsidR="005D58BD" w:rsidRPr="00E7759A" w:rsidRDefault="005D58BD" w:rsidP="00FE5687">
            <w:pPr>
              <w:spacing w:after="0"/>
              <w:rPr>
                <w:rFonts w:cs="Calibri"/>
                <w:sz w:val="20"/>
                <w:szCs w:val="20"/>
              </w:rPr>
            </w:pPr>
            <w:r w:rsidRPr="00E7759A">
              <w:rPr>
                <w:rFonts w:cs="Calibri"/>
                <w:sz w:val="20"/>
                <w:szCs w:val="20"/>
              </w:rPr>
              <w:t>0:1</w:t>
            </w:r>
          </w:p>
        </w:tc>
        <w:tc>
          <w:tcPr>
            <w:tcW w:w="1669" w:type="dxa"/>
            <w:tcBorders>
              <w:top w:val="single" w:sz="4" w:space="0" w:color="auto"/>
              <w:left w:val="single" w:sz="4" w:space="0" w:color="auto"/>
              <w:bottom w:val="single" w:sz="4" w:space="0" w:color="auto"/>
              <w:right w:val="single" w:sz="4" w:space="0" w:color="auto"/>
            </w:tcBorders>
            <w:vAlign w:val="center"/>
          </w:tcPr>
          <w:p w14:paraId="52E43840" w14:textId="77777777" w:rsidR="005D58BD" w:rsidRPr="00E7759A" w:rsidRDefault="005D58BD" w:rsidP="00FE5687">
            <w:pPr>
              <w:spacing w:after="0"/>
              <w:rPr>
                <w:rFonts w:cs="Calibri"/>
                <w:i/>
                <w:sz w:val="20"/>
                <w:szCs w:val="20"/>
              </w:rPr>
            </w:pPr>
            <w:proofErr w:type="spellStart"/>
            <w:r w:rsidRPr="00E7759A">
              <w:rPr>
                <w:rFonts w:cs="Calibri"/>
                <w:i/>
                <w:sz w:val="20"/>
                <w:szCs w:val="20"/>
              </w:rPr>
              <w:t>Journey</w:t>
            </w:r>
            <w:r w:rsidRPr="00E7759A">
              <w:rPr>
                <w:rFonts w:cs="Calibri"/>
                <w:i/>
                <w:sz w:val="20"/>
                <w:szCs w:val="20"/>
              </w:rPr>
              <w:softHyphen/>
              <w:t>PlaceCode</w:t>
            </w:r>
            <w:proofErr w:type="spellEnd"/>
          </w:p>
        </w:tc>
        <w:tc>
          <w:tcPr>
            <w:tcW w:w="4481" w:type="dxa"/>
            <w:tcBorders>
              <w:top w:val="single" w:sz="4" w:space="0" w:color="auto"/>
              <w:left w:val="single" w:sz="4" w:space="0" w:color="auto"/>
              <w:bottom w:val="single" w:sz="4" w:space="0" w:color="auto"/>
              <w:right w:val="single" w:sz="4" w:space="0" w:color="auto"/>
            </w:tcBorders>
            <w:vAlign w:val="center"/>
          </w:tcPr>
          <w:p w14:paraId="184EC5B8" w14:textId="77777777" w:rsidR="005D58BD" w:rsidRPr="00E7759A" w:rsidRDefault="005D58BD" w:rsidP="00FE5687">
            <w:pPr>
              <w:spacing w:after="0"/>
              <w:jc w:val="both"/>
              <w:rPr>
                <w:rFonts w:cs="Calibri"/>
                <w:sz w:val="20"/>
                <w:szCs w:val="20"/>
                <w:lang w:val="fr-FR"/>
              </w:rPr>
            </w:pPr>
            <w:r w:rsidRPr="00E7759A">
              <w:rPr>
                <w:rFonts w:cs="Calibri"/>
                <w:sz w:val="20"/>
                <w:szCs w:val="20"/>
                <w:lang w:val="fr-FR"/>
              </w:rPr>
              <w:t>Identifiant de l'arrêt via (ou d'un lieu via).</w:t>
            </w:r>
          </w:p>
        </w:tc>
      </w:tr>
      <w:tr w:rsidR="005D58BD" w:rsidRPr="00E32CB2" w14:paraId="1AED3EFD" w14:textId="77777777" w:rsidTr="008F05A6">
        <w:trPr>
          <w:jc w:val="center"/>
        </w:trPr>
        <w:tc>
          <w:tcPr>
            <w:tcW w:w="1326" w:type="dxa"/>
            <w:vMerge/>
            <w:tcBorders>
              <w:left w:val="single" w:sz="4" w:space="0" w:color="auto"/>
              <w:right w:val="single" w:sz="4" w:space="0" w:color="auto"/>
            </w:tcBorders>
            <w:vAlign w:val="center"/>
          </w:tcPr>
          <w:p w14:paraId="2EEECDDB" w14:textId="77777777" w:rsidR="005D58BD" w:rsidRPr="00E7759A" w:rsidRDefault="005D58BD" w:rsidP="00FE5687">
            <w:pPr>
              <w:spacing w:after="0"/>
              <w:rPr>
                <w:rFonts w:cs="Calibri"/>
                <w:sz w:val="20"/>
                <w:szCs w:val="20"/>
                <w:lang w:val="fr-FR"/>
              </w:rPr>
            </w:pPr>
          </w:p>
        </w:tc>
        <w:tc>
          <w:tcPr>
            <w:tcW w:w="252" w:type="dxa"/>
            <w:vMerge/>
            <w:tcBorders>
              <w:left w:val="single" w:sz="4" w:space="0" w:color="auto"/>
              <w:right w:val="single" w:sz="4" w:space="0" w:color="auto"/>
            </w:tcBorders>
            <w:vAlign w:val="center"/>
          </w:tcPr>
          <w:p w14:paraId="1A5C07ED" w14:textId="77777777" w:rsidR="005D58BD" w:rsidRPr="00E7759A" w:rsidRDefault="005D58BD" w:rsidP="00FE5687">
            <w:pPr>
              <w:spacing w:after="0"/>
              <w:rPr>
                <w:rFonts w:cs="Calibri"/>
                <w:b/>
                <w:i/>
                <w:sz w:val="20"/>
                <w:szCs w:val="20"/>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57A8DFDF" w14:textId="77777777" w:rsidR="005D58BD" w:rsidRPr="00E7759A" w:rsidRDefault="005D58BD" w:rsidP="00FE568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PlaceName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4A14083" w14:textId="77777777" w:rsidR="005D58BD" w:rsidRPr="00E7759A" w:rsidRDefault="005D58BD" w:rsidP="00FE5687">
            <w:pPr>
              <w:spacing w:after="0"/>
              <w:rPr>
                <w:rFonts w:cs="Calibri"/>
                <w:sz w:val="20"/>
                <w:szCs w:val="20"/>
              </w:rPr>
            </w:pPr>
            <w:r w:rsidRPr="00E7759A">
              <w:rPr>
                <w:rFonts w:cs="Calibri"/>
                <w:sz w:val="20"/>
                <w:szCs w:val="20"/>
              </w:rPr>
              <w:t>0:1</w:t>
            </w:r>
          </w:p>
        </w:tc>
        <w:tc>
          <w:tcPr>
            <w:tcW w:w="1669" w:type="dxa"/>
            <w:tcBorders>
              <w:top w:val="single" w:sz="4" w:space="0" w:color="auto"/>
              <w:left w:val="single" w:sz="4" w:space="0" w:color="auto"/>
              <w:bottom w:val="single" w:sz="4" w:space="0" w:color="auto"/>
              <w:right w:val="single" w:sz="4" w:space="0" w:color="auto"/>
            </w:tcBorders>
            <w:vAlign w:val="center"/>
          </w:tcPr>
          <w:p w14:paraId="3934948B" w14:textId="77777777" w:rsidR="005D58BD" w:rsidRPr="00E7759A" w:rsidRDefault="005D58BD" w:rsidP="00FE5687">
            <w:pPr>
              <w:spacing w:after="0"/>
              <w:rPr>
                <w:rFonts w:cs="Calibri"/>
                <w:i/>
                <w:sz w:val="20"/>
                <w:szCs w:val="20"/>
              </w:rPr>
            </w:pPr>
            <w:proofErr w:type="spellStart"/>
            <w:r w:rsidRPr="00E7759A">
              <w:rPr>
                <w:rFonts w:cs="Calibri"/>
                <w:i/>
                <w:sz w:val="20"/>
                <w:szCs w:val="20"/>
              </w:rPr>
              <w:t>NLString</w:t>
            </w:r>
            <w:proofErr w:type="spellEnd"/>
          </w:p>
        </w:tc>
        <w:tc>
          <w:tcPr>
            <w:tcW w:w="4481" w:type="dxa"/>
            <w:tcBorders>
              <w:top w:val="single" w:sz="4" w:space="0" w:color="auto"/>
              <w:left w:val="single" w:sz="4" w:space="0" w:color="auto"/>
              <w:bottom w:val="single" w:sz="4" w:space="0" w:color="auto"/>
              <w:right w:val="single" w:sz="4" w:space="0" w:color="auto"/>
            </w:tcBorders>
            <w:vAlign w:val="center"/>
          </w:tcPr>
          <w:p w14:paraId="31335FC1" w14:textId="77777777" w:rsidR="005D58BD" w:rsidRPr="00E7759A" w:rsidRDefault="005D58BD" w:rsidP="00FE5687">
            <w:pPr>
              <w:spacing w:after="0"/>
              <w:jc w:val="both"/>
              <w:rPr>
                <w:rFonts w:cs="Calibri"/>
                <w:sz w:val="20"/>
                <w:szCs w:val="20"/>
                <w:lang w:val="fr-FR"/>
              </w:rPr>
            </w:pPr>
            <w:r w:rsidRPr="00E7759A">
              <w:rPr>
                <w:rFonts w:cs="Calibri"/>
                <w:sz w:val="20"/>
                <w:szCs w:val="20"/>
                <w:lang w:val="fr-FR"/>
              </w:rPr>
              <w:t xml:space="preserve">Nom du via </w:t>
            </w:r>
            <w:r w:rsidRPr="00E7759A">
              <w:rPr>
                <w:rFonts w:cs="Calibri"/>
                <w:sz w:val="20"/>
                <w:szCs w:val="20"/>
                <w:highlight w:val="lightGray"/>
                <w:shd w:val="clear" w:color="auto" w:fill="00FF00"/>
                <w:lang w:val="fr-FR"/>
              </w:rPr>
              <w:t xml:space="preserve">(si l'identifiant </w:t>
            </w:r>
            <w:proofErr w:type="spellStart"/>
            <w:r w:rsidRPr="00E7759A">
              <w:rPr>
                <w:rFonts w:cs="Calibri"/>
                <w:sz w:val="20"/>
                <w:szCs w:val="20"/>
                <w:highlight w:val="lightGray"/>
                <w:shd w:val="clear" w:color="auto" w:fill="00FF00"/>
                <w:lang w:val="fr-FR"/>
              </w:rPr>
              <w:t>PlaceRef</w:t>
            </w:r>
            <w:proofErr w:type="spellEnd"/>
            <w:r w:rsidRPr="00E7759A">
              <w:rPr>
                <w:rFonts w:cs="Calibri"/>
                <w:sz w:val="20"/>
                <w:szCs w:val="20"/>
                <w:highlight w:val="lightGray"/>
                <w:shd w:val="clear" w:color="auto" w:fill="00FF00"/>
                <w:lang w:val="fr-FR"/>
              </w:rPr>
              <w:t xml:space="preserve"> est fourni, le nom doit l'être aussi, si c'est un arrêt le nom doit naturellement être celui de l'arrêt</w:t>
            </w:r>
          </w:p>
        </w:tc>
      </w:tr>
      <w:tr w:rsidR="005D58BD" w:rsidRPr="00E7759A" w14:paraId="57C59EA6" w14:textId="77777777" w:rsidTr="008F05A6">
        <w:trPr>
          <w:jc w:val="center"/>
        </w:trPr>
        <w:tc>
          <w:tcPr>
            <w:tcW w:w="1326" w:type="dxa"/>
            <w:vMerge/>
            <w:tcBorders>
              <w:left w:val="single" w:sz="4" w:space="0" w:color="auto"/>
              <w:right w:val="single" w:sz="4" w:space="0" w:color="auto"/>
            </w:tcBorders>
            <w:vAlign w:val="center"/>
          </w:tcPr>
          <w:p w14:paraId="1A963B84" w14:textId="77777777" w:rsidR="005D58BD" w:rsidRPr="00E7759A" w:rsidRDefault="005D58BD" w:rsidP="00FE5687">
            <w:pPr>
              <w:spacing w:after="0"/>
              <w:rPr>
                <w:rFonts w:cs="Calibri"/>
                <w:sz w:val="20"/>
                <w:szCs w:val="20"/>
                <w:lang w:val="fr-FR"/>
              </w:rPr>
            </w:pPr>
          </w:p>
        </w:tc>
        <w:tc>
          <w:tcPr>
            <w:tcW w:w="252" w:type="dxa"/>
            <w:vMerge/>
            <w:tcBorders>
              <w:left w:val="single" w:sz="4" w:space="0" w:color="auto"/>
              <w:right w:val="single" w:sz="4" w:space="0" w:color="auto"/>
            </w:tcBorders>
            <w:vAlign w:val="center"/>
          </w:tcPr>
          <w:p w14:paraId="1075F4FF" w14:textId="77777777" w:rsidR="005D58BD" w:rsidRPr="00E7759A" w:rsidRDefault="005D58BD" w:rsidP="00FE5687">
            <w:pPr>
              <w:spacing w:after="0"/>
              <w:rPr>
                <w:rFonts w:cs="Calibri"/>
                <w:b/>
                <w:i/>
                <w:vanish/>
                <w:sz w:val="20"/>
                <w:szCs w:val="20"/>
                <w:highlight w:val="cyan"/>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18449D67" w14:textId="77777777" w:rsidR="005D58BD" w:rsidRPr="00E7759A" w:rsidRDefault="005D58BD" w:rsidP="00FE5687">
            <w:pPr>
              <w:spacing w:after="0"/>
              <w:rPr>
                <w:rFonts w:cs="Calibri"/>
                <w:b/>
                <w:i/>
                <w:vanish/>
                <w:sz w:val="20"/>
                <w:szCs w:val="20"/>
                <w:highlight w:val="cyan"/>
                <w:lang w:val="fr-FR"/>
              </w:rPr>
            </w:pPr>
            <w:proofErr w:type="spellStart"/>
            <w:r w:rsidRPr="00E7759A">
              <w:rPr>
                <w:rFonts w:cs="Calibri"/>
                <w:b/>
                <w:i/>
                <w:vanish/>
                <w:sz w:val="20"/>
                <w:szCs w:val="20"/>
                <w:highlight w:val="cyan"/>
                <w:lang w:val="fr-FR"/>
              </w:rPr>
              <w:t>PlaceShort</w:t>
            </w:r>
            <w:r w:rsidRPr="00E7759A">
              <w:rPr>
                <w:rFonts w:cs="Calibri"/>
                <w:b/>
                <w:i/>
                <w:vanish/>
                <w:sz w:val="20"/>
                <w:szCs w:val="20"/>
                <w:highlight w:val="cyan"/>
                <w:lang w:val="fr-FR"/>
              </w:rPr>
              <w:softHyphen/>
              <w:t>Name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B5725D4" w14:textId="77777777" w:rsidR="005D58BD" w:rsidRPr="00E7759A" w:rsidRDefault="005D58BD" w:rsidP="00FE5687">
            <w:pPr>
              <w:spacing w:after="0"/>
              <w:rPr>
                <w:rFonts w:cs="Calibri"/>
                <w:vanish/>
                <w:sz w:val="20"/>
                <w:szCs w:val="20"/>
                <w:highlight w:val="cyan"/>
                <w:lang w:val="fr-FR"/>
              </w:rPr>
            </w:pPr>
            <w:proofErr w:type="gramStart"/>
            <w:r w:rsidRPr="00E7759A">
              <w:rPr>
                <w:rFonts w:cs="Calibri"/>
                <w:vanish/>
                <w:sz w:val="20"/>
                <w:szCs w:val="20"/>
                <w:highlight w:val="cyan"/>
                <w:lang w:val="fr-FR"/>
              </w:rPr>
              <w:t>0:</w:t>
            </w:r>
            <w:proofErr w:type="gramEnd"/>
            <w:r w:rsidRPr="00E7759A">
              <w:rPr>
                <w:rFonts w:cs="Calibri"/>
                <w:vanish/>
                <w:sz w:val="20"/>
                <w:szCs w:val="20"/>
                <w:highlight w:val="cyan"/>
                <w:lang w:val="fr-FR"/>
              </w:rPr>
              <w:t>1</w:t>
            </w:r>
          </w:p>
        </w:tc>
        <w:tc>
          <w:tcPr>
            <w:tcW w:w="1669" w:type="dxa"/>
            <w:tcBorders>
              <w:top w:val="single" w:sz="4" w:space="0" w:color="auto"/>
              <w:left w:val="single" w:sz="4" w:space="0" w:color="auto"/>
              <w:bottom w:val="single" w:sz="4" w:space="0" w:color="auto"/>
              <w:right w:val="single" w:sz="4" w:space="0" w:color="auto"/>
            </w:tcBorders>
            <w:vAlign w:val="center"/>
          </w:tcPr>
          <w:p w14:paraId="7952EC56" w14:textId="77777777" w:rsidR="005D58BD" w:rsidRPr="00E7759A" w:rsidRDefault="005D58BD" w:rsidP="00FE5687">
            <w:pPr>
              <w:spacing w:after="0"/>
              <w:rPr>
                <w:rFonts w:cs="Calibri"/>
                <w:i/>
                <w:vanish/>
                <w:sz w:val="20"/>
                <w:szCs w:val="20"/>
                <w:highlight w:val="cyan"/>
                <w:lang w:val="fr-FR"/>
              </w:rPr>
            </w:pPr>
            <w:proofErr w:type="spellStart"/>
            <w:r w:rsidRPr="00E7759A">
              <w:rPr>
                <w:rFonts w:cs="Calibri"/>
                <w:i/>
                <w:vanish/>
                <w:sz w:val="20"/>
                <w:szCs w:val="20"/>
                <w:highlight w:val="cyan"/>
                <w:lang w:val="fr-FR"/>
              </w:rPr>
              <w:t>NLString</w:t>
            </w:r>
            <w:proofErr w:type="spellEnd"/>
          </w:p>
        </w:tc>
        <w:tc>
          <w:tcPr>
            <w:tcW w:w="4481" w:type="dxa"/>
            <w:tcBorders>
              <w:top w:val="single" w:sz="4" w:space="0" w:color="auto"/>
              <w:left w:val="single" w:sz="4" w:space="0" w:color="auto"/>
              <w:bottom w:val="single" w:sz="4" w:space="0" w:color="auto"/>
              <w:right w:val="single" w:sz="4" w:space="0" w:color="auto"/>
            </w:tcBorders>
            <w:vAlign w:val="center"/>
          </w:tcPr>
          <w:p w14:paraId="7D419387" w14:textId="77777777" w:rsidR="005D58BD" w:rsidRPr="00E7759A" w:rsidRDefault="005D58BD" w:rsidP="00FE5687">
            <w:pPr>
              <w:spacing w:after="0"/>
              <w:jc w:val="both"/>
              <w:rPr>
                <w:rFonts w:cs="Calibri"/>
                <w:vanish/>
                <w:sz w:val="20"/>
                <w:szCs w:val="20"/>
                <w:highlight w:val="cyan"/>
              </w:rPr>
            </w:pPr>
            <w:r w:rsidRPr="00E7759A">
              <w:rPr>
                <w:rFonts w:cs="Calibri"/>
                <w:vanish/>
                <w:sz w:val="20"/>
                <w:szCs w:val="20"/>
                <w:highlight w:val="cyan"/>
              </w:rPr>
              <w:t>Short name of a via point of the journey, used to help identify the line.</w:t>
            </w:r>
          </w:p>
        </w:tc>
      </w:tr>
      <w:tr w:rsidR="005D58BD" w:rsidRPr="00E7759A" w14:paraId="28DC4192" w14:textId="77777777" w:rsidTr="008F05A6">
        <w:trPr>
          <w:jc w:val="center"/>
        </w:trPr>
        <w:tc>
          <w:tcPr>
            <w:tcW w:w="1326" w:type="dxa"/>
            <w:vMerge/>
            <w:tcBorders>
              <w:left w:val="single" w:sz="4" w:space="0" w:color="auto"/>
              <w:right w:val="single" w:sz="4" w:space="0" w:color="auto"/>
            </w:tcBorders>
            <w:vAlign w:val="center"/>
          </w:tcPr>
          <w:p w14:paraId="536422D7" w14:textId="77777777" w:rsidR="005D58BD" w:rsidRPr="00E7759A" w:rsidRDefault="005D58BD" w:rsidP="00FE5687">
            <w:pPr>
              <w:spacing w:after="0"/>
              <w:rPr>
                <w:rFonts w:cs="Calibri"/>
                <w:sz w:val="20"/>
                <w:szCs w:val="20"/>
              </w:rPr>
            </w:pPr>
          </w:p>
        </w:tc>
        <w:tc>
          <w:tcPr>
            <w:tcW w:w="252" w:type="dxa"/>
            <w:vMerge/>
            <w:tcBorders>
              <w:left w:val="single" w:sz="4" w:space="0" w:color="auto"/>
              <w:bottom w:val="single" w:sz="4" w:space="0" w:color="auto"/>
              <w:right w:val="single" w:sz="4" w:space="0" w:color="auto"/>
            </w:tcBorders>
            <w:vAlign w:val="center"/>
          </w:tcPr>
          <w:p w14:paraId="43997875" w14:textId="77777777" w:rsidR="005D58BD" w:rsidRPr="00E7759A" w:rsidRDefault="005D58BD" w:rsidP="00FE5687">
            <w:pPr>
              <w:spacing w:after="0"/>
              <w:rPr>
                <w:rFonts w:cs="Calibri"/>
                <w:b/>
                <w:i/>
                <w:vanish/>
                <w:sz w:val="20"/>
                <w:szCs w:val="20"/>
                <w:highlight w:val="cyan"/>
              </w:rPr>
            </w:pPr>
          </w:p>
        </w:tc>
        <w:tc>
          <w:tcPr>
            <w:tcW w:w="1548" w:type="dxa"/>
            <w:tcBorders>
              <w:top w:val="single" w:sz="4" w:space="0" w:color="auto"/>
              <w:left w:val="single" w:sz="4" w:space="0" w:color="auto"/>
              <w:bottom w:val="single" w:sz="4" w:space="0" w:color="auto"/>
              <w:right w:val="single" w:sz="4" w:space="0" w:color="auto"/>
            </w:tcBorders>
            <w:vAlign w:val="center"/>
          </w:tcPr>
          <w:p w14:paraId="71AEFEFC" w14:textId="77777777" w:rsidR="005D58BD" w:rsidRPr="00E7759A" w:rsidRDefault="005D58BD" w:rsidP="00FE5687">
            <w:pPr>
              <w:spacing w:after="0"/>
              <w:rPr>
                <w:rFonts w:cs="Calibri"/>
                <w:b/>
                <w:i/>
                <w:vanish/>
                <w:sz w:val="20"/>
                <w:szCs w:val="20"/>
                <w:highlight w:val="cyan"/>
                <w:lang w:val="fr-FR"/>
              </w:rPr>
            </w:pPr>
            <w:proofErr w:type="spellStart"/>
            <w:r w:rsidRPr="00E7759A">
              <w:rPr>
                <w:rFonts w:cs="Calibri"/>
                <w:b/>
                <w:i/>
                <w:vanish/>
                <w:sz w:val="20"/>
                <w:szCs w:val="20"/>
                <w:highlight w:val="cyan"/>
                <w:lang w:val="fr-FR"/>
              </w:rPr>
              <w:t>ViaPriority</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1790B9F" w14:textId="77777777" w:rsidR="005D58BD" w:rsidRPr="00E7759A" w:rsidRDefault="005D58BD" w:rsidP="00FE5687">
            <w:pPr>
              <w:spacing w:after="0"/>
              <w:rPr>
                <w:rFonts w:cs="Calibri"/>
                <w:vanish/>
                <w:sz w:val="20"/>
                <w:szCs w:val="20"/>
                <w:highlight w:val="cyan"/>
                <w:lang w:val="fr-FR"/>
              </w:rPr>
            </w:pPr>
            <w:proofErr w:type="gramStart"/>
            <w:r w:rsidRPr="00E7759A">
              <w:rPr>
                <w:rFonts w:cs="Calibri"/>
                <w:vanish/>
                <w:sz w:val="20"/>
                <w:szCs w:val="20"/>
                <w:highlight w:val="cyan"/>
                <w:lang w:val="fr-FR"/>
              </w:rPr>
              <w:t>0:</w:t>
            </w:r>
            <w:proofErr w:type="gramEnd"/>
            <w:r w:rsidRPr="00E7759A">
              <w:rPr>
                <w:rFonts w:cs="Calibri"/>
                <w:vanish/>
                <w:sz w:val="20"/>
                <w:szCs w:val="20"/>
                <w:highlight w:val="cyan"/>
                <w:lang w:val="fr-FR"/>
              </w:rPr>
              <w:t>1</w:t>
            </w:r>
          </w:p>
        </w:tc>
        <w:tc>
          <w:tcPr>
            <w:tcW w:w="1669" w:type="dxa"/>
            <w:tcBorders>
              <w:top w:val="single" w:sz="4" w:space="0" w:color="auto"/>
              <w:left w:val="single" w:sz="4" w:space="0" w:color="auto"/>
              <w:bottom w:val="single" w:sz="4" w:space="0" w:color="auto"/>
              <w:right w:val="single" w:sz="4" w:space="0" w:color="auto"/>
            </w:tcBorders>
            <w:vAlign w:val="center"/>
          </w:tcPr>
          <w:p w14:paraId="7BBFB92F" w14:textId="77777777" w:rsidR="005D58BD" w:rsidRPr="00E7759A" w:rsidRDefault="005D58BD" w:rsidP="00FE5687">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fr-FR"/>
              </w:rPr>
              <w:t>xs</w:t>
            </w:r>
            <w:proofErr w:type="spellEnd"/>
            <w:r w:rsidRPr="00E7759A">
              <w:rPr>
                <w:rFonts w:cs="Calibri"/>
                <w:i/>
                <w:vanish/>
                <w:sz w:val="20"/>
                <w:szCs w:val="20"/>
                <w:highlight w:val="cyan"/>
                <w:lang w:val="en-GB"/>
              </w:rPr>
              <w:t>d:integer</w:t>
            </w:r>
            <w:proofErr w:type="gramEnd"/>
          </w:p>
        </w:tc>
        <w:tc>
          <w:tcPr>
            <w:tcW w:w="4481" w:type="dxa"/>
            <w:tcBorders>
              <w:top w:val="single" w:sz="4" w:space="0" w:color="auto"/>
              <w:left w:val="single" w:sz="4" w:space="0" w:color="auto"/>
              <w:bottom w:val="single" w:sz="4" w:space="0" w:color="auto"/>
              <w:right w:val="single" w:sz="4" w:space="0" w:color="auto"/>
            </w:tcBorders>
            <w:vAlign w:val="center"/>
          </w:tcPr>
          <w:p w14:paraId="05304BE5" w14:textId="77777777" w:rsidR="005D58BD" w:rsidRPr="00E7759A" w:rsidRDefault="005D58BD" w:rsidP="00FE5687">
            <w:pPr>
              <w:spacing w:after="0"/>
              <w:jc w:val="both"/>
              <w:rPr>
                <w:rFonts w:cs="Calibri"/>
                <w:vanish/>
                <w:sz w:val="20"/>
                <w:szCs w:val="20"/>
                <w:highlight w:val="cyan"/>
                <w:lang w:val="en-GB"/>
              </w:rPr>
            </w:pPr>
            <w:r w:rsidRPr="00E7759A">
              <w:rPr>
                <w:rFonts w:cs="Calibri"/>
                <w:vanish/>
                <w:sz w:val="20"/>
                <w:szCs w:val="20"/>
                <w:highlight w:val="cyan"/>
                <w:lang w:val="en-GB"/>
              </w:rPr>
              <w:t xml:space="preserve">Relative priority to give to VIA name in displays. 1=high. Default is 2.  </w:t>
            </w:r>
          </w:p>
        </w:tc>
      </w:tr>
      <w:tr w:rsidR="000B6A78" w:rsidRPr="00E32CB2" w14:paraId="2FAC95AA" w14:textId="77777777" w:rsidTr="00FE5687">
        <w:trPr>
          <w:jc w:val="center"/>
        </w:trPr>
        <w:tc>
          <w:tcPr>
            <w:tcW w:w="1326" w:type="dxa"/>
            <w:vMerge/>
            <w:tcBorders>
              <w:left w:val="single" w:sz="4" w:space="0" w:color="auto"/>
              <w:right w:val="single" w:sz="4" w:space="0" w:color="auto"/>
            </w:tcBorders>
            <w:vAlign w:val="center"/>
          </w:tcPr>
          <w:p w14:paraId="24CC4C6B" w14:textId="77777777" w:rsidR="000B6A78" w:rsidRPr="00E7759A" w:rsidRDefault="000B6A78" w:rsidP="00FE5687">
            <w:pPr>
              <w:spacing w:after="0"/>
              <w:rPr>
                <w:rFonts w:cs="Calibri"/>
                <w:sz w:val="20"/>
                <w:szCs w:val="20"/>
                <w:lang w:val="en-GB"/>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4C9C5832" w14:textId="77777777" w:rsidR="000B6A78" w:rsidRPr="00E7759A" w:rsidRDefault="000B6A78" w:rsidP="00FE568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DestinationRef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4F06044" w14:textId="77777777" w:rsidR="000B6A78" w:rsidRPr="00E7759A" w:rsidRDefault="000B6A78" w:rsidP="00FE5687">
            <w:pPr>
              <w:spacing w:after="0"/>
              <w:rPr>
                <w:rFonts w:cs="Calibri"/>
                <w:sz w:val="20"/>
                <w:szCs w:val="20"/>
              </w:rPr>
            </w:pPr>
            <w:r w:rsidRPr="00E7759A">
              <w:rPr>
                <w:rFonts w:cs="Calibri"/>
                <w:sz w:val="20"/>
                <w:szCs w:val="20"/>
              </w:rPr>
              <w:t>0:1</w:t>
            </w:r>
          </w:p>
          <w:p w14:paraId="34A9CBF9" w14:textId="77777777" w:rsidR="000B6A78" w:rsidRPr="00E7759A" w:rsidRDefault="000B6A78" w:rsidP="00FE5687">
            <w:pPr>
              <w:spacing w:after="0"/>
              <w:rPr>
                <w:rFonts w:cs="Calibri"/>
                <w:sz w:val="20"/>
                <w:szCs w:val="20"/>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669" w:type="dxa"/>
            <w:tcBorders>
              <w:top w:val="single" w:sz="4" w:space="0" w:color="auto"/>
              <w:left w:val="single" w:sz="4" w:space="0" w:color="auto"/>
              <w:bottom w:val="single" w:sz="4" w:space="0" w:color="auto"/>
              <w:right w:val="single" w:sz="4" w:space="0" w:color="auto"/>
            </w:tcBorders>
            <w:vAlign w:val="center"/>
          </w:tcPr>
          <w:p w14:paraId="7102DCEE" w14:textId="77777777" w:rsidR="000B6A78" w:rsidRPr="00E7759A" w:rsidRDefault="000B6A78" w:rsidP="00FE5687">
            <w:pPr>
              <w:spacing w:after="0"/>
              <w:rPr>
                <w:rFonts w:cs="Calibri"/>
                <w:i/>
                <w:sz w:val="20"/>
                <w:szCs w:val="20"/>
              </w:rPr>
            </w:pPr>
            <w:proofErr w:type="spellStart"/>
            <w:r w:rsidRPr="00E7759A">
              <w:rPr>
                <w:rFonts w:cs="Calibri"/>
                <w:i/>
                <w:sz w:val="20"/>
                <w:szCs w:val="20"/>
              </w:rPr>
              <w:t>Journey</w:t>
            </w:r>
            <w:r w:rsidRPr="00E7759A">
              <w:rPr>
                <w:rFonts w:cs="Calibri"/>
                <w:i/>
                <w:sz w:val="20"/>
                <w:szCs w:val="20"/>
              </w:rPr>
              <w:softHyphen/>
              <w:t>PlaceCode</w:t>
            </w:r>
            <w:proofErr w:type="spellEnd"/>
          </w:p>
        </w:tc>
        <w:tc>
          <w:tcPr>
            <w:tcW w:w="4481" w:type="dxa"/>
            <w:tcBorders>
              <w:top w:val="single" w:sz="4" w:space="0" w:color="auto"/>
              <w:left w:val="single" w:sz="4" w:space="0" w:color="auto"/>
              <w:bottom w:val="single" w:sz="4" w:space="0" w:color="auto"/>
              <w:right w:val="single" w:sz="4" w:space="0" w:color="auto"/>
            </w:tcBorders>
            <w:vAlign w:val="center"/>
          </w:tcPr>
          <w:p w14:paraId="15E28F9F" w14:textId="77777777" w:rsidR="000B6A78" w:rsidRPr="00E7759A" w:rsidRDefault="000B6A78" w:rsidP="00FE5687">
            <w:pPr>
              <w:spacing w:after="0"/>
              <w:jc w:val="both"/>
              <w:rPr>
                <w:rFonts w:cs="Calibri"/>
                <w:sz w:val="20"/>
                <w:szCs w:val="20"/>
                <w:lang w:val="fr-FR"/>
              </w:rPr>
            </w:pPr>
            <w:r w:rsidRPr="00E7759A">
              <w:rPr>
                <w:rFonts w:cs="Calibri"/>
                <w:sz w:val="20"/>
                <w:szCs w:val="20"/>
                <w:lang w:val="fr-FR"/>
              </w:rPr>
              <w:t>Identifiant du dernier arrêt de la course.</w:t>
            </w:r>
          </w:p>
        </w:tc>
      </w:tr>
      <w:tr w:rsidR="000B6A78" w:rsidRPr="00E32CB2" w14:paraId="30B84144" w14:textId="77777777" w:rsidTr="00FE5687">
        <w:trPr>
          <w:jc w:val="center"/>
        </w:trPr>
        <w:tc>
          <w:tcPr>
            <w:tcW w:w="1326" w:type="dxa"/>
            <w:vMerge/>
            <w:tcBorders>
              <w:left w:val="single" w:sz="4" w:space="0" w:color="auto"/>
              <w:right w:val="single" w:sz="4" w:space="0" w:color="auto"/>
            </w:tcBorders>
            <w:vAlign w:val="center"/>
          </w:tcPr>
          <w:p w14:paraId="0AF65881" w14:textId="77777777" w:rsidR="000B6A78" w:rsidRPr="00E7759A" w:rsidRDefault="000B6A78" w:rsidP="00FE5687">
            <w:pPr>
              <w:spacing w:after="0"/>
              <w:rPr>
                <w:rFonts w:cs="Calibri"/>
                <w:sz w:val="20"/>
                <w:szCs w:val="20"/>
                <w:lang w:val="fr-FR"/>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27ADF3C1" w14:textId="77777777" w:rsidR="000B6A78" w:rsidRPr="00E7759A" w:rsidRDefault="000B6A78" w:rsidP="00FE568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Destination</w:t>
            </w:r>
            <w:r w:rsidRPr="00E7759A">
              <w:rPr>
                <w:rFonts w:cs="Calibri"/>
                <w:b/>
                <w:i/>
                <w:sz w:val="20"/>
                <w:szCs w:val="20"/>
                <w:highlight w:val="lightGray"/>
                <w:shd w:val="clear" w:color="auto" w:fill="00FF00"/>
              </w:rPr>
              <w:softHyphen/>
              <w:t>Name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576CF101" w14:textId="77777777" w:rsidR="000B6A78" w:rsidRPr="00E7759A" w:rsidRDefault="000B6A78" w:rsidP="00FE5687">
            <w:pPr>
              <w:spacing w:after="0"/>
              <w:rPr>
                <w:rFonts w:cs="Calibri"/>
                <w:sz w:val="20"/>
                <w:szCs w:val="20"/>
              </w:rPr>
            </w:pPr>
            <w:r w:rsidRPr="00E7759A">
              <w:rPr>
                <w:rFonts w:cs="Calibri"/>
                <w:sz w:val="20"/>
                <w:szCs w:val="20"/>
              </w:rPr>
              <w:t>0:1</w:t>
            </w:r>
          </w:p>
          <w:p w14:paraId="09668E8E" w14:textId="77777777" w:rsidR="000B6A78" w:rsidRPr="00E7759A" w:rsidRDefault="000B6A78" w:rsidP="00FE5687">
            <w:pPr>
              <w:spacing w:after="0"/>
              <w:rPr>
                <w:rFonts w:cs="Calibri"/>
                <w:sz w:val="20"/>
                <w:szCs w:val="20"/>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669" w:type="dxa"/>
            <w:tcBorders>
              <w:top w:val="single" w:sz="4" w:space="0" w:color="auto"/>
              <w:left w:val="single" w:sz="4" w:space="0" w:color="auto"/>
              <w:bottom w:val="single" w:sz="4" w:space="0" w:color="auto"/>
              <w:right w:val="single" w:sz="4" w:space="0" w:color="auto"/>
            </w:tcBorders>
            <w:vAlign w:val="center"/>
          </w:tcPr>
          <w:p w14:paraId="3E77933C" w14:textId="77777777" w:rsidR="000B6A78" w:rsidRPr="00E7759A" w:rsidRDefault="000B6A78" w:rsidP="00FE5687">
            <w:pPr>
              <w:spacing w:after="0"/>
              <w:rPr>
                <w:rFonts w:cs="Calibri"/>
                <w:i/>
                <w:sz w:val="20"/>
                <w:szCs w:val="20"/>
              </w:rPr>
            </w:pPr>
            <w:proofErr w:type="spellStart"/>
            <w:r w:rsidRPr="00E7759A">
              <w:rPr>
                <w:rFonts w:cs="Calibri"/>
                <w:i/>
                <w:sz w:val="20"/>
                <w:szCs w:val="20"/>
              </w:rPr>
              <w:t>NLString</w:t>
            </w:r>
            <w:proofErr w:type="spellEnd"/>
          </w:p>
        </w:tc>
        <w:tc>
          <w:tcPr>
            <w:tcW w:w="4481" w:type="dxa"/>
            <w:tcBorders>
              <w:top w:val="single" w:sz="4" w:space="0" w:color="auto"/>
              <w:left w:val="single" w:sz="4" w:space="0" w:color="auto"/>
              <w:bottom w:val="single" w:sz="4" w:space="0" w:color="auto"/>
              <w:right w:val="single" w:sz="4" w:space="0" w:color="auto"/>
            </w:tcBorders>
            <w:vAlign w:val="center"/>
          </w:tcPr>
          <w:p w14:paraId="0C5840BD" w14:textId="77777777" w:rsidR="000B6A78" w:rsidRPr="00E7759A" w:rsidRDefault="000B6A78" w:rsidP="00FE5687">
            <w:pPr>
              <w:spacing w:after="0"/>
              <w:jc w:val="both"/>
              <w:rPr>
                <w:rFonts w:cs="Calibri"/>
                <w:sz w:val="20"/>
                <w:szCs w:val="20"/>
                <w:lang w:val="fr-FR"/>
              </w:rPr>
            </w:pPr>
            <w:r w:rsidRPr="00E7759A">
              <w:rPr>
                <w:rFonts w:cs="Calibri"/>
                <w:sz w:val="20"/>
                <w:szCs w:val="20"/>
                <w:lang w:val="fr-FR"/>
              </w:rPr>
              <w:t xml:space="preserve">Nom de l'arrêt de destination </w:t>
            </w:r>
            <w:r w:rsidRPr="00E7759A">
              <w:rPr>
                <w:rFonts w:cs="Calibri"/>
                <w:sz w:val="20"/>
                <w:szCs w:val="20"/>
                <w:highlight w:val="lightGray"/>
                <w:shd w:val="clear" w:color="auto" w:fill="00FF00"/>
                <w:lang w:val="fr-FR"/>
              </w:rPr>
              <w:t xml:space="preserve">(si l'identifiant </w:t>
            </w:r>
            <w:proofErr w:type="spellStart"/>
            <w:r w:rsidRPr="00E7759A">
              <w:rPr>
                <w:rFonts w:cs="Calibri"/>
                <w:sz w:val="20"/>
                <w:szCs w:val="20"/>
                <w:highlight w:val="lightGray"/>
                <w:shd w:val="clear" w:color="auto" w:fill="00FF00"/>
                <w:lang w:val="fr-FR"/>
              </w:rPr>
              <w:t>DestinationRef</w:t>
            </w:r>
            <w:proofErr w:type="spellEnd"/>
            <w:r w:rsidRPr="00E7759A">
              <w:rPr>
                <w:rFonts w:cs="Calibri"/>
                <w:sz w:val="20"/>
                <w:szCs w:val="20"/>
                <w:highlight w:val="lightGray"/>
                <w:shd w:val="clear" w:color="auto" w:fill="00FF00"/>
                <w:lang w:val="fr-FR"/>
              </w:rPr>
              <w:t xml:space="preserve"> est fourni, le nom doit l'être aussi)</w:t>
            </w:r>
            <w:r w:rsidRPr="00E7759A">
              <w:rPr>
                <w:rFonts w:cs="Calibri"/>
                <w:sz w:val="20"/>
                <w:szCs w:val="20"/>
                <w:highlight w:val="lightGray"/>
                <w:lang w:val="fr-FR"/>
              </w:rPr>
              <w:t>.</w:t>
            </w:r>
          </w:p>
        </w:tc>
      </w:tr>
      <w:tr w:rsidR="000B6A78" w:rsidRPr="00E7759A" w14:paraId="3AB887B3" w14:textId="77777777" w:rsidTr="00FE5687">
        <w:trPr>
          <w:jc w:val="center"/>
        </w:trPr>
        <w:tc>
          <w:tcPr>
            <w:tcW w:w="1326" w:type="dxa"/>
            <w:vMerge/>
            <w:tcBorders>
              <w:left w:val="single" w:sz="4" w:space="0" w:color="auto"/>
              <w:right w:val="single" w:sz="4" w:space="0" w:color="auto"/>
            </w:tcBorders>
            <w:vAlign w:val="center"/>
          </w:tcPr>
          <w:p w14:paraId="27ACA6CB" w14:textId="77777777" w:rsidR="000B6A78" w:rsidRPr="00E7759A" w:rsidRDefault="000B6A78" w:rsidP="00FE5687">
            <w:pPr>
              <w:spacing w:after="0"/>
              <w:rPr>
                <w:rFonts w:cs="Calibri"/>
                <w:sz w:val="20"/>
                <w:szCs w:val="20"/>
                <w:lang w:val="fr-FR"/>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25879277" w14:textId="77777777" w:rsidR="000B6A78" w:rsidRPr="00E7759A" w:rsidRDefault="000B6A78"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Destination</w:t>
            </w:r>
            <w:r w:rsidRPr="00E7759A">
              <w:rPr>
                <w:rFonts w:cs="Calibri"/>
                <w:b/>
                <w:i/>
                <w:vanish/>
                <w:sz w:val="20"/>
                <w:szCs w:val="20"/>
                <w:highlight w:val="cyan"/>
                <w:lang w:val="en-GB"/>
              </w:rPr>
              <w:softHyphen/>
              <w:t>ShortName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5D0A951A" w14:textId="77777777" w:rsidR="000B6A78" w:rsidRPr="00E7759A" w:rsidRDefault="000B6A78"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669" w:type="dxa"/>
            <w:tcBorders>
              <w:top w:val="single" w:sz="4" w:space="0" w:color="auto"/>
              <w:left w:val="single" w:sz="4" w:space="0" w:color="auto"/>
              <w:bottom w:val="single" w:sz="4" w:space="0" w:color="auto"/>
              <w:right w:val="single" w:sz="4" w:space="0" w:color="auto"/>
            </w:tcBorders>
            <w:vAlign w:val="center"/>
          </w:tcPr>
          <w:p w14:paraId="7A06F749" w14:textId="77777777" w:rsidR="000B6A78" w:rsidRPr="00E7759A" w:rsidRDefault="000B6A78" w:rsidP="00FE5687">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481" w:type="dxa"/>
            <w:tcBorders>
              <w:top w:val="single" w:sz="4" w:space="0" w:color="auto"/>
              <w:left w:val="single" w:sz="4" w:space="0" w:color="auto"/>
              <w:bottom w:val="single" w:sz="4" w:space="0" w:color="auto"/>
              <w:right w:val="single" w:sz="4" w:space="0" w:color="auto"/>
            </w:tcBorders>
            <w:vAlign w:val="center"/>
          </w:tcPr>
          <w:p w14:paraId="78499A7C" w14:textId="77777777" w:rsidR="000B6A78" w:rsidRPr="00E7759A" w:rsidRDefault="000B6A78" w:rsidP="00FE5687">
            <w:pPr>
              <w:spacing w:after="0"/>
              <w:jc w:val="both"/>
              <w:rPr>
                <w:rFonts w:cs="Calibri"/>
                <w:vanish/>
                <w:sz w:val="20"/>
                <w:szCs w:val="20"/>
                <w:highlight w:val="cyan"/>
                <w:lang w:val="en-GB"/>
              </w:rPr>
            </w:pPr>
            <w:r w:rsidRPr="00E7759A">
              <w:rPr>
                <w:rFonts w:cs="Calibri"/>
                <w:vanish/>
                <w:sz w:val="20"/>
                <w:szCs w:val="20"/>
                <w:highlight w:val="cyan"/>
                <w:lang w:val="en-GB"/>
              </w:rPr>
              <w:t>The name of the destination of the journey; used to help identify the vehicle to the public.</w:t>
            </w:r>
          </w:p>
        </w:tc>
      </w:tr>
      <w:tr w:rsidR="000B6A78" w:rsidRPr="00E7759A" w14:paraId="33256B39" w14:textId="77777777" w:rsidTr="00FE5687">
        <w:trPr>
          <w:jc w:val="center"/>
        </w:trPr>
        <w:tc>
          <w:tcPr>
            <w:tcW w:w="1326" w:type="dxa"/>
            <w:vMerge/>
            <w:tcBorders>
              <w:left w:val="single" w:sz="4" w:space="0" w:color="auto"/>
              <w:bottom w:val="single" w:sz="4" w:space="0" w:color="auto"/>
              <w:right w:val="single" w:sz="4" w:space="0" w:color="auto"/>
            </w:tcBorders>
            <w:vAlign w:val="center"/>
          </w:tcPr>
          <w:p w14:paraId="543AB338" w14:textId="77777777" w:rsidR="000B6A78" w:rsidRPr="00E7759A" w:rsidRDefault="000B6A78" w:rsidP="00FE5687">
            <w:pPr>
              <w:spacing w:after="0"/>
              <w:rPr>
                <w:rFonts w:cs="Calibri"/>
                <w:sz w:val="20"/>
                <w:szCs w:val="20"/>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6AFA5956" w14:textId="77777777" w:rsidR="000B6A78" w:rsidRPr="00E7759A" w:rsidRDefault="000B6A78"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OriginDisplayAtDestination</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1422AF6" w14:textId="77777777" w:rsidR="000B6A78" w:rsidRPr="00E7759A" w:rsidRDefault="000B6A78"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669" w:type="dxa"/>
            <w:tcBorders>
              <w:top w:val="single" w:sz="4" w:space="0" w:color="auto"/>
              <w:left w:val="single" w:sz="4" w:space="0" w:color="auto"/>
              <w:bottom w:val="single" w:sz="4" w:space="0" w:color="auto"/>
              <w:right w:val="single" w:sz="4" w:space="0" w:color="auto"/>
            </w:tcBorders>
            <w:vAlign w:val="center"/>
          </w:tcPr>
          <w:p w14:paraId="0276D672" w14:textId="77777777" w:rsidR="000B6A78" w:rsidRPr="00E7759A" w:rsidRDefault="000B6A78" w:rsidP="00FE5687">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481" w:type="dxa"/>
            <w:tcBorders>
              <w:top w:val="single" w:sz="4" w:space="0" w:color="auto"/>
              <w:left w:val="single" w:sz="4" w:space="0" w:color="auto"/>
              <w:bottom w:val="single" w:sz="4" w:space="0" w:color="auto"/>
              <w:right w:val="single" w:sz="4" w:space="0" w:color="auto"/>
            </w:tcBorders>
            <w:vAlign w:val="center"/>
          </w:tcPr>
          <w:p w14:paraId="240D73EF" w14:textId="77777777" w:rsidR="000B6A78" w:rsidRPr="00E7759A" w:rsidRDefault="000B6A78" w:rsidP="00FE5687">
            <w:pPr>
              <w:spacing w:after="0"/>
              <w:jc w:val="both"/>
              <w:rPr>
                <w:rFonts w:cs="Calibri"/>
                <w:vanish/>
                <w:sz w:val="20"/>
                <w:szCs w:val="20"/>
                <w:highlight w:val="cyan"/>
                <w:lang w:val="en-GB"/>
              </w:rPr>
            </w:pPr>
            <w:r w:rsidRPr="00E7759A">
              <w:rPr>
                <w:rFonts w:cs="Calibri"/>
                <w:vanish/>
                <w:sz w:val="20"/>
                <w:szCs w:val="20"/>
                <w:highlight w:val="cyan"/>
                <w:lang w:val="en-GB"/>
              </w:rPr>
              <w:t xml:space="preserve">Origin name shown for journey at the destination </w:t>
            </w:r>
            <w:r w:rsidR="001C0642" w:rsidRPr="00E7759A">
              <w:rPr>
                <w:rFonts w:cs="Calibri"/>
                <w:vanish/>
                <w:sz w:val="20"/>
                <w:szCs w:val="20"/>
                <w:highlight w:val="cyan"/>
                <w:lang w:val="en-GB"/>
              </w:rPr>
              <w:t xml:space="preserve"> </w:t>
            </w:r>
          </w:p>
        </w:tc>
      </w:tr>
    </w:tbl>
    <w:p w14:paraId="3D8F3A8E" w14:textId="77777777" w:rsidR="000B6A78" w:rsidRPr="00B36D83" w:rsidRDefault="000B6A78" w:rsidP="00922ED9">
      <w:pPr>
        <w:pStyle w:val="Titre4"/>
      </w:pPr>
      <w:bookmarkStart w:id="280" w:name="_Toc444249801"/>
      <w:proofErr w:type="spellStart"/>
      <w:r w:rsidRPr="000F6DD4">
        <w:lastRenderedPageBreak/>
        <w:t>JourneyPatternInfoGroup</w:t>
      </w:r>
      <w:bookmarkEnd w:id="280"/>
      <w:proofErr w:type="spellEnd"/>
    </w:p>
    <w:tbl>
      <w:tblPr>
        <w:tblW w:w="0" w:type="auto"/>
        <w:jc w:val="center"/>
        <w:tblLayout w:type="fixed"/>
        <w:tblLook w:val="0000" w:firstRow="0" w:lastRow="0" w:firstColumn="0" w:lastColumn="0" w:noHBand="0" w:noVBand="0"/>
      </w:tblPr>
      <w:tblGrid>
        <w:gridCol w:w="1821"/>
        <w:gridCol w:w="1842"/>
        <w:gridCol w:w="736"/>
        <w:gridCol w:w="1440"/>
        <w:gridCol w:w="4036"/>
      </w:tblGrid>
      <w:tr w:rsidR="000B6A78" w:rsidRPr="00E32CB2" w14:paraId="15D0F0D8" w14:textId="77777777" w:rsidTr="00FE5687">
        <w:trPr>
          <w:jc w:val="center"/>
        </w:trPr>
        <w:tc>
          <w:tcPr>
            <w:tcW w:w="3663" w:type="dxa"/>
            <w:gridSpan w:val="2"/>
            <w:tcBorders>
              <w:top w:val="single" w:sz="4" w:space="0" w:color="auto"/>
              <w:left w:val="single" w:sz="4" w:space="0" w:color="auto"/>
              <w:bottom w:val="single" w:sz="4" w:space="0" w:color="auto"/>
              <w:right w:val="single" w:sz="4" w:space="0" w:color="auto"/>
            </w:tcBorders>
            <w:vAlign w:val="center"/>
          </w:tcPr>
          <w:p w14:paraId="3AC6330D" w14:textId="77777777" w:rsidR="000B6A78" w:rsidRPr="00E7759A" w:rsidRDefault="000B6A78" w:rsidP="00FE568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JourneyPatternInfoGroup</w:t>
            </w:r>
            <w:proofErr w:type="spellEnd"/>
          </w:p>
        </w:tc>
        <w:tc>
          <w:tcPr>
            <w:tcW w:w="736" w:type="dxa"/>
            <w:tcBorders>
              <w:top w:val="single" w:sz="4" w:space="0" w:color="auto"/>
              <w:left w:val="single" w:sz="4" w:space="0" w:color="auto"/>
              <w:bottom w:val="single" w:sz="4" w:space="0" w:color="auto"/>
              <w:right w:val="single" w:sz="4" w:space="0" w:color="auto"/>
            </w:tcBorders>
            <w:vAlign w:val="center"/>
          </w:tcPr>
          <w:p w14:paraId="60A14EEA" w14:textId="77777777" w:rsidR="000B6A78" w:rsidRPr="00E7759A" w:rsidRDefault="000B6A78" w:rsidP="00FE5687">
            <w:pPr>
              <w:spacing w:after="0"/>
              <w:rPr>
                <w:rFonts w:cs="Calibr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275D5501" w14:textId="77777777" w:rsidR="000B6A78" w:rsidRPr="00E7759A" w:rsidRDefault="000B6A78" w:rsidP="00FE5687">
            <w:pPr>
              <w:spacing w:after="0"/>
              <w:rPr>
                <w:rFonts w:cs="Calibri"/>
                <w:i/>
                <w:sz w:val="20"/>
                <w:szCs w:val="20"/>
              </w:rPr>
            </w:pPr>
          </w:p>
        </w:tc>
        <w:tc>
          <w:tcPr>
            <w:tcW w:w="4036" w:type="dxa"/>
            <w:tcBorders>
              <w:top w:val="single" w:sz="4" w:space="0" w:color="auto"/>
              <w:left w:val="single" w:sz="4" w:space="0" w:color="auto"/>
              <w:bottom w:val="single" w:sz="4" w:space="0" w:color="auto"/>
              <w:right w:val="single" w:sz="4" w:space="0" w:color="auto"/>
            </w:tcBorders>
            <w:vAlign w:val="center"/>
          </w:tcPr>
          <w:p w14:paraId="4292D3B7" w14:textId="77777777" w:rsidR="000B6A78" w:rsidRPr="00E7759A" w:rsidRDefault="000B6A78" w:rsidP="00FE5687">
            <w:pPr>
              <w:spacing w:after="0"/>
              <w:jc w:val="both"/>
              <w:rPr>
                <w:rFonts w:cs="Calibri"/>
                <w:sz w:val="20"/>
                <w:szCs w:val="20"/>
                <w:lang w:val="fr-FR"/>
              </w:rPr>
            </w:pPr>
            <w:r w:rsidRPr="00E7759A">
              <w:rPr>
                <w:rFonts w:cs="Calibri"/>
                <w:sz w:val="20"/>
                <w:szCs w:val="20"/>
                <w:lang w:val="fr-FR"/>
              </w:rPr>
              <w:t>Groupe d'attributs pour la description des missions</w:t>
            </w:r>
          </w:p>
        </w:tc>
      </w:tr>
      <w:tr w:rsidR="005D58BD" w:rsidRPr="00E7759A" w14:paraId="3030B285" w14:textId="77777777" w:rsidTr="002D34BE">
        <w:trPr>
          <w:jc w:val="center"/>
        </w:trPr>
        <w:tc>
          <w:tcPr>
            <w:tcW w:w="1821" w:type="dxa"/>
            <w:vMerge w:val="restart"/>
            <w:tcBorders>
              <w:top w:val="single" w:sz="4" w:space="0" w:color="auto"/>
              <w:left w:val="single" w:sz="4" w:space="0" w:color="auto"/>
              <w:right w:val="single" w:sz="4" w:space="0" w:color="auto"/>
            </w:tcBorders>
            <w:vAlign w:val="center"/>
          </w:tcPr>
          <w:p w14:paraId="0BB44E63" w14:textId="77777777" w:rsidR="005D58BD" w:rsidRPr="00E7759A" w:rsidRDefault="005D58BD" w:rsidP="00FE5687">
            <w:pPr>
              <w:spacing w:after="0"/>
              <w:rPr>
                <w:rFonts w:cs="Calibri"/>
                <w:i/>
                <w:sz w:val="20"/>
                <w:szCs w:val="20"/>
                <w:lang w:val="en-GB"/>
              </w:rPr>
            </w:pPr>
            <w:r w:rsidRPr="00E7759A">
              <w:rPr>
                <w:rFonts w:cs="Calibri"/>
                <w:i/>
                <w:sz w:val="20"/>
                <w:szCs w:val="20"/>
                <w:lang w:val="en-GB"/>
              </w:rPr>
              <w:t>Journey Pattern Info</w:t>
            </w:r>
          </w:p>
        </w:tc>
        <w:tc>
          <w:tcPr>
            <w:tcW w:w="1842" w:type="dxa"/>
            <w:tcBorders>
              <w:top w:val="single" w:sz="4" w:space="0" w:color="auto"/>
              <w:left w:val="single" w:sz="4" w:space="0" w:color="auto"/>
              <w:bottom w:val="single" w:sz="4" w:space="0" w:color="auto"/>
              <w:right w:val="single" w:sz="4" w:space="0" w:color="auto"/>
            </w:tcBorders>
            <w:vAlign w:val="center"/>
          </w:tcPr>
          <w:p w14:paraId="1F2FDD1F" w14:textId="77777777" w:rsidR="005D58BD" w:rsidRPr="00E7759A" w:rsidRDefault="005D58BD" w:rsidP="00FE5687">
            <w:pPr>
              <w:spacing w:after="0"/>
              <w:rPr>
                <w:rFonts w:cs="Calibri"/>
                <w:b/>
                <w:i/>
                <w:sz w:val="20"/>
                <w:szCs w:val="20"/>
                <w:highlight w:val="lightGray"/>
                <w:shd w:val="clear" w:color="auto" w:fill="00FF00"/>
              </w:rPr>
            </w:pPr>
            <w:r w:rsidRPr="00E7759A">
              <w:rPr>
                <w:rFonts w:cs="Calibri"/>
                <w:b/>
                <w:i/>
                <w:sz w:val="20"/>
                <w:szCs w:val="20"/>
                <w:highlight w:val="lightGray"/>
                <w:shd w:val="clear" w:color="auto" w:fill="00FF00"/>
              </w:rPr>
              <w:t>Journey</w:t>
            </w:r>
            <w:r w:rsidRPr="00E7759A">
              <w:rPr>
                <w:rFonts w:cs="Calibri"/>
                <w:b/>
                <w:i/>
                <w:sz w:val="20"/>
                <w:szCs w:val="20"/>
                <w:highlight w:val="lightGray"/>
                <w:shd w:val="clear" w:color="auto" w:fill="00FF00"/>
                <w:lang w:val="fr-LU"/>
              </w:rPr>
              <w:softHyphen/>
            </w:r>
            <w:proofErr w:type="spellStart"/>
            <w:r w:rsidRPr="00E7759A">
              <w:rPr>
                <w:rFonts w:cs="Calibri"/>
                <w:b/>
                <w:i/>
                <w:sz w:val="20"/>
                <w:szCs w:val="20"/>
                <w:highlight w:val="lightGray"/>
                <w:shd w:val="clear" w:color="auto" w:fill="00FF00"/>
              </w:rPr>
              <w:t>PatternRef</w:t>
            </w:r>
            <w:proofErr w:type="spellEnd"/>
          </w:p>
        </w:tc>
        <w:tc>
          <w:tcPr>
            <w:tcW w:w="736" w:type="dxa"/>
            <w:tcBorders>
              <w:top w:val="single" w:sz="4" w:space="0" w:color="auto"/>
              <w:left w:val="single" w:sz="4" w:space="0" w:color="auto"/>
              <w:bottom w:val="single" w:sz="4" w:space="0" w:color="auto"/>
              <w:right w:val="single" w:sz="4" w:space="0" w:color="auto"/>
            </w:tcBorders>
            <w:vAlign w:val="center"/>
          </w:tcPr>
          <w:p w14:paraId="0A42A7BC" w14:textId="77777777" w:rsidR="005D58BD" w:rsidRPr="00E7759A" w:rsidRDefault="005D58BD" w:rsidP="00FE5687">
            <w:pPr>
              <w:spacing w:after="0"/>
              <w:rPr>
                <w:rFonts w:cs="Calibri"/>
                <w:sz w:val="20"/>
                <w:szCs w:val="20"/>
              </w:rPr>
            </w:pPr>
            <w:r w:rsidRPr="00E7759A">
              <w:rPr>
                <w:rFonts w:cs="Calibri"/>
                <w:sz w:val="20"/>
                <w:szCs w:val="20"/>
              </w:rPr>
              <w:t>0:1</w:t>
            </w:r>
          </w:p>
        </w:tc>
        <w:tc>
          <w:tcPr>
            <w:tcW w:w="1440" w:type="dxa"/>
            <w:tcBorders>
              <w:top w:val="single" w:sz="4" w:space="0" w:color="auto"/>
              <w:left w:val="single" w:sz="4" w:space="0" w:color="auto"/>
              <w:bottom w:val="single" w:sz="4" w:space="0" w:color="auto"/>
              <w:right w:val="single" w:sz="4" w:space="0" w:color="auto"/>
            </w:tcBorders>
            <w:vAlign w:val="center"/>
          </w:tcPr>
          <w:p w14:paraId="3A2996FD" w14:textId="77777777" w:rsidR="005D58BD" w:rsidRPr="00E7759A" w:rsidRDefault="005D58BD" w:rsidP="00FE5687">
            <w:pPr>
              <w:spacing w:after="0"/>
              <w:rPr>
                <w:rFonts w:cs="Calibri"/>
                <w:i/>
                <w:sz w:val="20"/>
                <w:szCs w:val="20"/>
              </w:rPr>
            </w:pPr>
            <w:proofErr w:type="spellStart"/>
            <w:r w:rsidRPr="00E7759A">
              <w:rPr>
                <w:rFonts w:cs="Calibri"/>
                <w:i/>
                <w:sz w:val="20"/>
                <w:szCs w:val="20"/>
              </w:rPr>
              <w:t>Journey</w:t>
            </w:r>
            <w:r w:rsidRPr="00E7759A">
              <w:rPr>
                <w:rFonts w:cs="Calibri"/>
                <w:i/>
                <w:sz w:val="20"/>
                <w:szCs w:val="20"/>
              </w:rPr>
              <w:softHyphen/>
              <w:t>PatternCode</w:t>
            </w:r>
            <w:proofErr w:type="spellEnd"/>
          </w:p>
        </w:tc>
        <w:tc>
          <w:tcPr>
            <w:tcW w:w="4036" w:type="dxa"/>
            <w:tcBorders>
              <w:top w:val="single" w:sz="4" w:space="0" w:color="auto"/>
              <w:left w:val="single" w:sz="4" w:space="0" w:color="auto"/>
              <w:bottom w:val="single" w:sz="4" w:space="0" w:color="auto"/>
              <w:right w:val="single" w:sz="4" w:space="0" w:color="auto"/>
            </w:tcBorders>
            <w:vAlign w:val="center"/>
          </w:tcPr>
          <w:p w14:paraId="68922A85" w14:textId="77777777" w:rsidR="005D58BD" w:rsidRPr="00E7759A" w:rsidRDefault="005D58BD" w:rsidP="00FE5687">
            <w:pPr>
              <w:spacing w:after="0"/>
              <w:jc w:val="both"/>
              <w:rPr>
                <w:rFonts w:cs="Calibri"/>
                <w:sz w:val="20"/>
                <w:szCs w:val="20"/>
              </w:rPr>
            </w:pPr>
            <w:proofErr w:type="spellStart"/>
            <w:r w:rsidRPr="00E7759A">
              <w:rPr>
                <w:rFonts w:cs="Calibri"/>
                <w:sz w:val="20"/>
                <w:szCs w:val="20"/>
              </w:rPr>
              <w:t>Identifiant</w:t>
            </w:r>
            <w:proofErr w:type="spellEnd"/>
            <w:r w:rsidRPr="00E7759A">
              <w:rPr>
                <w:rFonts w:cs="Calibri"/>
                <w:sz w:val="20"/>
                <w:szCs w:val="20"/>
              </w:rPr>
              <w:t xml:space="preserve"> de la mission.</w:t>
            </w:r>
          </w:p>
          <w:p w14:paraId="4A761C83" w14:textId="77777777" w:rsidR="005D58BD" w:rsidRPr="00E7759A" w:rsidRDefault="005D58BD" w:rsidP="00FE5687">
            <w:pPr>
              <w:spacing w:after="0"/>
              <w:jc w:val="both"/>
              <w:rPr>
                <w:rFonts w:cs="Calibri"/>
                <w:sz w:val="20"/>
                <w:szCs w:val="20"/>
              </w:rPr>
            </w:pPr>
          </w:p>
        </w:tc>
      </w:tr>
      <w:tr w:rsidR="005D58BD" w:rsidRPr="00E32CB2" w14:paraId="0BA8D40D" w14:textId="77777777" w:rsidTr="002D34BE">
        <w:trPr>
          <w:jc w:val="center"/>
        </w:trPr>
        <w:tc>
          <w:tcPr>
            <w:tcW w:w="1821" w:type="dxa"/>
            <w:vMerge/>
            <w:tcBorders>
              <w:left w:val="single" w:sz="4" w:space="0" w:color="auto"/>
              <w:right w:val="single" w:sz="4" w:space="0" w:color="auto"/>
            </w:tcBorders>
            <w:vAlign w:val="center"/>
          </w:tcPr>
          <w:p w14:paraId="573D657E" w14:textId="77777777" w:rsidR="005D58BD" w:rsidRPr="00E7759A" w:rsidRDefault="005D58BD" w:rsidP="00FE5687">
            <w:pPr>
              <w:spacing w:after="0"/>
              <w:rPr>
                <w:rFonts w:cs="Calibri"/>
                <w:i/>
                <w:sz w:val="20"/>
                <w:szCs w:val="20"/>
                <w:lang w:val="en-GB"/>
              </w:rPr>
            </w:pPr>
          </w:p>
        </w:tc>
        <w:tc>
          <w:tcPr>
            <w:tcW w:w="1842" w:type="dxa"/>
            <w:tcBorders>
              <w:top w:val="single" w:sz="4" w:space="0" w:color="auto"/>
              <w:left w:val="single" w:sz="4" w:space="0" w:color="auto"/>
              <w:bottom w:val="single" w:sz="4" w:space="0" w:color="auto"/>
              <w:right w:val="single" w:sz="4" w:space="0" w:color="auto"/>
            </w:tcBorders>
            <w:vAlign w:val="center"/>
          </w:tcPr>
          <w:p w14:paraId="696B700F" w14:textId="77777777" w:rsidR="005D58BD" w:rsidRPr="00E7759A" w:rsidRDefault="005D58BD" w:rsidP="00FE5687">
            <w:pPr>
              <w:spacing w:after="0"/>
              <w:rPr>
                <w:rFonts w:cs="Calibri"/>
                <w:b/>
                <w:i/>
                <w:sz w:val="20"/>
                <w:szCs w:val="20"/>
                <w:highlight w:val="lightGray"/>
              </w:rPr>
            </w:pPr>
            <w:proofErr w:type="spellStart"/>
            <w:r w:rsidRPr="00E7759A">
              <w:rPr>
                <w:rFonts w:cs="Calibri"/>
                <w:b/>
                <w:i/>
                <w:sz w:val="20"/>
                <w:szCs w:val="20"/>
                <w:highlight w:val="lightGray"/>
              </w:rPr>
              <w:t>JourneyPatternName</w:t>
            </w:r>
            <w:proofErr w:type="spellEnd"/>
          </w:p>
        </w:tc>
        <w:tc>
          <w:tcPr>
            <w:tcW w:w="736" w:type="dxa"/>
            <w:tcBorders>
              <w:top w:val="single" w:sz="4" w:space="0" w:color="auto"/>
              <w:left w:val="single" w:sz="4" w:space="0" w:color="auto"/>
              <w:bottom w:val="single" w:sz="4" w:space="0" w:color="auto"/>
              <w:right w:val="single" w:sz="4" w:space="0" w:color="auto"/>
            </w:tcBorders>
            <w:vAlign w:val="center"/>
          </w:tcPr>
          <w:p w14:paraId="59B6CEC2" w14:textId="77777777" w:rsidR="005D58BD" w:rsidRPr="00E7759A" w:rsidRDefault="005D58BD" w:rsidP="00FE5687">
            <w:pPr>
              <w:spacing w:after="0"/>
              <w:rPr>
                <w:rFonts w:cs="Calibri"/>
                <w:sz w:val="20"/>
                <w:szCs w:val="20"/>
              </w:rPr>
            </w:pPr>
            <w:r w:rsidRPr="00E7759A">
              <w:rPr>
                <w:rFonts w:cs="Calibri"/>
                <w:sz w:val="20"/>
                <w:szCs w:val="20"/>
              </w:rPr>
              <w:t>0:1</w:t>
            </w:r>
          </w:p>
        </w:tc>
        <w:tc>
          <w:tcPr>
            <w:tcW w:w="1440" w:type="dxa"/>
            <w:tcBorders>
              <w:top w:val="single" w:sz="4" w:space="0" w:color="auto"/>
              <w:left w:val="single" w:sz="4" w:space="0" w:color="auto"/>
              <w:bottom w:val="single" w:sz="4" w:space="0" w:color="auto"/>
              <w:right w:val="single" w:sz="4" w:space="0" w:color="auto"/>
            </w:tcBorders>
            <w:vAlign w:val="center"/>
          </w:tcPr>
          <w:p w14:paraId="5526C41D" w14:textId="77777777" w:rsidR="005D58BD" w:rsidRPr="00E7759A" w:rsidRDefault="005D58BD" w:rsidP="00FE5687">
            <w:pPr>
              <w:spacing w:after="0"/>
              <w:rPr>
                <w:rFonts w:cs="Calibri"/>
                <w:i/>
                <w:sz w:val="20"/>
                <w:szCs w:val="20"/>
              </w:rPr>
            </w:pPr>
            <w:proofErr w:type="spellStart"/>
            <w:r w:rsidRPr="00E7759A">
              <w:rPr>
                <w:rFonts w:cs="Calibri"/>
                <w:i/>
                <w:sz w:val="20"/>
                <w:szCs w:val="20"/>
              </w:rPr>
              <w:t>NLString</w:t>
            </w:r>
            <w:proofErr w:type="spellEnd"/>
          </w:p>
        </w:tc>
        <w:tc>
          <w:tcPr>
            <w:tcW w:w="4036" w:type="dxa"/>
            <w:tcBorders>
              <w:top w:val="single" w:sz="4" w:space="0" w:color="auto"/>
              <w:left w:val="single" w:sz="4" w:space="0" w:color="auto"/>
              <w:bottom w:val="single" w:sz="4" w:space="0" w:color="auto"/>
              <w:right w:val="single" w:sz="4" w:space="0" w:color="auto"/>
            </w:tcBorders>
            <w:vAlign w:val="center"/>
          </w:tcPr>
          <w:p w14:paraId="4B3E6BFE" w14:textId="77777777" w:rsidR="005D58BD" w:rsidRPr="00E7759A" w:rsidRDefault="005D58BD" w:rsidP="00FE5687">
            <w:pPr>
              <w:pStyle w:val="Tabletext8Char1"/>
              <w:spacing w:before="0" w:after="0"/>
              <w:rPr>
                <w:rFonts w:ascii="Calibri" w:hAnsi="Calibri" w:cs="Calibri"/>
                <w:sz w:val="20"/>
                <w:lang w:val="fr-FR"/>
              </w:rPr>
            </w:pPr>
            <w:r w:rsidRPr="00E7759A">
              <w:rPr>
                <w:rFonts w:ascii="Calibri" w:hAnsi="Calibri" w:cs="Calibri"/>
                <w:sz w:val="20"/>
                <w:lang w:val="fr-FR"/>
              </w:rPr>
              <w:t xml:space="preserve">Nom ou </w:t>
            </w:r>
            <w:proofErr w:type="spellStart"/>
            <w:r w:rsidRPr="00E7759A">
              <w:rPr>
                <w:rFonts w:ascii="Calibri" w:hAnsi="Calibri" w:cs="Calibri"/>
                <w:sz w:val="20"/>
                <w:lang w:val="fr-FR"/>
              </w:rPr>
              <w:t>numero</w:t>
            </w:r>
            <w:proofErr w:type="spellEnd"/>
            <w:r w:rsidRPr="00E7759A">
              <w:rPr>
                <w:rFonts w:ascii="Calibri" w:hAnsi="Calibri" w:cs="Calibri"/>
                <w:sz w:val="20"/>
                <w:lang w:val="fr-FR"/>
              </w:rPr>
              <w:t xml:space="preserve"> de </w:t>
            </w:r>
            <w:proofErr w:type="gramStart"/>
            <w:r w:rsidRPr="00E7759A">
              <w:rPr>
                <w:rFonts w:ascii="Calibri" w:hAnsi="Calibri" w:cs="Calibri"/>
                <w:sz w:val="20"/>
                <w:lang w:val="fr-FR"/>
              </w:rPr>
              <w:t>course présenté</w:t>
            </w:r>
            <w:proofErr w:type="gramEnd"/>
            <w:r w:rsidRPr="00E7759A">
              <w:rPr>
                <w:rFonts w:ascii="Calibri" w:hAnsi="Calibri" w:cs="Calibri"/>
                <w:sz w:val="20"/>
                <w:lang w:val="fr-FR"/>
              </w:rPr>
              <w:t xml:space="preserve"> au public.</w:t>
            </w:r>
          </w:p>
          <w:p w14:paraId="34C1D8D9" w14:textId="77777777" w:rsidR="005D58BD" w:rsidRPr="00E7759A" w:rsidRDefault="005D58BD" w:rsidP="00FE5687">
            <w:pPr>
              <w:pStyle w:val="Tabletext8Char1"/>
              <w:spacing w:before="0" w:after="0"/>
              <w:rPr>
                <w:rFonts w:ascii="Calibri" w:hAnsi="Calibri" w:cs="Calibri"/>
                <w:i/>
                <w:sz w:val="20"/>
                <w:lang w:val="fr-FR" w:eastAsia="ar-SA"/>
              </w:rPr>
            </w:pPr>
            <w:r w:rsidRPr="00E7759A">
              <w:rPr>
                <w:rFonts w:ascii="Calibri" w:hAnsi="Calibri" w:cs="Calibri"/>
                <w:sz w:val="20"/>
                <w:highlight w:val="lightGray"/>
                <w:lang w:val="fr-FR"/>
              </w:rPr>
              <w:t>Exemple : Dans le cas de la SNCF et du RER, cet identifiant est le code à 4 lettres qui désigne la mission (RER et Transilien).</w:t>
            </w:r>
          </w:p>
        </w:tc>
      </w:tr>
      <w:tr w:rsidR="005D58BD" w:rsidRPr="00E7759A" w14:paraId="07E71915" w14:textId="77777777" w:rsidTr="002D34BE">
        <w:trPr>
          <w:jc w:val="center"/>
        </w:trPr>
        <w:tc>
          <w:tcPr>
            <w:tcW w:w="1821" w:type="dxa"/>
            <w:vMerge/>
            <w:tcBorders>
              <w:left w:val="single" w:sz="4" w:space="0" w:color="auto"/>
              <w:right w:val="single" w:sz="4" w:space="0" w:color="auto"/>
            </w:tcBorders>
            <w:vAlign w:val="center"/>
          </w:tcPr>
          <w:p w14:paraId="66DBBAAE" w14:textId="77777777" w:rsidR="005D58BD" w:rsidRPr="00E7759A" w:rsidRDefault="005D58BD" w:rsidP="00FE5687">
            <w:pPr>
              <w:spacing w:after="0"/>
              <w:rPr>
                <w:rFonts w:cs="Calibri"/>
                <w:i/>
                <w:sz w:val="20"/>
                <w:szCs w:val="20"/>
                <w:lang w:val="fr-FR"/>
              </w:rPr>
            </w:pPr>
          </w:p>
        </w:tc>
        <w:tc>
          <w:tcPr>
            <w:tcW w:w="1842" w:type="dxa"/>
            <w:tcBorders>
              <w:top w:val="single" w:sz="4" w:space="0" w:color="auto"/>
              <w:left w:val="single" w:sz="4" w:space="0" w:color="auto"/>
              <w:bottom w:val="single" w:sz="4" w:space="0" w:color="auto"/>
              <w:right w:val="single" w:sz="4" w:space="0" w:color="auto"/>
            </w:tcBorders>
            <w:vAlign w:val="center"/>
          </w:tcPr>
          <w:p w14:paraId="16959BC0" w14:textId="77777777" w:rsidR="005D58BD" w:rsidRPr="00E7759A" w:rsidRDefault="005D58BD" w:rsidP="00FE5687">
            <w:pPr>
              <w:spacing w:after="0"/>
              <w:rPr>
                <w:rFonts w:cs="Calibri"/>
                <w:b/>
                <w:i/>
                <w:sz w:val="20"/>
                <w:szCs w:val="20"/>
                <w:highlight w:val="lightGray"/>
                <w:shd w:val="clear" w:color="auto" w:fill="00FF00"/>
              </w:rPr>
            </w:pPr>
            <w:r w:rsidRPr="00E7759A">
              <w:rPr>
                <w:rFonts w:cs="Calibri"/>
                <w:b/>
                <w:i/>
                <w:sz w:val="20"/>
                <w:szCs w:val="20"/>
                <w:highlight w:val="lightGray"/>
                <w:shd w:val="clear" w:color="auto" w:fill="00FF00"/>
              </w:rPr>
              <w:t>Vehicle</w:t>
            </w:r>
            <w:r w:rsidRPr="00E7759A">
              <w:rPr>
                <w:rFonts w:cs="Calibri"/>
                <w:b/>
                <w:i/>
                <w:sz w:val="20"/>
                <w:szCs w:val="20"/>
                <w:highlight w:val="lightGray"/>
                <w:shd w:val="clear" w:color="auto" w:fill="00FF00"/>
                <w:lang w:val="fr-LU"/>
              </w:rPr>
              <w:softHyphen/>
            </w:r>
            <w:r w:rsidRPr="00E7759A">
              <w:rPr>
                <w:rFonts w:cs="Calibri"/>
                <w:b/>
                <w:i/>
                <w:sz w:val="20"/>
                <w:szCs w:val="20"/>
                <w:highlight w:val="lightGray"/>
                <w:shd w:val="clear" w:color="auto" w:fill="00FF00"/>
              </w:rPr>
              <w:t>Mode</w:t>
            </w:r>
          </w:p>
        </w:tc>
        <w:tc>
          <w:tcPr>
            <w:tcW w:w="736" w:type="dxa"/>
            <w:tcBorders>
              <w:top w:val="single" w:sz="4" w:space="0" w:color="auto"/>
              <w:left w:val="single" w:sz="4" w:space="0" w:color="auto"/>
              <w:bottom w:val="single" w:sz="4" w:space="0" w:color="auto"/>
              <w:right w:val="single" w:sz="4" w:space="0" w:color="auto"/>
            </w:tcBorders>
            <w:vAlign w:val="center"/>
          </w:tcPr>
          <w:p w14:paraId="0484D5DE" w14:textId="77777777" w:rsidR="005D58BD" w:rsidRPr="00E7759A" w:rsidRDefault="005D58BD" w:rsidP="00FE5687">
            <w:pPr>
              <w:spacing w:after="0"/>
              <w:rPr>
                <w:rFonts w:cs="Calibri"/>
                <w:sz w:val="20"/>
                <w:szCs w:val="20"/>
              </w:rPr>
            </w:pPr>
            <w:r w:rsidRPr="00E7759A">
              <w:rPr>
                <w:rFonts w:cs="Calibri"/>
                <w:sz w:val="20"/>
                <w:szCs w:val="20"/>
              </w:rPr>
              <w:t>0:1</w:t>
            </w:r>
          </w:p>
        </w:tc>
        <w:tc>
          <w:tcPr>
            <w:tcW w:w="1440" w:type="dxa"/>
            <w:tcBorders>
              <w:top w:val="single" w:sz="4" w:space="0" w:color="auto"/>
              <w:left w:val="single" w:sz="4" w:space="0" w:color="auto"/>
              <w:bottom w:val="single" w:sz="4" w:space="0" w:color="auto"/>
              <w:right w:val="single" w:sz="4" w:space="0" w:color="auto"/>
            </w:tcBorders>
            <w:vAlign w:val="center"/>
          </w:tcPr>
          <w:p w14:paraId="770D5334" w14:textId="77777777" w:rsidR="005D58BD" w:rsidRPr="00E7759A" w:rsidRDefault="005D58BD" w:rsidP="00FE5687">
            <w:pPr>
              <w:spacing w:after="0"/>
              <w:rPr>
                <w:rFonts w:cs="Calibri"/>
                <w:i/>
                <w:sz w:val="20"/>
                <w:szCs w:val="20"/>
              </w:rPr>
            </w:pPr>
            <w:r w:rsidRPr="00E7759A">
              <w:rPr>
                <w:rFonts w:cs="Calibri"/>
                <w:i/>
                <w:sz w:val="20"/>
                <w:szCs w:val="20"/>
              </w:rPr>
              <w:t xml:space="preserve">air | bus | coach | ferry | metro | rail | </w:t>
            </w:r>
            <w:proofErr w:type="spellStart"/>
            <w:r w:rsidRPr="00E7759A">
              <w:rPr>
                <w:rFonts w:cs="Calibri"/>
                <w:i/>
                <w:sz w:val="20"/>
                <w:szCs w:val="20"/>
              </w:rPr>
              <w:t>tram</w:t>
            </w:r>
            <w:proofErr w:type="spellEnd"/>
            <w:r w:rsidRPr="00E7759A">
              <w:rPr>
                <w:rFonts w:cs="Calibri"/>
                <w:i/>
                <w:sz w:val="20"/>
                <w:szCs w:val="20"/>
              </w:rPr>
              <w:t xml:space="preserve"> | under</w:t>
            </w:r>
            <w:r w:rsidRPr="00E7759A">
              <w:rPr>
                <w:rFonts w:cs="Calibri"/>
                <w:i/>
                <w:sz w:val="20"/>
                <w:szCs w:val="20"/>
                <w:lang w:val="en-GB"/>
              </w:rPr>
              <w:softHyphen/>
            </w:r>
            <w:r w:rsidRPr="00E7759A">
              <w:rPr>
                <w:rFonts w:cs="Calibri"/>
                <w:i/>
                <w:sz w:val="20"/>
                <w:szCs w:val="20"/>
              </w:rPr>
              <w:t>ground</w:t>
            </w:r>
          </w:p>
        </w:tc>
        <w:tc>
          <w:tcPr>
            <w:tcW w:w="4036" w:type="dxa"/>
            <w:tcBorders>
              <w:top w:val="single" w:sz="4" w:space="0" w:color="auto"/>
              <w:left w:val="single" w:sz="4" w:space="0" w:color="auto"/>
              <w:bottom w:val="single" w:sz="4" w:space="0" w:color="auto"/>
              <w:right w:val="single" w:sz="4" w:space="0" w:color="auto"/>
            </w:tcBorders>
            <w:vAlign w:val="center"/>
          </w:tcPr>
          <w:p w14:paraId="553DDC83" w14:textId="77777777" w:rsidR="005D58BD" w:rsidRPr="00446B61" w:rsidRDefault="005D58BD" w:rsidP="00FE5687">
            <w:pPr>
              <w:spacing w:after="0"/>
              <w:jc w:val="both"/>
              <w:rPr>
                <w:rFonts w:cs="Calibri"/>
                <w:i/>
                <w:sz w:val="20"/>
                <w:szCs w:val="20"/>
                <w:highlight w:val="lightGray"/>
                <w:lang w:val="fr-FR"/>
              </w:rPr>
            </w:pPr>
            <w:r w:rsidRPr="00446B61">
              <w:rPr>
                <w:rFonts w:cs="Calibri"/>
                <w:sz w:val="20"/>
                <w:szCs w:val="20"/>
                <w:highlight w:val="lightGray"/>
                <w:lang w:val="fr-FR"/>
              </w:rPr>
              <w:t xml:space="preserve">Mode de transport pour cette mission (il s’agit ici d’un mode « générique », tous les avions par exemple seront air, et c’est le </w:t>
            </w:r>
            <w:proofErr w:type="spellStart"/>
            <w:r w:rsidRPr="00446B61">
              <w:rPr>
                <w:rFonts w:cs="Calibri"/>
                <w:i/>
                <w:sz w:val="20"/>
                <w:szCs w:val="20"/>
                <w:highlight w:val="lightGray"/>
                <w:lang w:val="fr-FR"/>
              </w:rPr>
              <w:t>ProductCategory</w:t>
            </w:r>
            <w:proofErr w:type="spellEnd"/>
            <w:r w:rsidRPr="00446B61">
              <w:rPr>
                <w:rFonts w:cs="Calibri"/>
                <w:sz w:val="20"/>
                <w:szCs w:val="20"/>
                <w:highlight w:val="lightGray"/>
                <w:lang w:val="fr-FR"/>
              </w:rPr>
              <w:t xml:space="preserve">, dans </w:t>
            </w:r>
            <w:proofErr w:type="spellStart"/>
            <w:r w:rsidRPr="00446B61">
              <w:rPr>
                <w:rFonts w:cs="Calibri"/>
                <w:i/>
                <w:sz w:val="20"/>
                <w:szCs w:val="20"/>
                <w:highlight w:val="lightGray"/>
                <w:lang w:val="fr-FR"/>
              </w:rPr>
              <w:t>ServiceInfoGroup</w:t>
            </w:r>
            <w:proofErr w:type="spellEnd"/>
            <w:r w:rsidRPr="00446B61">
              <w:rPr>
                <w:rFonts w:cs="Calibri"/>
                <w:sz w:val="20"/>
                <w:szCs w:val="20"/>
                <w:highlight w:val="lightGray"/>
                <w:lang w:val="fr-FR"/>
              </w:rPr>
              <w:t xml:space="preserve">, qui donnera plus de précisions, comme : </w:t>
            </w:r>
            <w:proofErr w:type="spellStart"/>
            <w:r w:rsidRPr="00446B61">
              <w:rPr>
                <w:rFonts w:cs="Calibri"/>
                <w:i/>
                <w:sz w:val="20"/>
                <w:szCs w:val="20"/>
                <w:highlight w:val="lightGray"/>
                <w:lang w:val="fr-FR"/>
              </w:rPr>
              <w:t>internationalFlight</w:t>
            </w:r>
            <w:proofErr w:type="spellEnd"/>
            <w:r w:rsidRPr="00446B61">
              <w:rPr>
                <w:rFonts w:cs="Calibri"/>
                <w:i/>
                <w:sz w:val="20"/>
                <w:szCs w:val="20"/>
                <w:highlight w:val="lightGray"/>
                <w:lang w:val="fr-FR"/>
              </w:rPr>
              <w:t xml:space="preserve">, </w:t>
            </w:r>
            <w:proofErr w:type="spellStart"/>
            <w:r w:rsidRPr="00446B61">
              <w:rPr>
                <w:rFonts w:cs="Calibri"/>
                <w:i/>
                <w:sz w:val="20"/>
                <w:szCs w:val="20"/>
                <w:highlight w:val="lightGray"/>
                <w:lang w:val="fr-FR"/>
              </w:rPr>
              <w:t>intercontinentalFlight</w:t>
            </w:r>
            <w:proofErr w:type="spellEnd"/>
            <w:r w:rsidRPr="00446B61">
              <w:rPr>
                <w:rFonts w:cs="Calibri"/>
                <w:i/>
                <w:sz w:val="20"/>
                <w:szCs w:val="20"/>
                <w:highlight w:val="lightGray"/>
                <w:lang w:val="fr-FR"/>
              </w:rPr>
              <w:t xml:space="preserve">, </w:t>
            </w:r>
            <w:proofErr w:type="spellStart"/>
            <w:r w:rsidRPr="00446B61">
              <w:rPr>
                <w:rFonts w:cs="Calibri"/>
                <w:i/>
                <w:sz w:val="20"/>
                <w:szCs w:val="20"/>
                <w:highlight w:val="lightGray"/>
                <w:lang w:val="fr-FR"/>
              </w:rPr>
              <w:t>domesticScheduledFlight</w:t>
            </w:r>
            <w:proofErr w:type="spellEnd"/>
            <w:r w:rsidRPr="00446B61">
              <w:rPr>
                <w:rFonts w:cs="Calibri"/>
                <w:i/>
                <w:sz w:val="20"/>
                <w:szCs w:val="20"/>
                <w:highlight w:val="lightGray"/>
                <w:lang w:val="fr-FR"/>
              </w:rPr>
              <w:t xml:space="preserve">, </w:t>
            </w:r>
            <w:proofErr w:type="spellStart"/>
            <w:r w:rsidRPr="00446B61">
              <w:rPr>
                <w:rFonts w:cs="Calibri"/>
                <w:i/>
                <w:sz w:val="20"/>
                <w:szCs w:val="20"/>
                <w:highlight w:val="lightGray"/>
                <w:lang w:val="fr-FR"/>
              </w:rPr>
              <w:t>shuttleFlight</w:t>
            </w:r>
            <w:proofErr w:type="spellEnd"/>
            <w:r w:rsidRPr="00446B61">
              <w:rPr>
                <w:rFonts w:cs="Calibri"/>
                <w:i/>
                <w:sz w:val="20"/>
                <w:szCs w:val="20"/>
                <w:highlight w:val="lightGray"/>
                <w:lang w:val="fr-FR"/>
              </w:rPr>
              <w:t xml:space="preserve"> …</w:t>
            </w:r>
          </w:p>
          <w:p w14:paraId="414179B6" w14:textId="77777777" w:rsidR="005D58BD" w:rsidRPr="00446B61" w:rsidRDefault="005D58BD" w:rsidP="00FE5687">
            <w:pPr>
              <w:spacing w:after="0"/>
              <w:jc w:val="both"/>
              <w:rPr>
                <w:rFonts w:cs="Calibri"/>
                <w:i/>
                <w:sz w:val="20"/>
                <w:szCs w:val="20"/>
                <w:highlight w:val="lightGray"/>
              </w:rPr>
            </w:pPr>
            <w:r w:rsidRPr="00446B61">
              <w:rPr>
                <w:rFonts w:cs="Calibri"/>
                <w:sz w:val="20"/>
                <w:szCs w:val="20"/>
                <w:highlight w:val="lightGray"/>
              </w:rPr>
              <w:t xml:space="preserve">Valeur par </w:t>
            </w:r>
            <w:proofErr w:type="spellStart"/>
            <w:proofErr w:type="gramStart"/>
            <w:r w:rsidRPr="00446B61">
              <w:rPr>
                <w:rFonts w:cs="Calibri"/>
                <w:sz w:val="20"/>
                <w:szCs w:val="20"/>
                <w:highlight w:val="lightGray"/>
              </w:rPr>
              <w:t>défaut</w:t>
            </w:r>
            <w:proofErr w:type="spellEnd"/>
            <w:r w:rsidRPr="00446B61">
              <w:rPr>
                <w:rFonts w:cs="Calibri"/>
                <w:sz w:val="20"/>
                <w:szCs w:val="20"/>
                <w:highlight w:val="lightGray"/>
              </w:rPr>
              <w:t> :</w:t>
            </w:r>
            <w:proofErr w:type="gramEnd"/>
            <w:r w:rsidRPr="00446B61">
              <w:rPr>
                <w:rFonts w:cs="Calibri"/>
                <w:sz w:val="20"/>
                <w:szCs w:val="20"/>
                <w:highlight w:val="lightGray"/>
              </w:rPr>
              <w:t xml:space="preserve"> « bus »</w:t>
            </w:r>
          </w:p>
        </w:tc>
      </w:tr>
      <w:tr w:rsidR="005D58BD" w:rsidRPr="00E7759A" w14:paraId="432F2C68" w14:textId="77777777" w:rsidTr="002D34BE">
        <w:trPr>
          <w:jc w:val="center"/>
        </w:trPr>
        <w:tc>
          <w:tcPr>
            <w:tcW w:w="1821" w:type="dxa"/>
            <w:vMerge/>
            <w:tcBorders>
              <w:left w:val="single" w:sz="4" w:space="0" w:color="auto"/>
              <w:right w:val="single" w:sz="4" w:space="0" w:color="auto"/>
            </w:tcBorders>
            <w:vAlign w:val="center"/>
          </w:tcPr>
          <w:p w14:paraId="47B9E590" w14:textId="77777777" w:rsidR="005D58BD" w:rsidRPr="00E7759A" w:rsidRDefault="005D58BD" w:rsidP="00FE5687">
            <w:pPr>
              <w:spacing w:after="0"/>
              <w:rPr>
                <w:rFonts w:cs="Calibri"/>
                <w:i/>
                <w:sz w:val="20"/>
                <w:szCs w:val="20"/>
              </w:rPr>
            </w:pPr>
          </w:p>
        </w:tc>
        <w:tc>
          <w:tcPr>
            <w:tcW w:w="1842" w:type="dxa"/>
            <w:tcBorders>
              <w:top w:val="single" w:sz="4" w:space="0" w:color="auto"/>
              <w:left w:val="single" w:sz="4" w:space="0" w:color="auto"/>
              <w:bottom w:val="single" w:sz="4" w:space="0" w:color="auto"/>
              <w:right w:val="single" w:sz="4" w:space="0" w:color="auto"/>
            </w:tcBorders>
            <w:vAlign w:val="center"/>
          </w:tcPr>
          <w:p w14:paraId="41A8A239" w14:textId="77777777" w:rsidR="005D58BD" w:rsidRPr="00E7759A" w:rsidRDefault="005D58BD" w:rsidP="00FE568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RouteRef</w:t>
            </w:r>
            <w:proofErr w:type="spellEnd"/>
          </w:p>
        </w:tc>
        <w:tc>
          <w:tcPr>
            <w:tcW w:w="736" w:type="dxa"/>
            <w:tcBorders>
              <w:top w:val="single" w:sz="4" w:space="0" w:color="auto"/>
              <w:left w:val="single" w:sz="4" w:space="0" w:color="auto"/>
              <w:bottom w:val="single" w:sz="4" w:space="0" w:color="auto"/>
              <w:right w:val="single" w:sz="4" w:space="0" w:color="auto"/>
            </w:tcBorders>
            <w:vAlign w:val="center"/>
          </w:tcPr>
          <w:p w14:paraId="7D644789" w14:textId="77777777" w:rsidR="005D58BD" w:rsidRPr="00E7759A" w:rsidRDefault="005D58BD" w:rsidP="00FE5687">
            <w:pPr>
              <w:spacing w:after="0"/>
              <w:rPr>
                <w:rFonts w:cs="Calibri"/>
                <w:sz w:val="20"/>
                <w:szCs w:val="20"/>
              </w:rPr>
            </w:pPr>
            <w:r w:rsidRPr="00E7759A">
              <w:rPr>
                <w:rFonts w:cs="Calibri"/>
                <w:sz w:val="20"/>
                <w:szCs w:val="20"/>
              </w:rPr>
              <w:t>0:1</w:t>
            </w:r>
          </w:p>
        </w:tc>
        <w:tc>
          <w:tcPr>
            <w:tcW w:w="1440" w:type="dxa"/>
            <w:tcBorders>
              <w:top w:val="single" w:sz="4" w:space="0" w:color="auto"/>
              <w:left w:val="single" w:sz="4" w:space="0" w:color="auto"/>
              <w:bottom w:val="single" w:sz="4" w:space="0" w:color="auto"/>
              <w:right w:val="single" w:sz="4" w:space="0" w:color="auto"/>
            </w:tcBorders>
            <w:vAlign w:val="center"/>
          </w:tcPr>
          <w:p w14:paraId="0B194304" w14:textId="77777777" w:rsidR="005D58BD" w:rsidRPr="00E7759A" w:rsidRDefault="005D58BD" w:rsidP="00FE5687">
            <w:pPr>
              <w:spacing w:after="0"/>
              <w:rPr>
                <w:rFonts w:cs="Calibri"/>
                <w:i/>
                <w:sz w:val="20"/>
                <w:szCs w:val="20"/>
              </w:rPr>
            </w:pPr>
            <w:proofErr w:type="spellStart"/>
            <w:r w:rsidRPr="00E7759A">
              <w:rPr>
                <w:rFonts w:cs="Calibri"/>
                <w:i/>
                <w:sz w:val="20"/>
                <w:szCs w:val="20"/>
              </w:rPr>
              <w:t>RouteCode</w:t>
            </w:r>
            <w:proofErr w:type="spellEnd"/>
          </w:p>
        </w:tc>
        <w:tc>
          <w:tcPr>
            <w:tcW w:w="4036" w:type="dxa"/>
            <w:tcBorders>
              <w:top w:val="single" w:sz="4" w:space="0" w:color="auto"/>
              <w:left w:val="single" w:sz="4" w:space="0" w:color="auto"/>
              <w:bottom w:val="single" w:sz="4" w:space="0" w:color="auto"/>
              <w:right w:val="single" w:sz="4" w:space="0" w:color="auto"/>
            </w:tcBorders>
            <w:vAlign w:val="center"/>
          </w:tcPr>
          <w:p w14:paraId="632CA7D3" w14:textId="77777777" w:rsidR="005D58BD" w:rsidRPr="00E7759A" w:rsidRDefault="005D58BD" w:rsidP="00FE5687">
            <w:pPr>
              <w:spacing w:after="0"/>
              <w:jc w:val="both"/>
              <w:rPr>
                <w:rFonts w:cs="Calibri"/>
                <w:sz w:val="20"/>
                <w:szCs w:val="20"/>
              </w:rPr>
            </w:pPr>
            <w:proofErr w:type="spellStart"/>
            <w:r w:rsidRPr="00E7759A">
              <w:rPr>
                <w:rFonts w:cs="Calibri"/>
                <w:sz w:val="20"/>
                <w:szCs w:val="20"/>
              </w:rPr>
              <w:t>Identifiant</w:t>
            </w:r>
            <w:proofErr w:type="spellEnd"/>
            <w:r w:rsidRPr="00E7759A">
              <w:rPr>
                <w:rFonts w:cs="Calibri"/>
                <w:sz w:val="20"/>
                <w:szCs w:val="20"/>
              </w:rPr>
              <w:t xml:space="preserve"> de </w:t>
            </w:r>
            <w:proofErr w:type="spellStart"/>
            <w:r w:rsidRPr="00E7759A">
              <w:rPr>
                <w:rFonts w:cs="Calibri"/>
                <w:sz w:val="20"/>
                <w:szCs w:val="20"/>
              </w:rPr>
              <w:t>l'itinéraire</w:t>
            </w:r>
            <w:proofErr w:type="spellEnd"/>
            <w:r w:rsidRPr="00E7759A">
              <w:rPr>
                <w:rFonts w:cs="Calibri"/>
                <w:sz w:val="20"/>
                <w:szCs w:val="20"/>
              </w:rPr>
              <w:t xml:space="preserve"> </w:t>
            </w:r>
            <w:proofErr w:type="spellStart"/>
            <w:r w:rsidRPr="00E7759A">
              <w:rPr>
                <w:rFonts w:cs="Calibri"/>
                <w:sz w:val="20"/>
                <w:szCs w:val="20"/>
              </w:rPr>
              <w:t>suivi</w:t>
            </w:r>
            <w:proofErr w:type="spellEnd"/>
            <w:r w:rsidRPr="00E7759A">
              <w:rPr>
                <w:rFonts w:cs="Calibri"/>
                <w:sz w:val="20"/>
                <w:szCs w:val="20"/>
              </w:rPr>
              <w:t>.</w:t>
            </w:r>
          </w:p>
        </w:tc>
      </w:tr>
      <w:tr w:rsidR="005D58BD" w:rsidRPr="00E7759A" w14:paraId="3A0B5A97" w14:textId="77777777" w:rsidTr="002D34BE">
        <w:trPr>
          <w:jc w:val="center"/>
        </w:trPr>
        <w:tc>
          <w:tcPr>
            <w:tcW w:w="1821" w:type="dxa"/>
            <w:vMerge/>
            <w:tcBorders>
              <w:left w:val="single" w:sz="4" w:space="0" w:color="auto"/>
              <w:right w:val="single" w:sz="4" w:space="0" w:color="auto"/>
            </w:tcBorders>
            <w:vAlign w:val="center"/>
          </w:tcPr>
          <w:p w14:paraId="03C77B0F" w14:textId="77777777" w:rsidR="005D58BD" w:rsidRPr="00E7759A" w:rsidRDefault="005D58BD" w:rsidP="00FE5687">
            <w:pPr>
              <w:spacing w:after="0"/>
              <w:rPr>
                <w:rFonts w:cs="Calibri"/>
                <w:i/>
                <w:sz w:val="20"/>
                <w:szCs w:val="20"/>
              </w:rPr>
            </w:pPr>
          </w:p>
        </w:tc>
        <w:tc>
          <w:tcPr>
            <w:tcW w:w="1842" w:type="dxa"/>
            <w:tcBorders>
              <w:top w:val="single" w:sz="4" w:space="0" w:color="auto"/>
              <w:left w:val="single" w:sz="4" w:space="0" w:color="auto"/>
              <w:bottom w:val="single" w:sz="4" w:space="0" w:color="auto"/>
              <w:right w:val="single" w:sz="4" w:space="0" w:color="auto"/>
            </w:tcBorders>
            <w:vAlign w:val="center"/>
          </w:tcPr>
          <w:p w14:paraId="16C8A9CC" w14:textId="77777777" w:rsidR="005D58BD" w:rsidRPr="00E7759A" w:rsidRDefault="005D58BD" w:rsidP="00FE568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Published</w:t>
            </w:r>
            <w:r w:rsidRPr="00E7759A">
              <w:rPr>
                <w:rFonts w:cs="Calibri"/>
                <w:b/>
                <w:i/>
                <w:sz w:val="20"/>
                <w:szCs w:val="20"/>
                <w:highlight w:val="lightGray"/>
                <w:shd w:val="clear" w:color="auto" w:fill="00FF00"/>
              </w:rPr>
              <w:softHyphen/>
              <w:t>LineName</w:t>
            </w:r>
            <w:proofErr w:type="spellEnd"/>
          </w:p>
        </w:tc>
        <w:tc>
          <w:tcPr>
            <w:tcW w:w="736" w:type="dxa"/>
            <w:tcBorders>
              <w:top w:val="single" w:sz="4" w:space="0" w:color="auto"/>
              <w:left w:val="single" w:sz="4" w:space="0" w:color="auto"/>
              <w:bottom w:val="single" w:sz="4" w:space="0" w:color="auto"/>
              <w:right w:val="single" w:sz="4" w:space="0" w:color="auto"/>
            </w:tcBorders>
            <w:vAlign w:val="center"/>
          </w:tcPr>
          <w:p w14:paraId="2B26A531" w14:textId="77777777" w:rsidR="005D58BD" w:rsidRPr="00E7759A" w:rsidRDefault="005D58BD" w:rsidP="00FE5687">
            <w:pPr>
              <w:spacing w:after="0"/>
              <w:rPr>
                <w:rFonts w:cs="Calibri"/>
                <w:sz w:val="20"/>
                <w:szCs w:val="20"/>
              </w:rPr>
            </w:pPr>
            <w:r w:rsidRPr="00E7759A">
              <w:rPr>
                <w:rFonts w:cs="Calibri"/>
                <w:sz w:val="20"/>
                <w:szCs w:val="20"/>
              </w:rPr>
              <w:t>0:1</w:t>
            </w:r>
          </w:p>
          <w:p w14:paraId="049C177B" w14:textId="77777777" w:rsidR="005D58BD" w:rsidRPr="00E7759A" w:rsidRDefault="005D58BD" w:rsidP="00FE5687">
            <w:pPr>
              <w:spacing w:after="0"/>
              <w:rPr>
                <w:rFonts w:cs="Calibri"/>
                <w:sz w:val="20"/>
                <w:szCs w:val="20"/>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440" w:type="dxa"/>
            <w:tcBorders>
              <w:top w:val="single" w:sz="4" w:space="0" w:color="auto"/>
              <w:left w:val="single" w:sz="4" w:space="0" w:color="auto"/>
              <w:bottom w:val="single" w:sz="4" w:space="0" w:color="auto"/>
              <w:right w:val="single" w:sz="4" w:space="0" w:color="auto"/>
            </w:tcBorders>
            <w:vAlign w:val="center"/>
          </w:tcPr>
          <w:p w14:paraId="733D7284" w14:textId="77777777" w:rsidR="005D58BD" w:rsidRPr="00E7759A" w:rsidRDefault="005D58BD" w:rsidP="00FE5687">
            <w:pPr>
              <w:spacing w:after="0"/>
              <w:rPr>
                <w:rFonts w:cs="Calibri"/>
                <w:i/>
                <w:sz w:val="20"/>
                <w:szCs w:val="20"/>
              </w:rPr>
            </w:pPr>
            <w:proofErr w:type="spellStart"/>
            <w:r w:rsidRPr="00E7759A">
              <w:rPr>
                <w:rFonts w:cs="Calibri"/>
                <w:i/>
                <w:sz w:val="20"/>
                <w:szCs w:val="20"/>
              </w:rPr>
              <w:t>NLString</w:t>
            </w:r>
            <w:proofErr w:type="spellEnd"/>
          </w:p>
        </w:tc>
        <w:tc>
          <w:tcPr>
            <w:tcW w:w="4036" w:type="dxa"/>
            <w:tcBorders>
              <w:top w:val="single" w:sz="4" w:space="0" w:color="auto"/>
              <w:left w:val="single" w:sz="4" w:space="0" w:color="auto"/>
              <w:bottom w:val="single" w:sz="4" w:space="0" w:color="auto"/>
              <w:right w:val="single" w:sz="4" w:space="0" w:color="auto"/>
            </w:tcBorders>
            <w:vAlign w:val="center"/>
          </w:tcPr>
          <w:p w14:paraId="175F31EF" w14:textId="77777777" w:rsidR="005D58BD" w:rsidRPr="00E7759A" w:rsidRDefault="005D58BD" w:rsidP="00FE5687">
            <w:pPr>
              <w:spacing w:after="0"/>
              <w:jc w:val="both"/>
              <w:rPr>
                <w:rFonts w:cs="Calibri"/>
                <w:sz w:val="20"/>
                <w:szCs w:val="20"/>
                <w:lang w:val="fr-FR"/>
              </w:rPr>
            </w:pPr>
            <w:r w:rsidRPr="00E7759A">
              <w:rPr>
                <w:rFonts w:cs="Calibri"/>
                <w:sz w:val="20"/>
                <w:szCs w:val="20"/>
                <w:lang w:val="fr-FR"/>
              </w:rPr>
              <w:t>Nom de la ligne.</w:t>
            </w:r>
          </w:p>
        </w:tc>
      </w:tr>
      <w:tr w:rsidR="005D58BD" w:rsidRPr="00E32CB2" w14:paraId="720C5E2F" w14:textId="77777777" w:rsidTr="002D34BE">
        <w:trPr>
          <w:jc w:val="center"/>
        </w:trPr>
        <w:tc>
          <w:tcPr>
            <w:tcW w:w="1821" w:type="dxa"/>
            <w:vMerge/>
            <w:tcBorders>
              <w:left w:val="single" w:sz="4" w:space="0" w:color="auto"/>
              <w:right w:val="single" w:sz="4" w:space="0" w:color="auto"/>
            </w:tcBorders>
            <w:vAlign w:val="center"/>
          </w:tcPr>
          <w:p w14:paraId="609F389B" w14:textId="77777777" w:rsidR="005D58BD" w:rsidRPr="00E7759A" w:rsidRDefault="005D58BD" w:rsidP="00FE5687">
            <w:pPr>
              <w:spacing w:after="0"/>
              <w:rPr>
                <w:rFonts w:cs="Calibri"/>
                <w:i/>
                <w:sz w:val="20"/>
                <w:szCs w:val="20"/>
                <w:lang w:val="fr-FR"/>
              </w:rPr>
            </w:pPr>
          </w:p>
        </w:tc>
        <w:tc>
          <w:tcPr>
            <w:tcW w:w="1842" w:type="dxa"/>
            <w:tcBorders>
              <w:top w:val="single" w:sz="4" w:space="0" w:color="auto"/>
              <w:left w:val="single" w:sz="4" w:space="0" w:color="auto"/>
              <w:bottom w:val="single" w:sz="4" w:space="0" w:color="auto"/>
              <w:right w:val="single" w:sz="4" w:space="0" w:color="auto"/>
            </w:tcBorders>
            <w:vAlign w:val="center"/>
          </w:tcPr>
          <w:p w14:paraId="574B85C6" w14:textId="77777777" w:rsidR="005D58BD" w:rsidRPr="00E7759A" w:rsidRDefault="005D58BD" w:rsidP="00FE568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Direction</w:t>
            </w:r>
            <w:r w:rsidRPr="00E7759A">
              <w:rPr>
                <w:rFonts w:cs="Calibri"/>
                <w:b/>
                <w:i/>
                <w:sz w:val="20"/>
                <w:szCs w:val="20"/>
                <w:highlight w:val="lightGray"/>
                <w:shd w:val="clear" w:color="auto" w:fill="00FF00"/>
              </w:rPr>
              <w:softHyphen/>
              <w:t>Name</w:t>
            </w:r>
            <w:proofErr w:type="spellEnd"/>
          </w:p>
        </w:tc>
        <w:tc>
          <w:tcPr>
            <w:tcW w:w="736" w:type="dxa"/>
            <w:tcBorders>
              <w:top w:val="single" w:sz="4" w:space="0" w:color="auto"/>
              <w:left w:val="single" w:sz="4" w:space="0" w:color="auto"/>
              <w:bottom w:val="single" w:sz="4" w:space="0" w:color="auto"/>
              <w:right w:val="single" w:sz="4" w:space="0" w:color="auto"/>
            </w:tcBorders>
            <w:vAlign w:val="center"/>
          </w:tcPr>
          <w:p w14:paraId="0757D340" w14:textId="77777777" w:rsidR="005D58BD" w:rsidRPr="00E7759A" w:rsidRDefault="005D58BD" w:rsidP="00FE5687">
            <w:pPr>
              <w:spacing w:after="0"/>
              <w:rPr>
                <w:rFonts w:cs="Calibri"/>
                <w:sz w:val="20"/>
                <w:szCs w:val="20"/>
              </w:rPr>
            </w:pPr>
            <w:r w:rsidRPr="00E7759A">
              <w:rPr>
                <w:rFonts w:cs="Calibri"/>
                <w:sz w:val="20"/>
                <w:szCs w:val="20"/>
              </w:rPr>
              <w:t>0:1</w:t>
            </w:r>
          </w:p>
        </w:tc>
        <w:tc>
          <w:tcPr>
            <w:tcW w:w="1440" w:type="dxa"/>
            <w:tcBorders>
              <w:top w:val="single" w:sz="4" w:space="0" w:color="auto"/>
              <w:left w:val="single" w:sz="4" w:space="0" w:color="auto"/>
              <w:bottom w:val="single" w:sz="4" w:space="0" w:color="auto"/>
              <w:right w:val="single" w:sz="4" w:space="0" w:color="auto"/>
            </w:tcBorders>
            <w:vAlign w:val="center"/>
          </w:tcPr>
          <w:p w14:paraId="4F4FFB51" w14:textId="77777777" w:rsidR="005D58BD" w:rsidRPr="00E7759A" w:rsidRDefault="005D58BD" w:rsidP="00FE5687">
            <w:pPr>
              <w:spacing w:after="0"/>
              <w:rPr>
                <w:rFonts w:cs="Calibri"/>
                <w:i/>
                <w:sz w:val="20"/>
                <w:szCs w:val="20"/>
              </w:rPr>
            </w:pPr>
            <w:proofErr w:type="spellStart"/>
            <w:r w:rsidRPr="00E7759A">
              <w:rPr>
                <w:rFonts w:cs="Calibri"/>
                <w:i/>
                <w:sz w:val="20"/>
                <w:szCs w:val="20"/>
              </w:rPr>
              <w:t>NLString</w:t>
            </w:r>
            <w:proofErr w:type="spellEnd"/>
          </w:p>
        </w:tc>
        <w:tc>
          <w:tcPr>
            <w:tcW w:w="4036" w:type="dxa"/>
            <w:tcBorders>
              <w:top w:val="single" w:sz="4" w:space="0" w:color="auto"/>
              <w:left w:val="single" w:sz="4" w:space="0" w:color="auto"/>
              <w:bottom w:val="single" w:sz="4" w:space="0" w:color="auto"/>
              <w:right w:val="single" w:sz="4" w:space="0" w:color="auto"/>
            </w:tcBorders>
            <w:vAlign w:val="center"/>
          </w:tcPr>
          <w:p w14:paraId="4A692DB0" w14:textId="77777777" w:rsidR="005D58BD" w:rsidRPr="00E7759A" w:rsidRDefault="005D58BD" w:rsidP="00FE5687">
            <w:pPr>
              <w:spacing w:after="0"/>
              <w:jc w:val="both"/>
              <w:rPr>
                <w:rFonts w:cs="Calibri"/>
                <w:sz w:val="20"/>
                <w:szCs w:val="20"/>
                <w:lang w:val="fr-FR"/>
              </w:rPr>
            </w:pPr>
            <w:r w:rsidRPr="00E7759A">
              <w:rPr>
                <w:rFonts w:cs="Calibri"/>
                <w:sz w:val="20"/>
                <w:szCs w:val="20"/>
                <w:lang w:val="fr-FR"/>
              </w:rPr>
              <w:t xml:space="preserve">Nom de la direction de la mission. </w:t>
            </w:r>
          </w:p>
          <w:p w14:paraId="400A9BEB" w14:textId="77777777" w:rsidR="005D58BD" w:rsidRPr="00E7759A" w:rsidRDefault="005D58BD" w:rsidP="00FE5687">
            <w:pPr>
              <w:spacing w:after="0"/>
              <w:jc w:val="both"/>
              <w:rPr>
                <w:rFonts w:cs="Calibri"/>
                <w:sz w:val="20"/>
                <w:szCs w:val="20"/>
                <w:lang w:val="fr-FR"/>
              </w:rPr>
            </w:pPr>
            <w:r w:rsidRPr="00E7759A">
              <w:rPr>
                <w:rFonts w:cs="Calibri"/>
                <w:sz w:val="20"/>
                <w:szCs w:val="20"/>
                <w:highlight w:val="lightGray"/>
                <w:lang w:val="fr-FR"/>
              </w:rPr>
              <w:t>Ce nom peut par exemple contenir des informations comme "A" ou "R" (Aller ou Retour) pour les lignes qui utilisent ces informations.</w:t>
            </w:r>
          </w:p>
        </w:tc>
      </w:tr>
      <w:tr w:rsidR="005D58BD" w:rsidRPr="00E7759A" w14:paraId="6CB2E0B7" w14:textId="77777777" w:rsidTr="002D34BE">
        <w:trPr>
          <w:jc w:val="center"/>
          <w:hidden/>
        </w:trPr>
        <w:tc>
          <w:tcPr>
            <w:tcW w:w="1821" w:type="dxa"/>
            <w:vMerge/>
            <w:tcBorders>
              <w:left w:val="single" w:sz="4" w:space="0" w:color="auto"/>
              <w:bottom w:val="single" w:sz="4" w:space="0" w:color="auto"/>
              <w:right w:val="single" w:sz="4" w:space="0" w:color="auto"/>
            </w:tcBorders>
            <w:vAlign w:val="center"/>
          </w:tcPr>
          <w:p w14:paraId="5F862CC7" w14:textId="77777777" w:rsidR="005D58BD" w:rsidRPr="00E7759A" w:rsidRDefault="005D58BD" w:rsidP="00FE5687">
            <w:pPr>
              <w:spacing w:after="0"/>
              <w:rPr>
                <w:rFonts w:cs="Calibri"/>
                <w:i/>
                <w:vanish/>
                <w:sz w:val="20"/>
                <w:szCs w:val="20"/>
                <w:lang w:val="fr-FR"/>
              </w:rPr>
            </w:pPr>
          </w:p>
        </w:tc>
        <w:tc>
          <w:tcPr>
            <w:tcW w:w="1842" w:type="dxa"/>
            <w:tcBorders>
              <w:top w:val="single" w:sz="4" w:space="0" w:color="auto"/>
              <w:left w:val="single" w:sz="4" w:space="0" w:color="auto"/>
              <w:bottom w:val="single" w:sz="4" w:space="0" w:color="auto"/>
              <w:right w:val="single" w:sz="4" w:space="0" w:color="auto"/>
            </w:tcBorders>
            <w:vAlign w:val="center"/>
          </w:tcPr>
          <w:p w14:paraId="3970CA4D" w14:textId="77777777" w:rsidR="005D58BD" w:rsidRPr="00E7759A" w:rsidRDefault="005D58BD" w:rsidP="00FE5687">
            <w:pPr>
              <w:spacing w:after="0"/>
              <w:rPr>
                <w:rFonts w:cs="Calibri"/>
                <w:b/>
                <w:i/>
                <w:vanish/>
                <w:sz w:val="20"/>
                <w:szCs w:val="20"/>
                <w:highlight w:val="cyan"/>
                <w:lang w:val="en-GB"/>
              </w:rPr>
            </w:pPr>
            <w:r w:rsidRPr="00E7759A">
              <w:rPr>
                <w:rFonts w:cs="Calibri"/>
                <w:b/>
                <w:i/>
                <w:vanish/>
                <w:sz w:val="20"/>
                <w:szCs w:val="20"/>
                <w:highlight w:val="cyan"/>
                <w:lang w:val="en-GB"/>
              </w:rPr>
              <w:t>External</w:t>
            </w:r>
            <w:r w:rsidRPr="00E7759A">
              <w:rPr>
                <w:rFonts w:cs="Calibri"/>
                <w:b/>
                <w:i/>
                <w:vanish/>
                <w:sz w:val="20"/>
                <w:szCs w:val="20"/>
                <w:highlight w:val="cyan"/>
              </w:rPr>
              <w:softHyphen/>
            </w:r>
            <w:r w:rsidRPr="00E7759A">
              <w:rPr>
                <w:rFonts w:cs="Calibri"/>
                <w:b/>
                <w:i/>
                <w:vanish/>
                <w:sz w:val="20"/>
                <w:szCs w:val="20"/>
                <w:highlight w:val="cyan"/>
                <w:lang w:val="en-GB"/>
              </w:rPr>
              <w:t>Line</w:t>
            </w:r>
            <w:r w:rsidRPr="00E7759A">
              <w:rPr>
                <w:rFonts w:cs="Calibri"/>
                <w:b/>
                <w:i/>
                <w:vanish/>
                <w:sz w:val="20"/>
                <w:szCs w:val="20"/>
                <w:highlight w:val="cyan"/>
              </w:rPr>
              <w:softHyphen/>
            </w:r>
            <w:r w:rsidRPr="00E7759A">
              <w:rPr>
                <w:rFonts w:cs="Calibri"/>
                <w:b/>
                <w:i/>
                <w:vanish/>
                <w:sz w:val="20"/>
                <w:szCs w:val="20"/>
                <w:highlight w:val="cyan"/>
                <w:lang w:val="en-GB"/>
              </w:rPr>
              <w:t>Ref</w:t>
            </w:r>
          </w:p>
        </w:tc>
        <w:tc>
          <w:tcPr>
            <w:tcW w:w="736" w:type="dxa"/>
            <w:tcBorders>
              <w:top w:val="single" w:sz="4" w:space="0" w:color="auto"/>
              <w:left w:val="single" w:sz="4" w:space="0" w:color="auto"/>
              <w:bottom w:val="single" w:sz="4" w:space="0" w:color="auto"/>
              <w:right w:val="single" w:sz="4" w:space="0" w:color="auto"/>
            </w:tcBorders>
            <w:vAlign w:val="center"/>
          </w:tcPr>
          <w:p w14:paraId="370DB70D" w14:textId="77777777" w:rsidR="005D58BD" w:rsidRPr="00E7759A" w:rsidRDefault="005D58BD"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440" w:type="dxa"/>
            <w:tcBorders>
              <w:top w:val="single" w:sz="4" w:space="0" w:color="auto"/>
              <w:left w:val="single" w:sz="4" w:space="0" w:color="auto"/>
              <w:bottom w:val="single" w:sz="4" w:space="0" w:color="auto"/>
              <w:right w:val="single" w:sz="4" w:space="0" w:color="auto"/>
            </w:tcBorders>
            <w:vAlign w:val="center"/>
          </w:tcPr>
          <w:p w14:paraId="243447B7" w14:textId="77777777" w:rsidR="005D58BD" w:rsidRPr="00E7759A" w:rsidRDefault="005D58BD" w:rsidP="00FE5687">
            <w:pPr>
              <w:spacing w:after="0"/>
              <w:rPr>
                <w:rFonts w:cs="Calibri"/>
                <w:i/>
                <w:vanish/>
                <w:sz w:val="20"/>
                <w:szCs w:val="20"/>
                <w:highlight w:val="cyan"/>
                <w:lang w:val="en-GB"/>
              </w:rPr>
            </w:pPr>
            <w:proofErr w:type="spellStart"/>
            <w:r w:rsidRPr="00E7759A">
              <w:rPr>
                <w:rFonts w:cs="Calibri"/>
                <w:i/>
                <w:vanish/>
                <w:sz w:val="20"/>
                <w:szCs w:val="20"/>
                <w:highlight w:val="cyan"/>
                <w:lang w:val="en-GB"/>
              </w:rPr>
              <w:t>LineCode</w:t>
            </w:r>
            <w:proofErr w:type="spellEnd"/>
          </w:p>
        </w:tc>
        <w:tc>
          <w:tcPr>
            <w:tcW w:w="4036" w:type="dxa"/>
            <w:tcBorders>
              <w:top w:val="single" w:sz="4" w:space="0" w:color="auto"/>
              <w:left w:val="single" w:sz="4" w:space="0" w:color="auto"/>
              <w:bottom w:val="single" w:sz="4" w:space="0" w:color="auto"/>
              <w:right w:val="single" w:sz="4" w:space="0" w:color="auto"/>
            </w:tcBorders>
            <w:vAlign w:val="center"/>
          </w:tcPr>
          <w:p w14:paraId="04AFF0BB" w14:textId="77777777" w:rsidR="005D58BD" w:rsidRPr="00E7759A" w:rsidRDefault="005D58BD" w:rsidP="00FE5687">
            <w:pPr>
              <w:spacing w:after="0"/>
              <w:jc w:val="both"/>
              <w:rPr>
                <w:rFonts w:cs="Calibri"/>
                <w:vanish/>
                <w:sz w:val="20"/>
                <w:szCs w:val="20"/>
                <w:lang w:val="en-GB"/>
              </w:rPr>
            </w:pPr>
            <w:r w:rsidRPr="00E7759A">
              <w:rPr>
                <w:rFonts w:cs="Calibri"/>
                <w:vanish/>
                <w:sz w:val="20"/>
                <w:szCs w:val="20"/>
                <w:highlight w:val="cyan"/>
                <w:lang w:val="en-GB"/>
              </w:rPr>
              <w:t>Alternative Identifier of Line that an external system may associate with journey.</w:t>
            </w:r>
          </w:p>
        </w:tc>
      </w:tr>
    </w:tbl>
    <w:p w14:paraId="2563C1D2" w14:textId="77777777" w:rsidR="000B6A78" w:rsidRPr="000B6A78" w:rsidRDefault="000B6A78" w:rsidP="00922ED9">
      <w:pPr>
        <w:pStyle w:val="Titre4"/>
      </w:pPr>
      <w:bookmarkStart w:id="281" w:name="_Toc444249802"/>
      <w:proofErr w:type="spellStart"/>
      <w:r w:rsidRPr="000B6A78">
        <w:t>DisruptionGroup</w:t>
      </w:r>
      <w:bookmarkEnd w:id="281"/>
      <w:proofErr w:type="spellEnd"/>
    </w:p>
    <w:p w14:paraId="7F0F5A25" w14:textId="77777777" w:rsidR="000B6A78" w:rsidRPr="00B36D83" w:rsidRDefault="000B6A78" w:rsidP="00446B61">
      <w:pPr>
        <w:jc w:val="both"/>
        <w:rPr>
          <w:highlight w:val="lightGray"/>
          <w:shd w:val="clear" w:color="auto" w:fill="00FF00"/>
          <w:lang w:val="fr-FR"/>
        </w:rPr>
      </w:pPr>
      <w:r w:rsidRPr="00B36D83">
        <w:rPr>
          <w:highlight w:val="lightGray"/>
          <w:shd w:val="clear" w:color="auto" w:fill="00FF00"/>
          <w:lang w:val="fr-FR"/>
        </w:rPr>
        <w:t>Ce groupe de paramètres fait partie des éléments qui vont être étendus dans le cadre des services « </w:t>
      </w:r>
      <w:r w:rsidRPr="00B36D83">
        <w:rPr>
          <w:i/>
          <w:highlight w:val="lightGray"/>
          <w:shd w:val="clear" w:color="auto" w:fill="00FF00"/>
          <w:lang w:val="fr-FR"/>
        </w:rPr>
        <w:t>Facility Monitoring</w:t>
      </w:r>
      <w:r w:rsidRPr="00B36D83">
        <w:rPr>
          <w:highlight w:val="lightGray"/>
          <w:shd w:val="clear" w:color="auto" w:fill="00FF00"/>
          <w:lang w:val="fr-FR"/>
        </w:rPr>
        <w:t> » et « </w:t>
      </w:r>
      <w:r w:rsidRPr="00B36D83">
        <w:rPr>
          <w:i/>
          <w:highlight w:val="lightGray"/>
          <w:shd w:val="clear" w:color="auto" w:fill="00FF00"/>
          <w:lang w:val="fr-FR"/>
        </w:rPr>
        <w:t>Situation Exchange</w:t>
      </w:r>
      <w:r w:rsidRPr="00B36D83">
        <w:rPr>
          <w:highlight w:val="lightGray"/>
          <w:shd w:val="clear" w:color="auto" w:fill="00FF00"/>
          <w:lang w:val="fr-FR"/>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9492"/>
      </w:tblGrid>
      <w:tr w:rsidR="00B36D83" w:rsidRPr="00E32CB2" w14:paraId="690D3636" w14:textId="77777777" w:rsidTr="00FE5687">
        <w:tc>
          <w:tcPr>
            <w:tcW w:w="817" w:type="dxa"/>
            <w:shd w:val="clear" w:color="auto" w:fill="auto"/>
            <w:vAlign w:val="center"/>
          </w:tcPr>
          <w:p w14:paraId="0B023AE0" w14:textId="77777777" w:rsidR="00B36D83" w:rsidRDefault="00B36D83" w:rsidP="00FE5687">
            <w:pPr>
              <w:spacing w:after="0"/>
              <w:rPr>
                <w:lang w:val="fr-FR"/>
              </w:rPr>
            </w:pPr>
            <w:r>
              <w:rPr>
                <w:lang w:val="fr-FR"/>
              </w:rPr>
              <w:t>SM-14</w:t>
            </w:r>
          </w:p>
        </w:tc>
        <w:tc>
          <w:tcPr>
            <w:tcW w:w="9531" w:type="dxa"/>
            <w:shd w:val="clear" w:color="auto" w:fill="auto"/>
            <w:vAlign w:val="center"/>
          </w:tcPr>
          <w:p w14:paraId="6F99598C" w14:textId="77777777" w:rsidR="00B36D83" w:rsidRPr="00B36D83" w:rsidRDefault="00B36D83" w:rsidP="00446B61">
            <w:pPr>
              <w:spacing w:after="0"/>
              <w:jc w:val="both"/>
              <w:rPr>
                <w:shd w:val="clear" w:color="auto" w:fill="00FF00"/>
                <w:lang w:val="fr-FR"/>
              </w:rPr>
            </w:pPr>
            <w:r w:rsidRPr="00B36D83">
              <w:rPr>
                <w:highlight w:val="lightGray"/>
                <w:shd w:val="clear" w:color="auto" w:fill="00FF00"/>
                <w:lang w:val="fr-FR"/>
              </w:rPr>
              <w:t>Seule la référence à un événement sera retenue, les informations complémentaires pour l'état des équipements et les perturbations seront déterminées dans le cadre du service « </w:t>
            </w:r>
            <w:r w:rsidRPr="00B36D83">
              <w:rPr>
                <w:i/>
                <w:highlight w:val="lightGray"/>
                <w:shd w:val="clear" w:color="auto" w:fill="00FF00"/>
                <w:lang w:val="fr-FR"/>
              </w:rPr>
              <w:t>Situation Exchange</w:t>
            </w:r>
            <w:r w:rsidRPr="00B36D83">
              <w:rPr>
                <w:highlight w:val="lightGray"/>
                <w:shd w:val="clear" w:color="auto" w:fill="00FF00"/>
                <w:lang w:val="fr-FR"/>
              </w:rPr>
              <w:t> ».</w:t>
            </w:r>
          </w:p>
        </w:tc>
      </w:tr>
    </w:tbl>
    <w:p w14:paraId="3AE59441" w14:textId="77777777" w:rsidR="000B6A78" w:rsidRPr="000B6A78" w:rsidRDefault="000B6A78" w:rsidP="003C75B8">
      <w:pPr>
        <w:rPr>
          <w:shd w:val="clear" w:color="auto" w:fill="00FF00"/>
          <w:lang w:val="fr-FR"/>
        </w:rPr>
      </w:pPr>
    </w:p>
    <w:tbl>
      <w:tblPr>
        <w:tblW w:w="10224" w:type="dxa"/>
        <w:jc w:val="center"/>
        <w:tblLayout w:type="fixed"/>
        <w:tblLook w:val="0000" w:firstRow="0" w:lastRow="0" w:firstColumn="0" w:lastColumn="0" w:noHBand="0" w:noVBand="0"/>
      </w:tblPr>
      <w:tblGrid>
        <w:gridCol w:w="1271"/>
        <w:gridCol w:w="284"/>
        <w:gridCol w:w="236"/>
        <w:gridCol w:w="47"/>
        <w:gridCol w:w="189"/>
        <w:gridCol w:w="1087"/>
        <w:gridCol w:w="11"/>
        <w:gridCol w:w="20"/>
        <w:gridCol w:w="536"/>
        <w:gridCol w:w="11"/>
        <w:gridCol w:w="20"/>
        <w:gridCol w:w="1814"/>
        <w:gridCol w:w="20"/>
        <w:gridCol w:w="4658"/>
        <w:gridCol w:w="20"/>
      </w:tblGrid>
      <w:tr w:rsidR="000B6A78" w:rsidRPr="00E32CB2" w14:paraId="79C6248E" w14:textId="77777777" w:rsidTr="00A51CDC">
        <w:trPr>
          <w:gridAfter w:val="1"/>
          <w:wAfter w:w="20" w:type="dxa"/>
          <w:jc w:val="center"/>
        </w:trPr>
        <w:tc>
          <w:tcPr>
            <w:tcW w:w="1271" w:type="dxa"/>
            <w:tcBorders>
              <w:top w:val="single" w:sz="4" w:space="0" w:color="auto"/>
              <w:left w:val="single" w:sz="4" w:space="0" w:color="auto"/>
              <w:bottom w:val="single" w:sz="4" w:space="0" w:color="auto"/>
              <w:right w:val="single" w:sz="4" w:space="0" w:color="auto"/>
            </w:tcBorders>
            <w:vAlign w:val="center"/>
          </w:tcPr>
          <w:p w14:paraId="147544E7" w14:textId="584376F7" w:rsidR="000B6A78" w:rsidRPr="00E7759A" w:rsidRDefault="000B6A78" w:rsidP="00FE5687">
            <w:pPr>
              <w:spacing w:after="0"/>
              <w:rPr>
                <w:rFonts w:cs="Calibri"/>
                <w:i/>
                <w:sz w:val="20"/>
                <w:szCs w:val="20"/>
              </w:rPr>
            </w:pPr>
            <w:r w:rsidRPr="00E7759A">
              <w:rPr>
                <w:rFonts w:cs="Calibri"/>
                <w:i/>
                <w:sz w:val="20"/>
                <w:szCs w:val="20"/>
              </w:rPr>
              <w:t>Situation</w:t>
            </w:r>
          </w:p>
        </w:tc>
        <w:tc>
          <w:tcPr>
            <w:tcW w:w="1854" w:type="dxa"/>
            <w:gridSpan w:val="6"/>
            <w:tcBorders>
              <w:top w:val="single" w:sz="4" w:space="0" w:color="auto"/>
              <w:left w:val="single" w:sz="4" w:space="0" w:color="auto"/>
              <w:bottom w:val="single" w:sz="4" w:space="0" w:color="auto"/>
              <w:right w:val="single" w:sz="4" w:space="0" w:color="auto"/>
            </w:tcBorders>
            <w:vAlign w:val="center"/>
          </w:tcPr>
          <w:p w14:paraId="71E109BD" w14:textId="77777777" w:rsidR="000B6A78" w:rsidRPr="00E7759A" w:rsidRDefault="000B6A78" w:rsidP="00FE5687">
            <w:pPr>
              <w:spacing w:after="0"/>
              <w:rPr>
                <w:rFonts w:cs="Calibri"/>
                <w:b/>
                <w:i/>
                <w:sz w:val="20"/>
                <w:szCs w:val="20"/>
                <w:shd w:val="clear" w:color="auto" w:fill="00FF00"/>
              </w:rPr>
            </w:pPr>
            <w:proofErr w:type="spellStart"/>
            <w:r w:rsidRPr="00E7759A">
              <w:rPr>
                <w:rFonts w:cs="Calibri"/>
                <w:b/>
                <w:i/>
                <w:sz w:val="20"/>
                <w:szCs w:val="20"/>
                <w:highlight w:val="lightGray"/>
                <w:shd w:val="clear" w:color="auto" w:fill="00FF00"/>
              </w:rPr>
              <w:t>SituationRef</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613F7DDC" w14:textId="77777777" w:rsidR="000B6A78" w:rsidRPr="00E7759A" w:rsidRDefault="000B6A78" w:rsidP="00FE5687">
            <w:pPr>
              <w:spacing w:after="0"/>
              <w:rPr>
                <w:rFonts w:cs="Calibri"/>
                <w:sz w:val="20"/>
                <w:szCs w:val="20"/>
              </w:rPr>
            </w:pPr>
            <w:proofErr w:type="gramStart"/>
            <w:r w:rsidRPr="00E7759A">
              <w:rPr>
                <w:rFonts w:cs="Calibri"/>
                <w:sz w:val="20"/>
                <w:szCs w:val="20"/>
              </w:rPr>
              <w:t>0:*</w:t>
            </w:r>
            <w:proofErr w:type="gramEnd"/>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5BCC57D5" w14:textId="77777777" w:rsidR="000B6A78" w:rsidRPr="00E7759A" w:rsidRDefault="000B6A78" w:rsidP="00FE5687">
            <w:pPr>
              <w:spacing w:after="0"/>
              <w:rPr>
                <w:rFonts w:cs="Calibri"/>
                <w:i/>
                <w:sz w:val="20"/>
                <w:szCs w:val="20"/>
              </w:rPr>
            </w:pPr>
            <w:proofErr w:type="spellStart"/>
            <w:r w:rsidRPr="00E7759A">
              <w:rPr>
                <w:rFonts w:cs="Calibri"/>
                <w:i/>
                <w:sz w:val="20"/>
                <w:szCs w:val="20"/>
              </w:rPr>
              <w:t>SituationCode</w:t>
            </w:r>
            <w:proofErr w:type="spellEnd"/>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9526A55" w14:textId="77777777" w:rsidR="000B6A78" w:rsidRPr="00E7759A" w:rsidRDefault="000B6A78" w:rsidP="00FE5687">
            <w:pPr>
              <w:spacing w:after="0"/>
              <w:jc w:val="both"/>
              <w:rPr>
                <w:rFonts w:cs="Calibri"/>
                <w:sz w:val="20"/>
                <w:szCs w:val="20"/>
                <w:lang w:val="fr-FR"/>
              </w:rPr>
            </w:pPr>
            <w:r w:rsidRPr="00E7759A">
              <w:rPr>
                <w:rFonts w:cs="Calibri"/>
                <w:sz w:val="20"/>
                <w:szCs w:val="20"/>
                <w:lang w:val="fr-FR"/>
              </w:rPr>
              <w:t>Identifiant (externe) de l'événement qui est la cause des modifications horaires indiquées</w:t>
            </w:r>
          </w:p>
        </w:tc>
      </w:tr>
      <w:tr w:rsidR="00A51CDC" w:rsidRPr="00E91818" w14:paraId="72A7A19C" w14:textId="77777777" w:rsidTr="00A51CDC">
        <w:trPr>
          <w:gridAfter w:val="1"/>
          <w:wAfter w:w="20" w:type="dxa"/>
          <w:jc w:val="center"/>
          <w:hidden/>
        </w:trPr>
        <w:tc>
          <w:tcPr>
            <w:tcW w:w="1271" w:type="dxa"/>
            <w:vMerge w:val="restart"/>
            <w:tcBorders>
              <w:top w:val="single" w:sz="4" w:space="0" w:color="auto"/>
              <w:left w:val="single" w:sz="4" w:space="0" w:color="auto"/>
              <w:right w:val="single" w:sz="4" w:space="0" w:color="auto"/>
            </w:tcBorders>
            <w:vAlign w:val="center"/>
          </w:tcPr>
          <w:p w14:paraId="41754815" w14:textId="77777777" w:rsidR="00A51CDC" w:rsidRPr="00E7759A" w:rsidRDefault="00A51CDC" w:rsidP="00FE5687">
            <w:pPr>
              <w:spacing w:after="0"/>
              <w:rPr>
                <w:rFonts w:cs="Calibri"/>
                <w:i/>
                <w:vanish/>
                <w:sz w:val="20"/>
                <w:szCs w:val="20"/>
                <w:highlight w:val="cyan"/>
                <w:lang w:val="en-GB"/>
              </w:rPr>
            </w:pPr>
            <w:proofErr w:type="spellStart"/>
            <w:r w:rsidRPr="00E7759A">
              <w:rPr>
                <w:rFonts w:cs="Calibri"/>
                <w:i/>
                <w:vanish/>
                <w:sz w:val="20"/>
                <w:szCs w:val="20"/>
                <w:highlight w:val="cyan"/>
                <w:lang w:val="en-GB"/>
              </w:rPr>
              <w:t>Facility</w:t>
            </w:r>
            <w:r w:rsidRPr="00E7759A">
              <w:rPr>
                <w:rFonts w:cs="Calibri"/>
                <w:i/>
                <w:vanish/>
                <w:sz w:val="20"/>
                <w:szCs w:val="20"/>
                <w:highlight w:val="cyan"/>
                <w:lang w:val="en-GB"/>
              </w:rPr>
              <w:softHyphen/>
              <w:t>Change</w:t>
            </w:r>
            <w:proofErr w:type="spellEnd"/>
          </w:p>
        </w:tc>
        <w:tc>
          <w:tcPr>
            <w:tcW w:w="1854" w:type="dxa"/>
            <w:gridSpan w:val="6"/>
            <w:tcBorders>
              <w:top w:val="single" w:sz="4" w:space="0" w:color="auto"/>
              <w:left w:val="single" w:sz="4" w:space="0" w:color="auto"/>
              <w:bottom w:val="single" w:sz="4" w:space="0" w:color="auto"/>
              <w:right w:val="single" w:sz="4" w:space="0" w:color="auto"/>
            </w:tcBorders>
            <w:vAlign w:val="center"/>
          </w:tcPr>
          <w:p w14:paraId="4B5B2811" w14:textId="77777777" w:rsidR="00A51CDC" w:rsidRPr="00E7759A" w:rsidRDefault="00A51CDC"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FacilityChanget</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031CF73C" w14:textId="77777777" w:rsidR="00A51CDC" w:rsidRPr="00E7759A" w:rsidRDefault="00A51CDC"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09457139" w14:textId="77777777" w:rsidR="00A51CDC" w:rsidRPr="00E7759A" w:rsidRDefault="00A51CDC" w:rsidP="00FE5687">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8154291" w14:textId="77777777" w:rsidR="00A51CDC" w:rsidRPr="00E7759A" w:rsidRDefault="00A51CDC" w:rsidP="00FE5687">
            <w:pPr>
              <w:spacing w:after="0"/>
              <w:jc w:val="both"/>
              <w:rPr>
                <w:rFonts w:cs="Calibri"/>
                <w:vanish/>
                <w:sz w:val="20"/>
                <w:szCs w:val="20"/>
                <w:highlight w:val="cyan"/>
                <w:lang w:val="en-GB"/>
              </w:rPr>
            </w:pPr>
            <w:r w:rsidRPr="00E7759A">
              <w:rPr>
                <w:rFonts w:cs="Calibri"/>
                <w:vanish/>
                <w:sz w:val="20"/>
                <w:szCs w:val="20"/>
                <w:highlight w:val="cyan"/>
                <w:lang w:val="en-GB"/>
              </w:rPr>
              <w:t>Information about a change of Equipment availability at stop that may affect access or use.</w:t>
            </w:r>
          </w:p>
        </w:tc>
      </w:tr>
      <w:tr w:rsidR="00A51CDC" w:rsidRPr="00E91818" w14:paraId="7069C8BF" w14:textId="77777777" w:rsidTr="00A51CDC">
        <w:trPr>
          <w:gridAfter w:val="1"/>
          <w:wAfter w:w="20" w:type="dxa"/>
          <w:jc w:val="center"/>
          <w:hidden/>
        </w:trPr>
        <w:tc>
          <w:tcPr>
            <w:tcW w:w="1271" w:type="dxa"/>
            <w:vMerge/>
            <w:tcBorders>
              <w:left w:val="single" w:sz="4" w:space="0" w:color="auto"/>
              <w:right w:val="single" w:sz="4" w:space="0" w:color="auto"/>
            </w:tcBorders>
            <w:vAlign w:val="center"/>
          </w:tcPr>
          <w:p w14:paraId="23EFD2A3" w14:textId="77777777" w:rsidR="00A51CDC" w:rsidRPr="00E7759A" w:rsidRDefault="00A51CDC" w:rsidP="00FE5687">
            <w:pPr>
              <w:spacing w:after="0"/>
              <w:rPr>
                <w:rFonts w:cs="Calibri"/>
                <w:vanish/>
                <w:sz w:val="20"/>
                <w:szCs w:val="20"/>
                <w:highlight w:val="cyan"/>
                <w:lang w:val="en-GB"/>
              </w:rPr>
            </w:pPr>
          </w:p>
        </w:tc>
        <w:tc>
          <w:tcPr>
            <w:tcW w:w="284" w:type="dxa"/>
            <w:vMerge w:val="restart"/>
            <w:tcBorders>
              <w:top w:val="single" w:sz="4" w:space="0" w:color="auto"/>
              <w:left w:val="single" w:sz="4" w:space="0" w:color="auto"/>
              <w:right w:val="single" w:sz="4" w:space="0" w:color="auto"/>
            </w:tcBorders>
            <w:vAlign w:val="center"/>
          </w:tcPr>
          <w:p w14:paraId="42707F85" w14:textId="77777777" w:rsidR="00A51CDC" w:rsidRPr="00E7759A" w:rsidRDefault="00A51CDC" w:rsidP="00FE5687">
            <w:pPr>
              <w:spacing w:after="0"/>
              <w:rPr>
                <w:rFonts w:cs="Calibri"/>
                <w:b/>
                <w:i/>
                <w:vanish/>
                <w:sz w:val="20"/>
                <w:szCs w:val="20"/>
                <w:highlight w:val="cyan"/>
                <w:lang w:val="en-GB"/>
              </w:rPr>
            </w:pPr>
          </w:p>
        </w:tc>
        <w:tc>
          <w:tcPr>
            <w:tcW w:w="1570" w:type="dxa"/>
            <w:gridSpan w:val="5"/>
            <w:tcBorders>
              <w:top w:val="single" w:sz="4" w:space="0" w:color="auto"/>
              <w:left w:val="single" w:sz="4" w:space="0" w:color="auto"/>
              <w:bottom w:val="single" w:sz="4" w:space="0" w:color="auto"/>
              <w:right w:val="single" w:sz="4" w:space="0" w:color="auto"/>
            </w:tcBorders>
            <w:vAlign w:val="center"/>
          </w:tcPr>
          <w:p w14:paraId="70D8F604" w14:textId="77777777" w:rsidR="00A51CDC" w:rsidRPr="00E7759A" w:rsidRDefault="00A51CDC"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Equipment</w:t>
            </w:r>
            <w:r w:rsidRPr="00E7759A">
              <w:rPr>
                <w:rFonts w:cs="Calibri"/>
                <w:b/>
                <w:i/>
                <w:vanish/>
                <w:sz w:val="20"/>
                <w:szCs w:val="20"/>
                <w:highlight w:val="cyan"/>
                <w:lang w:val="en-GB"/>
              </w:rPr>
              <w:softHyphen/>
              <w:t>Availability</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4E62FC73" w14:textId="77777777" w:rsidR="00A51CDC" w:rsidRPr="00E7759A" w:rsidRDefault="00A51CDC"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467BB180" w14:textId="77777777" w:rsidR="00A51CDC" w:rsidRPr="00E7759A" w:rsidRDefault="00A51CDC" w:rsidP="00FE5687">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125560A8" w14:textId="77777777" w:rsidR="00A51CDC" w:rsidRPr="00E7759A" w:rsidRDefault="00A51CDC" w:rsidP="00FE5687">
            <w:pPr>
              <w:spacing w:after="0"/>
              <w:jc w:val="both"/>
              <w:rPr>
                <w:rFonts w:cs="Calibri"/>
                <w:vanish/>
                <w:sz w:val="20"/>
                <w:szCs w:val="20"/>
                <w:highlight w:val="cyan"/>
                <w:lang w:val="en-GB"/>
              </w:rPr>
            </w:pPr>
            <w:r w:rsidRPr="00E7759A">
              <w:rPr>
                <w:rFonts w:cs="Calibri"/>
                <w:vanish/>
                <w:sz w:val="20"/>
                <w:szCs w:val="20"/>
                <w:highlight w:val="cyan"/>
                <w:lang w:val="en-GB"/>
              </w:rPr>
              <w:t xml:space="preserve">Availability </w:t>
            </w:r>
            <w:proofErr w:type="gramStart"/>
            <w:r w:rsidRPr="00E7759A">
              <w:rPr>
                <w:rFonts w:cs="Calibri"/>
                <w:vanish/>
                <w:sz w:val="20"/>
                <w:szCs w:val="20"/>
                <w:highlight w:val="cyan"/>
                <w:lang w:val="en-GB"/>
              </w:rPr>
              <w:t>change</w:t>
            </w:r>
            <w:proofErr w:type="gramEnd"/>
            <w:r w:rsidRPr="00E7759A">
              <w:rPr>
                <w:rFonts w:cs="Calibri"/>
                <w:vanish/>
                <w:sz w:val="20"/>
                <w:szCs w:val="20"/>
                <w:highlight w:val="cyan"/>
                <w:lang w:val="en-GB"/>
              </w:rPr>
              <w:t xml:space="preserve"> for Equipment item.</w:t>
            </w:r>
          </w:p>
        </w:tc>
      </w:tr>
      <w:tr w:rsidR="00A51CDC" w:rsidRPr="00E91818" w14:paraId="7E1743F1" w14:textId="77777777" w:rsidTr="00A51CDC">
        <w:trPr>
          <w:jc w:val="center"/>
          <w:hidden/>
        </w:trPr>
        <w:tc>
          <w:tcPr>
            <w:tcW w:w="1271" w:type="dxa"/>
            <w:vMerge/>
            <w:tcBorders>
              <w:left w:val="single" w:sz="4" w:space="0" w:color="auto"/>
              <w:right w:val="single" w:sz="4" w:space="0" w:color="auto"/>
            </w:tcBorders>
            <w:vAlign w:val="center"/>
          </w:tcPr>
          <w:p w14:paraId="25473EAD" w14:textId="77777777" w:rsidR="00A51CDC" w:rsidRPr="00E7759A" w:rsidRDefault="00A51CDC" w:rsidP="00FE5687">
            <w:pPr>
              <w:spacing w:after="0"/>
              <w:rPr>
                <w:rFonts w:cs="Calibri"/>
                <w:vanish/>
                <w:sz w:val="20"/>
                <w:szCs w:val="20"/>
                <w:highlight w:val="cyan"/>
                <w:lang w:val="en-GB"/>
              </w:rPr>
            </w:pPr>
          </w:p>
        </w:tc>
        <w:tc>
          <w:tcPr>
            <w:tcW w:w="284" w:type="dxa"/>
            <w:vMerge/>
            <w:tcBorders>
              <w:left w:val="single" w:sz="4" w:space="0" w:color="auto"/>
              <w:right w:val="single" w:sz="4" w:space="0" w:color="auto"/>
            </w:tcBorders>
            <w:vAlign w:val="center"/>
          </w:tcPr>
          <w:p w14:paraId="393C2CEB" w14:textId="77777777" w:rsidR="00A51CDC" w:rsidRPr="00E7759A" w:rsidRDefault="00A51CDC" w:rsidP="00FE5687">
            <w:pPr>
              <w:spacing w:after="0"/>
              <w:rPr>
                <w:rFonts w:cs="Calibri"/>
                <w:b/>
                <w:i/>
                <w:vanish/>
                <w:sz w:val="20"/>
                <w:szCs w:val="20"/>
                <w:highlight w:val="cyan"/>
                <w:lang w:val="en-GB"/>
              </w:rPr>
            </w:pPr>
          </w:p>
        </w:tc>
        <w:tc>
          <w:tcPr>
            <w:tcW w:w="236" w:type="dxa"/>
            <w:vMerge w:val="restart"/>
            <w:tcBorders>
              <w:top w:val="single" w:sz="4" w:space="0" w:color="auto"/>
              <w:left w:val="single" w:sz="4" w:space="0" w:color="auto"/>
              <w:right w:val="single" w:sz="4" w:space="0" w:color="auto"/>
            </w:tcBorders>
            <w:vAlign w:val="center"/>
          </w:tcPr>
          <w:p w14:paraId="54940471" w14:textId="77777777" w:rsidR="00A51CDC" w:rsidRPr="00E7759A" w:rsidRDefault="00A51CDC" w:rsidP="00FE5687">
            <w:pPr>
              <w:spacing w:after="0"/>
              <w:rPr>
                <w:rFonts w:cs="Calibri"/>
                <w:b/>
                <w:i/>
                <w:vanish/>
                <w:sz w:val="20"/>
                <w:szCs w:val="20"/>
                <w:highlight w:val="cyan"/>
                <w:lang w:val="en-GB"/>
              </w:rPr>
            </w:pPr>
          </w:p>
        </w:tc>
        <w:tc>
          <w:tcPr>
            <w:tcW w:w="1354" w:type="dxa"/>
            <w:gridSpan w:val="5"/>
            <w:tcBorders>
              <w:top w:val="single" w:sz="4" w:space="0" w:color="auto"/>
              <w:left w:val="single" w:sz="4" w:space="0" w:color="auto"/>
              <w:bottom w:val="single" w:sz="4" w:space="0" w:color="auto"/>
              <w:right w:val="single" w:sz="4" w:space="0" w:color="auto"/>
            </w:tcBorders>
            <w:vAlign w:val="center"/>
          </w:tcPr>
          <w:p w14:paraId="4D7B516B" w14:textId="77777777" w:rsidR="00A51CDC" w:rsidRPr="00E7759A" w:rsidRDefault="00A51CDC"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Equipment</w:t>
            </w:r>
            <w:r w:rsidRPr="00E7759A">
              <w:rPr>
                <w:rFonts w:cs="Calibri"/>
                <w:b/>
                <w:i/>
                <w:vanish/>
                <w:sz w:val="20"/>
                <w:szCs w:val="20"/>
                <w:highlight w:val="cyan"/>
                <w:lang w:val="en-GB"/>
              </w:rPr>
              <w:softHyphen/>
              <w:t>Ref</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0EEF6511" w14:textId="77777777" w:rsidR="00A51CDC" w:rsidRPr="00E7759A" w:rsidRDefault="00A51CDC"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110505EF" w14:textId="77777777" w:rsidR="00A51CDC" w:rsidRPr="00E7759A" w:rsidRDefault="00A51CDC" w:rsidP="00FE5687">
            <w:pPr>
              <w:spacing w:after="0"/>
              <w:rPr>
                <w:rFonts w:cs="Calibri"/>
                <w:i/>
                <w:vanish/>
                <w:sz w:val="20"/>
                <w:szCs w:val="20"/>
                <w:highlight w:val="cyan"/>
                <w:lang w:val="en-GB"/>
              </w:rPr>
            </w:pPr>
            <w:proofErr w:type="spellStart"/>
            <w:r w:rsidRPr="00E7759A">
              <w:rPr>
                <w:rFonts w:cs="Calibri"/>
                <w:i/>
                <w:vanish/>
                <w:sz w:val="20"/>
                <w:szCs w:val="20"/>
                <w:highlight w:val="cyan"/>
                <w:lang w:val="en-GB"/>
              </w:rPr>
              <w:t>Equipment</w:t>
            </w:r>
            <w:r w:rsidRPr="00E7759A">
              <w:rPr>
                <w:rFonts w:cs="Calibri"/>
                <w:i/>
                <w:vanish/>
                <w:sz w:val="20"/>
                <w:szCs w:val="20"/>
                <w:highlight w:val="cyan"/>
                <w:lang w:val="en-GB"/>
              </w:rPr>
              <w:softHyphen/>
              <w:t>Code</w:t>
            </w:r>
            <w:proofErr w:type="spellEnd"/>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08C1639D" w14:textId="77777777" w:rsidR="00A51CDC" w:rsidRPr="00E7759A" w:rsidRDefault="00A51CDC" w:rsidP="00FE5687">
            <w:pPr>
              <w:spacing w:after="0"/>
              <w:jc w:val="both"/>
              <w:rPr>
                <w:rFonts w:cs="Calibri"/>
                <w:vanish/>
                <w:sz w:val="20"/>
                <w:szCs w:val="20"/>
                <w:highlight w:val="cyan"/>
                <w:lang w:val="en-GB"/>
              </w:rPr>
            </w:pPr>
            <w:r w:rsidRPr="00E7759A">
              <w:rPr>
                <w:rFonts w:cs="Calibri"/>
                <w:vanish/>
                <w:sz w:val="20"/>
                <w:szCs w:val="20"/>
                <w:highlight w:val="cyan"/>
                <w:lang w:val="en-GB"/>
              </w:rPr>
              <w:t>Identifier of the equipment.</w:t>
            </w:r>
          </w:p>
        </w:tc>
      </w:tr>
      <w:tr w:rsidR="00A51CDC" w:rsidRPr="00E91818" w14:paraId="3305C499" w14:textId="77777777" w:rsidTr="00A51CDC">
        <w:trPr>
          <w:jc w:val="center"/>
          <w:hidden/>
        </w:trPr>
        <w:tc>
          <w:tcPr>
            <w:tcW w:w="1271" w:type="dxa"/>
            <w:vMerge/>
            <w:tcBorders>
              <w:left w:val="single" w:sz="4" w:space="0" w:color="auto"/>
              <w:right w:val="single" w:sz="4" w:space="0" w:color="auto"/>
            </w:tcBorders>
            <w:vAlign w:val="center"/>
          </w:tcPr>
          <w:p w14:paraId="5D966072" w14:textId="77777777" w:rsidR="00A51CDC" w:rsidRPr="00E7759A" w:rsidRDefault="00A51CDC" w:rsidP="00FE5687">
            <w:pPr>
              <w:spacing w:after="0"/>
              <w:rPr>
                <w:rFonts w:cs="Calibri"/>
                <w:vanish/>
                <w:sz w:val="20"/>
                <w:szCs w:val="20"/>
                <w:highlight w:val="cyan"/>
                <w:lang w:val="en-GB"/>
              </w:rPr>
            </w:pPr>
          </w:p>
        </w:tc>
        <w:tc>
          <w:tcPr>
            <w:tcW w:w="284" w:type="dxa"/>
            <w:vMerge/>
            <w:tcBorders>
              <w:left w:val="single" w:sz="4" w:space="0" w:color="auto"/>
              <w:right w:val="single" w:sz="4" w:space="0" w:color="auto"/>
            </w:tcBorders>
            <w:vAlign w:val="center"/>
          </w:tcPr>
          <w:p w14:paraId="6CFEE4D4" w14:textId="77777777" w:rsidR="00A51CDC" w:rsidRPr="00E7759A" w:rsidRDefault="00A51CDC" w:rsidP="00FE5687">
            <w:pPr>
              <w:spacing w:after="0"/>
              <w:rPr>
                <w:rFonts w:cs="Calibri"/>
                <w:b/>
                <w:i/>
                <w:vanish/>
                <w:sz w:val="20"/>
                <w:szCs w:val="20"/>
                <w:highlight w:val="cyan"/>
                <w:lang w:val="en-GB"/>
              </w:rPr>
            </w:pPr>
          </w:p>
        </w:tc>
        <w:tc>
          <w:tcPr>
            <w:tcW w:w="236" w:type="dxa"/>
            <w:vMerge/>
            <w:tcBorders>
              <w:left w:val="single" w:sz="4" w:space="0" w:color="auto"/>
              <w:right w:val="single" w:sz="4" w:space="0" w:color="auto"/>
            </w:tcBorders>
            <w:vAlign w:val="center"/>
          </w:tcPr>
          <w:p w14:paraId="099D9D0B" w14:textId="77777777" w:rsidR="00A51CDC" w:rsidRPr="00E7759A" w:rsidRDefault="00A51CDC" w:rsidP="00FE5687">
            <w:pPr>
              <w:spacing w:after="0"/>
              <w:rPr>
                <w:rFonts w:cs="Calibri"/>
                <w:b/>
                <w:i/>
                <w:vanish/>
                <w:sz w:val="20"/>
                <w:szCs w:val="20"/>
                <w:highlight w:val="cyan"/>
                <w:lang w:val="en-GB"/>
              </w:rPr>
            </w:pPr>
          </w:p>
        </w:tc>
        <w:tc>
          <w:tcPr>
            <w:tcW w:w="1354" w:type="dxa"/>
            <w:gridSpan w:val="5"/>
            <w:tcBorders>
              <w:top w:val="single" w:sz="4" w:space="0" w:color="auto"/>
              <w:left w:val="single" w:sz="4" w:space="0" w:color="auto"/>
              <w:bottom w:val="single" w:sz="4" w:space="0" w:color="auto"/>
              <w:right w:val="single" w:sz="4" w:space="0" w:color="auto"/>
            </w:tcBorders>
            <w:vAlign w:val="center"/>
          </w:tcPr>
          <w:p w14:paraId="7E9E6491" w14:textId="77777777" w:rsidR="00A51CDC" w:rsidRPr="00E7759A" w:rsidRDefault="00A51CDC" w:rsidP="00FE5687">
            <w:pPr>
              <w:spacing w:after="0"/>
              <w:rPr>
                <w:rFonts w:cs="Calibri"/>
                <w:b/>
                <w:i/>
                <w:vanish/>
                <w:sz w:val="20"/>
                <w:szCs w:val="20"/>
                <w:highlight w:val="cyan"/>
                <w:lang w:val="en-GB"/>
              </w:rPr>
            </w:pPr>
            <w:r w:rsidRPr="00E7759A">
              <w:rPr>
                <w:rFonts w:cs="Calibri"/>
                <w:b/>
                <w:i/>
                <w:vanish/>
                <w:sz w:val="20"/>
                <w:szCs w:val="20"/>
                <w:highlight w:val="cyan"/>
                <w:lang w:val="en-GB"/>
              </w:rPr>
              <w:t>Description</w:t>
            </w:r>
          </w:p>
        </w:tc>
        <w:tc>
          <w:tcPr>
            <w:tcW w:w="567" w:type="dxa"/>
            <w:gridSpan w:val="3"/>
            <w:tcBorders>
              <w:top w:val="single" w:sz="4" w:space="0" w:color="auto"/>
              <w:left w:val="single" w:sz="4" w:space="0" w:color="auto"/>
              <w:bottom w:val="single" w:sz="4" w:space="0" w:color="auto"/>
              <w:right w:val="single" w:sz="4" w:space="0" w:color="auto"/>
            </w:tcBorders>
            <w:vAlign w:val="center"/>
          </w:tcPr>
          <w:p w14:paraId="1D850A03" w14:textId="77777777" w:rsidR="00A51CDC" w:rsidRPr="00E7759A" w:rsidRDefault="00A51CDC"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13DDC7F8" w14:textId="77777777" w:rsidR="00A51CDC" w:rsidRPr="00E7759A" w:rsidRDefault="00A51CDC" w:rsidP="00FE5687">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E4D3562" w14:textId="77777777" w:rsidR="00A51CDC" w:rsidRPr="00E7759A" w:rsidRDefault="00A51CDC" w:rsidP="00FE5687">
            <w:pPr>
              <w:spacing w:after="0"/>
              <w:jc w:val="both"/>
              <w:rPr>
                <w:rFonts w:cs="Calibri"/>
                <w:vanish/>
                <w:sz w:val="20"/>
                <w:szCs w:val="20"/>
                <w:highlight w:val="cyan"/>
                <w:lang w:val="en-GB"/>
              </w:rPr>
            </w:pPr>
            <w:r w:rsidRPr="00E7759A">
              <w:rPr>
                <w:rFonts w:cs="Calibri"/>
                <w:vanish/>
                <w:sz w:val="20"/>
                <w:szCs w:val="20"/>
                <w:highlight w:val="cyan"/>
                <w:lang w:val="en-GB"/>
              </w:rPr>
              <w:t>Description of equipment.</w:t>
            </w:r>
          </w:p>
        </w:tc>
      </w:tr>
      <w:tr w:rsidR="00A51CDC" w:rsidRPr="00E91818" w14:paraId="3BF50C71" w14:textId="77777777" w:rsidTr="00A51CDC">
        <w:trPr>
          <w:jc w:val="center"/>
          <w:hidden/>
        </w:trPr>
        <w:tc>
          <w:tcPr>
            <w:tcW w:w="1271" w:type="dxa"/>
            <w:vMerge/>
            <w:tcBorders>
              <w:left w:val="single" w:sz="4" w:space="0" w:color="auto"/>
              <w:right w:val="single" w:sz="4" w:space="0" w:color="auto"/>
            </w:tcBorders>
            <w:vAlign w:val="center"/>
          </w:tcPr>
          <w:p w14:paraId="7F53ECCE" w14:textId="77777777" w:rsidR="00A51CDC" w:rsidRPr="00E7759A" w:rsidRDefault="00A51CDC" w:rsidP="00FE5687">
            <w:pPr>
              <w:spacing w:after="0"/>
              <w:rPr>
                <w:rFonts w:cs="Calibri"/>
                <w:vanish/>
                <w:sz w:val="20"/>
                <w:szCs w:val="20"/>
                <w:highlight w:val="cyan"/>
                <w:lang w:val="en-GB"/>
              </w:rPr>
            </w:pPr>
          </w:p>
        </w:tc>
        <w:tc>
          <w:tcPr>
            <w:tcW w:w="284" w:type="dxa"/>
            <w:vMerge/>
            <w:tcBorders>
              <w:left w:val="single" w:sz="4" w:space="0" w:color="auto"/>
              <w:right w:val="single" w:sz="4" w:space="0" w:color="auto"/>
            </w:tcBorders>
            <w:vAlign w:val="center"/>
          </w:tcPr>
          <w:p w14:paraId="51B0A920" w14:textId="77777777" w:rsidR="00A51CDC" w:rsidRPr="00E7759A" w:rsidRDefault="00A51CDC" w:rsidP="00FE5687">
            <w:pPr>
              <w:spacing w:after="0"/>
              <w:rPr>
                <w:rFonts w:cs="Calibri"/>
                <w:b/>
                <w:i/>
                <w:vanish/>
                <w:sz w:val="20"/>
                <w:szCs w:val="20"/>
                <w:highlight w:val="cyan"/>
                <w:lang w:val="en-GB"/>
              </w:rPr>
            </w:pPr>
          </w:p>
        </w:tc>
        <w:tc>
          <w:tcPr>
            <w:tcW w:w="236" w:type="dxa"/>
            <w:vMerge/>
            <w:tcBorders>
              <w:left w:val="single" w:sz="4" w:space="0" w:color="auto"/>
              <w:right w:val="single" w:sz="4" w:space="0" w:color="auto"/>
            </w:tcBorders>
            <w:vAlign w:val="center"/>
          </w:tcPr>
          <w:p w14:paraId="01550812" w14:textId="77777777" w:rsidR="00A51CDC" w:rsidRPr="00E7759A" w:rsidRDefault="00A51CDC" w:rsidP="00FE5687">
            <w:pPr>
              <w:spacing w:after="0"/>
              <w:rPr>
                <w:rFonts w:cs="Calibri"/>
                <w:b/>
                <w:i/>
                <w:vanish/>
                <w:sz w:val="20"/>
                <w:szCs w:val="20"/>
                <w:highlight w:val="cyan"/>
                <w:lang w:val="en-GB"/>
              </w:rPr>
            </w:pPr>
          </w:p>
        </w:tc>
        <w:tc>
          <w:tcPr>
            <w:tcW w:w="1354" w:type="dxa"/>
            <w:gridSpan w:val="5"/>
            <w:tcBorders>
              <w:top w:val="single" w:sz="4" w:space="0" w:color="auto"/>
              <w:left w:val="single" w:sz="4" w:space="0" w:color="auto"/>
              <w:bottom w:val="single" w:sz="4" w:space="0" w:color="auto"/>
              <w:right w:val="single" w:sz="4" w:space="0" w:color="auto"/>
            </w:tcBorders>
            <w:vAlign w:val="center"/>
          </w:tcPr>
          <w:p w14:paraId="36234D0B" w14:textId="77777777" w:rsidR="00A51CDC" w:rsidRPr="00E7759A" w:rsidRDefault="00A51CDC"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Equipment</w:t>
            </w:r>
            <w:r w:rsidRPr="00E7759A">
              <w:rPr>
                <w:rFonts w:cs="Calibri"/>
                <w:b/>
                <w:i/>
                <w:vanish/>
                <w:sz w:val="20"/>
                <w:szCs w:val="20"/>
                <w:highlight w:val="cyan"/>
                <w:lang w:val="en-GB"/>
              </w:rPr>
              <w:softHyphen/>
              <w:t>Status</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034F62D0" w14:textId="77777777" w:rsidR="00A51CDC" w:rsidRPr="00E7759A" w:rsidRDefault="00A51CDC" w:rsidP="00FE5687">
            <w:pPr>
              <w:spacing w:after="0"/>
              <w:rPr>
                <w:rFonts w:cs="Calibri"/>
                <w:b/>
                <w:vanish/>
                <w:sz w:val="20"/>
                <w:szCs w:val="20"/>
                <w:highlight w:val="cyan"/>
                <w:lang w:val="en-GB"/>
              </w:rPr>
            </w:pPr>
            <w:r w:rsidRPr="00E7759A">
              <w:rPr>
                <w:rFonts w:cs="Calibri"/>
                <w:b/>
                <w:vanish/>
                <w:sz w:val="20"/>
                <w:szCs w:val="20"/>
                <w:highlight w:val="cyan"/>
                <w:lang w:val="en-GB"/>
              </w:rPr>
              <w:t>1:1</w:t>
            </w:r>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178E6CE7" w14:textId="77777777" w:rsidR="00A51CDC" w:rsidRPr="00E7759A" w:rsidRDefault="00A51CDC" w:rsidP="00FE5687">
            <w:pPr>
              <w:spacing w:after="0"/>
              <w:rPr>
                <w:rFonts w:cs="Calibri"/>
                <w:i/>
                <w:vanish/>
                <w:sz w:val="20"/>
                <w:szCs w:val="20"/>
                <w:highlight w:val="cyan"/>
                <w:lang w:val="en-GB"/>
              </w:rPr>
            </w:pPr>
            <w:r w:rsidRPr="00E7759A">
              <w:rPr>
                <w:rFonts w:cs="Calibri"/>
                <w:i/>
                <w:vanish/>
                <w:sz w:val="20"/>
                <w:szCs w:val="20"/>
                <w:highlight w:val="cyan"/>
                <w:lang w:val="en-GB"/>
              </w:rPr>
              <w:t xml:space="preserve">unknown | available | </w:t>
            </w:r>
            <w:proofErr w:type="spellStart"/>
            <w:r w:rsidRPr="00E7759A">
              <w:rPr>
                <w:rFonts w:cs="Calibri"/>
                <w:i/>
                <w:vanish/>
                <w:sz w:val="20"/>
                <w:szCs w:val="20"/>
                <w:highlight w:val="cyan"/>
                <w:lang w:val="en-GB"/>
              </w:rPr>
              <w:t>notAvailable</w:t>
            </w:r>
            <w:proofErr w:type="spellEnd"/>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DF49B42" w14:textId="77777777" w:rsidR="00A51CDC" w:rsidRPr="00E7759A" w:rsidRDefault="00A51CDC" w:rsidP="00FE5687">
            <w:pPr>
              <w:spacing w:after="0"/>
              <w:jc w:val="both"/>
              <w:rPr>
                <w:rFonts w:cs="Calibri"/>
                <w:vanish/>
                <w:sz w:val="20"/>
                <w:szCs w:val="20"/>
                <w:highlight w:val="cyan"/>
                <w:lang w:val="en-GB"/>
              </w:rPr>
            </w:pPr>
            <w:r w:rsidRPr="00E7759A">
              <w:rPr>
                <w:rFonts w:cs="Calibri"/>
                <w:vanish/>
                <w:sz w:val="20"/>
                <w:szCs w:val="20"/>
                <w:highlight w:val="cyan"/>
                <w:lang w:val="en-GB"/>
              </w:rPr>
              <w:t>Status of the equipment available. Enumeration. Default is ‘</w:t>
            </w:r>
            <w:proofErr w:type="spellStart"/>
            <w:r w:rsidRPr="00E7759A">
              <w:rPr>
                <w:rFonts w:cs="Calibri"/>
                <w:i/>
                <w:vanish/>
                <w:sz w:val="20"/>
                <w:szCs w:val="20"/>
                <w:highlight w:val="cyan"/>
                <w:lang w:val="en-GB"/>
              </w:rPr>
              <w:t>notAvailable</w:t>
            </w:r>
            <w:proofErr w:type="spellEnd"/>
            <w:r w:rsidRPr="00E7759A">
              <w:rPr>
                <w:rFonts w:cs="Calibri"/>
                <w:i/>
                <w:vanish/>
                <w:sz w:val="20"/>
                <w:szCs w:val="20"/>
                <w:highlight w:val="cyan"/>
                <w:lang w:val="en-GB"/>
              </w:rPr>
              <w:t>’</w:t>
            </w:r>
            <w:r w:rsidRPr="00E7759A">
              <w:rPr>
                <w:rFonts w:cs="Calibri"/>
                <w:vanish/>
                <w:sz w:val="20"/>
                <w:szCs w:val="20"/>
                <w:highlight w:val="cyan"/>
                <w:lang w:val="en-GB"/>
              </w:rPr>
              <w:t>.</w:t>
            </w:r>
          </w:p>
        </w:tc>
      </w:tr>
      <w:tr w:rsidR="00A51CDC" w:rsidRPr="00E91818" w14:paraId="2FD0AEF4" w14:textId="77777777" w:rsidTr="00A51CDC">
        <w:trPr>
          <w:jc w:val="center"/>
          <w:hidden/>
        </w:trPr>
        <w:tc>
          <w:tcPr>
            <w:tcW w:w="1271" w:type="dxa"/>
            <w:vMerge/>
            <w:tcBorders>
              <w:left w:val="single" w:sz="4" w:space="0" w:color="auto"/>
              <w:right w:val="single" w:sz="4" w:space="0" w:color="auto"/>
            </w:tcBorders>
            <w:vAlign w:val="center"/>
          </w:tcPr>
          <w:p w14:paraId="42EB203F" w14:textId="77777777" w:rsidR="00A51CDC" w:rsidRPr="00E7759A" w:rsidRDefault="00A51CDC" w:rsidP="00FE5687">
            <w:pPr>
              <w:spacing w:after="0"/>
              <w:rPr>
                <w:rFonts w:cs="Calibri"/>
                <w:vanish/>
                <w:sz w:val="20"/>
                <w:szCs w:val="20"/>
                <w:highlight w:val="cyan"/>
                <w:lang w:val="en-GB"/>
              </w:rPr>
            </w:pPr>
          </w:p>
        </w:tc>
        <w:tc>
          <w:tcPr>
            <w:tcW w:w="284" w:type="dxa"/>
            <w:vMerge/>
            <w:tcBorders>
              <w:left w:val="single" w:sz="4" w:space="0" w:color="auto"/>
              <w:right w:val="single" w:sz="4" w:space="0" w:color="auto"/>
            </w:tcBorders>
            <w:vAlign w:val="center"/>
          </w:tcPr>
          <w:p w14:paraId="5140D884" w14:textId="77777777" w:rsidR="00A51CDC" w:rsidRPr="00E7759A" w:rsidRDefault="00A51CDC" w:rsidP="00FE5687">
            <w:pPr>
              <w:spacing w:after="0"/>
              <w:rPr>
                <w:rFonts w:cs="Calibri"/>
                <w:b/>
                <w:i/>
                <w:vanish/>
                <w:sz w:val="20"/>
                <w:szCs w:val="20"/>
                <w:highlight w:val="cyan"/>
                <w:lang w:val="en-GB"/>
              </w:rPr>
            </w:pPr>
          </w:p>
        </w:tc>
        <w:tc>
          <w:tcPr>
            <w:tcW w:w="236" w:type="dxa"/>
            <w:vMerge/>
            <w:tcBorders>
              <w:left w:val="single" w:sz="4" w:space="0" w:color="auto"/>
              <w:right w:val="single" w:sz="4" w:space="0" w:color="auto"/>
            </w:tcBorders>
            <w:vAlign w:val="center"/>
          </w:tcPr>
          <w:p w14:paraId="3FBF32AB" w14:textId="77777777" w:rsidR="00A51CDC" w:rsidRPr="00E7759A" w:rsidRDefault="00A51CDC" w:rsidP="00FE5687">
            <w:pPr>
              <w:spacing w:after="0"/>
              <w:rPr>
                <w:rFonts w:cs="Calibri"/>
                <w:b/>
                <w:i/>
                <w:vanish/>
                <w:sz w:val="20"/>
                <w:szCs w:val="20"/>
                <w:highlight w:val="cyan"/>
                <w:lang w:val="en-GB"/>
              </w:rPr>
            </w:pPr>
          </w:p>
        </w:tc>
        <w:tc>
          <w:tcPr>
            <w:tcW w:w="1354" w:type="dxa"/>
            <w:gridSpan w:val="5"/>
            <w:tcBorders>
              <w:top w:val="single" w:sz="4" w:space="0" w:color="auto"/>
              <w:left w:val="single" w:sz="4" w:space="0" w:color="auto"/>
              <w:bottom w:val="single" w:sz="4" w:space="0" w:color="auto"/>
              <w:right w:val="single" w:sz="4" w:space="0" w:color="auto"/>
            </w:tcBorders>
            <w:vAlign w:val="center"/>
          </w:tcPr>
          <w:p w14:paraId="2507A77C" w14:textId="77777777" w:rsidR="00A51CDC" w:rsidRPr="00E7759A" w:rsidRDefault="00A51CDC"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Validity</w:t>
            </w:r>
            <w:r w:rsidRPr="00E7759A">
              <w:rPr>
                <w:rFonts w:cs="Calibri"/>
                <w:b/>
                <w:i/>
                <w:vanish/>
                <w:sz w:val="20"/>
                <w:szCs w:val="20"/>
                <w:highlight w:val="cyan"/>
                <w:lang w:val="en-GB"/>
              </w:rPr>
              <w:softHyphen/>
              <w:t>Period</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31B0FFF6" w14:textId="77777777" w:rsidR="00A51CDC" w:rsidRPr="00E7759A" w:rsidRDefault="00A51CDC"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6E5857E2" w14:textId="77777777" w:rsidR="00A51CDC" w:rsidRPr="00E7759A" w:rsidRDefault="00A51CDC" w:rsidP="00FE5687">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E3058EF" w14:textId="77777777" w:rsidR="00A51CDC" w:rsidRPr="00E7759A" w:rsidRDefault="00A51CDC" w:rsidP="00FE5687">
            <w:pPr>
              <w:spacing w:after="0"/>
              <w:jc w:val="both"/>
              <w:rPr>
                <w:rFonts w:cs="Calibri"/>
                <w:vanish/>
                <w:sz w:val="20"/>
                <w:szCs w:val="20"/>
                <w:highlight w:val="cyan"/>
                <w:lang w:val="en-GB"/>
              </w:rPr>
            </w:pPr>
            <w:r w:rsidRPr="00E7759A">
              <w:rPr>
                <w:rFonts w:cs="Calibri"/>
                <w:vanish/>
                <w:sz w:val="20"/>
                <w:szCs w:val="20"/>
                <w:highlight w:val="cyan"/>
                <w:lang w:val="en-GB"/>
              </w:rPr>
              <w:t>Period for which Status Change applies. If omitted, indefinite period.</w:t>
            </w:r>
          </w:p>
        </w:tc>
      </w:tr>
      <w:tr w:rsidR="00A51CDC" w:rsidRPr="00E91818" w14:paraId="3590C002" w14:textId="77777777" w:rsidTr="00A51CDC">
        <w:trPr>
          <w:jc w:val="center"/>
          <w:hidden/>
        </w:trPr>
        <w:tc>
          <w:tcPr>
            <w:tcW w:w="1271" w:type="dxa"/>
            <w:vMerge/>
            <w:tcBorders>
              <w:left w:val="single" w:sz="4" w:space="0" w:color="auto"/>
              <w:right w:val="single" w:sz="4" w:space="0" w:color="auto"/>
            </w:tcBorders>
            <w:vAlign w:val="center"/>
          </w:tcPr>
          <w:p w14:paraId="73D49038" w14:textId="77777777" w:rsidR="00A51CDC" w:rsidRPr="00E7759A" w:rsidRDefault="00A51CDC" w:rsidP="00FE5687">
            <w:pPr>
              <w:spacing w:after="0"/>
              <w:rPr>
                <w:rFonts w:cs="Calibri"/>
                <w:vanish/>
                <w:sz w:val="20"/>
                <w:szCs w:val="20"/>
                <w:highlight w:val="cyan"/>
                <w:lang w:val="en-GB"/>
              </w:rPr>
            </w:pPr>
          </w:p>
        </w:tc>
        <w:tc>
          <w:tcPr>
            <w:tcW w:w="284" w:type="dxa"/>
            <w:vMerge/>
            <w:tcBorders>
              <w:left w:val="single" w:sz="4" w:space="0" w:color="auto"/>
              <w:right w:val="single" w:sz="4" w:space="0" w:color="auto"/>
            </w:tcBorders>
            <w:vAlign w:val="center"/>
          </w:tcPr>
          <w:p w14:paraId="3CAD9C6B" w14:textId="77777777" w:rsidR="00A51CDC" w:rsidRPr="00E7759A" w:rsidRDefault="00A51CDC" w:rsidP="00FE5687">
            <w:pPr>
              <w:spacing w:after="0"/>
              <w:rPr>
                <w:rFonts w:cs="Calibri"/>
                <w:b/>
                <w:i/>
                <w:vanish/>
                <w:sz w:val="20"/>
                <w:szCs w:val="20"/>
                <w:highlight w:val="cyan"/>
                <w:lang w:val="en-GB"/>
              </w:rPr>
            </w:pPr>
          </w:p>
        </w:tc>
        <w:tc>
          <w:tcPr>
            <w:tcW w:w="236" w:type="dxa"/>
            <w:vMerge/>
            <w:tcBorders>
              <w:left w:val="single" w:sz="4" w:space="0" w:color="auto"/>
              <w:right w:val="single" w:sz="4" w:space="0" w:color="auto"/>
            </w:tcBorders>
            <w:vAlign w:val="center"/>
          </w:tcPr>
          <w:p w14:paraId="6B569A3F" w14:textId="77777777" w:rsidR="00A51CDC" w:rsidRPr="00E7759A" w:rsidRDefault="00A51CDC" w:rsidP="00FE5687">
            <w:pPr>
              <w:spacing w:after="0"/>
              <w:rPr>
                <w:rFonts w:cs="Calibri"/>
                <w:b/>
                <w:i/>
                <w:vanish/>
                <w:sz w:val="20"/>
                <w:szCs w:val="20"/>
                <w:highlight w:val="cyan"/>
                <w:lang w:val="en-GB"/>
              </w:rPr>
            </w:pPr>
          </w:p>
        </w:tc>
        <w:tc>
          <w:tcPr>
            <w:tcW w:w="236" w:type="dxa"/>
            <w:gridSpan w:val="2"/>
            <w:vMerge w:val="restart"/>
            <w:tcBorders>
              <w:top w:val="single" w:sz="4" w:space="0" w:color="auto"/>
              <w:left w:val="single" w:sz="4" w:space="0" w:color="auto"/>
              <w:right w:val="single" w:sz="4" w:space="0" w:color="auto"/>
            </w:tcBorders>
            <w:vAlign w:val="center"/>
          </w:tcPr>
          <w:p w14:paraId="746859DF" w14:textId="77777777" w:rsidR="00A51CDC" w:rsidRPr="00E7759A" w:rsidRDefault="00A51CDC" w:rsidP="00FE5687">
            <w:pPr>
              <w:spacing w:after="0"/>
              <w:rPr>
                <w:rFonts w:cs="Calibri"/>
                <w:b/>
                <w:i/>
                <w:vanish/>
                <w:sz w:val="20"/>
                <w:szCs w:val="20"/>
                <w:highlight w:val="cyan"/>
                <w:lang w:val="en-GB"/>
              </w:rPr>
            </w:pPr>
          </w:p>
        </w:tc>
        <w:tc>
          <w:tcPr>
            <w:tcW w:w="1118" w:type="dxa"/>
            <w:gridSpan w:val="3"/>
            <w:tcBorders>
              <w:top w:val="single" w:sz="4" w:space="0" w:color="auto"/>
              <w:left w:val="single" w:sz="4" w:space="0" w:color="auto"/>
              <w:bottom w:val="single" w:sz="4" w:space="0" w:color="auto"/>
              <w:right w:val="single" w:sz="4" w:space="0" w:color="auto"/>
            </w:tcBorders>
            <w:vAlign w:val="center"/>
          </w:tcPr>
          <w:p w14:paraId="624CAAEF" w14:textId="77777777" w:rsidR="00A51CDC" w:rsidRPr="00E7759A" w:rsidRDefault="00A51CDC"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Start</w:t>
            </w:r>
            <w:r w:rsidRPr="00E7759A">
              <w:rPr>
                <w:rFonts w:cs="Calibri"/>
                <w:b/>
                <w:i/>
                <w:vanish/>
                <w:sz w:val="20"/>
                <w:szCs w:val="20"/>
                <w:highlight w:val="cyan"/>
                <w:lang w:val="en-GB"/>
              </w:rPr>
              <w:softHyphen/>
              <w:t>Time</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32467475" w14:textId="77777777" w:rsidR="00A51CDC" w:rsidRPr="00E7759A" w:rsidRDefault="00A51CDC" w:rsidP="00FE5687">
            <w:pPr>
              <w:spacing w:after="0"/>
              <w:rPr>
                <w:rFonts w:cs="Calibri"/>
                <w:vanish/>
                <w:sz w:val="20"/>
                <w:szCs w:val="20"/>
                <w:highlight w:val="cyan"/>
                <w:lang w:val="en-GB"/>
              </w:rPr>
            </w:pPr>
            <w:r w:rsidRPr="00E7759A">
              <w:rPr>
                <w:rFonts w:cs="Calibri"/>
                <w:vanish/>
                <w:sz w:val="20"/>
                <w:szCs w:val="20"/>
                <w:highlight w:val="cyan"/>
                <w:lang w:val="en-GB"/>
              </w:rPr>
              <w:t>1:1</w:t>
            </w:r>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53EE79FB" w14:textId="77777777" w:rsidR="00A51CDC" w:rsidRPr="00E7759A" w:rsidRDefault="00A51CDC" w:rsidP="00FE5687">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7ECA64FA" w14:textId="77777777" w:rsidR="00A51CDC" w:rsidRPr="00E7759A" w:rsidRDefault="00A51CDC" w:rsidP="00FE5687">
            <w:pPr>
              <w:spacing w:after="0"/>
              <w:jc w:val="both"/>
              <w:rPr>
                <w:rFonts w:cs="Calibri"/>
                <w:vanish/>
                <w:sz w:val="20"/>
                <w:szCs w:val="20"/>
                <w:highlight w:val="cyan"/>
                <w:lang w:val="en-GB"/>
              </w:rPr>
            </w:pPr>
            <w:r w:rsidRPr="00E7759A">
              <w:rPr>
                <w:rFonts w:cs="Calibri"/>
                <w:vanish/>
                <w:sz w:val="20"/>
                <w:szCs w:val="20"/>
                <w:highlight w:val="cyan"/>
                <w:lang w:val="en-GB"/>
              </w:rPr>
              <w:t>The (inclusive) start time stamp.</w:t>
            </w:r>
          </w:p>
        </w:tc>
      </w:tr>
      <w:tr w:rsidR="00A51CDC" w:rsidRPr="00E91818" w14:paraId="0AE89CB9" w14:textId="77777777" w:rsidTr="00A51CDC">
        <w:trPr>
          <w:jc w:val="center"/>
          <w:hidden/>
        </w:trPr>
        <w:tc>
          <w:tcPr>
            <w:tcW w:w="1271" w:type="dxa"/>
            <w:vMerge/>
            <w:tcBorders>
              <w:left w:val="single" w:sz="4" w:space="0" w:color="auto"/>
              <w:right w:val="single" w:sz="4" w:space="0" w:color="auto"/>
            </w:tcBorders>
            <w:vAlign w:val="center"/>
          </w:tcPr>
          <w:p w14:paraId="0D22E9DE" w14:textId="77777777" w:rsidR="00A51CDC" w:rsidRPr="00E7759A" w:rsidRDefault="00A51CDC" w:rsidP="00FE5687">
            <w:pPr>
              <w:spacing w:after="0"/>
              <w:rPr>
                <w:rFonts w:cs="Calibri"/>
                <w:vanish/>
                <w:sz w:val="20"/>
                <w:szCs w:val="20"/>
                <w:highlight w:val="cyan"/>
                <w:lang w:val="en-GB"/>
              </w:rPr>
            </w:pPr>
          </w:p>
        </w:tc>
        <w:tc>
          <w:tcPr>
            <w:tcW w:w="284" w:type="dxa"/>
            <w:vMerge/>
            <w:tcBorders>
              <w:left w:val="single" w:sz="4" w:space="0" w:color="auto"/>
              <w:right w:val="single" w:sz="4" w:space="0" w:color="auto"/>
            </w:tcBorders>
            <w:vAlign w:val="center"/>
          </w:tcPr>
          <w:p w14:paraId="0F7294A9" w14:textId="77777777" w:rsidR="00A51CDC" w:rsidRPr="00E7759A" w:rsidRDefault="00A51CDC" w:rsidP="00FE5687">
            <w:pPr>
              <w:spacing w:after="0"/>
              <w:rPr>
                <w:rFonts w:cs="Calibri"/>
                <w:b/>
                <w:i/>
                <w:vanish/>
                <w:sz w:val="20"/>
                <w:szCs w:val="20"/>
                <w:highlight w:val="cyan"/>
                <w:lang w:val="en-GB"/>
              </w:rPr>
            </w:pPr>
          </w:p>
        </w:tc>
        <w:tc>
          <w:tcPr>
            <w:tcW w:w="236" w:type="dxa"/>
            <w:vMerge/>
            <w:tcBorders>
              <w:left w:val="single" w:sz="4" w:space="0" w:color="auto"/>
              <w:right w:val="single" w:sz="4" w:space="0" w:color="auto"/>
            </w:tcBorders>
            <w:vAlign w:val="center"/>
          </w:tcPr>
          <w:p w14:paraId="39BDD4E9" w14:textId="77777777" w:rsidR="00A51CDC" w:rsidRPr="00E7759A" w:rsidRDefault="00A51CDC" w:rsidP="00FE5687">
            <w:pPr>
              <w:spacing w:after="0"/>
              <w:rPr>
                <w:rFonts w:cs="Calibri"/>
                <w:b/>
                <w:i/>
                <w:vanish/>
                <w:sz w:val="20"/>
                <w:szCs w:val="20"/>
                <w:highlight w:val="cyan"/>
                <w:lang w:val="en-GB"/>
              </w:rPr>
            </w:pPr>
          </w:p>
        </w:tc>
        <w:tc>
          <w:tcPr>
            <w:tcW w:w="236" w:type="dxa"/>
            <w:gridSpan w:val="2"/>
            <w:vMerge/>
            <w:tcBorders>
              <w:left w:val="single" w:sz="4" w:space="0" w:color="auto"/>
              <w:bottom w:val="single" w:sz="4" w:space="0" w:color="auto"/>
              <w:right w:val="single" w:sz="4" w:space="0" w:color="auto"/>
            </w:tcBorders>
            <w:vAlign w:val="center"/>
          </w:tcPr>
          <w:p w14:paraId="429DCD5B" w14:textId="77777777" w:rsidR="00A51CDC" w:rsidRPr="00E7759A" w:rsidRDefault="00A51CDC" w:rsidP="00FE5687">
            <w:pPr>
              <w:spacing w:after="0"/>
              <w:rPr>
                <w:rFonts w:cs="Calibri"/>
                <w:b/>
                <w:i/>
                <w:vanish/>
                <w:sz w:val="20"/>
                <w:szCs w:val="20"/>
                <w:highlight w:val="cyan"/>
                <w:lang w:val="en-GB"/>
              </w:rPr>
            </w:pPr>
          </w:p>
        </w:tc>
        <w:tc>
          <w:tcPr>
            <w:tcW w:w="1118" w:type="dxa"/>
            <w:gridSpan w:val="3"/>
            <w:tcBorders>
              <w:top w:val="single" w:sz="4" w:space="0" w:color="auto"/>
              <w:left w:val="single" w:sz="4" w:space="0" w:color="auto"/>
              <w:bottom w:val="single" w:sz="4" w:space="0" w:color="auto"/>
              <w:right w:val="single" w:sz="4" w:space="0" w:color="auto"/>
            </w:tcBorders>
            <w:vAlign w:val="center"/>
          </w:tcPr>
          <w:p w14:paraId="3ADBE650" w14:textId="77777777" w:rsidR="00A51CDC" w:rsidRPr="00E7759A" w:rsidRDefault="00A51CDC"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EndTime</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211F6521" w14:textId="77777777" w:rsidR="00A51CDC" w:rsidRPr="00E7759A" w:rsidRDefault="00A51CDC"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4C776334" w14:textId="77777777" w:rsidR="00A51CDC" w:rsidRPr="00E7759A" w:rsidRDefault="00A51CDC" w:rsidP="00FE5687">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1B258EEB" w14:textId="77777777" w:rsidR="00A51CDC" w:rsidRPr="00E7759A" w:rsidRDefault="00A51CDC" w:rsidP="00FE5687">
            <w:pPr>
              <w:spacing w:after="0"/>
              <w:jc w:val="both"/>
              <w:rPr>
                <w:rFonts w:cs="Calibri"/>
                <w:vanish/>
                <w:sz w:val="20"/>
                <w:szCs w:val="20"/>
                <w:highlight w:val="cyan"/>
                <w:lang w:val="en-GB"/>
              </w:rPr>
            </w:pPr>
            <w:r w:rsidRPr="00E7759A">
              <w:rPr>
                <w:rFonts w:cs="Calibri"/>
                <w:vanish/>
                <w:sz w:val="20"/>
                <w:szCs w:val="20"/>
                <w:highlight w:val="cyan"/>
                <w:lang w:val="en-GB"/>
              </w:rPr>
              <w:t>The (inclusive) end time stamp. If omitted, the range end is open-ended, that is, it should be interpreted as "forever".</w:t>
            </w:r>
          </w:p>
        </w:tc>
      </w:tr>
      <w:tr w:rsidR="00A51CDC" w:rsidRPr="00E91818" w14:paraId="7069D1B0" w14:textId="77777777" w:rsidTr="00A51CDC">
        <w:trPr>
          <w:jc w:val="center"/>
          <w:hidden/>
        </w:trPr>
        <w:tc>
          <w:tcPr>
            <w:tcW w:w="1271" w:type="dxa"/>
            <w:vMerge/>
            <w:tcBorders>
              <w:left w:val="single" w:sz="4" w:space="0" w:color="auto"/>
              <w:right w:val="single" w:sz="4" w:space="0" w:color="auto"/>
            </w:tcBorders>
            <w:vAlign w:val="center"/>
          </w:tcPr>
          <w:p w14:paraId="18D12666" w14:textId="77777777" w:rsidR="00A51CDC" w:rsidRPr="00E7759A" w:rsidRDefault="00A51CDC" w:rsidP="00FE5687">
            <w:pPr>
              <w:spacing w:after="0"/>
              <w:rPr>
                <w:rFonts w:cs="Calibri"/>
                <w:vanish/>
                <w:sz w:val="20"/>
                <w:szCs w:val="20"/>
                <w:highlight w:val="cyan"/>
                <w:lang w:val="en-GB"/>
              </w:rPr>
            </w:pPr>
          </w:p>
        </w:tc>
        <w:tc>
          <w:tcPr>
            <w:tcW w:w="284" w:type="dxa"/>
            <w:vMerge/>
            <w:tcBorders>
              <w:left w:val="single" w:sz="4" w:space="0" w:color="auto"/>
              <w:right w:val="single" w:sz="4" w:space="0" w:color="auto"/>
            </w:tcBorders>
            <w:vAlign w:val="center"/>
          </w:tcPr>
          <w:p w14:paraId="2ABACB95" w14:textId="77777777" w:rsidR="00A51CDC" w:rsidRPr="00E7759A" w:rsidRDefault="00A51CDC" w:rsidP="00FE5687">
            <w:pPr>
              <w:spacing w:after="0"/>
              <w:rPr>
                <w:rFonts w:cs="Calibri"/>
                <w:b/>
                <w:i/>
                <w:vanish/>
                <w:sz w:val="20"/>
                <w:szCs w:val="20"/>
                <w:highlight w:val="cyan"/>
                <w:lang w:val="en-GB"/>
              </w:rPr>
            </w:pPr>
          </w:p>
        </w:tc>
        <w:tc>
          <w:tcPr>
            <w:tcW w:w="236" w:type="dxa"/>
            <w:vMerge/>
            <w:tcBorders>
              <w:left w:val="single" w:sz="4" w:space="0" w:color="auto"/>
              <w:right w:val="single" w:sz="4" w:space="0" w:color="auto"/>
            </w:tcBorders>
            <w:vAlign w:val="center"/>
          </w:tcPr>
          <w:p w14:paraId="5B20D344" w14:textId="77777777" w:rsidR="00A51CDC" w:rsidRPr="00E7759A" w:rsidRDefault="00A51CDC" w:rsidP="00FE5687">
            <w:pPr>
              <w:spacing w:after="0"/>
              <w:rPr>
                <w:rFonts w:cs="Calibri"/>
                <w:b/>
                <w:i/>
                <w:vanish/>
                <w:sz w:val="20"/>
                <w:szCs w:val="20"/>
                <w:highlight w:val="cyan"/>
                <w:lang w:val="en-GB"/>
              </w:rPr>
            </w:pPr>
          </w:p>
        </w:tc>
        <w:tc>
          <w:tcPr>
            <w:tcW w:w="1354" w:type="dxa"/>
            <w:gridSpan w:val="5"/>
            <w:tcBorders>
              <w:top w:val="single" w:sz="4" w:space="0" w:color="auto"/>
              <w:left w:val="single" w:sz="4" w:space="0" w:color="auto"/>
              <w:bottom w:val="single" w:sz="4" w:space="0" w:color="auto"/>
              <w:right w:val="single" w:sz="4" w:space="0" w:color="auto"/>
            </w:tcBorders>
            <w:vAlign w:val="center"/>
          </w:tcPr>
          <w:p w14:paraId="1555C421" w14:textId="77777777" w:rsidR="00A51CDC" w:rsidRPr="00E7759A" w:rsidRDefault="00A51CDC" w:rsidP="00FE568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Equipment</w:t>
            </w:r>
            <w:r w:rsidRPr="00E7759A">
              <w:rPr>
                <w:rFonts w:cs="Calibri"/>
                <w:b/>
                <w:i/>
                <w:vanish/>
                <w:sz w:val="20"/>
                <w:szCs w:val="20"/>
                <w:highlight w:val="cyan"/>
                <w:lang w:val="en-GB"/>
              </w:rPr>
              <w:softHyphen/>
              <w:t>TypeRef</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1651D319" w14:textId="77777777" w:rsidR="00A51CDC" w:rsidRPr="00E7759A" w:rsidRDefault="00A51CDC"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5C1C26E5" w14:textId="77777777" w:rsidR="00A51CDC" w:rsidRPr="00E7759A" w:rsidRDefault="00A51CDC" w:rsidP="00FE5687">
            <w:pPr>
              <w:spacing w:after="0"/>
              <w:rPr>
                <w:rFonts w:cs="Calibri"/>
                <w:i/>
                <w:vanish/>
                <w:sz w:val="20"/>
                <w:szCs w:val="20"/>
                <w:highlight w:val="cyan"/>
                <w:lang w:val="en-GB"/>
              </w:rPr>
            </w:pPr>
            <w:proofErr w:type="spellStart"/>
            <w:r w:rsidRPr="00E7759A">
              <w:rPr>
                <w:rFonts w:cs="Calibri"/>
                <w:i/>
                <w:vanish/>
                <w:sz w:val="20"/>
                <w:szCs w:val="20"/>
                <w:highlight w:val="cyan"/>
                <w:lang w:val="en-GB"/>
              </w:rPr>
              <w:t>Equipment</w:t>
            </w:r>
            <w:r w:rsidRPr="00E7759A">
              <w:rPr>
                <w:rFonts w:cs="Calibri"/>
                <w:i/>
                <w:vanish/>
                <w:sz w:val="20"/>
                <w:szCs w:val="20"/>
                <w:highlight w:val="cyan"/>
                <w:lang w:val="en-GB"/>
              </w:rPr>
              <w:softHyphen/>
              <w:t>TypeCode</w:t>
            </w:r>
            <w:proofErr w:type="spellEnd"/>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F0CFD9A" w14:textId="77777777" w:rsidR="00A51CDC" w:rsidRPr="00E7759A" w:rsidRDefault="00A51CDC" w:rsidP="00FE5687">
            <w:pPr>
              <w:spacing w:after="0"/>
              <w:jc w:val="both"/>
              <w:rPr>
                <w:rFonts w:cs="Calibri"/>
                <w:vanish/>
                <w:sz w:val="20"/>
                <w:szCs w:val="20"/>
                <w:highlight w:val="cyan"/>
                <w:lang w:val="en-GB"/>
              </w:rPr>
            </w:pPr>
            <w:r w:rsidRPr="00E7759A">
              <w:rPr>
                <w:rFonts w:cs="Calibri"/>
                <w:vanish/>
                <w:sz w:val="20"/>
                <w:szCs w:val="20"/>
                <w:highlight w:val="cyan"/>
                <w:lang w:val="en-GB"/>
              </w:rPr>
              <w:t>Reference to Equipment type identifier.</w:t>
            </w:r>
          </w:p>
        </w:tc>
      </w:tr>
      <w:tr w:rsidR="00A51CDC" w:rsidRPr="00E91818" w14:paraId="6E34C6C2" w14:textId="77777777" w:rsidTr="00A51CDC">
        <w:trPr>
          <w:jc w:val="center"/>
          <w:hidden/>
        </w:trPr>
        <w:tc>
          <w:tcPr>
            <w:tcW w:w="1271" w:type="dxa"/>
            <w:vMerge/>
            <w:tcBorders>
              <w:left w:val="single" w:sz="4" w:space="0" w:color="auto"/>
              <w:right w:val="single" w:sz="4" w:space="0" w:color="auto"/>
            </w:tcBorders>
            <w:vAlign w:val="center"/>
          </w:tcPr>
          <w:p w14:paraId="269E377D" w14:textId="77777777" w:rsidR="00A51CDC" w:rsidRPr="00E7759A" w:rsidRDefault="00A51CDC" w:rsidP="00FE5687">
            <w:pPr>
              <w:spacing w:after="0"/>
              <w:rPr>
                <w:rFonts w:cs="Calibri"/>
                <w:vanish/>
                <w:sz w:val="20"/>
                <w:szCs w:val="20"/>
                <w:highlight w:val="cyan"/>
                <w:lang w:val="en-GB"/>
              </w:rPr>
            </w:pPr>
          </w:p>
        </w:tc>
        <w:tc>
          <w:tcPr>
            <w:tcW w:w="284" w:type="dxa"/>
            <w:vMerge/>
            <w:tcBorders>
              <w:left w:val="single" w:sz="4" w:space="0" w:color="auto"/>
              <w:right w:val="single" w:sz="4" w:space="0" w:color="auto"/>
            </w:tcBorders>
            <w:vAlign w:val="center"/>
          </w:tcPr>
          <w:p w14:paraId="1EC37547" w14:textId="77777777" w:rsidR="00A51CDC" w:rsidRPr="00E7759A" w:rsidRDefault="00A51CDC" w:rsidP="00FE5687">
            <w:pPr>
              <w:spacing w:after="0"/>
              <w:rPr>
                <w:rFonts w:cs="Calibri"/>
                <w:b/>
                <w:i/>
                <w:vanish/>
                <w:sz w:val="20"/>
                <w:szCs w:val="20"/>
                <w:highlight w:val="cyan"/>
                <w:lang w:val="en-GB"/>
              </w:rPr>
            </w:pPr>
          </w:p>
        </w:tc>
        <w:tc>
          <w:tcPr>
            <w:tcW w:w="236" w:type="dxa"/>
            <w:vMerge/>
            <w:tcBorders>
              <w:left w:val="single" w:sz="4" w:space="0" w:color="auto"/>
              <w:right w:val="single" w:sz="4" w:space="0" w:color="auto"/>
            </w:tcBorders>
            <w:vAlign w:val="center"/>
          </w:tcPr>
          <w:p w14:paraId="4B76E77B" w14:textId="77777777" w:rsidR="00A51CDC" w:rsidRPr="00E7759A" w:rsidRDefault="00A51CDC" w:rsidP="00FE5687">
            <w:pPr>
              <w:spacing w:after="0"/>
              <w:rPr>
                <w:rFonts w:cs="Calibri"/>
                <w:b/>
                <w:i/>
                <w:vanish/>
                <w:sz w:val="20"/>
                <w:szCs w:val="20"/>
                <w:highlight w:val="cyan"/>
                <w:lang w:val="en-GB"/>
              </w:rPr>
            </w:pPr>
          </w:p>
        </w:tc>
        <w:tc>
          <w:tcPr>
            <w:tcW w:w="1354" w:type="dxa"/>
            <w:gridSpan w:val="5"/>
            <w:tcBorders>
              <w:top w:val="single" w:sz="4" w:space="0" w:color="auto"/>
              <w:left w:val="single" w:sz="4" w:space="0" w:color="auto"/>
              <w:bottom w:val="single" w:sz="4" w:space="0" w:color="auto"/>
              <w:right w:val="single" w:sz="4" w:space="0" w:color="auto"/>
            </w:tcBorders>
            <w:vAlign w:val="center"/>
          </w:tcPr>
          <w:p w14:paraId="2B9B267D" w14:textId="77777777" w:rsidR="00A51CDC" w:rsidRPr="00E7759A" w:rsidRDefault="00A51CDC" w:rsidP="00FE5687">
            <w:pPr>
              <w:spacing w:after="0"/>
              <w:rPr>
                <w:rFonts w:cs="Calibri"/>
                <w:b/>
                <w:i/>
                <w:vanish/>
                <w:sz w:val="20"/>
                <w:szCs w:val="20"/>
                <w:highlight w:val="cyan"/>
                <w:lang w:val="en-GB"/>
              </w:rPr>
            </w:pPr>
            <w:r w:rsidRPr="00E7759A">
              <w:rPr>
                <w:rFonts w:cs="Calibri"/>
                <w:b/>
                <w:i/>
                <w:vanish/>
                <w:sz w:val="20"/>
                <w:szCs w:val="20"/>
                <w:highlight w:val="cyan"/>
                <w:lang w:val="en-GB"/>
              </w:rPr>
              <w:t>Features</w:t>
            </w:r>
          </w:p>
        </w:tc>
        <w:tc>
          <w:tcPr>
            <w:tcW w:w="567" w:type="dxa"/>
            <w:gridSpan w:val="3"/>
            <w:tcBorders>
              <w:top w:val="single" w:sz="4" w:space="0" w:color="auto"/>
              <w:left w:val="single" w:sz="4" w:space="0" w:color="auto"/>
              <w:bottom w:val="single" w:sz="4" w:space="0" w:color="auto"/>
              <w:right w:val="single" w:sz="4" w:space="0" w:color="auto"/>
            </w:tcBorders>
            <w:vAlign w:val="center"/>
          </w:tcPr>
          <w:p w14:paraId="7A2043DA" w14:textId="77777777" w:rsidR="00A51CDC" w:rsidRPr="00E7759A" w:rsidRDefault="00A51CDC" w:rsidP="00FE5687">
            <w:pPr>
              <w:spacing w:after="0"/>
              <w:rPr>
                <w:rFonts w:cs="Calibri"/>
                <w:vanish/>
                <w:sz w:val="20"/>
                <w:szCs w:val="20"/>
                <w:highlight w:val="cyan"/>
                <w:lang w:val="en-GB"/>
              </w:rPr>
            </w:pPr>
            <w:r w:rsidRPr="00E7759A">
              <w:rPr>
                <w:rFonts w:cs="Calibri"/>
                <w:vanish/>
                <w:sz w:val="20"/>
                <w:szCs w:val="20"/>
                <w:highlight w:val="cyan"/>
                <w:lang w:val="en-GB"/>
              </w:rPr>
              <w:t>0:1</w:t>
            </w:r>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42D7F61C" w14:textId="77777777" w:rsidR="00A51CDC" w:rsidRPr="00E7759A" w:rsidRDefault="00A51CDC" w:rsidP="00FE5687">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72096A02" w14:textId="77777777" w:rsidR="00A51CDC" w:rsidRPr="00E7759A" w:rsidRDefault="00A51CDC" w:rsidP="00FE5687">
            <w:pPr>
              <w:spacing w:after="0"/>
              <w:jc w:val="both"/>
              <w:rPr>
                <w:rFonts w:cs="Calibri"/>
                <w:vanish/>
                <w:sz w:val="20"/>
                <w:szCs w:val="20"/>
                <w:highlight w:val="cyan"/>
                <w:lang w:val="en-GB"/>
              </w:rPr>
            </w:pPr>
            <w:r w:rsidRPr="00E7759A">
              <w:rPr>
                <w:rFonts w:cs="Calibri"/>
                <w:vanish/>
                <w:sz w:val="20"/>
                <w:szCs w:val="20"/>
                <w:highlight w:val="cyan"/>
                <w:lang w:val="en-GB"/>
              </w:rPr>
              <w:t>Service Features associated with equipment.</w:t>
            </w:r>
          </w:p>
        </w:tc>
      </w:tr>
      <w:tr w:rsidR="00A51CDC" w:rsidRPr="00E91818" w14:paraId="56738489" w14:textId="77777777" w:rsidTr="00A51CDC">
        <w:trPr>
          <w:jc w:val="center"/>
          <w:hidden/>
        </w:trPr>
        <w:tc>
          <w:tcPr>
            <w:tcW w:w="1271" w:type="dxa"/>
            <w:vMerge/>
            <w:tcBorders>
              <w:left w:val="single" w:sz="4" w:space="0" w:color="auto"/>
              <w:bottom w:val="single" w:sz="4" w:space="0" w:color="auto"/>
              <w:right w:val="single" w:sz="4" w:space="0" w:color="auto"/>
            </w:tcBorders>
            <w:vAlign w:val="center"/>
          </w:tcPr>
          <w:p w14:paraId="79BA0060" w14:textId="77777777" w:rsidR="00A51CDC" w:rsidRPr="00E7759A" w:rsidRDefault="00A51CDC" w:rsidP="00FE5687">
            <w:pPr>
              <w:spacing w:after="0"/>
              <w:rPr>
                <w:rFonts w:cs="Calibri"/>
                <w:vanish/>
                <w:sz w:val="20"/>
                <w:szCs w:val="20"/>
                <w:highlight w:val="cyan"/>
                <w:lang w:val="en-GB"/>
              </w:rPr>
            </w:pPr>
          </w:p>
        </w:tc>
        <w:tc>
          <w:tcPr>
            <w:tcW w:w="284" w:type="dxa"/>
            <w:vMerge/>
            <w:tcBorders>
              <w:left w:val="single" w:sz="4" w:space="0" w:color="auto"/>
              <w:right w:val="single" w:sz="4" w:space="0" w:color="auto"/>
            </w:tcBorders>
            <w:vAlign w:val="center"/>
          </w:tcPr>
          <w:p w14:paraId="6FAD6579" w14:textId="77777777" w:rsidR="00A51CDC" w:rsidRPr="00E7759A" w:rsidRDefault="00A51CDC" w:rsidP="00FE5687">
            <w:pPr>
              <w:spacing w:after="0"/>
              <w:rPr>
                <w:rFonts w:cs="Calibri"/>
                <w:b/>
                <w:i/>
                <w:vanish/>
                <w:sz w:val="20"/>
                <w:szCs w:val="20"/>
                <w:highlight w:val="cyan"/>
                <w:lang w:val="en-GB"/>
              </w:rPr>
            </w:pPr>
          </w:p>
        </w:tc>
        <w:tc>
          <w:tcPr>
            <w:tcW w:w="236" w:type="dxa"/>
            <w:vMerge/>
            <w:tcBorders>
              <w:left w:val="single" w:sz="4" w:space="0" w:color="auto"/>
              <w:bottom w:val="single" w:sz="4" w:space="0" w:color="auto"/>
              <w:right w:val="single" w:sz="4" w:space="0" w:color="auto"/>
            </w:tcBorders>
            <w:vAlign w:val="center"/>
          </w:tcPr>
          <w:p w14:paraId="6A1AC3DF" w14:textId="77777777" w:rsidR="00A51CDC" w:rsidRPr="00E7759A" w:rsidRDefault="00A51CDC" w:rsidP="00FE5687">
            <w:pPr>
              <w:spacing w:after="0"/>
              <w:rPr>
                <w:rFonts w:cs="Calibri"/>
                <w:b/>
                <w:i/>
                <w:vanish/>
                <w:sz w:val="20"/>
                <w:szCs w:val="20"/>
                <w:highlight w:val="cyan"/>
                <w:lang w:val="en-GB"/>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1FD93807" w14:textId="77777777" w:rsidR="00A51CDC" w:rsidRPr="00E7759A" w:rsidRDefault="00A51CDC" w:rsidP="00FE5687">
            <w:pPr>
              <w:spacing w:after="0"/>
              <w:rPr>
                <w:rFonts w:cs="Calibri"/>
                <w:b/>
                <w:i/>
                <w:vanish/>
                <w:sz w:val="20"/>
                <w:szCs w:val="20"/>
                <w:highlight w:val="cyan"/>
                <w:lang w:val="en-GB"/>
              </w:rPr>
            </w:pPr>
          </w:p>
        </w:tc>
        <w:tc>
          <w:tcPr>
            <w:tcW w:w="1118" w:type="dxa"/>
            <w:gridSpan w:val="3"/>
            <w:tcBorders>
              <w:top w:val="single" w:sz="4" w:space="0" w:color="auto"/>
              <w:left w:val="single" w:sz="4" w:space="0" w:color="auto"/>
              <w:bottom w:val="single" w:sz="4" w:space="0" w:color="auto"/>
              <w:right w:val="single" w:sz="4" w:space="0" w:color="auto"/>
            </w:tcBorders>
            <w:vAlign w:val="center"/>
          </w:tcPr>
          <w:p w14:paraId="6B471B3D" w14:textId="77777777" w:rsidR="00A51CDC" w:rsidRPr="00E7759A" w:rsidRDefault="00A51CDC" w:rsidP="00FE5687">
            <w:pPr>
              <w:spacing w:after="0"/>
              <w:rPr>
                <w:rFonts w:cs="Calibri"/>
                <w:b/>
                <w:i/>
                <w:vanish/>
                <w:sz w:val="20"/>
                <w:szCs w:val="20"/>
                <w:highlight w:val="cyan"/>
                <w:lang w:val="en-GB"/>
              </w:rPr>
            </w:pPr>
            <w:r w:rsidRPr="00E7759A">
              <w:rPr>
                <w:rFonts w:cs="Calibri"/>
                <w:b/>
                <w:i/>
                <w:vanish/>
                <w:sz w:val="20"/>
                <w:szCs w:val="20"/>
                <w:highlight w:val="cyan"/>
                <w:lang w:val="en-GB"/>
              </w:rPr>
              <w:t>Feature</w:t>
            </w:r>
          </w:p>
        </w:tc>
        <w:tc>
          <w:tcPr>
            <w:tcW w:w="567" w:type="dxa"/>
            <w:gridSpan w:val="3"/>
            <w:tcBorders>
              <w:top w:val="single" w:sz="4" w:space="0" w:color="auto"/>
              <w:left w:val="single" w:sz="4" w:space="0" w:color="auto"/>
              <w:bottom w:val="single" w:sz="4" w:space="0" w:color="auto"/>
              <w:right w:val="single" w:sz="4" w:space="0" w:color="auto"/>
            </w:tcBorders>
            <w:vAlign w:val="center"/>
          </w:tcPr>
          <w:p w14:paraId="21ECE3EE" w14:textId="77777777" w:rsidR="00A51CDC" w:rsidRPr="00E7759A" w:rsidRDefault="00A51CDC" w:rsidP="00FE5687">
            <w:pPr>
              <w:spacing w:after="0"/>
              <w:rPr>
                <w:rFonts w:cs="Calibri"/>
                <w:vanish/>
                <w:sz w:val="20"/>
                <w:szCs w:val="20"/>
                <w:highlight w:val="cyan"/>
                <w:lang w:val="en-GB"/>
              </w:rPr>
            </w:pPr>
            <w:proofErr w:type="gramStart"/>
            <w:r w:rsidRPr="00E7759A">
              <w:rPr>
                <w:rFonts w:cs="Calibri"/>
                <w:vanish/>
                <w:sz w:val="20"/>
                <w:szCs w:val="20"/>
                <w:highlight w:val="cyan"/>
                <w:lang w:val="en-GB"/>
              </w:rPr>
              <w:t>1:*</w:t>
            </w:r>
            <w:proofErr w:type="gramEnd"/>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17F0E32D" w14:textId="77777777" w:rsidR="00A51CDC" w:rsidRPr="00E7759A" w:rsidRDefault="00A51CDC" w:rsidP="00FE5687">
            <w:pPr>
              <w:spacing w:after="0"/>
              <w:rPr>
                <w:rFonts w:cs="Calibri"/>
                <w:i/>
                <w:vanish/>
                <w:sz w:val="20"/>
                <w:szCs w:val="20"/>
                <w:highlight w:val="cyan"/>
                <w:lang w:val="en-GB"/>
              </w:rPr>
            </w:pPr>
            <w:proofErr w:type="spellStart"/>
            <w:r w:rsidRPr="00E7759A">
              <w:rPr>
                <w:rFonts w:cs="Calibri"/>
                <w:i/>
                <w:vanish/>
                <w:sz w:val="20"/>
                <w:szCs w:val="20"/>
                <w:highlight w:val="cyan"/>
                <w:lang w:val="en-GB"/>
              </w:rPr>
              <w:t>ServiceFeature</w:t>
            </w:r>
            <w:proofErr w:type="spellEnd"/>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0F47F44A" w14:textId="77777777" w:rsidR="00A51CDC" w:rsidRPr="00E7759A" w:rsidRDefault="00A51CDC" w:rsidP="00FE5687">
            <w:pPr>
              <w:spacing w:after="0"/>
              <w:jc w:val="both"/>
              <w:rPr>
                <w:rFonts w:cs="Calibri"/>
                <w:vanish/>
                <w:sz w:val="20"/>
                <w:szCs w:val="20"/>
                <w:highlight w:val="cyan"/>
                <w:lang w:val="en-GB"/>
              </w:rPr>
            </w:pPr>
            <w:r w:rsidRPr="00E7759A">
              <w:rPr>
                <w:rFonts w:cs="Calibri"/>
                <w:vanish/>
                <w:sz w:val="20"/>
                <w:szCs w:val="20"/>
                <w:highlight w:val="cyan"/>
                <w:lang w:val="en-GB"/>
              </w:rPr>
              <w:t xml:space="preserve">Service or Stop features associated with equipment. Recommended values based on TPEG are given in SIRI documentation and enumerated in the </w:t>
            </w:r>
            <w:proofErr w:type="spellStart"/>
            <w:r w:rsidRPr="00E7759A">
              <w:rPr>
                <w:rFonts w:cs="Calibri"/>
                <w:vanish/>
                <w:sz w:val="20"/>
                <w:szCs w:val="20"/>
                <w:highlight w:val="cyan"/>
                <w:lang w:val="en-GB"/>
              </w:rPr>
              <w:t>siri_facilities</w:t>
            </w:r>
            <w:proofErr w:type="spellEnd"/>
            <w:r w:rsidRPr="00E7759A">
              <w:rPr>
                <w:rFonts w:cs="Calibri"/>
                <w:vanish/>
                <w:sz w:val="20"/>
                <w:szCs w:val="20"/>
                <w:highlight w:val="cyan"/>
                <w:lang w:val="en-GB"/>
              </w:rPr>
              <w:t xml:space="preserve"> package.</w:t>
            </w:r>
          </w:p>
        </w:tc>
      </w:tr>
      <w:tr w:rsidR="00A51CDC" w:rsidRPr="00C425A7" w14:paraId="44969031" w14:textId="77777777" w:rsidTr="00A51CDC">
        <w:trPr>
          <w:gridAfter w:val="1"/>
          <w:wAfter w:w="20" w:type="dxa"/>
          <w:jc w:val="center"/>
          <w:hidden/>
        </w:trPr>
        <w:tc>
          <w:tcPr>
            <w:tcW w:w="1271" w:type="dxa"/>
            <w:tcBorders>
              <w:top w:val="single" w:sz="4" w:space="0" w:color="auto"/>
              <w:left w:val="single" w:sz="4" w:space="0" w:color="auto"/>
              <w:bottom w:val="single" w:sz="4" w:space="0" w:color="auto"/>
              <w:right w:val="single" w:sz="4" w:space="0" w:color="auto"/>
            </w:tcBorders>
            <w:vAlign w:val="center"/>
          </w:tcPr>
          <w:p w14:paraId="28B06AD1" w14:textId="77777777" w:rsidR="00A51CDC" w:rsidRPr="00E7759A" w:rsidRDefault="00A51CDC" w:rsidP="00FE5687">
            <w:pPr>
              <w:spacing w:after="0"/>
              <w:rPr>
                <w:rFonts w:cs="Calibri"/>
                <w:vanish/>
                <w:sz w:val="20"/>
                <w:szCs w:val="20"/>
                <w:highlight w:val="cyan"/>
              </w:rPr>
            </w:pPr>
            <w:r w:rsidRPr="00E7759A">
              <w:rPr>
                <w:rFonts w:cs="Calibri"/>
                <w:vanish/>
                <w:sz w:val="20"/>
                <w:szCs w:val="20"/>
                <w:highlight w:val="cyan"/>
              </w:rPr>
              <w:t>Situation</w:t>
            </w:r>
          </w:p>
        </w:tc>
        <w:tc>
          <w:tcPr>
            <w:tcW w:w="284" w:type="dxa"/>
            <w:vMerge/>
            <w:tcBorders>
              <w:left w:val="single" w:sz="4" w:space="0" w:color="auto"/>
              <w:bottom w:val="single" w:sz="4" w:space="0" w:color="auto"/>
              <w:right w:val="single" w:sz="4" w:space="0" w:color="auto"/>
            </w:tcBorders>
            <w:vAlign w:val="center"/>
          </w:tcPr>
          <w:p w14:paraId="12FE8EBF" w14:textId="77777777" w:rsidR="00A51CDC" w:rsidRPr="00E7759A" w:rsidRDefault="00A51CDC" w:rsidP="00FE5687">
            <w:pPr>
              <w:spacing w:after="0"/>
              <w:rPr>
                <w:rFonts w:cs="Calibri"/>
                <w:b/>
                <w:i/>
                <w:vanish/>
                <w:sz w:val="20"/>
                <w:szCs w:val="20"/>
                <w:highlight w:val="cyan"/>
              </w:rPr>
            </w:pPr>
          </w:p>
        </w:tc>
        <w:tc>
          <w:tcPr>
            <w:tcW w:w="1570" w:type="dxa"/>
            <w:gridSpan w:val="5"/>
            <w:tcBorders>
              <w:top w:val="single" w:sz="4" w:space="0" w:color="auto"/>
              <w:left w:val="single" w:sz="4" w:space="0" w:color="auto"/>
              <w:bottom w:val="single" w:sz="4" w:space="0" w:color="auto"/>
              <w:right w:val="single" w:sz="4" w:space="0" w:color="auto"/>
            </w:tcBorders>
            <w:vAlign w:val="center"/>
          </w:tcPr>
          <w:p w14:paraId="4AB6FF6A" w14:textId="77777777" w:rsidR="00A51CDC" w:rsidRPr="00E7759A" w:rsidRDefault="00A51CDC" w:rsidP="00FE5687">
            <w:pPr>
              <w:spacing w:after="0"/>
              <w:rPr>
                <w:rFonts w:cs="Calibri"/>
                <w:b/>
                <w:i/>
                <w:vanish/>
                <w:sz w:val="20"/>
                <w:szCs w:val="20"/>
                <w:highlight w:val="cyan"/>
              </w:rPr>
            </w:pPr>
            <w:proofErr w:type="spellStart"/>
            <w:r w:rsidRPr="00E7759A">
              <w:rPr>
                <w:rFonts w:cs="Calibri"/>
                <w:b/>
                <w:i/>
                <w:vanish/>
                <w:sz w:val="20"/>
                <w:szCs w:val="20"/>
                <w:highlight w:val="cyan"/>
              </w:rPr>
              <w:t>SituationRef</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69717107" w14:textId="77777777" w:rsidR="00A51CDC" w:rsidRPr="00E7759A" w:rsidRDefault="00A51CDC" w:rsidP="00FE5687">
            <w:pPr>
              <w:spacing w:after="0"/>
              <w:rPr>
                <w:rFonts w:cs="Calibri"/>
                <w:vanish/>
                <w:sz w:val="20"/>
                <w:szCs w:val="20"/>
                <w:highlight w:val="cyan"/>
              </w:rPr>
            </w:pPr>
            <w:proofErr w:type="gramStart"/>
            <w:r w:rsidRPr="00E7759A">
              <w:rPr>
                <w:rFonts w:cs="Calibri"/>
                <w:vanish/>
                <w:sz w:val="20"/>
                <w:szCs w:val="20"/>
                <w:highlight w:val="cyan"/>
              </w:rPr>
              <w:t>0:*</w:t>
            </w:r>
            <w:proofErr w:type="gramEnd"/>
          </w:p>
        </w:tc>
        <w:tc>
          <w:tcPr>
            <w:tcW w:w="1834" w:type="dxa"/>
            <w:gridSpan w:val="2"/>
            <w:tcBorders>
              <w:top w:val="single" w:sz="4" w:space="0" w:color="auto"/>
              <w:left w:val="single" w:sz="4" w:space="0" w:color="auto"/>
              <w:bottom w:val="single" w:sz="4" w:space="0" w:color="auto"/>
              <w:right w:val="single" w:sz="4" w:space="0" w:color="auto"/>
            </w:tcBorders>
            <w:vAlign w:val="center"/>
          </w:tcPr>
          <w:p w14:paraId="400A0C7C" w14:textId="77777777" w:rsidR="00A51CDC" w:rsidRPr="00E7759A" w:rsidRDefault="00A51CDC" w:rsidP="00FE5687">
            <w:pPr>
              <w:spacing w:after="0"/>
              <w:rPr>
                <w:rFonts w:cs="Calibri"/>
                <w:i/>
                <w:vanish/>
                <w:sz w:val="20"/>
                <w:szCs w:val="20"/>
                <w:highlight w:val="cyan"/>
              </w:rPr>
            </w:pPr>
            <w:proofErr w:type="spellStart"/>
            <w:r w:rsidRPr="00E7759A">
              <w:rPr>
                <w:rFonts w:cs="Calibri"/>
                <w:i/>
                <w:vanish/>
                <w:sz w:val="20"/>
                <w:szCs w:val="20"/>
                <w:highlight w:val="cyan"/>
              </w:rPr>
              <w:t>SituationCode</w:t>
            </w:r>
            <w:proofErr w:type="spellEnd"/>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C8DBCF3" w14:textId="77777777" w:rsidR="00A51CDC" w:rsidRPr="00E7759A" w:rsidRDefault="00A51CDC" w:rsidP="00FE5687">
            <w:pPr>
              <w:spacing w:after="0"/>
              <w:jc w:val="both"/>
              <w:rPr>
                <w:rFonts w:cs="Calibri"/>
                <w:vanish/>
                <w:sz w:val="20"/>
                <w:szCs w:val="20"/>
                <w:lang w:val="en-GB"/>
              </w:rPr>
            </w:pPr>
            <w:r w:rsidRPr="00E7759A">
              <w:rPr>
                <w:rFonts w:cs="Calibri"/>
                <w:vanish/>
                <w:sz w:val="20"/>
                <w:szCs w:val="20"/>
                <w:highlight w:val="cyan"/>
                <w:lang w:val="en-GB"/>
              </w:rPr>
              <w:t xml:space="preserve">Reference to a Situation associated with the </w:t>
            </w:r>
            <w:proofErr w:type="spellStart"/>
            <w:r w:rsidRPr="00E7759A">
              <w:rPr>
                <w:rFonts w:cs="Calibri"/>
                <w:b/>
                <w:i/>
                <w:vanish/>
                <w:sz w:val="20"/>
                <w:szCs w:val="20"/>
                <w:highlight w:val="cyan"/>
                <w:lang w:val="en-GB"/>
              </w:rPr>
              <w:t>FacilityChange</w:t>
            </w:r>
            <w:proofErr w:type="spellEnd"/>
            <w:r w:rsidRPr="00E7759A">
              <w:rPr>
                <w:rFonts w:cs="Calibri"/>
                <w:vanish/>
                <w:sz w:val="20"/>
                <w:szCs w:val="20"/>
                <w:highlight w:val="cyan"/>
                <w:lang w:val="en-GB"/>
              </w:rPr>
              <w:t>.</w:t>
            </w:r>
          </w:p>
        </w:tc>
      </w:tr>
      <w:tr w:rsidR="000B6A78" w:rsidRPr="0081326B" w14:paraId="2D909986" w14:textId="77777777" w:rsidTr="00A51CDC">
        <w:trPr>
          <w:gridAfter w:val="1"/>
          <w:wAfter w:w="20" w:type="dxa"/>
          <w:jc w:val="center"/>
          <w:hidden/>
        </w:trPr>
        <w:tc>
          <w:tcPr>
            <w:tcW w:w="1271" w:type="dxa"/>
            <w:tcBorders>
              <w:top w:val="single" w:sz="4" w:space="0" w:color="auto"/>
              <w:left w:val="single" w:sz="4" w:space="0" w:color="auto"/>
              <w:bottom w:val="single" w:sz="4" w:space="0" w:color="auto"/>
              <w:right w:val="single" w:sz="4" w:space="0" w:color="auto"/>
            </w:tcBorders>
            <w:vAlign w:val="center"/>
          </w:tcPr>
          <w:p w14:paraId="631A4451" w14:textId="77777777" w:rsidR="000B6A78" w:rsidRPr="00E7759A" w:rsidRDefault="000B6A78" w:rsidP="00E91818">
            <w:pPr>
              <w:spacing w:after="0"/>
              <w:rPr>
                <w:rFonts w:cs="Calibri"/>
                <w:i/>
                <w:vanish/>
                <w:sz w:val="20"/>
                <w:szCs w:val="20"/>
                <w:highlight w:val="cyan"/>
                <w:lang w:val="en-GB"/>
              </w:rPr>
            </w:pPr>
            <w:r w:rsidRPr="00E7759A">
              <w:rPr>
                <w:rFonts w:cs="Calibri"/>
                <w:i/>
                <w:vanish/>
                <w:sz w:val="20"/>
                <w:szCs w:val="20"/>
                <w:highlight w:val="cyan"/>
                <w:lang w:val="en-GB"/>
              </w:rPr>
              <w:t>Mobility Effect</w:t>
            </w:r>
          </w:p>
        </w:tc>
        <w:tc>
          <w:tcPr>
            <w:tcW w:w="284" w:type="dxa"/>
            <w:tcBorders>
              <w:top w:val="single" w:sz="4" w:space="0" w:color="auto"/>
              <w:left w:val="single" w:sz="4" w:space="0" w:color="auto"/>
              <w:bottom w:val="single" w:sz="4" w:space="0" w:color="auto"/>
              <w:right w:val="single" w:sz="4" w:space="0" w:color="auto"/>
            </w:tcBorders>
            <w:vAlign w:val="center"/>
          </w:tcPr>
          <w:p w14:paraId="01BBCC65" w14:textId="77777777" w:rsidR="000B6A78" w:rsidRPr="00E7759A" w:rsidRDefault="000B6A78" w:rsidP="00E91818">
            <w:pPr>
              <w:spacing w:after="0"/>
              <w:rPr>
                <w:rFonts w:cs="Calibri"/>
                <w:vanish/>
                <w:sz w:val="20"/>
                <w:szCs w:val="20"/>
                <w:highlight w:val="cyan"/>
                <w:lang w:val="en-GB"/>
              </w:rPr>
            </w:pPr>
          </w:p>
        </w:tc>
        <w:tc>
          <w:tcPr>
            <w:tcW w:w="1559" w:type="dxa"/>
            <w:gridSpan w:val="4"/>
            <w:tcBorders>
              <w:top w:val="single" w:sz="4" w:space="0" w:color="auto"/>
              <w:left w:val="single" w:sz="4" w:space="0" w:color="auto"/>
              <w:bottom w:val="single" w:sz="4" w:space="0" w:color="auto"/>
              <w:right w:val="single" w:sz="4" w:space="0" w:color="auto"/>
            </w:tcBorders>
            <w:vAlign w:val="center"/>
          </w:tcPr>
          <w:p w14:paraId="1C9CE090" w14:textId="77777777" w:rsidR="000B6A78" w:rsidRPr="00E7759A" w:rsidRDefault="000B6A78" w:rsidP="00E9181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Mobility</w:t>
            </w:r>
            <w:r w:rsidRPr="00E7759A">
              <w:rPr>
                <w:rFonts w:cs="Calibri"/>
                <w:b/>
                <w:i/>
                <w:vanish/>
                <w:sz w:val="20"/>
                <w:szCs w:val="20"/>
                <w:highlight w:val="cyan"/>
                <w:lang w:val="en-GB"/>
              </w:rPr>
              <w:softHyphen/>
              <w:t>Disruption</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495FABB0" w14:textId="77777777" w:rsidR="000B6A78" w:rsidRPr="00E7759A" w:rsidRDefault="000B6A78" w:rsidP="00E91818">
            <w:pPr>
              <w:spacing w:after="0"/>
              <w:rPr>
                <w:rFonts w:cs="Calibri"/>
                <w:vanish/>
                <w:sz w:val="20"/>
                <w:szCs w:val="20"/>
                <w:highlight w:val="cyan"/>
                <w:lang w:val="en-GB"/>
              </w:rPr>
            </w:pPr>
            <w:r w:rsidRPr="00E7759A">
              <w:rPr>
                <w:rFonts w:cs="Calibri"/>
                <w:vanish/>
                <w:sz w:val="20"/>
                <w:szCs w:val="20"/>
                <w:highlight w:val="cyan"/>
                <w:lang w:val="en-GB"/>
              </w:rPr>
              <w:t>0:1</w:t>
            </w:r>
          </w:p>
        </w:tc>
        <w:tc>
          <w:tcPr>
            <w:tcW w:w="1845" w:type="dxa"/>
            <w:gridSpan w:val="3"/>
            <w:tcBorders>
              <w:top w:val="single" w:sz="4" w:space="0" w:color="auto"/>
              <w:left w:val="single" w:sz="4" w:space="0" w:color="auto"/>
              <w:bottom w:val="single" w:sz="4" w:space="0" w:color="auto"/>
              <w:right w:val="single" w:sz="4" w:space="0" w:color="auto"/>
            </w:tcBorders>
            <w:vAlign w:val="center"/>
          </w:tcPr>
          <w:p w14:paraId="764A5254" w14:textId="77777777" w:rsidR="000B6A78" w:rsidRPr="00E7759A" w:rsidRDefault="000B6A78" w:rsidP="00E91818">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1C456717" w14:textId="77777777" w:rsidR="000B6A78" w:rsidRPr="00E7759A" w:rsidRDefault="000B6A78" w:rsidP="00E91818">
            <w:pPr>
              <w:spacing w:after="0"/>
              <w:jc w:val="both"/>
              <w:rPr>
                <w:rFonts w:cs="Calibri"/>
                <w:vanish/>
                <w:sz w:val="20"/>
                <w:szCs w:val="20"/>
                <w:highlight w:val="cyan"/>
                <w:lang w:val="en-GB"/>
              </w:rPr>
            </w:pPr>
            <w:r w:rsidRPr="00E7759A">
              <w:rPr>
                <w:rFonts w:cs="Calibri"/>
                <w:vanish/>
                <w:sz w:val="20"/>
                <w:szCs w:val="20"/>
                <w:highlight w:val="cyan"/>
                <w:lang w:val="en-GB"/>
              </w:rPr>
              <w:t xml:space="preserve">Effect </w:t>
            </w:r>
            <w:proofErr w:type="gramStart"/>
            <w:r w:rsidRPr="00E7759A">
              <w:rPr>
                <w:rFonts w:cs="Calibri"/>
                <w:vanish/>
                <w:sz w:val="20"/>
                <w:szCs w:val="20"/>
                <w:highlight w:val="cyan"/>
                <w:lang w:val="en-GB"/>
              </w:rPr>
              <w:t>of  change</w:t>
            </w:r>
            <w:proofErr w:type="gramEnd"/>
            <w:r w:rsidRPr="00E7759A">
              <w:rPr>
                <w:rFonts w:cs="Calibri"/>
                <w:vanish/>
                <w:sz w:val="20"/>
                <w:szCs w:val="20"/>
                <w:highlight w:val="cyan"/>
                <w:lang w:val="en-GB"/>
              </w:rPr>
              <w:t xml:space="preserve"> on impaired access users.</w:t>
            </w:r>
          </w:p>
        </w:tc>
      </w:tr>
      <w:tr w:rsidR="00A51CDC" w:rsidRPr="0081326B" w14:paraId="1BDB86B7" w14:textId="77777777" w:rsidTr="00A51CDC">
        <w:trPr>
          <w:gridAfter w:val="1"/>
          <w:wAfter w:w="20" w:type="dxa"/>
          <w:jc w:val="center"/>
          <w:hidden/>
        </w:trPr>
        <w:tc>
          <w:tcPr>
            <w:tcW w:w="1271" w:type="dxa"/>
            <w:tcBorders>
              <w:top w:val="single" w:sz="4" w:space="0" w:color="auto"/>
              <w:left w:val="single" w:sz="4" w:space="0" w:color="auto"/>
              <w:bottom w:val="single" w:sz="4" w:space="0" w:color="auto"/>
              <w:right w:val="single" w:sz="4" w:space="0" w:color="auto"/>
            </w:tcBorders>
            <w:vAlign w:val="center"/>
          </w:tcPr>
          <w:p w14:paraId="1F5E7E0D" w14:textId="77777777" w:rsidR="00A51CDC" w:rsidRPr="00E7759A" w:rsidRDefault="00A51CDC" w:rsidP="00E91818">
            <w:pPr>
              <w:spacing w:after="0"/>
              <w:rPr>
                <w:rFonts w:cs="Calibri"/>
                <w:vanish/>
                <w:sz w:val="20"/>
                <w:szCs w:val="20"/>
                <w:highlight w:val="cyan"/>
                <w:lang w:val="en-GB"/>
              </w:rPr>
            </w:pPr>
          </w:p>
        </w:tc>
        <w:tc>
          <w:tcPr>
            <w:tcW w:w="284" w:type="dxa"/>
            <w:tcBorders>
              <w:top w:val="single" w:sz="4" w:space="0" w:color="auto"/>
              <w:left w:val="single" w:sz="4" w:space="0" w:color="auto"/>
              <w:bottom w:val="single" w:sz="4" w:space="0" w:color="auto"/>
              <w:right w:val="single" w:sz="4" w:space="0" w:color="auto"/>
            </w:tcBorders>
            <w:vAlign w:val="center"/>
          </w:tcPr>
          <w:p w14:paraId="0716806F" w14:textId="77777777" w:rsidR="00A51CDC" w:rsidRPr="00E7759A" w:rsidRDefault="00A51CDC" w:rsidP="00E91818">
            <w:pPr>
              <w:spacing w:after="0"/>
              <w:rPr>
                <w:rFonts w:cs="Calibri"/>
                <w:vanish/>
                <w:sz w:val="20"/>
                <w:szCs w:val="20"/>
                <w:highlight w:val="cyan"/>
                <w:lang w:val="en-GB"/>
              </w:rPr>
            </w:pPr>
          </w:p>
        </w:tc>
        <w:tc>
          <w:tcPr>
            <w:tcW w:w="283" w:type="dxa"/>
            <w:gridSpan w:val="2"/>
            <w:vMerge w:val="restart"/>
            <w:tcBorders>
              <w:top w:val="single" w:sz="4" w:space="0" w:color="auto"/>
              <w:left w:val="single" w:sz="4" w:space="0" w:color="auto"/>
              <w:right w:val="single" w:sz="4" w:space="0" w:color="auto"/>
            </w:tcBorders>
            <w:vAlign w:val="center"/>
          </w:tcPr>
          <w:p w14:paraId="0549CF49" w14:textId="77777777" w:rsidR="00A51CDC" w:rsidRPr="00E7759A" w:rsidRDefault="00A51CDC" w:rsidP="00E91818">
            <w:pPr>
              <w:spacing w:after="0"/>
              <w:rPr>
                <w:rFonts w:cs="Calibri"/>
                <w:vanish/>
                <w:sz w:val="20"/>
                <w:szCs w:val="20"/>
                <w:highlight w:val="cyan"/>
                <w:lang w:val="en-GB"/>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7BA1D664" w14:textId="77777777" w:rsidR="00A51CDC" w:rsidRPr="00E7759A" w:rsidRDefault="00A51CDC" w:rsidP="00E9181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Mobility</w:t>
            </w:r>
            <w:r w:rsidRPr="00E7759A">
              <w:rPr>
                <w:rFonts w:cs="Calibri"/>
                <w:b/>
                <w:i/>
                <w:vanish/>
                <w:sz w:val="20"/>
                <w:szCs w:val="20"/>
                <w:highlight w:val="cyan"/>
                <w:lang w:val="en-GB"/>
              </w:rPr>
              <w:softHyphen/>
              <w:t>Impaired</w:t>
            </w:r>
            <w:r w:rsidRPr="00E7759A">
              <w:rPr>
                <w:rFonts w:cs="Calibri"/>
                <w:b/>
                <w:i/>
                <w:vanish/>
                <w:sz w:val="20"/>
                <w:szCs w:val="20"/>
                <w:highlight w:val="cyan"/>
                <w:lang w:val="en-GB"/>
              </w:rPr>
              <w:softHyphen/>
              <w:t>Access</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0AAAC759" w14:textId="77777777" w:rsidR="00A51CDC" w:rsidRPr="00E7759A" w:rsidRDefault="00A51CDC" w:rsidP="00E91818">
            <w:pPr>
              <w:spacing w:after="0"/>
              <w:rPr>
                <w:rFonts w:cs="Calibri"/>
                <w:vanish/>
                <w:sz w:val="20"/>
                <w:szCs w:val="20"/>
                <w:highlight w:val="cyan"/>
                <w:lang w:val="en-GB"/>
              </w:rPr>
            </w:pPr>
            <w:r w:rsidRPr="00E7759A">
              <w:rPr>
                <w:rFonts w:cs="Calibri"/>
                <w:vanish/>
                <w:sz w:val="20"/>
                <w:szCs w:val="20"/>
                <w:highlight w:val="cyan"/>
                <w:lang w:val="en-GB"/>
              </w:rPr>
              <w:t>0:1</w:t>
            </w:r>
          </w:p>
        </w:tc>
        <w:tc>
          <w:tcPr>
            <w:tcW w:w="1845" w:type="dxa"/>
            <w:gridSpan w:val="3"/>
            <w:tcBorders>
              <w:top w:val="single" w:sz="4" w:space="0" w:color="auto"/>
              <w:left w:val="single" w:sz="4" w:space="0" w:color="auto"/>
              <w:bottom w:val="single" w:sz="4" w:space="0" w:color="auto"/>
              <w:right w:val="single" w:sz="4" w:space="0" w:color="auto"/>
            </w:tcBorders>
            <w:vAlign w:val="center"/>
          </w:tcPr>
          <w:p w14:paraId="54AE4F1D" w14:textId="77777777" w:rsidR="00A51CDC" w:rsidRPr="00E7759A" w:rsidRDefault="00A51CDC" w:rsidP="00E91818">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E1DE4B3" w14:textId="77777777" w:rsidR="00A51CDC" w:rsidRPr="00E7759A" w:rsidRDefault="00A51CDC" w:rsidP="00E91818">
            <w:pPr>
              <w:spacing w:after="0"/>
              <w:jc w:val="both"/>
              <w:rPr>
                <w:rFonts w:cs="Calibri"/>
                <w:vanish/>
                <w:sz w:val="20"/>
                <w:szCs w:val="20"/>
                <w:highlight w:val="cyan"/>
                <w:lang w:val="en-GB"/>
              </w:rPr>
            </w:pPr>
            <w:r w:rsidRPr="00E7759A">
              <w:rPr>
                <w:rFonts w:cs="Calibri"/>
                <w:vanish/>
                <w:sz w:val="20"/>
                <w:szCs w:val="20"/>
                <w:highlight w:val="cyan"/>
                <w:lang w:val="en-GB"/>
              </w:rPr>
              <w:t xml:space="preserve">Whether stop or service is accessible to mobility impaired users. This may be further qualified by one </w:t>
            </w:r>
            <w:proofErr w:type="spellStart"/>
            <w:r w:rsidRPr="00E7759A">
              <w:rPr>
                <w:rFonts w:cs="Calibri"/>
                <w:vanish/>
                <w:sz w:val="20"/>
                <w:szCs w:val="20"/>
                <w:highlight w:val="cyan"/>
                <w:lang w:val="en-GB"/>
              </w:rPr>
              <w:t>ore</w:t>
            </w:r>
            <w:proofErr w:type="spellEnd"/>
            <w:r w:rsidRPr="00E7759A">
              <w:rPr>
                <w:rFonts w:cs="Calibri"/>
                <w:vanish/>
                <w:sz w:val="20"/>
                <w:szCs w:val="20"/>
                <w:highlight w:val="cyan"/>
                <w:lang w:val="en-GB"/>
              </w:rPr>
              <w:t xml:space="preserve"> more </w:t>
            </w:r>
            <w:proofErr w:type="spellStart"/>
            <w:r w:rsidRPr="00E7759A">
              <w:rPr>
                <w:rFonts w:cs="Calibri"/>
                <w:vanish/>
                <w:sz w:val="20"/>
                <w:szCs w:val="20"/>
                <w:highlight w:val="cyan"/>
                <w:lang w:val="en-GB"/>
              </w:rPr>
              <w:t>MobilityFacility</w:t>
            </w:r>
            <w:proofErr w:type="spellEnd"/>
            <w:r w:rsidRPr="00E7759A">
              <w:rPr>
                <w:rFonts w:cs="Calibri"/>
                <w:vanish/>
                <w:sz w:val="20"/>
                <w:szCs w:val="20"/>
                <w:highlight w:val="cyan"/>
                <w:lang w:val="en-GB"/>
              </w:rPr>
              <w:t xml:space="preserve"> </w:t>
            </w:r>
            <w:proofErr w:type="gramStart"/>
            <w:r w:rsidRPr="00E7759A">
              <w:rPr>
                <w:rFonts w:cs="Calibri"/>
                <w:vanish/>
                <w:sz w:val="20"/>
                <w:szCs w:val="20"/>
                <w:highlight w:val="cyan"/>
                <w:lang w:val="en-GB"/>
              </w:rPr>
              <w:t>instances  to</w:t>
            </w:r>
            <w:proofErr w:type="gramEnd"/>
            <w:r w:rsidRPr="00E7759A">
              <w:rPr>
                <w:rFonts w:cs="Calibri"/>
                <w:vanish/>
                <w:sz w:val="20"/>
                <w:szCs w:val="20"/>
                <w:highlight w:val="cyan"/>
                <w:lang w:val="en-GB"/>
              </w:rPr>
              <w:t xml:space="preserve"> specify which types of mobility access are available (true) or not available (</w:t>
            </w:r>
            <w:r w:rsidRPr="00E7759A">
              <w:rPr>
                <w:rFonts w:cs="Calibri"/>
                <w:i/>
                <w:vanish/>
                <w:sz w:val="20"/>
                <w:szCs w:val="20"/>
                <w:highlight w:val="cyan"/>
                <w:lang w:val="en-GB"/>
              </w:rPr>
              <w:t>false</w:t>
            </w:r>
            <w:r w:rsidRPr="00E7759A">
              <w:rPr>
                <w:rFonts w:cs="Calibri"/>
                <w:vanish/>
                <w:sz w:val="20"/>
                <w:szCs w:val="20"/>
                <w:highlight w:val="cyan"/>
                <w:lang w:val="en-GB"/>
              </w:rPr>
              <w:t xml:space="preserve">). For </w:t>
            </w:r>
            <w:proofErr w:type="gramStart"/>
            <w:r w:rsidRPr="00E7759A">
              <w:rPr>
                <w:rFonts w:cs="Calibri"/>
                <w:vanish/>
                <w:sz w:val="20"/>
                <w:szCs w:val="20"/>
                <w:highlight w:val="cyan"/>
                <w:lang w:val="en-GB"/>
              </w:rPr>
              <w:t>example</w:t>
            </w:r>
            <w:proofErr w:type="gramEnd"/>
            <w:r w:rsidRPr="00E7759A">
              <w:rPr>
                <w:rFonts w:cs="Calibri"/>
                <w:vanish/>
                <w:sz w:val="20"/>
                <w:szCs w:val="20"/>
                <w:highlight w:val="cyan"/>
                <w:lang w:val="en-GB"/>
              </w:rPr>
              <w:t xml:space="preserve"> '</w:t>
            </w:r>
            <w:proofErr w:type="spellStart"/>
            <w:r w:rsidRPr="00E7759A">
              <w:rPr>
                <w:rFonts w:cs="Calibri"/>
                <w:vanish/>
                <w:sz w:val="20"/>
                <w:szCs w:val="20"/>
                <w:highlight w:val="cyan"/>
                <w:lang w:val="en-GB"/>
              </w:rPr>
              <w:t>suitableForWheelChair</w:t>
            </w:r>
            <w:proofErr w:type="spellEnd"/>
            <w:r w:rsidRPr="00E7759A">
              <w:rPr>
                <w:rFonts w:cs="Calibri"/>
                <w:vanish/>
                <w:sz w:val="20"/>
                <w:szCs w:val="20"/>
                <w:highlight w:val="cyan"/>
                <w:lang w:val="en-GB"/>
              </w:rPr>
              <w:t>', or '</w:t>
            </w:r>
            <w:proofErr w:type="spellStart"/>
            <w:r w:rsidRPr="00E7759A">
              <w:rPr>
                <w:rFonts w:cs="Calibri"/>
                <w:vanish/>
                <w:sz w:val="20"/>
                <w:szCs w:val="20"/>
                <w:highlight w:val="cyan"/>
                <w:lang w:val="en-GB"/>
              </w:rPr>
              <w:t>stepFreeAccess</w:t>
            </w:r>
            <w:proofErr w:type="spellEnd"/>
            <w:r w:rsidRPr="00E7759A">
              <w:rPr>
                <w:rFonts w:cs="Calibri"/>
                <w:vanish/>
                <w:sz w:val="20"/>
                <w:szCs w:val="20"/>
                <w:highlight w:val="cyan"/>
                <w:lang w:val="en-GB"/>
              </w:rPr>
              <w:t>'.</w:t>
            </w:r>
          </w:p>
        </w:tc>
      </w:tr>
      <w:tr w:rsidR="00A51CDC" w:rsidRPr="0081326B" w14:paraId="469A747A" w14:textId="77777777" w:rsidTr="00A51CDC">
        <w:trPr>
          <w:gridAfter w:val="1"/>
          <w:wAfter w:w="20" w:type="dxa"/>
          <w:jc w:val="center"/>
          <w:hidden/>
        </w:trPr>
        <w:tc>
          <w:tcPr>
            <w:tcW w:w="1271" w:type="dxa"/>
            <w:tcBorders>
              <w:top w:val="single" w:sz="4" w:space="0" w:color="auto"/>
              <w:left w:val="single" w:sz="4" w:space="0" w:color="auto"/>
              <w:bottom w:val="single" w:sz="4" w:space="0" w:color="auto"/>
              <w:right w:val="single" w:sz="4" w:space="0" w:color="auto"/>
            </w:tcBorders>
            <w:vAlign w:val="center"/>
          </w:tcPr>
          <w:p w14:paraId="4FCBCC3B" w14:textId="77777777" w:rsidR="00A51CDC" w:rsidRPr="00E7759A" w:rsidRDefault="00A51CDC" w:rsidP="00E91818">
            <w:pPr>
              <w:spacing w:after="0"/>
              <w:rPr>
                <w:rFonts w:cs="Calibri"/>
                <w:vanish/>
                <w:sz w:val="20"/>
                <w:szCs w:val="20"/>
                <w:highlight w:val="cyan"/>
                <w:lang w:val="en-GB"/>
              </w:rPr>
            </w:pPr>
          </w:p>
        </w:tc>
        <w:tc>
          <w:tcPr>
            <w:tcW w:w="284" w:type="dxa"/>
            <w:tcBorders>
              <w:top w:val="single" w:sz="4" w:space="0" w:color="auto"/>
              <w:left w:val="single" w:sz="4" w:space="0" w:color="auto"/>
              <w:bottom w:val="single" w:sz="4" w:space="0" w:color="auto"/>
              <w:right w:val="single" w:sz="4" w:space="0" w:color="auto"/>
            </w:tcBorders>
            <w:vAlign w:val="center"/>
          </w:tcPr>
          <w:p w14:paraId="5866E4A6" w14:textId="77777777" w:rsidR="00A51CDC" w:rsidRPr="00E7759A" w:rsidRDefault="00A51CDC" w:rsidP="00E91818">
            <w:pPr>
              <w:spacing w:after="0"/>
              <w:rPr>
                <w:rFonts w:cs="Calibri"/>
                <w:vanish/>
                <w:sz w:val="20"/>
                <w:szCs w:val="20"/>
                <w:highlight w:val="cyan"/>
                <w:lang w:val="en-GB"/>
              </w:rPr>
            </w:pPr>
          </w:p>
        </w:tc>
        <w:tc>
          <w:tcPr>
            <w:tcW w:w="283" w:type="dxa"/>
            <w:gridSpan w:val="2"/>
            <w:vMerge/>
            <w:tcBorders>
              <w:left w:val="single" w:sz="4" w:space="0" w:color="auto"/>
              <w:bottom w:val="single" w:sz="4" w:space="0" w:color="auto"/>
              <w:right w:val="single" w:sz="4" w:space="0" w:color="auto"/>
            </w:tcBorders>
            <w:vAlign w:val="center"/>
          </w:tcPr>
          <w:p w14:paraId="7E5E9FC0" w14:textId="77777777" w:rsidR="00A51CDC" w:rsidRPr="00E7759A" w:rsidRDefault="00A51CDC" w:rsidP="00E91818">
            <w:pPr>
              <w:spacing w:after="0"/>
              <w:rPr>
                <w:rFonts w:cs="Calibri"/>
                <w:vanish/>
                <w:sz w:val="20"/>
                <w:szCs w:val="20"/>
                <w:highlight w:val="cyan"/>
                <w:lang w:val="en-GB"/>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0F2374BA" w14:textId="77777777" w:rsidR="00A51CDC" w:rsidRPr="00E7759A" w:rsidRDefault="00A51CDC" w:rsidP="00E9181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Mobility</w:t>
            </w:r>
            <w:r w:rsidRPr="00E7759A">
              <w:rPr>
                <w:rFonts w:cs="Calibri"/>
                <w:b/>
                <w:i/>
                <w:vanish/>
                <w:sz w:val="20"/>
                <w:szCs w:val="20"/>
                <w:highlight w:val="cyan"/>
                <w:lang w:val="en-GB"/>
              </w:rPr>
              <w:softHyphen/>
              <w:t>Facility</w:t>
            </w:r>
            <w:proofErr w:type="spellEnd"/>
          </w:p>
        </w:tc>
        <w:tc>
          <w:tcPr>
            <w:tcW w:w="567" w:type="dxa"/>
            <w:gridSpan w:val="3"/>
            <w:tcBorders>
              <w:top w:val="single" w:sz="4" w:space="0" w:color="auto"/>
              <w:left w:val="single" w:sz="4" w:space="0" w:color="auto"/>
              <w:bottom w:val="single" w:sz="4" w:space="0" w:color="auto"/>
              <w:right w:val="single" w:sz="4" w:space="0" w:color="auto"/>
            </w:tcBorders>
            <w:vAlign w:val="center"/>
          </w:tcPr>
          <w:p w14:paraId="5E41AD4E" w14:textId="77777777" w:rsidR="00A51CDC" w:rsidRPr="00E7759A" w:rsidRDefault="00A51CDC" w:rsidP="00E91818">
            <w:pPr>
              <w:spacing w:after="0"/>
              <w:rPr>
                <w:rFonts w:cs="Calibri"/>
                <w:vanish/>
                <w:sz w:val="20"/>
                <w:szCs w:val="20"/>
                <w:highlight w:val="cyan"/>
                <w:lang w:val="en-GB"/>
              </w:rPr>
            </w:pPr>
          </w:p>
        </w:tc>
        <w:tc>
          <w:tcPr>
            <w:tcW w:w="1845" w:type="dxa"/>
            <w:gridSpan w:val="3"/>
            <w:tcBorders>
              <w:top w:val="single" w:sz="4" w:space="0" w:color="auto"/>
              <w:left w:val="single" w:sz="4" w:space="0" w:color="auto"/>
              <w:bottom w:val="single" w:sz="4" w:space="0" w:color="auto"/>
              <w:right w:val="single" w:sz="4" w:space="0" w:color="auto"/>
            </w:tcBorders>
            <w:vAlign w:val="center"/>
          </w:tcPr>
          <w:p w14:paraId="18A269D9" w14:textId="77777777" w:rsidR="00A51CDC" w:rsidRPr="00E7759A" w:rsidRDefault="00A51CDC" w:rsidP="00E91818">
            <w:pPr>
              <w:spacing w:after="0"/>
              <w:rPr>
                <w:rFonts w:cs="Calibri"/>
                <w:i/>
                <w:vanish/>
                <w:sz w:val="20"/>
                <w:szCs w:val="20"/>
                <w:highlight w:val="cyan"/>
                <w:lang w:val="en-GB"/>
              </w:rPr>
            </w:pPr>
            <w:proofErr w:type="spellStart"/>
            <w:r w:rsidRPr="00E7759A">
              <w:rPr>
                <w:rFonts w:cs="Calibri"/>
                <w:i/>
                <w:vanish/>
                <w:sz w:val="20"/>
                <w:szCs w:val="20"/>
                <w:highlight w:val="cyan"/>
                <w:lang w:val="en-GB"/>
              </w:rPr>
              <w:t>suitableForWheelChairs</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lowFloor</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stepFree</w:t>
            </w:r>
            <w:r w:rsidRPr="00E7759A">
              <w:rPr>
                <w:rFonts w:cs="Calibri"/>
                <w:i/>
                <w:vanish/>
                <w:sz w:val="20"/>
                <w:szCs w:val="20"/>
                <w:highlight w:val="cyan"/>
                <w:lang w:val="en-GB"/>
              </w:rPr>
              <w:softHyphen/>
              <w:t>Access</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boarding</w:t>
            </w:r>
            <w:r w:rsidRPr="00E7759A">
              <w:rPr>
                <w:rFonts w:cs="Calibri"/>
                <w:i/>
                <w:vanish/>
                <w:sz w:val="20"/>
                <w:szCs w:val="20"/>
                <w:highlight w:val="cyan"/>
                <w:lang w:val="en-GB"/>
              </w:rPr>
              <w:softHyphen/>
              <w:t>Assistance</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onboard</w:t>
            </w:r>
            <w:r w:rsidRPr="00E7759A">
              <w:rPr>
                <w:rFonts w:cs="Calibri"/>
                <w:i/>
                <w:vanish/>
                <w:sz w:val="20"/>
                <w:szCs w:val="20"/>
                <w:highlight w:val="cyan"/>
                <w:lang w:val="en-GB"/>
              </w:rPr>
              <w:softHyphen/>
              <w:t>Assistance</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unaccompanied</w:t>
            </w:r>
            <w:r w:rsidRPr="00E7759A">
              <w:rPr>
                <w:rFonts w:cs="Calibri"/>
                <w:i/>
                <w:vanish/>
                <w:sz w:val="20"/>
                <w:szCs w:val="20"/>
                <w:highlight w:val="cyan"/>
                <w:lang w:val="en-GB"/>
              </w:rPr>
              <w:softHyphen/>
              <w:t>Minor</w:t>
            </w:r>
            <w:r w:rsidRPr="00E7759A">
              <w:rPr>
                <w:rFonts w:cs="Calibri"/>
                <w:i/>
                <w:vanish/>
                <w:sz w:val="20"/>
                <w:szCs w:val="20"/>
                <w:highlight w:val="cyan"/>
                <w:lang w:val="en-GB"/>
              </w:rPr>
              <w:softHyphen/>
              <w:t>Assistance</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audioInformation</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visual</w:t>
            </w:r>
            <w:r w:rsidRPr="00E7759A">
              <w:rPr>
                <w:rFonts w:cs="Calibri"/>
                <w:i/>
                <w:vanish/>
                <w:sz w:val="20"/>
                <w:szCs w:val="20"/>
                <w:highlight w:val="cyan"/>
                <w:lang w:val="en-GB"/>
              </w:rPr>
              <w:softHyphen/>
              <w:t>Information</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displays</w:t>
            </w:r>
            <w:r w:rsidRPr="00E7759A">
              <w:rPr>
                <w:rFonts w:cs="Calibri"/>
                <w:i/>
                <w:vanish/>
                <w:sz w:val="20"/>
                <w:szCs w:val="20"/>
                <w:highlight w:val="cyan"/>
                <w:lang w:val="en-GB"/>
              </w:rPr>
              <w:softHyphen/>
              <w:t>ForVisually</w:t>
            </w:r>
            <w:r w:rsidRPr="00E7759A">
              <w:rPr>
                <w:rFonts w:cs="Calibri"/>
                <w:i/>
                <w:vanish/>
                <w:sz w:val="20"/>
                <w:szCs w:val="20"/>
                <w:highlight w:val="cyan"/>
                <w:lang w:val="en-GB"/>
              </w:rPr>
              <w:softHyphen/>
              <w:t>Impaired</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audio</w:t>
            </w:r>
            <w:r w:rsidRPr="00E7759A">
              <w:rPr>
                <w:rFonts w:cs="Calibri"/>
                <w:i/>
                <w:vanish/>
                <w:sz w:val="20"/>
                <w:szCs w:val="20"/>
                <w:highlight w:val="cyan"/>
                <w:lang w:val="en-GB"/>
              </w:rPr>
              <w:softHyphen/>
              <w:t>For</w:t>
            </w:r>
            <w:r w:rsidRPr="00E7759A">
              <w:rPr>
                <w:rFonts w:cs="Calibri"/>
                <w:i/>
                <w:vanish/>
                <w:sz w:val="20"/>
                <w:szCs w:val="20"/>
                <w:highlight w:val="cyan"/>
                <w:lang w:val="en-GB"/>
              </w:rPr>
              <w:softHyphen/>
              <w:t>Hearing</w:t>
            </w:r>
            <w:r w:rsidRPr="00E7759A">
              <w:rPr>
                <w:rFonts w:cs="Calibri"/>
                <w:i/>
                <w:vanish/>
                <w:sz w:val="20"/>
                <w:szCs w:val="20"/>
                <w:highlight w:val="cyan"/>
                <w:lang w:val="en-GB"/>
              </w:rPr>
              <w:softHyphen/>
              <w:t>Impaired</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tactile</w:t>
            </w:r>
            <w:r w:rsidRPr="00E7759A">
              <w:rPr>
                <w:rFonts w:cs="Calibri"/>
                <w:i/>
                <w:vanish/>
                <w:sz w:val="20"/>
                <w:szCs w:val="20"/>
                <w:highlight w:val="cyan"/>
                <w:lang w:val="en-GB"/>
              </w:rPr>
              <w:softHyphen/>
              <w:t>Edge</w:t>
            </w:r>
            <w:r w:rsidRPr="00E7759A">
              <w:rPr>
                <w:rFonts w:cs="Calibri"/>
                <w:i/>
                <w:vanish/>
                <w:sz w:val="20"/>
                <w:szCs w:val="20"/>
                <w:highlight w:val="cyan"/>
                <w:lang w:val="en-GB"/>
              </w:rPr>
              <w:softHyphen/>
              <w:t>Platforms</w:t>
            </w:r>
            <w:proofErr w:type="spellEnd"/>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29C35B83" w14:textId="77777777" w:rsidR="00A51CDC" w:rsidRPr="00E7759A" w:rsidRDefault="00A51CDC" w:rsidP="00E91818">
            <w:pPr>
              <w:spacing w:after="0"/>
              <w:jc w:val="both"/>
              <w:rPr>
                <w:rFonts w:cs="Calibri"/>
                <w:vanish/>
                <w:sz w:val="20"/>
                <w:szCs w:val="20"/>
                <w:highlight w:val="cyan"/>
                <w:lang w:val="en-GB"/>
              </w:rPr>
            </w:pPr>
            <w:r w:rsidRPr="00E7759A">
              <w:rPr>
                <w:rFonts w:cs="Calibri"/>
                <w:vanish/>
                <w:sz w:val="20"/>
                <w:szCs w:val="20"/>
                <w:highlight w:val="cyan"/>
                <w:lang w:val="en-GB"/>
              </w:rPr>
              <w:t xml:space="preserve">Classification of Mobility Facility type - Based on </w:t>
            </w:r>
            <w:proofErr w:type="spellStart"/>
            <w:proofErr w:type="gramStart"/>
            <w:r w:rsidRPr="00E7759A">
              <w:rPr>
                <w:rFonts w:cs="Calibri"/>
                <w:vanish/>
                <w:sz w:val="20"/>
                <w:szCs w:val="20"/>
                <w:highlight w:val="cyan"/>
                <w:lang w:val="en-GB"/>
              </w:rPr>
              <w:t>Tpeg</w:t>
            </w:r>
            <w:proofErr w:type="spellEnd"/>
            <w:r w:rsidRPr="00E7759A">
              <w:rPr>
                <w:rFonts w:cs="Calibri"/>
                <w:vanish/>
                <w:sz w:val="20"/>
                <w:szCs w:val="20"/>
                <w:highlight w:val="cyan"/>
                <w:lang w:val="en-GB"/>
              </w:rPr>
              <w:t xml:space="preserve">  pti</w:t>
            </w:r>
            <w:proofErr w:type="gramEnd"/>
            <w:r w:rsidRPr="00E7759A">
              <w:rPr>
                <w:rFonts w:cs="Calibri"/>
                <w:vanish/>
                <w:sz w:val="20"/>
                <w:szCs w:val="20"/>
                <w:highlight w:val="cyan"/>
                <w:lang w:val="en-GB"/>
              </w:rPr>
              <w:t>23.</w:t>
            </w:r>
          </w:p>
        </w:tc>
      </w:tr>
    </w:tbl>
    <w:p w14:paraId="2E733587" w14:textId="77777777" w:rsidR="000B6A78" w:rsidRPr="00C425A7" w:rsidRDefault="000B6A78" w:rsidP="00922ED9">
      <w:pPr>
        <w:pStyle w:val="Titre4"/>
      </w:pPr>
      <w:bookmarkStart w:id="282" w:name="_Toc444249803"/>
      <w:proofErr w:type="spellStart"/>
      <w:r w:rsidRPr="004141A2">
        <w:t>JourneyProgress</w:t>
      </w:r>
      <w:r>
        <w:t>Info</w:t>
      </w:r>
      <w:r w:rsidRPr="004141A2">
        <w:t>Group</w:t>
      </w:r>
      <w:bookmarkEnd w:id="282"/>
      <w:proofErr w:type="spellEnd"/>
    </w:p>
    <w:tbl>
      <w:tblPr>
        <w:tblW w:w="9970" w:type="dxa"/>
        <w:jc w:val="center"/>
        <w:tblLayout w:type="fixed"/>
        <w:tblLook w:val="0000" w:firstRow="0" w:lastRow="0" w:firstColumn="0" w:lastColumn="0" w:noHBand="0" w:noVBand="0"/>
      </w:tblPr>
      <w:tblGrid>
        <w:gridCol w:w="1592"/>
        <w:gridCol w:w="1353"/>
        <w:gridCol w:w="765"/>
        <w:gridCol w:w="2048"/>
        <w:gridCol w:w="4212"/>
      </w:tblGrid>
      <w:tr w:rsidR="000B6A78" w:rsidRPr="00E32CB2" w14:paraId="55CFBF79" w14:textId="77777777" w:rsidTr="00E91818">
        <w:trPr>
          <w:jc w:val="center"/>
        </w:trPr>
        <w:tc>
          <w:tcPr>
            <w:tcW w:w="2945" w:type="dxa"/>
            <w:gridSpan w:val="2"/>
            <w:tcBorders>
              <w:top w:val="single" w:sz="4" w:space="0" w:color="auto"/>
              <w:left w:val="single" w:sz="4" w:space="0" w:color="auto"/>
              <w:bottom w:val="single" w:sz="4" w:space="0" w:color="auto"/>
              <w:right w:val="single" w:sz="4" w:space="0" w:color="auto"/>
            </w:tcBorders>
            <w:vAlign w:val="center"/>
          </w:tcPr>
          <w:p w14:paraId="14D94148" w14:textId="77777777" w:rsidR="000B6A78" w:rsidRPr="00E7759A" w:rsidRDefault="000B6A78" w:rsidP="00E91818">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JourneyProgressInfoGroup</w:t>
            </w:r>
            <w:proofErr w:type="spellEnd"/>
          </w:p>
        </w:tc>
        <w:tc>
          <w:tcPr>
            <w:tcW w:w="765" w:type="dxa"/>
            <w:tcBorders>
              <w:top w:val="single" w:sz="4" w:space="0" w:color="auto"/>
              <w:left w:val="single" w:sz="4" w:space="0" w:color="auto"/>
              <w:bottom w:val="single" w:sz="4" w:space="0" w:color="auto"/>
              <w:right w:val="single" w:sz="4" w:space="0" w:color="auto"/>
            </w:tcBorders>
            <w:vAlign w:val="center"/>
          </w:tcPr>
          <w:p w14:paraId="6DAA1456" w14:textId="77777777" w:rsidR="000B6A78" w:rsidRPr="00E7759A" w:rsidRDefault="000B6A78" w:rsidP="00E91818">
            <w:pPr>
              <w:spacing w:after="0"/>
              <w:rPr>
                <w:rFonts w:cs="Calibri"/>
                <w:sz w:val="20"/>
                <w:szCs w:val="20"/>
              </w:rPr>
            </w:pPr>
          </w:p>
        </w:tc>
        <w:tc>
          <w:tcPr>
            <w:tcW w:w="2048" w:type="dxa"/>
            <w:tcBorders>
              <w:top w:val="single" w:sz="4" w:space="0" w:color="auto"/>
              <w:left w:val="single" w:sz="4" w:space="0" w:color="auto"/>
              <w:bottom w:val="single" w:sz="4" w:space="0" w:color="auto"/>
              <w:right w:val="single" w:sz="4" w:space="0" w:color="auto"/>
            </w:tcBorders>
            <w:vAlign w:val="center"/>
          </w:tcPr>
          <w:p w14:paraId="30DB1563" w14:textId="77777777" w:rsidR="000B6A78" w:rsidRPr="00E7759A" w:rsidRDefault="000B6A78" w:rsidP="00E91818">
            <w:pPr>
              <w:spacing w:after="0"/>
              <w:rPr>
                <w:rFonts w:cs="Calibri"/>
                <w:i/>
                <w:sz w:val="20"/>
                <w:szCs w:val="20"/>
              </w:rPr>
            </w:pPr>
          </w:p>
        </w:tc>
        <w:tc>
          <w:tcPr>
            <w:tcW w:w="4212" w:type="dxa"/>
            <w:tcBorders>
              <w:top w:val="single" w:sz="4" w:space="0" w:color="auto"/>
              <w:left w:val="single" w:sz="4" w:space="0" w:color="auto"/>
              <w:bottom w:val="single" w:sz="4" w:space="0" w:color="auto"/>
              <w:right w:val="single" w:sz="4" w:space="0" w:color="auto"/>
            </w:tcBorders>
            <w:vAlign w:val="center"/>
          </w:tcPr>
          <w:p w14:paraId="5FD05167" w14:textId="77777777" w:rsidR="000B6A78" w:rsidRPr="00E7759A" w:rsidRDefault="000B6A78" w:rsidP="00E91818">
            <w:pPr>
              <w:spacing w:after="0"/>
              <w:jc w:val="both"/>
              <w:rPr>
                <w:rFonts w:cs="Calibri"/>
                <w:sz w:val="20"/>
                <w:szCs w:val="20"/>
                <w:lang w:val="fr-FR"/>
              </w:rPr>
            </w:pPr>
            <w:r w:rsidRPr="00E7759A">
              <w:rPr>
                <w:rFonts w:cs="Calibri"/>
                <w:sz w:val="20"/>
                <w:szCs w:val="20"/>
                <w:lang w:val="fr-FR"/>
              </w:rPr>
              <w:t>Groupe d'attributs précisant l’avancement sur la mission</w:t>
            </w:r>
          </w:p>
        </w:tc>
      </w:tr>
      <w:tr w:rsidR="00A51CDC" w:rsidRPr="00E7759A" w14:paraId="40C0945D" w14:textId="77777777" w:rsidTr="00811412">
        <w:trPr>
          <w:jc w:val="center"/>
        </w:trPr>
        <w:tc>
          <w:tcPr>
            <w:tcW w:w="1592" w:type="dxa"/>
            <w:vMerge w:val="restart"/>
            <w:tcBorders>
              <w:top w:val="single" w:sz="4" w:space="0" w:color="auto"/>
              <w:left w:val="single" w:sz="4" w:space="0" w:color="auto"/>
              <w:right w:val="single" w:sz="4" w:space="0" w:color="auto"/>
            </w:tcBorders>
            <w:vAlign w:val="center"/>
          </w:tcPr>
          <w:p w14:paraId="1DF163BE" w14:textId="77777777" w:rsidR="00A51CDC" w:rsidRPr="00E7759A" w:rsidRDefault="00A51CDC" w:rsidP="00E91818">
            <w:pPr>
              <w:spacing w:after="0"/>
              <w:rPr>
                <w:rFonts w:cs="Calibri"/>
                <w:i/>
                <w:sz w:val="20"/>
                <w:szCs w:val="20"/>
                <w:lang w:val="en-GB"/>
              </w:rPr>
            </w:pPr>
            <w:r w:rsidRPr="00E7759A">
              <w:rPr>
                <w:rFonts w:cs="Calibri"/>
                <w:i/>
                <w:sz w:val="20"/>
                <w:szCs w:val="20"/>
                <w:lang w:val="en-GB"/>
              </w:rPr>
              <w:t>Status</w:t>
            </w:r>
          </w:p>
        </w:tc>
        <w:tc>
          <w:tcPr>
            <w:tcW w:w="1353" w:type="dxa"/>
            <w:tcBorders>
              <w:top w:val="single" w:sz="4" w:space="0" w:color="auto"/>
              <w:left w:val="single" w:sz="4" w:space="0" w:color="auto"/>
              <w:bottom w:val="single" w:sz="4" w:space="0" w:color="auto"/>
              <w:right w:val="single" w:sz="4" w:space="0" w:color="auto"/>
            </w:tcBorders>
            <w:vAlign w:val="center"/>
          </w:tcPr>
          <w:p w14:paraId="508C413F" w14:textId="77777777" w:rsidR="00A51CDC" w:rsidRPr="00E7759A" w:rsidRDefault="00A51CDC" w:rsidP="00E91818">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Monitored</w:t>
            </w:r>
          </w:p>
        </w:tc>
        <w:tc>
          <w:tcPr>
            <w:tcW w:w="765" w:type="dxa"/>
            <w:tcBorders>
              <w:top w:val="single" w:sz="4" w:space="0" w:color="auto"/>
              <w:left w:val="single" w:sz="4" w:space="0" w:color="auto"/>
              <w:bottom w:val="single" w:sz="4" w:space="0" w:color="auto"/>
              <w:right w:val="single" w:sz="4" w:space="0" w:color="auto"/>
            </w:tcBorders>
            <w:vAlign w:val="center"/>
          </w:tcPr>
          <w:p w14:paraId="2FAFE3D5" w14:textId="77777777" w:rsidR="00A51CDC" w:rsidRPr="00E7759A" w:rsidRDefault="00A51CDC" w:rsidP="00E91818">
            <w:pPr>
              <w:spacing w:after="0"/>
              <w:rPr>
                <w:rFonts w:cs="Calibri"/>
                <w:sz w:val="20"/>
                <w:szCs w:val="20"/>
                <w:lang w:val="en-GB"/>
              </w:rPr>
            </w:pPr>
            <w:r w:rsidRPr="00E7759A">
              <w:rPr>
                <w:rFonts w:cs="Calibri"/>
                <w:sz w:val="20"/>
                <w:szCs w:val="20"/>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09C422F9" w14:textId="77777777" w:rsidR="00A51CDC" w:rsidRPr="00E7759A" w:rsidRDefault="00A51CDC" w:rsidP="00E91818">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4212" w:type="dxa"/>
            <w:tcBorders>
              <w:top w:val="single" w:sz="4" w:space="0" w:color="auto"/>
              <w:left w:val="single" w:sz="4" w:space="0" w:color="auto"/>
              <w:bottom w:val="single" w:sz="4" w:space="0" w:color="auto"/>
              <w:right w:val="single" w:sz="4" w:space="0" w:color="auto"/>
            </w:tcBorders>
            <w:vAlign w:val="center"/>
          </w:tcPr>
          <w:p w14:paraId="447E4D99" w14:textId="77777777" w:rsidR="00A51CDC" w:rsidRPr="00446B61" w:rsidRDefault="00A51CDC" w:rsidP="00E91818">
            <w:pPr>
              <w:spacing w:after="0"/>
              <w:jc w:val="both"/>
              <w:rPr>
                <w:rFonts w:cs="Calibri"/>
                <w:sz w:val="20"/>
                <w:szCs w:val="20"/>
                <w:highlight w:val="lightGray"/>
                <w:lang w:val="fr-FR"/>
              </w:rPr>
            </w:pPr>
            <w:r w:rsidRPr="00446B61">
              <w:rPr>
                <w:rFonts w:cs="Calibri"/>
                <w:sz w:val="20"/>
                <w:szCs w:val="20"/>
                <w:highlight w:val="lightGray"/>
                <w:lang w:val="fr-FR"/>
              </w:rPr>
              <w:t xml:space="preserve">Indique si le véhicule est toujours localisé (la valeur </w:t>
            </w:r>
            <w:r w:rsidRPr="00446B61">
              <w:rPr>
                <w:rFonts w:cs="Calibri"/>
                <w:i/>
                <w:sz w:val="20"/>
                <w:szCs w:val="20"/>
                <w:highlight w:val="lightGray"/>
                <w:lang w:val="fr-FR"/>
              </w:rPr>
              <w:t>false</w:t>
            </w:r>
            <w:r w:rsidRPr="00446B61">
              <w:rPr>
                <w:rFonts w:cs="Calibri"/>
                <w:sz w:val="20"/>
                <w:szCs w:val="20"/>
                <w:highlight w:val="lightGray"/>
                <w:lang w:val="fr-FR"/>
              </w:rPr>
              <w:t xml:space="preserve"> indique une délocalisation du bus).</w:t>
            </w:r>
          </w:p>
          <w:p w14:paraId="3C73C7B1" w14:textId="77777777" w:rsidR="00A51CDC" w:rsidRPr="00446B61" w:rsidRDefault="00A51CDC" w:rsidP="00E91818">
            <w:pPr>
              <w:spacing w:after="0"/>
              <w:jc w:val="both"/>
              <w:rPr>
                <w:rFonts w:cs="Calibri"/>
                <w:sz w:val="20"/>
                <w:szCs w:val="20"/>
                <w:highlight w:val="lightGray"/>
              </w:rPr>
            </w:pPr>
            <w:r w:rsidRPr="00446B61">
              <w:rPr>
                <w:rFonts w:cs="Calibri"/>
                <w:sz w:val="20"/>
                <w:szCs w:val="20"/>
                <w:highlight w:val="lightGray"/>
              </w:rPr>
              <w:t xml:space="preserve">Valeur par </w:t>
            </w:r>
            <w:proofErr w:type="spellStart"/>
            <w:proofErr w:type="gramStart"/>
            <w:r w:rsidRPr="00446B61">
              <w:rPr>
                <w:rFonts w:cs="Calibri"/>
                <w:sz w:val="20"/>
                <w:szCs w:val="20"/>
                <w:highlight w:val="lightGray"/>
              </w:rPr>
              <w:t>défaut</w:t>
            </w:r>
            <w:proofErr w:type="spellEnd"/>
            <w:r w:rsidRPr="00446B61">
              <w:rPr>
                <w:rFonts w:cs="Calibri"/>
                <w:sz w:val="20"/>
                <w:szCs w:val="20"/>
                <w:highlight w:val="lightGray"/>
              </w:rPr>
              <w:t> :</w:t>
            </w:r>
            <w:proofErr w:type="gramEnd"/>
            <w:r w:rsidRPr="00446B61">
              <w:rPr>
                <w:rFonts w:cs="Calibri"/>
                <w:sz w:val="20"/>
                <w:szCs w:val="20"/>
                <w:highlight w:val="lightGray"/>
              </w:rPr>
              <w:t xml:space="preserve"> « true »</w:t>
            </w:r>
          </w:p>
        </w:tc>
      </w:tr>
      <w:tr w:rsidR="00A51CDC" w:rsidRPr="00E32CB2" w14:paraId="7AC3AFC0" w14:textId="77777777" w:rsidTr="00811412">
        <w:trPr>
          <w:jc w:val="center"/>
        </w:trPr>
        <w:tc>
          <w:tcPr>
            <w:tcW w:w="1592" w:type="dxa"/>
            <w:vMerge/>
            <w:tcBorders>
              <w:left w:val="single" w:sz="4" w:space="0" w:color="auto"/>
              <w:bottom w:val="single" w:sz="4" w:space="0" w:color="auto"/>
              <w:right w:val="single" w:sz="4" w:space="0" w:color="auto"/>
            </w:tcBorders>
            <w:vAlign w:val="center"/>
          </w:tcPr>
          <w:p w14:paraId="37087D11" w14:textId="77777777" w:rsidR="00A51CDC" w:rsidRPr="00E7759A" w:rsidRDefault="00A51CDC" w:rsidP="00E91818">
            <w:pPr>
              <w:spacing w:after="0"/>
              <w:rPr>
                <w:rFonts w:cs="Calibri"/>
                <w:i/>
                <w:sz w:val="20"/>
                <w:szCs w:val="20"/>
              </w:rPr>
            </w:pPr>
          </w:p>
        </w:tc>
        <w:tc>
          <w:tcPr>
            <w:tcW w:w="1353" w:type="dxa"/>
            <w:tcBorders>
              <w:top w:val="single" w:sz="4" w:space="0" w:color="auto"/>
              <w:left w:val="single" w:sz="4" w:space="0" w:color="auto"/>
              <w:bottom w:val="single" w:sz="4" w:space="0" w:color="auto"/>
              <w:right w:val="single" w:sz="4" w:space="0" w:color="auto"/>
            </w:tcBorders>
            <w:vAlign w:val="center"/>
          </w:tcPr>
          <w:p w14:paraId="5BB2C160" w14:textId="77777777" w:rsidR="00A51CDC" w:rsidRPr="00E7759A" w:rsidRDefault="00A51CDC" w:rsidP="00E91818">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Monitoring</w:t>
            </w:r>
            <w:r w:rsidRPr="00E7759A">
              <w:rPr>
                <w:rFonts w:cs="Calibri"/>
                <w:b/>
                <w:i/>
                <w:sz w:val="20"/>
                <w:szCs w:val="20"/>
                <w:highlight w:val="lightGray"/>
                <w:shd w:val="clear" w:color="auto" w:fill="00FF00"/>
                <w:lang w:val="en-GB"/>
              </w:rPr>
              <w:softHyphen/>
              <w:t>Error</w:t>
            </w:r>
            <w:proofErr w:type="spellEnd"/>
          </w:p>
        </w:tc>
        <w:tc>
          <w:tcPr>
            <w:tcW w:w="765" w:type="dxa"/>
            <w:tcBorders>
              <w:top w:val="single" w:sz="4" w:space="0" w:color="auto"/>
              <w:left w:val="single" w:sz="4" w:space="0" w:color="auto"/>
              <w:bottom w:val="single" w:sz="4" w:space="0" w:color="auto"/>
              <w:right w:val="single" w:sz="4" w:space="0" w:color="auto"/>
            </w:tcBorders>
            <w:vAlign w:val="center"/>
          </w:tcPr>
          <w:p w14:paraId="73B175A9" w14:textId="77777777" w:rsidR="00A51CDC" w:rsidRPr="00E7759A" w:rsidRDefault="00A51CDC" w:rsidP="00E91818">
            <w:pPr>
              <w:spacing w:after="0"/>
              <w:rPr>
                <w:rFonts w:cs="Calibri"/>
                <w:sz w:val="20"/>
                <w:szCs w:val="20"/>
                <w:lang w:val="en-GB"/>
              </w:rPr>
            </w:pPr>
            <w:r w:rsidRPr="00E7759A">
              <w:rPr>
                <w:rFonts w:cs="Calibri"/>
                <w:sz w:val="20"/>
                <w:szCs w:val="20"/>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79FBC2E9" w14:textId="77777777" w:rsidR="00A51CDC" w:rsidRPr="00E7759A" w:rsidRDefault="00A51CDC" w:rsidP="00E91818">
            <w:pPr>
              <w:spacing w:after="0"/>
              <w:rPr>
                <w:rFonts w:cs="Calibri"/>
                <w:i/>
                <w:sz w:val="20"/>
                <w:szCs w:val="20"/>
                <w:lang w:val="en-GB"/>
              </w:rPr>
            </w:pPr>
            <w:r w:rsidRPr="00E7759A">
              <w:rPr>
                <w:rFonts w:cs="Calibri"/>
                <w:i/>
                <w:sz w:val="20"/>
                <w:szCs w:val="20"/>
                <w:lang w:val="en-GB"/>
              </w:rPr>
              <w:t>GPS | GPRS | Radio</w:t>
            </w:r>
          </w:p>
        </w:tc>
        <w:tc>
          <w:tcPr>
            <w:tcW w:w="4212" w:type="dxa"/>
            <w:tcBorders>
              <w:top w:val="single" w:sz="4" w:space="0" w:color="auto"/>
              <w:left w:val="single" w:sz="4" w:space="0" w:color="auto"/>
              <w:bottom w:val="single" w:sz="4" w:space="0" w:color="auto"/>
              <w:right w:val="single" w:sz="4" w:space="0" w:color="auto"/>
            </w:tcBorders>
            <w:vAlign w:val="center"/>
          </w:tcPr>
          <w:p w14:paraId="4A7161D9" w14:textId="77777777" w:rsidR="00A51CDC" w:rsidRPr="00446B61" w:rsidRDefault="00A51CDC" w:rsidP="00E91818">
            <w:pPr>
              <w:spacing w:after="0"/>
              <w:jc w:val="both"/>
              <w:rPr>
                <w:rFonts w:cs="Calibri"/>
                <w:sz w:val="20"/>
                <w:szCs w:val="20"/>
                <w:highlight w:val="lightGray"/>
                <w:lang w:val="fr-FR"/>
              </w:rPr>
            </w:pPr>
            <w:r w:rsidRPr="00446B61">
              <w:rPr>
                <w:rFonts w:cs="Calibri"/>
                <w:sz w:val="20"/>
                <w:szCs w:val="20"/>
                <w:highlight w:val="lightGray"/>
                <w:lang w:val="fr-FR"/>
              </w:rPr>
              <w:t>Si le bus est délocalisé, ce champ précise la cause de cette délocalisation.</w:t>
            </w:r>
          </w:p>
        </w:tc>
      </w:tr>
      <w:tr w:rsidR="00A51CDC" w:rsidRPr="00E7759A" w14:paraId="503B93CB" w14:textId="77777777" w:rsidTr="005901EB">
        <w:trPr>
          <w:jc w:val="center"/>
        </w:trPr>
        <w:tc>
          <w:tcPr>
            <w:tcW w:w="1592" w:type="dxa"/>
            <w:vMerge w:val="restart"/>
            <w:tcBorders>
              <w:top w:val="single" w:sz="4" w:space="0" w:color="auto"/>
              <w:left w:val="single" w:sz="4" w:space="0" w:color="auto"/>
              <w:right w:val="single" w:sz="4" w:space="0" w:color="auto"/>
            </w:tcBorders>
            <w:vAlign w:val="center"/>
          </w:tcPr>
          <w:p w14:paraId="403A447F" w14:textId="77777777" w:rsidR="00A51CDC" w:rsidRPr="00E7759A" w:rsidRDefault="00A51CDC" w:rsidP="00E91818">
            <w:pPr>
              <w:spacing w:after="0"/>
              <w:rPr>
                <w:rFonts w:cs="Calibri"/>
                <w:i/>
                <w:sz w:val="20"/>
                <w:szCs w:val="20"/>
                <w:lang w:val="en-GB"/>
              </w:rPr>
            </w:pPr>
            <w:r w:rsidRPr="00E7759A">
              <w:rPr>
                <w:rFonts w:cs="Calibri"/>
                <w:i/>
                <w:sz w:val="20"/>
                <w:szCs w:val="20"/>
                <w:lang w:val="en-GB"/>
              </w:rPr>
              <w:lastRenderedPageBreak/>
              <w:t>Progress Data Quality</w:t>
            </w:r>
          </w:p>
        </w:tc>
        <w:tc>
          <w:tcPr>
            <w:tcW w:w="1353" w:type="dxa"/>
            <w:tcBorders>
              <w:top w:val="single" w:sz="4" w:space="0" w:color="auto"/>
              <w:left w:val="single" w:sz="4" w:space="0" w:color="auto"/>
              <w:bottom w:val="single" w:sz="4" w:space="0" w:color="auto"/>
              <w:right w:val="single" w:sz="4" w:space="0" w:color="auto"/>
            </w:tcBorders>
            <w:vAlign w:val="center"/>
          </w:tcPr>
          <w:p w14:paraId="16629DC5" w14:textId="77777777" w:rsidR="00A51CDC" w:rsidRPr="00E7759A" w:rsidRDefault="00A51CDC" w:rsidP="00E91818">
            <w:pPr>
              <w:spacing w:after="0"/>
              <w:rPr>
                <w:rFonts w:cs="Calibri"/>
                <w:b/>
                <w:i/>
                <w:sz w:val="20"/>
                <w:szCs w:val="20"/>
                <w:highlight w:val="lightGray"/>
                <w:shd w:val="clear" w:color="auto" w:fill="CCCCFF"/>
                <w:lang w:val="en-GB"/>
              </w:rPr>
            </w:pPr>
            <w:proofErr w:type="spellStart"/>
            <w:r w:rsidRPr="00E7759A">
              <w:rPr>
                <w:rFonts w:cs="Calibri"/>
                <w:b/>
                <w:i/>
                <w:sz w:val="20"/>
                <w:szCs w:val="20"/>
                <w:highlight w:val="lightGray"/>
                <w:shd w:val="clear" w:color="auto" w:fill="CCCCFF"/>
                <w:lang w:val="en-GB"/>
              </w:rPr>
              <w:t>In</w:t>
            </w:r>
            <w:r w:rsidRPr="00E7759A">
              <w:rPr>
                <w:rFonts w:cs="Calibri"/>
                <w:b/>
                <w:i/>
                <w:spacing w:val="-10"/>
                <w:sz w:val="20"/>
                <w:szCs w:val="20"/>
                <w:highlight w:val="lightGray"/>
                <w:lang w:val="en-GB"/>
              </w:rPr>
              <w:softHyphen/>
            </w:r>
            <w:r w:rsidRPr="00E7759A">
              <w:rPr>
                <w:rFonts w:cs="Calibri"/>
                <w:b/>
                <w:i/>
                <w:sz w:val="20"/>
                <w:szCs w:val="20"/>
                <w:highlight w:val="lightGray"/>
                <w:shd w:val="clear" w:color="auto" w:fill="CCCCFF"/>
                <w:lang w:val="en-GB"/>
              </w:rPr>
              <w:t>Congestion</w:t>
            </w:r>
            <w:proofErr w:type="spellEnd"/>
          </w:p>
        </w:tc>
        <w:tc>
          <w:tcPr>
            <w:tcW w:w="765" w:type="dxa"/>
            <w:tcBorders>
              <w:top w:val="single" w:sz="4" w:space="0" w:color="auto"/>
              <w:left w:val="single" w:sz="4" w:space="0" w:color="auto"/>
              <w:bottom w:val="single" w:sz="4" w:space="0" w:color="auto"/>
              <w:right w:val="single" w:sz="4" w:space="0" w:color="auto"/>
            </w:tcBorders>
            <w:vAlign w:val="center"/>
          </w:tcPr>
          <w:p w14:paraId="604B5C0A" w14:textId="77777777" w:rsidR="00A51CDC" w:rsidRPr="00E7759A" w:rsidRDefault="00A51CDC" w:rsidP="00E91818">
            <w:pPr>
              <w:spacing w:after="0"/>
              <w:rPr>
                <w:rFonts w:cs="Calibri"/>
                <w:sz w:val="20"/>
                <w:szCs w:val="20"/>
                <w:lang w:val="en-GB"/>
              </w:rPr>
            </w:pPr>
            <w:r w:rsidRPr="00E7759A">
              <w:rPr>
                <w:rFonts w:cs="Calibri"/>
                <w:sz w:val="20"/>
                <w:szCs w:val="20"/>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4616E4CB" w14:textId="77777777" w:rsidR="00A51CDC" w:rsidRPr="00E7759A" w:rsidRDefault="00A51CDC" w:rsidP="00E91818">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4212" w:type="dxa"/>
            <w:tcBorders>
              <w:top w:val="single" w:sz="4" w:space="0" w:color="auto"/>
              <w:left w:val="single" w:sz="4" w:space="0" w:color="auto"/>
              <w:bottom w:val="single" w:sz="4" w:space="0" w:color="auto"/>
              <w:right w:val="single" w:sz="4" w:space="0" w:color="auto"/>
            </w:tcBorders>
            <w:vAlign w:val="center"/>
          </w:tcPr>
          <w:p w14:paraId="77540E91" w14:textId="77777777" w:rsidR="00A51CDC" w:rsidRPr="00446B61" w:rsidRDefault="00A51CDC" w:rsidP="00E91818">
            <w:pPr>
              <w:spacing w:after="0"/>
              <w:jc w:val="both"/>
              <w:rPr>
                <w:rFonts w:cs="Calibri"/>
                <w:sz w:val="20"/>
                <w:szCs w:val="20"/>
                <w:highlight w:val="lightGray"/>
                <w:lang w:val="fr-FR"/>
              </w:rPr>
            </w:pPr>
            <w:r w:rsidRPr="00446B61">
              <w:rPr>
                <w:rFonts w:cs="Calibri"/>
                <w:sz w:val="20"/>
                <w:szCs w:val="20"/>
                <w:highlight w:val="lightGray"/>
                <w:lang w:val="fr-FR"/>
              </w:rPr>
              <w:t>Ce champ vaut « </w:t>
            </w:r>
            <w:proofErr w:type="spellStart"/>
            <w:r w:rsidRPr="00446B61">
              <w:rPr>
                <w:rFonts w:cs="Calibri"/>
                <w:sz w:val="20"/>
                <w:szCs w:val="20"/>
                <w:highlight w:val="lightGray"/>
                <w:lang w:val="fr-FR"/>
              </w:rPr>
              <w:t>true</w:t>
            </w:r>
            <w:proofErr w:type="spellEnd"/>
            <w:r w:rsidRPr="00446B61">
              <w:rPr>
                <w:rFonts w:cs="Calibri"/>
                <w:sz w:val="20"/>
                <w:szCs w:val="20"/>
                <w:highlight w:val="lightGray"/>
                <w:lang w:val="fr-FR"/>
              </w:rPr>
              <w:t xml:space="preserve"> » si le </w:t>
            </w:r>
            <w:proofErr w:type="spellStart"/>
            <w:r w:rsidRPr="00446B61">
              <w:rPr>
                <w:rFonts w:cs="Calibri"/>
                <w:sz w:val="20"/>
                <w:szCs w:val="20"/>
                <w:highlight w:val="lightGray"/>
                <w:lang w:val="fr-FR"/>
              </w:rPr>
              <w:t>vehicule</w:t>
            </w:r>
            <w:proofErr w:type="spellEnd"/>
            <w:r w:rsidRPr="00446B61">
              <w:rPr>
                <w:rFonts w:cs="Calibri"/>
                <w:sz w:val="20"/>
                <w:szCs w:val="20"/>
                <w:highlight w:val="lightGray"/>
                <w:lang w:val="fr-FR"/>
              </w:rPr>
              <w:t xml:space="preserve"> est pris dans un embouteillage (ou plus généralement un incident d’exploitation).</w:t>
            </w:r>
          </w:p>
          <w:p w14:paraId="6EBFD42C" w14:textId="77777777" w:rsidR="00A51CDC" w:rsidRPr="00446B61" w:rsidRDefault="00A51CDC" w:rsidP="00E91818">
            <w:pPr>
              <w:spacing w:after="0"/>
              <w:jc w:val="both"/>
              <w:rPr>
                <w:rFonts w:cs="Calibri"/>
                <w:i/>
                <w:sz w:val="20"/>
                <w:szCs w:val="20"/>
                <w:highlight w:val="lightGray"/>
                <w:shd w:val="clear" w:color="auto" w:fill="CCCCFF"/>
              </w:rPr>
            </w:pPr>
            <w:r w:rsidRPr="00446B61">
              <w:rPr>
                <w:rFonts w:cs="Calibri"/>
                <w:sz w:val="20"/>
                <w:szCs w:val="20"/>
                <w:highlight w:val="lightGray"/>
              </w:rPr>
              <w:t xml:space="preserve">Valeur par </w:t>
            </w:r>
            <w:proofErr w:type="spellStart"/>
            <w:proofErr w:type="gramStart"/>
            <w:r w:rsidRPr="00446B61">
              <w:rPr>
                <w:rFonts w:cs="Calibri"/>
                <w:sz w:val="20"/>
                <w:szCs w:val="20"/>
                <w:highlight w:val="lightGray"/>
              </w:rPr>
              <w:t>défaut</w:t>
            </w:r>
            <w:proofErr w:type="spellEnd"/>
            <w:r w:rsidRPr="00446B61">
              <w:rPr>
                <w:rFonts w:cs="Calibri"/>
                <w:sz w:val="20"/>
                <w:szCs w:val="20"/>
                <w:highlight w:val="lightGray"/>
              </w:rPr>
              <w:t> :</w:t>
            </w:r>
            <w:proofErr w:type="gramEnd"/>
            <w:r w:rsidRPr="00446B61">
              <w:rPr>
                <w:rFonts w:cs="Calibri"/>
                <w:sz w:val="20"/>
                <w:szCs w:val="20"/>
                <w:highlight w:val="lightGray"/>
              </w:rPr>
              <w:t xml:space="preserve"> « false »</w:t>
            </w:r>
          </w:p>
        </w:tc>
      </w:tr>
      <w:tr w:rsidR="00A51CDC" w:rsidRPr="00E7759A" w14:paraId="403FE61C" w14:textId="77777777" w:rsidTr="005901EB">
        <w:trPr>
          <w:jc w:val="center"/>
        </w:trPr>
        <w:tc>
          <w:tcPr>
            <w:tcW w:w="1592" w:type="dxa"/>
            <w:vMerge/>
            <w:tcBorders>
              <w:left w:val="single" w:sz="4" w:space="0" w:color="auto"/>
              <w:right w:val="single" w:sz="4" w:space="0" w:color="auto"/>
            </w:tcBorders>
            <w:vAlign w:val="center"/>
          </w:tcPr>
          <w:p w14:paraId="18A1BDAC" w14:textId="77777777" w:rsidR="00A51CDC" w:rsidRPr="00E7759A" w:rsidRDefault="00A51CDC" w:rsidP="00E91818">
            <w:pPr>
              <w:spacing w:after="0"/>
              <w:rPr>
                <w:rFonts w:cs="Calibri"/>
                <w:i/>
                <w:sz w:val="20"/>
                <w:szCs w:val="20"/>
              </w:rPr>
            </w:pPr>
          </w:p>
        </w:tc>
        <w:tc>
          <w:tcPr>
            <w:tcW w:w="1353" w:type="dxa"/>
            <w:tcBorders>
              <w:top w:val="single" w:sz="4" w:space="0" w:color="auto"/>
              <w:left w:val="single" w:sz="4" w:space="0" w:color="auto"/>
              <w:bottom w:val="single" w:sz="4" w:space="0" w:color="auto"/>
              <w:right w:val="single" w:sz="4" w:space="0" w:color="auto"/>
            </w:tcBorders>
            <w:vAlign w:val="center"/>
          </w:tcPr>
          <w:p w14:paraId="0FF62AAE" w14:textId="77777777" w:rsidR="00A51CDC" w:rsidRPr="00E7759A" w:rsidRDefault="00A51CDC" w:rsidP="00E91818">
            <w:pPr>
              <w:spacing w:after="0"/>
              <w:rPr>
                <w:rFonts w:cs="Calibri"/>
                <w:b/>
                <w:i/>
                <w:sz w:val="20"/>
                <w:szCs w:val="20"/>
                <w:highlight w:val="yellow"/>
                <w:shd w:val="clear" w:color="auto" w:fill="00FF00"/>
                <w:lang w:val="en-GB"/>
              </w:rPr>
            </w:pPr>
            <w:proofErr w:type="spellStart"/>
            <w:r w:rsidRPr="00E7759A">
              <w:rPr>
                <w:rFonts w:cs="Calibri"/>
                <w:b/>
                <w:i/>
                <w:sz w:val="20"/>
                <w:szCs w:val="20"/>
                <w:highlight w:val="lightGray"/>
                <w:shd w:val="clear" w:color="auto" w:fill="00FF00"/>
                <w:lang w:val="en-GB"/>
              </w:rPr>
              <w:t>InPanic</w:t>
            </w:r>
            <w:proofErr w:type="spellEnd"/>
          </w:p>
        </w:tc>
        <w:tc>
          <w:tcPr>
            <w:tcW w:w="765" w:type="dxa"/>
            <w:tcBorders>
              <w:top w:val="single" w:sz="4" w:space="0" w:color="auto"/>
              <w:left w:val="single" w:sz="4" w:space="0" w:color="auto"/>
              <w:bottom w:val="single" w:sz="4" w:space="0" w:color="auto"/>
              <w:right w:val="single" w:sz="4" w:space="0" w:color="auto"/>
            </w:tcBorders>
            <w:vAlign w:val="center"/>
          </w:tcPr>
          <w:p w14:paraId="71D01BB7" w14:textId="77777777" w:rsidR="00A51CDC" w:rsidRPr="00E7759A" w:rsidRDefault="00A51CDC" w:rsidP="00E91818">
            <w:pPr>
              <w:spacing w:after="0"/>
              <w:rPr>
                <w:rFonts w:cs="Calibri"/>
                <w:sz w:val="20"/>
                <w:szCs w:val="20"/>
                <w:lang w:val="en-GB"/>
              </w:rPr>
            </w:pPr>
            <w:r w:rsidRPr="00E7759A">
              <w:rPr>
                <w:rFonts w:cs="Calibri"/>
                <w:sz w:val="20"/>
                <w:szCs w:val="20"/>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57C438C2" w14:textId="77777777" w:rsidR="00A51CDC" w:rsidRPr="00E7759A" w:rsidRDefault="00A51CDC" w:rsidP="00E91818">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4212" w:type="dxa"/>
            <w:tcBorders>
              <w:top w:val="single" w:sz="4" w:space="0" w:color="auto"/>
              <w:left w:val="single" w:sz="4" w:space="0" w:color="auto"/>
              <w:bottom w:val="single" w:sz="4" w:space="0" w:color="auto"/>
              <w:right w:val="single" w:sz="4" w:space="0" w:color="auto"/>
            </w:tcBorders>
            <w:vAlign w:val="center"/>
          </w:tcPr>
          <w:p w14:paraId="1DC25F4B" w14:textId="77777777" w:rsidR="00A51CDC" w:rsidRPr="00446B61" w:rsidRDefault="00A51CDC" w:rsidP="00E91818">
            <w:pPr>
              <w:spacing w:after="0"/>
              <w:jc w:val="both"/>
              <w:rPr>
                <w:rFonts w:cs="Calibri"/>
                <w:sz w:val="20"/>
                <w:szCs w:val="20"/>
                <w:highlight w:val="lightGray"/>
                <w:lang w:val="fr-FR"/>
              </w:rPr>
            </w:pPr>
            <w:r w:rsidRPr="00446B61">
              <w:rPr>
                <w:rFonts w:cs="Calibri"/>
                <w:sz w:val="20"/>
                <w:szCs w:val="20"/>
                <w:highlight w:val="lightGray"/>
                <w:lang w:val="fr-FR"/>
              </w:rPr>
              <w:t>Indique que l'alarme du véhicule est activée.</w:t>
            </w:r>
          </w:p>
          <w:p w14:paraId="44CE7A8A" w14:textId="77777777" w:rsidR="00A51CDC" w:rsidRPr="00446B61" w:rsidRDefault="00A51CDC" w:rsidP="00E91818">
            <w:pPr>
              <w:spacing w:after="0"/>
              <w:jc w:val="both"/>
              <w:rPr>
                <w:rFonts w:cs="Calibri"/>
                <w:sz w:val="20"/>
                <w:szCs w:val="20"/>
                <w:highlight w:val="lightGray"/>
              </w:rPr>
            </w:pPr>
            <w:r w:rsidRPr="00446B61">
              <w:rPr>
                <w:rFonts w:cs="Calibri"/>
                <w:sz w:val="20"/>
                <w:szCs w:val="20"/>
                <w:highlight w:val="lightGray"/>
              </w:rPr>
              <w:t xml:space="preserve">Valeur par </w:t>
            </w:r>
            <w:proofErr w:type="spellStart"/>
            <w:proofErr w:type="gramStart"/>
            <w:r w:rsidRPr="00446B61">
              <w:rPr>
                <w:rFonts w:cs="Calibri"/>
                <w:sz w:val="20"/>
                <w:szCs w:val="20"/>
                <w:highlight w:val="lightGray"/>
              </w:rPr>
              <w:t>défaut</w:t>
            </w:r>
            <w:proofErr w:type="spellEnd"/>
            <w:r w:rsidRPr="00446B61">
              <w:rPr>
                <w:rFonts w:cs="Calibri"/>
                <w:sz w:val="20"/>
                <w:szCs w:val="20"/>
                <w:highlight w:val="lightGray"/>
              </w:rPr>
              <w:t> :</w:t>
            </w:r>
            <w:proofErr w:type="gramEnd"/>
            <w:r w:rsidRPr="00446B61">
              <w:rPr>
                <w:rFonts w:cs="Calibri"/>
                <w:sz w:val="20"/>
                <w:szCs w:val="20"/>
                <w:highlight w:val="lightGray"/>
              </w:rPr>
              <w:t xml:space="preserve"> « false »</w:t>
            </w:r>
          </w:p>
        </w:tc>
      </w:tr>
      <w:tr w:rsidR="00A51CDC" w:rsidRPr="00E7759A" w14:paraId="63F48AC9" w14:textId="77777777" w:rsidTr="005901EB">
        <w:trPr>
          <w:jc w:val="center"/>
          <w:hidden/>
        </w:trPr>
        <w:tc>
          <w:tcPr>
            <w:tcW w:w="1592" w:type="dxa"/>
            <w:vMerge/>
            <w:tcBorders>
              <w:left w:val="single" w:sz="4" w:space="0" w:color="auto"/>
              <w:right w:val="single" w:sz="4" w:space="0" w:color="auto"/>
            </w:tcBorders>
            <w:vAlign w:val="center"/>
          </w:tcPr>
          <w:p w14:paraId="6E6BA22D" w14:textId="77777777" w:rsidR="00A51CDC" w:rsidRPr="00E7759A" w:rsidRDefault="00A51CDC" w:rsidP="00E91818">
            <w:pPr>
              <w:spacing w:after="0"/>
              <w:rPr>
                <w:rFonts w:cs="Calibri"/>
                <w:i/>
                <w:vanish/>
                <w:sz w:val="20"/>
                <w:szCs w:val="20"/>
              </w:rPr>
            </w:pPr>
          </w:p>
        </w:tc>
        <w:tc>
          <w:tcPr>
            <w:tcW w:w="1353" w:type="dxa"/>
            <w:tcBorders>
              <w:top w:val="single" w:sz="4" w:space="0" w:color="auto"/>
              <w:left w:val="single" w:sz="4" w:space="0" w:color="auto"/>
              <w:bottom w:val="single" w:sz="4" w:space="0" w:color="auto"/>
              <w:right w:val="single" w:sz="4" w:space="0" w:color="auto"/>
            </w:tcBorders>
            <w:vAlign w:val="center"/>
          </w:tcPr>
          <w:p w14:paraId="323988AB" w14:textId="77777777" w:rsidR="00A51CDC" w:rsidRPr="00E7759A" w:rsidRDefault="00A51CDC" w:rsidP="00E9181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Prediction</w:t>
            </w:r>
            <w:r w:rsidRPr="00E7759A">
              <w:rPr>
                <w:rFonts w:cs="Calibri"/>
                <w:b/>
                <w:i/>
                <w:vanish/>
                <w:sz w:val="20"/>
                <w:szCs w:val="20"/>
                <w:highlight w:val="cyan"/>
                <w:lang w:val="en-GB"/>
              </w:rPr>
              <w:softHyphen/>
              <w:t>Inaccurate</w:t>
            </w:r>
            <w:proofErr w:type="spellEnd"/>
          </w:p>
        </w:tc>
        <w:tc>
          <w:tcPr>
            <w:tcW w:w="765" w:type="dxa"/>
            <w:tcBorders>
              <w:top w:val="single" w:sz="4" w:space="0" w:color="auto"/>
              <w:left w:val="single" w:sz="4" w:space="0" w:color="auto"/>
              <w:bottom w:val="single" w:sz="4" w:space="0" w:color="auto"/>
              <w:right w:val="single" w:sz="4" w:space="0" w:color="auto"/>
            </w:tcBorders>
            <w:vAlign w:val="center"/>
          </w:tcPr>
          <w:p w14:paraId="643CC662" w14:textId="77777777" w:rsidR="00A51CDC" w:rsidRPr="00E7759A" w:rsidRDefault="00A51CDC" w:rsidP="00E91818">
            <w:pPr>
              <w:spacing w:after="0"/>
              <w:rPr>
                <w:rFonts w:cs="Calibri"/>
                <w:vanish/>
                <w:sz w:val="20"/>
                <w:szCs w:val="20"/>
                <w:highlight w:val="cyan"/>
                <w:lang w:val="en-GB"/>
              </w:rPr>
            </w:pPr>
            <w:r w:rsidRPr="00E7759A">
              <w:rPr>
                <w:rFonts w:cs="Calibri"/>
                <w:vanish/>
                <w:sz w:val="20"/>
                <w:szCs w:val="20"/>
                <w:highlight w:val="cyan"/>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0A939BA2" w14:textId="77777777" w:rsidR="00A51CDC" w:rsidRPr="00E7759A" w:rsidRDefault="00A51CDC" w:rsidP="00E91818">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4212" w:type="dxa"/>
            <w:tcBorders>
              <w:top w:val="single" w:sz="4" w:space="0" w:color="auto"/>
              <w:left w:val="single" w:sz="4" w:space="0" w:color="auto"/>
              <w:bottom w:val="single" w:sz="4" w:space="0" w:color="auto"/>
              <w:right w:val="single" w:sz="4" w:space="0" w:color="auto"/>
            </w:tcBorders>
            <w:vAlign w:val="center"/>
          </w:tcPr>
          <w:p w14:paraId="5BC65D42" w14:textId="77777777" w:rsidR="00A51CDC" w:rsidRPr="00E7759A" w:rsidRDefault="00A51CDC" w:rsidP="00E91818">
            <w:pPr>
              <w:spacing w:after="0"/>
              <w:jc w:val="both"/>
              <w:rPr>
                <w:rFonts w:cs="Calibri"/>
                <w:vanish/>
                <w:sz w:val="20"/>
                <w:szCs w:val="20"/>
                <w:highlight w:val="cyan"/>
                <w:lang w:val="en-GB"/>
              </w:rPr>
            </w:pPr>
            <w:r w:rsidRPr="00E7759A">
              <w:rPr>
                <w:rFonts w:cs="Calibri"/>
                <w:vanish/>
                <w:sz w:val="20"/>
                <w:szCs w:val="20"/>
                <w:highlight w:val="cyan"/>
                <w:lang w:val="en-GB"/>
              </w:rPr>
              <w:t>Whether the prediction should be judged as inaccurate.</w:t>
            </w:r>
          </w:p>
        </w:tc>
      </w:tr>
      <w:tr w:rsidR="00A51CDC" w:rsidRPr="00E7759A" w14:paraId="2E1ECAD8" w14:textId="77777777" w:rsidTr="005901EB">
        <w:trPr>
          <w:jc w:val="center"/>
          <w:hidden/>
        </w:trPr>
        <w:tc>
          <w:tcPr>
            <w:tcW w:w="1592" w:type="dxa"/>
            <w:vMerge/>
            <w:tcBorders>
              <w:left w:val="single" w:sz="4" w:space="0" w:color="auto"/>
              <w:right w:val="single" w:sz="4" w:space="0" w:color="auto"/>
            </w:tcBorders>
            <w:vAlign w:val="center"/>
          </w:tcPr>
          <w:p w14:paraId="377D2ABF" w14:textId="77777777" w:rsidR="00A51CDC" w:rsidRPr="00E7759A" w:rsidRDefault="00A51CDC" w:rsidP="00E91818">
            <w:pPr>
              <w:spacing w:after="0"/>
              <w:rPr>
                <w:rFonts w:cs="Calibri"/>
                <w:i/>
                <w:vanish/>
                <w:sz w:val="20"/>
                <w:szCs w:val="20"/>
                <w:highlight w:val="cyan"/>
                <w:lang w:val="en-GB"/>
              </w:rPr>
            </w:pPr>
          </w:p>
        </w:tc>
        <w:tc>
          <w:tcPr>
            <w:tcW w:w="1353" w:type="dxa"/>
            <w:tcBorders>
              <w:top w:val="single" w:sz="4" w:space="0" w:color="auto"/>
              <w:left w:val="single" w:sz="4" w:space="0" w:color="auto"/>
              <w:bottom w:val="single" w:sz="4" w:space="0" w:color="auto"/>
              <w:right w:val="single" w:sz="4" w:space="0" w:color="auto"/>
            </w:tcBorders>
            <w:vAlign w:val="center"/>
          </w:tcPr>
          <w:p w14:paraId="57DDA02D" w14:textId="77777777" w:rsidR="00A51CDC" w:rsidRPr="00E7759A" w:rsidRDefault="00A51CDC" w:rsidP="00E9181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DataSource</w:t>
            </w:r>
            <w:proofErr w:type="spellEnd"/>
          </w:p>
        </w:tc>
        <w:tc>
          <w:tcPr>
            <w:tcW w:w="765" w:type="dxa"/>
            <w:tcBorders>
              <w:top w:val="single" w:sz="4" w:space="0" w:color="auto"/>
              <w:left w:val="single" w:sz="4" w:space="0" w:color="auto"/>
              <w:bottom w:val="single" w:sz="4" w:space="0" w:color="auto"/>
              <w:right w:val="single" w:sz="4" w:space="0" w:color="auto"/>
            </w:tcBorders>
            <w:vAlign w:val="center"/>
          </w:tcPr>
          <w:p w14:paraId="6C56C06D" w14:textId="77777777" w:rsidR="00A51CDC" w:rsidRPr="00E7759A" w:rsidRDefault="00A51CDC" w:rsidP="00E91818">
            <w:pPr>
              <w:spacing w:after="0"/>
              <w:rPr>
                <w:rFonts w:cs="Calibri"/>
                <w:vanish/>
                <w:sz w:val="20"/>
                <w:szCs w:val="20"/>
                <w:highlight w:val="cyan"/>
                <w:lang w:val="en-GB"/>
              </w:rPr>
            </w:pPr>
            <w:r w:rsidRPr="00E7759A">
              <w:rPr>
                <w:rFonts w:cs="Calibri"/>
                <w:vanish/>
                <w:sz w:val="20"/>
                <w:szCs w:val="20"/>
                <w:highlight w:val="cyan"/>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57210CE2" w14:textId="77777777" w:rsidR="00A51CDC" w:rsidRPr="00E7759A" w:rsidRDefault="00A51CDC" w:rsidP="00E91818">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xsd:string</w:t>
            </w:r>
            <w:proofErr w:type="spellEnd"/>
            <w:proofErr w:type="gramEnd"/>
          </w:p>
        </w:tc>
        <w:tc>
          <w:tcPr>
            <w:tcW w:w="4212" w:type="dxa"/>
            <w:tcBorders>
              <w:top w:val="single" w:sz="4" w:space="0" w:color="auto"/>
              <w:left w:val="single" w:sz="4" w:space="0" w:color="auto"/>
              <w:bottom w:val="single" w:sz="4" w:space="0" w:color="auto"/>
              <w:right w:val="single" w:sz="4" w:space="0" w:color="auto"/>
            </w:tcBorders>
            <w:vAlign w:val="center"/>
          </w:tcPr>
          <w:p w14:paraId="29F81A89" w14:textId="77777777" w:rsidR="00A51CDC" w:rsidRPr="00E7759A" w:rsidRDefault="00A51CDC" w:rsidP="00E91818">
            <w:pPr>
              <w:spacing w:after="0"/>
              <w:jc w:val="both"/>
              <w:rPr>
                <w:rFonts w:cs="Calibri"/>
                <w:vanish/>
                <w:sz w:val="20"/>
                <w:szCs w:val="20"/>
                <w:lang w:val="en-GB"/>
              </w:rPr>
            </w:pPr>
            <w:r w:rsidRPr="00E7759A">
              <w:rPr>
                <w:rFonts w:cs="Calibri"/>
                <w:vanish/>
                <w:sz w:val="20"/>
                <w:szCs w:val="20"/>
                <w:highlight w:val="cyan"/>
                <w:lang w:val="en-GB"/>
              </w:rPr>
              <w:t>System originating real-time data, if other than producer. Can be used to make judgements of relative quality and accuracy of a proxied source compared to other feeds.</w:t>
            </w:r>
          </w:p>
        </w:tc>
      </w:tr>
      <w:tr w:rsidR="00A51CDC" w:rsidRPr="00E7759A" w14:paraId="3854A069" w14:textId="77777777" w:rsidTr="005901EB">
        <w:trPr>
          <w:jc w:val="center"/>
          <w:hidden/>
        </w:trPr>
        <w:tc>
          <w:tcPr>
            <w:tcW w:w="1592" w:type="dxa"/>
            <w:vMerge/>
            <w:tcBorders>
              <w:left w:val="single" w:sz="4" w:space="0" w:color="auto"/>
              <w:bottom w:val="single" w:sz="4" w:space="0" w:color="auto"/>
              <w:right w:val="single" w:sz="4" w:space="0" w:color="auto"/>
            </w:tcBorders>
            <w:vAlign w:val="center"/>
          </w:tcPr>
          <w:p w14:paraId="6E588879" w14:textId="77777777" w:rsidR="00A51CDC" w:rsidRPr="00E7759A" w:rsidRDefault="00A51CDC" w:rsidP="00E91818">
            <w:pPr>
              <w:spacing w:after="0"/>
              <w:rPr>
                <w:rFonts w:cs="Calibri"/>
                <w:i/>
                <w:vanish/>
                <w:sz w:val="20"/>
                <w:szCs w:val="20"/>
                <w:lang w:val="en-GB"/>
              </w:rPr>
            </w:pPr>
          </w:p>
        </w:tc>
        <w:tc>
          <w:tcPr>
            <w:tcW w:w="1353" w:type="dxa"/>
            <w:tcBorders>
              <w:top w:val="single" w:sz="4" w:space="0" w:color="auto"/>
              <w:left w:val="single" w:sz="4" w:space="0" w:color="auto"/>
              <w:bottom w:val="single" w:sz="4" w:space="0" w:color="auto"/>
              <w:right w:val="single" w:sz="4" w:space="0" w:color="auto"/>
            </w:tcBorders>
            <w:vAlign w:val="center"/>
          </w:tcPr>
          <w:p w14:paraId="55787926" w14:textId="77777777" w:rsidR="00A51CDC" w:rsidRPr="00E7759A" w:rsidRDefault="00A51CDC" w:rsidP="00E9181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Confidence</w:t>
            </w:r>
            <w:r w:rsidRPr="00E7759A">
              <w:rPr>
                <w:rFonts w:cs="Calibri"/>
                <w:b/>
                <w:i/>
                <w:vanish/>
                <w:sz w:val="20"/>
                <w:szCs w:val="20"/>
                <w:highlight w:val="cyan"/>
                <w:lang w:val="en-GB"/>
              </w:rPr>
              <w:softHyphen/>
              <w:t>Level</w:t>
            </w:r>
            <w:proofErr w:type="spellEnd"/>
          </w:p>
        </w:tc>
        <w:tc>
          <w:tcPr>
            <w:tcW w:w="765" w:type="dxa"/>
            <w:tcBorders>
              <w:top w:val="single" w:sz="4" w:space="0" w:color="auto"/>
              <w:left w:val="single" w:sz="4" w:space="0" w:color="auto"/>
              <w:bottom w:val="single" w:sz="4" w:space="0" w:color="auto"/>
              <w:right w:val="single" w:sz="4" w:space="0" w:color="auto"/>
            </w:tcBorders>
            <w:vAlign w:val="center"/>
          </w:tcPr>
          <w:p w14:paraId="09CC95ED" w14:textId="77777777" w:rsidR="00A51CDC" w:rsidRPr="00E7759A" w:rsidRDefault="00A51CDC" w:rsidP="00E91818">
            <w:pPr>
              <w:spacing w:after="0"/>
              <w:rPr>
                <w:rFonts w:cs="Calibri"/>
                <w:vanish/>
                <w:sz w:val="20"/>
                <w:szCs w:val="20"/>
                <w:highlight w:val="cyan"/>
                <w:lang w:val="en-GB"/>
              </w:rPr>
            </w:pPr>
            <w:r w:rsidRPr="00E7759A">
              <w:rPr>
                <w:rFonts w:cs="Calibri"/>
                <w:vanish/>
                <w:sz w:val="20"/>
                <w:szCs w:val="20"/>
                <w:highlight w:val="cyan"/>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08A066E3" w14:textId="77777777" w:rsidR="00A51CDC" w:rsidRPr="00E7759A" w:rsidRDefault="00A51CDC" w:rsidP="00E91818">
            <w:pPr>
              <w:spacing w:after="0"/>
              <w:rPr>
                <w:rFonts w:cs="Calibri"/>
                <w:i/>
                <w:vanish/>
                <w:sz w:val="20"/>
                <w:szCs w:val="20"/>
                <w:highlight w:val="cyan"/>
                <w:lang w:val="en-GB"/>
              </w:rPr>
            </w:pPr>
            <w:r w:rsidRPr="00E7759A">
              <w:rPr>
                <w:rFonts w:cs="Calibri"/>
                <w:i/>
                <w:vanish/>
                <w:sz w:val="20"/>
                <w:szCs w:val="20"/>
                <w:highlight w:val="cyan"/>
                <w:lang w:val="en-GB"/>
              </w:rPr>
              <w:t xml:space="preserve">certain | </w:t>
            </w:r>
            <w:proofErr w:type="spellStart"/>
            <w:r w:rsidRPr="00E7759A">
              <w:rPr>
                <w:rFonts w:cs="Calibri"/>
                <w:i/>
                <w:vanish/>
                <w:sz w:val="20"/>
                <w:szCs w:val="20"/>
                <w:highlight w:val="cyan"/>
                <w:lang w:val="en-GB"/>
              </w:rPr>
              <w:t>veryReliable</w:t>
            </w:r>
            <w:proofErr w:type="spellEnd"/>
            <w:r w:rsidRPr="00E7759A">
              <w:rPr>
                <w:rFonts w:cs="Calibri"/>
                <w:i/>
                <w:vanish/>
                <w:sz w:val="20"/>
                <w:szCs w:val="20"/>
                <w:highlight w:val="cyan"/>
                <w:lang w:val="en-GB"/>
              </w:rPr>
              <w:t xml:space="preserve"> | reliable | </w:t>
            </w:r>
            <w:proofErr w:type="spellStart"/>
            <w:r w:rsidRPr="00E7759A">
              <w:rPr>
                <w:rFonts w:cs="Calibri"/>
                <w:i/>
                <w:vanish/>
                <w:sz w:val="20"/>
                <w:szCs w:val="20"/>
                <w:highlight w:val="cyan"/>
                <w:lang w:val="en-GB"/>
              </w:rPr>
              <w:t>probablyReliable</w:t>
            </w:r>
            <w:proofErr w:type="spellEnd"/>
            <w:r w:rsidRPr="00E7759A">
              <w:rPr>
                <w:rFonts w:cs="Calibri"/>
                <w:i/>
                <w:vanish/>
                <w:sz w:val="20"/>
                <w:szCs w:val="20"/>
                <w:highlight w:val="cyan"/>
                <w:lang w:val="en-GB"/>
              </w:rPr>
              <w:t xml:space="preserve"> | unconfirmed</w:t>
            </w:r>
          </w:p>
        </w:tc>
        <w:tc>
          <w:tcPr>
            <w:tcW w:w="4212" w:type="dxa"/>
            <w:tcBorders>
              <w:top w:val="single" w:sz="4" w:space="0" w:color="auto"/>
              <w:left w:val="single" w:sz="4" w:space="0" w:color="auto"/>
              <w:bottom w:val="single" w:sz="4" w:space="0" w:color="auto"/>
              <w:right w:val="single" w:sz="4" w:space="0" w:color="auto"/>
            </w:tcBorders>
            <w:vAlign w:val="center"/>
          </w:tcPr>
          <w:p w14:paraId="0C97D860" w14:textId="77777777" w:rsidR="00A51CDC" w:rsidRPr="00E7759A" w:rsidRDefault="00A51CDC" w:rsidP="00E91818">
            <w:pPr>
              <w:spacing w:after="0"/>
              <w:jc w:val="both"/>
              <w:rPr>
                <w:rFonts w:cs="Calibri"/>
                <w:vanish/>
                <w:sz w:val="20"/>
                <w:szCs w:val="20"/>
                <w:lang w:val="en-GB"/>
              </w:rPr>
            </w:pPr>
            <w:r w:rsidRPr="00E7759A">
              <w:rPr>
                <w:rFonts w:cs="Calibri"/>
                <w:vanish/>
                <w:sz w:val="20"/>
                <w:szCs w:val="20"/>
                <w:highlight w:val="cyan"/>
                <w:lang w:val="en-GB"/>
              </w:rPr>
              <w:t>A confidence level associated with data.</w:t>
            </w:r>
          </w:p>
        </w:tc>
      </w:tr>
      <w:tr w:rsidR="00A51CDC" w:rsidRPr="00E32CB2" w14:paraId="518F6B41" w14:textId="77777777" w:rsidTr="00B3093F">
        <w:trPr>
          <w:jc w:val="center"/>
        </w:trPr>
        <w:tc>
          <w:tcPr>
            <w:tcW w:w="1592" w:type="dxa"/>
            <w:vMerge w:val="restart"/>
            <w:tcBorders>
              <w:top w:val="single" w:sz="4" w:space="0" w:color="auto"/>
              <w:left w:val="single" w:sz="4" w:space="0" w:color="auto"/>
              <w:right w:val="single" w:sz="4" w:space="0" w:color="auto"/>
            </w:tcBorders>
            <w:vAlign w:val="center"/>
          </w:tcPr>
          <w:p w14:paraId="219AA534" w14:textId="77777777" w:rsidR="00A51CDC" w:rsidRPr="00E7759A" w:rsidRDefault="00A51CDC" w:rsidP="00E91818">
            <w:pPr>
              <w:spacing w:after="0"/>
              <w:rPr>
                <w:rFonts w:cs="Calibri"/>
                <w:i/>
                <w:sz w:val="20"/>
                <w:szCs w:val="20"/>
                <w:lang w:val="en-GB"/>
              </w:rPr>
            </w:pPr>
            <w:r w:rsidRPr="00E7759A">
              <w:rPr>
                <w:rFonts w:cs="Calibri"/>
                <w:i/>
                <w:sz w:val="20"/>
                <w:szCs w:val="20"/>
                <w:lang w:val="en-GB"/>
              </w:rPr>
              <w:t xml:space="preserve">Progress Data  </w:t>
            </w:r>
          </w:p>
        </w:tc>
        <w:tc>
          <w:tcPr>
            <w:tcW w:w="1353" w:type="dxa"/>
            <w:tcBorders>
              <w:top w:val="single" w:sz="4" w:space="0" w:color="auto"/>
              <w:left w:val="single" w:sz="4" w:space="0" w:color="auto"/>
              <w:bottom w:val="single" w:sz="4" w:space="0" w:color="auto"/>
              <w:right w:val="single" w:sz="4" w:space="0" w:color="auto"/>
            </w:tcBorders>
            <w:vAlign w:val="center"/>
          </w:tcPr>
          <w:p w14:paraId="44C07330" w14:textId="77777777" w:rsidR="00A51CDC" w:rsidRPr="00E7759A" w:rsidRDefault="00A51CDC" w:rsidP="00E91818">
            <w:pPr>
              <w:spacing w:after="0"/>
              <w:rPr>
                <w:rFonts w:cs="Calibri"/>
                <w:b/>
                <w:i/>
                <w:sz w:val="20"/>
                <w:szCs w:val="20"/>
                <w:highlight w:val="lightGray"/>
                <w:shd w:val="clear" w:color="auto" w:fill="CCCCFF"/>
                <w:lang w:val="en-GB"/>
              </w:rPr>
            </w:pPr>
            <w:proofErr w:type="spellStart"/>
            <w:r w:rsidRPr="00E7759A">
              <w:rPr>
                <w:rFonts w:cs="Calibri"/>
                <w:b/>
                <w:i/>
                <w:sz w:val="20"/>
                <w:szCs w:val="20"/>
                <w:highlight w:val="lightGray"/>
                <w:shd w:val="clear" w:color="auto" w:fill="CCCCFF"/>
                <w:lang w:val="en-GB"/>
              </w:rPr>
              <w:t>Vehicle</w:t>
            </w:r>
            <w:r w:rsidRPr="00E7759A">
              <w:rPr>
                <w:rFonts w:cs="Calibri"/>
                <w:b/>
                <w:i/>
                <w:sz w:val="20"/>
                <w:szCs w:val="20"/>
                <w:highlight w:val="lightGray"/>
                <w:shd w:val="clear" w:color="auto" w:fill="CCCCFF"/>
                <w:lang w:val="en-GB"/>
              </w:rPr>
              <w:softHyphen/>
              <w:t>Location</w:t>
            </w:r>
            <w:proofErr w:type="spellEnd"/>
          </w:p>
        </w:tc>
        <w:tc>
          <w:tcPr>
            <w:tcW w:w="765" w:type="dxa"/>
            <w:tcBorders>
              <w:top w:val="single" w:sz="4" w:space="0" w:color="auto"/>
              <w:left w:val="single" w:sz="4" w:space="0" w:color="auto"/>
              <w:bottom w:val="single" w:sz="4" w:space="0" w:color="auto"/>
              <w:right w:val="single" w:sz="4" w:space="0" w:color="auto"/>
            </w:tcBorders>
            <w:vAlign w:val="center"/>
          </w:tcPr>
          <w:p w14:paraId="260FD43A" w14:textId="77777777" w:rsidR="00A51CDC" w:rsidRPr="00E7759A" w:rsidRDefault="00A51CDC" w:rsidP="00E91818">
            <w:pPr>
              <w:spacing w:after="0"/>
              <w:rPr>
                <w:rFonts w:cs="Calibri"/>
                <w:sz w:val="20"/>
                <w:szCs w:val="20"/>
              </w:rPr>
            </w:pPr>
            <w:r w:rsidRPr="00E7759A">
              <w:rPr>
                <w:rFonts w:cs="Calibri"/>
                <w:sz w:val="20"/>
                <w:szCs w:val="20"/>
              </w:rPr>
              <w:t>0:1</w:t>
            </w:r>
          </w:p>
        </w:tc>
        <w:tc>
          <w:tcPr>
            <w:tcW w:w="2048" w:type="dxa"/>
            <w:tcBorders>
              <w:top w:val="single" w:sz="4" w:space="0" w:color="auto"/>
              <w:left w:val="single" w:sz="4" w:space="0" w:color="auto"/>
              <w:bottom w:val="single" w:sz="4" w:space="0" w:color="auto"/>
              <w:right w:val="single" w:sz="4" w:space="0" w:color="auto"/>
            </w:tcBorders>
            <w:vAlign w:val="center"/>
          </w:tcPr>
          <w:p w14:paraId="484D7C1A" w14:textId="77777777" w:rsidR="00A51CDC" w:rsidRPr="00E7759A" w:rsidRDefault="00A51CDC" w:rsidP="00E91818">
            <w:pPr>
              <w:spacing w:after="0"/>
              <w:rPr>
                <w:rFonts w:cs="Calibri"/>
                <w:i/>
                <w:sz w:val="20"/>
                <w:szCs w:val="20"/>
              </w:rPr>
            </w:pPr>
            <w:proofErr w:type="spellStart"/>
            <w:r w:rsidRPr="00E7759A">
              <w:rPr>
                <w:rFonts w:cs="Calibri"/>
                <w:i/>
                <w:sz w:val="20"/>
                <w:szCs w:val="20"/>
              </w:rPr>
              <w:t>Location</w:t>
            </w:r>
            <w:r w:rsidRPr="00E7759A">
              <w:rPr>
                <w:rFonts w:cs="Calibri"/>
                <w:i/>
                <w:sz w:val="20"/>
                <w:szCs w:val="20"/>
              </w:rPr>
              <w:softHyphen/>
              <w:t>Structure</w:t>
            </w:r>
            <w:proofErr w:type="spellEnd"/>
            <w:r w:rsidRPr="00E7759A">
              <w:rPr>
                <w:rFonts w:cs="Calibri"/>
                <w:i/>
                <w:sz w:val="20"/>
                <w:szCs w:val="20"/>
              </w:rPr>
              <w:t xml:space="preserve"> </w:t>
            </w:r>
          </w:p>
        </w:tc>
        <w:tc>
          <w:tcPr>
            <w:tcW w:w="4212" w:type="dxa"/>
            <w:tcBorders>
              <w:top w:val="single" w:sz="4" w:space="0" w:color="auto"/>
              <w:left w:val="single" w:sz="4" w:space="0" w:color="auto"/>
              <w:bottom w:val="single" w:sz="4" w:space="0" w:color="auto"/>
              <w:right w:val="single" w:sz="4" w:space="0" w:color="auto"/>
            </w:tcBorders>
            <w:vAlign w:val="center"/>
          </w:tcPr>
          <w:p w14:paraId="5F9ED2C7" w14:textId="77777777" w:rsidR="00A51CDC" w:rsidRPr="00E7759A" w:rsidRDefault="00A51CDC" w:rsidP="00E91818">
            <w:pPr>
              <w:spacing w:after="0"/>
              <w:jc w:val="both"/>
              <w:rPr>
                <w:rFonts w:cs="Calibri"/>
                <w:sz w:val="20"/>
                <w:szCs w:val="20"/>
                <w:lang w:val="fr-FR"/>
              </w:rPr>
            </w:pPr>
            <w:r w:rsidRPr="00E7759A">
              <w:rPr>
                <w:rFonts w:cs="Calibri"/>
                <w:sz w:val="20"/>
                <w:szCs w:val="20"/>
                <w:lang w:val="fr-FR"/>
              </w:rPr>
              <w:t xml:space="preserve">Indique la position du véhicule (voir </w:t>
            </w:r>
            <w:proofErr w:type="spellStart"/>
            <w:r w:rsidRPr="00E7759A">
              <w:rPr>
                <w:rFonts w:cs="Calibri"/>
                <w:i/>
                <w:sz w:val="20"/>
                <w:szCs w:val="20"/>
                <w:lang w:val="fr-FR"/>
              </w:rPr>
              <w:t>Location</w:t>
            </w:r>
            <w:r w:rsidRPr="00E7759A">
              <w:rPr>
                <w:rFonts w:cs="Calibri"/>
                <w:i/>
                <w:sz w:val="20"/>
                <w:szCs w:val="20"/>
                <w:lang w:val="fr-FR"/>
              </w:rPr>
              <w:softHyphen/>
              <w:t>Structure</w:t>
            </w:r>
            <w:proofErr w:type="spellEnd"/>
            <w:r w:rsidRPr="00E7759A">
              <w:rPr>
                <w:rFonts w:cs="Calibri"/>
                <w:sz w:val="20"/>
                <w:szCs w:val="20"/>
                <w:lang w:val="fr-FR"/>
              </w:rPr>
              <w:t>).</w:t>
            </w:r>
          </w:p>
          <w:p w14:paraId="6B08F442" w14:textId="77777777" w:rsidR="00A51CDC" w:rsidRPr="00E7759A" w:rsidRDefault="00A51CDC" w:rsidP="00E91818">
            <w:pPr>
              <w:spacing w:after="0"/>
              <w:jc w:val="both"/>
              <w:rPr>
                <w:rFonts w:cs="Calibri"/>
                <w:i/>
                <w:sz w:val="20"/>
                <w:szCs w:val="20"/>
                <w:highlight w:val="cyan"/>
                <w:shd w:val="clear" w:color="auto" w:fill="CCCCFF"/>
                <w:lang w:val="fr-FR"/>
              </w:rPr>
            </w:pPr>
            <w:r w:rsidRPr="00E7759A">
              <w:rPr>
                <w:rFonts w:cs="Calibri"/>
                <w:sz w:val="20"/>
                <w:szCs w:val="20"/>
                <w:highlight w:val="lightGray"/>
                <w:lang w:val="fr-FR"/>
              </w:rPr>
              <w:t>Ce champ est obligatoire quand cette structure fait partie d’une réponse à une requête de type « </w:t>
            </w:r>
            <w:proofErr w:type="spellStart"/>
            <w:r w:rsidRPr="00E7759A">
              <w:rPr>
                <w:rFonts w:cs="Calibri"/>
                <w:sz w:val="20"/>
                <w:szCs w:val="20"/>
                <w:highlight w:val="lightGray"/>
                <w:lang w:val="fr-FR"/>
              </w:rPr>
              <w:t>vehicle</w:t>
            </w:r>
            <w:proofErr w:type="spellEnd"/>
            <w:r w:rsidRPr="00E7759A">
              <w:rPr>
                <w:rFonts w:cs="Calibri"/>
                <w:sz w:val="20"/>
                <w:szCs w:val="20"/>
                <w:highlight w:val="lightGray"/>
                <w:lang w:val="fr-FR"/>
              </w:rPr>
              <w:t xml:space="preserve"> monitoring »</w:t>
            </w:r>
            <w:r w:rsidRPr="00E7759A">
              <w:rPr>
                <w:rFonts w:cs="Calibri"/>
                <w:sz w:val="20"/>
                <w:szCs w:val="20"/>
                <w:lang w:val="fr-FR"/>
              </w:rPr>
              <w:t xml:space="preserve"> (il reste facultatif dans les autres cas).</w:t>
            </w:r>
          </w:p>
        </w:tc>
      </w:tr>
      <w:tr w:rsidR="00A51CDC" w:rsidRPr="00E32CB2" w14:paraId="5C84FBC4" w14:textId="77777777" w:rsidTr="00B3093F">
        <w:trPr>
          <w:jc w:val="center"/>
        </w:trPr>
        <w:tc>
          <w:tcPr>
            <w:tcW w:w="1592" w:type="dxa"/>
            <w:vMerge/>
            <w:tcBorders>
              <w:left w:val="single" w:sz="4" w:space="0" w:color="auto"/>
              <w:right w:val="single" w:sz="4" w:space="0" w:color="auto"/>
            </w:tcBorders>
            <w:vAlign w:val="center"/>
          </w:tcPr>
          <w:p w14:paraId="06129062" w14:textId="77777777" w:rsidR="00A51CDC" w:rsidRPr="00E7759A" w:rsidRDefault="00A51CDC" w:rsidP="00E91818">
            <w:pPr>
              <w:spacing w:after="0"/>
              <w:rPr>
                <w:rFonts w:cs="Calibri"/>
                <w:i/>
                <w:sz w:val="20"/>
                <w:szCs w:val="20"/>
                <w:lang w:val="fr-FR"/>
              </w:rPr>
            </w:pPr>
          </w:p>
        </w:tc>
        <w:tc>
          <w:tcPr>
            <w:tcW w:w="1353" w:type="dxa"/>
            <w:tcBorders>
              <w:top w:val="single" w:sz="4" w:space="0" w:color="auto"/>
              <w:left w:val="single" w:sz="4" w:space="0" w:color="auto"/>
              <w:bottom w:val="single" w:sz="4" w:space="0" w:color="auto"/>
              <w:right w:val="single" w:sz="4" w:space="0" w:color="auto"/>
            </w:tcBorders>
            <w:vAlign w:val="center"/>
          </w:tcPr>
          <w:p w14:paraId="1139A512" w14:textId="77777777" w:rsidR="00A51CDC" w:rsidRPr="00E7759A" w:rsidRDefault="00A51CDC" w:rsidP="00E91818">
            <w:pPr>
              <w:spacing w:after="0"/>
              <w:rPr>
                <w:rFonts w:cs="Calibri"/>
                <w:b/>
                <w:i/>
                <w:sz w:val="20"/>
                <w:szCs w:val="20"/>
                <w:highlight w:val="lightGray"/>
                <w:shd w:val="clear" w:color="auto" w:fill="CCCCFF"/>
              </w:rPr>
            </w:pPr>
            <w:r w:rsidRPr="00E7759A">
              <w:rPr>
                <w:rFonts w:cs="Calibri"/>
                <w:b/>
                <w:i/>
                <w:sz w:val="20"/>
                <w:szCs w:val="20"/>
                <w:highlight w:val="lightGray"/>
                <w:shd w:val="clear" w:color="auto" w:fill="CCCCFF"/>
              </w:rPr>
              <w:t>Bearing</w:t>
            </w:r>
          </w:p>
        </w:tc>
        <w:tc>
          <w:tcPr>
            <w:tcW w:w="765" w:type="dxa"/>
            <w:tcBorders>
              <w:top w:val="single" w:sz="4" w:space="0" w:color="auto"/>
              <w:left w:val="single" w:sz="4" w:space="0" w:color="auto"/>
              <w:bottom w:val="single" w:sz="4" w:space="0" w:color="auto"/>
              <w:right w:val="single" w:sz="4" w:space="0" w:color="auto"/>
            </w:tcBorders>
            <w:vAlign w:val="center"/>
          </w:tcPr>
          <w:p w14:paraId="6B7E501E" w14:textId="77777777" w:rsidR="00A51CDC" w:rsidRPr="00E7759A" w:rsidRDefault="00A51CDC" w:rsidP="00E91818">
            <w:pPr>
              <w:spacing w:after="0"/>
              <w:rPr>
                <w:rFonts w:cs="Calibri"/>
                <w:sz w:val="20"/>
                <w:szCs w:val="20"/>
              </w:rPr>
            </w:pPr>
            <w:r w:rsidRPr="00E7759A">
              <w:rPr>
                <w:rFonts w:cs="Calibri"/>
                <w:sz w:val="20"/>
                <w:szCs w:val="20"/>
              </w:rPr>
              <w:t>0:1</w:t>
            </w:r>
          </w:p>
        </w:tc>
        <w:tc>
          <w:tcPr>
            <w:tcW w:w="2048" w:type="dxa"/>
            <w:tcBorders>
              <w:top w:val="single" w:sz="4" w:space="0" w:color="auto"/>
              <w:left w:val="single" w:sz="4" w:space="0" w:color="auto"/>
              <w:bottom w:val="single" w:sz="4" w:space="0" w:color="auto"/>
              <w:right w:val="single" w:sz="4" w:space="0" w:color="auto"/>
            </w:tcBorders>
            <w:vAlign w:val="center"/>
          </w:tcPr>
          <w:p w14:paraId="67D49205" w14:textId="77777777" w:rsidR="00A51CDC" w:rsidRPr="00E7759A" w:rsidRDefault="00A51CDC" w:rsidP="00E91818">
            <w:pPr>
              <w:spacing w:after="0"/>
              <w:rPr>
                <w:rFonts w:cs="Calibri"/>
                <w:i/>
                <w:sz w:val="20"/>
                <w:szCs w:val="20"/>
              </w:rPr>
            </w:pPr>
            <w:proofErr w:type="spellStart"/>
            <w:r w:rsidRPr="00E7759A">
              <w:rPr>
                <w:rFonts w:cs="Calibri"/>
                <w:i/>
                <w:sz w:val="20"/>
                <w:szCs w:val="20"/>
              </w:rPr>
              <w:t>Absolute</w:t>
            </w:r>
            <w:r w:rsidRPr="00E7759A">
              <w:rPr>
                <w:rFonts w:cs="Calibri"/>
                <w:i/>
                <w:sz w:val="20"/>
                <w:szCs w:val="20"/>
              </w:rPr>
              <w:softHyphen/>
              <w:t>Bearing</w:t>
            </w:r>
            <w:r w:rsidRPr="00E7759A">
              <w:rPr>
                <w:rFonts w:cs="Calibri"/>
                <w:i/>
                <w:sz w:val="20"/>
                <w:szCs w:val="20"/>
              </w:rPr>
              <w:softHyphen/>
              <w:t>Type</w:t>
            </w:r>
            <w:proofErr w:type="spellEnd"/>
          </w:p>
        </w:tc>
        <w:tc>
          <w:tcPr>
            <w:tcW w:w="4212" w:type="dxa"/>
            <w:tcBorders>
              <w:top w:val="single" w:sz="4" w:space="0" w:color="auto"/>
              <w:left w:val="single" w:sz="4" w:space="0" w:color="auto"/>
              <w:bottom w:val="single" w:sz="4" w:space="0" w:color="auto"/>
              <w:right w:val="single" w:sz="4" w:space="0" w:color="auto"/>
            </w:tcBorders>
            <w:vAlign w:val="center"/>
          </w:tcPr>
          <w:p w14:paraId="60F2C539" w14:textId="77777777" w:rsidR="00A51CDC" w:rsidRPr="00E7759A" w:rsidRDefault="00A51CDC" w:rsidP="00E91818">
            <w:pPr>
              <w:spacing w:after="0"/>
              <w:jc w:val="both"/>
              <w:rPr>
                <w:rFonts w:cs="Calibri"/>
                <w:sz w:val="20"/>
                <w:szCs w:val="20"/>
                <w:lang w:val="fr-FR"/>
              </w:rPr>
            </w:pPr>
            <w:r w:rsidRPr="00446B61">
              <w:rPr>
                <w:rFonts w:cs="Calibri"/>
                <w:sz w:val="20"/>
                <w:szCs w:val="20"/>
                <w:highlight w:val="lightGray"/>
                <w:lang w:val="fr-FR"/>
              </w:rPr>
              <w:t>Indique l’orientation (cap) du véhicule.</w:t>
            </w:r>
          </w:p>
        </w:tc>
      </w:tr>
      <w:tr w:rsidR="00A51CDC" w:rsidRPr="00E7759A" w14:paraId="45C70FBD" w14:textId="77777777" w:rsidTr="00B3093F">
        <w:trPr>
          <w:jc w:val="center"/>
          <w:hidden/>
        </w:trPr>
        <w:tc>
          <w:tcPr>
            <w:tcW w:w="1592" w:type="dxa"/>
            <w:vMerge/>
            <w:tcBorders>
              <w:left w:val="single" w:sz="4" w:space="0" w:color="auto"/>
              <w:right w:val="single" w:sz="4" w:space="0" w:color="auto"/>
            </w:tcBorders>
            <w:vAlign w:val="center"/>
          </w:tcPr>
          <w:p w14:paraId="74BB62CB" w14:textId="77777777" w:rsidR="00A51CDC" w:rsidRPr="00E7759A" w:rsidRDefault="00A51CDC" w:rsidP="00E91818">
            <w:pPr>
              <w:spacing w:after="0"/>
              <w:rPr>
                <w:rFonts w:cs="Calibri"/>
                <w:i/>
                <w:vanish/>
                <w:sz w:val="20"/>
                <w:szCs w:val="20"/>
                <w:lang w:val="fr-FR"/>
              </w:rPr>
            </w:pPr>
          </w:p>
        </w:tc>
        <w:tc>
          <w:tcPr>
            <w:tcW w:w="1353" w:type="dxa"/>
            <w:tcBorders>
              <w:top w:val="single" w:sz="4" w:space="0" w:color="auto"/>
              <w:left w:val="single" w:sz="4" w:space="0" w:color="auto"/>
              <w:bottom w:val="single" w:sz="4" w:space="0" w:color="auto"/>
              <w:right w:val="single" w:sz="4" w:space="0" w:color="auto"/>
            </w:tcBorders>
            <w:vAlign w:val="center"/>
          </w:tcPr>
          <w:p w14:paraId="53CA08B8" w14:textId="77777777" w:rsidR="00A51CDC" w:rsidRPr="00E7759A" w:rsidRDefault="00A51CDC" w:rsidP="00E9181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Progress</w:t>
            </w:r>
            <w:r w:rsidRPr="00E7759A">
              <w:rPr>
                <w:rFonts w:cs="Calibri"/>
                <w:b/>
                <w:i/>
                <w:vanish/>
                <w:sz w:val="20"/>
                <w:szCs w:val="20"/>
                <w:highlight w:val="cyan"/>
                <w:lang w:val="en-GB"/>
              </w:rPr>
              <w:softHyphen/>
              <w:t>Rate</w:t>
            </w:r>
            <w:proofErr w:type="spellEnd"/>
          </w:p>
        </w:tc>
        <w:tc>
          <w:tcPr>
            <w:tcW w:w="765" w:type="dxa"/>
            <w:tcBorders>
              <w:top w:val="single" w:sz="4" w:space="0" w:color="auto"/>
              <w:left w:val="single" w:sz="4" w:space="0" w:color="auto"/>
              <w:bottom w:val="single" w:sz="4" w:space="0" w:color="auto"/>
              <w:right w:val="single" w:sz="4" w:space="0" w:color="auto"/>
            </w:tcBorders>
            <w:vAlign w:val="center"/>
          </w:tcPr>
          <w:p w14:paraId="08BD682B" w14:textId="77777777" w:rsidR="00A51CDC" w:rsidRPr="00E7759A" w:rsidRDefault="00A51CDC" w:rsidP="00E91818">
            <w:pPr>
              <w:spacing w:after="0"/>
              <w:rPr>
                <w:rFonts w:cs="Calibri"/>
                <w:vanish/>
                <w:sz w:val="20"/>
                <w:szCs w:val="20"/>
                <w:highlight w:val="cyan"/>
                <w:lang w:val="en-GB"/>
              </w:rPr>
            </w:pPr>
            <w:r w:rsidRPr="00E7759A">
              <w:rPr>
                <w:rFonts w:cs="Calibri"/>
                <w:vanish/>
                <w:sz w:val="20"/>
                <w:szCs w:val="20"/>
                <w:highlight w:val="cyan"/>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6551ED9F" w14:textId="77777777" w:rsidR="00A51CDC" w:rsidRPr="00E7759A" w:rsidRDefault="00A51CDC" w:rsidP="00E91818">
            <w:pPr>
              <w:spacing w:after="0"/>
              <w:rPr>
                <w:rFonts w:cs="Calibri"/>
                <w:i/>
                <w:vanish/>
                <w:sz w:val="20"/>
                <w:szCs w:val="20"/>
                <w:highlight w:val="cyan"/>
                <w:lang w:val="en-GB"/>
              </w:rPr>
            </w:pPr>
            <w:proofErr w:type="spellStart"/>
            <w:r w:rsidRPr="00E7759A">
              <w:rPr>
                <w:rFonts w:cs="Calibri"/>
                <w:i/>
                <w:vanish/>
                <w:sz w:val="20"/>
                <w:szCs w:val="20"/>
                <w:highlight w:val="cyan"/>
                <w:lang w:val="en-GB"/>
              </w:rPr>
              <w:t>noProgress</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slowProgress</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normalProgress</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fastProgress</w:t>
            </w:r>
            <w:proofErr w:type="spellEnd"/>
            <w:r w:rsidRPr="00E7759A">
              <w:rPr>
                <w:rFonts w:cs="Calibri"/>
                <w:i/>
                <w:vanish/>
                <w:sz w:val="20"/>
                <w:szCs w:val="20"/>
                <w:highlight w:val="cyan"/>
                <w:lang w:val="en-GB"/>
              </w:rPr>
              <w:t xml:space="preserve"> | unknown</w:t>
            </w:r>
          </w:p>
        </w:tc>
        <w:tc>
          <w:tcPr>
            <w:tcW w:w="4212" w:type="dxa"/>
            <w:tcBorders>
              <w:top w:val="single" w:sz="4" w:space="0" w:color="auto"/>
              <w:left w:val="single" w:sz="4" w:space="0" w:color="auto"/>
              <w:bottom w:val="single" w:sz="4" w:space="0" w:color="auto"/>
              <w:right w:val="single" w:sz="4" w:space="0" w:color="auto"/>
            </w:tcBorders>
            <w:vAlign w:val="center"/>
          </w:tcPr>
          <w:p w14:paraId="1315C8DA" w14:textId="77777777" w:rsidR="00A51CDC" w:rsidRPr="00E7759A" w:rsidRDefault="00A51CDC" w:rsidP="00E91818">
            <w:pPr>
              <w:spacing w:after="0"/>
              <w:jc w:val="both"/>
              <w:rPr>
                <w:rFonts w:cs="Calibri"/>
                <w:vanish/>
                <w:sz w:val="20"/>
                <w:szCs w:val="20"/>
                <w:lang w:val="en-GB"/>
              </w:rPr>
            </w:pPr>
            <w:r w:rsidRPr="00E7759A">
              <w:rPr>
                <w:rFonts w:cs="Calibri"/>
                <w:vanish/>
                <w:sz w:val="20"/>
                <w:szCs w:val="20"/>
                <w:highlight w:val="cyan"/>
                <w:lang w:val="en-GB"/>
              </w:rPr>
              <w:t>Classification of the rate of progress of vehicle</w:t>
            </w:r>
          </w:p>
        </w:tc>
      </w:tr>
      <w:tr w:rsidR="00A51CDC" w:rsidRPr="00E7759A" w14:paraId="399AA2F4" w14:textId="77777777" w:rsidTr="00B3093F">
        <w:trPr>
          <w:jc w:val="center"/>
        </w:trPr>
        <w:tc>
          <w:tcPr>
            <w:tcW w:w="1592" w:type="dxa"/>
            <w:vMerge/>
            <w:tcBorders>
              <w:left w:val="single" w:sz="4" w:space="0" w:color="auto"/>
              <w:right w:val="single" w:sz="4" w:space="0" w:color="auto"/>
            </w:tcBorders>
            <w:vAlign w:val="center"/>
          </w:tcPr>
          <w:p w14:paraId="00B39683" w14:textId="77777777" w:rsidR="00A51CDC" w:rsidRPr="00E7759A" w:rsidRDefault="00A51CDC" w:rsidP="00E91818">
            <w:pPr>
              <w:spacing w:after="0"/>
              <w:rPr>
                <w:rFonts w:cs="Calibri"/>
                <w:i/>
                <w:sz w:val="20"/>
                <w:szCs w:val="20"/>
                <w:lang w:val="en-GB"/>
              </w:rPr>
            </w:pPr>
          </w:p>
        </w:tc>
        <w:tc>
          <w:tcPr>
            <w:tcW w:w="1353" w:type="dxa"/>
            <w:tcBorders>
              <w:top w:val="single" w:sz="4" w:space="0" w:color="auto"/>
              <w:left w:val="single" w:sz="4" w:space="0" w:color="auto"/>
              <w:bottom w:val="single" w:sz="4" w:space="0" w:color="auto"/>
              <w:right w:val="single" w:sz="4" w:space="0" w:color="auto"/>
            </w:tcBorders>
            <w:vAlign w:val="center"/>
          </w:tcPr>
          <w:p w14:paraId="04A1D2B2" w14:textId="77777777" w:rsidR="00A51CDC" w:rsidRPr="00E7759A" w:rsidRDefault="00A51CDC" w:rsidP="00E91818">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Occupancy</w:t>
            </w:r>
          </w:p>
        </w:tc>
        <w:tc>
          <w:tcPr>
            <w:tcW w:w="765" w:type="dxa"/>
            <w:tcBorders>
              <w:top w:val="single" w:sz="4" w:space="0" w:color="auto"/>
              <w:left w:val="single" w:sz="4" w:space="0" w:color="auto"/>
              <w:bottom w:val="single" w:sz="4" w:space="0" w:color="auto"/>
              <w:right w:val="single" w:sz="4" w:space="0" w:color="auto"/>
            </w:tcBorders>
            <w:vAlign w:val="center"/>
          </w:tcPr>
          <w:p w14:paraId="4F1CA57F" w14:textId="77777777" w:rsidR="00A51CDC" w:rsidRPr="00E7759A" w:rsidRDefault="00A51CDC" w:rsidP="00E91818">
            <w:pPr>
              <w:spacing w:after="0"/>
              <w:rPr>
                <w:rFonts w:cs="Calibri"/>
                <w:sz w:val="20"/>
                <w:szCs w:val="20"/>
                <w:lang w:val="en-GB"/>
              </w:rPr>
            </w:pPr>
            <w:r w:rsidRPr="00E7759A">
              <w:rPr>
                <w:rFonts w:cs="Calibri"/>
                <w:sz w:val="20"/>
                <w:szCs w:val="20"/>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1905CC45" w14:textId="77777777" w:rsidR="00A51CDC" w:rsidRPr="00E7759A" w:rsidRDefault="00A51CDC" w:rsidP="00E91818">
            <w:pPr>
              <w:spacing w:after="0"/>
              <w:rPr>
                <w:rFonts w:cs="Calibri"/>
                <w:i/>
                <w:sz w:val="20"/>
                <w:szCs w:val="20"/>
                <w:lang w:val="en-GB"/>
              </w:rPr>
            </w:pPr>
            <w:r w:rsidRPr="00E7759A">
              <w:rPr>
                <w:rFonts w:cs="Calibri"/>
                <w:i/>
                <w:sz w:val="20"/>
                <w:szCs w:val="20"/>
                <w:lang w:val="en-GB"/>
              </w:rPr>
              <w:t xml:space="preserve">full | </w:t>
            </w:r>
            <w:proofErr w:type="spellStart"/>
            <w:r w:rsidRPr="00E7759A">
              <w:rPr>
                <w:rFonts w:cs="Calibri"/>
                <w:i/>
                <w:sz w:val="20"/>
                <w:szCs w:val="20"/>
                <w:lang w:val="en-GB"/>
              </w:rPr>
              <w:t>seatsAvailable</w:t>
            </w:r>
            <w:proofErr w:type="spellEnd"/>
            <w:r w:rsidRPr="00E7759A">
              <w:rPr>
                <w:rFonts w:cs="Calibri"/>
                <w:i/>
                <w:sz w:val="20"/>
                <w:szCs w:val="20"/>
                <w:lang w:val="en-GB"/>
              </w:rPr>
              <w:t xml:space="preserve"> | </w:t>
            </w:r>
            <w:proofErr w:type="spellStart"/>
            <w:r w:rsidRPr="00E7759A">
              <w:rPr>
                <w:rFonts w:cs="Calibri"/>
                <w:i/>
                <w:sz w:val="20"/>
                <w:szCs w:val="20"/>
                <w:lang w:val="en-GB"/>
              </w:rPr>
              <w:t>standingAvailable</w:t>
            </w:r>
            <w:proofErr w:type="spellEnd"/>
            <w:r w:rsidRPr="00E7759A">
              <w:rPr>
                <w:rFonts w:cs="Calibri"/>
                <w:i/>
                <w:sz w:val="20"/>
                <w:szCs w:val="20"/>
                <w:lang w:val="en-GB"/>
              </w:rPr>
              <w:t xml:space="preserve"> | unknown | empty | </w:t>
            </w:r>
            <w:proofErr w:type="spellStart"/>
            <w:r w:rsidRPr="00E7759A">
              <w:rPr>
                <w:rFonts w:cs="Calibri"/>
                <w:i/>
                <w:sz w:val="20"/>
                <w:szCs w:val="20"/>
                <w:lang w:val="en-GB"/>
              </w:rPr>
              <w:t>manySeatAvailable</w:t>
            </w:r>
            <w:proofErr w:type="spellEnd"/>
            <w:r w:rsidRPr="00E7759A">
              <w:rPr>
                <w:rFonts w:cs="Calibri"/>
                <w:i/>
                <w:sz w:val="20"/>
                <w:szCs w:val="20"/>
                <w:lang w:val="en-GB"/>
              </w:rPr>
              <w:t xml:space="preserve"> | </w:t>
            </w:r>
            <w:proofErr w:type="spellStart"/>
            <w:r w:rsidRPr="00E7759A">
              <w:rPr>
                <w:rFonts w:cs="Calibri"/>
                <w:i/>
                <w:sz w:val="20"/>
                <w:szCs w:val="20"/>
                <w:lang w:val="en-GB"/>
              </w:rPr>
              <w:t>fewSeatAvailable</w:t>
            </w:r>
            <w:proofErr w:type="spellEnd"/>
            <w:r w:rsidRPr="00E7759A">
              <w:rPr>
                <w:rFonts w:cs="Calibri"/>
                <w:i/>
                <w:sz w:val="20"/>
                <w:szCs w:val="20"/>
                <w:lang w:val="en-GB"/>
              </w:rPr>
              <w:t xml:space="preserve"> | </w:t>
            </w:r>
            <w:proofErr w:type="spellStart"/>
            <w:r w:rsidRPr="00E7759A">
              <w:rPr>
                <w:rFonts w:cs="Calibri"/>
                <w:i/>
                <w:sz w:val="20"/>
                <w:szCs w:val="20"/>
                <w:lang w:val="en-GB"/>
              </w:rPr>
              <w:t>standingRoomOnly</w:t>
            </w:r>
            <w:proofErr w:type="spellEnd"/>
            <w:r w:rsidRPr="00E7759A">
              <w:rPr>
                <w:rFonts w:cs="Calibri"/>
                <w:i/>
                <w:sz w:val="20"/>
                <w:szCs w:val="20"/>
                <w:lang w:val="en-GB"/>
              </w:rPr>
              <w:t xml:space="preserve"> | </w:t>
            </w:r>
            <w:proofErr w:type="spellStart"/>
            <w:r w:rsidRPr="00E7759A">
              <w:rPr>
                <w:rFonts w:cs="Calibri"/>
                <w:i/>
                <w:sz w:val="20"/>
                <w:szCs w:val="20"/>
                <w:lang w:val="en-GB"/>
              </w:rPr>
              <w:t>crushStandingRoomOnly</w:t>
            </w:r>
            <w:proofErr w:type="spellEnd"/>
            <w:r w:rsidRPr="00E7759A">
              <w:rPr>
                <w:rFonts w:cs="Calibri"/>
                <w:i/>
                <w:sz w:val="20"/>
                <w:szCs w:val="20"/>
                <w:lang w:val="en-GB"/>
              </w:rPr>
              <w:t xml:space="preserve"> | </w:t>
            </w:r>
            <w:proofErr w:type="spellStart"/>
            <w:r w:rsidRPr="00E7759A">
              <w:rPr>
                <w:rFonts w:cs="Calibri"/>
                <w:i/>
                <w:sz w:val="20"/>
                <w:szCs w:val="20"/>
                <w:lang w:val="en-GB"/>
              </w:rPr>
              <w:t>notAcceptingPassengers</w:t>
            </w:r>
            <w:proofErr w:type="spellEnd"/>
          </w:p>
        </w:tc>
        <w:tc>
          <w:tcPr>
            <w:tcW w:w="4212" w:type="dxa"/>
            <w:tcBorders>
              <w:top w:val="single" w:sz="4" w:space="0" w:color="auto"/>
              <w:left w:val="single" w:sz="4" w:space="0" w:color="auto"/>
              <w:bottom w:val="single" w:sz="4" w:space="0" w:color="auto"/>
              <w:right w:val="single" w:sz="4" w:space="0" w:color="auto"/>
            </w:tcBorders>
            <w:vAlign w:val="center"/>
          </w:tcPr>
          <w:p w14:paraId="0E7A201A" w14:textId="77777777" w:rsidR="00A51CDC" w:rsidRPr="00E7759A" w:rsidRDefault="00A51CDC" w:rsidP="00E91818">
            <w:pPr>
              <w:spacing w:after="0"/>
              <w:jc w:val="both"/>
              <w:rPr>
                <w:rFonts w:cs="Calibri"/>
                <w:sz w:val="20"/>
                <w:szCs w:val="20"/>
                <w:lang w:val="fr-FR"/>
              </w:rPr>
            </w:pPr>
            <w:r w:rsidRPr="00E7759A">
              <w:rPr>
                <w:rFonts w:cs="Calibri"/>
                <w:sz w:val="20"/>
                <w:szCs w:val="20"/>
                <w:lang w:val="fr-FR"/>
              </w:rPr>
              <w:t>Indique le niveau de remplissage du véhicule.</w:t>
            </w:r>
          </w:p>
          <w:p w14:paraId="7E2E3F49" w14:textId="77777777" w:rsidR="00A51CDC" w:rsidRPr="00E7759A" w:rsidRDefault="00A51CDC" w:rsidP="00E91818">
            <w:pPr>
              <w:spacing w:after="0"/>
              <w:jc w:val="both"/>
              <w:rPr>
                <w:rFonts w:cs="Calibri"/>
                <w:sz w:val="20"/>
                <w:szCs w:val="20"/>
                <w:highlight w:val="lightGray"/>
                <w:lang w:val="fr-FR"/>
              </w:rPr>
            </w:pPr>
            <w:r w:rsidRPr="00E7759A">
              <w:rPr>
                <w:rFonts w:cs="Calibri"/>
                <w:sz w:val="20"/>
                <w:szCs w:val="20"/>
                <w:highlight w:val="lightGray"/>
                <w:lang w:val="fr-FR"/>
              </w:rPr>
              <w:t>Dans l’état actuel des choses peu de systèmes disposent de cette information, mais le besoin d’en disposer a été remonté lors des interviews.</w:t>
            </w:r>
          </w:p>
          <w:p w14:paraId="4F3EDC6A" w14:textId="77777777" w:rsidR="00A51CDC" w:rsidRPr="00E7759A" w:rsidRDefault="00A51CDC" w:rsidP="00E91818">
            <w:pPr>
              <w:spacing w:after="0"/>
              <w:jc w:val="both"/>
              <w:rPr>
                <w:rFonts w:cs="Calibri"/>
                <w:i/>
                <w:sz w:val="20"/>
                <w:szCs w:val="20"/>
              </w:rPr>
            </w:pPr>
            <w:r w:rsidRPr="00E7759A">
              <w:rPr>
                <w:rFonts w:cs="Calibri"/>
                <w:sz w:val="20"/>
                <w:szCs w:val="20"/>
                <w:highlight w:val="lightGray"/>
              </w:rPr>
              <w:t xml:space="preserve">Valeur par </w:t>
            </w:r>
            <w:proofErr w:type="spellStart"/>
            <w:proofErr w:type="gramStart"/>
            <w:r w:rsidRPr="00E7759A">
              <w:rPr>
                <w:rFonts w:cs="Calibri"/>
                <w:sz w:val="20"/>
                <w:szCs w:val="20"/>
                <w:highlight w:val="lightGray"/>
              </w:rPr>
              <w:t>défaut</w:t>
            </w:r>
            <w:proofErr w:type="spellEnd"/>
            <w:r w:rsidRPr="00E7759A">
              <w:rPr>
                <w:rFonts w:cs="Calibri"/>
                <w:sz w:val="20"/>
                <w:szCs w:val="20"/>
                <w:highlight w:val="lightGray"/>
              </w:rPr>
              <w:t> :</w:t>
            </w:r>
            <w:proofErr w:type="gramEnd"/>
            <w:r w:rsidRPr="00E7759A">
              <w:rPr>
                <w:rFonts w:cs="Calibri"/>
                <w:sz w:val="20"/>
                <w:szCs w:val="20"/>
                <w:highlight w:val="lightGray"/>
              </w:rPr>
              <w:t xml:space="preserve"> « </w:t>
            </w:r>
            <w:r w:rsidRPr="00E7759A">
              <w:rPr>
                <w:rFonts w:cs="Calibri"/>
                <w:i/>
                <w:sz w:val="20"/>
                <w:szCs w:val="20"/>
                <w:highlight w:val="lightGray"/>
              </w:rPr>
              <w:t>unknown</w:t>
            </w:r>
            <w:r w:rsidRPr="00E7759A">
              <w:rPr>
                <w:rFonts w:cs="Calibri"/>
                <w:sz w:val="20"/>
                <w:szCs w:val="20"/>
                <w:highlight w:val="lightGray"/>
              </w:rPr>
              <w:t>»</w:t>
            </w:r>
          </w:p>
        </w:tc>
      </w:tr>
      <w:tr w:rsidR="00A51CDC" w:rsidRPr="00E32CB2" w14:paraId="3C690E05" w14:textId="77777777" w:rsidTr="00B3093F">
        <w:trPr>
          <w:jc w:val="center"/>
        </w:trPr>
        <w:tc>
          <w:tcPr>
            <w:tcW w:w="1592" w:type="dxa"/>
            <w:vMerge/>
            <w:tcBorders>
              <w:left w:val="single" w:sz="4" w:space="0" w:color="auto"/>
              <w:right w:val="single" w:sz="4" w:space="0" w:color="auto"/>
            </w:tcBorders>
            <w:vAlign w:val="center"/>
          </w:tcPr>
          <w:p w14:paraId="7C6A3950" w14:textId="77777777" w:rsidR="00A51CDC" w:rsidRPr="00E7759A" w:rsidRDefault="00A51CDC" w:rsidP="00E91818">
            <w:pPr>
              <w:spacing w:after="0"/>
              <w:rPr>
                <w:rFonts w:cs="Calibri"/>
                <w:i/>
                <w:sz w:val="20"/>
                <w:szCs w:val="20"/>
              </w:rPr>
            </w:pPr>
          </w:p>
        </w:tc>
        <w:tc>
          <w:tcPr>
            <w:tcW w:w="1353" w:type="dxa"/>
            <w:tcBorders>
              <w:top w:val="single" w:sz="4" w:space="0" w:color="auto"/>
              <w:left w:val="single" w:sz="4" w:space="0" w:color="auto"/>
              <w:bottom w:val="single" w:sz="4" w:space="0" w:color="auto"/>
              <w:right w:val="single" w:sz="4" w:space="0" w:color="auto"/>
            </w:tcBorders>
            <w:vAlign w:val="center"/>
          </w:tcPr>
          <w:p w14:paraId="1225A7A1" w14:textId="77777777" w:rsidR="00A51CDC" w:rsidRPr="00E7759A" w:rsidRDefault="00A51CDC" w:rsidP="00E91818">
            <w:pPr>
              <w:spacing w:after="0"/>
              <w:rPr>
                <w:rFonts w:cs="Calibri"/>
                <w:b/>
                <w:i/>
                <w:sz w:val="20"/>
                <w:szCs w:val="20"/>
                <w:highlight w:val="lightGray"/>
                <w:shd w:val="clear" w:color="auto" w:fill="00FF00"/>
              </w:rPr>
            </w:pPr>
            <w:r w:rsidRPr="00E7759A">
              <w:rPr>
                <w:rFonts w:cs="Calibri"/>
                <w:b/>
                <w:i/>
                <w:sz w:val="20"/>
                <w:szCs w:val="20"/>
                <w:highlight w:val="lightGray"/>
                <w:shd w:val="clear" w:color="auto" w:fill="00FF00"/>
              </w:rPr>
              <w:t>Delay</w:t>
            </w:r>
          </w:p>
        </w:tc>
        <w:tc>
          <w:tcPr>
            <w:tcW w:w="765" w:type="dxa"/>
            <w:tcBorders>
              <w:top w:val="single" w:sz="4" w:space="0" w:color="auto"/>
              <w:left w:val="single" w:sz="4" w:space="0" w:color="auto"/>
              <w:bottom w:val="single" w:sz="4" w:space="0" w:color="auto"/>
              <w:right w:val="single" w:sz="4" w:space="0" w:color="auto"/>
            </w:tcBorders>
            <w:vAlign w:val="center"/>
          </w:tcPr>
          <w:p w14:paraId="499C7ED0" w14:textId="77777777" w:rsidR="00A51CDC" w:rsidRPr="00E7759A" w:rsidRDefault="00A51CDC" w:rsidP="00E91818">
            <w:pPr>
              <w:spacing w:after="0"/>
              <w:rPr>
                <w:rFonts w:cs="Calibri"/>
                <w:sz w:val="20"/>
                <w:szCs w:val="20"/>
              </w:rPr>
            </w:pPr>
            <w:r w:rsidRPr="00E7759A">
              <w:rPr>
                <w:rFonts w:cs="Calibri"/>
                <w:sz w:val="20"/>
                <w:szCs w:val="20"/>
              </w:rPr>
              <w:t>0:1</w:t>
            </w:r>
          </w:p>
        </w:tc>
        <w:tc>
          <w:tcPr>
            <w:tcW w:w="2048" w:type="dxa"/>
            <w:tcBorders>
              <w:top w:val="single" w:sz="4" w:space="0" w:color="auto"/>
              <w:left w:val="single" w:sz="4" w:space="0" w:color="auto"/>
              <w:bottom w:val="single" w:sz="4" w:space="0" w:color="auto"/>
              <w:right w:val="single" w:sz="4" w:space="0" w:color="auto"/>
            </w:tcBorders>
            <w:vAlign w:val="center"/>
          </w:tcPr>
          <w:p w14:paraId="13B9DBAA" w14:textId="77777777" w:rsidR="00A51CDC" w:rsidRPr="00E7759A" w:rsidRDefault="00A51CDC" w:rsidP="00E91818">
            <w:pPr>
              <w:spacing w:after="0"/>
              <w:rPr>
                <w:rFonts w:cs="Calibri"/>
                <w:i/>
                <w:sz w:val="20"/>
                <w:szCs w:val="20"/>
              </w:rPr>
            </w:pPr>
            <w:proofErr w:type="spellStart"/>
            <w:r w:rsidRPr="00E7759A">
              <w:rPr>
                <w:rFonts w:cs="Calibri"/>
                <w:i/>
                <w:sz w:val="20"/>
                <w:szCs w:val="20"/>
              </w:rPr>
              <w:t>DurationType</w:t>
            </w:r>
            <w:proofErr w:type="spellEnd"/>
          </w:p>
        </w:tc>
        <w:tc>
          <w:tcPr>
            <w:tcW w:w="4212" w:type="dxa"/>
            <w:tcBorders>
              <w:top w:val="single" w:sz="4" w:space="0" w:color="auto"/>
              <w:left w:val="single" w:sz="4" w:space="0" w:color="auto"/>
              <w:bottom w:val="single" w:sz="4" w:space="0" w:color="auto"/>
              <w:right w:val="single" w:sz="4" w:space="0" w:color="auto"/>
            </w:tcBorders>
            <w:vAlign w:val="center"/>
          </w:tcPr>
          <w:p w14:paraId="5C2CC406" w14:textId="77777777" w:rsidR="00A51CDC" w:rsidRPr="00446B61" w:rsidRDefault="00A51CDC" w:rsidP="00E91818">
            <w:pPr>
              <w:spacing w:after="0"/>
              <w:jc w:val="both"/>
              <w:rPr>
                <w:rFonts w:cs="Calibri"/>
                <w:sz w:val="20"/>
                <w:szCs w:val="20"/>
                <w:highlight w:val="lightGray"/>
                <w:lang w:val="fr-FR"/>
              </w:rPr>
            </w:pPr>
            <w:r w:rsidRPr="00446B61">
              <w:rPr>
                <w:rFonts w:cs="Calibri"/>
                <w:sz w:val="20"/>
                <w:szCs w:val="20"/>
                <w:highlight w:val="lightGray"/>
                <w:lang w:val="fr-FR"/>
              </w:rPr>
              <w:t>Indique le niveau de retard du véhicule (une valeur négative indique une avance).</w:t>
            </w:r>
          </w:p>
        </w:tc>
      </w:tr>
      <w:tr w:rsidR="00A51CDC" w:rsidRPr="00E7759A" w14:paraId="70106254" w14:textId="77777777" w:rsidTr="00B3093F">
        <w:trPr>
          <w:jc w:val="center"/>
          <w:hidden/>
        </w:trPr>
        <w:tc>
          <w:tcPr>
            <w:tcW w:w="1592" w:type="dxa"/>
            <w:vMerge/>
            <w:tcBorders>
              <w:left w:val="single" w:sz="4" w:space="0" w:color="auto"/>
              <w:right w:val="single" w:sz="4" w:space="0" w:color="auto"/>
            </w:tcBorders>
            <w:vAlign w:val="center"/>
          </w:tcPr>
          <w:p w14:paraId="254BA89D" w14:textId="77777777" w:rsidR="00A51CDC" w:rsidRPr="00E7759A" w:rsidRDefault="00A51CDC" w:rsidP="00E91818">
            <w:pPr>
              <w:spacing w:after="0"/>
              <w:rPr>
                <w:rFonts w:cs="Calibri"/>
                <w:i/>
                <w:vanish/>
                <w:sz w:val="20"/>
                <w:szCs w:val="20"/>
                <w:lang w:val="fr-FR"/>
              </w:rPr>
            </w:pPr>
          </w:p>
        </w:tc>
        <w:tc>
          <w:tcPr>
            <w:tcW w:w="1353" w:type="dxa"/>
            <w:tcBorders>
              <w:top w:val="single" w:sz="4" w:space="0" w:color="auto"/>
              <w:left w:val="single" w:sz="4" w:space="0" w:color="auto"/>
              <w:bottom w:val="single" w:sz="4" w:space="0" w:color="auto"/>
              <w:right w:val="single" w:sz="4" w:space="0" w:color="auto"/>
            </w:tcBorders>
            <w:vAlign w:val="center"/>
          </w:tcPr>
          <w:p w14:paraId="62905DDC" w14:textId="77777777" w:rsidR="00A51CDC" w:rsidRPr="00E7759A" w:rsidRDefault="00A51CDC" w:rsidP="00E9181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Progress</w:t>
            </w:r>
            <w:r w:rsidRPr="00E7759A">
              <w:rPr>
                <w:rFonts w:cs="Calibri"/>
                <w:b/>
                <w:i/>
                <w:vanish/>
                <w:sz w:val="20"/>
                <w:szCs w:val="20"/>
                <w:highlight w:val="cyan"/>
                <w:lang w:val="en-GB"/>
              </w:rPr>
              <w:softHyphen/>
              <w:t>Status</w:t>
            </w:r>
            <w:proofErr w:type="spellEnd"/>
          </w:p>
        </w:tc>
        <w:tc>
          <w:tcPr>
            <w:tcW w:w="765" w:type="dxa"/>
            <w:tcBorders>
              <w:top w:val="single" w:sz="4" w:space="0" w:color="auto"/>
              <w:left w:val="single" w:sz="4" w:space="0" w:color="auto"/>
              <w:bottom w:val="single" w:sz="4" w:space="0" w:color="auto"/>
              <w:right w:val="single" w:sz="4" w:space="0" w:color="auto"/>
            </w:tcBorders>
            <w:vAlign w:val="center"/>
          </w:tcPr>
          <w:p w14:paraId="576D9E0E" w14:textId="77777777" w:rsidR="00A51CDC" w:rsidRPr="00E7759A" w:rsidRDefault="00A51CDC" w:rsidP="00E91818">
            <w:pPr>
              <w:spacing w:after="0"/>
              <w:rPr>
                <w:rFonts w:cs="Calibri"/>
                <w:vanish/>
                <w:sz w:val="20"/>
                <w:szCs w:val="20"/>
                <w:highlight w:val="cyan"/>
                <w:lang w:val="en-GB"/>
              </w:rPr>
            </w:pPr>
            <w:r w:rsidRPr="00E7759A">
              <w:rPr>
                <w:rFonts w:cs="Calibri"/>
                <w:vanish/>
                <w:sz w:val="20"/>
                <w:szCs w:val="20"/>
                <w:highlight w:val="cyan"/>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235576D3" w14:textId="77777777" w:rsidR="00A51CDC" w:rsidRPr="00E7759A" w:rsidRDefault="00A51CDC" w:rsidP="00E91818">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212" w:type="dxa"/>
            <w:tcBorders>
              <w:top w:val="single" w:sz="4" w:space="0" w:color="auto"/>
              <w:left w:val="single" w:sz="4" w:space="0" w:color="auto"/>
              <w:bottom w:val="single" w:sz="4" w:space="0" w:color="auto"/>
              <w:right w:val="single" w:sz="4" w:space="0" w:color="auto"/>
            </w:tcBorders>
            <w:vAlign w:val="center"/>
          </w:tcPr>
          <w:p w14:paraId="20BC3A2C" w14:textId="77777777" w:rsidR="00A51CDC" w:rsidRPr="00E7759A" w:rsidRDefault="00A51CDC" w:rsidP="00E91818">
            <w:pPr>
              <w:spacing w:after="0"/>
              <w:jc w:val="both"/>
              <w:rPr>
                <w:rFonts w:cs="Calibri"/>
                <w:vanish/>
                <w:sz w:val="20"/>
                <w:szCs w:val="20"/>
                <w:highlight w:val="cyan"/>
                <w:lang w:val="en-GB"/>
              </w:rPr>
            </w:pPr>
            <w:r w:rsidRPr="00E7759A">
              <w:rPr>
                <w:rFonts w:cs="Calibri"/>
                <w:vanish/>
                <w:sz w:val="20"/>
                <w:szCs w:val="20"/>
                <w:highlight w:val="cyan"/>
                <w:lang w:val="en-GB"/>
              </w:rPr>
              <w:t>A non-displayable status describing the running of this vehicle.</w:t>
            </w:r>
          </w:p>
        </w:tc>
      </w:tr>
      <w:tr w:rsidR="00A51CDC" w:rsidRPr="00E7759A" w14:paraId="17190D68" w14:textId="77777777" w:rsidTr="00B3093F">
        <w:trPr>
          <w:jc w:val="center"/>
          <w:hidden/>
        </w:trPr>
        <w:tc>
          <w:tcPr>
            <w:tcW w:w="1592" w:type="dxa"/>
            <w:vMerge/>
            <w:tcBorders>
              <w:left w:val="single" w:sz="4" w:space="0" w:color="auto"/>
              <w:bottom w:val="single" w:sz="4" w:space="0" w:color="auto"/>
              <w:right w:val="single" w:sz="4" w:space="0" w:color="auto"/>
            </w:tcBorders>
            <w:vAlign w:val="center"/>
          </w:tcPr>
          <w:p w14:paraId="3F992122" w14:textId="77777777" w:rsidR="00A51CDC" w:rsidRPr="00E7759A" w:rsidRDefault="00A51CDC" w:rsidP="00E91818">
            <w:pPr>
              <w:spacing w:after="0"/>
              <w:rPr>
                <w:rFonts w:cs="Calibri"/>
                <w:i/>
                <w:vanish/>
                <w:sz w:val="20"/>
                <w:szCs w:val="20"/>
                <w:highlight w:val="cyan"/>
              </w:rPr>
            </w:pPr>
          </w:p>
        </w:tc>
        <w:tc>
          <w:tcPr>
            <w:tcW w:w="1353" w:type="dxa"/>
            <w:tcBorders>
              <w:top w:val="single" w:sz="4" w:space="0" w:color="auto"/>
              <w:left w:val="single" w:sz="4" w:space="0" w:color="auto"/>
              <w:bottom w:val="single" w:sz="4" w:space="0" w:color="auto"/>
              <w:right w:val="single" w:sz="4" w:space="0" w:color="auto"/>
            </w:tcBorders>
            <w:vAlign w:val="center"/>
          </w:tcPr>
          <w:p w14:paraId="7098EF7D" w14:textId="77777777" w:rsidR="00A51CDC" w:rsidRPr="00E7759A" w:rsidRDefault="00A51CDC" w:rsidP="00E9181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Vehicle</w:t>
            </w:r>
            <w:r w:rsidRPr="00E7759A">
              <w:rPr>
                <w:rFonts w:cs="Calibri"/>
                <w:b/>
                <w:i/>
                <w:vanish/>
                <w:sz w:val="20"/>
                <w:szCs w:val="20"/>
                <w:highlight w:val="cyan"/>
                <w:lang w:val="en-GB"/>
              </w:rPr>
              <w:softHyphen/>
              <w:t>Status</w:t>
            </w:r>
            <w:proofErr w:type="spellEnd"/>
          </w:p>
        </w:tc>
        <w:tc>
          <w:tcPr>
            <w:tcW w:w="765" w:type="dxa"/>
            <w:tcBorders>
              <w:top w:val="single" w:sz="4" w:space="0" w:color="auto"/>
              <w:left w:val="single" w:sz="4" w:space="0" w:color="auto"/>
              <w:bottom w:val="single" w:sz="4" w:space="0" w:color="auto"/>
              <w:right w:val="single" w:sz="4" w:space="0" w:color="auto"/>
            </w:tcBorders>
            <w:vAlign w:val="center"/>
          </w:tcPr>
          <w:p w14:paraId="36287BF5" w14:textId="77777777" w:rsidR="00A51CDC" w:rsidRPr="00E7759A" w:rsidRDefault="00A51CDC" w:rsidP="00E91818">
            <w:pPr>
              <w:spacing w:after="0"/>
              <w:rPr>
                <w:rFonts w:cs="Calibri"/>
                <w:vanish/>
                <w:sz w:val="20"/>
                <w:szCs w:val="20"/>
                <w:highlight w:val="cyan"/>
                <w:lang w:val="en-GB"/>
              </w:rPr>
            </w:pPr>
            <w:r w:rsidRPr="00E7759A">
              <w:rPr>
                <w:rFonts w:cs="Calibri"/>
                <w:vanish/>
                <w:sz w:val="20"/>
                <w:szCs w:val="20"/>
                <w:highlight w:val="cyan"/>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4A282F0F" w14:textId="77777777" w:rsidR="00A51CDC" w:rsidRPr="00E7759A" w:rsidRDefault="00A51CDC" w:rsidP="00E91818">
            <w:pPr>
              <w:spacing w:after="0"/>
              <w:rPr>
                <w:rFonts w:cs="Calibri"/>
                <w:i/>
                <w:vanish/>
                <w:sz w:val="20"/>
                <w:szCs w:val="20"/>
                <w:highlight w:val="cyan"/>
                <w:lang w:val="en-GB"/>
              </w:rPr>
            </w:pPr>
            <w:proofErr w:type="spellStart"/>
            <w:r w:rsidRPr="00E7759A">
              <w:rPr>
                <w:rFonts w:cs="Calibri"/>
                <w:i/>
                <w:vanish/>
                <w:sz w:val="20"/>
                <w:szCs w:val="20"/>
                <w:highlight w:val="cyan"/>
                <w:lang w:val="en-GB"/>
              </w:rPr>
              <w:t>VehicleStatusEnum</w:t>
            </w:r>
            <w:proofErr w:type="spellEnd"/>
          </w:p>
        </w:tc>
        <w:tc>
          <w:tcPr>
            <w:tcW w:w="4212" w:type="dxa"/>
            <w:tcBorders>
              <w:top w:val="single" w:sz="4" w:space="0" w:color="auto"/>
              <w:left w:val="single" w:sz="4" w:space="0" w:color="auto"/>
              <w:bottom w:val="single" w:sz="4" w:space="0" w:color="auto"/>
              <w:right w:val="single" w:sz="4" w:space="0" w:color="auto"/>
            </w:tcBorders>
            <w:vAlign w:val="center"/>
          </w:tcPr>
          <w:p w14:paraId="02A2301D" w14:textId="77777777" w:rsidR="00A51CDC" w:rsidRPr="00E7759A" w:rsidRDefault="00A51CDC" w:rsidP="00E91818">
            <w:pPr>
              <w:pStyle w:val="Tabletext8Char1"/>
              <w:spacing w:before="0" w:after="0"/>
              <w:rPr>
                <w:rFonts w:ascii="Calibri" w:hAnsi="Calibri" w:cs="Calibri"/>
                <w:vanish/>
                <w:sz w:val="20"/>
                <w:highlight w:val="cyan"/>
              </w:rPr>
            </w:pPr>
            <w:r w:rsidRPr="00E7759A">
              <w:rPr>
                <w:rFonts w:ascii="Calibri" w:hAnsi="Calibri" w:cs="Calibri"/>
                <w:vanish/>
                <w:sz w:val="20"/>
                <w:highlight w:val="cyan"/>
              </w:rPr>
              <w:t xml:space="preserve">A classification of the progress state of the VEHICLE JOURNEY.  </w:t>
            </w:r>
          </w:p>
          <w:p w14:paraId="231C7DF6" w14:textId="77777777" w:rsidR="00A51CDC" w:rsidRPr="00E7759A" w:rsidRDefault="00A51CDC" w:rsidP="00E91818">
            <w:pPr>
              <w:spacing w:after="0"/>
              <w:jc w:val="both"/>
              <w:rPr>
                <w:rFonts w:cs="Calibri"/>
                <w:vanish/>
                <w:sz w:val="20"/>
                <w:szCs w:val="20"/>
                <w:lang w:val="en-GB"/>
              </w:rPr>
            </w:pPr>
            <w:r w:rsidRPr="00E7759A">
              <w:rPr>
                <w:rFonts w:cs="Calibri"/>
                <w:vanish/>
                <w:sz w:val="20"/>
                <w:szCs w:val="20"/>
                <w:highlight w:val="cyan"/>
                <w:lang w:val="en-GB"/>
              </w:rPr>
              <w:t xml:space="preserve">expected | </w:t>
            </w:r>
            <w:proofErr w:type="spellStart"/>
            <w:r w:rsidRPr="00E7759A">
              <w:rPr>
                <w:rFonts w:cs="Calibri"/>
                <w:vanish/>
                <w:sz w:val="20"/>
                <w:szCs w:val="20"/>
                <w:highlight w:val="cyan"/>
                <w:lang w:val="en-GB"/>
              </w:rPr>
              <w:t>notExpected</w:t>
            </w:r>
            <w:proofErr w:type="spellEnd"/>
            <w:r w:rsidRPr="00E7759A">
              <w:rPr>
                <w:rFonts w:cs="Calibri"/>
                <w:vanish/>
                <w:sz w:val="20"/>
                <w:szCs w:val="20"/>
                <w:highlight w:val="cyan"/>
                <w:lang w:val="en-GB"/>
              </w:rPr>
              <w:t xml:space="preserve"> | cancelled | assigned | </w:t>
            </w:r>
            <w:proofErr w:type="spellStart"/>
            <w:r w:rsidRPr="00E7759A">
              <w:rPr>
                <w:rFonts w:cs="Calibri"/>
                <w:vanish/>
                <w:sz w:val="20"/>
                <w:szCs w:val="20"/>
                <w:highlight w:val="cyan"/>
                <w:lang w:val="en-GB"/>
              </w:rPr>
              <w:t>signedOn</w:t>
            </w:r>
            <w:proofErr w:type="spellEnd"/>
            <w:r w:rsidRPr="00E7759A">
              <w:rPr>
                <w:rFonts w:cs="Calibri"/>
                <w:vanish/>
                <w:sz w:val="20"/>
                <w:szCs w:val="20"/>
                <w:highlight w:val="cyan"/>
                <w:lang w:val="en-GB"/>
              </w:rPr>
              <w:t xml:space="preserve"> | </w:t>
            </w:r>
            <w:proofErr w:type="spellStart"/>
            <w:r w:rsidRPr="00E7759A">
              <w:rPr>
                <w:rFonts w:cs="Calibri"/>
                <w:vanish/>
                <w:sz w:val="20"/>
                <w:szCs w:val="20"/>
                <w:highlight w:val="cyan"/>
                <w:lang w:val="en-GB"/>
              </w:rPr>
              <w:t>atOrigin</w:t>
            </w:r>
            <w:proofErr w:type="spellEnd"/>
            <w:r w:rsidRPr="00E7759A">
              <w:rPr>
                <w:rFonts w:cs="Calibri"/>
                <w:vanish/>
                <w:sz w:val="20"/>
                <w:szCs w:val="20"/>
                <w:highlight w:val="cyan"/>
                <w:lang w:val="en-GB"/>
              </w:rPr>
              <w:t xml:space="preserve"> | </w:t>
            </w:r>
            <w:proofErr w:type="spellStart"/>
            <w:r w:rsidRPr="00E7759A">
              <w:rPr>
                <w:rFonts w:cs="Calibri"/>
                <w:vanish/>
                <w:sz w:val="20"/>
                <w:szCs w:val="20"/>
                <w:highlight w:val="cyan"/>
                <w:lang w:val="en-GB"/>
              </w:rPr>
              <w:t>inProgress</w:t>
            </w:r>
            <w:proofErr w:type="spellEnd"/>
            <w:r w:rsidRPr="00E7759A">
              <w:rPr>
                <w:rFonts w:cs="Calibri"/>
                <w:vanish/>
                <w:sz w:val="20"/>
                <w:szCs w:val="20"/>
                <w:highlight w:val="cyan"/>
                <w:lang w:val="en-GB"/>
              </w:rPr>
              <w:t xml:space="preserve"> | aborted | </w:t>
            </w:r>
            <w:proofErr w:type="spellStart"/>
            <w:r w:rsidRPr="00E7759A">
              <w:rPr>
                <w:rFonts w:cs="Calibri"/>
                <w:vanish/>
                <w:sz w:val="20"/>
                <w:szCs w:val="20"/>
                <w:highlight w:val="cyan"/>
                <w:lang w:val="en-GB"/>
              </w:rPr>
              <w:t>offRoute</w:t>
            </w:r>
            <w:proofErr w:type="spellEnd"/>
            <w:r w:rsidRPr="00E7759A">
              <w:rPr>
                <w:rFonts w:cs="Calibri"/>
                <w:vanish/>
                <w:sz w:val="20"/>
                <w:szCs w:val="20"/>
                <w:highlight w:val="cyan"/>
                <w:lang w:val="en-GB"/>
              </w:rPr>
              <w:t xml:space="preserve"> | completed | </w:t>
            </w:r>
            <w:proofErr w:type="spellStart"/>
            <w:r w:rsidRPr="00E7759A">
              <w:rPr>
                <w:rFonts w:cs="Calibri"/>
                <w:vanish/>
                <w:sz w:val="20"/>
                <w:szCs w:val="20"/>
                <w:highlight w:val="cyan"/>
                <w:lang w:val="en-GB"/>
              </w:rPr>
              <w:t>assumed</w:t>
            </w:r>
            <w:r w:rsidRPr="00E7759A">
              <w:rPr>
                <w:rFonts w:cs="Calibri"/>
                <w:vanish/>
                <w:sz w:val="20"/>
                <w:szCs w:val="20"/>
                <w:highlight w:val="cyan"/>
                <w:lang w:val="en-GB"/>
              </w:rPr>
              <w:softHyphen/>
              <w:t>Completed</w:t>
            </w:r>
            <w:proofErr w:type="spellEnd"/>
            <w:r w:rsidRPr="00E7759A">
              <w:rPr>
                <w:rFonts w:cs="Calibri"/>
                <w:vanish/>
                <w:sz w:val="20"/>
                <w:szCs w:val="20"/>
                <w:highlight w:val="cyan"/>
                <w:lang w:val="en-GB"/>
              </w:rPr>
              <w:t xml:space="preserve"> | </w:t>
            </w:r>
            <w:proofErr w:type="spellStart"/>
            <w:r w:rsidRPr="00E7759A">
              <w:rPr>
                <w:rFonts w:cs="Calibri"/>
                <w:vanish/>
                <w:sz w:val="20"/>
                <w:szCs w:val="20"/>
                <w:highlight w:val="cyan"/>
                <w:lang w:val="en-GB"/>
              </w:rPr>
              <w:t>notRun</w:t>
            </w:r>
            <w:proofErr w:type="spellEnd"/>
          </w:p>
        </w:tc>
      </w:tr>
    </w:tbl>
    <w:p w14:paraId="3723FA64" w14:textId="77777777" w:rsidR="00767E14" w:rsidRDefault="00767E14" w:rsidP="00922ED9">
      <w:pPr>
        <w:pStyle w:val="Titre2"/>
      </w:pPr>
      <w:bookmarkStart w:id="283" w:name="_Toc5293783"/>
      <w:bookmarkStart w:id="284" w:name="_Toc109134008"/>
      <w:r w:rsidRPr="00F82133">
        <w:lastRenderedPageBreak/>
        <w:t>Connection Monitoring</w:t>
      </w:r>
      <w:bookmarkEnd w:id="283"/>
      <w:bookmarkEnd w:id="284"/>
    </w:p>
    <w:p w14:paraId="7A499D39" w14:textId="77777777" w:rsidR="00115376" w:rsidRPr="00115376" w:rsidRDefault="00115376" w:rsidP="00922ED9">
      <w:pPr>
        <w:pStyle w:val="Titre3"/>
      </w:pPr>
      <w:bookmarkStart w:id="285" w:name="_Toc444249821"/>
      <w:proofErr w:type="spellStart"/>
      <w:r w:rsidRPr="009A153D">
        <w:t>Requête</w:t>
      </w:r>
      <w:proofErr w:type="spellEnd"/>
      <w:r w:rsidRPr="009A153D">
        <w:t xml:space="preserve"> </w:t>
      </w:r>
      <w:proofErr w:type="spellStart"/>
      <w:r w:rsidRPr="009A153D">
        <w:t>d’information</w:t>
      </w:r>
      <w:proofErr w:type="spellEnd"/>
      <w:r w:rsidRPr="009A153D">
        <w:t xml:space="preserve"> sur les </w:t>
      </w:r>
      <w:proofErr w:type="spellStart"/>
      <w:r w:rsidRPr="009A153D">
        <w:t>correspondances</w:t>
      </w:r>
      <w:bookmarkEnd w:id="285"/>
      <w:proofErr w:type="spellEnd"/>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378"/>
        <w:gridCol w:w="1323"/>
        <w:gridCol w:w="567"/>
        <w:gridCol w:w="1560"/>
        <w:gridCol w:w="5386"/>
      </w:tblGrid>
      <w:tr w:rsidR="00115376" w:rsidRPr="00E32CB2" w14:paraId="7447F2CC" w14:textId="77777777" w:rsidTr="004938C2">
        <w:tc>
          <w:tcPr>
            <w:tcW w:w="3402" w:type="dxa"/>
            <w:gridSpan w:val="4"/>
            <w:vAlign w:val="center"/>
          </w:tcPr>
          <w:p w14:paraId="75219E2C" w14:textId="77777777" w:rsidR="00115376" w:rsidRPr="00E7759A" w:rsidRDefault="00115376" w:rsidP="004938C2">
            <w:pPr>
              <w:spacing w:after="0"/>
              <w:rPr>
                <w:rFonts w:cs="Calibri"/>
                <w:b/>
                <w:sz w:val="20"/>
                <w:szCs w:val="20"/>
              </w:rPr>
            </w:pPr>
            <w:r w:rsidRPr="00E7759A">
              <w:rPr>
                <w:rFonts w:cs="Calibri"/>
                <w:b/>
                <w:sz w:val="20"/>
                <w:szCs w:val="20"/>
              </w:rPr>
              <w:t>Connection</w:t>
            </w:r>
            <w:r w:rsidRPr="00E7759A">
              <w:rPr>
                <w:rFonts w:cs="Calibri"/>
                <w:b/>
                <w:spacing w:val="-6"/>
                <w:sz w:val="20"/>
                <w:szCs w:val="20"/>
                <w:lang w:val="en-GB"/>
              </w:rPr>
              <w:softHyphen/>
            </w:r>
            <w:r w:rsidRPr="00E7759A">
              <w:rPr>
                <w:rFonts w:cs="Calibri"/>
                <w:b/>
                <w:sz w:val="20"/>
                <w:szCs w:val="20"/>
              </w:rPr>
              <w:t>Monitoring</w:t>
            </w:r>
            <w:r w:rsidRPr="00E7759A">
              <w:rPr>
                <w:rFonts w:cs="Calibri"/>
                <w:b/>
                <w:spacing w:val="-6"/>
                <w:sz w:val="20"/>
                <w:szCs w:val="20"/>
                <w:lang w:val="en-GB"/>
              </w:rPr>
              <w:softHyphen/>
            </w:r>
            <w:r w:rsidRPr="00E7759A">
              <w:rPr>
                <w:rFonts w:cs="Calibri"/>
                <w:b/>
                <w:sz w:val="20"/>
                <w:szCs w:val="20"/>
              </w:rPr>
              <w:t>Request</w:t>
            </w:r>
          </w:p>
        </w:tc>
        <w:tc>
          <w:tcPr>
            <w:tcW w:w="1560" w:type="dxa"/>
            <w:vAlign w:val="center"/>
          </w:tcPr>
          <w:p w14:paraId="25BDF19A" w14:textId="77777777" w:rsidR="00115376" w:rsidRPr="00E7759A" w:rsidRDefault="00115376" w:rsidP="004938C2">
            <w:pPr>
              <w:spacing w:after="0"/>
              <w:rPr>
                <w:rFonts w:cs="Calibri"/>
                <w:i/>
                <w:sz w:val="20"/>
                <w:szCs w:val="20"/>
              </w:rPr>
            </w:pPr>
            <w:r w:rsidRPr="00E7759A">
              <w:rPr>
                <w:rFonts w:cs="Calibri"/>
                <w:i/>
                <w:sz w:val="20"/>
                <w:szCs w:val="20"/>
              </w:rPr>
              <w:t>+Structure</w:t>
            </w:r>
          </w:p>
        </w:tc>
        <w:tc>
          <w:tcPr>
            <w:tcW w:w="5386" w:type="dxa"/>
            <w:vAlign w:val="center"/>
          </w:tcPr>
          <w:p w14:paraId="02EA5EEA" w14:textId="77777777" w:rsidR="00115376" w:rsidRPr="00E7759A" w:rsidRDefault="00115376" w:rsidP="004938C2">
            <w:pPr>
              <w:spacing w:after="0"/>
              <w:jc w:val="both"/>
              <w:rPr>
                <w:rFonts w:cs="Calibri"/>
                <w:sz w:val="20"/>
                <w:szCs w:val="20"/>
                <w:lang w:val="fr-FR"/>
              </w:rPr>
            </w:pPr>
            <w:r w:rsidRPr="00E7759A">
              <w:rPr>
                <w:rFonts w:cs="Calibri"/>
                <w:sz w:val="20"/>
                <w:szCs w:val="20"/>
                <w:lang w:val="fr-FR"/>
              </w:rPr>
              <w:t>Requête d’information sur les correspondances</w:t>
            </w:r>
          </w:p>
        </w:tc>
      </w:tr>
      <w:tr w:rsidR="00115376" w:rsidRPr="00E7759A" w14:paraId="68AB45C7" w14:textId="77777777" w:rsidTr="004938C2">
        <w:tc>
          <w:tcPr>
            <w:tcW w:w="1134" w:type="dxa"/>
            <w:vAlign w:val="center"/>
          </w:tcPr>
          <w:p w14:paraId="073A7A5F" w14:textId="77777777" w:rsidR="00115376" w:rsidRPr="00E7759A" w:rsidRDefault="00115376" w:rsidP="004938C2">
            <w:pPr>
              <w:spacing w:after="0"/>
              <w:rPr>
                <w:rFonts w:cs="Calibri"/>
                <w:i/>
                <w:sz w:val="20"/>
                <w:szCs w:val="20"/>
              </w:rPr>
            </w:pPr>
            <w:r w:rsidRPr="00E7759A">
              <w:rPr>
                <w:rFonts w:cs="Calibri"/>
                <w:i/>
                <w:sz w:val="20"/>
                <w:szCs w:val="20"/>
              </w:rPr>
              <w:t>Attributes</w:t>
            </w:r>
          </w:p>
        </w:tc>
        <w:tc>
          <w:tcPr>
            <w:tcW w:w="1701" w:type="dxa"/>
            <w:gridSpan w:val="2"/>
            <w:vAlign w:val="center"/>
          </w:tcPr>
          <w:p w14:paraId="69753519" w14:textId="77777777" w:rsidR="00115376" w:rsidRPr="00E7759A" w:rsidRDefault="00115376" w:rsidP="004938C2">
            <w:pPr>
              <w:spacing w:after="0"/>
              <w:rPr>
                <w:rFonts w:cs="Calibri"/>
                <w:b/>
                <w:i/>
                <w:sz w:val="20"/>
                <w:szCs w:val="20"/>
                <w:highlight w:val="lightGray"/>
              </w:rPr>
            </w:pPr>
            <w:r w:rsidRPr="00E7759A">
              <w:rPr>
                <w:rFonts w:cs="Calibri"/>
                <w:b/>
                <w:i/>
                <w:sz w:val="20"/>
                <w:szCs w:val="20"/>
                <w:highlight w:val="lightGray"/>
              </w:rPr>
              <w:t>version</w:t>
            </w:r>
          </w:p>
        </w:tc>
        <w:tc>
          <w:tcPr>
            <w:tcW w:w="567" w:type="dxa"/>
            <w:vAlign w:val="center"/>
          </w:tcPr>
          <w:p w14:paraId="5082EED3" w14:textId="77777777" w:rsidR="00115376" w:rsidRPr="00E7759A" w:rsidRDefault="00115376" w:rsidP="004938C2">
            <w:pPr>
              <w:spacing w:after="0"/>
              <w:rPr>
                <w:rFonts w:cs="Calibri"/>
                <w:sz w:val="20"/>
                <w:szCs w:val="20"/>
              </w:rPr>
            </w:pPr>
            <w:r w:rsidRPr="00E7759A">
              <w:rPr>
                <w:rFonts w:cs="Calibri"/>
                <w:sz w:val="20"/>
                <w:szCs w:val="20"/>
              </w:rPr>
              <w:t>1:1</w:t>
            </w:r>
          </w:p>
        </w:tc>
        <w:tc>
          <w:tcPr>
            <w:tcW w:w="1560" w:type="dxa"/>
            <w:vAlign w:val="center"/>
          </w:tcPr>
          <w:p w14:paraId="4A110053" w14:textId="77777777" w:rsidR="00115376" w:rsidRPr="00E7759A" w:rsidRDefault="00115376" w:rsidP="004938C2">
            <w:pPr>
              <w:spacing w:after="0"/>
              <w:rPr>
                <w:rFonts w:cs="Calibri"/>
                <w:i/>
                <w:sz w:val="20"/>
                <w:szCs w:val="20"/>
              </w:rPr>
            </w:pPr>
            <w:proofErr w:type="spellStart"/>
            <w:r w:rsidRPr="00E7759A">
              <w:rPr>
                <w:rFonts w:cs="Calibri"/>
                <w:i/>
                <w:sz w:val="20"/>
                <w:szCs w:val="20"/>
              </w:rPr>
              <w:t>VersionString</w:t>
            </w:r>
            <w:proofErr w:type="spellEnd"/>
          </w:p>
        </w:tc>
        <w:tc>
          <w:tcPr>
            <w:tcW w:w="5386" w:type="dxa"/>
            <w:vAlign w:val="center"/>
          </w:tcPr>
          <w:p w14:paraId="09464AAB" w14:textId="2334C19A" w:rsidR="00115376" w:rsidRPr="00E7759A" w:rsidRDefault="00115376" w:rsidP="004938C2">
            <w:pPr>
              <w:spacing w:after="0"/>
              <w:jc w:val="both"/>
              <w:rPr>
                <w:rFonts w:cs="Calibri"/>
                <w:sz w:val="20"/>
                <w:szCs w:val="20"/>
                <w:highlight w:val="yellow"/>
                <w:lang w:val="fr-FR"/>
              </w:rPr>
            </w:pPr>
            <w:r w:rsidRPr="00E7759A">
              <w:rPr>
                <w:rFonts w:cs="Calibri"/>
                <w:sz w:val="20"/>
                <w:szCs w:val="20"/>
                <w:lang w:val="fr-FR"/>
              </w:rPr>
              <w:t>Version du service “ Connection Monitoring”, intégrant le numéro de version de profil par exemple. ‘2.</w:t>
            </w:r>
            <w:ins w:id="286" w:author="thierry henault" w:date="2022-08-11T11:29:00Z">
              <w:r w:rsidR="00261DC6">
                <w:rPr>
                  <w:rFonts w:cs="Calibri"/>
                  <w:sz w:val="20"/>
                  <w:szCs w:val="20"/>
                  <w:lang w:val="fr-FR"/>
                </w:rPr>
                <w:t>1</w:t>
              </w:r>
            </w:ins>
            <w:r w:rsidRPr="00E7759A">
              <w:rPr>
                <w:rFonts w:cs="Calibri"/>
                <w:sz w:val="20"/>
                <w:szCs w:val="20"/>
                <w:lang w:val="fr-FR"/>
              </w:rPr>
              <w:t>:FR-FR-1.0’.</w:t>
            </w:r>
          </w:p>
        </w:tc>
      </w:tr>
      <w:tr w:rsidR="00115376" w:rsidRPr="00E32CB2" w14:paraId="1E16B58D" w14:textId="77777777" w:rsidTr="004938C2">
        <w:tc>
          <w:tcPr>
            <w:tcW w:w="1134" w:type="dxa"/>
            <w:vMerge w:val="restart"/>
            <w:vAlign w:val="center"/>
          </w:tcPr>
          <w:p w14:paraId="0DA0E453" w14:textId="77777777" w:rsidR="00115376" w:rsidRPr="00E7759A" w:rsidRDefault="00115376" w:rsidP="004938C2">
            <w:pPr>
              <w:spacing w:after="0"/>
              <w:rPr>
                <w:rFonts w:cs="Calibri"/>
                <w:i/>
                <w:sz w:val="20"/>
                <w:szCs w:val="20"/>
                <w:lang w:val="en-GB"/>
              </w:rPr>
            </w:pPr>
            <w:r w:rsidRPr="00E7759A">
              <w:rPr>
                <w:rFonts w:cs="Calibri"/>
                <w:i/>
                <w:sz w:val="20"/>
                <w:szCs w:val="20"/>
                <w:lang w:val="en-GB"/>
              </w:rPr>
              <w:t>End</w:t>
            </w:r>
            <w:r w:rsidRPr="00E7759A">
              <w:rPr>
                <w:rFonts w:cs="Calibri"/>
                <w:i/>
                <w:sz w:val="20"/>
                <w:szCs w:val="20"/>
                <w:lang w:val="en-GB"/>
              </w:rPr>
              <w:softHyphen/>
              <w:t>point Properties</w:t>
            </w:r>
          </w:p>
        </w:tc>
        <w:tc>
          <w:tcPr>
            <w:tcW w:w="1701" w:type="dxa"/>
            <w:gridSpan w:val="2"/>
            <w:vAlign w:val="center"/>
          </w:tcPr>
          <w:p w14:paraId="7063EF62" w14:textId="77777777" w:rsidR="00115376" w:rsidRPr="00E7759A" w:rsidRDefault="00115376" w:rsidP="004938C2">
            <w:pPr>
              <w:spacing w:after="0"/>
              <w:rPr>
                <w:rFonts w:cs="Calibri"/>
                <w:b/>
                <w:i/>
                <w:sz w:val="20"/>
                <w:szCs w:val="20"/>
                <w:highlight w:val="lightGray"/>
                <w:lang w:val="en-GB"/>
              </w:rPr>
            </w:pPr>
            <w:proofErr w:type="spellStart"/>
            <w:r w:rsidRPr="00E7759A">
              <w:rPr>
                <w:rFonts w:cs="Calibri"/>
                <w:b/>
                <w:i/>
                <w:sz w:val="20"/>
                <w:szCs w:val="20"/>
                <w:highlight w:val="lightGray"/>
                <w:lang w:val="en-GB"/>
              </w:rPr>
              <w:t>Request</w:t>
            </w:r>
            <w:r w:rsidRPr="00E7759A">
              <w:rPr>
                <w:rFonts w:cs="Calibri"/>
                <w:b/>
                <w:i/>
                <w:sz w:val="20"/>
                <w:szCs w:val="20"/>
                <w:highlight w:val="lightGray"/>
                <w:lang w:val="en-GB"/>
              </w:rPr>
              <w:softHyphen/>
              <w:t>Timestamp</w:t>
            </w:r>
            <w:proofErr w:type="spellEnd"/>
          </w:p>
        </w:tc>
        <w:tc>
          <w:tcPr>
            <w:tcW w:w="567" w:type="dxa"/>
            <w:vAlign w:val="center"/>
          </w:tcPr>
          <w:p w14:paraId="44E37B63" w14:textId="77777777" w:rsidR="00115376" w:rsidRPr="00E7759A" w:rsidRDefault="00115376" w:rsidP="004938C2">
            <w:pPr>
              <w:spacing w:after="0"/>
              <w:rPr>
                <w:rFonts w:cs="Calibri"/>
                <w:sz w:val="20"/>
                <w:szCs w:val="20"/>
                <w:lang w:val="en-GB"/>
              </w:rPr>
            </w:pPr>
            <w:r w:rsidRPr="00E7759A">
              <w:rPr>
                <w:rFonts w:cs="Calibri"/>
                <w:sz w:val="20"/>
                <w:szCs w:val="20"/>
                <w:lang w:val="en-GB"/>
              </w:rPr>
              <w:t>1:1</w:t>
            </w:r>
          </w:p>
        </w:tc>
        <w:tc>
          <w:tcPr>
            <w:tcW w:w="1560" w:type="dxa"/>
            <w:vAlign w:val="center"/>
          </w:tcPr>
          <w:p w14:paraId="6601574F" w14:textId="77777777" w:rsidR="00115376" w:rsidRPr="00E7759A" w:rsidRDefault="00115376" w:rsidP="004938C2">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86" w:type="dxa"/>
            <w:vMerge w:val="restart"/>
            <w:vAlign w:val="center"/>
          </w:tcPr>
          <w:p w14:paraId="5C7F6370" w14:textId="77777777" w:rsidR="00115376" w:rsidRPr="00E7759A" w:rsidRDefault="00115376" w:rsidP="004938C2">
            <w:pPr>
              <w:spacing w:after="0"/>
              <w:jc w:val="both"/>
              <w:rPr>
                <w:rFonts w:cs="Calibri"/>
                <w:sz w:val="20"/>
                <w:szCs w:val="20"/>
                <w:lang w:val="fr-FR"/>
              </w:rPr>
            </w:pPr>
            <w:r w:rsidRPr="00E7759A">
              <w:rPr>
                <w:rFonts w:cs="Calibri"/>
                <w:sz w:val="20"/>
                <w:szCs w:val="20"/>
                <w:lang w:val="fr-FR"/>
              </w:rPr>
              <w:t>Date d'émission de la requête.</w:t>
            </w:r>
          </w:p>
        </w:tc>
      </w:tr>
      <w:tr w:rsidR="00115376" w:rsidRPr="00E7759A" w14:paraId="7CC643F9" w14:textId="77777777" w:rsidTr="004938C2">
        <w:tc>
          <w:tcPr>
            <w:tcW w:w="1134" w:type="dxa"/>
            <w:vMerge/>
            <w:vAlign w:val="center"/>
          </w:tcPr>
          <w:p w14:paraId="683FB158" w14:textId="77777777" w:rsidR="00115376" w:rsidRPr="00E7759A" w:rsidRDefault="00115376" w:rsidP="004938C2">
            <w:pPr>
              <w:spacing w:after="0"/>
              <w:rPr>
                <w:rFonts w:cs="Calibri"/>
                <w:i/>
                <w:sz w:val="20"/>
                <w:szCs w:val="20"/>
                <w:lang w:val="fr-FR"/>
              </w:rPr>
            </w:pPr>
          </w:p>
        </w:tc>
        <w:tc>
          <w:tcPr>
            <w:tcW w:w="1701" w:type="dxa"/>
            <w:gridSpan w:val="2"/>
            <w:vAlign w:val="center"/>
          </w:tcPr>
          <w:p w14:paraId="6E8375FA" w14:textId="77777777" w:rsidR="00115376" w:rsidRPr="00E7759A" w:rsidRDefault="00115376" w:rsidP="004938C2">
            <w:pPr>
              <w:spacing w:after="0"/>
              <w:rPr>
                <w:rFonts w:cs="Calibri"/>
                <w:b/>
                <w:i/>
                <w:sz w:val="20"/>
                <w:szCs w:val="20"/>
                <w:highlight w:val="lightGray"/>
              </w:rPr>
            </w:pPr>
            <w:proofErr w:type="spellStart"/>
            <w:r w:rsidRPr="00E7759A">
              <w:rPr>
                <w:rFonts w:cs="Calibri"/>
                <w:b/>
                <w:i/>
                <w:sz w:val="20"/>
                <w:szCs w:val="20"/>
                <w:highlight w:val="lightGray"/>
              </w:rPr>
              <w:t>Message</w:t>
            </w:r>
            <w:r w:rsidRPr="00E7759A">
              <w:rPr>
                <w:rFonts w:cs="Calibri"/>
                <w:b/>
                <w:i/>
                <w:sz w:val="20"/>
                <w:szCs w:val="20"/>
                <w:highlight w:val="lightGray"/>
              </w:rPr>
              <w:softHyphen/>
              <w:t>Identifier</w:t>
            </w:r>
            <w:proofErr w:type="spellEnd"/>
          </w:p>
        </w:tc>
        <w:tc>
          <w:tcPr>
            <w:tcW w:w="567" w:type="dxa"/>
            <w:vAlign w:val="center"/>
          </w:tcPr>
          <w:p w14:paraId="4451DF12" w14:textId="77777777" w:rsidR="00115376" w:rsidRPr="00E7759A" w:rsidRDefault="00115376" w:rsidP="004938C2">
            <w:pPr>
              <w:spacing w:after="0"/>
              <w:rPr>
                <w:rFonts w:cs="Calibri"/>
                <w:sz w:val="20"/>
                <w:szCs w:val="20"/>
              </w:rPr>
            </w:pPr>
            <w:r w:rsidRPr="00E7759A">
              <w:rPr>
                <w:rFonts w:cs="Calibri"/>
                <w:sz w:val="20"/>
                <w:szCs w:val="20"/>
              </w:rPr>
              <w:t>0:1</w:t>
            </w:r>
          </w:p>
        </w:tc>
        <w:tc>
          <w:tcPr>
            <w:tcW w:w="1560" w:type="dxa"/>
            <w:vAlign w:val="center"/>
          </w:tcPr>
          <w:p w14:paraId="13E79B12" w14:textId="77777777" w:rsidR="00115376" w:rsidRPr="00E7759A" w:rsidRDefault="00115376" w:rsidP="004938C2">
            <w:pPr>
              <w:spacing w:after="0"/>
              <w:rPr>
                <w:rFonts w:cs="Calibri"/>
                <w:i/>
                <w:sz w:val="20"/>
                <w:szCs w:val="20"/>
              </w:rPr>
            </w:pPr>
            <w:proofErr w:type="spellStart"/>
            <w:r w:rsidRPr="00E7759A">
              <w:rPr>
                <w:rFonts w:cs="Calibri"/>
                <w:i/>
                <w:sz w:val="20"/>
                <w:szCs w:val="20"/>
              </w:rPr>
              <w:t>Message</w:t>
            </w:r>
            <w:r w:rsidRPr="00E7759A">
              <w:rPr>
                <w:rFonts w:cs="Calibri"/>
                <w:i/>
                <w:sz w:val="20"/>
                <w:szCs w:val="20"/>
              </w:rPr>
              <w:softHyphen/>
              <w:t>Qualifier</w:t>
            </w:r>
            <w:proofErr w:type="spellEnd"/>
          </w:p>
        </w:tc>
        <w:tc>
          <w:tcPr>
            <w:tcW w:w="5386" w:type="dxa"/>
            <w:vMerge/>
            <w:vAlign w:val="center"/>
          </w:tcPr>
          <w:p w14:paraId="3734B9BC" w14:textId="77777777" w:rsidR="00115376" w:rsidRPr="00E7759A" w:rsidRDefault="00115376" w:rsidP="004938C2">
            <w:pPr>
              <w:spacing w:after="0"/>
              <w:jc w:val="both"/>
              <w:rPr>
                <w:rFonts w:cs="Calibri"/>
                <w:sz w:val="20"/>
                <w:szCs w:val="20"/>
              </w:rPr>
            </w:pPr>
          </w:p>
        </w:tc>
      </w:tr>
      <w:tr w:rsidR="00115376" w:rsidRPr="00E32CB2" w14:paraId="43FAD0E4" w14:textId="77777777" w:rsidTr="004938C2">
        <w:tc>
          <w:tcPr>
            <w:tcW w:w="1134" w:type="dxa"/>
            <w:vMerge w:val="restart"/>
            <w:vAlign w:val="center"/>
          </w:tcPr>
          <w:p w14:paraId="5D2AB020" w14:textId="77777777" w:rsidR="00115376" w:rsidRPr="00E7759A" w:rsidRDefault="00115376" w:rsidP="004938C2">
            <w:pPr>
              <w:spacing w:after="0"/>
              <w:rPr>
                <w:rFonts w:cs="Calibri"/>
                <w:i/>
                <w:sz w:val="20"/>
                <w:szCs w:val="20"/>
              </w:rPr>
            </w:pPr>
            <w:r w:rsidRPr="00E7759A">
              <w:rPr>
                <w:rFonts w:cs="Calibri"/>
                <w:i/>
                <w:sz w:val="20"/>
                <w:szCs w:val="20"/>
              </w:rPr>
              <w:t>Topic</w:t>
            </w:r>
          </w:p>
        </w:tc>
        <w:tc>
          <w:tcPr>
            <w:tcW w:w="1701" w:type="dxa"/>
            <w:gridSpan w:val="2"/>
            <w:vAlign w:val="center"/>
          </w:tcPr>
          <w:p w14:paraId="49B3A174" w14:textId="77777777" w:rsidR="00115376" w:rsidRPr="00E7759A" w:rsidRDefault="00115376" w:rsidP="004938C2">
            <w:pPr>
              <w:spacing w:after="0"/>
              <w:rPr>
                <w:rFonts w:cs="Calibri"/>
                <w:b/>
                <w:i/>
                <w:sz w:val="20"/>
                <w:szCs w:val="20"/>
                <w:highlight w:val="lightGray"/>
              </w:rPr>
            </w:pPr>
            <w:proofErr w:type="spellStart"/>
            <w:r w:rsidRPr="00E7759A">
              <w:rPr>
                <w:rFonts w:cs="Calibri"/>
                <w:b/>
                <w:i/>
                <w:sz w:val="20"/>
                <w:szCs w:val="20"/>
                <w:highlight w:val="lightGray"/>
              </w:rPr>
              <w:t>PreviewInterval</w:t>
            </w:r>
            <w:proofErr w:type="spellEnd"/>
          </w:p>
        </w:tc>
        <w:tc>
          <w:tcPr>
            <w:tcW w:w="567" w:type="dxa"/>
            <w:vAlign w:val="center"/>
          </w:tcPr>
          <w:p w14:paraId="0B45B337" w14:textId="77777777" w:rsidR="00115376" w:rsidRPr="00E7759A" w:rsidRDefault="00115376" w:rsidP="004938C2">
            <w:pPr>
              <w:spacing w:after="0"/>
              <w:rPr>
                <w:rFonts w:cs="Calibri"/>
                <w:sz w:val="20"/>
                <w:szCs w:val="20"/>
              </w:rPr>
            </w:pPr>
            <w:r w:rsidRPr="00E7759A">
              <w:rPr>
                <w:rFonts w:cs="Calibri"/>
                <w:sz w:val="20"/>
                <w:szCs w:val="20"/>
              </w:rPr>
              <w:t>0:1</w:t>
            </w:r>
          </w:p>
        </w:tc>
        <w:tc>
          <w:tcPr>
            <w:tcW w:w="1560" w:type="dxa"/>
            <w:vAlign w:val="center"/>
          </w:tcPr>
          <w:p w14:paraId="0BF8F0D1" w14:textId="77777777" w:rsidR="00115376" w:rsidRPr="00E7759A" w:rsidRDefault="00115376" w:rsidP="004938C2">
            <w:pPr>
              <w:spacing w:after="0"/>
              <w:rPr>
                <w:rFonts w:cs="Calibri"/>
                <w:i/>
                <w:sz w:val="20"/>
                <w:szCs w:val="20"/>
              </w:rPr>
            </w:pPr>
            <w:proofErr w:type="spellStart"/>
            <w:r w:rsidRPr="00E7759A">
              <w:rPr>
                <w:rFonts w:cs="Calibri"/>
                <w:i/>
                <w:sz w:val="20"/>
                <w:szCs w:val="20"/>
              </w:rPr>
              <w:t>Positive</w:t>
            </w:r>
            <w:r w:rsidRPr="00E7759A">
              <w:rPr>
                <w:rFonts w:cs="Calibri"/>
                <w:i/>
                <w:sz w:val="20"/>
                <w:szCs w:val="20"/>
              </w:rPr>
              <w:softHyphen/>
              <w:t>Duration</w:t>
            </w:r>
            <w:r w:rsidRPr="00E7759A">
              <w:rPr>
                <w:rFonts w:cs="Calibri"/>
                <w:i/>
                <w:sz w:val="20"/>
                <w:szCs w:val="20"/>
              </w:rPr>
              <w:softHyphen/>
              <w:t>Type</w:t>
            </w:r>
            <w:proofErr w:type="spellEnd"/>
          </w:p>
        </w:tc>
        <w:tc>
          <w:tcPr>
            <w:tcW w:w="5386" w:type="dxa"/>
            <w:vAlign w:val="center"/>
          </w:tcPr>
          <w:p w14:paraId="683B3F5D" w14:textId="77777777" w:rsidR="00115376" w:rsidRPr="00446B61" w:rsidRDefault="00115376" w:rsidP="004938C2">
            <w:pPr>
              <w:spacing w:after="0"/>
              <w:jc w:val="both"/>
              <w:rPr>
                <w:rFonts w:cs="Calibri"/>
                <w:sz w:val="20"/>
                <w:szCs w:val="20"/>
                <w:highlight w:val="lightGray"/>
                <w:lang w:val="fr-FR"/>
              </w:rPr>
            </w:pPr>
            <w:r w:rsidRPr="00446B61">
              <w:rPr>
                <w:rFonts w:cs="Calibri"/>
                <w:sz w:val="20"/>
                <w:szCs w:val="20"/>
                <w:highlight w:val="lightGray"/>
                <w:lang w:val="fr-FR"/>
              </w:rPr>
              <w:t>Si ce paramètre est présent, il indique que l'on souhaite recevoir des informations sur toute arrivée et tout départ intervenant dans la durée indiquée.</w:t>
            </w:r>
          </w:p>
        </w:tc>
      </w:tr>
      <w:tr w:rsidR="00115376" w:rsidRPr="00E32CB2" w14:paraId="2268A551" w14:textId="77777777" w:rsidTr="004938C2">
        <w:tc>
          <w:tcPr>
            <w:tcW w:w="1134" w:type="dxa"/>
            <w:vMerge/>
            <w:vAlign w:val="center"/>
          </w:tcPr>
          <w:p w14:paraId="082C8935" w14:textId="77777777" w:rsidR="00115376" w:rsidRPr="00E7759A" w:rsidRDefault="00115376" w:rsidP="004938C2">
            <w:pPr>
              <w:spacing w:after="0"/>
              <w:rPr>
                <w:rFonts w:cs="Calibri"/>
                <w:i/>
                <w:sz w:val="20"/>
                <w:szCs w:val="20"/>
                <w:lang w:val="fr-FR"/>
              </w:rPr>
            </w:pPr>
          </w:p>
        </w:tc>
        <w:tc>
          <w:tcPr>
            <w:tcW w:w="1701" w:type="dxa"/>
            <w:gridSpan w:val="2"/>
            <w:vAlign w:val="center"/>
          </w:tcPr>
          <w:p w14:paraId="2F986995" w14:textId="77777777" w:rsidR="00115376" w:rsidRPr="00E7759A" w:rsidRDefault="00115376" w:rsidP="004938C2">
            <w:pPr>
              <w:spacing w:after="0"/>
              <w:rPr>
                <w:rFonts w:cs="Calibri"/>
                <w:b/>
                <w:i/>
                <w:sz w:val="20"/>
                <w:szCs w:val="20"/>
                <w:highlight w:val="lightGray"/>
              </w:rPr>
            </w:pPr>
            <w:proofErr w:type="spellStart"/>
            <w:r w:rsidRPr="00E7759A">
              <w:rPr>
                <w:rFonts w:cs="Calibri"/>
                <w:b/>
                <w:i/>
                <w:sz w:val="20"/>
                <w:szCs w:val="20"/>
                <w:highlight w:val="lightGray"/>
              </w:rPr>
              <w:t>ConnectionLink</w:t>
            </w:r>
            <w:r w:rsidRPr="00E7759A">
              <w:rPr>
                <w:rFonts w:cs="Calibri"/>
                <w:b/>
                <w:i/>
                <w:sz w:val="20"/>
                <w:szCs w:val="20"/>
                <w:highlight w:val="lightGray"/>
              </w:rPr>
              <w:softHyphen/>
              <w:t>Ref</w:t>
            </w:r>
            <w:proofErr w:type="spellEnd"/>
          </w:p>
        </w:tc>
        <w:tc>
          <w:tcPr>
            <w:tcW w:w="567" w:type="dxa"/>
            <w:vAlign w:val="center"/>
          </w:tcPr>
          <w:p w14:paraId="05173CDE" w14:textId="77777777" w:rsidR="00115376" w:rsidRPr="00E7759A" w:rsidRDefault="00115376" w:rsidP="004938C2">
            <w:pPr>
              <w:spacing w:after="0"/>
              <w:rPr>
                <w:rFonts w:cs="Calibri"/>
                <w:sz w:val="20"/>
                <w:szCs w:val="20"/>
              </w:rPr>
            </w:pPr>
            <w:r w:rsidRPr="00E7759A">
              <w:rPr>
                <w:rFonts w:cs="Calibri"/>
                <w:sz w:val="20"/>
                <w:szCs w:val="20"/>
              </w:rPr>
              <w:t>1:1</w:t>
            </w:r>
          </w:p>
        </w:tc>
        <w:tc>
          <w:tcPr>
            <w:tcW w:w="1560" w:type="dxa"/>
            <w:vAlign w:val="center"/>
          </w:tcPr>
          <w:p w14:paraId="6786CBEA" w14:textId="77777777" w:rsidR="00115376" w:rsidRPr="00E7759A" w:rsidRDefault="00115376" w:rsidP="004938C2">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Connec</w:t>
            </w:r>
            <w:proofErr w:type="spellEnd"/>
            <w:r w:rsidRPr="00E7759A">
              <w:rPr>
                <w:rFonts w:cs="Calibri"/>
                <w:i/>
                <w:spacing w:val="-6"/>
                <w:sz w:val="20"/>
                <w:szCs w:val="20"/>
                <w:lang w:val="en-GB"/>
              </w:rPr>
              <w:softHyphen/>
            </w:r>
            <w:proofErr w:type="spellStart"/>
            <w:r w:rsidRPr="00E7759A">
              <w:rPr>
                <w:rFonts w:cs="Calibri"/>
                <w:i/>
                <w:sz w:val="20"/>
                <w:szCs w:val="20"/>
              </w:rPr>
              <w:t>tion</w:t>
            </w:r>
            <w:r w:rsidRPr="00E7759A">
              <w:rPr>
                <w:rFonts w:cs="Calibri"/>
                <w:i/>
                <w:sz w:val="20"/>
                <w:szCs w:val="20"/>
              </w:rPr>
              <w:softHyphen/>
              <w:t>Link</w:t>
            </w:r>
            <w:r w:rsidRPr="00E7759A">
              <w:rPr>
                <w:rFonts w:cs="Calibri"/>
                <w:i/>
                <w:sz w:val="20"/>
                <w:szCs w:val="20"/>
              </w:rPr>
              <w:softHyphen/>
              <w:t>Code</w:t>
            </w:r>
            <w:proofErr w:type="spellEnd"/>
          </w:p>
        </w:tc>
        <w:tc>
          <w:tcPr>
            <w:tcW w:w="5386" w:type="dxa"/>
            <w:vAlign w:val="center"/>
          </w:tcPr>
          <w:p w14:paraId="3949C3D9" w14:textId="77777777" w:rsidR="00115376" w:rsidRPr="00446B61" w:rsidRDefault="00115376" w:rsidP="004938C2">
            <w:pPr>
              <w:spacing w:after="0"/>
              <w:jc w:val="both"/>
              <w:rPr>
                <w:rFonts w:cs="Calibri"/>
                <w:sz w:val="20"/>
                <w:szCs w:val="20"/>
                <w:highlight w:val="lightGray"/>
                <w:lang w:val="fr-FR"/>
              </w:rPr>
            </w:pPr>
            <w:r w:rsidRPr="00446B61">
              <w:rPr>
                <w:rFonts w:cs="Calibri"/>
                <w:sz w:val="20"/>
                <w:szCs w:val="20"/>
                <w:highlight w:val="lightGray"/>
                <w:lang w:val="fr-FR"/>
              </w:rPr>
              <w:t>Identifiant de la correspondance interrogée (à déterminer entre les participants, ou à terme au niveau du référentiel francilien pour les correspondances structurantes et/ou garanties).</w:t>
            </w:r>
          </w:p>
          <w:p w14:paraId="5DEB2EA0" w14:textId="77777777" w:rsidR="00115376" w:rsidRPr="00446B61" w:rsidRDefault="00115376" w:rsidP="004938C2">
            <w:pPr>
              <w:spacing w:after="0"/>
              <w:jc w:val="both"/>
              <w:rPr>
                <w:rFonts w:cs="Calibri"/>
                <w:sz w:val="20"/>
                <w:szCs w:val="20"/>
                <w:highlight w:val="lightGray"/>
                <w:lang w:val="fr-FR"/>
              </w:rPr>
            </w:pPr>
            <w:r w:rsidRPr="00446B61">
              <w:rPr>
                <w:rFonts w:cs="Calibri"/>
                <w:sz w:val="20"/>
                <w:szCs w:val="20"/>
                <w:highlight w:val="lightGray"/>
                <w:lang w:val="fr-FR"/>
              </w:rPr>
              <w:t>Pour mémoire, le « </w:t>
            </w:r>
            <w:proofErr w:type="spellStart"/>
            <w:r w:rsidRPr="00446B61">
              <w:rPr>
                <w:rFonts w:cs="Calibri"/>
                <w:sz w:val="20"/>
                <w:szCs w:val="20"/>
                <w:highlight w:val="lightGray"/>
                <w:lang w:val="fr-FR"/>
              </w:rPr>
              <w:t>ConnectionLink</w:t>
            </w:r>
            <w:proofErr w:type="spellEnd"/>
            <w:r w:rsidRPr="00446B61">
              <w:rPr>
                <w:rFonts w:cs="Calibri"/>
                <w:sz w:val="20"/>
                <w:szCs w:val="20"/>
                <w:highlight w:val="lightGray"/>
                <w:lang w:val="fr-FR"/>
              </w:rPr>
              <w:t> » référence le cheminement physique, alors que l’objet « Interchange » référence une correspondance entre deux courses identifiées (généralement, un</w:t>
            </w:r>
            <w:proofErr w:type="gramStart"/>
            <w:r w:rsidRPr="00446B61">
              <w:rPr>
                <w:rFonts w:cs="Calibri"/>
                <w:sz w:val="20"/>
                <w:szCs w:val="20"/>
                <w:highlight w:val="lightGray"/>
                <w:lang w:val="fr-FR"/>
              </w:rPr>
              <w:t xml:space="preserve"> «Interchange</w:t>
            </w:r>
            <w:proofErr w:type="gramEnd"/>
            <w:r w:rsidRPr="00446B61">
              <w:rPr>
                <w:rFonts w:cs="Calibri"/>
                <w:sz w:val="20"/>
                <w:szCs w:val="20"/>
                <w:highlight w:val="lightGray"/>
                <w:lang w:val="fr-FR"/>
              </w:rPr>
              <w:t> » se réalise donc en empruntant un « </w:t>
            </w:r>
            <w:proofErr w:type="spellStart"/>
            <w:r w:rsidRPr="00446B61">
              <w:rPr>
                <w:rFonts w:cs="Calibri"/>
                <w:sz w:val="20"/>
                <w:szCs w:val="20"/>
                <w:highlight w:val="lightGray"/>
                <w:lang w:val="fr-FR"/>
              </w:rPr>
              <w:t>ConnectionLink</w:t>
            </w:r>
            <w:proofErr w:type="spellEnd"/>
            <w:r w:rsidRPr="00446B61">
              <w:rPr>
                <w:rFonts w:cs="Calibri"/>
                <w:sz w:val="20"/>
                <w:szCs w:val="20"/>
                <w:highlight w:val="lightGray"/>
                <w:lang w:val="fr-FR"/>
              </w:rPr>
              <w:t xml:space="preserve"> »).  </w:t>
            </w:r>
          </w:p>
        </w:tc>
      </w:tr>
      <w:tr w:rsidR="00115376" w:rsidRPr="00E32CB2" w14:paraId="760A29BE" w14:textId="77777777" w:rsidTr="004938C2">
        <w:tc>
          <w:tcPr>
            <w:tcW w:w="1134" w:type="dxa"/>
            <w:vMerge/>
            <w:vAlign w:val="center"/>
          </w:tcPr>
          <w:p w14:paraId="239ACB33" w14:textId="77777777" w:rsidR="00115376" w:rsidRPr="00E7759A" w:rsidRDefault="00115376" w:rsidP="004938C2">
            <w:pPr>
              <w:spacing w:after="0"/>
              <w:rPr>
                <w:rFonts w:cs="Calibri"/>
                <w:i/>
                <w:sz w:val="20"/>
                <w:szCs w:val="20"/>
                <w:lang w:val="fr-FR"/>
              </w:rPr>
            </w:pPr>
          </w:p>
        </w:tc>
        <w:tc>
          <w:tcPr>
            <w:tcW w:w="1701" w:type="dxa"/>
            <w:gridSpan w:val="2"/>
            <w:vAlign w:val="center"/>
          </w:tcPr>
          <w:p w14:paraId="047234E7" w14:textId="77777777" w:rsidR="00115376" w:rsidRPr="00E7759A" w:rsidRDefault="00115376" w:rsidP="004938C2">
            <w:pPr>
              <w:spacing w:after="0"/>
              <w:rPr>
                <w:rFonts w:cs="Calibri"/>
                <w:b/>
                <w:i/>
                <w:sz w:val="20"/>
                <w:szCs w:val="20"/>
                <w:lang w:val="fr-FR"/>
              </w:rPr>
            </w:pPr>
          </w:p>
        </w:tc>
        <w:tc>
          <w:tcPr>
            <w:tcW w:w="567" w:type="dxa"/>
            <w:vAlign w:val="center"/>
          </w:tcPr>
          <w:p w14:paraId="2C643F70" w14:textId="77777777" w:rsidR="00115376" w:rsidRPr="00E7759A" w:rsidRDefault="00115376" w:rsidP="004938C2">
            <w:pPr>
              <w:spacing w:after="0"/>
              <w:rPr>
                <w:rFonts w:cs="Calibri"/>
                <w:sz w:val="20"/>
                <w:szCs w:val="20"/>
                <w:lang w:val="fr-FR"/>
              </w:rPr>
            </w:pPr>
          </w:p>
        </w:tc>
        <w:tc>
          <w:tcPr>
            <w:tcW w:w="1560" w:type="dxa"/>
            <w:vAlign w:val="center"/>
          </w:tcPr>
          <w:p w14:paraId="1CE26409" w14:textId="77777777" w:rsidR="00115376" w:rsidRPr="00E7759A" w:rsidRDefault="00115376" w:rsidP="004938C2">
            <w:pPr>
              <w:spacing w:after="0"/>
              <w:rPr>
                <w:rFonts w:cs="Calibri"/>
                <w:i/>
                <w:sz w:val="20"/>
                <w:szCs w:val="20"/>
              </w:rPr>
            </w:pPr>
            <w:r w:rsidRPr="00E7759A">
              <w:rPr>
                <w:rFonts w:cs="Calibri"/>
                <w:i/>
                <w:sz w:val="20"/>
                <w:szCs w:val="20"/>
              </w:rPr>
              <w:t>choice</w:t>
            </w:r>
          </w:p>
        </w:tc>
        <w:tc>
          <w:tcPr>
            <w:tcW w:w="5386" w:type="dxa"/>
            <w:vAlign w:val="center"/>
          </w:tcPr>
          <w:p w14:paraId="34247786" w14:textId="77777777" w:rsidR="00115376" w:rsidRPr="00E7759A" w:rsidRDefault="00115376" w:rsidP="004938C2">
            <w:pPr>
              <w:spacing w:after="0"/>
              <w:jc w:val="both"/>
              <w:rPr>
                <w:rFonts w:cs="Calibri"/>
                <w:sz w:val="20"/>
                <w:szCs w:val="20"/>
                <w:lang w:val="fr-FR"/>
              </w:rPr>
            </w:pPr>
            <w:r w:rsidRPr="00E7759A">
              <w:rPr>
                <w:rFonts w:cs="Calibri"/>
                <w:sz w:val="20"/>
                <w:szCs w:val="20"/>
                <w:lang w:val="fr-FR"/>
              </w:rPr>
              <w:t>Seul l’un des filtres peut être utilisé.</w:t>
            </w:r>
          </w:p>
        </w:tc>
      </w:tr>
      <w:tr w:rsidR="00115376" w:rsidRPr="00E32CB2" w14:paraId="6B4BD85D" w14:textId="77777777" w:rsidTr="004938C2">
        <w:tc>
          <w:tcPr>
            <w:tcW w:w="1134" w:type="dxa"/>
            <w:vMerge/>
            <w:vAlign w:val="center"/>
          </w:tcPr>
          <w:p w14:paraId="7EF04499" w14:textId="77777777" w:rsidR="00115376" w:rsidRPr="00E7759A" w:rsidRDefault="00115376" w:rsidP="004938C2">
            <w:pPr>
              <w:spacing w:after="0"/>
              <w:rPr>
                <w:rFonts w:cs="Calibri"/>
                <w:i/>
                <w:sz w:val="20"/>
                <w:szCs w:val="20"/>
                <w:lang w:val="fr-FR"/>
              </w:rPr>
            </w:pPr>
          </w:p>
        </w:tc>
        <w:tc>
          <w:tcPr>
            <w:tcW w:w="378" w:type="dxa"/>
            <w:vAlign w:val="center"/>
          </w:tcPr>
          <w:p w14:paraId="6284950B" w14:textId="77777777" w:rsidR="00115376" w:rsidRPr="00E7759A" w:rsidRDefault="00115376" w:rsidP="004938C2">
            <w:pPr>
              <w:spacing w:after="0"/>
              <w:rPr>
                <w:rFonts w:cs="Calibri"/>
                <w:b/>
                <w:i/>
                <w:sz w:val="20"/>
                <w:szCs w:val="20"/>
                <w:lang w:val="en-GB"/>
              </w:rPr>
            </w:pPr>
            <w:r w:rsidRPr="00E7759A">
              <w:rPr>
                <w:rFonts w:cs="Calibri"/>
                <w:b/>
                <w:i/>
                <w:sz w:val="20"/>
                <w:szCs w:val="20"/>
                <w:lang w:val="en-GB"/>
              </w:rPr>
              <w:t>a</w:t>
            </w:r>
          </w:p>
        </w:tc>
        <w:tc>
          <w:tcPr>
            <w:tcW w:w="1323" w:type="dxa"/>
            <w:vAlign w:val="center"/>
          </w:tcPr>
          <w:p w14:paraId="1356C3C1" w14:textId="77777777" w:rsidR="00115376" w:rsidRPr="00E7759A" w:rsidRDefault="00115376" w:rsidP="004938C2">
            <w:pPr>
              <w:spacing w:after="0"/>
              <w:rPr>
                <w:rFonts w:cs="Calibri"/>
                <w:b/>
                <w:i/>
                <w:sz w:val="20"/>
                <w:szCs w:val="20"/>
                <w:highlight w:val="lightGray"/>
                <w:lang w:val="en-GB"/>
              </w:rPr>
            </w:pPr>
            <w:proofErr w:type="spellStart"/>
            <w:r w:rsidRPr="00E7759A">
              <w:rPr>
                <w:rFonts w:cs="Calibri"/>
                <w:b/>
                <w:i/>
                <w:sz w:val="20"/>
                <w:szCs w:val="20"/>
                <w:highlight w:val="lightGray"/>
                <w:lang w:val="en-GB"/>
              </w:rPr>
              <w:t>Connecting</w:t>
            </w:r>
            <w:r w:rsidRPr="00E7759A">
              <w:rPr>
                <w:rFonts w:cs="Calibri"/>
                <w:b/>
                <w:i/>
                <w:sz w:val="20"/>
                <w:szCs w:val="20"/>
                <w:highlight w:val="lightGray"/>
                <w:lang w:val="en-GB"/>
              </w:rPr>
              <w:softHyphen/>
              <w:t>Time</w:t>
            </w:r>
            <w:r w:rsidRPr="00E7759A">
              <w:rPr>
                <w:rFonts w:cs="Calibri"/>
                <w:b/>
                <w:i/>
                <w:spacing w:val="-4"/>
                <w:sz w:val="20"/>
                <w:szCs w:val="20"/>
                <w:highlight w:val="lightGray"/>
                <w:lang w:val="en-GB"/>
              </w:rPr>
              <w:softHyphen/>
            </w:r>
            <w:r w:rsidRPr="00E7759A">
              <w:rPr>
                <w:rFonts w:cs="Calibri"/>
                <w:b/>
                <w:i/>
                <w:sz w:val="20"/>
                <w:szCs w:val="20"/>
                <w:highlight w:val="lightGray"/>
                <w:lang w:val="en-GB"/>
              </w:rPr>
              <w:t>Filter</w:t>
            </w:r>
            <w:proofErr w:type="spellEnd"/>
          </w:p>
        </w:tc>
        <w:tc>
          <w:tcPr>
            <w:tcW w:w="567" w:type="dxa"/>
            <w:vAlign w:val="center"/>
          </w:tcPr>
          <w:p w14:paraId="02A08727" w14:textId="77777777" w:rsidR="00115376" w:rsidRPr="00E7759A" w:rsidRDefault="00115376" w:rsidP="004938C2">
            <w:pPr>
              <w:spacing w:after="0"/>
              <w:rPr>
                <w:rFonts w:cs="Calibri"/>
                <w:sz w:val="20"/>
                <w:szCs w:val="20"/>
                <w:lang w:val="en-GB"/>
              </w:rPr>
            </w:pPr>
            <w:r w:rsidRPr="00E7759A">
              <w:rPr>
                <w:rFonts w:cs="Calibri"/>
                <w:sz w:val="20"/>
                <w:szCs w:val="20"/>
                <w:lang w:val="en-GB"/>
              </w:rPr>
              <w:t>–1:1</w:t>
            </w:r>
          </w:p>
        </w:tc>
        <w:tc>
          <w:tcPr>
            <w:tcW w:w="1560" w:type="dxa"/>
            <w:vAlign w:val="center"/>
          </w:tcPr>
          <w:p w14:paraId="636D93F2" w14:textId="77777777" w:rsidR="00115376" w:rsidRPr="00E7759A" w:rsidRDefault="00115376" w:rsidP="004938C2">
            <w:pPr>
              <w:spacing w:after="0"/>
              <w:rPr>
                <w:rFonts w:cs="Calibri"/>
                <w:i/>
                <w:sz w:val="20"/>
                <w:szCs w:val="20"/>
                <w:lang w:val="en-GB"/>
              </w:rPr>
            </w:pPr>
            <w:r w:rsidRPr="00E7759A">
              <w:rPr>
                <w:rFonts w:cs="Calibri"/>
                <w:i/>
                <w:sz w:val="20"/>
                <w:szCs w:val="20"/>
                <w:lang w:val="en-GB"/>
              </w:rPr>
              <w:t>+Structure</w:t>
            </w:r>
          </w:p>
        </w:tc>
        <w:tc>
          <w:tcPr>
            <w:tcW w:w="5386" w:type="dxa"/>
            <w:vAlign w:val="center"/>
          </w:tcPr>
          <w:p w14:paraId="7DD18E45" w14:textId="77777777" w:rsidR="00115376" w:rsidRPr="00E7759A" w:rsidRDefault="00115376" w:rsidP="004938C2">
            <w:pPr>
              <w:spacing w:after="0"/>
              <w:jc w:val="both"/>
              <w:rPr>
                <w:rFonts w:cs="Calibri"/>
                <w:sz w:val="20"/>
                <w:szCs w:val="20"/>
                <w:lang w:val="fr-FR"/>
              </w:rPr>
            </w:pPr>
            <w:r w:rsidRPr="00E7759A">
              <w:rPr>
                <w:rFonts w:cs="Calibri"/>
                <w:sz w:val="20"/>
                <w:szCs w:val="20"/>
                <w:lang w:val="fr-FR"/>
              </w:rPr>
              <w:t>Filtre temporel, indépendant des courses.</w:t>
            </w:r>
          </w:p>
        </w:tc>
      </w:tr>
      <w:tr w:rsidR="00115376" w:rsidRPr="00E32CB2" w14:paraId="2D7A2652" w14:textId="77777777" w:rsidTr="004938C2">
        <w:tc>
          <w:tcPr>
            <w:tcW w:w="1134" w:type="dxa"/>
            <w:vMerge/>
            <w:vAlign w:val="center"/>
          </w:tcPr>
          <w:p w14:paraId="57B845D2" w14:textId="77777777" w:rsidR="00115376" w:rsidRPr="00E7759A" w:rsidRDefault="00115376" w:rsidP="004938C2">
            <w:pPr>
              <w:spacing w:after="0"/>
              <w:rPr>
                <w:rFonts w:cs="Calibri"/>
                <w:i/>
                <w:sz w:val="20"/>
                <w:szCs w:val="20"/>
                <w:lang w:val="fr-FR"/>
              </w:rPr>
            </w:pPr>
          </w:p>
        </w:tc>
        <w:tc>
          <w:tcPr>
            <w:tcW w:w="378" w:type="dxa"/>
            <w:vAlign w:val="center"/>
          </w:tcPr>
          <w:p w14:paraId="535B61A1" w14:textId="77777777" w:rsidR="00115376" w:rsidRPr="00E7759A" w:rsidRDefault="00115376" w:rsidP="004938C2">
            <w:pPr>
              <w:spacing w:after="0"/>
              <w:rPr>
                <w:rFonts w:cs="Calibri"/>
                <w:b/>
                <w:i/>
                <w:sz w:val="20"/>
                <w:szCs w:val="20"/>
                <w:lang w:val="en-GB"/>
              </w:rPr>
            </w:pPr>
            <w:r w:rsidRPr="00E7759A">
              <w:rPr>
                <w:rFonts w:cs="Calibri"/>
                <w:b/>
                <w:i/>
                <w:sz w:val="20"/>
                <w:szCs w:val="20"/>
                <w:lang w:val="en-GB"/>
              </w:rPr>
              <w:t>b</w:t>
            </w:r>
          </w:p>
        </w:tc>
        <w:tc>
          <w:tcPr>
            <w:tcW w:w="1323" w:type="dxa"/>
            <w:vAlign w:val="center"/>
          </w:tcPr>
          <w:p w14:paraId="73BD3D3E" w14:textId="77777777" w:rsidR="00115376" w:rsidRPr="00E7759A" w:rsidRDefault="00115376" w:rsidP="004938C2">
            <w:pPr>
              <w:spacing w:after="0"/>
              <w:rPr>
                <w:rFonts w:cs="Calibri"/>
                <w:b/>
                <w:i/>
                <w:sz w:val="20"/>
                <w:szCs w:val="20"/>
                <w:highlight w:val="lightGray"/>
                <w:lang w:val="en-GB"/>
              </w:rPr>
            </w:pPr>
            <w:proofErr w:type="spellStart"/>
            <w:r w:rsidRPr="00E7759A">
              <w:rPr>
                <w:rFonts w:cs="Calibri"/>
                <w:b/>
                <w:i/>
                <w:sz w:val="20"/>
                <w:szCs w:val="20"/>
                <w:highlight w:val="lightGray"/>
                <w:lang w:val="en-GB"/>
              </w:rPr>
              <w:t>Connecting</w:t>
            </w:r>
            <w:r w:rsidRPr="00E7759A">
              <w:rPr>
                <w:rFonts w:cs="Calibri"/>
                <w:b/>
                <w:i/>
                <w:sz w:val="20"/>
                <w:szCs w:val="20"/>
                <w:highlight w:val="lightGray"/>
                <w:lang w:val="en-GB"/>
              </w:rPr>
              <w:softHyphen/>
              <w:t>Journey</w:t>
            </w:r>
            <w:r w:rsidRPr="00E7759A">
              <w:rPr>
                <w:rFonts w:cs="Calibri"/>
                <w:b/>
                <w:i/>
                <w:spacing w:val="-4"/>
                <w:sz w:val="20"/>
                <w:szCs w:val="20"/>
                <w:highlight w:val="lightGray"/>
                <w:lang w:val="en-GB"/>
              </w:rPr>
              <w:softHyphen/>
            </w:r>
            <w:r w:rsidRPr="00E7759A">
              <w:rPr>
                <w:rFonts w:cs="Calibri"/>
                <w:b/>
                <w:i/>
                <w:sz w:val="20"/>
                <w:szCs w:val="20"/>
                <w:highlight w:val="lightGray"/>
                <w:lang w:val="en-GB"/>
              </w:rPr>
              <w:t>Filter</w:t>
            </w:r>
            <w:proofErr w:type="spellEnd"/>
          </w:p>
        </w:tc>
        <w:tc>
          <w:tcPr>
            <w:tcW w:w="567" w:type="dxa"/>
            <w:vAlign w:val="center"/>
          </w:tcPr>
          <w:p w14:paraId="3DE378F9" w14:textId="77777777" w:rsidR="00115376" w:rsidRPr="00E7759A" w:rsidRDefault="00115376" w:rsidP="004938C2">
            <w:pPr>
              <w:spacing w:after="0"/>
              <w:rPr>
                <w:rFonts w:cs="Calibri"/>
                <w:sz w:val="20"/>
                <w:szCs w:val="20"/>
                <w:lang w:val="en-GB"/>
              </w:rPr>
            </w:pPr>
            <w:r w:rsidRPr="00E7759A">
              <w:rPr>
                <w:rFonts w:cs="Calibri"/>
                <w:sz w:val="20"/>
                <w:szCs w:val="20"/>
                <w:lang w:val="en-GB"/>
              </w:rPr>
              <w:t>–</w:t>
            </w:r>
            <w:proofErr w:type="gramStart"/>
            <w:r w:rsidRPr="00E7759A">
              <w:rPr>
                <w:rFonts w:cs="Calibri"/>
                <w:sz w:val="20"/>
                <w:szCs w:val="20"/>
                <w:lang w:val="en-GB"/>
              </w:rPr>
              <w:t>1:*</w:t>
            </w:r>
            <w:proofErr w:type="gramEnd"/>
          </w:p>
        </w:tc>
        <w:tc>
          <w:tcPr>
            <w:tcW w:w="1560" w:type="dxa"/>
            <w:vAlign w:val="center"/>
          </w:tcPr>
          <w:p w14:paraId="5AA4AF43" w14:textId="77777777" w:rsidR="00115376" w:rsidRPr="00E7759A" w:rsidRDefault="00115376" w:rsidP="004938C2">
            <w:pPr>
              <w:spacing w:after="0"/>
              <w:rPr>
                <w:rFonts w:cs="Calibri"/>
                <w:i/>
                <w:sz w:val="20"/>
                <w:szCs w:val="20"/>
                <w:lang w:val="en-GB"/>
              </w:rPr>
            </w:pPr>
            <w:r w:rsidRPr="00E7759A">
              <w:rPr>
                <w:rFonts w:cs="Calibri"/>
                <w:i/>
                <w:sz w:val="20"/>
                <w:szCs w:val="20"/>
                <w:lang w:val="en-GB"/>
              </w:rPr>
              <w:t>+Structure</w:t>
            </w:r>
          </w:p>
        </w:tc>
        <w:tc>
          <w:tcPr>
            <w:tcW w:w="5386" w:type="dxa"/>
            <w:vAlign w:val="center"/>
          </w:tcPr>
          <w:p w14:paraId="7AE49020" w14:textId="77777777" w:rsidR="00115376" w:rsidRPr="00E7759A" w:rsidRDefault="00115376" w:rsidP="004938C2">
            <w:pPr>
              <w:spacing w:after="0"/>
              <w:jc w:val="both"/>
              <w:rPr>
                <w:rFonts w:cs="Calibri"/>
                <w:sz w:val="20"/>
                <w:szCs w:val="20"/>
                <w:lang w:val="fr-FR"/>
              </w:rPr>
            </w:pPr>
            <w:r w:rsidRPr="00E7759A">
              <w:rPr>
                <w:rFonts w:cs="Calibri"/>
                <w:sz w:val="20"/>
                <w:szCs w:val="20"/>
                <w:lang w:val="fr-FR"/>
              </w:rPr>
              <w:t>Filtre base sur les courses.</w:t>
            </w:r>
          </w:p>
        </w:tc>
      </w:tr>
      <w:tr w:rsidR="00115376" w:rsidRPr="00E32CB2" w14:paraId="503F587A" w14:textId="77777777" w:rsidTr="004938C2">
        <w:trPr>
          <w:hidden/>
        </w:trPr>
        <w:tc>
          <w:tcPr>
            <w:tcW w:w="1134" w:type="dxa"/>
            <w:vMerge w:val="restart"/>
            <w:vAlign w:val="center"/>
          </w:tcPr>
          <w:p w14:paraId="421CD3A8" w14:textId="77777777" w:rsidR="00115376" w:rsidRPr="00E7759A" w:rsidRDefault="00115376" w:rsidP="004938C2">
            <w:pPr>
              <w:spacing w:after="0"/>
              <w:rPr>
                <w:rFonts w:cs="Calibri"/>
                <w:i/>
                <w:vanish/>
                <w:sz w:val="20"/>
                <w:szCs w:val="20"/>
                <w:highlight w:val="cyan"/>
                <w:lang w:val="en-GB"/>
              </w:rPr>
            </w:pPr>
            <w:r w:rsidRPr="00E7759A">
              <w:rPr>
                <w:rFonts w:cs="Calibri"/>
                <w:i/>
                <w:vanish/>
                <w:sz w:val="20"/>
                <w:szCs w:val="20"/>
                <w:highlight w:val="cyan"/>
                <w:lang w:val="en-GB"/>
              </w:rPr>
              <w:t>Request Policy</w:t>
            </w:r>
          </w:p>
        </w:tc>
        <w:tc>
          <w:tcPr>
            <w:tcW w:w="1701" w:type="dxa"/>
            <w:gridSpan w:val="2"/>
            <w:vAlign w:val="center"/>
          </w:tcPr>
          <w:p w14:paraId="66F0B2E3" w14:textId="77777777" w:rsidR="00115376" w:rsidRPr="00E7759A" w:rsidRDefault="00115376" w:rsidP="004938C2">
            <w:pPr>
              <w:spacing w:after="0"/>
              <w:rPr>
                <w:rFonts w:cs="Calibri"/>
                <w:b/>
                <w:i/>
                <w:vanish/>
                <w:sz w:val="20"/>
                <w:szCs w:val="20"/>
                <w:highlight w:val="cyan"/>
                <w:lang w:val="en-GB"/>
              </w:rPr>
            </w:pPr>
            <w:r w:rsidRPr="00E7759A">
              <w:rPr>
                <w:rFonts w:cs="Calibri"/>
                <w:b/>
                <w:i/>
                <w:vanish/>
                <w:sz w:val="20"/>
                <w:szCs w:val="20"/>
                <w:highlight w:val="cyan"/>
                <w:lang w:val="en-GB"/>
              </w:rPr>
              <w:t>Language</w:t>
            </w:r>
          </w:p>
        </w:tc>
        <w:tc>
          <w:tcPr>
            <w:tcW w:w="567" w:type="dxa"/>
            <w:vAlign w:val="center"/>
          </w:tcPr>
          <w:p w14:paraId="3B0BAD05" w14:textId="77777777" w:rsidR="00115376" w:rsidRPr="00E7759A" w:rsidRDefault="00115376" w:rsidP="004938C2">
            <w:pPr>
              <w:spacing w:after="0"/>
              <w:rPr>
                <w:rFonts w:cs="Calibri"/>
                <w:vanish/>
                <w:sz w:val="20"/>
                <w:szCs w:val="20"/>
                <w:highlight w:val="cyan"/>
              </w:rPr>
            </w:pPr>
            <w:r w:rsidRPr="00E7759A">
              <w:rPr>
                <w:rFonts w:cs="Calibri"/>
                <w:vanish/>
                <w:sz w:val="20"/>
                <w:szCs w:val="20"/>
                <w:highlight w:val="cyan"/>
              </w:rPr>
              <w:t>0:1</w:t>
            </w:r>
          </w:p>
        </w:tc>
        <w:tc>
          <w:tcPr>
            <w:tcW w:w="1560" w:type="dxa"/>
            <w:vAlign w:val="center"/>
          </w:tcPr>
          <w:p w14:paraId="49F96AA3" w14:textId="77777777" w:rsidR="00115376" w:rsidRPr="00E7759A" w:rsidRDefault="00115376" w:rsidP="004938C2">
            <w:pPr>
              <w:spacing w:after="0"/>
              <w:rPr>
                <w:rFonts w:cs="Calibri"/>
                <w:i/>
                <w:vanish/>
                <w:sz w:val="20"/>
                <w:szCs w:val="20"/>
                <w:highlight w:val="cyan"/>
              </w:rPr>
            </w:pPr>
            <w:proofErr w:type="spellStart"/>
            <w:proofErr w:type="gramStart"/>
            <w:r w:rsidRPr="00E7759A">
              <w:rPr>
                <w:rFonts w:cs="Calibri"/>
                <w:i/>
                <w:vanish/>
                <w:sz w:val="20"/>
                <w:szCs w:val="20"/>
                <w:highlight w:val="cyan"/>
              </w:rPr>
              <w:t>xml:lang</w:t>
            </w:r>
            <w:proofErr w:type="spellEnd"/>
            <w:proofErr w:type="gramEnd"/>
          </w:p>
        </w:tc>
        <w:tc>
          <w:tcPr>
            <w:tcW w:w="5386" w:type="dxa"/>
            <w:vAlign w:val="center"/>
          </w:tcPr>
          <w:p w14:paraId="007CD68C" w14:textId="77777777" w:rsidR="00115376" w:rsidRPr="00E7759A" w:rsidRDefault="00115376" w:rsidP="004938C2">
            <w:pPr>
              <w:spacing w:after="0"/>
              <w:jc w:val="both"/>
              <w:rPr>
                <w:rFonts w:cs="Calibri"/>
                <w:vanish/>
                <w:sz w:val="20"/>
                <w:szCs w:val="20"/>
                <w:highlight w:val="cyan"/>
                <w:lang w:val="fr-FR"/>
              </w:rPr>
            </w:pPr>
            <w:r w:rsidRPr="00E7759A">
              <w:rPr>
                <w:rFonts w:cs="Calibri"/>
                <w:vanish/>
                <w:sz w:val="20"/>
                <w:szCs w:val="20"/>
                <w:highlight w:val="cyan"/>
                <w:lang w:val="fr-FR"/>
              </w:rPr>
              <w:t>Au niveau des échanges inter-systèmes, les textes restent en français. Les éventuelles traductions seront prises en charge par les systèmes de présentation.</w:t>
            </w:r>
          </w:p>
        </w:tc>
      </w:tr>
      <w:tr w:rsidR="00115376" w:rsidRPr="00E7759A" w14:paraId="047C5645" w14:textId="77777777" w:rsidTr="004938C2">
        <w:trPr>
          <w:hidden/>
        </w:trPr>
        <w:tc>
          <w:tcPr>
            <w:tcW w:w="1134" w:type="dxa"/>
            <w:vMerge/>
            <w:vAlign w:val="center"/>
          </w:tcPr>
          <w:p w14:paraId="29323330" w14:textId="77777777" w:rsidR="00115376" w:rsidRPr="00E7759A" w:rsidRDefault="00115376" w:rsidP="004938C2">
            <w:pPr>
              <w:spacing w:after="0"/>
              <w:rPr>
                <w:rFonts w:cs="Calibri"/>
                <w:i/>
                <w:vanish/>
                <w:sz w:val="20"/>
                <w:szCs w:val="20"/>
                <w:highlight w:val="cyan"/>
                <w:lang w:val="fr-FR"/>
              </w:rPr>
            </w:pPr>
          </w:p>
        </w:tc>
        <w:tc>
          <w:tcPr>
            <w:tcW w:w="1701" w:type="dxa"/>
            <w:gridSpan w:val="2"/>
            <w:vAlign w:val="center"/>
          </w:tcPr>
          <w:p w14:paraId="05E288D7" w14:textId="77777777" w:rsidR="00115376" w:rsidRPr="00E7759A" w:rsidRDefault="00115376" w:rsidP="004938C2">
            <w:pPr>
              <w:spacing w:after="0"/>
              <w:rPr>
                <w:rFonts w:cs="Calibri"/>
                <w:b/>
                <w:i/>
                <w:vanish/>
                <w:sz w:val="20"/>
                <w:szCs w:val="20"/>
                <w:highlight w:val="cyan"/>
              </w:rPr>
            </w:pPr>
            <w:proofErr w:type="spellStart"/>
            <w:r w:rsidRPr="00E7759A">
              <w:rPr>
                <w:rFonts w:cs="Calibri"/>
                <w:b/>
                <w:i/>
                <w:vanish/>
                <w:sz w:val="20"/>
                <w:szCs w:val="20"/>
                <w:highlight w:val="cyan"/>
              </w:rPr>
              <w:t>Include</w:t>
            </w:r>
            <w:r w:rsidRPr="00E7759A">
              <w:rPr>
                <w:rFonts w:cs="Calibri"/>
                <w:b/>
                <w:i/>
                <w:vanish/>
                <w:sz w:val="20"/>
                <w:szCs w:val="20"/>
                <w:highlight w:val="cyan"/>
              </w:rPr>
              <w:softHyphen/>
              <w:t>Translations</w:t>
            </w:r>
            <w:proofErr w:type="spellEnd"/>
          </w:p>
        </w:tc>
        <w:tc>
          <w:tcPr>
            <w:tcW w:w="567" w:type="dxa"/>
            <w:vAlign w:val="center"/>
          </w:tcPr>
          <w:p w14:paraId="5EA84FC2" w14:textId="77777777" w:rsidR="00115376" w:rsidRPr="00E7759A" w:rsidRDefault="00115376" w:rsidP="004938C2">
            <w:pPr>
              <w:spacing w:after="0"/>
              <w:rPr>
                <w:rFonts w:cs="Calibri"/>
                <w:vanish/>
                <w:sz w:val="20"/>
                <w:szCs w:val="20"/>
                <w:highlight w:val="cyan"/>
              </w:rPr>
            </w:pPr>
            <w:r w:rsidRPr="00E7759A">
              <w:rPr>
                <w:rFonts w:cs="Calibri"/>
                <w:vanish/>
                <w:sz w:val="20"/>
                <w:szCs w:val="20"/>
                <w:highlight w:val="cyan"/>
              </w:rPr>
              <w:t>0:1</w:t>
            </w:r>
          </w:p>
        </w:tc>
        <w:tc>
          <w:tcPr>
            <w:tcW w:w="1560" w:type="dxa"/>
            <w:vAlign w:val="center"/>
          </w:tcPr>
          <w:p w14:paraId="7A08B365" w14:textId="77777777" w:rsidR="00115376" w:rsidRPr="00E7759A" w:rsidRDefault="00115376" w:rsidP="004938C2">
            <w:pPr>
              <w:spacing w:after="0"/>
              <w:rPr>
                <w:rFonts w:cs="Calibri"/>
                <w:i/>
                <w:vanish/>
                <w:sz w:val="20"/>
                <w:szCs w:val="20"/>
                <w:highlight w:val="cyan"/>
              </w:rPr>
            </w:pPr>
            <w:proofErr w:type="spellStart"/>
            <w:proofErr w:type="gramStart"/>
            <w:r w:rsidRPr="00E7759A">
              <w:rPr>
                <w:rFonts w:cs="Calibri"/>
                <w:i/>
                <w:vanish/>
                <w:sz w:val="20"/>
                <w:szCs w:val="20"/>
                <w:highlight w:val="cyan"/>
              </w:rPr>
              <w:t>xsd:boolean</w:t>
            </w:r>
            <w:proofErr w:type="spellEnd"/>
            <w:proofErr w:type="gramEnd"/>
          </w:p>
        </w:tc>
        <w:tc>
          <w:tcPr>
            <w:tcW w:w="5386" w:type="dxa"/>
            <w:vAlign w:val="center"/>
          </w:tcPr>
          <w:p w14:paraId="3AD71570" w14:textId="77777777" w:rsidR="00115376" w:rsidRPr="00E7759A" w:rsidRDefault="00115376" w:rsidP="004938C2">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Whether the producer should include any available translations of </w:t>
            </w:r>
            <w:proofErr w:type="spellStart"/>
            <w:r w:rsidRPr="00E7759A">
              <w:rPr>
                <w:rFonts w:ascii="Calibri" w:hAnsi="Calibri" w:cs="Calibri"/>
                <w:vanish/>
                <w:sz w:val="20"/>
                <w:highlight w:val="cyan"/>
              </w:rPr>
              <w:t>NLString</w:t>
            </w:r>
            <w:proofErr w:type="spellEnd"/>
            <w:r w:rsidRPr="00E7759A">
              <w:rPr>
                <w:rFonts w:ascii="Calibri" w:hAnsi="Calibri" w:cs="Calibri"/>
                <w:vanish/>
                <w:sz w:val="20"/>
                <w:highlight w:val="cyan"/>
              </w:rPr>
              <w:t xml:space="preserve"> text elements into multiple languages. If false elements only one value per text element will be provided.</w:t>
            </w:r>
          </w:p>
          <w:p w14:paraId="685E4B51" w14:textId="77777777" w:rsidR="00115376" w:rsidRPr="00E7759A" w:rsidRDefault="00115376" w:rsidP="004938C2">
            <w:pPr>
              <w:spacing w:after="0"/>
              <w:jc w:val="both"/>
              <w:rPr>
                <w:rFonts w:cs="Calibri"/>
                <w:vanish/>
                <w:sz w:val="20"/>
                <w:szCs w:val="20"/>
                <w:highlight w:val="cyan"/>
              </w:rPr>
            </w:pPr>
            <w:r w:rsidRPr="00E7759A">
              <w:rPr>
                <w:rFonts w:cs="Calibri"/>
                <w:vanish/>
                <w:sz w:val="20"/>
                <w:szCs w:val="20"/>
                <w:highlight w:val="cyan"/>
              </w:rPr>
              <w:t>Default is false.</w:t>
            </w:r>
          </w:p>
        </w:tc>
      </w:tr>
      <w:tr w:rsidR="00115376" w:rsidRPr="00E7759A" w14:paraId="52F97F4D" w14:textId="77777777" w:rsidTr="004938C2">
        <w:trPr>
          <w:hidden/>
        </w:trPr>
        <w:tc>
          <w:tcPr>
            <w:tcW w:w="1134" w:type="dxa"/>
            <w:vMerge/>
            <w:vAlign w:val="center"/>
          </w:tcPr>
          <w:p w14:paraId="31064180" w14:textId="77777777" w:rsidR="00115376" w:rsidRPr="00E7759A" w:rsidRDefault="00115376" w:rsidP="004938C2">
            <w:pPr>
              <w:spacing w:after="0"/>
              <w:rPr>
                <w:rFonts w:cs="Calibri"/>
                <w:i/>
                <w:vanish/>
                <w:sz w:val="20"/>
                <w:szCs w:val="20"/>
                <w:highlight w:val="cyan"/>
                <w:lang w:val="en-GB"/>
              </w:rPr>
            </w:pPr>
          </w:p>
        </w:tc>
        <w:tc>
          <w:tcPr>
            <w:tcW w:w="1701" w:type="dxa"/>
            <w:gridSpan w:val="2"/>
            <w:vAlign w:val="center"/>
          </w:tcPr>
          <w:p w14:paraId="580B9A53" w14:textId="77777777" w:rsidR="00115376" w:rsidRPr="00E7759A" w:rsidRDefault="00115376" w:rsidP="004938C2">
            <w:pPr>
              <w:spacing w:after="0"/>
              <w:rPr>
                <w:rFonts w:cs="Calibri"/>
                <w:b/>
                <w:i/>
                <w:vanish/>
                <w:sz w:val="20"/>
                <w:szCs w:val="20"/>
                <w:highlight w:val="cyan"/>
              </w:rPr>
            </w:pPr>
            <w:proofErr w:type="spellStart"/>
            <w:r w:rsidRPr="00E7759A">
              <w:rPr>
                <w:rFonts w:cs="Calibri"/>
                <w:b/>
                <w:i/>
                <w:vanish/>
                <w:sz w:val="20"/>
                <w:szCs w:val="20"/>
                <w:highlight w:val="cyan"/>
              </w:rPr>
              <w:t>ConnectionMonitoringDetailLevel</w:t>
            </w:r>
            <w:proofErr w:type="spellEnd"/>
          </w:p>
        </w:tc>
        <w:tc>
          <w:tcPr>
            <w:tcW w:w="567" w:type="dxa"/>
            <w:vAlign w:val="center"/>
          </w:tcPr>
          <w:p w14:paraId="502C3F4A" w14:textId="77777777" w:rsidR="00115376" w:rsidRPr="00E7759A" w:rsidRDefault="00115376" w:rsidP="004938C2">
            <w:pPr>
              <w:spacing w:after="0"/>
              <w:rPr>
                <w:rFonts w:cs="Calibri"/>
                <w:vanish/>
                <w:sz w:val="20"/>
                <w:szCs w:val="20"/>
                <w:highlight w:val="cyan"/>
              </w:rPr>
            </w:pPr>
            <w:r w:rsidRPr="00E7759A">
              <w:rPr>
                <w:rFonts w:cs="Calibri"/>
                <w:vanish/>
                <w:sz w:val="20"/>
                <w:szCs w:val="20"/>
                <w:highlight w:val="cyan"/>
              </w:rPr>
              <w:t>0:1</w:t>
            </w:r>
          </w:p>
        </w:tc>
        <w:tc>
          <w:tcPr>
            <w:tcW w:w="1560" w:type="dxa"/>
            <w:vAlign w:val="center"/>
          </w:tcPr>
          <w:p w14:paraId="4C84CB41" w14:textId="77777777" w:rsidR="00115376" w:rsidRPr="00E7759A" w:rsidRDefault="00115376" w:rsidP="004938C2">
            <w:pPr>
              <w:spacing w:after="0"/>
              <w:rPr>
                <w:rFonts w:cs="Calibri"/>
                <w:i/>
                <w:vanish/>
                <w:sz w:val="20"/>
                <w:szCs w:val="20"/>
                <w:highlight w:val="cyan"/>
              </w:rPr>
            </w:pPr>
            <w:proofErr w:type="spellStart"/>
            <w:r w:rsidRPr="00E7759A">
              <w:rPr>
                <w:rFonts w:cs="Calibri"/>
                <w:i/>
                <w:vanish/>
                <w:sz w:val="20"/>
                <w:szCs w:val="20"/>
                <w:highlight w:val="cyan"/>
              </w:rPr>
              <w:t>Connection</w:t>
            </w:r>
            <w:r w:rsidRPr="00E7759A">
              <w:rPr>
                <w:rFonts w:cs="Calibri"/>
                <w:i/>
                <w:vanish/>
                <w:sz w:val="20"/>
                <w:szCs w:val="20"/>
                <w:highlight w:val="cyan"/>
              </w:rPr>
              <w:softHyphen/>
              <w:t>Monitoring</w:t>
            </w:r>
            <w:r w:rsidRPr="00E7759A">
              <w:rPr>
                <w:rFonts w:cs="Calibri"/>
                <w:i/>
                <w:vanish/>
                <w:sz w:val="20"/>
                <w:szCs w:val="20"/>
                <w:highlight w:val="cyan"/>
              </w:rPr>
              <w:softHyphen/>
              <w:t>DetailLevel</w:t>
            </w:r>
            <w:r w:rsidRPr="00E7759A">
              <w:rPr>
                <w:rFonts w:cs="Calibri"/>
                <w:i/>
                <w:vanish/>
                <w:sz w:val="20"/>
                <w:szCs w:val="20"/>
                <w:highlight w:val="cyan"/>
              </w:rPr>
              <w:softHyphen/>
              <w:t>Enum</w:t>
            </w:r>
            <w:proofErr w:type="spellEnd"/>
          </w:p>
        </w:tc>
        <w:tc>
          <w:tcPr>
            <w:tcW w:w="5386" w:type="dxa"/>
            <w:vAlign w:val="center"/>
          </w:tcPr>
          <w:p w14:paraId="1D76607F" w14:textId="77777777" w:rsidR="00115376" w:rsidRPr="00E7759A" w:rsidRDefault="00115376" w:rsidP="004938C2">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Default </w:t>
            </w:r>
            <w:proofErr w:type="spellStart"/>
            <w:r w:rsidRPr="00E7759A">
              <w:rPr>
                <w:rFonts w:ascii="Calibri" w:hAnsi="Calibri" w:cs="Calibri"/>
                <w:vanish/>
                <w:sz w:val="20"/>
                <w:highlight w:val="cyan"/>
              </w:rPr>
              <w:t>DetailLevel</w:t>
            </w:r>
            <w:proofErr w:type="spellEnd"/>
            <w:r w:rsidRPr="00E7759A">
              <w:rPr>
                <w:rFonts w:ascii="Calibri" w:hAnsi="Calibri" w:cs="Calibri"/>
                <w:vanish/>
                <w:sz w:val="20"/>
                <w:highlight w:val="cyan"/>
              </w:rPr>
              <w:t xml:space="preserve"> if none specified on request. Default is ‘normal’.</w:t>
            </w:r>
          </w:p>
          <w:p w14:paraId="6160A07B" w14:textId="77777777" w:rsidR="00115376" w:rsidRPr="00E7759A" w:rsidRDefault="00115376" w:rsidP="004938C2">
            <w:pPr>
              <w:spacing w:after="0"/>
              <w:jc w:val="both"/>
              <w:rPr>
                <w:rFonts w:cs="Calibri"/>
                <w:b/>
                <w:vanish/>
                <w:sz w:val="20"/>
                <w:szCs w:val="20"/>
              </w:rPr>
            </w:pPr>
            <w:r w:rsidRPr="00E7759A">
              <w:rPr>
                <w:rFonts w:cs="Calibri"/>
                <w:vanish/>
                <w:sz w:val="20"/>
                <w:szCs w:val="20"/>
                <w:highlight w:val="cyan"/>
              </w:rPr>
              <w:t>minimum | basic | normal | calls | full</w:t>
            </w:r>
          </w:p>
        </w:tc>
      </w:tr>
      <w:tr w:rsidR="007E6A56" w:rsidRPr="00E32CB2" w14:paraId="295D4C70" w14:textId="77777777" w:rsidTr="004938C2">
        <w:tc>
          <w:tcPr>
            <w:tcW w:w="1134" w:type="dxa"/>
            <w:vAlign w:val="center"/>
          </w:tcPr>
          <w:p w14:paraId="48958709" w14:textId="77777777" w:rsidR="007E6A56" w:rsidRPr="00E7759A" w:rsidRDefault="007E6A56" w:rsidP="004938C2">
            <w:pPr>
              <w:spacing w:after="0"/>
              <w:rPr>
                <w:rFonts w:cs="Calibri"/>
                <w:i/>
                <w:sz w:val="20"/>
                <w:szCs w:val="20"/>
                <w:lang w:val="en-GB"/>
              </w:rPr>
            </w:pPr>
            <w:r w:rsidRPr="00E7759A">
              <w:rPr>
                <w:rFonts w:cs="Calibri"/>
                <w:i/>
                <w:sz w:val="20"/>
                <w:szCs w:val="20"/>
                <w:lang w:val="en-GB"/>
              </w:rPr>
              <w:t>any</w:t>
            </w:r>
          </w:p>
        </w:tc>
        <w:tc>
          <w:tcPr>
            <w:tcW w:w="1701" w:type="dxa"/>
            <w:gridSpan w:val="2"/>
            <w:vAlign w:val="center"/>
          </w:tcPr>
          <w:p w14:paraId="2B6A4AD9" w14:textId="77777777" w:rsidR="007E6A56" w:rsidRPr="00E7759A" w:rsidRDefault="007E6A56" w:rsidP="004938C2">
            <w:pPr>
              <w:spacing w:after="0"/>
              <w:rPr>
                <w:rFonts w:cs="Calibri"/>
                <w:b/>
                <w:i/>
                <w:sz w:val="20"/>
                <w:szCs w:val="20"/>
                <w:lang w:val="en-GB"/>
              </w:rPr>
            </w:pPr>
            <w:r w:rsidRPr="00E7759A">
              <w:rPr>
                <w:rFonts w:cs="Calibri"/>
                <w:b/>
                <w:i/>
                <w:sz w:val="20"/>
                <w:szCs w:val="20"/>
                <w:lang w:val="en-GB"/>
              </w:rPr>
              <w:t>Extensions</w:t>
            </w:r>
          </w:p>
        </w:tc>
        <w:tc>
          <w:tcPr>
            <w:tcW w:w="567" w:type="dxa"/>
            <w:vAlign w:val="center"/>
          </w:tcPr>
          <w:p w14:paraId="27C633DC" w14:textId="77777777" w:rsidR="007E6A56" w:rsidRPr="00E7759A" w:rsidRDefault="007E6A56" w:rsidP="004938C2">
            <w:pPr>
              <w:spacing w:after="0"/>
              <w:rPr>
                <w:rFonts w:cs="Calibri"/>
                <w:i/>
                <w:sz w:val="20"/>
                <w:szCs w:val="20"/>
                <w:lang w:val="en-GB"/>
              </w:rPr>
            </w:pPr>
            <w:r w:rsidRPr="00E7759A">
              <w:rPr>
                <w:rFonts w:cs="Calibri"/>
                <w:i/>
                <w:sz w:val="20"/>
                <w:szCs w:val="20"/>
                <w:lang w:val="en-GB"/>
              </w:rPr>
              <w:t>0:1</w:t>
            </w:r>
          </w:p>
        </w:tc>
        <w:tc>
          <w:tcPr>
            <w:tcW w:w="1560" w:type="dxa"/>
            <w:vAlign w:val="center"/>
          </w:tcPr>
          <w:p w14:paraId="79C04E45" w14:textId="77777777" w:rsidR="007E6A56" w:rsidRPr="00E7759A" w:rsidRDefault="007E6A56" w:rsidP="004938C2">
            <w:pPr>
              <w:spacing w:after="0"/>
              <w:rPr>
                <w:rFonts w:cs="Calibri"/>
                <w:i/>
                <w:sz w:val="20"/>
                <w:szCs w:val="20"/>
                <w:lang w:val="en-GB"/>
              </w:rPr>
            </w:pPr>
            <w:r w:rsidRPr="00E7759A">
              <w:rPr>
                <w:rFonts w:cs="Calibri"/>
                <w:i/>
                <w:sz w:val="20"/>
                <w:szCs w:val="20"/>
                <w:lang w:val="en-GB"/>
              </w:rPr>
              <w:t>+Structure</w:t>
            </w:r>
          </w:p>
        </w:tc>
        <w:tc>
          <w:tcPr>
            <w:tcW w:w="5386" w:type="dxa"/>
            <w:vAlign w:val="center"/>
          </w:tcPr>
          <w:p w14:paraId="6187949E" w14:textId="0AA08E98" w:rsidR="007E6A56" w:rsidRPr="00E7759A" w:rsidRDefault="003A2183" w:rsidP="00894B17">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7B4A32C2" w14:textId="77777777" w:rsidR="00115376" w:rsidRPr="00817C15" w:rsidRDefault="00115376" w:rsidP="00922ED9">
      <w:pPr>
        <w:pStyle w:val="Titre4"/>
      </w:pPr>
      <w:bookmarkStart w:id="287" w:name="_Toc444249822"/>
      <w:r>
        <w:t xml:space="preserve">Structure </w:t>
      </w:r>
      <w:proofErr w:type="spellStart"/>
      <w:r>
        <w:t>ConnectingTimeFilter</w:t>
      </w:r>
      <w:bookmarkEnd w:id="287"/>
      <w:proofErr w:type="spellEnd"/>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36"/>
        <w:gridCol w:w="1744"/>
        <w:gridCol w:w="572"/>
        <w:gridCol w:w="1701"/>
        <w:gridCol w:w="5386"/>
      </w:tblGrid>
      <w:tr w:rsidR="00115376" w:rsidRPr="00E32CB2" w14:paraId="6A5A43E0" w14:textId="77777777" w:rsidTr="004938C2">
        <w:tc>
          <w:tcPr>
            <w:tcW w:w="709" w:type="dxa"/>
            <w:vMerge w:val="restart"/>
            <w:vAlign w:val="center"/>
          </w:tcPr>
          <w:p w14:paraId="688A4704" w14:textId="77777777" w:rsidR="00115376" w:rsidRPr="00E7759A" w:rsidRDefault="00115376" w:rsidP="004938C2">
            <w:pPr>
              <w:spacing w:after="0"/>
              <w:rPr>
                <w:rFonts w:cs="Calibri"/>
                <w:i/>
                <w:sz w:val="20"/>
                <w:szCs w:val="20"/>
                <w:lang w:val="en-GB"/>
              </w:rPr>
            </w:pPr>
            <w:r w:rsidRPr="00E7759A">
              <w:rPr>
                <w:rFonts w:cs="Calibri"/>
                <w:i/>
                <w:sz w:val="20"/>
                <w:szCs w:val="20"/>
                <w:lang w:val="en-GB"/>
              </w:rPr>
              <w:t>Filter</w:t>
            </w:r>
          </w:p>
        </w:tc>
        <w:tc>
          <w:tcPr>
            <w:tcW w:w="2552" w:type="dxa"/>
            <w:gridSpan w:val="3"/>
            <w:vAlign w:val="center"/>
          </w:tcPr>
          <w:p w14:paraId="1BD35F1D" w14:textId="77777777" w:rsidR="00115376" w:rsidRPr="00E7759A" w:rsidRDefault="00115376" w:rsidP="004938C2">
            <w:pPr>
              <w:spacing w:after="0"/>
              <w:rPr>
                <w:rFonts w:cs="Calibri"/>
                <w:sz w:val="20"/>
                <w:szCs w:val="20"/>
                <w:highlight w:val="lightGray"/>
                <w:lang w:val="en-GB"/>
              </w:rPr>
            </w:pPr>
            <w:proofErr w:type="spellStart"/>
            <w:r w:rsidRPr="00E7759A">
              <w:rPr>
                <w:rFonts w:cs="Calibri"/>
                <w:sz w:val="20"/>
                <w:szCs w:val="20"/>
                <w:highlight w:val="lightGray"/>
                <w:lang w:val="en-GB"/>
              </w:rPr>
              <w:t>Connecting</w:t>
            </w:r>
            <w:r w:rsidRPr="00E7759A">
              <w:rPr>
                <w:rFonts w:cs="Calibri"/>
                <w:sz w:val="20"/>
                <w:szCs w:val="20"/>
                <w:highlight w:val="lightGray"/>
                <w:lang w:val="en-GB"/>
              </w:rPr>
              <w:softHyphen/>
              <w:t>TimeFilter</w:t>
            </w:r>
            <w:proofErr w:type="spellEnd"/>
            <w:r w:rsidRPr="00E7759A">
              <w:rPr>
                <w:rFonts w:cs="Calibri"/>
                <w:sz w:val="20"/>
                <w:szCs w:val="20"/>
                <w:highlight w:val="lightGray"/>
                <w:lang w:val="en-GB"/>
              </w:rPr>
              <w:t xml:space="preserve"> </w:t>
            </w:r>
          </w:p>
        </w:tc>
        <w:tc>
          <w:tcPr>
            <w:tcW w:w="1701" w:type="dxa"/>
            <w:vAlign w:val="center"/>
          </w:tcPr>
          <w:p w14:paraId="16F49C47" w14:textId="77777777" w:rsidR="00115376" w:rsidRPr="00E7759A" w:rsidRDefault="00115376" w:rsidP="004938C2">
            <w:pPr>
              <w:spacing w:after="0"/>
              <w:rPr>
                <w:rFonts w:cs="Calibri"/>
                <w:i/>
                <w:sz w:val="20"/>
                <w:szCs w:val="20"/>
              </w:rPr>
            </w:pPr>
            <w:r w:rsidRPr="00E7759A">
              <w:rPr>
                <w:rFonts w:cs="Calibri"/>
                <w:i/>
                <w:sz w:val="20"/>
                <w:szCs w:val="20"/>
              </w:rPr>
              <w:t>+Structure</w:t>
            </w:r>
          </w:p>
        </w:tc>
        <w:tc>
          <w:tcPr>
            <w:tcW w:w="5386" w:type="dxa"/>
            <w:vAlign w:val="center"/>
          </w:tcPr>
          <w:p w14:paraId="411C00DF" w14:textId="77777777" w:rsidR="00115376" w:rsidRPr="00E7759A" w:rsidRDefault="00115376" w:rsidP="004938C2">
            <w:pPr>
              <w:spacing w:after="0"/>
              <w:jc w:val="both"/>
              <w:rPr>
                <w:rFonts w:cs="Calibri"/>
                <w:sz w:val="20"/>
                <w:szCs w:val="20"/>
                <w:lang w:val="fr-FR"/>
              </w:rPr>
            </w:pPr>
            <w:r w:rsidRPr="00E7759A">
              <w:rPr>
                <w:rFonts w:cs="Calibri"/>
                <w:sz w:val="20"/>
                <w:szCs w:val="20"/>
                <w:lang w:val="fr-FR"/>
              </w:rPr>
              <w:t>Filtre temporel pour les requêtes</w:t>
            </w:r>
          </w:p>
        </w:tc>
      </w:tr>
      <w:tr w:rsidR="00115376" w:rsidRPr="00E32CB2" w14:paraId="343C4DB9" w14:textId="77777777" w:rsidTr="004938C2">
        <w:tc>
          <w:tcPr>
            <w:tcW w:w="709" w:type="dxa"/>
            <w:vMerge/>
            <w:vAlign w:val="center"/>
          </w:tcPr>
          <w:p w14:paraId="23EAD28D" w14:textId="77777777" w:rsidR="00115376" w:rsidRPr="00E7759A" w:rsidRDefault="00115376" w:rsidP="004938C2">
            <w:pPr>
              <w:spacing w:after="0"/>
              <w:rPr>
                <w:rFonts w:cs="Calibri"/>
                <w:sz w:val="20"/>
                <w:szCs w:val="20"/>
                <w:lang w:val="fr-FR"/>
              </w:rPr>
            </w:pPr>
          </w:p>
        </w:tc>
        <w:tc>
          <w:tcPr>
            <w:tcW w:w="236" w:type="dxa"/>
            <w:vMerge w:val="restart"/>
            <w:vAlign w:val="center"/>
          </w:tcPr>
          <w:p w14:paraId="029C2D77" w14:textId="77777777" w:rsidR="00115376" w:rsidRPr="00E7759A" w:rsidRDefault="00115376" w:rsidP="004938C2">
            <w:pPr>
              <w:spacing w:after="0"/>
              <w:rPr>
                <w:rFonts w:cs="Calibri"/>
                <w:sz w:val="20"/>
                <w:szCs w:val="20"/>
                <w:lang w:val="fr-FR"/>
              </w:rPr>
            </w:pPr>
          </w:p>
        </w:tc>
        <w:tc>
          <w:tcPr>
            <w:tcW w:w="1744" w:type="dxa"/>
            <w:vAlign w:val="center"/>
          </w:tcPr>
          <w:p w14:paraId="3C88D139" w14:textId="77777777" w:rsidR="00115376" w:rsidRPr="00E7759A" w:rsidRDefault="00115376" w:rsidP="004938C2">
            <w:pPr>
              <w:spacing w:after="0"/>
              <w:rPr>
                <w:rFonts w:cs="Calibri"/>
                <w:b/>
                <w:i/>
                <w:sz w:val="20"/>
                <w:szCs w:val="20"/>
                <w:highlight w:val="lightGray"/>
              </w:rPr>
            </w:pPr>
            <w:proofErr w:type="spellStart"/>
            <w:r w:rsidRPr="00E7759A">
              <w:rPr>
                <w:rFonts w:cs="Calibri"/>
                <w:b/>
                <w:i/>
                <w:sz w:val="20"/>
                <w:szCs w:val="20"/>
                <w:highlight w:val="lightGray"/>
              </w:rPr>
              <w:t>LineRef</w:t>
            </w:r>
            <w:proofErr w:type="spellEnd"/>
          </w:p>
        </w:tc>
        <w:tc>
          <w:tcPr>
            <w:tcW w:w="572" w:type="dxa"/>
            <w:vAlign w:val="center"/>
          </w:tcPr>
          <w:p w14:paraId="67CF4AE1" w14:textId="77777777" w:rsidR="00115376" w:rsidRPr="00E7759A" w:rsidRDefault="00115376" w:rsidP="004938C2">
            <w:pPr>
              <w:spacing w:after="0"/>
              <w:rPr>
                <w:rFonts w:cs="Calibri"/>
                <w:sz w:val="20"/>
                <w:szCs w:val="20"/>
              </w:rPr>
            </w:pPr>
            <w:r w:rsidRPr="00E7759A">
              <w:rPr>
                <w:rFonts w:cs="Calibri"/>
                <w:sz w:val="20"/>
                <w:szCs w:val="20"/>
              </w:rPr>
              <w:t>1:1</w:t>
            </w:r>
          </w:p>
        </w:tc>
        <w:tc>
          <w:tcPr>
            <w:tcW w:w="1701" w:type="dxa"/>
            <w:vAlign w:val="center"/>
          </w:tcPr>
          <w:p w14:paraId="16787C0C" w14:textId="77777777" w:rsidR="00115376" w:rsidRPr="00E7759A" w:rsidRDefault="00115376" w:rsidP="004938C2">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LineCode</w:t>
            </w:r>
            <w:proofErr w:type="spellEnd"/>
          </w:p>
        </w:tc>
        <w:tc>
          <w:tcPr>
            <w:tcW w:w="5386" w:type="dxa"/>
            <w:vAlign w:val="center"/>
          </w:tcPr>
          <w:p w14:paraId="273B97D3" w14:textId="77777777" w:rsidR="00115376" w:rsidRPr="00E7759A" w:rsidRDefault="00115376" w:rsidP="004938C2">
            <w:pPr>
              <w:spacing w:after="0"/>
              <w:jc w:val="both"/>
              <w:rPr>
                <w:rFonts w:cs="Calibri"/>
                <w:sz w:val="20"/>
                <w:szCs w:val="20"/>
                <w:lang w:val="fr-FR"/>
              </w:rPr>
            </w:pPr>
            <w:r w:rsidRPr="00E7759A">
              <w:rPr>
                <w:rFonts w:cs="Calibri"/>
                <w:sz w:val="20"/>
                <w:szCs w:val="20"/>
                <w:lang w:val="fr-FR"/>
              </w:rPr>
              <w:t xml:space="preserve">Identifiant de la ligne </w:t>
            </w:r>
            <w:proofErr w:type="spellStart"/>
            <w:r w:rsidRPr="00E7759A">
              <w:rPr>
                <w:rFonts w:cs="Calibri"/>
                <w:sz w:val="20"/>
                <w:szCs w:val="20"/>
                <w:lang w:val="fr-FR"/>
              </w:rPr>
              <w:t>amenante</w:t>
            </w:r>
            <w:proofErr w:type="spellEnd"/>
            <w:r w:rsidRPr="00E7759A">
              <w:rPr>
                <w:rFonts w:cs="Calibri"/>
                <w:sz w:val="20"/>
                <w:szCs w:val="20"/>
                <w:lang w:val="fr-FR"/>
              </w:rPr>
              <w:t>.</w:t>
            </w:r>
          </w:p>
        </w:tc>
      </w:tr>
      <w:tr w:rsidR="00115376" w:rsidRPr="00E32CB2" w14:paraId="1D3C35F1" w14:textId="77777777" w:rsidTr="004938C2">
        <w:tc>
          <w:tcPr>
            <w:tcW w:w="709" w:type="dxa"/>
            <w:vMerge/>
            <w:vAlign w:val="center"/>
          </w:tcPr>
          <w:p w14:paraId="087E8468" w14:textId="77777777" w:rsidR="00115376" w:rsidRPr="00E7759A" w:rsidRDefault="00115376" w:rsidP="004938C2">
            <w:pPr>
              <w:spacing w:after="0"/>
              <w:rPr>
                <w:rFonts w:cs="Calibri"/>
                <w:sz w:val="20"/>
                <w:szCs w:val="20"/>
                <w:lang w:val="fr-FR"/>
              </w:rPr>
            </w:pPr>
          </w:p>
        </w:tc>
        <w:tc>
          <w:tcPr>
            <w:tcW w:w="236" w:type="dxa"/>
            <w:vMerge/>
            <w:vAlign w:val="center"/>
          </w:tcPr>
          <w:p w14:paraId="78AA4738" w14:textId="77777777" w:rsidR="00115376" w:rsidRPr="00E7759A" w:rsidRDefault="00115376" w:rsidP="004938C2">
            <w:pPr>
              <w:spacing w:after="0"/>
              <w:rPr>
                <w:rFonts w:cs="Calibri"/>
                <w:sz w:val="20"/>
                <w:szCs w:val="20"/>
                <w:lang w:val="fr-FR"/>
              </w:rPr>
            </w:pPr>
          </w:p>
        </w:tc>
        <w:tc>
          <w:tcPr>
            <w:tcW w:w="1744" w:type="dxa"/>
            <w:vAlign w:val="center"/>
          </w:tcPr>
          <w:p w14:paraId="377B2D73" w14:textId="77777777" w:rsidR="00115376" w:rsidRPr="00E7759A" w:rsidRDefault="00115376" w:rsidP="004938C2">
            <w:pPr>
              <w:spacing w:after="0"/>
              <w:rPr>
                <w:rFonts w:cs="Calibri"/>
                <w:b/>
                <w:i/>
                <w:sz w:val="20"/>
                <w:szCs w:val="20"/>
                <w:highlight w:val="lightGray"/>
              </w:rPr>
            </w:pPr>
            <w:proofErr w:type="spellStart"/>
            <w:r w:rsidRPr="00E7759A">
              <w:rPr>
                <w:rFonts w:cs="Calibri"/>
                <w:b/>
                <w:i/>
                <w:sz w:val="20"/>
                <w:szCs w:val="20"/>
                <w:highlight w:val="lightGray"/>
              </w:rPr>
              <w:t>DirectionRef</w:t>
            </w:r>
            <w:proofErr w:type="spellEnd"/>
          </w:p>
        </w:tc>
        <w:tc>
          <w:tcPr>
            <w:tcW w:w="572" w:type="dxa"/>
            <w:vAlign w:val="center"/>
          </w:tcPr>
          <w:p w14:paraId="0B8B633B" w14:textId="77777777" w:rsidR="00115376" w:rsidRPr="00E7759A" w:rsidRDefault="00115376" w:rsidP="004938C2">
            <w:pPr>
              <w:spacing w:after="0"/>
              <w:rPr>
                <w:rFonts w:cs="Calibri"/>
                <w:sz w:val="20"/>
                <w:szCs w:val="20"/>
              </w:rPr>
            </w:pPr>
            <w:r w:rsidRPr="00E7759A">
              <w:rPr>
                <w:rFonts w:cs="Calibri"/>
                <w:sz w:val="20"/>
                <w:szCs w:val="20"/>
              </w:rPr>
              <w:t>1:1</w:t>
            </w:r>
          </w:p>
        </w:tc>
        <w:tc>
          <w:tcPr>
            <w:tcW w:w="1701" w:type="dxa"/>
            <w:vAlign w:val="center"/>
          </w:tcPr>
          <w:p w14:paraId="7D6A88B9" w14:textId="77777777" w:rsidR="00115376" w:rsidRPr="00E7759A" w:rsidRDefault="00115376" w:rsidP="004938C2">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Direction</w:t>
            </w:r>
            <w:r w:rsidRPr="00E7759A">
              <w:rPr>
                <w:rFonts w:cs="Calibri"/>
                <w:i/>
                <w:sz w:val="20"/>
                <w:szCs w:val="20"/>
              </w:rPr>
              <w:softHyphen/>
              <w:t>Code</w:t>
            </w:r>
            <w:proofErr w:type="spellEnd"/>
          </w:p>
        </w:tc>
        <w:tc>
          <w:tcPr>
            <w:tcW w:w="5386" w:type="dxa"/>
            <w:vAlign w:val="center"/>
          </w:tcPr>
          <w:p w14:paraId="7B0C2D8B" w14:textId="77777777" w:rsidR="00115376" w:rsidRPr="00E7759A" w:rsidRDefault="00115376" w:rsidP="004938C2">
            <w:pPr>
              <w:spacing w:after="0"/>
              <w:jc w:val="both"/>
              <w:rPr>
                <w:rFonts w:cs="Calibri"/>
                <w:sz w:val="20"/>
                <w:szCs w:val="20"/>
                <w:lang w:val="fr-FR"/>
              </w:rPr>
            </w:pPr>
            <w:r w:rsidRPr="00E7759A">
              <w:rPr>
                <w:rFonts w:cs="Calibri"/>
                <w:sz w:val="20"/>
                <w:szCs w:val="20"/>
                <w:lang w:val="fr-FR"/>
              </w:rPr>
              <w:t>Indication de direction (aller/retour).</w:t>
            </w:r>
          </w:p>
        </w:tc>
      </w:tr>
      <w:tr w:rsidR="00115376" w:rsidRPr="00E32CB2" w14:paraId="124B37CA" w14:textId="77777777" w:rsidTr="004938C2">
        <w:tc>
          <w:tcPr>
            <w:tcW w:w="709" w:type="dxa"/>
            <w:vMerge/>
            <w:vAlign w:val="center"/>
          </w:tcPr>
          <w:p w14:paraId="29EE2F8D" w14:textId="77777777" w:rsidR="00115376" w:rsidRPr="00E7759A" w:rsidRDefault="00115376" w:rsidP="004938C2">
            <w:pPr>
              <w:spacing w:after="0"/>
              <w:rPr>
                <w:rFonts w:cs="Calibri"/>
                <w:sz w:val="20"/>
                <w:szCs w:val="20"/>
                <w:lang w:val="fr-FR"/>
              </w:rPr>
            </w:pPr>
          </w:p>
        </w:tc>
        <w:tc>
          <w:tcPr>
            <w:tcW w:w="236" w:type="dxa"/>
            <w:vMerge/>
            <w:vAlign w:val="center"/>
          </w:tcPr>
          <w:p w14:paraId="31A2F543" w14:textId="77777777" w:rsidR="00115376" w:rsidRPr="00E7759A" w:rsidRDefault="00115376" w:rsidP="004938C2">
            <w:pPr>
              <w:spacing w:after="0"/>
              <w:rPr>
                <w:rFonts w:cs="Calibri"/>
                <w:sz w:val="20"/>
                <w:szCs w:val="20"/>
                <w:lang w:val="fr-FR"/>
              </w:rPr>
            </w:pPr>
          </w:p>
        </w:tc>
        <w:tc>
          <w:tcPr>
            <w:tcW w:w="1744" w:type="dxa"/>
            <w:vAlign w:val="center"/>
          </w:tcPr>
          <w:p w14:paraId="53A7D84A" w14:textId="77777777" w:rsidR="00115376" w:rsidRPr="00E7759A" w:rsidRDefault="00115376" w:rsidP="004938C2">
            <w:pPr>
              <w:spacing w:after="0"/>
              <w:rPr>
                <w:rFonts w:cs="Calibri"/>
                <w:b/>
                <w:i/>
                <w:sz w:val="20"/>
                <w:szCs w:val="20"/>
                <w:highlight w:val="lightGray"/>
                <w:lang w:val="en-GB"/>
              </w:rPr>
            </w:pPr>
            <w:proofErr w:type="spellStart"/>
            <w:r w:rsidRPr="00E7759A">
              <w:rPr>
                <w:rFonts w:cs="Calibri"/>
                <w:b/>
                <w:i/>
                <w:sz w:val="20"/>
                <w:szCs w:val="20"/>
                <w:highlight w:val="lightGray"/>
                <w:lang w:val="en-GB"/>
              </w:rPr>
              <w:t>Earliest</w:t>
            </w:r>
            <w:r w:rsidRPr="00E7759A">
              <w:rPr>
                <w:rFonts w:cs="Calibri"/>
                <w:b/>
                <w:i/>
                <w:sz w:val="20"/>
                <w:szCs w:val="20"/>
                <w:highlight w:val="lightGray"/>
                <w:lang w:val="en-GB"/>
              </w:rPr>
              <w:softHyphen/>
              <w:t>ArrivalTime</w:t>
            </w:r>
            <w:proofErr w:type="spellEnd"/>
          </w:p>
        </w:tc>
        <w:tc>
          <w:tcPr>
            <w:tcW w:w="572" w:type="dxa"/>
            <w:vAlign w:val="center"/>
          </w:tcPr>
          <w:p w14:paraId="69217DA0" w14:textId="77777777" w:rsidR="00115376" w:rsidRPr="00E7759A" w:rsidRDefault="00115376" w:rsidP="004938C2">
            <w:pPr>
              <w:spacing w:after="0"/>
              <w:rPr>
                <w:rFonts w:cs="Calibri"/>
                <w:sz w:val="20"/>
                <w:szCs w:val="20"/>
                <w:lang w:val="en-GB"/>
              </w:rPr>
            </w:pPr>
            <w:r w:rsidRPr="00E7759A">
              <w:rPr>
                <w:rFonts w:cs="Calibri"/>
                <w:sz w:val="20"/>
                <w:szCs w:val="20"/>
                <w:lang w:val="en-GB"/>
              </w:rPr>
              <w:t>1:1</w:t>
            </w:r>
          </w:p>
        </w:tc>
        <w:tc>
          <w:tcPr>
            <w:tcW w:w="1701" w:type="dxa"/>
            <w:vAlign w:val="center"/>
          </w:tcPr>
          <w:p w14:paraId="44DD4ECC" w14:textId="77777777" w:rsidR="00115376" w:rsidRPr="00E7759A" w:rsidRDefault="00115376" w:rsidP="004938C2">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86" w:type="dxa"/>
            <w:vAlign w:val="center"/>
          </w:tcPr>
          <w:p w14:paraId="7924C29F" w14:textId="77777777" w:rsidR="00115376" w:rsidRPr="00446B61" w:rsidRDefault="00115376" w:rsidP="004938C2">
            <w:pPr>
              <w:spacing w:after="0"/>
              <w:jc w:val="both"/>
              <w:rPr>
                <w:rFonts w:cs="Calibri"/>
                <w:sz w:val="20"/>
                <w:szCs w:val="20"/>
                <w:highlight w:val="lightGray"/>
                <w:lang w:val="fr-FR"/>
              </w:rPr>
            </w:pPr>
            <w:r w:rsidRPr="00446B61">
              <w:rPr>
                <w:rFonts w:cs="Calibri"/>
                <w:sz w:val="20"/>
                <w:szCs w:val="20"/>
                <w:highlight w:val="lightGray"/>
                <w:lang w:val="fr-FR"/>
              </w:rPr>
              <w:t>Début de la fenêtre temporelle d’interrogation (basé sur l’heure d’arrivée).</w:t>
            </w:r>
          </w:p>
        </w:tc>
      </w:tr>
      <w:tr w:rsidR="00115376" w:rsidRPr="00E32CB2" w14:paraId="52A19A95" w14:textId="77777777" w:rsidTr="004938C2">
        <w:tc>
          <w:tcPr>
            <w:tcW w:w="709" w:type="dxa"/>
            <w:vMerge/>
            <w:vAlign w:val="center"/>
          </w:tcPr>
          <w:p w14:paraId="6AA7F4C1" w14:textId="77777777" w:rsidR="00115376" w:rsidRPr="00E7759A" w:rsidRDefault="00115376" w:rsidP="004938C2">
            <w:pPr>
              <w:spacing w:after="0"/>
              <w:rPr>
                <w:rFonts w:cs="Calibri"/>
                <w:sz w:val="20"/>
                <w:szCs w:val="20"/>
                <w:lang w:val="fr-FR"/>
              </w:rPr>
            </w:pPr>
          </w:p>
        </w:tc>
        <w:tc>
          <w:tcPr>
            <w:tcW w:w="236" w:type="dxa"/>
            <w:vMerge/>
            <w:vAlign w:val="center"/>
          </w:tcPr>
          <w:p w14:paraId="48658F0B" w14:textId="77777777" w:rsidR="00115376" w:rsidRPr="00E7759A" w:rsidRDefault="00115376" w:rsidP="004938C2">
            <w:pPr>
              <w:spacing w:after="0"/>
              <w:rPr>
                <w:rFonts w:cs="Calibri"/>
                <w:sz w:val="20"/>
                <w:szCs w:val="20"/>
                <w:lang w:val="fr-FR"/>
              </w:rPr>
            </w:pPr>
          </w:p>
        </w:tc>
        <w:tc>
          <w:tcPr>
            <w:tcW w:w="1744" w:type="dxa"/>
            <w:vAlign w:val="center"/>
          </w:tcPr>
          <w:p w14:paraId="7B2D674B" w14:textId="77777777" w:rsidR="00115376" w:rsidRPr="00E7759A" w:rsidRDefault="00115376" w:rsidP="004938C2">
            <w:pPr>
              <w:spacing w:after="0"/>
              <w:rPr>
                <w:rFonts w:cs="Calibri"/>
                <w:b/>
                <w:i/>
                <w:sz w:val="20"/>
                <w:szCs w:val="20"/>
                <w:highlight w:val="lightGray"/>
              </w:rPr>
            </w:pPr>
            <w:proofErr w:type="spellStart"/>
            <w:r w:rsidRPr="00E7759A">
              <w:rPr>
                <w:rFonts w:cs="Calibri"/>
                <w:b/>
                <w:i/>
                <w:sz w:val="20"/>
                <w:szCs w:val="20"/>
                <w:highlight w:val="lightGray"/>
              </w:rPr>
              <w:t>Latest</w:t>
            </w:r>
            <w:r w:rsidRPr="00E7759A">
              <w:rPr>
                <w:rFonts w:cs="Calibri"/>
                <w:b/>
                <w:i/>
                <w:sz w:val="20"/>
                <w:szCs w:val="20"/>
                <w:highlight w:val="lightGray"/>
              </w:rPr>
              <w:softHyphen/>
              <w:t>ArrivalTime</w:t>
            </w:r>
            <w:proofErr w:type="spellEnd"/>
          </w:p>
        </w:tc>
        <w:tc>
          <w:tcPr>
            <w:tcW w:w="572" w:type="dxa"/>
            <w:vAlign w:val="center"/>
          </w:tcPr>
          <w:p w14:paraId="17E0A155" w14:textId="77777777" w:rsidR="00115376" w:rsidRPr="00E7759A" w:rsidRDefault="00115376" w:rsidP="004938C2">
            <w:pPr>
              <w:spacing w:after="0"/>
              <w:rPr>
                <w:rFonts w:cs="Calibri"/>
                <w:sz w:val="20"/>
                <w:szCs w:val="20"/>
              </w:rPr>
            </w:pPr>
            <w:r w:rsidRPr="00E7759A">
              <w:rPr>
                <w:rFonts w:cs="Calibri"/>
                <w:sz w:val="20"/>
                <w:szCs w:val="20"/>
              </w:rPr>
              <w:t>1:1</w:t>
            </w:r>
          </w:p>
        </w:tc>
        <w:tc>
          <w:tcPr>
            <w:tcW w:w="1701" w:type="dxa"/>
            <w:vAlign w:val="center"/>
          </w:tcPr>
          <w:p w14:paraId="1F9A01BD" w14:textId="77777777" w:rsidR="00115376" w:rsidRPr="00E7759A" w:rsidRDefault="00115376" w:rsidP="004938C2">
            <w:pPr>
              <w:spacing w:after="0"/>
              <w:rPr>
                <w:rFonts w:cs="Calibri"/>
                <w:i/>
                <w:sz w:val="20"/>
                <w:szCs w:val="20"/>
              </w:rPr>
            </w:pPr>
            <w:proofErr w:type="spellStart"/>
            <w:proofErr w:type="gramStart"/>
            <w:r w:rsidRPr="00E7759A">
              <w:rPr>
                <w:rFonts w:cs="Calibri"/>
                <w:i/>
                <w:sz w:val="20"/>
                <w:szCs w:val="20"/>
              </w:rPr>
              <w:t>xsd:dateTime</w:t>
            </w:r>
            <w:proofErr w:type="spellEnd"/>
            <w:proofErr w:type="gramEnd"/>
          </w:p>
        </w:tc>
        <w:tc>
          <w:tcPr>
            <w:tcW w:w="5386" w:type="dxa"/>
            <w:vAlign w:val="center"/>
          </w:tcPr>
          <w:p w14:paraId="72416A8D" w14:textId="77777777" w:rsidR="00115376" w:rsidRPr="00446B61" w:rsidRDefault="00115376" w:rsidP="004938C2">
            <w:pPr>
              <w:spacing w:after="0"/>
              <w:jc w:val="both"/>
              <w:rPr>
                <w:rFonts w:cs="Calibri"/>
                <w:sz w:val="20"/>
                <w:szCs w:val="20"/>
                <w:highlight w:val="lightGray"/>
                <w:lang w:val="fr-FR"/>
              </w:rPr>
            </w:pPr>
            <w:r w:rsidRPr="00446B61">
              <w:rPr>
                <w:rFonts w:cs="Calibri"/>
                <w:sz w:val="20"/>
                <w:szCs w:val="20"/>
                <w:highlight w:val="lightGray"/>
                <w:lang w:val="fr-FR"/>
              </w:rPr>
              <w:t>Fin de la fenêtre temporelle d’interrogation (basé sur l’heure d’arrivée).</w:t>
            </w:r>
          </w:p>
        </w:tc>
      </w:tr>
    </w:tbl>
    <w:p w14:paraId="1CB42D9B" w14:textId="77777777" w:rsidR="00115376" w:rsidRDefault="00115376" w:rsidP="00922ED9">
      <w:pPr>
        <w:pStyle w:val="Titre4"/>
      </w:pPr>
      <w:bookmarkStart w:id="288" w:name="_Toc444249823"/>
      <w:r>
        <w:lastRenderedPageBreak/>
        <w:t xml:space="preserve">Structure </w:t>
      </w:r>
      <w:proofErr w:type="spellStart"/>
      <w:r>
        <w:t>ConnectingJourneyFilter</w:t>
      </w:r>
      <w:bookmarkEnd w:id="288"/>
      <w:proofErr w:type="spellEnd"/>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36"/>
        <w:gridCol w:w="1454"/>
        <w:gridCol w:w="650"/>
        <w:gridCol w:w="1618"/>
        <w:gridCol w:w="5670"/>
      </w:tblGrid>
      <w:tr w:rsidR="00115376" w14:paraId="62E0FE63" w14:textId="77777777" w:rsidTr="004938C2">
        <w:tc>
          <w:tcPr>
            <w:tcW w:w="720" w:type="dxa"/>
            <w:vMerge w:val="restart"/>
            <w:vAlign w:val="center"/>
          </w:tcPr>
          <w:p w14:paraId="4746673A" w14:textId="77777777" w:rsidR="00115376" w:rsidRPr="00E7759A" w:rsidRDefault="00115376" w:rsidP="004938C2">
            <w:pPr>
              <w:spacing w:after="0"/>
              <w:rPr>
                <w:rFonts w:cs="Calibri"/>
                <w:i/>
                <w:sz w:val="20"/>
                <w:szCs w:val="20"/>
                <w:lang w:val="en-GB"/>
              </w:rPr>
            </w:pPr>
            <w:r w:rsidRPr="00E7759A">
              <w:rPr>
                <w:rFonts w:cs="Calibri"/>
                <w:i/>
                <w:sz w:val="20"/>
                <w:szCs w:val="20"/>
                <w:lang w:val="en-GB"/>
              </w:rPr>
              <w:t>Filter</w:t>
            </w:r>
          </w:p>
        </w:tc>
        <w:tc>
          <w:tcPr>
            <w:tcW w:w="2340" w:type="dxa"/>
            <w:gridSpan w:val="3"/>
            <w:vAlign w:val="center"/>
          </w:tcPr>
          <w:p w14:paraId="72F306B1" w14:textId="77777777" w:rsidR="00115376" w:rsidRPr="00E7759A" w:rsidRDefault="00115376" w:rsidP="004938C2">
            <w:pPr>
              <w:spacing w:after="0"/>
              <w:rPr>
                <w:rFonts w:cs="Calibri"/>
                <w:b/>
                <w:i/>
                <w:sz w:val="20"/>
                <w:szCs w:val="20"/>
                <w:highlight w:val="lightGray"/>
                <w:lang w:val="en-GB"/>
              </w:rPr>
            </w:pPr>
            <w:proofErr w:type="spellStart"/>
            <w:r w:rsidRPr="00E7759A">
              <w:rPr>
                <w:rFonts w:cs="Calibri"/>
                <w:b/>
                <w:i/>
                <w:sz w:val="20"/>
                <w:szCs w:val="20"/>
                <w:highlight w:val="lightGray"/>
                <w:lang w:val="en-GB"/>
              </w:rPr>
              <w:t>Connecting</w:t>
            </w:r>
            <w:r w:rsidRPr="00E7759A">
              <w:rPr>
                <w:rFonts w:cs="Calibri"/>
                <w:b/>
                <w:i/>
                <w:sz w:val="20"/>
                <w:szCs w:val="20"/>
                <w:highlight w:val="lightGray"/>
                <w:lang w:val="en-GB"/>
              </w:rPr>
              <w:softHyphen/>
              <w:t>JourneyFilter</w:t>
            </w:r>
            <w:proofErr w:type="spellEnd"/>
            <w:r w:rsidRPr="00E7759A">
              <w:rPr>
                <w:rFonts w:cs="Calibri"/>
                <w:b/>
                <w:i/>
                <w:sz w:val="20"/>
                <w:szCs w:val="20"/>
                <w:highlight w:val="lightGray"/>
                <w:lang w:val="en-GB"/>
              </w:rPr>
              <w:t xml:space="preserve"> </w:t>
            </w:r>
          </w:p>
        </w:tc>
        <w:tc>
          <w:tcPr>
            <w:tcW w:w="1618" w:type="dxa"/>
            <w:vAlign w:val="center"/>
          </w:tcPr>
          <w:p w14:paraId="7054A058" w14:textId="77777777" w:rsidR="00115376" w:rsidRPr="00E7759A" w:rsidRDefault="00115376" w:rsidP="004938C2">
            <w:pPr>
              <w:spacing w:after="0"/>
              <w:rPr>
                <w:rFonts w:cs="Calibri"/>
                <w:i/>
                <w:sz w:val="20"/>
                <w:szCs w:val="20"/>
              </w:rPr>
            </w:pPr>
            <w:r w:rsidRPr="00E7759A">
              <w:rPr>
                <w:rFonts w:cs="Calibri"/>
                <w:i/>
                <w:sz w:val="20"/>
                <w:szCs w:val="20"/>
              </w:rPr>
              <w:t>+Structure</w:t>
            </w:r>
          </w:p>
        </w:tc>
        <w:tc>
          <w:tcPr>
            <w:tcW w:w="5670" w:type="dxa"/>
            <w:vAlign w:val="center"/>
          </w:tcPr>
          <w:p w14:paraId="79984D78" w14:textId="77777777" w:rsidR="00115376" w:rsidRPr="00E7759A" w:rsidRDefault="00115376" w:rsidP="004938C2">
            <w:pPr>
              <w:spacing w:after="0"/>
              <w:rPr>
                <w:rFonts w:cs="Calibri"/>
                <w:sz w:val="20"/>
                <w:szCs w:val="20"/>
                <w:lang w:val="fr-LU"/>
              </w:rPr>
            </w:pPr>
            <w:r w:rsidRPr="00E7759A">
              <w:rPr>
                <w:rFonts w:cs="Calibri"/>
                <w:sz w:val="20"/>
                <w:szCs w:val="20"/>
                <w:lang w:val="fr-LU"/>
              </w:rPr>
              <w:t>Filtre sur les courses</w:t>
            </w:r>
          </w:p>
        </w:tc>
      </w:tr>
      <w:tr w:rsidR="00115376" w14:paraId="60A8EEF8" w14:textId="77777777" w:rsidTr="004938C2">
        <w:tc>
          <w:tcPr>
            <w:tcW w:w="720" w:type="dxa"/>
            <w:vMerge/>
            <w:vAlign w:val="center"/>
          </w:tcPr>
          <w:p w14:paraId="6C8BF74D" w14:textId="77777777" w:rsidR="00115376" w:rsidRPr="00E7759A" w:rsidRDefault="00115376" w:rsidP="004938C2">
            <w:pPr>
              <w:spacing w:after="0"/>
              <w:rPr>
                <w:rFonts w:cs="Calibri"/>
                <w:sz w:val="20"/>
                <w:szCs w:val="20"/>
                <w:lang w:val="fr-LU"/>
              </w:rPr>
            </w:pPr>
          </w:p>
        </w:tc>
        <w:tc>
          <w:tcPr>
            <w:tcW w:w="236" w:type="dxa"/>
            <w:vMerge w:val="restart"/>
            <w:vAlign w:val="center"/>
          </w:tcPr>
          <w:p w14:paraId="509B2EEC" w14:textId="77777777" w:rsidR="00115376" w:rsidRPr="00E7759A" w:rsidRDefault="00115376" w:rsidP="004938C2">
            <w:pPr>
              <w:spacing w:after="0"/>
              <w:rPr>
                <w:rFonts w:cs="Calibri"/>
                <w:sz w:val="20"/>
                <w:szCs w:val="20"/>
                <w:lang w:val="fr-LU"/>
              </w:rPr>
            </w:pPr>
          </w:p>
        </w:tc>
        <w:tc>
          <w:tcPr>
            <w:tcW w:w="1454" w:type="dxa"/>
            <w:vAlign w:val="center"/>
          </w:tcPr>
          <w:p w14:paraId="6C63E794" w14:textId="77777777" w:rsidR="00115376" w:rsidRPr="00E7759A" w:rsidRDefault="00115376" w:rsidP="004938C2">
            <w:pPr>
              <w:spacing w:after="0"/>
              <w:rPr>
                <w:rFonts w:cs="Calibri"/>
                <w:b/>
                <w:i/>
                <w:sz w:val="20"/>
                <w:szCs w:val="20"/>
                <w:highlight w:val="lightGray"/>
              </w:rPr>
            </w:pPr>
            <w:r w:rsidRPr="00E7759A">
              <w:rPr>
                <w:rFonts w:cs="Calibri"/>
                <w:b/>
                <w:i/>
                <w:sz w:val="20"/>
                <w:szCs w:val="20"/>
                <w:highlight w:val="lightGray"/>
              </w:rPr>
              <w:t>Dated</w:t>
            </w:r>
            <w:r w:rsidRPr="00E7759A">
              <w:rPr>
                <w:rFonts w:cs="Calibri"/>
                <w:b/>
                <w:i/>
                <w:spacing w:val="-4"/>
                <w:sz w:val="20"/>
                <w:szCs w:val="20"/>
                <w:highlight w:val="lightGray"/>
                <w:lang w:val="en-GB"/>
              </w:rPr>
              <w:softHyphen/>
            </w:r>
            <w:proofErr w:type="spellStart"/>
            <w:r w:rsidRPr="00E7759A">
              <w:rPr>
                <w:rFonts w:cs="Calibri"/>
                <w:b/>
                <w:i/>
                <w:sz w:val="20"/>
                <w:szCs w:val="20"/>
                <w:highlight w:val="lightGray"/>
              </w:rPr>
              <w:t>Vehicle</w:t>
            </w:r>
            <w:r w:rsidRPr="00E7759A">
              <w:rPr>
                <w:rFonts w:cs="Calibri"/>
                <w:b/>
                <w:i/>
                <w:sz w:val="20"/>
                <w:szCs w:val="20"/>
                <w:highlight w:val="lightGray"/>
              </w:rPr>
              <w:softHyphen/>
              <w:t>JourneyRef</w:t>
            </w:r>
            <w:proofErr w:type="spellEnd"/>
          </w:p>
        </w:tc>
        <w:tc>
          <w:tcPr>
            <w:tcW w:w="650" w:type="dxa"/>
            <w:vAlign w:val="center"/>
          </w:tcPr>
          <w:p w14:paraId="4FB7FC6B" w14:textId="77777777" w:rsidR="00115376" w:rsidRPr="00E7759A" w:rsidRDefault="00115376" w:rsidP="004938C2">
            <w:pPr>
              <w:spacing w:after="0"/>
              <w:rPr>
                <w:rFonts w:cs="Calibri"/>
                <w:sz w:val="20"/>
                <w:szCs w:val="20"/>
              </w:rPr>
            </w:pPr>
            <w:r w:rsidRPr="00E7759A">
              <w:rPr>
                <w:rFonts w:cs="Calibri"/>
                <w:sz w:val="20"/>
                <w:szCs w:val="20"/>
              </w:rPr>
              <w:t>1:1</w:t>
            </w:r>
          </w:p>
        </w:tc>
        <w:tc>
          <w:tcPr>
            <w:tcW w:w="1618" w:type="dxa"/>
            <w:vAlign w:val="center"/>
          </w:tcPr>
          <w:p w14:paraId="605B8530" w14:textId="77777777" w:rsidR="00115376" w:rsidRPr="00E7759A" w:rsidRDefault="00115376" w:rsidP="004938C2">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Dated</w:t>
            </w:r>
            <w:r w:rsidRPr="00E7759A">
              <w:rPr>
                <w:rFonts w:cs="Calibri"/>
                <w:i/>
                <w:sz w:val="20"/>
                <w:szCs w:val="20"/>
              </w:rPr>
              <w:softHyphen/>
              <w:t>Vehicle</w:t>
            </w:r>
            <w:r w:rsidRPr="00E7759A">
              <w:rPr>
                <w:rFonts w:cs="Calibri"/>
                <w:i/>
                <w:sz w:val="20"/>
                <w:szCs w:val="20"/>
              </w:rPr>
              <w:softHyphen/>
              <w:t>Journey</w:t>
            </w:r>
            <w:r w:rsidRPr="00E7759A">
              <w:rPr>
                <w:rFonts w:cs="Calibri"/>
                <w:i/>
                <w:sz w:val="20"/>
                <w:szCs w:val="20"/>
              </w:rPr>
              <w:softHyphen/>
              <w:t>Code</w:t>
            </w:r>
            <w:proofErr w:type="spellEnd"/>
          </w:p>
        </w:tc>
        <w:tc>
          <w:tcPr>
            <w:tcW w:w="5670" w:type="dxa"/>
            <w:vAlign w:val="center"/>
          </w:tcPr>
          <w:p w14:paraId="321166FE" w14:textId="77777777" w:rsidR="00115376" w:rsidRPr="00E7759A" w:rsidRDefault="00115376" w:rsidP="004938C2">
            <w:pPr>
              <w:spacing w:after="0"/>
              <w:jc w:val="both"/>
              <w:rPr>
                <w:rFonts w:cs="Calibri"/>
                <w:sz w:val="20"/>
                <w:szCs w:val="20"/>
                <w:lang w:val="fr-LU"/>
              </w:rPr>
            </w:pPr>
            <w:r w:rsidRPr="00E7759A">
              <w:rPr>
                <w:rFonts w:cs="Calibri"/>
                <w:sz w:val="20"/>
                <w:szCs w:val="20"/>
                <w:lang w:val="fr-LU"/>
              </w:rPr>
              <w:t>Identifiant de la course.</w:t>
            </w:r>
          </w:p>
        </w:tc>
      </w:tr>
      <w:tr w:rsidR="00115376" w:rsidRPr="00020374" w14:paraId="5A65123D" w14:textId="77777777" w:rsidTr="004938C2">
        <w:tc>
          <w:tcPr>
            <w:tcW w:w="720" w:type="dxa"/>
            <w:vMerge/>
            <w:vAlign w:val="center"/>
          </w:tcPr>
          <w:p w14:paraId="4BE491FC" w14:textId="77777777" w:rsidR="00115376" w:rsidRPr="00E7759A" w:rsidRDefault="00115376" w:rsidP="004938C2">
            <w:pPr>
              <w:spacing w:after="0"/>
              <w:rPr>
                <w:rFonts w:cs="Calibri"/>
                <w:sz w:val="20"/>
                <w:szCs w:val="20"/>
                <w:lang w:val="fr-LU"/>
              </w:rPr>
            </w:pPr>
          </w:p>
        </w:tc>
        <w:tc>
          <w:tcPr>
            <w:tcW w:w="236" w:type="dxa"/>
            <w:vMerge/>
            <w:vAlign w:val="center"/>
          </w:tcPr>
          <w:p w14:paraId="1AC14DFC" w14:textId="77777777" w:rsidR="00115376" w:rsidRPr="00E7759A" w:rsidRDefault="00115376" w:rsidP="004938C2">
            <w:pPr>
              <w:spacing w:after="0"/>
              <w:rPr>
                <w:rFonts w:cs="Calibri"/>
                <w:sz w:val="20"/>
                <w:szCs w:val="20"/>
                <w:lang w:val="fr-LU"/>
              </w:rPr>
            </w:pPr>
          </w:p>
        </w:tc>
        <w:tc>
          <w:tcPr>
            <w:tcW w:w="1454" w:type="dxa"/>
            <w:vAlign w:val="center"/>
          </w:tcPr>
          <w:p w14:paraId="04D9836F" w14:textId="77777777" w:rsidR="00115376" w:rsidRPr="00E7759A" w:rsidRDefault="00115376" w:rsidP="004938C2">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Visit</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Number</w:t>
            </w:r>
            <w:proofErr w:type="spellEnd"/>
          </w:p>
        </w:tc>
        <w:tc>
          <w:tcPr>
            <w:tcW w:w="650" w:type="dxa"/>
            <w:vAlign w:val="center"/>
          </w:tcPr>
          <w:p w14:paraId="2793E65C" w14:textId="77777777" w:rsidR="00115376" w:rsidRPr="00E7759A" w:rsidRDefault="00115376" w:rsidP="004938C2">
            <w:pPr>
              <w:spacing w:after="0"/>
              <w:rPr>
                <w:rFonts w:cs="Calibri"/>
                <w:vanish/>
                <w:sz w:val="20"/>
                <w:szCs w:val="20"/>
                <w:highlight w:val="cyan"/>
                <w:lang w:val="en-GB"/>
              </w:rPr>
            </w:pPr>
            <w:r w:rsidRPr="00E7759A">
              <w:rPr>
                <w:rFonts w:cs="Calibri"/>
                <w:vanish/>
                <w:sz w:val="20"/>
                <w:szCs w:val="20"/>
                <w:highlight w:val="cyan"/>
                <w:lang w:val="en-GB"/>
              </w:rPr>
              <w:t>0:1</w:t>
            </w:r>
          </w:p>
        </w:tc>
        <w:tc>
          <w:tcPr>
            <w:tcW w:w="1618" w:type="dxa"/>
            <w:vAlign w:val="center"/>
          </w:tcPr>
          <w:p w14:paraId="6FF91144" w14:textId="77777777" w:rsidR="00115376" w:rsidRPr="00E7759A" w:rsidRDefault="00115376" w:rsidP="004938C2">
            <w:pPr>
              <w:spacing w:after="0"/>
              <w:rPr>
                <w:rFonts w:cs="Calibri"/>
                <w:i/>
                <w:vanish/>
                <w:sz w:val="20"/>
                <w:szCs w:val="20"/>
                <w:highlight w:val="cyan"/>
                <w:lang w:val="en-GB"/>
              </w:rPr>
            </w:pPr>
            <w:proofErr w:type="spellStart"/>
            <w:r w:rsidRPr="00E7759A">
              <w:rPr>
                <w:rFonts w:cs="Calibri"/>
                <w:i/>
                <w:vanish/>
                <w:sz w:val="20"/>
                <w:szCs w:val="20"/>
                <w:highlight w:val="cyan"/>
                <w:lang w:val="en-GB"/>
              </w:rPr>
              <w:t>VisitNumber</w:t>
            </w:r>
            <w:r w:rsidRPr="00E7759A">
              <w:rPr>
                <w:rFonts w:cs="Calibri"/>
                <w:i/>
                <w:vanish/>
                <w:sz w:val="20"/>
                <w:szCs w:val="20"/>
                <w:highlight w:val="cyan"/>
                <w:lang w:val="en-GB"/>
              </w:rPr>
              <w:softHyphen/>
              <w:t>Type</w:t>
            </w:r>
            <w:proofErr w:type="spellEnd"/>
          </w:p>
        </w:tc>
        <w:tc>
          <w:tcPr>
            <w:tcW w:w="5670" w:type="dxa"/>
            <w:vAlign w:val="center"/>
          </w:tcPr>
          <w:p w14:paraId="4118403C" w14:textId="77777777" w:rsidR="00115376" w:rsidRPr="00E7759A" w:rsidRDefault="00115376" w:rsidP="004938C2">
            <w:pPr>
              <w:spacing w:after="0"/>
              <w:jc w:val="both"/>
              <w:rPr>
                <w:rFonts w:cs="Calibri"/>
                <w:vanish/>
                <w:sz w:val="20"/>
                <w:szCs w:val="20"/>
                <w:highlight w:val="cyan"/>
                <w:lang w:val="en-GB"/>
              </w:rPr>
            </w:pPr>
            <w:r w:rsidRPr="00E7759A">
              <w:rPr>
                <w:rFonts w:cs="Calibri"/>
                <w:vanish/>
                <w:sz w:val="20"/>
                <w:szCs w:val="20"/>
                <w:highlight w:val="cyan"/>
                <w:lang w:val="en-GB"/>
              </w:rPr>
              <w:t>Sequence of visit to stop within vehicle journey. Increases monotonically but not necessarily sequentially.</w:t>
            </w:r>
          </w:p>
        </w:tc>
      </w:tr>
      <w:tr w:rsidR="00115376" w:rsidRPr="00E32CB2" w14:paraId="4D3E9FAF" w14:textId="77777777" w:rsidTr="004938C2">
        <w:tc>
          <w:tcPr>
            <w:tcW w:w="720" w:type="dxa"/>
            <w:vMerge/>
            <w:vAlign w:val="center"/>
          </w:tcPr>
          <w:p w14:paraId="7279A332" w14:textId="77777777" w:rsidR="00115376" w:rsidRPr="00E7759A" w:rsidRDefault="00115376" w:rsidP="004938C2">
            <w:pPr>
              <w:spacing w:after="0"/>
              <w:rPr>
                <w:rFonts w:cs="Calibri"/>
                <w:sz w:val="20"/>
                <w:szCs w:val="20"/>
                <w:lang w:val="en-GB"/>
              </w:rPr>
            </w:pPr>
          </w:p>
        </w:tc>
        <w:tc>
          <w:tcPr>
            <w:tcW w:w="236" w:type="dxa"/>
            <w:vMerge/>
            <w:vAlign w:val="center"/>
          </w:tcPr>
          <w:p w14:paraId="3F76AABA" w14:textId="77777777" w:rsidR="00115376" w:rsidRPr="00E7759A" w:rsidRDefault="00115376" w:rsidP="004938C2">
            <w:pPr>
              <w:spacing w:after="0"/>
              <w:rPr>
                <w:rFonts w:cs="Calibri"/>
                <w:sz w:val="20"/>
                <w:szCs w:val="20"/>
                <w:lang w:val="en-GB"/>
              </w:rPr>
            </w:pPr>
          </w:p>
        </w:tc>
        <w:tc>
          <w:tcPr>
            <w:tcW w:w="1454" w:type="dxa"/>
            <w:vAlign w:val="center"/>
          </w:tcPr>
          <w:p w14:paraId="46807B42" w14:textId="77777777" w:rsidR="00115376" w:rsidRPr="00E7759A" w:rsidRDefault="00115376" w:rsidP="004938C2">
            <w:pPr>
              <w:spacing w:after="0"/>
              <w:rPr>
                <w:rFonts w:cs="Calibri"/>
                <w:b/>
                <w:i/>
                <w:sz w:val="20"/>
                <w:szCs w:val="20"/>
                <w:highlight w:val="lightGray"/>
                <w:lang w:val="en-GB"/>
              </w:rPr>
            </w:pPr>
            <w:proofErr w:type="spellStart"/>
            <w:r w:rsidRPr="00E7759A">
              <w:rPr>
                <w:rFonts w:cs="Calibri"/>
                <w:b/>
                <w:i/>
                <w:sz w:val="20"/>
                <w:szCs w:val="20"/>
                <w:highlight w:val="lightGray"/>
                <w:lang w:val="en-GB"/>
              </w:rPr>
              <w:t>Aimed</w:t>
            </w:r>
            <w:r w:rsidRPr="00E7759A">
              <w:rPr>
                <w:rFonts w:cs="Calibri"/>
                <w:b/>
                <w:i/>
                <w:spacing w:val="-4"/>
                <w:sz w:val="20"/>
                <w:szCs w:val="20"/>
                <w:highlight w:val="lightGray"/>
                <w:lang w:val="en-GB"/>
              </w:rPr>
              <w:softHyphen/>
            </w:r>
            <w:r w:rsidRPr="00E7759A">
              <w:rPr>
                <w:rFonts w:cs="Calibri"/>
                <w:b/>
                <w:i/>
                <w:sz w:val="20"/>
                <w:szCs w:val="20"/>
                <w:highlight w:val="lightGray"/>
                <w:lang w:val="en-GB"/>
              </w:rPr>
              <w:t>Arrival</w:t>
            </w:r>
            <w:r w:rsidRPr="00E7759A">
              <w:rPr>
                <w:rFonts w:cs="Calibri"/>
                <w:b/>
                <w:i/>
                <w:sz w:val="20"/>
                <w:szCs w:val="20"/>
                <w:highlight w:val="lightGray"/>
                <w:lang w:val="en-GB"/>
              </w:rPr>
              <w:softHyphen/>
              <w:t>Time</w:t>
            </w:r>
            <w:proofErr w:type="spellEnd"/>
          </w:p>
        </w:tc>
        <w:tc>
          <w:tcPr>
            <w:tcW w:w="650" w:type="dxa"/>
            <w:vAlign w:val="center"/>
          </w:tcPr>
          <w:p w14:paraId="4A057D13" w14:textId="77777777" w:rsidR="00115376" w:rsidRPr="00E7759A" w:rsidRDefault="00115376" w:rsidP="004938C2">
            <w:pPr>
              <w:spacing w:after="0"/>
              <w:rPr>
                <w:rFonts w:cs="Calibri"/>
                <w:sz w:val="20"/>
                <w:szCs w:val="20"/>
                <w:lang w:val="en-GB"/>
              </w:rPr>
            </w:pPr>
            <w:r w:rsidRPr="00E7759A">
              <w:rPr>
                <w:rFonts w:cs="Calibri"/>
                <w:sz w:val="20"/>
                <w:szCs w:val="20"/>
                <w:lang w:val="en-GB"/>
              </w:rPr>
              <w:t>0:1</w:t>
            </w:r>
          </w:p>
        </w:tc>
        <w:tc>
          <w:tcPr>
            <w:tcW w:w="1618" w:type="dxa"/>
            <w:vAlign w:val="center"/>
          </w:tcPr>
          <w:p w14:paraId="4F9C2389" w14:textId="77777777" w:rsidR="00115376" w:rsidRPr="00E7759A" w:rsidRDefault="00115376" w:rsidP="004938C2">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670" w:type="dxa"/>
            <w:vAlign w:val="center"/>
          </w:tcPr>
          <w:p w14:paraId="340C0C3F" w14:textId="77777777" w:rsidR="00115376" w:rsidRPr="00E7759A" w:rsidRDefault="00115376" w:rsidP="004938C2">
            <w:pPr>
              <w:spacing w:after="0"/>
              <w:jc w:val="both"/>
              <w:rPr>
                <w:rFonts w:cs="Calibri"/>
                <w:sz w:val="20"/>
                <w:szCs w:val="20"/>
                <w:lang w:val="fr-FR"/>
              </w:rPr>
            </w:pPr>
            <w:r w:rsidRPr="00E7759A">
              <w:rPr>
                <w:rFonts w:cs="Calibri"/>
                <w:sz w:val="20"/>
                <w:szCs w:val="20"/>
                <w:lang w:val="fr-FR"/>
              </w:rPr>
              <w:t>Date et heure d’arrivée prévue au point d’arrêt (départ de correspondance).</w:t>
            </w:r>
          </w:p>
        </w:tc>
      </w:tr>
    </w:tbl>
    <w:p w14:paraId="7680CB65" w14:textId="77777777" w:rsidR="00115376" w:rsidRPr="00430C20" w:rsidRDefault="00115376" w:rsidP="00922ED9">
      <w:pPr>
        <w:pStyle w:val="Titre3"/>
        <w:rPr>
          <w:lang w:val="fr-FR"/>
        </w:rPr>
      </w:pPr>
      <w:bookmarkStart w:id="289" w:name="_Toc444249824"/>
      <w:r w:rsidRPr="00430C20">
        <w:rPr>
          <w:lang w:val="fr-FR"/>
        </w:rPr>
        <w:t>Abonnement aux informations sur les correspondances</w:t>
      </w:r>
      <w:bookmarkEnd w:id="289"/>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1701"/>
        <w:gridCol w:w="567"/>
        <w:gridCol w:w="1701"/>
        <w:gridCol w:w="5528"/>
      </w:tblGrid>
      <w:tr w:rsidR="00115376" w:rsidRPr="00E32CB2" w14:paraId="47F2BFE3" w14:textId="77777777" w:rsidTr="004938C2">
        <w:tc>
          <w:tcPr>
            <w:tcW w:w="3403" w:type="dxa"/>
            <w:gridSpan w:val="3"/>
            <w:vAlign w:val="center"/>
          </w:tcPr>
          <w:p w14:paraId="4607E531" w14:textId="77777777" w:rsidR="00115376" w:rsidRPr="00E7759A" w:rsidRDefault="00115376" w:rsidP="004938C2">
            <w:pPr>
              <w:spacing w:after="0"/>
              <w:rPr>
                <w:rFonts w:cs="Calibri"/>
                <w:b/>
                <w:i/>
                <w:sz w:val="20"/>
                <w:szCs w:val="20"/>
              </w:rPr>
            </w:pPr>
            <w:proofErr w:type="spellStart"/>
            <w:r w:rsidRPr="00E7759A">
              <w:rPr>
                <w:rFonts w:cs="Calibri"/>
                <w:b/>
                <w:i/>
                <w:sz w:val="20"/>
                <w:szCs w:val="20"/>
              </w:rPr>
              <w:t>Connection</w:t>
            </w:r>
            <w:r w:rsidRPr="00E7759A">
              <w:rPr>
                <w:rFonts w:cs="Calibri"/>
                <w:b/>
                <w:i/>
                <w:sz w:val="20"/>
                <w:szCs w:val="20"/>
              </w:rPr>
              <w:softHyphen/>
              <w:t>Monitoring</w:t>
            </w:r>
            <w:r w:rsidRPr="00E7759A">
              <w:rPr>
                <w:rFonts w:cs="Calibri"/>
                <w:b/>
                <w:i/>
                <w:sz w:val="20"/>
                <w:szCs w:val="20"/>
              </w:rPr>
              <w:softHyphen/>
              <w:t>Subscription</w:t>
            </w:r>
            <w:r w:rsidRPr="00E7759A">
              <w:rPr>
                <w:rFonts w:cs="Calibri"/>
                <w:b/>
                <w:i/>
                <w:sz w:val="20"/>
                <w:szCs w:val="20"/>
              </w:rPr>
              <w:softHyphen/>
              <w:t>Request</w:t>
            </w:r>
            <w:proofErr w:type="spellEnd"/>
          </w:p>
        </w:tc>
        <w:tc>
          <w:tcPr>
            <w:tcW w:w="1701" w:type="dxa"/>
            <w:vAlign w:val="center"/>
          </w:tcPr>
          <w:p w14:paraId="37F05A40" w14:textId="77777777" w:rsidR="00115376" w:rsidRPr="00E7759A" w:rsidRDefault="00115376" w:rsidP="004938C2">
            <w:pPr>
              <w:spacing w:after="0"/>
              <w:rPr>
                <w:rFonts w:cs="Calibri"/>
                <w:i/>
                <w:sz w:val="20"/>
                <w:szCs w:val="20"/>
              </w:rPr>
            </w:pPr>
            <w:r w:rsidRPr="00E7759A">
              <w:rPr>
                <w:rFonts w:cs="Calibri"/>
                <w:i/>
                <w:sz w:val="20"/>
                <w:szCs w:val="20"/>
              </w:rPr>
              <w:t>+Structure</w:t>
            </w:r>
          </w:p>
        </w:tc>
        <w:tc>
          <w:tcPr>
            <w:tcW w:w="5528" w:type="dxa"/>
            <w:vAlign w:val="center"/>
          </w:tcPr>
          <w:p w14:paraId="1AC30DBD" w14:textId="77777777" w:rsidR="00115376" w:rsidRPr="00E7759A" w:rsidRDefault="00115376" w:rsidP="00446B61">
            <w:pPr>
              <w:spacing w:after="0"/>
              <w:jc w:val="both"/>
              <w:rPr>
                <w:rFonts w:cs="Calibri"/>
                <w:sz w:val="20"/>
                <w:szCs w:val="20"/>
                <w:lang w:val="fr-FR"/>
              </w:rPr>
            </w:pPr>
            <w:r w:rsidRPr="00E7759A">
              <w:rPr>
                <w:rFonts w:cs="Calibri"/>
                <w:sz w:val="20"/>
                <w:szCs w:val="20"/>
                <w:lang w:val="fr-FR"/>
              </w:rPr>
              <w:t>Abonnement aux informations sur les correspondances</w:t>
            </w:r>
          </w:p>
        </w:tc>
      </w:tr>
      <w:tr w:rsidR="00115376" w:rsidRPr="00E32CB2" w14:paraId="44F26982" w14:textId="77777777" w:rsidTr="004938C2">
        <w:tc>
          <w:tcPr>
            <w:tcW w:w="1135" w:type="dxa"/>
            <w:vMerge w:val="restart"/>
            <w:vAlign w:val="center"/>
          </w:tcPr>
          <w:p w14:paraId="46B83218" w14:textId="77777777" w:rsidR="00115376" w:rsidRPr="00E7759A" w:rsidRDefault="00115376" w:rsidP="004938C2">
            <w:pPr>
              <w:spacing w:after="0"/>
              <w:rPr>
                <w:rFonts w:cs="Calibri"/>
                <w:i/>
                <w:sz w:val="20"/>
                <w:szCs w:val="20"/>
              </w:rPr>
            </w:pPr>
            <w:r w:rsidRPr="00E7759A">
              <w:rPr>
                <w:rFonts w:cs="Calibri"/>
                <w:i/>
                <w:sz w:val="20"/>
                <w:szCs w:val="20"/>
              </w:rPr>
              <w:t>Identity</w:t>
            </w:r>
          </w:p>
        </w:tc>
        <w:tc>
          <w:tcPr>
            <w:tcW w:w="1701" w:type="dxa"/>
            <w:vAlign w:val="center"/>
          </w:tcPr>
          <w:p w14:paraId="23669943" w14:textId="77777777" w:rsidR="00115376" w:rsidRPr="00E7759A" w:rsidRDefault="00115376" w:rsidP="004938C2">
            <w:pPr>
              <w:spacing w:after="0"/>
              <w:rPr>
                <w:rFonts w:cs="Calibri"/>
                <w:b/>
                <w:i/>
                <w:sz w:val="20"/>
                <w:szCs w:val="20"/>
                <w:highlight w:val="lightGray"/>
              </w:rPr>
            </w:pPr>
            <w:r w:rsidRPr="00E7759A">
              <w:rPr>
                <w:rFonts w:cs="Calibri"/>
                <w:b/>
                <w:i/>
                <w:sz w:val="20"/>
                <w:szCs w:val="20"/>
                <w:highlight w:val="lightGray"/>
              </w:rPr>
              <w:t>Subscriber</w:t>
            </w:r>
            <w:r w:rsidRPr="00E7759A">
              <w:rPr>
                <w:rFonts w:cs="Calibri"/>
                <w:b/>
                <w:i/>
                <w:spacing w:val="-4"/>
                <w:sz w:val="20"/>
                <w:szCs w:val="20"/>
                <w:highlight w:val="lightGray"/>
                <w:lang w:val="en-GB"/>
              </w:rPr>
              <w:softHyphen/>
            </w:r>
            <w:r w:rsidRPr="00E7759A">
              <w:rPr>
                <w:rFonts w:cs="Calibri"/>
                <w:b/>
                <w:i/>
                <w:sz w:val="20"/>
                <w:szCs w:val="20"/>
                <w:highlight w:val="lightGray"/>
              </w:rPr>
              <w:t>Ref</w:t>
            </w:r>
          </w:p>
        </w:tc>
        <w:tc>
          <w:tcPr>
            <w:tcW w:w="567" w:type="dxa"/>
            <w:vAlign w:val="center"/>
          </w:tcPr>
          <w:p w14:paraId="32127150" w14:textId="77777777" w:rsidR="00115376" w:rsidRPr="00E7759A" w:rsidRDefault="00115376" w:rsidP="004938C2">
            <w:pPr>
              <w:spacing w:after="0"/>
              <w:rPr>
                <w:rFonts w:cs="Calibri"/>
                <w:sz w:val="20"/>
                <w:szCs w:val="20"/>
              </w:rPr>
            </w:pPr>
            <w:r w:rsidRPr="00E7759A">
              <w:rPr>
                <w:rFonts w:cs="Calibri"/>
                <w:sz w:val="20"/>
                <w:szCs w:val="20"/>
              </w:rPr>
              <w:t>0:1</w:t>
            </w:r>
          </w:p>
          <w:p w14:paraId="0891D8F7" w14:textId="77777777" w:rsidR="00115376" w:rsidRPr="00E7759A" w:rsidRDefault="00115376" w:rsidP="004938C2">
            <w:pPr>
              <w:spacing w:after="0"/>
              <w:rPr>
                <w:rFonts w:cs="Calibri"/>
                <w:sz w:val="20"/>
                <w:szCs w:val="20"/>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701" w:type="dxa"/>
            <w:vAlign w:val="center"/>
          </w:tcPr>
          <w:p w14:paraId="5E3D3978" w14:textId="77777777" w:rsidR="00115376" w:rsidRPr="00E7759A" w:rsidRDefault="00115376" w:rsidP="004938C2">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Participant</w:t>
            </w:r>
            <w:r w:rsidRPr="00E7759A">
              <w:rPr>
                <w:rFonts w:cs="Calibri"/>
                <w:i/>
                <w:sz w:val="20"/>
                <w:szCs w:val="20"/>
              </w:rPr>
              <w:softHyphen/>
              <w:t>Code</w:t>
            </w:r>
            <w:proofErr w:type="spellEnd"/>
          </w:p>
        </w:tc>
        <w:tc>
          <w:tcPr>
            <w:tcW w:w="5528" w:type="dxa"/>
            <w:vAlign w:val="center"/>
          </w:tcPr>
          <w:p w14:paraId="6DD2A435" w14:textId="77777777" w:rsidR="00115376" w:rsidRPr="00E7759A" w:rsidRDefault="00115376" w:rsidP="00446B61">
            <w:pPr>
              <w:spacing w:after="0"/>
              <w:jc w:val="both"/>
              <w:rPr>
                <w:rFonts w:cs="Calibri"/>
                <w:sz w:val="20"/>
                <w:szCs w:val="20"/>
                <w:lang w:val="fr-FR"/>
              </w:rPr>
            </w:pPr>
            <w:r w:rsidRPr="00E7759A">
              <w:rPr>
                <w:rFonts w:cs="Calibri"/>
                <w:sz w:val="20"/>
                <w:szCs w:val="20"/>
                <w:lang w:val="fr-FR"/>
              </w:rPr>
              <w:t xml:space="preserve">Identification du système demandeur </w:t>
            </w:r>
            <w:proofErr w:type="gramStart"/>
            <w:r w:rsidRPr="00E7759A">
              <w:rPr>
                <w:rFonts w:cs="Calibri"/>
                <w:sz w:val="20"/>
                <w:szCs w:val="20"/>
                <w:lang w:val="fr-FR"/>
              </w:rPr>
              <w:t>( voir</w:t>
            </w:r>
            <w:proofErr w:type="gramEnd"/>
            <w:r w:rsidRPr="00E7759A">
              <w:rPr>
                <w:rFonts w:cs="Calibri"/>
                <w:sz w:val="20"/>
                <w:szCs w:val="20"/>
                <w:lang w:val="fr-FR"/>
              </w:rPr>
              <w:t xml:space="preserve">  SIRI Part 2 Common </w:t>
            </w:r>
            <w:proofErr w:type="spellStart"/>
            <w:r w:rsidRPr="00E7759A">
              <w:rPr>
                <w:rFonts w:cs="Calibri"/>
                <w:b/>
                <w:i/>
                <w:sz w:val="20"/>
                <w:szCs w:val="20"/>
                <w:lang w:val="fr-FR"/>
              </w:rPr>
              <w:t>SubscriptionRequest</w:t>
            </w:r>
            <w:proofErr w:type="spellEnd"/>
            <w:r w:rsidRPr="00E7759A">
              <w:rPr>
                <w:rFonts w:cs="Calibri"/>
                <w:sz w:val="20"/>
                <w:szCs w:val="20"/>
                <w:lang w:val="fr-FR"/>
              </w:rPr>
              <w:t xml:space="preserve"> </w:t>
            </w:r>
            <w:proofErr w:type="spellStart"/>
            <w:r w:rsidRPr="00E7759A">
              <w:rPr>
                <w:rFonts w:cs="Calibri"/>
                <w:sz w:val="20"/>
                <w:szCs w:val="20"/>
                <w:lang w:val="fr-FR"/>
              </w:rPr>
              <w:t>parameters</w:t>
            </w:r>
            <w:proofErr w:type="spellEnd"/>
            <w:r w:rsidRPr="00E7759A">
              <w:rPr>
                <w:rFonts w:cs="Calibri"/>
                <w:sz w:val="20"/>
                <w:szCs w:val="20"/>
                <w:lang w:val="fr-FR"/>
              </w:rPr>
              <w:t>.)</w:t>
            </w:r>
          </w:p>
        </w:tc>
      </w:tr>
      <w:tr w:rsidR="00115376" w:rsidRPr="00E32CB2" w14:paraId="414AACDF" w14:textId="77777777" w:rsidTr="004938C2">
        <w:tc>
          <w:tcPr>
            <w:tcW w:w="1135" w:type="dxa"/>
            <w:vMerge/>
            <w:vAlign w:val="center"/>
          </w:tcPr>
          <w:p w14:paraId="22C67B91" w14:textId="77777777" w:rsidR="00115376" w:rsidRPr="00E7759A" w:rsidRDefault="00115376" w:rsidP="004938C2">
            <w:pPr>
              <w:spacing w:after="0"/>
              <w:rPr>
                <w:rFonts w:cs="Calibri"/>
                <w:i/>
                <w:sz w:val="20"/>
                <w:szCs w:val="20"/>
                <w:lang w:val="fr-FR"/>
              </w:rPr>
            </w:pPr>
          </w:p>
        </w:tc>
        <w:tc>
          <w:tcPr>
            <w:tcW w:w="1701" w:type="dxa"/>
            <w:vAlign w:val="center"/>
          </w:tcPr>
          <w:p w14:paraId="337F2D43" w14:textId="77777777" w:rsidR="00115376" w:rsidRPr="00E7759A" w:rsidRDefault="00115376" w:rsidP="004938C2">
            <w:pPr>
              <w:spacing w:after="0"/>
              <w:rPr>
                <w:rFonts w:cs="Calibri"/>
                <w:b/>
                <w:i/>
                <w:sz w:val="20"/>
                <w:szCs w:val="20"/>
                <w:highlight w:val="lightGray"/>
              </w:rPr>
            </w:pPr>
            <w:proofErr w:type="spellStart"/>
            <w:r w:rsidRPr="00E7759A">
              <w:rPr>
                <w:rFonts w:cs="Calibri"/>
                <w:b/>
                <w:i/>
                <w:sz w:val="20"/>
                <w:szCs w:val="20"/>
                <w:highlight w:val="lightGray"/>
              </w:rPr>
              <w:t>Subscription</w:t>
            </w:r>
            <w:r w:rsidRPr="00E7759A">
              <w:rPr>
                <w:rFonts w:cs="Calibri"/>
                <w:b/>
                <w:i/>
                <w:sz w:val="20"/>
                <w:szCs w:val="20"/>
                <w:highlight w:val="lightGray"/>
              </w:rPr>
              <w:softHyphen/>
              <w:t>Identifier</w:t>
            </w:r>
            <w:proofErr w:type="spellEnd"/>
          </w:p>
        </w:tc>
        <w:tc>
          <w:tcPr>
            <w:tcW w:w="567" w:type="dxa"/>
            <w:vAlign w:val="center"/>
          </w:tcPr>
          <w:p w14:paraId="30F83709" w14:textId="77777777" w:rsidR="00115376" w:rsidRPr="00E7759A" w:rsidRDefault="00115376" w:rsidP="004938C2">
            <w:pPr>
              <w:spacing w:after="0"/>
              <w:rPr>
                <w:rFonts w:cs="Calibri"/>
                <w:sz w:val="20"/>
                <w:szCs w:val="20"/>
              </w:rPr>
            </w:pPr>
            <w:r w:rsidRPr="00E7759A">
              <w:rPr>
                <w:rFonts w:cs="Calibri"/>
                <w:sz w:val="20"/>
                <w:szCs w:val="20"/>
              </w:rPr>
              <w:t>1:1</w:t>
            </w:r>
          </w:p>
        </w:tc>
        <w:tc>
          <w:tcPr>
            <w:tcW w:w="1701" w:type="dxa"/>
            <w:vAlign w:val="center"/>
          </w:tcPr>
          <w:p w14:paraId="3D6429FD" w14:textId="77777777" w:rsidR="00115376" w:rsidRPr="00E7759A" w:rsidRDefault="00115376" w:rsidP="004938C2">
            <w:pPr>
              <w:spacing w:after="0"/>
              <w:rPr>
                <w:rFonts w:cs="Calibri"/>
                <w:i/>
                <w:sz w:val="20"/>
                <w:szCs w:val="20"/>
              </w:rPr>
            </w:pPr>
            <w:proofErr w:type="spellStart"/>
            <w:r w:rsidRPr="00E7759A">
              <w:rPr>
                <w:rFonts w:cs="Calibri"/>
                <w:i/>
                <w:sz w:val="20"/>
                <w:szCs w:val="20"/>
              </w:rPr>
              <w:t>Subscription</w:t>
            </w:r>
            <w:r w:rsidRPr="00E7759A">
              <w:rPr>
                <w:rFonts w:cs="Calibri"/>
                <w:i/>
                <w:sz w:val="20"/>
                <w:szCs w:val="20"/>
              </w:rPr>
              <w:softHyphen/>
              <w:t>Qualifier</w:t>
            </w:r>
            <w:proofErr w:type="spellEnd"/>
          </w:p>
        </w:tc>
        <w:tc>
          <w:tcPr>
            <w:tcW w:w="5528" w:type="dxa"/>
            <w:vAlign w:val="center"/>
          </w:tcPr>
          <w:p w14:paraId="46ABA0F5" w14:textId="77777777" w:rsidR="00115376" w:rsidRPr="00E7759A" w:rsidRDefault="00115376" w:rsidP="00446B61">
            <w:pPr>
              <w:spacing w:after="0"/>
              <w:jc w:val="both"/>
              <w:rPr>
                <w:rFonts w:cs="Calibri"/>
                <w:sz w:val="20"/>
                <w:szCs w:val="20"/>
                <w:lang w:val="fr-FR"/>
              </w:rPr>
            </w:pPr>
            <w:r w:rsidRPr="00E7759A">
              <w:rPr>
                <w:rFonts w:cs="Calibri"/>
                <w:sz w:val="20"/>
                <w:szCs w:val="20"/>
                <w:lang w:val="fr-FR"/>
              </w:rPr>
              <w:t>Identifiant de l'abonnement pour le système demandeur.</w:t>
            </w:r>
          </w:p>
        </w:tc>
      </w:tr>
      <w:tr w:rsidR="00115376" w:rsidRPr="00E32CB2" w14:paraId="40BA0527" w14:textId="77777777" w:rsidTr="004938C2">
        <w:tc>
          <w:tcPr>
            <w:tcW w:w="1135" w:type="dxa"/>
            <w:vAlign w:val="center"/>
          </w:tcPr>
          <w:p w14:paraId="68D6C6FE" w14:textId="77777777" w:rsidR="00115376" w:rsidRPr="00E7759A" w:rsidRDefault="00115376" w:rsidP="004938C2">
            <w:pPr>
              <w:spacing w:after="0"/>
              <w:rPr>
                <w:rFonts w:cs="Calibri"/>
                <w:i/>
                <w:sz w:val="20"/>
                <w:szCs w:val="20"/>
                <w:lang w:val="en-GB"/>
              </w:rPr>
            </w:pPr>
            <w:r w:rsidRPr="00E7759A">
              <w:rPr>
                <w:rFonts w:cs="Calibri"/>
                <w:i/>
                <w:sz w:val="20"/>
                <w:szCs w:val="20"/>
                <w:lang w:val="en-GB"/>
              </w:rPr>
              <w:t>Lease</w:t>
            </w:r>
          </w:p>
        </w:tc>
        <w:tc>
          <w:tcPr>
            <w:tcW w:w="1701" w:type="dxa"/>
            <w:vAlign w:val="center"/>
          </w:tcPr>
          <w:p w14:paraId="129CF244" w14:textId="77777777" w:rsidR="00115376" w:rsidRPr="00E7759A" w:rsidRDefault="00115376" w:rsidP="004938C2">
            <w:pPr>
              <w:spacing w:after="0"/>
              <w:rPr>
                <w:rFonts w:cs="Calibri"/>
                <w:b/>
                <w:i/>
                <w:sz w:val="20"/>
                <w:szCs w:val="20"/>
                <w:highlight w:val="lightGray"/>
                <w:lang w:val="en-GB"/>
              </w:rPr>
            </w:pPr>
            <w:proofErr w:type="spellStart"/>
            <w:r w:rsidRPr="00E7759A">
              <w:rPr>
                <w:rFonts w:cs="Calibri"/>
                <w:b/>
                <w:i/>
                <w:sz w:val="20"/>
                <w:szCs w:val="20"/>
                <w:highlight w:val="lightGray"/>
                <w:lang w:val="en-GB"/>
              </w:rPr>
              <w:t>Initial</w:t>
            </w:r>
            <w:r w:rsidRPr="00E7759A">
              <w:rPr>
                <w:rFonts w:cs="Calibri"/>
                <w:b/>
                <w:i/>
                <w:sz w:val="20"/>
                <w:szCs w:val="20"/>
                <w:highlight w:val="lightGray"/>
                <w:lang w:val="en-GB"/>
              </w:rPr>
              <w:softHyphen/>
              <w:t>Termination</w:t>
            </w:r>
            <w:r w:rsidRPr="00E7759A">
              <w:rPr>
                <w:rFonts w:cs="Calibri"/>
                <w:b/>
                <w:i/>
                <w:sz w:val="20"/>
                <w:szCs w:val="20"/>
                <w:highlight w:val="lightGray"/>
                <w:lang w:val="en-GB"/>
              </w:rPr>
              <w:softHyphen/>
              <w:t>Time</w:t>
            </w:r>
            <w:proofErr w:type="spellEnd"/>
          </w:p>
        </w:tc>
        <w:tc>
          <w:tcPr>
            <w:tcW w:w="567" w:type="dxa"/>
            <w:vAlign w:val="center"/>
          </w:tcPr>
          <w:p w14:paraId="2A06D513" w14:textId="77777777" w:rsidR="00115376" w:rsidRPr="00E7759A" w:rsidRDefault="00115376" w:rsidP="004938C2">
            <w:pPr>
              <w:spacing w:after="0"/>
              <w:rPr>
                <w:rFonts w:cs="Calibri"/>
                <w:sz w:val="20"/>
                <w:szCs w:val="20"/>
                <w:lang w:val="en-GB"/>
              </w:rPr>
            </w:pPr>
            <w:r w:rsidRPr="00E7759A">
              <w:rPr>
                <w:rFonts w:cs="Calibri"/>
                <w:sz w:val="20"/>
                <w:szCs w:val="20"/>
                <w:lang w:val="en-GB"/>
              </w:rPr>
              <w:t>1:1</w:t>
            </w:r>
          </w:p>
        </w:tc>
        <w:tc>
          <w:tcPr>
            <w:tcW w:w="1701" w:type="dxa"/>
            <w:vAlign w:val="center"/>
          </w:tcPr>
          <w:p w14:paraId="6329007C" w14:textId="77777777" w:rsidR="00115376" w:rsidRPr="00E7759A" w:rsidRDefault="00115376" w:rsidP="004938C2">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528" w:type="dxa"/>
            <w:vAlign w:val="center"/>
          </w:tcPr>
          <w:p w14:paraId="370472EF" w14:textId="77777777" w:rsidR="00115376" w:rsidRPr="00446B61" w:rsidRDefault="00115376" w:rsidP="00446B61">
            <w:pPr>
              <w:spacing w:after="0"/>
              <w:jc w:val="both"/>
              <w:rPr>
                <w:rFonts w:cs="Calibri"/>
                <w:sz w:val="20"/>
                <w:szCs w:val="20"/>
                <w:highlight w:val="lightGray"/>
                <w:lang w:val="fr-FR"/>
              </w:rPr>
            </w:pPr>
            <w:r w:rsidRPr="00446B61">
              <w:rPr>
                <w:rFonts w:cs="Calibri"/>
                <w:sz w:val="20"/>
                <w:szCs w:val="20"/>
                <w:highlight w:val="lightGray"/>
                <w:lang w:val="fr-FR"/>
              </w:rPr>
              <w:t>Date et heure de fin de l'abonnement : un abonnement a forcément une date et heure de fin (les partenaires pourront décider de limiter la durée maximale d’un abonnement).</w:t>
            </w:r>
          </w:p>
        </w:tc>
      </w:tr>
      <w:tr w:rsidR="00115376" w:rsidRPr="00E7759A" w14:paraId="5D53CCDF" w14:textId="77777777" w:rsidTr="004938C2">
        <w:tc>
          <w:tcPr>
            <w:tcW w:w="1135" w:type="dxa"/>
            <w:vAlign w:val="center"/>
          </w:tcPr>
          <w:p w14:paraId="3B648A33" w14:textId="77777777" w:rsidR="00115376" w:rsidRPr="00E7759A" w:rsidRDefault="00115376" w:rsidP="004938C2">
            <w:pPr>
              <w:spacing w:after="0"/>
              <w:rPr>
                <w:rFonts w:cs="Calibri"/>
                <w:i/>
                <w:sz w:val="20"/>
                <w:szCs w:val="20"/>
                <w:lang w:val="en-GB"/>
              </w:rPr>
            </w:pPr>
            <w:r w:rsidRPr="00E7759A">
              <w:rPr>
                <w:rFonts w:cs="Calibri"/>
                <w:i/>
                <w:sz w:val="20"/>
                <w:szCs w:val="20"/>
                <w:lang w:val="en-GB"/>
              </w:rPr>
              <w:t>Request</w:t>
            </w:r>
          </w:p>
        </w:tc>
        <w:tc>
          <w:tcPr>
            <w:tcW w:w="1701" w:type="dxa"/>
            <w:vAlign w:val="center"/>
          </w:tcPr>
          <w:p w14:paraId="1B16A8FC" w14:textId="77777777" w:rsidR="00115376" w:rsidRPr="00E7759A" w:rsidRDefault="00115376" w:rsidP="004938C2">
            <w:pPr>
              <w:spacing w:after="0"/>
              <w:rPr>
                <w:rFonts w:cs="Calibri"/>
                <w:b/>
                <w:i/>
                <w:sz w:val="20"/>
                <w:szCs w:val="20"/>
                <w:highlight w:val="lightGray"/>
                <w:lang w:val="en-GB"/>
              </w:rPr>
            </w:pPr>
            <w:proofErr w:type="spellStart"/>
            <w:r w:rsidRPr="00E7759A">
              <w:rPr>
                <w:rFonts w:cs="Calibri"/>
                <w:b/>
                <w:i/>
                <w:sz w:val="20"/>
                <w:szCs w:val="20"/>
                <w:highlight w:val="lightGray"/>
                <w:lang w:val="en-GB"/>
              </w:rPr>
              <w:t>Connection</w:t>
            </w:r>
            <w:r w:rsidRPr="00E7759A">
              <w:rPr>
                <w:rFonts w:cs="Calibri"/>
                <w:b/>
                <w:i/>
                <w:sz w:val="20"/>
                <w:szCs w:val="20"/>
                <w:highlight w:val="lightGray"/>
                <w:lang w:val="en-GB"/>
              </w:rPr>
              <w:softHyphen/>
              <w:t>Monitoring</w:t>
            </w:r>
            <w:r w:rsidRPr="00E7759A">
              <w:rPr>
                <w:rFonts w:cs="Calibri"/>
                <w:b/>
                <w:i/>
                <w:sz w:val="20"/>
                <w:szCs w:val="20"/>
                <w:highlight w:val="lightGray"/>
                <w:lang w:val="en-GB"/>
              </w:rPr>
              <w:softHyphen/>
              <w:t>Request</w:t>
            </w:r>
            <w:proofErr w:type="spellEnd"/>
          </w:p>
        </w:tc>
        <w:tc>
          <w:tcPr>
            <w:tcW w:w="567" w:type="dxa"/>
            <w:vAlign w:val="center"/>
          </w:tcPr>
          <w:p w14:paraId="4F5D98F2" w14:textId="77777777" w:rsidR="00115376" w:rsidRPr="00E7759A" w:rsidRDefault="00115376" w:rsidP="004938C2">
            <w:pPr>
              <w:spacing w:after="0"/>
              <w:rPr>
                <w:rFonts w:cs="Calibri"/>
                <w:sz w:val="20"/>
                <w:szCs w:val="20"/>
                <w:lang w:val="en-GB"/>
              </w:rPr>
            </w:pPr>
            <w:r w:rsidRPr="00E7759A">
              <w:rPr>
                <w:rFonts w:cs="Calibri"/>
                <w:sz w:val="20"/>
                <w:szCs w:val="20"/>
                <w:lang w:val="en-GB"/>
              </w:rPr>
              <w:t>1:1</w:t>
            </w:r>
          </w:p>
        </w:tc>
        <w:tc>
          <w:tcPr>
            <w:tcW w:w="1701" w:type="dxa"/>
            <w:vAlign w:val="center"/>
          </w:tcPr>
          <w:p w14:paraId="54C16E1B" w14:textId="77777777" w:rsidR="00115376" w:rsidRPr="00E7759A" w:rsidRDefault="00115376" w:rsidP="004938C2">
            <w:pPr>
              <w:spacing w:after="0"/>
              <w:rPr>
                <w:rFonts w:cs="Calibri"/>
                <w:i/>
                <w:sz w:val="20"/>
                <w:szCs w:val="20"/>
                <w:lang w:val="en-GB"/>
              </w:rPr>
            </w:pPr>
            <w:r w:rsidRPr="00E7759A">
              <w:rPr>
                <w:rFonts w:cs="Calibri"/>
                <w:i/>
                <w:sz w:val="20"/>
                <w:szCs w:val="20"/>
                <w:lang w:val="en-GB"/>
              </w:rPr>
              <w:t>+Structure</w:t>
            </w:r>
          </w:p>
        </w:tc>
        <w:tc>
          <w:tcPr>
            <w:tcW w:w="5528" w:type="dxa"/>
            <w:vAlign w:val="center"/>
          </w:tcPr>
          <w:p w14:paraId="1BA9D4C2" w14:textId="77777777" w:rsidR="00115376" w:rsidRPr="00E7759A" w:rsidRDefault="00115376" w:rsidP="00446B61">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ConnectionMonitoringRequest</w:t>
            </w:r>
            <w:proofErr w:type="spellEnd"/>
            <w:r w:rsidRPr="00E7759A">
              <w:rPr>
                <w:rFonts w:cs="Calibri"/>
                <w:sz w:val="20"/>
                <w:szCs w:val="20"/>
                <w:lang w:val="en-GB"/>
              </w:rPr>
              <w:t>.</w:t>
            </w:r>
          </w:p>
        </w:tc>
      </w:tr>
      <w:tr w:rsidR="00115376" w:rsidRPr="00E32CB2" w14:paraId="088EA594" w14:textId="77777777" w:rsidTr="004938C2">
        <w:tc>
          <w:tcPr>
            <w:tcW w:w="1135" w:type="dxa"/>
            <w:vAlign w:val="center"/>
          </w:tcPr>
          <w:p w14:paraId="72E78244" w14:textId="77777777" w:rsidR="00115376" w:rsidRPr="00E7759A" w:rsidRDefault="00115376" w:rsidP="004938C2">
            <w:pPr>
              <w:spacing w:after="0"/>
              <w:rPr>
                <w:rFonts w:cs="Calibri"/>
                <w:i/>
                <w:sz w:val="20"/>
                <w:szCs w:val="20"/>
                <w:lang w:val="en-GB"/>
              </w:rPr>
            </w:pPr>
            <w:r w:rsidRPr="00E7759A">
              <w:rPr>
                <w:rFonts w:cs="Calibri"/>
                <w:i/>
                <w:sz w:val="20"/>
                <w:szCs w:val="20"/>
                <w:lang w:val="en-GB"/>
              </w:rPr>
              <w:t>Policy</w:t>
            </w:r>
          </w:p>
        </w:tc>
        <w:tc>
          <w:tcPr>
            <w:tcW w:w="1701" w:type="dxa"/>
            <w:vAlign w:val="center"/>
          </w:tcPr>
          <w:p w14:paraId="367D6330" w14:textId="77777777" w:rsidR="00115376" w:rsidRPr="00E7759A" w:rsidRDefault="00115376" w:rsidP="004938C2">
            <w:pPr>
              <w:spacing w:after="0"/>
              <w:rPr>
                <w:rFonts w:cs="Calibri"/>
                <w:b/>
                <w:i/>
                <w:sz w:val="20"/>
                <w:szCs w:val="20"/>
                <w:highlight w:val="lightGray"/>
                <w:lang w:val="en-GB"/>
              </w:rPr>
            </w:pPr>
            <w:proofErr w:type="spellStart"/>
            <w:r w:rsidRPr="00E7759A">
              <w:rPr>
                <w:rFonts w:cs="Calibri"/>
                <w:b/>
                <w:i/>
                <w:sz w:val="20"/>
                <w:szCs w:val="20"/>
                <w:highlight w:val="lightGray"/>
                <w:lang w:val="en-GB"/>
              </w:rPr>
              <w:t>Change</w:t>
            </w:r>
            <w:r w:rsidRPr="00E7759A">
              <w:rPr>
                <w:rFonts w:cs="Calibri"/>
                <w:b/>
                <w:i/>
                <w:spacing w:val="-4"/>
                <w:sz w:val="20"/>
                <w:szCs w:val="20"/>
                <w:highlight w:val="lightGray"/>
                <w:lang w:val="en-GB"/>
              </w:rPr>
              <w:softHyphen/>
            </w:r>
            <w:r w:rsidRPr="00E7759A">
              <w:rPr>
                <w:rFonts w:cs="Calibri"/>
                <w:b/>
                <w:i/>
                <w:sz w:val="20"/>
                <w:szCs w:val="20"/>
                <w:highlight w:val="lightGray"/>
                <w:lang w:val="en-GB"/>
              </w:rPr>
              <w:t>Before</w:t>
            </w:r>
            <w:r w:rsidRPr="00E7759A">
              <w:rPr>
                <w:rFonts w:cs="Calibri"/>
                <w:b/>
                <w:i/>
                <w:sz w:val="20"/>
                <w:szCs w:val="20"/>
                <w:highlight w:val="lightGray"/>
                <w:lang w:val="en-GB"/>
              </w:rPr>
              <w:softHyphen/>
              <w:t>Updates</w:t>
            </w:r>
            <w:proofErr w:type="spellEnd"/>
          </w:p>
        </w:tc>
        <w:tc>
          <w:tcPr>
            <w:tcW w:w="567" w:type="dxa"/>
            <w:vAlign w:val="center"/>
          </w:tcPr>
          <w:p w14:paraId="03530547" w14:textId="77777777" w:rsidR="00115376" w:rsidRPr="00E7759A" w:rsidRDefault="00115376" w:rsidP="004938C2">
            <w:pPr>
              <w:spacing w:after="0"/>
              <w:rPr>
                <w:rFonts w:cs="Calibri"/>
                <w:sz w:val="20"/>
                <w:szCs w:val="20"/>
              </w:rPr>
            </w:pPr>
            <w:r w:rsidRPr="00E7759A">
              <w:rPr>
                <w:rFonts w:cs="Calibri"/>
                <w:sz w:val="20"/>
                <w:szCs w:val="20"/>
              </w:rPr>
              <w:t>0:1</w:t>
            </w:r>
          </w:p>
        </w:tc>
        <w:tc>
          <w:tcPr>
            <w:tcW w:w="1701" w:type="dxa"/>
            <w:vAlign w:val="center"/>
          </w:tcPr>
          <w:p w14:paraId="22FE2A4B" w14:textId="77777777" w:rsidR="00115376" w:rsidRPr="00E7759A" w:rsidRDefault="00115376" w:rsidP="004938C2">
            <w:pPr>
              <w:spacing w:after="0"/>
              <w:rPr>
                <w:rFonts w:cs="Calibri"/>
                <w:i/>
                <w:sz w:val="20"/>
                <w:szCs w:val="20"/>
              </w:rPr>
            </w:pPr>
            <w:proofErr w:type="spellStart"/>
            <w:r w:rsidRPr="00E7759A">
              <w:rPr>
                <w:rFonts w:cs="Calibri"/>
                <w:i/>
                <w:sz w:val="20"/>
                <w:szCs w:val="20"/>
              </w:rPr>
              <w:t>Positive</w:t>
            </w:r>
            <w:r w:rsidRPr="00E7759A">
              <w:rPr>
                <w:rFonts w:cs="Calibri"/>
                <w:i/>
                <w:sz w:val="20"/>
                <w:szCs w:val="20"/>
              </w:rPr>
              <w:softHyphen/>
              <w:t>DurationType</w:t>
            </w:r>
            <w:proofErr w:type="spellEnd"/>
          </w:p>
        </w:tc>
        <w:tc>
          <w:tcPr>
            <w:tcW w:w="5528" w:type="dxa"/>
            <w:vAlign w:val="center"/>
          </w:tcPr>
          <w:p w14:paraId="0BA94D41" w14:textId="77777777" w:rsidR="00115376" w:rsidRPr="00446B61" w:rsidRDefault="00115376" w:rsidP="00446B61">
            <w:pPr>
              <w:spacing w:after="0"/>
              <w:jc w:val="both"/>
              <w:rPr>
                <w:rFonts w:cs="Calibri"/>
                <w:sz w:val="20"/>
                <w:szCs w:val="20"/>
                <w:highlight w:val="lightGray"/>
                <w:lang w:val="fr-FR"/>
              </w:rPr>
            </w:pPr>
            <w:r w:rsidRPr="00446B61">
              <w:rPr>
                <w:rFonts w:cs="Calibri"/>
                <w:sz w:val="20"/>
                <w:szCs w:val="20"/>
                <w:highlight w:val="lightGray"/>
                <w:lang w:val="fr-FR"/>
              </w:rPr>
              <w:t>Permet d'indiquer un écart de temps en dessous duquel on ne souhaite pas être notifié (si l'on demande un seuil de 5mn et qu'un horaire de départ change de 2mn, on ne sera pas notifié, évitant ainsi des flux d'information inutiles).</w:t>
            </w:r>
          </w:p>
          <w:p w14:paraId="79055E19" w14:textId="77777777" w:rsidR="00115376" w:rsidRPr="00446B61" w:rsidRDefault="00115376" w:rsidP="00446B61">
            <w:pPr>
              <w:spacing w:after="0"/>
              <w:jc w:val="both"/>
              <w:rPr>
                <w:rFonts w:cs="Calibri"/>
                <w:sz w:val="20"/>
                <w:szCs w:val="20"/>
                <w:highlight w:val="lightGray"/>
                <w:shd w:val="clear" w:color="auto" w:fill="00FF00"/>
                <w:lang w:val="fr-FR"/>
              </w:rPr>
            </w:pPr>
            <w:r w:rsidRPr="00446B61">
              <w:rPr>
                <w:rFonts w:cs="Calibri"/>
                <w:sz w:val="20"/>
                <w:szCs w:val="20"/>
                <w:highlight w:val="lightGray"/>
                <w:shd w:val="clear" w:color="auto" w:fill="00FF00"/>
                <w:lang w:val="fr-FR"/>
              </w:rPr>
              <w:t xml:space="preserve">Si ce champ n'est pas présent, une valeur de </w:t>
            </w:r>
            <w:r w:rsidRPr="00446B61">
              <w:rPr>
                <w:rFonts w:cs="Calibri"/>
                <w:b/>
                <w:sz w:val="20"/>
                <w:szCs w:val="20"/>
                <w:highlight w:val="lightGray"/>
                <w:shd w:val="clear" w:color="auto" w:fill="00FF00"/>
                <w:lang w:val="fr-FR"/>
              </w:rPr>
              <w:t>5mn</w:t>
            </w:r>
            <w:r w:rsidRPr="00446B61">
              <w:rPr>
                <w:rFonts w:cs="Calibri"/>
                <w:sz w:val="20"/>
                <w:szCs w:val="20"/>
                <w:highlight w:val="lightGray"/>
                <w:shd w:val="clear" w:color="auto" w:fill="00FF00"/>
                <w:lang w:val="fr-FR"/>
              </w:rPr>
              <w:t xml:space="preserve"> est prise par défaut.</w:t>
            </w:r>
          </w:p>
          <w:p w14:paraId="5DF7DAB8" w14:textId="77777777" w:rsidR="00115376" w:rsidRPr="00446B61" w:rsidRDefault="00115376" w:rsidP="00446B61">
            <w:pPr>
              <w:spacing w:after="0"/>
              <w:jc w:val="both"/>
              <w:rPr>
                <w:rFonts w:cs="Calibri"/>
                <w:sz w:val="20"/>
                <w:szCs w:val="20"/>
                <w:highlight w:val="lightGray"/>
                <w:lang w:val="fr-FR"/>
              </w:rPr>
            </w:pPr>
            <w:r w:rsidRPr="00446B61">
              <w:rPr>
                <w:rFonts w:cs="Calibri"/>
                <w:sz w:val="20"/>
                <w:szCs w:val="20"/>
                <w:highlight w:val="lightGray"/>
                <w:lang w:val="fr-FR"/>
              </w:rPr>
              <w:t>C’est une valeur « par défaut », qui est volontairement haute pour ne pas surcharger les échanges : dans le cas nominal, elle devra être précisée avec une valeur plus faible (mais tous les systèmes ne fonctionnent pas à la minute, surtout côté client).</w:t>
            </w:r>
          </w:p>
        </w:tc>
      </w:tr>
      <w:tr w:rsidR="00DA6C6B" w:rsidRPr="00E32CB2" w14:paraId="030EC5B3" w14:textId="77777777" w:rsidTr="004938C2">
        <w:tc>
          <w:tcPr>
            <w:tcW w:w="1135" w:type="dxa"/>
            <w:vAlign w:val="center"/>
          </w:tcPr>
          <w:p w14:paraId="6372E559" w14:textId="77777777" w:rsidR="00DA6C6B" w:rsidRPr="00E7759A" w:rsidRDefault="00DA6C6B" w:rsidP="004938C2">
            <w:pPr>
              <w:spacing w:after="0"/>
              <w:rPr>
                <w:rFonts w:cs="Calibri"/>
                <w:i/>
                <w:sz w:val="20"/>
                <w:szCs w:val="20"/>
                <w:lang w:val="en-GB"/>
              </w:rPr>
            </w:pPr>
            <w:r w:rsidRPr="00E7759A">
              <w:rPr>
                <w:rFonts w:cs="Calibri"/>
                <w:i/>
                <w:sz w:val="20"/>
                <w:szCs w:val="20"/>
                <w:lang w:val="en-GB"/>
              </w:rPr>
              <w:t>any</w:t>
            </w:r>
          </w:p>
        </w:tc>
        <w:tc>
          <w:tcPr>
            <w:tcW w:w="1701" w:type="dxa"/>
            <w:vAlign w:val="center"/>
          </w:tcPr>
          <w:p w14:paraId="49D56538" w14:textId="77777777" w:rsidR="00DA6C6B" w:rsidRPr="00E7759A" w:rsidRDefault="00DA6C6B" w:rsidP="004938C2">
            <w:pPr>
              <w:spacing w:after="0"/>
              <w:rPr>
                <w:rFonts w:cs="Calibri"/>
                <w:b/>
                <w:i/>
                <w:sz w:val="20"/>
                <w:szCs w:val="20"/>
                <w:lang w:val="en-GB"/>
              </w:rPr>
            </w:pPr>
            <w:r w:rsidRPr="00E7759A">
              <w:rPr>
                <w:rFonts w:cs="Calibri"/>
                <w:b/>
                <w:i/>
                <w:sz w:val="20"/>
                <w:szCs w:val="20"/>
                <w:lang w:val="en-GB"/>
              </w:rPr>
              <w:t>Extensions</w:t>
            </w:r>
          </w:p>
        </w:tc>
        <w:tc>
          <w:tcPr>
            <w:tcW w:w="567" w:type="dxa"/>
            <w:vAlign w:val="center"/>
          </w:tcPr>
          <w:p w14:paraId="1A98DFAD" w14:textId="77777777" w:rsidR="00DA6C6B" w:rsidRPr="00E7759A" w:rsidRDefault="00DA6C6B" w:rsidP="004938C2">
            <w:pPr>
              <w:spacing w:after="0"/>
              <w:rPr>
                <w:rFonts w:cs="Calibri"/>
                <w:i/>
                <w:sz w:val="20"/>
                <w:szCs w:val="20"/>
                <w:lang w:val="en-GB"/>
              </w:rPr>
            </w:pPr>
            <w:r w:rsidRPr="00E7759A">
              <w:rPr>
                <w:rFonts w:cs="Calibri"/>
                <w:i/>
                <w:sz w:val="20"/>
                <w:szCs w:val="20"/>
                <w:lang w:val="en-GB"/>
              </w:rPr>
              <w:t>0:1</w:t>
            </w:r>
          </w:p>
        </w:tc>
        <w:tc>
          <w:tcPr>
            <w:tcW w:w="1701" w:type="dxa"/>
            <w:vAlign w:val="center"/>
          </w:tcPr>
          <w:p w14:paraId="75C9AA83" w14:textId="77777777" w:rsidR="00DA6C6B" w:rsidRPr="00E7759A" w:rsidRDefault="00DA6C6B" w:rsidP="004938C2">
            <w:pPr>
              <w:spacing w:after="0"/>
              <w:rPr>
                <w:rFonts w:cs="Calibri"/>
                <w:i/>
                <w:sz w:val="20"/>
                <w:szCs w:val="20"/>
                <w:lang w:val="en-GB"/>
              </w:rPr>
            </w:pPr>
            <w:r w:rsidRPr="00E7759A">
              <w:rPr>
                <w:rFonts w:cs="Calibri"/>
                <w:i/>
                <w:sz w:val="20"/>
                <w:szCs w:val="20"/>
                <w:lang w:val="en-GB"/>
              </w:rPr>
              <w:t>+Structure</w:t>
            </w:r>
          </w:p>
        </w:tc>
        <w:tc>
          <w:tcPr>
            <w:tcW w:w="5528" w:type="dxa"/>
            <w:vAlign w:val="center"/>
          </w:tcPr>
          <w:p w14:paraId="549F6C68" w14:textId="0EEC8440" w:rsidR="00DA6C6B" w:rsidRPr="00E7759A" w:rsidRDefault="003A2183" w:rsidP="00446B61">
            <w:pPr>
              <w:spacing w:after="0"/>
              <w:jc w:val="both"/>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68C3176D" w14:textId="77777777" w:rsidR="00115376" w:rsidRPr="00115376" w:rsidRDefault="00115376" w:rsidP="00922ED9">
      <w:pPr>
        <w:pStyle w:val="Titre3"/>
        <w:rPr>
          <w:lang w:val="fr-FR"/>
        </w:rPr>
      </w:pPr>
      <w:bookmarkStart w:id="290" w:name="_Toc444249825"/>
      <w:r w:rsidRPr="00115376">
        <w:rPr>
          <w:lang w:val="fr-FR"/>
        </w:rPr>
        <w:t xml:space="preserve">Réponse aux </w:t>
      </w:r>
      <w:proofErr w:type="spellStart"/>
      <w:r w:rsidRPr="00115376">
        <w:rPr>
          <w:lang w:val="fr-FR"/>
        </w:rPr>
        <w:t>requêts</w:t>
      </w:r>
      <w:proofErr w:type="spellEnd"/>
      <w:r w:rsidRPr="00115376">
        <w:rPr>
          <w:lang w:val="fr-FR"/>
        </w:rPr>
        <w:t xml:space="preserve"> d’information sur les correspondances</w:t>
      </w:r>
      <w:bookmarkEnd w:id="290"/>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980"/>
        <w:gridCol w:w="540"/>
        <w:gridCol w:w="1440"/>
        <w:gridCol w:w="5235"/>
      </w:tblGrid>
      <w:tr w:rsidR="00115376" w:rsidRPr="00E32CB2" w14:paraId="267F8B15" w14:textId="77777777" w:rsidTr="004938C2">
        <w:trPr>
          <w:cantSplit/>
        </w:trPr>
        <w:tc>
          <w:tcPr>
            <w:tcW w:w="3957" w:type="dxa"/>
            <w:gridSpan w:val="3"/>
            <w:vAlign w:val="center"/>
          </w:tcPr>
          <w:p w14:paraId="1F66A1AB" w14:textId="77777777" w:rsidR="00115376" w:rsidRPr="00E7759A" w:rsidRDefault="00115376" w:rsidP="004938C2">
            <w:pPr>
              <w:pStyle w:val="Tabletext8"/>
              <w:spacing w:before="0" w:after="0"/>
              <w:rPr>
                <w:rFonts w:ascii="Calibri" w:hAnsi="Calibri" w:cs="Calibri"/>
                <w:b/>
                <w:i/>
                <w:sz w:val="20"/>
              </w:rPr>
            </w:pPr>
            <w:proofErr w:type="spellStart"/>
            <w:r w:rsidRPr="00E7759A">
              <w:rPr>
                <w:rFonts w:ascii="Calibri" w:hAnsi="Calibri" w:cs="Calibri"/>
                <w:b/>
                <w:i/>
                <w:sz w:val="20"/>
              </w:rPr>
              <w:t>ServiceDelivery</w:t>
            </w:r>
            <w:proofErr w:type="spellEnd"/>
          </w:p>
        </w:tc>
        <w:tc>
          <w:tcPr>
            <w:tcW w:w="1440" w:type="dxa"/>
            <w:vAlign w:val="center"/>
          </w:tcPr>
          <w:p w14:paraId="3F54EB46" w14:textId="77777777" w:rsidR="00115376" w:rsidRPr="00E7759A" w:rsidRDefault="00115376" w:rsidP="004938C2">
            <w:pPr>
              <w:pStyle w:val="Tabletext8"/>
              <w:spacing w:before="0" w:after="0"/>
              <w:rPr>
                <w:rFonts w:ascii="Calibri" w:hAnsi="Calibri" w:cs="Calibri"/>
                <w:i/>
                <w:sz w:val="20"/>
              </w:rPr>
            </w:pPr>
            <w:r w:rsidRPr="00E7759A">
              <w:rPr>
                <w:rFonts w:ascii="Calibri" w:hAnsi="Calibri" w:cs="Calibri"/>
                <w:i/>
                <w:sz w:val="20"/>
              </w:rPr>
              <w:t>+Structure</w:t>
            </w:r>
          </w:p>
        </w:tc>
        <w:tc>
          <w:tcPr>
            <w:tcW w:w="5235" w:type="dxa"/>
            <w:vAlign w:val="center"/>
          </w:tcPr>
          <w:p w14:paraId="37D2A137" w14:textId="77777777" w:rsidR="00115376" w:rsidRPr="00E7759A" w:rsidRDefault="00115376" w:rsidP="004938C2">
            <w:pPr>
              <w:pStyle w:val="Tabletext8"/>
              <w:spacing w:before="0" w:after="0"/>
              <w:rPr>
                <w:rFonts w:ascii="Calibri" w:hAnsi="Calibri" w:cs="Calibri"/>
                <w:sz w:val="20"/>
                <w:lang w:val="fr-FR"/>
              </w:rPr>
            </w:pPr>
            <w:r w:rsidRPr="00E7759A">
              <w:rPr>
                <w:rFonts w:ascii="Calibri" w:hAnsi="Calibri" w:cs="Calibri"/>
                <w:sz w:val="20"/>
                <w:lang w:val="fr-FR"/>
              </w:rPr>
              <w:t>Réponse aux requêtes d’information sur les correspondances</w:t>
            </w:r>
          </w:p>
        </w:tc>
      </w:tr>
      <w:tr w:rsidR="00115376" w:rsidRPr="00E7759A" w14:paraId="3FC39CAD" w14:textId="77777777" w:rsidTr="004938C2">
        <w:trPr>
          <w:cantSplit/>
        </w:trPr>
        <w:tc>
          <w:tcPr>
            <w:tcW w:w="1437" w:type="dxa"/>
            <w:vAlign w:val="center"/>
          </w:tcPr>
          <w:p w14:paraId="06075EC7" w14:textId="77777777" w:rsidR="00115376" w:rsidRPr="00E7759A" w:rsidRDefault="00115376" w:rsidP="004938C2">
            <w:pPr>
              <w:pStyle w:val="Tabletext8"/>
              <w:spacing w:before="0" w:after="0"/>
              <w:rPr>
                <w:rFonts w:ascii="Calibri" w:hAnsi="Calibri" w:cs="Calibri"/>
                <w:sz w:val="20"/>
              </w:rPr>
            </w:pPr>
            <w:r w:rsidRPr="00E7759A">
              <w:rPr>
                <w:rFonts w:ascii="Calibri" w:hAnsi="Calibri" w:cs="Calibri"/>
                <w:sz w:val="20"/>
              </w:rPr>
              <w:t>HEADER</w:t>
            </w:r>
          </w:p>
        </w:tc>
        <w:tc>
          <w:tcPr>
            <w:tcW w:w="1980" w:type="dxa"/>
            <w:vAlign w:val="center"/>
          </w:tcPr>
          <w:p w14:paraId="63CBA9F8" w14:textId="77777777" w:rsidR="00115376" w:rsidRPr="00E7759A" w:rsidRDefault="00115376" w:rsidP="004938C2">
            <w:pPr>
              <w:pStyle w:val="Tabletext8"/>
              <w:spacing w:before="0" w:after="0"/>
              <w:rPr>
                <w:rFonts w:ascii="Calibri" w:hAnsi="Calibri" w:cs="Calibri"/>
                <w:sz w:val="20"/>
              </w:rPr>
            </w:pPr>
            <w:r w:rsidRPr="00E7759A">
              <w:rPr>
                <w:rFonts w:ascii="Calibri" w:hAnsi="Calibri" w:cs="Calibri"/>
                <w:sz w:val="20"/>
              </w:rPr>
              <w:t>:::</w:t>
            </w:r>
          </w:p>
        </w:tc>
        <w:tc>
          <w:tcPr>
            <w:tcW w:w="540" w:type="dxa"/>
            <w:vAlign w:val="center"/>
          </w:tcPr>
          <w:p w14:paraId="17447958" w14:textId="77777777" w:rsidR="00115376" w:rsidRPr="00E7759A" w:rsidRDefault="00115376" w:rsidP="004938C2">
            <w:pPr>
              <w:pStyle w:val="Tabletext8"/>
              <w:spacing w:before="0" w:after="0"/>
              <w:rPr>
                <w:rFonts w:ascii="Calibri" w:hAnsi="Calibri" w:cs="Calibri"/>
                <w:sz w:val="20"/>
              </w:rPr>
            </w:pPr>
            <w:r w:rsidRPr="00E7759A">
              <w:rPr>
                <w:rFonts w:ascii="Calibri" w:hAnsi="Calibri" w:cs="Calibri"/>
                <w:sz w:val="20"/>
              </w:rPr>
              <w:t>1:1</w:t>
            </w:r>
          </w:p>
        </w:tc>
        <w:tc>
          <w:tcPr>
            <w:tcW w:w="1440" w:type="dxa"/>
            <w:vAlign w:val="center"/>
          </w:tcPr>
          <w:p w14:paraId="38EFEE2D" w14:textId="77777777" w:rsidR="00115376" w:rsidRPr="00E7759A" w:rsidRDefault="00115376" w:rsidP="004938C2">
            <w:pPr>
              <w:pStyle w:val="Tabletext8"/>
              <w:spacing w:before="0" w:after="0"/>
              <w:rPr>
                <w:rFonts w:ascii="Calibri" w:hAnsi="Calibri" w:cs="Calibri"/>
                <w:i/>
                <w:sz w:val="20"/>
              </w:rPr>
            </w:pPr>
            <w:r w:rsidRPr="00E7759A">
              <w:rPr>
                <w:rFonts w:ascii="Calibri" w:hAnsi="Calibri" w:cs="Calibri"/>
                <w:i/>
                <w:sz w:val="20"/>
              </w:rPr>
              <w:t xml:space="preserve">See </w:t>
            </w:r>
            <w:proofErr w:type="spellStart"/>
            <w:r w:rsidRPr="00E7759A">
              <w:rPr>
                <w:rFonts w:ascii="Calibri" w:hAnsi="Calibri" w:cs="Calibri"/>
                <w:i/>
                <w:sz w:val="20"/>
              </w:rPr>
              <w:t>ServiceDelivery</w:t>
            </w:r>
            <w:proofErr w:type="spellEnd"/>
          </w:p>
        </w:tc>
        <w:tc>
          <w:tcPr>
            <w:tcW w:w="5235" w:type="dxa"/>
            <w:vAlign w:val="center"/>
          </w:tcPr>
          <w:p w14:paraId="6790F994" w14:textId="77777777" w:rsidR="00115376" w:rsidRPr="00E7759A" w:rsidRDefault="00115376" w:rsidP="004938C2">
            <w:pPr>
              <w:pStyle w:val="Tabletext8"/>
              <w:spacing w:before="0" w:after="0"/>
              <w:rPr>
                <w:rFonts w:ascii="Calibri" w:hAnsi="Calibri" w:cs="Calibri"/>
                <w:sz w:val="20"/>
              </w:rPr>
            </w:pPr>
          </w:p>
        </w:tc>
      </w:tr>
      <w:tr w:rsidR="006F0C22" w:rsidRPr="00E7759A" w14:paraId="4260657D" w14:textId="77777777" w:rsidTr="004938C2">
        <w:trPr>
          <w:cantSplit/>
        </w:trPr>
        <w:tc>
          <w:tcPr>
            <w:tcW w:w="1437" w:type="dxa"/>
            <w:vMerge w:val="restart"/>
            <w:vAlign w:val="center"/>
          </w:tcPr>
          <w:p w14:paraId="4E5E60A1" w14:textId="2A522A69" w:rsidR="006F0C22" w:rsidRPr="00E7759A" w:rsidRDefault="006F0C22" w:rsidP="004938C2">
            <w:pPr>
              <w:pStyle w:val="Tabletext8"/>
              <w:spacing w:before="0" w:after="0"/>
              <w:rPr>
                <w:rFonts w:ascii="Calibri" w:hAnsi="Calibri" w:cs="Calibri"/>
                <w:i/>
                <w:sz w:val="20"/>
              </w:rPr>
            </w:pPr>
            <w:r w:rsidRPr="00E7759A">
              <w:rPr>
                <w:rFonts w:ascii="Calibri" w:hAnsi="Calibri" w:cs="Calibri"/>
                <w:i/>
                <w:sz w:val="20"/>
              </w:rPr>
              <w:t>Payload</w:t>
            </w:r>
          </w:p>
        </w:tc>
        <w:tc>
          <w:tcPr>
            <w:tcW w:w="1980" w:type="dxa"/>
            <w:vAlign w:val="center"/>
          </w:tcPr>
          <w:p w14:paraId="15ADDAC8" w14:textId="77777777" w:rsidR="006F0C22" w:rsidRPr="006F0C22" w:rsidRDefault="006F0C22" w:rsidP="004938C2">
            <w:pPr>
              <w:pStyle w:val="Tabletext8"/>
              <w:spacing w:before="0" w:after="0"/>
              <w:rPr>
                <w:rFonts w:ascii="Calibri" w:hAnsi="Calibri" w:cs="Calibri"/>
                <w:b/>
                <w:i/>
                <w:sz w:val="20"/>
                <w:highlight w:val="lightGray"/>
              </w:rPr>
            </w:pPr>
            <w:proofErr w:type="spellStart"/>
            <w:r w:rsidRPr="006F0C22">
              <w:rPr>
                <w:rFonts w:ascii="Calibri" w:hAnsi="Calibri" w:cs="Calibri"/>
                <w:b/>
                <w:i/>
                <w:sz w:val="20"/>
                <w:highlight w:val="lightGray"/>
              </w:rPr>
              <w:t>ConnectionMonitoring</w:t>
            </w:r>
            <w:r w:rsidRPr="006F0C22">
              <w:rPr>
                <w:rFonts w:ascii="Calibri" w:hAnsi="Calibri" w:cs="Calibri"/>
                <w:b/>
                <w:i/>
                <w:sz w:val="20"/>
                <w:highlight w:val="lightGray"/>
              </w:rPr>
              <w:softHyphen/>
              <w:t>FeederDelivery</w:t>
            </w:r>
            <w:proofErr w:type="spellEnd"/>
          </w:p>
        </w:tc>
        <w:tc>
          <w:tcPr>
            <w:tcW w:w="540" w:type="dxa"/>
            <w:vAlign w:val="center"/>
          </w:tcPr>
          <w:p w14:paraId="49AED969" w14:textId="77777777" w:rsidR="006F0C22" w:rsidRPr="00E7759A" w:rsidRDefault="006F0C22" w:rsidP="004938C2">
            <w:pPr>
              <w:pStyle w:val="Tabletext8"/>
              <w:spacing w:before="0" w:after="0"/>
              <w:rPr>
                <w:rFonts w:ascii="Calibri" w:hAnsi="Calibri" w:cs="Calibri"/>
                <w:sz w:val="20"/>
              </w:rPr>
            </w:pPr>
            <w:proofErr w:type="gramStart"/>
            <w:r w:rsidRPr="00E7759A">
              <w:rPr>
                <w:rFonts w:ascii="Calibri" w:hAnsi="Calibri" w:cs="Calibri"/>
                <w:sz w:val="20"/>
              </w:rPr>
              <w:t>1:*</w:t>
            </w:r>
            <w:proofErr w:type="gramEnd"/>
          </w:p>
        </w:tc>
        <w:tc>
          <w:tcPr>
            <w:tcW w:w="1440" w:type="dxa"/>
            <w:vAlign w:val="center"/>
          </w:tcPr>
          <w:p w14:paraId="53D7782C" w14:textId="77777777" w:rsidR="006F0C22" w:rsidRPr="00E7759A" w:rsidRDefault="006F0C22" w:rsidP="004938C2">
            <w:pPr>
              <w:pStyle w:val="Tabletext8"/>
              <w:spacing w:before="0" w:after="0"/>
              <w:rPr>
                <w:rFonts w:ascii="Calibri" w:hAnsi="Calibri" w:cs="Calibri"/>
                <w:i/>
                <w:sz w:val="20"/>
              </w:rPr>
            </w:pPr>
            <w:r w:rsidRPr="00E7759A">
              <w:rPr>
                <w:rFonts w:ascii="Calibri" w:hAnsi="Calibri" w:cs="Calibri"/>
                <w:i/>
                <w:sz w:val="20"/>
              </w:rPr>
              <w:t>+Structure</w:t>
            </w:r>
          </w:p>
        </w:tc>
        <w:tc>
          <w:tcPr>
            <w:tcW w:w="5235" w:type="dxa"/>
            <w:vAlign w:val="center"/>
          </w:tcPr>
          <w:p w14:paraId="0C2A0076" w14:textId="77777777" w:rsidR="006F0C22" w:rsidRPr="00E7759A" w:rsidRDefault="006F0C22" w:rsidP="004938C2">
            <w:pPr>
              <w:pStyle w:val="Tabletext8"/>
              <w:spacing w:before="0" w:after="0"/>
              <w:rPr>
                <w:rFonts w:ascii="Calibri" w:hAnsi="Calibri" w:cs="Calibri"/>
                <w:sz w:val="20"/>
              </w:rPr>
            </w:pPr>
            <w:proofErr w:type="spellStart"/>
            <w:r w:rsidRPr="00E7759A">
              <w:rPr>
                <w:rFonts w:ascii="Calibri" w:hAnsi="Calibri" w:cs="Calibri"/>
                <w:sz w:val="20"/>
              </w:rPr>
              <w:t>voir</w:t>
            </w:r>
            <w:proofErr w:type="spellEnd"/>
            <w:r w:rsidRPr="00E7759A">
              <w:rPr>
                <w:rFonts w:ascii="Calibri" w:hAnsi="Calibri" w:cs="Calibri"/>
                <w:sz w:val="20"/>
              </w:rPr>
              <w:t xml:space="preserve"> </w:t>
            </w:r>
            <w:proofErr w:type="spellStart"/>
            <w:r w:rsidRPr="00E7759A">
              <w:rPr>
                <w:rFonts w:ascii="Calibri" w:hAnsi="Calibri" w:cs="Calibri"/>
                <w:sz w:val="20"/>
              </w:rPr>
              <w:t>ConnectionMonitoring</w:t>
            </w:r>
            <w:r w:rsidRPr="00E7759A">
              <w:rPr>
                <w:rFonts w:ascii="Calibri" w:hAnsi="Calibri" w:cs="Calibri"/>
                <w:sz w:val="20"/>
              </w:rPr>
              <w:softHyphen/>
              <w:t>Feeder</w:t>
            </w:r>
            <w:r w:rsidRPr="00E7759A">
              <w:rPr>
                <w:rFonts w:ascii="Calibri" w:hAnsi="Calibri" w:cs="Calibri"/>
                <w:sz w:val="20"/>
              </w:rPr>
              <w:softHyphen/>
              <w:t>Delivery</w:t>
            </w:r>
            <w:proofErr w:type="spellEnd"/>
            <w:r w:rsidRPr="00E7759A">
              <w:rPr>
                <w:rFonts w:ascii="Calibri" w:hAnsi="Calibri" w:cs="Calibri"/>
                <w:sz w:val="20"/>
              </w:rPr>
              <w:t>.</w:t>
            </w:r>
          </w:p>
        </w:tc>
      </w:tr>
      <w:tr w:rsidR="006F0C22" w:rsidRPr="00E7759A" w14:paraId="6043A953" w14:textId="77777777" w:rsidTr="004938C2">
        <w:trPr>
          <w:cantSplit/>
        </w:trPr>
        <w:tc>
          <w:tcPr>
            <w:tcW w:w="1437" w:type="dxa"/>
            <w:vMerge/>
            <w:vAlign w:val="center"/>
          </w:tcPr>
          <w:p w14:paraId="07225636" w14:textId="77777777" w:rsidR="006F0C22" w:rsidRPr="00E7759A" w:rsidRDefault="006F0C22" w:rsidP="004938C2">
            <w:pPr>
              <w:pStyle w:val="Tabletext8"/>
              <w:spacing w:before="0" w:after="0"/>
              <w:rPr>
                <w:rFonts w:ascii="Calibri" w:hAnsi="Calibri" w:cs="Calibri"/>
                <w:sz w:val="20"/>
              </w:rPr>
            </w:pPr>
          </w:p>
        </w:tc>
        <w:tc>
          <w:tcPr>
            <w:tcW w:w="1980" w:type="dxa"/>
            <w:vAlign w:val="center"/>
          </w:tcPr>
          <w:p w14:paraId="4B521B60" w14:textId="77777777" w:rsidR="006F0C22" w:rsidRPr="00882A0E" w:rsidRDefault="006F0C22" w:rsidP="004938C2">
            <w:pPr>
              <w:pStyle w:val="Tabletext8"/>
              <w:spacing w:before="0" w:after="0"/>
              <w:rPr>
                <w:rFonts w:ascii="Calibri" w:hAnsi="Calibri" w:cs="Calibri"/>
                <w:b/>
                <w:i/>
                <w:sz w:val="20"/>
                <w:highlight w:val="lightGray"/>
              </w:rPr>
            </w:pPr>
            <w:proofErr w:type="spellStart"/>
            <w:r w:rsidRPr="00882A0E">
              <w:rPr>
                <w:rFonts w:ascii="Calibri" w:hAnsi="Calibri" w:cs="Calibri"/>
                <w:b/>
                <w:i/>
                <w:sz w:val="20"/>
                <w:highlight w:val="lightGray"/>
              </w:rPr>
              <w:t>ConnectionMonitoring</w:t>
            </w:r>
            <w:r w:rsidRPr="00882A0E">
              <w:rPr>
                <w:rFonts w:ascii="Calibri" w:hAnsi="Calibri" w:cs="Calibri"/>
                <w:b/>
                <w:i/>
                <w:sz w:val="20"/>
                <w:highlight w:val="lightGray"/>
              </w:rPr>
              <w:softHyphen/>
              <w:t>DistributorDelivery</w:t>
            </w:r>
            <w:proofErr w:type="spellEnd"/>
          </w:p>
        </w:tc>
        <w:tc>
          <w:tcPr>
            <w:tcW w:w="540" w:type="dxa"/>
            <w:vAlign w:val="center"/>
          </w:tcPr>
          <w:p w14:paraId="27F10FD6" w14:textId="77777777" w:rsidR="006F0C22" w:rsidRPr="00E7759A" w:rsidRDefault="006F0C22" w:rsidP="004938C2">
            <w:pPr>
              <w:pStyle w:val="Tabletext8"/>
              <w:spacing w:before="0" w:after="0"/>
              <w:rPr>
                <w:rFonts w:ascii="Calibri" w:hAnsi="Calibri" w:cs="Calibri"/>
                <w:sz w:val="20"/>
              </w:rPr>
            </w:pPr>
          </w:p>
        </w:tc>
        <w:tc>
          <w:tcPr>
            <w:tcW w:w="1440" w:type="dxa"/>
            <w:vAlign w:val="center"/>
          </w:tcPr>
          <w:p w14:paraId="65F9560A" w14:textId="77777777" w:rsidR="006F0C22" w:rsidRPr="00E7759A" w:rsidRDefault="006F0C22" w:rsidP="004938C2">
            <w:pPr>
              <w:pStyle w:val="Tabletext8"/>
              <w:spacing w:before="0" w:after="0"/>
              <w:rPr>
                <w:rFonts w:ascii="Calibri" w:hAnsi="Calibri" w:cs="Calibri"/>
                <w:i/>
                <w:sz w:val="20"/>
              </w:rPr>
            </w:pPr>
            <w:r w:rsidRPr="00E7759A">
              <w:rPr>
                <w:rFonts w:ascii="Calibri" w:hAnsi="Calibri" w:cs="Calibri"/>
                <w:i/>
                <w:sz w:val="20"/>
              </w:rPr>
              <w:t>+Structure</w:t>
            </w:r>
          </w:p>
        </w:tc>
        <w:tc>
          <w:tcPr>
            <w:tcW w:w="5235" w:type="dxa"/>
            <w:vAlign w:val="center"/>
          </w:tcPr>
          <w:p w14:paraId="29669A8C" w14:textId="77777777" w:rsidR="006F0C22" w:rsidRPr="00E7759A" w:rsidRDefault="006F0C22" w:rsidP="004938C2">
            <w:pPr>
              <w:pStyle w:val="Tabletext8"/>
              <w:spacing w:before="0" w:after="0"/>
              <w:rPr>
                <w:rFonts w:ascii="Calibri" w:hAnsi="Calibri" w:cs="Calibri"/>
                <w:sz w:val="20"/>
              </w:rPr>
            </w:pPr>
            <w:proofErr w:type="spellStart"/>
            <w:r w:rsidRPr="00E7759A">
              <w:rPr>
                <w:rFonts w:ascii="Calibri" w:hAnsi="Calibri" w:cs="Calibri"/>
                <w:sz w:val="20"/>
              </w:rPr>
              <w:t>voir</w:t>
            </w:r>
            <w:proofErr w:type="spellEnd"/>
            <w:r w:rsidRPr="00E7759A">
              <w:rPr>
                <w:rFonts w:ascii="Calibri" w:hAnsi="Calibri" w:cs="Calibri"/>
                <w:sz w:val="20"/>
              </w:rPr>
              <w:t xml:space="preserve"> </w:t>
            </w:r>
            <w:proofErr w:type="spellStart"/>
            <w:r w:rsidRPr="00E7759A">
              <w:rPr>
                <w:rFonts w:ascii="Calibri" w:hAnsi="Calibri" w:cs="Calibri"/>
                <w:sz w:val="20"/>
              </w:rPr>
              <w:t>ConnectionMonitoringDistributor</w:t>
            </w:r>
            <w:r w:rsidRPr="00E7759A">
              <w:rPr>
                <w:rFonts w:ascii="Calibri" w:hAnsi="Calibri" w:cs="Calibri"/>
                <w:sz w:val="20"/>
              </w:rPr>
              <w:softHyphen/>
              <w:t>Delivery</w:t>
            </w:r>
            <w:proofErr w:type="spellEnd"/>
            <w:r w:rsidRPr="00E7759A">
              <w:rPr>
                <w:rFonts w:ascii="Calibri" w:hAnsi="Calibri" w:cs="Calibri"/>
                <w:sz w:val="20"/>
              </w:rPr>
              <w:t>.</w:t>
            </w:r>
          </w:p>
        </w:tc>
      </w:tr>
    </w:tbl>
    <w:p w14:paraId="1EC3C566" w14:textId="31277945" w:rsidR="00115376" w:rsidRPr="006F0C22" w:rsidRDefault="006F0C22" w:rsidP="006F0C22">
      <w:pPr>
        <w:pStyle w:val="Titre4"/>
        <w:rPr>
          <w:lang w:val="fr-FR"/>
        </w:rPr>
      </w:pPr>
      <w:r w:rsidRPr="00E7759A">
        <w:rPr>
          <w:rFonts w:cs="Calibri"/>
          <w:i/>
          <w:sz w:val="20"/>
          <w:szCs w:val="20"/>
        </w:rPr>
        <w:lastRenderedPageBreak/>
        <w:t>Connection</w:t>
      </w:r>
      <w:r>
        <w:rPr>
          <w:rFonts w:cs="Calibri"/>
          <w:i/>
          <w:sz w:val="20"/>
          <w:szCs w:val="20"/>
        </w:rPr>
        <w:t xml:space="preserve"> </w:t>
      </w:r>
      <w:proofErr w:type="spellStart"/>
      <w:r w:rsidRPr="00E7759A">
        <w:rPr>
          <w:rFonts w:cs="Calibri"/>
          <w:i/>
          <w:sz w:val="20"/>
          <w:szCs w:val="20"/>
        </w:rPr>
        <w:t>MonitoringFeeder</w:t>
      </w:r>
      <w:proofErr w:type="spellEnd"/>
      <w:r>
        <w:rPr>
          <w:rFonts w:cs="Calibri"/>
          <w:i/>
          <w:sz w:val="20"/>
          <w:szCs w:val="20"/>
        </w:rPr>
        <w:t xml:space="preserve"> </w:t>
      </w:r>
      <w:r w:rsidRPr="00E7759A">
        <w:rPr>
          <w:rFonts w:cs="Calibri"/>
          <w:i/>
          <w:sz w:val="20"/>
          <w:szCs w:val="20"/>
        </w:rPr>
        <w:t>Delivery</w:t>
      </w: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1707"/>
        <w:gridCol w:w="561"/>
        <w:gridCol w:w="1701"/>
        <w:gridCol w:w="5386"/>
      </w:tblGrid>
      <w:tr w:rsidR="00115376" w:rsidRPr="00E32CB2" w14:paraId="6619E965" w14:textId="77777777" w:rsidTr="00647B68">
        <w:tc>
          <w:tcPr>
            <w:tcW w:w="3545" w:type="dxa"/>
            <w:gridSpan w:val="3"/>
            <w:vAlign w:val="center"/>
          </w:tcPr>
          <w:p w14:paraId="57789147" w14:textId="77777777" w:rsidR="00115376" w:rsidRPr="00E7759A" w:rsidRDefault="00115376" w:rsidP="00647B68">
            <w:pPr>
              <w:spacing w:after="0"/>
              <w:rPr>
                <w:rFonts w:cs="Calibri"/>
                <w:b/>
                <w:i/>
                <w:sz w:val="20"/>
                <w:szCs w:val="20"/>
              </w:rPr>
            </w:pPr>
            <w:proofErr w:type="spellStart"/>
            <w:r w:rsidRPr="00E7759A">
              <w:rPr>
                <w:rFonts w:cs="Calibri"/>
                <w:b/>
                <w:i/>
                <w:sz w:val="20"/>
                <w:szCs w:val="20"/>
              </w:rPr>
              <w:t>Connection</w:t>
            </w:r>
            <w:r w:rsidRPr="00E7759A">
              <w:rPr>
                <w:rFonts w:cs="Calibri"/>
                <w:b/>
                <w:i/>
                <w:sz w:val="20"/>
                <w:szCs w:val="20"/>
              </w:rPr>
              <w:softHyphen/>
              <w:t>MonitoringFeeder</w:t>
            </w:r>
            <w:r w:rsidRPr="00E7759A">
              <w:rPr>
                <w:rFonts w:cs="Calibri"/>
                <w:b/>
                <w:i/>
                <w:sz w:val="20"/>
                <w:szCs w:val="20"/>
              </w:rPr>
              <w:softHyphen/>
              <w:t>Delivery</w:t>
            </w:r>
            <w:proofErr w:type="spellEnd"/>
          </w:p>
        </w:tc>
        <w:tc>
          <w:tcPr>
            <w:tcW w:w="1701" w:type="dxa"/>
            <w:vAlign w:val="center"/>
          </w:tcPr>
          <w:p w14:paraId="476A259D" w14:textId="77777777" w:rsidR="00115376" w:rsidRPr="00E7759A" w:rsidRDefault="00115376" w:rsidP="00647B68">
            <w:pPr>
              <w:spacing w:after="0"/>
              <w:rPr>
                <w:rFonts w:cs="Calibri"/>
                <w:i/>
                <w:sz w:val="20"/>
                <w:szCs w:val="20"/>
              </w:rPr>
            </w:pPr>
            <w:r w:rsidRPr="00E7759A">
              <w:rPr>
                <w:rFonts w:cs="Calibri"/>
                <w:i/>
                <w:sz w:val="20"/>
                <w:szCs w:val="20"/>
              </w:rPr>
              <w:t>+Structure</w:t>
            </w:r>
          </w:p>
        </w:tc>
        <w:tc>
          <w:tcPr>
            <w:tcW w:w="5386" w:type="dxa"/>
            <w:vAlign w:val="center"/>
          </w:tcPr>
          <w:p w14:paraId="4E31C330"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 xml:space="preserve">Réponse aux requêtes d’information sur les correspondances : description des </w:t>
            </w:r>
            <w:proofErr w:type="spellStart"/>
            <w:r w:rsidRPr="00E7759A">
              <w:rPr>
                <w:rFonts w:cs="Calibri"/>
                <w:sz w:val="20"/>
                <w:szCs w:val="20"/>
                <w:lang w:val="fr-FR"/>
              </w:rPr>
              <w:t>alimentants</w:t>
            </w:r>
            <w:proofErr w:type="spellEnd"/>
          </w:p>
        </w:tc>
      </w:tr>
      <w:tr w:rsidR="00115376" w:rsidRPr="00E32CB2" w14:paraId="7BCA1FED" w14:textId="77777777" w:rsidTr="00647B68">
        <w:tc>
          <w:tcPr>
            <w:tcW w:w="1277" w:type="dxa"/>
            <w:vAlign w:val="center"/>
          </w:tcPr>
          <w:p w14:paraId="0B1BA32F" w14:textId="77777777" w:rsidR="00115376" w:rsidRPr="00E7759A" w:rsidRDefault="00115376" w:rsidP="00647B68">
            <w:pPr>
              <w:spacing w:after="0"/>
              <w:rPr>
                <w:rFonts w:cs="Calibri"/>
                <w:i/>
                <w:sz w:val="20"/>
                <w:szCs w:val="20"/>
              </w:rPr>
            </w:pPr>
            <w:r w:rsidRPr="00E7759A">
              <w:rPr>
                <w:rFonts w:cs="Calibri"/>
                <w:i/>
                <w:sz w:val="20"/>
                <w:szCs w:val="20"/>
              </w:rPr>
              <w:t>Attributes</w:t>
            </w:r>
          </w:p>
        </w:tc>
        <w:tc>
          <w:tcPr>
            <w:tcW w:w="1707" w:type="dxa"/>
            <w:vAlign w:val="center"/>
          </w:tcPr>
          <w:p w14:paraId="3E4FED3C" w14:textId="77777777" w:rsidR="00115376" w:rsidRPr="00E7759A" w:rsidRDefault="00115376" w:rsidP="00647B68">
            <w:pPr>
              <w:spacing w:after="0"/>
              <w:rPr>
                <w:rFonts w:cs="Calibri"/>
                <w:b/>
                <w:i/>
                <w:sz w:val="20"/>
                <w:szCs w:val="20"/>
                <w:highlight w:val="lightGray"/>
              </w:rPr>
            </w:pPr>
            <w:r w:rsidRPr="00E7759A">
              <w:rPr>
                <w:rFonts w:cs="Calibri"/>
                <w:b/>
                <w:i/>
                <w:sz w:val="20"/>
                <w:szCs w:val="20"/>
                <w:highlight w:val="lightGray"/>
              </w:rPr>
              <w:t>version</w:t>
            </w:r>
          </w:p>
        </w:tc>
        <w:tc>
          <w:tcPr>
            <w:tcW w:w="561" w:type="dxa"/>
            <w:vAlign w:val="center"/>
          </w:tcPr>
          <w:p w14:paraId="1B4CE241" w14:textId="77777777" w:rsidR="00115376" w:rsidRPr="00E7759A" w:rsidRDefault="00115376" w:rsidP="00647B68">
            <w:pPr>
              <w:spacing w:after="0"/>
              <w:rPr>
                <w:rFonts w:cs="Calibri"/>
                <w:sz w:val="20"/>
                <w:szCs w:val="20"/>
              </w:rPr>
            </w:pPr>
            <w:r w:rsidRPr="00E7759A">
              <w:rPr>
                <w:rFonts w:cs="Calibri"/>
                <w:sz w:val="20"/>
                <w:szCs w:val="20"/>
              </w:rPr>
              <w:t>1:1</w:t>
            </w:r>
          </w:p>
        </w:tc>
        <w:tc>
          <w:tcPr>
            <w:tcW w:w="1701" w:type="dxa"/>
            <w:vAlign w:val="center"/>
          </w:tcPr>
          <w:p w14:paraId="6F9087B7" w14:textId="77777777" w:rsidR="00115376" w:rsidRPr="00E7759A" w:rsidRDefault="00115376" w:rsidP="00647B68">
            <w:pPr>
              <w:spacing w:after="0"/>
              <w:rPr>
                <w:rFonts w:cs="Calibri"/>
                <w:i/>
                <w:sz w:val="20"/>
                <w:szCs w:val="20"/>
              </w:rPr>
            </w:pPr>
            <w:proofErr w:type="spellStart"/>
            <w:r w:rsidRPr="00E7759A">
              <w:rPr>
                <w:rFonts w:cs="Calibri"/>
                <w:i/>
                <w:sz w:val="20"/>
                <w:szCs w:val="20"/>
              </w:rPr>
              <w:t>VersionString</w:t>
            </w:r>
            <w:proofErr w:type="spellEnd"/>
          </w:p>
        </w:tc>
        <w:tc>
          <w:tcPr>
            <w:tcW w:w="5386" w:type="dxa"/>
            <w:vAlign w:val="center"/>
          </w:tcPr>
          <w:p w14:paraId="16B368DA" w14:textId="512CDBD1" w:rsidR="00115376" w:rsidRPr="00E7759A" w:rsidRDefault="00115376" w:rsidP="00647B68">
            <w:pPr>
              <w:spacing w:after="0"/>
              <w:jc w:val="both"/>
              <w:rPr>
                <w:rFonts w:cs="Calibri"/>
                <w:sz w:val="20"/>
                <w:szCs w:val="20"/>
                <w:highlight w:val="yellow"/>
                <w:lang w:val="fr-FR"/>
              </w:rPr>
            </w:pPr>
            <w:r w:rsidRPr="00E7759A">
              <w:rPr>
                <w:rFonts w:cs="Calibri"/>
                <w:sz w:val="20"/>
                <w:szCs w:val="20"/>
                <w:lang w:val="fr-FR"/>
              </w:rPr>
              <w:t xml:space="preserve">Numéro de version du service </w:t>
            </w:r>
            <w:r w:rsidRPr="00E7759A">
              <w:rPr>
                <w:rFonts w:cs="Calibri"/>
                <w:i/>
                <w:sz w:val="20"/>
                <w:szCs w:val="20"/>
                <w:lang w:val="fr-FR"/>
              </w:rPr>
              <w:t>Connection Monitoring</w:t>
            </w:r>
            <w:r w:rsidRPr="00E7759A">
              <w:rPr>
                <w:rFonts w:cs="Calibri"/>
                <w:sz w:val="20"/>
                <w:szCs w:val="20"/>
                <w:lang w:val="fr-FR"/>
              </w:rPr>
              <w:t xml:space="preserve">, intégrant le numéro de version de profil (voir </w:t>
            </w:r>
            <w:r w:rsidR="00E32CB2">
              <w:rPr>
                <w:rFonts w:cs="Calibri"/>
                <w:sz w:val="20"/>
                <w:szCs w:val="20"/>
              </w:rPr>
              <w:fldChar w:fldCharType="begin"/>
            </w:r>
            <w:r w:rsidR="00E32CB2">
              <w:rPr>
                <w:rFonts w:cs="Calibri"/>
                <w:sz w:val="20"/>
                <w:szCs w:val="20"/>
                <w:lang w:val="fr-FR"/>
              </w:rPr>
              <w:instrText xml:space="preserve"> REF _Ref12549918 \r \h </w:instrText>
            </w:r>
            <w:r w:rsidR="00E32CB2">
              <w:rPr>
                <w:rFonts w:cs="Calibri"/>
                <w:sz w:val="20"/>
                <w:szCs w:val="20"/>
              </w:rPr>
            </w:r>
            <w:r w:rsidR="00E32CB2">
              <w:rPr>
                <w:rFonts w:cs="Calibri"/>
                <w:sz w:val="20"/>
                <w:szCs w:val="20"/>
              </w:rPr>
              <w:fldChar w:fldCharType="separate"/>
            </w:r>
            <w:r w:rsidR="00E32CB2">
              <w:rPr>
                <w:rFonts w:cs="Calibri"/>
                <w:sz w:val="20"/>
                <w:szCs w:val="20"/>
                <w:lang w:val="fr-FR"/>
              </w:rPr>
              <w:t>5.7</w:t>
            </w:r>
            <w:r w:rsidR="00E32CB2">
              <w:rPr>
                <w:rFonts w:cs="Calibri"/>
                <w:sz w:val="20"/>
                <w:szCs w:val="20"/>
              </w:rPr>
              <w:fldChar w:fldCharType="end"/>
            </w:r>
            <w:r w:rsidRPr="00E7759A">
              <w:rPr>
                <w:rFonts w:cs="Calibri"/>
                <w:sz w:val="20"/>
                <w:szCs w:val="20"/>
                <w:lang w:val="fr-FR"/>
              </w:rPr>
              <w:t>) (valeur fixe).</w:t>
            </w:r>
          </w:p>
        </w:tc>
      </w:tr>
      <w:tr w:rsidR="00115376" w:rsidRPr="00E7759A" w14:paraId="640FE116" w14:textId="77777777" w:rsidTr="00647B68">
        <w:tc>
          <w:tcPr>
            <w:tcW w:w="1277" w:type="dxa"/>
            <w:vAlign w:val="center"/>
          </w:tcPr>
          <w:p w14:paraId="1437B1CC" w14:textId="77777777" w:rsidR="00115376" w:rsidRPr="00E7759A" w:rsidRDefault="00115376" w:rsidP="00647B68">
            <w:pPr>
              <w:spacing w:after="0"/>
              <w:rPr>
                <w:rFonts w:cs="Calibri"/>
                <w:sz w:val="20"/>
                <w:szCs w:val="20"/>
                <w:lang w:val="en-GB"/>
              </w:rPr>
            </w:pPr>
            <w:r w:rsidRPr="00E7759A">
              <w:rPr>
                <w:rFonts w:cs="Calibri"/>
                <w:sz w:val="20"/>
                <w:szCs w:val="20"/>
                <w:lang w:val="en-GB"/>
              </w:rPr>
              <w:t>LEADER</w:t>
            </w:r>
          </w:p>
        </w:tc>
        <w:tc>
          <w:tcPr>
            <w:tcW w:w="1707" w:type="dxa"/>
            <w:vAlign w:val="center"/>
          </w:tcPr>
          <w:p w14:paraId="37ACABC3" w14:textId="77777777" w:rsidR="00115376" w:rsidRPr="00E7759A" w:rsidRDefault="00115376" w:rsidP="00647B68">
            <w:pPr>
              <w:spacing w:after="0"/>
              <w:rPr>
                <w:rFonts w:cs="Calibri"/>
                <w:b/>
                <w:i/>
                <w:sz w:val="20"/>
                <w:szCs w:val="20"/>
                <w:highlight w:val="lightGray"/>
                <w:lang w:val="en-GB"/>
              </w:rPr>
            </w:pPr>
            <w:r w:rsidRPr="00E7759A">
              <w:rPr>
                <w:rFonts w:cs="Calibri"/>
                <w:b/>
                <w:i/>
                <w:sz w:val="20"/>
                <w:szCs w:val="20"/>
                <w:highlight w:val="lightGray"/>
                <w:lang w:val="en-GB"/>
              </w:rPr>
              <w:t>:::</w:t>
            </w:r>
          </w:p>
        </w:tc>
        <w:tc>
          <w:tcPr>
            <w:tcW w:w="561" w:type="dxa"/>
            <w:vAlign w:val="center"/>
          </w:tcPr>
          <w:p w14:paraId="76462AB5" w14:textId="77777777" w:rsidR="00115376" w:rsidRPr="00E7759A" w:rsidRDefault="00115376" w:rsidP="00647B68">
            <w:pPr>
              <w:spacing w:after="0"/>
              <w:rPr>
                <w:rFonts w:cs="Calibri"/>
                <w:sz w:val="20"/>
                <w:szCs w:val="20"/>
                <w:lang w:val="en-GB"/>
              </w:rPr>
            </w:pPr>
            <w:r w:rsidRPr="00E7759A">
              <w:rPr>
                <w:rFonts w:cs="Calibri"/>
                <w:sz w:val="20"/>
                <w:szCs w:val="20"/>
                <w:lang w:val="en-GB"/>
              </w:rPr>
              <w:t>1:1</w:t>
            </w:r>
          </w:p>
        </w:tc>
        <w:tc>
          <w:tcPr>
            <w:tcW w:w="1701" w:type="dxa"/>
            <w:vAlign w:val="center"/>
          </w:tcPr>
          <w:p w14:paraId="7CE15DE8" w14:textId="77777777" w:rsidR="00115376" w:rsidRPr="00E7759A" w:rsidRDefault="00115376" w:rsidP="00647B68">
            <w:pPr>
              <w:spacing w:after="0"/>
              <w:rPr>
                <w:rFonts w:cs="Calibri"/>
                <w:i/>
                <w:sz w:val="20"/>
                <w:szCs w:val="20"/>
                <w:lang w:val="en-GB"/>
              </w:rPr>
            </w:pPr>
            <w:proofErr w:type="spellStart"/>
            <w:r w:rsidRPr="00E7759A">
              <w:rPr>
                <w:rFonts w:cs="Calibri"/>
                <w:i/>
                <w:sz w:val="20"/>
                <w:szCs w:val="20"/>
                <w:lang w:val="en-GB"/>
              </w:rPr>
              <w:t>xxx</w:t>
            </w:r>
            <w:r w:rsidRPr="00E7759A">
              <w:rPr>
                <w:rFonts w:cs="Calibri"/>
                <w:i/>
                <w:sz w:val="20"/>
                <w:szCs w:val="20"/>
                <w:lang w:val="en-GB"/>
              </w:rPr>
              <w:softHyphen/>
              <w:t>Delivery</w:t>
            </w:r>
            <w:proofErr w:type="spellEnd"/>
          </w:p>
        </w:tc>
        <w:tc>
          <w:tcPr>
            <w:tcW w:w="5386" w:type="dxa"/>
            <w:vAlign w:val="center"/>
          </w:tcPr>
          <w:p w14:paraId="6CDC8CBB" w14:textId="77777777" w:rsidR="00115376" w:rsidRPr="00E7759A" w:rsidRDefault="00115376" w:rsidP="00647B68">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xxx</w:t>
            </w:r>
            <w:r w:rsidRPr="00E7759A">
              <w:rPr>
                <w:rFonts w:cs="Calibri"/>
                <w:b/>
                <w:sz w:val="20"/>
                <w:szCs w:val="20"/>
                <w:lang w:val="en-GB"/>
              </w:rPr>
              <w:t>Delivery</w:t>
            </w:r>
            <w:proofErr w:type="spellEnd"/>
            <w:r w:rsidRPr="00E7759A">
              <w:rPr>
                <w:rFonts w:cs="Calibri"/>
                <w:sz w:val="20"/>
                <w:szCs w:val="20"/>
                <w:lang w:val="en-GB"/>
              </w:rPr>
              <w:t>.</w:t>
            </w:r>
          </w:p>
        </w:tc>
      </w:tr>
      <w:tr w:rsidR="00115376" w:rsidRPr="00E7759A" w14:paraId="74556C78" w14:textId="77777777" w:rsidTr="00647B68">
        <w:tc>
          <w:tcPr>
            <w:tcW w:w="1277" w:type="dxa"/>
            <w:vMerge w:val="restart"/>
            <w:vAlign w:val="center"/>
          </w:tcPr>
          <w:p w14:paraId="503AEC46" w14:textId="77777777" w:rsidR="00115376" w:rsidRPr="00E7759A" w:rsidRDefault="00115376" w:rsidP="00647B68">
            <w:pPr>
              <w:spacing w:after="0"/>
              <w:rPr>
                <w:rFonts w:cs="Calibri"/>
                <w:i/>
                <w:sz w:val="20"/>
                <w:szCs w:val="20"/>
                <w:lang w:val="en-GB"/>
              </w:rPr>
            </w:pPr>
            <w:r w:rsidRPr="00E7759A">
              <w:rPr>
                <w:rFonts w:cs="Calibri"/>
                <w:i/>
                <w:sz w:val="20"/>
                <w:szCs w:val="20"/>
                <w:lang w:val="en-GB"/>
              </w:rPr>
              <w:t>Payload</w:t>
            </w:r>
          </w:p>
        </w:tc>
        <w:tc>
          <w:tcPr>
            <w:tcW w:w="1707" w:type="dxa"/>
            <w:vAlign w:val="center"/>
          </w:tcPr>
          <w:p w14:paraId="7F8706C1"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Monitored</w:t>
            </w:r>
            <w:r w:rsidRPr="00E7759A">
              <w:rPr>
                <w:rFonts w:cs="Calibri"/>
                <w:b/>
                <w:i/>
                <w:sz w:val="20"/>
                <w:szCs w:val="20"/>
                <w:highlight w:val="lightGray"/>
                <w:lang w:val="en-GB"/>
              </w:rPr>
              <w:softHyphen/>
              <w:t>Feeder</w:t>
            </w:r>
            <w:r w:rsidRPr="00E7759A">
              <w:rPr>
                <w:rFonts w:cs="Calibri"/>
                <w:b/>
                <w:i/>
                <w:sz w:val="20"/>
                <w:szCs w:val="20"/>
                <w:highlight w:val="lightGray"/>
                <w:lang w:val="en-GB"/>
              </w:rPr>
              <w:softHyphen/>
              <w:t>Arrival</w:t>
            </w:r>
            <w:proofErr w:type="spellEnd"/>
          </w:p>
        </w:tc>
        <w:tc>
          <w:tcPr>
            <w:tcW w:w="561" w:type="dxa"/>
            <w:vAlign w:val="center"/>
          </w:tcPr>
          <w:p w14:paraId="7A1B0555" w14:textId="77777777" w:rsidR="00115376" w:rsidRPr="00E7759A" w:rsidRDefault="00115376" w:rsidP="00647B68">
            <w:pPr>
              <w:spacing w:after="0"/>
              <w:rPr>
                <w:rFonts w:cs="Calibri"/>
                <w:sz w:val="20"/>
                <w:szCs w:val="20"/>
                <w:lang w:val="en-GB"/>
              </w:rPr>
            </w:pPr>
            <w:proofErr w:type="gramStart"/>
            <w:r w:rsidRPr="00E7759A">
              <w:rPr>
                <w:rFonts w:cs="Calibri"/>
                <w:sz w:val="20"/>
                <w:szCs w:val="20"/>
                <w:lang w:val="en-GB"/>
              </w:rPr>
              <w:t>0:*</w:t>
            </w:r>
            <w:proofErr w:type="gramEnd"/>
          </w:p>
        </w:tc>
        <w:tc>
          <w:tcPr>
            <w:tcW w:w="1701" w:type="dxa"/>
            <w:vAlign w:val="center"/>
          </w:tcPr>
          <w:p w14:paraId="79A88B61" w14:textId="77777777" w:rsidR="00115376" w:rsidRPr="00E7759A" w:rsidRDefault="00115376" w:rsidP="00647B68">
            <w:pPr>
              <w:spacing w:after="0"/>
              <w:rPr>
                <w:rFonts w:cs="Calibri"/>
                <w:i/>
                <w:sz w:val="20"/>
                <w:szCs w:val="20"/>
                <w:lang w:val="en-GB"/>
              </w:rPr>
            </w:pPr>
            <w:r w:rsidRPr="00E7759A">
              <w:rPr>
                <w:rFonts w:cs="Calibri"/>
                <w:i/>
                <w:sz w:val="20"/>
                <w:szCs w:val="20"/>
                <w:lang w:val="en-GB"/>
              </w:rPr>
              <w:t>+Structure</w:t>
            </w:r>
          </w:p>
        </w:tc>
        <w:tc>
          <w:tcPr>
            <w:tcW w:w="5386" w:type="dxa"/>
            <w:vAlign w:val="center"/>
          </w:tcPr>
          <w:p w14:paraId="51F81208"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Changement d’heure d’arrivée à la correspondance.</w:t>
            </w:r>
          </w:p>
          <w:p w14:paraId="34D8983F" w14:textId="77777777" w:rsidR="00115376" w:rsidRPr="00E7759A" w:rsidRDefault="00115376" w:rsidP="00647B68">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MonitoredFeederArrival</w:t>
            </w:r>
            <w:proofErr w:type="spellEnd"/>
            <w:r w:rsidRPr="00E7759A">
              <w:rPr>
                <w:rFonts w:cs="Calibri"/>
                <w:sz w:val="20"/>
                <w:szCs w:val="20"/>
                <w:lang w:val="en-GB"/>
              </w:rPr>
              <w:t>.</w:t>
            </w:r>
          </w:p>
        </w:tc>
      </w:tr>
      <w:tr w:rsidR="00115376" w:rsidRPr="00E7759A" w14:paraId="2281F17C" w14:textId="77777777" w:rsidTr="00647B68">
        <w:tc>
          <w:tcPr>
            <w:tcW w:w="1277" w:type="dxa"/>
            <w:vMerge/>
            <w:vAlign w:val="center"/>
          </w:tcPr>
          <w:p w14:paraId="0C2F31A8" w14:textId="77777777" w:rsidR="00115376" w:rsidRPr="00E7759A" w:rsidRDefault="00115376" w:rsidP="00647B68">
            <w:pPr>
              <w:spacing w:after="0"/>
              <w:rPr>
                <w:rFonts w:cs="Calibri"/>
                <w:i/>
                <w:sz w:val="20"/>
                <w:szCs w:val="20"/>
                <w:lang w:val="en-GB"/>
              </w:rPr>
            </w:pPr>
          </w:p>
        </w:tc>
        <w:tc>
          <w:tcPr>
            <w:tcW w:w="1707" w:type="dxa"/>
            <w:vAlign w:val="center"/>
          </w:tcPr>
          <w:p w14:paraId="0990A977"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Monitored</w:t>
            </w:r>
            <w:r w:rsidRPr="00E7759A">
              <w:rPr>
                <w:rFonts w:cs="Calibri"/>
                <w:b/>
                <w:i/>
                <w:sz w:val="20"/>
                <w:szCs w:val="20"/>
                <w:highlight w:val="lightGray"/>
                <w:lang w:val="en-GB"/>
              </w:rPr>
              <w:softHyphen/>
              <w:t>Feeder</w:t>
            </w:r>
            <w:r w:rsidRPr="00E7759A">
              <w:rPr>
                <w:rFonts w:cs="Calibri"/>
                <w:b/>
                <w:i/>
                <w:sz w:val="20"/>
                <w:szCs w:val="20"/>
                <w:highlight w:val="lightGray"/>
                <w:lang w:val="en-GB"/>
              </w:rPr>
              <w:softHyphen/>
              <w:t>Arrival</w:t>
            </w:r>
            <w:r w:rsidRPr="00E7759A">
              <w:rPr>
                <w:rFonts w:cs="Calibri"/>
                <w:b/>
                <w:i/>
                <w:sz w:val="20"/>
                <w:szCs w:val="20"/>
                <w:highlight w:val="lightGray"/>
                <w:lang w:val="en-GB"/>
              </w:rPr>
              <w:softHyphen/>
              <w:t>Cancellation</w:t>
            </w:r>
            <w:proofErr w:type="spellEnd"/>
          </w:p>
        </w:tc>
        <w:tc>
          <w:tcPr>
            <w:tcW w:w="561" w:type="dxa"/>
            <w:vAlign w:val="center"/>
          </w:tcPr>
          <w:p w14:paraId="0DC1ECE3" w14:textId="77777777" w:rsidR="00115376" w:rsidRPr="00E7759A" w:rsidRDefault="00115376" w:rsidP="00647B68">
            <w:pPr>
              <w:spacing w:after="0"/>
              <w:rPr>
                <w:rFonts w:cs="Calibri"/>
                <w:sz w:val="20"/>
                <w:szCs w:val="20"/>
              </w:rPr>
            </w:pPr>
            <w:proofErr w:type="gramStart"/>
            <w:r w:rsidRPr="00E7759A">
              <w:rPr>
                <w:rFonts w:cs="Calibri"/>
                <w:sz w:val="20"/>
                <w:szCs w:val="20"/>
              </w:rPr>
              <w:t>0:*</w:t>
            </w:r>
            <w:proofErr w:type="gramEnd"/>
          </w:p>
        </w:tc>
        <w:tc>
          <w:tcPr>
            <w:tcW w:w="1701" w:type="dxa"/>
            <w:vAlign w:val="center"/>
          </w:tcPr>
          <w:p w14:paraId="63A96BD9" w14:textId="77777777" w:rsidR="00115376" w:rsidRPr="00E7759A" w:rsidRDefault="00115376" w:rsidP="00647B68">
            <w:pPr>
              <w:spacing w:after="0"/>
              <w:rPr>
                <w:rFonts w:cs="Calibri"/>
                <w:i/>
                <w:sz w:val="20"/>
                <w:szCs w:val="20"/>
              </w:rPr>
            </w:pPr>
            <w:r w:rsidRPr="00E7759A">
              <w:rPr>
                <w:rFonts w:cs="Calibri"/>
                <w:i/>
                <w:sz w:val="20"/>
                <w:szCs w:val="20"/>
              </w:rPr>
              <w:t>+Structure</w:t>
            </w:r>
          </w:p>
        </w:tc>
        <w:tc>
          <w:tcPr>
            <w:tcW w:w="5386" w:type="dxa"/>
            <w:vAlign w:val="center"/>
          </w:tcPr>
          <w:p w14:paraId="759B4430"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Annulation de passage à la correspondance.</w:t>
            </w:r>
          </w:p>
          <w:p w14:paraId="6093D5E7" w14:textId="77777777" w:rsidR="00115376" w:rsidRPr="00E7759A" w:rsidRDefault="00115376" w:rsidP="00647B68">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MonitoredFeederArrival</w:t>
            </w:r>
            <w:proofErr w:type="spellEnd"/>
            <w:r w:rsidRPr="00E7759A">
              <w:rPr>
                <w:rFonts w:cs="Calibri"/>
                <w:sz w:val="20"/>
                <w:szCs w:val="20"/>
                <w:lang w:val="en-GB"/>
              </w:rPr>
              <w:t>.</w:t>
            </w:r>
          </w:p>
        </w:tc>
      </w:tr>
      <w:tr w:rsidR="00854F2E" w:rsidRPr="00E32CB2" w14:paraId="59BE2020" w14:textId="77777777" w:rsidTr="00647B68">
        <w:tc>
          <w:tcPr>
            <w:tcW w:w="1277" w:type="dxa"/>
            <w:shd w:val="clear" w:color="auto" w:fill="auto"/>
            <w:vAlign w:val="center"/>
          </w:tcPr>
          <w:p w14:paraId="6E19F178" w14:textId="77777777" w:rsidR="00854F2E" w:rsidRPr="00E7759A" w:rsidRDefault="00854F2E" w:rsidP="00647B68">
            <w:pPr>
              <w:spacing w:after="0"/>
              <w:rPr>
                <w:rFonts w:cs="Calibri"/>
                <w:i/>
                <w:sz w:val="20"/>
                <w:szCs w:val="20"/>
                <w:lang w:val="en-GB"/>
              </w:rPr>
            </w:pPr>
            <w:r w:rsidRPr="00E7759A">
              <w:rPr>
                <w:rFonts w:cs="Calibri"/>
                <w:i/>
                <w:sz w:val="20"/>
                <w:szCs w:val="20"/>
                <w:lang w:val="en-GB"/>
              </w:rPr>
              <w:t>Any</w:t>
            </w:r>
          </w:p>
        </w:tc>
        <w:tc>
          <w:tcPr>
            <w:tcW w:w="1707" w:type="dxa"/>
            <w:shd w:val="clear" w:color="auto" w:fill="auto"/>
            <w:vAlign w:val="center"/>
          </w:tcPr>
          <w:p w14:paraId="7451771C" w14:textId="77777777" w:rsidR="00854F2E" w:rsidRPr="00E7759A" w:rsidRDefault="00854F2E" w:rsidP="00647B68">
            <w:pPr>
              <w:spacing w:after="0"/>
              <w:rPr>
                <w:rFonts w:cs="Calibri"/>
                <w:b/>
                <w:i/>
                <w:sz w:val="20"/>
                <w:szCs w:val="20"/>
                <w:lang w:val="en-GB"/>
              </w:rPr>
            </w:pPr>
            <w:r w:rsidRPr="00E7759A">
              <w:rPr>
                <w:rFonts w:cs="Calibri"/>
                <w:b/>
                <w:i/>
                <w:sz w:val="20"/>
                <w:szCs w:val="20"/>
                <w:highlight w:val="lightGray"/>
                <w:lang w:val="en-GB"/>
              </w:rPr>
              <w:t>Extensions</w:t>
            </w:r>
          </w:p>
        </w:tc>
        <w:tc>
          <w:tcPr>
            <w:tcW w:w="561" w:type="dxa"/>
            <w:shd w:val="clear" w:color="auto" w:fill="auto"/>
            <w:vAlign w:val="center"/>
          </w:tcPr>
          <w:p w14:paraId="74536A60" w14:textId="77777777" w:rsidR="00854F2E" w:rsidRPr="00E7759A" w:rsidRDefault="00854F2E" w:rsidP="00647B68">
            <w:pPr>
              <w:spacing w:after="0"/>
              <w:rPr>
                <w:rFonts w:cs="Calibri"/>
                <w:sz w:val="20"/>
                <w:szCs w:val="20"/>
                <w:lang w:val="en-GB"/>
              </w:rPr>
            </w:pPr>
            <w:r w:rsidRPr="00E7759A">
              <w:rPr>
                <w:rFonts w:cs="Calibri"/>
                <w:sz w:val="20"/>
                <w:szCs w:val="20"/>
                <w:lang w:val="en-GB"/>
              </w:rPr>
              <w:t>0:1</w:t>
            </w:r>
          </w:p>
        </w:tc>
        <w:tc>
          <w:tcPr>
            <w:tcW w:w="1701" w:type="dxa"/>
            <w:shd w:val="clear" w:color="auto" w:fill="auto"/>
            <w:vAlign w:val="center"/>
          </w:tcPr>
          <w:p w14:paraId="3F24D2CC" w14:textId="77777777" w:rsidR="00854F2E" w:rsidRPr="00E7759A" w:rsidRDefault="00854F2E" w:rsidP="00647B68">
            <w:pPr>
              <w:spacing w:after="0"/>
              <w:rPr>
                <w:rFonts w:cs="Calibri"/>
                <w:i/>
                <w:sz w:val="20"/>
                <w:szCs w:val="20"/>
                <w:lang w:val="en-GB"/>
              </w:rPr>
            </w:pPr>
            <w:r w:rsidRPr="00E7759A">
              <w:rPr>
                <w:rFonts w:cs="Calibri"/>
                <w:i/>
                <w:sz w:val="20"/>
                <w:szCs w:val="20"/>
              </w:rPr>
              <w:t>+Structure</w:t>
            </w:r>
          </w:p>
        </w:tc>
        <w:tc>
          <w:tcPr>
            <w:tcW w:w="5386" w:type="dxa"/>
            <w:shd w:val="clear" w:color="auto" w:fill="auto"/>
            <w:vAlign w:val="center"/>
          </w:tcPr>
          <w:p w14:paraId="02B7A192" w14:textId="27C4D5AE" w:rsidR="00854F2E" w:rsidRPr="00E7759A" w:rsidRDefault="003A2183" w:rsidP="00647B68">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6DE34D68" w14:textId="77777777" w:rsidR="00115376" w:rsidRPr="00150209" w:rsidRDefault="00115376" w:rsidP="006F0C22">
      <w:pPr>
        <w:pStyle w:val="Titre5"/>
        <w:keepNext w:val="0"/>
        <w:widowControl w:val="0"/>
        <w:suppressAutoHyphens w:val="0"/>
      </w:pPr>
      <w:bookmarkStart w:id="291" w:name="_Toc444249826"/>
      <w:r>
        <w:t xml:space="preserve">Structure </w:t>
      </w:r>
      <w:proofErr w:type="spellStart"/>
      <w:r>
        <w:t>MonitoredFeederArrival</w:t>
      </w:r>
      <w:bookmarkEnd w:id="291"/>
      <w:proofErr w:type="spellEnd"/>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2"/>
        <w:gridCol w:w="1748"/>
        <w:gridCol w:w="702"/>
        <w:gridCol w:w="1701"/>
        <w:gridCol w:w="5529"/>
      </w:tblGrid>
      <w:tr w:rsidR="00115376" w:rsidRPr="00E7759A" w14:paraId="7B96AB1A" w14:textId="77777777" w:rsidTr="00647B68">
        <w:tc>
          <w:tcPr>
            <w:tcW w:w="3402" w:type="dxa"/>
            <w:gridSpan w:val="3"/>
            <w:vAlign w:val="center"/>
          </w:tcPr>
          <w:p w14:paraId="441D8132"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MonitoredFeederArrival</w:t>
            </w:r>
            <w:proofErr w:type="spellEnd"/>
          </w:p>
        </w:tc>
        <w:tc>
          <w:tcPr>
            <w:tcW w:w="1701" w:type="dxa"/>
            <w:vAlign w:val="center"/>
          </w:tcPr>
          <w:p w14:paraId="3AF24317" w14:textId="77777777" w:rsidR="00115376" w:rsidRPr="00E7759A" w:rsidRDefault="00115376" w:rsidP="00647B68">
            <w:pPr>
              <w:spacing w:after="0"/>
              <w:rPr>
                <w:rFonts w:cs="Calibri"/>
                <w:i/>
                <w:sz w:val="20"/>
                <w:szCs w:val="20"/>
              </w:rPr>
            </w:pPr>
            <w:r w:rsidRPr="00E7759A">
              <w:rPr>
                <w:rFonts w:cs="Calibri"/>
                <w:i/>
                <w:sz w:val="20"/>
                <w:szCs w:val="20"/>
              </w:rPr>
              <w:t>+Structure</w:t>
            </w:r>
          </w:p>
        </w:tc>
        <w:tc>
          <w:tcPr>
            <w:tcW w:w="5529" w:type="dxa"/>
            <w:vAlign w:val="center"/>
          </w:tcPr>
          <w:p w14:paraId="7B04A0B8" w14:textId="77777777" w:rsidR="00115376" w:rsidRPr="00E7759A" w:rsidRDefault="00115376" w:rsidP="00647B68">
            <w:pPr>
              <w:spacing w:after="0"/>
              <w:jc w:val="both"/>
              <w:rPr>
                <w:rFonts w:cs="Calibri"/>
                <w:sz w:val="20"/>
                <w:szCs w:val="20"/>
                <w:lang w:val="fr-LU"/>
              </w:rPr>
            </w:pPr>
            <w:r w:rsidRPr="00E7759A">
              <w:rPr>
                <w:rFonts w:cs="Calibri"/>
                <w:sz w:val="20"/>
                <w:szCs w:val="20"/>
                <w:lang w:val="fr-LU"/>
              </w:rPr>
              <w:t>Information sur l’amenant</w:t>
            </w:r>
          </w:p>
        </w:tc>
      </w:tr>
      <w:tr w:rsidR="00115376" w:rsidRPr="00E32CB2" w14:paraId="1CAFCE53" w14:textId="77777777" w:rsidTr="00647B68">
        <w:tc>
          <w:tcPr>
            <w:tcW w:w="952" w:type="dxa"/>
            <w:vAlign w:val="center"/>
          </w:tcPr>
          <w:p w14:paraId="5E2EF2D0" w14:textId="77777777" w:rsidR="00115376" w:rsidRPr="00E7759A" w:rsidRDefault="00115376" w:rsidP="00647B68">
            <w:pPr>
              <w:spacing w:after="0"/>
              <w:rPr>
                <w:rFonts w:cs="Calibri"/>
                <w:i/>
                <w:sz w:val="20"/>
                <w:szCs w:val="20"/>
                <w:lang w:val="en-GB"/>
              </w:rPr>
            </w:pPr>
            <w:r w:rsidRPr="00E7759A">
              <w:rPr>
                <w:rFonts w:cs="Calibri"/>
                <w:i/>
                <w:sz w:val="20"/>
                <w:szCs w:val="20"/>
                <w:lang w:val="en-GB"/>
              </w:rPr>
              <w:t>Log</w:t>
            </w:r>
          </w:p>
        </w:tc>
        <w:tc>
          <w:tcPr>
            <w:tcW w:w="1748" w:type="dxa"/>
            <w:vAlign w:val="center"/>
          </w:tcPr>
          <w:p w14:paraId="4A2604D5"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Recorded</w:t>
            </w:r>
            <w:r w:rsidRPr="00E7759A">
              <w:rPr>
                <w:rFonts w:cs="Calibri"/>
                <w:b/>
                <w:i/>
                <w:sz w:val="20"/>
                <w:szCs w:val="20"/>
                <w:highlight w:val="lightGray"/>
                <w:lang w:val="en-GB"/>
              </w:rPr>
              <w:softHyphen/>
              <w:t>AtTime</w:t>
            </w:r>
            <w:proofErr w:type="spellEnd"/>
          </w:p>
        </w:tc>
        <w:tc>
          <w:tcPr>
            <w:tcW w:w="702" w:type="dxa"/>
            <w:vAlign w:val="center"/>
          </w:tcPr>
          <w:p w14:paraId="2F942F1B" w14:textId="77777777" w:rsidR="00115376" w:rsidRPr="00E7759A" w:rsidRDefault="00115376" w:rsidP="00647B68">
            <w:pPr>
              <w:spacing w:after="0"/>
              <w:rPr>
                <w:rFonts w:cs="Calibri"/>
                <w:sz w:val="20"/>
                <w:szCs w:val="20"/>
                <w:lang w:val="en-GB"/>
              </w:rPr>
            </w:pPr>
            <w:r w:rsidRPr="00E7759A">
              <w:rPr>
                <w:rFonts w:cs="Calibri"/>
                <w:sz w:val="20"/>
                <w:szCs w:val="20"/>
                <w:lang w:val="en-GB"/>
              </w:rPr>
              <w:t>1:1</w:t>
            </w:r>
          </w:p>
        </w:tc>
        <w:tc>
          <w:tcPr>
            <w:tcW w:w="1701" w:type="dxa"/>
            <w:vAlign w:val="center"/>
          </w:tcPr>
          <w:p w14:paraId="62DFDC79" w14:textId="77777777" w:rsidR="00115376" w:rsidRPr="00E7759A" w:rsidRDefault="00115376" w:rsidP="00647B68">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529" w:type="dxa"/>
            <w:vAlign w:val="center"/>
          </w:tcPr>
          <w:p w14:paraId="4119FA9A"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 xml:space="preserve">Date et heure à </w:t>
            </w:r>
            <w:proofErr w:type="spellStart"/>
            <w:r w:rsidRPr="00E7759A">
              <w:rPr>
                <w:rFonts w:cs="Calibri"/>
                <w:sz w:val="20"/>
                <w:szCs w:val="20"/>
                <w:lang w:val="fr-FR"/>
              </w:rPr>
              <w:t>laquelles</w:t>
            </w:r>
            <w:proofErr w:type="spellEnd"/>
            <w:r w:rsidRPr="00E7759A">
              <w:rPr>
                <w:rFonts w:cs="Calibri"/>
                <w:sz w:val="20"/>
                <w:szCs w:val="20"/>
                <w:lang w:val="fr-FR"/>
              </w:rPr>
              <w:t xml:space="preserve"> ces données ont été produites.</w:t>
            </w:r>
          </w:p>
        </w:tc>
      </w:tr>
      <w:tr w:rsidR="00115376" w:rsidRPr="00E7759A" w14:paraId="59F6B0D6" w14:textId="77777777" w:rsidTr="00647B68">
        <w:tc>
          <w:tcPr>
            <w:tcW w:w="952" w:type="dxa"/>
            <w:vAlign w:val="center"/>
          </w:tcPr>
          <w:p w14:paraId="1F8AFA9B" w14:textId="77777777" w:rsidR="00115376" w:rsidRPr="00E7759A" w:rsidRDefault="00115376" w:rsidP="00647B68">
            <w:pPr>
              <w:spacing w:after="0"/>
              <w:rPr>
                <w:rFonts w:cs="Calibri"/>
                <w:i/>
                <w:sz w:val="20"/>
                <w:szCs w:val="20"/>
              </w:rPr>
            </w:pPr>
            <w:r w:rsidRPr="00E7759A">
              <w:rPr>
                <w:rFonts w:cs="Calibri"/>
                <w:i/>
                <w:sz w:val="20"/>
                <w:szCs w:val="20"/>
              </w:rPr>
              <w:t>Identity</w:t>
            </w:r>
          </w:p>
        </w:tc>
        <w:tc>
          <w:tcPr>
            <w:tcW w:w="1748" w:type="dxa"/>
            <w:vAlign w:val="center"/>
          </w:tcPr>
          <w:p w14:paraId="31BCC57B" w14:textId="77777777" w:rsidR="00115376" w:rsidRPr="00E7759A" w:rsidRDefault="00115376" w:rsidP="00647B68">
            <w:pPr>
              <w:spacing w:after="0"/>
              <w:rPr>
                <w:rFonts w:cs="Calibri"/>
                <w:b/>
                <w:i/>
                <w:sz w:val="20"/>
                <w:szCs w:val="20"/>
                <w:highlight w:val="lightGray"/>
              </w:rPr>
            </w:pPr>
            <w:r w:rsidRPr="00E7759A">
              <w:rPr>
                <w:rFonts w:cs="Calibri"/>
                <w:b/>
                <w:i/>
                <w:sz w:val="20"/>
                <w:szCs w:val="20"/>
                <w:highlight w:val="lightGray"/>
              </w:rPr>
              <w:t>Item</w:t>
            </w:r>
            <w:r w:rsidRPr="00E7759A">
              <w:rPr>
                <w:rFonts w:cs="Calibri"/>
                <w:b/>
                <w:i/>
                <w:spacing w:val="-4"/>
                <w:sz w:val="20"/>
                <w:szCs w:val="20"/>
                <w:highlight w:val="lightGray"/>
                <w:lang w:val="en-GB"/>
              </w:rPr>
              <w:softHyphen/>
            </w:r>
            <w:r w:rsidRPr="00E7759A">
              <w:rPr>
                <w:rFonts w:cs="Calibri"/>
                <w:b/>
                <w:i/>
                <w:sz w:val="20"/>
                <w:szCs w:val="20"/>
                <w:highlight w:val="lightGray"/>
              </w:rPr>
              <w:t xml:space="preserve">Identifier </w:t>
            </w:r>
          </w:p>
        </w:tc>
        <w:tc>
          <w:tcPr>
            <w:tcW w:w="702" w:type="dxa"/>
            <w:vAlign w:val="center"/>
          </w:tcPr>
          <w:p w14:paraId="31F0C9DD" w14:textId="77777777" w:rsidR="00115376" w:rsidRPr="00E7759A" w:rsidRDefault="00115376" w:rsidP="00647B68">
            <w:pPr>
              <w:spacing w:after="0"/>
              <w:rPr>
                <w:rFonts w:cs="Calibri"/>
                <w:sz w:val="20"/>
                <w:szCs w:val="20"/>
              </w:rPr>
            </w:pPr>
            <w:r w:rsidRPr="00E7759A">
              <w:rPr>
                <w:rFonts w:cs="Calibri"/>
                <w:sz w:val="20"/>
                <w:szCs w:val="20"/>
              </w:rPr>
              <w:t>0:1</w:t>
            </w:r>
          </w:p>
        </w:tc>
        <w:tc>
          <w:tcPr>
            <w:tcW w:w="1701" w:type="dxa"/>
            <w:vAlign w:val="center"/>
          </w:tcPr>
          <w:p w14:paraId="7D7CF661" w14:textId="77777777" w:rsidR="00115376" w:rsidRPr="00E7759A" w:rsidRDefault="00115376" w:rsidP="00647B68">
            <w:pPr>
              <w:spacing w:after="0"/>
              <w:rPr>
                <w:rFonts w:cs="Calibri"/>
                <w:i/>
                <w:sz w:val="20"/>
                <w:szCs w:val="20"/>
              </w:rPr>
            </w:pPr>
            <w:proofErr w:type="spellStart"/>
            <w:r w:rsidRPr="00E7759A">
              <w:rPr>
                <w:rFonts w:cs="Calibri"/>
                <w:i/>
                <w:sz w:val="20"/>
                <w:szCs w:val="20"/>
              </w:rPr>
              <w:t>ItemIdentifier</w:t>
            </w:r>
            <w:proofErr w:type="spellEnd"/>
          </w:p>
        </w:tc>
        <w:tc>
          <w:tcPr>
            <w:tcW w:w="5529" w:type="dxa"/>
            <w:vAlign w:val="center"/>
          </w:tcPr>
          <w:p w14:paraId="3E04D1F0" w14:textId="77777777" w:rsidR="00115376" w:rsidRPr="00E7759A" w:rsidRDefault="00115376" w:rsidP="00647B68">
            <w:pPr>
              <w:spacing w:after="0"/>
              <w:jc w:val="both"/>
              <w:rPr>
                <w:rFonts w:cs="Calibri"/>
                <w:sz w:val="20"/>
                <w:szCs w:val="20"/>
                <w:lang w:val="fr-LU"/>
              </w:rPr>
            </w:pPr>
            <w:r w:rsidRPr="00E7759A">
              <w:rPr>
                <w:rFonts w:cs="Calibri"/>
                <w:sz w:val="20"/>
                <w:szCs w:val="20"/>
                <w:lang w:val="fr-LU"/>
              </w:rPr>
              <w:t>Référence le message d’information.</w:t>
            </w:r>
          </w:p>
        </w:tc>
      </w:tr>
      <w:tr w:rsidR="00115376" w:rsidRPr="00E7759A" w14:paraId="1EB02BBF" w14:textId="77777777" w:rsidTr="00647B68">
        <w:trPr>
          <w:hidden/>
        </w:trPr>
        <w:tc>
          <w:tcPr>
            <w:tcW w:w="952" w:type="dxa"/>
            <w:vAlign w:val="center"/>
          </w:tcPr>
          <w:p w14:paraId="67EAFAF9" w14:textId="77777777" w:rsidR="00115376" w:rsidRPr="00E7759A" w:rsidRDefault="00115376" w:rsidP="00647B68">
            <w:pPr>
              <w:spacing w:after="0"/>
              <w:rPr>
                <w:rFonts w:cs="Calibri"/>
                <w:i/>
                <w:vanish/>
                <w:sz w:val="20"/>
                <w:szCs w:val="20"/>
                <w:highlight w:val="cyan"/>
              </w:rPr>
            </w:pPr>
            <w:r w:rsidRPr="00E7759A">
              <w:rPr>
                <w:rFonts w:cs="Calibri"/>
                <w:i/>
                <w:vanish/>
                <w:sz w:val="20"/>
                <w:szCs w:val="20"/>
                <w:highlight w:val="cyan"/>
              </w:rPr>
              <w:t>Currency</w:t>
            </w:r>
          </w:p>
        </w:tc>
        <w:tc>
          <w:tcPr>
            <w:tcW w:w="1748" w:type="dxa"/>
            <w:vAlign w:val="center"/>
          </w:tcPr>
          <w:p w14:paraId="3CAB1E9D" w14:textId="77777777" w:rsidR="00115376" w:rsidRPr="00E7759A" w:rsidRDefault="00115376" w:rsidP="00647B68">
            <w:pPr>
              <w:spacing w:after="0"/>
              <w:rPr>
                <w:rFonts w:cs="Calibri"/>
                <w:b/>
                <w:i/>
                <w:vanish/>
                <w:sz w:val="20"/>
                <w:szCs w:val="20"/>
                <w:highlight w:val="cyan"/>
              </w:rPr>
            </w:pPr>
            <w:proofErr w:type="spellStart"/>
            <w:r w:rsidRPr="00E7759A">
              <w:rPr>
                <w:rFonts w:cs="Calibri"/>
                <w:b/>
                <w:i/>
                <w:vanish/>
                <w:sz w:val="20"/>
                <w:szCs w:val="20"/>
                <w:highlight w:val="cyan"/>
              </w:rPr>
              <w:t>ValidUntilTime</w:t>
            </w:r>
            <w:proofErr w:type="spellEnd"/>
          </w:p>
        </w:tc>
        <w:tc>
          <w:tcPr>
            <w:tcW w:w="702" w:type="dxa"/>
            <w:vAlign w:val="center"/>
          </w:tcPr>
          <w:p w14:paraId="0BC2460E" w14:textId="77777777" w:rsidR="00115376" w:rsidRPr="00E7759A" w:rsidRDefault="00115376" w:rsidP="00647B68">
            <w:pPr>
              <w:spacing w:after="0"/>
              <w:rPr>
                <w:rFonts w:cs="Calibri"/>
                <w:vanish/>
                <w:sz w:val="20"/>
                <w:szCs w:val="20"/>
                <w:highlight w:val="cyan"/>
              </w:rPr>
            </w:pPr>
            <w:r w:rsidRPr="00E7759A">
              <w:rPr>
                <w:rFonts w:cs="Calibri"/>
                <w:vanish/>
                <w:sz w:val="20"/>
                <w:szCs w:val="20"/>
                <w:highlight w:val="cyan"/>
              </w:rPr>
              <w:t>0:1</w:t>
            </w:r>
          </w:p>
        </w:tc>
        <w:tc>
          <w:tcPr>
            <w:tcW w:w="1701" w:type="dxa"/>
            <w:vAlign w:val="center"/>
          </w:tcPr>
          <w:p w14:paraId="37063278" w14:textId="77777777" w:rsidR="00115376" w:rsidRPr="00E7759A" w:rsidRDefault="00115376" w:rsidP="00647B68">
            <w:pPr>
              <w:spacing w:after="0"/>
              <w:rPr>
                <w:rFonts w:cs="Calibri"/>
                <w:i/>
                <w:vanish/>
                <w:sz w:val="20"/>
                <w:szCs w:val="20"/>
                <w:highlight w:val="cyan"/>
              </w:rPr>
            </w:pPr>
            <w:proofErr w:type="spellStart"/>
            <w:proofErr w:type="gramStart"/>
            <w:r w:rsidRPr="00E7759A">
              <w:rPr>
                <w:rFonts w:cs="Calibri"/>
                <w:i/>
                <w:vanish/>
                <w:sz w:val="20"/>
                <w:szCs w:val="20"/>
                <w:highlight w:val="cyan"/>
              </w:rPr>
              <w:t>xsd:dateTime</w:t>
            </w:r>
            <w:proofErr w:type="spellEnd"/>
            <w:proofErr w:type="gramEnd"/>
          </w:p>
        </w:tc>
        <w:tc>
          <w:tcPr>
            <w:tcW w:w="5529" w:type="dxa"/>
            <w:vAlign w:val="center"/>
          </w:tcPr>
          <w:p w14:paraId="03CB05F5" w14:textId="77777777" w:rsidR="00115376" w:rsidRPr="00E7759A" w:rsidRDefault="00115376" w:rsidP="00647B68">
            <w:pPr>
              <w:spacing w:after="0"/>
              <w:jc w:val="both"/>
              <w:rPr>
                <w:rFonts w:cs="Calibri"/>
                <w:vanish/>
                <w:sz w:val="20"/>
                <w:szCs w:val="20"/>
              </w:rPr>
            </w:pPr>
            <w:r w:rsidRPr="00E7759A">
              <w:rPr>
                <w:rFonts w:cs="Calibri"/>
                <w:vanish/>
                <w:sz w:val="20"/>
                <w:szCs w:val="20"/>
                <w:highlight w:val="cyan"/>
              </w:rPr>
              <w:t xml:space="preserve">Time until which data is valid. </w:t>
            </w:r>
            <w:r w:rsidR="001C0642" w:rsidRPr="00E7759A">
              <w:rPr>
                <w:rFonts w:cs="Calibri"/>
                <w:vanish/>
                <w:sz w:val="20"/>
                <w:szCs w:val="20"/>
                <w:highlight w:val="cyan"/>
              </w:rPr>
              <w:t xml:space="preserve"> </w:t>
            </w:r>
          </w:p>
        </w:tc>
      </w:tr>
      <w:tr w:rsidR="00115376" w:rsidRPr="00E32CB2" w14:paraId="1E6429B9" w14:textId="77777777" w:rsidTr="00647B68">
        <w:tc>
          <w:tcPr>
            <w:tcW w:w="952" w:type="dxa"/>
            <w:vMerge w:val="restart"/>
            <w:vAlign w:val="center"/>
          </w:tcPr>
          <w:p w14:paraId="678B0A83" w14:textId="77777777" w:rsidR="00115376" w:rsidRPr="00E7759A" w:rsidRDefault="00115376" w:rsidP="00647B68">
            <w:pPr>
              <w:spacing w:after="0"/>
              <w:rPr>
                <w:rFonts w:cs="Calibri"/>
                <w:i/>
                <w:sz w:val="20"/>
                <w:szCs w:val="20"/>
              </w:rPr>
            </w:pPr>
            <w:r w:rsidRPr="00E7759A">
              <w:rPr>
                <w:rFonts w:cs="Calibri"/>
                <w:i/>
                <w:sz w:val="20"/>
                <w:szCs w:val="20"/>
              </w:rPr>
              <w:t>Feeder Inter</w:t>
            </w:r>
            <w:r w:rsidRPr="00E7759A">
              <w:rPr>
                <w:rFonts w:cs="Calibri"/>
                <w:i/>
                <w:sz w:val="20"/>
                <w:szCs w:val="20"/>
              </w:rPr>
              <w:softHyphen/>
              <w:t>change Identity</w:t>
            </w:r>
          </w:p>
        </w:tc>
        <w:tc>
          <w:tcPr>
            <w:tcW w:w="1748" w:type="dxa"/>
            <w:vAlign w:val="center"/>
          </w:tcPr>
          <w:p w14:paraId="5C1F3268" w14:textId="77777777" w:rsidR="00115376" w:rsidRPr="00E7759A" w:rsidRDefault="00115376" w:rsidP="00647B68">
            <w:pPr>
              <w:spacing w:after="0"/>
              <w:rPr>
                <w:rFonts w:cs="Calibri"/>
                <w:b/>
                <w:i/>
                <w:sz w:val="20"/>
                <w:szCs w:val="20"/>
                <w:highlight w:val="lightGray"/>
              </w:rPr>
            </w:pPr>
            <w:r w:rsidRPr="00E7759A">
              <w:rPr>
                <w:rFonts w:cs="Calibri"/>
                <w:b/>
                <w:i/>
                <w:sz w:val="20"/>
                <w:szCs w:val="20"/>
                <w:highlight w:val="lightGray"/>
              </w:rPr>
              <w:t>Interchange</w:t>
            </w:r>
            <w:r w:rsidRPr="00E7759A">
              <w:rPr>
                <w:rFonts w:cs="Calibri"/>
                <w:b/>
                <w:i/>
                <w:spacing w:val="-4"/>
                <w:sz w:val="20"/>
                <w:szCs w:val="20"/>
                <w:highlight w:val="lightGray"/>
                <w:lang w:val="en-GB"/>
              </w:rPr>
              <w:softHyphen/>
            </w:r>
            <w:r w:rsidRPr="00E7759A">
              <w:rPr>
                <w:rFonts w:cs="Calibri"/>
                <w:b/>
                <w:i/>
                <w:sz w:val="20"/>
                <w:szCs w:val="20"/>
                <w:highlight w:val="lightGray"/>
              </w:rPr>
              <w:t>Ref</w:t>
            </w:r>
          </w:p>
        </w:tc>
        <w:tc>
          <w:tcPr>
            <w:tcW w:w="702" w:type="dxa"/>
            <w:vAlign w:val="center"/>
          </w:tcPr>
          <w:p w14:paraId="33DDB26C" w14:textId="77777777" w:rsidR="00115376" w:rsidRPr="00E7759A" w:rsidRDefault="00115376" w:rsidP="00647B68">
            <w:pPr>
              <w:spacing w:after="0"/>
              <w:rPr>
                <w:rFonts w:cs="Calibri"/>
                <w:b/>
                <w:sz w:val="20"/>
                <w:szCs w:val="20"/>
              </w:rPr>
            </w:pPr>
            <w:r w:rsidRPr="00E7759A">
              <w:rPr>
                <w:rFonts w:cs="Calibri"/>
                <w:sz w:val="20"/>
                <w:szCs w:val="20"/>
              </w:rPr>
              <w:t>0:1</w:t>
            </w:r>
          </w:p>
        </w:tc>
        <w:tc>
          <w:tcPr>
            <w:tcW w:w="1701" w:type="dxa"/>
            <w:vAlign w:val="center"/>
          </w:tcPr>
          <w:p w14:paraId="5B12AFA0" w14:textId="77777777" w:rsidR="00115376" w:rsidRPr="00E7759A" w:rsidRDefault="00115376" w:rsidP="00647B68">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Interchange</w:t>
            </w:r>
            <w:r w:rsidRPr="00E7759A">
              <w:rPr>
                <w:rFonts w:cs="Calibri"/>
                <w:i/>
                <w:sz w:val="20"/>
                <w:szCs w:val="20"/>
              </w:rPr>
              <w:softHyphen/>
              <w:t>Code</w:t>
            </w:r>
            <w:proofErr w:type="spellEnd"/>
          </w:p>
        </w:tc>
        <w:tc>
          <w:tcPr>
            <w:tcW w:w="5529" w:type="dxa"/>
            <w:vAlign w:val="center"/>
          </w:tcPr>
          <w:p w14:paraId="76E87785"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Identifiant de la correspondance entre course</w:t>
            </w:r>
          </w:p>
          <w:p w14:paraId="4F3E26D2" w14:textId="6CE0DE3A" w:rsidR="00115376" w:rsidRPr="00E7759A" w:rsidRDefault="00115376" w:rsidP="00647B68">
            <w:pPr>
              <w:spacing w:after="0"/>
              <w:jc w:val="both"/>
              <w:rPr>
                <w:rFonts w:cs="Calibri"/>
                <w:sz w:val="20"/>
                <w:szCs w:val="20"/>
                <w:lang w:val="fr-FR"/>
              </w:rPr>
            </w:pPr>
            <w:r w:rsidRPr="00E7759A">
              <w:rPr>
                <w:rFonts w:cs="Calibri"/>
                <w:sz w:val="20"/>
                <w:szCs w:val="20"/>
                <w:highlight w:val="lightGray"/>
                <w:lang w:val="fr-FR"/>
              </w:rPr>
              <w:t xml:space="preserve">Dans le cadre du profil France, si ce paramètre est présent, il sera constitué de la concaténation de l’identifiant de la course arrivant et de celui de la course au départ (séparés par le caractère </w:t>
            </w:r>
            <w:proofErr w:type="gramStart"/>
            <w:r w:rsidRPr="00E7759A">
              <w:rPr>
                <w:rFonts w:cs="Calibri"/>
                <w:sz w:val="20"/>
                <w:szCs w:val="20"/>
                <w:highlight w:val="lightGray"/>
                <w:lang w:val="fr-FR"/>
              </w:rPr>
              <w:t>‘</w:t>
            </w:r>
            <w:r w:rsidRPr="00E7759A">
              <w:rPr>
                <w:rFonts w:cs="Calibri"/>
                <w:b/>
                <w:sz w:val="20"/>
                <w:szCs w:val="20"/>
                <w:highlight w:val="lightGray"/>
                <w:lang w:val="fr-FR"/>
              </w:rPr>
              <w:t>:</w:t>
            </w:r>
            <w:proofErr w:type="gramEnd"/>
            <w:r w:rsidRPr="00E7759A">
              <w:rPr>
                <w:rFonts w:cs="Calibri"/>
                <w:sz w:val="20"/>
                <w:szCs w:val="20"/>
                <w:highlight w:val="lightGray"/>
                <w:lang w:val="fr-FR"/>
              </w:rPr>
              <w:t>’).</w:t>
            </w:r>
          </w:p>
        </w:tc>
      </w:tr>
      <w:tr w:rsidR="00115376" w:rsidRPr="00E32CB2" w14:paraId="053A0F3E" w14:textId="77777777" w:rsidTr="00647B68">
        <w:tc>
          <w:tcPr>
            <w:tcW w:w="952" w:type="dxa"/>
            <w:vMerge/>
            <w:vAlign w:val="center"/>
          </w:tcPr>
          <w:p w14:paraId="03A1531C" w14:textId="77777777" w:rsidR="00115376" w:rsidRPr="00E7759A" w:rsidRDefault="00115376" w:rsidP="00647B68">
            <w:pPr>
              <w:spacing w:after="0"/>
              <w:rPr>
                <w:rFonts w:cs="Calibri"/>
                <w:i/>
                <w:sz w:val="20"/>
                <w:szCs w:val="20"/>
                <w:lang w:val="fr-FR"/>
              </w:rPr>
            </w:pPr>
          </w:p>
        </w:tc>
        <w:tc>
          <w:tcPr>
            <w:tcW w:w="1748" w:type="dxa"/>
            <w:vAlign w:val="center"/>
          </w:tcPr>
          <w:p w14:paraId="5EFE15CA" w14:textId="77777777" w:rsidR="00115376" w:rsidRPr="00E7759A" w:rsidRDefault="00115376" w:rsidP="00647B68">
            <w:pPr>
              <w:spacing w:after="0"/>
              <w:rPr>
                <w:rFonts w:cs="Calibri"/>
                <w:b/>
                <w:i/>
                <w:sz w:val="20"/>
                <w:szCs w:val="20"/>
                <w:highlight w:val="lightGray"/>
              </w:rPr>
            </w:pPr>
            <w:r w:rsidRPr="00E7759A">
              <w:rPr>
                <w:rFonts w:cs="Calibri"/>
                <w:b/>
                <w:i/>
                <w:sz w:val="20"/>
                <w:szCs w:val="20"/>
                <w:highlight w:val="lightGray"/>
              </w:rPr>
              <w:t>Connection</w:t>
            </w:r>
            <w:r w:rsidRPr="00E7759A">
              <w:rPr>
                <w:rFonts w:cs="Calibri"/>
                <w:b/>
                <w:i/>
                <w:spacing w:val="-4"/>
                <w:sz w:val="20"/>
                <w:szCs w:val="20"/>
                <w:highlight w:val="lightGray"/>
                <w:lang w:val="en-GB"/>
              </w:rPr>
              <w:softHyphen/>
            </w:r>
            <w:proofErr w:type="spellStart"/>
            <w:r w:rsidRPr="00E7759A">
              <w:rPr>
                <w:rFonts w:cs="Calibri"/>
                <w:b/>
                <w:i/>
                <w:sz w:val="20"/>
                <w:szCs w:val="20"/>
                <w:highlight w:val="lightGray"/>
              </w:rPr>
              <w:t>Link</w:t>
            </w:r>
            <w:r w:rsidRPr="00E7759A">
              <w:rPr>
                <w:rFonts w:cs="Calibri"/>
                <w:b/>
                <w:i/>
                <w:sz w:val="20"/>
                <w:szCs w:val="20"/>
                <w:highlight w:val="lightGray"/>
              </w:rPr>
              <w:softHyphen/>
              <w:t>Ref</w:t>
            </w:r>
            <w:proofErr w:type="spellEnd"/>
          </w:p>
        </w:tc>
        <w:tc>
          <w:tcPr>
            <w:tcW w:w="702" w:type="dxa"/>
            <w:vAlign w:val="center"/>
          </w:tcPr>
          <w:p w14:paraId="5496BE33" w14:textId="77777777" w:rsidR="00115376" w:rsidRPr="00E7759A" w:rsidRDefault="00115376" w:rsidP="00647B68">
            <w:pPr>
              <w:spacing w:after="0"/>
              <w:rPr>
                <w:rFonts w:cs="Calibri"/>
                <w:sz w:val="20"/>
                <w:szCs w:val="20"/>
              </w:rPr>
            </w:pPr>
            <w:r w:rsidRPr="00E7759A">
              <w:rPr>
                <w:rFonts w:cs="Calibri"/>
                <w:sz w:val="20"/>
                <w:szCs w:val="20"/>
              </w:rPr>
              <w:t>1:1</w:t>
            </w:r>
          </w:p>
        </w:tc>
        <w:tc>
          <w:tcPr>
            <w:tcW w:w="1701" w:type="dxa"/>
            <w:vAlign w:val="center"/>
          </w:tcPr>
          <w:p w14:paraId="360B7FDF" w14:textId="77777777" w:rsidR="00115376" w:rsidRPr="00E7759A" w:rsidRDefault="00115376" w:rsidP="00647B68">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Connection</w:t>
            </w:r>
            <w:r w:rsidRPr="00E7759A">
              <w:rPr>
                <w:rFonts w:cs="Calibri"/>
                <w:i/>
                <w:sz w:val="20"/>
                <w:szCs w:val="20"/>
              </w:rPr>
              <w:softHyphen/>
              <w:t>Link</w:t>
            </w:r>
            <w:r w:rsidRPr="00E7759A">
              <w:rPr>
                <w:rFonts w:cs="Calibri"/>
                <w:i/>
                <w:sz w:val="20"/>
                <w:szCs w:val="20"/>
              </w:rPr>
              <w:softHyphen/>
              <w:t>Code</w:t>
            </w:r>
            <w:proofErr w:type="spellEnd"/>
          </w:p>
        </w:tc>
        <w:tc>
          <w:tcPr>
            <w:tcW w:w="5529" w:type="dxa"/>
            <w:vAlign w:val="center"/>
          </w:tcPr>
          <w:p w14:paraId="72356394"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Identifiant de la correspondance physique.</w:t>
            </w:r>
          </w:p>
        </w:tc>
      </w:tr>
      <w:tr w:rsidR="00115376" w:rsidRPr="00E32CB2" w14:paraId="60709A34" w14:textId="77777777" w:rsidTr="00647B68">
        <w:tc>
          <w:tcPr>
            <w:tcW w:w="952" w:type="dxa"/>
            <w:vMerge w:val="restart"/>
            <w:vAlign w:val="center"/>
          </w:tcPr>
          <w:p w14:paraId="1F677559" w14:textId="77777777" w:rsidR="00115376" w:rsidRPr="00E7759A" w:rsidRDefault="00115376" w:rsidP="00647B68">
            <w:pPr>
              <w:spacing w:after="0"/>
              <w:rPr>
                <w:rFonts w:cs="Calibri"/>
                <w:i/>
                <w:sz w:val="20"/>
                <w:szCs w:val="20"/>
                <w:lang w:val="fr-FR"/>
              </w:rPr>
            </w:pPr>
          </w:p>
        </w:tc>
        <w:tc>
          <w:tcPr>
            <w:tcW w:w="1748" w:type="dxa"/>
            <w:vAlign w:val="center"/>
          </w:tcPr>
          <w:p w14:paraId="5F0D972B" w14:textId="77777777" w:rsidR="00115376" w:rsidRPr="00E7759A" w:rsidRDefault="00115376" w:rsidP="00647B68">
            <w:pPr>
              <w:spacing w:after="0"/>
              <w:rPr>
                <w:rFonts w:cs="Calibri"/>
                <w:b/>
                <w:i/>
                <w:sz w:val="20"/>
                <w:szCs w:val="20"/>
                <w:highlight w:val="lightGray"/>
              </w:rPr>
            </w:pPr>
            <w:r w:rsidRPr="00E7759A">
              <w:rPr>
                <w:rFonts w:cs="Calibri"/>
                <w:b/>
                <w:i/>
                <w:sz w:val="20"/>
                <w:szCs w:val="20"/>
                <w:highlight w:val="lightGray"/>
              </w:rPr>
              <w:t>Stop</w:t>
            </w:r>
            <w:r w:rsidRPr="00E7759A">
              <w:rPr>
                <w:rFonts w:cs="Calibri"/>
                <w:b/>
                <w:i/>
                <w:spacing w:val="-4"/>
                <w:sz w:val="20"/>
                <w:szCs w:val="20"/>
                <w:highlight w:val="lightGray"/>
                <w:lang w:val="en-GB"/>
              </w:rPr>
              <w:softHyphen/>
            </w:r>
            <w:proofErr w:type="spellStart"/>
            <w:r w:rsidRPr="00E7759A">
              <w:rPr>
                <w:rFonts w:cs="Calibri"/>
                <w:b/>
                <w:i/>
                <w:sz w:val="20"/>
                <w:szCs w:val="20"/>
                <w:highlight w:val="lightGray"/>
              </w:rPr>
              <w:t>Point</w:t>
            </w:r>
            <w:r w:rsidRPr="00E7759A">
              <w:rPr>
                <w:rFonts w:cs="Calibri"/>
                <w:b/>
                <w:i/>
                <w:sz w:val="20"/>
                <w:szCs w:val="20"/>
                <w:highlight w:val="lightGray"/>
              </w:rPr>
              <w:softHyphen/>
              <w:t>Ref</w:t>
            </w:r>
            <w:proofErr w:type="spellEnd"/>
          </w:p>
        </w:tc>
        <w:tc>
          <w:tcPr>
            <w:tcW w:w="702" w:type="dxa"/>
            <w:vAlign w:val="center"/>
          </w:tcPr>
          <w:p w14:paraId="276D4389" w14:textId="77777777" w:rsidR="00115376" w:rsidRPr="00E7759A" w:rsidRDefault="00115376" w:rsidP="00647B68">
            <w:pPr>
              <w:spacing w:after="0"/>
              <w:rPr>
                <w:rFonts w:cs="Calibri"/>
                <w:sz w:val="20"/>
                <w:szCs w:val="20"/>
              </w:rPr>
            </w:pPr>
            <w:r w:rsidRPr="00E7759A">
              <w:rPr>
                <w:rFonts w:cs="Calibri"/>
                <w:sz w:val="20"/>
                <w:szCs w:val="20"/>
              </w:rPr>
              <w:t>0:1</w:t>
            </w:r>
          </w:p>
        </w:tc>
        <w:tc>
          <w:tcPr>
            <w:tcW w:w="1701" w:type="dxa"/>
            <w:vAlign w:val="center"/>
          </w:tcPr>
          <w:p w14:paraId="25C49C5D" w14:textId="77777777" w:rsidR="00115376" w:rsidRPr="00E7759A" w:rsidRDefault="00115376" w:rsidP="00647B68">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StopPoint</w:t>
            </w:r>
            <w:r w:rsidRPr="00E7759A">
              <w:rPr>
                <w:rFonts w:cs="Calibri"/>
                <w:i/>
                <w:sz w:val="20"/>
                <w:szCs w:val="20"/>
              </w:rPr>
              <w:softHyphen/>
              <w:t>Code</w:t>
            </w:r>
            <w:proofErr w:type="spellEnd"/>
          </w:p>
        </w:tc>
        <w:tc>
          <w:tcPr>
            <w:tcW w:w="5529" w:type="dxa"/>
            <w:vAlign w:val="center"/>
          </w:tcPr>
          <w:p w14:paraId="02AF5B1B"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 xml:space="preserve">Identifiant du point d’arrêt de l’amenant (généralement porté par le </w:t>
            </w:r>
            <w:proofErr w:type="spellStart"/>
            <w:r w:rsidRPr="00E7759A">
              <w:rPr>
                <w:rFonts w:cs="Calibri"/>
                <w:sz w:val="20"/>
                <w:szCs w:val="20"/>
                <w:lang w:val="fr-FR"/>
              </w:rPr>
              <w:t>ConnectionLink</w:t>
            </w:r>
            <w:proofErr w:type="spellEnd"/>
            <w:r w:rsidRPr="00E7759A">
              <w:rPr>
                <w:rFonts w:cs="Calibri"/>
                <w:sz w:val="20"/>
                <w:szCs w:val="20"/>
                <w:lang w:val="fr-FR"/>
              </w:rPr>
              <w:t>).</w:t>
            </w:r>
          </w:p>
          <w:p w14:paraId="1C46BA95" w14:textId="77777777" w:rsidR="00115376" w:rsidRPr="00E7759A" w:rsidRDefault="00115376" w:rsidP="00647B68">
            <w:pPr>
              <w:spacing w:after="0"/>
              <w:jc w:val="both"/>
              <w:rPr>
                <w:rFonts w:cs="Calibri"/>
                <w:sz w:val="20"/>
                <w:szCs w:val="20"/>
                <w:lang w:val="fr-FR"/>
              </w:rPr>
            </w:pPr>
            <w:r w:rsidRPr="00E7759A">
              <w:rPr>
                <w:rFonts w:cs="Calibri"/>
                <w:sz w:val="20"/>
                <w:szCs w:val="20"/>
                <w:highlight w:val="lightGray"/>
                <w:lang w:val="fr-FR"/>
              </w:rPr>
              <w:t>Il convient d'utiliser ici un identifiant d'objet de référence</w:t>
            </w:r>
            <w:r w:rsidR="00866996" w:rsidRPr="00E7759A">
              <w:rPr>
                <w:rFonts w:cs="Calibri"/>
                <w:sz w:val="20"/>
                <w:szCs w:val="20"/>
                <w:highlight w:val="lightGray"/>
                <w:lang w:val="fr-FR"/>
              </w:rPr>
              <w:t xml:space="preserve"> : </w:t>
            </w:r>
            <w:r w:rsidRPr="00E7759A">
              <w:rPr>
                <w:rFonts w:cs="Calibri"/>
                <w:sz w:val="20"/>
                <w:szCs w:val="20"/>
                <w:highlight w:val="lightGray"/>
                <w:lang w:val="fr-FR"/>
              </w:rPr>
              <w:t>zone d'embarquement ou zone de lieu : granularité la plus fine possible dans tous les cas.</w:t>
            </w:r>
          </w:p>
        </w:tc>
      </w:tr>
      <w:tr w:rsidR="00115376" w:rsidRPr="00E7759A" w14:paraId="106F35E6" w14:textId="77777777" w:rsidTr="00647B68">
        <w:tc>
          <w:tcPr>
            <w:tcW w:w="952" w:type="dxa"/>
            <w:vMerge/>
            <w:vAlign w:val="center"/>
          </w:tcPr>
          <w:p w14:paraId="5AD8B6F3" w14:textId="77777777" w:rsidR="00115376" w:rsidRPr="00E7759A" w:rsidRDefault="00115376" w:rsidP="00647B68">
            <w:pPr>
              <w:spacing w:after="0"/>
              <w:rPr>
                <w:rFonts w:cs="Calibri"/>
                <w:i/>
                <w:sz w:val="20"/>
                <w:szCs w:val="20"/>
                <w:lang w:val="fr-FR"/>
              </w:rPr>
            </w:pPr>
          </w:p>
        </w:tc>
        <w:tc>
          <w:tcPr>
            <w:tcW w:w="1748" w:type="dxa"/>
            <w:vAlign w:val="center"/>
          </w:tcPr>
          <w:p w14:paraId="46EF5DFF" w14:textId="77777777" w:rsidR="00115376" w:rsidRPr="00E7759A" w:rsidRDefault="00115376" w:rsidP="00647B6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Visit</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Number</w:t>
            </w:r>
            <w:proofErr w:type="spellEnd"/>
          </w:p>
        </w:tc>
        <w:tc>
          <w:tcPr>
            <w:tcW w:w="702" w:type="dxa"/>
            <w:vAlign w:val="center"/>
          </w:tcPr>
          <w:p w14:paraId="67F5D1AE" w14:textId="77777777" w:rsidR="00115376" w:rsidRPr="00E7759A" w:rsidRDefault="00115376" w:rsidP="00647B68">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5C79FC71" w14:textId="77777777" w:rsidR="00115376" w:rsidRPr="00E7759A" w:rsidRDefault="00115376" w:rsidP="00647B68">
            <w:pPr>
              <w:spacing w:after="0"/>
              <w:rPr>
                <w:rFonts w:cs="Calibri"/>
                <w:i/>
                <w:vanish/>
                <w:sz w:val="20"/>
                <w:szCs w:val="20"/>
                <w:highlight w:val="cyan"/>
                <w:lang w:val="en-GB"/>
              </w:rPr>
            </w:pPr>
            <w:proofErr w:type="spellStart"/>
            <w:r w:rsidRPr="00E7759A">
              <w:rPr>
                <w:rFonts w:cs="Calibri"/>
                <w:i/>
                <w:vanish/>
                <w:sz w:val="20"/>
                <w:szCs w:val="20"/>
                <w:highlight w:val="cyan"/>
                <w:lang w:val="en-GB"/>
              </w:rPr>
              <w:t>VisitNumber</w:t>
            </w:r>
            <w:r w:rsidRPr="00E7759A">
              <w:rPr>
                <w:rFonts w:cs="Calibri"/>
                <w:i/>
                <w:vanish/>
                <w:sz w:val="20"/>
                <w:szCs w:val="20"/>
                <w:highlight w:val="cyan"/>
                <w:lang w:val="en-GB"/>
              </w:rPr>
              <w:softHyphen/>
              <w:t>Type</w:t>
            </w:r>
            <w:proofErr w:type="spellEnd"/>
          </w:p>
        </w:tc>
        <w:tc>
          <w:tcPr>
            <w:tcW w:w="5529" w:type="dxa"/>
            <w:vAlign w:val="center"/>
          </w:tcPr>
          <w:p w14:paraId="4ED65B09" w14:textId="77777777" w:rsidR="00115376" w:rsidRPr="00E7759A" w:rsidRDefault="00115376" w:rsidP="00647B68">
            <w:pPr>
              <w:spacing w:after="0"/>
              <w:jc w:val="both"/>
              <w:rPr>
                <w:rFonts w:cs="Calibri"/>
                <w:vanish/>
                <w:sz w:val="20"/>
                <w:szCs w:val="20"/>
                <w:highlight w:val="cyan"/>
                <w:lang w:val="en-GB"/>
              </w:rPr>
            </w:pPr>
            <w:r w:rsidRPr="00E7759A">
              <w:rPr>
                <w:rFonts w:cs="Calibri"/>
                <w:vanish/>
                <w:sz w:val="20"/>
                <w:szCs w:val="20"/>
                <w:highlight w:val="cyan"/>
                <w:lang w:val="en-GB"/>
              </w:rPr>
              <w:t xml:space="preserve">For journey patterns that involve repeated visits by a vehicle to a stop, the </w:t>
            </w:r>
            <w:proofErr w:type="spellStart"/>
            <w:r w:rsidRPr="00E7759A">
              <w:rPr>
                <w:rFonts w:cs="Calibri"/>
                <w:b/>
                <w:vanish/>
                <w:sz w:val="20"/>
                <w:szCs w:val="20"/>
                <w:highlight w:val="cyan"/>
                <w:lang w:val="en-GB"/>
              </w:rPr>
              <w:t>VisitNumber</w:t>
            </w:r>
            <w:proofErr w:type="spellEnd"/>
            <w:r w:rsidRPr="00E7759A">
              <w:rPr>
                <w:rFonts w:cs="Calibri"/>
                <w:vanish/>
                <w:sz w:val="20"/>
                <w:szCs w:val="20"/>
                <w:highlight w:val="cyan"/>
                <w:lang w:val="en-GB"/>
              </w:rPr>
              <w:t xml:space="preserve"> is used to distinguish each separate visit.</w:t>
            </w:r>
          </w:p>
        </w:tc>
      </w:tr>
      <w:tr w:rsidR="00115376" w:rsidRPr="00E32CB2" w14:paraId="76BCE3CD" w14:textId="77777777" w:rsidTr="00647B68">
        <w:tc>
          <w:tcPr>
            <w:tcW w:w="952" w:type="dxa"/>
            <w:vMerge/>
            <w:vAlign w:val="center"/>
          </w:tcPr>
          <w:p w14:paraId="157372ED" w14:textId="77777777" w:rsidR="00115376" w:rsidRPr="00E7759A" w:rsidRDefault="00115376" w:rsidP="00647B68">
            <w:pPr>
              <w:spacing w:after="0"/>
              <w:rPr>
                <w:rFonts w:cs="Calibri"/>
                <w:i/>
                <w:sz w:val="20"/>
                <w:szCs w:val="20"/>
                <w:lang w:val="en-GB"/>
              </w:rPr>
            </w:pPr>
          </w:p>
        </w:tc>
        <w:tc>
          <w:tcPr>
            <w:tcW w:w="1748" w:type="dxa"/>
            <w:vAlign w:val="center"/>
          </w:tcPr>
          <w:p w14:paraId="090CB4AF" w14:textId="77777777" w:rsidR="00115376" w:rsidRPr="00E7759A" w:rsidRDefault="00115376" w:rsidP="00647B68">
            <w:pPr>
              <w:spacing w:after="0"/>
              <w:rPr>
                <w:rFonts w:cs="Calibri"/>
                <w:b/>
                <w:i/>
                <w:sz w:val="20"/>
                <w:szCs w:val="20"/>
                <w:highlight w:val="lightGray"/>
                <w:lang w:val="en-GB"/>
              </w:rPr>
            </w:pPr>
            <w:r w:rsidRPr="00E7759A">
              <w:rPr>
                <w:rFonts w:cs="Calibri"/>
                <w:b/>
                <w:i/>
                <w:sz w:val="20"/>
                <w:szCs w:val="20"/>
                <w:highlight w:val="lightGray"/>
                <w:lang w:val="en-GB"/>
              </w:rPr>
              <w:t>Order</w:t>
            </w:r>
          </w:p>
        </w:tc>
        <w:tc>
          <w:tcPr>
            <w:tcW w:w="702" w:type="dxa"/>
            <w:vAlign w:val="center"/>
          </w:tcPr>
          <w:p w14:paraId="477C5519" w14:textId="77777777" w:rsidR="00115376" w:rsidRPr="00E7759A" w:rsidRDefault="00115376" w:rsidP="00647B68">
            <w:pPr>
              <w:spacing w:after="0"/>
              <w:rPr>
                <w:rFonts w:cs="Calibri"/>
                <w:sz w:val="20"/>
                <w:szCs w:val="20"/>
                <w:lang w:val="en-GB"/>
              </w:rPr>
            </w:pPr>
            <w:r w:rsidRPr="00E7759A">
              <w:rPr>
                <w:rFonts w:cs="Calibri"/>
                <w:sz w:val="20"/>
                <w:szCs w:val="20"/>
                <w:lang w:val="en-GB"/>
              </w:rPr>
              <w:t>0:1</w:t>
            </w:r>
          </w:p>
        </w:tc>
        <w:tc>
          <w:tcPr>
            <w:tcW w:w="1701" w:type="dxa"/>
            <w:vAlign w:val="center"/>
          </w:tcPr>
          <w:p w14:paraId="07D96A6A" w14:textId="77777777" w:rsidR="00115376" w:rsidRPr="00E7759A" w:rsidRDefault="00115376" w:rsidP="00647B68">
            <w:pPr>
              <w:spacing w:after="0"/>
              <w:rPr>
                <w:rFonts w:cs="Calibri"/>
                <w:i/>
                <w:sz w:val="20"/>
                <w:szCs w:val="20"/>
                <w:lang w:val="en-GB"/>
              </w:rPr>
            </w:pPr>
            <w:proofErr w:type="spellStart"/>
            <w:proofErr w:type="gramStart"/>
            <w:r w:rsidRPr="00E7759A">
              <w:rPr>
                <w:rFonts w:cs="Calibri"/>
                <w:i/>
                <w:sz w:val="20"/>
                <w:szCs w:val="20"/>
                <w:lang w:val="en-GB"/>
              </w:rPr>
              <w:t>xsd:positive</w:t>
            </w:r>
            <w:r w:rsidRPr="00E7759A">
              <w:rPr>
                <w:rFonts w:cs="Calibri"/>
                <w:i/>
                <w:sz w:val="20"/>
                <w:szCs w:val="20"/>
                <w:lang w:val="en-GB"/>
              </w:rPr>
              <w:softHyphen/>
              <w:t>Integer</w:t>
            </w:r>
            <w:proofErr w:type="spellEnd"/>
            <w:proofErr w:type="gramEnd"/>
          </w:p>
        </w:tc>
        <w:tc>
          <w:tcPr>
            <w:tcW w:w="5529" w:type="dxa"/>
            <w:vAlign w:val="center"/>
          </w:tcPr>
          <w:p w14:paraId="3AD41F2D"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Numéro d'ordre de l'arrêt dans la mission.</w:t>
            </w:r>
          </w:p>
        </w:tc>
      </w:tr>
      <w:tr w:rsidR="00115376" w:rsidRPr="00E7759A" w14:paraId="2965C85D" w14:textId="77777777" w:rsidTr="00647B68">
        <w:tc>
          <w:tcPr>
            <w:tcW w:w="952" w:type="dxa"/>
            <w:vMerge/>
            <w:vAlign w:val="center"/>
          </w:tcPr>
          <w:p w14:paraId="477C233D" w14:textId="77777777" w:rsidR="00115376" w:rsidRPr="00E7759A" w:rsidRDefault="00115376" w:rsidP="00647B68">
            <w:pPr>
              <w:spacing w:after="0"/>
              <w:rPr>
                <w:rFonts w:cs="Calibri"/>
                <w:i/>
                <w:sz w:val="20"/>
                <w:szCs w:val="20"/>
                <w:lang w:val="fr-FR"/>
              </w:rPr>
            </w:pPr>
          </w:p>
        </w:tc>
        <w:tc>
          <w:tcPr>
            <w:tcW w:w="1748" w:type="dxa"/>
            <w:vAlign w:val="center"/>
          </w:tcPr>
          <w:p w14:paraId="0060A711" w14:textId="77777777" w:rsidR="00115376" w:rsidRPr="00E7759A" w:rsidRDefault="00115376" w:rsidP="00647B68">
            <w:pPr>
              <w:spacing w:after="0"/>
              <w:rPr>
                <w:rFonts w:cs="Calibri"/>
                <w:b/>
                <w:i/>
                <w:sz w:val="20"/>
                <w:szCs w:val="20"/>
                <w:highlight w:val="lightGray"/>
              </w:rPr>
            </w:pPr>
            <w:proofErr w:type="spellStart"/>
            <w:r w:rsidRPr="00E7759A">
              <w:rPr>
                <w:rFonts w:cs="Calibri"/>
                <w:b/>
                <w:i/>
                <w:sz w:val="20"/>
                <w:szCs w:val="20"/>
                <w:highlight w:val="lightGray"/>
              </w:rPr>
              <w:t>Stop</w:t>
            </w:r>
            <w:r w:rsidRPr="00E7759A">
              <w:rPr>
                <w:rFonts w:cs="Calibri"/>
                <w:b/>
                <w:i/>
                <w:sz w:val="20"/>
                <w:szCs w:val="20"/>
                <w:highlight w:val="lightGray"/>
              </w:rPr>
              <w:softHyphen/>
              <w:t>Point</w:t>
            </w:r>
            <w:r w:rsidRPr="00E7759A">
              <w:rPr>
                <w:rFonts w:cs="Calibri"/>
                <w:b/>
                <w:i/>
                <w:sz w:val="20"/>
                <w:szCs w:val="20"/>
                <w:highlight w:val="lightGray"/>
              </w:rPr>
              <w:softHyphen/>
              <w:t>Name</w:t>
            </w:r>
            <w:proofErr w:type="spellEnd"/>
          </w:p>
        </w:tc>
        <w:tc>
          <w:tcPr>
            <w:tcW w:w="702" w:type="dxa"/>
            <w:vAlign w:val="center"/>
          </w:tcPr>
          <w:p w14:paraId="16F5EABB" w14:textId="77777777" w:rsidR="00115376" w:rsidRPr="00E7759A" w:rsidRDefault="00115376" w:rsidP="00647B68">
            <w:pPr>
              <w:spacing w:after="0"/>
              <w:rPr>
                <w:rFonts w:cs="Calibri"/>
                <w:sz w:val="20"/>
                <w:szCs w:val="20"/>
              </w:rPr>
            </w:pPr>
            <w:r w:rsidRPr="00E7759A">
              <w:rPr>
                <w:rFonts w:cs="Calibri"/>
                <w:sz w:val="20"/>
                <w:szCs w:val="20"/>
              </w:rPr>
              <w:t>0:1</w:t>
            </w:r>
          </w:p>
        </w:tc>
        <w:tc>
          <w:tcPr>
            <w:tcW w:w="1701" w:type="dxa"/>
            <w:vAlign w:val="center"/>
          </w:tcPr>
          <w:p w14:paraId="733ABA36" w14:textId="77777777" w:rsidR="00115376" w:rsidRPr="00E7759A" w:rsidRDefault="00115376" w:rsidP="00647B68">
            <w:pPr>
              <w:spacing w:after="0"/>
              <w:rPr>
                <w:rFonts w:cs="Calibri"/>
                <w:i/>
                <w:sz w:val="20"/>
                <w:szCs w:val="20"/>
              </w:rPr>
            </w:pPr>
            <w:proofErr w:type="spellStart"/>
            <w:r w:rsidRPr="00E7759A">
              <w:rPr>
                <w:rFonts w:cs="Calibri"/>
                <w:i/>
                <w:sz w:val="20"/>
                <w:szCs w:val="20"/>
              </w:rPr>
              <w:t>NLString</w:t>
            </w:r>
            <w:proofErr w:type="spellEnd"/>
          </w:p>
        </w:tc>
        <w:tc>
          <w:tcPr>
            <w:tcW w:w="5529" w:type="dxa"/>
            <w:vAlign w:val="center"/>
          </w:tcPr>
          <w:p w14:paraId="2F068D41" w14:textId="77777777" w:rsidR="00115376" w:rsidRPr="00E7759A" w:rsidRDefault="00115376" w:rsidP="00647B68">
            <w:pPr>
              <w:spacing w:after="0"/>
              <w:jc w:val="both"/>
              <w:rPr>
                <w:rFonts w:cs="Calibri"/>
                <w:sz w:val="20"/>
                <w:szCs w:val="20"/>
                <w:lang w:val="fr-LU"/>
              </w:rPr>
            </w:pPr>
            <w:r w:rsidRPr="00E7759A">
              <w:rPr>
                <w:rFonts w:cs="Calibri"/>
                <w:sz w:val="20"/>
                <w:szCs w:val="20"/>
              </w:rPr>
              <w:t xml:space="preserve">Nom du point </w:t>
            </w:r>
            <w:proofErr w:type="spellStart"/>
            <w:r w:rsidRPr="00E7759A">
              <w:rPr>
                <w:rFonts w:cs="Calibri"/>
                <w:sz w:val="20"/>
                <w:szCs w:val="20"/>
              </w:rPr>
              <w:t>d'arrêt</w:t>
            </w:r>
            <w:proofErr w:type="spellEnd"/>
            <w:r w:rsidRPr="00E7759A">
              <w:rPr>
                <w:rFonts w:cs="Calibri"/>
                <w:sz w:val="20"/>
                <w:szCs w:val="20"/>
              </w:rPr>
              <w:t>.</w:t>
            </w:r>
          </w:p>
        </w:tc>
      </w:tr>
      <w:tr w:rsidR="00115376" w:rsidRPr="00E32CB2" w14:paraId="3FA592E5" w14:textId="77777777" w:rsidTr="00647B68">
        <w:tc>
          <w:tcPr>
            <w:tcW w:w="952" w:type="dxa"/>
            <w:vMerge/>
            <w:vAlign w:val="center"/>
          </w:tcPr>
          <w:p w14:paraId="40C451C8" w14:textId="77777777" w:rsidR="00115376" w:rsidRPr="00E7759A" w:rsidRDefault="00115376" w:rsidP="00647B68">
            <w:pPr>
              <w:spacing w:after="0"/>
              <w:rPr>
                <w:rFonts w:cs="Calibri"/>
                <w:i/>
                <w:sz w:val="20"/>
                <w:szCs w:val="20"/>
                <w:lang w:val="fr-LU"/>
              </w:rPr>
            </w:pPr>
          </w:p>
        </w:tc>
        <w:tc>
          <w:tcPr>
            <w:tcW w:w="1748" w:type="dxa"/>
            <w:vAlign w:val="center"/>
          </w:tcPr>
          <w:p w14:paraId="46822FC3" w14:textId="77777777" w:rsidR="00115376" w:rsidRPr="00E7759A" w:rsidRDefault="00115376" w:rsidP="00647B68">
            <w:pPr>
              <w:spacing w:after="0"/>
              <w:rPr>
                <w:rFonts w:cs="Calibri"/>
                <w:b/>
                <w:i/>
                <w:sz w:val="20"/>
                <w:szCs w:val="20"/>
                <w:highlight w:val="lightGray"/>
              </w:rPr>
            </w:pPr>
            <w:r w:rsidRPr="00E7759A">
              <w:rPr>
                <w:rFonts w:cs="Calibri"/>
                <w:b/>
                <w:i/>
                <w:sz w:val="20"/>
                <w:szCs w:val="20"/>
                <w:highlight w:val="lightGray"/>
              </w:rPr>
              <w:t>Clear</w:t>
            </w:r>
            <w:r w:rsidRPr="00E7759A">
              <w:rPr>
                <w:rFonts w:cs="Calibri"/>
                <w:b/>
                <w:i/>
                <w:spacing w:val="-4"/>
                <w:sz w:val="20"/>
                <w:szCs w:val="20"/>
                <w:highlight w:val="lightGray"/>
                <w:lang w:val="en-GB"/>
              </w:rPr>
              <w:softHyphen/>
            </w:r>
            <w:r w:rsidRPr="00E7759A">
              <w:rPr>
                <w:rFonts w:cs="Calibri"/>
                <w:b/>
                <w:i/>
                <w:sz w:val="20"/>
                <w:szCs w:val="20"/>
                <w:highlight w:val="lightGray"/>
              </w:rPr>
              <w:t>Down</w:t>
            </w:r>
            <w:r w:rsidRPr="00E7759A">
              <w:rPr>
                <w:rFonts w:cs="Calibri"/>
                <w:b/>
                <w:i/>
                <w:spacing w:val="-4"/>
                <w:sz w:val="20"/>
                <w:szCs w:val="20"/>
                <w:highlight w:val="lightGray"/>
                <w:lang w:val="en-GB"/>
              </w:rPr>
              <w:softHyphen/>
            </w:r>
            <w:r w:rsidRPr="00E7759A">
              <w:rPr>
                <w:rFonts w:cs="Calibri"/>
                <w:b/>
                <w:i/>
                <w:sz w:val="20"/>
                <w:szCs w:val="20"/>
                <w:highlight w:val="lightGray"/>
              </w:rPr>
              <w:t>Ref</w:t>
            </w:r>
          </w:p>
        </w:tc>
        <w:tc>
          <w:tcPr>
            <w:tcW w:w="702" w:type="dxa"/>
            <w:vAlign w:val="center"/>
          </w:tcPr>
          <w:p w14:paraId="0B6F17F8" w14:textId="77777777" w:rsidR="00115376" w:rsidRPr="00E7759A" w:rsidRDefault="00115376" w:rsidP="00647B68">
            <w:pPr>
              <w:spacing w:after="0"/>
              <w:rPr>
                <w:rFonts w:cs="Calibri"/>
                <w:sz w:val="20"/>
                <w:szCs w:val="20"/>
              </w:rPr>
            </w:pPr>
            <w:r w:rsidRPr="00E7759A">
              <w:rPr>
                <w:rFonts w:cs="Calibri"/>
                <w:sz w:val="20"/>
                <w:szCs w:val="20"/>
              </w:rPr>
              <w:t>0:1</w:t>
            </w:r>
          </w:p>
        </w:tc>
        <w:tc>
          <w:tcPr>
            <w:tcW w:w="1701" w:type="dxa"/>
            <w:vAlign w:val="center"/>
          </w:tcPr>
          <w:p w14:paraId="3FF74D8D" w14:textId="77777777" w:rsidR="00115376" w:rsidRPr="00E7759A" w:rsidRDefault="00115376" w:rsidP="00647B68">
            <w:pPr>
              <w:spacing w:after="0"/>
              <w:rPr>
                <w:rFonts w:cs="Calibri"/>
                <w:i/>
                <w:sz w:val="20"/>
                <w:szCs w:val="20"/>
              </w:rPr>
            </w:pPr>
            <w:r w:rsidRPr="00E7759A">
              <w:rPr>
                <w:rFonts w:cs="Calibri"/>
                <w:i/>
                <w:sz w:val="20"/>
                <w:szCs w:val="20"/>
              </w:rPr>
              <w:sym w:font="Wingdings" w:char="F0E0"/>
            </w:r>
            <w:r w:rsidRPr="00E7759A">
              <w:rPr>
                <w:rFonts w:cs="Calibri"/>
                <w:i/>
                <w:sz w:val="20"/>
                <w:szCs w:val="20"/>
              </w:rPr>
              <w:t>Cleardown</w:t>
            </w:r>
            <w:r w:rsidRPr="00E7759A">
              <w:rPr>
                <w:rFonts w:cs="Calibri"/>
                <w:i/>
                <w:spacing w:val="-6"/>
                <w:sz w:val="20"/>
                <w:szCs w:val="20"/>
                <w:lang w:val="en-GB"/>
              </w:rPr>
              <w:softHyphen/>
            </w:r>
            <w:r w:rsidRPr="00E7759A">
              <w:rPr>
                <w:rFonts w:cs="Calibri"/>
                <w:i/>
                <w:sz w:val="20"/>
                <w:szCs w:val="20"/>
              </w:rPr>
              <w:t>Code</w:t>
            </w:r>
          </w:p>
        </w:tc>
        <w:tc>
          <w:tcPr>
            <w:tcW w:w="5529" w:type="dxa"/>
            <w:vAlign w:val="center"/>
          </w:tcPr>
          <w:p w14:paraId="0D66E681" w14:textId="77777777" w:rsidR="00115376" w:rsidRPr="00E7759A" w:rsidRDefault="00115376" w:rsidP="00647B68">
            <w:pPr>
              <w:spacing w:after="0"/>
              <w:jc w:val="both"/>
              <w:rPr>
                <w:rFonts w:cs="Calibri"/>
                <w:sz w:val="20"/>
                <w:szCs w:val="20"/>
                <w:lang w:val="fr-FR"/>
              </w:rPr>
            </w:pPr>
            <w:proofErr w:type="spellStart"/>
            <w:r w:rsidRPr="00E7759A">
              <w:rPr>
                <w:rFonts w:cs="Calibri"/>
                <w:i/>
                <w:sz w:val="20"/>
                <w:szCs w:val="20"/>
                <w:lang w:val="fr-FR"/>
              </w:rPr>
              <w:t>Cleardown</w:t>
            </w:r>
            <w:proofErr w:type="spellEnd"/>
            <w:r w:rsidRPr="00E7759A">
              <w:rPr>
                <w:rFonts w:cs="Calibri"/>
                <w:sz w:val="20"/>
                <w:szCs w:val="20"/>
                <w:lang w:val="fr-FR"/>
              </w:rPr>
              <w:t xml:space="preserve"> : indicateur « véhicule à l’arrêt » ou « à l’approche ».</w:t>
            </w:r>
          </w:p>
        </w:tc>
      </w:tr>
      <w:tr w:rsidR="00115376" w:rsidRPr="00E32CB2" w14:paraId="3E9DDFA3" w14:textId="77777777" w:rsidTr="00647B68">
        <w:tc>
          <w:tcPr>
            <w:tcW w:w="952" w:type="dxa"/>
            <w:vAlign w:val="center"/>
          </w:tcPr>
          <w:p w14:paraId="4E011F3A" w14:textId="77777777" w:rsidR="00115376" w:rsidRPr="00E7759A" w:rsidRDefault="00115376" w:rsidP="00647B68">
            <w:pPr>
              <w:spacing w:after="0"/>
              <w:rPr>
                <w:rFonts w:cs="Calibri"/>
                <w:i/>
                <w:sz w:val="20"/>
                <w:szCs w:val="20"/>
                <w:lang w:val="en-GB"/>
              </w:rPr>
            </w:pPr>
            <w:r w:rsidRPr="00E7759A">
              <w:rPr>
                <w:rFonts w:cs="Calibri"/>
                <w:i/>
                <w:sz w:val="20"/>
                <w:szCs w:val="20"/>
                <w:lang w:val="en-GB"/>
              </w:rPr>
              <w:t>Journey Info</w:t>
            </w:r>
          </w:p>
        </w:tc>
        <w:tc>
          <w:tcPr>
            <w:tcW w:w="1748" w:type="dxa"/>
            <w:vAlign w:val="center"/>
          </w:tcPr>
          <w:p w14:paraId="1C17CB37"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Feeder</w:t>
            </w:r>
            <w:r w:rsidRPr="00E7759A">
              <w:rPr>
                <w:rFonts w:cs="Calibri"/>
                <w:b/>
                <w:i/>
                <w:sz w:val="20"/>
                <w:szCs w:val="20"/>
                <w:highlight w:val="lightGray"/>
                <w:lang w:val="en-GB"/>
              </w:rPr>
              <w:softHyphen/>
              <w:t>Journey</w:t>
            </w:r>
            <w:proofErr w:type="spellEnd"/>
          </w:p>
        </w:tc>
        <w:tc>
          <w:tcPr>
            <w:tcW w:w="702" w:type="dxa"/>
            <w:vAlign w:val="center"/>
          </w:tcPr>
          <w:p w14:paraId="57DBB9F9" w14:textId="77777777" w:rsidR="00115376" w:rsidRPr="00E7759A" w:rsidRDefault="00115376" w:rsidP="00647B68">
            <w:pPr>
              <w:spacing w:after="0"/>
              <w:rPr>
                <w:rFonts w:cs="Calibri"/>
                <w:sz w:val="20"/>
                <w:szCs w:val="20"/>
              </w:rPr>
            </w:pPr>
            <w:r w:rsidRPr="00E7759A">
              <w:rPr>
                <w:rFonts w:cs="Calibri"/>
                <w:sz w:val="20"/>
                <w:szCs w:val="20"/>
              </w:rPr>
              <w:t>1:1</w:t>
            </w:r>
          </w:p>
        </w:tc>
        <w:tc>
          <w:tcPr>
            <w:tcW w:w="1701" w:type="dxa"/>
            <w:vAlign w:val="center"/>
          </w:tcPr>
          <w:p w14:paraId="237A59C1" w14:textId="77777777" w:rsidR="00115376" w:rsidRPr="00E7759A" w:rsidRDefault="00115376" w:rsidP="00647B68">
            <w:pPr>
              <w:spacing w:after="0"/>
              <w:rPr>
                <w:rFonts w:cs="Calibri"/>
                <w:i/>
                <w:sz w:val="20"/>
                <w:szCs w:val="20"/>
              </w:rPr>
            </w:pPr>
            <w:proofErr w:type="spellStart"/>
            <w:r w:rsidRPr="00E7759A">
              <w:rPr>
                <w:rFonts w:cs="Calibri"/>
                <w:i/>
                <w:sz w:val="20"/>
                <w:szCs w:val="20"/>
              </w:rPr>
              <w:t>Connecting</w:t>
            </w:r>
            <w:r w:rsidRPr="00E7759A">
              <w:rPr>
                <w:rFonts w:cs="Calibri"/>
                <w:i/>
                <w:sz w:val="20"/>
                <w:szCs w:val="20"/>
              </w:rPr>
              <w:softHyphen/>
              <w:t>Journey</w:t>
            </w:r>
            <w:r w:rsidRPr="00E7759A">
              <w:rPr>
                <w:rFonts w:cs="Calibri"/>
                <w:i/>
                <w:sz w:val="20"/>
                <w:szCs w:val="20"/>
              </w:rPr>
              <w:softHyphen/>
              <w:t>Structure</w:t>
            </w:r>
            <w:proofErr w:type="spellEnd"/>
          </w:p>
        </w:tc>
        <w:tc>
          <w:tcPr>
            <w:tcW w:w="5529" w:type="dxa"/>
            <w:vAlign w:val="center"/>
          </w:tcPr>
          <w:p w14:paraId="27D201DA"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Description de la course de l’amenant.</w:t>
            </w:r>
          </w:p>
        </w:tc>
      </w:tr>
      <w:tr w:rsidR="00115376" w:rsidRPr="006441BD" w14:paraId="492EE19B" w14:textId="77777777" w:rsidTr="00647B68">
        <w:tc>
          <w:tcPr>
            <w:tcW w:w="952" w:type="dxa"/>
            <w:vMerge w:val="restart"/>
            <w:vAlign w:val="center"/>
          </w:tcPr>
          <w:p w14:paraId="49994914" w14:textId="77777777" w:rsidR="00115376" w:rsidRPr="00E7759A" w:rsidRDefault="00115376" w:rsidP="00647B68">
            <w:pPr>
              <w:spacing w:after="0"/>
              <w:rPr>
                <w:rFonts w:cs="Calibri"/>
                <w:i/>
                <w:sz w:val="20"/>
                <w:szCs w:val="20"/>
                <w:lang w:val="en-GB"/>
              </w:rPr>
            </w:pPr>
            <w:r w:rsidRPr="00E7759A">
              <w:rPr>
                <w:rFonts w:cs="Calibri"/>
                <w:i/>
                <w:sz w:val="20"/>
                <w:szCs w:val="20"/>
                <w:lang w:val="en-GB"/>
              </w:rPr>
              <w:t>Real-time call</w:t>
            </w:r>
          </w:p>
        </w:tc>
        <w:tc>
          <w:tcPr>
            <w:tcW w:w="1748" w:type="dxa"/>
            <w:vAlign w:val="center"/>
          </w:tcPr>
          <w:p w14:paraId="18956E71"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VehicleAt</w:t>
            </w:r>
            <w:r w:rsidRPr="00E7759A">
              <w:rPr>
                <w:rFonts w:cs="Calibri"/>
                <w:b/>
                <w:i/>
                <w:spacing w:val="-6"/>
                <w:sz w:val="20"/>
                <w:szCs w:val="20"/>
                <w:highlight w:val="lightGray"/>
                <w:lang w:val="en-GB"/>
              </w:rPr>
              <w:softHyphen/>
            </w:r>
            <w:r w:rsidRPr="00E7759A">
              <w:rPr>
                <w:rFonts w:cs="Calibri"/>
                <w:b/>
                <w:i/>
                <w:sz w:val="20"/>
                <w:szCs w:val="20"/>
                <w:highlight w:val="lightGray"/>
                <w:lang w:val="en-GB"/>
              </w:rPr>
              <w:t>Stop</w:t>
            </w:r>
            <w:proofErr w:type="spellEnd"/>
          </w:p>
        </w:tc>
        <w:tc>
          <w:tcPr>
            <w:tcW w:w="702" w:type="dxa"/>
            <w:vAlign w:val="center"/>
          </w:tcPr>
          <w:p w14:paraId="37BAA74A" w14:textId="77777777" w:rsidR="00115376" w:rsidRPr="00E7759A" w:rsidRDefault="00115376" w:rsidP="00647B68">
            <w:pPr>
              <w:spacing w:after="0"/>
              <w:rPr>
                <w:rFonts w:cs="Calibri"/>
                <w:sz w:val="20"/>
                <w:szCs w:val="20"/>
                <w:lang w:val="en-GB"/>
              </w:rPr>
            </w:pPr>
            <w:r w:rsidRPr="00E7759A">
              <w:rPr>
                <w:rFonts w:cs="Calibri"/>
                <w:sz w:val="20"/>
                <w:szCs w:val="20"/>
                <w:lang w:val="en-GB"/>
              </w:rPr>
              <w:t>0:1</w:t>
            </w:r>
          </w:p>
        </w:tc>
        <w:tc>
          <w:tcPr>
            <w:tcW w:w="1701" w:type="dxa"/>
            <w:vAlign w:val="center"/>
          </w:tcPr>
          <w:p w14:paraId="0EB08B3E" w14:textId="77777777" w:rsidR="00115376" w:rsidRPr="00E7759A" w:rsidRDefault="00115376" w:rsidP="00647B68">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529" w:type="dxa"/>
            <w:vAlign w:val="center"/>
          </w:tcPr>
          <w:p w14:paraId="25DA7655" w14:textId="77777777" w:rsidR="00115376" w:rsidRPr="00E7759A" w:rsidRDefault="00115376" w:rsidP="00647B68">
            <w:pPr>
              <w:spacing w:after="0"/>
              <w:jc w:val="both"/>
              <w:rPr>
                <w:rFonts w:cs="Calibri"/>
                <w:sz w:val="20"/>
                <w:szCs w:val="20"/>
                <w:lang w:val="fr-LU"/>
              </w:rPr>
            </w:pPr>
            <w:r w:rsidRPr="00E7759A">
              <w:rPr>
                <w:rFonts w:cs="Calibri"/>
                <w:sz w:val="20"/>
                <w:szCs w:val="20"/>
                <w:lang w:val="fr-LU"/>
              </w:rPr>
              <w:t>Indicateur “Véhicule à l’arrêt”.</w:t>
            </w:r>
          </w:p>
          <w:p w14:paraId="48FA662E"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Valeur par défaut : « </w:t>
            </w:r>
            <w:proofErr w:type="gramStart"/>
            <w:r w:rsidRPr="00E7759A">
              <w:rPr>
                <w:rFonts w:cs="Calibri"/>
                <w:sz w:val="20"/>
                <w:szCs w:val="20"/>
                <w:lang w:val="fr-FR"/>
              </w:rPr>
              <w:t>false»</w:t>
            </w:r>
            <w:proofErr w:type="gramEnd"/>
          </w:p>
        </w:tc>
      </w:tr>
      <w:tr w:rsidR="00115376" w:rsidRPr="00E7759A" w14:paraId="129F7D6C" w14:textId="77777777" w:rsidTr="00647B68">
        <w:tc>
          <w:tcPr>
            <w:tcW w:w="952" w:type="dxa"/>
            <w:vMerge/>
            <w:vAlign w:val="center"/>
          </w:tcPr>
          <w:p w14:paraId="2691CA8E" w14:textId="77777777" w:rsidR="00115376" w:rsidRPr="00E7759A" w:rsidRDefault="00115376" w:rsidP="00647B68">
            <w:pPr>
              <w:spacing w:after="0"/>
              <w:rPr>
                <w:rFonts w:cs="Calibri"/>
                <w:i/>
                <w:sz w:val="20"/>
                <w:szCs w:val="20"/>
                <w:lang w:val="fr-FR"/>
              </w:rPr>
            </w:pPr>
          </w:p>
        </w:tc>
        <w:tc>
          <w:tcPr>
            <w:tcW w:w="1748" w:type="dxa"/>
            <w:vAlign w:val="center"/>
          </w:tcPr>
          <w:p w14:paraId="42147BDB" w14:textId="77777777" w:rsidR="00115376" w:rsidRPr="00E7759A" w:rsidRDefault="00115376" w:rsidP="00647B6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NumberOf</w:t>
            </w:r>
            <w:r w:rsidRPr="00E7759A">
              <w:rPr>
                <w:rFonts w:cs="Calibri"/>
                <w:b/>
                <w:i/>
                <w:vanish/>
                <w:sz w:val="20"/>
                <w:szCs w:val="20"/>
                <w:highlight w:val="cyan"/>
                <w:lang w:val="en-GB"/>
              </w:rPr>
              <w:softHyphen/>
              <w:t>Transfer</w:t>
            </w:r>
            <w:r w:rsidRPr="00E7759A">
              <w:rPr>
                <w:rFonts w:cs="Calibri"/>
                <w:b/>
                <w:i/>
                <w:vanish/>
                <w:sz w:val="20"/>
                <w:szCs w:val="20"/>
                <w:highlight w:val="cyan"/>
                <w:lang w:val="en-GB"/>
              </w:rPr>
              <w:softHyphen/>
              <w:t>Passengers</w:t>
            </w:r>
            <w:proofErr w:type="spellEnd"/>
          </w:p>
        </w:tc>
        <w:tc>
          <w:tcPr>
            <w:tcW w:w="702" w:type="dxa"/>
            <w:vAlign w:val="center"/>
          </w:tcPr>
          <w:p w14:paraId="26E06B55" w14:textId="77777777" w:rsidR="00115376" w:rsidRPr="00E7759A" w:rsidRDefault="00115376" w:rsidP="00647B68">
            <w:pPr>
              <w:spacing w:after="0"/>
              <w:rPr>
                <w:rFonts w:cs="Calibri"/>
                <w:b/>
                <w:vanish/>
                <w:sz w:val="20"/>
                <w:szCs w:val="20"/>
                <w:highlight w:val="cyan"/>
                <w:lang w:val="en-GB"/>
              </w:rPr>
            </w:pPr>
            <w:r w:rsidRPr="00E7759A">
              <w:rPr>
                <w:rFonts w:cs="Calibri"/>
                <w:vanish/>
                <w:sz w:val="20"/>
                <w:szCs w:val="20"/>
                <w:highlight w:val="cyan"/>
                <w:lang w:val="en-GB"/>
              </w:rPr>
              <w:t>0:1</w:t>
            </w:r>
          </w:p>
        </w:tc>
        <w:tc>
          <w:tcPr>
            <w:tcW w:w="1701" w:type="dxa"/>
            <w:vAlign w:val="center"/>
          </w:tcPr>
          <w:p w14:paraId="0A826F81" w14:textId="77777777" w:rsidR="00115376" w:rsidRPr="00E7759A" w:rsidRDefault="00115376" w:rsidP="00647B68">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xsd:non</w:t>
            </w:r>
            <w:r w:rsidRPr="00E7759A">
              <w:rPr>
                <w:rFonts w:cs="Calibri"/>
                <w:i/>
                <w:vanish/>
                <w:sz w:val="20"/>
                <w:szCs w:val="20"/>
                <w:highlight w:val="cyan"/>
                <w:lang w:val="en-GB"/>
              </w:rPr>
              <w:softHyphen/>
              <w:t>Negative</w:t>
            </w:r>
            <w:r w:rsidRPr="00E7759A">
              <w:rPr>
                <w:rFonts w:cs="Calibri"/>
                <w:i/>
                <w:vanish/>
                <w:sz w:val="20"/>
                <w:szCs w:val="20"/>
                <w:highlight w:val="cyan"/>
                <w:lang w:val="en-GB"/>
              </w:rPr>
              <w:softHyphen/>
              <w:t>Integer</w:t>
            </w:r>
            <w:proofErr w:type="spellEnd"/>
            <w:proofErr w:type="gramEnd"/>
          </w:p>
        </w:tc>
        <w:tc>
          <w:tcPr>
            <w:tcW w:w="5529" w:type="dxa"/>
            <w:vAlign w:val="center"/>
          </w:tcPr>
          <w:p w14:paraId="48FC5040" w14:textId="77777777" w:rsidR="00115376" w:rsidRPr="00E7759A" w:rsidRDefault="00115376" w:rsidP="00647B68">
            <w:pPr>
              <w:spacing w:after="0"/>
              <w:jc w:val="both"/>
              <w:rPr>
                <w:rFonts w:cs="Calibri"/>
                <w:vanish/>
                <w:sz w:val="20"/>
                <w:szCs w:val="20"/>
                <w:highlight w:val="cyan"/>
                <w:lang w:val="en-GB"/>
              </w:rPr>
            </w:pPr>
            <w:r w:rsidRPr="00E7759A">
              <w:rPr>
                <w:rFonts w:cs="Calibri"/>
                <w:vanish/>
                <w:sz w:val="20"/>
                <w:szCs w:val="20"/>
                <w:highlight w:val="cyan"/>
                <w:lang w:val="en-GB"/>
              </w:rPr>
              <w:t>Number of passengers who wish to transfer at the connection. If absent, not known.</w:t>
            </w:r>
          </w:p>
        </w:tc>
      </w:tr>
      <w:tr w:rsidR="00115376" w:rsidRPr="00E7759A" w14:paraId="6C438BEC" w14:textId="77777777" w:rsidTr="00647B68">
        <w:tc>
          <w:tcPr>
            <w:tcW w:w="952" w:type="dxa"/>
            <w:vAlign w:val="center"/>
          </w:tcPr>
          <w:p w14:paraId="0B9B475E" w14:textId="77777777" w:rsidR="00115376" w:rsidRPr="00E7759A" w:rsidRDefault="00115376" w:rsidP="00647B68">
            <w:pPr>
              <w:spacing w:after="0"/>
              <w:rPr>
                <w:rFonts w:cs="Calibri"/>
                <w:i/>
                <w:sz w:val="20"/>
                <w:szCs w:val="20"/>
              </w:rPr>
            </w:pPr>
          </w:p>
        </w:tc>
        <w:tc>
          <w:tcPr>
            <w:tcW w:w="1748" w:type="dxa"/>
            <w:vAlign w:val="center"/>
          </w:tcPr>
          <w:p w14:paraId="5F0D9E4A"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rPr>
              <w:t>AimedArrivalTime</w:t>
            </w:r>
            <w:proofErr w:type="spellEnd"/>
          </w:p>
        </w:tc>
        <w:tc>
          <w:tcPr>
            <w:tcW w:w="702" w:type="dxa"/>
            <w:vAlign w:val="center"/>
          </w:tcPr>
          <w:p w14:paraId="287E5F1E" w14:textId="77777777" w:rsidR="00115376" w:rsidRPr="00E7759A" w:rsidRDefault="00115376" w:rsidP="00647B68">
            <w:pPr>
              <w:spacing w:after="0"/>
              <w:rPr>
                <w:rFonts w:cs="Calibri"/>
                <w:sz w:val="20"/>
                <w:szCs w:val="20"/>
                <w:lang w:val="en-GB"/>
              </w:rPr>
            </w:pPr>
            <w:r w:rsidRPr="00E7759A">
              <w:rPr>
                <w:rFonts w:cs="Calibri"/>
                <w:sz w:val="20"/>
                <w:szCs w:val="20"/>
              </w:rPr>
              <w:t>0:1</w:t>
            </w:r>
          </w:p>
        </w:tc>
        <w:tc>
          <w:tcPr>
            <w:tcW w:w="1701" w:type="dxa"/>
            <w:vAlign w:val="center"/>
          </w:tcPr>
          <w:p w14:paraId="1313BA66" w14:textId="77777777" w:rsidR="00115376" w:rsidRPr="00E7759A" w:rsidRDefault="00115376" w:rsidP="00647B68">
            <w:pPr>
              <w:spacing w:after="0"/>
              <w:rPr>
                <w:rFonts w:cs="Calibri"/>
                <w:i/>
                <w:sz w:val="20"/>
                <w:szCs w:val="20"/>
                <w:lang w:val="en-GB"/>
              </w:rPr>
            </w:pPr>
            <w:proofErr w:type="spellStart"/>
            <w:proofErr w:type="gramStart"/>
            <w:r w:rsidRPr="00E7759A">
              <w:rPr>
                <w:rFonts w:cs="Calibri"/>
                <w:i/>
                <w:sz w:val="20"/>
                <w:szCs w:val="20"/>
              </w:rPr>
              <w:t>xsd:dateTime</w:t>
            </w:r>
            <w:proofErr w:type="spellEnd"/>
            <w:proofErr w:type="gramEnd"/>
          </w:p>
        </w:tc>
        <w:tc>
          <w:tcPr>
            <w:tcW w:w="5529" w:type="dxa"/>
            <w:vAlign w:val="center"/>
          </w:tcPr>
          <w:p w14:paraId="76E28CE1" w14:textId="77777777" w:rsidR="00115376" w:rsidRPr="00E7759A" w:rsidRDefault="00115376" w:rsidP="00647B68">
            <w:pPr>
              <w:spacing w:after="0"/>
              <w:jc w:val="both"/>
              <w:rPr>
                <w:rFonts w:cs="Calibri"/>
                <w:i/>
                <w:sz w:val="20"/>
                <w:szCs w:val="20"/>
                <w:highlight w:val="cyan"/>
                <w:lang w:val="en-GB"/>
              </w:rPr>
            </w:pPr>
            <w:proofErr w:type="spellStart"/>
            <w:r w:rsidRPr="00E7759A">
              <w:rPr>
                <w:rFonts w:cs="Calibri"/>
                <w:sz w:val="20"/>
                <w:szCs w:val="20"/>
              </w:rPr>
              <w:t>Heure</w:t>
            </w:r>
            <w:proofErr w:type="spellEnd"/>
            <w:r w:rsidRPr="00E7759A">
              <w:rPr>
                <w:rFonts w:cs="Calibri"/>
                <w:sz w:val="20"/>
                <w:szCs w:val="20"/>
              </w:rPr>
              <w:t xml:space="preserve"> </w:t>
            </w:r>
            <w:proofErr w:type="spellStart"/>
            <w:r w:rsidRPr="00E7759A">
              <w:rPr>
                <w:rFonts w:cs="Calibri"/>
                <w:sz w:val="20"/>
                <w:szCs w:val="20"/>
              </w:rPr>
              <w:t>d'arrivée</w:t>
            </w:r>
            <w:proofErr w:type="spellEnd"/>
            <w:r w:rsidRPr="00E7759A">
              <w:rPr>
                <w:rFonts w:cs="Calibri"/>
                <w:sz w:val="20"/>
                <w:szCs w:val="20"/>
              </w:rPr>
              <w:t xml:space="preserve"> </w:t>
            </w:r>
            <w:proofErr w:type="spellStart"/>
            <w:r w:rsidRPr="00E7759A">
              <w:rPr>
                <w:rFonts w:cs="Calibri"/>
                <w:sz w:val="20"/>
                <w:szCs w:val="20"/>
              </w:rPr>
              <w:t>planifiée</w:t>
            </w:r>
            <w:proofErr w:type="spellEnd"/>
            <w:r w:rsidRPr="00E7759A">
              <w:rPr>
                <w:rFonts w:cs="Calibri"/>
                <w:sz w:val="20"/>
                <w:szCs w:val="20"/>
              </w:rPr>
              <w:t>.</w:t>
            </w:r>
          </w:p>
        </w:tc>
      </w:tr>
      <w:tr w:rsidR="00F36020" w:rsidRPr="00E32CB2" w14:paraId="271621E7" w14:textId="77777777" w:rsidTr="00647B68">
        <w:tc>
          <w:tcPr>
            <w:tcW w:w="952" w:type="dxa"/>
            <w:vMerge w:val="restart"/>
            <w:vAlign w:val="center"/>
          </w:tcPr>
          <w:p w14:paraId="765BC40F" w14:textId="77777777" w:rsidR="00F36020" w:rsidRPr="00E7759A" w:rsidRDefault="00F36020" w:rsidP="00647B68">
            <w:pPr>
              <w:spacing w:after="0"/>
              <w:rPr>
                <w:rFonts w:cs="Calibri"/>
                <w:i/>
                <w:sz w:val="20"/>
                <w:szCs w:val="20"/>
                <w:lang w:val="en-GB"/>
              </w:rPr>
            </w:pPr>
            <w:r w:rsidRPr="00E7759A">
              <w:rPr>
                <w:rFonts w:cs="Calibri"/>
                <w:i/>
                <w:sz w:val="20"/>
                <w:szCs w:val="20"/>
                <w:lang w:val="en-GB"/>
              </w:rPr>
              <w:t>Call time</w:t>
            </w:r>
          </w:p>
        </w:tc>
        <w:tc>
          <w:tcPr>
            <w:tcW w:w="1748" w:type="dxa"/>
            <w:vAlign w:val="center"/>
          </w:tcPr>
          <w:p w14:paraId="397D5FDF" w14:textId="77777777" w:rsidR="00F36020" w:rsidRPr="00E7759A" w:rsidRDefault="00F36020" w:rsidP="00647B68">
            <w:pPr>
              <w:spacing w:after="0"/>
              <w:rPr>
                <w:rFonts w:cs="Calibri"/>
                <w:b/>
                <w:i/>
                <w:sz w:val="20"/>
                <w:szCs w:val="20"/>
                <w:lang w:val="en-GB"/>
              </w:rPr>
            </w:pPr>
            <w:proofErr w:type="spellStart"/>
            <w:r w:rsidRPr="00E7759A">
              <w:rPr>
                <w:rFonts w:cs="Calibri"/>
                <w:b/>
                <w:i/>
                <w:sz w:val="20"/>
                <w:szCs w:val="20"/>
                <w:highlight w:val="lightGray"/>
                <w:lang w:val="en-GB"/>
              </w:rPr>
              <w:t>Expected</w:t>
            </w:r>
            <w:r w:rsidRPr="00E7759A">
              <w:rPr>
                <w:rFonts w:cs="Calibri"/>
                <w:b/>
                <w:i/>
                <w:sz w:val="20"/>
                <w:szCs w:val="20"/>
                <w:highlight w:val="lightGray"/>
                <w:lang w:val="en-GB"/>
              </w:rPr>
              <w:softHyphen/>
              <w:t>Arrival</w:t>
            </w:r>
            <w:r w:rsidRPr="00E7759A">
              <w:rPr>
                <w:rFonts w:cs="Calibri"/>
                <w:b/>
                <w:i/>
                <w:sz w:val="20"/>
                <w:szCs w:val="20"/>
                <w:highlight w:val="lightGray"/>
                <w:lang w:val="en-GB"/>
              </w:rPr>
              <w:softHyphen/>
              <w:t>Time</w:t>
            </w:r>
            <w:proofErr w:type="spellEnd"/>
          </w:p>
        </w:tc>
        <w:tc>
          <w:tcPr>
            <w:tcW w:w="702" w:type="dxa"/>
            <w:vAlign w:val="center"/>
          </w:tcPr>
          <w:p w14:paraId="19D3C18F" w14:textId="77777777" w:rsidR="00F36020" w:rsidRPr="00E7759A" w:rsidRDefault="00F36020" w:rsidP="00647B68">
            <w:pPr>
              <w:spacing w:after="0"/>
              <w:rPr>
                <w:rFonts w:cs="Calibri"/>
                <w:sz w:val="20"/>
                <w:szCs w:val="20"/>
              </w:rPr>
            </w:pPr>
            <w:r w:rsidRPr="00E7759A">
              <w:rPr>
                <w:rFonts w:cs="Calibri"/>
                <w:sz w:val="20"/>
                <w:szCs w:val="20"/>
              </w:rPr>
              <w:t>1:1</w:t>
            </w:r>
          </w:p>
        </w:tc>
        <w:tc>
          <w:tcPr>
            <w:tcW w:w="1701" w:type="dxa"/>
            <w:vAlign w:val="center"/>
          </w:tcPr>
          <w:p w14:paraId="6BB552BA" w14:textId="77777777" w:rsidR="00F36020" w:rsidRPr="00E7759A" w:rsidRDefault="00F36020" w:rsidP="00647B68">
            <w:pPr>
              <w:spacing w:after="0"/>
              <w:rPr>
                <w:rFonts w:cs="Calibri"/>
                <w:i/>
                <w:sz w:val="20"/>
                <w:szCs w:val="20"/>
              </w:rPr>
            </w:pPr>
            <w:proofErr w:type="spellStart"/>
            <w:proofErr w:type="gramStart"/>
            <w:r w:rsidRPr="00E7759A">
              <w:rPr>
                <w:rFonts w:cs="Calibri"/>
                <w:i/>
                <w:sz w:val="20"/>
                <w:szCs w:val="20"/>
              </w:rPr>
              <w:t>xsd:dateTime</w:t>
            </w:r>
            <w:proofErr w:type="spellEnd"/>
            <w:proofErr w:type="gramEnd"/>
          </w:p>
        </w:tc>
        <w:tc>
          <w:tcPr>
            <w:tcW w:w="5529" w:type="dxa"/>
            <w:vAlign w:val="center"/>
          </w:tcPr>
          <w:p w14:paraId="2633AA39" w14:textId="77777777" w:rsidR="00F36020" w:rsidRPr="00E7759A" w:rsidRDefault="00F36020" w:rsidP="00647B68">
            <w:pPr>
              <w:spacing w:after="0"/>
              <w:jc w:val="both"/>
              <w:rPr>
                <w:rFonts w:cs="Calibri"/>
                <w:sz w:val="20"/>
                <w:szCs w:val="20"/>
                <w:lang w:val="fr-FR"/>
              </w:rPr>
            </w:pPr>
            <w:r w:rsidRPr="00E7759A">
              <w:rPr>
                <w:rFonts w:cs="Calibri"/>
                <w:sz w:val="20"/>
                <w:szCs w:val="20"/>
                <w:lang w:val="fr-FR"/>
              </w:rPr>
              <w:t>Heure d’arrivée prévue à l’arrêt.</w:t>
            </w:r>
          </w:p>
        </w:tc>
      </w:tr>
      <w:tr w:rsidR="00F36020" w:rsidRPr="00E7759A" w14:paraId="4406E236" w14:textId="77777777" w:rsidTr="00647B68">
        <w:tc>
          <w:tcPr>
            <w:tcW w:w="952" w:type="dxa"/>
            <w:vMerge/>
            <w:vAlign w:val="center"/>
          </w:tcPr>
          <w:p w14:paraId="171F628D" w14:textId="77777777" w:rsidR="00F36020" w:rsidRPr="00E7759A" w:rsidRDefault="00F36020" w:rsidP="00647B68">
            <w:pPr>
              <w:spacing w:after="0"/>
              <w:rPr>
                <w:rFonts w:cs="Calibri"/>
                <w:i/>
                <w:sz w:val="20"/>
                <w:szCs w:val="20"/>
                <w:lang w:val="fr-FR"/>
              </w:rPr>
            </w:pPr>
          </w:p>
        </w:tc>
        <w:tc>
          <w:tcPr>
            <w:tcW w:w="1748" w:type="dxa"/>
            <w:vAlign w:val="center"/>
          </w:tcPr>
          <w:p w14:paraId="2A148794" w14:textId="77777777" w:rsidR="00F36020" w:rsidRPr="00E7759A" w:rsidRDefault="00F36020" w:rsidP="00647B68">
            <w:pPr>
              <w:spacing w:after="0"/>
              <w:rPr>
                <w:rFonts w:cs="Calibri"/>
                <w:b/>
                <w:i/>
                <w:sz w:val="20"/>
                <w:szCs w:val="20"/>
                <w:highlight w:val="yellow"/>
                <w:lang w:val="en-GB"/>
              </w:rPr>
            </w:pPr>
            <w:proofErr w:type="spellStart"/>
            <w:r w:rsidRPr="00E7759A">
              <w:rPr>
                <w:rFonts w:cs="Calibri"/>
                <w:b/>
                <w:i/>
                <w:sz w:val="20"/>
                <w:szCs w:val="20"/>
                <w:highlight w:val="lightGray"/>
              </w:rPr>
              <w:t>ArrivalPlatformName</w:t>
            </w:r>
            <w:proofErr w:type="spellEnd"/>
          </w:p>
        </w:tc>
        <w:tc>
          <w:tcPr>
            <w:tcW w:w="702" w:type="dxa"/>
            <w:vAlign w:val="center"/>
          </w:tcPr>
          <w:p w14:paraId="70A1EFC3" w14:textId="77777777" w:rsidR="00F36020" w:rsidRPr="00E7759A" w:rsidRDefault="00F36020" w:rsidP="00647B68">
            <w:pPr>
              <w:spacing w:after="0"/>
              <w:rPr>
                <w:rFonts w:cs="Calibri"/>
                <w:sz w:val="20"/>
                <w:szCs w:val="20"/>
              </w:rPr>
            </w:pPr>
            <w:r w:rsidRPr="00E7759A">
              <w:rPr>
                <w:rFonts w:cs="Calibri"/>
                <w:sz w:val="20"/>
                <w:szCs w:val="20"/>
              </w:rPr>
              <w:t>0:1</w:t>
            </w:r>
          </w:p>
        </w:tc>
        <w:tc>
          <w:tcPr>
            <w:tcW w:w="1701" w:type="dxa"/>
            <w:vAlign w:val="center"/>
          </w:tcPr>
          <w:p w14:paraId="0F77F21F" w14:textId="77777777" w:rsidR="00F36020" w:rsidRPr="00E7759A" w:rsidRDefault="00F36020" w:rsidP="00647B68">
            <w:pPr>
              <w:spacing w:after="0"/>
              <w:rPr>
                <w:rFonts w:cs="Calibri"/>
                <w:i/>
                <w:sz w:val="20"/>
                <w:szCs w:val="20"/>
              </w:rPr>
            </w:pPr>
            <w:proofErr w:type="spellStart"/>
            <w:r w:rsidRPr="00E7759A">
              <w:rPr>
                <w:rFonts w:cs="Calibri"/>
                <w:i/>
                <w:sz w:val="20"/>
                <w:szCs w:val="20"/>
              </w:rPr>
              <w:t>NLString</w:t>
            </w:r>
            <w:proofErr w:type="spellEnd"/>
          </w:p>
        </w:tc>
        <w:tc>
          <w:tcPr>
            <w:tcW w:w="5529" w:type="dxa"/>
            <w:vAlign w:val="center"/>
          </w:tcPr>
          <w:p w14:paraId="0790407E" w14:textId="77777777" w:rsidR="00F36020" w:rsidRPr="00E7759A" w:rsidRDefault="00F36020" w:rsidP="00647B68">
            <w:pPr>
              <w:spacing w:after="0"/>
              <w:jc w:val="both"/>
              <w:rPr>
                <w:rFonts w:cs="Calibri"/>
                <w:sz w:val="20"/>
                <w:szCs w:val="20"/>
              </w:rPr>
            </w:pPr>
            <w:r w:rsidRPr="00E7759A">
              <w:rPr>
                <w:rFonts w:cs="Calibri"/>
                <w:sz w:val="20"/>
                <w:szCs w:val="20"/>
              </w:rPr>
              <w:t xml:space="preserve">Nom du </w:t>
            </w:r>
            <w:proofErr w:type="spellStart"/>
            <w:r w:rsidRPr="00E7759A">
              <w:rPr>
                <w:rFonts w:cs="Calibri"/>
                <w:sz w:val="20"/>
                <w:szCs w:val="20"/>
              </w:rPr>
              <w:t>quai</w:t>
            </w:r>
            <w:proofErr w:type="spellEnd"/>
            <w:r w:rsidRPr="00E7759A">
              <w:rPr>
                <w:rFonts w:cs="Calibri"/>
                <w:sz w:val="20"/>
                <w:szCs w:val="20"/>
              </w:rPr>
              <w:t xml:space="preserve"> </w:t>
            </w:r>
            <w:proofErr w:type="spellStart"/>
            <w:r w:rsidRPr="00E7759A">
              <w:rPr>
                <w:rFonts w:cs="Calibri"/>
                <w:sz w:val="20"/>
                <w:szCs w:val="20"/>
              </w:rPr>
              <w:t>d'arrivée</w:t>
            </w:r>
            <w:proofErr w:type="spellEnd"/>
            <w:r w:rsidRPr="00E7759A">
              <w:rPr>
                <w:rFonts w:cs="Calibri"/>
                <w:sz w:val="20"/>
                <w:szCs w:val="20"/>
              </w:rPr>
              <w:t>.</w:t>
            </w:r>
          </w:p>
        </w:tc>
      </w:tr>
      <w:tr w:rsidR="00115376" w:rsidRPr="00E7759A" w14:paraId="5507B637" w14:textId="77777777" w:rsidTr="00647B68">
        <w:trPr>
          <w:hidden/>
        </w:trPr>
        <w:tc>
          <w:tcPr>
            <w:tcW w:w="952" w:type="dxa"/>
            <w:vAlign w:val="center"/>
          </w:tcPr>
          <w:p w14:paraId="5721138C" w14:textId="77777777" w:rsidR="00115376" w:rsidRPr="00E7759A" w:rsidRDefault="00115376" w:rsidP="00647B68">
            <w:pPr>
              <w:spacing w:after="0"/>
              <w:rPr>
                <w:rFonts w:cs="Calibri"/>
                <w:i/>
                <w:vanish/>
                <w:sz w:val="20"/>
                <w:szCs w:val="20"/>
                <w:lang w:val="en-GB"/>
              </w:rPr>
            </w:pPr>
          </w:p>
        </w:tc>
        <w:tc>
          <w:tcPr>
            <w:tcW w:w="1748" w:type="dxa"/>
            <w:vAlign w:val="center"/>
          </w:tcPr>
          <w:p w14:paraId="2AF7CB36" w14:textId="77777777" w:rsidR="00115376" w:rsidRPr="00E7759A" w:rsidRDefault="00115376" w:rsidP="00647B68">
            <w:pPr>
              <w:spacing w:after="0"/>
              <w:rPr>
                <w:rFonts w:cs="Calibri"/>
                <w:b/>
                <w:i/>
                <w:vanish/>
                <w:sz w:val="20"/>
                <w:szCs w:val="20"/>
                <w:highlight w:val="cyan"/>
                <w:lang w:val="en-GB"/>
              </w:rPr>
            </w:pPr>
            <w:proofErr w:type="spellStart"/>
            <w:r w:rsidRPr="00E7759A">
              <w:rPr>
                <w:rFonts w:cs="Calibri"/>
                <w:b/>
                <w:i/>
                <w:vanish/>
                <w:sz w:val="20"/>
                <w:szCs w:val="20"/>
                <w:highlight w:val="cyan"/>
              </w:rPr>
              <w:t>SuggestedWait</w:t>
            </w:r>
            <w:r w:rsidRPr="00E7759A">
              <w:rPr>
                <w:rFonts w:cs="Calibri"/>
                <w:b/>
                <w:i/>
                <w:vanish/>
                <w:sz w:val="20"/>
                <w:szCs w:val="20"/>
                <w:highlight w:val="cyan"/>
              </w:rPr>
              <w:softHyphen/>
              <w:t>DecisionTime</w:t>
            </w:r>
            <w:proofErr w:type="spellEnd"/>
          </w:p>
        </w:tc>
        <w:tc>
          <w:tcPr>
            <w:tcW w:w="702" w:type="dxa"/>
            <w:vAlign w:val="center"/>
          </w:tcPr>
          <w:p w14:paraId="7F3B98ED" w14:textId="77777777" w:rsidR="00115376" w:rsidRPr="00E7759A" w:rsidRDefault="00115376" w:rsidP="00647B68">
            <w:pPr>
              <w:spacing w:after="0"/>
              <w:rPr>
                <w:rFonts w:cs="Calibri"/>
                <w:b/>
                <w:vanish/>
                <w:sz w:val="20"/>
                <w:szCs w:val="20"/>
                <w:highlight w:val="cyan"/>
              </w:rPr>
            </w:pPr>
            <w:r w:rsidRPr="00E7759A">
              <w:rPr>
                <w:rFonts w:cs="Calibri"/>
                <w:vanish/>
                <w:sz w:val="20"/>
                <w:szCs w:val="20"/>
                <w:highlight w:val="cyan"/>
              </w:rPr>
              <w:t>0:1</w:t>
            </w:r>
          </w:p>
        </w:tc>
        <w:tc>
          <w:tcPr>
            <w:tcW w:w="1701" w:type="dxa"/>
            <w:vAlign w:val="center"/>
          </w:tcPr>
          <w:p w14:paraId="2C66B2C9" w14:textId="77777777" w:rsidR="00115376" w:rsidRPr="00E7759A" w:rsidRDefault="00115376" w:rsidP="00647B68">
            <w:pPr>
              <w:spacing w:after="0"/>
              <w:rPr>
                <w:rFonts w:cs="Calibri"/>
                <w:i/>
                <w:vanish/>
                <w:sz w:val="20"/>
                <w:szCs w:val="20"/>
                <w:highlight w:val="cyan"/>
              </w:rPr>
            </w:pPr>
            <w:proofErr w:type="spellStart"/>
            <w:proofErr w:type="gramStart"/>
            <w:r w:rsidRPr="00E7759A">
              <w:rPr>
                <w:rFonts w:cs="Calibri"/>
                <w:i/>
                <w:vanish/>
                <w:sz w:val="20"/>
                <w:szCs w:val="20"/>
                <w:highlight w:val="cyan"/>
              </w:rPr>
              <w:t>xsd:dateTime</w:t>
            </w:r>
            <w:proofErr w:type="spellEnd"/>
            <w:proofErr w:type="gramEnd"/>
          </w:p>
        </w:tc>
        <w:tc>
          <w:tcPr>
            <w:tcW w:w="5529" w:type="dxa"/>
            <w:vAlign w:val="center"/>
          </w:tcPr>
          <w:p w14:paraId="7AE59811" w14:textId="77777777" w:rsidR="00115376" w:rsidRPr="00E7759A" w:rsidRDefault="00115376" w:rsidP="00647B68">
            <w:pPr>
              <w:spacing w:after="0"/>
              <w:jc w:val="both"/>
              <w:rPr>
                <w:rFonts w:cs="Calibri"/>
                <w:vanish/>
                <w:sz w:val="20"/>
                <w:szCs w:val="20"/>
                <w:highlight w:val="cyan"/>
              </w:rPr>
            </w:pPr>
            <w:r w:rsidRPr="00E7759A">
              <w:rPr>
                <w:rFonts w:cs="Calibri"/>
                <w:vanish/>
                <w:sz w:val="20"/>
                <w:szCs w:val="20"/>
                <w:highlight w:val="cyan"/>
              </w:rPr>
              <w:t xml:space="preserve">Latest time by which the feeder needs information about the connection from the distributor as to whether it will wait and for how long. </w:t>
            </w:r>
            <w:r w:rsidR="001C0642" w:rsidRPr="00E7759A">
              <w:rPr>
                <w:rFonts w:cs="Calibri"/>
                <w:vanish/>
                <w:sz w:val="20"/>
                <w:szCs w:val="20"/>
                <w:highlight w:val="cyan"/>
              </w:rPr>
              <w:t xml:space="preserve"> </w:t>
            </w:r>
          </w:p>
        </w:tc>
      </w:tr>
      <w:tr w:rsidR="00115376" w:rsidRPr="00E32CB2" w14:paraId="4E03AE57" w14:textId="77777777" w:rsidTr="00647B68">
        <w:tc>
          <w:tcPr>
            <w:tcW w:w="952" w:type="dxa"/>
            <w:vAlign w:val="center"/>
          </w:tcPr>
          <w:p w14:paraId="23E64781" w14:textId="77777777" w:rsidR="00115376" w:rsidRPr="00E7759A" w:rsidRDefault="00115376" w:rsidP="00647B68">
            <w:pPr>
              <w:spacing w:after="0"/>
              <w:rPr>
                <w:rFonts w:cs="Calibri"/>
                <w:i/>
                <w:sz w:val="20"/>
                <w:szCs w:val="20"/>
                <w:lang w:val="en-GB"/>
              </w:rPr>
            </w:pPr>
            <w:r w:rsidRPr="00E7759A">
              <w:rPr>
                <w:rFonts w:cs="Calibri"/>
                <w:i/>
                <w:sz w:val="20"/>
                <w:szCs w:val="20"/>
                <w:lang w:val="en-GB"/>
              </w:rPr>
              <w:t>any</w:t>
            </w:r>
          </w:p>
        </w:tc>
        <w:tc>
          <w:tcPr>
            <w:tcW w:w="1748" w:type="dxa"/>
            <w:vAlign w:val="center"/>
          </w:tcPr>
          <w:p w14:paraId="5451EC70" w14:textId="77777777" w:rsidR="00115376" w:rsidRPr="00E7759A" w:rsidRDefault="00115376" w:rsidP="00647B68">
            <w:pPr>
              <w:spacing w:after="0"/>
              <w:rPr>
                <w:rFonts w:cs="Calibri"/>
                <w:b/>
                <w:i/>
                <w:sz w:val="20"/>
                <w:szCs w:val="20"/>
                <w:lang w:val="en-GB"/>
              </w:rPr>
            </w:pPr>
            <w:r w:rsidRPr="00E7759A">
              <w:rPr>
                <w:rFonts w:cs="Calibri"/>
                <w:b/>
                <w:i/>
                <w:sz w:val="20"/>
                <w:szCs w:val="20"/>
                <w:lang w:val="en-GB"/>
              </w:rPr>
              <w:t>Extensions</w:t>
            </w:r>
          </w:p>
        </w:tc>
        <w:tc>
          <w:tcPr>
            <w:tcW w:w="702" w:type="dxa"/>
            <w:vAlign w:val="center"/>
          </w:tcPr>
          <w:p w14:paraId="65E876F3" w14:textId="77777777" w:rsidR="00115376" w:rsidRPr="00E7759A" w:rsidRDefault="00115376" w:rsidP="00647B68">
            <w:pPr>
              <w:spacing w:after="0"/>
              <w:rPr>
                <w:rFonts w:cs="Calibri"/>
                <w:i/>
                <w:sz w:val="20"/>
                <w:szCs w:val="20"/>
                <w:lang w:val="en-GB"/>
              </w:rPr>
            </w:pPr>
            <w:r w:rsidRPr="00E7759A">
              <w:rPr>
                <w:rFonts w:cs="Calibri"/>
                <w:i/>
                <w:sz w:val="20"/>
                <w:szCs w:val="20"/>
                <w:lang w:val="en-GB"/>
              </w:rPr>
              <w:t>0:1</w:t>
            </w:r>
          </w:p>
        </w:tc>
        <w:tc>
          <w:tcPr>
            <w:tcW w:w="1701" w:type="dxa"/>
            <w:vAlign w:val="center"/>
          </w:tcPr>
          <w:p w14:paraId="2228488F" w14:textId="77777777" w:rsidR="00115376" w:rsidRPr="00E7759A" w:rsidRDefault="00115376" w:rsidP="00647B68">
            <w:pPr>
              <w:spacing w:after="0"/>
              <w:rPr>
                <w:rFonts w:cs="Calibri"/>
                <w:i/>
                <w:sz w:val="20"/>
                <w:szCs w:val="20"/>
                <w:lang w:val="en-GB"/>
              </w:rPr>
            </w:pPr>
            <w:r w:rsidRPr="00E7759A">
              <w:rPr>
                <w:rFonts w:cs="Calibri"/>
                <w:i/>
                <w:sz w:val="20"/>
                <w:szCs w:val="20"/>
                <w:lang w:val="en-GB"/>
              </w:rPr>
              <w:t>any</w:t>
            </w:r>
          </w:p>
        </w:tc>
        <w:tc>
          <w:tcPr>
            <w:tcW w:w="5529" w:type="dxa"/>
            <w:vAlign w:val="center"/>
          </w:tcPr>
          <w:p w14:paraId="7E744839" w14:textId="2FC95879" w:rsidR="00115376" w:rsidRPr="00E7759A" w:rsidRDefault="003A2183" w:rsidP="00894B17">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7E440E5A" w14:textId="77777777" w:rsidR="00115376" w:rsidRDefault="00115376" w:rsidP="006F0C22">
      <w:pPr>
        <w:pStyle w:val="Titre5"/>
        <w:keepNext w:val="0"/>
        <w:widowControl w:val="0"/>
        <w:suppressAutoHyphens w:val="0"/>
      </w:pPr>
      <w:bookmarkStart w:id="292" w:name="_Toc444249827"/>
      <w:r>
        <w:t xml:space="preserve">Structure </w:t>
      </w:r>
      <w:proofErr w:type="spellStart"/>
      <w:r>
        <w:t>FeederJourney</w:t>
      </w:r>
      <w:bookmarkEnd w:id="292"/>
      <w:proofErr w:type="spellEnd"/>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800"/>
        <w:gridCol w:w="540"/>
        <w:gridCol w:w="1980"/>
        <w:gridCol w:w="4692"/>
      </w:tblGrid>
      <w:tr w:rsidR="00115376" w:rsidRPr="00E32CB2" w14:paraId="3AFA43F0" w14:textId="77777777" w:rsidTr="00647B68">
        <w:tc>
          <w:tcPr>
            <w:tcW w:w="3960" w:type="dxa"/>
            <w:gridSpan w:val="3"/>
            <w:vAlign w:val="center"/>
          </w:tcPr>
          <w:p w14:paraId="13E78F3B"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FeederJourney</w:t>
            </w:r>
            <w:proofErr w:type="spellEnd"/>
          </w:p>
        </w:tc>
        <w:tc>
          <w:tcPr>
            <w:tcW w:w="1980" w:type="dxa"/>
            <w:vAlign w:val="center"/>
          </w:tcPr>
          <w:p w14:paraId="356E79B7" w14:textId="77777777" w:rsidR="00115376" w:rsidRPr="00E7759A" w:rsidRDefault="00115376" w:rsidP="00647B68">
            <w:pPr>
              <w:spacing w:after="0"/>
              <w:rPr>
                <w:rFonts w:cs="Calibri"/>
                <w:i/>
                <w:sz w:val="20"/>
                <w:szCs w:val="20"/>
              </w:rPr>
            </w:pPr>
            <w:r w:rsidRPr="00E7759A">
              <w:rPr>
                <w:rFonts w:cs="Calibri"/>
                <w:i/>
                <w:sz w:val="20"/>
                <w:szCs w:val="20"/>
              </w:rPr>
              <w:t>+Structure</w:t>
            </w:r>
          </w:p>
        </w:tc>
        <w:tc>
          <w:tcPr>
            <w:tcW w:w="4692" w:type="dxa"/>
            <w:vAlign w:val="center"/>
          </w:tcPr>
          <w:p w14:paraId="6A402C8E"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Description de la course de l’amenant</w:t>
            </w:r>
          </w:p>
        </w:tc>
      </w:tr>
      <w:tr w:rsidR="00115376" w:rsidRPr="00E7759A" w14:paraId="6B734747" w14:textId="77777777" w:rsidTr="00647B68">
        <w:tc>
          <w:tcPr>
            <w:tcW w:w="1620" w:type="dxa"/>
            <w:vMerge w:val="restart"/>
            <w:vAlign w:val="center"/>
          </w:tcPr>
          <w:p w14:paraId="2E0D2DCC" w14:textId="7B89DC83" w:rsidR="00115376" w:rsidRPr="006F0C22" w:rsidRDefault="00115376" w:rsidP="00647B68">
            <w:pPr>
              <w:spacing w:after="0"/>
              <w:rPr>
                <w:rFonts w:cs="Calibri"/>
                <w:i/>
                <w:sz w:val="20"/>
                <w:szCs w:val="20"/>
                <w:lang w:val="en-GB"/>
              </w:rPr>
            </w:pPr>
            <w:proofErr w:type="spellStart"/>
            <w:r w:rsidRPr="006F0C22">
              <w:rPr>
                <w:rFonts w:cs="Calibri"/>
                <w:i/>
                <w:sz w:val="20"/>
                <w:szCs w:val="20"/>
                <w:lang w:val="en-GB"/>
              </w:rPr>
              <w:t>VehicleJourney</w:t>
            </w:r>
            <w:r w:rsidRPr="006F0C22">
              <w:rPr>
                <w:rFonts w:cs="Calibri"/>
                <w:i/>
                <w:sz w:val="20"/>
                <w:szCs w:val="20"/>
                <w:lang w:val="en-GB"/>
              </w:rPr>
              <w:softHyphen/>
              <w:t>Identity</w:t>
            </w:r>
            <w:proofErr w:type="spellEnd"/>
          </w:p>
        </w:tc>
        <w:tc>
          <w:tcPr>
            <w:tcW w:w="1800" w:type="dxa"/>
            <w:vAlign w:val="center"/>
          </w:tcPr>
          <w:p w14:paraId="4AA2BC42"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LineRef</w:t>
            </w:r>
            <w:proofErr w:type="spellEnd"/>
          </w:p>
        </w:tc>
        <w:tc>
          <w:tcPr>
            <w:tcW w:w="540" w:type="dxa"/>
            <w:vAlign w:val="center"/>
          </w:tcPr>
          <w:p w14:paraId="601CFEF3" w14:textId="77777777" w:rsidR="00115376" w:rsidRPr="00E7759A" w:rsidRDefault="00115376" w:rsidP="00647B68">
            <w:pPr>
              <w:spacing w:after="0"/>
              <w:rPr>
                <w:rFonts w:cs="Calibri"/>
                <w:sz w:val="20"/>
                <w:szCs w:val="20"/>
                <w:lang w:val="en-GB"/>
              </w:rPr>
            </w:pPr>
            <w:r w:rsidRPr="00E7759A">
              <w:rPr>
                <w:rFonts w:cs="Calibri"/>
                <w:sz w:val="20"/>
                <w:szCs w:val="20"/>
                <w:lang w:val="en-GB"/>
              </w:rPr>
              <w:t>1:1</w:t>
            </w:r>
          </w:p>
        </w:tc>
        <w:tc>
          <w:tcPr>
            <w:tcW w:w="1980" w:type="dxa"/>
            <w:vAlign w:val="center"/>
          </w:tcPr>
          <w:p w14:paraId="536D9B59" w14:textId="77777777" w:rsidR="00115376" w:rsidRPr="00E7759A" w:rsidRDefault="00115376" w:rsidP="00647B68">
            <w:pPr>
              <w:spacing w:after="0"/>
              <w:rPr>
                <w:rFonts w:cs="Calibri"/>
                <w:i/>
                <w:sz w:val="20"/>
                <w:szCs w:val="20"/>
                <w:lang w:val="en-GB"/>
              </w:rPr>
            </w:pPr>
            <w:r w:rsidRPr="00E7759A">
              <w:rPr>
                <w:rFonts w:cs="Calibri"/>
                <w:i/>
                <w:sz w:val="20"/>
                <w:szCs w:val="20"/>
              </w:rPr>
              <w:sym w:font="Wingdings" w:char="F0E0"/>
            </w:r>
            <w:proofErr w:type="spellStart"/>
            <w:r w:rsidRPr="00E7759A">
              <w:rPr>
                <w:rFonts w:cs="Calibri"/>
                <w:i/>
                <w:sz w:val="20"/>
                <w:szCs w:val="20"/>
                <w:lang w:val="en-GB"/>
              </w:rPr>
              <w:t>LineCode</w:t>
            </w:r>
            <w:proofErr w:type="spellEnd"/>
          </w:p>
        </w:tc>
        <w:tc>
          <w:tcPr>
            <w:tcW w:w="4692" w:type="dxa"/>
            <w:vAlign w:val="center"/>
          </w:tcPr>
          <w:p w14:paraId="2EED94D4" w14:textId="77777777" w:rsidR="00115376" w:rsidRPr="00E7759A" w:rsidRDefault="00115376" w:rsidP="00647B68">
            <w:pPr>
              <w:spacing w:after="0"/>
              <w:jc w:val="both"/>
              <w:rPr>
                <w:rFonts w:cs="Calibri"/>
                <w:sz w:val="20"/>
                <w:szCs w:val="20"/>
              </w:rPr>
            </w:pPr>
            <w:proofErr w:type="spellStart"/>
            <w:r w:rsidRPr="00E7759A">
              <w:rPr>
                <w:rFonts w:cs="Calibri"/>
                <w:sz w:val="20"/>
                <w:szCs w:val="20"/>
              </w:rPr>
              <w:t>Identifiant</w:t>
            </w:r>
            <w:proofErr w:type="spellEnd"/>
            <w:r w:rsidRPr="00E7759A">
              <w:rPr>
                <w:rFonts w:cs="Calibri"/>
                <w:sz w:val="20"/>
                <w:szCs w:val="20"/>
              </w:rPr>
              <w:t xml:space="preserve"> de la </w:t>
            </w:r>
            <w:proofErr w:type="spellStart"/>
            <w:r w:rsidRPr="00E7759A">
              <w:rPr>
                <w:rFonts w:cs="Calibri"/>
                <w:sz w:val="20"/>
                <w:szCs w:val="20"/>
              </w:rPr>
              <w:t>ligne</w:t>
            </w:r>
            <w:proofErr w:type="spellEnd"/>
            <w:r w:rsidRPr="00E7759A">
              <w:rPr>
                <w:rFonts w:cs="Calibri"/>
                <w:sz w:val="20"/>
                <w:szCs w:val="20"/>
              </w:rPr>
              <w:t>.</w:t>
            </w:r>
          </w:p>
        </w:tc>
      </w:tr>
      <w:tr w:rsidR="00115376" w:rsidRPr="00E32CB2" w14:paraId="699E1587" w14:textId="77777777" w:rsidTr="00647B68">
        <w:tc>
          <w:tcPr>
            <w:tcW w:w="1620" w:type="dxa"/>
            <w:vMerge/>
            <w:vAlign w:val="center"/>
          </w:tcPr>
          <w:p w14:paraId="40826CD3" w14:textId="77777777" w:rsidR="00115376" w:rsidRPr="006F0C22" w:rsidRDefault="00115376" w:rsidP="00647B68">
            <w:pPr>
              <w:spacing w:after="0"/>
              <w:rPr>
                <w:rFonts w:cs="Calibri"/>
                <w:i/>
                <w:sz w:val="20"/>
                <w:szCs w:val="20"/>
              </w:rPr>
            </w:pPr>
          </w:p>
        </w:tc>
        <w:tc>
          <w:tcPr>
            <w:tcW w:w="1800" w:type="dxa"/>
            <w:vAlign w:val="center"/>
          </w:tcPr>
          <w:p w14:paraId="6695A235" w14:textId="77777777" w:rsidR="00115376" w:rsidRPr="00E7759A" w:rsidRDefault="00115376" w:rsidP="00647B68">
            <w:pPr>
              <w:spacing w:after="0"/>
              <w:rPr>
                <w:rFonts w:cs="Calibri"/>
                <w:b/>
                <w:i/>
                <w:sz w:val="20"/>
                <w:szCs w:val="20"/>
                <w:highlight w:val="lightGray"/>
              </w:rPr>
            </w:pPr>
            <w:proofErr w:type="spellStart"/>
            <w:r w:rsidRPr="00E7759A">
              <w:rPr>
                <w:rFonts w:cs="Calibri"/>
                <w:b/>
                <w:i/>
                <w:sz w:val="20"/>
                <w:szCs w:val="20"/>
                <w:highlight w:val="lightGray"/>
              </w:rPr>
              <w:t>DirectionRef</w:t>
            </w:r>
            <w:proofErr w:type="spellEnd"/>
          </w:p>
        </w:tc>
        <w:tc>
          <w:tcPr>
            <w:tcW w:w="540" w:type="dxa"/>
            <w:vAlign w:val="center"/>
          </w:tcPr>
          <w:p w14:paraId="157CB701" w14:textId="77777777" w:rsidR="00115376" w:rsidRPr="00E7759A" w:rsidRDefault="00115376" w:rsidP="00647B68">
            <w:pPr>
              <w:spacing w:after="0"/>
              <w:rPr>
                <w:rFonts w:cs="Calibri"/>
                <w:sz w:val="20"/>
                <w:szCs w:val="20"/>
              </w:rPr>
            </w:pPr>
            <w:r w:rsidRPr="00E7759A">
              <w:rPr>
                <w:rFonts w:cs="Calibri"/>
                <w:sz w:val="20"/>
                <w:szCs w:val="20"/>
              </w:rPr>
              <w:t>1:1</w:t>
            </w:r>
          </w:p>
        </w:tc>
        <w:tc>
          <w:tcPr>
            <w:tcW w:w="1980" w:type="dxa"/>
            <w:vAlign w:val="center"/>
          </w:tcPr>
          <w:p w14:paraId="6C855C7B" w14:textId="77777777" w:rsidR="00115376" w:rsidRPr="00E7759A" w:rsidRDefault="00115376" w:rsidP="00647B68">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Direction</w:t>
            </w:r>
            <w:r w:rsidRPr="00E7759A">
              <w:rPr>
                <w:rFonts w:cs="Calibri"/>
                <w:i/>
                <w:sz w:val="20"/>
                <w:szCs w:val="20"/>
              </w:rPr>
              <w:softHyphen/>
              <w:t>Code</w:t>
            </w:r>
            <w:proofErr w:type="spellEnd"/>
          </w:p>
        </w:tc>
        <w:tc>
          <w:tcPr>
            <w:tcW w:w="4692" w:type="dxa"/>
            <w:vAlign w:val="center"/>
          </w:tcPr>
          <w:p w14:paraId="5339C096" w14:textId="209841C4" w:rsidR="00115376" w:rsidRPr="00F36020" w:rsidRDefault="00F36020" w:rsidP="00647B68">
            <w:pPr>
              <w:spacing w:after="0"/>
              <w:jc w:val="both"/>
              <w:rPr>
                <w:rFonts w:cs="Calibri"/>
                <w:sz w:val="20"/>
                <w:szCs w:val="20"/>
                <w:lang w:val="fr-FR"/>
              </w:rPr>
            </w:pPr>
            <w:r w:rsidRPr="00E7759A">
              <w:rPr>
                <w:rFonts w:cs="Calibri"/>
                <w:sz w:val="20"/>
                <w:szCs w:val="20"/>
                <w:lang w:val="fr-FR"/>
              </w:rPr>
              <w:t>Indication de direction (aller/retour).</w:t>
            </w:r>
          </w:p>
        </w:tc>
      </w:tr>
      <w:tr w:rsidR="00115376" w:rsidRPr="00E7759A" w14:paraId="6D896738" w14:textId="77777777" w:rsidTr="00647B68">
        <w:tc>
          <w:tcPr>
            <w:tcW w:w="1620" w:type="dxa"/>
            <w:vMerge/>
            <w:vAlign w:val="center"/>
          </w:tcPr>
          <w:p w14:paraId="70ACD07B" w14:textId="77777777" w:rsidR="00115376" w:rsidRPr="00F36020" w:rsidRDefault="00115376" w:rsidP="00647B68">
            <w:pPr>
              <w:spacing w:after="0"/>
              <w:rPr>
                <w:rFonts w:cs="Calibri"/>
                <w:i/>
                <w:sz w:val="20"/>
                <w:szCs w:val="20"/>
                <w:lang w:val="fr-FR"/>
              </w:rPr>
            </w:pPr>
          </w:p>
        </w:tc>
        <w:tc>
          <w:tcPr>
            <w:tcW w:w="1800" w:type="dxa"/>
            <w:vAlign w:val="center"/>
          </w:tcPr>
          <w:p w14:paraId="30C6E2DD" w14:textId="77777777" w:rsidR="00115376" w:rsidRPr="00E7759A" w:rsidRDefault="00115376" w:rsidP="00647B68">
            <w:pPr>
              <w:spacing w:after="0"/>
              <w:rPr>
                <w:rFonts w:cs="Calibri"/>
                <w:b/>
                <w:i/>
                <w:sz w:val="20"/>
                <w:szCs w:val="20"/>
                <w:highlight w:val="lightGray"/>
              </w:rPr>
            </w:pPr>
            <w:r w:rsidRPr="00E7759A">
              <w:rPr>
                <w:rFonts w:cs="Calibri"/>
                <w:b/>
                <w:i/>
                <w:sz w:val="20"/>
                <w:szCs w:val="20"/>
                <w:highlight w:val="lightGray"/>
              </w:rPr>
              <w:t>Framed</w:t>
            </w:r>
            <w:r w:rsidRPr="00E7759A">
              <w:rPr>
                <w:rFonts w:cs="Calibri"/>
                <w:b/>
                <w:i/>
                <w:spacing w:val="-4"/>
                <w:sz w:val="20"/>
                <w:szCs w:val="20"/>
                <w:highlight w:val="lightGray"/>
                <w:lang w:val="en-GB"/>
              </w:rPr>
              <w:softHyphen/>
            </w:r>
            <w:proofErr w:type="spellStart"/>
            <w:r w:rsidRPr="00E7759A">
              <w:rPr>
                <w:rFonts w:cs="Calibri"/>
                <w:b/>
                <w:i/>
                <w:sz w:val="20"/>
                <w:szCs w:val="20"/>
                <w:highlight w:val="lightGray"/>
              </w:rPr>
              <w:t>Vehicle</w:t>
            </w:r>
            <w:r w:rsidRPr="00E7759A">
              <w:rPr>
                <w:rFonts w:cs="Calibri"/>
                <w:b/>
                <w:i/>
                <w:sz w:val="20"/>
                <w:szCs w:val="20"/>
                <w:highlight w:val="lightGray"/>
              </w:rPr>
              <w:softHyphen/>
              <w:t>JourneyRef</w:t>
            </w:r>
            <w:proofErr w:type="spellEnd"/>
          </w:p>
        </w:tc>
        <w:tc>
          <w:tcPr>
            <w:tcW w:w="540" w:type="dxa"/>
            <w:vAlign w:val="center"/>
          </w:tcPr>
          <w:p w14:paraId="58FA0C94" w14:textId="77777777" w:rsidR="00115376" w:rsidRPr="00E7759A" w:rsidRDefault="00115376" w:rsidP="00647B68">
            <w:pPr>
              <w:spacing w:after="0"/>
              <w:rPr>
                <w:rFonts w:cs="Calibri"/>
                <w:sz w:val="20"/>
                <w:szCs w:val="20"/>
              </w:rPr>
            </w:pPr>
            <w:r w:rsidRPr="00E7759A">
              <w:rPr>
                <w:rFonts w:cs="Calibri"/>
                <w:sz w:val="20"/>
                <w:szCs w:val="20"/>
              </w:rPr>
              <w:t>0:1</w:t>
            </w:r>
          </w:p>
        </w:tc>
        <w:tc>
          <w:tcPr>
            <w:tcW w:w="1980" w:type="dxa"/>
            <w:vAlign w:val="center"/>
          </w:tcPr>
          <w:p w14:paraId="0BC170DF" w14:textId="77777777" w:rsidR="00115376" w:rsidRPr="00E7759A" w:rsidRDefault="00115376" w:rsidP="00647B68">
            <w:pPr>
              <w:spacing w:after="0"/>
              <w:rPr>
                <w:rFonts w:cs="Calibri"/>
                <w:i/>
                <w:sz w:val="20"/>
                <w:szCs w:val="20"/>
              </w:rPr>
            </w:pPr>
            <w:r w:rsidRPr="00E7759A">
              <w:rPr>
                <w:rFonts w:cs="Calibri"/>
                <w:i/>
                <w:sz w:val="20"/>
                <w:szCs w:val="20"/>
              </w:rPr>
              <w:t>+Structure</w:t>
            </w:r>
          </w:p>
        </w:tc>
        <w:tc>
          <w:tcPr>
            <w:tcW w:w="4692" w:type="dxa"/>
            <w:vAlign w:val="center"/>
          </w:tcPr>
          <w:p w14:paraId="1713CC18" w14:textId="77777777" w:rsidR="00115376" w:rsidRPr="00E7759A" w:rsidRDefault="00115376" w:rsidP="00647B68">
            <w:pPr>
              <w:spacing w:after="0"/>
              <w:jc w:val="both"/>
              <w:rPr>
                <w:rFonts w:cs="Calibri"/>
                <w:sz w:val="20"/>
                <w:szCs w:val="20"/>
              </w:rPr>
            </w:pPr>
            <w:r w:rsidRPr="00E7759A">
              <w:rPr>
                <w:rFonts w:cs="Calibri"/>
                <w:sz w:val="20"/>
                <w:szCs w:val="20"/>
              </w:rPr>
              <w:t>Identification de la course.</w:t>
            </w:r>
          </w:p>
        </w:tc>
      </w:tr>
      <w:tr w:rsidR="00115376" w:rsidRPr="00E7759A" w14:paraId="4373EA7D" w14:textId="77777777" w:rsidTr="00647B68">
        <w:tc>
          <w:tcPr>
            <w:tcW w:w="1620" w:type="dxa"/>
            <w:vAlign w:val="center"/>
          </w:tcPr>
          <w:p w14:paraId="4B49B984" w14:textId="188AC9E2" w:rsidR="00115376" w:rsidRPr="006F0C22" w:rsidRDefault="00115376" w:rsidP="00647B68">
            <w:pPr>
              <w:spacing w:after="0"/>
              <w:rPr>
                <w:rFonts w:cs="Calibri"/>
                <w:i/>
                <w:sz w:val="20"/>
                <w:szCs w:val="20"/>
                <w:lang w:val="en-GB"/>
              </w:rPr>
            </w:pPr>
            <w:proofErr w:type="spellStart"/>
            <w:r w:rsidRPr="006F0C22">
              <w:rPr>
                <w:rFonts w:cs="Calibri"/>
                <w:i/>
                <w:sz w:val="20"/>
                <w:szCs w:val="20"/>
                <w:lang w:val="en-GB"/>
              </w:rPr>
              <w:t>JourneyPattern</w:t>
            </w:r>
            <w:r w:rsidRPr="006F0C22">
              <w:rPr>
                <w:rFonts w:cs="Calibri"/>
                <w:i/>
                <w:sz w:val="20"/>
                <w:szCs w:val="20"/>
                <w:lang w:val="en-GB"/>
              </w:rPr>
              <w:softHyphen/>
              <w:t>Info</w:t>
            </w:r>
            <w:proofErr w:type="spellEnd"/>
          </w:p>
        </w:tc>
        <w:tc>
          <w:tcPr>
            <w:tcW w:w="1800" w:type="dxa"/>
            <w:vAlign w:val="center"/>
          </w:tcPr>
          <w:p w14:paraId="665EE5A0" w14:textId="77777777" w:rsidR="00115376" w:rsidRPr="006F0C22" w:rsidRDefault="00115376" w:rsidP="00647B68">
            <w:pPr>
              <w:spacing w:after="0"/>
              <w:rPr>
                <w:rFonts w:cs="Calibri"/>
                <w:b/>
                <w:i/>
                <w:sz w:val="20"/>
                <w:szCs w:val="20"/>
                <w:highlight w:val="lightGray"/>
                <w:lang w:val="en-GB"/>
              </w:rPr>
            </w:pPr>
            <w:r w:rsidRPr="006F0C22">
              <w:rPr>
                <w:rFonts w:cs="Calibri"/>
                <w:b/>
                <w:i/>
                <w:sz w:val="20"/>
                <w:szCs w:val="20"/>
                <w:highlight w:val="lightGray"/>
                <w:lang w:val="en-GB"/>
              </w:rPr>
              <w:t>:::</w:t>
            </w:r>
          </w:p>
        </w:tc>
        <w:tc>
          <w:tcPr>
            <w:tcW w:w="540" w:type="dxa"/>
            <w:vAlign w:val="center"/>
          </w:tcPr>
          <w:p w14:paraId="619C21CF" w14:textId="77777777" w:rsidR="00115376" w:rsidRPr="00E7759A" w:rsidRDefault="00115376" w:rsidP="00647B68">
            <w:pPr>
              <w:spacing w:after="0"/>
              <w:rPr>
                <w:rFonts w:cs="Calibri"/>
                <w:sz w:val="20"/>
                <w:szCs w:val="20"/>
                <w:lang w:val="en-GB"/>
              </w:rPr>
            </w:pPr>
            <w:r w:rsidRPr="00E7759A">
              <w:rPr>
                <w:rFonts w:cs="Calibri"/>
                <w:sz w:val="20"/>
                <w:szCs w:val="20"/>
                <w:lang w:val="en-GB"/>
              </w:rPr>
              <w:t>0:1</w:t>
            </w:r>
          </w:p>
        </w:tc>
        <w:tc>
          <w:tcPr>
            <w:tcW w:w="1980" w:type="dxa"/>
            <w:vAlign w:val="center"/>
          </w:tcPr>
          <w:p w14:paraId="3DC9F79D" w14:textId="77777777" w:rsidR="00115376" w:rsidRPr="00E7759A" w:rsidRDefault="00115376" w:rsidP="00647B68">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Pattern</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4692" w:type="dxa"/>
            <w:vAlign w:val="center"/>
          </w:tcPr>
          <w:p w14:paraId="082D0DB7" w14:textId="77777777" w:rsidR="00115376" w:rsidRPr="00E7759A" w:rsidRDefault="00115376" w:rsidP="00647B68">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Journey</w:t>
            </w:r>
            <w:r w:rsidRPr="00E7759A">
              <w:rPr>
                <w:rFonts w:cs="Calibri"/>
                <w:sz w:val="20"/>
                <w:szCs w:val="20"/>
                <w:lang w:val="en-GB"/>
              </w:rPr>
              <w:softHyphen/>
              <w:t>Pattern</w:t>
            </w:r>
            <w:r w:rsidRPr="00E7759A">
              <w:rPr>
                <w:rFonts w:cs="Calibri"/>
                <w:sz w:val="20"/>
                <w:szCs w:val="20"/>
                <w:lang w:val="en-GB"/>
              </w:rPr>
              <w:softHyphen/>
              <w:t>Info</w:t>
            </w:r>
            <w:r w:rsidRPr="00E7759A">
              <w:rPr>
                <w:rFonts w:cs="Calibri"/>
                <w:sz w:val="20"/>
                <w:szCs w:val="20"/>
                <w:lang w:val="en-GB"/>
              </w:rPr>
              <w:softHyphen/>
              <w:t>Group</w:t>
            </w:r>
            <w:proofErr w:type="spellEnd"/>
            <w:r w:rsidRPr="00E7759A">
              <w:rPr>
                <w:rFonts w:cs="Calibri"/>
                <w:sz w:val="20"/>
                <w:szCs w:val="20"/>
                <w:lang w:val="en-GB"/>
              </w:rPr>
              <w:t>.</w:t>
            </w:r>
          </w:p>
        </w:tc>
      </w:tr>
      <w:tr w:rsidR="00115376" w:rsidRPr="00E7759A" w14:paraId="56ADCC42" w14:textId="77777777" w:rsidTr="00647B68">
        <w:tc>
          <w:tcPr>
            <w:tcW w:w="1620" w:type="dxa"/>
            <w:vAlign w:val="center"/>
          </w:tcPr>
          <w:p w14:paraId="50F7A26A" w14:textId="1F6F9B13" w:rsidR="00115376" w:rsidRPr="006F0C22" w:rsidRDefault="00115376" w:rsidP="00647B68">
            <w:pPr>
              <w:spacing w:after="0"/>
              <w:rPr>
                <w:rFonts w:cs="Calibri"/>
                <w:i/>
                <w:sz w:val="20"/>
                <w:szCs w:val="20"/>
                <w:lang w:val="en-GB"/>
              </w:rPr>
            </w:pPr>
            <w:proofErr w:type="spellStart"/>
            <w:r w:rsidRPr="006F0C22">
              <w:rPr>
                <w:rFonts w:cs="Calibri"/>
                <w:i/>
                <w:sz w:val="20"/>
                <w:szCs w:val="20"/>
                <w:lang w:val="en-GB"/>
              </w:rPr>
              <w:t>VehicleJourney</w:t>
            </w:r>
            <w:r w:rsidRPr="006F0C22">
              <w:rPr>
                <w:rFonts w:cs="Calibri"/>
                <w:i/>
                <w:sz w:val="20"/>
                <w:szCs w:val="20"/>
                <w:lang w:val="en-GB"/>
              </w:rPr>
              <w:softHyphen/>
              <w:t>Info</w:t>
            </w:r>
            <w:proofErr w:type="spellEnd"/>
          </w:p>
        </w:tc>
        <w:tc>
          <w:tcPr>
            <w:tcW w:w="1800" w:type="dxa"/>
            <w:vAlign w:val="center"/>
          </w:tcPr>
          <w:p w14:paraId="471E90A7" w14:textId="77777777" w:rsidR="00115376" w:rsidRPr="006F0C22" w:rsidRDefault="00115376" w:rsidP="00647B68">
            <w:pPr>
              <w:spacing w:after="0"/>
              <w:rPr>
                <w:rFonts w:cs="Calibri"/>
                <w:b/>
                <w:i/>
                <w:sz w:val="20"/>
                <w:szCs w:val="20"/>
                <w:highlight w:val="lightGray"/>
                <w:lang w:val="en-GB"/>
              </w:rPr>
            </w:pPr>
            <w:r w:rsidRPr="006F0C22">
              <w:rPr>
                <w:rFonts w:cs="Calibri"/>
                <w:b/>
                <w:i/>
                <w:sz w:val="20"/>
                <w:szCs w:val="20"/>
                <w:highlight w:val="lightGray"/>
                <w:lang w:val="en-GB"/>
              </w:rPr>
              <w:t>:::</w:t>
            </w:r>
          </w:p>
        </w:tc>
        <w:tc>
          <w:tcPr>
            <w:tcW w:w="540" w:type="dxa"/>
            <w:vAlign w:val="center"/>
          </w:tcPr>
          <w:p w14:paraId="7AA02FD4" w14:textId="77777777" w:rsidR="00115376" w:rsidRPr="00E7759A" w:rsidRDefault="00115376" w:rsidP="00647B68">
            <w:pPr>
              <w:spacing w:after="0"/>
              <w:rPr>
                <w:rFonts w:cs="Calibri"/>
                <w:sz w:val="20"/>
                <w:szCs w:val="20"/>
                <w:lang w:val="en-GB"/>
              </w:rPr>
            </w:pPr>
            <w:r w:rsidRPr="00E7759A">
              <w:rPr>
                <w:rFonts w:cs="Calibri"/>
                <w:sz w:val="20"/>
                <w:szCs w:val="20"/>
                <w:lang w:val="en-GB"/>
              </w:rPr>
              <w:t>0:1</w:t>
            </w:r>
          </w:p>
        </w:tc>
        <w:tc>
          <w:tcPr>
            <w:tcW w:w="1980" w:type="dxa"/>
            <w:vAlign w:val="center"/>
          </w:tcPr>
          <w:p w14:paraId="6E57DE0F" w14:textId="77777777" w:rsidR="00115376" w:rsidRPr="00E7759A" w:rsidRDefault="00115376" w:rsidP="00647B68">
            <w:pPr>
              <w:spacing w:after="0"/>
              <w:rPr>
                <w:rFonts w:cs="Calibri"/>
                <w:i/>
                <w:sz w:val="20"/>
                <w:szCs w:val="20"/>
                <w:lang w:val="en-GB"/>
              </w:rPr>
            </w:pPr>
            <w:proofErr w:type="spellStart"/>
            <w:r w:rsidRPr="00E7759A">
              <w:rPr>
                <w:rFonts w:cs="Calibri"/>
                <w:i/>
                <w:sz w:val="20"/>
                <w:szCs w:val="20"/>
                <w:lang w:val="en-GB"/>
              </w:rPr>
              <w:t>Vehicle</w:t>
            </w:r>
            <w:r w:rsidRPr="00E7759A">
              <w:rPr>
                <w:rFonts w:cs="Calibri"/>
                <w:i/>
                <w:sz w:val="20"/>
                <w:szCs w:val="20"/>
                <w:lang w:val="en-GB"/>
              </w:rPr>
              <w:softHyphen/>
              <w:t>JourneyInfo</w:t>
            </w:r>
            <w:r w:rsidRPr="00E7759A">
              <w:rPr>
                <w:rFonts w:cs="Calibri"/>
                <w:i/>
                <w:sz w:val="20"/>
                <w:szCs w:val="20"/>
                <w:lang w:val="en-GB"/>
              </w:rPr>
              <w:softHyphen/>
              <w:t>Group</w:t>
            </w:r>
            <w:proofErr w:type="spellEnd"/>
          </w:p>
        </w:tc>
        <w:tc>
          <w:tcPr>
            <w:tcW w:w="4692" w:type="dxa"/>
            <w:vAlign w:val="center"/>
          </w:tcPr>
          <w:p w14:paraId="3BEEE401" w14:textId="77777777" w:rsidR="00115376" w:rsidRPr="00E7759A" w:rsidRDefault="00115376" w:rsidP="00647B68">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Vehicle</w:t>
            </w:r>
            <w:r w:rsidRPr="00E7759A">
              <w:rPr>
                <w:rFonts w:cs="Calibri"/>
                <w:sz w:val="20"/>
                <w:szCs w:val="20"/>
                <w:lang w:val="en-GB"/>
              </w:rPr>
              <w:softHyphen/>
              <w:t>JourneyInfo</w:t>
            </w:r>
            <w:r w:rsidRPr="00E7759A">
              <w:rPr>
                <w:rFonts w:cs="Calibri"/>
                <w:sz w:val="20"/>
                <w:szCs w:val="20"/>
                <w:lang w:val="en-GB"/>
              </w:rPr>
              <w:softHyphen/>
              <w:t>Group</w:t>
            </w:r>
            <w:proofErr w:type="spellEnd"/>
            <w:r w:rsidRPr="00E7759A">
              <w:rPr>
                <w:rFonts w:cs="Calibri"/>
                <w:sz w:val="20"/>
                <w:szCs w:val="20"/>
                <w:lang w:val="en-GB"/>
              </w:rPr>
              <w:t>.</w:t>
            </w:r>
          </w:p>
        </w:tc>
      </w:tr>
      <w:tr w:rsidR="00115376" w:rsidRPr="00E7759A" w14:paraId="17A370F4" w14:textId="77777777" w:rsidTr="00647B68">
        <w:trPr>
          <w:hidden/>
        </w:trPr>
        <w:tc>
          <w:tcPr>
            <w:tcW w:w="1620" w:type="dxa"/>
            <w:vAlign w:val="center"/>
          </w:tcPr>
          <w:p w14:paraId="6481EE45" w14:textId="77777777" w:rsidR="00115376" w:rsidRPr="006F0C22" w:rsidRDefault="00115376" w:rsidP="00647B68">
            <w:pPr>
              <w:spacing w:after="0"/>
              <w:rPr>
                <w:rFonts w:cs="Calibri"/>
                <w:i/>
                <w:vanish/>
                <w:sz w:val="20"/>
                <w:szCs w:val="20"/>
                <w:lang w:val="en-GB"/>
              </w:rPr>
            </w:pPr>
            <w:r w:rsidRPr="006F0C22">
              <w:rPr>
                <w:rFonts w:cs="Calibri"/>
                <w:i/>
                <w:vanish/>
                <w:sz w:val="20"/>
                <w:szCs w:val="20"/>
                <w:lang w:val="en-GB"/>
              </w:rPr>
              <w:t>Operational Info</w:t>
            </w:r>
          </w:p>
        </w:tc>
        <w:tc>
          <w:tcPr>
            <w:tcW w:w="1800" w:type="dxa"/>
            <w:vAlign w:val="center"/>
          </w:tcPr>
          <w:p w14:paraId="679EB54A" w14:textId="77777777" w:rsidR="00115376" w:rsidRPr="00E7759A" w:rsidRDefault="00115376" w:rsidP="00647B68">
            <w:pPr>
              <w:spacing w:after="0"/>
              <w:rPr>
                <w:rFonts w:cs="Calibri"/>
                <w:b/>
                <w:i/>
                <w:vanish/>
                <w:sz w:val="20"/>
                <w:szCs w:val="20"/>
                <w:highlight w:val="cyan"/>
                <w:lang w:val="en-GB"/>
              </w:rPr>
            </w:pPr>
            <w:r w:rsidRPr="00E7759A">
              <w:rPr>
                <w:rFonts w:cs="Calibri"/>
                <w:b/>
                <w:i/>
                <w:vanish/>
                <w:sz w:val="20"/>
                <w:szCs w:val="20"/>
                <w:highlight w:val="cyan"/>
                <w:lang w:val="en-GB"/>
              </w:rPr>
              <w:t>:::</w:t>
            </w:r>
          </w:p>
        </w:tc>
        <w:tc>
          <w:tcPr>
            <w:tcW w:w="540" w:type="dxa"/>
            <w:vAlign w:val="center"/>
          </w:tcPr>
          <w:p w14:paraId="4E9DCB1F" w14:textId="77777777" w:rsidR="00115376" w:rsidRPr="00E7759A" w:rsidRDefault="00115376" w:rsidP="00647B68">
            <w:pPr>
              <w:spacing w:after="0"/>
              <w:rPr>
                <w:rFonts w:cs="Calibri"/>
                <w:vanish/>
                <w:sz w:val="20"/>
                <w:szCs w:val="20"/>
                <w:highlight w:val="cyan"/>
                <w:lang w:val="en-GB"/>
              </w:rPr>
            </w:pPr>
            <w:r w:rsidRPr="00E7759A">
              <w:rPr>
                <w:rFonts w:cs="Calibri"/>
                <w:vanish/>
                <w:sz w:val="20"/>
                <w:szCs w:val="20"/>
                <w:highlight w:val="cyan"/>
                <w:lang w:val="en-GB"/>
              </w:rPr>
              <w:t>0:1</w:t>
            </w:r>
          </w:p>
        </w:tc>
        <w:tc>
          <w:tcPr>
            <w:tcW w:w="1980" w:type="dxa"/>
            <w:vAlign w:val="center"/>
          </w:tcPr>
          <w:p w14:paraId="16864C0A" w14:textId="77777777" w:rsidR="00115376" w:rsidRPr="00E7759A" w:rsidRDefault="00115376" w:rsidP="00647B68">
            <w:pPr>
              <w:spacing w:after="0"/>
              <w:rPr>
                <w:rFonts w:cs="Calibri"/>
                <w:i/>
                <w:vanish/>
                <w:sz w:val="20"/>
                <w:szCs w:val="20"/>
                <w:highlight w:val="cyan"/>
                <w:lang w:val="en-GB"/>
              </w:rPr>
            </w:pPr>
            <w:r w:rsidRPr="00E7759A">
              <w:rPr>
                <w:rFonts w:cs="Calibri"/>
                <w:i/>
                <w:vanish/>
                <w:sz w:val="20"/>
                <w:szCs w:val="20"/>
                <w:highlight w:val="cyan"/>
                <w:lang w:val="en-GB"/>
              </w:rPr>
              <w:t>Operational_</w:t>
            </w:r>
            <w:r w:rsidRPr="00E7759A">
              <w:rPr>
                <w:rFonts w:cs="Calibri"/>
                <w:i/>
                <w:vanish/>
                <w:spacing w:val="-6"/>
                <w:sz w:val="20"/>
                <w:szCs w:val="20"/>
                <w:highlight w:val="cyan"/>
                <w:lang w:val="en-GB"/>
              </w:rPr>
              <w:softHyphen/>
            </w:r>
            <w:proofErr w:type="spellStart"/>
            <w:r w:rsidRPr="00E7759A">
              <w:rPr>
                <w:rFonts w:cs="Calibri"/>
                <w:i/>
                <w:vanish/>
                <w:sz w:val="20"/>
                <w:szCs w:val="20"/>
                <w:highlight w:val="cyan"/>
                <w:lang w:val="en-GB"/>
              </w:rPr>
              <w:t>Info</w:t>
            </w:r>
            <w:r w:rsidRPr="00E7759A">
              <w:rPr>
                <w:rFonts w:cs="Calibri"/>
                <w:i/>
                <w:vanish/>
                <w:sz w:val="20"/>
                <w:szCs w:val="20"/>
                <w:highlight w:val="cyan"/>
                <w:lang w:val="en-GB"/>
              </w:rPr>
              <w:softHyphen/>
              <w:t>Group</w:t>
            </w:r>
            <w:proofErr w:type="spellEnd"/>
          </w:p>
        </w:tc>
        <w:tc>
          <w:tcPr>
            <w:tcW w:w="4692" w:type="dxa"/>
            <w:vAlign w:val="center"/>
          </w:tcPr>
          <w:p w14:paraId="391FE510" w14:textId="77777777" w:rsidR="00115376" w:rsidRPr="00E7759A" w:rsidRDefault="00115376" w:rsidP="00647B68">
            <w:pPr>
              <w:spacing w:after="0"/>
              <w:jc w:val="both"/>
              <w:rPr>
                <w:rFonts w:cs="Calibri"/>
                <w:vanish/>
                <w:sz w:val="20"/>
                <w:szCs w:val="20"/>
                <w:lang w:val="en-GB"/>
              </w:rPr>
            </w:pPr>
            <w:r w:rsidRPr="00E7759A">
              <w:rPr>
                <w:rFonts w:cs="Calibri"/>
                <w:vanish/>
                <w:sz w:val="20"/>
                <w:szCs w:val="20"/>
                <w:highlight w:val="cyan"/>
                <w:lang w:val="en-GB"/>
              </w:rPr>
              <w:t xml:space="preserve">See SIRI Part 2 </w:t>
            </w:r>
            <w:proofErr w:type="spellStart"/>
            <w:r w:rsidRPr="00E7759A">
              <w:rPr>
                <w:rFonts w:cs="Calibri"/>
                <w:vanish/>
                <w:sz w:val="20"/>
                <w:szCs w:val="20"/>
                <w:highlight w:val="cyan"/>
                <w:lang w:val="en-GB"/>
              </w:rPr>
              <w:t>Operational</w:t>
            </w:r>
            <w:r w:rsidRPr="00E7759A">
              <w:rPr>
                <w:rFonts w:cs="Calibri"/>
                <w:vanish/>
                <w:sz w:val="20"/>
                <w:szCs w:val="20"/>
                <w:highlight w:val="cyan"/>
                <w:lang w:val="en-GB"/>
              </w:rPr>
              <w:softHyphen/>
              <w:t>Info</w:t>
            </w:r>
            <w:r w:rsidRPr="00E7759A">
              <w:rPr>
                <w:rFonts w:cs="Calibri"/>
                <w:vanish/>
                <w:sz w:val="20"/>
                <w:szCs w:val="20"/>
                <w:highlight w:val="cyan"/>
                <w:lang w:val="en-GB"/>
              </w:rPr>
              <w:softHyphen/>
              <w:t>Group</w:t>
            </w:r>
            <w:proofErr w:type="spellEnd"/>
            <w:r w:rsidRPr="00E7759A">
              <w:rPr>
                <w:rFonts w:cs="Calibri"/>
                <w:vanish/>
                <w:sz w:val="20"/>
                <w:szCs w:val="20"/>
                <w:highlight w:val="cyan"/>
                <w:lang w:val="en-GB"/>
              </w:rPr>
              <w:t>.</w:t>
            </w:r>
          </w:p>
        </w:tc>
      </w:tr>
      <w:tr w:rsidR="00115376" w:rsidRPr="00E7759A" w14:paraId="50B30960" w14:textId="77777777" w:rsidTr="00647B68">
        <w:trPr>
          <w:trHeight w:val="443"/>
        </w:trPr>
        <w:tc>
          <w:tcPr>
            <w:tcW w:w="1620" w:type="dxa"/>
            <w:vAlign w:val="center"/>
          </w:tcPr>
          <w:p w14:paraId="743107D2" w14:textId="179CF5AE" w:rsidR="00115376" w:rsidRPr="006F0C22" w:rsidRDefault="00115376" w:rsidP="00647B68">
            <w:pPr>
              <w:spacing w:after="0"/>
              <w:rPr>
                <w:rFonts w:cs="Calibri"/>
                <w:i/>
                <w:sz w:val="20"/>
                <w:szCs w:val="20"/>
                <w:lang w:val="en-GB"/>
              </w:rPr>
            </w:pPr>
            <w:proofErr w:type="spellStart"/>
            <w:r w:rsidRPr="006F0C22">
              <w:rPr>
                <w:rFonts w:cs="Calibri"/>
                <w:i/>
                <w:sz w:val="20"/>
                <w:szCs w:val="20"/>
                <w:lang w:val="en-GB"/>
              </w:rPr>
              <w:t>DisruptionGroup</w:t>
            </w:r>
            <w:proofErr w:type="spellEnd"/>
          </w:p>
        </w:tc>
        <w:tc>
          <w:tcPr>
            <w:tcW w:w="1800" w:type="dxa"/>
            <w:vAlign w:val="center"/>
          </w:tcPr>
          <w:p w14:paraId="1805F28F" w14:textId="77777777" w:rsidR="00115376" w:rsidRPr="00E7759A" w:rsidRDefault="00115376" w:rsidP="00647B68">
            <w:pPr>
              <w:spacing w:after="0"/>
              <w:rPr>
                <w:rFonts w:cs="Calibri"/>
                <w:b/>
                <w:i/>
                <w:sz w:val="20"/>
                <w:szCs w:val="20"/>
                <w:lang w:val="en-GB"/>
              </w:rPr>
            </w:pPr>
            <w:r w:rsidRPr="00E7759A">
              <w:rPr>
                <w:rFonts w:cs="Calibri"/>
                <w:b/>
                <w:i/>
                <w:sz w:val="20"/>
                <w:szCs w:val="20"/>
                <w:lang w:val="en-GB"/>
              </w:rPr>
              <w:t>:::</w:t>
            </w:r>
          </w:p>
        </w:tc>
        <w:tc>
          <w:tcPr>
            <w:tcW w:w="540" w:type="dxa"/>
            <w:vAlign w:val="center"/>
          </w:tcPr>
          <w:p w14:paraId="373727C0" w14:textId="77777777" w:rsidR="00115376" w:rsidRPr="00E7759A" w:rsidRDefault="00115376" w:rsidP="00647B68">
            <w:pPr>
              <w:spacing w:after="0"/>
              <w:rPr>
                <w:rFonts w:cs="Calibri"/>
                <w:sz w:val="20"/>
                <w:szCs w:val="20"/>
                <w:lang w:val="en-GB"/>
              </w:rPr>
            </w:pPr>
            <w:r w:rsidRPr="00E7759A">
              <w:rPr>
                <w:rFonts w:cs="Calibri"/>
                <w:sz w:val="20"/>
                <w:szCs w:val="20"/>
                <w:lang w:val="en-GB"/>
              </w:rPr>
              <w:t>0:1</w:t>
            </w:r>
          </w:p>
        </w:tc>
        <w:tc>
          <w:tcPr>
            <w:tcW w:w="1980" w:type="dxa"/>
            <w:vAlign w:val="center"/>
          </w:tcPr>
          <w:p w14:paraId="59FCB562" w14:textId="77777777" w:rsidR="00115376" w:rsidRPr="00E7759A" w:rsidRDefault="00115376" w:rsidP="00647B68">
            <w:pPr>
              <w:spacing w:after="0"/>
              <w:rPr>
                <w:rFonts w:cs="Calibri"/>
                <w:i/>
                <w:sz w:val="20"/>
                <w:szCs w:val="20"/>
                <w:lang w:val="en-GB"/>
              </w:rPr>
            </w:pPr>
            <w:proofErr w:type="spellStart"/>
            <w:r w:rsidRPr="00E7759A">
              <w:rPr>
                <w:rFonts w:cs="Calibri"/>
                <w:i/>
                <w:sz w:val="20"/>
                <w:szCs w:val="20"/>
                <w:lang w:val="en-GB"/>
              </w:rPr>
              <w:t>Disruption</w:t>
            </w:r>
            <w:r w:rsidRPr="00E7759A">
              <w:rPr>
                <w:rFonts w:cs="Calibri"/>
                <w:i/>
                <w:sz w:val="20"/>
                <w:szCs w:val="20"/>
                <w:lang w:val="en-GB"/>
              </w:rPr>
              <w:softHyphen/>
              <w:t>Group</w:t>
            </w:r>
            <w:proofErr w:type="spellEnd"/>
          </w:p>
        </w:tc>
        <w:tc>
          <w:tcPr>
            <w:tcW w:w="4692" w:type="dxa"/>
            <w:vAlign w:val="center"/>
          </w:tcPr>
          <w:p w14:paraId="4EC75920" w14:textId="77777777" w:rsidR="00115376" w:rsidRPr="00E7759A" w:rsidRDefault="00115376" w:rsidP="00647B68">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DisruptiomInfo</w:t>
            </w:r>
            <w:r w:rsidRPr="00E7759A">
              <w:rPr>
                <w:rFonts w:cs="Calibri"/>
                <w:sz w:val="20"/>
                <w:szCs w:val="20"/>
                <w:lang w:val="en-GB"/>
              </w:rPr>
              <w:softHyphen/>
              <w:t>Group</w:t>
            </w:r>
            <w:proofErr w:type="spellEnd"/>
          </w:p>
        </w:tc>
      </w:tr>
      <w:tr w:rsidR="00115376" w:rsidRPr="00E32CB2" w14:paraId="19C28C9B" w14:textId="77777777" w:rsidTr="00647B68">
        <w:tc>
          <w:tcPr>
            <w:tcW w:w="1620" w:type="dxa"/>
            <w:vAlign w:val="center"/>
          </w:tcPr>
          <w:p w14:paraId="7F7B7F2A" w14:textId="77777777" w:rsidR="00115376" w:rsidRPr="006F0C22" w:rsidRDefault="00115376" w:rsidP="00647B68">
            <w:pPr>
              <w:spacing w:after="0"/>
              <w:rPr>
                <w:rFonts w:cs="Calibri"/>
                <w:i/>
                <w:sz w:val="20"/>
                <w:szCs w:val="20"/>
                <w:lang w:val="en-GB"/>
              </w:rPr>
            </w:pPr>
            <w:r w:rsidRPr="006F0C22">
              <w:rPr>
                <w:rFonts w:cs="Calibri"/>
                <w:i/>
                <w:sz w:val="20"/>
                <w:szCs w:val="20"/>
                <w:lang w:val="en-GB"/>
              </w:rPr>
              <w:t xml:space="preserve">Progress </w:t>
            </w:r>
          </w:p>
        </w:tc>
        <w:tc>
          <w:tcPr>
            <w:tcW w:w="1800" w:type="dxa"/>
            <w:vAlign w:val="center"/>
          </w:tcPr>
          <w:p w14:paraId="3FCA5F8D" w14:textId="77777777" w:rsidR="00115376" w:rsidRPr="006F0C22" w:rsidRDefault="00115376" w:rsidP="00647B68">
            <w:pPr>
              <w:spacing w:after="0"/>
              <w:rPr>
                <w:rFonts w:cs="Calibri"/>
                <w:b/>
                <w:i/>
                <w:sz w:val="20"/>
                <w:szCs w:val="20"/>
                <w:highlight w:val="lightGray"/>
                <w:lang w:val="en-GB"/>
              </w:rPr>
            </w:pPr>
            <w:r w:rsidRPr="006F0C22">
              <w:rPr>
                <w:rFonts w:cs="Calibri"/>
                <w:b/>
                <w:i/>
                <w:sz w:val="20"/>
                <w:szCs w:val="20"/>
                <w:highlight w:val="lightGray"/>
                <w:lang w:val="en-GB"/>
              </w:rPr>
              <w:t>Monitored</w:t>
            </w:r>
          </w:p>
        </w:tc>
        <w:tc>
          <w:tcPr>
            <w:tcW w:w="540" w:type="dxa"/>
            <w:vAlign w:val="center"/>
          </w:tcPr>
          <w:p w14:paraId="51C07046" w14:textId="77777777" w:rsidR="00115376" w:rsidRPr="00E7759A" w:rsidRDefault="00115376" w:rsidP="00647B68">
            <w:pPr>
              <w:spacing w:after="0"/>
              <w:rPr>
                <w:rFonts w:cs="Calibri"/>
                <w:sz w:val="20"/>
                <w:szCs w:val="20"/>
                <w:lang w:val="en-GB"/>
              </w:rPr>
            </w:pPr>
            <w:r w:rsidRPr="00E7759A">
              <w:rPr>
                <w:rFonts w:cs="Calibri"/>
                <w:sz w:val="20"/>
                <w:szCs w:val="20"/>
                <w:lang w:val="en-GB"/>
              </w:rPr>
              <w:t>0:1</w:t>
            </w:r>
          </w:p>
        </w:tc>
        <w:tc>
          <w:tcPr>
            <w:tcW w:w="1980" w:type="dxa"/>
            <w:vAlign w:val="center"/>
          </w:tcPr>
          <w:p w14:paraId="5EA01547" w14:textId="77777777" w:rsidR="00115376" w:rsidRPr="00E7759A" w:rsidRDefault="00115376" w:rsidP="00647B68">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4692" w:type="dxa"/>
            <w:vAlign w:val="center"/>
          </w:tcPr>
          <w:p w14:paraId="3E5D3B8E"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Signale si l’information temps réel est disponible (oui par défaut).</w:t>
            </w:r>
          </w:p>
        </w:tc>
      </w:tr>
      <w:tr w:rsidR="00115376" w:rsidRPr="00E32CB2" w14:paraId="24AA6B04" w14:textId="77777777" w:rsidTr="00647B68">
        <w:tc>
          <w:tcPr>
            <w:tcW w:w="1620" w:type="dxa"/>
            <w:vAlign w:val="center"/>
          </w:tcPr>
          <w:p w14:paraId="5798DDDD" w14:textId="77777777" w:rsidR="00115376" w:rsidRPr="006F0C22" w:rsidRDefault="00115376" w:rsidP="00647B68">
            <w:pPr>
              <w:spacing w:after="0"/>
              <w:rPr>
                <w:rFonts w:cs="Calibri"/>
                <w:i/>
                <w:sz w:val="20"/>
                <w:szCs w:val="20"/>
                <w:lang w:val="en-GB"/>
              </w:rPr>
            </w:pPr>
            <w:r w:rsidRPr="006F0C22">
              <w:rPr>
                <w:rFonts w:cs="Calibri"/>
                <w:i/>
                <w:sz w:val="20"/>
                <w:szCs w:val="20"/>
                <w:lang w:val="en-GB"/>
              </w:rPr>
              <w:t>Call Times</w:t>
            </w:r>
          </w:p>
        </w:tc>
        <w:tc>
          <w:tcPr>
            <w:tcW w:w="1800" w:type="dxa"/>
            <w:vAlign w:val="center"/>
          </w:tcPr>
          <w:p w14:paraId="1E845309" w14:textId="77777777" w:rsidR="00115376" w:rsidRPr="006F0C22" w:rsidRDefault="00115376" w:rsidP="00647B68">
            <w:pPr>
              <w:spacing w:after="0"/>
              <w:rPr>
                <w:rFonts w:cs="Calibri"/>
                <w:b/>
                <w:i/>
                <w:sz w:val="20"/>
                <w:szCs w:val="20"/>
                <w:highlight w:val="lightGray"/>
                <w:lang w:val="en-GB"/>
              </w:rPr>
            </w:pPr>
            <w:proofErr w:type="spellStart"/>
            <w:r w:rsidRPr="006F0C22">
              <w:rPr>
                <w:rFonts w:cs="Calibri"/>
                <w:b/>
                <w:i/>
                <w:sz w:val="20"/>
                <w:szCs w:val="20"/>
                <w:highlight w:val="lightGray"/>
                <w:lang w:val="en-GB"/>
              </w:rPr>
              <w:t>Aimed</w:t>
            </w:r>
            <w:r w:rsidRPr="006F0C22">
              <w:rPr>
                <w:rFonts w:eastAsia="MS Mincho" w:cs="Calibri"/>
                <w:b/>
                <w:i/>
                <w:sz w:val="20"/>
                <w:szCs w:val="20"/>
                <w:highlight w:val="lightGray"/>
                <w:lang w:val="en-GB"/>
              </w:rPr>
              <w:softHyphen/>
            </w:r>
            <w:r w:rsidRPr="006F0C22">
              <w:rPr>
                <w:rFonts w:cs="Calibri"/>
                <w:b/>
                <w:i/>
                <w:sz w:val="20"/>
                <w:szCs w:val="20"/>
                <w:highlight w:val="lightGray"/>
                <w:lang w:val="en-GB"/>
              </w:rPr>
              <w:t>Arrival</w:t>
            </w:r>
            <w:r w:rsidRPr="006F0C22">
              <w:rPr>
                <w:rFonts w:eastAsia="MS Mincho" w:cs="Calibri"/>
                <w:b/>
                <w:i/>
                <w:sz w:val="20"/>
                <w:szCs w:val="20"/>
                <w:highlight w:val="lightGray"/>
                <w:lang w:val="en-GB"/>
              </w:rPr>
              <w:softHyphen/>
            </w:r>
            <w:r w:rsidRPr="006F0C22">
              <w:rPr>
                <w:rFonts w:cs="Calibri"/>
                <w:b/>
                <w:i/>
                <w:sz w:val="20"/>
                <w:szCs w:val="20"/>
                <w:highlight w:val="lightGray"/>
                <w:lang w:val="en-GB"/>
              </w:rPr>
              <w:t>Time</w:t>
            </w:r>
            <w:proofErr w:type="spellEnd"/>
          </w:p>
        </w:tc>
        <w:tc>
          <w:tcPr>
            <w:tcW w:w="540" w:type="dxa"/>
            <w:vAlign w:val="center"/>
          </w:tcPr>
          <w:p w14:paraId="55723B63" w14:textId="77777777" w:rsidR="00115376" w:rsidRPr="00E7759A" w:rsidRDefault="00115376" w:rsidP="00647B68">
            <w:pPr>
              <w:spacing w:after="0"/>
              <w:rPr>
                <w:rFonts w:cs="Calibri"/>
                <w:sz w:val="20"/>
                <w:szCs w:val="20"/>
              </w:rPr>
            </w:pPr>
            <w:r w:rsidRPr="00E7759A">
              <w:rPr>
                <w:rFonts w:cs="Calibri"/>
                <w:sz w:val="20"/>
                <w:szCs w:val="20"/>
              </w:rPr>
              <w:t>0:1</w:t>
            </w:r>
          </w:p>
        </w:tc>
        <w:tc>
          <w:tcPr>
            <w:tcW w:w="1980" w:type="dxa"/>
            <w:vAlign w:val="center"/>
          </w:tcPr>
          <w:p w14:paraId="1A5D2ADF" w14:textId="77777777" w:rsidR="00115376" w:rsidRPr="00E7759A" w:rsidRDefault="00115376" w:rsidP="00647B68">
            <w:pPr>
              <w:spacing w:after="0"/>
              <w:rPr>
                <w:rFonts w:cs="Calibri"/>
                <w:i/>
                <w:sz w:val="20"/>
                <w:szCs w:val="20"/>
              </w:rPr>
            </w:pPr>
            <w:proofErr w:type="spellStart"/>
            <w:proofErr w:type="gramStart"/>
            <w:r w:rsidRPr="00E7759A">
              <w:rPr>
                <w:rFonts w:cs="Calibri"/>
                <w:i/>
                <w:sz w:val="20"/>
                <w:szCs w:val="20"/>
              </w:rPr>
              <w:t>xsd:dateTime</w:t>
            </w:r>
            <w:proofErr w:type="spellEnd"/>
            <w:proofErr w:type="gramEnd"/>
          </w:p>
        </w:tc>
        <w:tc>
          <w:tcPr>
            <w:tcW w:w="4692" w:type="dxa"/>
            <w:vAlign w:val="center"/>
          </w:tcPr>
          <w:p w14:paraId="034261B1"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Heure d’arrivée prévue à l’arrêt.</w:t>
            </w:r>
          </w:p>
        </w:tc>
      </w:tr>
      <w:tr w:rsidR="00115376" w:rsidRPr="00E32CB2" w14:paraId="01889F96" w14:textId="77777777" w:rsidTr="00647B68">
        <w:tc>
          <w:tcPr>
            <w:tcW w:w="1620" w:type="dxa"/>
            <w:vAlign w:val="center"/>
          </w:tcPr>
          <w:p w14:paraId="38D83646" w14:textId="77777777" w:rsidR="00115376" w:rsidRPr="00E7759A" w:rsidRDefault="00115376" w:rsidP="00647B68">
            <w:pPr>
              <w:spacing w:after="0"/>
              <w:rPr>
                <w:rFonts w:cs="Calibri"/>
                <w:i/>
                <w:sz w:val="20"/>
                <w:szCs w:val="20"/>
                <w:lang w:val="en-GB"/>
              </w:rPr>
            </w:pPr>
            <w:r w:rsidRPr="00E7759A">
              <w:rPr>
                <w:rFonts w:cs="Calibri"/>
                <w:i/>
                <w:sz w:val="20"/>
                <w:szCs w:val="20"/>
                <w:lang w:val="en-GB"/>
              </w:rPr>
              <w:t>any</w:t>
            </w:r>
          </w:p>
        </w:tc>
        <w:tc>
          <w:tcPr>
            <w:tcW w:w="1800" w:type="dxa"/>
            <w:vAlign w:val="center"/>
          </w:tcPr>
          <w:p w14:paraId="59A6E04A" w14:textId="77777777" w:rsidR="00115376" w:rsidRPr="006F0C22" w:rsidRDefault="00115376" w:rsidP="00647B68">
            <w:pPr>
              <w:spacing w:after="0"/>
              <w:rPr>
                <w:rFonts w:cs="Calibri"/>
                <w:b/>
                <w:i/>
                <w:sz w:val="20"/>
                <w:szCs w:val="20"/>
                <w:highlight w:val="lightGray"/>
                <w:lang w:val="en-GB"/>
              </w:rPr>
            </w:pPr>
            <w:r w:rsidRPr="006F0C22">
              <w:rPr>
                <w:rFonts w:cs="Calibri"/>
                <w:b/>
                <w:i/>
                <w:sz w:val="20"/>
                <w:szCs w:val="20"/>
                <w:highlight w:val="lightGray"/>
                <w:lang w:val="en-GB"/>
              </w:rPr>
              <w:t>Extensions</w:t>
            </w:r>
          </w:p>
        </w:tc>
        <w:tc>
          <w:tcPr>
            <w:tcW w:w="540" w:type="dxa"/>
            <w:vAlign w:val="center"/>
          </w:tcPr>
          <w:p w14:paraId="71F74DF2" w14:textId="77777777" w:rsidR="00115376" w:rsidRPr="00E7759A" w:rsidRDefault="00115376" w:rsidP="00647B68">
            <w:pPr>
              <w:spacing w:after="0"/>
              <w:rPr>
                <w:rFonts w:cs="Calibri"/>
                <w:i/>
                <w:sz w:val="20"/>
                <w:szCs w:val="20"/>
                <w:lang w:val="en-GB"/>
              </w:rPr>
            </w:pPr>
            <w:r w:rsidRPr="00E7759A">
              <w:rPr>
                <w:rFonts w:cs="Calibri"/>
                <w:i/>
                <w:sz w:val="20"/>
                <w:szCs w:val="20"/>
                <w:lang w:val="en-GB"/>
              </w:rPr>
              <w:t>0:1</w:t>
            </w:r>
          </w:p>
        </w:tc>
        <w:tc>
          <w:tcPr>
            <w:tcW w:w="1980" w:type="dxa"/>
            <w:vAlign w:val="center"/>
          </w:tcPr>
          <w:p w14:paraId="37763FAA" w14:textId="77777777" w:rsidR="00115376" w:rsidRPr="00E7759A" w:rsidRDefault="00115376" w:rsidP="00647B68">
            <w:pPr>
              <w:spacing w:after="0"/>
              <w:rPr>
                <w:rFonts w:cs="Calibri"/>
                <w:i/>
                <w:sz w:val="20"/>
                <w:szCs w:val="20"/>
                <w:lang w:val="en-GB"/>
              </w:rPr>
            </w:pPr>
            <w:r w:rsidRPr="00E7759A">
              <w:rPr>
                <w:rFonts w:cs="Calibri"/>
                <w:i/>
                <w:sz w:val="20"/>
                <w:szCs w:val="20"/>
                <w:lang w:val="en-GB"/>
              </w:rPr>
              <w:t>any</w:t>
            </w:r>
          </w:p>
        </w:tc>
        <w:tc>
          <w:tcPr>
            <w:tcW w:w="4692" w:type="dxa"/>
            <w:vAlign w:val="center"/>
          </w:tcPr>
          <w:p w14:paraId="4E75353F" w14:textId="5F278886" w:rsidR="00115376" w:rsidRPr="00E7759A" w:rsidRDefault="003A2183" w:rsidP="00894B17">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715EEDF8" w14:textId="77777777" w:rsidR="00115376" w:rsidRDefault="00115376" w:rsidP="006F0C22">
      <w:pPr>
        <w:pStyle w:val="Titre5"/>
        <w:keepNext w:val="0"/>
        <w:widowControl w:val="0"/>
        <w:suppressAutoHyphens w:val="0"/>
      </w:pPr>
      <w:bookmarkStart w:id="293" w:name="_Toc444249828"/>
      <w:r>
        <w:t xml:space="preserve">Structure </w:t>
      </w:r>
      <w:proofErr w:type="spellStart"/>
      <w:r>
        <w:t>MonitoredFeederArrivalCancellation</w:t>
      </w:r>
      <w:bookmarkEnd w:id="293"/>
      <w:proofErr w:type="spellEnd"/>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0"/>
        <w:gridCol w:w="1814"/>
        <w:gridCol w:w="567"/>
        <w:gridCol w:w="1842"/>
        <w:gridCol w:w="5529"/>
      </w:tblGrid>
      <w:tr w:rsidR="00115376" w:rsidRPr="00E7759A" w14:paraId="0A04DD93" w14:textId="77777777" w:rsidTr="00647B68">
        <w:tc>
          <w:tcPr>
            <w:tcW w:w="3261" w:type="dxa"/>
            <w:gridSpan w:val="3"/>
            <w:vAlign w:val="center"/>
          </w:tcPr>
          <w:p w14:paraId="61DC30F0"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MonitoredFeederArrival</w:t>
            </w:r>
            <w:r w:rsidRPr="00E7759A">
              <w:rPr>
                <w:rFonts w:cs="Calibri"/>
                <w:b/>
                <w:i/>
                <w:sz w:val="20"/>
                <w:szCs w:val="20"/>
                <w:highlight w:val="lightGray"/>
                <w:lang w:val="en-GB"/>
              </w:rPr>
              <w:softHyphen/>
              <w:t>Cancellation</w:t>
            </w:r>
            <w:proofErr w:type="spellEnd"/>
          </w:p>
        </w:tc>
        <w:tc>
          <w:tcPr>
            <w:tcW w:w="1842" w:type="dxa"/>
            <w:vAlign w:val="center"/>
          </w:tcPr>
          <w:p w14:paraId="574E5781" w14:textId="77777777" w:rsidR="00115376" w:rsidRPr="00E7759A" w:rsidRDefault="00115376" w:rsidP="00647B68">
            <w:pPr>
              <w:spacing w:after="0"/>
              <w:rPr>
                <w:rFonts w:cs="Calibri"/>
                <w:i/>
                <w:sz w:val="20"/>
                <w:szCs w:val="20"/>
              </w:rPr>
            </w:pPr>
            <w:r w:rsidRPr="00E7759A">
              <w:rPr>
                <w:rFonts w:cs="Calibri"/>
                <w:i/>
                <w:sz w:val="20"/>
                <w:szCs w:val="20"/>
              </w:rPr>
              <w:t>+Structure</w:t>
            </w:r>
          </w:p>
        </w:tc>
        <w:tc>
          <w:tcPr>
            <w:tcW w:w="5529" w:type="dxa"/>
            <w:vAlign w:val="center"/>
          </w:tcPr>
          <w:p w14:paraId="737FD46A" w14:textId="77777777" w:rsidR="00115376" w:rsidRPr="00E7759A" w:rsidRDefault="00115376" w:rsidP="00647B68">
            <w:pPr>
              <w:spacing w:after="0"/>
              <w:jc w:val="both"/>
              <w:rPr>
                <w:rFonts w:cs="Calibri"/>
                <w:sz w:val="20"/>
                <w:szCs w:val="20"/>
              </w:rPr>
            </w:pPr>
            <w:r w:rsidRPr="00E7759A">
              <w:rPr>
                <w:rFonts w:cs="Calibri"/>
                <w:sz w:val="20"/>
                <w:szCs w:val="20"/>
              </w:rPr>
              <w:t xml:space="preserve">Information </w:t>
            </w:r>
            <w:proofErr w:type="spellStart"/>
            <w:r w:rsidRPr="00E7759A">
              <w:rPr>
                <w:rFonts w:cs="Calibri"/>
                <w:sz w:val="20"/>
                <w:szCs w:val="20"/>
              </w:rPr>
              <w:t>d’annulation</w:t>
            </w:r>
            <w:proofErr w:type="spellEnd"/>
            <w:r w:rsidRPr="00E7759A">
              <w:rPr>
                <w:rFonts w:cs="Calibri"/>
                <w:sz w:val="20"/>
                <w:szCs w:val="20"/>
              </w:rPr>
              <w:t xml:space="preserve"> de course</w:t>
            </w:r>
          </w:p>
        </w:tc>
      </w:tr>
      <w:tr w:rsidR="00115376" w:rsidRPr="00E32CB2" w14:paraId="151889FA" w14:textId="77777777" w:rsidTr="006F0C22">
        <w:tc>
          <w:tcPr>
            <w:tcW w:w="880" w:type="dxa"/>
            <w:vAlign w:val="center"/>
          </w:tcPr>
          <w:p w14:paraId="77B4F5A3" w14:textId="77777777" w:rsidR="00115376" w:rsidRPr="00E7759A" w:rsidRDefault="00115376" w:rsidP="00647B68">
            <w:pPr>
              <w:spacing w:after="0"/>
              <w:rPr>
                <w:rFonts w:cs="Calibri"/>
                <w:i/>
                <w:sz w:val="20"/>
                <w:szCs w:val="20"/>
                <w:lang w:val="en-GB"/>
              </w:rPr>
            </w:pPr>
            <w:r w:rsidRPr="00E7759A">
              <w:rPr>
                <w:rFonts w:cs="Calibri"/>
                <w:i/>
                <w:sz w:val="20"/>
                <w:szCs w:val="20"/>
                <w:lang w:val="en-GB"/>
              </w:rPr>
              <w:t>Log</w:t>
            </w:r>
          </w:p>
        </w:tc>
        <w:tc>
          <w:tcPr>
            <w:tcW w:w="1814" w:type="dxa"/>
            <w:vAlign w:val="center"/>
          </w:tcPr>
          <w:p w14:paraId="744078FB"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Recorded</w:t>
            </w:r>
            <w:r w:rsidRPr="00E7759A">
              <w:rPr>
                <w:rFonts w:cs="Calibri"/>
                <w:b/>
                <w:i/>
                <w:sz w:val="20"/>
                <w:szCs w:val="20"/>
                <w:highlight w:val="lightGray"/>
                <w:lang w:val="en-GB"/>
              </w:rPr>
              <w:softHyphen/>
              <w:t>AtTime</w:t>
            </w:r>
            <w:proofErr w:type="spellEnd"/>
          </w:p>
        </w:tc>
        <w:tc>
          <w:tcPr>
            <w:tcW w:w="567" w:type="dxa"/>
            <w:vAlign w:val="center"/>
          </w:tcPr>
          <w:p w14:paraId="686E1E4E" w14:textId="77777777" w:rsidR="00115376" w:rsidRPr="00E7759A" w:rsidRDefault="00115376" w:rsidP="00647B68">
            <w:pPr>
              <w:spacing w:after="0"/>
              <w:rPr>
                <w:rFonts w:cs="Calibri"/>
                <w:sz w:val="20"/>
                <w:szCs w:val="20"/>
                <w:lang w:val="en-GB"/>
              </w:rPr>
            </w:pPr>
            <w:r w:rsidRPr="00E7759A">
              <w:rPr>
                <w:rFonts w:cs="Calibri"/>
                <w:sz w:val="20"/>
                <w:szCs w:val="20"/>
                <w:lang w:val="en-GB"/>
              </w:rPr>
              <w:t>1:1</w:t>
            </w:r>
          </w:p>
        </w:tc>
        <w:tc>
          <w:tcPr>
            <w:tcW w:w="1842" w:type="dxa"/>
            <w:vAlign w:val="center"/>
          </w:tcPr>
          <w:p w14:paraId="638D908B" w14:textId="77777777" w:rsidR="00115376" w:rsidRPr="00E7759A" w:rsidRDefault="00115376" w:rsidP="00647B68">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529" w:type="dxa"/>
            <w:vAlign w:val="center"/>
          </w:tcPr>
          <w:p w14:paraId="48EF0827"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Date et heure auxquelles ces données ont été produites/enregistrées.</w:t>
            </w:r>
          </w:p>
        </w:tc>
      </w:tr>
      <w:tr w:rsidR="00115376" w:rsidRPr="00E32CB2" w14:paraId="700D1162" w14:textId="77777777" w:rsidTr="006F0C22">
        <w:tc>
          <w:tcPr>
            <w:tcW w:w="880" w:type="dxa"/>
            <w:vAlign w:val="center"/>
          </w:tcPr>
          <w:p w14:paraId="6971EC12" w14:textId="77777777" w:rsidR="00115376" w:rsidRPr="00E7759A" w:rsidRDefault="00115376" w:rsidP="00647B68">
            <w:pPr>
              <w:spacing w:after="0"/>
              <w:rPr>
                <w:rFonts w:cs="Calibri"/>
                <w:i/>
                <w:sz w:val="20"/>
                <w:szCs w:val="20"/>
                <w:lang w:val="en-GB"/>
              </w:rPr>
            </w:pPr>
            <w:r w:rsidRPr="00E7759A">
              <w:rPr>
                <w:rFonts w:cs="Calibri"/>
                <w:i/>
                <w:sz w:val="20"/>
                <w:szCs w:val="20"/>
                <w:lang w:val="en-GB"/>
              </w:rPr>
              <w:t>Identity</w:t>
            </w:r>
          </w:p>
        </w:tc>
        <w:tc>
          <w:tcPr>
            <w:tcW w:w="1814" w:type="dxa"/>
            <w:vAlign w:val="center"/>
          </w:tcPr>
          <w:p w14:paraId="527A6DD7"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ItemRef</w:t>
            </w:r>
            <w:proofErr w:type="spellEnd"/>
          </w:p>
        </w:tc>
        <w:tc>
          <w:tcPr>
            <w:tcW w:w="567" w:type="dxa"/>
            <w:vAlign w:val="center"/>
          </w:tcPr>
          <w:p w14:paraId="3DD4C23F" w14:textId="77777777" w:rsidR="00115376" w:rsidRPr="00E7759A" w:rsidRDefault="00115376" w:rsidP="00647B68">
            <w:pPr>
              <w:spacing w:after="0"/>
              <w:rPr>
                <w:rFonts w:cs="Calibri"/>
                <w:b/>
                <w:sz w:val="20"/>
                <w:szCs w:val="20"/>
                <w:lang w:val="en-GB"/>
              </w:rPr>
            </w:pPr>
            <w:r w:rsidRPr="00E7759A">
              <w:rPr>
                <w:rFonts w:cs="Calibri"/>
                <w:sz w:val="20"/>
                <w:szCs w:val="20"/>
                <w:lang w:val="en-GB"/>
              </w:rPr>
              <w:t>0:1</w:t>
            </w:r>
          </w:p>
        </w:tc>
        <w:tc>
          <w:tcPr>
            <w:tcW w:w="1842" w:type="dxa"/>
            <w:vAlign w:val="center"/>
          </w:tcPr>
          <w:p w14:paraId="262CCF5E" w14:textId="77777777" w:rsidR="00115376" w:rsidRPr="00E7759A" w:rsidRDefault="00115376" w:rsidP="00647B68">
            <w:pPr>
              <w:spacing w:after="0"/>
              <w:rPr>
                <w:rFonts w:cs="Calibri"/>
                <w:i/>
                <w:sz w:val="20"/>
                <w:szCs w:val="20"/>
                <w:lang w:val="en-GB"/>
              </w:rPr>
            </w:pPr>
            <w:proofErr w:type="spellStart"/>
            <w:r w:rsidRPr="00E7759A">
              <w:rPr>
                <w:rFonts w:cs="Calibri"/>
                <w:i/>
                <w:sz w:val="20"/>
                <w:szCs w:val="20"/>
                <w:lang w:val="en-GB"/>
              </w:rPr>
              <w:t>ItemIdentifier</w:t>
            </w:r>
            <w:proofErr w:type="spellEnd"/>
            <w:r w:rsidRPr="00E7759A">
              <w:rPr>
                <w:rFonts w:cs="Calibri"/>
                <w:i/>
                <w:sz w:val="20"/>
                <w:szCs w:val="20"/>
                <w:lang w:val="en-GB"/>
              </w:rPr>
              <w:t xml:space="preserve"> </w:t>
            </w:r>
          </w:p>
        </w:tc>
        <w:tc>
          <w:tcPr>
            <w:tcW w:w="5529" w:type="dxa"/>
            <w:vAlign w:val="center"/>
          </w:tcPr>
          <w:p w14:paraId="201C12E1"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 xml:space="preserve">Identifie l’objet qui est annulé (voir le </w:t>
            </w:r>
            <w:proofErr w:type="spellStart"/>
            <w:r w:rsidRPr="00E7759A">
              <w:rPr>
                <w:rFonts w:cs="Calibri"/>
                <w:b/>
                <w:i/>
                <w:sz w:val="20"/>
                <w:szCs w:val="20"/>
                <w:lang w:val="fr-FR"/>
              </w:rPr>
              <w:t>ItemRef</w:t>
            </w:r>
            <w:proofErr w:type="spellEnd"/>
            <w:r w:rsidRPr="00E7759A">
              <w:rPr>
                <w:rFonts w:cs="Calibri"/>
                <w:sz w:val="20"/>
                <w:szCs w:val="20"/>
                <w:lang w:val="fr-FR"/>
              </w:rPr>
              <w:t xml:space="preserve"> correspondant dans les précédentes notifications d’information de correspondance).</w:t>
            </w:r>
          </w:p>
        </w:tc>
      </w:tr>
      <w:tr w:rsidR="00115376" w:rsidRPr="00E32CB2" w14:paraId="44FEC4D1" w14:textId="77777777" w:rsidTr="006F0C22">
        <w:tc>
          <w:tcPr>
            <w:tcW w:w="880" w:type="dxa"/>
            <w:vMerge w:val="restart"/>
            <w:vAlign w:val="center"/>
          </w:tcPr>
          <w:p w14:paraId="4060E007" w14:textId="1E2A6728" w:rsidR="00115376" w:rsidRPr="00E7759A" w:rsidRDefault="00115376" w:rsidP="00647B68">
            <w:pPr>
              <w:spacing w:after="0"/>
              <w:rPr>
                <w:rFonts w:cs="Calibri"/>
                <w:i/>
                <w:sz w:val="20"/>
                <w:szCs w:val="20"/>
              </w:rPr>
            </w:pPr>
            <w:r w:rsidRPr="00E7759A">
              <w:rPr>
                <w:rFonts w:cs="Calibri"/>
                <w:i/>
                <w:sz w:val="20"/>
                <w:szCs w:val="20"/>
              </w:rPr>
              <w:t xml:space="preserve">Feeder </w:t>
            </w:r>
            <w:r w:rsidR="006F0C22">
              <w:rPr>
                <w:rFonts w:cs="Calibri"/>
                <w:i/>
                <w:sz w:val="20"/>
                <w:szCs w:val="20"/>
              </w:rPr>
              <w:br/>
            </w:r>
            <w:r w:rsidRPr="00E7759A">
              <w:rPr>
                <w:rFonts w:cs="Calibri"/>
                <w:i/>
                <w:sz w:val="20"/>
                <w:szCs w:val="20"/>
              </w:rPr>
              <w:t>Inter</w:t>
            </w:r>
            <w:r w:rsidRPr="00E7759A">
              <w:rPr>
                <w:rFonts w:cs="Calibri"/>
                <w:i/>
                <w:sz w:val="20"/>
                <w:szCs w:val="20"/>
              </w:rPr>
              <w:softHyphen/>
              <w:t>change</w:t>
            </w:r>
            <w:r w:rsidR="006F0C22">
              <w:rPr>
                <w:rFonts w:cs="Calibri"/>
                <w:i/>
                <w:sz w:val="20"/>
                <w:szCs w:val="20"/>
              </w:rPr>
              <w:br/>
            </w:r>
            <w:r w:rsidRPr="00E7759A">
              <w:rPr>
                <w:rFonts w:cs="Calibri"/>
                <w:i/>
                <w:sz w:val="20"/>
                <w:szCs w:val="20"/>
              </w:rPr>
              <w:t>Identity</w:t>
            </w:r>
          </w:p>
        </w:tc>
        <w:tc>
          <w:tcPr>
            <w:tcW w:w="1814" w:type="dxa"/>
            <w:vAlign w:val="center"/>
          </w:tcPr>
          <w:p w14:paraId="5F7F3718" w14:textId="77777777" w:rsidR="00115376" w:rsidRPr="00E7759A" w:rsidRDefault="00115376" w:rsidP="00647B68">
            <w:pPr>
              <w:spacing w:after="0"/>
              <w:rPr>
                <w:rFonts w:cs="Calibri"/>
                <w:b/>
                <w:i/>
                <w:sz w:val="20"/>
                <w:szCs w:val="20"/>
                <w:highlight w:val="yellow"/>
              </w:rPr>
            </w:pPr>
            <w:proofErr w:type="spellStart"/>
            <w:r w:rsidRPr="00E7759A">
              <w:rPr>
                <w:rFonts w:cs="Calibri"/>
                <w:b/>
                <w:i/>
                <w:sz w:val="20"/>
                <w:szCs w:val="20"/>
                <w:highlight w:val="lightGray"/>
              </w:rPr>
              <w:t>Interchange</w:t>
            </w:r>
            <w:r w:rsidRPr="00E7759A">
              <w:rPr>
                <w:rFonts w:cs="Calibri"/>
                <w:b/>
                <w:i/>
                <w:sz w:val="20"/>
                <w:szCs w:val="20"/>
                <w:highlight w:val="lightGray"/>
              </w:rPr>
              <w:softHyphen/>
              <w:t>Ref</w:t>
            </w:r>
            <w:proofErr w:type="spellEnd"/>
          </w:p>
        </w:tc>
        <w:tc>
          <w:tcPr>
            <w:tcW w:w="567" w:type="dxa"/>
            <w:vAlign w:val="center"/>
          </w:tcPr>
          <w:p w14:paraId="2E7189A8" w14:textId="77777777" w:rsidR="00115376" w:rsidRPr="00E7759A" w:rsidRDefault="00115376" w:rsidP="00647B68">
            <w:pPr>
              <w:spacing w:after="0"/>
              <w:rPr>
                <w:rFonts w:cs="Calibri"/>
                <w:b/>
                <w:sz w:val="20"/>
                <w:szCs w:val="20"/>
              </w:rPr>
            </w:pPr>
            <w:r w:rsidRPr="00E7759A">
              <w:rPr>
                <w:rFonts w:cs="Calibri"/>
                <w:sz w:val="20"/>
                <w:szCs w:val="20"/>
              </w:rPr>
              <w:t>0:1</w:t>
            </w:r>
          </w:p>
        </w:tc>
        <w:tc>
          <w:tcPr>
            <w:tcW w:w="1842" w:type="dxa"/>
            <w:vAlign w:val="center"/>
          </w:tcPr>
          <w:p w14:paraId="54BAC81F" w14:textId="77777777" w:rsidR="00115376" w:rsidRPr="00E7759A" w:rsidRDefault="00115376" w:rsidP="00647B68">
            <w:pPr>
              <w:spacing w:after="0"/>
              <w:rPr>
                <w:rFonts w:cs="Calibri"/>
                <w:i/>
                <w:sz w:val="20"/>
                <w:szCs w:val="20"/>
              </w:rPr>
            </w:pPr>
            <w:r w:rsidRPr="00E7759A">
              <w:rPr>
                <w:rFonts w:cs="Calibri"/>
                <w:i/>
                <w:sz w:val="20"/>
                <w:szCs w:val="20"/>
              </w:rPr>
              <w:sym w:font="Wingdings" w:char="F0E0"/>
            </w:r>
            <w:r w:rsidRPr="00E7759A">
              <w:rPr>
                <w:rFonts w:cs="Calibri"/>
                <w:i/>
                <w:sz w:val="20"/>
                <w:szCs w:val="20"/>
              </w:rPr>
              <w:t>Interchange</w:t>
            </w:r>
            <w:r w:rsidRPr="00E7759A">
              <w:rPr>
                <w:rFonts w:cs="Calibri"/>
                <w:b/>
                <w:i/>
                <w:sz w:val="20"/>
                <w:szCs w:val="20"/>
                <w:lang w:val="en-GB"/>
              </w:rPr>
              <w:softHyphen/>
            </w:r>
            <w:r w:rsidRPr="00E7759A">
              <w:rPr>
                <w:rFonts w:cs="Calibri"/>
                <w:i/>
                <w:sz w:val="20"/>
                <w:szCs w:val="20"/>
              </w:rPr>
              <w:t>Code</w:t>
            </w:r>
          </w:p>
        </w:tc>
        <w:tc>
          <w:tcPr>
            <w:tcW w:w="5529" w:type="dxa"/>
            <w:vAlign w:val="center"/>
          </w:tcPr>
          <w:p w14:paraId="1C9C4227"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Identifiant de la correspondance entre courses.</w:t>
            </w:r>
          </w:p>
          <w:p w14:paraId="31A2936F" w14:textId="77777777" w:rsidR="00115376" w:rsidRPr="00E7759A" w:rsidRDefault="00115376" w:rsidP="00647B68">
            <w:pPr>
              <w:spacing w:after="0"/>
              <w:jc w:val="both"/>
              <w:rPr>
                <w:rFonts w:cs="Calibri"/>
                <w:sz w:val="20"/>
                <w:szCs w:val="20"/>
                <w:lang w:val="fr-FR"/>
              </w:rPr>
            </w:pPr>
            <w:r w:rsidRPr="00E7759A">
              <w:rPr>
                <w:rFonts w:cs="Calibri"/>
                <w:sz w:val="20"/>
                <w:szCs w:val="20"/>
                <w:highlight w:val="lightGray"/>
                <w:lang w:val="fr-FR"/>
              </w:rPr>
              <w:t xml:space="preserve">Dans le cadre du profil France, si ce paramètre est présent, il sera constitué de la concaténation de l’identifiant de la course arrivant et de celui de la course au départ (séparés par le caractère </w:t>
            </w:r>
            <w:proofErr w:type="gramStart"/>
            <w:r w:rsidRPr="00E7759A">
              <w:rPr>
                <w:rFonts w:cs="Calibri"/>
                <w:sz w:val="20"/>
                <w:szCs w:val="20"/>
                <w:highlight w:val="lightGray"/>
                <w:lang w:val="fr-FR"/>
              </w:rPr>
              <w:t>‘</w:t>
            </w:r>
            <w:r w:rsidRPr="00E7759A">
              <w:rPr>
                <w:rFonts w:cs="Calibri"/>
                <w:b/>
                <w:sz w:val="20"/>
                <w:szCs w:val="20"/>
                <w:highlight w:val="lightGray"/>
                <w:lang w:val="fr-FR"/>
              </w:rPr>
              <w:t>:</w:t>
            </w:r>
            <w:proofErr w:type="gramEnd"/>
            <w:r w:rsidRPr="00E7759A">
              <w:rPr>
                <w:rFonts w:cs="Calibri"/>
                <w:sz w:val="20"/>
                <w:szCs w:val="20"/>
                <w:highlight w:val="lightGray"/>
                <w:lang w:val="fr-FR"/>
              </w:rPr>
              <w:t>’).</w:t>
            </w:r>
          </w:p>
        </w:tc>
      </w:tr>
      <w:tr w:rsidR="00115376" w:rsidRPr="00E32CB2" w14:paraId="464758DE" w14:textId="77777777" w:rsidTr="006F0C22">
        <w:tc>
          <w:tcPr>
            <w:tcW w:w="880" w:type="dxa"/>
            <w:vMerge/>
            <w:vAlign w:val="center"/>
          </w:tcPr>
          <w:p w14:paraId="7CD1684E" w14:textId="77777777" w:rsidR="00115376" w:rsidRPr="00E7759A" w:rsidRDefault="00115376" w:rsidP="00647B68">
            <w:pPr>
              <w:spacing w:after="0"/>
              <w:rPr>
                <w:rFonts w:cs="Calibri"/>
                <w:i/>
                <w:sz w:val="20"/>
                <w:szCs w:val="20"/>
                <w:lang w:val="fr-FR"/>
              </w:rPr>
            </w:pPr>
          </w:p>
        </w:tc>
        <w:tc>
          <w:tcPr>
            <w:tcW w:w="1814" w:type="dxa"/>
            <w:vAlign w:val="center"/>
          </w:tcPr>
          <w:p w14:paraId="089B6523" w14:textId="77777777" w:rsidR="00115376" w:rsidRPr="00E7759A" w:rsidRDefault="00115376" w:rsidP="00647B68">
            <w:pPr>
              <w:spacing w:after="0"/>
              <w:rPr>
                <w:rFonts w:cs="Calibri"/>
                <w:b/>
                <w:i/>
                <w:sz w:val="20"/>
                <w:szCs w:val="20"/>
                <w:highlight w:val="lightGray"/>
              </w:rPr>
            </w:pPr>
            <w:proofErr w:type="spellStart"/>
            <w:r w:rsidRPr="00E7759A">
              <w:rPr>
                <w:rFonts w:cs="Calibri"/>
                <w:b/>
                <w:i/>
                <w:sz w:val="20"/>
                <w:szCs w:val="20"/>
                <w:highlight w:val="lightGray"/>
              </w:rPr>
              <w:t>ConnectionLink</w:t>
            </w:r>
            <w:r w:rsidRPr="00E7759A">
              <w:rPr>
                <w:rFonts w:cs="Calibri"/>
                <w:b/>
                <w:i/>
                <w:sz w:val="20"/>
                <w:szCs w:val="20"/>
                <w:highlight w:val="lightGray"/>
              </w:rPr>
              <w:softHyphen/>
              <w:t>Ref</w:t>
            </w:r>
            <w:proofErr w:type="spellEnd"/>
          </w:p>
        </w:tc>
        <w:tc>
          <w:tcPr>
            <w:tcW w:w="567" w:type="dxa"/>
            <w:vAlign w:val="center"/>
          </w:tcPr>
          <w:p w14:paraId="4C83994D" w14:textId="77777777" w:rsidR="00115376" w:rsidRPr="00E7759A" w:rsidRDefault="00115376" w:rsidP="00647B68">
            <w:pPr>
              <w:spacing w:after="0"/>
              <w:rPr>
                <w:rFonts w:cs="Calibri"/>
                <w:sz w:val="20"/>
                <w:szCs w:val="20"/>
              </w:rPr>
            </w:pPr>
            <w:r w:rsidRPr="00E7759A">
              <w:rPr>
                <w:rFonts w:cs="Calibri"/>
                <w:sz w:val="20"/>
                <w:szCs w:val="20"/>
              </w:rPr>
              <w:t>1:1</w:t>
            </w:r>
          </w:p>
        </w:tc>
        <w:tc>
          <w:tcPr>
            <w:tcW w:w="1842" w:type="dxa"/>
            <w:vAlign w:val="center"/>
          </w:tcPr>
          <w:p w14:paraId="6F9CF18B" w14:textId="77777777" w:rsidR="00115376" w:rsidRPr="00E7759A" w:rsidRDefault="00115376" w:rsidP="00647B68">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Connection</w:t>
            </w:r>
            <w:r w:rsidRPr="00E7759A">
              <w:rPr>
                <w:rFonts w:cs="Calibri"/>
                <w:i/>
                <w:sz w:val="20"/>
                <w:szCs w:val="20"/>
              </w:rPr>
              <w:softHyphen/>
              <w:t>Link</w:t>
            </w:r>
            <w:r w:rsidRPr="00E7759A">
              <w:rPr>
                <w:rFonts w:cs="Calibri"/>
                <w:i/>
                <w:sz w:val="20"/>
                <w:szCs w:val="20"/>
              </w:rPr>
              <w:softHyphen/>
              <w:t>Code</w:t>
            </w:r>
            <w:proofErr w:type="spellEnd"/>
          </w:p>
        </w:tc>
        <w:tc>
          <w:tcPr>
            <w:tcW w:w="5529" w:type="dxa"/>
            <w:vAlign w:val="center"/>
          </w:tcPr>
          <w:p w14:paraId="72EB41C7"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Identifiant de la correspondance physique.</w:t>
            </w:r>
          </w:p>
        </w:tc>
      </w:tr>
      <w:tr w:rsidR="00115376" w:rsidRPr="00E32CB2" w14:paraId="2E4B4534" w14:textId="77777777" w:rsidTr="006F0C22">
        <w:tc>
          <w:tcPr>
            <w:tcW w:w="880" w:type="dxa"/>
            <w:vMerge/>
            <w:vAlign w:val="center"/>
          </w:tcPr>
          <w:p w14:paraId="3A2913F1" w14:textId="77777777" w:rsidR="00115376" w:rsidRPr="00E7759A" w:rsidRDefault="00115376" w:rsidP="00647B68">
            <w:pPr>
              <w:spacing w:after="0"/>
              <w:rPr>
                <w:rFonts w:cs="Calibri"/>
                <w:i/>
                <w:sz w:val="20"/>
                <w:szCs w:val="20"/>
                <w:lang w:val="fr-FR"/>
              </w:rPr>
            </w:pPr>
          </w:p>
        </w:tc>
        <w:tc>
          <w:tcPr>
            <w:tcW w:w="1814" w:type="dxa"/>
            <w:vAlign w:val="center"/>
          </w:tcPr>
          <w:p w14:paraId="54EECF7A" w14:textId="77777777" w:rsidR="00115376" w:rsidRPr="00E7759A" w:rsidRDefault="00115376" w:rsidP="00647B68">
            <w:pPr>
              <w:spacing w:after="0"/>
              <w:rPr>
                <w:rFonts w:cs="Calibri"/>
                <w:b/>
                <w:i/>
                <w:sz w:val="20"/>
                <w:szCs w:val="20"/>
                <w:highlight w:val="lightGray"/>
              </w:rPr>
            </w:pPr>
            <w:proofErr w:type="spellStart"/>
            <w:r w:rsidRPr="00E7759A">
              <w:rPr>
                <w:rFonts w:cs="Calibri"/>
                <w:b/>
                <w:i/>
                <w:sz w:val="20"/>
                <w:szCs w:val="20"/>
                <w:highlight w:val="lightGray"/>
              </w:rPr>
              <w:t>StopPoint</w:t>
            </w:r>
            <w:r w:rsidRPr="00E7759A">
              <w:rPr>
                <w:rFonts w:cs="Calibri"/>
                <w:b/>
                <w:i/>
                <w:sz w:val="20"/>
                <w:szCs w:val="20"/>
                <w:highlight w:val="lightGray"/>
              </w:rPr>
              <w:softHyphen/>
              <w:t>Ref</w:t>
            </w:r>
            <w:proofErr w:type="spellEnd"/>
          </w:p>
        </w:tc>
        <w:tc>
          <w:tcPr>
            <w:tcW w:w="567" w:type="dxa"/>
            <w:vAlign w:val="center"/>
          </w:tcPr>
          <w:p w14:paraId="689A6DBC" w14:textId="77777777" w:rsidR="00115376" w:rsidRPr="00E7759A" w:rsidRDefault="00115376" w:rsidP="00647B68">
            <w:pPr>
              <w:spacing w:after="0"/>
              <w:rPr>
                <w:rFonts w:cs="Calibri"/>
                <w:sz w:val="20"/>
                <w:szCs w:val="20"/>
              </w:rPr>
            </w:pPr>
            <w:r w:rsidRPr="00E7759A">
              <w:rPr>
                <w:rFonts w:cs="Calibri"/>
                <w:sz w:val="20"/>
                <w:szCs w:val="20"/>
              </w:rPr>
              <w:t>0:1</w:t>
            </w:r>
          </w:p>
        </w:tc>
        <w:tc>
          <w:tcPr>
            <w:tcW w:w="1842" w:type="dxa"/>
            <w:vAlign w:val="center"/>
          </w:tcPr>
          <w:p w14:paraId="0770AD27" w14:textId="77777777" w:rsidR="00115376" w:rsidRPr="00E7759A" w:rsidRDefault="00115376" w:rsidP="00647B68">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StopPoint</w:t>
            </w:r>
            <w:r w:rsidRPr="00E7759A">
              <w:rPr>
                <w:rFonts w:cs="Calibri"/>
                <w:i/>
                <w:sz w:val="20"/>
                <w:szCs w:val="20"/>
              </w:rPr>
              <w:softHyphen/>
              <w:t>Code</w:t>
            </w:r>
            <w:proofErr w:type="spellEnd"/>
          </w:p>
        </w:tc>
        <w:tc>
          <w:tcPr>
            <w:tcW w:w="5529" w:type="dxa"/>
            <w:vAlign w:val="center"/>
          </w:tcPr>
          <w:p w14:paraId="08AF5B35"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 xml:space="preserve">Identifiant du point d’arrêt de l’amenant (généralement porté par le </w:t>
            </w:r>
            <w:proofErr w:type="spellStart"/>
            <w:r w:rsidRPr="00E7759A">
              <w:rPr>
                <w:rFonts w:cs="Calibri"/>
                <w:i/>
                <w:sz w:val="20"/>
                <w:szCs w:val="20"/>
                <w:lang w:val="fr-FR"/>
              </w:rPr>
              <w:t>ConnectionLink</w:t>
            </w:r>
            <w:proofErr w:type="spellEnd"/>
            <w:r w:rsidRPr="00E7759A">
              <w:rPr>
                <w:rFonts w:cs="Calibri"/>
                <w:sz w:val="20"/>
                <w:szCs w:val="20"/>
                <w:lang w:val="fr-FR"/>
              </w:rPr>
              <w:t>).</w:t>
            </w:r>
          </w:p>
          <w:p w14:paraId="4A4AAFE8" w14:textId="77777777" w:rsidR="00115376" w:rsidRPr="00E7759A" w:rsidRDefault="00115376" w:rsidP="00647B68">
            <w:pPr>
              <w:spacing w:after="0"/>
              <w:jc w:val="both"/>
              <w:rPr>
                <w:rFonts w:cs="Calibri"/>
                <w:sz w:val="20"/>
                <w:szCs w:val="20"/>
                <w:lang w:val="fr-FR"/>
              </w:rPr>
            </w:pPr>
            <w:r w:rsidRPr="00E7759A">
              <w:rPr>
                <w:rFonts w:cs="Calibri"/>
                <w:sz w:val="20"/>
                <w:szCs w:val="20"/>
                <w:highlight w:val="lightGray"/>
                <w:lang w:val="fr-FR"/>
              </w:rPr>
              <w:t>Il convient d'utiliser ici un identifiant d'objet de référence</w:t>
            </w:r>
            <w:proofErr w:type="gramStart"/>
            <w:r w:rsidR="00866996" w:rsidRPr="00E7759A">
              <w:rPr>
                <w:rFonts w:cs="Calibri"/>
                <w:sz w:val="20"/>
                <w:szCs w:val="20"/>
                <w:highlight w:val="lightGray"/>
                <w:lang w:val="fr-FR"/>
              </w:rPr>
              <w:t> :</w:t>
            </w:r>
            <w:r w:rsidRPr="00E7759A">
              <w:rPr>
                <w:rFonts w:cs="Calibri"/>
                <w:sz w:val="20"/>
                <w:szCs w:val="20"/>
                <w:highlight w:val="lightGray"/>
                <w:lang w:val="fr-FR"/>
              </w:rPr>
              <w:t>zone</w:t>
            </w:r>
            <w:proofErr w:type="gramEnd"/>
            <w:r w:rsidRPr="00E7759A">
              <w:rPr>
                <w:rFonts w:cs="Calibri"/>
                <w:sz w:val="20"/>
                <w:szCs w:val="20"/>
                <w:highlight w:val="lightGray"/>
                <w:lang w:val="fr-FR"/>
              </w:rPr>
              <w:t xml:space="preserve"> d'embarquement ou zone de lieu : granularité la plus fine possible dans tous les cas.</w:t>
            </w:r>
          </w:p>
        </w:tc>
      </w:tr>
      <w:tr w:rsidR="00115376" w:rsidRPr="00E7759A" w14:paraId="5BE82DAB" w14:textId="77777777" w:rsidTr="006F0C22">
        <w:tc>
          <w:tcPr>
            <w:tcW w:w="880" w:type="dxa"/>
            <w:vMerge/>
            <w:vAlign w:val="center"/>
          </w:tcPr>
          <w:p w14:paraId="18AAA147" w14:textId="77777777" w:rsidR="00115376" w:rsidRPr="00E7759A" w:rsidRDefault="00115376" w:rsidP="00647B68">
            <w:pPr>
              <w:spacing w:after="0"/>
              <w:rPr>
                <w:rFonts w:cs="Calibri"/>
                <w:i/>
                <w:sz w:val="20"/>
                <w:szCs w:val="20"/>
                <w:lang w:val="fr-FR"/>
              </w:rPr>
            </w:pPr>
          </w:p>
        </w:tc>
        <w:tc>
          <w:tcPr>
            <w:tcW w:w="1814" w:type="dxa"/>
            <w:vAlign w:val="center"/>
          </w:tcPr>
          <w:p w14:paraId="64F9DBE9" w14:textId="77777777" w:rsidR="00115376" w:rsidRPr="00E7759A" w:rsidRDefault="00115376" w:rsidP="00647B6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VisitNumber</w:t>
            </w:r>
            <w:proofErr w:type="spellEnd"/>
          </w:p>
        </w:tc>
        <w:tc>
          <w:tcPr>
            <w:tcW w:w="567" w:type="dxa"/>
            <w:vAlign w:val="center"/>
          </w:tcPr>
          <w:p w14:paraId="60765F8C" w14:textId="77777777" w:rsidR="00115376" w:rsidRPr="00E7759A" w:rsidRDefault="00115376" w:rsidP="00647B68">
            <w:pPr>
              <w:spacing w:after="0"/>
              <w:rPr>
                <w:rFonts w:cs="Calibri"/>
                <w:vanish/>
                <w:sz w:val="20"/>
                <w:szCs w:val="20"/>
                <w:highlight w:val="cyan"/>
                <w:lang w:val="en-GB"/>
              </w:rPr>
            </w:pPr>
            <w:r w:rsidRPr="00E7759A">
              <w:rPr>
                <w:rFonts w:cs="Calibri"/>
                <w:vanish/>
                <w:sz w:val="20"/>
                <w:szCs w:val="20"/>
                <w:highlight w:val="cyan"/>
                <w:lang w:val="en-GB"/>
              </w:rPr>
              <w:t>0:1</w:t>
            </w:r>
          </w:p>
        </w:tc>
        <w:tc>
          <w:tcPr>
            <w:tcW w:w="1842" w:type="dxa"/>
            <w:vAlign w:val="center"/>
          </w:tcPr>
          <w:p w14:paraId="383C58E6" w14:textId="77777777" w:rsidR="00115376" w:rsidRPr="00E7759A" w:rsidRDefault="00115376" w:rsidP="00647B68">
            <w:pPr>
              <w:spacing w:after="0"/>
              <w:rPr>
                <w:rFonts w:cs="Calibri"/>
                <w:i/>
                <w:vanish/>
                <w:sz w:val="20"/>
                <w:szCs w:val="20"/>
                <w:highlight w:val="cyan"/>
                <w:lang w:val="en-GB"/>
              </w:rPr>
            </w:pPr>
            <w:proofErr w:type="spellStart"/>
            <w:r w:rsidRPr="00E7759A">
              <w:rPr>
                <w:rFonts w:cs="Calibri"/>
                <w:i/>
                <w:vanish/>
                <w:sz w:val="20"/>
                <w:szCs w:val="20"/>
                <w:highlight w:val="cyan"/>
                <w:lang w:val="en-GB"/>
              </w:rPr>
              <w:t>VisitNumber</w:t>
            </w:r>
            <w:r w:rsidRPr="00E7759A">
              <w:rPr>
                <w:rFonts w:cs="Calibri"/>
                <w:i/>
                <w:vanish/>
                <w:sz w:val="20"/>
                <w:szCs w:val="20"/>
                <w:highlight w:val="cyan"/>
                <w:lang w:val="en-GB"/>
              </w:rPr>
              <w:softHyphen/>
              <w:t>Type</w:t>
            </w:r>
            <w:proofErr w:type="spellEnd"/>
          </w:p>
        </w:tc>
        <w:tc>
          <w:tcPr>
            <w:tcW w:w="5529" w:type="dxa"/>
            <w:vAlign w:val="center"/>
          </w:tcPr>
          <w:p w14:paraId="7E2B3DA0" w14:textId="77777777" w:rsidR="00115376" w:rsidRPr="00E7759A" w:rsidRDefault="00115376" w:rsidP="00647B68">
            <w:pPr>
              <w:spacing w:after="0"/>
              <w:jc w:val="both"/>
              <w:rPr>
                <w:rFonts w:cs="Calibri"/>
                <w:vanish/>
                <w:sz w:val="20"/>
                <w:szCs w:val="20"/>
                <w:highlight w:val="cyan"/>
                <w:lang w:val="en-GB"/>
              </w:rPr>
            </w:pPr>
            <w:r w:rsidRPr="00E7759A">
              <w:rPr>
                <w:rFonts w:cs="Calibri"/>
                <w:vanish/>
                <w:sz w:val="20"/>
                <w:szCs w:val="20"/>
                <w:highlight w:val="cyan"/>
                <w:lang w:val="en-GB"/>
              </w:rPr>
              <w:t xml:space="preserve">For journey patterns that involve repeated visits by a vehicle to a stop, the </w:t>
            </w:r>
            <w:proofErr w:type="spellStart"/>
            <w:r w:rsidRPr="00E7759A">
              <w:rPr>
                <w:rFonts w:cs="Calibri"/>
                <w:b/>
                <w:vanish/>
                <w:sz w:val="20"/>
                <w:szCs w:val="20"/>
                <w:highlight w:val="cyan"/>
                <w:lang w:val="en-GB"/>
              </w:rPr>
              <w:t>VisitNumber</w:t>
            </w:r>
            <w:proofErr w:type="spellEnd"/>
            <w:r w:rsidRPr="00E7759A">
              <w:rPr>
                <w:rFonts w:cs="Calibri"/>
                <w:vanish/>
                <w:sz w:val="20"/>
                <w:szCs w:val="20"/>
                <w:highlight w:val="cyan"/>
                <w:lang w:val="en-GB"/>
              </w:rPr>
              <w:t xml:space="preserve"> is used to distinguish each separate visit.</w:t>
            </w:r>
          </w:p>
        </w:tc>
      </w:tr>
      <w:tr w:rsidR="00115376" w:rsidRPr="00E32CB2" w14:paraId="2E6C93AC" w14:textId="77777777" w:rsidTr="006F0C22">
        <w:tc>
          <w:tcPr>
            <w:tcW w:w="880" w:type="dxa"/>
            <w:vMerge/>
            <w:vAlign w:val="center"/>
          </w:tcPr>
          <w:p w14:paraId="752CCD6A" w14:textId="77777777" w:rsidR="00115376" w:rsidRPr="00E7759A" w:rsidRDefault="00115376" w:rsidP="00647B68">
            <w:pPr>
              <w:spacing w:after="0"/>
              <w:rPr>
                <w:rFonts w:cs="Calibri"/>
                <w:i/>
                <w:sz w:val="20"/>
                <w:szCs w:val="20"/>
                <w:lang w:val="en-GB"/>
              </w:rPr>
            </w:pPr>
          </w:p>
        </w:tc>
        <w:tc>
          <w:tcPr>
            <w:tcW w:w="1814" w:type="dxa"/>
            <w:vAlign w:val="center"/>
          </w:tcPr>
          <w:p w14:paraId="52D1429C" w14:textId="77777777" w:rsidR="00115376" w:rsidRPr="00E7759A" w:rsidRDefault="00115376" w:rsidP="00647B68">
            <w:pPr>
              <w:spacing w:after="0"/>
              <w:rPr>
                <w:rFonts w:cs="Calibri"/>
                <w:b/>
                <w:i/>
                <w:sz w:val="20"/>
                <w:szCs w:val="20"/>
                <w:highlight w:val="lightGray"/>
                <w:lang w:val="en-GB"/>
              </w:rPr>
            </w:pPr>
            <w:r w:rsidRPr="00E7759A">
              <w:rPr>
                <w:rFonts w:cs="Calibri"/>
                <w:b/>
                <w:i/>
                <w:sz w:val="20"/>
                <w:szCs w:val="20"/>
                <w:highlight w:val="lightGray"/>
                <w:lang w:val="en-GB"/>
              </w:rPr>
              <w:t>Order</w:t>
            </w:r>
          </w:p>
        </w:tc>
        <w:tc>
          <w:tcPr>
            <w:tcW w:w="567" w:type="dxa"/>
            <w:vAlign w:val="center"/>
          </w:tcPr>
          <w:p w14:paraId="40F5321D" w14:textId="77777777" w:rsidR="00115376" w:rsidRPr="00E7759A" w:rsidRDefault="00115376" w:rsidP="00647B68">
            <w:pPr>
              <w:spacing w:after="0"/>
              <w:rPr>
                <w:rFonts w:cs="Calibri"/>
                <w:sz w:val="20"/>
                <w:szCs w:val="20"/>
                <w:lang w:val="en-GB"/>
              </w:rPr>
            </w:pPr>
            <w:r w:rsidRPr="00E7759A">
              <w:rPr>
                <w:rFonts w:cs="Calibri"/>
                <w:sz w:val="20"/>
                <w:szCs w:val="20"/>
                <w:lang w:val="en-GB"/>
              </w:rPr>
              <w:t>0:1</w:t>
            </w:r>
          </w:p>
        </w:tc>
        <w:tc>
          <w:tcPr>
            <w:tcW w:w="1842" w:type="dxa"/>
            <w:vAlign w:val="center"/>
          </w:tcPr>
          <w:p w14:paraId="19905B67" w14:textId="77777777" w:rsidR="00115376" w:rsidRPr="00E7759A" w:rsidRDefault="00115376" w:rsidP="00647B68">
            <w:pPr>
              <w:spacing w:after="0"/>
              <w:rPr>
                <w:rFonts w:cs="Calibri"/>
                <w:i/>
                <w:sz w:val="20"/>
                <w:szCs w:val="20"/>
                <w:lang w:val="en-GB"/>
              </w:rPr>
            </w:pPr>
            <w:proofErr w:type="spellStart"/>
            <w:proofErr w:type="gramStart"/>
            <w:r w:rsidRPr="00E7759A">
              <w:rPr>
                <w:rFonts w:cs="Calibri"/>
                <w:i/>
                <w:sz w:val="20"/>
                <w:szCs w:val="20"/>
                <w:lang w:val="en-GB"/>
              </w:rPr>
              <w:t>xsd:positive</w:t>
            </w:r>
            <w:r w:rsidRPr="00E7759A">
              <w:rPr>
                <w:rFonts w:cs="Calibri"/>
                <w:i/>
                <w:sz w:val="20"/>
                <w:szCs w:val="20"/>
                <w:lang w:val="en-GB"/>
              </w:rPr>
              <w:softHyphen/>
              <w:t>Integer</w:t>
            </w:r>
            <w:proofErr w:type="spellEnd"/>
            <w:proofErr w:type="gramEnd"/>
          </w:p>
        </w:tc>
        <w:tc>
          <w:tcPr>
            <w:tcW w:w="5529" w:type="dxa"/>
            <w:vAlign w:val="center"/>
          </w:tcPr>
          <w:p w14:paraId="520F423A"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Numéro d'ordre de l'arrêt dans la mission.</w:t>
            </w:r>
          </w:p>
        </w:tc>
      </w:tr>
      <w:tr w:rsidR="00115376" w:rsidRPr="00E7759A" w14:paraId="3EB49B52" w14:textId="77777777" w:rsidTr="006F0C22">
        <w:tc>
          <w:tcPr>
            <w:tcW w:w="880" w:type="dxa"/>
            <w:vMerge/>
            <w:vAlign w:val="center"/>
          </w:tcPr>
          <w:p w14:paraId="1669F6D8" w14:textId="77777777" w:rsidR="00115376" w:rsidRPr="00E7759A" w:rsidRDefault="00115376" w:rsidP="00647B68">
            <w:pPr>
              <w:spacing w:after="0"/>
              <w:rPr>
                <w:rFonts w:cs="Calibri"/>
                <w:i/>
                <w:sz w:val="20"/>
                <w:szCs w:val="20"/>
                <w:lang w:val="fr-FR"/>
              </w:rPr>
            </w:pPr>
          </w:p>
        </w:tc>
        <w:tc>
          <w:tcPr>
            <w:tcW w:w="1814" w:type="dxa"/>
            <w:vAlign w:val="center"/>
          </w:tcPr>
          <w:p w14:paraId="7A2F6946"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Stop</w:t>
            </w:r>
            <w:r w:rsidRPr="00E7759A">
              <w:rPr>
                <w:rFonts w:cs="Calibri"/>
                <w:b/>
                <w:i/>
                <w:sz w:val="20"/>
                <w:szCs w:val="20"/>
                <w:highlight w:val="lightGray"/>
                <w:lang w:val="en-GB"/>
              </w:rPr>
              <w:softHyphen/>
              <w:t>Point~Name</w:t>
            </w:r>
            <w:proofErr w:type="spellEnd"/>
          </w:p>
        </w:tc>
        <w:tc>
          <w:tcPr>
            <w:tcW w:w="567" w:type="dxa"/>
            <w:vAlign w:val="center"/>
          </w:tcPr>
          <w:p w14:paraId="07E6941A" w14:textId="77777777" w:rsidR="00115376" w:rsidRPr="00E7759A" w:rsidRDefault="00115376" w:rsidP="00647B68">
            <w:pPr>
              <w:spacing w:after="0"/>
              <w:rPr>
                <w:rFonts w:cs="Calibri"/>
                <w:sz w:val="20"/>
                <w:szCs w:val="20"/>
                <w:lang w:val="en-GB"/>
              </w:rPr>
            </w:pPr>
            <w:r w:rsidRPr="00E7759A">
              <w:rPr>
                <w:rFonts w:cs="Calibri"/>
                <w:sz w:val="20"/>
                <w:szCs w:val="20"/>
                <w:lang w:val="en-GB"/>
              </w:rPr>
              <w:t>0:1</w:t>
            </w:r>
          </w:p>
        </w:tc>
        <w:tc>
          <w:tcPr>
            <w:tcW w:w="1842" w:type="dxa"/>
            <w:vAlign w:val="center"/>
          </w:tcPr>
          <w:p w14:paraId="33CC4BB0" w14:textId="77777777" w:rsidR="00115376" w:rsidRPr="00E7759A" w:rsidRDefault="00115376" w:rsidP="00647B68">
            <w:pPr>
              <w:spacing w:after="0"/>
              <w:rPr>
                <w:rFonts w:cs="Calibri"/>
                <w:i/>
                <w:sz w:val="20"/>
                <w:szCs w:val="20"/>
                <w:lang w:val="en-GB"/>
              </w:rPr>
            </w:pPr>
            <w:proofErr w:type="spellStart"/>
            <w:r w:rsidRPr="00E7759A">
              <w:rPr>
                <w:rFonts w:cs="Calibri"/>
                <w:i/>
                <w:sz w:val="20"/>
                <w:szCs w:val="20"/>
                <w:lang w:val="en-GB"/>
              </w:rPr>
              <w:t>NLString</w:t>
            </w:r>
            <w:proofErr w:type="spellEnd"/>
          </w:p>
        </w:tc>
        <w:tc>
          <w:tcPr>
            <w:tcW w:w="5529" w:type="dxa"/>
            <w:vAlign w:val="center"/>
          </w:tcPr>
          <w:p w14:paraId="3F807927" w14:textId="77777777" w:rsidR="00115376" w:rsidRPr="00E7759A" w:rsidRDefault="00115376" w:rsidP="00647B68">
            <w:pPr>
              <w:spacing w:after="0"/>
              <w:jc w:val="both"/>
              <w:rPr>
                <w:rFonts w:cs="Calibri"/>
                <w:sz w:val="20"/>
                <w:szCs w:val="20"/>
                <w:lang w:val="fr-LU"/>
              </w:rPr>
            </w:pPr>
            <w:r w:rsidRPr="00E7759A">
              <w:rPr>
                <w:rFonts w:cs="Calibri"/>
                <w:sz w:val="20"/>
                <w:szCs w:val="20"/>
              </w:rPr>
              <w:t xml:space="preserve">Nom du point </w:t>
            </w:r>
            <w:proofErr w:type="spellStart"/>
            <w:r w:rsidRPr="00E7759A">
              <w:rPr>
                <w:rFonts w:cs="Calibri"/>
                <w:sz w:val="20"/>
                <w:szCs w:val="20"/>
              </w:rPr>
              <w:t>d'arrêt</w:t>
            </w:r>
            <w:proofErr w:type="spellEnd"/>
            <w:r w:rsidRPr="00E7759A">
              <w:rPr>
                <w:rFonts w:cs="Calibri"/>
                <w:sz w:val="20"/>
                <w:szCs w:val="20"/>
              </w:rPr>
              <w:t>.</w:t>
            </w:r>
          </w:p>
        </w:tc>
      </w:tr>
      <w:tr w:rsidR="006F0C22" w:rsidRPr="00E7759A" w14:paraId="6E90BF37" w14:textId="77777777" w:rsidTr="006F0C22">
        <w:tc>
          <w:tcPr>
            <w:tcW w:w="880" w:type="dxa"/>
            <w:vMerge w:val="restart"/>
            <w:vAlign w:val="center"/>
          </w:tcPr>
          <w:p w14:paraId="31B75D93" w14:textId="73B1A489" w:rsidR="006F0C22" w:rsidRPr="00E7759A" w:rsidRDefault="006F0C22" w:rsidP="00647B68">
            <w:pPr>
              <w:spacing w:after="0"/>
              <w:rPr>
                <w:rFonts w:cs="Calibri"/>
                <w:i/>
                <w:sz w:val="20"/>
                <w:szCs w:val="20"/>
                <w:lang w:val="en-GB"/>
              </w:rPr>
            </w:pPr>
            <w:r w:rsidRPr="00E7759A">
              <w:rPr>
                <w:rFonts w:cs="Calibri"/>
                <w:i/>
                <w:sz w:val="20"/>
                <w:szCs w:val="20"/>
                <w:lang w:val="en-GB"/>
              </w:rPr>
              <w:t>Journey Info</w:t>
            </w:r>
          </w:p>
        </w:tc>
        <w:tc>
          <w:tcPr>
            <w:tcW w:w="1814" w:type="dxa"/>
            <w:vAlign w:val="center"/>
          </w:tcPr>
          <w:p w14:paraId="628DA080" w14:textId="77777777" w:rsidR="006F0C22" w:rsidRPr="00E7759A" w:rsidRDefault="006F0C22"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LineRef</w:t>
            </w:r>
            <w:proofErr w:type="spellEnd"/>
          </w:p>
        </w:tc>
        <w:tc>
          <w:tcPr>
            <w:tcW w:w="567" w:type="dxa"/>
            <w:vAlign w:val="center"/>
          </w:tcPr>
          <w:p w14:paraId="6E532F01" w14:textId="77777777" w:rsidR="006F0C22" w:rsidRPr="00E7759A" w:rsidRDefault="006F0C22" w:rsidP="00647B68">
            <w:pPr>
              <w:spacing w:after="0"/>
              <w:rPr>
                <w:rFonts w:cs="Calibri"/>
                <w:sz w:val="20"/>
                <w:szCs w:val="20"/>
              </w:rPr>
            </w:pPr>
            <w:r w:rsidRPr="00E7759A">
              <w:rPr>
                <w:rFonts w:cs="Calibri"/>
                <w:sz w:val="20"/>
                <w:szCs w:val="20"/>
              </w:rPr>
              <w:t>1:1</w:t>
            </w:r>
          </w:p>
        </w:tc>
        <w:tc>
          <w:tcPr>
            <w:tcW w:w="1842" w:type="dxa"/>
            <w:vAlign w:val="center"/>
          </w:tcPr>
          <w:p w14:paraId="083F37C5" w14:textId="77777777" w:rsidR="006F0C22" w:rsidRPr="00E7759A" w:rsidRDefault="006F0C22" w:rsidP="00647B68">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LineCode</w:t>
            </w:r>
            <w:proofErr w:type="spellEnd"/>
          </w:p>
        </w:tc>
        <w:tc>
          <w:tcPr>
            <w:tcW w:w="5529" w:type="dxa"/>
            <w:vAlign w:val="center"/>
          </w:tcPr>
          <w:p w14:paraId="7C4B4486" w14:textId="77777777" w:rsidR="006F0C22" w:rsidRPr="00E7759A" w:rsidRDefault="006F0C22" w:rsidP="00647B68">
            <w:pPr>
              <w:spacing w:after="0"/>
              <w:jc w:val="both"/>
              <w:rPr>
                <w:rFonts w:cs="Calibri"/>
                <w:sz w:val="20"/>
                <w:szCs w:val="20"/>
              </w:rPr>
            </w:pPr>
            <w:proofErr w:type="spellStart"/>
            <w:r w:rsidRPr="00E7759A">
              <w:rPr>
                <w:rFonts w:cs="Calibri"/>
                <w:sz w:val="20"/>
                <w:szCs w:val="20"/>
              </w:rPr>
              <w:t>Identifiant</w:t>
            </w:r>
            <w:proofErr w:type="spellEnd"/>
            <w:r w:rsidRPr="00E7759A">
              <w:rPr>
                <w:rFonts w:cs="Calibri"/>
                <w:sz w:val="20"/>
                <w:szCs w:val="20"/>
              </w:rPr>
              <w:t xml:space="preserve"> de la </w:t>
            </w:r>
            <w:proofErr w:type="spellStart"/>
            <w:r w:rsidRPr="00E7759A">
              <w:rPr>
                <w:rFonts w:cs="Calibri"/>
                <w:sz w:val="20"/>
                <w:szCs w:val="20"/>
              </w:rPr>
              <w:t>ligne</w:t>
            </w:r>
            <w:proofErr w:type="spellEnd"/>
            <w:r w:rsidRPr="00E7759A">
              <w:rPr>
                <w:rFonts w:cs="Calibri"/>
                <w:sz w:val="20"/>
                <w:szCs w:val="20"/>
              </w:rPr>
              <w:t>.</w:t>
            </w:r>
          </w:p>
        </w:tc>
      </w:tr>
      <w:tr w:rsidR="006F0C22" w:rsidRPr="00E32CB2" w14:paraId="2293AF72" w14:textId="77777777" w:rsidTr="006F0C22">
        <w:tc>
          <w:tcPr>
            <w:tcW w:w="880" w:type="dxa"/>
            <w:vMerge/>
            <w:vAlign w:val="center"/>
          </w:tcPr>
          <w:p w14:paraId="4204889B" w14:textId="77777777" w:rsidR="006F0C22" w:rsidRPr="00E7759A" w:rsidRDefault="006F0C22" w:rsidP="00647B68">
            <w:pPr>
              <w:spacing w:after="0"/>
              <w:rPr>
                <w:rFonts w:cs="Calibri"/>
                <w:i/>
                <w:sz w:val="20"/>
                <w:szCs w:val="20"/>
              </w:rPr>
            </w:pPr>
          </w:p>
        </w:tc>
        <w:tc>
          <w:tcPr>
            <w:tcW w:w="1814" w:type="dxa"/>
            <w:vAlign w:val="center"/>
          </w:tcPr>
          <w:p w14:paraId="42F9843D" w14:textId="77777777" w:rsidR="006F0C22" w:rsidRPr="00E7759A" w:rsidRDefault="006F0C22" w:rsidP="00647B68">
            <w:pPr>
              <w:spacing w:after="0"/>
              <w:rPr>
                <w:rFonts w:cs="Calibri"/>
                <w:b/>
                <w:i/>
                <w:sz w:val="20"/>
                <w:szCs w:val="20"/>
                <w:highlight w:val="lightGray"/>
              </w:rPr>
            </w:pPr>
            <w:proofErr w:type="spellStart"/>
            <w:r w:rsidRPr="00E7759A">
              <w:rPr>
                <w:rFonts w:cs="Calibri"/>
                <w:b/>
                <w:i/>
                <w:sz w:val="20"/>
                <w:szCs w:val="20"/>
                <w:highlight w:val="lightGray"/>
              </w:rPr>
              <w:t>DirectionRef</w:t>
            </w:r>
            <w:proofErr w:type="spellEnd"/>
          </w:p>
        </w:tc>
        <w:tc>
          <w:tcPr>
            <w:tcW w:w="567" w:type="dxa"/>
            <w:vAlign w:val="center"/>
          </w:tcPr>
          <w:p w14:paraId="79530182" w14:textId="77777777" w:rsidR="006F0C22" w:rsidRPr="00E7759A" w:rsidRDefault="006F0C22" w:rsidP="00647B68">
            <w:pPr>
              <w:spacing w:after="0"/>
              <w:rPr>
                <w:rFonts w:cs="Calibri"/>
                <w:sz w:val="20"/>
                <w:szCs w:val="20"/>
              </w:rPr>
            </w:pPr>
            <w:r w:rsidRPr="00E7759A">
              <w:rPr>
                <w:rFonts w:cs="Calibri"/>
                <w:sz w:val="20"/>
                <w:szCs w:val="20"/>
              </w:rPr>
              <w:t>1:1</w:t>
            </w:r>
          </w:p>
        </w:tc>
        <w:tc>
          <w:tcPr>
            <w:tcW w:w="1842" w:type="dxa"/>
            <w:vAlign w:val="center"/>
          </w:tcPr>
          <w:p w14:paraId="006DC0E8" w14:textId="77777777" w:rsidR="006F0C22" w:rsidRPr="00E7759A" w:rsidRDefault="006F0C22" w:rsidP="00647B68">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Destination</w:t>
            </w:r>
            <w:r w:rsidRPr="00E7759A">
              <w:rPr>
                <w:rFonts w:cs="Calibri"/>
                <w:i/>
                <w:sz w:val="20"/>
                <w:szCs w:val="20"/>
              </w:rPr>
              <w:softHyphen/>
              <w:t>Code</w:t>
            </w:r>
            <w:proofErr w:type="spellEnd"/>
          </w:p>
        </w:tc>
        <w:tc>
          <w:tcPr>
            <w:tcW w:w="5529" w:type="dxa"/>
            <w:vAlign w:val="center"/>
          </w:tcPr>
          <w:p w14:paraId="0D8E2E52" w14:textId="77777777" w:rsidR="006F0C22" w:rsidRPr="00E7759A" w:rsidRDefault="006F0C22" w:rsidP="00647B68">
            <w:pPr>
              <w:spacing w:after="0"/>
              <w:jc w:val="both"/>
              <w:rPr>
                <w:rFonts w:cs="Calibri"/>
                <w:sz w:val="20"/>
                <w:szCs w:val="20"/>
                <w:lang w:val="fr-FR"/>
              </w:rPr>
            </w:pPr>
            <w:r w:rsidRPr="00E7759A">
              <w:rPr>
                <w:rFonts w:cs="Calibri"/>
                <w:sz w:val="20"/>
                <w:szCs w:val="20"/>
                <w:lang w:val="fr-FR"/>
              </w:rPr>
              <w:t>Identifiant de la direction (aller/retour).</w:t>
            </w:r>
          </w:p>
        </w:tc>
      </w:tr>
      <w:tr w:rsidR="006F0C22" w:rsidRPr="00E7759A" w14:paraId="44683036" w14:textId="77777777" w:rsidTr="006F0C22">
        <w:tc>
          <w:tcPr>
            <w:tcW w:w="880" w:type="dxa"/>
            <w:vMerge/>
            <w:vAlign w:val="center"/>
          </w:tcPr>
          <w:p w14:paraId="16BE7B7A" w14:textId="77777777" w:rsidR="006F0C22" w:rsidRPr="00E7759A" w:rsidRDefault="006F0C22" w:rsidP="00647B68">
            <w:pPr>
              <w:spacing w:after="0"/>
              <w:rPr>
                <w:rFonts w:cs="Calibri"/>
                <w:i/>
                <w:sz w:val="20"/>
                <w:szCs w:val="20"/>
                <w:lang w:val="fr-FR"/>
              </w:rPr>
            </w:pPr>
          </w:p>
        </w:tc>
        <w:tc>
          <w:tcPr>
            <w:tcW w:w="1814" w:type="dxa"/>
            <w:vAlign w:val="center"/>
          </w:tcPr>
          <w:p w14:paraId="2493A4FE" w14:textId="77777777" w:rsidR="006F0C22" w:rsidRPr="00E7759A" w:rsidRDefault="006F0C22" w:rsidP="00647B68">
            <w:pPr>
              <w:spacing w:after="0"/>
              <w:rPr>
                <w:rFonts w:cs="Calibri"/>
                <w:b/>
                <w:i/>
                <w:sz w:val="20"/>
                <w:szCs w:val="20"/>
                <w:highlight w:val="lightGray"/>
              </w:rPr>
            </w:pPr>
            <w:proofErr w:type="spellStart"/>
            <w:r w:rsidRPr="00E7759A">
              <w:rPr>
                <w:rFonts w:cs="Calibri"/>
                <w:b/>
                <w:i/>
                <w:sz w:val="20"/>
                <w:szCs w:val="20"/>
                <w:highlight w:val="lightGray"/>
              </w:rPr>
              <w:t>Vehicle</w:t>
            </w:r>
            <w:r w:rsidRPr="00E7759A">
              <w:rPr>
                <w:rFonts w:cs="Calibri"/>
                <w:b/>
                <w:i/>
                <w:sz w:val="20"/>
                <w:szCs w:val="20"/>
                <w:highlight w:val="lightGray"/>
              </w:rPr>
              <w:softHyphen/>
              <w:t>JourneyRef</w:t>
            </w:r>
            <w:proofErr w:type="spellEnd"/>
          </w:p>
        </w:tc>
        <w:tc>
          <w:tcPr>
            <w:tcW w:w="567" w:type="dxa"/>
            <w:vAlign w:val="center"/>
          </w:tcPr>
          <w:p w14:paraId="4F2D5FCE" w14:textId="77777777" w:rsidR="006F0C22" w:rsidRPr="00E7759A" w:rsidRDefault="006F0C22" w:rsidP="00647B68">
            <w:pPr>
              <w:spacing w:after="0"/>
              <w:rPr>
                <w:rFonts w:cs="Calibri"/>
                <w:sz w:val="20"/>
                <w:szCs w:val="20"/>
              </w:rPr>
            </w:pPr>
            <w:r w:rsidRPr="00E7759A">
              <w:rPr>
                <w:rFonts w:cs="Calibri"/>
                <w:sz w:val="20"/>
                <w:szCs w:val="20"/>
              </w:rPr>
              <w:t>1:1</w:t>
            </w:r>
          </w:p>
        </w:tc>
        <w:tc>
          <w:tcPr>
            <w:tcW w:w="1842" w:type="dxa"/>
            <w:vAlign w:val="center"/>
          </w:tcPr>
          <w:p w14:paraId="1AC13486" w14:textId="77777777" w:rsidR="006F0C22" w:rsidRPr="00E7759A" w:rsidRDefault="006F0C22" w:rsidP="00647B68">
            <w:pPr>
              <w:spacing w:after="0"/>
              <w:rPr>
                <w:rFonts w:cs="Calibri"/>
                <w:i/>
                <w:sz w:val="20"/>
                <w:szCs w:val="20"/>
              </w:rPr>
            </w:pPr>
            <w:r w:rsidRPr="00E7759A">
              <w:rPr>
                <w:rFonts w:cs="Calibri"/>
                <w:i/>
                <w:sz w:val="20"/>
                <w:szCs w:val="20"/>
              </w:rPr>
              <w:t>+</w:t>
            </w:r>
            <w:proofErr w:type="spellStart"/>
            <w:r w:rsidRPr="00E7759A">
              <w:rPr>
                <w:rFonts w:cs="Calibri"/>
                <w:i/>
                <w:sz w:val="20"/>
                <w:szCs w:val="20"/>
              </w:rPr>
              <w:t>Framed</w:t>
            </w:r>
            <w:r w:rsidRPr="00E7759A">
              <w:rPr>
                <w:rFonts w:cs="Calibri"/>
                <w:i/>
                <w:sz w:val="20"/>
                <w:szCs w:val="20"/>
              </w:rPr>
              <w:softHyphen/>
              <w:t>Vehicle</w:t>
            </w:r>
            <w:r w:rsidRPr="00E7759A">
              <w:rPr>
                <w:rFonts w:cs="Calibri"/>
                <w:i/>
                <w:sz w:val="20"/>
                <w:szCs w:val="20"/>
              </w:rPr>
              <w:softHyphen/>
              <w:t>JourneyRef</w:t>
            </w:r>
            <w:r w:rsidRPr="00E7759A">
              <w:rPr>
                <w:rFonts w:cs="Calibri"/>
                <w:i/>
                <w:sz w:val="20"/>
                <w:szCs w:val="20"/>
              </w:rPr>
              <w:softHyphen/>
              <w:t>Structure</w:t>
            </w:r>
            <w:proofErr w:type="spellEnd"/>
          </w:p>
        </w:tc>
        <w:tc>
          <w:tcPr>
            <w:tcW w:w="5529" w:type="dxa"/>
            <w:vAlign w:val="center"/>
          </w:tcPr>
          <w:p w14:paraId="0108A9D6" w14:textId="77777777" w:rsidR="006F0C22" w:rsidRPr="00E7759A" w:rsidRDefault="006F0C22" w:rsidP="00647B68">
            <w:pPr>
              <w:spacing w:after="0"/>
              <w:jc w:val="both"/>
              <w:rPr>
                <w:rFonts w:cs="Calibri"/>
                <w:sz w:val="20"/>
                <w:szCs w:val="20"/>
              </w:rPr>
            </w:pPr>
            <w:r w:rsidRPr="00E7759A">
              <w:rPr>
                <w:rFonts w:cs="Calibri"/>
                <w:sz w:val="20"/>
                <w:szCs w:val="20"/>
              </w:rPr>
              <w:t>Identification de la course.</w:t>
            </w:r>
          </w:p>
        </w:tc>
      </w:tr>
      <w:tr w:rsidR="006F0C22" w:rsidRPr="00E7759A" w14:paraId="12901721" w14:textId="77777777" w:rsidTr="006F0C22">
        <w:tc>
          <w:tcPr>
            <w:tcW w:w="880" w:type="dxa"/>
            <w:vMerge/>
            <w:vAlign w:val="center"/>
          </w:tcPr>
          <w:p w14:paraId="6C0E6DAB" w14:textId="77777777" w:rsidR="006F0C22" w:rsidRPr="00E7759A" w:rsidRDefault="006F0C22" w:rsidP="00647B68">
            <w:pPr>
              <w:spacing w:after="0"/>
              <w:rPr>
                <w:rFonts w:cs="Calibri"/>
                <w:i/>
                <w:sz w:val="20"/>
                <w:szCs w:val="20"/>
              </w:rPr>
            </w:pPr>
          </w:p>
        </w:tc>
        <w:tc>
          <w:tcPr>
            <w:tcW w:w="1814" w:type="dxa"/>
            <w:vAlign w:val="center"/>
          </w:tcPr>
          <w:p w14:paraId="00922D90" w14:textId="77777777" w:rsidR="006F0C22" w:rsidRPr="00E7759A" w:rsidRDefault="006F0C22" w:rsidP="00647B68">
            <w:pPr>
              <w:spacing w:after="0"/>
              <w:rPr>
                <w:rFonts w:cs="Calibri"/>
                <w:b/>
                <w:i/>
                <w:sz w:val="20"/>
                <w:szCs w:val="20"/>
                <w:highlight w:val="lightGray"/>
              </w:rPr>
            </w:pPr>
            <w:proofErr w:type="spellStart"/>
            <w:r w:rsidRPr="00E7759A">
              <w:rPr>
                <w:rFonts w:cs="Calibri"/>
                <w:b/>
                <w:i/>
                <w:sz w:val="20"/>
                <w:szCs w:val="20"/>
                <w:highlight w:val="lightGray"/>
              </w:rPr>
              <w:t>JourneyPatternRef</w:t>
            </w:r>
            <w:proofErr w:type="spellEnd"/>
          </w:p>
        </w:tc>
        <w:tc>
          <w:tcPr>
            <w:tcW w:w="567" w:type="dxa"/>
            <w:vAlign w:val="center"/>
          </w:tcPr>
          <w:p w14:paraId="02EAAB48" w14:textId="77777777" w:rsidR="006F0C22" w:rsidRPr="00E7759A" w:rsidRDefault="006F0C22" w:rsidP="00647B68">
            <w:pPr>
              <w:spacing w:after="0"/>
              <w:rPr>
                <w:rFonts w:cs="Calibri"/>
                <w:sz w:val="20"/>
                <w:szCs w:val="20"/>
              </w:rPr>
            </w:pPr>
            <w:r w:rsidRPr="00E7759A">
              <w:rPr>
                <w:rFonts w:cs="Calibri"/>
                <w:sz w:val="20"/>
                <w:szCs w:val="20"/>
              </w:rPr>
              <w:t>0:1</w:t>
            </w:r>
          </w:p>
        </w:tc>
        <w:tc>
          <w:tcPr>
            <w:tcW w:w="1842" w:type="dxa"/>
            <w:vAlign w:val="center"/>
          </w:tcPr>
          <w:p w14:paraId="7FB9A4F2" w14:textId="77777777" w:rsidR="006F0C22" w:rsidRPr="00E7759A" w:rsidRDefault="006F0C22" w:rsidP="00647B68">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Journey</w:t>
            </w:r>
            <w:r w:rsidRPr="00E7759A">
              <w:rPr>
                <w:rFonts w:cs="Calibri"/>
                <w:i/>
                <w:sz w:val="20"/>
                <w:szCs w:val="20"/>
              </w:rPr>
              <w:softHyphen/>
              <w:t>PatternCode</w:t>
            </w:r>
            <w:proofErr w:type="spellEnd"/>
          </w:p>
        </w:tc>
        <w:tc>
          <w:tcPr>
            <w:tcW w:w="5529" w:type="dxa"/>
            <w:vAlign w:val="center"/>
          </w:tcPr>
          <w:p w14:paraId="0053311F" w14:textId="18042CE4" w:rsidR="006F0C22" w:rsidRPr="00E7759A" w:rsidRDefault="006F0C22" w:rsidP="00647B68">
            <w:pPr>
              <w:spacing w:after="0"/>
              <w:jc w:val="both"/>
              <w:rPr>
                <w:rFonts w:cs="Calibri"/>
                <w:sz w:val="20"/>
                <w:szCs w:val="20"/>
              </w:rPr>
            </w:pPr>
            <w:proofErr w:type="spellStart"/>
            <w:r w:rsidRPr="00E7759A">
              <w:rPr>
                <w:rFonts w:cs="Calibri"/>
                <w:sz w:val="20"/>
                <w:szCs w:val="20"/>
              </w:rPr>
              <w:t>Identifiant</w:t>
            </w:r>
            <w:proofErr w:type="spellEnd"/>
            <w:r w:rsidRPr="00E7759A">
              <w:rPr>
                <w:rFonts w:cs="Calibri"/>
                <w:sz w:val="20"/>
                <w:szCs w:val="20"/>
              </w:rPr>
              <w:t xml:space="preserve"> de la mission.</w:t>
            </w:r>
          </w:p>
        </w:tc>
      </w:tr>
      <w:tr w:rsidR="006F0C22" w:rsidRPr="00E32CB2" w14:paraId="30606C0E" w14:textId="77777777" w:rsidTr="006F0C22">
        <w:tc>
          <w:tcPr>
            <w:tcW w:w="880" w:type="dxa"/>
            <w:vMerge/>
            <w:vAlign w:val="center"/>
          </w:tcPr>
          <w:p w14:paraId="3CD40E8D" w14:textId="77777777" w:rsidR="006F0C22" w:rsidRPr="00E7759A" w:rsidRDefault="006F0C22" w:rsidP="00647B68">
            <w:pPr>
              <w:spacing w:after="0"/>
              <w:rPr>
                <w:rFonts w:cs="Calibri"/>
                <w:i/>
                <w:sz w:val="20"/>
                <w:szCs w:val="20"/>
              </w:rPr>
            </w:pPr>
          </w:p>
        </w:tc>
        <w:tc>
          <w:tcPr>
            <w:tcW w:w="1814" w:type="dxa"/>
            <w:vAlign w:val="center"/>
          </w:tcPr>
          <w:p w14:paraId="2E3F1CF5" w14:textId="77777777" w:rsidR="006F0C22" w:rsidRPr="00E7759A" w:rsidRDefault="006F0C22" w:rsidP="00647B68">
            <w:pPr>
              <w:spacing w:after="0"/>
              <w:rPr>
                <w:rFonts w:cs="Calibri"/>
                <w:b/>
                <w:i/>
                <w:sz w:val="20"/>
                <w:szCs w:val="20"/>
                <w:highlight w:val="lightGray"/>
              </w:rPr>
            </w:pPr>
            <w:proofErr w:type="spellStart"/>
            <w:r w:rsidRPr="00E7759A">
              <w:rPr>
                <w:rFonts w:cs="Calibri"/>
                <w:b/>
                <w:i/>
                <w:sz w:val="20"/>
                <w:szCs w:val="20"/>
                <w:highlight w:val="lightGray"/>
              </w:rPr>
              <w:t>JourneyPatternName</w:t>
            </w:r>
            <w:proofErr w:type="spellEnd"/>
          </w:p>
        </w:tc>
        <w:tc>
          <w:tcPr>
            <w:tcW w:w="567" w:type="dxa"/>
            <w:vAlign w:val="center"/>
          </w:tcPr>
          <w:p w14:paraId="4646B7F9" w14:textId="77777777" w:rsidR="006F0C22" w:rsidRPr="00E7759A" w:rsidRDefault="006F0C22" w:rsidP="00647B68">
            <w:pPr>
              <w:spacing w:after="0"/>
              <w:rPr>
                <w:rFonts w:cs="Calibri"/>
                <w:sz w:val="20"/>
                <w:szCs w:val="20"/>
              </w:rPr>
            </w:pPr>
            <w:r w:rsidRPr="00E7759A">
              <w:rPr>
                <w:rFonts w:cs="Calibri"/>
                <w:sz w:val="20"/>
                <w:szCs w:val="20"/>
              </w:rPr>
              <w:t>0:1</w:t>
            </w:r>
          </w:p>
        </w:tc>
        <w:tc>
          <w:tcPr>
            <w:tcW w:w="1842" w:type="dxa"/>
            <w:vAlign w:val="center"/>
          </w:tcPr>
          <w:p w14:paraId="220CA48D" w14:textId="77777777" w:rsidR="006F0C22" w:rsidRPr="00E7759A" w:rsidRDefault="006F0C22" w:rsidP="00647B68">
            <w:pPr>
              <w:spacing w:after="0"/>
              <w:rPr>
                <w:rFonts w:cs="Calibri"/>
                <w:i/>
                <w:sz w:val="20"/>
                <w:szCs w:val="20"/>
              </w:rPr>
            </w:pPr>
            <w:proofErr w:type="spellStart"/>
            <w:r w:rsidRPr="00E7759A">
              <w:rPr>
                <w:rFonts w:cs="Calibri"/>
                <w:i/>
                <w:sz w:val="20"/>
                <w:szCs w:val="20"/>
              </w:rPr>
              <w:t>NLString</w:t>
            </w:r>
            <w:proofErr w:type="spellEnd"/>
          </w:p>
        </w:tc>
        <w:tc>
          <w:tcPr>
            <w:tcW w:w="5529" w:type="dxa"/>
            <w:vAlign w:val="center"/>
          </w:tcPr>
          <w:p w14:paraId="5A116793" w14:textId="77777777" w:rsidR="006F0C22" w:rsidRPr="00E7759A" w:rsidRDefault="006F0C22" w:rsidP="00647B68">
            <w:pPr>
              <w:pStyle w:val="Tabletext8Char1"/>
              <w:spacing w:before="0" w:after="0"/>
              <w:rPr>
                <w:rFonts w:ascii="Calibri" w:hAnsi="Calibri" w:cs="Calibri"/>
                <w:sz w:val="20"/>
                <w:lang w:val="fr-FR"/>
              </w:rPr>
            </w:pPr>
            <w:r w:rsidRPr="00E7759A">
              <w:rPr>
                <w:rFonts w:ascii="Calibri" w:hAnsi="Calibri" w:cs="Calibri"/>
                <w:sz w:val="20"/>
                <w:lang w:val="fr-FR"/>
              </w:rPr>
              <w:t xml:space="preserve">Nom ou </w:t>
            </w:r>
            <w:proofErr w:type="spellStart"/>
            <w:r w:rsidRPr="00E7759A">
              <w:rPr>
                <w:rFonts w:ascii="Calibri" w:hAnsi="Calibri" w:cs="Calibri"/>
                <w:sz w:val="20"/>
                <w:lang w:val="fr-FR"/>
              </w:rPr>
              <w:t>numero</w:t>
            </w:r>
            <w:proofErr w:type="spellEnd"/>
            <w:r w:rsidRPr="00E7759A">
              <w:rPr>
                <w:rFonts w:ascii="Calibri" w:hAnsi="Calibri" w:cs="Calibri"/>
                <w:sz w:val="20"/>
                <w:lang w:val="fr-FR"/>
              </w:rPr>
              <w:t xml:space="preserve"> de </w:t>
            </w:r>
            <w:proofErr w:type="gramStart"/>
            <w:r w:rsidRPr="00E7759A">
              <w:rPr>
                <w:rFonts w:ascii="Calibri" w:hAnsi="Calibri" w:cs="Calibri"/>
                <w:sz w:val="20"/>
                <w:lang w:val="fr-FR"/>
              </w:rPr>
              <w:t>course présenté</w:t>
            </w:r>
            <w:proofErr w:type="gramEnd"/>
            <w:r w:rsidRPr="00E7759A">
              <w:rPr>
                <w:rFonts w:ascii="Calibri" w:hAnsi="Calibri" w:cs="Calibri"/>
                <w:sz w:val="20"/>
                <w:lang w:val="fr-FR"/>
              </w:rPr>
              <w:t xml:space="preserve"> au public.</w:t>
            </w:r>
          </w:p>
          <w:p w14:paraId="0E38B40F" w14:textId="4E331046" w:rsidR="006F0C22" w:rsidRPr="006F0C22" w:rsidRDefault="006F0C22" w:rsidP="006F0C22">
            <w:pPr>
              <w:pStyle w:val="Tabletext8Char1"/>
              <w:spacing w:before="0" w:after="0"/>
              <w:rPr>
                <w:rFonts w:ascii="Calibri" w:hAnsi="Calibri" w:cs="Calibri"/>
                <w:i/>
                <w:sz w:val="20"/>
                <w:highlight w:val="lightGray"/>
                <w:lang w:val="fr-FR" w:eastAsia="ar-SA"/>
              </w:rPr>
            </w:pPr>
            <w:r w:rsidRPr="00E7759A">
              <w:rPr>
                <w:rFonts w:ascii="Calibri" w:hAnsi="Calibri" w:cs="Calibri"/>
                <w:sz w:val="20"/>
                <w:highlight w:val="lightGray"/>
                <w:lang w:val="fr-FR"/>
              </w:rPr>
              <w:t>Dans le cas de la SNCF et du RER, cet identifiant est le code à 4 lettres qui désigne la mission (RER et Transilien).</w:t>
            </w:r>
          </w:p>
        </w:tc>
      </w:tr>
      <w:tr w:rsidR="006F0C22" w:rsidRPr="00E7759A" w14:paraId="0A9C9951" w14:textId="77777777" w:rsidTr="006F0C22">
        <w:tc>
          <w:tcPr>
            <w:tcW w:w="880" w:type="dxa"/>
            <w:vMerge/>
            <w:vAlign w:val="center"/>
          </w:tcPr>
          <w:p w14:paraId="7E1E2F4C" w14:textId="77777777" w:rsidR="006F0C22" w:rsidRPr="006F0C22" w:rsidRDefault="006F0C22" w:rsidP="00647B68">
            <w:pPr>
              <w:spacing w:after="0"/>
              <w:rPr>
                <w:rFonts w:cs="Calibri"/>
                <w:i/>
                <w:sz w:val="20"/>
                <w:szCs w:val="20"/>
                <w:lang w:val="fr-FR"/>
              </w:rPr>
            </w:pPr>
          </w:p>
        </w:tc>
        <w:tc>
          <w:tcPr>
            <w:tcW w:w="1814" w:type="dxa"/>
            <w:vAlign w:val="center"/>
          </w:tcPr>
          <w:p w14:paraId="67096B1F" w14:textId="77777777" w:rsidR="006F0C22" w:rsidRPr="00E7759A" w:rsidRDefault="006F0C22" w:rsidP="00647B68">
            <w:pPr>
              <w:spacing w:after="0"/>
              <w:rPr>
                <w:rFonts w:cs="Calibri"/>
                <w:b/>
                <w:i/>
                <w:sz w:val="20"/>
                <w:szCs w:val="20"/>
                <w:highlight w:val="lightGray"/>
              </w:rPr>
            </w:pPr>
            <w:proofErr w:type="spellStart"/>
            <w:r w:rsidRPr="00E7759A">
              <w:rPr>
                <w:rFonts w:cs="Calibri"/>
                <w:b/>
                <w:i/>
                <w:sz w:val="20"/>
                <w:szCs w:val="20"/>
                <w:highlight w:val="lightGray"/>
              </w:rPr>
              <w:t>VehicleMode</w:t>
            </w:r>
            <w:proofErr w:type="spellEnd"/>
          </w:p>
        </w:tc>
        <w:tc>
          <w:tcPr>
            <w:tcW w:w="567" w:type="dxa"/>
            <w:vAlign w:val="center"/>
          </w:tcPr>
          <w:p w14:paraId="6F5F6F7B" w14:textId="77777777" w:rsidR="006F0C22" w:rsidRPr="00E7759A" w:rsidRDefault="006F0C22" w:rsidP="00647B68">
            <w:pPr>
              <w:spacing w:after="0"/>
              <w:rPr>
                <w:rFonts w:cs="Calibri"/>
                <w:sz w:val="20"/>
                <w:szCs w:val="20"/>
              </w:rPr>
            </w:pPr>
            <w:r w:rsidRPr="00E7759A">
              <w:rPr>
                <w:rFonts w:cs="Calibri"/>
                <w:sz w:val="20"/>
                <w:szCs w:val="20"/>
              </w:rPr>
              <w:t>0:1</w:t>
            </w:r>
          </w:p>
        </w:tc>
        <w:tc>
          <w:tcPr>
            <w:tcW w:w="1842" w:type="dxa"/>
            <w:vAlign w:val="center"/>
          </w:tcPr>
          <w:p w14:paraId="3B44BF1D" w14:textId="77777777" w:rsidR="006F0C22" w:rsidRPr="00E7759A" w:rsidRDefault="006F0C22" w:rsidP="00647B68">
            <w:pPr>
              <w:spacing w:after="0"/>
              <w:rPr>
                <w:rFonts w:cs="Calibri"/>
                <w:i/>
                <w:sz w:val="20"/>
                <w:szCs w:val="20"/>
              </w:rPr>
            </w:pPr>
            <w:r w:rsidRPr="00E7759A">
              <w:rPr>
                <w:rFonts w:cs="Calibri"/>
                <w:i/>
                <w:sz w:val="20"/>
                <w:szCs w:val="20"/>
              </w:rPr>
              <w:t xml:space="preserve">air | bus | coach | ferry | metro | rail | </w:t>
            </w:r>
            <w:proofErr w:type="spellStart"/>
            <w:r w:rsidRPr="00E7759A">
              <w:rPr>
                <w:rFonts w:cs="Calibri"/>
                <w:i/>
                <w:sz w:val="20"/>
                <w:szCs w:val="20"/>
              </w:rPr>
              <w:t>tram</w:t>
            </w:r>
            <w:proofErr w:type="spellEnd"/>
            <w:r w:rsidRPr="00E7759A">
              <w:rPr>
                <w:rFonts w:cs="Calibri"/>
                <w:i/>
                <w:sz w:val="20"/>
                <w:szCs w:val="20"/>
              </w:rPr>
              <w:t xml:space="preserve"> | under</w:t>
            </w:r>
            <w:r w:rsidRPr="00E7759A">
              <w:rPr>
                <w:rFonts w:cs="Calibri"/>
                <w:i/>
                <w:sz w:val="20"/>
                <w:szCs w:val="20"/>
                <w:lang w:val="en-GB"/>
              </w:rPr>
              <w:softHyphen/>
            </w:r>
            <w:r w:rsidRPr="00E7759A">
              <w:rPr>
                <w:rFonts w:cs="Calibri"/>
                <w:i/>
                <w:sz w:val="20"/>
                <w:szCs w:val="20"/>
              </w:rPr>
              <w:t>ground</w:t>
            </w:r>
          </w:p>
        </w:tc>
        <w:tc>
          <w:tcPr>
            <w:tcW w:w="5529" w:type="dxa"/>
            <w:vAlign w:val="center"/>
          </w:tcPr>
          <w:p w14:paraId="57649812" w14:textId="77777777" w:rsidR="006F0C22" w:rsidRPr="00F36020" w:rsidRDefault="006F0C22" w:rsidP="00647B68">
            <w:pPr>
              <w:spacing w:after="0"/>
              <w:jc w:val="both"/>
              <w:rPr>
                <w:rFonts w:cs="Calibri"/>
                <w:i/>
                <w:sz w:val="20"/>
                <w:szCs w:val="20"/>
                <w:highlight w:val="lightGray"/>
                <w:lang w:val="fr-FR"/>
              </w:rPr>
            </w:pPr>
            <w:r w:rsidRPr="00F36020">
              <w:rPr>
                <w:rFonts w:cs="Calibri"/>
                <w:sz w:val="20"/>
                <w:szCs w:val="20"/>
                <w:highlight w:val="lightGray"/>
                <w:lang w:val="fr-FR"/>
              </w:rPr>
              <w:t xml:space="preserve">Mode de transport pour cette mission (il s’agit ici d’un mode « générique », tous les avions par exemple seront air, et c’est le </w:t>
            </w:r>
            <w:proofErr w:type="spellStart"/>
            <w:r w:rsidRPr="00F36020">
              <w:rPr>
                <w:rFonts w:cs="Calibri"/>
                <w:i/>
                <w:sz w:val="20"/>
                <w:szCs w:val="20"/>
                <w:highlight w:val="lightGray"/>
                <w:lang w:val="fr-FR"/>
              </w:rPr>
              <w:t>ProductCategory</w:t>
            </w:r>
            <w:proofErr w:type="spellEnd"/>
            <w:r w:rsidRPr="00F36020">
              <w:rPr>
                <w:rFonts w:cs="Calibri"/>
                <w:sz w:val="20"/>
                <w:szCs w:val="20"/>
                <w:highlight w:val="lightGray"/>
                <w:lang w:val="fr-FR"/>
              </w:rPr>
              <w:t xml:space="preserve">, dans </w:t>
            </w:r>
            <w:proofErr w:type="spellStart"/>
            <w:r w:rsidRPr="00F36020">
              <w:rPr>
                <w:rFonts w:cs="Calibri"/>
                <w:i/>
                <w:sz w:val="20"/>
                <w:szCs w:val="20"/>
                <w:highlight w:val="lightGray"/>
                <w:lang w:val="fr-FR"/>
              </w:rPr>
              <w:t>ServiceInfoGroup</w:t>
            </w:r>
            <w:proofErr w:type="spellEnd"/>
            <w:r w:rsidRPr="00F36020">
              <w:rPr>
                <w:rFonts w:cs="Calibri"/>
                <w:sz w:val="20"/>
                <w:szCs w:val="20"/>
                <w:highlight w:val="lightGray"/>
                <w:lang w:val="fr-FR"/>
              </w:rPr>
              <w:t xml:space="preserve">, qui donnera plus de précisions, comme : </w:t>
            </w:r>
            <w:proofErr w:type="spellStart"/>
            <w:r w:rsidRPr="00F36020">
              <w:rPr>
                <w:rFonts w:cs="Calibri"/>
                <w:i/>
                <w:sz w:val="20"/>
                <w:szCs w:val="20"/>
                <w:highlight w:val="lightGray"/>
                <w:lang w:val="fr-FR"/>
              </w:rPr>
              <w:t>internationalFlight</w:t>
            </w:r>
            <w:proofErr w:type="spellEnd"/>
            <w:r w:rsidRPr="00F36020">
              <w:rPr>
                <w:rFonts w:cs="Calibri"/>
                <w:i/>
                <w:sz w:val="20"/>
                <w:szCs w:val="20"/>
                <w:highlight w:val="lightGray"/>
                <w:lang w:val="fr-FR"/>
              </w:rPr>
              <w:t xml:space="preserve">, </w:t>
            </w:r>
            <w:proofErr w:type="spellStart"/>
            <w:r w:rsidRPr="00F36020">
              <w:rPr>
                <w:rFonts w:cs="Calibri"/>
                <w:i/>
                <w:sz w:val="20"/>
                <w:szCs w:val="20"/>
                <w:highlight w:val="lightGray"/>
                <w:lang w:val="fr-FR"/>
              </w:rPr>
              <w:t>intercontinentalFlight</w:t>
            </w:r>
            <w:proofErr w:type="spellEnd"/>
            <w:r w:rsidRPr="00F36020">
              <w:rPr>
                <w:rFonts w:cs="Calibri"/>
                <w:i/>
                <w:sz w:val="20"/>
                <w:szCs w:val="20"/>
                <w:highlight w:val="lightGray"/>
                <w:lang w:val="fr-FR"/>
              </w:rPr>
              <w:t xml:space="preserve">, </w:t>
            </w:r>
            <w:proofErr w:type="spellStart"/>
            <w:r w:rsidRPr="00F36020">
              <w:rPr>
                <w:rFonts w:cs="Calibri"/>
                <w:i/>
                <w:sz w:val="20"/>
                <w:szCs w:val="20"/>
                <w:highlight w:val="lightGray"/>
                <w:lang w:val="fr-FR"/>
              </w:rPr>
              <w:t>domesticScheduledFlight</w:t>
            </w:r>
            <w:proofErr w:type="spellEnd"/>
            <w:r w:rsidRPr="00F36020">
              <w:rPr>
                <w:rFonts w:cs="Calibri"/>
                <w:i/>
                <w:sz w:val="20"/>
                <w:szCs w:val="20"/>
                <w:highlight w:val="lightGray"/>
                <w:lang w:val="fr-FR"/>
              </w:rPr>
              <w:t xml:space="preserve">, </w:t>
            </w:r>
            <w:proofErr w:type="spellStart"/>
            <w:r w:rsidRPr="00F36020">
              <w:rPr>
                <w:rFonts w:cs="Calibri"/>
                <w:i/>
                <w:sz w:val="20"/>
                <w:szCs w:val="20"/>
                <w:highlight w:val="lightGray"/>
                <w:lang w:val="fr-FR"/>
              </w:rPr>
              <w:t>shuttleFlight</w:t>
            </w:r>
            <w:proofErr w:type="spellEnd"/>
            <w:r w:rsidRPr="00F36020">
              <w:rPr>
                <w:rFonts w:cs="Calibri"/>
                <w:i/>
                <w:sz w:val="20"/>
                <w:szCs w:val="20"/>
                <w:highlight w:val="lightGray"/>
                <w:lang w:val="fr-FR"/>
              </w:rPr>
              <w:t xml:space="preserve"> …</w:t>
            </w:r>
          </w:p>
          <w:p w14:paraId="492AD0E4" w14:textId="77777777" w:rsidR="006F0C22" w:rsidRPr="00F36020" w:rsidRDefault="006F0C22" w:rsidP="00647B68">
            <w:pPr>
              <w:spacing w:after="0"/>
              <w:jc w:val="both"/>
              <w:rPr>
                <w:rFonts w:cs="Calibri"/>
                <w:sz w:val="20"/>
                <w:szCs w:val="20"/>
                <w:highlight w:val="lightGray"/>
              </w:rPr>
            </w:pPr>
            <w:r w:rsidRPr="00F36020">
              <w:rPr>
                <w:rFonts w:cs="Calibri"/>
                <w:sz w:val="20"/>
                <w:szCs w:val="20"/>
                <w:highlight w:val="lightGray"/>
              </w:rPr>
              <w:t xml:space="preserve">Valeur par </w:t>
            </w:r>
            <w:proofErr w:type="spellStart"/>
            <w:proofErr w:type="gramStart"/>
            <w:r w:rsidRPr="00F36020">
              <w:rPr>
                <w:rFonts w:cs="Calibri"/>
                <w:sz w:val="20"/>
                <w:szCs w:val="20"/>
                <w:highlight w:val="lightGray"/>
              </w:rPr>
              <w:t>défaut</w:t>
            </w:r>
            <w:proofErr w:type="spellEnd"/>
            <w:r w:rsidRPr="00F36020">
              <w:rPr>
                <w:rFonts w:cs="Calibri"/>
                <w:sz w:val="20"/>
                <w:szCs w:val="20"/>
                <w:highlight w:val="lightGray"/>
              </w:rPr>
              <w:t> :</w:t>
            </w:r>
            <w:proofErr w:type="gramEnd"/>
            <w:r w:rsidRPr="00F36020">
              <w:rPr>
                <w:rFonts w:cs="Calibri"/>
                <w:sz w:val="20"/>
                <w:szCs w:val="20"/>
                <w:highlight w:val="lightGray"/>
              </w:rPr>
              <w:t xml:space="preserve"> « bus »</w:t>
            </w:r>
          </w:p>
        </w:tc>
      </w:tr>
      <w:tr w:rsidR="006F0C22" w:rsidRPr="00E7759A" w14:paraId="3DC60686" w14:textId="77777777" w:rsidTr="006F0C22">
        <w:tc>
          <w:tcPr>
            <w:tcW w:w="880" w:type="dxa"/>
            <w:vMerge/>
            <w:vAlign w:val="center"/>
          </w:tcPr>
          <w:p w14:paraId="34B26DC7" w14:textId="77777777" w:rsidR="006F0C22" w:rsidRPr="00E7759A" w:rsidRDefault="006F0C22" w:rsidP="00647B68">
            <w:pPr>
              <w:spacing w:after="0"/>
              <w:rPr>
                <w:rFonts w:cs="Calibri"/>
                <w:i/>
                <w:sz w:val="20"/>
                <w:szCs w:val="20"/>
              </w:rPr>
            </w:pPr>
          </w:p>
        </w:tc>
        <w:tc>
          <w:tcPr>
            <w:tcW w:w="1814" w:type="dxa"/>
            <w:vAlign w:val="center"/>
          </w:tcPr>
          <w:p w14:paraId="3C2A2B5B" w14:textId="77777777" w:rsidR="006F0C22" w:rsidRPr="00E7759A" w:rsidRDefault="006F0C22" w:rsidP="00647B68">
            <w:pPr>
              <w:spacing w:after="0"/>
              <w:rPr>
                <w:rFonts w:cs="Calibri"/>
                <w:b/>
                <w:i/>
                <w:sz w:val="20"/>
                <w:szCs w:val="20"/>
                <w:highlight w:val="lightGray"/>
              </w:rPr>
            </w:pPr>
            <w:proofErr w:type="spellStart"/>
            <w:r w:rsidRPr="00E7759A">
              <w:rPr>
                <w:rFonts w:cs="Calibri"/>
                <w:b/>
                <w:i/>
                <w:sz w:val="20"/>
                <w:szCs w:val="20"/>
                <w:highlight w:val="lightGray"/>
              </w:rPr>
              <w:t>RouteRef</w:t>
            </w:r>
            <w:proofErr w:type="spellEnd"/>
          </w:p>
        </w:tc>
        <w:tc>
          <w:tcPr>
            <w:tcW w:w="567" w:type="dxa"/>
            <w:vAlign w:val="center"/>
          </w:tcPr>
          <w:p w14:paraId="38CE2783" w14:textId="77777777" w:rsidR="006F0C22" w:rsidRPr="00E7759A" w:rsidRDefault="006F0C22" w:rsidP="00647B68">
            <w:pPr>
              <w:spacing w:after="0"/>
              <w:rPr>
                <w:rFonts w:cs="Calibri"/>
                <w:sz w:val="20"/>
                <w:szCs w:val="20"/>
              </w:rPr>
            </w:pPr>
            <w:r w:rsidRPr="00E7759A">
              <w:rPr>
                <w:rFonts w:cs="Calibri"/>
                <w:sz w:val="20"/>
                <w:szCs w:val="20"/>
              </w:rPr>
              <w:t>0:1</w:t>
            </w:r>
          </w:p>
        </w:tc>
        <w:tc>
          <w:tcPr>
            <w:tcW w:w="1842" w:type="dxa"/>
            <w:vAlign w:val="center"/>
          </w:tcPr>
          <w:p w14:paraId="57CEA42E" w14:textId="77777777" w:rsidR="006F0C22" w:rsidRPr="00E7759A" w:rsidRDefault="006F0C22" w:rsidP="00647B68">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RouteCode</w:t>
            </w:r>
            <w:proofErr w:type="spellEnd"/>
          </w:p>
        </w:tc>
        <w:tc>
          <w:tcPr>
            <w:tcW w:w="5529" w:type="dxa"/>
            <w:vAlign w:val="center"/>
          </w:tcPr>
          <w:p w14:paraId="2D7D5F84" w14:textId="77777777" w:rsidR="006F0C22" w:rsidRPr="00F36020" w:rsidRDefault="006F0C22" w:rsidP="00647B68">
            <w:pPr>
              <w:spacing w:after="0"/>
              <w:jc w:val="both"/>
              <w:rPr>
                <w:rFonts w:cs="Calibri"/>
                <w:sz w:val="20"/>
                <w:szCs w:val="20"/>
                <w:highlight w:val="lightGray"/>
              </w:rPr>
            </w:pPr>
            <w:proofErr w:type="spellStart"/>
            <w:r w:rsidRPr="00F36020">
              <w:rPr>
                <w:rFonts w:cs="Calibri"/>
                <w:sz w:val="20"/>
                <w:szCs w:val="20"/>
                <w:highlight w:val="lightGray"/>
              </w:rPr>
              <w:t>Identifiant</w:t>
            </w:r>
            <w:proofErr w:type="spellEnd"/>
            <w:r w:rsidRPr="00F36020">
              <w:rPr>
                <w:rFonts w:cs="Calibri"/>
                <w:sz w:val="20"/>
                <w:szCs w:val="20"/>
                <w:highlight w:val="lightGray"/>
              </w:rPr>
              <w:t xml:space="preserve"> de </w:t>
            </w:r>
            <w:proofErr w:type="spellStart"/>
            <w:r w:rsidRPr="00F36020">
              <w:rPr>
                <w:rFonts w:cs="Calibri"/>
                <w:sz w:val="20"/>
                <w:szCs w:val="20"/>
                <w:highlight w:val="lightGray"/>
              </w:rPr>
              <w:t>l'itinéraire</w:t>
            </w:r>
            <w:proofErr w:type="spellEnd"/>
            <w:r w:rsidRPr="00F36020">
              <w:rPr>
                <w:rFonts w:cs="Calibri"/>
                <w:sz w:val="20"/>
                <w:szCs w:val="20"/>
                <w:highlight w:val="lightGray"/>
              </w:rPr>
              <w:t xml:space="preserve"> </w:t>
            </w:r>
            <w:proofErr w:type="spellStart"/>
            <w:r w:rsidRPr="00F36020">
              <w:rPr>
                <w:rFonts w:cs="Calibri"/>
                <w:sz w:val="20"/>
                <w:szCs w:val="20"/>
                <w:highlight w:val="lightGray"/>
              </w:rPr>
              <w:t>suivi</w:t>
            </w:r>
            <w:proofErr w:type="spellEnd"/>
            <w:r w:rsidRPr="00F36020">
              <w:rPr>
                <w:rFonts w:cs="Calibri"/>
                <w:sz w:val="20"/>
                <w:szCs w:val="20"/>
                <w:highlight w:val="lightGray"/>
              </w:rPr>
              <w:t>.</w:t>
            </w:r>
          </w:p>
        </w:tc>
      </w:tr>
      <w:tr w:rsidR="006F0C22" w:rsidRPr="00E32CB2" w14:paraId="5D8AFA0A" w14:textId="77777777" w:rsidTr="006F0C22">
        <w:tc>
          <w:tcPr>
            <w:tcW w:w="880" w:type="dxa"/>
            <w:vMerge/>
            <w:vAlign w:val="center"/>
          </w:tcPr>
          <w:p w14:paraId="70F505AA" w14:textId="77777777" w:rsidR="006F0C22" w:rsidRPr="00E7759A" w:rsidRDefault="006F0C22" w:rsidP="00647B68">
            <w:pPr>
              <w:spacing w:after="0"/>
              <w:rPr>
                <w:rFonts w:cs="Calibri"/>
                <w:i/>
                <w:sz w:val="20"/>
                <w:szCs w:val="20"/>
              </w:rPr>
            </w:pPr>
          </w:p>
        </w:tc>
        <w:tc>
          <w:tcPr>
            <w:tcW w:w="1814" w:type="dxa"/>
            <w:vAlign w:val="center"/>
          </w:tcPr>
          <w:p w14:paraId="02E73370" w14:textId="77777777" w:rsidR="006F0C22" w:rsidRPr="00E7759A" w:rsidRDefault="006F0C22" w:rsidP="00647B68">
            <w:pPr>
              <w:spacing w:after="0"/>
              <w:rPr>
                <w:rFonts w:cs="Calibri"/>
                <w:b/>
                <w:i/>
                <w:sz w:val="20"/>
                <w:szCs w:val="20"/>
                <w:highlight w:val="lightGray"/>
              </w:rPr>
            </w:pPr>
            <w:proofErr w:type="spellStart"/>
            <w:r w:rsidRPr="00E7759A">
              <w:rPr>
                <w:rFonts w:cs="Calibri"/>
                <w:b/>
                <w:i/>
                <w:sz w:val="20"/>
                <w:szCs w:val="20"/>
                <w:highlight w:val="lightGray"/>
              </w:rPr>
              <w:t>Published</w:t>
            </w:r>
            <w:r w:rsidRPr="00E7759A">
              <w:rPr>
                <w:rFonts w:cs="Calibri"/>
                <w:b/>
                <w:i/>
                <w:sz w:val="20"/>
                <w:szCs w:val="20"/>
                <w:highlight w:val="lightGray"/>
              </w:rPr>
              <w:softHyphen/>
              <w:t>LineName</w:t>
            </w:r>
            <w:proofErr w:type="spellEnd"/>
          </w:p>
        </w:tc>
        <w:tc>
          <w:tcPr>
            <w:tcW w:w="567" w:type="dxa"/>
            <w:vAlign w:val="center"/>
          </w:tcPr>
          <w:p w14:paraId="7AACF9B8" w14:textId="77777777" w:rsidR="006F0C22" w:rsidRPr="00E7759A" w:rsidRDefault="006F0C22" w:rsidP="00647B68">
            <w:pPr>
              <w:spacing w:after="0"/>
              <w:rPr>
                <w:rFonts w:cs="Calibri"/>
                <w:sz w:val="20"/>
                <w:szCs w:val="20"/>
              </w:rPr>
            </w:pPr>
            <w:r w:rsidRPr="00E7759A">
              <w:rPr>
                <w:rFonts w:cs="Calibri"/>
                <w:sz w:val="20"/>
                <w:szCs w:val="20"/>
              </w:rPr>
              <w:t>0:1</w:t>
            </w:r>
          </w:p>
        </w:tc>
        <w:tc>
          <w:tcPr>
            <w:tcW w:w="1842" w:type="dxa"/>
            <w:vAlign w:val="center"/>
          </w:tcPr>
          <w:p w14:paraId="58F5043A" w14:textId="77777777" w:rsidR="006F0C22" w:rsidRPr="00E7759A" w:rsidRDefault="006F0C22" w:rsidP="00647B68">
            <w:pPr>
              <w:spacing w:after="0"/>
              <w:rPr>
                <w:rFonts w:cs="Calibri"/>
                <w:i/>
                <w:sz w:val="20"/>
                <w:szCs w:val="20"/>
              </w:rPr>
            </w:pPr>
            <w:proofErr w:type="spellStart"/>
            <w:r w:rsidRPr="00E7759A">
              <w:rPr>
                <w:rFonts w:cs="Calibri"/>
                <w:i/>
                <w:sz w:val="20"/>
                <w:szCs w:val="20"/>
              </w:rPr>
              <w:t>NLString</w:t>
            </w:r>
            <w:proofErr w:type="spellEnd"/>
          </w:p>
        </w:tc>
        <w:tc>
          <w:tcPr>
            <w:tcW w:w="5529" w:type="dxa"/>
            <w:vAlign w:val="center"/>
          </w:tcPr>
          <w:p w14:paraId="4AB003B4" w14:textId="77777777" w:rsidR="006F0C22" w:rsidRPr="00F36020" w:rsidRDefault="006F0C22" w:rsidP="00647B68">
            <w:pPr>
              <w:spacing w:after="0"/>
              <w:jc w:val="both"/>
              <w:rPr>
                <w:rFonts w:cs="Calibri"/>
                <w:sz w:val="20"/>
                <w:szCs w:val="20"/>
                <w:highlight w:val="lightGray"/>
                <w:lang w:val="fr-FR"/>
              </w:rPr>
            </w:pPr>
            <w:r w:rsidRPr="00F36020">
              <w:rPr>
                <w:rFonts w:cs="Calibri"/>
                <w:sz w:val="20"/>
                <w:szCs w:val="20"/>
                <w:highlight w:val="lightGray"/>
                <w:lang w:val="fr-FR"/>
              </w:rPr>
              <w:t>Nom commercial de la ligne.</w:t>
            </w:r>
          </w:p>
        </w:tc>
      </w:tr>
      <w:tr w:rsidR="006F0C22" w:rsidRPr="00E32CB2" w14:paraId="53092005" w14:textId="77777777" w:rsidTr="006F0C22">
        <w:tc>
          <w:tcPr>
            <w:tcW w:w="880" w:type="dxa"/>
            <w:vMerge/>
            <w:vAlign w:val="center"/>
          </w:tcPr>
          <w:p w14:paraId="37A72FD2" w14:textId="77777777" w:rsidR="006F0C22" w:rsidRPr="00E7759A" w:rsidRDefault="006F0C22" w:rsidP="00647B68">
            <w:pPr>
              <w:spacing w:after="0"/>
              <w:rPr>
                <w:rFonts w:cs="Calibri"/>
                <w:i/>
                <w:sz w:val="20"/>
                <w:szCs w:val="20"/>
                <w:lang w:val="fr-FR"/>
              </w:rPr>
            </w:pPr>
          </w:p>
        </w:tc>
        <w:tc>
          <w:tcPr>
            <w:tcW w:w="1814" w:type="dxa"/>
            <w:vAlign w:val="center"/>
          </w:tcPr>
          <w:p w14:paraId="23E24B21" w14:textId="77777777" w:rsidR="006F0C22" w:rsidRPr="00E7759A" w:rsidRDefault="006F0C22" w:rsidP="00647B68">
            <w:pPr>
              <w:spacing w:after="0"/>
              <w:rPr>
                <w:rFonts w:cs="Calibri"/>
                <w:b/>
                <w:i/>
                <w:sz w:val="20"/>
                <w:szCs w:val="20"/>
                <w:highlight w:val="lightGray"/>
              </w:rPr>
            </w:pPr>
            <w:proofErr w:type="spellStart"/>
            <w:r w:rsidRPr="00E7759A">
              <w:rPr>
                <w:rFonts w:cs="Calibri"/>
                <w:b/>
                <w:i/>
                <w:sz w:val="20"/>
                <w:szCs w:val="20"/>
                <w:highlight w:val="lightGray"/>
              </w:rPr>
              <w:t>GroupOfLinesRef</w:t>
            </w:r>
            <w:proofErr w:type="spellEnd"/>
          </w:p>
        </w:tc>
        <w:tc>
          <w:tcPr>
            <w:tcW w:w="567" w:type="dxa"/>
            <w:vAlign w:val="center"/>
          </w:tcPr>
          <w:p w14:paraId="3B690189" w14:textId="77777777" w:rsidR="006F0C22" w:rsidRPr="00E7759A" w:rsidRDefault="006F0C22" w:rsidP="00647B68">
            <w:pPr>
              <w:spacing w:after="0"/>
              <w:rPr>
                <w:rFonts w:cs="Calibri"/>
                <w:sz w:val="20"/>
                <w:szCs w:val="20"/>
              </w:rPr>
            </w:pPr>
            <w:r w:rsidRPr="00E7759A">
              <w:rPr>
                <w:rFonts w:cs="Calibri"/>
                <w:sz w:val="20"/>
                <w:szCs w:val="20"/>
              </w:rPr>
              <w:t>0:1</w:t>
            </w:r>
          </w:p>
        </w:tc>
        <w:tc>
          <w:tcPr>
            <w:tcW w:w="1842" w:type="dxa"/>
            <w:vAlign w:val="center"/>
          </w:tcPr>
          <w:p w14:paraId="466CC8B9" w14:textId="77777777" w:rsidR="006F0C22" w:rsidRPr="00E7759A" w:rsidRDefault="006F0C22" w:rsidP="00647B68">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GroupOfLinesCode</w:t>
            </w:r>
            <w:proofErr w:type="spellEnd"/>
          </w:p>
        </w:tc>
        <w:tc>
          <w:tcPr>
            <w:tcW w:w="5529" w:type="dxa"/>
            <w:vAlign w:val="center"/>
          </w:tcPr>
          <w:p w14:paraId="53753899" w14:textId="10133D31" w:rsidR="006F0C22" w:rsidRPr="00F36020" w:rsidRDefault="006F0C22" w:rsidP="00647B68">
            <w:pPr>
              <w:spacing w:after="0"/>
              <w:jc w:val="both"/>
              <w:rPr>
                <w:rFonts w:cs="Calibri"/>
                <w:sz w:val="20"/>
                <w:szCs w:val="20"/>
                <w:highlight w:val="lightGray"/>
                <w:lang w:val="fr-FR"/>
              </w:rPr>
            </w:pPr>
            <w:r w:rsidRPr="00F36020">
              <w:rPr>
                <w:rFonts w:cs="Calibri"/>
                <w:sz w:val="20"/>
                <w:szCs w:val="20"/>
                <w:highlight w:val="lightGray"/>
                <w:lang w:val="fr-FR"/>
              </w:rPr>
              <w:t xml:space="preserve">Identifiant du </w:t>
            </w:r>
            <w:proofErr w:type="spellStart"/>
            <w:r w:rsidRPr="00F36020">
              <w:rPr>
                <w:rFonts w:cs="Calibri"/>
                <w:sz w:val="20"/>
                <w:szCs w:val="20"/>
                <w:highlight w:val="lightGray"/>
                <w:lang w:val="fr-FR"/>
              </w:rPr>
              <w:t>Goupe</w:t>
            </w:r>
            <w:proofErr w:type="spellEnd"/>
            <w:r w:rsidRPr="00F36020">
              <w:rPr>
                <w:rFonts w:cs="Calibri"/>
                <w:sz w:val="20"/>
                <w:szCs w:val="20"/>
                <w:highlight w:val="lightGray"/>
                <w:lang w:val="fr-FR"/>
              </w:rPr>
              <w:t xml:space="preserve"> de Lignes (réseau ou </w:t>
            </w:r>
            <w:proofErr w:type="gramStart"/>
            <w:r w:rsidRPr="00F36020">
              <w:rPr>
                <w:rFonts w:cs="Calibri"/>
                <w:sz w:val="20"/>
                <w:szCs w:val="20"/>
                <w:highlight w:val="lightGray"/>
                <w:lang w:val="fr-FR"/>
              </w:rPr>
              <w:t>tout  autre</w:t>
            </w:r>
            <w:proofErr w:type="gramEnd"/>
            <w:r w:rsidRPr="00F36020">
              <w:rPr>
                <w:rFonts w:cs="Calibri"/>
                <w:sz w:val="20"/>
                <w:szCs w:val="20"/>
                <w:highlight w:val="lightGray"/>
                <w:lang w:val="fr-FR"/>
              </w:rPr>
              <w:t xml:space="preserve"> groupe de ligne auquel la course est rattachée</w:t>
            </w:r>
            <w:r w:rsidRPr="00F36020">
              <w:rPr>
                <w:rFonts w:cs="Calibri"/>
                <w:strike/>
                <w:sz w:val="20"/>
                <w:szCs w:val="20"/>
                <w:highlight w:val="lightGray"/>
                <w:lang w:val="fr-FR"/>
              </w:rPr>
              <w:t>)</w:t>
            </w:r>
          </w:p>
        </w:tc>
      </w:tr>
      <w:tr w:rsidR="006F0C22" w:rsidRPr="00E32CB2" w14:paraId="54DF7CB9" w14:textId="77777777" w:rsidTr="006F0C22">
        <w:tc>
          <w:tcPr>
            <w:tcW w:w="880" w:type="dxa"/>
            <w:vMerge/>
            <w:vAlign w:val="center"/>
          </w:tcPr>
          <w:p w14:paraId="201E42E0" w14:textId="77777777" w:rsidR="006F0C22" w:rsidRPr="00F62157" w:rsidRDefault="006F0C22" w:rsidP="00647B68">
            <w:pPr>
              <w:spacing w:after="0"/>
              <w:rPr>
                <w:rFonts w:cs="Calibri"/>
                <w:i/>
                <w:sz w:val="20"/>
                <w:szCs w:val="20"/>
                <w:lang w:val="fr-FR"/>
              </w:rPr>
            </w:pPr>
          </w:p>
        </w:tc>
        <w:tc>
          <w:tcPr>
            <w:tcW w:w="1814" w:type="dxa"/>
            <w:vAlign w:val="center"/>
          </w:tcPr>
          <w:p w14:paraId="43F843CC" w14:textId="77777777" w:rsidR="006F0C22" w:rsidRPr="00E7759A" w:rsidRDefault="006F0C22" w:rsidP="00647B68">
            <w:pPr>
              <w:spacing w:after="0"/>
              <w:rPr>
                <w:rFonts w:cs="Calibri"/>
                <w:b/>
                <w:i/>
                <w:sz w:val="20"/>
                <w:szCs w:val="20"/>
                <w:highlight w:val="lightGray"/>
              </w:rPr>
            </w:pPr>
            <w:proofErr w:type="spellStart"/>
            <w:r w:rsidRPr="00E7759A">
              <w:rPr>
                <w:rFonts w:cs="Calibri"/>
                <w:b/>
                <w:i/>
                <w:sz w:val="20"/>
                <w:szCs w:val="20"/>
                <w:highlight w:val="lightGray"/>
              </w:rPr>
              <w:t>DirectionName</w:t>
            </w:r>
            <w:proofErr w:type="spellEnd"/>
          </w:p>
        </w:tc>
        <w:tc>
          <w:tcPr>
            <w:tcW w:w="567" w:type="dxa"/>
            <w:vAlign w:val="center"/>
          </w:tcPr>
          <w:p w14:paraId="264DBA55" w14:textId="77777777" w:rsidR="006F0C22" w:rsidRPr="00E7759A" w:rsidRDefault="006F0C22" w:rsidP="00647B68">
            <w:pPr>
              <w:spacing w:after="0"/>
              <w:rPr>
                <w:rFonts w:cs="Calibri"/>
                <w:sz w:val="20"/>
                <w:szCs w:val="20"/>
              </w:rPr>
            </w:pPr>
            <w:r w:rsidRPr="00E7759A">
              <w:rPr>
                <w:rFonts w:cs="Calibri"/>
                <w:sz w:val="20"/>
                <w:szCs w:val="20"/>
              </w:rPr>
              <w:t>0:1</w:t>
            </w:r>
          </w:p>
        </w:tc>
        <w:tc>
          <w:tcPr>
            <w:tcW w:w="1842" w:type="dxa"/>
            <w:vAlign w:val="center"/>
          </w:tcPr>
          <w:p w14:paraId="0EF224D3" w14:textId="77777777" w:rsidR="006F0C22" w:rsidRPr="00E7759A" w:rsidRDefault="006F0C22" w:rsidP="00647B68">
            <w:pPr>
              <w:spacing w:after="0"/>
              <w:rPr>
                <w:rFonts w:cs="Calibri"/>
                <w:i/>
                <w:sz w:val="20"/>
                <w:szCs w:val="20"/>
              </w:rPr>
            </w:pPr>
            <w:proofErr w:type="spellStart"/>
            <w:r w:rsidRPr="00E7759A">
              <w:rPr>
                <w:rFonts w:cs="Calibri"/>
                <w:i/>
                <w:sz w:val="20"/>
                <w:szCs w:val="20"/>
              </w:rPr>
              <w:t>NLString</w:t>
            </w:r>
            <w:proofErr w:type="spellEnd"/>
          </w:p>
        </w:tc>
        <w:tc>
          <w:tcPr>
            <w:tcW w:w="5529" w:type="dxa"/>
            <w:vAlign w:val="center"/>
          </w:tcPr>
          <w:p w14:paraId="7A7B733D" w14:textId="77777777" w:rsidR="006F0C22" w:rsidRPr="00F36020" w:rsidRDefault="006F0C22" w:rsidP="00647B68">
            <w:pPr>
              <w:spacing w:after="0"/>
              <w:jc w:val="both"/>
              <w:rPr>
                <w:rFonts w:cs="Calibri"/>
                <w:sz w:val="20"/>
                <w:szCs w:val="20"/>
                <w:highlight w:val="lightGray"/>
                <w:lang w:val="fr-LU"/>
              </w:rPr>
            </w:pPr>
            <w:r w:rsidRPr="00F36020">
              <w:rPr>
                <w:rFonts w:cs="Calibri"/>
                <w:sz w:val="20"/>
                <w:szCs w:val="20"/>
                <w:highlight w:val="lightGray"/>
                <w:lang w:val="fr-LU"/>
              </w:rPr>
              <w:t>Nom de la destination.</w:t>
            </w:r>
          </w:p>
          <w:p w14:paraId="6D00DB07" w14:textId="77777777" w:rsidR="006F0C22" w:rsidRPr="00F36020" w:rsidRDefault="006F0C22" w:rsidP="00647B68">
            <w:pPr>
              <w:spacing w:after="0"/>
              <w:jc w:val="both"/>
              <w:rPr>
                <w:rFonts w:cs="Calibri"/>
                <w:sz w:val="20"/>
                <w:szCs w:val="20"/>
                <w:highlight w:val="lightGray"/>
                <w:lang w:val="fr-LU"/>
              </w:rPr>
            </w:pPr>
            <w:r w:rsidRPr="00F36020">
              <w:rPr>
                <w:rFonts w:cs="Calibri"/>
                <w:sz w:val="20"/>
                <w:szCs w:val="20"/>
                <w:highlight w:val="lightGray"/>
                <w:lang w:val="fr-FR"/>
              </w:rPr>
              <w:t>Ce nom peut par exemple contenir des informations comme "A" ou "R" (Aller ou Retour) pour les lignes qui utilisent ces informations.</w:t>
            </w:r>
          </w:p>
        </w:tc>
      </w:tr>
      <w:tr w:rsidR="006F0C22" w:rsidRPr="00E7759A" w14:paraId="7F46F0EE" w14:textId="77777777" w:rsidTr="006F0C22">
        <w:trPr>
          <w:hidden/>
        </w:trPr>
        <w:tc>
          <w:tcPr>
            <w:tcW w:w="880" w:type="dxa"/>
            <w:vMerge/>
            <w:vAlign w:val="center"/>
          </w:tcPr>
          <w:p w14:paraId="1CC0B5AD" w14:textId="77777777" w:rsidR="006F0C22" w:rsidRPr="00E7759A" w:rsidRDefault="006F0C22" w:rsidP="00647B68">
            <w:pPr>
              <w:spacing w:after="0"/>
              <w:rPr>
                <w:rFonts w:cs="Calibri"/>
                <w:i/>
                <w:vanish/>
                <w:sz w:val="20"/>
                <w:szCs w:val="20"/>
                <w:lang w:val="fr-FR"/>
              </w:rPr>
            </w:pPr>
          </w:p>
        </w:tc>
        <w:tc>
          <w:tcPr>
            <w:tcW w:w="1814" w:type="dxa"/>
            <w:vAlign w:val="center"/>
          </w:tcPr>
          <w:p w14:paraId="280679FA" w14:textId="77777777" w:rsidR="006F0C22" w:rsidRPr="00E7759A" w:rsidRDefault="006F0C22" w:rsidP="00647B68">
            <w:pPr>
              <w:spacing w:after="0"/>
              <w:rPr>
                <w:rFonts w:cs="Calibri"/>
                <w:b/>
                <w:i/>
                <w:vanish/>
                <w:sz w:val="20"/>
                <w:szCs w:val="20"/>
                <w:highlight w:val="cyan"/>
              </w:rPr>
            </w:pPr>
            <w:proofErr w:type="spellStart"/>
            <w:r w:rsidRPr="00E7759A">
              <w:rPr>
                <w:rFonts w:cs="Calibri"/>
                <w:b/>
                <w:i/>
                <w:vanish/>
                <w:sz w:val="20"/>
                <w:szCs w:val="20"/>
                <w:highlight w:val="cyan"/>
              </w:rPr>
              <w:t>ExternalLineRef</w:t>
            </w:r>
            <w:proofErr w:type="spellEnd"/>
          </w:p>
        </w:tc>
        <w:tc>
          <w:tcPr>
            <w:tcW w:w="567" w:type="dxa"/>
            <w:vAlign w:val="center"/>
          </w:tcPr>
          <w:p w14:paraId="1B823447" w14:textId="77777777" w:rsidR="006F0C22" w:rsidRPr="00E7759A" w:rsidRDefault="006F0C22" w:rsidP="00647B68">
            <w:pPr>
              <w:spacing w:after="0"/>
              <w:rPr>
                <w:rFonts w:cs="Calibri"/>
                <w:vanish/>
                <w:sz w:val="20"/>
                <w:szCs w:val="20"/>
                <w:highlight w:val="cyan"/>
              </w:rPr>
            </w:pPr>
            <w:r w:rsidRPr="00E7759A">
              <w:rPr>
                <w:rFonts w:cs="Calibri"/>
                <w:vanish/>
                <w:sz w:val="20"/>
                <w:szCs w:val="20"/>
                <w:highlight w:val="cyan"/>
              </w:rPr>
              <w:t>0:1</w:t>
            </w:r>
          </w:p>
        </w:tc>
        <w:tc>
          <w:tcPr>
            <w:tcW w:w="1842" w:type="dxa"/>
            <w:vAlign w:val="center"/>
          </w:tcPr>
          <w:p w14:paraId="6D1C5411" w14:textId="77777777" w:rsidR="006F0C22" w:rsidRPr="00E7759A" w:rsidRDefault="006F0C22" w:rsidP="00647B68">
            <w:pPr>
              <w:spacing w:after="0"/>
              <w:rPr>
                <w:rFonts w:cs="Calibri"/>
                <w:i/>
                <w:vanish/>
                <w:sz w:val="20"/>
                <w:szCs w:val="20"/>
                <w:highlight w:val="cyan"/>
              </w:rPr>
            </w:pPr>
            <w:r w:rsidRPr="00E7759A">
              <w:rPr>
                <w:rFonts w:cs="Calibri"/>
                <w:i/>
                <w:vanish/>
                <w:sz w:val="20"/>
                <w:szCs w:val="20"/>
                <w:highlight w:val="cyan"/>
              </w:rPr>
              <w:sym w:font="Wingdings" w:char="F0E0"/>
            </w:r>
            <w:proofErr w:type="spellStart"/>
            <w:r w:rsidRPr="00E7759A">
              <w:rPr>
                <w:rFonts w:cs="Calibri"/>
                <w:i/>
                <w:vanish/>
                <w:sz w:val="20"/>
                <w:szCs w:val="20"/>
                <w:highlight w:val="cyan"/>
              </w:rPr>
              <w:t>LineCode</w:t>
            </w:r>
            <w:proofErr w:type="spellEnd"/>
          </w:p>
        </w:tc>
        <w:tc>
          <w:tcPr>
            <w:tcW w:w="5529" w:type="dxa"/>
            <w:vAlign w:val="center"/>
          </w:tcPr>
          <w:p w14:paraId="72D20CEE" w14:textId="77777777" w:rsidR="006F0C22" w:rsidRPr="00E7759A" w:rsidRDefault="006F0C22" w:rsidP="00647B68">
            <w:pPr>
              <w:spacing w:after="0"/>
              <w:jc w:val="both"/>
              <w:rPr>
                <w:rFonts w:cs="Calibri"/>
                <w:vanish/>
                <w:sz w:val="20"/>
                <w:szCs w:val="20"/>
              </w:rPr>
            </w:pPr>
            <w:r w:rsidRPr="00E7759A">
              <w:rPr>
                <w:rFonts w:cs="Calibri"/>
                <w:vanish/>
                <w:sz w:val="20"/>
                <w:szCs w:val="20"/>
                <w:highlight w:val="cyan"/>
              </w:rPr>
              <w:t>Alternative identifier of LINE that an external system may associate with journey.</w:t>
            </w:r>
          </w:p>
        </w:tc>
      </w:tr>
      <w:tr w:rsidR="00115376" w:rsidRPr="00E7759A" w14:paraId="1F071C34" w14:textId="77777777" w:rsidTr="006F0C22">
        <w:tc>
          <w:tcPr>
            <w:tcW w:w="880" w:type="dxa"/>
            <w:vAlign w:val="center"/>
          </w:tcPr>
          <w:p w14:paraId="5F95DF02" w14:textId="77777777" w:rsidR="00115376" w:rsidRPr="00E7759A" w:rsidRDefault="00115376" w:rsidP="00647B68">
            <w:pPr>
              <w:spacing w:after="0"/>
              <w:rPr>
                <w:rFonts w:cs="Calibri"/>
                <w:i/>
                <w:sz w:val="20"/>
                <w:szCs w:val="20"/>
                <w:lang w:val="en-GB"/>
              </w:rPr>
            </w:pPr>
            <w:r w:rsidRPr="00E7759A">
              <w:rPr>
                <w:rFonts w:cs="Calibri"/>
                <w:i/>
                <w:sz w:val="20"/>
                <w:szCs w:val="20"/>
                <w:lang w:val="en-GB"/>
              </w:rPr>
              <w:t>Info</w:t>
            </w:r>
          </w:p>
        </w:tc>
        <w:tc>
          <w:tcPr>
            <w:tcW w:w="1814" w:type="dxa"/>
            <w:vAlign w:val="center"/>
          </w:tcPr>
          <w:p w14:paraId="13993602" w14:textId="77777777" w:rsidR="00115376" w:rsidRPr="00E7759A" w:rsidRDefault="00115376" w:rsidP="00647B68">
            <w:pPr>
              <w:spacing w:after="0"/>
              <w:rPr>
                <w:rFonts w:cs="Calibri"/>
                <w:b/>
                <w:i/>
                <w:sz w:val="20"/>
                <w:szCs w:val="20"/>
                <w:highlight w:val="yellow"/>
                <w:lang w:val="en-GB"/>
              </w:rPr>
            </w:pPr>
            <w:r w:rsidRPr="00E7759A">
              <w:rPr>
                <w:rFonts w:cs="Calibri"/>
                <w:b/>
                <w:i/>
                <w:sz w:val="20"/>
                <w:szCs w:val="20"/>
                <w:highlight w:val="lightGray"/>
                <w:lang w:val="en-GB"/>
              </w:rPr>
              <w:t>Reason</w:t>
            </w:r>
          </w:p>
        </w:tc>
        <w:tc>
          <w:tcPr>
            <w:tcW w:w="567" w:type="dxa"/>
            <w:vAlign w:val="center"/>
          </w:tcPr>
          <w:p w14:paraId="77B99BE0" w14:textId="77777777" w:rsidR="00115376" w:rsidRPr="00E7759A" w:rsidRDefault="00115376" w:rsidP="00647B68">
            <w:pPr>
              <w:spacing w:after="0"/>
              <w:rPr>
                <w:rFonts w:cs="Calibri"/>
                <w:b/>
                <w:sz w:val="20"/>
                <w:szCs w:val="20"/>
                <w:lang w:val="en-GB"/>
              </w:rPr>
            </w:pPr>
            <w:r w:rsidRPr="00E7759A">
              <w:rPr>
                <w:rFonts w:cs="Calibri"/>
                <w:sz w:val="20"/>
                <w:szCs w:val="20"/>
                <w:lang w:val="en-GB"/>
              </w:rPr>
              <w:t>0:1</w:t>
            </w:r>
          </w:p>
        </w:tc>
        <w:tc>
          <w:tcPr>
            <w:tcW w:w="1842" w:type="dxa"/>
            <w:vAlign w:val="center"/>
          </w:tcPr>
          <w:p w14:paraId="269DE693" w14:textId="77777777" w:rsidR="00115376" w:rsidRPr="00E7759A" w:rsidRDefault="00115376" w:rsidP="00647B68">
            <w:pPr>
              <w:spacing w:after="0"/>
              <w:rPr>
                <w:rFonts w:cs="Calibri"/>
                <w:i/>
                <w:sz w:val="20"/>
                <w:szCs w:val="20"/>
                <w:lang w:val="en-GB"/>
              </w:rPr>
            </w:pPr>
            <w:proofErr w:type="spellStart"/>
            <w:r w:rsidRPr="00E7759A">
              <w:rPr>
                <w:rFonts w:cs="Calibri"/>
                <w:i/>
                <w:sz w:val="20"/>
                <w:szCs w:val="20"/>
                <w:lang w:val="en-GB"/>
              </w:rPr>
              <w:t>NLString</w:t>
            </w:r>
            <w:proofErr w:type="spellEnd"/>
          </w:p>
        </w:tc>
        <w:tc>
          <w:tcPr>
            <w:tcW w:w="5529" w:type="dxa"/>
            <w:vAlign w:val="center"/>
          </w:tcPr>
          <w:p w14:paraId="12A3552B" w14:textId="77777777" w:rsidR="00115376" w:rsidRPr="00E7759A" w:rsidRDefault="00115376" w:rsidP="00647B68">
            <w:pPr>
              <w:spacing w:after="0"/>
              <w:jc w:val="both"/>
              <w:rPr>
                <w:rFonts w:cs="Calibri"/>
                <w:sz w:val="20"/>
                <w:szCs w:val="20"/>
                <w:lang w:val="fr-LU"/>
              </w:rPr>
            </w:pPr>
            <w:r w:rsidRPr="00E7759A">
              <w:rPr>
                <w:rFonts w:cs="Calibri"/>
                <w:sz w:val="20"/>
                <w:szCs w:val="20"/>
                <w:lang w:val="fr-LU"/>
              </w:rPr>
              <w:t>Cause de l’annulation.</w:t>
            </w:r>
          </w:p>
        </w:tc>
      </w:tr>
      <w:tr w:rsidR="00115376" w:rsidRPr="00E32CB2" w14:paraId="42A6A803" w14:textId="77777777" w:rsidTr="006F0C22">
        <w:tc>
          <w:tcPr>
            <w:tcW w:w="880" w:type="dxa"/>
            <w:vAlign w:val="center"/>
          </w:tcPr>
          <w:p w14:paraId="6ED1B89A" w14:textId="77777777" w:rsidR="00115376" w:rsidRPr="00E7759A" w:rsidRDefault="00115376" w:rsidP="00647B68">
            <w:pPr>
              <w:spacing w:after="0"/>
              <w:rPr>
                <w:rFonts w:cs="Calibri"/>
                <w:i/>
                <w:sz w:val="20"/>
                <w:szCs w:val="20"/>
                <w:lang w:val="en-GB"/>
              </w:rPr>
            </w:pPr>
            <w:r w:rsidRPr="00E7759A">
              <w:rPr>
                <w:rFonts w:cs="Calibri"/>
                <w:i/>
                <w:sz w:val="20"/>
                <w:szCs w:val="20"/>
                <w:lang w:val="en-GB"/>
              </w:rPr>
              <w:t>any</w:t>
            </w:r>
          </w:p>
        </w:tc>
        <w:tc>
          <w:tcPr>
            <w:tcW w:w="1814" w:type="dxa"/>
            <w:vAlign w:val="center"/>
          </w:tcPr>
          <w:p w14:paraId="7EA3D13F" w14:textId="77777777" w:rsidR="00115376" w:rsidRPr="00E7759A" w:rsidRDefault="00115376" w:rsidP="00647B68">
            <w:pPr>
              <w:spacing w:after="0"/>
              <w:rPr>
                <w:rFonts w:cs="Calibri"/>
                <w:b/>
                <w:i/>
                <w:sz w:val="20"/>
                <w:szCs w:val="20"/>
                <w:lang w:val="en-GB"/>
              </w:rPr>
            </w:pPr>
            <w:r w:rsidRPr="00E7759A">
              <w:rPr>
                <w:rFonts w:cs="Calibri"/>
                <w:b/>
                <w:i/>
                <w:sz w:val="20"/>
                <w:szCs w:val="20"/>
                <w:lang w:val="en-GB"/>
              </w:rPr>
              <w:t>Extensions</w:t>
            </w:r>
          </w:p>
        </w:tc>
        <w:tc>
          <w:tcPr>
            <w:tcW w:w="567" w:type="dxa"/>
            <w:vAlign w:val="center"/>
          </w:tcPr>
          <w:p w14:paraId="6D9F4DE7" w14:textId="77777777" w:rsidR="00115376" w:rsidRPr="00E7759A" w:rsidRDefault="00115376" w:rsidP="00647B68">
            <w:pPr>
              <w:spacing w:after="0"/>
              <w:rPr>
                <w:rFonts w:cs="Calibri"/>
                <w:i/>
                <w:sz w:val="20"/>
                <w:szCs w:val="20"/>
                <w:lang w:val="en-GB"/>
              </w:rPr>
            </w:pPr>
            <w:r w:rsidRPr="00E7759A">
              <w:rPr>
                <w:rFonts w:cs="Calibri"/>
                <w:i/>
                <w:sz w:val="20"/>
                <w:szCs w:val="20"/>
                <w:lang w:val="en-GB"/>
              </w:rPr>
              <w:t>0:1</w:t>
            </w:r>
          </w:p>
        </w:tc>
        <w:tc>
          <w:tcPr>
            <w:tcW w:w="1842" w:type="dxa"/>
            <w:vAlign w:val="center"/>
          </w:tcPr>
          <w:p w14:paraId="137C860A" w14:textId="77777777" w:rsidR="00115376" w:rsidRPr="00E7759A" w:rsidRDefault="00115376" w:rsidP="00647B68">
            <w:pPr>
              <w:spacing w:after="0"/>
              <w:rPr>
                <w:rFonts w:cs="Calibri"/>
                <w:i/>
                <w:sz w:val="20"/>
                <w:szCs w:val="20"/>
                <w:lang w:val="en-GB"/>
              </w:rPr>
            </w:pPr>
            <w:r w:rsidRPr="00E7759A">
              <w:rPr>
                <w:rFonts w:cs="Calibri"/>
                <w:i/>
                <w:sz w:val="20"/>
                <w:szCs w:val="20"/>
                <w:lang w:val="en-GB"/>
              </w:rPr>
              <w:t>any</w:t>
            </w:r>
          </w:p>
        </w:tc>
        <w:tc>
          <w:tcPr>
            <w:tcW w:w="5529" w:type="dxa"/>
            <w:vAlign w:val="center"/>
          </w:tcPr>
          <w:p w14:paraId="2B2EEF7F" w14:textId="3ADC4FF3" w:rsidR="00115376" w:rsidRPr="00E7759A" w:rsidRDefault="003A2183" w:rsidP="00894B17">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0E8862DE" w14:textId="77777777" w:rsidR="00115376" w:rsidRDefault="00115376" w:rsidP="0034331F">
      <w:pPr>
        <w:pStyle w:val="Titre4"/>
      </w:pPr>
      <w:bookmarkStart w:id="294" w:name="_Toc444249829"/>
      <w:r>
        <w:t xml:space="preserve">Structure </w:t>
      </w:r>
      <w:proofErr w:type="spellStart"/>
      <w:r>
        <w:t>ConnectionMonitoringDistributorDelivery</w:t>
      </w:r>
      <w:bookmarkEnd w:id="294"/>
      <w:proofErr w:type="spellEnd"/>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843"/>
        <w:gridCol w:w="567"/>
        <w:gridCol w:w="1856"/>
        <w:gridCol w:w="4806"/>
      </w:tblGrid>
      <w:tr w:rsidR="00115376" w:rsidRPr="00E7759A" w14:paraId="0D69E1A4" w14:textId="77777777" w:rsidTr="00647B68">
        <w:tc>
          <w:tcPr>
            <w:tcW w:w="3970" w:type="dxa"/>
            <w:gridSpan w:val="3"/>
            <w:vAlign w:val="center"/>
          </w:tcPr>
          <w:p w14:paraId="2145A815"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ConnectionMonitoringDistributor</w:t>
            </w:r>
            <w:r w:rsidRPr="00E7759A">
              <w:rPr>
                <w:rFonts w:cs="Calibri"/>
                <w:b/>
                <w:i/>
                <w:sz w:val="20"/>
                <w:szCs w:val="20"/>
                <w:highlight w:val="lightGray"/>
                <w:lang w:val="en-GB"/>
              </w:rPr>
              <w:softHyphen/>
              <w:t>Delivery</w:t>
            </w:r>
            <w:proofErr w:type="spellEnd"/>
          </w:p>
        </w:tc>
        <w:tc>
          <w:tcPr>
            <w:tcW w:w="1856" w:type="dxa"/>
            <w:vAlign w:val="center"/>
          </w:tcPr>
          <w:p w14:paraId="084DE168" w14:textId="77777777" w:rsidR="00115376" w:rsidRPr="00E7759A" w:rsidRDefault="00115376" w:rsidP="00647B68">
            <w:pPr>
              <w:spacing w:after="0"/>
              <w:rPr>
                <w:rFonts w:cs="Calibri"/>
                <w:i/>
                <w:sz w:val="20"/>
                <w:szCs w:val="20"/>
              </w:rPr>
            </w:pPr>
            <w:r w:rsidRPr="00E7759A">
              <w:rPr>
                <w:rFonts w:cs="Calibri"/>
                <w:i/>
                <w:sz w:val="20"/>
                <w:szCs w:val="20"/>
              </w:rPr>
              <w:t>+Structure</w:t>
            </w:r>
          </w:p>
        </w:tc>
        <w:tc>
          <w:tcPr>
            <w:tcW w:w="4806" w:type="dxa"/>
            <w:vAlign w:val="center"/>
          </w:tcPr>
          <w:p w14:paraId="2ECD19F7" w14:textId="77777777" w:rsidR="00115376" w:rsidRPr="00E7759A" w:rsidRDefault="00115376" w:rsidP="00647B68">
            <w:pPr>
              <w:spacing w:after="0"/>
              <w:jc w:val="both"/>
              <w:rPr>
                <w:rFonts w:cs="Calibri"/>
                <w:sz w:val="20"/>
                <w:szCs w:val="20"/>
                <w:lang w:val="fr-LU"/>
              </w:rPr>
            </w:pPr>
            <w:r w:rsidRPr="00E7759A">
              <w:rPr>
                <w:rFonts w:cs="Calibri"/>
                <w:sz w:val="20"/>
                <w:szCs w:val="20"/>
                <w:lang w:val="fr-LU"/>
              </w:rPr>
              <w:t>Information concernant le “partant”.</w:t>
            </w:r>
          </w:p>
        </w:tc>
      </w:tr>
      <w:tr w:rsidR="00115376" w:rsidRPr="00261DC6" w14:paraId="45CAB599" w14:textId="77777777" w:rsidTr="00647B68">
        <w:tc>
          <w:tcPr>
            <w:tcW w:w="1560" w:type="dxa"/>
            <w:vAlign w:val="center"/>
          </w:tcPr>
          <w:p w14:paraId="3201F9F1" w14:textId="77777777" w:rsidR="00115376" w:rsidRPr="00E7759A" w:rsidRDefault="00115376" w:rsidP="00647B68">
            <w:pPr>
              <w:spacing w:after="0"/>
              <w:rPr>
                <w:rFonts w:cs="Calibri"/>
                <w:i/>
                <w:sz w:val="20"/>
                <w:szCs w:val="20"/>
              </w:rPr>
            </w:pPr>
            <w:r w:rsidRPr="00E7759A">
              <w:rPr>
                <w:rFonts w:cs="Calibri"/>
                <w:i/>
                <w:sz w:val="20"/>
                <w:szCs w:val="20"/>
              </w:rPr>
              <w:t>Attributes</w:t>
            </w:r>
          </w:p>
        </w:tc>
        <w:tc>
          <w:tcPr>
            <w:tcW w:w="1843" w:type="dxa"/>
            <w:vAlign w:val="center"/>
          </w:tcPr>
          <w:p w14:paraId="10DE5038" w14:textId="77777777" w:rsidR="00115376" w:rsidRPr="00E7759A" w:rsidRDefault="00115376" w:rsidP="00647B68">
            <w:pPr>
              <w:spacing w:after="0"/>
              <w:rPr>
                <w:rFonts w:cs="Calibri"/>
                <w:b/>
                <w:i/>
                <w:sz w:val="20"/>
                <w:szCs w:val="20"/>
                <w:highlight w:val="lightGray"/>
              </w:rPr>
            </w:pPr>
            <w:r w:rsidRPr="00E7759A">
              <w:rPr>
                <w:rFonts w:cs="Calibri"/>
                <w:b/>
                <w:i/>
                <w:sz w:val="20"/>
                <w:szCs w:val="20"/>
                <w:highlight w:val="lightGray"/>
              </w:rPr>
              <w:t>version</w:t>
            </w:r>
          </w:p>
        </w:tc>
        <w:tc>
          <w:tcPr>
            <w:tcW w:w="567" w:type="dxa"/>
            <w:vAlign w:val="center"/>
          </w:tcPr>
          <w:p w14:paraId="3BB83AA1" w14:textId="77777777" w:rsidR="00115376" w:rsidRPr="00E7759A" w:rsidRDefault="00115376" w:rsidP="00647B68">
            <w:pPr>
              <w:spacing w:after="0"/>
              <w:rPr>
                <w:rFonts w:cs="Calibri"/>
                <w:sz w:val="20"/>
                <w:szCs w:val="20"/>
              </w:rPr>
            </w:pPr>
            <w:r w:rsidRPr="00E7759A">
              <w:rPr>
                <w:rFonts w:cs="Calibri"/>
                <w:sz w:val="20"/>
                <w:szCs w:val="20"/>
              </w:rPr>
              <w:t>1:1</w:t>
            </w:r>
          </w:p>
        </w:tc>
        <w:tc>
          <w:tcPr>
            <w:tcW w:w="1856" w:type="dxa"/>
            <w:vAlign w:val="center"/>
          </w:tcPr>
          <w:p w14:paraId="25ADF481" w14:textId="77777777" w:rsidR="00115376" w:rsidRPr="00E7759A" w:rsidRDefault="00115376" w:rsidP="00647B68">
            <w:pPr>
              <w:spacing w:after="0"/>
              <w:rPr>
                <w:rFonts w:cs="Calibri"/>
                <w:i/>
                <w:sz w:val="20"/>
                <w:szCs w:val="20"/>
              </w:rPr>
            </w:pPr>
            <w:proofErr w:type="spellStart"/>
            <w:r w:rsidRPr="00E7759A">
              <w:rPr>
                <w:rFonts w:cs="Calibri"/>
                <w:i/>
                <w:sz w:val="20"/>
                <w:szCs w:val="20"/>
              </w:rPr>
              <w:t>VersionString</w:t>
            </w:r>
            <w:proofErr w:type="spellEnd"/>
          </w:p>
        </w:tc>
        <w:tc>
          <w:tcPr>
            <w:tcW w:w="4806" w:type="dxa"/>
            <w:vAlign w:val="center"/>
          </w:tcPr>
          <w:p w14:paraId="1D89AD51" w14:textId="1E57D648" w:rsidR="00115376" w:rsidRPr="00E7759A" w:rsidRDefault="00115376" w:rsidP="00647B68">
            <w:pPr>
              <w:spacing w:after="0"/>
              <w:jc w:val="both"/>
              <w:rPr>
                <w:rFonts w:cs="Calibri"/>
                <w:sz w:val="20"/>
                <w:szCs w:val="20"/>
                <w:highlight w:val="yellow"/>
                <w:lang w:val="fr-FR"/>
              </w:rPr>
            </w:pPr>
            <w:r w:rsidRPr="00E7759A">
              <w:rPr>
                <w:rFonts w:cs="Calibri"/>
                <w:sz w:val="20"/>
                <w:szCs w:val="20"/>
                <w:lang w:val="fr-FR"/>
              </w:rPr>
              <w:t xml:space="preserve">Version du </w:t>
            </w:r>
            <w:proofErr w:type="gramStart"/>
            <w:r w:rsidRPr="00E7759A">
              <w:rPr>
                <w:rFonts w:cs="Calibri"/>
                <w:sz w:val="20"/>
                <w:szCs w:val="20"/>
                <w:lang w:val="fr-FR"/>
              </w:rPr>
              <w:t>service  intégrant</w:t>
            </w:r>
            <w:proofErr w:type="gramEnd"/>
            <w:r w:rsidRPr="00E7759A">
              <w:rPr>
                <w:rFonts w:cs="Calibri"/>
                <w:sz w:val="20"/>
                <w:szCs w:val="20"/>
                <w:lang w:val="fr-FR"/>
              </w:rPr>
              <w:t xml:space="preserve"> le numéro de version de profil (voir </w:t>
            </w:r>
            <w:ins w:id="295" w:author="thierry henault" w:date="2022-08-11T11:30:00Z">
              <w:r w:rsidR="00261DC6">
                <w:rPr>
                  <w:rFonts w:cs="Calibri"/>
                  <w:sz w:val="20"/>
                  <w:szCs w:val="20"/>
                </w:rPr>
                <w:fldChar w:fldCharType="begin"/>
              </w:r>
              <w:r w:rsidR="00261DC6">
                <w:rPr>
                  <w:rFonts w:cs="Calibri"/>
                  <w:sz w:val="20"/>
                  <w:szCs w:val="20"/>
                  <w:lang w:val="fr-FR"/>
                </w:rPr>
                <w:instrText xml:space="preserve"> REF _Ref12549918 \r \h </w:instrText>
              </w:r>
            </w:ins>
            <w:r w:rsidR="00261DC6">
              <w:rPr>
                <w:rFonts w:cs="Calibri"/>
                <w:sz w:val="20"/>
                <w:szCs w:val="20"/>
              </w:rPr>
            </w:r>
            <w:r w:rsidR="00261DC6">
              <w:rPr>
                <w:rFonts w:cs="Calibri"/>
                <w:sz w:val="20"/>
                <w:szCs w:val="20"/>
              </w:rPr>
              <w:fldChar w:fldCharType="separate"/>
            </w:r>
            <w:ins w:id="296" w:author="thierry henault" w:date="2022-08-11T11:30:00Z">
              <w:r w:rsidR="00261DC6">
                <w:rPr>
                  <w:rFonts w:cs="Calibri"/>
                  <w:sz w:val="20"/>
                  <w:szCs w:val="20"/>
                  <w:lang w:val="fr-FR"/>
                </w:rPr>
                <w:t>5.7</w:t>
              </w:r>
              <w:r w:rsidR="00261DC6">
                <w:rPr>
                  <w:rFonts w:cs="Calibri"/>
                  <w:sz w:val="20"/>
                  <w:szCs w:val="20"/>
                </w:rPr>
                <w:fldChar w:fldCharType="end"/>
              </w:r>
            </w:ins>
            <w:r w:rsidRPr="00E7759A">
              <w:rPr>
                <w:rFonts w:cs="Calibri"/>
                <w:sz w:val="20"/>
                <w:szCs w:val="20"/>
                <w:lang w:val="fr-FR"/>
              </w:rPr>
              <w:t>) par exemple. ‘2.</w:t>
            </w:r>
            <w:ins w:id="297" w:author="thierry henault" w:date="2022-08-11T11:30:00Z">
              <w:r w:rsidR="00261DC6">
                <w:rPr>
                  <w:rFonts w:cs="Calibri"/>
                  <w:sz w:val="20"/>
                  <w:szCs w:val="20"/>
                  <w:lang w:val="fr-FR"/>
                </w:rPr>
                <w:t>1</w:t>
              </w:r>
            </w:ins>
            <w:r w:rsidRPr="00E7759A">
              <w:rPr>
                <w:rFonts w:cs="Calibri"/>
                <w:sz w:val="20"/>
                <w:szCs w:val="20"/>
                <w:lang w:val="fr-FR"/>
              </w:rPr>
              <w:t>:FR-IDF-2.4’.</w:t>
            </w:r>
          </w:p>
        </w:tc>
      </w:tr>
      <w:tr w:rsidR="00115376" w:rsidRPr="00E7759A" w14:paraId="2CB5F18B" w14:textId="77777777" w:rsidTr="00647B68">
        <w:tc>
          <w:tcPr>
            <w:tcW w:w="1560" w:type="dxa"/>
            <w:vAlign w:val="center"/>
          </w:tcPr>
          <w:p w14:paraId="0CA578C4" w14:textId="77777777" w:rsidR="00115376" w:rsidRPr="00E7759A" w:rsidRDefault="00115376" w:rsidP="00647B68">
            <w:pPr>
              <w:spacing w:after="0"/>
              <w:rPr>
                <w:rFonts w:cs="Calibri"/>
                <w:i/>
                <w:sz w:val="20"/>
                <w:szCs w:val="20"/>
                <w:lang w:val="en-GB"/>
              </w:rPr>
            </w:pPr>
            <w:r w:rsidRPr="00E7759A">
              <w:rPr>
                <w:rFonts w:cs="Calibri"/>
                <w:sz w:val="20"/>
                <w:szCs w:val="20"/>
                <w:lang w:val="en-GB"/>
              </w:rPr>
              <w:t>LEADER</w:t>
            </w:r>
          </w:p>
        </w:tc>
        <w:tc>
          <w:tcPr>
            <w:tcW w:w="1843" w:type="dxa"/>
            <w:vAlign w:val="center"/>
          </w:tcPr>
          <w:p w14:paraId="4316A3EF" w14:textId="77777777" w:rsidR="00115376" w:rsidRPr="00E7759A" w:rsidRDefault="00115376" w:rsidP="00647B68">
            <w:pPr>
              <w:spacing w:after="0"/>
              <w:rPr>
                <w:rFonts w:cs="Calibri"/>
                <w:b/>
                <w:i/>
                <w:sz w:val="20"/>
                <w:szCs w:val="20"/>
                <w:highlight w:val="lightGray"/>
                <w:lang w:val="en-GB"/>
              </w:rPr>
            </w:pPr>
            <w:r w:rsidRPr="00E7759A">
              <w:rPr>
                <w:rFonts w:cs="Calibri"/>
                <w:b/>
                <w:i/>
                <w:sz w:val="20"/>
                <w:szCs w:val="20"/>
                <w:highlight w:val="lightGray"/>
                <w:lang w:val="en-GB"/>
              </w:rPr>
              <w:t>:::</w:t>
            </w:r>
          </w:p>
        </w:tc>
        <w:tc>
          <w:tcPr>
            <w:tcW w:w="567" w:type="dxa"/>
            <w:vAlign w:val="center"/>
          </w:tcPr>
          <w:p w14:paraId="569BF285" w14:textId="77777777" w:rsidR="00115376" w:rsidRPr="00E7759A" w:rsidRDefault="00115376" w:rsidP="00647B68">
            <w:pPr>
              <w:spacing w:after="0"/>
              <w:rPr>
                <w:rFonts w:cs="Calibri"/>
                <w:sz w:val="20"/>
                <w:szCs w:val="20"/>
                <w:lang w:val="en-GB"/>
              </w:rPr>
            </w:pPr>
            <w:r w:rsidRPr="00E7759A">
              <w:rPr>
                <w:rFonts w:cs="Calibri"/>
                <w:sz w:val="20"/>
                <w:szCs w:val="20"/>
                <w:lang w:val="en-GB"/>
              </w:rPr>
              <w:t>1:1</w:t>
            </w:r>
          </w:p>
        </w:tc>
        <w:tc>
          <w:tcPr>
            <w:tcW w:w="1856" w:type="dxa"/>
            <w:vAlign w:val="center"/>
          </w:tcPr>
          <w:p w14:paraId="37B3CB55" w14:textId="77777777" w:rsidR="00115376" w:rsidRPr="00E7759A" w:rsidRDefault="00115376" w:rsidP="00647B68">
            <w:pPr>
              <w:spacing w:after="0"/>
              <w:rPr>
                <w:rFonts w:cs="Calibri"/>
                <w:i/>
                <w:sz w:val="20"/>
                <w:szCs w:val="20"/>
                <w:lang w:val="en-GB"/>
              </w:rPr>
            </w:pPr>
            <w:proofErr w:type="spellStart"/>
            <w:r w:rsidRPr="00E7759A">
              <w:rPr>
                <w:rFonts w:cs="Calibri"/>
                <w:i/>
                <w:sz w:val="20"/>
                <w:szCs w:val="20"/>
                <w:lang w:val="en-GB"/>
              </w:rPr>
              <w:t>xxx</w:t>
            </w:r>
            <w:r w:rsidRPr="00E7759A">
              <w:rPr>
                <w:rFonts w:cs="Calibri"/>
                <w:i/>
                <w:sz w:val="20"/>
                <w:szCs w:val="20"/>
                <w:lang w:val="en-GB"/>
              </w:rPr>
              <w:softHyphen/>
              <w:t>Delivery</w:t>
            </w:r>
            <w:proofErr w:type="spellEnd"/>
          </w:p>
        </w:tc>
        <w:tc>
          <w:tcPr>
            <w:tcW w:w="4806" w:type="dxa"/>
            <w:vAlign w:val="center"/>
          </w:tcPr>
          <w:p w14:paraId="078C4EC1" w14:textId="77777777" w:rsidR="00115376" w:rsidRPr="00E7759A" w:rsidRDefault="00115376" w:rsidP="00647B68">
            <w:pPr>
              <w:spacing w:after="0"/>
              <w:jc w:val="both"/>
              <w:rPr>
                <w:rFonts w:cs="Calibri"/>
                <w:sz w:val="20"/>
                <w:szCs w:val="20"/>
                <w:lang w:val="en-GB"/>
              </w:rPr>
            </w:pPr>
            <w:r w:rsidRPr="00E7759A">
              <w:rPr>
                <w:rFonts w:cs="Calibri"/>
                <w:sz w:val="20"/>
                <w:szCs w:val="20"/>
                <w:lang w:val="en-GB"/>
              </w:rPr>
              <w:t xml:space="preserve">See SIRI Part 2-7.2.1.1 </w:t>
            </w:r>
            <w:proofErr w:type="spellStart"/>
            <w:r w:rsidRPr="00E7759A">
              <w:rPr>
                <w:rFonts w:cs="Calibri"/>
                <w:sz w:val="20"/>
                <w:szCs w:val="20"/>
                <w:lang w:val="en-GB"/>
              </w:rPr>
              <w:t>xxx</w:t>
            </w:r>
            <w:r w:rsidRPr="00E7759A">
              <w:rPr>
                <w:rFonts w:cs="Calibri"/>
                <w:b/>
                <w:i/>
                <w:sz w:val="20"/>
                <w:szCs w:val="20"/>
                <w:lang w:val="en-GB"/>
              </w:rPr>
              <w:t>Delivery</w:t>
            </w:r>
            <w:proofErr w:type="spellEnd"/>
            <w:r w:rsidRPr="00E7759A">
              <w:rPr>
                <w:rFonts w:cs="Calibri"/>
                <w:i/>
                <w:sz w:val="20"/>
                <w:szCs w:val="20"/>
                <w:lang w:val="en-GB"/>
              </w:rPr>
              <w:t>.</w:t>
            </w:r>
          </w:p>
        </w:tc>
      </w:tr>
      <w:tr w:rsidR="006F0C22" w:rsidRPr="00E7759A" w14:paraId="56352BA6" w14:textId="77777777" w:rsidTr="00647B68">
        <w:tc>
          <w:tcPr>
            <w:tcW w:w="1560" w:type="dxa"/>
            <w:vMerge w:val="restart"/>
            <w:vAlign w:val="center"/>
          </w:tcPr>
          <w:p w14:paraId="5B003A82" w14:textId="77777777" w:rsidR="006F0C22" w:rsidRPr="00E7759A" w:rsidRDefault="006F0C22" w:rsidP="00647B68">
            <w:pPr>
              <w:spacing w:after="0"/>
              <w:rPr>
                <w:rFonts w:cs="Calibri"/>
                <w:i/>
                <w:sz w:val="20"/>
                <w:szCs w:val="20"/>
                <w:lang w:val="en-GB"/>
              </w:rPr>
            </w:pPr>
            <w:r w:rsidRPr="00E7759A">
              <w:rPr>
                <w:rFonts w:cs="Calibri"/>
                <w:i/>
                <w:sz w:val="20"/>
                <w:szCs w:val="20"/>
                <w:lang w:val="en-GB"/>
              </w:rPr>
              <w:t>Payload</w:t>
            </w:r>
          </w:p>
        </w:tc>
        <w:tc>
          <w:tcPr>
            <w:tcW w:w="1843" w:type="dxa"/>
            <w:vAlign w:val="center"/>
          </w:tcPr>
          <w:p w14:paraId="32D18556" w14:textId="77777777" w:rsidR="006F0C22" w:rsidRPr="00E7759A" w:rsidRDefault="006F0C22"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WaitProlonged</w:t>
            </w:r>
            <w:r w:rsidRPr="00E7759A">
              <w:rPr>
                <w:rFonts w:cs="Calibri"/>
                <w:b/>
                <w:i/>
                <w:sz w:val="20"/>
                <w:szCs w:val="20"/>
                <w:highlight w:val="lightGray"/>
                <w:lang w:val="en-GB"/>
              </w:rPr>
              <w:softHyphen/>
              <w:t>Departure</w:t>
            </w:r>
            <w:proofErr w:type="spellEnd"/>
          </w:p>
        </w:tc>
        <w:tc>
          <w:tcPr>
            <w:tcW w:w="567" w:type="dxa"/>
            <w:vAlign w:val="center"/>
          </w:tcPr>
          <w:p w14:paraId="2AF5149A" w14:textId="77777777" w:rsidR="006F0C22" w:rsidRPr="00E7759A" w:rsidRDefault="006F0C22" w:rsidP="00647B68">
            <w:pPr>
              <w:spacing w:after="0"/>
              <w:rPr>
                <w:rFonts w:cs="Calibri"/>
                <w:sz w:val="20"/>
                <w:szCs w:val="20"/>
                <w:lang w:val="en-GB"/>
              </w:rPr>
            </w:pPr>
            <w:proofErr w:type="gramStart"/>
            <w:r w:rsidRPr="00E7759A">
              <w:rPr>
                <w:rFonts w:cs="Calibri"/>
                <w:sz w:val="20"/>
                <w:szCs w:val="20"/>
                <w:lang w:val="en-GB"/>
              </w:rPr>
              <w:t>0:*</w:t>
            </w:r>
            <w:proofErr w:type="gramEnd"/>
          </w:p>
        </w:tc>
        <w:tc>
          <w:tcPr>
            <w:tcW w:w="1856" w:type="dxa"/>
            <w:vAlign w:val="center"/>
          </w:tcPr>
          <w:p w14:paraId="1724220D" w14:textId="77777777" w:rsidR="006F0C22" w:rsidRPr="00E7759A" w:rsidRDefault="006F0C22" w:rsidP="00647B68">
            <w:pPr>
              <w:spacing w:after="0"/>
              <w:rPr>
                <w:rFonts w:cs="Calibri"/>
                <w:i/>
                <w:sz w:val="20"/>
                <w:szCs w:val="20"/>
                <w:lang w:val="en-GB"/>
              </w:rPr>
            </w:pPr>
            <w:r w:rsidRPr="00E7759A">
              <w:rPr>
                <w:rFonts w:cs="Calibri"/>
                <w:i/>
                <w:sz w:val="20"/>
                <w:szCs w:val="20"/>
                <w:lang w:val="en-GB"/>
              </w:rPr>
              <w:t>+Structure</w:t>
            </w:r>
          </w:p>
        </w:tc>
        <w:tc>
          <w:tcPr>
            <w:tcW w:w="4806" w:type="dxa"/>
            <w:vAlign w:val="center"/>
          </w:tcPr>
          <w:p w14:paraId="603B18D9" w14:textId="77777777" w:rsidR="006F0C22" w:rsidRPr="00E7759A" w:rsidRDefault="006F0C22" w:rsidP="00647B68">
            <w:pPr>
              <w:spacing w:after="0"/>
              <w:jc w:val="both"/>
              <w:rPr>
                <w:rFonts w:cs="Calibri"/>
                <w:sz w:val="20"/>
                <w:szCs w:val="20"/>
                <w:lang w:val="fr-LU"/>
              </w:rPr>
            </w:pPr>
            <w:r w:rsidRPr="00E7759A">
              <w:rPr>
                <w:rFonts w:cs="Calibri"/>
                <w:sz w:val="20"/>
                <w:szCs w:val="20"/>
                <w:lang w:val="fr-LU"/>
              </w:rPr>
              <w:t>Description d’une prolongation d’attente</w:t>
            </w:r>
            <w:r w:rsidRPr="00E7759A">
              <w:rPr>
                <w:rFonts w:cs="Calibri"/>
                <w:i/>
                <w:sz w:val="20"/>
                <w:szCs w:val="20"/>
                <w:lang w:val="fr-LU"/>
              </w:rPr>
              <w:t>.</w:t>
            </w:r>
          </w:p>
        </w:tc>
      </w:tr>
      <w:tr w:rsidR="006F0C22" w:rsidRPr="00E32CB2" w14:paraId="2F7C2A4B" w14:textId="77777777" w:rsidTr="00647B68">
        <w:tc>
          <w:tcPr>
            <w:tcW w:w="1560" w:type="dxa"/>
            <w:vMerge/>
            <w:vAlign w:val="center"/>
          </w:tcPr>
          <w:p w14:paraId="50D871F2" w14:textId="77777777" w:rsidR="006F0C22" w:rsidRPr="00E7759A" w:rsidRDefault="006F0C22" w:rsidP="00647B68">
            <w:pPr>
              <w:spacing w:after="0"/>
              <w:rPr>
                <w:rFonts w:cs="Calibri"/>
                <w:i/>
                <w:sz w:val="20"/>
                <w:szCs w:val="20"/>
                <w:lang w:val="fr-LU"/>
              </w:rPr>
            </w:pPr>
          </w:p>
        </w:tc>
        <w:tc>
          <w:tcPr>
            <w:tcW w:w="1843" w:type="dxa"/>
            <w:vAlign w:val="center"/>
          </w:tcPr>
          <w:p w14:paraId="1A98274F" w14:textId="77777777" w:rsidR="006F0C22" w:rsidRPr="00E7759A" w:rsidRDefault="006F0C22" w:rsidP="00647B68">
            <w:pPr>
              <w:spacing w:after="0"/>
              <w:rPr>
                <w:rFonts w:cs="Calibri"/>
                <w:b/>
                <w:i/>
                <w:sz w:val="20"/>
                <w:szCs w:val="20"/>
                <w:highlight w:val="lightGray"/>
              </w:rPr>
            </w:pPr>
            <w:proofErr w:type="spellStart"/>
            <w:r w:rsidRPr="00E7759A">
              <w:rPr>
                <w:rFonts w:cs="Calibri"/>
                <w:b/>
                <w:i/>
                <w:sz w:val="20"/>
                <w:szCs w:val="20"/>
                <w:highlight w:val="lightGray"/>
              </w:rPr>
              <w:t>Stopping</w:t>
            </w:r>
            <w:r w:rsidRPr="00E7759A">
              <w:rPr>
                <w:rFonts w:cs="Calibri"/>
                <w:b/>
                <w:i/>
                <w:sz w:val="20"/>
                <w:szCs w:val="20"/>
                <w:highlight w:val="lightGray"/>
              </w:rPr>
              <w:softHyphen/>
              <w:t>Position</w:t>
            </w:r>
            <w:r w:rsidRPr="00E7759A">
              <w:rPr>
                <w:rFonts w:cs="Calibri"/>
                <w:b/>
                <w:i/>
                <w:sz w:val="20"/>
                <w:szCs w:val="20"/>
                <w:highlight w:val="lightGray"/>
              </w:rPr>
              <w:softHyphen/>
              <w:t>Changed</w:t>
            </w:r>
            <w:r w:rsidRPr="00E7759A">
              <w:rPr>
                <w:rFonts w:cs="Calibri"/>
                <w:b/>
                <w:i/>
                <w:sz w:val="20"/>
                <w:szCs w:val="20"/>
                <w:highlight w:val="lightGray"/>
              </w:rPr>
              <w:softHyphen/>
              <w:t>Departure</w:t>
            </w:r>
            <w:proofErr w:type="spellEnd"/>
          </w:p>
        </w:tc>
        <w:tc>
          <w:tcPr>
            <w:tcW w:w="567" w:type="dxa"/>
            <w:vAlign w:val="center"/>
          </w:tcPr>
          <w:p w14:paraId="5A28C5BC" w14:textId="77777777" w:rsidR="006F0C22" w:rsidRPr="00E7759A" w:rsidRDefault="006F0C22" w:rsidP="00647B68">
            <w:pPr>
              <w:spacing w:after="0"/>
              <w:rPr>
                <w:rFonts w:cs="Calibri"/>
                <w:sz w:val="20"/>
                <w:szCs w:val="20"/>
              </w:rPr>
            </w:pPr>
            <w:proofErr w:type="gramStart"/>
            <w:r w:rsidRPr="00E7759A">
              <w:rPr>
                <w:rFonts w:cs="Calibri"/>
                <w:sz w:val="20"/>
                <w:szCs w:val="20"/>
              </w:rPr>
              <w:t>0:*</w:t>
            </w:r>
            <w:proofErr w:type="gramEnd"/>
          </w:p>
        </w:tc>
        <w:tc>
          <w:tcPr>
            <w:tcW w:w="1856" w:type="dxa"/>
            <w:vAlign w:val="center"/>
          </w:tcPr>
          <w:p w14:paraId="69369470" w14:textId="77777777" w:rsidR="006F0C22" w:rsidRPr="00E7759A" w:rsidRDefault="006F0C22" w:rsidP="00647B68">
            <w:pPr>
              <w:spacing w:after="0"/>
              <w:rPr>
                <w:rFonts w:cs="Calibri"/>
                <w:i/>
                <w:sz w:val="20"/>
                <w:szCs w:val="20"/>
              </w:rPr>
            </w:pPr>
            <w:r w:rsidRPr="00E7759A">
              <w:rPr>
                <w:rFonts w:cs="Calibri"/>
                <w:i/>
                <w:sz w:val="20"/>
                <w:szCs w:val="20"/>
              </w:rPr>
              <w:t>+Structure</w:t>
            </w:r>
          </w:p>
        </w:tc>
        <w:tc>
          <w:tcPr>
            <w:tcW w:w="4806" w:type="dxa"/>
            <w:vAlign w:val="center"/>
          </w:tcPr>
          <w:p w14:paraId="6DE9700A" w14:textId="77777777" w:rsidR="006F0C22" w:rsidRPr="00E7759A" w:rsidRDefault="006F0C22" w:rsidP="00647B68">
            <w:pPr>
              <w:spacing w:after="0"/>
              <w:jc w:val="both"/>
              <w:rPr>
                <w:rFonts w:cs="Calibri"/>
                <w:sz w:val="20"/>
                <w:szCs w:val="20"/>
                <w:lang w:val="fr-FR"/>
              </w:rPr>
            </w:pPr>
            <w:r w:rsidRPr="00E7759A">
              <w:rPr>
                <w:rFonts w:cs="Calibri"/>
                <w:sz w:val="20"/>
                <w:szCs w:val="20"/>
                <w:lang w:val="fr-FR"/>
              </w:rPr>
              <w:t>Déplacement du point de départ (et donc du trajet de correspondance).</w:t>
            </w:r>
          </w:p>
        </w:tc>
      </w:tr>
      <w:tr w:rsidR="006F0C22" w:rsidRPr="00E7759A" w14:paraId="4C664B9F" w14:textId="77777777" w:rsidTr="00647B68">
        <w:tc>
          <w:tcPr>
            <w:tcW w:w="1560" w:type="dxa"/>
            <w:vMerge/>
            <w:vAlign w:val="center"/>
          </w:tcPr>
          <w:p w14:paraId="496F400F" w14:textId="77777777" w:rsidR="006F0C22" w:rsidRPr="00E7759A" w:rsidRDefault="006F0C22" w:rsidP="00647B68">
            <w:pPr>
              <w:spacing w:after="0"/>
              <w:rPr>
                <w:rFonts w:cs="Calibri"/>
                <w:i/>
                <w:sz w:val="20"/>
                <w:szCs w:val="20"/>
                <w:lang w:val="fr-FR"/>
              </w:rPr>
            </w:pPr>
          </w:p>
        </w:tc>
        <w:tc>
          <w:tcPr>
            <w:tcW w:w="1843" w:type="dxa"/>
            <w:vAlign w:val="center"/>
          </w:tcPr>
          <w:p w14:paraId="4BF95DDC" w14:textId="77777777" w:rsidR="006F0C22" w:rsidRPr="00E7759A" w:rsidRDefault="006F0C22" w:rsidP="00647B68">
            <w:pPr>
              <w:spacing w:after="0"/>
              <w:rPr>
                <w:rFonts w:cs="Calibri"/>
                <w:b/>
                <w:i/>
                <w:sz w:val="20"/>
                <w:szCs w:val="20"/>
                <w:highlight w:val="lightGray"/>
              </w:rPr>
            </w:pPr>
            <w:proofErr w:type="spellStart"/>
            <w:r w:rsidRPr="00E7759A">
              <w:rPr>
                <w:rFonts w:cs="Calibri"/>
                <w:b/>
                <w:i/>
                <w:sz w:val="20"/>
                <w:szCs w:val="20"/>
                <w:highlight w:val="lightGray"/>
              </w:rPr>
              <w:t>Distributor</w:t>
            </w:r>
            <w:r w:rsidRPr="00E7759A">
              <w:rPr>
                <w:rFonts w:cs="Calibri"/>
                <w:b/>
                <w:i/>
                <w:sz w:val="20"/>
                <w:szCs w:val="20"/>
                <w:highlight w:val="lightGray"/>
              </w:rPr>
              <w:softHyphen/>
              <w:t>Departure</w:t>
            </w:r>
            <w:r w:rsidRPr="00E7759A">
              <w:rPr>
                <w:rFonts w:cs="Calibri"/>
                <w:b/>
                <w:i/>
                <w:sz w:val="20"/>
                <w:szCs w:val="20"/>
                <w:highlight w:val="lightGray"/>
              </w:rPr>
              <w:softHyphen/>
              <w:t>Cancellation</w:t>
            </w:r>
            <w:proofErr w:type="spellEnd"/>
          </w:p>
        </w:tc>
        <w:tc>
          <w:tcPr>
            <w:tcW w:w="567" w:type="dxa"/>
            <w:vAlign w:val="center"/>
          </w:tcPr>
          <w:p w14:paraId="389295AB" w14:textId="77777777" w:rsidR="006F0C22" w:rsidRPr="00E7759A" w:rsidRDefault="006F0C22" w:rsidP="00647B68">
            <w:pPr>
              <w:spacing w:after="0"/>
              <w:rPr>
                <w:rFonts w:cs="Calibri"/>
                <w:sz w:val="20"/>
                <w:szCs w:val="20"/>
              </w:rPr>
            </w:pPr>
            <w:proofErr w:type="gramStart"/>
            <w:r w:rsidRPr="00E7759A">
              <w:rPr>
                <w:rFonts w:cs="Calibri"/>
                <w:sz w:val="20"/>
                <w:szCs w:val="20"/>
              </w:rPr>
              <w:t>0:*</w:t>
            </w:r>
            <w:proofErr w:type="gramEnd"/>
          </w:p>
        </w:tc>
        <w:tc>
          <w:tcPr>
            <w:tcW w:w="1856" w:type="dxa"/>
            <w:vAlign w:val="center"/>
          </w:tcPr>
          <w:p w14:paraId="6A84854E" w14:textId="77777777" w:rsidR="006F0C22" w:rsidRPr="00E7759A" w:rsidRDefault="006F0C22" w:rsidP="00647B68">
            <w:pPr>
              <w:spacing w:after="0"/>
              <w:rPr>
                <w:rFonts w:cs="Calibri"/>
                <w:i/>
                <w:sz w:val="20"/>
                <w:szCs w:val="20"/>
              </w:rPr>
            </w:pPr>
            <w:r w:rsidRPr="00E7759A">
              <w:rPr>
                <w:rFonts w:cs="Calibri"/>
                <w:i/>
                <w:sz w:val="20"/>
                <w:szCs w:val="20"/>
              </w:rPr>
              <w:t>+Structure</w:t>
            </w:r>
          </w:p>
        </w:tc>
        <w:tc>
          <w:tcPr>
            <w:tcW w:w="4806" w:type="dxa"/>
            <w:vAlign w:val="center"/>
          </w:tcPr>
          <w:p w14:paraId="78FAE669" w14:textId="77777777" w:rsidR="006F0C22" w:rsidRPr="00E7759A" w:rsidRDefault="006F0C22" w:rsidP="00647B68">
            <w:pPr>
              <w:spacing w:after="0"/>
              <w:jc w:val="both"/>
              <w:rPr>
                <w:rFonts w:cs="Calibri"/>
                <w:sz w:val="20"/>
                <w:szCs w:val="20"/>
                <w:lang w:val="fr-LU"/>
              </w:rPr>
            </w:pPr>
            <w:r w:rsidRPr="00E7759A">
              <w:rPr>
                <w:rFonts w:cs="Calibri"/>
                <w:sz w:val="20"/>
                <w:szCs w:val="20"/>
                <w:lang w:val="fr-LU"/>
              </w:rPr>
              <w:t>Annulation de départ.</w:t>
            </w:r>
          </w:p>
        </w:tc>
      </w:tr>
      <w:tr w:rsidR="00DA6C6B" w:rsidRPr="00E32CB2" w14:paraId="76D65D8F" w14:textId="77777777" w:rsidTr="00647B68">
        <w:tc>
          <w:tcPr>
            <w:tcW w:w="1560" w:type="dxa"/>
            <w:vAlign w:val="center"/>
          </w:tcPr>
          <w:p w14:paraId="0B6FE7CF" w14:textId="77777777" w:rsidR="00DA6C6B" w:rsidRPr="00E7759A" w:rsidRDefault="00DA6C6B" w:rsidP="00647B68">
            <w:pPr>
              <w:spacing w:after="0"/>
              <w:rPr>
                <w:rFonts w:cs="Calibri"/>
                <w:i/>
                <w:sz w:val="20"/>
                <w:szCs w:val="20"/>
                <w:lang w:val="en-GB"/>
              </w:rPr>
            </w:pPr>
            <w:r w:rsidRPr="00E7759A">
              <w:rPr>
                <w:rFonts w:cs="Calibri"/>
                <w:i/>
                <w:sz w:val="20"/>
                <w:szCs w:val="20"/>
                <w:lang w:val="en-GB"/>
              </w:rPr>
              <w:t>any</w:t>
            </w:r>
          </w:p>
        </w:tc>
        <w:tc>
          <w:tcPr>
            <w:tcW w:w="1843" w:type="dxa"/>
            <w:vAlign w:val="center"/>
          </w:tcPr>
          <w:p w14:paraId="5F1CA9E4" w14:textId="77777777" w:rsidR="00DA6C6B" w:rsidRPr="00E7759A" w:rsidRDefault="00DA6C6B" w:rsidP="00647B68">
            <w:pPr>
              <w:spacing w:after="0"/>
              <w:rPr>
                <w:rFonts w:cs="Calibri"/>
                <w:b/>
                <w:i/>
                <w:sz w:val="20"/>
                <w:szCs w:val="20"/>
                <w:lang w:val="en-GB"/>
              </w:rPr>
            </w:pPr>
            <w:r w:rsidRPr="00E7759A">
              <w:rPr>
                <w:rFonts w:cs="Calibri"/>
                <w:b/>
                <w:i/>
                <w:sz w:val="20"/>
                <w:szCs w:val="20"/>
                <w:lang w:val="en-GB"/>
              </w:rPr>
              <w:t>Extensions</w:t>
            </w:r>
          </w:p>
        </w:tc>
        <w:tc>
          <w:tcPr>
            <w:tcW w:w="567" w:type="dxa"/>
            <w:vAlign w:val="center"/>
          </w:tcPr>
          <w:p w14:paraId="69AE8AC9" w14:textId="77777777" w:rsidR="00DA6C6B" w:rsidRPr="00E7759A" w:rsidRDefault="00DA6C6B" w:rsidP="00647B68">
            <w:pPr>
              <w:spacing w:after="0"/>
              <w:rPr>
                <w:rFonts w:cs="Calibri"/>
                <w:i/>
                <w:sz w:val="20"/>
                <w:szCs w:val="20"/>
                <w:lang w:val="en-GB"/>
              </w:rPr>
            </w:pPr>
            <w:r w:rsidRPr="00E7759A">
              <w:rPr>
                <w:rFonts w:cs="Calibri"/>
                <w:i/>
                <w:sz w:val="20"/>
                <w:szCs w:val="20"/>
                <w:lang w:val="en-GB"/>
              </w:rPr>
              <w:t>0:1</w:t>
            </w:r>
          </w:p>
        </w:tc>
        <w:tc>
          <w:tcPr>
            <w:tcW w:w="1856" w:type="dxa"/>
            <w:vAlign w:val="center"/>
          </w:tcPr>
          <w:p w14:paraId="680F1DA1" w14:textId="77777777" w:rsidR="00DA6C6B" w:rsidRPr="00E7759A" w:rsidRDefault="00DA6C6B" w:rsidP="00647B68">
            <w:pPr>
              <w:spacing w:after="0"/>
              <w:rPr>
                <w:rFonts w:cs="Calibri"/>
                <w:i/>
                <w:sz w:val="20"/>
                <w:szCs w:val="20"/>
                <w:lang w:val="en-GB"/>
              </w:rPr>
            </w:pPr>
            <w:r w:rsidRPr="00E7759A">
              <w:rPr>
                <w:rFonts w:cs="Calibri"/>
                <w:i/>
                <w:sz w:val="20"/>
                <w:szCs w:val="20"/>
                <w:lang w:val="en-GB"/>
              </w:rPr>
              <w:t>+Structure</w:t>
            </w:r>
          </w:p>
        </w:tc>
        <w:tc>
          <w:tcPr>
            <w:tcW w:w="4806" w:type="dxa"/>
            <w:vAlign w:val="center"/>
          </w:tcPr>
          <w:p w14:paraId="26F096CF" w14:textId="2500C239" w:rsidR="00DA6C6B" w:rsidRPr="00E7759A" w:rsidRDefault="003A2183" w:rsidP="00894B17">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7D27E907" w14:textId="77777777" w:rsidR="00F36020" w:rsidRPr="00A42776" w:rsidRDefault="00F36020" w:rsidP="00F36020">
      <w:pPr>
        <w:pStyle w:val="Titre5"/>
        <w:keepNext w:val="0"/>
        <w:widowControl w:val="0"/>
        <w:suppressAutoHyphens w:val="0"/>
      </w:pPr>
      <w:bookmarkStart w:id="298" w:name="_Toc444249832"/>
      <w:bookmarkStart w:id="299" w:name="_Toc444249830"/>
      <w:r w:rsidRPr="009A153D">
        <w:t xml:space="preserve">Structure </w:t>
      </w:r>
      <w:proofErr w:type="spellStart"/>
      <w:r w:rsidRPr="009A153D">
        <w:t>WaitProlongedDeparture</w:t>
      </w:r>
      <w:bookmarkEnd w:id="298"/>
      <w:proofErr w:type="spellEnd"/>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7"/>
        <w:gridCol w:w="1701"/>
        <w:gridCol w:w="567"/>
        <w:gridCol w:w="1842"/>
        <w:gridCol w:w="5075"/>
      </w:tblGrid>
      <w:tr w:rsidR="00F36020" w:rsidRPr="00E32CB2" w14:paraId="4B23022F" w14:textId="77777777" w:rsidTr="00F56EA2">
        <w:tc>
          <w:tcPr>
            <w:tcW w:w="3715" w:type="dxa"/>
            <w:gridSpan w:val="3"/>
            <w:vAlign w:val="center"/>
          </w:tcPr>
          <w:p w14:paraId="7F239E8F" w14:textId="77777777" w:rsidR="00F36020" w:rsidRPr="00E7759A" w:rsidRDefault="00F36020" w:rsidP="00F56EA2">
            <w:pPr>
              <w:spacing w:after="0"/>
              <w:rPr>
                <w:rFonts w:cs="Calibri"/>
                <w:b/>
                <w:i/>
                <w:sz w:val="20"/>
                <w:szCs w:val="20"/>
                <w:highlight w:val="yellow"/>
                <w:lang w:val="en-GB"/>
              </w:rPr>
            </w:pPr>
            <w:proofErr w:type="spellStart"/>
            <w:r w:rsidRPr="00E7759A">
              <w:rPr>
                <w:rFonts w:cs="Calibri"/>
                <w:b/>
                <w:i/>
                <w:sz w:val="20"/>
                <w:szCs w:val="20"/>
                <w:highlight w:val="lightGray"/>
                <w:lang w:val="en-GB"/>
              </w:rPr>
              <w:t>WaitProlongedDeparture</w:t>
            </w:r>
            <w:proofErr w:type="spellEnd"/>
          </w:p>
        </w:tc>
        <w:tc>
          <w:tcPr>
            <w:tcW w:w="1842" w:type="dxa"/>
            <w:vAlign w:val="center"/>
          </w:tcPr>
          <w:p w14:paraId="1486DF3E" w14:textId="77777777" w:rsidR="00F36020" w:rsidRPr="00E7759A" w:rsidRDefault="00F36020" w:rsidP="00F56EA2">
            <w:pPr>
              <w:spacing w:after="0"/>
              <w:rPr>
                <w:rFonts w:cs="Calibri"/>
                <w:i/>
                <w:sz w:val="20"/>
                <w:szCs w:val="20"/>
              </w:rPr>
            </w:pPr>
            <w:r w:rsidRPr="00E7759A">
              <w:rPr>
                <w:rFonts w:cs="Calibri"/>
                <w:i/>
                <w:sz w:val="20"/>
                <w:szCs w:val="20"/>
              </w:rPr>
              <w:t>+Structure</w:t>
            </w:r>
          </w:p>
        </w:tc>
        <w:tc>
          <w:tcPr>
            <w:tcW w:w="5075" w:type="dxa"/>
            <w:vAlign w:val="center"/>
          </w:tcPr>
          <w:p w14:paraId="152F1AC7" w14:textId="77777777" w:rsidR="00F36020" w:rsidRPr="00E7759A" w:rsidRDefault="00F36020" w:rsidP="00F56EA2">
            <w:pPr>
              <w:spacing w:after="0"/>
              <w:jc w:val="both"/>
              <w:rPr>
                <w:rFonts w:cs="Calibri"/>
                <w:sz w:val="20"/>
                <w:szCs w:val="20"/>
                <w:lang w:val="fr-FR"/>
              </w:rPr>
            </w:pPr>
            <w:r w:rsidRPr="00E7759A">
              <w:rPr>
                <w:rFonts w:cs="Calibri"/>
                <w:sz w:val="20"/>
                <w:szCs w:val="20"/>
                <w:lang w:val="fr-FR"/>
              </w:rPr>
              <w:t xml:space="preserve">Description d’une </w:t>
            </w:r>
            <w:proofErr w:type="spellStart"/>
            <w:r w:rsidRPr="00E7759A">
              <w:rPr>
                <w:rFonts w:cs="Calibri"/>
                <w:sz w:val="20"/>
                <w:szCs w:val="20"/>
                <w:lang w:val="fr-FR"/>
              </w:rPr>
              <w:t>prologation</w:t>
            </w:r>
            <w:proofErr w:type="spellEnd"/>
            <w:r w:rsidRPr="00E7759A">
              <w:rPr>
                <w:rFonts w:cs="Calibri"/>
                <w:sz w:val="20"/>
                <w:szCs w:val="20"/>
                <w:lang w:val="fr-FR"/>
              </w:rPr>
              <w:t xml:space="preserve"> d’arrêt pour attente de l’amenant</w:t>
            </w:r>
          </w:p>
        </w:tc>
      </w:tr>
      <w:tr w:rsidR="00F36020" w:rsidRPr="00E32CB2" w14:paraId="752AA006" w14:textId="77777777" w:rsidTr="00F56EA2">
        <w:tc>
          <w:tcPr>
            <w:tcW w:w="1447" w:type="dxa"/>
            <w:vAlign w:val="center"/>
          </w:tcPr>
          <w:p w14:paraId="1917A044" w14:textId="77777777" w:rsidR="00F36020" w:rsidRPr="00E7759A" w:rsidRDefault="00F36020" w:rsidP="00F56EA2">
            <w:pPr>
              <w:spacing w:after="0"/>
              <w:rPr>
                <w:rFonts w:cs="Calibri"/>
                <w:i/>
                <w:sz w:val="20"/>
                <w:szCs w:val="20"/>
                <w:lang w:val="en-GB"/>
              </w:rPr>
            </w:pPr>
            <w:r w:rsidRPr="00E7759A">
              <w:rPr>
                <w:rFonts w:cs="Calibri"/>
                <w:i/>
                <w:sz w:val="20"/>
                <w:szCs w:val="20"/>
                <w:lang w:val="en-GB"/>
              </w:rPr>
              <w:t>Log</w:t>
            </w:r>
          </w:p>
        </w:tc>
        <w:tc>
          <w:tcPr>
            <w:tcW w:w="1701" w:type="dxa"/>
            <w:vAlign w:val="center"/>
          </w:tcPr>
          <w:p w14:paraId="3A6C065A" w14:textId="77777777" w:rsidR="00F36020" w:rsidRPr="00E7759A" w:rsidRDefault="00F36020" w:rsidP="00F56EA2">
            <w:pPr>
              <w:spacing w:after="0"/>
              <w:rPr>
                <w:rFonts w:cs="Calibri"/>
                <w:b/>
                <w:i/>
                <w:sz w:val="20"/>
                <w:szCs w:val="20"/>
                <w:highlight w:val="lightGray"/>
                <w:lang w:val="en-GB"/>
              </w:rPr>
            </w:pPr>
            <w:proofErr w:type="spellStart"/>
            <w:r w:rsidRPr="00E7759A">
              <w:rPr>
                <w:rFonts w:cs="Calibri"/>
                <w:b/>
                <w:i/>
                <w:sz w:val="20"/>
                <w:szCs w:val="20"/>
                <w:highlight w:val="lightGray"/>
                <w:lang w:val="en-GB"/>
              </w:rPr>
              <w:t>Recorded</w:t>
            </w:r>
            <w:r w:rsidRPr="00E7759A">
              <w:rPr>
                <w:rFonts w:cs="Calibri"/>
                <w:b/>
                <w:i/>
                <w:sz w:val="20"/>
                <w:szCs w:val="20"/>
                <w:highlight w:val="lightGray"/>
                <w:lang w:val="en-GB"/>
              </w:rPr>
              <w:softHyphen/>
              <w:t>AtTime</w:t>
            </w:r>
            <w:proofErr w:type="spellEnd"/>
          </w:p>
        </w:tc>
        <w:tc>
          <w:tcPr>
            <w:tcW w:w="567" w:type="dxa"/>
            <w:vAlign w:val="center"/>
          </w:tcPr>
          <w:p w14:paraId="5D3C86A2" w14:textId="77777777" w:rsidR="00F36020" w:rsidRPr="00E7759A" w:rsidRDefault="00F36020" w:rsidP="00F56EA2">
            <w:pPr>
              <w:spacing w:after="0"/>
              <w:rPr>
                <w:rFonts w:cs="Calibri"/>
                <w:sz w:val="20"/>
                <w:szCs w:val="20"/>
                <w:lang w:val="en-GB"/>
              </w:rPr>
            </w:pPr>
            <w:r w:rsidRPr="00E7759A">
              <w:rPr>
                <w:rFonts w:cs="Calibri"/>
                <w:sz w:val="20"/>
                <w:szCs w:val="20"/>
                <w:lang w:val="en-GB"/>
              </w:rPr>
              <w:t>1:1</w:t>
            </w:r>
          </w:p>
        </w:tc>
        <w:tc>
          <w:tcPr>
            <w:tcW w:w="1842" w:type="dxa"/>
            <w:vAlign w:val="center"/>
          </w:tcPr>
          <w:p w14:paraId="7605C9D1" w14:textId="77777777" w:rsidR="00F36020" w:rsidRPr="00E7759A" w:rsidRDefault="00F36020" w:rsidP="00F56EA2">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075" w:type="dxa"/>
            <w:vAlign w:val="center"/>
          </w:tcPr>
          <w:p w14:paraId="571C5661" w14:textId="77777777" w:rsidR="00F36020" w:rsidRPr="00E7759A" w:rsidRDefault="00F36020" w:rsidP="00F56EA2">
            <w:pPr>
              <w:spacing w:after="0"/>
              <w:jc w:val="both"/>
              <w:rPr>
                <w:rFonts w:cs="Calibri"/>
                <w:sz w:val="20"/>
                <w:szCs w:val="20"/>
                <w:lang w:val="fr-FR"/>
              </w:rPr>
            </w:pPr>
            <w:r w:rsidRPr="00E7759A">
              <w:rPr>
                <w:rFonts w:cs="Calibri"/>
                <w:sz w:val="20"/>
                <w:szCs w:val="20"/>
                <w:lang w:val="fr-FR"/>
              </w:rPr>
              <w:t>Date et heure auxquelles ces données ont été produites.</w:t>
            </w:r>
          </w:p>
        </w:tc>
      </w:tr>
      <w:tr w:rsidR="00F36020" w:rsidRPr="004113EC" w14:paraId="277090FB" w14:textId="77777777" w:rsidTr="00F56EA2">
        <w:tc>
          <w:tcPr>
            <w:tcW w:w="1447" w:type="dxa"/>
            <w:vAlign w:val="center"/>
          </w:tcPr>
          <w:p w14:paraId="7F4A0FBF" w14:textId="1558D162" w:rsidR="00F36020" w:rsidRPr="00E7759A" w:rsidRDefault="00F36020" w:rsidP="00F56EA2">
            <w:pPr>
              <w:spacing w:after="0"/>
              <w:rPr>
                <w:rFonts w:cs="Calibri"/>
                <w:i/>
                <w:sz w:val="20"/>
                <w:szCs w:val="20"/>
                <w:lang w:val="en-GB"/>
              </w:rPr>
            </w:pPr>
            <w:proofErr w:type="spellStart"/>
            <w:r w:rsidRPr="00E7759A">
              <w:rPr>
                <w:rFonts w:cs="Calibri"/>
                <w:i/>
                <w:sz w:val="20"/>
                <w:szCs w:val="20"/>
                <w:lang w:val="en-GB"/>
              </w:rPr>
              <w:t>DistributorInfo</w:t>
            </w:r>
            <w:proofErr w:type="spellEnd"/>
          </w:p>
        </w:tc>
        <w:tc>
          <w:tcPr>
            <w:tcW w:w="1701" w:type="dxa"/>
            <w:vAlign w:val="center"/>
          </w:tcPr>
          <w:p w14:paraId="574AFF1B" w14:textId="77777777" w:rsidR="00F36020" w:rsidRPr="00E7759A" w:rsidRDefault="00F36020" w:rsidP="00F56EA2">
            <w:pPr>
              <w:spacing w:after="0"/>
              <w:rPr>
                <w:rFonts w:cs="Calibri"/>
                <w:b/>
                <w:i/>
                <w:sz w:val="20"/>
                <w:szCs w:val="20"/>
                <w:highlight w:val="lightGray"/>
                <w:lang w:val="en-GB"/>
              </w:rPr>
            </w:pPr>
            <w:r w:rsidRPr="00E7759A">
              <w:rPr>
                <w:rFonts w:cs="Calibri"/>
                <w:b/>
                <w:i/>
                <w:sz w:val="20"/>
                <w:szCs w:val="20"/>
                <w:highlight w:val="lightGray"/>
                <w:lang w:val="en-GB"/>
              </w:rPr>
              <w:t>:::</w:t>
            </w:r>
          </w:p>
        </w:tc>
        <w:tc>
          <w:tcPr>
            <w:tcW w:w="567" w:type="dxa"/>
            <w:vAlign w:val="center"/>
          </w:tcPr>
          <w:p w14:paraId="73299E39" w14:textId="77777777" w:rsidR="00F36020" w:rsidRPr="00E7759A" w:rsidRDefault="00F36020" w:rsidP="00F56EA2">
            <w:pPr>
              <w:spacing w:after="0"/>
              <w:rPr>
                <w:rFonts w:cs="Calibri"/>
                <w:sz w:val="20"/>
                <w:szCs w:val="20"/>
                <w:lang w:val="en-GB"/>
              </w:rPr>
            </w:pPr>
            <w:r w:rsidRPr="00E7759A">
              <w:rPr>
                <w:rFonts w:cs="Calibri"/>
                <w:sz w:val="20"/>
                <w:szCs w:val="20"/>
                <w:lang w:val="en-GB"/>
              </w:rPr>
              <w:t>1:1</w:t>
            </w:r>
          </w:p>
        </w:tc>
        <w:tc>
          <w:tcPr>
            <w:tcW w:w="1842" w:type="dxa"/>
            <w:vAlign w:val="center"/>
          </w:tcPr>
          <w:p w14:paraId="1EA7F4BC" w14:textId="77777777" w:rsidR="00F36020" w:rsidRPr="00E7759A" w:rsidRDefault="00F36020" w:rsidP="00F56EA2">
            <w:pPr>
              <w:spacing w:after="0"/>
              <w:rPr>
                <w:rFonts w:cs="Calibri"/>
                <w:i/>
                <w:sz w:val="20"/>
                <w:szCs w:val="20"/>
                <w:lang w:val="en-GB"/>
              </w:rPr>
            </w:pPr>
            <w:proofErr w:type="spellStart"/>
            <w:r w:rsidRPr="00E7759A">
              <w:rPr>
                <w:rFonts w:cs="Calibri"/>
                <w:i/>
                <w:sz w:val="20"/>
                <w:szCs w:val="20"/>
                <w:lang w:val="en-GB"/>
              </w:rPr>
              <w:t>Distributor</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5075" w:type="dxa"/>
            <w:vAlign w:val="center"/>
          </w:tcPr>
          <w:p w14:paraId="2C6485DF" w14:textId="7950A056" w:rsidR="00F36020" w:rsidRPr="00E7759A" w:rsidRDefault="00F36020" w:rsidP="00F56EA2">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DistributorInfoGroup</w:t>
            </w:r>
            <w:proofErr w:type="spellEnd"/>
            <w:r w:rsidR="006943D9">
              <w:rPr>
                <w:rFonts w:cs="Calibri"/>
                <w:sz w:val="20"/>
                <w:szCs w:val="20"/>
                <w:lang w:val="en-GB"/>
              </w:rPr>
              <w:t xml:space="preserve"> (</w:t>
            </w:r>
            <w:r w:rsidR="006943D9">
              <w:rPr>
                <w:rFonts w:cs="Calibri"/>
                <w:sz w:val="20"/>
                <w:szCs w:val="20"/>
                <w:lang w:val="en-GB"/>
              </w:rPr>
              <w:fldChar w:fldCharType="begin"/>
            </w:r>
            <w:r w:rsidR="006943D9">
              <w:rPr>
                <w:rFonts w:cs="Calibri"/>
                <w:sz w:val="20"/>
                <w:szCs w:val="20"/>
                <w:lang w:val="en-GB"/>
              </w:rPr>
              <w:instrText xml:space="preserve"> REF _Ref111128811 \r \h </w:instrText>
            </w:r>
            <w:r w:rsidR="006943D9">
              <w:rPr>
                <w:rFonts w:cs="Calibri"/>
                <w:sz w:val="20"/>
                <w:szCs w:val="20"/>
                <w:lang w:val="en-GB"/>
              </w:rPr>
            </w:r>
            <w:r w:rsidR="006943D9">
              <w:rPr>
                <w:rFonts w:cs="Calibri"/>
                <w:sz w:val="20"/>
                <w:szCs w:val="20"/>
                <w:lang w:val="en-GB"/>
              </w:rPr>
              <w:fldChar w:fldCharType="separate"/>
            </w:r>
            <w:r w:rsidR="006943D9">
              <w:rPr>
                <w:rFonts w:cs="Calibri"/>
                <w:sz w:val="20"/>
                <w:szCs w:val="20"/>
                <w:lang w:val="en-GB"/>
              </w:rPr>
              <w:t>6.3.3.2.4</w:t>
            </w:r>
            <w:r w:rsidR="006943D9">
              <w:rPr>
                <w:rFonts w:cs="Calibri"/>
                <w:sz w:val="20"/>
                <w:szCs w:val="20"/>
                <w:lang w:val="en-GB"/>
              </w:rPr>
              <w:fldChar w:fldCharType="end"/>
            </w:r>
            <w:r w:rsidRPr="00E7759A">
              <w:rPr>
                <w:rFonts w:cs="Calibri"/>
                <w:sz w:val="20"/>
                <w:szCs w:val="20"/>
                <w:lang w:val="en-GB"/>
              </w:rPr>
              <w:t>.</w:t>
            </w:r>
          </w:p>
        </w:tc>
      </w:tr>
      <w:tr w:rsidR="00F36020" w:rsidRPr="00E32CB2" w14:paraId="3FD94A42" w14:textId="77777777" w:rsidTr="00F56EA2">
        <w:tc>
          <w:tcPr>
            <w:tcW w:w="1447" w:type="dxa"/>
            <w:vAlign w:val="center"/>
          </w:tcPr>
          <w:p w14:paraId="2476C646" w14:textId="77777777" w:rsidR="00F36020" w:rsidRPr="00E7759A" w:rsidRDefault="00F36020" w:rsidP="00F56EA2">
            <w:pPr>
              <w:spacing w:after="0"/>
              <w:rPr>
                <w:rFonts w:cs="Calibri"/>
                <w:i/>
                <w:sz w:val="20"/>
                <w:szCs w:val="20"/>
                <w:lang w:val="en-GB"/>
              </w:rPr>
            </w:pPr>
            <w:r w:rsidRPr="00E7759A">
              <w:rPr>
                <w:rFonts w:cs="Calibri"/>
                <w:i/>
                <w:sz w:val="20"/>
                <w:szCs w:val="20"/>
                <w:lang w:val="en-GB"/>
              </w:rPr>
              <w:lastRenderedPageBreak/>
              <w:t>Change</w:t>
            </w:r>
          </w:p>
        </w:tc>
        <w:tc>
          <w:tcPr>
            <w:tcW w:w="1701" w:type="dxa"/>
            <w:vAlign w:val="center"/>
          </w:tcPr>
          <w:p w14:paraId="7BA14424" w14:textId="77777777" w:rsidR="00F36020" w:rsidRPr="00E7759A" w:rsidRDefault="00F36020" w:rsidP="00F56EA2">
            <w:pPr>
              <w:spacing w:after="0"/>
              <w:rPr>
                <w:rFonts w:cs="Calibri"/>
                <w:b/>
                <w:i/>
                <w:sz w:val="20"/>
                <w:szCs w:val="20"/>
                <w:highlight w:val="lightGray"/>
                <w:lang w:val="en-GB"/>
              </w:rPr>
            </w:pPr>
            <w:proofErr w:type="spellStart"/>
            <w:r w:rsidRPr="00E7759A">
              <w:rPr>
                <w:rFonts w:cs="Calibri"/>
                <w:b/>
                <w:i/>
                <w:sz w:val="20"/>
                <w:szCs w:val="20"/>
                <w:highlight w:val="lightGray"/>
                <w:lang w:val="en-GB"/>
              </w:rPr>
              <w:t>Expected</w:t>
            </w:r>
            <w:r w:rsidRPr="00E7759A">
              <w:rPr>
                <w:rFonts w:cs="Calibri"/>
                <w:b/>
                <w:i/>
                <w:sz w:val="20"/>
                <w:szCs w:val="20"/>
                <w:highlight w:val="lightGray"/>
                <w:lang w:val="en-GB"/>
              </w:rPr>
              <w:softHyphen/>
              <w:t>Departure</w:t>
            </w:r>
            <w:proofErr w:type="spellEnd"/>
            <w:r w:rsidRPr="00E7759A">
              <w:rPr>
                <w:rFonts w:cs="Calibri"/>
                <w:b/>
                <w:i/>
                <w:sz w:val="20"/>
                <w:szCs w:val="20"/>
                <w:highlight w:val="lightGray"/>
              </w:rPr>
              <w:softHyphen/>
            </w:r>
            <w:r w:rsidRPr="00E7759A">
              <w:rPr>
                <w:rFonts w:cs="Calibri"/>
                <w:b/>
                <w:i/>
                <w:sz w:val="20"/>
                <w:szCs w:val="20"/>
                <w:highlight w:val="lightGray"/>
                <w:lang w:val="en-GB"/>
              </w:rPr>
              <w:t>Time</w:t>
            </w:r>
          </w:p>
        </w:tc>
        <w:tc>
          <w:tcPr>
            <w:tcW w:w="567" w:type="dxa"/>
            <w:vAlign w:val="center"/>
          </w:tcPr>
          <w:p w14:paraId="74C01BAD" w14:textId="77777777" w:rsidR="00F36020" w:rsidRPr="00E7759A" w:rsidRDefault="00F36020" w:rsidP="00F56EA2">
            <w:pPr>
              <w:spacing w:after="0"/>
              <w:rPr>
                <w:rFonts w:cs="Calibri"/>
                <w:sz w:val="20"/>
                <w:szCs w:val="20"/>
                <w:lang w:val="en-GB"/>
              </w:rPr>
            </w:pPr>
            <w:r w:rsidRPr="00E7759A">
              <w:rPr>
                <w:rFonts w:cs="Calibri"/>
                <w:sz w:val="20"/>
                <w:szCs w:val="20"/>
                <w:lang w:val="en-GB"/>
              </w:rPr>
              <w:t>1:1</w:t>
            </w:r>
          </w:p>
        </w:tc>
        <w:tc>
          <w:tcPr>
            <w:tcW w:w="1842" w:type="dxa"/>
            <w:vAlign w:val="center"/>
          </w:tcPr>
          <w:p w14:paraId="08F2ACC5" w14:textId="77777777" w:rsidR="00F36020" w:rsidRPr="00E7759A" w:rsidRDefault="00F36020" w:rsidP="00F56EA2">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075" w:type="dxa"/>
            <w:vAlign w:val="center"/>
          </w:tcPr>
          <w:p w14:paraId="60DAAADA" w14:textId="77777777" w:rsidR="00F36020" w:rsidRPr="00E7759A" w:rsidRDefault="00F36020" w:rsidP="00F56EA2">
            <w:pPr>
              <w:spacing w:after="0"/>
              <w:jc w:val="both"/>
              <w:rPr>
                <w:rFonts w:cs="Calibri"/>
                <w:sz w:val="20"/>
                <w:szCs w:val="20"/>
                <w:lang w:val="fr-FR"/>
              </w:rPr>
            </w:pPr>
            <w:r w:rsidRPr="00E7759A">
              <w:rPr>
                <w:rFonts w:cs="Calibri"/>
                <w:sz w:val="20"/>
                <w:szCs w:val="20"/>
                <w:lang w:val="fr-FR"/>
              </w:rPr>
              <w:t>Nouvelle heure de départ prévue.</w:t>
            </w:r>
          </w:p>
        </w:tc>
      </w:tr>
      <w:tr w:rsidR="00F36020" w:rsidRPr="00E32CB2" w14:paraId="31EB8EC4" w14:textId="77777777" w:rsidTr="00F56EA2">
        <w:tc>
          <w:tcPr>
            <w:tcW w:w="1447" w:type="dxa"/>
            <w:vAlign w:val="center"/>
          </w:tcPr>
          <w:p w14:paraId="0E029062" w14:textId="77777777" w:rsidR="00F36020" w:rsidRPr="00E7759A" w:rsidRDefault="00F36020" w:rsidP="00F56EA2">
            <w:pPr>
              <w:spacing w:after="0"/>
              <w:rPr>
                <w:rFonts w:cs="Calibri"/>
                <w:i/>
                <w:sz w:val="20"/>
                <w:szCs w:val="20"/>
                <w:lang w:val="en-GB"/>
              </w:rPr>
            </w:pPr>
            <w:r w:rsidRPr="00E7759A">
              <w:rPr>
                <w:rFonts w:cs="Calibri"/>
                <w:i/>
                <w:sz w:val="20"/>
                <w:szCs w:val="20"/>
                <w:lang w:val="en-GB"/>
              </w:rPr>
              <w:t>any</w:t>
            </w:r>
          </w:p>
        </w:tc>
        <w:tc>
          <w:tcPr>
            <w:tcW w:w="1701" w:type="dxa"/>
            <w:vAlign w:val="center"/>
          </w:tcPr>
          <w:p w14:paraId="1369C13E" w14:textId="77777777" w:rsidR="00F36020" w:rsidRPr="00E7759A" w:rsidRDefault="00F36020" w:rsidP="00F56EA2">
            <w:pPr>
              <w:spacing w:after="0"/>
              <w:rPr>
                <w:rFonts w:cs="Calibri"/>
                <w:b/>
                <w:i/>
                <w:sz w:val="20"/>
                <w:szCs w:val="20"/>
                <w:lang w:val="en-GB"/>
              </w:rPr>
            </w:pPr>
            <w:r w:rsidRPr="00E7759A">
              <w:rPr>
                <w:rFonts w:cs="Calibri"/>
                <w:b/>
                <w:i/>
                <w:sz w:val="20"/>
                <w:szCs w:val="20"/>
                <w:highlight w:val="lightGray"/>
                <w:lang w:val="en-GB"/>
              </w:rPr>
              <w:t>Extensions</w:t>
            </w:r>
          </w:p>
        </w:tc>
        <w:tc>
          <w:tcPr>
            <w:tcW w:w="567" w:type="dxa"/>
            <w:vAlign w:val="center"/>
          </w:tcPr>
          <w:p w14:paraId="5B271F7E" w14:textId="77777777" w:rsidR="00F36020" w:rsidRPr="00E7759A" w:rsidRDefault="00F36020" w:rsidP="00F56EA2">
            <w:pPr>
              <w:spacing w:after="0"/>
              <w:rPr>
                <w:rFonts w:cs="Calibri"/>
                <w:i/>
                <w:sz w:val="20"/>
                <w:szCs w:val="20"/>
                <w:lang w:val="en-GB"/>
              </w:rPr>
            </w:pPr>
            <w:r w:rsidRPr="00E7759A">
              <w:rPr>
                <w:rFonts w:cs="Calibri"/>
                <w:i/>
                <w:sz w:val="20"/>
                <w:szCs w:val="20"/>
                <w:lang w:val="en-GB"/>
              </w:rPr>
              <w:t>0:1</w:t>
            </w:r>
          </w:p>
        </w:tc>
        <w:tc>
          <w:tcPr>
            <w:tcW w:w="1842" w:type="dxa"/>
            <w:vAlign w:val="center"/>
          </w:tcPr>
          <w:p w14:paraId="06F018EB" w14:textId="77777777" w:rsidR="00F36020" w:rsidRPr="00E7759A" w:rsidRDefault="00F36020" w:rsidP="00F56EA2">
            <w:pPr>
              <w:spacing w:after="0"/>
              <w:rPr>
                <w:rFonts w:cs="Calibri"/>
                <w:i/>
                <w:sz w:val="20"/>
                <w:szCs w:val="20"/>
                <w:lang w:val="en-GB"/>
              </w:rPr>
            </w:pPr>
            <w:r w:rsidRPr="00E7759A">
              <w:rPr>
                <w:rFonts w:cs="Calibri"/>
                <w:i/>
                <w:sz w:val="20"/>
                <w:szCs w:val="20"/>
                <w:lang w:val="en-GB"/>
              </w:rPr>
              <w:t>any</w:t>
            </w:r>
          </w:p>
        </w:tc>
        <w:tc>
          <w:tcPr>
            <w:tcW w:w="5075" w:type="dxa"/>
            <w:vAlign w:val="center"/>
          </w:tcPr>
          <w:p w14:paraId="43F89150" w14:textId="77777777" w:rsidR="00F36020" w:rsidRPr="00E7759A" w:rsidRDefault="00F36020" w:rsidP="00F56EA2">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34D0D3D7" w14:textId="77777777" w:rsidR="00F36020" w:rsidRPr="00294EFF" w:rsidRDefault="00F36020" w:rsidP="00F36020">
      <w:pPr>
        <w:pStyle w:val="Titre5"/>
        <w:keepNext w:val="0"/>
        <w:widowControl w:val="0"/>
        <w:suppressAutoHyphens w:val="0"/>
      </w:pPr>
      <w:bookmarkStart w:id="300" w:name="_Toc444249833"/>
      <w:r>
        <w:t xml:space="preserve">Structure </w:t>
      </w:r>
      <w:proofErr w:type="spellStart"/>
      <w:r>
        <w:t>StoppingPositionChangedDeparture</w:t>
      </w:r>
      <w:bookmarkEnd w:id="300"/>
      <w:proofErr w:type="spellEnd"/>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8"/>
        <w:gridCol w:w="1742"/>
        <w:gridCol w:w="567"/>
        <w:gridCol w:w="1842"/>
        <w:gridCol w:w="5103"/>
      </w:tblGrid>
      <w:tr w:rsidR="00F36020" w:rsidRPr="00E32CB2" w14:paraId="59309B4B" w14:textId="77777777" w:rsidTr="00F56EA2">
        <w:tc>
          <w:tcPr>
            <w:tcW w:w="3687" w:type="dxa"/>
            <w:gridSpan w:val="3"/>
            <w:vAlign w:val="center"/>
          </w:tcPr>
          <w:p w14:paraId="4A5BA264" w14:textId="77777777" w:rsidR="00F36020" w:rsidRPr="00E7759A" w:rsidRDefault="00F36020" w:rsidP="00F56EA2">
            <w:pPr>
              <w:spacing w:after="0"/>
              <w:rPr>
                <w:rFonts w:cs="Calibri"/>
                <w:b/>
                <w:i/>
                <w:sz w:val="20"/>
                <w:szCs w:val="20"/>
                <w:highlight w:val="lightGray"/>
                <w:lang w:val="en-GB"/>
              </w:rPr>
            </w:pPr>
            <w:proofErr w:type="spellStart"/>
            <w:r w:rsidRPr="00E7759A">
              <w:rPr>
                <w:rFonts w:cs="Calibri"/>
                <w:b/>
                <w:i/>
                <w:sz w:val="20"/>
                <w:szCs w:val="20"/>
                <w:highlight w:val="lightGray"/>
                <w:lang w:val="en-GB"/>
              </w:rPr>
              <w:t>StoppingPosition</w:t>
            </w:r>
            <w:r w:rsidRPr="00E7759A">
              <w:rPr>
                <w:rFonts w:cs="Calibri"/>
                <w:b/>
                <w:i/>
                <w:sz w:val="20"/>
                <w:szCs w:val="20"/>
                <w:highlight w:val="lightGray"/>
                <w:lang w:val="en-GB"/>
              </w:rPr>
              <w:softHyphen/>
              <w:t>ChangedDeparture</w:t>
            </w:r>
            <w:proofErr w:type="spellEnd"/>
          </w:p>
        </w:tc>
        <w:tc>
          <w:tcPr>
            <w:tcW w:w="1842" w:type="dxa"/>
            <w:vAlign w:val="center"/>
          </w:tcPr>
          <w:p w14:paraId="3871B484" w14:textId="77777777" w:rsidR="00F36020" w:rsidRPr="00E7759A" w:rsidRDefault="00F36020" w:rsidP="00F56EA2">
            <w:pPr>
              <w:spacing w:after="0"/>
              <w:rPr>
                <w:rFonts w:cs="Calibri"/>
                <w:i/>
                <w:sz w:val="20"/>
                <w:szCs w:val="20"/>
              </w:rPr>
            </w:pPr>
            <w:r w:rsidRPr="00E7759A">
              <w:rPr>
                <w:rFonts w:cs="Calibri"/>
                <w:i/>
                <w:sz w:val="20"/>
                <w:szCs w:val="20"/>
              </w:rPr>
              <w:t>+Structure</w:t>
            </w:r>
          </w:p>
        </w:tc>
        <w:tc>
          <w:tcPr>
            <w:tcW w:w="5103" w:type="dxa"/>
            <w:vAlign w:val="center"/>
          </w:tcPr>
          <w:p w14:paraId="7D26EBCA" w14:textId="77777777" w:rsidR="00F36020" w:rsidRPr="00E7759A" w:rsidRDefault="00F36020" w:rsidP="00F56EA2">
            <w:pPr>
              <w:spacing w:after="0"/>
              <w:jc w:val="both"/>
              <w:rPr>
                <w:rFonts w:cs="Calibri"/>
                <w:sz w:val="20"/>
                <w:szCs w:val="20"/>
                <w:lang w:val="fr-FR"/>
              </w:rPr>
            </w:pPr>
            <w:r w:rsidRPr="00E7759A">
              <w:rPr>
                <w:rFonts w:cs="Calibri"/>
                <w:sz w:val="20"/>
                <w:szCs w:val="20"/>
                <w:lang w:val="fr-FR"/>
              </w:rPr>
              <w:t>Description d’un déplacement (temporaire) de point d’arrêt</w:t>
            </w:r>
          </w:p>
        </w:tc>
      </w:tr>
      <w:tr w:rsidR="00F36020" w:rsidRPr="00E32CB2" w14:paraId="1B942AA6" w14:textId="77777777" w:rsidTr="00F56EA2">
        <w:tc>
          <w:tcPr>
            <w:tcW w:w="1378" w:type="dxa"/>
            <w:vAlign w:val="center"/>
          </w:tcPr>
          <w:p w14:paraId="38C27047" w14:textId="77777777" w:rsidR="00F36020" w:rsidRPr="00E7759A" w:rsidRDefault="00F36020" w:rsidP="00F56EA2">
            <w:pPr>
              <w:spacing w:after="0"/>
              <w:rPr>
                <w:rFonts w:cs="Calibri"/>
                <w:i/>
                <w:sz w:val="20"/>
                <w:szCs w:val="20"/>
                <w:lang w:val="en-GB"/>
              </w:rPr>
            </w:pPr>
            <w:r w:rsidRPr="00E7759A">
              <w:rPr>
                <w:rFonts w:cs="Calibri"/>
                <w:i/>
                <w:sz w:val="20"/>
                <w:szCs w:val="20"/>
                <w:lang w:val="en-GB"/>
              </w:rPr>
              <w:t>Log</w:t>
            </w:r>
          </w:p>
        </w:tc>
        <w:tc>
          <w:tcPr>
            <w:tcW w:w="1742" w:type="dxa"/>
            <w:vAlign w:val="center"/>
          </w:tcPr>
          <w:p w14:paraId="165A1A14" w14:textId="77777777" w:rsidR="00F36020" w:rsidRPr="00E7759A" w:rsidRDefault="00F36020" w:rsidP="00F56EA2">
            <w:pPr>
              <w:spacing w:after="0"/>
              <w:rPr>
                <w:rFonts w:cs="Calibri"/>
                <w:b/>
                <w:i/>
                <w:sz w:val="20"/>
                <w:szCs w:val="20"/>
                <w:highlight w:val="lightGray"/>
                <w:lang w:val="en-GB"/>
              </w:rPr>
            </w:pPr>
            <w:proofErr w:type="spellStart"/>
            <w:r w:rsidRPr="00E7759A">
              <w:rPr>
                <w:rFonts w:cs="Calibri"/>
                <w:b/>
                <w:i/>
                <w:sz w:val="20"/>
                <w:szCs w:val="20"/>
                <w:highlight w:val="lightGray"/>
                <w:lang w:val="en-GB"/>
              </w:rPr>
              <w:t>Recorded</w:t>
            </w:r>
            <w:r w:rsidRPr="00E7759A">
              <w:rPr>
                <w:rFonts w:cs="Calibri"/>
                <w:b/>
                <w:i/>
                <w:sz w:val="20"/>
                <w:szCs w:val="20"/>
                <w:highlight w:val="lightGray"/>
                <w:lang w:val="en-GB"/>
              </w:rPr>
              <w:softHyphen/>
              <w:t>AtTime</w:t>
            </w:r>
            <w:proofErr w:type="spellEnd"/>
          </w:p>
        </w:tc>
        <w:tc>
          <w:tcPr>
            <w:tcW w:w="567" w:type="dxa"/>
            <w:vAlign w:val="center"/>
          </w:tcPr>
          <w:p w14:paraId="19A73348" w14:textId="77777777" w:rsidR="00F36020" w:rsidRPr="00E7759A" w:rsidRDefault="00F36020" w:rsidP="00F56EA2">
            <w:pPr>
              <w:spacing w:after="0"/>
              <w:rPr>
                <w:rFonts w:cs="Calibri"/>
                <w:sz w:val="20"/>
                <w:szCs w:val="20"/>
                <w:lang w:val="en-GB"/>
              </w:rPr>
            </w:pPr>
            <w:r w:rsidRPr="00E7759A">
              <w:rPr>
                <w:rFonts w:cs="Calibri"/>
                <w:sz w:val="20"/>
                <w:szCs w:val="20"/>
                <w:lang w:val="en-GB"/>
              </w:rPr>
              <w:t>1:1</w:t>
            </w:r>
          </w:p>
        </w:tc>
        <w:tc>
          <w:tcPr>
            <w:tcW w:w="1842" w:type="dxa"/>
            <w:vAlign w:val="center"/>
          </w:tcPr>
          <w:p w14:paraId="3E67059B" w14:textId="77777777" w:rsidR="00F36020" w:rsidRPr="00E7759A" w:rsidRDefault="00F36020" w:rsidP="00F56EA2">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103" w:type="dxa"/>
            <w:vAlign w:val="center"/>
          </w:tcPr>
          <w:p w14:paraId="114EEAD8" w14:textId="77777777" w:rsidR="00F36020" w:rsidRPr="00E7759A" w:rsidRDefault="00F36020" w:rsidP="00F56EA2">
            <w:pPr>
              <w:spacing w:after="0"/>
              <w:jc w:val="both"/>
              <w:rPr>
                <w:rFonts w:cs="Calibri"/>
                <w:sz w:val="20"/>
                <w:szCs w:val="20"/>
                <w:lang w:val="fr-FR"/>
              </w:rPr>
            </w:pPr>
            <w:r w:rsidRPr="00E7759A">
              <w:rPr>
                <w:rFonts w:cs="Calibri"/>
                <w:sz w:val="20"/>
                <w:szCs w:val="20"/>
                <w:lang w:val="fr-FR"/>
              </w:rPr>
              <w:t>Date et heure auxquelles ces données ont été produites.</w:t>
            </w:r>
          </w:p>
        </w:tc>
      </w:tr>
      <w:tr w:rsidR="00F36020" w:rsidRPr="00E7759A" w14:paraId="7E0D7391" w14:textId="77777777" w:rsidTr="00F56EA2">
        <w:tc>
          <w:tcPr>
            <w:tcW w:w="1378" w:type="dxa"/>
            <w:vAlign w:val="center"/>
          </w:tcPr>
          <w:p w14:paraId="1E34F567" w14:textId="77777777" w:rsidR="00F36020" w:rsidRPr="00E7759A" w:rsidRDefault="00F36020" w:rsidP="00F56EA2">
            <w:pPr>
              <w:spacing w:after="0"/>
              <w:rPr>
                <w:rFonts w:cs="Calibri"/>
                <w:i/>
                <w:sz w:val="20"/>
                <w:szCs w:val="20"/>
                <w:lang w:val="en-GB"/>
              </w:rPr>
            </w:pPr>
            <w:proofErr w:type="spellStart"/>
            <w:r w:rsidRPr="00E7759A">
              <w:rPr>
                <w:rFonts w:cs="Calibri"/>
                <w:i/>
                <w:sz w:val="20"/>
                <w:szCs w:val="20"/>
                <w:lang w:val="en-GB"/>
              </w:rPr>
              <w:t>Distributor</w:t>
            </w:r>
            <w:r w:rsidRPr="00E7759A">
              <w:rPr>
                <w:rFonts w:eastAsia="MS Mincho" w:cs="Calibri"/>
                <w:i/>
                <w:sz w:val="20"/>
                <w:szCs w:val="20"/>
                <w:lang w:val="en-GB"/>
              </w:rPr>
              <w:softHyphen/>
            </w:r>
            <w:r w:rsidRPr="00E7759A">
              <w:rPr>
                <w:rFonts w:cs="Calibri"/>
                <w:i/>
                <w:sz w:val="20"/>
                <w:szCs w:val="20"/>
                <w:lang w:val="en-GB"/>
              </w:rPr>
              <w:t>Info</w:t>
            </w:r>
            <w:proofErr w:type="spellEnd"/>
          </w:p>
        </w:tc>
        <w:tc>
          <w:tcPr>
            <w:tcW w:w="1742" w:type="dxa"/>
            <w:vAlign w:val="center"/>
          </w:tcPr>
          <w:p w14:paraId="70B734C0" w14:textId="77777777" w:rsidR="00F36020" w:rsidRPr="00E7759A" w:rsidRDefault="00F36020" w:rsidP="00F56EA2">
            <w:pPr>
              <w:spacing w:after="0"/>
              <w:rPr>
                <w:rFonts w:cs="Calibri"/>
                <w:b/>
                <w:i/>
                <w:sz w:val="20"/>
                <w:szCs w:val="20"/>
                <w:highlight w:val="lightGray"/>
                <w:lang w:val="en-GB"/>
              </w:rPr>
            </w:pPr>
            <w:r w:rsidRPr="00E7759A">
              <w:rPr>
                <w:rFonts w:cs="Calibri"/>
                <w:b/>
                <w:i/>
                <w:sz w:val="20"/>
                <w:szCs w:val="20"/>
                <w:highlight w:val="lightGray"/>
                <w:lang w:val="en-GB"/>
              </w:rPr>
              <w:t>:::</w:t>
            </w:r>
          </w:p>
        </w:tc>
        <w:tc>
          <w:tcPr>
            <w:tcW w:w="567" w:type="dxa"/>
            <w:vAlign w:val="center"/>
          </w:tcPr>
          <w:p w14:paraId="3F6F9CC4" w14:textId="77777777" w:rsidR="00F36020" w:rsidRPr="00E7759A" w:rsidRDefault="00F36020" w:rsidP="00F56EA2">
            <w:pPr>
              <w:spacing w:after="0"/>
              <w:rPr>
                <w:rFonts w:cs="Calibri"/>
                <w:sz w:val="20"/>
                <w:szCs w:val="20"/>
                <w:lang w:val="en-GB"/>
              </w:rPr>
            </w:pPr>
            <w:r w:rsidRPr="00E7759A">
              <w:rPr>
                <w:rFonts w:cs="Calibri"/>
                <w:sz w:val="20"/>
                <w:szCs w:val="20"/>
                <w:lang w:val="en-GB"/>
              </w:rPr>
              <w:t>1:1</w:t>
            </w:r>
          </w:p>
        </w:tc>
        <w:tc>
          <w:tcPr>
            <w:tcW w:w="1842" w:type="dxa"/>
            <w:vAlign w:val="center"/>
          </w:tcPr>
          <w:p w14:paraId="37DDDE26" w14:textId="77777777" w:rsidR="00F36020" w:rsidRPr="00E7759A" w:rsidRDefault="00F36020" w:rsidP="00F56EA2">
            <w:pPr>
              <w:spacing w:after="0"/>
              <w:rPr>
                <w:rFonts w:cs="Calibri"/>
                <w:i/>
                <w:sz w:val="20"/>
                <w:szCs w:val="20"/>
                <w:lang w:val="en-GB"/>
              </w:rPr>
            </w:pPr>
            <w:proofErr w:type="spellStart"/>
            <w:r w:rsidRPr="00E7759A">
              <w:rPr>
                <w:rFonts w:cs="Calibri"/>
                <w:i/>
                <w:sz w:val="20"/>
                <w:szCs w:val="20"/>
                <w:lang w:val="en-GB"/>
              </w:rPr>
              <w:t>Distributor</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5103" w:type="dxa"/>
            <w:vAlign w:val="center"/>
          </w:tcPr>
          <w:p w14:paraId="55A03491" w14:textId="7BFCEB08" w:rsidR="00F36020" w:rsidRPr="00E7759A" w:rsidRDefault="00F36020" w:rsidP="00F56EA2">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DistributorInfoGroup</w:t>
            </w:r>
            <w:proofErr w:type="spellEnd"/>
            <w:r w:rsidR="006943D9">
              <w:rPr>
                <w:rFonts w:cs="Calibri"/>
                <w:sz w:val="20"/>
                <w:szCs w:val="20"/>
                <w:lang w:val="en-GB"/>
              </w:rPr>
              <w:t xml:space="preserve"> (</w:t>
            </w:r>
            <w:r w:rsidR="006943D9">
              <w:rPr>
                <w:rFonts w:cs="Calibri"/>
                <w:sz w:val="20"/>
                <w:szCs w:val="20"/>
                <w:lang w:val="en-GB"/>
              </w:rPr>
              <w:fldChar w:fldCharType="begin"/>
            </w:r>
            <w:r w:rsidR="006943D9">
              <w:rPr>
                <w:rFonts w:cs="Calibri"/>
                <w:sz w:val="20"/>
                <w:szCs w:val="20"/>
                <w:lang w:val="en-GB"/>
              </w:rPr>
              <w:instrText xml:space="preserve"> REF _Ref111128811 \r \h </w:instrText>
            </w:r>
            <w:r w:rsidR="006943D9">
              <w:rPr>
                <w:rFonts w:cs="Calibri"/>
                <w:sz w:val="20"/>
                <w:szCs w:val="20"/>
                <w:lang w:val="en-GB"/>
              </w:rPr>
            </w:r>
            <w:r w:rsidR="006943D9">
              <w:rPr>
                <w:rFonts w:cs="Calibri"/>
                <w:sz w:val="20"/>
                <w:szCs w:val="20"/>
                <w:lang w:val="en-GB"/>
              </w:rPr>
              <w:fldChar w:fldCharType="separate"/>
            </w:r>
            <w:r w:rsidR="006943D9">
              <w:rPr>
                <w:rFonts w:cs="Calibri"/>
                <w:sz w:val="20"/>
                <w:szCs w:val="20"/>
                <w:lang w:val="en-GB"/>
              </w:rPr>
              <w:t>6.3.3.2.4</w:t>
            </w:r>
            <w:r w:rsidR="006943D9">
              <w:rPr>
                <w:rFonts w:cs="Calibri"/>
                <w:sz w:val="20"/>
                <w:szCs w:val="20"/>
                <w:lang w:val="en-GB"/>
              </w:rPr>
              <w:fldChar w:fldCharType="end"/>
            </w:r>
            <w:r w:rsidR="006943D9">
              <w:rPr>
                <w:rFonts w:cs="Calibri"/>
                <w:sz w:val="20"/>
                <w:szCs w:val="20"/>
                <w:lang w:val="en-GB"/>
              </w:rPr>
              <w:t>)</w:t>
            </w:r>
            <w:r w:rsidRPr="00E7759A">
              <w:rPr>
                <w:rFonts w:cs="Calibri"/>
                <w:b/>
                <w:sz w:val="20"/>
                <w:szCs w:val="20"/>
                <w:lang w:val="en-GB"/>
              </w:rPr>
              <w:t>.</w:t>
            </w:r>
          </w:p>
        </w:tc>
      </w:tr>
      <w:tr w:rsidR="00F36020" w:rsidRPr="00E32CB2" w14:paraId="7E4C62E2" w14:textId="77777777" w:rsidTr="00F56EA2">
        <w:tc>
          <w:tcPr>
            <w:tcW w:w="1378" w:type="dxa"/>
            <w:vMerge w:val="restart"/>
            <w:vAlign w:val="center"/>
          </w:tcPr>
          <w:p w14:paraId="65177A29" w14:textId="77777777" w:rsidR="00F36020" w:rsidRPr="00E7759A" w:rsidRDefault="00F36020" w:rsidP="00F56EA2">
            <w:pPr>
              <w:spacing w:after="0"/>
              <w:rPr>
                <w:rFonts w:cs="Calibri"/>
                <w:i/>
                <w:sz w:val="20"/>
                <w:szCs w:val="20"/>
              </w:rPr>
            </w:pPr>
            <w:r w:rsidRPr="00E7759A">
              <w:rPr>
                <w:rFonts w:cs="Calibri"/>
                <w:i/>
                <w:sz w:val="20"/>
                <w:szCs w:val="20"/>
              </w:rPr>
              <w:t xml:space="preserve">Change </w:t>
            </w:r>
          </w:p>
        </w:tc>
        <w:tc>
          <w:tcPr>
            <w:tcW w:w="1742" w:type="dxa"/>
            <w:vAlign w:val="center"/>
          </w:tcPr>
          <w:p w14:paraId="50B653BB" w14:textId="77777777" w:rsidR="00F36020" w:rsidRPr="00E7759A" w:rsidRDefault="00F36020" w:rsidP="00F56EA2">
            <w:pPr>
              <w:spacing w:after="0"/>
              <w:rPr>
                <w:rFonts w:cs="Calibri"/>
                <w:b/>
                <w:i/>
                <w:sz w:val="20"/>
                <w:szCs w:val="20"/>
                <w:highlight w:val="lightGray"/>
              </w:rPr>
            </w:pPr>
            <w:proofErr w:type="spellStart"/>
            <w:r w:rsidRPr="00E7759A">
              <w:rPr>
                <w:rFonts w:cs="Calibri"/>
                <w:b/>
                <w:i/>
                <w:sz w:val="20"/>
                <w:szCs w:val="20"/>
                <w:highlight w:val="lightGray"/>
              </w:rPr>
              <w:t>ChangeNote</w:t>
            </w:r>
            <w:proofErr w:type="spellEnd"/>
          </w:p>
        </w:tc>
        <w:tc>
          <w:tcPr>
            <w:tcW w:w="567" w:type="dxa"/>
            <w:vAlign w:val="center"/>
          </w:tcPr>
          <w:p w14:paraId="7DB708CB" w14:textId="77777777" w:rsidR="00F36020" w:rsidRPr="00E7759A" w:rsidRDefault="00F36020" w:rsidP="00F56EA2">
            <w:pPr>
              <w:spacing w:after="0"/>
              <w:rPr>
                <w:rFonts w:cs="Calibri"/>
                <w:sz w:val="20"/>
                <w:szCs w:val="20"/>
              </w:rPr>
            </w:pPr>
            <w:r w:rsidRPr="00E7759A">
              <w:rPr>
                <w:rFonts w:cs="Calibri"/>
                <w:sz w:val="20"/>
                <w:szCs w:val="20"/>
              </w:rPr>
              <w:t>1:1</w:t>
            </w:r>
          </w:p>
        </w:tc>
        <w:tc>
          <w:tcPr>
            <w:tcW w:w="1842" w:type="dxa"/>
            <w:vAlign w:val="center"/>
          </w:tcPr>
          <w:p w14:paraId="71D9481B" w14:textId="77777777" w:rsidR="00F36020" w:rsidRPr="00E7759A" w:rsidRDefault="00F36020" w:rsidP="00F56EA2">
            <w:pPr>
              <w:spacing w:after="0"/>
              <w:rPr>
                <w:rFonts w:cs="Calibri"/>
                <w:i/>
                <w:sz w:val="20"/>
                <w:szCs w:val="20"/>
              </w:rPr>
            </w:pPr>
            <w:proofErr w:type="spellStart"/>
            <w:r w:rsidRPr="00E7759A">
              <w:rPr>
                <w:rFonts w:cs="Calibri"/>
                <w:i/>
                <w:sz w:val="20"/>
                <w:szCs w:val="20"/>
              </w:rPr>
              <w:t>NLString</w:t>
            </w:r>
            <w:proofErr w:type="spellEnd"/>
          </w:p>
        </w:tc>
        <w:tc>
          <w:tcPr>
            <w:tcW w:w="5103" w:type="dxa"/>
            <w:vAlign w:val="center"/>
          </w:tcPr>
          <w:p w14:paraId="37B03775" w14:textId="77777777" w:rsidR="00F36020" w:rsidRPr="00E7759A" w:rsidRDefault="00F36020" w:rsidP="00F56EA2">
            <w:pPr>
              <w:spacing w:after="0"/>
              <w:jc w:val="both"/>
              <w:rPr>
                <w:rFonts w:cs="Calibri"/>
                <w:sz w:val="20"/>
                <w:szCs w:val="20"/>
                <w:lang w:val="fr-FR"/>
              </w:rPr>
            </w:pPr>
            <w:r w:rsidRPr="00E7759A">
              <w:rPr>
                <w:rFonts w:cs="Calibri"/>
                <w:sz w:val="20"/>
                <w:szCs w:val="20"/>
                <w:lang w:val="fr-FR"/>
              </w:rPr>
              <w:t>Description de la nouvelle position (textuelle).</w:t>
            </w:r>
          </w:p>
        </w:tc>
      </w:tr>
      <w:tr w:rsidR="00F36020" w:rsidRPr="00E7759A" w14:paraId="3FDA1137" w14:textId="77777777" w:rsidTr="00F56EA2">
        <w:tc>
          <w:tcPr>
            <w:tcW w:w="1378" w:type="dxa"/>
            <w:vMerge/>
            <w:vAlign w:val="center"/>
          </w:tcPr>
          <w:p w14:paraId="537A8112" w14:textId="77777777" w:rsidR="00F36020" w:rsidRPr="00E7759A" w:rsidRDefault="00F36020" w:rsidP="00F56EA2">
            <w:pPr>
              <w:spacing w:after="0"/>
              <w:rPr>
                <w:rFonts w:cs="Calibri"/>
                <w:i/>
                <w:sz w:val="20"/>
                <w:szCs w:val="20"/>
                <w:lang w:val="fr-FR"/>
              </w:rPr>
            </w:pPr>
          </w:p>
        </w:tc>
        <w:tc>
          <w:tcPr>
            <w:tcW w:w="1742" w:type="dxa"/>
            <w:vAlign w:val="center"/>
          </w:tcPr>
          <w:p w14:paraId="1DB66AE1" w14:textId="77777777" w:rsidR="00F36020" w:rsidRPr="00E7759A" w:rsidRDefault="00F36020" w:rsidP="00F56EA2">
            <w:pPr>
              <w:spacing w:after="0"/>
              <w:rPr>
                <w:rFonts w:cs="Calibri"/>
                <w:b/>
                <w:i/>
                <w:sz w:val="20"/>
                <w:szCs w:val="20"/>
                <w:highlight w:val="lightGray"/>
              </w:rPr>
            </w:pPr>
            <w:proofErr w:type="spellStart"/>
            <w:r w:rsidRPr="00E7759A">
              <w:rPr>
                <w:rFonts w:cs="Calibri"/>
                <w:b/>
                <w:i/>
                <w:sz w:val="20"/>
                <w:szCs w:val="20"/>
                <w:highlight w:val="lightGray"/>
              </w:rPr>
              <w:t>NewLocation</w:t>
            </w:r>
            <w:proofErr w:type="spellEnd"/>
          </w:p>
        </w:tc>
        <w:tc>
          <w:tcPr>
            <w:tcW w:w="567" w:type="dxa"/>
            <w:vAlign w:val="center"/>
          </w:tcPr>
          <w:p w14:paraId="7A2EFD52" w14:textId="77777777" w:rsidR="00F36020" w:rsidRPr="00E7759A" w:rsidRDefault="00F36020" w:rsidP="00F56EA2">
            <w:pPr>
              <w:spacing w:after="0"/>
              <w:rPr>
                <w:rFonts w:cs="Calibri"/>
                <w:sz w:val="20"/>
                <w:szCs w:val="20"/>
              </w:rPr>
            </w:pPr>
            <w:r w:rsidRPr="00E7759A">
              <w:rPr>
                <w:rFonts w:cs="Calibri"/>
                <w:sz w:val="20"/>
                <w:szCs w:val="20"/>
              </w:rPr>
              <w:t>0:1</w:t>
            </w:r>
          </w:p>
        </w:tc>
        <w:tc>
          <w:tcPr>
            <w:tcW w:w="1842" w:type="dxa"/>
            <w:vAlign w:val="center"/>
          </w:tcPr>
          <w:p w14:paraId="77B92CD8" w14:textId="77777777" w:rsidR="00F36020" w:rsidRPr="00E7759A" w:rsidRDefault="00F36020" w:rsidP="00F56EA2">
            <w:pPr>
              <w:spacing w:after="0"/>
              <w:rPr>
                <w:rFonts w:cs="Calibri"/>
                <w:i/>
                <w:sz w:val="20"/>
                <w:szCs w:val="20"/>
              </w:rPr>
            </w:pPr>
            <w:r w:rsidRPr="00E7759A">
              <w:rPr>
                <w:rFonts w:cs="Calibri"/>
                <w:i/>
                <w:sz w:val="20"/>
                <w:szCs w:val="20"/>
              </w:rPr>
              <w:sym w:font="Wingdings" w:char="F0E0"/>
            </w:r>
            <w:r w:rsidRPr="00E7759A">
              <w:rPr>
                <w:rFonts w:cs="Calibri"/>
                <w:i/>
                <w:sz w:val="20"/>
                <w:szCs w:val="20"/>
              </w:rPr>
              <w:t>Location</w:t>
            </w:r>
          </w:p>
        </w:tc>
        <w:tc>
          <w:tcPr>
            <w:tcW w:w="5103" w:type="dxa"/>
            <w:vAlign w:val="center"/>
          </w:tcPr>
          <w:p w14:paraId="15FA56A1" w14:textId="77777777" w:rsidR="00F36020" w:rsidRPr="00E7759A" w:rsidRDefault="00F36020" w:rsidP="00F56EA2">
            <w:pPr>
              <w:spacing w:after="0"/>
              <w:jc w:val="both"/>
              <w:rPr>
                <w:rFonts w:cs="Calibri"/>
                <w:sz w:val="20"/>
                <w:szCs w:val="20"/>
              </w:rPr>
            </w:pPr>
            <w:r w:rsidRPr="00E7759A">
              <w:rPr>
                <w:rFonts w:cs="Calibri"/>
                <w:sz w:val="20"/>
                <w:szCs w:val="20"/>
              </w:rPr>
              <w:t xml:space="preserve">Nouvelle position de </w:t>
            </w:r>
            <w:proofErr w:type="spellStart"/>
            <w:r w:rsidRPr="00E7759A">
              <w:rPr>
                <w:rFonts w:cs="Calibri"/>
                <w:sz w:val="20"/>
                <w:szCs w:val="20"/>
              </w:rPr>
              <w:t>l’arrêt</w:t>
            </w:r>
            <w:proofErr w:type="spellEnd"/>
            <w:r w:rsidRPr="00E7759A">
              <w:rPr>
                <w:rFonts w:cs="Calibri"/>
                <w:sz w:val="20"/>
                <w:szCs w:val="20"/>
              </w:rPr>
              <w:t>.</w:t>
            </w:r>
          </w:p>
        </w:tc>
      </w:tr>
      <w:tr w:rsidR="00F36020" w:rsidRPr="00E32CB2" w14:paraId="713AF7D2" w14:textId="77777777" w:rsidTr="00F56EA2">
        <w:trPr>
          <w:hidden/>
        </w:trPr>
        <w:tc>
          <w:tcPr>
            <w:tcW w:w="1378" w:type="dxa"/>
            <w:vAlign w:val="center"/>
          </w:tcPr>
          <w:p w14:paraId="2BD343B2" w14:textId="77777777" w:rsidR="00F36020" w:rsidRPr="00E7759A" w:rsidRDefault="00F36020" w:rsidP="00F56EA2">
            <w:pPr>
              <w:spacing w:after="0"/>
              <w:rPr>
                <w:rFonts w:cs="Calibri"/>
                <w:i/>
                <w:vanish/>
                <w:sz w:val="20"/>
                <w:szCs w:val="20"/>
                <w:lang w:val="en-GB"/>
              </w:rPr>
            </w:pPr>
            <w:r w:rsidRPr="00E7759A">
              <w:rPr>
                <w:rFonts w:cs="Calibri"/>
                <w:i/>
                <w:vanish/>
                <w:sz w:val="20"/>
                <w:szCs w:val="20"/>
                <w:lang w:val="en-GB"/>
              </w:rPr>
              <w:t>any</w:t>
            </w:r>
          </w:p>
        </w:tc>
        <w:tc>
          <w:tcPr>
            <w:tcW w:w="1742" w:type="dxa"/>
            <w:vAlign w:val="center"/>
          </w:tcPr>
          <w:p w14:paraId="62D8DFE6" w14:textId="77777777" w:rsidR="00F36020" w:rsidRPr="00E7759A" w:rsidRDefault="00F36020" w:rsidP="00F56EA2">
            <w:pPr>
              <w:spacing w:after="0"/>
              <w:rPr>
                <w:rFonts w:cs="Calibri"/>
                <w:b/>
                <w:i/>
                <w:vanish/>
                <w:sz w:val="20"/>
                <w:szCs w:val="20"/>
                <w:lang w:val="en-GB"/>
              </w:rPr>
            </w:pPr>
            <w:r w:rsidRPr="00E7759A">
              <w:rPr>
                <w:rFonts w:cs="Calibri"/>
                <w:b/>
                <w:i/>
                <w:vanish/>
                <w:sz w:val="20"/>
                <w:szCs w:val="20"/>
                <w:highlight w:val="lightGray"/>
                <w:lang w:val="en-GB"/>
              </w:rPr>
              <w:t>Extensions</w:t>
            </w:r>
          </w:p>
        </w:tc>
        <w:tc>
          <w:tcPr>
            <w:tcW w:w="567" w:type="dxa"/>
            <w:vAlign w:val="center"/>
          </w:tcPr>
          <w:p w14:paraId="35126B66" w14:textId="77777777" w:rsidR="00F36020" w:rsidRPr="00E7759A" w:rsidRDefault="00F36020" w:rsidP="00F56EA2">
            <w:pPr>
              <w:spacing w:after="0"/>
              <w:rPr>
                <w:rFonts w:cs="Calibri"/>
                <w:vanish/>
                <w:sz w:val="20"/>
                <w:szCs w:val="20"/>
                <w:lang w:val="en-GB"/>
              </w:rPr>
            </w:pPr>
            <w:r w:rsidRPr="00E7759A">
              <w:rPr>
                <w:rFonts w:cs="Calibri"/>
                <w:vanish/>
                <w:sz w:val="20"/>
                <w:szCs w:val="20"/>
                <w:lang w:val="en-GB"/>
              </w:rPr>
              <w:t>0:1</w:t>
            </w:r>
          </w:p>
        </w:tc>
        <w:tc>
          <w:tcPr>
            <w:tcW w:w="1842" w:type="dxa"/>
            <w:vAlign w:val="center"/>
          </w:tcPr>
          <w:p w14:paraId="1EAEF0AA" w14:textId="77777777" w:rsidR="00F36020" w:rsidRPr="00E7759A" w:rsidRDefault="00F36020" w:rsidP="00F56EA2">
            <w:pPr>
              <w:spacing w:after="0"/>
              <w:rPr>
                <w:rFonts w:cs="Calibri"/>
                <w:i/>
                <w:vanish/>
                <w:sz w:val="20"/>
                <w:szCs w:val="20"/>
                <w:lang w:val="en-GB"/>
              </w:rPr>
            </w:pPr>
            <w:r w:rsidRPr="00E7759A">
              <w:rPr>
                <w:rFonts w:cs="Calibri"/>
                <w:i/>
                <w:vanish/>
                <w:sz w:val="20"/>
                <w:szCs w:val="20"/>
                <w:lang w:val="en-GB"/>
              </w:rPr>
              <w:t>any</w:t>
            </w:r>
          </w:p>
        </w:tc>
        <w:tc>
          <w:tcPr>
            <w:tcW w:w="5103" w:type="dxa"/>
            <w:vAlign w:val="center"/>
          </w:tcPr>
          <w:p w14:paraId="38535D9C" w14:textId="77777777" w:rsidR="00F36020" w:rsidRPr="00E7759A" w:rsidRDefault="00F36020" w:rsidP="00F56EA2">
            <w:pPr>
              <w:spacing w:after="0"/>
              <w:jc w:val="both"/>
              <w:rPr>
                <w:rFonts w:cs="Calibri"/>
                <w:vanish/>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7E421E6F" w14:textId="77777777" w:rsidR="00F36020" w:rsidRPr="006E667A" w:rsidRDefault="00F36020" w:rsidP="00F36020">
      <w:pPr>
        <w:pStyle w:val="Titre6"/>
        <w:keepNext w:val="0"/>
        <w:widowControl w:val="0"/>
        <w:suppressAutoHyphens w:val="0"/>
      </w:pPr>
      <w:bookmarkStart w:id="301" w:name="_Toc444249834"/>
      <w:r w:rsidRPr="006E667A">
        <w:t>Structure Location</w:t>
      </w:r>
      <w:bookmarkEnd w:id="301"/>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1"/>
        <w:gridCol w:w="425"/>
        <w:gridCol w:w="1226"/>
        <w:gridCol w:w="709"/>
        <w:gridCol w:w="1559"/>
        <w:gridCol w:w="4962"/>
      </w:tblGrid>
      <w:tr w:rsidR="00F36020" w:rsidRPr="00E7759A" w14:paraId="7468B6E2" w14:textId="77777777" w:rsidTr="00F56EA2">
        <w:tc>
          <w:tcPr>
            <w:tcW w:w="3402" w:type="dxa"/>
            <w:gridSpan w:val="3"/>
            <w:vAlign w:val="center"/>
          </w:tcPr>
          <w:p w14:paraId="49967EEF" w14:textId="77777777" w:rsidR="00F36020" w:rsidRPr="00E7759A" w:rsidRDefault="00F36020" w:rsidP="00F56EA2">
            <w:pPr>
              <w:spacing w:after="0"/>
              <w:rPr>
                <w:rFonts w:cs="Calibri"/>
                <w:b/>
                <w:i/>
                <w:sz w:val="20"/>
                <w:szCs w:val="20"/>
                <w:highlight w:val="lightGray"/>
              </w:rPr>
            </w:pPr>
            <w:proofErr w:type="spellStart"/>
            <w:r w:rsidRPr="00E7759A">
              <w:rPr>
                <w:rFonts w:cs="Calibri"/>
                <w:b/>
                <w:i/>
                <w:sz w:val="20"/>
                <w:szCs w:val="20"/>
                <w:highlight w:val="lightGray"/>
              </w:rPr>
              <w:t>LocationStructure</w:t>
            </w:r>
            <w:proofErr w:type="spellEnd"/>
          </w:p>
        </w:tc>
        <w:tc>
          <w:tcPr>
            <w:tcW w:w="709" w:type="dxa"/>
            <w:vAlign w:val="center"/>
          </w:tcPr>
          <w:p w14:paraId="2D908558" w14:textId="77777777" w:rsidR="00F36020" w:rsidRPr="00E7759A" w:rsidRDefault="00F36020" w:rsidP="00F56EA2">
            <w:pPr>
              <w:spacing w:after="0"/>
              <w:rPr>
                <w:rFonts w:cs="Calibri"/>
                <w:sz w:val="20"/>
                <w:szCs w:val="20"/>
              </w:rPr>
            </w:pPr>
            <w:r w:rsidRPr="00E7759A">
              <w:rPr>
                <w:rFonts w:cs="Calibri"/>
                <w:sz w:val="20"/>
                <w:szCs w:val="20"/>
              </w:rPr>
              <w:t>0:1</w:t>
            </w:r>
          </w:p>
        </w:tc>
        <w:tc>
          <w:tcPr>
            <w:tcW w:w="1559" w:type="dxa"/>
            <w:vAlign w:val="center"/>
          </w:tcPr>
          <w:p w14:paraId="1C5857BD" w14:textId="77777777" w:rsidR="00F36020" w:rsidRPr="00E7759A" w:rsidRDefault="00F36020" w:rsidP="00F56EA2">
            <w:pPr>
              <w:spacing w:after="0"/>
              <w:rPr>
                <w:rFonts w:cs="Calibri"/>
                <w:i/>
                <w:sz w:val="20"/>
                <w:szCs w:val="20"/>
              </w:rPr>
            </w:pPr>
            <w:r w:rsidRPr="00E7759A">
              <w:rPr>
                <w:rFonts w:cs="Calibri"/>
                <w:i/>
                <w:sz w:val="20"/>
                <w:szCs w:val="20"/>
              </w:rPr>
              <w:t>+Structure</w:t>
            </w:r>
          </w:p>
        </w:tc>
        <w:tc>
          <w:tcPr>
            <w:tcW w:w="4962" w:type="dxa"/>
            <w:vAlign w:val="center"/>
          </w:tcPr>
          <w:p w14:paraId="042AAE2D" w14:textId="77777777" w:rsidR="00F36020" w:rsidRPr="00E7759A" w:rsidRDefault="00F36020" w:rsidP="00F56EA2">
            <w:pPr>
              <w:spacing w:after="0"/>
              <w:jc w:val="both"/>
              <w:rPr>
                <w:rFonts w:cs="Calibri"/>
                <w:sz w:val="20"/>
                <w:szCs w:val="20"/>
              </w:rPr>
            </w:pPr>
            <w:r w:rsidRPr="00E7759A">
              <w:rPr>
                <w:rFonts w:cs="Calibri"/>
                <w:sz w:val="20"/>
                <w:szCs w:val="20"/>
              </w:rPr>
              <w:t>Geospatial Location</w:t>
            </w:r>
          </w:p>
        </w:tc>
      </w:tr>
      <w:tr w:rsidR="00F36020" w:rsidRPr="00E32CB2" w14:paraId="143DE279" w14:textId="77777777" w:rsidTr="00F56EA2">
        <w:tc>
          <w:tcPr>
            <w:tcW w:w="1751" w:type="dxa"/>
            <w:vMerge w:val="restart"/>
            <w:vAlign w:val="center"/>
          </w:tcPr>
          <w:p w14:paraId="703CE154" w14:textId="77777777" w:rsidR="00F36020" w:rsidRPr="00E7759A" w:rsidRDefault="00F36020" w:rsidP="00F56EA2">
            <w:pPr>
              <w:spacing w:after="0"/>
              <w:rPr>
                <w:rFonts w:cs="Calibri"/>
                <w:i/>
                <w:sz w:val="20"/>
                <w:szCs w:val="20"/>
              </w:rPr>
            </w:pPr>
            <w:r w:rsidRPr="00E7759A">
              <w:rPr>
                <w:rFonts w:cs="Calibri"/>
                <w:i/>
                <w:sz w:val="20"/>
                <w:szCs w:val="20"/>
              </w:rPr>
              <w:t>Attributes</w:t>
            </w:r>
          </w:p>
        </w:tc>
        <w:tc>
          <w:tcPr>
            <w:tcW w:w="1651" w:type="dxa"/>
            <w:gridSpan w:val="2"/>
            <w:vAlign w:val="center"/>
          </w:tcPr>
          <w:p w14:paraId="6A9D3CA3" w14:textId="77777777" w:rsidR="00F36020" w:rsidRPr="00E7759A" w:rsidRDefault="00F36020" w:rsidP="00F56EA2">
            <w:pPr>
              <w:spacing w:after="0"/>
              <w:rPr>
                <w:rFonts w:cs="Calibri"/>
                <w:b/>
                <w:i/>
                <w:sz w:val="20"/>
                <w:szCs w:val="20"/>
                <w:highlight w:val="lightGray"/>
              </w:rPr>
            </w:pPr>
            <w:r w:rsidRPr="00E7759A">
              <w:rPr>
                <w:rFonts w:cs="Calibri"/>
                <w:b/>
                <w:i/>
                <w:sz w:val="20"/>
                <w:szCs w:val="20"/>
                <w:highlight w:val="lightGray"/>
              </w:rPr>
              <w:t>id</w:t>
            </w:r>
          </w:p>
        </w:tc>
        <w:tc>
          <w:tcPr>
            <w:tcW w:w="709" w:type="dxa"/>
            <w:vAlign w:val="center"/>
          </w:tcPr>
          <w:p w14:paraId="2D2C336D" w14:textId="77777777" w:rsidR="00F36020" w:rsidRPr="00E7759A" w:rsidRDefault="00F36020" w:rsidP="00F56EA2">
            <w:pPr>
              <w:spacing w:after="0"/>
              <w:rPr>
                <w:rFonts w:cs="Calibri"/>
                <w:sz w:val="20"/>
                <w:szCs w:val="20"/>
              </w:rPr>
            </w:pPr>
            <w:r w:rsidRPr="00E7759A">
              <w:rPr>
                <w:rFonts w:cs="Calibri"/>
                <w:sz w:val="20"/>
                <w:szCs w:val="20"/>
              </w:rPr>
              <w:t>0:1</w:t>
            </w:r>
          </w:p>
        </w:tc>
        <w:tc>
          <w:tcPr>
            <w:tcW w:w="1559" w:type="dxa"/>
            <w:vAlign w:val="center"/>
          </w:tcPr>
          <w:p w14:paraId="13BD99E4" w14:textId="77777777" w:rsidR="00F36020" w:rsidRPr="00E7759A" w:rsidRDefault="00F36020" w:rsidP="00F56EA2">
            <w:pPr>
              <w:spacing w:after="0"/>
              <w:rPr>
                <w:rFonts w:cs="Calibri"/>
                <w:i/>
                <w:sz w:val="20"/>
                <w:szCs w:val="20"/>
              </w:rPr>
            </w:pPr>
            <w:proofErr w:type="spellStart"/>
            <w:proofErr w:type="gramStart"/>
            <w:r w:rsidRPr="00E7759A">
              <w:rPr>
                <w:rFonts w:cs="Calibri"/>
                <w:i/>
                <w:sz w:val="20"/>
                <w:szCs w:val="20"/>
              </w:rPr>
              <w:t>xsd:NMTOKEN</w:t>
            </w:r>
            <w:proofErr w:type="spellEnd"/>
            <w:proofErr w:type="gramEnd"/>
          </w:p>
        </w:tc>
        <w:tc>
          <w:tcPr>
            <w:tcW w:w="4962" w:type="dxa"/>
            <w:vAlign w:val="center"/>
          </w:tcPr>
          <w:p w14:paraId="6BC589A1" w14:textId="77777777" w:rsidR="00F36020" w:rsidRPr="00E7759A" w:rsidRDefault="00F36020" w:rsidP="00F56EA2">
            <w:pPr>
              <w:spacing w:after="0"/>
              <w:jc w:val="both"/>
              <w:rPr>
                <w:rFonts w:cs="Calibri"/>
                <w:sz w:val="20"/>
                <w:szCs w:val="20"/>
                <w:lang w:val="fr-FR"/>
              </w:rPr>
            </w:pPr>
            <w:r w:rsidRPr="00E7759A">
              <w:rPr>
                <w:rFonts w:cs="Calibri"/>
                <w:sz w:val="20"/>
                <w:szCs w:val="20"/>
                <w:lang w:val="fr-FR"/>
              </w:rPr>
              <w:t>Identifiant du point (pour un éventuel lien avec une base Géospatiale ou un SIG)</w:t>
            </w:r>
          </w:p>
        </w:tc>
      </w:tr>
      <w:tr w:rsidR="00F36020" w:rsidRPr="00E32CB2" w14:paraId="24F6FFE4" w14:textId="77777777" w:rsidTr="00F56EA2">
        <w:tc>
          <w:tcPr>
            <w:tcW w:w="1751" w:type="dxa"/>
            <w:vMerge/>
            <w:vAlign w:val="center"/>
          </w:tcPr>
          <w:p w14:paraId="2525EE89" w14:textId="77777777" w:rsidR="00F36020" w:rsidRPr="00E7759A" w:rsidRDefault="00F36020" w:rsidP="00F56EA2">
            <w:pPr>
              <w:spacing w:after="0"/>
              <w:rPr>
                <w:rFonts w:cs="Calibri"/>
                <w:i/>
                <w:sz w:val="20"/>
                <w:szCs w:val="20"/>
                <w:lang w:val="fr-FR"/>
              </w:rPr>
            </w:pPr>
          </w:p>
        </w:tc>
        <w:tc>
          <w:tcPr>
            <w:tcW w:w="1651" w:type="dxa"/>
            <w:gridSpan w:val="2"/>
            <w:vAlign w:val="center"/>
          </w:tcPr>
          <w:p w14:paraId="3B3CC88C" w14:textId="77777777" w:rsidR="00F36020" w:rsidRPr="00E7759A" w:rsidRDefault="00F36020" w:rsidP="00F56EA2">
            <w:pPr>
              <w:spacing w:after="0"/>
              <w:rPr>
                <w:rFonts w:cs="Calibri"/>
                <w:b/>
                <w:i/>
                <w:sz w:val="20"/>
                <w:szCs w:val="20"/>
                <w:highlight w:val="lightGray"/>
                <w:lang w:val="en-GB"/>
              </w:rPr>
            </w:pPr>
            <w:proofErr w:type="spellStart"/>
            <w:r w:rsidRPr="00E7759A">
              <w:rPr>
                <w:rFonts w:cs="Calibri"/>
                <w:b/>
                <w:i/>
                <w:sz w:val="20"/>
                <w:szCs w:val="20"/>
                <w:highlight w:val="lightGray"/>
                <w:lang w:val="en-GB"/>
              </w:rPr>
              <w:t>srsName</w:t>
            </w:r>
            <w:proofErr w:type="spellEnd"/>
          </w:p>
        </w:tc>
        <w:tc>
          <w:tcPr>
            <w:tcW w:w="709" w:type="dxa"/>
            <w:vAlign w:val="center"/>
          </w:tcPr>
          <w:p w14:paraId="25E68757" w14:textId="77777777" w:rsidR="00F36020" w:rsidRPr="00E7759A" w:rsidRDefault="00F36020" w:rsidP="00F56EA2">
            <w:pPr>
              <w:spacing w:after="0"/>
              <w:rPr>
                <w:rFonts w:cs="Calibri"/>
                <w:sz w:val="20"/>
                <w:szCs w:val="20"/>
                <w:lang w:val="en-GB"/>
              </w:rPr>
            </w:pPr>
            <w:r w:rsidRPr="00E7759A">
              <w:rPr>
                <w:rFonts w:cs="Calibri"/>
                <w:sz w:val="20"/>
                <w:szCs w:val="20"/>
                <w:lang w:val="en-GB"/>
              </w:rPr>
              <w:t>0:1</w:t>
            </w:r>
          </w:p>
        </w:tc>
        <w:tc>
          <w:tcPr>
            <w:tcW w:w="1559" w:type="dxa"/>
            <w:vAlign w:val="center"/>
          </w:tcPr>
          <w:p w14:paraId="17E2DE56" w14:textId="77777777" w:rsidR="00F36020" w:rsidRPr="00E7759A" w:rsidRDefault="00F36020" w:rsidP="00F56EA2">
            <w:pPr>
              <w:spacing w:after="0"/>
              <w:rPr>
                <w:rFonts w:cs="Calibri"/>
                <w:i/>
                <w:sz w:val="20"/>
                <w:szCs w:val="20"/>
                <w:lang w:val="en-GB"/>
              </w:rPr>
            </w:pPr>
            <w:proofErr w:type="spellStart"/>
            <w:proofErr w:type="gramStart"/>
            <w:r w:rsidRPr="00E7759A">
              <w:rPr>
                <w:rFonts w:cs="Calibri"/>
                <w:i/>
                <w:sz w:val="20"/>
                <w:szCs w:val="20"/>
                <w:lang w:val="en-GB"/>
              </w:rPr>
              <w:t>xsd:string</w:t>
            </w:r>
            <w:proofErr w:type="spellEnd"/>
            <w:proofErr w:type="gramEnd"/>
          </w:p>
        </w:tc>
        <w:tc>
          <w:tcPr>
            <w:tcW w:w="4962" w:type="dxa"/>
            <w:vAlign w:val="center"/>
          </w:tcPr>
          <w:p w14:paraId="757858E3" w14:textId="77777777" w:rsidR="00F36020" w:rsidRPr="00E7759A" w:rsidRDefault="00F36020" w:rsidP="00F56EA2">
            <w:pPr>
              <w:spacing w:after="0"/>
              <w:jc w:val="both"/>
              <w:rPr>
                <w:rFonts w:cs="Calibri"/>
                <w:sz w:val="20"/>
                <w:szCs w:val="20"/>
                <w:lang w:val="fr-FR"/>
              </w:rPr>
            </w:pPr>
            <w:proofErr w:type="spellStart"/>
            <w:r w:rsidRPr="00E7759A">
              <w:rPr>
                <w:rFonts w:cs="Calibri"/>
                <w:sz w:val="20"/>
                <w:szCs w:val="20"/>
                <w:lang w:val="fr-FR"/>
              </w:rPr>
              <w:t>Idenfitiant</w:t>
            </w:r>
            <w:proofErr w:type="spellEnd"/>
            <w:r w:rsidRPr="00E7759A">
              <w:rPr>
                <w:rFonts w:cs="Calibri"/>
                <w:sz w:val="20"/>
                <w:szCs w:val="20"/>
                <w:lang w:val="fr-FR"/>
              </w:rPr>
              <w:t xml:space="preserve"> du référentiel de projection (conforme EPSG, définit par l’OGC, et tel qu’utilisé par GML).</w:t>
            </w:r>
          </w:p>
        </w:tc>
      </w:tr>
      <w:tr w:rsidR="00F36020" w:rsidRPr="00E32CB2" w14:paraId="6477386F" w14:textId="77777777" w:rsidTr="00F56EA2">
        <w:tc>
          <w:tcPr>
            <w:tcW w:w="1751" w:type="dxa"/>
            <w:vMerge w:val="restart"/>
            <w:vAlign w:val="center"/>
          </w:tcPr>
          <w:p w14:paraId="32C39862" w14:textId="77777777" w:rsidR="00F36020" w:rsidRPr="00E7759A" w:rsidRDefault="00F36020" w:rsidP="00F56EA2">
            <w:pPr>
              <w:spacing w:after="0"/>
              <w:rPr>
                <w:rFonts w:cs="Calibri"/>
                <w:i/>
                <w:sz w:val="20"/>
                <w:szCs w:val="20"/>
              </w:rPr>
            </w:pPr>
            <w:r w:rsidRPr="00E7759A">
              <w:rPr>
                <w:rFonts w:cs="Calibri"/>
                <w:i/>
                <w:sz w:val="20"/>
                <w:szCs w:val="20"/>
              </w:rPr>
              <w:t>Coordinates</w:t>
            </w:r>
          </w:p>
        </w:tc>
        <w:tc>
          <w:tcPr>
            <w:tcW w:w="1651" w:type="dxa"/>
            <w:gridSpan w:val="2"/>
            <w:vAlign w:val="center"/>
          </w:tcPr>
          <w:p w14:paraId="14B9B72E" w14:textId="77777777" w:rsidR="00F36020" w:rsidRPr="00E7759A" w:rsidRDefault="00F36020" w:rsidP="00F56EA2">
            <w:pPr>
              <w:spacing w:after="0"/>
              <w:rPr>
                <w:rFonts w:cs="Calibri"/>
                <w:b/>
                <w:i/>
                <w:sz w:val="20"/>
                <w:szCs w:val="20"/>
                <w:highlight w:val="lightGray"/>
              </w:rPr>
            </w:pPr>
          </w:p>
        </w:tc>
        <w:tc>
          <w:tcPr>
            <w:tcW w:w="709" w:type="dxa"/>
            <w:vAlign w:val="center"/>
          </w:tcPr>
          <w:p w14:paraId="33B50F71" w14:textId="77777777" w:rsidR="00F36020" w:rsidRPr="00E7759A" w:rsidRDefault="00F36020" w:rsidP="00F56EA2">
            <w:pPr>
              <w:spacing w:after="0"/>
              <w:rPr>
                <w:rFonts w:cs="Calibri"/>
                <w:sz w:val="20"/>
                <w:szCs w:val="20"/>
              </w:rPr>
            </w:pPr>
            <w:r w:rsidRPr="00E7759A">
              <w:rPr>
                <w:rFonts w:cs="Calibri"/>
                <w:sz w:val="20"/>
                <w:szCs w:val="20"/>
              </w:rPr>
              <w:t xml:space="preserve"> </w:t>
            </w:r>
          </w:p>
        </w:tc>
        <w:tc>
          <w:tcPr>
            <w:tcW w:w="1559" w:type="dxa"/>
            <w:vAlign w:val="center"/>
          </w:tcPr>
          <w:p w14:paraId="441E3093" w14:textId="77777777" w:rsidR="00F36020" w:rsidRPr="00E7759A" w:rsidRDefault="00F36020" w:rsidP="00F56EA2">
            <w:pPr>
              <w:spacing w:after="0"/>
              <w:rPr>
                <w:rFonts w:cs="Calibri"/>
                <w:i/>
                <w:sz w:val="20"/>
                <w:szCs w:val="20"/>
              </w:rPr>
            </w:pPr>
            <w:r w:rsidRPr="00E7759A">
              <w:rPr>
                <w:rFonts w:cs="Calibri"/>
                <w:i/>
                <w:sz w:val="20"/>
                <w:szCs w:val="20"/>
              </w:rPr>
              <w:t>choice</w:t>
            </w:r>
          </w:p>
        </w:tc>
        <w:tc>
          <w:tcPr>
            <w:tcW w:w="4962" w:type="dxa"/>
            <w:vAlign w:val="center"/>
          </w:tcPr>
          <w:p w14:paraId="553A5F07" w14:textId="77777777" w:rsidR="00F36020" w:rsidRPr="00E7759A" w:rsidRDefault="00F36020" w:rsidP="00F56EA2">
            <w:pPr>
              <w:spacing w:after="0"/>
              <w:jc w:val="both"/>
              <w:rPr>
                <w:rFonts w:cs="Calibri"/>
                <w:sz w:val="20"/>
                <w:szCs w:val="20"/>
                <w:lang w:val="fr-FR"/>
              </w:rPr>
            </w:pPr>
            <w:r w:rsidRPr="00E7759A">
              <w:rPr>
                <w:rFonts w:cs="Calibri"/>
                <w:sz w:val="20"/>
                <w:szCs w:val="20"/>
                <w:lang w:val="fr-FR"/>
              </w:rPr>
              <w:t>La localisation peut être fournie soit en WGS 84 soit dans un référentiel projeté (Lambert 2 étendu, par exemple).</w:t>
            </w:r>
          </w:p>
          <w:p w14:paraId="3B5C7166" w14:textId="77777777" w:rsidR="00F36020" w:rsidRPr="00E7759A" w:rsidRDefault="00F36020" w:rsidP="00F56EA2">
            <w:pPr>
              <w:spacing w:after="0"/>
              <w:jc w:val="both"/>
              <w:rPr>
                <w:rFonts w:cs="Calibri"/>
                <w:sz w:val="20"/>
                <w:szCs w:val="20"/>
                <w:lang w:val="fr-FR"/>
              </w:rPr>
            </w:pPr>
            <w:r w:rsidRPr="00E7759A">
              <w:rPr>
                <w:rFonts w:cs="Calibri"/>
                <w:sz w:val="20"/>
                <w:szCs w:val="20"/>
                <w:highlight w:val="lightGray"/>
                <w:lang w:val="fr-FR"/>
              </w:rPr>
              <w:t>Ces deux possibilités sont conservées dans le profil SIRI France.</w:t>
            </w:r>
          </w:p>
        </w:tc>
      </w:tr>
      <w:tr w:rsidR="00F36020" w:rsidRPr="00E7759A" w14:paraId="6BF9C76C" w14:textId="77777777" w:rsidTr="00F56EA2">
        <w:tc>
          <w:tcPr>
            <w:tcW w:w="1751" w:type="dxa"/>
            <w:vMerge/>
            <w:vAlign w:val="center"/>
          </w:tcPr>
          <w:p w14:paraId="4CBCE71F" w14:textId="77777777" w:rsidR="00F36020" w:rsidRPr="00E7759A" w:rsidRDefault="00F36020" w:rsidP="00F56EA2">
            <w:pPr>
              <w:spacing w:after="0"/>
              <w:rPr>
                <w:rFonts w:cs="Calibri"/>
                <w:i/>
                <w:sz w:val="20"/>
                <w:szCs w:val="20"/>
                <w:lang w:val="fr-FR"/>
              </w:rPr>
            </w:pPr>
          </w:p>
        </w:tc>
        <w:tc>
          <w:tcPr>
            <w:tcW w:w="425" w:type="dxa"/>
            <w:vMerge w:val="restart"/>
            <w:vAlign w:val="center"/>
          </w:tcPr>
          <w:p w14:paraId="05FB6037" w14:textId="77777777" w:rsidR="00F36020" w:rsidRPr="00E7759A" w:rsidRDefault="00F36020" w:rsidP="00F56EA2">
            <w:pPr>
              <w:spacing w:after="0"/>
              <w:rPr>
                <w:rFonts w:cs="Calibri"/>
                <w:sz w:val="20"/>
                <w:szCs w:val="20"/>
                <w:highlight w:val="lightGray"/>
              </w:rPr>
            </w:pPr>
            <w:r w:rsidRPr="00E7759A">
              <w:rPr>
                <w:rFonts w:cs="Calibri"/>
                <w:sz w:val="20"/>
                <w:szCs w:val="20"/>
                <w:highlight w:val="lightGray"/>
              </w:rPr>
              <w:t>a</w:t>
            </w:r>
          </w:p>
        </w:tc>
        <w:tc>
          <w:tcPr>
            <w:tcW w:w="1226" w:type="dxa"/>
            <w:vAlign w:val="center"/>
          </w:tcPr>
          <w:p w14:paraId="17A6CA31" w14:textId="77777777" w:rsidR="00F36020" w:rsidRPr="00E7759A" w:rsidRDefault="00F36020" w:rsidP="00F56EA2">
            <w:pPr>
              <w:spacing w:after="0"/>
              <w:rPr>
                <w:rFonts w:cs="Calibri"/>
                <w:b/>
                <w:i/>
                <w:sz w:val="20"/>
                <w:szCs w:val="20"/>
                <w:highlight w:val="lightGray"/>
              </w:rPr>
            </w:pPr>
            <w:r w:rsidRPr="00E7759A">
              <w:rPr>
                <w:rFonts w:cs="Calibri"/>
                <w:b/>
                <w:i/>
                <w:sz w:val="20"/>
                <w:szCs w:val="20"/>
                <w:highlight w:val="lightGray"/>
              </w:rPr>
              <w:t>Longitude</w:t>
            </w:r>
          </w:p>
        </w:tc>
        <w:tc>
          <w:tcPr>
            <w:tcW w:w="709" w:type="dxa"/>
            <w:vAlign w:val="center"/>
          </w:tcPr>
          <w:p w14:paraId="74A773B8" w14:textId="77777777" w:rsidR="00F36020" w:rsidRPr="00E7759A" w:rsidRDefault="00F36020" w:rsidP="00F56EA2">
            <w:pPr>
              <w:spacing w:after="0"/>
              <w:rPr>
                <w:rFonts w:cs="Calibri"/>
                <w:sz w:val="20"/>
                <w:szCs w:val="20"/>
              </w:rPr>
            </w:pPr>
            <w:r w:rsidRPr="00E7759A">
              <w:rPr>
                <w:rFonts w:cs="Calibri"/>
                <w:sz w:val="20"/>
                <w:szCs w:val="20"/>
              </w:rPr>
              <w:t>–1:1</w:t>
            </w:r>
          </w:p>
        </w:tc>
        <w:tc>
          <w:tcPr>
            <w:tcW w:w="1559" w:type="dxa"/>
            <w:vAlign w:val="center"/>
          </w:tcPr>
          <w:p w14:paraId="570F4357" w14:textId="77777777" w:rsidR="00F36020" w:rsidRPr="00E7759A" w:rsidRDefault="00F36020" w:rsidP="00F56EA2">
            <w:pPr>
              <w:spacing w:after="0"/>
              <w:rPr>
                <w:rFonts w:cs="Calibri"/>
                <w:i/>
                <w:sz w:val="20"/>
                <w:szCs w:val="20"/>
              </w:rPr>
            </w:pPr>
            <w:r w:rsidRPr="00E7759A">
              <w:rPr>
                <w:rFonts w:cs="Calibri"/>
                <w:i/>
                <w:sz w:val="20"/>
                <w:szCs w:val="20"/>
              </w:rPr>
              <w:t>Longitude</w:t>
            </w:r>
            <w:r w:rsidRPr="00E7759A">
              <w:rPr>
                <w:rFonts w:cs="Calibri"/>
                <w:i/>
                <w:spacing w:val="-6"/>
                <w:sz w:val="20"/>
                <w:szCs w:val="20"/>
                <w:lang w:val="en-GB"/>
              </w:rPr>
              <w:softHyphen/>
            </w:r>
            <w:r w:rsidRPr="00E7759A">
              <w:rPr>
                <w:rFonts w:cs="Calibri"/>
                <w:i/>
                <w:sz w:val="20"/>
                <w:szCs w:val="20"/>
              </w:rPr>
              <w:t>Type</w:t>
            </w:r>
          </w:p>
        </w:tc>
        <w:tc>
          <w:tcPr>
            <w:tcW w:w="4962" w:type="dxa"/>
            <w:vAlign w:val="center"/>
          </w:tcPr>
          <w:p w14:paraId="7F975737" w14:textId="77777777" w:rsidR="00F36020" w:rsidRPr="00446B61" w:rsidRDefault="00F36020" w:rsidP="00F56EA2">
            <w:pPr>
              <w:spacing w:after="0"/>
              <w:jc w:val="both"/>
              <w:rPr>
                <w:rFonts w:cs="Calibri"/>
                <w:sz w:val="20"/>
                <w:szCs w:val="20"/>
                <w:highlight w:val="lightGray"/>
              </w:rPr>
            </w:pPr>
            <w:r w:rsidRPr="00446B61">
              <w:rPr>
                <w:rFonts w:cs="Calibri"/>
                <w:sz w:val="20"/>
                <w:szCs w:val="20"/>
                <w:highlight w:val="lightGray"/>
                <w:lang w:val="fr-FR"/>
              </w:rPr>
              <w:t xml:space="preserve">Longitude à partir du </w:t>
            </w:r>
            <w:proofErr w:type="spellStart"/>
            <w:r w:rsidRPr="00446B61">
              <w:rPr>
                <w:rFonts w:cs="Calibri"/>
                <w:sz w:val="20"/>
                <w:szCs w:val="20"/>
                <w:highlight w:val="lightGray"/>
                <w:lang w:val="fr-FR"/>
              </w:rPr>
              <w:t>meridien</w:t>
            </w:r>
            <w:proofErr w:type="spellEnd"/>
            <w:r w:rsidRPr="00446B61">
              <w:rPr>
                <w:rFonts w:cs="Calibri"/>
                <w:sz w:val="20"/>
                <w:szCs w:val="20"/>
                <w:highlight w:val="lightGray"/>
                <w:lang w:val="fr-FR"/>
              </w:rPr>
              <w:t xml:space="preserve"> de </w:t>
            </w:r>
            <w:proofErr w:type="gramStart"/>
            <w:r w:rsidRPr="00446B61">
              <w:rPr>
                <w:rFonts w:cs="Calibri"/>
                <w:sz w:val="20"/>
                <w:szCs w:val="20"/>
                <w:highlight w:val="lightGray"/>
                <w:lang w:val="fr-FR"/>
              </w:rPr>
              <w:t>Greenwich :.</w:t>
            </w:r>
            <w:proofErr w:type="gramEnd"/>
            <w:r w:rsidRPr="00446B61">
              <w:rPr>
                <w:rFonts w:cs="Calibri"/>
                <w:sz w:val="20"/>
                <w:szCs w:val="20"/>
                <w:highlight w:val="lightGray"/>
                <w:lang w:val="fr-FR"/>
              </w:rPr>
              <w:t xml:space="preserve">180° (East) à +180° (West). </w:t>
            </w:r>
            <w:proofErr w:type="spellStart"/>
            <w:r w:rsidRPr="00446B61">
              <w:rPr>
                <w:rFonts w:cs="Calibri"/>
                <w:sz w:val="20"/>
                <w:szCs w:val="20"/>
                <w:highlight w:val="lightGray"/>
              </w:rPr>
              <w:t>Degrés</w:t>
            </w:r>
            <w:proofErr w:type="spellEnd"/>
            <w:r w:rsidRPr="00446B61">
              <w:rPr>
                <w:rFonts w:cs="Calibri"/>
                <w:sz w:val="20"/>
                <w:szCs w:val="20"/>
                <w:highlight w:val="lightGray"/>
              </w:rPr>
              <w:t xml:space="preserve"> </w:t>
            </w:r>
            <w:proofErr w:type="spellStart"/>
            <w:r w:rsidRPr="00446B61">
              <w:rPr>
                <w:rFonts w:cs="Calibri"/>
                <w:sz w:val="20"/>
                <w:szCs w:val="20"/>
                <w:highlight w:val="lightGray"/>
              </w:rPr>
              <w:t>décimaux</w:t>
            </w:r>
            <w:proofErr w:type="spellEnd"/>
            <w:r w:rsidRPr="00446B61">
              <w:rPr>
                <w:rFonts w:cs="Calibri"/>
                <w:sz w:val="20"/>
                <w:szCs w:val="20"/>
                <w:highlight w:val="lightGray"/>
              </w:rPr>
              <w:t>.</w:t>
            </w:r>
          </w:p>
        </w:tc>
      </w:tr>
      <w:tr w:rsidR="00F36020" w:rsidRPr="00E7759A" w14:paraId="3599CC1C" w14:textId="77777777" w:rsidTr="00F56EA2">
        <w:tc>
          <w:tcPr>
            <w:tcW w:w="1751" w:type="dxa"/>
            <w:vMerge/>
            <w:vAlign w:val="center"/>
          </w:tcPr>
          <w:p w14:paraId="6864708B" w14:textId="77777777" w:rsidR="00F36020" w:rsidRPr="00E7759A" w:rsidRDefault="00F36020" w:rsidP="00F56EA2">
            <w:pPr>
              <w:spacing w:after="0"/>
              <w:rPr>
                <w:rFonts w:cs="Calibri"/>
                <w:i/>
                <w:sz w:val="20"/>
                <w:szCs w:val="20"/>
              </w:rPr>
            </w:pPr>
          </w:p>
        </w:tc>
        <w:tc>
          <w:tcPr>
            <w:tcW w:w="425" w:type="dxa"/>
            <w:vMerge/>
            <w:vAlign w:val="center"/>
          </w:tcPr>
          <w:p w14:paraId="703E7D81" w14:textId="77777777" w:rsidR="00F36020" w:rsidRPr="00E7759A" w:rsidRDefault="00F36020" w:rsidP="00F56EA2">
            <w:pPr>
              <w:spacing w:after="0"/>
              <w:rPr>
                <w:rFonts w:cs="Calibri"/>
                <w:sz w:val="20"/>
                <w:szCs w:val="20"/>
                <w:highlight w:val="yellow"/>
              </w:rPr>
            </w:pPr>
          </w:p>
        </w:tc>
        <w:tc>
          <w:tcPr>
            <w:tcW w:w="1226" w:type="dxa"/>
            <w:vAlign w:val="center"/>
          </w:tcPr>
          <w:p w14:paraId="2861A51E" w14:textId="77777777" w:rsidR="00F36020" w:rsidRPr="00E7759A" w:rsidRDefault="00F36020" w:rsidP="00F56EA2">
            <w:pPr>
              <w:spacing w:after="0"/>
              <w:rPr>
                <w:rFonts w:cs="Calibri"/>
                <w:b/>
                <w:i/>
                <w:sz w:val="20"/>
                <w:szCs w:val="20"/>
                <w:highlight w:val="lightGray"/>
              </w:rPr>
            </w:pPr>
            <w:r w:rsidRPr="00E7759A">
              <w:rPr>
                <w:rFonts w:cs="Calibri"/>
                <w:b/>
                <w:i/>
                <w:sz w:val="20"/>
                <w:szCs w:val="20"/>
                <w:highlight w:val="lightGray"/>
              </w:rPr>
              <w:t>Latitude</w:t>
            </w:r>
          </w:p>
        </w:tc>
        <w:tc>
          <w:tcPr>
            <w:tcW w:w="709" w:type="dxa"/>
            <w:vAlign w:val="center"/>
          </w:tcPr>
          <w:p w14:paraId="45082F10" w14:textId="77777777" w:rsidR="00F36020" w:rsidRPr="00E7759A" w:rsidRDefault="00F36020" w:rsidP="00F56EA2">
            <w:pPr>
              <w:spacing w:after="0"/>
              <w:rPr>
                <w:rFonts w:cs="Calibri"/>
                <w:sz w:val="20"/>
                <w:szCs w:val="20"/>
              </w:rPr>
            </w:pPr>
            <w:r w:rsidRPr="00E7759A">
              <w:rPr>
                <w:rFonts w:cs="Calibri"/>
                <w:sz w:val="20"/>
                <w:szCs w:val="20"/>
              </w:rPr>
              <w:t>–1:1</w:t>
            </w:r>
          </w:p>
        </w:tc>
        <w:tc>
          <w:tcPr>
            <w:tcW w:w="1559" w:type="dxa"/>
            <w:vAlign w:val="center"/>
          </w:tcPr>
          <w:p w14:paraId="6602575F" w14:textId="77777777" w:rsidR="00F36020" w:rsidRPr="00E7759A" w:rsidRDefault="00F36020" w:rsidP="00F56EA2">
            <w:pPr>
              <w:spacing w:after="0"/>
              <w:rPr>
                <w:rFonts w:cs="Calibri"/>
                <w:i/>
                <w:sz w:val="20"/>
                <w:szCs w:val="20"/>
              </w:rPr>
            </w:pPr>
            <w:r w:rsidRPr="00E7759A">
              <w:rPr>
                <w:rFonts w:cs="Calibri"/>
                <w:i/>
                <w:sz w:val="20"/>
                <w:szCs w:val="20"/>
              </w:rPr>
              <w:t>Latitude</w:t>
            </w:r>
            <w:r w:rsidRPr="00E7759A">
              <w:rPr>
                <w:rFonts w:cs="Calibri"/>
                <w:i/>
                <w:spacing w:val="-6"/>
                <w:sz w:val="20"/>
                <w:szCs w:val="20"/>
                <w:lang w:val="en-GB"/>
              </w:rPr>
              <w:softHyphen/>
            </w:r>
            <w:r w:rsidRPr="00E7759A">
              <w:rPr>
                <w:rFonts w:cs="Calibri"/>
                <w:i/>
                <w:sz w:val="20"/>
                <w:szCs w:val="20"/>
              </w:rPr>
              <w:t>Type</w:t>
            </w:r>
          </w:p>
        </w:tc>
        <w:tc>
          <w:tcPr>
            <w:tcW w:w="4962" w:type="dxa"/>
            <w:vAlign w:val="center"/>
          </w:tcPr>
          <w:p w14:paraId="02DEBA32" w14:textId="77777777" w:rsidR="00F36020" w:rsidRPr="00446B61" w:rsidRDefault="00F36020" w:rsidP="00F56EA2">
            <w:pPr>
              <w:spacing w:after="0"/>
              <w:jc w:val="both"/>
              <w:rPr>
                <w:rFonts w:cs="Calibri"/>
                <w:sz w:val="20"/>
                <w:szCs w:val="20"/>
                <w:highlight w:val="lightGray"/>
                <w:lang w:val="fr-LU"/>
              </w:rPr>
            </w:pPr>
            <w:r w:rsidRPr="00446B61">
              <w:rPr>
                <w:rFonts w:cs="Calibri"/>
                <w:sz w:val="20"/>
                <w:szCs w:val="20"/>
                <w:highlight w:val="lightGray"/>
                <w:lang w:val="fr-FR"/>
              </w:rPr>
              <w:t xml:space="preserve">Latitude à partir de l’équateur. -90° (South) à +90° (North). </w:t>
            </w:r>
            <w:proofErr w:type="spellStart"/>
            <w:r w:rsidRPr="00446B61">
              <w:rPr>
                <w:rFonts w:cs="Calibri"/>
                <w:sz w:val="20"/>
                <w:szCs w:val="20"/>
                <w:highlight w:val="lightGray"/>
              </w:rPr>
              <w:t>Degrés</w:t>
            </w:r>
            <w:proofErr w:type="spellEnd"/>
            <w:r w:rsidRPr="00446B61">
              <w:rPr>
                <w:rFonts w:cs="Calibri"/>
                <w:sz w:val="20"/>
                <w:szCs w:val="20"/>
                <w:highlight w:val="lightGray"/>
              </w:rPr>
              <w:t xml:space="preserve"> </w:t>
            </w:r>
            <w:proofErr w:type="spellStart"/>
            <w:r w:rsidRPr="00446B61">
              <w:rPr>
                <w:rFonts w:cs="Calibri"/>
                <w:sz w:val="20"/>
                <w:szCs w:val="20"/>
                <w:highlight w:val="lightGray"/>
              </w:rPr>
              <w:t>décimaux</w:t>
            </w:r>
            <w:proofErr w:type="spellEnd"/>
          </w:p>
        </w:tc>
      </w:tr>
      <w:tr w:rsidR="00F36020" w:rsidRPr="00E32CB2" w14:paraId="2BC0D07D" w14:textId="77777777" w:rsidTr="00F56EA2">
        <w:tc>
          <w:tcPr>
            <w:tcW w:w="1751" w:type="dxa"/>
            <w:vMerge/>
            <w:vAlign w:val="center"/>
          </w:tcPr>
          <w:p w14:paraId="68380DA3" w14:textId="77777777" w:rsidR="00F36020" w:rsidRPr="00E7759A" w:rsidRDefault="00F36020" w:rsidP="00F56EA2">
            <w:pPr>
              <w:spacing w:after="0"/>
              <w:rPr>
                <w:rFonts w:cs="Calibri"/>
                <w:i/>
                <w:sz w:val="20"/>
                <w:szCs w:val="20"/>
                <w:lang w:val="fr-LU"/>
              </w:rPr>
            </w:pPr>
          </w:p>
        </w:tc>
        <w:tc>
          <w:tcPr>
            <w:tcW w:w="425" w:type="dxa"/>
            <w:vAlign w:val="center"/>
          </w:tcPr>
          <w:p w14:paraId="4970114A" w14:textId="77777777" w:rsidR="00F36020" w:rsidRPr="00E7759A" w:rsidRDefault="00F36020" w:rsidP="00F56EA2">
            <w:pPr>
              <w:spacing w:after="0"/>
              <w:rPr>
                <w:rFonts w:cs="Calibri"/>
                <w:sz w:val="20"/>
                <w:szCs w:val="20"/>
                <w:highlight w:val="lightGray"/>
              </w:rPr>
            </w:pPr>
            <w:r w:rsidRPr="00E7759A">
              <w:rPr>
                <w:rFonts w:cs="Calibri"/>
                <w:sz w:val="20"/>
                <w:szCs w:val="20"/>
                <w:highlight w:val="lightGray"/>
              </w:rPr>
              <w:t>b</w:t>
            </w:r>
          </w:p>
        </w:tc>
        <w:tc>
          <w:tcPr>
            <w:tcW w:w="1226" w:type="dxa"/>
            <w:vAlign w:val="center"/>
          </w:tcPr>
          <w:p w14:paraId="6B540D03" w14:textId="77777777" w:rsidR="00F36020" w:rsidRPr="00E7759A" w:rsidRDefault="00F36020" w:rsidP="00F56EA2">
            <w:pPr>
              <w:spacing w:after="0"/>
              <w:rPr>
                <w:rFonts w:cs="Calibri"/>
                <w:b/>
                <w:i/>
                <w:sz w:val="20"/>
                <w:szCs w:val="20"/>
                <w:highlight w:val="lightGray"/>
                <w:lang w:val="en-GB"/>
              </w:rPr>
            </w:pPr>
            <w:r w:rsidRPr="00E7759A">
              <w:rPr>
                <w:rFonts w:cs="Calibri"/>
                <w:b/>
                <w:i/>
                <w:sz w:val="20"/>
                <w:szCs w:val="20"/>
                <w:highlight w:val="lightGray"/>
                <w:lang w:val="en-GB"/>
              </w:rPr>
              <w:t>Coordi</w:t>
            </w:r>
            <w:r w:rsidRPr="00E7759A">
              <w:rPr>
                <w:rFonts w:cs="Calibri"/>
                <w:b/>
                <w:i/>
                <w:spacing w:val="-6"/>
                <w:sz w:val="20"/>
                <w:szCs w:val="20"/>
                <w:highlight w:val="lightGray"/>
                <w:lang w:val="en-GB"/>
              </w:rPr>
              <w:softHyphen/>
            </w:r>
            <w:r w:rsidRPr="00E7759A">
              <w:rPr>
                <w:rFonts w:cs="Calibri"/>
                <w:b/>
                <w:i/>
                <w:sz w:val="20"/>
                <w:szCs w:val="20"/>
                <w:highlight w:val="lightGray"/>
                <w:lang w:val="en-GB"/>
              </w:rPr>
              <w:t>nates</w:t>
            </w:r>
          </w:p>
        </w:tc>
        <w:tc>
          <w:tcPr>
            <w:tcW w:w="709" w:type="dxa"/>
            <w:vAlign w:val="center"/>
          </w:tcPr>
          <w:p w14:paraId="128410B9" w14:textId="77777777" w:rsidR="00F36020" w:rsidRPr="00E7759A" w:rsidRDefault="00F36020" w:rsidP="00F56EA2">
            <w:pPr>
              <w:spacing w:after="0"/>
              <w:rPr>
                <w:rFonts w:cs="Calibri"/>
                <w:sz w:val="20"/>
                <w:szCs w:val="20"/>
                <w:lang w:val="en-GB"/>
              </w:rPr>
            </w:pPr>
            <w:r w:rsidRPr="00E7759A">
              <w:rPr>
                <w:rFonts w:cs="Calibri"/>
                <w:sz w:val="20"/>
                <w:szCs w:val="20"/>
                <w:lang w:val="en-GB"/>
              </w:rPr>
              <w:t>–1:1</w:t>
            </w:r>
          </w:p>
        </w:tc>
        <w:tc>
          <w:tcPr>
            <w:tcW w:w="1559" w:type="dxa"/>
            <w:vAlign w:val="center"/>
          </w:tcPr>
          <w:p w14:paraId="6F823A95" w14:textId="77777777" w:rsidR="00F36020" w:rsidRPr="00E7759A" w:rsidRDefault="00F36020" w:rsidP="00F56EA2">
            <w:pPr>
              <w:spacing w:after="0"/>
              <w:rPr>
                <w:rFonts w:cs="Calibri"/>
                <w:i/>
                <w:sz w:val="20"/>
                <w:szCs w:val="20"/>
                <w:lang w:val="en-GB"/>
              </w:rPr>
            </w:pPr>
            <w:proofErr w:type="spellStart"/>
            <w:proofErr w:type="gramStart"/>
            <w:r w:rsidRPr="00E7759A">
              <w:rPr>
                <w:rFonts w:cs="Calibri"/>
                <w:i/>
                <w:sz w:val="20"/>
                <w:szCs w:val="20"/>
                <w:lang w:val="en-GB"/>
              </w:rPr>
              <w:t>xsd:string</w:t>
            </w:r>
            <w:proofErr w:type="spellEnd"/>
            <w:proofErr w:type="gramEnd"/>
          </w:p>
        </w:tc>
        <w:tc>
          <w:tcPr>
            <w:tcW w:w="4962" w:type="dxa"/>
            <w:vAlign w:val="center"/>
          </w:tcPr>
          <w:p w14:paraId="720E5ADD" w14:textId="77777777" w:rsidR="00F36020" w:rsidRPr="00E7759A" w:rsidRDefault="00F36020" w:rsidP="00F56EA2">
            <w:pPr>
              <w:spacing w:after="0"/>
              <w:jc w:val="both"/>
              <w:rPr>
                <w:rFonts w:cs="Calibri"/>
                <w:sz w:val="20"/>
                <w:szCs w:val="20"/>
                <w:lang w:val="fr-FR"/>
              </w:rPr>
            </w:pPr>
            <w:r w:rsidRPr="00E7759A">
              <w:rPr>
                <w:rFonts w:cs="Calibri"/>
                <w:sz w:val="20"/>
                <w:szCs w:val="20"/>
                <w:lang w:val="fr-FR"/>
              </w:rPr>
              <w:t xml:space="preserve">Coordonnées au format GML en cohérence avec l’attribut </w:t>
            </w:r>
            <w:proofErr w:type="spellStart"/>
            <w:r w:rsidRPr="00E7759A">
              <w:rPr>
                <w:rFonts w:cs="Calibri"/>
                <w:b/>
                <w:i/>
                <w:sz w:val="20"/>
                <w:szCs w:val="20"/>
                <w:lang w:val="fr-FR"/>
              </w:rPr>
              <w:t>srsName</w:t>
            </w:r>
            <w:proofErr w:type="spellEnd"/>
            <w:r w:rsidRPr="00E7759A">
              <w:rPr>
                <w:rFonts w:cs="Calibri"/>
                <w:sz w:val="20"/>
                <w:szCs w:val="20"/>
                <w:lang w:val="fr-FR"/>
              </w:rPr>
              <w:t>.</w:t>
            </w:r>
          </w:p>
        </w:tc>
      </w:tr>
      <w:tr w:rsidR="00F36020" w:rsidRPr="00E32CB2" w14:paraId="5064376F" w14:textId="77777777" w:rsidTr="00F56EA2">
        <w:tc>
          <w:tcPr>
            <w:tcW w:w="1751" w:type="dxa"/>
            <w:vMerge/>
            <w:vAlign w:val="center"/>
          </w:tcPr>
          <w:p w14:paraId="1F0B1D29" w14:textId="77777777" w:rsidR="00F36020" w:rsidRPr="00E7759A" w:rsidRDefault="00F36020" w:rsidP="00F56EA2">
            <w:pPr>
              <w:spacing w:after="0"/>
              <w:rPr>
                <w:rFonts w:cs="Calibri"/>
                <w:i/>
                <w:sz w:val="20"/>
                <w:szCs w:val="20"/>
                <w:lang w:val="fr-FR"/>
              </w:rPr>
            </w:pPr>
          </w:p>
        </w:tc>
        <w:tc>
          <w:tcPr>
            <w:tcW w:w="1651" w:type="dxa"/>
            <w:gridSpan w:val="2"/>
            <w:vAlign w:val="center"/>
          </w:tcPr>
          <w:p w14:paraId="086A67E5" w14:textId="77777777" w:rsidR="00F36020" w:rsidRPr="00E7759A" w:rsidRDefault="00F36020" w:rsidP="00F56EA2">
            <w:pPr>
              <w:spacing w:after="0"/>
              <w:rPr>
                <w:rFonts w:cs="Calibri"/>
                <w:b/>
                <w:i/>
                <w:sz w:val="20"/>
                <w:szCs w:val="20"/>
                <w:highlight w:val="lightGray"/>
              </w:rPr>
            </w:pPr>
            <w:r w:rsidRPr="00E7759A">
              <w:rPr>
                <w:rFonts w:cs="Calibri"/>
                <w:b/>
                <w:i/>
                <w:sz w:val="20"/>
                <w:szCs w:val="20"/>
                <w:highlight w:val="lightGray"/>
              </w:rPr>
              <w:t>Precision</w:t>
            </w:r>
          </w:p>
        </w:tc>
        <w:tc>
          <w:tcPr>
            <w:tcW w:w="709" w:type="dxa"/>
            <w:vAlign w:val="center"/>
          </w:tcPr>
          <w:p w14:paraId="75205FEE" w14:textId="77777777" w:rsidR="00F36020" w:rsidRPr="00E7759A" w:rsidRDefault="00F36020" w:rsidP="00F56EA2">
            <w:pPr>
              <w:spacing w:after="0"/>
              <w:rPr>
                <w:rFonts w:cs="Calibri"/>
                <w:sz w:val="20"/>
                <w:szCs w:val="20"/>
              </w:rPr>
            </w:pPr>
            <w:r w:rsidRPr="00E7759A">
              <w:rPr>
                <w:rFonts w:cs="Calibri"/>
                <w:sz w:val="20"/>
                <w:szCs w:val="20"/>
              </w:rPr>
              <w:t>0:1</w:t>
            </w:r>
          </w:p>
        </w:tc>
        <w:tc>
          <w:tcPr>
            <w:tcW w:w="1559" w:type="dxa"/>
            <w:vAlign w:val="center"/>
          </w:tcPr>
          <w:p w14:paraId="760D1FF3" w14:textId="77777777" w:rsidR="00F36020" w:rsidRPr="00E7759A" w:rsidRDefault="00F36020" w:rsidP="00F56EA2">
            <w:pPr>
              <w:spacing w:after="0"/>
              <w:rPr>
                <w:rFonts w:cs="Calibri"/>
                <w:i/>
                <w:sz w:val="20"/>
                <w:szCs w:val="20"/>
              </w:rPr>
            </w:pPr>
            <w:r w:rsidRPr="00E7759A">
              <w:rPr>
                <w:rFonts w:cs="Calibri"/>
                <w:i/>
                <w:sz w:val="20"/>
                <w:szCs w:val="20"/>
              </w:rPr>
              <w:t>Distance</w:t>
            </w:r>
          </w:p>
        </w:tc>
        <w:tc>
          <w:tcPr>
            <w:tcW w:w="4962" w:type="dxa"/>
            <w:vAlign w:val="center"/>
          </w:tcPr>
          <w:p w14:paraId="708F9C18" w14:textId="77777777" w:rsidR="00F36020" w:rsidRPr="00E7759A" w:rsidRDefault="00F36020" w:rsidP="00F56EA2">
            <w:pPr>
              <w:spacing w:after="0"/>
              <w:jc w:val="both"/>
              <w:rPr>
                <w:rFonts w:cs="Calibri"/>
                <w:sz w:val="20"/>
                <w:szCs w:val="20"/>
                <w:lang w:val="fr-FR"/>
              </w:rPr>
            </w:pPr>
            <w:r w:rsidRPr="00E7759A">
              <w:rPr>
                <w:rFonts w:cs="Calibri"/>
                <w:sz w:val="20"/>
                <w:szCs w:val="20"/>
                <w:lang w:val="fr-FR"/>
              </w:rPr>
              <w:t>Précision du positionnement (en mètres).</w:t>
            </w:r>
          </w:p>
        </w:tc>
      </w:tr>
    </w:tbl>
    <w:p w14:paraId="2FAF7AC3" w14:textId="77777777" w:rsidR="00F36020" w:rsidRPr="00E15F19" w:rsidRDefault="00F36020" w:rsidP="00F36020">
      <w:pPr>
        <w:pStyle w:val="Titre5"/>
        <w:keepNext w:val="0"/>
        <w:widowControl w:val="0"/>
        <w:suppressAutoHyphens w:val="0"/>
      </w:pPr>
      <w:bookmarkStart w:id="302" w:name="_Toc444249835"/>
      <w:r w:rsidRPr="00E15F19">
        <w:t xml:space="preserve">Structure </w:t>
      </w:r>
      <w:proofErr w:type="spellStart"/>
      <w:r w:rsidRPr="00E15F19">
        <w:t>DistributorDepartureCancellation</w:t>
      </w:r>
      <w:bookmarkEnd w:id="302"/>
      <w:proofErr w:type="spellEnd"/>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338"/>
        <w:gridCol w:w="540"/>
        <w:gridCol w:w="1692"/>
        <w:gridCol w:w="5502"/>
      </w:tblGrid>
      <w:tr w:rsidR="00F36020" w:rsidRPr="00E7759A" w14:paraId="4FF1BF92" w14:textId="77777777" w:rsidTr="00F56EA2">
        <w:tc>
          <w:tcPr>
            <w:tcW w:w="3296" w:type="dxa"/>
            <w:gridSpan w:val="3"/>
            <w:vAlign w:val="center"/>
          </w:tcPr>
          <w:p w14:paraId="7A0551B8" w14:textId="77777777" w:rsidR="00F36020" w:rsidRPr="00E7759A" w:rsidRDefault="00F36020" w:rsidP="00F56EA2">
            <w:pPr>
              <w:spacing w:after="0"/>
              <w:rPr>
                <w:rFonts w:cs="Calibri"/>
                <w:b/>
                <w:i/>
                <w:sz w:val="20"/>
                <w:szCs w:val="20"/>
              </w:rPr>
            </w:pPr>
            <w:proofErr w:type="spellStart"/>
            <w:r w:rsidRPr="00E7759A">
              <w:rPr>
                <w:rFonts w:cs="Calibri"/>
                <w:b/>
                <w:i/>
                <w:sz w:val="20"/>
                <w:szCs w:val="20"/>
              </w:rPr>
              <w:t>DistributorDeparture</w:t>
            </w:r>
            <w:r w:rsidRPr="00E7759A">
              <w:rPr>
                <w:rFonts w:cs="Calibri"/>
                <w:b/>
                <w:i/>
                <w:sz w:val="20"/>
                <w:szCs w:val="20"/>
              </w:rPr>
              <w:softHyphen/>
            </w:r>
            <w:r w:rsidRPr="00E7759A">
              <w:rPr>
                <w:rFonts w:cs="Calibri"/>
                <w:b/>
                <w:i/>
                <w:sz w:val="20"/>
                <w:szCs w:val="20"/>
              </w:rPr>
              <w:softHyphen/>
              <w:t>Cancellation</w:t>
            </w:r>
            <w:proofErr w:type="spellEnd"/>
          </w:p>
        </w:tc>
        <w:tc>
          <w:tcPr>
            <w:tcW w:w="1692" w:type="dxa"/>
            <w:vAlign w:val="center"/>
          </w:tcPr>
          <w:p w14:paraId="391CF99A" w14:textId="77777777" w:rsidR="00F36020" w:rsidRPr="00E7759A" w:rsidRDefault="00F36020" w:rsidP="00F56EA2">
            <w:pPr>
              <w:spacing w:after="0"/>
              <w:rPr>
                <w:rFonts w:cs="Calibri"/>
                <w:i/>
                <w:sz w:val="20"/>
                <w:szCs w:val="20"/>
              </w:rPr>
            </w:pPr>
            <w:r w:rsidRPr="00E7759A">
              <w:rPr>
                <w:rFonts w:cs="Calibri"/>
                <w:i/>
                <w:sz w:val="20"/>
                <w:szCs w:val="20"/>
              </w:rPr>
              <w:t>+Structure</w:t>
            </w:r>
          </w:p>
        </w:tc>
        <w:tc>
          <w:tcPr>
            <w:tcW w:w="5502" w:type="dxa"/>
            <w:vAlign w:val="center"/>
          </w:tcPr>
          <w:p w14:paraId="27A0693B" w14:textId="77777777" w:rsidR="00F36020" w:rsidRPr="00E7759A" w:rsidRDefault="00F36020" w:rsidP="00F56EA2">
            <w:pPr>
              <w:spacing w:after="0"/>
              <w:rPr>
                <w:rFonts w:cs="Calibri"/>
                <w:sz w:val="20"/>
                <w:szCs w:val="20"/>
              </w:rPr>
            </w:pPr>
            <w:r w:rsidRPr="00E7759A">
              <w:rPr>
                <w:rFonts w:cs="Calibri"/>
                <w:sz w:val="20"/>
                <w:szCs w:val="20"/>
              </w:rPr>
              <w:t xml:space="preserve">Indication </w:t>
            </w:r>
            <w:proofErr w:type="spellStart"/>
            <w:r w:rsidRPr="00E7759A">
              <w:rPr>
                <w:rFonts w:cs="Calibri"/>
                <w:sz w:val="20"/>
                <w:szCs w:val="20"/>
              </w:rPr>
              <w:t>d’annulation</w:t>
            </w:r>
            <w:proofErr w:type="spellEnd"/>
            <w:r w:rsidRPr="00E7759A">
              <w:rPr>
                <w:rFonts w:cs="Calibri"/>
                <w:sz w:val="20"/>
                <w:szCs w:val="20"/>
              </w:rPr>
              <w:t xml:space="preserve"> de </w:t>
            </w:r>
            <w:proofErr w:type="spellStart"/>
            <w:r w:rsidRPr="00E7759A">
              <w:rPr>
                <w:rFonts w:cs="Calibri"/>
                <w:sz w:val="20"/>
                <w:szCs w:val="20"/>
              </w:rPr>
              <w:t>départ</w:t>
            </w:r>
            <w:proofErr w:type="spellEnd"/>
          </w:p>
        </w:tc>
      </w:tr>
      <w:tr w:rsidR="00F36020" w:rsidRPr="00E32CB2" w14:paraId="65586647" w14:textId="77777777" w:rsidTr="00F56EA2">
        <w:tc>
          <w:tcPr>
            <w:tcW w:w="1418" w:type="dxa"/>
            <w:vAlign w:val="center"/>
          </w:tcPr>
          <w:p w14:paraId="084F144A" w14:textId="77777777" w:rsidR="00F36020" w:rsidRPr="00E7759A" w:rsidRDefault="00F36020" w:rsidP="00F56EA2">
            <w:pPr>
              <w:spacing w:after="0"/>
              <w:rPr>
                <w:rFonts w:cs="Calibri"/>
                <w:i/>
                <w:sz w:val="20"/>
                <w:szCs w:val="20"/>
                <w:lang w:val="en-GB"/>
              </w:rPr>
            </w:pPr>
            <w:r w:rsidRPr="00E7759A">
              <w:rPr>
                <w:rFonts w:cs="Calibri"/>
                <w:i/>
                <w:sz w:val="20"/>
                <w:szCs w:val="20"/>
                <w:lang w:val="en-GB"/>
              </w:rPr>
              <w:t>Log</w:t>
            </w:r>
          </w:p>
        </w:tc>
        <w:tc>
          <w:tcPr>
            <w:tcW w:w="1338" w:type="dxa"/>
            <w:vAlign w:val="center"/>
          </w:tcPr>
          <w:p w14:paraId="5CCA22F6" w14:textId="77777777" w:rsidR="00F36020" w:rsidRPr="00E7759A" w:rsidRDefault="00F36020" w:rsidP="00F56EA2">
            <w:pPr>
              <w:spacing w:after="0"/>
              <w:rPr>
                <w:rFonts w:cs="Calibri"/>
                <w:b/>
                <w:i/>
                <w:sz w:val="20"/>
                <w:szCs w:val="20"/>
                <w:highlight w:val="lightGray"/>
                <w:lang w:val="en-GB"/>
              </w:rPr>
            </w:pPr>
            <w:proofErr w:type="spellStart"/>
            <w:r w:rsidRPr="00E7759A">
              <w:rPr>
                <w:rFonts w:cs="Calibri"/>
                <w:b/>
                <w:i/>
                <w:sz w:val="20"/>
                <w:szCs w:val="20"/>
                <w:highlight w:val="lightGray"/>
                <w:lang w:val="en-GB"/>
              </w:rPr>
              <w:t>Recorded</w:t>
            </w:r>
            <w:r w:rsidRPr="00E7759A">
              <w:rPr>
                <w:rFonts w:cs="Calibri"/>
                <w:b/>
                <w:i/>
                <w:sz w:val="20"/>
                <w:szCs w:val="20"/>
                <w:highlight w:val="lightGray"/>
                <w:lang w:val="en-GB"/>
              </w:rPr>
              <w:softHyphen/>
              <w:t>AtTime</w:t>
            </w:r>
            <w:proofErr w:type="spellEnd"/>
          </w:p>
        </w:tc>
        <w:tc>
          <w:tcPr>
            <w:tcW w:w="540" w:type="dxa"/>
            <w:vAlign w:val="center"/>
          </w:tcPr>
          <w:p w14:paraId="51AC2D87" w14:textId="77777777" w:rsidR="00F36020" w:rsidRPr="00E7759A" w:rsidRDefault="00F36020" w:rsidP="00F56EA2">
            <w:pPr>
              <w:spacing w:after="0"/>
              <w:rPr>
                <w:rFonts w:cs="Calibri"/>
                <w:sz w:val="20"/>
                <w:szCs w:val="20"/>
                <w:lang w:val="en-GB"/>
              </w:rPr>
            </w:pPr>
            <w:r w:rsidRPr="00E7759A">
              <w:rPr>
                <w:rFonts w:cs="Calibri"/>
                <w:sz w:val="20"/>
                <w:szCs w:val="20"/>
                <w:lang w:val="en-GB"/>
              </w:rPr>
              <w:t>1:1</w:t>
            </w:r>
          </w:p>
        </w:tc>
        <w:tc>
          <w:tcPr>
            <w:tcW w:w="1692" w:type="dxa"/>
            <w:vAlign w:val="center"/>
          </w:tcPr>
          <w:p w14:paraId="555B7F0A" w14:textId="77777777" w:rsidR="00F36020" w:rsidRPr="00E7759A" w:rsidRDefault="00F36020" w:rsidP="00F56EA2">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502" w:type="dxa"/>
            <w:vAlign w:val="center"/>
          </w:tcPr>
          <w:p w14:paraId="32258B29" w14:textId="77777777" w:rsidR="00F36020" w:rsidRPr="00E7759A" w:rsidRDefault="00F36020" w:rsidP="00F56EA2">
            <w:pPr>
              <w:spacing w:after="0"/>
              <w:rPr>
                <w:rFonts w:cs="Calibri"/>
                <w:sz w:val="20"/>
                <w:szCs w:val="20"/>
                <w:lang w:val="fr-FR"/>
              </w:rPr>
            </w:pPr>
            <w:r w:rsidRPr="00E7759A">
              <w:rPr>
                <w:rFonts w:cs="Calibri"/>
                <w:sz w:val="20"/>
                <w:szCs w:val="20"/>
                <w:lang w:val="fr-FR"/>
              </w:rPr>
              <w:t>Date et heure auxquelles ces données ont été produites.</w:t>
            </w:r>
          </w:p>
        </w:tc>
      </w:tr>
      <w:tr w:rsidR="00F36020" w:rsidRPr="00E7759A" w14:paraId="1DED1F43" w14:textId="77777777" w:rsidTr="00F56EA2">
        <w:tc>
          <w:tcPr>
            <w:tcW w:w="1418" w:type="dxa"/>
            <w:vAlign w:val="center"/>
          </w:tcPr>
          <w:p w14:paraId="0B58AF74" w14:textId="40F9B90B" w:rsidR="00F36020" w:rsidRPr="00E7759A" w:rsidRDefault="00F36020" w:rsidP="00F56EA2">
            <w:pPr>
              <w:spacing w:after="0"/>
              <w:rPr>
                <w:rFonts w:cs="Calibri"/>
                <w:i/>
                <w:sz w:val="20"/>
                <w:szCs w:val="20"/>
                <w:lang w:val="en-GB"/>
              </w:rPr>
            </w:pPr>
            <w:proofErr w:type="spellStart"/>
            <w:r w:rsidRPr="00E7759A">
              <w:rPr>
                <w:rFonts w:cs="Calibri"/>
                <w:i/>
                <w:sz w:val="20"/>
                <w:szCs w:val="20"/>
                <w:lang w:val="en-GB"/>
              </w:rPr>
              <w:t>DistributorInfo</w:t>
            </w:r>
            <w:proofErr w:type="spellEnd"/>
          </w:p>
        </w:tc>
        <w:tc>
          <w:tcPr>
            <w:tcW w:w="1338" w:type="dxa"/>
            <w:vAlign w:val="center"/>
          </w:tcPr>
          <w:p w14:paraId="644F99B4" w14:textId="77777777" w:rsidR="00F36020" w:rsidRPr="00E7759A" w:rsidRDefault="00F36020" w:rsidP="00F56EA2">
            <w:pPr>
              <w:spacing w:after="0"/>
              <w:rPr>
                <w:rFonts w:cs="Calibri"/>
                <w:b/>
                <w:i/>
                <w:sz w:val="20"/>
                <w:szCs w:val="20"/>
                <w:lang w:val="en-GB"/>
              </w:rPr>
            </w:pPr>
            <w:r w:rsidRPr="00E7759A">
              <w:rPr>
                <w:rFonts w:cs="Calibri"/>
                <w:b/>
                <w:i/>
                <w:sz w:val="20"/>
                <w:szCs w:val="20"/>
                <w:lang w:val="en-GB"/>
              </w:rPr>
              <w:t>:::</w:t>
            </w:r>
          </w:p>
        </w:tc>
        <w:tc>
          <w:tcPr>
            <w:tcW w:w="540" w:type="dxa"/>
            <w:vAlign w:val="center"/>
          </w:tcPr>
          <w:p w14:paraId="5CC880CE" w14:textId="77777777" w:rsidR="00F36020" w:rsidRPr="00E7759A" w:rsidRDefault="00F36020" w:rsidP="00F56EA2">
            <w:pPr>
              <w:spacing w:after="0"/>
              <w:rPr>
                <w:rFonts w:cs="Calibri"/>
                <w:sz w:val="20"/>
                <w:szCs w:val="20"/>
                <w:lang w:val="en-GB"/>
              </w:rPr>
            </w:pPr>
            <w:r w:rsidRPr="00E7759A">
              <w:rPr>
                <w:rFonts w:cs="Calibri"/>
                <w:sz w:val="20"/>
                <w:szCs w:val="20"/>
                <w:lang w:val="en-GB"/>
              </w:rPr>
              <w:t>1:1</w:t>
            </w:r>
          </w:p>
        </w:tc>
        <w:tc>
          <w:tcPr>
            <w:tcW w:w="1692" w:type="dxa"/>
            <w:vAlign w:val="center"/>
          </w:tcPr>
          <w:p w14:paraId="130246B1" w14:textId="77777777" w:rsidR="00F36020" w:rsidRPr="00E7759A" w:rsidRDefault="00F36020" w:rsidP="00F56EA2">
            <w:pPr>
              <w:spacing w:after="0"/>
              <w:rPr>
                <w:rFonts w:cs="Calibri"/>
                <w:i/>
                <w:sz w:val="20"/>
                <w:szCs w:val="20"/>
                <w:lang w:val="en-GB"/>
              </w:rPr>
            </w:pPr>
            <w:proofErr w:type="spellStart"/>
            <w:r w:rsidRPr="00E7759A">
              <w:rPr>
                <w:rFonts w:cs="Calibri"/>
                <w:i/>
                <w:sz w:val="20"/>
                <w:szCs w:val="20"/>
                <w:lang w:val="en-GB"/>
              </w:rPr>
              <w:t>Distributor</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5502" w:type="dxa"/>
            <w:vAlign w:val="center"/>
          </w:tcPr>
          <w:p w14:paraId="595E9E56" w14:textId="4A59264F" w:rsidR="00F36020" w:rsidRPr="00E7759A" w:rsidRDefault="00F36020" w:rsidP="00F56EA2">
            <w:pPr>
              <w:spacing w:after="0"/>
              <w:rPr>
                <w:rFonts w:cs="Calibri"/>
                <w:sz w:val="20"/>
                <w:szCs w:val="20"/>
                <w:lang w:val="en-GB"/>
              </w:rPr>
            </w:pPr>
            <w:proofErr w:type="spellStart"/>
            <w:proofErr w:type="gram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Distributor</w:t>
            </w:r>
            <w:r w:rsidR="00E32CB2">
              <w:rPr>
                <w:rFonts w:cs="Calibri"/>
                <w:sz w:val="20"/>
                <w:szCs w:val="20"/>
                <w:lang w:val="en-GB"/>
              </w:rPr>
              <w:t>I</w:t>
            </w:r>
            <w:r w:rsidRPr="00E7759A">
              <w:rPr>
                <w:rFonts w:cs="Calibri"/>
                <w:sz w:val="20"/>
                <w:szCs w:val="20"/>
                <w:lang w:val="en-GB"/>
              </w:rPr>
              <w:t>nfoGroup</w:t>
            </w:r>
            <w:proofErr w:type="spellEnd"/>
            <w:proofErr w:type="gramEnd"/>
            <w:r w:rsidRPr="00E7759A">
              <w:rPr>
                <w:rFonts w:cs="Calibri"/>
                <w:sz w:val="20"/>
                <w:szCs w:val="20"/>
                <w:lang w:val="en-GB"/>
              </w:rPr>
              <w:t>.</w:t>
            </w:r>
            <w:r w:rsidR="00E32CB2">
              <w:rPr>
                <w:rFonts w:cs="Calibri"/>
                <w:sz w:val="20"/>
                <w:szCs w:val="20"/>
                <w:lang w:val="en-GB"/>
              </w:rPr>
              <w:t xml:space="preserve"> </w:t>
            </w:r>
            <w:proofErr w:type="spellStart"/>
            <w:r w:rsidR="00E32CB2">
              <w:rPr>
                <w:rFonts w:cs="Calibri"/>
                <w:sz w:val="20"/>
                <w:szCs w:val="20"/>
                <w:lang w:val="en-GB"/>
              </w:rPr>
              <w:t>Voir</w:t>
            </w:r>
            <w:proofErr w:type="spellEnd"/>
            <w:r w:rsidR="00E32CB2">
              <w:rPr>
                <w:rFonts w:cs="Calibri"/>
                <w:sz w:val="20"/>
                <w:szCs w:val="20"/>
                <w:lang w:val="en-GB"/>
              </w:rPr>
              <w:t xml:space="preserve"> </w:t>
            </w:r>
            <w:r w:rsidR="00E32CB2">
              <w:rPr>
                <w:rFonts w:cs="Calibri"/>
                <w:sz w:val="20"/>
                <w:szCs w:val="20"/>
                <w:lang w:val="en-GB"/>
              </w:rPr>
              <w:fldChar w:fldCharType="begin"/>
            </w:r>
            <w:r w:rsidR="00E32CB2">
              <w:rPr>
                <w:rFonts w:cs="Calibri"/>
                <w:sz w:val="20"/>
                <w:szCs w:val="20"/>
                <w:lang w:val="en-GB"/>
              </w:rPr>
              <w:instrText xml:space="preserve"> REF _Ref111128811 \r \h </w:instrText>
            </w:r>
            <w:r w:rsidR="00E32CB2">
              <w:rPr>
                <w:rFonts w:cs="Calibri"/>
                <w:sz w:val="20"/>
                <w:szCs w:val="20"/>
                <w:lang w:val="en-GB"/>
              </w:rPr>
            </w:r>
            <w:r w:rsidR="00E32CB2">
              <w:rPr>
                <w:rFonts w:cs="Calibri"/>
                <w:sz w:val="20"/>
                <w:szCs w:val="20"/>
                <w:lang w:val="en-GB"/>
              </w:rPr>
              <w:fldChar w:fldCharType="separate"/>
            </w:r>
            <w:r w:rsidR="00E32CB2">
              <w:rPr>
                <w:rFonts w:cs="Calibri"/>
                <w:sz w:val="20"/>
                <w:szCs w:val="20"/>
                <w:lang w:val="en-GB"/>
              </w:rPr>
              <w:t>6.3.3.2.4</w:t>
            </w:r>
            <w:r w:rsidR="00E32CB2">
              <w:rPr>
                <w:rFonts w:cs="Calibri"/>
                <w:sz w:val="20"/>
                <w:szCs w:val="20"/>
                <w:lang w:val="en-GB"/>
              </w:rPr>
              <w:fldChar w:fldCharType="end"/>
            </w:r>
          </w:p>
        </w:tc>
      </w:tr>
      <w:tr w:rsidR="00F36020" w:rsidRPr="00E7759A" w14:paraId="35433D6C" w14:textId="77777777" w:rsidTr="00F56EA2">
        <w:tc>
          <w:tcPr>
            <w:tcW w:w="1418" w:type="dxa"/>
            <w:vAlign w:val="center"/>
          </w:tcPr>
          <w:p w14:paraId="2CD514E6" w14:textId="77777777" w:rsidR="00F36020" w:rsidRPr="00E7759A" w:rsidRDefault="00F36020" w:rsidP="00F56EA2">
            <w:pPr>
              <w:spacing w:after="0"/>
              <w:rPr>
                <w:rFonts w:cs="Calibri"/>
                <w:i/>
                <w:sz w:val="20"/>
                <w:szCs w:val="20"/>
                <w:lang w:val="en-GB"/>
              </w:rPr>
            </w:pPr>
            <w:r w:rsidRPr="00E7759A">
              <w:rPr>
                <w:rFonts w:cs="Calibri"/>
                <w:i/>
                <w:sz w:val="20"/>
                <w:szCs w:val="20"/>
                <w:lang w:val="en-GB"/>
              </w:rPr>
              <w:t>Call time</w:t>
            </w:r>
          </w:p>
        </w:tc>
        <w:tc>
          <w:tcPr>
            <w:tcW w:w="1338" w:type="dxa"/>
            <w:vAlign w:val="center"/>
          </w:tcPr>
          <w:p w14:paraId="058F80F1" w14:textId="77777777" w:rsidR="00F36020" w:rsidRPr="00E7759A" w:rsidRDefault="00F36020" w:rsidP="00F56EA2">
            <w:pPr>
              <w:spacing w:after="0"/>
              <w:rPr>
                <w:rFonts w:cs="Calibri"/>
                <w:b/>
                <w:i/>
                <w:sz w:val="20"/>
                <w:szCs w:val="20"/>
                <w:highlight w:val="lightGray"/>
                <w:lang w:val="en-GB"/>
              </w:rPr>
            </w:pPr>
            <w:r w:rsidRPr="00E7759A">
              <w:rPr>
                <w:rFonts w:cs="Calibri"/>
                <w:b/>
                <w:i/>
                <w:sz w:val="20"/>
                <w:szCs w:val="20"/>
                <w:highlight w:val="lightGray"/>
                <w:lang w:val="en-GB"/>
              </w:rPr>
              <w:t>Reason</w:t>
            </w:r>
          </w:p>
        </w:tc>
        <w:tc>
          <w:tcPr>
            <w:tcW w:w="540" w:type="dxa"/>
            <w:vAlign w:val="center"/>
          </w:tcPr>
          <w:p w14:paraId="6D5258AB" w14:textId="77777777" w:rsidR="00F36020" w:rsidRPr="00E7759A" w:rsidRDefault="00F36020" w:rsidP="00F56EA2">
            <w:pPr>
              <w:spacing w:after="0"/>
              <w:rPr>
                <w:rFonts w:cs="Calibri"/>
                <w:sz w:val="20"/>
                <w:szCs w:val="20"/>
              </w:rPr>
            </w:pPr>
            <w:r w:rsidRPr="00E7759A">
              <w:rPr>
                <w:rFonts w:cs="Calibri"/>
                <w:sz w:val="20"/>
                <w:szCs w:val="20"/>
              </w:rPr>
              <w:t>1:1</w:t>
            </w:r>
          </w:p>
        </w:tc>
        <w:tc>
          <w:tcPr>
            <w:tcW w:w="1692" w:type="dxa"/>
            <w:vAlign w:val="center"/>
          </w:tcPr>
          <w:p w14:paraId="0B207E07" w14:textId="77777777" w:rsidR="00F36020" w:rsidRPr="00E7759A" w:rsidRDefault="00F36020" w:rsidP="00F56EA2">
            <w:pPr>
              <w:spacing w:after="0"/>
              <w:rPr>
                <w:rFonts w:cs="Calibri"/>
                <w:i/>
                <w:sz w:val="20"/>
                <w:szCs w:val="20"/>
              </w:rPr>
            </w:pPr>
            <w:proofErr w:type="spellStart"/>
            <w:r w:rsidRPr="00E7759A">
              <w:rPr>
                <w:rFonts w:cs="Calibri"/>
                <w:i/>
                <w:sz w:val="20"/>
                <w:szCs w:val="20"/>
              </w:rPr>
              <w:t>NLString</w:t>
            </w:r>
            <w:proofErr w:type="spellEnd"/>
          </w:p>
        </w:tc>
        <w:tc>
          <w:tcPr>
            <w:tcW w:w="5502" w:type="dxa"/>
            <w:vAlign w:val="center"/>
          </w:tcPr>
          <w:p w14:paraId="788F8737" w14:textId="77777777" w:rsidR="00F36020" w:rsidRPr="00E7759A" w:rsidRDefault="00F36020" w:rsidP="00F56EA2">
            <w:pPr>
              <w:spacing w:after="0"/>
              <w:rPr>
                <w:rFonts w:cs="Calibri"/>
                <w:sz w:val="20"/>
                <w:szCs w:val="20"/>
                <w:lang w:val="fr-LU"/>
              </w:rPr>
            </w:pPr>
            <w:r w:rsidRPr="00E7759A">
              <w:rPr>
                <w:rFonts w:cs="Calibri"/>
                <w:sz w:val="20"/>
                <w:szCs w:val="20"/>
                <w:lang w:val="fr-LU"/>
              </w:rPr>
              <w:t>Raison de l’annulation.</w:t>
            </w:r>
          </w:p>
        </w:tc>
      </w:tr>
      <w:tr w:rsidR="00F36020" w:rsidRPr="00E32CB2" w14:paraId="1FF1ABCE" w14:textId="77777777" w:rsidTr="00F56EA2">
        <w:tc>
          <w:tcPr>
            <w:tcW w:w="1418" w:type="dxa"/>
            <w:vAlign w:val="center"/>
          </w:tcPr>
          <w:p w14:paraId="6F981633" w14:textId="77777777" w:rsidR="00F36020" w:rsidRPr="00E7759A" w:rsidRDefault="00F36020" w:rsidP="00F56EA2">
            <w:pPr>
              <w:spacing w:after="0"/>
              <w:rPr>
                <w:rFonts w:cs="Calibri"/>
                <w:i/>
                <w:sz w:val="20"/>
                <w:szCs w:val="20"/>
                <w:lang w:val="en-GB"/>
              </w:rPr>
            </w:pPr>
            <w:r w:rsidRPr="00E7759A">
              <w:rPr>
                <w:rFonts w:cs="Calibri"/>
                <w:i/>
                <w:sz w:val="20"/>
                <w:szCs w:val="20"/>
                <w:lang w:val="en-GB"/>
              </w:rPr>
              <w:t>any</w:t>
            </w:r>
          </w:p>
        </w:tc>
        <w:tc>
          <w:tcPr>
            <w:tcW w:w="1338" w:type="dxa"/>
            <w:vAlign w:val="center"/>
          </w:tcPr>
          <w:p w14:paraId="389884AF" w14:textId="77777777" w:rsidR="00F36020" w:rsidRPr="00E7759A" w:rsidRDefault="00F36020" w:rsidP="00F56EA2">
            <w:pPr>
              <w:spacing w:after="0"/>
              <w:rPr>
                <w:rFonts w:cs="Calibri"/>
                <w:b/>
                <w:i/>
                <w:sz w:val="20"/>
                <w:szCs w:val="20"/>
                <w:lang w:val="en-GB"/>
              </w:rPr>
            </w:pPr>
            <w:r w:rsidRPr="00721961">
              <w:rPr>
                <w:rFonts w:cs="Calibri"/>
                <w:b/>
                <w:i/>
                <w:sz w:val="20"/>
                <w:szCs w:val="20"/>
                <w:highlight w:val="lightGray"/>
                <w:lang w:val="en-GB"/>
              </w:rPr>
              <w:t>Extension</w:t>
            </w:r>
          </w:p>
        </w:tc>
        <w:tc>
          <w:tcPr>
            <w:tcW w:w="540" w:type="dxa"/>
            <w:vAlign w:val="center"/>
          </w:tcPr>
          <w:p w14:paraId="4E27059D" w14:textId="77777777" w:rsidR="00F36020" w:rsidRPr="00E7759A" w:rsidRDefault="00F36020" w:rsidP="00F56EA2">
            <w:pPr>
              <w:spacing w:after="0"/>
              <w:rPr>
                <w:rFonts w:cs="Calibri"/>
                <w:i/>
                <w:sz w:val="20"/>
                <w:szCs w:val="20"/>
                <w:lang w:val="en-GB"/>
              </w:rPr>
            </w:pPr>
            <w:r w:rsidRPr="00E7759A">
              <w:rPr>
                <w:rFonts w:cs="Calibri"/>
                <w:i/>
                <w:sz w:val="20"/>
                <w:szCs w:val="20"/>
                <w:lang w:val="en-GB"/>
              </w:rPr>
              <w:t>0:1</w:t>
            </w:r>
          </w:p>
        </w:tc>
        <w:tc>
          <w:tcPr>
            <w:tcW w:w="1692" w:type="dxa"/>
            <w:vAlign w:val="center"/>
          </w:tcPr>
          <w:p w14:paraId="4A0F4248" w14:textId="77777777" w:rsidR="00F36020" w:rsidRPr="00E7759A" w:rsidRDefault="00F36020" w:rsidP="00F56EA2">
            <w:pPr>
              <w:spacing w:after="0"/>
              <w:rPr>
                <w:rFonts w:cs="Calibri"/>
                <w:i/>
                <w:sz w:val="20"/>
                <w:szCs w:val="20"/>
                <w:lang w:val="en-GB"/>
              </w:rPr>
            </w:pPr>
            <w:r w:rsidRPr="00E7759A">
              <w:rPr>
                <w:rFonts w:cs="Calibri"/>
                <w:i/>
                <w:sz w:val="20"/>
                <w:szCs w:val="20"/>
                <w:lang w:val="en-GB"/>
              </w:rPr>
              <w:t>any</w:t>
            </w:r>
          </w:p>
        </w:tc>
        <w:tc>
          <w:tcPr>
            <w:tcW w:w="5502" w:type="dxa"/>
            <w:vAlign w:val="center"/>
          </w:tcPr>
          <w:p w14:paraId="466EB3B9" w14:textId="77777777" w:rsidR="00F36020" w:rsidRPr="00E7759A" w:rsidRDefault="00F36020" w:rsidP="00F56EA2">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18D03967" w14:textId="77777777" w:rsidR="00115376" w:rsidRPr="00CF4862" w:rsidRDefault="00115376" w:rsidP="006F0C22">
      <w:pPr>
        <w:pStyle w:val="Titre5"/>
        <w:keepNext w:val="0"/>
        <w:widowControl w:val="0"/>
        <w:suppressAutoHyphens w:val="0"/>
      </w:pPr>
      <w:bookmarkStart w:id="303" w:name="_Ref111128811"/>
      <w:r w:rsidRPr="00CF4862">
        <w:t xml:space="preserve">Structure </w:t>
      </w:r>
      <w:proofErr w:type="spellStart"/>
      <w:r w:rsidRPr="00CF4862">
        <w:t>DistributorInfoGroup</w:t>
      </w:r>
      <w:bookmarkEnd w:id="299"/>
      <w:bookmarkEnd w:id="303"/>
      <w:proofErr w:type="spellEnd"/>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1849"/>
        <w:gridCol w:w="540"/>
        <w:gridCol w:w="1722"/>
        <w:gridCol w:w="5244"/>
      </w:tblGrid>
      <w:tr w:rsidR="00115376" w:rsidRPr="00E32CB2" w14:paraId="3D74C074" w14:textId="77777777" w:rsidTr="00647B68">
        <w:tc>
          <w:tcPr>
            <w:tcW w:w="1277" w:type="dxa"/>
            <w:vMerge w:val="restart"/>
            <w:tcBorders>
              <w:top w:val="single" w:sz="4" w:space="0" w:color="auto"/>
              <w:left w:val="single" w:sz="4" w:space="0" w:color="auto"/>
              <w:bottom w:val="single" w:sz="4" w:space="0" w:color="auto"/>
              <w:right w:val="single" w:sz="4" w:space="0" w:color="auto"/>
            </w:tcBorders>
            <w:vAlign w:val="center"/>
          </w:tcPr>
          <w:p w14:paraId="0736E10A" w14:textId="77777777" w:rsidR="00115376" w:rsidRPr="00E7759A" w:rsidRDefault="00115376" w:rsidP="00647B68">
            <w:pPr>
              <w:spacing w:after="0"/>
              <w:rPr>
                <w:rFonts w:cs="Calibri"/>
                <w:i/>
                <w:sz w:val="20"/>
                <w:szCs w:val="20"/>
              </w:rPr>
            </w:pPr>
            <w:r w:rsidRPr="00E7759A">
              <w:rPr>
                <w:rFonts w:cs="Calibri"/>
                <w:i/>
                <w:sz w:val="20"/>
                <w:szCs w:val="20"/>
              </w:rPr>
              <w:t>Distributor Inter</w:t>
            </w:r>
            <w:r w:rsidRPr="00E7759A">
              <w:rPr>
                <w:rFonts w:cs="Calibri"/>
                <w:i/>
                <w:sz w:val="20"/>
                <w:szCs w:val="20"/>
              </w:rPr>
              <w:softHyphen/>
              <w:t>change_ Identity</w:t>
            </w:r>
          </w:p>
        </w:tc>
        <w:tc>
          <w:tcPr>
            <w:tcW w:w="1849" w:type="dxa"/>
            <w:tcBorders>
              <w:top w:val="single" w:sz="4" w:space="0" w:color="auto"/>
              <w:left w:val="single" w:sz="4" w:space="0" w:color="auto"/>
              <w:bottom w:val="single" w:sz="4" w:space="0" w:color="auto"/>
              <w:right w:val="single" w:sz="4" w:space="0" w:color="auto"/>
            </w:tcBorders>
            <w:vAlign w:val="center"/>
          </w:tcPr>
          <w:p w14:paraId="5F63EE15" w14:textId="77777777" w:rsidR="00115376" w:rsidRPr="00E7759A" w:rsidRDefault="00115376" w:rsidP="00647B68">
            <w:pPr>
              <w:spacing w:after="0"/>
              <w:rPr>
                <w:rFonts w:cs="Calibri"/>
                <w:b/>
                <w:i/>
                <w:sz w:val="20"/>
                <w:szCs w:val="20"/>
                <w:highlight w:val="lightGray"/>
              </w:rPr>
            </w:pPr>
            <w:r w:rsidRPr="00E7759A">
              <w:rPr>
                <w:rFonts w:cs="Calibri"/>
                <w:b/>
                <w:i/>
                <w:sz w:val="20"/>
                <w:szCs w:val="20"/>
                <w:highlight w:val="lightGray"/>
              </w:rPr>
              <w:t>Interchange</w:t>
            </w:r>
            <w:r w:rsidRPr="00E7759A">
              <w:rPr>
                <w:rFonts w:cs="Calibri"/>
                <w:b/>
                <w:i/>
                <w:spacing w:val="-6"/>
                <w:sz w:val="20"/>
                <w:szCs w:val="20"/>
                <w:highlight w:val="lightGray"/>
                <w:lang w:val="en-GB"/>
              </w:rPr>
              <w:softHyphen/>
            </w:r>
            <w:r w:rsidRPr="00E7759A">
              <w:rPr>
                <w:rFonts w:cs="Calibri"/>
                <w:b/>
                <w:i/>
                <w:sz w:val="20"/>
                <w:szCs w:val="20"/>
                <w:highlight w:val="lightGray"/>
              </w:rPr>
              <w:t>Ref</w:t>
            </w:r>
          </w:p>
        </w:tc>
        <w:tc>
          <w:tcPr>
            <w:tcW w:w="540" w:type="dxa"/>
            <w:tcBorders>
              <w:top w:val="single" w:sz="4" w:space="0" w:color="auto"/>
              <w:left w:val="single" w:sz="4" w:space="0" w:color="auto"/>
              <w:bottom w:val="single" w:sz="4" w:space="0" w:color="auto"/>
              <w:right w:val="single" w:sz="4" w:space="0" w:color="auto"/>
            </w:tcBorders>
            <w:vAlign w:val="center"/>
          </w:tcPr>
          <w:p w14:paraId="17B19757" w14:textId="77777777" w:rsidR="00115376" w:rsidRPr="00E7759A" w:rsidRDefault="00115376" w:rsidP="00647B68">
            <w:pPr>
              <w:spacing w:after="0"/>
              <w:rPr>
                <w:rFonts w:cs="Calibri"/>
                <w:b/>
                <w:sz w:val="20"/>
                <w:szCs w:val="20"/>
              </w:rPr>
            </w:pPr>
            <w:r w:rsidRPr="00E7759A">
              <w:rPr>
                <w:rFonts w:cs="Calibri"/>
                <w:sz w:val="20"/>
                <w:szCs w:val="20"/>
              </w:rPr>
              <w:t>0:1</w:t>
            </w:r>
          </w:p>
        </w:tc>
        <w:tc>
          <w:tcPr>
            <w:tcW w:w="1722" w:type="dxa"/>
            <w:tcBorders>
              <w:top w:val="single" w:sz="4" w:space="0" w:color="auto"/>
              <w:left w:val="single" w:sz="4" w:space="0" w:color="auto"/>
              <w:bottom w:val="single" w:sz="4" w:space="0" w:color="auto"/>
              <w:right w:val="single" w:sz="4" w:space="0" w:color="auto"/>
            </w:tcBorders>
            <w:vAlign w:val="center"/>
          </w:tcPr>
          <w:p w14:paraId="130793D0" w14:textId="77777777" w:rsidR="00115376" w:rsidRPr="00E7759A" w:rsidRDefault="00115376" w:rsidP="00647B68">
            <w:pPr>
              <w:spacing w:after="0"/>
              <w:rPr>
                <w:rFonts w:cs="Calibri"/>
                <w:i/>
                <w:sz w:val="20"/>
                <w:szCs w:val="20"/>
              </w:rPr>
            </w:pPr>
            <w:r w:rsidRPr="00E7759A">
              <w:rPr>
                <w:rFonts w:cs="Calibri"/>
                <w:i/>
                <w:sz w:val="20"/>
                <w:szCs w:val="20"/>
              </w:rPr>
              <w:sym w:font="Wingdings" w:char="00E0"/>
            </w:r>
            <w:proofErr w:type="spellStart"/>
            <w:r w:rsidRPr="00E7759A">
              <w:rPr>
                <w:rFonts w:cs="Calibri"/>
                <w:i/>
                <w:sz w:val="20"/>
                <w:szCs w:val="20"/>
              </w:rPr>
              <w:t>InterchangeCode</w:t>
            </w:r>
            <w:proofErr w:type="spellEnd"/>
          </w:p>
        </w:tc>
        <w:tc>
          <w:tcPr>
            <w:tcW w:w="5244" w:type="dxa"/>
            <w:tcBorders>
              <w:top w:val="single" w:sz="4" w:space="0" w:color="auto"/>
              <w:left w:val="single" w:sz="4" w:space="0" w:color="auto"/>
              <w:bottom w:val="single" w:sz="4" w:space="0" w:color="auto"/>
              <w:right w:val="single" w:sz="4" w:space="0" w:color="auto"/>
            </w:tcBorders>
            <w:vAlign w:val="center"/>
          </w:tcPr>
          <w:p w14:paraId="24BE56AD"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Identifiant de la correspondance entre courses</w:t>
            </w:r>
          </w:p>
          <w:p w14:paraId="350FE298" w14:textId="77777777" w:rsidR="00115376" w:rsidRPr="00E7759A" w:rsidRDefault="00115376" w:rsidP="00647B68">
            <w:pPr>
              <w:spacing w:after="0"/>
              <w:jc w:val="both"/>
              <w:rPr>
                <w:rFonts w:cs="Calibri"/>
                <w:sz w:val="20"/>
                <w:szCs w:val="20"/>
                <w:lang w:val="fr-FR"/>
              </w:rPr>
            </w:pPr>
            <w:r w:rsidRPr="00E7759A">
              <w:rPr>
                <w:rFonts w:cs="Calibri"/>
                <w:sz w:val="20"/>
                <w:szCs w:val="20"/>
                <w:highlight w:val="lightGray"/>
                <w:lang w:val="fr-FR"/>
              </w:rPr>
              <w:t xml:space="preserve">Dans le cadre du profil France, si ce paramètre est présent, il sera constitué de la concaténation de l’identifiant de la course arrivant et de celui de la course au départ (séparés par le caractère </w:t>
            </w:r>
            <w:proofErr w:type="gramStart"/>
            <w:r w:rsidRPr="00E7759A">
              <w:rPr>
                <w:rFonts w:cs="Calibri"/>
                <w:sz w:val="20"/>
                <w:szCs w:val="20"/>
                <w:highlight w:val="lightGray"/>
                <w:lang w:val="fr-FR"/>
              </w:rPr>
              <w:t>‘</w:t>
            </w:r>
            <w:r w:rsidRPr="00E7759A">
              <w:rPr>
                <w:rFonts w:cs="Calibri"/>
                <w:b/>
                <w:sz w:val="20"/>
                <w:szCs w:val="20"/>
                <w:highlight w:val="lightGray"/>
                <w:lang w:val="fr-FR"/>
              </w:rPr>
              <w:t>:</w:t>
            </w:r>
            <w:proofErr w:type="gramEnd"/>
            <w:r w:rsidRPr="00E7759A">
              <w:rPr>
                <w:rFonts w:cs="Calibri"/>
                <w:sz w:val="20"/>
                <w:szCs w:val="20"/>
                <w:highlight w:val="lightGray"/>
                <w:lang w:val="fr-FR"/>
              </w:rPr>
              <w:t>’).</w:t>
            </w:r>
          </w:p>
        </w:tc>
      </w:tr>
      <w:tr w:rsidR="00115376" w:rsidRPr="00E32CB2" w14:paraId="44D687FB" w14:textId="77777777" w:rsidTr="00647B68">
        <w:tc>
          <w:tcPr>
            <w:tcW w:w="1277" w:type="dxa"/>
            <w:vMerge/>
            <w:tcBorders>
              <w:top w:val="single" w:sz="4" w:space="0" w:color="auto"/>
              <w:left w:val="single" w:sz="4" w:space="0" w:color="auto"/>
              <w:bottom w:val="single" w:sz="4" w:space="0" w:color="auto"/>
              <w:right w:val="single" w:sz="4" w:space="0" w:color="auto"/>
            </w:tcBorders>
            <w:vAlign w:val="center"/>
          </w:tcPr>
          <w:p w14:paraId="4307F6CF" w14:textId="77777777" w:rsidR="00115376" w:rsidRPr="00E7759A" w:rsidRDefault="00115376" w:rsidP="00647B68">
            <w:pPr>
              <w:spacing w:after="0"/>
              <w:rPr>
                <w:rFonts w:cs="Calibri"/>
                <w:i/>
                <w:sz w:val="20"/>
                <w:szCs w:val="20"/>
                <w:lang w:val="fr-FR"/>
              </w:rPr>
            </w:pPr>
          </w:p>
        </w:tc>
        <w:tc>
          <w:tcPr>
            <w:tcW w:w="1849" w:type="dxa"/>
            <w:tcBorders>
              <w:top w:val="single" w:sz="4" w:space="0" w:color="auto"/>
              <w:left w:val="single" w:sz="4" w:space="0" w:color="auto"/>
              <w:bottom w:val="single" w:sz="4" w:space="0" w:color="auto"/>
              <w:right w:val="single" w:sz="4" w:space="0" w:color="auto"/>
            </w:tcBorders>
            <w:vAlign w:val="center"/>
          </w:tcPr>
          <w:p w14:paraId="239446C8" w14:textId="77777777" w:rsidR="00115376" w:rsidRPr="00E7759A" w:rsidRDefault="00115376" w:rsidP="00647B68">
            <w:pPr>
              <w:spacing w:after="0"/>
              <w:rPr>
                <w:rFonts w:cs="Calibri"/>
                <w:b/>
                <w:i/>
                <w:sz w:val="20"/>
                <w:szCs w:val="20"/>
                <w:highlight w:val="lightGray"/>
              </w:rPr>
            </w:pPr>
            <w:r w:rsidRPr="00E7759A">
              <w:rPr>
                <w:rFonts w:cs="Calibri"/>
                <w:b/>
                <w:i/>
                <w:sz w:val="20"/>
                <w:szCs w:val="20"/>
                <w:highlight w:val="lightGray"/>
              </w:rPr>
              <w:t>Connection</w:t>
            </w:r>
            <w:r w:rsidRPr="00E7759A">
              <w:rPr>
                <w:rFonts w:cs="Calibri"/>
                <w:b/>
                <w:i/>
                <w:spacing w:val="-6"/>
                <w:sz w:val="20"/>
                <w:szCs w:val="20"/>
                <w:highlight w:val="lightGray"/>
                <w:lang w:val="en-GB"/>
              </w:rPr>
              <w:softHyphen/>
            </w:r>
            <w:proofErr w:type="spellStart"/>
            <w:r w:rsidRPr="00E7759A">
              <w:rPr>
                <w:rFonts w:cs="Calibri"/>
                <w:b/>
                <w:i/>
                <w:sz w:val="20"/>
                <w:szCs w:val="20"/>
                <w:highlight w:val="lightGray"/>
              </w:rPr>
              <w:t>Link</w:t>
            </w:r>
            <w:r w:rsidRPr="00E7759A">
              <w:rPr>
                <w:rFonts w:cs="Calibri"/>
                <w:b/>
                <w:i/>
                <w:sz w:val="20"/>
                <w:szCs w:val="20"/>
                <w:highlight w:val="lightGray"/>
              </w:rPr>
              <w:softHyphen/>
              <w:t>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A6C297F" w14:textId="77777777" w:rsidR="00115376" w:rsidRPr="00E7759A" w:rsidRDefault="00115376" w:rsidP="00647B68">
            <w:pPr>
              <w:spacing w:after="0"/>
              <w:rPr>
                <w:rFonts w:cs="Calibri"/>
                <w:b/>
                <w:sz w:val="20"/>
                <w:szCs w:val="20"/>
              </w:rPr>
            </w:pPr>
            <w:r w:rsidRPr="00E7759A">
              <w:rPr>
                <w:rFonts w:cs="Calibri"/>
                <w:b/>
                <w:sz w:val="20"/>
                <w:szCs w:val="20"/>
              </w:rPr>
              <w:t>1:1</w:t>
            </w:r>
          </w:p>
        </w:tc>
        <w:tc>
          <w:tcPr>
            <w:tcW w:w="1722" w:type="dxa"/>
            <w:tcBorders>
              <w:top w:val="single" w:sz="4" w:space="0" w:color="auto"/>
              <w:left w:val="single" w:sz="4" w:space="0" w:color="auto"/>
              <w:bottom w:val="single" w:sz="4" w:space="0" w:color="auto"/>
              <w:right w:val="single" w:sz="4" w:space="0" w:color="auto"/>
            </w:tcBorders>
            <w:vAlign w:val="center"/>
          </w:tcPr>
          <w:p w14:paraId="7280A182" w14:textId="77777777" w:rsidR="00115376" w:rsidRPr="00E7759A" w:rsidRDefault="00115376" w:rsidP="00647B68">
            <w:pPr>
              <w:spacing w:after="0"/>
              <w:rPr>
                <w:rFonts w:cs="Calibri"/>
                <w:i/>
                <w:sz w:val="20"/>
                <w:szCs w:val="20"/>
              </w:rPr>
            </w:pPr>
            <w:r w:rsidRPr="00E7759A">
              <w:rPr>
                <w:rFonts w:cs="Calibri"/>
                <w:i/>
                <w:sz w:val="20"/>
                <w:szCs w:val="20"/>
              </w:rPr>
              <w:sym w:font="Wingdings" w:char="00E0"/>
            </w:r>
            <w:proofErr w:type="spellStart"/>
            <w:r w:rsidRPr="00E7759A">
              <w:rPr>
                <w:rFonts w:cs="Calibri"/>
                <w:i/>
                <w:sz w:val="20"/>
                <w:szCs w:val="20"/>
              </w:rPr>
              <w:t>Connection</w:t>
            </w:r>
            <w:r w:rsidRPr="00E7759A">
              <w:rPr>
                <w:rFonts w:cs="Calibri"/>
                <w:i/>
                <w:sz w:val="20"/>
                <w:szCs w:val="20"/>
              </w:rPr>
              <w:softHyphen/>
              <w:t>Link</w:t>
            </w:r>
            <w:r w:rsidRPr="00E7759A">
              <w:rPr>
                <w:rFonts w:cs="Calibri"/>
                <w:i/>
                <w:sz w:val="20"/>
                <w:szCs w:val="20"/>
              </w:rPr>
              <w:softHyphen/>
              <w:t>Code</w:t>
            </w:r>
            <w:proofErr w:type="spellEnd"/>
          </w:p>
        </w:tc>
        <w:tc>
          <w:tcPr>
            <w:tcW w:w="5244" w:type="dxa"/>
            <w:tcBorders>
              <w:top w:val="single" w:sz="4" w:space="0" w:color="auto"/>
              <w:left w:val="single" w:sz="4" w:space="0" w:color="auto"/>
              <w:bottom w:val="single" w:sz="4" w:space="0" w:color="auto"/>
              <w:right w:val="single" w:sz="4" w:space="0" w:color="auto"/>
            </w:tcBorders>
            <w:vAlign w:val="center"/>
          </w:tcPr>
          <w:p w14:paraId="4BC0F728" w14:textId="77777777" w:rsidR="00115376" w:rsidRPr="00E7759A" w:rsidRDefault="00115376" w:rsidP="00647B68">
            <w:pPr>
              <w:spacing w:after="0"/>
              <w:jc w:val="both"/>
              <w:rPr>
                <w:rFonts w:cs="Calibri"/>
                <w:sz w:val="20"/>
                <w:szCs w:val="20"/>
                <w:highlight w:val="yellow"/>
                <w:lang w:val="fr-FR"/>
              </w:rPr>
            </w:pPr>
            <w:r w:rsidRPr="00E7759A">
              <w:rPr>
                <w:rFonts w:cs="Calibri"/>
                <w:sz w:val="20"/>
                <w:szCs w:val="20"/>
                <w:lang w:val="fr-FR"/>
              </w:rPr>
              <w:t>Identifiant de la correspondance physique.</w:t>
            </w:r>
          </w:p>
        </w:tc>
      </w:tr>
      <w:tr w:rsidR="00115376" w:rsidRPr="00E32CB2" w14:paraId="12D6C042" w14:textId="77777777" w:rsidTr="00647B68">
        <w:tc>
          <w:tcPr>
            <w:tcW w:w="1277" w:type="dxa"/>
            <w:vMerge/>
            <w:tcBorders>
              <w:top w:val="single" w:sz="4" w:space="0" w:color="auto"/>
              <w:left w:val="single" w:sz="4" w:space="0" w:color="auto"/>
              <w:bottom w:val="single" w:sz="4" w:space="0" w:color="auto"/>
              <w:right w:val="single" w:sz="4" w:space="0" w:color="auto"/>
            </w:tcBorders>
            <w:vAlign w:val="center"/>
          </w:tcPr>
          <w:p w14:paraId="752B88D7" w14:textId="77777777" w:rsidR="00115376" w:rsidRPr="00E7759A" w:rsidRDefault="00115376" w:rsidP="00647B68">
            <w:pPr>
              <w:spacing w:after="0"/>
              <w:rPr>
                <w:rFonts w:cs="Calibri"/>
                <w:i/>
                <w:sz w:val="20"/>
                <w:szCs w:val="20"/>
                <w:lang w:val="fr-FR"/>
              </w:rPr>
            </w:pPr>
          </w:p>
        </w:tc>
        <w:tc>
          <w:tcPr>
            <w:tcW w:w="1849" w:type="dxa"/>
            <w:tcBorders>
              <w:top w:val="single" w:sz="4" w:space="0" w:color="auto"/>
              <w:left w:val="single" w:sz="4" w:space="0" w:color="auto"/>
              <w:bottom w:val="single" w:sz="4" w:space="0" w:color="auto"/>
              <w:right w:val="single" w:sz="4" w:space="0" w:color="auto"/>
            </w:tcBorders>
            <w:vAlign w:val="center"/>
          </w:tcPr>
          <w:p w14:paraId="222D8616" w14:textId="77777777" w:rsidR="00115376" w:rsidRPr="00E7759A" w:rsidRDefault="00115376" w:rsidP="00647B68">
            <w:pPr>
              <w:spacing w:after="0"/>
              <w:rPr>
                <w:rFonts w:cs="Calibri"/>
                <w:b/>
                <w:i/>
                <w:sz w:val="20"/>
                <w:szCs w:val="20"/>
                <w:highlight w:val="lightGray"/>
              </w:rPr>
            </w:pPr>
            <w:proofErr w:type="spellStart"/>
            <w:r w:rsidRPr="00E7759A">
              <w:rPr>
                <w:rFonts w:cs="Calibri"/>
                <w:b/>
                <w:i/>
                <w:sz w:val="20"/>
                <w:szCs w:val="20"/>
                <w:highlight w:val="lightGray"/>
              </w:rPr>
              <w:t>StopPoint</w:t>
            </w:r>
            <w:r w:rsidRPr="00E7759A">
              <w:rPr>
                <w:rFonts w:cs="Calibri"/>
                <w:b/>
                <w:i/>
                <w:sz w:val="20"/>
                <w:szCs w:val="20"/>
                <w:highlight w:val="lightGray"/>
              </w:rPr>
              <w:softHyphen/>
              <w:t>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477DB5B6" w14:textId="77777777" w:rsidR="00115376" w:rsidRPr="00E7759A" w:rsidRDefault="00115376" w:rsidP="00647B68">
            <w:pPr>
              <w:spacing w:after="0"/>
              <w:rPr>
                <w:rFonts w:cs="Calibri"/>
                <w:sz w:val="20"/>
                <w:szCs w:val="20"/>
              </w:rPr>
            </w:pPr>
            <w:r w:rsidRPr="00E7759A">
              <w:rPr>
                <w:rFonts w:cs="Calibri"/>
                <w:sz w:val="20"/>
                <w:szCs w:val="20"/>
              </w:rPr>
              <w:t>0:1</w:t>
            </w:r>
          </w:p>
        </w:tc>
        <w:tc>
          <w:tcPr>
            <w:tcW w:w="1722" w:type="dxa"/>
            <w:tcBorders>
              <w:top w:val="single" w:sz="4" w:space="0" w:color="auto"/>
              <w:left w:val="single" w:sz="4" w:space="0" w:color="auto"/>
              <w:bottom w:val="single" w:sz="4" w:space="0" w:color="auto"/>
              <w:right w:val="single" w:sz="4" w:space="0" w:color="auto"/>
            </w:tcBorders>
            <w:vAlign w:val="center"/>
          </w:tcPr>
          <w:p w14:paraId="3CB0D80A" w14:textId="77777777" w:rsidR="00115376" w:rsidRPr="00E7759A" w:rsidRDefault="00115376" w:rsidP="00647B68">
            <w:pPr>
              <w:spacing w:after="0"/>
              <w:rPr>
                <w:rFonts w:cs="Calibri"/>
                <w:i/>
                <w:sz w:val="20"/>
                <w:szCs w:val="20"/>
              </w:rPr>
            </w:pPr>
            <w:r w:rsidRPr="00E7759A">
              <w:rPr>
                <w:rFonts w:cs="Calibri"/>
                <w:i/>
                <w:sz w:val="20"/>
                <w:szCs w:val="20"/>
              </w:rPr>
              <w:sym w:font="Wingdings" w:char="00E0"/>
            </w:r>
            <w:proofErr w:type="spellStart"/>
            <w:r w:rsidRPr="00E7759A">
              <w:rPr>
                <w:rFonts w:cs="Calibri"/>
                <w:i/>
                <w:sz w:val="20"/>
                <w:szCs w:val="20"/>
              </w:rPr>
              <w:t>StopPoint</w:t>
            </w:r>
            <w:r w:rsidRPr="00E7759A">
              <w:rPr>
                <w:rFonts w:cs="Calibri"/>
                <w:i/>
                <w:sz w:val="20"/>
                <w:szCs w:val="20"/>
              </w:rPr>
              <w:softHyphen/>
              <w:t>Code</w:t>
            </w:r>
            <w:proofErr w:type="spellEnd"/>
          </w:p>
        </w:tc>
        <w:tc>
          <w:tcPr>
            <w:tcW w:w="5244" w:type="dxa"/>
            <w:tcBorders>
              <w:top w:val="single" w:sz="4" w:space="0" w:color="auto"/>
              <w:left w:val="single" w:sz="4" w:space="0" w:color="auto"/>
              <w:bottom w:val="single" w:sz="4" w:space="0" w:color="auto"/>
              <w:right w:val="single" w:sz="4" w:space="0" w:color="auto"/>
            </w:tcBorders>
            <w:vAlign w:val="center"/>
          </w:tcPr>
          <w:p w14:paraId="675CD810"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 xml:space="preserve">Identifiant du point d’arrêt du partant (généralement porté par le </w:t>
            </w:r>
            <w:proofErr w:type="spellStart"/>
            <w:r w:rsidRPr="00E7759A">
              <w:rPr>
                <w:rFonts w:cs="Calibri"/>
                <w:i/>
                <w:sz w:val="20"/>
                <w:szCs w:val="20"/>
                <w:lang w:val="fr-FR"/>
              </w:rPr>
              <w:t>ConnectionLink</w:t>
            </w:r>
            <w:proofErr w:type="spellEnd"/>
            <w:r w:rsidRPr="00E7759A">
              <w:rPr>
                <w:rFonts w:cs="Calibri"/>
                <w:sz w:val="20"/>
                <w:szCs w:val="20"/>
                <w:lang w:val="fr-FR"/>
              </w:rPr>
              <w:t>).</w:t>
            </w:r>
          </w:p>
          <w:p w14:paraId="6FD9D53F" w14:textId="77777777" w:rsidR="00115376" w:rsidRPr="00E7759A" w:rsidRDefault="00115376" w:rsidP="00647B68">
            <w:pPr>
              <w:spacing w:after="0"/>
              <w:jc w:val="both"/>
              <w:rPr>
                <w:rFonts w:cs="Calibri"/>
                <w:sz w:val="20"/>
                <w:szCs w:val="20"/>
                <w:lang w:val="fr-FR"/>
              </w:rPr>
            </w:pPr>
            <w:r w:rsidRPr="00E7759A">
              <w:rPr>
                <w:rFonts w:cs="Calibri"/>
                <w:sz w:val="20"/>
                <w:szCs w:val="20"/>
                <w:highlight w:val="lightGray"/>
                <w:lang w:val="fr-FR"/>
              </w:rPr>
              <w:t xml:space="preserve">Il convient d'utiliser ici un identifiant d'objet de référence zone d'embarquement ou </w:t>
            </w:r>
            <w:r w:rsidR="00CF4862" w:rsidRPr="00E7759A">
              <w:rPr>
                <w:rFonts w:cs="Calibri"/>
                <w:sz w:val="20"/>
                <w:szCs w:val="20"/>
                <w:highlight w:val="lightGray"/>
                <w:lang w:val="fr-FR"/>
              </w:rPr>
              <w:t>lieu d’arrêt</w:t>
            </w:r>
            <w:r w:rsidRPr="00E7759A">
              <w:rPr>
                <w:rFonts w:cs="Calibri"/>
                <w:sz w:val="20"/>
                <w:szCs w:val="20"/>
                <w:highlight w:val="lightGray"/>
                <w:lang w:val="fr-FR"/>
              </w:rPr>
              <w:t xml:space="preserve"> : granularité la plus fine possible dans tous les cas.</w:t>
            </w:r>
          </w:p>
        </w:tc>
      </w:tr>
      <w:tr w:rsidR="00115376" w:rsidRPr="004113EC" w14:paraId="628EDAA3" w14:textId="77777777" w:rsidTr="00647B68">
        <w:tc>
          <w:tcPr>
            <w:tcW w:w="1277" w:type="dxa"/>
            <w:vMerge/>
            <w:tcBorders>
              <w:top w:val="single" w:sz="4" w:space="0" w:color="auto"/>
              <w:left w:val="single" w:sz="4" w:space="0" w:color="auto"/>
              <w:bottom w:val="single" w:sz="4" w:space="0" w:color="auto"/>
              <w:right w:val="single" w:sz="4" w:space="0" w:color="auto"/>
            </w:tcBorders>
            <w:vAlign w:val="center"/>
          </w:tcPr>
          <w:p w14:paraId="539A6CE2" w14:textId="77777777" w:rsidR="00115376" w:rsidRPr="00E7759A" w:rsidRDefault="00115376" w:rsidP="00647B68">
            <w:pPr>
              <w:spacing w:after="0"/>
              <w:rPr>
                <w:rFonts w:cs="Calibri"/>
                <w:i/>
                <w:sz w:val="20"/>
                <w:szCs w:val="20"/>
                <w:lang w:val="fr-FR"/>
              </w:rPr>
            </w:pPr>
          </w:p>
        </w:tc>
        <w:tc>
          <w:tcPr>
            <w:tcW w:w="1849" w:type="dxa"/>
            <w:tcBorders>
              <w:top w:val="single" w:sz="4" w:space="0" w:color="auto"/>
              <w:left w:val="single" w:sz="4" w:space="0" w:color="auto"/>
              <w:bottom w:val="single" w:sz="4" w:space="0" w:color="auto"/>
              <w:right w:val="single" w:sz="4" w:space="0" w:color="auto"/>
            </w:tcBorders>
            <w:vAlign w:val="center"/>
          </w:tcPr>
          <w:p w14:paraId="664FE9D3" w14:textId="77777777" w:rsidR="00115376" w:rsidRPr="00E7759A" w:rsidRDefault="00115376" w:rsidP="00647B68">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Distributor</w:t>
            </w:r>
            <w:r w:rsidRPr="00E7759A">
              <w:rPr>
                <w:rFonts w:cs="Calibri"/>
                <w:b/>
                <w:i/>
                <w:vanish/>
                <w:sz w:val="20"/>
                <w:szCs w:val="20"/>
                <w:highlight w:val="cyan"/>
                <w:lang w:val="en-GB"/>
              </w:rPr>
              <w:softHyphen/>
              <w:t>VisitNumber</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2CA27AF" w14:textId="77777777" w:rsidR="00115376" w:rsidRPr="00E7759A" w:rsidRDefault="00115376" w:rsidP="00647B68">
            <w:pPr>
              <w:spacing w:after="0"/>
              <w:rPr>
                <w:rFonts w:cs="Calibri"/>
                <w:vanish/>
                <w:sz w:val="20"/>
                <w:szCs w:val="20"/>
                <w:highlight w:val="cyan"/>
                <w:lang w:val="en-GB"/>
              </w:rPr>
            </w:pPr>
            <w:r w:rsidRPr="00E7759A">
              <w:rPr>
                <w:rFonts w:cs="Calibri"/>
                <w:vanish/>
                <w:sz w:val="20"/>
                <w:szCs w:val="20"/>
                <w:highlight w:val="cyan"/>
                <w:lang w:val="en-GB"/>
              </w:rPr>
              <w:t>0:1</w:t>
            </w:r>
          </w:p>
        </w:tc>
        <w:tc>
          <w:tcPr>
            <w:tcW w:w="1722" w:type="dxa"/>
            <w:tcBorders>
              <w:top w:val="single" w:sz="4" w:space="0" w:color="auto"/>
              <w:left w:val="single" w:sz="4" w:space="0" w:color="auto"/>
              <w:bottom w:val="single" w:sz="4" w:space="0" w:color="auto"/>
              <w:right w:val="single" w:sz="4" w:space="0" w:color="auto"/>
            </w:tcBorders>
            <w:vAlign w:val="center"/>
          </w:tcPr>
          <w:p w14:paraId="40612ADB" w14:textId="77777777" w:rsidR="00115376" w:rsidRPr="00E7759A" w:rsidRDefault="00115376" w:rsidP="00647B68">
            <w:pPr>
              <w:spacing w:after="0"/>
              <w:rPr>
                <w:rFonts w:cs="Calibri"/>
                <w:i/>
                <w:vanish/>
                <w:sz w:val="20"/>
                <w:szCs w:val="20"/>
                <w:highlight w:val="cyan"/>
                <w:lang w:val="en-GB"/>
              </w:rPr>
            </w:pPr>
            <w:proofErr w:type="spellStart"/>
            <w:r w:rsidRPr="00E7759A">
              <w:rPr>
                <w:rFonts w:cs="Calibri"/>
                <w:i/>
                <w:vanish/>
                <w:sz w:val="20"/>
                <w:szCs w:val="20"/>
                <w:highlight w:val="cyan"/>
                <w:lang w:val="en-GB"/>
              </w:rPr>
              <w:t>VisitNumber</w:t>
            </w:r>
            <w:r w:rsidRPr="00E7759A">
              <w:rPr>
                <w:rFonts w:cs="Calibri"/>
                <w:i/>
                <w:vanish/>
                <w:sz w:val="20"/>
                <w:szCs w:val="20"/>
                <w:highlight w:val="cyan"/>
                <w:lang w:val="en-GB"/>
              </w:rPr>
              <w:softHyphen/>
              <w:t>Type</w:t>
            </w:r>
            <w:proofErr w:type="spellEnd"/>
          </w:p>
        </w:tc>
        <w:tc>
          <w:tcPr>
            <w:tcW w:w="5244" w:type="dxa"/>
            <w:tcBorders>
              <w:top w:val="single" w:sz="4" w:space="0" w:color="auto"/>
              <w:left w:val="single" w:sz="4" w:space="0" w:color="auto"/>
              <w:bottom w:val="single" w:sz="4" w:space="0" w:color="auto"/>
              <w:right w:val="single" w:sz="4" w:space="0" w:color="auto"/>
            </w:tcBorders>
            <w:vAlign w:val="center"/>
          </w:tcPr>
          <w:p w14:paraId="6AB5FBEE" w14:textId="77777777" w:rsidR="00115376" w:rsidRPr="00E7759A" w:rsidRDefault="00115376" w:rsidP="00647B68">
            <w:pPr>
              <w:spacing w:after="0"/>
              <w:jc w:val="both"/>
              <w:rPr>
                <w:rFonts w:cs="Calibri"/>
                <w:vanish/>
                <w:sz w:val="20"/>
                <w:szCs w:val="20"/>
                <w:highlight w:val="cyan"/>
                <w:lang w:val="en-GB"/>
              </w:rPr>
            </w:pPr>
            <w:r w:rsidRPr="00E7759A">
              <w:rPr>
                <w:rFonts w:cs="Calibri"/>
                <w:vanish/>
                <w:sz w:val="20"/>
                <w:szCs w:val="20"/>
                <w:highlight w:val="cyan"/>
                <w:lang w:val="en-GB"/>
              </w:rPr>
              <w:t>Order of visit to a stop within journey pattern of distributor vehicle journey.</w:t>
            </w:r>
          </w:p>
        </w:tc>
      </w:tr>
      <w:tr w:rsidR="00115376" w:rsidRPr="00E32CB2" w14:paraId="2C0B5452" w14:textId="77777777" w:rsidTr="00647B68">
        <w:tc>
          <w:tcPr>
            <w:tcW w:w="1277" w:type="dxa"/>
            <w:tcBorders>
              <w:top w:val="single" w:sz="4" w:space="0" w:color="auto"/>
              <w:left w:val="single" w:sz="4" w:space="0" w:color="auto"/>
              <w:bottom w:val="single" w:sz="4" w:space="0" w:color="auto"/>
              <w:right w:val="single" w:sz="4" w:space="0" w:color="auto"/>
            </w:tcBorders>
            <w:vAlign w:val="center"/>
          </w:tcPr>
          <w:p w14:paraId="1D667EC0" w14:textId="77777777" w:rsidR="00115376" w:rsidRPr="00E7759A" w:rsidRDefault="00115376" w:rsidP="00647B68">
            <w:pPr>
              <w:spacing w:after="0"/>
              <w:rPr>
                <w:rFonts w:cs="Calibri"/>
                <w:i/>
                <w:sz w:val="20"/>
                <w:szCs w:val="20"/>
                <w:lang w:val="en-GB"/>
              </w:rPr>
            </w:pPr>
          </w:p>
        </w:tc>
        <w:tc>
          <w:tcPr>
            <w:tcW w:w="1849" w:type="dxa"/>
            <w:tcBorders>
              <w:top w:val="single" w:sz="4" w:space="0" w:color="auto"/>
              <w:left w:val="single" w:sz="4" w:space="0" w:color="auto"/>
              <w:bottom w:val="single" w:sz="4" w:space="0" w:color="auto"/>
              <w:right w:val="single" w:sz="4" w:space="0" w:color="auto"/>
            </w:tcBorders>
            <w:vAlign w:val="center"/>
          </w:tcPr>
          <w:p w14:paraId="001955EF" w14:textId="77777777" w:rsidR="00115376" w:rsidRPr="00E7759A" w:rsidRDefault="00115376" w:rsidP="00647B68">
            <w:pPr>
              <w:spacing w:after="0"/>
              <w:rPr>
                <w:rFonts w:cs="Calibri"/>
                <w:b/>
                <w:i/>
                <w:sz w:val="20"/>
                <w:szCs w:val="20"/>
                <w:highlight w:val="yellow"/>
              </w:rPr>
            </w:pPr>
            <w:r w:rsidRPr="00E7759A">
              <w:rPr>
                <w:rFonts w:cs="Calibri"/>
                <w:b/>
                <w:i/>
                <w:sz w:val="20"/>
                <w:szCs w:val="20"/>
                <w:highlight w:val="lightGray"/>
              </w:rPr>
              <w:t>Distributor</w:t>
            </w:r>
            <w:r w:rsidRPr="00E7759A">
              <w:rPr>
                <w:rFonts w:cs="Calibri"/>
                <w:b/>
                <w:i/>
                <w:spacing w:val="-6"/>
                <w:sz w:val="20"/>
                <w:szCs w:val="20"/>
                <w:highlight w:val="lightGray"/>
                <w:lang w:val="en-GB"/>
              </w:rPr>
              <w:softHyphen/>
            </w:r>
            <w:r w:rsidRPr="00E7759A">
              <w:rPr>
                <w:rFonts w:cs="Calibri"/>
                <w:b/>
                <w:i/>
                <w:sz w:val="20"/>
                <w:szCs w:val="20"/>
                <w:highlight w:val="lightGray"/>
              </w:rPr>
              <w:t>Order</w:t>
            </w:r>
          </w:p>
        </w:tc>
        <w:tc>
          <w:tcPr>
            <w:tcW w:w="540" w:type="dxa"/>
            <w:tcBorders>
              <w:top w:val="single" w:sz="4" w:space="0" w:color="auto"/>
              <w:left w:val="single" w:sz="4" w:space="0" w:color="auto"/>
              <w:bottom w:val="single" w:sz="4" w:space="0" w:color="auto"/>
              <w:right w:val="single" w:sz="4" w:space="0" w:color="auto"/>
            </w:tcBorders>
            <w:vAlign w:val="center"/>
          </w:tcPr>
          <w:p w14:paraId="67025E8E" w14:textId="77777777" w:rsidR="00115376" w:rsidRPr="00E7759A" w:rsidRDefault="00115376" w:rsidP="00647B68">
            <w:pPr>
              <w:spacing w:after="0"/>
              <w:rPr>
                <w:rFonts w:cs="Calibri"/>
                <w:sz w:val="20"/>
                <w:szCs w:val="20"/>
              </w:rPr>
            </w:pPr>
            <w:r w:rsidRPr="00E7759A">
              <w:rPr>
                <w:rFonts w:cs="Calibri"/>
                <w:sz w:val="20"/>
                <w:szCs w:val="20"/>
              </w:rPr>
              <w:t>0:1</w:t>
            </w:r>
          </w:p>
        </w:tc>
        <w:tc>
          <w:tcPr>
            <w:tcW w:w="1722" w:type="dxa"/>
            <w:tcBorders>
              <w:top w:val="single" w:sz="4" w:space="0" w:color="auto"/>
              <w:left w:val="single" w:sz="4" w:space="0" w:color="auto"/>
              <w:bottom w:val="single" w:sz="4" w:space="0" w:color="auto"/>
              <w:right w:val="single" w:sz="4" w:space="0" w:color="auto"/>
            </w:tcBorders>
            <w:vAlign w:val="center"/>
          </w:tcPr>
          <w:p w14:paraId="60F25849" w14:textId="77777777" w:rsidR="00115376" w:rsidRPr="00E7759A" w:rsidRDefault="00115376" w:rsidP="00647B68">
            <w:pPr>
              <w:spacing w:after="0"/>
              <w:rPr>
                <w:rFonts w:cs="Calibri"/>
                <w:i/>
                <w:sz w:val="20"/>
                <w:szCs w:val="20"/>
              </w:rPr>
            </w:pPr>
            <w:proofErr w:type="spellStart"/>
            <w:proofErr w:type="gramStart"/>
            <w:r w:rsidRPr="00E7759A">
              <w:rPr>
                <w:rFonts w:cs="Calibri"/>
                <w:i/>
                <w:sz w:val="20"/>
                <w:szCs w:val="20"/>
              </w:rPr>
              <w:t>xsd:positive</w:t>
            </w:r>
            <w:r w:rsidRPr="00E7759A">
              <w:rPr>
                <w:rFonts w:cs="Calibri"/>
                <w:i/>
                <w:sz w:val="20"/>
                <w:szCs w:val="20"/>
              </w:rPr>
              <w:softHyphen/>
              <w:t>Integer</w:t>
            </w:r>
            <w:proofErr w:type="spellEnd"/>
            <w:proofErr w:type="gramEnd"/>
          </w:p>
        </w:tc>
        <w:tc>
          <w:tcPr>
            <w:tcW w:w="5244" w:type="dxa"/>
            <w:tcBorders>
              <w:top w:val="single" w:sz="4" w:space="0" w:color="auto"/>
              <w:left w:val="single" w:sz="4" w:space="0" w:color="auto"/>
              <w:bottom w:val="single" w:sz="4" w:space="0" w:color="auto"/>
              <w:right w:val="single" w:sz="4" w:space="0" w:color="auto"/>
            </w:tcBorders>
            <w:vAlign w:val="center"/>
          </w:tcPr>
          <w:p w14:paraId="4C31C2CF"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Numéro d'ordre de l'arrêt dans la mission.</w:t>
            </w:r>
          </w:p>
        </w:tc>
      </w:tr>
      <w:tr w:rsidR="00115376" w:rsidRPr="00E32CB2" w14:paraId="215D907E" w14:textId="77777777" w:rsidTr="00647B68">
        <w:tc>
          <w:tcPr>
            <w:tcW w:w="1277" w:type="dxa"/>
            <w:tcBorders>
              <w:top w:val="single" w:sz="4" w:space="0" w:color="auto"/>
              <w:left w:val="single" w:sz="4" w:space="0" w:color="auto"/>
              <w:bottom w:val="single" w:sz="4" w:space="0" w:color="auto"/>
              <w:right w:val="single" w:sz="4" w:space="0" w:color="auto"/>
            </w:tcBorders>
            <w:vAlign w:val="center"/>
          </w:tcPr>
          <w:p w14:paraId="49AE8E74" w14:textId="77777777" w:rsidR="00115376" w:rsidRPr="00E7759A" w:rsidRDefault="00115376" w:rsidP="00647B68">
            <w:pPr>
              <w:spacing w:after="0"/>
              <w:rPr>
                <w:rFonts w:cs="Calibri"/>
                <w:i/>
                <w:sz w:val="20"/>
                <w:szCs w:val="20"/>
                <w:lang w:val="en-GB"/>
              </w:rPr>
            </w:pPr>
            <w:r w:rsidRPr="00E7759A">
              <w:rPr>
                <w:rFonts w:cs="Calibri"/>
                <w:i/>
                <w:sz w:val="20"/>
                <w:szCs w:val="20"/>
                <w:lang w:val="en-GB"/>
              </w:rPr>
              <w:t>Journey Info</w:t>
            </w:r>
          </w:p>
        </w:tc>
        <w:tc>
          <w:tcPr>
            <w:tcW w:w="1849" w:type="dxa"/>
            <w:tcBorders>
              <w:top w:val="single" w:sz="4" w:space="0" w:color="auto"/>
              <w:left w:val="single" w:sz="4" w:space="0" w:color="auto"/>
              <w:bottom w:val="single" w:sz="4" w:space="0" w:color="auto"/>
              <w:right w:val="single" w:sz="4" w:space="0" w:color="auto"/>
            </w:tcBorders>
            <w:vAlign w:val="center"/>
          </w:tcPr>
          <w:p w14:paraId="489BC89D"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Distributor</w:t>
            </w:r>
            <w:r w:rsidRPr="00E7759A">
              <w:rPr>
                <w:rFonts w:cs="Calibri"/>
                <w:b/>
                <w:i/>
                <w:sz w:val="20"/>
                <w:szCs w:val="20"/>
                <w:highlight w:val="lightGray"/>
                <w:lang w:val="en-GB"/>
              </w:rPr>
              <w:softHyphen/>
              <w:t>Journey</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B6C0C06" w14:textId="77777777" w:rsidR="00115376" w:rsidRPr="00E7759A" w:rsidRDefault="00115376" w:rsidP="00647B68">
            <w:pPr>
              <w:spacing w:after="0"/>
              <w:rPr>
                <w:rFonts w:cs="Calibri"/>
                <w:sz w:val="20"/>
                <w:szCs w:val="20"/>
              </w:rPr>
            </w:pPr>
            <w:r w:rsidRPr="00E7759A">
              <w:rPr>
                <w:rFonts w:cs="Calibri"/>
                <w:sz w:val="20"/>
                <w:szCs w:val="20"/>
              </w:rPr>
              <w:t>1:1</w:t>
            </w:r>
          </w:p>
        </w:tc>
        <w:tc>
          <w:tcPr>
            <w:tcW w:w="1722" w:type="dxa"/>
            <w:tcBorders>
              <w:top w:val="single" w:sz="4" w:space="0" w:color="auto"/>
              <w:left w:val="single" w:sz="4" w:space="0" w:color="auto"/>
              <w:bottom w:val="single" w:sz="4" w:space="0" w:color="auto"/>
              <w:right w:val="single" w:sz="4" w:space="0" w:color="auto"/>
            </w:tcBorders>
            <w:vAlign w:val="center"/>
          </w:tcPr>
          <w:p w14:paraId="1B16059E" w14:textId="77777777" w:rsidR="00115376" w:rsidRPr="00E7759A" w:rsidRDefault="00115376" w:rsidP="00647B68">
            <w:pPr>
              <w:spacing w:after="0"/>
              <w:rPr>
                <w:rFonts w:cs="Calibri"/>
                <w:i/>
                <w:sz w:val="20"/>
                <w:szCs w:val="20"/>
              </w:rPr>
            </w:pPr>
            <w:proofErr w:type="spellStart"/>
            <w:r w:rsidRPr="00E7759A">
              <w:rPr>
                <w:rFonts w:cs="Calibri"/>
                <w:i/>
                <w:sz w:val="20"/>
                <w:szCs w:val="20"/>
              </w:rPr>
              <w:t>Connecting</w:t>
            </w:r>
            <w:r w:rsidRPr="00E7759A">
              <w:rPr>
                <w:rFonts w:cs="Calibri"/>
                <w:i/>
                <w:sz w:val="20"/>
                <w:szCs w:val="20"/>
              </w:rPr>
              <w:softHyphen/>
              <w:t>Journey</w:t>
            </w:r>
            <w:r w:rsidRPr="00E7759A">
              <w:rPr>
                <w:rFonts w:cs="Calibri"/>
                <w:i/>
                <w:sz w:val="20"/>
                <w:szCs w:val="20"/>
              </w:rPr>
              <w:softHyphen/>
              <w:t>Structure</w:t>
            </w:r>
            <w:proofErr w:type="spellEnd"/>
          </w:p>
        </w:tc>
        <w:tc>
          <w:tcPr>
            <w:tcW w:w="5244" w:type="dxa"/>
            <w:tcBorders>
              <w:top w:val="single" w:sz="4" w:space="0" w:color="auto"/>
              <w:left w:val="single" w:sz="4" w:space="0" w:color="auto"/>
              <w:bottom w:val="single" w:sz="4" w:space="0" w:color="auto"/>
              <w:right w:val="single" w:sz="4" w:space="0" w:color="auto"/>
            </w:tcBorders>
            <w:vAlign w:val="center"/>
          </w:tcPr>
          <w:p w14:paraId="36E24428"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Description de la course du véhicule au départ.</w:t>
            </w:r>
          </w:p>
        </w:tc>
      </w:tr>
      <w:tr w:rsidR="00115376" w:rsidRPr="00E32CB2" w14:paraId="02D8F5C3" w14:textId="77777777" w:rsidTr="00647B68">
        <w:tc>
          <w:tcPr>
            <w:tcW w:w="1277" w:type="dxa"/>
            <w:tcBorders>
              <w:top w:val="single" w:sz="4" w:space="0" w:color="auto"/>
              <w:left w:val="single" w:sz="4" w:space="0" w:color="auto"/>
              <w:bottom w:val="single" w:sz="4" w:space="0" w:color="auto"/>
              <w:right w:val="single" w:sz="4" w:space="0" w:color="auto"/>
            </w:tcBorders>
            <w:vAlign w:val="center"/>
          </w:tcPr>
          <w:p w14:paraId="1D7D0313" w14:textId="77777777" w:rsidR="00115376" w:rsidRPr="00E7759A" w:rsidRDefault="00115376" w:rsidP="00647B68">
            <w:pPr>
              <w:spacing w:after="0"/>
              <w:rPr>
                <w:rFonts w:cs="Calibri"/>
                <w:i/>
                <w:sz w:val="20"/>
                <w:szCs w:val="20"/>
                <w:lang w:val="en-GB"/>
              </w:rPr>
            </w:pPr>
            <w:r w:rsidRPr="00E7759A">
              <w:rPr>
                <w:rFonts w:cs="Calibri"/>
                <w:i/>
                <w:sz w:val="20"/>
                <w:szCs w:val="20"/>
                <w:lang w:val="en-GB"/>
              </w:rPr>
              <w:t>Feeder Info</w:t>
            </w:r>
          </w:p>
        </w:tc>
        <w:tc>
          <w:tcPr>
            <w:tcW w:w="1849" w:type="dxa"/>
            <w:tcBorders>
              <w:top w:val="single" w:sz="4" w:space="0" w:color="auto"/>
              <w:left w:val="single" w:sz="4" w:space="0" w:color="auto"/>
              <w:bottom w:val="single" w:sz="4" w:space="0" w:color="auto"/>
              <w:right w:val="single" w:sz="4" w:space="0" w:color="auto"/>
            </w:tcBorders>
            <w:vAlign w:val="center"/>
          </w:tcPr>
          <w:p w14:paraId="5FEBA673" w14:textId="77777777" w:rsidR="00115376" w:rsidRPr="00E7759A" w:rsidRDefault="00115376" w:rsidP="00647B68">
            <w:pPr>
              <w:spacing w:after="0"/>
              <w:rPr>
                <w:rFonts w:cs="Calibri"/>
                <w:b/>
                <w:i/>
                <w:sz w:val="20"/>
                <w:szCs w:val="20"/>
                <w:highlight w:val="lightGray"/>
                <w:lang w:val="en-GB"/>
              </w:rPr>
            </w:pPr>
            <w:proofErr w:type="spellStart"/>
            <w:r w:rsidRPr="00E7759A">
              <w:rPr>
                <w:rFonts w:cs="Calibri"/>
                <w:b/>
                <w:i/>
                <w:sz w:val="20"/>
                <w:szCs w:val="20"/>
                <w:highlight w:val="lightGray"/>
                <w:lang w:val="en-GB"/>
              </w:rPr>
              <w:t>Feeder</w:t>
            </w:r>
            <w:r w:rsidRPr="00E7759A">
              <w:rPr>
                <w:rFonts w:cs="Calibri"/>
                <w:b/>
                <w:i/>
                <w:sz w:val="20"/>
                <w:szCs w:val="20"/>
                <w:highlight w:val="lightGray"/>
                <w:lang w:val="en-GB"/>
              </w:rPr>
              <w:softHyphen/>
              <w:t>Vehicle</w:t>
            </w:r>
            <w:r w:rsidRPr="00E7759A">
              <w:rPr>
                <w:rFonts w:cs="Calibri"/>
                <w:b/>
                <w:i/>
                <w:sz w:val="20"/>
                <w:szCs w:val="20"/>
                <w:highlight w:val="lightGray"/>
                <w:lang w:val="en-GB"/>
              </w:rPr>
              <w:softHyphen/>
              <w:t>JourneyRef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6E5D6C9B" w14:textId="77777777" w:rsidR="00115376" w:rsidRPr="00E7759A" w:rsidRDefault="00115376" w:rsidP="00647B68">
            <w:pPr>
              <w:spacing w:after="0"/>
              <w:rPr>
                <w:rFonts w:cs="Calibri"/>
                <w:b/>
                <w:sz w:val="20"/>
                <w:szCs w:val="20"/>
              </w:rPr>
            </w:pPr>
            <w:proofErr w:type="gramStart"/>
            <w:r w:rsidRPr="00E7759A">
              <w:rPr>
                <w:rFonts w:cs="Calibri"/>
                <w:sz w:val="20"/>
                <w:szCs w:val="20"/>
              </w:rPr>
              <w:t>0:*</w:t>
            </w:r>
            <w:proofErr w:type="gramEnd"/>
          </w:p>
        </w:tc>
        <w:tc>
          <w:tcPr>
            <w:tcW w:w="1722" w:type="dxa"/>
            <w:tcBorders>
              <w:top w:val="single" w:sz="4" w:space="0" w:color="auto"/>
              <w:left w:val="single" w:sz="4" w:space="0" w:color="auto"/>
              <w:bottom w:val="single" w:sz="4" w:space="0" w:color="auto"/>
              <w:right w:val="single" w:sz="4" w:space="0" w:color="auto"/>
            </w:tcBorders>
            <w:vAlign w:val="center"/>
          </w:tcPr>
          <w:p w14:paraId="111C668E" w14:textId="77777777" w:rsidR="00115376" w:rsidRPr="00E7759A" w:rsidRDefault="00115376" w:rsidP="00647B68">
            <w:pPr>
              <w:spacing w:after="0"/>
              <w:rPr>
                <w:rFonts w:cs="Calibri"/>
                <w:i/>
                <w:sz w:val="20"/>
                <w:szCs w:val="20"/>
              </w:rPr>
            </w:pPr>
            <w:proofErr w:type="spellStart"/>
            <w:r w:rsidRPr="00E7759A">
              <w:rPr>
                <w:rFonts w:cs="Calibri"/>
                <w:i/>
                <w:sz w:val="20"/>
                <w:szCs w:val="20"/>
              </w:rPr>
              <w:t>Framed</w:t>
            </w:r>
            <w:r w:rsidRPr="00E7759A">
              <w:rPr>
                <w:rFonts w:cs="Calibri"/>
                <w:i/>
                <w:sz w:val="20"/>
                <w:szCs w:val="20"/>
              </w:rPr>
              <w:softHyphen/>
              <w:t>Vehicle</w:t>
            </w:r>
            <w:r w:rsidRPr="00E7759A">
              <w:rPr>
                <w:rFonts w:cs="Calibri"/>
                <w:i/>
                <w:sz w:val="20"/>
                <w:szCs w:val="20"/>
              </w:rPr>
              <w:softHyphen/>
              <w:t>Journey</w:t>
            </w:r>
            <w:r w:rsidRPr="00E7759A">
              <w:rPr>
                <w:rFonts w:cs="Calibri"/>
                <w:i/>
                <w:sz w:val="20"/>
                <w:szCs w:val="20"/>
              </w:rPr>
              <w:softHyphen/>
              <w:t>Ref</w:t>
            </w:r>
            <w:r w:rsidRPr="00E7759A">
              <w:rPr>
                <w:rFonts w:cs="Calibri"/>
                <w:i/>
                <w:sz w:val="20"/>
                <w:szCs w:val="20"/>
              </w:rPr>
              <w:softHyphen/>
              <w:t>Structure</w:t>
            </w:r>
            <w:proofErr w:type="spellEnd"/>
          </w:p>
        </w:tc>
        <w:tc>
          <w:tcPr>
            <w:tcW w:w="5244" w:type="dxa"/>
            <w:tcBorders>
              <w:top w:val="single" w:sz="4" w:space="0" w:color="auto"/>
              <w:left w:val="single" w:sz="4" w:space="0" w:color="auto"/>
              <w:bottom w:val="single" w:sz="4" w:space="0" w:color="auto"/>
              <w:right w:val="single" w:sz="4" w:space="0" w:color="auto"/>
            </w:tcBorders>
            <w:vAlign w:val="center"/>
          </w:tcPr>
          <w:p w14:paraId="09970CF6"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Information sur la course de l’amenant (identifiant de la ou des courses).</w:t>
            </w:r>
          </w:p>
        </w:tc>
      </w:tr>
    </w:tbl>
    <w:p w14:paraId="5858FCC0" w14:textId="77777777" w:rsidR="00115376" w:rsidRPr="00A42776" w:rsidRDefault="00115376" w:rsidP="006F0C22">
      <w:pPr>
        <w:pStyle w:val="Titre5"/>
        <w:keepNext w:val="0"/>
        <w:widowControl w:val="0"/>
        <w:suppressAutoHyphens w:val="0"/>
      </w:pPr>
      <w:bookmarkStart w:id="304" w:name="_Toc444249831"/>
      <w:r w:rsidRPr="009A153D">
        <w:t xml:space="preserve">Structure </w:t>
      </w:r>
      <w:proofErr w:type="spellStart"/>
      <w:r w:rsidRPr="009A153D">
        <w:t>ConnectingJourney</w:t>
      </w:r>
      <w:bookmarkEnd w:id="304"/>
      <w:proofErr w:type="spellEnd"/>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1583"/>
        <w:gridCol w:w="567"/>
        <w:gridCol w:w="1701"/>
        <w:gridCol w:w="5333"/>
      </w:tblGrid>
      <w:tr w:rsidR="00115376" w:rsidRPr="00E32CB2" w14:paraId="06E7EF47" w14:textId="77777777" w:rsidTr="00647B68">
        <w:tc>
          <w:tcPr>
            <w:tcW w:w="3598" w:type="dxa"/>
            <w:gridSpan w:val="3"/>
            <w:vAlign w:val="center"/>
          </w:tcPr>
          <w:p w14:paraId="68E53375" w14:textId="77777777" w:rsidR="00115376" w:rsidRPr="00E7759A" w:rsidRDefault="00115376" w:rsidP="004113EC">
            <w:pPr>
              <w:spacing w:after="0"/>
              <w:rPr>
                <w:rFonts w:cs="Calibri"/>
                <w:b/>
                <w:i/>
                <w:sz w:val="20"/>
                <w:szCs w:val="20"/>
                <w:lang w:val="en-GB"/>
              </w:rPr>
            </w:pPr>
            <w:proofErr w:type="spellStart"/>
            <w:r w:rsidRPr="00E7759A">
              <w:rPr>
                <w:rFonts w:cs="Calibri"/>
                <w:b/>
                <w:i/>
                <w:sz w:val="20"/>
                <w:szCs w:val="20"/>
                <w:lang w:val="en-GB"/>
              </w:rPr>
              <w:t>ConnectingJourney</w:t>
            </w:r>
            <w:proofErr w:type="spellEnd"/>
          </w:p>
        </w:tc>
        <w:tc>
          <w:tcPr>
            <w:tcW w:w="1701" w:type="dxa"/>
            <w:vAlign w:val="center"/>
          </w:tcPr>
          <w:p w14:paraId="3BF3FAF4" w14:textId="68A7B1BD" w:rsidR="00115376" w:rsidRPr="00E7759A" w:rsidRDefault="00115376" w:rsidP="004113EC">
            <w:pPr>
              <w:spacing w:after="0"/>
              <w:rPr>
                <w:rFonts w:cs="Calibri"/>
                <w:i/>
                <w:sz w:val="20"/>
                <w:szCs w:val="20"/>
              </w:rPr>
            </w:pPr>
            <w:proofErr w:type="spellStart"/>
            <w:r w:rsidRPr="00E7759A">
              <w:rPr>
                <w:rFonts w:cs="Calibri"/>
                <w:i/>
                <w:sz w:val="20"/>
                <w:szCs w:val="20"/>
              </w:rPr>
              <w:t>Connecting</w:t>
            </w:r>
            <w:r w:rsidRPr="00E7759A">
              <w:rPr>
                <w:rFonts w:cs="Calibri"/>
                <w:i/>
                <w:sz w:val="20"/>
                <w:szCs w:val="20"/>
              </w:rPr>
              <w:softHyphen/>
              <w:t>JourneyStructure</w:t>
            </w:r>
            <w:proofErr w:type="spellEnd"/>
          </w:p>
        </w:tc>
        <w:tc>
          <w:tcPr>
            <w:tcW w:w="5333" w:type="dxa"/>
            <w:vAlign w:val="center"/>
          </w:tcPr>
          <w:p w14:paraId="19EF2840" w14:textId="77777777" w:rsidR="00115376" w:rsidRPr="00E7759A" w:rsidRDefault="00115376" w:rsidP="00647B68">
            <w:pPr>
              <w:spacing w:after="0"/>
              <w:jc w:val="both"/>
              <w:rPr>
                <w:rFonts w:cs="Calibri"/>
                <w:sz w:val="20"/>
                <w:szCs w:val="20"/>
                <w:lang w:val="fr-FR"/>
              </w:rPr>
            </w:pPr>
            <w:r w:rsidRPr="00E7759A">
              <w:rPr>
                <w:rFonts w:cs="Calibri"/>
                <w:sz w:val="20"/>
                <w:szCs w:val="20"/>
                <w:lang w:val="fr-FR"/>
              </w:rPr>
              <w:t>Correspondance planifiée : description des courses impliquées : alimentant (“feeder”) ou partant (« </w:t>
            </w:r>
            <w:proofErr w:type="spellStart"/>
            <w:r w:rsidRPr="00E7759A">
              <w:rPr>
                <w:rFonts w:cs="Calibri"/>
                <w:sz w:val="20"/>
                <w:szCs w:val="20"/>
                <w:lang w:val="fr-FR"/>
              </w:rPr>
              <w:t>distributor</w:t>
            </w:r>
            <w:proofErr w:type="spellEnd"/>
            <w:r w:rsidRPr="00E7759A">
              <w:rPr>
                <w:rFonts w:cs="Calibri"/>
                <w:sz w:val="20"/>
                <w:szCs w:val="20"/>
                <w:lang w:val="fr-FR"/>
              </w:rPr>
              <w:t>”) suivant les cas.</w:t>
            </w:r>
          </w:p>
        </w:tc>
      </w:tr>
      <w:tr w:rsidR="00115376" w14:paraId="1431B743" w14:textId="77777777" w:rsidTr="00647B68">
        <w:tc>
          <w:tcPr>
            <w:tcW w:w="1448" w:type="dxa"/>
            <w:vMerge w:val="restart"/>
            <w:vAlign w:val="center"/>
          </w:tcPr>
          <w:p w14:paraId="0AD329F9" w14:textId="77777777" w:rsidR="00115376" w:rsidRPr="00E7759A" w:rsidRDefault="00115376" w:rsidP="004113EC">
            <w:pPr>
              <w:spacing w:after="0"/>
              <w:rPr>
                <w:rFonts w:cs="Calibri"/>
                <w:i/>
                <w:sz w:val="20"/>
                <w:szCs w:val="20"/>
                <w:lang w:val="en-GB"/>
              </w:rPr>
            </w:pPr>
            <w:proofErr w:type="spellStart"/>
            <w:r w:rsidRPr="00E7759A">
              <w:rPr>
                <w:rFonts w:cs="Calibri"/>
                <w:i/>
                <w:sz w:val="20"/>
                <w:szCs w:val="20"/>
                <w:lang w:val="en-GB"/>
              </w:rPr>
              <w:t>Vehicle</w:t>
            </w:r>
            <w:r w:rsidRPr="00E7759A">
              <w:rPr>
                <w:rFonts w:cs="Calibri"/>
                <w:i/>
                <w:sz w:val="20"/>
                <w:szCs w:val="20"/>
                <w:lang w:val="en-GB"/>
              </w:rPr>
              <w:softHyphen/>
              <w:t>Journey</w:t>
            </w:r>
            <w:r w:rsidRPr="00E7759A">
              <w:rPr>
                <w:rFonts w:cs="Calibri"/>
                <w:i/>
                <w:sz w:val="20"/>
                <w:szCs w:val="20"/>
                <w:lang w:val="en-GB"/>
              </w:rPr>
              <w:softHyphen/>
              <w:t>Identity</w:t>
            </w:r>
            <w:proofErr w:type="spellEnd"/>
          </w:p>
        </w:tc>
        <w:tc>
          <w:tcPr>
            <w:tcW w:w="1583" w:type="dxa"/>
            <w:vAlign w:val="center"/>
          </w:tcPr>
          <w:p w14:paraId="61FDEB41" w14:textId="77777777" w:rsidR="00115376" w:rsidRPr="00E7759A" w:rsidRDefault="00115376" w:rsidP="004113EC">
            <w:pPr>
              <w:spacing w:after="0"/>
              <w:rPr>
                <w:rFonts w:cs="Calibri"/>
                <w:b/>
                <w:i/>
                <w:sz w:val="20"/>
                <w:szCs w:val="20"/>
                <w:highlight w:val="lightGray"/>
                <w:lang w:val="en-GB"/>
              </w:rPr>
            </w:pPr>
            <w:proofErr w:type="spellStart"/>
            <w:r w:rsidRPr="00E7759A">
              <w:rPr>
                <w:rFonts w:cs="Calibri"/>
                <w:b/>
                <w:i/>
                <w:sz w:val="20"/>
                <w:szCs w:val="20"/>
                <w:highlight w:val="lightGray"/>
                <w:lang w:val="en-GB"/>
              </w:rPr>
              <w:t>LineRef</w:t>
            </w:r>
            <w:proofErr w:type="spellEnd"/>
          </w:p>
        </w:tc>
        <w:tc>
          <w:tcPr>
            <w:tcW w:w="567" w:type="dxa"/>
            <w:vAlign w:val="center"/>
          </w:tcPr>
          <w:p w14:paraId="6537067C" w14:textId="77777777" w:rsidR="00115376" w:rsidRPr="00E7759A" w:rsidRDefault="00115376" w:rsidP="004113EC">
            <w:pPr>
              <w:spacing w:after="0"/>
              <w:rPr>
                <w:rFonts w:cs="Calibri"/>
                <w:sz w:val="20"/>
                <w:szCs w:val="20"/>
                <w:lang w:val="en-GB"/>
              </w:rPr>
            </w:pPr>
            <w:r w:rsidRPr="00E7759A">
              <w:rPr>
                <w:rFonts w:cs="Calibri"/>
                <w:sz w:val="20"/>
                <w:szCs w:val="20"/>
                <w:lang w:val="en-GB"/>
              </w:rPr>
              <w:t>0:1</w:t>
            </w:r>
          </w:p>
        </w:tc>
        <w:tc>
          <w:tcPr>
            <w:tcW w:w="1701" w:type="dxa"/>
            <w:vAlign w:val="center"/>
          </w:tcPr>
          <w:p w14:paraId="0B00B624" w14:textId="77777777" w:rsidR="00115376" w:rsidRPr="00E7759A" w:rsidRDefault="00115376" w:rsidP="004113EC">
            <w:pPr>
              <w:spacing w:after="0"/>
              <w:rPr>
                <w:rFonts w:cs="Calibri"/>
                <w:i/>
                <w:sz w:val="20"/>
                <w:szCs w:val="20"/>
                <w:lang w:val="en-GB"/>
              </w:rPr>
            </w:pPr>
            <w:r w:rsidRPr="00E7759A">
              <w:rPr>
                <w:rFonts w:cs="Calibri"/>
                <w:i/>
                <w:sz w:val="20"/>
                <w:szCs w:val="20"/>
              </w:rPr>
              <w:sym w:font="Wingdings" w:char="F0E0"/>
            </w:r>
            <w:proofErr w:type="spellStart"/>
            <w:r w:rsidRPr="00E7759A">
              <w:rPr>
                <w:rFonts w:cs="Calibri"/>
                <w:i/>
                <w:sz w:val="20"/>
                <w:szCs w:val="20"/>
                <w:lang w:val="en-GB"/>
              </w:rPr>
              <w:t>LineCode</w:t>
            </w:r>
            <w:proofErr w:type="spellEnd"/>
          </w:p>
        </w:tc>
        <w:tc>
          <w:tcPr>
            <w:tcW w:w="5333" w:type="dxa"/>
            <w:vAlign w:val="center"/>
          </w:tcPr>
          <w:p w14:paraId="3558368E" w14:textId="77777777" w:rsidR="00115376" w:rsidRPr="00E7759A" w:rsidRDefault="00115376" w:rsidP="00647B68">
            <w:pPr>
              <w:spacing w:after="0"/>
              <w:jc w:val="both"/>
              <w:rPr>
                <w:rFonts w:cs="Calibri"/>
                <w:sz w:val="20"/>
                <w:szCs w:val="20"/>
              </w:rPr>
            </w:pPr>
            <w:proofErr w:type="spellStart"/>
            <w:r w:rsidRPr="00E7759A">
              <w:rPr>
                <w:rFonts w:cs="Calibri"/>
                <w:sz w:val="20"/>
                <w:szCs w:val="20"/>
              </w:rPr>
              <w:t>Identifiant</w:t>
            </w:r>
            <w:proofErr w:type="spellEnd"/>
            <w:r w:rsidRPr="00E7759A">
              <w:rPr>
                <w:rFonts w:cs="Calibri"/>
                <w:sz w:val="20"/>
                <w:szCs w:val="20"/>
              </w:rPr>
              <w:t xml:space="preserve"> de la </w:t>
            </w:r>
            <w:proofErr w:type="spellStart"/>
            <w:r w:rsidRPr="00E7759A">
              <w:rPr>
                <w:rFonts w:cs="Calibri"/>
                <w:sz w:val="20"/>
                <w:szCs w:val="20"/>
              </w:rPr>
              <w:t>ligne</w:t>
            </w:r>
            <w:proofErr w:type="spellEnd"/>
            <w:r w:rsidRPr="00E7759A">
              <w:rPr>
                <w:rFonts w:cs="Calibri"/>
                <w:sz w:val="20"/>
                <w:szCs w:val="20"/>
              </w:rPr>
              <w:t>.</w:t>
            </w:r>
          </w:p>
        </w:tc>
      </w:tr>
      <w:tr w:rsidR="00115376" w:rsidRPr="00994B71" w14:paraId="7802790D" w14:textId="77777777" w:rsidTr="00647B68">
        <w:tc>
          <w:tcPr>
            <w:tcW w:w="1448" w:type="dxa"/>
            <w:vMerge/>
            <w:vAlign w:val="center"/>
          </w:tcPr>
          <w:p w14:paraId="5250385D" w14:textId="77777777" w:rsidR="00115376" w:rsidRPr="00E7759A" w:rsidRDefault="00115376" w:rsidP="004113EC">
            <w:pPr>
              <w:spacing w:after="0"/>
              <w:rPr>
                <w:rFonts w:cs="Calibri"/>
                <w:i/>
                <w:sz w:val="20"/>
                <w:szCs w:val="20"/>
              </w:rPr>
            </w:pPr>
          </w:p>
        </w:tc>
        <w:tc>
          <w:tcPr>
            <w:tcW w:w="1583" w:type="dxa"/>
            <w:vAlign w:val="center"/>
          </w:tcPr>
          <w:p w14:paraId="6A8F3C5F" w14:textId="77777777" w:rsidR="00115376" w:rsidRPr="00E7759A" w:rsidRDefault="00115376" w:rsidP="004113EC">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DirectionRef</w:t>
            </w:r>
            <w:proofErr w:type="spellEnd"/>
          </w:p>
        </w:tc>
        <w:tc>
          <w:tcPr>
            <w:tcW w:w="567" w:type="dxa"/>
            <w:vAlign w:val="center"/>
          </w:tcPr>
          <w:p w14:paraId="140BFAA1" w14:textId="77777777" w:rsidR="00115376" w:rsidRPr="00E7759A" w:rsidRDefault="00115376" w:rsidP="004113EC">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2A9ABE78" w14:textId="176DC192" w:rsidR="00115376" w:rsidRPr="00E7759A" w:rsidRDefault="00115376" w:rsidP="004113EC">
            <w:pPr>
              <w:spacing w:after="0"/>
              <w:rPr>
                <w:rFonts w:cs="Calibri"/>
                <w:i/>
                <w:vanish/>
                <w:sz w:val="20"/>
                <w:szCs w:val="20"/>
                <w:highlight w:val="cyan"/>
                <w:lang w:val="en-GB"/>
              </w:rPr>
            </w:pPr>
            <w:r w:rsidRPr="00E7759A">
              <w:rPr>
                <w:rFonts w:cs="Calibri"/>
                <w:i/>
                <w:vanish/>
                <w:sz w:val="20"/>
                <w:szCs w:val="20"/>
                <w:highlight w:val="cyan"/>
              </w:rPr>
              <w:sym w:font="Wingdings" w:char="F0E0"/>
            </w:r>
            <w:proofErr w:type="spellStart"/>
            <w:r w:rsidRPr="00E7759A">
              <w:rPr>
                <w:rFonts w:cs="Calibri"/>
                <w:i/>
                <w:vanish/>
                <w:sz w:val="20"/>
                <w:szCs w:val="20"/>
                <w:highlight w:val="cyan"/>
                <w:lang w:val="en-GB"/>
              </w:rPr>
              <w:t>DirectionCode</w:t>
            </w:r>
            <w:proofErr w:type="spellEnd"/>
          </w:p>
        </w:tc>
        <w:tc>
          <w:tcPr>
            <w:tcW w:w="5333" w:type="dxa"/>
            <w:vAlign w:val="center"/>
          </w:tcPr>
          <w:p w14:paraId="0D89BC1E" w14:textId="77777777" w:rsidR="00115376" w:rsidRPr="00E7759A" w:rsidRDefault="00115376" w:rsidP="00647B68">
            <w:pPr>
              <w:spacing w:after="0"/>
              <w:jc w:val="both"/>
              <w:rPr>
                <w:rFonts w:cs="Calibri"/>
                <w:vanish/>
                <w:sz w:val="20"/>
                <w:szCs w:val="20"/>
                <w:highlight w:val="cyan"/>
                <w:lang w:val="en-GB"/>
              </w:rPr>
            </w:pPr>
            <w:r w:rsidRPr="00E7759A">
              <w:rPr>
                <w:rFonts w:cs="Calibri"/>
                <w:vanish/>
                <w:sz w:val="20"/>
                <w:szCs w:val="20"/>
                <w:highlight w:val="cyan"/>
                <w:lang w:val="en-GB"/>
              </w:rPr>
              <w:t>Identifier of the relative direction the vehicle is running along the line, for example, "in" or "out", “clockwise”. Distinct from a destination.</w:t>
            </w:r>
          </w:p>
        </w:tc>
      </w:tr>
      <w:tr w:rsidR="00115376" w14:paraId="530BBFCE" w14:textId="77777777" w:rsidTr="00647B68">
        <w:tc>
          <w:tcPr>
            <w:tcW w:w="1448" w:type="dxa"/>
            <w:vMerge/>
            <w:vAlign w:val="center"/>
          </w:tcPr>
          <w:p w14:paraId="11EAE3BB" w14:textId="77777777" w:rsidR="00115376" w:rsidRPr="00E7759A" w:rsidRDefault="00115376" w:rsidP="004113EC">
            <w:pPr>
              <w:spacing w:after="0"/>
              <w:rPr>
                <w:rFonts w:cs="Calibri"/>
                <w:i/>
                <w:sz w:val="20"/>
                <w:szCs w:val="20"/>
                <w:lang w:val="en-GB"/>
              </w:rPr>
            </w:pPr>
          </w:p>
        </w:tc>
        <w:tc>
          <w:tcPr>
            <w:tcW w:w="1583" w:type="dxa"/>
            <w:vAlign w:val="center"/>
          </w:tcPr>
          <w:p w14:paraId="7B2F4815" w14:textId="77777777" w:rsidR="00115376" w:rsidRPr="00E7759A" w:rsidRDefault="00115376" w:rsidP="004113EC">
            <w:pPr>
              <w:spacing w:after="0"/>
              <w:rPr>
                <w:rFonts w:cs="Calibri"/>
                <w:b/>
                <w:i/>
                <w:sz w:val="20"/>
                <w:szCs w:val="20"/>
                <w:highlight w:val="lightGray"/>
              </w:rPr>
            </w:pPr>
            <w:proofErr w:type="spellStart"/>
            <w:r w:rsidRPr="00E7759A">
              <w:rPr>
                <w:rFonts w:cs="Calibri"/>
                <w:b/>
                <w:i/>
                <w:sz w:val="20"/>
                <w:szCs w:val="20"/>
                <w:highlight w:val="lightGray"/>
              </w:rPr>
              <w:t>Framed</w:t>
            </w:r>
            <w:r w:rsidRPr="00E7759A">
              <w:rPr>
                <w:rFonts w:cs="Calibri"/>
                <w:b/>
                <w:i/>
                <w:sz w:val="20"/>
                <w:szCs w:val="20"/>
                <w:highlight w:val="lightGray"/>
              </w:rPr>
              <w:softHyphen/>
              <w:t>Vehicle</w:t>
            </w:r>
            <w:r w:rsidRPr="00E7759A">
              <w:rPr>
                <w:rFonts w:cs="Calibri"/>
                <w:b/>
                <w:i/>
                <w:sz w:val="20"/>
                <w:szCs w:val="20"/>
                <w:highlight w:val="lightGray"/>
              </w:rPr>
              <w:softHyphen/>
              <w:t>JourneyRef</w:t>
            </w:r>
            <w:proofErr w:type="spellEnd"/>
          </w:p>
        </w:tc>
        <w:tc>
          <w:tcPr>
            <w:tcW w:w="567" w:type="dxa"/>
            <w:vAlign w:val="center"/>
          </w:tcPr>
          <w:p w14:paraId="5FED54F3" w14:textId="77777777" w:rsidR="00115376" w:rsidRPr="00E7759A" w:rsidRDefault="00115376" w:rsidP="004113EC">
            <w:pPr>
              <w:spacing w:after="0"/>
              <w:rPr>
                <w:rFonts w:cs="Calibri"/>
                <w:sz w:val="20"/>
                <w:szCs w:val="20"/>
              </w:rPr>
            </w:pPr>
            <w:r w:rsidRPr="00E7759A">
              <w:rPr>
                <w:rFonts w:cs="Calibri"/>
                <w:sz w:val="20"/>
                <w:szCs w:val="20"/>
              </w:rPr>
              <w:t>0:1</w:t>
            </w:r>
          </w:p>
        </w:tc>
        <w:tc>
          <w:tcPr>
            <w:tcW w:w="1701" w:type="dxa"/>
            <w:vAlign w:val="center"/>
          </w:tcPr>
          <w:p w14:paraId="2EE0C9EA" w14:textId="77777777" w:rsidR="00115376" w:rsidRPr="00E7759A" w:rsidRDefault="00115376" w:rsidP="004113EC">
            <w:pPr>
              <w:spacing w:after="0"/>
              <w:rPr>
                <w:rFonts w:cs="Calibri"/>
                <w:i/>
                <w:sz w:val="20"/>
                <w:szCs w:val="20"/>
              </w:rPr>
            </w:pPr>
            <w:r w:rsidRPr="00E7759A">
              <w:rPr>
                <w:rFonts w:cs="Calibri"/>
                <w:i/>
                <w:sz w:val="20"/>
                <w:szCs w:val="20"/>
              </w:rPr>
              <w:t>+Structure</w:t>
            </w:r>
          </w:p>
        </w:tc>
        <w:tc>
          <w:tcPr>
            <w:tcW w:w="5333" w:type="dxa"/>
            <w:vAlign w:val="center"/>
          </w:tcPr>
          <w:p w14:paraId="00AEF578" w14:textId="77777777" w:rsidR="00115376" w:rsidRPr="00E7759A" w:rsidRDefault="00115376" w:rsidP="00647B68">
            <w:pPr>
              <w:spacing w:after="0"/>
              <w:jc w:val="both"/>
              <w:rPr>
                <w:rFonts w:cs="Calibri"/>
                <w:sz w:val="20"/>
                <w:szCs w:val="20"/>
              </w:rPr>
            </w:pPr>
            <w:proofErr w:type="spellStart"/>
            <w:r w:rsidRPr="00E7759A">
              <w:rPr>
                <w:rFonts w:cs="Calibri"/>
                <w:sz w:val="20"/>
                <w:szCs w:val="20"/>
              </w:rPr>
              <w:t>Identifiant</w:t>
            </w:r>
            <w:proofErr w:type="spellEnd"/>
            <w:r w:rsidRPr="00E7759A">
              <w:rPr>
                <w:rFonts w:cs="Calibri"/>
                <w:sz w:val="20"/>
                <w:szCs w:val="20"/>
              </w:rPr>
              <w:t xml:space="preserve"> de la course.</w:t>
            </w:r>
          </w:p>
        </w:tc>
      </w:tr>
      <w:tr w:rsidR="00115376" w14:paraId="058631E6" w14:textId="77777777" w:rsidTr="00647B68">
        <w:tc>
          <w:tcPr>
            <w:tcW w:w="1448" w:type="dxa"/>
            <w:vAlign w:val="center"/>
          </w:tcPr>
          <w:p w14:paraId="04CA190F" w14:textId="77777777" w:rsidR="00115376" w:rsidRPr="00E7759A" w:rsidRDefault="00115376" w:rsidP="004113EC">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PatternInfo</w:t>
            </w:r>
            <w:proofErr w:type="spellEnd"/>
          </w:p>
        </w:tc>
        <w:tc>
          <w:tcPr>
            <w:tcW w:w="1583" w:type="dxa"/>
            <w:vAlign w:val="center"/>
          </w:tcPr>
          <w:p w14:paraId="582FFD82" w14:textId="77777777" w:rsidR="00115376" w:rsidRPr="00E7759A" w:rsidRDefault="00115376" w:rsidP="004113EC">
            <w:pPr>
              <w:spacing w:after="0"/>
              <w:rPr>
                <w:rFonts w:cs="Calibri"/>
                <w:b/>
                <w:i/>
                <w:sz w:val="20"/>
                <w:szCs w:val="20"/>
                <w:highlight w:val="lightGray"/>
                <w:lang w:val="en-GB"/>
              </w:rPr>
            </w:pPr>
            <w:r w:rsidRPr="00E7759A">
              <w:rPr>
                <w:rFonts w:cs="Calibri"/>
                <w:b/>
                <w:i/>
                <w:sz w:val="20"/>
                <w:szCs w:val="20"/>
                <w:highlight w:val="lightGray"/>
                <w:lang w:val="en-GB"/>
              </w:rPr>
              <w:t>:::</w:t>
            </w:r>
          </w:p>
        </w:tc>
        <w:tc>
          <w:tcPr>
            <w:tcW w:w="567" w:type="dxa"/>
            <w:vAlign w:val="center"/>
          </w:tcPr>
          <w:p w14:paraId="441D52BF" w14:textId="77777777" w:rsidR="00115376" w:rsidRPr="00E7759A" w:rsidRDefault="00115376" w:rsidP="004113EC">
            <w:pPr>
              <w:spacing w:after="0"/>
              <w:rPr>
                <w:rFonts w:cs="Calibri"/>
                <w:sz w:val="20"/>
                <w:szCs w:val="20"/>
                <w:lang w:val="en-GB"/>
              </w:rPr>
            </w:pPr>
            <w:r w:rsidRPr="00E7759A">
              <w:rPr>
                <w:rFonts w:cs="Calibri"/>
                <w:sz w:val="20"/>
                <w:szCs w:val="20"/>
                <w:lang w:val="en-GB"/>
              </w:rPr>
              <w:t>0:1</w:t>
            </w:r>
          </w:p>
        </w:tc>
        <w:tc>
          <w:tcPr>
            <w:tcW w:w="1701" w:type="dxa"/>
            <w:vAlign w:val="center"/>
          </w:tcPr>
          <w:p w14:paraId="33FC4028" w14:textId="60DBB930" w:rsidR="00115376" w:rsidRPr="00E7759A" w:rsidRDefault="00115376" w:rsidP="004113EC">
            <w:pPr>
              <w:spacing w:after="0"/>
              <w:rPr>
                <w:rFonts w:cs="Calibri"/>
                <w:i/>
                <w:sz w:val="20"/>
                <w:szCs w:val="20"/>
                <w:lang w:val="en-GB"/>
              </w:rPr>
            </w:pPr>
            <w:proofErr w:type="spellStart"/>
            <w:r w:rsidRPr="00E7759A">
              <w:rPr>
                <w:rFonts w:cs="Calibri"/>
                <w:i/>
                <w:sz w:val="20"/>
                <w:szCs w:val="20"/>
                <w:lang w:val="en-GB"/>
              </w:rPr>
              <w:t>JourneyPattern</w:t>
            </w:r>
            <w:r w:rsidRPr="00E7759A">
              <w:rPr>
                <w:rFonts w:cs="Calibri"/>
                <w:i/>
                <w:sz w:val="20"/>
                <w:szCs w:val="20"/>
                <w:lang w:val="en-GB"/>
              </w:rPr>
              <w:softHyphen/>
              <w:t>InfoGroup</w:t>
            </w:r>
            <w:proofErr w:type="spellEnd"/>
          </w:p>
        </w:tc>
        <w:tc>
          <w:tcPr>
            <w:tcW w:w="5333" w:type="dxa"/>
            <w:vAlign w:val="center"/>
          </w:tcPr>
          <w:p w14:paraId="6F35FF0B" w14:textId="77777777" w:rsidR="00115376" w:rsidRPr="00E7759A" w:rsidRDefault="00115376" w:rsidP="00647B68">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Journey</w:t>
            </w:r>
            <w:r w:rsidRPr="00E7759A">
              <w:rPr>
                <w:rFonts w:cs="Calibri"/>
                <w:sz w:val="20"/>
                <w:szCs w:val="20"/>
                <w:lang w:val="en-GB"/>
              </w:rPr>
              <w:softHyphen/>
              <w:t>Pattern</w:t>
            </w:r>
            <w:r w:rsidRPr="00E7759A">
              <w:rPr>
                <w:rFonts w:cs="Calibri"/>
                <w:sz w:val="20"/>
                <w:szCs w:val="20"/>
                <w:lang w:val="en-GB"/>
              </w:rPr>
              <w:softHyphen/>
              <w:t>Info</w:t>
            </w:r>
            <w:r w:rsidRPr="00E7759A">
              <w:rPr>
                <w:rFonts w:cs="Calibri"/>
                <w:sz w:val="20"/>
                <w:szCs w:val="20"/>
                <w:lang w:val="en-GB"/>
              </w:rPr>
              <w:softHyphen/>
              <w:t>Group</w:t>
            </w:r>
            <w:proofErr w:type="spellEnd"/>
            <w:r w:rsidRPr="00E7759A">
              <w:rPr>
                <w:rFonts w:cs="Calibri"/>
                <w:sz w:val="20"/>
                <w:szCs w:val="20"/>
                <w:lang w:val="en-GB"/>
              </w:rPr>
              <w:t>.</w:t>
            </w:r>
          </w:p>
        </w:tc>
      </w:tr>
      <w:tr w:rsidR="00115376" w14:paraId="64F99814" w14:textId="77777777" w:rsidTr="00647B68">
        <w:tc>
          <w:tcPr>
            <w:tcW w:w="1448" w:type="dxa"/>
            <w:vAlign w:val="center"/>
          </w:tcPr>
          <w:p w14:paraId="0835036C" w14:textId="77777777" w:rsidR="00115376" w:rsidRPr="00E7759A" w:rsidRDefault="00115376" w:rsidP="004113EC">
            <w:pPr>
              <w:spacing w:after="0"/>
              <w:rPr>
                <w:rFonts w:cs="Calibri"/>
                <w:i/>
                <w:sz w:val="20"/>
                <w:szCs w:val="20"/>
                <w:lang w:val="en-GB"/>
              </w:rPr>
            </w:pPr>
            <w:proofErr w:type="spellStart"/>
            <w:r w:rsidRPr="00E7759A">
              <w:rPr>
                <w:rFonts w:cs="Calibri"/>
                <w:i/>
                <w:sz w:val="20"/>
                <w:szCs w:val="20"/>
                <w:lang w:val="en-GB"/>
              </w:rPr>
              <w:t>Vehicle</w:t>
            </w:r>
            <w:r w:rsidRPr="00E7759A">
              <w:rPr>
                <w:rFonts w:cs="Calibri"/>
                <w:i/>
                <w:sz w:val="20"/>
                <w:szCs w:val="20"/>
                <w:lang w:val="en-GB"/>
              </w:rPr>
              <w:softHyphen/>
              <w:t>Journey</w:t>
            </w:r>
            <w:r w:rsidRPr="00E7759A">
              <w:rPr>
                <w:rFonts w:cs="Calibri"/>
                <w:i/>
                <w:sz w:val="20"/>
                <w:szCs w:val="20"/>
                <w:lang w:val="en-GB"/>
              </w:rPr>
              <w:softHyphen/>
              <w:t>Info</w:t>
            </w:r>
            <w:proofErr w:type="spellEnd"/>
          </w:p>
        </w:tc>
        <w:tc>
          <w:tcPr>
            <w:tcW w:w="1583" w:type="dxa"/>
            <w:vAlign w:val="center"/>
          </w:tcPr>
          <w:p w14:paraId="74D108EB" w14:textId="77777777" w:rsidR="00115376" w:rsidRPr="00E7759A" w:rsidRDefault="00115376" w:rsidP="004113EC">
            <w:pPr>
              <w:spacing w:after="0"/>
              <w:rPr>
                <w:rFonts w:cs="Calibri"/>
                <w:b/>
                <w:i/>
                <w:sz w:val="20"/>
                <w:szCs w:val="20"/>
                <w:highlight w:val="lightGray"/>
                <w:lang w:val="en-GB"/>
              </w:rPr>
            </w:pPr>
            <w:r w:rsidRPr="00E7759A">
              <w:rPr>
                <w:rFonts w:cs="Calibri"/>
                <w:b/>
                <w:i/>
                <w:sz w:val="20"/>
                <w:szCs w:val="20"/>
                <w:highlight w:val="lightGray"/>
                <w:lang w:val="en-GB"/>
              </w:rPr>
              <w:t>:::</w:t>
            </w:r>
          </w:p>
        </w:tc>
        <w:tc>
          <w:tcPr>
            <w:tcW w:w="567" w:type="dxa"/>
            <w:vAlign w:val="center"/>
          </w:tcPr>
          <w:p w14:paraId="1250128A" w14:textId="77777777" w:rsidR="00115376" w:rsidRPr="00E7759A" w:rsidRDefault="00115376" w:rsidP="004113EC">
            <w:pPr>
              <w:spacing w:after="0"/>
              <w:rPr>
                <w:rFonts w:cs="Calibri"/>
                <w:sz w:val="20"/>
                <w:szCs w:val="20"/>
                <w:lang w:val="en-GB"/>
              </w:rPr>
            </w:pPr>
            <w:r w:rsidRPr="00E7759A">
              <w:rPr>
                <w:rFonts w:cs="Calibri"/>
                <w:sz w:val="20"/>
                <w:szCs w:val="20"/>
                <w:lang w:val="en-GB"/>
              </w:rPr>
              <w:t>0:1</w:t>
            </w:r>
          </w:p>
        </w:tc>
        <w:tc>
          <w:tcPr>
            <w:tcW w:w="1701" w:type="dxa"/>
            <w:vAlign w:val="center"/>
          </w:tcPr>
          <w:p w14:paraId="24E3F2A7" w14:textId="3C6862A2" w:rsidR="00115376" w:rsidRPr="00E7759A" w:rsidRDefault="00115376" w:rsidP="004113EC">
            <w:pPr>
              <w:spacing w:after="0"/>
              <w:rPr>
                <w:rFonts w:cs="Calibri"/>
                <w:i/>
                <w:sz w:val="20"/>
                <w:szCs w:val="20"/>
                <w:lang w:val="en-GB"/>
              </w:rPr>
            </w:pPr>
            <w:proofErr w:type="spellStart"/>
            <w:r w:rsidRPr="00E7759A">
              <w:rPr>
                <w:rFonts w:cs="Calibri"/>
                <w:i/>
                <w:sz w:val="20"/>
                <w:szCs w:val="20"/>
                <w:lang w:val="en-GB"/>
              </w:rPr>
              <w:t>Vehicl</w:t>
            </w:r>
            <w:r w:rsidR="008A6AEB">
              <w:rPr>
                <w:rFonts w:cs="Calibri"/>
                <w:i/>
                <w:sz w:val="20"/>
                <w:szCs w:val="20"/>
                <w:lang w:val="en-GB"/>
              </w:rPr>
              <w:t>e</w:t>
            </w:r>
            <w:r w:rsidRPr="00E7759A">
              <w:rPr>
                <w:rFonts w:cs="Calibri"/>
                <w:i/>
                <w:sz w:val="20"/>
                <w:szCs w:val="20"/>
                <w:lang w:val="en-GB"/>
              </w:rPr>
              <w:t>Journey</w:t>
            </w:r>
            <w:r w:rsidRPr="00E7759A">
              <w:rPr>
                <w:rFonts w:cs="Calibri"/>
                <w:i/>
                <w:sz w:val="20"/>
                <w:szCs w:val="20"/>
                <w:lang w:val="en-GB"/>
              </w:rPr>
              <w:softHyphen/>
              <w:t>InfoGroup</w:t>
            </w:r>
            <w:proofErr w:type="spellEnd"/>
          </w:p>
        </w:tc>
        <w:tc>
          <w:tcPr>
            <w:tcW w:w="5333" w:type="dxa"/>
            <w:vAlign w:val="center"/>
          </w:tcPr>
          <w:p w14:paraId="57E0C530" w14:textId="77777777" w:rsidR="00115376" w:rsidRPr="00E7759A" w:rsidRDefault="00115376" w:rsidP="00647B68">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Vehicle</w:t>
            </w:r>
            <w:r w:rsidRPr="00E7759A">
              <w:rPr>
                <w:rFonts w:cs="Calibri"/>
                <w:sz w:val="20"/>
                <w:szCs w:val="20"/>
                <w:lang w:val="en-GB"/>
              </w:rPr>
              <w:softHyphen/>
              <w:t>JourneyInfo</w:t>
            </w:r>
            <w:r w:rsidRPr="00E7759A">
              <w:rPr>
                <w:rFonts w:cs="Calibri"/>
                <w:sz w:val="20"/>
                <w:szCs w:val="20"/>
                <w:lang w:val="en-GB"/>
              </w:rPr>
              <w:softHyphen/>
              <w:t>Group</w:t>
            </w:r>
            <w:proofErr w:type="spellEnd"/>
            <w:r w:rsidRPr="00E7759A">
              <w:rPr>
                <w:rFonts w:cs="Calibri"/>
                <w:sz w:val="20"/>
                <w:szCs w:val="20"/>
                <w:lang w:val="en-GB"/>
              </w:rPr>
              <w:t>.</w:t>
            </w:r>
          </w:p>
        </w:tc>
      </w:tr>
      <w:tr w:rsidR="00115376" w14:paraId="2F85F288" w14:textId="77777777" w:rsidTr="00647B68">
        <w:tc>
          <w:tcPr>
            <w:tcW w:w="1448" w:type="dxa"/>
            <w:vAlign w:val="center"/>
          </w:tcPr>
          <w:p w14:paraId="564C28B5" w14:textId="77777777" w:rsidR="00115376" w:rsidRPr="00E7759A" w:rsidRDefault="00115376" w:rsidP="004113EC">
            <w:pPr>
              <w:spacing w:after="0"/>
              <w:rPr>
                <w:rFonts w:cs="Calibri"/>
                <w:i/>
                <w:sz w:val="20"/>
                <w:szCs w:val="20"/>
                <w:lang w:val="en-GB"/>
              </w:rPr>
            </w:pPr>
            <w:proofErr w:type="spellStart"/>
            <w:r w:rsidRPr="00E7759A">
              <w:rPr>
                <w:rFonts w:cs="Calibri"/>
                <w:i/>
                <w:sz w:val="20"/>
                <w:szCs w:val="20"/>
                <w:lang w:val="en-GB"/>
              </w:rPr>
              <w:t>Disruption</w:t>
            </w:r>
            <w:r w:rsidRPr="00E7759A">
              <w:rPr>
                <w:rFonts w:cs="Calibri"/>
                <w:i/>
                <w:sz w:val="20"/>
                <w:szCs w:val="20"/>
                <w:lang w:val="en-GB"/>
              </w:rPr>
              <w:softHyphen/>
              <w:t>Group</w:t>
            </w:r>
            <w:proofErr w:type="spellEnd"/>
          </w:p>
        </w:tc>
        <w:tc>
          <w:tcPr>
            <w:tcW w:w="1583" w:type="dxa"/>
            <w:vAlign w:val="center"/>
          </w:tcPr>
          <w:p w14:paraId="42C281BE" w14:textId="77777777" w:rsidR="00115376" w:rsidRPr="00E7759A" w:rsidRDefault="00115376" w:rsidP="004113EC">
            <w:pPr>
              <w:spacing w:after="0"/>
              <w:rPr>
                <w:rFonts w:cs="Calibri"/>
                <w:b/>
                <w:i/>
                <w:sz w:val="20"/>
                <w:szCs w:val="20"/>
                <w:highlight w:val="lightGray"/>
                <w:lang w:val="en-GB"/>
              </w:rPr>
            </w:pPr>
            <w:r w:rsidRPr="00E7759A">
              <w:rPr>
                <w:rFonts w:cs="Calibri"/>
                <w:b/>
                <w:i/>
                <w:sz w:val="20"/>
                <w:szCs w:val="20"/>
                <w:highlight w:val="lightGray"/>
                <w:lang w:val="en-GB"/>
              </w:rPr>
              <w:t>:::</w:t>
            </w:r>
          </w:p>
        </w:tc>
        <w:tc>
          <w:tcPr>
            <w:tcW w:w="567" w:type="dxa"/>
            <w:vAlign w:val="center"/>
          </w:tcPr>
          <w:p w14:paraId="3AF835A2" w14:textId="77777777" w:rsidR="00115376" w:rsidRPr="00E7759A" w:rsidRDefault="00115376" w:rsidP="004113EC">
            <w:pPr>
              <w:spacing w:after="0"/>
              <w:rPr>
                <w:rFonts w:cs="Calibri"/>
                <w:sz w:val="20"/>
                <w:szCs w:val="20"/>
                <w:lang w:val="en-GB"/>
              </w:rPr>
            </w:pPr>
            <w:r w:rsidRPr="00E7759A">
              <w:rPr>
                <w:rFonts w:cs="Calibri"/>
                <w:sz w:val="20"/>
                <w:szCs w:val="20"/>
                <w:lang w:val="en-GB"/>
              </w:rPr>
              <w:t>0:1</w:t>
            </w:r>
          </w:p>
        </w:tc>
        <w:tc>
          <w:tcPr>
            <w:tcW w:w="1701" w:type="dxa"/>
            <w:vAlign w:val="center"/>
          </w:tcPr>
          <w:p w14:paraId="5F2E58FF" w14:textId="0B9CBF90" w:rsidR="00115376" w:rsidRPr="00E7759A" w:rsidRDefault="00115376" w:rsidP="004113EC">
            <w:pPr>
              <w:spacing w:after="0"/>
              <w:rPr>
                <w:rFonts w:cs="Calibri"/>
                <w:i/>
                <w:sz w:val="20"/>
                <w:szCs w:val="20"/>
                <w:lang w:val="en-GB"/>
              </w:rPr>
            </w:pPr>
            <w:proofErr w:type="spellStart"/>
            <w:r w:rsidRPr="00E7759A">
              <w:rPr>
                <w:rFonts w:cs="Calibri"/>
                <w:i/>
                <w:sz w:val="20"/>
                <w:szCs w:val="20"/>
                <w:lang w:val="en-GB"/>
              </w:rPr>
              <w:t>DisruptionGroup</w:t>
            </w:r>
            <w:proofErr w:type="spellEnd"/>
          </w:p>
        </w:tc>
        <w:tc>
          <w:tcPr>
            <w:tcW w:w="5333" w:type="dxa"/>
            <w:vAlign w:val="center"/>
          </w:tcPr>
          <w:p w14:paraId="101923FA" w14:textId="77777777" w:rsidR="00115376" w:rsidRPr="00E7759A" w:rsidRDefault="00115376" w:rsidP="00647B68">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Disruption</w:t>
            </w:r>
            <w:r w:rsidRPr="00E7759A">
              <w:rPr>
                <w:rFonts w:cs="Calibri"/>
                <w:sz w:val="20"/>
                <w:szCs w:val="20"/>
                <w:lang w:val="en-GB"/>
              </w:rPr>
              <w:softHyphen/>
              <w:t>Group</w:t>
            </w:r>
            <w:proofErr w:type="spellEnd"/>
            <w:r w:rsidRPr="00E7759A">
              <w:rPr>
                <w:rFonts w:cs="Calibri"/>
                <w:sz w:val="20"/>
                <w:szCs w:val="20"/>
                <w:lang w:val="en-GB"/>
              </w:rPr>
              <w:t xml:space="preserve">. </w:t>
            </w:r>
          </w:p>
        </w:tc>
      </w:tr>
      <w:tr w:rsidR="00115376" w:rsidRPr="00994B71" w14:paraId="48146C31" w14:textId="77777777" w:rsidTr="00647B68">
        <w:trPr>
          <w:hidden/>
        </w:trPr>
        <w:tc>
          <w:tcPr>
            <w:tcW w:w="1448" w:type="dxa"/>
            <w:vAlign w:val="center"/>
          </w:tcPr>
          <w:p w14:paraId="40B61489" w14:textId="77777777" w:rsidR="00115376" w:rsidRPr="00E7759A" w:rsidRDefault="00115376" w:rsidP="004113EC">
            <w:pPr>
              <w:spacing w:after="0"/>
              <w:rPr>
                <w:rFonts w:cs="Calibri"/>
                <w:i/>
                <w:vanish/>
                <w:sz w:val="20"/>
                <w:szCs w:val="20"/>
                <w:highlight w:val="cyan"/>
                <w:lang w:val="en-GB"/>
              </w:rPr>
            </w:pPr>
            <w:r w:rsidRPr="00E7759A">
              <w:rPr>
                <w:rFonts w:cs="Calibri"/>
                <w:i/>
                <w:vanish/>
                <w:sz w:val="20"/>
                <w:szCs w:val="20"/>
                <w:highlight w:val="cyan"/>
                <w:lang w:val="en-GB"/>
              </w:rPr>
              <w:t>Operational Info</w:t>
            </w:r>
          </w:p>
        </w:tc>
        <w:tc>
          <w:tcPr>
            <w:tcW w:w="1583" w:type="dxa"/>
            <w:vAlign w:val="center"/>
          </w:tcPr>
          <w:p w14:paraId="243EB066" w14:textId="77777777" w:rsidR="00115376" w:rsidRPr="00E7759A" w:rsidRDefault="00115376" w:rsidP="004113EC">
            <w:pPr>
              <w:spacing w:after="0"/>
              <w:rPr>
                <w:rFonts w:cs="Calibri"/>
                <w:b/>
                <w:i/>
                <w:vanish/>
                <w:sz w:val="20"/>
                <w:szCs w:val="20"/>
                <w:highlight w:val="cyan"/>
                <w:lang w:val="en-GB"/>
              </w:rPr>
            </w:pPr>
            <w:r w:rsidRPr="00E7759A">
              <w:rPr>
                <w:rFonts w:cs="Calibri"/>
                <w:b/>
                <w:i/>
                <w:vanish/>
                <w:sz w:val="20"/>
                <w:szCs w:val="20"/>
                <w:highlight w:val="cyan"/>
                <w:lang w:val="en-GB"/>
              </w:rPr>
              <w:t>:::</w:t>
            </w:r>
          </w:p>
        </w:tc>
        <w:tc>
          <w:tcPr>
            <w:tcW w:w="567" w:type="dxa"/>
            <w:vAlign w:val="center"/>
          </w:tcPr>
          <w:p w14:paraId="140210B9" w14:textId="77777777" w:rsidR="00115376" w:rsidRPr="00E7759A" w:rsidRDefault="00115376" w:rsidP="004113EC">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2E48509D" w14:textId="77777777" w:rsidR="00115376" w:rsidRPr="00E7759A" w:rsidRDefault="00115376" w:rsidP="004113EC">
            <w:pPr>
              <w:spacing w:after="0"/>
              <w:rPr>
                <w:rFonts w:cs="Calibri"/>
                <w:i/>
                <w:vanish/>
                <w:sz w:val="20"/>
                <w:szCs w:val="20"/>
                <w:highlight w:val="cyan"/>
                <w:lang w:val="en-GB"/>
              </w:rPr>
            </w:pPr>
            <w:r w:rsidRPr="00E7759A">
              <w:rPr>
                <w:rFonts w:cs="Calibri"/>
                <w:i/>
                <w:vanish/>
                <w:sz w:val="20"/>
                <w:szCs w:val="20"/>
                <w:highlight w:val="cyan"/>
                <w:lang w:val="en-GB"/>
              </w:rPr>
              <w:t>Operational</w:t>
            </w:r>
            <w:r w:rsidRPr="00E7759A">
              <w:rPr>
                <w:rFonts w:cs="Calibri"/>
                <w:i/>
                <w:vanish/>
                <w:sz w:val="20"/>
                <w:szCs w:val="20"/>
                <w:highlight w:val="cyan"/>
              </w:rPr>
              <w:softHyphen/>
            </w:r>
            <w:proofErr w:type="spellStart"/>
            <w:r w:rsidRPr="00E7759A">
              <w:rPr>
                <w:rFonts w:cs="Calibri"/>
                <w:i/>
                <w:vanish/>
                <w:sz w:val="20"/>
                <w:szCs w:val="20"/>
                <w:highlight w:val="cyan"/>
                <w:lang w:val="en-GB"/>
              </w:rPr>
              <w:t>Info</w:t>
            </w:r>
            <w:r w:rsidRPr="00E7759A">
              <w:rPr>
                <w:rFonts w:cs="Calibri"/>
                <w:i/>
                <w:vanish/>
                <w:sz w:val="20"/>
                <w:szCs w:val="20"/>
                <w:highlight w:val="cyan"/>
                <w:lang w:val="en-GB"/>
              </w:rPr>
              <w:softHyphen/>
              <w:t>Group</w:t>
            </w:r>
            <w:proofErr w:type="spellEnd"/>
          </w:p>
        </w:tc>
        <w:tc>
          <w:tcPr>
            <w:tcW w:w="5333" w:type="dxa"/>
            <w:vAlign w:val="center"/>
          </w:tcPr>
          <w:p w14:paraId="274974D9" w14:textId="77777777" w:rsidR="00115376" w:rsidRPr="00E7759A" w:rsidRDefault="00115376" w:rsidP="00647B68">
            <w:pPr>
              <w:spacing w:after="0"/>
              <w:jc w:val="both"/>
              <w:rPr>
                <w:rFonts w:cs="Calibri"/>
                <w:vanish/>
                <w:sz w:val="20"/>
                <w:szCs w:val="20"/>
                <w:lang w:val="en-GB"/>
              </w:rPr>
            </w:pPr>
            <w:r w:rsidRPr="00E7759A">
              <w:rPr>
                <w:rFonts w:cs="Calibri"/>
                <w:vanish/>
                <w:sz w:val="20"/>
                <w:szCs w:val="20"/>
                <w:highlight w:val="cyan"/>
                <w:lang w:val="en-GB"/>
              </w:rPr>
              <w:t xml:space="preserve">See SIRI Part 2 </w:t>
            </w:r>
            <w:proofErr w:type="spellStart"/>
            <w:r w:rsidRPr="00E7759A">
              <w:rPr>
                <w:rFonts w:cs="Calibri"/>
                <w:vanish/>
                <w:sz w:val="20"/>
                <w:szCs w:val="20"/>
                <w:highlight w:val="cyan"/>
                <w:lang w:val="en-GB"/>
              </w:rPr>
              <w:t>Operational</w:t>
            </w:r>
            <w:r w:rsidRPr="00E7759A">
              <w:rPr>
                <w:rFonts w:cs="Calibri"/>
                <w:vanish/>
                <w:sz w:val="20"/>
                <w:szCs w:val="20"/>
                <w:highlight w:val="cyan"/>
                <w:lang w:val="en-GB"/>
              </w:rPr>
              <w:softHyphen/>
              <w:t>Info</w:t>
            </w:r>
            <w:r w:rsidRPr="00E7759A">
              <w:rPr>
                <w:rFonts w:cs="Calibri"/>
                <w:vanish/>
                <w:sz w:val="20"/>
                <w:szCs w:val="20"/>
                <w:highlight w:val="cyan"/>
                <w:lang w:val="en-GB"/>
              </w:rPr>
              <w:softHyphen/>
              <w:t>Group</w:t>
            </w:r>
            <w:proofErr w:type="spellEnd"/>
            <w:r w:rsidRPr="00E7759A">
              <w:rPr>
                <w:rFonts w:cs="Calibri"/>
                <w:vanish/>
                <w:sz w:val="20"/>
                <w:szCs w:val="20"/>
                <w:highlight w:val="cyan"/>
                <w:lang w:val="en-GB"/>
              </w:rPr>
              <w:t>.</w:t>
            </w:r>
          </w:p>
        </w:tc>
      </w:tr>
      <w:tr w:rsidR="00721961" w14:paraId="03935497" w14:textId="77777777" w:rsidTr="00647B68">
        <w:tc>
          <w:tcPr>
            <w:tcW w:w="1448" w:type="dxa"/>
            <w:vMerge w:val="restart"/>
            <w:vAlign w:val="center"/>
          </w:tcPr>
          <w:p w14:paraId="528778F4" w14:textId="77777777" w:rsidR="00721961" w:rsidRPr="00E7759A" w:rsidRDefault="00721961" w:rsidP="004113EC">
            <w:pPr>
              <w:spacing w:after="0"/>
              <w:rPr>
                <w:rFonts w:cs="Calibri"/>
                <w:i/>
                <w:sz w:val="20"/>
                <w:szCs w:val="20"/>
                <w:lang w:val="en-GB"/>
              </w:rPr>
            </w:pPr>
            <w:r w:rsidRPr="00E7759A">
              <w:rPr>
                <w:rFonts w:cs="Calibri"/>
                <w:i/>
                <w:sz w:val="20"/>
                <w:szCs w:val="20"/>
                <w:lang w:val="en-GB"/>
              </w:rPr>
              <w:t xml:space="preserve">Progress </w:t>
            </w:r>
          </w:p>
        </w:tc>
        <w:tc>
          <w:tcPr>
            <w:tcW w:w="1583" w:type="dxa"/>
            <w:vAlign w:val="center"/>
          </w:tcPr>
          <w:p w14:paraId="32380AB9" w14:textId="77777777" w:rsidR="00721961" w:rsidRPr="00E7759A" w:rsidRDefault="00721961" w:rsidP="004113EC">
            <w:pPr>
              <w:spacing w:after="0"/>
              <w:rPr>
                <w:rFonts w:cs="Calibri"/>
                <w:b/>
                <w:i/>
                <w:sz w:val="20"/>
                <w:szCs w:val="20"/>
                <w:lang w:val="en-GB"/>
              </w:rPr>
            </w:pPr>
            <w:r w:rsidRPr="00E7759A">
              <w:rPr>
                <w:rFonts w:cs="Calibri"/>
                <w:b/>
                <w:i/>
                <w:sz w:val="20"/>
                <w:szCs w:val="20"/>
                <w:highlight w:val="lightGray"/>
                <w:lang w:val="en-GB"/>
              </w:rPr>
              <w:t>Monitored</w:t>
            </w:r>
          </w:p>
        </w:tc>
        <w:tc>
          <w:tcPr>
            <w:tcW w:w="567" w:type="dxa"/>
            <w:vAlign w:val="center"/>
          </w:tcPr>
          <w:p w14:paraId="2B002C22" w14:textId="77777777" w:rsidR="00721961" w:rsidRPr="00E7759A" w:rsidRDefault="00721961" w:rsidP="004113EC">
            <w:pPr>
              <w:spacing w:after="0"/>
              <w:rPr>
                <w:rFonts w:cs="Calibri"/>
                <w:sz w:val="20"/>
                <w:szCs w:val="20"/>
                <w:lang w:val="en-GB"/>
              </w:rPr>
            </w:pPr>
            <w:r w:rsidRPr="00E7759A">
              <w:rPr>
                <w:rFonts w:cs="Calibri"/>
                <w:sz w:val="20"/>
                <w:szCs w:val="20"/>
                <w:lang w:val="en-GB"/>
              </w:rPr>
              <w:t>0:1</w:t>
            </w:r>
          </w:p>
        </w:tc>
        <w:tc>
          <w:tcPr>
            <w:tcW w:w="1701" w:type="dxa"/>
            <w:vAlign w:val="center"/>
          </w:tcPr>
          <w:p w14:paraId="40A9CE6C" w14:textId="77777777" w:rsidR="00721961" w:rsidRPr="00E7759A" w:rsidRDefault="00721961" w:rsidP="004113EC">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333" w:type="dxa"/>
            <w:vAlign w:val="center"/>
          </w:tcPr>
          <w:p w14:paraId="4D60D64E" w14:textId="77777777" w:rsidR="00721961" w:rsidRPr="00446B61" w:rsidRDefault="00721961" w:rsidP="00647B68">
            <w:pPr>
              <w:spacing w:after="0"/>
              <w:jc w:val="both"/>
              <w:rPr>
                <w:rFonts w:cs="Calibri"/>
                <w:sz w:val="20"/>
                <w:szCs w:val="20"/>
                <w:highlight w:val="lightGray"/>
                <w:lang w:val="fr-FR"/>
              </w:rPr>
            </w:pPr>
            <w:r w:rsidRPr="00446B61">
              <w:rPr>
                <w:rFonts w:cs="Calibri"/>
                <w:sz w:val="20"/>
                <w:szCs w:val="20"/>
                <w:highlight w:val="lightGray"/>
                <w:lang w:val="fr-FR"/>
              </w:rPr>
              <w:t>Signale si les données temps réel sont disponibles pour cette course (« false » permet de signaler une délocalisation).</w:t>
            </w:r>
          </w:p>
          <w:p w14:paraId="170A5CB5" w14:textId="77777777" w:rsidR="00721961" w:rsidRPr="00446B61" w:rsidRDefault="00721961" w:rsidP="00647B68">
            <w:pPr>
              <w:spacing w:after="0"/>
              <w:jc w:val="both"/>
              <w:rPr>
                <w:rFonts w:cs="Calibri"/>
                <w:sz w:val="20"/>
                <w:szCs w:val="20"/>
                <w:highlight w:val="lightGray"/>
              </w:rPr>
            </w:pPr>
            <w:r w:rsidRPr="00446B61">
              <w:rPr>
                <w:rFonts w:cs="Calibri"/>
                <w:sz w:val="20"/>
                <w:szCs w:val="20"/>
                <w:highlight w:val="lightGray"/>
              </w:rPr>
              <w:t xml:space="preserve">Valeur par </w:t>
            </w:r>
            <w:proofErr w:type="spellStart"/>
            <w:proofErr w:type="gramStart"/>
            <w:r w:rsidRPr="00446B61">
              <w:rPr>
                <w:rFonts w:cs="Calibri"/>
                <w:sz w:val="20"/>
                <w:szCs w:val="20"/>
                <w:highlight w:val="lightGray"/>
              </w:rPr>
              <w:t>défaut</w:t>
            </w:r>
            <w:proofErr w:type="spellEnd"/>
            <w:r w:rsidRPr="00446B61">
              <w:rPr>
                <w:rFonts w:cs="Calibri"/>
                <w:sz w:val="20"/>
                <w:szCs w:val="20"/>
                <w:highlight w:val="lightGray"/>
              </w:rPr>
              <w:t> :</w:t>
            </w:r>
            <w:proofErr w:type="gramEnd"/>
            <w:r w:rsidRPr="00446B61">
              <w:rPr>
                <w:rFonts w:cs="Calibri"/>
                <w:sz w:val="20"/>
                <w:szCs w:val="20"/>
                <w:highlight w:val="lightGray"/>
              </w:rPr>
              <w:t xml:space="preserve"> « true»</w:t>
            </w:r>
          </w:p>
        </w:tc>
      </w:tr>
      <w:tr w:rsidR="00721961" w:rsidRPr="00E32CB2" w14:paraId="7A9E5AC9" w14:textId="77777777" w:rsidTr="00647B68">
        <w:tc>
          <w:tcPr>
            <w:tcW w:w="1448" w:type="dxa"/>
            <w:vMerge/>
            <w:vAlign w:val="center"/>
          </w:tcPr>
          <w:p w14:paraId="4620C73F" w14:textId="77777777" w:rsidR="00721961" w:rsidRPr="00E7759A" w:rsidRDefault="00721961" w:rsidP="004113EC">
            <w:pPr>
              <w:spacing w:after="0"/>
              <w:rPr>
                <w:rFonts w:cs="Calibri"/>
                <w:i/>
                <w:sz w:val="20"/>
                <w:szCs w:val="20"/>
              </w:rPr>
            </w:pPr>
          </w:p>
        </w:tc>
        <w:tc>
          <w:tcPr>
            <w:tcW w:w="1583" w:type="dxa"/>
            <w:vAlign w:val="center"/>
          </w:tcPr>
          <w:p w14:paraId="7288A409" w14:textId="77777777" w:rsidR="00721961" w:rsidRPr="00E7759A" w:rsidRDefault="00721961" w:rsidP="004113EC">
            <w:pPr>
              <w:spacing w:after="0"/>
              <w:rPr>
                <w:rFonts w:cs="Calibri"/>
                <w:b/>
                <w:i/>
                <w:sz w:val="20"/>
                <w:szCs w:val="20"/>
                <w:lang w:val="en-GB"/>
              </w:rPr>
            </w:pPr>
            <w:r w:rsidRPr="00E7759A">
              <w:rPr>
                <w:rFonts w:cs="Calibri"/>
                <w:b/>
                <w:i/>
                <w:sz w:val="20"/>
                <w:szCs w:val="20"/>
                <w:highlight w:val="lightGray"/>
                <w:lang w:val="en-GB"/>
              </w:rPr>
              <w:t>Aimed</w:t>
            </w:r>
            <w:r w:rsidRPr="00E7759A">
              <w:rPr>
                <w:rFonts w:cs="Calibri"/>
                <w:b/>
                <w:i/>
                <w:sz w:val="20"/>
                <w:szCs w:val="20"/>
                <w:highlight w:val="lightGray"/>
              </w:rPr>
              <w:softHyphen/>
            </w:r>
            <w:r w:rsidRPr="00E7759A">
              <w:rPr>
                <w:rFonts w:cs="Calibri"/>
                <w:b/>
                <w:i/>
                <w:sz w:val="20"/>
                <w:szCs w:val="20"/>
                <w:highlight w:val="lightGray"/>
                <w:lang w:val="en-GB"/>
              </w:rPr>
              <w:t>Arrival</w:t>
            </w:r>
            <w:r w:rsidRPr="00E7759A">
              <w:rPr>
                <w:rFonts w:cs="Calibri"/>
                <w:b/>
                <w:i/>
                <w:sz w:val="20"/>
                <w:szCs w:val="20"/>
                <w:highlight w:val="lightGray"/>
              </w:rPr>
              <w:softHyphen/>
            </w:r>
            <w:r w:rsidRPr="00E7759A">
              <w:rPr>
                <w:rFonts w:cs="Calibri"/>
                <w:b/>
                <w:i/>
                <w:sz w:val="20"/>
                <w:szCs w:val="20"/>
                <w:highlight w:val="lightGray"/>
                <w:lang w:val="en-GB"/>
              </w:rPr>
              <w:t>Time</w:t>
            </w:r>
          </w:p>
        </w:tc>
        <w:tc>
          <w:tcPr>
            <w:tcW w:w="567" w:type="dxa"/>
            <w:vAlign w:val="center"/>
          </w:tcPr>
          <w:p w14:paraId="7F09D98A" w14:textId="77777777" w:rsidR="00721961" w:rsidRPr="00E7759A" w:rsidRDefault="00721961" w:rsidP="004113EC">
            <w:pPr>
              <w:spacing w:after="0"/>
              <w:rPr>
                <w:rFonts w:cs="Calibri"/>
                <w:sz w:val="20"/>
                <w:szCs w:val="20"/>
                <w:lang w:val="en-GB"/>
              </w:rPr>
            </w:pPr>
            <w:r w:rsidRPr="00E7759A">
              <w:rPr>
                <w:rFonts w:cs="Calibri"/>
                <w:sz w:val="20"/>
                <w:szCs w:val="20"/>
                <w:lang w:val="en-GB"/>
              </w:rPr>
              <w:t>0:1</w:t>
            </w:r>
          </w:p>
        </w:tc>
        <w:tc>
          <w:tcPr>
            <w:tcW w:w="1701" w:type="dxa"/>
            <w:vAlign w:val="center"/>
          </w:tcPr>
          <w:p w14:paraId="37EB6F1B" w14:textId="77777777" w:rsidR="00721961" w:rsidRPr="00E7759A" w:rsidRDefault="00721961" w:rsidP="004113EC">
            <w:pPr>
              <w:spacing w:after="0"/>
              <w:rPr>
                <w:rFonts w:cs="Calibri"/>
                <w:sz w:val="20"/>
                <w:szCs w:val="20"/>
                <w:lang w:val="en-GB"/>
              </w:rPr>
            </w:pPr>
            <w:proofErr w:type="spellStart"/>
            <w:proofErr w:type="gramStart"/>
            <w:r w:rsidRPr="00E7759A">
              <w:rPr>
                <w:rFonts w:cs="Calibri"/>
                <w:sz w:val="20"/>
                <w:szCs w:val="20"/>
                <w:lang w:val="en-GB"/>
              </w:rPr>
              <w:t>xsd:dateTime</w:t>
            </w:r>
            <w:proofErr w:type="spellEnd"/>
            <w:proofErr w:type="gramEnd"/>
          </w:p>
        </w:tc>
        <w:tc>
          <w:tcPr>
            <w:tcW w:w="5333" w:type="dxa"/>
            <w:vAlign w:val="center"/>
          </w:tcPr>
          <w:p w14:paraId="5E122EE8" w14:textId="77777777" w:rsidR="00721961" w:rsidRPr="00E7759A" w:rsidRDefault="00721961" w:rsidP="00647B68">
            <w:pPr>
              <w:spacing w:after="0"/>
              <w:jc w:val="both"/>
              <w:rPr>
                <w:rFonts w:cs="Calibri"/>
                <w:sz w:val="20"/>
                <w:szCs w:val="20"/>
                <w:lang w:val="fr-FR"/>
              </w:rPr>
            </w:pPr>
            <w:r w:rsidRPr="00E7759A">
              <w:rPr>
                <w:rFonts w:cs="Calibri"/>
                <w:sz w:val="20"/>
                <w:szCs w:val="20"/>
                <w:lang w:val="fr-FR"/>
              </w:rPr>
              <w:t>Heure d’arrivée prévue à la correspondance.</w:t>
            </w:r>
          </w:p>
        </w:tc>
      </w:tr>
      <w:tr w:rsidR="00115376" w:rsidRPr="00E32CB2" w14:paraId="02951465" w14:textId="77777777" w:rsidTr="00647B68">
        <w:tc>
          <w:tcPr>
            <w:tcW w:w="1448" w:type="dxa"/>
            <w:vAlign w:val="center"/>
          </w:tcPr>
          <w:p w14:paraId="280DCF6D" w14:textId="77777777" w:rsidR="00115376" w:rsidRPr="00E7759A" w:rsidRDefault="00115376" w:rsidP="004113EC">
            <w:pPr>
              <w:spacing w:after="0"/>
              <w:rPr>
                <w:rFonts w:cs="Calibri"/>
                <w:i/>
                <w:sz w:val="20"/>
                <w:szCs w:val="20"/>
                <w:lang w:val="en-GB"/>
              </w:rPr>
            </w:pPr>
            <w:r w:rsidRPr="00E7759A">
              <w:rPr>
                <w:rFonts w:cs="Calibri"/>
                <w:i/>
                <w:sz w:val="20"/>
                <w:szCs w:val="20"/>
                <w:lang w:val="en-GB"/>
              </w:rPr>
              <w:t>any</w:t>
            </w:r>
          </w:p>
        </w:tc>
        <w:tc>
          <w:tcPr>
            <w:tcW w:w="1583" w:type="dxa"/>
            <w:vAlign w:val="center"/>
          </w:tcPr>
          <w:p w14:paraId="34DB4C8F" w14:textId="77777777" w:rsidR="00115376" w:rsidRPr="00E7759A" w:rsidRDefault="00115376" w:rsidP="004113EC">
            <w:pPr>
              <w:spacing w:after="0"/>
              <w:rPr>
                <w:rFonts w:cs="Calibri"/>
                <w:b/>
                <w:i/>
                <w:sz w:val="20"/>
                <w:szCs w:val="20"/>
                <w:lang w:val="en-GB"/>
              </w:rPr>
            </w:pPr>
            <w:r w:rsidRPr="00E7759A">
              <w:rPr>
                <w:rFonts w:cs="Calibri"/>
                <w:b/>
                <w:i/>
                <w:sz w:val="20"/>
                <w:szCs w:val="20"/>
                <w:highlight w:val="lightGray"/>
                <w:lang w:val="en-GB"/>
              </w:rPr>
              <w:t>Extensions</w:t>
            </w:r>
          </w:p>
        </w:tc>
        <w:tc>
          <w:tcPr>
            <w:tcW w:w="567" w:type="dxa"/>
            <w:vAlign w:val="center"/>
          </w:tcPr>
          <w:p w14:paraId="5C14DA1F" w14:textId="77777777" w:rsidR="00115376" w:rsidRPr="00E7759A" w:rsidRDefault="00115376" w:rsidP="004113EC">
            <w:pPr>
              <w:spacing w:after="0"/>
              <w:rPr>
                <w:rFonts w:cs="Calibri"/>
                <w:i/>
                <w:sz w:val="20"/>
                <w:szCs w:val="20"/>
                <w:lang w:val="en-GB"/>
              </w:rPr>
            </w:pPr>
            <w:r w:rsidRPr="00E7759A">
              <w:rPr>
                <w:rFonts w:cs="Calibri"/>
                <w:i/>
                <w:sz w:val="20"/>
                <w:szCs w:val="20"/>
                <w:lang w:val="en-GB"/>
              </w:rPr>
              <w:t>0:1</w:t>
            </w:r>
          </w:p>
        </w:tc>
        <w:tc>
          <w:tcPr>
            <w:tcW w:w="1701" w:type="dxa"/>
            <w:vAlign w:val="center"/>
          </w:tcPr>
          <w:p w14:paraId="2700BEBD" w14:textId="77777777" w:rsidR="00115376" w:rsidRPr="00E7759A" w:rsidRDefault="00115376" w:rsidP="004113EC">
            <w:pPr>
              <w:spacing w:after="0"/>
              <w:rPr>
                <w:rFonts w:cs="Calibri"/>
                <w:i/>
                <w:sz w:val="20"/>
                <w:szCs w:val="20"/>
                <w:lang w:val="en-GB"/>
              </w:rPr>
            </w:pPr>
            <w:r w:rsidRPr="00E7759A">
              <w:rPr>
                <w:rFonts w:cs="Calibri"/>
                <w:i/>
                <w:sz w:val="20"/>
                <w:szCs w:val="20"/>
                <w:lang w:val="en-GB"/>
              </w:rPr>
              <w:t>any</w:t>
            </w:r>
          </w:p>
        </w:tc>
        <w:tc>
          <w:tcPr>
            <w:tcW w:w="5333" w:type="dxa"/>
            <w:vAlign w:val="center"/>
          </w:tcPr>
          <w:p w14:paraId="62A22C94" w14:textId="767AF618" w:rsidR="00115376" w:rsidRPr="00E7759A" w:rsidRDefault="003A2183" w:rsidP="00894B17">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73CB6550" w14:textId="77777777" w:rsidR="00767E14" w:rsidRDefault="00767E14" w:rsidP="00987055">
      <w:pPr>
        <w:pStyle w:val="Titre2"/>
      </w:pPr>
      <w:bookmarkStart w:id="305" w:name="_Toc5293784"/>
      <w:bookmarkStart w:id="306" w:name="_Toc109134009"/>
      <w:r w:rsidRPr="00F82133">
        <w:lastRenderedPageBreak/>
        <w:t>Vehicle Monitoring</w:t>
      </w:r>
      <w:bookmarkEnd w:id="305"/>
      <w:bookmarkEnd w:id="306"/>
    </w:p>
    <w:p w14:paraId="5CFAA2E0" w14:textId="2A690D12" w:rsidR="00D21610" w:rsidRPr="00D21610" w:rsidRDefault="00D21610" w:rsidP="00987055">
      <w:pPr>
        <w:keepNext/>
        <w:rPr>
          <w:lang w:val="fr-FR"/>
        </w:rPr>
      </w:pPr>
      <w:proofErr w:type="gramStart"/>
      <w:r w:rsidRPr="00D21610">
        <w:rPr>
          <w:i/>
          <w:u w:val="single"/>
          <w:lang w:val="fr-FR"/>
        </w:rPr>
        <w:t>Note</w:t>
      </w:r>
      <w:r w:rsidRPr="00D21610">
        <w:rPr>
          <w:lang w:val="fr-FR"/>
        </w:rPr>
        <w:t>:</w:t>
      </w:r>
      <w:proofErr w:type="gramEnd"/>
      <w:r w:rsidRPr="00D21610">
        <w:rPr>
          <w:lang w:val="fr-FR"/>
        </w:rPr>
        <w:t xml:space="preserve"> l'utilisation des </w:t>
      </w:r>
      <w:proofErr w:type="spellStart"/>
      <w:r w:rsidRPr="00D21610">
        <w:rPr>
          <w:lang w:val="fr-FR"/>
        </w:rPr>
        <w:t>MonitoredCall</w:t>
      </w:r>
      <w:proofErr w:type="spellEnd"/>
      <w:r w:rsidRPr="00D21610">
        <w:rPr>
          <w:lang w:val="fr-FR"/>
        </w:rPr>
        <w:t xml:space="preserve">, </w:t>
      </w:r>
      <w:proofErr w:type="spellStart"/>
      <w:r w:rsidRPr="00D21610">
        <w:rPr>
          <w:lang w:val="fr-FR"/>
        </w:rPr>
        <w:t>OnwardCall</w:t>
      </w:r>
      <w:proofErr w:type="spellEnd"/>
      <w:r w:rsidRPr="00D21610">
        <w:rPr>
          <w:lang w:val="fr-FR"/>
        </w:rPr>
        <w:t xml:space="preserve"> et </w:t>
      </w:r>
      <w:proofErr w:type="spellStart"/>
      <w:r w:rsidRPr="00D21610">
        <w:rPr>
          <w:lang w:val="fr-FR"/>
        </w:rPr>
        <w:t>PreviousCall</w:t>
      </w:r>
      <w:proofErr w:type="spellEnd"/>
      <w:r w:rsidRPr="00D21610">
        <w:rPr>
          <w:lang w:val="fr-FR"/>
        </w:rPr>
        <w:t xml:space="preserve"> est précisée en </w:t>
      </w:r>
      <w:r w:rsidR="008A6AEB">
        <w:fldChar w:fldCharType="begin"/>
      </w:r>
      <w:r w:rsidR="008A6AEB">
        <w:rPr>
          <w:lang w:val="fr-FR"/>
        </w:rPr>
        <w:instrText xml:space="preserve"> REF _Ref111131104 \r \h </w:instrText>
      </w:r>
      <w:r w:rsidR="008A6AEB">
        <w:fldChar w:fldCharType="separate"/>
      </w:r>
      <w:r w:rsidR="008A6AEB">
        <w:rPr>
          <w:lang w:val="fr-FR"/>
        </w:rPr>
        <w:t>5.8</w:t>
      </w:r>
      <w:r w:rsidR="008A6AEB">
        <w:fldChar w:fldCharType="end"/>
      </w:r>
      <w:r w:rsidRPr="00D21610">
        <w:rPr>
          <w:lang w:val="fr-FR"/>
        </w:rPr>
        <w:t>.</w:t>
      </w:r>
    </w:p>
    <w:p w14:paraId="16474C1C" w14:textId="77777777" w:rsidR="00D21610" w:rsidRPr="001930E0" w:rsidRDefault="00D21610" w:rsidP="0034331F">
      <w:pPr>
        <w:pStyle w:val="Titre3"/>
        <w:rPr>
          <w:lang w:val="fr-FR"/>
        </w:rPr>
      </w:pPr>
      <w:bookmarkStart w:id="307" w:name="_Toc444249837"/>
      <w:r w:rsidRPr="00D21610">
        <w:rPr>
          <w:lang w:val="fr-FR"/>
        </w:rPr>
        <w:t>Requête d’information sur les véhicules</w:t>
      </w:r>
      <w:bookmarkEnd w:id="307"/>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36"/>
        <w:gridCol w:w="1182"/>
        <w:gridCol w:w="567"/>
        <w:gridCol w:w="1701"/>
        <w:gridCol w:w="5386"/>
      </w:tblGrid>
      <w:tr w:rsidR="00D21610" w:rsidRPr="00E32CB2" w14:paraId="498A578C" w14:textId="77777777" w:rsidTr="00232DC7">
        <w:tc>
          <w:tcPr>
            <w:tcW w:w="3119" w:type="dxa"/>
            <w:gridSpan w:val="4"/>
            <w:vAlign w:val="center"/>
          </w:tcPr>
          <w:p w14:paraId="483F94C1" w14:textId="77777777" w:rsidR="00D21610" w:rsidRPr="00E7759A" w:rsidRDefault="00D21610" w:rsidP="00981791">
            <w:pPr>
              <w:spacing w:after="0"/>
              <w:rPr>
                <w:rFonts w:cs="Calibri"/>
                <w:b/>
                <w:i/>
                <w:sz w:val="20"/>
                <w:szCs w:val="20"/>
              </w:rPr>
            </w:pPr>
            <w:proofErr w:type="spellStart"/>
            <w:r w:rsidRPr="00E7759A">
              <w:rPr>
                <w:rFonts w:cs="Calibri"/>
                <w:b/>
                <w:i/>
                <w:sz w:val="20"/>
                <w:szCs w:val="20"/>
              </w:rPr>
              <w:t>VehicleMonitoringRequest</w:t>
            </w:r>
            <w:proofErr w:type="spellEnd"/>
          </w:p>
        </w:tc>
        <w:tc>
          <w:tcPr>
            <w:tcW w:w="1701" w:type="dxa"/>
            <w:vAlign w:val="center"/>
          </w:tcPr>
          <w:p w14:paraId="4A3A8E00" w14:textId="77777777" w:rsidR="00D21610" w:rsidRPr="00E7759A" w:rsidRDefault="00D21610" w:rsidP="00981791">
            <w:pPr>
              <w:spacing w:after="0"/>
              <w:rPr>
                <w:rFonts w:cs="Calibri"/>
                <w:i/>
                <w:sz w:val="20"/>
                <w:szCs w:val="20"/>
              </w:rPr>
            </w:pPr>
            <w:r w:rsidRPr="00E7759A">
              <w:rPr>
                <w:rFonts w:cs="Calibri"/>
                <w:i/>
                <w:sz w:val="20"/>
                <w:szCs w:val="20"/>
              </w:rPr>
              <w:t>+Structure</w:t>
            </w:r>
          </w:p>
        </w:tc>
        <w:tc>
          <w:tcPr>
            <w:tcW w:w="5386" w:type="dxa"/>
            <w:vAlign w:val="center"/>
          </w:tcPr>
          <w:p w14:paraId="43666054" w14:textId="77777777" w:rsidR="00D21610" w:rsidRPr="00E7759A" w:rsidRDefault="00D21610" w:rsidP="00122D45">
            <w:pPr>
              <w:spacing w:after="0"/>
              <w:jc w:val="both"/>
              <w:rPr>
                <w:rFonts w:cs="Calibri"/>
                <w:sz w:val="20"/>
                <w:szCs w:val="20"/>
                <w:lang w:val="fr-FR"/>
              </w:rPr>
            </w:pPr>
            <w:r w:rsidRPr="00E7759A">
              <w:rPr>
                <w:rFonts w:cs="Calibri"/>
                <w:sz w:val="20"/>
                <w:szCs w:val="20"/>
                <w:lang w:val="fr-FR"/>
              </w:rPr>
              <w:t>Requête d’information sur les véhicules</w:t>
            </w:r>
          </w:p>
        </w:tc>
      </w:tr>
      <w:tr w:rsidR="00D21610" w:rsidRPr="00E7759A" w14:paraId="26ADDFF6" w14:textId="77777777" w:rsidTr="00232DC7">
        <w:tc>
          <w:tcPr>
            <w:tcW w:w="1134" w:type="dxa"/>
            <w:vAlign w:val="center"/>
          </w:tcPr>
          <w:p w14:paraId="5B4D7850" w14:textId="77777777" w:rsidR="00D21610" w:rsidRPr="00E7759A" w:rsidRDefault="00D21610" w:rsidP="00981791">
            <w:pPr>
              <w:spacing w:after="0"/>
              <w:rPr>
                <w:rFonts w:cs="Calibri"/>
                <w:i/>
                <w:sz w:val="20"/>
                <w:szCs w:val="20"/>
              </w:rPr>
            </w:pPr>
            <w:r w:rsidRPr="00E7759A">
              <w:rPr>
                <w:rFonts w:cs="Calibri"/>
                <w:i/>
                <w:sz w:val="20"/>
                <w:szCs w:val="20"/>
              </w:rPr>
              <w:t>Attrib</w:t>
            </w:r>
            <w:r w:rsidRPr="00E7759A">
              <w:rPr>
                <w:rFonts w:cs="Calibri"/>
                <w:i/>
                <w:sz w:val="20"/>
                <w:szCs w:val="20"/>
              </w:rPr>
              <w:softHyphen/>
              <w:t>utes</w:t>
            </w:r>
          </w:p>
        </w:tc>
        <w:tc>
          <w:tcPr>
            <w:tcW w:w="1418" w:type="dxa"/>
            <w:gridSpan w:val="2"/>
            <w:vAlign w:val="center"/>
          </w:tcPr>
          <w:p w14:paraId="460D88D4" w14:textId="77777777" w:rsidR="00D21610" w:rsidRPr="00E7759A" w:rsidRDefault="00D21610" w:rsidP="00981791">
            <w:pPr>
              <w:spacing w:after="0"/>
              <w:rPr>
                <w:rFonts w:cs="Calibri"/>
                <w:b/>
                <w:i/>
                <w:sz w:val="20"/>
                <w:szCs w:val="20"/>
                <w:highlight w:val="lightGray"/>
              </w:rPr>
            </w:pPr>
            <w:r w:rsidRPr="00E7759A">
              <w:rPr>
                <w:rFonts w:cs="Calibri"/>
                <w:b/>
                <w:i/>
                <w:sz w:val="20"/>
                <w:szCs w:val="20"/>
                <w:highlight w:val="lightGray"/>
              </w:rPr>
              <w:t>version</w:t>
            </w:r>
          </w:p>
        </w:tc>
        <w:tc>
          <w:tcPr>
            <w:tcW w:w="567" w:type="dxa"/>
            <w:vAlign w:val="center"/>
          </w:tcPr>
          <w:p w14:paraId="1046F8D9" w14:textId="77777777" w:rsidR="00D21610" w:rsidRPr="00E7759A" w:rsidRDefault="00D21610" w:rsidP="00981791">
            <w:pPr>
              <w:spacing w:after="0"/>
              <w:rPr>
                <w:rFonts w:cs="Calibri"/>
                <w:sz w:val="20"/>
                <w:szCs w:val="20"/>
              </w:rPr>
            </w:pPr>
            <w:r w:rsidRPr="00E7759A">
              <w:rPr>
                <w:rFonts w:cs="Calibri"/>
                <w:sz w:val="20"/>
                <w:szCs w:val="20"/>
              </w:rPr>
              <w:t>1:1</w:t>
            </w:r>
          </w:p>
        </w:tc>
        <w:tc>
          <w:tcPr>
            <w:tcW w:w="1701" w:type="dxa"/>
            <w:vAlign w:val="center"/>
          </w:tcPr>
          <w:p w14:paraId="0DC5496B" w14:textId="77777777" w:rsidR="00D21610" w:rsidRPr="00E7759A" w:rsidRDefault="00D21610" w:rsidP="00981791">
            <w:pPr>
              <w:spacing w:after="0"/>
              <w:rPr>
                <w:rFonts w:cs="Calibri"/>
                <w:i/>
                <w:sz w:val="20"/>
                <w:szCs w:val="20"/>
              </w:rPr>
            </w:pPr>
            <w:proofErr w:type="spellStart"/>
            <w:r w:rsidRPr="00E7759A">
              <w:rPr>
                <w:rFonts w:cs="Calibri"/>
                <w:i/>
                <w:sz w:val="20"/>
                <w:szCs w:val="20"/>
              </w:rPr>
              <w:t>VersionString</w:t>
            </w:r>
            <w:proofErr w:type="spellEnd"/>
          </w:p>
        </w:tc>
        <w:tc>
          <w:tcPr>
            <w:tcW w:w="5386" w:type="dxa"/>
            <w:vAlign w:val="center"/>
          </w:tcPr>
          <w:p w14:paraId="649E4444" w14:textId="0D266354" w:rsidR="00D21610" w:rsidRPr="00E7759A" w:rsidRDefault="00D21610" w:rsidP="00122D45">
            <w:pPr>
              <w:spacing w:after="0"/>
              <w:jc w:val="both"/>
              <w:rPr>
                <w:rFonts w:cs="Calibri"/>
                <w:sz w:val="20"/>
                <w:szCs w:val="20"/>
                <w:highlight w:val="yellow"/>
                <w:lang w:val="fr-FR"/>
              </w:rPr>
            </w:pPr>
            <w:r w:rsidRPr="00E7759A">
              <w:rPr>
                <w:rFonts w:cs="Calibri"/>
                <w:sz w:val="20"/>
                <w:szCs w:val="20"/>
                <w:lang w:val="fr-FR"/>
              </w:rPr>
              <w:t>Version du service “</w:t>
            </w:r>
            <w:proofErr w:type="spellStart"/>
            <w:r w:rsidRPr="00E7759A">
              <w:rPr>
                <w:rFonts w:cs="Calibri"/>
                <w:sz w:val="20"/>
                <w:szCs w:val="20"/>
                <w:lang w:val="fr-FR"/>
              </w:rPr>
              <w:t>Vehicle</w:t>
            </w:r>
            <w:proofErr w:type="spellEnd"/>
            <w:r w:rsidRPr="00E7759A">
              <w:rPr>
                <w:rFonts w:cs="Calibri"/>
                <w:sz w:val="20"/>
                <w:szCs w:val="20"/>
                <w:lang w:val="fr-FR"/>
              </w:rPr>
              <w:t xml:space="preserve"> Monitoring”, intégrant le numéro de version de profil par exemple. ‘</w:t>
            </w:r>
            <w:r w:rsidR="008A6AEB">
              <w:rPr>
                <w:rFonts w:cs="Calibri"/>
                <w:sz w:val="20"/>
                <w:szCs w:val="20"/>
                <w:lang w:val="fr-FR"/>
              </w:rPr>
              <w:t>2.1</w:t>
            </w:r>
            <w:r w:rsidRPr="00E7759A">
              <w:rPr>
                <w:rFonts w:cs="Calibri"/>
                <w:sz w:val="20"/>
                <w:szCs w:val="20"/>
                <w:lang w:val="fr-FR"/>
              </w:rPr>
              <w:t>:FR-</w:t>
            </w:r>
            <w:r w:rsidR="00866996" w:rsidRPr="00E7759A">
              <w:rPr>
                <w:rFonts w:cs="Calibri"/>
                <w:sz w:val="20"/>
                <w:szCs w:val="20"/>
                <w:lang w:val="fr-FR"/>
              </w:rPr>
              <w:t>1.0</w:t>
            </w:r>
            <w:r w:rsidRPr="00E7759A">
              <w:rPr>
                <w:rFonts w:cs="Calibri"/>
                <w:sz w:val="20"/>
                <w:szCs w:val="20"/>
                <w:lang w:val="fr-FR"/>
              </w:rPr>
              <w:t>’.</w:t>
            </w:r>
          </w:p>
        </w:tc>
      </w:tr>
      <w:tr w:rsidR="00D21610" w:rsidRPr="00E32CB2" w14:paraId="3F8C12CD" w14:textId="77777777" w:rsidTr="00232DC7">
        <w:tc>
          <w:tcPr>
            <w:tcW w:w="1134" w:type="dxa"/>
            <w:vMerge w:val="restart"/>
            <w:vAlign w:val="center"/>
          </w:tcPr>
          <w:p w14:paraId="7775B27C" w14:textId="77777777" w:rsidR="00D21610" w:rsidRPr="00E7759A" w:rsidRDefault="00D21610" w:rsidP="00981791">
            <w:pPr>
              <w:spacing w:after="0"/>
              <w:rPr>
                <w:rFonts w:cs="Calibri"/>
                <w:i/>
                <w:sz w:val="20"/>
                <w:szCs w:val="20"/>
                <w:lang w:val="en-GB"/>
              </w:rPr>
            </w:pPr>
            <w:r w:rsidRPr="00E7759A">
              <w:rPr>
                <w:rFonts w:cs="Calibri"/>
                <w:i/>
                <w:sz w:val="20"/>
                <w:szCs w:val="20"/>
                <w:lang w:val="en-GB"/>
              </w:rPr>
              <w:t>End</w:t>
            </w:r>
            <w:r w:rsidRPr="00E7759A">
              <w:rPr>
                <w:rFonts w:cs="Calibri"/>
                <w:i/>
                <w:sz w:val="20"/>
                <w:szCs w:val="20"/>
                <w:lang w:val="en-GB"/>
              </w:rPr>
              <w:softHyphen/>
              <w:t>point Properties</w:t>
            </w:r>
          </w:p>
        </w:tc>
        <w:tc>
          <w:tcPr>
            <w:tcW w:w="1418" w:type="dxa"/>
            <w:gridSpan w:val="2"/>
            <w:vAlign w:val="center"/>
          </w:tcPr>
          <w:p w14:paraId="794D423E" w14:textId="77777777" w:rsidR="00D21610" w:rsidRPr="00E7759A" w:rsidRDefault="00D21610" w:rsidP="00981791">
            <w:pPr>
              <w:spacing w:after="0"/>
              <w:rPr>
                <w:rFonts w:cs="Calibri"/>
                <w:b/>
                <w:i/>
                <w:sz w:val="20"/>
                <w:szCs w:val="20"/>
                <w:highlight w:val="lightGray"/>
                <w:lang w:val="en-GB"/>
              </w:rPr>
            </w:pPr>
            <w:proofErr w:type="spellStart"/>
            <w:r w:rsidRPr="00E7759A">
              <w:rPr>
                <w:rFonts w:cs="Calibri"/>
                <w:b/>
                <w:i/>
                <w:sz w:val="20"/>
                <w:szCs w:val="20"/>
                <w:highlight w:val="lightGray"/>
                <w:lang w:val="en-GB"/>
              </w:rPr>
              <w:t>Request</w:t>
            </w:r>
            <w:r w:rsidRPr="00E7759A">
              <w:rPr>
                <w:rFonts w:cs="Calibri"/>
                <w:b/>
                <w:i/>
                <w:sz w:val="20"/>
                <w:szCs w:val="20"/>
                <w:highlight w:val="lightGray"/>
                <w:lang w:val="en-GB"/>
              </w:rPr>
              <w:softHyphen/>
              <w:t>Timestamp</w:t>
            </w:r>
            <w:proofErr w:type="spellEnd"/>
          </w:p>
        </w:tc>
        <w:tc>
          <w:tcPr>
            <w:tcW w:w="567" w:type="dxa"/>
            <w:vAlign w:val="center"/>
          </w:tcPr>
          <w:p w14:paraId="23F346D3" w14:textId="77777777" w:rsidR="00D21610" w:rsidRPr="00E7759A" w:rsidRDefault="00D21610" w:rsidP="00981791">
            <w:pPr>
              <w:spacing w:after="0"/>
              <w:rPr>
                <w:rFonts w:cs="Calibri"/>
                <w:sz w:val="20"/>
                <w:szCs w:val="20"/>
                <w:lang w:val="en-GB"/>
              </w:rPr>
            </w:pPr>
            <w:r w:rsidRPr="00E7759A">
              <w:rPr>
                <w:rFonts w:cs="Calibri"/>
                <w:sz w:val="20"/>
                <w:szCs w:val="20"/>
                <w:lang w:val="en-GB"/>
              </w:rPr>
              <w:t>1:1</w:t>
            </w:r>
          </w:p>
        </w:tc>
        <w:tc>
          <w:tcPr>
            <w:tcW w:w="1701" w:type="dxa"/>
            <w:vAlign w:val="center"/>
          </w:tcPr>
          <w:p w14:paraId="46F0E1B2" w14:textId="77777777" w:rsidR="00D21610" w:rsidRPr="00E7759A" w:rsidRDefault="00D21610" w:rsidP="00981791">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86" w:type="dxa"/>
            <w:vAlign w:val="center"/>
          </w:tcPr>
          <w:p w14:paraId="220F49B9" w14:textId="77777777" w:rsidR="00D21610" w:rsidRPr="00E7759A" w:rsidRDefault="00D21610" w:rsidP="00122D45">
            <w:pPr>
              <w:spacing w:after="0"/>
              <w:jc w:val="both"/>
              <w:rPr>
                <w:rFonts w:cs="Calibri"/>
                <w:sz w:val="20"/>
                <w:szCs w:val="20"/>
                <w:lang w:val="fr-FR"/>
              </w:rPr>
            </w:pPr>
            <w:r w:rsidRPr="00E7759A">
              <w:rPr>
                <w:rFonts w:cs="Calibri"/>
                <w:sz w:val="20"/>
                <w:szCs w:val="20"/>
                <w:lang w:val="fr-FR"/>
              </w:rPr>
              <w:t>Date d'émission de la requête.</w:t>
            </w:r>
          </w:p>
        </w:tc>
      </w:tr>
      <w:tr w:rsidR="00D21610" w:rsidRPr="00E7759A" w14:paraId="1DE6FDD0" w14:textId="77777777" w:rsidTr="00232DC7">
        <w:tc>
          <w:tcPr>
            <w:tcW w:w="1134" w:type="dxa"/>
            <w:vMerge/>
            <w:vAlign w:val="center"/>
          </w:tcPr>
          <w:p w14:paraId="7BBA1F15" w14:textId="77777777" w:rsidR="00D21610" w:rsidRPr="00E7759A" w:rsidRDefault="00D21610" w:rsidP="00981791">
            <w:pPr>
              <w:spacing w:after="0"/>
              <w:rPr>
                <w:rFonts w:cs="Calibri"/>
                <w:i/>
                <w:sz w:val="20"/>
                <w:szCs w:val="20"/>
                <w:lang w:val="fr-FR"/>
              </w:rPr>
            </w:pPr>
          </w:p>
        </w:tc>
        <w:tc>
          <w:tcPr>
            <w:tcW w:w="1418" w:type="dxa"/>
            <w:gridSpan w:val="2"/>
            <w:vAlign w:val="center"/>
          </w:tcPr>
          <w:p w14:paraId="2E4755F3" w14:textId="77777777" w:rsidR="00D21610" w:rsidRPr="00E7759A" w:rsidRDefault="00D21610" w:rsidP="00981791">
            <w:pPr>
              <w:spacing w:after="0"/>
              <w:rPr>
                <w:rFonts w:cs="Calibri"/>
                <w:b/>
                <w:i/>
                <w:sz w:val="20"/>
                <w:szCs w:val="20"/>
                <w:highlight w:val="lightGray"/>
              </w:rPr>
            </w:pPr>
            <w:proofErr w:type="spellStart"/>
            <w:r w:rsidRPr="00E7759A">
              <w:rPr>
                <w:rFonts w:cs="Calibri"/>
                <w:b/>
                <w:i/>
                <w:sz w:val="20"/>
                <w:szCs w:val="20"/>
                <w:highlight w:val="lightGray"/>
              </w:rPr>
              <w:t>Message</w:t>
            </w:r>
            <w:r w:rsidRPr="00E7759A">
              <w:rPr>
                <w:rFonts w:cs="Calibri"/>
                <w:b/>
                <w:i/>
                <w:sz w:val="20"/>
                <w:szCs w:val="20"/>
                <w:highlight w:val="lightGray"/>
              </w:rPr>
              <w:softHyphen/>
              <w:t>Identifier</w:t>
            </w:r>
            <w:proofErr w:type="spellEnd"/>
          </w:p>
        </w:tc>
        <w:tc>
          <w:tcPr>
            <w:tcW w:w="567" w:type="dxa"/>
            <w:vAlign w:val="center"/>
          </w:tcPr>
          <w:p w14:paraId="01B925B8" w14:textId="77777777" w:rsidR="00D21610" w:rsidRPr="00E7759A" w:rsidRDefault="00D21610" w:rsidP="00981791">
            <w:pPr>
              <w:spacing w:after="0"/>
              <w:rPr>
                <w:rFonts w:cs="Calibri"/>
                <w:sz w:val="20"/>
                <w:szCs w:val="20"/>
              </w:rPr>
            </w:pPr>
            <w:r w:rsidRPr="00E7759A">
              <w:rPr>
                <w:rFonts w:cs="Calibri"/>
                <w:sz w:val="20"/>
                <w:szCs w:val="20"/>
              </w:rPr>
              <w:t>0:1</w:t>
            </w:r>
          </w:p>
        </w:tc>
        <w:tc>
          <w:tcPr>
            <w:tcW w:w="1701" w:type="dxa"/>
            <w:vAlign w:val="center"/>
          </w:tcPr>
          <w:p w14:paraId="36E8C089" w14:textId="77777777" w:rsidR="00D21610" w:rsidRPr="00E7759A" w:rsidRDefault="00D21610" w:rsidP="00981791">
            <w:pPr>
              <w:spacing w:after="0"/>
              <w:rPr>
                <w:rFonts w:cs="Calibri"/>
                <w:i/>
                <w:sz w:val="20"/>
                <w:szCs w:val="20"/>
              </w:rPr>
            </w:pPr>
            <w:proofErr w:type="spellStart"/>
            <w:r w:rsidRPr="00E7759A">
              <w:rPr>
                <w:rFonts w:cs="Calibri"/>
                <w:i/>
                <w:sz w:val="20"/>
                <w:szCs w:val="20"/>
              </w:rPr>
              <w:t>Message</w:t>
            </w:r>
            <w:r w:rsidRPr="00E7759A">
              <w:rPr>
                <w:rFonts w:cs="Calibri"/>
                <w:i/>
                <w:sz w:val="20"/>
                <w:szCs w:val="20"/>
              </w:rPr>
              <w:softHyphen/>
              <w:t>Qualifier</w:t>
            </w:r>
            <w:proofErr w:type="spellEnd"/>
          </w:p>
        </w:tc>
        <w:tc>
          <w:tcPr>
            <w:tcW w:w="5386" w:type="dxa"/>
            <w:vAlign w:val="center"/>
          </w:tcPr>
          <w:p w14:paraId="1A2F268F" w14:textId="77777777" w:rsidR="00D21610" w:rsidRPr="00E7759A" w:rsidRDefault="00D21610" w:rsidP="00122D45">
            <w:pPr>
              <w:spacing w:after="0"/>
              <w:jc w:val="both"/>
              <w:rPr>
                <w:rFonts w:cs="Calibri"/>
                <w:sz w:val="20"/>
                <w:szCs w:val="20"/>
              </w:rPr>
            </w:pPr>
            <w:proofErr w:type="spellStart"/>
            <w:r w:rsidRPr="00E7759A">
              <w:rPr>
                <w:rFonts w:cs="Calibri"/>
                <w:sz w:val="20"/>
                <w:szCs w:val="20"/>
              </w:rPr>
              <w:t>Numéro</w:t>
            </w:r>
            <w:proofErr w:type="spellEnd"/>
            <w:r w:rsidRPr="00E7759A">
              <w:rPr>
                <w:rFonts w:cs="Calibri"/>
                <w:sz w:val="20"/>
                <w:szCs w:val="20"/>
              </w:rPr>
              <w:t xml:space="preserve"> </w:t>
            </w:r>
            <w:proofErr w:type="spellStart"/>
            <w:r w:rsidRPr="00E7759A">
              <w:rPr>
                <w:rFonts w:cs="Calibri"/>
                <w:sz w:val="20"/>
                <w:szCs w:val="20"/>
              </w:rPr>
              <w:t>d'identification</w:t>
            </w:r>
            <w:proofErr w:type="spellEnd"/>
            <w:r w:rsidRPr="00E7759A">
              <w:rPr>
                <w:rFonts w:cs="Calibri"/>
                <w:sz w:val="20"/>
                <w:szCs w:val="20"/>
              </w:rPr>
              <w:t xml:space="preserve"> du message.</w:t>
            </w:r>
          </w:p>
        </w:tc>
      </w:tr>
      <w:tr w:rsidR="00D21610" w:rsidRPr="00E7759A" w14:paraId="491A178C" w14:textId="77777777" w:rsidTr="00232DC7">
        <w:tc>
          <w:tcPr>
            <w:tcW w:w="1134" w:type="dxa"/>
            <w:vMerge w:val="restart"/>
            <w:vAlign w:val="center"/>
          </w:tcPr>
          <w:p w14:paraId="41A3E170" w14:textId="77777777" w:rsidR="00D21610" w:rsidRPr="00E7759A" w:rsidRDefault="00D21610" w:rsidP="00981791">
            <w:pPr>
              <w:spacing w:after="0"/>
              <w:rPr>
                <w:rFonts w:cs="Calibri"/>
                <w:i/>
                <w:vanish/>
                <w:sz w:val="20"/>
                <w:szCs w:val="20"/>
                <w:lang w:val="en-GB"/>
              </w:rPr>
            </w:pPr>
            <w:r w:rsidRPr="00E7759A">
              <w:rPr>
                <w:rFonts w:cs="Calibri"/>
                <w:i/>
                <w:sz w:val="20"/>
                <w:szCs w:val="20"/>
                <w:lang w:val="en-GB"/>
              </w:rPr>
              <w:t>Topic</w:t>
            </w:r>
          </w:p>
        </w:tc>
        <w:tc>
          <w:tcPr>
            <w:tcW w:w="1418" w:type="dxa"/>
            <w:gridSpan w:val="2"/>
            <w:vAlign w:val="center"/>
          </w:tcPr>
          <w:p w14:paraId="470C6D77" w14:textId="77777777" w:rsidR="00D21610" w:rsidRPr="00E7759A" w:rsidRDefault="00D21610" w:rsidP="00981791">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Vehicle</w:t>
            </w:r>
            <w:r w:rsidRPr="00E7759A">
              <w:rPr>
                <w:rFonts w:cs="Calibri"/>
                <w:b/>
                <w:i/>
                <w:vanish/>
                <w:sz w:val="20"/>
                <w:szCs w:val="20"/>
                <w:highlight w:val="cyan"/>
                <w:lang w:val="en-GB"/>
              </w:rPr>
              <w:softHyphen/>
              <w:t>Monitoring</w:t>
            </w:r>
            <w:r w:rsidRPr="00E7759A">
              <w:rPr>
                <w:rFonts w:cs="Calibri"/>
                <w:b/>
                <w:i/>
                <w:vanish/>
                <w:sz w:val="20"/>
                <w:szCs w:val="20"/>
                <w:highlight w:val="cyan"/>
                <w:lang w:val="en-GB"/>
              </w:rPr>
              <w:softHyphen/>
              <w:t>Ref</w:t>
            </w:r>
            <w:proofErr w:type="spellEnd"/>
          </w:p>
        </w:tc>
        <w:tc>
          <w:tcPr>
            <w:tcW w:w="567" w:type="dxa"/>
            <w:vAlign w:val="center"/>
          </w:tcPr>
          <w:p w14:paraId="42D037A9" w14:textId="77777777" w:rsidR="00D21610" w:rsidRPr="00E7759A" w:rsidRDefault="00D21610" w:rsidP="00981791">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48F42888" w14:textId="77777777" w:rsidR="00D21610" w:rsidRPr="00E7759A" w:rsidRDefault="00D21610" w:rsidP="00981791">
            <w:pPr>
              <w:spacing w:after="0"/>
              <w:rPr>
                <w:rFonts w:cs="Calibri"/>
                <w:i/>
                <w:vanish/>
                <w:sz w:val="20"/>
                <w:szCs w:val="20"/>
                <w:highlight w:val="cyan"/>
                <w:lang w:val="en-GB"/>
              </w:rPr>
            </w:pPr>
            <w:r w:rsidRPr="00E7759A">
              <w:rPr>
                <w:rFonts w:cs="Calibri"/>
                <w:i/>
                <w:vanish/>
                <w:sz w:val="20"/>
                <w:szCs w:val="20"/>
                <w:highlight w:val="cyan"/>
              </w:rPr>
              <w:sym w:font="Wingdings" w:char="F0E0"/>
            </w:r>
            <w:proofErr w:type="spellStart"/>
            <w:r w:rsidRPr="00E7759A">
              <w:rPr>
                <w:rFonts w:cs="Calibri"/>
                <w:i/>
                <w:vanish/>
                <w:sz w:val="20"/>
                <w:szCs w:val="20"/>
                <w:highlight w:val="cyan"/>
                <w:lang w:val="en-GB"/>
              </w:rPr>
              <w:t>Vehicle</w:t>
            </w:r>
            <w:r w:rsidRPr="00E7759A">
              <w:rPr>
                <w:rFonts w:cs="Calibri"/>
                <w:i/>
                <w:vanish/>
                <w:sz w:val="20"/>
                <w:szCs w:val="20"/>
                <w:highlight w:val="cyan"/>
                <w:lang w:val="en-GB"/>
              </w:rPr>
              <w:softHyphen/>
              <w:t>Monitoring</w:t>
            </w:r>
            <w:r w:rsidRPr="00E7759A">
              <w:rPr>
                <w:rFonts w:cs="Calibri"/>
                <w:i/>
                <w:vanish/>
                <w:sz w:val="20"/>
                <w:szCs w:val="20"/>
                <w:highlight w:val="cyan"/>
                <w:lang w:val="en-GB"/>
              </w:rPr>
              <w:softHyphen/>
              <w:t>FIlterCode</w:t>
            </w:r>
            <w:proofErr w:type="spellEnd"/>
          </w:p>
        </w:tc>
        <w:tc>
          <w:tcPr>
            <w:tcW w:w="5386" w:type="dxa"/>
            <w:vAlign w:val="center"/>
          </w:tcPr>
          <w:p w14:paraId="59C3D6F3" w14:textId="77777777" w:rsidR="00D21610" w:rsidRPr="00E7759A" w:rsidRDefault="00D21610" w:rsidP="00122D45">
            <w:pPr>
              <w:spacing w:after="0"/>
              <w:jc w:val="both"/>
              <w:rPr>
                <w:rFonts w:cs="Calibri"/>
                <w:vanish/>
                <w:sz w:val="20"/>
                <w:szCs w:val="20"/>
                <w:highlight w:val="cyan"/>
                <w:lang w:val="en-GB"/>
              </w:rPr>
            </w:pPr>
            <w:r w:rsidRPr="00E7759A">
              <w:rPr>
                <w:rFonts w:cs="Calibri"/>
                <w:vanish/>
                <w:sz w:val="20"/>
                <w:szCs w:val="20"/>
                <w:highlight w:val="cyan"/>
                <w:lang w:val="en-GB"/>
              </w:rPr>
              <w:t>The pre-arranged identifier about which data is requested.</w:t>
            </w:r>
          </w:p>
        </w:tc>
      </w:tr>
      <w:tr w:rsidR="00D21610" w:rsidRPr="00E7759A" w14:paraId="73DD2938" w14:textId="77777777" w:rsidTr="00232DC7">
        <w:tc>
          <w:tcPr>
            <w:tcW w:w="1134" w:type="dxa"/>
            <w:vMerge/>
            <w:vAlign w:val="center"/>
          </w:tcPr>
          <w:p w14:paraId="09062596" w14:textId="77777777" w:rsidR="00D21610" w:rsidRPr="00E7759A" w:rsidRDefault="00D21610" w:rsidP="00981791">
            <w:pPr>
              <w:spacing w:after="0"/>
              <w:rPr>
                <w:rFonts w:cs="Calibri"/>
                <w:i/>
                <w:sz w:val="20"/>
                <w:szCs w:val="20"/>
                <w:lang w:val="en-GB"/>
              </w:rPr>
            </w:pPr>
          </w:p>
        </w:tc>
        <w:tc>
          <w:tcPr>
            <w:tcW w:w="1418" w:type="dxa"/>
            <w:gridSpan w:val="2"/>
            <w:vAlign w:val="center"/>
          </w:tcPr>
          <w:p w14:paraId="4BDCA928" w14:textId="77777777" w:rsidR="00D21610" w:rsidRPr="00E7759A" w:rsidRDefault="00D21610" w:rsidP="00981791">
            <w:pPr>
              <w:spacing w:after="0"/>
              <w:rPr>
                <w:rFonts w:cs="Calibri"/>
                <w:b/>
                <w:i/>
                <w:sz w:val="20"/>
                <w:szCs w:val="20"/>
                <w:lang w:val="en-GB"/>
              </w:rPr>
            </w:pPr>
          </w:p>
        </w:tc>
        <w:tc>
          <w:tcPr>
            <w:tcW w:w="567" w:type="dxa"/>
            <w:vAlign w:val="center"/>
          </w:tcPr>
          <w:p w14:paraId="6B52502D" w14:textId="77777777" w:rsidR="00D21610" w:rsidRPr="00E7759A" w:rsidRDefault="00D21610" w:rsidP="00981791">
            <w:pPr>
              <w:spacing w:after="0"/>
              <w:rPr>
                <w:rFonts w:cs="Calibri"/>
                <w:sz w:val="20"/>
                <w:szCs w:val="20"/>
                <w:lang w:val="en-GB"/>
              </w:rPr>
            </w:pPr>
          </w:p>
        </w:tc>
        <w:tc>
          <w:tcPr>
            <w:tcW w:w="1701" w:type="dxa"/>
            <w:vAlign w:val="center"/>
          </w:tcPr>
          <w:p w14:paraId="4FDAB6B9" w14:textId="77777777" w:rsidR="00D21610" w:rsidRPr="00E7759A" w:rsidRDefault="00D21610" w:rsidP="00981791">
            <w:pPr>
              <w:spacing w:after="0"/>
              <w:rPr>
                <w:rFonts w:cs="Calibri"/>
                <w:i/>
                <w:sz w:val="20"/>
                <w:szCs w:val="20"/>
              </w:rPr>
            </w:pPr>
            <w:r w:rsidRPr="00E7759A">
              <w:rPr>
                <w:rFonts w:cs="Calibri"/>
                <w:i/>
                <w:sz w:val="20"/>
                <w:szCs w:val="20"/>
              </w:rPr>
              <w:t>choice</w:t>
            </w:r>
          </w:p>
        </w:tc>
        <w:tc>
          <w:tcPr>
            <w:tcW w:w="5386" w:type="dxa"/>
            <w:vAlign w:val="center"/>
          </w:tcPr>
          <w:p w14:paraId="14A0B219" w14:textId="14BD3E72" w:rsidR="00D21610" w:rsidRPr="00E7759A" w:rsidRDefault="00D21610" w:rsidP="00122D45">
            <w:pPr>
              <w:spacing w:after="0"/>
              <w:jc w:val="both"/>
              <w:rPr>
                <w:rFonts w:cs="Calibri"/>
                <w:sz w:val="20"/>
                <w:szCs w:val="20"/>
              </w:rPr>
            </w:pPr>
          </w:p>
        </w:tc>
      </w:tr>
      <w:tr w:rsidR="00D21610" w:rsidRPr="00E7759A" w14:paraId="21BBB174" w14:textId="77777777" w:rsidTr="00232DC7">
        <w:tc>
          <w:tcPr>
            <w:tcW w:w="1134" w:type="dxa"/>
            <w:vMerge/>
            <w:vAlign w:val="center"/>
          </w:tcPr>
          <w:p w14:paraId="068335C5" w14:textId="77777777" w:rsidR="00D21610" w:rsidRPr="00E7759A" w:rsidRDefault="00D21610" w:rsidP="00981791">
            <w:pPr>
              <w:spacing w:after="0"/>
              <w:rPr>
                <w:rFonts w:cs="Calibri"/>
                <w:i/>
                <w:sz w:val="20"/>
                <w:szCs w:val="20"/>
              </w:rPr>
            </w:pPr>
          </w:p>
        </w:tc>
        <w:tc>
          <w:tcPr>
            <w:tcW w:w="236" w:type="dxa"/>
            <w:vAlign w:val="center"/>
          </w:tcPr>
          <w:p w14:paraId="72B273BF" w14:textId="77777777" w:rsidR="00D21610" w:rsidRPr="00E7759A" w:rsidRDefault="00D21610" w:rsidP="00981791">
            <w:pPr>
              <w:spacing w:after="0"/>
              <w:rPr>
                <w:rFonts w:cs="Calibri"/>
                <w:b/>
                <w:i/>
                <w:sz w:val="20"/>
                <w:szCs w:val="20"/>
              </w:rPr>
            </w:pPr>
            <w:r w:rsidRPr="00E7759A">
              <w:rPr>
                <w:rFonts w:cs="Calibri"/>
                <w:b/>
                <w:i/>
                <w:sz w:val="20"/>
                <w:szCs w:val="20"/>
              </w:rPr>
              <w:t>a</w:t>
            </w:r>
          </w:p>
        </w:tc>
        <w:tc>
          <w:tcPr>
            <w:tcW w:w="1182" w:type="dxa"/>
            <w:vAlign w:val="center"/>
          </w:tcPr>
          <w:p w14:paraId="430F5488" w14:textId="77777777" w:rsidR="00D21610" w:rsidRPr="00E7759A" w:rsidRDefault="00D21610" w:rsidP="00981791">
            <w:pPr>
              <w:spacing w:after="0"/>
              <w:rPr>
                <w:rFonts w:cs="Calibri"/>
                <w:b/>
                <w:i/>
                <w:sz w:val="20"/>
                <w:szCs w:val="20"/>
                <w:highlight w:val="lightGray"/>
              </w:rPr>
            </w:pPr>
            <w:r w:rsidRPr="00E7759A">
              <w:rPr>
                <w:rFonts w:cs="Calibri"/>
                <w:b/>
                <w:i/>
                <w:sz w:val="20"/>
                <w:szCs w:val="20"/>
                <w:highlight w:val="lightGray"/>
              </w:rPr>
              <w:t>Vehicle</w:t>
            </w:r>
            <w:r w:rsidRPr="00E7759A">
              <w:rPr>
                <w:rFonts w:cs="Calibri"/>
                <w:b/>
                <w:i/>
                <w:sz w:val="20"/>
                <w:szCs w:val="20"/>
                <w:highlight w:val="lightGray"/>
                <w:lang w:val="en-GB"/>
              </w:rPr>
              <w:softHyphen/>
            </w:r>
            <w:r w:rsidRPr="00E7759A">
              <w:rPr>
                <w:rFonts w:cs="Calibri"/>
                <w:b/>
                <w:i/>
                <w:sz w:val="20"/>
                <w:szCs w:val="20"/>
                <w:highlight w:val="lightGray"/>
              </w:rPr>
              <w:t>Ref</w:t>
            </w:r>
          </w:p>
        </w:tc>
        <w:tc>
          <w:tcPr>
            <w:tcW w:w="567" w:type="dxa"/>
            <w:vMerge w:val="restart"/>
            <w:vAlign w:val="center"/>
          </w:tcPr>
          <w:p w14:paraId="3E2ABFD8" w14:textId="77777777" w:rsidR="00D21610" w:rsidRPr="00E7759A" w:rsidRDefault="00D21610" w:rsidP="00981791">
            <w:pPr>
              <w:spacing w:after="0"/>
              <w:rPr>
                <w:rFonts w:cs="Calibri"/>
                <w:sz w:val="20"/>
                <w:szCs w:val="20"/>
              </w:rPr>
            </w:pPr>
            <w:r w:rsidRPr="00E7759A">
              <w:rPr>
                <w:rFonts w:cs="Calibri"/>
                <w:sz w:val="20"/>
                <w:szCs w:val="20"/>
              </w:rPr>
              <w:t>0:1</w:t>
            </w:r>
          </w:p>
        </w:tc>
        <w:tc>
          <w:tcPr>
            <w:tcW w:w="1701" w:type="dxa"/>
            <w:vAlign w:val="center"/>
          </w:tcPr>
          <w:p w14:paraId="090EA487" w14:textId="77777777" w:rsidR="00D21610" w:rsidRPr="00E7759A" w:rsidRDefault="00D21610" w:rsidP="00981791">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VehicleCode</w:t>
            </w:r>
            <w:proofErr w:type="spellEnd"/>
          </w:p>
        </w:tc>
        <w:tc>
          <w:tcPr>
            <w:tcW w:w="5386" w:type="dxa"/>
            <w:vAlign w:val="center"/>
          </w:tcPr>
          <w:p w14:paraId="11CA8778" w14:textId="77777777" w:rsidR="00D21610" w:rsidRPr="00E7759A" w:rsidRDefault="00D21610" w:rsidP="00122D45">
            <w:pPr>
              <w:spacing w:after="0"/>
              <w:jc w:val="both"/>
              <w:rPr>
                <w:rFonts w:cs="Calibri"/>
                <w:sz w:val="20"/>
                <w:szCs w:val="20"/>
              </w:rPr>
            </w:pPr>
            <w:r w:rsidRPr="00E7759A">
              <w:rPr>
                <w:rFonts w:cs="Calibri"/>
                <w:sz w:val="20"/>
                <w:szCs w:val="20"/>
                <w:lang w:val="fr-LU"/>
              </w:rPr>
              <w:t>Identifiant du véhicule.</w:t>
            </w:r>
          </w:p>
        </w:tc>
      </w:tr>
      <w:tr w:rsidR="00D21610" w:rsidRPr="00E32CB2" w14:paraId="3FB750E0" w14:textId="77777777" w:rsidTr="00232DC7">
        <w:tc>
          <w:tcPr>
            <w:tcW w:w="1134" w:type="dxa"/>
            <w:vMerge/>
            <w:vAlign w:val="center"/>
          </w:tcPr>
          <w:p w14:paraId="38938516" w14:textId="77777777" w:rsidR="00D21610" w:rsidRPr="00E7759A" w:rsidRDefault="00D21610" w:rsidP="00981791">
            <w:pPr>
              <w:spacing w:after="0"/>
              <w:rPr>
                <w:rFonts w:cs="Calibri"/>
                <w:i/>
                <w:sz w:val="20"/>
                <w:szCs w:val="20"/>
              </w:rPr>
            </w:pPr>
          </w:p>
        </w:tc>
        <w:tc>
          <w:tcPr>
            <w:tcW w:w="236" w:type="dxa"/>
            <w:vAlign w:val="center"/>
          </w:tcPr>
          <w:p w14:paraId="0E655D95" w14:textId="77777777" w:rsidR="00D21610" w:rsidRPr="00E7759A" w:rsidRDefault="00D21610" w:rsidP="00981791">
            <w:pPr>
              <w:spacing w:after="0"/>
              <w:rPr>
                <w:rFonts w:cs="Calibri"/>
                <w:b/>
                <w:i/>
                <w:sz w:val="20"/>
                <w:szCs w:val="20"/>
              </w:rPr>
            </w:pPr>
            <w:r w:rsidRPr="00E7759A">
              <w:rPr>
                <w:rFonts w:cs="Calibri"/>
                <w:b/>
                <w:i/>
                <w:sz w:val="20"/>
                <w:szCs w:val="20"/>
              </w:rPr>
              <w:t>b</w:t>
            </w:r>
          </w:p>
        </w:tc>
        <w:tc>
          <w:tcPr>
            <w:tcW w:w="1182" w:type="dxa"/>
            <w:vAlign w:val="center"/>
          </w:tcPr>
          <w:p w14:paraId="61C3E6A2" w14:textId="77777777" w:rsidR="00D21610" w:rsidRPr="00E7759A" w:rsidRDefault="00D21610" w:rsidP="00981791">
            <w:pPr>
              <w:spacing w:after="0"/>
              <w:rPr>
                <w:rFonts w:cs="Calibri"/>
                <w:b/>
                <w:i/>
                <w:sz w:val="20"/>
                <w:szCs w:val="20"/>
                <w:highlight w:val="lightGray"/>
              </w:rPr>
            </w:pPr>
            <w:proofErr w:type="spellStart"/>
            <w:r w:rsidRPr="00E7759A">
              <w:rPr>
                <w:rFonts w:cs="Calibri"/>
                <w:b/>
                <w:i/>
                <w:sz w:val="20"/>
                <w:szCs w:val="20"/>
                <w:highlight w:val="lightGray"/>
              </w:rPr>
              <w:t>LineRef</w:t>
            </w:r>
            <w:proofErr w:type="spellEnd"/>
          </w:p>
        </w:tc>
        <w:tc>
          <w:tcPr>
            <w:tcW w:w="567" w:type="dxa"/>
            <w:vMerge/>
            <w:vAlign w:val="center"/>
          </w:tcPr>
          <w:p w14:paraId="3373B5F6" w14:textId="77777777" w:rsidR="00D21610" w:rsidRPr="00E7759A" w:rsidRDefault="00D21610" w:rsidP="00981791">
            <w:pPr>
              <w:spacing w:after="0"/>
              <w:rPr>
                <w:rFonts w:cs="Calibri"/>
                <w:sz w:val="20"/>
                <w:szCs w:val="20"/>
              </w:rPr>
            </w:pPr>
          </w:p>
        </w:tc>
        <w:tc>
          <w:tcPr>
            <w:tcW w:w="1701" w:type="dxa"/>
            <w:vAlign w:val="center"/>
          </w:tcPr>
          <w:p w14:paraId="7918616D" w14:textId="77777777" w:rsidR="00D21610" w:rsidRPr="00E7759A" w:rsidRDefault="00D21610" w:rsidP="00981791">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LineCode</w:t>
            </w:r>
            <w:proofErr w:type="spellEnd"/>
          </w:p>
        </w:tc>
        <w:tc>
          <w:tcPr>
            <w:tcW w:w="5386" w:type="dxa"/>
            <w:vAlign w:val="center"/>
          </w:tcPr>
          <w:p w14:paraId="375E823E" w14:textId="77777777" w:rsidR="00D21610" w:rsidRPr="00E7759A" w:rsidRDefault="00D21610" w:rsidP="00122D45">
            <w:pPr>
              <w:spacing w:after="0"/>
              <w:jc w:val="both"/>
              <w:rPr>
                <w:rFonts w:cs="Calibri"/>
                <w:sz w:val="20"/>
                <w:szCs w:val="20"/>
                <w:lang w:val="fr-FR"/>
              </w:rPr>
            </w:pPr>
            <w:r w:rsidRPr="00E7759A">
              <w:rPr>
                <w:rFonts w:cs="Calibri"/>
                <w:sz w:val="20"/>
                <w:szCs w:val="20"/>
                <w:lang w:val="fr-FR"/>
              </w:rPr>
              <w:t>Identifiant de la ligne (tous les véhicules de la ligne seront remontés).</w:t>
            </w:r>
          </w:p>
        </w:tc>
      </w:tr>
      <w:tr w:rsidR="00D21610" w:rsidRPr="00E7759A" w14:paraId="00812F74" w14:textId="77777777" w:rsidTr="00232DC7">
        <w:tc>
          <w:tcPr>
            <w:tcW w:w="1134" w:type="dxa"/>
            <w:vMerge/>
            <w:vAlign w:val="center"/>
          </w:tcPr>
          <w:p w14:paraId="76A67EBC" w14:textId="77777777" w:rsidR="00D21610" w:rsidRPr="00E7759A" w:rsidRDefault="00D21610" w:rsidP="00981791">
            <w:pPr>
              <w:spacing w:after="0"/>
              <w:rPr>
                <w:rFonts w:cs="Calibri"/>
                <w:i/>
                <w:sz w:val="20"/>
                <w:szCs w:val="20"/>
                <w:lang w:val="fr-FR"/>
              </w:rPr>
            </w:pPr>
          </w:p>
        </w:tc>
        <w:tc>
          <w:tcPr>
            <w:tcW w:w="1418" w:type="dxa"/>
            <w:gridSpan w:val="2"/>
            <w:vAlign w:val="center"/>
          </w:tcPr>
          <w:p w14:paraId="6C58D892" w14:textId="77777777" w:rsidR="00D21610" w:rsidRPr="00E7759A" w:rsidRDefault="00D21610" w:rsidP="00981791">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DirectionRef</w:t>
            </w:r>
            <w:proofErr w:type="spellEnd"/>
          </w:p>
        </w:tc>
        <w:tc>
          <w:tcPr>
            <w:tcW w:w="567" w:type="dxa"/>
            <w:vAlign w:val="center"/>
          </w:tcPr>
          <w:p w14:paraId="277956FF" w14:textId="77777777" w:rsidR="00D21610" w:rsidRPr="00E7759A" w:rsidRDefault="00D21610" w:rsidP="00981791">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750B3526" w14:textId="77777777" w:rsidR="00D21610" w:rsidRPr="00E7759A" w:rsidRDefault="00D21610" w:rsidP="00981791">
            <w:pPr>
              <w:spacing w:after="0"/>
              <w:rPr>
                <w:rFonts w:cs="Calibri"/>
                <w:i/>
                <w:vanish/>
                <w:sz w:val="20"/>
                <w:szCs w:val="20"/>
                <w:highlight w:val="cyan"/>
                <w:lang w:val="en-GB"/>
              </w:rPr>
            </w:pPr>
            <w:r w:rsidRPr="00E7759A">
              <w:rPr>
                <w:rFonts w:cs="Calibri"/>
                <w:i/>
                <w:vanish/>
                <w:sz w:val="20"/>
                <w:szCs w:val="20"/>
                <w:highlight w:val="cyan"/>
              </w:rPr>
              <w:sym w:font="Wingdings" w:char="F0E0"/>
            </w:r>
            <w:proofErr w:type="spellStart"/>
            <w:r w:rsidRPr="00E7759A">
              <w:rPr>
                <w:rFonts w:cs="Calibri"/>
                <w:i/>
                <w:vanish/>
                <w:sz w:val="20"/>
                <w:szCs w:val="20"/>
                <w:highlight w:val="cyan"/>
                <w:lang w:val="en-GB"/>
              </w:rPr>
              <w:t>DirectionCode</w:t>
            </w:r>
            <w:proofErr w:type="spellEnd"/>
          </w:p>
        </w:tc>
        <w:tc>
          <w:tcPr>
            <w:tcW w:w="5386" w:type="dxa"/>
            <w:vAlign w:val="center"/>
          </w:tcPr>
          <w:p w14:paraId="4A02DBB4" w14:textId="77777777" w:rsidR="00D21610" w:rsidRPr="00E7759A" w:rsidRDefault="00D21610" w:rsidP="00122D45">
            <w:pPr>
              <w:spacing w:after="0"/>
              <w:jc w:val="both"/>
              <w:rPr>
                <w:rFonts w:cs="Calibri"/>
                <w:vanish/>
                <w:sz w:val="20"/>
                <w:szCs w:val="20"/>
                <w:highlight w:val="cyan"/>
                <w:lang w:val="en-GB"/>
              </w:rPr>
            </w:pPr>
            <w:r w:rsidRPr="00E7759A">
              <w:rPr>
                <w:rFonts w:cs="Calibri"/>
                <w:vanish/>
                <w:sz w:val="20"/>
                <w:szCs w:val="20"/>
                <w:highlight w:val="cyan"/>
                <w:lang w:val="en-GB"/>
              </w:rPr>
              <w:t>Filter the results to include only vehicles going to the specified direction.</w:t>
            </w:r>
          </w:p>
          <w:p w14:paraId="6AB36D9E" w14:textId="77777777" w:rsidR="00D21610" w:rsidRPr="00E7759A" w:rsidRDefault="00D21610" w:rsidP="00122D45">
            <w:pPr>
              <w:spacing w:after="0"/>
              <w:jc w:val="both"/>
              <w:rPr>
                <w:rFonts w:cs="Calibri"/>
                <w:vanish/>
                <w:sz w:val="20"/>
                <w:szCs w:val="20"/>
                <w:highlight w:val="cyan"/>
                <w:lang w:val="en-GB"/>
              </w:rPr>
            </w:pPr>
            <w:r w:rsidRPr="00E7759A">
              <w:rPr>
                <w:rFonts w:cs="Calibri"/>
                <w:vanish/>
                <w:sz w:val="20"/>
                <w:szCs w:val="20"/>
                <w:highlight w:val="cyan"/>
                <w:lang w:val="en-GB"/>
              </w:rPr>
              <w:t xml:space="preserve">Optional SIRI capability: </w:t>
            </w:r>
            <w:proofErr w:type="spellStart"/>
            <w:r w:rsidRPr="00E7759A">
              <w:rPr>
                <w:rFonts w:cs="Calibri"/>
                <w:vanish/>
                <w:sz w:val="20"/>
                <w:szCs w:val="20"/>
                <w:highlight w:val="cyan"/>
                <w:lang w:val="en-GB"/>
              </w:rPr>
              <w:t>FilterByDirectionRef</w:t>
            </w:r>
            <w:proofErr w:type="spellEnd"/>
            <w:r w:rsidRPr="00E7759A">
              <w:rPr>
                <w:rFonts w:cs="Calibri"/>
                <w:vanish/>
                <w:sz w:val="20"/>
                <w:szCs w:val="20"/>
                <w:highlight w:val="cyan"/>
                <w:lang w:val="en-GB"/>
              </w:rPr>
              <w:t>.</w:t>
            </w:r>
          </w:p>
        </w:tc>
      </w:tr>
      <w:tr w:rsidR="00721961" w:rsidRPr="00E32CB2" w14:paraId="13AE5CC9" w14:textId="77777777" w:rsidTr="00232DC7">
        <w:trPr>
          <w:hidden/>
        </w:trPr>
        <w:tc>
          <w:tcPr>
            <w:tcW w:w="1134" w:type="dxa"/>
            <w:vMerge w:val="restart"/>
            <w:vAlign w:val="center"/>
          </w:tcPr>
          <w:p w14:paraId="77061B93" w14:textId="77777777" w:rsidR="00721961" w:rsidRPr="00446B61" w:rsidRDefault="00721961" w:rsidP="00981791">
            <w:pPr>
              <w:spacing w:after="0"/>
              <w:rPr>
                <w:rFonts w:cs="Calibri"/>
                <w:i/>
                <w:vanish/>
                <w:sz w:val="20"/>
                <w:szCs w:val="20"/>
                <w:highlight w:val="cyan"/>
                <w:lang w:val="en-GB"/>
              </w:rPr>
            </w:pPr>
            <w:r w:rsidRPr="00446B61">
              <w:rPr>
                <w:rFonts w:cs="Calibri"/>
                <w:i/>
                <w:vanish/>
                <w:sz w:val="20"/>
                <w:szCs w:val="20"/>
                <w:highlight w:val="cyan"/>
                <w:lang w:val="en-GB"/>
              </w:rPr>
              <w:t>Request Policy</w:t>
            </w:r>
          </w:p>
        </w:tc>
        <w:tc>
          <w:tcPr>
            <w:tcW w:w="1418" w:type="dxa"/>
            <w:gridSpan w:val="2"/>
            <w:vAlign w:val="center"/>
          </w:tcPr>
          <w:p w14:paraId="405CDD93" w14:textId="77777777" w:rsidR="00721961" w:rsidRPr="00446B61" w:rsidRDefault="00721961" w:rsidP="00981791">
            <w:pPr>
              <w:spacing w:after="0"/>
              <w:rPr>
                <w:rFonts w:cs="Calibri"/>
                <w:b/>
                <w:i/>
                <w:vanish/>
                <w:sz w:val="20"/>
                <w:szCs w:val="20"/>
                <w:highlight w:val="cyan"/>
              </w:rPr>
            </w:pPr>
            <w:r w:rsidRPr="00446B61">
              <w:rPr>
                <w:rFonts w:cs="Calibri"/>
                <w:b/>
                <w:i/>
                <w:vanish/>
                <w:sz w:val="20"/>
                <w:szCs w:val="20"/>
                <w:highlight w:val="cyan"/>
              </w:rPr>
              <w:t>Language</w:t>
            </w:r>
          </w:p>
        </w:tc>
        <w:tc>
          <w:tcPr>
            <w:tcW w:w="567" w:type="dxa"/>
            <w:vAlign w:val="center"/>
          </w:tcPr>
          <w:p w14:paraId="45AD297E" w14:textId="77777777" w:rsidR="00721961" w:rsidRPr="00446B61" w:rsidRDefault="00721961" w:rsidP="00981791">
            <w:pPr>
              <w:spacing w:after="0"/>
              <w:rPr>
                <w:rFonts w:cs="Calibri"/>
                <w:vanish/>
                <w:sz w:val="20"/>
                <w:szCs w:val="20"/>
                <w:highlight w:val="cyan"/>
              </w:rPr>
            </w:pPr>
            <w:r w:rsidRPr="00446B61">
              <w:rPr>
                <w:rFonts w:cs="Calibri"/>
                <w:vanish/>
                <w:sz w:val="20"/>
                <w:szCs w:val="20"/>
                <w:highlight w:val="cyan"/>
              </w:rPr>
              <w:t>0:1</w:t>
            </w:r>
          </w:p>
        </w:tc>
        <w:tc>
          <w:tcPr>
            <w:tcW w:w="1701" w:type="dxa"/>
            <w:vAlign w:val="center"/>
          </w:tcPr>
          <w:p w14:paraId="1F1D9F7E" w14:textId="77777777" w:rsidR="00721961" w:rsidRPr="00446B61" w:rsidRDefault="00721961" w:rsidP="00981791">
            <w:pPr>
              <w:spacing w:after="0"/>
              <w:rPr>
                <w:rFonts w:cs="Calibri"/>
                <w:i/>
                <w:vanish/>
                <w:sz w:val="20"/>
                <w:szCs w:val="20"/>
                <w:highlight w:val="cyan"/>
              </w:rPr>
            </w:pPr>
            <w:proofErr w:type="spellStart"/>
            <w:proofErr w:type="gramStart"/>
            <w:r w:rsidRPr="00446B61">
              <w:rPr>
                <w:rFonts w:cs="Calibri"/>
                <w:i/>
                <w:vanish/>
                <w:sz w:val="20"/>
                <w:szCs w:val="20"/>
                <w:highlight w:val="cyan"/>
              </w:rPr>
              <w:t>xml:lang</w:t>
            </w:r>
            <w:proofErr w:type="spellEnd"/>
            <w:proofErr w:type="gramEnd"/>
          </w:p>
        </w:tc>
        <w:tc>
          <w:tcPr>
            <w:tcW w:w="5386" w:type="dxa"/>
            <w:vAlign w:val="center"/>
          </w:tcPr>
          <w:p w14:paraId="4E7C5AA5" w14:textId="77777777" w:rsidR="00721961" w:rsidRPr="00446B61" w:rsidRDefault="00721961" w:rsidP="00122D45">
            <w:pPr>
              <w:spacing w:after="0"/>
              <w:jc w:val="both"/>
              <w:rPr>
                <w:rFonts w:cs="Calibri"/>
                <w:vanish/>
                <w:sz w:val="20"/>
                <w:szCs w:val="20"/>
                <w:highlight w:val="cyan"/>
                <w:lang w:val="fr-FR"/>
              </w:rPr>
            </w:pPr>
            <w:r w:rsidRPr="00446B61">
              <w:rPr>
                <w:rFonts w:cs="Calibri"/>
                <w:vanish/>
                <w:sz w:val="20"/>
                <w:szCs w:val="20"/>
                <w:highlight w:val="cyan"/>
                <w:shd w:val="clear" w:color="auto" w:fill="00FF00"/>
                <w:lang w:val="fr-FR"/>
              </w:rPr>
              <w:t>Au niveau des échanges inter-systèmes, les textes restent en français. Les éventuelles traductions seront prises en charge par les systèmes de présentation.</w:t>
            </w:r>
          </w:p>
        </w:tc>
      </w:tr>
      <w:tr w:rsidR="00721961" w:rsidRPr="00E7759A" w14:paraId="2E90FE35" w14:textId="77777777" w:rsidTr="00232DC7">
        <w:trPr>
          <w:hidden/>
        </w:trPr>
        <w:tc>
          <w:tcPr>
            <w:tcW w:w="1134" w:type="dxa"/>
            <w:vMerge/>
            <w:vAlign w:val="center"/>
          </w:tcPr>
          <w:p w14:paraId="232A53A1" w14:textId="77777777" w:rsidR="00721961" w:rsidRPr="00446B61" w:rsidRDefault="00721961" w:rsidP="00981791">
            <w:pPr>
              <w:spacing w:after="0"/>
              <w:rPr>
                <w:rFonts w:cs="Calibri"/>
                <w:i/>
                <w:vanish/>
                <w:sz w:val="20"/>
                <w:szCs w:val="20"/>
                <w:highlight w:val="cyan"/>
                <w:lang w:val="fr-FR"/>
              </w:rPr>
            </w:pPr>
          </w:p>
        </w:tc>
        <w:tc>
          <w:tcPr>
            <w:tcW w:w="1418" w:type="dxa"/>
            <w:gridSpan w:val="2"/>
            <w:vAlign w:val="center"/>
          </w:tcPr>
          <w:p w14:paraId="29D6FB57" w14:textId="77777777" w:rsidR="00721961" w:rsidRPr="00446B61" w:rsidRDefault="00721961" w:rsidP="00981791">
            <w:pPr>
              <w:spacing w:after="0"/>
              <w:rPr>
                <w:rFonts w:cs="Calibri"/>
                <w:b/>
                <w:i/>
                <w:vanish/>
                <w:sz w:val="20"/>
                <w:szCs w:val="20"/>
                <w:highlight w:val="cyan"/>
              </w:rPr>
            </w:pPr>
            <w:proofErr w:type="spellStart"/>
            <w:r w:rsidRPr="00446B61">
              <w:rPr>
                <w:rFonts w:cs="Calibri"/>
                <w:b/>
                <w:i/>
                <w:vanish/>
                <w:sz w:val="20"/>
                <w:szCs w:val="20"/>
                <w:highlight w:val="cyan"/>
              </w:rPr>
              <w:t>Include</w:t>
            </w:r>
            <w:r w:rsidRPr="00446B61">
              <w:rPr>
                <w:rFonts w:cs="Calibri"/>
                <w:b/>
                <w:i/>
                <w:vanish/>
                <w:sz w:val="20"/>
                <w:szCs w:val="20"/>
                <w:highlight w:val="cyan"/>
              </w:rPr>
              <w:softHyphen/>
              <w:t>Translations</w:t>
            </w:r>
            <w:proofErr w:type="spellEnd"/>
          </w:p>
        </w:tc>
        <w:tc>
          <w:tcPr>
            <w:tcW w:w="567" w:type="dxa"/>
            <w:vAlign w:val="center"/>
          </w:tcPr>
          <w:p w14:paraId="377506C2" w14:textId="77777777" w:rsidR="00721961" w:rsidRPr="00446B61" w:rsidRDefault="00721961" w:rsidP="00981791">
            <w:pPr>
              <w:spacing w:after="0"/>
              <w:rPr>
                <w:rFonts w:cs="Calibri"/>
                <w:vanish/>
                <w:sz w:val="20"/>
                <w:szCs w:val="20"/>
                <w:highlight w:val="cyan"/>
              </w:rPr>
            </w:pPr>
            <w:r w:rsidRPr="00446B61">
              <w:rPr>
                <w:rFonts w:cs="Calibri"/>
                <w:vanish/>
                <w:sz w:val="20"/>
                <w:szCs w:val="20"/>
                <w:highlight w:val="cyan"/>
              </w:rPr>
              <w:t>0:1</w:t>
            </w:r>
          </w:p>
        </w:tc>
        <w:tc>
          <w:tcPr>
            <w:tcW w:w="1701" w:type="dxa"/>
            <w:vAlign w:val="center"/>
          </w:tcPr>
          <w:p w14:paraId="1F910543" w14:textId="77777777" w:rsidR="00721961" w:rsidRPr="00446B61" w:rsidRDefault="00721961" w:rsidP="00981791">
            <w:pPr>
              <w:spacing w:after="0"/>
              <w:rPr>
                <w:rFonts w:cs="Calibri"/>
                <w:i/>
                <w:vanish/>
                <w:sz w:val="20"/>
                <w:szCs w:val="20"/>
                <w:highlight w:val="cyan"/>
              </w:rPr>
            </w:pPr>
            <w:proofErr w:type="spellStart"/>
            <w:proofErr w:type="gramStart"/>
            <w:r w:rsidRPr="00446B61">
              <w:rPr>
                <w:rFonts w:cs="Calibri"/>
                <w:i/>
                <w:vanish/>
                <w:sz w:val="20"/>
                <w:szCs w:val="20"/>
                <w:highlight w:val="cyan"/>
              </w:rPr>
              <w:t>xsd:boolean</w:t>
            </w:r>
            <w:proofErr w:type="spellEnd"/>
            <w:proofErr w:type="gramEnd"/>
          </w:p>
        </w:tc>
        <w:tc>
          <w:tcPr>
            <w:tcW w:w="5386" w:type="dxa"/>
            <w:vAlign w:val="center"/>
          </w:tcPr>
          <w:p w14:paraId="1983AB71" w14:textId="5520DFAF" w:rsidR="00721961" w:rsidRPr="00446B61" w:rsidRDefault="00721961" w:rsidP="00122D45">
            <w:pPr>
              <w:pStyle w:val="Tabletext8"/>
              <w:spacing w:before="0" w:after="0"/>
              <w:rPr>
                <w:rFonts w:ascii="Calibri" w:hAnsi="Calibri" w:cs="Calibri"/>
                <w:vanish/>
                <w:sz w:val="20"/>
                <w:highlight w:val="cyan"/>
              </w:rPr>
            </w:pPr>
            <w:r w:rsidRPr="00446B61">
              <w:rPr>
                <w:rFonts w:ascii="Calibri" w:hAnsi="Calibri" w:cs="Calibri"/>
                <w:vanish/>
                <w:sz w:val="20"/>
                <w:highlight w:val="cyan"/>
              </w:rPr>
              <w:t xml:space="preserve">Whether the producer should include any available translations of </w:t>
            </w:r>
            <w:proofErr w:type="spellStart"/>
            <w:r w:rsidRPr="00446B61">
              <w:rPr>
                <w:rFonts w:ascii="Calibri" w:hAnsi="Calibri" w:cs="Calibri"/>
                <w:vanish/>
                <w:sz w:val="20"/>
                <w:highlight w:val="cyan"/>
              </w:rPr>
              <w:t>NLString</w:t>
            </w:r>
            <w:proofErr w:type="spellEnd"/>
            <w:r w:rsidRPr="00446B61">
              <w:rPr>
                <w:rFonts w:ascii="Calibri" w:hAnsi="Calibri" w:cs="Calibri"/>
                <w:vanish/>
                <w:sz w:val="20"/>
                <w:highlight w:val="cyan"/>
              </w:rPr>
              <w:t xml:space="preserve"> text elements into multiple languages. If false elements only one value per text element will be provided. </w:t>
            </w:r>
          </w:p>
          <w:p w14:paraId="6B54C831" w14:textId="77777777" w:rsidR="00721961" w:rsidRPr="00446B61" w:rsidRDefault="00721961" w:rsidP="00122D45">
            <w:pPr>
              <w:spacing w:after="0"/>
              <w:jc w:val="both"/>
              <w:rPr>
                <w:rFonts w:eastAsia="MS Mincho" w:cs="Calibri"/>
                <w:vanish/>
                <w:sz w:val="20"/>
                <w:szCs w:val="20"/>
                <w:highlight w:val="cyan"/>
                <w:shd w:val="clear" w:color="auto" w:fill="00FF00"/>
              </w:rPr>
            </w:pPr>
            <w:r w:rsidRPr="00446B61">
              <w:rPr>
                <w:rFonts w:cs="Calibri"/>
                <w:vanish/>
                <w:sz w:val="20"/>
                <w:szCs w:val="20"/>
                <w:highlight w:val="cyan"/>
              </w:rPr>
              <w:t>Default is false.</w:t>
            </w:r>
          </w:p>
        </w:tc>
      </w:tr>
      <w:tr w:rsidR="00721961" w:rsidRPr="00E32CB2" w14:paraId="05F4E670" w14:textId="77777777" w:rsidTr="00232DC7">
        <w:trPr>
          <w:hidden/>
        </w:trPr>
        <w:tc>
          <w:tcPr>
            <w:tcW w:w="1134" w:type="dxa"/>
            <w:vMerge/>
            <w:vAlign w:val="center"/>
          </w:tcPr>
          <w:p w14:paraId="0B74FB38" w14:textId="77777777" w:rsidR="00721961" w:rsidRPr="00E7759A" w:rsidRDefault="00721961" w:rsidP="00981791">
            <w:pPr>
              <w:spacing w:after="0"/>
              <w:rPr>
                <w:rFonts w:cs="Calibri"/>
                <w:i/>
                <w:vanish/>
                <w:sz w:val="20"/>
                <w:szCs w:val="20"/>
                <w:highlight w:val="cyan"/>
              </w:rPr>
            </w:pPr>
          </w:p>
        </w:tc>
        <w:tc>
          <w:tcPr>
            <w:tcW w:w="1418" w:type="dxa"/>
            <w:gridSpan w:val="2"/>
            <w:vAlign w:val="center"/>
          </w:tcPr>
          <w:p w14:paraId="21D63D28" w14:textId="77777777" w:rsidR="00721961" w:rsidRPr="00E7759A" w:rsidRDefault="00721961" w:rsidP="00981791">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Maximum</w:t>
            </w:r>
            <w:r w:rsidRPr="00E7759A">
              <w:rPr>
                <w:rFonts w:cs="Calibri"/>
                <w:b/>
                <w:i/>
                <w:vanish/>
                <w:sz w:val="20"/>
                <w:szCs w:val="20"/>
                <w:highlight w:val="cyan"/>
                <w:lang w:val="en-GB"/>
              </w:rPr>
              <w:softHyphen/>
              <w:t>Vehicles</w:t>
            </w:r>
            <w:proofErr w:type="spellEnd"/>
          </w:p>
        </w:tc>
        <w:tc>
          <w:tcPr>
            <w:tcW w:w="567" w:type="dxa"/>
            <w:vAlign w:val="center"/>
          </w:tcPr>
          <w:p w14:paraId="32F4E8A5" w14:textId="77777777" w:rsidR="00721961" w:rsidRPr="00E7759A" w:rsidRDefault="00721961" w:rsidP="00981791">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788DD5DC" w14:textId="77777777" w:rsidR="00721961" w:rsidRPr="00E7759A" w:rsidRDefault="00721961" w:rsidP="00981791">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xsd:positive</w:t>
            </w:r>
            <w:r w:rsidRPr="00E7759A">
              <w:rPr>
                <w:rFonts w:cs="Calibri"/>
                <w:i/>
                <w:vanish/>
                <w:sz w:val="20"/>
                <w:szCs w:val="20"/>
                <w:highlight w:val="cyan"/>
                <w:lang w:val="en-GB"/>
              </w:rPr>
              <w:softHyphen/>
              <w:t>Integer</w:t>
            </w:r>
            <w:proofErr w:type="spellEnd"/>
            <w:proofErr w:type="gramEnd"/>
          </w:p>
        </w:tc>
        <w:tc>
          <w:tcPr>
            <w:tcW w:w="5386" w:type="dxa"/>
            <w:vAlign w:val="center"/>
          </w:tcPr>
          <w:p w14:paraId="7452438B" w14:textId="77777777" w:rsidR="00721961" w:rsidRPr="00E7759A" w:rsidRDefault="00721961" w:rsidP="00122D45">
            <w:pPr>
              <w:spacing w:after="0"/>
              <w:jc w:val="both"/>
              <w:rPr>
                <w:rFonts w:cs="Calibri"/>
                <w:vanish/>
                <w:sz w:val="20"/>
                <w:szCs w:val="20"/>
                <w:lang w:val="fr-FR"/>
              </w:rPr>
            </w:pPr>
            <w:r w:rsidRPr="00E7759A">
              <w:rPr>
                <w:rFonts w:cs="Calibri"/>
                <w:vanish/>
                <w:sz w:val="20"/>
                <w:szCs w:val="20"/>
                <w:highlight w:val="cyan"/>
                <w:lang w:val="en-GB"/>
              </w:rPr>
              <w:t xml:space="preserve">The maximum number of vehicle journeys </w:t>
            </w:r>
            <w:proofErr w:type="gramStart"/>
            <w:r w:rsidRPr="00E7759A">
              <w:rPr>
                <w:rFonts w:cs="Calibri"/>
                <w:vanish/>
                <w:sz w:val="20"/>
                <w:szCs w:val="20"/>
                <w:highlight w:val="cyan"/>
                <w:lang w:val="en-GB"/>
              </w:rPr>
              <w:t>in a given</w:t>
            </w:r>
            <w:proofErr w:type="gramEnd"/>
            <w:r w:rsidRPr="00E7759A">
              <w:rPr>
                <w:rFonts w:cs="Calibri"/>
                <w:vanish/>
                <w:sz w:val="20"/>
                <w:szCs w:val="20"/>
                <w:highlight w:val="cyan"/>
                <w:lang w:val="en-GB"/>
              </w:rPr>
              <w:t xml:space="preserve"> delivery. The most recent n </w:t>
            </w:r>
            <w:proofErr w:type="spellStart"/>
            <w:r w:rsidRPr="00E7759A">
              <w:rPr>
                <w:rFonts w:cs="Calibri"/>
                <w:vanish/>
                <w:sz w:val="20"/>
                <w:szCs w:val="20"/>
                <w:highlight w:val="cyan"/>
                <w:lang w:val="en-GB"/>
              </w:rPr>
              <w:t>VehicleActivity</w:t>
            </w:r>
            <w:proofErr w:type="spellEnd"/>
            <w:r w:rsidRPr="00E7759A">
              <w:rPr>
                <w:rFonts w:cs="Calibri"/>
                <w:vanish/>
                <w:sz w:val="20"/>
                <w:szCs w:val="20"/>
                <w:highlight w:val="cyan"/>
                <w:lang w:val="en-GB"/>
              </w:rPr>
              <w:t xml:space="preserve"> instances within the look-ahead window are included. </w:t>
            </w:r>
            <w:r w:rsidRPr="00E7759A">
              <w:rPr>
                <w:rFonts w:cs="Calibri"/>
                <w:vanish/>
                <w:sz w:val="20"/>
                <w:szCs w:val="20"/>
                <w:highlight w:val="cyan"/>
                <w:lang w:val="fr-FR"/>
              </w:rPr>
              <w:t xml:space="preserve">If absent, no </w:t>
            </w:r>
            <w:proofErr w:type="spellStart"/>
            <w:r w:rsidRPr="00E7759A">
              <w:rPr>
                <w:rFonts w:cs="Calibri"/>
                <w:vanish/>
                <w:sz w:val="20"/>
                <w:szCs w:val="20"/>
                <w:highlight w:val="cyan"/>
                <w:lang w:val="fr-FR"/>
              </w:rPr>
              <w:t>limit</w:t>
            </w:r>
            <w:proofErr w:type="spellEnd"/>
            <w:r w:rsidRPr="00E7759A">
              <w:rPr>
                <w:rFonts w:cs="Calibri"/>
                <w:vanish/>
                <w:sz w:val="20"/>
                <w:szCs w:val="20"/>
                <w:highlight w:val="cyan"/>
                <w:lang w:val="fr-FR"/>
              </w:rPr>
              <w:t>.</w:t>
            </w:r>
          </w:p>
          <w:p w14:paraId="12F6179F" w14:textId="77777777" w:rsidR="00721961" w:rsidRPr="00E7759A" w:rsidRDefault="00721961" w:rsidP="00122D45">
            <w:pPr>
              <w:spacing w:after="0"/>
              <w:jc w:val="both"/>
              <w:rPr>
                <w:rFonts w:cs="Calibri"/>
                <w:vanish/>
                <w:sz w:val="20"/>
                <w:szCs w:val="20"/>
                <w:lang w:val="fr-FR"/>
              </w:rPr>
            </w:pPr>
            <w:r w:rsidRPr="00E7759A">
              <w:rPr>
                <w:rFonts w:cs="Calibri"/>
                <w:vanish/>
                <w:sz w:val="20"/>
                <w:szCs w:val="20"/>
                <w:highlight w:val="lightGray"/>
                <w:lang w:val="fr-FR"/>
              </w:rPr>
              <w:t>Dans le profil France, soit on interroge par véhicule, soit par ligne, auquel cas on ne limite pas le nombre de réponses.</w:t>
            </w:r>
          </w:p>
        </w:tc>
      </w:tr>
      <w:tr w:rsidR="00721961" w:rsidRPr="00E7759A" w14:paraId="4AC9B8DA" w14:textId="77777777" w:rsidTr="00232DC7">
        <w:trPr>
          <w:hidden/>
        </w:trPr>
        <w:tc>
          <w:tcPr>
            <w:tcW w:w="1134" w:type="dxa"/>
            <w:vMerge/>
            <w:vAlign w:val="center"/>
          </w:tcPr>
          <w:p w14:paraId="1F390898" w14:textId="77777777" w:rsidR="00721961" w:rsidRPr="00E7759A" w:rsidRDefault="00721961" w:rsidP="00981791">
            <w:pPr>
              <w:spacing w:after="0"/>
              <w:rPr>
                <w:rFonts w:cs="Calibri"/>
                <w:i/>
                <w:vanish/>
                <w:sz w:val="20"/>
                <w:szCs w:val="20"/>
                <w:lang w:val="fr-FR"/>
              </w:rPr>
            </w:pPr>
          </w:p>
        </w:tc>
        <w:tc>
          <w:tcPr>
            <w:tcW w:w="1418" w:type="dxa"/>
            <w:gridSpan w:val="2"/>
            <w:vAlign w:val="center"/>
          </w:tcPr>
          <w:p w14:paraId="6A0B61A5" w14:textId="77777777" w:rsidR="00721961" w:rsidRPr="00E7759A" w:rsidRDefault="00721961" w:rsidP="00981791">
            <w:pPr>
              <w:spacing w:after="0"/>
              <w:rPr>
                <w:rFonts w:cs="Calibri"/>
                <w:b/>
                <w:i/>
                <w:vanish/>
                <w:sz w:val="20"/>
                <w:szCs w:val="20"/>
                <w:highlight w:val="cyan"/>
                <w:lang w:val="en-GB"/>
              </w:rPr>
            </w:pPr>
            <w:proofErr w:type="spellStart"/>
            <w:r w:rsidRPr="00E7759A">
              <w:rPr>
                <w:rFonts w:cs="Calibri"/>
                <w:b/>
                <w:i/>
                <w:vanish/>
                <w:sz w:val="20"/>
                <w:szCs w:val="20"/>
                <w:highlight w:val="cyan"/>
              </w:rPr>
              <w:t>MaximumNumberOfCalls</w:t>
            </w:r>
            <w:proofErr w:type="spellEnd"/>
          </w:p>
        </w:tc>
        <w:tc>
          <w:tcPr>
            <w:tcW w:w="567" w:type="dxa"/>
            <w:vAlign w:val="center"/>
          </w:tcPr>
          <w:p w14:paraId="51ADDA25" w14:textId="77777777" w:rsidR="00721961" w:rsidRPr="00E7759A" w:rsidRDefault="00721961" w:rsidP="00981791">
            <w:pPr>
              <w:spacing w:after="0"/>
              <w:rPr>
                <w:rFonts w:cs="Calibri"/>
                <w:vanish/>
                <w:sz w:val="20"/>
                <w:szCs w:val="20"/>
                <w:highlight w:val="cyan"/>
                <w:lang w:val="en-GB"/>
              </w:rPr>
            </w:pPr>
            <w:r w:rsidRPr="00E7759A">
              <w:rPr>
                <w:rFonts w:cs="Calibri"/>
                <w:vanish/>
                <w:sz w:val="20"/>
                <w:szCs w:val="20"/>
                <w:highlight w:val="cyan"/>
              </w:rPr>
              <w:t>0:1</w:t>
            </w:r>
          </w:p>
        </w:tc>
        <w:tc>
          <w:tcPr>
            <w:tcW w:w="1701" w:type="dxa"/>
            <w:vAlign w:val="center"/>
          </w:tcPr>
          <w:p w14:paraId="1596AA2A" w14:textId="77777777" w:rsidR="00721961" w:rsidRPr="00E7759A" w:rsidRDefault="00721961" w:rsidP="00981791">
            <w:pPr>
              <w:spacing w:after="0"/>
              <w:rPr>
                <w:rFonts w:cs="Calibri"/>
                <w:i/>
                <w:vanish/>
                <w:sz w:val="20"/>
                <w:szCs w:val="20"/>
                <w:highlight w:val="cyan"/>
                <w:lang w:val="en-GB"/>
              </w:rPr>
            </w:pPr>
            <w:proofErr w:type="spellStart"/>
            <w:proofErr w:type="gramStart"/>
            <w:r w:rsidRPr="00E7759A">
              <w:rPr>
                <w:rFonts w:cs="Calibri"/>
                <w:i/>
                <w:vanish/>
                <w:sz w:val="20"/>
                <w:szCs w:val="20"/>
                <w:highlight w:val="cyan"/>
              </w:rPr>
              <w:t>xsd:positive</w:t>
            </w:r>
            <w:r w:rsidRPr="00E7759A">
              <w:rPr>
                <w:rFonts w:cs="Calibri"/>
                <w:i/>
                <w:vanish/>
                <w:sz w:val="20"/>
                <w:szCs w:val="20"/>
                <w:highlight w:val="cyan"/>
              </w:rPr>
              <w:softHyphen/>
              <w:t>Integer</w:t>
            </w:r>
            <w:proofErr w:type="spellEnd"/>
            <w:proofErr w:type="gramEnd"/>
          </w:p>
        </w:tc>
        <w:tc>
          <w:tcPr>
            <w:tcW w:w="5386" w:type="dxa"/>
            <w:vAlign w:val="center"/>
          </w:tcPr>
          <w:p w14:paraId="500AD63D" w14:textId="77777777" w:rsidR="00721961" w:rsidRPr="00E7759A" w:rsidRDefault="00721961" w:rsidP="00122D45">
            <w:pPr>
              <w:spacing w:after="0"/>
              <w:jc w:val="both"/>
              <w:rPr>
                <w:rFonts w:cs="Calibri"/>
                <w:i/>
                <w:vanish/>
                <w:sz w:val="20"/>
                <w:szCs w:val="20"/>
                <w:highlight w:val="cyan"/>
                <w:lang w:val="en-GB"/>
              </w:rPr>
            </w:pPr>
            <w:r w:rsidRPr="00E7759A">
              <w:rPr>
                <w:rFonts w:cs="Calibri"/>
                <w:vanish/>
                <w:sz w:val="20"/>
                <w:szCs w:val="20"/>
                <w:highlight w:val="cyan"/>
              </w:rPr>
              <w:t xml:space="preserve">The maximum number of CALLs to include per MONITORED VEHICLE JOURNEY </w:t>
            </w:r>
            <w:proofErr w:type="gramStart"/>
            <w:r w:rsidRPr="00E7759A">
              <w:rPr>
                <w:rFonts w:cs="Calibri"/>
                <w:vanish/>
                <w:sz w:val="20"/>
                <w:szCs w:val="20"/>
                <w:highlight w:val="cyan"/>
              </w:rPr>
              <w:t>in a given</w:t>
            </w:r>
            <w:proofErr w:type="gramEnd"/>
            <w:r w:rsidRPr="00E7759A">
              <w:rPr>
                <w:rFonts w:cs="Calibri"/>
                <w:vanish/>
                <w:sz w:val="20"/>
                <w:szCs w:val="20"/>
                <w:highlight w:val="cyan"/>
              </w:rPr>
              <w:t xml:space="preserve"> delivery. Only applies if Detail is calls. </w:t>
            </w:r>
          </w:p>
        </w:tc>
      </w:tr>
      <w:tr w:rsidR="00721961" w:rsidRPr="00E7759A" w14:paraId="6CEE3AA2" w14:textId="77777777" w:rsidTr="00232DC7">
        <w:trPr>
          <w:hidden/>
        </w:trPr>
        <w:tc>
          <w:tcPr>
            <w:tcW w:w="1134" w:type="dxa"/>
            <w:vMerge/>
            <w:vAlign w:val="center"/>
          </w:tcPr>
          <w:p w14:paraId="37C5631B" w14:textId="77777777" w:rsidR="00721961" w:rsidRPr="00E7759A" w:rsidRDefault="00721961" w:rsidP="00981791">
            <w:pPr>
              <w:spacing w:after="0"/>
              <w:rPr>
                <w:rFonts w:cs="Calibri"/>
                <w:i/>
                <w:vanish/>
                <w:sz w:val="20"/>
                <w:szCs w:val="20"/>
              </w:rPr>
            </w:pPr>
          </w:p>
        </w:tc>
        <w:tc>
          <w:tcPr>
            <w:tcW w:w="1418" w:type="dxa"/>
            <w:gridSpan w:val="2"/>
            <w:vAlign w:val="center"/>
          </w:tcPr>
          <w:p w14:paraId="2A77C978" w14:textId="77777777" w:rsidR="00721961" w:rsidRPr="00E7759A" w:rsidRDefault="00721961" w:rsidP="00981791">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Vehicle</w:t>
            </w:r>
            <w:r w:rsidRPr="00E7759A">
              <w:rPr>
                <w:rFonts w:cs="Calibri"/>
                <w:b/>
                <w:i/>
                <w:vanish/>
                <w:sz w:val="20"/>
                <w:szCs w:val="20"/>
                <w:highlight w:val="cyan"/>
                <w:lang w:val="en-GB"/>
              </w:rPr>
              <w:softHyphen/>
              <w:t>Monitoring</w:t>
            </w:r>
            <w:r w:rsidRPr="00E7759A">
              <w:rPr>
                <w:rFonts w:cs="Calibri"/>
                <w:b/>
                <w:i/>
                <w:vanish/>
                <w:sz w:val="20"/>
                <w:szCs w:val="20"/>
                <w:highlight w:val="cyan"/>
                <w:lang w:val="en-GB"/>
              </w:rPr>
              <w:softHyphen/>
              <w:t>Detail</w:t>
            </w:r>
            <w:r w:rsidRPr="00E7759A">
              <w:rPr>
                <w:rFonts w:cs="Calibri"/>
                <w:b/>
                <w:i/>
                <w:vanish/>
                <w:sz w:val="20"/>
                <w:szCs w:val="20"/>
                <w:highlight w:val="cyan"/>
                <w:lang w:val="en-GB"/>
              </w:rPr>
              <w:softHyphen/>
              <w:t>Level</w:t>
            </w:r>
            <w:proofErr w:type="spellEnd"/>
          </w:p>
        </w:tc>
        <w:tc>
          <w:tcPr>
            <w:tcW w:w="567" w:type="dxa"/>
            <w:vAlign w:val="center"/>
          </w:tcPr>
          <w:p w14:paraId="5078BF15" w14:textId="77777777" w:rsidR="00721961" w:rsidRPr="00E7759A" w:rsidRDefault="00721961" w:rsidP="00981791">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43477533" w14:textId="77777777" w:rsidR="00721961" w:rsidRPr="00E7759A" w:rsidRDefault="00721961" w:rsidP="00981791">
            <w:pPr>
              <w:spacing w:after="0"/>
              <w:rPr>
                <w:rFonts w:cs="Calibri"/>
                <w:i/>
                <w:vanish/>
                <w:sz w:val="20"/>
                <w:szCs w:val="20"/>
                <w:highlight w:val="cyan"/>
                <w:lang w:val="en-GB"/>
              </w:rPr>
            </w:pPr>
            <w:r w:rsidRPr="00E7759A">
              <w:rPr>
                <w:rFonts w:cs="Calibri"/>
                <w:i/>
                <w:vanish/>
                <w:sz w:val="20"/>
                <w:szCs w:val="20"/>
                <w:highlight w:val="cyan"/>
                <w:lang w:val="en-GB"/>
              </w:rPr>
              <w:t>minimum | basic | normal | calls | full</w:t>
            </w:r>
          </w:p>
        </w:tc>
        <w:tc>
          <w:tcPr>
            <w:tcW w:w="5386" w:type="dxa"/>
            <w:vAlign w:val="center"/>
          </w:tcPr>
          <w:p w14:paraId="276806F0" w14:textId="77777777" w:rsidR="00721961" w:rsidRPr="00E7759A" w:rsidRDefault="00721961" w:rsidP="00122D45">
            <w:pPr>
              <w:spacing w:after="0"/>
              <w:jc w:val="both"/>
              <w:rPr>
                <w:rFonts w:cs="Calibri"/>
                <w:vanish/>
                <w:sz w:val="20"/>
                <w:szCs w:val="20"/>
                <w:highlight w:val="cyan"/>
                <w:lang w:val="en-GB"/>
              </w:rPr>
            </w:pPr>
            <w:r w:rsidRPr="00E7759A">
              <w:rPr>
                <w:rFonts w:cs="Calibri"/>
                <w:vanish/>
                <w:sz w:val="20"/>
                <w:szCs w:val="20"/>
                <w:highlight w:val="cyan"/>
                <w:lang w:val="en-GB"/>
              </w:rPr>
              <w:t>Level of detail to include in response. Default is normal.</w:t>
            </w:r>
          </w:p>
          <w:p w14:paraId="5CDEDDC2" w14:textId="77777777" w:rsidR="00721961" w:rsidRPr="00E7759A" w:rsidRDefault="00721961" w:rsidP="00122D45">
            <w:pPr>
              <w:spacing w:after="0"/>
              <w:jc w:val="both"/>
              <w:rPr>
                <w:rFonts w:cs="Calibri"/>
                <w:vanish/>
                <w:sz w:val="20"/>
                <w:szCs w:val="20"/>
                <w:highlight w:val="cyan"/>
                <w:lang w:val="en-GB"/>
              </w:rPr>
            </w:pPr>
            <w:r w:rsidRPr="00E7759A">
              <w:rPr>
                <w:rFonts w:cs="Calibri"/>
                <w:vanish/>
                <w:sz w:val="20"/>
                <w:szCs w:val="20"/>
                <w:highlight w:val="cyan"/>
                <w:lang w:val="en-GB"/>
              </w:rPr>
              <w:t xml:space="preserve">Optional SIRI capability: </w:t>
            </w:r>
            <w:proofErr w:type="spellStart"/>
            <w:r w:rsidRPr="00E7759A">
              <w:rPr>
                <w:rFonts w:cs="Calibri"/>
                <w:vanish/>
                <w:sz w:val="20"/>
                <w:szCs w:val="20"/>
                <w:highlight w:val="cyan"/>
                <w:lang w:val="en-GB"/>
              </w:rPr>
              <w:t>DetailLevel</w:t>
            </w:r>
            <w:proofErr w:type="spellEnd"/>
            <w:r w:rsidRPr="00E7759A">
              <w:rPr>
                <w:rFonts w:cs="Calibri"/>
                <w:vanish/>
                <w:sz w:val="20"/>
                <w:szCs w:val="20"/>
                <w:highlight w:val="cyan"/>
                <w:lang w:val="en-GB"/>
              </w:rPr>
              <w:t xml:space="preserve"> (if absent, must support Normal).</w:t>
            </w:r>
          </w:p>
        </w:tc>
      </w:tr>
      <w:tr w:rsidR="00721961" w:rsidRPr="00E7759A" w14:paraId="42DF2F7E" w14:textId="77777777" w:rsidTr="00232DC7">
        <w:trPr>
          <w:hidden/>
        </w:trPr>
        <w:tc>
          <w:tcPr>
            <w:tcW w:w="1134" w:type="dxa"/>
            <w:vMerge/>
            <w:vAlign w:val="center"/>
          </w:tcPr>
          <w:p w14:paraId="0A4C4CEB" w14:textId="77777777" w:rsidR="00721961" w:rsidRPr="00E7759A" w:rsidRDefault="00721961" w:rsidP="00981791">
            <w:pPr>
              <w:spacing w:after="0"/>
              <w:rPr>
                <w:rFonts w:cs="Calibri"/>
                <w:i/>
                <w:vanish/>
                <w:sz w:val="20"/>
                <w:szCs w:val="20"/>
              </w:rPr>
            </w:pPr>
          </w:p>
        </w:tc>
        <w:tc>
          <w:tcPr>
            <w:tcW w:w="1418" w:type="dxa"/>
            <w:gridSpan w:val="2"/>
            <w:vAlign w:val="center"/>
          </w:tcPr>
          <w:p w14:paraId="2C2F94C9" w14:textId="77777777" w:rsidR="00721961" w:rsidRPr="00E7759A" w:rsidRDefault="00721961" w:rsidP="00981791">
            <w:pPr>
              <w:spacing w:after="0"/>
              <w:rPr>
                <w:rFonts w:cs="Calibri"/>
                <w:b/>
                <w:i/>
                <w:vanish/>
                <w:sz w:val="20"/>
                <w:szCs w:val="20"/>
                <w:highlight w:val="cyan"/>
                <w:lang w:val="en-GB"/>
              </w:rPr>
            </w:pPr>
            <w:proofErr w:type="spellStart"/>
            <w:r w:rsidRPr="00E7759A">
              <w:rPr>
                <w:rFonts w:cs="Calibri"/>
                <w:b/>
                <w:i/>
                <w:vanish/>
                <w:sz w:val="20"/>
                <w:szCs w:val="20"/>
                <w:highlight w:val="cyan"/>
              </w:rPr>
              <w:t>Include</w:t>
            </w:r>
            <w:r w:rsidRPr="00E7759A">
              <w:rPr>
                <w:rFonts w:cs="Calibri"/>
                <w:b/>
                <w:i/>
                <w:vanish/>
                <w:sz w:val="20"/>
                <w:szCs w:val="20"/>
                <w:highlight w:val="cyan"/>
              </w:rPr>
              <w:softHyphen/>
              <w:t>Situations</w:t>
            </w:r>
            <w:proofErr w:type="spellEnd"/>
          </w:p>
        </w:tc>
        <w:tc>
          <w:tcPr>
            <w:tcW w:w="567" w:type="dxa"/>
            <w:vAlign w:val="center"/>
          </w:tcPr>
          <w:p w14:paraId="386BAC73" w14:textId="77777777" w:rsidR="00721961" w:rsidRPr="00E7759A" w:rsidRDefault="00721961" w:rsidP="00981791">
            <w:pPr>
              <w:spacing w:after="0"/>
              <w:rPr>
                <w:rFonts w:cs="Calibri"/>
                <w:vanish/>
                <w:sz w:val="20"/>
                <w:szCs w:val="20"/>
                <w:highlight w:val="cyan"/>
                <w:lang w:val="en-GB"/>
              </w:rPr>
            </w:pPr>
            <w:r w:rsidRPr="00E7759A">
              <w:rPr>
                <w:rFonts w:cs="Calibri"/>
                <w:vanish/>
                <w:sz w:val="20"/>
                <w:szCs w:val="20"/>
                <w:highlight w:val="cyan"/>
              </w:rPr>
              <w:t>0:1</w:t>
            </w:r>
          </w:p>
        </w:tc>
        <w:tc>
          <w:tcPr>
            <w:tcW w:w="1701" w:type="dxa"/>
            <w:vAlign w:val="center"/>
          </w:tcPr>
          <w:p w14:paraId="15C391EB" w14:textId="77777777" w:rsidR="00721961" w:rsidRPr="00E7759A" w:rsidRDefault="00721961" w:rsidP="00981791">
            <w:pPr>
              <w:spacing w:after="0"/>
              <w:rPr>
                <w:rFonts w:cs="Calibri"/>
                <w:i/>
                <w:vanish/>
                <w:sz w:val="20"/>
                <w:szCs w:val="20"/>
                <w:highlight w:val="cyan"/>
                <w:lang w:val="en-GB"/>
              </w:rPr>
            </w:pPr>
            <w:proofErr w:type="spellStart"/>
            <w:proofErr w:type="gramStart"/>
            <w:r w:rsidRPr="00E7759A">
              <w:rPr>
                <w:rFonts w:cs="Calibri"/>
                <w:i/>
                <w:vanish/>
                <w:sz w:val="20"/>
                <w:szCs w:val="20"/>
                <w:highlight w:val="cyan"/>
              </w:rPr>
              <w:t>xsd:boolean</w:t>
            </w:r>
            <w:proofErr w:type="spellEnd"/>
            <w:proofErr w:type="gramEnd"/>
          </w:p>
        </w:tc>
        <w:tc>
          <w:tcPr>
            <w:tcW w:w="5386" w:type="dxa"/>
            <w:vAlign w:val="center"/>
          </w:tcPr>
          <w:p w14:paraId="0AC1AB8E" w14:textId="77777777" w:rsidR="00721961" w:rsidRPr="00E7759A" w:rsidRDefault="00721961" w:rsidP="00122D45">
            <w:pPr>
              <w:spacing w:after="0"/>
              <w:jc w:val="both"/>
              <w:rPr>
                <w:rFonts w:cs="Calibri"/>
                <w:i/>
                <w:vanish/>
                <w:sz w:val="20"/>
                <w:szCs w:val="20"/>
                <w:highlight w:val="cyan"/>
                <w:lang w:val="en-GB"/>
              </w:rPr>
            </w:pPr>
            <w:r w:rsidRPr="00E7759A">
              <w:rPr>
                <w:rFonts w:cs="Calibri"/>
                <w:vanish/>
                <w:sz w:val="20"/>
                <w:szCs w:val="20"/>
                <w:highlight w:val="cyan"/>
              </w:rPr>
              <w:t xml:space="preserve">Whether any related Situations should be included in the </w:t>
            </w:r>
            <w:proofErr w:type="spellStart"/>
            <w:r w:rsidRPr="00E7759A">
              <w:rPr>
                <w:rFonts w:cs="Calibri"/>
                <w:vanish/>
                <w:sz w:val="20"/>
                <w:szCs w:val="20"/>
                <w:highlight w:val="cyan"/>
              </w:rPr>
              <w:t>ServiceDelivery</w:t>
            </w:r>
            <w:proofErr w:type="spellEnd"/>
            <w:r w:rsidRPr="00E7759A">
              <w:rPr>
                <w:rFonts w:cs="Calibri"/>
                <w:vanish/>
                <w:sz w:val="20"/>
                <w:szCs w:val="20"/>
                <w:highlight w:val="cyan"/>
              </w:rPr>
              <w:t xml:space="preserve">. Default is 'false'.  </w:t>
            </w:r>
          </w:p>
        </w:tc>
      </w:tr>
      <w:tr w:rsidR="00721961" w:rsidRPr="00E32CB2" w14:paraId="663490EA" w14:textId="77777777" w:rsidTr="00232DC7">
        <w:trPr>
          <w:hidden/>
        </w:trPr>
        <w:tc>
          <w:tcPr>
            <w:tcW w:w="1134" w:type="dxa"/>
            <w:vMerge/>
            <w:vAlign w:val="center"/>
          </w:tcPr>
          <w:p w14:paraId="072DC480" w14:textId="77777777" w:rsidR="00721961" w:rsidRPr="00E7759A" w:rsidRDefault="00721961" w:rsidP="00981791">
            <w:pPr>
              <w:spacing w:after="0"/>
              <w:rPr>
                <w:rFonts w:cs="Calibri"/>
                <w:i/>
                <w:vanish/>
                <w:sz w:val="20"/>
                <w:szCs w:val="20"/>
                <w:lang w:val="en-GB"/>
              </w:rPr>
            </w:pPr>
          </w:p>
        </w:tc>
        <w:tc>
          <w:tcPr>
            <w:tcW w:w="1418" w:type="dxa"/>
            <w:gridSpan w:val="2"/>
            <w:vAlign w:val="center"/>
          </w:tcPr>
          <w:p w14:paraId="01D8202C" w14:textId="77777777" w:rsidR="00721961" w:rsidRPr="00E7759A" w:rsidRDefault="00721961" w:rsidP="00981791">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Maximum</w:t>
            </w:r>
            <w:r w:rsidRPr="00E7759A">
              <w:rPr>
                <w:rFonts w:cs="Calibri"/>
                <w:b/>
                <w:i/>
                <w:vanish/>
                <w:sz w:val="20"/>
                <w:szCs w:val="20"/>
                <w:highlight w:val="cyan"/>
                <w:lang w:val="en-GB"/>
              </w:rPr>
              <w:softHyphen/>
              <w:t>Number</w:t>
            </w:r>
            <w:r w:rsidRPr="00E7759A">
              <w:rPr>
                <w:rFonts w:cs="Calibri"/>
                <w:b/>
                <w:i/>
                <w:vanish/>
                <w:sz w:val="20"/>
                <w:szCs w:val="20"/>
                <w:highlight w:val="cyan"/>
                <w:lang w:val="en-GB"/>
              </w:rPr>
              <w:softHyphen/>
              <w:t>Of</w:t>
            </w:r>
            <w:r w:rsidRPr="00E7759A">
              <w:rPr>
                <w:rFonts w:cs="Calibri"/>
                <w:b/>
                <w:i/>
                <w:vanish/>
                <w:sz w:val="20"/>
                <w:szCs w:val="20"/>
                <w:highlight w:val="cyan"/>
                <w:lang w:val="en-GB"/>
              </w:rPr>
              <w:softHyphen/>
              <w:t>Calls</w:t>
            </w:r>
            <w:proofErr w:type="spellEnd"/>
          </w:p>
        </w:tc>
        <w:tc>
          <w:tcPr>
            <w:tcW w:w="567" w:type="dxa"/>
            <w:vAlign w:val="center"/>
          </w:tcPr>
          <w:p w14:paraId="5B56D7E7" w14:textId="77777777" w:rsidR="00721961" w:rsidRPr="00E7759A" w:rsidRDefault="00721961" w:rsidP="00981791">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2DA5A14C" w14:textId="77777777" w:rsidR="00721961" w:rsidRPr="00E7759A" w:rsidRDefault="00721961" w:rsidP="00981791">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5386" w:type="dxa"/>
            <w:vAlign w:val="center"/>
          </w:tcPr>
          <w:p w14:paraId="4629AC10" w14:textId="77777777" w:rsidR="00721961" w:rsidRPr="00E7759A" w:rsidRDefault="00721961" w:rsidP="00122D45">
            <w:pPr>
              <w:spacing w:after="0"/>
              <w:jc w:val="both"/>
              <w:rPr>
                <w:rFonts w:cs="Calibri"/>
                <w:vanish/>
                <w:sz w:val="20"/>
                <w:szCs w:val="20"/>
                <w:highlight w:val="cyan"/>
                <w:lang w:val="en-GB"/>
              </w:rPr>
            </w:pPr>
            <w:r w:rsidRPr="00E7759A">
              <w:rPr>
                <w:rFonts w:cs="Calibri"/>
                <w:vanish/>
                <w:sz w:val="20"/>
                <w:szCs w:val="20"/>
                <w:highlight w:val="cyan"/>
                <w:lang w:val="en-GB"/>
              </w:rPr>
              <w:t>If calls are to be returned, maximum number of calls to include in response. If absent, include all calls.</w:t>
            </w:r>
          </w:p>
          <w:p w14:paraId="47BAB848" w14:textId="77777777" w:rsidR="00721961" w:rsidRPr="00E7759A" w:rsidRDefault="00721961" w:rsidP="00122D45">
            <w:pPr>
              <w:spacing w:after="0"/>
              <w:jc w:val="both"/>
              <w:rPr>
                <w:rFonts w:cs="Calibri"/>
                <w:vanish/>
                <w:sz w:val="20"/>
                <w:szCs w:val="20"/>
                <w:lang w:val="en-GB"/>
              </w:rPr>
            </w:pPr>
            <w:r w:rsidRPr="00E7759A">
              <w:rPr>
                <w:rFonts w:cs="Calibri"/>
                <w:vanish/>
                <w:sz w:val="20"/>
                <w:szCs w:val="20"/>
                <w:highlight w:val="cyan"/>
                <w:lang w:val="en-GB"/>
              </w:rPr>
              <w:t xml:space="preserve">Optional SIRI capability: </w:t>
            </w:r>
            <w:proofErr w:type="spellStart"/>
            <w:r w:rsidRPr="00E7759A">
              <w:rPr>
                <w:rFonts w:cs="Calibri"/>
                <w:vanish/>
                <w:sz w:val="20"/>
                <w:szCs w:val="20"/>
                <w:highlight w:val="cyan"/>
                <w:lang w:val="en-GB"/>
              </w:rPr>
              <w:t>DetailLevel</w:t>
            </w:r>
            <w:proofErr w:type="spellEnd"/>
            <w:r w:rsidRPr="00E7759A">
              <w:rPr>
                <w:rFonts w:cs="Calibri"/>
                <w:vanish/>
                <w:sz w:val="20"/>
                <w:szCs w:val="20"/>
                <w:highlight w:val="cyan"/>
                <w:lang w:val="en-GB"/>
              </w:rPr>
              <w:t>: Calls.</w:t>
            </w:r>
          </w:p>
          <w:p w14:paraId="613C6D28" w14:textId="77777777" w:rsidR="00721961" w:rsidRPr="00E7759A" w:rsidRDefault="00721961" w:rsidP="00122D45">
            <w:pPr>
              <w:spacing w:after="0"/>
              <w:jc w:val="both"/>
              <w:rPr>
                <w:rFonts w:cs="Calibri"/>
                <w:vanish/>
                <w:sz w:val="20"/>
                <w:szCs w:val="20"/>
                <w:lang w:val="fr-FR"/>
              </w:rPr>
            </w:pPr>
            <w:r w:rsidRPr="00E7759A">
              <w:rPr>
                <w:rFonts w:cs="Calibri"/>
                <w:vanish/>
                <w:sz w:val="20"/>
                <w:szCs w:val="20"/>
                <w:highlight w:val="lightGray"/>
                <w:lang w:val="fr-FR"/>
              </w:rPr>
              <w:t>Dans le profil France, ce service est centré sur les positions des véhicules, et non sur leur desserte (utiliser les autres services dans ce cas).</w:t>
            </w:r>
          </w:p>
        </w:tc>
      </w:tr>
      <w:tr w:rsidR="00721961" w:rsidRPr="00E7759A" w14:paraId="42812BD3" w14:textId="77777777" w:rsidTr="00232DC7">
        <w:trPr>
          <w:hidden/>
        </w:trPr>
        <w:tc>
          <w:tcPr>
            <w:tcW w:w="1134" w:type="dxa"/>
            <w:vMerge/>
            <w:vAlign w:val="center"/>
          </w:tcPr>
          <w:p w14:paraId="09A844BE" w14:textId="77777777" w:rsidR="00721961" w:rsidRPr="00E7759A" w:rsidRDefault="00721961" w:rsidP="00981791">
            <w:pPr>
              <w:spacing w:after="0"/>
              <w:rPr>
                <w:rFonts w:cs="Calibri"/>
                <w:i/>
                <w:vanish/>
                <w:sz w:val="20"/>
                <w:szCs w:val="20"/>
                <w:lang w:val="fr-FR"/>
              </w:rPr>
            </w:pPr>
          </w:p>
        </w:tc>
        <w:tc>
          <w:tcPr>
            <w:tcW w:w="236" w:type="dxa"/>
            <w:vMerge w:val="restart"/>
            <w:vAlign w:val="center"/>
          </w:tcPr>
          <w:p w14:paraId="1761D770" w14:textId="77777777" w:rsidR="00721961" w:rsidRPr="00E7759A" w:rsidRDefault="00721961" w:rsidP="00981791">
            <w:pPr>
              <w:spacing w:after="0"/>
              <w:rPr>
                <w:rFonts w:cs="Calibri"/>
                <w:b/>
                <w:i/>
                <w:vanish/>
                <w:sz w:val="20"/>
                <w:szCs w:val="20"/>
                <w:highlight w:val="cyan"/>
                <w:lang w:val="fr-FR"/>
              </w:rPr>
            </w:pPr>
          </w:p>
        </w:tc>
        <w:tc>
          <w:tcPr>
            <w:tcW w:w="1182" w:type="dxa"/>
            <w:vAlign w:val="center"/>
          </w:tcPr>
          <w:p w14:paraId="1F928FD3" w14:textId="77777777" w:rsidR="00721961" w:rsidRPr="00E7759A" w:rsidRDefault="00721961" w:rsidP="00981791">
            <w:pPr>
              <w:spacing w:after="0"/>
              <w:rPr>
                <w:rFonts w:cs="Calibri"/>
                <w:b/>
                <w:i/>
                <w:vanish/>
                <w:sz w:val="20"/>
                <w:szCs w:val="20"/>
                <w:highlight w:val="cyan"/>
                <w:lang w:val="en-GB"/>
              </w:rPr>
            </w:pPr>
            <w:r w:rsidRPr="00E7759A">
              <w:rPr>
                <w:rFonts w:cs="Calibri"/>
                <w:b/>
                <w:i/>
                <w:vanish/>
                <w:sz w:val="20"/>
                <w:szCs w:val="20"/>
                <w:highlight w:val="cyan"/>
                <w:lang w:val="en-GB"/>
              </w:rPr>
              <w:t>Previous</w:t>
            </w:r>
          </w:p>
        </w:tc>
        <w:tc>
          <w:tcPr>
            <w:tcW w:w="567" w:type="dxa"/>
            <w:vAlign w:val="center"/>
          </w:tcPr>
          <w:p w14:paraId="54A4449A" w14:textId="77777777" w:rsidR="00721961" w:rsidRPr="00E7759A" w:rsidRDefault="00721961" w:rsidP="00981791">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3CE8B591" w14:textId="77777777" w:rsidR="00721961" w:rsidRPr="00E7759A" w:rsidRDefault="00721961" w:rsidP="00981791">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xsd:positive</w:t>
            </w:r>
            <w:r w:rsidRPr="00E7759A">
              <w:rPr>
                <w:rFonts w:cs="Calibri"/>
                <w:i/>
                <w:vanish/>
                <w:sz w:val="20"/>
                <w:szCs w:val="20"/>
                <w:highlight w:val="cyan"/>
                <w:lang w:val="en-GB"/>
              </w:rPr>
              <w:softHyphen/>
              <w:t>Integer</w:t>
            </w:r>
            <w:proofErr w:type="spellEnd"/>
            <w:proofErr w:type="gramEnd"/>
          </w:p>
        </w:tc>
        <w:tc>
          <w:tcPr>
            <w:tcW w:w="5386" w:type="dxa"/>
            <w:vAlign w:val="center"/>
          </w:tcPr>
          <w:p w14:paraId="468A4B8D" w14:textId="77777777" w:rsidR="00721961" w:rsidRPr="00E7759A" w:rsidRDefault="00721961" w:rsidP="00122D45">
            <w:pPr>
              <w:spacing w:after="0"/>
              <w:jc w:val="both"/>
              <w:rPr>
                <w:rFonts w:cs="Calibri"/>
                <w:vanish/>
                <w:sz w:val="20"/>
                <w:szCs w:val="20"/>
                <w:highlight w:val="cyan"/>
                <w:lang w:val="en-GB"/>
              </w:rPr>
            </w:pPr>
            <w:r w:rsidRPr="00E7759A">
              <w:rPr>
                <w:rFonts w:cs="Calibri"/>
                <w:vanish/>
                <w:sz w:val="20"/>
                <w:szCs w:val="20"/>
                <w:highlight w:val="cyan"/>
                <w:lang w:val="en-GB"/>
              </w:rPr>
              <w:t>Maximum number of previous calls to include. If set to 1, only the previous call, if any is returned.</w:t>
            </w:r>
          </w:p>
        </w:tc>
      </w:tr>
      <w:tr w:rsidR="00721961" w:rsidRPr="00E7759A" w14:paraId="187360B3" w14:textId="77777777" w:rsidTr="00232DC7">
        <w:trPr>
          <w:hidden/>
        </w:trPr>
        <w:tc>
          <w:tcPr>
            <w:tcW w:w="1134" w:type="dxa"/>
            <w:vMerge/>
            <w:vAlign w:val="center"/>
          </w:tcPr>
          <w:p w14:paraId="707B220E" w14:textId="77777777" w:rsidR="00721961" w:rsidRPr="00E7759A" w:rsidRDefault="00721961" w:rsidP="00981791">
            <w:pPr>
              <w:spacing w:after="0"/>
              <w:rPr>
                <w:rFonts w:cs="Calibri"/>
                <w:i/>
                <w:vanish/>
                <w:sz w:val="20"/>
                <w:szCs w:val="20"/>
                <w:lang w:val="en-GB"/>
              </w:rPr>
            </w:pPr>
          </w:p>
        </w:tc>
        <w:tc>
          <w:tcPr>
            <w:tcW w:w="236" w:type="dxa"/>
            <w:vMerge/>
            <w:vAlign w:val="center"/>
          </w:tcPr>
          <w:p w14:paraId="3ED65C36" w14:textId="77777777" w:rsidR="00721961" w:rsidRPr="00E7759A" w:rsidRDefault="00721961" w:rsidP="00981791">
            <w:pPr>
              <w:spacing w:after="0"/>
              <w:rPr>
                <w:rFonts w:cs="Calibri"/>
                <w:b/>
                <w:i/>
                <w:vanish/>
                <w:sz w:val="20"/>
                <w:szCs w:val="20"/>
                <w:highlight w:val="cyan"/>
                <w:lang w:val="en-GB"/>
              </w:rPr>
            </w:pPr>
          </w:p>
        </w:tc>
        <w:tc>
          <w:tcPr>
            <w:tcW w:w="1182" w:type="dxa"/>
            <w:vAlign w:val="center"/>
          </w:tcPr>
          <w:p w14:paraId="409C5776" w14:textId="77777777" w:rsidR="00721961" w:rsidRPr="00E7759A" w:rsidRDefault="00721961" w:rsidP="00981791">
            <w:pPr>
              <w:spacing w:after="0"/>
              <w:rPr>
                <w:rFonts w:cs="Calibri"/>
                <w:b/>
                <w:i/>
                <w:vanish/>
                <w:sz w:val="20"/>
                <w:szCs w:val="20"/>
                <w:highlight w:val="cyan"/>
                <w:lang w:val="en-GB"/>
              </w:rPr>
            </w:pPr>
            <w:r w:rsidRPr="00E7759A">
              <w:rPr>
                <w:rFonts w:cs="Calibri"/>
                <w:b/>
                <w:i/>
                <w:vanish/>
                <w:sz w:val="20"/>
                <w:szCs w:val="20"/>
                <w:highlight w:val="cyan"/>
                <w:lang w:val="en-GB"/>
              </w:rPr>
              <w:t>Onwards</w:t>
            </w:r>
          </w:p>
        </w:tc>
        <w:tc>
          <w:tcPr>
            <w:tcW w:w="567" w:type="dxa"/>
            <w:vAlign w:val="center"/>
          </w:tcPr>
          <w:p w14:paraId="48D42D86" w14:textId="77777777" w:rsidR="00721961" w:rsidRPr="00E7759A" w:rsidRDefault="00721961" w:rsidP="00981791">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0EE3377D" w14:textId="77777777" w:rsidR="00721961" w:rsidRPr="00E7759A" w:rsidRDefault="00721961" w:rsidP="00981791">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xsd:positive</w:t>
            </w:r>
            <w:r w:rsidRPr="00E7759A">
              <w:rPr>
                <w:rFonts w:cs="Calibri"/>
                <w:i/>
                <w:vanish/>
                <w:sz w:val="20"/>
                <w:szCs w:val="20"/>
                <w:highlight w:val="cyan"/>
                <w:lang w:val="en-GB"/>
              </w:rPr>
              <w:softHyphen/>
              <w:t>Integer</w:t>
            </w:r>
            <w:proofErr w:type="spellEnd"/>
            <w:proofErr w:type="gramEnd"/>
          </w:p>
        </w:tc>
        <w:tc>
          <w:tcPr>
            <w:tcW w:w="5386" w:type="dxa"/>
            <w:vAlign w:val="center"/>
          </w:tcPr>
          <w:p w14:paraId="3DD466AA" w14:textId="77777777" w:rsidR="00721961" w:rsidRPr="00E7759A" w:rsidRDefault="00721961" w:rsidP="00122D45">
            <w:pPr>
              <w:spacing w:after="0"/>
              <w:jc w:val="both"/>
              <w:rPr>
                <w:rFonts w:cs="Calibri"/>
                <w:vanish/>
                <w:sz w:val="20"/>
                <w:szCs w:val="20"/>
                <w:highlight w:val="cyan"/>
                <w:lang w:val="en-GB"/>
              </w:rPr>
            </w:pPr>
            <w:r w:rsidRPr="00E7759A">
              <w:rPr>
                <w:rFonts w:cs="Calibri"/>
                <w:vanish/>
                <w:sz w:val="20"/>
                <w:szCs w:val="20"/>
                <w:highlight w:val="cyan"/>
                <w:lang w:val="en-GB"/>
              </w:rPr>
              <w:t>Maximum number of onwards calls to include.</w:t>
            </w:r>
          </w:p>
        </w:tc>
      </w:tr>
      <w:tr w:rsidR="007E6A56" w:rsidRPr="00E32CB2" w14:paraId="29E7DE56" w14:textId="77777777" w:rsidTr="00232DC7">
        <w:tc>
          <w:tcPr>
            <w:tcW w:w="1134" w:type="dxa"/>
            <w:vAlign w:val="center"/>
          </w:tcPr>
          <w:p w14:paraId="1D517DCF" w14:textId="77777777" w:rsidR="007E6A56" w:rsidRPr="00E7759A" w:rsidRDefault="007E6A56" w:rsidP="00981791">
            <w:pPr>
              <w:spacing w:after="0"/>
              <w:rPr>
                <w:rFonts w:cs="Calibri"/>
                <w:i/>
                <w:sz w:val="20"/>
                <w:szCs w:val="20"/>
                <w:lang w:val="en-GB"/>
              </w:rPr>
            </w:pPr>
            <w:r w:rsidRPr="00E7759A">
              <w:rPr>
                <w:rFonts w:cs="Calibri"/>
                <w:i/>
                <w:sz w:val="20"/>
                <w:szCs w:val="20"/>
                <w:lang w:val="en-GB"/>
              </w:rPr>
              <w:t>any</w:t>
            </w:r>
          </w:p>
        </w:tc>
        <w:tc>
          <w:tcPr>
            <w:tcW w:w="1418" w:type="dxa"/>
            <w:gridSpan w:val="2"/>
            <w:vAlign w:val="center"/>
          </w:tcPr>
          <w:p w14:paraId="5A542C50" w14:textId="77777777" w:rsidR="007E6A56" w:rsidRPr="00E7759A" w:rsidRDefault="007E6A56" w:rsidP="00981791">
            <w:pPr>
              <w:spacing w:after="0"/>
              <w:rPr>
                <w:rFonts w:cs="Calibri"/>
                <w:b/>
                <w:i/>
                <w:sz w:val="20"/>
                <w:szCs w:val="20"/>
                <w:lang w:val="en-GB"/>
              </w:rPr>
            </w:pPr>
            <w:r w:rsidRPr="00721961">
              <w:rPr>
                <w:rFonts w:cs="Calibri"/>
                <w:b/>
                <w:i/>
                <w:sz w:val="20"/>
                <w:szCs w:val="20"/>
                <w:highlight w:val="lightGray"/>
                <w:lang w:val="en-GB"/>
              </w:rPr>
              <w:t>Extensions</w:t>
            </w:r>
          </w:p>
        </w:tc>
        <w:tc>
          <w:tcPr>
            <w:tcW w:w="567" w:type="dxa"/>
            <w:vAlign w:val="center"/>
          </w:tcPr>
          <w:p w14:paraId="6A34E927" w14:textId="77777777" w:rsidR="007E6A56" w:rsidRPr="00E7759A" w:rsidRDefault="007E6A56" w:rsidP="00981791">
            <w:pPr>
              <w:spacing w:after="0"/>
              <w:rPr>
                <w:rFonts w:cs="Calibri"/>
                <w:i/>
                <w:sz w:val="20"/>
                <w:szCs w:val="20"/>
                <w:lang w:val="en-GB"/>
              </w:rPr>
            </w:pPr>
            <w:r w:rsidRPr="00E7759A">
              <w:rPr>
                <w:rFonts w:cs="Calibri"/>
                <w:i/>
                <w:sz w:val="20"/>
                <w:szCs w:val="20"/>
                <w:lang w:val="en-GB"/>
              </w:rPr>
              <w:t>0:1</w:t>
            </w:r>
          </w:p>
        </w:tc>
        <w:tc>
          <w:tcPr>
            <w:tcW w:w="1701" w:type="dxa"/>
            <w:vAlign w:val="center"/>
          </w:tcPr>
          <w:p w14:paraId="0AE1732F" w14:textId="77777777" w:rsidR="007E6A56" w:rsidRPr="00E7759A" w:rsidRDefault="007E6A56" w:rsidP="00981791">
            <w:pPr>
              <w:spacing w:after="0"/>
              <w:rPr>
                <w:rFonts w:cs="Calibri"/>
                <w:i/>
                <w:sz w:val="20"/>
                <w:szCs w:val="20"/>
                <w:lang w:val="en-GB"/>
              </w:rPr>
            </w:pPr>
            <w:r w:rsidRPr="00E7759A">
              <w:rPr>
                <w:rFonts w:cs="Calibri"/>
                <w:i/>
                <w:sz w:val="20"/>
                <w:szCs w:val="20"/>
                <w:lang w:val="en-GB"/>
              </w:rPr>
              <w:t>+Structure</w:t>
            </w:r>
          </w:p>
        </w:tc>
        <w:tc>
          <w:tcPr>
            <w:tcW w:w="5386" w:type="dxa"/>
            <w:vAlign w:val="center"/>
          </w:tcPr>
          <w:p w14:paraId="060C88C7" w14:textId="7CB03E83" w:rsidR="007E6A56" w:rsidRPr="00E7759A" w:rsidRDefault="00AC2911" w:rsidP="00894B17">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3F494AE1" w14:textId="77777777" w:rsidR="00D21610" w:rsidRPr="00D21610" w:rsidRDefault="00D21610" w:rsidP="0034331F">
      <w:pPr>
        <w:pStyle w:val="Titre3"/>
        <w:rPr>
          <w:lang w:val="fr-FR"/>
        </w:rPr>
      </w:pPr>
      <w:bookmarkStart w:id="308" w:name="_Toc444249838"/>
      <w:r w:rsidRPr="00D21610">
        <w:rPr>
          <w:lang w:val="fr-FR"/>
        </w:rPr>
        <w:t>Abonnement aux informations sur les véhicules</w:t>
      </w:r>
      <w:bookmarkEnd w:id="308"/>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36"/>
        <w:gridCol w:w="1748"/>
        <w:gridCol w:w="567"/>
        <w:gridCol w:w="1559"/>
        <w:gridCol w:w="5103"/>
      </w:tblGrid>
      <w:tr w:rsidR="00D21610" w:rsidRPr="00E32CB2" w14:paraId="5A51A966" w14:textId="77777777" w:rsidTr="00BF2CF1">
        <w:tc>
          <w:tcPr>
            <w:tcW w:w="3544" w:type="dxa"/>
            <w:gridSpan w:val="4"/>
            <w:vAlign w:val="center"/>
          </w:tcPr>
          <w:p w14:paraId="79CA7812" w14:textId="77777777" w:rsidR="00D21610" w:rsidRPr="00E7759A" w:rsidRDefault="00D21610" w:rsidP="00BF2CF1">
            <w:pPr>
              <w:spacing w:after="0"/>
              <w:jc w:val="both"/>
              <w:rPr>
                <w:rFonts w:cs="Calibri"/>
                <w:b/>
                <w:i/>
                <w:sz w:val="20"/>
                <w:szCs w:val="20"/>
                <w:highlight w:val="lightGray"/>
              </w:rPr>
            </w:pPr>
            <w:proofErr w:type="spellStart"/>
            <w:r w:rsidRPr="00E7759A">
              <w:rPr>
                <w:rFonts w:cs="Calibri"/>
                <w:b/>
                <w:i/>
                <w:sz w:val="20"/>
                <w:szCs w:val="20"/>
                <w:highlight w:val="lightGray"/>
              </w:rPr>
              <w:t>VehicleMonitoring</w:t>
            </w:r>
            <w:r w:rsidRPr="00E7759A">
              <w:rPr>
                <w:rFonts w:cs="Calibri"/>
                <w:b/>
                <w:i/>
                <w:sz w:val="20"/>
                <w:szCs w:val="20"/>
                <w:highlight w:val="lightGray"/>
              </w:rPr>
              <w:softHyphen/>
              <w:t>SubscriptionRequest</w:t>
            </w:r>
            <w:proofErr w:type="spellEnd"/>
          </w:p>
        </w:tc>
        <w:tc>
          <w:tcPr>
            <w:tcW w:w="1559" w:type="dxa"/>
            <w:vAlign w:val="center"/>
          </w:tcPr>
          <w:p w14:paraId="676D3EAD" w14:textId="77777777" w:rsidR="00D21610" w:rsidRPr="00E7759A" w:rsidRDefault="00D21610" w:rsidP="00BF2CF1">
            <w:pPr>
              <w:spacing w:after="0"/>
              <w:jc w:val="both"/>
              <w:rPr>
                <w:rFonts w:cs="Calibri"/>
                <w:i/>
                <w:sz w:val="20"/>
                <w:szCs w:val="20"/>
              </w:rPr>
            </w:pPr>
            <w:r w:rsidRPr="00E7759A">
              <w:rPr>
                <w:rFonts w:cs="Calibri"/>
                <w:i/>
                <w:sz w:val="20"/>
                <w:szCs w:val="20"/>
              </w:rPr>
              <w:t>+Structure</w:t>
            </w:r>
          </w:p>
        </w:tc>
        <w:tc>
          <w:tcPr>
            <w:tcW w:w="5103" w:type="dxa"/>
            <w:vAlign w:val="center"/>
          </w:tcPr>
          <w:p w14:paraId="650A61AA"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 xml:space="preserve">Abonnement </w:t>
            </w:r>
            <w:proofErr w:type="gramStart"/>
            <w:r w:rsidRPr="00E7759A">
              <w:rPr>
                <w:rFonts w:cs="Calibri"/>
                <w:sz w:val="20"/>
                <w:szCs w:val="20"/>
                <w:lang w:val="fr-FR"/>
              </w:rPr>
              <w:t>aux  informations</w:t>
            </w:r>
            <w:proofErr w:type="gramEnd"/>
            <w:r w:rsidRPr="00E7759A">
              <w:rPr>
                <w:rFonts w:cs="Calibri"/>
                <w:sz w:val="20"/>
                <w:szCs w:val="20"/>
                <w:lang w:val="fr-FR"/>
              </w:rPr>
              <w:t xml:space="preserve"> sur les véhicules</w:t>
            </w:r>
          </w:p>
        </w:tc>
      </w:tr>
      <w:tr w:rsidR="00D21610" w:rsidRPr="00E32CB2" w14:paraId="60E13426" w14:textId="77777777" w:rsidTr="00BF2CF1">
        <w:tc>
          <w:tcPr>
            <w:tcW w:w="993" w:type="dxa"/>
            <w:vMerge w:val="restart"/>
            <w:vAlign w:val="center"/>
          </w:tcPr>
          <w:p w14:paraId="09DC8473" w14:textId="77777777" w:rsidR="00D21610" w:rsidRPr="00E7759A" w:rsidRDefault="00D21610" w:rsidP="00BF2CF1">
            <w:pPr>
              <w:spacing w:after="0"/>
              <w:rPr>
                <w:rFonts w:cs="Calibri"/>
                <w:i/>
                <w:sz w:val="20"/>
                <w:szCs w:val="20"/>
              </w:rPr>
            </w:pPr>
            <w:r w:rsidRPr="00E7759A">
              <w:rPr>
                <w:rFonts w:cs="Calibri"/>
                <w:i/>
                <w:sz w:val="20"/>
                <w:szCs w:val="20"/>
              </w:rPr>
              <w:t>Identity</w:t>
            </w:r>
          </w:p>
        </w:tc>
        <w:tc>
          <w:tcPr>
            <w:tcW w:w="1984" w:type="dxa"/>
            <w:gridSpan w:val="2"/>
            <w:vAlign w:val="center"/>
          </w:tcPr>
          <w:p w14:paraId="6BD1F3CF" w14:textId="77777777" w:rsidR="00D21610" w:rsidRPr="00E7759A" w:rsidRDefault="00D21610" w:rsidP="00BF2CF1">
            <w:pPr>
              <w:spacing w:after="0"/>
              <w:jc w:val="both"/>
              <w:rPr>
                <w:rFonts w:cs="Calibri"/>
                <w:b/>
                <w:i/>
                <w:sz w:val="20"/>
                <w:szCs w:val="20"/>
                <w:highlight w:val="lightGray"/>
              </w:rPr>
            </w:pPr>
            <w:proofErr w:type="spellStart"/>
            <w:r w:rsidRPr="00E7759A">
              <w:rPr>
                <w:rFonts w:cs="Calibri"/>
                <w:b/>
                <w:i/>
                <w:sz w:val="20"/>
                <w:szCs w:val="20"/>
                <w:highlight w:val="lightGray"/>
              </w:rPr>
              <w:t>SubscriberRef</w:t>
            </w:r>
            <w:proofErr w:type="spellEnd"/>
          </w:p>
        </w:tc>
        <w:tc>
          <w:tcPr>
            <w:tcW w:w="567" w:type="dxa"/>
            <w:vAlign w:val="center"/>
          </w:tcPr>
          <w:p w14:paraId="708349B4" w14:textId="77777777" w:rsidR="00D21610" w:rsidRPr="00E7759A" w:rsidRDefault="00D21610" w:rsidP="00BF2CF1">
            <w:pPr>
              <w:spacing w:after="0"/>
              <w:jc w:val="both"/>
              <w:rPr>
                <w:rFonts w:cs="Calibri"/>
                <w:sz w:val="20"/>
                <w:szCs w:val="20"/>
              </w:rPr>
            </w:pPr>
            <w:r w:rsidRPr="00E7759A">
              <w:rPr>
                <w:rFonts w:cs="Calibri"/>
                <w:sz w:val="20"/>
                <w:szCs w:val="20"/>
              </w:rPr>
              <w:t>0:1</w:t>
            </w:r>
          </w:p>
        </w:tc>
        <w:tc>
          <w:tcPr>
            <w:tcW w:w="1559" w:type="dxa"/>
            <w:vAlign w:val="center"/>
          </w:tcPr>
          <w:p w14:paraId="77AF61D1" w14:textId="77777777" w:rsidR="00D21610" w:rsidRPr="00E7759A" w:rsidRDefault="00D21610" w:rsidP="00BF2CF1">
            <w:pPr>
              <w:spacing w:after="0"/>
              <w:jc w:val="both"/>
              <w:rPr>
                <w:rFonts w:cs="Calibri"/>
                <w:i/>
                <w:sz w:val="20"/>
                <w:szCs w:val="20"/>
              </w:rPr>
            </w:pPr>
            <w:r w:rsidRPr="00E7759A">
              <w:rPr>
                <w:rFonts w:cs="Calibri"/>
                <w:i/>
                <w:sz w:val="20"/>
                <w:szCs w:val="20"/>
              </w:rPr>
              <w:sym w:font="Wingdings" w:char="F0E0"/>
            </w:r>
            <w:proofErr w:type="spellStart"/>
            <w:r w:rsidRPr="00E7759A">
              <w:rPr>
                <w:rFonts w:cs="Calibri"/>
                <w:i/>
                <w:sz w:val="20"/>
                <w:szCs w:val="20"/>
              </w:rPr>
              <w:t>Participant</w:t>
            </w:r>
            <w:r w:rsidRPr="00E7759A">
              <w:rPr>
                <w:rFonts w:cs="Calibri"/>
                <w:i/>
                <w:sz w:val="20"/>
                <w:szCs w:val="20"/>
              </w:rPr>
              <w:softHyphen/>
              <w:t>Code</w:t>
            </w:r>
            <w:proofErr w:type="spellEnd"/>
          </w:p>
        </w:tc>
        <w:tc>
          <w:tcPr>
            <w:tcW w:w="5103" w:type="dxa"/>
            <w:vAlign w:val="center"/>
          </w:tcPr>
          <w:p w14:paraId="1E4890A1"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 xml:space="preserve">Identification du système demandeur </w:t>
            </w:r>
            <w:proofErr w:type="gramStart"/>
            <w:r w:rsidRPr="00E7759A">
              <w:rPr>
                <w:rFonts w:cs="Calibri"/>
                <w:sz w:val="20"/>
                <w:szCs w:val="20"/>
                <w:lang w:val="fr-FR"/>
              </w:rPr>
              <w:t>( voir</w:t>
            </w:r>
            <w:proofErr w:type="gramEnd"/>
            <w:r w:rsidRPr="00E7759A">
              <w:rPr>
                <w:rFonts w:cs="Calibri"/>
                <w:sz w:val="20"/>
                <w:szCs w:val="20"/>
                <w:lang w:val="fr-FR"/>
              </w:rPr>
              <w:t xml:space="preserve">  SIRI Part 2 Common </w:t>
            </w:r>
            <w:proofErr w:type="spellStart"/>
            <w:r w:rsidRPr="00E7759A">
              <w:rPr>
                <w:rFonts w:cs="Calibri"/>
                <w:b/>
                <w:i/>
                <w:sz w:val="20"/>
                <w:szCs w:val="20"/>
                <w:lang w:val="fr-FR"/>
              </w:rPr>
              <w:t>SubscriptionRequest</w:t>
            </w:r>
            <w:proofErr w:type="spellEnd"/>
            <w:r w:rsidRPr="00E7759A">
              <w:rPr>
                <w:rFonts w:cs="Calibri"/>
                <w:sz w:val="20"/>
                <w:szCs w:val="20"/>
                <w:lang w:val="fr-FR"/>
              </w:rPr>
              <w:t xml:space="preserve"> </w:t>
            </w:r>
            <w:proofErr w:type="spellStart"/>
            <w:r w:rsidRPr="00E7759A">
              <w:rPr>
                <w:rFonts w:cs="Calibri"/>
                <w:sz w:val="20"/>
                <w:szCs w:val="20"/>
                <w:lang w:val="fr-FR"/>
              </w:rPr>
              <w:t>parameters</w:t>
            </w:r>
            <w:proofErr w:type="spellEnd"/>
            <w:r w:rsidRPr="00E7759A">
              <w:rPr>
                <w:rFonts w:cs="Calibri"/>
                <w:sz w:val="20"/>
                <w:szCs w:val="20"/>
                <w:lang w:val="fr-FR"/>
              </w:rPr>
              <w:t>.)</w:t>
            </w:r>
          </w:p>
        </w:tc>
      </w:tr>
      <w:tr w:rsidR="00D21610" w:rsidRPr="00E32CB2" w14:paraId="6BDD5CBA" w14:textId="77777777" w:rsidTr="00BF2CF1">
        <w:tc>
          <w:tcPr>
            <w:tcW w:w="993" w:type="dxa"/>
            <w:vMerge/>
            <w:vAlign w:val="center"/>
          </w:tcPr>
          <w:p w14:paraId="3A9A7078" w14:textId="77777777" w:rsidR="00D21610" w:rsidRPr="00E7759A" w:rsidRDefault="00D21610" w:rsidP="00BF2CF1">
            <w:pPr>
              <w:spacing w:after="0"/>
              <w:rPr>
                <w:rFonts w:cs="Calibri"/>
                <w:i/>
                <w:sz w:val="20"/>
                <w:szCs w:val="20"/>
                <w:lang w:val="fr-FR"/>
              </w:rPr>
            </w:pPr>
          </w:p>
        </w:tc>
        <w:tc>
          <w:tcPr>
            <w:tcW w:w="1984" w:type="dxa"/>
            <w:gridSpan w:val="2"/>
            <w:vAlign w:val="center"/>
          </w:tcPr>
          <w:p w14:paraId="51D97D31" w14:textId="77777777" w:rsidR="00D21610" w:rsidRPr="00E7759A" w:rsidRDefault="00D21610" w:rsidP="00BF2CF1">
            <w:pPr>
              <w:spacing w:after="0"/>
              <w:jc w:val="both"/>
              <w:rPr>
                <w:rFonts w:cs="Calibri"/>
                <w:b/>
                <w:i/>
                <w:sz w:val="20"/>
                <w:szCs w:val="20"/>
                <w:highlight w:val="lightGray"/>
              </w:rPr>
            </w:pPr>
            <w:proofErr w:type="spellStart"/>
            <w:r w:rsidRPr="00E7759A">
              <w:rPr>
                <w:rFonts w:cs="Calibri"/>
                <w:b/>
                <w:i/>
                <w:sz w:val="20"/>
                <w:szCs w:val="20"/>
                <w:highlight w:val="lightGray"/>
              </w:rPr>
              <w:t>Subscription</w:t>
            </w:r>
            <w:r w:rsidRPr="00E7759A">
              <w:rPr>
                <w:rFonts w:cs="Calibri"/>
                <w:b/>
                <w:i/>
                <w:sz w:val="20"/>
                <w:szCs w:val="20"/>
                <w:highlight w:val="lightGray"/>
              </w:rPr>
              <w:softHyphen/>
              <w:t>Identifier</w:t>
            </w:r>
            <w:proofErr w:type="spellEnd"/>
          </w:p>
        </w:tc>
        <w:tc>
          <w:tcPr>
            <w:tcW w:w="567" w:type="dxa"/>
            <w:vAlign w:val="center"/>
          </w:tcPr>
          <w:p w14:paraId="1FA49339" w14:textId="77777777" w:rsidR="00D21610" w:rsidRPr="00E7759A" w:rsidRDefault="00D21610" w:rsidP="00BF2CF1">
            <w:pPr>
              <w:spacing w:after="0"/>
              <w:jc w:val="both"/>
              <w:rPr>
                <w:rFonts w:cs="Calibri"/>
                <w:sz w:val="20"/>
                <w:szCs w:val="20"/>
              </w:rPr>
            </w:pPr>
            <w:r w:rsidRPr="00E7759A">
              <w:rPr>
                <w:rFonts w:cs="Calibri"/>
                <w:sz w:val="20"/>
                <w:szCs w:val="20"/>
              </w:rPr>
              <w:t>1:1</w:t>
            </w:r>
          </w:p>
        </w:tc>
        <w:tc>
          <w:tcPr>
            <w:tcW w:w="1559" w:type="dxa"/>
            <w:vAlign w:val="center"/>
          </w:tcPr>
          <w:p w14:paraId="07B0C40F" w14:textId="77777777" w:rsidR="00D21610" w:rsidRPr="00E7759A" w:rsidRDefault="00D21610" w:rsidP="00BF2CF1">
            <w:pPr>
              <w:spacing w:after="0"/>
              <w:jc w:val="both"/>
              <w:rPr>
                <w:rFonts w:cs="Calibri"/>
                <w:i/>
                <w:sz w:val="20"/>
                <w:szCs w:val="20"/>
              </w:rPr>
            </w:pPr>
            <w:proofErr w:type="spellStart"/>
            <w:r w:rsidRPr="00E7759A">
              <w:rPr>
                <w:rFonts w:cs="Calibri"/>
                <w:i/>
                <w:sz w:val="20"/>
                <w:szCs w:val="20"/>
              </w:rPr>
              <w:t>Subscription</w:t>
            </w:r>
            <w:r w:rsidRPr="00E7759A">
              <w:rPr>
                <w:rFonts w:cs="Calibri"/>
                <w:i/>
                <w:sz w:val="20"/>
                <w:szCs w:val="20"/>
              </w:rPr>
              <w:softHyphen/>
              <w:t>Qualifier</w:t>
            </w:r>
            <w:proofErr w:type="spellEnd"/>
          </w:p>
        </w:tc>
        <w:tc>
          <w:tcPr>
            <w:tcW w:w="5103" w:type="dxa"/>
            <w:vAlign w:val="center"/>
          </w:tcPr>
          <w:p w14:paraId="235E1877"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Identifiant de l'abonnement pour le système demandeur.</w:t>
            </w:r>
          </w:p>
        </w:tc>
      </w:tr>
      <w:tr w:rsidR="00D21610" w:rsidRPr="00E32CB2" w14:paraId="235E0390" w14:textId="77777777" w:rsidTr="00BF2CF1">
        <w:tc>
          <w:tcPr>
            <w:tcW w:w="993" w:type="dxa"/>
            <w:vAlign w:val="center"/>
          </w:tcPr>
          <w:p w14:paraId="263B410F" w14:textId="77777777" w:rsidR="00D21610" w:rsidRPr="00E7759A" w:rsidRDefault="00D21610" w:rsidP="00BF2CF1">
            <w:pPr>
              <w:spacing w:after="0"/>
              <w:rPr>
                <w:rFonts w:cs="Calibri"/>
                <w:i/>
                <w:sz w:val="20"/>
                <w:szCs w:val="20"/>
                <w:lang w:val="en-GB"/>
              </w:rPr>
            </w:pPr>
            <w:r w:rsidRPr="00E7759A">
              <w:rPr>
                <w:rFonts w:cs="Calibri"/>
                <w:i/>
                <w:sz w:val="20"/>
                <w:szCs w:val="20"/>
                <w:lang w:val="en-GB"/>
              </w:rPr>
              <w:t>Lease</w:t>
            </w:r>
          </w:p>
        </w:tc>
        <w:tc>
          <w:tcPr>
            <w:tcW w:w="1984" w:type="dxa"/>
            <w:gridSpan w:val="2"/>
            <w:vAlign w:val="center"/>
          </w:tcPr>
          <w:p w14:paraId="4A3BAF18" w14:textId="77777777" w:rsidR="00D21610" w:rsidRPr="00E7759A" w:rsidRDefault="00D21610" w:rsidP="00BF2CF1">
            <w:pPr>
              <w:spacing w:after="0"/>
              <w:jc w:val="both"/>
              <w:rPr>
                <w:rFonts w:cs="Calibri"/>
                <w:b/>
                <w:i/>
                <w:sz w:val="20"/>
                <w:szCs w:val="20"/>
                <w:highlight w:val="lightGray"/>
                <w:lang w:val="en-GB"/>
              </w:rPr>
            </w:pPr>
            <w:proofErr w:type="spellStart"/>
            <w:r w:rsidRPr="00E7759A">
              <w:rPr>
                <w:rFonts w:cs="Calibri"/>
                <w:b/>
                <w:i/>
                <w:sz w:val="20"/>
                <w:szCs w:val="20"/>
                <w:highlight w:val="lightGray"/>
                <w:lang w:val="en-GB"/>
              </w:rPr>
              <w:t>Initial</w:t>
            </w:r>
            <w:r w:rsidRPr="00E7759A">
              <w:rPr>
                <w:rFonts w:cs="Calibri"/>
                <w:b/>
                <w:i/>
                <w:sz w:val="20"/>
                <w:szCs w:val="20"/>
                <w:highlight w:val="lightGray"/>
                <w:lang w:val="en-GB"/>
              </w:rPr>
              <w:softHyphen/>
              <w:t>Termination</w:t>
            </w:r>
            <w:r w:rsidRPr="00E7759A">
              <w:rPr>
                <w:rFonts w:cs="Calibri"/>
                <w:b/>
                <w:i/>
                <w:sz w:val="20"/>
                <w:szCs w:val="20"/>
                <w:highlight w:val="lightGray"/>
                <w:lang w:val="en-GB"/>
              </w:rPr>
              <w:softHyphen/>
              <w:t>Time</w:t>
            </w:r>
            <w:proofErr w:type="spellEnd"/>
          </w:p>
        </w:tc>
        <w:tc>
          <w:tcPr>
            <w:tcW w:w="567" w:type="dxa"/>
            <w:vAlign w:val="center"/>
          </w:tcPr>
          <w:p w14:paraId="6EB912F8" w14:textId="77777777" w:rsidR="00D21610" w:rsidRPr="00E7759A" w:rsidRDefault="00D21610" w:rsidP="00BF2CF1">
            <w:pPr>
              <w:spacing w:after="0"/>
              <w:jc w:val="both"/>
              <w:rPr>
                <w:rFonts w:cs="Calibri"/>
                <w:sz w:val="20"/>
                <w:szCs w:val="20"/>
                <w:lang w:val="en-GB"/>
              </w:rPr>
            </w:pPr>
            <w:r w:rsidRPr="00E7759A">
              <w:rPr>
                <w:rFonts w:cs="Calibri"/>
                <w:sz w:val="20"/>
                <w:szCs w:val="20"/>
                <w:lang w:val="en-GB"/>
              </w:rPr>
              <w:t>1:1</w:t>
            </w:r>
          </w:p>
        </w:tc>
        <w:tc>
          <w:tcPr>
            <w:tcW w:w="1559" w:type="dxa"/>
            <w:vAlign w:val="center"/>
          </w:tcPr>
          <w:p w14:paraId="4D199979" w14:textId="77777777" w:rsidR="00D21610" w:rsidRPr="00E7759A" w:rsidRDefault="00D21610" w:rsidP="00BF2CF1">
            <w:pPr>
              <w:spacing w:after="0"/>
              <w:jc w:val="both"/>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103" w:type="dxa"/>
            <w:vAlign w:val="center"/>
          </w:tcPr>
          <w:p w14:paraId="6A2187A7" w14:textId="77777777" w:rsidR="00D21610" w:rsidRPr="00446B61" w:rsidRDefault="00D21610" w:rsidP="00BF2CF1">
            <w:pPr>
              <w:spacing w:after="0"/>
              <w:jc w:val="both"/>
              <w:rPr>
                <w:rFonts w:cs="Calibri"/>
                <w:sz w:val="20"/>
                <w:szCs w:val="20"/>
                <w:highlight w:val="lightGray"/>
                <w:lang w:val="fr-FR"/>
              </w:rPr>
            </w:pPr>
            <w:r w:rsidRPr="00446B61">
              <w:rPr>
                <w:rFonts w:cs="Calibri"/>
                <w:sz w:val="20"/>
                <w:szCs w:val="20"/>
                <w:highlight w:val="lightGray"/>
                <w:lang w:val="fr-FR"/>
              </w:rPr>
              <w:t>Date et heure de fin de l'abonnement : un abonnement a forcément une date et heure de fin (les partenaires pourront décider de limiter la durée maximale d’un abonnement).</w:t>
            </w:r>
          </w:p>
        </w:tc>
      </w:tr>
      <w:tr w:rsidR="00D21610" w:rsidRPr="00E7759A" w14:paraId="252E036A" w14:textId="77777777" w:rsidTr="00BF2CF1">
        <w:tc>
          <w:tcPr>
            <w:tcW w:w="993" w:type="dxa"/>
            <w:vAlign w:val="center"/>
          </w:tcPr>
          <w:p w14:paraId="68BB6262" w14:textId="77777777" w:rsidR="00D21610" w:rsidRPr="00E7759A" w:rsidRDefault="00D21610" w:rsidP="00BF2CF1">
            <w:pPr>
              <w:spacing w:after="0"/>
              <w:rPr>
                <w:rFonts w:cs="Calibri"/>
                <w:i/>
                <w:sz w:val="20"/>
                <w:szCs w:val="20"/>
                <w:lang w:val="en-GB"/>
              </w:rPr>
            </w:pPr>
            <w:r w:rsidRPr="00E7759A">
              <w:rPr>
                <w:rFonts w:cs="Calibri"/>
                <w:i/>
                <w:sz w:val="20"/>
                <w:szCs w:val="20"/>
                <w:lang w:val="en-GB"/>
              </w:rPr>
              <w:t>Request</w:t>
            </w:r>
          </w:p>
        </w:tc>
        <w:tc>
          <w:tcPr>
            <w:tcW w:w="1984" w:type="dxa"/>
            <w:gridSpan w:val="2"/>
            <w:vAlign w:val="center"/>
          </w:tcPr>
          <w:p w14:paraId="77BA36D8" w14:textId="77777777" w:rsidR="00D21610" w:rsidRPr="00E7759A" w:rsidRDefault="00D21610" w:rsidP="00BF2CF1">
            <w:pPr>
              <w:spacing w:after="0"/>
              <w:jc w:val="both"/>
              <w:rPr>
                <w:rFonts w:cs="Calibri"/>
                <w:b/>
                <w:i/>
                <w:sz w:val="20"/>
                <w:szCs w:val="20"/>
                <w:highlight w:val="lightGray"/>
                <w:lang w:val="en-GB"/>
              </w:rPr>
            </w:pPr>
            <w:proofErr w:type="spellStart"/>
            <w:r w:rsidRPr="00E7759A">
              <w:rPr>
                <w:rFonts w:cs="Calibri"/>
                <w:b/>
                <w:i/>
                <w:sz w:val="20"/>
                <w:szCs w:val="20"/>
                <w:highlight w:val="lightGray"/>
                <w:lang w:val="en-GB"/>
              </w:rPr>
              <w:t>Vehicle</w:t>
            </w:r>
            <w:r w:rsidRPr="00E7759A">
              <w:rPr>
                <w:rFonts w:cs="Calibri"/>
                <w:b/>
                <w:i/>
                <w:sz w:val="20"/>
                <w:szCs w:val="20"/>
                <w:highlight w:val="lightGray"/>
                <w:lang w:val="en-GB"/>
              </w:rPr>
              <w:softHyphen/>
              <w:t>Monitoring</w:t>
            </w:r>
            <w:r w:rsidRPr="00E7759A">
              <w:rPr>
                <w:rFonts w:cs="Calibri"/>
                <w:b/>
                <w:i/>
                <w:sz w:val="20"/>
                <w:szCs w:val="20"/>
                <w:highlight w:val="lightGray"/>
                <w:lang w:val="en-GB"/>
              </w:rPr>
              <w:softHyphen/>
              <w:t>Request</w:t>
            </w:r>
            <w:proofErr w:type="spellEnd"/>
          </w:p>
        </w:tc>
        <w:tc>
          <w:tcPr>
            <w:tcW w:w="567" w:type="dxa"/>
            <w:vAlign w:val="center"/>
          </w:tcPr>
          <w:p w14:paraId="3DD6F63A" w14:textId="77777777" w:rsidR="00D21610" w:rsidRPr="00E7759A" w:rsidRDefault="00D21610" w:rsidP="00BF2CF1">
            <w:pPr>
              <w:spacing w:after="0"/>
              <w:jc w:val="both"/>
              <w:rPr>
                <w:rFonts w:cs="Calibri"/>
                <w:sz w:val="20"/>
                <w:szCs w:val="20"/>
                <w:lang w:val="en-GB"/>
              </w:rPr>
            </w:pPr>
            <w:r w:rsidRPr="00E7759A">
              <w:rPr>
                <w:rFonts w:cs="Calibri"/>
                <w:sz w:val="20"/>
                <w:szCs w:val="20"/>
                <w:lang w:val="en-GB"/>
              </w:rPr>
              <w:t>1:1</w:t>
            </w:r>
          </w:p>
        </w:tc>
        <w:tc>
          <w:tcPr>
            <w:tcW w:w="1559" w:type="dxa"/>
            <w:vAlign w:val="center"/>
          </w:tcPr>
          <w:p w14:paraId="7AB0EF5A" w14:textId="77777777" w:rsidR="00D21610" w:rsidRPr="00E7759A" w:rsidRDefault="00D21610" w:rsidP="00BF2CF1">
            <w:pPr>
              <w:spacing w:after="0"/>
              <w:jc w:val="both"/>
              <w:rPr>
                <w:rFonts w:cs="Calibri"/>
                <w:i/>
                <w:sz w:val="20"/>
                <w:szCs w:val="20"/>
                <w:lang w:val="en-GB"/>
              </w:rPr>
            </w:pPr>
            <w:r w:rsidRPr="00E7759A">
              <w:rPr>
                <w:rFonts w:cs="Calibri"/>
                <w:i/>
                <w:sz w:val="20"/>
                <w:szCs w:val="20"/>
                <w:lang w:val="en-GB"/>
              </w:rPr>
              <w:t>+Structure</w:t>
            </w:r>
          </w:p>
        </w:tc>
        <w:tc>
          <w:tcPr>
            <w:tcW w:w="5103" w:type="dxa"/>
            <w:vAlign w:val="center"/>
          </w:tcPr>
          <w:p w14:paraId="70DB3931" w14:textId="77777777" w:rsidR="00D21610" w:rsidRPr="00E7759A" w:rsidRDefault="00D21610" w:rsidP="00BF2CF1">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VehicleMonitoringRequest</w:t>
            </w:r>
            <w:proofErr w:type="spellEnd"/>
            <w:r w:rsidRPr="00E7759A">
              <w:rPr>
                <w:rFonts w:cs="Calibri"/>
                <w:sz w:val="20"/>
                <w:szCs w:val="20"/>
                <w:lang w:val="en-GB"/>
              </w:rPr>
              <w:t>.</w:t>
            </w:r>
          </w:p>
        </w:tc>
      </w:tr>
      <w:tr w:rsidR="00D21610" w:rsidRPr="00E32CB2" w14:paraId="46BD6618" w14:textId="77777777" w:rsidTr="00BF2CF1">
        <w:tc>
          <w:tcPr>
            <w:tcW w:w="993" w:type="dxa"/>
            <w:vAlign w:val="center"/>
          </w:tcPr>
          <w:p w14:paraId="7145C1A9" w14:textId="77777777" w:rsidR="00D21610" w:rsidRPr="00E7759A" w:rsidRDefault="00D21610" w:rsidP="00BF2CF1">
            <w:pPr>
              <w:spacing w:after="0"/>
              <w:rPr>
                <w:rFonts w:cs="Calibri"/>
                <w:i/>
                <w:sz w:val="20"/>
                <w:szCs w:val="20"/>
                <w:lang w:val="en-GB"/>
              </w:rPr>
            </w:pPr>
            <w:r w:rsidRPr="00E7759A">
              <w:rPr>
                <w:rFonts w:cs="Calibri"/>
                <w:i/>
                <w:sz w:val="20"/>
                <w:szCs w:val="20"/>
                <w:lang w:val="en-GB"/>
              </w:rPr>
              <w:t>Policy</w:t>
            </w:r>
          </w:p>
        </w:tc>
        <w:tc>
          <w:tcPr>
            <w:tcW w:w="1984" w:type="dxa"/>
            <w:gridSpan w:val="2"/>
            <w:vAlign w:val="center"/>
          </w:tcPr>
          <w:p w14:paraId="1C236D87" w14:textId="77777777" w:rsidR="00D21610" w:rsidRPr="00E7759A" w:rsidRDefault="00D21610" w:rsidP="00BF2CF1">
            <w:pPr>
              <w:spacing w:after="0"/>
              <w:jc w:val="both"/>
              <w:rPr>
                <w:rFonts w:cs="Calibri"/>
                <w:b/>
                <w:i/>
                <w:sz w:val="20"/>
                <w:szCs w:val="20"/>
                <w:highlight w:val="lightGray"/>
                <w:lang w:val="en-GB"/>
              </w:rPr>
            </w:pPr>
            <w:proofErr w:type="spellStart"/>
            <w:r w:rsidRPr="00E7759A">
              <w:rPr>
                <w:rFonts w:cs="Calibri"/>
                <w:b/>
                <w:i/>
                <w:sz w:val="20"/>
                <w:szCs w:val="20"/>
                <w:highlight w:val="lightGray"/>
                <w:lang w:val="en-GB"/>
              </w:rPr>
              <w:t>Incremental</w:t>
            </w:r>
            <w:r w:rsidRPr="00E7759A">
              <w:rPr>
                <w:rFonts w:cs="Calibri"/>
                <w:b/>
                <w:i/>
                <w:sz w:val="20"/>
                <w:szCs w:val="20"/>
                <w:highlight w:val="lightGray"/>
                <w:lang w:val="en-GB"/>
              </w:rPr>
              <w:softHyphen/>
              <w:t>Updates</w:t>
            </w:r>
            <w:proofErr w:type="spellEnd"/>
          </w:p>
        </w:tc>
        <w:tc>
          <w:tcPr>
            <w:tcW w:w="567" w:type="dxa"/>
            <w:vAlign w:val="center"/>
          </w:tcPr>
          <w:p w14:paraId="162D94B5" w14:textId="77777777" w:rsidR="00D21610" w:rsidRPr="00E7759A" w:rsidRDefault="00D21610" w:rsidP="00BF2CF1">
            <w:pPr>
              <w:spacing w:after="0"/>
              <w:jc w:val="both"/>
              <w:rPr>
                <w:rFonts w:cs="Calibri"/>
                <w:sz w:val="20"/>
                <w:szCs w:val="20"/>
                <w:lang w:val="en-GB"/>
              </w:rPr>
            </w:pPr>
            <w:r w:rsidRPr="00E7759A">
              <w:rPr>
                <w:rFonts w:cs="Calibri"/>
                <w:sz w:val="20"/>
                <w:szCs w:val="20"/>
                <w:lang w:val="en-GB"/>
              </w:rPr>
              <w:t>0:1</w:t>
            </w:r>
          </w:p>
        </w:tc>
        <w:tc>
          <w:tcPr>
            <w:tcW w:w="1559" w:type="dxa"/>
            <w:vAlign w:val="center"/>
          </w:tcPr>
          <w:p w14:paraId="6DAEB439" w14:textId="77777777" w:rsidR="00D21610" w:rsidRPr="00E7759A" w:rsidRDefault="00D21610" w:rsidP="00BF2CF1">
            <w:pPr>
              <w:spacing w:after="0"/>
              <w:jc w:val="both"/>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103" w:type="dxa"/>
            <w:vAlign w:val="center"/>
          </w:tcPr>
          <w:p w14:paraId="6244F20E" w14:textId="77777777" w:rsidR="00D21610" w:rsidRPr="00446B61" w:rsidRDefault="00D21610" w:rsidP="00BF2CF1">
            <w:pPr>
              <w:spacing w:after="0"/>
              <w:jc w:val="both"/>
              <w:rPr>
                <w:rFonts w:cs="Calibri"/>
                <w:sz w:val="20"/>
                <w:szCs w:val="20"/>
                <w:highlight w:val="lightGray"/>
                <w:lang w:val="fr-FR"/>
              </w:rPr>
            </w:pPr>
            <w:r w:rsidRPr="00446B61">
              <w:rPr>
                <w:rFonts w:cs="Calibri"/>
                <w:sz w:val="20"/>
                <w:szCs w:val="20"/>
                <w:highlight w:val="lightGray"/>
                <w:lang w:val="fr-FR"/>
              </w:rPr>
              <w:t>Indique s’il faut notifier uniquement les changements d'information, ou s’il faut systématiquement renvoyer toutes les informations si l'une d'elles change.</w:t>
            </w:r>
          </w:p>
          <w:p w14:paraId="0A06ECF7" w14:textId="77777777" w:rsidR="00D21610" w:rsidRPr="00446B61" w:rsidRDefault="00D21610" w:rsidP="00BF2CF1">
            <w:pPr>
              <w:spacing w:after="0"/>
              <w:jc w:val="both"/>
              <w:rPr>
                <w:rFonts w:cs="Calibri"/>
                <w:sz w:val="20"/>
                <w:szCs w:val="20"/>
                <w:highlight w:val="lightGray"/>
                <w:lang w:val="fr-FR"/>
              </w:rPr>
            </w:pPr>
            <w:r w:rsidRPr="00446B61">
              <w:rPr>
                <w:rFonts w:cs="Calibri"/>
                <w:sz w:val="20"/>
                <w:szCs w:val="20"/>
                <w:highlight w:val="lightGray"/>
                <w:lang w:val="fr-FR"/>
              </w:rPr>
              <w:t xml:space="preserve">Voir la documentation </w:t>
            </w:r>
            <w:proofErr w:type="gramStart"/>
            <w:r w:rsidRPr="00446B61">
              <w:rPr>
                <w:rFonts w:cs="Calibri"/>
                <w:sz w:val="20"/>
                <w:szCs w:val="20"/>
                <w:highlight w:val="lightGray"/>
                <w:lang w:val="fr-FR"/>
              </w:rPr>
              <w:t>SIRI:</w:t>
            </w:r>
            <w:proofErr w:type="gramEnd"/>
            <w:r w:rsidRPr="00446B61">
              <w:rPr>
                <w:rFonts w:cs="Calibri"/>
                <w:sz w:val="20"/>
                <w:szCs w:val="20"/>
                <w:highlight w:val="lightGray"/>
                <w:lang w:val="fr-FR"/>
              </w:rPr>
              <w:t xml:space="preserve"> </w:t>
            </w:r>
            <w:proofErr w:type="spellStart"/>
            <w:r w:rsidRPr="00446B61">
              <w:rPr>
                <w:rFonts w:cs="Calibri"/>
                <w:i/>
                <w:sz w:val="20"/>
                <w:szCs w:val="20"/>
                <w:highlight w:val="lightGray"/>
                <w:lang w:val="fr-FR"/>
              </w:rPr>
              <w:t>IncrementalUpdates</w:t>
            </w:r>
            <w:proofErr w:type="spellEnd"/>
            <w:r w:rsidRPr="00446B61">
              <w:rPr>
                <w:rFonts w:cs="Calibri"/>
                <w:i/>
                <w:sz w:val="20"/>
                <w:szCs w:val="20"/>
                <w:highlight w:val="lightGray"/>
                <w:lang w:val="fr-FR"/>
              </w:rPr>
              <w:t>.</w:t>
            </w:r>
          </w:p>
        </w:tc>
      </w:tr>
      <w:tr w:rsidR="00D21610" w:rsidRPr="00E7759A" w14:paraId="7BE09DCB" w14:textId="77777777" w:rsidTr="00BF2CF1">
        <w:tc>
          <w:tcPr>
            <w:tcW w:w="993" w:type="dxa"/>
            <w:vMerge w:val="restart"/>
            <w:vAlign w:val="center"/>
          </w:tcPr>
          <w:p w14:paraId="6B02808E" w14:textId="77777777" w:rsidR="00D21610" w:rsidRPr="00E7759A" w:rsidRDefault="00D21610" w:rsidP="00BF2CF1">
            <w:pPr>
              <w:spacing w:after="0"/>
              <w:rPr>
                <w:rFonts w:cs="Calibri"/>
                <w:i/>
                <w:sz w:val="20"/>
                <w:szCs w:val="20"/>
                <w:lang w:val="fr-FR"/>
              </w:rPr>
            </w:pPr>
          </w:p>
        </w:tc>
        <w:tc>
          <w:tcPr>
            <w:tcW w:w="1984" w:type="dxa"/>
            <w:gridSpan w:val="2"/>
            <w:vAlign w:val="center"/>
          </w:tcPr>
          <w:p w14:paraId="5A0ABF9F" w14:textId="77777777" w:rsidR="00D21610" w:rsidRPr="00E7759A" w:rsidRDefault="00D21610" w:rsidP="00BF2CF1">
            <w:pPr>
              <w:spacing w:after="0"/>
              <w:jc w:val="both"/>
              <w:rPr>
                <w:rFonts w:cs="Calibri"/>
                <w:b/>
                <w:i/>
                <w:sz w:val="20"/>
                <w:szCs w:val="20"/>
                <w:highlight w:val="yellow"/>
                <w:lang w:val="fr-FR"/>
              </w:rPr>
            </w:pPr>
          </w:p>
        </w:tc>
        <w:tc>
          <w:tcPr>
            <w:tcW w:w="567" w:type="dxa"/>
            <w:vAlign w:val="center"/>
          </w:tcPr>
          <w:p w14:paraId="6966104C" w14:textId="77777777" w:rsidR="00D21610" w:rsidRPr="00E7759A" w:rsidRDefault="00D21610" w:rsidP="00BF2CF1">
            <w:pPr>
              <w:spacing w:after="0"/>
              <w:jc w:val="both"/>
              <w:rPr>
                <w:rFonts w:cs="Calibri"/>
                <w:sz w:val="20"/>
                <w:szCs w:val="20"/>
                <w:lang w:val="fr-FR"/>
              </w:rPr>
            </w:pPr>
          </w:p>
        </w:tc>
        <w:tc>
          <w:tcPr>
            <w:tcW w:w="1559" w:type="dxa"/>
            <w:vAlign w:val="center"/>
          </w:tcPr>
          <w:p w14:paraId="0B8C3623" w14:textId="77777777" w:rsidR="00D21610" w:rsidRPr="00E7759A" w:rsidRDefault="00D21610" w:rsidP="00BF2CF1">
            <w:pPr>
              <w:spacing w:after="0"/>
              <w:jc w:val="both"/>
              <w:rPr>
                <w:rFonts w:cs="Calibri"/>
                <w:i/>
                <w:sz w:val="20"/>
                <w:szCs w:val="20"/>
              </w:rPr>
            </w:pPr>
            <w:r w:rsidRPr="00E7759A">
              <w:rPr>
                <w:rFonts w:cs="Calibri"/>
                <w:i/>
                <w:sz w:val="20"/>
                <w:szCs w:val="20"/>
              </w:rPr>
              <w:t>choice</w:t>
            </w:r>
          </w:p>
        </w:tc>
        <w:tc>
          <w:tcPr>
            <w:tcW w:w="5103" w:type="dxa"/>
            <w:vAlign w:val="center"/>
          </w:tcPr>
          <w:p w14:paraId="1D05A03A" w14:textId="77777777" w:rsidR="00D21610" w:rsidRPr="00E7759A" w:rsidRDefault="00D21610" w:rsidP="00BF2CF1">
            <w:pPr>
              <w:spacing w:after="0"/>
              <w:jc w:val="both"/>
              <w:rPr>
                <w:rFonts w:cs="Calibri"/>
                <w:sz w:val="20"/>
                <w:szCs w:val="20"/>
              </w:rPr>
            </w:pPr>
            <w:r w:rsidRPr="00E7759A">
              <w:rPr>
                <w:rFonts w:cs="Calibri"/>
                <w:sz w:val="20"/>
                <w:szCs w:val="20"/>
              </w:rPr>
              <w:t>Choix</w:t>
            </w:r>
          </w:p>
        </w:tc>
      </w:tr>
      <w:tr w:rsidR="00D21610" w:rsidRPr="00E32CB2" w14:paraId="1CEBFE41" w14:textId="77777777" w:rsidTr="00BF2CF1">
        <w:tc>
          <w:tcPr>
            <w:tcW w:w="993" w:type="dxa"/>
            <w:vMerge/>
            <w:vAlign w:val="center"/>
          </w:tcPr>
          <w:p w14:paraId="731274F2" w14:textId="77777777" w:rsidR="00D21610" w:rsidRPr="00E7759A" w:rsidRDefault="00D21610" w:rsidP="00BF2CF1">
            <w:pPr>
              <w:spacing w:after="0"/>
              <w:rPr>
                <w:rFonts w:cs="Calibri"/>
                <w:sz w:val="20"/>
                <w:szCs w:val="20"/>
              </w:rPr>
            </w:pPr>
          </w:p>
        </w:tc>
        <w:tc>
          <w:tcPr>
            <w:tcW w:w="236" w:type="dxa"/>
            <w:vAlign w:val="center"/>
          </w:tcPr>
          <w:p w14:paraId="261D6007" w14:textId="77777777" w:rsidR="00D21610" w:rsidRPr="00E7759A" w:rsidRDefault="00D21610" w:rsidP="00BF2CF1">
            <w:pPr>
              <w:spacing w:after="0"/>
              <w:rPr>
                <w:rFonts w:cs="Calibri"/>
                <w:b/>
                <w:i/>
                <w:sz w:val="20"/>
                <w:szCs w:val="20"/>
                <w:highlight w:val="lightGray"/>
              </w:rPr>
            </w:pPr>
            <w:r w:rsidRPr="00E7759A">
              <w:rPr>
                <w:rFonts w:cs="Calibri"/>
                <w:b/>
                <w:i/>
                <w:sz w:val="20"/>
                <w:szCs w:val="20"/>
                <w:highlight w:val="lightGray"/>
              </w:rPr>
              <w:t>a</w:t>
            </w:r>
          </w:p>
        </w:tc>
        <w:tc>
          <w:tcPr>
            <w:tcW w:w="1748" w:type="dxa"/>
            <w:vAlign w:val="center"/>
          </w:tcPr>
          <w:p w14:paraId="4FF9A69D" w14:textId="77777777" w:rsidR="00D21610" w:rsidRPr="00E7759A" w:rsidRDefault="00D21610" w:rsidP="00BF2CF1">
            <w:pPr>
              <w:spacing w:after="0"/>
              <w:jc w:val="both"/>
              <w:rPr>
                <w:rFonts w:cs="Calibri"/>
                <w:b/>
                <w:i/>
                <w:sz w:val="20"/>
                <w:szCs w:val="20"/>
                <w:highlight w:val="lightGray"/>
              </w:rPr>
            </w:pPr>
            <w:r w:rsidRPr="00E7759A">
              <w:rPr>
                <w:rFonts w:cs="Calibri"/>
                <w:b/>
                <w:i/>
                <w:sz w:val="20"/>
                <w:szCs w:val="20"/>
                <w:highlight w:val="lightGray"/>
              </w:rPr>
              <w:t>Change</w:t>
            </w:r>
            <w:r w:rsidRPr="00E7759A">
              <w:rPr>
                <w:rFonts w:cs="Calibri"/>
                <w:b/>
                <w:i/>
                <w:sz w:val="20"/>
                <w:szCs w:val="20"/>
                <w:highlight w:val="lightGray"/>
                <w:lang w:val="en-GB"/>
              </w:rPr>
              <w:softHyphen/>
            </w:r>
            <w:proofErr w:type="spellStart"/>
            <w:r w:rsidRPr="00E7759A">
              <w:rPr>
                <w:rFonts w:cs="Calibri"/>
                <w:b/>
                <w:i/>
                <w:sz w:val="20"/>
                <w:szCs w:val="20"/>
                <w:highlight w:val="lightGray"/>
              </w:rPr>
              <w:t>Before</w:t>
            </w:r>
            <w:r w:rsidRPr="00E7759A">
              <w:rPr>
                <w:rFonts w:cs="Calibri"/>
                <w:b/>
                <w:i/>
                <w:sz w:val="20"/>
                <w:szCs w:val="20"/>
                <w:highlight w:val="lightGray"/>
              </w:rPr>
              <w:softHyphen/>
              <w:t>Updates</w:t>
            </w:r>
            <w:proofErr w:type="spellEnd"/>
          </w:p>
        </w:tc>
        <w:tc>
          <w:tcPr>
            <w:tcW w:w="567" w:type="dxa"/>
            <w:vAlign w:val="center"/>
          </w:tcPr>
          <w:p w14:paraId="3779A61C" w14:textId="77777777" w:rsidR="00D21610" w:rsidRPr="00E7759A" w:rsidRDefault="00D21610" w:rsidP="00BF2CF1">
            <w:pPr>
              <w:spacing w:after="0"/>
              <w:jc w:val="both"/>
              <w:rPr>
                <w:rFonts w:cs="Calibri"/>
                <w:sz w:val="20"/>
                <w:szCs w:val="20"/>
              </w:rPr>
            </w:pPr>
            <w:r w:rsidRPr="00E7759A">
              <w:rPr>
                <w:rFonts w:cs="Calibri"/>
                <w:sz w:val="20"/>
                <w:szCs w:val="20"/>
              </w:rPr>
              <w:t>0:1</w:t>
            </w:r>
          </w:p>
        </w:tc>
        <w:tc>
          <w:tcPr>
            <w:tcW w:w="1559" w:type="dxa"/>
            <w:vAlign w:val="center"/>
          </w:tcPr>
          <w:p w14:paraId="50E6482D" w14:textId="77777777" w:rsidR="00D21610" w:rsidRPr="00E7759A" w:rsidRDefault="00D21610" w:rsidP="00BF2CF1">
            <w:pPr>
              <w:spacing w:after="0"/>
              <w:jc w:val="both"/>
              <w:rPr>
                <w:rFonts w:cs="Calibri"/>
                <w:i/>
                <w:sz w:val="20"/>
                <w:szCs w:val="20"/>
              </w:rPr>
            </w:pPr>
            <w:proofErr w:type="spellStart"/>
            <w:r w:rsidRPr="00E7759A">
              <w:rPr>
                <w:rFonts w:cs="Calibri"/>
                <w:i/>
                <w:sz w:val="20"/>
                <w:szCs w:val="20"/>
              </w:rPr>
              <w:t>Positive</w:t>
            </w:r>
            <w:r w:rsidRPr="00E7759A">
              <w:rPr>
                <w:rFonts w:cs="Calibri"/>
                <w:i/>
                <w:sz w:val="20"/>
                <w:szCs w:val="20"/>
              </w:rPr>
              <w:softHyphen/>
              <w:t>DurationType</w:t>
            </w:r>
            <w:proofErr w:type="spellEnd"/>
          </w:p>
        </w:tc>
        <w:tc>
          <w:tcPr>
            <w:tcW w:w="5103" w:type="dxa"/>
            <w:vAlign w:val="center"/>
          </w:tcPr>
          <w:p w14:paraId="2D6BD58B" w14:textId="77777777" w:rsidR="00D21610" w:rsidRPr="00446B61" w:rsidRDefault="00D21610" w:rsidP="00BF2CF1">
            <w:pPr>
              <w:spacing w:after="0"/>
              <w:jc w:val="both"/>
              <w:rPr>
                <w:rFonts w:cs="Calibri"/>
                <w:sz w:val="20"/>
                <w:szCs w:val="20"/>
                <w:highlight w:val="lightGray"/>
                <w:lang w:val="fr-FR"/>
              </w:rPr>
            </w:pPr>
            <w:r w:rsidRPr="00446B61">
              <w:rPr>
                <w:rFonts w:cs="Calibri"/>
                <w:sz w:val="20"/>
                <w:szCs w:val="20"/>
                <w:highlight w:val="lightGray"/>
                <w:lang w:val="fr-FR"/>
              </w:rPr>
              <w:t>Permet d'indiquer un écart de temps en dessous duquel on ne souhaite pas être notifié (si l'on demande un seuil de 5mn et qu'un horaire de départ change de 2mn, on ne sera pas notifié, évitant ainsi des flux d'information inutiles).</w:t>
            </w:r>
          </w:p>
        </w:tc>
      </w:tr>
      <w:tr w:rsidR="00D21610" w:rsidRPr="00E32CB2" w14:paraId="2918B6BC" w14:textId="77777777" w:rsidTr="00BF2CF1">
        <w:tc>
          <w:tcPr>
            <w:tcW w:w="993" w:type="dxa"/>
            <w:vMerge/>
            <w:vAlign w:val="center"/>
          </w:tcPr>
          <w:p w14:paraId="2485C567" w14:textId="77777777" w:rsidR="00D21610" w:rsidRPr="00E7759A" w:rsidRDefault="00D21610" w:rsidP="00BF2CF1">
            <w:pPr>
              <w:spacing w:after="0"/>
              <w:rPr>
                <w:rFonts w:cs="Calibri"/>
                <w:sz w:val="20"/>
                <w:szCs w:val="20"/>
                <w:lang w:val="fr-FR"/>
              </w:rPr>
            </w:pPr>
          </w:p>
        </w:tc>
        <w:tc>
          <w:tcPr>
            <w:tcW w:w="236" w:type="dxa"/>
            <w:vAlign w:val="center"/>
          </w:tcPr>
          <w:p w14:paraId="3AF2C654" w14:textId="77777777" w:rsidR="00D21610" w:rsidRPr="00E7759A" w:rsidRDefault="00D21610" w:rsidP="00BF2CF1">
            <w:pPr>
              <w:spacing w:after="0"/>
              <w:rPr>
                <w:rFonts w:cs="Calibri"/>
                <w:b/>
                <w:i/>
                <w:sz w:val="20"/>
                <w:szCs w:val="20"/>
                <w:highlight w:val="lightGray"/>
              </w:rPr>
            </w:pPr>
            <w:r w:rsidRPr="00E7759A">
              <w:rPr>
                <w:rFonts w:cs="Calibri"/>
                <w:b/>
                <w:i/>
                <w:sz w:val="20"/>
                <w:szCs w:val="20"/>
                <w:highlight w:val="lightGray"/>
              </w:rPr>
              <w:t>b</w:t>
            </w:r>
          </w:p>
        </w:tc>
        <w:tc>
          <w:tcPr>
            <w:tcW w:w="1748" w:type="dxa"/>
            <w:vAlign w:val="center"/>
          </w:tcPr>
          <w:p w14:paraId="0EAF4A0D" w14:textId="77777777" w:rsidR="00D21610" w:rsidRPr="00E7759A" w:rsidRDefault="00D21610" w:rsidP="00BF2CF1">
            <w:pPr>
              <w:spacing w:after="0"/>
              <w:jc w:val="both"/>
              <w:rPr>
                <w:rFonts w:cs="Calibri"/>
                <w:b/>
                <w:i/>
                <w:sz w:val="20"/>
                <w:szCs w:val="20"/>
                <w:highlight w:val="lightGray"/>
              </w:rPr>
            </w:pPr>
            <w:proofErr w:type="spellStart"/>
            <w:r w:rsidRPr="00E7759A">
              <w:rPr>
                <w:rFonts w:cs="Calibri"/>
                <w:b/>
                <w:i/>
                <w:sz w:val="20"/>
                <w:szCs w:val="20"/>
                <w:highlight w:val="lightGray"/>
              </w:rPr>
              <w:t>Update</w:t>
            </w:r>
            <w:r w:rsidRPr="00E7759A">
              <w:rPr>
                <w:rFonts w:cs="Calibri"/>
                <w:b/>
                <w:i/>
                <w:sz w:val="20"/>
                <w:szCs w:val="20"/>
                <w:highlight w:val="lightGray"/>
              </w:rPr>
              <w:softHyphen/>
              <w:t>Interval</w:t>
            </w:r>
            <w:proofErr w:type="spellEnd"/>
          </w:p>
        </w:tc>
        <w:tc>
          <w:tcPr>
            <w:tcW w:w="567" w:type="dxa"/>
            <w:vAlign w:val="center"/>
          </w:tcPr>
          <w:p w14:paraId="75B89DC6" w14:textId="77777777" w:rsidR="00D21610" w:rsidRPr="00E7759A" w:rsidRDefault="00D21610" w:rsidP="00BF2CF1">
            <w:pPr>
              <w:spacing w:after="0"/>
              <w:jc w:val="both"/>
              <w:rPr>
                <w:rFonts w:cs="Calibri"/>
                <w:sz w:val="20"/>
                <w:szCs w:val="20"/>
              </w:rPr>
            </w:pPr>
            <w:r w:rsidRPr="00E7759A">
              <w:rPr>
                <w:rFonts w:cs="Calibri"/>
                <w:sz w:val="20"/>
                <w:szCs w:val="20"/>
              </w:rPr>
              <w:t>0:1</w:t>
            </w:r>
          </w:p>
        </w:tc>
        <w:tc>
          <w:tcPr>
            <w:tcW w:w="1559" w:type="dxa"/>
            <w:vAlign w:val="center"/>
          </w:tcPr>
          <w:p w14:paraId="4689B8F4" w14:textId="77777777" w:rsidR="00D21610" w:rsidRPr="00E7759A" w:rsidRDefault="00D21610" w:rsidP="00BF2CF1">
            <w:pPr>
              <w:spacing w:after="0"/>
              <w:jc w:val="both"/>
              <w:rPr>
                <w:rFonts w:cs="Calibri"/>
                <w:i/>
                <w:sz w:val="20"/>
                <w:szCs w:val="20"/>
              </w:rPr>
            </w:pPr>
            <w:proofErr w:type="spellStart"/>
            <w:r w:rsidRPr="00E7759A">
              <w:rPr>
                <w:rFonts w:cs="Calibri"/>
                <w:i/>
                <w:sz w:val="20"/>
                <w:szCs w:val="20"/>
              </w:rPr>
              <w:t>Positive</w:t>
            </w:r>
            <w:r w:rsidRPr="00E7759A">
              <w:rPr>
                <w:rFonts w:cs="Calibri"/>
                <w:i/>
                <w:sz w:val="20"/>
                <w:szCs w:val="20"/>
              </w:rPr>
              <w:softHyphen/>
              <w:t>DurationType</w:t>
            </w:r>
            <w:proofErr w:type="spellEnd"/>
          </w:p>
        </w:tc>
        <w:tc>
          <w:tcPr>
            <w:tcW w:w="5103" w:type="dxa"/>
            <w:vAlign w:val="center"/>
          </w:tcPr>
          <w:p w14:paraId="2C894494" w14:textId="77777777" w:rsidR="00D21610" w:rsidRPr="00446B61" w:rsidRDefault="00D21610" w:rsidP="00BF2CF1">
            <w:pPr>
              <w:spacing w:after="0"/>
              <w:jc w:val="both"/>
              <w:rPr>
                <w:rFonts w:cs="Calibri"/>
                <w:sz w:val="20"/>
                <w:szCs w:val="20"/>
                <w:highlight w:val="lightGray"/>
                <w:lang w:val="fr-FR"/>
              </w:rPr>
            </w:pPr>
            <w:r w:rsidRPr="00446B61">
              <w:rPr>
                <w:rFonts w:cs="Calibri"/>
                <w:sz w:val="20"/>
                <w:szCs w:val="20"/>
                <w:highlight w:val="lightGray"/>
                <w:lang w:val="fr-FR"/>
              </w:rPr>
              <w:t>Permet d’obtenir les positions (ou mise à jour des positions) à intervalle régulier et prédéterminé</w:t>
            </w:r>
            <w:r w:rsidRPr="00446B61">
              <w:rPr>
                <w:rFonts w:cs="Calibri"/>
                <w:i/>
                <w:sz w:val="20"/>
                <w:szCs w:val="20"/>
                <w:highlight w:val="lightGray"/>
                <w:lang w:val="fr-FR"/>
              </w:rPr>
              <w:t>.</w:t>
            </w:r>
          </w:p>
        </w:tc>
      </w:tr>
    </w:tbl>
    <w:p w14:paraId="34272363" w14:textId="77777777" w:rsidR="00D21610" w:rsidRPr="00D21610" w:rsidRDefault="00D21610" w:rsidP="0034331F">
      <w:pPr>
        <w:pStyle w:val="Titre3"/>
        <w:rPr>
          <w:lang w:val="fr-FR"/>
        </w:rPr>
      </w:pPr>
      <w:bookmarkStart w:id="309" w:name="_Toc444249839"/>
      <w:r w:rsidRPr="00D21610">
        <w:rPr>
          <w:lang w:val="fr-FR"/>
        </w:rPr>
        <w:t xml:space="preserve">Réponse </w:t>
      </w:r>
      <w:proofErr w:type="gramStart"/>
      <w:r w:rsidRPr="00D21610">
        <w:rPr>
          <w:lang w:val="fr-FR"/>
        </w:rPr>
        <w:t>aux  requêtes</w:t>
      </w:r>
      <w:proofErr w:type="gramEnd"/>
      <w:r w:rsidRPr="00D21610">
        <w:rPr>
          <w:lang w:val="fr-FR"/>
        </w:rPr>
        <w:t xml:space="preserve"> d’information sur les véhicules</w:t>
      </w:r>
      <w:bookmarkEnd w:id="309"/>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1827"/>
        <w:gridCol w:w="709"/>
        <w:gridCol w:w="1417"/>
        <w:gridCol w:w="4961"/>
      </w:tblGrid>
      <w:tr w:rsidR="00D21610" w:rsidRPr="00E32CB2" w14:paraId="0F6A7A96" w14:textId="77777777" w:rsidTr="00BF2CF1">
        <w:tc>
          <w:tcPr>
            <w:tcW w:w="3828" w:type="dxa"/>
            <w:gridSpan w:val="3"/>
            <w:vAlign w:val="center"/>
          </w:tcPr>
          <w:p w14:paraId="5C8565AE" w14:textId="77777777" w:rsidR="00D21610" w:rsidRPr="00E7759A" w:rsidRDefault="00D21610" w:rsidP="00981791">
            <w:pPr>
              <w:spacing w:after="0"/>
              <w:rPr>
                <w:rFonts w:cs="Calibri"/>
                <w:b/>
                <w:i/>
                <w:sz w:val="20"/>
                <w:szCs w:val="20"/>
                <w:highlight w:val="lightGray"/>
              </w:rPr>
            </w:pPr>
            <w:proofErr w:type="spellStart"/>
            <w:r w:rsidRPr="00E7759A">
              <w:rPr>
                <w:rFonts w:cs="Calibri"/>
                <w:b/>
                <w:i/>
                <w:sz w:val="20"/>
                <w:szCs w:val="20"/>
                <w:highlight w:val="lightGray"/>
              </w:rPr>
              <w:t>VehicleMonitoringDelivery</w:t>
            </w:r>
            <w:proofErr w:type="spellEnd"/>
          </w:p>
        </w:tc>
        <w:tc>
          <w:tcPr>
            <w:tcW w:w="1417" w:type="dxa"/>
            <w:vAlign w:val="center"/>
          </w:tcPr>
          <w:p w14:paraId="049AA074" w14:textId="77777777" w:rsidR="00D21610" w:rsidRPr="00E7759A" w:rsidRDefault="00D21610" w:rsidP="00981791">
            <w:pPr>
              <w:spacing w:after="0"/>
              <w:rPr>
                <w:rFonts w:cs="Calibri"/>
                <w:i/>
                <w:sz w:val="20"/>
                <w:szCs w:val="20"/>
              </w:rPr>
            </w:pPr>
            <w:r w:rsidRPr="00E7759A">
              <w:rPr>
                <w:rFonts w:cs="Calibri"/>
                <w:i/>
                <w:sz w:val="20"/>
                <w:szCs w:val="20"/>
              </w:rPr>
              <w:t>+Structure</w:t>
            </w:r>
          </w:p>
        </w:tc>
        <w:tc>
          <w:tcPr>
            <w:tcW w:w="4961" w:type="dxa"/>
            <w:vAlign w:val="center"/>
          </w:tcPr>
          <w:p w14:paraId="3B0A2642" w14:textId="77777777" w:rsidR="00D21610" w:rsidRPr="00E7759A" w:rsidRDefault="00D21610" w:rsidP="00981791">
            <w:pPr>
              <w:spacing w:after="0"/>
              <w:rPr>
                <w:rFonts w:cs="Calibri"/>
                <w:sz w:val="20"/>
                <w:szCs w:val="20"/>
                <w:lang w:val="fr-FR"/>
              </w:rPr>
            </w:pPr>
            <w:r w:rsidRPr="00E7759A">
              <w:rPr>
                <w:rFonts w:cs="Calibri"/>
                <w:sz w:val="20"/>
                <w:szCs w:val="20"/>
                <w:lang w:val="fr-FR"/>
              </w:rPr>
              <w:t xml:space="preserve">Réponse </w:t>
            </w:r>
            <w:proofErr w:type="gramStart"/>
            <w:r w:rsidRPr="00E7759A">
              <w:rPr>
                <w:rFonts w:cs="Calibri"/>
                <w:sz w:val="20"/>
                <w:szCs w:val="20"/>
                <w:lang w:val="fr-FR"/>
              </w:rPr>
              <w:t>aux  requêtes</w:t>
            </w:r>
            <w:proofErr w:type="gramEnd"/>
            <w:r w:rsidRPr="00E7759A">
              <w:rPr>
                <w:rFonts w:cs="Calibri"/>
                <w:sz w:val="20"/>
                <w:szCs w:val="20"/>
                <w:lang w:val="fr-FR"/>
              </w:rPr>
              <w:t xml:space="preserve"> d’information sur les véhicules</w:t>
            </w:r>
          </w:p>
        </w:tc>
      </w:tr>
      <w:tr w:rsidR="00D21610" w:rsidRPr="00E32CB2" w14:paraId="067F2254" w14:textId="77777777" w:rsidTr="00BF2CF1">
        <w:tc>
          <w:tcPr>
            <w:tcW w:w="1292" w:type="dxa"/>
            <w:vAlign w:val="center"/>
          </w:tcPr>
          <w:p w14:paraId="02ED8059" w14:textId="77777777" w:rsidR="00D21610" w:rsidRPr="00E7759A" w:rsidRDefault="00422D86" w:rsidP="00981791">
            <w:pPr>
              <w:spacing w:after="0"/>
              <w:rPr>
                <w:rFonts w:cs="Calibri"/>
                <w:i/>
                <w:sz w:val="20"/>
                <w:szCs w:val="20"/>
              </w:rPr>
            </w:pPr>
            <w:r w:rsidRPr="00E7759A">
              <w:rPr>
                <w:rFonts w:cs="Calibri"/>
                <w:i/>
                <w:sz w:val="20"/>
                <w:szCs w:val="20"/>
              </w:rPr>
              <w:t>Attrib</w:t>
            </w:r>
            <w:r w:rsidR="00D21610" w:rsidRPr="00E7759A">
              <w:rPr>
                <w:rFonts w:cs="Calibri"/>
                <w:i/>
                <w:sz w:val="20"/>
                <w:szCs w:val="20"/>
              </w:rPr>
              <w:t>utes</w:t>
            </w:r>
          </w:p>
        </w:tc>
        <w:tc>
          <w:tcPr>
            <w:tcW w:w="1827" w:type="dxa"/>
            <w:vAlign w:val="center"/>
          </w:tcPr>
          <w:p w14:paraId="6C617E1E" w14:textId="77777777" w:rsidR="00D21610" w:rsidRPr="00E7759A" w:rsidRDefault="00D21610" w:rsidP="00981791">
            <w:pPr>
              <w:spacing w:after="0"/>
              <w:rPr>
                <w:rFonts w:cs="Calibri"/>
                <w:b/>
                <w:i/>
                <w:sz w:val="20"/>
                <w:szCs w:val="20"/>
                <w:highlight w:val="lightGray"/>
              </w:rPr>
            </w:pPr>
            <w:r w:rsidRPr="00E7759A">
              <w:rPr>
                <w:rFonts w:cs="Calibri"/>
                <w:b/>
                <w:i/>
                <w:sz w:val="20"/>
                <w:szCs w:val="20"/>
                <w:highlight w:val="lightGray"/>
              </w:rPr>
              <w:t>version</w:t>
            </w:r>
          </w:p>
        </w:tc>
        <w:tc>
          <w:tcPr>
            <w:tcW w:w="709" w:type="dxa"/>
            <w:vAlign w:val="center"/>
          </w:tcPr>
          <w:p w14:paraId="7330300C" w14:textId="77777777" w:rsidR="00D21610" w:rsidRPr="00E7759A" w:rsidRDefault="00D21610" w:rsidP="00981791">
            <w:pPr>
              <w:spacing w:after="0"/>
              <w:rPr>
                <w:rFonts w:cs="Calibri"/>
                <w:sz w:val="20"/>
                <w:szCs w:val="20"/>
              </w:rPr>
            </w:pPr>
            <w:r w:rsidRPr="00E7759A">
              <w:rPr>
                <w:rFonts w:cs="Calibri"/>
                <w:sz w:val="20"/>
                <w:szCs w:val="20"/>
              </w:rPr>
              <w:t>1:1</w:t>
            </w:r>
          </w:p>
        </w:tc>
        <w:tc>
          <w:tcPr>
            <w:tcW w:w="1417" w:type="dxa"/>
            <w:vAlign w:val="center"/>
          </w:tcPr>
          <w:p w14:paraId="1AB0238A" w14:textId="77777777" w:rsidR="00D21610" w:rsidRPr="00E7759A" w:rsidRDefault="00D21610" w:rsidP="00981791">
            <w:pPr>
              <w:spacing w:after="0"/>
              <w:rPr>
                <w:rFonts w:cs="Calibri"/>
                <w:i/>
                <w:sz w:val="20"/>
                <w:szCs w:val="20"/>
              </w:rPr>
            </w:pPr>
            <w:proofErr w:type="spellStart"/>
            <w:r w:rsidRPr="00E7759A">
              <w:rPr>
                <w:rFonts w:cs="Calibri"/>
                <w:i/>
                <w:sz w:val="20"/>
                <w:szCs w:val="20"/>
              </w:rPr>
              <w:t>VersionString</w:t>
            </w:r>
            <w:proofErr w:type="spellEnd"/>
          </w:p>
        </w:tc>
        <w:tc>
          <w:tcPr>
            <w:tcW w:w="4961" w:type="dxa"/>
            <w:vAlign w:val="center"/>
          </w:tcPr>
          <w:p w14:paraId="72501D40" w14:textId="116C0704" w:rsidR="00D21610" w:rsidRPr="00E7759A" w:rsidRDefault="00D21610" w:rsidP="00981791">
            <w:pPr>
              <w:spacing w:after="0"/>
              <w:rPr>
                <w:rFonts w:cs="Calibri"/>
                <w:spacing w:val="-4"/>
                <w:sz w:val="20"/>
                <w:szCs w:val="20"/>
                <w:highlight w:val="yellow"/>
                <w:lang w:val="fr-FR"/>
              </w:rPr>
            </w:pPr>
            <w:r w:rsidRPr="00E7759A">
              <w:rPr>
                <w:rFonts w:cs="Calibri"/>
                <w:spacing w:val="-4"/>
                <w:sz w:val="20"/>
                <w:szCs w:val="20"/>
                <w:lang w:val="fr-FR"/>
              </w:rPr>
              <w:t xml:space="preserve">Numéro de version du service </w:t>
            </w:r>
            <w:proofErr w:type="spellStart"/>
            <w:r w:rsidRPr="00E7759A">
              <w:rPr>
                <w:rFonts w:cs="Calibri"/>
                <w:i/>
                <w:spacing w:val="-4"/>
                <w:sz w:val="20"/>
                <w:szCs w:val="20"/>
                <w:lang w:val="fr-FR"/>
              </w:rPr>
              <w:t>Vehicle</w:t>
            </w:r>
            <w:proofErr w:type="spellEnd"/>
            <w:r w:rsidRPr="00E7759A">
              <w:rPr>
                <w:rFonts w:cs="Calibri"/>
                <w:i/>
                <w:spacing w:val="-4"/>
                <w:sz w:val="20"/>
                <w:szCs w:val="20"/>
                <w:lang w:val="fr-FR"/>
              </w:rPr>
              <w:t xml:space="preserve"> Monitoring</w:t>
            </w:r>
            <w:r w:rsidRPr="00E7759A">
              <w:rPr>
                <w:rFonts w:cs="Calibri"/>
                <w:sz w:val="20"/>
                <w:szCs w:val="20"/>
                <w:lang w:val="fr-FR"/>
              </w:rPr>
              <w:t>, intégrant le numéro de version de profil (voir</w:t>
            </w:r>
            <w:r w:rsidR="00866996" w:rsidRPr="00E7759A">
              <w:rPr>
                <w:rFonts w:cs="Calibri"/>
                <w:sz w:val="20"/>
                <w:szCs w:val="20"/>
                <w:lang w:val="fr-FR"/>
              </w:rPr>
              <w:t xml:space="preserve"> </w:t>
            </w:r>
            <w:r w:rsidR="00866996" w:rsidRPr="00E7759A">
              <w:rPr>
                <w:rFonts w:cs="Calibri"/>
                <w:sz w:val="20"/>
                <w:szCs w:val="20"/>
                <w:lang w:val="fr-FR"/>
              </w:rPr>
              <w:fldChar w:fldCharType="begin"/>
            </w:r>
            <w:r w:rsidR="00866996" w:rsidRPr="00E7759A">
              <w:rPr>
                <w:rFonts w:cs="Calibri"/>
                <w:sz w:val="20"/>
                <w:szCs w:val="20"/>
                <w:lang w:val="fr-FR"/>
              </w:rPr>
              <w:instrText xml:space="preserve"> REF _Ref21448393 \r \h </w:instrText>
            </w:r>
            <w:r w:rsidR="00987055" w:rsidRPr="00E7759A">
              <w:rPr>
                <w:rFonts w:cs="Calibri"/>
                <w:sz w:val="20"/>
                <w:szCs w:val="20"/>
                <w:lang w:val="fr-FR"/>
              </w:rPr>
              <w:instrText xml:space="preserve"> \* MERGEFORMAT </w:instrText>
            </w:r>
            <w:r w:rsidR="00866996" w:rsidRPr="00E7759A">
              <w:rPr>
                <w:rFonts w:cs="Calibri"/>
                <w:sz w:val="20"/>
                <w:szCs w:val="20"/>
                <w:lang w:val="fr-FR"/>
              </w:rPr>
            </w:r>
            <w:r w:rsidR="00866996" w:rsidRPr="00E7759A">
              <w:rPr>
                <w:rFonts w:cs="Calibri"/>
                <w:sz w:val="20"/>
                <w:szCs w:val="20"/>
                <w:lang w:val="fr-FR"/>
              </w:rPr>
              <w:fldChar w:fldCharType="separate"/>
            </w:r>
            <w:r w:rsidR="00CD6283">
              <w:rPr>
                <w:rFonts w:cs="Calibri"/>
                <w:sz w:val="20"/>
                <w:szCs w:val="20"/>
                <w:lang w:val="fr-FR"/>
              </w:rPr>
              <w:t>5.7</w:t>
            </w:r>
            <w:r w:rsidR="00866996" w:rsidRPr="00E7759A">
              <w:rPr>
                <w:rFonts w:cs="Calibri"/>
                <w:sz w:val="20"/>
                <w:szCs w:val="20"/>
                <w:lang w:val="fr-FR"/>
              </w:rPr>
              <w:fldChar w:fldCharType="end"/>
            </w:r>
            <w:r w:rsidRPr="00E7759A">
              <w:rPr>
                <w:rFonts w:cs="Calibri"/>
                <w:sz w:val="20"/>
                <w:szCs w:val="20"/>
                <w:lang w:val="fr-FR"/>
              </w:rPr>
              <w:t>) (valeur fixe).</w:t>
            </w:r>
          </w:p>
        </w:tc>
      </w:tr>
      <w:tr w:rsidR="00D21610" w:rsidRPr="00E7759A" w14:paraId="69E6376F" w14:textId="77777777" w:rsidTr="00BF2CF1">
        <w:tc>
          <w:tcPr>
            <w:tcW w:w="1292" w:type="dxa"/>
            <w:vAlign w:val="center"/>
          </w:tcPr>
          <w:p w14:paraId="5654B094" w14:textId="77777777" w:rsidR="00D21610" w:rsidRPr="00E7759A" w:rsidRDefault="00D21610" w:rsidP="00981791">
            <w:pPr>
              <w:spacing w:after="0"/>
              <w:rPr>
                <w:rFonts w:cs="Calibri"/>
                <w:i/>
                <w:sz w:val="20"/>
                <w:szCs w:val="20"/>
                <w:lang w:val="en-GB"/>
              </w:rPr>
            </w:pPr>
            <w:r w:rsidRPr="00E7759A">
              <w:rPr>
                <w:rFonts w:cs="Calibri"/>
                <w:i/>
                <w:sz w:val="20"/>
                <w:szCs w:val="20"/>
                <w:lang w:val="en-GB"/>
              </w:rPr>
              <w:t>LEADER</w:t>
            </w:r>
          </w:p>
        </w:tc>
        <w:tc>
          <w:tcPr>
            <w:tcW w:w="1827" w:type="dxa"/>
            <w:vAlign w:val="center"/>
          </w:tcPr>
          <w:p w14:paraId="0A070339" w14:textId="77777777" w:rsidR="00D21610" w:rsidRPr="00E7759A" w:rsidRDefault="00D21610" w:rsidP="00981791">
            <w:pPr>
              <w:spacing w:after="0"/>
              <w:rPr>
                <w:rFonts w:cs="Calibri"/>
                <w:b/>
                <w:i/>
                <w:sz w:val="20"/>
                <w:szCs w:val="20"/>
                <w:highlight w:val="lightGray"/>
                <w:lang w:val="en-GB"/>
              </w:rPr>
            </w:pPr>
            <w:r w:rsidRPr="00E7759A">
              <w:rPr>
                <w:rFonts w:cs="Calibri"/>
                <w:b/>
                <w:i/>
                <w:sz w:val="20"/>
                <w:szCs w:val="20"/>
                <w:highlight w:val="lightGray"/>
                <w:lang w:val="en-GB"/>
              </w:rPr>
              <w:t>:::</w:t>
            </w:r>
          </w:p>
        </w:tc>
        <w:tc>
          <w:tcPr>
            <w:tcW w:w="709" w:type="dxa"/>
            <w:vAlign w:val="center"/>
          </w:tcPr>
          <w:p w14:paraId="4A1352EF" w14:textId="77777777" w:rsidR="00D21610" w:rsidRPr="00E7759A" w:rsidRDefault="00D21610" w:rsidP="00981791">
            <w:pPr>
              <w:spacing w:after="0"/>
              <w:rPr>
                <w:rFonts w:cs="Calibri"/>
                <w:sz w:val="20"/>
                <w:szCs w:val="20"/>
                <w:lang w:val="en-GB"/>
              </w:rPr>
            </w:pPr>
            <w:r w:rsidRPr="00E7759A">
              <w:rPr>
                <w:rFonts w:cs="Calibri"/>
                <w:sz w:val="20"/>
                <w:szCs w:val="20"/>
                <w:lang w:val="en-GB"/>
              </w:rPr>
              <w:t>1:1</w:t>
            </w:r>
          </w:p>
        </w:tc>
        <w:tc>
          <w:tcPr>
            <w:tcW w:w="1417" w:type="dxa"/>
            <w:vAlign w:val="center"/>
          </w:tcPr>
          <w:p w14:paraId="626181A0" w14:textId="77777777" w:rsidR="00D21610" w:rsidRPr="00E7759A" w:rsidRDefault="00D21610" w:rsidP="00981791">
            <w:pPr>
              <w:spacing w:after="0"/>
              <w:rPr>
                <w:rFonts w:cs="Calibri"/>
                <w:i/>
                <w:sz w:val="20"/>
                <w:szCs w:val="20"/>
                <w:lang w:val="en-GB"/>
              </w:rPr>
            </w:pPr>
            <w:proofErr w:type="spellStart"/>
            <w:r w:rsidRPr="00E7759A">
              <w:rPr>
                <w:rFonts w:cs="Calibri"/>
                <w:i/>
                <w:sz w:val="20"/>
                <w:szCs w:val="20"/>
                <w:lang w:val="en-GB"/>
              </w:rPr>
              <w:t>xxx</w:t>
            </w:r>
            <w:r w:rsidRPr="00E7759A">
              <w:rPr>
                <w:rFonts w:cs="Calibri"/>
                <w:i/>
                <w:sz w:val="20"/>
                <w:szCs w:val="20"/>
                <w:lang w:val="en-GB"/>
              </w:rPr>
              <w:softHyphen/>
              <w:t>Delivery</w:t>
            </w:r>
            <w:proofErr w:type="spellEnd"/>
          </w:p>
        </w:tc>
        <w:tc>
          <w:tcPr>
            <w:tcW w:w="4961" w:type="dxa"/>
            <w:vAlign w:val="center"/>
          </w:tcPr>
          <w:p w14:paraId="51B6B90E" w14:textId="77777777" w:rsidR="00D21610" w:rsidRPr="00E7759A" w:rsidRDefault="00D21610" w:rsidP="00981791">
            <w:pPr>
              <w:spacing w:after="0"/>
              <w:rPr>
                <w:rFonts w:cs="Calibri"/>
                <w:sz w:val="20"/>
                <w:szCs w:val="20"/>
                <w:lang w:val="en-GB"/>
              </w:rPr>
            </w:pPr>
            <w:proofErr w:type="spellStart"/>
            <w:proofErr w:type="gram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xxx</w:t>
            </w:r>
            <w:r w:rsidRPr="00E7759A">
              <w:rPr>
                <w:rFonts w:cs="Calibri"/>
                <w:b/>
                <w:i/>
                <w:sz w:val="20"/>
                <w:szCs w:val="20"/>
                <w:lang w:val="en-GB"/>
              </w:rPr>
              <w:t>Delivery</w:t>
            </w:r>
            <w:proofErr w:type="spellEnd"/>
            <w:proofErr w:type="gramEnd"/>
            <w:r w:rsidRPr="00E7759A">
              <w:rPr>
                <w:rFonts w:cs="Calibri"/>
                <w:i/>
                <w:sz w:val="20"/>
                <w:szCs w:val="20"/>
                <w:lang w:val="en-GB"/>
              </w:rPr>
              <w:t>.</w:t>
            </w:r>
          </w:p>
        </w:tc>
      </w:tr>
      <w:tr w:rsidR="00D21610" w:rsidRPr="00E32CB2" w14:paraId="11EC4842" w14:textId="77777777" w:rsidTr="00BF2CF1">
        <w:tc>
          <w:tcPr>
            <w:tcW w:w="1292" w:type="dxa"/>
            <w:vMerge w:val="restart"/>
            <w:vAlign w:val="center"/>
          </w:tcPr>
          <w:p w14:paraId="3FE98600" w14:textId="2093AAE2" w:rsidR="00D21610" w:rsidRPr="00E7759A" w:rsidRDefault="00D21610" w:rsidP="00981791">
            <w:pPr>
              <w:spacing w:after="0"/>
              <w:rPr>
                <w:rFonts w:cs="Calibri"/>
                <w:i/>
                <w:sz w:val="20"/>
                <w:szCs w:val="20"/>
                <w:lang w:val="en-GB"/>
              </w:rPr>
            </w:pPr>
            <w:r w:rsidRPr="00E7759A">
              <w:rPr>
                <w:rFonts w:cs="Calibri"/>
                <w:i/>
                <w:sz w:val="20"/>
                <w:szCs w:val="20"/>
                <w:lang w:val="en-GB"/>
              </w:rPr>
              <w:t>Payload</w:t>
            </w:r>
          </w:p>
        </w:tc>
        <w:tc>
          <w:tcPr>
            <w:tcW w:w="1827" w:type="dxa"/>
            <w:vAlign w:val="center"/>
          </w:tcPr>
          <w:p w14:paraId="7CC67E52" w14:textId="6AADB9F8" w:rsidR="00D21610" w:rsidRPr="00E7759A" w:rsidRDefault="00D21610" w:rsidP="00981791">
            <w:pPr>
              <w:spacing w:after="0"/>
              <w:rPr>
                <w:rFonts w:cs="Calibri"/>
                <w:b/>
                <w:i/>
                <w:sz w:val="20"/>
                <w:szCs w:val="20"/>
                <w:highlight w:val="lightGray"/>
                <w:lang w:val="en-GB"/>
              </w:rPr>
            </w:pPr>
            <w:proofErr w:type="spellStart"/>
            <w:r w:rsidRPr="00E7759A">
              <w:rPr>
                <w:rFonts w:cs="Calibri"/>
                <w:b/>
                <w:i/>
                <w:sz w:val="20"/>
                <w:szCs w:val="20"/>
                <w:highlight w:val="lightGray"/>
                <w:lang w:val="en-GB"/>
              </w:rPr>
              <w:t>VehicleActivity</w:t>
            </w:r>
            <w:proofErr w:type="spellEnd"/>
          </w:p>
        </w:tc>
        <w:tc>
          <w:tcPr>
            <w:tcW w:w="709" w:type="dxa"/>
            <w:vAlign w:val="center"/>
          </w:tcPr>
          <w:p w14:paraId="65E90533" w14:textId="77777777" w:rsidR="00D21610" w:rsidRPr="00E7759A" w:rsidRDefault="00D21610" w:rsidP="00981791">
            <w:pPr>
              <w:spacing w:after="0"/>
              <w:rPr>
                <w:rFonts w:cs="Calibri"/>
                <w:sz w:val="20"/>
                <w:szCs w:val="20"/>
                <w:lang w:val="en-GB"/>
              </w:rPr>
            </w:pPr>
            <w:proofErr w:type="gramStart"/>
            <w:r w:rsidRPr="00E7759A">
              <w:rPr>
                <w:rFonts w:cs="Calibri"/>
                <w:sz w:val="20"/>
                <w:szCs w:val="20"/>
                <w:lang w:val="en-GB"/>
              </w:rPr>
              <w:t>0:*</w:t>
            </w:r>
            <w:proofErr w:type="gramEnd"/>
          </w:p>
        </w:tc>
        <w:tc>
          <w:tcPr>
            <w:tcW w:w="1417" w:type="dxa"/>
            <w:vAlign w:val="center"/>
          </w:tcPr>
          <w:p w14:paraId="377967A5" w14:textId="77777777" w:rsidR="00D21610" w:rsidRPr="00E7759A" w:rsidRDefault="00D21610" w:rsidP="00981791">
            <w:pPr>
              <w:spacing w:after="0"/>
              <w:rPr>
                <w:rFonts w:cs="Calibri"/>
                <w:i/>
                <w:sz w:val="20"/>
                <w:szCs w:val="20"/>
                <w:lang w:val="en-GB"/>
              </w:rPr>
            </w:pPr>
            <w:r w:rsidRPr="00E7759A">
              <w:rPr>
                <w:rFonts w:cs="Calibri"/>
                <w:i/>
                <w:sz w:val="20"/>
                <w:szCs w:val="20"/>
                <w:lang w:val="en-GB"/>
              </w:rPr>
              <w:t>+Structure</w:t>
            </w:r>
          </w:p>
        </w:tc>
        <w:tc>
          <w:tcPr>
            <w:tcW w:w="4961" w:type="dxa"/>
            <w:vAlign w:val="center"/>
          </w:tcPr>
          <w:p w14:paraId="4789F0EB" w14:textId="77777777" w:rsidR="00D21610" w:rsidRPr="00E7759A" w:rsidRDefault="00D21610" w:rsidP="00981791">
            <w:pPr>
              <w:spacing w:after="0"/>
              <w:rPr>
                <w:rFonts w:cs="Calibri"/>
                <w:sz w:val="20"/>
                <w:szCs w:val="20"/>
                <w:lang w:val="fr-FR"/>
              </w:rPr>
            </w:pPr>
            <w:r w:rsidRPr="00E7759A">
              <w:rPr>
                <w:rFonts w:cs="Calibri"/>
                <w:sz w:val="20"/>
                <w:szCs w:val="20"/>
                <w:lang w:val="fr-FR"/>
              </w:rPr>
              <w:t>Fournit les informations concernant le véhicule.</w:t>
            </w:r>
          </w:p>
        </w:tc>
      </w:tr>
      <w:tr w:rsidR="00D21610" w:rsidRPr="00E32CB2" w14:paraId="7B8DD509" w14:textId="77777777" w:rsidTr="00BF2CF1">
        <w:tc>
          <w:tcPr>
            <w:tcW w:w="1292" w:type="dxa"/>
            <w:vMerge/>
            <w:vAlign w:val="center"/>
          </w:tcPr>
          <w:p w14:paraId="309CBA22" w14:textId="77777777" w:rsidR="00D21610" w:rsidRPr="00E7759A" w:rsidRDefault="00D21610" w:rsidP="00981791">
            <w:pPr>
              <w:spacing w:after="0"/>
              <w:rPr>
                <w:rFonts w:cs="Calibri"/>
                <w:i/>
                <w:sz w:val="20"/>
                <w:szCs w:val="20"/>
                <w:lang w:val="fr-FR"/>
              </w:rPr>
            </w:pPr>
          </w:p>
        </w:tc>
        <w:tc>
          <w:tcPr>
            <w:tcW w:w="1827" w:type="dxa"/>
            <w:vAlign w:val="center"/>
          </w:tcPr>
          <w:p w14:paraId="079D8000" w14:textId="25C442D3" w:rsidR="00D21610" w:rsidRPr="00E7759A" w:rsidRDefault="00D21610" w:rsidP="00981791">
            <w:pPr>
              <w:spacing w:after="0"/>
              <w:rPr>
                <w:rFonts w:cs="Calibri"/>
                <w:b/>
                <w:i/>
                <w:sz w:val="20"/>
                <w:szCs w:val="20"/>
                <w:highlight w:val="lightGray"/>
              </w:rPr>
            </w:pPr>
            <w:proofErr w:type="spellStart"/>
            <w:r w:rsidRPr="00E7759A">
              <w:rPr>
                <w:rFonts w:cs="Calibri"/>
                <w:b/>
                <w:i/>
                <w:sz w:val="20"/>
                <w:szCs w:val="20"/>
                <w:highlight w:val="lightGray"/>
              </w:rPr>
              <w:t>VehicleActivity</w:t>
            </w:r>
            <w:r w:rsidRPr="00E7759A">
              <w:rPr>
                <w:rFonts w:cs="Calibri"/>
                <w:b/>
                <w:i/>
                <w:sz w:val="20"/>
                <w:szCs w:val="20"/>
                <w:highlight w:val="lightGray"/>
              </w:rPr>
              <w:softHyphen/>
              <w:t>Cancellation</w:t>
            </w:r>
            <w:proofErr w:type="spellEnd"/>
          </w:p>
        </w:tc>
        <w:tc>
          <w:tcPr>
            <w:tcW w:w="709" w:type="dxa"/>
            <w:vAlign w:val="center"/>
          </w:tcPr>
          <w:p w14:paraId="404424B7" w14:textId="77777777" w:rsidR="00D21610" w:rsidRPr="00E7759A" w:rsidRDefault="00D21610" w:rsidP="00981791">
            <w:pPr>
              <w:spacing w:after="0"/>
              <w:rPr>
                <w:rFonts w:cs="Calibri"/>
                <w:sz w:val="20"/>
                <w:szCs w:val="20"/>
              </w:rPr>
            </w:pPr>
            <w:proofErr w:type="gramStart"/>
            <w:r w:rsidRPr="00E7759A">
              <w:rPr>
                <w:rFonts w:cs="Calibri"/>
                <w:sz w:val="20"/>
                <w:szCs w:val="20"/>
              </w:rPr>
              <w:t>0:*</w:t>
            </w:r>
            <w:proofErr w:type="gramEnd"/>
          </w:p>
        </w:tc>
        <w:tc>
          <w:tcPr>
            <w:tcW w:w="1417" w:type="dxa"/>
            <w:vAlign w:val="center"/>
          </w:tcPr>
          <w:p w14:paraId="11415A79" w14:textId="77777777" w:rsidR="00D21610" w:rsidRPr="00E7759A" w:rsidRDefault="00D21610" w:rsidP="00981791">
            <w:pPr>
              <w:spacing w:after="0"/>
              <w:rPr>
                <w:rFonts w:cs="Calibri"/>
                <w:i/>
                <w:sz w:val="20"/>
                <w:szCs w:val="20"/>
              </w:rPr>
            </w:pPr>
            <w:r w:rsidRPr="00E7759A">
              <w:rPr>
                <w:rFonts w:cs="Calibri"/>
                <w:i/>
                <w:sz w:val="20"/>
                <w:szCs w:val="20"/>
              </w:rPr>
              <w:t>+Structure</w:t>
            </w:r>
          </w:p>
        </w:tc>
        <w:tc>
          <w:tcPr>
            <w:tcW w:w="4961" w:type="dxa"/>
            <w:vAlign w:val="center"/>
          </w:tcPr>
          <w:p w14:paraId="13388D35" w14:textId="77777777" w:rsidR="00D21610" w:rsidRPr="00E7759A" w:rsidRDefault="00D21610" w:rsidP="00981791">
            <w:pPr>
              <w:spacing w:after="0"/>
              <w:rPr>
                <w:rFonts w:cs="Calibri"/>
                <w:sz w:val="20"/>
                <w:szCs w:val="20"/>
                <w:lang w:val="fr-FR"/>
              </w:rPr>
            </w:pPr>
            <w:r w:rsidRPr="00E7759A">
              <w:rPr>
                <w:rFonts w:cs="Calibri"/>
                <w:sz w:val="20"/>
                <w:szCs w:val="20"/>
                <w:lang w:val="fr-FR"/>
              </w:rPr>
              <w:t>Signale l’annulation du service du véhicule.</w:t>
            </w:r>
          </w:p>
        </w:tc>
      </w:tr>
      <w:tr w:rsidR="00D21610" w:rsidRPr="00E7759A" w14:paraId="7ED73C53" w14:textId="77777777" w:rsidTr="00BF2CF1">
        <w:tc>
          <w:tcPr>
            <w:tcW w:w="1292" w:type="dxa"/>
            <w:vMerge/>
            <w:vAlign w:val="center"/>
          </w:tcPr>
          <w:p w14:paraId="0B32AF9C" w14:textId="77777777" w:rsidR="00D21610" w:rsidRPr="00E7759A" w:rsidRDefault="00D21610" w:rsidP="00981791">
            <w:pPr>
              <w:spacing w:after="0"/>
              <w:rPr>
                <w:rFonts w:cs="Calibri"/>
                <w:i/>
                <w:sz w:val="20"/>
                <w:szCs w:val="20"/>
                <w:lang w:val="fr-FR"/>
              </w:rPr>
            </w:pPr>
          </w:p>
        </w:tc>
        <w:tc>
          <w:tcPr>
            <w:tcW w:w="1827" w:type="dxa"/>
            <w:vAlign w:val="center"/>
          </w:tcPr>
          <w:p w14:paraId="3287B888" w14:textId="7544696C" w:rsidR="00D21610" w:rsidRPr="00E7759A" w:rsidRDefault="00D21610" w:rsidP="00981791">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VehicleActivityNote</w:t>
            </w:r>
            <w:proofErr w:type="spellEnd"/>
          </w:p>
        </w:tc>
        <w:tc>
          <w:tcPr>
            <w:tcW w:w="709" w:type="dxa"/>
            <w:vAlign w:val="center"/>
          </w:tcPr>
          <w:p w14:paraId="1BBF107A" w14:textId="77777777" w:rsidR="00D21610" w:rsidRPr="00E7759A" w:rsidRDefault="00D21610" w:rsidP="00981791">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417" w:type="dxa"/>
            <w:vAlign w:val="center"/>
          </w:tcPr>
          <w:p w14:paraId="0BE7CE59" w14:textId="77777777" w:rsidR="00D21610" w:rsidRPr="00E7759A" w:rsidRDefault="00D21610" w:rsidP="00981791">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961" w:type="dxa"/>
            <w:vAlign w:val="center"/>
          </w:tcPr>
          <w:p w14:paraId="56E3DE62" w14:textId="77777777" w:rsidR="00D21610" w:rsidRPr="00E7759A" w:rsidRDefault="00D21610" w:rsidP="00981791">
            <w:pPr>
              <w:spacing w:after="0"/>
              <w:rPr>
                <w:rFonts w:cs="Calibri"/>
                <w:vanish/>
                <w:sz w:val="20"/>
                <w:szCs w:val="20"/>
                <w:highlight w:val="cyan"/>
                <w:lang w:val="en-GB"/>
              </w:rPr>
            </w:pPr>
            <w:r w:rsidRPr="00E7759A">
              <w:rPr>
                <w:rFonts w:cs="Calibri"/>
                <w:vanish/>
                <w:sz w:val="20"/>
                <w:szCs w:val="20"/>
                <w:highlight w:val="cyan"/>
                <w:lang w:val="en-GB"/>
              </w:rPr>
              <w:t xml:space="preserve">General Text Note associated with delivery. </w:t>
            </w:r>
            <w:proofErr w:type="spellStart"/>
            <w:r w:rsidRPr="00E7759A">
              <w:rPr>
                <w:rFonts w:cs="Calibri"/>
                <w:vanish/>
                <w:sz w:val="20"/>
                <w:szCs w:val="20"/>
                <w:highlight w:val="cyan"/>
                <w:lang w:val="en-GB"/>
              </w:rPr>
              <w:t>DetailLevel</w:t>
            </w:r>
            <w:proofErr w:type="spellEnd"/>
            <w:r w:rsidRPr="00E7759A">
              <w:rPr>
                <w:rFonts w:cs="Calibri"/>
                <w:vanish/>
                <w:sz w:val="20"/>
                <w:szCs w:val="20"/>
                <w:highlight w:val="cyan"/>
                <w:lang w:val="en-GB"/>
              </w:rPr>
              <w:t>: basic.</w:t>
            </w:r>
          </w:p>
        </w:tc>
      </w:tr>
      <w:tr w:rsidR="00FF49BB" w:rsidRPr="00E32CB2" w14:paraId="32D7175E" w14:textId="77777777" w:rsidTr="00BF2CF1">
        <w:tc>
          <w:tcPr>
            <w:tcW w:w="1292" w:type="dxa"/>
            <w:vAlign w:val="center"/>
          </w:tcPr>
          <w:p w14:paraId="22323D7B" w14:textId="77777777" w:rsidR="00FF49BB" w:rsidRPr="00E7759A" w:rsidRDefault="00FF49BB" w:rsidP="00981791">
            <w:pPr>
              <w:spacing w:after="0"/>
              <w:rPr>
                <w:rFonts w:cs="Calibri"/>
                <w:i/>
                <w:sz w:val="20"/>
                <w:szCs w:val="20"/>
                <w:lang w:val="en-GB"/>
              </w:rPr>
            </w:pPr>
            <w:r w:rsidRPr="00E7759A">
              <w:rPr>
                <w:rFonts w:cs="Calibri"/>
                <w:i/>
                <w:sz w:val="20"/>
                <w:szCs w:val="20"/>
                <w:lang w:val="en-GB"/>
              </w:rPr>
              <w:t>any</w:t>
            </w:r>
          </w:p>
        </w:tc>
        <w:tc>
          <w:tcPr>
            <w:tcW w:w="1827" w:type="dxa"/>
            <w:vAlign w:val="center"/>
          </w:tcPr>
          <w:p w14:paraId="7C6D5EF0" w14:textId="77777777" w:rsidR="00FF49BB" w:rsidRPr="00E7759A" w:rsidRDefault="00FF49BB" w:rsidP="00981791">
            <w:pPr>
              <w:spacing w:after="0"/>
              <w:rPr>
                <w:rFonts w:cs="Calibri"/>
                <w:b/>
                <w:i/>
                <w:sz w:val="20"/>
                <w:szCs w:val="20"/>
                <w:lang w:val="en-GB"/>
              </w:rPr>
            </w:pPr>
            <w:r w:rsidRPr="00721961">
              <w:rPr>
                <w:rFonts w:cs="Calibri"/>
                <w:b/>
                <w:i/>
                <w:sz w:val="20"/>
                <w:szCs w:val="20"/>
                <w:highlight w:val="lightGray"/>
                <w:lang w:val="en-GB"/>
              </w:rPr>
              <w:t>Extensions</w:t>
            </w:r>
          </w:p>
        </w:tc>
        <w:tc>
          <w:tcPr>
            <w:tcW w:w="709" w:type="dxa"/>
            <w:vAlign w:val="center"/>
          </w:tcPr>
          <w:p w14:paraId="0AE0136E" w14:textId="77777777" w:rsidR="00FF49BB" w:rsidRPr="00E7759A" w:rsidRDefault="00FF49BB" w:rsidP="00981791">
            <w:pPr>
              <w:spacing w:after="0"/>
              <w:rPr>
                <w:rFonts w:cs="Calibri"/>
                <w:i/>
                <w:sz w:val="20"/>
                <w:szCs w:val="20"/>
                <w:lang w:val="en-GB"/>
              </w:rPr>
            </w:pPr>
            <w:r w:rsidRPr="00E7759A">
              <w:rPr>
                <w:rFonts w:cs="Calibri"/>
                <w:i/>
                <w:sz w:val="20"/>
                <w:szCs w:val="20"/>
                <w:lang w:val="en-GB"/>
              </w:rPr>
              <w:t>0:1</w:t>
            </w:r>
          </w:p>
        </w:tc>
        <w:tc>
          <w:tcPr>
            <w:tcW w:w="1417" w:type="dxa"/>
            <w:vAlign w:val="center"/>
          </w:tcPr>
          <w:p w14:paraId="51560859" w14:textId="77777777" w:rsidR="00FF49BB" w:rsidRPr="00E7759A" w:rsidRDefault="00FF49BB" w:rsidP="00981791">
            <w:pPr>
              <w:spacing w:after="0"/>
              <w:rPr>
                <w:rFonts w:cs="Calibri"/>
                <w:i/>
                <w:sz w:val="20"/>
                <w:szCs w:val="20"/>
                <w:lang w:val="en-GB"/>
              </w:rPr>
            </w:pPr>
            <w:r w:rsidRPr="00E7759A">
              <w:rPr>
                <w:rFonts w:cs="Calibri"/>
                <w:i/>
                <w:sz w:val="20"/>
                <w:szCs w:val="20"/>
                <w:lang w:val="en-GB"/>
              </w:rPr>
              <w:t>+Structure</w:t>
            </w:r>
          </w:p>
        </w:tc>
        <w:tc>
          <w:tcPr>
            <w:tcW w:w="4961" w:type="dxa"/>
            <w:vAlign w:val="center"/>
          </w:tcPr>
          <w:p w14:paraId="6C8B30AC" w14:textId="1349149B" w:rsidR="00FF49BB" w:rsidRPr="00E7759A" w:rsidRDefault="00AC2911" w:rsidP="00BF2CF1">
            <w:pPr>
              <w:spacing w:after="0"/>
              <w:rPr>
                <w:rFonts w:cs="Calibri"/>
                <w: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00A845BF" w14:textId="77777777" w:rsidR="00D21610" w:rsidRPr="00CD6957" w:rsidRDefault="00D21610" w:rsidP="0034331F">
      <w:pPr>
        <w:pStyle w:val="Titre4"/>
      </w:pPr>
      <w:bookmarkStart w:id="310" w:name="_Toc444249840"/>
      <w:r w:rsidRPr="00CD6957">
        <w:t xml:space="preserve">Structure </w:t>
      </w:r>
      <w:proofErr w:type="spellStart"/>
      <w:r w:rsidRPr="00CD6957">
        <w:t>VehicleActivity</w:t>
      </w:r>
      <w:bookmarkEnd w:id="310"/>
      <w:proofErr w:type="spellEnd"/>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36"/>
        <w:gridCol w:w="1465"/>
        <w:gridCol w:w="567"/>
        <w:gridCol w:w="1560"/>
        <w:gridCol w:w="5386"/>
      </w:tblGrid>
      <w:tr w:rsidR="00D21610" w:rsidRPr="00E7759A" w14:paraId="27C23AA2" w14:textId="77777777" w:rsidTr="00BF2CF1">
        <w:trPr>
          <w:trHeight w:val="622"/>
        </w:trPr>
        <w:tc>
          <w:tcPr>
            <w:tcW w:w="3402" w:type="dxa"/>
            <w:gridSpan w:val="4"/>
            <w:vAlign w:val="center"/>
          </w:tcPr>
          <w:p w14:paraId="528866A2" w14:textId="77777777" w:rsidR="00D21610" w:rsidRPr="00E7759A" w:rsidRDefault="00D21610" w:rsidP="00981791">
            <w:pPr>
              <w:spacing w:after="0"/>
              <w:rPr>
                <w:rFonts w:cs="Calibri"/>
                <w:b/>
                <w:i/>
                <w:sz w:val="20"/>
                <w:szCs w:val="20"/>
                <w:lang w:val="en-GB"/>
              </w:rPr>
            </w:pPr>
            <w:proofErr w:type="spellStart"/>
            <w:r w:rsidRPr="00E7759A">
              <w:rPr>
                <w:rFonts w:cs="Calibri"/>
                <w:b/>
                <w:i/>
                <w:sz w:val="20"/>
                <w:szCs w:val="20"/>
                <w:lang w:val="en-GB"/>
              </w:rPr>
              <w:t>VehicleActivity</w:t>
            </w:r>
            <w:proofErr w:type="spellEnd"/>
          </w:p>
        </w:tc>
        <w:tc>
          <w:tcPr>
            <w:tcW w:w="1560" w:type="dxa"/>
            <w:vAlign w:val="center"/>
          </w:tcPr>
          <w:p w14:paraId="55D6422C" w14:textId="77777777" w:rsidR="00D21610" w:rsidRPr="00E7759A" w:rsidRDefault="00D21610" w:rsidP="00981791">
            <w:pPr>
              <w:spacing w:after="0"/>
              <w:rPr>
                <w:rFonts w:cs="Calibri"/>
                <w:i/>
                <w:sz w:val="20"/>
                <w:szCs w:val="20"/>
              </w:rPr>
            </w:pPr>
            <w:r w:rsidRPr="00E7759A">
              <w:rPr>
                <w:rFonts w:cs="Calibri"/>
                <w:i/>
                <w:sz w:val="20"/>
                <w:szCs w:val="20"/>
              </w:rPr>
              <w:t>+Structure</w:t>
            </w:r>
          </w:p>
        </w:tc>
        <w:tc>
          <w:tcPr>
            <w:tcW w:w="5386" w:type="dxa"/>
            <w:vAlign w:val="center"/>
          </w:tcPr>
          <w:p w14:paraId="17B577D1" w14:textId="77777777" w:rsidR="00D21610" w:rsidRPr="00E7759A" w:rsidRDefault="00D21610" w:rsidP="00BF2CF1">
            <w:pPr>
              <w:spacing w:after="0"/>
              <w:jc w:val="both"/>
              <w:rPr>
                <w:rFonts w:cs="Calibri"/>
                <w:sz w:val="20"/>
                <w:szCs w:val="20"/>
                <w:lang w:val="fr-LU"/>
              </w:rPr>
            </w:pPr>
            <w:r w:rsidRPr="00E7759A">
              <w:rPr>
                <w:rFonts w:cs="Calibri"/>
                <w:sz w:val="20"/>
                <w:szCs w:val="20"/>
                <w:lang w:val="fr-LU"/>
              </w:rPr>
              <w:t>Informations sur le véhicule</w:t>
            </w:r>
          </w:p>
        </w:tc>
      </w:tr>
      <w:tr w:rsidR="00D21610" w:rsidRPr="00E32CB2" w14:paraId="66643669" w14:textId="77777777" w:rsidTr="00BF2CF1">
        <w:tc>
          <w:tcPr>
            <w:tcW w:w="1134" w:type="dxa"/>
            <w:vAlign w:val="center"/>
          </w:tcPr>
          <w:p w14:paraId="61502B0C" w14:textId="77777777" w:rsidR="00D21610" w:rsidRPr="00E7759A" w:rsidRDefault="00D21610" w:rsidP="00981791">
            <w:pPr>
              <w:spacing w:after="0"/>
              <w:rPr>
                <w:rFonts w:cs="Calibri"/>
                <w:i/>
                <w:sz w:val="20"/>
                <w:szCs w:val="20"/>
                <w:lang w:val="en-GB"/>
              </w:rPr>
            </w:pPr>
            <w:r w:rsidRPr="00E7759A">
              <w:rPr>
                <w:rFonts w:cs="Calibri"/>
                <w:i/>
                <w:sz w:val="20"/>
                <w:szCs w:val="20"/>
                <w:lang w:val="en-GB"/>
              </w:rPr>
              <w:t>Log</w:t>
            </w:r>
          </w:p>
        </w:tc>
        <w:tc>
          <w:tcPr>
            <w:tcW w:w="1701" w:type="dxa"/>
            <w:gridSpan w:val="2"/>
            <w:vAlign w:val="center"/>
          </w:tcPr>
          <w:p w14:paraId="5B904F2A" w14:textId="77777777" w:rsidR="00D21610" w:rsidRPr="00E7759A" w:rsidRDefault="00D21610" w:rsidP="00981791">
            <w:pPr>
              <w:spacing w:after="0"/>
              <w:rPr>
                <w:rFonts w:cs="Calibri"/>
                <w:b/>
                <w:i/>
                <w:sz w:val="20"/>
                <w:szCs w:val="20"/>
                <w:highlight w:val="lightGray"/>
                <w:lang w:val="en-GB"/>
              </w:rPr>
            </w:pPr>
            <w:proofErr w:type="spellStart"/>
            <w:r w:rsidRPr="00E7759A">
              <w:rPr>
                <w:rFonts w:cs="Calibri"/>
                <w:b/>
                <w:i/>
                <w:sz w:val="20"/>
                <w:szCs w:val="20"/>
                <w:highlight w:val="lightGray"/>
                <w:lang w:val="en-GB"/>
              </w:rPr>
              <w:t>Recorded</w:t>
            </w:r>
            <w:r w:rsidRPr="00E7759A">
              <w:rPr>
                <w:rFonts w:cs="Calibri"/>
                <w:b/>
                <w:i/>
                <w:sz w:val="20"/>
                <w:szCs w:val="20"/>
                <w:highlight w:val="lightGray"/>
                <w:lang w:val="en-GB"/>
              </w:rPr>
              <w:softHyphen/>
              <w:t>At</w:t>
            </w:r>
            <w:r w:rsidRPr="00E7759A">
              <w:rPr>
                <w:rFonts w:cs="Calibri"/>
                <w:b/>
                <w:i/>
                <w:sz w:val="20"/>
                <w:szCs w:val="20"/>
                <w:highlight w:val="lightGray"/>
                <w:lang w:val="en-GB"/>
              </w:rPr>
              <w:softHyphen/>
              <w:t>Time</w:t>
            </w:r>
            <w:proofErr w:type="spellEnd"/>
          </w:p>
        </w:tc>
        <w:tc>
          <w:tcPr>
            <w:tcW w:w="567" w:type="dxa"/>
            <w:vAlign w:val="center"/>
          </w:tcPr>
          <w:p w14:paraId="4A39D600" w14:textId="77777777" w:rsidR="00D21610" w:rsidRPr="00E7759A" w:rsidRDefault="00D21610" w:rsidP="00981791">
            <w:pPr>
              <w:spacing w:after="0"/>
              <w:rPr>
                <w:rFonts w:cs="Calibri"/>
                <w:sz w:val="20"/>
                <w:szCs w:val="20"/>
                <w:lang w:val="en-GB"/>
              </w:rPr>
            </w:pPr>
            <w:r w:rsidRPr="00E7759A">
              <w:rPr>
                <w:rFonts w:cs="Calibri"/>
                <w:sz w:val="20"/>
                <w:szCs w:val="20"/>
                <w:lang w:val="en-GB"/>
              </w:rPr>
              <w:t>1:1</w:t>
            </w:r>
          </w:p>
        </w:tc>
        <w:tc>
          <w:tcPr>
            <w:tcW w:w="1560" w:type="dxa"/>
            <w:vAlign w:val="center"/>
          </w:tcPr>
          <w:p w14:paraId="27D38C60" w14:textId="77777777" w:rsidR="00D21610" w:rsidRPr="00E7759A" w:rsidRDefault="00D21610" w:rsidP="00981791">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86" w:type="dxa"/>
            <w:vAlign w:val="center"/>
          </w:tcPr>
          <w:p w14:paraId="79BD1890"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Heure à laquelle la position du véhicule a été mise à jour.</w:t>
            </w:r>
          </w:p>
        </w:tc>
      </w:tr>
      <w:tr w:rsidR="00D21610" w:rsidRPr="00E32CB2" w14:paraId="1AB6EBEC" w14:textId="77777777" w:rsidTr="00BF2CF1">
        <w:tc>
          <w:tcPr>
            <w:tcW w:w="1134" w:type="dxa"/>
            <w:vAlign w:val="center"/>
          </w:tcPr>
          <w:p w14:paraId="2D883BC7" w14:textId="77777777" w:rsidR="00D21610" w:rsidRPr="00E7759A" w:rsidRDefault="00D21610" w:rsidP="00981791">
            <w:pPr>
              <w:spacing w:after="0"/>
              <w:rPr>
                <w:rFonts w:cs="Calibri"/>
                <w:i/>
                <w:sz w:val="20"/>
                <w:szCs w:val="20"/>
                <w:lang w:val="en-GB"/>
              </w:rPr>
            </w:pPr>
            <w:r w:rsidRPr="00E7759A">
              <w:rPr>
                <w:rFonts w:cs="Calibri"/>
                <w:i/>
                <w:sz w:val="20"/>
                <w:szCs w:val="20"/>
                <w:lang w:val="en-GB"/>
              </w:rPr>
              <w:t>Currency</w:t>
            </w:r>
          </w:p>
        </w:tc>
        <w:tc>
          <w:tcPr>
            <w:tcW w:w="1701" w:type="dxa"/>
            <w:gridSpan w:val="2"/>
            <w:vAlign w:val="center"/>
          </w:tcPr>
          <w:p w14:paraId="5E6A0EC4" w14:textId="77777777" w:rsidR="00D21610" w:rsidRPr="00E7759A" w:rsidRDefault="00D21610" w:rsidP="00981791">
            <w:pPr>
              <w:spacing w:after="0"/>
              <w:rPr>
                <w:rFonts w:cs="Calibri"/>
                <w:b/>
                <w:i/>
                <w:sz w:val="20"/>
                <w:szCs w:val="20"/>
                <w:lang w:val="en-GB"/>
              </w:rPr>
            </w:pPr>
            <w:proofErr w:type="spellStart"/>
            <w:r w:rsidRPr="00446B61">
              <w:rPr>
                <w:rFonts w:cs="Calibri"/>
                <w:b/>
                <w:i/>
                <w:sz w:val="20"/>
                <w:szCs w:val="20"/>
                <w:highlight w:val="lightGray"/>
                <w:lang w:val="en-GB"/>
              </w:rPr>
              <w:t>Valid</w:t>
            </w:r>
            <w:r w:rsidRPr="00446B61">
              <w:rPr>
                <w:rFonts w:cs="Calibri"/>
                <w:b/>
                <w:i/>
                <w:sz w:val="20"/>
                <w:szCs w:val="20"/>
                <w:highlight w:val="lightGray"/>
                <w:lang w:val="en-GB"/>
              </w:rPr>
              <w:softHyphen/>
              <w:t>Until</w:t>
            </w:r>
            <w:r w:rsidRPr="00446B61">
              <w:rPr>
                <w:rFonts w:cs="Calibri"/>
                <w:b/>
                <w:i/>
                <w:sz w:val="20"/>
                <w:szCs w:val="20"/>
                <w:highlight w:val="lightGray"/>
                <w:lang w:val="en-GB"/>
              </w:rPr>
              <w:softHyphen/>
              <w:t>Time</w:t>
            </w:r>
            <w:proofErr w:type="spellEnd"/>
          </w:p>
        </w:tc>
        <w:tc>
          <w:tcPr>
            <w:tcW w:w="567" w:type="dxa"/>
            <w:vAlign w:val="center"/>
          </w:tcPr>
          <w:p w14:paraId="25C56E5D" w14:textId="77777777" w:rsidR="00D21610" w:rsidRPr="00E7759A" w:rsidRDefault="00D21610" w:rsidP="00981791">
            <w:pPr>
              <w:spacing w:after="0"/>
              <w:rPr>
                <w:rFonts w:cs="Calibri"/>
                <w:sz w:val="20"/>
                <w:szCs w:val="20"/>
                <w:lang w:val="en-GB"/>
              </w:rPr>
            </w:pPr>
            <w:r w:rsidRPr="00E7759A">
              <w:rPr>
                <w:rFonts w:cs="Calibri"/>
                <w:sz w:val="20"/>
                <w:szCs w:val="20"/>
                <w:lang w:val="en-GB"/>
              </w:rPr>
              <w:t>1:1</w:t>
            </w:r>
          </w:p>
        </w:tc>
        <w:tc>
          <w:tcPr>
            <w:tcW w:w="1560" w:type="dxa"/>
            <w:vAlign w:val="center"/>
          </w:tcPr>
          <w:p w14:paraId="2227B49D" w14:textId="77777777" w:rsidR="00D21610" w:rsidRPr="00E7759A" w:rsidRDefault="00D21610" w:rsidP="00981791">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86" w:type="dxa"/>
            <w:vAlign w:val="center"/>
          </w:tcPr>
          <w:p w14:paraId="6848A1CE"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Heure jusqu'à laquelle l'information est réputée valide.</w:t>
            </w:r>
          </w:p>
          <w:p w14:paraId="45745392" w14:textId="50C0DF65" w:rsidR="00D21610" w:rsidRPr="00E7759A" w:rsidRDefault="00D21610" w:rsidP="00BF2CF1">
            <w:pPr>
              <w:spacing w:after="0"/>
              <w:jc w:val="both"/>
              <w:rPr>
                <w:rFonts w:cs="Calibri"/>
                <w:sz w:val="20"/>
                <w:szCs w:val="20"/>
                <w:lang w:val="fr-FR"/>
              </w:rPr>
            </w:pPr>
            <w:r w:rsidRPr="00E7759A">
              <w:rPr>
                <w:rFonts w:cs="Calibri"/>
                <w:sz w:val="20"/>
                <w:szCs w:val="20"/>
                <w:highlight w:val="lightGray"/>
                <w:lang w:val="fr-FR"/>
              </w:rPr>
              <w:lastRenderedPageBreak/>
              <w:t xml:space="preserve">Cette information obligatoire dans l'XSD SIRI n'est pas </w:t>
            </w:r>
            <w:proofErr w:type="spellStart"/>
            <w:r w:rsidRPr="00E7759A">
              <w:rPr>
                <w:rFonts w:cs="Calibri"/>
                <w:sz w:val="20"/>
                <w:szCs w:val="20"/>
                <w:highlight w:val="lightGray"/>
                <w:lang w:val="fr-FR"/>
              </w:rPr>
              <w:t>considerée</w:t>
            </w:r>
            <w:proofErr w:type="spellEnd"/>
            <w:r w:rsidRPr="00E7759A">
              <w:rPr>
                <w:rFonts w:cs="Calibri"/>
                <w:sz w:val="20"/>
                <w:szCs w:val="20"/>
                <w:highlight w:val="lightGray"/>
                <w:lang w:val="fr-FR"/>
              </w:rPr>
              <w:t xml:space="preserve"> indispensable par le profil. Par convention on la remplira avec la même valeur que </w:t>
            </w:r>
            <w:proofErr w:type="spellStart"/>
            <w:r w:rsidRPr="00E7759A">
              <w:rPr>
                <w:rFonts w:cs="Calibri"/>
                <w:b/>
                <w:i/>
                <w:sz w:val="20"/>
                <w:szCs w:val="20"/>
                <w:highlight w:val="lightGray"/>
                <w:lang w:val="fr-FR"/>
              </w:rPr>
              <w:t>Recorded</w:t>
            </w:r>
            <w:r w:rsidRPr="00E7759A">
              <w:rPr>
                <w:rFonts w:cs="Calibri"/>
                <w:b/>
                <w:i/>
                <w:sz w:val="20"/>
                <w:szCs w:val="20"/>
                <w:highlight w:val="lightGray"/>
                <w:lang w:val="fr-FR"/>
              </w:rPr>
              <w:softHyphen/>
              <w:t>At</w:t>
            </w:r>
            <w:r w:rsidRPr="00E7759A">
              <w:rPr>
                <w:rFonts w:cs="Calibri"/>
                <w:i/>
                <w:sz w:val="20"/>
                <w:szCs w:val="20"/>
                <w:highlight w:val="lightGray"/>
                <w:lang w:val="fr-FR"/>
              </w:rPr>
              <w:softHyphen/>
            </w:r>
            <w:r w:rsidRPr="00E7759A">
              <w:rPr>
                <w:rFonts w:cs="Calibri"/>
                <w:b/>
                <w:i/>
                <w:sz w:val="20"/>
                <w:szCs w:val="20"/>
                <w:highlight w:val="lightGray"/>
                <w:lang w:val="fr-FR"/>
              </w:rPr>
              <w:t>Time</w:t>
            </w:r>
            <w:proofErr w:type="spellEnd"/>
            <w:r w:rsidRPr="00E7759A">
              <w:rPr>
                <w:rFonts w:cs="Calibri"/>
                <w:sz w:val="20"/>
                <w:szCs w:val="20"/>
                <w:highlight w:val="lightGray"/>
                <w:lang w:val="fr-FR"/>
              </w:rPr>
              <w:t xml:space="preserve"> pour signifier que l'information n'est pas à prendre en compte (on ne peut en </w:t>
            </w:r>
            <w:proofErr w:type="spellStart"/>
            <w:r w:rsidRPr="00E7759A">
              <w:rPr>
                <w:rFonts w:cs="Calibri"/>
                <w:sz w:val="20"/>
                <w:szCs w:val="20"/>
                <w:highlight w:val="lightGray"/>
                <w:lang w:val="fr-FR"/>
              </w:rPr>
              <w:t>efffet</w:t>
            </w:r>
            <w:proofErr w:type="spellEnd"/>
            <w:r w:rsidRPr="00E7759A">
              <w:rPr>
                <w:rFonts w:cs="Calibri"/>
                <w:sz w:val="20"/>
                <w:szCs w:val="20"/>
                <w:highlight w:val="lightGray"/>
                <w:lang w:val="fr-FR"/>
              </w:rPr>
              <w:t xml:space="preserve"> pas laisser le champ vide).</w:t>
            </w:r>
          </w:p>
        </w:tc>
      </w:tr>
      <w:tr w:rsidR="00D21610" w:rsidRPr="00E32CB2" w14:paraId="638A3602" w14:textId="77777777" w:rsidTr="00BF2CF1">
        <w:tc>
          <w:tcPr>
            <w:tcW w:w="1134" w:type="dxa"/>
            <w:vMerge w:val="restart"/>
            <w:vAlign w:val="center"/>
          </w:tcPr>
          <w:p w14:paraId="76857514" w14:textId="77777777" w:rsidR="00D21610" w:rsidRPr="00E7759A" w:rsidRDefault="00D21610" w:rsidP="00981791">
            <w:pPr>
              <w:spacing w:after="0"/>
              <w:rPr>
                <w:rFonts w:cs="Calibri"/>
                <w:i/>
                <w:sz w:val="20"/>
                <w:szCs w:val="20"/>
              </w:rPr>
            </w:pPr>
            <w:r w:rsidRPr="00E7759A">
              <w:rPr>
                <w:rFonts w:cs="Calibri"/>
                <w:i/>
                <w:sz w:val="20"/>
                <w:szCs w:val="20"/>
              </w:rPr>
              <w:lastRenderedPageBreak/>
              <w:t>Identity</w:t>
            </w:r>
          </w:p>
        </w:tc>
        <w:tc>
          <w:tcPr>
            <w:tcW w:w="1701" w:type="dxa"/>
            <w:gridSpan w:val="2"/>
            <w:vAlign w:val="center"/>
          </w:tcPr>
          <w:p w14:paraId="78E970E1" w14:textId="77777777" w:rsidR="00D21610" w:rsidRPr="00E7759A" w:rsidRDefault="00D21610" w:rsidP="00981791">
            <w:pPr>
              <w:spacing w:after="0"/>
              <w:rPr>
                <w:rFonts w:cs="Calibri"/>
                <w:b/>
                <w:i/>
                <w:sz w:val="20"/>
                <w:szCs w:val="20"/>
                <w:highlight w:val="lightGray"/>
              </w:rPr>
            </w:pPr>
            <w:r w:rsidRPr="00E7759A">
              <w:rPr>
                <w:rFonts w:cs="Calibri"/>
                <w:b/>
                <w:i/>
                <w:sz w:val="20"/>
                <w:szCs w:val="20"/>
                <w:highlight w:val="lightGray"/>
              </w:rPr>
              <w:t>Item</w:t>
            </w:r>
            <w:r w:rsidRPr="00E7759A">
              <w:rPr>
                <w:rFonts w:cs="Calibri"/>
                <w:b/>
                <w:i/>
                <w:sz w:val="20"/>
                <w:szCs w:val="20"/>
                <w:highlight w:val="lightGray"/>
                <w:lang w:val="en-GB"/>
              </w:rPr>
              <w:softHyphen/>
            </w:r>
            <w:r w:rsidRPr="00E7759A">
              <w:rPr>
                <w:rFonts w:cs="Calibri"/>
                <w:b/>
                <w:i/>
                <w:sz w:val="20"/>
                <w:szCs w:val="20"/>
                <w:highlight w:val="lightGray"/>
              </w:rPr>
              <w:t xml:space="preserve">Identifier </w:t>
            </w:r>
          </w:p>
        </w:tc>
        <w:tc>
          <w:tcPr>
            <w:tcW w:w="567" w:type="dxa"/>
            <w:vAlign w:val="center"/>
          </w:tcPr>
          <w:p w14:paraId="2E9C683E" w14:textId="77777777" w:rsidR="00D21610" w:rsidRPr="00E7759A" w:rsidRDefault="00D21610" w:rsidP="00981791">
            <w:pPr>
              <w:spacing w:after="0"/>
              <w:rPr>
                <w:rFonts w:cs="Calibri"/>
                <w:sz w:val="20"/>
                <w:szCs w:val="20"/>
              </w:rPr>
            </w:pPr>
            <w:r w:rsidRPr="00E7759A">
              <w:rPr>
                <w:rFonts w:cs="Calibri"/>
                <w:sz w:val="20"/>
                <w:szCs w:val="20"/>
              </w:rPr>
              <w:t>0:1</w:t>
            </w:r>
          </w:p>
        </w:tc>
        <w:tc>
          <w:tcPr>
            <w:tcW w:w="1560" w:type="dxa"/>
            <w:vAlign w:val="center"/>
          </w:tcPr>
          <w:p w14:paraId="4157D9C8" w14:textId="77777777" w:rsidR="00D21610" w:rsidRPr="00E7759A" w:rsidRDefault="00D21610" w:rsidP="00981791">
            <w:pPr>
              <w:spacing w:after="0"/>
              <w:rPr>
                <w:rFonts w:cs="Calibri"/>
                <w:i/>
                <w:sz w:val="20"/>
                <w:szCs w:val="20"/>
              </w:rPr>
            </w:pPr>
            <w:proofErr w:type="spellStart"/>
            <w:r w:rsidRPr="00E7759A">
              <w:rPr>
                <w:rFonts w:cs="Calibri"/>
                <w:i/>
                <w:sz w:val="20"/>
                <w:szCs w:val="20"/>
              </w:rPr>
              <w:t>ItemIdentifier</w:t>
            </w:r>
            <w:proofErr w:type="spellEnd"/>
            <w:r w:rsidRPr="00E7759A">
              <w:rPr>
                <w:rFonts w:cs="Calibri"/>
                <w:i/>
                <w:sz w:val="20"/>
                <w:szCs w:val="20"/>
              </w:rPr>
              <w:t xml:space="preserve"> </w:t>
            </w:r>
          </w:p>
        </w:tc>
        <w:tc>
          <w:tcPr>
            <w:tcW w:w="5386" w:type="dxa"/>
            <w:vAlign w:val="center"/>
          </w:tcPr>
          <w:p w14:paraId="624A9D87"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Identifiant, qui permettra par la suite une annulation (par exemple, particulièrement utile si l’on ne dispose pas d’</w:t>
            </w:r>
            <w:proofErr w:type="spellStart"/>
            <w:r w:rsidRPr="00E7759A">
              <w:rPr>
                <w:rFonts w:cs="Calibri"/>
                <w:sz w:val="20"/>
                <w:szCs w:val="20"/>
                <w:lang w:val="fr-FR"/>
              </w:rPr>
              <w:t>identifant</w:t>
            </w:r>
            <w:proofErr w:type="spellEnd"/>
            <w:r w:rsidRPr="00E7759A">
              <w:rPr>
                <w:rFonts w:cs="Calibri"/>
                <w:sz w:val="20"/>
                <w:szCs w:val="20"/>
                <w:lang w:val="fr-FR"/>
              </w:rPr>
              <w:t xml:space="preserve"> de véhicule).</w:t>
            </w:r>
          </w:p>
        </w:tc>
      </w:tr>
      <w:tr w:rsidR="00D21610" w:rsidRPr="00E7759A" w14:paraId="0B1B450E" w14:textId="77777777" w:rsidTr="00BF2CF1">
        <w:tc>
          <w:tcPr>
            <w:tcW w:w="1134" w:type="dxa"/>
            <w:vMerge/>
            <w:vAlign w:val="center"/>
          </w:tcPr>
          <w:p w14:paraId="4846CF21" w14:textId="77777777" w:rsidR="00D21610" w:rsidRPr="00E7759A" w:rsidRDefault="00D21610" w:rsidP="00981791">
            <w:pPr>
              <w:spacing w:after="0"/>
              <w:rPr>
                <w:rFonts w:cs="Calibri"/>
                <w:i/>
                <w:sz w:val="20"/>
                <w:szCs w:val="20"/>
                <w:lang w:val="fr-FR"/>
              </w:rPr>
            </w:pPr>
          </w:p>
        </w:tc>
        <w:tc>
          <w:tcPr>
            <w:tcW w:w="1701" w:type="dxa"/>
            <w:gridSpan w:val="2"/>
            <w:vAlign w:val="center"/>
          </w:tcPr>
          <w:p w14:paraId="5F850E1C" w14:textId="77777777" w:rsidR="00D21610" w:rsidRPr="00E7759A" w:rsidRDefault="00D21610" w:rsidP="00981791">
            <w:pPr>
              <w:spacing w:after="0"/>
              <w:rPr>
                <w:rFonts w:cs="Calibri"/>
                <w:b/>
                <w:i/>
                <w:sz w:val="20"/>
                <w:szCs w:val="20"/>
                <w:highlight w:val="lightGray"/>
                <w:lang w:val="en-GB"/>
              </w:rPr>
            </w:pPr>
            <w:proofErr w:type="spellStart"/>
            <w:r w:rsidRPr="00E7759A">
              <w:rPr>
                <w:rFonts w:cs="Calibri"/>
                <w:b/>
                <w:i/>
                <w:sz w:val="20"/>
                <w:szCs w:val="20"/>
                <w:highlight w:val="lightGray"/>
                <w:lang w:val="en-GB"/>
              </w:rPr>
              <w:t>Vehicle</w:t>
            </w:r>
            <w:r w:rsidRPr="00E7759A">
              <w:rPr>
                <w:rFonts w:cs="Calibri"/>
                <w:b/>
                <w:i/>
                <w:sz w:val="20"/>
                <w:szCs w:val="20"/>
                <w:highlight w:val="lightGray"/>
                <w:lang w:val="en-GB"/>
              </w:rPr>
              <w:softHyphen/>
              <w:t>Monitoring</w:t>
            </w:r>
            <w:r w:rsidRPr="00E7759A">
              <w:rPr>
                <w:rFonts w:cs="Calibri"/>
                <w:b/>
                <w:i/>
                <w:sz w:val="20"/>
                <w:szCs w:val="20"/>
                <w:highlight w:val="lightGray"/>
                <w:lang w:val="en-GB"/>
              </w:rPr>
              <w:softHyphen/>
              <w:t>Ref</w:t>
            </w:r>
            <w:proofErr w:type="spellEnd"/>
          </w:p>
        </w:tc>
        <w:tc>
          <w:tcPr>
            <w:tcW w:w="567" w:type="dxa"/>
            <w:vAlign w:val="center"/>
          </w:tcPr>
          <w:p w14:paraId="0E7B424F" w14:textId="77777777" w:rsidR="00D21610" w:rsidRPr="00E7759A" w:rsidRDefault="00D21610" w:rsidP="00981791">
            <w:pPr>
              <w:spacing w:after="0"/>
              <w:rPr>
                <w:rFonts w:cs="Calibri"/>
                <w:sz w:val="20"/>
                <w:szCs w:val="20"/>
                <w:lang w:val="en-GB"/>
              </w:rPr>
            </w:pPr>
            <w:r w:rsidRPr="00E7759A">
              <w:rPr>
                <w:rFonts w:cs="Calibri"/>
                <w:sz w:val="20"/>
                <w:szCs w:val="20"/>
                <w:lang w:val="en-GB"/>
              </w:rPr>
              <w:t>0:1</w:t>
            </w:r>
          </w:p>
        </w:tc>
        <w:tc>
          <w:tcPr>
            <w:tcW w:w="1560" w:type="dxa"/>
            <w:vAlign w:val="center"/>
          </w:tcPr>
          <w:p w14:paraId="29AB8706" w14:textId="77777777" w:rsidR="00D21610" w:rsidRPr="00E7759A" w:rsidRDefault="00D21610" w:rsidP="00981791">
            <w:pPr>
              <w:spacing w:after="0"/>
              <w:rPr>
                <w:rFonts w:cs="Calibri"/>
                <w:i/>
                <w:sz w:val="20"/>
                <w:szCs w:val="20"/>
                <w:lang w:val="en-GB"/>
              </w:rPr>
            </w:pPr>
            <w:proofErr w:type="spellStart"/>
            <w:r w:rsidRPr="00E7759A">
              <w:rPr>
                <w:rFonts w:cs="Calibri"/>
                <w:i/>
                <w:sz w:val="20"/>
                <w:szCs w:val="20"/>
                <w:lang w:val="en-GB"/>
              </w:rPr>
              <w:t>Vehicle</w:t>
            </w:r>
            <w:r w:rsidRPr="00E7759A">
              <w:rPr>
                <w:rFonts w:cs="Calibri"/>
                <w:i/>
                <w:sz w:val="20"/>
                <w:szCs w:val="20"/>
                <w:lang w:val="en-GB"/>
              </w:rPr>
              <w:softHyphen/>
              <w:t>Monitoring</w:t>
            </w:r>
            <w:r w:rsidRPr="00E7759A">
              <w:rPr>
                <w:rFonts w:cs="Calibri"/>
                <w:i/>
                <w:sz w:val="20"/>
                <w:szCs w:val="20"/>
                <w:lang w:val="en-GB"/>
              </w:rPr>
              <w:softHyphen/>
              <w:t>Identifier</w:t>
            </w:r>
            <w:proofErr w:type="spellEnd"/>
          </w:p>
        </w:tc>
        <w:tc>
          <w:tcPr>
            <w:tcW w:w="5386" w:type="dxa"/>
            <w:vAlign w:val="center"/>
          </w:tcPr>
          <w:p w14:paraId="3467BF1B" w14:textId="77777777" w:rsidR="00D21610" w:rsidRPr="00E7759A" w:rsidRDefault="00D21610" w:rsidP="00BF2CF1">
            <w:pPr>
              <w:spacing w:after="0"/>
              <w:jc w:val="both"/>
              <w:rPr>
                <w:rFonts w:cs="Calibri"/>
                <w:sz w:val="20"/>
                <w:szCs w:val="20"/>
                <w:lang w:val="en-GB"/>
              </w:rPr>
            </w:pPr>
            <w:proofErr w:type="spellStart"/>
            <w:r w:rsidRPr="00E7759A">
              <w:rPr>
                <w:rFonts w:cs="Calibri"/>
                <w:sz w:val="20"/>
                <w:szCs w:val="20"/>
                <w:lang w:val="en-GB"/>
              </w:rPr>
              <w:t>Identifiant</w:t>
            </w:r>
            <w:proofErr w:type="spellEnd"/>
            <w:r w:rsidRPr="00E7759A">
              <w:rPr>
                <w:rFonts w:cs="Calibri"/>
                <w:sz w:val="20"/>
                <w:szCs w:val="20"/>
                <w:lang w:val="en-GB"/>
              </w:rPr>
              <w:t xml:space="preserve"> du </w:t>
            </w:r>
            <w:proofErr w:type="spellStart"/>
            <w:r w:rsidRPr="00E7759A">
              <w:rPr>
                <w:rFonts w:cs="Calibri"/>
                <w:sz w:val="20"/>
                <w:szCs w:val="20"/>
                <w:lang w:val="en-GB"/>
              </w:rPr>
              <w:t>véhicule</w:t>
            </w:r>
            <w:proofErr w:type="spellEnd"/>
            <w:r w:rsidRPr="00E7759A">
              <w:rPr>
                <w:rFonts w:cs="Calibri"/>
                <w:sz w:val="20"/>
                <w:szCs w:val="20"/>
                <w:lang w:val="en-GB"/>
              </w:rPr>
              <w:t>.</w:t>
            </w:r>
          </w:p>
        </w:tc>
      </w:tr>
      <w:tr w:rsidR="00D21610" w:rsidRPr="00E7759A" w14:paraId="04A7F0B8" w14:textId="77777777" w:rsidTr="00BF2CF1">
        <w:trPr>
          <w:hidden/>
        </w:trPr>
        <w:tc>
          <w:tcPr>
            <w:tcW w:w="1134" w:type="dxa"/>
            <w:vAlign w:val="center"/>
          </w:tcPr>
          <w:p w14:paraId="3034E02F" w14:textId="77777777" w:rsidR="00D21610" w:rsidRPr="00E7759A" w:rsidRDefault="00D21610" w:rsidP="00981791">
            <w:pPr>
              <w:spacing w:after="0"/>
              <w:rPr>
                <w:rFonts w:cs="Calibri"/>
                <w:i/>
                <w:vanish/>
                <w:sz w:val="20"/>
                <w:szCs w:val="20"/>
              </w:rPr>
            </w:pPr>
          </w:p>
        </w:tc>
        <w:tc>
          <w:tcPr>
            <w:tcW w:w="1701" w:type="dxa"/>
            <w:gridSpan w:val="2"/>
            <w:vAlign w:val="center"/>
          </w:tcPr>
          <w:p w14:paraId="77894A74" w14:textId="77777777" w:rsidR="00D21610" w:rsidRPr="00E7759A" w:rsidRDefault="00D21610" w:rsidP="00981791">
            <w:pPr>
              <w:spacing w:after="0"/>
              <w:rPr>
                <w:rFonts w:cs="Calibri"/>
                <w:b/>
                <w:i/>
                <w:vanish/>
                <w:sz w:val="20"/>
                <w:szCs w:val="20"/>
                <w:highlight w:val="cyan"/>
                <w:lang w:val="en-GB"/>
              </w:rPr>
            </w:pPr>
            <w:proofErr w:type="spellStart"/>
            <w:r w:rsidRPr="00E7759A">
              <w:rPr>
                <w:rFonts w:cs="Calibri"/>
                <w:b/>
                <w:i/>
                <w:vanish/>
                <w:sz w:val="20"/>
                <w:szCs w:val="20"/>
                <w:highlight w:val="cyan"/>
              </w:rPr>
              <w:t>Monitoring</w:t>
            </w:r>
            <w:r w:rsidRPr="00E7759A">
              <w:rPr>
                <w:rFonts w:cs="Calibri"/>
                <w:b/>
                <w:i/>
                <w:vanish/>
                <w:sz w:val="20"/>
                <w:szCs w:val="20"/>
                <w:highlight w:val="cyan"/>
              </w:rPr>
              <w:softHyphen/>
              <w:t>Name</w:t>
            </w:r>
            <w:proofErr w:type="spellEnd"/>
          </w:p>
        </w:tc>
        <w:tc>
          <w:tcPr>
            <w:tcW w:w="567" w:type="dxa"/>
            <w:vAlign w:val="center"/>
          </w:tcPr>
          <w:p w14:paraId="68FA4D1B" w14:textId="77777777" w:rsidR="00D21610" w:rsidRPr="00E7759A" w:rsidRDefault="00D21610" w:rsidP="00981791">
            <w:pPr>
              <w:spacing w:after="0"/>
              <w:rPr>
                <w:rFonts w:cs="Calibri"/>
                <w:vanish/>
                <w:sz w:val="20"/>
                <w:szCs w:val="20"/>
                <w:highlight w:val="cyan"/>
                <w:lang w:val="en-GB"/>
              </w:rPr>
            </w:pPr>
            <w:proofErr w:type="gramStart"/>
            <w:r w:rsidRPr="00E7759A">
              <w:rPr>
                <w:rFonts w:cs="Calibri"/>
                <w:vanish/>
                <w:sz w:val="20"/>
                <w:szCs w:val="20"/>
                <w:highlight w:val="cyan"/>
              </w:rPr>
              <w:t>0:*</w:t>
            </w:r>
            <w:proofErr w:type="gramEnd"/>
          </w:p>
        </w:tc>
        <w:tc>
          <w:tcPr>
            <w:tcW w:w="1560" w:type="dxa"/>
            <w:vAlign w:val="center"/>
          </w:tcPr>
          <w:p w14:paraId="656D0682" w14:textId="77777777" w:rsidR="00D21610" w:rsidRPr="00E7759A" w:rsidRDefault="00D21610" w:rsidP="00981791">
            <w:pPr>
              <w:spacing w:after="0"/>
              <w:rPr>
                <w:rFonts w:cs="Calibri"/>
                <w:i/>
                <w:vanish/>
                <w:sz w:val="20"/>
                <w:szCs w:val="20"/>
                <w:highlight w:val="cyan"/>
                <w:lang w:val="en-GB"/>
              </w:rPr>
            </w:pPr>
            <w:proofErr w:type="spellStart"/>
            <w:r w:rsidRPr="00E7759A">
              <w:rPr>
                <w:rFonts w:cs="Calibri"/>
                <w:i/>
                <w:vanish/>
                <w:sz w:val="20"/>
                <w:szCs w:val="20"/>
                <w:highlight w:val="cyan"/>
              </w:rPr>
              <w:t>NLString</w:t>
            </w:r>
            <w:proofErr w:type="spellEnd"/>
          </w:p>
        </w:tc>
        <w:tc>
          <w:tcPr>
            <w:tcW w:w="5386" w:type="dxa"/>
            <w:vAlign w:val="center"/>
          </w:tcPr>
          <w:p w14:paraId="229F932D" w14:textId="77777777" w:rsidR="00D21610" w:rsidRPr="00E7759A" w:rsidRDefault="00D21610" w:rsidP="00BF2CF1">
            <w:pPr>
              <w:pStyle w:val="Tabletext8"/>
              <w:spacing w:before="0" w:after="0"/>
              <w:rPr>
                <w:rFonts w:ascii="Calibri" w:hAnsi="Calibri" w:cs="Calibri"/>
                <w:vanish/>
                <w:sz w:val="20"/>
                <w:highlight w:val="cyan"/>
              </w:rPr>
            </w:pPr>
            <w:r w:rsidRPr="00E7759A">
              <w:rPr>
                <w:rFonts w:ascii="Calibri" w:hAnsi="Calibri" w:cs="Calibri"/>
                <w:vanish/>
                <w:sz w:val="20"/>
                <w:highlight w:val="cyan"/>
              </w:rPr>
              <w:t>Name to use to describe monitor. May be included to improve usability of SIRI LITE services.</w:t>
            </w:r>
          </w:p>
          <w:p w14:paraId="5EDDF90A" w14:textId="77777777" w:rsidR="00D21610" w:rsidRPr="00E7759A" w:rsidRDefault="00D21610" w:rsidP="00BF2CF1">
            <w:pPr>
              <w:spacing w:after="0"/>
              <w:jc w:val="both"/>
              <w:rPr>
                <w:rFonts w:cs="Calibri"/>
                <w:vanish/>
                <w:sz w:val="20"/>
                <w:szCs w:val="20"/>
                <w:lang w:val="en-GB"/>
              </w:rPr>
            </w:pPr>
            <w:r w:rsidRPr="00E7759A">
              <w:rPr>
                <w:rFonts w:cs="Calibri"/>
                <w:vanish/>
                <w:sz w:val="20"/>
                <w:szCs w:val="20"/>
                <w:highlight w:val="cyan"/>
              </w:rPr>
              <w:t>One per language.</w:t>
            </w:r>
          </w:p>
        </w:tc>
      </w:tr>
      <w:tr w:rsidR="00D21610" w:rsidRPr="00E32CB2" w14:paraId="60E088A6" w14:textId="77777777" w:rsidTr="00BF2CF1">
        <w:tc>
          <w:tcPr>
            <w:tcW w:w="1134" w:type="dxa"/>
            <w:vMerge w:val="restart"/>
            <w:vAlign w:val="center"/>
          </w:tcPr>
          <w:p w14:paraId="39CA6E87" w14:textId="54B3E33B" w:rsidR="00D21610" w:rsidRPr="00E7759A" w:rsidRDefault="00D21610" w:rsidP="00981791">
            <w:pPr>
              <w:spacing w:after="0"/>
              <w:rPr>
                <w:rFonts w:cs="Calibri"/>
                <w:i/>
                <w:sz w:val="20"/>
                <w:szCs w:val="20"/>
                <w:lang w:val="en-GB"/>
              </w:rPr>
            </w:pPr>
            <w:proofErr w:type="spellStart"/>
            <w:r w:rsidRPr="00E7759A">
              <w:rPr>
                <w:rFonts w:cs="Calibri"/>
                <w:i/>
                <w:sz w:val="20"/>
                <w:szCs w:val="20"/>
                <w:lang w:val="en-GB"/>
              </w:rPr>
              <w:t>StopProgressInfo</w:t>
            </w:r>
            <w:proofErr w:type="spellEnd"/>
          </w:p>
        </w:tc>
        <w:tc>
          <w:tcPr>
            <w:tcW w:w="1701" w:type="dxa"/>
            <w:gridSpan w:val="2"/>
            <w:vAlign w:val="center"/>
          </w:tcPr>
          <w:p w14:paraId="25FF06EA" w14:textId="77777777" w:rsidR="00D21610" w:rsidRPr="00E7759A" w:rsidRDefault="00D21610" w:rsidP="00981791">
            <w:pPr>
              <w:spacing w:after="0"/>
              <w:rPr>
                <w:rFonts w:cs="Calibri"/>
                <w:b/>
                <w:i/>
                <w:sz w:val="20"/>
                <w:szCs w:val="20"/>
                <w:highlight w:val="lightGray"/>
                <w:lang w:val="en-GB"/>
              </w:rPr>
            </w:pPr>
            <w:proofErr w:type="spellStart"/>
            <w:r w:rsidRPr="00E7759A">
              <w:rPr>
                <w:rFonts w:cs="Calibri"/>
                <w:b/>
                <w:i/>
                <w:sz w:val="20"/>
                <w:szCs w:val="20"/>
                <w:highlight w:val="lightGray"/>
                <w:lang w:val="en-GB"/>
              </w:rPr>
              <w:t>Progress</w:t>
            </w:r>
            <w:r w:rsidRPr="00E7759A">
              <w:rPr>
                <w:rFonts w:cs="Calibri"/>
                <w:b/>
                <w:i/>
                <w:sz w:val="20"/>
                <w:szCs w:val="20"/>
                <w:highlight w:val="lightGray"/>
                <w:lang w:val="en-GB"/>
              </w:rPr>
              <w:softHyphen/>
              <w:t>Between</w:t>
            </w:r>
            <w:r w:rsidRPr="00E7759A">
              <w:rPr>
                <w:rFonts w:cs="Calibri"/>
                <w:b/>
                <w:i/>
                <w:sz w:val="20"/>
                <w:szCs w:val="20"/>
                <w:highlight w:val="lightGray"/>
                <w:lang w:val="en-GB"/>
              </w:rPr>
              <w:softHyphen/>
              <w:t>Stops</w:t>
            </w:r>
            <w:proofErr w:type="spellEnd"/>
          </w:p>
        </w:tc>
        <w:tc>
          <w:tcPr>
            <w:tcW w:w="567" w:type="dxa"/>
            <w:vAlign w:val="center"/>
          </w:tcPr>
          <w:p w14:paraId="43B8F8A1" w14:textId="77777777" w:rsidR="00D21610" w:rsidRPr="00E7759A" w:rsidRDefault="00D21610" w:rsidP="00981791">
            <w:pPr>
              <w:spacing w:after="0"/>
              <w:rPr>
                <w:rFonts w:cs="Calibri"/>
                <w:sz w:val="20"/>
                <w:szCs w:val="20"/>
              </w:rPr>
            </w:pPr>
            <w:r w:rsidRPr="00E7759A">
              <w:rPr>
                <w:rFonts w:cs="Calibri"/>
                <w:sz w:val="20"/>
                <w:szCs w:val="20"/>
              </w:rPr>
              <w:t>0:1</w:t>
            </w:r>
          </w:p>
        </w:tc>
        <w:tc>
          <w:tcPr>
            <w:tcW w:w="1560" w:type="dxa"/>
            <w:vAlign w:val="center"/>
          </w:tcPr>
          <w:p w14:paraId="2A27061E" w14:textId="77777777" w:rsidR="00D21610" w:rsidRPr="00E7759A" w:rsidRDefault="00D21610" w:rsidP="00981791">
            <w:pPr>
              <w:spacing w:after="0"/>
              <w:rPr>
                <w:rFonts w:cs="Calibri"/>
                <w:i/>
                <w:sz w:val="20"/>
                <w:szCs w:val="20"/>
              </w:rPr>
            </w:pPr>
            <w:proofErr w:type="spellStart"/>
            <w:r w:rsidRPr="00E7759A">
              <w:rPr>
                <w:rFonts w:cs="Calibri"/>
                <w:i/>
                <w:sz w:val="20"/>
                <w:szCs w:val="20"/>
              </w:rPr>
              <w:t>Location</w:t>
            </w:r>
            <w:r w:rsidRPr="00E7759A">
              <w:rPr>
                <w:rFonts w:cs="Calibri"/>
                <w:i/>
                <w:sz w:val="20"/>
                <w:szCs w:val="20"/>
              </w:rPr>
              <w:softHyphen/>
              <w:t>Structure</w:t>
            </w:r>
            <w:proofErr w:type="spellEnd"/>
          </w:p>
        </w:tc>
        <w:tc>
          <w:tcPr>
            <w:tcW w:w="5386" w:type="dxa"/>
            <w:vAlign w:val="center"/>
          </w:tcPr>
          <w:p w14:paraId="36226745"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 xml:space="preserve">Position du véhicule entre l’arrêt précédent et l’arrêt suivant. </w:t>
            </w:r>
          </w:p>
        </w:tc>
      </w:tr>
      <w:tr w:rsidR="00D21610" w:rsidRPr="00E32CB2" w14:paraId="5DBCF633" w14:textId="77777777" w:rsidTr="00BF2CF1">
        <w:tc>
          <w:tcPr>
            <w:tcW w:w="1134" w:type="dxa"/>
            <w:vMerge/>
            <w:vAlign w:val="center"/>
          </w:tcPr>
          <w:p w14:paraId="20E72631" w14:textId="77777777" w:rsidR="00D21610" w:rsidRPr="00E7759A" w:rsidRDefault="00D21610" w:rsidP="00981791">
            <w:pPr>
              <w:spacing w:after="0"/>
              <w:rPr>
                <w:rFonts w:cs="Calibri"/>
                <w:i/>
                <w:sz w:val="20"/>
                <w:szCs w:val="20"/>
                <w:lang w:val="fr-FR"/>
              </w:rPr>
            </w:pPr>
          </w:p>
        </w:tc>
        <w:tc>
          <w:tcPr>
            <w:tcW w:w="236" w:type="dxa"/>
            <w:vMerge w:val="restart"/>
            <w:vAlign w:val="center"/>
          </w:tcPr>
          <w:p w14:paraId="5EB0F021" w14:textId="77777777" w:rsidR="00D21610" w:rsidRPr="00E7759A" w:rsidRDefault="00D21610" w:rsidP="00981791">
            <w:pPr>
              <w:spacing w:after="0"/>
              <w:rPr>
                <w:rFonts w:cs="Calibri"/>
                <w:b/>
                <w:i/>
                <w:sz w:val="20"/>
                <w:szCs w:val="20"/>
                <w:lang w:val="fr-FR"/>
              </w:rPr>
            </w:pPr>
          </w:p>
        </w:tc>
        <w:tc>
          <w:tcPr>
            <w:tcW w:w="1465" w:type="dxa"/>
            <w:vAlign w:val="center"/>
          </w:tcPr>
          <w:p w14:paraId="44F90305" w14:textId="77777777" w:rsidR="00D21610" w:rsidRPr="00E7759A" w:rsidRDefault="00D21610" w:rsidP="00981791">
            <w:pPr>
              <w:spacing w:after="0"/>
              <w:rPr>
                <w:rFonts w:cs="Calibri"/>
                <w:b/>
                <w:i/>
                <w:sz w:val="20"/>
                <w:szCs w:val="20"/>
                <w:highlight w:val="lightGray"/>
              </w:rPr>
            </w:pPr>
            <w:proofErr w:type="spellStart"/>
            <w:r w:rsidRPr="00E7759A">
              <w:rPr>
                <w:rFonts w:cs="Calibri"/>
                <w:b/>
                <w:i/>
                <w:sz w:val="20"/>
                <w:szCs w:val="20"/>
                <w:highlight w:val="lightGray"/>
              </w:rPr>
              <w:t>Link</w:t>
            </w:r>
            <w:r w:rsidRPr="00E7759A">
              <w:rPr>
                <w:rFonts w:cs="Calibri"/>
                <w:b/>
                <w:i/>
                <w:spacing w:val="-6"/>
                <w:sz w:val="20"/>
                <w:szCs w:val="20"/>
                <w:highlight w:val="lightGray"/>
              </w:rPr>
              <w:softHyphen/>
            </w:r>
            <w:r w:rsidRPr="00E7759A">
              <w:rPr>
                <w:rFonts w:cs="Calibri"/>
                <w:b/>
                <w:i/>
                <w:sz w:val="20"/>
                <w:szCs w:val="20"/>
                <w:highlight w:val="lightGray"/>
              </w:rPr>
              <w:t>Distance</w:t>
            </w:r>
            <w:proofErr w:type="spellEnd"/>
          </w:p>
        </w:tc>
        <w:tc>
          <w:tcPr>
            <w:tcW w:w="567" w:type="dxa"/>
            <w:vAlign w:val="center"/>
          </w:tcPr>
          <w:p w14:paraId="1FF5B946" w14:textId="77777777" w:rsidR="00D21610" w:rsidRPr="00E7759A" w:rsidRDefault="00D21610" w:rsidP="00981791">
            <w:pPr>
              <w:spacing w:after="0"/>
              <w:rPr>
                <w:rFonts w:cs="Calibri"/>
                <w:sz w:val="20"/>
                <w:szCs w:val="20"/>
              </w:rPr>
            </w:pPr>
            <w:r w:rsidRPr="00E7759A">
              <w:rPr>
                <w:rFonts w:cs="Calibri"/>
                <w:sz w:val="20"/>
                <w:szCs w:val="20"/>
              </w:rPr>
              <w:t>0:1</w:t>
            </w:r>
          </w:p>
        </w:tc>
        <w:tc>
          <w:tcPr>
            <w:tcW w:w="1560" w:type="dxa"/>
            <w:vAlign w:val="center"/>
          </w:tcPr>
          <w:p w14:paraId="30D17FD5" w14:textId="77777777" w:rsidR="00D21610" w:rsidRPr="00E7759A" w:rsidRDefault="00D21610" w:rsidP="00981791">
            <w:pPr>
              <w:spacing w:after="0"/>
              <w:rPr>
                <w:rFonts w:cs="Calibri"/>
                <w:i/>
                <w:sz w:val="20"/>
                <w:szCs w:val="20"/>
              </w:rPr>
            </w:pPr>
            <w:proofErr w:type="spellStart"/>
            <w:proofErr w:type="gramStart"/>
            <w:r w:rsidRPr="00E7759A">
              <w:rPr>
                <w:rFonts w:cs="Calibri"/>
                <w:i/>
                <w:sz w:val="20"/>
                <w:szCs w:val="20"/>
              </w:rPr>
              <w:t>xsd:decimal</w:t>
            </w:r>
            <w:proofErr w:type="spellEnd"/>
            <w:proofErr w:type="gramEnd"/>
          </w:p>
        </w:tc>
        <w:tc>
          <w:tcPr>
            <w:tcW w:w="5386" w:type="dxa"/>
            <w:vAlign w:val="center"/>
          </w:tcPr>
          <w:p w14:paraId="7021DA34" w14:textId="77777777" w:rsidR="00D21610" w:rsidRPr="00446B61" w:rsidRDefault="00D21610" w:rsidP="00BF2CF1">
            <w:pPr>
              <w:spacing w:after="0"/>
              <w:jc w:val="both"/>
              <w:rPr>
                <w:rFonts w:cs="Calibri"/>
                <w:sz w:val="20"/>
                <w:szCs w:val="20"/>
                <w:highlight w:val="lightGray"/>
                <w:lang w:val="fr-FR"/>
              </w:rPr>
            </w:pPr>
            <w:r w:rsidRPr="00446B61">
              <w:rPr>
                <w:rFonts w:cs="Calibri"/>
                <w:sz w:val="20"/>
                <w:szCs w:val="20"/>
                <w:highlight w:val="lightGray"/>
                <w:lang w:val="fr-FR"/>
              </w:rPr>
              <w:t>Distance totale entre les deux arrêts (distance réelle sur le réseau routier).</w:t>
            </w:r>
          </w:p>
        </w:tc>
      </w:tr>
      <w:tr w:rsidR="00D21610" w:rsidRPr="00E32CB2" w14:paraId="41FDF39B" w14:textId="77777777" w:rsidTr="00BF2CF1">
        <w:tc>
          <w:tcPr>
            <w:tcW w:w="1134" w:type="dxa"/>
            <w:vMerge/>
            <w:vAlign w:val="center"/>
          </w:tcPr>
          <w:p w14:paraId="353DDF5D" w14:textId="77777777" w:rsidR="00D21610" w:rsidRPr="00E7759A" w:rsidRDefault="00D21610" w:rsidP="00981791">
            <w:pPr>
              <w:spacing w:after="0"/>
              <w:rPr>
                <w:rFonts w:cs="Calibri"/>
                <w:i/>
                <w:sz w:val="20"/>
                <w:szCs w:val="20"/>
                <w:lang w:val="fr-FR"/>
              </w:rPr>
            </w:pPr>
          </w:p>
        </w:tc>
        <w:tc>
          <w:tcPr>
            <w:tcW w:w="236" w:type="dxa"/>
            <w:vMerge/>
            <w:vAlign w:val="center"/>
          </w:tcPr>
          <w:p w14:paraId="21AECEA6" w14:textId="77777777" w:rsidR="00D21610" w:rsidRPr="00E7759A" w:rsidRDefault="00D21610" w:rsidP="00981791">
            <w:pPr>
              <w:spacing w:after="0"/>
              <w:rPr>
                <w:rFonts w:cs="Calibri"/>
                <w:b/>
                <w:i/>
                <w:sz w:val="20"/>
                <w:szCs w:val="20"/>
                <w:lang w:val="fr-FR"/>
              </w:rPr>
            </w:pPr>
          </w:p>
        </w:tc>
        <w:tc>
          <w:tcPr>
            <w:tcW w:w="1465" w:type="dxa"/>
            <w:vAlign w:val="center"/>
          </w:tcPr>
          <w:p w14:paraId="4A3A844E" w14:textId="77777777" w:rsidR="00D21610" w:rsidRPr="00E7759A" w:rsidRDefault="00D21610" w:rsidP="00981791">
            <w:pPr>
              <w:spacing w:after="0"/>
              <w:rPr>
                <w:rFonts w:cs="Calibri"/>
                <w:b/>
                <w:i/>
                <w:sz w:val="20"/>
                <w:szCs w:val="20"/>
                <w:highlight w:val="lightGray"/>
              </w:rPr>
            </w:pPr>
            <w:r w:rsidRPr="00E7759A">
              <w:rPr>
                <w:rFonts w:cs="Calibri"/>
                <w:b/>
                <w:i/>
                <w:sz w:val="20"/>
                <w:szCs w:val="20"/>
                <w:highlight w:val="lightGray"/>
              </w:rPr>
              <w:t>Percentage</w:t>
            </w:r>
          </w:p>
        </w:tc>
        <w:tc>
          <w:tcPr>
            <w:tcW w:w="567" w:type="dxa"/>
            <w:vAlign w:val="center"/>
          </w:tcPr>
          <w:p w14:paraId="41F2818C" w14:textId="77777777" w:rsidR="00D21610" w:rsidRPr="00E7759A" w:rsidRDefault="00D21610" w:rsidP="00981791">
            <w:pPr>
              <w:spacing w:after="0"/>
              <w:rPr>
                <w:rFonts w:cs="Calibri"/>
                <w:sz w:val="20"/>
                <w:szCs w:val="20"/>
              </w:rPr>
            </w:pPr>
            <w:r w:rsidRPr="00E7759A">
              <w:rPr>
                <w:rFonts w:cs="Calibri"/>
                <w:sz w:val="20"/>
                <w:szCs w:val="20"/>
              </w:rPr>
              <w:t>0.1</w:t>
            </w:r>
          </w:p>
        </w:tc>
        <w:tc>
          <w:tcPr>
            <w:tcW w:w="1560" w:type="dxa"/>
            <w:vAlign w:val="center"/>
          </w:tcPr>
          <w:p w14:paraId="0F60B034" w14:textId="77777777" w:rsidR="00D21610" w:rsidRPr="00E7759A" w:rsidRDefault="00D21610" w:rsidP="00981791">
            <w:pPr>
              <w:spacing w:after="0"/>
              <w:rPr>
                <w:rFonts w:cs="Calibri"/>
                <w:i/>
                <w:sz w:val="20"/>
                <w:szCs w:val="20"/>
              </w:rPr>
            </w:pPr>
            <w:proofErr w:type="spellStart"/>
            <w:proofErr w:type="gramStart"/>
            <w:r w:rsidRPr="00E7759A">
              <w:rPr>
                <w:rFonts w:cs="Calibri"/>
                <w:i/>
                <w:sz w:val="20"/>
                <w:szCs w:val="20"/>
              </w:rPr>
              <w:t>xsd:decimal</w:t>
            </w:r>
            <w:proofErr w:type="spellEnd"/>
            <w:proofErr w:type="gramEnd"/>
          </w:p>
        </w:tc>
        <w:tc>
          <w:tcPr>
            <w:tcW w:w="5386" w:type="dxa"/>
            <w:vAlign w:val="center"/>
          </w:tcPr>
          <w:p w14:paraId="0B54744A" w14:textId="77777777" w:rsidR="00D21610" w:rsidRPr="00446B61" w:rsidRDefault="00D21610" w:rsidP="00BF2CF1">
            <w:pPr>
              <w:spacing w:after="0"/>
              <w:jc w:val="both"/>
              <w:rPr>
                <w:rFonts w:cs="Calibri"/>
                <w:sz w:val="20"/>
                <w:szCs w:val="20"/>
                <w:highlight w:val="lightGray"/>
                <w:lang w:val="fr-FR"/>
              </w:rPr>
            </w:pPr>
            <w:r w:rsidRPr="00446B61">
              <w:rPr>
                <w:rFonts w:cs="Calibri"/>
                <w:sz w:val="20"/>
                <w:szCs w:val="20"/>
                <w:highlight w:val="lightGray"/>
                <w:lang w:val="fr-FR"/>
              </w:rPr>
              <w:t>Pourcentage de cette distance déjà couverte par le véhicule.</w:t>
            </w:r>
          </w:p>
        </w:tc>
      </w:tr>
      <w:tr w:rsidR="00D21610" w:rsidRPr="00E32CB2" w14:paraId="109C6793" w14:textId="77777777" w:rsidTr="00BF2CF1">
        <w:tc>
          <w:tcPr>
            <w:tcW w:w="1134" w:type="dxa"/>
            <w:vAlign w:val="center"/>
          </w:tcPr>
          <w:p w14:paraId="4677480A" w14:textId="77777777" w:rsidR="00D21610" w:rsidRPr="00E7759A" w:rsidRDefault="00D21610" w:rsidP="00981791">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Info</w:t>
            </w:r>
            <w:proofErr w:type="spellEnd"/>
          </w:p>
        </w:tc>
        <w:tc>
          <w:tcPr>
            <w:tcW w:w="1701" w:type="dxa"/>
            <w:gridSpan w:val="2"/>
            <w:vAlign w:val="center"/>
          </w:tcPr>
          <w:p w14:paraId="69139374" w14:textId="77777777" w:rsidR="00D21610" w:rsidRPr="00E7759A" w:rsidRDefault="00D21610" w:rsidP="00981791">
            <w:pPr>
              <w:spacing w:after="0"/>
              <w:rPr>
                <w:rFonts w:cs="Calibri"/>
                <w:b/>
                <w:i/>
                <w:sz w:val="20"/>
                <w:szCs w:val="20"/>
                <w:highlight w:val="lightGray"/>
                <w:lang w:val="en-GB"/>
              </w:rPr>
            </w:pPr>
            <w:proofErr w:type="spellStart"/>
            <w:r w:rsidRPr="00E7759A">
              <w:rPr>
                <w:rFonts w:cs="Calibri"/>
                <w:b/>
                <w:i/>
                <w:sz w:val="20"/>
                <w:szCs w:val="20"/>
                <w:highlight w:val="lightGray"/>
                <w:lang w:val="en-GB"/>
              </w:rPr>
              <w:t>Monitored</w:t>
            </w:r>
            <w:r w:rsidRPr="00E7759A">
              <w:rPr>
                <w:rFonts w:cs="Calibri"/>
                <w:b/>
                <w:i/>
                <w:sz w:val="20"/>
                <w:szCs w:val="20"/>
                <w:highlight w:val="lightGray"/>
                <w:lang w:val="en-GB"/>
              </w:rPr>
              <w:softHyphen/>
              <w:t>Vehicle</w:t>
            </w:r>
            <w:r w:rsidRPr="00E7759A">
              <w:rPr>
                <w:rFonts w:cs="Calibri"/>
                <w:b/>
                <w:i/>
                <w:sz w:val="20"/>
                <w:szCs w:val="20"/>
                <w:highlight w:val="lightGray"/>
                <w:lang w:val="en-GB"/>
              </w:rPr>
              <w:softHyphen/>
              <w:t>Journey</w:t>
            </w:r>
            <w:proofErr w:type="spellEnd"/>
          </w:p>
        </w:tc>
        <w:tc>
          <w:tcPr>
            <w:tcW w:w="567" w:type="dxa"/>
            <w:vAlign w:val="center"/>
          </w:tcPr>
          <w:p w14:paraId="2F0CB198" w14:textId="77777777" w:rsidR="00D21610" w:rsidRPr="00E7759A" w:rsidRDefault="00D21610" w:rsidP="00981791">
            <w:pPr>
              <w:spacing w:after="0"/>
              <w:rPr>
                <w:rFonts w:cs="Calibri"/>
                <w:sz w:val="20"/>
                <w:szCs w:val="20"/>
                <w:lang w:val="en-GB"/>
              </w:rPr>
            </w:pPr>
            <w:r w:rsidRPr="00E7759A">
              <w:rPr>
                <w:rFonts w:cs="Calibri"/>
                <w:sz w:val="20"/>
                <w:szCs w:val="20"/>
                <w:lang w:val="en-GB"/>
              </w:rPr>
              <w:t>1:1</w:t>
            </w:r>
          </w:p>
        </w:tc>
        <w:tc>
          <w:tcPr>
            <w:tcW w:w="1560" w:type="dxa"/>
            <w:vAlign w:val="center"/>
          </w:tcPr>
          <w:p w14:paraId="1505CFA4" w14:textId="77777777" w:rsidR="00D21610" w:rsidRPr="00E7759A" w:rsidRDefault="00D21610" w:rsidP="00981791">
            <w:pPr>
              <w:spacing w:after="0"/>
              <w:rPr>
                <w:rFonts w:cs="Calibri"/>
                <w:i/>
                <w:sz w:val="20"/>
                <w:szCs w:val="20"/>
                <w:lang w:val="en-GB"/>
              </w:rPr>
            </w:pPr>
            <w:proofErr w:type="spellStart"/>
            <w:r w:rsidRPr="00E7759A">
              <w:rPr>
                <w:rFonts w:cs="Calibri"/>
                <w:i/>
                <w:sz w:val="20"/>
                <w:szCs w:val="20"/>
                <w:lang w:val="en-GB"/>
              </w:rPr>
              <w:t>Monitored</w:t>
            </w:r>
            <w:r w:rsidRPr="00E7759A">
              <w:rPr>
                <w:rFonts w:cs="Calibri"/>
                <w:i/>
                <w:sz w:val="20"/>
                <w:szCs w:val="20"/>
                <w:lang w:val="en-GB"/>
              </w:rPr>
              <w:softHyphen/>
              <w:t>Vehicle</w:t>
            </w:r>
            <w:r w:rsidRPr="00E7759A">
              <w:rPr>
                <w:rFonts w:cs="Calibri"/>
                <w:i/>
                <w:sz w:val="20"/>
                <w:szCs w:val="20"/>
                <w:lang w:val="en-GB"/>
              </w:rPr>
              <w:softHyphen/>
              <w:t>Journey</w:t>
            </w:r>
            <w:proofErr w:type="spellEnd"/>
            <w:r w:rsidRPr="00E7759A">
              <w:rPr>
                <w:rFonts w:cs="Calibri"/>
                <w:i/>
                <w:sz w:val="20"/>
                <w:szCs w:val="20"/>
                <w:lang w:val="en-GB"/>
              </w:rPr>
              <w:t xml:space="preserve"> Structure</w:t>
            </w:r>
          </w:p>
        </w:tc>
        <w:tc>
          <w:tcPr>
            <w:tcW w:w="5386" w:type="dxa"/>
            <w:vAlign w:val="center"/>
          </w:tcPr>
          <w:p w14:paraId="1AFB7BA1" w14:textId="5250E942" w:rsidR="00D21610" w:rsidRPr="00446B61" w:rsidRDefault="00D21610" w:rsidP="00BF2CF1">
            <w:pPr>
              <w:spacing w:after="0"/>
              <w:jc w:val="both"/>
              <w:rPr>
                <w:rFonts w:cs="Calibri"/>
                <w:sz w:val="20"/>
                <w:szCs w:val="20"/>
                <w:highlight w:val="lightGray"/>
                <w:lang w:val="fr-FR"/>
              </w:rPr>
            </w:pPr>
            <w:r w:rsidRPr="00446B61">
              <w:rPr>
                <w:rFonts w:cs="Calibri"/>
                <w:sz w:val="20"/>
                <w:szCs w:val="20"/>
                <w:highlight w:val="lightGray"/>
                <w:lang w:val="fr-FR"/>
              </w:rPr>
              <w:t>Décrit la course effectuée par le véhicule</w:t>
            </w:r>
            <w:r w:rsidR="004173D8" w:rsidRPr="00446B61">
              <w:rPr>
                <w:rFonts w:cs="Calibri"/>
                <w:sz w:val="20"/>
                <w:szCs w:val="20"/>
                <w:highlight w:val="lightGray"/>
                <w:lang w:val="fr-FR"/>
              </w:rPr>
              <w:t xml:space="preserve"> </w:t>
            </w:r>
            <w:r w:rsidR="004173D8" w:rsidRPr="00446B61">
              <w:rPr>
                <w:rFonts w:cs="Calibri"/>
                <w:sz w:val="20"/>
                <w:szCs w:val="20"/>
                <w:highlight w:val="lightGray"/>
                <w:lang w:val="fr-FR"/>
              </w:rPr>
              <w:fldChar w:fldCharType="begin"/>
            </w:r>
            <w:r w:rsidR="004173D8" w:rsidRPr="00446B61">
              <w:rPr>
                <w:rFonts w:cs="Calibri"/>
                <w:sz w:val="20"/>
                <w:szCs w:val="20"/>
                <w:highlight w:val="lightGray"/>
                <w:lang w:val="fr-FR"/>
              </w:rPr>
              <w:instrText xml:space="preserve"> REF _Ref78277443 \r \h </w:instrText>
            </w:r>
            <w:r w:rsidR="00446B61">
              <w:rPr>
                <w:rFonts w:cs="Calibri"/>
                <w:sz w:val="20"/>
                <w:szCs w:val="20"/>
                <w:highlight w:val="lightGray"/>
                <w:lang w:val="fr-FR"/>
              </w:rPr>
              <w:instrText xml:space="preserve"> \* MERGEFORMAT </w:instrText>
            </w:r>
            <w:r w:rsidR="004173D8" w:rsidRPr="00446B61">
              <w:rPr>
                <w:rFonts w:cs="Calibri"/>
                <w:sz w:val="20"/>
                <w:szCs w:val="20"/>
                <w:highlight w:val="lightGray"/>
                <w:lang w:val="fr-FR"/>
              </w:rPr>
            </w:r>
            <w:r w:rsidR="004173D8" w:rsidRPr="00446B61">
              <w:rPr>
                <w:rFonts w:cs="Calibri"/>
                <w:sz w:val="20"/>
                <w:szCs w:val="20"/>
                <w:highlight w:val="lightGray"/>
                <w:lang w:val="fr-FR"/>
              </w:rPr>
              <w:fldChar w:fldCharType="separate"/>
            </w:r>
            <w:r w:rsidR="00CD6283">
              <w:rPr>
                <w:rFonts w:cs="Calibri"/>
                <w:sz w:val="20"/>
                <w:szCs w:val="20"/>
                <w:highlight w:val="lightGray"/>
                <w:lang w:val="fr-FR"/>
              </w:rPr>
              <w:t>6.2.5.1.1.1</w:t>
            </w:r>
            <w:r w:rsidR="004173D8" w:rsidRPr="00446B61">
              <w:rPr>
                <w:rFonts w:cs="Calibri"/>
                <w:sz w:val="20"/>
                <w:szCs w:val="20"/>
                <w:highlight w:val="lightGray"/>
                <w:lang w:val="fr-FR"/>
              </w:rPr>
              <w:fldChar w:fldCharType="end"/>
            </w:r>
          </w:p>
          <w:p w14:paraId="3CC29A0B" w14:textId="071FBC91" w:rsidR="00AE56D9" w:rsidRPr="00446B61" w:rsidRDefault="00D21610" w:rsidP="00BF2CF1">
            <w:pPr>
              <w:spacing w:after="0"/>
              <w:jc w:val="both"/>
              <w:rPr>
                <w:rFonts w:cs="Calibri"/>
                <w:sz w:val="20"/>
                <w:szCs w:val="20"/>
                <w:highlight w:val="lightGray"/>
                <w:lang w:val="fr-FR"/>
              </w:rPr>
            </w:pPr>
            <w:r w:rsidRPr="00446B61">
              <w:rPr>
                <w:rFonts w:cs="Calibri"/>
                <w:sz w:val="20"/>
                <w:szCs w:val="20"/>
                <w:highlight w:val="lightGray"/>
                <w:lang w:val="fr-FR"/>
              </w:rPr>
              <w:t>C’est au sein de cette structure que l’on trouvera la position du véhicule (</w:t>
            </w:r>
            <w:proofErr w:type="spellStart"/>
            <w:r w:rsidRPr="00446B61">
              <w:rPr>
                <w:rFonts w:cs="Calibri"/>
                <w:sz w:val="20"/>
                <w:szCs w:val="20"/>
                <w:highlight w:val="lightGray"/>
                <w:lang w:val="fr-FR"/>
              </w:rPr>
              <w:t>vehicleLocation</w:t>
            </w:r>
            <w:proofErr w:type="spellEnd"/>
            <w:proofErr w:type="gramStart"/>
            <w:r w:rsidRPr="00446B61">
              <w:rPr>
                <w:rFonts w:cs="Calibri"/>
                <w:sz w:val="20"/>
                <w:szCs w:val="20"/>
                <w:highlight w:val="lightGray"/>
                <w:lang w:val="fr-FR"/>
              </w:rPr>
              <w:t>).</w:t>
            </w:r>
            <w:r w:rsidR="00AE56D9" w:rsidRPr="00446B61">
              <w:rPr>
                <w:rFonts w:cs="Calibri"/>
                <w:sz w:val="20"/>
                <w:szCs w:val="20"/>
                <w:highlight w:val="lightGray"/>
                <w:lang w:val="fr-FR"/>
              </w:rPr>
              <w:t>Cf</w:t>
            </w:r>
            <w:proofErr w:type="gramEnd"/>
            <w:r w:rsidR="00AE56D9" w:rsidRPr="00446B61">
              <w:rPr>
                <w:rFonts w:cs="Calibri"/>
                <w:sz w:val="20"/>
                <w:szCs w:val="20"/>
                <w:highlight w:val="lightGray"/>
                <w:lang w:val="fr-FR"/>
              </w:rPr>
              <w:t xml:space="preserve"> paragraphe </w:t>
            </w:r>
            <w:r w:rsidR="00AE56D9" w:rsidRPr="00446B61">
              <w:rPr>
                <w:rFonts w:cs="Calibri"/>
                <w:sz w:val="20"/>
                <w:szCs w:val="20"/>
                <w:highlight w:val="lightGray"/>
                <w:lang w:val="fr-FR"/>
              </w:rPr>
              <w:fldChar w:fldCharType="begin"/>
            </w:r>
            <w:r w:rsidR="00AE56D9" w:rsidRPr="00446B61">
              <w:rPr>
                <w:rFonts w:cs="Calibri"/>
                <w:sz w:val="20"/>
                <w:szCs w:val="20"/>
                <w:highlight w:val="lightGray"/>
                <w:lang w:val="fr-FR"/>
              </w:rPr>
              <w:instrText xml:space="preserve"> REF _Ref71098317 \r \h </w:instrText>
            </w:r>
            <w:r w:rsidR="00BF2CF1" w:rsidRPr="00446B61">
              <w:rPr>
                <w:rFonts w:cs="Calibri"/>
                <w:sz w:val="20"/>
                <w:szCs w:val="20"/>
                <w:highlight w:val="lightGray"/>
                <w:lang w:val="fr-FR"/>
              </w:rPr>
              <w:instrText xml:space="preserve"> \* MERGEFORMAT </w:instrText>
            </w:r>
            <w:r w:rsidR="00AE56D9" w:rsidRPr="00446B61">
              <w:rPr>
                <w:rFonts w:cs="Calibri"/>
                <w:sz w:val="20"/>
                <w:szCs w:val="20"/>
                <w:highlight w:val="lightGray"/>
                <w:lang w:val="fr-FR"/>
              </w:rPr>
            </w:r>
            <w:r w:rsidR="00AE56D9" w:rsidRPr="00446B61">
              <w:rPr>
                <w:rFonts w:cs="Calibri"/>
                <w:sz w:val="20"/>
                <w:szCs w:val="20"/>
                <w:highlight w:val="lightGray"/>
                <w:lang w:val="fr-FR"/>
              </w:rPr>
              <w:fldChar w:fldCharType="separate"/>
            </w:r>
            <w:r w:rsidR="00CD6283">
              <w:rPr>
                <w:rFonts w:cs="Calibri"/>
                <w:sz w:val="20"/>
                <w:szCs w:val="20"/>
                <w:highlight w:val="lightGray"/>
                <w:lang w:val="fr-FR"/>
              </w:rPr>
              <w:t>6.2.5.1.1.1</w:t>
            </w:r>
            <w:r w:rsidR="00AE56D9" w:rsidRPr="00446B61">
              <w:rPr>
                <w:rFonts w:cs="Calibri"/>
                <w:sz w:val="20"/>
                <w:szCs w:val="20"/>
                <w:highlight w:val="lightGray"/>
                <w:lang w:val="fr-FR"/>
              </w:rPr>
              <w:fldChar w:fldCharType="end"/>
            </w:r>
          </w:p>
        </w:tc>
      </w:tr>
      <w:tr w:rsidR="00D21610" w:rsidRPr="00E32CB2" w14:paraId="23F47ABF" w14:textId="77777777" w:rsidTr="00BF2CF1">
        <w:tc>
          <w:tcPr>
            <w:tcW w:w="1134" w:type="dxa"/>
            <w:vAlign w:val="center"/>
          </w:tcPr>
          <w:p w14:paraId="5B3E2221" w14:textId="77777777" w:rsidR="00D21610" w:rsidRPr="00E7759A" w:rsidRDefault="00D21610" w:rsidP="00981791">
            <w:pPr>
              <w:spacing w:after="0"/>
              <w:rPr>
                <w:rFonts w:cs="Calibri"/>
                <w:i/>
                <w:sz w:val="20"/>
                <w:szCs w:val="20"/>
                <w:lang w:val="en-GB"/>
              </w:rPr>
            </w:pPr>
            <w:r w:rsidRPr="00E7759A">
              <w:rPr>
                <w:rFonts w:cs="Calibri"/>
                <w:i/>
                <w:sz w:val="20"/>
                <w:szCs w:val="20"/>
                <w:lang w:val="en-GB"/>
              </w:rPr>
              <w:t>Message</w:t>
            </w:r>
          </w:p>
        </w:tc>
        <w:tc>
          <w:tcPr>
            <w:tcW w:w="1701" w:type="dxa"/>
            <w:gridSpan w:val="2"/>
            <w:vAlign w:val="center"/>
          </w:tcPr>
          <w:p w14:paraId="79B040E0" w14:textId="77777777" w:rsidR="00D21610" w:rsidRPr="00E7759A" w:rsidRDefault="00D21610" w:rsidP="00981791">
            <w:pPr>
              <w:spacing w:after="0"/>
              <w:rPr>
                <w:rFonts w:cs="Calibri"/>
                <w:b/>
                <w:i/>
                <w:sz w:val="20"/>
                <w:szCs w:val="20"/>
                <w:highlight w:val="lightGray"/>
                <w:lang w:val="en-GB"/>
              </w:rPr>
            </w:pPr>
            <w:proofErr w:type="spellStart"/>
            <w:r w:rsidRPr="00E7759A">
              <w:rPr>
                <w:rFonts w:cs="Calibri"/>
                <w:b/>
                <w:i/>
                <w:sz w:val="20"/>
                <w:szCs w:val="20"/>
                <w:highlight w:val="lightGray"/>
                <w:lang w:val="en-GB"/>
              </w:rPr>
              <w:t>Vehicle</w:t>
            </w:r>
            <w:r w:rsidRPr="00E7759A">
              <w:rPr>
                <w:rFonts w:cs="Calibri"/>
                <w:b/>
                <w:i/>
                <w:sz w:val="20"/>
                <w:szCs w:val="20"/>
                <w:highlight w:val="lightGray"/>
                <w:lang w:val="en-GB"/>
              </w:rPr>
              <w:softHyphen/>
              <w:t>Activity</w:t>
            </w:r>
            <w:r w:rsidRPr="00E7759A">
              <w:rPr>
                <w:rFonts w:cs="Calibri"/>
                <w:b/>
                <w:i/>
                <w:sz w:val="20"/>
                <w:szCs w:val="20"/>
                <w:highlight w:val="lightGray"/>
                <w:lang w:val="en-GB"/>
              </w:rPr>
              <w:softHyphen/>
              <w:t>Note</w:t>
            </w:r>
            <w:proofErr w:type="spellEnd"/>
          </w:p>
        </w:tc>
        <w:tc>
          <w:tcPr>
            <w:tcW w:w="567" w:type="dxa"/>
            <w:vAlign w:val="center"/>
          </w:tcPr>
          <w:p w14:paraId="79B5B8FF" w14:textId="77777777" w:rsidR="00D21610" w:rsidRPr="00E7759A" w:rsidRDefault="00D21610" w:rsidP="00981791">
            <w:pPr>
              <w:spacing w:after="0"/>
              <w:rPr>
                <w:rFonts w:cs="Calibri"/>
                <w:sz w:val="20"/>
                <w:szCs w:val="20"/>
                <w:lang w:val="en-GB"/>
              </w:rPr>
            </w:pPr>
            <w:proofErr w:type="gramStart"/>
            <w:r w:rsidRPr="00E7759A">
              <w:rPr>
                <w:rFonts w:cs="Calibri"/>
                <w:sz w:val="20"/>
                <w:szCs w:val="20"/>
                <w:lang w:val="en-GB"/>
              </w:rPr>
              <w:t>0:*</w:t>
            </w:r>
            <w:proofErr w:type="gramEnd"/>
          </w:p>
        </w:tc>
        <w:tc>
          <w:tcPr>
            <w:tcW w:w="1560" w:type="dxa"/>
            <w:vAlign w:val="center"/>
          </w:tcPr>
          <w:p w14:paraId="4B8716EE" w14:textId="77777777" w:rsidR="00D21610" w:rsidRPr="00E7759A" w:rsidRDefault="00D21610" w:rsidP="00981791">
            <w:pPr>
              <w:spacing w:after="0"/>
              <w:rPr>
                <w:rFonts w:cs="Calibri"/>
                <w:i/>
                <w:sz w:val="20"/>
                <w:szCs w:val="20"/>
                <w:lang w:val="en-GB"/>
              </w:rPr>
            </w:pPr>
            <w:proofErr w:type="spellStart"/>
            <w:r w:rsidRPr="00E7759A">
              <w:rPr>
                <w:rFonts w:cs="Calibri"/>
                <w:i/>
                <w:sz w:val="20"/>
                <w:szCs w:val="20"/>
                <w:lang w:val="en-GB"/>
              </w:rPr>
              <w:t>NLString</w:t>
            </w:r>
            <w:proofErr w:type="spellEnd"/>
          </w:p>
        </w:tc>
        <w:tc>
          <w:tcPr>
            <w:tcW w:w="5386" w:type="dxa"/>
            <w:vAlign w:val="center"/>
          </w:tcPr>
          <w:p w14:paraId="188791E3"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Information textuelle concernant le véhicule et son état courant (positionnement, etc.).</w:t>
            </w:r>
          </w:p>
        </w:tc>
      </w:tr>
      <w:tr w:rsidR="00D21610" w:rsidRPr="00E32CB2" w14:paraId="268020BB" w14:textId="77777777" w:rsidTr="00BF2CF1">
        <w:tc>
          <w:tcPr>
            <w:tcW w:w="1134" w:type="dxa"/>
            <w:vAlign w:val="center"/>
          </w:tcPr>
          <w:p w14:paraId="7515BD96" w14:textId="77777777" w:rsidR="00D21610" w:rsidRPr="00E7759A" w:rsidRDefault="00D21610" w:rsidP="00981791">
            <w:pPr>
              <w:spacing w:after="0"/>
              <w:rPr>
                <w:rFonts w:cs="Calibri"/>
                <w:i/>
                <w:sz w:val="20"/>
                <w:szCs w:val="20"/>
                <w:lang w:val="en-GB"/>
              </w:rPr>
            </w:pPr>
            <w:r w:rsidRPr="00E7759A">
              <w:rPr>
                <w:rFonts w:cs="Calibri"/>
                <w:i/>
                <w:sz w:val="20"/>
                <w:szCs w:val="20"/>
                <w:lang w:val="en-GB"/>
              </w:rPr>
              <w:t>any</w:t>
            </w:r>
          </w:p>
        </w:tc>
        <w:tc>
          <w:tcPr>
            <w:tcW w:w="1701" w:type="dxa"/>
            <w:gridSpan w:val="2"/>
            <w:vAlign w:val="center"/>
          </w:tcPr>
          <w:p w14:paraId="5E171947" w14:textId="77777777" w:rsidR="00D21610" w:rsidRPr="00E7759A" w:rsidRDefault="00D21610" w:rsidP="00981791">
            <w:pPr>
              <w:spacing w:after="0"/>
              <w:rPr>
                <w:rFonts w:cs="Calibri"/>
                <w:b/>
                <w:i/>
                <w:sz w:val="20"/>
                <w:szCs w:val="20"/>
                <w:lang w:val="en-GB"/>
              </w:rPr>
            </w:pPr>
            <w:r w:rsidRPr="00E7759A">
              <w:rPr>
                <w:rFonts w:cs="Calibri"/>
                <w:b/>
                <w:i/>
                <w:sz w:val="20"/>
                <w:szCs w:val="20"/>
                <w:lang w:val="en-GB"/>
              </w:rPr>
              <w:t>Extensions</w:t>
            </w:r>
          </w:p>
        </w:tc>
        <w:tc>
          <w:tcPr>
            <w:tcW w:w="567" w:type="dxa"/>
            <w:vAlign w:val="center"/>
          </w:tcPr>
          <w:p w14:paraId="3731A750" w14:textId="77777777" w:rsidR="00D21610" w:rsidRPr="00E7759A" w:rsidRDefault="00D21610" w:rsidP="00981791">
            <w:pPr>
              <w:spacing w:after="0"/>
              <w:rPr>
                <w:rFonts w:cs="Calibri"/>
                <w:sz w:val="20"/>
                <w:szCs w:val="20"/>
                <w:lang w:val="en-GB"/>
              </w:rPr>
            </w:pPr>
            <w:r w:rsidRPr="00E7759A">
              <w:rPr>
                <w:rFonts w:cs="Calibri"/>
                <w:sz w:val="20"/>
                <w:szCs w:val="20"/>
                <w:lang w:val="en-GB"/>
              </w:rPr>
              <w:t>0:1</w:t>
            </w:r>
          </w:p>
        </w:tc>
        <w:tc>
          <w:tcPr>
            <w:tcW w:w="1560" w:type="dxa"/>
            <w:vAlign w:val="center"/>
          </w:tcPr>
          <w:p w14:paraId="06EC7ED5" w14:textId="77777777" w:rsidR="00D21610" w:rsidRPr="00E7759A" w:rsidRDefault="00D21610" w:rsidP="00981791">
            <w:pPr>
              <w:spacing w:after="0"/>
              <w:rPr>
                <w:rFonts w:cs="Calibri"/>
                <w:i/>
                <w:sz w:val="20"/>
                <w:szCs w:val="20"/>
                <w:lang w:val="en-GB"/>
              </w:rPr>
            </w:pPr>
            <w:r w:rsidRPr="00E7759A">
              <w:rPr>
                <w:rFonts w:cs="Calibri"/>
                <w:i/>
                <w:sz w:val="20"/>
                <w:szCs w:val="20"/>
                <w:lang w:val="en-GB"/>
              </w:rPr>
              <w:t>any</w:t>
            </w:r>
          </w:p>
        </w:tc>
        <w:tc>
          <w:tcPr>
            <w:tcW w:w="5386" w:type="dxa"/>
            <w:vAlign w:val="center"/>
          </w:tcPr>
          <w:p w14:paraId="39CA71E5" w14:textId="5D5CF34E" w:rsidR="00D21610" w:rsidRPr="00E7759A" w:rsidRDefault="00AC2911" w:rsidP="00BF2CF1">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1C7464CD" w14:textId="77777777" w:rsidR="00D21610" w:rsidRPr="00B64102" w:rsidRDefault="00D21610" w:rsidP="0034331F">
      <w:pPr>
        <w:pStyle w:val="Titre4"/>
      </w:pPr>
      <w:bookmarkStart w:id="311" w:name="_Toc444249841"/>
      <w:r>
        <w:t xml:space="preserve">Structure </w:t>
      </w:r>
      <w:proofErr w:type="spellStart"/>
      <w:r>
        <w:t>VehicleActivityCancellation</w:t>
      </w:r>
      <w:bookmarkEnd w:id="311"/>
      <w:proofErr w:type="spellEnd"/>
    </w:p>
    <w:tbl>
      <w:tblPr>
        <w:tblpPr w:leftFromText="141" w:rightFromText="141" w:vertAnchor="text" w:horzAnchor="margin" w:tblpY="131"/>
        <w:tblOverlap w:val="neve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6"/>
        <w:gridCol w:w="1440"/>
        <w:gridCol w:w="540"/>
        <w:gridCol w:w="1800"/>
        <w:gridCol w:w="5420"/>
      </w:tblGrid>
      <w:tr w:rsidR="00D21610" w:rsidRPr="00E32CB2" w14:paraId="546A6C82" w14:textId="77777777" w:rsidTr="00BF2CF1">
        <w:tc>
          <w:tcPr>
            <w:tcW w:w="3236" w:type="dxa"/>
            <w:gridSpan w:val="3"/>
            <w:vAlign w:val="center"/>
          </w:tcPr>
          <w:p w14:paraId="384BCF29" w14:textId="77777777" w:rsidR="00D21610" w:rsidRPr="00E7759A" w:rsidRDefault="00D21610" w:rsidP="00BF2CF1">
            <w:pPr>
              <w:spacing w:after="0"/>
              <w:jc w:val="both"/>
              <w:rPr>
                <w:rFonts w:cs="Calibri"/>
                <w:b/>
                <w:i/>
                <w:sz w:val="20"/>
                <w:szCs w:val="20"/>
                <w:highlight w:val="lightGray"/>
              </w:rPr>
            </w:pPr>
            <w:proofErr w:type="spellStart"/>
            <w:r w:rsidRPr="00E7759A">
              <w:rPr>
                <w:rFonts w:cs="Calibri"/>
                <w:b/>
                <w:i/>
                <w:sz w:val="20"/>
                <w:szCs w:val="20"/>
                <w:highlight w:val="lightGray"/>
              </w:rPr>
              <w:t>VehicleActivityCancellation</w:t>
            </w:r>
            <w:proofErr w:type="spellEnd"/>
          </w:p>
        </w:tc>
        <w:tc>
          <w:tcPr>
            <w:tcW w:w="1800" w:type="dxa"/>
            <w:vAlign w:val="center"/>
          </w:tcPr>
          <w:p w14:paraId="4F5724B2" w14:textId="77777777" w:rsidR="00D21610" w:rsidRPr="00E7759A" w:rsidRDefault="00D21610" w:rsidP="00BF2CF1">
            <w:pPr>
              <w:spacing w:after="0"/>
              <w:jc w:val="both"/>
              <w:rPr>
                <w:rFonts w:cs="Calibri"/>
                <w:i/>
                <w:sz w:val="20"/>
                <w:szCs w:val="20"/>
              </w:rPr>
            </w:pPr>
            <w:r w:rsidRPr="00E7759A">
              <w:rPr>
                <w:rFonts w:cs="Calibri"/>
                <w:i/>
                <w:sz w:val="20"/>
                <w:szCs w:val="20"/>
              </w:rPr>
              <w:t>+Structure</w:t>
            </w:r>
          </w:p>
        </w:tc>
        <w:tc>
          <w:tcPr>
            <w:tcW w:w="5420" w:type="dxa"/>
            <w:vAlign w:val="center"/>
          </w:tcPr>
          <w:p w14:paraId="5D27A178"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Annulation de l’affectation d’un véhicule à une course</w:t>
            </w:r>
          </w:p>
        </w:tc>
      </w:tr>
      <w:tr w:rsidR="00D21610" w:rsidRPr="00E32CB2" w14:paraId="650F7AD6" w14:textId="77777777" w:rsidTr="00BF2CF1">
        <w:tc>
          <w:tcPr>
            <w:tcW w:w="1256" w:type="dxa"/>
            <w:vAlign w:val="center"/>
          </w:tcPr>
          <w:p w14:paraId="11D190FE" w14:textId="77777777" w:rsidR="00D21610" w:rsidRPr="00E7759A" w:rsidRDefault="00D21610" w:rsidP="00BF2CF1">
            <w:pPr>
              <w:spacing w:after="0"/>
              <w:rPr>
                <w:rFonts w:cs="Calibri"/>
                <w:i/>
                <w:sz w:val="20"/>
                <w:szCs w:val="20"/>
                <w:lang w:val="en-GB"/>
              </w:rPr>
            </w:pPr>
            <w:r w:rsidRPr="00E7759A">
              <w:rPr>
                <w:rFonts w:cs="Calibri"/>
                <w:i/>
                <w:sz w:val="20"/>
                <w:szCs w:val="20"/>
                <w:lang w:val="en-GB"/>
              </w:rPr>
              <w:t>End</w:t>
            </w:r>
            <w:r w:rsidRPr="00E7759A">
              <w:rPr>
                <w:rFonts w:cs="Calibri"/>
                <w:i/>
                <w:sz w:val="20"/>
                <w:szCs w:val="20"/>
                <w:lang w:val="en-GB"/>
              </w:rPr>
              <w:softHyphen/>
              <w:t>point</w:t>
            </w:r>
          </w:p>
        </w:tc>
        <w:tc>
          <w:tcPr>
            <w:tcW w:w="1440" w:type="dxa"/>
            <w:vAlign w:val="center"/>
          </w:tcPr>
          <w:p w14:paraId="2FB42AFA" w14:textId="77777777" w:rsidR="00D21610" w:rsidRPr="00E7759A" w:rsidRDefault="00D21610" w:rsidP="00BF2CF1">
            <w:pPr>
              <w:spacing w:after="0"/>
              <w:rPr>
                <w:rFonts w:cs="Calibri"/>
                <w:b/>
                <w:i/>
                <w:sz w:val="20"/>
                <w:szCs w:val="20"/>
                <w:highlight w:val="lightGray"/>
                <w:lang w:val="en-GB"/>
              </w:rPr>
            </w:pPr>
            <w:proofErr w:type="spellStart"/>
            <w:r w:rsidRPr="00E7759A">
              <w:rPr>
                <w:rFonts w:cs="Calibri"/>
                <w:b/>
                <w:i/>
                <w:sz w:val="20"/>
                <w:szCs w:val="20"/>
                <w:highlight w:val="lightGray"/>
                <w:lang w:val="en-GB"/>
              </w:rPr>
              <w:t>Recorded</w:t>
            </w:r>
            <w:r w:rsidRPr="00E7759A">
              <w:rPr>
                <w:rFonts w:cs="Calibri"/>
                <w:b/>
                <w:i/>
                <w:sz w:val="20"/>
                <w:szCs w:val="20"/>
                <w:highlight w:val="lightGray"/>
                <w:lang w:val="en-GB"/>
              </w:rPr>
              <w:softHyphen/>
              <w:t>AtTime</w:t>
            </w:r>
            <w:proofErr w:type="spellEnd"/>
          </w:p>
        </w:tc>
        <w:tc>
          <w:tcPr>
            <w:tcW w:w="540" w:type="dxa"/>
            <w:vAlign w:val="center"/>
          </w:tcPr>
          <w:p w14:paraId="2DE19655" w14:textId="77777777" w:rsidR="00D21610" w:rsidRPr="00E7759A" w:rsidRDefault="00D21610" w:rsidP="00BF2CF1">
            <w:pPr>
              <w:spacing w:after="0"/>
              <w:jc w:val="both"/>
              <w:rPr>
                <w:rFonts w:cs="Calibri"/>
                <w:sz w:val="20"/>
                <w:szCs w:val="20"/>
                <w:lang w:val="en-GB"/>
              </w:rPr>
            </w:pPr>
            <w:r w:rsidRPr="00E7759A">
              <w:rPr>
                <w:rFonts w:cs="Calibri"/>
                <w:sz w:val="20"/>
                <w:szCs w:val="20"/>
                <w:lang w:val="en-GB"/>
              </w:rPr>
              <w:t>1:1</w:t>
            </w:r>
          </w:p>
        </w:tc>
        <w:tc>
          <w:tcPr>
            <w:tcW w:w="1800" w:type="dxa"/>
            <w:vAlign w:val="center"/>
          </w:tcPr>
          <w:p w14:paraId="425108BB" w14:textId="77777777" w:rsidR="00D21610" w:rsidRPr="00E7759A" w:rsidRDefault="00D21610" w:rsidP="00BF2CF1">
            <w:pPr>
              <w:spacing w:after="0"/>
              <w:jc w:val="both"/>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420" w:type="dxa"/>
            <w:vAlign w:val="center"/>
          </w:tcPr>
          <w:p w14:paraId="39C8BD35"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Heure à laquelle l'annulation a été signalée/publiée.</w:t>
            </w:r>
          </w:p>
        </w:tc>
      </w:tr>
      <w:tr w:rsidR="00D21610" w:rsidRPr="00E32CB2" w14:paraId="2AF9406C" w14:textId="77777777" w:rsidTr="00BF2CF1">
        <w:tc>
          <w:tcPr>
            <w:tcW w:w="1256" w:type="dxa"/>
            <w:vMerge w:val="restart"/>
            <w:vAlign w:val="center"/>
          </w:tcPr>
          <w:p w14:paraId="1DE842C1" w14:textId="77777777" w:rsidR="00D21610" w:rsidRPr="00E7759A" w:rsidRDefault="00D21610" w:rsidP="00BF2CF1">
            <w:pPr>
              <w:spacing w:after="0"/>
              <w:rPr>
                <w:rFonts w:cs="Calibri"/>
                <w:i/>
                <w:sz w:val="20"/>
                <w:szCs w:val="20"/>
              </w:rPr>
            </w:pPr>
            <w:proofErr w:type="spellStart"/>
            <w:r w:rsidRPr="00E7759A">
              <w:rPr>
                <w:rFonts w:cs="Calibri"/>
                <w:i/>
                <w:sz w:val="20"/>
                <w:szCs w:val="20"/>
              </w:rPr>
              <w:t>Event</w:t>
            </w:r>
            <w:r w:rsidRPr="00E7759A">
              <w:rPr>
                <w:rFonts w:cs="Calibri"/>
                <w:i/>
                <w:sz w:val="20"/>
                <w:szCs w:val="20"/>
              </w:rPr>
              <w:softHyphen/>
              <w:t>Identity</w:t>
            </w:r>
            <w:proofErr w:type="spellEnd"/>
          </w:p>
        </w:tc>
        <w:tc>
          <w:tcPr>
            <w:tcW w:w="1440" w:type="dxa"/>
            <w:vAlign w:val="center"/>
          </w:tcPr>
          <w:p w14:paraId="7255A5E0" w14:textId="77777777" w:rsidR="00D21610" w:rsidRPr="00E7759A" w:rsidRDefault="00D21610" w:rsidP="00BF2CF1">
            <w:pPr>
              <w:spacing w:after="0"/>
              <w:rPr>
                <w:rFonts w:cs="Calibri"/>
                <w:b/>
                <w:i/>
                <w:sz w:val="20"/>
                <w:szCs w:val="20"/>
                <w:highlight w:val="lightGray"/>
              </w:rPr>
            </w:pPr>
            <w:proofErr w:type="spellStart"/>
            <w:r w:rsidRPr="00E7759A">
              <w:rPr>
                <w:rFonts w:cs="Calibri"/>
                <w:b/>
                <w:i/>
                <w:sz w:val="20"/>
                <w:szCs w:val="20"/>
                <w:highlight w:val="lightGray"/>
              </w:rPr>
              <w:t>ItemRef</w:t>
            </w:r>
            <w:proofErr w:type="spellEnd"/>
          </w:p>
        </w:tc>
        <w:tc>
          <w:tcPr>
            <w:tcW w:w="540" w:type="dxa"/>
            <w:vAlign w:val="center"/>
          </w:tcPr>
          <w:p w14:paraId="5AC97251" w14:textId="77777777" w:rsidR="00D21610" w:rsidRPr="00E7759A" w:rsidRDefault="00D21610" w:rsidP="00BF2CF1">
            <w:pPr>
              <w:spacing w:after="0"/>
              <w:jc w:val="both"/>
              <w:rPr>
                <w:rFonts w:cs="Calibri"/>
                <w:sz w:val="20"/>
                <w:szCs w:val="20"/>
              </w:rPr>
            </w:pPr>
            <w:r w:rsidRPr="00E7759A">
              <w:rPr>
                <w:rFonts w:cs="Calibri"/>
                <w:sz w:val="20"/>
                <w:szCs w:val="20"/>
              </w:rPr>
              <w:t>0:1</w:t>
            </w:r>
          </w:p>
        </w:tc>
        <w:tc>
          <w:tcPr>
            <w:tcW w:w="1800" w:type="dxa"/>
            <w:vAlign w:val="center"/>
          </w:tcPr>
          <w:p w14:paraId="7D3375A6" w14:textId="77777777" w:rsidR="00D21610" w:rsidRPr="00E7759A" w:rsidRDefault="00D21610" w:rsidP="00BF2CF1">
            <w:pPr>
              <w:spacing w:after="0"/>
              <w:jc w:val="both"/>
              <w:rPr>
                <w:rFonts w:cs="Calibri"/>
                <w:i/>
                <w:sz w:val="20"/>
                <w:szCs w:val="20"/>
              </w:rPr>
            </w:pPr>
            <w:proofErr w:type="spellStart"/>
            <w:r w:rsidRPr="00E7759A">
              <w:rPr>
                <w:rFonts w:cs="Calibri"/>
                <w:i/>
                <w:sz w:val="20"/>
                <w:szCs w:val="20"/>
              </w:rPr>
              <w:t>ItemIdentifier</w:t>
            </w:r>
            <w:proofErr w:type="spellEnd"/>
            <w:r w:rsidRPr="00E7759A">
              <w:rPr>
                <w:rFonts w:cs="Calibri"/>
                <w:i/>
                <w:sz w:val="20"/>
                <w:szCs w:val="20"/>
              </w:rPr>
              <w:t xml:space="preserve"> </w:t>
            </w:r>
          </w:p>
        </w:tc>
        <w:tc>
          <w:tcPr>
            <w:tcW w:w="5420" w:type="dxa"/>
            <w:vAlign w:val="center"/>
          </w:tcPr>
          <w:p w14:paraId="3A35548C"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 xml:space="preserve">Identifiant de l’objet annulé (voir </w:t>
            </w:r>
            <w:proofErr w:type="spellStart"/>
            <w:r w:rsidRPr="00E7759A">
              <w:rPr>
                <w:rFonts w:cs="Calibri"/>
                <w:b/>
                <w:i/>
                <w:sz w:val="20"/>
                <w:szCs w:val="20"/>
                <w:lang w:val="fr-FR"/>
              </w:rPr>
              <w:t>ItemRef</w:t>
            </w:r>
            <w:proofErr w:type="spellEnd"/>
            <w:r w:rsidRPr="00E7759A">
              <w:rPr>
                <w:rFonts w:cs="Calibri"/>
                <w:sz w:val="20"/>
                <w:szCs w:val="20"/>
                <w:lang w:val="fr-FR"/>
              </w:rPr>
              <w:t xml:space="preserve"> plus haut).</w:t>
            </w:r>
          </w:p>
        </w:tc>
      </w:tr>
      <w:tr w:rsidR="00D21610" w:rsidRPr="00E7759A" w14:paraId="68F9EFAE" w14:textId="77777777" w:rsidTr="00BF2CF1">
        <w:tc>
          <w:tcPr>
            <w:tcW w:w="1256" w:type="dxa"/>
            <w:vMerge/>
            <w:vAlign w:val="center"/>
          </w:tcPr>
          <w:p w14:paraId="3729469A" w14:textId="77777777" w:rsidR="00D21610" w:rsidRPr="00E7759A" w:rsidRDefault="00D21610" w:rsidP="00BF2CF1">
            <w:pPr>
              <w:spacing w:after="0"/>
              <w:rPr>
                <w:rFonts w:cs="Calibri"/>
                <w:i/>
                <w:sz w:val="20"/>
                <w:szCs w:val="20"/>
                <w:lang w:val="fr-FR"/>
              </w:rPr>
            </w:pPr>
          </w:p>
        </w:tc>
        <w:tc>
          <w:tcPr>
            <w:tcW w:w="1440" w:type="dxa"/>
            <w:vAlign w:val="center"/>
          </w:tcPr>
          <w:p w14:paraId="458653D8" w14:textId="77777777" w:rsidR="00D21610" w:rsidRPr="00E7759A" w:rsidRDefault="00D21610" w:rsidP="00BF2CF1">
            <w:pPr>
              <w:spacing w:after="0"/>
              <w:rPr>
                <w:rFonts w:cs="Calibri"/>
                <w:b/>
                <w:i/>
                <w:sz w:val="20"/>
                <w:szCs w:val="20"/>
                <w:highlight w:val="lightGray"/>
              </w:rPr>
            </w:pPr>
            <w:proofErr w:type="spellStart"/>
            <w:r w:rsidRPr="00E7759A">
              <w:rPr>
                <w:rFonts w:cs="Calibri"/>
                <w:b/>
                <w:i/>
                <w:sz w:val="20"/>
                <w:szCs w:val="20"/>
                <w:highlight w:val="lightGray"/>
              </w:rPr>
              <w:t>Vehicle</w:t>
            </w:r>
            <w:r w:rsidRPr="00E7759A">
              <w:rPr>
                <w:rFonts w:cs="Calibri"/>
                <w:b/>
                <w:i/>
                <w:sz w:val="20"/>
                <w:szCs w:val="20"/>
                <w:highlight w:val="lightGray"/>
              </w:rPr>
              <w:softHyphen/>
              <w:t>Monitoring</w:t>
            </w:r>
            <w:r w:rsidRPr="00E7759A">
              <w:rPr>
                <w:rFonts w:cs="Calibri"/>
                <w:b/>
                <w:i/>
                <w:sz w:val="20"/>
                <w:szCs w:val="20"/>
                <w:highlight w:val="lightGray"/>
              </w:rPr>
              <w:softHyphen/>
              <w:t>Ref</w:t>
            </w:r>
            <w:proofErr w:type="spellEnd"/>
          </w:p>
        </w:tc>
        <w:tc>
          <w:tcPr>
            <w:tcW w:w="540" w:type="dxa"/>
            <w:vAlign w:val="center"/>
          </w:tcPr>
          <w:p w14:paraId="4D4B4D66" w14:textId="77777777" w:rsidR="00D21610" w:rsidRPr="00E7759A" w:rsidRDefault="00D21610" w:rsidP="00BF2CF1">
            <w:pPr>
              <w:spacing w:after="0"/>
              <w:jc w:val="both"/>
              <w:rPr>
                <w:rFonts w:cs="Calibri"/>
                <w:sz w:val="20"/>
                <w:szCs w:val="20"/>
              </w:rPr>
            </w:pPr>
            <w:r w:rsidRPr="00E7759A">
              <w:rPr>
                <w:rFonts w:cs="Calibri"/>
                <w:sz w:val="20"/>
                <w:szCs w:val="20"/>
              </w:rPr>
              <w:t>0:1</w:t>
            </w:r>
          </w:p>
        </w:tc>
        <w:tc>
          <w:tcPr>
            <w:tcW w:w="1800" w:type="dxa"/>
            <w:vAlign w:val="center"/>
          </w:tcPr>
          <w:p w14:paraId="5CE52A47" w14:textId="77777777" w:rsidR="00D21610" w:rsidRPr="00E7759A" w:rsidRDefault="00D21610" w:rsidP="00BF2CF1">
            <w:pPr>
              <w:spacing w:after="0"/>
              <w:jc w:val="both"/>
              <w:rPr>
                <w:rFonts w:cs="Calibri"/>
                <w:i/>
                <w:sz w:val="20"/>
                <w:szCs w:val="20"/>
              </w:rPr>
            </w:pPr>
            <w:r w:rsidRPr="00E7759A">
              <w:rPr>
                <w:rFonts w:cs="Calibri"/>
                <w:i/>
                <w:sz w:val="20"/>
                <w:szCs w:val="20"/>
              </w:rPr>
              <w:sym w:font="Wingdings" w:char="F0E0"/>
            </w:r>
            <w:proofErr w:type="spellStart"/>
            <w:r w:rsidRPr="00E7759A">
              <w:rPr>
                <w:rFonts w:cs="Calibri"/>
                <w:i/>
                <w:sz w:val="20"/>
                <w:szCs w:val="20"/>
              </w:rPr>
              <w:t>Vehicle</w:t>
            </w:r>
            <w:r w:rsidRPr="00E7759A">
              <w:rPr>
                <w:rFonts w:cs="Calibri"/>
                <w:i/>
                <w:sz w:val="20"/>
                <w:szCs w:val="20"/>
              </w:rPr>
              <w:softHyphen/>
              <w:t>Monitoring</w:t>
            </w:r>
            <w:r w:rsidRPr="00E7759A">
              <w:rPr>
                <w:rFonts w:cs="Calibri"/>
                <w:i/>
                <w:sz w:val="20"/>
                <w:szCs w:val="20"/>
              </w:rPr>
              <w:softHyphen/>
              <w:t>Code</w:t>
            </w:r>
            <w:proofErr w:type="spellEnd"/>
          </w:p>
        </w:tc>
        <w:tc>
          <w:tcPr>
            <w:tcW w:w="5420" w:type="dxa"/>
            <w:vAlign w:val="center"/>
          </w:tcPr>
          <w:p w14:paraId="5E93D908" w14:textId="77777777" w:rsidR="00D21610" w:rsidRPr="00E7759A" w:rsidRDefault="00D21610" w:rsidP="00BF2CF1">
            <w:pPr>
              <w:spacing w:after="0"/>
              <w:jc w:val="both"/>
              <w:rPr>
                <w:rFonts w:cs="Calibri"/>
                <w:sz w:val="20"/>
                <w:szCs w:val="20"/>
                <w:lang w:val="fr-LU"/>
              </w:rPr>
            </w:pPr>
            <w:r w:rsidRPr="00E7759A">
              <w:rPr>
                <w:rFonts w:cs="Calibri"/>
                <w:sz w:val="20"/>
                <w:szCs w:val="20"/>
                <w:lang w:val="fr-LU"/>
              </w:rPr>
              <w:t>Identifiant du véhicule.</w:t>
            </w:r>
          </w:p>
        </w:tc>
      </w:tr>
      <w:tr w:rsidR="00D21610" w:rsidRPr="00E32CB2" w14:paraId="5CF3E0A0" w14:textId="77777777" w:rsidTr="00BF2CF1">
        <w:tc>
          <w:tcPr>
            <w:tcW w:w="1256" w:type="dxa"/>
            <w:vMerge/>
            <w:vAlign w:val="center"/>
          </w:tcPr>
          <w:p w14:paraId="576CD601" w14:textId="77777777" w:rsidR="00D21610" w:rsidRPr="00E7759A" w:rsidRDefault="00D21610" w:rsidP="00BF2CF1">
            <w:pPr>
              <w:spacing w:after="0"/>
              <w:rPr>
                <w:rFonts w:cs="Calibri"/>
                <w:i/>
                <w:sz w:val="20"/>
                <w:szCs w:val="20"/>
                <w:lang w:val="fr-LU"/>
              </w:rPr>
            </w:pPr>
          </w:p>
        </w:tc>
        <w:tc>
          <w:tcPr>
            <w:tcW w:w="1440" w:type="dxa"/>
            <w:vAlign w:val="center"/>
          </w:tcPr>
          <w:p w14:paraId="055ABE82" w14:textId="77777777" w:rsidR="00D21610" w:rsidRPr="00E7759A" w:rsidRDefault="00D21610" w:rsidP="00BF2CF1">
            <w:pPr>
              <w:spacing w:after="0"/>
              <w:rPr>
                <w:rFonts w:cs="Calibri"/>
                <w:b/>
                <w:i/>
                <w:sz w:val="20"/>
                <w:szCs w:val="20"/>
                <w:highlight w:val="lightGray"/>
              </w:rPr>
            </w:pPr>
            <w:r w:rsidRPr="00E7759A">
              <w:rPr>
                <w:rFonts w:cs="Calibri"/>
                <w:b/>
                <w:i/>
                <w:sz w:val="20"/>
                <w:szCs w:val="20"/>
                <w:highlight w:val="lightGray"/>
              </w:rPr>
              <w:t>Framed</w:t>
            </w:r>
            <w:r w:rsidRPr="00E7759A">
              <w:rPr>
                <w:rFonts w:cs="Calibri"/>
                <w:b/>
                <w:i/>
                <w:sz w:val="20"/>
                <w:szCs w:val="20"/>
                <w:highlight w:val="lightGray"/>
                <w:lang w:val="en-GB"/>
              </w:rPr>
              <w:softHyphen/>
            </w:r>
            <w:proofErr w:type="spellStart"/>
            <w:r w:rsidRPr="00E7759A">
              <w:rPr>
                <w:rFonts w:cs="Calibri"/>
                <w:b/>
                <w:i/>
                <w:sz w:val="20"/>
                <w:szCs w:val="20"/>
                <w:highlight w:val="lightGray"/>
              </w:rPr>
              <w:t>Vehicle</w:t>
            </w:r>
            <w:r w:rsidRPr="00E7759A">
              <w:rPr>
                <w:rFonts w:cs="Calibri"/>
                <w:b/>
                <w:i/>
                <w:sz w:val="20"/>
                <w:szCs w:val="20"/>
                <w:highlight w:val="lightGray"/>
              </w:rPr>
              <w:softHyphen/>
              <w:t>Journey</w:t>
            </w:r>
            <w:proofErr w:type="spellEnd"/>
            <w:r w:rsidRPr="00E7759A">
              <w:rPr>
                <w:rFonts w:cs="Calibri"/>
                <w:b/>
                <w:i/>
                <w:sz w:val="20"/>
                <w:szCs w:val="20"/>
                <w:highlight w:val="lightGray"/>
                <w:lang w:val="en-GB"/>
              </w:rPr>
              <w:softHyphen/>
            </w:r>
            <w:r w:rsidRPr="00E7759A">
              <w:rPr>
                <w:rFonts w:cs="Calibri"/>
                <w:b/>
                <w:i/>
                <w:sz w:val="20"/>
                <w:szCs w:val="20"/>
                <w:highlight w:val="lightGray"/>
              </w:rPr>
              <w:t>Ref</w:t>
            </w:r>
          </w:p>
        </w:tc>
        <w:tc>
          <w:tcPr>
            <w:tcW w:w="540" w:type="dxa"/>
            <w:vAlign w:val="center"/>
          </w:tcPr>
          <w:p w14:paraId="054B220D" w14:textId="77777777" w:rsidR="00D21610" w:rsidRPr="00E7759A" w:rsidRDefault="00D21610" w:rsidP="00BF2CF1">
            <w:pPr>
              <w:spacing w:after="0"/>
              <w:jc w:val="both"/>
              <w:rPr>
                <w:rFonts w:cs="Calibri"/>
                <w:sz w:val="20"/>
                <w:szCs w:val="20"/>
              </w:rPr>
            </w:pPr>
            <w:r w:rsidRPr="00E7759A">
              <w:rPr>
                <w:rFonts w:cs="Calibri"/>
                <w:sz w:val="20"/>
                <w:szCs w:val="20"/>
              </w:rPr>
              <w:t>0:1</w:t>
            </w:r>
          </w:p>
        </w:tc>
        <w:tc>
          <w:tcPr>
            <w:tcW w:w="1800" w:type="dxa"/>
            <w:vAlign w:val="center"/>
          </w:tcPr>
          <w:p w14:paraId="2E65EF44" w14:textId="77777777" w:rsidR="00D21610" w:rsidRPr="00E7759A" w:rsidRDefault="00D21610" w:rsidP="00BF2CF1">
            <w:pPr>
              <w:spacing w:after="0"/>
              <w:jc w:val="both"/>
              <w:rPr>
                <w:rFonts w:cs="Calibri"/>
                <w:i/>
                <w:sz w:val="20"/>
                <w:szCs w:val="20"/>
              </w:rPr>
            </w:pPr>
            <w:r w:rsidRPr="00E7759A">
              <w:rPr>
                <w:rFonts w:cs="Calibri"/>
                <w:i/>
                <w:sz w:val="20"/>
                <w:szCs w:val="20"/>
              </w:rPr>
              <w:t>+Structure</w:t>
            </w:r>
          </w:p>
        </w:tc>
        <w:tc>
          <w:tcPr>
            <w:tcW w:w="5420" w:type="dxa"/>
            <w:vAlign w:val="center"/>
          </w:tcPr>
          <w:p w14:paraId="1798D36E"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Description de la course annulée.</w:t>
            </w:r>
          </w:p>
        </w:tc>
      </w:tr>
      <w:tr w:rsidR="00D21610" w:rsidRPr="00E7759A" w14:paraId="69140E30" w14:textId="77777777" w:rsidTr="00BF2CF1">
        <w:tc>
          <w:tcPr>
            <w:tcW w:w="1256" w:type="dxa"/>
            <w:vMerge/>
            <w:vAlign w:val="center"/>
          </w:tcPr>
          <w:p w14:paraId="12FD46C6" w14:textId="77777777" w:rsidR="00D21610" w:rsidRPr="00E7759A" w:rsidRDefault="00D21610" w:rsidP="00BF2CF1">
            <w:pPr>
              <w:spacing w:after="0"/>
              <w:rPr>
                <w:rFonts w:cs="Calibri"/>
                <w:i/>
                <w:sz w:val="20"/>
                <w:szCs w:val="20"/>
                <w:lang w:val="fr-FR"/>
              </w:rPr>
            </w:pPr>
          </w:p>
        </w:tc>
        <w:tc>
          <w:tcPr>
            <w:tcW w:w="1440" w:type="dxa"/>
            <w:vAlign w:val="center"/>
          </w:tcPr>
          <w:p w14:paraId="1990DBF2" w14:textId="77777777" w:rsidR="00D21610" w:rsidRPr="00E7759A" w:rsidRDefault="00D21610" w:rsidP="00BF2CF1">
            <w:pPr>
              <w:spacing w:after="0"/>
              <w:rPr>
                <w:rFonts w:cs="Calibri"/>
                <w:b/>
                <w:i/>
                <w:sz w:val="20"/>
                <w:szCs w:val="20"/>
                <w:highlight w:val="lightGray"/>
              </w:rPr>
            </w:pPr>
            <w:proofErr w:type="spellStart"/>
            <w:r w:rsidRPr="00E7759A">
              <w:rPr>
                <w:rFonts w:cs="Calibri"/>
                <w:b/>
                <w:i/>
                <w:sz w:val="20"/>
                <w:szCs w:val="20"/>
                <w:highlight w:val="lightGray"/>
              </w:rPr>
              <w:t>LineRef</w:t>
            </w:r>
            <w:proofErr w:type="spellEnd"/>
          </w:p>
        </w:tc>
        <w:tc>
          <w:tcPr>
            <w:tcW w:w="540" w:type="dxa"/>
            <w:vAlign w:val="center"/>
          </w:tcPr>
          <w:p w14:paraId="6552875D" w14:textId="77777777" w:rsidR="00D21610" w:rsidRPr="00E7759A" w:rsidRDefault="00D21610" w:rsidP="00BF2CF1">
            <w:pPr>
              <w:spacing w:after="0"/>
              <w:jc w:val="both"/>
              <w:rPr>
                <w:rFonts w:cs="Calibri"/>
                <w:sz w:val="20"/>
                <w:szCs w:val="20"/>
              </w:rPr>
            </w:pPr>
            <w:r w:rsidRPr="00E7759A">
              <w:rPr>
                <w:rFonts w:cs="Calibri"/>
                <w:sz w:val="20"/>
                <w:szCs w:val="20"/>
              </w:rPr>
              <w:t>0:1</w:t>
            </w:r>
          </w:p>
        </w:tc>
        <w:tc>
          <w:tcPr>
            <w:tcW w:w="1800" w:type="dxa"/>
            <w:vAlign w:val="center"/>
          </w:tcPr>
          <w:p w14:paraId="2A1FDA52" w14:textId="77777777" w:rsidR="00D21610" w:rsidRPr="00E7759A" w:rsidRDefault="00D21610" w:rsidP="00BF2CF1">
            <w:pPr>
              <w:spacing w:after="0"/>
              <w:jc w:val="both"/>
              <w:rPr>
                <w:rFonts w:cs="Calibri"/>
                <w:i/>
                <w:sz w:val="20"/>
                <w:szCs w:val="20"/>
              </w:rPr>
            </w:pPr>
            <w:r w:rsidRPr="00E7759A">
              <w:rPr>
                <w:rFonts w:cs="Calibri"/>
                <w:i/>
                <w:sz w:val="20"/>
                <w:szCs w:val="20"/>
              </w:rPr>
              <w:sym w:font="Wingdings" w:char="F0E0"/>
            </w:r>
            <w:proofErr w:type="spellStart"/>
            <w:r w:rsidRPr="00E7759A">
              <w:rPr>
                <w:rFonts w:cs="Calibri"/>
                <w:i/>
                <w:sz w:val="20"/>
                <w:szCs w:val="20"/>
              </w:rPr>
              <w:t>LineCode</w:t>
            </w:r>
            <w:proofErr w:type="spellEnd"/>
          </w:p>
        </w:tc>
        <w:tc>
          <w:tcPr>
            <w:tcW w:w="5420" w:type="dxa"/>
            <w:vAlign w:val="center"/>
          </w:tcPr>
          <w:p w14:paraId="230745F8" w14:textId="77777777" w:rsidR="00D21610" w:rsidRPr="00E7759A" w:rsidRDefault="00D21610" w:rsidP="00BF2CF1">
            <w:pPr>
              <w:spacing w:after="0"/>
              <w:jc w:val="both"/>
              <w:rPr>
                <w:rFonts w:cs="Calibri"/>
                <w:sz w:val="20"/>
                <w:szCs w:val="20"/>
                <w:lang w:val="fr-LU"/>
              </w:rPr>
            </w:pPr>
            <w:r w:rsidRPr="00E7759A">
              <w:rPr>
                <w:rFonts w:cs="Calibri"/>
                <w:sz w:val="20"/>
                <w:szCs w:val="20"/>
                <w:lang w:val="fr-LU"/>
              </w:rPr>
              <w:t>Identifiant de la ligne.</w:t>
            </w:r>
          </w:p>
        </w:tc>
      </w:tr>
      <w:tr w:rsidR="00D21610" w:rsidRPr="00E7759A" w14:paraId="4EAAB5AF" w14:textId="77777777" w:rsidTr="00BF2CF1">
        <w:tc>
          <w:tcPr>
            <w:tcW w:w="1256" w:type="dxa"/>
            <w:vMerge/>
            <w:vAlign w:val="center"/>
          </w:tcPr>
          <w:p w14:paraId="41713223" w14:textId="77777777" w:rsidR="00D21610" w:rsidRPr="00E7759A" w:rsidRDefault="00D21610" w:rsidP="00BF2CF1">
            <w:pPr>
              <w:spacing w:after="0"/>
              <w:rPr>
                <w:rFonts w:cs="Calibri"/>
                <w:i/>
                <w:sz w:val="20"/>
                <w:szCs w:val="20"/>
                <w:lang w:val="fr-LU"/>
              </w:rPr>
            </w:pPr>
          </w:p>
        </w:tc>
        <w:tc>
          <w:tcPr>
            <w:tcW w:w="1440" w:type="dxa"/>
            <w:vAlign w:val="center"/>
          </w:tcPr>
          <w:p w14:paraId="2E9D355E" w14:textId="77777777" w:rsidR="00D21610" w:rsidRPr="00E7759A" w:rsidRDefault="00D21610" w:rsidP="00BF2CF1">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Direction</w:t>
            </w:r>
            <w:r w:rsidRPr="00E7759A">
              <w:rPr>
                <w:rFonts w:cs="Calibri"/>
                <w:b/>
                <w:i/>
                <w:vanish/>
                <w:sz w:val="20"/>
                <w:szCs w:val="20"/>
                <w:highlight w:val="cyan"/>
                <w:lang w:val="en-GB"/>
              </w:rPr>
              <w:softHyphen/>
              <w:t>Ref</w:t>
            </w:r>
            <w:proofErr w:type="spellEnd"/>
          </w:p>
        </w:tc>
        <w:tc>
          <w:tcPr>
            <w:tcW w:w="540" w:type="dxa"/>
            <w:vAlign w:val="center"/>
          </w:tcPr>
          <w:p w14:paraId="60152A04" w14:textId="77777777" w:rsidR="00D21610" w:rsidRPr="00E7759A" w:rsidRDefault="00D21610" w:rsidP="00BF2CF1">
            <w:pPr>
              <w:spacing w:after="0"/>
              <w:jc w:val="both"/>
              <w:rPr>
                <w:rFonts w:cs="Calibri"/>
                <w:vanish/>
                <w:sz w:val="20"/>
                <w:szCs w:val="20"/>
                <w:highlight w:val="cyan"/>
                <w:lang w:val="en-GB"/>
              </w:rPr>
            </w:pPr>
            <w:r w:rsidRPr="00E7759A">
              <w:rPr>
                <w:rFonts w:cs="Calibri"/>
                <w:vanish/>
                <w:sz w:val="20"/>
                <w:szCs w:val="20"/>
                <w:highlight w:val="cyan"/>
                <w:lang w:val="en-GB"/>
              </w:rPr>
              <w:t>0:1</w:t>
            </w:r>
          </w:p>
        </w:tc>
        <w:tc>
          <w:tcPr>
            <w:tcW w:w="1800" w:type="dxa"/>
            <w:vAlign w:val="center"/>
          </w:tcPr>
          <w:p w14:paraId="26F9D79C" w14:textId="77777777" w:rsidR="00D21610" w:rsidRPr="00E7759A" w:rsidRDefault="00D21610" w:rsidP="00BF2CF1">
            <w:pPr>
              <w:spacing w:after="0"/>
              <w:jc w:val="both"/>
              <w:rPr>
                <w:rFonts w:cs="Calibri"/>
                <w:i/>
                <w:vanish/>
                <w:sz w:val="20"/>
                <w:szCs w:val="20"/>
                <w:highlight w:val="cyan"/>
                <w:lang w:val="en-GB"/>
              </w:rPr>
            </w:pPr>
            <w:r w:rsidRPr="00E7759A">
              <w:rPr>
                <w:rFonts w:cs="Calibri"/>
                <w:i/>
                <w:vanish/>
                <w:sz w:val="20"/>
                <w:szCs w:val="20"/>
                <w:highlight w:val="cyan"/>
              </w:rPr>
              <w:sym w:font="Wingdings" w:char="F0E0"/>
            </w:r>
            <w:proofErr w:type="spellStart"/>
            <w:r w:rsidRPr="00E7759A">
              <w:rPr>
                <w:rFonts w:cs="Calibri"/>
                <w:i/>
                <w:vanish/>
                <w:sz w:val="20"/>
                <w:szCs w:val="20"/>
                <w:highlight w:val="cyan"/>
                <w:lang w:val="en-GB"/>
              </w:rPr>
              <w:t>Direction</w:t>
            </w:r>
            <w:r w:rsidRPr="00E7759A">
              <w:rPr>
                <w:rFonts w:cs="Calibri"/>
                <w:i/>
                <w:vanish/>
                <w:sz w:val="20"/>
                <w:szCs w:val="20"/>
                <w:highlight w:val="cyan"/>
                <w:lang w:val="en-GB"/>
              </w:rPr>
              <w:softHyphen/>
              <w:t>Code</w:t>
            </w:r>
            <w:proofErr w:type="spellEnd"/>
          </w:p>
        </w:tc>
        <w:tc>
          <w:tcPr>
            <w:tcW w:w="5420" w:type="dxa"/>
            <w:vAlign w:val="center"/>
          </w:tcPr>
          <w:p w14:paraId="59D154AF" w14:textId="77777777" w:rsidR="00D21610" w:rsidRPr="00E7759A" w:rsidRDefault="00D21610" w:rsidP="00BF2CF1">
            <w:pPr>
              <w:spacing w:after="0"/>
              <w:jc w:val="both"/>
              <w:rPr>
                <w:rFonts w:cs="Calibri"/>
                <w:vanish/>
                <w:sz w:val="20"/>
                <w:szCs w:val="20"/>
                <w:highlight w:val="cyan"/>
                <w:lang w:val="en-GB"/>
              </w:rPr>
            </w:pPr>
            <w:r w:rsidRPr="00E7759A">
              <w:rPr>
                <w:rFonts w:cs="Calibri"/>
                <w:vanish/>
                <w:sz w:val="20"/>
                <w:szCs w:val="20"/>
                <w:highlight w:val="cyan"/>
                <w:lang w:val="en-GB"/>
              </w:rPr>
              <w:t>Identifier of Direction of journey that is being deleted.</w:t>
            </w:r>
          </w:p>
        </w:tc>
      </w:tr>
      <w:tr w:rsidR="00D21610" w:rsidRPr="00E7759A" w14:paraId="54532FFF" w14:textId="77777777" w:rsidTr="00BF2CF1">
        <w:tc>
          <w:tcPr>
            <w:tcW w:w="1256" w:type="dxa"/>
            <w:vAlign w:val="center"/>
          </w:tcPr>
          <w:p w14:paraId="0608DAF0" w14:textId="77777777" w:rsidR="00D21610" w:rsidRPr="00E7759A" w:rsidRDefault="00D21610" w:rsidP="00BF2CF1">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Pattern</w:t>
            </w:r>
            <w:r w:rsidRPr="00E7759A">
              <w:rPr>
                <w:rFonts w:cs="Calibri"/>
                <w:i/>
                <w:sz w:val="20"/>
                <w:szCs w:val="20"/>
                <w:lang w:val="en-GB"/>
              </w:rPr>
              <w:softHyphen/>
              <w:t>Info</w:t>
            </w:r>
            <w:proofErr w:type="spellEnd"/>
          </w:p>
        </w:tc>
        <w:tc>
          <w:tcPr>
            <w:tcW w:w="1440" w:type="dxa"/>
            <w:vAlign w:val="center"/>
          </w:tcPr>
          <w:p w14:paraId="1CC3CCEE" w14:textId="77777777" w:rsidR="00D21610" w:rsidRPr="00E7759A" w:rsidRDefault="00D21610" w:rsidP="00BF2CF1">
            <w:pPr>
              <w:spacing w:after="0"/>
              <w:rPr>
                <w:rFonts w:cs="Calibri"/>
                <w:b/>
                <w:i/>
                <w:sz w:val="20"/>
                <w:szCs w:val="20"/>
                <w:lang w:val="en-GB"/>
              </w:rPr>
            </w:pPr>
            <w:r w:rsidRPr="00E7759A">
              <w:rPr>
                <w:rFonts w:cs="Calibri"/>
                <w:b/>
                <w:i/>
                <w:sz w:val="20"/>
                <w:szCs w:val="20"/>
                <w:lang w:val="en-GB"/>
              </w:rPr>
              <w:t>:::</w:t>
            </w:r>
          </w:p>
        </w:tc>
        <w:tc>
          <w:tcPr>
            <w:tcW w:w="540" w:type="dxa"/>
            <w:vAlign w:val="center"/>
          </w:tcPr>
          <w:p w14:paraId="1E999297" w14:textId="77777777" w:rsidR="00D21610" w:rsidRPr="00E7759A" w:rsidRDefault="00D21610" w:rsidP="00BF2CF1">
            <w:pPr>
              <w:spacing w:after="0"/>
              <w:jc w:val="both"/>
              <w:rPr>
                <w:rFonts w:cs="Calibri"/>
                <w:sz w:val="20"/>
                <w:szCs w:val="20"/>
                <w:lang w:val="en-GB"/>
              </w:rPr>
            </w:pPr>
            <w:r w:rsidRPr="00E7759A">
              <w:rPr>
                <w:rFonts w:cs="Calibri"/>
                <w:sz w:val="20"/>
                <w:szCs w:val="20"/>
                <w:lang w:val="en-GB"/>
              </w:rPr>
              <w:t>0:1</w:t>
            </w:r>
          </w:p>
        </w:tc>
        <w:tc>
          <w:tcPr>
            <w:tcW w:w="1800" w:type="dxa"/>
            <w:vAlign w:val="center"/>
          </w:tcPr>
          <w:p w14:paraId="04997351" w14:textId="65378408" w:rsidR="00D21610" w:rsidRPr="00E7759A" w:rsidRDefault="00D21610" w:rsidP="00BF2CF1">
            <w:pPr>
              <w:spacing w:after="0"/>
              <w:jc w:val="both"/>
              <w:rPr>
                <w:rFonts w:cs="Calibri"/>
                <w:i/>
                <w:sz w:val="20"/>
                <w:szCs w:val="20"/>
                <w:lang w:val="en-GB"/>
              </w:rPr>
            </w:pPr>
            <w:proofErr w:type="spellStart"/>
            <w:r w:rsidRPr="00E7759A">
              <w:rPr>
                <w:rFonts w:cs="Calibri"/>
                <w:i/>
                <w:sz w:val="20"/>
                <w:szCs w:val="20"/>
                <w:lang w:val="en-GB"/>
              </w:rPr>
              <w:t>JourneyPattern</w:t>
            </w:r>
            <w:r w:rsidRPr="00E7759A">
              <w:rPr>
                <w:rFonts w:cs="Calibri"/>
                <w:i/>
                <w:sz w:val="20"/>
                <w:szCs w:val="20"/>
                <w:lang w:val="en-GB"/>
              </w:rPr>
              <w:softHyphen/>
              <w:t>InfoGroup</w:t>
            </w:r>
            <w:proofErr w:type="spellEnd"/>
          </w:p>
        </w:tc>
        <w:tc>
          <w:tcPr>
            <w:tcW w:w="5420" w:type="dxa"/>
            <w:vAlign w:val="center"/>
          </w:tcPr>
          <w:p w14:paraId="0DE99058" w14:textId="6E84CA9D" w:rsidR="00D21610" w:rsidRPr="00E7759A" w:rsidRDefault="00D21610" w:rsidP="00BF2CF1">
            <w:pPr>
              <w:spacing w:after="0"/>
              <w:jc w:val="both"/>
              <w:rPr>
                <w:rFonts w:cs="Calibri"/>
                <w:sz w:val="20"/>
                <w:szCs w:val="20"/>
                <w:lang w:val="en-GB"/>
              </w:rPr>
            </w:pPr>
            <w:r w:rsidRPr="00E7759A">
              <w:rPr>
                <w:rFonts w:cs="Calibri"/>
                <w:sz w:val="20"/>
                <w:szCs w:val="20"/>
                <w:lang w:val="en-GB"/>
              </w:rPr>
              <w:t xml:space="preserve">See SIRI Part 2 </w:t>
            </w:r>
            <w:proofErr w:type="spellStart"/>
            <w:r w:rsidRPr="00E7759A">
              <w:rPr>
                <w:rFonts w:cs="Calibri"/>
                <w:sz w:val="20"/>
                <w:szCs w:val="20"/>
                <w:lang w:val="en-GB"/>
              </w:rPr>
              <w:t>JourneyPatternInfoGroup</w:t>
            </w:r>
            <w:proofErr w:type="spellEnd"/>
            <w:r w:rsidRPr="00E7759A">
              <w:rPr>
                <w:rFonts w:cs="Calibri"/>
                <w:sz w:val="20"/>
                <w:szCs w:val="20"/>
                <w:lang w:val="en-GB"/>
              </w:rPr>
              <w:t>.</w:t>
            </w:r>
          </w:p>
        </w:tc>
      </w:tr>
      <w:tr w:rsidR="00D21610" w:rsidRPr="00E32CB2" w14:paraId="763F2745" w14:textId="77777777" w:rsidTr="00BF2CF1">
        <w:tc>
          <w:tcPr>
            <w:tcW w:w="1256" w:type="dxa"/>
            <w:vAlign w:val="center"/>
          </w:tcPr>
          <w:p w14:paraId="1665340A" w14:textId="77777777" w:rsidR="00D21610" w:rsidRPr="00E7759A" w:rsidRDefault="00D21610" w:rsidP="00BF2CF1">
            <w:pPr>
              <w:spacing w:after="0"/>
              <w:rPr>
                <w:rFonts w:cs="Calibri"/>
                <w:i/>
                <w:sz w:val="20"/>
                <w:szCs w:val="20"/>
                <w:lang w:val="en-GB"/>
              </w:rPr>
            </w:pPr>
            <w:r w:rsidRPr="00E7759A">
              <w:rPr>
                <w:rFonts w:cs="Calibri"/>
                <w:i/>
                <w:sz w:val="20"/>
                <w:szCs w:val="20"/>
                <w:lang w:val="en-GB"/>
              </w:rPr>
              <w:t>Message</w:t>
            </w:r>
          </w:p>
        </w:tc>
        <w:tc>
          <w:tcPr>
            <w:tcW w:w="1440" w:type="dxa"/>
            <w:vAlign w:val="center"/>
          </w:tcPr>
          <w:p w14:paraId="438A1469" w14:textId="77777777" w:rsidR="00D21610" w:rsidRPr="00E7759A" w:rsidRDefault="00D21610" w:rsidP="00BF2CF1">
            <w:pPr>
              <w:spacing w:after="0"/>
              <w:rPr>
                <w:rFonts w:cs="Calibri"/>
                <w:b/>
                <w:i/>
                <w:sz w:val="20"/>
                <w:szCs w:val="20"/>
                <w:highlight w:val="lightGray"/>
                <w:lang w:val="en-GB"/>
              </w:rPr>
            </w:pPr>
            <w:r w:rsidRPr="00E7759A">
              <w:rPr>
                <w:rFonts w:cs="Calibri"/>
                <w:b/>
                <w:i/>
                <w:sz w:val="20"/>
                <w:szCs w:val="20"/>
                <w:highlight w:val="lightGray"/>
                <w:lang w:val="en-GB"/>
              </w:rPr>
              <w:t>Reason</w:t>
            </w:r>
          </w:p>
        </w:tc>
        <w:tc>
          <w:tcPr>
            <w:tcW w:w="540" w:type="dxa"/>
            <w:vAlign w:val="center"/>
          </w:tcPr>
          <w:p w14:paraId="233DE380" w14:textId="77777777" w:rsidR="00D21610" w:rsidRPr="00E7759A" w:rsidRDefault="00D21610" w:rsidP="00BF2CF1">
            <w:pPr>
              <w:spacing w:after="0"/>
              <w:jc w:val="both"/>
              <w:rPr>
                <w:rFonts w:cs="Calibri"/>
                <w:sz w:val="20"/>
                <w:szCs w:val="20"/>
                <w:lang w:val="en-GB"/>
              </w:rPr>
            </w:pPr>
            <w:proofErr w:type="gramStart"/>
            <w:r w:rsidRPr="00E7759A">
              <w:rPr>
                <w:rFonts w:cs="Calibri"/>
                <w:sz w:val="20"/>
                <w:szCs w:val="20"/>
                <w:lang w:val="en-GB"/>
              </w:rPr>
              <w:t>0:*</w:t>
            </w:r>
            <w:proofErr w:type="gramEnd"/>
          </w:p>
        </w:tc>
        <w:tc>
          <w:tcPr>
            <w:tcW w:w="1800" w:type="dxa"/>
            <w:vAlign w:val="center"/>
          </w:tcPr>
          <w:p w14:paraId="184D79CC" w14:textId="77777777" w:rsidR="00D21610" w:rsidRPr="00E7759A" w:rsidRDefault="00D21610" w:rsidP="00BF2CF1">
            <w:pPr>
              <w:spacing w:after="0"/>
              <w:jc w:val="both"/>
              <w:rPr>
                <w:rFonts w:cs="Calibri"/>
                <w:i/>
                <w:sz w:val="20"/>
                <w:szCs w:val="20"/>
                <w:lang w:val="en-GB"/>
              </w:rPr>
            </w:pPr>
            <w:proofErr w:type="spellStart"/>
            <w:r w:rsidRPr="00E7759A">
              <w:rPr>
                <w:rFonts w:cs="Calibri"/>
                <w:i/>
                <w:sz w:val="20"/>
                <w:szCs w:val="20"/>
                <w:lang w:val="en-GB"/>
              </w:rPr>
              <w:t>NLString</w:t>
            </w:r>
            <w:proofErr w:type="spellEnd"/>
          </w:p>
        </w:tc>
        <w:tc>
          <w:tcPr>
            <w:tcW w:w="5420" w:type="dxa"/>
            <w:vAlign w:val="center"/>
          </w:tcPr>
          <w:p w14:paraId="6F4647D8" w14:textId="77777777" w:rsidR="00D21610" w:rsidRPr="00E7759A" w:rsidRDefault="00D21610" w:rsidP="00BF2CF1">
            <w:pPr>
              <w:spacing w:after="0"/>
              <w:jc w:val="both"/>
              <w:rPr>
                <w:rFonts w:cs="Calibri"/>
                <w:sz w:val="20"/>
                <w:szCs w:val="20"/>
                <w:lang w:val="fr-FR"/>
              </w:rPr>
            </w:pPr>
            <w:r w:rsidRPr="00E7759A">
              <w:rPr>
                <w:rFonts w:cs="Calibri"/>
                <w:sz w:val="20"/>
                <w:szCs w:val="20"/>
                <w:lang w:val="fr-FR"/>
              </w:rPr>
              <w:t>Description textuelle de la cause de l’annulation.</w:t>
            </w:r>
          </w:p>
        </w:tc>
      </w:tr>
      <w:tr w:rsidR="00D21610" w:rsidRPr="00E32CB2" w14:paraId="1E3A8957" w14:textId="77777777" w:rsidTr="00BF2CF1">
        <w:tc>
          <w:tcPr>
            <w:tcW w:w="1256" w:type="dxa"/>
            <w:vAlign w:val="center"/>
          </w:tcPr>
          <w:p w14:paraId="6FD2815E" w14:textId="77777777" w:rsidR="00D21610" w:rsidRPr="00E7759A" w:rsidRDefault="00D21610" w:rsidP="00BF2CF1">
            <w:pPr>
              <w:spacing w:after="0"/>
              <w:rPr>
                <w:rFonts w:cs="Calibri"/>
                <w:i/>
                <w:sz w:val="20"/>
                <w:szCs w:val="20"/>
                <w:lang w:val="en-GB"/>
              </w:rPr>
            </w:pPr>
            <w:r w:rsidRPr="00E7759A">
              <w:rPr>
                <w:rFonts w:cs="Calibri"/>
                <w:i/>
                <w:sz w:val="20"/>
                <w:szCs w:val="20"/>
                <w:lang w:val="en-GB"/>
              </w:rPr>
              <w:t>any</w:t>
            </w:r>
          </w:p>
        </w:tc>
        <w:tc>
          <w:tcPr>
            <w:tcW w:w="1440" w:type="dxa"/>
            <w:vAlign w:val="center"/>
          </w:tcPr>
          <w:p w14:paraId="79B9E45D" w14:textId="77777777" w:rsidR="00D21610" w:rsidRPr="00E7759A" w:rsidRDefault="00D21610" w:rsidP="00BF2CF1">
            <w:pPr>
              <w:spacing w:after="0"/>
              <w:rPr>
                <w:rFonts w:cs="Calibri"/>
                <w:b/>
                <w:i/>
                <w:sz w:val="20"/>
                <w:szCs w:val="20"/>
                <w:lang w:val="en-GB"/>
              </w:rPr>
            </w:pPr>
            <w:r w:rsidRPr="00E7759A">
              <w:rPr>
                <w:rFonts w:cs="Calibri"/>
                <w:b/>
                <w:i/>
                <w:sz w:val="20"/>
                <w:szCs w:val="20"/>
                <w:highlight w:val="lightGray"/>
                <w:lang w:val="en-GB"/>
              </w:rPr>
              <w:t>Extensions</w:t>
            </w:r>
          </w:p>
        </w:tc>
        <w:tc>
          <w:tcPr>
            <w:tcW w:w="540" w:type="dxa"/>
            <w:vAlign w:val="center"/>
          </w:tcPr>
          <w:p w14:paraId="6B7AAF4E" w14:textId="77777777" w:rsidR="00D21610" w:rsidRPr="00E7759A" w:rsidRDefault="00D21610" w:rsidP="00BF2CF1">
            <w:pPr>
              <w:spacing w:after="0"/>
              <w:jc w:val="both"/>
              <w:rPr>
                <w:rFonts w:cs="Calibri"/>
                <w:sz w:val="20"/>
                <w:szCs w:val="20"/>
                <w:lang w:val="en-GB"/>
              </w:rPr>
            </w:pPr>
            <w:r w:rsidRPr="00E7759A">
              <w:rPr>
                <w:rFonts w:cs="Calibri"/>
                <w:sz w:val="20"/>
                <w:szCs w:val="20"/>
                <w:lang w:val="en-GB"/>
              </w:rPr>
              <w:t>0:1</w:t>
            </w:r>
          </w:p>
        </w:tc>
        <w:tc>
          <w:tcPr>
            <w:tcW w:w="1800" w:type="dxa"/>
            <w:vAlign w:val="center"/>
          </w:tcPr>
          <w:p w14:paraId="5CA43659" w14:textId="77777777" w:rsidR="00D21610" w:rsidRPr="00E7759A" w:rsidRDefault="00D21610" w:rsidP="00BF2CF1">
            <w:pPr>
              <w:spacing w:after="0"/>
              <w:jc w:val="both"/>
              <w:rPr>
                <w:rFonts w:cs="Calibri"/>
                <w:i/>
                <w:sz w:val="20"/>
                <w:szCs w:val="20"/>
                <w:lang w:val="en-GB"/>
              </w:rPr>
            </w:pPr>
            <w:r w:rsidRPr="00E7759A">
              <w:rPr>
                <w:rFonts w:cs="Calibri"/>
                <w:i/>
                <w:sz w:val="20"/>
                <w:szCs w:val="20"/>
                <w:lang w:val="en-GB"/>
              </w:rPr>
              <w:t>Any</w:t>
            </w:r>
          </w:p>
        </w:tc>
        <w:tc>
          <w:tcPr>
            <w:tcW w:w="5420" w:type="dxa"/>
            <w:vAlign w:val="center"/>
          </w:tcPr>
          <w:p w14:paraId="22C5EDA5" w14:textId="514603BE" w:rsidR="00D21610" w:rsidRPr="00E7759A" w:rsidRDefault="00AC2911" w:rsidP="006C3177">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46B3A380" w14:textId="77777777" w:rsidR="00767E14" w:rsidRDefault="00767E14" w:rsidP="0034331F">
      <w:pPr>
        <w:pStyle w:val="Titre2"/>
      </w:pPr>
      <w:bookmarkStart w:id="312" w:name="_Toc5293785"/>
      <w:bookmarkStart w:id="313" w:name="_Toc109134010"/>
      <w:r w:rsidRPr="00F82133">
        <w:t>General Message</w:t>
      </w:r>
      <w:bookmarkEnd w:id="312"/>
      <w:bookmarkEnd w:id="313"/>
    </w:p>
    <w:p w14:paraId="7494379E" w14:textId="77777777" w:rsidR="001367C6" w:rsidRPr="001367C6" w:rsidRDefault="001367C6" w:rsidP="006C3177">
      <w:pPr>
        <w:jc w:val="both"/>
        <w:rPr>
          <w:lang w:val="fr-FR"/>
        </w:rPr>
      </w:pPr>
      <w:r w:rsidRPr="001367C6">
        <w:rPr>
          <w:lang w:val="fr-FR"/>
        </w:rPr>
        <w:t xml:space="preserve">Les lignes qui suivent présentent l’implémentation du service SIRI </w:t>
      </w:r>
      <w:r w:rsidRPr="001367C6">
        <w:rPr>
          <w:i/>
          <w:lang w:val="fr-FR"/>
        </w:rPr>
        <w:t>General Message</w:t>
      </w:r>
      <w:r w:rsidRPr="001367C6">
        <w:rPr>
          <w:lang w:val="fr-FR"/>
        </w:rPr>
        <w:t xml:space="preserve"> dans le cadre du profil France. </w:t>
      </w:r>
    </w:p>
    <w:p w14:paraId="7526AB98" w14:textId="77777777" w:rsidR="001367C6" w:rsidRPr="001367C6" w:rsidRDefault="001367C6" w:rsidP="006C3177">
      <w:pPr>
        <w:jc w:val="both"/>
        <w:rPr>
          <w:lang w:val="fr-FR"/>
        </w:rPr>
      </w:pPr>
      <w:r w:rsidRPr="001367C6">
        <w:rPr>
          <w:lang w:val="fr-FR"/>
        </w:rPr>
        <w:lastRenderedPageBreak/>
        <w:t xml:space="preserve">Ce service est particulier, car la norme SIRI ne détaille pas la structure du message lui-même : ce qui est précisé par la norme SIRI sont les modalités de requête et de réponse pour accéder aux messages, ainsi que quelques informations de base comme les canaux de message (Info Channel). </w:t>
      </w:r>
    </w:p>
    <w:p w14:paraId="6791E884" w14:textId="77777777" w:rsidR="001367C6" w:rsidRPr="001367C6" w:rsidRDefault="001367C6" w:rsidP="006C3177">
      <w:pPr>
        <w:jc w:val="both"/>
        <w:rPr>
          <w:lang w:val="fr-FR"/>
        </w:rPr>
      </w:pPr>
      <w:r w:rsidRPr="001367C6">
        <w:rPr>
          <w:lang w:val="fr-FR"/>
        </w:rPr>
        <w:t xml:space="preserve">Le message lui-même, présenté ci-dessous sous forme de schéma XSD, est donc complètement spécifique au profil </w:t>
      </w:r>
      <w:r>
        <w:rPr>
          <w:lang w:val="fr-FR"/>
        </w:rPr>
        <w:t>France</w:t>
      </w:r>
      <w:r w:rsidRPr="001367C6">
        <w:rPr>
          <w:lang w:val="fr-FR"/>
        </w:rPr>
        <w:t xml:space="preserve"> : il est en effet indispensable de le définir précisément pour assurer la compatibilité des différents systèmes. </w:t>
      </w:r>
    </w:p>
    <w:p w14:paraId="63920B5C" w14:textId="77777777" w:rsidR="001367C6" w:rsidRPr="001367C6" w:rsidRDefault="001367C6" w:rsidP="006C3177">
      <w:pPr>
        <w:jc w:val="both"/>
        <w:rPr>
          <w:lang w:val="fr-FR"/>
        </w:rPr>
      </w:pPr>
      <w:r w:rsidRPr="001367C6">
        <w:rPr>
          <w:lang w:val="fr-FR"/>
        </w:rPr>
        <w:t xml:space="preserve">Les messages peuvent être rattachés à n’importe quel objet du réseau (ligne, mission, itinéraire, section de ligne et bien </w:t>
      </w:r>
      <w:proofErr w:type="spellStart"/>
      <w:r w:rsidRPr="001367C6">
        <w:rPr>
          <w:lang w:val="fr-FR"/>
        </w:rPr>
        <w:t>sur</w:t>
      </w:r>
      <w:proofErr w:type="spellEnd"/>
      <w:r w:rsidRPr="001367C6">
        <w:rPr>
          <w:lang w:val="fr-FR"/>
        </w:rPr>
        <w:t xml:space="preserve"> arrêt). SIRI ne prévoit toutefois pas la possibilité de rattacher un tel message au service </w:t>
      </w:r>
      <w:r w:rsidRPr="001367C6">
        <w:rPr>
          <w:i/>
          <w:lang w:val="fr-FR"/>
        </w:rPr>
        <w:t>Stop Monitoring</w:t>
      </w:r>
      <w:r w:rsidRPr="001367C6">
        <w:rPr>
          <w:lang w:val="fr-FR"/>
        </w:rPr>
        <w:t xml:space="preserve"> (pour avoir les deux informations en une seule requête), ce qui se justifie facilement par le fait que, comme cela vient d’être indiqué, le message n’est pas forcément rattaché à un arrêt. </w:t>
      </w:r>
    </w:p>
    <w:p w14:paraId="74CAA87A" w14:textId="3C2BF51A" w:rsidR="001367C6" w:rsidRPr="00460BE9" w:rsidRDefault="001367C6" w:rsidP="006C3177">
      <w:pPr>
        <w:jc w:val="both"/>
        <w:rPr>
          <w:lang w:val="fr-FR"/>
        </w:rPr>
      </w:pPr>
      <w:r w:rsidRPr="00460BE9">
        <w:rPr>
          <w:lang w:val="fr-FR"/>
        </w:rPr>
        <w:t xml:space="preserve">Enfin, il faut rappeler que ce service n’est pas le service de gestion de perturbation : il </w:t>
      </w:r>
      <w:r w:rsidR="00AA449A">
        <w:rPr>
          <w:lang w:val="fr-FR"/>
        </w:rPr>
        <w:t>était</w:t>
      </w:r>
      <w:r w:rsidRPr="00460BE9">
        <w:rPr>
          <w:lang w:val="fr-FR"/>
        </w:rPr>
        <w:t xml:space="preserve"> conçu pour pouvoir diffuser les informations non structurées de perturbation, dans un premier temps, en attendant la définition finale du service SIRI </w:t>
      </w:r>
      <w:r w:rsidRPr="00460BE9">
        <w:rPr>
          <w:i/>
          <w:lang w:val="fr-FR"/>
        </w:rPr>
        <w:t>Situation Exchange</w:t>
      </w:r>
      <w:r w:rsidRPr="00460BE9">
        <w:rPr>
          <w:lang w:val="fr-FR"/>
        </w:rPr>
        <w:t xml:space="preserve"> et surtout en attendant que les </w:t>
      </w:r>
      <w:proofErr w:type="spellStart"/>
      <w:r w:rsidRPr="00460BE9">
        <w:rPr>
          <w:lang w:val="fr-FR"/>
        </w:rPr>
        <w:t>alimentants</w:t>
      </w:r>
      <w:proofErr w:type="spellEnd"/>
      <w:r w:rsidRPr="00460BE9">
        <w:rPr>
          <w:lang w:val="fr-FR"/>
        </w:rPr>
        <w:t xml:space="preserve"> soient en mesure de diffuser des informations structurées et non simplement textuelles. </w:t>
      </w:r>
    </w:p>
    <w:p w14:paraId="1DAE4B48" w14:textId="27497CAB" w:rsidR="001367C6" w:rsidRPr="001367C6" w:rsidRDefault="001367C6" w:rsidP="006C3177">
      <w:pPr>
        <w:jc w:val="both"/>
        <w:rPr>
          <w:lang w:val="fr-FR"/>
        </w:rPr>
      </w:pPr>
      <w:r w:rsidRPr="00460BE9">
        <w:rPr>
          <w:lang w:val="fr-FR"/>
        </w:rPr>
        <w:t xml:space="preserve">Dans un second temps, l’usage du service </w:t>
      </w:r>
      <w:r w:rsidRPr="00460BE9">
        <w:rPr>
          <w:i/>
          <w:lang w:val="fr-FR"/>
        </w:rPr>
        <w:t>General Message</w:t>
      </w:r>
      <w:r w:rsidRPr="00460BE9">
        <w:rPr>
          <w:lang w:val="fr-FR"/>
        </w:rPr>
        <w:t xml:space="preserve"> se </w:t>
      </w:r>
      <w:r w:rsidR="00AA449A">
        <w:rPr>
          <w:lang w:val="fr-FR"/>
        </w:rPr>
        <w:t>restreint</w:t>
      </w:r>
      <w:r w:rsidRPr="00460BE9">
        <w:rPr>
          <w:lang w:val="fr-FR"/>
        </w:rPr>
        <w:t xml:space="preserve"> donc aux messages généraux de type communication (</w:t>
      </w:r>
      <w:proofErr w:type="gramStart"/>
      <w:r w:rsidRPr="00460BE9">
        <w:rPr>
          <w:lang w:val="fr-FR"/>
        </w:rPr>
        <w:t>i.e.:</w:t>
      </w:r>
      <w:proofErr w:type="gramEnd"/>
      <w:r w:rsidRPr="00460BE9">
        <w:rPr>
          <w:lang w:val="fr-FR"/>
        </w:rPr>
        <w:t xml:space="preserve"> Pensez à acheter votre coupon mensuel, modification de politique tarifaire ; etc.) ou information ne concernant pas les réseaux (i.e.: match, concert, etc.).</w:t>
      </w:r>
    </w:p>
    <w:p w14:paraId="428ABF7B" w14:textId="77777777" w:rsidR="001367C6" w:rsidRPr="001367C6" w:rsidRDefault="00E472F8" w:rsidP="0034331F">
      <w:pPr>
        <w:pStyle w:val="Titre3"/>
        <w:rPr>
          <w:lang w:val="fr-FR"/>
        </w:rPr>
      </w:pPr>
      <w:r>
        <w:rPr>
          <w:lang w:val="fr-FR"/>
        </w:rPr>
        <w:t>Matrice de capacité</w:t>
      </w:r>
    </w:p>
    <w:p w14:paraId="5FE09F9B" w14:textId="734FF9DA" w:rsidR="001367C6" w:rsidRPr="008D2251" w:rsidRDefault="001367C6" w:rsidP="00E472F8">
      <w:pPr>
        <w:jc w:val="both"/>
        <w:rPr>
          <w:shd w:val="clear" w:color="auto" w:fill="00FF00"/>
          <w:lang w:val="fr-FR"/>
        </w:rPr>
      </w:pPr>
      <w:r w:rsidRPr="008D2251">
        <w:rPr>
          <w:highlight w:val="lightGray"/>
          <w:shd w:val="clear" w:color="auto" w:fill="00FF00"/>
          <w:lang w:val="fr-FR"/>
        </w:rPr>
        <w:t xml:space="preserve">Cette matrice n'est pas échangée dans le cadre du profil </w:t>
      </w:r>
      <w:proofErr w:type="gramStart"/>
      <w:r w:rsidRPr="008D2251">
        <w:rPr>
          <w:highlight w:val="lightGray"/>
          <w:shd w:val="clear" w:color="auto" w:fill="00FF00"/>
          <w:lang w:val="fr-FR"/>
        </w:rPr>
        <w:t>France:</w:t>
      </w:r>
      <w:proofErr w:type="gramEnd"/>
      <w:r w:rsidRPr="008D2251">
        <w:rPr>
          <w:highlight w:val="lightGray"/>
          <w:shd w:val="clear" w:color="auto" w:fill="00FF00"/>
          <w:lang w:val="fr-FR"/>
        </w:rPr>
        <w:t xml:space="preserve"> elle </w:t>
      </w:r>
      <w:r w:rsidR="00AA449A">
        <w:rPr>
          <w:highlight w:val="lightGray"/>
          <w:shd w:val="clear" w:color="auto" w:fill="00FF00"/>
          <w:lang w:val="fr-FR"/>
        </w:rPr>
        <w:t>présente</w:t>
      </w:r>
      <w:r w:rsidRPr="008D2251">
        <w:rPr>
          <w:highlight w:val="lightGray"/>
          <w:shd w:val="clear" w:color="auto" w:fill="00FF00"/>
          <w:lang w:val="fr-FR"/>
        </w:rPr>
        <w:t xml:space="preserve"> les principales fonctions retenues pour le service (les explications ne sont pas traduites dans ce tableau, mais on retrouve les traductions dans les tableaux qui suivent).</w:t>
      </w:r>
    </w:p>
    <w:tbl>
      <w:tblPr>
        <w:tblW w:w="10348" w:type="dxa"/>
        <w:tblInd w:w="108" w:type="dxa"/>
        <w:tblLayout w:type="fixed"/>
        <w:tblLook w:val="0000" w:firstRow="0" w:lastRow="0" w:firstColumn="0" w:lastColumn="0" w:noHBand="0" w:noVBand="0"/>
      </w:tblPr>
      <w:tblGrid>
        <w:gridCol w:w="1223"/>
        <w:gridCol w:w="236"/>
        <w:gridCol w:w="2652"/>
        <w:gridCol w:w="6237"/>
      </w:tblGrid>
      <w:tr w:rsidR="001367C6" w:rsidRPr="00E7759A" w14:paraId="719D7D6C" w14:textId="77777777" w:rsidTr="006C3177">
        <w:tc>
          <w:tcPr>
            <w:tcW w:w="1223" w:type="dxa"/>
            <w:tcBorders>
              <w:top w:val="single" w:sz="4" w:space="0" w:color="auto"/>
              <w:left w:val="single" w:sz="4" w:space="0" w:color="auto"/>
              <w:bottom w:val="single" w:sz="4" w:space="0" w:color="auto"/>
              <w:right w:val="single" w:sz="4" w:space="0" w:color="auto"/>
            </w:tcBorders>
            <w:vAlign w:val="center"/>
          </w:tcPr>
          <w:p w14:paraId="4757F9EA" w14:textId="77777777" w:rsidR="001367C6" w:rsidRPr="00721961" w:rsidRDefault="001367C6" w:rsidP="006C3177">
            <w:pPr>
              <w:spacing w:after="0"/>
              <w:rPr>
                <w:rFonts w:cs="Calibri"/>
                <w:i/>
                <w:sz w:val="20"/>
                <w:szCs w:val="20"/>
                <w:lang w:val="en-GB"/>
              </w:rPr>
            </w:pPr>
            <w:r w:rsidRPr="00721961">
              <w:rPr>
                <w:rFonts w:cs="Calibri"/>
                <w:i/>
                <w:sz w:val="20"/>
                <w:szCs w:val="20"/>
                <w:lang w:val="en-GB"/>
              </w:rPr>
              <w:t>Topic</w:t>
            </w:r>
          </w:p>
        </w:tc>
        <w:tc>
          <w:tcPr>
            <w:tcW w:w="2888" w:type="dxa"/>
            <w:gridSpan w:val="2"/>
            <w:tcBorders>
              <w:top w:val="single" w:sz="4" w:space="0" w:color="auto"/>
              <w:left w:val="single" w:sz="4" w:space="0" w:color="auto"/>
              <w:bottom w:val="single" w:sz="4" w:space="0" w:color="auto"/>
              <w:right w:val="single" w:sz="4" w:space="0" w:color="auto"/>
            </w:tcBorders>
            <w:vAlign w:val="center"/>
          </w:tcPr>
          <w:p w14:paraId="151B6279" w14:textId="77777777" w:rsidR="001367C6" w:rsidRPr="00721961" w:rsidRDefault="001367C6" w:rsidP="006C3177">
            <w:pPr>
              <w:spacing w:after="0"/>
              <w:rPr>
                <w:rFonts w:cs="Calibri"/>
                <w:b/>
                <w:i/>
                <w:sz w:val="20"/>
                <w:szCs w:val="20"/>
                <w:lang w:val="en-GB"/>
              </w:rPr>
            </w:pPr>
            <w:proofErr w:type="spellStart"/>
            <w:r w:rsidRPr="00721961">
              <w:rPr>
                <w:rFonts w:cs="Calibri"/>
                <w:b/>
                <w:i/>
                <w:sz w:val="20"/>
                <w:szCs w:val="20"/>
                <w:lang w:val="en-GB"/>
              </w:rPr>
              <w:t>TopicFiltering</w:t>
            </w:r>
            <w:proofErr w:type="spellEnd"/>
          </w:p>
        </w:tc>
        <w:tc>
          <w:tcPr>
            <w:tcW w:w="6237" w:type="dxa"/>
            <w:tcBorders>
              <w:top w:val="single" w:sz="4" w:space="0" w:color="auto"/>
              <w:left w:val="single" w:sz="4" w:space="0" w:color="auto"/>
              <w:bottom w:val="single" w:sz="4" w:space="0" w:color="auto"/>
              <w:right w:val="single" w:sz="4" w:space="0" w:color="auto"/>
            </w:tcBorders>
            <w:vAlign w:val="center"/>
          </w:tcPr>
          <w:p w14:paraId="569D74FA" w14:textId="77777777" w:rsidR="001367C6" w:rsidRPr="00721961" w:rsidRDefault="001367C6" w:rsidP="006C3177">
            <w:pPr>
              <w:spacing w:after="0"/>
              <w:rPr>
                <w:rFonts w:cs="Calibri"/>
                <w:sz w:val="20"/>
                <w:szCs w:val="20"/>
                <w:lang w:val="en-GB"/>
              </w:rPr>
            </w:pPr>
          </w:p>
        </w:tc>
      </w:tr>
      <w:tr w:rsidR="001367C6" w:rsidRPr="00E7759A" w14:paraId="7BB3F5B7" w14:textId="77777777" w:rsidTr="006C3177">
        <w:tc>
          <w:tcPr>
            <w:tcW w:w="1223" w:type="dxa"/>
            <w:tcBorders>
              <w:top w:val="single" w:sz="4" w:space="0" w:color="auto"/>
              <w:left w:val="single" w:sz="4" w:space="0" w:color="auto"/>
              <w:bottom w:val="single" w:sz="4" w:space="0" w:color="auto"/>
              <w:right w:val="single" w:sz="4" w:space="0" w:color="auto"/>
            </w:tcBorders>
            <w:vAlign w:val="center"/>
          </w:tcPr>
          <w:p w14:paraId="41E199EF" w14:textId="77777777" w:rsidR="001367C6" w:rsidRPr="00721961" w:rsidRDefault="001367C6" w:rsidP="006C3177">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06DB4FDA" w14:textId="77777777" w:rsidR="001367C6" w:rsidRPr="00721961" w:rsidRDefault="001367C6" w:rsidP="006C3177">
            <w:pPr>
              <w:spacing w:after="0"/>
              <w:rPr>
                <w:rFonts w:cs="Calibri"/>
                <w:b/>
                <w:i/>
                <w:sz w:val="20"/>
                <w:szCs w:val="20"/>
                <w:lang w:val="en-GB"/>
              </w:rPr>
            </w:pPr>
          </w:p>
        </w:tc>
        <w:tc>
          <w:tcPr>
            <w:tcW w:w="2652" w:type="dxa"/>
            <w:tcBorders>
              <w:top w:val="single" w:sz="4" w:space="0" w:color="auto"/>
              <w:left w:val="single" w:sz="4" w:space="0" w:color="auto"/>
              <w:bottom w:val="single" w:sz="4" w:space="0" w:color="auto"/>
              <w:right w:val="single" w:sz="4" w:space="0" w:color="auto"/>
            </w:tcBorders>
            <w:vAlign w:val="center"/>
          </w:tcPr>
          <w:p w14:paraId="2693127F" w14:textId="77777777" w:rsidR="001367C6" w:rsidRPr="00721961" w:rsidRDefault="001367C6" w:rsidP="006C3177">
            <w:pPr>
              <w:spacing w:after="0"/>
              <w:rPr>
                <w:rFonts w:cs="Calibri"/>
                <w:b/>
                <w:i/>
                <w:sz w:val="20"/>
                <w:szCs w:val="20"/>
                <w:lang w:val="en-GB"/>
              </w:rPr>
            </w:pPr>
            <w:proofErr w:type="spellStart"/>
            <w:r w:rsidRPr="00721961">
              <w:rPr>
                <w:rFonts w:cs="Calibri"/>
                <w:b/>
                <w:i/>
                <w:sz w:val="20"/>
                <w:szCs w:val="20"/>
                <w:lang w:val="en-GB"/>
              </w:rPr>
              <w:t>DefaultPreview</w:t>
            </w:r>
            <w:r w:rsidRPr="00721961">
              <w:rPr>
                <w:rFonts w:cs="Calibri"/>
                <w:b/>
                <w:i/>
                <w:sz w:val="20"/>
                <w:szCs w:val="20"/>
                <w:lang w:val="en-GB"/>
              </w:rPr>
              <w:softHyphen/>
              <w:t>Interval</w:t>
            </w:r>
            <w:proofErr w:type="spellEnd"/>
          </w:p>
        </w:tc>
        <w:tc>
          <w:tcPr>
            <w:tcW w:w="6237" w:type="dxa"/>
            <w:tcBorders>
              <w:top w:val="single" w:sz="4" w:space="0" w:color="auto"/>
              <w:left w:val="single" w:sz="4" w:space="0" w:color="auto"/>
              <w:bottom w:val="single" w:sz="4" w:space="0" w:color="auto"/>
              <w:right w:val="single" w:sz="4" w:space="0" w:color="auto"/>
            </w:tcBorders>
            <w:vAlign w:val="center"/>
          </w:tcPr>
          <w:p w14:paraId="733963BB" w14:textId="77777777" w:rsidR="001367C6" w:rsidRPr="00721961" w:rsidRDefault="001367C6" w:rsidP="006C3177">
            <w:pPr>
              <w:spacing w:after="0"/>
              <w:rPr>
                <w:rFonts w:cs="Calibri"/>
                <w:sz w:val="20"/>
                <w:szCs w:val="20"/>
                <w:lang w:val="fr-LU"/>
              </w:rPr>
            </w:pPr>
            <w:r w:rsidRPr="00721961">
              <w:rPr>
                <w:rFonts w:cs="Calibri"/>
                <w:sz w:val="20"/>
                <w:szCs w:val="20"/>
                <w:lang w:val="fr-LU"/>
              </w:rPr>
              <w:t>Non</w:t>
            </w:r>
          </w:p>
        </w:tc>
      </w:tr>
      <w:tr w:rsidR="001367C6" w:rsidRPr="00E7759A" w14:paraId="056D72E0" w14:textId="77777777" w:rsidTr="00721961">
        <w:tc>
          <w:tcPr>
            <w:tcW w:w="1223" w:type="dxa"/>
            <w:tcBorders>
              <w:top w:val="single" w:sz="4" w:space="0" w:color="auto"/>
              <w:left w:val="single" w:sz="4" w:space="0" w:color="auto"/>
              <w:bottom w:val="single" w:sz="4" w:space="0" w:color="auto"/>
              <w:right w:val="single" w:sz="4" w:space="0" w:color="auto"/>
            </w:tcBorders>
            <w:vAlign w:val="center"/>
          </w:tcPr>
          <w:p w14:paraId="41E66631" w14:textId="77777777" w:rsidR="001367C6" w:rsidRPr="00721961" w:rsidRDefault="001367C6" w:rsidP="006C3177">
            <w:pPr>
              <w:spacing w:after="0"/>
              <w:rPr>
                <w:rFonts w:cs="Calibri"/>
                <w:i/>
                <w:sz w:val="20"/>
                <w:szCs w:val="20"/>
                <w:lang w:val="fr-LU"/>
              </w:rPr>
            </w:pPr>
          </w:p>
        </w:tc>
        <w:tc>
          <w:tcPr>
            <w:tcW w:w="236" w:type="dxa"/>
            <w:tcBorders>
              <w:top w:val="single" w:sz="4" w:space="0" w:color="auto"/>
              <w:left w:val="single" w:sz="4" w:space="0" w:color="auto"/>
              <w:bottom w:val="single" w:sz="4" w:space="0" w:color="auto"/>
              <w:right w:val="single" w:sz="4" w:space="0" w:color="auto"/>
            </w:tcBorders>
            <w:vAlign w:val="center"/>
          </w:tcPr>
          <w:p w14:paraId="3EEB3141" w14:textId="77777777" w:rsidR="001367C6" w:rsidRPr="00721961" w:rsidRDefault="001367C6" w:rsidP="006C3177">
            <w:pPr>
              <w:spacing w:after="0"/>
              <w:rPr>
                <w:rFonts w:cs="Calibri"/>
                <w:b/>
                <w:i/>
                <w:sz w:val="20"/>
                <w:szCs w:val="20"/>
                <w:lang w:val="fr-LU"/>
              </w:rPr>
            </w:pPr>
          </w:p>
        </w:tc>
        <w:tc>
          <w:tcPr>
            <w:tcW w:w="2652" w:type="dxa"/>
            <w:tcBorders>
              <w:top w:val="single" w:sz="4" w:space="0" w:color="auto"/>
              <w:left w:val="single" w:sz="4" w:space="0" w:color="auto"/>
              <w:bottom w:val="single" w:sz="4" w:space="0" w:color="auto"/>
              <w:right w:val="single" w:sz="4" w:space="0" w:color="auto"/>
            </w:tcBorders>
            <w:shd w:val="clear" w:color="auto" w:fill="auto"/>
            <w:vAlign w:val="center"/>
          </w:tcPr>
          <w:p w14:paraId="5FCD6114" w14:textId="77777777" w:rsidR="001367C6" w:rsidRPr="00721961" w:rsidRDefault="001367C6" w:rsidP="006C3177">
            <w:pPr>
              <w:spacing w:after="0"/>
              <w:rPr>
                <w:rFonts w:cs="Calibri"/>
                <w:b/>
                <w:i/>
                <w:sz w:val="20"/>
                <w:szCs w:val="20"/>
                <w:shd w:val="clear" w:color="auto" w:fill="00FF00"/>
                <w:lang w:val="fr-LU"/>
              </w:rPr>
            </w:pPr>
            <w:proofErr w:type="spellStart"/>
            <w:r w:rsidRPr="00721961">
              <w:rPr>
                <w:rFonts w:cs="Calibri"/>
                <w:b/>
                <w:i/>
                <w:sz w:val="20"/>
                <w:szCs w:val="20"/>
                <w:shd w:val="clear" w:color="auto" w:fill="00FF00"/>
                <w:lang w:val="fr-LU"/>
              </w:rPr>
              <w:t>FilterByInfo</w:t>
            </w:r>
            <w:r w:rsidRPr="00721961">
              <w:rPr>
                <w:rFonts w:cs="Calibri"/>
                <w:b/>
                <w:i/>
                <w:sz w:val="20"/>
                <w:szCs w:val="20"/>
                <w:shd w:val="clear" w:color="auto" w:fill="00FF00"/>
                <w:lang w:val="fr-LU"/>
              </w:rPr>
              <w:softHyphen/>
              <w:t>Channel</w:t>
            </w:r>
            <w:proofErr w:type="spellEnd"/>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65122DA1" w14:textId="77777777" w:rsidR="001367C6" w:rsidRPr="00721961" w:rsidRDefault="001367C6" w:rsidP="006C3177">
            <w:pPr>
              <w:spacing w:after="0"/>
              <w:rPr>
                <w:rFonts w:cs="Calibri"/>
                <w:sz w:val="20"/>
                <w:szCs w:val="20"/>
                <w:shd w:val="clear" w:color="auto" w:fill="00FF00"/>
                <w:lang w:val="fr-LU"/>
              </w:rPr>
            </w:pPr>
            <w:r w:rsidRPr="00721961">
              <w:rPr>
                <w:rFonts w:cs="Calibri"/>
                <w:sz w:val="20"/>
                <w:szCs w:val="20"/>
                <w:shd w:val="clear" w:color="auto" w:fill="00FF00"/>
                <w:lang w:val="fr-LU"/>
              </w:rPr>
              <w:t>Oui</w:t>
            </w:r>
          </w:p>
        </w:tc>
      </w:tr>
      <w:tr w:rsidR="00721961" w:rsidRPr="00E7759A" w14:paraId="661E50B2" w14:textId="77777777" w:rsidTr="00944A40">
        <w:tc>
          <w:tcPr>
            <w:tcW w:w="1223" w:type="dxa"/>
            <w:vMerge w:val="restart"/>
            <w:tcBorders>
              <w:top w:val="single" w:sz="4" w:space="0" w:color="auto"/>
              <w:left w:val="single" w:sz="4" w:space="0" w:color="auto"/>
              <w:right w:val="single" w:sz="4" w:space="0" w:color="auto"/>
            </w:tcBorders>
            <w:vAlign w:val="center"/>
          </w:tcPr>
          <w:p w14:paraId="52DCB8BE" w14:textId="77777777" w:rsidR="00721961" w:rsidRPr="00721961" w:rsidRDefault="00721961" w:rsidP="006C3177">
            <w:pPr>
              <w:spacing w:after="0"/>
              <w:rPr>
                <w:rFonts w:cs="Calibri"/>
                <w:i/>
                <w:sz w:val="20"/>
                <w:szCs w:val="20"/>
                <w:lang w:val="en-GB"/>
              </w:rPr>
            </w:pPr>
            <w:r w:rsidRPr="00721961">
              <w:rPr>
                <w:rFonts w:cs="Calibri"/>
                <w:i/>
                <w:sz w:val="20"/>
                <w:szCs w:val="20"/>
                <w:lang w:val="en-GB"/>
              </w:rPr>
              <w:t>Request Policy</w:t>
            </w:r>
          </w:p>
        </w:tc>
        <w:tc>
          <w:tcPr>
            <w:tcW w:w="2888" w:type="dxa"/>
            <w:gridSpan w:val="2"/>
            <w:tcBorders>
              <w:top w:val="single" w:sz="4" w:space="0" w:color="auto"/>
              <w:left w:val="single" w:sz="4" w:space="0" w:color="auto"/>
              <w:bottom w:val="single" w:sz="4" w:space="0" w:color="auto"/>
              <w:right w:val="single" w:sz="4" w:space="0" w:color="auto"/>
            </w:tcBorders>
            <w:vAlign w:val="center"/>
          </w:tcPr>
          <w:p w14:paraId="78A821CB" w14:textId="77777777" w:rsidR="00721961" w:rsidRPr="00721961" w:rsidRDefault="00721961" w:rsidP="006C3177">
            <w:pPr>
              <w:spacing w:after="0"/>
              <w:rPr>
                <w:rFonts w:cs="Calibri"/>
                <w:b/>
                <w:i/>
                <w:sz w:val="20"/>
                <w:szCs w:val="20"/>
                <w:lang w:val="en-GB"/>
              </w:rPr>
            </w:pPr>
            <w:proofErr w:type="spellStart"/>
            <w:r w:rsidRPr="00721961">
              <w:rPr>
                <w:rFonts w:cs="Calibri"/>
                <w:b/>
                <w:i/>
                <w:sz w:val="20"/>
                <w:szCs w:val="20"/>
                <w:lang w:val="en-GB"/>
              </w:rPr>
              <w:t>RequestPolicy</w:t>
            </w:r>
            <w:proofErr w:type="spellEnd"/>
          </w:p>
        </w:tc>
        <w:tc>
          <w:tcPr>
            <w:tcW w:w="6237" w:type="dxa"/>
            <w:tcBorders>
              <w:top w:val="single" w:sz="4" w:space="0" w:color="auto"/>
              <w:left w:val="single" w:sz="4" w:space="0" w:color="auto"/>
              <w:bottom w:val="single" w:sz="4" w:space="0" w:color="auto"/>
              <w:right w:val="single" w:sz="4" w:space="0" w:color="auto"/>
            </w:tcBorders>
            <w:vAlign w:val="center"/>
          </w:tcPr>
          <w:p w14:paraId="6525619A" w14:textId="77777777" w:rsidR="00721961" w:rsidRPr="00721961" w:rsidRDefault="00721961" w:rsidP="006C3177">
            <w:pPr>
              <w:spacing w:after="0"/>
              <w:rPr>
                <w:rFonts w:cs="Calibri"/>
                <w:sz w:val="20"/>
                <w:szCs w:val="20"/>
                <w:lang w:val="en-GB"/>
              </w:rPr>
            </w:pPr>
          </w:p>
        </w:tc>
      </w:tr>
      <w:tr w:rsidR="00721961" w:rsidRPr="00E32CB2" w14:paraId="54F95407" w14:textId="77777777" w:rsidTr="00944A40">
        <w:tc>
          <w:tcPr>
            <w:tcW w:w="1223" w:type="dxa"/>
            <w:vMerge/>
            <w:tcBorders>
              <w:left w:val="single" w:sz="4" w:space="0" w:color="auto"/>
              <w:bottom w:val="single" w:sz="4" w:space="0" w:color="auto"/>
              <w:right w:val="single" w:sz="4" w:space="0" w:color="auto"/>
            </w:tcBorders>
            <w:vAlign w:val="center"/>
          </w:tcPr>
          <w:p w14:paraId="340AB141" w14:textId="77777777" w:rsidR="00721961" w:rsidRPr="00721961" w:rsidRDefault="00721961" w:rsidP="006C3177">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193ED65E" w14:textId="77777777" w:rsidR="00721961" w:rsidRPr="00721961" w:rsidRDefault="00721961" w:rsidP="006C3177">
            <w:pPr>
              <w:spacing w:after="0"/>
              <w:rPr>
                <w:rFonts w:cs="Calibri"/>
                <w:b/>
                <w:i/>
                <w:sz w:val="20"/>
                <w:szCs w:val="20"/>
                <w:lang w:val="en-GB"/>
              </w:rPr>
            </w:pPr>
          </w:p>
        </w:tc>
        <w:tc>
          <w:tcPr>
            <w:tcW w:w="2652" w:type="dxa"/>
            <w:tcBorders>
              <w:top w:val="single" w:sz="4" w:space="0" w:color="auto"/>
              <w:left w:val="single" w:sz="4" w:space="0" w:color="auto"/>
              <w:bottom w:val="single" w:sz="4" w:space="0" w:color="auto"/>
              <w:right w:val="single" w:sz="4" w:space="0" w:color="auto"/>
            </w:tcBorders>
            <w:vAlign w:val="center"/>
          </w:tcPr>
          <w:p w14:paraId="1AB2A021" w14:textId="77777777" w:rsidR="00721961" w:rsidRPr="00721961" w:rsidRDefault="00721961" w:rsidP="006C3177">
            <w:pPr>
              <w:spacing w:after="0"/>
              <w:rPr>
                <w:rFonts w:cs="Calibri"/>
                <w:b/>
                <w:i/>
                <w:sz w:val="20"/>
                <w:szCs w:val="20"/>
                <w:lang w:val="fr-LU"/>
              </w:rPr>
            </w:pPr>
            <w:proofErr w:type="spellStart"/>
            <w:r w:rsidRPr="00721961">
              <w:rPr>
                <w:rFonts w:cs="Calibri"/>
                <w:b/>
                <w:i/>
                <w:sz w:val="20"/>
                <w:szCs w:val="20"/>
                <w:lang w:val="fr-LU"/>
              </w:rPr>
              <w:t>Language</w:t>
            </w:r>
            <w:proofErr w:type="spellEnd"/>
          </w:p>
        </w:tc>
        <w:tc>
          <w:tcPr>
            <w:tcW w:w="6237" w:type="dxa"/>
            <w:tcBorders>
              <w:top w:val="single" w:sz="4" w:space="0" w:color="auto"/>
              <w:left w:val="single" w:sz="4" w:space="0" w:color="auto"/>
              <w:bottom w:val="single" w:sz="4" w:space="0" w:color="auto"/>
              <w:right w:val="single" w:sz="4" w:space="0" w:color="auto"/>
            </w:tcBorders>
            <w:vAlign w:val="center"/>
          </w:tcPr>
          <w:p w14:paraId="51B5CC82" w14:textId="77777777" w:rsidR="00721961" w:rsidRPr="00721961" w:rsidRDefault="00721961" w:rsidP="006C3177">
            <w:pPr>
              <w:spacing w:after="0"/>
              <w:rPr>
                <w:rFonts w:cs="Calibri"/>
                <w:sz w:val="20"/>
                <w:szCs w:val="20"/>
                <w:lang w:val="fr-FR"/>
              </w:rPr>
            </w:pPr>
            <w:r w:rsidRPr="00721961">
              <w:rPr>
                <w:rFonts w:cs="Calibri"/>
                <w:sz w:val="20"/>
                <w:szCs w:val="20"/>
                <w:lang w:val="fr-FR"/>
              </w:rPr>
              <w:t xml:space="preserve">Non </w:t>
            </w:r>
          </w:p>
          <w:p w14:paraId="46736BBF" w14:textId="77777777" w:rsidR="00721961" w:rsidRPr="00721961" w:rsidRDefault="00721961" w:rsidP="006C3177">
            <w:pPr>
              <w:spacing w:after="0"/>
              <w:rPr>
                <w:rFonts w:cs="Calibri"/>
                <w:i/>
                <w:sz w:val="20"/>
                <w:szCs w:val="20"/>
                <w:shd w:val="clear" w:color="auto" w:fill="CCCCFF"/>
                <w:lang w:val="fr-FR"/>
              </w:rPr>
            </w:pPr>
            <w:r w:rsidRPr="00721961">
              <w:rPr>
                <w:rFonts w:cs="Calibri"/>
                <w:sz w:val="20"/>
                <w:szCs w:val="20"/>
                <w:lang w:val="fr-FR"/>
              </w:rPr>
              <w:t>(</w:t>
            </w:r>
            <w:proofErr w:type="gramStart"/>
            <w:r w:rsidRPr="00721961">
              <w:rPr>
                <w:rFonts w:cs="Calibri"/>
                <w:sz w:val="20"/>
                <w:szCs w:val="20"/>
                <w:lang w:val="fr-FR"/>
              </w:rPr>
              <w:t>si</w:t>
            </w:r>
            <w:proofErr w:type="gramEnd"/>
            <w:r w:rsidRPr="00721961">
              <w:rPr>
                <w:rFonts w:cs="Calibri"/>
                <w:sz w:val="20"/>
                <w:szCs w:val="20"/>
                <w:lang w:val="fr-FR"/>
              </w:rPr>
              <w:t xml:space="preserve"> le message est disponible en plusieurs langues, toutes les langues sont </w:t>
            </w:r>
            <w:proofErr w:type="spellStart"/>
            <w:r w:rsidRPr="00721961">
              <w:rPr>
                <w:rFonts w:cs="Calibri"/>
                <w:sz w:val="20"/>
                <w:szCs w:val="20"/>
                <w:lang w:val="fr-FR"/>
              </w:rPr>
              <w:t>systèmatiquement</w:t>
            </w:r>
            <w:proofErr w:type="spellEnd"/>
            <w:r w:rsidRPr="00721961">
              <w:rPr>
                <w:rFonts w:cs="Calibri"/>
                <w:sz w:val="20"/>
                <w:szCs w:val="20"/>
                <w:lang w:val="fr-FR"/>
              </w:rPr>
              <w:t xml:space="preserve"> diffusées)</w:t>
            </w:r>
          </w:p>
        </w:tc>
      </w:tr>
      <w:tr w:rsidR="00721961" w:rsidRPr="00E7759A" w14:paraId="73786F54" w14:textId="77777777" w:rsidTr="00CE16BC">
        <w:tc>
          <w:tcPr>
            <w:tcW w:w="1223" w:type="dxa"/>
            <w:vMerge w:val="restart"/>
            <w:tcBorders>
              <w:top w:val="single" w:sz="4" w:space="0" w:color="auto"/>
              <w:left w:val="single" w:sz="4" w:space="0" w:color="auto"/>
              <w:right w:val="single" w:sz="4" w:space="0" w:color="auto"/>
            </w:tcBorders>
            <w:vAlign w:val="center"/>
          </w:tcPr>
          <w:p w14:paraId="7C1981FB" w14:textId="77777777" w:rsidR="00721961" w:rsidRPr="00721961" w:rsidRDefault="00721961" w:rsidP="006C3177">
            <w:pPr>
              <w:spacing w:after="0"/>
              <w:rPr>
                <w:rFonts w:cs="Calibri"/>
                <w:i/>
                <w:sz w:val="20"/>
                <w:szCs w:val="20"/>
                <w:lang w:val="en-GB"/>
              </w:rPr>
            </w:pPr>
            <w:r w:rsidRPr="00721961">
              <w:rPr>
                <w:rFonts w:cs="Calibri"/>
                <w:i/>
                <w:sz w:val="20"/>
                <w:szCs w:val="20"/>
                <w:lang w:val="en-GB"/>
              </w:rPr>
              <w:t>Access Control</w:t>
            </w:r>
          </w:p>
        </w:tc>
        <w:tc>
          <w:tcPr>
            <w:tcW w:w="2888" w:type="dxa"/>
            <w:gridSpan w:val="2"/>
            <w:tcBorders>
              <w:top w:val="single" w:sz="4" w:space="0" w:color="auto"/>
              <w:left w:val="single" w:sz="4" w:space="0" w:color="auto"/>
              <w:bottom w:val="single" w:sz="4" w:space="0" w:color="auto"/>
              <w:right w:val="single" w:sz="4" w:space="0" w:color="auto"/>
            </w:tcBorders>
            <w:vAlign w:val="center"/>
          </w:tcPr>
          <w:p w14:paraId="799C7A88" w14:textId="77777777" w:rsidR="00721961" w:rsidRPr="00721961" w:rsidRDefault="00721961" w:rsidP="006C3177">
            <w:pPr>
              <w:spacing w:after="0"/>
              <w:rPr>
                <w:rFonts w:cs="Calibri"/>
                <w:b/>
                <w:i/>
                <w:sz w:val="20"/>
                <w:szCs w:val="20"/>
                <w:lang w:val="en-GB"/>
              </w:rPr>
            </w:pPr>
            <w:proofErr w:type="spellStart"/>
            <w:r w:rsidRPr="00721961">
              <w:rPr>
                <w:rFonts w:cs="Calibri"/>
                <w:b/>
                <w:i/>
                <w:sz w:val="20"/>
                <w:szCs w:val="20"/>
                <w:lang w:val="en-GB"/>
              </w:rPr>
              <w:t>AccessControl</w:t>
            </w:r>
            <w:proofErr w:type="spellEnd"/>
          </w:p>
        </w:tc>
        <w:tc>
          <w:tcPr>
            <w:tcW w:w="6237" w:type="dxa"/>
            <w:tcBorders>
              <w:top w:val="single" w:sz="4" w:space="0" w:color="auto"/>
              <w:left w:val="single" w:sz="4" w:space="0" w:color="auto"/>
              <w:bottom w:val="single" w:sz="4" w:space="0" w:color="auto"/>
              <w:right w:val="single" w:sz="4" w:space="0" w:color="auto"/>
            </w:tcBorders>
            <w:vAlign w:val="center"/>
          </w:tcPr>
          <w:p w14:paraId="0315B975" w14:textId="77777777" w:rsidR="00721961" w:rsidRPr="00721961" w:rsidRDefault="00721961" w:rsidP="006C3177">
            <w:pPr>
              <w:spacing w:after="0"/>
              <w:rPr>
                <w:rFonts w:cs="Calibri"/>
                <w:sz w:val="20"/>
                <w:szCs w:val="20"/>
                <w:lang w:val="en-GB"/>
              </w:rPr>
            </w:pPr>
          </w:p>
        </w:tc>
      </w:tr>
      <w:tr w:rsidR="00721961" w:rsidRPr="00E7759A" w14:paraId="69BC09C6" w14:textId="77777777" w:rsidTr="00E55EB4">
        <w:tc>
          <w:tcPr>
            <w:tcW w:w="1223" w:type="dxa"/>
            <w:vMerge/>
            <w:tcBorders>
              <w:left w:val="single" w:sz="4" w:space="0" w:color="auto"/>
              <w:right w:val="single" w:sz="4" w:space="0" w:color="auto"/>
            </w:tcBorders>
            <w:vAlign w:val="center"/>
          </w:tcPr>
          <w:p w14:paraId="6E53E1B3" w14:textId="77777777" w:rsidR="00721961" w:rsidRPr="00721961" w:rsidRDefault="00721961" w:rsidP="006C3177">
            <w:pPr>
              <w:spacing w:after="0"/>
              <w:rPr>
                <w:rFonts w:cs="Calibri"/>
                <w:i/>
                <w:sz w:val="20"/>
                <w:szCs w:val="20"/>
                <w:lang w:val="en-GB"/>
              </w:rPr>
            </w:pPr>
          </w:p>
        </w:tc>
        <w:tc>
          <w:tcPr>
            <w:tcW w:w="236" w:type="dxa"/>
            <w:vMerge w:val="restart"/>
            <w:tcBorders>
              <w:top w:val="single" w:sz="4" w:space="0" w:color="auto"/>
              <w:left w:val="single" w:sz="4" w:space="0" w:color="auto"/>
              <w:right w:val="single" w:sz="4" w:space="0" w:color="auto"/>
            </w:tcBorders>
            <w:vAlign w:val="center"/>
          </w:tcPr>
          <w:p w14:paraId="23068E6F" w14:textId="77777777" w:rsidR="00721961" w:rsidRPr="00721961" w:rsidRDefault="00721961" w:rsidP="006C3177">
            <w:pPr>
              <w:spacing w:after="0"/>
              <w:rPr>
                <w:rFonts w:cs="Calibri"/>
                <w:b/>
                <w:i/>
                <w:sz w:val="20"/>
                <w:szCs w:val="20"/>
                <w:lang w:val="en-GB"/>
              </w:rPr>
            </w:pPr>
          </w:p>
        </w:tc>
        <w:tc>
          <w:tcPr>
            <w:tcW w:w="2652" w:type="dxa"/>
            <w:tcBorders>
              <w:top w:val="single" w:sz="4" w:space="0" w:color="auto"/>
              <w:left w:val="single" w:sz="4" w:space="0" w:color="auto"/>
              <w:bottom w:val="single" w:sz="4" w:space="0" w:color="auto"/>
              <w:right w:val="single" w:sz="4" w:space="0" w:color="auto"/>
            </w:tcBorders>
            <w:vAlign w:val="center"/>
          </w:tcPr>
          <w:p w14:paraId="4D92FC49" w14:textId="77777777" w:rsidR="00721961" w:rsidRPr="00721961" w:rsidRDefault="00721961" w:rsidP="006C3177">
            <w:pPr>
              <w:spacing w:after="0"/>
              <w:rPr>
                <w:rFonts w:cs="Calibri"/>
                <w:b/>
                <w:i/>
                <w:sz w:val="20"/>
                <w:szCs w:val="20"/>
                <w:lang w:val="en-GB"/>
              </w:rPr>
            </w:pPr>
            <w:proofErr w:type="spellStart"/>
            <w:r w:rsidRPr="00721961">
              <w:rPr>
                <w:rFonts w:cs="Calibri"/>
                <w:b/>
                <w:i/>
                <w:sz w:val="20"/>
                <w:szCs w:val="20"/>
                <w:lang w:val="en-GB"/>
              </w:rPr>
              <w:t>Request</w:t>
            </w:r>
            <w:r w:rsidRPr="00721961">
              <w:rPr>
                <w:rFonts w:cs="Calibri"/>
                <w:b/>
                <w:i/>
                <w:sz w:val="20"/>
                <w:szCs w:val="20"/>
                <w:lang w:val="en-GB"/>
              </w:rPr>
              <w:softHyphen/>
              <w:t>Checking</w:t>
            </w:r>
            <w:proofErr w:type="spellEnd"/>
          </w:p>
        </w:tc>
        <w:tc>
          <w:tcPr>
            <w:tcW w:w="6237" w:type="dxa"/>
            <w:tcBorders>
              <w:top w:val="single" w:sz="4" w:space="0" w:color="auto"/>
              <w:left w:val="single" w:sz="4" w:space="0" w:color="auto"/>
              <w:bottom w:val="single" w:sz="4" w:space="0" w:color="auto"/>
              <w:right w:val="single" w:sz="4" w:space="0" w:color="auto"/>
            </w:tcBorders>
            <w:vAlign w:val="center"/>
          </w:tcPr>
          <w:p w14:paraId="1AE54CB2" w14:textId="77777777" w:rsidR="00721961" w:rsidRPr="00721961" w:rsidRDefault="00721961" w:rsidP="006C3177">
            <w:pPr>
              <w:spacing w:after="0"/>
              <w:rPr>
                <w:rFonts w:cs="Calibri"/>
                <w:sz w:val="20"/>
                <w:szCs w:val="20"/>
                <w:lang w:val="en-GB"/>
              </w:rPr>
            </w:pPr>
            <w:r w:rsidRPr="00721961">
              <w:rPr>
                <w:rFonts w:cs="Calibri"/>
                <w:sz w:val="20"/>
                <w:szCs w:val="20"/>
                <w:lang w:val="en-GB"/>
              </w:rPr>
              <w:t>Non</w:t>
            </w:r>
          </w:p>
        </w:tc>
      </w:tr>
      <w:tr w:rsidR="00721961" w:rsidRPr="00E7759A" w14:paraId="3900CD32" w14:textId="77777777" w:rsidTr="00E55EB4">
        <w:tc>
          <w:tcPr>
            <w:tcW w:w="1223" w:type="dxa"/>
            <w:vMerge/>
            <w:tcBorders>
              <w:left w:val="single" w:sz="4" w:space="0" w:color="auto"/>
              <w:bottom w:val="single" w:sz="4" w:space="0" w:color="auto"/>
              <w:right w:val="single" w:sz="4" w:space="0" w:color="auto"/>
            </w:tcBorders>
            <w:vAlign w:val="center"/>
          </w:tcPr>
          <w:p w14:paraId="6DCFEB36" w14:textId="77777777" w:rsidR="00721961" w:rsidRPr="00721961" w:rsidRDefault="00721961" w:rsidP="006C3177">
            <w:pPr>
              <w:spacing w:after="0"/>
              <w:rPr>
                <w:rFonts w:cs="Calibri"/>
                <w:i/>
                <w:sz w:val="20"/>
                <w:szCs w:val="20"/>
                <w:lang w:val="en-GB"/>
              </w:rPr>
            </w:pPr>
          </w:p>
        </w:tc>
        <w:tc>
          <w:tcPr>
            <w:tcW w:w="236" w:type="dxa"/>
            <w:vMerge/>
            <w:tcBorders>
              <w:left w:val="single" w:sz="4" w:space="0" w:color="auto"/>
              <w:bottom w:val="single" w:sz="4" w:space="0" w:color="auto"/>
              <w:right w:val="single" w:sz="4" w:space="0" w:color="auto"/>
            </w:tcBorders>
            <w:vAlign w:val="center"/>
          </w:tcPr>
          <w:p w14:paraId="5C7F613D" w14:textId="77777777" w:rsidR="00721961" w:rsidRPr="00721961" w:rsidRDefault="00721961" w:rsidP="006C3177">
            <w:pPr>
              <w:spacing w:after="0"/>
              <w:rPr>
                <w:rFonts w:cs="Calibri"/>
                <w:b/>
                <w:i/>
                <w:sz w:val="20"/>
                <w:szCs w:val="20"/>
                <w:lang w:val="en-GB"/>
              </w:rPr>
            </w:pPr>
          </w:p>
        </w:tc>
        <w:tc>
          <w:tcPr>
            <w:tcW w:w="2652" w:type="dxa"/>
            <w:tcBorders>
              <w:top w:val="single" w:sz="4" w:space="0" w:color="auto"/>
              <w:left w:val="single" w:sz="4" w:space="0" w:color="auto"/>
              <w:bottom w:val="single" w:sz="4" w:space="0" w:color="auto"/>
              <w:right w:val="single" w:sz="4" w:space="0" w:color="auto"/>
            </w:tcBorders>
            <w:vAlign w:val="center"/>
          </w:tcPr>
          <w:p w14:paraId="1DC24D49" w14:textId="77777777" w:rsidR="00721961" w:rsidRPr="00721961" w:rsidRDefault="00721961" w:rsidP="006C3177">
            <w:pPr>
              <w:spacing w:after="0"/>
              <w:rPr>
                <w:rFonts w:cs="Calibri"/>
                <w:b/>
                <w:i/>
                <w:sz w:val="20"/>
                <w:szCs w:val="20"/>
                <w:lang w:val="en-GB"/>
              </w:rPr>
            </w:pPr>
            <w:proofErr w:type="spellStart"/>
            <w:r w:rsidRPr="00721961">
              <w:rPr>
                <w:rFonts w:cs="Calibri"/>
                <w:b/>
                <w:i/>
                <w:sz w:val="20"/>
                <w:szCs w:val="20"/>
                <w:lang w:val="en-GB"/>
              </w:rPr>
              <w:t>CheckInfo</w:t>
            </w:r>
            <w:r w:rsidRPr="00721961">
              <w:rPr>
                <w:rFonts w:cs="Calibri"/>
                <w:b/>
                <w:i/>
                <w:sz w:val="20"/>
                <w:szCs w:val="20"/>
                <w:lang w:val="en-GB"/>
              </w:rPr>
              <w:softHyphen/>
              <w:t>Channel</w:t>
            </w:r>
            <w:proofErr w:type="spellEnd"/>
          </w:p>
        </w:tc>
        <w:tc>
          <w:tcPr>
            <w:tcW w:w="6237" w:type="dxa"/>
            <w:tcBorders>
              <w:top w:val="single" w:sz="4" w:space="0" w:color="auto"/>
              <w:left w:val="single" w:sz="4" w:space="0" w:color="auto"/>
              <w:bottom w:val="single" w:sz="4" w:space="0" w:color="auto"/>
              <w:right w:val="single" w:sz="4" w:space="0" w:color="auto"/>
            </w:tcBorders>
            <w:vAlign w:val="center"/>
          </w:tcPr>
          <w:p w14:paraId="421BA11E" w14:textId="77777777" w:rsidR="00721961" w:rsidRPr="00721961" w:rsidRDefault="00721961" w:rsidP="006C3177">
            <w:pPr>
              <w:spacing w:after="0"/>
              <w:rPr>
                <w:rFonts w:cs="Calibri"/>
                <w:sz w:val="20"/>
                <w:szCs w:val="20"/>
                <w:shd w:val="clear" w:color="auto" w:fill="CCCCFF"/>
                <w:lang w:val="fr-LU"/>
              </w:rPr>
            </w:pPr>
            <w:r w:rsidRPr="00721961">
              <w:rPr>
                <w:rFonts w:cs="Calibri"/>
                <w:sz w:val="20"/>
                <w:szCs w:val="20"/>
                <w:shd w:val="clear" w:color="auto" w:fill="CCCCFF"/>
                <w:lang w:val="fr-LU"/>
              </w:rPr>
              <w:t>Oui</w:t>
            </w:r>
          </w:p>
        </w:tc>
      </w:tr>
      <w:tr w:rsidR="001367C6" w:rsidRPr="00E7759A" w14:paraId="5A84D0CD" w14:textId="77777777" w:rsidTr="006C3177">
        <w:tc>
          <w:tcPr>
            <w:tcW w:w="1223" w:type="dxa"/>
            <w:tcBorders>
              <w:top w:val="single" w:sz="4" w:space="0" w:color="auto"/>
              <w:left w:val="single" w:sz="4" w:space="0" w:color="auto"/>
              <w:bottom w:val="single" w:sz="4" w:space="0" w:color="auto"/>
              <w:right w:val="single" w:sz="4" w:space="0" w:color="auto"/>
            </w:tcBorders>
            <w:vAlign w:val="center"/>
          </w:tcPr>
          <w:p w14:paraId="6ECCD413" w14:textId="77777777" w:rsidR="001367C6" w:rsidRPr="00721961" w:rsidRDefault="001367C6" w:rsidP="006C3177">
            <w:pPr>
              <w:spacing w:after="0"/>
              <w:rPr>
                <w:rFonts w:cs="Calibri"/>
                <w:i/>
                <w:sz w:val="20"/>
                <w:szCs w:val="20"/>
                <w:lang w:val="fr-LU"/>
              </w:rPr>
            </w:pPr>
            <w:proofErr w:type="spellStart"/>
            <w:proofErr w:type="gramStart"/>
            <w:r w:rsidRPr="00721961">
              <w:rPr>
                <w:rFonts w:cs="Calibri"/>
                <w:i/>
                <w:sz w:val="20"/>
                <w:szCs w:val="20"/>
                <w:lang w:val="fr-LU"/>
              </w:rPr>
              <w:t>any</w:t>
            </w:r>
            <w:proofErr w:type="spellEnd"/>
            <w:proofErr w:type="gramEnd"/>
          </w:p>
        </w:tc>
        <w:tc>
          <w:tcPr>
            <w:tcW w:w="2888" w:type="dxa"/>
            <w:gridSpan w:val="2"/>
            <w:tcBorders>
              <w:top w:val="single" w:sz="4" w:space="0" w:color="auto"/>
              <w:left w:val="single" w:sz="4" w:space="0" w:color="auto"/>
              <w:bottom w:val="single" w:sz="4" w:space="0" w:color="auto"/>
              <w:right w:val="single" w:sz="4" w:space="0" w:color="auto"/>
            </w:tcBorders>
            <w:vAlign w:val="center"/>
          </w:tcPr>
          <w:p w14:paraId="42F0BFBC" w14:textId="77777777" w:rsidR="001367C6" w:rsidRPr="00721961" w:rsidRDefault="001367C6" w:rsidP="006C3177">
            <w:pPr>
              <w:spacing w:after="0"/>
              <w:rPr>
                <w:rFonts w:cs="Calibri"/>
                <w:b/>
                <w:i/>
                <w:sz w:val="20"/>
                <w:szCs w:val="20"/>
                <w:lang w:val="fr-LU"/>
              </w:rPr>
            </w:pPr>
            <w:r w:rsidRPr="00721961">
              <w:rPr>
                <w:rFonts w:cs="Calibri"/>
                <w:b/>
                <w:i/>
                <w:sz w:val="20"/>
                <w:szCs w:val="20"/>
                <w:lang w:val="fr-LU"/>
              </w:rPr>
              <w:t>Extensions</w:t>
            </w:r>
          </w:p>
        </w:tc>
        <w:tc>
          <w:tcPr>
            <w:tcW w:w="6237" w:type="dxa"/>
            <w:tcBorders>
              <w:top w:val="single" w:sz="4" w:space="0" w:color="auto"/>
              <w:left w:val="single" w:sz="4" w:space="0" w:color="auto"/>
              <w:bottom w:val="single" w:sz="4" w:space="0" w:color="auto"/>
              <w:right w:val="single" w:sz="4" w:space="0" w:color="auto"/>
            </w:tcBorders>
            <w:vAlign w:val="center"/>
          </w:tcPr>
          <w:p w14:paraId="28F85941" w14:textId="77777777" w:rsidR="001367C6" w:rsidRPr="00721961" w:rsidRDefault="001367C6" w:rsidP="006C3177">
            <w:pPr>
              <w:spacing w:after="0"/>
              <w:rPr>
                <w:rFonts w:cs="Calibri"/>
                <w:sz w:val="20"/>
                <w:szCs w:val="20"/>
                <w:lang w:val="fr-LU"/>
              </w:rPr>
            </w:pPr>
            <w:r w:rsidRPr="00721961">
              <w:rPr>
                <w:rFonts w:cs="Calibri"/>
                <w:sz w:val="20"/>
                <w:szCs w:val="20"/>
                <w:lang w:val="fr-LU"/>
              </w:rPr>
              <w:t>Non</w:t>
            </w:r>
          </w:p>
        </w:tc>
      </w:tr>
    </w:tbl>
    <w:p w14:paraId="344B3F89" w14:textId="77777777" w:rsidR="001367C6" w:rsidRPr="008D2251" w:rsidRDefault="001367C6" w:rsidP="0034331F">
      <w:pPr>
        <w:pStyle w:val="Titre3"/>
        <w:rPr>
          <w:lang w:val="fr-FR"/>
        </w:rPr>
      </w:pPr>
      <w:bookmarkStart w:id="314" w:name="_Toc444249844"/>
      <w:r w:rsidRPr="001367C6">
        <w:rPr>
          <w:lang w:val="fr-FR"/>
        </w:rPr>
        <w:t>Requête au service « General Message »</w:t>
      </w:r>
      <w:bookmarkEnd w:id="3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1532"/>
        <w:gridCol w:w="540"/>
        <w:gridCol w:w="1759"/>
        <w:gridCol w:w="5042"/>
      </w:tblGrid>
      <w:tr w:rsidR="001367C6" w:rsidRPr="00E7759A" w14:paraId="17819BEC" w14:textId="77777777" w:rsidTr="006C3177">
        <w:trPr>
          <w:jc w:val="center"/>
        </w:trPr>
        <w:tc>
          <w:tcPr>
            <w:tcW w:w="3323" w:type="dxa"/>
            <w:gridSpan w:val="3"/>
            <w:vAlign w:val="center"/>
          </w:tcPr>
          <w:p w14:paraId="45D1364C" w14:textId="77777777" w:rsidR="001367C6" w:rsidRPr="00E7759A" w:rsidRDefault="001367C6" w:rsidP="006C317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GeneralMessageRequest</w:t>
            </w:r>
            <w:proofErr w:type="spellEnd"/>
          </w:p>
        </w:tc>
        <w:tc>
          <w:tcPr>
            <w:tcW w:w="1759" w:type="dxa"/>
            <w:vAlign w:val="center"/>
          </w:tcPr>
          <w:p w14:paraId="061CDF0C" w14:textId="77777777" w:rsidR="001367C6" w:rsidRPr="00E7759A" w:rsidRDefault="001367C6" w:rsidP="006C3177">
            <w:pPr>
              <w:spacing w:after="0"/>
              <w:rPr>
                <w:rFonts w:cs="Calibri"/>
                <w:i/>
                <w:sz w:val="20"/>
                <w:szCs w:val="20"/>
              </w:rPr>
            </w:pPr>
            <w:r w:rsidRPr="00E7759A">
              <w:rPr>
                <w:rFonts w:cs="Calibri"/>
                <w:i/>
                <w:sz w:val="20"/>
                <w:szCs w:val="20"/>
              </w:rPr>
              <w:t>+Structure</w:t>
            </w:r>
          </w:p>
        </w:tc>
        <w:tc>
          <w:tcPr>
            <w:tcW w:w="5042" w:type="dxa"/>
            <w:vAlign w:val="center"/>
          </w:tcPr>
          <w:p w14:paraId="1CA5963E" w14:textId="77777777" w:rsidR="001367C6" w:rsidRPr="00E7759A" w:rsidRDefault="001367C6" w:rsidP="006C3177">
            <w:pPr>
              <w:spacing w:after="0"/>
              <w:jc w:val="both"/>
              <w:rPr>
                <w:rFonts w:cs="Calibri"/>
                <w:sz w:val="20"/>
                <w:szCs w:val="20"/>
              </w:rPr>
            </w:pPr>
            <w:proofErr w:type="spellStart"/>
            <w:r w:rsidRPr="00E7759A">
              <w:rPr>
                <w:rFonts w:cs="Calibri"/>
                <w:sz w:val="20"/>
                <w:szCs w:val="20"/>
              </w:rPr>
              <w:t>Requête</w:t>
            </w:r>
            <w:proofErr w:type="spellEnd"/>
            <w:r w:rsidRPr="00E7759A">
              <w:rPr>
                <w:rFonts w:cs="Calibri"/>
                <w:sz w:val="20"/>
                <w:szCs w:val="20"/>
              </w:rPr>
              <w:t xml:space="preserve"> </w:t>
            </w:r>
            <w:proofErr w:type="spellStart"/>
            <w:r w:rsidRPr="00E7759A">
              <w:rPr>
                <w:rFonts w:cs="Calibri"/>
                <w:sz w:val="20"/>
                <w:szCs w:val="20"/>
              </w:rPr>
              <w:t>d'accès</w:t>
            </w:r>
            <w:proofErr w:type="spellEnd"/>
            <w:r w:rsidRPr="00E7759A">
              <w:rPr>
                <w:rFonts w:cs="Calibri"/>
                <w:sz w:val="20"/>
                <w:szCs w:val="20"/>
              </w:rPr>
              <w:t xml:space="preserve"> aux messages</w:t>
            </w:r>
          </w:p>
        </w:tc>
      </w:tr>
      <w:tr w:rsidR="001367C6" w:rsidRPr="00E32CB2" w14:paraId="68BFE60B" w14:textId="77777777" w:rsidTr="006C3177">
        <w:trPr>
          <w:jc w:val="center"/>
        </w:trPr>
        <w:tc>
          <w:tcPr>
            <w:tcW w:w="1251" w:type="dxa"/>
            <w:vAlign w:val="center"/>
          </w:tcPr>
          <w:p w14:paraId="62476694" w14:textId="77777777" w:rsidR="001367C6" w:rsidRPr="00E7759A" w:rsidRDefault="001367C6" w:rsidP="006C3177">
            <w:pPr>
              <w:spacing w:after="0"/>
              <w:rPr>
                <w:rFonts w:cs="Calibri"/>
                <w:i/>
                <w:sz w:val="20"/>
                <w:szCs w:val="20"/>
              </w:rPr>
            </w:pPr>
            <w:r w:rsidRPr="00E7759A">
              <w:rPr>
                <w:rFonts w:cs="Calibri"/>
                <w:i/>
                <w:sz w:val="20"/>
                <w:szCs w:val="20"/>
              </w:rPr>
              <w:t>Attributes</w:t>
            </w:r>
          </w:p>
        </w:tc>
        <w:tc>
          <w:tcPr>
            <w:tcW w:w="1532" w:type="dxa"/>
            <w:vAlign w:val="center"/>
          </w:tcPr>
          <w:p w14:paraId="68371E4B" w14:textId="77777777" w:rsidR="001367C6" w:rsidRPr="00E7759A" w:rsidRDefault="001367C6" w:rsidP="006C3177">
            <w:pPr>
              <w:spacing w:after="0"/>
              <w:rPr>
                <w:rFonts w:cs="Calibri"/>
                <w:b/>
                <w:i/>
                <w:sz w:val="20"/>
                <w:szCs w:val="20"/>
                <w:highlight w:val="lightGray"/>
                <w:shd w:val="clear" w:color="auto" w:fill="00FF00"/>
              </w:rPr>
            </w:pPr>
            <w:r w:rsidRPr="00E7759A">
              <w:rPr>
                <w:rFonts w:cs="Calibri"/>
                <w:b/>
                <w:i/>
                <w:sz w:val="20"/>
                <w:szCs w:val="20"/>
                <w:highlight w:val="lightGray"/>
                <w:shd w:val="clear" w:color="auto" w:fill="00FF00"/>
              </w:rPr>
              <w:t>version</w:t>
            </w:r>
          </w:p>
        </w:tc>
        <w:tc>
          <w:tcPr>
            <w:tcW w:w="540" w:type="dxa"/>
            <w:vAlign w:val="center"/>
          </w:tcPr>
          <w:p w14:paraId="25921DFB" w14:textId="77777777" w:rsidR="001367C6" w:rsidRPr="00E7759A" w:rsidRDefault="001367C6" w:rsidP="006C3177">
            <w:pPr>
              <w:spacing w:after="0"/>
              <w:rPr>
                <w:rFonts w:cs="Calibri"/>
                <w:sz w:val="20"/>
                <w:szCs w:val="20"/>
              </w:rPr>
            </w:pPr>
            <w:r w:rsidRPr="00E7759A">
              <w:rPr>
                <w:rFonts w:cs="Calibri"/>
                <w:sz w:val="20"/>
                <w:szCs w:val="20"/>
              </w:rPr>
              <w:t>1:1</w:t>
            </w:r>
          </w:p>
        </w:tc>
        <w:tc>
          <w:tcPr>
            <w:tcW w:w="1759" w:type="dxa"/>
            <w:vAlign w:val="center"/>
          </w:tcPr>
          <w:p w14:paraId="7194EDE3" w14:textId="77777777" w:rsidR="001367C6" w:rsidRPr="00E7759A" w:rsidRDefault="001367C6" w:rsidP="006C3177">
            <w:pPr>
              <w:spacing w:after="0"/>
              <w:rPr>
                <w:rFonts w:cs="Calibri"/>
                <w:i/>
                <w:sz w:val="20"/>
                <w:szCs w:val="20"/>
              </w:rPr>
            </w:pPr>
            <w:proofErr w:type="spellStart"/>
            <w:r w:rsidRPr="00E7759A">
              <w:rPr>
                <w:rFonts w:cs="Calibri"/>
                <w:i/>
                <w:sz w:val="20"/>
                <w:szCs w:val="20"/>
              </w:rPr>
              <w:t>VersionString</w:t>
            </w:r>
            <w:proofErr w:type="spellEnd"/>
          </w:p>
        </w:tc>
        <w:tc>
          <w:tcPr>
            <w:tcW w:w="5042" w:type="dxa"/>
            <w:vAlign w:val="center"/>
          </w:tcPr>
          <w:p w14:paraId="79771725" w14:textId="5BD92EEF" w:rsidR="001367C6" w:rsidRPr="00E7759A" w:rsidRDefault="001367C6" w:rsidP="006C3177">
            <w:pPr>
              <w:spacing w:after="0"/>
              <w:jc w:val="both"/>
              <w:rPr>
                <w:rFonts w:cs="Calibri"/>
                <w:sz w:val="20"/>
                <w:szCs w:val="20"/>
                <w:lang w:val="fr-FR"/>
              </w:rPr>
            </w:pPr>
            <w:r w:rsidRPr="00E7759A">
              <w:rPr>
                <w:rFonts w:cs="Calibri"/>
                <w:sz w:val="20"/>
                <w:szCs w:val="20"/>
                <w:lang w:val="fr-FR"/>
              </w:rPr>
              <w:t>Version du service « General Message », intégrant le numéro de version de profil (voir</w:t>
            </w:r>
            <w:r w:rsidR="008D2251" w:rsidRPr="00E7759A">
              <w:rPr>
                <w:rFonts w:cs="Calibri"/>
                <w:sz w:val="20"/>
                <w:szCs w:val="20"/>
                <w:lang w:val="fr-FR"/>
              </w:rPr>
              <w:t xml:space="preserve"> </w:t>
            </w:r>
            <w:r w:rsidR="008D2251" w:rsidRPr="00E7759A">
              <w:rPr>
                <w:rFonts w:cs="Calibri"/>
                <w:sz w:val="20"/>
                <w:szCs w:val="20"/>
              </w:rPr>
              <w:fldChar w:fldCharType="begin"/>
            </w:r>
            <w:r w:rsidR="008D2251" w:rsidRPr="00E7759A">
              <w:rPr>
                <w:rFonts w:cs="Calibri"/>
                <w:sz w:val="20"/>
                <w:szCs w:val="20"/>
                <w:lang w:val="fr-FR"/>
              </w:rPr>
              <w:instrText xml:space="preserve"> REF _Ref5303249 \r \h </w:instrText>
            </w:r>
            <w:r w:rsidR="00B86C16" w:rsidRPr="00E7759A">
              <w:rPr>
                <w:rFonts w:cs="Calibri"/>
                <w:sz w:val="20"/>
                <w:szCs w:val="20"/>
                <w:lang w:val="fr-FR"/>
              </w:rPr>
              <w:instrText xml:space="preserve"> \* MERGEFORMAT </w:instrText>
            </w:r>
            <w:r w:rsidR="008D2251" w:rsidRPr="00E7759A">
              <w:rPr>
                <w:rFonts w:cs="Calibri"/>
                <w:sz w:val="20"/>
                <w:szCs w:val="20"/>
              </w:rPr>
            </w:r>
            <w:r w:rsidR="008D2251" w:rsidRPr="00E7759A">
              <w:rPr>
                <w:rFonts w:cs="Calibri"/>
                <w:sz w:val="20"/>
                <w:szCs w:val="20"/>
              </w:rPr>
              <w:fldChar w:fldCharType="separate"/>
            </w:r>
            <w:r w:rsidR="00CD6283">
              <w:rPr>
                <w:rFonts w:cs="Calibri"/>
                <w:sz w:val="20"/>
                <w:szCs w:val="20"/>
                <w:lang w:val="fr-FR"/>
              </w:rPr>
              <w:t>4.2.9</w:t>
            </w:r>
            <w:r w:rsidR="008D2251" w:rsidRPr="00E7759A">
              <w:rPr>
                <w:rFonts w:cs="Calibri"/>
                <w:sz w:val="20"/>
                <w:szCs w:val="20"/>
              </w:rPr>
              <w:fldChar w:fldCharType="end"/>
            </w:r>
            <w:r w:rsidRPr="00E7759A">
              <w:rPr>
                <w:rFonts w:cs="Calibri"/>
                <w:sz w:val="20"/>
                <w:szCs w:val="20"/>
                <w:lang w:val="fr-FR"/>
              </w:rPr>
              <w:t>) (valeur fixe).</w:t>
            </w:r>
          </w:p>
        </w:tc>
      </w:tr>
      <w:tr w:rsidR="00721961" w:rsidRPr="00E32CB2" w14:paraId="116FE008" w14:textId="77777777" w:rsidTr="006C3177">
        <w:trPr>
          <w:jc w:val="center"/>
        </w:trPr>
        <w:tc>
          <w:tcPr>
            <w:tcW w:w="1251" w:type="dxa"/>
            <w:vMerge w:val="restart"/>
            <w:vAlign w:val="center"/>
          </w:tcPr>
          <w:p w14:paraId="24E91ABA" w14:textId="76FDAE2B" w:rsidR="00721961" w:rsidRPr="00E7759A" w:rsidRDefault="00721961" w:rsidP="006C3177">
            <w:pPr>
              <w:spacing w:after="0"/>
              <w:rPr>
                <w:rFonts w:cs="Calibri"/>
                <w:i/>
                <w:sz w:val="20"/>
                <w:szCs w:val="20"/>
                <w:lang w:val="en-GB"/>
              </w:rPr>
            </w:pPr>
            <w:r w:rsidRPr="00E7759A">
              <w:rPr>
                <w:rFonts w:cs="Calibri"/>
                <w:i/>
                <w:sz w:val="20"/>
                <w:szCs w:val="20"/>
                <w:lang w:val="en-GB"/>
              </w:rPr>
              <w:t>Endpoint Properties</w:t>
            </w:r>
          </w:p>
        </w:tc>
        <w:tc>
          <w:tcPr>
            <w:tcW w:w="1532" w:type="dxa"/>
            <w:vAlign w:val="center"/>
          </w:tcPr>
          <w:p w14:paraId="1DB3062C" w14:textId="77777777" w:rsidR="00721961" w:rsidRPr="00E7759A" w:rsidRDefault="00721961" w:rsidP="006C3177">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Request</w:t>
            </w:r>
            <w:r w:rsidRPr="00E7759A">
              <w:rPr>
                <w:rFonts w:cs="Calibri"/>
                <w:b/>
                <w:i/>
                <w:sz w:val="20"/>
                <w:szCs w:val="20"/>
                <w:highlight w:val="lightGray"/>
                <w:shd w:val="clear" w:color="auto" w:fill="00FF00"/>
                <w:lang w:val="en-GB"/>
              </w:rPr>
              <w:softHyphen/>
              <w:t>Timestamp</w:t>
            </w:r>
            <w:proofErr w:type="spellEnd"/>
          </w:p>
        </w:tc>
        <w:tc>
          <w:tcPr>
            <w:tcW w:w="540" w:type="dxa"/>
            <w:vAlign w:val="center"/>
          </w:tcPr>
          <w:p w14:paraId="78008D17" w14:textId="77777777" w:rsidR="00721961" w:rsidRPr="00E7759A" w:rsidRDefault="00721961" w:rsidP="006C3177">
            <w:pPr>
              <w:spacing w:after="0"/>
              <w:rPr>
                <w:rFonts w:cs="Calibri"/>
                <w:sz w:val="20"/>
                <w:szCs w:val="20"/>
              </w:rPr>
            </w:pPr>
            <w:r w:rsidRPr="00E7759A">
              <w:rPr>
                <w:rFonts w:cs="Calibri"/>
                <w:sz w:val="20"/>
                <w:szCs w:val="20"/>
              </w:rPr>
              <w:t>1:1</w:t>
            </w:r>
          </w:p>
        </w:tc>
        <w:tc>
          <w:tcPr>
            <w:tcW w:w="1759" w:type="dxa"/>
            <w:vAlign w:val="center"/>
          </w:tcPr>
          <w:p w14:paraId="483193A8" w14:textId="77777777" w:rsidR="00721961" w:rsidRPr="00E7759A" w:rsidRDefault="00721961" w:rsidP="006C3177">
            <w:pPr>
              <w:spacing w:after="0"/>
              <w:rPr>
                <w:rFonts w:cs="Calibri"/>
                <w:i/>
                <w:sz w:val="20"/>
                <w:szCs w:val="20"/>
              </w:rPr>
            </w:pPr>
            <w:proofErr w:type="spellStart"/>
            <w:proofErr w:type="gramStart"/>
            <w:r w:rsidRPr="00E7759A">
              <w:rPr>
                <w:rFonts w:cs="Calibri"/>
                <w:i/>
                <w:sz w:val="20"/>
                <w:szCs w:val="20"/>
              </w:rPr>
              <w:t>xsd:dateTime</w:t>
            </w:r>
            <w:proofErr w:type="spellEnd"/>
            <w:proofErr w:type="gramEnd"/>
          </w:p>
        </w:tc>
        <w:tc>
          <w:tcPr>
            <w:tcW w:w="5042" w:type="dxa"/>
            <w:vAlign w:val="center"/>
          </w:tcPr>
          <w:p w14:paraId="30FA67E1" w14:textId="77777777" w:rsidR="00721961" w:rsidRPr="00E7759A" w:rsidRDefault="00721961" w:rsidP="006C3177">
            <w:pPr>
              <w:spacing w:after="0"/>
              <w:jc w:val="both"/>
              <w:rPr>
                <w:rFonts w:cs="Calibri"/>
                <w:sz w:val="20"/>
                <w:szCs w:val="20"/>
                <w:lang w:val="fr-FR"/>
              </w:rPr>
            </w:pPr>
            <w:r w:rsidRPr="00E7759A">
              <w:rPr>
                <w:rFonts w:cs="Calibri"/>
                <w:sz w:val="20"/>
                <w:szCs w:val="20"/>
                <w:lang w:val="fr-FR"/>
              </w:rPr>
              <w:t xml:space="preserve">Date d'émission de la requête (voir SIRI Part 2 Common </w:t>
            </w:r>
            <w:proofErr w:type="spellStart"/>
            <w:r w:rsidRPr="00E7759A">
              <w:rPr>
                <w:rFonts w:cs="Calibri"/>
                <w:sz w:val="20"/>
                <w:szCs w:val="20"/>
                <w:lang w:val="fr-FR"/>
              </w:rPr>
              <w:t>properties</w:t>
            </w:r>
            <w:proofErr w:type="spellEnd"/>
            <w:r w:rsidRPr="00E7759A">
              <w:rPr>
                <w:rFonts w:cs="Calibri"/>
                <w:sz w:val="20"/>
                <w:szCs w:val="20"/>
                <w:lang w:val="fr-FR"/>
              </w:rPr>
              <w:t xml:space="preserve"> of SIRI </w:t>
            </w:r>
            <w:proofErr w:type="spellStart"/>
            <w:r w:rsidRPr="00E7759A">
              <w:rPr>
                <w:rFonts w:cs="Calibri"/>
                <w:sz w:val="20"/>
                <w:szCs w:val="20"/>
                <w:lang w:val="fr-FR"/>
              </w:rPr>
              <w:t>Functional</w:t>
            </w:r>
            <w:proofErr w:type="spellEnd"/>
            <w:r w:rsidRPr="00E7759A">
              <w:rPr>
                <w:rFonts w:cs="Calibri"/>
                <w:sz w:val="20"/>
                <w:szCs w:val="20"/>
                <w:lang w:val="fr-FR"/>
              </w:rPr>
              <w:t xml:space="preserve"> Service </w:t>
            </w:r>
            <w:proofErr w:type="spellStart"/>
            <w:r w:rsidRPr="00E7759A">
              <w:rPr>
                <w:rFonts w:cs="Calibri"/>
                <w:sz w:val="20"/>
                <w:szCs w:val="20"/>
                <w:lang w:val="fr-FR"/>
              </w:rPr>
              <w:t>Requests</w:t>
            </w:r>
            <w:proofErr w:type="spellEnd"/>
            <w:r w:rsidRPr="00E7759A">
              <w:rPr>
                <w:rFonts w:cs="Calibri"/>
                <w:sz w:val="20"/>
                <w:szCs w:val="20"/>
                <w:lang w:val="fr-FR"/>
              </w:rPr>
              <w:t>).</w:t>
            </w:r>
          </w:p>
        </w:tc>
      </w:tr>
      <w:tr w:rsidR="00721961" w:rsidRPr="00E7759A" w14:paraId="2209860D" w14:textId="77777777" w:rsidTr="006C3177">
        <w:trPr>
          <w:jc w:val="center"/>
        </w:trPr>
        <w:tc>
          <w:tcPr>
            <w:tcW w:w="1251" w:type="dxa"/>
            <w:vMerge/>
            <w:vAlign w:val="center"/>
          </w:tcPr>
          <w:p w14:paraId="0BF25CB7" w14:textId="77777777" w:rsidR="00721961" w:rsidRPr="00E7759A" w:rsidRDefault="00721961" w:rsidP="006C3177">
            <w:pPr>
              <w:spacing w:after="0"/>
              <w:rPr>
                <w:rFonts w:cs="Calibri"/>
                <w:i/>
                <w:sz w:val="20"/>
                <w:szCs w:val="20"/>
                <w:lang w:val="fr-FR"/>
              </w:rPr>
            </w:pPr>
          </w:p>
        </w:tc>
        <w:tc>
          <w:tcPr>
            <w:tcW w:w="1532" w:type="dxa"/>
            <w:vAlign w:val="center"/>
          </w:tcPr>
          <w:p w14:paraId="6BDB88BB" w14:textId="77777777" w:rsidR="00721961" w:rsidRPr="00E7759A" w:rsidRDefault="00721961" w:rsidP="006C317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Message</w:t>
            </w:r>
            <w:r w:rsidRPr="00E7759A">
              <w:rPr>
                <w:rFonts w:cs="Calibri"/>
                <w:b/>
                <w:i/>
                <w:sz w:val="20"/>
                <w:szCs w:val="20"/>
                <w:highlight w:val="lightGray"/>
                <w:shd w:val="clear" w:color="auto" w:fill="00FF00"/>
              </w:rPr>
              <w:softHyphen/>
              <w:t>Identifier</w:t>
            </w:r>
            <w:proofErr w:type="spellEnd"/>
          </w:p>
        </w:tc>
        <w:tc>
          <w:tcPr>
            <w:tcW w:w="540" w:type="dxa"/>
            <w:vAlign w:val="center"/>
          </w:tcPr>
          <w:p w14:paraId="60196D3C" w14:textId="77777777" w:rsidR="00721961" w:rsidRPr="00E7759A" w:rsidRDefault="00721961" w:rsidP="006C3177">
            <w:pPr>
              <w:spacing w:after="0"/>
              <w:rPr>
                <w:rFonts w:cs="Calibri"/>
                <w:sz w:val="20"/>
                <w:szCs w:val="20"/>
              </w:rPr>
            </w:pPr>
            <w:r w:rsidRPr="00E7759A">
              <w:rPr>
                <w:rFonts w:cs="Calibri"/>
                <w:sz w:val="20"/>
                <w:szCs w:val="20"/>
              </w:rPr>
              <w:t>0:1</w:t>
            </w:r>
          </w:p>
          <w:p w14:paraId="4A808803" w14:textId="77777777" w:rsidR="00721961" w:rsidRPr="00E7759A" w:rsidRDefault="00721961" w:rsidP="006C3177">
            <w:pPr>
              <w:spacing w:after="0"/>
              <w:rPr>
                <w:rFonts w:cs="Calibri"/>
                <w:sz w:val="20"/>
                <w:szCs w:val="20"/>
                <w:shd w:val="clear" w:color="auto" w:fill="00FF00"/>
                <w:lang w:val="fr-LU"/>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759" w:type="dxa"/>
            <w:vAlign w:val="center"/>
          </w:tcPr>
          <w:p w14:paraId="3FEEC68A" w14:textId="77777777" w:rsidR="00721961" w:rsidRPr="00E7759A" w:rsidRDefault="00721961" w:rsidP="006C3177">
            <w:pPr>
              <w:spacing w:after="0"/>
              <w:rPr>
                <w:rFonts w:cs="Calibri"/>
                <w:i/>
                <w:sz w:val="20"/>
                <w:szCs w:val="20"/>
              </w:rPr>
            </w:pPr>
            <w:r w:rsidRPr="00E7759A">
              <w:rPr>
                <w:rFonts w:cs="Calibri"/>
                <w:i/>
                <w:sz w:val="20"/>
                <w:szCs w:val="20"/>
              </w:rPr>
              <w:t>Message</w:t>
            </w:r>
            <w:r w:rsidRPr="00E7759A">
              <w:rPr>
                <w:rFonts w:cs="Calibri"/>
                <w:i/>
                <w:sz w:val="20"/>
                <w:szCs w:val="20"/>
                <w:lang w:val="en-GB"/>
              </w:rPr>
              <w:softHyphen/>
            </w:r>
            <w:r w:rsidRPr="00E7759A">
              <w:rPr>
                <w:rFonts w:cs="Calibri"/>
                <w:i/>
                <w:sz w:val="20"/>
                <w:szCs w:val="20"/>
              </w:rPr>
              <w:t>Qualifier</w:t>
            </w:r>
          </w:p>
        </w:tc>
        <w:tc>
          <w:tcPr>
            <w:tcW w:w="5042" w:type="dxa"/>
            <w:vAlign w:val="center"/>
          </w:tcPr>
          <w:p w14:paraId="464361BE" w14:textId="77777777" w:rsidR="00721961" w:rsidRPr="00E7759A" w:rsidRDefault="00721961" w:rsidP="006C3177">
            <w:pPr>
              <w:spacing w:after="0"/>
              <w:jc w:val="both"/>
              <w:rPr>
                <w:rFonts w:cs="Calibri"/>
                <w:sz w:val="20"/>
                <w:szCs w:val="20"/>
              </w:rPr>
            </w:pPr>
            <w:proofErr w:type="spellStart"/>
            <w:r w:rsidRPr="00E7759A">
              <w:rPr>
                <w:rFonts w:cs="Calibri"/>
                <w:sz w:val="20"/>
                <w:szCs w:val="20"/>
              </w:rPr>
              <w:t>Numéro</w:t>
            </w:r>
            <w:proofErr w:type="spellEnd"/>
            <w:r w:rsidRPr="00E7759A">
              <w:rPr>
                <w:rFonts w:cs="Calibri"/>
                <w:sz w:val="20"/>
                <w:szCs w:val="20"/>
              </w:rPr>
              <w:t xml:space="preserve"> </w:t>
            </w:r>
            <w:proofErr w:type="spellStart"/>
            <w:r w:rsidRPr="00E7759A">
              <w:rPr>
                <w:rFonts w:cs="Calibri"/>
                <w:sz w:val="20"/>
                <w:szCs w:val="20"/>
              </w:rPr>
              <w:t>d'identification</w:t>
            </w:r>
            <w:proofErr w:type="spellEnd"/>
            <w:r w:rsidRPr="00E7759A">
              <w:rPr>
                <w:rFonts w:cs="Calibri"/>
                <w:sz w:val="20"/>
                <w:szCs w:val="20"/>
              </w:rPr>
              <w:t xml:space="preserve"> du message</w:t>
            </w:r>
          </w:p>
        </w:tc>
      </w:tr>
      <w:tr w:rsidR="001367C6" w:rsidRPr="00E32CB2" w14:paraId="5F1A4B92" w14:textId="77777777" w:rsidTr="006C3177">
        <w:trPr>
          <w:jc w:val="center"/>
        </w:trPr>
        <w:tc>
          <w:tcPr>
            <w:tcW w:w="1251" w:type="dxa"/>
            <w:vAlign w:val="center"/>
          </w:tcPr>
          <w:p w14:paraId="626853E6" w14:textId="77777777" w:rsidR="001367C6" w:rsidRPr="00E7759A" w:rsidRDefault="001367C6" w:rsidP="006C3177">
            <w:pPr>
              <w:spacing w:after="0"/>
              <w:rPr>
                <w:rFonts w:cs="Calibri"/>
                <w:i/>
                <w:sz w:val="20"/>
                <w:szCs w:val="20"/>
              </w:rPr>
            </w:pPr>
            <w:r w:rsidRPr="00E7759A">
              <w:rPr>
                <w:rFonts w:cs="Calibri"/>
                <w:i/>
                <w:sz w:val="20"/>
                <w:szCs w:val="20"/>
              </w:rPr>
              <w:lastRenderedPageBreak/>
              <w:t>Topic</w:t>
            </w:r>
          </w:p>
        </w:tc>
        <w:tc>
          <w:tcPr>
            <w:tcW w:w="1532" w:type="dxa"/>
            <w:vAlign w:val="center"/>
          </w:tcPr>
          <w:p w14:paraId="57677AB7" w14:textId="77777777" w:rsidR="001367C6" w:rsidRPr="00E7759A" w:rsidRDefault="001367C6" w:rsidP="006C3177">
            <w:pPr>
              <w:spacing w:after="0"/>
              <w:rPr>
                <w:rFonts w:cs="Calibri"/>
                <w:b/>
                <w:i/>
                <w:sz w:val="20"/>
                <w:szCs w:val="20"/>
                <w:highlight w:val="lightGray"/>
                <w:shd w:val="clear" w:color="auto" w:fill="00FF00"/>
              </w:rPr>
            </w:pPr>
            <w:r w:rsidRPr="00E7759A">
              <w:rPr>
                <w:rFonts w:cs="Calibri"/>
                <w:b/>
                <w:i/>
                <w:sz w:val="20"/>
                <w:szCs w:val="20"/>
                <w:highlight w:val="lightGray"/>
                <w:shd w:val="clear" w:color="auto" w:fill="00FF00"/>
              </w:rPr>
              <w:t>Info</w:t>
            </w:r>
            <w:r w:rsidRPr="00E7759A">
              <w:rPr>
                <w:rFonts w:cs="Calibri"/>
                <w:b/>
                <w:i/>
                <w:sz w:val="20"/>
                <w:szCs w:val="20"/>
                <w:highlight w:val="lightGray"/>
                <w:lang w:val="en-GB"/>
              </w:rPr>
              <w:softHyphen/>
            </w:r>
            <w:proofErr w:type="spellStart"/>
            <w:r w:rsidRPr="00E7759A">
              <w:rPr>
                <w:rFonts w:cs="Calibri"/>
                <w:b/>
                <w:i/>
                <w:sz w:val="20"/>
                <w:szCs w:val="20"/>
                <w:highlight w:val="lightGray"/>
                <w:shd w:val="clear" w:color="auto" w:fill="00FF00"/>
              </w:rPr>
              <w:t>Channel</w:t>
            </w:r>
            <w:r w:rsidRPr="00E7759A">
              <w:rPr>
                <w:rFonts w:cs="Calibri"/>
                <w:b/>
                <w:i/>
                <w:sz w:val="20"/>
                <w:szCs w:val="20"/>
                <w:highlight w:val="lightGray"/>
                <w:shd w:val="clear" w:color="auto" w:fill="00FF00"/>
              </w:rPr>
              <w:softHyphen/>
              <w:t>Ref</w:t>
            </w:r>
            <w:proofErr w:type="spellEnd"/>
          </w:p>
        </w:tc>
        <w:tc>
          <w:tcPr>
            <w:tcW w:w="540" w:type="dxa"/>
            <w:vAlign w:val="center"/>
          </w:tcPr>
          <w:p w14:paraId="37DBA85B" w14:textId="77777777" w:rsidR="001367C6" w:rsidRPr="00E7759A" w:rsidRDefault="001367C6" w:rsidP="006C3177">
            <w:pPr>
              <w:spacing w:after="0"/>
              <w:rPr>
                <w:rFonts w:cs="Calibri"/>
                <w:sz w:val="20"/>
                <w:szCs w:val="20"/>
              </w:rPr>
            </w:pPr>
            <w:proofErr w:type="gramStart"/>
            <w:r w:rsidRPr="00E7759A">
              <w:rPr>
                <w:rFonts w:cs="Calibri"/>
                <w:sz w:val="20"/>
                <w:szCs w:val="20"/>
              </w:rPr>
              <w:t>0:*</w:t>
            </w:r>
            <w:proofErr w:type="gramEnd"/>
          </w:p>
        </w:tc>
        <w:tc>
          <w:tcPr>
            <w:tcW w:w="1759" w:type="dxa"/>
            <w:vAlign w:val="center"/>
          </w:tcPr>
          <w:p w14:paraId="00D677CA" w14:textId="77777777" w:rsidR="001367C6" w:rsidRPr="00E7759A" w:rsidRDefault="001367C6" w:rsidP="006C3177">
            <w:pPr>
              <w:spacing w:after="0"/>
              <w:rPr>
                <w:rFonts w:cs="Calibri"/>
                <w:i/>
                <w:sz w:val="20"/>
                <w:szCs w:val="20"/>
              </w:rPr>
            </w:pPr>
            <w:proofErr w:type="spellStart"/>
            <w:r w:rsidRPr="00E7759A">
              <w:rPr>
                <w:rFonts w:cs="Calibri"/>
                <w:i/>
                <w:sz w:val="20"/>
                <w:szCs w:val="20"/>
              </w:rPr>
              <w:t>InfoChannel</w:t>
            </w:r>
            <w:proofErr w:type="spellEnd"/>
            <w:r w:rsidRPr="00E7759A">
              <w:rPr>
                <w:rFonts w:cs="Calibri"/>
                <w:i/>
                <w:sz w:val="20"/>
                <w:szCs w:val="20"/>
                <w:lang w:val="en-GB"/>
              </w:rPr>
              <w:softHyphen/>
            </w:r>
            <w:r w:rsidRPr="00E7759A">
              <w:rPr>
                <w:rFonts w:cs="Calibri"/>
                <w:i/>
                <w:sz w:val="20"/>
                <w:szCs w:val="20"/>
              </w:rPr>
              <w:t>Code</w:t>
            </w:r>
          </w:p>
        </w:tc>
        <w:tc>
          <w:tcPr>
            <w:tcW w:w="5042" w:type="dxa"/>
            <w:vAlign w:val="center"/>
          </w:tcPr>
          <w:p w14:paraId="3EBE33DC" w14:textId="77777777" w:rsidR="001367C6" w:rsidRPr="00E7759A" w:rsidRDefault="001367C6" w:rsidP="006C3177">
            <w:pPr>
              <w:spacing w:after="0"/>
              <w:jc w:val="both"/>
              <w:rPr>
                <w:rFonts w:cs="Calibri"/>
                <w:sz w:val="20"/>
                <w:szCs w:val="20"/>
                <w:lang w:val="fr-FR"/>
              </w:rPr>
            </w:pPr>
            <w:r w:rsidRPr="00E7759A">
              <w:rPr>
                <w:rFonts w:cs="Calibri"/>
                <w:sz w:val="20"/>
                <w:szCs w:val="20"/>
                <w:lang w:val="fr-FR"/>
              </w:rPr>
              <w:t>Identifie le canal pour lequel on souhaite obtenir les messages. Si ce champ n'est pas présent, la requête concerne tous les canaux.</w:t>
            </w:r>
          </w:p>
          <w:p w14:paraId="21D85099" w14:textId="77777777" w:rsidR="001367C6" w:rsidRPr="00E7759A" w:rsidRDefault="00813FC3" w:rsidP="006C3177">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Dans le cadre du profil FR</w:t>
            </w:r>
            <w:r w:rsidR="001367C6" w:rsidRPr="00E7759A">
              <w:rPr>
                <w:rFonts w:cs="Calibri"/>
                <w:sz w:val="20"/>
                <w:szCs w:val="20"/>
                <w:highlight w:val="lightGray"/>
                <w:shd w:val="clear" w:color="auto" w:fill="00FF00"/>
                <w:lang w:val="fr-FR"/>
              </w:rPr>
              <w:t xml:space="preserve">, seules les valeurs suivantes seront utilisées pour identifier les </w:t>
            </w:r>
            <w:proofErr w:type="gramStart"/>
            <w:r w:rsidR="001367C6" w:rsidRPr="00E7759A">
              <w:rPr>
                <w:rFonts w:cs="Calibri"/>
                <w:sz w:val="20"/>
                <w:szCs w:val="20"/>
                <w:highlight w:val="lightGray"/>
                <w:shd w:val="clear" w:color="auto" w:fill="00FF00"/>
                <w:lang w:val="fr-FR"/>
              </w:rPr>
              <w:t>canaux:</w:t>
            </w:r>
            <w:proofErr w:type="gramEnd"/>
          </w:p>
          <w:p w14:paraId="0298BC14" w14:textId="77777777" w:rsidR="001367C6" w:rsidRPr="00E7759A" w:rsidRDefault="001367C6" w:rsidP="008E47A4">
            <w:pPr>
              <w:numPr>
                <w:ilvl w:val="0"/>
                <w:numId w:val="31"/>
              </w:numPr>
              <w:spacing w:after="0"/>
              <w:jc w:val="both"/>
              <w:rPr>
                <w:rFonts w:cs="Calibri"/>
                <w:sz w:val="20"/>
                <w:szCs w:val="20"/>
                <w:highlight w:val="lightGray"/>
                <w:shd w:val="clear" w:color="auto" w:fill="00FF00"/>
              </w:rPr>
            </w:pPr>
            <w:r w:rsidRPr="00E7759A">
              <w:rPr>
                <w:rFonts w:cs="Calibri"/>
                <w:sz w:val="20"/>
                <w:szCs w:val="20"/>
                <w:highlight w:val="lightGray"/>
                <w:shd w:val="clear" w:color="auto" w:fill="00FF00"/>
              </w:rPr>
              <w:t>«Perturbation»</w:t>
            </w:r>
          </w:p>
          <w:p w14:paraId="3873EB1C" w14:textId="77777777" w:rsidR="001367C6" w:rsidRPr="00E7759A" w:rsidRDefault="001367C6" w:rsidP="008E47A4">
            <w:pPr>
              <w:numPr>
                <w:ilvl w:val="0"/>
                <w:numId w:val="31"/>
              </w:numPr>
              <w:spacing w:after="0"/>
              <w:jc w:val="both"/>
              <w:rPr>
                <w:rFonts w:cs="Calibri"/>
                <w:sz w:val="20"/>
                <w:szCs w:val="20"/>
                <w:highlight w:val="lightGray"/>
                <w:shd w:val="clear" w:color="auto" w:fill="00FF00"/>
              </w:rPr>
            </w:pPr>
            <w:r w:rsidRPr="00E7759A">
              <w:rPr>
                <w:rFonts w:cs="Calibri"/>
                <w:sz w:val="20"/>
                <w:szCs w:val="20"/>
                <w:highlight w:val="lightGray"/>
                <w:shd w:val="clear" w:color="auto" w:fill="00FF00"/>
              </w:rPr>
              <w:t>«Information»</w:t>
            </w:r>
          </w:p>
          <w:p w14:paraId="520F7295" w14:textId="77777777" w:rsidR="001367C6" w:rsidRPr="00E7759A" w:rsidRDefault="001367C6" w:rsidP="008E47A4">
            <w:pPr>
              <w:numPr>
                <w:ilvl w:val="0"/>
                <w:numId w:val="31"/>
              </w:numPr>
              <w:spacing w:after="0"/>
              <w:jc w:val="both"/>
              <w:rPr>
                <w:rFonts w:cs="Calibri"/>
                <w:sz w:val="20"/>
                <w:szCs w:val="20"/>
                <w:highlight w:val="lightGray"/>
                <w:shd w:val="clear" w:color="auto" w:fill="00FF00"/>
              </w:rPr>
            </w:pPr>
            <w:r w:rsidRPr="00E7759A">
              <w:rPr>
                <w:rFonts w:cs="Calibri"/>
                <w:sz w:val="20"/>
                <w:szCs w:val="20"/>
                <w:highlight w:val="lightGray"/>
                <w:shd w:val="clear" w:color="auto" w:fill="00FF00"/>
              </w:rPr>
              <w:t>«Commercial»</w:t>
            </w:r>
          </w:p>
          <w:p w14:paraId="35AB8DB4" w14:textId="77777777" w:rsidR="001367C6" w:rsidRPr="00E7759A" w:rsidRDefault="001367C6" w:rsidP="006C3177">
            <w:pPr>
              <w:spacing w:after="0"/>
              <w:jc w:val="both"/>
              <w:rPr>
                <w:rFonts w:cs="Calibri"/>
                <w:sz w:val="20"/>
                <w:szCs w:val="20"/>
                <w:highlight w:val="lightGray"/>
                <w:shd w:val="clear" w:color="auto" w:fill="00FF00"/>
                <w:lang w:val="fr-FR"/>
              </w:rPr>
            </w:pPr>
            <w:proofErr w:type="gramStart"/>
            <w:r w:rsidRPr="00E7759A">
              <w:rPr>
                <w:rFonts w:cs="Calibri"/>
                <w:sz w:val="20"/>
                <w:szCs w:val="20"/>
                <w:highlight w:val="lightGray"/>
                <w:u w:val="single"/>
                <w:shd w:val="clear" w:color="auto" w:fill="00FF00"/>
                <w:lang w:val="fr-FR"/>
              </w:rPr>
              <w:t>Note</w:t>
            </w:r>
            <w:r w:rsidRPr="00E7759A">
              <w:rPr>
                <w:rFonts w:cs="Calibri"/>
                <w:sz w:val="20"/>
                <w:szCs w:val="20"/>
                <w:highlight w:val="lightGray"/>
                <w:shd w:val="clear" w:color="auto" w:fill="00FF00"/>
                <w:lang w:val="fr-FR"/>
              </w:rPr>
              <w:t>:</w:t>
            </w:r>
            <w:proofErr w:type="gramEnd"/>
            <w:r w:rsidRPr="00E7759A">
              <w:rPr>
                <w:rFonts w:cs="Calibri"/>
                <w:sz w:val="20"/>
                <w:szCs w:val="20"/>
                <w:highlight w:val="lightGray"/>
                <w:shd w:val="clear" w:color="auto" w:fill="00FF00"/>
                <w:lang w:val="fr-FR"/>
              </w:rPr>
              <w:t xml:space="preserve"> ce sont bien ces libellés texte précis, qui sont utilisés pour instancier l'attribut </w:t>
            </w:r>
            <w:proofErr w:type="spellStart"/>
            <w:r w:rsidRPr="00E7759A">
              <w:rPr>
                <w:rFonts w:cs="Calibri"/>
                <w:b/>
                <w:sz w:val="20"/>
                <w:szCs w:val="20"/>
                <w:highlight w:val="lightGray"/>
                <w:shd w:val="clear" w:color="auto" w:fill="00FF00"/>
                <w:lang w:val="fr-FR"/>
              </w:rPr>
              <w:t>InfoChannelRef</w:t>
            </w:r>
            <w:proofErr w:type="spellEnd"/>
            <w:r w:rsidRPr="00E7759A">
              <w:rPr>
                <w:rFonts w:cs="Calibri"/>
                <w:sz w:val="20"/>
                <w:szCs w:val="20"/>
                <w:highlight w:val="lightGray"/>
                <w:shd w:val="clear" w:color="auto" w:fill="00FF00"/>
                <w:lang w:val="fr-FR"/>
              </w:rPr>
              <w:t xml:space="preserve"> (et non une codification équivalente).</w:t>
            </w:r>
          </w:p>
          <w:p w14:paraId="1168087D" w14:textId="7DE11087" w:rsidR="001367C6" w:rsidRPr="00E7759A" w:rsidRDefault="001367C6" w:rsidP="00583E2B">
            <w:pPr>
              <w:spacing w:after="0"/>
              <w:jc w:val="both"/>
              <w:rPr>
                <w:rFonts w:cs="Calibri"/>
                <w:sz w:val="20"/>
                <w:szCs w:val="20"/>
                <w:lang w:val="fr-FR"/>
              </w:rPr>
            </w:pPr>
            <w:r w:rsidRPr="00E7759A">
              <w:rPr>
                <w:rFonts w:cs="Calibri"/>
                <w:sz w:val="20"/>
                <w:szCs w:val="20"/>
                <w:highlight w:val="lightGray"/>
                <w:shd w:val="clear" w:color="auto" w:fill="00FF00"/>
                <w:lang w:val="fr-FR"/>
              </w:rPr>
              <w:t>Les travaux prévus et non prévus sont transmis en messages de type « Perturbatio</w:t>
            </w:r>
            <w:r w:rsidRPr="00946447">
              <w:rPr>
                <w:rFonts w:cs="Calibri"/>
                <w:sz w:val="20"/>
                <w:szCs w:val="20"/>
                <w:highlight w:val="lightGray"/>
                <w:shd w:val="clear" w:color="auto" w:fill="00FF00"/>
                <w:lang w:val="fr-FR"/>
              </w:rPr>
              <w:t>n »</w:t>
            </w:r>
            <w:r w:rsidR="00446B61" w:rsidRPr="00946447">
              <w:rPr>
                <w:rFonts w:cs="Calibri"/>
                <w:sz w:val="20"/>
                <w:szCs w:val="20"/>
                <w:highlight w:val="lightGray"/>
                <w:shd w:val="clear" w:color="auto" w:fill="00FF00"/>
                <w:lang w:val="fr-FR"/>
              </w:rPr>
              <w:t xml:space="preserve">. Si le service SX est présent, seuls les </w:t>
            </w:r>
            <w:r w:rsidR="00946447" w:rsidRPr="00946447">
              <w:rPr>
                <w:rFonts w:cs="Calibri"/>
                <w:sz w:val="20"/>
                <w:szCs w:val="20"/>
                <w:highlight w:val="lightGray"/>
                <w:shd w:val="clear" w:color="auto" w:fill="00FF00"/>
                <w:lang w:val="fr-FR"/>
              </w:rPr>
              <w:t xml:space="preserve">canaux </w:t>
            </w:r>
            <w:r w:rsidR="00946447">
              <w:rPr>
                <w:rFonts w:cs="Calibri"/>
                <w:sz w:val="20"/>
                <w:szCs w:val="20"/>
                <w:highlight w:val="lightGray"/>
                <w:shd w:val="clear" w:color="auto" w:fill="00FF00"/>
                <w:lang w:val="fr-FR"/>
              </w:rPr>
              <w:t>‘</w:t>
            </w:r>
            <w:r w:rsidR="00946447" w:rsidRPr="00946447">
              <w:rPr>
                <w:rFonts w:cs="Calibri"/>
                <w:sz w:val="20"/>
                <w:szCs w:val="20"/>
                <w:highlight w:val="lightGray"/>
                <w:shd w:val="clear" w:color="auto" w:fill="00FF00"/>
                <w:lang w:val="fr-FR"/>
              </w:rPr>
              <w:t xml:space="preserve">Information </w:t>
            </w:r>
            <w:r w:rsidR="00946447">
              <w:rPr>
                <w:rFonts w:cs="Calibri"/>
                <w:sz w:val="20"/>
                <w:szCs w:val="20"/>
                <w:highlight w:val="lightGray"/>
                <w:shd w:val="clear" w:color="auto" w:fill="00FF00"/>
                <w:lang w:val="fr-FR"/>
              </w:rPr>
              <w:t>‘</w:t>
            </w:r>
            <w:r w:rsidR="00946447" w:rsidRPr="00946447">
              <w:rPr>
                <w:rFonts w:cs="Calibri"/>
                <w:sz w:val="20"/>
                <w:szCs w:val="20"/>
                <w:highlight w:val="lightGray"/>
                <w:shd w:val="clear" w:color="auto" w:fill="00FF00"/>
                <w:lang w:val="fr-FR"/>
              </w:rPr>
              <w:t xml:space="preserve">et </w:t>
            </w:r>
            <w:r w:rsidR="00946447">
              <w:rPr>
                <w:rFonts w:cs="Calibri"/>
                <w:sz w:val="20"/>
                <w:szCs w:val="20"/>
                <w:highlight w:val="lightGray"/>
                <w:shd w:val="clear" w:color="auto" w:fill="00FF00"/>
                <w:lang w:val="fr-FR"/>
              </w:rPr>
              <w:t>‘</w:t>
            </w:r>
            <w:proofErr w:type="spellStart"/>
            <w:r w:rsidR="00946447" w:rsidRPr="00946447">
              <w:rPr>
                <w:rFonts w:cs="Calibri"/>
                <w:sz w:val="20"/>
                <w:szCs w:val="20"/>
                <w:highlight w:val="lightGray"/>
                <w:shd w:val="clear" w:color="auto" w:fill="00FF00"/>
                <w:lang w:val="fr-FR"/>
              </w:rPr>
              <w:t>Commencial</w:t>
            </w:r>
            <w:proofErr w:type="spellEnd"/>
            <w:r w:rsidR="00946447" w:rsidRPr="00946447">
              <w:rPr>
                <w:rFonts w:cs="Calibri"/>
                <w:sz w:val="20"/>
                <w:szCs w:val="20"/>
                <w:highlight w:val="lightGray"/>
                <w:shd w:val="clear" w:color="auto" w:fill="00FF00"/>
                <w:lang w:val="fr-FR"/>
              </w:rPr>
              <w:t xml:space="preserve"> </w:t>
            </w:r>
            <w:r w:rsidR="00946447">
              <w:rPr>
                <w:rFonts w:cs="Calibri"/>
                <w:sz w:val="20"/>
                <w:szCs w:val="20"/>
                <w:highlight w:val="lightGray"/>
                <w:shd w:val="clear" w:color="auto" w:fill="00FF00"/>
                <w:lang w:val="fr-FR"/>
              </w:rPr>
              <w:t>‘</w:t>
            </w:r>
            <w:r w:rsidR="00946447" w:rsidRPr="00946447">
              <w:rPr>
                <w:rFonts w:cs="Calibri"/>
                <w:sz w:val="20"/>
                <w:szCs w:val="20"/>
                <w:highlight w:val="lightGray"/>
                <w:shd w:val="clear" w:color="auto" w:fill="00FF00"/>
                <w:lang w:val="fr-FR"/>
              </w:rPr>
              <w:t>sont valides. Les messages de type ‘perturbation sont véhicul</w:t>
            </w:r>
            <w:r w:rsidR="00946447">
              <w:rPr>
                <w:rFonts w:cs="Calibri"/>
                <w:sz w:val="20"/>
                <w:szCs w:val="20"/>
                <w:highlight w:val="lightGray"/>
                <w:shd w:val="clear" w:color="auto" w:fill="00FF00"/>
                <w:lang w:val="fr-FR"/>
              </w:rPr>
              <w:t>és</w:t>
            </w:r>
            <w:r w:rsidR="00946447" w:rsidRPr="00946447">
              <w:rPr>
                <w:rFonts w:cs="Calibri"/>
                <w:sz w:val="20"/>
                <w:szCs w:val="20"/>
                <w:highlight w:val="lightGray"/>
                <w:shd w:val="clear" w:color="auto" w:fill="00FF00"/>
                <w:lang w:val="fr-FR"/>
              </w:rPr>
              <w:t xml:space="preserve"> par le service SX</w:t>
            </w:r>
            <w:r w:rsidR="00583E2B">
              <w:rPr>
                <w:rFonts w:cs="Calibri"/>
                <w:sz w:val="20"/>
                <w:szCs w:val="20"/>
                <w:highlight w:val="lightGray"/>
                <w:shd w:val="clear" w:color="auto" w:fill="00FF00"/>
                <w:lang w:val="fr-FR"/>
              </w:rPr>
              <w:t xml:space="preserve"> (</w:t>
            </w:r>
            <w:proofErr w:type="spellStart"/>
            <w:r w:rsidR="00583E2B">
              <w:rPr>
                <w:rFonts w:cs="Calibri"/>
                <w:sz w:val="20"/>
                <w:szCs w:val="20"/>
                <w:highlight w:val="lightGray"/>
                <w:shd w:val="clear" w:color="auto" w:fill="00FF00"/>
                <w:lang w:val="fr-FR"/>
              </w:rPr>
              <w:t>cf</w:t>
            </w:r>
            <w:proofErr w:type="spellEnd"/>
            <w:r w:rsidR="00583E2B">
              <w:rPr>
                <w:rFonts w:cs="Calibri"/>
                <w:sz w:val="20"/>
                <w:szCs w:val="20"/>
                <w:highlight w:val="lightGray"/>
                <w:shd w:val="clear" w:color="auto" w:fill="00FF00"/>
                <w:lang w:val="fr-FR"/>
              </w:rPr>
              <w:t xml:space="preserve"> § </w:t>
            </w:r>
            <w:r w:rsidR="00583E2B">
              <w:rPr>
                <w:rFonts w:cs="Calibri"/>
                <w:sz w:val="20"/>
                <w:szCs w:val="20"/>
                <w:highlight w:val="lightGray"/>
                <w:shd w:val="clear" w:color="auto" w:fill="00FF00"/>
                <w:lang w:val="fr-FR"/>
              </w:rPr>
              <w:fldChar w:fldCharType="begin"/>
            </w:r>
            <w:r w:rsidR="00583E2B">
              <w:rPr>
                <w:rFonts w:cs="Calibri"/>
                <w:sz w:val="20"/>
                <w:szCs w:val="20"/>
                <w:highlight w:val="lightGray"/>
                <w:shd w:val="clear" w:color="auto" w:fill="00FF00"/>
                <w:lang w:val="fr-FR"/>
              </w:rPr>
              <w:instrText xml:space="preserve"> REF _Ref78890707 \r \h </w:instrText>
            </w:r>
            <w:r w:rsidR="00583E2B">
              <w:rPr>
                <w:rFonts w:cs="Calibri"/>
                <w:sz w:val="20"/>
                <w:szCs w:val="20"/>
                <w:highlight w:val="lightGray"/>
                <w:shd w:val="clear" w:color="auto" w:fill="00FF00"/>
                <w:lang w:val="fr-FR"/>
              </w:rPr>
            </w:r>
            <w:r w:rsidR="00583E2B">
              <w:rPr>
                <w:rFonts w:cs="Calibri"/>
                <w:sz w:val="20"/>
                <w:szCs w:val="20"/>
                <w:highlight w:val="lightGray"/>
                <w:shd w:val="clear" w:color="auto" w:fill="00FF00"/>
                <w:lang w:val="fr-FR"/>
              </w:rPr>
              <w:fldChar w:fldCharType="separate"/>
            </w:r>
            <w:r w:rsidR="00CD6283">
              <w:rPr>
                <w:rFonts w:cs="Calibri"/>
                <w:sz w:val="20"/>
                <w:szCs w:val="20"/>
                <w:highlight w:val="lightGray"/>
                <w:shd w:val="clear" w:color="auto" w:fill="00FF00"/>
                <w:lang w:val="fr-FR"/>
              </w:rPr>
              <w:t>6.7.1</w:t>
            </w:r>
            <w:r w:rsidR="00583E2B">
              <w:rPr>
                <w:rFonts w:cs="Calibri"/>
                <w:sz w:val="20"/>
                <w:szCs w:val="20"/>
                <w:highlight w:val="lightGray"/>
                <w:shd w:val="clear" w:color="auto" w:fill="00FF00"/>
                <w:lang w:val="fr-FR"/>
              </w:rPr>
              <w:fldChar w:fldCharType="end"/>
            </w:r>
            <w:r w:rsidR="00583E2B">
              <w:rPr>
                <w:rFonts w:cs="Calibri"/>
                <w:sz w:val="20"/>
                <w:szCs w:val="20"/>
                <w:highlight w:val="lightGray"/>
                <w:shd w:val="clear" w:color="auto" w:fill="00FF00"/>
                <w:lang w:val="fr-FR"/>
              </w:rPr>
              <w:t>)</w:t>
            </w:r>
            <w:r w:rsidR="00946447" w:rsidRPr="00946447">
              <w:rPr>
                <w:rFonts w:cs="Calibri"/>
                <w:sz w:val="20"/>
                <w:szCs w:val="20"/>
                <w:highlight w:val="lightGray"/>
                <w:shd w:val="clear" w:color="auto" w:fill="00FF00"/>
                <w:lang w:val="fr-FR"/>
              </w:rPr>
              <w:t>.</w:t>
            </w:r>
          </w:p>
        </w:tc>
      </w:tr>
      <w:tr w:rsidR="001367C6" w:rsidRPr="00E32CB2" w14:paraId="4E2A5BA3" w14:textId="77777777" w:rsidTr="006C3177">
        <w:trPr>
          <w:jc w:val="center"/>
        </w:trPr>
        <w:tc>
          <w:tcPr>
            <w:tcW w:w="1251" w:type="dxa"/>
            <w:vAlign w:val="center"/>
          </w:tcPr>
          <w:p w14:paraId="0ED207AB" w14:textId="77777777" w:rsidR="001367C6" w:rsidRPr="00946447" w:rsidRDefault="001367C6" w:rsidP="006C3177">
            <w:pPr>
              <w:spacing w:after="0"/>
              <w:rPr>
                <w:rFonts w:cs="Calibri"/>
                <w:i/>
                <w:sz w:val="20"/>
                <w:szCs w:val="20"/>
                <w:lang w:val="fr-FR"/>
              </w:rPr>
            </w:pPr>
            <w:proofErr w:type="spellStart"/>
            <w:r w:rsidRPr="00946447">
              <w:rPr>
                <w:rFonts w:cs="Calibri"/>
                <w:i/>
                <w:sz w:val="20"/>
                <w:szCs w:val="20"/>
                <w:lang w:val="fr-FR"/>
              </w:rPr>
              <w:t>Request</w:t>
            </w:r>
            <w:proofErr w:type="spellEnd"/>
            <w:r w:rsidRPr="00946447">
              <w:rPr>
                <w:rFonts w:cs="Calibri"/>
                <w:i/>
                <w:sz w:val="20"/>
                <w:szCs w:val="20"/>
                <w:lang w:val="fr-FR"/>
              </w:rPr>
              <w:t xml:space="preserve"> Policy</w:t>
            </w:r>
          </w:p>
        </w:tc>
        <w:tc>
          <w:tcPr>
            <w:tcW w:w="1532" w:type="dxa"/>
            <w:vAlign w:val="center"/>
          </w:tcPr>
          <w:p w14:paraId="2A7CE69E" w14:textId="77777777" w:rsidR="001367C6" w:rsidRPr="00946447" w:rsidRDefault="001367C6" w:rsidP="006C3177">
            <w:pPr>
              <w:spacing w:after="0"/>
              <w:rPr>
                <w:rFonts w:cs="Calibri"/>
                <w:b/>
                <w:i/>
                <w:sz w:val="20"/>
                <w:szCs w:val="20"/>
                <w:highlight w:val="lightGray"/>
                <w:shd w:val="clear" w:color="auto" w:fill="00FF00"/>
                <w:lang w:val="fr-FR"/>
              </w:rPr>
            </w:pPr>
            <w:proofErr w:type="spellStart"/>
            <w:r w:rsidRPr="00946447">
              <w:rPr>
                <w:rFonts w:cs="Calibri"/>
                <w:b/>
                <w:i/>
                <w:sz w:val="20"/>
                <w:szCs w:val="20"/>
                <w:highlight w:val="lightGray"/>
                <w:shd w:val="clear" w:color="auto" w:fill="00FF00"/>
                <w:lang w:val="fr-FR"/>
              </w:rPr>
              <w:t>Language</w:t>
            </w:r>
            <w:proofErr w:type="spellEnd"/>
          </w:p>
        </w:tc>
        <w:tc>
          <w:tcPr>
            <w:tcW w:w="540" w:type="dxa"/>
            <w:vAlign w:val="center"/>
          </w:tcPr>
          <w:p w14:paraId="14A7F76B" w14:textId="77777777" w:rsidR="001367C6" w:rsidRPr="00946447" w:rsidRDefault="001367C6" w:rsidP="006C3177">
            <w:pPr>
              <w:spacing w:after="0"/>
              <w:rPr>
                <w:rFonts w:cs="Calibri"/>
                <w:sz w:val="20"/>
                <w:szCs w:val="20"/>
                <w:lang w:val="fr-FR"/>
              </w:rPr>
            </w:pPr>
            <w:proofErr w:type="gramStart"/>
            <w:r w:rsidRPr="00946447">
              <w:rPr>
                <w:rFonts w:cs="Calibri"/>
                <w:sz w:val="20"/>
                <w:szCs w:val="20"/>
                <w:lang w:val="fr-FR"/>
              </w:rPr>
              <w:t>0:</w:t>
            </w:r>
            <w:proofErr w:type="gramEnd"/>
            <w:r w:rsidRPr="00946447">
              <w:rPr>
                <w:rFonts w:cs="Calibri"/>
                <w:sz w:val="20"/>
                <w:szCs w:val="20"/>
                <w:lang w:val="fr-FR"/>
              </w:rPr>
              <w:t>1</w:t>
            </w:r>
          </w:p>
        </w:tc>
        <w:tc>
          <w:tcPr>
            <w:tcW w:w="1759" w:type="dxa"/>
            <w:vAlign w:val="center"/>
          </w:tcPr>
          <w:p w14:paraId="0ACB8A4F" w14:textId="77777777" w:rsidR="001367C6" w:rsidRPr="00946447" w:rsidRDefault="001367C6" w:rsidP="006C3177">
            <w:pPr>
              <w:spacing w:after="0"/>
              <w:rPr>
                <w:rFonts w:cs="Calibri"/>
                <w:i/>
                <w:sz w:val="20"/>
                <w:szCs w:val="20"/>
                <w:lang w:val="fr-FR"/>
              </w:rPr>
            </w:pPr>
            <w:proofErr w:type="spellStart"/>
            <w:proofErr w:type="gramStart"/>
            <w:r w:rsidRPr="00946447">
              <w:rPr>
                <w:rFonts w:cs="Calibri"/>
                <w:i/>
                <w:sz w:val="20"/>
                <w:szCs w:val="20"/>
                <w:lang w:val="fr-FR"/>
              </w:rPr>
              <w:t>xml:lang</w:t>
            </w:r>
            <w:proofErr w:type="spellEnd"/>
            <w:proofErr w:type="gramEnd"/>
          </w:p>
        </w:tc>
        <w:tc>
          <w:tcPr>
            <w:tcW w:w="5042" w:type="dxa"/>
            <w:vAlign w:val="center"/>
          </w:tcPr>
          <w:p w14:paraId="3D85A249" w14:textId="77777777" w:rsidR="001367C6" w:rsidRPr="00E7759A" w:rsidRDefault="001367C6" w:rsidP="006C3177">
            <w:pPr>
              <w:spacing w:after="0"/>
              <w:jc w:val="both"/>
              <w:rPr>
                <w:rFonts w:cs="Calibri"/>
                <w:sz w:val="20"/>
                <w:szCs w:val="20"/>
                <w:highlight w:val="lightGray"/>
                <w:lang w:val="fr-FR"/>
              </w:rPr>
            </w:pPr>
            <w:r w:rsidRPr="00E7759A">
              <w:rPr>
                <w:rFonts w:cs="Calibri"/>
                <w:sz w:val="20"/>
                <w:szCs w:val="20"/>
                <w:highlight w:val="lightGray"/>
                <w:lang w:val="fr-FR"/>
              </w:rPr>
              <w:t>Langue dans laquelle le message est demandé.</w:t>
            </w:r>
          </w:p>
          <w:p w14:paraId="4AAF9D17" w14:textId="77777777" w:rsidR="001367C6" w:rsidRPr="00E7759A" w:rsidRDefault="00813FC3" w:rsidP="006C3177">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Dans le cadre du profil FR</w:t>
            </w:r>
            <w:r w:rsidR="001367C6" w:rsidRPr="00E7759A">
              <w:rPr>
                <w:rFonts w:cs="Calibri"/>
                <w:sz w:val="20"/>
                <w:szCs w:val="20"/>
                <w:highlight w:val="lightGray"/>
                <w:shd w:val="clear" w:color="auto" w:fill="00FF00"/>
                <w:lang w:val="fr-FR"/>
              </w:rPr>
              <w:t>, seul le français est obligatoire, mais un système pourra optionnellement proposer d'autres langues.</w:t>
            </w:r>
          </w:p>
        </w:tc>
      </w:tr>
      <w:tr w:rsidR="007E6A56" w:rsidRPr="00E32CB2" w14:paraId="2720876A" w14:textId="77777777" w:rsidTr="006C3177">
        <w:trPr>
          <w:trHeight w:val="383"/>
          <w:jc w:val="center"/>
        </w:trPr>
        <w:tc>
          <w:tcPr>
            <w:tcW w:w="1251" w:type="dxa"/>
            <w:vAlign w:val="center"/>
          </w:tcPr>
          <w:p w14:paraId="4A0A65B7" w14:textId="77777777" w:rsidR="007E6A56" w:rsidRPr="00E7759A" w:rsidRDefault="007E6A56" w:rsidP="006C3177">
            <w:pPr>
              <w:spacing w:after="0"/>
              <w:rPr>
                <w:rFonts w:cs="Calibri"/>
                <w:i/>
                <w:sz w:val="20"/>
                <w:szCs w:val="20"/>
                <w:lang w:val="en-GB"/>
              </w:rPr>
            </w:pPr>
            <w:r w:rsidRPr="00E7759A">
              <w:rPr>
                <w:rFonts w:cs="Calibri"/>
                <w:i/>
                <w:sz w:val="20"/>
                <w:szCs w:val="20"/>
                <w:lang w:val="en-GB"/>
              </w:rPr>
              <w:t>any</w:t>
            </w:r>
          </w:p>
        </w:tc>
        <w:tc>
          <w:tcPr>
            <w:tcW w:w="1532" w:type="dxa"/>
            <w:vAlign w:val="center"/>
          </w:tcPr>
          <w:p w14:paraId="0BECEDBB" w14:textId="77777777" w:rsidR="007E6A56" w:rsidRPr="00E7759A" w:rsidRDefault="007E6A56" w:rsidP="006C3177">
            <w:pPr>
              <w:spacing w:after="0"/>
              <w:rPr>
                <w:rFonts w:cs="Calibri"/>
                <w:b/>
                <w:i/>
                <w:sz w:val="20"/>
                <w:szCs w:val="20"/>
                <w:highlight w:val="lightGray"/>
                <w:shd w:val="clear" w:color="auto" w:fill="CCCCFF"/>
                <w:lang w:val="en-GB"/>
              </w:rPr>
            </w:pPr>
            <w:r w:rsidRPr="00E7759A">
              <w:rPr>
                <w:rFonts w:cs="Calibri"/>
                <w:b/>
                <w:i/>
                <w:sz w:val="20"/>
                <w:szCs w:val="20"/>
                <w:highlight w:val="lightGray"/>
                <w:shd w:val="clear" w:color="auto" w:fill="CCCCFF"/>
                <w:lang w:val="en-GB"/>
              </w:rPr>
              <w:t>Extensions</w:t>
            </w:r>
          </w:p>
        </w:tc>
        <w:tc>
          <w:tcPr>
            <w:tcW w:w="540" w:type="dxa"/>
            <w:vAlign w:val="center"/>
          </w:tcPr>
          <w:p w14:paraId="1B68E704" w14:textId="77777777" w:rsidR="007E6A56" w:rsidRPr="00E7759A" w:rsidRDefault="007E6A56" w:rsidP="006C3177">
            <w:pPr>
              <w:spacing w:after="0"/>
              <w:rPr>
                <w:rFonts w:cs="Calibri"/>
                <w:sz w:val="20"/>
                <w:szCs w:val="20"/>
                <w:lang w:val="en-GB"/>
              </w:rPr>
            </w:pPr>
            <w:r w:rsidRPr="00E7759A">
              <w:rPr>
                <w:rFonts w:cs="Calibri"/>
                <w:sz w:val="20"/>
                <w:szCs w:val="20"/>
                <w:lang w:val="en-GB"/>
              </w:rPr>
              <w:t>0:1</w:t>
            </w:r>
          </w:p>
        </w:tc>
        <w:tc>
          <w:tcPr>
            <w:tcW w:w="1759" w:type="dxa"/>
            <w:vAlign w:val="center"/>
          </w:tcPr>
          <w:p w14:paraId="22735441" w14:textId="77777777" w:rsidR="007E6A56" w:rsidRPr="00E7759A" w:rsidRDefault="007E6A56" w:rsidP="006C3177">
            <w:pPr>
              <w:spacing w:after="0"/>
              <w:rPr>
                <w:rFonts w:cs="Calibri"/>
                <w:i/>
                <w:sz w:val="20"/>
                <w:szCs w:val="20"/>
                <w:lang w:val="en-GB"/>
              </w:rPr>
            </w:pPr>
            <w:r w:rsidRPr="00E7759A">
              <w:rPr>
                <w:rFonts w:cs="Calibri"/>
                <w:i/>
                <w:sz w:val="20"/>
                <w:szCs w:val="20"/>
              </w:rPr>
              <w:t>+Structure</w:t>
            </w:r>
          </w:p>
        </w:tc>
        <w:tc>
          <w:tcPr>
            <w:tcW w:w="5042" w:type="dxa"/>
            <w:vAlign w:val="center"/>
          </w:tcPr>
          <w:p w14:paraId="3D740640" w14:textId="5165192C" w:rsidR="007E6A56" w:rsidRPr="00E7759A" w:rsidRDefault="00AC2911" w:rsidP="006C3177">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25F7AFE5" w14:textId="77777777" w:rsidR="001367C6" w:rsidRPr="00813FC3" w:rsidRDefault="001367C6" w:rsidP="0034331F">
      <w:pPr>
        <w:pStyle w:val="Titre3"/>
        <w:rPr>
          <w:lang w:val="fr-FR"/>
        </w:rPr>
      </w:pPr>
      <w:bookmarkStart w:id="315" w:name="_Toc444249845"/>
      <w:r w:rsidRPr="001367C6">
        <w:rPr>
          <w:lang w:val="fr-FR"/>
        </w:rPr>
        <w:t>Requête d'abonnement au service « General Message »</w:t>
      </w:r>
      <w:bookmarkEnd w:id="315"/>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2"/>
        <w:gridCol w:w="1843"/>
        <w:gridCol w:w="709"/>
        <w:gridCol w:w="2080"/>
        <w:gridCol w:w="4110"/>
      </w:tblGrid>
      <w:tr w:rsidR="001367C6" w:rsidRPr="00E32CB2" w14:paraId="25CB8ADD" w14:textId="77777777" w:rsidTr="00721961">
        <w:tc>
          <w:tcPr>
            <w:tcW w:w="3874" w:type="dxa"/>
            <w:gridSpan w:val="3"/>
            <w:vAlign w:val="center"/>
          </w:tcPr>
          <w:p w14:paraId="2A23BB7C" w14:textId="77777777" w:rsidR="001367C6" w:rsidRPr="00E7759A" w:rsidRDefault="001367C6" w:rsidP="006C3177">
            <w:pPr>
              <w:spacing w:after="0"/>
              <w:rPr>
                <w:rFonts w:cs="Calibri"/>
                <w:b/>
                <w:i/>
                <w:sz w:val="20"/>
                <w:szCs w:val="20"/>
                <w:highlight w:val="lightGray"/>
                <w:shd w:val="clear" w:color="auto" w:fill="00FF00"/>
                <w:lang w:val="fr-LU"/>
              </w:rPr>
            </w:pPr>
            <w:proofErr w:type="spellStart"/>
            <w:r w:rsidRPr="00E7759A">
              <w:rPr>
                <w:rFonts w:cs="Calibri"/>
                <w:b/>
                <w:i/>
                <w:sz w:val="20"/>
                <w:szCs w:val="20"/>
                <w:highlight w:val="lightGray"/>
                <w:shd w:val="clear" w:color="auto" w:fill="00FF00"/>
                <w:lang w:val="fr-LU"/>
              </w:rPr>
              <w:t>GeneralMessage</w:t>
            </w:r>
            <w:r w:rsidRPr="00E7759A">
              <w:rPr>
                <w:rFonts w:cs="Calibri"/>
                <w:b/>
                <w:i/>
                <w:sz w:val="20"/>
                <w:szCs w:val="20"/>
                <w:highlight w:val="lightGray"/>
                <w:shd w:val="clear" w:color="auto" w:fill="00FF00"/>
                <w:lang w:val="fr-LU"/>
              </w:rPr>
              <w:softHyphen/>
              <w:t>SubscriptionRequest</w:t>
            </w:r>
            <w:proofErr w:type="spellEnd"/>
          </w:p>
        </w:tc>
        <w:tc>
          <w:tcPr>
            <w:tcW w:w="2080" w:type="dxa"/>
            <w:vAlign w:val="center"/>
          </w:tcPr>
          <w:p w14:paraId="37DC4EFA" w14:textId="77777777" w:rsidR="001367C6" w:rsidRPr="00E7759A" w:rsidRDefault="001367C6" w:rsidP="006C3177">
            <w:pPr>
              <w:spacing w:after="0"/>
              <w:rPr>
                <w:rFonts w:cs="Calibri"/>
                <w:i/>
                <w:sz w:val="20"/>
                <w:szCs w:val="20"/>
                <w:lang w:val="fr-LU"/>
              </w:rPr>
            </w:pPr>
            <w:r w:rsidRPr="00E7759A">
              <w:rPr>
                <w:rFonts w:cs="Calibri"/>
                <w:i/>
                <w:sz w:val="20"/>
                <w:szCs w:val="20"/>
                <w:lang w:val="fr-LU"/>
              </w:rPr>
              <w:t>+Structure</w:t>
            </w:r>
          </w:p>
        </w:tc>
        <w:tc>
          <w:tcPr>
            <w:tcW w:w="4110" w:type="dxa"/>
            <w:vAlign w:val="center"/>
          </w:tcPr>
          <w:p w14:paraId="19CE98E0" w14:textId="77777777" w:rsidR="001367C6" w:rsidRPr="00E7759A" w:rsidRDefault="001367C6" w:rsidP="00E73D37">
            <w:pPr>
              <w:spacing w:after="0"/>
              <w:jc w:val="both"/>
              <w:rPr>
                <w:rFonts w:cs="Calibri"/>
                <w:sz w:val="20"/>
                <w:szCs w:val="20"/>
                <w:lang w:val="fr-LU"/>
              </w:rPr>
            </w:pPr>
            <w:r w:rsidRPr="00E7759A">
              <w:rPr>
                <w:rFonts w:cs="Calibri"/>
                <w:sz w:val="20"/>
                <w:szCs w:val="20"/>
                <w:lang w:val="fr-LU"/>
              </w:rPr>
              <w:t xml:space="preserve">Requête d’abonnement au service SIRI </w:t>
            </w:r>
            <w:r w:rsidRPr="00E7759A">
              <w:rPr>
                <w:rFonts w:cs="Calibri"/>
                <w:i/>
                <w:sz w:val="20"/>
                <w:szCs w:val="20"/>
                <w:lang w:val="fr-LU"/>
              </w:rPr>
              <w:t>GeneralMessage</w:t>
            </w:r>
            <w:r w:rsidRPr="00E7759A">
              <w:rPr>
                <w:rFonts w:cs="Calibri"/>
                <w:sz w:val="20"/>
                <w:szCs w:val="20"/>
                <w:lang w:val="fr-LU"/>
              </w:rPr>
              <w:t>.</w:t>
            </w:r>
          </w:p>
        </w:tc>
      </w:tr>
      <w:tr w:rsidR="00721961" w:rsidRPr="00E32CB2" w14:paraId="6A9C01E8" w14:textId="77777777" w:rsidTr="00721961">
        <w:tc>
          <w:tcPr>
            <w:tcW w:w="1322" w:type="dxa"/>
            <w:vMerge w:val="restart"/>
            <w:vAlign w:val="center"/>
          </w:tcPr>
          <w:p w14:paraId="0C9B10B0" w14:textId="77777777" w:rsidR="00721961" w:rsidRPr="00E7759A" w:rsidRDefault="00721961" w:rsidP="006C3177">
            <w:pPr>
              <w:spacing w:after="0"/>
              <w:rPr>
                <w:rFonts w:cs="Calibri"/>
                <w:i/>
                <w:sz w:val="20"/>
                <w:szCs w:val="20"/>
              </w:rPr>
            </w:pPr>
            <w:r w:rsidRPr="00E7759A">
              <w:rPr>
                <w:rFonts w:cs="Calibri"/>
                <w:i/>
                <w:sz w:val="20"/>
                <w:szCs w:val="20"/>
              </w:rPr>
              <w:t>Identity</w:t>
            </w:r>
          </w:p>
        </w:tc>
        <w:tc>
          <w:tcPr>
            <w:tcW w:w="1843" w:type="dxa"/>
            <w:vAlign w:val="center"/>
          </w:tcPr>
          <w:p w14:paraId="33DBDF98" w14:textId="77777777" w:rsidR="00721961" w:rsidRPr="00E7759A" w:rsidRDefault="00721961" w:rsidP="006C317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SubscriberRef</w:t>
            </w:r>
            <w:proofErr w:type="spellEnd"/>
          </w:p>
        </w:tc>
        <w:tc>
          <w:tcPr>
            <w:tcW w:w="709" w:type="dxa"/>
            <w:vAlign w:val="center"/>
          </w:tcPr>
          <w:p w14:paraId="151D91C7" w14:textId="77777777" w:rsidR="00721961" w:rsidRPr="00E7759A" w:rsidRDefault="00721961" w:rsidP="006C3177">
            <w:pPr>
              <w:spacing w:after="0"/>
              <w:rPr>
                <w:rFonts w:cs="Calibri"/>
                <w:sz w:val="20"/>
                <w:szCs w:val="20"/>
              </w:rPr>
            </w:pPr>
            <w:r w:rsidRPr="00E7759A">
              <w:rPr>
                <w:rFonts w:cs="Calibri"/>
                <w:sz w:val="20"/>
                <w:szCs w:val="20"/>
              </w:rPr>
              <w:t>0:1</w:t>
            </w:r>
          </w:p>
          <w:p w14:paraId="2A6E44AE" w14:textId="77777777" w:rsidR="00721961" w:rsidRPr="00E7759A" w:rsidRDefault="00721961" w:rsidP="006C3177">
            <w:pPr>
              <w:spacing w:after="0"/>
              <w:rPr>
                <w:rFonts w:cs="Calibri"/>
                <w:sz w:val="20"/>
                <w:szCs w:val="20"/>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2080" w:type="dxa"/>
            <w:vAlign w:val="center"/>
          </w:tcPr>
          <w:p w14:paraId="634D8254" w14:textId="77777777" w:rsidR="00721961" w:rsidRPr="00E7759A" w:rsidRDefault="00721961" w:rsidP="006C3177">
            <w:pPr>
              <w:spacing w:after="0"/>
              <w:rPr>
                <w:rFonts w:cs="Calibri"/>
                <w:i/>
                <w:sz w:val="20"/>
                <w:szCs w:val="20"/>
              </w:rPr>
            </w:pPr>
            <w:proofErr w:type="spellStart"/>
            <w:r w:rsidRPr="00E7759A">
              <w:rPr>
                <w:rFonts w:cs="Calibri"/>
                <w:i/>
                <w:sz w:val="20"/>
                <w:szCs w:val="20"/>
              </w:rPr>
              <w:t>Participant</w:t>
            </w:r>
            <w:r w:rsidRPr="00E7759A">
              <w:rPr>
                <w:rFonts w:cs="Calibri"/>
                <w:i/>
                <w:sz w:val="20"/>
                <w:szCs w:val="20"/>
              </w:rPr>
              <w:softHyphen/>
              <w:t>Code</w:t>
            </w:r>
            <w:proofErr w:type="spellEnd"/>
          </w:p>
        </w:tc>
        <w:tc>
          <w:tcPr>
            <w:tcW w:w="4110" w:type="dxa"/>
            <w:vAlign w:val="center"/>
          </w:tcPr>
          <w:p w14:paraId="2F8DB66B" w14:textId="77777777" w:rsidR="00721961" w:rsidRPr="00E7759A" w:rsidRDefault="00721961" w:rsidP="00E73D37">
            <w:pPr>
              <w:spacing w:after="0"/>
              <w:jc w:val="both"/>
              <w:rPr>
                <w:rFonts w:cs="Calibri"/>
                <w:sz w:val="20"/>
                <w:szCs w:val="20"/>
                <w:lang w:val="fr-FR"/>
              </w:rPr>
            </w:pPr>
            <w:r w:rsidRPr="00E7759A">
              <w:rPr>
                <w:rFonts w:cs="Calibri"/>
                <w:sz w:val="20"/>
                <w:szCs w:val="20"/>
                <w:lang w:val="fr-FR"/>
              </w:rPr>
              <w:t xml:space="preserve">Identifiant du système demandeur (voir SIRI Part 2 Common </w:t>
            </w:r>
            <w:proofErr w:type="spellStart"/>
            <w:r w:rsidRPr="00E7759A">
              <w:rPr>
                <w:rFonts w:cs="Calibri"/>
                <w:i/>
                <w:sz w:val="20"/>
                <w:szCs w:val="20"/>
                <w:lang w:val="fr-FR"/>
              </w:rPr>
              <w:t>SubscriptionRequest</w:t>
            </w:r>
            <w:proofErr w:type="spellEnd"/>
            <w:r w:rsidRPr="00E7759A">
              <w:rPr>
                <w:rFonts w:cs="Calibri"/>
                <w:sz w:val="20"/>
                <w:szCs w:val="20"/>
                <w:lang w:val="fr-FR"/>
              </w:rPr>
              <w:t xml:space="preserve"> </w:t>
            </w:r>
            <w:proofErr w:type="spellStart"/>
            <w:r w:rsidRPr="00E7759A">
              <w:rPr>
                <w:rFonts w:cs="Calibri"/>
                <w:sz w:val="20"/>
                <w:szCs w:val="20"/>
                <w:lang w:val="fr-FR"/>
              </w:rPr>
              <w:t>parameter</w:t>
            </w:r>
            <w:proofErr w:type="spellEnd"/>
            <w:r w:rsidRPr="00E7759A">
              <w:rPr>
                <w:rFonts w:cs="Calibri"/>
                <w:sz w:val="20"/>
                <w:szCs w:val="20"/>
                <w:lang w:val="fr-FR"/>
              </w:rPr>
              <w:t>.</w:t>
            </w:r>
          </w:p>
        </w:tc>
      </w:tr>
      <w:tr w:rsidR="00721961" w:rsidRPr="00E32CB2" w14:paraId="70C94CB1" w14:textId="77777777" w:rsidTr="00721961">
        <w:tc>
          <w:tcPr>
            <w:tcW w:w="1322" w:type="dxa"/>
            <w:vMerge/>
            <w:vAlign w:val="center"/>
          </w:tcPr>
          <w:p w14:paraId="7E0215B7" w14:textId="77777777" w:rsidR="00721961" w:rsidRPr="00E7759A" w:rsidRDefault="00721961" w:rsidP="006C3177">
            <w:pPr>
              <w:spacing w:after="0"/>
              <w:rPr>
                <w:rFonts w:cs="Calibri"/>
                <w:i/>
                <w:sz w:val="20"/>
                <w:szCs w:val="20"/>
                <w:lang w:val="fr-FR"/>
              </w:rPr>
            </w:pPr>
          </w:p>
        </w:tc>
        <w:tc>
          <w:tcPr>
            <w:tcW w:w="1843" w:type="dxa"/>
            <w:vAlign w:val="center"/>
          </w:tcPr>
          <w:p w14:paraId="31081806" w14:textId="77777777" w:rsidR="00721961" w:rsidRPr="00E7759A" w:rsidRDefault="00721961" w:rsidP="006C317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Subscription</w:t>
            </w:r>
            <w:r w:rsidRPr="00E7759A">
              <w:rPr>
                <w:rFonts w:cs="Calibri"/>
                <w:b/>
                <w:i/>
                <w:sz w:val="20"/>
                <w:szCs w:val="20"/>
                <w:highlight w:val="lightGray"/>
                <w:shd w:val="clear" w:color="auto" w:fill="00FF00"/>
              </w:rPr>
              <w:softHyphen/>
              <w:t>Identifier</w:t>
            </w:r>
            <w:proofErr w:type="spellEnd"/>
          </w:p>
        </w:tc>
        <w:tc>
          <w:tcPr>
            <w:tcW w:w="709" w:type="dxa"/>
            <w:vAlign w:val="center"/>
          </w:tcPr>
          <w:p w14:paraId="1E8E727A" w14:textId="77777777" w:rsidR="00721961" w:rsidRPr="00E7759A" w:rsidRDefault="00721961" w:rsidP="006C3177">
            <w:pPr>
              <w:spacing w:after="0"/>
              <w:rPr>
                <w:rFonts w:cs="Calibri"/>
                <w:sz w:val="20"/>
                <w:szCs w:val="20"/>
              </w:rPr>
            </w:pPr>
            <w:r w:rsidRPr="00E7759A">
              <w:rPr>
                <w:rFonts w:cs="Calibri"/>
                <w:sz w:val="20"/>
                <w:szCs w:val="20"/>
              </w:rPr>
              <w:t>1:1</w:t>
            </w:r>
          </w:p>
        </w:tc>
        <w:tc>
          <w:tcPr>
            <w:tcW w:w="2080" w:type="dxa"/>
            <w:vAlign w:val="center"/>
          </w:tcPr>
          <w:p w14:paraId="59CA730F" w14:textId="77777777" w:rsidR="00721961" w:rsidRPr="00E7759A" w:rsidRDefault="00721961" w:rsidP="006C3177">
            <w:pPr>
              <w:spacing w:after="0"/>
              <w:rPr>
                <w:rFonts w:cs="Calibri"/>
                <w:i/>
                <w:sz w:val="20"/>
                <w:szCs w:val="20"/>
              </w:rPr>
            </w:pPr>
            <w:proofErr w:type="spellStart"/>
            <w:r w:rsidRPr="00E7759A">
              <w:rPr>
                <w:rFonts w:cs="Calibri"/>
                <w:i/>
                <w:sz w:val="20"/>
                <w:szCs w:val="20"/>
              </w:rPr>
              <w:t>Subscription</w:t>
            </w:r>
            <w:r w:rsidRPr="00E7759A">
              <w:rPr>
                <w:rFonts w:cs="Calibri"/>
                <w:i/>
                <w:sz w:val="20"/>
                <w:szCs w:val="20"/>
              </w:rPr>
              <w:softHyphen/>
              <w:t>Qualifier</w:t>
            </w:r>
            <w:proofErr w:type="spellEnd"/>
          </w:p>
        </w:tc>
        <w:tc>
          <w:tcPr>
            <w:tcW w:w="4110" w:type="dxa"/>
            <w:vAlign w:val="center"/>
          </w:tcPr>
          <w:p w14:paraId="46ACDDE4" w14:textId="77777777" w:rsidR="00721961" w:rsidRPr="00E7759A" w:rsidRDefault="00721961" w:rsidP="00E73D37">
            <w:pPr>
              <w:spacing w:after="0"/>
              <w:jc w:val="both"/>
              <w:rPr>
                <w:rFonts w:cs="Calibri"/>
                <w:sz w:val="20"/>
                <w:szCs w:val="20"/>
                <w:lang w:val="fr-FR"/>
              </w:rPr>
            </w:pPr>
            <w:r w:rsidRPr="00E7759A">
              <w:rPr>
                <w:rFonts w:cs="Calibri"/>
                <w:sz w:val="20"/>
                <w:szCs w:val="20"/>
                <w:lang w:val="fr-FR"/>
              </w:rPr>
              <w:t>Identifiant (externe) du canal d'abonnement.</w:t>
            </w:r>
          </w:p>
        </w:tc>
      </w:tr>
      <w:tr w:rsidR="001367C6" w:rsidRPr="00E32CB2" w14:paraId="264CF383" w14:textId="77777777" w:rsidTr="00721961">
        <w:tc>
          <w:tcPr>
            <w:tcW w:w="1322" w:type="dxa"/>
            <w:vAlign w:val="center"/>
          </w:tcPr>
          <w:p w14:paraId="75900C79" w14:textId="77777777" w:rsidR="001367C6" w:rsidRPr="00E7759A" w:rsidRDefault="001367C6" w:rsidP="006C3177">
            <w:pPr>
              <w:spacing w:after="0"/>
              <w:rPr>
                <w:rFonts w:cs="Calibri"/>
                <w:i/>
                <w:sz w:val="20"/>
                <w:szCs w:val="20"/>
                <w:lang w:val="en-GB"/>
              </w:rPr>
            </w:pPr>
            <w:r w:rsidRPr="00E7759A">
              <w:rPr>
                <w:rFonts w:cs="Calibri"/>
                <w:i/>
                <w:sz w:val="20"/>
                <w:szCs w:val="20"/>
                <w:lang w:val="en-GB"/>
              </w:rPr>
              <w:t>Lease</w:t>
            </w:r>
          </w:p>
        </w:tc>
        <w:tc>
          <w:tcPr>
            <w:tcW w:w="1843" w:type="dxa"/>
            <w:vAlign w:val="center"/>
          </w:tcPr>
          <w:p w14:paraId="323B66A2" w14:textId="77777777" w:rsidR="001367C6" w:rsidRPr="00E7759A" w:rsidRDefault="001367C6" w:rsidP="006C3177">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Initial</w:t>
            </w:r>
            <w:r w:rsidRPr="00E7759A">
              <w:rPr>
                <w:rFonts w:cs="Calibri"/>
                <w:b/>
                <w:i/>
                <w:sz w:val="20"/>
                <w:szCs w:val="20"/>
                <w:highlight w:val="lightGray"/>
                <w:shd w:val="clear" w:color="auto" w:fill="00FF00"/>
                <w:lang w:val="en-GB"/>
              </w:rPr>
              <w:softHyphen/>
              <w:t>Termination</w:t>
            </w:r>
            <w:r w:rsidRPr="00E7759A">
              <w:rPr>
                <w:rFonts w:cs="Calibri"/>
                <w:b/>
                <w:i/>
                <w:sz w:val="20"/>
                <w:szCs w:val="20"/>
                <w:highlight w:val="lightGray"/>
                <w:shd w:val="clear" w:color="auto" w:fill="00FF00"/>
                <w:lang w:val="en-GB"/>
              </w:rPr>
              <w:softHyphen/>
              <w:t>Time</w:t>
            </w:r>
            <w:proofErr w:type="spellEnd"/>
          </w:p>
        </w:tc>
        <w:tc>
          <w:tcPr>
            <w:tcW w:w="709" w:type="dxa"/>
            <w:vAlign w:val="center"/>
          </w:tcPr>
          <w:p w14:paraId="2BDD2540" w14:textId="77777777" w:rsidR="001367C6" w:rsidRPr="00E7759A" w:rsidRDefault="001367C6" w:rsidP="006C3177">
            <w:pPr>
              <w:spacing w:after="0"/>
              <w:rPr>
                <w:rFonts w:cs="Calibri"/>
                <w:sz w:val="20"/>
                <w:szCs w:val="20"/>
                <w:lang w:val="en-GB"/>
              </w:rPr>
            </w:pPr>
            <w:r w:rsidRPr="00E7759A">
              <w:rPr>
                <w:rFonts w:cs="Calibri"/>
                <w:sz w:val="20"/>
                <w:szCs w:val="20"/>
                <w:lang w:val="en-GB"/>
              </w:rPr>
              <w:t>1:1</w:t>
            </w:r>
          </w:p>
        </w:tc>
        <w:tc>
          <w:tcPr>
            <w:tcW w:w="2080" w:type="dxa"/>
            <w:vAlign w:val="center"/>
          </w:tcPr>
          <w:p w14:paraId="5DEADE44" w14:textId="77777777" w:rsidR="001367C6" w:rsidRPr="00E7759A" w:rsidRDefault="001367C6" w:rsidP="006C3177">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110" w:type="dxa"/>
            <w:vAlign w:val="center"/>
          </w:tcPr>
          <w:p w14:paraId="165DC4A0" w14:textId="77777777" w:rsidR="001367C6" w:rsidRPr="00E7759A" w:rsidRDefault="001367C6" w:rsidP="00E73D37">
            <w:pPr>
              <w:spacing w:after="0"/>
              <w:jc w:val="both"/>
              <w:rPr>
                <w:rFonts w:cs="Calibri"/>
                <w:sz w:val="20"/>
                <w:szCs w:val="20"/>
                <w:lang w:val="fr-FR"/>
              </w:rPr>
            </w:pPr>
            <w:r w:rsidRPr="00E7759A">
              <w:rPr>
                <w:rFonts w:cs="Calibri"/>
                <w:sz w:val="20"/>
                <w:szCs w:val="20"/>
                <w:lang w:val="fr-FR"/>
              </w:rPr>
              <w:t>Date et heure prévues pour la fin de l'abonnement.</w:t>
            </w:r>
          </w:p>
        </w:tc>
      </w:tr>
      <w:tr w:rsidR="001367C6" w:rsidRPr="00E7759A" w14:paraId="2449FF3E" w14:textId="77777777" w:rsidTr="00721961">
        <w:tc>
          <w:tcPr>
            <w:tcW w:w="1322" w:type="dxa"/>
            <w:vAlign w:val="center"/>
          </w:tcPr>
          <w:p w14:paraId="7126A3B5" w14:textId="77777777" w:rsidR="001367C6" w:rsidRPr="00E7759A" w:rsidRDefault="001367C6" w:rsidP="006C3177">
            <w:pPr>
              <w:spacing w:after="0"/>
              <w:rPr>
                <w:rFonts w:cs="Calibri"/>
                <w:i/>
                <w:sz w:val="20"/>
                <w:szCs w:val="20"/>
              </w:rPr>
            </w:pPr>
            <w:r w:rsidRPr="00E7759A">
              <w:rPr>
                <w:rFonts w:cs="Calibri"/>
                <w:i/>
                <w:sz w:val="20"/>
                <w:szCs w:val="20"/>
              </w:rPr>
              <w:t>Request</w:t>
            </w:r>
          </w:p>
        </w:tc>
        <w:tc>
          <w:tcPr>
            <w:tcW w:w="1843" w:type="dxa"/>
            <w:vAlign w:val="center"/>
          </w:tcPr>
          <w:p w14:paraId="72633CA7" w14:textId="77777777" w:rsidR="001367C6" w:rsidRPr="00E7759A" w:rsidRDefault="001367C6" w:rsidP="006C317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General</w:t>
            </w:r>
            <w:r w:rsidRPr="00E7759A">
              <w:rPr>
                <w:rFonts w:cs="Calibri"/>
                <w:b/>
                <w:i/>
                <w:sz w:val="20"/>
                <w:szCs w:val="20"/>
                <w:highlight w:val="lightGray"/>
                <w:shd w:val="clear" w:color="auto" w:fill="00FF00"/>
              </w:rPr>
              <w:softHyphen/>
              <w:t>Message</w:t>
            </w:r>
            <w:r w:rsidRPr="00E7759A">
              <w:rPr>
                <w:rFonts w:cs="Calibri"/>
                <w:b/>
                <w:i/>
                <w:sz w:val="20"/>
                <w:szCs w:val="20"/>
                <w:highlight w:val="lightGray"/>
                <w:shd w:val="clear" w:color="auto" w:fill="00FF00"/>
              </w:rPr>
              <w:softHyphen/>
              <w:t>Request</w:t>
            </w:r>
            <w:proofErr w:type="spellEnd"/>
          </w:p>
        </w:tc>
        <w:tc>
          <w:tcPr>
            <w:tcW w:w="709" w:type="dxa"/>
            <w:vAlign w:val="center"/>
          </w:tcPr>
          <w:p w14:paraId="641AD411" w14:textId="77777777" w:rsidR="001367C6" w:rsidRPr="00E7759A" w:rsidRDefault="001367C6" w:rsidP="006C3177">
            <w:pPr>
              <w:spacing w:after="0"/>
              <w:rPr>
                <w:rFonts w:cs="Calibri"/>
                <w:sz w:val="20"/>
                <w:szCs w:val="20"/>
              </w:rPr>
            </w:pPr>
            <w:r w:rsidRPr="00E7759A">
              <w:rPr>
                <w:rFonts w:cs="Calibri"/>
                <w:sz w:val="20"/>
                <w:szCs w:val="20"/>
              </w:rPr>
              <w:t>1:1</w:t>
            </w:r>
          </w:p>
        </w:tc>
        <w:tc>
          <w:tcPr>
            <w:tcW w:w="2080" w:type="dxa"/>
            <w:vAlign w:val="center"/>
          </w:tcPr>
          <w:p w14:paraId="744684B0" w14:textId="77777777" w:rsidR="001367C6" w:rsidRPr="00E7759A" w:rsidRDefault="001367C6" w:rsidP="006C3177">
            <w:pPr>
              <w:spacing w:after="0"/>
              <w:rPr>
                <w:rFonts w:cs="Calibri"/>
                <w:i/>
                <w:sz w:val="20"/>
                <w:szCs w:val="20"/>
              </w:rPr>
            </w:pPr>
            <w:r w:rsidRPr="00E7759A">
              <w:rPr>
                <w:rFonts w:cs="Calibri"/>
                <w:i/>
                <w:sz w:val="20"/>
                <w:szCs w:val="20"/>
              </w:rPr>
              <w:t>+Structure</w:t>
            </w:r>
          </w:p>
        </w:tc>
        <w:tc>
          <w:tcPr>
            <w:tcW w:w="4110" w:type="dxa"/>
            <w:vAlign w:val="center"/>
          </w:tcPr>
          <w:p w14:paraId="505D3F16" w14:textId="77777777" w:rsidR="001367C6" w:rsidRPr="00E7759A" w:rsidRDefault="001367C6" w:rsidP="00E73D37">
            <w:pPr>
              <w:spacing w:after="0"/>
              <w:jc w:val="both"/>
              <w:rPr>
                <w:rFonts w:cs="Calibri"/>
                <w:sz w:val="20"/>
                <w:szCs w:val="20"/>
              </w:rPr>
            </w:pPr>
            <w:proofErr w:type="spellStart"/>
            <w:r w:rsidRPr="00E7759A">
              <w:rPr>
                <w:rFonts w:cs="Calibri"/>
                <w:sz w:val="20"/>
                <w:szCs w:val="20"/>
              </w:rPr>
              <w:t>Voir</w:t>
            </w:r>
            <w:proofErr w:type="spellEnd"/>
            <w:r w:rsidRPr="00E7759A">
              <w:rPr>
                <w:rFonts w:cs="Calibri"/>
                <w:sz w:val="20"/>
                <w:szCs w:val="20"/>
              </w:rPr>
              <w:t xml:space="preserve"> </w:t>
            </w:r>
            <w:proofErr w:type="spellStart"/>
            <w:r w:rsidRPr="00E7759A">
              <w:rPr>
                <w:rFonts w:cs="Calibri"/>
                <w:sz w:val="20"/>
                <w:szCs w:val="20"/>
              </w:rPr>
              <w:t>GeneralMessageRequest</w:t>
            </w:r>
            <w:proofErr w:type="spellEnd"/>
            <w:r w:rsidRPr="00E7759A">
              <w:rPr>
                <w:rFonts w:cs="Calibri"/>
                <w:sz w:val="20"/>
                <w:szCs w:val="20"/>
              </w:rPr>
              <w:t>.</w:t>
            </w:r>
          </w:p>
        </w:tc>
      </w:tr>
    </w:tbl>
    <w:p w14:paraId="45D1B59B" w14:textId="77777777" w:rsidR="001367C6" w:rsidRPr="00813FC3" w:rsidRDefault="001367C6" w:rsidP="0034331F">
      <w:pPr>
        <w:pStyle w:val="Titre3"/>
        <w:rPr>
          <w:lang w:val="fr-FR"/>
        </w:rPr>
      </w:pPr>
      <w:bookmarkStart w:id="316" w:name="_Toc444249846"/>
      <w:r w:rsidRPr="001367C6">
        <w:rPr>
          <w:lang w:val="fr-FR"/>
        </w:rPr>
        <w:t>Réponse du service « General Message » (structure générale)</w:t>
      </w:r>
      <w:bookmarkEnd w:id="31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2289"/>
        <w:gridCol w:w="567"/>
        <w:gridCol w:w="1647"/>
        <w:gridCol w:w="4306"/>
      </w:tblGrid>
      <w:tr w:rsidR="001367C6" w14:paraId="37071A3F" w14:textId="77777777" w:rsidTr="00E73D37">
        <w:tc>
          <w:tcPr>
            <w:tcW w:w="4111" w:type="dxa"/>
            <w:gridSpan w:val="3"/>
            <w:vAlign w:val="center"/>
          </w:tcPr>
          <w:p w14:paraId="1930CB1C" w14:textId="77777777" w:rsidR="001367C6" w:rsidRPr="00E7759A" w:rsidRDefault="001367C6" w:rsidP="00E73D37">
            <w:pPr>
              <w:keepNext/>
              <w:keepLines/>
              <w:spacing w:after="0"/>
              <w:rPr>
                <w:rFonts w:cs="Calibri"/>
                <w:b/>
                <w:i/>
                <w:sz w:val="20"/>
                <w:szCs w:val="20"/>
                <w:lang w:val="en-GB"/>
              </w:rPr>
            </w:pPr>
            <w:proofErr w:type="spellStart"/>
            <w:r w:rsidRPr="00E7759A">
              <w:rPr>
                <w:rFonts w:cs="Calibri"/>
                <w:b/>
                <w:i/>
                <w:sz w:val="20"/>
                <w:szCs w:val="20"/>
                <w:lang w:val="en-GB"/>
              </w:rPr>
              <w:t>ServiceDelivery</w:t>
            </w:r>
            <w:proofErr w:type="spellEnd"/>
          </w:p>
        </w:tc>
        <w:tc>
          <w:tcPr>
            <w:tcW w:w="1647" w:type="dxa"/>
            <w:vAlign w:val="center"/>
          </w:tcPr>
          <w:p w14:paraId="7FECB5CD" w14:textId="77777777" w:rsidR="001367C6" w:rsidRPr="00E7759A" w:rsidRDefault="001367C6" w:rsidP="00E73D37">
            <w:pPr>
              <w:keepNext/>
              <w:keepLines/>
              <w:spacing w:after="0"/>
              <w:rPr>
                <w:rFonts w:cs="Calibri"/>
                <w:i/>
                <w:sz w:val="20"/>
                <w:szCs w:val="20"/>
                <w:lang w:val="en-GB"/>
              </w:rPr>
            </w:pPr>
            <w:r w:rsidRPr="00E7759A">
              <w:rPr>
                <w:rFonts w:cs="Calibri"/>
                <w:i/>
                <w:sz w:val="20"/>
                <w:szCs w:val="20"/>
                <w:lang w:val="en-GB"/>
              </w:rPr>
              <w:t>+Structure</w:t>
            </w:r>
          </w:p>
        </w:tc>
        <w:tc>
          <w:tcPr>
            <w:tcW w:w="4306" w:type="dxa"/>
            <w:vAlign w:val="center"/>
          </w:tcPr>
          <w:p w14:paraId="3707885D" w14:textId="77777777" w:rsidR="001367C6" w:rsidRPr="00E7759A" w:rsidRDefault="001367C6" w:rsidP="00E73D37">
            <w:pPr>
              <w:keepNext/>
              <w:keepLines/>
              <w:spacing w:after="0"/>
              <w:jc w:val="both"/>
              <w:rPr>
                <w:rFonts w:cs="Calibri"/>
                <w:b/>
                <w:i/>
                <w:sz w:val="20"/>
                <w:szCs w:val="20"/>
                <w:lang w:val="en-GB"/>
              </w:rPr>
            </w:pPr>
            <w:r w:rsidRPr="00E7759A">
              <w:rPr>
                <w:rFonts w:cs="Calibri"/>
                <w:sz w:val="20"/>
                <w:szCs w:val="20"/>
                <w:lang w:val="en-GB"/>
              </w:rPr>
              <w:t>See SIRI Part 2-7.2.</w:t>
            </w:r>
            <w:proofErr w:type="gramStart"/>
            <w:r w:rsidRPr="00E7759A">
              <w:rPr>
                <w:rFonts w:cs="Calibri"/>
                <w:sz w:val="20"/>
                <w:szCs w:val="20"/>
                <w:lang w:val="en-GB"/>
              </w:rPr>
              <w:t xml:space="preserve">1  </w:t>
            </w:r>
            <w:proofErr w:type="spellStart"/>
            <w:r w:rsidRPr="00E7759A">
              <w:rPr>
                <w:rFonts w:cs="Calibri"/>
                <w:b/>
                <w:i/>
                <w:sz w:val="20"/>
                <w:szCs w:val="20"/>
                <w:lang w:val="en-GB"/>
              </w:rPr>
              <w:t>ServiceDelivery</w:t>
            </w:r>
            <w:proofErr w:type="spellEnd"/>
            <w:proofErr w:type="gramEnd"/>
          </w:p>
        </w:tc>
      </w:tr>
      <w:tr w:rsidR="001367C6" w:rsidRPr="00E32CB2" w14:paraId="2AAEB0AE" w14:textId="77777777" w:rsidTr="00E73D37">
        <w:tc>
          <w:tcPr>
            <w:tcW w:w="1255" w:type="dxa"/>
            <w:vAlign w:val="center"/>
          </w:tcPr>
          <w:p w14:paraId="2686C126" w14:textId="77777777" w:rsidR="001367C6" w:rsidRPr="00E7759A" w:rsidRDefault="001367C6" w:rsidP="00E73D37">
            <w:pPr>
              <w:spacing w:after="0"/>
              <w:rPr>
                <w:rFonts w:cs="Calibri"/>
                <w:sz w:val="20"/>
                <w:szCs w:val="20"/>
                <w:lang w:val="en-GB"/>
              </w:rPr>
            </w:pPr>
            <w:r w:rsidRPr="00E7759A">
              <w:rPr>
                <w:rFonts w:cs="Calibri"/>
                <w:sz w:val="20"/>
                <w:szCs w:val="20"/>
                <w:lang w:val="en-GB"/>
              </w:rPr>
              <w:t>HEADER</w:t>
            </w:r>
          </w:p>
        </w:tc>
        <w:tc>
          <w:tcPr>
            <w:tcW w:w="2289" w:type="dxa"/>
            <w:vAlign w:val="center"/>
          </w:tcPr>
          <w:p w14:paraId="1AAC959D" w14:textId="77777777" w:rsidR="001367C6" w:rsidRPr="00E7759A" w:rsidRDefault="001367C6" w:rsidP="00E73D37">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w:t>
            </w:r>
          </w:p>
        </w:tc>
        <w:tc>
          <w:tcPr>
            <w:tcW w:w="567" w:type="dxa"/>
            <w:vAlign w:val="center"/>
          </w:tcPr>
          <w:p w14:paraId="69F47476" w14:textId="77777777" w:rsidR="001367C6" w:rsidRPr="00E7759A" w:rsidRDefault="001367C6" w:rsidP="00E73D37">
            <w:pPr>
              <w:spacing w:after="0"/>
              <w:rPr>
                <w:rFonts w:cs="Calibri"/>
                <w:sz w:val="20"/>
                <w:szCs w:val="20"/>
                <w:lang w:val="en-GB"/>
              </w:rPr>
            </w:pPr>
            <w:r w:rsidRPr="00E7759A">
              <w:rPr>
                <w:rFonts w:cs="Calibri"/>
                <w:sz w:val="20"/>
                <w:szCs w:val="20"/>
                <w:lang w:val="en-GB"/>
              </w:rPr>
              <w:t>1:1</w:t>
            </w:r>
          </w:p>
        </w:tc>
        <w:tc>
          <w:tcPr>
            <w:tcW w:w="1647" w:type="dxa"/>
            <w:vAlign w:val="center"/>
          </w:tcPr>
          <w:p w14:paraId="6224B732" w14:textId="77777777" w:rsidR="001367C6" w:rsidRPr="00E7759A" w:rsidRDefault="001367C6" w:rsidP="00E73D37">
            <w:pPr>
              <w:spacing w:after="0"/>
              <w:rPr>
                <w:rFonts w:cs="Calibri"/>
                <w:i/>
                <w:sz w:val="20"/>
                <w:szCs w:val="20"/>
                <w:lang w:val="en-GB"/>
              </w:rPr>
            </w:pPr>
            <w:r w:rsidRPr="00E7759A">
              <w:rPr>
                <w:rFonts w:cs="Calibri"/>
                <w:i/>
                <w:sz w:val="20"/>
                <w:szCs w:val="20"/>
                <w:lang w:val="en-GB"/>
              </w:rPr>
              <w:t xml:space="preserve">See </w:t>
            </w:r>
            <w:proofErr w:type="spellStart"/>
            <w:r w:rsidRPr="00E7759A">
              <w:rPr>
                <w:rFonts w:cs="Calibri"/>
                <w:i/>
                <w:sz w:val="20"/>
                <w:szCs w:val="20"/>
                <w:lang w:val="en-GB"/>
              </w:rPr>
              <w:t>ServiceDelivery</w:t>
            </w:r>
            <w:proofErr w:type="spellEnd"/>
          </w:p>
        </w:tc>
        <w:tc>
          <w:tcPr>
            <w:tcW w:w="4306" w:type="dxa"/>
            <w:vAlign w:val="center"/>
          </w:tcPr>
          <w:p w14:paraId="3594DB52" w14:textId="77777777" w:rsidR="001367C6" w:rsidRPr="00E7759A" w:rsidRDefault="001367C6" w:rsidP="00E73D37">
            <w:pPr>
              <w:spacing w:after="0"/>
              <w:jc w:val="both"/>
              <w:rPr>
                <w:rFonts w:cs="Calibri"/>
                <w:sz w:val="20"/>
                <w:szCs w:val="20"/>
                <w:lang w:val="fr-FR"/>
              </w:rPr>
            </w:pPr>
            <w:r w:rsidRPr="00E7759A">
              <w:rPr>
                <w:rFonts w:cs="Calibri"/>
                <w:sz w:val="20"/>
                <w:szCs w:val="20"/>
                <w:lang w:val="fr-FR"/>
              </w:rPr>
              <w:t>En-tête générique des réponses.</w:t>
            </w:r>
          </w:p>
        </w:tc>
      </w:tr>
      <w:tr w:rsidR="001367C6" w14:paraId="618EC5F3" w14:textId="77777777" w:rsidTr="00E73D37">
        <w:tc>
          <w:tcPr>
            <w:tcW w:w="1255" w:type="dxa"/>
            <w:vAlign w:val="center"/>
          </w:tcPr>
          <w:p w14:paraId="0ABCDF87" w14:textId="77777777" w:rsidR="001367C6" w:rsidRPr="00E7759A" w:rsidRDefault="001367C6" w:rsidP="00E73D37">
            <w:pPr>
              <w:spacing w:after="0"/>
              <w:rPr>
                <w:rFonts w:cs="Calibri"/>
                <w:i/>
                <w:sz w:val="20"/>
                <w:szCs w:val="20"/>
                <w:lang w:val="en-GB"/>
              </w:rPr>
            </w:pPr>
            <w:r w:rsidRPr="00E7759A">
              <w:rPr>
                <w:rFonts w:cs="Calibri"/>
                <w:i/>
                <w:sz w:val="20"/>
                <w:szCs w:val="20"/>
                <w:lang w:val="en-GB"/>
              </w:rPr>
              <w:t>Payload</w:t>
            </w:r>
          </w:p>
        </w:tc>
        <w:tc>
          <w:tcPr>
            <w:tcW w:w="2289" w:type="dxa"/>
            <w:vAlign w:val="center"/>
          </w:tcPr>
          <w:p w14:paraId="0AD7E921" w14:textId="77777777" w:rsidR="001367C6" w:rsidRPr="00E7759A" w:rsidRDefault="001367C6" w:rsidP="00E73D37">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General</w:t>
            </w:r>
            <w:r w:rsidRPr="00E7759A">
              <w:rPr>
                <w:rFonts w:cs="Calibri"/>
                <w:b/>
                <w:i/>
                <w:sz w:val="20"/>
                <w:szCs w:val="20"/>
                <w:highlight w:val="lightGray"/>
              </w:rPr>
              <w:softHyphen/>
            </w:r>
            <w:r w:rsidRPr="00E7759A">
              <w:rPr>
                <w:rFonts w:cs="Calibri"/>
                <w:b/>
                <w:i/>
                <w:sz w:val="20"/>
                <w:szCs w:val="20"/>
                <w:highlight w:val="lightGray"/>
                <w:shd w:val="clear" w:color="auto" w:fill="00FF00"/>
                <w:lang w:val="en-GB"/>
              </w:rPr>
              <w:t>Message</w:t>
            </w:r>
            <w:r w:rsidRPr="00E7759A">
              <w:rPr>
                <w:rFonts w:cs="Calibri"/>
                <w:b/>
                <w:i/>
                <w:sz w:val="20"/>
                <w:szCs w:val="20"/>
                <w:highlight w:val="lightGray"/>
              </w:rPr>
              <w:softHyphen/>
            </w:r>
            <w:r w:rsidRPr="00E7759A">
              <w:rPr>
                <w:rFonts w:cs="Calibri"/>
                <w:b/>
                <w:i/>
                <w:sz w:val="20"/>
                <w:szCs w:val="20"/>
                <w:highlight w:val="lightGray"/>
                <w:shd w:val="clear" w:color="auto" w:fill="00FF00"/>
                <w:lang w:val="en-GB"/>
              </w:rPr>
              <w:t>Delivery</w:t>
            </w:r>
          </w:p>
        </w:tc>
        <w:tc>
          <w:tcPr>
            <w:tcW w:w="567" w:type="dxa"/>
            <w:vAlign w:val="center"/>
          </w:tcPr>
          <w:p w14:paraId="18175B7A" w14:textId="77777777" w:rsidR="001367C6" w:rsidRPr="00E7759A" w:rsidRDefault="001367C6" w:rsidP="00E73D37">
            <w:pPr>
              <w:spacing w:after="0"/>
              <w:rPr>
                <w:rFonts w:cs="Calibri"/>
                <w:sz w:val="20"/>
                <w:szCs w:val="20"/>
                <w:lang w:val="en-GB"/>
              </w:rPr>
            </w:pPr>
            <w:proofErr w:type="gramStart"/>
            <w:r w:rsidRPr="00E7759A">
              <w:rPr>
                <w:rFonts w:cs="Calibri"/>
                <w:sz w:val="20"/>
                <w:szCs w:val="20"/>
                <w:lang w:val="en-GB"/>
              </w:rPr>
              <w:t>1:*</w:t>
            </w:r>
            <w:proofErr w:type="gramEnd"/>
          </w:p>
        </w:tc>
        <w:tc>
          <w:tcPr>
            <w:tcW w:w="1647" w:type="dxa"/>
            <w:vAlign w:val="center"/>
          </w:tcPr>
          <w:p w14:paraId="531D0B8B" w14:textId="77777777" w:rsidR="001367C6" w:rsidRPr="00E7759A" w:rsidRDefault="001367C6" w:rsidP="00E73D37">
            <w:pPr>
              <w:spacing w:after="0"/>
              <w:rPr>
                <w:rFonts w:cs="Calibri"/>
                <w:i/>
                <w:sz w:val="20"/>
                <w:szCs w:val="20"/>
                <w:lang w:val="en-GB"/>
              </w:rPr>
            </w:pPr>
            <w:r w:rsidRPr="00E7759A">
              <w:rPr>
                <w:rFonts w:cs="Calibri"/>
                <w:i/>
                <w:sz w:val="20"/>
                <w:szCs w:val="20"/>
                <w:lang w:val="en-GB"/>
              </w:rPr>
              <w:t>+Structure</w:t>
            </w:r>
          </w:p>
        </w:tc>
        <w:tc>
          <w:tcPr>
            <w:tcW w:w="4306" w:type="dxa"/>
            <w:vAlign w:val="center"/>
          </w:tcPr>
          <w:p w14:paraId="1C50C47E" w14:textId="77777777" w:rsidR="001367C6" w:rsidRPr="00E7759A" w:rsidRDefault="001367C6" w:rsidP="00E73D37">
            <w:pPr>
              <w:spacing w:after="0"/>
              <w:jc w:val="both"/>
              <w:rPr>
                <w:rFonts w:cs="Calibri"/>
                <w:sz w:val="20"/>
                <w:szCs w:val="20"/>
              </w:rPr>
            </w:pPr>
            <w:proofErr w:type="spellStart"/>
            <w:r w:rsidRPr="00E7759A">
              <w:rPr>
                <w:rFonts w:cs="Calibri"/>
                <w:sz w:val="20"/>
                <w:szCs w:val="20"/>
              </w:rPr>
              <w:t>Voir</w:t>
            </w:r>
            <w:proofErr w:type="spellEnd"/>
            <w:r w:rsidRPr="00E7759A">
              <w:rPr>
                <w:rFonts w:cs="Calibri"/>
                <w:sz w:val="20"/>
                <w:szCs w:val="20"/>
              </w:rPr>
              <w:t xml:space="preserve"> </w:t>
            </w:r>
            <w:proofErr w:type="spellStart"/>
            <w:r w:rsidRPr="00E7759A">
              <w:rPr>
                <w:rFonts w:cs="Calibri"/>
                <w:sz w:val="20"/>
                <w:szCs w:val="20"/>
              </w:rPr>
              <w:t>GeneralMessageDelivery</w:t>
            </w:r>
            <w:proofErr w:type="spellEnd"/>
            <w:r w:rsidRPr="00E7759A">
              <w:rPr>
                <w:rFonts w:cs="Calibri"/>
                <w:sz w:val="20"/>
                <w:szCs w:val="20"/>
              </w:rPr>
              <w:t>.</w:t>
            </w:r>
          </w:p>
        </w:tc>
      </w:tr>
    </w:tbl>
    <w:p w14:paraId="3D4CF39D" w14:textId="77777777" w:rsidR="001367C6" w:rsidRPr="00D83A18" w:rsidRDefault="001367C6" w:rsidP="0034331F">
      <w:pPr>
        <w:pStyle w:val="Titre3"/>
        <w:rPr>
          <w:lang w:val="fr-FR"/>
        </w:rPr>
      </w:pPr>
      <w:bookmarkStart w:id="317" w:name="_Toc444249847"/>
      <w:r w:rsidRPr="001367C6">
        <w:rPr>
          <w:lang w:val="fr-FR"/>
        </w:rPr>
        <w:t>Réponse du service « General Message » (structure détaillée)</w:t>
      </w:r>
      <w:bookmarkEnd w:id="317"/>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1361"/>
        <w:gridCol w:w="567"/>
        <w:gridCol w:w="1559"/>
        <w:gridCol w:w="5068"/>
      </w:tblGrid>
      <w:tr w:rsidR="001367C6" w:rsidRPr="00E32CB2" w14:paraId="2243C560" w14:textId="77777777" w:rsidTr="00721961">
        <w:tc>
          <w:tcPr>
            <w:tcW w:w="3437" w:type="dxa"/>
            <w:gridSpan w:val="3"/>
            <w:vAlign w:val="center"/>
          </w:tcPr>
          <w:p w14:paraId="4C2A9CEF" w14:textId="77777777" w:rsidR="001367C6" w:rsidRPr="00E7759A" w:rsidRDefault="001367C6" w:rsidP="00981791">
            <w:pPr>
              <w:spacing w:after="0"/>
              <w:rPr>
                <w:rFonts w:cs="Calibri"/>
                <w:b/>
                <w:i/>
                <w:sz w:val="20"/>
                <w:szCs w:val="20"/>
              </w:rPr>
            </w:pPr>
            <w:proofErr w:type="spellStart"/>
            <w:r w:rsidRPr="00E7759A">
              <w:rPr>
                <w:rFonts w:cs="Calibri"/>
                <w:b/>
                <w:i/>
                <w:sz w:val="20"/>
                <w:szCs w:val="20"/>
              </w:rPr>
              <w:t>GeneralMessageDelivery</w:t>
            </w:r>
            <w:proofErr w:type="spellEnd"/>
          </w:p>
        </w:tc>
        <w:tc>
          <w:tcPr>
            <w:tcW w:w="1559" w:type="dxa"/>
            <w:vAlign w:val="center"/>
          </w:tcPr>
          <w:p w14:paraId="19D360EE" w14:textId="77777777" w:rsidR="001367C6" w:rsidRPr="00E7759A" w:rsidRDefault="001367C6" w:rsidP="00981791">
            <w:pPr>
              <w:spacing w:after="0"/>
              <w:rPr>
                <w:rFonts w:cs="Calibri"/>
                <w:i/>
                <w:sz w:val="20"/>
                <w:szCs w:val="20"/>
              </w:rPr>
            </w:pPr>
            <w:r w:rsidRPr="00E7759A">
              <w:rPr>
                <w:rFonts w:cs="Calibri"/>
                <w:i/>
                <w:sz w:val="20"/>
                <w:szCs w:val="20"/>
              </w:rPr>
              <w:t>+Structure</w:t>
            </w:r>
          </w:p>
        </w:tc>
        <w:tc>
          <w:tcPr>
            <w:tcW w:w="5068" w:type="dxa"/>
            <w:vAlign w:val="center"/>
          </w:tcPr>
          <w:p w14:paraId="5D3A57B6" w14:textId="77777777" w:rsidR="001367C6" w:rsidRPr="00E7759A" w:rsidRDefault="001367C6" w:rsidP="00981791">
            <w:pPr>
              <w:spacing w:after="0"/>
              <w:rPr>
                <w:rFonts w:cs="Calibri"/>
                <w:sz w:val="20"/>
                <w:szCs w:val="20"/>
                <w:lang w:val="fr-FR"/>
              </w:rPr>
            </w:pPr>
            <w:r w:rsidRPr="00E7759A">
              <w:rPr>
                <w:rFonts w:cs="Calibri"/>
                <w:sz w:val="20"/>
                <w:szCs w:val="20"/>
                <w:lang w:val="fr-FR"/>
              </w:rPr>
              <w:t>Contenu et modification des messages.</w:t>
            </w:r>
          </w:p>
        </w:tc>
      </w:tr>
      <w:tr w:rsidR="001367C6" w:rsidRPr="00E32CB2" w14:paraId="3DE4AFA4" w14:textId="77777777" w:rsidTr="00721961">
        <w:tc>
          <w:tcPr>
            <w:tcW w:w="1509" w:type="dxa"/>
            <w:vAlign w:val="center"/>
          </w:tcPr>
          <w:p w14:paraId="1CF7A8B4" w14:textId="77777777" w:rsidR="001367C6" w:rsidRPr="00E7759A" w:rsidRDefault="001367C6" w:rsidP="00981791">
            <w:pPr>
              <w:spacing w:after="0"/>
              <w:rPr>
                <w:rFonts w:cs="Calibri"/>
                <w:i/>
                <w:sz w:val="20"/>
                <w:szCs w:val="20"/>
              </w:rPr>
            </w:pPr>
            <w:r w:rsidRPr="00E7759A">
              <w:rPr>
                <w:rFonts w:cs="Calibri"/>
                <w:i/>
                <w:sz w:val="20"/>
                <w:szCs w:val="20"/>
              </w:rPr>
              <w:t>Attributes</w:t>
            </w:r>
          </w:p>
        </w:tc>
        <w:tc>
          <w:tcPr>
            <w:tcW w:w="1361" w:type="dxa"/>
            <w:vAlign w:val="center"/>
          </w:tcPr>
          <w:p w14:paraId="640FB70A" w14:textId="77777777" w:rsidR="001367C6" w:rsidRPr="00E7759A" w:rsidRDefault="001367C6" w:rsidP="00981791">
            <w:pPr>
              <w:spacing w:after="0"/>
              <w:rPr>
                <w:rFonts w:cs="Calibri"/>
                <w:b/>
                <w:i/>
                <w:sz w:val="20"/>
                <w:szCs w:val="20"/>
                <w:highlight w:val="lightGray"/>
                <w:shd w:val="clear" w:color="auto" w:fill="00FF00"/>
              </w:rPr>
            </w:pPr>
            <w:r w:rsidRPr="00E7759A">
              <w:rPr>
                <w:rFonts w:cs="Calibri"/>
                <w:b/>
                <w:i/>
                <w:sz w:val="20"/>
                <w:szCs w:val="20"/>
                <w:highlight w:val="lightGray"/>
                <w:shd w:val="clear" w:color="auto" w:fill="00FF00"/>
              </w:rPr>
              <w:t>version</w:t>
            </w:r>
          </w:p>
        </w:tc>
        <w:tc>
          <w:tcPr>
            <w:tcW w:w="567" w:type="dxa"/>
            <w:vAlign w:val="center"/>
          </w:tcPr>
          <w:p w14:paraId="49EDD692" w14:textId="77777777" w:rsidR="001367C6" w:rsidRPr="00E7759A" w:rsidRDefault="001367C6" w:rsidP="00981791">
            <w:pPr>
              <w:spacing w:after="0"/>
              <w:rPr>
                <w:rFonts w:cs="Calibri"/>
                <w:i/>
                <w:sz w:val="20"/>
                <w:szCs w:val="20"/>
              </w:rPr>
            </w:pPr>
            <w:r w:rsidRPr="00E7759A">
              <w:rPr>
                <w:rFonts w:cs="Calibri"/>
                <w:i/>
                <w:sz w:val="20"/>
                <w:szCs w:val="20"/>
              </w:rPr>
              <w:t>1:1</w:t>
            </w:r>
          </w:p>
        </w:tc>
        <w:tc>
          <w:tcPr>
            <w:tcW w:w="1559" w:type="dxa"/>
            <w:vAlign w:val="center"/>
          </w:tcPr>
          <w:p w14:paraId="444D7402" w14:textId="77777777" w:rsidR="001367C6" w:rsidRPr="00E7759A" w:rsidRDefault="001367C6" w:rsidP="00981791">
            <w:pPr>
              <w:spacing w:after="0"/>
              <w:rPr>
                <w:rFonts w:cs="Calibri"/>
                <w:i/>
                <w:sz w:val="20"/>
                <w:szCs w:val="20"/>
              </w:rPr>
            </w:pPr>
            <w:proofErr w:type="spellStart"/>
            <w:r w:rsidRPr="00E7759A">
              <w:rPr>
                <w:rFonts w:cs="Calibri"/>
                <w:i/>
                <w:sz w:val="20"/>
                <w:szCs w:val="20"/>
              </w:rPr>
              <w:t>Version</w:t>
            </w:r>
            <w:r w:rsidRPr="00E7759A">
              <w:rPr>
                <w:rFonts w:cs="Calibri"/>
                <w:i/>
                <w:sz w:val="20"/>
                <w:szCs w:val="20"/>
              </w:rPr>
              <w:softHyphen/>
              <w:t>String</w:t>
            </w:r>
            <w:proofErr w:type="spellEnd"/>
          </w:p>
        </w:tc>
        <w:tc>
          <w:tcPr>
            <w:tcW w:w="5068" w:type="dxa"/>
            <w:vAlign w:val="center"/>
          </w:tcPr>
          <w:p w14:paraId="6A6849D0" w14:textId="053D10D2" w:rsidR="001367C6" w:rsidRPr="00E7759A" w:rsidRDefault="001367C6" w:rsidP="00981791">
            <w:pPr>
              <w:spacing w:after="0"/>
              <w:rPr>
                <w:rFonts w:cs="Calibri"/>
                <w:sz w:val="20"/>
                <w:szCs w:val="20"/>
                <w:lang w:val="fr-FR"/>
              </w:rPr>
            </w:pPr>
            <w:r w:rsidRPr="00E7759A">
              <w:rPr>
                <w:rFonts w:cs="Calibri"/>
                <w:sz w:val="20"/>
                <w:szCs w:val="20"/>
                <w:lang w:val="fr-FR"/>
              </w:rPr>
              <w:t>Version du service, intégrant le numéro de version de profil (voir</w:t>
            </w:r>
            <w:r w:rsidR="00D83A18" w:rsidRPr="00E7759A">
              <w:rPr>
                <w:rFonts w:cs="Calibri"/>
                <w:sz w:val="20"/>
                <w:szCs w:val="20"/>
                <w:lang w:val="fr-FR"/>
              </w:rPr>
              <w:t xml:space="preserve"> </w:t>
            </w:r>
            <w:r w:rsidR="00866996" w:rsidRPr="00E7759A">
              <w:rPr>
                <w:rFonts w:cs="Calibri"/>
                <w:sz w:val="20"/>
                <w:szCs w:val="20"/>
                <w:lang w:val="fr-FR"/>
              </w:rPr>
              <w:fldChar w:fldCharType="begin"/>
            </w:r>
            <w:r w:rsidR="00866996" w:rsidRPr="00E7759A">
              <w:rPr>
                <w:rFonts w:cs="Calibri"/>
                <w:sz w:val="20"/>
                <w:szCs w:val="20"/>
                <w:lang w:val="fr-FR"/>
              </w:rPr>
              <w:instrText xml:space="preserve"> REF _Ref21448488 \r \h </w:instrText>
            </w:r>
            <w:r w:rsidR="00B86C16" w:rsidRPr="00E7759A">
              <w:rPr>
                <w:rFonts w:cs="Calibri"/>
                <w:sz w:val="20"/>
                <w:szCs w:val="20"/>
                <w:lang w:val="fr-FR"/>
              </w:rPr>
              <w:instrText xml:space="preserve"> \* MERGEFORMAT </w:instrText>
            </w:r>
            <w:r w:rsidR="00866996" w:rsidRPr="00E7759A">
              <w:rPr>
                <w:rFonts w:cs="Calibri"/>
                <w:sz w:val="20"/>
                <w:szCs w:val="20"/>
                <w:lang w:val="fr-FR"/>
              </w:rPr>
            </w:r>
            <w:r w:rsidR="00866996" w:rsidRPr="00E7759A">
              <w:rPr>
                <w:rFonts w:cs="Calibri"/>
                <w:sz w:val="20"/>
                <w:szCs w:val="20"/>
                <w:lang w:val="fr-FR"/>
              </w:rPr>
              <w:fldChar w:fldCharType="separate"/>
            </w:r>
            <w:r w:rsidR="00CD6283">
              <w:rPr>
                <w:rFonts w:cs="Calibri"/>
                <w:sz w:val="20"/>
                <w:szCs w:val="20"/>
                <w:lang w:val="fr-FR"/>
              </w:rPr>
              <w:t>5.7</w:t>
            </w:r>
            <w:r w:rsidR="00866996" w:rsidRPr="00E7759A">
              <w:rPr>
                <w:rFonts w:cs="Calibri"/>
                <w:sz w:val="20"/>
                <w:szCs w:val="20"/>
                <w:lang w:val="fr-FR"/>
              </w:rPr>
              <w:fldChar w:fldCharType="end"/>
            </w:r>
            <w:r w:rsidRPr="00E7759A">
              <w:rPr>
                <w:rFonts w:cs="Calibri"/>
                <w:sz w:val="20"/>
                <w:szCs w:val="20"/>
                <w:lang w:val="fr-FR"/>
              </w:rPr>
              <w:t>) (valeur fixe)</w:t>
            </w:r>
          </w:p>
        </w:tc>
      </w:tr>
      <w:tr w:rsidR="001367C6" w:rsidRPr="00E7759A" w14:paraId="56644911" w14:textId="77777777" w:rsidTr="00721961">
        <w:tc>
          <w:tcPr>
            <w:tcW w:w="1509" w:type="dxa"/>
            <w:vAlign w:val="center"/>
          </w:tcPr>
          <w:p w14:paraId="093302D2" w14:textId="77777777" w:rsidR="001367C6" w:rsidRPr="00E7759A" w:rsidRDefault="001367C6" w:rsidP="00981791">
            <w:pPr>
              <w:spacing w:after="0"/>
              <w:rPr>
                <w:rFonts w:cs="Calibri"/>
                <w:sz w:val="20"/>
                <w:szCs w:val="20"/>
                <w:lang w:val="en-GB"/>
              </w:rPr>
            </w:pPr>
            <w:r w:rsidRPr="00E7759A">
              <w:rPr>
                <w:rFonts w:cs="Calibri"/>
                <w:sz w:val="20"/>
                <w:szCs w:val="20"/>
                <w:lang w:val="en-GB"/>
              </w:rPr>
              <w:t>LEADER</w:t>
            </w:r>
          </w:p>
        </w:tc>
        <w:tc>
          <w:tcPr>
            <w:tcW w:w="1361" w:type="dxa"/>
            <w:vAlign w:val="center"/>
          </w:tcPr>
          <w:p w14:paraId="04FFD669" w14:textId="77777777" w:rsidR="001367C6" w:rsidRPr="00E7759A" w:rsidRDefault="001367C6" w:rsidP="00981791">
            <w:pPr>
              <w:spacing w:after="0"/>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w:t>
            </w:r>
          </w:p>
        </w:tc>
        <w:tc>
          <w:tcPr>
            <w:tcW w:w="567" w:type="dxa"/>
            <w:vAlign w:val="center"/>
          </w:tcPr>
          <w:p w14:paraId="65D11C63" w14:textId="77777777" w:rsidR="001367C6" w:rsidRPr="00E7759A" w:rsidRDefault="001367C6" w:rsidP="00981791">
            <w:pPr>
              <w:spacing w:after="0"/>
              <w:rPr>
                <w:rFonts w:cs="Calibri"/>
                <w:sz w:val="20"/>
                <w:szCs w:val="20"/>
                <w:lang w:val="en-GB"/>
              </w:rPr>
            </w:pPr>
            <w:r w:rsidRPr="00E7759A">
              <w:rPr>
                <w:rFonts w:cs="Calibri"/>
                <w:sz w:val="20"/>
                <w:szCs w:val="20"/>
                <w:lang w:val="en-GB"/>
              </w:rPr>
              <w:t>1:1</w:t>
            </w:r>
          </w:p>
        </w:tc>
        <w:tc>
          <w:tcPr>
            <w:tcW w:w="1559" w:type="dxa"/>
            <w:vAlign w:val="center"/>
          </w:tcPr>
          <w:p w14:paraId="223ADC2E" w14:textId="77777777" w:rsidR="001367C6" w:rsidRPr="00E7759A" w:rsidRDefault="001367C6" w:rsidP="00981791">
            <w:pPr>
              <w:spacing w:after="0"/>
              <w:rPr>
                <w:rFonts w:cs="Calibri"/>
                <w:i/>
                <w:sz w:val="20"/>
                <w:szCs w:val="20"/>
                <w:lang w:val="en-GB"/>
              </w:rPr>
            </w:pPr>
            <w:proofErr w:type="spellStart"/>
            <w:r w:rsidRPr="00E7759A">
              <w:rPr>
                <w:rFonts w:cs="Calibri"/>
                <w:i/>
                <w:sz w:val="20"/>
                <w:szCs w:val="20"/>
                <w:lang w:val="en-GB"/>
              </w:rPr>
              <w:t>xxx</w:t>
            </w:r>
            <w:r w:rsidRPr="00E7759A">
              <w:rPr>
                <w:rFonts w:cs="Calibri"/>
                <w:i/>
                <w:sz w:val="20"/>
                <w:szCs w:val="20"/>
                <w:lang w:val="en-GB"/>
              </w:rPr>
              <w:softHyphen/>
              <w:t>Delivery</w:t>
            </w:r>
            <w:proofErr w:type="spellEnd"/>
          </w:p>
        </w:tc>
        <w:tc>
          <w:tcPr>
            <w:tcW w:w="5068" w:type="dxa"/>
            <w:vAlign w:val="center"/>
          </w:tcPr>
          <w:p w14:paraId="471D9EDC" w14:textId="2C5BE8BA" w:rsidR="001367C6" w:rsidRPr="00E7759A" w:rsidRDefault="001367C6" w:rsidP="00981791">
            <w:pPr>
              <w:spacing w:after="0"/>
              <w:rPr>
                <w:rFonts w:cs="Calibri"/>
                <w:i/>
                <w:sz w:val="20"/>
                <w:szCs w:val="20"/>
                <w:lang w:val="fr-FR"/>
              </w:rPr>
            </w:pPr>
            <w:r w:rsidRPr="00E7759A">
              <w:rPr>
                <w:rFonts w:cs="Calibri"/>
                <w:sz w:val="20"/>
                <w:szCs w:val="20"/>
                <w:lang w:val="fr-FR"/>
              </w:rPr>
              <w:t>En-tête (voir</w:t>
            </w:r>
            <w:r w:rsidR="007E6A56" w:rsidRPr="00E7759A">
              <w:rPr>
                <w:rFonts w:cs="Calibri"/>
                <w:sz w:val="20"/>
                <w:szCs w:val="20"/>
                <w:lang w:val="fr-FR"/>
              </w:rPr>
              <w:t xml:space="preserve"> paragraphe </w:t>
            </w:r>
            <w:r w:rsidR="007E6A56" w:rsidRPr="00E7759A">
              <w:rPr>
                <w:rFonts w:cs="Calibri"/>
                <w:sz w:val="20"/>
                <w:szCs w:val="20"/>
                <w:lang w:val="fr-FR"/>
              </w:rPr>
              <w:fldChar w:fldCharType="begin"/>
            </w:r>
            <w:r w:rsidR="007E6A56" w:rsidRPr="00E7759A">
              <w:rPr>
                <w:rFonts w:cs="Calibri"/>
                <w:sz w:val="20"/>
                <w:szCs w:val="20"/>
                <w:lang w:val="fr-FR"/>
              </w:rPr>
              <w:instrText xml:space="preserve"> REF _Ref26438506 \r \h </w:instrText>
            </w:r>
            <w:r w:rsidR="00B86C16" w:rsidRPr="00E7759A">
              <w:rPr>
                <w:rFonts w:cs="Calibri"/>
                <w:sz w:val="20"/>
                <w:szCs w:val="20"/>
                <w:lang w:val="fr-FR"/>
              </w:rPr>
              <w:instrText xml:space="preserve"> \* MERGEFORMAT </w:instrText>
            </w:r>
            <w:r w:rsidR="007E6A56" w:rsidRPr="00E7759A">
              <w:rPr>
                <w:rFonts w:cs="Calibri"/>
                <w:sz w:val="20"/>
                <w:szCs w:val="20"/>
                <w:lang w:val="fr-FR"/>
              </w:rPr>
            </w:r>
            <w:r w:rsidR="007E6A56" w:rsidRPr="00E7759A">
              <w:rPr>
                <w:rFonts w:cs="Calibri"/>
                <w:sz w:val="20"/>
                <w:szCs w:val="20"/>
                <w:lang w:val="fr-FR"/>
              </w:rPr>
              <w:fldChar w:fldCharType="separate"/>
            </w:r>
            <w:r w:rsidR="00CD6283">
              <w:rPr>
                <w:rFonts w:cs="Calibri"/>
                <w:sz w:val="20"/>
                <w:szCs w:val="20"/>
                <w:lang w:val="fr-FR"/>
              </w:rPr>
              <w:t>2.2</w:t>
            </w:r>
            <w:r w:rsidR="007E6A56" w:rsidRPr="00E7759A">
              <w:rPr>
                <w:rFonts w:cs="Calibri"/>
                <w:sz w:val="20"/>
                <w:szCs w:val="20"/>
                <w:lang w:val="fr-FR"/>
              </w:rPr>
              <w:fldChar w:fldCharType="end"/>
            </w:r>
            <w:r w:rsidRPr="00E7759A">
              <w:rPr>
                <w:rFonts w:cs="Calibri"/>
                <w:i/>
                <w:sz w:val="20"/>
                <w:szCs w:val="20"/>
                <w:lang w:val="fr-FR"/>
              </w:rPr>
              <w:t>.)</w:t>
            </w:r>
          </w:p>
        </w:tc>
      </w:tr>
      <w:tr w:rsidR="00721961" w:rsidRPr="00E32CB2" w14:paraId="74F34DF7" w14:textId="77777777" w:rsidTr="00721961">
        <w:tc>
          <w:tcPr>
            <w:tcW w:w="1509" w:type="dxa"/>
            <w:vMerge w:val="restart"/>
            <w:vAlign w:val="center"/>
          </w:tcPr>
          <w:p w14:paraId="605407A3" w14:textId="77777777" w:rsidR="00721961" w:rsidRPr="00E7759A" w:rsidRDefault="00721961" w:rsidP="00981791">
            <w:pPr>
              <w:spacing w:after="0"/>
              <w:rPr>
                <w:rFonts w:cs="Calibri"/>
                <w:i/>
                <w:sz w:val="20"/>
                <w:szCs w:val="20"/>
                <w:lang w:val="en-GB"/>
              </w:rPr>
            </w:pPr>
            <w:r w:rsidRPr="00E7759A">
              <w:rPr>
                <w:rFonts w:cs="Calibri"/>
                <w:i/>
                <w:sz w:val="20"/>
                <w:szCs w:val="20"/>
                <w:lang w:val="en-GB"/>
              </w:rPr>
              <w:lastRenderedPageBreak/>
              <w:t>Payload</w:t>
            </w:r>
          </w:p>
        </w:tc>
        <w:tc>
          <w:tcPr>
            <w:tcW w:w="1361" w:type="dxa"/>
            <w:vAlign w:val="center"/>
          </w:tcPr>
          <w:p w14:paraId="12B5D8BA" w14:textId="77777777" w:rsidR="00721961" w:rsidRPr="00E7759A" w:rsidRDefault="00721961" w:rsidP="00981791">
            <w:pPr>
              <w:spacing w:after="0"/>
              <w:rPr>
                <w:rFonts w:cs="Calibri"/>
                <w:b/>
                <w:i/>
                <w:sz w:val="20"/>
                <w:szCs w:val="20"/>
                <w:highlight w:val="lightGray"/>
                <w:shd w:val="clear" w:color="auto" w:fill="00FF00"/>
                <w:lang w:val="fr-LU"/>
              </w:rPr>
            </w:pPr>
            <w:r w:rsidRPr="00E7759A">
              <w:rPr>
                <w:rFonts w:cs="Calibri"/>
                <w:b/>
                <w:i/>
                <w:sz w:val="20"/>
                <w:szCs w:val="20"/>
                <w:highlight w:val="lightGray"/>
                <w:shd w:val="clear" w:color="auto" w:fill="00FF00"/>
                <w:lang w:val="fr-LU"/>
              </w:rPr>
              <w:t>Info</w:t>
            </w:r>
            <w:r w:rsidRPr="00E7759A">
              <w:rPr>
                <w:rFonts w:cs="Calibri"/>
                <w:b/>
                <w:i/>
                <w:sz w:val="20"/>
                <w:szCs w:val="20"/>
                <w:highlight w:val="lightGray"/>
              </w:rPr>
              <w:softHyphen/>
            </w:r>
            <w:r w:rsidRPr="00E7759A">
              <w:rPr>
                <w:rFonts w:cs="Calibri"/>
                <w:b/>
                <w:i/>
                <w:sz w:val="20"/>
                <w:szCs w:val="20"/>
                <w:highlight w:val="lightGray"/>
                <w:shd w:val="clear" w:color="auto" w:fill="00FF00"/>
                <w:lang w:val="fr-LU"/>
              </w:rPr>
              <w:t>Message</w:t>
            </w:r>
          </w:p>
        </w:tc>
        <w:tc>
          <w:tcPr>
            <w:tcW w:w="567" w:type="dxa"/>
            <w:vAlign w:val="center"/>
          </w:tcPr>
          <w:p w14:paraId="6548093F" w14:textId="77777777" w:rsidR="00721961" w:rsidRPr="00E7759A" w:rsidRDefault="00721961" w:rsidP="00981791">
            <w:pPr>
              <w:spacing w:after="0"/>
              <w:rPr>
                <w:rFonts w:cs="Calibri"/>
                <w:sz w:val="20"/>
                <w:szCs w:val="20"/>
                <w:lang w:val="fr-LU"/>
              </w:rPr>
            </w:pPr>
            <w:proofErr w:type="gramStart"/>
            <w:r w:rsidRPr="00E7759A">
              <w:rPr>
                <w:rFonts w:cs="Calibri"/>
                <w:sz w:val="20"/>
                <w:szCs w:val="20"/>
                <w:lang w:val="fr-LU"/>
              </w:rPr>
              <w:t>0:*</w:t>
            </w:r>
            <w:proofErr w:type="gramEnd"/>
          </w:p>
        </w:tc>
        <w:tc>
          <w:tcPr>
            <w:tcW w:w="1559" w:type="dxa"/>
            <w:vAlign w:val="center"/>
          </w:tcPr>
          <w:p w14:paraId="1797A023" w14:textId="77777777" w:rsidR="00721961" w:rsidRPr="00E7759A" w:rsidRDefault="00721961" w:rsidP="00981791">
            <w:pPr>
              <w:spacing w:after="0"/>
              <w:rPr>
                <w:rFonts w:cs="Calibri"/>
                <w:i/>
                <w:sz w:val="20"/>
                <w:szCs w:val="20"/>
                <w:lang w:val="fr-LU"/>
              </w:rPr>
            </w:pPr>
            <w:r w:rsidRPr="00E7759A">
              <w:rPr>
                <w:rFonts w:cs="Calibri"/>
                <w:i/>
                <w:sz w:val="20"/>
                <w:szCs w:val="20"/>
                <w:lang w:val="fr-LU"/>
              </w:rPr>
              <w:t>+Structure</w:t>
            </w:r>
          </w:p>
        </w:tc>
        <w:tc>
          <w:tcPr>
            <w:tcW w:w="5068" w:type="dxa"/>
            <w:vAlign w:val="center"/>
          </w:tcPr>
          <w:p w14:paraId="2EE727EC" w14:textId="77777777" w:rsidR="00721961" w:rsidRPr="00E7759A" w:rsidRDefault="00721961" w:rsidP="00981791">
            <w:pPr>
              <w:spacing w:after="0"/>
              <w:rPr>
                <w:rFonts w:cs="Calibri"/>
                <w:sz w:val="20"/>
                <w:szCs w:val="20"/>
                <w:lang w:val="fr-FR"/>
              </w:rPr>
            </w:pPr>
            <w:r w:rsidRPr="00E7759A">
              <w:rPr>
                <w:rFonts w:cs="Calibri"/>
                <w:sz w:val="20"/>
                <w:szCs w:val="20"/>
                <w:lang w:val="fr-FR"/>
              </w:rPr>
              <w:t xml:space="preserve">Le message lui-même (voir </w:t>
            </w:r>
            <w:proofErr w:type="spellStart"/>
            <w:r w:rsidRPr="00E7759A">
              <w:rPr>
                <w:rFonts w:cs="Calibri"/>
                <w:b/>
                <w:i/>
                <w:sz w:val="20"/>
                <w:szCs w:val="20"/>
                <w:lang w:val="fr-FR"/>
              </w:rPr>
              <w:t>InfoMessage</w:t>
            </w:r>
            <w:proofErr w:type="spellEnd"/>
            <w:r w:rsidRPr="00E7759A">
              <w:rPr>
                <w:rFonts w:cs="Calibri"/>
                <w:i/>
                <w:sz w:val="20"/>
                <w:szCs w:val="20"/>
                <w:lang w:val="fr-FR"/>
              </w:rPr>
              <w:t xml:space="preserve"> </w:t>
            </w:r>
            <w:proofErr w:type="spellStart"/>
            <w:r w:rsidRPr="00E7759A">
              <w:rPr>
                <w:rFonts w:cs="Calibri"/>
                <w:i/>
                <w:sz w:val="20"/>
                <w:szCs w:val="20"/>
                <w:lang w:val="fr-FR"/>
              </w:rPr>
              <w:t>ci dessous</w:t>
            </w:r>
            <w:proofErr w:type="spellEnd"/>
            <w:r w:rsidRPr="00E7759A">
              <w:rPr>
                <w:rFonts w:cs="Calibri"/>
                <w:i/>
                <w:sz w:val="20"/>
                <w:szCs w:val="20"/>
                <w:lang w:val="fr-FR"/>
              </w:rPr>
              <w:t>)</w:t>
            </w:r>
            <w:r w:rsidRPr="00E7759A">
              <w:rPr>
                <w:rFonts w:cs="Calibri"/>
                <w:sz w:val="20"/>
                <w:szCs w:val="20"/>
                <w:lang w:val="fr-FR"/>
              </w:rPr>
              <w:t>.</w:t>
            </w:r>
          </w:p>
        </w:tc>
      </w:tr>
      <w:tr w:rsidR="00721961" w:rsidRPr="00E32CB2" w14:paraId="01648580" w14:textId="77777777" w:rsidTr="00721961">
        <w:tc>
          <w:tcPr>
            <w:tcW w:w="1509" w:type="dxa"/>
            <w:vMerge/>
            <w:vAlign w:val="center"/>
          </w:tcPr>
          <w:p w14:paraId="3502F6A4" w14:textId="77777777" w:rsidR="00721961" w:rsidRPr="00E7759A" w:rsidRDefault="00721961" w:rsidP="00981791">
            <w:pPr>
              <w:spacing w:after="0"/>
              <w:rPr>
                <w:rFonts w:cs="Calibri"/>
                <w:sz w:val="20"/>
                <w:szCs w:val="20"/>
                <w:lang w:val="fr-FR"/>
              </w:rPr>
            </w:pPr>
          </w:p>
        </w:tc>
        <w:tc>
          <w:tcPr>
            <w:tcW w:w="1361" w:type="dxa"/>
            <w:vAlign w:val="center"/>
          </w:tcPr>
          <w:p w14:paraId="4DBCB96F" w14:textId="77777777" w:rsidR="00721961" w:rsidRPr="00E7759A" w:rsidRDefault="00721961" w:rsidP="00981791">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Info</w:t>
            </w:r>
            <w:r w:rsidRPr="00E7759A">
              <w:rPr>
                <w:rFonts w:cs="Calibri"/>
                <w:b/>
                <w:i/>
                <w:sz w:val="20"/>
                <w:szCs w:val="20"/>
                <w:highlight w:val="lightGray"/>
              </w:rPr>
              <w:softHyphen/>
            </w:r>
            <w:r w:rsidRPr="00E7759A">
              <w:rPr>
                <w:rFonts w:cs="Calibri"/>
                <w:b/>
                <w:i/>
                <w:sz w:val="20"/>
                <w:szCs w:val="20"/>
                <w:highlight w:val="lightGray"/>
                <w:shd w:val="clear" w:color="auto" w:fill="00FF00"/>
              </w:rPr>
              <w:t>Message</w:t>
            </w:r>
            <w:r w:rsidRPr="00E7759A">
              <w:rPr>
                <w:rFonts w:cs="Calibri"/>
                <w:b/>
                <w:i/>
                <w:sz w:val="20"/>
                <w:szCs w:val="20"/>
                <w:highlight w:val="lightGray"/>
                <w:shd w:val="clear" w:color="auto" w:fill="00FF00"/>
              </w:rPr>
              <w:softHyphen/>
              <w:t>Cancellation</w:t>
            </w:r>
            <w:proofErr w:type="spellEnd"/>
          </w:p>
        </w:tc>
        <w:tc>
          <w:tcPr>
            <w:tcW w:w="567" w:type="dxa"/>
            <w:vAlign w:val="center"/>
          </w:tcPr>
          <w:p w14:paraId="5C22B894" w14:textId="77777777" w:rsidR="00721961" w:rsidRPr="00E7759A" w:rsidRDefault="00721961" w:rsidP="00981791">
            <w:pPr>
              <w:spacing w:after="0"/>
              <w:rPr>
                <w:rFonts w:cs="Calibri"/>
                <w:sz w:val="20"/>
                <w:szCs w:val="20"/>
              </w:rPr>
            </w:pPr>
            <w:proofErr w:type="gramStart"/>
            <w:r w:rsidRPr="00E7759A">
              <w:rPr>
                <w:rFonts w:cs="Calibri"/>
                <w:sz w:val="20"/>
                <w:szCs w:val="20"/>
              </w:rPr>
              <w:t>0:*</w:t>
            </w:r>
            <w:proofErr w:type="gramEnd"/>
          </w:p>
        </w:tc>
        <w:tc>
          <w:tcPr>
            <w:tcW w:w="1559" w:type="dxa"/>
            <w:vAlign w:val="center"/>
          </w:tcPr>
          <w:p w14:paraId="3B0FFD21" w14:textId="77777777" w:rsidR="00721961" w:rsidRPr="00E7759A" w:rsidRDefault="00721961" w:rsidP="00981791">
            <w:pPr>
              <w:spacing w:after="0"/>
              <w:rPr>
                <w:rFonts w:cs="Calibri"/>
                <w:i/>
                <w:sz w:val="20"/>
                <w:szCs w:val="20"/>
              </w:rPr>
            </w:pPr>
            <w:r w:rsidRPr="00E7759A">
              <w:rPr>
                <w:rFonts w:cs="Calibri"/>
                <w:i/>
                <w:sz w:val="20"/>
                <w:szCs w:val="20"/>
              </w:rPr>
              <w:t>+Structure</w:t>
            </w:r>
          </w:p>
        </w:tc>
        <w:tc>
          <w:tcPr>
            <w:tcW w:w="5068" w:type="dxa"/>
            <w:vAlign w:val="center"/>
          </w:tcPr>
          <w:p w14:paraId="6F6E9C06" w14:textId="77777777" w:rsidR="00721961" w:rsidRPr="00E7759A" w:rsidRDefault="00721961" w:rsidP="00981791">
            <w:pPr>
              <w:spacing w:after="0"/>
              <w:rPr>
                <w:rFonts w:cs="Calibri"/>
                <w:sz w:val="20"/>
                <w:szCs w:val="20"/>
                <w:lang w:val="fr-FR"/>
              </w:rPr>
            </w:pPr>
            <w:r w:rsidRPr="00E7759A">
              <w:rPr>
                <w:rFonts w:cs="Calibri"/>
                <w:sz w:val="20"/>
                <w:szCs w:val="20"/>
                <w:lang w:val="fr-FR"/>
              </w:rPr>
              <w:t xml:space="preserve">Structure d'annulation d'un message précédent (voir </w:t>
            </w:r>
            <w:proofErr w:type="spellStart"/>
            <w:r w:rsidRPr="00E7759A">
              <w:rPr>
                <w:rFonts w:cs="Calibri"/>
                <w:sz w:val="20"/>
                <w:szCs w:val="20"/>
                <w:lang w:val="fr-FR"/>
              </w:rPr>
              <w:t>ci dessous</w:t>
            </w:r>
            <w:proofErr w:type="spellEnd"/>
            <w:r w:rsidRPr="00E7759A">
              <w:rPr>
                <w:rFonts w:cs="Calibri"/>
                <w:sz w:val="20"/>
                <w:szCs w:val="20"/>
                <w:lang w:val="fr-FR"/>
              </w:rPr>
              <w:t>).</w:t>
            </w:r>
          </w:p>
        </w:tc>
      </w:tr>
    </w:tbl>
    <w:p w14:paraId="08622199" w14:textId="77777777" w:rsidR="001367C6" w:rsidRPr="00BD623C" w:rsidRDefault="001367C6" w:rsidP="00981791">
      <w:pPr>
        <w:spacing w:before="240"/>
        <w:rPr>
          <w:lang w:val="fr-FR"/>
        </w:rPr>
      </w:pPr>
      <w:proofErr w:type="gramStart"/>
      <w:r w:rsidRPr="00BD623C">
        <w:rPr>
          <w:highlight w:val="lightGray"/>
          <w:lang w:val="fr-FR"/>
        </w:rPr>
        <w:t>Note:</w:t>
      </w:r>
      <w:proofErr w:type="gramEnd"/>
      <w:r w:rsidRPr="00BD623C">
        <w:rPr>
          <w:highlight w:val="lightGray"/>
          <w:lang w:val="fr-FR"/>
        </w:rPr>
        <w:t xml:space="preserve"> </w:t>
      </w:r>
      <w:proofErr w:type="spellStart"/>
      <w:r w:rsidRPr="00BD623C">
        <w:rPr>
          <w:highlight w:val="lightGray"/>
          <w:lang w:val="fr-FR"/>
        </w:rPr>
        <w:t>GeneralMessageDelivery</w:t>
      </w:r>
      <w:proofErr w:type="spellEnd"/>
      <w:r w:rsidRPr="00BD623C">
        <w:rPr>
          <w:highlight w:val="lightGray"/>
          <w:lang w:val="fr-FR"/>
        </w:rPr>
        <w:t xml:space="preserve"> doit contenir au moins un </w:t>
      </w:r>
      <w:proofErr w:type="spellStart"/>
      <w:r w:rsidRPr="00BD623C">
        <w:rPr>
          <w:highlight w:val="lightGray"/>
          <w:lang w:val="fr-FR"/>
        </w:rPr>
        <w:t>InfoMessage</w:t>
      </w:r>
      <w:proofErr w:type="spellEnd"/>
      <w:r w:rsidRPr="00BD623C">
        <w:rPr>
          <w:highlight w:val="lightGray"/>
          <w:lang w:val="fr-FR"/>
        </w:rPr>
        <w:t xml:space="preserve"> ou un </w:t>
      </w:r>
      <w:proofErr w:type="spellStart"/>
      <w:r w:rsidRPr="00BD623C">
        <w:rPr>
          <w:highlight w:val="lightGray"/>
          <w:lang w:val="fr-FR"/>
        </w:rPr>
        <w:t>InfoMessage</w:t>
      </w:r>
      <w:r w:rsidRPr="00BD623C">
        <w:rPr>
          <w:highlight w:val="lightGray"/>
          <w:lang w:val="fr-FR"/>
        </w:rPr>
        <w:softHyphen/>
        <w:t>Cancellation</w:t>
      </w:r>
      <w:proofErr w:type="spellEnd"/>
      <w:r w:rsidRPr="00BD623C">
        <w:rPr>
          <w:highlight w:val="lightGray"/>
          <w:lang w:val="fr-FR"/>
        </w:rPr>
        <w:t xml:space="preserve"> (il peut bien </w:t>
      </w:r>
      <w:proofErr w:type="spellStart"/>
      <w:r w:rsidRPr="00BD623C">
        <w:rPr>
          <w:highlight w:val="lightGray"/>
          <w:lang w:val="fr-FR"/>
        </w:rPr>
        <w:t>sur</w:t>
      </w:r>
      <w:proofErr w:type="spellEnd"/>
      <w:r w:rsidRPr="00BD623C">
        <w:rPr>
          <w:highlight w:val="lightGray"/>
          <w:lang w:val="fr-FR"/>
        </w:rPr>
        <w:t xml:space="preserve"> en contenir plusieurs de chaque)</w:t>
      </w:r>
    </w:p>
    <w:p w14:paraId="37AF907F" w14:textId="77777777" w:rsidR="001367C6" w:rsidRPr="00A77685" w:rsidRDefault="001367C6" w:rsidP="002C7EE1">
      <w:pPr>
        <w:pStyle w:val="Titre4"/>
      </w:pPr>
      <w:bookmarkStart w:id="318" w:name="_Toc444249848"/>
      <w:r w:rsidRPr="00A77685">
        <w:t>Description du « General Message »</w:t>
      </w:r>
      <w:bookmarkEnd w:id="318"/>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1701"/>
        <w:gridCol w:w="567"/>
        <w:gridCol w:w="1418"/>
        <w:gridCol w:w="5357"/>
      </w:tblGrid>
      <w:tr w:rsidR="001367C6" w:rsidRPr="00E7759A" w14:paraId="3259684D" w14:textId="77777777" w:rsidTr="00721961">
        <w:tc>
          <w:tcPr>
            <w:tcW w:w="3431" w:type="dxa"/>
            <w:gridSpan w:val="3"/>
            <w:vAlign w:val="center"/>
          </w:tcPr>
          <w:p w14:paraId="65473A07" w14:textId="77777777" w:rsidR="001367C6" w:rsidRPr="00E7759A" w:rsidRDefault="001367C6" w:rsidP="0034331F">
            <w:pPr>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InfoMessage</w:t>
            </w:r>
            <w:proofErr w:type="spellEnd"/>
          </w:p>
        </w:tc>
        <w:tc>
          <w:tcPr>
            <w:tcW w:w="1418" w:type="dxa"/>
            <w:vAlign w:val="center"/>
          </w:tcPr>
          <w:p w14:paraId="788A17A0" w14:textId="77777777" w:rsidR="001367C6" w:rsidRPr="00E7759A" w:rsidRDefault="001367C6" w:rsidP="0034331F">
            <w:pPr>
              <w:rPr>
                <w:rFonts w:cs="Calibri"/>
                <w:i/>
                <w:sz w:val="20"/>
                <w:szCs w:val="20"/>
              </w:rPr>
            </w:pPr>
            <w:r w:rsidRPr="00E7759A">
              <w:rPr>
                <w:rFonts w:cs="Calibri"/>
                <w:i/>
                <w:sz w:val="20"/>
                <w:szCs w:val="20"/>
              </w:rPr>
              <w:t>+Structure</w:t>
            </w:r>
          </w:p>
        </w:tc>
        <w:tc>
          <w:tcPr>
            <w:tcW w:w="5357" w:type="dxa"/>
            <w:vAlign w:val="center"/>
          </w:tcPr>
          <w:p w14:paraId="64B94358" w14:textId="77777777" w:rsidR="001367C6" w:rsidRPr="00E7759A" w:rsidRDefault="001367C6" w:rsidP="00E73D37">
            <w:pPr>
              <w:spacing w:after="0"/>
              <w:jc w:val="both"/>
              <w:rPr>
                <w:rFonts w:cs="Calibri"/>
                <w:sz w:val="20"/>
                <w:szCs w:val="20"/>
              </w:rPr>
            </w:pPr>
            <w:r w:rsidRPr="00E7759A">
              <w:rPr>
                <w:rFonts w:cs="Calibri"/>
                <w:sz w:val="20"/>
                <w:szCs w:val="20"/>
              </w:rPr>
              <w:t xml:space="preserve">Message </w:t>
            </w:r>
            <w:proofErr w:type="spellStart"/>
            <w:r w:rsidRPr="00E7759A">
              <w:rPr>
                <w:rFonts w:cs="Calibri"/>
                <w:sz w:val="20"/>
                <w:szCs w:val="20"/>
              </w:rPr>
              <w:t>d'information</w:t>
            </w:r>
            <w:proofErr w:type="spellEnd"/>
            <w:r w:rsidRPr="00E7759A">
              <w:rPr>
                <w:rFonts w:cs="Calibri"/>
                <w:sz w:val="20"/>
                <w:szCs w:val="20"/>
              </w:rPr>
              <w:t>.</w:t>
            </w:r>
          </w:p>
        </w:tc>
      </w:tr>
      <w:tr w:rsidR="001367C6" w:rsidRPr="00E32CB2" w14:paraId="427C6298" w14:textId="77777777" w:rsidTr="00721961">
        <w:tc>
          <w:tcPr>
            <w:tcW w:w="1163" w:type="dxa"/>
            <w:vAlign w:val="center"/>
          </w:tcPr>
          <w:p w14:paraId="2B0329F1" w14:textId="77777777" w:rsidR="001367C6" w:rsidRPr="00E7759A" w:rsidRDefault="001367C6" w:rsidP="003C75B8">
            <w:pPr>
              <w:rPr>
                <w:rFonts w:cs="Calibri"/>
                <w:i/>
                <w:sz w:val="20"/>
                <w:szCs w:val="20"/>
              </w:rPr>
            </w:pPr>
            <w:r w:rsidRPr="00E7759A">
              <w:rPr>
                <w:rFonts w:cs="Calibri"/>
                <w:i/>
                <w:sz w:val="20"/>
                <w:szCs w:val="20"/>
              </w:rPr>
              <w:t>attribute</w:t>
            </w:r>
          </w:p>
        </w:tc>
        <w:tc>
          <w:tcPr>
            <w:tcW w:w="1701" w:type="dxa"/>
            <w:vAlign w:val="center"/>
          </w:tcPr>
          <w:p w14:paraId="336CBF78" w14:textId="77777777" w:rsidR="001367C6" w:rsidRPr="00E7759A" w:rsidRDefault="001367C6" w:rsidP="00922ED9">
            <w:pPr>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format</w:t>
            </w:r>
            <w:r w:rsidRPr="00E7759A">
              <w:rPr>
                <w:rFonts w:cs="Calibri"/>
                <w:b/>
                <w:i/>
                <w:sz w:val="20"/>
                <w:szCs w:val="20"/>
                <w:highlight w:val="lightGray"/>
                <w:shd w:val="clear" w:color="auto" w:fill="00FF00"/>
              </w:rPr>
              <w:softHyphen/>
              <w:t>Ref</w:t>
            </w:r>
            <w:proofErr w:type="spellEnd"/>
          </w:p>
        </w:tc>
        <w:tc>
          <w:tcPr>
            <w:tcW w:w="567" w:type="dxa"/>
            <w:vAlign w:val="center"/>
          </w:tcPr>
          <w:p w14:paraId="6DFA2BEB" w14:textId="77777777" w:rsidR="001367C6" w:rsidRPr="00E7759A" w:rsidRDefault="001367C6" w:rsidP="0034331F">
            <w:pPr>
              <w:rPr>
                <w:rFonts w:cs="Calibri"/>
                <w:sz w:val="20"/>
                <w:szCs w:val="20"/>
              </w:rPr>
            </w:pPr>
            <w:r w:rsidRPr="00E7759A">
              <w:rPr>
                <w:rFonts w:cs="Calibri"/>
                <w:sz w:val="20"/>
                <w:szCs w:val="20"/>
              </w:rPr>
              <w:t>0:1</w:t>
            </w:r>
          </w:p>
          <w:p w14:paraId="3173C198" w14:textId="77777777" w:rsidR="001367C6" w:rsidRPr="00E7759A" w:rsidRDefault="001367C6" w:rsidP="0034331F">
            <w:pPr>
              <w:rPr>
                <w:rFonts w:cs="Calibri"/>
                <w:sz w:val="20"/>
                <w:szCs w:val="20"/>
                <w:shd w:val="clear" w:color="auto" w:fill="00FF00"/>
              </w:rPr>
            </w:pPr>
            <w:r w:rsidRPr="00E7759A">
              <w:rPr>
                <w:rFonts w:cs="Calibri"/>
                <w:sz w:val="20"/>
                <w:szCs w:val="20"/>
                <w:highlight w:val="lightGray"/>
                <w:shd w:val="clear" w:color="auto" w:fill="00FF00"/>
              </w:rPr>
              <w:t>1:1</w:t>
            </w:r>
          </w:p>
        </w:tc>
        <w:tc>
          <w:tcPr>
            <w:tcW w:w="1418" w:type="dxa"/>
            <w:vAlign w:val="center"/>
          </w:tcPr>
          <w:p w14:paraId="40D6BB5C" w14:textId="77777777" w:rsidR="001367C6" w:rsidRPr="00E7759A" w:rsidRDefault="001367C6" w:rsidP="0034331F">
            <w:pPr>
              <w:rPr>
                <w:rFonts w:cs="Calibri"/>
                <w:i/>
                <w:sz w:val="20"/>
                <w:szCs w:val="20"/>
              </w:rPr>
            </w:pPr>
            <w:proofErr w:type="spellStart"/>
            <w:r w:rsidRPr="00E7759A">
              <w:rPr>
                <w:rFonts w:cs="Calibri"/>
                <w:i/>
                <w:sz w:val="20"/>
                <w:szCs w:val="20"/>
              </w:rPr>
              <w:t>FormatCode</w:t>
            </w:r>
            <w:proofErr w:type="spellEnd"/>
          </w:p>
        </w:tc>
        <w:tc>
          <w:tcPr>
            <w:tcW w:w="5357" w:type="dxa"/>
            <w:vAlign w:val="center"/>
          </w:tcPr>
          <w:p w14:paraId="08DE9BC8" w14:textId="77777777" w:rsidR="001367C6" w:rsidRPr="00E7759A" w:rsidRDefault="001367C6" w:rsidP="00E73D37">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Identifie le format du contenu (ouvert pour ce service).</w:t>
            </w:r>
          </w:p>
          <w:p w14:paraId="5F0AF596" w14:textId="77777777" w:rsidR="001367C6" w:rsidRPr="00E7759A" w:rsidRDefault="00D83A18" w:rsidP="00E73D37">
            <w:pPr>
              <w:spacing w:after="0"/>
              <w:jc w:val="both"/>
              <w:rPr>
                <w:rFonts w:cs="Calibri"/>
                <w:sz w:val="20"/>
                <w:szCs w:val="20"/>
                <w:shd w:val="clear" w:color="auto" w:fill="00FF00"/>
                <w:lang w:val="fr-FR"/>
              </w:rPr>
            </w:pPr>
            <w:r w:rsidRPr="00E7759A">
              <w:rPr>
                <w:rFonts w:cs="Calibri"/>
                <w:sz w:val="20"/>
                <w:szCs w:val="20"/>
                <w:highlight w:val="lightGray"/>
                <w:shd w:val="clear" w:color="auto" w:fill="00FF00"/>
                <w:lang w:val="fr-FR"/>
              </w:rPr>
              <w:t>Dans le cadre du profil FR</w:t>
            </w:r>
            <w:r w:rsidR="001367C6" w:rsidRPr="00E7759A">
              <w:rPr>
                <w:rFonts w:cs="Calibri"/>
                <w:sz w:val="20"/>
                <w:szCs w:val="20"/>
                <w:highlight w:val="lightGray"/>
                <w:shd w:val="clear" w:color="auto" w:fill="00FF00"/>
                <w:lang w:val="fr-FR"/>
              </w:rPr>
              <w:t>, ce champ sera toujours présent et aura une valeur fixe « </w:t>
            </w:r>
            <w:r w:rsidRPr="00E7759A">
              <w:rPr>
                <w:rFonts w:cs="Calibri"/>
                <w:b/>
                <w:sz w:val="20"/>
                <w:szCs w:val="20"/>
                <w:highlight w:val="lightGray"/>
                <w:shd w:val="clear" w:color="auto" w:fill="00FF00"/>
                <w:lang w:val="fr-FR"/>
              </w:rPr>
              <w:t>France</w:t>
            </w:r>
            <w:r w:rsidR="001367C6" w:rsidRPr="00E7759A">
              <w:rPr>
                <w:rFonts w:cs="Calibri"/>
                <w:b/>
                <w:sz w:val="20"/>
                <w:szCs w:val="20"/>
                <w:highlight w:val="lightGray"/>
                <w:shd w:val="clear" w:color="auto" w:fill="00FF00"/>
                <w:lang w:val="fr-FR"/>
              </w:rPr>
              <w:t> </w:t>
            </w:r>
            <w:r w:rsidR="001367C6" w:rsidRPr="00E7759A">
              <w:rPr>
                <w:rFonts w:cs="Calibri"/>
                <w:sz w:val="20"/>
                <w:szCs w:val="20"/>
                <w:highlight w:val="lightGray"/>
                <w:shd w:val="clear" w:color="auto" w:fill="00FF00"/>
                <w:lang w:val="fr-FR"/>
              </w:rPr>
              <w:t>» et correspond au transport de la structure spécifique de message décrite plus bas.</w:t>
            </w:r>
          </w:p>
        </w:tc>
      </w:tr>
      <w:tr w:rsidR="001367C6" w:rsidRPr="00E7759A" w14:paraId="59CE48E2" w14:textId="77777777" w:rsidTr="00721961">
        <w:tc>
          <w:tcPr>
            <w:tcW w:w="1163" w:type="dxa"/>
            <w:vAlign w:val="center"/>
          </w:tcPr>
          <w:p w14:paraId="38DF38A9" w14:textId="77777777" w:rsidR="001367C6" w:rsidRPr="00E7759A" w:rsidRDefault="001367C6" w:rsidP="003C75B8">
            <w:pPr>
              <w:rPr>
                <w:rFonts w:cs="Calibri"/>
                <w:i/>
                <w:sz w:val="20"/>
                <w:szCs w:val="20"/>
                <w:lang w:val="en-GB"/>
              </w:rPr>
            </w:pPr>
            <w:r w:rsidRPr="00E7759A">
              <w:rPr>
                <w:rFonts w:cs="Calibri"/>
                <w:i/>
                <w:sz w:val="20"/>
                <w:szCs w:val="20"/>
                <w:lang w:val="en-GB"/>
              </w:rPr>
              <w:t>log</w:t>
            </w:r>
          </w:p>
        </w:tc>
        <w:tc>
          <w:tcPr>
            <w:tcW w:w="1701" w:type="dxa"/>
            <w:vAlign w:val="center"/>
          </w:tcPr>
          <w:p w14:paraId="668D8442" w14:textId="5BBD2A55" w:rsidR="001367C6" w:rsidRPr="00E7759A" w:rsidRDefault="001367C6" w:rsidP="00922ED9">
            <w:pPr>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RecordedAtTime</w:t>
            </w:r>
            <w:proofErr w:type="spellEnd"/>
          </w:p>
        </w:tc>
        <w:tc>
          <w:tcPr>
            <w:tcW w:w="567" w:type="dxa"/>
            <w:vAlign w:val="center"/>
          </w:tcPr>
          <w:p w14:paraId="5E17C226" w14:textId="77777777" w:rsidR="001367C6" w:rsidRPr="00E7759A" w:rsidRDefault="001367C6" w:rsidP="0034331F">
            <w:pPr>
              <w:rPr>
                <w:rFonts w:cs="Calibri"/>
                <w:sz w:val="20"/>
                <w:szCs w:val="20"/>
                <w:lang w:val="en-GB"/>
              </w:rPr>
            </w:pPr>
            <w:r w:rsidRPr="00E7759A">
              <w:rPr>
                <w:rFonts w:cs="Calibri"/>
                <w:sz w:val="20"/>
                <w:szCs w:val="20"/>
                <w:lang w:val="en-GB"/>
              </w:rPr>
              <w:t>1:1</w:t>
            </w:r>
          </w:p>
        </w:tc>
        <w:tc>
          <w:tcPr>
            <w:tcW w:w="1418" w:type="dxa"/>
            <w:vAlign w:val="center"/>
          </w:tcPr>
          <w:p w14:paraId="50801467" w14:textId="77777777" w:rsidR="001367C6" w:rsidRPr="00E7759A" w:rsidRDefault="001367C6" w:rsidP="0034331F">
            <w:pPr>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57" w:type="dxa"/>
            <w:vAlign w:val="center"/>
          </w:tcPr>
          <w:p w14:paraId="5C9BA322" w14:textId="77777777" w:rsidR="001367C6" w:rsidRPr="00E7759A" w:rsidRDefault="001367C6" w:rsidP="00E73D37">
            <w:pPr>
              <w:spacing w:after="0"/>
              <w:jc w:val="both"/>
              <w:rPr>
                <w:rFonts w:cs="Calibri"/>
                <w:sz w:val="20"/>
                <w:szCs w:val="20"/>
              </w:rPr>
            </w:pPr>
            <w:proofErr w:type="spellStart"/>
            <w:r w:rsidRPr="00E7759A">
              <w:rPr>
                <w:rFonts w:cs="Calibri"/>
                <w:sz w:val="20"/>
                <w:szCs w:val="20"/>
              </w:rPr>
              <w:t>Heure</w:t>
            </w:r>
            <w:proofErr w:type="spellEnd"/>
            <w:r w:rsidRPr="00E7759A">
              <w:rPr>
                <w:rFonts w:cs="Calibri"/>
                <w:sz w:val="20"/>
                <w:szCs w:val="20"/>
              </w:rPr>
              <w:t xml:space="preserve"> </w:t>
            </w:r>
            <w:proofErr w:type="spellStart"/>
            <w:r w:rsidRPr="00E7759A">
              <w:rPr>
                <w:rFonts w:cs="Calibri"/>
                <w:sz w:val="20"/>
                <w:szCs w:val="20"/>
              </w:rPr>
              <w:t>d'enregistrement</w:t>
            </w:r>
            <w:proofErr w:type="spellEnd"/>
            <w:r w:rsidRPr="00E7759A">
              <w:rPr>
                <w:rFonts w:cs="Calibri"/>
                <w:sz w:val="20"/>
                <w:szCs w:val="20"/>
              </w:rPr>
              <w:t xml:space="preserve"> du message.</w:t>
            </w:r>
          </w:p>
        </w:tc>
      </w:tr>
      <w:tr w:rsidR="001367C6" w:rsidRPr="00E32CB2" w14:paraId="64A06FF6" w14:textId="77777777" w:rsidTr="00721961">
        <w:tc>
          <w:tcPr>
            <w:tcW w:w="1163" w:type="dxa"/>
            <w:vAlign w:val="center"/>
          </w:tcPr>
          <w:p w14:paraId="59CEF7C4" w14:textId="77777777" w:rsidR="001367C6" w:rsidRPr="00E7759A" w:rsidRDefault="001367C6" w:rsidP="003C75B8">
            <w:pPr>
              <w:rPr>
                <w:rFonts w:cs="Calibri"/>
                <w:i/>
                <w:sz w:val="20"/>
                <w:szCs w:val="20"/>
              </w:rPr>
            </w:pPr>
            <w:r w:rsidRPr="00E7759A">
              <w:rPr>
                <w:rFonts w:cs="Calibri"/>
                <w:i/>
                <w:sz w:val="20"/>
                <w:szCs w:val="20"/>
              </w:rPr>
              <w:t>Identity</w:t>
            </w:r>
          </w:p>
        </w:tc>
        <w:tc>
          <w:tcPr>
            <w:tcW w:w="1701" w:type="dxa"/>
            <w:vAlign w:val="center"/>
          </w:tcPr>
          <w:p w14:paraId="74040918" w14:textId="030DE9BB" w:rsidR="001367C6" w:rsidRPr="00E7759A" w:rsidRDefault="001367C6" w:rsidP="00922ED9">
            <w:pPr>
              <w:rPr>
                <w:rFonts w:cs="Calibri"/>
                <w:b/>
                <w:i/>
                <w:sz w:val="20"/>
                <w:szCs w:val="20"/>
                <w:highlight w:val="lightGray"/>
              </w:rPr>
            </w:pPr>
            <w:proofErr w:type="spellStart"/>
            <w:r w:rsidRPr="00E7759A">
              <w:rPr>
                <w:rFonts w:cs="Calibri"/>
                <w:b/>
                <w:i/>
                <w:sz w:val="20"/>
                <w:szCs w:val="20"/>
                <w:highlight w:val="lightGray"/>
                <w:shd w:val="clear" w:color="auto" w:fill="00FF00"/>
              </w:rPr>
              <w:t>ItemIdentifier</w:t>
            </w:r>
            <w:proofErr w:type="spellEnd"/>
            <w:r w:rsidRPr="00E7759A">
              <w:rPr>
                <w:rFonts w:cs="Calibri"/>
                <w:b/>
                <w:i/>
                <w:sz w:val="20"/>
                <w:szCs w:val="20"/>
                <w:highlight w:val="lightGray"/>
              </w:rPr>
              <w:t xml:space="preserve"> </w:t>
            </w:r>
          </w:p>
        </w:tc>
        <w:tc>
          <w:tcPr>
            <w:tcW w:w="567" w:type="dxa"/>
            <w:vAlign w:val="center"/>
          </w:tcPr>
          <w:p w14:paraId="59DDD753" w14:textId="77777777" w:rsidR="001367C6" w:rsidRPr="00E7759A" w:rsidRDefault="001367C6" w:rsidP="0034331F">
            <w:pPr>
              <w:rPr>
                <w:rFonts w:cs="Calibri"/>
                <w:sz w:val="20"/>
                <w:szCs w:val="20"/>
              </w:rPr>
            </w:pPr>
            <w:r w:rsidRPr="00E7759A">
              <w:rPr>
                <w:rFonts w:cs="Calibri"/>
                <w:sz w:val="20"/>
                <w:szCs w:val="20"/>
              </w:rPr>
              <w:t>0:1</w:t>
            </w:r>
          </w:p>
          <w:p w14:paraId="2E9A83DD" w14:textId="77777777" w:rsidR="001367C6" w:rsidRPr="00E7759A" w:rsidRDefault="001367C6" w:rsidP="0034331F">
            <w:pPr>
              <w:rPr>
                <w:rFonts w:cs="Calibri"/>
                <w:sz w:val="20"/>
                <w:szCs w:val="20"/>
                <w:shd w:val="clear" w:color="auto" w:fill="00FF00"/>
              </w:rPr>
            </w:pPr>
            <w:r w:rsidRPr="00E7759A">
              <w:rPr>
                <w:rFonts w:cs="Calibri"/>
                <w:sz w:val="20"/>
                <w:szCs w:val="20"/>
                <w:highlight w:val="lightGray"/>
                <w:shd w:val="clear" w:color="auto" w:fill="00FF00"/>
              </w:rPr>
              <w:t>1:1</w:t>
            </w:r>
          </w:p>
        </w:tc>
        <w:tc>
          <w:tcPr>
            <w:tcW w:w="1418" w:type="dxa"/>
            <w:vAlign w:val="center"/>
          </w:tcPr>
          <w:p w14:paraId="78C180A9" w14:textId="77777777" w:rsidR="001367C6" w:rsidRPr="00E7759A" w:rsidRDefault="001367C6" w:rsidP="0034331F">
            <w:pPr>
              <w:rPr>
                <w:rFonts w:cs="Calibri"/>
                <w:i/>
                <w:sz w:val="20"/>
                <w:szCs w:val="20"/>
              </w:rPr>
            </w:pPr>
            <w:proofErr w:type="spellStart"/>
            <w:r w:rsidRPr="00E7759A">
              <w:rPr>
                <w:rFonts w:cs="Calibri"/>
                <w:i/>
                <w:sz w:val="20"/>
                <w:szCs w:val="20"/>
              </w:rPr>
              <w:t>ItemIdentifier</w:t>
            </w:r>
            <w:proofErr w:type="spellEnd"/>
            <w:r w:rsidRPr="00E7759A">
              <w:rPr>
                <w:rFonts w:cs="Calibri"/>
                <w:i/>
                <w:sz w:val="20"/>
                <w:szCs w:val="20"/>
              </w:rPr>
              <w:t xml:space="preserve"> </w:t>
            </w:r>
          </w:p>
        </w:tc>
        <w:tc>
          <w:tcPr>
            <w:tcW w:w="5357" w:type="dxa"/>
            <w:vAlign w:val="center"/>
          </w:tcPr>
          <w:p w14:paraId="3271C942" w14:textId="77777777" w:rsidR="001367C6" w:rsidRPr="00B43917" w:rsidRDefault="001367C6" w:rsidP="00E73D37">
            <w:pPr>
              <w:spacing w:after="0"/>
              <w:jc w:val="both"/>
              <w:rPr>
                <w:rFonts w:cs="Calibri"/>
                <w:sz w:val="20"/>
                <w:szCs w:val="20"/>
                <w:highlight w:val="lightGray"/>
                <w:lang w:val="fr-FR"/>
              </w:rPr>
            </w:pPr>
            <w:r w:rsidRPr="00B43917">
              <w:rPr>
                <w:rFonts w:cs="Calibri"/>
                <w:sz w:val="20"/>
                <w:szCs w:val="20"/>
                <w:highlight w:val="lightGray"/>
                <w:lang w:val="fr-FR"/>
              </w:rPr>
              <w:t xml:space="preserve">Identifiant unique du message SIRI, fourni par son émetteur (deux réceptions différentes ne peuvent avoir le même identifiant). </w:t>
            </w:r>
          </w:p>
          <w:p w14:paraId="5242B82D" w14:textId="77777777" w:rsidR="001367C6" w:rsidRPr="00B43917" w:rsidRDefault="001367C6" w:rsidP="00E73D37">
            <w:pPr>
              <w:spacing w:after="0"/>
              <w:jc w:val="both"/>
              <w:rPr>
                <w:rFonts w:cs="Calibri"/>
                <w:sz w:val="20"/>
                <w:szCs w:val="20"/>
                <w:highlight w:val="lightGray"/>
                <w:lang w:val="fr-FR"/>
              </w:rPr>
            </w:pPr>
            <w:r w:rsidRPr="00B43917">
              <w:rPr>
                <w:rFonts w:cs="Calibri"/>
                <w:sz w:val="20"/>
                <w:szCs w:val="20"/>
                <w:highlight w:val="lightGray"/>
                <w:lang w:val="fr-FR"/>
              </w:rPr>
              <w:t>Il doit être unique et pérenne et bien identifier le message.</w:t>
            </w:r>
          </w:p>
        </w:tc>
      </w:tr>
      <w:tr w:rsidR="001367C6" w:rsidRPr="00E32CB2" w14:paraId="78EF5CDF" w14:textId="77777777" w:rsidTr="00721961">
        <w:tc>
          <w:tcPr>
            <w:tcW w:w="1163" w:type="dxa"/>
            <w:vAlign w:val="center"/>
          </w:tcPr>
          <w:p w14:paraId="79F4137E" w14:textId="77777777" w:rsidR="001367C6" w:rsidRPr="00E7759A" w:rsidRDefault="001367C6" w:rsidP="003C75B8">
            <w:pPr>
              <w:rPr>
                <w:rFonts w:cs="Calibri"/>
                <w:i/>
                <w:sz w:val="20"/>
                <w:szCs w:val="20"/>
              </w:rPr>
            </w:pPr>
            <w:r w:rsidRPr="00E7759A">
              <w:rPr>
                <w:rFonts w:cs="Calibri"/>
                <w:i/>
                <w:sz w:val="20"/>
                <w:szCs w:val="20"/>
              </w:rPr>
              <w:t>Identity</w:t>
            </w:r>
          </w:p>
        </w:tc>
        <w:tc>
          <w:tcPr>
            <w:tcW w:w="1701" w:type="dxa"/>
            <w:vAlign w:val="center"/>
          </w:tcPr>
          <w:p w14:paraId="239CD4E4" w14:textId="11895EBC" w:rsidR="001367C6" w:rsidRPr="00E7759A" w:rsidRDefault="001367C6" w:rsidP="00922ED9">
            <w:pPr>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InfoMessage</w:t>
            </w:r>
            <w:r w:rsidRPr="00E7759A">
              <w:rPr>
                <w:rFonts w:cs="Calibri"/>
                <w:b/>
                <w:i/>
                <w:sz w:val="20"/>
                <w:szCs w:val="20"/>
                <w:highlight w:val="lightGray"/>
                <w:shd w:val="clear" w:color="auto" w:fill="00FF00"/>
              </w:rPr>
              <w:softHyphen/>
              <w:t>Identifier</w:t>
            </w:r>
            <w:proofErr w:type="spellEnd"/>
          </w:p>
        </w:tc>
        <w:tc>
          <w:tcPr>
            <w:tcW w:w="567" w:type="dxa"/>
            <w:vAlign w:val="center"/>
          </w:tcPr>
          <w:p w14:paraId="529FFC14" w14:textId="77777777" w:rsidR="001367C6" w:rsidRPr="00E7759A" w:rsidRDefault="001367C6" w:rsidP="0034331F">
            <w:pPr>
              <w:rPr>
                <w:rFonts w:cs="Calibri"/>
                <w:sz w:val="20"/>
                <w:szCs w:val="20"/>
              </w:rPr>
            </w:pPr>
            <w:r w:rsidRPr="00E7759A">
              <w:rPr>
                <w:rFonts w:cs="Calibri"/>
                <w:sz w:val="20"/>
                <w:szCs w:val="20"/>
              </w:rPr>
              <w:t>1:1</w:t>
            </w:r>
          </w:p>
        </w:tc>
        <w:tc>
          <w:tcPr>
            <w:tcW w:w="1418" w:type="dxa"/>
            <w:vAlign w:val="center"/>
          </w:tcPr>
          <w:p w14:paraId="5E966F85" w14:textId="77777777" w:rsidR="001367C6" w:rsidRPr="00E7759A" w:rsidRDefault="001367C6" w:rsidP="0034331F">
            <w:pPr>
              <w:rPr>
                <w:rFonts w:cs="Calibri"/>
                <w:i/>
                <w:sz w:val="20"/>
                <w:szCs w:val="20"/>
              </w:rPr>
            </w:pPr>
            <w:r w:rsidRPr="00E7759A">
              <w:rPr>
                <w:rFonts w:cs="Calibri"/>
                <w:i/>
                <w:sz w:val="20"/>
                <w:szCs w:val="20"/>
              </w:rPr>
              <w:t>Identifier</w:t>
            </w:r>
          </w:p>
        </w:tc>
        <w:tc>
          <w:tcPr>
            <w:tcW w:w="5357" w:type="dxa"/>
            <w:vAlign w:val="center"/>
          </w:tcPr>
          <w:p w14:paraId="4C411C81" w14:textId="77777777" w:rsidR="001367C6" w:rsidRPr="00B43917" w:rsidRDefault="001367C6" w:rsidP="00E73D37">
            <w:pPr>
              <w:spacing w:after="0"/>
              <w:jc w:val="both"/>
              <w:rPr>
                <w:rFonts w:cs="Calibri"/>
                <w:sz w:val="20"/>
                <w:szCs w:val="20"/>
                <w:highlight w:val="lightGray"/>
                <w:lang w:val="fr-FR"/>
              </w:rPr>
            </w:pPr>
            <w:r w:rsidRPr="00B43917">
              <w:rPr>
                <w:rFonts w:cs="Calibri"/>
                <w:sz w:val="20"/>
                <w:szCs w:val="20"/>
                <w:highlight w:val="lightGray"/>
                <w:lang w:val="fr-FR"/>
              </w:rPr>
              <w:t xml:space="preserve">Identifiant </w:t>
            </w:r>
            <w:proofErr w:type="spellStart"/>
            <w:r w:rsidRPr="00B43917">
              <w:rPr>
                <w:rFonts w:cs="Calibri"/>
                <w:b/>
                <w:i/>
                <w:sz w:val="20"/>
                <w:szCs w:val="20"/>
                <w:highlight w:val="lightGray"/>
                <w:lang w:val="fr-FR"/>
              </w:rPr>
              <w:t>InfoMessage</w:t>
            </w:r>
            <w:proofErr w:type="spellEnd"/>
            <w:r w:rsidRPr="00B43917">
              <w:rPr>
                <w:rFonts w:cs="Calibri"/>
                <w:sz w:val="20"/>
                <w:szCs w:val="20"/>
                <w:highlight w:val="lightGray"/>
                <w:lang w:val="fr-FR"/>
              </w:rPr>
              <w:t xml:space="preserve"> (sera utilisé pour les mises à jour et les abandons de </w:t>
            </w:r>
            <w:proofErr w:type="gramStart"/>
            <w:r w:rsidRPr="00B43917">
              <w:rPr>
                <w:rFonts w:cs="Calibri"/>
                <w:sz w:val="20"/>
                <w:szCs w:val="20"/>
                <w:highlight w:val="lightGray"/>
                <w:lang w:val="fr-FR"/>
              </w:rPr>
              <w:t>message:</w:t>
            </w:r>
            <w:proofErr w:type="gramEnd"/>
            <w:r w:rsidRPr="00B43917">
              <w:rPr>
                <w:rFonts w:cs="Calibri"/>
                <w:sz w:val="20"/>
                <w:szCs w:val="20"/>
                <w:highlight w:val="lightGray"/>
                <w:lang w:val="fr-FR"/>
              </w:rPr>
              <w:t xml:space="preserve"> toutes les mises à jour du message porteront le même </w:t>
            </w:r>
            <w:proofErr w:type="spellStart"/>
            <w:r w:rsidRPr="00B43917">
              <w:rPr>
                <w:rFonts w:cs="Calibri"/>
                <w:b/>
                <w:i/>
                <w:sz w:val="20"/>
                <w:szCs w:val="20"/>
                <w:highlight w:val="lightGray"/>
                <w:lang w:val="fr-FR"/>
              </w:rPr>
              <w:t>InfoMessage</w:t>
            </w:r>
            <w:r w:rsidRPr="00B43917">
              <w:rPr>
                <w:rFonts w:cs="Calibri"/>
                <w:b/>
                <w:i/>
                <w:sz w:val="20"/>
                <w:szCs w:val="20"/>
                <w:highlight w:val="lightGray"/>
                <w:lang w:val="fr-FR"/>
              </w:rPr>
              <w:softHyphen/>
              <w:t>Identifier</w:t>
            </w:r>
            <w:proofErr w:type="spellEnd"/>
            <w:r w:rsidRPr="00B43917">
              <w:rPr>
                <w:rFonts w:cs="Calibri"/>
                <w:sz w:val="20"/>
                <w:szCs w:val="20"/>
                <w:highlight w:val="lightGray"/>
                <w:lang w:val="fr-FR"/>
              </w:rPr>
              <w:t>).</w:t>
            </w:r>
          </w:p>
        </w:tc>
      </w:tr>
      <w:tr w:rsidR="001367C6" w:rsidRPr="00E32CB2" w14:paraId="7C63BFAB" w14:textId="77777777" w:rsidTr="00721961">
        <w:trPr>
          <w:trHeight w:val="524"/>
        </w:trPr>
        <w:tc>
          <w:tcPr>
            <w:tcW w:w="1163" w:type="dxa"/>
            <w:vAlign w:val="center"/>
          </w:tcPr>
          <w:p w14:paraId="11CAD951" w14:textId="77777777" w:rsidR="001367C6" w:rsidRPr="00E7759A" w:rsidRDefault="001367C6" w:rsidP="003C75B8">
            <w:pPr>
              <w:rPr>
                <w:rFonts w:cs="Calibri"/>
                <w:i/>
                <w:sz w:val="20"/>
                <w:szCs w:val="20"/>
                <w:lang w:val="fr-FR"/>
              </w:rPr>
            </w:pPr>
          </w:p>
        </w:tc>
        <w:tc>
          <w:tcPr>
            <w:tcW w:w="1701" w:type="dxa"/>
            <w:vAlign w:val="center"/>
          </w:tcPr>
          <w:p w14:paraId="2DFFA71C" w14:textId="1D8BA6C4" w:rsidR="001367C6" w:rsidRPr="00E7759A" w:rsidRDefault="001367C6" w:rsidP="00922ED9">
            <w:pPr>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InfoMessage</w:t>
            </w:r>
            <w:r w:rsidRPr="00E7759A">
              <w:rPr>
                <w:rFonts w:cs="Calibri"/>
                <w:b/>
                <w:i/>
                <w:sz w:val="20"/>
                <w:szCs w:val="20"/>
                <w:highlight w:val="lightGray"/>
                <w:shd w:val="clear" w:color="auto" w:fill="00FF00"/>
              </w:rPr>
              <w:softHyphen/>
              <w:t>Version</w:t>
            </w:r>
            <w:proofErr w:type="spellEnd"/>
          </w:p>
        </w:tc>
        <w:tc>
          <w:tcPr>
            <w:tcW w:w="567" w:type="dxa"/>
            <w:vAlign w:val="center"/>
          </w:tcPr>
          <w:p w14:paraId="43BA96DE" w14:textId="77777777" w:rsidR="001367C6" w:rsidRPr="00E7759A" w:rsidRDefault="001367C6" w:rsidP="0034331F">
            <w:pPr>
              <w:rPr>
                <w:rFonts w:cs="Calibri"/>
                <w:sz w:val="20"/>
                <w:szCs w:val="20"/>
              </w:rPr>
            </w:pPr>
            <w:r w:rsidRPr="00E7759A">
              <w:rPr>
                <w:rFonts w:cs="Calibri"/>
                <w:sz w:val="20"/>
                <w:szCs w:val="20"/>
              </w:rPr>
              <w:t>0:1</w:t>
            </w:r>
          </w:p>
        </w:tc>
        <w:tc>
          <w:tcPr>
            <w:tcW w:w="1418" w:type="dxa"/>
            <w:vAlign w:val="center"/>
          </w:tcPr>
          <w:p w14:paraId="683A973E" w14:textId="77777777" w:rsidR="001367C6" w:rsidRPr="00E7759A" w:rsidRDefault="001367C6" w:rsidP="0034331F">
            <w:pPr>
              <w:rPr>
                <w:rFonts w:cs="Calibri"/>
                <w:i/>
                <w:sz w:val="20"/>
                <w:szCs w:val="20"/>
              </w:rPr>
            </w:pPr>
            <w:proofErr w:type="spellStart"/>
            <w:proofErr w:type="gramStart"/>
            <w:r w:rsidRPr="00E7759A">
              <w:rPr>
                <w:rFonts w:cs="Calibri"/>
                <w:i/>
                <w:sz w:val="20"/>
                <w:szCs w:val="20"/>
              </w:rPr>
              <w:t>xsd:positive</w:t>
            </w:r>
            <w:r w:rsidRPr="00E7759A">
              <w:rPr>
                <w:rFonts w:cs="Calibri"/>
                <w:i/>
                <w:sz w:val="20"/>
                <w:szCs w:val="20"/>
              </w:rPr>
              <w:softHyphen/>
              <w:t>Integer</w:t>
            </w:r>
            <w:proofErr w:type="spellEnd"/>
            <w:proofErr w:type="gramEnd"/>
          </w:p>
        </w:tc>
        <w:tc>
          <w:tcPr>
            <w:tcW w:w="5357" w:type="dxa"/>
            <w:vAlign w:val="center"/>
          </w:tcPr>
          <w:p w14:paraId="2AC90223" w14:textId="77777777" w:rsidR="001367C6" w:rsidRPr="00E7759A" w:rsidRDefault="001367C6" w:rsidP="00E73D37">
            <w:pPr>
              <w:spacing w:after="0"/>
              <w:jc w:val="both"/>
              <w:rPr>
                <w:rFonts w:cs="Calibri"/>
                <w:sz w:val="20"/>
                <w:szCs w:val="20"/>
                <w:lang w:val="fr-FR"/>
              </w:rPr>
            </w:pPr>
            <w:r w:rsidRPr="00E7759A">
              <w:rPr>
                <w:rFonts w:cs="Calibri"/>
                <w:sz w:val="20"/>
                <w:szCs w:val="20"/>
                <w:lang w:val="fr-FR"/>
              </w:rPr>
              <w:t xml:space="preserve">Version du </w:t>
            </w:r>
            <w:proofErr w:type="spellStart"/>
            <w:proofErr w:type="gramStart"/>
            <w:r w:rsidRPr="00E7759A">
              <w:rPr>
                <w:rFonts w:cs="Calibri"/>
                <w:b/>
                <w:i/>
                <w:sz w:val="20"/>
                <w:szCs w:val="20"/>
                <w:lang w:val="fr-FR"/>
              </w:rPr>
              <w:t>InfoMessage</w:t>
            </w:r>
            <w:proofErr w:type="spellEnd"/>
            <w:r w:rsidRPr="00E7759A">
              <w:rPr>
                <w:rFonts w:cs="Calibri"/>
                <w:sz w:val="20"/>
                <w:szCs w:val="20"/>
                <w:lang w:val="fr-FR"/>
              </w:rPr>
              <w:t>.(</w:t>
            </w:r>
            <w:proofErr w:type="gramEnd"/>
            <w:r w:rsidRPr="00E7759A">
              <w:rPr>
                <w:rFonts w:cs="Calibri"/>
                <w:sz w:val="20"/>
                <w:szCs w:val="20"/>
                <w:lang w:val="fr-FR"/>
              </w:rPr>
              <w:t>considéré comme valant 1 si le champ n'est pas présent)</w:t>
            </w:r>
          </w:p>
        </w:tc>
      </w:tr>
      <w:tr w:rsidR="001367C6" w:rsidRPr="00E32CB2" w14:paraId="03E4D373" w14:textId="77777777" w:rsidTr="00721961">
        <w:tc>
          <w:tcPr>
            <w:tcW w:w="1163" w:type="dxa"/>
            <w:vAlign w:val="center"/>
          </w:tcPr>
          <w:p w14:paraId="19BD03DA" w14:textId="77777777" w:rsidR="001367C6" w:rsidRPr="00E7759A" w:rsidRDefault="001367C6" w:rsidP="003C75B8">
            <w:pPr>
              <w:rPr>
                <w:rFonts w:cs="Calibri"/>
                <w:i/>
                <w:sz w:val="20"/>
                <w:szCs w:val="20"/>
                <w:lang w:val="fr-FR"/>
              </w:rPr>
            </w:pPr>
          </w:p>
        </w:tc>
        <w:tc>
          <w:tcPr>
            <w:tcW w:w="1701" w:type="dxa"/>
            <w:vAlign w:val="center"/>
          </w:tcPr>
          <w:p w14:paraId="03497813" w14:textId="6F97122A" w:rsidR="001367C6" w:rsidRPr="00E7759A" w:rsidRDefault="001367C6" w:rsidP="00922ED9">
            <w:pPr>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InfoChannelRef</w:t>
            </w:r>
            <w:proofErr w:type="spellEnd"/>
          </w:p>
        </w:tc>
        <w:tc>
          <w:tcPr>
            <w:tcW w:w="567" w:type="dxa"/>
            <w:vAlign w:val="center"/>
          </w:tcPr>
          <w:p w14:paraId="34901505" w14:textId="77777777" w:rsidR="001367C6" w:rsidRPr="00E7759A" w:rsidRDefault="001367C6" w:rsidP="0034331F">
            <w:pPr>
              <w:rPr>
                <w:rFonts w:cs="Calibri"/>
                <w:sz w:val="20"/>
                <w:szCs w:val="20"/>
              </w:rPr>
            </w:pPr>
            <w:r w:rsidRPr="00E7759A">
              <w:rPr>
                <w:rFonts w:cs="Calibri"/>
                <w:sz w:val="20"/>
                <w:szCs w:val="20"/>
              </w:rPr>
              <w:t>0:1</w:t>
            </w:r>
          </w:p>
          <w:p w14:paraId="1683296D" w14:textId="77777777" w:rsidR="001367C6" w:rsidRPr="00E7759A" w:rsidRDefault="001367C6" w:rsidP="0034331F">
            <w:pPr>
              <w:rPr>
                <w:rFonts w:cs="Calibri"/>
                <w:sz w:val="20"/>
                <w:szCs w:val="20"/>
                <w:shd w:val="clear" w:color="auto" w:fill="00FF00"/>
              </w:rPr>
            </w:pPr>
            <w:r w:rsidRPr="00E7759A">
              <w:rPr>
                <w:rFonts w:cs="Calibri"/>
                <w:sz w:val="20"/>
                <w:szCs w:val="20"/>
                <w:highlight w:val="lightGray"/>
                <w:shd w:val="clear" w:color="auto" w:fill="00FF00"/>
              </w:rPr>
              <w:t>1:1</w:t>
            </w:r>
          </w:p>
        </w:tc>
        <w:tc>
          <w:tcPr>
            <w:tcW w:w="1418" w:type="dxa"/>
            <w:vAlign w:val="center"/>
          </w:tcPr>
          <w:p w14:paraId="40D90574" w14:textId="77777777" w:rsidR="001367C6" w:rsidRPr="00E7759A" w:rsidRDefault="001367C6" w:rsidP="0034331F">
            <w:pPr>
              <w:rPr>
                <w:rFonts w:cs="Calibri"/>
                <w:i/>
                <w:sz w:val="20"/>
                <w:szCs w:val="20"/>
              </w:rPr>
            </w:pPr>
            <w:proofErr w:type="spellStart"/>
            <w:r w:rsidRPr="00E7759A">
              <w:rPr>
                <w:rFonts w:cs="Calibri"/>
                <w:i/>
                <w:sz w:val="20"/>
                <w:szCs w:val="20"/>
              </w:rPr>
              <w:t>InfoChannel</w:t>
            </w:r>
            <w:proofErr w:type="spellEnd"/>
          </w:p>
        </w:tc>
        <w:tc>
          <w:tcPr>
            <w:tcW w:w="5357" w:type="dxa"/>
            <w:vAlign w:val="center"/>
          </w:tcPr>
          <w:p w14:paraId="60B2F839" w14:textId="77777777" w:rsidR="001367C6" w:rsidRPr="00E7759A" w:rsidRDefault="001367C6" w:rsidP="00E73D37">
            <w:pPr>
              <w:spacing w:after="0"/>
              <w:jc w:val="both"/>
              <w:rPr>
                <w:rFonts w:cs="Calibri"/>
                <w:sz w:val="20"/>
                <w:szCs w:val="20"/>
                <w:lang w:val="fr-FR"/>
              </w:rPr>
            </w:pPr>
            <w:r w:rsidRPr="00E7759A">
              <w:rPr>
                <w:rFonts w:cs="Calibri"/>
                <w:sz w:val="20"/>
                <w:szCs w:val="20"/>
                <w:lang w:val="fr-FR"/>
              </w:rPr>
              <w:t>Canal auquel appartient le message.</w:t>
            </w:r>
          </w:p>
          <w:p w14:paraId="4CE98EAE" w14:textId="77777777" w:rsidR="001367C6" w:rsidRPr="00E7759A" w:rsidRDefault="00E22C98" w:rsidP="00E73D37">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Dans le cadre du profil FR</w:t>
            </w:r>
            <w:r w:rsidR="001367C6" w:rsidRPr="00E7759A">
              <w:rPr>
                <w:rFonts w:cs="Calibri"/>
                <w:sz w:val="20"/>
                <w:szCs w:val="20"/>
                <w:highlight w:val="lightGray"/>
                <w:shd w:val="clear" w:color="auto" w:fill="00FF00"/>
                <w:lang w:val="fr-FR"/>
              </w:rPr>
              <w:t>, seules les valeurs suivantes seront utilisées pour identifier les canaux :</w:t>
            </w:r>
          </w:p>
          <w:p w14:paraId="3713793C" w14:textId="77777777" w:rsidR="001367C6" w:rsidRPr="00E7759A" w:rsidRDefault="001367C6" w:rsidP="008E47A4">
            <w:pPr>
              <w:numPr>
                <w:ilvl w:val="0"/>
                <w:numId w:val="28"/>
              </w:numPr>
              <w:spacing w:after="0"/>
              <w:jc w:val="both"/>
              <w:rPr>
                <w:rFonts w:cs="Calibri"/>
                <w:sz w:val="20"/>
                <w:szCs w:val="20"/>
                <w:highlight w:val="lightGray"/>
                <w:shd w:val="clear" w:color="auto" w:fill="00FF00"/>
              </w:rPr>
            </w:pPr>
            <w:r w:rsidRPr="00E7759A">
              <w:rPr>
                <w:rFonts w:cs="Calibri"/>
                <w:sz w:val="20"/>
                <w:szCs w:val="20"/>
                <w:highlight w:val="lightGray"/>
                <w:shd w:val="clear" w:color="auto" w:fill="00FF00"/>
              </w:rPr>
              <w:t>« Perturbation »</w:t>
            </w:r>
            <w:r w:rsidR="00643551" w:rsidRPr="00E7759A">
              <w:rPr>
                <w:rStyle w:val="Appelnotedebasdep"/>
                <w:rFonts w:cs="Calibri"/>
                <w:szCs w:val="20"/>
                <w:highlight w:val="lightGray"/>
                <w:shd w:val="clear" w:color="auto" w:fill="00FF00"/>
              </w:rPr>
              <w:footnoteReference w:id="3"/>
            </w:r>
          </w:p>
          <w:p w14:paraId="011ECC57" w14:textId="77777777" w:rsidR="001367C6" w:rsidRPr="00E7759A" w:rsidRDefault="001367C6" w:rsidP="008E47A4">
            <w:pPr>
              <w:numPr>
                <w:ilvl w:val="0"/>
                <w:numId w:val="28"/>
              </w:numPr>
              <w:spacing w:after="0"/>
              <w:jc w:val="both"/>
              <w:rPr>
                <w:rFonts w:cs="Calibri"/>
                <w:sz w:val="20"/>
                <w:szCs w:val="20"/>
                <w:highlight w:val="lightGray"/>
                <w:shd w:val="clear" w:color="auto" w:fill="00FF00"/>
              </w:rPr>
            </w:pPr>
            <w:r w:rsidRPr="00E7759A">
              <w:rPr>
                <w:rFonts w:cs="Calibri"/>
                <w:sz w:val="20"/>
                <w:szCs w:val="20"/>
                <w:highlight w:val="lightGray"/>
                <w:shd w:val="clear" w:color="auto" w:fill="00FF00"/>
              </w:rPr>
              <w:t>« Information »</w:t>
            </w:r>
          </w:p>
          <w:p w14:paraId="1591DB68" w14:textId="77777777" w:rsidR="001367C6" w:rsidRPr="00E7759A" w:rsidRDefault="001367C6" w:rsidP="008E47A4">
            <w:pPr>
              <w:numPr>
                <w:ilvl w:val="0"/>
                <w:numId w:val="28"/>
              </w:numPr>
              <w:spacing w:after="0"/>
              <w:jc w:val="both"/>
              <w:rPr>
                <w:rFonts w:cs="Calibri"/>
                <w:sz w:val="20"/>
                <w:szCs w:val="20"/>
                <w:highlight w:val="lightGray"/>
                <w:shd w:val="clear" w:color="auto" w:fill="00FF00"/>
              </w:rPr>
            </w:pPr>
            <w:r w:rsidRPr="00E7759A">
              <w:rPr>
                <w:rFonts w:cs="Calibri"/>
                <w:sz w:val="20"/>
                <w:szCs w:val="20"/>
                <w:highlight w:val="lightGray"/>
                <w:shd w:val="clear" w:color="auto" w:fill="00FF00"/>
              </w:rPr>
              <w:t>« Commercial »</w:t>
            </w:r>
          </w:p>
          <w:p w14:paraId="179AE84C" w14:textId="77777777" w:rsidR="001367C6" w:rsidRPr="00E7759A" w:rsidRDefault="001367C6" w:rsidP="00E73D37">
            <w:pPr>
              <w:spacing w:after="0"/>
              <w:jc w:val="both"/>
              <w:rPr>
                <w:rFonts w:cs="Calibri"/>
                <w:sz w:val="20"/>
                <w:szCs w:val="20"/>
                <w:highlight w:val="lightGray"/>
                <w:shd w:val="clear" w:color="auto" w:fill="00FF00"/>
                <w:lang w:val="fr-FR"/>
              </w:rPr>
            </w:pPr>
            <w:proofErr w:type="gramStart"/>
            <w:r w:rsidRPr="00E7759A">
              <w:rPr>
                <w:rFonts w:cs="Calibri"/>
                <w:sz w:val="20"/>
                <w:szCs w:val="20"/>
                <w:highlight w:val="lightGray"/>
                <w:u w:val="single"/>
                <w:shd w:val="clear" w:color="auto" w:fill="00FF00"/>
                <w:lang w:val="fr-FR"/>
              </w:rPr>
              <w:t>Note</w:t>
            </w:r>
            <w:r w:rsidRPr="00E7759A">
              <w:rPr>
                <w:rFonts w:cs="Calibri"/>
                <w:sz w:val="20"/>
                <w:szCs w:val="20"/>
                <w:highlight w:val="lightGray"/>
                <w:shd w:val="clear" w:color="auto" w:fill="00FF00"/>
                <w:lang w:val="fr-FR"/>
              </w:rPr>
              <w:t>:</w:t>
            </w:r>
            <w:proofErr w:type="gramEnd"/>
            <w:r w:rsidRPr="00E7759A">
              <w:rPr>
                <w:rFonts w:cs="Calibri"/>
                <w:sz w:val="20"/>
                <w:szCs w:val="20"/>
                <w:highlight w:val="lightGray"/>
                <w:shd w:val="clear" w:color="auto" w:fill="00FF00"/>
                <w:lang w:val="fr-FR"/>
              </w:rPr>
              <w:t xml:space="preserve"> ce sont bien ces libellés texte précis, qui sont utilisés pour instancier l'attribut </w:t>
            </w:r>
            <w:proofErr w:type="spellStart"/>
            <w:r w:rsidRPr="00E7759A">
              <w:rPr>
                <w:rFonts w:cs="Calibri"/>
                <w:b/>
                <w:sz w:val="20"/>
                <w:szCs w:val="20"/>
                <w:highlight w:val="lightGray"/>
                <w:shd w:val="clear" w:color="auto" w:fill="00FF00"/>
                <w:lang w:val="fr-FR"/>
              </w:rPr>
              <w:t>InfoChannelRef</w:t>
            </w:r>
            <w:proofErr w:type="spellEnd"/>
            <w:r w:rsidRPr="00E7759A">
              <w:rPr>
                <w:rFonts w:cs="Calibri"/>
                <w:sz w:val="20"/>
                <w:szCs w:val="20"/>
                <w:highlight w:val="lightGray"/>
                <w:shd w:val="clear" w:color="auto" w:fill="00FF00"/>
                <w:lang w:val="fr-FR"/>
              </w:rPr>
              <w:t xml:space="preserve"> (et non une codification équivalente).</w:t>
            </w:r>
          </w:p>
          <w:p w14:paraId="2CCE5D7A" w14:textId="77777777" w:rsidR="001367C6" w:rsidRPr="00E7759A" w:rsidRDefault="001367C6" w:rsidP="00E73D37">
            <w:pPr>
              <w:spacing w:after="0"/>
              <w:jc w:val="both"/>
              <w:rPr>
                <w:rFonts w:cs="Calibri"/>
                <w:sz w:val="20"/>
                <w:szCs w:val="20"/>
                <w:shd w:val="clear" w:color="auto" w:fill="00FF00"/>
                <w:lang w:val="fr-FR"/>
              </w:rPr>
            </w:pPr>
            <w:r w:rsidRPr="00E7759A">
              <w:rPr>
                <w:rFonts w:cs="Calibri"/>
                <w:sz w:val="20"/>
                <w:szCs w:val="20"/>
                <w:highlight w:val="lightGray"/>
                <w:shd w:val="clear" w:color="auto" w:fill="00FF00"/>
                <w:lang w:val="fr-FR"/>
              </w:rPr>
              <w:t>Les travaux prévus et non prévus sont transmis en messages de type « Perturbation ».</w:t>
            </w:r>
          </w:p>
        </w:tc>
      </w:tr>
      <w:tr w:rsidR="001367C6" w:rsidRPr="00E32CB2" w14:paraId="57FCEC5B" w14:textId="77777777" w:rsidTr="00721961">
        <w:tc>
          <w:tcPr>
            <w:tcW w:w="1163" w:type="dxa"/>
            <w:vAlign w:val="center"/>
          </w:tcPr>
          <w:p w14:paraId="7C908E7F" w14:textId="719777DC" w:rsidR="001367C6" w:rsidRPr="00E7759A" w:rsidRDefault="001367C6" w:rsidP="003C75B8">
            <w:pPr>
              <w:rPr>
                <w:rFonts w:cs="Calibri"/>
                <w:i/>
                <w:sz w:val="20"/>
                <w:szCs w:val="20"/>
                <w:lang w:val="en-GB"/>
              </w:rPr>
            </w:pPr>
            <w:r w:rsidRPr="00E7759A">
              <w:rPr>
                <w:rFonts w:cs="Calibri"/>
                <w:i/>
                <w:sz w:val="20"/>
                <w:szCs w:val="20"/>
                <w:lang w:val="en-GB"/>
              </w:rPr>
              <w:t>Currency</w:t>
            </w:r>
          </w:p>
        </w:tc>
        <w:tc>
          <w:tcPr>
            <w:tcW w:w="1701" w:type="dxa"/>
            <w:vAlign w:val="center"/>
          </w:tcPr>
          <w:p w14:paraId="50B78AAB" w14:textId="6046F757" w:rsidR="001367C6" w:rsidRPr="00E7759A" w:rsidRDefault="001367C6" w:rsidP="00922ED9">
            <w:pPr>
              <w:rPr>
                <w:rFonts w:cs="Calibri"/>
                <w:b/>
                <w:i/>
                <w:sz w:val="20"/>
                <w:szCs w:val="20"/>
                <w:highlight w:val="yellow"/>
                <w:shd w:val="clear" w:color="auto" w:fill="00FF00"/>
                <w:lang w:val="en-GB"/>
              </w:rPr>
            </w:pPr>
            <w:proofErr w:type="spellStart"/>
            <w:r w:rsidRPr="00E7759A">
              <w:rPr>
                <w:rFonts w:cs="Calibri"/>
                <w:b/>
                <w:i/>
                <w:sz w:val="20"/>
                <w:szCs w:val="20"/>
                <w:highlight w:val="lightGray"/>
                <w:shd w:val="clear" w:color="auto" w:fill="00FF00"/>
                <w:lang w:val="en-GB"/>
              </w:rPr>
              <w:t>ValidUntilTime</w:t>
            </w:r>
            <w:proofErr w:type="spellEnd"/>
          </w:p>
        </w:tc>
        <w:tc>
          <w:tcPr>
            <w:tcW w:w="567" w:type="dxa"/>
            <w:vAlign w:val="center"/>
          </w:tcPr>
          <w:p w14:paraId="2C4FB357" w14:textId="77777777" w:rsidR="001367C6" w:rsidRPr="00E7759A" w:rsidRDefault="001367C6" w:rsidP="0034331F">
            <w:pPr>
              <w:rPr>
                <w:rFonts w:cs="Calibri"/>
                <w:sz w:val="20"/>
                <w:szCs w:val="20"/>
                <w:lang w:val="en-GB"/>
              </w:rPr>
            </w:pPr>
            <w:r w:rsidRPr="00E7759A">
              <w:rPr>
                <w:rFonts w:cs="Calibri"/>
                <w:sz w:val="20"/>
                <w:szCs w:val="20"/>
                <w:lang w:val="en-GB"/>
              </w:rPr>
              <w:t>0:1</w:t>
            </w:r>
          </w:p>
          <w:p w14:paraId="089FD5B1" w14:textId="77777777" w:rsidR="001367C6" w:rsidRPr="00E7759A" w:rsidRDefault="001367C6" w:rsidP="0034331F">
            <w:pPr>
              <w:rPr>
                <w:rFonts w:cs="Calibri"/>
                <w:sz w:val="20"/>
                <w:szCs w:val="20"/>
                <w:lang w:val="en-GB"/>
              </w:rPr>
            </w:pPr>
            <w:r w:rsidRPr="00E7759A">
              <w:rPr>
                <w:rFonts w:cs="Calibri"/>
                <w:sz w:val="20"/>
                <w:szCs w:val="20"/>
                <w:highlight w:val="lightGray"/>
                <w:lang w:val="en-GB"/>
              </w:rPr>
              <w:t>1:1</w:t>
            </w:r>
          </w:p>
        </w:tc>
        <w:tc>
          <w:tcPr>
            <w:tcW w:w="1418" w:type="dxa"/>
            <w:vAlign w:val="center"/>
          </w:tcPr>
          <w:p w14:paraId="76D5ACE8" w14:textId="77777777" w:rsidR="001367C6" w:rsidRPr="00E7759A" w:rsidRDefault="001367C6" w:rsidP="0034331F">
            <w:pPr>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57" w:type="dxa"/>
            <w:vAlign w:val="center"/>
          </w:tcPr>
          <w:p w14:paraId="7E5736AA" w14:textId="77777777" w:rsidR="001367C6" w:rsidRPr="00E7759A" w:rsidRDefault="001367C6" w:rsidP="00E73D37">
            <w:pPr>
              <w:spacing w:after="0"/>
              <w:jc w:val="both"/>
              <w:rPr>
                <w:rFonts w:cs="Calibri"/>
                <w:sz w:val="20"/>
                <w:szCs w:val="20"/>
                <w:lang w:val="fr-FR"/>
              </w:rPr>
            </w:pPr>
            <w:r w:rsidRPr="00E7759A">
              <w:rPr>
                <w:rFonts w:cs="Calibri"/>
                <w:sz w:val="20"/>
                <w:szCs w:val="20"/>
                <w:lang w:val="fr-FR"/>
              </w:rPr>
              <w:t>Date et heure jusqu'à laquelle le message est valide.</w:t>
            </w:r>
          </w:p>
          <w:p w14:paraId="72D917A8" w14:textId="77777777" w:rsidR="001367C6" w:rsidRPr="00E7759A" w:rsidRDefault="001367C6" w:rsidP="00E73D37">
            <w:pPr>
              <w:spacing w:after="0"/>
              <w:jc w:val="both"/>
              <w:rPr>
                <w:rFonts w:cs="Calibri"/>
                <w:sz w:val="20"/>
                <w:szCs w:val="20"/>
                <w:highlight w:val="lightGray"/>
                <w:lang w:val="fr-FR"/>
              </w:rPr>
            </w:pPr>
            <w:r w:rsidRPr="00E7759A">
              <w:rPr>
                <w:rFonts w:cs="Calibri"/>
                <w:sz w:val="20"/>
                <w:szCs w:val="20"/>
                <w:highlight w:val="lightGray"/>
                <w:lang w:val="fr-FR"/>
              </w:rPr>
              <w:t>Si toutefois l'heure de fin d'incident n'est pas connue, cette heure sera fixée en fin de journée d'exploitation (ou une heure fixe de fin de journée).</w:t>
            </w:r>
          </w:p>
          <w:p w14:paraId="0D6D8AA2" w14:textId="77777777" w:rsidR="001367C6" w:rsidRPr="00E7759A" w:rsidRDefault="001367C6" w:rsidP="00E73D37">
            <w:pPr>
              <w:spacing w:after="0"/>
              <w:jc w:val="both"/>
              <w:rPr>
                <w:rFonts w:cs="Calibri"/>
                <w:sz w:val="20"/>
                <w:szCs w:val="20"/>
                <w:highlight w:val="lightGray"/>
                <w:lang w:val="fr-FR"/>
              </w:rPr>
            </w:pPr>
            <w:r w:rsidRPr="00E7759A">
              <w:rPr>
                <w:rFonts w:cs="Calibri"/>
                <w:sz w:val="20"/>
                <w:szCs w:val="20"/>
                <w:highlight w:val="lightGray"/>
                <w:lang w:val="fr-FR"/>
              </w:rPr>
              <w:t xml:space="preserve">Cette heure pourra naturellement être modifiée par une mise à jour ultérieure (pour le même </w:t>
            </w:r>
            <w:proofErr w:type="spellStart"/>
            <w:r w:rsidRPr="00E7759A">
              <w:rPr>
                <w:rFonts w:cs="Calibri"/>
                <w:b/>
                <w:i/>
                <w:sz w:val="20"/>
                <w:szCs w:val="20"/>
                <w:highlight w:val="lightGray"/>
                <w:shd w:val="clear" w:color="auto" w:fill="00FF00"/>
                <w:lang w:val="fr-FR"/>
              </w:rPr>
              <w:t>Info</w:t>
            </w:r>
            <w:r w:rsidRPr="00E7759A">
              <w:rPr>
                <w:rFonts w:cs="Calibri"/>
                <w:b/>
                <w:i/>
                <w:sz w:val="20"/>
                <w:szCs w:val="20"/>
                <w:highlight w:val="lightGray"/>
                <w:shd w:val="clear" w:color="auto" w:fill="00FF00"/>
                <w:lang w:val="fr-FR"/>
              </w:rPr>
              <w:softHyphen/>
              <w:t>Message</w:t>
            </w:r>
            <w:r w:rsidRPr="00E7759A">
              <w:rPr>
                <w:rFonts w:cs="Calibri"/>
                <w:b/>
                <w:i/>
                <w:sz w:val="20"/>
                <w:szCs w:val="20"/>
                <w:highlight w:val="lightGray"/>
                <w:shd w:val="clear" w:color="auto" w:fill="00FF00"/>
                <w:lang w:val="fr-FR"/>
              </w:rPr>
              <w:softHyphen/>
              <w:t>Identifier</w:t>
            </w:r>
            <w:proofErr w:type="spellEnd"/>
            <w:r w:rsidRPr="00E7759A">
              <w:rPr>
                <w:rFonts w:cs="Calibri"/>
                <w:sz w:val="20"/>
                <w:szCs w:val="20"/>
                <w:highlight w:val="lightGray"/>
                <w:lang w:val="fr-FR"/>
              </w:rPr>
              <w:t>).</w:t>
            </w:r>
          </w:p>
          <w:p w14:paraId="3E6C3368" w14:textId="77777777" w:rsidR="001367C6" w:rsidRPr="00E7759A" w:rsidRDefault="001367C6" w:rsidP="00E73D37">
            <w:pPr>
              <w:spacing w:after="0"/>
              <w:jc w:val="both"/>
              <w:rPr>
                <w:rFonts w:cs="Calibri"/>
                <w:sz w:val="20"/>
                <w:szCs w:val="20"/>
                <w:lang w:val="fr-FR"/>
              </w:rPr>
            </w:pPr>
            <w:r w:rsidRPr="00E7759A">
              <w:rPr>
                <w:rFonts w:cs="Calibri"/>
                <w:sz w:val="20"/>
                <w:szCs w:val="20"/>
                <w:highlight w:val="lightGray"/>
                <w:lang w:val="fr-FR"/>
              </w:rPr>
              <w:t xml:space="preserve">L'annulation du message est implicite lorsque que l'on atteint cette heure, mais peut aussi être anticipée en utilisant une </w:t>
            </w:r>
            <w:proofErr w:type="spellStart"/>
            <w:r w:rsidRPr="00E7759A">
              <w:rPr>
                <w:rFonts w:cs="Calibri"/>
                <w:b/>
                <w:i/>
                <w:sz w:val="20"/>
                <w:szCs w:val="20"/>
                <w:highlight w:val="lightGray"/>
                <w:shd w:val="clear" w:color="auto" w:fill="00FF00"/>
                <w:lang w:val="fr-FR"/>
              </w:rPr>
              <w:lastRenderedPageBreak/>
              <w:t>InfoMessageCancellation</w:t>
            </w:r>
            <w:proofErr w:type="spellEnd"/>
            <w:r w:rsidRPr="00E7759A">
              <w:rPr>
                <w:rFonts w:cs="Calibri"/>
                <w:b/>
                <w:i/>
                <w:sz w:val="20"/>
                <w:szCs w:val="20"/>
                <w:highlight w:val="lightGray"/>
                <w:shd w:val="clear" w:color="auto" w:fill="00FF00"/>
                <w:lang w:val="fr-FR"/>
              </w:rPr>
              <w:t xml:space="preserve"> </w:t>
            </w:r>
            <w:r w:rsidRPr="00E7759A">
              <w:rPr>
                <w:rFonts w:cs="Calibri"/>
                <w:sz w:val="20"/>
                <w:szCs w:val="20"/>
                <w:highlight w:val="lightGray"/>
                <w:shd w:val="clear" w:color="auto" w:fill="00FF00"/>
                <w:lang w:val="fr-FR"/>
              </w:rPr>
              <w:t>(recommandé en mode abonnement)</w:t>
            </w:r>
            <w:r w:rsidRPr="00E7759A">
              <w:rPr>
                <w:rFonts w:cs="Calibri"/>
                <w:b/>
                <w:i/>
                <w:sz w:val="20"/>
                <w:szCs w:val="20"/>
                <w:highlight w:val="lightGray"/>
                <w:shd w:val="clear" w:color="auto" w:fill="00FF00"/>
                <w:lang w:val="fr-FR"/>
              </w:rPr>
              <w:t>.</w:t>
            </w:r>
          </w:p>
        </w:tc>
      </w:tr>
      <w:tr w:rsidR="001367C6" w:rsidRPr="00E32CB2" w14:paraId="4268789D" w14:textId="77777777" w:rsidTr="00721961">
        <w:tc>
          <w:tcPr>
            <w:tcW w:w="1163" w:type="dxa"/>
            <w:vAlign w:val="center"/>
          </w:tcPr>
          <w:p w14:paraId="1D043527" w14:textId="77777777" w:rsidR="001367C6" w:rsidRPr="00E7759A" w:rsidRDefault="001367C6" w:rsidP="003C75B8">
            <w:pPr>
              <w:rPr>
                <w:rFonts w:cs="Calibri"/>
                <w:i/>
                <w:sz w:val="20"/>
                <w:szCs w:val="20"/>
              </w:rPr>
            </w:pPr>
            <w:r w:rsidRPr="00E7759A">
              <w:rPr>
                <w:rFonts w:cs="Calibri"/>
                <w:i/>
                <w:sz w:val="20"/>
                <w:szCs w:val="20"/>
              </w:rPr>
              <w:lastRenderedPageBreak/>
              <w:t>Situation</w:t>
            </w:r>
          </w:p>
        </w:tc>
        <w:tc>
          <w:tcPr>
            <w:tcW w:w="1701" w:type="dxa"/>
            <w:vAlign w:val="center"/>
          </w:tcPr>
          <w:p w14:paraId="4577E7B1" w14:textId="77777777" w:rsidR="001367C6" w:rsidRPr="00E7759A" w:rsidRDefault="001367C6" w:rsidP="00922ED9">
            <w:pPr>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Situation</w:t>
            </w:r>
            <w:r w:rsidRPr="00E7759A">
              <w:rPr>
                <w:rFonts w:cs="Calibri"/>
                <w:b/>
                <w:i/>
                <w:sz w:val="20"/>
                <w:szCs w:val="20"/>
                <w:highlight w:val="lightGray"/>
                <w:shd w:val="clear" w:color="auto" w:fill="00FF00"/>
              </w:rPr>
              <w:softHyphen/>
              <w:t>Ref</w:t>
            </w:r>
            <w:proofErr w:type="spellEnd"/>
          </w:p>
        </w:tc>
        <w:tc>
          <w:tcPr>
            <w:tcW w:w="567" w:type="dxa"/>
            <w:vAlign w:val="center"/>
          </w:tcPr>
          <w:p w14:paraId="240058EE" w14:textId="77777777" w:rsidR="001367C6" w:rsidRPr="00E7759A" w:rsidRDefault="001367C6" w:rsidP="0034331F">
            <w:pPr>
              <w:rPr>
                <w:rFonts w:cs="Calibri"/>
                <w:sz w:val="20"/>
                <w:szCs w:val="20"/>
              </w:rPr>
            </w:pPr>
            <w:proofErr w:type="gramStart"/>
            <w:r w:rsidRPr="00E7759A">
              <w:rPr>
                <w:rFonts w:cs="Calibri"/>
                <w:sz w:val="20"/>
                <w:szCs w:val="20"/>
              </w:rPr>
              <w:t>0:*</w:t>
            </w:r>
            <w:proofErr w:type="gramEnd"/>
          </w:p>
        </w:tc>
        <w:tc>
          <w:tcPr>
            <w:tcW w:w="1418" w:type="dxa"/>
            <w:vAlign w:val="center"/>
          </w:tcPr>
          <w:p w14:paraId="3C605DF4" w14:textId="77777777" w:rsidR="001367C6" w:rsidRPr="00E7759A" w:rsidRDefault="001367C6" w:rsidP="0034331F">
            <w:pPr>
              <w:rPr>
                <w:rFonts w:cs="Calibri"/>
                <w:i/>
                <w:sz w:val="20"/>
                <w:szCs w:val="20"/>
              </w:rPr>
            </w:pPr>
            <w:proofErr w:type="spellStart"/>
            <w:r w:rsidRPr="00E7759A">
              <w:rPr>
                <w:rFonts w:cs="Calibri"/>
                <w:i/>
                <w:sz w:val="20"/>
                <w:szCs w:val="20"/>
              </w:rPr>
              <w:t>SituationCode</w:t>
            </w:r>
            <w:proofErr w:type="spellEnd"/>
          </w:p>
        </w:tc>
        <w:tc>
          <w:tcPr>
            <w:tcW w:w="5357" w:type="dxa"/>
            <w:vAlign w:val="center"/>
          </w:tcPr>
          <w:p w14:paraId="58013C05" w14:textId="77777777" w:rsidR="001367C6" w:rsidRPr="00E7759A" w:rsidRDefault="001367C6" w:rsidP="00E73D37">
            <w:pPr>
              <w:spacing w:after="0"/>
              <w:jc w:val="both"/>
              <w:rPr>
                <w:rFonts w:cs="Calibri"/>
                <w:sz w:val="20"/>
                <w:szCs w:val="20"/>
                <w:lang w:val="fr-FR"/>
              </w:rPr>
            </w:pPr>
            <w:r w:rsidRPr="00E7759A">
              <w:rPr>
                <w:rFonts w:cs="Calibri"/>
                <w:sz w:val="20"/>
                <w:szCs w:val="20"/>
                <w:lang w:val="fr-FR"/>
              </w:rPr>
              <w:t>Référence à un événement externe auquel est rattaché le message.</w:t>
            </w:r>
          </w:p>
        </w:tc>
      </w:tr>
      <w:tr w:rsidR="001367C6" w:rsidRPr="00E32CB2" w14:paraId="0BE4CBFD" w14:textId="77777777" w:rsidTr="00721961">
        <w:tc>
          <w:tcPr>
            <w:tcW w:w="1163" w:type="dxa"/>
            <w:vAlign w:val="center"/>
          </w:tcPr>
          <w:p w14:paraId="3CE7EEFC" w14:textId="5E312438" w:rsidR="001367C6" w:rsidRPr="00E7759A" w:rsidRDefault="001367C6" w:rsidP="003C75B8">
            <w:pPr>
              <w:rPr>
                <w:rFonts w:cs="Calibri"/>
                <w:i/>
                <w:sz w:val="20"/>
                <w:szCs w:val="20"/>
                <w:lang w:val="en-GB"/>
              </w:rPr>
            </w:pPr>
            <w:r w:rsidRPr="00E7759A">
              <w:rPr>
                <w:rFonts w:cs="Calibri"/>
                <w:i/>
                <w:sz w:val="20"/>
                <w:szCs w:val="20"/>
                <w:lang w:val="en-GB"/>
              </w:rPr>
              <w:t>Message</w:t>
            </w:r>
          </w:p>
        </w:tc>
        <w:tc>
          <w:tcPr>
            <w:tcW w:w="1701" w:type="dxa"/>
            <w:vAlign w:val="center"/>
          </w:tcPr>
          <w:p w14:paraId="28C80C1F" w14:textId="77777777" w:rsidR="001367C6" w:rsidRPr="00E7759A" w:rsidRDefault="001367C6" w:rsidP="00922ED9">
            <w:pPr>
              <w:rPr>
                <w:rFonts w:cs="Calibri"/>
                <w:b/>
                <w:i/>
                <w:sz w:val="20"/>
                <w:szCs w:val="20"/>
                <w:highlight w:val="lightGray"/>
                <w:shd w:val="clear" w:color="auto" w:fill="00FF00"/>
                <w:lang w:val="en-GB"/>
              </w:rPr>
            </w:pPr>
            <w:r w:rsidRPr="00E7759A">
              <w:rPr>
                <w:rFonts w:cs="Calibri"/>
                <w:b/>
                <w:i/>
                <w:sz w:val="20"/>
                <w:szCs w:val="20"/>
                <w:highlight w:val="lightGray"/>
                <w:shd w:val="clear" w:color="auto" w:fill="00FF00"/>
                <w:lang w:val="en-GB"/>
              </w:rPr>
              <w:t>Content</w:t>
            </w:r>
          </w:p>
        </w:tc>
        <w:tc>
          <w:tcPr>
            <w:tcW w:w="567" w:type="dxa"/>
            <w:vAlign w:val="center"/>
          </w:tcPr>
          <w:p w14:paraId="1D85BB2F" w14:textId="77777777" w:rsidR="001367C6" w:rsidRPr="00E7759A" w:rsidRDefault="001367C6" w:rsidP="0034331F">
            <w:pPr>
              <w:rPr>
                <w:rFonts w:cs="Calibri"/>
                <w:sz w:val="20"/>
                <w:szCs w:val="20"/>
                <w:lang w:val="en-GB"/>
              </w:rPr>
            </w:pPr>
            <w:r w:rsidRPr="00E7759A">
              <w:rPr>
                <w:rFonts w:cs="Calibri"/>
                <w:sz w:val="20"/>
                <w:szCs w:val="20"/>
                <w:lang w:val="en-GB"/>
              </w:rPr>
              <w:t>1:1</w:t>
            </w:r>
          </w:p>
        </w:tc>
        <w:tc>
          <w:tcPr>
            <w:tcW w:w="1418" w:type="dxa"/>
            <w:vAlign w:val="center"/>
          </w:tcPr>
          <w:p w14:paraId="2E6ABD36" w14:textId="77777777" w:rsidR="001367C6" w:rsidRPr="00E7759A" w:rsidRDefault="001367C6" w:rsidP="0034331F">
            <w:pPr>
              <w:rPr>
                <w:rFonts w:cs="Calibri"/>
                <w:i/>
                <w:sz w:val="20"/>
                <w:szCs w:val="20"/>
                <w:lang w:val="en-GB"/>
              </w:rPr>
            </w:pPr>
            <w:proofErr w:type="spellStart"/>
            <w:r w:rsidRPr="00E7759A">
              <w:rPr>
                <w:rFonts w:cs="Calibri"/>
                <w:i/>
                <w:sz w:val="20"/>
                <w:szCs w:val="20"/>
                <w:lang w:val="en-GB"/>
              </w:rPr>
              <w:t>anyType</w:t>
            </w:r>
            <w:proofErr w:type="spellEnd"/>
          </w:p>
        </w:tc>
        <w:tc>
          <w:tcPr>
            <w:tcW w:w="5357" w:type="dxa"/>
            <w:vAlign w:val="center"/>
          </w:tcPr>
          <w:p w14:paraId="4FE990DD" w14:textId="77777777" w:rsidR="001367C6" w:rsidRPr="00E7759A" w:rsidRDefault="001367C6" w:rsidP="00E73D37">
            <w:pPr>
              <w:spacing w:after="0"/>
              <w:jc w:val="both"/>
              <w:rPr>
                <w:rFonts w:cs="Calibri"/>
                <w:sz w:val="20"/>
                <w:szCs w:val="20"/>
                <w:lang w:val="fr-FR"/>
              </w:rPr>
            </w:pPr>
            <w:r w:rsidRPr="00E7759A">
              <w:rPr>
                <w:rFonts w:cs="Calibri"/>
                <w:sz w:val="20"/>
                <w:szCs w:val="20"/>
                <w:lang w:val="fr-FR"/>
              </w:rPr>
              <w:t>Le message lui-même (voir ci-dessous)</w:t>
            </w:r>
          </w:p>
          <w:p w14:paraId="4E675CBB" w14:textId="31792320" w:rsidR="001367C6" w:rsidRPr="00E7759A" w:rsidRDefault="001367C6" w:rsidP="00E73D37">
            <w:pPr>
              <w:spacing w:after="0"/>
              <w:jc w:val="both"/>
              <w:rPr>
                <w:rFonts w:cs="Calibri"/>
                <w:sz w:val="20"/>
                <w:szCs w:val="20"/>
                <w:highlight w:val="lightGray"/>
                <w:lang w:val="fr-FR"/>
              </w:rPr>
            </w:pPr>
            <w:proofErr w:type="gramStart"/>
            <w:r w:rsidRPr="00E7759A">
              <w:rPr>
                <w:rFonts w:cs="Calibri"/>
                <w:i/>
                <w:sz w:val="20"/>
                <w:szCs w:val="20"/>
                <w:u w:val="single"/>
                <w:lang w:val="fr-FR"/>
              </w:rPr>
              <w:t>Note</w:t>
            </w:r>
            <w:r w:rsidRPr="00E7759A">
              <w:rPr>
                <w:rFonts w:cs="Calibri"/>
                <w:sz w:val="20"/>
                <w:szCs w:val="20"/>
                <w:lang w:val="fr-FR"/>
              </w:rPr>
              <w:t>:</w:t>
            </w:r>
            <w:proofErr w:type="gramEnd"/>
            <w:r w:rsidRPr="00E7759A">
              <w:rPr>
                <w:rFonts w:cs="Calibri"/>
                <w:sz w:val="20"/>
                <w:szCs w:val="20"/>
                <w:lang w:val="fr-FR"/>
              </w:rPr>
              <w:t xml:space="preserve"> il convient de bien noter que le type utilisé ici par SIRI est "</w:t>
            </w:r>
            <w:proofErr w:type="spellStart"/>
            <w:r w:rsidRPr="00E7759A">
              <w:rPr>
                <w:rFonts w:cs="Calibri"/>
                <w:i/>
                <w:sz w:val="20"/>
                <w:szCs w:val="20"/>
                <w:lang w:val="fr-FR"/>
              </w:rPr>
              <w:t>anyType</w:t>
            </w:r>
            <w:proofErr w:type="spellEnd"/>
            <w:r w:rsidRPr="00E7759A">
              <w:rPr>
                <w:rFonts w:cs="Calibri"/>
                <w:sz w:val="20"/>
                <w:szCs w:val="20"/>
                <w:lang w:val="fr-FR"/>
              </w:rPr>
              <w:t>" (et non "</w:t>
            </w:r>
            <w:proofErr w:type="spellStart"/>
            <w:r w:rsidRPr="00E7759A">
              <w:rPr>
                <w:rFonts w:cs="Calibri"/>
                <w:i/>
                <w:sz w:val="20"/>
                <w:szCs w:val="20"/>
                <w:lang w:val="fr-FR"/>
              </w:rPr>
              <w:t>any</w:t>
            </w:r>
            <w:proofErr w:type="spellEnd"/>
            <w:r w:rsidRPr="00E7759A">
              <w:rPr>
                <w:rFonts w:cs="Calibri"/>
                <w:sz w:val="20"/>
                <w:szCs w:val="20"/>
                <w:lang w:val="fr-FR"/>
              </w:rPr>
              <w:t xml:space="preserve">"). Ceci </w:t>
            </w:r>
            <w:r w:rsidR="00AA449A">
              <w:rPr>
                <w:rFonts w:cs="Calibri"/>
                <w:sz w:val="20"/>
                <w:szCs w:val="20"/>
                <w:lang w:val="fr-FR"/>
              </w:rPr>
              <w:t>a</w:t>
            </w:r>
            <w:r w:rsidRPr="00E7759A">
              <w:rPr>
                <w:rFonts w:cs="Calibri"/>
                <w:sz w:val="20"/>
                <w:szCs w:val="20"/>
                <w:lang w:val="fr-FR"/>
              </w:rPr>
              <w:t xml:space="preserve"> pour conséquence l'obligation d'encoder (en attribut) le type de la structure utilisé dans pour décrire le message, </w:t>
            </w:r>
            <w:r w:rsidRPr="00E7759A">
              <w:rPr>
                <w:rFonts w:cs="Calibri"/>
                <w:sz w:val="20"/>
                <w:szCs w:val="20"/>
                <w:highlight w:val="lightGray"/>
                <w:lang w:val="fr-FR"/>
              </w:rPr>
              <w:t xml:space="preserve">en l'occurrence sous la forme : </w:t>
            </w:r>
          </w:p>
          <w:p w14:paraId="6E5D41BB" w14:textId="77777777" w:rsidR="001367C6" w:rsidRPr="00E7759A" w:rsidRDefault="001367C6" w:rsidP="00E73D37">
            <w:pPr>
              <w:spacing w:after="0"/>
              <w:jc w:val="both"/>
              <w:rPr>
                <w:rFonts w:cs="Calibri"/>
                <w:sz w:val="20"/>
                <w:szCs w:val="20"/>
                <w:highlight w:val="lightGray"/>
                <w:lang w:val="fr-FR"/>
              </w:rPr>
            </w:pPr>
            <w:r w:rsidRPr="00E7759A">
              <w:rPr>
                <w:rFonts w:cs="Calibri"/>
                <w:sz w:val="20"/>
                <w:szCs w:val="20"/>
                <w:highlight w:val="lightGray"/>
                <w:lang w:val="fr-FR"/>
              </w:rPr>
              <w:t xml:space="preserve">&lt;Content </w:t>
            </w:r>
            <w:proofErr w:type="spellStart"/>
            <w:proofErr w:type="gramStart"/>
            <w:r w:rsidRPr="00E7759A">
              <w:rPr>
                <w:rFonts w:cs="Calibri"/>
                <w:sz w:val="20"/>
                <w:szCs w:val="20"/>
                <w:highlight w:val="lightGray"/>
                <w:lang w:val="fr-FR"/>
              </w:rPr>
              <w:t>xsi:type</w:t>
            </w:r>
            <w:proofErr w:type="spellEnd"/>
            <w:proofErr w:type="gramEnd"/>
            <w:r w:rsidRPr="00E7759A">
              <w:rPr>
                <w:rFonts w:cs="Calibri"/>
                <w:sz w:val="20"/>
                <w:szCs w:val="20"/>
                <w:highlight w:val="lightGray"/>
                <w:lang w:val="fr-FR"/>
              </w:rPr>
              <w:t>="</w:t>
            </w:r>
            <w:proofErr w:type="spellStart"/>
            <w:r w:rsidRPr="00E7759A">
              <w:rPr>
                <w:rFonts w:cs="Calibri"/>
                <w:sz w:val="20"/>
                <w:szCs w:val="20"/>
                <w:highlight w:val="lightGray"/>
                <w:lang w:val="fr-FR"/>
              </w:rPr>
              <w:t>siri</w:t>
            </w:r>
            <w:proofErr w:type="spellEnd"/>
            <w:r w:rsidRPr="00E7759A">
              <w:rPr>
                <w:rFonts w:cs="Calibri"/>
                <w:sz w:val="20"/>
                <w:szCs w:val="20"/>
                <w:highlight w:val="lightGray"/>
                <w:lang w:val="fr-FR"/>
              </w:rPr>
              <w:t>:</w:t>
            </w:r>
            <w:r w:rsidR="00866996" w:rsidRPr="00E7759A" w:rsidDel="00866996">
              <w:rPr>
                <w:rFonts w:cs="Calibri"/>
                <w:strike/>
                <w:sz w:val="20"/>
                <w:szCs w:val="20"/>
                <w:highlight w:val="lightGray"/>
                <w:lang w:val="fr-FR"/>
              </w:rPr>
              <w:t xml:space="preserve"> </w:t>
            </w:r>
            <w:proofErr w:type="spellStart"/>
            <w:r w:rsidR="00866996" w:rsidRPr="00E7759A">
              <w:rPr>
                <w:rFonts w:cs="Calibri"/>
                <w:sz w:val="20"/>
                <w:szCs w:val="20"/>
                <w:highlight w:val="lightGray"/>
                <w:lang w:val="fr-FR"/>
              </w:rPr>
              <w:t>FR</w:t>
            </w:r>
            <w:r w:rsidRPr="00E7759A">
              <w:rPr>
                <w:rFonts w:cs="Calibri"/>
                <w:sz w:val="20"/>
                <w:szCs w:val="20"/>
                <w:highlight w:val="lightGray"/>
                <w:lang w:val="fr-FR"/>
              </w:rPr>
              <w:t>GeneralMessageStructure</w:t>
            </w:r>
            <w:proofErr w:type="spellEnd"/>
            <w:r w:rsidRPr="00E7759A">
              <w:rPr>
                <w:rFonts w:cs="Calibri"/>
                <w:sz w:val="20"/>
                <w:szCs w:val="20"/>
                <w:highlight w:val="lightGray"/>
                <w:lang w:val="fr-FR"/>
              </w:rPr>
              <w:t xml:space="preserve">"&gt; </w:t>
            </w:r>
          </w:p>
          <w:p w14:paraId="0AAF8DEF" w14:textId="77777777" w:rsidR="001367C6" w:rsidRPr="00E7759A" w:rsidRDefault="001367C6" w:rsidP="00E73D37">
            <w:pPr>
              <w:spacing w:after="0"/>
              <w:jc w:val="both"/>
              <w:rPr>
                <w:rFonts w:cs="Calibri"/>
                <w:sz w:val="20"/>
                <w:szCs w:val="20"/>
                <w:lang w:val="fr-FR"/>
              </w:rPr>
            </w:pPr>
            <w:proofErr w:type="gramStart"/>
            <w:r w:rsidRPr="00E7759A">
              <w:rPr>
                <w:rFonts w:cs="Calibri"/>
                <w:sz w:val="20"/>
                <w:szCs w:val="20"/>
                <w:highlight w:val="lightGray"/>
                <w:lang w:val="fr-FR"/>
              </w:rPr>
              <w:t>dans</w:t>
            </w:r>
            <w:proofErr w:type="gramEnd"/>
            <w:r w:rsidRPr="00E7759A">
              <w:rPr>
                <w:rFonts w:cs="Calibri"/>
                <w:sz w:val="20"/>
                <w:szCs w:val="20"/>
                <w:highlight w:val="lightGray"/>
                <w:lang w:val="fr-FR"/>
              </w:rPr>
              <w:t xml:space="preserve"> le cadre du profil France.</w:t>
            </w:r>
          </w:p>
        </w:tc>
      </w:tr>
      <w:tr w:rsidR="001367C6" w:rsidRPr="00E32CB2" w14:paraId="1FDF12FD" w14:textId="77777777" w:rsidTr="00721961">
        <w:tc>
          <w:tcPr>
            <w:tcW w:w="1163" w:type="dxa"/>
            <w:vAlign w:val="center"/>
          </w:tcPr>
          <w:p w14:paraId="63726B4B" w14:textId="77777777" w:rsidR="001367C6" w:rsidRPr="00E7759A" w:rsidRDefault="001367C6" w:rsidP="003C75B8">
            <w:pPr>
              <w:rPr>
                <w:rFonts w:cs="Calibri"/>
                <w:i/>
                <w:sz w:val="20"/>
                <w:szCs w:val="20"/>
                <w:lang w:val="en-GB"/>
              </w:rPr>
            </w:pPr>
            <w:r w:rsidRPr="00E7759A">
              <w:rPr>
                <w:rFonts w:cs="Calibri"/>
                <w:i/>
                <w:sz w:val="20"/>
                <w:szCs w:val="20"/>
                <w:lang w:val="en-GB"/>
              </w:rPr>
              <w:t>any</w:t>
            </w:r>
          </w:p>
        </w:tc>
        <w:tc>
          <w:tcPr>
            <w:tcW w:w="1701" w:type="dxa"/>
            <w:vAlign w:val="center"/>
          </w:tcPr>
          <w:p w14:paraId="378B19E7" w14:textId="77777777" w:rsidR="001367C6" w:rsidRPr="00E7759A" w:rsidRDefault="001367C6" w:rsidP="00922ED9">
            <w:pPr>
              <w:rPr>
                <w:rFonts w:cs="Calibri"/>
                <w:b/>
                <w:i/>
                <w:sz w:val="20"/>
                <w:szCs w:val="20"/>
                <w:highlight w:val="lightGray"/>
                <w:lang w:val="en-GB"/>
              </w:rPr>
            </w:pPr>
            <w:r w:rsidRPr="00E7759A">
              <w:rPr>
                <w:rFonts w:cs="Calibri"/>
                <w:b/>
                <w:i/>
                <w:sz w:val="20"/>
                <w:szCs w:val="20"/>
                <w:highlight w:val="lightGray"/>
                <w:lang w:val="en-GB"/>
              </w:rPr>
              <w:t>Extensions</w:t>
            </w:r>
          </w:p>
        </w:tc>
        <w:tc>
          <w:tcPr>
            <w:tcW w:w="567" w:type="dxa"/>
            <w:vAlign w:val="center"/>
          </w:tcPr>
          <w:p w14:paraId="6E6D7DD8" w14:textId="77777777" w:rsidR="001367C6" w:rsidRPr="00E7759A" w:rsidRDefault="001367C6" w:rsidP="0034331F">
            <w:pPr>
              <w:rPr>
                <w:rFonts w:cs="Calibri"/>
                <w:sz w:val="20"/>
                <w:szCs w:val="20"/>
                <w:lang w:val="en-GB"/>
              </w:rPr>
            </w:pPr>
            <w:r w:rsidRPr="00E7759A">
              <w:rPr>
                <w:rFonts w:cs="Calibri"/>
                <w:sz w:val="20"/>
                <w:szCs w:val="20"/>
                <w:lang w:val="en-GB"/>
              </w:rPr>
              <w:t>0:1</w:t>
            </w:r>
          </w:p>
        </w:tc>
        <w:tc>
          <w:tcPr>
            <w:tcW w:w="1418" w:type="dxa"/>
            <w:vAlign w:val="center"/>
          </w:tcPr>
          <w:p w14:paraId="7981B9E2" w14:textId="77777777" w:rsidR="001367C6" w:rsidRPr="00E7759A" w:rsidRDefault="001367C6" w:rsidP="0034331F">
            <w:pPr>
              <w:rPr>
                <w:rFonts w:cs="Calibri"/>
                <w:i/>
                <w:sz w:val="20"/>
                <w:szCs w:val="20"/>
                <w:lang w:val="en-GB"/>
              </w:rPr>
            </w:pPr>
            <w:r w:rsidRPr="00E7759A">
              <w:rPr>
                <w:rFonts w:cs="Calibri"/>
                <w:i/>
                <w:sz w:val="20"/>
                <w:szCs w:val="20"/>
                <w:lang w:val="en-GB"/>
              </w:rPr>
              <w:t>Any</w:t>
            </w:r>
          </w:p>
        </w:tc>
        <w:tc>
          <w:tcPr>
            <w:tcW w:w="5357" w:type="dxa"/>
            <w:vAlign w:val="center"/>
          </w:tcPr>
          <w:p w14:paraId="00C4FB08" w14:textId="496D5AB9" w:rsidR="001367C6" w:rsidRPr="00E7759A" w:rsidRDefault="00AC2911" w:rsidP="00E73D37">
            <w:pPr>
              <w:spacing w:after="0"/>
              <w:jc w:val="both"/>
              <w:rPr>
                <w:rFonts w:cs="Calibri"/>
                <w:i/>
                <w:sz w:val="20"/>
                <w:szCs w:val="20"/>
                <w:highlight w:val="cyan"/>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4BE8266A" w14:textId="77777777" w:rsidR="001367C6" w:rsidRPr="002C7EE1" w:rsidRDefault="001367C6" w:rsidP="002C7EE1">
      <w:pPr>
        <w:pStyle w:val="Titre4"/>
      </w:pPr>
      <w:bookmarkStart w:id="319" w:name="_Toc444249849"/>
      <w:r w:rsidRPr="002C7EE1">
        <w:t>Annulation d'un « General Message »</w:t>
      </w:r>
      <w:bookmarkEnd w:id="319"/>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3"/>
        <w:gridCol w:w="2100"/>
        <w:gridCol w:w="540"/>
        <w:gridCol w:w="1620"/>
        <w:gridCol w:w="4843"/>
      </w:tblGrid>
      <w:tr w:rsidR="001367C6" w:rsidRPr="00E32CB2" w14:paraId="01CFA7CD" w14:textId="77777777" w:rsidTr="00E73D37">
        <w:tc>
          <w:tcPr>
            <w:tcW w:w="3743" w:type="dxa"/>
            <w:gridSpan w:val="3"/>
            <w:vAlign w:val="center"/>
          </w:tcPr>
          <w:p w14:paraId="24167FD2" w14:textId="77777777" w:rsidR="001367C6" w:rsidRPr="00E7759A" w:rsidRDefault="001367C6" w:rsidP="00E73D37">
            <w:pPr>
              <w:spacing w:after="0"/>
              <w:rPr>
                <w:rFonts w:cs="Calibri"/>
                <w:b/>
                <w:sz w:val="20"/>
                <w:szCs w:val="20"/>
                <w:highlight w:val="lightGray"/>
                <w:shd w:val="clear" w:color="auto" w:fill="00FF00"/>
              </w:rPr>
            </w:pPr>
            <w:proofErr w:type="spellStart"/>
            <w:r w:rsidRPr="00E7759A">
              <w:rPr>
                <w:rFonts w:cs="Calibri"/>
                <w:b/>
                <w:sz w:val="20"/>
                <w:szCs w:val="20"/>
                <w:highlight w:val="lightGray"/>
                <w:shd w:val="clear" w:color="auto" w:fill="00FF00"/>
              </w:rPr>
              <w:t>InfoMessageCancellation</w:t>
            </w:r>
            <w:proofErr w:type="spellEnd"/>
          </w:p>
        </w:tc>
        <w:tc>
          <w:tcPr>
            <w:tcW w:w="1620" w:type="dxa"/>
            <w:vAlign w:val="center"/>
          </w:tcPr>
          <w:p w14:paraId="0E326C37" w14:textId="77777777" w:rsidR="001367C6" w:rsidRPr="00E7759A" w:rsidRDefault="001367C6" w:rsidP="00E73D37">
            <w:pPr>
              <w:spacing w:after="0"/>
              <w:rPr>
                <w:rFonts w:cs="Calibri"/>
                <w:i/>
                <w:sz w:val="20"/>
                <w:szCs w:val="20"/>
              </w:rPr>
            </w:pPr>
            <w:r w:rsidRPr="00E7759A">
              <w:rPr>
                <w:rFonts w:cs="Calibri"/>
                <w:i/>
                <w:sz w:val="20"/>
                <w:szCs w:val="20"/>
              </w:rPr>
              <w:t>+Structure</w:t>
            </w:r>
          </w:p>
        </w:tc>
        <w:tc>
          <w:tcPr>
            <w:tcW w:w="4843" w:type="dxa"/>
            <w:vAlign w:val="center"/>
          </w:tcPr>
          <w:p w14:paraId="3F6E340D" w14:textId="77777777" w:rsidR="001367C6" w:rsidRPr="00E7759A" w:rsidRDefault="001367C6" w:rsidP="00F12A37">
            <w:pPr>
              <w:spacing w:after="0"/>
              <w:jc w:val="both"/>
              <w:rPr>
                <w:rFonts w:cs="Calibri"/>
                <w:sz w:val="20"/>
                <w:szCs w:val="20"/>
                <w:lang w:val="fr-FR"/>
              </w:rPr>
            </w:pPr>
            <w:r w:rsidRPr="00E7759A">
              <w:rPr>
                <w:rFonts w:cs="Calibri"/>
                <w:sz w:val="20"/>
                <w:szCs w:val="20"/>
                <w:lang w:val="fr-FR"/>
              </w:rPr>
              <w:t>Annulation d'un message émis précédemment.</w:t>
            </w:r>
          </w:p>
        </w:tc>
      </w:tr>
      <w:tr w:rsidR="001367C6" w:rsidRPr="00E32CB2" w14:paraId="4768A27D" w14:textId="77777777" w:rsidTr="00E73D37">
        <w:tc>
          <w:tcPr>
            <w:tcW w:w="1103" w:type="dxa"/>
            <w:vAlign w:val="center"/>
          </w:tcPr>
          <w:p w14:paraId="1665051E" w14:textId="77777777" w:rsidR="001367C6" w:rsidRPr="00E7759A" w:rsidRDefault="001367C6" w:rsidP="00E73D37">
            <w:pPr>
              <w:spacing w:after="0"/>
              <w:rPr>
                <w:rFonts w:cs="Calibri"/>
                <w:i/>
                <w:sz w:val="20"/>
                <w:szCs w:val="20"/>
                <w:lang w:val="en-GB"/>
              </w:rPr>
            </w:pPr>
            <w:r w:rsidRPr="00E7759A">
              <w:rPr>
                <w:rFonts w:cs="Calibri"/>
                <w:i/>
                <w:sz w:val="20"/>
                <w:szCs w:val="20"/>
                <w:lang w:val="en-GB"/>
              </w:rPr>
              <w:t>log</w:t>
            </w:r>
          </w:p>
        </w:tc>
        <w:tc>
          <w:tcPr>
            <w:tcW w:w="2100" w:type="dxa"/>
            <w:vAlign w:val="center"/>
          </w:tcPr>
          <w:p w14:paraId="3C8218BB" w14:textId="77777777" w:rsidR="001367C6" w:rsidRPr="00E7759A" w:rsidRDefault="001367C6" w:rsidP="00E73D37">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Recorded</w:t>
            </w:r>
            <w:r w:rsidRPr="00E7759A">
              <w:rPr>
                <w:rFonts w:cs="Calibri"/>
                <w:b/>
                <w:i/>
                <w:sz w:val="20"/>
                <w:szCs w:val="20"/>
                <w:highlight w:val="lightGray"/>
                <w:shd w:val="clear" w:color="auto" w:fill="00FF00"/>
                <w:lang w:val="en-GB"/>
              </w:rPr>
              <w:softHyphen/>
              <w:t>At</w:t>
            </w:r>
            <w:proofErr w:type="spellEnd"/>
            <w:r w:rsidRPr="00E7759A">
              <w:rPr>
                <w:rFonts w:cs="Calibri"/>
                <w:b/>
                <w:i/>
                <w:sz w:val="20"/>
                <w:szCs w:val="20"/>
                <w:highlight w:val="lightGray"/>
                <w:shd w:val="clear" w:color="auto" w:fill="00FF00"/>
              </w:rPr>
              <w:softHyphen/>
            </w:r>
            <w:r w:rsidRPr="00E7759A">
              <w:rPr>
                <w:rFonts w:cs="Calibri"/>
                <w:b/>
                <w:i/>
                <w:sz w:val="20"/>
                <w:szCs w:val="20"/>
                <w:highlight w:val="lightGray"/>
                <w:shd w:val="clear" w:color="auto" w:fill="00FF00"/>
                <w:lang w:val="en-GB"/>
              </w:rPr>
              <w:t>Time</w:t>
            </w:r>
          </w:p>
        </w:tc>
        <w:tc>
          <w:tcPr>
            <w:tcW w:w="540" w:type="dxa"/>
            <w:vAlign w:val="center"/>
          </w:tcPr>
          <w:p w14:paraId="65FB9DB1" w14:textId="77777777" w:rsidR="001367C6" w:rsidRPr="00E7759A" w:rsidRDefault="001367C6" w:rsidP="00E73D37">
            <w:pPr>
              <w:spacing w:after="0"/>
              <w:rPr>
                <w:rFonts w:cs="Calibri"/>
                <w:sz w:val="20"/>
                <w:szCs w:val="20"/>
                <w:lang w:val="en-GB"/>
              </w:rPr>
            </w:pPr>
            <w:r w:rsidRPr="00E7759A">
              <w:rPr>
                <w:rFonts w:cs="Calibri"/>
                <w:sz w:val="20"/>
                <w:szCs w:val="20"/>
                <w:lang w:val="en-GB"/>
              </w:rPr>
              <w:t>1:1</w:t>
            </w:r>
          </w:p>
        </w:tc>
        <w:tc>
          <w:tcPr>
            <w:tcW w:w="1620" w:type="dxa"/>
            <w:vAlign w:val="center"/>
          </w:tcPr>
          <w:p w14:paraId="00DD6E64" w14:textId="77777777" w:rsidR="001367C6" w:rsidRPr="00E7759A" w:rsidRDefault="001367C6" w:rsidP="00E73D37">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843" w:type="dxa"/>
            <w:vAlign w:val="center"/>
          </w:tcPr>
          <w:p w14:paraId="49E092B2" w14:textId="77777777" w:rsidR="001367C6" w:rsidRPr="00E7759A" w:rsidRDefault="001367C6" w:rsidP="00F12A37">
            <w:pPr>
              <w:spacing w:after="0"/>
              <w:jc w:val="both"/>
              <w:rPr>
                <w:rFonts w:cs="Calibri"/>
                <w:sz w:val="20"/>
                <w:szCs w:val="20"/>
                <w:lang w:val="fr-FR"/>
              </w:rPr>
            </w:pPr>
            <w:r w:rsidRPr="00E7759A">
              <w:rPr>
                <w:rFonts w:cs="Calibri"/>
                <w:sz w:val="20"/>
                <w:szCs w:val="20"/>
                <w:lang w:val="fr-FR"/>
              </w:rPr>
              <w:t>Heure à laquelle le message a été annulé.</w:t>
            </w:r>
          </w:p>
        </w:tc>
      </w:tr>
      <w:tr w:rsidR="001367C6" w:rsidRPr="00E32CB2" w14:paraId="51B4CC2A" w14:textId="77777777" w:rsidTr="00E73D37">
        <w:tc>
          <w:tcPr>
            <w:tcW w:w="1103" w:type="dxa"/>
            <w:vAlign w:val="center"/>
          </w:tcPr>
          <w:p w14:paraId="142E62F7" w14:textId="77777777" w:rsidR="001367C6" w:rsidRPr="00E7759A" w:rsidRDefault="001367C6" w:rsidP="00E73D37">
            <w:pPr>
              <w:spacing w:after="0"/>
              <w:rPr>
                <w:rFonts w:cs="Calibri"/>
                <w:i/>
                <w:sz w:val="20"/>
                <w:szCs w:val="20"/>
                <w:lang w:val="en-GB"/>
              </w:rPr>
            </w:pPr>
            <w:r w:rsidRPr="00E7759A">
              <w:rPr>
                <w:rFonts w:cs="Calibri"/>
                <w:i/>
                <w:sz w:val="20"/>
                <w:szCs w:val="20"/>
                <w:lang w:val="en-GB"/>
              </w:rPr>
              <w:t>Identity</w:t>
            </w:r>
          </w:p>
        </w:tc>
        <w:tc>
          <w:tcPr>
            <w:tcW w:w="2100" w:type="dxa"/>
            <w:vAlign w:val="center"/>
          </w:tcPr>
          <w:p w14:paraId="52975121" w14:textId="77777777" w:rsidR="001367C6" w:rsidRPr="00E7759A" w:rsidRDefault="001367C6" w:rsidP="00E73D37">
            <w:pPr>
              <w:spacing w:after="0"/>
              <w:rPr>
                <w:rFonts w:cs="Calibri"/>
                <w:b/>
                <w:i/>
                <w:sz w:val="20"/>
                <w:szCs w:val="20"/>
                <w:highlight w:val="lightGray"/>
                <w:shd w:val="clear" w:color="auto" w:fill="00FF00"/>
                <w:lang w:val="en-GB"/>
              </w:rPr>
            </w:pPr>
            <w:proofErr w:type="spellStart"/>
            <w:r w:rsidRPr="00E7759A">
              <w:rPr>
                <w:rFonts w:cs="Calibri"/>
                <w:b/>
                <w:i/>
                <w:sz w:val="20"/>
                <w:szCs w:val="20"/>
                <w:highlight w:val="lightGray"/>
                <w:shd w:val="clear" w:color="auto" w:fill="00FF00"/>
                <w:lang w:val="en-GB"/>
              </w:rPr>
              <w:t>ItemRef</w:t>
            </w:r>
            <w:proofErr w:type="spellEnd"/>
          </w:p>
        </w:tc>
        <w:tc>
          <w:tcPr>
            <w:tcW w:w="540" w:type="dxa"/>
            <w:vAlign w:val="center"/>
          </w:tcPr>
          <w:p w14:paraId="1210500F" w14:textId="77777777" w:rsidR="001367C6" w:rsidRPr="00E7759A" w:rsidRDefault="001367C6" w:rsidP="00E73D37">
            <w:pPr>
              <w:spacing w:after="0"/>
              <w:rPr>
                <w:rFonts w:cs="Calibri"/>
                <w:sz w:val="20"/>
                <w:szCs w:val="20"/>
                <w:lang w:val="en-GB"/>
              </w:rPr>
            </w:pPr>
            <w:r w:rsidRPr="00E7759A">
              <w:rPr>
                <w:rFonts w:cs="Calibri"/>
                <w:sz w:val="20"/>
                <w:szCs w:val="20"/>
                <w:lang w:val="en-GB"/>
              </w:rPr>
              <w:t>0:1</w:t>
            </w:r>
          </w:p>
          <w:p w14:paraId="16DC0699" w14:textId="77777777" w:rsidR="001367C6" w:rsidRPr="00E7759A" w:rsidRDefault="001367C6" w:rsidP="00E73D37">
            <w:pPr>
              <w:spacing w:after="0"/>
              <w:rPr>
                <w:rFonts w:cs="Calibri"/>
                <w:sz w:val="20"/>
                <w:szCs w:val="20"/>
                <w:shd w:val="clear" w:color="auto" w:fill="00FF00"/>
                <w:lang w:val="en-GB"/>
              </w:rPr>
            </w:pPr>
            <w:r w:rsidRPr="00E7759A">
              <w:rPr>
                <w:rFonts w:cs="Calibri"/>
                <w:sz w:val="20"/>
                <w:szCs w:val="20"/>
                <w:highlight w:val="lightGray"/>
                <w:shd w:val="clear" w:color="auto" w:fill="00FF00"/>
                <w:lang w:val="en-GB"/>
              </w:rPr>
              <w:t>1:1</w:t>
            </w:r>
          </w:p>
        </w:tc>
        <w:tc>
          <w:tcPr>
            <w:tcW w:w="1620" w:type="dxa"/>
            <w:vAlign w:val="center"/>
          </w:tcPr>
          <w:p w14:paraId="11F5E970" w14:textId="77777777" w:rsidR="001367C6" w:rsidRPr="00E7759A" w:rsidRDefault="001367C6" w:rsidP="00E73D37">
            <w:pPr>
              <w:spacing w:after="0"/>
              <w:rPr>
                <w:rFonts w:cs="Calibri"/>
                <w:i/>
                <w:sz w:val="20"/>
                <w:szCs w:val="20"/>
                <w:lang w:val="en-GB"/>
              </w:rPr>
            </w:pPr>
            <w:proofErr w:type="spellStart"/>
            <w:r w:rsidRPr="00E7759A">
              <w:rPr>
                <w:rFonts w:cs="Calibri"/>
                <w:i/>
                <w:sz w:val="20"/>
                <w:szCs w:val="20"/>
                <w:lang w:val="en-GB"/>
              </w:rPr>
              <w:t>ItemIdentifier</w:t>
            </w:r>
            <w:proofErr w:type="spellEnd"/>
            <w:r w:rsidRPr="00E7759A">
              <w:rPr>
                <w:rFonts w:cs="Calibri"/>
                <w:i/>
                <w:sz w:val="20"/>
                <w:szCs w:val="20"/>
                <w:lang w:val="en-GB"/>
              </w:rPr>
              <w:t xml:space="preserve"> </w:t>
            </w:r>
          </w:p>
        </w:tc>
        <w:tc>
          <w:tcPr>
            <w:tcW w:w="4843" w:type="dxa"/>
            <w:vAlign w:val="center"/>
          </w:tcPr>
          <w:p w14:paraId="2209169A" w14:textId="77777777" w:rsidR="001367C6" w:rsidRPr="00B43917" w:rsidRDefault="001367C6" w:rsidP="00F12A37">
            <w:pPr>
              <w:spacing w:after="0"/>
              <w:jc w:val="both"/>
              <w:rPr>
                <w:rFonts w:cs="Calibri"/>
                <w:sz w:val="20"/>
                <w:szCs w:val="20"/>
                <w:highlight w:val="lightGray"/>
                <w:lang w:val="fr-FR"/>
              </w:rPr>
            </w:pPr>
            <w:r w:rsidRPr="00B43917">
              <w:rPr>
                <w:rFonts w:cs="Calibri"/>
                <w:sz w:val="20"/>
                <w:szCs w:val="20"/>
                <w:highlight w:val="lightGray"/>
                <w:lang w:val="fr-FR"/>
              </w:rPr>
              <w:t>Identifiant unique du message SIRI (deux réceptions différentes ne peuvent avoir le même identifiant). Sa valeur doit naturellement être unique et pérenne pour un message.</w:t>
            </w:r>
          </w:p>
        </w:tc>
      </w:tr>
      <w:tr w:rsidR="001367C6" w:rsidRPr="00E32CB2" w14:paraId="6D499DB1" w14:textId="77777777" w:rsidTr="00E73D37">
        <w:tc>
          <w:tcPr>
            <w:tcW w:w="1103" w:type="dxa"/>
            <w:vAlign w:val="center"/>
          </w:tcPr>
          <w:p w14:paraId="20094645" w14:textId="77777777" w:rsidR="001367C6" w:rsidRPr="00E7759A" w:rsidRDefault="001367C6" w:rsidP="00E73D37">
            <w:pPr>
              <w:spacing w:after="0"/>
              <w:rPr>
                <w:rFonts w:cs="Calibri"/>
                <w:i/>
                <w:sz w:val="20"/>
                <w:szCs w:val="20"/>
              </w:rPr>
            </w:pPr>
            <w:r w:rsidRPr="00E7759A">
              <w:rPr>
                <w:rFonts w:cs="Calibri"/>
                <w:i/>
                <w:sz w:val="20"/>
                <w:szCs w:val="20"/>
              </w:rPr>
              <w:t>Identity</w:t>
            </w:r>
          </w:p>
        </w:tc>
        <w:tc>
          <w:tcPr>
            <w:tcW w:w="2100" w:type="dxa"/>
            <w:vAlign w:val="center"/>
          </w:tcPr>
          <w:p w14:paraId="1ED984D5" w14:textId="77777777" w:rsidR="001367C6" w:rsidRPr="00E7759A" w:rsidRDefault="001367C6" w:rsidP="00E73D3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Info</w:t>
            </w:r>
            <w:r w:rsidRPr="00E7759A">
              <w:rPr>
                <w:rFonts w:cs="Calibri"/>
                <w:b/>
                <w:i/>
                <w:sz w:val="20"/>
                <w:szCs w:val="20"/>
                <w:highlight w:val="lightGray"/>
                <w:shd w:val="clear" w:color="auto" w:fill="00FF00"/>
              </w:rPr>
              <w:softHyphen/>
              <w:t>Message</w:t>
            </w:r>
            <w:r w:rsidRPr="00E7759A">
              <w:rPr>
                <w:rFonts w:cs="Calibri"/>
                <w:b/>
                <w:i/>
                <w:sz w:val="20"/>
                <w:szCs w:val="20"/>
                <w:highlight w:val="lightGray"/>
                <w:shd w:val="clear" w:color="auto" w:fill="00FF00"/>
              </w:rPr>
              <w:softHyphen/>
              <w:t>Identifier</w:t>
            </w:r>
            <w:proofErr w:type="spellEnd"/>
          </w:p>
        </w:tc>
        <w:tc>
          <w:tcPr>
            <w:tcW w:w="540" w:type="dxa"/>
            <w:vAlign w:val="center"/>
          </w:tcPr>
          <w:p w14:paraId="19C9A8F6" w14:textId="77777777" w:rsidR="001367C6" w:rsidRPr="00E7759A" w:rsidRDefault="001367C6" w:rsidP="00E73D37">
            <w:pPr>
              <w:spacing w:after="0"/>
              <w:rPr>
                <w:rFonts w:cs="Calibri"/>
                <w:sz w:val="20"/>
                <w:szCs w:val="20"/>
              </w:rPr>
            </w:pPr>
            <w:r w:rsidRPr="00E7759A">
              <w:rPr>
                <w:rFonts w:cs="Calibri"/>
                <w:sz w:val="20"/>
                <w:szCs w:val="20"/>
              </w:rPr>
              <w:t>1:1</w:t>
            </w:r>
          </w:p>
        </w:tc>
        <w:tc>
          <w:tcPr>
            <w:tcW w:w="1620" w:type="dxa"/>
            <w:vAlign w:val="center"/>
          </w:tcPr>
          <w:p w14:paraId="6863A714" w14:textId="77777777" w:rsidR="001367C6" w:rsidRPr="00E7759A" w:rsidRDefault="001367C6" w:rsidP="00E73D37">
            <w:pPr>
              <w:spacing w:after="0"/>
              <w:rPr>
                <w:rFonts w:cs="Calibri"/>
                <w:i/>
                <w:sz w:val="20"/>
                <w:szCs w:val="20"/>
              </w:rPr>
            </w:pPr>
            <w:r w:rsidRPr="00E7759A">
              <w:rPr>
                <w:rFonts w:cs="Calibri"/>
                <w:i/>
                <w:sz w:val="20"/>
                <w:szCs w:val="20"/>
              </w:rPr>
              <w:t>Identifier</w:t>
            </w:r>
          </w:p>
        </w:tc>
        <w:tc>
          <w:tcPr>
            <w:tcW w:w="4843" w:type="dxa"/>
            <w:vAlign w:val="center"/>
          </w:tcPr>
          <w:p w14:paraId="520D8F91" w14:textId="77777777" w:rsidR="001367C6" w:rsidRPr="00E7759A" w:rsidRDefault="001367C6" w:rsidP="00F12A37">
            <w:pPr>
              <w:spacing w:after="0"/>
              <w:jc w:val="both"/>
              <w:rPr>
                <w:rFonts w:cs="Calibri"/>
                <w:sz w:val="20"/>
                <w:szCs w:val="20"/>
                <w:lang w:val="fr-FR"/>
              </w:rPr>
            </w:pPr>
            <w:r w:rsidRPr="00E7759A">
              <w:rPr>
                <w:rFonts w:cs="Calibri"/>
                <w:sz w:val="20"/>
                <w:szCs w:val="20"/>
                <w:lang w:val="fr-FR"/>
              </w:rPr>
              <w:t>Référence</w:t>
            </w:r>
            <w:r w:rsidRPr="00E7759A">
              <w:rPr>
                <w:rFonts w:cs="Calibri"/>
                <w:b/>
                <w:i/>
                <w:sz w:val="20"/>
                <w:szCs w:val="20"/>
                <w:lang w:val="fr-FR"/>
              </w:rPr>
              <w:t xml:space="preserve"> </w:t>
            </w:r>
            <w:proofErr w:type="spellStart"/>
            <w:r w:rsidRPr="00E7759A">
              <w:rPr>
                <w:rFonts w:cs="Calibri"/>
                <w:b/>
                <w:i/>
                <w:sz w:val="20"/>
                <w:szCs w:val="20"/>
                <w:lang w:val="fr-FR"/>
              </w:rPr>
              <w:t>InfoMessage</w:t>
            </w:r>
            <w:proofErr w:type="spellEnd"/>
            <w:r w:rsidRPr="00E7759A">
              <w:rPr>
                <w:rFonts w:cs="Calibri"/>
                <w:sz w:val="20"/>
                <w:szCs w:val="20"/>
                <w:lang w:val="fr-FR"/>
              </w:rPr>
              <w:t xml:space="preserve"> du message à annuler.</w:t>
            </w:r>
          </w:p>
        </w:tc>
      </w:tr>
      <w:tr w:rsidR="001367C6" w:rsidRPr="00E32CB2" w14:paraId="3782C85B" w14:textId="77777777" w:rsidTr="00E73D37">
        <w:tc>
          <w:tcPr>
            <w:tcW w:w="1103" w:type="dxa"/>
            <w:vAlign w:val="center"/>
          </w:tcPr>
          <w:p w14:paraId="3C337E58" w14:textId="77777777" w:rsidR="001367C6" w:rsidRPr="00E7759A" w:rsidRDefault="001367C6" w:rsidP="00E73D37">
            <w:pPr>
              <w:spacing w:after="0"/>
              <w:rPr>
                <w:rFonts w:cs="Calibri"/>
                <w:i/>
                <w:sz w:val="20"/>
                <w:szCs w:val="20"/>
                <w:lang w:val="fr-FR"/>
              </w:rPr>
            </w:pPr>
          </w:p>
        </w:tc>
        <w:tc>
          <w:tcPr>
            <w:tcW w:w="2100" w:type="dxa"/>
            <w:vAlign w:val="center"/>
          </w:tcPr>
          <w:p w14:paraId="1E82D74E" w14:textId="77777777" w:rsidR="001367C6" w:rsidRPr="00E7759A" w:rsidRDefault="001367C6" w:rsidP="00E73D37">
            <w:pPr>
              <w:spacing w:after="0"/>
              <w:rPr>
                <w:rFonts w:cs="Calibri"/>
                <w:b/>
                <w:i/>
                <w:sz w:val="20"/>
                <w:szCs w:val="20"/>
                <w:highlight w:val="lightGray"/>
                <w:shd w:val="clear" w:color="auto" w:fill="00FF00"/>
              </w:rPr>
            </w:pPr>
            <w:proofErr w:type="spellStart"/>
            <w:r w:rsidRPr="00E7759A">
              <w:rPr>
                <w:rFonts w:cs="Calibri"/>
                <w:b/>
                <w:i/>
                <w:sz w:val="20"/>
                <w:szCs w:val="20"/>
                <w:highlight w:val="lightGray"/>
                <w:shd w:val="clear" w:color="auto" w:fill="00FF00"/>
              </w:rPr>
              <w:t>Info</w:t>
            </w:r>
            <w:r w:rsidRPr="00E7759A">
              <w:rPr>
                <w:rFonts w:cs="Calibri"/>
                <w:b/>
                <w:i/>
                <w:sz w:val="20"/>
                <w:szCs w:val="20"/>
                <w:highlight w:val="lightGray"/>
                <w:shd w:val="clear" w:color="auto" w:fill="00FF00"/>
              </w:rPr>
              <w:softHyphen/>
              <w:t>Channel</w:t>
            </w:r>
            <w:r w:rsidRPr="00E7759A">
              <w:rPr>
                <w:rFonts w:cs="Calibri"/>
                <w:b/>
                <w:i/>
                <w:sz w:val="20"/>
                <w:szCs w:val="20"/>
                <w:highlight w:val="lightGray"/>
                <w:shd w:val="clear" w:color="auto" w:fill="00FF00"/>
              </w:rPr>
              <w:softHyphen/>
              <w:t>Ref</w:t>
            </w:r>
            <w:proofErr w:type="spellEnd"/>
          </w:p>
        </w:tc>
        <w:tc>
          <w:tcPr>
            <w:tcW w:w="540" w:type="dxa"/>
            <w:vAlign w:val="center"/>
          </w:tcPr>
          <w:p w14:paraId="1C8A7CF1" w14:textId="77777777" w:rsidR="001367C6" w:rsidRPr="00E7759A" w:rsidRDefault="001367C6" w:rsidP="00E73D37">
            <w:pPr>
              <w:spacing w:after="0"/>
              <w:rPr>
                <w:rFonts w:cs="Calibri"/>
                <w:sz w:val="20"/>
                <w:szCs w:val="20"/>
              </w:rPr>
            </w:pPr>
            <w:r w:rsidRPr="00E7759A">
              <w:rPr>
                <w:rFonts w:cs="Calibri"/>
                <w:sz w:val="20"/>
                <w:szCs w:val="20"/>
              </w:rPr>
              <w:t>0:1</w:t>
            </w:r>
          </w:p>
        </w:tc>
        <w:tc>
          <w:tcPr>
            <w:tcW w:w="1620" w:type="dxa"/>
            <w:vAlign w:val="center"/>
          </w:tcPr>
          <w:p w14:paraId="07E7E679" w14:textId="77777777" w:rsidR="001367C6" w:rsidRPr="00E7759A" w:rsidRDefault="001367C6" w:rsidP="00E73D37">
            <w:pPr>
              <w:spacing w:after="0"/>
              <w:rPr>
                <w:rFonts w:cs="Calibri"/>
                <w:i/>
                <w:sz w:val="20"/>
                <w:szCs w:val="20"/>
              </w:rPr>
            </w:pPr>
            <w:proofErr w:type="spellStart"/>
            <w:r w:rsidRPr="00E7759A">
              <w:rPr>
                <w:rFonts w:cs="Calibri"/>
                <w:i/>
                <w:sz w:val="20"/>
                <w:szCs w:val="20"/>
              </w:rPr>
              <w:t>Info</w:t>
            </w:r>
            <w:r w:rsidRPr="00E7759A">
              <w:rPr>
                <w:rFonts w:cs="Calibri"/>
                <w:i/>
                <w:sz w:val="20"/>
                <w:szCs w:val="20"/>
              </w:rPr>
              <w:softHyphen/>
              <w:t>ChannelCode</w:t>
            </w:r>
            <w:proofErr w:type="spellEnd"/>
          </w:p>
        </w:tc>
        <w:tc>
          <w:tcPr>
            <w:tcW w:w="4843" w:type="dxa"/>
            <w:vAlign w:val="center"/>
          </w:tcPr>
          <w:p w14:paraId="668156EB" w14:textId="77777777" w:rsidR="001367C6" w:rsidRPr="00E7759A" w:rsidRDefault="001367C6" w:rsidP="00F12A37">
            <w:pPr>
              <w:spacing w:after="0"/>
              <w:jc w:val="both"/>
              <w:rPr>
                <w:rFonts w:cs="Calibri"/>
                <w:sz w:val="20"/>
                <w:szCs w:val="20"/>
                <w:lang w:val="fr-FR"/>
              </w:rPr>
            </w:pPr>
            <w:r w:rsidRPr="00E7759A">
              <w:rPr>
                <w:rFonts w:cs="Calibri"/>
                <w:sz w:val="20"/>
                <w:szCs w:val="20"/>
                <w:lang w:val="fr-FR"/>
              </w:rPr>
              <w:t>Canal auquel appartient le message.</w:t>
            </w:r>
          </w:p>
          <w:p w14:paraId="0AF06099" w14:textId="77777777" w:rsidR="001367C6" w:rsidRPr="00E7759A" w:rsidRDefault="001367C6" w:rsidP="00F12A37">
            <w:pPr>
              <w:spacing w:after="0"/>
              <w:jc w:val="both"/>
              <w:rPr>
                <w:rFonts w:cs="Calibri"/>
                <w:sz w:val="20"/>
                <w:szCs w:val="20"/>
                <w:highlight w:val="lightGray"/>
                <w:shd w:val="clear" w:color="auto" w:fill="00FF00"/>
                <w:lang w:val="fr-FR"/>
              </w:rPr>
            </w:pPr>
            <w:r w:rsidRPr="00E7759A">
              <w:rPr>
                <w:rFonts w:cs="Calibri"/>
                <w:sz w:val="20"/>
                <w:szCs w:val="20"/>
                <w:highlight w:val="lightGray"/>
                <w:shd w:val="clear" w:color="auto" w:fill="00FF00"/>
                <w:lang w:val="fr-FR"/>
              </w:rPr>
              <w:t xml:space="preserve">Dans le cadre du profil IDF, seules les valeurs suivantes seront utilisées pour identifier les </w:t>
            </w:r>
            <w:proofErr w:type="gramStart"/>
            <w:r w:rsidRPr="00E7759A">
              <w:rPr>
                <w:rFonts w:cs="Calibri"/>
                <w:sz w:val="20"/>
                <w:szCs w:val="20"/>
                <w:highlight w:val="lightGray"/>
                <w:shd w:val="clear" w:color="auto" w:fill="00FF00"/>
                <w:lang w:val="fr-FR"/>
              </w:rPr>
              <w:t>canaux:</w:t>
            </w:r>
            <w:proofErr w:type="gramEnd"/>
          </w:p>
          <w:p w14:paraId="42B67E49" w14:textId="77777777" w:rsidR="001367C6" w:rsidRPr="00E7759A" w:rsidRDefault="001367C6" w:rsidP="008E47A4">
            <w:pPr>
              <w:numPr>
                <w:ilvl w:val="0"/>
                <w:numId w:val="29"/>
              </w:numPr>
              <w:spacing w:after="0"/>
              <w:jc w:val="both"/>
              <w:rPr>
                <w:rFonts w:cs="Calibri"/>
                <w:sz w:val="20"/>
                <w:szCs w:val="20"/>
                <w:highlight w:val="lightGray"/>
                <w:shd w:val="clear" w:color="auto" w:fill="00FF00"/>
              </w:rPr>
            </w:pPr>
            <w:r w:rsidRPr="00E7759A">
              <w:rPr>
                <w:rFonts w:cs="Calibri"/>
                <w:sz w:val="20"/>
                <w:szCs w:val="20"/>
                <w:highlight w:val="lightGray"/>
                <w:shd w:val="clear" w:color="auto" w:fill="00FF00"/>
              </w:rPr>
              <w:t>« Perturbation »</w:t>
            </w:r>
          </w:p>
          <w:p w14:paraId="6E1792E7" w14:textId="77777777" w:rsidR="001367C6" w:rsidRPr="00E7759A" w:rsidRDefault="001367C6" w:rsidP="008E47A4">
            <w:pPr>
              <w:numPr>
                <w:ilvl w:val="0"/>
                <w:numId w:val="29"/>
              </w:numPr>
              <w:spacing w:after="0"/>
              <w:jc w:val="both"/>
              <w:rPr>
                <w:rFonts w:cs="Calibri"/>
                <w:sz w:val="20"/>
                <w:szCs w:val="20"/>
                <w:highlight w:val="lightGray"/>
                <w:shd w:val="clear" w:color="auto" w:fill="00FF00"/>
              </w:rPr>
            </w:pPr>
            <w:r w:rsidRPr="00E7759A">
              <w:rPr>
                <w:rFonts w:cs="Calibri"/>
                <w:sz w:val="20"/>
                <w:szCs w:val="20"/>
                <w:highlight w:val="lightGray"/>
                <w:shd w:val="clear" w:color="auto" w:fill="00FF00"/>
              </w:rPr>
              <w:t>« Information »</w:t>
            </w:r>
          </w:p>
          <w:p w14:paraId="196BA6B3" w14:textId="77777777" w:rsidR="001367C6" w:rsidRPr="00E7759A" w:rsidRDefault="001367C6" w:rsidP="008E47A4">
            <w:pPr>
              <w:numPr>
                <w:ilvl w:val="0"/>
                <w:numId w:val="29"/>
              </w:numPr>
              <w:spacing w:after="0"/>
              <w:jc w:val="both"/>
              <w:rPr>
                <w:rFonts w:cs="Calibri"/>
                <w:sz w:val="20"/>
                <w:szCs w:val="20"/>
                <w:highlight w:val="lightGray"/>
                <w:shd w:val="clear" w:color="auto" w:fill="00FF00"/>
              </w:rPr>
            </w:pPr>
            <w:r w:rsidRPr="00E7759A">
              <w:rPr>
                <w:rFonts w:cs="Calibri"/>
                <w:sz w:val="20"/>
                <w:szCs w:val="20"/>
                <w:highlight w:val="lightGray"/>
                <w:shd w:val="clear" w:color="auto" w:fill="00FF00"/>
              </w:rPr>
              <w:t>« Commercial »</w:t>
            </w:r>
          </w:p>
          <w:p w14:paraId="51E6E164" w14:textId="77777777" w:rsidR="001367C6" w:rsidRPr="00E7759A" w:rsidRDefault="001367C6" w:rsidP="00F12A37">
            <w:pPr>
              <w:spacing w:after="0"/>
              <w:jc w:val="both"/>
              <w:rPr>
                <w:rFonts w:cs="Calibri"/>
                <w:sz w:val="20"/>
                <w:szCs w:val="20"/>
                <w:highlight w:val="lightGray"/>
                <w:shd w:val="clear" w:color="auto" w:fill="00FF00"/>
                <w:lang w:val="fr-FR"/>
              </w:rPr>
            </w:pPr>
            <w:proofErr w:type="gramStart"/>
            <w:r w:rsidRPr="00E7759A">
              <w:rPr>
                <w:rFonts w:cs="Calibri"/>
                <w:sz w:val="20"/>
                <w:szCs w:val="20"/>
                <w:highlight w:val="lightGray"/>
                <w:u w:val="single"/>
                <w:shd w:val="clear" w:color="auto" w:fill="00FF00"/>
                <w:lang w:val="fr-FR"/>
              </w:rPr>
              <w:t>Note</w:t>
            </w:r>
            <w:r w:rsidRPr="00E7759A">
              <w:rPr>
                <w:rFonts w:cs="Calibri"/>
                <w:sz w:val="20"/>
                <w:szCs w:val="20"/>
                <w:highlight w:val="lightGray"/>
                <w:shd w:val="clear" w:color="auto" w:fill="00FF00"/>
                <w:lang w:val="fr-FR"/>
              </w:rPr>
              <w:t>:</w:t>
            </w:r>
            <w:proofErr w:type="gramEnd"/>
            <w:r w:rsidRPr="00E7759A">
              <w:rPr>
                <w:rFonts w:cs="Calibri"/>
                <w:sz w:val="20"/>
                <w:szCs w:val="20"/>
                <w:highlight w:val="lightGray"/>
                <w:shd w:val="clear" w:color="auto" w:fill="00FF00"/>
                <w:lang w:val="fr-FR"/>
              </w:rPr>
              <w:t xml:space="preserve"> ce sont bien ces libellés texte précis qui sont utilisés pour instancier l'attribut </w:t>
            </w:r>
            <w:proofErr w:type="spellStart"/>
            <w:r w:rsidRPr="00E7759A">
              <w:rPr>
                <w:rFonts w:cs="Calibri"/>
                <w:b/>
                <w:sz w:val="20"/>
                <w:szCs w:val="20"/>
                <w:highlight w:val="lightGray"/>
                <w:shd w:val="clear" w:color="auto" w:fill="00FF00"/>
                <w:lang w:val="fr-FR"/>
              </w:rPr>
              <w:t>InfoChannelRef</w:t>
            </w:r>
            <w:proofErr w:type="spellEnd"/>
            <w:r w:rsidRPr="00E7759A">
              <w:rPr>
                <w:rFonts w:cs="Calibri"/>
                <w:sz w:val="20"/>
                <w:szCs w:val="20"/>
                <w:highlight w:val="lightGray"/>
                <w:shd w:val="clear" w:color="auto" w:fill="00FF00"/>
                <w:lang w:val="fr-FR"/>
              </w:rPr>
              <w:t xml:space="preserve"> (et non une codification équivalente).</w:t>
            </w:r>
          </w:p>
          <w:p w14:paraId="2161944B" w14:textId="77777777" w:rsidR="001367C6" w:rsidRPr="00E7759A" w:rsidRDefault="001367C6" w:rsidP="00F12A37">
            <w:pPr>
              <w:spacing w:after="0"/>
              <w:jc w:val="both"/>
              <w:rPr>
                <w:rFonts w:cs="Calibri"/>
                <w:sz w:val="20"/>
                <w:szCs w:val="20"/>
                <w:highlight w:val="yellow"/>
                <w:shd w:val="clear" w:color="auto" w:fill="00FF00"/>
                <w:lang w:val="fr-FR"/>
              </w:rPr>
            </w:pPr>
            <w:r w:rsidRPr="00E7759A">
              <w:rPr>
                <w:rFonts w:cs="Calibri"/>
                <w:sz w:val="20"/>
                <w:szCs w:val="20"/>
                <w:highlight w:val="lightGray"/>
                <w:shd w:val="clear" w:color="auto" w:fill="00FF00"/>
                <w:lang w:val="fr-FR"/>
              </w:rPr>
              <w:t>Les travaux prévus et non prévus sont transmis en messages de type « Perturbation ».</w:t>
            </w:r>
          </w:p>
        </w:tc>
      </w:tr>
      <w:tr w:rsidR="001367C6" w:rsidRPr="00E32CB2" w14:paraId="11C6A6C8" w14:textId="77777777" w:rsidTr="00E73D37">
        <w:tc>
          <w:tcPr>
            <w:tcW w:w="1103" w:type="dxa"/>
            <w:vAlign w:val="center"/>
          </w:tcPr>
          <w:p w14:paraId="2F4D0CFF" w14:textId="77777777" w:rsidR="001367C6" w:rsidRPr="00E7759A" w:rsidRDefault="001367C6" w:rsidP="00E73D37">
            <w:pPr>
              <w:spacing w:after="0"/>
              <w:rPr>
                <w:rFonts w:cs="Calibri"/>
                <w:i/>
                <w:sz w:val="20"/>
                <w:szCs w:val="20"/>
                <w:lang w:val="en-GB"/>
              </w:rPr>
            </w:pPr>
            <w:r w:rsidRPr="00E7759A">
              <w:rPr>
                <w:rFonts w:cs="Calibri"/>
                <w:i/>
                <w:sz w:val="20"/>
                <w:szCs w:val="20"/>
                <w:lang w:val="en-GB"/>
              </w:rPr>
              <w:t>any</w:t>
            </w:r>
          </w:p>
        </w:tc>
        <w:tc>
          <w:tcPr>
            <w:tcW w:w="2100" w:type="dxa"/>
            <w:vAlign w:val="center"/>
          </w:tcPr>
          <w:p w14:paraId="39F8667B" w14:textId="77777777" w:rsidR="001367C6" w:rsidRPr="00E7759A" w:rsidRDefault="001367C6" w:rsidP="00E73D37">
            <w:pPr>
              <w:spacing w:after="0"/>
              <w:rPr>
                <w:rFonts w:cs="Calibri"/>
                <w:b/>
                <w:i/>
                <w:sz w:val="20"/>
                <w:szCs w:val="20"/>
                <w:shd w:val="clear" w:color="auto" w:fill="CCCCFF"/>
                <w:lang w:val="en-GB"/>
              </w:rPr>
            </w:pPr>
            <w:r w:rsidRPr="00E7759A">
              <w:rPr>
                <w:rFonts w:cs="Calibri"/>
                <w:b/>
                <w:i/>
                <w:sz w:val="20"/>
                <w:szCs w:val="20"/>
                <w:highlight w:val="lightGray"/>
                <w:shd w:val="clear" w:color="auto" w:fill="CCCCFF"/>
                <w:lang w:val="en-GB"/>
              </w:rPr>
              <w:t>Extensions</w:t>
            </w:r>
          </w:p>
        </w:tc>
        <w:tc>
          <w:tcPr>
            <w:tcW w:w="540" w:type="dxa"/>
            <w:vAlign w:val="center"/>
          </w:tcPr>
          <w:p w14:paraId="09806058" w14:textId="77777777" w:rsidR="001367C6" w:rsidRPr="00E7759A" w:rsidRDefault="001367C6" w:rsidP="00E73D37">
            <w:pPr>
              <w:spacing w:after="0"/>
              <w:rPr>
                <w:rFonts w:cs="Calibri"/>
                <w:sz w:val="20"/>
                <w:szCs w:val="20"/>
                <w:lang w:val="en-GB"/>
              </w:rPr>
            </w:pPr>
            <w:r w:rsidRPr="00E7759A">
              <w:rPr>
                <w:rFonts w:cs="Calibri"/>
                <w:sz w:val="20"/>
                <w:szCs w:val="20"/>
                <w:lang w:val="en-GB"/>
              </w:rPr>
              <w:t>0:1</w:t>
            </w:r>
          </w:p>
        </w:tc>
        <w:tc>
          <w:tcPr>
            <w:tcW w:w="1620" w:type="dxa"/>
            <w:vAlign w:val="center"/>
          </w:tcPr>
          <w:p w14:paraId="1CFCB36A" w14:textId="77777777" w:rsidR="001367C6" w:rsidRPr="00E7759A" w:rsidRDefault="001367C6" w:rsidP="00E73D37">
            <w:pPr>
              <w:spacing w:after="0"/>
              <w:rPr>
                <w:rFonts w:cs="Calibri"/>
                <w:i/>
                <w:sz w:val="20"/>
                <w:szCs w:val="20"/>
                <w:lang w:val="en-GB"/>
              </w:rPr>
            </w:pPr>
            <w:r w:rsidRPr="00E7759A">
              <w:rPr>
                <w:rFonts w:cs="Calibri"/>
                <w:i/>
                <w:sz w:val="20"/>
                <w:szCs w:val="20"/>
                <w:lang w:val="en-GB"/>
              </w:rPr>
              <w:t>Any</w:t>
            </w:r>
          </w:p>
        </w:tc>
        <w:tc>
          <w:tcPr>
            <w:tcW w:w="4843" w:type="dxa"/>
            <w:vAlign w:val="center"/>
          </w:tcPr>
          <w:p w14:paraId="257B99C3" w14:textId="0813C1B7" w:rsidR="001367C6" w:rsidRPr="00E7759A" w:rsidRDefault="00AC2911" w:rsidP="00F12A37">
            <w:pPr>
              <w:spacing w:after="0"/>
              <w:jc w:val="both"/>
              <w:rPr>
                <w:rFonts w:cs="Calibri"/>
                <w:i/>
                <w:sz w:val="20"/>
                <w:szCs w:val="20"/>
                <w:highlight w:val="cyan"/>
                <w:shd w:val="clear" w:color="auto" w:fill="CCCCFF"/>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0CF91170" w14:textId="77777777" w:rsidR="001367C6" w:rsidRPr="001367C6" w:rsidRDefault="001367C6" w:rsidP="0034331F">
      <w:pPr>
        <w:pStyle w:val="Titre3"/>
        <w:rPr>
          <w:lang w:val="fr-FR"/>
        </w:rPr>
      </w:pPr>
      <w:bookmarkStart w:id="320" w:name="_Toc444249850"/>
      <w:r w:rsidRPr="001367C6">
        <w:rPr>
          <w:lang w:val="fr-FR"/>
        </w:rPr>
        <w:t xml:space="preserve">Structure spécifique des requêtes « General Message » pour le profil </w:t>
      </w:r>
      <w:bookmarkEnd w:id="320"/>
      <w:r w:rsidR="005D1BB7">
        <w:rPr>
          <w:lang w:val="fr-FR"/>
        </w:rPr>
        <w:t>FR</w:t>
      </w:r>
    </w:p>
    <w:p w14:paraId="4A1EB3CE" w14:textId="77777777" w:rsidR="001367C6" w:rsidRPr="001367C6" w:rsidRDefault="001367C6" w:rsidP="0034331F">
      <w:pPr>
        <w:rPr>
          <w:lang w:val="fr-FR"/>
        </w:rPr>
      </w:pPr>
      <w:r w:rsidRPr="001367C6">
        <w:rPr>
          <w:lang w:val="fr-FR"/>
        </w:rPr>
        <w:t xml:space="preserve">Cette structure spécifique constitue le mécanisme de filtrage du service « General Message » et s'insère au sein de l'élément </w:t>
      </w:r>
      <w:r w:rsidRPr="001367C6">
        <w:rPr>
          <w:b/>
          <w:lang w:val="fr-FR"/>
        </w:rPr>
        <w:t>extension</w:t>
      </w:r>
      <w:r w:rsidRPr="001367C6">
        <w:rPr>
          <w:lang w:val="fr-FR"/>
        </w:rPr>
        <w:t xml:space="preserve"> de la requête.</w:t>
      </w:r>
    </w:p>
    <w:p w14:paraId="16E4AF91" w14:textId="77777777" w:rsidR="00C255D3" w:rsidRDefault="005B70CC" w:rsidP="0034331F">
      <w:pPr>
        <w:rPr>
          <w:u w:val="single"/>
        </w:rPr>
      </w:pPr>
      <w:r w:rsidRPr="00C255D3">
        <w:rPr>
          <w:noProof/>
        </w:rPr>
        <w:lastRenderedPageBreak/>
        <w:drawing>
          <wp:inline distT="0" distB="0" distL="0" distR="0" wp14:anchorId="68EE9655" wp14:editId="240A3610">
            <wp:extent cx="3228340" cy="34988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8340" cy="349885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9079"/>
      </w:tblGrid>
      <w:tr w:rsidR="00C255D3" w:rsidRPr="00E32CB2" w14:paraId="49E196BB" w14:textId="77777777" w:rsidTr="005E79B1">
        <w:tc>
          <w:tcPr>
            <w:tcW w:w="1242" w:type="dxa"/>
            <w:shd w:val="clear" w:color="auto" w:fill="auto"/>
            <w:vAlign w:val="center"/>
          </w:tcPr>
          <w:p w14:paraId="5E301D53" w14:textId="77777777" w:rsidR="00C255D3" w:rsidRPr="005E79B1" w:rsidRDefault="00C255D3" w:rsidP="00F12A37">
            <w:pPr>
              <w:spacing w:after="0"/>
              <w:rPr>
                <w:highlight w:val="lightGray"/>
                <w:shd w:val="clear" w:color="auto" w:fill="00FF00"/>
                <w:lang w:val="fr-FR"/>
              </w:rPr>
            </w:pPr>
            <w:r w:rsidRPr="005E79B1">
              <w:rPr>
                <w:highlight w:val="lightGray"/>
                <w:shd w:val="clear" w:color="auto" w:fill="00FF00"/>
                <w:lang w:val="fr-FR"/>
              </w:rPr>
              <w:t>GM-1</w:t>
            </w:r>
          </w:p>
        </w:tc>
        <w:tc>
          <w:tcPr>
            <w:tcW w:w="9216" w:type="dxa"/>
            <w:shd w:val="clear" w:color="auto" w:fill="auto"/>
            <w:vAlign w:val="center"/>
          </w:tcPr>
          <w:p w14:paraId="76E1D636" w14:textId="77777777" w:rsidR="00C255D3" w:rsidRPr="005E79B1" w:rsidRDefault="00C255D3" w:rsidP="00F12A37">
            <w:pPr>
              <w:spacing w:after="0"/>
              <w:rPr>
                <w:highlight w:val="lightGray"/>
                <w:shd w:val="clear" w:color="auto" w:fill="00FF00"/>
                <w:lang w:val="fr-FR"/>
              </w:rPr>
            </w:pPr>
            <w:r w:rsidRPr="005E79B1">
              <w:rPr>
                <w:highlight w:val="lightGray"/>
                <w:shd w:val="clear" w:color="auto" w:fill="00FF00"/>
                <w:lang w:val="fr-FR"/>
              </w:rPr>
              <w:t xml:space="preserve">Les champs de la structure sont les </w:t>
            </w:r>
            <w:proofErr w:type="gramStart"/>
            <w:r w:rsidRPr="005E79B1">
              <w:rPr>
                <w:highlight w:val="lightGray"/>
                <w:shd w:val="clear" w:color="auto" w:fill="00FF00"/>
                <w:lang w:val="fr-FR"/>
              </w:rPr>
              <w:t>suivants:</w:t>
            </w:r>
            <w:proofErr w:type="gramEnd"/>
          </w:p>
          <w:p w14:paraId="50E3C662" w14:textId="77777777" w:rsidR="00C255D3" w:rsidRPr="009546C9" w:rsidRDefault="00C255D3" w:rsidP="008E47A4">
            <w:pPr>
              <w:pStyle w:val="Paragraphedeliste"/>
              <w:numPr>
                <w:ilvl w:val="0"/>
                <w:numId w:val="32"/>
              </w:numPr>
              <w:spacing w:after="0"/>
              <w:rPr>
                <w:highlight w:val="lightGray"/>
                <w:lang w:val="fr-FR"/>
              </w:rPr>
            </w:pPr>
            <w:r w:rsidRPr="009546C9">
              <w:rPr>
                <w:highlight w:val="lightGray"/>
                <w:shd w:val="clear" w:color="auto" w:fill="00FF00"/>
                <w:lang w:val="fr-FR"/>
              </w:rPr>
              <w:t xml:space="preserve">Le </w:t>
            </w:r>
            <w:proofErr w:type="gramStart"/>
            <w:r w:rsidRPr="009546C9">
              <w:rPr>
                <w:highlight w:val="lightGray"/>
                <w:shd w:val="clear" w:color="auto" w:fill="00FF00"/>
                <w:lang w:val="fr-FR"/>
              </w:rPr>
              <w:t>champ  «</w:t>
            </w:r>
            <w:proofErr w:type="spellStart"/>
            <w:proofErr w:type="gramEnd"/>
            <w:r w:rsidRPr="009546C9">
              <w:rPr>
                <w:highlight w:val="lightGray"/>
                <w:shd w:val="clear" w:color="auto" w:fill="00FF00"/>
                <w:lang w:val="fr-FR"/>
              </w:rPr>
              <w:t>LineRef</w:t>
            </w:r>
            <w:proofErr w:type="spellEnd"/>
            <w:r w:rsidRPr="009546C9">
              <w:rPr>
                <w:highlight w:val="lightGray"/>
                <w:shd w:val="clear" w:color="auto" w:fill="00FF00"/>
                <w:lang w:val="fr-FR"/>
              </w:rPr>
              <w:t>» permet de n'obtenir que les messages relatifs à la ligne indiquée ;</w:t>
            </w:r>
          </w:p>
          <w:p w14:paraId="4D3E85AD" w14:textId="77777777" w:rsidR="00C255D3" w:rsidRPr="009546C9" w:rsidRDefault="00C255D3" w:rsidP="008E47A4">
            <w:pPr>
              <w:pStyle w:val="Paragraphedeliste"/>
              <w:numPr>
                <w:ilvl w:val="0"/>
                <w:numId w:val="32"/>
              </w:numPr>
              <w:spacing w:after="0"/>
              <w:rPr>
                <w:highlight w:val="lightGray"/>
                <w:shd w:val="clear" w:color="auto" w:fill="00FF00"/>
                <w:lang w:val="fr-FR"/>
              </w:rPr>
            </w:pPr>
            <w:r w:rsidRPr="009546C9">
              <w:rPr>
                <w:highlight w:val="lightGray"/>
                <w:shd w:val="clear" w:color="auto" w:fill="00FF00"/>
                <w:lang w:val="fr-FR"/>
              </w:rPr>
              <w:t xml:space="preserve">Le </w:t>
            </w:r>
            <w:proofErr w:type="gramStart"/>
            <w:r w:rsidRPr="009546C9">
              <w:rPr>
                <w:highlight w:val="lightGray"/>
                <w:shd w:val="clear" w:color="auto" w:fill="00FF00"/>
                <w:lang w:val="fr-FR"/>
              </w:rPr>
              <w:t>champ  «</w:t>
            </w:r>
            <w:proofErr w:type="spellStart"/>
            <w:proofErr w:type="gramEnd"/>
            <w:r w:rsidRPr="009546C9">
              <w:rPr>
                <w:highlight w:val="lightGray"/>
                <w:shd w:val="clear" w:color="auto" w:fill="00FF00"/>
                <w:lang w:val="fr-FR"/>
              </w:rPr>
              <w:t>StopPointRef</w:t>
            </w:r>
            <w:proofErr w:type="spellEnd"/>
            <w:r w:rsidRPr="009546C9">
              <w:rPr>
                <w:highlight w:val="lightGray"/>
                <w:shd w:val="clear" w:color="auto" w:fill="00FF00"/>
                <w:lang w:val="fr-FR"/>
              </w:rPr>
              <w:t>» permet de n'obtenir que les messages relatifs à l'arrêt indiqué (Il convient d'utiliser ici un identifiant</w:t>
            </w:r>
            <w:r w:rsidR="00590692">
              <w:rPr>
                <w:highlight w:val="lightGray"/>
                <w:shd w:val="clear" w:color="auto" w:fill="00FF00"/>
                <w:lang w:val="fr-FR"/>
              </w:rPr>
              <w:t xml:space="preserve"> d'objet de référence de</w:t>
            </w:r>
            <w:r w:rsidRPr="009546C9">
              <w:rPr>
                <w:highlight w:val="lightGray"/>
                <w:shd w:val="clear" w:color="auto" w:fill="00FF00"/>
                <w:lang w:val="fr-FR"/>
              </w:rPr>
              <w:t xml:space="preserve"> zone d'embarquement ou zone de lieu : granularité la plus fine possible dans tous les cas) ;</w:t>
            </w:r>
          </w:p>
          <w:p w14:paraId="729B2326" w14:textId="77777777" w:rsidR="00C255D3" w:rsidRPr="009546C9" w:rsidRDefault="00C255D3" w:rsidP="008E47A4">
            <w:pPr>
              <w:pStyle w:val="Paragraphedeliste"/>
              <w:numPr>
                <w:ilvl w:val="0"/>
                <w:numId w:val="32"/>
              </w:numPr>
              <w:spacing w:after="0"/>
              <w:rPr>
                <w:highlight w:val="lightGray"/>
                <w:lang w:val="fr-FR"/>
              </w:rPr>
            </w:pPr>
            <w:r w:rsidRPr="009546C9">
              <w:rPr>
                <w:highlight w:val="lightGray"/>
                <w:shd w:val="clear" w:color="auto" w:fill="00FF00"/>
                <w:lang w:val="fr-FR"/>
              </w:rPr>
              <w:t xml:space="preserve">Le </w:t>
            </w:r>
            <w:proofErr w:type="gramStart"/>
            <w:r w:rsidRPr="009546C9">
              <w:rPr>
                <w:highlight w:val="lightGray"/>
                <w:shd w:val="clear" w:color="auto" w:fill="00FF00"/>
                <w:lang w:val="fr-FR"/>
              </w:rPr>
              <w:t>champ  «</w:t>
            </w:r>
            <w:proofErr w:type="spellStart"/>
            <w:proofErr w:type="gramEnd"/>
            <w:r w:rsidRPr="009546C9">
              <w:rPr>
                <w:highlight w:val="lightGray"/>
                <w:shd w:val="clear" w:color="auto" w:fill="00FF00"/>
                <w:lang w:val="fr-FR"/>
              </w:rPr>
              <w:t>JourneyPatternRef</w:t>
            </w:r>
            <w:proofErr w:type="spellEnd"/>
            <w:r w:rsidRPr="009546C9">
              <w:rPr>
                <w:highlight w:val="lightGray"/>
                <w:shd w:val="clear" w:color="auto" w:fill="00FF00"/>
                <w:lang w:val="fr-FR"/>
              </w:rPr>
              <w:t>» permet de n'obtenir que les messages relatifs à la mission commerciale indiquée ;</w:t>
            </w:r>
          </w:p>
          <w:p w14:paraId="44A058D3" w14:textId="77777777" w:rsidR="00C255D3" w:rsidRPr="009546C9" w:rsidRDefault="00C255D3" w:rsidP="008E47A4">
            <w:pPr>
              <w:pStyle w:val="Paragraphedeliste"/>
              <w:numPr>
                <w:ilvl w:val="0"/>
                <w:numId w:val="32"/>
              </w:numPr>
              <w:spacing w:after="0"/>
              <w:rPr>
                <w:highlight w:val="lightGray"/>
                <w:lang w:val="fr-FR"/>
              </w:rPr>
            </w:pPr>
            <w:r w:rsidRPr="009546C9">
              <w:rPr>
                <w:highlight w:val="lightGray"/>
                <w:shd w:val="clear" w:color="auto" w:fill="00FF00"/>
                <w:lang w:val="fr-FR"/>
              </w:rPr>
              <w:t xml:space="preserve">Le </w:t>
            </w:r>
            <w:proofErr w:type="gramStart"/>
            <w:r w:rsidRPr="009546C9">
              <w:rPr>
                <w:highlight w:val="lightGray"/>
                <w:shd w:val="clear" w:color="auto" w:fill="00FF00"/>
                <w:lang w:val="fr-FR"/>
              </w:rPr>
              <w:t>champ  «</w:t>
            </w:r>
            <w:proofErr w:type="spellStart"/>
            <w:proofErr w:type="gramEnd"/>
            <w:r w:rsidRPr="009546C9">
              <w:rPr>
                <w:highlight w:val="lightGray"/>
                <w:shd w:val="clear" w:color="auto" w:fill="00FF00"/>
                <w:lang w:val="fr-FR"/>
              </w:rPr>
              <w:t>DestinationRef</w:t>
            </w:r>
            <w:proofErr w:type="spellEnd"/>
            <w:r w:rsidRPr="009546C9">
              <w:rPr>
                <w:highlight w:val="lightGray"/>
                <w:shd w:val="clear" w:color="auto" w:fill="00FF00"/>
                <w:lang w:val="fr-FR"/>
              </w:rPr>
              <w:t>» permet de n'obtenir que les messages relatifs à la destination indiquée ;</w:t>
            </w:r>
          </w:p>
          <w:p w14:paraId="567C5F68" w14:textId="77777777" w:rsidR="00C255D3" w:rsidRPr="009546C9" w:rsidRDefault="00C255D3" w:rsidP="008E47A4">
            <w:pPr>
              <w:pStyle w:val="Paragraphedeliste"/>
              <w:numPr>
                <w:ilvl w:val="0"/>
                <w:numId w:val="32"/>
              </w:numPr>
              <w:spacing w:after="0"/>
              <w:rPr>
                <w:highlight w:val="lightGray"/>
                <w:lang w:val="fr-FR"/>
              </w:rPr>
            </w:pPr>
            <w:r w:rsidRPr="009546C9">
              <w:rPr>
                <w:highlight w:val="lightGray"/>
                <w:shd w:val="clear" w:color="auto" w:fill="00FF00"/>
                <w:lang w:val="fr-FR"/>
              </w:rPr>
              <w:t xml:space="preserve">Le </w:t>
            </w:r>
            <w:proofErr w:type="gramStart"/>
            <w:r w:rsidRPr="009546C9">
              <w:rPr>
                <w:highlight w:val="lightGray"/>
                <w:shd w:val="clear" w:color="auto" w:fill="00FF00"/>
                <w:lang w:val="fr-FR"/>
              </w:rPr>
              <w:t>champ  «</w:t>
            </w:r>
            <w:proofErr w:type="spellStart"/>
            <w:proofErr w:type="gramEnd"/>
            <w:r w:rsidRPr="009546C9">
              <w:rPr>
                <w:highlight w:val="lightGray"/>
                <w:shd w:val="clear" w:color="auto" w:fill="00FF00"/>
                <w:lang w:val="fr-FR"/>
              </w:rPr>
              <w:t>RouteRef</w:t>
            </w:r>
            <w:proofErr w:type="spellEnd"/>
            <w:r w:rsidRPr="009546C9">
              <w:rPr>
                <w:highlight w:val="lightGray"/>
                <w:shd w:val="clear" w:color="auto" w:fill="00FF00"/>
                <w:lang w:val="fr-FR"/>
              </w:rPr>
              <w:t>» permet de n'obtenir que les messages relatifs à l'itinéraire indiqué ;</w:t>
            </w:r>
          </w:p>
          <w:p w14:paraId="7C6500EE" w14:textId="77777777" w:rsidR="00C255D3" w:rsidRPr="009546C9" w:rsidRDefault="00C255D3" w:rsidP="008E47A4">
            <w:pPr>
              <w:pStyle w:val="Paragraphedeliste"/>
              <w:numPr>
                <w:ilvl w:val="0"/>
                <w:numId w:val="32"/>
              </w:numPr>
              <w:spacing w:after="0"/>
              <w:rPr>
                <w:highlight w:val="lightGray"/>
                <w:lang w:val="fr-FR"/>
              </w:rPr>
            </w:pPr>
            <w:r w:rsidRPr="009546C9">
              <w:rPr>
                <w:highlight w:val="lightGray"/>
                <w:shd w:val="clear" w:color="auto" w:fill="00FF00"/>
                <w:lang w:val="fr-FR"/>
              </w:rPr>
              <w:t xml:space="preserve">Le </w:t>
            </w:r>
            <w:proofErr w:type="gramStart"/>
            <w:r w:rsidRPr="009546C9">
              <w:rPr>
                <w:highlight w:val="lightGray"/>
                <w:shd w:val="clear" w:color="auto" w:fill="00FF00"/>
                <w:lang w:val="fr-FR"/>
              </w:rPr>
              <w:t>champ  «</w:t>
            </w:r>
            <w:proofErr w:type="spellStart"/>
            <w:proofErr w:type="gramEnd"/>
            <w:r w:rsidRPr="009546C9">
              <w:rPr>
                <w:highlight w:val="lightGray"/>
                <w:shd w:val="clear" w:color="auto" w:fill="00FF00"/>
                <w:lang w:val="fr-FR"/>
              </w:rPr>
              <w:t>GroupOfLinesRef</w:t>
            </w:r>
            <w:proofErr w:type="spellEnd"/>
            <w:r w:rsidRPr="009546C9">
              <w:rPr>
                <w:highlight w:val="lightGray"/>
                <w:shd w:val="clear" w:color="auto" w:fill="00FF00"/>
                <w:lang w:val="fr-FR"/>
              </w:rPr>
              <w:t xml:space="preserve">» permet de n'obtenir que les messages relatifs au groupe de lignes indiqué (réseau ou tout groupe de lignes dont le code a été préalablement échangé comme donnée de référence : </w:t>
            </w:r>
            <w:proofErr w:type="spellStart"/>
            <w:r w:rsidRPr="009546C9">
              <w:rPr>
                <w:highlight w:val="lightGray"/>
                <w:shd w:val="clear" w:color="auto" w:fill="00FF00"/>
                <w:lang w:val="fr-FR"/>
              </w:rPr>
              <w:t>Noctilien</w:t>
            </w:r>
            <w:proofErr w:type="spellEnd"/>
            <w:r w:rsidRPr="009546C9">
              <w:rPr>
                <w:highlight w:val="lightGray"/>
                <w:shd w:val="clear" w:color="auto" w:fill="00FF00"/>
                <w:lang w:val="fr-FR"/>
              </w:rPr>
              <w:t>, lignes attachées à un dépôt, etc.)</w:t>
            </w:r>
          </w:p>
        </w:tc>
      </w:tr>
      <w:tr w:rsidR="00C255D3" w:rsidRPr="00E32CB2" w14:paraId="380374E0" w14:textId="77777777" w:rsidTr="005E79B1">
        <w:tc>
          <w:tcPr>
            <w:tcW w:w="1242" w:type="dxa"/>
            <w:shd w:val="clear" w:color="auto" w:fill="auto"/>
            <w:vAlign w:val="center"/>
          </w:tcPr>
          <w:p w14:paraId="6E606FE7" w14:textId="77777777" w:rsidR="00C255D3" w:rsidRPr="005E79B1" w:rsidRDefault="00C255D3" w:rsidP="0034331F">
            <w:pPr>
              <w:rPr>
                <w:highlight w:val="lightGray"/>
                <w:shd w:val="clear" w:color="auto" w:fill="00FF00"/>
                <w:lang w:val="fr-FR"/>
              </w:rPr>
            </w:pPr>
            <w:r w:rsidRPr="005E79B1">
              <w:rPr>
                <w:highlight w:val="lightGray"/>
                <w:shd w:val="clear" w:color="auto" w:fill="00FF00"/>
                <w:lang w:val="fr-FR"/>
              </w:rPr>
              <w:t>GM-2</w:t>
            </w:r>
          </w:p>
        </w:tc>
        <w:tc>
          <w:tcPr>
            <w:tcW w:w="9216" w:type="dxa"/>
            <w:shd w:val="clear" w:color="auto" w:fill="auto"/>
            <w:vAlign w:val="center"/>
          </w:tcPr>
          <w:p w14:paraId="04B1E74F" w14:textId="77777777" w:rsidR="00C255D3" w:rsidRPr="005E79B1" w:rsidRDefault="00C255D3" w:rsidP="00F12A37">
            <w:pPr>
              <w:spacing w:after="0"/>
              <w:rPr>
                <w:highlight w:val="lightGray"/>
                <w:shd w:val="clear" w:color="auto" w:fill="00FF00"/>
                <w:lang w:val="fr-FR"/>
              </w:rPr>
            </w:pPr>
            <w:r w:rsidRPr="005E79B1">
              <w:rPr>
                <w:highlight w:val="lightGray"/>
                <w:shd w:val="clear" w:color="auto" w:fill="00FF00"/>
                <w:lang w:val="fr-FR"/>
              </w:rPr>
              <w:t>Les champs de filtres sont insérés au sein d'une structure "</w:t>
            </w:r>
            <w:proofErr w:type="spellStart"/>
            <w:r w:rsidRPr="005E79B1">
              <w:rPr>
                <w:highlight w:val="lightGray"/>
                <w:shd w:val="clear" w:color="auto" w:fill="00FF00"/>
                <w:lang w:val="fr-FR"/>
              </w:rPr>
              <w:t>choice</w:t>
            </w:r>
            <w:proofErr w:type="spellEnd"/>
            <w:r w:rsidRPr="005E79B1">
              <w:rPr>
                <w:highlight w:val="lightGray"/>
                <w:shd w:val="clear" w:color="auto" w:fill="00FF00"/>
                <w:lang w:val="fr-FR"/>
              </w:rPr>
              <w:t>" et ne peuvent donc être utilisés simultanément.</w:t>
            </w:r>
          </w:p>
        </w:tc>
      </w:tr>
    </w:tbl>
    <w:p w14:paraId="77A79189" w14:textId="77777777" w:rsidR="00C255D3" w:rsidRDefault="001367C6" w:rsidP="0034331F">
      <w:pPr>
        <w:pStyle w:val="Titre3"/>
        <w:rPr>
          <w:lang w:val="fr-FR"/>
        </w:rPr>
      </w:pPr>
      <w:bookmarkStart w:id="321" w:name="_Toc444249851"/>
      <w:r w:rsidRPr="001367C6">
        <w:rPr>
          <w:lang w:val="fr-FR"/>
        </w:rPr>
        <w:lastRenderedPageBreak/>
        <w:t xml:space="preserve">Structure spécifique des messages pour le profil </w:t>
      </w:r>
      <w:bookmarkEnd w:id="321"/>
      <w:r w:rsidR="00C255D3">
        <w:rPr>
          <w:lang w:val="fr-FR"/>
        </w:rPr>
        <w:t>FR</w:t>
      </w:r>
    </w:p>
    <w:p w14:paraId="72871EA4" w14:textId="77777777" w:rsidR="001367C6" w:rsidRDefault="005B70CC" w:rsidP="0034331F">
      <w:r w:rsidRPr="00715B1B">
        <w:rPr>
          <w:noProof/>
        </w:rPr>
        <w:drawing>
          <wp:inline distT="0" distB="0" distL="0" distR="0" wp14:anchorId="36C8CEF7" wp14:editId="50B8BAB0">
            <wp:extent cx="4333240" cy="6997065"/>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240" cy="6997065"/>
                    </a:xfrm>
                    <a:prstGeom prst="rect">
                      <a:avLst/>
                    </a:prstGeom>
                    <a:noFill/>
                    <a:ln>
                      <a:noFill/>
                    </a:ln>
                  </pic:spPr>
                </pic:pic>
              </a:graphicData>
            </a:graphic>
          </wp:inline>
        </w:drawing>
      </w:r>
    </w:p>
    <w:p w14:paraId="44AF6CBE" w14:textId="77777777" w:rsidR="001367C6" w:rsidRPr="00C255D3" w:rsidRDefault="001367C6" w:rsidP="00F12A37">
      <w:pPr>
        <w:jc w:val="both"/>
        <w:rPr>
          <w:highlight w:val="lightGray"/>
          <w:lang w:val="fr-FR"/>
        </w:rPr>
      </w:pPr>
      <w:bookmarkStart w:id="322" w:name="_Toc444249852"/>
      <w:r w:rsidRPr="00C255D3">
        <w:rPr>
          <w:highlight w:val="lightGray"/>
          <w:lang w:val="fr-FR"/>
        </w:rPr>
        <w:t xml:space="preserve">Cette structure correspond au champ </w:t>
      </w:r>
      <w:r w:rsidRPr="00C255D3">
        <w:rPr>
          <w:i/>
          <w:highlight w:val="lightGray"/>
          <w:lang w:val="fr-FR"/>
        </w:rPr>
        <w:t>Content</w:t>
      </w:r>
      <w:r w:rsidRPr="00C255D3">
        <w:rPr>
          <w:highlight w:val="lightGray"/>
          <w:lang w:val="fr-FR"/>
        </w:rPr>
        <w:t xml:space="preserve"> de la structure </w:t>
      </w:r>
      <w:proofErr w:type="spellStart"/>
      <w:r w:rsidRPr="00C255D3">
        <w:rPr>
          <w:i/>
          <w:highlight w:val="lightGray"/>
          <w:lang w:val="fr-FR"/>
        </w:rPr>
        <w:t>Infomessage</w:t>
      </w:r>
      <w:proofErr w:type="spellEnd"/>
      <w:r w:rsidRPr="00C255D3">
        <w:rPr>
          <w:highlight w:val="lightGray"/>
          <w:lang w:val="fr-FR"/>
        </w:rPr>
        <w:t>.</w:t>
      </w:r>
      <w:bookmarkEnd w:id="322"/>
    </w:p>
    <w:p w14:paraId="18EB95E9" w14:textId="77777777" w:rsidR="004908DC" w:rsidRDefault="001367C6" w:rsidP="00F12A37">
      <w:pPr>
        <w:jc w:val="both"/>
        <w:rPr>
          <w:highlight w:val="lightGray"/>
          <w:shd w:val="clear" w:color="auto" w:fill="00FF00"/>
          <w:lang w:val="fr-FR"/>
        </w:rPr>
      </w:pPr>
      <w:r w:rsidRPr="00C255D3">
        <w:rPr>
          <w:highlight w:val="lightGray"/>
          <w:shd w:val="clear" w:color="auto" w:fill="00FF00"/>
          <w:lang w:val="fr-FR"/>
        </w:rPr>
        <w:t xml:space="preserve">Cette structure est définie de façon spécifique pour le profil </w:t>
      </w:r>
      <w:r w:rsidR="00C255D3" w:rsidRPr="00C255D3">
        <w:rPr>
          <w:highlight w:val="lightGray"/>
          <w:shd w:val="clear" w:color="auto" w:fill="00FF00"/>
          <w:lang w:val="fr-FR"/>
        </w:rPr>
        <w:t>FR</w:t>
      </w:r>
      <w:r w:rsidRPr="00C255D3">
        <w:rPr>
          <w:highlight w:val="lightGray"/>
          <w:shd w:val="clear" w:color="auto" w:fill="00FF00"/>
          <w:lang w:val="fr-FR"/>
        </w:rPr>
        <w:t xml:space="preserve"> car la norme SIRI n'impose pas de structure de message (et n'en propose pas non plus) : il revient donc à chaque profil de décrire ces messages.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9495"/>
      </w:tblGrid>
      <w:tr w:rsidR="004908DC" w:rsidRPr="00E32CB2" w14:paraId="2B30FB90" w14:textId="77777777" w:rsidTr="005E79B1">
        <w:tc>
          <w:tcPr>
            <w:tcW w:w="817" w:type="dxa"/>
            <w:shd w:val="clear" w:color="auto" w:fill="auto"/>
            <w:vAlign w:val="center"/>
          </w:tcPr>
          <w:p w14:paraId="20E2B9CD" w14:textId="77777777" w:rsidR="004908DC" w:rsidRPr="005E79B1" w:rsidRDefault="004908DC" w:rsidP="00F12A37">
            <w:pPr>
              <w:spacing w:after="0"/>
              <w:rPr>
                <w:highlight w:val="lightGray"/>
                <w:shd w:val="clear" w:color="auto" w:fill="00FF00"/>
                <w:lang w:val="fr-FR"/>
              </w:rPr>
            </w:pPr>
            <w:r w:rsidRPr="005E79B1">
              <w:rPr>
                <w:highlight w:val="lightGray"/>
                <w:shd w:val="clear" w:color="auto" w:fill="00FF00"/>
                <w:lang w:val="fr-FR"/>
              </w:rPr>
              <w:t>GM-3</w:t>
            </w:r>
          </w:p>
        </w:tc>
        <w:tc>
          <w:tcPr>
            <w:tcW w:w="9641" w:type="dxa"/>
            <w:shd w:val="clear" w:color="auto" w:fill="auto"/>
            <w:vAlign w:val="center"/>
          </w:tcPr>
          <w:p w14:paraId="34FEC31E" w14:textId="77777777" w:rsidR="004908DC" w:rsidRPr="005E79B1" w:rsidRDefault="004908DC" w:rsidP="00B43917">
            <w:pPr>
              <w:spacing w:after="0"/>
              <w:jc w:val="both"/>
              <w:rPr>
                <w:highlight w:val="lightGray"/>
                <w:shd w:val="clear" w:color="auto" w:fill="00FF00"/>
                <w:lang w:val="fr-FR"/>
              </w:rPr>
            </w:pPr>
            <w:r w:rsidRPr="005E79B1">
              <w:rPr>
                <w:highlight w:val="lightGray"/>
                <w:shd w:val="clear" w:color="auto" w:fill="00FF00"/>
                <w:lang w:val="fr-FR"/>
              </w:rPr>
              <w:t>Les champs de la structure sont les suivants :</w:t>
            </w:r>
          </w:p>
          <w:p w14:paraId="2C9020FA" w14:textId="77777777" w:rsidR="004908DC" w:rsidRPr="005E79B1" w:rsidRDefault="004908DC" w:rsidP="008E47A4">
            <w:pPr>
              <w:numPr>
                <w:ilvl w:val="0"/>
                <w:numId w:val="30"/>
              </w:numPr>
              <w:spacing w:after="0"/>
              <w:jc w:val="both"/>
              <w:rPr>
                <w:highlight w:val="lightGray"/>
                <w:shd w:val="clear" w:color="auto" w:fill="00FF00"/>
                <w:lang w:val="fr-FR"/>
              </w:rPr>
            </w:pPr>
            <w:r w:rsidRPr="005E79B1">
              <w:rPr>
                <w:highlight w:val="lightGray"/>
                <w:shd w:val="clear" w:color="auto" w:fill="00FF00"/>
                <w:lang w:val="fr-FR"/>
              </w:rPr>
              <w:lastRenderedPageBreak/>
              <w:t xml:space="preserve">Le </w:t>
            </w:r>
            <w:proofErr w:type="gramStart"/>
            <w:r w:rsidRPr="005E79B1">
              <w:rPr>
                <w:highlight w:val="lightGray"/>
                <w:shd w:val="clear" w:color="auto" w:fill="00FF00"/>
                <w:lang w:val="fr-FR"/>
              </w:rPr>
              <w:t>champ  «</w:t>
            </w:r>
            <w:proofErr w:type="spellStart"/>
            <w:proofErr w:type="gramEnd"/>
            <w:r w:rsidRPr="005E79B1">
              <w:rPr>
                <w:highlight w:val="lightGray"/>
                <w:shd w:val="clear" w:color="auto" w:fill="00FF00"/>
                <w:lang w:val="fr-FR"/>
              </w:rPr>
              <w:t>LineRef</w:t>
            </w:r>
            <w:proofErr w:type="spellEnd"/>
            <w:r w:rsidRPr="005E79B1">
              <w:rPr>
                <w:highlight w:val="lightGray"/>
                <w:shd w:val="clear" w:color="auto" w:fill="00FF00"/>
                <w:lang w:val="fr-FR"/>
              </w:rPr>
              <w:t xml:space="preserve">» identifie la ou les lignes concernées par le message. </w:t>
            </w:r>
          </w:p>
          <w:p w14:paraId="304DF0CF" w14:textId="77777777" w:rsidR="004908DC" w:rsidRPr="005E79B1" w:rsidRDefault="004908DC" w:rsidP="00B43917">
            <w:pPr>
              <w:spacing w:after="0"/>
              <w:jc w:val="both"/>
              <w:rPr>
                <w:highlight w:val="lightGray"/>
                <w:shd w:val="clear" w:color="auto" w:fill="00FF00"/>
                <w:lang w:val="fr-FR"/>
              </w:rPr>
            </w:pPr>
            <w:r w:rsidRPr="005E79B1">
              <w:rPr>
                <w:highlight w:val="lightGray"/>
                <w:shd w:val="clear" w:color="auto" w:fill="00FF00"/>
                <w:lang w:val="fr-FR"/>
              </w:rPr>
              <w:t>Si une ligne est indiquée, le message porte sur toute la ligne sans restriction.</w:t>
            </w:r>
          </w:p>
          <w:p w14:paraId="391C14CF" w14:textId="77777777" w:rsidR="004908DC" w:rsidRPr="005E79B1" w:rsidRDefault="004908DC" w:rsidP="00B43917">
            <w:pPr>
              <w:spacing w:after="0"/>
              <w:jc w:val="both"/>
              <w:rPr>
                <w:highlight w:val="lightGray"/>
                <w:shd w:val="clear" w:color="auto" w:fill="00FF00"/>
                <w:lang w:val="fr-FR"/>
              </w:rPr>
            </w:pPr>
            <w:r w:rsidRPr="005E79B1">
              <w:rPr>
                <w:highlight w:val="lightGray"/>
                <w:shd w:val="clear" w:color="auto" w:fill="00FF00"/>
                <w:lang w:val="fr-FR"/>
              </w:rPr>
              <w:t>Les choix de comportement pour générer la liste des messages concernant la ligne (messages spécifiques à la ligne, messages concernant tous les arrêts desservis par la ligne, etc.) restent à l'appréciation du producteur et seront précisés par les spécifications.</w:t>
            </w:r>
          </w:p>
          <w:p w14:paraId="05571A5A" w14:textId="77777777" w:rsidR="004908DC" w:rsidRPr="005E79B1" w:rsidRDefault="004908DC" w:rsidP="008E47A4">
            <w:pPr>
              <w:numPr>
                <w:ilvl w:val="0"/>
                <w:numId w:val="30"/>
              </w:numPr>
              <w:spacing w:after="0"/>
              <w:jc w:val="both"/>
              <w:rPr>
                <w:highlight w:val="lightGray"/>
                <w:shd w:val="clear" w:color="auto" w:fill="00FF00"/>
                <w:lang w:val="fr-FR"/>
              </w:rPr>
            </w:pPr>
            <w:r w:rsidRPr="005E79B1">
              <w:rPr>
                <w:highlight w:val="lightGray"/>
                <w:shd w:val="clear" w:color="auto" w:fill="00FF00"/>
                <w:lang w:val="fr-FR"/>
              </w:rPr>
              <w:t xml:space="preserve">Le </w:t>
            </w:r>
            <w:proofErr w:type="gramStart"/>
            <w:r w:rsidRPr="005E79B1">
              <w:rPr>
                <w:highlight w:val="lightGray"/>
                <w:shd w:val="clear" w:color="auto" w:fill="00FF00"/>
                <w:lang w:val="fr-FR"/>
              </w:rPr>
              <w:t>champ  «</w:t>
            </w:r>
            <w:proofErr w:type="spellStart"/>
            <w:proofErr w:type="gramEnd"/>
            <w:r w:rsidRPr="005E79B1">
              <w:rPr>
                <w:highlight w:val="lightGray"/>
                <w:shd w:val="clear" w:color="auto" w:fill="00FF00"/>
                <w:lang w:val="fr-FR"/>
              </w:rPr>
              <w:t>StopPointRef</w:t>
            </w:r>
            <w:proofErr w:type="spellEnd"/>
            <w:r w:rsidRPr="005E79B1">
              <w:rPr>
                <w:highlight w:val="lightGray"/>
                <w:shd w:val="clear" w:color="auto" w:fill="00FF00"/>
                <w:lang w:val="fr-FR"/>
              </w:rPr>
              <w:t xml:space="preserve">» identifie le ou les points d'arrêt concernés par le message. </w:t>
            </w:r>
          </w:p>
          <w:p w14:paraId="799A974E" w14:textId="77777777" w:rsidR="004908DC" w:rsidRPr="005E79B1" w:rsidRDefault="004908DC" w:rsidP="00B43917">
            <w:pPr>
              <w:spacing w:after="0"/>
              <w:jc w:val="both"/>
              <w:rPr>
                <w:highlight w:val="lightGray"/>
                <w:shd w:val="clear" w:color="auto" w:fill="00FF00"/>
                <w:lang w:val="fr-FR"/>
              </w:rPr>
            </w:pPr>
            <w:r w:rsidRPr="005E79B1">
              <w:rPr>
                <w:highlight w:val="lightGray"/>
                <w:shd w:val="clear" w:color="auto" w:fill="00FF00"/>
                <w:lang w:val="fr-FR"/>
              </w:rPr>
              <w:t xml:space="preserve">Il convient d'utiliser ici un identifiant d'objet de </w:t>
            </w:r>
            <w:proofErr w:type="gramStart"/>
            <w:r w:rsidRPr="005E79B1">
              <w:rPr>
                <w:highlight w:val="lightGray"/>
                <w:shd w:val="clear" w:color="auto" w:fill="00FF00"/>
                <w:lang w:val="fr-FR"/>
              </w:rPr>
              <w:t>référence</w:t>
            </w:r>
            <w:r w:rsidRPr="00866996">
              <w:rPr>
                <w:highlight w:val="lightGray"/>
                <w:shd w:val="clear" w:color="auto" w:fill="00FF00"/>
                <w:lang w:val="fr-FR"/>
              </w:rPr>
              <w:t> </w:t>
            </w:r>
            <w:r w:rsidRPr="005E79B1">
              <w:rPr>
                <w:highlight w:val="lightGray"/>
                <w:shd w:val="clear" w:color="auto" w:fill="00FF00"/>
                <w:lang w:val="fr-FR"/>
              </w:rPr>
              <w:t>.</w:t>
            </w:r>
            <w:proofErr w:type="gramEnd"/>
            <w:r w:rsidRPr="005E79B1">
              <w:rPr>
                <w:highlight w:val="lightGray"/>
                <w:shd w:val="clear" w:color="auto" w:fill="00FF00"/>
                <w:lang w:val="fr-FR"/>
              </w:rPr>
              <w:t xml:space="preserve"> </w:t>
            </w:r>
            <w:r w:rsidR="00866996">
              <w:rPr>
                <w:highlight w:val="lightGray"/>
                <w:shd w:val="clear" w:color="auto" w:fill="00FF00"/>
                <w:lang w:val="fr-FR"/>
              </w:rPr>
              <w:t xml:space="preserve">Zone </w:t>
            </w:r>
            <w:proofErr w:type="spellStart"/>
            <w:r w:rsidR="00866996">
              <w:rPr>
                <w:highlight w:val="lightGray"/>
                <w:shd w:val="clear" w:color="auto" w:fill="00FF00"/>
                <w:lang w:val="fr-FR"/>
              </w:rPr>
              <w:t>dembarquement</w:t>
            </w:r>
            <w:proofErr w:type="spellEnd"/>
            <w:r w:rsidR="00866996">
              <w:rPr>
                <w:highlight w:val="lightGray"/>
                <w:shd w:val="clear" w:color="auto" w:fill="00FF00"/>
                <w:lang w:val="fr-FR"/>
              </w:rPr>
              <w:t>, Lieu d’arrêt monomodal, Lieu d’arrêt multimodal.</w:t>
            </w:r>
          </w:p>
          <w:p w14:paraId="3AAB7669" w14:textId="77777777" w:rsidR="004908DC" w:rsidRPr="005E79B1" w:rsidRDefault="004908DC" w:rsidP="00B43917">
            <w:pPr>
              <w:spacing w:after="0"/>
              <w:jc w:val="both"/>
              <w:rPr>
                <w:highlight w:val="lightGray"/>
                <w:shd w:val="clear" w:color="auto" w:fill="00FF00"/>
                <w:lang w:val="fr-FR"/>
              </w:rPr>
            </w:pPr>
            <w:r w:rsidRPr="005E79B1">
              <w:rPr>
                <w:highlight w:val="lightGray"/>
                <w:shd w:val="clear" w:color="auto" w:fill="00FF00"/>
                <w:lang w:val="fr-FR"/>
              </w:rPr>
              <w:t>Les choix de comportement pour générer la liste des messages concernant l’arrêt (messages spécifiques à l’arrêt, messages concernant toutes les lignes de l’opérateur desservant l’arrêt, etc.) restent à l'appréciation du producteur et seront précisés par les spécifications.</w:t>
            </w:r>
          </w:p>
          <w:p w14:paraId="5EEA6359" w14:textId="77777777" w:rsidR="004908DC" w:rsidRPr="005E79B1" w:rsidRDefault="004908DC" w:rsidP="008E47A4">
            <w:pPr>
              <w:numPr>
                <w:ilvl w:val="0"/>
                <w:numId w:val="30"/>
              </w:numPr>
              <w:spacing w:after="0"/>
              <w:jc w:val="both"/>
              <w:rPr>
                <w:highlight w:val="lightGray"/>
                <w:shd w:val="clear" w:color="auto" w:fill="00FF00"/>
                <w:lang w:val="fr-FR"/>
              </w:rPr>
            </w:pPr>
            <w:r w:rsidRPr="005E79B1">
              <w:rPr>
                <w:highlight w:val="lightGray"/>
                <w:shd w:val="clear" w:color="auto" w:fill="00FF00"/>
                <w:lang w:val="fr-FR"/>
              </w:rPr>
              <w:t xml:space="preserve">Le </w:t>
            </w:r>
            <w:proofErr w:type="gramStart"/>
            <w:r w:rsidRPr="005E79B1">
              <w:rPr>
                <w:highlight w:val="lightGray"/>
                <w:shd w:val="clear" w:color="auto" w:fill="00FF00"/>
                <w:lang w:val="fr-FR"/>
              </w:rPr>
              <w:t>champ  «</w:t>
            </w:r>
            <w:proofErr w:type="spellStart"/>
            <w:proofErr w:type="gramEnd"/>
            <w:r w:rsidRPr="005E79B1">
              <w:rPr>
                <w:highlight w:val="lightGray"/>
                <w:shd w:val="clear" w:color="auto" w:fill="00FF00"/>
                <w:lang w:val="fr-FR"/>
              </w:rPr>
              <w:t>JourneyPatternRef</w:t>
            </w:r>
            <w:proofErr w:type="spellEnd"/>
            <w:r w:rsidRPr="005E79B1">
              <w:rPr>
                <w:highlight w:val="lightGray"/>
                <w:shd w:val="clear" w:color="auto" w:fill="00FF00"/>
                <w:lang w:val="fr-FR"/>
              </w:rPr>
              <w:t xml:space="preserve">» identifie la ou les missions concernées par le message. </w:t>
            </w:r>
          </w:p>
          <w:p w14:paraId="60F238ED" w14:textId="77777777" w:rsidR="004908DC" w:rsidRPr="005E79B1" w:rsidRDefault="004908DC" w:rsidP="00B43917">
            <w:pPr>
              <w:spacing w:after="0"/>
              <w:jc w:val="both"/>
              <w:rPr>
                <w:highlight w:val="lightGray"/>
                <w:shd w:val="clear" w:color="auto" w:fill="00FF00"/>
                <w:lang w:val="fr-FR"/>
              </w:rPr>
            </w:pPr>
            <w:r w:rsidRPr="005E79B1">
              <w:rPr>
                <w:highlight w:val="lightGray"/>
                <w:shd w:val="clear" w:color="auto" w:fill="00FF00"/>
                <w:lang w:val="fr-FR"/>
              </w:rPr>
              <w:t>Si une mission est indiquée, le message porte sur toute la mission sans restriction.</w:t>
            </w:r>
          </w:p>
          <w:p w14:paraId="477ED601" w14:textId="77777777" w:rsidR="004908DC" w:rsidRPr="005E79B1" w:rsidRDefault="004908DC" w:rsidP="008E47A4">
            <w:pPr>
              <w:numPr>
                <w:ilvl w:val="0"/>
                <w:numId w:val="30"/>
              </w:numPr>
              <w:spacing w:after="0"/>
              <w:jc w:val="both"/>
              <w:rPr>
                <w:highlight w:val="lightGray"/>
                <w:shd w:val="clear" w:color="auto" w:fill="00FF00"/>
                <w:lang w:val="fr-FR"/>
              </w:rPr>
            </w:pPr>
            <w:r w:rsidRPr="005E79B1">
              <w:rPr>
                <w:highlight w:val="lightGray"/>
                <w:shd w:val="clear" w:color="auto" w:fill="00FF00"/>
                <w:lang w:val="fr-FR"/>
              </w:rPr>
              <w:t xml:space="preserve">Le </w:t>
            </w:r>
            <w:proofErr w:type="gramStart"/>
            <w:r w:rsidRPr="005E79B1">
              <w:rPr>
                <w:highlight w:val="lightGray"/>
                <w:shd w:val="clear" w:color="auto" w:fill="00FF00"/>
                <w:lang w:val="fr-FR"/>
              </w:rPr>
              <w:t>champ  «</w:t>
            </w:r>
            <w:proofErr w:type="spellStart"/>
            <w:proofErr w:type="gramEnd"/>
            <w:r w:rsidRPr="005E79B1">
              <w:rPr>
                <w:highlight w:val="lightGray"/>
                <w:shd w:val="clear" w:color="auto" w:fill="00FF00"/>
                <w:lang w:val="fr-FR"/>
              </w:rPr>
              <w:t>DestinationRef</w:t>
            </w:r>
            <w:proofErr w:type="spellEnd"/>
            <w:r w:rsidRPr="005E79B1">
              <w:rPr>
                <w:highlight w:val="lightGray"/>
                <w:shd w:val="clear" w:color="auto" w:fill="00FF00"/>
                <w:lang w:val="fr-FR"/>
              </w:rPr>
              <w:t>» identifie la ou les destinations concernées par le message</w:t>
            </w:r>
          </w:p>
          <w:p w14:paraId="67E4D281" w14:textId="77777777" w:rsidR="004908DC" w:rsidRPr="005E79B1" w:rsidRDefault="004908DC" w:rsidP="00B43917">
            <w:pPr>
              <w:spacing w:after="0"/>
              <w:jc w:val="both"/>
              <w:rPr>
                <w:highlight w:val="lightGray"/>
                <w:shd w:val="clear" w:color="auto" w:fill="00FF00"/>
                <w:lang w:val="fr-FR"/>
              </w:rPr>
            </w:pPr>
            <w:r w:rsidRPr="005E79B1">
              <w:rPr>
                <w:highlight w:val="lightGray"/>
                <w:shd w:val="clear" w:color="auto" w:fill="00FF00"/>
                <w:lang w:val="fr-FR"/>
              </w:rPr>
              <w:t>Si une destination est indiquée, le message porte sur toutes les courses ayant cette destination sans restriction.</w:t>
            </w:r>
          </w:p>
          <w:p w14:paraId="506C9F84" w14:textId="77777777" w:rsidR="004908DC" w:rsidRPr="005E79B1" w:rsidRDefault="004908DC" w:rsidP="008E47A4">
            <w:pPr>
              <w:numPr>
                <w:ilvl w:val="0"/>
                <w:numId w:val="30"/>
              </w:numPr>
              <w:spacing w:after="0"/>
              <w:jc w:val="both"/>
              <w:rPr>
                <w:highlight w:val="lightGray"/>
                <w:shd w:val="clear" w:color="auto" w:fill="00FF00"/>
                <w:lang w:val="fr-FR"/>
              </w:rPr>
            </w:pPr>
            <w:r w:rsidRPr="005E79B1">
              <w:rPr>
                <w:highlight w:val="lightGray"/>
                <w:shd w:val="clear" w:color="auto" w:fill="00FF00"/>
                <w:lang w:val="fr-FR"/>
              </w:rPr>
              <w:t xml:space="preserve">Le </w:t>
            </w:r>
            <w:proofErr w:type="gramStart"/>
            <w:r w:rsidRPr="005E79B1">
              <w:rPr>
                <w:highlight w:val="lightGray"/>
                <w:shd w:val="clear" w:color="auto" w:fill="00FF00"/>
                <w:lang w:val="fr-FR"/>
              </w:rPr>
              <w:t>champ  «</w:t>
            </w:r>
            <w:proofErr w:type="spellStart"/>
            <w:proofErr w:type="gramEnd"/>
            <w:r w:rsidRPr="005E79B1">
              <w:rPr>
                <w:highlight w:val="lightGray"/>
                <w:shd w:val="clear" w:color="auto" w:fill="00FF00"/>
                <w:lang w:val="fr-FR"/>
              </w:rPr>
              <w:t>RouteRef</w:t>
            </w:r>
            <w:proofErr w:type="spellEnd"/>
            <w:r w:rsidRPr="005E79B1">
              <w:rPr>
                <w:highlight w:val="lightGray"/>
                <w:shd w:val="clear" w:color="auto" w:fill="00FF00"/>
                <w:lang w:val="fr-FR"/>
              </w:rPr>
              <w:t xml:space="preserve">» identifie le ou les itinéraires concernés par le message. </w:t>
            </w:r>
          </w:p>
          <w:p w14:paraId="72306012" w14:textId="77777777" w:rsidR="004908DC" w:rsidRPr="005E79B1" w:rsidRDefault="004908DC" w:rsidP="00B43917">
            <w:pPr>
              <w:spacing w:after="0"/>
              <w:jc w:val="both"/>
              <w:rPr>
                <w:highlight w:val="lightGray"/>
                <w:shd w:val="clear" w:color="auto" w:fill="00FF00"/>
                <w:lang w:val="fr-FR"/>
              </w:rPr>
            </w:pPr>
            <w:r w:rsidRPr="005E79B1">
              <w:rPr>
                <w:highlight w:val="lightGray"/>
                <w:shd w:val="clear" w:color="auto" w:fill="00FF00"/>
                <w:lang w:val="fr-FR"/>
              </w:rPr>
              <w:t>Si un itinéraire est indiqué, le message porte sur tout l'itinéraire sans restriction.</w:t>
            </w:r>
          </w:p>
          <w:p w14:paraId="44E27991" w14:textId="77777777" w:rsidR="004908DC" w:rsidRPr="005E79B1" w:rsidRDefault="004908DC" w:rsidP="008E47A4">
            <w:pPr>
              <w:numPr>
                <w:ilvl w:val="0"/>
                <w:numId w:val="30"/>
              </w:numPr>
              <w:spacing w:after="0"/>
              <w:jc w:val="both"/>
              <w:rPr>
                <w:highlight w:val="lightGray"/>
                <w:shd w:val="clear" w:color="auto" w:fill="00FF00"/>
                <w:lang w:val="fr-FR"/>
              </w:rPr>
            </w:pPr>
            <w:r w:rsidRPr="005E79B1">
              <w:rPr>
                <w:highlight w:val="lightGray"/>
                <w:shd w:val="clear" w:color="auto" w:fill="00FF00"/>
                <w:lang w:val="fr-FR"/>
              </w:rPr>
              <w:t xml:space="preserve">Le </w:t>
            </w:r>
            <w:proofErr w:type="gramStart"/>
            <w:r w:rsidRPr="005E79B1">
              <w:rPr>
                <w:highlight w:val="lightGray"/>
                <w:shd w:val="clear" w:color="auto" w:fill="00FF00"/>
                <w:lang w:val="fr-FR"/>
              </w:rPr>
              <w:t>champ  «</w:t>
            </w:r>
            <w:proofErr w:type="spellStart"/>
            <w:proofErr w:type="gramEnd"/>
            <w:r w:rsidRPr="005E79B1">
              <w:rPr>
                <w:highlight w:val="lightGray"/>
                <w:shd w:val="clear" w:color="auto" w:fill="00FF00"/>
                <w:lang w:val="fr-FR"/>
              </w:rPr>
              <w:t>GroupOfLinesRef</w:t>
            </w:r>
            <w:proofErr w:type="spellEnd"/>
            <w:r w:rsidRPr="005E79B1">
              <w:rPr>
                <w:highlight w:val="lightGray"/>
                <w:shd w:val="clear" w:color="auto" w:fill="00FF00"/>
                <w:lang w:val="fr-FR"/>
              </w:rPr>
              <w:t xml:space="preserve">» permet d'indiquer que le message est relatifs au groupe de lignes indiqué (réseau ou tout groupe de lignes dont le code a été préalablement échangé comme donnée de référence : </w:t>
            </w:r>
            <w:proofErr w:type="spellStart"/>
            <w:r w:rsidRPr="005E79B1">
              <w:rPr>
                <w:highlight w:val="lightGray"/>
                <w:shd w:val="clear" w:color="auto" w:fill="00FF00"/>
                <w:lang w:val="fr-FR"/>
              </w:rPr>
              <w:t>Noctilien</w:t>
            </w:r>
            <w:proofErr w:type="spellEnd"/>
            <w:r w:rsidRPr="005E79B1">
              <w:rPr>
                <w:highlight w:val="lightGray"/>
                <w:shd w:val="clear" w:color="auto" w:fill="00FF00"/>
                <w:lang w:val="fr-FR"/>
              </w:rPr>
              <w:t>, lignes attachées à un dépôt, etc.). Toutes les lignes du groupe de lignes sont alors concernées par le message.</w:t>
            </w:r>
          </w:p>
          <w:p w14:paraId="3F5E8039" w14:textId="77777777" w:rsidR="004908DC" w:rsidRPr="005E79B1" w:rsidRDefault="004908DC" w:rsidP="008E47A4">
            <w:pPr>
              <w:numPr>
                <w:ilvl w:val="0"/>
                <w:numId w:val="30"/>
              </w:numPr>
              <w:spacing w:after="0"/>
              <w:jc w:val="both"/>
              <w:rPr>
                <w:highlight w:val="lightGray"/>
                <w:shd w:val="clear" w:color="auto" w:fill="00FF00"/>
                <w:lang w:val="fr-FR"/>
              </w:rPr>
            </w:pPr>
            <w:r w:rsidRPr="005E79B1">
              <w:rPr>
                <w:highlight w:val="lightGray"/>
                <w:shd w:val="clear" w:color="auto" w:fill="00FF00"/>
                <w:lang w:val="fr-FR"/>
              </w:rPr>
              <w:t xml:space="preserve">Le </w:t>
            </w:r>
            <w:proofErr w:type="gramStart"/>
            <w:r w:rsidRPr="005E79B1">
              <w:rPr>
                <w:highlight w:val="lightGray"/>
                <w:shd w:val="clear" w:color="auto" w:fill="00FF00"/>
                <w:lang w:val="fr-FR"/>
              </w:rPr>
              <w:t>champ  «</w:t>
            </w:r>
            <w:proofErr w:type="spellStart"/>
            <w:proofErr w:type="gramEnd"/>
            <w:r w:rsidRPr="005E79B1">
              <w:rPr>
                <w:highlight w:val="lightGray"/>
                <w:shd w:val="clear" w:color="auto" w:fill="00FF00"/>
                <w:lang w:val="fr-FR"/>
              </w:rPr>
              <w:t>LineSection</w:t>
            </w:r>
            <w:proofErr w:type="spellEnd"/>
            <w:r w:rsidRPr="005E79B1">
              <w:rPr>
                <w:highlight w:val="lightGray"/>
                <w:shd w:val="clear" w:color="auto" w:fill="00FF00"/>
                <w:lang w:val="fr-FR"/>
              </w:rPr>
              <w:t xml:space="preserve">» identifie la ou les sections de lignes (premier et dernier arrêt ainsi que leur ligne d'appartenance) concernée(s) par le message. </w:t>
            </w:r>
          </w:p>
          <w:p w14:paraId="2769EEAA" w14:textId="77777777" w:rsidR="004908DC" w:rsidRPr="005E79B1" w:rsidRDefault="004908DC" w:rsidP="00B43917">
            <w:pPr>
              <w:spacing w:after="0"/>
              <w:jc w:val="both"/>
              <w:rPr>
                <w:highlight w:val="lightGray"/>
                <w:shd w:val="clear" w:color="auto" w:fill="00FF00"/>
                <w:lang w:val="fr-FR"/>
              </w:rPr>
            </w:pPr>
            <w:r w:rsidRPr="005E79B1">
              <w:rPr>
                <w:highlight w:val="lightGray"/>
                <w:shd w:val="clear" w:color="auto" w:fill="00FF00"/>
                <w:lang w:val="fr-FR"/>
              </w:rPr>
              <w:t xml:space="preserve">Si une section de ligne est indiquée, le message porte sur tous les arrêts de cette section, sans restriction. </w:t>
            </w:r>
          </w:p>
          <w:p w14:paraId="25F5AF13" w14:textId="77777777" w:rsidR="004908DC" w:rsidRPr="005E79B1" w:rsidRDefault="004908DC" w:rsidP="00B43917">
            <w:pPr>
              <w:spacing w:after="0"/>
              <w:jc w:val="both"/>
              <w:rPr>
                <w:highlight w:val="lightGray"/>
                <w:shd w:val="clear" w:color="auto" w:fill="00FF00"/>
                <w:lang w:val="fr-FR"/>
              </w:rPr>
            </w:pPr>
            <w:proofErr w:type="gramStart"/>
            <w:r w:rsidRPr="005E79B1">
              <w:rPr>
                <w:highlight w:val="lightGray"/>
                <w:u w:val="single"/>
                <w:shd w:val="clear" w:color="auto" w:fill="00FF00"/>
                <w:lang w:val="fr-FR"/>
              </w:rPr>
              <w:t>Note</w:t>
            </w:r>
            <w:r w:rsidRPr="005E79B1">
              <w:rPr>
                <w:highlight w:val="lightGray"/>
                <w:shd w:val="clear" w:color="auto" w:fill="00FF00"/>
                <w:lang w:val="fr-FR"/>
              </w:rPr>
              <w:t>:</w:t>
            </w:r>
            <w:proofErr w:type="gramEnd"/>
            <w:r w:rsidRPr="005E79B1">
              <w:rPr>
                <w:highlight w:val="lightGray"/>
                <w:shd w:val="clear" w:color="auto" w:fill="00FF00"/>
                <w:lang w:val="fr-FR"/>
              </w:rPr>
              <w:t xml:space="preserve"> pour être exact il vaudrait mieux parler de section d’itinéraires, mais beaucoup de systèmes ne disposant pas de la notion d’itinéraires, le choix a été de faire porter la section sur la ligne.</w:t>
            </w:r>
          </w:p>
          <w:p w14:paraId="5D4A3209" w14:textId="77777777" w:rsidR="004908DC" w:rsidRPr="005E79B1" w:rsidRDefault="004908DC" w:rsidP="008E47A4">
            <w:pPr>
              <w:numPr>
                <w:ilvl w:val="0"/>
                <w:numId w:val="30"/>
              </w:numPr>
              <w:spacing w:after="0"/>
              <w:jc w:val="both"/>
              <w:rPr>
                <w:highlight w:val="lightGray"/>
                <w:shd w:val="clear" w:color="auto" w:fill="00FF00"/>
                <w:lang w:val="fr-FR"/>
              </w:rPr>
            </w:pPr>
            <w:r w:rsidRPr="005E79B1">
              <w:rPr>
                <w:highlight w:val="lightGray"/>
                <w:shd w:val="clear" w:color="auto" w:fill="00FF00"/>
                <w:lang w:val="fr-FR"/>
              </w:rPr>
              <w:t xml:space="preserve">Le </w:t>
            </w:r>
            <w:proofErr w:type="gramStart"/>
            <w:r w:rsidRPr="005E79B1">
              <w:rPr>
                <w:highlight w:val="lightGray"/>
                <w:shd w:val="clear" w:color="auto" w:fill="00FF00"/>
                <w:lang w:val="fr-FR"/>
              </w:rPr>
              <w:t>champ  «</w:t>
            </w:r>
            <w:proofErr w:type="gramEnd"/>
            <w:r w:rsidRPr="005E79B1">
              <w:rPr>
                <w:highlight w:val="lightGray"/>
                <w:shd w:val="clear" w:color="auto" w:fill="00FF00"/>
                <w:lang w:val="fr-FR"/>
              </w:rPr>
              <w:t xml:space="preserve"> </w:t>
            </w:r>
            <w:r w:rsidRPr="005E79B1">
              <w:rPr>
                <w:b/>
                <w:highlight w:val="lightGray"/>
                <w:shd w:val="clear" w:color="auto" w:fill="00FF00"/>
                <w:lang w:val="fr-FR"/>
              </w:rPr>
              <w:t xml:space="preserve">Message </w:t>
            </w:r>
            <w:r w:rsidRPr="005E79B1">
              <w:rPr>
                <w:highlight w:val="lightGray"/>
                <w:shd w:val="clear" w:color="auto" w:fill="00FF00"/>
                <w:lang w:val="fr-FR"/>
              </w:rPr>
              <w:t>» contient le message lui-même :</w:t>
            </w:r>
          </w:p>
          <w:p w14:paraId="026E5DB6" w14:textId="77777777" w:rsidR="004908DC" w:rsidRPr="005E79B1" w:rsidRDefault="004908DC" w:rsidP="008E47A4">
            <w:pPr>
              <w:numPr>
                <w:ilvl w:val="0"/>
                <w:numId w:val="30"/>
              </w:numPr>
              <w:spacing w:after="0"/>
              <w:jc w:val="both"/>
              <w:rPr>
                <w:highlight w:val="lightGray"/>
                <w:shd w:val="clear" w:color="auto" w:fill="00FF00"/>
                <w:lang w:val="fr-FR"/>
              </w:rPr>
            </w:pPr>
            <w:r w:rsidRPr="005E79B1">
              <w:rPr>
                <w:highlight w:val="lightGray"/>
                <w:shd w:val="clear" w:color="auto" w:fill="00FF00"/>
                <w:lang w:val="fr-FR"/>
              </w:rPr>
              <w:t xml:space="preserve">« </w:t>
            </w:r>
            <w:proofErr w:type="spellStart"/>
            <w:r w:rsidRPr="005E79B1">
              <w:rPr>
                <w:highlight w:val="lightGray"/>
                <w:shd w:val="clear" w:color="auto" w:fill="00FF00"/>
                <w:lang w:val="fr-FR"/>
              </w:rPr>
              <w:t>NumberOfLines</w:t>
            </w:r>
            <w:proofErr w:type="spellEnd"/>
            <w:r w:rsidRPr="005E79B1">
              <w:rPr>
                <w:highlight w:val="lightGray"/>
                <w:shd w:val="clear" w:color="auto" w:fill="00FF00"/>
                <w:lang w:val="fr-FR"/>
              </w:rPr>
              <w:t xml:space="preserve"> » est une information facultative de formatage précisant le nombre de lignes du message ;</w:t>
            </w:r>
          </w:p>
          <w:p w14:paraId="5F0DCBCF" w14:textId="77777777" w:rsidR="004908DC" w:rsidRPr="005E79B1" w:rsidRDefault="004908DC" w:rsidP="008E47A4">
            <w:pPr>
              <w:numPr>
                <w:ilvl w:val="0"/>
                <w:numId w:val="30"/>
              </w:numPr>
              <w:spacing w:after="0"/>
              <w:jc w:val="both"/>
              <w:rPr>
                <w:highlight w:val="lightGray"/>
                <w:shd w:val="clear" w:color="auto" w:fill="00FF00"/>
                <w:lang w:val="fr-FR"/>
              </w:rPr>
            </w:pPr>
            <w:r w:rsidRPr="005E79B1">
              <w:rPr>
                <w:highlight w:val="lightGray"/>
                <w:shd w:val="clear" w:color="auto" w:fill="00FF00"/>
                <w:lang w:val="fr-FR"/>
              </w:rPr>
              <w:t xml:space="preserve"> « </w:t>
            </w:r>
            <w:proofErr w:type="spellStart"/>
            <w:r w:rsidRPr="005E79B1">
              <w:rPr>
                <w:highlight w:val="lightGray"/>
                <w:shd w:val="clear" w:color="auto" w:fill="00FF00"/>
                <w:lang w:val="fr-FR"/>
              </w:rPr>
              <w:t>NumberOfCharPerLine</w:t>
            </w:r>
            <w:proofErr w:type="spellEnd"/>
            <w:r w:rsidRPr="005E79B1">
              <w:rPr>
                <w:highlight w:val="lightGray"/>
                <w:shd w:val="clear" w:color="auto" w:fill="00FF00"/>
                <w:lang w:val="fr-FR"/>
              </w:rPr>
              <w:t xml:space="preserve"> » est une information facultative de formatage précisant le nombre maximum de caractères par ligne d’affichage dans le message ;</w:t>
            </w:r>
          </w:p>
          <w:p w14:paraId="2F50A2FD" w14:textId="77777777" w:rsidR="004908DC" w:rsidRPr="005E79B1" w:rsidRDefault="004908DC" w:rsidP="008E47A4">
            <w:pPr>
              <w:numPr>
                <w:ilvl w:val="0"/>
                <w:numId w:val="30"/>
              </w:numPr>
              <w:spacing w:after="0"/>
              <w:jc w:val="both"/>
              <w:rPr>
                <w:highlight w:val="lightGray"/>
                <w:shd w:val="clear" w:color="auto" w:fill="00FF00"/>
              </w:rPr>
            </w:pPr>
            <w:r w:rsidRPr="005E79B1">
              <w:rPr>
                <w:highlight w:val="lightGray"/>
                <w:shd w:val="clear" w:color="auto" w:fill="00FF00"/>
                <w:lang w:val="fr-FR"/>
              </w:rPr>
              <w:t xml:space="preserve"> « </w:t>
            </w:r>
            <w:proofErr w:type="spellStart"/>
            <w:r w:rsidRPr="005E79B1">
              <w:rPr>
                <w:b/>
                <w:highlight w:val="lightGray"/>
                <w:shd w:val="clear" w:color="auto" w:fill="00FF00"/>
                <w:lang w:val="fr-FR"/>
              </w:rPr>
              <w:t>MessageType</w:t>
            </w:r>
            <w:proofErr w:type="spellEnd"/>
            <w:r w:rsidRPr="005E79B1">
              <w:rPr>
                <w:highlight w:val="lightGray"/>
                <w:shd w:val="clear" w:color="auto" w:fill="00FF00"/>
                <w:lang w:val="fr-FR"/>
              </w:rPr>
              <w:t xml:space="preserve"> » permet de donner un type au contenu du message. </w:t>
            </w:r>
            <w:r w:rsidRPr="005E79B1">
              <w:rPr>
                <w:highlight w:val="lightGray"/>
                <w:shd w:val="clear" w:color="auto" w:fill="00FF00"/>
              </w:rPr>
              <w:t xml:space="preserve">Les </w:t>
            </w:r>
            <w:proofErr w:type="spellStart"/>
            <w:r w:rsidRPr="005E79B1">
              <w:rPr>
                <w:highlight w:val="lightGray"/>
                <w:shd w:val="clear" w:color="auto" w:fill="00FF00"/>
              </w:rPr>
              <w:t>valeurs</w:t>
            </w:r>
            <w:proofErr w:type="spellEnd"/>
            <w:r w:rsidRPr="005E79B1">
              <w:rPr>
                <w:highlight w:val="lightGray"/>
                <w:shd w:val="clear" w:color="auto" w:fill="00FF00"/>
              </w:rPr>
              <w:t xml:space="preserve"> </w:t>
            </w:r>
            <w:proofErr w:type="spellStart"/>
            <w:r w:rsidRPr="005E79B1">
              <w:rPr>
                <w:highlight w:val="lightGray"/>
                <w:shd w:val="clear" w:color="auto" w:fill="00FF00"/>
              </w:rPr>
              <w:t>possibles</w:t>
            </w:r>
            <w:proofErr w:type="spellEnd"/>
            <w:r w:rsidRPr="005E79B1">
              <w:rPr>
                <w:highlight w:val="lightGray"/>
                <w:shd w:val="clear" w:color="auto" w:fill="00FF00"/>
              </w:rPr>
              <w:t xml:space="preserve"> pour </w:t>
            </w:r>
            <w:proofErr w:type="spellStart"/>
            <w:r w:rsidRPr="005E79B1">
              <w:rPr>
                <w:highlight w:val="lightGray"/>
                <w:shd w:val="clear" w:color="auto" w:fill="00FF00"/>
              </w:rPr>
              <w:t>ce</w:t>
            </w:r>
            <w:proofErr w:type="spellEnd"/>
            <w:r w:rsidRPr="005E79B1">
              <w:rPr>
                <w:highlight w:val="lightGray"/>
                <w:shd w:val="clear" w:color="auto" w:fill="00FF00"/>
              </w:rPr>
              <w:t xml:space="preserve"> type </w:t>
            </w:r>
            <w:proofErr w:type="spellStart"/>
            <w:proofErr w:type="gramStart"/>
            <w:r w:rsidRPr="005E79B1">
              <w:rPr>
                <w:highlight w:val="lightGray"/>
                <w:shd w:val="clear" w:color="auto" w:fill="00FF00"/>
              </w:rPr>
              <w:t>sont</w:t>
            </w:r>
            <w:proofErr w:type="spellEnd"/>
            <w:r w:rsidRPr="005E79B1">
              <w:rPr>
                <w:highlight w:val="lightGray"/>
                <w:shd w:val="clear" w:color="auto" w:fill="00FF00"/>
              </w:rPr>
              <w:t xml:space="preserve"> :</w:t>
            </w:r>
            <w:proofErr w:type="gramEnd"/>
          </w:p>
          <w:p w14:paraId="438985C6" w14:textId="77777777" w:rsidR="004908DC" w:rsidRPr="005E79B1" w:rsidRDefault="004908DC" w:rsidP="008E47A4">
            <w:pPr>
              <w:numPr>
                <w:ilvl w:val="5"/>
                <w:numId w:val="30"/>
              </w:numPr>
              <w:tabs>
                <w:tab w:val="clear" w:pos="2520"/>
              </w:tabs>
              <w:spacing w:after="0"/>
              <w:ind w:left="1167" w:hanging="425"/>
              <w:jc w:val="both"/>
              <w:rPr>
                <w:highlight w:val="lightGray"/>
                <w:shd w:val="clear" w:color="auto" w:fill="00FF00"/>
                <w:lang w:val="fr-FR"/>
              </w:rPr>
            </w:pPr>
            <w:proofErr w:type="spellStart"/>
            <w:proofErr w:type="gramStart"/>
            <w:r w:rsidRPr="005E79B1">
              <w:rPr>
                <w:b/>
                <w:i/>
                <w:highlight w:val="lightGray"/>
                <w:shd w:val="clear" w:color="auto" w:fill="00FF00"/>
                <w:lang w:val="fr-FR"/>
              </w:rPr>
              <w:t>shortMessage</w:t>
            </w:r>
            <w:proofErr w:type="spellEnd"/>
            <w:proofErr w:type="gramEnd"/>
            <w:r w:rsidRPr="005E79B1">
              <w:rPr>
                <w:highlight w:val="lightGray"/>
                <w:shd w:val="clear" w:color="auto" w:fill="00FF00"/>
                <w:lang w:val="fr-FR"/>
              </w:rPr>
              <w:t xml:space="preserve"> : Message texte court, par opposition au </w:t>
            </w:r>
            <w:proofErr w:type="spellStart"/>
            <w:r w:rsidRPr="005E79B1">
              <w:rPr>
                <w:b/>
                <w:i/>
                <w:highlight w:val="lightGray"/>
                <w:shd w:val="clear" w:color="auto" w:fill="00FF00"/>
                <w:lang w:val="fr-FR"/>
              </w:rPr>
              <w:t>longMessage</w:t>
            </w:r>
            <w:proofErr w:type="spellEnd"/>
            <w:r w:rsidRPr="005E79B1">
              <w:rPr>
                <w:b/>
                <w:i/>
                <w:highlight w:val="lightGray"/>
                <w:shd w:val="clear" w:color="auto" w:fill="00FF00"/>
                <w:lang w:val="fr-FR"/>
              </w:rPr>
              <w:t xml:space="preserve"> </w:t>
            </w:r>
            <w:r w:rsidRPr="005E79B1">
              <w:rPr>
                <w:highlight w:val="lightGray"/>
                <w:shd w:val="clear" w:color="auto" w:fill="00FF00"/>
                <w:lang w:val="fr-FR"/>
              </w:rPr>
              <w:t>; l'utilisation de ce code suppose que l'on disposera aussi d'une version longue du même message.</w:t>
            </w:r>
          </w:p>
          <w:p w14:paraId="0DDDC9CF" w14:textId="77777777" w:rsidR="004908DC" w:rsidRPr="005E79B1" w:rsidRDefault="004908DC" w:rsidP="008E47A4">
            <w:pPr>
              <w:numPr>
                <w:ilvl w:val="5"/>
                <w:numId w:val="30"/>
              </w:numPr>
              <w:tabs>
                <w:tab w:val="clear" w:pos="2520"/>
              </w:tabs>
              <w:spacing w:after="0"/>
              <w:ind w:left="1167" w:hanging="425"/>
              <w:jc w:val="both"/>
              <w:rPr>
                <w:highlight w:val="lightGray"/>
                <w:shd w:val="clear" w:color="auto" w:fill="00FF00"/>
                <w:lang w:val="fr-FR"/>
              </w:rPr>
            </w:pPr>
            <w:proofErr w:type="spellStart"/>
            <w:proofErr w:type="gramStart"/>
            <w:r w:rsidRPr="005E79B1">
              <w:rPr>
                <w:b/>
                <w:i/>
                <w:highlight w:val="lightGray"/>
                <w:shd w:val="clear" w:color="auto" w:fill="00FF00"/>
                <w:lang w:val="fr-FR"/>
              </w:rPr>
              <w:t>longMessage</w:t>
            </w:r>
            <w:proofErr w:type="spellEnd"/>
            <w:proofErr w:type="gramEnd"/>
            <w:r w:rsidRPr="005E79B1">
              <w:rPr>
                <w:highlight w:val="lightGray"/>
                <w:shd w:val="clear" w:color="auto" w:fill="00FF00"/>
                <w:lang w:val="fr-FR"/>
              </w:rPr>
              <w:t xml:space="preserve"> : Message texte long, par opposition au </w:t>
            </w:r>
            <w:proofErr w:type="spellStart"/>
            <w:r w:rsidRPr="005E79B1">
              <w:rPr>
                <w:b/>
                <w:i/>
                <w:highlight w:val="lightGray"/>
                <w:shd w:val="clear" w:color="auto" w:fill="00FF00"/>
                <w:lang w:val="fr-FR"/>
              </w:rPr>
              <w:t>shortMessage</w:t>
            </w:r>
            <w:proofErr w:type="spellEnd"/>
            <w:r w:rsidRPr="005E79B1">
              <w:rPr>
                <w:b/>
                <w:i/>
                <w:highlight w:val="lightGray"/>
                <w:shd w:val="clear" w:color="auto" w:fill="00FF00"/>
                <w:lang w:val="fr-FR"/>
              </w:rPr>
              <w:t xml:space="preserve"> </w:t>
            </w:r>
            <w:r w:rsidRPr="005E79B1">
              <w:rPr>
                <w:highlight w:val="lightGray"/>
                <w:shd w:val="clear" w:color="auto" w:fill="00FF00"/>
                <w:lang w:val="fr-FR"/>
              </w:rPr>
              <w:t>; l'utilisation de ce code suppose que l'on disposera aussi d'une version courte du même message.</w:t>
            </w:r>
          </w:p>
          <w:p w14:paraId="1093CB9D" w14:textId="77777777" w:rsidR="004908DC" w:rsidRPr="005E79B1" w:rsidRDefault="004908DC" w:rsidP="008E47A4">
            <w:pPr>
              <w:numPr>
                <w:ilvl w:val="5"/>
                <w:numId w:val="30"/>
              </w:numPr>
              <w:tabs>
                <w:tab w:val="clear" w:pos="2520"/>
              </w:tabs>
              <w:spacing w:after="0"/>
              <w:ind w:left="1167" w:hanging="425"/>
              <w:jc w:val="both"/>
              <w:rPr>
                <w:highlight w:val="lightGray"/>
                <w:shd w:val="clear" w:color="auto" w:fill="00FF00"/>
                <w:lang w:val="fr-FR"/>
              </w:rPr>
            </w:pPr>
            <w:proofErr w:type="spellStart"/>
            <w:proofErr w:type="gramStart"/>
            <w:r w:rsidRPr="005E79B1">
              <w:rPr>
                <w:b/>
                <w:i/>
                <w:highlight w:val="lightGray"/>
                <w:shd w:val="clear" w:color="auto" w:fill="00FF00"/>
                <w:lang w:val="fr-FR"/>
              </w:rPr>
              <w:t>textOnly</w:t>
            </w:r>
            <w:proofErr w:type="spellEnd"/>
            <w:proofErr w:type="gramEnd"/>
            <w:r w:rsidRPr="005E79B1">
              <w:rPr>
                <w:highlight w:val="lightGray"/>
                <w:shd w:val="clear" w:color="auto" w:fill="00FF00"/>
                <w:lang w:val="fr-FR"/>
              </w:rPr>
              <w:t xml:space="preserve"> : texte libre sans restriction ni formatage particulier, mais n'utilisant que des caractères textes imprimables sans saut de ligne. Le profil établit depuis sa </w:t>
            </w:r>
            <w:proofErr w:type="spellStart"/>
            <w:r w:rsidRPr="005E79B1">
              <w:rPr>
                <w:highlight w:val="lightGray"/>
                <w:shd w:val="clear" w:color="auto" w:fill="00FF00"/>
                <w:lang w:val="fr-FR"/>
              </w:rPr>
              <w:t>vesion</w:t>
            </w:r>
            <w:proofErr w:type="spellEnd"/>
            <w:r w:rsidRPr="005E79B1">
              <w:rPr>
                <w:highlight w:val="lightGray"/>
                <w:shd w:val="clear" w:color="auto" w:fill="00FF00"/>
                <w:lang w:val="fr-FR"/>
              </w:rPr>
              <w:t xml:space="preserve"> 2.3 que la fourniture du message sous cette version est </w:t>
            </w:r>
            <w:r w:rsidRPr="005E79B1">
              <w:rPr>
                <w:b/>
                <w:highlight w:val="lightGray"/>
                <w:shd w:val="clear" w:color="auto" w:fill="00FF00"/>
                <w:lang w:val="fr-FR"/>
              </w:rPr>
              <w:t>obligatoire</w:t>
            </w:r>
            <w:r w:rsidRPr="005E79B1">
              <w:rPr>
                <w:highlight w:val="lightGray"/>
                <w:shd w:val="clear" w:color="auto" w:fill="00FF00"/>
                <w:lang w:val="fr-FR"/>
              </w:rPr>
              <w:t>.</w:t>
            </w:r>
            <w:r w:rsidRPr="005E79B1">
              <w:rPr>
                <w:highlight w:val="lightGray"/>
                <w:lang w:val="fr-FR"/>
              </w:rPr>
              <w:t xml:space="preserve"> Un </w:t>
            </w:r>
            <w:proofErr w:type="spellStart"/>
            <w:r w:rsidRPr="005E79B1">
              <w:rPr>
                <w:b/>
                <w:i/>
                <w:highlight w:val="lightGray"/>
                <w:lang w:val="fr-FR"/>
              </w:rPr>
              <w:t>messageText</w:t>
            </w:r>
            <w:proofErr w:type="spellEnd"/>
            <w:r w:rsidRPr="005E79B1">
              <w:rPr>
                <w:highlight w:val="lightGray"/>
                <w:lang w:val="fr-FR"/>
              </w:rPr>
              <w:t xml:space="preserve"> est évidemment obligatoire dans quand on positionne </w:t>
            </w:r>
            <w:proofErr w:type="spellStart"/>
            <w:r w:rsidRPr="005E79B1">
              <w:rPr>
                <w:b/>
                <w:highlight w:val="lightGray"/>
                <w:shd w:val="clear" w:color="auto" w:fill="00FF00"/>
                <w:lang w:val="fr-FR"/>
              </w:rPr>
              <w:t>MessageType</w:t>
            </w:r>
            <w:proofErr w:type="spellEnd"/>
            <w:r w:rsidRPr="005E79B1">
              <w:rPr>
                <w:highlight w:val="lightGray"/>
                <w:lang w:val="fr-FR"/>
              </w:rPr>
              <w:t xml:space="preserve"> à </w:t>
            </w:r>
            <w:proofErr w:type="spellStart"/>
            <w:r w:rsidRPr="005E79B1">
              <w:rPr>
                <w:b/>
                <w:i/>
                <w:highlight w:val="lightGray"/>
                <w:shd w:val="clear" w:color="auto" w:fill="00FF00"/>
                <w:lang w:val="fr-FR"/>
              </w:rPr>
              <w:t>textOnly</w:t>
            </w:r>
            <w:proofErr w:type="spellEnd"/>
            <w:r w:rsidRPr="005E79B1">
              <w:rPr>
                <w:highlight w:val="lightGray"/>
                <w:shd w:val="clear" w:color="auto" w:fill="00FF00"/>
                <w:lang w:val="fr-FR"/>
              </w:rPr>
              <w:t>.</w:t>
            </w:r>
          </w:p>
          <w:p w14:paraId="10F70F78" w14:textId="77777777" w:rsidR="004908DC" w:rsidRPr="005E79B1" w:rsidRDefault="004908DC" w:rsidP="008E47A4">
            <w:pPr>
              <w:numPr>
                <w:ilvl w:val="5"/>
                <w:numId w:val="30"/>
              </w:numPr>
              <w:tabs>
                <w:tab w:val="clear" w:pos="2520"/>
              </w:tabs>
              <w:spacing w:after="0"/>
              <w:ind w:left="1167" w:hanging="425"/>
              <w:jc w:val="both"/>
              <w:rPr>
                <w:highlight w:val="lightGray"/>
                <w:shd w:val="clear" w:color="auto" w:fill="00FF00"/>
                <w:lang w:val="fr-FR"/>
              </w:rPr>
            </w:pPr>
            <w:proofErr w:type="spellStart"/>
            <w:proofErr w:type="gramStart"/>
            <w:r w:rsidRPr="005E79B1">
              <w:rPr>
                <w:b/>
                <w:i/>
                <w:highlight w:val="lightGray"/>
                <w:shd w:val="clear" w:color="auto" w:fill="00FF00"/>
                <w:lang w:val="fr-FR"/>
              </w:rPr>
              <w:t>formattedText</w:t>
            </w:r>
            <w:proofErr w:type="spellEnd"/>
            <w:proofErr w:type="gramEnd"/>
            <w:r w:rsidRPr="005E79B1">
              <w:rPr>
                <w:highlight w:val="lightGray"/>
                <w:shd w:val="clear" w:color="auto" w:fill="00FF00"/>
                <w:lang w:val="fr-FR"/>
              </w:rPr>
              <w:t xml:space="preserve"> : texte formaté en nombre de lignes et de caractères (voir les champs précédents). Dans ce cas le retour chariot est &lt;LF&gt; seul (code ascii 10 en décimal) ;</w:t>
            </w:r>
          </w:p>
          <w:p w14:paraId="7119225E" w14:textId="77777777" w:rsidR="004908DC" w:rsidRPr="005E79B1" w:rsidRDefault="004908DC" w:rsidP="008E47A4">
            <w:pPr>
              <w:numPr>
                <w:ilvl w:val="5"/>
                <w:numId w:val="30"/>
              </w:numPr>
              <w:tabs>
                <w:tab w:val="clear" w:pos="2520"/>
              </w:tabs>
              <w:spacing w:after="0"/>
              <w:ind w:left="1167" w:hanging="425"/>
              <w:jc w:val="both"/>
              <w:rPr>
                <w:highlight w:val="lightGray"/>
                <w:shd w:val="clear" w:color="auto" w:fill="00FF00"/>
              </w:rPr>
            </w:pPr>
            <w:proofErr w:type="gramStart"/>
            <w:r w:rsidRPr="005E79B1">
              <w:rPr>
                <w:b/>
                <w:i/>
                <w:highlight w:val="lightGray"/>
                <w:shd w:val="clear" w:color="auto" w:fill="00FF00"/>
              </w:rPr>
              <w:t>HTML</w:t>
            </w:r>
            <w:r w:rsidRPr="005E79B1">
              <w:rPr>
                <w:highlight w:val="lightGray"/>
                <w:shd w:val="clear" w:color="auto" w:fill="00FF00"/>
              </w:rPr>
              <w:t xml:space="preserve"> :</w:t>
            </w:r>
            <w:proofErr w:type="gramEnd"/>
            <w:r w:rsidRPr="005E79B1">
              <w:rPr>
                <w:highlight w:val="lightGray"/>
                <w:shd w:val="clear" w:color="auto" w:fill="00FF00"/>
              </w:rPr>
              <w:t xml:space="preserve"> format compatible HTML 4 ;</w:t>
            </w:r>
          </w:p>
          <w:p w14:paraId="6C485DB1" w14:textId="77777777" w:rsidR="004908DC" w:rsidRPr="005E79B1" w:rsidRDefault="004908DC" w:rsidP="008E47A4">
            <w:pPr>
              <w:numPr>
                <w:ilvl w:val="5"/>
                <w:numId w:val="30"/>
              </w:numPr>
              <w:tabs>
                <w:tab w:val="clear" w:pos="2520"/>
              </w:tabs>
              <w:spacing w:after="0"/>
              <w:ind w:left="1167" w:hanging="425"/>
              <w:jc w:val="both"/>
              <w:rPr>
                <w:highlight w:val="lightGray"/>
                <w:shd w:val="clear" w:color="auto" w:fill="00FF00"/>
              </w:rPr>
            </w:pPr>
            <w:proofErr w:type="gramStart"/>
            <w:r w:rsidRPr="005E79B1">
              <w:rPr>
                <w:b/>
                <w:i/>
                <w:highlight w:val="lightGray"/>
                <w:shd w:val="clear" w:color="auto" w:fill="00FF00"/>
              </w:rPr>
              <w:lastRenderedPageBreak/>
              <w:t>RTF</w:t>
            </w:r>
            <w:r w:rsidRPr="005E79B1">
              <w:rPr>
                <w:highlight w:val="lightGray"/>
                <w:shd w:val="clear" w:color="auto" w:fill="00FF00"/>
              </w:rPr>
              <w:t xml:space="preserve"> :</w:t>
            </w:r>
            <w:proofErr w:type="gramEnd"/>
            <w:r w:rsidRPr="005E79B1">
              <w:rPr>
                <w:highlight w:val="lightGray"/>
                <w:shd w:val="clear" w:color="auto" w:fill="00FF00"/>
              </w:rPr>
              <w:t xml:space="preserve"> Rich Text Format ;</w:t>
            </w:r>
          </w:p>
          <w:p w14:paraId="2F3F3EB8" w14:textId="77777777" w:rsidR="004908DC" w:rsidRPr="005E79B1" w:rsidRDefault="004908DC" w:rsidP="008E47A4">
            <w:pPr>
              <w:numPr>
                <w:ilvl w:val="5"/>
                <w:numId w:val="30"/>
              </w:numPr>
              <w:tabs>
                <w:tab w:val="clear" w:pos="2520"/>
              </w:tabs>
              <w:spacing w:after="0"/>
              <w:ind w:left="1167" w:hanging="425"/>
              <w:jc w:val="both"/>
              <w:rPr>
                <w:highlight w:val="lightGray"/>
                <w:shd w:val="clear" w:color="auto" w:fill="00FF00"/>
                <w:lang w:val="fr-FR"/>
              </w:rPr>
            </w:pPr>
            <w:proofErr w:type="spellStart"/>
            <w:proofErr w:type="gramStart"/>
            <w:r w:rsidRPr="005E79B1">
              <w:rPr>
                <w:b/>
                <w:i/>
                <w:highlight w:val="lightGray"/>
                <w:shd w:val="clear" w:color="auto" w:fill="00FF00"/>
                <w:lang w:val="fr-FR"/>
              </w:rPr>
              <w:t>codedMessage</w:t>
            </w:r>
            <w:proofErr w:type="spellEnd"/>
            <w:proofErr w:type="gramEnd"/>
            <w:r w:rsidRPr="005E79B1">
              <w:rPr>
                <w:b/>
                <w:i/>
                <w:highlight w:val="lightGray"/>
                <w:shd w:val="clear" w:color="auto" w:fill="00FF00"/>
                <w:lang w:val="fr-FR"/>
              </w:rPr>
              <w:t xml:space="preserve"> </w:t>
            </w:r>
            <w:r w:rsidRPr="005E79B1">
              <w:rPr>
                <w:highlight w:val="lightGray"/>
                <w:shd w:val="clear" w:color="auto" w:fill="00FF00"/>
                <w:lang w:val="fr-FR"/>
              </w:rPr>
              <w:t xml:space="preserve">: Ce type permettra par exemple de définir une bibliothèque de messages de n’en communiquer que le type (en laissant alors vide le champ texte). </w:t>
            </w:r>
          </w:p>
          <w:p w14:paraId="2855F695" w14:textId="77777777" w:rsidR="004908DC" w:rsidRPr="005E79B1" w:rsidRDefault="004908DC" w:rsidP="00B43917">
            <w:pPr>
              <w:spacing w:after="0"/>
              <w:jc w:val="both"/>
              <w:rPr>
                <w:highlight w:val="lightGray"/>
                <w:shd w:val="clear" w:color="auto" w:fill="00FF00"/>
                <w:lang w:val="fr-FR"/>
              </w:rPr>
            </w:pPr>
            <w:r w:rsidRPr="005E79B1">
              <w:rPr>
                <w:highlight w:val="lightGray"/>
                <w:shd w:val="clear" w:color="auto" w:fill="00FF00"/>
                <w:lang w:val="fr-FR"/>
              </w:rPr>
              <w:t xml:space="preserve">Si une telle bibliothèque est utilisée, elle devra être définie dans le protocole d’accord établi entre les différents intervenants dans l’échange. On pourra aussi éventuellement en envisager une définition globale au niveau du SDIV. </w:t>
            </w:r>
          </w:p>
          <w:p w14:paraId="04E16E86" w14:textId="77777777" w:rsidR="004908DC" w:rsidRPr="005E79B1" w:rsidRDefault="004908DC" w:rsidP="008E47A4">
            <w:pPr>
              <w:numPr>
                <w:ilvl w:val="0"/>
                <w:numId w:val="30"/>
              </w:numPr>
              <w:spacing w:after="0"/>
              <w:jc w:val="both"/>
              <w:rPr>
                <w:highlight w:val="lightGray"/>
                <w:shd w:val="clear" w:color="auto" w:fill="00FF00"/>
                <w:lang w:val="fr-FR"/>
              </w:rPr>
            </w:pPr>
            <w:r w:rsidRPr="005E79B1">
              <w:rPr>
                <w:highlight w:val="lightGray"/>
                <w:shd w:val="clear" w:color="auto" w:fill="00FF00"/>
                <w:lang w:val="fr-FR"/>
              </w:rPr>
              <w:t>« </w:t>
            </w:r>
            <w:proofErr w:type="spellStart"/>
            <w:r w:rsidRPr="005E79B1">
              <w:rPr>
                <w:highlight w:val="lightGray"/>
                <w:shd w:val="clear" w:color="auto" w:fill="00FF00"/>
                <w:lang w:val="fr-FR"/>
              </w:rPr>
              <w:t>MessageText</w:t>
            </w:r>
            <w:proofErr w:type="spellEnd"/>
            <w:r w:rsidRPr="005E79B1">
              <w:rPr>
                <w:highlight w:val="lightGray"/>
                <w:shd w:val="clear" w:color="auto" w:fill="00FF00"/>
                <w:lang w:val="fr-FR"/>
              </w:rPr>
              <w:t> » est une chaîne de caractères contenant un libellé de message (la langue du message peut être précisée et plusieurs « Message » peuvent être diffusés en une seule fois ce qui permet de diffuser un message en plusieurs langues ou sous plusieurs formes).</w:t>
            </w:r>
          </w:p>
          <w:p w14:paraId="5759CD97" w14:textId="77777777" w:rsidR="004908DC" w:rsidRPr="005E79B1" w:rsidRDefault="004908DC" w:rsidP="00B43917">
            <w:pPr>
              <w:spacing w:after="0"/>
              <w:jc w:val="both"/>
              <w:rPr>
                <w:highlight w:val="lightGray"/>
                <w:shd w:val="clear" w:color="auto" w:fill="00FF00"/>
                <w:lang w:val="fr-FR"/>
              </w:rPr>
            </w:pPr>
            <w:r w:rsidRPr="005E79B1">
              <w:rPr>
                <w:highlight w:val="lightGray"/>
                <w:shd w:val="clear" w:color="auto" w:fill="00FF00"/>
                <w:lang w:val="fr-FR"/>
              </w:rPr>
              <w:t>Chaque producteur fournit une information sans mise en page (sans retour chariot) : la charge de la mise en page revient aux diffuseurs en fonction de ses capacités d’affichage.</w:t>
            </w:r>
          </w:p>
        </w:tc>
      </w:tr>
    </w:tbl>
    <w:p w14:paraId="112F97C3" w14:textId="77777777" w:rsidR="001367C6" w:rsidRDefault="001367C6" w:rsidP="003C75B8">
      <w:pPr>
        <w:rPr>
          <w:lang w:val="fr-LU"/>
        </w:rPr>
      </w:pPr>
      <w:proofErr w:type="gramStart"/>
      <w:r w:rsidRPr="004908DC">
        <w:rPr>
          <w:i/>
          <w:highlight w:val="lightGray"/>
          <w:u w:val="single"/>
          <w:lang w:val="fr-LU"/>
        </w:rPr>
        <w:lastRenderedPageBreak/>
        <w:t>Note</w:t>
      </w:r>
      <w:r w:rsidRPr="004908DC">
        <w:rPr>
          <w:highlight w:val="lightGray"/>
          <w:lang w:val="fr-LU"/>
        </w:rPr>
        <w:t>:</w:t>
      </w:r>
      <w:proofErr w:type="gramEnd"/>
      <w:r w:rsidRPr="004908DC">
        <w:rPr>
          <w:highlight w:val="lightGray"/>
          <w:lang w:val="fr-LU"/>
        </w:rPr>
        <w:t xml:space="preserve"> Un GeneralMessage peut contenir plusieurs messages (voir la cardinalité sur la figure ci-dessus) formatés différemment ; charge au diffuseur de prendre le format le plus adapté à son usage et ses contraintes.</w:t>
      </w:r>
    </w:p>
    <w:p w14:paraId="69DDBC26" w14:textId="77777777" w:rsidR="004908DC" w:rsidRPr="004908DC" w:rsidRDefault="004908DC" w:rsidP="00922ED9">
      <w:pPr>
        <w:rPr>
          <w:highlight w:val="lightGray"/>
          <w:lang w:val="fr-LU"/>
        </w:rPr>
      </w:pPr>
      <w:r w:rsidRPr="004908DC">
        <w:rPr>
          <w:highlight w:val="lightGray"/>
          <w:lang w:val="fr-LU"/>
        </w:rPr>
        <w:t xml:space="preserve">La fin de </w:t>
      </w:r>
      <w:proofErr w:type="spellStart"/>
      <w:r w:rsidRPr="004908DC">
        <w:rPr>
          <w:highlight w:val="lightGray"/>
          <w:lang w:val="fr-LU"/>
        </w:rPr>
        <w:t>validitié</w:t>
      </w:r>
      <w:proofErr w:type="spellEnd"/>
      <w:r w:rsidRPr="004908DC">
        <w:rPr>
          <w:highlight w:val="lightGray"/>
          <w:lang w:val="fr-LU"/>
        </w:rPr>
        <w:t xml:space="preserve"> d'un message, en particulier d'une perturbation, est gérée de la façon suivante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9495"/>
      </w:tblGrid>
      <w:tr w:rsidR="004908DC" w:rsidRPr="00E32CB2" w14:paraId="5391B9F8" w14:textId="77777777" w:rsidTr="000D1021">
        <w:tc>
          <w:tcPr>
            <w:tcW w:w="817" w:type="dxa"/>
            <w:shd w:val="clear" w:color="auto" w:fill="auto"/>
            <w:vAlign w:val="center"/>
          </w:tcPr>
          <w:p w14:paraId="7A87F35D" w14:textId="77777777" w:rsidR="004908DC" w:rsidRPr="005E79B1" w:rsidRDefault="004908DC" w:rsidP="00F12A37">
            <w:pPr>
              <w:spacing w:after="0"/>
              <w:jc w:val="both"/>
              <w:rPr>
                <w:highlight w:val="lightGray"/>
                <w:shd w:val="clear" w:color="auto" w:fill="00FF00"/>
                <w:lang w:val="fr-FR"/>
              </w:rPr>
            </w:pPr>
            <w:r w:rsidRPr="005E79B1">
              <w:rPr>
                <w:highlight w:val="lightGray"/>
                <w:shd w:val="clear" w:color="auto" w:fill="00FF00"/>
                <w:lang w:val="fr-FR"/>
              </w:rPr>
              <w:t>GM-4</w:t>
            </w:r>
          </w:p>
        </w:tc>
        <w:tc>
          <w:tcPr>
            <w:tcW w:w="9641" w:type="dxa"/>
            <w:shd w:val="clear" w:color="auto" w:fill="auto"/>
            <w:vAlign w:val="center"/>
          </w:tcPr>
          <w:p w14:paraId="4C9036C3" w14:textId="77777777" w:rsidR="004908DC" w:rsidRPr="005E79B1" w:rsidRDefault="004908DC" w:rsidP="00F12A37">
            <w:pPr>
              <w:spacing w:after="0"/>
              <w:jc w:val="both"/>
              <w:rPr>
                <w:highlight w:val="lightGray"/>
                <w:lang w:val="fr-LU"/>
              </w:rPr>
            </w:pPr>
            <w:r w:rsidRPr="005E79B1">
              <w:rPr>
                <w:highlight w:val="lightGray"/>
                <w:lang w:val="fr-LU"/>
              </w:rPr>
              <w:t xml:space="preserve">En mode requête, le diffuseur doit considérer une information reçue précédemment comme obsolète quand la réponse qu'il reçoit est vide (ou tout du moins quand elle ne retourne plus l'information précédemment reçue) ou quand l’heure de fin d’évènement est expirée (champ </w:t>
            </w:r>
            <w:proofErr w:type="spellStart"/>
            <w:r w:rsidRPr="005E79B1">
              <w:rPr>
                <w:highlight w:val="lightGray"/>
                <w:lang w:val="fr-LU"/>
              </w:rPr>
              <w:t>Valid</w:t>
            </w:r>
            <w:r w:rsidRPr="005E79B1">
              <w:rPr>
                <w:highlight w:val="lightGray"/>
                <w:lang w:val="fr-LU"/>
              </w:rPr>
              <w:softHyphen/>
              <w:t>Until</w:t>
            </w:r>
            <w:r w:rsidRPr="005E79B1">
              <w:rPr>
                <w:highlight w:val="lightGray"/>
                <w:lang w:val="fr-LU"/>
              </w:rPr>
              <w:softHyphen/>
              <w:t>Time</w:t>
            </w:r>
            <w:proofErr w:type="spellEnd"/>
            <w:r w:rsidRPr="005E79B1">
              <w:rPr>
                <w:highlight w:val="lightGray"/>
                <w:lang w:val="fr-LU"/>
              </w:rPr>
              <w:t>) ; le producteur n’envoie en effet que les messages actifs au moment de la requête.</w:t>
            </w:r>
          </w:p>
        </w:tc>
      </w:tr>
      <w:tr w:rsidR="004908DC" w:rsidRPr="00E32CB2" w14:paraId="2A6E7825" w14:textId="77777777" w:rsidTr="000D1021">
        <w:tc>
          <w:tcPr>
            <w:tcW w:w="817" w:type="dxa"/>
            <w:shd w:val="clear" w:color="auto" w:fill="auto"/>
          </w:tcPr>
          <w:p w14:paraId="189844D9" w14:textId="77777777" w:rsidR="004908DC" w:rsidRPr="005E79B1" w:rsidRDefault="004908DC" w:rsidP="00F12A37">
            <w:pPr>
              <w:spacing w:after="0"/>
              <w:jc w:val="both"/>
              <w:rPr>
                <w:highlight w:val="lightGray"/>
                <w:shd w:val="clear" w:color="auto" w:fill="00FF00"/>
                <w:lang w:val="fr-FR"/>
              </w:rPr>
            </w:pPr>
            <w:r w:rsidRPr="005E79B1">
              <w:rPr>
                <w:highlight w:val="lightGray"/>
                <w:shd w:val="clear" w:color="auto" w:fill="00FF00"/>
                <w:lang w:val="fr-FR"/>
              </w:rPr>
              <w:t>GM-5</w:t>
            </w:r>
          </w:p>
        </w:tc>
        <w:tc>
          <w:tcPr>
            <w:tcW w:w="9641" w:type="dxa"/>
            <w:shd w:val="clear" w:color="auto" w:fill="auto"/>
          </w:tcPr>
          <w:p w14:paraId="249605EF" w14:textId="77777777" w:rsidR="004908DC" w:rsidRPr="005E79B1" w:rsidRDefault="004908DC" w:rsidP="00F12A37">
            <w:pPr>
              <w:spacing w:after="0"/>
              <w:jc w:val="both"/>
              <w:rPr>
                <w:highlight w:val="lightGray"/>
                <w:lang w:val="fr-LU"/>
              </w:rPr>
            </w:pPr>
            <w:r w:rsidRPr="005E79B1">
              <w:rPr>
                <w:highlight w:val="lightGray"/>
                <w:lang w:val="fr-LU"/>
              </w:rPr>
              <w:t>En mode abonnement, le diffuseur doit considérer une information reçue précédemment comme obsolète quand il reçoit une information de type "</w:t>
            </w:r>
            <w:proofErr w:type="spellStart"/>
            <w:r w:rsidRPr="005E79B1">
              <w:rPr>
                <w:highlight w:val="lightGray"/>
                <w:lang w:val="fr-LU"/>
              </w:rPr>
              <w:t>InfoMessageCancellation</w:t>
            </w:r>
            <w:proofErr w:type="spellEnd"/>
            <w:r w:rsidRPr="005E79B1">
              <w:rPr>
                <w:highlight w:val="lightGray"/>
                <w:lang w:val="fr-LU"/>
              </w:rPr>
              <w:t xml:space="preserve">" ou quand l’heure de fin d’évènement est expirée (champ </w:t>
            </w:r>
            <w:proofErr w:type="spellStart"/>
            <w:r w:rsidRPr="005E79B1">
              <w:rPr>
                <w:highlight w:val="lightGray"/>
                <w:lang w:val="fr-LU"/>
              </w:rPr>
              <w:t>Valid</w:t>
            </w:r>
            <w:r w:rsidRPr="005E79B1">
              <w:rPr>
                <w:highlight w:val="lightGray"/>
                <w:lang w:val="fr-LU"/>
              </w:rPr>
              <w:softHyphen/>
              <w:t>Until</w:t>
            </w:r>
            <w:r w:rsidRPr="005E79B1">
              <w:rPr>
                <w:highlight w:val="lightGray"/>
                <w:lang w:val="fr-LU"/>
              </w:rPr>
              <w:softHyphen/>
              <w:t>Time</w:t>
            </w:r>
            <w:proofErr w:type="spellEnd"/>
            <w:r w:rsidRPr="005E79B1">
              <w:rPr>
                <w:highlight w:val="lightGray"/>
                <w:lang w:val="fr-LU"/>
              </w:rPr>
              <w:t>).</w:t>
            </w:r>
          </w:p>
        </w:tc>
      </w:tr>
    </w:tbl>
    <w:p w14:paraId="6B03E081" w14:textId="77777777" w:rsidR="001367C6" w:rsidRPr="001367C6" w:rsidRDefault="001367C6" w:rsidP="002F7E84">
      <w:pPr>
        <w:pStyle w:val="Titre3"/>
        <w:rPr>
          <w:lang w:val="fr-FR"/>
        </w:rPr>
      </w:pPr>
      <w:r w:rsidRPr="001367C6">
        <w:rPr>
          <w:lang w:val="fr-FR"/>
        </w:rPr>
        <w:t>Précision sur l'e</w:t>
      </w:r>
      <w:r w:rsidR="002C7EE1">
        <w:rPr>
          <w:lang w:val="fr-FR"/>
        </w:rPr>
        <w:t>n</w:t>
      </w:r>
      <w:r w:rsidRPr="001367C6">
        <w:rPr>
          <w:lang w:val="fr-FR"/>
        </w:rPr>
        <w:t>codage de la structure spécifique France et exemple de message</w:t>
      </w:r>
    </w:p>
    <w:p w14:paraId="0EC8B67E" w14:textId="77777777" w:rsidR="001367C6" w:rsidRPr="005E79B1" w:rsidRDefault="001367C6" w:rsidP="00F12A37">
      <w:pPr>
        <w:jc w:val="both"/>
        <w:rPr>
          <w:lang w:val="fr-FR" w:eastAsia="fr-FR"/>
        </w:rPr>
      </w:pPr>
      <w:r w:rsidRPr="005E79B1">
        <w:rPr>
          <w:lang w:val="fr-FR" w:eastAsia="fr-FR"/>
        </w:rPr>
        <w:t>Contrairement aux champs d'extension de SIRI, le type utilisé pour décrire le contenu du message de General Message est "</w:t>
      </w:r>
      <w:proofErr w:type="spellStart"/>
      <w:r w:rsidRPr="005E79B1">
        <w:rPr>
          <w:i/>
          <w:lang w:val="fr-FR" w:eastAsia="fr-FR"/>
        </w:rPr>
        <w:t>anyType</w:t>
      </w:r>
      <w:proofErr w:type="spellEnd"/>
      <w:r w:rsidRPr="005E79B1">
        <w:rPr>
          <w:lang w:val="fr-FR" w:eastAsia="fr-FR"/>
        </w:rPr>
        <w:t>" (et non "</w:t>
      </w:r>
      <w:proofErr w:type="spellStart"/>
      <w:r w:rsidRPr="005E79B1">
        <w:rPr>
          <w:i/>
          <w:lang w:val="fr-FR" w:eastAsia="fr-FR"/>
        </w:rPr>
        <w:t>any</w:t>
      </w:r>
      <w:proofErr w:type="spellEnd"/>
      <w:r w:rsidRPr="005E79B1">
        <w:rPr>
          <w:lang w:val="fr-FR" w:eastAsia="fr-FR"/>
        </w:rPr>
        <w:t xml:space="preserve">"). Ce choix correspond à une volonté de contraindre à partager, entre les acteurs impliqués dans l’échange, une structure pour ce contenu qui correspond au </w:t>
      </w:r>
      <w:proofErr w:type="spellStart"/>
      <w:r w:rsidRPr="005E79B1">
        <w:rPr>
          <w:lang w:val="fr-FR" w:eastAsia="fr-FR"/>
        </w:rPr>
        <w:t>coeur</w:t>
      </w:r>
      <w:proofErr w:type="spellEnd"/>
      <w:r w:rsidRPr="005E79B1">
        <w:rPr>
          <w:lang w:val="fr-FR" w:eastAsia="fr-FR"/>
        </w:rPr>
        <w:t xml:space="preserve"> du message, plutôt que de laisser les acteurs </w:t>
      </w:r>
      <w:r w:rsidR="00ED164A" w:rsidRPr="005E79B1">
        <w:rPr>
          <w:lang w:val="fr-FR" w:eastAsia="fr-FR"/>
        </w:rPr>
        <w:t>le remplir à leur</w:t>
      </w:r>
      <w:r w:rsidRPr="005E79B1">
        <w:rPr>
          <w:lang w:val="fr-FR" w:eastAsia="fr-FR"/>
        </w:rPr>
        <w:t xml:space="preserve"> guise (ce qui est en final une contrainte de base d'interopérabilité, à laquelle le profil France répond d'ailleurs bien avec les structures </w:t>
      </w:r>
      <w:proofErr w:type="spellStart"/>
      <w:r w:rsidR="00866996" w:rsidRPr="00866996">
        <w:rPr>
          <w:b/>
          <w:i/>
          <w:lang w:val="fr-FR" w:eastAsia="fr-FR"/>
        </w:rPr>
        <w:t>F</w:t>
      </w:r>
      <w:r w:rsidR="00961E0E">
        <w:rPr>
          <w:b/>
          <w:i/>
          <w:lang w:val="fr-FR" w:eastAsia="fr-FR"/>
        </w:rPr>
        <w:t>r</w:t>
      </w:r>
      <w:r w:rsidRPr="005E79B1">
        <w:rPr>
          <w:b/>
          <w:i/>
          <w:lang w:val="fr-FR" w:eastAsia="fr-FR"/>
        </w:rPr>
        <w:t>GeneralMessageStructure</w:t>
      </w:r>
      <w:proofErr w:type="spellEnd"/>
      <w:r w:rsidRPr="005E79B1">
        <w:rPr>
          <w:lang w:val="fr-FR" w:eastAsia="fr-FR"/>
        </w:rPr>
        <w:t>).</w:t>
      </w:r>
    </w:p>
    <w:p w14:paraId="450DBC8A" w14:textId="77777777" w:rsidR="001367C6" w:rsidRPr="005E79B1" w:rsidRDefault="001367C6" w:rsidP="00F12A37">
      <w:pPr>
        <w:jc w:val="both"/>
        <w:rPr>
          <w:lang w:val="fr-FR" w:eastAsia="fr-FR"/>
        </w:rPr>
      </w:pPr>
      <w:r w:rsidRPr="005E79B1">
        <w:rPr>
          <w:lang w:val="fr-FR" w:eastAsia="fr-FR"/>
        </w:rPr>
        <w:t xml:space="preserve">En conséquence, il convient donc d'encoder (en attribut) le type de la structure utilisée pour décrire le message, en l'occurrence sous la forme :  </w:t>
      </w:r>
    </w:p>
    <w:p w14:paraId="3B06DFE3" w14:textId="77777777" w:rsidR="001367C6" w:rsidRPr="001367C6" w:rsidRDefault="001367C6" w:rsidP="00F12A37">
      <w:pPr>
        <w:jc w:val="both"/>
        <w:rPr>
          <w:lang w:val="fr-FR" w:eastAsia="fr-FR"/>
        </w:rPr>
      </w:pPr>
      <w:r w:rsidRPr="001367C6">
        <w:rPr>
          <w:lang w:val="fr-FR" w:eastAsia="fr-FR"/>
        </w:rPr>
        <w:t xml:space="preserve">&lt;Content </w:t>
      </w:r>
      <w:proofErr w:type="spellStart"/>
      <w:proofErr w:type="gramStart"/>
      <w:r w:rsidRPr="001367C6">
        <w:rPr>
          <w:lang w:val="fr-FR" w:eastAsia="fr-FR"/>
        </w:rPr>
        <w:t>xsi:type</w:t>
      </w:r>
      <w:proofErr w:type="spellEnd"/>
      <w:proofErr w:type="gramEnd"/>
      <w:r w:rsidRPr="001367C6">
        <w:rPr>
          <w:lang w:val="fr-FR" w:eastAsia="fr-FR"/>
        </w:rPr>
        <w:t>="</w:t>
      </w:r>
      <w:proofErr w:type="spellStart"/>
      <w:r w:rsidRPr="001367C6">
        <w:rPr>
          <w:lang w:val="fr-FR" w:eastAsia="fr-FR"/>
        </w:rPr>
        <w:t>siri:</w:t>
      </w:r>
      <w:r w:rsidRPr="00ED164A">
        <w:rPr>
          <w:strike/>
          <w:lang w:val="fr-FR" w:eastAsia="fr-FR"/>
        </w:rPr>
        <w:t>IDF</w:t>
      </w:r>
      <w:r w:rsidR="00ED164A">
        <w:rPr>
          <w:lang w:val="fr-FR" w:eastAsia="fr-FR"/>
        </w:rPr>
        <w:t>Fr</w:t>
      </w:r>
      <w:r w:rsidRPr="001367C6">
        <w:rPr>
          <w:lang w:val="fr-FR" w:eastAsia="fr-FR"/>
        </w:rPr>
        <w:t>GeneralMessageStructure</w:t>
      </w:r>
      <w:proofErr w:type="spellEnd"/>
      <w:r w:rsidRPr="001367C6">
        <w:rPr>
          <w:lang w:val="fr-FR" w:eastAsia="fr-FR"/>
        </w:rPr>
        <w:t>"&gt;</w:t>
      </w:r>
    </w:p>
    <w:p w14:paraId="11C7D492" w14:textId="77777777" w:rsidR="001367C6" w:rsidRPr="001367C6" w:rsidRDefault="001367C6" w:rsidP="00F12A37">
      <w:pPr>
        <w:jc w:val="both"/>
        <w:rPr>
          <w:lang w:val="fr-FR" w:eastAsia="fr-FR"/>
        </w:rPr>
      </w:pPr>
      <w:r w:rsidRPr="001367C6">
        <w:rPr>
          <w:lang w:val="fr-FR" w:eastAsia="fr-FR"/>
        </w:rPr>
        <w:t xml:space="preserve">Les lignes ci-dessous proposent un exemple de </w:t>
      </w:r>
      <w:r w:rsidRPr="001367C6">
        <w:rPr>
          <w:i/>
          <w:lang w:val="fr-FR" w:eastAsia="fr-FR"/>
        </w:rPr>
        <w:t>Delivery</w:t>
      </w:r>
      <w:r w:rsidRPr="001367C6">
        <w:rPr>
          <w:lang w:val="fr-FR" w:eastAsia="fr-FR"/>
        </w:rPr>
        <w:t xml:space="preserve"> d'un </w:t>
      </w:r>
      <w:r w:rsidRPr="001367C6">
        <w:rPr>
          <w:i/>
          <w:lang w:val="fr-FR" w:eastAsia="fr-FR"/>
        </w:rPr>
        <w:t>General Message</w:t>
      </w:r>
      <w:r w:rsidRPr="001367C6">
        <w:rPr>
          <w:lang w:val="fr-FR" w:eastAsia="fr-FR"/>
        </w:rPr>
        <w:t xml:space="preserve"> dans le cadre du profil France.</w:t>
      </w:r>
    </w:p>
    <w:p w14:paraId="3A3294FE" w14:textId="77777777" w:rsidR="001367C6" w:rsidRPr="005166BA" w:rsidRDefault="001367C6" w:rsidP="001D7D96">
      <w:pPr>
        <w:spacing w:after="0"/>
        <w:jc w:val="both"/>
        <w:rPr>
          <w:color w:val="000000"/>
          <w:highlight w:val="white"/>
          <w:lang w:eastAsia="fr-FR"/>
        </w:rPr>
      </w:pPr>
      <w:r w:rsidRPr="005166BA">
        <w:rPr>
          <w:color w:val="0000FF"/>
          <w:highlight w:val="white"/>
          <w:lang w:eastAsia="fr-FR"/>
        </w:rPr>
        <w:t>&lt;</w:t>
      </w:r>
      <w:proofErr w:type="spellStart"/>
      <w:proofErr w:type="gramStart"/>
      <w:r w:rsidRPr="005166BA">
        <w:rPr>
          <w:highlight w:val="white"/>
          <w:lang w:eastAsia="fr-FR"/>
        </w:rPr>
        <w:t>siri:GeneralMessageDelivery</w:t>
      </w:r>
      <w:proofErr w:type="spellEnd"/>
      <w:proofErr w:type="gramEnd"/>
      <w:r w:rsidRPr="005166BA">
        <w:rPr>
          <w:color w:val="FF0000"/>
          <w:highlight w:val="white"/>
          <w:lang w:eastAsia="fr-FR"/>
        </w:rPr>
        <w:t xml:space="preserve"> version</w:t>
      </w:r>
      <w:r w:rsidRPr="005166BA">
        <w:rPr>
          <w:color w:val="0000FF"/>
          <w:highlight w:val="white"/>
          <w:lang w:eastAsia="fr-FR"/>
        </w:rPr>
        <w:t>="</w:t>
      </w:r>
      <w:r w:rsidRPr="005166BA">
        <w:rPr>
          <w:color w:val="000000"/>
          <w:highlight w:val="white"/>
          <w:lang w:eastAsia="fr-FR"/>
        </w:rPr>
        <w:t>1.3</w:t>
      </w:r>
      <w:r w:rsidRPr="005166BA">
        <w:rPr>
          <w:color w:val="0000FF"/>
          <w:highlight w:val="white"/>
          <w:lang w:eastAsia="fr-FR"/>
        </w:rPr>
        <w:t>"&gt;</w:t>
      </w:r>
    </w:p>
    <w:p w14:paraId="418AB7B4" w14:textId="77777777" w:rsidR="001367C6" w:rsidRPr="005166BA" w:rsidRDefault="001367C6" w:rsidP="001D7D96">
      <w:pPr>
        <w:spacing w:after="0"/>
        <w:rPr>
          <w:color w:val="000000"/>
          <w:highlight w:val="white"/>
          <w:lang w:eastAsia="fr-FR"/>
        </w:rPr>
      </w:pPr>
      <w:r w:rsidRPr="005166BA">
        <w:rPr>
          <w:color w:val="000000"/>
          <w:highlight w:val="white"/>
          <w:lang w:eastAsia="fr-FR"/>
        </w:rPr>
        <w:tab/>
      </w:r>
      <w:r w:rsidRPr="005166BA">
        <w:rPr>
          <w:color w:val="0000FF"/>
          <w:highlight w:val="white"/>
          <w:lang w:eastAsia="fr-FR"/>
        </w:rPr>
        <w:t>&lt;</w:t>
      </w:r>
      <w:proofErr w:type="gramStart"/>
      <w:r w:rsidRPr="005166BA">
        <w:rPr>
          <w:highlight w:val="white"/>
          <w:lang w:eastAsia="fr-FR"/>
        </w:rPr>
        <w:t>siri:ResponseTimestamp</w:t>
      </w:r>
      <w:proofErr w:type="gramEnd"/>
      <w:r w:rsidRPr="005166BA">
        <w:rPr>
          <w:color w:val="0000FF"/>
          <w:highlight w:val="white"/>
          <w:lang w:eastAsia="fr-FR"/>
        </w:rPr>
        <w:t>&gt;</w:t>
      </w:r>
      <w:r w:rsidRPr="005166BA">
        <w:rPr>
          <w:color w:val="000000"/>
          <w:highlight w:val="white"/>
          <w:lang w:eastAsia="fr-FR"/>
        </w:rPr>
        <w:t>2013-12-19T11:26:59.677+01:00</w:t>
      </w:r>
      <w:r w:rsidRPr="005166BA">
        <w:rPr>
          <w:color w:val="0000FF"/>
          <w:highlight w:val="white"/>
          <w:lang w:eastAsia="fr-FR"/>
        </w:rPr>
        <w:t>&lt;/</w:t>
      </w:r>
      <w:r w:rsidRPr="005166BA">
        <w:rPr>
          <w:highlight w:val="white"/>
          <w:lang w:eastAsia="fr-FR"/>
        </w:rPr>
        <w:t>siri:ResponseTimestamp</w:t>
      </w:r>
      <w:r w:rsidRPr="005166BA">
        <w:rPr>
          <w:color w:val="0000FF"/>
          <w:highlight w:val="white"/>
          <w:lang w:eastAsia="fr-FR"/>
        </w:rPr>
        <w:t>&gt;</w:t>
      </w:r>
    </w:p>
    <w:p w14:paraId="01B64FA8" w14:textId="77777777" w:rsidR="001367C6" w:rsidRPr="005166BA" w:rsidRDefault="001367C6" w:rsidP="001D7D96">
      <w:pPr>
        <w:spacing w:after="0"/>
        <w:rPr>
          <w:color w:val="000000"/>
          <w:highlight w:val="white"/>
          <w:lang w:eastAsia="fr-FR"/>
        </w:rPr>
      </w:pPr>
      <w:r w:rsidRPr="005166BA">
        <w:rPr>
          <w:color w:val="000000"/>
          <w:highlight w:val="white"/>
          <w:lang w:eastAsia="fr-FR"/>
        </w:rPr>
        <w:tab/>
      </w:r>
      <w:r w:rsidRPr="005166BA">
        <w:rPr>
          <w:color w:val="0000FF"/>
          <w:highlight w:val="white"/>
          <w:lang w:eastAsia="fr-FR"/>
        </w:rPr>
        <w:t>&lt;</w:t>
      </w:r>
      <w:proofErr w:type="spellStart"/>
      <w:proofErr w:type="gramStart"/>
      <w:r w:rsidRPr="005166BA">
        <w:rPr>
          <w:highlight w:val="white"/>
          <w:lang w:eastAsia="fr-FR"/>
        </w:rPr>
        <w:t>siri:RequestMessageRef</w:t>
      </w:r>
      <w:proofErr w:type="spellEnd"/>
      <w:proofErr w:type="gramEnd"/>
      <w:r w:rsidRPr="005166BA">
        <w:rPr>
          <w:color w:val="0000FF"/>
          <w:highlight w:val="white"/>
          <w:lang w:eastAsia="fr-FR"/>
        </w:rPr>
        <w:t>&gt;</w:t>
      </w:r>
      <w:r w:rsidRPr="005166BA">
        <w:rPr>
          <w:color w:val="000000"/>
          <w:highlight w:val="white"/>
          <w:lang w:eastAsia="fr-FR"/>
        </w:rPr>
        <w:t>SOAP-REQ-12345</w:t>
      </w:r>
      <w:r w:rsidRPr="005166BA">
        <w:rPr>
          <w:color w:val="0000FF"/>
          <w:highlight w:val="white"/>
          <w:lang w:eastAsia="fr-FR"/>
        </w:rPr>
        <w:t>&lt;/</w:t>
      </w:r>
      <w:proofErr w:type="spellStart"/>
      <w:r w:rsidRPr="005166BA">
        <w:rPr>
          <w:highlight w:val="white"/>
          <w:lang w:eastAsia="fr-FR"/>
        </w:rPr>
        <w:t>siri:RequestMessageRef</w:t>
      </w:r>
      <w:proofErr w:type="spellEnd"/>
      <w:r w:rsidRPr="005166BA">
        <w:rPr>
          <w:color w:val="0000FF"/>
          <w:highlight w:val="white"/>
          <w:lang w:eastAsia="fr-FR"/>
        </w:rPr>
        <w:t>&gt;</w:t>
      </w:r>
    </w:p>
    <w:p w14:paraId="4A1A9CA6" w14:textId="77777777" w:rsidR="001367C6" w:rsidRPr="005166BA" w:rsidRDefault="001367C6" w:rsidP="001D7D96">
      <w:pPr>
        <w:spacing w:after="0"/>
        <w:rPr>
          <w:color w:val="000000"/>
          <w:highlight w:val="white"/>
          <w:lang w:eastAsia="fr-FR"/>
        </w:rPr>
      </w:pPr>
      <w:r w:rsidRPr="005166BA">
        <w:rPr>
          <w:color w:val="000000"/>
          <w:highlight w:val="white"/>
          <w:lang w:eastAsia="fr-FR"/>
        </w:rPr>
        <w:tab/>
      </w:r>
      <w:r w:rsidRPr="005166BA">
        <w:rPr>
          <w:color w:val="0000FF"/>
          <w:highlight w:val="white"/>
          <w:lang w:eastAsia="fr-FR"/>
        </w:rPr>
        <w:t>&lt;</w:t>
      </w:r>
      <w:proofErr w:type="spellStart"/>
      <w:proofErr w:type="gramStart"/>
      <w:r w:rsidRPr="005166BA">
        <w:rPr>
          <w:highlight w:val="white"/>
          <w:lang w:eastAsia="fr-FR"/>
        </w:rPr>
        <w:t>siri:Status</w:t>
      </w:r>
      <w:proofErr w:type="spellEnd"/>
      <w:proofErr w:type="gramEnd"/>
      <w:r w:rsidRPr="005166BA">
        <w:rPr>
          <w:color w:val="0000FF"/>
          <w:highlight w:val="white"/>
          <w:lang w:eastAsia="fr-FR"/>
        </w:rPr>
        <w:t>&gt;</w:t>
      </w:r>
      <w:r w:rsidRPr="005166BA">
        <w:rPr>
          <w:color w:val="000000"/>
          <w:highlight w:val="white"/>
          <w:lang w:eastAsia="fr-FR"/>
        </w:rPr>
        <w:t>true</w:t>
      </w:r>
      <w:r w:rsidRPr="005166BA">
        <w:rPr>
          <w:color w:val="0000FF"/>
          <w:highlight w:val="white"/>
          <w:lang w:eastAsia="fr-FR"/>
        </w:rPr>
        <w:t>&lt;/</w:t>
      </w:r>
      <w:proofErr w:type="spellStart"/>
      <w:r w:rsidRPr="005166BA">
        <w:rPr>
          <w:highlight w:val="white"/>
          <w:lang w:eastAsia="fr-FR"/>
        </w:rPr>
        <w:t>siri:Status</w:t>
      </w:r>
      <w:proofErr w:type="spellEnd"/>
      <w:r w:rsidRPr="005166BA">
        <w:rPr>
          <w:color w:val="0000FF"/>
          <w:highlight w:val="white"/>
          <w:lang w:eastAsia="fr-FR"/>
        </w:rPr>
        <w:t>&gt;</w:t>
      </w:r>
    </w:p>
    <w:p w14:paraId="79F8641F" w14:textId="77777777" w:rsidR="001367C6" w:rsidRPr="005166BA" w:rsidRDefault="001367C6" w:rsidP="001D7D96">
      <w:pPr>
        <w:spacing w:after="0"/>
        <w:rPr>
          <w:highlight w:val="white"/>
          <w:lang w:eastAsia="fr-FR"/>
        </w:rPr>
      </w:pPr>
      <w:r w:rsidRPr="005166BA">
        <w:rPr>
          <w:highlight w:val="white"/>
          <w:lang w:eastAsia="fr-FR"/>
        </w:rPr>
        <w:tab/>
      </w:r>
      <w:r w:rsidRPr="005166BA">
        <w:rPr>
          <w:color w:val="0000FF"/>
          <w:highlight w:val="white"/>
          <w:lang w:eastAsia="fr-FR"/>
        </w:rPr>
        <w:t>&lt;</w:t>
      </w:r>
      <w:proofErr w:type="spellStart"/>
      <w:proofErr w:type="gramStart"/>
      <w:r w:rsidRPr="005166BA">
        <w:rPr>
          <w:color w:val="800000"/>
          <w:highlight w:val="white"/>
          <w:lang w:eastAsia="fr-FR"/>
        </w:rPr>
        <w:t>siri:ValidUntil</w:t>
      </w:r>
      <w:proofErr w:type="spellEnd"/>
      <w:proofErr w:type="gramEnd"/>
      <w:r w:rsidRPr="005166BA">
        <w:rPr>
          <w:color w:val="0000FF"/>
          <w:highlight w:val="white"/>
          <w:lang w:eastAsia="fr-FR"/>
        </w:rPr>
        <w:t>&gt;</w:t>
      </w:r>
      <w:r w:rsidRPr="005166BA">
        <w:rPr>
          <w:highlight w:val="white"/>
          <w:lang w:eastAsia="fr-FR"/>
        </w:rPr>
        <w:t>2013-12-19T11:28:59.677+01:00</w:t>
      </w:r>
      <w:r w:rsidRPr="005166BA">
        <w:rPr>
          <w:color w:val="0000FF"/>
          <w:highlight w:val="white"/>
          <w:lang w:eastAsia="fr-FR"/>
        </w:rPr>
        <w:t>&lt;/</w:t>
      </w:r>
      <w:proofErr w:type="spellStart"/>
      <w:r w:rsidRPr="005166BA">
        <w:rPr>
          <w:color w:val="800000"/>
          <w:highlight w:val="white"/>
          <w:lang w:eastAsia="fr-FR"/>
        </w:rPr>
        <w:t>siri:ValidUntil</w:t>
      </w:r>
      <w:proofErr w:type="spellEnd"/>
      <w:r w:rsidRPr="005166BA">
        <w:rPr>
          <w:color w:val="0000FF"/>
          <w:highlight w:val="white"/>
          <w:lang w:eastAsia="fr-FR"/>
        </w:rPr>
        <w:t>&gt;</w:t>
      </w:r>
    </w:p>
    <w:p w14:paraId="4925E59C" w14:textId="77777777" w:rsidR="001367C6" w:rsidRPr="005166BA" w:rsidRDefault="001367C6" w:rsidP="001D7D96">
      <w:pPr>
        <w:spacing w:after="0"/>
        <w:rPr>
          <w:color w:val="000000"/>
          <w:highlight w:val="white"/>
          <w:lang w:eastAsia="fr-FR"/>
        </w:rPr>
      </w:pPr>
      <w:r w:rsidRPr="005166BA">
        <w:rPr>
          <w:color w:val="000000"/>
          <w:highlight w:val="white"/>
          <w:lang w:eastAsia="fr-FR"/>
        </w:rPr>
        <w:tab/>
      </w:r>
      <w:r w:rsidRPr="005166BA">
        <w:rPr>
          <w:color w:val="0000FF"/>
          <w:highlight w:val="white"/>
          <w:lang w:eastAsia="fr-FR"/>
        </w:rPr>
        <w:t>&lt;</w:t>
      </w:r>
      <w:proofErr w:type="spellStart"/>
      <w:proofErr w:type="gramStart"/>
      <w:r w:rsidRPr="005166BA">
        <w:rPr>
          <w:highlight w:val="white"/>
          <w:lang w:eastAsia="fr-FR"/>
        </w:rPr>
        <w:t>siri:DefaultLanguage</w:t>
      </w:r>
      <w:proofErr w:type="spellEnd"/>
      <w:proofErr w:type="gramEnd"/>
      <w:r w:rsidRPr="005166BA">
        <w:rPr>
          <w:color w:val="0000FF"/>
          <w:highlight w:val="white"/>
          <w:lang w:eastAsia="fr-FR"/>
        </w:rPr>
        <w:t>&gt;</w:t>
      </w:r>
      <w:r w:rsidRPr="005166BA">
        <w:rPr>
          <w:color w:val="000000"/>
          <w:highlight w:val="white"/>
          <w:lang w:eastAsia="fr-FR"/>
        </w:rPr>
        <w:t>FR</w:t>
      </w:r>
      <w:r w:rsidRPr="005166BA">
        <w:rPr>
          <w:color w:val="0000FF"/>
          <w:highlight w:val="white"/>
          <w:lang w:eastAsia="fr-FR"/>
        </w:rPr>
        <w:t>&lt;/</w:t>
      </w:r>
      <w:proofErr w:type="spellStart"/>
      <w:r w:rsidRPr="005166BA">
        <w:rPr>
          <w:highlight w:val="white"/>
          <w:lang w:eastAsia="fr-FR"/>
        </w:rPr>
        <w:t>siri:DefaultLanguage</w:t>
      </w:r>
      <w:proofErr w:type="spellEnd"/>
      <w:r w:rsidRPr="005166BA">
        <w:rPr>
          <w:color w:val="0000FF"/>
          <w:highlight w:val="white"/>
          <w:lang w:eastAsia="fr-FR"/>
        </w:rPr>
        <w:t>&gt;</w:t>
      </w:r>
    </w:p>
    <w:p w14:paraId="4DE65E53" w14:textId="77777777" w:rsidR="001367C6" w:rsidRPr="005166BA" w:rsidRDefault="001367C6" w:rsidP="001D7D96">
      <w:pPr>
        <w:spacing w:after="0"/>
        <w:rPr>
          <w:color w:val="000000"/>
          <w:highlight w:val="white"/>
          <w:lang w:eastAsia="fr-FR"/>
        </w:rPr>
      </w:pPr>
      <w:r w:rsidRPr="005166BA">
        <w:rPr>
          <w:color w:val="000000"/>
          <w:highlight w:val="white"/>
          <w:lang w:eastAsia="fr-FR"/>
        </w:rPr>
        <w:tab/>
      </w:r>
      <w:r w:rsidRPr="005166BA">
        <w:rPr>
          <w:color w:val="0000FF"/>
          <w:highlight w:val="white"/>
          <w:lang w:eastAsia="fr-FR"/>
        </w:rPr>
        <w:t>&lt;</w:t>
      </w:r>
      <w:proofErr w:type="spellStart"/>
      <w:proofErr w:type="gramStart"/>
      <w:r w:rsidRPr="005166BA">
        <w:rPr>
          <w:highlight w:val="white"/>
          <w:lang w:eastAsia="fr-FR"/>
        </w:rPr>
        <w:t>siri:GeneralMessage</w:t>
      </w:r>
      <w:proofErr w:type="spellEnd"/>
      <w:proofErr w:type="gramEnd"/>
      <w:r w:rsidRPr="005166BA">
        <w:rPr>
          <w:color w:val="FF0000"/>
          <w:highlight w:val="white"/>
          <w:lang w:eastAsia="fr-FR"/>
        </w:rPr>
        <w:t xml:space="preserve"> </w:t>
      </w:r>
      <w:proofErr w:type="spellStart"/>
      <w:r w:rsidRPr="005166BA">
        <w:rPr>
          <w:color w:val="FF0000"/>
          <w:highlight w:val="white"/>
          <w:lang w:eastAsia="fr-FR"/>
        </w:rPr>
        <w:t>formatRef</w:t>
      </w:r>
      <w:proofErr w:type="spellEnd"/>
      <w:r w:rsidRPr="005166BA">
        <w:rPr>
          <w:color w:val="0000FF"/>
          <w:highlight w:val="white"/>
          <w:lang w:eastAsia="fr-FR"/>
        </w:rPr>
        <w:t>="</w:t>
      </w:r>
      <w:r w:rsidR="00961E0E" w:rsidRPr="00961E0E">
        <w:rPr>
          <w:color w:val="000000"/>
          <w:lang w:eastAsia="fr-FR"/>
        </w:rPr>
        <w:t>France</w:t>
      </w:r>
      <w:r w:rsidRPr="005166BA">
        <w:rPr>
          <w:color w:val="0000FF"/>
          <w:highlight w:val="white"/>
          <w:lang w:eastAsia="fr-FR"/>
        </w:rPr>
        <w:t>"&gt;</w:t>
      </w:r>
    </w:p>
    <w:p w14:paraId="19BD6907" w14:textId="77777777" w:rsidR="001367C6" w:rsidRPr="005166BA" w:rsidRDefault="001367C6" w:rsidP="001D7D96">
      <w:pPr>
        <w:spacing w:after="0"/>
        <w:rPr>
          <w:color w:val="000000"/>
          <w:highlight w:val="white"/>
          <w:lang w:eastAsia="fr-FR"/>
        </w:rPr>
      </w:pPr>
      <w:r w:rsidRPr="005166BA">
        <w:rPr>
          <w:color w:val="000000"/>
          <w:highlight w:val="white"/>
          <w:lang w:eastAsia="fr-FR"/>
        </w:rPr>
        <w:tab/>
      </w:r>
      <w:r w:rsidRPr="005166BA">
        <w:rPr>
          <w:color w:val="000000"/>
          <w:highlight w:val="white"/>
          <w:lang w:eastAsia="fr-FR"/>
        </w:rPr>
        <w:tab/>
      </w:r>
      <w:r w:rsidRPr="005166BA">
        <w:rPr>
          <w:color w:val="0000FF"/>
          <w:highlight w:val="white"/>
          <w:lang w:eastAsia="fr-FR"/>
        </w:rPr>
        <w:t>&lt;</w:t>
      </w:r>
      <w:proofErr w:type="gramStart"/>
      <w:r w:rsidRPr="005166BA">
        <w:rPr>
          <w:highlight w:val="white"/>
          <w:lang w:eastAsia="fr-FR"/>
        </w:rPr>
        <w:t>siri:RecordedAtTime</w:t>
      </w:r>
      <w:proofErr w:type="gramEnd"/>
      <w:r w:rsidRPr="005166BA">
        <w:rPr>
          <w:color w:val="0000FF"/>
          <w:highlight w:val="white"/>
          <w:lang w:eastAsia="fr-FR"/>
        </w:rPr>
        <w:t>&gt;</w:t>
      </w:r>
      <w:r w:rsidRPr="005166BA">
        <w:rPr>
          <w:color w:val="000000"/>
          <w:highlight w:val="white"/>
          <w:lang w:eastAsia="fr-FR"/>
        </w:rPr>
        <w:t>2013-12-19T11:26:59.767+01:00</w:t>
      </w:r>
      <w:r w:rsidRPr="005166BA">
        <w:rPr>
          <w:color w:val="0000FF"/>
          <w:highlight w:val="white"/>
          <w:lang w:eastAsia="fr-FR"/>
        </w:rPr>
        <w:t>&lt;/</w:t>
      </w:r>
      <w:r w:rsidRPr="005166BA">
        <w:rPr>
          <w:highlight w:val="white"/>
          <w:lang w:eastAsia="fr-FR"/>
        </w:rPr>
        <w:t>siri:RecordedAtTime</w:t>
      </w:r>
      <w:r w:rsidRPr="005166BA">
        <w:rPr>
          <w:color w:val="0000FF"/>
          <w:highlight w:val="white"/>
          <w:lang w:eastAsia="fr-FR"/>
        </w:rPr>
        <w:t>&gt;</w:t>
      </w:r>
    </w:p>
    <w:p w14:paraId="1272E0FA" w14:textId="77777777" w:rsidR="001367C6" w:rsidRPr="005166BA" w:rsidRDefault="001367C6" w:rsidP="001D7D96">
      <w:pPr>
        <w:spacing w:after="0"/>
        <w:rPr>
          <w:color w:val="000000"/>
          <w:highlight w:val="white"/>
          <w:lang w:eastAsia="fr-FR"/>
        </w:rPr>
      </w:pPr>
      <w:r w:rsidRPr="005166BA">
        <w:rPr>
          <w:color w:val="000000"/>
          <w:highlight w:val="white"/>
          <w:lang w:eastAsia="fr-FR"/>
        </w:rPr>
        <w:tab/>
      </w:r>
      <w:r w:rsidRPr="005166BA">
        <w:rPr>
          <w:color w:val="000000"/>
          <w:highlight w:val="white"/>
          <w:lang w:eastAsia="fr-FR"/>
        </w:rPr>
        <w:tab/>
      </w:r>
      <w:r w:rsidRPr="005166BA">
        <w:rPr>
          <w:color w:val="0000FF"/>
          <w:highlight w:val="white"/>
          <w:lang w:eastAsia="fr-FR"/>
        </w:rPr>
        <w:t>&lt;</w:t>
      </w:r>
      <w:proofErr w:type="spellStart"/>
      <w:proofErr w:type="gramStart"/>
      <w:r w:rsidRPr="005166BA">
        <w:rPr>
          <w:highlight w:val="white"/>
          <w:lang w:eastAsia="fr-FR"/>
        </w:rPr>
        <w:t>siri:ItemIdentifier</w:t>
      </w:r>
      <w:proofErr w:type="spellEnd"/>
      <w:proofErr w:type="gramEnd"/>
      <w:r w:rsidRPr="005166BA">
        <w:rPr>
          <w:color w:val="0000FF"/>
          <w:highlight w:val="white"/>
          <w:lang w:eastAsia="fr-FR"/>
        </w:rPr>
        <w:t>&gt;</w:t>
      </w:r>
      <w:r w:rsidRPr="00961E0E">
        <w:rPr>
          <w:color w:val="000000"/>
          <w:lang w:eastAsia="fr-FR"/>
        </w:rPr>
        <w:t>ITEM-ID-1234567</w:t>
      </w:r>
      <w:r w:rsidRPr="005166BA">
        <w:rPr>
          <w:color w:val="0000FF"/>
          <w:highlight w:val="white"/>
          <w:lang w:eastAsia="fr-FR"/>
        </w:rPr>
        <w:t>&lt;/</w:t>
      </w:r>
      <w:proofErr w:type="spellStart"/>
      <w:r w:rsidRPr="005166BA">
        <w:rPr>
          <w:highlight w:val="white"/>
          <w:lang w:eastAsia="fr-FR"/>
        </w:rPr>
        <w:t>siri:ItemIdentifier</w:t>
      </w:r>
      <w:proofErr w:type="spellEnd"/>
      <w:r w:rsidRPr="005166BA">
        <w:rPr>
          <w:color w:val="0000FF"/>
          <w:highlight w:val="white"/>
          <w:lang w:eastAsia="fr-FR"/>
        </w:rPr>
        <w:t>&gt;</w:t>
      </w:r>
    </w:p>
    <w:p w14:paraId="5C2D8978" w14:textId="77777777" w:rsidR="001367C6" w:rsidRPr="005166BA" w:rsidRDefault="001367C6" w:rsidP="001D7D96">
      <w:pPr>
        <w:spacing w:after="0"/>
        <w:rPr>
          <w:color w:val="000000"/>
          <w:highlight w:val="white"/>
          <w:lang w:eastAsia="fr-FR"/>
        </w:rPr>
      </w:pPr>
      <w:r w:rsidRPr="005166BA">
        <w:rPr>
          <w:color w:val="000000"/>
          <w:highlight w:val="white"/>
          <w:lang w:eastAsia="fr-FR"/>
        </w:rPr>
        <w:lastRenderedPageBreak/>
        <w:tab/>
      </w:r>
      <w:r w:rsidRPr="005166BA">
        <w:rPr>
          <w:color w:val="000000"/>
          <w:highlight w:val="white"/>
          <w:lang w:eastAsia="fr-FR"/>
        </w:rPr>
        <w:tab/>
      </w:r>
      <w:r w:rsidRPr="005166BA">
        <w:rPr>
          <w:color w:val="0000FF"/>
          <w:highlight w:val="white"/>
          <w:lang w:eastAsia="fr-FR"/>
        </w:rPr>
        <w:t>&lt;</w:t>
      </w:r>
      <w:proofErr w:type="gramStart"/>
      <w:r w:rsidRPr="005166BA">
        <w:rPr>
          <w:highlight w:val="white"/>
          <w:lang w:eastAsia="fr-FR"/>
        </w:rPr>
        <w:t>siri:InfoMessageIdentifier</w:t>
      </w:r>
      <w:proofErr w:type="gramEnd"/>
      <w:r w:rsidRPr="005166BA">
        <w:rPr>
          <w:color w:val="0000FF"/>
          <w:highlight w:val="white"/>
          <w:lang w:eastAsia="fr-FR"/>
        </w:rPr>
        <w:t>&gt;</w:t>
      </w:r>
      <w:r w:rsidRPr="00961E0E">
        <w:rPr>
          <w:color w:val="000000"/>
          <w:lang w:eastAsia="fr-FR"/>
        </w:rPr>
        <w:t>INFMSG-ID-12345678</w:t>
      </w:r>
      <w:r w:rsidRPr="00961E0E">
        <w:rPr>
          <w:color w:val="0000FF"/>
          <w:lang w:eastAsia="fr-FR"/>
        </w:rPr>
        <w:t>&lt;/</w:t>
      </w:r>
      <w:r w:rsidRPr="005166BA">
        <w:rPr>
          <w:highlight w:val="white"/>
          <w:lang w:eastAsia="fr-FR"/>
        </w:rPr>
        <w:t>siri:InfoMessageIdentifier</w:t>
      </w:r>
      <w:r w:rsidRPr="005166BA">
        <w:rPr>
          <w:color w:val="0000FF"/>
          <w:highlight w:val="white"/>
          <w:lang w:eastAsia="fr-FR"/>
        </w:rPr>
        <w:t>&gt;</w:t>
      </w:r>
    </w:p>
    <w:p w14:paraId="59FFB8B4" w14:textId="77777777" w:rsidR="001367C6" w:rsidRPr="005166BA" w:rsidRDefault="001367C6" w:rsidP="001D7D96">
      <w:pPr>
        <w:spacing w:after="0"/>
        <w:rPr>
          <w:color w:val="000000"/>
          <w:highlight w:val="white"/>
          <w:lang w:eastAsia="fr-FR"/>
        </w:rPr>
      </w:pPr>
      <w:r w:rsidRPr="005166BA">
        <w:rPr>
          <w:color w:val="000000"/>
          <w:highlight w:val="white"/>
          <w:lang w:eastAsia="fr-FR"/>
        </w:rPr>
        <w:tab/>
      </w:r>
      <w:r w:rsidRPr="005166BA">
        <w:rPr>
          <w:color w:val="000000"/>
          <w:highlight w:val="white"/>
          <w:lang w:eastAsia="fr-FR"/>
        </w:rPr>
        <w:tab/>
      </w:r>
      <w:r w:rsidRPr="005166BA">
        <w:rPr>
          <w:color w:val="0000FF"/>
          <w:highlight w:val="white"/>
          <w:lang w:eastAsia="fr-FR"/>
        </w:rPr>
        <w:t>&lt;</w:t>
      </w:r>
      <w:proofErr w:type="spellStart"/>
      <w:proofErr w:type="gramStart"/>
      <w:r w:rsidRPr="005166BA">
        <w:rPr>
          <w:highlight w:val="white"/>
          <w:lang w:eastAsia="fr-FR"/>
        </w:rPr>
        <w:t>siri:InfoChannelRef</w:t>
      </w:r>
      <w:proofErr w:type="spellEnd"/>
      <w:proofErr w:type="gramEnd"/>
      <w:r w:rsidRPr="005166BA">
        <w:rPr>
          <w:color w:val="0000FF"/>
          <w:highlight w:val="white"/>
          <w:lang w:eastAsia="fr-FR"/>
        </w:rPr>
        <w:t>&gt;</w:t>
      </w:r>
      <w:r w:rsidRPr="005166BA">
        <w:rPr>
          <w:color w:val="000000"/>
          <w:highlight w:val="white"/>
          <w:lang w:eastAsia="fr-FR"/>
        </w:rPr>
        <w:t>Information</w:t>
      </w:r>
      <w:r w:rsidRPr="005166BA">
        <w:rPr>
          <w:color w:val="0000FF"/>
          <w:highlight w:val="white"/>
          <w:lang w:eastAsia="fr-FR"/>
        </w:rPr>
        <w:t>&lt;/</w:t>
      </w:r>
      <w:proofErr w:type="spellStart"/>
      <w:r w:rsidRPr="005166BA">
        <w:rPr>
          <w:highlight w:val="white"/>
          <w:lang w:eastAsia="fr-FR"/>
        </w:rPr>
        <w:t>siri:InfoChannelRef</w:t>
      </w:r>
      <w:proofErr w:type="spellEnd"/>
      <w:r w:rsidRPr="005166BA">
        <w:rPr>
          <w:color w:val="0000FF"/>
          <w:highlight w:val="white"/>
          <w:lang w:eastAsia="fr-FR"/>
        </w:rPr>
        <w:t>&gt;</w:t>
      </w:r>
    </w:p>
    <w:p w14:paraId="425DB1C0" w14:textId="77777777" w:rsidR="001367C6" w:rsidRPr="005166BA" w:rsidRDefault="001367C6" w:rsidP="001D7D96">
      <w:pPr>
        <w:spacing w:after="0"/>
        <w:rPr>
          <w:color w:val="000000"/>
          <w:highlight w:val="white"/>
          <w:lang w:eastAsia="fr-FR"/>
        </w:rPr>
      </w:pPr>
      <w:r w:rsidRPr="005166BA">
        <w:rPr>
          <w:color w:val="000000"/>
          <w:highlight w:val="white"/>
          <w:lang w:eastAsia="fr-FR"/>
        </w:rPr>
        <w:tab/>
      </w:r>
      <w:r w:rsidRPr="005166BA">
        <w:rPr>
          <w:color w:val="000000"/>
          <w:highlight w:val="white"/>
          <w:lang w:eastAsia="fr-FR"/>
        </w:rPr>
        <w:tab/>
      </w:r>
      <w:r w:rsidRPr="005166BA">
        <w:rPr>
          <w:color w:val="0000FF"/>
          <w:highlight w:val="white"/>
          <w:lang w:eastAsia="fr-FR"/>
        </w:rPr>
        <w:t>&lt;</w:t>
      </w:r>
      <w:proofErr w:type="gramStart"/>
      <w:r w:rsidRPr="005166BA">
        <w:rPr>
          <w:highlight w:val="white"/>
          <w:lang w:eastAsia="fr-FR"/>
        </w:rPr>
        <w:t>siri:ValidUntilTime</w:t>
      </w:r>
      <w:proofErr w:type="gramEnd"/>
      <w:r w:rsidRPr="005166BA">
        <w:rPr>
          <w:color w:val="0000FF"/>
          <w:highlight w:val="white"/>
          <w:lang w:eastAsia="fr-FR"/>
        </w:rPr>
        <w:t>&gt;</w:t>
      </w:r>
      <w:r w:rsidRPr="005166BA">
        <w:rPr>
          <w:color w:val="000000"/>
          <w:highlight w:val="white"/>
          <w:lang w:eastAsia="fr-FR"/>
        </w:rPr>
        <w:t>2013-13-19T11:32:59.767+01:00</w:t>
      </w:r>
      <w:r w:rsidRPr="005166BA">
        <w:rPr>
          <w:color w:val="0000FF"/>
          <w:highlight w:val="white"/>
          <w:lang w:eastAsia="fr-FR"/>
        </w:rPr>
        <w:t>&lt;/</w:t>
      </w:r>
      <w:r w:rsidRPr="005166BA">
        <w:rPr>
          <w:highlight w:val="white"/>
          <w:lang w:eastAsia="fr-FR"/>
        </w:rPr>
        <w:t>siri:ValidUntilTime</w:t>
      </w:r>
      <w:r w:rsidRPr="005166BA">
        <w:rPr>
          <w:color w:val="0000FF"/>
          <w:highlight w:val="white"/>
          <w:lang w:eastAsia="fr-FR"/>
        </w:rPr>
        <w:t>&gt;</w:t>
      </w:r>
    </w:p>
    <w:p w14:paraId="1F78DCDB" w14:textId="77777777" w:rsidR="001367C6" w:rsidRPr="001367C6" w:rsidRDefault="001367C6" w:rsidP="001D7D96">
      <w:pPr>
        <w:spacing w:after="0"/>
        <w:rPr>
          <w:highlight w:val="white"/>
          <w:lang w:val="fr-FR" w:eastAsia="fr-FR"/>
        </w:rPr>
      </w:pPr>
      <w:r w:rsidRPr="005166BA">
        <w:rPr>
          <w:highlight w:val="white"/>
          <w:lang w:eastAsia="fr-FR"/>
        </w:rPr>
        <w:tab/>
      </w:r>
      <w:r w:rsidRPr="005166BA">
        <w:rPr>
          <w:highlight w:val="white"/>
          <w:lang w:eastAsia="fr-FR"/>
        </w:rPr>
        <w:tab/>
      </w:r>
      <w:r w:rsidRPr="001367C6">
        <w:rPr>
          <w:color w:val="0000FF"/>
          <w:highlight w:val="white"/>
          <w:lang w:val="fr-FR" w:eastAsia="fr-FR"/>
        </w:rPr>
        <w:t>&lt;</w:t>
      </w:r>
      <w:proofErr w:type="spellStart"/>
      <w:proofErr w:type="gramStart"/>
      <w:r w:rsidRPr="001367C6">
        <w:rPr>
          <w:color w:val="800000"/>
          <w:highlight w:val="white"/>
          <w:lang w:val="fr-FR" w:eastAsia="fr-FR"/>
        </w:rPr>
        <w:t>siri:Content</w:t>
      </w:r>
      <w:proofErr w:type="spellEnd"/>
      <w:proofErr w:type="gramEnd"/>
      <w:r w:rsidRPr="001367C6">
        <w:rPr>
          <w:color w:val="FF0000"/>
          <w:highlight w:val="white"/>
          <w:lang w:val="fr-FR" w:eastAsia="fr-FR"/>
        </w:rPr>
        <w:t xml:space="preserve"> </w:t>
      </w:r>
      <w:proofErr w:type="spellStart"/>
      <w:r w:rsidRPr="001367C6">
        <w:rPr>
          <w:color w:val="FF0000"/>
          <w:highlight w:val="white"/>
          <w:lang w:val="fr-FR" w:eastAsia="fr-FR"/>
        </w:rPr>
        <w:t>xsi:type</w:t>
      </w:r>
      <w:proofErr w:type="spellEnd"/>
      <w:r w:rsidRPr="001367C6">
        <w:rPr>
          <w:color w:val="0000FF"/>
          <w:highlight w:val="white"/>
          <w:lang w:val="fr-FR" w:eastAsia="fr-FR"/>
        </w:rPr>
        <w:t>="</w:t>
      </w:r>
      <w:proofErr w:type="spellStart"/>
      <w:r w:rsidR="00ED164A">
        <w:rPr>
          <w:highlight w:val="white"/>
          <w:lang w:val="fr-FR" w:eastAsia="fr-FR"/>
        </w:rPr>
        <w:t>siri:</w:t>
      </w:r>
      <w:r w:rsidR="00961E0E" w:rsidRPr="00961E0E">
        <w:rPr>
          <w:highlight w:val="lightGray"/>
          <w:lang w:val="fr-FR" w:eastAsia="fr-FR"/>
        </w:rPr>
        <w:t>Fr</w:t>
      </w:r>
      <w:r w:rsidRPr="00961E0E">
        <w:rPr>
          <w:highlight w:val="lightGray"/>
          <w:lang w:val="fr-FR" w:eastAsia="fr-FR"/>
        </w:rPr>
        <w:t>GeneralMessageStructure</w:t>
      </w:r>
      <w:proofErr w:type="spellEnd"/>
      <w:r w:rsidRPr="001367C6">
        <w:rPr>
          <w:color w:val="0000FF"/>
          <w:highlight w:val="white"/>
          <w:lang w:val="fr-FR" w:eastAsia="fr-FR"/>
        </w:rPr>
        <w:t>"&gt;</w:t>
      </w:r>
    </w:p>
    <w:p w14:paraId="7ABD89AF" w14:textId="77777777" w:rsidR="001367C6" w:rsidRPr="001367C6" w:rsidRDefault="001367C6" w:rsidP="001D7D96">
      <w:pPr>
        <w:spacing w:after="0"/>
        <w:rPr>
          <w:color w:val="000000"/>
          <w:highlight w:val="white"/>
          <w:lang w:val="fr-FR" w:eastAsia="fr-FR"/>
        </w:rPr>
      </w:pPr>
      <w:r w:rsidRPr="001367C6">
        <w:rPr>
          <w:color w:val="000000"/>
          <w:highlight w:val="white"/>
          <w:lang w:val="fr-FR" w:eastAsia="fr-FR"/>
        </w:rPr>
        <w:tab/>
      </w:r>
      <w:r w:rsidRPr="001367C6">
        <w:rPr>
          <w:color w:val="000000"/>
          <w:highlight w:val="white"/>
          <w:lang w:val="fr-FR" w:eastAsia="fr-FR"/>
        </w:rPr>
        <w:tab/>
      </w:r>
      <w:r w:rsidRPr="001367C6">
        <w:rPr>
          <w:color w:val="000000"/>
          <w:highlight w:val="white"/>
          <w:lang w:val="fr-FR" w:eastAsia="fr-FR"/>
        </w:rPr>
        <w:tab/>
      </w:r>
      <w:r w:rsidRPr="001367C6">
        <w:rPr>
          <w:color w:val="0000FF"/>
          <w:highlight w:val="white"/>
          <w:lang w:val="fr-FR" w:eastAsia="fr-FR"/>
        </w:rPr>
        <w:t>&lt;</w:t>
      </w:r>
      <w:proofErr w:type="spellStart"/>
      <w:proofErr w:type="gramStart"/>
      <w:r w:rsidRPr="001367C6">
        <w:rPr>
          <w:highlight w:val="white"/>
          <w:lang w:val="fr-FR" w:eastAsia="fr-FR"/>
        </w:rPr>
        <w:t>siri:Message</w:t>
      </w:r>
      <w:proofErr w:type="spellEnd"/>
      <w:proofErr w:type="gramEnd"/>
      <w:r w:rsidRPr="001367C6">
        <w:rPr>
          <w:color w:val="0000FF"/>
          <w:highlight w:val="white"/>
          <w:lang w:val="fr-FR" w:eastAsia="fr-FR"/>
        </w:rPr>
        <w:t>&gt;</w:t>
      </w:r>
    </w:p>
    <w:p w14:paraId="5457ED64" w14:textId="77777777" w:rsidR="001367C6" w:rsidRPr="001367C6" w:rsidRDefault="001367C6" w:rsidP="001D7D96">
      <w:pPr>
        <w:spacing w:after="0"/>
        <w:rPr>
          <w:color w:val="000000"/>
          <w:highlight w:val="white"/>
          <w:lang w:val="fr-FR" w:eastAsia="fr-FR"/>
        </w:rPr>
      </w:pPr>
      <w:r w:rsidRPr="001367C6">
        <w:rPr>
          <w:color w:val="000000"/>
          <w:highlight w:val="white"/>
          <w:lang w:val="fr-FR" w:eastAsia="fr-FR"/>
        </w:rPr>
        <w:tab/>
      </w:r>
      <w:r w:rsidRPr="001367C6">
        <w:rPr>
          <w:color w:val="000000"/>
          <w:highlight w:val="white"/>
          <w:lang w:val="fr-FR" w:eastAsia="fr-FR"/>
        </w:rPr>
        <w:tab/>
      </w:r>
      <w:r w:rsidRPr="001367C6">
        <w:rPr>
          <w:color w:val="000000"/>
          <w:highlight w:val="white"/>
          <w:lang w:val="fr-FR" w:eastAsia="fr-FR"/>
        </w:rPr>
        <w:tab/>
      </w:r>
      <w:r w:rsidRPr="001367C6">
        <w:rPr>
          <w:color w:val="000000"/>
          <w:highlight w:val="white"/>
          <w:lang w:val="fr-FR" w:eastAsia="fr-FR"/>
        </w:rPr>
        <w:tab/>
      </w:r>
      <w:r w:rsidRPr="001367C6">
        <w:rPr>
          <w:color w:val="0000FF"/>
          <w:highlight w:val="white"/>
          <w:lang w:val="fr-FR" w:eastAsia="fr-FR"/>
        </w:rPr>
        <w:t>&lt;</w:t>
      </w:r>
      <w:proofErr w:type="spellStart"/>
      <w:proofErr w:type="gramStart"/>
      <w:r w:rsidRPr="001367C6">
        <w:rPr>
          <w:highlight w:val="white"/>
          <w:lang w:val="fr-FR" w:eastAsia="fr-FR"/>
        </w:rPr>
        <w:t>siri:MessageType</w:t>
      </w:r>
      <w:proofErr w:type="spellEnd"/>
      <w:proofErr w:type="gramEnd"/>
      <w:r w:rsidRPr="001367C6">
        <w:rPr>
          <w:color w:val="0000FF"/>
          <w:highlight w:val="white"/>
          <w:lang w:val="fr-FR" w:eastAsia="fr-FR"/>
        </w:rPr>
        <w:t>&gt;</w:t>
      </w:r>
      <w:proofErr w:type="spellStart"/>
      <w:r w:rsidRPr="001367C6">
        <w:rPr>
          <w:color w:val="000000"/>
          <w:highlight w:val="white"/>
          <w:lang w:val="fr-FR" w:eastAsia="fr-FR"/>
        </w:rPr>
        <w:t>textOnly</w:t>
      </w:r>
      <w:proofErr w:type="spellEnd"/>
      <w:r w:rsidRPr="001367C6">
        <w:rPr>
          <w:color w:val="0000FF"/>
          <w:highlight w:val="white"/>
          <w:lang w:val="fr-FR" w:eastAsia="fr-FR"/>
        </w:rPr>
        <w:t>&lt;/</w:t>
      </w:r>
      <w:proofErr w:type="spellStart"/>
      <w:r w:rsidRPr="001367C6">
        <w:rPr>
          <w:highlight w:val="white"/>
          <w:lang w:val="fr-FR" w:eastAsia="fr-FR"/>
        </w:rPr>
        <w:t>siri:MessageType</w:t>
      </w:r>
      <w:proofErr w:type="spellEnd"/>
      <w:r w:rsidRPr="001367C6">
        <w:rPr>
          <w:color w:val="0000FF"/>
          <w:highlight w:val="white"/>
          <w:lang w:val="fr-FR" w:eastAsia="fr-FR"/>
        </w:rPr>
        <w:t>&gt;</w:t>
      </w:r>
    </w:p>
    <w:p w14:paraId="4C3B080B" w14:textId="77777777" w:rsidR="001367C6" w:rsidRPr="001367C6" w:rsidRDefault="001367C6" w:rsidP="001D7D96">
      <w:pPr>
        <w:spacing w:after="0"/>
        <w:rPr>
          <w:highlight w:val="white"/>
          <w:lang w:val="fr-FR" w:eastAsia="fr-FR"/>
        </w:rPr>
      </w:pPr>
      <w:r w:rsidRPr="001367C6">
        <w:rPr>
          <w:highlight w:val="white"/>
          <w:lang w:val="fr-FR" w:eastAsia="fr-FR"/>
        </w:rPr>
        <w:tab/>
      </w:r>
      <w:r w:rsidRPr="001367C6">
        <w:rPr>
          <w:highlight w:val="white"/>
          <w:lang w:val="fr-FR" w:eastAsia="fr-FR"/>
        </w:rPr>
        <w:tab/>
      </w:r>
      <w:r w:rsidRPr="001367C6">
        <w:rPr>
          <w:highlight w:val="white"/>
          <w:lang w:val="fr-FR" w:eastAsia="fr-FR"/>
        </w:rPr>
        <w:tab/>
      </w:r>
      <w:r w:rsidRPr="001367C6">
        <w:rPr>
          <w:highlight w:val="white"/>
          <w:lang w:val="fr-FR" w:eastAsia="fr-FR"/>
        </w:rPr>
        <w:tab/>
      </w:r>
      <w:r w:rsidRPr="001367C6">
        <w:rPr>
          <w:color w:val="0000FF"/>
          <w:highlight w:val="white"/>
          <w:lang w:val="fr-FR" w:eastAsia="fr-FR"/>
        </w:rPr>
        <w:t>&lt;</w:t>
      </w:r>
      <w:proofErr w:type="spellStart"/>
      <w:proofErr w:type="gramStart"/>
      <w:r w:rsidRPr="001367C6">
        <w:rPr>
          <w:color w:val="800000"/>
          <w:highlight w:val="white"/>
          <w:lang w:val="fr-FR" w:eastAsia="fr-FR"/>
        </w:rPr>
        <w:t>siri:MessageText</w:t>
      </w:r>
      <w:proofErr w:type="spellEnd"/>
      <w:proofErr w:type="gramEnd"/>
      <w:r w:rsidRPr="001367C6">
        <w:rPr>
          <w:color w:val="FF0000"/>
          <w:highlight w:val="white"/>
          <w:lang w:val="fr-FR" w:eastAsia="fr-FR"/>
        </w:rPr>
        <w:t xml:space="preserve"> </w:t>
      </w:r>
      <w:proofErr w:type="spellStart"/>
      <w:r w:rsidRPr="001367C6">
        <w:rPr>
          <w:color w:val="FF0000"/>
          <w:highlight w:val="white"/>
          <w:lang w:val="fr-FR" w:eastAsia="fr-FR"/>
        </w:rPr>
        <w:t>xml:lang</w:t>
      </w:r>
      <w:proofErr w:type="spellEnd"/>
      <w:r w:rsidRPr="001367C6">
        <w:rPr>
          <w:color w:val="0000FF"/>
          <w:highlight w:val="white"/>
          <w:lang w:val="fr-FR" w:eastAsia="fr-FR"/>
        </w:rPr>
        <w:t>="</w:t>
      </w:r>
      <w:r w:rsidRPr="001367C6">
        <w:rPr>
          <w:highlight w:val="white"/>
          <w:lang w:val="fr-FR" w:eastAsia="fr-FR"/>
        </w:rPr>
        <w:t>FR</w:t>
      </w:r>
      <w:r w:rsidRPr="001367C6">
        <w:rPr>
          <w:color w:val="0000FF"/>
          <w:highlight w:val="white"/>
          <w:lang w:val="fr-FR" w:eastAsia="fr-FR"/>
        </w:rPr>
        <w:t>"&gt;</w:t>
      </w:r>
      <w:r w:rsidRPr="001367C6">
        <w:rPr>
          <w:highlight w:val="white"/>
          <w:lang w:val="fr-FR" w:eastAsia="fr-FR"/>
        </w:rPr>
        <w:t>Trafic normal sur l'ensemble du réseau.</w:t>
      </w:r>
      <w:r w:rsidRPr="001367C6">
        <w:rPr>
          <w:color w:val="0000FF"/>
          <w:highlight w:val="white"/>
          <w:lang w:val="fr-FR" w:eastAsia="fr-FR"/>
        </w:rPr>
        <w:t>&lt;/</w:t>
      </w:r>
      <w:proofErr w:type="spellStart"/>
      <w:r w:rsidRPr="001367C6">
        <w:rPr>
          <w:color w:val="800000"/>
          <w:highlight w:val="white"/>
          <w:lang w:val="fr-FR" w:eastAsia="fr-FR"/>
        </w:rPr>
        <w:t>siri:MessageText</w:t>
      </w:r>
      <w:proofErr w:type="spellEnd"/>
      <w:r w:rsidRPr="001367C6">
        <w:rPr>
          <w:color w:val="0000FF"/>
          <w:highlight w:val="white"/>
          <w:lang w:val="fr-FR" w:eastAsia="fr-FR"/>
        </w:rPr>
        <w:t>&gt;</w:t>
      </w:r>
    </w:p>
    <w:p w14:paraId="0FB06B5C" w14:textId="77777777" w:rsidR="001367C6" w:rsidRPr="005166BA" w:rsidRDefault="001367C6" w:rsidP="001D7D96">
      <w:pPr>
        <w:spacing w:after="0"/>
        <w:rPr>
          <w:color w:val="000000"/>
          <w:highlight w:val="white"/>
          <w:lang w:eastAsia="fr-FR"/>
        </w:rPr>
      </w:pPr>
      <w:r w:rsidRPr="001367C6">
        <w:rPr>
          <w:color w:val="000000"/>
          <w:highlight w:val="white"/>
          <w:lang w:val="fr-FR" w:eastAsia="fr-FR"/>
        </w:rPr>
        <w:tab/>
      </w:r>
      <w:r w:rsidRPr="001367C6">
        <w:rPr>
          <w:color w:val="000000"/>
          <w:highlight w:val="white"/>
          <w:lang w:val="fr-FR" w:eastAsia="fr-FR"/>
        </w:rPr>
        <w:tab/>
      </w:r>
      <w:r w:rsidRPr="001367C6">
        <w:rPr>
          <w:color w:val="000000"/>
          <w:highlight w:val="white"/>
          <w:lang w:val="fr-FR" w:eastAsia="fr-FR"/>
        </w:rPr>
        <w:tab/>
      </w:r>
      <w:r w:rsidRPr="005166BA">
        <w:rPr>
          <w:color w:val="0000FF"/>
          <w:highlight w:val="white"/>
          <w:lang w:eastAsia="fr-FR"/>
        </w:rPr>
        <w:t>&lt;/</w:t>
      </w:r>
      <w:proofErr w:type="spellStart"/>
      <w:proofErr w:type="gramStart"/>
      <w:r w:rsidRPr="005166BA">
        <w:rPr>
          <w:highlight w:val="white"/>
          <w:lang w:eastAsia="fr-FR"/>
        </w:rPr>
        <w:t>siri:Message</w:t>
      </w:r>
      <w:proofErr w:type="spellEnd"/>
      <w:proofErr w:type="gramEnd"/>
      <w:r w:rsidRPr="005166BA">
        <w:rPr>
          <w:color w:val="0000FF"/>
          <w:highlight w:val="white"/>
          <w:lang w:eastAsia="fr-FR"/>
        </w:rPr>
        <w:t>&gt;</w:t>
      </w:r>
    </w:p>
    <w:p w14:paraId="7E136855" w14:textId="77777777" w:rsidR="001367C6" w:rsidRPr="005166BA" w:rsidRDefault="001367C6" w:rsidP="001D7D96">
      <w:pPr>
        <w:spacing w:after="0"/>
        <w:rPr>
          <w:color w:val="000000"/>
          <w:highlight w:val="white"/>
          <w:lang w:eastAsia="fr-FR"/>
        </w:rPr>
      </w:pPr>
      <w:r w:rsidRPr="005166BA">
        <w:rPr>
          <w:color w:val="000000"/>
          <w:highlight w:val="white"/>
          <w:lang w:eastAsia="fr-FR"/>
        </w:rPr>
        <w:tab/>
      </w:r>
      <w:r w:rsidRPr="005166BA">
        <w:rPr>
          <w:color w:val="000000"/>
          <w:highlight w:val="white"/>
          <w:lang w:eastAsia="fr-FR"/>
        </w:rPr>
        <w:tab/>
      </w:r>
      <w:r w:rsidRPr="005166BA">
        <w:rPr>
          <w:color w:val="0000FF"/>
          <w:highlight w:val="white"/>
          <w:lang w:eastAsia="fr-FR"/>
        </w:rPr>
        <w:t>&lt;/</w:t>
      </w:r>
      <w:proofErr w:type="spellStart"/>
      <w:proofErr w:type="gramStart"/>
      <w:r w:rsidRPr="005166BA">
        <w:rPr>
          <w:highlight w:val="white"/>
          <w:lang w:eastAsia="fr-FR"/>
        </w:rPr>
        <w:t>siri:Content</w:t>
      </w:r>
      <w:proofErr w:type="spellEnd"/>
      <w:proofErr w:type="gramEnd"/>
      <w:r w:rsidRPr="005166BA">
        <w:rPr>
          <w:color w:val="0000FF"/>
          <w:highlight w:val="white"/>
          <w:lang w:eastAsia="fr-FR"/>
        </w:rPr>
        <w:t>&gt;</w:t>
      </w:r>
    </w:p>
    <w:p w14:paraId="499682C2" w14:textId="77777777" w:rsidR="001367C6" w:rsidRPr="005166BA" w:rsidRDefault="001367C6" w:rsidP="001D7D96">
      <w:pPr>
        <w:spacing w:after="0"/>
        <w:rPr>
          <w:color w:val="000000"/>
          <w:highlight w:val="white"/>
          <w:lang w:eastAsia="fr-FR"/>
        </w:rPr>
      </w:pPr>
      <w:r w:rsidRPr="005166BA">
        <w:rPr>
          <w:color w:val="000000"/>
          <w:highlight w:val="white"/>
          <w:lang w:eastAsia="fr-FR"/>
        </w:rPr>
        <w:tab/>
      </w:r>
      <w:r w:rsidRPr="005166BA">
        <w:rPr>
          <w:color w:val="0000FF"/>
          <w:highlight w:val="white"/>
          <w:lang w:eastAsia="fr-FR"/>
        </w:rPr>
        <w:t>&lt;/</w:t>
      </w:r>
      <w:proofErr w:type="spellStart"/>
      <w:proofErr w:type="gramStart"/>
      <w:r w:rsidRPr="005166BA">
        <w:rPr>
          <w:highlight w:val="white"/>
          <w:lang w:eastAsia="fr-FR"/>
        </w:rPr>
        <w:t>siri:GeneralMessage</w:t>
      </w:r>
      <w:proofErr w:type="spellEnd"/>
      <w:proofErr w:type="gramEnd"/>
      <w:r w:rsidRPr="005166BA">
        <w:rPr>
          <w:color w:val="0000FF"/>
          <w:highlight w:val="white"/>
          <w:lang w:eastAsia="fr-FR"/>
        </w:rPr>
        <w:t>&gt;</w:t>
      </w:r>
    </w:p>
    <w:p w14:paraId="2E232C50" w14:textId="77777777" w:rsidR="001367C6" w:rsidRPr="005166BA" w:rsidRDefault="001367C6" w:rsidP="001D7D96">
      <w:pPr>
        <w:spacing w:after="0"/>
        <w:rPr>
          <w:color w:val="1F497D"/>
          <w:lang w:eastAsia="fr-FR"/>
        </w:rPr>
      </w:pPr>
      <w:r w:rsidRPr="005166BA">
        <w:rPr>
          <w:color w:val="0000FF"/>
          <w:highlight w:val="white"/>
          <w:lang w:eastAsia="fr-FR"/>
        </w:rPr>
        <w:t>&lt;/</w:t>
      </w:r>
      <w:proofErr w:type="spellStart"/>
      <w:proofErr w:type="gramStart"/>
      <w:r w:rsidRPr="005166BA">
        <w:rPr>
          <w:highlight w:val="white"/>
          <w:lang w:eastAsia="fr-FR"/>
        </w:rPr>
        <w:t>siri:GeneralMessageDelivery</w:t>
      </w:r>
      <w:proofErr w:type="spellEnd"/>
      <w:proofErr w:type="gramEnd"/>
      <w:r w:rsidRPr="005166BA">
        <w:rPr>
          <w:color w:val="0000FF"/>
          <w:highlight w:val="white"/>
          <w:lang w:eastAsia="fr-FR"/>
        </w:rPr>
        <w:t>&gt;</w:t>
      </w:r>
    </w:p>
    <w:p w14:paraId="1667B8C1" w14:textId="77777777" w:rsidR="00C47A21" w:rsidRDefault="00C47A21" w:rsidP="0035654F">
      <w:pPr>
        <w:pStyle w:val="Titre2"/>
      </w:pPr>
      <w:bookmarkStart w:id="323" w:name="_Toc109134011"/>
      <w:bookmarkStart w:id="324" w:name="_Toc5293788"/>
      <w:r>
        <w:t>Facility Monitoring</w:t>
      </w:r>
      <w:bookmarkEnd w:id="323"/>
    </w:p>
    <w:p w14:paraId="242786BA" w14:textId="77777777" w:rsidR="00F12A37" w:rsidRPr="00733B13" w:rsidRDefault="00F12A37" w:rsidP="00F12A37">
      <w:pPr>
        <w:jc w:val="both"/>
        <w:rPr>
          <w:lang w:val="fr-FR"/>
        </w:rPr>
      </w:pPr>
      <w:r w:rsidRPr="00733B13">
        <w:rPr>
          <w:lang w:val="fr-FR"/>
        </w:rPr>
        <w:t xml:space="preserve">Dans le cadre du profil SIRI France le terme ‘Facility’ </w:t>
      </w:r>
      <w:r>
        <w:rPr>
          <w:lang w:val="fr-FR"/>
        </w:rPr>
        <w:t xml:space="preserve">ne sera pas traduit en français. Aucun terme équivalent pertinent n’ayant été trouvé. Une </w:t>
      </w:r>
      <w:proofErr w:type="spellStart"/>
      <w:r>
        <w:rPr>
          <w:lang w:val="fr-FR"/>
        </w:rPr>
        <w:t>facility</w:t>
      </w:r>
      <w:proofErr w:type="spellEnd"/>
      <w:r>
        <w:rPr>
          <w:lang w:val="fr-FR"/>
        </w:rPr>
        <w:t xml:space="preserve"> désigne à la fois</w:t>
      </w:r>
    </w:p>
    <w:p w14:paraId="1B685368" w14:textId="77777777" w:rsidR="00F12A37" w:rsidRPr="00733B13" w:rsidRDefault="00F12A37" w:rsidP="001C78C1">
      <w:pPr>
        <w:pStyle w:val="Puce1"/>
      </w:pPr>
      <w:r w:rsidRPr="00733B13">
        <w:t>Equipement</w:t>
      </w:r>
    </w:p>
    <w:p w14:paraId="0C547B5A" w14:textId="77777777" w:rsidR="00F12A37" w:rsidRPr="00733B13" w:rsidRDefault="00F12A37" w:rsidP="001E787B">
      <w:pPr>
        <w:pStyle w:val="Puce1"/>
      </w:pPr>
      <w:r w:rsidRPr="00733B13">
        <w:t>Services (</w:t>
      </w:r>
      <w:proofErr w:type="spellStart"/>
      <w:r w:rsidRPr="00733B13">
        <w:t>Ba</w:t>
      </w:r>
      <w:r>
        <w:t>n</w:t>
      </w:r>
      <w:r w:rsidRPr="00733B13">
        <w:t>quaires</w:t>
      </w:r>
      <w:proofErr w:type="spellEnd"/>
      <w:r w:rsidRPr="00733B13">
        <w:t>, Commerces, …)</w:t>
      </w:r>
    </w:p>
    <w:p w14:paraId="200CD283" w14:textId="77777777" w:rsidR="00F12A37" w:rsidRPr="00733B13" w:rsidRDefault="00F12A37">
      <w:pPr>
        <w:pStyle w:val="Puce1"/>
      </w:pPr>
      <w:r w:rsidRPr="00733B13">
        <w:t>Véhicule</w:t>
      </w:r>
    </w:p>
    <w:p w14:paraId="26F4A284" w14:textId="77777777" w:rsidR="00F12A37" w:rsidRPr="00733B13" w:rsidRDefault="00F12A37">
      <w:pPr>
        <w:pStyle w:val="Puce1"/>
      </w:pPr>
      <w:r w:rsidRPr="00733B13">
        <w:t>Emplac</w:t>
      </w:r>
      <w:r>
        <w:t>e</w:t>
      </w:r>
      <w:r w:rsidRPr="00733B13">
        <w:t>ment de parking</w:t>
      </w:r>
    </w:p>
    <w:p w14:paraId="120B5AE7" w14:textId="77777777" w:rsidR="00F12A37" w:rsidRDefault="00F12A37">
      <w:pPr>
        <w:pStyle w:val="Puce1"/>
      </w:pPr>
      <w:r w:rsidRPr="00733B13">
        <w:t>Zones</w:t>
      </w:r>
    </w:p>
    <w:p w14:paraId="58AB0531" w14:textId="77777777" w:rsidR="00F12A37" w:rsidRPr="00733B13" w:rsidRDefault="00F12A37">
      <w:pPr>
        <w:pStyle w:val="Puce1"/>
      </w:pPr>
      <w:r>
        <w:t>…</w:t>
      </w:r>
    </w:p>
    <w:p w14:paraId="33F30843" w14:textId="77777777" w:rsidR="00F12A37" w:rsidRDefault="00F12A37" w:rsidP="00F12A37">
      <w:pPr>
        <w:jc w:val="both"/>
        <w:rPr>
          <w:lang w:val="fr-FR"/>
        </w:rPr>
      </w:pPr>
      <w:r>
        <w:rPr>
          <w:lang w:val="fr-FR"/>
        </w:rPr>
        <w:t xml:space="preserve">A chaque Facility peut </w:t>
      </w:r>
      <w:proofErr w:type="spellStart"/>
      <w:r>
        <w:rPr>
          <w:lang w:val="fr-FR"/>
        </w:rPr>
        <w:t>etre</w:t>
      </w:r>
      <w:proofErr w:type="spellEnd"/>
      <w:r>
        <w:rPr>
          <w:lang w:val="fr-FR"/>
        </w:rPr>
        <w:t xml:space="preserve"> associé un mécanisme de comptage et une localisation.</w:t>
      </w:r>
    </w:p>
    <w:p w14:paraId="0D90B58E" w14:textId="77777777" w:rsidR="00F12A37" w:rsidRDefault="00F12A37" w:rsidP="00F12A37">
      <w:pPr>
        <w:jc w:val="both"/>
        <w:rPr>
          <w:lang w:val="fr-FR"/>
        </w:rPr>
      </w:pPr>
      <w:r>
        <w:rPr>
          <w:lang w:val="fr-FR"/>
        </w:rPr>
        <w:t>Ce service permet d’échanger :</w:t>
      </w:r>
    </w:p>
    <w:p w14:paraId="0391B971" w14:textId="77777777" w:rsidR="00F12A37" w:rsidRDefault="00F12A37" w:rsidP="001C78C1">
      <w:pPr>
        <w:pStyle w:val="Puce1"/>
      </w:pPr>
      <w:r>
        <w:t xml:space="preserve">La définition d’un </w:t>
      </w:r>
      <w:proofErr w:type="gramStart"/>
      <w:r>
        <w:t>Facility  (</w:t>
      </w:r>
      <w:proofErr w:type="gramEnd"/>
      <w:r>
        <w:t xml:space="preserve">vs un identifiant), y compris sa localisation. </w:t>
      </w:r>
      <w:r w:rsidRPr="001171EB">
        <w:rPr>
          <w:b/>
        </w:rPr>
        <w:t>Dans le cadre du profil France</w:t>
      </w:r>
      <w:r>
        <w:t xml:space="preserve"> </w:t>
      </w:r>
      <w:r w:rsidRPr="001171EB">
        <w:rPr>
          <w:b/>
        </w:rPr>
        <w:t>l’utilisation de l’identifiant sera privilégiée</w:t>
      </w:r>
      <w:r>
        <w:t xml:space="preserve">. La définition de la Facility étant connu au travers d’échanges </w:t>
      </w:r>
      <w:proofErr w:type="spellStart"/>
      <w:r>
        <w:t>Ne</w:t>
      </w:r>
      <w:r w:rsidR="00B43917">
        <w:t>t</w:t>
      </w:r>
      <w:r>
        <w:t>Ex</w:t>
      </w:r>
      <w:proofErr w:type="spellEnd"/>
      <w:r>
        <w:t xml:space="preserve"> (</w:t>
      </w:r>
      <w:proofErr w:type="spellStart"/>
      <w:r>
        <w:t>cf</w:t>
      </w:r>
      <w:proofErr w:type="spellEnd"/>
      <w:r>
        <w:t xml:space="preserve"> Profil </w:t>
      </w:r>
      <w:proofErr w:type="spellStart"/>
      <w:r>
        <w:t>Ne</w:t>
      </w:r>
      <w:r w:rsidR="00B43917">
        <w:t>tE</w:t>
      </w:r>
      <w:r>
        <w:t>x</w:t>
      </w:r>
      <w:proofErr w:type="spellEnd"/>
      <w:r>
        <w:t xml:space="preserve"> France)</w:t>
      </w:r>
    </w:p>
    <w:p w14:paraId="0883E804" w14:textId="77777777" w:rsidR="00F12A37" w:rsidRDefault="00F12A37" w:rsidP="001E787B">
      <w:pPr>
        <w:pStyle w:val="Puce1"/>
      </w:pPr>
      <w:r>
        <w:t xml:space="preserve">L’état d’une ou plusieurs </w:t>
      </w:r>
      <w:proofErr w:type="spellStart"/>
      <w:r>
        <w:t>facilities</w:t>
      </w:r>
      <w:proofErr w:type="spellEnd"/>
      <w:r>
        <w:t xml:space="preserve"> (disponibilité) et des actions possibles pour traiter une indisponibilité.</w:t>
      </w:r>
    </w:p>
    <w:p w14:paraId="47688B43" w14:textId="77777777" w:rsidR="00F12A37" w:rsidRDefault="00F12A37">
      <w:pPr>
        <w:pStyle w:val="Puce1"/>
      </w:pPr>
      <w:r>
        <w:t xml:space="preserve">Et/ou des informations de comptage (le type, l’unité et la </w:t>
      </w:r>
      <w:proofErr w:type="spellStart"/>
      <w:r>
        <w:t>valuer</w:t>
      </w:r>
      <w:proofErr w:type="spellEnd"/>
      <w:r>
        <w:t>).</w:t>
      </w:r>
    </w:p>
    <w:p w14:paraId="10B370D2" w14:textId="144840E6" w:rsidR="00F12A37" w:rsidRDefault="00F12A37">
      <w:pPr>
        <w:pStyle w:val="Puce1"/>
      </w:pPr>
      <w:r>
        <w:t xml:space="preserve">Et/ou des informations de localisation (identifiants de point </w:t>
      </w:r>
      <w:r w:rsidR="00747BD6">
        <w:t>d’arrêt</w:t>
      </w:r>
      <w:r>
        <w:t xml:space="preserve">, lieu </w:t>
      </w:r>
      <w:r w:rsidR="00747BD6">
        <w:t>d’arrêt</w:t>
      </w:r>
      <w:r>
        <w:t xml:space="preserve">, </w:t>
      </w:r>
      <w:proofErr w:type="spellStart"/>
      <w:r>
        <w:t>vehicule</w:t>
      </w:r>
      <w:proofErr w:type="spellEnd"/>
      <w:r>
        <w:t>, course, exploitant, …)</w:t>
      </w:r>
    </w:p>
    <w:p w14:paraId="4EFBD5D8" w14:textId="77777777" w:rsidR="00F12A37" w:rsidRDefault="00F12A37">
      <w:pPr>
        <w:pStyle w:val="Puce1"/>
      </w:pPr>
      <w:r>
        <w:t xml:space="preserve">Des impacts des états du </w:t>
      </w:r>
      <w:proofErr w:type="spellStart"/>
      <w:r>
        <w:t>facility</w:t>
      </w:r>
      <w:proofErr w:type="spellEnd"/>
      <w:r>
        <w:t xml:space="preserve"> sur l’accessibilité</w:t>
      </w:r>
    </w:p>
    <w:p w14:paraId="2E47AA18" w14:textId="77777777" w:rsidR="00F12A37" w:rsidRDefault="00F12A37" w:rsidP="00F12A37">
      <w:pPr>
        <w:pStyle w:val="Titre3"/>
        <w:keepNext w:val="0"/>
        <w:widowControl w:val="0"/>
        <w:rPr>
          <w:lang w:val="fr-FR"/>
        </w:rPr>
      </w:pPr>
      <w:bookmarkStart w:id="325" w:name="_Ref66177498"/>
      <w:r w:rsidRPr="000D5071">
        <w:rPr>
          <w:lang w:val="fr-FR"/>
        </w:rPr>
        <w:t>Requête d’information sur l’état des équipements</w:t>
      </w:r>
      <w:bookmarkEnd w:id="325"/>
      <w:r w:rsidRPr="00A17732">
        <w:rPr>
          <w:lang w:val="fr-FR"/>
        </w:rPr>
        <w:t xml:space="preserve"> </w:t>
      </w:r>
      <w:r>
        <w:rPr>
          <w:lang w:val="fr-FR"/>
        </w:rPr>
        <w:t>Facility’ pour lequel les informations seront retournées</w:t>
      </w:r>
    </w:p>
    <w:tbl>
      <w:tblPr>
        <w:tblW w:w="10343" w:type="dxa"/>
        <w:tblLayout w:type="fixed"/>
        <w:tblLook w:val="0000" w:firstRow="0" w:lastRow="0" w:firstColumn="0" w:lastColumn="0" w:noHBand="0" w:noVBand="0"/>
      </w:tblPr>
      <w:tblGrid>
        <w:gridCol w:w="815"/>
        <w:gridCol w:w="10"/>
        <w:gridCol w:w="630"/>
        <w:gridCol w:w="950"/>
        <w:gridCol w:w="567"/>
        <w:gridCol w:w="1276"/>
        <w:gridCol w:w="6095"/>
      </w:tblGrid>
      <w:tr w:rsidR="00F12A37" w:rsidRPr="00E32CB2" w14:paraId="3D93B3D9" w14:textId="77777777" w:rsidTr="00825C2F">
        <w:tc>
          <w:tcPr>
            <w:tcW w:w="2972" w:type="dxa"/>
            <w:gridSpan w:val="5"/>
            <w:tcBorders>
              <w:top w:val="single" w:sz="4" w:space="0" w:color="000000"/>
              <w:left w:val="single" w:sz="4" w:space="0" w:color="000000"/>
              <w:bottom w:val="single" w:sz="4" w:space="0" w:color="000000"/>
            </w:tcBorders>
            <w:shd w:val="pct5" w:color="auto" w:fill="auto"/>
            <w:vAlign w:val="center"/>
          </w:tcPr>
          <w:p w14:paraId="0E552068"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i/>
                <w:iCs/>
                <w:sz w:val="20"/>
                <w:highlight w:val="lightGray"/>
              </w:rPr>
            </w:pPr>
            <w:proofErr w:type="spellStart"/>
            <w:r w:rsidRPr="00E7759A">
              <w:rPr>
                <w:rFonts w:ascii="Calibri" w:hAnsi="Calibri" w:cs="Calibri"/>
                <w:b/>
                <w:i/>
                <w:iCs/>
                <w:sz w:val="20"/>
                <w:highlight w:val="lightGray"/>
              </w:rPr>
              <w:t>FacilityMonitoringRequest</w:t>
            </w:r>
            <w:proofErr w:type="spellEnd"/>
          </w:p>
        </w:tc>
        <w:tc>
          <w:tcPr>
            <w:tcW w:w="1276" w:type="dxa"/>
            <w:tcBorders>
              <w:top w:val="single" w:sz="4" w:space="0" w:color="000000"/>
              <w:left w:val="single" w:sz="4" w:space="0" w:color="000000"/>
              <w:bottom w:val="single" w:sz="4" w:space="0" w:color="000000"/>
            </w:tcBorders>
            <w:shd w:val="pct5" w:color="auto" w:fill="auto"/>
            <w:vAlign w:val="center"/>
          </w:tcPr>
          <w:p w14:paraId="72C8E668"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i/>
                <w:iCs/>
                <w:sz w:val="20"/>
              </w:rPr>
            </w:pPr>
            <w:r w:rsidRPr="00E7759A">
              <w:rPr>
                <w:rFonts w:ascii="Calibri" w:hAnsi="Calibri" w:cs="Calibri"/>
                <w:i/>
                <w:iCs/>
                <w:sz w:val="20"/>
              </w:rPr>
              <w:t>+Structure</w:t>
            </w:r>
          </w:p>
        </w:tc>
        <w:tc>
          <w:tcPr>
            <w:tcW w:w="6095" w:type="dxa"/>
            <w:tcBorders>
              <w:top w:val="single" w:sz="4" w:space="0" w:color="000000"/>
              <w:left w:val="single" w:sz="4" w:space="0" w:color="000000"/>
              <w:bottom w:val="single" w:sz="4" w:space="0" w:color="000000"/>
              <w:right w:val="single" w:sz="4" w:space="0" w:color="000000"/>
            </w:tcBorders>
            <w:shd w:val="pct5" w:color="auto" w:fill="auto"/>
            <w:vAlign w:val="center"/>
          </w:tcPr>
          <w:p w14:paraId="203C1F91" w14:textId="77777777" w:rsidR="00F12A37" w:rsidRPr="00E7759A" w:rsidRDefault="00F12A37" w:rsidP="00F12A37">
            <w:pPr>
              <w:pStyle w:val="Tabletext8"/>
              <w:widowControl w:val="0"/>
              <w:suppressAutoHyphens/>
              <w:spacing w:before="0" w:after="0" w:line="240" w:lineRule="auto"/>
              <w:ind w:left="658" w:hanging="658"/>
              <w:outlineLvl w:val="2"/>
              <w:rPr>
                <w:rFonts w:ascii="Calibri" w:hAnsi="Calibri" w:cs="Calibri"/>
                <w:sz w:val="20"/>
                <w:lang w:val="fr-FR"/>
              </w:rPr>
            </w:pPr>
            <w:r w:rsidRPr="00E7759A">
              <w:rPr>
                <w:rFonts w:ascii="Calibri" w:hAnsi="Calibri" w:cs="Calibri"/>
                <w:sz w:val="20"/>
                <w:lang w:val="fr-FR"/>
              </w:rPr>
              <w:t xml:space="preserve">Requête pour obtenir des informations temps </w:t>
            </w:r>
            <w:proofErr w:type="spellStart"/>
            <w:r w:rsidRPr="00E7759A">
              <w:rPr>
                <w:rFonts w:ascii="Calibri" w:hAnsi="Calibri" w:cs="Calibri"/>
                <w:sz w:val="20"/>
                <w:lang w:val="fr-FR"/>
              </w:rPr>
              <w:t>reel</w:t>
            </w:r>
            <w:proofErr w:type="spellEnd"/>
            <w:r w:rsidRPr="00E7759A">
              <w:rPr>
                <w:rFonts w:ascii="Calibri" w:hAnsi="Calibri" w:cs="Calibri"/>
                <w:sz w:val="20"/>
                <w:lang w:val="fr-FR"/>
              </w:rPr>
              <w:t xml:space="preserve"> sur un ‘Service’</w:t>
            </w:r>
          </w:p>
        </w:tc>
      </w:tr>
      <w:tr w:rsidR="00F12A37" w:rsidRPr="00E32CB2" w14:paraId="1B5D0A9E" w14:textId="77777777" w:rsidTr="00825C2F">
        <w:tc>
          <w:tcPr>
            <w:tcW w:w="815" w:type="dxa"/>
            <w:tcBorders>
              <w:left w:val="single" w:sz="4" w:space="0" w:color="000000"/>
              <w:bottom w:val="single" w:sz="4" w:space="0" w:color="000000"/>
            </w:tcBorders>
            <w:vAlign w:val="center"/>
          </w:tcPr>
          <w:p w14:paraId="6667722F"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sz w:val="20"/>
              </w:rPr>
            </w:pPr>
            <w:r w:rsidRPr="00E7759A">
              <w:rPr>
                <w:rFonts w:ascii="Calibri" w:hAnsi="Calibri" w:cs="Calibri"/>
                <w:sz w:val="20"/>
              </w:rPr>
              <w:t>Attrib</w:t>
            </w:r>
            <w:r w:rsidRPr="00E7759A">
              <w:rPr>
                <w:rFonts w:ascii="Calibri" w:hAnsi="Calibri" w:cs="Calibri"/>
                <w:sz w:val="20"/>
              </w:rPr>
              <w:softHyphen/>
              <w:t>utes</w:t>
            </w:r>
          </w:p>
        </w:tc>
        <w:tc>
          <w:tcPr>
            <w:tcW w:w="1590" w:type="dxa"/>
            <w:gridSpan w:val="3"/>
            <w:tcBorders>
              <w:left w:val="single" w:sz="4" w:space="0" w:color="000000"/>
              <w:bottom w:val="single" w:sz="4" w:space="0" w:color="000000"/>
            </w:tcBorders>
            <w:vAlign w:val="center"/>
          </w:tcPr>
          <w:p w14:paraId="2994538F"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i/>
                <w:iCs/>
                <w:sz w:val="20"/>
                <w:highlight w:val="lightGray"/>
              </w:rPr>
            </w:pPr>
            <w:r w:rsidRPr="00E7759A">
              <w:rPr>
                <w:rFonts w:ascii="Calibri" w:hAnsi="Calibri" w:cs="Calibri"/>
                <w:b/>
                <w:i/>
                <w:iCs/>
                <w:sz w:val="20"/>
                <w:highlight w:val="lightGray"/>
              </w:rPr>
              <w:t>Version</w:t>
            </w:r>
          </w:p>
        </w:tc>
        <w:tc>
          <w:tcPr>
            <w:tcW w:w="567" w:type="dxa"/>
            <w:tcBorders>
              <w:left w:val="single" w:sz="4" w:space="0" w:color="000000"/>
              <w:bottom w:val="single" w:sz="4" w:space="0" w:color="000000"/>
            </w:tcBorders>
            <w:vAlign w:val="center"/>
          </w:tcPr>
          <w:p w14:paraId="3A5670AA"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sz w:val="20"/>
              </w:rPr>
            </w:pPr>
            <w:r w:rsidRPr="00E7759A">
              <w:rPr>
                <w:rFonts w:ascii="Calibri" w:hAnsi="Calibri" w:cs="Calibri"/>
                <w:b/>
                <w:sz w:val="20"/>
              </w:rPr>
              <w:t>1:1</w:t>
            </w:r>
          </w:p>
        </w:tc>
        <w:tc>
          <w:tcPr>
            <w:tcW w:w="1276" w:type="dxa"/>
            <w:tcBorders>
              <w:left w:val="single" w:sz="4" w:space="0" w:color="000000"/>
              <w:bottom w:val="single" w:sz="4" w:space="0" w:color="000000"/>
            </w:tcBorders>
            <w:vAlign w:val="center"/>
          </w:tcPr>
          <w:p w14:paraId="212CE9D3" w14:textId="77777777" w:rsidR="00F12A37" w:rsidRPr="00E7759A" w:rsidRDefault="00F12A37" w:rsidP="00F12A37">
            <w:pPr>
              <w:pStyle w:val="Tabletext8"/>
              <w:widowControl w:val="0"/>
              <w:suppressAutoHyphens/>
              <w:spacing w:before="0" w:after="0" w:line="240" w:lineRule="auto"/>
              <w:ind w:left="36"/>
              <w:outlineLvl w:val="2"/>
              <w:rPr>
                <w:rFonts w:ascii="Calibri" w:hAnsi="Calibri" w:cs="Calibri"/>
                <w:i/>
                <w:iCs/>
                <w:sz w:val="20"/>
              </w:rPr>
            </w:pPr>
            <w:proofErr w:type="spellStart"/>
            <w:r w:rsidRPr="00E7759A">
              <w:rPr>
                <w:rFonts w:ascii="Calibri" w:hAnsi="Calibri" w:cs="Calibri"/>
                <w:i/>
                <w:iCs/>
                <w:sz w:val="20"/>
              </w:rPr>
              <w:t>Version</w:t>
            </w:r>
            <w:r w:rsidRPr="00E7759A">
              <w:rPr>
                <w:rFonts w:ascii="Calibri" w:hAnsi="Calibri" w:cs="Calibri"/>
                <w:i/>
                <w:iCs/>
                <w:sz w:val="20"/>
              </w:rPr>
              <w:softHyphen/>
              <w:t>String</w:t>
            </w:r>
            <w:proofErr w:type="spellEnd"/>
          </w:p>
        </w:tc>
        <w:tc>
          <w:tcPr>
            <w:tcW w:w="6095" w:type="dxa"/>
            <w:tcBorders>
              <w:left w:val="single" w:sz="4" w:space="0" w:color="000000"/>
              <w:bottom w:val="single" w:sz="4" w:space="0" w:color="auto"/>
              <w:right w:val="single" w:sz="4" w:space="0" w:color="000000"/>
            </w:tcBorders>
            <w:vAlign w:val="center"/>
          </w:tcPr>
          <w:p w14:paraId="531302BE" w14:textId="6FB9DF9D" w:rsidR="00F12A37" w:rsidRPr="00E7759A" w:rsidRDefault="00F12A37" w:rsidP="00EB0E57">
            <w:pPr>
              <w:pStyle w:val="Tabletext8"/>
              <w:widowControl w:val="0"/>
              <w:suppressAutoHyphens/>
              <w:spacing w:before="0" w:after="0" w:line="240" w:lineRule="auto"/>
              <w:ind w:left="16"/>
              <w:outlineLvl w:val="2"/>
              <w:rPr>
                <w:rFonts w:ascii="Calibri" w:hAnsi="Calibri" w:cs="Calibri"/>
                <w:sz w:val="20"/>
                <w:lang w:val="fr-FR"/>
              </w:rPr>
            </w:pPr>
            <w:r w:rsidRPr="00E7759A">
              <w:rPr>
                <w:rFonts w:ascii="Calibri" w:hAnsi="Calibri" w:cs="Calibri"/>
                <w:sz w:val="20"/>
                <w:lang w:val="fr-FR"/>
              </w:rPr>
              <w:t xml:space="preserve">Version du service ‘Facility Monitoring’ </w:t>
            </w:r>
            <w:proofErr w:type="spellStart"/>
            <w:r w:rsidRPr="00E7759A">
              <w:rPr>
                <w:rFonts w:ascii="Calibri" w:hAnsi="Calibri" w:cs="Calibri"/>
                <w:sz w:val="20"/>
                <w:lang w:val="fr-FR"/>
              </w:rPr>
              <w:t>integrant</w:t>
            </w:r>
            <w:proofErr w:type="spellEnd"/>
            <w:r w:rsidRPr="00E7759A">
              <w:rPr>
                <w:rFonts w:ascii="Calibri" w:hAnsi="Calibri" w:cs="Calibri"/>
                <w:sz w:val="20"/>
                <w:lang w:val="fr-FR"/>
              </w:rPr>
              <w:t xml:space="preserve"> le numéro de version du profil France ‘2.</w:t>
            </w:r>
            <w:ins w:id="326" w:author="thierry henault" w:date="2022-08-11T11:31:00Z">
              <w:r w:rsidR="00261DC6">
                <w:rPr>
                  <w:rFonts w:ascii="Calibri" w:hAnsi="Calibri" w:cs="Calibri"/>
                  <w:sz w:val="20"/>
                  <w:lang w:val="fr-FR"/>
                </w:rPr>
                <w:t>1</w:t>
              </w:r>
            </w:ins>
            <w:r w:rsidRPr="00E7759A">
              <w:rPr>
                <w:rFonts w:ascii="Calibri" w:hAnsi="Calibri" w:cs="Calibri"/>
                <w:sz w:val="20"/>
                <w:lang w:val="fr-FR"/>
              </w:rPr>
              <w:t>:FR-1.0’</w:t>
            </w:r>
          </w:p>
        </w:tc>
      </w:tr>
      <w:tr w:rsidR="00F12A37" w:rsidRPr="00E32CB2" w14:paraId="5431CD7D" w14:textId="77777777" w:rsidTr="00825C2F">
        <w:trPr>
          <w:cantSplit/>
          <w:trHeight w:hRule="exact" w:val="530"/>
        </w:trPr>
        <w:tc>
          <w:tcPr>
            <w:tcW w:w="815" w:type="dxa"/>
            <w:vMerge w:val="restart"/>
            <w:tcBorders>
              <w:left w:val="single" w:sz="4" w:space="0" w:color="000000"/>
              <w:bottom w:val="single" w:sz="4" w:space="0" w:color="000000"/>
            </w:tcBorders>
            <w:vAlign w:val="center"/>
          </w:tcPr>
          <w:p w14:paraId="5B6D0FD6" w14:textId="2C285586" w:rsidR="00F12A37" w:rsidRPr="00E7759A" w:rsidRDefault="00F12A37" w:rsidP="00F12A37">
            <w:pPr>
              <w:pStyle w:val="Tabletext8"/>
              <w:widowControl w:val="0"/>
              <w:suppressAutoHyphens/>
              <w:spacing w:before="0" w:after="0" w:line="240" w:lineRule="auto"/>
              <w:jc w:val="left"/>
              <w:outlineLvl w:val="2"/>
              <w:rPr>
                <w:rFonts w:ascii="Calibri" w:hAnsi="Calibri" w:cs="Calibri"/>
                <w:sz w:val="20"/>
              </w:rPr>
            </w:pPr>
            <w:r w:rsidRPr="00E7759A">
              <w:rPr>
                <w:rFonts w:ascii="Calibri" w:hAnsi="Calibri" w:cs="Calibri"/>
                <w:sz w:val="20"/>
              </w:rPr>
              <w:lastRenderedPageBreak/>
              <w:t>End</w:t>
            </w:r>
            <w:r w:rsidRPr="00E7759A">
              <w:rPr>
                <w:rFonts w:ascii="Calibri" w:hAnsi="Calibri" w:cs="Calibri"/>
                <w:sz w:val="20"/>
              </w:rPr>
              <w:softHyphen/>
              <w:t>point</w:t>
            </w:r>
            <w:r w:rsidR="00A963C2">
              <w:rPr>
                <w:rFonts w:ascii="Calibri" w:hAnsi="Calibri" w:cs="Calibri"/>
                <w:sz w:val="20"/>
              </w:rPr>
              <w:br/>
            </w:r>
            <w:r w:rsidRPr="00E7759A">
              <w:rPr>
                <w:rFonts w:ascii="Calibri" w:hAnsi="Calibri" w:cs="Calibri"/>
                <w:sz w:val="20"/>
              </w:rPr>
              <w:t>Properties</w:t>
            </w:r>
          </w:p>
        </w:tc>
        <w:tc>
          <w:tcPr>
            <w:tcW w:w="1590" w:type="dxa"/>
            <w:gridSpan w:val="3"/>
            <w:tcBorders>
              <w:left w:val="single" w:sz="4" w:space="0" w:color="000000"/>
              <w:bottom w:val="single" w:sz="4" w:space="0" w:color="000000"/>
            </w:tcBorders>
            <w:vAlign w:val="center"/>
          </w:tcPr>
          <w:p w14:paraId="020566AD" w14:textId="77777777" w:rsidR="00F12A37" w:rsidRPr="00E7759A" w:rsidRDefault="00F12A37" w:rsidP="00F12A37">
            <w:pPr>
              <w:pStyle w:val="Tabletext8"/>
              <w:widowControl w:val="0"/>
              <w:suppressAutoHyphens/>
              <w:spacing w:before="0" w:after="0" w:line="240" w:lineRule="auto"/>
              <w:ind w:left="23"/>
              <w:jc w:val="left"/>
              <w:outlineLvl w:val="2"/>
              <w:rPr>
                <w:rFonts w:ascii="Calibri" w:hAnsi="Calibri" w:cs="Calibri"/>
                <w:b/>
                <w:i/>
                <w:iCs/>
                <w:sz w:val="20"/>
                <w:highlight w:val="lightGray"/>
              </w:rPr>
            </w:pPr>
            <w:proofErr w:type="spellStart"/>
            <w:r w:rsidRPr="00E7759A">
              <w:rPr>
                <w:rFonts w:ascii="Calibri" w:hAnsi="Calibri" w:cs="Calibri"/>
                <w:b/>
                <w:i/>
                <w:iCs/>
                <w:sz w:val="20"/>
                <w:highlight w:val="lightGray"/>
              </w:rPr>
              <w:t>Request</w:t>
            </w:r>
            <w:r w:rsidRPr="00E7759A">
              <w:rPr>
                <w:rFonts w:ascii="Calibri" w:hAnsi="Calibri" w:cs="Calibri"/>
                <w:b/>
                <w:i/>
                <w:iCs/>
                <w:sz w:val="20"/>
                <w:highlight w:val="lightGray"/>
              </w:rPr>
              <w:softHyphen/>
              <w:t>Timestamp</w:t>
            </w:r>
            <w:proofErr w:type="spellEnd"/>
          </w:p>
        </w:tc>
        <w:tc>
          <w:tcPr>
            <w:tcW w:w="567" w:type="dxa"/>
            <w:tcBorders>
              <w:left w:val="single" w:sz="4" w:space="0" w:color="000000"/>
              <w:bottom w:val="single" w:sz="4" w:space="0" w:color="000000"/>
            </w:tcBorders>
            <w:vAlign w:val="center"/>
          </w:tcPr>
          <w:p w14:paraId="2440BDD6"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sz w:val="20"/>
              </w:rPr>
            </w:pPr>
            <w:r w:rsidRPr="00E7759A">
              <w:rPr>
                <w:rFonts w:ascii="Calibri" w:hAnsi="Calibri" w:cs="Calibri"/>
                <w:b/>
                <w:sz w:val="20"/>
              </w:rPr>
              <w:t>1:1</w:t>
            </w:r>
          </w:p>
        </w:tc>
        <w:tc>
          <w:tcPr>
            <w:tcW w:w="1276" w:type="dxa"/>
            <w:tcBorders>
              <w:left w:val="single" w:sz="4" w:space="0" w:color="000000"/>
              <w:bottom w:val="single" w:sz="4" w:space="0" w:color="000000"/>
              <w:right w:val="single" w:sz="4" w:space="0" w:color="auto"/>
            </w:tcBorders>
            <w:vAlign w:val="center"/>
          </w:tcPr>
          <w:p w14:paraId="62BF7D0E" w14:textId="77777777" w:rsidR="00F12A37" w:rsidRPr="00E7759A" w:rsidRDefault="00F12A37" w:rsidP="00F12A37">
            <w:pPr>
              <w:pStyle w:val="Tabletext8"/>
              <w:widowControl w:val="0"/>
              <w:suppressAutoHyphens/>
              <w:spacing w:before="0" w:after="0" w:line="240" w:lineRule="auto"/>
              <w:ind w:left="36"/>
              <w:outlineLvl w:val="2"/>
              <w:rPr>
                <w:rFonts w:ascii="Calibri" w:hAnsi="Calibri" w:cs="Calibri"/>
                <w:i/>
                <w:iCs/>
                <w:sz w:val="20"/>
              </w:rPr>
            </w:pPr>
            <w:proofErr w:type="spellStart"/>
            <w:proofErr w:type="gramStart"/>
            <w:r w:rsidRPr="00E7759A">
              <w:rPr>
                <w:rFonts w:ascii="Calibri" w:hAnsi="Calibri" w:cs="Calibri"/>
                <w:i/>
                <w:iCs/>
                <w:sz w:val="20"/>
              </w:rPr>
              <w:t>xsd:dateTime</w:t>
            </w:r>
            <w:proofErr w:type="spellEnd"/>
            <w:proofErr w:type="gramEnd"/>
          </w:p>
        </w:tc>
        <w:tc>
          <w:tcPr>
            <w:tcW w:w="6095" w:type="dxa"/>
            <w:tcBorders>
              <w:top w:val="single" w:sz="4" w:space="0" w:color="auto"/>
              <w:left w:val="single" w:sz="4" w:space="0" w:color="auto"/>
              <w:bottom w:val="single" w:sz="4" w:space="0" w:color="auto"/>
              <w:right w:val="single" w:sz="4" w:space="0" w:color="auto"/>
            </w:tcBorders>
            <w:vAlign w:val="center"/>
          </w:tcPr>
          <w:p w14:paraId="672D6969" w14:textId="77777777" w:rsidR="00F12A37" w:rsidRPr="00E7759A" w:rsidRDefault="00F12A37" w:rsidP="00F12A37">
            <w:pPr>
              <w:pStyle w:val="Tabletext8"/>
              <w:widowControl w:val="0"/>
              <w:suppressAutoHyphens/>
              <w:spacing w:before="0" w:after="0" w:line="240" w:lineRule="auto"/>
              <w:ind w:left="658" w:hanging="658"/>
              <w:outlineLvl w:val="2"/>
              <w:rPr>
                <w:rFonts w:ascii="Calibri" w:hAnsi="Calibri" w:cs="Calibri"/>
                <w:sz w:val="20"/>
                <w:lang w:val="fr-FR"/>
              </w:rPr>
            </w:pPr>
            <w:r w:rsidRPr="00E7759A">
              <w:rPr>
                <w:rFonts w:ascii="Calibri" w:hAnsi="Calibri" w:cs="Calibri"/>
                <w:sz w:val="20"/>
                <w:lang w:val="fr-FR"/>
              </w:rPr>
              <w:t>Date d’émission de la requête</w:t>
            </w:r>
          </w:p>
        </w:tc>
      </w:tr>
      <w:tr w:rsidR="00F12A37" w:rsidRPr="00E7759A" w14:paraId="526ADA2D" w14:textId="77777777" w:rsidTr="00825C2F">
        <w:trPr>
          <w:cantSplit/>
          <w:trHeight w:hRule="exact" w:val="732"/>
        </w:trPr>
        <w:tc>
          <w:tcPr>
            <w:tcW w:w="815" w:type="dxa"/>
            <w:vMerge/>
            <w:tcBorders>
              <w:left w:val="single" w:sz="4" w:space="0" w:color="000000"/>
              <w:bottom w:val="single" w:sz="4" w:space="0" w:color="000000"/>
            </w:tcBorders>
            <w:vAlign w:val="center"/>
          </w:tcPr>
          <w:p w14:paraId="15A52747" w14:textId="77777777" w:rsidR="00F12A37" w:rsidRPr="00E7759A" w:rsidRDefault="00F12A37" w:rsidP="00F12A37">
            <w:pPr>
              <w:widowControl w:val="0"/>
              <w:suppressAutoHyphens/>
              <w:spacing w:after="0" w:line="240" w:lineRule="auto"/>
              <w:ind w:left="658" w:hanging="658"/>
              <w:outlineLvl w:val="2"/>
              <w:rPr>
                <w:rFonts w:cs="Calibri"/>
                <w:sz w:val="20"/>
                <w:szCs w:val="20"/>
                <w:lang w:val="fr-FR"/>
              </w:rPr>
            </w:pPr>
          </w:p>
        </w:tc>
        <w:tc>
          <w:tcPr>
            <w:tcW w:w="1590" w:type="dxa"/>
            <w:gridSpan w:val="3"/>
            <w:tcBorders>
              <w:left w:val="single" w:sz="4" w:space="0" w:color="000000"/>
              <w:bottom w:val="single" w:sz="4" w:space="0" w:color="000000"/>
            </w:tcBorders>
            <w:vAlign w:val="center"/>
          </w:tcPr>
          <w:p w14:paraId="7BE093B9" w14:textId="77777777" w:rsidR="00F12A37" w:rsidRPr="00E7759A" w:rsidRDefault="00F12A37" w:rsidP="00F12A37">
            <w:pPr>
              <w:pStyle w:val="Tabletext8"/>
              <w:widowControl w:val="0"/>
              <w:suppressAutoHyphens/>
              <w:spacing w:before="0" w:after="0" w:line="240" w:lineRule="auto"/>
              <w:ind w:left="23"/>
              <w:jc w:val="left"/>
              <w:outlineLvl w:val="2"/>
              <w:rPr>
                <w:rFonts w:ascii="Calibri" w:hAnsi="Calibri" w:cs="Calibri"/>
                <w:b/>
                <w:i/>
                <w:iCs/>
                <w:sz w:val="20"/>
                <w:highlight w:val="lightGray"/>
              </w:rPr>
            </w:pPr>
            <w:proofErr w:type="spellStart"/>
            <w:r w:rsidRPr="00E7759A">
              <w:rPr>
                <w:rFonts w:ascii="Calibri" w:hAnsi="Calibri" w:cs="Calibri"/>
                <w:b/>
                <w:i/>
                <w:iCs/>
                <w:sz w:val="20"/>
                <w:highlight w:val="lightGray"/>
              </w:rPr>
              <w:t>Message</w:t>
            </w:r>
            <w:r w:rsidRPr="00E7759A">
              <w:rPr>
                <w:rFonts w:ascii="Calibri" w:hAnsi="Calibri" w:cs="Calibri"/>
                <w:b/>
                <w:i/>
                <w:iCs/>
                <w:sz w:val="20"/>
                <w:highlight w:val="lightGray"/>
              </w:rPr>
              <w:softHyphen/>
              <w:t>Identifier</w:t>
            </w:r>
            <w:proofErr w:type="spellEnd"/>
          </w:p>
        </w:tc>
        <w:tc>
          <w:tcPr>
            <w:tcW w:w="567" w:type="dxa"/>
            <w:tcBorders>
              <w:left w:val="single" w:sz="4" w:space="0" w:color="000000"/>
              <w:bottom w:val="single" w:sz="4" w:space="0" w:color="000000"/>
            </w:tcBorders>
            <w:vAlign w:val="center"/>
          </w:tcPr>
          <w:p w14:paraId="7190249A"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sz w:val="20"/>
              </w:rPr>
            </w:pPr>
            <w:r w:rsidRPr="00E7759A">
              <w:rPr>
                <w:rFonts w:ascii="Calibri" w:hAnsi="Calibri" w:cs="Calibri"/>
                <w:sz w:val="20"/>
              </w:rPr>
              <w:t>0:1</w:t>
            </w:r>
          </w:p>
          <w:p w14:paraId="41D926A6"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sz w:val="20"/>
              </w:rPr>
            </w:pPr>
            <w:r w:rsidRPr="00E7759A">
              <w:rPr>
                <w:rFonts w:ascii="Calibri" w:hAnsi="Calibri" w:cs="Calibri"/>
                <w:sz w:val="20"/>
                <w:highlight w:val="lightGray"/>
              </w:rPr>
              <w:t>1:1</w:t>
            </w:r>
          </w:p>
        </w:tc>
        <w:tc>
          <w:tcPr>
            <w:tcW w:w="1276" w:type="dxa"/>
            <w:tcBorders>
              <w:left w:val="single" w:sz="4" w:space="0" w:color="000000"/>
              <w:bottom w:val="single" w:sz="4" w:space="0" w:color="000000"/>
              <w:right w:val="single" w:sz="4" w:space="0" w:color="auto"/>
            </w:tcBorders>
            <w:vAlign w:val="center"/>
          </w:tcPr>
          <w:p w14:paraId="42AC8E23" w14:textId="77777777" w:rsidR="00F12A37" w:rsidRPr="00E7759A" w:rsidRDefault="00F12A37" w:rsidP="00F12A37">
            <w:pPr>
              <w:pStyle w:val="Tabletext8"/>
              <w:widowControl w:val="0"/>
              <w:suppressAutoHyphens/>
              <w:spacing w:before="0" w:after="0" w:line="240" w:lineRule="auto"/>
              <w:ind w:left="36"/>
              <w:outlineLvl w:val="2"/>
              <w:rPr>
                <w:rFonts w:ascii="Calibri" w:hAnsi="Calibri" w:cs="Calibri"/>
                <w:i/>
                <w:iCs/>
                <w:sz w:val="20"/>
              </w:rPr>
            </w:pPr>
            <w:proofErr w:type="spellStart"/>
            <w:r w:rsidRPr="00E7759A">
              <w:rPr>
                <w:rFonts w:ascii="Calibri" w:hAnsi="Calibri" w:cs="Calibri"/>
                <w:i/>
                <w:iCs/>
                <w:sz w:val="20"/>
              </w:rPr>
              <w:t>Message</w:t>
            </w:r>
            <w:r w:rsidRPr="00E7759A">
              <w:rPr>
                <w:rFonts w:ascii="Calibri" w:hAnsi="Calibri" w:cs="Calibri"/>
                <w:i/>
                <w:iCs/>
                <w:sz w:val="20"/>
              </w:rPr>
              <w:softHyphen/>
              <w:t>Qualifier</w:t>
            </w:r>
            <w:proofErr w:type="spellEnd"/>
          </w:p>
        </w:tc>
        <w:tc>
          <w:tcPr>
            <w:tcW w:w="6095" w:type="dxa"/>
            <w:tcBorders>
              <w:top w:val="single" w:sz="4" w:space="0" w:color="auto"/>
              <w:left w:val="single" w:sz="4" w:space="0" w:color="auto"/>
              <w:bottom w:val="single" w:sz="4" w:space="0" w:color="auto"/>
              <w:right w:val="single" w:sz="4" w:space="0" w:color="auto"/>
            </w:tcBorders>
            <w:vAlign w:val="center"/>
          </w:tcPr>
          <w:p w14:paraId="70D5BAC4" w14:textId="77777777" w:rsidR="00F12A37" w:rsidRPr="00E7759A" w:rsidRDefault="00F12A37" w:rsidP="00F12A37">
            <w:pPr>
              <w:pStyle w:val="Tabletext8"/>
              <w:widowControl w:val="0"/>
              <w:suppressAutoHyphens/>
              <w:spacing w:before="0" w:after="0" w:line="240" w:lineRule="auto"/>
              <w:ind w:left="658" w:hanging="658"/>
              <w:outlineLvl w:val="2"/>
              <w:rPr>
                <w:rFonts w:ascii="Calibri" w:hAnsi="Calibri" w:cs="Calibri"/>
                <w:sz w:val="20"/>
              </w:rPr>
            </w:pPr>
            <w:r w:rsidRPr="00E7759A">
              <w:rPr>
                <w:rFonts w:ascii="Calibri" w:hAnsi="Calibri" w:cs="Calibri"/>
                <w:sz w:val="20"/>
                <w:lang w:val="fr-FR"/>
              </w:rPr>
              <w:t>Numéro d’identification du message</w:t>
            </w:r>
          </w:p>
        </w:tc>
      </w:tr>
      <w:tr w:rsidR="00F12A37" w:rsidRPr="00E7759A" w14:paraId="24B6AE6E" w14:textId="77777777" w:rsidTr="00825C2F">
        <w:trPr>
          <w:cantSplit/>
          <w:trHeight w:hRule="exact" w:val="1103"/>
        </w:trPr>
        <w:tc>
          <w:tcPr>
            <w:tcW w:w="825" w:type="dxa"/>
            <w:gridSpan w:val="2"/>
            <w:vMerge w:val="restart"/>
            <w:tcBorders>
              <w:left w:val="single" w:sz="4" w:space="0" w:color="000000"/>
              <w:bottom w:val="single" w:sz="4" w:space="0" w:color="000000"/>
            </w:tcBorders>
            <w:vAlign w:val="center"/>
          </w:tcPr>
          <w:p w14:paraId="6840DC9E" w14:textId="77777777" w:rsidR="00F12A37" w:rsidRPr="00E7759A" w:rsidRDefault="00F12A37" w:rsidP="00F12A37">
            <w:pPr>
              <w:pStyle w:val="Tabletext8"/>
              <w:widowControl w:val="0"/>
              <w:suppressAutoHyphens/>
              <w:spacing w:before="0" w:after="0" w:line="240" w:lineRule="auto"/>
              <w:ind w:left="23"/>
              <w:jc w:val="left"/>
              <w:outlineLvl w:val="2"/>
              <w:rPr>
                <w:rFonts w:ascii="Calibri" w:hAnsi="Calibri" w:cs="Calibri"/>
                <w:sz w:val="20"/>
              </w:rPr>
            </w:pPr>
            <w:r w:rsidRPr="00E7759A">
              <w:rPr>
                <w:rFonts w:ascii="Calibri" w:hAnsi="Calibri" w:cs="Calibri"/>
                <w:sz w:val="20"/>
              </w:rPr>
              <w:t>Topic</w:t>
            </w:r>
          </w:p>
        </w:tc>
        <w:tc>
          <w:tcPr>
            <w:tcW w:w="1580" w:type="dxa"/>
            <w:gridSpan w:val="2"/>
            <w:tcBorders>
              <w:left w:val="single" w:sz="4" w:space="0" w:color="000000"/>
              <w:bottom w:val="single" w:sz="4" w:space="0" w:color="000000"/>
            </w:tcBorders>
            <w:vAlign w:val="center"/>
          </w:tcPr>
          <w:p w14:paraId="1B5C854C" w14:textId="77777777" w:rsidR="00F12A37" w:rsidRPr="0086359E" w:rsidRDefault="00F12A37" w:rsidP="00F12A37">
            <w:pPr>
              <w:pStyle w:val="Tabletext8"/>
              <w:widowControl w:val="0"/>
              <w:suppressAutoHyphens/>
              <w:spacing w:before="0" w:after="0" w:line="240" w:lineRule="auto"/>
              <w:ind w:left="23"/>
              <w:jc w:val="left"/>
              <w:outlineLvl w:val="2"/>
              <w:rPr>
                <w:rFonts w:ascii="Calibri" w:hAnsi="Calibri" w:cs="Calibri"/>
                <w:b/>
                <w:i/>
                <w:iCs/>
                <w:sz w:val="20"/>
                <w:highlight w:val="cyan"/>
              </w:rPr>
            </w:pPr>
            <w:proofErr w:type="spellStart"/>
            <w:r w:rsidRPr="0086359E">
              <w:rPr>
                <w:rFonts w:ascii="Calibri" w:hAnsi="Calibri" w:cs="Calibri"/>
                <w:b/>
                <w:i/>
                <w:iCs/>
                <w:sz w:val="20"/>
                <w:highlight w:val="cyan"/>
              </w:rPr>
              <w:t>Preview</w:t>
            </w:r>
            <w:r w:rsidRPr="0086359E">
              <w:rPr>
                <w:rFonts w:ascii="Calibri" w:hAnsi="Calibri" w:cs="Calibri"/>
                <w:b/>
                <w:i/>
                <w:iCs/>
                <w:sz w:val="20"/>
                <w:highlight w:val="cyan"/>
              </w:rPr>
              <w:softHyphen/>
              <w:t>Interval</w:t>
            </w:r>
            <w:proofErr w:type="spellEnd"/>
          </w:p>
        </w:tc>
        <w:tc>
          <w:tcPr>
            <w:tcW w:w="567" w:type="dxa"/>
            <w:tcBorders>
              <w:left w:val="single" w:sz="4" w:space="0" w:color="000000"/>
              <w:bottom w:val="single" w:sz="4" w:space="0" w:color="000000"/>
            </w:tcBorders>
            <w:vAlign w:val="center"/>
          </w:tcPr>
          <w:p w14:paraId="47727DAA" w14:textId="77777777" w:rsidR="00F12A37" w:rsidRPr="0086359E" w:rsidRDefault="00F12A37" w:rsidP="00F12A37">
            <w:pPr>
              <w:pStyle w:val="Tabletext8"/>
              <w:widowControl w:val="0"/>
              <w:suppressAutoHyphens/>
              <w:spacing w:before="0" w:after="0" w:line="240" w:lineRule="auto"/>
              <w:ind w:left="658" w:hanging="658"/>
              <w:jc w:val="left"/>
              <w:outlineLvl w:val="2"/>
              <w:rPr>
                <w:rFonts w:ascii="Calibri" w:hAnsi="Calibri" w:cs="Calibri"/>
                <w:sz w:val="20"/>
                <w:highlight w:val="cyan"/>
              </w:rPr>
            </w:pPr>
            <w:r w:rsidRPr="0086359E">
              <w:rPr>
                <w:rFonts w:ascii="Calibri" w:hAnsi="Calibri" w:cs="Calibri"/>
                <w:sz w:val="20"/>
                <w:highlight w:val="cyan"/>
              </w:rPr>
              <w:t>0:1</w:t>
            </w:r>
          </w:p>
        </w:tc>
        <w:tc>
          <w:tcPr>
            <w:tcW w:w="1276" w:type="dxa"/>
            <w:tcBorders>
              <w:left w:val="single" w:sz="4" w:space="0" w:color="000000"/>
              <w:bottom w:val="single" w:sz="4" w:space="0" w:color="000000"/>
            </w:tcBorders>
            <w:vAlign w:val="center"/>
          </w:tcPr>
          <w:p w14:paraId="0E4BC06C" w14:textId="77777777" w:rsidR="00F12A37" w:rsidRPr="0086359E" w:rsidRDefault="00F12A37" w:rsidP="00F12A37">
            <w:pPr>
              <w:pStyle w:val="Tabletext8"/>
              <w:widowControl w:val="0"/>
              <w:suppressAutoHyphens/>
              <w:spacing w:before="0" w:after="0" w:line="240" w:lineRule="auto"/>
              <w:ind w:left="36"/>
              <w:jc w:val="left"/>
              <w:outlineLvl w:val="2"/>
              <w:rPr>
                <w:rFonts w:ascii="Calibri" w:hAnsi="Calibri" w:cs="Calibri"/>
                <w:i/>
                <w:iCs/>
                <w:sz w:val="20"/>
                <w:highlight w:val="cyan"/>
              </w:rPr>
            </w:pPr>
            <w:proofErr w:type="spellStart"/>
            <w:r w:rsidRPr="0086359E">
              <w:rPr>
                <w:rFonts w:ascii="Calibri" w:hAnsi="Calibri" w:cs="Calibri"/>
                <w:i/>
                <w:iCs/>
                <w:sz w:val="20"/>
                <w:highlight w:val="cyan"/>
              </w:rPr>
              <w:t>Positive</w:t>
            </w:r>
            <w:r w:rsidRPr="0086359E">
              <w:rPr>
                <w:rFonts w:ascii="Calibri" w:hAnsi="Calibri" w:cs="Calibri"/>
                <w:i/>
                <w:iCs/>
                <w:sz w:val="20"/>
                <w:highlight w:val="cyan"/>
              </w:rPr>
              <w:softHyphen/>
              <w:t>Duration</w:t>
            </w:r>
            <w:r w:rsidRPr="0086359E">
              <w:rPr>
                <w:rFonts w:ascii="Calibri" w:hAnsi="Calibri" w:cs="Calibri"/>
                <w:i/>
                <w:iCs/>
                <w:sz w:val="20"/>
                <w:highlight w:val="cyan"/>
              </w:rPr>
              <w:softHyphen/>
              <w:t>Type</w:t>
            </w:r>
            <w:proofErr w:type="spellEnd"/>
          </w:p>
        </w:tc>
        <w:tc>
          <w:tcPr>
            <w:tcW w:w="6095" w:type="dxa"/>
            <w:tcBorders>
              <w:top w:val="single" w:sz="4" w:space="0" w:color="auto"/>
              <w:left w:val="single" w:sz="4" w:space="0" w:color="000000"/>
              <w:bottom w:val="single" w:sz="4" w:space="0" w:color="000000"/>
              <w:right w:val="single" w:sz="4" w:space="0" w:color="000000"/>
            </w:tcBorders>
            <w:vAlign w:val="center"/>
          </w:tcPr>
          <w:p w14:paraId="0B21A4A9" w14:textId="77777777" w:rsidR="00F12A37" w:rsidRPr="0086359E" w:rsidRDefault="00F12A37" w:rsidP="00F12A37">
            <w:pPr>
              <w:pStyle w:val="Tabletext8"/>
              <w:widowControl w:val="0"/>
              <w:suppressAutoHyphens/>
              <w:spacing w:before="0" w:after="0" w:line="240" w:lineRule="auto"/>
              <w:ind w:left="36"/>
              <w:outlineLvl w:val="2"/>
              <w:rPr>
                <w:rFonts w:ascii="Calibri" w:hAnsi="Calibri" w:cs="Calibri"/>
                <w:sz w:val="20"/>
                <w:highlight w:val="cyan"/>
              </w:rPr>
            </w:pPr>
            <w:r w:rsidRPr="0086359E">
              <w:rPr>
                <w:rFonts w:ascii="Calibri" w:hAnsi="Calibri" w:cs="Calibri"/>
                <w:sz w:val="20"/>
                <w:highlight w:val="cyan"/>
              </w:rPr>
              <w:t xml:space="preserve">Forward duration for which Facility information should be included, that </w:t>
            </w:r>
            <w:proofErr w:type="spellStart"/>
            <w:proofErr w:type="gramStart"/>
            <w:r w:rsidRPr="0086359E">
              <w:rPr>
                <w:rFonts w:ascii="Calibri" w:hAnsi="Calibri" w:cs="Calibri"/>
                <w:sz w:val="20"/>
                <w:highlight w:val="cyan"/>
              </w:rPr>
              <w:t>is,only</w:t>
            </w:r>
            <w:proofErr w:type="spellEnd"/>
            <w:proofErr w:type="gramEnd"/>
            <w:r w:rsidRPr="0086359E">
              <w:rPr>
                <w:rFonts w:ascii="Calibri" w:hAnsi="Calibri" w:cs="Calibri"/>
                <w:sz w:val="20"/>
                <w:highlight w:val="cyan"/>
              </w:rPr>
              <w:t xml:space="preserve"> Facilities or Facility conditions with a validity period that falls within the specified interval will be included. </w:t>
            </w:r>
          </w:p>
        </w:tc>
      </w:tr>
      <w:tr w:rsidR="00F12A37" w:rsidRPr="00E7759A" w14:paraId="45804056" w14:textId="77777777" w:rsidTr="00825C2F">
        <w:trPr>
          <w:cantSplit/>
          <w:trHeight w:hRule="exact" w:val="530"/>
        </w:trPr>
        <w:tc>
          <w:tcPr>
            <w:tcW w:w="825" w:type="dxa"/>
            <w:gridSpan w:val="2"/>
            <w:vMerge/>
            <w:tcBorders>
              <w:left w:val="single" w:sz="4" w:space="0" w:color="000000"/>
              <w:bottom w:val="single" w:sz="4" w:space="0" w:color="000000"/>
            </w:tcBorders>
            <w:vAlign w:val="center"/>
          </w:tcPr>
          <w:p w14:paraId="0F4E6CEF" w14:textId="77777777" w:rsidR="00F12A37" w:rsidRPr="00E7759A" w:rsidRDefault="00F12A37" w:rsidP="00F12A37">
            <w:pPr>
              <w:widowControl w:val="0"/>
              <w:suppressAutoHyphens/>
              <w:spacing w:after="0" w:line="240" w:lineRule="auto"/>
              <w:ind w:left="23"/>
              <w:outlineLvl w:val="2"/>
              <w:rPr>
                <w:rFonts w:cs="Calibri"/>
                <w:sz w:val="20"/>
                <w:szCs w:val="20"/>
              </w:rPr>
            </w:pPr>
          </w:p>
        </w:tc>
        <w:tc>
          <w:tcPr>
            <w:tcW w:w="1580" w:type="dxa"/>
            <w:gridSpan w:val="2"/>
            <w:tcBorders>
              <w:left w:val="single" w:sz="4" w:space="0" w:color="000000"/>
              <w:bottom w:val="single" w:sz="4" w:space="0" w:color="000000"/>
            </w:tcBorders>
            <w:vAlign w:val="center"/>
          </w:tcPr>
          <w:p w14:paraId="4EB5BE6D" w14:textId="77777777" w:rsidR="00F12A37" w:rsidRPr="0086359E" w:rsidRDefault="00F12A37" w:rsidP="00F12A37">
            <w:pPr>
              <w:pStyle w:val="Tabletext8"/>
              <w:widowControl w:val="0"/>
              <w:suppressAutoHyphens/>
              <w:spacing w:before="0" w:after="0" w:line="240" w:lineRule="auto"/>
              <w:ind w:left="23"/>
              <w:jc w:val="left"/>
              <w:outlineLvl w:val="2"/>
              <w:rPr>
                <w:rFonts w:ascii="Calibri" w:hAnsi="Calibri" w:cs="Calibri"/>
                <w:b/>
                <w:i/>
                <w:iCs/>
                <w:sz w:val="20"/>
                <w:highlight w:val="cyan"/>
              </w:rPr>
            </w:pPr>
            <w:proofErr w:type="spellStart"/>
            <w:r w:rsidRPr="0086359E">
              <w:rPr>
                <w:rFonts w:ascii="Calibri" w:hAnsi="Calibri" w:cs="Calibri"/>
                <w:b/>
                <w:i/>
                <w:iCs/>
                <w:sz w:val="20"/>
                <w:highlight w:val="cyan"/>
              </w:rPr>
              <w:t>StartTime</w:t>
            </w:r>
            <w:proofErr w:type="spellEnd"/>
          </w:p>
        </w:tc>
        <w:tc>
          <w:tcPr>
            <w:tcW w:w="567" w:type="dxa"/>
            <w:tcBorders>
              <w:left w:val="single" w:sz="4" w:space="0" w:color="000000"/>
              <w:bottom w:val="single" w:sz="4" w:space="0" w:color="000000"/>
            </w:tcBorders>
            <w:vAlign w:val="center"/>
          </w:tcPr>
          <w:p w14:paraId="2D573EE1" w14:textId="77777777" w:rsidR="00F12A37" w:rsidRPr="0086359E" w:rsidRDefault="00F12A37" w:rsidP="00F12A37">
            <w:pPr>
              <w:pStyle w:val="Tabletext8"/>
              <w:widowControl w:val="0"/>
              <w:suppressAutoHyphens/>
              <w:spacing w:before="0" w:after="0" w:line="240" w:lineRule="auto"/>
              <w:ind w:left="658" w:hanging="658"/>
              <w:jc w:val="left"/>
              <w:outlineLvl w:val="2"/>
              <w:rPr>
                <w:rFonts w:ascii="Calibri" w:hAnsi="Calibri" w:cs="Calibri"/>
                <w:sz w:val="20"/>
                <w:highlight w:val="cyan"/>
              </w:rPr>
            </w:pPr>
            <w:r w:rsidRPr="0086359E">
              <w:rPr>
                <w:rFonts w:ascii="Calibri" w:hAnsi="Calibri" w:cs="Calibri"/>
                <w:sz w:val="20"/>
                <w:highlight w:val="cyan"/>
              </w:rPr>
              <w:t>0:1</w:t>
            </w:r>
          </w:p>
        </w:tc>
        <w:tc>
          <w:tcPr>
            <w:tcW w:w="1276" w:type="dxa"/>
            <w:tcBorders>
              <w:left w:val="single" w:sz="4" w:space="0" w:color="000000"/>
              <w:bottom w:val="single" w:sz="4" w:space="0" w:color="000000"/>
            </w:tcBorders>
            <w:vAlign w:val="center"/>
          </w:tcPr>
          <w:p w14:paraId="07140B11" w14:textId="77777777" w:rsidR="00F12A37" w:rsidRPr="0086359E" w:rsidRDefault="00F12A37" w:rsidP="00F12A37">
            <w:pPr>
              <w:pStyle w:val="Tabletext8"/>
              <w:widowControl w:val="0"/>
              <w:suppressAutoHyphens/>
              <w:spacing w:before="0" w:after="0" w:line="240" w:lineRule="auto"/>
              <w:ind w:left="36"/>
              <w:jc w:val="left"/>
              <w:outlineLvl w:val="2"/>
              <w:rPr>
                <w:rFonts w:ascii="Calibri" w:hAnsi="Calibri" w:cs="Calibri"/>
                <w:i/>
                <w:iCs/>
                <w:sz w:val="20"/>
                <w:highlight w:val="cyan"/>
              </w:rPr>
            </w:pPr>
            <w:proofErr w:type="spellStart"/>
            <w:proofErr w:type="gramStart"/>
            <w:r w:rsidRPr="0086359E">
              <w:rPr>
                <w:rFonts w:ascii="Calibri" w:hAnsi="Calibri" w:cs="Calibri"/>
                <w:i/>
                <w:iCs/>
                <w:sz w:val="20"/>
                <w:highlight w:val="cyan"/>
              </w:rPr>
              <w:t>xsd:dateTime</w:t>
            </w:r>
            <w:proofErr w:type="spellEnd"/>
            <w:proofErr w:type="gramEnd"/>
          </w:p>
        </w:tc>
        <w:tc>
          <w:tcPr>
            <w:tcW w:w="6095" w:type="dxa"/>
            <w:tcBorders>
              <w:left w:val="single" w:sz="4" w:space="0" w:color="000000"/>
              <w:bottom w:val="single" w:sz="4" w:space="0" w:color="000000"/>
              <w:right w:val="single" w:sz="4" w:space="0" w:color="000000"/>
            </w:tcBorders>
            <w:vAlign w:val="center"/>
          </w:tcPr>
          <w:p w14:paraId="26F95009" w14:textId="77777777" w:rsidR="00F12A37" w:rsidRPr="0086359E" w:rsidRDefault="00F12A37" w:rsidP="00F12A37">
            <w:pPr>
              <w:pStyle w:val="Tabletext8"/>
              <w:widowControl w:val="0"/>
              <w:suppressAutoHyphens/>
              <w:spacing w:before="0" w:after="0" w:line="240" w:lineRule="auto"/>
              <w:ind w:left="36"/>
              <w:outlineLvl w:val="2"/>
              <w:rPr>
                <w:rFonts w:ascii="Calibri" w:hAnsi="Calibri" w:cs="Calibri"/>
                <w:sz w:val="20"/>
                <w:highlight w:val="cyan"/>
              </w:rPr>
            </w:pPr>
            <w:r w:rsidRPr="0086359E">
              <w:rPr>
                <w:rFonts w:ascii="Calibri" w:hAnsi="Calibri" w:cs="Calibri"/>
                <w:sz w:val="20"/>
                <w:highlight w:val="cyan"/>
              </w:rPr>
              <w:t xml:space="preserve">Initial start time for </w:t>
            </w:r>
            <w:proofErr w:type="spellStart"/>
            <w:r w:rsidRPr="0086359E">
              <w:rPr>
                <w:rFonts w:ascii="Calibri" w:hAnsi="Calibri" w:cs="Calibri"/>
                <w:b/>
                <w:i/>
                <w:sz w:val="20"/>
                <w:highlight w:val="cyan"/>
              </w:rPr>
              <w:t>PreviewInterval</w:t>
            </w:r>
            <w:proofErr w:type="spellEnd"/>
            <w:r w:rsidRPr="0086359E">
              <w:rPr>
                <w:rFonts w:ascii="Calibri" w:hAnsi="Calibri" w:cs="Calibri"/>
                <w:sz w:val="20"/>
                <w:highlight w:val="cyan"/>
              </w:rPr>
              <w:t xml:space="preserve">. If absent, then current time is assumed. Must be within data Horizon. </w:t>
            </w:r>
          </w:p>
        </w:tc>
      </w:tr>
      <w:tr w:rsidR="00F12A37" w:rsidRPr="00E32CB2" w14:paraId="0F6C9045" w14:textId="77777777" w:rsidTr="00825C2F">
        <w:trPr>
          <w:cantSplit/>
          <w:trHeight w:hRule="exact" w:val="520"/>
        </w:trPr>
        <w:tc>
          <w:tcPr>
            <w:tcW w:w="825" w:type="dxa"/>
            <w:gridSpan w:val="2"/>
            <w:vMerge/>
            <w:tcBorders>
              <w:left w:val="single" w:sz="4" w:space="0" w:color="000000"/>
              <w:bottom w:val="single" w:sz="4" w:space="0" w:color="000000"/>
            </w:tcBorders>
            <w:vAlign w:val="center"/>
          </w:tcPr>
          <w:p w14:paraId="6430FFA0" w14:textId="77777777" w:rsidR="00F12A37" w:rsidRPr="00E7759A" w:rsidRDefault="00F12A37" w:rsidP="00F12A37">
            <w:pPr>
              <w:widowControl w:val="0"/>
              <w:suppressAutoHyphens/>
              <w:spacing w:after="0" w:line="240" w:lineRule="auto"/>
              <w:ind w:left="23"/>
              <w:outlineLvl w:val="2"/>
              <w:rPr>
                <w:rFonts w:cs="Calibri"/>
                <w:sz w:val="20"/>
                <w:szCs w:val="20"/>
              </w:rPr>
            </w:pPr>
          </w:p>
        </w:tc>
        <w:tc>
          <w:tcPr>
            <w:tcW w:w="1580" w:type="dxa"/>
            <w:gridSpan w:val="2"/>
            <w:tcBorders>
              <w:left w:val="single" w:sz="4" w:space="0" w:color="000000"/>
              <w:bottom w:val="single" w:sz="4" w:space="0" w:color="000000"/>
            </w:tcBorders>
            <w:vAlign w:val="center"/>
          </w:tcPr>
          <w:p w14:paraId="46CB9BE7" w14:textId="77777777" w:rsidR="00F12A37" w:rsidRPr="00E7759A" w:rsidRDefault="00F12A37" w:rsidP="00F12A37">
            <w:pPr>
              <w:pStyle w:val="Tabletext8"/>
              <w:widowControl w:val="0"/>
              <w:suppressAutoHyphens/>
              <w:spacing w:before="0" w:after="0" w:line="240" w:lineRule="auto"/>
              <w:ind w:left="23"/>
              <w:jc w:val="left"/>
              <w:outlineLvl w:val="2"/>
              <w:rPr>
                <w:rFonts w:ascii="Calibri" w:hAnsi="Calibri" w:cs="Calibri"/>
                <w:b/>
                <w:i/>
                <w:iCs/>
                <w:sz w:val="20"/>
                <w:highlight w:val="lightGray"/>
              </w:rPr>
            </w:pPr>
            <w:proofErr w:type="spellStart"/>
            <w:r w:rsidRPr="00E7759A">
              <w:rPr>
                <w:rFonts w:ascii="Calibri" w:hAnsi="Calibri" w:cs="Calibri"/>
                <w:b/>
                <w:i/>
                <w:iCs/>
                <w:sz w:val="20"/>
                <w:highlight w:val="lightGray"/>
              </w:rPr>
              <w:t>FacilityRef</w:t>
            </w:r>
            <w:proofErr w:type="spellEnd"/>
          </w:p>
        </w:tc>
        <w:tc>
          <w:tcPr>
            <w:tcW w:w="567" w:type="dxa"/>
            <w:tcBorders>
              <w:left w:val="single" w:sz="4" w:space="0" w:color="000000"/>
              <w:bottom w:val="single" w:sz="4" w:space="0" w:color="000000"/>
            </w:tcBorders>
            <w:vAlign w:val="center"/>
          </w:tcPr>
          <w:p w14:paraId="0C28D3A6"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sz w:val="20"/>
              </w:rPr>
            </w:pPr>
            <w:r w:rsidRPr="00E7759A">
              <w:rPr>
                <w:rFonts w:ascii="Calibri" w:hAnsi="Calibri" w:cs="Calibri"/>
                <w:sz w:val="20"/>
              </w:rPr>
              <w:t>0:1</w:t>
            </w:r>
          </w:p>
        </w:tc>
        <w:tc>
          <w:tcPr>
            <w:tcW w:w="1276" w:type="dxa"/>
            <w:tcBorders>
              <w:left w:val="single" w:sz="4" w:space="0" w:color="000000"/>
              <w:bottom w:val="single" w:sz="4" w:space="0" w:color="000000"/>
            </w:tcBorders>
            <w:vAlign w:val="center"/>
          </w:tcPr>
          <w:p w14:paraId="154C3BE8" w14:textId="77777777" w:rsidR="00F12A37" w:rsidRPr="00E7759A" w:rsidRDefault="00F12A37" w:rsidP="00F12A37">
            <w:pPr>
              <w:pStyle w:val="Tabletext8"/>
              <w:widowControl w:val="0"/>
              <w:suppressAutoHyphens/>
              <w:spacing w:before="0" w:after="0" w:line="240" w:lineRule="auto"/>
              <w:ind w:left="36"/>
              <w:jc w:val="left"/>
              <w:outlineLvl w:val="2"/>
              <w:rPr>
                <w:rFonts w:ascii="Calibri" w:hAnsi="Calibri" w:cs="Calibri"/>
                <w:i/>
                <w:iCs/>
                <w:sz w:val="20"/>
              </w:rPr>
            </w:pPr>
            <w:proofErr w:type="spellStart"/>
            <w:r w:rsidRPr="00E7759A">
              <w:rPr>
                <w:rFonts w:ascii="Calibri" w:hAnsi="Calibri" w:cs="Calibri"/>
                <w:i/>
                <w:iCs/>
                <w:sz w:val="20"/>
              </w:rPr>
              <w:t>FacilityCode</w:t>
            </w:r>
            <w:proofErr w:type="spellEnd"/>
          </w:p>
        </w:tc>
        <w:tc>
          <w:tcPr>
            <w:tcW w:w="6095" w:type="dxa"/>
            <w:tcBorders>
              <w:left w:val="single" w:sz="4" w:space="0" w:color="000000"/>
              <w:bottom w:val="single" w:sz="4" w:space="0" w:color="000000"/>
              <w:right w:val="single" w:sz="4" w:space="0" w:color="000000"/>
            </w:tcBorders>
            <w:vAlign w:val="center"/>
          </w:tcPr>
          <w:p w14:paraId="28A2FA64" w14:textId="77777777" w:rsidR="00F12A37" w:rsidRPr="00AA449A" w:rsidRDefault="00F12A37" w:rsidP="00F12A37">
            <w:pPr>
              <w:pStyle w:val="Tabletext8"/>
              <w:widowControl w:val="0"/>
              <w:suppressAutoHyphens/>
              <w:spacing w:before="0" w:after="0" w:line="240" w:lineRule="auto"/>
              <w:ind w:left="36"/>
              <w:outlineLvl w:val="2"/>
              <w:rPr>
                <w:rFonts w:ascii="Calibri" w:hAnsi="Calibri" w:cs="Calibri"/>
                <w:sz w:val="20"/>
                <w:highlight w:val="lightGray"/>
                <w:lang w:val="fr-FR"/>
              </w:rPr>
            </w:pPr>
            <w:r w:rsidRPr="00AA449A">
              <w:rPr>
                <w:rFonts w:ascii="Calibri" w:hAnsi="Calibri" w:cs="Calibri"/>
                <w:sz w:val="20"/>
                <w:highlight w:val="lightGray"/>
                <w:lang w:val="fr-FR"/>
              </w:rPr>
              <w:t>Il convient d’utiliser ici un identifiant d’objet de type ‘Facility’ pour lequel les informations seront retournées</w:t>
            </w:r>
          </w:p>
        </w:tc>
      </w:tr>
      <w:tr w:rsidR="00F12A37" w:rsidRPr="00E7759A" w14:paraId="398DF32C" w14:textId="77777777" w:rsidTr="00825C2F">
        <w:trPr>
          <w:cantSplit/>
          <w:trHeight w:hRule="exact" w:val="812"/>
        </w:trPr>
        <w:tc>
          <w:tcPr>
            <w:tcW w:w="825" w:type="dxa"/>
            <w:gridSpan w:val="2"/>
            <w:vMerge/>
            <w:tcBorders>
              <w:left w:val="single" w:sz="4" w:space="0" w:color="000000"/>
              <w:bottom w:val="single" w:sz="4" w:space="0" w:color="000000"/>
            </w:tcBorders>
            <w:vAlign w:val="center"/>
          </w:tcPr>
          <w:p w14:paraId="52E7548C" w14:textId="77777777" w:rsidR="00F12A37" w:rsidRPr="00E7759A" w:rsidRDefault="00F12A37" w:rsidP="00F12A37">
            <w:pPr>
              <w:widowControl w:val="0"/>
              <w:suppressAutoHyphens/>
              <w:spacing w:after="0" w:line="240" w:lineRule="auto"/>
              <w:ind w:left="23"/>
              <w:outlineLvl w:val="2"/>
              <w:rPr>
                <w:rFonts w:cs="Calibri"/>
                <w:sz w:val="20"/>
                <w:szCs w:val="20"/>
                <w:lang w:val="fr-FR"/>
              </w:rPr>
            </w:pPr>
          </w:p>
        </w:tc>
        <w:tc>
          <w:tcPr>
            <w:tcW w:w="1580" w:type="dxa"/>
            <w:gridSpan w:val="2"/>
            <w:tcBorders>
              <w:left w:val="single" w:sz="4" w:space="0" w:color="000000"/>
              <w:bottom w:val="single" w:sz="4" w:space="0" w:color="000000"/>
            </w:tcBorders>
            <w:vAlign w:val="center"/>
          </w:tcPr>
          <w:p w14:paraId="0FA36284" w14:textId="77777777" w:rsidR="00F12A37" w:rsidRPr="00E7759A" w:rsidRDefault="00F12A37" w:rsidP="00F12A37">
            <w:pPr>
              <w:pStyle w:val="Tabletext8"/>
              <w:widowControl w:val="0"/>
              <w:suppressAutoHyphens/>
              <w:spacing w:before="0" w:after="0" w:line="240" w:lineRule="auto"/>
              <w:ind w:left="23"/>
              <w:jc w:val="left"/>
              <w:outlineLvl w:val="2"/>
              <w:rPr>
                <w:rFonts w:ascii="Calibri" w:hAnsi="Calibri" w:cs="Calibri"/>
                <w:b/>
                <w:i/>
                <w:iCs/>
                <w:vanish/>
                <w:sz w:val="20"/>
                <w:highlight w:val="cyan"/>
              </w:rPr>
            </w:pPr>
            <w:proofErr w:type="spellStart"/>
            <w:r w:rsidRPr="00E7759A">
              <w:rPr>
                <w:rFonts w:ascii="Calibri" w:hAnsi="Calibri" w:cs="Calibri"/>
                <w:b/>
                <w:i/>
                <w:iCs/>
                <w:vanish/>
                <w:sz w:val="20"/>
                <w:highlight w:val="cyan"/>
              </w:rPr>
              <w:t>FeatureRef</w:t>
            </w:r>
            <w:proofErr w:type="spellEnd"/>
          </w:p>
        </w:tc>
        <w:tc>
          <w:tcPr>
            <w:tcW w:w="567" w:type="dxa"/>
            <w:tcBorders>
              <w:left w:val="single" w:sz="4" w:space="0" w:color="000000"/>
              <w:bottom w:val="single" w:sz="4" w:space="0" w:color="000000"/>
            </w:tcBorders>
            <w:vAlign w:val="center"/>
          </w:tcPr>
          <w:p w14:paraId="0A072BC3"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vanish/>
                <w:sz w:val="20"/>
                <w:highlight w:val="cyan"/>
              </w:rPr>
            </w:pPr>
            <w:proofErr w:type="gramStart"/>
            <w:r w:rsidRPr="00E7759A">
              <w:rPr>
                <w:rFonts w:ascii="Calibri" w:hAnsi="Calibri" w:cs="Calibri"/>
                <w:vanish/>
                <w:sz w:val="20"/>
                <w:highlight w:val="cyan"/>
              </w:rPr>
              <w:t>0:*</w:t>
            </w:r>
            <w:proofErr w:type="gramEnd"/>
          </w:p>
        </w:tc>
        <w:tc>
          <w:tcPr>
            <w:tcW w:w="1276" w:type="dxa"/>
            <w:tcBorders>
              <w:left w:val="single" w:sz="4" w:space="0" w:color="000000"/>
              <w:bottom w:val="single" w:sz="4" w:space="0" w:color="000000"/>
            </w:tcBorders>
            <w:vAlign w:val="center"/>
          </w:tcPr>
          <w:p w14:paraId="50268818"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i/>
                <w:iCs/>
                <w:vanish/>
                <w:sz w:val="20"/>
                <w:highlight w:val="cyan"/>
              </w:rPr>
            </w:pPr>
            <w:proofErr w:type="spellStart"/>
            <w:r w:rsidRPr="00E7759A">
              <w:rPr>
                <w:rFonts w:ascii="Calibri" w:hAnsi="Calibri" w:cs="Calibri"/>
                <w:i/>
                <w:iCs/>
                <w:vanish/>
                <w:sz w:val="20"/>
                <w:highlight w:val="cyan"/>
              </w:rPr>
              <w:t>FeatureRefcode</w:t>
            </w:r>
            <w:proofErr w:type="spellEnd"/>
          </w:p>
        </w:tc>
        <w:tc>
          <w:tcPr>
            <w:tcW w:w="6095" w:type="dxa"/>
            <w:tcBorders>
              <w:left w:val="single" w:sz="4" w:space="0" w:color="000000"/>
              <w:bottom w:val="single" w:sz="4" w:space="0" w:color="000000"/>
              <w:right w:val="single" w:sz="4" w:space="0" w:color="000000"/>
            </w:tcBorders>
            <w:vAlign w:val="center"/>
          </w:tcPr>
          <w:p w14:paraId="713FD9A8" w14:textId="77777777" w:rsidR="00F12A37" w:rsidRPr="00E7759A" w:rsidRDefault="00F12A37" w:rsidP="00F12A37">
            <w:pPr>
              <w:pStyle w:val="Tabletext8"/>
              <w:widowControl w:val="0"/>
              <w:suppressAutoHyphens/>
              <w:spacing w:before="0" w:after="0" w:line="240" w:lineRule="auto"/>
              <w:ind w:left="-57"/>
              <w:outlineLvl w:val="2"/>
              <w:rPr>
                <w:rFonts w:ascii="Calibri" w:hAnsi="Calibri" w:cs="Calibri"/>
                <w:vanish/>
                <w:sz w:val="20"/>
                <w:highlight w:val="cyan"/>
              </w:rPr>
            </w:pPr>
            <w:r w:rsidRPr="00E7759A">
              <w:rPr>
                <w:rFonts w:ascii="Calibri" w:hAnsi="Calibri" w:cs="Calibri"/>
                <w:vanish/>
                <w:sz w:val="20"/>
                <w:highlight w:val="cyan"/>
              </w:rPr>
              <w:t xml:space="preserve">Filter the results to include only facilities with the given feature type. See </w:t>
            </w:r>
            <w:proofErr w:type="spellStart"/>
            <w:r w:rsidRPr="00E7759A">
              <w:rPr>
                <w:rFonts w:ascii="Calibri" w:hAnsi="Calibri" w:cs="Calibri"/>
                <w:vanish/>
                <w:sz w:val="20"/>
                <w:highlight w:val="cyan"/>
              </w:rPr>
              <w:t>CommonFacilityGroup</w:t>
            </w:r>
            <w:proofErr w:type="spellEnd"/>
            <w:r w:rsidRPr="00E7759A">
              <w:rPr>
                <w:rFonts w:ascii="Calibri" w:hAnsi="Calibri" w:cs="Calibri"/>
                <w:vanish/>
                <w:sz w:val="20"/>
                <w:highlight w:val="cyan"/>
              </w:rPr>
              <w:t xml:space="preserve"> </w:t>
            </w:r>
            <w:proofErr w:type="spellStart"/>
            <w:r w:rsidRPr="00E7759A">
              <w:rPr>
                <w:rFonts w:ascii="Calibri" w:hAnsi="Calibri" w:cs="Calibri"/>
                <w:vanish/>
                <w:sz w:val="20"/>
                <w:highlight w:val="cyan"/>
              </w:rPr>
              <w:t>far</w:t>
            </w:r>
            <w:proofErr w:type="spellEnd"/>
            <w:r w:rsidRPr="00E7759A">
              <w:rPr>
                <w:rFonts w:ascii="Calibri" w:hAnsi="Calibri" w:cs="Calibri"/>
                <w:vanish/>
                <w:sz w:val="20"/>
                <w:highlight w:val="cyan"/>
              </w:rPr>
              <w:t xml:space="preserve"> all possible values, note that the</w:t>
            </w:r>
          </w:p>
        </w:tc>
      </w:tr>
      <w:tr w:rsidR="00F12A37" w:rsidRPr="00E32CB2" w14:paraId="132FA6E0" w14:textId="77777777" w:rsidTr="00825C2F">
        <w:trPr>
          <w:cantSplit/>
          <w:trHeight w:hRule="exact" w:val="600"/>
        </w:trPr>
        <w:tc>
          <w:tcPr>
            <w:tcW w:w="825" w:type="dxa"/>
            <w:gridSpan w:val="2"/>
            <w:vMerge/>
            <w:tcBorders>
              <w:left w:val="single" w:sz="4" w:space="0" w:color="000000"/>
              <w:bottom w:val="single" w:sz="4" w:space="0" w:color="000000"/>
            </w:tcBorders>
            <w:vAlign w:val="center"/>
          </w:tcPr>
          <w:p w14:paraId="15B6C39E" w14:textId="77777777" w:rsidR="00F12A37" w:rsidRPr="00E7759A" w:rsidRDefault="00F12A37" w:rsidP="00F12A37">
            <w:pPr>
              <w:widowControl w:val="0"/>
              <w:suppressAutoHyphens/>
              <w:spacing w:after="0" w:line="240" w:lineRule="auto"/>
              <w:ind w:left="23"/>
              <w:outlineLvl w:val="2"/>
              <w:rPr>
                <w:rFonts w:cs="Calibri"/>
                <w:sz w:val="20"/>
                <w:szCs w:val="20"/>
              </w:rPr>
            </w:pPr>
          </w:p>
        </w:tc>
        <w:tc>
          <w:tcPr>
            <w:tcW w:w="1580" w:type="dxa"/>
            <w:gridSpan w:val="2"/>
            <w:tcBorders>
              <w:left w:val="single" w:sz="4" w:space="0" w:color="000000"/>
              <w:bottom w:val="single" w:sz="4" w:space="0" w:color="000000"/>
            </w:tcBorders>
            <w:vAlign w:val="center"/>
          </w:tcPr>
          <w:p w14:paraId="1F7B35B4" w14:textId="77777777" w:rsidR="00F12A37" w:rsidRPr="00E7759A" w:rsidRDefault="00F12A37" w:rsidP="00F12A37">
            <w:pPr>
              <w:pStyle w:val="Tabletext8"/>
              <w:widowControl w:val="0"/>
              <w:suppressAutoHyphens/>
              <w:spacing w:before="0" w:after="0" w:line="240" w:lineRule="auto"/>
              <w:ind w:left="23"/>
              <w:jc w:val="left"/>
              <w:outlineLvl w:val="2"/>
              <w:rPr>
                <w:rFonts w:ascii="Calibri" w:hAnsi="Calibri" w:cs="Calibri"/>
                <w:b/>
                <w:i/>
                <w:iCs/>
                <w:sz w:val="20"/>
              </w:rPr>
            </w:pPr>
            <w:proofErr w:type="spellStart"/>
            <w:r w:rsidRPr="00E7759A">
              <w:rPr>
                <w:rFonts w:ascii="Calibri" w:hAnsi="Calibri" w:cs="Calibri"/>
                <w:b/>
                <w:i/>
                <w:iCs/>
                <w:sz w:val="20"/>
                <w:highlight w:val="lightGray"/>
              </w:rPr>
              <w:t>LineRef</w:t>
            </w:r>
            <w:proofErr w:type="spellEnd"/>
          </w:p>
        </w:tc>
        <w:tc>
          <w:tcPr>
            <w:tcW w:w="567" w:type="dxa"/>
            <w:tcBorders>
              <w:left w:val="single" w:sz="4" w:space="0" w:color="000000"/>
              <w:bottom w:val="single" w:sz="4" w:space="0" w:color="000000"/>
            </w:tcBorders>
            <w:vAlign w:val="center"/>
          </w:tcPr>
          <w:p w14:paraId="54C801CC"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sz w:val="20"/>
              </w:rPr>
            </w:pPr>
            <w:r w:rsidRPr="00E7759A">
              <w:rPr>
                <w:rFonts w:ascii="Calibri" w:hAnsi="Calibri" w:cs="Calibri"/>
                <w:sz w:val="20"/>
              </w:rPr>
              <w:t>0:1</w:t>
            </w:r>
          </w:p>
        </w:tc>
        <w:tc>
          <w:tcPr>
            <w:tcW w:w="1276" w:type="dxa"/>
            <w:tcBorders>
              <w:left w:val="single" w:sz="4" w:space="0" w:color="000000"/>
              <w:bottom w:val="single" w:sz="4" w:space="0" w:color="000000"/>
            </w:tcBorders>
            <w:vAlign w:val="center"/>
          </w:tcPr>
          <w:p w14:paraId="17F9CCEC" w14:textId="77777777" w:rsidR="00F12A37" w:rsidRPr="00E7759A" w:rsidDel="008F672F" w:rsidRDefault="00F12A37" w:rsidP="00F12A37">
            <w:pPr>
              <w:pStyle w:val="Tabletext8"/>
              <w:widowControl w:val="0"/>
              <w:suppressAutoHyphens/>
              <w:spacing w:before="0" w:after="0" w:line="240" w:lineRule="auto"/>
              <w:jc w:val="left"/>
              <w:outlineLvl w:val="2"/>
              <w:rPr>
                <w:rFonts w:ascii="Calibri" w:hAnsi="Calibri" w:cs="Calibri"/>
                <w:i/>
                <w:iCs/>
                <w:sz w:val="20"/>
              </w:rPr>
            </w:pPr>
            <w:proofErr w:type="spellStart"/>
            <w:r w:rsidRPr="00E7759A">
              <w:rPr>
                <w:rFonts w:ascii="Calibri" w:hAnsi="Calibri" w:cs="Calibri"/>
                <w:i/>
                <w:iCs/>
                <w:sz w:val="20"/>
              </w:rPr>
              <w:t>LineCode</w:t>
            </w:r>
            <w:proofErr w:type="spellEnd"/>
          </w:p>
        </w:tc>
        <w:tc>
          <w:tcPr>
            <w:tcW w:w="6095" w:type="dxa"/>
            <w:tcBorders>
              <w:left w:val="single" w:sz="4" w:space="0" w:color="000000"/>
              <w:bottom w:val="single" w:sz="4" w:space="0" w:color="000000"/>
              <w:right w:val="single" w:sz="4" w:space="0" w:color="000000"/>
            </w:tcBorders>
            <w:vAlign w:val="center"/>
          </w:tcPr>
          <w:p w14:paraId="65373D18" w14:textId="77777777" w:rsidR="00F12A37" w:rsidRPr="00E7759A" w:rsidRDefault="00F12A37" w:rsidP="00F12A37">
            <w:pPr>
              <w:pStyle w:val="Tabletext8"/>
              <w:widowControl w:val="0"/>
              <w:suppressAutoHyphens/>
              <w:spacing w:before="0" w:after="0" w:line="240" w:lineRule="auto"/>
              <w:ind w:left="2"/>
              <w:outlineLvl w:val="2"/>
              <w:rPr>
                <w:rFonts w:ascii="Calibri" w:hAnsi="Calibri" w:cs="Calibri"/>
                <w:sz w:val="20"/>
                <w:lang w:val="fr-FR"/>
              </w:rPr>
            </w:pPr>
            <w:r w:rsidRPr="00E7759A">
              <w:rPr>
                <w:rFonts w:ascii="Calibri" w:hAnsi="Calibri" w:cs="Calibri"/>
                <w:sz w:val="20"/>
                <w:highlight w:val="lightGray"/>
                <w:lang w:val="fr-FR"/>
              </w:rPr>
              <w:t xml:space="preserve">Filtre permettant d’obtenir les informations temps </w:t>
            </w:r>
            <w:proofErr w:type="spellStart"/>
            <w:r w:rsidRPr="00E7759A">
              <w:rPr>
                <w:rFonts w:ascii="Calibri" w:hAnsi="Calibri" w:cs="Calibri"/>
                <w:sz w:val="20"/>
                <w:highlight w:val="lightGray"/>
                <w:lang w:val="fr-FR"/>
              </w:rPr>
              <w:t>reel</w:t>
            </w:r>
            <w:proofErr w:type="spellEnd"/>
            <w:r w:rsidRPr="00E7759A">
              <w:rPr>
                <w:rFonts w:ascii="Calibri" w:hAnsi="Calibri" w:cs="Calibri"/>
                <w:sz w:val="20"/>
                <w:highlight w:val="lightGray"/>
                <w:lang w:val="fr-FR"/>
              </w:rPr>
              <w:t xml:space="preserve"> de tous les </w:t>
            </w:r>
            <w:proofErr w:type="spellStart"/>
            <w:r w:rsidRPr="00E7759A">
              <w:rPr>
                <w:rFonts w:ascii="Calibri" w:hAnsi="Calibri" w:cs="Calibri"/>
                <w:sz w:val="20"/>
                <w:highlight w:val="lightGray"/>
                <w:lang w:val="fr-FR"/>
              </w:rPr>
              <w:t>facility</w:t>
            </w:r>
            <w:proofErr w:type="spellEnd"/>
            <w:r w:rsidRPr="00E7759A">
              <w:rPr>
                <w:rFonts w:ascii="Calibri" w:hAnsi="Calibri" w:cs="Calibri"/>
                <w:sz w:val="20"/>
                <w:highlight w:val="lightGray"/>
                <w:lang w:val="fr-FR"/>
              </w:rPr>
              <w:t xml:space="preserve"> d’une ligne</w:t>
            </w:r>
          </w:p>
        </w:tc>
      </w:tr>
      <w:tr w:rsidR="00F12A37" w:rsidRPr="00E32CB2" w14:paraId="06AC2A94" w14:textId="77777777" w:rsidTr="00825C2F">
        <w:trPr>
          <w:cantSplit/>
          <w:trHeight w:hRule="exact" w:val="531"/>
        </w:trPr>
        <w:tc>
          <w:tcPr>
            <w:tcW w:w="825" w:type="dxa"/>
            <w:gridSpan w:val="2"/>
            <w:vMerge/>
            <w:tcBorders>
              <w:left w:val="single" w:sz="4" w:space="0" w:color="000000"/>
              <w:bottom w:val="single" w:sz="4" w:space="0" w:color="000000"/>
            </w:tcBorders>
            <w:vAlign w:val="center"/>
          </w:tcPr>
          <w:p w14:paraId="26219B18" w14:textId="77777777" w:rsidR="00F12A37" w:rsidRPr="00E7759A" w:rsidRDefault="00F12A37" w:rsidP="00F12A37">
            <w:pPr>
              <w:widowControl w:val="0"/>
              <w:suppressAutoHyphens/>
              <w:spacing w:after="0" w:line="240" w:lineRule="auto"/>
              <w:ind w:left="658" w:hanging="658"/>
              <w:outlineLvl w:val="2"/>
              <w:rPr>
                <w:rFonts w:cs="Calibri"/>
                <w:sz w:val="20"/>
                <w:szCs w:val="20"/>
                <w:lang w:val="fr-FR"/>
              </w:rPr>
            </w:pPr>
          </w:p>
        </w:tc>
        <w:tc>
          <w:tcPr>
            <w:tcW w:w="1580" w:type="dxa"/>
            <w:gridSpan w:val="2"/>
            <w:tcBorders>
              <w:left w:val="single" w:sz="4" w:space="0" w:color="000000"/>
              <w:bottom w:val="single" w:sz="4" w:space="0" w:color="000000"/>
            </w:tcBorders>
            <w:vAlign w:val="center"/>
          </w:tcPr>
          <w:p w14:paraId="7247B8A3"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i/>
                <w:iCs/>
                <w:sz w:val="20"/>
                <w:highlight w:val="lightGray"/>
              </w:rPr>
            </w:pPr>
            <w:proofErr w:type="spellStart"/>
            <w:r w:rsidRPr="00E7759A">
              <w:rPr>
                <w:rFonts w:ascii="Calibri" w:hAnsi="Calibri" w:cs="Calibri"/>
                <w:b/>
                <w:i/>
                <w:iCs/>
                <w:sz w:val="20"/>
                <w:highlight w:val="lightGray"/>
              </w:rPr>
              <w:t>StopPoint</w:t>
            </w:r>
            <w:r w:rsidRPr="00E7759A">
              <w:rPr>
                <w:rFonts w:ascii="Calibri" w:hAnsi="Calibri" w:cs="Calibri"/>
                <w:b/>
                <w:i/>
                <w:iCs/>
                <w:sz w:val="20"/>
                <w:highlight w:val="lightGray"/>
              </w:rPr>
              <w:softHyphen/>
              <w:t>Ref</w:t>
            </w:r>
            <w:proofErr w:type="spellEnd"/>
          </w:p>
        </w:tc>
        <w:tc>
          <w:tcPr>
            <w:tcW w:w="567" w:type="dxa"/>
            <w:tcBorders>
              <w:left w:val="single" w:sz="4" w:space="0" w:color="000000"/>
              <w:bottom w:val="single" w:sz="4" w:space="0" w:color="000000"/>
            </w:tcBorders>
            <w:vAlign w:val="center"/>
          </w:tcPr>
          <w:p w14:paraId="44834C03"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sz w:val="20"/>
              </w:rPr>
            </w:pPr>
            <w:r w:rsidRPr="00E7759A">
              <w:rPr>
                <w:rFonts w:ascii="Calibri" w:hAnsi="Calibri" w:cs="Calibri"/>
                <w:sz w:val="20"/>
              </w:rPr>
              <w:t>0:1</w:t>
            </w:r>
          </w:p>
        </w:tc>
        <w:tc>
          <w:tcPr>
            <w:tcW w:w="1276" w:type="dxa"/>
            <w:tcBorders>
              <w:left w:val="single" w:sz="4" w:space="0" w:color="000000"/>
              <w:bottom w:val="single" w:sz="4" w:space="0" w:color="000000"/>
            </w:tcBorders>
            <w:vAlign w:val="center"/>
          </w:tcPr>
          <w:p w14:paraId="7C07E03C"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i/>
                <w:iCs/>
                <w:sz w:val="20"/>
              </w:rPr>
            </w:pPr>
            <w:proofErr w:type="spellStart"/>
            <w:r w:rsidRPr="00E7759A">
              <w:rPr>
                <w:rFonts w:ascii="Calibri" w:hAnsi="Calibri" w:cs="Calibri"/>
                <w:i/>
                <w:iCs/>
                <w:sz w:val="20"/>
              </w:rPr>
              <w:t>StopPoint</w:t>
            </w:r>
            <w:r w:rsidRPr="00E7759A">
              <w:rPr>
                <w:rFonts w:ascii="Calibri" w:hAnsi="Calibri" w:cs="Calibri"/>
                <w:i/>
                <w:iCs/>
                <w:sz w:val="20"/>
              </w:rPr>
              <w:softHyphen/>
              <w:t>Code</w:t>
            </w:r>
            <w:proofErr w:type="spellEnd"/>
          </w:p>
        </w:tc>
        <w:tc>
          <w:tcPr>
            <w:tcW w:w="6095" w:type="dxa"/>
            <w:tcBorders>
              <w:left w:val="single" w:sz="4" w:space="0" w:color="000000"/>
              <w:bottom w:val="single" w:sz="4" w:space="0" w:color="000000"/>
              <w:right w:val="single" w:sz="4" w:space="0" w:color="000000"/>
            </w:tcBorders>
            <w:vAlign w:val="center"/>
          </w:tcPr>
          <w:p w14:paraId="55325322" w14:textId="77777777" w:rsidR="00F12A37" w:rsidRPr="00E7759A" w:rsidRDefault="00F12A37" w:rsidP="00F12A37">
            <w:pPr>
              <w:pStyle w:val="Tabletext8"/>
              <w:widowControl w:val="0"/>
              <w:suppressAutoHyphens/>
              <w:spacing w:before="0" w:after="0" w:line="240" w:lineRule="auto"/>
              <w:ind w:left="2"/>
              <w:outlineLvl w:val="2"/>
              <w:rPr>
                <w:rFonts w:ascii="Calibri" w:hAnsi="Calibri" w:cs="Calibri"/>
                <w:sz w:val="20"/>
                <w:lang w:val="fr-FR"/>
              </w:rPr>
            </w:pPr>
            <w:r w:rsidRPr="00E7759A">
              <w:rPr>
                <w:rFonts w:ascii="Calibri" w:hAnsi="Calibri" w:cs="Calibri"/>
                <w:sz w:val="20"/>
                <w:highlight w:val="lightGray"/>
                <w:lang w:val="fr-FR"/>
              </w:rPr>
              <w:t xml:space="preserve">Filtre permettant d’obtenir les informations temps </w:t>
            </w:r>
            <w:proofErr w:type="spellStart"/>
            <w:r w:rsidRPr="00E7759A">
              <w:rPr>
                <w:rFonts w:ascii="Calibri" w:hAnsi="Calibri" w:cs="Calibri"/>
                <w:sz w:val="20"/>
                <w:highlight w:val="lightGray"/>
                <w:lang w:val="fr-FR"/>
              </w:rPr>
              <w:t>reel</w:t>
            </w:r>
            <w:proofErr w:type="spellEnd"/>
            <w:r w:rsidRPr="00E7759A">
              <w:rPr>
                <w:rFonts w:ascii="Calibri" w:hAnsi="Calibri" w:cs="Calibri"/>
                <w:sz w:val="20"/>
                <w:highlight w:val="lightGray"/>
                <w:lang w:val="fr-FR"/>
              </w:rPr>
              <w:t xml:space="preserve"> de tous les Facility d’un point d’arrêt</w:t>
            </w:r>
          </w:p>
        </w:tc>
      </w:tr>
      <w:tr w:rsidR="00F12A37" w:rsidRPr="00E7759A" w14:paraId="545F51BC" w14:textId="77777777" w:rsidTr="00825C2F">
        <w:trPr>
          <w:cantSplit/>
          <w:trHeight w:hRule="exact" w:val="917"/>
        </w:trPr>
        <w:tc>
          <w:tcPr>
            <w:tcW w:w="825" w:type="dxa"/>
            <w:gridSpan w:val="2"/>
            <w:vMerge/>
            <w:tcBorders>
              <w:left w:val="single" w:sz="4" w:space="0" w:color="000000"/>
              <w:bottom w:val="single" w:sz="4" w:space="0" w:color="000000"/>
            </w:tcBorders>
            <w:vAlign w:val="center"/>
          </w:tcPr>
          <w:p w14:paraId="15EA2079" w14:textId="77777777" w:rsidR="00F12A37" w:rsidRPr="00E7759A" w:rsidRDefault="00F12A37" w:rsidP="00F12A37">
            <w:pPr>
              <w:widowControl w:val="0"/>
              <w:suppressAutoHyphens/>
              <w:spacing w:after="0" w:line="240" w:lineRule="auto"/>
              <w:ind w:left="658" w:hanging="658"/>
              <w:outlineLvl w:val="2"/>
              <w:rPr>
                <w:rFonts w:cs="Calibri"/>
                <w:b/>
                <w:sz w:val="20"/>
                <w:szCs w:val="20"/>
                <w:lang w:val="fr-FR"/>
              </w:rPr>
            </w:pPr>
          </w:p>
        </w:tc>
        <w:tc>
          <w:tcPr>
            <w:tcW w:w="1580" w:type="dxa"/>
            <w:gridSpan w:val="2"/>
            <w:tcBorders>
              <w:left w:val="single" w:sz="4" w:space="0" w:color="000000"/>
              <w:bottom w:val="single" w:sz="4" w:space="0" w:color="000000"/>
            </w:tcBorders>
            <w:vAlign w:val="center"/>
          </w:tcPr>
          <w:p w14:paraId="51EC77FB" w14:textId="77777777" w:rsidR="00F12A37" w:rsidRPr="00E7759A" w:rsidRDefault="00F12A37" w:rsidP="00F12A37">
            <w:pPr>
              <w:pStyle w:val="Tabletext8"/>
              <w:widowControl w:val="0"/>
              <w:suppressAutoHyphens/>
              <w:spacing w:before="0" w:after="0" w:line="240" w:lineRule="auto"/>
              <w:ind w:left="23"/>
              <w:jc w:val="left"/>
              <w:outlineLvl w:val="2"/>
              <w:rPr>
                <w:rFonts w:ascii="Calibri" w:hAnsi="Calibri" w:cs="Calibri"/>
                <w:b/>
                <w:vanish/>
                <w:sz w:val="20"/>
                <w:highlight w:val="cyan"/>
              </w:rPr>
            </w:pPr>
            <w:proofErr w:type="spellStart"/>
            <w:r w:rsidRPr="00E7759A">
              <w:rPr>
                <w:rFonts w:ascii="Calibri" w:hAnsi="Calibri" w:cs="Calibri"/>
                <w:b/>
                <w:vanish/>
                <w:sz w:val="20"/>
                <w:highlight w:val="cyan"/>
              </w:rPr>
              <w:t>Connection</w:t>
            </w:r>
            <w:r w:rsidRPr="00E7759A">
              <w:rPr>
                <w:rFonts w:ascii="Calibri" w:hAnsi="Calibri" w:cs="Calibri"/>
                <w:b/>
                <w:vanish/>
                <w:sz w:val="20"/>
                <w:highlight w:val="cyan"/>
              </w:rPr>
              <w:softHyphen/>
              <w:t>LinkRef</w:t>
            </w:r>
            <w:proofErr w:type="spellEnd"/>
          </w:p>
        </w:tc>
        <w:tc>
          <w:tcPr>
            <w:tcW w:w="567" w:type="dxa"/>
            <w:tcBorders>
              <w:left w:val="single" w:sz="4" w:space="0" w:color="000000"/>
              <w:bottom w:val="single" w:sz="4" w:space="0" w:color="000000"/>
            </w:tcBorders>
            <w:vAlign w:val="center"/>
          </w:tcPr>
          <w:p w14:paraId="77C3B099" w14:textId="77777777" w:rsidR="00F12A37" w:rsidRPr="00EB0E57" w:rsidRDefault="00F12A37" w:rsidP="00F12A37">
            <w:pPr>
              <w:pStyle w:val="Tabletext8"/>
              <w:widowControl w:val="0"/>
              <w:suppressAutoHyphens/>
              <w:spacing w:before="0" w:after="0" w:line="240" w:lineRule="auto"/>
              <w:ind w:left="658" w:hanging="658"/>
              <w:jc w:val="left"/>
              <w:outlineLvl w:val="2"/>
              <w:rPr>
                <w:rFonts w:ascii="Calibri" w:hAnsi="Calibri" w:cs="Calibri"/>
                <w:bCs/>
                <w:vanish/>
                <w:sz w:val="20"/>
                <w:highlight w:val="cyan"/>
              </w:rPr>
            </w:pPr>
            <w:r w:rsidRPr="00EB0E57">
              <w:rPr>
                <w:rFonts w:ascii="Calibri" w:hAnsi="Calibri" w:cs="Calibri"/>
                <w:bCs/>
                <w:vanish/>
                <w:sz w:val="20"/>
                <w:highlight w:val="cyan"/>
              </w:rPr>
              <w:t>0:1</w:t>
            </w:r>
          </w:p>
        </w:tc>
        <w:tc>
          <w:tcPr>
            <w:tcW w:w="1276" w:type="dxa"/>
            <w:tcBorders>
              <w:left w:val="single" w:sz="4" w:space="0" w:color="000000"/>
              <w:bottom w:val="single" w:sz="4" w:space="0" w:color="000000"/>
            </w:tcBorders>
            <w:vAlign w:val="center"/>
          </w:tcPr>
          <w:p w14:paraId="295AC44F" w14:textId="352D480E" w:rsidR="00F12A37" w:rsidRPr="00EB0E57" w:rsidRDefault="00F12A37" w:rsidP="00F12A37">
            <w:pPr>
              <w:pStyle w:val="Tabletext8"/>
              <w:widowControl w:val="0"/>
              <w:suppressAutoHyphens/>
              <w:spacing w:before="0" w:after="0" w:line="240" w:lineRule="auto"/>
              <w:ind w:left="67"/>
              <w:jc w:val="left"/>
              <w:outlineLvl w:val="2"/>
              <w:rPr>
                <w:rFonts w:ascii="Calibri" w:hAnsi="Calibri" w:cs="Calibri"/>
                <w:bCs/>
                <w:i/>
                <w:iCs/>
                <w:vanish/>
                <w:sz w:val="20"/>
                <w:highlight w:val="cyan"/>
              </w:rPr>
            </w:pPr>
            <w:r w:rsidRPr="00EB0E57">
              <w:rPr>
                <w:rFonts w:ascii="Calibri" w:hAnsi="Calibri" w:cs="Calibri"/>
                <w:bCs/>
                <w:i/>
                <w:iCs/>
                <w:vanish/>
                <w:sz w:val="20"/>
                <w:highlight w:val="cyan"/>
              </w:rPr>
              <w:t>Connection-</w:t>
            </w:r>
            <w:proofErr w:type="spellStart"/>
            <w:r w:rsidRPr="00EB0E57">
              <w:rPr>
                <w:rFonts w:ascii="Calibri" w:hAnsi="Calibri" w:cs="Calibri"/>
                <w:bCs/>
                <w:i/>
                <w:iCs/>
                <w:vanish/>
                <w:sz w:val="20"/>
                <w:highlight w:val="cyan"/>
              </w:rPr>
              <w:t>LinkCode</w:t>
            </w:r>
            <w:proofErr w:type="spellEnd"/>
          </w:p>
        </w:tc>
        <w:tc>
          <w:tcPr>
            <w:tcW w:w="6095" w:type="dxa"/>
            <w:tcBorders>
              <w:left w:val="single" w:sz="4" w:space="0" w:color="000000"/>
              <w:bottom w:val="single" w:sz="4" w:space="0" w:color="000000"/>
              <w:right w:val="single" w:sz="4" w:space="0" w:color="000000"/>
            </w:tcBorders>
            <w:vAlign w:val="center"/>
          </w:tcPr>
          <w:p w14:paraId="1A29E5BD" w14:textId="77777777" w:rsidR="00F12A37" w:rsidRPr="00EB0E57" w:rsidRDefault="00F12A37" w:rsidP="00F12A37">
            <w:pPr>
              <w:pStyle w:val="Tabletext8"/>
              <w:widowControl w:val="0"/>
              <w:suppressAutoHyphens/>
              <w:spacing w:before="0" w:after="0" w:line="240" w:lineRule="auto"/>
              <w:ind w:left="658" w:hanging="658"/>
              <w:outlineLvl w:val="2"/>
              <w:rPr>
                <w:rFonts w:ascii="Calibri" w:hAnsi="Calibri" w:cs="Calibri"/>
                <w:bCs/>
                <w:vanish/>
                <w:sz w:val="20"/>
                <w:highlight w:val="cyan"/>
              </w:rPr>
            </w:pPr>
            <w:r w:rsidRPr="00EB0E57">
              <w:rPr>
                <w:rFonts w:ascii="Calibri" w:hAnsi="Calibri" w:cs="Calibri"/>
                <w:bCs/>
                <w:vanish/>
                <w:sz w:val="20"/>
                <w:highlight w:val="cyan"/>
              </w:rPr>
              <w:t>Filter the results to include only facilities located on the given Connection Link.</w:t>
            </w:r>
          </w:p>
        </w:tc>
      </w:tr>
      <w:tr w:rsidR="00F12A37" w:rsidRPr="00E7759A" w14:paraId="6B004BFA" w14:textId="77777777" w:rsidTr="00825C2F">
        <w:trPr>
          <w:cantSplit/>
          <w:trHeight w:hRule="exact" w:val="1001"/>
        </w:trPr>
        <w:tc>
          <w:tcPr>
            <w:tcW w:w="825" w:type="dxa"/>
            <w:gridSpan w:val="2"/>
            <w:vMerge/>
            <w:tcBorders>
              <w:left w:val="single" w:sz="4" w:space="0" w:color="000000"/>
              <w:bottom w:val="single" w:sz="4" w:space="0" w:color="000000"/>
            </w:tcBorders>
            <w:vAlign w:val="center"/>
          </w:tcPr>
          <w:p w14:paraId="67CF7D79" w14:textId="77777777" w:rsidR="00F12A37" w:rsidRPr="00E7759A" w:rsidRDefault="00F12A37" w:rsidP="00F12A37">
            <w:pPr>
              <w:widowControl w:val="0"/>
              <w:suppressAutoHyphens/>
              <w:spacing w:after="0" w:line="240" w:lineRule="auto"/>
              <w:ind w:left="658" w:hanging="658"/>
              <w:outlineLvl w:val="2"/>
              <w:rPr>
                <w:rFonts w:cs="Calibri"/>
                <w:sz w:val="20"/>
                <w:szCs w:val="20"/>
              </w:rPr>
            </w:pPr>
          </w:p>
        </w:tc>
        <w:tc>
          <w:tcPr>
            <w:tcW w:w="630" w:type="dxa"/>
            <w:vMerge w:val="restart"/>
            <w:tcBorders>
              <w:left w:val="single" w:sz="4" w:space="0" w:color="000000"/>
              <w:right w:val="single" w:sz="4" w:space="0" w:color="auto"/>
            </w:tcBorders>
            <w:textDirection w:val="btLr"/>
            <w:vAlign w:val="center"/>
          </w:tcPr>
          <w:p w14:paraId="1E0D858B"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Cs/>
                <w:i/>
                <w:iCs/>
                <w:vanish/>
                <w:sz w:val="20"/>
                <w:highlight w:val="cyan"/>
              </w:rPr>
            </w:pPr>
            <w:r w:rsidRPr="00E7759A">
              <w:rPr>
                <w:rFonts w:ascii="Calibri" w:hAnsi="Calibri" w:cs="Calibri"/>
                <w:bCs/>
                <w:i/>
                <w:iCs/>
                <w:vanish/>
                <w:sz w:val="20"/>
                <w:highlight w:val="cyan"/>
              </w:rPr>
              <w:t>choice</w:t>
            </w:r>
          </w:p>
        </w:tc>
        <w:tc>
          <w:tcPr>
            <w:tcW w:w="950" w:type="dxa"/>
            <w:tcBorders>
              <w:top w:val="single" w:sz="4" w:space="0" w:color="auto"/>
              <w:left w:val="single" w:sz="4" w:space="0" w:color="auto"/>
              <w:bottom w:val="single" w:sz="4" w:space="0" w:color="auto"/>
              <w:right w:val="single" w:sz="4" w:space="0" w:color="auto"/>
            </w:tcBorders>
            <w:vAlign w:val="center"/>
          </w:tcPr>
          <w:p w14:paraId="07C8DF45"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b/>
                <w:i/>
                <w:iCs/>
                <w:vanish/>
                <w:sz w:val="20"/>
                <w:highlight w:val="cyan"/>
              </w:rPr>
            </w:pPr>
            <w:proofErr w:type="spellStart"/>
            <w:r w:rsidRPr="00E7759A">
              <w:rPr>
                <w:rFonts w:ascii="Calibri" w:hAnsi="Calibri" w:cs="Calibri"/>
                <w:b/>
                <w:i/>
                <w:iCs/>
                <w:vanish/>
                <w:sz w:val="20"/>
                <w:highlight w:val="cyan"/>
              </w:rPr>
              <w:t>FramedVehicle</w:t>
            </w:r>
            <w:r w:rsidRPr="00E7759A">
              <w:rPr>
                <w:rFonts w:ascii="Calibri" w:hAnsi="Calibri" w:cs="Calibri"/>
                <w:b/>
                <w:i/>
                <w:iCs/>
                <w:vanish/>
                <w:sz w:val="20"/>
                <w:highlight w:val="cyan"/>
              </w:rPr>
              <w:softHyphen/>
              <w:t>JourneyRef</w:t>
            </w:r>
            <w:proofErr w:type="spellEnd"/>
          </w:p>
        </w:tc>
        <w:tc>
          <w:tcPr>
            <w:tcW w:w="567" w:type="dxa"/>
            <w:tcBorders>
              <w:left w:val="single" w:sz="4" w:space="0" w:color="auto"/>
              <w:bottom w:val="single" w:sz="4" w:space="0" w:color="000000"/>
            </w:tcBorders>
            <w:vAlign w:val="center"/>
          </w:tcPr>
          <w:p w14:paraId="402A0F44"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vanish/>
                <w:sz w:val="20"/>
                <w:highlight w:val="cyan"/>
              </w:rPr>
            </w:pPr>
            <w:r w:rsidRPr="00E7759A">
              <w:rPr>
                <w:rFonts w:ascii="Calibri" w:hAnsi="Calibri" w:cs="Calibri"/>
                <w:vanish/>
                <w:sz w:val="20"/>
                <w:highlight w:val="cyan"/>
              </w:rPr>
              <w:t>0:1</w:t>
            </w:r>
          </w:p>
        </w:tc>
        <w:tc>
          <w:tcPr>
            <w:tcW w:w="1276" w:type="dxa"/>
            <w:tcBorders>
              <w:left w:val="single" w:sz="4" w:space="0" w:color="000000"/>
              <w:bottom w:val="single" w:sz="4" w:space="0" w:color="000000"/>
            </w:tcBorders>
            <w:vAlign w:val="center"/>
          </w:tcPr>
          <w:p w14:paraId="28987C32" w14:textId="77777777" w:rsidR="00F12A37" w:rsidRPr="00E7759A" w:rsidRDefault="00F12A37" w:rsidP="00F12A37">
            <w:pPr>
              <w:pStyle w:val="Tabletext8"/>
              <w:widowControl w:val="0"/>
              <w:suppressAutoHyphens/>
              <w:spacing w:before="0" w:after="0" w:line="240" w:lineRule="auto"/>
              <w:ind w:left="23"/>
              <w:jc w:val="left"/>
              <w:outlineLvl w:val="2"/>
              <w:rPr>
                <w:rFonts w:ascii="Calibri" w:hAnsi="Calibri" w:cs="Calibri"/>
                <w:vanish/>
                <w:sz w:val="20"/>
              </w:rPr>
            </w:pPr>
            <w:proofErr w:type="spellStart"/>
            <w:r w:rsidRPr="00E7759A">
              <w:rPr>
                <w:rFonts w:ascii="Calibri" w:hAnsi="Calibri" w:cs="Calibri"/>
                <w:vanish/>
                <w:sz w:val="20"/>
              </w:rPr>
              <w:t>FramedVehicleJourneyRef</w:t>
            </w:r>
            <w:proofErr w:type="spellEnd"/>
          </w:p>
        </w:tc>
        <w:tc>
          <w:tcPr>
            <w:tcW w:w="6095" w:type="dxa"/>
            <w:tcBorders>
              <w:left w:val="single" w:sz="4" w:space="0" w:color="000000"/>
              <w:bottom w:val="single" w:sz="4" w:space="0" w:color="000000"/>
              <w:right w:val="single" w:sz="4" w:space="0" w:color="000000"/>
            </w:tcBorders>
            <w:vAlign w:val="center"/>
          </w:tcPr>
          <w:p w14:paraId="7CE1517E" w14:textId="77777777" w:rsidR="00F12A37" w:rsidRPr="00E7759A" w:rsidRDefault="00F12A37" w:rsidP="00F12A37">
            <w:pPr>
              <w:pStyle w:val="Tabletext8"/>
              <w:widowControl w:val="0"/>
              <w:suppressAutoHyphens/>
              <w:spacing w:before="0" w:after="0" w:line="240" w:lineRule="auto"/>
              <w:ind w:left="658" w:hanging="658"/>
              <w:outlineLvl w:val="2"/>
              <w:rPr>
                <w:rFonts w:ascii="Calibri" w:hAnsi="Calibri" w:cs="Calibri"/>
                <w:vanish/>
                <w:sz w:val="20"/>
                <w:highlight w:val="cyan"/>
              </w:rPr>
            </w:pPr>
            <w:proofErr w:type="spellStart"/>
            <w:r w:rsidRPr="00E7759A">
              <w:rPr>
                <w:rFonts w:ascii="Calibri" w:hAnsi="Calibri" w:cs="Calibri"/>
                <w:vanish/>
                <w:sz w:val="20"/>
                <w:highlight w:val="cyan"/>
              </w:rPr>
              <w:t>Refercence</w:t>
            </w:r>
            <w:proofErr w:type="spellEnd"/>
            <w:r w:rsidRPr="00E7759A">
              <w:rPr>
                <w:rFonts w:ascii="Calibri" w:hAnsi="Calibri" w:cs="Calibri"/>
                <w:vanish/>
                <w:sz w:val="20"/>
                <w:highlight w:val="cyan"/>
              </w:rPr>
              <w:t xml:space="preserve"> to a VEHICLE JOURNEY framed by the day. </w:t>
            </w:r>
          </w:p>
        </w:tc>
      </w:tr>
      <w:tr w:rsidR="00F12A37" w:rsidRPr="00E7759A" w14:paraId="495DCC0D" w14:textId="77777777" w:rsidTr="00825C2F">
        <w:trPr>
          <w:cantSplit/>
          <w:trHeight w:hRule="exact" w:val="860"/>
        </w:trPr>
        <w:tc>
          <w:tcPr>
            <w:tcW w:w="825" w:type="dxa"/>
            <w:gridSpan w:val="2"/>
            <w:vMerge/>
            <w:tcBorders>
              <w:left w:val="single" w:sz="4" w:space="0" w:color="000000"/>
              <w:bottom w:val="single" w:sz="4" w:space="0" w:color="000000"/>
            </w:tcBorders>
            <w:vAlign w:val="center"/>
          </w:tcPr>
          <w:p w14:paraId="056FA3BE" w14:textId="77777777" w:rsidR="00F12A37" w:rsidRPr="00E7759A" w:rsidRDefault="00F12A37" w:rsidP="00F12A37">
            <w:pPr>
              <w:widowControl w:val="0"/>
              <w:suppressAutoHyphens/>
              <w:spacing w:after="0" w:line="240" w:lineRule="auto"/>
              <w:ind w:left="658" w:hanging="658"/>
              <w:outlineLvl w:val="2"/>
              <w:rPr>
                <w:rFonts w:cs="Calibri"/>
                <w:sz w:val="20"/>
                <w:szCs w:val="20"/>
              </w:rPr>
            </w:pPr>
          </w:p>
        </w:tc>
        <w:tc>
          <w:tcPr>
            <w:tcW w:w="630" w:type="dxa"/>
            <w:vMerge/>
            <w:tcBorders>
              <w:left w:val="single" w:sz="4" w:space="0" w:color="000000"/>
              <w:bottom w:val="single" w:sz="4" w:space="0" w:color="000000"/>
              <w:right w:val="single" w:sz="4" w:space="0" w:color="auto"/>
            </w:tcBorders>
            <w:vAlign w:val="center"/>
          </w:tcPr>
          <w:p w14:paraId="26E9757C"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i/>
                <w:iCs/>
                <w:sz w:val="20"/>
                <w:highlight w:val="cyan"/>
              </w:rPr>
            </w:pPr>
          </w:p>
        </w:tc>
        <w:tc>
          <w:tcPr>
            <w:tcW w:w="950" w:type="dxa"/>
            <w:tcBorders>
              <w:top w:val="single" w:sz="4" w:space="0" w:color="auto"/>
              <w:left w:val="single" w:sz="4" w:space="0" w:color="auto"/>
              <w:bottom w:val="single" w:sz="4" w:space="0" w:color="auto"/>
              <w:right w:val="single" w:sz="4" w:space="0" w:color="auto"/>
            </w:tcBorders>
            <w:vAlign w:val="center"/>
          </w:tcPr>
          <w:p w14:paraId="654CD822"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b/>
                <w:i/>
                <w:iCs/>
                <w:vanish/>
                <w:sz w:val="20"/>
                <w:highlight w:val="cyan"/>
              </w:rPr>
            </w:pPr>
            <w:proofErr w:type="spellStart"/>
            <w:r w:rsidRPr="00E7759A">
              <w:rPr>
                <w:rFonts w:ascii="Calibri" w:hAnsi="Calibri" w:cs="Calibri"/>
                <w:b/>
                <w:i/>
                <w:iCs/>
                <w:vanish/>
                <w:sz w:val="20"/>
                <w:highlight w:val="cyan"/>
              </w:rPr>
              <w:t>Vehicle</w:t>
            </w:r>
            <w:r w:rsidRPr="00E7759A">
              <w:rPr>
                <w:rFonts w:ascii="Calibri" w:hAnsi="Calibri" w:cs="Calibri"/>
                <w:b/>
                <w:i/>
                <w:iCs/>
                <w:vanish/>
                <w:sz w:val="20"/>
                <w:highlight w:val="cyan"/>
              </w:rPr>
              <w:softHyphen/>
              <w:t>JourneyRef</w:t>
            </w:r>
            <w:proofErr w:type="spellEnd"/>
          </w:p>
        </w:tc>
        <w:tc>
          <w:tcPr>
            <w:tcW w:w="567" w:type="dxa"/>
            <w:tcBorders>
              <w:left w:val="single" w:sz="4" w:space="0" w:color="auto"/>
              <w:bottom w:val="single" w:sz="4" w:space="0" w:color="000000"/>
            </w:tcBorders>
            <w:vAlign w:val="center"/>
          </w:tcPr>
          <w:p w14:paraId="500C7222"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vanish/>
                <w:sz w:val="20"/>
                <w:highlight w:val="cyan"/>
              </w:rPr>
            </w:pPr>
            <w:r w:rsidRPr="00E7759A">
              <w:rPr>
                <w:rFonts w:ascii="Calibri" w:hAnsi="Calibri" w:cs="Calibri"/>
                <w:vanish/>
                <w:sz w:val="20"/>
                <w:highlight w:val="cyan"/>
              </w:rPr>
              <w:t>0:1</w:t>
            </w:r>
          </w:p>
        </w:tc>
        <w:tc>
          <w:tcPr>
            <w:tcW w:w="1276" w:type="dxa"/>
            <w:tcBorders>
              <w:left w:val="single" w:sz="4" w:space="0" w:color="000000"/>
              <w:bottom w:val="single" w:sz="4" w:space="0" w:color="000000"/>
            </w:tcBorders>
            <w:vAlign w:val="center"/>
          </w:tcPr>
          <w:p w14:paraId="08835DC5" w14:textId="253200DA" w:rsidR="00F12A37" w:rsidRPr="00E7759A" w:rsidRDefault="00F12A37" w:rsidP="00F12A37">
            <w:pPr>
              <w:pStyle w:val="Tabletext8"/>
              <w:widowControl w:val="0"/>
              <w:suppressAutoHyphens/>
              <w:spacing w:before="0" w:after="0" w:line="240" w:lineRule="auto"/>
              <w:jc w:val="left"/>
              <w:outlineLvl w:val="2"/>
              <w:rPr>
                <w:rFonts w:ascii="Calibri" w:hAnsi="Calibri" w:cs="Calibri"/>
                <w:b/>
                <w:i/>
                <w:iCs/>
                <w:vanish/>
                <w:sz w:val="20"/>
                <w:highlight w:val="cyan"/>
              </w:rPr>
            </w:pPr>
            <w:r w:rsidRPr="00E7759A">
              <w:rPr>
                <w:rFonts w:ascii="Calibri" w:hAnsi="Calibri" w:cs="Calibri"/>
                <w:b/>
                <w:i/>
                <w:iCs/>
                <w:vanish/>
                <w:sz w:val="20"/>
                <w:highlight w:val="cyan"/>
              </w:rPr>
              <w:t>Vehicle-</w:t>
            </w:r>
            <w:proofErr w:type="spellStart"/>
            <w:r w:rsidRPr="00E7759A">
              <w:rPr>
                <w:rFonts w:ascii="Calibri" w:hAnsi="Calibri" w:cs="Calibri"/>
                <w:b/>
                <w:i/>
                <w:iCs/>
                <w:vanish/>
                <w:sz w:val="20"/>
                <w:highlight w:val="cyan"/>
              </w:rPr>
              <w:t>JourneyCode</w:t>
            </w:r>
            <w:proofErr w:type="spellEnd"/>
          </w:p>
        </w:tc>
        <w:tc>
          <w:tcPr>
            <w:tcW w:w="6095" w:type="dxa"/>
            <w:tcBorders>
              <w:left w:val="single" w:sz="4" w:space="0" w:color="000000"/>
              <w:bottom w:val="single" w:sz="4" w:space="0" w:color="000000"/>
              <w:right w:val="single" w:sz="4" w:space="0" w:color="000000"/>
            </w:tcBorders>
            <w:vAlign w:val="center"/>
          </w:tcPr>
          <w:p w14:paraId="32B0F2C2" w14:textId="77777777" w:rsidR="00F12A37" w:rsidRPr="00E7759A" w:rsidRDefault="00F12A37" w:rsidP="00F12A37">
            <w:pPr>
              <w:pStyle w:val="Tabletext8"/>
              <w:widowControl w:val="0"/>
              <w:suppressAutoHyphens/>
              <w:spacing w:before="0" w:after="0" w:line="240" w:lineRule="auto"/>
              <w:ind w:left="658" w:hanging="658"/>
              <w:outlineLvl w:val="2"/>
              <w:rPr>
                <w:rFonts w:ascii="Calibri" w:hAnsi="Calibri" w:cs="Calibri"/>
                <w:vanish/>
                <w:sz w:val="20"/>
                <w:highlight w:val="cyan"/>
              </w:rPr>
            </w:pPr>
            <w:r w:rsidRPr="00E7759A">
              <w:rPr>
                <w:rFonts w:ascii="Calibri" w:hAnsi="Calibri" w:cs="Calibri"/>
                <w:vanish/>
                <w:sz w:val="20"/>
                <w:highlight w:val="cyan"/>
              </w:rPr>
              <w:t>Filter the results to include only facilities for the given Vehicle Journey.</w:t>
            </w:r>
          </w:p>
        </w:tc>
      </w:tr>
      <w:tr w:rsidR="00F12A37" w:rsidRPr="00E7759A" w14:paraId="1A18F0FF" w14:textId="77777777" w:rsidTr="00825C2F">
        <w:trPr>
          <w:cantSplit/>
          <w:trHeight w:hRule="exact" w:val="531"/>
        </w:trPr>
        <w:tc>
          <w:tcPr>
            <w:tcW w:w="825" w:type="dxa"/>
            <w:gridSpan w:val="2"/>
            <w:vMerge/>
            <w:tcBorders>
              <w:left w:val="single" w:sz="4" w:space="0" w:color="000000"/>
              <w:bottom w:val="single" w:sz="4" w:space="0" w:color="000000"/>
            </w:tcBorders>
            <w:vAlign w:val="center"/>
          </w:tcPr>
          <w:p w14:paraId="2E69E4D1" w14:textId="77777777" w:rsidR="00F12A37" w:rsidRPr="00E7759A" w:rsidRDefault="00F12A37" w:rsidP="00F12A37">
            <w:pPr>
              <w:widowControl w:val="0"/>
              <w:suppressAutoHyphens/>
              <w:spacing w:after="0" w:line="240" w:lineRule="auto"/>
              <w:ind w:left="658" w:hanging="658"/>
              <w:outlineLvl w:val="2"/>
              <w:rPr>
                <w:rFonts w:cs="Calibri"/>
                <w:sz w:val="20"/>
                <w:szCs w:val="20"/>
              </w:rPr>
            </w:pPr>
          </w:p>
        </w:tc>
        <w:tc>
          <w:tcPr>
            <w:tcW w:w="1580" w:type="dxa"/>
            <w:gridSpan w:val="2"/>
            <w:tcBorders>
              <w:left w:val="single" w:sz="4" w:space="0" w:color="000000"/>
              <w:bottom w:val="single" w:sz="4" w:space="0" w:color="000000"/>
            </w:tcBorders>
            <w:vAlign w:val="center"/>
          </w:tcPr>
          <w:p w14:paraId="2F7BF474"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b/>
                <w:i/>
                <w:iCs/>
                <w:vanish/>
                <w:sz w:val="20"/>
                <w:highlight w:val="cyan"/>
              </w:rPr>
            </w:pPr>
            <w:proofErr w:type="spellStart"/>
            <w:r w:rsidRPr="00E7759A">
              <w:rPr>
                <w:rFonts w:ascii="Calibri" w:hAnsi="Calibri" w:cs="Calibri"/>
                <w:b/>
                <w:i/>
                <w:iCs/>
                <w:vanish/>
                <w:sz w:val="20"/>
                <w:highlight w:val="cyan"/>
              </w:rPr>
              <w:t>Interchange</w:t>
            </w:r>
            <w:r w:rsidRPr="00E7759A">
              <w:rPr>
                <w:rFonts w:ascii="Calibri" w:hAnsi="Calibri" w:cs="Calibri"/>
                <w:b/>
                <w:i/>
                <w:iCs/>
                <w:vanish/>
                <w:sz w:val="20"/>
                <w:highlight w:val="cyan"/>
              </w:rPr>
              <w:softHyphen/>
              <w:t>Ref</w:t>
            </w:r>
            <w:proofErr w:type="spellEnd"/>
          </w:p>
        </w:tc>
        <w:tc>
          <w:tcPr>
            <w:tcW w:w="567" w:type="dxa"/>
            <w:tcBorders>
              <w:left w:val="single" w:sz="4" w:space="0" w:color="000000"/>
              <w:bottom w:val="single" w:sz="4" w:space="0" w:color="000000"/>
            </w:tcBorders>
            <w:vAlign w:val="center"/>
          </w:tcPr>
          <w:p w14:paraId="415DC767"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vanish/>
                <w:sz w:val="20"/>
                <w:highlight w:val="cyan"/>
              </w:rPr>
            </w:pPr>
            <w:r w:rsidRPr="00E7759A">
              <w:rPr>
                <w:rFonts w:ascii="Calibri" w:hAnsi="Calibri" w:cs="Calibri"/>
                <w:vanish/>
                <w:sz w:val="20"/>
                <w:highlight w:val="cyan"/>
              </w:rPr>
              <w:t>0:1</w:t>
            </w:r>
          </w:p>
        </w:tc>
        <w:tc>
          <w:tcPr>
            <w:tcW w:w="1276" w:type="dxa"/>
            <w:tcBorders>
              <w:left w:val="single" w:sz="4" w:space="0" w:color="000000"/>
              <w:bottom w:val="single" w:sz="4" w:space="0" w:color="000000"/>
            </w:tcBorders>
            <w:vAlign w:val="center"/>
          </w:tcPr>
          <w:p w14:paraId="45B79C46" w14:textId="0A5774C7" w:rsidR="00F12A37" w:rsidRPr="00E7759A" w:rsidRDefault="00F12A37" w:rsidP="00F12A37">
            <w:pPr>
              <w:pStyle w:val="Tabletext8"/>
              <w:widowControl w:val="0"/>
              <w:suppressAutoHyphens/>
              <w:spacing w:before="0" w:after="0" w:line="240" w:lineRule="auto"/>
              <w:jc w:val="left"/>
              <w:outlineLvl w:val="2"/>
              <w:rPr>
                <w:rFonts w:ascii="Calibri" w:hAnsi="Calibri" w:cs="Calibri"/>
                <w:b/>
                <w:i/>
                <w:iCs/>
                <w:vanish/>
                <w:sz w:val="20"/>
                <w:highlight w:val="cyan"/>
              </w:rPr>
            </w:pPr>
            <w:proofErr w:type="spellStart"/>
            <w:r w:rsidRPr="00E7759A">
              <w:rPr>
                <w:rFonts w:ascii="Calibri" w:hAnsi="Calibri" w:cs="Calibri"/>
                <w:b/>
                <w:i/>
                <w:iCs/>
                <w:vanish/>
                <w:sz w:val="20"/>
                <w:highlight w:val="cyan"/>
              </w:rPr>
              <w:t>Inter</w:t>
            </w:r>
            <w:r w:rsidRPr="00E7759A">
              <w:rPr>
                <w:rFonts w:ascii="Calibri" w:hAnsi="Calibri" w:cs="Calibri"/>
                <w:b/>
                <w:i/>
                <w:iCs/>
                <w:vanish/>
                <w:sz w:val="20"/>
                <w:highlight w:val="cyan"/>
              </w:rPr>
              <w:softHyphen/>
              <w:t>change</w:t>
            </w:r>
            <w:r w:rsidRPr="00E7759A">
              <w:rPr>
                <w:rFonts w:ascii="Calibri" w:hAnsi="Calibri" w:cs="Calibri"/>
                <w:b/>
                <w:i/>
                <w:iCs/>
                <w:vanish/>
                <w:sz w:val="20"/>
                <w:highlight w:val="cyan"/>
              </w:rPr>
              <w:softHyphen/>
              <w:t>Code</w:t>
            </w:r>
            <w:proofErr w:type="spellEnd"/>
          </w:p>
        </w:tc>
        <w:tc>
          <w:tcPr>
            <w:tcW w:w="6095" w:type="dxa"/>
            <w:tcBorders>
              <w:left w:val="single" w:sz="4" w:space="0" w:color="000000"/>
              <w:bottom w:val="single" w:sz="4" w:space="0" w:color="000000"/>
              <w:right w:val="single" w:sz="4" w:space="0" w:color="000000"/>
            </w:tcBorders>
            <w:vAlign w:val="center"/>
          </w:tcPr>
          <w:p w14:paraId="2FF30BD0" w14:textId="77777777" w:rsidR="00F12A37" w:rsidRPr="00E7759A" w:rsidRDefault="00F12A37" w:rsidP="00F12A37">
            <w:pPr>
              <w:pStyle w:val="Tabletext8"/>
              <w:widowControl w:val="0"/>
              <w:suppressAutoHyphens/>
              <w:spacing w:before="0" w:after="0" w:line="240" w:lineRule="auto"/>
              <w:ind w:left="658" w:hanging="658"/>
              <w:outlineLvl w:val="2"/>
              <w:rPr>
                <w:rFonts w:ascii="Calibri" w:hAnsi="Calibri" w:cs="Calibri"/>
                <w:vanish/>
                <w:sz w:val="20"/>
                <w:highlight w:val="cyan"/>
              </w:rPr>
            </w:pPr>
            <w:r w:rsidRPr="00E7759A">
              <w:rPr>
                <w:rFonts w:ascii="Calibri" w:hAnsi="Calibri" w:cs="Calibri"/>
                <w:vanish/>
                <w:sz w:val="20"/>
                <w:highlight w:val="cyan"/>
              </w:rPr>
              <w:t>Filter the results to include only facilities for the given Interchange.</w:t>
            </w:r>
          </w:p>
        </w:tc>
      </w:tr>
      <w:tr w:rsidR="00F12A37" w:rsidRPr="00E32CB2" w14:paraId="635CD54D" w14:textId="77777777" w:rsidTr="00825C2F">
        <w:trPr>
          <w:cantSplit/>
          <w:trHeight w:hRule="exact" w:val="531"/>
        </w:trPr>
        <w:tc>
          <w:tcPr>
            <w:tcW w:w="825" w:type="dxa"/>
            <w:gridSpan w:val="2"/>
            <w:vMerge/>
            <w:tcBorders>
              <w:left w:val="single" w:sz="4" w:space="0" w:color="000000"/>
              <w:bottom w:val="single" w:sz="4" w:space="0" w:color="000000"/>
            </w:tcBorders>
            <w:vAlign w:val="center"/>
          </w:tcPr>
          <w:p w14:paraId="49E23696" w14:textId="77777777" w:rsidR="00F12A37" w:rsidRPr="00E7759A" w:rsidRDefault="00F12A37" w:rsidP="00F12A37">
            <w:pPr>
              <w:widowControl w:val="0"/>
              <w:suppressAutoHyphens/>
              <w:spacing w:after="0" w:line="240" w:lineRule="auto"/>
              <w:ind w:left="658" w:hanging="658"/>
              <w:outlineLvl w:val="2"/>
              <w:rPr>
                <w:rFonts w:cs="Calibri"/>
                <w:sz w:val="20"/>
                <w:szCs w:val="20"/>
              </w:rPr>
            </w:pPr>
          </w:p>
        </w:tc>
        <w:tc>
          <w:tcPr>
            <w:tcW w:w="1580" w:type="dxa"/>
            <w:gridSpan w:val="2"/>
            <w:tcBorders>
              <w:left w:val="single" w:sz="4" w:space="0" w:color="000000"/>
              <w:bottom w:val="single" w:sz="4" w:space="0" w:color="000000"/>
            </w:tcBorders>
            <w:vAlign w:val="center"/>
          </w:tcPr>
          <w:p w14:paraId="0654EB11"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i/>
                <w:iCs/>
                <w:sz w:val="20"/>
              </w:rPr>
            </w:pPr>
            <w:proofErr w:type="spellStart"/>
            <w:r w:rsidRPr="00E7759A">
              <w:rPr>
                <w:rFonts w:ascii="Calibri" w:hAnsi="Calibri" w:cs="Calibri"/>
                <w:b/>
                <w:i/>
                <w:iCs/>
                <w:sz w:val="20"/>
                <w:highlight w:val="lightGray"/>
              </w:rPr>
              <w:t>VehicleRef</w:t>
            </w:r>
            <w:proofErr w:type="spellEnd"/>
          </w:p>
        </w:tc>
        <w:tc>
          <w:tcPr>
            <w:tcW w:w="567" w:type="dxa"/>
            <w:tcBorders>
              <w:left w:val="single" w:sz="4" w:space="0" w:color="000000"/>
              <w:bottom w:val="single" w:sz="4" w:space="0" w:color="000000"/>
            </w:tcBorders>
            <w:vAlign w:val="center"/>
          </w:tcPr>
          <w:p w14:paraId="02CAA519"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sz w:val="20"/>
              </w:rPr>
            </w:pPr>
            <w:r w:rsidRPr="00E7759A">
              <w:rPr>
                <w:rFonts w:ascii="Calibri" w:hAnsi="Calibri" w:cs="Calibri"/>
                <w:sz w:val="20"/>
              </w:rPr>
              <w:t>0:1</w:t>
            </w:r>
          </w:p>
        </w:tc>
        <w:tc>
          <w:tcPr>
            <w:tcW w:w="1276" w:type="dxa"/>
            <w:tcBorders>
              <w:left w:val="single" w:sz="4" w:space="0" w:color="000000"/>
              <w:bottom w:val="single" w:sz="4" w:space="0" w:color="000000"/>
            </w:tcBorders>
            <w:vAlign w:val="center"/>
          </w:tcPr>
          <w:p w14:paraId="332C7338"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i/>
                <w:iCs/>
                <w:sz w:val="20"/>
              </w:rPr>
            </w:pPr>
            <w:proofErr w:type="spellStart"/>
            <w:r w:rsidRPr="00E7759A">
              <w:rPr>
                <w:rFonts w:ascii="Calibri" w:hAnsi="Calibri" w:cs="Calibri"/>
                <w:i/>
                <w:iCs/>
                <w:sz w:val="20"/>
              </w:rPr>
              <w:t>Vehicle</w:t>
            </w:r>
            <w:r w:rsidRPr="00E7759A">
              <w:rPr>
                <w:rFonts w:ascii="Calibri" w:hAnsi="Calibri" w:cs="Calibri"/>
                <w:i/>
                <w:iCs/>
                <w:sz w:val="20"/>
              </w:rPr>
              <w:softHyphen/>
              <w:t>Code</w:t>
            </w:r>
            <w:proofErr w:type="spellEnd"/>
          </w:p>
        </w:tc>
        <w:tc>
          <w:tcPr>
            <w:tcW w:w="6095" w:type="dxa"/>
            <w:tcBorders>
              <w:left w:val="single" w:sz="4" w:space="0" w:color="000000"/>
              <w:bottom w:val="single" w:sz="4" w:space="0" w:color="000000"/>
              <w:right w:val="single" w:sz="4" w:space="0" w:color="000000"/>
            </w:tcBorders>
            <w:vAlign w:val="center"/>
          </w:tcPr>
          <w:p w14:paraId="4B4CFB98" w14:textId="77777777" w:rsidR="00F12A37" w:rsidRPr="00E7759A" w:rsidRDefault="00F12A37" w:rsidP="00F12A37">
            <w:pPr>
              <w:pStyle w:val="Tabletext8"/>
              <w:widowControl w:val="0"/>
              <w:suppressAutoHyphens/>
              <w:spacing w:before="0" w:after="0" w:line="240" w:lineRule="auto"/>
              <w:ind w:left="2" w:hanging="2"/>
              <w:outlineLvl w:val="2"/>
              <w:rPr>
                <w:rFonts w:ascii="Calibri" w:hAnsi="Calibri" w:cs="Calibri"/>
                <w:sz w:val="20"/>
                <w:lang w:val="fr-FR"/>
              </w:rPr>
            </w:pPr>
            <w:r w:rsidRPr="00E7759A">
              <w:rPr>
                <w:rFonts w:ascii="Calibri" w:hAnsi="Calibri" w:cs="Calibri"/>
                <w:sz w:val="20"/>
                <w:highlight w:val="lightGray"/>
                <w:lang w:val="fr-FR"/>
              </w:rPr>
              <w:t xml:space="preserve">Filtre permettant d’obtenir les informations temps </w:t>
            </w:r>
            <w:proofErr w:type="spellStart"/>
            <w:r w:rsidRPr="00E7759A">
              <w:rPr>
                <w:rFonts w:ascii="Calibri" w:hAnsi="Calibri" w:cs="Calibri"/>
                <w:sz w:val="20"/>
                <w:highlight w:val="lightGray"/>
                <w:lang w:val="fr-FR"/>
              </w:rPr>
              <w:t>reel</w:t>
            </w:r>
            <w:proofErr w:type="spellEnd"/>
            <w:r w:rsidRPr="00E7759A">
              <w:rPr>
                <w:rFonts w:ascii="Calibri" w:hAnsi="Calibri" w:cs="Calibri"/>
                <w:sz w:val="20"/>
                <w:highlight w:val="lightGray"/>
                <w:lang w:val="fr-FR"/>
              </w:rPr>
              <w:t xml:space="preserve"> de tous les services d’un véhicule</w:t>
            </w:r>
          </w:p>
        </w:tc>
      </w:tr>
      <w:tr w:rsidR="00F12A37" w:rsidRPr="00E32CB2" w14:paraId="7FB364B9" w14:textId="77777777" w:rsidTr="00825C2F">
        <w:trPr>
          <w:cantSplit/>
          <w:trHeight w:hRule="exact" w:val="597"/>
        </w:trPr>
        <w:tc>
          <w:tcPr>
            <w:tcW w:w="825" w:type="dxa"/>
            <w:gridSpan w:val="2"/>
            <w:vMerge/>
            <w:tcBorders>
              <w:left w:val="single" w:sz="4" w:space="0" w:color="000000"/>
              <w:bottom w:val="single" w:sz="4" w:space="0" w:color="000000"/>
            </w:tcBorders>
            <w:vAlign w:val="center"/>
          </w:tcPr>
          <w:p w14:paraId="7B6FD811" w14:textId="77777777" w:rsidR="00F12A37" w:rsidRPr="00E7759A" w:rsidRDefault="00F12A37" w:rsidP="00F12A37">
            <w:pPr>
              <w:widowControl w:val="0"/>
              <w:suppressAutoHyphens/>
              <w:spacing w:after="0" w:line="240" w:lineRule="auto"/>
              <w:ind w:left="658" w:hanging="658"/>
              <w:outlineLvl w:val="2"/>
              <w:rPr>
                <w:rFonts w:cs="Calibri"/>
                <w:sz w:val="20"/>
                <w:szCs w:val="20"/>
                <w:lang w:val="fr-FR"/>
              </w:rPr>
            </w:pPr>
          </w:p>
        </w:tc>
        <w:tc>
          <w:tcPr>
            <w:tcW w:w="1580" w:type="dxa"/>
            <w:gridSpan w:val="2"/>
            <w:tcBorders>
              <w:left w:val="single" w:sz="4" w:space="0" w:color="000000"/>
              <w:bottom w:val="single" w:sz="4" w:space="0" w:color="000000"/>
            </w:tcBorders>
            <w:vAlign w:val="center"/>
          </w:tcPr>
          <w:p w14:paraId="0CC0F000"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i/>
                <w:iCs/>
                <w:sz w:val="20"/>
                <w:highlight w:val="lightGray"/>
              </w:rPr>
            </w:pPr>
            <w:proofErr w:type="spellStart"/>
            <w:r w:rsidRPr="00E7759A">
              <w:rPr>
                <w:rFonts w:ascii="Calibri" w:hAnsi="Calibri" w:cs="Calibri"/>
                <w:b/>
                <w:i/>
                <w:iCs/>
                <w:sz w:val="20"/>
                <w:highlight w:val="lightGray"/>
              </w:rPr>
              <w:t>StopPlaceRef</w:t>
            </w:r>
            <w:proofErr w:type="spellEnd"/>
          </w:p>
        </w:tc>
        <w:tc>
          <w:tcPr>
            <w:tcW w:w="567" w:type="dxa"/>
            <w:tcBorders>
              <w:left w:val="single" w:sz="4" w:space="0" w:color="000000"/>
              <w:bottom w:val="single" w:sz="4" w:space="0" w:color="000000"/>
            </w:tcBorders>
            <w:vAlign w:val="center"/>
          </w:tcPr>
          <w:p w14:paraId="60C3F229"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sz w:val="20"/>
              </w:rPr>
            </w:pPr>
            <w:r w:rsidRPr="00E7759A">
              <w:rPr>
                <w:rFonts w:ascii="Calibri" w:hAnsi="Calibri" w:cs="Calibri"/>
                <w:sz w:val="20"/>
              </w:rPr>
              <w:t>0:1</w:t>
            </w:r>
          </w:p>
        </w:tc>
        <w:tc>
          <w:tcPr>
            <w:tcW w:w="1276" w:type="dxa"/>
            <w:tcBorders>
              <w:left w:val="single" w:sz="4" w:space="0" w:color="000000"/>
              <w:bottom w:val="single" w:sz="4" w:space="0" w:color="000000"/>
            </w:tcBorders>
            <w:vAlign w:val="center"/>
          </w:tcPr>
          <w:p w14:paraId="582DF7A5"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i/>
                <w:iCs/>
                <w:sz w:val="20"/>
              </w:rPr>
            </w:pPr>
            <w:proofErr w:type="spellStart"/>
            <w:r w:rsidRPr="00E7759A">
              <w:rPr>
                <w:rFonts w:ascii="Calibri" w:hAnsi="Calibri" w:cs="Calibri"/>
                <w:i/>
                <w:iCs/>
                <w:sz w:val="20"/>
              </w:rPr>
              <w:t>StopPlace</w:t>
            </w:r>
            <w:r w:rsidRPr="00E7759A">
              <w:rPr>
                <w:rFonts w:ascii="Calibri" w:hAnsi="Calibri" w:cs="Calibri"/>
                <w:i/>
                <w:iCs/>
                <w:sz w:val="20"/>
              </w:rPr>
              <w:softHyphen/>
              <w:t>Code</w:t>
            </w:r>
            <w:proofErr w:type="spellEnd"/>
            <w:r w:rsidRPr="00E7759A" w:rsidDel="00064E1A">
              <w:rPr>
                <w:rFonts w:ascii="Calibri" w:hAnsi="Calibri" w:cs="Calibri"/>
                <w:i/>
                <w:iCs/>
                <w:sz w:val="20"/>
              </w:rPr>
              <w:t></w:t>
            </w:r>
          </w:p>
        </w:tc>
        <w:tc>
          <w:tcPr>
            <w:tcW w:w="6095" w:type="dxa"/>
            <w:tcBorders>
              <w:left w:val="single" w:sz="4" w:space="0" w:color="000000"/>
              <w:bottom w:val="single" w:sz="4" w:space="0" w:color="000000"/>
              <w:right w:val="single" w:sz="4" w:space="0" w:color="000000"/>
            </w:tcBorders>
            <w:vAlign w:val="center"/>
          </w:tcPr>
          <w:p w14:paraId="76824C3B" w14:textId="77777777" w:rsidR="00F12A37" w:rsidRPr="00E7759A" w:rsidRDefault="00F12A37" w:rsidP="00F12A37">
            <w:pPr>
              <w:pStyle w:val="Tabletext8"/>
              <w:widowControl w:val="0"/>
              <w:suppressAutoHyphens/>
              <w:spacing w:before="0" w:after="0" w:line="240" w:lineRule="auto"/>
              <w:ind w:left="2" w:hanging="2"/>
              <w:outlineLvl w:val="2"/>
              <w:rPr>
                <w:rFonts w:ascii="Calibri" w:hAnsi="Calibri" w:cs="Calibri"/>
                <w:sz w:val="20"/>
                <w:lang w:val="fr-FR"/>
              </w:rPr>
            </w:pPr>
            <w:r w:rsidRPr="00E7759A">
              <w:rPr>
                <w:rFonts w:ascii="Calibri" w:hAnsi="Calibri" w:cs="Calibri"/>
                <w:sz w:val="20"/>
                <w:highlight w:val="lightGray"/>
                <w:lang w:val="fr-FR"/>
              </w:rPr>
              <w:t xml:space="preserve">Filtre permettant d’obtenir les informations temps </w:t>
            </w:r>
            <w:proofErr w:type="spellStart"/>
            <w:r w:rsidRPr="00E7759A">
              <w:rPr>
                <w:rFonts w:ascii="Calibri" w:hAnsi="Calibri" w:cs="Calibri"/>
                <w:sz w:val="20"/>
                <w:highlight w:val="lightGray"/>
                <w:lang w:val="fr-FR"/>
              </w:rPr>
              <w:t>reel</w:t>
            </w:r>
            <w:proofErr w:type="spellEnd"/>
            <w:r w:rsidRPr="00E7759A">
              <w:rPr>
                <w:rFonts w:ascii="Calibri" w:hAnsi="Calibri" w:cs="Calibri"/>
                <w:sz w:val="20"/>
                <w:highlight w:val="lightGray"/>
                <w:lang w:val="fr-FR"/>
              </w:rPr>
              <w:t xml:space="preserve"> de tous les services d’un lieu d’arrêt</w:t>
            </w:r>
          </w:p>
        </w:tc>
      </w:tr>
      <w:tr w:rsidR="00F12A37" w:rsidRPr="00E32CB2" w14:paraId="437C3BCC" w14:textId="77777777" w:rsidTr="00825C2F">
        <w:trPr>
          <w:cantSplit/>
          <w:trHeight w:hRule="exact" w:val="456"/>
        </w:trPr>
        <w:tc>
          <w:tcPr>
            <w:tcW w:w="825" w:type="dxa"/>
            <w:gridSpan w:val="2"/>
            <w:vMerge/>
            <w:tcBorders>
              <w:left w:val="single" w:sz="4" w:space="0" w:color="000000"/>
              <w:bottom w:val="single" w:sz="4" w:space="0" w:color="000000"/>
            </w:tcBorders>
            <w:vAlign w:val="center"/>
          </w:tcPr>
          <w:p w14:paraId="202BFFA0" w14:textId="77777777" w:rsidR="00F12A37" w:rsidRPr="00E7759A" w:rsidRDefault="00F12A37" w:rsidP="00F12A37">
            <w:pPr>
              <w:widowControl w:val="0"/>
              <w:suppressAutoHyphens/>
              <w:spacing w:after="0" w:line="240" w:lineRule="auto"/>
              <w:ind w:left="658" w:hanging="658"/>
              <w:outlineLvl w:val="2"/>
              <w:rPr>
                <w:rFonts w:cs="Calibri"/>
                <w:sz w:val="20"/>
                <w:szCs w:val="20"/>
                <w:lang w:val="fr-FR"/>
              </w:rPr>
            </w:pPr>
          </w:p>
        </w:tc>
        <w:tc>
          <w:tcPr>
            <w:tcW w:w="1580" w:type="dxa"/>
            <w:gridSpan w:val="2"/>
            <w:tcBorders>
              <w:left w:val="single" w:sz="4" w:space="0" w:color="000000"/>
              <w:bottom w:val="single" w:sz="4" w:space="0" w:color="000000"/>
            </w:tcBorders>
            <w:vAlign w:val="center"/>
          </w:tcPr>
          <w:p w14:paraId="52FA5EB0" w14:textId="77777777" w:rsidR="00F12A37" w:rsidRPr="00E7759A" w:rsidDel="00064E1A" w:rsidRDefault="00F12A37" w:rsidP="00F12A37">
            <w:pPr>
              <w:pStyle w:val="Tabletext8"/>
              <w:widowControl w:val="0"/>
              <w:suppressAutoHyphens/>
              <w:spacing w:before="0" w:after="0" w:line="240" w:lineRule="auto"/>
              <w:ind w:left="28"/>
              <w:jc w:val="left"/>
              <w:outlineLvl w:val="2"/>
              <w:rPr>
                <w:rFonts w:ascii="Calibri" w:hAnsi="Calibri" w:cs="Calibri"/>
                <w:b/>
                <w:i/>
                <w:iCs/>
                <w:sz w:val="20"/>
                <w:highlight w:val="lightGray"/>
              </w:rPr>
            </w:pPr>
            <w:proofErr w:type="spellStart"/>
            <w:r w:rsidRPr="00E7759A">
              <w:rPr>
                <w:rFonts w:ascii="Calibri" w:hAnsi="Calibri" w:cs="Calibri"/>
                <w:b/>
                <w:i/>
                <w:iCs/>
                <w:sz w:val="20"/>
                <w:highlight w:val="lightGray"/>
              </w:rPr>
              <w:t>StopPlaceComponentRef</w:t>
            </w:r>
            <w:proofErr w:type="spellEnd"/>
          </w:p>
        </w:tc>
        <w:tc>
          <w:tcPr>
            <w:tcW w:w="567" w:type="dxa"/>
            <w:tcBorders>
              <w:left w:val="single" w:sz="4" w:space="0" w:color="000000"/>
              <w:bottom w:val="single" w:sz="4" w:space="0" w:color="000000"/>
            </w:tcBorders>
            <w:vAlign w:val="center"/>
          </w:tcPr>
          <w:p w14:paraId="6A0F5D4D" w14:textId="77777777" w:rsidR="00F12A37" w:rsidRPr="00E7759A" w:rsidDel="00064E1A" w:rsidRDefault="00F12A37" w:rsidP="00F12A37">
            <w:pPr>
              <w:pStyle w:val="Tabletext8"/>
              <w:widowControl w:val="0"/>
              <w:suppressAutoHyphens/>
              <w:spacing w:before="0" w:after="0" w:line="240" w:lineRule="auto"/>
              <w:ind w:left="658" w:hanging="658"/>
              <w:jc w:val="left"/>
              <w:outlineLvl w:val="2"/>
              <w:rPr>
                <w:rFonts w:ascii="Calibri" w:hAnsi="Calibri" w:cs="Calibri"/>
                <w:sz w:val="20"/>
              </w:rPr>
            </w:pPr>
            <w:r w:rsidRPr="00E7759A">
              <w:rPr>
                <w:rFonts w:ascii="Calibri" w:hAnsi="Calibri" w:cs="Calibri"/>
                <w:sz w:val="20"/>
              </w:rPr>
              <w:t>0:1</w:t>
            </w:r>
          </w:p>
        </w:tc>
        <w:tc>
          <w:tcPr>
            <w:tcW w:w="1276" w:type="dxa"/>
            <w:tcBorders>
              <w:left w:val="single" w:sz="4" w:space="0" w:color="000000"/>
              <w:bottom w:val="single" w:sz="4" w:space="0" w:color="000000"/>
            </w:tcBorders>
            <w:vAlign w:val="center"/>
          </w:tcPr>
          <w:p w14:paraId="6A7B4B3B" w14:textId="77777777" w:rsidR="00F12A37" w:rsidRPr="00E7759A" w:rsidDel="00064E1A" w:rsidRDefault="00F12A37" w:rsidP="00F12A37">
            <w:pPr>
              <w:pStyle w:val="Tabletext8"/>
              <w:widowControl w:val="0"/>
              <w:suppressAutoHyphens/>
              <w:spacing w:before="0" w:after="0" w:line="240" w:lineRule="auto"/>
              <w:jc w:val="left"/>
              <w:outlineLvl w:val="2"/>
              <w:rPr>
                <w:rFonts w:ascii="Calibri" w:hAnsi="Calibri" w:cs="Calibri"/>
                <w:i/>
                <w:iCs/>
                <w:sz w:val="20"/>
              </w:rPr>
            </w:pPr>
            <w:proofErr w:type="spellStart"/>
            <w:r w:rsidRPr="00E7759A">
              <w:rPr>
                <w:rFonts w:ascii="Calibri" w:hAnsi="Calibri" w:cs="Calibri"/>
                <w:i/>
                <w:iCs/>
                <w:sz w:val="20"/>
              </w:rPr>
              <w:t>StopPlaceComponent</w:t>
            </w:r>
            <w:r w:rsidRPr="00E7759A">
              <w:rPr>
                <w:rFonts w:ascii="Calibri" w:hAnsi="Calibri" w:cs="Calibri"/>
                <w:i/>
                <w:iCs/>
                <w:sz w:val="20"/>
              </w:rPr>
              <w:softHyphen/>
              <w:t>Code</w:t>
            </w:r>
            <w:proofErr w:type="spellEnd"/>
          </w:p>
        </w:tc>
        <w:tc>
          <w:tcPr>
            <w:tcW w:w="6095" w:type="dxa"/>
            <w:tcBorders>
              <w:left w:val="single" w:sz="4" w:space="0" w:color="000000"/>
              <w:bottom w:val="single" w:sz="4" w:space="0" w:color="000000"/>
              <w:right w:val="single" w:sz="4" w:space="0" w:color="000000"/>
            </w:tcBorders>
            <w:vAlign w:val="center"/>
          </w:tcPr>
          <w:p w14:paraId="170204BB" w14:textId="77777777" w:rsidR="00F12A37" w:rsidRPr="00E7759A" w:rsidDel="00064E1A" w:rsidRDefault="00F12A37" w:rsidP="00F12A37">
            <w:pPr>
              <w:pStyle w:val="Tabletext8"/>
              <w:widowControl w:val="0"/>
              <w:tabs>
                <w:tab w:val="left" w:pos="757"/>
              </w:tabs>
              <w:suppressAutoHyphens/>
              <w:spacing w:before="0" w:after="0" w:line="240" w:lineRule="auto"/>
              <w:ind w:left="2" w:hanging="2"/>
              <w:outlineLvl w:val="2"/>
              <w:rPr>
                <w:rFonts w:ascii="Calibri" w:hAnsi="Calibri" w:cs="Calibri"/>
                <w:sz w:val="20"/>
                <w:lang w:val="fr-FR"/>
              </w:rPr>
            </w:pPr>
            <w:r w:rsidRPr="00E7759A">
              <w:rPr>
                <w:rFonts w:ascii="Calibri" w:hAnsi="Calibri" w:cs="Calibri"/>
                <w:sz w:val="20"/>
                <w:highlight w:val="lightGray"/>
                <w:lang w:val="fr-FR"/>
              </w:rPr>
              <w:t xml:space="preserve">Filtre permettant d’obtenir les informations temps </w:t>
            </w:r>
            <w:proofErr w:type="spellStart"/>
            <w:r w:rsidRPr="00E7759A">
              <w:rPr>
                <w:rFonts w:ascii="Calibri" w:hAnsi="Calibri" w:cs="Calibri"/>
                <w:sz w:val="20"/>
                <w:highlight w:val="lightGray"/>
                <w:lang w:val="fr-FR"/>
              </w:rPr>
              <w:t>reel</w:t>
            </w:r>
            <w:proofErr w:type="spellEnd"/>
            <w:r w:rsidRPr="00E7759A">
              <w:rPr>
                <w:rFonts w:ascii="Calibri" w:hAnsi="Calibri" w:cs="Calibri"/>
                <w:sz w:val="20"/>
                <w:highlight w:val="lightGray"/>
                <w:lang w:val="fr-FR"/>
              </w:rPr>
              <w:t xml:space="preserve"> de tous les services d’un composant de lieu d’arrêt</w:t>
            </w:r>
          </w:p>
        </w:tc>
      </w:tr>
      <w:tr w:rsidR="00F12A37" w:rsidRPr="00E32CB2" w14:paraId="74AB6925" w14:textId="77777777" w:rsidTr="00825C2F">
        <w:trPr>
          <w:cantSplit/>
          <w:trHeight w:hRule="exact" w:val="597"/>
        </w:trPr>
        <w:tc>
          <w:tcPr>
            <w:tcW w:w="825" w:type="dxa"/>
            <w:gridSpan w:val="2"/>
            <w:vMerge/>
            <w:tcBorders>
              <w:left w:val="single" w:sz="4" w:space="0" w:color="000000"/>
              <w:bottom w:val="single" w:sz="4" w:space="0" w:color="000000"/>
            </w:tcBorders>
            <w:vAlign w:val="center"/>
          </w:tcPr>
          <w:p w14:paraId="100ECDFD" w14:textId="77777777" w:rsidR="00F12A37" w:rsidRPr="00E7759A" w:rsidRDefault="00F12A37" w:rsidP="00F12A37">
            <w:pPr>
              <w:widowControl w:val="0"/>
              <w:suppressAutoHyphens/>
              <w:spacing w:after="0" w:line="240" w:lineRule="auto"/>
              <w:ind w:left="658" w:hanging="658"/>
              <w:outlineLvl w:val="2"/>
              <w:rPr>
                <w:rFonts w:cs="Calibri"/>
                <w:sz w:val="20"/>
                <w:szCs w:val="20"/>
                <w:lang w:val="fr-FR"/>
              </w:rPr>
            </w:pPr>
          </w:p>
        </w:tc>
        <w:tc>
          <w:tcPr>
            <w:tcW w:w="1580" w:type="dxa"/>
            <w:gridSpan w:val="2"/>
            <w:tcBorders>
              <w:left w:val="single" w:sz="4" w:space="0" w:color="000000"/>
              <w:bottom w:val="single" w:sz="4" w:space="0" w:color="000000"/>
            </w:tcBorders>
            <w:vAlign w:val="center"/>
          </w:tcPr>
          <w:p w14:paraId="23012453" w14:textId="77777777" w:rsidR="00F12A37" w:rsidRPr="00E7759A" w:rsidDel="00064E1A" w:rsidRDefault="00F12A37" w:rsidP="00F12A37">
            <w:pPr>
              <w:pStyle w:val="Tabletext8"/>
              <w:widowControl w:val="0"/>
              <w:suppressAutoHyphens/>
              <w:spacing w:before="0" w:after="0" w:line="240" w:lineRule="auto"/>
              <w:ind w:left="28"/>
              <w:jc w:val="left"/>
              <w:outlineLvl w:val="2"/>
              <w:rPr>
                <w:rFonts w:ascii="Calibri" w:hAnsi="Calibri" w:cs="Calibri"/>
                <w:b/>
                <w:i/>
                <w:iCs/>
                <w:sz w:val="20"/>
              </w:rPr>
            </w:pPr>
            <w:proofErr w:type="spellStart"/>
            <w:r w:rsidRPr="00E7759A">
              <w:rPr>
                <w:rFonts w:ascii="Calibri" w:hAnsi="Calibri" w:cs="Calibri"/>
                <w:b/>
                <w:i/>
                <w:iCs/>
                <w:sz w:val="20"/>
                <w:highlight w:val="lightGray"/>
              </w:rPr>
              <w:t>SiteRef</w:t>
            </w:r>
            <w:proofErr w:type="spellEnd"/>
          </w:p>
        </w:tc>
        <w:tc>
          <w:tcPr>
            <w:tcW w:w="567" w:type="dxa"/>
            <w:tcBorders>
              <w:left w:val="single" w:sz="4" w:space="0" w:color="000000"/>
              <w:bottom w:val="single" w:sz="4" w:space="0" w:color="000000"/>
            </w:tcBorders>
            <w:vAlign w:val="center"/>
          </w:tcPr>
          <w:p w14:paraId="7DDB4D94" w14:textId="77777777" w:rsidR="00F12A37" w:rsidRPr="00E7759A" w:rsidDel="00064E1A" w:rsidRDefault="00F12A37" w:rsidP="00F12A37">
            <w:pPr>
              <w:pStyle w:val="Tabletext8"/>
              <w:widowControl w:val="0"/>
              <w:suppressAutoHyphens/>
              <w:spacing w:before="0" w:after="0" w:line="240" w:lineRule="auto"/>
              <w:ind w:left="658" w:hanging="658"/>
              <w:jc w:val="left"/>
              <w:outlineLvl w:val="2"/>
              <w:rPr>
                <w:rFonts w:ascii="Calibri" w:hAnsi="Calibri" w:cs="Calibri"/>
                <w:sz w:val="20"/>
              </w:rPr>
            </w:pPr>
            <w:r w:rsidRPr="00E7759A">
              <w:rPr>
                <w:rFonts w:ascii="Calibri" w:hAnsi="Calibri" w:cs="Calibri"/>
                <w:sz w:val="20"/>
              </w:rPr>
              <w:t>0:1</w:t>
            </w:r>
          </w:p>
        </w:tc>
        <w:tc>
          <w:tcPr>
            <w:tcW w:w="1276" w:type="dxa"/>
            <w:tcBorders>
              <w:left w:val="single" w:sz="4" w:space="0" w:color="000000"/>
              <w:bottom w:val="single" w:sz="4" w:space="0" w:color="000000"/>
            </w:tcBorders>
            <w:vAlign w:val="center"/>
          </w:tcPr>
          <w:p w14:paraId="613C2744" w14:textId="77777777" w:rsidR="00F12A37" w:rsidRPr="00E7759A" w:rsidDel="00064E1A" w:rsidRDefault="00F12A37" w:rsidP="00F12A37">
            <w:pPr>
              <w:pStyle w:val="Tabletext8"/>
              <w:widowControl w:val="0"/>
              <w:suppressAutoHyphens/>
              <w:spacing w:before="0" w:after="0" w:line="240" w:lineRule="auto"/>
              <w:jc w:val="left"/>
              <w:outlineLvl w:val="2"/>
              <w:rPr>
                <w:rFonts w:ascii="Calibri" w:hAnsi="Calibri" w:cs="Calibri"/>
                <w:i/>
                <w:iCs/>
                <w:sz w:val="20"/>
              </w:rPr>
            </w:pPr>
            <w:proofErr w:type="spellStart"/>
            <w:r w:rsidRPr="00E7759A">
              <w:rPr>
                <w:rFonts w:ascii="Calibri" w:hAnsi="Calibri" w:cs="Calibri"/>
                <w:i/>
                <w:iCs/>
                <w:sz w:val="20"/>
              </w:rPr>
              <w:t>Site</w:t>
            </w:r>
            <w:r w:rsidRPr="00E7759A">
              <w:rPr>
                <w:rFonts w:ascii="Calibri" w:hAnsi="Calibri" w:cs="Calibri"/>
                <w:i/>
                <w:iCs/>
                <w:sz w:val="20"/>
              </w:rPr>
              <w:softHyphen/>
              <w:t>Code</w:t>
            </w:r>
            <w:proofErr w:type="spellEnd"/>
          </w:p>
        </w:tc>
        <w:tc>
          <w:tcPr>
            <w:tcW w:w="6095" w:type="dxa"/>
            <w:tcBorders>
              <w:left w:val="single" w:sz="4" w:space="0" w:color="000000"/>
              <w:bottom w:val="single" w:sz="4" w:space="0" w:color="000000"/>
              <w:right w:val="single" w:sz="4" w:space="0" w:color="000000"/>
            </w:tcBorders>
            <w:vAlign w:val="center"/>
          </w:tcPr>
          <w:p w14:paraId="5BBB4952" w14:textId="77777777" w:rsidR="00F12A37" w:rsidRPr="00E7759A" w:rsidRDefault="00F12A37" w:rsidP="00F12A37">
            <w:pPr>
              <w:pStyle w:val="Tabletext8"/>
              <w:widowControl w:val="0"/>
              <w:suppressAutoHyphens/>
              <w:spacing w:before="0" w:after="0" w:line="240" w:lineRule="auto"/>
              <w:outlineLvl w:val="2"/>
              <w:rPr>
                <w:rFonts w:ascii="Calibri" w:hAnsi="Calibri" w:cs="Calibri"/>
                <w:sz w:val="20"/>
                <w:lang w:val="fr-FR"/>
              </w:rPr>
            </w:pPr>
            <w:r w:rsidRPr="00E7759A">
              <w:rPr>
                <w:rFonts w:ascii="Calibri" w:hAnsi="Calibri" w:cs="Calibri"/>
                <w:sz w:val="20"/>
                <w:lang w:val="fr-FR"/>
              </w:rPr>
              <w:t xml:space="preserve">Reference to </w:t>
            </w:r>
            <w:proofErr w:type="spellStart"/>
            <w:r w:rsidRPr="00E7759A">
              <w:rPr>
                <w:rFonts w:ascii="Calibri" w:hAnsi="Calibri" w:cs="Calibri"/>
                <w:sz w:val="20"/>
                <w:lang w:val="fr-FR"/>
              </w:rPr>
              <w:t>a</w:t>
            </w:r>
            <w:proofErr w:type="spellEnd"/>
            <w:r w:rsidRPr="00E7759A">
              <w:rPr>
                <w:rFonts w:ascii="Calibri" w:hAnsi="Calibri" w:cs="Calibri"/>
                <w:sz w:val="20"/>
                <w:lang w:val="fr-FR"/>
              </w:rPr>
              <w:t xml:space="preserve"> Site. </w:t>
            </w:r>
          </w:p>
          <w:p w14:paraId="3AF8C507" w14:textId="77777777" w:rsidR="00F12A37" w:rsidRPr="00E7759A" w:rsidDel="00064E1A" w:rsidRDefault="00F12A37" w:rsidP="00F12A37">
            <w:pPr>
              <w:pStyle w:val="Tabletext8"/>
              <w:widowControl w:val="0"/>
              <w:suppressAutoHyphens/>
              <w:spacing w:before="0" w:after="0" w:line="240" w:lineRule="auto"/>
              <w:outlineLvl w:val="2"/>
              <w:rPr>
                <w:rFonts w:ascii="Calibri" w:hAnsi="Calibri" w:cs="Calibri"/>
                <w:sz w:val="20"/>
                <w:lang w:val="fr-FR"/>
              </w:rPr>
            </w:pPr>
            <w:r w:rsidRPr="00E7759A">
              <w:rPr>
                <w:rFonts w:ascii="Calibri" w:hAnsi="Calibri" w:cs="Calibri"/>
                <w:sz w:val="20"/>
                <w:highlight w:val="lightGray"/>
                <w:lang w:val="fr-FR"/>
              </w:rPr>
              <w:t>Utilisé pour les nouveaux modes et les parkings</w:t>
            </w:r>
          </w:p>
        </w:tc>
      </w:tr>
      <w:tr w:rsidR="00F12A37" w:rsidRPr="00E7759A" w14:paraId="296103AC" w14:textId="77777777" w:rsidTr="00825C2F">
        <w:trPr>
          <w:cantSplit/>
        </w:trPr>
        <w:tc>
          <w:tcPr>
            <w:tcW w:w="825" w:type="dxa"/>
            <w:gridSpan w:val="2"/>
            <w:vMerge/>
            <w:tcBorders>
              <w:left w:val="single" w:sz="4" w:space="0" w:color="000000"/>
              <w:bottom w:val="single" w:sz="4" w:space="0" w:color="000000"/>
            </w:tcBorders>
            <w:vAlign w:val="center"/>
          </w:tcPr>
          <w:p w14:paraId="6EED94D8" w14:textId="77777777" w:rsidR="00F12A37" w:rsidRPr="00E7759A" w:rsidRDefault="00F12A37" w:rsidP="00F12A37">
            <w:pPr>
              <w:widowControl w:val="0"/>
              <w:suppressAutoHyphens/>
              <w:spacing w:after="0" w:line="240" w:lineRule="auto"/>
              <w:ind w:left="658" w:hanging="658"/>
              <w:outlineLvl w:val="2"/>
              <w:rPr>
                <w:rFonts w:cs="Calibri"/>
                <w:sz w:val="20"/>
                <w:szCs w:val="20"/>
                <w:lang w:val="fr-FR"/>
              </w:rPr>
            </w:pPr>
          </w:p>
        </w:tc>
        <w:tc>
          <w:tcPr>
            <w:tcW w:w="1580" w:type="dxa"/>
            <w:gridSpan w:val="2"/>
            <w:tcBorders>
              <w:left w:val="single" w:sz="4" w:space="0" w:color="000000"/>
              <w:bottom w:val="single" w:sz="4" w:space="0" w:color="000000"/>
            </w:tcBorders>
            <w:vAlign w:val="center"/>
          </w:tcPr>
          <w:p w14:paraId="2B740B98" w14:textId="77777777" w:rsidR="00F12A37" w:rsidRPr="00E7759A" w:rsidRDefault="00F12A37" w:rsidP="00F12A37">
            <w:pPr>
              <w:pStyle w:val="Tabletext8"/>
              <w:widowControl w:val="0"/>
              <w:suppressAutoHyphens/>
              <w:spacing w:before="0" w:after="0" w:line="240" w:lineRule="auto"/>
              <w:ind w:left="28"/>
              <w:jc w:val="left"/>
              <w:outlineLvl w:val="2"/>
              <w:rPr>
                <w:rFonts w:ascii="Calibri" w:hAnsi="Calibri" w:cs="Calibri"/>
                <w:b/>
                <w:i/>
                <w:iCs/>
                <w:vanish/>
                <w:sz w:val="20"/>
                <w:highlight w:val="cyan"/>
              </w:rPr>
            </w:pPr>
            <w:proofErr w:type="spellStart"/>
            <w:r w:rsidRPr="00E7759A">
              <w:rPr>
                <w:rFonts w:ascii="Calibri" w:hAnsi="Calibri" w:cs="Calibri"/>
                <w:b/>
                <w:i/>
                <w:iCs/>
                <w:vanish/>
                <w:sz w:val="20"/>
                <w:highlight w:val="cyan"/>
              </w:rPr>
              <w:t>AccessibilityNeeds</w:t>
            </w:r>
            <w:r w:rsidRPr="00E7759A">
              <w:rPr>
                <w:rFonts w:ascii="Calibri" w:hAnsi="Calibri" w:cs="Calibri"/>
                <w:b/>
                <w:i/>
                <w:iCs/>
                <w:vanish/>
                <w:sz w:val="20"/>
                <w:highlight w:val="cyan"/>
              </w:rPr>
              <w:softHyphen/>
              <w:t>Filter</w:t>
            </w:r>
            <w:proofErr w:type="spellEnd"/>
          </w:p>
        </w:tc>
        <w:tc>
          <w:tcPr>
            <w:tcW w:w="567" w:type="dxa"/>
            <w:tcBorders>
              <w:left w:val="single" w:sz="4" w:space="0" w:color="000000"/>
              <w:bottom w:val="single" w:sz="4" w:space="0" w:color="000000"/>
            </w:tcBorders>
            <w:vAlign w:val="center"/>
          </w:tcPr>
          <w:p w14:paraId="1DED9A11"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vanish/>
                <w:sz w:val="20"/>
                <w:highlight w:val="cyan"/>
              </w:rPr>
            </w:pPr>
            <w:proofErr w:type="gramStart"/>
            <w:r w:rsidRPr="00E7759A">
              <w:rPr>
                <w:rFonts w:ascii="Calibri" w:hAnsi="Calibri" w:cs="Calibri"/>
                <w:vanish/>
                <w:sz w:val="20"/>
                <w:highlight w:val="cyan"/>
              </w:rPr>
              <w:t>0:*</w:t>
            </w:r>
            <w:proofErr w:type="gramEnd"/>
          </w:p>
        </w:tc>
        <w:tc>
          <w:tcPr>
            <w:tcW w:w="1276" w:type="dxa"/>
            <w:tcBorders>
              <w:left w:val="single" w:sz="4" w:space="0" w:color="000000"/>
              <w:bottom w:val="single" w:sz="4" w:space="0" w:color="000000"/>
            </w:tcBorders>
            <w:vAlign w:val="center"/>
          </w:tcPr>
          <w:p w14:paraId="3F3C3B78"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i/>
                <w:iCs/>
                <w:vanish/>
                <w:sz w:val="20"/>
                <w:highlight w:val="cyan"/>
              </w:rPr>
            </w:pPr>
            <w:proofErr w:type="spellStart"/>
            <w:r w:rsidRPr="00E7759A">
              <w:rPr>
                <w:rFonts w:ascii="Calibri" w:hAnsi="Calibri" w:cs="Calibri"/>
                <w:i/>
                <w:iCs/>
                <w:vanish/>
                <w:sz w:val="20"/>
                <w:highlight w:val="cyan"/>
              </w:rPr>
              <w:t>AccessibilityNeedsFilterStructure</w:t>
            </w:r>
            <w:proofErr w:type="spellEnd"/>
            <w:r w:rsidRPr="00E7759A">
              <w:rPr>
                <w:rFonts w:ascii="Calibri" w:hAnsi="Calibri" w:cs="Calibri"/>
                <w:i/>
                <w:iCs/>
                <w:vanish/>
                <w:sz w:val="20"/>
                <w:highlight w:val="cyan"/>
              </w:rPr>
              <w:t xml:space="preserve"> </w:t>
            </w:r>
          </w:p>
        </w:tc>
        <w:tc>
          <w:tcPr>
            <w:tcW w:w="6095" w:type="dxa"/>
            <w:tcBorders>
              <w:left w:val="single" w:sz="4" w:space="0" w:color="000000"/>
              <w:bottom w:val="single" w:sz="4" w:space="0" w:color="000000"/>
              <w:right w:val="single" w:sz="4" w:space="0" w:color="000000"/>
            </w:tcBorders>
            <w:vAlign w:val="center"/>
          </w:tcPr>
          <w:p w14:paraId="04C23467" w14:textId="77777777" w:rsidR="00F12A37" w:rsidRPr="00E7759A" w:rsidRDefault="00F12A37" w:rsidP="00F12A37">
            <w:pPr>
              <w:pStyle w:val="Tabletext8"/>
              <w:widowControl w:val="0"/>
              <w:suppressAutoHyphens/>
              <w:spacing w:before="0" w:after="0" w:line="240" w:lineRule="auto"/>
              <w:ind w:left="2"/>
              <w:outlineLvl w:val="2"/>
              <w:rPr>
                <w:rFonts w:ascii="Calibri" w:hAnsi="Calibri" w:cs="Calibri"/>
                <w:vanish/>
                <w:sz w:val="20"/>
                <w:highlight w:val="cyan"/>
              </w:rPr>
            </w:pPr>
            <w:r w:rsidRPr="00E7759A">
              <w:rPr>
                <w:rFonts w:ascii="Calibri" w:hAnsi="Calibri" w:cs="Calibri"/>
                <w:vanish/>
                <w:sz w:val="20"/>
                <w:highlight w:val="cyan"/>
              </w:rPr>
              <w:t xml:space="preserve">All the status of facilities located concerning this specific need will be returned (both available </w:t>
            </w:r>
            <w:proofErr w:type="gramStart"/>
            <w:r w:rsidRPr="00E7759A">
              <w:rPr>
                <w:rFonts w:ascii="Calibri" w:hAnsi="Calibri" w:cs="Calibri"/>
                <w:vanish/>
                <w:sz w:val="20"/>
                <w:highlight w:val="cyan"/>
              </w:rPr>
              <w:t>or</w:t>
            </w:r>
            <w:proofErr w:type="gramEnd"/>
            <w:r w:rsidRPr="00E7759A">
              <w:rPr>
                <w:rFonts w:ascii="Calibri" w:hAnsi="Calibri" w:cs="Calibri"/>
                <w:vanish/>
                <w:sz w:val="20"/>
                <w:highlight w:val="cyan"/>
              </w:rPr>
              <w:t xml:space="preserve"> not available information). </w:t>
            </w:r>
          </w:p>
        </w:tc>
      </w:tr>
      <w:tr w:rsidR="00F12A37" w:rsidRPr="00E7759A" w14:paraId="33E45D80" w14:textId="77777777" w:rsidTr="00825C2F">
        <w:trPr>
          <w:cantSplit/>
          <w:trHeight w:hRule="exact" w:val="650"/>
        </w:trPr>
        <w:tc>
          <w:tcPr>
            <w:tcW w:w="825" w:type="dxa"/>
            <w:gridSpan w:val="2"/>
            <w:vMerge w:val="restart"/>
            <w:tcBorders>
              <w:left w:val="single" w:sz="4" w:space="0" w:color="000000"/>
              <w:bottom w:val="single" w:sz="4" w:space="0" w:color="000000"/>
            </w:tcBorders>
            <w:vAlign w:val="center"/>
          </w:tcPr>
          <w:p w14:paraId="09D6B66E"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sz w:val="20"/>
              </w:rPr>
            </w:pPr>
            <w:r w:rsidRPr="00E7759A">
              <w:rPr>
                <w:rFonts w:ascii="Calibri" w:hAnsi="Calibri" w:cs="Calibri"/>
                <w:sz w:val="20"/>
              </w:rPr>
              <w:t>Request Policy</w:t>
            </w:r>
          </w:p>
        </w:tc>
        <w:tc>
          <w:tcPr>
            <w:tcW w:w="1580" w:type="dxa"/>
            <w:gridSpan w:val="2"/>
            <w:tcBorders>
              <w:left w:val="single" w:sz="4" w:space="0" w:color="000000"/>
              <w:bottom w:val="single" w:sz="4" w:space="0" w:color="000000"/>
            </w:tcBorders>
            <w:vAlign w:val="center"/>
          </w:tcPr>
          <w:p w14:paraId="0D213E61"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i/>
                <w:iCs/>
                <w:vanish/>
                <w:sz w:val="20"/>
                <w:highlight w:val="cyan"/>
              </w:rPr>
            </w:pPr>
            <w:r w:rsidRPr="00E7759A">
              <w:rPr>
                <w:rFonts w:ascii="Calibri" w:hAnsi="Calibri" w:cs="Calibri"/>
                <w:b/>
                <w:i/>
                <w:iCs/>
                <w:vanish/>
                <w:sz w:val="20"/>
                <w:highlight w:val="cyan"/>
              </w:rPr>
              <w:t>Language</w:t>
            </w:r>
          </w:p>
        </w:tc>
        <w:tc>
          <w:tcPr>
            <w:tcW w:w="567" w:type="dxa"/>
            <w:tcBorders>
              <w:left w:val="single" w:sz="4" w:space="0" w:color="000000"/>
              <w:bottom w:val="single" w:sz="4" w:space="0" w:color="000000"/>
            </w:tcBorders>
            <w:vAlign w:val="center"/>
          </w:tcPr>
          <w:p w14:paraId="4F62CD5A"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vanish/>
                <w:sz w:val="20"/>
                <w:highlight w:val="cyan"/>
              </w:rPr>
            </w:pPr>
            <w:r w:rsidRPr="00E7759A">
              <w:rPr>
                <w:rFonts w:ascii="Calibri" w:hAnsi="Calibri" w:cs="Calibri"/>
                <w:vanish/>
                <w:sz w:val="20"/>
                <w:highlight w:val="cyan"/>
              </w:rPr>
              <w:t>0:1</w:t>
            </w:r>
          </w:p>
        </w:tc>
        <w:tc>
          <w:tcPr>
            <w:tcW w:w="1276" w:type="dxa"/>
            <w:tcBorders>
              <w:left w:val="single" w:sz="4" w:space="0" w:color="000000"/>
              <w:bottom w:val="single" w:sz="4" w:space="0" w:color="000000"/>
            </w:tcBorders>
            <w:vAlign w:val="center"/>
          </w:tcPr>
          <w:p w14:paraId="1C6CE5CA"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i/>
                <w:iCs/>
                <w:vanish/>
                <w:sz w:val="20"/>
                <w:highlight w:val="cyan"/>
              </w:rPr>
            </w:pPr>
            <w:proofErr w:type="spellStart"/>
            <w:proofErr w:type="gramStart"/>
            <w:r w:rsidRPr="00E7759A">
              <w:rPr>
                <w:rFonts w:ascii="Calibri" w:hAnsi="Calibri" w:cs="Calibri"/>
                <w:i/>
                <w:iCs/>
                <w:vanish/>
                <w:sz w:val="20"/>
                <w:highlight w:val="cyan"/>
              </w:rPr>
              <w:t>xml:lang</w:t>
            </w:r>
            <w:proofErr w:type="spellEnd"/>
            <w:proofErr w:type="gramEnd"/>
          </w:p>
        </w:tc>
        <w:tc>
          <w:tcPr>
            <w:tcW w:w="6095" w:type="dxa"/>
            <w:tcBorders>
              <w:left w:val="single" w:sz="4" w:space="0" w:color="000000"/>
              <w:bottom w:val="single" w:sz="4" w:space="0" w:color="000000"/>
              <w:right w:val="single" w:sz="4" w:space="0" w:color="000000"/>
            </w:tcBorders>
            <w:vAlign w:val="center"/>
          </w:tcPr>
          <w:p w14:paraId="18B84609" w14:textId="77777777" w:rsidR="00F12A37" w:rsidRPr="00E7759A" w:rsidRDefault="00F12A37" w:rsidP="00F12A37">
            <w:pPr>
              <w:pStyle w:val="Tabletext8"/>
              <w:widowControl w:val="0"/>
              <w:suppressAutoHyphens/>
              <w:spacing w:before="0" w:after="0" w:line="240" w:lineRule="auto"/>
              <w:outlineLvl w:val="2"/>
              <w:rPr>
                <w:rFonts w:ascii="Calibri" w:hAnsi="Calibri" w:cs="Calibri"/>
                <w:vanish/>
                <w:sz w:val="20"/>
                <w:highlight w:val="cyan"/>
              </w:rPr>
            </w:pPr>
            <w:r w:rsidRPr="00E7759A">
              <w:rPr>
                <w:rFonts w:ascii="Calibri" w:hAnsi="Calibri" w:cs="Calibri"/>
                <w:vanish/>
                <w:sz w:val="20"/>
                <w:highlight w:val="cyan"/>
              </w:rPr>
              <w:t>Preferred language in which to return text values.</w:t>
            </w:r>
          </w:p>
          <w:p w14:paraId="70637DF7" w14:textId="77777777" w:rsidR="00F12A37" w:rsidRPr="00E7759A" w:rsidRDefault="00F12A37" w:rsidP="00F12A37">
            <w:pPr>
              <w:pStyle w:val="Tabletext8"/>
              <w:widowControl w:val="0"/>
              <w:suppressAutoHyphens/>
              <w:spacing w:before="0" w:after="0" w:line="240" w:lineRule="auto"/>
              <w:outlineLvl w:val="2"/>
              <w:rPr>
                <w:rFonts w:ascii="Calibri" w:hAnsi="Calibri" w:cs="Calibri"/>
                <w:i/>
                <w:iCs/>
                <w:vanish/>
                <w:sz w:val="20"/>
                <w:highlight w:val="cyan"/>
              </w:rPr>
            </w:pPr>
            <w:r w:rsidRPr="00E7759A">
              <w:rPr>
                <w:rFonts w:ascii="Calibri" w:hAnsi="Calibri" w:cs="Calibri"/>
                <w:vanish/>
                <w:sz w:val="20"/>
                <w:highlight w:val="cyan"/>
              </w:rPr>
              <w:t xml:space="preserve">Optional SIRI capability: </w:t>
            </w:r>
            <w:proofErr w:type="spellStart"/>
            <w:r w:rsidRPr="00E7759A">
              <w:rPr>
                <w:rFonts w:ascii="Calibri" w:hAnsi="Calibri" w:cs="Calibri"/>
                <w:i/>
                <w:iCs/>
                <w:vanish/>
                <w:sz w:val="20"/>
                <w:highlight w:val="cyan"/>
              </w:rPr>
              <w:t>National</w:t>
            </w:r>
            <w:r w:rsidRPr="00E7759A">
              <w:rPr>
                <w:rFonts w:ascii="Calibri" w:hAnsi="Calibri" w:cs="Calibri"/>
                <w:i/>
                <w:iCs/>
                <w:vanish/>
                <w:sz w:val="20"/>
                <w:highlight w:val="cyan"/>
              </w:rPr>
              <w:softHyphen/>
              <w:t>Language</w:t>
            </w:r>
            <w:proofErr w:type="spellEnd"/>
            <w:r w:rsidRPr="00E7759A">
              <w:rPr>
                <w:rFonts w:ascii="Calibri" w:hAnsi="Calibri" w:cs="Calibri"/>
                <w:i/>
                <w:iCs/>
                <w:vanish/>
                <w:sz w:val="20"/>
                <w:highlight w:val="cyan"/>
              </w:rPr>
              <w:t>.</w:t>
            </w:r>
          </w:p>
        </w:tc>
      </w:tr>
      <w:tr w:rsidR="00F12A37" w:rsidRPr="00E32CB2" w14:paraId="0DC8E891" w14:textId="77777777" w:rsidTr="00825C2F">
        <w:trPr>
          <w:cantSplit/>
        </w:trPr>
        <w:tc>
          <w:tcPr>
            <w:tcW w:w="825" w:type="dxa"/>
            <w:gridSpan w:val="2"/>
            <w:vMerge/>
            <w:tcBorders>
              <w:left w:val="single" w:sz="4" w:space="0" w:color="000000"/>
              <w:bottom w:val="single" w:sz="4" w:space="0" w:color="000000"/>
            </w:tcBorders>
            <w:vAlign w:val="center"/>
          </w:tcPr>
          <w:p w14:paraId="5AE3B936" w14:textId="77777777" w:rsidR="00F12A37" w:rsidRPr="00E7759A" w:rsidRDefault="00F12A37" w:rsidP="00F12A37">
            <w:pPr>
              <w:widowControl w:val="0"/>
              <w:suppressAutoHyphens/>
              <w:spacing w:after="0" w:line="240" w:lineRule="auto"/>
              <w:ind w:left="658" w:hanging="658"/>
              <w:outlineLvl w:val="2"/>
              <w:rPr>
                <w:rFonts w:cs="Calibri"/>
                <w:sz w:val="20"/>
                <w:szCs w:val="20"/>
              </w:rPr>
            </w:pPr>
          </w:p>
        </w:tc>
        <w:tc>
          <w:tcPr>
            <w:tcW w:w="1580" w:type="dxa"/>
            <w:gridSpan w:val="2"/>
            <w:tcBorders>
              <w:left w:val="single" w:sz="4" w:space="0" w:color="000000"/>
              <w:bottom w:val="single" w:sz="4" w:space="0" w:color="000000"/>
            </w:tcBorders>
            <w:vAlign w:val="center"/>
          </w:tcPr>
          <w:p w14:paraId="6D4531EB" w14:textId="77777777" w:rsidR="00F12A37" w:rsidRPr="00E7759A" w:rsidRDefault="00F12A37" w:rsidP="00F12A37">
            <w:pPr>
              <w:pStyle w:val="Tabletext8"/>
              <w:widowControl w:val="0"/>
              <w:suppressAutoHyphens/>
              <w:spacing w:before="0" w:after="0" w:line="240" w:lineRule="auto"/>
              <w:ind w:left="28"/>
              <w:jc w:val="left"/>
              <w:outlineLvl w:val="2"/>
              <w:rPr>
                <w:rFonts w:ascii="Calibri" w:hAnsi="Calibri" w:cs="Calibri"/>
                <w:b/>
                <w:i/>
                <w:iCs/>
                <w:sz w:val="20"/>
              </w:rPr>
            </w:pPr>
            <w:proofErr w:type="spellStart"/>
            <w:r w:rsidRPr="00E7759A">
              <w:rPr>
                <w:rFonts w:ascii="Calibri" w:hAnsi="Calibri" w:cs="Calibri"/>
                <w:b/>
                <w:i/>
                <w:iCs/>
                <w:sz w:val="20"/>
                <w:highlight w:val="lightGray"/>
              </w:rPr>
              <w:t>Maximum</w:t>
            </w:r>
            <w:r w:rsidRPr="00E7759A">
              <w:rPr>
                <w:rFonts w:ascii="Calibri" w:hAnsi="Calibri" w:cs="Calibri"/>
                <w:b/>
                <w:i/>
                <w:iCs/>
                <w:sz w:val="20"/>
                <w:highlight w:val="lightGray"/>
              </w:rPr>
              <w:softHyphen/>
              <w:t>FacilityStatus</w:t>
            </w:r>
            <w:proofErr w:type="spellEnd"/>
          </w:p>
        </w:tc>
        <w:tc>
          <w:tcPr>
            <w:tcW w:w="567" w:type="dxa"/>
            <w:tcBorders>
              <w:left w:val="single" w:sz="4" w:space="0" w:color="000000"/>
              <w:bottom w:val="single" w:sz="4" w:space="0" w:color="000000"/>
            </w:tcBorders>
            <w:vAlign w:val="center"/>
          </w:tcPr>
          <w:p w14:paraId="1298F464"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sz w:val="20"/>
              </w:rPr>
            </w:pPr>
            <w:r w:rsidRPr="00E7759A">
              <w:rPr>
                <w:rFonts w:ascii="Calibri" w:hAnsi="Calibri" w:cs="Calibri"/>
                <w:sz w:val="20"/>
              </w:rPr>
              <w:t>0:1</w:t>
            </w:r>
          </w:p>
        </w:tc>
        <w:tc>
          <w:tcPr>
            <w:tcW w:w="1276" w:type="dxa"/>
            <w:tcBorders>
              <w:left w:val="single" w:sz="4" w:space="0" w:color="000000"/>
              <w:bottom w:val="single" w:sz="4" w:space="0" w:color="000000"/>
            </w:tcBorders>
            <w:vAlign w:val="center"/>
          </w:tcPr>
          <w:p w14:paraId="10E46916" w14:textId="77777777" w:rsidR="00F12A37" w:rsidRPr="00E7759A" w:rsidRDefault="00F12A37" w:rsidP="00F12A37">
            <w:pPr>
              <w:pStyle w:val="Tabletext8"/>
              <w:widowControl w:val="0"/>
              <w:suppressAutoHyphens/>
              <w:spacing w:before="0" w:after="0" w:line="240" w:lineRule="auto"/>
              <w:jc w:val="left"/>
              <w:outlineLvl w:val="2"/>
              <w:rPr>
                <w:rFonts w:ascii="Calibri" w:hAnsi="Calibri" w:cs="Calibri"/>
                <w:i/>
                <w:iCs/>
                <w:sz w:val="20"/>
              </w:rPr>
            </w:pPr>
            <w:proofErr w:type="spellStart"/>
            <w:proofErr w:type="gramStart"/>
            <w:r w:rsidRPr="00E7759A">
              <w:rPr>
                <w:rFonts w:ascii="Calibri" w:hAnsi="Calibri" w:cs="Calibri"/>
                <w:i/>
                <w:iCs/>
                <w:sz w:val="20"/>
              </w:rPr>
              <w:t>xsd:positive</w:t>
            </w:r>
            <w:r w:rsidRPr="00E7759A">
              <w:rPr>
                <w:rFonts w:ascii="Calibri" w:hAnsi="Calibri" w:cs="Calibri"/>
                <w:i/>
                <w:iCs/>
                <w:sz w:val="20"/>
              </w:rPr>
              <w:softHyphen/>
              <w:t>Integer</w:t>
            </w:r>
            <w:proofErr w:type="spellEnd"/>
            <w:proofErr w:type="gramEnd"/>
          </w:p>
        </w:tc>
        <w:tc>
          <w:tcPr>
            <w:tcW w:w="6095" w:type="dxa"/>
            <w:tcBorders>
              <w:left w:val="single" w:sz="4" w:space="0" w:color="000000"/>
              <w:bottom w:val="single" w:sz="4" w:space="0" w:color="000000"/>
              <w:right w:val="single" w:sz="4" w:space="0" w:color="000000"/>
            </w:tcBorders>
            <w:vAlign w:val="center"/>
          </w:tcPr>
          <w:p w14:paraId="25A032C8" w14:textId="77777777" w:rsidR="00F12A37" w:rsidRPr="00E7759A" w:rsidRDefault="00F12A37" w:rsidP="00F12A37">
            <w:pPr>
              <w:pStyle w:val="Tabletext8"/>
              <w:widowControl w:val="0"/>
              <w:suppressAutoHyphens/>
              <w:spacing w:before="0" w:after="0" w:line="240" w:lineRule="auto"/>
              <w:ind w:left="2" w:hanging="2"/>
              <w:outlineLvl w:val="2"/>
              <w:rPr>
                <w:rFonts w:ascii="Calibri" w:hAnsi="Calibri" w:cs="Calibri"/>
                <w:sz w:val="20"/>
                <w:highlight w:val="lightGray"/>
                <w:lang w:val="fr-FR"/>
              </w:rPr>
            </w:pPr>
            <w:r w:rsidRPr="00E7759A">
              <w:rPr>
                <w:rFonts w:ascii="Calibri" w:hAnsi="Calibri" w:cs="Calibri"/>
                <w:sz w:val="20"/>
                <w:highlight w:val="lightGray"/>
                <w:lang w:val="fr-FR"/>
              </w:rPr>
              <w:t xml:space="preserve">Nombre maximum de Facility à prendre en compte dans la réponse. Si aucune valeur n’est spécifiée, tous les services disponibles et rentrant dans les filtres spécifiés sont retournés. </w:t>
            </w:r>
          </w:p>
        </w:tc>
      </w:tr>
      <w:tr w:rsidR="00F12A37" w:rsidRPr="00E7759A" w14:paraId="535287C4" w14:textId="77777777" w:rsidTr="00825C2F">
        <w:trPr>
          <w:hidden/>
        </w:trPr>
        <w:tc>
          <w:tcPr>
            <w:tcW w:w="825" w:type="dxa"/>
            <w:gridSpan w:val="2"/>
            <w:tcBorders>
              <w:left w:val="single" w:sz="4" w:space="0" w:color="000000"/>
              <w:bottom w:val="single" w:sz="4" w:space="0" w:color="000000"/>
            </w:tcBorders>
            <w:vAlign w:val="center"/>
          </w:tcPr>
          <w:p w14:paraId="6F8EC835"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vanish/>
                <w:sz w:val="20"/>
                <w:highlight w:val="cyan"/>
                <w:lang w:val="fr-FR"/>
              </w:rPr>
            </w:pPr>
            <w:proofErr w:type="spellStart"/>
            <w:proofErr w:type="gramStart"/>
            <w:r w:rsidRPr="00E7759A">
              <w:rPr>
                <w:rFonts w:ascii="Calibri" w:hAnsi="Calibri" w:cs="Calibri"/>
                <w:vanish/>
                <w:sz w:val="20"/>
                <w:highlight w:val="cyan"/>
                <w:lang w:val="fr-FR"/>
              </w:rPr>
              <w:t>any</w:t>
            </w:r>
            <w:proofErr w:type="spellEnd"/>
            <w:proofErr w:type="gramEnd"/>
          </w:p>
        </w:tc>
        <w:tc>
          <w:tcPr>
            <w:tcW w:w="1580" w:type="dxa"/>
            <w:gridSpan w:val="2"/>
            <w:tcBorders>
              <w:left w:val="single" w:sz="4" w:space="0" w:color="000000"/>
              <w:bottom w:val="single" w:sz="4" w:space="0" w:color="000000"/>
            </w:tcBorders>
            <w:vAlign w:val="center"/>
          </w:tcPr>
          <w:p w14:paraId="53A388AC"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i/>
                <w:vanish/>
                <w:sz w:val="20"/>
                <w:highlight w:val="cyan"/>
                <w:lang w:val="fr-FR"/>
              </w:rPr>
            </w:pPr>
            <w:r w:rsidRPr="00E7759A">
              <w:rPr>
                <w:rFonts w:ascii="Calibri" w:hAnsi="Calibri" w:cs="Calibri"/>
                <w:b/>
                <w:i/>
                <w:vanish/>
                <w:sz w:val="20"/>
                <w:highlight w:val="cyan"/>
                <w:lang w:val="fr-FR"/>
              </w:rPr>
              <w:t>Extensions</w:t>
            </w:r>
          </w:p>
        </w:tc>
        <w:tc>
          <w:tcPr>
            <w:tcW w:w="567" w:type="dxa"/>
            <w:tcBorders>
              <w:left w:val="single" w:sz="4" w:space="0" w:color="000000"/>
              <w:bottom w:val="single" w:sz="4" w:space="0" w:color="000000"/>
            </w:tcBorders>
            <w:vAlign w:val="center"/>
          </w:tcPr>
          <w:p w14:paraId="43BF0C38"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vanish/>
                <w:sz w:val="20"/>
                <w:highlight w:val="cyan"/>
                <w:lang w:val="fr-FR"/>
              </w:rPr>
            </w:pPr>
            <w:proofErr w:type="gramStart"/>
            <w:r w:rsidRPr="00E7759A">
              <w:rPr>
                <w:rFonts w:ascii="Calibri" w:hAnsi="Calibri" w:cs="Calibri"/>
                <w:vanish/>
                <w:sz w:val="20"/>
                <w:highlight w:val="cyan"/>
                <w:lang w:val="fr-FR"/>
              </w:rPr>
              <w:t>0:</w:t>
            </w:r>
            <w:proofErr w:type="gramEnd"/>
            <w:r w:rsidRPr="00E7759A">
              <w:rPr>
                <w:rFonts w:ascii="Calibri" w:hAnsi="Calibri" w:cs="Calibri"/>
                <w:vanish/>
                <w:sz w:val="20"/>
                <w:highlight w:val="cyan"/>
                <w:lang w:val="fr-FR"/>
              </w:rPr>
              <w:t>1</w:t>
            </w:r>
          </w:p>
        </w:tc>
        <w:tc>
          <w:tcPr>
            <w:tcW w:w="1276" w:type="dxa"/>
            <w:tcBorders>
              <w:left w:val="single" w:sz="4" w:space="0" w:color="000000"/>
              <w:bottom w:val="single" w:sz="4" w:space="0" w:color="000000"/>
            </w:tcBorders>
            <w:vAlign w:val="center"/>
          </w:tcPr>
          <w:p w14:paraId="1344A31A"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vanish/>
                <w:sz w:val="20"/>
                <w:highlight w:val="cyan"/>
                <w:lang w:val="fr-FR"/>
              </w:rPr>
            </w:pPr>
            <w:proofErr w:type="spellStart"/>
            <w:proofErr w:type="gramStart"/>
            <w:r w:rsidRPr="00E7759A">
              <w:rPr>
                <w:rFonts w:ascii="Calibri" w:hAnsi="Calibri" w:cs="Calibri"/>
                <w:vanish/>
                <w:sz w:val="20"/>
                <w:highlight w:val="cyan"/>
                <w:lang w:val="fr-FR"/>
              </w:rPr>
              <w:t>any</w:t>
            </w:r>
            <w:proofErr w:type="spellEnd"/>
            <w:proofErr w:type="gramEnd"/>
          </w:p>
        </w:tc>
        <w:tc>
          <w:tcPr>
            <w:tcW w:w="6095" w:type="dxa"/>
            <w:tcBorders>
              <w:left w:val="single" w:sz="4" w:space="0" w:color="000000"/>
              <w:bottom w:val="single" w:sz="4" w:space="0" w:color="000000"/>
              <w:right w:val="single" w:sz="4" w:space="0" w:color="000000"/>
            </w:tcBorders>
            <w:vAlign w:val="center"/>
          </w:tcPr>
          <w:p w14:paraId="4B31DF5B" w14:textId="77777777" w:rsidR="00F12A37" w:rsidRPr="00E7759A" w:rsidRDefault="00F12A37" w:rsidP="00F12A37">
            <w:pPr>
              <w:pStyle w:val="Tabletext8"/>
              <w:widowControl w:val="0"/>
              <w:suppressAutoHyphens/>
              <w:spacing w:before="0" w:after="0" w:line="240" w:lineRule="auto"/>
              <w:ind w:left="658" w:hanging="658"/>
              <w:outlineLvl w:val="2"/>
              <w:rPr>
                <w:rFonts w:ascii="Calibri" w:hAnsi="Calibri" w:cs="Calibri"/>
                <w:vanish/>
                <w:sz w:val="20"/>
                <w:highlight w:val="cyan"/>
                <w:lang w:val="fr-FR"/>
              </w:rPr>
            </w:pPr>
            <w:proofErr w:type="spellStart"/>
            <w:r w:rsidRPr="00E7759A">
              <w:rPr>
                <w:rFonts w:ascii="Calibri" w:hAnsi="Calibri" w:cs="Calibri"/>
                <w:vanish/>
                <w:sz w:val="20"/>
                <w:highlight w:val="cyan"/>
                <w:lang w:val="fr-FR"/>
              </w:rPr>
              <w:t>Placeholder</w:t>
            </w:r>
            <w:proofErr w:type="spellEnd"/>
            <w:r w:rsidRPr="00E7759A">
              <w:rPr>
                <w:rFonts w:ascii="Calibri" w:hAnsi="Calibri" w:cs="Calibri"/>
                <w:vanish/>
                <w:sz w:val="20"/>
                <w:highlight w:val="cyan"/>
                <w:lang w:val="fr-FR"/>
              </w:rPr>
              <w:t xml:space="preserve"> for user extensions.</w:t>
            </w:r>
          </w:p>
        </w:tc>
      </w:tr>
    </w:tbl>
    <w:p w14:paraId="202F3EA6" w14:textId="77777777" w:rsidR="00F12A37" w:rsidRPr="007274DA" w:rsidRDefault="00F12A37" w:rsidP="00F12A37">
      <w:pPr>
        <w:pStyle w:val="Titre3"/>
        <w:keepNext w:val="0"/>
        <w:widowControl w:val="0"/>
        <w:rPr>
          <w:lang w:val="fr-FR"/>
        </w:rPr>
      </w:pPr>
      <w:r>
        <w:rPr>
          <w:lang w:val="fr-FR"/>
        </w:rPr>
        <w:lastRenderedPageBreak/>
        <w:t xml:space="preserve">Requête </w:t>
      </w:r>
      <w:proofErr w:type="gramStart"/>
      <w:r>
        <w:rPr>
          <w:lang w:val="fr-FR"/>
        </w:rPr>
        <w:t>d’abonnement  sur</w:t>
      </w:r>
      <w:proofErr w:type="gramEnd"/>
      <w:r>
        <w:rPr>
          <w:lang w:val="fr-FR"/>
        </w:rPr>
        <w:t xml:space="preserve"> l’état des Services</w:t>
      </w:r>
    </w:p>
    <w:tbl>
      <w:tblPr>
        <w:tblW w:w="0" w:type="auto"/>
        <w:tblLayout w:type="fixed"/>
        <w:tblLook w:val="0000" w:firstRow="0" w:lastRow="0" w:firstColumn="0" w:lastColumn="0" w:noHBand="0" w:noVBand="0"/>
      </w:tblPr>
      <w:tblGrid>
        <w:gridCol w:w="828"/>
        <w:gridCol w:w="1692"/>
        <w:gridCol w:w="540"/>
        <w:gridCol w:w="1440"/>
        <w:gridCol w:w="5956"/>
      </w:tblGrid>
      <w:tr w:rsidR="00F12A37" w:rsidRPr="00E32CB2" w14:paraId="1CEEB61D" w14:textId="77777777" w:rsidTr="00BA458F">
        <w:trPr>
          <w:trHeight w:val="475"/>
        </w:trPr>
        <w:tc>
          <w:tcPr>
            <w:tcW w:w="3060" w:type="dxa"/>
            <w:gridSpan w:val="3"/>
            <w:tcBorders>
              <w:top w:val="single" w:sz="4" w:space="0" w:color="000000"/>
              <w:left w:val="single" w:sz="4" w:space="0" w:color="000000"/>
              <w:bottom w:val="single" w:sz="4" w:space="0" w:color="000000"/>
            </w:tcBorders>
            <w:shd w:val="pct5" w:color="auto" w:fill="auto"/>
            <w:vAlign w:val="center"/>
          </w:tcPr>
          <w:p w14:paraId="4F8334FB"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i/>
                <w:iCs/>
                <w:sz w:val="20"/>
              </w:rPr>
            </w:pPr>
            <w:proofErr w:type="spellStart"/>
            <w:r w:rsidRPr="00E7759A">
              <w:rPr>
                <w:rFonts w:ascii="Calibri" w:hAnsi="Calibri" w:cs="Calibri"/>
                <w:b/>
                <w:i/>
                <w:iCs/>
                <w:sz w:val="20"/>
              </w:rPr>
              <w:t>VehicleMonitoring</w:t>
            </w:r>
            <w:r w:rsidRPr="00E7759A">
              <w:rPr>
                <w:rFonts w:ascii="Calibri" w:hAnsi="Calibri" w:cs="Calibri"/>
                <w:b/>
                <w:i/>
                <w:iCs/>
                <w:sz w:val="20"/>
              </w:rPr>
              <w:softHyphen/>
              <w:t>SubscriptionRequest</w:t>
            </w:r>
            <w:proofErr w:type="spellEnd"/>
          </w:p>
        </w:tc>
        <w:tc>
          <w:tcPr>
            <w:tcW w:w="1440" w:type="dxa"/>
            <w:tcBorders>
              <w:top w:val="single" w:sz="4" w:space="0" w:color="000000"/>
              <w:left w:val="single" w:sz="4" w:space="0" w:color="000000"/>
              <w:bottom w:val="single" w:sz="4" w:space="0" w:color="000000"/>
            </w:tcBorders>
            <w:shd w:val="pct5" w:color="auto" w:fill="auto"/>
            <w:vAlign w:val="center"/>
          </w:tcPr>
          <w:p w14:paraId="77945061"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i/>
                <w:iCs/>
                <w:sz w:val="20"/>
              </w:rPr>
            </w:pPr>
            <w:r w:rsidRPr="00E7759A">
              <w:rPr>
                <w:rFonts w:ascii="Calibri" w:hAnsi="Calibri" w:cs="Calibri"/>
                <w:i/>
                <w:iCs/>
                <w:sz w:val="20"/>
              </w:rPr>
              <w:t>+Structure</w:t>
            </w:r>
          </w:p>
        </w:tc>
        <w:tc>
          <w:tcPr>
            <w:tcW w:w="5956" w:type="dxa"/>
            <w:tcBorders>
              <w:top w:val="single" w:sz="4" w:space="0" w:color="000000"/>
              <w:left w:val="single" w:sz="4" w:space="0" w:color="000000"/>
              <w:bottom w:val="single" w:sz="4" w:space="0" w:color="000000"/>
              <w:right w:val="single" w:sz="4" w:space="0" w:color="000000"/>
            </w:tcBorders>
            <w:shd w:val="pct5" w:color="auto" w:fill="auto"/>
            <w:vAlign w:val="center"/>
          </w:tcPr>
          <w:p w14:paraId="0FDC9938" w14:textId="77777777" w:rsidR="00F12A37" w:rsidRPr="00E7759A" w:rsidRDefault="00F12A37" w:rsidP="00F12A37">
            <w:pPr>
              <w:pStyle w:val="Tabletext8"/>
              <w:spacing w:before="0" w:after="0" w:line="259" w:lineRule="auto"/>
              <w:rPr>
                <w:rFonts w:ascii="Calibri" w:hAnsi="Calibri" w:cs="Calibri"/>
                <w:sz w:val="20"/>
                <w:highlight w:val="lightGray"/>
                <w:lang w:val="fr-FR"/>
              </w:rPr>
            </w:pPr>
            <w:r w:rsidRPr="00E7759A">
              <w:rPr>
                <w:rFonts w:ascii="Calibri" w:hAnsi="Calibri" w:cs="Calibri"/>
                <w:sz w:val="20"/>
                <w:highlight w:val="lightGray"/>
                <w:lang w:val="fr-FR"/>
              </w:rPr>
              <w:t>Requête d’abonnement pour obtenir les informations temps réels sur l’état des services.</w:t>
            </w:r>
          </w:p>
        </w:tc>
      </w:tr>
      <w:tr w:rsidR="00F12A37" w:rsidRPr="00E32CB2" w14:paraId="2AB39BE8" w14:textId="77777777" w:rsidTr="00BA458F">
        <w:trPr>
          <w:trHeight w:val="552"/>
        </w:trPr>
        <w:tc>
          <w:tcPr>
            <w:tcW w:w="828" w:type="dxa"/>
            <w:vMerge w:val="restart"/>
            <w:tcBorders>
              <w:left w:val="single" w:sz="4" w:space="0" w:color="000000"/>
              <w:bottom w:val="single" w:sz="4" w:space="0" w:color="000000"/>
            </w:tcBorders>
            <w:vAlign w:val="center"/>
          </w:tcPr>
          <w:p w14:paraId="0CCD35EE"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i/>
                <w:iCs/>
                <w:sz w:val="20"/>
              </w:rPr>
            </w:pPr>
            <w:r w:rsidRPr="00E7759A">
              <w:rPr>
                <w:rFonts w:ascii="Calibri" w:hAnsi="Calibri" w:cs="Calibri"/>
                <w:i/>
                <w:iCs/>
                <w:sz w:val="20"/>
              </w:rPr>
              <w:t>Identity</w:t>
            </w:r>
          </w:p>
        </w:tc>
        <w:tc>
          <w:tcPr>
            <w:tcW w:w="1692" w:type="dxa"/>
            <w:tcBorders>
              <w:left w:val="single" w:sz="4" w:space="0" w:color="000000"/>
              <w:bottom w:val="single" w:sz="4" w:space="0" w:color="000000"/>
            </w:tcBorders>
            <w:vAlign w:val="center"/>
          </w:tcPr>
          <w:p w14:paraId="379A9233"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b/>
                <w:i/>
                <w:iCs/>
                <w:sz w:val="20"/>
                <w:highlight w:val="lightGray"/>
              </w:rPr>
            </w:pPr>
            <w:proofErr w:type="spellStart"/>
            <w:r w:rsidRPr="00E7759A">
              <w:rPr>
                <w:rFonts w:ascii="Calibri" w:hAnsi="Calibri" w:cs="Calibri"/>
                <w:b/>
                <w:i/>
                <w:iCs/>
                <w:sz w:val="20"/>
                <w:highlight w:val="lightGray"/>
              </w:rPr>
              <w:t>SubscriberRef</w:t>
            </w:r>
            <w:proofErr w:type="spellEnd"/>
          </w:p>
        </w:tc>
        <w:tc>
          <w:tcPr>
            <w:tcW w:w="540" w:type="dxa"/>
            <w:tcBorders>
              <w:left w:val="single" w:sz="4" w:space="0" w:color="000000"/>
              <w:bottom w:val="single" w:sz="4" w:space="0" w:color="000000"/>
            </w:tcBorders>
            <w:vAlign w:val="center"/>
          </w:tcPr>
          <w:p w14:paraId="3FE784D8"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sz w:val="20"/>
              </w:rPr>
            </w:pPr>
            <w:r w:rsidRPr="00E7759A">
              <w:rPr>
                <w:rFonts w:ascii="Calibri" w:hAnsi="Calibri" w:cs="Calibri"/>
                <w:sz w:val="20"/>
              </w:rPr>
              <w:t>0:1</w:t>
            </w:r>
          </w:p>
        </w:tc>
        <w:tc>
          <w:tcPr>
            <w:tcW w:w="1440" w:type="dxa"/>
            <w:tcBorders>
              <w:left w:val="single" w:sz="4" w:space="0" w:color="000000"/>
              <w:bottom w:val="single" w:sz="4" w:space="0" w:color="000000"/>
            </w:tcBorders>
            <w:vAlign w:val="center"/>
          </w:tcPr>
          <w:p w14:paraId="2FE035E6" w14:textId="77777777" w:rsidR="00F12A37" w:rsidRPr="00E7759A" w:rsidRDefault="00F12A37" w:rsidP="00F12A37">
            <w:pPr>
              <w:pStyle w:val="Tabletext8"/>
              <w:widowControl w:val="0"/>
              <w:suppressAutoHyphens/>
              <w:spacing w:before="0" w:after="0" w:line="240" w:lineRule="auto"/>
              <w:ind w:left="658" w:hanging="658"/>
              <w:jc w:val="left"/>
              <w:outlineLvl w:val="2"/>
              <w:rPr>
                <w:rFonts w:ascii="Calibri" w:hAnsi="Calibri" w:cs="Calibri"/>
                <w:i/>
                <w:iCs/>
                <w:sz w:val="20"/>
              </w:rPr>
            </w:pPr>
            <w:r w:rsidRPr="00E7759A">
              <w:rPr>
                <w:rFonts w:ascii="Calibri" w:hAnsi="Calibri" w:cs="Calibri"/>
                <w:i/>
                <w:iCs/>
                <w:sz w:val="20"/>
              </w:rPr>
              <w:t></w:t>
            </w:r>
            <w:proofErr w:type="spellStart"/>
            <w:r w:rsidRPr="00E7759A">
              <w:rPr>
                <w:rFonts w:ascii="Calibri" w:hAnsi="Calibri" w:cs="Calibri"/>
                <w:i/>
                <w:iCs/>
                <w:sz w:val="20"/>
              </w:rPr>
              <w:t>Participant</w:t>
            </w:r>
            <w:r w:rsidRPr="00E7759A">
              <w:rPr>
                <w:rFonts w:ascii="Calibri" w:hAnsi="Calibri" w:cs="Calibri"/>
                <w:i/>
                <w:iCs/>
                <w:sz w:val="20"/>
              </w:rPr>
              <w:softHyphen/>
              <w:t>Code</w:t>
            </w:r>
            <w:proofErr w:type="spellEnd"/>
          </w:p>
        </w:tc>
        <w:tc>
          <w:tcPr>
            <w:tcW w:w="5956" w:type="dxa"/>
            <w:tcBorders>
              <w:left w:val="single" w:sz="4" w:space="0" w:color="000000"/>
              <w:bottom w:val="single" w:sz="4" w:space="0" w:color="000000"/>
              <w:right w:val="single" w:sz="4" w:space="0" w:color="000000"/>
            </w:tcBorders>
            <w:vAlign w:val="center"/>
          </w:tcPr>
          <w:p w14:paraId="478093D1" w14:textId="77777777" w:rsidR="00F12A37" w:rsidRPr="00E7759A" w:rsidRDefault="00F12A37" w:rsidP="00F12A37">
            <w:pPr>
              <w:pStyle w:val="Tabletext8"/>
              <w:spacing w:before="0" w:after="0" w:line="259" w:lineRule="auto"/>
              <w:rPr>
                <w:rFonts w:ascii="Calibri" w:hAnsi="Calibri" w:cs="Calibri"/>
                <w:sz w:val="20"/>
                <w:highlight w:val="lightGray"/>
                <w:lang w:val="fr-FR"/>
              </w:rPr>
            </w:pPr>
            <w:r w:rsidRPr="00E7759A">
              <w:rPr>
                <w:rFonts w:ascii="Calibri" w:hAnsi="Calibri" w:cs="Calibri"/>
                <w:sz w:val="20"/>
                <w:highlight w:val="lightGray"/>
                <w:lang w:val="fr-FR"/>
              </w:rPr>
              <w:t>Identification du système demandeur (</w:t>
            </w:r>
            <w:proofErr w:type="spellStart"/>
            <w:r w:rsidRPr="00E7759A">
              <w:rPr>
                <w:rFonts w:ascii="Calibri" w:hAnsi="Calibri" w:cs="Calibri"/>
                <w:sz w:val="20"/>
                <w:highlight w:val="lightGray"/>
                <w:lang w:val="fr-FR"/>
              </w:rPr>
              <w:t>See</w:t>
            </w:r>
            <w:proofErr w:type="spellEnd"/>
            <w:r w:rsidRPr="00E7759A">
              <w:rPr>
                <w:rFonts w:ascii="Calibri" w:hAnsi="Calibri" w:cs="Calibri"/>
                <w:sz w:val="20"/>
                <w:highlight w:val="lightGray"/>
                <w:lang w:val="fr-FR"/>
              </w:rPr>
              <w:t xml:space="preserve"> SIRI Part 2 Common </w:t>
            </w:r>
            <w:proofErr w:type="spellStart"/>
            <w:r w:rsidRPr="00E7759A">
              <w:rPr>
                <w:rFonts w:ascii="Calibri" w:hAnsi="Calibri" w:cs="Calibri"/>
                <w:sz w:val="20"/>
                <w:highlight w:val="lightGray"/>
                <w:lang w:val="fr-FR"/>
              </w:rPr>
              <w:t>SubscriptionRequest</w:t>
            </w:r>
            <w:proofErr w:type="spellEnd"/>
            <w:r w:rsidRPr="00E7759A">
              <w:rPr>
                <w:rFonts w:ascii="Calibri" w:hAnsi="Calibri" w:cs="Calibri"/>
                <w:sz w:val="20"/>
                <w:highlight w:val="lightGray"/>
                <w:lang w:val="fr-FR"/>
              </w:rPr>
              <w:t xml:space="preserve"> </w:t>
            </w:r>
            <w:proofErr w:type="spellStart"/>
            <w:r w:rsidRPr="00E7759A">
              <w:rPr>
                <w:rFonts w:ascii="Calibri" w:hAnsi="Calibri" w:cs="Calibri"/>
                <w:sz w:val="20"/>
                <w:highlight w:val="lightGray"/>
                <w:lang w:val="fr-FR"/>
              </w:rPr>
              <w:t>parameters</w:t>
            </w:r>
            <w:proofErr w:type="spellEnd"/>
            <w:r w:rsidRPr="00E7759A">
              <w:rPr>
                <w:rFonts w:ascii="Calibri" w:hAnsi="Calibri" w:cs="Calibri"/>
                <w:sz w:val="20"/>
                <w:highlight w:val="lightGray"/>
                <w:lang w:val="fr-FR"/>
              </w:rPr>
              <w:t>).</w:t>
            </w:r>
          </w:p>
        </w:tc>
      </w:tr>
      <w:tr w:rsidR="00F12A37" w:rsidRPr="00E32CB2" w14:paraId="5653303B" w14:textId="77777777" w:rsidTr="00BA458F">
        <w:trPr>
          <w:trHeight w:hRule="exact" w:val="530"/>
        </w:trPr>
        <w:tc>
          <w:tcPr>
            <w:tcW w:w="828" w:type="dxa"/>
            <w:vMerge/>
            <w:tcBorders>
              <w:left w:val="single" w:sz="4" w:space="0" w:color="000000"/>
              <w:bottom w:val="single" w:sz="4" w:space="0" w:color="000000"/>
            </w:tcBorders>
            <w:vAlign w:val="center"/>
          </w:tcPr>
          <w:p w14:paraId="4770EB19" w14:textId="77777777" w:rsidR="00F12A37" w:rsidRPr="00E7759A" w:rsidRDefault="00F12A37" w:rsidP="00F12A37">
            <w:pPr>
              <w:keepNext/>
              <w:keepLines/>
              <w:spacing w:after="0"/>
              <w:rPr>
                <w:rFonts w:cs="Calibri"/>
                <w:sz w:val="20"/>
                <w:szCs w:val="20"/>
                <w:lang w:val="fr-FR"/>
              </w:rPr>
            </w:pPr>
          </w:p>
        </w:tc>
        <w:tc>
          <w:tcPr>
            <w:tcW w:w="1692" w:type="dxa"/>
            <w:tcBorders>
              <w:left w:val="single" w:sz="4" w:space="0" w:color="000000"/>
              <w:bottom w:val="single" w:sz="4" w:space="0" w:color="000000"/>
            </w:tcBorders>
            <w:vAlign w:val="center"/>
          </w:tcPr>
          <w:p w14:paraId="51F7F36D" w14:textId="77777777" w:rsidR="00F12A37" w:rsidRPr="00E7759A" w:rsidRDefault="00F12A37" w:rsidP="00F12A37">
            <w:pPr>
              <w:pStyle w:val="Tabletext8"/>
              <w:keepNext/>
              <w:keepLines/>
              <w:snapToGrid w:val="0"/>
              <w:spacing w:before="0" w:after="0"/>
              <w:rPr>
                <w:rFonts w:ascii="Calibri" w:hAnsi="Calibri" w:cs="Calibri"/>
                <w:b/>
                <w:i/>
                <w:iCs/>
                <w:sz w:val="20"/>
                <w:highlight w:val="lightGray"/>
              </w:rPr>
            </w:pPr>
            <w:proofErr w:type="spellStart"/>
            <w:r w:rsidRPr="00E7759A">
              <w:rPr>
                <w:rFonts w:ascii="Calibri" w:hAnsi="Calibri" w:cs="Calibri"/>
                <w:b/>
                <w:i/>
                <w:iCs/>
                <w:sz w:val="20"/>
                <w:highlight w:val="lightGray"/>
              </w:rPr>
              <w:t>Subscription</w:t>
            </w:r>
            <w:r w:rsidRPr="00E7759A">
              <w:rPr>
                <w:rFonts w:ascii="Calibri" w:hAnsi="Calibri" w:cs="Calibri"/>
                <w:b/>
                <w:i/>
                <w:iCs/>
                <w:sz w:val="20"/>
                <w:highlight w:val="lightGray"/>
              </w:rPr>
              <w:softHyphen/>
              <w:t>Identifier</w:t>
            </w:r>
            <w:proofErr w:type="spellEnd"/>
          </w:p>
        </w:tc>
        <w:tc>
          <w:tcPr>
            <w:tcW w:w="540" w:type="dxa"/>
            <w:tcBorders>
              <w:left w:val="single" w:sz="4" w:space="0" w:color="000000"/>
              <w:bottom w:val="single" w:sz="4" w:space="0" w:color="000000"/>
            </w:tcBorders>
            <w:vAlign w:val="center"/>
          </w:tcPr>
          <w:p w14:paraId="3042722B" w14:textId="77777777" w:rsidR="00F12A37" w:rsidRPr="00E7759A" w:rsidRDefault="00F12A37" w:rsidP="00F12A37">
            <w:pPr>
              <w:pStyle w:val="Tabletext8"/>
              <w:keepNext/>
              <w:keepLines/>
              <w:snapToGrid w:val="0"/>
              <w:spacing w:before="0" w:after="0"/>
              <w:rPr>
                <w:rFonts w:ascii="Calibri" w:hAnsi="Calibri" w:cs="Calibri"/>
                <w:b/>
                <w:sz w:val="20"/>
              </w:rPr>
            </w:pPr>
            <w:r w:rsidRPr="00E7759A">
              <w:rPr>
                <w:rFonts w:ascii="Calibri" w:hAnsi="Calibri" w:cs="Calibri"/>
                <w:b/>
                <w:sz w:val="20"/>
              </w:rPr>
              <w:t>1:1</w:t>
            </w:r>
          </w:p>
        </w:tc>
        <w:tc>
          <w:tcPr>
            <w:tcW w:w="1440" w:type="dxa"/>
            <w:tcBorders>
              <w:left w:val="single" w:sz="4" w:space="0" w:color="000000"/>
              <w:bottom w:val="single" w:sz="4" w:space="0" w:color="000000"/>
            </w:tcBorders>
            <w:vAlign w:val="center"/>
          </w:tcPr>
          <w:p w14:paraId="00229FBC" w14:textId="77777777" w:rsidR="00F12A37" w:rsidRPr="00E7759A" w:rsidRDefault="00F12A37" w:rsidP="00F12A37">
            <w:pPr>
              <w:pStyle w:val="Tabletext8"/>
              <w:keepNext/>
              <w:keepLines/>
              <w:snapToGrid w:val="0"/>
              <w:spacing w:before="0" w:after="0"/>
              <w:rPr>
                <w:rFonts w:ascii="Calibri" w:hAnsi="Calibri" w:cs="Calibri"/>
                <w:i/>
                <w:iCs/>
                <w:sz w:val="20"/>
              </w:rPr>
            </w:pPr>
            <w:proofErr w:type="spellStart"/>
            <w:r w:rsidRPr="00E7759A">
              <w:rPr>
                <w:rFonts w:ascii="Calibri" w:hAnsi="Calibri" w:cs="Calibri"/>
                <w:i/>
                <w:iCs/>
                <w:sz w:val="20"/>
              </w:rPr>
              <w:t>Subscription</w:t>
            </w:r>
            <w:r w:rsidRPr="00E7759A">
              <w:rPr>
                <w:rFonts w:ascii="Calibri" w:hAnsi="Calibri" w:cs="Calibri"/>
                <w:i/>
                <w:iCs/>
                <w:sz w:val="20"/>
              </w:rPr>
              <w:softHyphen/>
              <w:t>Qualifier</w:t>
            </w:r>
            <w:proofErr w:type="spellEnd"/>
          </w:p>
        </w:tc>
        <w:tc>
          <w:tcPr>
            <w:tcW w:w="5956" w:type="dxa"/>
            <w:tcBorders>
              <w:left w:val="single" w:sz="4" w:space="0" w:color="000000"/>
              <w:bottom w:val="single" w:sz="4" w:space="0" w:color="000000"/>
              <w:right w:val="single" w:sz="4" w:space="0" w:color="000000"/>
            </w:tcBorders>
            <w:vAlign w:val="center"/>
          </w:tcPr>
          <w:p w14:paraId="4B56A70B" w14:textId="77777777" w:rsidR="00F12A37" w:rsidRPr="00E7759A" w:rsidRDefault="00F12A37" w:rsidP="00F12A37">
            <w:pPr>
              <w:pStyle w:val="Tabletext8"/>
              <w:spacing w:before="0" w:after="0" w:line="259" w:lineRule="auto"/>
              <w:rPr>
                <w:rFonts w:ascii="Calibri" w:hAnsi="Calibri" w:cs="Calibri"/>
                <w:sz w:val="20"/>
                <w:highlight w:val="lightGray"/>
                <w:lang w:val="fr-FR"/>
              </w:rPr>
            </w:pPr>
            <w:r w:rsidRPr="00E7759A">
              <w:rPr>
                <w:rFonts w:ascii="Calibri" w:hAnsi="Calibri" w:cs="Calibri"/>
                <w:sz w:val="20"/>
                <w:highlight w:val="lightGray"/>
                <w:lang w:val="fr-FR"/>
              </w:rPr>
              <w:t>Identifiant de l’abonnement pour le système demandeur</w:t>
            </w:r>
          </w:p>
        </w:tc>
      </w:tr>
      <w:tr w:rsidR="00F12A37" w:rsidRPr="00E32CB2" w14:paraId="6079302C" w14:textId="77777777" w:rsidTr="00BA458F">
        <w:trPr>
          <w:trHeight w:hRule="exact" w:val="748"/>
        </w:trPr>
        <w:tc>
          <w:tcPr>
            <w:tcW w:w="828" w:type="dxa"/>
            <w:tcBorders>
              <w:left w:val="single" w:sz="4" w:space="0" w:color="000000"/>
              <w:bottom w:val="single" w:sz="4" w:space="0" w:color="000000"/>
            </w:tcBorders>
            <w:vAlign w:val="center"/>
          </w:tcPr>
          <w:p w14:paraId="506E2A7D" w14:textId="77777777" w:rsidR="00F12A37" w:rsidRPr="00E7759A" w:rsidRDefault="00F12A37" w:rsidP="00F12A37">
            <w:pPr>
              <w:pStyle w:val="Tabletext8"/>
              <w:keepNext/>
              <w:keepLines/>
              <w:snapToGrid w:val="0"/>
              <w:spacing w:before="0" w:after="0"/>
              <w:rPr>
                <w:rFonts w:ascii="Calibri" w:hAnsi="Calibri" w:cs="Calibri"/>
                <w:i/>
                <w:iCs/>
                <w:sz w:val="20"/>
              </w:rPr>
            </w:pPr>
            <w:r w:rsidRPr="00E7759A">
              <w:rPr>
                <w:rFonts w:ascii="Calibri" w:hAnsi="Calibri" w:cs="Calibri"/>
                <w:i/>
                <w:iCs/>
                <w:sz w:val="20"/>
              </w:rPr>
              <w:t>Lease</w:t>
            </w:r>
          </w:p>
        </w:tc>
        <w:tc>
          <w:tcPr>
            <w:tcW w:w="1692" w:type="dxa"/>
            <w:tcBorders>
              <w:left w:val="single" w:sz="4" w:space="0" w:color="000000"/>
              <w:bottom w:val="single" w:sz="4" w:space="0" w:color="000000"/>
            </w:tcBorders>
            <w:vAlign w:val="center"/>
          </w:tcPr>
          <w:p w14:paraId="2D60DC32" w14:textId="77777777" w:rsidR="00F12A37" w:rsidRPr="00E7759A" w:rsidRDefault="00F12A37" w:rsidP="00F12A37">
            <w:pPr>
              <w:pStyle w:val="Tabletext8"/>
              <w:keepNext/>
              <w:keepLines/>
              <w:snapToGrid w:val="0"/>
              <w:spacing w:before="0" w:after="0"/>
              <w:rPr>
                <w:rFonts w:ascii="Calibri" w:hAnsi="Calibri" w:cs="Calibri"/>
                <w:b/>
                <w:i/>
                <w:iCs/>
                <w:sz w:val="20"/>
                <w:highlight w:val="lightGray"/>
              </w:rPr>
            </w:pPr>
            <w:proofErr w:type="spellStart"/>
            <w:r w:rsidRPr="00E7759A">
              <w:rPr>
                <w:rFonts w:ascii="Calibri" w:hAnsi="Calibri" w:cs="Calibri"/>
                <w:b/>
                <w:i/>
                <w:iCs/>
                <w:sz w:val="20"/>
                <w:highlight w:val="lightGray"/>
              </w:rPr>
              <w:t>Initial</w:t>
            </w:r>
            <w:r w:rsidRPr="00E7759A">
              <w:rPr>
                <w:rFonts w:ascii="Calibri" w:hAnsi="Calibri" w:cs="Calibri"/>
                <w:b/>
                <w:i/>
                <w:iCs/>
                <w:sz w:val="20"/>
                <w:highlight w:val="lightGray"/>
              </w:rPr>
              <w:softHyphen/>
              <w:t>Termination</w:t>
            </w:r>
            <w:r w:rsidRPr="00E7759A">
              <w:rPr>
                <w:rFonts w:ascii="Calibri" w:hAnsi="Calibri" w:cs="Calibri"/>
                <w:b/>
                <w:i/>
                <w:iCs/>
                <w:sz w:val="20"/>
                <w:highlight w:val="lightGray"/>
              </w:rPr>
              <w:softHyphen/>
              <w:t>Time</w:t>
            </w:r>
            <w:proofErr w:type="spellEnd"/>
          </w:p>
        </w:tc>
        <w:tc>
          <w:tcPr>
            <w:tcW w:w="540" w:type="dxa"/>
            <w:tcBorders>
              <w:left w:val="single" w:sz="4" w:space="0" w:color="000000"/>
              <w:bottom w:val="single" w:sz="4" w:space="0" w:color="000000"/>
            </w:tcBorders>
            <w:vAlign w:val="center"/>
          </w:tcPr>
          <w:p w14:paraId="77EC3B62" w14:textId="77777777" w:rsidR="00F12A37" w:rsidRPr="00E7759A" w:rsidRDefault="00F12A37" w:rsidP="00F12A37">
            <w:pPr>
              <w:pStyle w:val="Tabletext8"/>
              <w:keepNext/>
              <w:keepLines/>
              <w:snapToGrid w:val="0"/>
              <w:spacing w:before="0" w:after="0"/>
              <w:rPr>
                <w:rFonts w:ascii="Calibri" w:hAnsi="Calibri" w:cs="Calibri"/>
                <w:b/>
                <w:sz w:val="20"/>
              </w:rPr>
            </w:pPr>
            <w:r w:rsidRPr="00E7759A">
              <w:rPr>
                <w:rFonts w:ascii="Calibri" w:hAnsi="Calibri" w:cs="Calibri"/>
                <w:b/>
                <w:sz w:val="20"/>
              </w:rPr>
              <w:t>1:1</w:t>
            </w:r>
          </w:p>
        </w:tc>
        <w:tc>
          <w:tcPr>
            <w:tcW w:w="1440" w:type="dxa"/>
            <w:tcBorders>
              <w:left w:val="single" w:sz="4" w:space="0" w:color="000000"/>
              <w:bottom w:val="single" w:sz="4" w:space="0" w:color="000000"/>
            </w:tcBorders>
            <w:vAlign w:val="center"/>
          </w:tcPr>
          <w:p w14:paraId="3CAF1AE8" w14:textId="77777777" w:rsidR="00F12A37" w:rsidRPr="00E7759A" w:rsidRDefault="00F12A37" w:rsidP="00F12A37">
            <w:pPr>
              <w:pStyle w:val="Tabletext8"/>
              <w:keepNext/>
              <w:keepLines/>
              <w:snapToGrid w:val="0"/>
              <w:spacing w:before="0" w:after="0"/>
              <w:rPr>
                <w:rFonts w:ascii="Calibri" w:hAnsi="Calibri" w:cs="Calibri"/>
                <w:i/>
                <w:iCs/>
                <w:sz w:val="20"/>
              </w:rPr>
            </w:pPr>
            <w:proofErr w:type="spellStart"/>
            <w:proofErr w:type="gramStart"/>
            <w:r w:rsidRPr="00E7759A">
              <w:rPr>
                <w:rFonts w:ascii="Calibri" w:hAnsi="Calibri" w:cs="Calibri"/>
                <w:i/>
                <w:iCs/>
                <w:sz w:val="20"/>
              </w:rPr>
              <w:t>xsd:dateTIme</w:t>
            </w:r>
            <w:proofErr w:type="spellEnd"/>
            <w:proofErr w:type="gramEnd"/>
          </w:p>
        </w:tc>
        <w:tc>
          <w:tcPr>
            <w:tcW w:w="5956" w:type="dxa"/>
            <w:tcBorders>
              <w:left w:val="single" w:sz="4" w:space="0" w:color="000000"/>
              <w:bottom w:val="single" w:sz="4" w:space="0" w:color="000000"/>
              <w:right w:val="single" w:sz="4" w:space="0" w:color="000000"/>
            </w:tcBorders>
            <w:vAlign w:val="center"/>
          </w:tcPr>
          <w:p w14:paraId="24A81D4F" w14:textId="77777777" w:rsidR="00F12A37" w:rsidRPr="00E7759A" w:rsidRDefault="00F12A37" w:rsidP="00F12A37">
            <w:pPr>
              <w:pStyle w:val="Tabletext8"/>
              <w:spacing w:before="0" w:after="0" w:line="259" w:lineRule="auto"/>
              <w:rPr>
                <w:rFonts w:ascii="Calibri" w:hAnsi="Calibri" w:cs="Calibri"/>
                <w:sz w:val="20"/>
                <w:highlight w:val="lightGray"/>
                <w:lang w:val="fr-FR"/>
              </w:rPr>
            </w:pPr>
            <w:r w:rsidRPr="00E7759A">
              <w:rPr>
                <w:rFonts w:ascii="Calibri" w:hAnsi="Calibri" w:cs="Calibri"/>
                <w:sz w:val="20"/>
                <w:highlight w:val="lightGray"/>
                <w:lang w:val="fr-FR"/>
              </w:rPr>
              <w:t>Date et heure de fin de l'abonnement : un abonnement a forcément une date et heure de fin (les partenaires pourront décider de limiter la durée maximale d’un abonnement)</w:t>
            </w:r>
          </w:p>
        </w:tc>
      </w:tr>
      <w:tr w:rsidR="00F12A37" w:rsidRPr="00E7759A" w14:paraId="59F9F36A" w14:textId="77777777" w:rsidTr="00BA458F">
        <w:tc>
          <w:tcPr>
            <w:tcW w:w="828" w:type="dxa"/>
            <w:tcBorders>
              <w:left w:val="single" w:sz="4" w:space="0" w:color="000000"/>
              <w:bottom w:val="single" w:sz="4" w:space="0" w:color="000000"/>
            </w:tcBorders>
            <w:vAlign w:val="center"/>
          </w:tcPr>
          <w:p w14:paraId="2439E4F9" w14:textId="77777777" w:rsidR="00F12A37" w:rsidRPr="00E7759A" w:rsidRDefault="00F12A37" w:rsidP="00F12A37">
            <w:pPr>
              <w:pStyle w:val="Tabletext8"/>
              <w:keepNext/>
              <w:keepLines/>
              <w:snapToGrid w:val="0"/>
              <w:spacing w:before="0" w:after="0"/>
              <w:rPr>
                <w:rFonts w:ascii="Calibri" w:hAnsi="Calibri" w:cs="Calibri"/>
                <w:i/>
                <w:iCs/>
                <w:sz w:val="20"/>
              </w:rPr>
            </w:pPr>
            <w:r w:rsidRPr="00E7759A">
              <w:rPr>
                <w:rFonts w:ascii="Calibri" w:hAnsi="Calibri" w:cs="Calibri"/>
                <w:i/>
                <w:iCs/>
                <w:sz w:val="20"/>
              </w:rPr>
              <w:t>Request</w:t>
            </w:r>
          </w:p>
        </w:tc>
        <w:tc>
          <w:tcPr>
            <w:tcW w:w="1692" w:type="dxa"/>
            <w:tcBorders>
              <w:left w:val="single" w:sz="4" w:space="0" w:color="000000"/>
              <w:bottom w:val="single" w:sz="4" w:space="0" w:color="000000"/>
            </w:tcBorders>
            <w:vAlign w:val="center"/>
          </w:tcPr>
          <w:p w14:paraId="5C11E7E4" w14:textId="77777777" w:rsidR="00F12A37" w:rsidRPr="00E7759A" w:rsidRDefault="00F12A37" w:rsidP="00F12A37">
            <w:pPr>
              <w:pStyle w:val="Tabletext8"/>
              <w:keepNext/>
              <w:keepLines/>
              <w:snapToGrid w:val="0"/>
              <w:spacing w:before="0" w:after="0"/>
              <w:rPr>
                <w:rFonts w:ascii="Calibri" w:hAnsi="Calibri" w:cs="Calibri"/>
                <w:b/>
                <w:i/>
                <w:iCs/>
                <w:sz w:val="20"/>
                <w:highlight w:val="lightGray"/>
              </w:rPr>
            </w:pPr>
            <w:proofErr w:type="spellStart"/>
            <w:r w:rsidRPr="00E7759A">
              <w:rPr>
                <w:rFonts w:ascii="Calibri" w:hAnsi="Calibri" w:cs="Calibri"/>
                <w:b/>
                <w:i/>
                <w:iCs/>
                <w:sz w:val="20"/>
                <w:highlight w:val="lightGray"/>
              </w:rPr>
              <w:t>Facility</w:t>
            </w:r>
            <w:r w:rsidRPr="00E7759A">
              <w:rPr>
                <w:rFonts w:ascii="Calibri" w:hAnsi="Calibri" w:cs="Calibri"/>
                <w:b/>
                <w:i/>
                <w:iCs/>
                <w:sz w:val="20"/>
                <w:highlight w:val="lightGray"/>
              </w:rPr>
              <w:softHyphen/>
              <w:t>Monitoring</w:t>
            </w:r>
            <w:r w:rsidRPr="00E7759A">
              <w:rPr>
                <w:rFonts w:ascii="Calibri" w:hAnsi="Calibri" w:cs="Calibri"/>
                <w:b/>
                <w:i/>
                <w:iCs/>
                <w:sz w:val="20"/>
                <w:highlight w:val="lightGray"/>
              </w:rPr>
              <w:softHyphen/>
              <w:t>Request</w:t>
            </w:r>
            <w:proofErr w:type="spellEnd"/>
          </w:p>
        </w:tc>
        <w:tc>
          <w:tcPr>
            <w:tcW w:w="540" w:type="dxa"/>
            <w:tcBorders>
              <w:left w:val="single" w:sz="4" w:space="0" w:color="000000"/>
              <w:bottom w:val="single" w:sz="4" w:space="0" w:color="000000"/>
            </w:tcBorders>
            <w:vAlign w:val="center"/>
          </w:tcPr>
          <w:p w14:paraId="35FA01F3" w14:textId="77777777" w:rsidR="00F12A37" w:rsidRPr="00E7759A" w:rsidRDefault="00F12A37" w:rsidP="00F12A37">
            <w:pPr>
              <w:pStyle w:val="Tabletext8"/>
              <w:keepNext/>
              <w:keepLines/>
              <w:snapToGrid w:val="0"/>
              <w:spacing w:before="0" w:after="0"/>
              <w:rPr>
                <w:rFonts w:ascii="Calibri" w:hAnsi="Calibri" w:cs="Calibri"/>
                <w:b/>
                <w:sz w:val="20"/>
              </w:rPr>
            </w:pPr>
            <w:r w:rsidRPr="00E7759A">
              <w:rPr>
                <w:rFonts w:ascii="Calibri" w:hAnsi="Calibri" w:cs="Calibri"/>
                <w:b/>
                <w:sz w:val="20"/>
              </w:rPr>
              <w:t>1:1</w:t>
            </w:r>
          </w:p>
        </w:tc>
        <w:tc>
          <w:tcPr>
            <w:tcW w:w="1440" w:type="dxa"/>
            <w:tcBorders>
              <w:left w:val="single" w:sz="4" w:space="0" w:color="000000"/>
              <w:bottom w:val="single" w:sz="4" w:space="0" w:color="000000"/>
            </w:tcBorders>
            <w:vAlign w:val="center"/>
          </w:tcPr>
          <w:p w14:paraId="5329A53D" w14:textId="77777777" w:rsidR="00F12A37" w:rsidRPr="00E7759A" w:rsidRDefault="00F12A37" w:rsidP="00F12A37">
            <w:pPr>
              <w:pStyle w:val="Tabletext8"/>
              <w:keepNext/>
              <w:keepLines/>
              <w:snapToGrid w:val="0"/>
              <w:spacing w:before="0" w:after="0"/>
              <w:rPr>
                <w:rFonts w:ascii="Calibri" w:hAnsi="Calibri" w:cs="Calibri"/>
                <w:i/>
                <w:iCs/>
                <w:sz w:val="20"/>
              </w:rPr>
            </w:pPr>
            <w:r w:rsidRPr="00E7759A">
              <w:rPr>
                <w:rFonts w:ascii="Calibri" w:hAnsi="Calibri" w:cs="Calibri"/>
                <w:i/>
                <w:iCs/>
                <w:sz w:val="20"/>
              </w:rPr>
              <w:t>+Structure</w:t>
            </w:r>
          </w:p>
        </w:tc>
        <w:tc>
          <w:tcPr>
            <w:tcW w:w="5956" w:type="dxa"/>
            <w:tcBorders>
              <w:left w:val="single" w:sz="4" w:space="0" w:color="000000"/>
              <w:bottom w:val="single" w:sz="4" w:space="0" w:color="000000"/>
              <w:right w:val="single" w:sz="4" w:space="0" w:color="000000"/>
            </w:tcBorders>
            <w:vAlign w:val="center"/>
          </w:tcPr>
          <w:p w14:paraId="7FB4E674" w14:textId="58EE50B6" w:rsidR="00F12A37" w:rsidRPr="00E7759A" w:rsidRDefault="00F12A37" w:rsidP="00F12A37">
            <w:pPr>
              <w:pStyle w:val="Tabletext8"/>
              <w:spacing w:before="0" w:after="0" w:line="259" w:lineRule="auto"/>
              <w:rPr>
                <w:rFonts w:ascii="Calibri" w:hAnsi="Calibri" w:cs="Calibri"/>
                <w:sz w:val="20"/>
              </w:rPr>
            </w:pPr>
            <w:r w:rsidRPr="00E7759A">
              <w:rPr>
                <w:rFonts w:ascii="Calibri" w:hAnsi="Calibri" w:cs="Calibri"/>
                <w:sz w:val="20"/>
                <w:highlight w:val="lightGray"/>
              </w:rPr>
              <w:t xml:space="preserve">Cf </w:t>
            </w:r>
            <w:r w:rsidRPr="00E7759A">
              <w:rPr>
                <w:rFonts w:ascii="Calibri" w:hAnsi="Calibri" w:cs="Calibri"/>
                <w:sz w:val="20"/>
                <w:highlight w:val="lightGray"/>
              </w:rPr>
              <w:fldChar w:fldCharType="begin"/>
            </w:r>
            <w:r w:rsidRPr="00E7759A">
              <w:rPr>
                <w:rFonts w:ascii="Calibri" w:hAnsi="Calibri" w:cs="Calibri"/>
                <w:sz w:val="20"/>
                <w:highlight w:val="lightGray"/>
              </w:rPr>
              <w:instrText xml:space="preserve"> REF _Ref66177498 \r \h  \* MERGEFORMAT </w:instrText>
            </w:r>
            <w:r w:rsidRPr="00E7759A">
              <w:rPr>
                <w:rFonts w:ascii="Calibri" w:hAnsi="Calibri" w:cs="Calibri"/>
                <w:sz w:val="20"/>
                <w:highlight w:val="lightGray"/>
              </w:rPr>
            </w:r>
            <w:r w:rsidRPr="00E7759A">
              <w:rPr>
                <w:rFonts w:ascii="Calibri" w:hAnsi="Calibri" w:cs="Calibri"/>
                <w:sz w:val="20"/>
                <w:highlight w:val="lightGray"/>
              </w:rPr>
              <w:fldChar w:fldCharType="separate"/>
            </w:r>
            <w:r w:rsidR="00CD6283">
              <w:rPr>
                <w:rFonts w:ascii="Calibri" w:hAnsi="Calibri" w:cs="Calibri"/>
                <w:sz w:val="20"/>
                <w:highlight w:val="lightGray"/>
              </w:rPr>
              <w:t>6.6.1</w:t>
            </w:r>
            <w:r w:rsidRPr="00E7759A">
              <w:rPr>
                <w:rFonts w:ascii="Calibri" w:hAnsi="Calibri" w:cs="Calibri"/>
                <w:sz w:val="20"/>
                <w:highlight w:val="lightGray"/>
              </w:rPr>
              <w:fldChar w:fldCharType="end"/>
            </w:r>
          </w:p>
        </w:tc>
      </w:tr>
      <w:tr w:rsidR="00F12A37" w:rsidRPr="00E32CB2" w14:paraId="261EBE7A" w14:textId="77777777" w:rsidTr="00BA458F">
        <w:tc>
          <w:tcPr>
            <w:tcW w:w="828" w:type="dxa"/>
            <w:tcBorders>
              <w:left w:val="single" w:sz="4" w:space="0" w:color="000000"/>
              <w:bottom w:val="single" w:sz="4" w:space="0" w:color="000000"/>
            </w:tcBorders>
            <w:vAlign w:val="center"/>
          </w:tcPr>
          <w:p w14:paraId="64FC0C56" w14:textId="77777777" w:rsidR="00F12A37" w:rsidRPr="00E7759A" w:rsidRDefault="00F12A37" w:rsidP="00F12A37">
            <w:pPr>
              <w:pStyle w:val="Tabletext8"/>
              <w:keepNext/>
              <w:keepLines/>
              <w:snapToGrid w:val="0"/>
              <w:spacing w:before="0" w:after="0"/>
              <w:rPr>
                <w:rFonts w:ascii="Calibri" w:hAnsi="Calibri" w:cs="Calibri"/>
                <w:i/>
                <w:iCs/>
                <w:sz w:val="20"/>
              </w:rPr>
            </w:pPr>
            <w:r w:rsidRPr="00E7759A">
              <w:rPr>
                <w:rFonts w:ascii="Calibri" w:hAnsi="Calibri" w:cs="Calibri"/>
                <w:i/>
                <w:iCs/>
                <w:sz w:val="20"/>
              </w:rPr>
              <w:t>Policy</w:t>
            </w:r>
          </w:p>
        </w:tc>
        <w:tc>
          <w:tcPr>
            <w:tcW w:w="1692" w:type="dxa"/>
            <w:tcBorders>
              <w:left w:val="single" w:sz="4" w:space="0" w:color="000000"/>
              <w:bottom w:val="single" w:sz="4" w:space="0" w:color="000000"/>
            </w:tcBorders>
            <w:vAlign w:val="center"/>
          </w:tcPr>
          <w:p w14:paraId="34722F7C" w14:textId="77777777" w:rsidR="00F12A37" w:rsidRPr="00E7759A" w:rsidRDefault="00F12A37" w:rsidP="00F12A37">
            <w:pPr>
              <w:pStyle w:val="Tabletext8"/>
              <w:keepNext/>
              <w:keepLines/>
              <w:snapToGrid w:val="0"/>
              <w:spacing w:before="0" w:after="0"/>
              <w:rPr>
                <w:rFonts w:ascii="Calibri" w:hAnsi="Calibri" w:cs="Calibri"/>
                <w:b/>
                <w:i/>
                <w:iCs/>
                <w:sz w:val="20"/>
                <w:highlight w:val="lightGray"/>
              </w:rPr>
            </w:pPr>
            <w:proofErr w:type="spellStart"/>
            <w:r w:rsidRPr="00E7759A">
              <w:rPr>
                <w:rFonts w:ascii="Calibri" w:hAnsi="Calibri" w:cs="Calibri"/>
                <w:b/>
                <w:i/>
                <w:iCs/>
                <w:sz w:val="20"/>
                <w:highlight w:val="lightGray"/>
              </w:rPr>
              <w:t>Incremental</w:t>
            </w:r>
            <w:r w:rsidRPr="00E7759A">
              <w:rPr>
                <w:rFonts w:ascii="Calibri" w:hAnsi="Calibri" w:cs="Calibri"/>
                <w:b/>
                <w:i/>
                <w:iCs/>
                <w:sz w:val="20"/>
                <w:highlight w:val="lightGray"/>
              </w:rPr>
              <w:softHyphen/>
              <w:t>Updates</w:t>
            </w:r>
            <w:proofErr w:type="spellEnd"/>
          </w:p>
        </w:tc>
        <w:tc>
          <w:tcPr>
            <w:tcW w:w="540" w:type="dxa"/>
            <w:tcBorders>
              <w:left w:val="single" w:sz="4" w:space="0" w:color="000000"/>
              <w:bottom w:val="single" w:sz="4" w:space="0" w:color="000000"/>
            </w:tcBorders>
            <w:vAlign w:val="center"/>
          </w:tcPr>
          <w:p w14:paraId="1B9485A3" w14:textId="77777777" w:rsidR="00F12A37" w:rsidRPr="00E7759A" w:rsidRDefault="00F12A37" w:rsidP="00F12A37">
            <w:pPr>
              <w:pStyle w:val="Tabletext8"/>
              <w:keepNext/>
              <w:keepLines/>
              <w:snapToGrid w:val="0"/>
              <w:spacing w:before="0" w:after="0"/>
              <w:rPr>
                <w:rFonts w:ascii="Calibri" w:hAnsi="Calibri" w:cs="Calibri"/>
                <w:sz w:val="20"/>
              </w:rPr>
            </w:pPr>
            <w:r w:rsidRPr="00E7759A">
              <w:rPr>
                <w:rFonts w:ascii="Calibri" w:hAnsi="Calibri" w:cs="Calibri"/>
                <w:sz w:val="20"/>
              </w:rPr>
              <w:t>0:1</w:t>
            </w:r>
          </w:p>
        </w:tc>
        <w:tc>
          <w:tcPr>
            <w:tcW w:w="1440" w:type="dxa"/>
            <w:tcBorders>
              <w:left w:val="single" w:sz="4" w:space="0" w:color="000000"/>
              <w:bottom w:val="single" w:sz="4" w:space="0" w:color="000000"/>
            </w:tcBorders>
            <w:vAlign w:val="center"/>
          </w:tcPr>
          <w:p w14:paraId="2BD76CAC" w14:textId="77777777" w:rsidR="00F12A37" w:rsidRPr="00E7759A" w:rsidRDefault="00F12A37" w:rsidP="00F12A37">
            <w:pPr>
              <w:pStyle w:val="Tabletext8"/>
              <w:keepNext/>
              <w:keepLines/>
              <w:snapToGrid w:val="0"/>
              <w:spacing w:before="0" w:after="0"/>
              <w:rPr>
                <w:rFonts w:ascii="Calibri" w:hAnsi="Calibri" w:cs="Calibri"/>
                <w:i/>
                <w:iCs/>
                <w:sz w:val="20"/>
              </w:rPr>
            </w:pPr>
            <w:proofErr w:type="spellStart"/>
            <w:proofErr w:type="gramStart"/>
            <w:r w:rsidRPr="00E7759A">
              <w:rPr>
                <w:rFonts w:ascii="Calibri" w:hAnsi="Calibri" w:cs="Calibri"/>
                <w:i/>
                <w:iCs/>
                <w:sz w:val="20"/>
              </w:rPr>
              <w:t>xsd:boolean</w:t>
            </w:r>
            <w:proofErr w:type="spellEnd"/>
            <w:proofErr w:type="gramEnd"/>
          </w:p>
        </w:tc>
        <w:tc>
          <w:tcPr>
            <w:tcW w:w="5956" w:type="dxa"/>
            <w:tcBorders>
              <w:left w:val="single" w:sz="4" w:space="0" w:color="000000"/>
              <w:bottom w:val="single" w:sz="4" w:space="0" w:color="000000"/>
              <w:right w:val="single" w:sz="4" w:space="0" w:color="000000"/>
            </w:tcBorders>
            <w:vAlign w:val="center"/>
          </w:tcPr>
          <w:p w14:paraId="0270CDA4" w14:textId="77777777" w:rsidR="00F12A37" w:rsidRPr="00E7759A" w:rsidRDefault="00F12A37" w:rsidP="00F12A37">
            <w:pPr>
              <w:spacing w:after="0"/>
              <w:jc w:val="both"/>
              <w:rPr>
                <w:rFonts w:cs="Calibri"/>
                <w:sz w:val="20"/>
                <w:szCs w:val="20"/>
                <w:lang w:val="fr-FR"/>
              </w:rPr>
            </w:pPr>
            <w:r w:rsidRPr="00E7759A">
              <w:rPr>
                <w:rFonts w:cs="Calibri"/>
                <w:sz w:val="20"/>
                <w:szCs w:val="20"/>
                <w:lang w:val="fr-FR"/>
              </w:rPr>
              <w:t>Indique s’il faut notifier uniquement les changements d'information ou s’il faut systématiquement renvoyer toutes les informations si l'une d'elles change.</w:t>
            </w:r>
          </w:p>
          <w:p w14:paraId="3C8DC72C" w14:textId="77777777" w:rsidR="00F12A37" w:rsidRPr="00E7759A" w:rsidRDefault="00F12A37" w:rsidP="00F12A37">
            <w:pPr>
              <w:spacing w:after="0"/>
              <w:jc w:val="both"/>
              <w:rPr>
                <w:rFonts w:cs="Calibri"/>
                <w:sz w:val="20"/>
                <w:szCs w:val="20"/>
                <w:lang w:val="fr-FR"/>
              </w:rPr>
            </w:pPr>
            <w:r w:rsidRPr="00E7759A">
              <w:rPr>
                <w:rFonts w:cs="Calibri"/>
                <w:sz w:val="20"/>
                <w:szCs w:val="20"/>
                <w:highlight w:val="lightGray"/>
                <w:lang w:val="fr-FR"/>
              </w:rPr>
              <w:t>Valeur par défaut : « </w:t>
            </w:r>
            <w:proofErr w:type="spellStart"/>
            <w:r w:rsidRPr="00E7759A">
              <w:rPr>
                <w:rFonts w:cs="Calibri"/>
                <w:sz w:val="20"/>
                <w:szCs w:val="20"/>
                <w:highlight w:val="lightGray"/>
                <w:lang w:val="fr-FR"/>
              </w:rPr>
              <w:t>true</w:t>
            </w:r>
            <w:proofErr w:type="spellEnd"/>
            <w:r w:rsidRPr="00E7759A">
              <w:rPr>
                <w:rFonts w:cs="Calibri"/>
                <w:sz w:val="20"/>
                <w:szCs w:val="20"/>
                <w:highlight w:val="lightGray"/>
                <w:lang w:val="fr-FR"/>
              </w:rPr>
              <w:t> » (mise à jour incrémentale)</w:t>
            </w:r>
            <w:r w:rsidRPr="00E7759A">
              <w:rPr>
                <w:rFonts w:cs="Calibri"/>
                <w:i/>
                <w:iCs/>
                <w:sz w:val="20"/>
                <w:szCs w:val="20"/>
                <w:lang w:val="fr-FR"/>
              </w:rPr>
              <w:t>.</w:t>
            </w:r>
          </w:p>
        </w:tc>
      </w:tr>
    </w:tbl>
    <w:p w14:paraId="047E107C" w14:textId="77777777" w:rsidR="00F12A37" w:rsidRDefault="00F12A37" w:rsidP="00F12A37">
      <w:pPr>
        <w:pStyle w:val="Titre3"/>
        <w:rPr>
          <w:lang w:val="fr-FR"/>
        </w:rPr>
      </w:pPr>
      <w:r>
        <w:rPr>
          <w:lang w:val="fr-FR"/>
        </w:rPr>
        <w:t xml:space="preserve">Structure </w:t>
      </w:r>
      <w:proofErr w:type="spellStart"/>
      <w:r>
        <w:rPr>
          <w:lang w:val="fr-FR"/>
        </w:rPr>
        <w:t>FacilityMonitoringDelivery</w:t>
      </w:r>
      <w:proofErr w:type="spellEnd"/>
    </w:p>
    <w:p w14:paraId="734B276E" w14:textId="77777777" w:rsidR="00F12A37" w:rsidRPr="00963A6C" w:rsidRDefault="00F12A37" w:rsidP="00F12A37">
      <w:pPr>
        <w:rPr>
          <w:lang w:val="fr-FR"/>
        </w:rPr>
      </w:pPr>
      <w:r>
        <w:rPr>
          <w:lang w:val="fr-FR"/>
        </w:rPr>
        <w:t>La réponse à la requête contient les informations d’état d’un ou plusieurs équipements/services</w:t>
      </w:r>
    </w:p>
    <w:tbl>
      <w:tblPr>
        <w:tblW w:w="0" w:type="auto"/>
        <w:tblLayout w:type="fixed"/>
        <w:tblLook w:val="0000" w:firstRow="0" w:lastRow="0" w:firstColumn="0" w:lastColumn="0" w:noHBand="0" w:noVBand="0"/>
      </w:tblPr>
      <w:tblGrid>
        <w:gridCol w:w="1101"/>
        <w:gridCol w:w="1842"/>
        <w:gridCol w:w="567"/>
        <w:gridCol w:w="1350"/>
        <w:gridCol w:w="5596"/>
      </w:tblGrid>
      <w:tr w:rsidR="00F12A37" w:rsidRPr="00E32CB2" w14:paraId="708F126A" w14:textId="77777777" w:rsidTr="0060042D">
        <w:tc>
          <w:tcPr>
            <w:tcW w:w="3510" w:type="dxa"/>
            <w:gridSpan w:val="3"/>
            <w:tcBorders>
              <w:top w:val="single" w:sz="4" w:space="0" w:color="000000"/>
              <w:left w:val="single" w:sz="4" w:space="0" w:color="000000"/>
              <w:bottom w:val="single" w:sz="4" w:space="0" w:color="000000"/>
            </w:tcBorders>
            <w:vAlign w:val="center"/>
          </w:tcPr>
          <w:p w14:paraId="2534A49E" w14:textId="77777777" w:rsidR="00F12A37" w:rsidRPr="00E7759A" w:rsidRDefault="00F12A37" w:rsidP="0060042D">
            <w:pPr>
              <w:pStyle w:val="Tabletext8"/>
              <w:keepNext/>
              <w:keepLines/>
              <w:snapToGrid w:val="0"/>
              <w:spacing w:before="0" w:after="0"/>
              <w:rPr>
                <w:rFonts w:ascii="Calibri" w:hAnsi="Calibri" w:cs="Calibri"/>
                <w:b/>
                <w:i/>
                <w:iCs/>
                <w:sz w:val="20"/>
              </w:rPr>
            </w:pPr>
            <w:proofErr w:type="spellStart"/>
            <w:r w:rsidRPr="00E7759A">
              <w:rPr>
                <w:rFonts w:ascii="Calibri" w:hAnsi="Calibri" w:cs="Calibri"/>
                <w:b/>
                <w:i/>
                <w:iCs/>
                <w:sz w:val="20"/>
              </w:rPr>
              <w:t>FacilityMonitoringDelivery</w:t>
            </w:r>
            <w:proofErr w:type="spellEnd"/>
          </w:p>
        </w:tc>
        <w:tc>
          <w:tcPr>
            <w:tcW w:w="1350" w:type="dxa"/>
            <w:tcBorders>
              <w:top w:val="single" w:sz="4" w:space="0" w:color="000000"/>
              <w:left w:val="single" w:sz="4" w:space="0" w:color="000000"/>
              <w:bottom w:val="single" w:sz="4" w:space="0" w:color="000000"/>
            </w:tcBorders>
            <w:vAlign w:val="center"/>
          </w:tcPr>
          <w:p w14:paraId="6F9C0C66" w14:textId="77777777" w:rsidR="00F12A37" w:rsidRPr="00E7759A" w:rsidRDefault="00F12A37" w:rsidP="0060042D">
            <w:pPr>
              <w:pStyle w:val="Tabletext8"/>
              <w:keepNext/>
              <w:keepLines/>
              <w:snapToGrid w:val="0"/>
              <w:spacing w:before="0" w:after="0"/>
              <w:rPr>
                <w:rFonts w:ascii="Calibri" w:hAnsi="Calibri" w:cs="Calibri"/>
                <w:i/>
                <w:iCs/>
                <w:sz w:val="20"/>
              </w:rPr>
            </w:pPr>
            <w:r w:rsidRPr="00E7759A">
              <w:rPr>
                <w:rFonts w:ascii="Calibri" w:hAnsi="Calibri" w:cs="Calibri"/>
                <w:i/>
                <w:iCs/>
                <w:sz w:val="20"/>
              </w:rPr>
              <w:t>+Structure</w:t>
            </w:r>
          </w:p>
        </w:tc>
        <w:tc>
          <w:tcPr>
            <w:tcW w:w="5596" w:type="dxa"/>
            <w:tcBorders>
              <w:top w:val="single" w:sz="4" w:space="0" w:color="000000"/>
              <w:left w:val="single" w:sz="4" w:space="0" w:color="000000"/>
              <w:bottom w:val="single" w:sz="4" w:space="0" w:color="000000"/>
              <w:right w:val="single" w:sz="4" w:space="0" w:color="000000"/>
            </w:tcBorders>
            <w:vAlign w:val="center"/>
          </w:tcPr>
          <w:p w14:paraId="50949E70" w14:textId="77777777" w:rsidR="00F12A37" w:rsidRPr="00E7759A" w:rsidRDefault="00F12A37" w:rsidP="0060042D">
            <w:pPr>
              <w:pStyle w:val="Tabletext8"/>
              <w:keepNext/>
              <w:keepLines/>
              <w:snapToGrid w:val="0"/>
              <w:spacing w:before="0" w:after="0"/>
              <w:rPr>
                <w:rFonts w:ascii="Calibri" w:hAnsi="Calibri" w:cs="Calibri"/>
                <w:sz w:val="20"/>
                <w:lang w:val="fr-FR"/>
              </w:rPr>
            </w:pPr>
            <w:r w:rsidRPr="00E7759A">
              <w:rPr>
                <w:rFonts w:ascii="Calibri" w:hAnsi="Calibri" w:cs="Calibri"/>
                <w:sz w:val="20"/>
                <w:lang w:val="fr-FR"/>
              </w:rPr>
              <w:t>Description de l’état des services</w:t>
            </w:r>
          </w:p>
        </w:tc>
      </w:tr>
      <w:tr w:rsidR="00F12A37" w:rsidRPr="00E32CB2" w14:paraId="66D0508E" w14:textId="77777777" w:rsidTr="0060042D">
        <w:tc>
          <w:tcPr>
            <w:tcW w:w="1101" w:type="dxa"/>
            <w:tcBorders>
              <w:left w:val="single" w:sz="4" w:space="0" w:color="000000"/>
              <w:bottom w:val="single" w:sz="4" w:space="0" w:color="000000"/>
            </w:tcBorders>
            <w:vAlign w:val="center"/>
          </w:tcPr>
          <w:p w14:paraId="3BC263A5" w14:textId="77777777" w:rsidR="00F12A37" w:rsidRPr="00E7759A" w:rsidRDefault="00F12A37" w:rsidP="0060042D">
            <w:pPr>
              <w:pStyle w:val="Tabletext8"/>
              <w:keepNext/>
              <w:keepLines/>
              <w:snapToGrid w:val="0"/>
              <w:spacing w:before="0" w:after="0"/>
              <w:rPr>
                <w:rFonts w:ascii="Calibri" w:hAnsi="Calibri" w:cs="Calibri"/>
                <w:i/>
                <w:iCs/>
                <w:sz w:val="20"/>
              </w:rPr>
            </w:pPr>
            <w:r w:rsidRPr="00E7759A">
              <w:rPr>
                <w:rFonts w:ascii="Calibri" w:hAnsi="Calibri" w:cs="Calibri"/>
                <w:i/>
                <w:iCs/>
                <w:sz w:val="20"/>
              </w:rPr>
              <w:t>Attributes</w:t>
            </w:r>
          </w:p>
        </w:tc>
        <w:tc>
          <w:tcPr>
            <w:tcW w:w="1842" w:type="dxa"/>
            <w:tcBorders>
              <w:left w:val="single" w:sz="4" w:space="0" w:color="000000"/>
              <w:bottom w:val="single" w:sz="4" w:space="0" w:color="000000"/>
            </w:tcBorders>
            <w:shd w:val="clear" w:color="auto" w:fill="auto"/>
            <w:vAlign w:val="center"/>
          </w:tcPr>
          <w:p w14:paraId="2B758397" w14:textId="77777777" w:rsidR="00F12A37" w:rsidRPr="00E7759A" w:rsidRDefault="00F12A37" w:rsidP="0060042D">
            <w:pPr>
              <w:pStyle w:val="Tabletext8"/>
              <w:keepNext/>
              <w:keepLines/>
              <w:snapToGrid w:val="0"/>
              <w:spacing w:before="0" w:after="0"/>
              <w:rPr>
                <w:rFonts w:ascii="Calibri" w:hAnsi="Calibri" w:cs="Calibri"/>
                <w:b/>
                <w:i/>
                <w:iCs/>
                <w:sz w:val="20"/>
              </w:rPr>
            </w:pPr>
            <w:r w:rsidRPr="00E7759A">
              <w:rPr>
                <w:rFonts w:ascii="Calibri" w:hAnsi="Calibri" w:cs="Calibri"/>
                <w:b/>
                <w:i/>
                <w:iCs/>
                <w:sz w:val="20"/>
                <w:highlight w:val="lightGray"/>
              </w:rPr>
              <w:t>version</w:t>
            </w:r>
          </w:p>
        </w:tc>
        <w:tc>
          <w:tcPr>
            <w:tcW w:w="567" w:type="dxa"/>
            <w:tcBorders>
              <w:left w:val="single" w:sz="4" w:space="0" w:color="000000"/>
              <w:bottom w:val="single" w:sz="4" w:space="0" w:color="000000"/>
            </w:tcBorders>
            <w:vAlign w:val="center"/>
          </w:tcPr>
          <w:p w14:paraId="5645F8BE" w14:textId="77777777" w:rsidR="00F12A37" w:rsidRPr="00E7759A" w:rsidRDefault="00F12A37" w:rsidP="0060042D">
            <w:pPr>
              <w:pStyle w:val="Tabletext8"/>
              <w:keepNext/>
              <w:keepLines/>
              <w:snapToGrid w:val="0"/>
              <w:spacing w:before="0" w:after="0"/>
              <w:rPr>
                <w:rFonts w:ascii="Calibri" w:hAnsi="Calibri" w:cs="Calibri"/>
                <w:b/>
                <w:sz w:val="20"/>
              </w:rPr>
            </w:pPr>
            <w:r w:rsidRPr="00E7759A">
              <w:rPr>
                <w:rFonts w:ascii="Calibri" w:hAnsi="Calibri" w:cs="Calibri"/>
                <w:b/>
                <w:sz w:val="20"/>
              </w:rPr>
              <w:t>1:1</w:t>
            </w:r>
          </w:p>
        </w:tc>
        <w:tc>
          <w:tcPr>
            <w:tcW w:w="1350" w:type="dxa"/>
            <w:tcBorders>
              <w:left w:val="single" w:sz="4" w:space="0" w:color="000000"/>
              <w:bottom w:val="single" w:sz="4" w:space="0" w:color="000000"/>
            </w:tcBorders>
            <w:vAlign w:val="center"/>
          </w:tcPr>
          <w:p w14:paraId="55647667" w14:textId="77777777" w:rsidR="00F12A37" w:rsidRPr="00E7759A" w:rsidRDefault="00F12A37" w:rsidP="0060042D">
            <w:pPr>
              <w:pStyle w:val="Tabletext8"/>
              <w:keepNext/>
              <w:keepLines/>
              <w:snapToGrid w:val="0"/>
              <w:spacing w:before="0" w:after="0"/>
              <w:rPr>
                <w:rFonts w:ascii="Calibri" w:hAnsi="Calibri" w:cs="Calibri"/>
                <w:i/>
                <w:iCs/>
                <w:sz w:val="20"/>
              </w:rPr>
            </w:pPr>
            <w:proofErr w:type="spellStart"/>
            <w:r w:rsidRPr="00E7759A">
              <w:rPr>
                <w:rFonts w:ascii="Calibri" w:hAnsi="Calibri" w:cs="Calibri"/>
                <w:i/>
                <w:iCs/>
                <w:sz w:val="20"/>
              </w:rPr>
              <w:t>VersionString</w:t>
            </w:r>
            <w:proofErr w:type="spellEnd"/>
          </w:p>
        </w:tc>
        <w:tc>
          <w:tcPr>
            <w:tcW w:w="5596" w:type="dxa"/>
            <w:tcBorders>
              <w:left w:val="single" w:sz="4" w:space="0" w:color="000000"/>
              <w:bottom w:val="single" w:sz="4" w:space="0" w:color="000000"/>
              <w:right w:val="single" w:sz="4" w:space="0" w:color="000000"/>
            </w:tcBorders>
            <w:vAlign w:val="center"/>
          </w:tcPr>
          <w:p w14:paraId="0A1F1E0B" w14:textId="77777777" w:rsidR="00F12A37" w:rsidRPr="00E7759A" w:rsidRDefault="00F12A37" w:rsidP="0060042D">
            <w:pPr>
              <w:pStyle w:val="Tabletext8"/>
              <w:keepNext/>
              <w:keepLines/>
              <w:snapToGrid w:val="0"/>
              <w:spacing w:before="0" w:after="0"/>
              <w:rPr>
                <w:rFonts w:ascii="Calibri" w:hAnsi="Calibri" w:cs="Calibri"/>
                <w:sz w:val="20"/>
                <w:lang w:val="fr-FR"/>
              </w:rPr>
            </w:pPr>
            <w:r w:rsidRPr="00E7759A">
              <w:rPr>
                <w:rFonts w:ascii="Calibri" w:hAnsi="Calibri" w:cs="Calibri"/>
                <w:sz w:val="20"/>
                <w:lang w:val="fr-FR"/>
              </w:rPr>
              <w:t xml:space="preserve">Numéro de version du service Facility Monitoring </w:t>
            </w:r>
          </w:p>
        </w:tc>
      </w:tr>
      <w:tr w:rsidR="00F12A37" w:rsidRPr="00E7759A" w14:paraId="6E168E25" w14:textId="77777777" w:rsidTr="0060042D">
        <w:tc>
          <w:tcPr>
            <w:tcW w:w="1101" w:type="dxa"/>
            <w:tcBorders>
              <w:left w:val="single" w:sz="4" w:space="0" w:color="000000"/>
              <w:bottom w:val="single" w:sz="4" w:space="0" w:color="000000"/>
            </w:tcBorders>
            <w:vAlign w:val="center"/>
          </w:tcPr>
          <w:p w14:paraId="60AF3924" w14:textId="77777777" w:rsidR="00F12A37" w:rsidRPr="00E7759A" w:rsidRDefault="00F12A37" w:rsidP="0060042D">
            <w:pPr>
              <w:pStyle w:val="Tabletext8"/>
              <w:keepNext/>
              <w:keepLines/>
              <w:snapToGrid w:val="0"/>
              <w:spacing w:before="0" w:after="0"/>
              <w:rPr>
                <w:rFonts w:ascii="Calibri" w:hAnsi="Calibri" w:cs="Calibri"/>
                <w:sz w:val="20"/>
              </w:rPr>
            </w:pPr>
            <w:r w:rsidRPr="00E7759A">
              <w:rPr>
                <w:rFonts w:ascii="Calibri" w:hAnsi="Calibri" w:cs="Calibri"/>
                <w:sz w:val="20"/>
              </w:rPr>
              <w:t>LEADER</w:t>
            </w:r>
          </w:p>
        </w:tc>
        <w:tc>
          <w:tcPr>
            <w:tcW w:w="1842" w:type="dxa"/>
            <w:tcBorders>
              <w:left w:val="single" w:sz="4" w:space="0" w:color="000000"/>
              <w:bottom w:val="single" w:sz="4" w:space="0" w:color="000000"/>
            </w:tcBorders>
            <w:shd w:val="clear" w:color="auto" w:fill="auto"/>
            <w:vAlign w:val="center"/>
          </w:tcPr>
          <w:p w14:paraId="3D3006F3" w14:textId="77777777" w:rsidR="00F12A37" w:rsidRPr="00E7759A" w:rsidRDefault="00F12A37" w:rsidP="0060042D">
            <w:pPr>
              <w:pStyle w:val="Tabletext8"/>
              <w:keepNext/>
              <w:keepLines/>
              <w:snapToGrid w:val="0"/>
              <w:spacing w:before="0" w:after="0"/>
              <w:rPr>
                <w:rFonts w:ascii="Calibri" w:hAnsi="Calibri" w:cs="Calibri"/>
                <w:b/>
                <w:i/>
                <w:iCs/>
                <w:sz w:val="20"/>
                <w:highlight w:val="lightGray"/>
              </w:rPr>
            </w:pPr>
            <w:r w:rsidRPr="00E7759A">
              <w:rPr>
                <w:rFonts w:ascii="Calibri" w:hAnsi="Calibri" w:cs="Calibri"/>
                <w:b/>
                <w:i/>
                <w:iCs/>
                <w:sz w:val="20"/>
              </w:rPr>
              <w:t>:::</w:t>
            </w:r>
          </w:p>
        </w:tc>
        <w:tc>
          <w:tcPr>
            <w:tcW w:w="567" w:type="dxa"/>
            <w:tcBorders>
              <w:left w:val="single" w:sz="4" w:space="0" w:color="000000"/>
              <w:bottom w:val="single" w:sz="4" w:space="0" w:color="000000"/>
            </w:tcBorders>
            <w:vAlign w:val="center"/>
          </w:tcPr>
          <w:p w14:paraId="76876F31" w14:textId="77777777" w:rsidR="00F12A37" w:rsidRPr="00E7759A" w:rsidRDefault="00F12A37" w:rsidP="0060042D">
            <w:pPr>
              <w:pStyle w:val="Tabletext8"/>
              <w:keepNext/>
              <w:keepLines/>
              <w:snapToGrid w:val="0"/>
              <w:spacing w:before="0" w:after="0"/>
              <w:rPr>
                <w:rFonts w:ascii="Calibri" w:hAnsi="Calibri" w:cs="Calibri"/>
                <w:b/>
                <w:sz w:val="20"/>
              </w:rPr>
            </w:pPr>
            <w:r w:rsidRPr="00E7759A">
              <w:rPr>
                <w:rFonts w:ascii="Calibri" w:hAnsi="Calibri" w:cs="Calibri"/>
                <w:b/>
                <w:sz w:val="20"/>
              </w:rPr>
              <w:t>1:1</w:t>
            </w:r>
          </w:p>
        </w:tc>
        <w:tc>
          <w:tcPr>
            <w:tcW w:w="1350" w:type="dxa"/>
            <w:tcBorders>
              <w:left w:val="single" w:sz="4" w:space="0" w:color="000000"/>
              <w:bottom w:val="single" w:sz="4" w:space="0" w:color="000000"/>
            </w:tcBorders>
            <w:vAlign w:val="center"/>
          </w:tcPr>
          <w:p w14:paraId="44C19F9D" w14:textId="77777777" w:rsidR="00F12A37" w:rsidRPr="00E7759A" w:rsidRDefault="00F12A37" w:rsidP="0060042D">
            <w:pPr>
              <w:pStyle w:val="Tabletext8"/>
              <w:keepNext/>
              <w:keepLines/>
              <w:snapToGrid w:val="0"/>
              <w:spacing w:before="0" w:after="0"/>
              <w:rPr>
                <w:rFonts w:ascii="Calibri" w:hAnsi="Calibri" w:cs="Calibri"/>
                <w:i/>
                <w:iCs/>
                <w:sz w:val="20"/>
              </w:rPr>
            </w:pPr>
            <w:proofErr w:type="spellStart"/>
            <w:r w:rsidRPr="00E7759A">
              <w:rPr>
                <w:rFonts w:ascii="Calibri" w:hAnsi="Calibri" w:cs="Calibri"/>
                <w:sz w:val="20"/>
              </w:rPr>
              <w:t>xxx</w:t>
            </w:r>
            <w:r w:rsidRPr="00E7759A">
              <w:rPr>
                <w:rFonts w:ascii="Calibri" w:hAnsi="Calibri" w:cs="Calibri"/>
                <w:i/>
                <w:iCs/>
                <w:sz w:val="20"/>
              </w:rPr>
              <w:t>Service</w:t>
            </w:r>
            <w:r w:rsidRPr="00E7759A">
              <w:rPr>
                <w:rFonts w:ascii="Calibri" w:hAnsi="Calibri" w:cs="Calibri"/>
                <w:i/>
                <w:iCs/>
                <w:sz w:val="20"/>
              </w:rPr>
              <w:softHyphen/>
              <w:t>Delivery</w:t>
            </w:r>
            <w:proofErr w:type="spellEnd"/>
          </w:p>
        </w:tc>
        <w:tc>
          <w:tcPr>
            <w:tcW w:w="5596" w:type="dxa"/>
            <w:tcBorders>
              <w:left w:val="single" w:sz="4" w:space="0" w:color="000000"/>
              <w:bottom w:val="single" w:sz="4" w:space="0" w:color="000000"/>
              <w:right w:val="single" w:sz="4" w:space="0" w:color="000000"/>
            </w:tcBorders>
            <w:vAlign w:val="center"/>
          </w:tcPr>
          <w:p w14:paraId="53152AC4" w14:textId="77777777" w:rsidR="00F12A37" w:rsidRPr="00E7759A" w:rsidRDefault="00F12A37" w:rsidP="0060042D">
            <w:pPr>
              <w:pStyle w:val="Tabletext8"/>
              <w:keepNext/>
              <w:keepLines/>
              <w:snapToGrid w:val="0"/>
              <w:spacing w:before="0" w:after="0"/>
              <w:rPr>
                <w:rFonts w:ascii="Calibri" w:hAnsi="Calibri" w:cs="Calibri"/>
                <w:i/>
                <w:iCs/>
                <w:sz w:val="20"/>
                <w:lang w:val="fr-FR"/>
              </w:rPr>
            </w:pPr>
          </w:p>
        </w:tc>
      </w:tr>
      <w:tr w:rsidR="00F12A37" w:rsidRPr="00E32CB2" w14:paraId="044D8B48" w14:textId="77777777" w:rsidTr="0060042D">
        <w:tc>
          <w:tcPr>
            <w:tcW w:w="1101" w:type="dxa"/>
            <w:tcBorders>
              <w:left w:val="single" w:sz="4" w:space="0" w:color="000000"/>
              <w:bottom w:val="single" w:sz="4" w:space="0" w:color="000000"/>
            </w:tcBorders>
            <w:vAlign w:val="center"/>
          </w:tcPr>
          <w:p w14:paraId="725825B0" w14:textId="77777777" w:rsidR="00F12A37" w:rsidRPr="00E7759A" w:rsidRDefault="00F12A37" w:rsidP="0060042D">
            <w:pPr>
              <w:pStyle w:val="Tabletext8"/>
              <w:keepNext/>
              <w:keepLines/>
              <w:snapToGrid w:val="0"/>
              <w:spacing w:before="0" w:after="0"/>
              <w:rPr>
                <w:rFonts w:ascii="Calibri" w:hAnsi="Calibri" w:cs="Calibri"/>
                <w:i/>
                <w:iCs/>
                <w:sz w:val="20"/>
              </w:rPr>
            </w:pPr>
            <w:proofErr w:type="spellStart"/>
            <w:r w:rsidRPr="00E7759A">
              <w:rPr>
                <w:rFonts w:ascii="Calibri" w:hAnsi="Calibri" w:cs="Calibri"/>
                <w:i/>
                <w:iCs/>
                <w:sz w:val="20"/>
              </w:rPr>
              <w:t>Pay</w:t>
            </w:r>
            <w:r w:rsidRPr="00E7759A">
              <w:rPr>
                <w:rFonts w:ascii="Calibri" w:hAnsi="Calibri" w:cs="Calibri"/>
                <w:i/>
                <w:iCs/>
                <w:sz w:val="20"/>
              </w:rPr>
              <w:softHyphen/>
              <w:t>oad</w:t>
            </w:r>
            <w:proofErr w:type="spellEnd"/>
          </w:p>
        </w:tc>
        <w:tc>
          <w:tcPr>
            <w:tcW w:w="1842" w:type="dxa"/>
            <w:tcBorders>
              <w:left w:val="single" w:sz="4" w:space="0" w:color="000000"/>
              <w:bottom w:val="single" w:sz="4" w:space="0" w:color="000000"/>
            </w:tcBorders>
            <w:shd w:val="clear" w:color="auto" w:fill="auto"/>
            <w:vAlign w:val="center"/>
          </w:tcPr>
          <w:p w14:paraId="3AAAC1B5" w14:textId="77777777" w:rsidR="00F12A37" w:rsidRPr="00E7759A" w:rsidRDefault="00F12A37" w:rsidP="0060042D">
            <w:pPr>
              <w:pStyle w:val="Tabletext8"/>
              <w:keepNext/>
              <w:keepLines/>
              <w:snapToGrid w:val="0"/>
              <w:spacing w:before="0" w:after="0"/>
              <w:rPr>
                <w:rFonts w:ascii="Calibri" w:hAnsi="Calibri" w:cs="Calibri"/>
                <w:b/>
                <w:i/>
                <w:iCs/>
                <w:sz w:val="20"/>
                <w:highlight w:val="lightGray"/>
              </w:rPr>
            </w:pPr>
            <w:proofErr w:type="spellStart"/>
            <w:r w:rsidRPr="00E7759A">
              <w:rPr>
                <w:rFonts w:ascii="Calibri" w:hAnsi="Calibri" w:cs="Calibri"/>
                <w:b/>
                <w:i/>
                <w:iCs/>
                <w:sz w:val="20"/>
                <w:highlight w:val="lightGray"/>
              </w:rPr>
              <w:t>FacilityCondition</w:t>
            </w:r>
            <w:proofErr w:type="spellEnd"/>
          </w:p>
        </w:tc>
        <w:tc>
          <w:tcPr>
            <w:tcW w:w="567" w:type="dxa"/>
            <w:tcBorders>
              <w:left w:val="single" w:sz="4" w:space="0" w:color="000000"/>
              <w:bottom w:val="single" w:sz="4" w:space="0" w:color="000000"/>
            </w:tcBorders>
            <w:vAlign w:val="center"/>
          </w:tcPr>
          <w:p w14:paraId="43D5FE77" w14:textId="77777777" w:rsidR="00F12A37" w:rsidRPr="00E7759A" w:rsidRDefault="00F12A37" w:rsidP="0060042D">
            <w:pPr>
              <w:pStyle w:val="Tabletext8"/>
              <w:keepNext/>
              <w:keepLines/>
              <w:snapToGrid w:val="0"/>
              <w:spacing w:before="0" w:after="0"/>
              <w:rPr>
                <w:rFonts w:ascii="Calibri" w:hAnsi="Calibri" w:cs="Calibri"/>
                <w:sz w:val="20"/>
              </w:rPr>
            </w:pPr>
            <w:proofErr w:type="gramStart"/>
            <w:r w:rsidRPr="00E7759A">
              <w:rPr>
                <w:rFonts w:ascii="Calibri" w:hAnsi="Calibri" w:cs="Calibri"/>
                <w:sz w:val="20"/>
              </w:rPr>
              <w:t>0:*</w:t>
            </w:r>
            <w:proofErr w:type="gramEnd"/>
          </w:p>
        </w:tc>
        <w:tc>
          <w:tcPr>
            <w:tcW w:w="1350" w:type="dxa"/>
            <w:tcBorders>
              <w:left w:val="single" w:sz="4" w:space="0" w:color="000000"/>
              <w:bottom w:val="single" w:sz="4" w:space="0" w:color="000000"/>
            </w:tcBorders>
            <w:vAlign w:val="center"/>
          </w:tcPr>
          <w:p w14:paraId="0390008A" w14:textId="77777777" w:rsidR="00F12A37" w:rsidRPr="00E7759A" w:rsidRDefault="00F12A37" w:rsidP="0060042D">
            <w:pPr>
              <w:pStyle w:val="Tabletext8"/>
              <w:keepNext/>
              <w:keepLines/>
              <w:snapToGrid w:val="0"/>
              <w:spacing w:before="0" w:after="0"/>
              <w:rPr>
                <w:rFonts w:ascii="Calibri" w:hAnsi="Calibri" w:cs="Calibri"/>
                <w:i/>
                <w:iCs/>
                <w:sz w:val="20"/>
              </w:rPr>
            </w:pPr>
            <w:r w:rsidRPr="00E7759A">
              <w:rPr>
                <w:rFonts w:ascii="Calibri" w:hAnsi="Calibri" w:cs="Calibri"/>
                <w:i/>
                <w:iCs/>
                <w:sz w:val="20"/>
              </w:rPr>
              <w:t>+Structure</w:t>
            </w:r>
          </w:p>
        </w:tc>
        <w:tc>
          <w:tcPr>
            <w:tcW w:w="5596" w:type="dxa"/>
            <w:tcBorders>
              <w:left w:val="single" w:sz="4" w:space="0" w:color="000000"/>
              <w:bottom w:val="single" w:sz="4" w:space="0" w:color="000000"/>
              <w:right w:val="single" w:sz="4" w:space="0" w:color="000000"/>
            </w:tcBorders>
            <w:vAlign w:val="center"/>
          </w:tcPr>
          <w:p w14:paraId="4671516D" w14:textId="77777777" w:rsidR="00F12A37" w:rsidRPr="00E7759A" w:rsidRDefault="00F12A37" w:rsidP="0060042D">
            <w:pPr>
              <w:pStyle w:val="Tabletext8"/>
              <w:keepNext/>
              <w:keepLines/>
              <w:snapToGrid w:val="0"/>
              <w:spacing w:before="0" w:after="0"/>
              <w:rPr>
                <w:rFonts w:ascii="Calibri" w:hAnsi="Calibri" w:cs="Calibri"/>
                <w:sz w:val="20"/>
                <w:lang w:val="fr-FR"/>
              </w:rPr>
            </w:pPr>
            <w:r w:rsidRPr="00E7759A">
              <w:rPr>
                <w:rFonts w:ascii="Calibri" w:hAnsi="Calibri" w:cs="Calibri"/>
                <w:sz w:val="20"/>
                <w:highlight w:val="lightGray"/>
                <w:lang w:val="fr-FR"/>
              </w:rPr>
              <w:t>Description de l’état d’un service</w:t>
            </w:r>
          </w:p>
        </w:tc>
      </w:tr>
      <w:tr w:rsidR="00F12A37" w:rsidRPr="00E32CB2" w14:paraId="13226BD1" w14:textId="77777777" w:rsidTr="0060042D">
        <w:tc>
          <w:tcPr>
            <w:tcW w:w="1101" w:type="dxa"/>
            <w:tcBorders>
              <w:left w:val="single" w:sz="4" w:space="0" w:color="000000"/>
              <w:bottom w:val="single" w:sz="4" w:space="0" w:color="000000"/>
            </w:tcBorders>
            <w:vAlign w:val="center"/>
          </w:tcPr>
          <w:p w14:paraId="2DE503FA" w14:textId="77777777" w:rsidR="00F12A37" w:rsidRPr="00E7759A" w:rsidRDefault="00F12A37" w:rsidP="0060042D">
            <w:pPr>
              <w:pStyle w:val="Tabletext8"/>
              <w:keepNext/>
              <w:keepLines/>
              <w:snapToGrid w:val="0"/>
              <w:spacing w:before="0" w:after="0"/>
              <w:rPr>
                <w:rFonts w:ascii="Calibri" w:hAnsi="Calibri" w:cs="Calibri"/>
                <w:sz w:val="20"/>
              </w:rPr>
            </w:pPr>
            <w:r w:rsidRPr="00E7759A">
              <w:rPr>
                <w:rFonts w:ascii="Calibri" w:hAnsi="Calibri" w:cs="Calibri"/>
                <w:sz w:val="20"/>
              </w:rPr>
              <w:t>any</w:t>
            </w:r>
          </w:p>
        </w:tc>
        <w:tc>
          <w:tcPr>
            <w:tcW w:w="1842" w:type="dxa"/>
            <w:tcBorders>
              <w:left w:val="single" w:sz="4" w:space="0" w:color="000000"/>
              <w:bottom w:val="single" w:sz="4" w:space="0" w:color="000000"/>
            </w:tcBorders>
            <w:shd w:val="clear" w:color="auto" w:fill="auto"/>
            <w:vAlign w:val="center"/>
          </w:tcPr>
          <w:p w14:paraId="45D657D9" w14:textId="77777777" w:rsidR="00F12A37" w:rsidRPr="00E7759A" w:rsidRDefault="00F12A37" w:rsidP="0060042D">
            <w:pPr>
              <w:pStyle w:val="Tabletext8"/>
              <w:keepNext/>
              <w:keepLines/>
              <w:snapToGrid w:val="0"/>
              <w:spacing w:before="0" w:after="0"/>
              <w:rPr>
                <w:rFonts w:ascii="Calibri" w:hAnsi="Calibri" w:cs="Calibri"/>
                <w:b/>
                <w:i/>
                <w:sz w:val="20"/>
              </w:rPr>
            </w:pPr>
            <w:r w:rsidRPr="00E7759A">
              <w:rPr>
                <w:rFonts w:ascii="Calibri" w:hAnsi="Calibri" w:cs="Calibri"/>
                <w:b/>
                <w:i/>
                <w:sz w:val="20"/>
                <w:highlight w:val="lightGray"/>
              </w:rPr>
              <w:t>Extensions</w:t>
            </w:r>
          </w:p>
        </w:tc>
        <w:tc>
          <w:tcPr>
            <w:tcW w:w="567" w:type="dxa"/>
            <w:tcBorders>
              <w:left w:val="single" w:sz="4" w:space="0" w:color="000000"/>
              <w:bottom w:val="single" w:sz="4" w:space="0" w:color="000000"/>
            </w:tcBorders>
            <w:vAlign w:val="center"/>
          </w:tcPr>
          <w:p w14:paraId="4AF50B5B" w14:textId="77777777" w:rsidR="00F12A37" w:rsidRPr="00E7759A" w:rsidRDefault="00F12A37" w:rsidP="0060042D">
            <w:pPr>
              <w:pStyle w:val="Tabletext8"/>
              <w:keepNext/>
              <w:keepLines/>
              <w:snapToGrid w:val="0"/>
              <w:spacing w:before="0" w:after="0"/>
              <w:rPr>
                <w:rFonts w:ascii="Calibri" w:hAnsi="Calibri" w:cs="Calibri"/>
                <w:sz w:val="20"/>
              </w:rPr>
            </w:pPr>
            <w:r w:rsidRPr="00E7759A">
              <w:rPr>
                <w:rFonts w:ascii="Calibri" w:hAnsi="Calibri" w:cs="Calibri"/>
                <w:sz w:val="20"/>
              </w:rPr>
              <w:t>0:1</w:t>
            </w:r>
          </w:p>
        </w:tc>
        <w:tc>
          <w:tcPr>
            <w:tcW w:w="1350" w:type="dxa"/>
            <w:tcBorders>
              <w:left w:val="single" w:sz="4" w:space="0" w:color="000000"/>
              <w:bottom w:val="single" w:sz="4" w:space="0" w:color="000000"/>
            </w:tcBorders>
            <w:vAlign w:val="center"/>
          </w:tcPr>
          <w:p w14:paraId="35C16EA3" w14:textId="77777777" w:rsidR="00F12A37" w:rsidRPr="00E7759A" w:rsidRDefault="00F12A37" w:rsidP="0060042D">
            <w:pPr>
              <w:pStyle w:val="Tabletext8"/>
              <w:keepNext/>
              <w:keepLines/>
              <w:snapToGrid w:val="0"/>
              <w:spacing w:before="0" w:after="0"/>
              <w:rPr>
                <w:rFonts w:ascii="Calibri" w:hAnsi="Calibri" w:cs="Calibri"/>
                <w:sz w:val="20"/>
              </w:rPr>
            </w:pPr>
            <w:r w:rsidRPr="00E7759A">
              <w:rPr>
                <w:rFonts w:ascii="Calibri" w:hAnsi="Calibri" w:cs="Calibri"/>
                <w:sz w:val="20"/>
              </w:rPr>
              <w:t>any</w:t>
            </w:r>
          </w:p>
        </w:tc>
        <w:tc>
          <w:tcPr>
            <w:tcW w:w="5596" w:type="dxa"/>
            <w:tcBorders>
              <w:left w:val="single" w:sz="4" w:space="0" w:color="000000"/>
              <w:bottom w:val="single" w:sz="4" w:space="0" w:color="000000"/>
              <w:right w:val="single" w:sz="4" w:space="0" w:color="000000"/>
            </w:tcBorders>
            <w:vAlign w:val="center"/>
          </w:tcPr>
          <w:p w14:paraId="58BE2F1E" w14:textId="64B07776" w:rsidR="00F12A37" w:rsidRPr="00E7759A" w:rsidRDefault="00AC2911" w:rsidP="0060042D">
            <w:pPr>
              <w:pStyle w:val="Tabletext8"/>
              <w:keepNext/>
              <w:keepLines/>
              <w:snapToGrid w:val="0"/>
              <w:spacing w:before="0" w:after="0"/>
              <w:rPr>
                <w:rFonts w:ascii="Calibri" w:hAnsi="Calibri" w:cs="Calibri"/>
                <w:sz w:val="20"/>
                <w:lang w:val="fr-FR"/>
              </w:rPr>
            </w:pPr>
            <w:r w:rsidRPr="00E7759A">
              <w:rPr>
                <w:rFonts w:ascii="Calibri" w:hAnsi="Calibri" w:cs="Calibri"/>
                <w:sz w:val="20"/>
                <w:lang w:val="fr-FR"/>
              </w:rPr>
              <w:t>Emplacement pour extension utilisateur (</w:t>
            </w:r>
            <w:proofErr w:type="spellStart"/>
            <w:r w:rsidRPr="00E7759A">
              <w:rPr>
                <w:rFonts w:ascii="Calibri" w:hAnsi="Calibri" w:cs="Calibri"/>
                <w:sz w:val="20"/>
                <w:lang w:val="fr-FR"/>
              </w:rPr>
              <w:t>cf</w:t>
            </w:r>
            <w:proofErr w:type="spellEnd"/>
            <w:r w:rsidRPr="00E7759A">
              <w:rPr>
                <w:rFonts w:ascii="Calibri" w:hAnsi="Calibri" w:cs="Calibri"/>
                <w:sz w:val="20"/>
                <w:lang w:val="fr-FR"/>
              </w:rPr>
              <w:t xml:space="preserve"> </w:t>
            </w:r>
            <w:r w:rsidRPr="00E7759A">
              <w:rPr>
                <w:rFonts w:ascii="Calibri" w:hAnsi="Calibri" w:cs="Calibri"/>
                <w:sz w:val="20"/>
                <w:lang w:val="fr-FR"/>
              </w:rPr>
              <w:fldChar w:fldCharType="begin"/>
            </w:r>
            <w:r w:rsidRPr="00E7759A">
              <w:rPr>
                <w:rFonts w:ascii="Calibri" w:hAnsi="Calibri" w:cs="Calibri"/>
                <w:sz w:val="20"/>
                <w:lang w:val="fr-FR"/>
              </w:rPr>
              <w:instrText xml:space="preserve"> REF _Ref26438017 \r \h  \* MERGEFORMAT </w:instrText>
            </w:r>
            <w:r w:rsidRPr="00E7759A">
              <w:rPr>
                <w:rFonts w:ascii="Calibri" w:hAnsi="Calibri" w:cs="Calibri"/>
                <w:sz w:val="20"/>
                <w:lang w:val="fr-FR"/>
              </w:rPr>
            </w:r>
            <w:r w:rsidRPr="00E7759A">
              <w:rPr>
                <w:rFonts w:ascii="Calibri" w:hAnsi="Calibri" w:cs="Calibri"/>
                <w:sz w:val="20"/>
                <w:lang w:val="fr-FR"/>
              </w:rPr>
              <w:fldChar w:fldCharType="separate"/>
            </w:r>
            <w:r w:rsidR="00CD6283">
              <w:rPr>
                <w:rFonts w:ascii="Calibri" w:hAnsi="Calibri" w:cs="Calibri"/>
                <w:sz w:val="20"/>
                <w:lang w:val="fr-FR"/>
              </w:rPr>
              <w:t>5.4.2.2</w:t>
            </w:r>
            <w:r w:rsidRPr="00E7759A">
              <w:rPr>
                <w:rFonts w:ascii="Calibri" w:hAnsi="Calibri" w:cs="Calibri"/>
                <w:sz w:val="20"/>
                <w:lang w:val="fr-FR"/>
              </w:rPr>
              <w:fldChar w:fldCharType="end"/>
            </w:r>
            <w:r w:rsidRPr="00E7759A">
              <w:rPr>
                <w:rFonts w:ascii="Calibri" w:hAnsi="Calibri" w:cs="Calibri"/>
                <w:sz w:val="20"/>
                <w:lang w:val="fr-FR"/>
              </w:rPr>
              <w:t>)</w:t>
            </w:r>
          </w:p>
        </w:tc>
      </w:tr>
    </w:tbl>
    <w:p w14:paraId="2A8EE334" w14:textId="77777777" w:rsidR="00F12A37" w:rsidRDefault="00F12A37" w:rsidP="00F12A37">
      <w:pPr>
        <w:spacing w:before="120"/>
        <w:jc w:val="both"/>
        <w:rPr>
          <w:lang w:val="fr-FR"/>
        </w:rPr>
      </w:pPr>
      <w:r>
        <w:rPr>
          <w:lang w:val="fr-FR"/>
        </w:rPr>
        <w:t xml:space="preserve">La structure </w:t>
      </w:r>
      <w:proofErr w:type="spellStart"/>
      <w:r>
        <w:rPr>
          <w:lang w:val="fr-FR"/>
        </w:rPr>
        <w:t>facilityCondition</w:t>
      </w:r>
      <w:proofErr w:type="spellEnd"/>
      <w:r>
        <w:rPr>
          <w:lang w:val="fr-FR"/>
        </w:rPr>
        <w:t xml:space="preserve"> porte les informations de définition de la </w:t>
      </w:r>
      <w:proofErr w:type="spellStart"/>
      <w:r>
        <w:rPr>
          <w:lang w:val="fr-FR"/>
        </w:rPr>
        <w:t>facility</w:t>
      </w:r>
      <w:proofErr w:type="spellEnd"/>
      <w:r>
        <w:rPr>
          <w:lang w:val="fr-FR"/>
        </w:rPr>
        <w:t xml:space="preserve">, son état, les </w:t>
      </w:r>
      <w:proofErr w:type="spellStart"/>
      <w:r>
        <w:rPr>
          <w:lang w:val="fr-FR"/>
        </w:rPr>
        <w:t>eventuelles</w:t>
      </w:r>
      <w:proofErr w:type="spellEnd"/>
      <w:r>
        <w:rPr>
          <w:lang w:val="fr-FR"/>
        </w:rPr>
        <w:t xml:space="preserve"> informations de comptage associées, les informations de localisation et des informations complémentaires (lien vers perturbation ou action corrective identifiée, …)</w:t>
      </w:r>
    </w:p>
    <w:p w14:paraId="46AF1729" w14:textId="77777777" w:rsidR="00F12A37" w:rsidRDefault="00F12A37" w:rsidP="00F12A37">
      <w:pPr>
        <w:jc w:val="both"/>
        <w:rPr>
          <w:lang w:val="fr-FR"/>
        </w:rPr>
      </w:pPr>
      <w:r>
        <w:rPr>
          <w:lang w:val="fr-FR"/>
        </w:rPr>
        <w:t>Le profil France permet de remonter les informations d’état, de comptage et de localisation.</w:t>
      </w:r>
    </w:p>
    <w:p w14:paraId="46184E7F" w14:textId="77777777" w:rsidR="00F12A37" w:rsidRDefault="00F12A37" w:rsidP="00F12A37">
      <w:pPr>
        <w:pStyle w:val="Titre4"/>
        <w:rPr>
          <w:lang w:val="fr-FR"/>
        </w:rPr>
      </w:pPr>
      <w:r>
        <w:rPr>
          <w:lang w:val="fr-FR"/>
        </w:rPr>
        <w:t xml:space="preserve">Description de la </w:t>
      </w:r>
      <w:proofErr w:type="spellStart"/>
      <w:r>
        <w:rPr>
          <w:lang w:val="fr-FR"/>
        </w:rPr>
        <w:t>strcuture</w:t>
      </w:r>
      <w:proofErr w:type="spellEnd"/>
      <w:r>
        <w:rPr>
          <w:lang w:val="fr-FR"/>
        </w:rPr>
        <w:t xml:space="preserve"> ‘</w:t>
      </w:r>
      <w:proofErr w:type="spellStart"/>
      <w:r>
        <w:rPr>
          <w:lang w:val="fr-FR"/>
        </w:rPr>
        <w:t>FacilityCondition</w:t>
      </w:r>
      <w:proofErr w:type="spellEnd"/>
      <w:r>
        <w:rPr>
          <w:lang w:val="fr-FR"/>
        </w:rPr>
        <w:t>’</w:t>
      </w:r>
    </w:p>
    <w:tbl>
      <w:tblPr>
        <w:tblW w:w="0" w:type="auto"/>
        <w:tblLayout w:type="fixed"/>
        <w:tblLook w:val="0000" w:firstRow="0" w:lastRow="0" w:firstColumn="0" w:lastColumn="0" w:noHBand="0" w:noVBand="0"/>
      </w:tblPr>
      <w:tblGrid>
        <w:gridCol w:w="1101"/>
        <w:gridCol w:w="1835"/>
        <w:gridCol w:w="574"/>
        <w:gridCol w:w="1256"/>
        <w:gridCol w:w="5690"/>
      </w:tblGrid>
      <w:tr w:rsidR="00F12A37" w:rsidRPr="00E7759A" w14:paraId="799203D4" w14:textId="77777777" w:rsidTr="00BA458F">
        <w:trPr>
          <w:tblHeader/>
        </w:trPr>
        <w:tc>
          <w:tcPr>
            <w:tcW w:w="3510" w:type="dxa"/>
            <w:gridSpan w:val="3"/>
            <w:tcBorders>
              <w:top w:val="single" w:sz="4" w:space="0" w:color="000000"/>
              <w:left w:val="single" w:sz="4" w:space="0" w:color="000000"/>
              <w:bottom w:val="single" w:sz="4" w:space="0" w:color="000000"/>
            </w:tcBorders>
            <w:shd w:val="pct5" w:color="auto" w:fill="auto"/>
            <w:vAlign w:val="center"/>
          </w:tcPr>
          <w:p w14:paraId="2D88265E" w14:textId="77777777" w:rsidR="00F12A37" w:rsidRPr="00E7759A" w:rsidRDefault="00F12A37" w:rsidP="008C327E">
            <w:pPr>
              <w:pStyle w:val="Tabletext8"/>
              <w:keepLines/>
              <w:snapToGrid w:val="0"/>
              <w:spacing w:before="0" w:after="0"/>
              <w:rPr>
                <w:rFonts w:ascii="Calibri" w:hAnsi="Calibri" w:cs="Calibri"/>
                <w:b/>
                <w:i/>
                <w:iCs/>
                <w:sz w:val="18"/>
                <w:szCs w:val="18"/>
              </w:rPr>
            </w:pPr>
            <w:proofErr w:type="spellStart"/>
            <w:r w:rsidRPr="00E7759A">
              <w:rPr>
                <w:rFonts w:ascii="Calibri" w:hAnsi="Calibri" w:cs="Calibri"/>
                <w:b/>
                <w:i/>
                <w:iCs/>
                <w:sz w:val="18"/>
                <w:szCs w:val="18"/>
              </w:rPr>
              <w:t>FacilityCondition</w:t>
            </w:r>
            <w:proofErr w:type="spellEnd"/>
          </w:p>
        </w:tc>
        <w:tc>
          <w:tcPr>
            <w:tcW w:w="1256" w:type="dxa"/>
            <w:tcBorders>
              <w:top w:val="single" w:sz="4" w:space="0" w:color="000000"/>
              <w:left w:val="single" w:sz="4" w:space="0" w:color="000000"/>
              <w:bottom w:val="single" w:sz="4" w:space="0" w:color="000000"/>
            </w:tcBorders>
            <w:shd w:val="pct5" w:color="auto" w:fill="auto"/>
            <w:vAlign w:val="center"/>
          </w:tcPr>
          <w:p w14:paraId="5B34C1E2" w14:textId="77777777" w:rsidR="00F12A37" w:rsidRPr="00E7759A" w:rsidRDefault="00F12A37" w:rsidP="008C327E">
            <w:pPr>
              <w:pStyle w:val="Tabletext8"/>
              <w:keepLines/>
              <w:snapToGrid w:val="0"/>
              <w:spacing w:before="0" w:after="0"/>
              <w:rPr>
                <w:rFonts w:ascii="Calibri" w:hAnsi="Calibri" w:cs="Calibri"/>
                <w:i/>
                <w:iCs/>
                <w:sz w:val="18"/>
                <w:szCs w:val="18"/>
              </w:rPr>
            </w:pPr>
            <w:r w:rsidRPr="00E7759A">
              <w:rPr>
                <w:rFonts w:ascii="Calibri" w:hAnsi="Calibri" w:cs="Calibri"/>
                <w:i/>
                <w:iCs/>
                <w:sz w:val="18"/>
                <w:szCs w:val="18"/>
              </w:rPr>
              <w:t>+Structure</w:t>
            </w:r>
          </w:p>
        </w:tc>
        <w:tc>
          <w:tcPr>
            <w:tcW w:w="56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11FEDDDC" w14:textId="77777777" w:rsidR="00F12A37" w:rsidRPr="00E7759A" w:rsidRDefault="00F12A37" w:rsidP="008C327E">
            <w:pPr>
              <w:pStyle w:val="Tabletext8"/>
              <w:keepLines/>
              <w:snapToGrid w:val="0"/>
              <w:spacing w:before="0" w:after="0"/>
              <w:rPr>
                <w:rFonts w:ascii="Calibri" w:hAnsi="Calibri" w:cs="Calibri"/>
                <w:sz w:val="18"/>
                <w:szCs w:val="18"/>
              </w:rPr>
            </w:pPr>
            <w:r w:rsidRPr="00E7759A">
              <w:rPr>
                <w:rFonts w:ascii="Calibri" w:hAnsi="Calibri" w:cs="Calibri"/>
                <w:sz w:val="18"/>
                <w:szCs w:val="18"/>
              </w:rPr>
              <w:t>Describes the status of a facility</w:t>
            </w:r>
          </w:p>
        </w:tc>
      </w:tr>
      <w:tr w:rsidR="00F12A37" w:rsidRPr="00E7759A" w14:paraId="3DA8B5E8" w14:textId="77777777" w:rsidTr="00BA458F">
        <w:tc>
          <w:tcPr>
            <w:tcW w:w="1101" w:type="dxa"/>
            <w:vMerge w:val="restart"/>
            <w:tcBorders>
              <w:left w:val="single" w:sz="4" w:space="0" w:color="000000"/>
            </w:tcBorders>
            <w:vAlign w:val="center"/>
          </w:tcPr>
          <w:p w14:paraId="71A9E415"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Facility</w:t>
            </w:r>
          </w:p>
          <w:p w14:paraId="1D9FF470"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(choice)</w:t>
            </w:r>
          </w:p>
        </w:tc>
        <w:tc>
          <w:tcPr>
            <w:tcW w:w="1835" w:type="dxa"/>
            <w:tcBorders>
              <w:left w:val="single" w:sz="4" w:space="0" w:color="000000"/>
              <w:bottom w:val="single" w:sz="4" w:space="0" w:color="000000"/>
            </w:tcBorders>
            <w:vAlign w:val="center"/>
          </w:tcPr>
          <w:p w14:paraId="1C713B71" w14:textId="77777777" w:rsidR="00F12A37" w:rsidRPr="00A963C2" w:rsidRDefault="00F12A37" w:rsidP="008C327E">
            <w:pPr>
              <w:pStyle w:val="Tabletext8"/>
              <w:keepLines/>
              <w:snapToGrid w:val="0"/>
              <w:spacing w:before="0" w:after="0"/>
              <w:rPr>
                <w:rFonts w:ascii="Calibri" w:hAnsi="Calibri" w:cs="Calibri"/>
                <w:b/>
                <w:i/>
                <w:iCs/>
                <w:sz w:val="20"/>
                <w:highlight w:val="lightGray"/>
              </w:rPr>
            </w:pPr>
            <w:r w:rsidRPr="00A963C2">
              <w:rPr>
                <w:rFonts w:ascii="Calibri" w:hAnsi="Calibri" w:cs="Calibri"/>
                <w:b/>
                <w:i/>
                <w:iCs/>
                <w:sz w:val="20"/>
                <w:highlight w:val="lightGray"/>
              </w:rPr>
              <w:t xml:space="preserve">Facility </w:t>
            </w:r>
          </w:p>
        </w:tc>
        <w:tc>
          <w:tcPr>
            <w:tcW w:w="574" w:type="dxa"/>
            <w:tcBorders>
              <w:left w:val="single" w:sz="4" w:space="0" w:color="000000"/>
              <w:bottom w:val="single" w:sz="4" w:space="0" w:color="000000"/>
            </w:tcBorders>
            <w:vAlign w:val="center"/>
          </w:tcPr>
          <w:p w14:paraId="3F020DDB" w14:textId="77777777" w:rsidR="00F12A37" w:rsidRPr="00A963C2" w:rsidRDefault="00F12A37" w:rsidP="008C327E">
            <w:pPr>
              <w:pStyle w:val="Tabletext8"/>
              <w:keepLines/>
              <w:snapToGrid w:val="0"/>
              <w:spacing w:before="0" w:after="0"/>
              <w:rPr>
                <w:rFonts w:ascii="Calibri" w:hAnsi="Calibri" w:cs="Calibri"/>
                <w:sz w:val="20"/>
              </w:rPr>
            </w:pPr>
            <w:r w:rsidRPr="00A963C2">
              <w:rPr>
                <w:rFonts w:ascii="Calibri" w:hAnsi="Calibri" w:cs="Calibri"/>
                <w:sz w:val="20"/>
              </w:rPr>
              <w:t>1:1</w:t>
            </w:r>
          </w:p>
        </w:tc>
        <w:tc>
          <w:tcPr>
            <w:tcW w:w="1256" w:type="dxa"/>
            <w:tcBorders>
              <w:left w:val="single" w:sz="4" w:space="0" w:color="000000"/>
              <w:bottom w:val="single" w:sz="4" w:space="0" w:color="000000"/>
            </w:tcBorders>
            <w:vAlign w:val="center"/>
          </w:tcPr>
          <w:p w14:paraId="4CDA600D"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 xml:space="preserve">+Structure </w:t>
            </w:r>
          </w:p>
        </w:tc>
        <w:tc>
          <w:tcPr>
            <w:tcW w:w="5690" w:type="dxa"/>
            <w:tcBorders>
              <w:left w:val="single" w:sz="4" w:space="0" w:color="000000"/>
              <w:bottom w:val="single" w:sz="4" w:space="0" w:color="000000"/>
              <w:right w:val="single" w:sz="4" w:space="0" w:color="000000"/>
            </w:tcBorders>
            <w:vAlign w:val="center"/>
          </w:tcPr>
          <w:p w14:paraId="70A3B63A" w14:textId="3085384B" w:rsidR="00F12A37" w:rsidRPr="00A963C2" w:rsidRDefault="0086359E" w:rsidP="008C327E">
            <w:pPr>
              <w:pStyle w:val="Tabletext8"/>
              <w:keepLines/>
              <w:snapToGrid w:val="0"/>
              <w:spacing w:before="0" w:after="0"/>
              <w:rPr>
                <w:rFonts w:ascii="Calibri" w:hAnsi="Calibri" w:cs="Calibri"/>
                <w:sz w:val="20"/>
                <w:lang w:val="fr-FR"/>
              </w:rPr>
            </w:pPr>
            <w:r w:rsidRPr="00A963C2">
              <w:rPr>
                <w:rFonts w:ascii="Calibri" w:hAnsi="Calibri" w:cs="Calibri"/>
                <w:sz w:val="20"/>
                <w:lang w:val="fr-FR"/>
              </w:rPr>
              <w:t>Description Générale d’une</w:t>
            </w:r>
            <w:r w:rsidR="00F12A37" w:rsidRPr="00A963C2">
              <w:rPr>
                <w:rFonts w:ascii="Calibri" w:hAnsi="Calibri" w:cs="Calibri"/>
                <w:sz w:val="20"/>
                <w:lang w:val="fr-FR"/>
              </w:rPr>
              <w:t xml:space="preserve"> </w:t>
            </w:r>
            <w:proofErr w:type="spellStart"/>
            <w:r w:rsidR="00F12A37" w:rsidRPr="00A963C2">
              <w:rPr>
                <w:rFonts w:ascii="Calibri" w:hAnsi="Calibri" w:cs="Calibri"/>
                <w:sz w:val="20"/>
                <w:lang w:val="fr-FR"/>
              </w:rPr>
              <w:t>facility</w:t>
            </w:r>
            <w:proofErr w:type="spellEnd"/>
            <w:r w:rsidR="00F12A37" w:rsidRPr="00A963C2">
              <w:rPr>
                <w:rFonts w:ascii="Calibri" w:hAnsi="Calibri" w:cs="Calibri"/>
                <w:sz w:val="20"/>
                <w:lang w:val="fr-FR"/>
              </w:rPr>
              <w:t xml:space="preserve"> (</w:t>
            </w:r>
            <w:proofErr w:type="spellStart"/>
            <w:r w:rsidRPr="00A963C2">
              <w:rPr>
                <w:rFonts w:ascii="Calibri" w:hAnsi="Calibri" w:cs="Calibri"/>
                <w:sz w:val="20"/>
                <w:lang w:val="fr-FR"/>
              </w:rPr>
              <w:t>cf</w:t>
            </w:r>
            <w:proofErr w:type="spellEnd"/>
            <w:r w:rsidR="00F12A37" w:rsidRPr="00A963C2">
              <w:rPr>
                <w:rFonts w:ascii="Calibri" w:hAnsi="Calibri" w:cs="Calibri"/>
                <w:sz w:val="20"/>
                <w:lang w:val="fr-FR"/>
              </w:rPr>
              <w:t xml:space="preserve"> </w:t>
            </w:r>
            <w:r w:rsidR="00F12A37" w:rsidRPr="00A963C2">
              <w:rPr>
                <w:rFonts w:ascii="Calibri" w:hAnsi="Calibri" w:cs="Calibri"/>
                <w:b/>
                <w:bCs/>
                <w:sz w:val="20"/>
                <w:lang w:val="fr-FR"/>
              </w:rPr>
              <w:t>Facility</w:t>
            </w:r>
            <w:r w:rsidR="00F12A37" w:rsidRPr="00A963C2">
              <w:rPr>
                <w:rFonts w:ascii="Calibri" w:hAnsi="Calibri" w:cs="Calibri"/>
                <w:sz w:val="20"/>
                <w:lang w:val="fr-FR"/>
              </w:rPr>
              <w:t>).</w:t>
            </w:r>
          </w:p>
          <w:p w14:paraId="5392B14D" w14:textId="77777777" w:rsidR="00F12A37" w:rsidRPr="00A963C2" w:rsidRDefault="00F12A37" w:rsidP="008C327E">
            <w:pPr>
              <w:pStyle w:val="Tabletext8"/>
              <w:keepLines/>
              <w:snapToGrid w:val="0"/>
              <w:spacing w:before="0" w:after="0"/>
              <w:rPr>
                <w:rFonts w:ascii="Calibri" w:hAnsi="Calibri" w:cs="Calibri"/>
                <w:sz w:val="20"/>
              </w:rPr>
            </w:pPr>
            <w:r w:rsidRPr="00A963C2">
              <w:rPr>
                <w:rFonts w:ascii="Calibri" w:hAnsi="Calibri" w:cs="Calibri"/>
                <w:sz w:val="20"/>
                <w:highlight w:val="lightGray"/>
                <w:lang w:val="fr-FR"/>
              </w:rPr>
              <w:t xml:space="preserve">La </w:t>
            </w:r>
            <w:proofErr w:type="spellStart"/>
            <w:r w:rsidRPr="00A963C2">
              <w:rPr>
                <w:rFonts w:ascii="Calibri" w:hAnsi="Calibri" w:cs="Calibri"/>
                <w:sz w:val="20"/>
                <w:highlight w:val="lightGray"/>
                <w:lang w:val="fr-FR"/>
              </w:rPr>
              <w:t>definition</w:t>
            </w:r>
            <w:proofErr w:type="spellEnd"/>
            <w:r w:rsidRPr="00A963C2">
              <w:rPr>
                <w:rFonts w:ascii="Calibri" w:hAnsi="Calibri" w:cs="Calibri"/>
                <w:sz w:val="20"/>
                <w:highlight w:val="lightGray"/>
                <w:lang w:val="fr-FR"/>
              </w:rPr>
              <w:t xml:space="preserve"> du FACILITY sera lorsque </w:t>
            </w:r>
            <w:proofErr w:type="spellStart"/>
            <w:r w:rsidRPr="00A963C2">
              <w:rPr>
                <w:rFonts w:ascii="Calibri" w:hAnsi="Calibri" w:cs="Calibri"/>
                <w:sz w:val="20"/>
                <w:highlight w:val="lightGray"/>
                <w:lang w:val="fr-FR"/>
              </w:rPr>
              <w:t>possibie</w:t>
            </w:r>
            <w:proofErr w:type="spellEnd"/>
            <w:r w:rsidRPr="00A963C2">
              <w:rPr>
                <w:rFonts w:ascii="Calibri" w:hAnsi="Calibri" w:cs="Calibri"/>
                <w:sz w:val="20"/>
                <w:highlight w:val="lightGray"/>
                <w:lang w:val="fr-FR"/>
              </w:rPr>
              <w:t xml:space="preserve"> faite au travers des échanges </w:t>
            </w:r>
            <w:proofErr w:type="spellStart"/>
            <w:r w:rsidRPr="00A963C2">
              <w:rPr>
                <w:rFonts w:ascii="Calibri" w:hAnsi="Calibri" w:cs="Calibri"/>
                <w:sz w:val="20"/>
                <w:highlight w:val="lightGray"/>
                <w:lang w:val="fr-FR"/>
              </w:rPr>
              <w:t>NeTEx</w:t>
            </w:r>
            <w:proofErr w:type="spellEnd"/>
            <w:r w:rsidRPr="00A963C2">
              <w:rPr>
                <w:rFonts w:ascii="Calibri" w:hAnsi="Calibri" w:cs="Calibri"/>
                <w:sz w:val="20"/>
                <w:highlight w:val="lightGray"/>
                <w:lang w:val="fr-FR"/>
              </w:rPr>
              <w:t xml:space="preserve">. L’utilisation du service SIRI à cette fin sera à limiter au maximum. </w:t>
            </w:r>
            <w:proofErr w:type="spellStart"/>
            <w:r w:rsidRPr="00A963C2">
              <w:rPr>
                <w:rFonts w:ascii="Calibri" w:hAnsi="Calibri" w:cs="Calibri"/>
                <w:sz w:val="20"/>
                <w:highlight w:val="lightGray"/>
              </w:rPr>
              <w:t>Voir</w:t>
            </w:r>
            <w:proofErr w:type="spellEnd"/>
            <w:r w:rsidRPr="00A963C2">
              <w:rPr>
                <w:rFonts w:ascii="Calibri" w:hAnsi="Calibri" w:cs="Calibri"/>
                <w:sz w:val="20"/>
                <w:highlight w:val="lightGray"/>
              </w:rPr>
              <w:t xml:space="preserve"> FM-1</w:t>
            </w:r>
          </w:p>
        </w:tc>
      </w:tr>
      <w:tr w:rsidR="00F12A37" w:rsidRPr="00E32CB2" w14:paraId="1F80CD3E" w14:textId="77777777" w:rsidTr="00BA458F">
        <w:tc>
          <w:tcPr>
            <w:tcW w:w="1101" w:type="dxa"/>
            <w:vMerge/>
            <w:tcBorders>
              <w:left w:val="single" w:sz="4" w:space="0" w:color="000000"/>
              <w:bottom w:val="single" w:sz="4" w:space="0" w:color="000000"/>
            </w:tcBorders>
            <w:vAlign w:val="center"/>
          </w:tcPr>
          <w:p w14:paraId="0C576472" w14:textId="77777777" w:rsidR="00F12A37" w:rsidRPr="00A963C2" w:rsidRDefault="00F12A37" w:rsidP="008C327E">
            <w:pPr>
              <w:pStyle w:val="Tabletext8"/>
              <w:keepLines/>
              <w:snapToGrid w:val="0"/>
              <w:spacing w:before="0" w:after="0"/>
              <w:rPr>
                <w:rFonts w:ascii="Calibri" w:hAnsi="Calibri" w:cs="Calibri"/>
                <w:i/>
                <w:iCs/>
                <w:sz w:val="20"/>
              </w:rPr>
            </w:pPr>
          </w:p>
        </w:tc>
        <w:tc>
          <w:tcPr>
            <w:tcW w:w="1835" w:type="dxa"/>
            <w:tcBorders>
              <w:left w:val="single" w:sz="4" w:space="0" w:color="000000"/>
              <w:bottom w:val="single" w:sz="4" w:space="0" w:color="000000"/>
            </w:tcBorders>
            <w:vAlign w:val="center"/>
          </w:tcPr>
          <w:p w14:paraId="0FB510C1" w14:textId="77777777" w:rsidR="00F12A37" w:rsidRPr="00A963C2" w:rsidRDefault="00F12A37" w:rsidP="008C327E">
            <w:pPr>
              <w:pStyle w:val="Tabletext8"/>
              <w:keepLines/>
              <w:snapToGrid w:val="0"/>
              <w:spacing w:before="0" w:after="0"/>
              <w:rPr>
                <w:rFonts w:ascii="Calibri" w:hAnsi="Calibri" w:cs="Calibri"/>
                <w:b/>
                <w:i/>
                <w:iCs/>
                <w:sz w:val="20"/>
                <w:highlight w:val="lightGray"/>
              </w:rPr>
            </w:pPr>
            <w:proofErr w:type="spellStart"/>
            <w:r w:rsidRPr="00A963C2">
              <w:rPr>
                <w:rFonts w:ascii="Calibri" w:hAnsi="Calibri" w:cs="Calibri"/>
                <w:b/>
                <w:i/>
                <w:iCs/>
                <w:sz w:val="20"/>
                <w:highlight w:val="lightGray"/>
              </w:rPr>
              <w:t>FacilityRef</w:t>
            </w:r>
            <w:proofErr w:type="spellEnd"/>
          </w:p>
        </w:tc>
        <w:tc>
          <w:tcPr>
            <w:tcW w:w="574" w:type="dxa"/>
            <w:tcBorders>
              <w:left w:val="single" w:sz="4" w:space="0" w:color="000000"/>
              <w:bottom w:val="single" w:sz="4" w:space="0" w:color="000000"/>
            </w:tcBorders>
            <w:vAlign w:val="center"/>
          </w:tcPr>
          <w:p w14:paraId="30507D74" w14:textId="77777777" w:rsidR="00F12A37" w:rsidRPr="00A963C2" w:rsidRDefault="00F12A37" w:rsidP="008C327E">
            <w:pPr>
              <w:pStyle w:val="Tabletext8"/>
              <w:keepLines/>
              <w:snapToGrid w:val="0"/>
              <w:spacing w:before="0" w:after="0"/>
              <w:rPr>
                <w:rFonts w:ascii="Calibri" w:hAnsi="Calibri" w:cs="Calibri"/>
                <w:sz w:val="20"/>
              </w:rPr>
            </w:pPr>
            <w:r w:rsidRPr="00A963C2">
              <w:rPr>
                <w:rFonts w:ascii="Calibri" w:hAnsi="Calibri" w:cs="Calibri"/>
                <w:sz w:val="20"/>
              </w:rPr>
              <w:t>1:1</w:t>
            </w:r>
          </w:p>
        </w:tc>
        <w:tc>
          <w:tcPr>
            <w:tcW w:w="1256" w:type="dxa"/>
            <w:tcBorders>
              <w:left w:val="single" w:sz="4" w:space="0" w:color="000000"/>
              <w:bottom w:val="single" w:sz="4" w:space="0" w:color="000000"/>
            </w:tcBorders>
            <w:vAlign w:val="center"/>
          </w:tcPr>
          <w:p w14:paraId="1AE98D9B"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w:t>
            </w:r>
            <w:proofErr w:type="spellStart"/>
            <w:r w:rsidRPr="00A963C2">
              <w:rPr>
                <w:rFonts w:ascii="Calibri" w:hAnsi="Calibri" w:cs="Calibri"/>
                <w:i/>
                <w:iCs/>
                <w:sz w:val="20"/>
              </w:rPr>
              <w:t>FacilityCode</w:t>
            </w:r>
            <w:proofErr w:type="spellEnd"/>
          </w:p>
        </w:tc>
        <w:tc>
          <w:tcPr>
            <w:tcW w:w="5690" w:type="dxa"/>
            <w:tcBorders>
              <w:left w:val="single" w:sz="4" w:space="0" w:color="000000"/>
              <w:bottom w:val="single" w:sz="4" w:space="0" w:color="000000"/>
              <w:right w:val="single" w:sz="4" w:space="0" w:color="000000"/>
            </w:tcBorders>
            <w:vAlign w:val="center"/>
          </w:tcPr>
          <w:p w14:paraId="0CEA2B35" w14:textId="4E835E37" w:rsidR="00F12A37" w:rsidRPr="00A963C2" w:rsidRDefault="0086359E" w:rsidP="008C327E">
            <w:pPr>
              <w:pStyle w:val="Tabletext8"/>
              <w:keepLines/>
              <w:snapToGrid w:val="0"/>
              <w:spacing w:before="0" w:after="0"/>
              <w:rPr>
                <w:rFonts w:ascii="Calibri" w:hAnsi="Calibri" w:cs="Calibri"/>
                <w:sz w:val="20"/>
                <w:lang w:val="fr-FR"/>
              </w:rPr>
            </w:pPr>
            <w:proofErr w:type="gramStart"/>
            <w:r w:rsidRPr="00A963C2">
              <w:rPr>
                <w:rFonts w:ascii="Calibri" w:hAnsi="Calibri" w:cs="Calibri"/>
                <w:sz w:val="20"/>
                <w:lang w:val="fr-FR"/>
              </w:rPr>
              <w:t>identifiant</w:t>
            </w:r>
            <w:proofErr w:type="gramEnd"/>
            <w:r w:rsidR="00F12A37" w:rsidRPr="00A963C2">
              <w:rPr>
                <w:rFonts w:ascii="Calibri" w:hAnsi="Calibri" w:cs="Calibri"/>
                <w:sz w:val="20"/>
                <w:lang w:val="fr-FR"/>
              </w:rPr>
              <w:t xml:space="preserve"> </w:t>
            </w:r>
            <w:r w:rsidRPr="00A963C2">
              <w:rPr>
                <w:rFonts w:ascii="Calibri" w:hAnsi="Calibri" w:cs="Calibri"/>
                <w:sz w:val="20"/>
                <w:lang w:val="fr-FR"/>
              </w:rPr>
              <w:t>d’une</w:t>
            </w:r>
            <w:r w:rsidR="00F12A37" w:rsidRPr="00A963C2">
              <w:rPr>
                <w:rFonts w:ascii="Calibri" w:hAnsi="Calibri" w:cs="Calibri"/>
                <w:sz w:val="20"/>
                <w:lang w:val="fr-FR"/>
              </w:rPr>
              <w:t xml:space="preserve"> Facility.</w:t>
            </w:r>
          </w:p>
          <w:p w14:paraId="0E885711" w14:textId="77777777" w:rsidR="00F12A37" w:rsidRPr="00A963C2" w:rsidRDefault="00F12A37" w:rsidP="008C327E">
            <w:pPr>
              <w:pStyle w:val="Tabletext8"/>
              <w:keepLines/>
              <w:snapToGrid w:val="0"/>
              <w:spacing w:before="0" w:after="0"/>
              <w:rPr>
                <w:rFonts w:ascii="Calibri" w:hAnsi="Calibri" w:cs="Calibri"/>
                <w:sz w:val="20"/>
                <w:lang w:val="fr-FR"/>
              </w:rPr>
            </w:pPr>
            <w:r w:rsidRPr="00A963C2">
              <w:rPr>
                <w:rFonts w:ascii="Calibri" w:hAnsi="Calibri" w:cs="Calibri"/>
                <w:sz w:val="20"/>
                <w:highlight w:val="lightGray"/>
                <w:lang w:val="fr-FR"/>
              </w:rPr>
              <w:t xml:space="preserve">L’utilisation de </w:t>
            </w:r>
            <w:proofErr w:type="spellStart"/>
            <w:r w:rsidRPr="00A963C2">
              <w:rPr>
                <w:rFonts w:ascii="Calibri" w:hAnsi="Calibri" w:cs="Calibri"/>
                <w:sz w:val="20"/>
                <w:highlight w:val="lightGray"/>
                <w:lang w:val="fr-FR"/>
              </w:rPr>
              <w:t>references</w:t>
            </w:r>
            <w:proofErr w:type="spellEnd"/>
            <w:r w:rsidRPr="00A963C2">
              <w:rPr>
                <w:rFonts w:ascii="Calibri" w:hAnsi="Calibri" w:cs="Calibri"/>
                <w:sz w:val="20"/>
                <w:highlight w:val="lightGray"/>
                <w:lang w:val="fr-FR"/>
              </w:rPr>
              <w:t xml:space="preserve"> aux </w:t>
            </w:r>
            <w:proofErr w:type="spellStart"/>
            <w:r w:rsidRPr="00A963C2">
              <w:rPr>
                <w:rFonts w:ascii="Calibri" w:hAnsi="Calibri" w:cs="Calibri"/>
                <w:sz w:val="20"/>
                <w:highlight w:val="lightGray"/>
                <w:lang w:val="fr-FR"/>
              </w:rPr>
              <w:t>facility</w:t>
            </w:r>
            <w:proofErr w:type="spellEnd"/>
            <w:r w:rsidRPr="00A963C2">
              <w:rPr>
                <w:rFonts w:ascii="Calibri" w:hAnsi="Calibri" w:cs="Calibri"/>
                <w:sz w:val="20"/>
                <w:highlight w:val="lightGray"/>
                <w:lang w:val="fr-FR"/>
              </w:rPr>
              <w:t xml:space="preserve"> sera privilégiée</w:t>
            </w:r>
            <w:r w:rsidRPr="00A963C2">
              <w:rPr>
                <w:rFonts w:ascii="Calibri" w:hAnsi="Calibri" w:cs="Calibri"/>
                <w:sz w:val="20"/>
                <w:lang w:val="fr-FR"/>
              </w:rPr>
              <w:t xml:space="preserve"> </w:t>
            </w:r>
            <w:r w:rsidRPr="00A963C2">
              <w:rPr>
                <w:rFonts w:ascii="Calibri" w:hAnsi="Calibri" w:cs="Calibri"/>
                <w:sz w:val="20"/>
                <w:highlight w:val="lightGray"/>
                <w:lang w:val="fr-FR"/>
              </w:rPr>
              <w:t>Voir FM-1</w:t>
            </w:r>
          </w:p>
        </w:tc>
      </w:tr>
      <w:tr w:rsidR="00F12A37" w:rsidRPr="00E32CB2" w14:paraId="7C9720CB" w14:textId="77777777" w:rsidTr="00BA458F">
        <w:tc>
          <w:tcPr>
            <w:tcW w:w="1101" w:type="dxa"/>
            <w:tcBorders>
              <w:left w:val="single" w:sz="4" w:space="0" w:color="000000"/>
              <w:bottom w:val="single" w:sz="4" w:space="0" w:color="000000"/>
            </w:tcBorders>
            <w:vAlign w:val="center"/>
          </w:tcPr>
          <w:p w14:paraId="2B4E817E"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Status</w:t>
            </w:r>
          </w:p>
        </w:tc>
        <w:tc>
          <w:tcPr>
            <w:tcW w:w="1835" w:type="dxa"/>
            <w:tcBorders>
              <w:left w:val="single" w:sz="4" w:space="0" w:color="000000"/>
              <w:bottom w:val="single" w:sz="4" w:space="0" w:color="000000"/>
            </w:tcBorders>
            <w:vAlign w:val="center"/>
          </w:tcPr>
          <w:p w14:paraId="7DCA7A90" w14:textId="77777777" w:rsidR="00F12A37" w:rsidRPr="00A963C2" w:rsidRDefault="00F12A37" w:rsidP="008C327E">
            <w:pPr>
              <w:pStyle w:val="Tabletext8"/>
              <w:keepLines/>
              <w:snapToGrid w:val="0"/>
              <w:spacing w:before="0" w:after="0"/>
              <w:rPr>
                <w:rFonts w:ascii="Calibri" w:hAnsi="Calibri" w:cs="Calibri"/>
                <w:b/>
                <w:i/>
                <w:iCs/>
                <w:sz w:val="20"/>
                <w:highlight w:val="lightGray"/>
              </w:rPr>
            </w:pPr>
            <w:proofErr w:type="spellStart"/>
            <w:r w:rsidRPr="00A963C2">
              <w:rPr>
                <w:rFonts w:ascii="Calibri" w:hAnsi="Calibri" w:cs="Calibri"/>
                <w:b/>
                <w:i/>
                <w:iCs/>
                <w:sz w:val="20"/>
                <w:highlight w:val="lightGray"/>
              </w:rPr>
              <w:t>FacilityStatus</w:t>
            </w:r>
            <w:proofErr w:type="spellEnd"/>
          </w:p>
        </w:tc>
        <w:tc>
          <w:tcPr>
            <w:tcW w:w="574" w:type="dxa"/>
            <w:tcBorders>
              <w:left w:val="single" w:sz="4" w:space="0" w:color="000000"/>
              <w:bottom w:val="single" w:sz="4" w:space="0" w:color="000000"/>
            </w:tcBorders>
            <w:vAlign w:val="center"/>
          </w:tcPr>
          <w:p w14:paraId="5BCCE491" w14:textId="77777777" w:rsidR="00F12A37" w:rsidRPr="00A963C2" w:rsidRDefault="00F12A37" w:rsidP="008C327E">
            <w:pPr>
              <w:pStyle w:val="Tabletext8"/>
              <w:keepLines/>
              <w:snapToGrid w:val="0"/>
              <w:spacing w:before="0" w:after="0"/>
              <w:rPr>
                <w:rFonts w:ascii="Calibri" w:hAnsi="Calibri" w:cs="Calibri"/>
                <w:sz w:val="20"/>
              </w:rPr>
            </w:pPr>
            <w:r w:rsidRPr="00A963C2">
              <w:rPr>
                <w:rFonts w:ascii="Calibri" w:hAnsi="Calibri" w:cs="Calibri"/>
                <w:sz w:val="20"/>
              </w:rPr>
              <w:t>1:1</w:t>
            </w:r>
          </w:p>
        </w:tc>
        <w:tc>
          <w:tcPr>
            <w:tcW w:w="1256" w:type="dxa"/>
            <w:tcBorders>
              <w:left w:val="single" w:sz="4" w:space="0" w:color="000000"/>
              <w:bottom w:val="single" w:sz="4" w:space="0" w:color="000000"/>
            </w:tcBorders>
            <w:vAlign w:val="center"/>
          </w:tcPr>
          <w:p w14:paraId="5E696B10"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+Structure</w:t>
            </w:r>
          </w:p>
        </w:tc>
        <w:tc>
          <w:tcPr>
            <w:tcW w:w="5690" w:type="dxa"/>
            <w:tcBorders>
              <w:left w:val="single" w:sz="4" w:space="0" w:color="000000"/>
              <w:bottom w:val="single" w:sz="4" w:space="0" w:color="000000"/>
              <w:right w:val="single" w:sz="4" w:space="0" w:color="000000"/>
            </w:tcBorders>
            <w:vAlign w:val="center"/>
          </w:tcPr>
          <w:p w14:paraId="0D3D1D3B" w14:textId="22134C29" w:rsidR="00F12A37" w:rsidRPr="00A963C2" w:rsidRDefault="00F12A37" w:rsidP="008C327E">
            <w:pPr>
              <w:pStyle w:val="Tabletext8"/>
              <w:keepLines/>
              <w:snapToGrid w:val="0"/>
              <w:spacing w:before="0" w:after="0"/>
              <w:rPr>
                <w:rFonts w:ascii="Calibri" w:hAnsi="Calibri" w:cs="Calibri"/>
                <w:sz w:val="20"/>
                <w:highlight w:val="lightGray"/>
                <w:lang w:val="fr-FR"/>
              </w:rPr>
            </w:pPr>
            <w:r w:rsidRPr="00A963C2">
              <w:rPr>
                <w:rFonts w:ascii="Calibri" w:hAnsi="Calibri" w:cs="Calibri"/>
                <w:sz w:val="20"/>
                <w:highlight w:val="lightGray"/>
                <w:lang w:val="fr-FR"/>
              </w:rPr>
              <w:t>Description de l’état d’un Facility (</w:t>
            </w:r>
            <w:proofErr w:type="spellStart"/>
            <w:r w:rsidRPr="00A963C2">
              <w:rPr>
                <w:rFonts w:ascii="Calibri" w:hAnsi="Calibri" w:cs="Calibri"/>
                <w:sz w:val="20"/>
                <w:highlight w:val="lightGray"/>
                <w:lang w:val="fr-FR"/>
              </w:rPr>
              <w:t>cf</w:t>
            </w:r>
            <w:proofErr w:type="spellEnd"/>
            <w:r w:rsidRPr="00A963C2">
              <w:rPr>
                <w:rFonts w:ascii="Calibri" w:hAnsi="Calibri" w:cs="Calibri"/>
                <w:sz w:val="20"/>
                <w:highlight w:val="lightGray"/>
                <w:lang w:val="fr-FR"/>
              </w:rPr>
              <w:t xml:space="preserve"> §</w:t>
            </w:r>
            <w:r w:rsidRPr="00A963C2">
              <w:rPr>
                <w:rFonts w:ascii="Calibri" w:hAnsi="Calibri" w:cs="Calibri"/>
                <w:sz w:val="20"/>
                <w:highlight w:val="lightGray"/>
                <w:lang w:val="fr-FR"/>
              </w:rPr>
              <w:fldChar w:fldCharType="begin"/>
            </w:r>
            <w:r w:rsidRPr="00A963C2">
              <w:rPr>
                <w:rFonts w:ascii="Calibri" w:hAnsi="Calibri" w:cs="Calibri"/>
                <w:sz w:val="20"/>
                <w:highlight w:val="lightGray"/>
                <w:lang w:val="fr-FR"/>
              </w:rPr>
              <w:instrText xml:space="preserve"> REF _Ref66178380 \r \h  \* MERGEFORMAT </w:instrText>
            </w:r>
            <w:r w:rsidRPr="00A963C2">
              <w:rPr>
                <w:rFonts w:ascii="Calibri" w:hAnsi="Calibri" w:cs="Calibri"/>
                <w:sz w:val="20"/>
                <w:highlight w:val="lightGray"/>
                <w:lang w:val="fr-FR"/>
              </w:rPr>
            </w:r>
            <w:r w:rsidRPr="00A963C2">
              <w:rPr>
                <w:rFonts w:ascii="Calibri" w:hAnsi="Calibri" w:cs="Calibri"/>
                <w:sz w:val="20"/>
                <w:highlight w:val="lightGray"/>
                <w:lang w:val="fr-FR"/>
              </w:rPr>
              <w:fldChar w:fldCharType="separate"/>
            </w:r>
            <w:r w:rsidR="00CD6283">
              <w:rPr>
                <w:rFonts w:ascii="Calibri" w:hAnsi="Calibri" w:cs="Calibri"/>
                <w:sz w:val="20"/>
                <w:highlight w:val="lightGray"/>
                <w:lang w:val="fr-FR"/>
              </w:rPr>
              <w:t>6.6.3.2</w:t>
            </w:r>
            <w:r w:rsidRPr="00A963C2">
              <w:rPr>
                <w:rFonts w:ascii="Calibri" w:hAnsi="Calibri" w:cs="Calibri"/>
                <w:sz w:val="20"/>
                <w:highlight w:val="lightGray"/>
                <w:lang w:val="fr-FR"/>
              </w:rPr>
              <w:fldChar w:fldCharType="end"/>
            </w:r>
            <w:r w:rsidRPr="00A963C2">
              <w:rPr>
                <w:rFonts w:ascii="Calibri" w:hAnsi="Calibri" w:cs="Calibri"/>
                <w:sz w:val="20"/>
                <w:highlight w:val="lightGray"/>
                <w:lang w:val="fr-FR"/>
              </w:rPr>
              <w:t>)</w:t>
            </w:r>
          </w:p>
        </w:tc>
      </w:tr>
      <w:tr w:rsidR="00F12A37" w:rsidRPr="00E32CB2" w14:paraId="5A01134E" w14:textId="77777777" w:rsidTr="00A963C2">
        <w:tc>
          <w:tcPr>
            <w:tcW w:w="1101" w:type="dxa"/>
            <w:tcBorders>
              <w:left w:val="single" w:sz="4" w:space="0" w:color="000000"/>
              <w:bottom w:val="single" w:sz="4" w:space="0" w:color="auto"/>
            </w:tcBorders>
            <w:vAlign w:val="center"/>
          </w:tcPr>
          <w:p w14:paraId="4CD20D12"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Counting</w:t>
            </w:r>
          </w:p>
        </w:tc>
        <w:tc>
          <w:tcPr>
            <w:tcW w:w="1835" w:type="dxa"/>
            <w:tcBorders>
              <w:left w:val="single" w:sz="4" w:space="0" w:color="000000"/>
              <w:bottom w:val="single" w:sz="4" w:space="0" w:color="000000"/>
            </w:tcBorders>
            <w:vAlign w:val="center"/>
          </w:tcPr>
          <w:p w14:paraId="314C5929" w14:textId="77777777" w:rsidR="00F12A37" w:rsidRPr="00A963C2" w:rsidRDefault="00F12A37" w:rsidP="008C327E">
            <w:pPr>
              <w:pStyle w:val="Tabletext8"/>
              <w:keepLines/>
              <w:snapToGrid w:val="0"/>
              <w:spacing w:before="0" w:after="0"/>
              <w:rPr>
                <w:rFonts w:ascii="Calibri" w:hAnsi="Calibri" w:cs="Calibri"/>
                <w:b/>
                <w:i/>
                <w:iCs/>
                <w:sz w:val="20"/>
                <w:highlight w:val="lightGray"/>
              </w:rPr>
            </w:pPr>
            <w:proofErr w:type="spellStart"/>
            <w:r w:rsidRPr="00A963C2">
              <w:rPr>
                <w:rFonts w:ascii="Calibri" w:hAnsi="Calibri" w:cs="Calibri"/>
                <w:b/>
                <w:i/>
                <w:iCs/>
                <w:sz w:val="20"/>
                <w:highlight w:val="lightGray"/>
              </w:rPr>
              <w:t>MonitoredCounting</w:t>
            </w:r>
            <w:proofErr w:type="spellEnd"/>
          </w:p>
        </w:tc>
        <w:tc>
          <w:tcPr>
            <w:tcW w:w="574" w:type="dxa"/>
            <w:tcBorders>
              <w:left w:val="single" w:sz="4" w:space="0" w:color="000000"/>
              <w:bottom w:val="single" w:sz="4" w:space="0" w:color="000000"/>
            </w:tcBorders>
            <w:vAlign w:val="center"/>
          </w:tcPr>
          <w:p w14:paraId="590549C4" w14:textId="77777777" w:rsidR="00F12A37" w:rsidRPr="00A963C2" w:rsidRDefault="00F12A37" w:rsidP="008C327E">
            <w:pPr>
              <w:pStyle w:val="Tabletext8"/>
              <w:keepLines/>
              <w:snapToGrid w:val="0"/>
              <w:spacing w:before="0" w:after="0"/>
              <w:rPr>
                <w:rFonts w:ascii="Calibri" w:hAnsi="Calibri" w:cs="Calibri"/>
                <w:sz w:val="20"/>
              </w:rPr>
            </w:pPr>
            <w:r w:rsidRPr="00A963C2">
              <w:rPr>
                <w:rFonts w:ascii="Calibri" w:hAnsi="Calibri" w:cs="Calibri"/>
                <w:sz w:val="20"/>
              </w:rPr>
              <w:t>0:1</w:t>
            </w:r>
          </w:p>
        </w:tc>
        <w:tc>
          <w:tcPr>
            <w:tcW w:w="1256" w:type="dxa"/>
            <w:tcBorders>
              <w:left w:val="single" w:sz="4" w:space="0" w:color="000000"/>
              <w:bottom w:val="single" w:sz="4" w:space="0" w:color="000000"/>
            </w:tcBorders>
            <w:vAlign w:val="center"/>
          </w:tcPr>
          <w:p w14:paraId="3AEBD62B"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+Structure</w:t>
            </w:r>
          </w:p>
        </w:tc>
        <w:tc>
          <w:tcPr>
            <w:tcW w:w="5690" w:type="dxa"/>
            <w:tcBorders>
              <w:left w:val="single" w:sz="4" w:space="0" w:color="000000"/>
              <w:bottom w:val="single" w:sz="4" w:space="0" w:color="000000"/>
              <w:right w:val="single" w:sz="4" w:space="0" w:color="000000"/>
            </w:tcBorders>
            <w:vAlign w:val="center"/>
          </w:tcPr>
          <w:p w14:paraId="04841407" w14:textId="769E749F" w:rsidR="00F12A37" w:rsidRPr="00A963C2" w:rsidRDefault="00F12A37" w:rsidP="008C327E">
            <w:pPr>
              <w:pStyle w:val="Tabletext8"/>
              <w:keepLines/>
              <w:snapToGrid w:val="0"/>
              <w:spacing w:before="0" w:after="0"/>
              <w:rPr>
                <w:rFonts w:ascii="Calibri" w:hAnsi="Calibri" w:cs="Calibri"/>
                <w:sz w:val="20"/>
                <w:highlight w:val="lightGray"/>
                <w:lang w:val="fr-FR"/>
              </w:rPr>
            </w:pPr>
            <w:r w:rsidRPr="00A963C2">
              <w:rPr>
                <w:rFonts w:ascii="Calibri" w:hAnsi="Calibri" w:cs="Calibri"/>
                <w:sz w:val="20"/>
                <w:highlight w:val="lightGray"/>
                <w:lang w:val="fr-FR"/>
              </w:rPr>
              <w:t>Mise à jour du compteur associé au Facility (</w:t>
            </w:r>
            <w:proofErr w:type="spellStart"/>
            <w:r w:rsidRPr="00A963C2">
              <w:rPr>
                <w:rFonts w:ascii="Calibri" w:hAnsi="Calibri" w:cs="Calibri"/>
                <w:sz w:val="20"/>
                <w:highlight w:val="lightGray"/>
                <w:lang w:val="fr-FR"/>
              </w:rPr>
              <w:t>cf</w:t>
            </w:r>
            <w:proofErr w:type="spellEnd"/>
            <w:r w:rsidRPr="00A963C2">
              <w:rPr>
                <w:rFonts w:ascii="Calibri" w:hAnsi="Calibri" w:cs="Calibri"/>
                <w:sz w:val="20"/>
                <w:highlight w:val="lightGray"/>
                <w:lang w:val="fr-FR"/>
              </w:rPr>
              <w:t xml:space="preserve"> §</w:t>
            </w:r>
            <w:r w:rsidRPr="00A963C2">
              <w:rPr>
                <w:rFonts w:ascii="Calibri" w:hAnsi="Calibri" w:cs="Calibri"/>
                <w:sz w:val="20"/>
                <w:highlight w:val="lightGray"/>
                <w:lang w:val="fr-FR"/>
              </w:rPr>
              <w:fldChar w:fldCharType="begin"/>
            </w:r>
            <w:r w:rsidRPr="00A963C2">
              <w:rPr>
                <w:rFonts w:ascii="Calibri" w:hAnsi="Calibri" w:cs="Calibri"/>
                <w:sz w:val="20"/>
                <w:highlight w:val="lightGray"/>
                <w:lang w:val="fr-FR"/>
              </w:rPr>
              <w:instrText xml:space="preserve"> REF _Ref66178453 \r \h </w:instrText>
            </w:r>
            <w:r w:rsidR="008C327E" w:rsidRPr="00A963C2">
              <w:rPr>
                <w:rFonts w:ascii="Calibri" w:hAnsi="Calibri" w:cs="Calibri"/>
                <w:sz w:val="20"/>
                <w:highlight w:val="lightGray"/>
                <w:lang w:val="fr-FR"/>
              </w:rPr>
              <w:instrText xml:space="preserve"> \* MERGEFORMAT </w:instrText>
            </w:r>
            <w:r w:rsidRPr="00A963C2">
              <w:rPr>
                <w:rFonts w:ascii="Calibri" w:hAnsi="Calibri" w:cs="Calibri"/>
                <w:sz w:val="20"/>
                <w:highlight w:val="lightGray"/>
                <w:lang w:val="fr-FR"/>
              </w:rPr>
            </w:r>
            <w:r w:rsidRPr="00A963C2">
              <w:rPr>
                <w:rFonts w:ascii="Calibri" w:hAnsi="Calibri" w:cs="Calibri"/>
                <w:sz w:val="20"/>
                <w:highlight w:val="lightGray"/>
                <w:lang w:val="fr-FR"/>
              </w:rPr>
              <w:fldChar w:fldCharType="separate"/>
            </w:r>
            <w:r w:rsidR="00CD6283">
              <w:rPr>
                <w:rFonts w:ascii="Calibri" w:hAnsi="Calibri" w:cs="Calibri"/>
                <w:sz w:val="20"/>
                <w:highlight w:val="lightGray"/>
                <w:lang w:val="fr-FR"/>
              </w:rPr>
              <w:t>6.6.3.3</w:t>
            </w:r>
            <w:r w:rsidRPr="00A963C2">
              <w:rPr>
                <w:rFonts w:ascii="Calibri" w:hAnsi="Calibri" w:cs="Calibri"/>
                <w:sz w:val="20"/>
                <w:highlight w:val="lightGray"/>
                <w:lang w:val="fr-FR"/>
              </w:rPr>
              <w:fldChar w:fldCharType="end"/>
            </w:r>
            <w:r w:rsidRPr="00A963C2">
              <w:rPr>
                <w:rFonts w:ascii="Calibri" w:hAnsi="Calibri" w:cs="Calibri"/>
                <w:sz w:val="20"/>
                <w:highlight w:val="lightGray"/>
                <w:lang w:val="fr-FR"/>
              </w:rPr>
              <w:t>)</w:t>
            </w:r>
          </w:p>
        </w:tc>
      </w:tr>
      <w:tr w:rsidR="00F12A37" w:rsidRPr="00E32CB2" w14:paraId="739EEC71" w14:textId="77777777" w:rsidTr="00A963C2">
        <w:tc>
          <w:tcPr>
            <w:tcW w:w="1101" w:type="dxa"/>
            <w:tcBorders>
              <w:top w:val="single" w:sz="4" w:space="0" w:color="auto"/>
              <w:left w:val="single" w:sz="4" w:space="0" w:color="auto"/>
              <w:bottom w:val="single" w:sz="4" w:space="0" w:color="auto"/>
              <w:right w:val="single" w:sz="4" w:space="0" w:color="auto"/>
            </w:tcBorders>
            <w:vAlign w:val="center"/>
          </w:tcPr>
          <w:p w14:paraId="764E6B1A"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Position</w:t>
            </w:r>
          </w:p>
        </w:tc>
        <w:tc>
          <w:tcPr>
            <w:tcW w:w="1835" w:type="dxa"/>
            <w:tcBorders>
              <w:left w:val="single" w:sz="4" w:space="0" w:color="auto"/>
              <w:bottom w:val="single" w:sz="4" w:space="0" w:color="000000"/>
            </w:tcBorders>
            <w:vAlign w:val="center"/>
          </w:tcPr>
          <w:p w14:paraId="396FC77F" w14:textId="77777777" w:rsidR="00F12A37" w:rsidRPr="00A963C2" w:rsidRDefault="00F12A37" w:rsidP="008C327E">
            <w:pPr>
              <w:pStyle w:val="Tabletext8"/>
              <w:keepLines/>
              <w:snapToGrid w:val="0"/>
              <w:spacing w:before="0" w:after="0"/>
              <w:rPr>
                <w:rFonts w:ascii="Calibri" w:hAnsi="Calibri" w:cs="Calibri"/>
                <w:b/>
                <w:i/>
                <w:iCs/>
                <w:sz w:val="20"/>
              </w:rPr>
            </w:pPr>
            <w:proofErr w:type="spellStart"/>
            <w:r w:rsidRPr="00A963C2">
              <w:rPr>
                <w:rFonts w:ascii="Calibri" w:hAnsi="Calibri" w:cs="Calibri"/>
                <w:b/>
                <w:i/>
                <w:iCs/>
                <w:sz w:val="20"/>
                <w:highlight w:val="lightGray"/>
              </w:rPr>
              <w:t>FacilityUpdatedPosition</w:t>
            </w:r>
            <w:proofErr w:type="spellEnd"/>
          </w:p>
        </w:tc>
        <w:tc>
          <w:tcPr>
            <w:tcW w:w="574" w:type="dxa"/>
            <w:tcBorders>
              <w:left w:val="single" w:sz="4" w:space="0" w:color="000000"/>
              <w:bottom w:val="single" w:sz="4" w:space="0" w:color="000000"/>
            </w:tcBorders>
            <w:vAlign w:val="center"/>
          </w:tcPr>
          <w:p w14:paraId="10452124" w14:textId="77777777" w:rsidR="00F12A37" w:rsidRPr="00A963C2" w:rsidRDefault="00F12A37" w:rsidP="008C327E">
            <w:pPr>
              <w:pStyle w:val="Tabletext8"/>
              <w:keepLines/>
              <w:snapToGrid w:val="0"/>
              <w:spacing w:before="0" w:after="0"/>
              <w:rPr>
                <w:rFonts w:ascii="Calibri" w:hAnsi="Calibri" w:cs="Calibri"/>
                <w:sz w:val="20"/>
              </w:rPr>
            </w:pPr>
            <w:r w:rsidRPr="00A963C2">
              <w:rPr>
                <w:rFonts w:ascii="Calibri" w:hAnsi="Calibri" w:cs="Calibri"/>
                <w:sz w:val="20"/>
              </w:rPr>
              <w:t>0:1</w:t>
            </w:r>
          </w:p>
        </w:tc>
        <w:tc>
          <w:tcPr>
            <w:tcW w:w="1256" w:type="dxa"/>
            <w:tcBorders>
              <w:left w:val="single" w:sz="4" w:space="0" w:color="000000"/>
              <w:bottom w:val="single" w:sz="4" w:space="0" w:color="000000"/>
            </w:tcBorders>
            <w:vAlign w:val="center"/>
          </w:tcPr>
          <w:p w14:paraId="471518ED"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+Structure</w:t>
            </w:r>
          </w:p>
        </w:tc>
        <w:tc>
          <w:tcPr>
            <w:tcW w:w="5690" w:type="dxa"/>
            <w:tcBorders>
              <w:left w:val="single" w:sz="4" w:space="0" w:color="000000"/>
              <w:bottom w:val="single" w:sz="4" w:space="0" w:color="000000"/>
              <w:right w:val="single" w:sz="4" w:space="0" w:color="000000"/>
            </w:tcBorders>
            <w:vAlign w:val="center"/>
          </w:tcPr>
          <w:p w14:paraId="0F6A1471" w14:textId="181CDA0D" w:rsidR="00F12A37" w:rsidRPr="00A963C2" w:rsidRDefault="00F12A37" w:rsidP="008C327E">
            <w:pPr>
              <w:pStyle w:val="Tabletext8"/>
              <w:keepLines/>
              <w:snapToGrid w:val="0"/>
              <w:spacing w:before="0" w:after="0"/>
              <w:rPr>
                <w:rFonts w:ascii="Calibri" w:hAnsi="Calibri" w:cs="Calibri"/>
                <w:sz w:val="20"/>
                <w:highlight w:val="lightGray"/>
                <w:lang w:val="fr-FR"/>
              </w:rPr>
            </w:pPr>
            <w:r w:rsidRPr="00A963C2">
              <w:rPr>
                <w:rFonts w:ascii="Calibri" w:hAnsi="Calibri" w:cs="Calibri"/>
                <w:sz w:val="20"/>
                <w:highlight w:val="lightGray"/>
                <w:lang w:val="fr-FR"/>
              </w:rPr>
              <w:t>Mise à jour de la position du Facility (</w:t>
            </w:r>
            <w:proofErr w:type="spellStart"/>
            <w:r w:rsidRPr="00A963C2">
              <w:rPr>
                <w:rFonts w:ascii="Calibri" w:hAnsi="Calibri" w:cs="Calibri"/>
                <w:sz w:val="20"/>
                <w:highlight w:val="lightGray"/>
                <w:lang w:val="fr-FR"/>
              </w:rPr>
              <w:t>cf</w:t>
            </w:r>
            <w:proofErr w:type="spellEnd"/>
            <w:r w:rsidRPr="00A963C2">
              <w:rPr>
                <w:rFonts w:ascii="Calibri" w:hAnsi="Calibri" w:cs="Calibri"/>
                <w:sz w:val="20"/>
                <w:highlight w:val="lightGray"/>
                <w:lang w:val="fr-FR"/>
              </w:rPr>
              <w:t xml:space="preserve"> §</w:t>
            </w:r>
            <w:r w:rsidRPr="00A963C2">
              <w:rPr>
                <w:rFonts w:ascii="Calibri" w:hAnsi="Calibri" w:cs="Calibri"/>
                <w:sz w:val="20"/>
                <w:highlight w:val="lightGray"/>
                <w:lang w:val="fr-FR"/>
              </w:rPr>
              <w:fldChar w:fldCharType="begin"/>
            </w:r>
            <w:r w:rsidRPr="00A963C2">
              <w:rPr>
                <w:rFonts w:ascii="Calibri" w:hAnsi="Calibri" w:cs="Calibri"/>
                <w:sz w:val="20"/>
                <w:highlight w:val="lightGray"/>
                <w:lang w:val="fr-FR"/>
              </w:rPr>
              <w:instrText xml:space="preserve"> REF _Ref66178535 \r \h  \* MERGEFORMAT </w:instrText>
            </w:r>
            <w:r w:rsidRPr="00A963C2">
              <w:rPr>
                <w:rFonts w:ascii="Calibri" w:hAnsi="Calibri" w:cs="Calibri"/>
                <w:sz w:val="20"/>
                <w:highlight w:val="lightGray"/>
                <w:lang w:val="fr-FR"/>
              </w:rPr>
            </w:r>
            <w:r w:rsidRPr="00A963C2">
              <w:rPr>
                <w:rFonts w:ascii="Calibri" w:hAnsi="Calibri" w:cs="Calibri"/>
                <w:sz w:val="20"/>
                <w:highlight w:val="lightGray"/>
                <w:lang w:val="fr-FR"/>
              </w:rPr>
              <w:fldChar w:fldCharType="separate"/>
            </w:r>
            <w:r w:rsidR="00CD6283">
              <w:rPr>
                <w:rFonts w:ascii="Calibri" w:hAnsi="Calibri" w:cs="Calibri"/>
                <w:sz w:val="20"/>
                <w:highlight w:val="lightGray"/>
                <w:lang w:val="fr-FR"/>
              </w:rPr>
              <w:t>6.6.3.1.1</w:t>
            </w:r>
            <w:r w:rsidRPr="00A963C2">
              <w:rPr>
                <w:rFonts w:ascii="Calibri" w:hAnsi="Calibri" w:cs="Calibri"/>
                <w:sz w:val="20"/>
                <w:highlight w:val="lightGray"/>
                <w:lang w:val="fr-FR"/>
              </w:rPr>
              <w:fldChar w:fldCharType="end"/>
            </w:r>
            <w:r w:rsidRPr="00A963C2">
              <w:rPr>
                <w:rFonts w:ascii="Calibri" w:hAnsi="Calibri" w:cs="Calibri"/>
                <w:sz w:val="20"/>
                <w:highlight w:val="lightGray"/>
                <w:lang w:val="fr-FR"/>
              </w:rPr>
              <w:t>)</w:t>
            </w:r>
          </w:p>
        </w:tc>
      </w:tr>
      <w:tr w:rsidR="00F12A37" w:rsidRPr="00E32CB2" w14:paraId="33D95F50" w14:textId="77777777" w:rsidTr="00A963C2">
        <w:tc>
          <w:tcPr>
            <w:tcW w:w="1101" w:type="dxa"/>
            <w:tcBorders>
              <w:top w:val="single" w:sz="4" w:space="0" w:color="auto"/>
              <w:left w:val="single" w:sz="4" w:space="0" w:color="auto"/>
              <w:bottom w:val="single" w:sz="4" w:space="0" w:color="auto"/>
              <w:right w:val="single" w:sz="4" w:space="0" w:color="auto"/>
            </w:tcBorders>
            <w:vAlign w:val="center"/>
          </w:tcPr>
          <w:p w14:paraId="32E1B080"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Situation</w:t>
            </w:r>
          </w:p>
        </w:tc>
        <w:tc>
          <w:tcPr>
            <w:tcW w:w="1835" w:type="dxa"/>
            <w:tcBorders>
              <w:left w:val="single" w:sz="4" w:space="0" w:color="auto"/>
              <w:bottom w:val="single" w:sz="4" w:space="0" w:color="000000"/>
            </w:tcBorders>
            <w:vAlign w:val="center"/>
          </w:tcPr>
          <w:p w14:paraId="173CE54F" w14:textId="77777777" w:rsidR="00F12A37" w:rsidRPr="00A963C2" w:rsidRDefault="00F12A37" w:rsidP="008C327E">
            <w:pPr>
              <w:pStyle w:val="Tabletext8"/>
              <w:keepLines/>
              <w:snapToGrid w:val="0"/>
              <w:spacing w:before="0" w:after="0"/>
              <w:rPr>
                <w:rFonts w:ascii="Calibri" w:hAnsi="Calibri" w:cs="Calibri"/>
                <w:b/>
                <w:i/>
                <w:iCs/>
                <w:sz w:val="20"/>
              </w:rPr>
            </w:pPr>
            <w:proofErr w:type="spellStart"/>
            <w:r w:rsidRPr="00A963C2">
              <w:rPr>
                <w:rFonts w:ascii="Calibri" w:hAnsi="Calibri" w:cs="Calibri"/>
                <w:b/>
                <w:i/>
                <w:iCs/>
                <w:sz w:val="20"/>
                <w:highlight w:val="lightGray"/>
              </w:rPr>
              <w:t>SituationRef</w:t>
            </w:r>
            <w:proofErr w:type="spellEnd"/>
          </w:p>
        </w:tc>
        <w:tc>
          <w:tcPr>
            <w:tcW w:w="574" w:type="dxa"/>
            <w:tcBorders>
              <w:left w:val="single" w:sz="4" w:space="0" w:color="000000"/>
              <w:bottom w:val="single" w:sz="4" w:space="0" w:color="000000"/>
            </w:tcBorders>
            <w:vAlign w:val="center"/>
          </w:tcPr>
          <w:p w14:paraId="1635D421" w14:textId="77777777" w:rsidR="00F12A37" w:rsidRPr="00A963C2" w:rsidRDefault="00F12A37" w:rsidP="008C327E">
            <w:pPr>
              <w:pStyle w:val="Tabletext8"/>
              <w:keepLines/>
              <w:snapToGrid w:val="0"/>
              <w:spacing w:before="0" w:after="0"/>
              <w:rPr>
                <w:rFonts w:ascii="Calibri" w:hAnsi="Calibri" w:cs="Calibri"/>
                <w:sz w:val="20"/>
              </w:rPr>
            </w:pPr>
            <w:r w:rsidRPr="00A963C2">
              <w:rPr>
                <w:rFonts w:ascii="Calibri" w:hAnsi="Calibri" w:cs="Calibri"/>
                <w:sz w:val="20"/>
              </w:rPr>
              <w:t>0:1</w:t>
            </w:r>
          </w:p>
        </w:tc>
        <w:tc>
          <w:tcPr>
            <w:tcW w:w="1256" w:type="dxa"/>
            <w:tcBorders>
              <w:left w:val="single" w:sz="4" w:space="0" w:color="000000"/>
              <w:bottom w:val="single" w:sz="4" w:space="0" w:color="000000"/>
            </w:tcBorders>
            <w:vAlign w:val="center"/>
          </w:tcPr>
          <w:p w14:paraId="2A17B3F5"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w:t>
            </w:r>
            <w:proofErr w:type="spellStart"/>
            <w:r w:rsidRPr="00A963C2">
              <w:rPr>
                <w:rFonts w:ascii="Calibri" w:hAnsi="Calibri" w:cs="Calibri"/>
                <w:i/>
                <w:iCs/>
                <w:sz w:val="20"/>
              </w:rPr>
              <w:t>SituationCode</w:t>
            </w:r>
            <w:proofErr w:type="spellEnd"/>
          </w:p>
        </w:tc>
        <w:tc>
          <w:tcPr>
            <w:tcW w:w="5690" w:type="dxa"/>
            <w:tcBorders>
              <w:left w:val="single" w:sz="4" w:space="0" w:color="000000"/>
              <w:bottom w:val="single" w:sz="4" w:space="0" w:color="000000"/>
              <w:right w:val="single" w:sz="4" w:space="0" w:color="000000"/>
            </w:tcBorders>
            <w:vAlign w:val="center"/>
          </w:tcPr>
          <w:p w14:paraId="6BD05EFF" w14:textId="41460EE4" w:rsidR="00F12A37" w:rsidRPr="00A963C2" w:rsidRDefault="00F12A37" w:rsidP="008C327E">
            <w:pPr>
              <w:pStyle w:val="Tabletext8"/>
              <w:keepLines/>
              <w:snapToGrid w:val="0"/>
              <w:spacing w:before="0" w:after="0"/>
              <w:rPr>
                <w:rFonts w:ascii="Calibri" w:hAnsi="Calibri" w:cs="Calibri"/>
                <w:sz w:val="20"/>
                <w:lang w:val="fr-FR"/>
              </w:rPr>
            </w:pPr>
            <w:r w:rsidRPr="00A963C2">
              <w:rPr>
                <w:rFonts w:ascii="Calibri" w:hAnsi="Calibri" w:cs="Calibri"/>
                <w:sz w:val="20"/>
                <w:lang w:val="fr-FR"/>
              </w:rPr>
              <w:t>Identifiant</w:t>
            </w:r>
            <w:r w:rsidR="0086359E" w:rsidRPr="00A963C2">
              <w:rPr>
                <w:rFonts w:ascii="Calibri" w:hAnsi="Calibri" w:cs="Calibri"/>
                <w:sz w:val="20"/>
                <w:lang w:val="fr-FR"/>
              </w:rPr>
              <w:t xml:space="preserve"> d’une SITUATION associée à l'état de l'installation.</w:t>
            </w:r>
          </w:p>
        </w:tc>
      </w:tr>
      <w:tr w:rsidR="00F12A37" w:rsidRPr="00E7759A" w14:paraId="44DB8E6A" w14:textId="77777777" w:rsidTr="00A963C2">
        <w:tc>
          <w:tcPr>
            <w:tcW w:w="1101" w:type="dxa"/>
            <w:tcBorders>
              <w:top w:val="single" w:sz="4" w:space="0" w:color="auto"/>
              <w:left w:val="single" w:sz="4" w:space="0" w:color="auto"/>
              <w:bottom w:val="single" w:sz="4" w:space="0" w:color="auto"/>
              <w:right w:val="single" w:sz="4" w:space="0" w:color="auto"/>
            </w:tcBorders>
            <w:vAlign w:val="center"/>
          </w:tcPr>
          <w:p w14:paraId="352A5183"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lastRenderedPageBreak/>
              <w:t>Remedy</w:t>
            </w:r>
          </w:p>
        </w:tc>
        <w:tc>
          <w:tcPr>
            <w:tcW w:w="1835" w:type="dxa"/>
            <w:tcBorders>
              <w:left w:val="single" w:sz="4" w:space="0" w:color="auto"/>
              <w:bottom w:val="single" w:sz="4" w:space="0" w:color="000000"/>
            </w:tcBorders>
            <w:vAlign w:val="center"/>
          </w:tcPr>
          <w:p w14:paraId="3385D313" w14:textId="77777777" w:rsidR="00F12A37" w:rsidRPr="00A963C2" w:rsidRDefault="00F12A37" w:rsidP="008C327E">
            <w:pPr>
              <w:pStyle w:val="Tabletext8"/>
              <w:keepLines/>
              <w:snapToGrid w:val="0"/>
              <w:spacing w:before="0" w:after="0"/>
              <w:rPr>
                <w:rFonts w:ascii="Calibri" w:hAnsi="Calibri" w:cs="Calibri"/>
                <w:b/>
                <w:i/>
                <w:iCs/>
                <w:sz w:val="20"/>
              </w:rPr>
            </w:pPr>
            <w:r w:rsidRPr="00A963C2">
              <w:rPr>
                <w:rFonts w:ascii="Calibri" w:hAnsi="Calibri" w:cs="Calibri"/>
                <w:b/>
                <w:i/>
                <w:iCs/>
                <w:sz w:val="20"/>
                <w:highlight w:val="cyan"/>
              </w:rPr>
              <w:t>Remedy</w:t>
            </w:r>
          </w:p>
        </w:tc>
        <w:tc>
          <w:tcPr>
            <w:tcW w:w="574" w:type="dxa"/>
            <w:tcBorders>
              <w:left w:val="single" w:sz="4" w:space="0" w:color="000000"/>
              <w:bottom w:val="single" w:sz="4" w:space="0" w:color="000000"/>
            </w:tcBorders>
            <w:vAlign w:val="center"/>
          </w:tcPr>
          <w:p w14:paraId="2FFF5A7E" w14:textId="77777777" w:rsidR="00F12A37" w:rsidRPr="00A963C2" w:rsidRDefault="00F12A37" w:rsidP="008C327E">
            <w:pPr>
              <w:pStyle w:val="Tabletext8"/>
              <w:keepLines/>
              <w:snapToGrid w:val="0"/>
              <w:spacing w:before="0" w:after="0"/>
              <w:rPr>
                <w:rFonts w:ascii="Calibri" w:hAnsi="Calibri" w:cs="Calibri"/>
                <w:sz w:val="20"/>
              </w:rPr>
            </w:pPr>
            <w:r w:rsidRPr="00A963C2">
              <w:rPr>
                <w:rFonts w:ascii="Calibri" w:hAnsi="Calibri" w:cs="Calibri"/>
                <w:sz w:val="20"/>
              </w:rPr>
              <w:t>0:1</w:t>
            </w:r>
          </w:p>
        </w:tc>
        <w:tc>
          <w:tcPr>
            <w:tcW w:w="1256" w:type="dxa"/>
            <w:tcBorders>
              <w:left w:val="single" w:sz="4" w:space="0" w:color="000000"/>
              <w:bottom w:val="single" w:sz="4" w:space="0" w:color="000000"/>
            </w:tcBorders>
            <w:vAlign w:val="center"/>
          </w:tcPr>
          <w:p w14:paraId="723F5E66"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+Structure</w:t>
            </w:r>
          </w:p>
        </w:tc>
        <w:tc>
          <w:tcPr>
            <w:tcW w:w="5690" w:type="dxa"/>
            <w:tcBorders>
              <w:left w:val="single" w:sz="4" w:space="0" w:color="000000"/>
              <w:bottom w:val="single" w:sz="4" w:space="0" w:color="000000"/>
              <w:right w:val="single" w:sz="4" w:space="0" w:color="000000"/>
            </w:tcBorders>
            <w:vAlign w:val="center"/>
          </w:tcPr>
          <w:p w14:paraId="04156BF7" w14:textId="77777777" w:rsidR="00F12A37" w:rsidRPr="00A963C2" w:rsidRDefault="00F12A37" w:rsidP="008C327E">
            <w:pPr>
              <w:pStyle w:val="Tabletext8"/>
              <w:keepLines/>
              <w:snapToGrid w:val="0"/>
              <w:spacing w:before="0" w:after="0"/>
              <w:rPr>
                <w:rFonts w:ascii="Calibri" w:hAnsi="Calibri" w:cs="Calibri"/>
                <w:sz w:val="20"/>
              </w:rPr>
            </w:pPr>
            <w:r w:rsidRPr="00A963C2">
              <w:rPr>
                <w:rFonts w:ascii="Calibri" w:hAnsi="Calibri" w:cs="Calibri"/>
                <w:sz w:val="20"/>
              </w:rPr>
              <w:t xml:space="preserve">Describes the remedy associated with the facility status (see </w:t>
            </w:r>
            <w:r w:rsidRPr="00A963C2">
              <w:rPr>
                <w:rFonts w:ascii="Calibri" w:hAnsi="Calibri" w:cs="Calibri"/>
                <w:b/>
                <w:bCs/>
                <w:sz w:val="20"/>
              </w:rPr>
              <w:t>Remedy</w:t>
            </w:r>
            <w:r w:rsidRPr="00A963C2">
              <w:rPr>
                <w:rFonts w:ascii="Calibri" w:hAnsi="Calibri" w:cs="Calibri"/>
                <w:sz w:val="20"/>
              </w:rPr>
              <w:t>).</w:t>
            </w:r>
          </w:p>
        </w:tc>
      </w:tr>
      <w:tr w:rsidR="00F12A37" w:rsidRPr="00E7759A" w14:paraId="146AB35C" w14:textId="77777777" w:rsidTr="00A963C2">
        <w:trPr>
          <w:hidden/>
        </w:trPr>
        <w:tc>
          <w:tcPr>
            <w:tcW w:w="1101" w:type="dxa"/>
            <w:tcBorders>
              <w:top w:val="single" w:sz="4" w:space="0" w:color="auto"/>
              <w:left w:val="single" w:sz="4" w:space="0" w:color="auto"/>
              <w:bottom w:val="single" w:sz="4" w:space="0" w:color="auto"/>
              <w:right w:val="single" w:sz="4" w:space="0" w:color="auto"/>
            </w:tcBorders>
            <w:vAlign w:val="center"/>
          </w:tcPr>
          <w:p w14:paraId="35F34E60" w14:textId="77777777" w:rsidR="00F12A37" w:rsidRPr="00A963C2" w:rsidRDefault="00F12A37" w:rsidP="008C327E">
            <w:pPr>
              <w:pStyle w:val="Tabletext8"/>
              <w:keepLines/>
              <w:snapToGrid w:val="0"/>
              <w:spacing w:before="0" w:after="0"/>
              <w:rPr>
                <w:rFonts w:ascii="Calibri" w:hAnsi="Calibri" w:cs="Calibri"/>
                <w:i/>
                <w:iCs/>
                <w:vanish/>
                <w:sz w:val="20"/>
                <w:highlight w:val="cyan"/>
              </w:rPr>
            </w:pPr>
            <w:r w:rsidRPr="00A963C2">
              <w:rPr>
                <w:rFonts w:ascii="Calibri" w:hAnsi="Calibri" w:cs="Calibri"/>
                <w:i/>
                <w:iCs/>
                <w:vanish/>
                <w:sz w:val="20"/>
                <w:highlight w:val="cyan"/>
              </w:rPr>
              <w:t>Monitor</w:t>
            </w:r>
            <w:r w:rsidRPr="00A963C2">
              <w:rPr>
                <w:rFonts w:ascii="Calibri" w:hAnsi="Calibri" w:cs="Calibri"/>
                <w:i/>
                <w:iCs/>
                <w:vanish/>
                <w:sz w:val="20"/>
                <w:highlight w:val="cyan"/>
              </w:rPr>
              <w:softHyphen/>
              <w:t>ing</w:t>
            </w:r>
          </w:p>
        </w:tc>
        <w:tc>
          <w:tcPr>
            <w:tcW w:w="1835" w:type="dxa"/>
            <w:tcBorders>
              <w:left w:val="single" w:sz="4" w:space="0" w:color="auto"/>
              <w:bottom w:val="single" w:sz="4" w:space="0" w:color="000000"/>
            </w:tcBorders>
            <w:vAlign w:val="center"/>
          </w:tcPr>
          <w:p w14:paraId="521298DB" w14:textId="77777777" w:rsidR="00F12A37" w:rsidRPr="00A963C2" w:rsidRDefault="00F12A37" w:rsidP="008C327E">
            <w:pPr>
              <w:pStyle w:val="Tabletext8"/>
              <w:keepLines/>
              <w:snapToGrid w:val="0"/>
              <w:spacing w:before="0" w:after="0"/>
              <w:rPr>
                <w:rFonts w:ascii="Calibri" w:hAnsi="Calibri" w:cs="Calibri"/>
                <w:b/>
                <w:i/>
                <w:iCs/>
                <w:vanish/>
                <w:sz w:val="20"/>
                <w:highlight w:val="cyan"/>
              </w:rPr>
            </w:pPr>
            <w:proofErr w:type="spellStart"/>
            <w:r w:rsidRPr="00A963C2">
              <w:rPr>
                <w:rFonts w:ascii="Calibri" w:hAnsi="Calibri" w:cs="Calibri"/>
                <w:b/>
                <w:i/>
                <w:iCs/>
                <w:vanish/>
                <w:sz w:val="20"/>
                <w:highlight w:val="cyan"/>
              </w:rPr>
              <w:t>MonitoringInfo</w:t>
            </w:r>
            <w:proofErr w:type="spellEnd"/>
          </w:p>
        </w:tc>
        <w:tc>
          <w:tcPr>
            <w:tcW w:w="574" w:type="dxa"/>
            <w:tcBorders>
              <w:left w:val="single" w:sz="4" w:space="0" w:color="000000"/>
              <w:bottom w:val="single" w:sz="4" w:space="0" w:color="000000"/>
            </w:tcBorders>
            <w:vAlign w:val="center"/>
          </w:tcPr>
          <w:p w14:paraId="2E7EFD8D" w14:textId="77777777" w:rsidR="00F12A37" w:rsidRPr="00A963C2" w:rsidRDefault="00F12A37" w:rsidP="008C327E">
            <w:pPr>
              <w:pStyle w:val="Tabletext8"/>
              <w:keepLines/>
              <w:snapToGrid w:val="0"/>
              <w:spacing w:before="0" w:after="0"/>
              <w:rPr>
                <w:rFonts w:ascii="Calibri" w:hAnsi="Calibri" w:cs="Calibri"/>
                <w:vanish/>
                <w:sz w:val="20"/>
                <w:highlight w:val="cyan"/>
              </w:rPr>
            </w:pPr>
            <w:r w:rsidRPr="00A963C2">
              <w:rPr>
                <w:rFonts w:ascii="Calibri" w:hAnsi="Calibri" w:cs="Calibri"/>
                <w:vanish/>
                <w:sz w:val="20"/>
                <w:highlight w:val="cyan"/>
              </w:rPr>
              <w:t>0:1</w:t>
            </w:r>
          </w:p>
        </w:tc>
        <w:tc>
          <w:tcPr>
            <w:tcW w:w="1256" w:type="dxa"/>
            <w:tcBorders>
              <w:left w:val="single" w:sz="4" w:space="0" w:color="000000"/>
              <w:bottom w:val="single" w:sz="4" w:space="0" w:color="000000"/>
            </w:tcBorders>
            <w:vAlign w:val="center"/>
          </w:tcPr>
          <w:p w14:paraId="58D1C497" w14:textId="77777777" w:rsidR="00F12A37" w:rsidRPr="00A963C2" w:rsidRDefault="00F12A37" w:rsidP="008C327E">
            <w:pPr>
              <w:pStyle w:val="Tabletext8"/>
              <w:keepLines/>
              <w:snapToGrid w:val="0"/>
              <w:spacing w:before="0" w:after="0"/>
              <w:rPr>
                <w:rFonts w:ascii="Calibri" w:hAnsi="Calibri" w:cs="Calibri"/>
                <w:i/>
                <w:iCs/>
                <w:vanish/>
                <w:sz w:val="20"/>
                <w:highlight w:val="cyan"/>
              </w:rPr>
            </w:pPr>
            <w:r w:rsidRPr="00A963C2">
              <w:rPr>
                <w:rFonts w:ascii="Calibri" w:hAnsi="Calibri" w:cs="Calibri"/>
                <w:i/>
                <w:iCs/>
                <w:vanish/>
                <w:sz w:val="20"/>
                <w:highlight w:val="cyan"/>
              </w:rPr>
              <w:t>+Structure</w:t>
            </w:r>
          </w:p>
        </w:tc>
        <w:tc>
          <w:tcPr>
            <w:tcW w:w="5690" w:type="dxa"/>
            <w:tcBorders>
              <w:left w:val="single" w:sz="4" w:space="0" w:color="000000"/>
              <w:bottom w:val="single" w:sz="4" w:space="0" w:color="000000"/>
              <w:right w:val="single" w:sz="4" w:space="0" w:color="000000"/>
            </w:tcBorders>
            <w:vAlign w:val="center"/>
          </w:tcPr>
          <w:p w14:paraId="026FC1CE" w14:textId="77777777" w:rsidR="00F12A37" w:rsidRPr="00A963C2" w:rsidRDefault="00F12A37" w:rsidP="008C327E">
            <w:pPr>
              <w:pStyle w:val="Tabletext8"/>
              <w:keepLines/>
              <w:snapToGrid w:val="0"/>
              <w:spacing w:before="0" w:after="0"/>
              <w:rPr>
                <w:rFonts w:ascii="Calibri" w:hAnsi="Calibri" w:cs="Calibri"/>
                <w:vanish/>
                <w:sz w:val="20"/>
                <w:highlight w:val="cyan"/>
              </w:rPr>
            </w:pPr>
            <w:r w:rsidRPr="00A963C2">
              <w:rPr>
                <w:rFonts w:ascii="Calibri" w:hAnsi="Calibri" w:cs="Calibri"/>
                <w:vanish/>
                <w:sz w:val="20"/>
              </w:rPr>
              <w:t xml:space="preserve">Describes monitoring condition of the facility status (see </w:t>
            </w:r>
            <w:proofErr w:type="spellStart"/>
            <w:r w:rsidRPr="00A963C2">
              <w:rPr>
                <w:rFonts w:ascii="Calibri" w:hAnsi="Calibri" w:cs="Calibri"/>
                <w:b/>
                <w:bCs/>
                <w:vanish/>
                <w:sz w:val="20"/>
              </w:rPr>
              <w:t>MonitoringInformation</w:t>
            </w:r>
            <w:proofErr w:type="spellEnd"/>
            <w:r w:rsidRPr="00A963C2">
              <w:rPr>
                <w:rFonts w:ascii="Calibri" w:hAnsi="Calibri" w:cs="Calibri"/>
                <w:vanish/>
                <w:sz w:val="20"/>
              </w:rPr>
              <w:t>).</w:t>
            </w:r>
          </w:p>
        </w:tc>
      </w:tr>
      <w:tr w:rsidR="00F12A37" w:rsidRPr="00E7759A" w14:paraId="1681F5C2" w14:textId="77777777" w:rsidTr="00A963C2">
        <w:tc>
          <w:tcPr>
            <w:tcW w:w="1101" w:type="dxa"/>
            <w:tcBorders>
              <w:top w:val="single" w:sz="4" w:space="0" w:color="auto"/>
              <w:left w:val="single" w:sz="4" w:space="0" w:color="auto"/>
              <w:bottom w:val="single" w:sz="4" w:space="0" w:color="auto"/>
              <w:right w:val="single" w:sz="4" w:space="0" w:color="auto"/>
            </w:tcBorders>
            <w:vAlign w:val="center"/>
          </w:tcPr>
          <w:p w14:paraId="5C6F9AC0" w14:textId="12E316CE"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Timing</w:t>
            </w:r>
            <w:r w:rsidR="00A963C2">
              <w:rPr>
                <w:rFonts w:ascii="Calibri" w:hAnsi="Calibri" w:cs="Calibri"/>
                <w:i/>
                <w:iCs/>
                <w:sz w:val="20"/>
              </w:rPr>
              <w:br/>
            </w:r>
            <w:r w:rsidRPr="00A963C2">
              <w:rPr>
                <w:rFonts w:ascii="Calibri" w:hAnsi="Calibri" w:cs="Calibri"/>
                <w:i/>
                <w:iCs/>
                <w:sz w:val="20"/>
              </w:rPr>
              <w:t>information</w:t>
            </w:r>
          </w:p>
        </w:tc>
        <w:tc>
          <w:tcPr>
            <w:tcW w:w="1835" w:type="dxa"/>
            <w:tcBorders>
              <w:top w:val="single" w:sz="4" w:space="0" w:color="000000"/>
              <w:left w:val="single" w:sz="4" w:space="0" w:color="auto"/>
              <w:bottom w:val="single" w:sz="4" w:space="0" w:color="000000"/>
            </w:tcBorders>
            <w:vAlign w:val="center"/>
          </w:tcPr>
          <w:p w14:paraId="4090AFC9" w14:textId="77777777" w:rsidR="00F12A37" w:rsidRPr="00A963C2" w:rsidRDefault="00F12A37" w:rsidP="008C327E">
            <w:pPr>
              <w:pStyle w:val="Tabletext8"/>
              <w:keepLines/>
              <w:snapToGrid w:val="0"/>
              <w:spacing w:before="0" w:after="0"/>
              <w:rPr>
                <w:rFonts w:ascii="Calibri" w:hAnsi="Calibri" w:cs="Calibri"/>
                <w:b/>
                <w:i/>
                <w:iCs/>
                <w:sz w:val="20"/>
              </w:rPr>
            </w:pPr>
            <w:proofErr w:type="spellStart"/>
            <w:r w:rsidRPr="00A963C2">
              <w:rPr>
                <w:rFonts w:ascii="Calibri" w:hAnsi="Calibri" w:cs="Calibri"/>
                <w:b/>
                <w:i/>
                <w:iCs/>
                <w:sz w:val="20"/>
                <w:highlight w:val="lightGray"/>
              </w:rPr>
              <w:t>ValidityPeriod</w:t>
            </w:r>
            <w:proofErr w:type="spellEnd"/>
          </w:p>
        </w:tc>
        <w:tc>
          <w:tcPr>
            <w:tcW w:w="574" w:type="dxa"/>
            <w:tcBorders>
              <w:top w:val="single" w:sz="4" w:space="0" w:color="000000"/>
              <w:left w:val="single" w:sz="4" w:space="0" w:color="000000"/>
              <w:bottom w:val="single" w:sz="4" w:space="0" w:color="000000"/>
            </w:tcBorders>
            <w:vAlign w:val="center"/>
          </w:tcPr>
          <w:p w14:paraId="09B48B6A" w14:textId="77777777" w:rsidR="00F12A37" w:rsidRPr="00A963C2" w:rsidRDefault="00F12A37" w:rsidP="008C327E">
            <w:pPr>
              <w:pStyle w:val="Tabletext8"/>
              <w:keepLines/>
              <w:snapToGrid w:val="0"/>
              <w:spacing w:before="0" w:after="0"/>
              <w:rPr>
                <w:rFonts w:ascii="Calibri" w:hAnsi="Calibri" w:cs="Calibri"/>
                <w:sz w:val="20"/>
              </w:rPr>
            </w:pPr>
            <w:proofErr w:type="gramStart"/>
            <w:r w:rsidRPr="00A963C2">
              <w:rPr>
                <w:rFonts w:ascii="Calibri" w:hAnsi="Calibri" w:cs="Calibri"/>
                <w:sz w:val="20"/>
              </w:rPr>
              <w:t>0:*</w:t>
            </w:r>
            <w:proofErr w:type="gramEnd"/>
            <w:r w:rsidRPr="00A963C2">
              <w:rPr>
                <w:rFonts w:ascii="Calibri" w:hAnsi="Calibri" w:cs="Calibri"/>
                <w:sz w:val="20"/>
              </w:rPr>
              <w:t>1</w:t>
            </w:r>
          </w:p>
        </w:tc>
        <w:tc>
          <w:tcPr>
            <w:tcW w:w="1256" w:type="dxa"/>
            <w:tcBorders>
              <w:left w:val="single" w:sz="4" w:space="0" w:color="000000"/>
              <w:bottom w:val="single" w:sz="4" w:space="0" w:color="000000"/>
            </w:tcBorders>
            <w:vAlign w:val="center"/>
          </w:tcPr>
          <w:p w14:paraId="6E55095E" w14:textId="77777777" w:rsidR="00F12A37" w:rsidRPr="00A963C2" w:rsidRDefault="00F12A37" w:rsidP="008C327E">
            <w:pPr>
              <w:pStyle w:val="Tabletext8"/>
              <w:keepLines/>
              <w:snapToGrid w:val="0"/>
              <w:spacing w:before="0" w:after="0"/>
              <w:rPr>
                <w:rFonts w:ascii="Calibri" w:hAnsi="Calibri" w:cs="Calibri"/>
                <w:i/>
                <w:iCs/>
                <w:sz w:val="20"/>
              </w:rPr>
            </w:pPr>
            <w:r w:rsidRPr="00A963C2">
              <w:rPr>
                <w:rFonts w:ascii="Calibri" w:hAnsi="Calibri" w:cs="Calibri"/>
                <w:i/>
                <w:iCs/>
                <w:sz w:val="20"/>
              </w:rPr>
              <w:t>+Structure</w:t>
            </w:r>
          </w:p>
        </w:tc>
        <w:tc>
          <w:tcPr>
            <w:tcW w:w="5690" w:type="dxa"/>
            <w:tcBorders>
              <w:left w:val="single" w:sz="4" w:space="0" w:color="000000"/>
              <w:bottom w:val="single" w:sz="4" w:space="0" w:color="000000"/>
              <w:right w:val="single" w:sz="4" w:space="0" w:color="000000"/>
            </w:tcBorders>
            <w:vAlign w:val="center"/>
          </w:tcPr>
          <w:p w14:paraId="4F554D43" w14:textId="77777777" w:rsidR="00F12A37" w:rsidRPr="00A963C2" w:rsidRDefault="00F12A37" w:rsidP="008C327E">
            <w:pPr>
              <w:pStyle w:val="Tabletext8"/>
              <w:keepLines/>
              <w:snapToGrid w:val="0"/>
              <w:spacing w:before="0" w:after="0"/>
              <w:rPr>
                <w:rFonts w:ascii="Calibri" w:hAnsi="Calibri" w:cs="Calibri"/>
                <w:sz w:val="20"/>
              </w:rPr>
            </w:pPr>
            <w:r w:rsidRPr="00A963C2">
              <w:rPr>
                <w:rFonts w:ascii="Calibri" w:hAnsi="Calibri" w:cs="Calibri"/>
                <w:sz w:val="20"/>
              </w:rPr>
              <w:t xml:space="preserve">Validity period (start &amp; duration) of the condition and day type on which it applies. See </w:t>
            </w:r>
            <w:proofErr w:type="spellStart"/>
            <w:r w:rsidRPr="00A963C2">
              <w:rPr>
                <w:rFonts w:ascii="Calibri" w:hAnsi="Calibri" w:cs="Calibri"/>
                <w:b/>
                <w:i/>
                <w:sz w:val="20"/>
              </w:rPr>
              <w:t>ValidityCondition</w:t>
            </w:r>
            <w:proofErr w:type="spellEnd"/>
            <w:r w:rsidRPr="00A963C2">
              <w:rPr>
                <w:rFonts w:ascii="Calibri" w:hAnsi="Calibri" w:cs="Calibri"/>
                <w:i/>
                <w:sz w:val="20"/>
              </w:rPr>
              <w:t>.</w:t>
            </w:r>
          </w:p>
        </w:tc>
      </w:tr>
      <w:tr w:rsidR="00F12A37" w:rsidRPr="00E7759A" w14:paraId="25B33467" w14:textId="77777777" w:rsidTr="00A963C2">
        <w:trPr>
          <w:hidden/>
        </w:trPr>
        <w:tc>
          <w:tcPr>
            <w:tcW w:w="1101" w:type="dxa"/>
            <w:tcBorders>
              <w:top w:val="single" w:sz="4" w:space="0" w:color="auto"/>
              <w:left w:val="single" w:sz="4" w:space="0" w:color="000000"/>
              <w:bottom w:val="single" w:sz="4" w:space="0" w:color="000000"/>
            </w:tcBorders>
            <w:vAlign w:val="center"/>
          </w:tcPr>
          <w:p w14:paraId="12BDD4F8" w14:textId="77777777" w:rsidR="00F12A37" w:rsidRPr="00A963C2" w:rsidRDefault="00F12A37" w:rsidP="008C327E">
            <w:pPr>
              <w:pStyle w:val="Tabletext8"/>
              <w:keepLines/>
              <w:snapToGrid w:val="0"/>
              <w:spacing w:before="0" w:after="0"/>
              <w:rPr>
                <w:rFonts w:ascii="Calibri" w:hAnsi="Calibri" w:cs="Calibri"/>
                <w:vanish/>
                <w:sz w:val="20"/>
              </w:rPr>
            </w:pPr>
            <w:r w:rsidRPr="00A963C2">
              <w:rPr>
                <w:rFonts w:ascii="Calibri" w:hAnsi="Calibri" w:cs="Calibri"/>
                <w:vanish/>
                <w:sz w:val="20"/>
              </w:rPr>
              <w:t>any</w:t>
            </w:r>
          </w:p>
        </w:tc>
        <w:tc>
          <w:tcPr>
            <w:tcW w:w="1835" w:type="dxa"/>
            <w:tcBorders>
              <w:left w:val="single" w:sz="4" w:space="0" w:color="000000"/>
              <w:bottom w:val="single" w:sz="4" w:space="0" w:color="000000"/>
            </w:tcBorders>
            <w:vAlign w:val="center"/>
          </w:tcPr>
          <w:p w14:paraId="179FD822" w14:textId="77777777" w:rsidR="00F12A37" w:rsidRPr="00A963C2" w:rsidRDefault="00F12A37" w:rsidP="008C327E">
            <w:pPr>
              <w:pStyle w:val="Tabletext8"/>
              <w:keepLines/>
              <w:snapToGrid w:val="0"/>
              <w:spacing w:before="0" w:after="0"/>
              <w:rPr>
                <w:rFonts w:ascii="Calibri" w:hAnsi="Calibri" w:cs="Calibri"/>
                <w:b/>
                <w:i/>
                <w:iCs/>
                <w:vanish/>
                <w:sz w:val="20"/>
                <w:highlight w:val="cyan"/>
              </w:rPr>
            </w:pPr>
            <w:r w:rsidRPr="00A963C2">
              <w:rPr>
                <w:rFonts w:ascii="Calibri" w:hAnsi="Calibri" w:cs="Calibri"/>
                <w:b/>
                <w:i/>
                <w:iCs/>
                <w:vanish/>
                <w:sz w:val="20"/>
                <w:highlight w:val="cyan"/>
              </w:rPr>
              <w:t>Extensions</w:t>
            </w:r>
          </w:p>
        </w:tc>
        <w:tc>
          <w:tcPr>
            <w:tcW w:w="574" w:type="dxa"/>
            <w:tcBorders>
              <w:left w:val="single" w:sz="4" w:space="0" w:color="000000"/>
              <w:bottom w:val="single" w:sz="4" w:space="0" w:color="000000"/>
            </w:tcBorders>
            <w:vAlign w:val="center"/>
          </w:tcPr>
          <w:p w14:paraId="6A334001" w14:textId="77777777" w:rsidR="00F12A37" w:rsidRPr="00A963C2" w:rsidRDefault="00F12A37" w:rsidP="008C327E">
            <w:pPr>
              <w:pStyle w:val="Tabletext8"/>
              <w:keepLines/>
              <w:snapToGrid w:val="0"/>
              <w:spacing w:before="0" w:after="0"/>
              <w:rPr>
                <w:rFonts w:ascii="Calibri" w:hAnsi="Calibri" w:cs="Calibri"/>
                <w:vanish/>
                <w:sz w:val="20"/>
                <w:highlight w:val="cyan"/>
              </w:rPr>
            </w:pPr>
            <w:r w:rsidRPr="00A963C2">
              <w:rPr>
                <w:rFonts w:ascii="Calibri" w:hAnsi="Calibri" w:cs="Calibri"/>
                <w:vanish/>
                <w:sz w:val="20"/>
                <w:highlight w:val="cyan"/>
              </w:rPr>
              <w:t>0:1</w:t>
            </w:r>
          </w:p>
        </w:tc>
        <w:tc>
          <w:tcPr>
            <w:tcW w:w="1256" w:type="dxa"/>
            <w:tcBorders>
              <w:left w:val="single" w:sz="4" w:space="0" w:color="000000"/>
              <w:bottom w:val="single" w:sz="4" w:space="0" w:color="000000"/>
            </w:tcBorders>
            <w:vAlign w:val="center"/>
          </w:tcPr>
          <w:p w14:paraId="4B2B5448" w14:textId="77777777" w:rsidR="00F12A37" w:rsidRPr="00A963C2" w:rsidRDefault="00F12A37" w:rsidP="008C327E">
            <w:pPr>
              <w:pStyle w:val="Tabletext8"/>
              <w:keepLines/>
              <w:snapToGrid w:val="0"/>
              <w:spacing w:before="0" w:after="0"/>
              <w:rPr>
                <w:rFonts w:ascii="Calibri" w:hAnsi="Calibri" w:cs="Calibri"/>
                <w:vanish/>
                <w:sz w:val="20"/>
                <w:highlight w:val="cyan"/>
              </w:rPr>
            </w:pPr>
            <w:r w:rsidRPr="00A963C2">
              <w:rPr>
                <w:rFonts w:ascii="Calibri" w:hAnsi="Calibri" w:cs="Calibri"/>
                <w:vanish/>
                <w:sz w:val="20"/>
                <w:highlight w:val="cyan"/>
              </w:rPr>
              <w:t>any</w:t>
            </w:r>
          </w:p>
        </w:tc>
        <w:tc>
          <w:tcPr>
            <w:tcW w:w="5690" w:type="dxa"/>
            <w:tcBorders>
              <w:left w:val="single" w:sz="4" w:space="0" w:color="000000"/>
              <w:bottom w:val="single" w:sz="4" w:space="0" w:color="000000"/>
              <w:right w:val="single" w:sz="4" w:space="0" w:color="000000"/>
            </w:tcBorders>
            <w:vAlign w:val="center"/>
          </w:tcPr>
          <w:p w14:paraId="584D39E7" w14:textId="77777777" w:rsidR="00F12A37" w:rsidRPr="00A963C2" w:rsidRDefault="00F12A37" w:rsidP="008C327E">
            <w:pPr>
              <w:pStyle w:val="Tabletext8"/>
              <w:keepLines/>
              <w:snapToGrid w:val="0"/>
              <w:spacing w:before="0" w:after="0"/>
              <w:rPr>
                <w:rFonts w:ascii="Calibri" w:hAnsi="Calibri" w:cs="Calibri"/>
                <w:vanish/>
                <w:sz w:val="20"/>
                <w:highlight w:val="cyan"/>
              </w:rPr>
            </w:pPr>
            <w:r w:rsidRPr="00A963C2">
              <w:rPr>
                <w:rFonts w:ascii="Calibri" w:hAnsi="Calibri" w:cs="Calibri"/>
                <w:vanish/>
                <w:sz w:val="20"/>
              </w:rPr>
              <w:t>Placeholder for user extensions.</w:t>
            </w:r>
          </w:p>
        </w:tc>
      </w:tr>
    </w:tbl>
    <w:p w14:paraId="66EE12F5" w14:textId="77777777" w:rsidR="00F12A37" w:rsidRDefault="00F12A37" w:rsidP="00F12A37">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9495"/>
      </w:tblGrid>
      <w:tr w:rsidR="00F12A37" w:rsidRPr="00E32CB2" w14:paraId="4BF3B6B8" w14:textId="77777777" w:rsidTr="00BA458F">
        <w:trPr>
          <w:trHeight w:val="812"/>
        </w:trPr>
        <w:tc>
          <w:tcPr>
            <w:tcW w:w="817" w:type="dxa"/>
            <w:shd w:val="clear" w:color="auto" w:fill="auto"/>
            <w:vAlign w:val="center"/>
          </w:tcPr>
          <w:p w14:paraId="565A1C0A" w14:textId="77777777" w:rsidR="00F12A37" w:rsidRPr="005E79B1" w:rsidRDefault="00F12A37" w:rsidP="008C327E">
            <w:pPr>
              <w:spacing w:after="0"/>
              <w:rPr>
                <w:highlight w:val="lightGray"/>
                <w:shd w:val="clear" w:color="auto" w:fill="00FF00"/>
                <w:lang w:val="fr-FR"/>
              </w:rPr>
            </w:pPr>
            <w:r>
              <w:rPr>
                <w:highlight w:val="lightGray"/>
                <w:shd w:val="clear" w:color="auto" w:fill="00FF00"/>
                <w:lang w:val="fr-FR"/>
              </w:rPr>
              <w:t>FM-1</w:t>
            </w:r>
          </w:p>
        </w:tc>
        <w:tc>
          <w:tcPr>
            <w:tcW w:w="9641" w:type="dxa"/>
            <w:shd w:val="clear" w:color="auto" w:fill="auto"/>
            <w:vAlign w:val="center"/>
          </w:tcPr>
          <w:p w14:paraId="59F2A012" w14:textId="77777777" w:rsidR="00F12A37" w:rsidRPr="005E79B1" w:rsidRDefault="00F12A37" w:rsidP="008C327E">
            <w:pPr>
              <w:spacing w:after="0"/>
              <w:jc w:val="both"/>
              <w:rPr>
                <w:highlight w:val="lightGray"/>
                <w:lang w:val="fr-LU"/>
              </w:rPr>
            </w:pPr>
            <w:r w:rsidRPr="00E472F8">
              <w:rPr>
                <w:lang w:val="fr-FR"/>
              </w:rPr>
              <w:t xml:space="preserve">La définition de la </w:t>
            </w:r>
            <w:proofErr w:type="spellStart"/>
            <w:r w:rsidRPr="00E472F8">
              <w:rPr>
                <w:lang w:val="fr-FR"/>
              </w:rPr>
              <w:t>facility</w:t>
            </w:r>
            <w:proofErr w:type="spellEnd"/>
            <w:r w:rsidRPr="00E472F8">
              <w:rPr>
                <w:lang w:val="fr-FR"/>
              </w:rPr>
              <w:t xml:space="preserve"> sera récupérée via un flux </w:t>
            </w:r>
            <w:proofErr w:type="spellStart"/>
            <w:r w:rsidRPr="00E472F8">
              <w:rPr>
                <w:lang w:val="fr-FR"/>
              </w:rPr>
              <w:t>NeT</w:t>
            </w:r>
            <w:r>
              <w:rPr>
                <w:lang w:val="fr-FR"/>
              </w:rPr>
              <w:t>Ex</w:t>
            </w:r>
            <w:proofErr w:type="spellEnd"/>
            <w:r w:rsidRPr="00E472F8">
              <w:rPr>
                <w:lang w:val="fr-FR"/>
              </w:rPr>
              <w:t xml:space="preserve">. Le service SIRI FM privilégiera l’utilisation du champ </w:t>
            </w:r>
            <w:proofErr w:type="spellStart"/>
            <w:r w:rsidRPr="00E472F8">
              <w:rPr>
                <w:lang w:val="fr-FR"/>
              </w:rPr>
              <w:t>FacilityRef</w:t>
            </w:r>
            <w:proofErr w:type="spellEnd"/>
            <w:r w:rsidRPr="00E472F8">
              <w:rPr>
                <w:lang w:val="fr-FR"/>
              </w:rPr>
              <w:t>.</w:t>
            </w:r>
          </w:p>
        </w:tc>
      </w:tr>
    </w:tbl>
    <w:p w14:paraId="5FB58510" w14:textId="77777777" w:rsidR="00F12A37" w:rsidRDefault="00F12A37" w:rsidP="00F12A37">
      <w:pPr>
        <w:pStyle w:val="Titre5"/>
        <w:rPr>
          <w:lang w:val="fr-FR"/>
        </w:rPr>
      </w:pPr>
      <w:bookmarkStart w:id="327" w:name="_Ref66178535"/>
      <w:r>
        <w:rPr>
          <w:lang w:val="fr-FR"/>
        </w:rPr>
        <w:t>Description de la structure ‘Facility’</w:t>
      </w:r>
      <w:bookmarkEnd w:id="3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9495"/>
      </w:tblGrid>
      <w:tr w:rsidR="00F12A37" w:rsidRPr="00E32CB2" w14:paraId="13F329D0" w14:textId="77777777" w:rsidTr="00BA458F">
        <w:trPr>
          <w:trHeight w:val="812"/>
        </w:trPr>
        <w:tc>
          <w:tcPr>
            <w:tcW w:w="817" w:type="dxa"/>
            <w:shd w:val="clear" w:color="auto" w:fill="auto"/>
            <w:vAlign w:val="center"/>
          </w:tcPr>
          <w:p w14:paraId="51BE96F2" w14:textId="77777777" w:rsidR="00F12A37" w:rsidRPr="005E79B1" w:rsidRDefault="00F12A37" w:rsidP="008C327E">
            <w:pPr>
              <w:spacing w:after="0"/>
              <w:rPr>
                <w:highlight w:val="lightGray"/>
                <w:shd w:val="clear" w:color="auto" w:fill="00FF00"/>
                <w:lang w:val="fr-FR"/>
              </w:rPr>
            </w:pPr>
            <w:r>
              <w:rPr>
                <w:highlight w:val="lightGray"/>
                <w:shd w:val="clear" w:color="auto" w:fill="00FF00"/>
                <w:lang w:val="fr-FR"/>
              </w:rPr>
              <w:t>FM-2</w:t>
            </w:r>
          </w:p>
        </w:tc>
        <w:tc>
          <w:tcPr>
            <w:tcW w:w="9641" w:type="dxa"/>
            <w:shd w:val="clear" w:color="auto" w:fill="auto"/>
            <w:vAlign w:val="center"/>
          </w:tcPr>
          <w:p w14:paraId="17B19D7B" w14:textId="77777777" w:rsidR="00F12A37" w:rsidRPr="005E79B1" w:rsidRDefault="00F12A37" w:rsidP="008C327E">
            <w:pPr>
              <w:spacing w:after="0"/>
              <w:jc w:val="both"/>
              <w:rPr>
                <w:highlight w:val="lightGray"/>
                <w:lang w:val="fr-LU"/>
              </w:rPr>
            </w:pPr>
            <w:r>
              <w:rPr>
                <w:lang w:val="fr-FR"/>
              </w:rPr>
              <w:t xml:space="preserve">A renseigner uniquement si non inclue dans les exchanges </w:t>
            </w:r>
            <w:proofErr w:type="spellStart"/>
            <w:r>
              <w:rPr>
                <w:lang w:val="fr-FR"/>
              </w:rPr>
              <w:t>NeTEx</w:t>
            </w:r>
            <w:proofErr w:type="spellEnd"/>
          </w:p>
        </w:tc>
      </w:tr>
    </w:tbl>
    <w:p w14:paraId="7297D7E4" w14:textId="77777777" w:rsidR="00F12A37" w:rsidRDefault="00F12A37" w:rsidP="00F12A37">
      <w:pPr>
        <w:tabs>
          <w:tab w:val="left" w:pos="1117"/>
        </w:tabs>
        <w:spacing w:after="0"/>
        <w:rPr>
          <w:lang w:val="fr-FR"/>
        </w:rPr>
      </w:pPr>
    </w:p>
    <w:tbl>
      <w:tblPr>
        <w:tblW w:w="0" w:type="auto"/>
        <w:jc w:val="center"/>
        <w:tblLook w:val="0000" w:firstRow="0" w:lastRow="0" w:firstColumn="0" w:lastColumn="0" w:noHBand="0" w:noVBand="0"/>
      </w:tblPr>
      <w:tblGrid>
        <w:gridCol w:w="1132"/>
        <w:gridCol w:w="222"/>
        <w:gridCol w:w="2150"/>
        <w:gridCol w:w="572"/>
        <w:gridCol w:w="1643"/>
        <w:gridCol w:w="4589"/>
      </w:tblGrid>
      <w:tr w:rsidR="00F12A37" w:rsidRPr="00E7759A" w14:paraId="7F20BBAF" w14:textId="77777777" w:rsidTr="00BA458F">
        <w:trPr>
          <w:jc w:val="center"/>
        </w:trPr>
        <w:tc>
          <w:tcPr>
            <w:tcW w:w="0" w:type="auto"/>
            <w:gridSpan w:val="4"/>
            <w:tcBorders>
              <w:top w:val="single" w:sz="4" w:space="0" w:color="000000"/>
              <w:left w:val="single" w:sz="4" w:space="0" w:color="000000"/>
              <w:bottom w:val="single" w:sz="4" w:space="0" w:color="000000"/>
            </w:tcBorders>
            <w:shd w:val="pct5" w:color="auto" w:fill="auto"/>
            <w:vAlign w:val="center"/>
          </w:tcPr>
          <w:p w14:paraId="46424309" w14:textId="77777777" w:rsidR="00F12A37" w:rsidRPr="00E7759A" w:rsidRDefault="00F12A37" w:rsidP="008C327E">
            <w:pPr>
              <w:pStyle w:val="Tabletext8"/>
              <w:widowControl w:val="0"/>
              <w:snapToGrid w:val="0"/>
              <w:spacing w:before="0" w:after="0"/>
              <w:rPr>
                <w:rFonts w:ascii="Calibri" w:hAnsi="Calibri" w:cs="Calibri"/>
                <w:b/>
                <w:i/>
                <w:iCs/>
                <w:sz w:val="20"/>
                <w:lang w:val="fr-FR"/>
              </w:rPr>
            </w:pPr>
            <w:r w:rsidRPr="00E7759A">
              <w:rPr>
                <w:rFonts w:ascii="Calibri" w:hAnsi="Calibri" w:cs="Calibri"/>
                <w:b/>
                <w:i/>
                <w:iCs/>
                <w:sz w:val="20"/>
                <w:lang w:val="fr-FR"/>
              </w:rPr>
              <w:t>Facility</w:t>
            </w:r>
          </w:p>
        </w:tc>
        <w:tc>
          <w:tcPr>
            <w:tcW w:w="0" w:type="auto"/>
            <w:tcBorders>
              <w:top w:val="single" w:sz="4" w:space="0" w:color="000000"/>
              <w:left w:val="single" w:sz="4" w:space="0" w:color="000000"/>
              <w:bottom w:val="single" w:sz="4" w:space="0" w:color="000000"/>
            </w:tcBorders>
            <w:shd w:val="pct5" w:color="auto" w:fill="auto"/>
            <w:vAlign w:val="center"/>
          </w:tcPr>
          <w:p w14:paraId="771277D3" w14:textId="77777777" w:rsidR="00F12A37" w:rsidRPr="00E7759A" w:rsidRDefault="00F12A37" w:rsidP="008C327E">
            <w:pPr>
              <w:pStyle w:val="Tabletext8"/>
              <w:widowControl w:val="0"/>
              <w:snapToGrid w:val="0"/>
              <w:spacing w:before="0" w:after="0"/>
              <w:rPr>
                <w:rFonts w:ascii="Calibri" w:hAnsi="Calibri" w:cs="Calibri"/>
                <w:i/>
                <w:iCs/>
                <w:sz w:val="20"/>
                <w:lang w:val="fr-FR"/>
              </w:rPr>
            </w:pPr>
            <w:r w:rsidRPr="00E7759A">
              <w:rPr>
                <w:rFonts w:ascii="Calibri" w:hAnsi="Calibri" w:cs="Calibri"/>
                <w:i/>
                <w:iCs/>
                <w:sz w:val="20"/>
                <w:lang w:val="fr-FR"/>
              </w:rPr>
              <w:t>+Structure</w:t>
            </w:r>
          </w:p>
        </w:tc>
        <w:tc>
          <w:tcPr>
            <w:tcW w:w="0" w:type="auto"/>
            <w:tcBorders>
              <w:top w:val="single" w:sz="4" w:space="0" w:color="000000"/>
              <w:left w:val="single" w:sz="4" w:space="0" w:color="000000"/>
              <w:bottom w:val="single" w:sz="4" w:space="0" w:color="000000"/>
              <w:right w:val="single" w:sz="4" w:space="0" w:color="000000"/>
            </w:tcBorders>
            <w:shd w:val="pct5" w:color="auto" w:fill="auto"/>
            <w:vAlign w:val="center"/>
          </w:tcPr>
          <w:p w14:paraId="1A8BC567"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Describes the status of a facility</w:t>
            </w:r>
          </w:p>
        </w:tc>
      </w:tr>
      <w:tr w:rsidR="00F12A37" w:rsidRPr="00E7759A" w14:paraId="0DCD6016" w14:textId="77777777" w:rsidTr="00BA458F">
        <w:trPr>
          <w:jc w:val="center"/>
        </w:trPr>
        <w:tc>
          <w:tcPr>
            <w:tcW w:w="0" w:type="auto"/>
            <w:tcBorders>
              <w:left w:val="single" w:sz="4" w:space="0" w:color="000000"/>
              <w:bottom w:val="single" w:sz="4" w:space="0" w:color="000000"/>
            </w:tcBorders>
            <w:vAlign w:val="center"/>
          </w:tcPr>
          <w:p w14:paraId="25CD1C6A"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i/>
                <w:iCs/>
                <w:sz w:val="20"/>
              </w:rPr>
              <w:t>Identify</w:t>
            </w:r>
          </w:p>
        </w:tc>
        <w:tc>
          <w:tcPr>
            <w:tcW w:w="0" w:type="auto"/>
            <w:gridSpan w:val="2"/>
            <w:tcBorders>
              <w:left w:val="single" w:sz="4" w:space="0" w:color="000000"/>
              <w:bottom w:val="single" w:sz="4" w:space="0" w:color="000000"/>
            </w:tcBorders>
            <w:vAlign w:val="center"/>
          </w:tcPr>
          <w:p w14:paraId="48C7E174" w14:textId="77777777" w:rsidR="00F12A37" w:rsidRPr="00E7759A" w:rsidRDefault="00F12A37" w:rsidP="008C327E">
            <w:pPr>
              <w:pStyle w:val="Tabletext8"/>
              <w:widowControl w:val="0"/>
              <w:snapToGrid w:val="0"/>
              <w:spacing w:before="0" w:after="0"/>
              <w:rPr>
                <w:rFonts w:ascii="Calibri" w:hAnsi="Calibri" w:cs="Calibri"/>
                <w:b/>
                <w:i/>
                <w:iCs/>
                <w:sz w:val="20"/>
              </w:rPr>
            </w:pPr>
            <w:proofErr w:type="spellStart"/>
            <w:r w:rsidRPr="00E7759A">
              <w:rPr>
                <w:rFonts w:ascii="Calibri" w:hAnsi="Calibri" w:cs="Calibri"/>
                <w:b/>
                <w:i/>
                <w:iCs/>
                <w:sz w:val="20"/>
                <w:highlight w:val="lightGray"/>
              </w:rPr>
              <w:t>FacilityCode</w:t>
            </w:r>
            <w:proofErr w:type="spellEnd"/>
          </w:p>
        </w:tc>
        <w:tc>
          <w:tcPr>
            <w:tcW w:w="0" w:type="auto"/>
            <w:tcBorders>
              <w:left w:val="single" w:sz="4" w:space="0" w:color="000000"/>
              <w:bottom w:val="single" w:sz="4" w:space="0" w:color="000000"/>
            </w:tcBorders>
            <w:vAlign w:val="center"/>
          </w:tcPr>
          <w:p w14:paraId="3720FBE7" w14:textId="77777777" w:rsidR="00F12A37" w:rsidRPr="00E7759A" w:rsidRDefault="00F12A37" w:rsidP="008C327E">
            <w:pPr>
              <w:pStyle w:val="Tabletext8"/>
              <w:widowControl w:val="0"/>
              <w:snapToGrid w:val="0"/>
              <w:spacing w:before="0" w:after="0"/>
              <w:rPr>
                <w:rFonts w:ascii="Calibri" w:hAnsi="Calibri" w:cs="Calibri"/>
                <w:b/>
                <w:sz w:val="20"/>
              </w:rPr>
            </w:pPr>
            <w:r w:rsidRPr="00E7759A">
              <w:rPr>
                <w:rFonts w:ascii="Calibri" w:hAnsi="Calibri" w:cs="Calibri"/>
                <w:b/>
                <w:sz w:val="20"/>
              </w:rPr>
              <w:t>0:1</w:t>
            </w:r>
          </w:p>
          <w:p w14:paraId="076CA1D1" w14:textId="77777777" w:rsidR="00F12A37" w:rsidRPr="00E7759A" w:rsidRDefault="00F12A37" w:rsidP="008C327E">
            <w:pPr>
              <w:pStyle w:val="Tabletext8"/>
              <w:widowControl w:val="0"/>
              <w:snapToGrid w:val="0"/>
              <w:spacing w:before="0" w:after="0"/>
              <w:rPr>
                <w:rFonts w:ascii="Calibri" w:hAnsi="Calibri" w:cs="Calibri"/>
                <w:b/>
                <w:sz w:val="20"/>
              </w:rPr>
            </w:pPr>
            <w:r w:rsidRPr="00E7759A">
              <w:rPr>
                <w:rFonts w:ascii="Calibri" w:hAnsi="Calibri" w:cs="Calibri"/>
                <w:b/>
                <w:sz w:val="20"/>
                <w:highlight w:val="lightGray"/>
              </w:rPr>
              <w:t>1</w:t>
            </w:r>
            <w:r w:rsidR="008C327E" w:rsidRPr="00E7759A">
              <w:rPr>
                <w:rFonts w:ascii="Calibri" w:hAnsi="Calibri" w:cs="Calibri"/>
                <w:b/>
                <w:sz w:val="20"/>
                <w:highlight w:val="lightGray"/>
              </w:rPr>
              <w:t>:1</w:t>
            </w:r>
          </w:p>
        </w:tc>
        <w:tc>
          <w:tcPr>
            <w:tcW w:w="0" w:type="auto"/>
            <w:tcBorders>
              <w:left w:val="single" w:sz="4" w:space="0" w:color="000000"/>
              <w:bottom w:val="single" w:sz="4" w:space="0" w:color="000000"/>
            </w:tcBorders>
            <w:vAlign w:val="center"/>
          </w:tcPr>
          <w:p w14:paraId="6D887AAE" w14:textId="77777777" w:rsidR="00F12A37" w:rsidRPr="00E7759A" w:rsidRDefault="00F12A37" w:rsidP="008C327E">
            <w:pPr>
              <w:pStyle w:val="Tabletext8"/>
              <w:widowControl w:val="0"/>
              <w:snapToGrid w:val="0"/>
              <w:spacing w:before="0" w:after="0"/>
              <w:rPr>
                <w:rFonts w:ascii="Calibri" w:hAnsi="Calibri" w:cs="Calibri"/>
                <w:i/>
                <w:iCs/>
                <w:sz w:val="20"/>
              </w:rPr>
            </w:pPr>
            <w:proofErr w:type="spellStart"/>
            <w:r w:rsidRPr="00E7759A">
              <w:rPr>
                <w:rFonts w:ascii="Calibri" w:hAnsi="Calibri" w:cs="Calibri"/>
                <w:i/>
                <w:iCs/>
                <w:sz w:val="20"/>
              </w:rPr>
              <w:t>FacilityCode</w:t>
            </w:r>
            <w:proofErr w:type="spellEnd"/>
          </w:p>
        </w:tc>
        <w:tc>
          <w:tcPr>
            <w:tcW w:w="0" w:type="auto"/>
            <w:tcBorders>
              <w:left w:val="single" w:sz="4" w:space="0" w:color="000000"/>
              <w:bottom w:val="single" w:sz="4" w:space="0" w:color="000000"/>
              <w:right w:val="single" w:sz="4" w:space="0" w:color="000000"/>
            </w:tcBorders>
            <w:vAlign w:val="center"/>
          </w:tcPr>
          <w:p w14:paraId="27D7686A" w14:textId="77777777" w:rsidR="00F12A37" w:rsidRPr="00E7759A" w:rsidRDefault="00F12A37" w:rsidP="008C327E">
            <w:pPr>
              <w:pStyle w:val="Tabletext8"/>
              <w:widowControl w:val="0"/>
              <w:snapToGrid w:val="0"/>
              <w:spacing w:before="0" w:after="0"/>
              <w:rPr>
                <w:rFonts w:ascii="Calibri" w:hAnsi="Calibri" w:cs="Calibri"/>
                <w:sz w:val="20"/>
              </w:rPr>
            </w:pPr>
            <w:proofErr w:type="spellStart"/>
            <w:r w:rsidRPr="00E7759A">
              <w:rPr>
                <w:rFonts w:ascii="Calibri" w:hAnsi="Calibri" w:cs="Calibri"/>
                <w:sz w:val="20"/>
              </w:rPr>
              <w:t>Identifiant</w:t>
            </w:r>
            <w:proofErr w:type="spellEnd"/>
            <w:r w:rsidRPr="00E7759A">
              <w:rPr>
                <w:rFonts w:ascii="Calibri" w:hAnsi="Calibri" w:cs="Calibri"/>
                <w:sz w:val="20"/>
              </w:rPr>
              <w:t xml:space="preserve"> du Facility</w:t>
            </w:r>
          </w:p>
        </w:tc>
      </w:tr>
      <w:tr w:rsidR="00F12A37" w:rsidRPr="00E7759A" w14:paraId="7B6EFA2D" w14:textId="77777777" w:rsidTr="00BA458F">
        <w:trPr>
          <w:jc w:val="center"/>
        </w:trPr>
        <w:tc>
          <w:tcPr>
            <w:tcW w:w="0" w:type="auto"/>
            <w:tcBorders>
              <w:left w:val="single" w:sz="4" w:space="0" w:color="000000"/>
              <w:bottom w:val="single" w:sz="4" w:space="0" w:color="000000"/>
            </w:tcBorders>
            <w:vAlign w:val="center"/>
          </w:tcPr>
          <w:p w14:paraId="1AEBDA9A"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i/>
                <w:iCs/>
                <w:sz w:val="20"/>
              </w:rPr>
              <w:t>Description</w:t>
            </w:r>
          </w:p>
        </w:tc>
        <w:tc>
          <w:tcPr>
            <w:tcW w:w="0" w:type="auto"/>
            <w:gridSpan w:val="2"/>
            <w:tcBorders>
              <w:left w:val="single" w:sz="4" w:space="0" w:color="000000"/>
              <w:bottom w:val="single" w:sz="4" w:space="0" w:color="000000"/>
            </w:tcBorders>
            <w:vAlign w:val="center"/>
          </w:tcPr>
          <w:p w14:paraId="652DF8AB" w14:textId="77777777" w:rsidR="00F12A37" w:rsidRPr="00E7759A" w:rsidRDefault="00F12A37" w:rsidP="008C327E">
            <w:pPr>
              <w:pStyle w:val="Tabletext8"/>
              <w:widowControl w:val="0"/>
              <w:snapToGrid w:val="0"/>
              <w:spacing w:before="0" w:after="0"/>
              <w:rPr>
                <w:rFonts w:ascii="Calibri" w:hAnsi="Calibri" w:cs="Calibri"/>
                <w:b/>
                <w:i/>
                <w:iCs/>
                <w:sz w:val="20"/>
              </w:rPr>
            </w:pPr>
            <w:r w:rsidRPr="00E7759A">
              <w:rPr>
                <w:rFonts w:ascii="Calibri" w:hAnsi="Calibri" w:cs="Calibri"/>
                <w:b/>
                <w:i/>
                <w:iCs/>
                <w:sz w:val="20"/>
              </w:rPr>
              <w:t>Description</w:t>
            </w:r>
          </w:p>
        </w:tc>
        <w:tc>
          <w:tcPr>
            <w:tcW w:w="0" w:type="auto"/>
            <w:tcBorders>
              <w:left w:val="single" w:sz="4" w:space="0" w:color="000000"/>
              <w:bottom w:val="single" w:sz="4" w:space="0" w:color="000000"/>
            </w:tcBorders>
            <w:vAlign w:val="center"/>
          </w:tcPr>
          <w:p w14:paraId="2FA9B733"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0" w:type="auto"/>
            <w:tcBorders>
              <w:left w:val="single" w:sz="4" w:space="0" w:color="000000"/>
              <w:bottom w:val="single" w:sz="4" w:space="0" w:color="000000"/>
            </w:tcBorders>
            <w:vAlign w:val="center"/>
          </w:tcPr>
          <w:p w14:paraId="1CE5FBC4" w14:textId="77777777" w:rsidR="00F12A37" w:rsidRPr="00E7759A" w:rsidRDefault="00F12A37" w:rsidP="008C327E">
            <w:pPr>
              <w:pStyle w:val="Tabletext8"/>
              <w:widowControl w:val="0"/>
              <w:snapToGrid w:val="0"/>
              <w:spacing w:before="0" w:after="0"/>
              <w:rPr>
                <w:rFonts w:ascii="Calibri" w:hAnsi="Calibri" w:cs="Calibri"/>
                <w:i/>
                <w:iCs/>
                <w:sz w:val="20"/>
              </w:rPr>
            </w:pPr>
            <w:proofErr w:type="spellStart"/>
            <w:r w:rsidRPr="00E7759A">
              <w:rPr>
                <w:rFonts w:ascii="Calibri" w:hAnsi="Calibri" w:cs="Calibri"/>
                <w:i/>
                <w:iCs/>
                <w:sz w:val="20"/>
              </w:rPr>
              <w:t>nLString</w:t>
            </w:r>
            <w:proofErr w:type="spellEnd"/>
          </w:p>
        </w:tc>
        <w:tc>
          <w:tcPr>
            <w:tcW w:w="0" w:type="auto"/>
            <w:tcBorders>
              <w:left w:val="single" w:sz="4" w:space="0" w:color="000000"/>
              <w:bottom w:val="single" w:sz="4" w:space="0" w:color="000000"/>
              <w:right w:val="single" w:sz="4" w:space="0" w:color="000000"/>
            </w:tcBorders>
            <w:vAlign w:val="center"/>
          </w:tcPr>
          <w:p w14:paraId="3DF858AF" w14:textId="24E9399A"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 xml:space="preserve">Description </w:t>
            </w:r>
            <w:r w:rsidR="0086359E">
              <w:rPr>
                <w:rFonts w:ascii="Calibri" w:hAnsi="Calibri" w:cs="Calibri"/>
                <w:sz w:val="20"/>
              </w:rPr>
              <w:t>du</w:t>
            </w:r>
            <w:r w:rsidRPr="00E7759A">
              <w:rPr>
                <w:rFonts w:ascii="Calibri" w:hAnsi="Calibri" w:cs="Calibri"/>
                <w:sz w:val="20"/>
              </w:rPr>
              <w:t xml:space="preserve"> facility.</w:t>
            </w:r>
          </w:p>
        </w:tc>
      </w:tr>
      <w:tr w:rsidR="00F12A37" w:rsidRPr="00E7759A" w14:paraId="43F35D3D" w14:textId="77777777" w:rsidTr="00BA458F">
        <w:trPr>
          <w:jc w:val="center"/>
        </w:trPr>
        <w:tc>
          <w:tcPr>
            <w:tcW w:w="0" w:type="auto"/>
            <w:tcBorders>
              <w:left w:val="single" w:sz="4" w:space="0" w:color="000000"/>
              <w:bottom w:val="single" w:sz="4" w:space="0" w:color="000000"/>
            </w:tcBorders>
            <w:vAlign w:val="center"/>
          </w:tcPr>
          <w:p w14:paraId="6B8090EC"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i/>
                <w:iCs/>
                <w:sz w:val="20"/>
              </w:rPr>
              <w:t>Class</w:t>
            </w:r>
          </w:p>
        </w:tc>
        <w:tc>
          <w:tcPr>
            <w:tcW w:w="0" w:type="auto"/>
            <w:gridSpan w:val="2"/>
            <w:tcBorders>
              <w:left w:val="single" w:sz="4" w:space="0" w:color="000000"/>
              <w:bottom w:val="single" w:sz="4" w:space="0" w:color="000000"/>
            </w:tcBorders>
            <w:vAlign w:val="center"/>
          </w:tcPr>
          <w:p w14:paraId="3E44A240" w14:textId="77777777" w:rsidR="00F12A37" w:rsidRPr="00E7759A" w:rsidRDefault="00F12A37" w:rsidP="008C327E">
            <w:pPr>
              <w:pStyle w:val="Tabletext8"/>
              <w:widowControl w:val="0"/>
              <w:snapToGrid w:val="0"/>
              <w:spacing w:before="0" w:after="0"/>
              <w:rPr>
                <w:rFonts w:ascii="Calibri" w:hAnsi="Calibri" w:cs="Calibri"/>
                <w:b/>
                <w:i/>
                <w:iCs/>
                <w:sz w:val="20"/>
              </w:rPr>
            </w:pPr>
            <w:proofErr w:type="spellStart"/>
            <w:r w:rsidRPr="00E7759A">
              <w:rPr>
                <w:rFonts w:ascii="Calibri" w:hAnsi="Calibri" w:cs="Calibri"/>
                <w:b/>
                <w:i/>
                <w:iCs/>
                <w:sz w:val="20"/>
                <w:highlight w:val="lightGray"/>
              </w:rPr>
              <w:t>FacilityClass</w:t>
            </w:r>
            <w:proofErr w:type="spellEnd"/>
          </w:p>
        </w:tc>
        <w:tc>
          <w:tcPr>
            <w:tcW w:w="0" w:type="auto"/>
            <w:tcBorders>
              <w:left w:val="single" w:sz="4" w:space="0" w:color="000000"/>
              <w:bottom w:val="single" w:sz="4" w:space="0" w:color="000000"/>
            </w:tcBorders>
            <w:vAlign w:val="center"/>
          </w:tcPr>
          <w:p w14:paraId="6A11361B"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0" w:type="auto"/>
            <w:tcBorders>
              <w:left w:val="single" w:sz="4" w:space="0" w:color="000000"/>
              <w:bottom w:val="single" w:sz="4" w:space="0" w:color="000000"/>
            </w:tcBorders>
            <w:vAlign w:val="center"/>
          </w:tcPr>
          <w:p w14:paraId="3155A73D" w14:textId="77777777" w:rsidR="00F12A37" w:rsidRPr="00E7759A" w:rsidRDefault="00F12A37" w:rsidP="008C327E">
            <w:pPr>
              <w:widowControl w:val="0"/>
              <w:spacing w:after="0"/>
              <w:rPr>
                <w:rFonts w:cs="Calibri"/>
                <w:i/>
                <w:vanish/>
                <w:sz w:val="20"/>
                <w:szCs w:val="20"/>
              </w:rPr>
            </w:pPr>
            <w:r w:rsidRPr="00E7759A">
              <w:rPr>
                <w:rFonts w:cs="Calibri"/>
                <w:i/>
                <w:vanish/>
                <w:sz w:val="20"/>
                <w:szCs w:val="20"/>
                <w:highlight w:val="cyan"/>
              </w:rPr>
              <w:t>unknown</w:t>
            </w:r>
          </w:p>
          <w:p w14:paraId="3DFDAB8C" w14:textId="77777777" w:rsidR="00F12A37" w:rsidRPr="00E7759A" w:rsidRDefault="00F12A37" w:rsidP="008C327E">
            <w:pPr>
              <w:widowControl w:val="0"/>
              <w:spacing w:after="0"/>
              <w:rPr>
                <w:rFonts w:cs="Calibri"/>
                <w:i/>
                <w:sz w:val="20"/>
                <w:szCs w:val="20"/>
                <w:highlight w:val="lightGray"/>
              </w:rPr>
            </w:pPr>
            <w:proofErr w:type="spellStart"/>
            <w:r w:rsidRPr="00E7759A">
              <w:rPr>
                <w:rFonts w:cs="Calibri"/>
                <w:i/>
                <w:sz w:val="20"/>
                <w:szCs w:val="20"/>
                <w:highlight w:val="lightGray"/>
              </w:rPr>
              <w:t>fixedEquipment</w:t>
            </w:r>
            <w:proofErr w:type="spellEnd"/>
          </w:p>
          <w:p w14:paraId="47AAF246" w14:textId="77777777" w:rsidR="00F12A37" w:rsidRPr="00E7759A" w:rsidRDefault="00F12A37" w:rsidP="008C327E">
            <w:pPr>
              <w:widowControl w:val="0"/>
              <w:spacing w:after="0"/>
              <w:rPr>
                <w:rFonts w:cs="Calibri"/>
                <w:i/>
                <w:sz w:val="20"/>
                <w:szCs w:val="20"/>
              </w:rPr>
            </w:pPr>
            <w:proofErr w:type="spellStart"/>
            <w:r w:rsidRPr="00E7759A">
              <w:rPr>
                <w:rFonts w:cs="Calibri"/>
                <w:i/>
                <w:sz w:val="20"/>
                <w:szCs w:val="20"/>
                <w:highlight w:val="lightGray"/>
              </w:rPr>
              <w:t>mobileEquipment</w:t>
            </w:r>
            <w:proofErr w:type="spellEnd"/>
          </w:p>
          <w:p w14:paraId="041D4E29" w14:textId="77777777" w:rsidR="00F12A37" w:rsidRPr="00E7759A" w:rsidRDefault="00F12A37" w:rsidP="008C327E">
            <w:pPr>
              <w:widowControl w:val="0"/>
              <w:spacing w:after="0"/>
              <w:rPr>
                <w:rFonts w:cs="Calibri"/>
                <w:i/>
                <w:vanish/>
                <w:sz w:val="20"/>
                <w:szCs w:val="20"/>
                <w:highlight w:val="cyan"/>
              </w:rPr>
            </w:pPr>
            <w:proofErr w:type="spellStart"/>
            <w:r w:rsidRPr="00E7759A">
              <w:rPr>
                <w:rFonts w:cs="Calibri"/>
                <w:i/>
                <w:vanish/>
                <w:sz w:val="20"/>
                <w:szCs w:val="20"/>
                <w:highlight w:val="cyan"/>
              </w:rPr>
              <w:t>reservedArea</w:t>
            </w:r>
            <w:proofErr w:type="spellEnd"/>
          </w:p>
          <w:p w14:paraId="734C2F7E" w14:textId="77777777" w:rsidR="00F12A37" w:rsidRPr="00E7759A" w:rsidRDefault="00F12A37" w:rsidP="008C327E">
            <w:pPr>
              <w:widowControl w:val="0"/>
              <w:spacing w:after="0"/>
              <w:rPr>
                <w:rFonts w:cs="Calibri"/>
                <w:i/>
                <w:vanish/>
                <w:sz w:val="20"/>
                <w:szCs w:val="20"/>
                <w:highlight w:val="cyan"/>
              </w:rPr>
            </w:pPr>
            <w:proofErr w:type="spellStart"/>
            <w:r w:rsidRPr="00E7759A">
              <w:rPr>
                <w:rFonts w:cs="Calibri"/>
                <w:i/>
                <w:vanish/>
                <w:sz w:val="20"/>
                <w:szCs w:val="20"/>
                <w:highlight w:val="cyan"/>
              </w:rPr>
              <w:t>serviceProvidedByIndividual</w:t>
            </w:r>
            <w:proofErr w:type="spellEnd"/>
          </w:p>
          <w:p w14:paraId="4CC6E23E" w14:textId="77777777" w:rsidR="00F12A37" w:rsidRPr="00E7759A" w:rsidRDefault="00F12A37" w:rsidP="008C327E">
            <w:pPr>
              <w:widowControl w:val="0"/>
              <w:spacing w:after="0"/>
              <w:rPr>
                <w:rFonts w:cs="Calibri"/>
                <w:i/>
                <w:vanish/>
                <w:sz w:val="20"/>
                <w:szCs w:val="20"/>
                <w:highlight w:val="cyan"/>
              </w:rPr>
            </w:pPr>
            <w:proofErr w:type="spellStart"/>
            <w:r w:rsidRPr="00E7759A">
              <w:rPr>
                <w:rFonts w:cs="Calibri"/>
                <w:i/>
                <w:vanish/>
                <w:sz w:val="20"/>
                <w:szCs w:val="20"/>
                <w:highlight w:val="cyan"/>
              </w:rPr>
              <w:t>serviceForPersonalDevice</w:t>
            </w:r>
            <w:proofErr w:type="spellEnd"/>
          </w:p>
          <w:p w14:paraId="04E24CE7" w14:textId="77777777" w:rsidR="00F12A37" w:rsidRPr="00E7759A" w:rsidRDefault="00F12A37" w:rsidP="008C327E">
            <w:pPr>
              <w:widowControl w:val="0"/>
              <w:spacing w:after="0"/>
              <w:rPr>
                <w:rFonts w:cs="Calibri"/>
                <w:i/>
                <w:sz w:val="20"/>
                <w:szCs w:val="20"/>
                <w:highlight w:val="lightGray"/>
              </w:rPr>
            </w:pPr>
            <w:proofErr w:type="spellStart"/>
            <w:r w:rsidRPr="00E7759A">
              <w:rPr>
                <w:rFonts w:cs="Calibri"/>
                <w:i/>
                <w:sz w:val="20"/>
                <w:szCs w:val="20"/>
                <w:highlight w:val="lightGray"/>
              </w:rPr>
              <w:t>siteComponent</w:t>
            </w:r>
            <w:proofErr w:type="spellEnd"/>
          </w:p>
          <w:p w14:paraId="78ACEE5D" w14:textId="77777777" w:rsidR="00F12A37" w:rsidRPr="00E7759A" w:rsidRDefault="00F12A37" w:rsidP="008C327E">
            <w:pPr>
              <w:widowControl w:val="0"/>
              <w:spacing w:after="0"/>
              <w:rPr>
                <w:rFonts w:cs="Calibri"/>
                <w:i/>
                <w:sz w:val="20"/>
                <w:szCs w:val="20"/>
                <w:highlight w:val="lightGray"/>
              </w:rPr>
            </w:pPr>
            <w:r w:rsidRPr="00E7759A">
              <w:rPr>
                <w:rFonts w:cs="Calibri"/>
                <w:i/>
                <w:sz w:val="20"/>
                <w:szCs w:val="20"/>
                <w:highlight w:val="lightGray"/>
              </w:rPr>
              <w:t>site</w:t>
            </w:r>
          </w:p>
          <w:p w14:paraId="1D416BAF" w14:textId="77777777" w:rsidR="00F12A37" w:rsidRPr="00E7759A" w:rsidRDefault="00F12A37" w:rsidP="008C327E">
            <w:pPr>
              <w:widowControl w:val="0"/>
              <w:spacing w:after="0"/>
              <w:rPr>
                <w:rFonts w:cs="Calibri"/>
                <w:i/>
                <w:sz w:val="20"/>
                <w:szCs w:val="20"/>
                <w:highlight w:val="lightGray"/>
              </w:rPr>
            </w:pPr>
            <w:proofErr w:type="spellStart"/>
            <w:r w:rsidRPr="00E7759A">
              <w:rPr>
                <w:rFonts w:cs="Calibri"/>
                <w:i/>
                <w:sz w:val="20"/>
                <w:szCs w:val="20"/>
                <w:highlight w:val="lightGray"/>
              </w:rPr>
              <w:t>parkingBay</w:t>
            </w:r>
            <w:proofErr w:type="spellEnd"/>
          </w:p>
          <w:p w14:paraId="71CCE2D3" w14:textId="77777777" w:rsidR="00F12A37" w:rsidRPr="00E7759A" w:rsidRDefault="00F12A37" w:rsidP="008C327E">
            <w:pPr>
              <w:pStyle w:val="Tabletext8"/>
              <w:widowControl w:val="0"/>
              <w:snapToGrid w:val="0"/>
              <w:spacing w:before="0" w:after="0"/>
              <w:jc w:val="left"/>
              <w:rPr>
                <w:rFonts w:ascii="Calibri" w:hAnsi="Calibri" w:cs="Calibri"/>
                <w:i/>
                <w:iCs/>
                <w:sz w:val="20"/>
              </w:rPr>
            </w:pPr>
            <w:r w:rsidRPr="00E7759A">
              <w:rPr>
                <w:rFonts w:ascii="Calibri" w:hAnsi="Calibri" w:cs="Calibri"/>
                <w:i/>
                <w:sz w:val="20"/>
                <w:highlight w:val="lightGray"/>
              </w:rPr>
              <w:t>vehicle</w:t>
            </w:r>
          </w:p>
        </w:tc>
        <w:tc>
          <w:tcPr>
            <w:tcW w:w="0" w:type="auto"/>
            <w:tcBorders>
              <w:left w:val="single" w:sz="4" w:space="0" w:color="000000"/>
              <w:bottom w:val="single" w:sz="4" w:space="0" w:color="000000"/>
              <w:right w:val="single" w:sz="4" w:space="0" w:color="000000"/>
            </w:tcBorders>
            <w:vAlign w:val="center"/>
          </w:tcPr>
          <w:p w14:paraId="5C26B914" w14:textId="77777777" w:rsidR="00F12A37" w:rsidRPr="00E7759A" w:rsidRDefault="00F12A37" w:rsidP="008C327E">
            <w:pPr>
              <w:pStyle w:val="Tabletext8"/>
              <w:widowControl w:val="0"/>
              <w:snapToGrid w:val="0"/>
              <w:spacing w:before="0" w:after="0"/>
              <w:rPr>
                <w:rFonts w:ascii="Calibri" w:hAnsi="Calibri" w:cs="Calibri"/>
                <w:sz w:val="20"/>
                <w:lang w:val="fr-FR"/>
              </w:rPr>
            </w:pPr>
            <w:r w:rsidRPr="00E7759A">
              <w:rPr>
                <w:rFonts w:ascii="Calibri" w:hAnsi="Calibri" w:cs="Calibri"/>
                <w:sz w:val="20"/>
                <w:lang w:val="fr-FR"/>
              </w:rPr>
              <w:t>Définition de la catégorie du Facility</w:t>
            </w:r>
          </w:p>
          <w:p w14:paraId="54971AFE" w14:textId="7E53464F" w:rsidR="00F12A37" w:rsidRPr="00E7759A" w:rsidRDefault="00F12A37" w:rsidP="008C327E">
            <w:pPr>
              <w:pStyle w:val="Tabletext8"/>
              <w:widowControl w:val="0"/>
              <w:snapToGrid w:val="0"/>
              <w:spacing w:before="0" w:after="0"/>
              <w:rPr>
                <w:rFonts w:ascii="Calibri" w:hAnsi="Calibri" w:cs="Calibri"/>
                <w:sz w:val="20"/>
                <w:lang w:val="fr-FR"/>
              </w:rPr>
            </w:pPr>
            <w:r w:rsidRPr="00E7759A">
              <w:rPr>
                <w:rFonts w:ascii="Calibri" w:hAnsi="Calibri" w:cs="Calibri"/>
                <w:sz w:val="20"/>
                <w:lang w:val="fr-FR"/>
              </w:rPr>
              <w:t>(</w:t>
            </w:r>
            <w:proofErr w:type="spellStart"/>
            <w:proofErr w:type="gramStart"/>
            <w:r w:rsidRPr="00E7759A">
              <w:rPr>
                <w:rFonts w:ascii="Calibri" w:hAnsi="Calibri" w:cs="Calibri"/>
                <w:sz w:val="20"/>
                <w:lang w:val="fr-FR"/>
              </w:rPr>
              <w:t>cf</w:t>
            </w:r>
            <w:proofErr w:type="spellEnd"/>
            <w:proofErr w:type="gramEnd"/>
            <w:r w:rsidRPr="00E7759A">
              <w:rPr>
                <w:rFonts w:ascii="Calibri" w:hAnsi="Calibri" w:cs="Calibri"/>
                <w:sz w:val="20"/>
                <w:lang w:val="fr-FR"/>
              </w:rPr>
              <w:t xml:space="preserve"> </w:t>
            </w:r>
            <w:r w:rsidRPr="00E7759A">
              <w:rPr>
                <w:rFonts w:ascii="Calibri" w:hAnsi="Calibri" w:cs="Calibri"/>
                <w:sz w:val="20"/>
                <w:lang w:val="fr-FR"/>
              </w:rPr>
              <w:fldChar w:fldCharType="begin"/>
            </w:r>
            <w:r w:rsidRPr="00E7759A">
              <w:rPr>
                <w:rFonts w:ascii="Calibri" w:hAnsi="Calibri" w:cs="Calibri"/>
                <w:sz w:val="20"/>
                <w:lang w:val="fr-FR"/>
              </w:rPr>
              <w:instrText xml:space="preserve"> REF _Ref66176976 \r \h  \* MERGEFORMAT </w:instrText>
            </w:r>
            <w:r w:rsidRPr="00E7759A">
              <w:rPr>
                <w:rFonts w:ascii="Calibri" w:hAnsi="Calibri" w:cs="Calibri"/>
                <w:sz w:val="20"/>
                <w:lang w:val="fr-FR"/>
              </w:rPr>
            </w:r>
            <w:r w:rsidRPr="00E7759A">
              <w:rPr>
                <w:rFonts w:ascii="Calibri" w:hAnsi="Calibri" w:cs="Calibri"/>
                <w:sz w:val="20"/>
                <w:lang w:val="fr-FR"/>
              </w:rPr>
              <w:fldChar w:fldCharType="separate"/>
            </w:r>
            <w:r w:rsidR="00CD6283">
              <w:rPr>
                <w:rFonts w:ascii="Calibri" w:hAnsi="Calibri" w:cs="Calibri"/>
                <w:sz w:val="20"/>
                <w:lang w:val="fr-FR"/>
              </w:rPr>
              <w:t>6.6.3.1.1.1</w:t>
            </w:r>
            <w:r w:rsidRPr="00E7759A">
              <w:rPr>
                <w:rFonts w:ascii="Calibri" w:hAnsi="Calibri" w:cs="Calibri"/>
                <w:sz w:val="20"/>
                <w:lang w:val="fr-FR"/>
              </w:rPr>
              <w:fldChar w:fldCharType="end"/>
            </w:r>
            <w:r w:rsidRPr="00E7759A">
              <w:rPr>
                <w:rFonts w:ascii="Calibri" w:hAnsi="Calibri" w:cs="Calibri"/>
                <w:sz w:val="20"/>
                <w:lang w:val="fr-FR"/>
              </w:rPr>
              <w:t>)</w:t>
            </w:r>
          </w:p>
        </w:tc>
      </w:tr>
      <w:tr w:rsidR="00F12A37" w:rsidRPr="00E32CB2" w14:paraId="1FBED0A2" w14:textId="77777777" w:rsidTr="00BA458F">
        <w:trPr>
          <w:jc w:val="center"/>
        </w:trPr>
        <w:tc>
          <w:tcPr>
            <w:tcW w:w="0" w:type="auto"/>
            <w:tcBorders>
              <w:left w:val="single" w:sz="4" w:space="0" w:color="000000"/>
              <w:bottom w:val="single" w:sz="4" w:space="0" w:color="000000"/>
            </w:tcBorders>
            <w:vAlign w:val="center"/>
          </w:tcPr>
          <w:p w14:paraId="6A4CB444" w14:textId="77777777" w:rsidR="00F12A37" w:rsidRPr="00E7759A" w:rsidRDefault="00F12A37" w:rsidP="008C327E">
            <w:pPr>
              <w:pStyle w:val="Tabletext8"/>
              <w:widowControl w:val="0"/>
              <w:snapToGrid w:val="0"/>
              <w:spacing w:before="0" w:after="0"/>
              <w:rPr>
                <w:rFonts w:ascii="Calibri" w:hAnsi="Calibri" w:cs="Calibri"/>
                <w:i/>
                <w:iCs/>
                <w:sz w:val="20"/>
                <w:lang w:val="fr-FR"/>
              </w:rPr>
            </w:pPr>
          </w:p>
        </w:tc>
        <w:tc>
          <w:tcPr>
            <w:tcW w:w="0" w:type="auto"/>
            <w:gridSpan w:val="2"/>
            <w:tcBorders>
              <w:left w:val="single" w:sz="4" w:space="0" w:color="000000"/>
              <w:bottom w:val="single" w:sz="4" w:space="0" w:color="000000"/>
            </w:tcBorders>
            <w:vAlign w:val="center"/>
          </w:tcPr>
          <w:p w14:paraId="1BAC7D01" w14:textId="77777777" w:rsidR="00F12A37" w:rsidRPr="00E7759A" w:rsidRDefault="00F12A37" w:rsidP="008C327E">
            <w:pPr>
              <w:pStyle w:val="Tabletext8"/>
              <w:widowControl w:val="0"/>
              <w:snapToGrid w:val="0"/>
              <w:spacing w:before="0" w:after="0"/>
              <w:rPr>
                <w:rFonts w:ascii="Calibri" w:hAnsi="Calibri" w:cs="Calibri"/>
                <w:b/>
                <w:i/>
                <w:iCs/>
                <w:sz w:val="20"/>
                <w:highlight w:val="lightGray"/>
              </w:rPr>
            </w:pPr>
            <w:r w:rsidRPr="00E7759A">
              <w:rPr>
                <w:rFonts w:ascii="Calibri" w:hAnsi="Calibri" w:cs="Calibri"/>
                <w:b/>
                <w:i/>
                <w:iCs/>
                <w:sz w:val="20"/>
                <w:highlight w:val="lightGray"/>
              </w:rPr>
              <w:t>Feature</w:t>
            </w:r>
          </w:p>
        </w:tc>
        <w:tc>
          <w:tcPr>
            <w:tcW w:w="0" w:type="auto"/>
            <w:tcBorders>
              <w:left w:val="single" w:sz="4" w:space="0" w:color="000000"/>
              <w:bottom w:val="single" w:sz="4" w:space="0" w:color="000000"/>
            </w:tcBorders>
            <w:vAlign w:val="center"/>
          </w:tcPr>
          <w:p w14:paraId="43446335" w14:textId="77777777" w:rsidR="00F12A37" w:rsidRPr="00E7759A" w:rsidRDefault="00F12A37" w:rsidP="008C327E">
            <w:pPr>
              <w:pStyle w:val="Tabletext8"/>
              <w:widowControl w:val="0"/>
              <w:snapToGrid w:val="0"/>
              <w:spacing w:before="0" w:after="0"/>
              <w:rPr>
                <w:rFonts w:ascii="Calibri" w:hAnsi="Calibri" w:cs="Calibri"/>
                <w:sz w:val="20"/>
              </w:rPr>
            </w:pPr>
            <w:proofErr w:type="gramStart"/>
            <w:r w:rsidRPr="00E7759A">
              <w:rPr>
                <w:rFonts w:ascii="Calibri" w:hAnsi="Calibri" w:cs="Calibri"/>
                <w:sz w:val="20"/>
              </w:rPr>
              <w:t>0:*</w:t>
            </w:r>
            <w:proofErr w:type="gramEnd"/>
          </w:p>
        </w:tc>
        <w:tc>
          <w:tcPr>
            <w:tcW w:w="0" w:type="auto"/>
            <w:tcBorders>
              <w:left w:val="single" w:sz="4" w:space="0" w:color="000000"/>
              <w:bottom w:val="single" w:sz="4" w:space="0" w:color="000000"/>
            </w:tcBorders>
            <w:vAlign w:val="center"/>
          </w:tcPr>
          <w:p w14:paraId="319ECBE9" w14:textId="77777777" w:rsidR="00F12A37" w:rsidRPr="00E7759A" w:rsidRDefault="00F12A37" w:rsidP="008C327E">
            <w:pPr>
              <w:widowControl w:val="0"/>
              <w:spacing w:after="0"/>
              <w:rPr>
                <w:rFonts w:cs="Calibri"/>
                <w:i/>
                <w:sz w:val="20"/>
                <w:szCs w:val="20"/>
              </w:rPr>
            </w:pPr>
            <w:r w:rsidRPr="00E7759A">
              <w:rPr>
                <w:rFonts w:cs="Calibri"/>
                <w:i/>
                <w:sz w:val="20"/>
                <w:szCs w:val="20"/>
              </w:rPr>
              <w:t>enumeration</w:t>
            </w:r>
          </w:p>
        </w:tc>
        <w:tc>
          <w:tcPr>
            <w:tcW w:w="0" w:type="auto"/>
            <w:tcBorders>
              <w:left w:val="single" w:sz="4" w:space="0" w:color="000000"/>
              <w:bottom w:val="single" w:sz="4" w:space="0" w:color="000000"/>
              <w:right w:val="single" w:sz="4" w:space="0" w:color="000000"/>
            </w:tcBorders>
            <w:vAlign w:val="center"/>
          </w:tcPr>
          <w:p w14:paraId="34017373" w14:textId="77777777" w:rsidR="00F12A37" w:rsidRPr="00E7759A" w:rsidRDefault="00F12A37" w:rsidP="008C327E">
            <w:pPr>
              <w:pStyle w:val="Tabletext8"/>
              <w:widowControl w:val="0"/>
              <w:snapToGrid w:val="0"/>
              <w:spacing w:before="0" w:after="0"/>
              <w:rPr>
                <w:rFonts w:ascii="Calibri" w:hAnsi="Calibri" w:cs="Calibri"/>
                <w:sz w:val="20"/>
                <w:highlight w:val="lightGray"/>
                <w:lang w:val="fr-FR"/>
              </w:rPr>
            </w:pPr>
            <w:proofErr w:type="spellStart"/>
            <w:r w:rsidRPr="00E7759A">
              <w:rPr>
                <w:rFonts w:ascii="Calibri" w:hAnsi="Calibri" w:cs="Calibri"/>
                <w:sz w:val="20"/>
                <w:highlight w:val="lightGray"/>
                <w:lang w:val="fr-FR"/>
              </w:rPr>
              <w:t>Fonctionalités</w:t>
            </w:r>
            <w:proofErr w:type="spellEnd"/>
            <w:r w:rsidRPr="00E7759A">
              <w:rPr>
                <w:rFonts w:ascii="Calibri" w:hAnsi="Calibri" w:cs="Calibri"/>
                <w:sz w:val="20"/>
                <w:highlight w:val="lightGray"/>
                <w:lang w:val="fr-FR"/>
              </w:rPr>
              <w:t xml:space="preserve"> du service.</w:t>
            </w:r>
          </w:p>
          <w:p w14:paraId="36B6D965" w14:textId="77777777" w:rsidR="00F12A37" w:rsidRPr="00E7759A" w:rsidRDefault="00F12A37" w:rsidP="008C327E">
            <w:pPr>
              <w:pStyle w:val="Tabletext8"/>
              <w:widowControl w:val="0"/>
              <w:snapToGrid w:val="0"/>
              <w:spacing w:before="0" w:after="0"/>
              <w:rPr>
                <w:rFonts w:ascii="Calibri" w:hAnsi="Calibri" w:cs="Calibri"/>
                <w:sz w:val="20"/>
                <w:lang w:val="fr-FR"/>
              </w:rPr>
            </w:pPr>
            <w:r w:rsidRPr="00E7759A">
              <w:rPr>
                <w:rFonts w:ascii="Calibri" w:hAnsi="Calibri" w:cs="Calibri"/>
                <w:sz w:val="20"/>
                <w:highlight w:val="lightGray"/>
                <w:lang w:val="fr-FR"/>
              </w:rPr>
              <w:t xml:space="preserve">Cf profil </w:t>
            </w:r>
            <w:proofErr w:type="spellStart"/>
            <w:r w:rsidRPr="00E7759A">
              <w:rPr>
                <w:rFonts w:ascii="Calibri" w:hAnsi="Calibri" w:cs="Calibri"/>
                <w:sz w:val="20"/>
                <w:highlight w:val="lightGray"/>
                <w:lang w:val="fr-FR"/>
              </w:rPr>
              <w:t>Accessiblité</w:t>
            </w:r>
            <w:proofErr w:type="spellEnd"/>
            <w:r w:rsidRPr="00E7759A">
              <w:rPr>
                <w:rFonts w:ascii="Calibri" w:hAnsi="Calibri" w:cs="Calibri"/>
                <w:sz w:val="20"/>
                <w:highlight w:val="lightGray"/>
                <w:lang w:val="fr-FR"/>
              </w:rPr>
              <w:t xml:space="preserve">” </w:t>
            </w:r>
            <w:proofErr w:type="spellStart"/>
            <w:r w:rsidRPr="00E7759A">
              <w:rPr>
                <w:rFonts w:ascii="Calibri" w:hAnsi="Calibri" w:cs="Calibri"/>
                <w:sz w:val="20"/>
                <w:highlight w:val="lightGray"/>
                <w:lang w:val="fr-FR"/>
              </w:rPr>
              <w:t>NeTEx</w:t>
            </w:r>
            <w:proofErr w:type="spellEnd"/>
            <w:r w:rsidRPr="00E7759A">
              <w:rPr>
                <w:rFonts w:ascii="Calibri" w:hAnsi="Calibri" w:cs="Calibri"/>
                <w:sz w:val="20"/>
                <w:highlight w:val="lightGray"/>
                <w:lang w:val="fr-FR"/>
              </w:rPr>
              <w:t xml:space="preserve"> [R1]</w:t>
            </w:r>
          </w:p>
        </w:tc>
      </w:tr>
      <w:tr w:rsidR="00F12A37" w:rsidRPr="00E7759A" w14:paraId="37F896A3" w14:textId="77777777" w:rsidTr="00BA458F">
        <w:trPr>
          <w:jc w:val="center"/>
        </w:trPr>
        <w:tc>
          <w:tcPr>
            <w:tcW w:w="0" w:type="auto"/>
            <w:vMerge w:val="restart"/>
            <w:tcBorders>
              <w:left w:val="single" w:sz="4" w:space="0" w:color="000000"/>
            </w:tcBorders>
            <w:vAlign w:val="center"/>
          </w:tcPr>
          <w:p w14:paraId="7656A1A1"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i/>
                <w:iCs/>
                <w:sz w:val="20"/>
              </w:rPr>
              <w:t>Owner</w:t>
            </w:r>
          </w:p>
        </w:tc>
        <w:tc>
          <w:tcPr>
            <w:tcW w:w="0" w:type="auto"/>
            <w:gridSpan w:val="2"/>
            <w:tcBorders>
              <w:left w:val="single" w:sz="4" w:space="0" w:color="000000"/>
              <w:bottom w:val="single" w:sz="4" w:space="0" w:color="000000"/>
            </w:tcBorders>
            <w:vAlign w:val="center"/>
          </w:tcPr>
          <w:p w14:paraId="748381F7" w14:textId="77777777" w:rsidR="00F12A37" w:rsidRPr="00E7759A" w:rsidRDefault="00F12A37" w:rsidP="008C327E">
            <w:pPr>
              <w:pStyle w:val="Tabletext8"/>
              <w:widowControl w:val="0"/>
              <w:snapToGrid w:val="0"/>
              <w:spacing w:before="0" w:after="0"/>
              <w:rPr>
                <w:rFonts w:ascii="Calibri" w:hAnsi="Calibri" w:cs="Calibri"/>
                <w:b/>
                <w:i/>
                <w:iCs/>
                <w:vanish/>
                <w:sz w:val="20"/>
                <w:highlight w:val="cyan"/>
              </w:rPr>
            </w:pPr>
            <w:proofErr w:type="spellStart"/>
            <w:r w:rsidRPr="00E7759A">
              <w:rPr>
                <w:rFonts w:ascii="Calibri" w:hAnsi="Calibri" w:cs="Calibri"/>
                <w:b/>
                <w:i/>
                <w:iCs/>
                <w:vanish/>
                <w:sz w:val="20"/>
                <w:highlight w:val="cyan"/>
              </w:rPr>
              <w:t>FacilityOwnerRef</w:t>
            </w:r>
            <w:proofErr w:type="spellEnd"/>
          </w:p>
        </w:tc>
        <w:tc>
          <w:tcPr>
            <w:tcW w:w="0" w:type="auto"/>
            <w:tcBorders>
              <w:left w:val="single" w:sz="4" w:space="0" w:color="000000"/>
              <w:bottom w:val="single" w:sz="4" w:space="0" w:color="000000"/>
            </w:tcBorders>
            <w:vAlign w:val="center"/>
          </w:tcPr>
          <w:p w14:paraId="741DD0E5"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0-1</w:t>
            </w:r>
          </w:p>
        </w:tc>
        <w:tc>
          <w:tcPr>
            <w:tcW w:w="0" w:type="auto"/>
            <w:tcBorders>
              <w:left w:val="single" w:sz="4" w:space="0" w:color="000000"/>
              <w:bottom w:val="single" w:sz="4" w:space="0" w:color="000000"/>
            </w:tcBorders>
            <w:vAlign w:val="center"/>
          </w:tcPr>
          <w:p w14:paraId="36E3DE3F" w14:textId="77777777" w:rsidR="00F12A37" w:rsidRPr="00E7759A" w:rsidRDefault="00F12A37" w:rsidP="008C327E">
            <w:pPr>
              <w:pStyle w:val="Tabletext8"/>
              <w:widowControl w:val="0"/>
              <w:snapToGrid w:val="0"/>
              <w:spacing w:before="0" w:after="0"/>
              <w:rPr>
                <w:rFonts w:ascii="Calibri" w:hAnsi="Calibri" w:cs="Calibri"/>
                <w:i/>
                <w:iCs/>
                <w:vanish/>
                <w:sz w:val="20"/>
                <w:highlight w:val="cyan"/>
              </w:rPr>
            </w:pPr>
            <w:proofErr w:type="spellStart"/>
            <w:r w:rsidRPr="00E7759A">
              <w:rPr>
                <w:rFonts w:ascii="Calibri" w:hAnsi="Calibri" w:cs="Calibri"/>
                <w:i/>
                <w:iCs/>
                <w:vanish/>
                <w:sz w:val="20"/>
                <w:highlight w:val="cyan"/>
              </w:rPr>
              <w:t>OrganisationCode</w:t>
            </w:r>
            <w:proofErr w:type="spellEnd"/>
          </w:p>
        </w:tc>
        <w:tc>
          <w:tcPr>
            <w:tcW w:w="0" w:type="auto"/>
            <w:tcBorders>
              <w:left w:val="single" w:sz="4" w:space="0" w:color="000000"/>
              <w:bottom w:val="single" w:sz="4" w:space="0" w:color="000000"/>
              <w:right w:val="single" w:sz="4" w:space="0" w:color="000000"/>
            </w:tcBorders>
            <w:vAlign w:val="center"/>
          </w:tcPr>
          <w:p w14:paraId="5ED1F6DE"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Identifier of Owner of facility. May be an Operator. Authority or other party.</w:t>
            </w:r>
          </w:p>
        </w:tc>
      </w:tr>
      <w:tr w:rsidR="00F12A37" w:rsidRPr="00E7759A" w14:paraId="1C77B65C" w14:textId="77777777" w:rsidTr="00BA458F">
        <w:trPr>
          <w:jc w:val="center"/>
        </w:trPr>
        <w:tc>
          <w:tcPr>
            <w:tcW w:w="0" w:type="auto"/>
            <w:vMerge/>
            <w:tcBorders>
              <w:left w:val="single" w:sz="4" w:space="0" w:color="000000"/>
              <w:bottom w:val="single" w:sz="4" w:space="0" w:color="000000"/>
            </w:tcBorders>
            <w:vAlign w:val="center"/>
          </w:tcPr>
          <w:p w14:paraId="56B7CBF2" w14:textId="77777777" w:rsidR="00F12A37" w:rsidRPr="00E7759A" w:rsidRDefault="00F12A37" w:rsidP="008C327E">
            <w:pPr>
              <w:pStyle w:val="Tabletext8"/>
              <w:widowControl w:val="0"/>
              <w:snapToGrid w:val="0"/>
              <w:spacing w:before="0" w:after="0"/>
              <w:rPr>
                <w:rFonts w:ascii="Calibri" w:hAnsi="Calibri" w:cs="Calibri"/>
                <w:i/>
                <w:iCs/>
                <w:sz w:val="20"/>
              </w:rPr>
            </w:pPr>
          </w:p>
        </w:tc>
        <w:tc>
          <w:tcPr>
            <w:tcW w:w="0" w:type="auto"/>
            <w:gridSpan w:val="2"/>
            <w:tcBorders>
              <w:left w:val="single" w:sz="4" w:space="0" w:color="000000"/>
              <w:bottom w:val="single" w:sz="4" w:space="0" w:color="000000"/>
            </w:tcBorders>
            <w:vAlign w:val="center"/>
          </w:tcPr>
          <w:p w14:paraId="6417EFDC" w14:textId="77777777" w:rsidR="00F12A37" w:rsidRPr="00E7759A" w:rsidRDefault="00F12A37" w:rsidP="008C327E">
            <w:pPr>
              <w:pStyle w:val="Tabletext8"/>
              <w:widowControl w:val="0"/>
              <w:snapToGrid w:val="0"/>
              <w:spacing w:before="0" w:after="0"/>
              <w:rPr>
                <w:rFonts w:ascii="Calibri" w:hAnsi="Calibri" w:cs="Calibri"/>
                <w:b/>
                <w:i/>
                <w:iCs/>
                <w:vanish/>
                <w:sz w:val="20"/>
                <w:highlight w:val="cyan"/>
              </w:rPr>
            </w:pPr>
            <w:proofErr w:type="spellStart"/>
            <w:r w:rsidRPr="00E7759A">
              <w:rPr>
                <w:rFonts w:ascii="Calibri" w:hAnsi="Calibri" w:cs="Calibri"/>
                <w:b/>
                <w:i/>
                <w:iCs/>
                <w:vanish/>
                <w:sz w:val="20"/>
                <w:highlight w:val="cyan"/>
              </w:rPr>
              <w:t>OwnerName</w:t>
            </w:r>
            <w:proofErr w:type="spellEnd"/>
          </w:p>
        </w:tc>
        <w:tc>
          <w:tcPr>
            <w:tcW w:w="0" w:type="auto"/>
            <w:tcBorders>
              <w:left w:val="single" w:sz="4" w:space="0" w:color="000000"/>
              <w:bottom w:val="single" w:sz="4" w:space="0" w:color="000000"/>
            </w:tcBorders>
            <w:vAlign w:val="center"/>
          </w:tcPr>
          <w:p w14:paraId="0559A8D0"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0-1</w:t>
            </w:r>
          </w:p>
        </w:tc>
        <w:tc>
          <w:tcPr>
            <w:tcW w:w="0" w:type="auto"/>
            <w:tcBorders>
              <w:left w:val="single" w:sz="4" w:space="0" w:color="000000"/>
              <w:bottom w:val="single" w:sz="4" w:space="0" w:color="000000"/>
            </w:tcBorders>
            <w:vAlign w:val="center"/>
          </w:tcPr>
          <w:p w14:paraId="5BADD787" w14:textId="77777777" w:rsidR="00F12A37" w:rsidRPr="00E7759A" w:rsidRDefault="00F12A37" w:rsidP="008C327E">
            <w:pPr>
              <w:pStyle w:val="Tabletext8"/>
              <w:widowControl w:val="0"/>
              <w:snapToGrid w:val="0"/>
              <w:spacing w:before="0" w:after="0"/>
              <w:rPr>
                <w:rFonts w:ascii="Calibri" w:hAnsi="Calibri" w:cs="Calibri"/>
                <w:i/>
                <w:iCs/>
                <w:vanish/>
                <w:sz w:val="20"/>
                <w:highlight w:val="cyan"/>
              </w:rPr>
            </w:pPr>
            <w:proofErr w:type="spellStart"/>
            <w:r w:rsidRPr="00E7759A">
              <w:rPr>
                <w:rFonts w:ascii="Calibri" w:hAnsi="Calibri" w:cs="Calibri"/>
                <w:i/>
                <w:iCs/>
                <w:vanish/>
                <w:sz w:val="20"/>
                <w:highlight w:val="cyan"/>
              </w:rPr>
              <w:t>nLString</w:t>
            </w:r>
            <w:proofErr w:type="spellEnd"/>
          </w:p>
        </w:tc>
        <w:tc>
          <w:tcPr>
            <w:tcW w:w="0" w:type="auto"/>
            <w:tcBorders>
              <w:left w:val="single" w:sz="4" w:space="0" w:color="000000"/>
              <w:bottom w:val="single" w:sz="4" w:space="0" w:color="000000"/>
              <w:right w:val="single" w:sz="4" w:space="0" w:color="000000"/>
            </w:tcBorders>
            <w:vAlign w:val="center"/>
          </w:tcPr>
          <w:p w14:paraId="37323713"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Name Owner of facility.</w:t>
            </w:r>
          </w:p>
        </w:tc>
      </w:tr>
      <w:tr w:rsidR="00F12A37" w:rsidRPr="00E7759A" w14:paraId="14FEFB54" w14:textId="77777777" w:rsidTr="00BA458F">
        <w:trPr>
          <w:jc w:val="center"/>
        </w:trPr>
        <w:tc>
          <w:tcPr>
            <w:tcW w:w="0" w:type="auto"/>
            <w:tcBorders>
              <w:left w:val="single" w:sz="4" w:space="0" w:color="000000"/>
              <w:bottom w:val="single" w:sz="4" w:space="0" w:color="000000"/>
            </w:tcBorders>
            <w:vAlign w:val="center"/>
          </w:tcPr>
          <w:p w14:paraId="379BB4D3"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sz w:val="20"/>
              </w:rPr>
              <w:t>Temporal</w:t>
            </w:r>
          </w:p>
        </w:tc>
        <w:tc>
          <w:tcPr>
            <w:tcW w:w="0" w:type="auto"/>
            <w:gridSpan w:val="2"/>
            <w:tcBorders>
              <w:left w:val="single" w:sz="4" w:space="0" w:color="000000"/>
              <w:bottom w:val="single" w:sz="4" w:space="0" w:color="000000"/>
            </w:tcBorders>
            <w:vAlign w:val="center"/>
          </w:tcPr>
          <w:p w14:paraId="6B74CE7A" w14:textId="77777777" w:rsidR="00F12A37" w:rsidRPr="00E7759A" w:rsidRDefault="00F12A37" w:rsidP="008C327E">
            <w:pPr>
              <w:pStyle w:val="Tabletext8"/>
              <w:widowControl w:val="0"/>
              <w:snapToGrid w:val="0"/>
              <w:spacing w:before="0" w:after="0"/>
              <w:rPr>
                <w:rFonts w:ascii="Calibri" w:hAnsi="Calibri" w:cs="Calibri"/>
                <w:b/>
                <w:i/>
                <w:iCs/>
                <w:sz w:val="20"/>
              </w:rPr>
            </w:pPr>
            <w:proofErr w:type="spellStart"/>
            <w:r w:rsidRPr="00E7759A">
              <w:rPr>
                <w:rFonts w:ascii="Calibri" w:hAnsi="Calibri" w:cs="Calibri"/>
                <w:b/>
                <w:i/>
                <w:iCs/>
                <w:sz w:val="20"/>
              </w:rPr>
              <w:t>ValidityCondition</w:t>
            </w:r>
            <w:proofErr w:type="spellEnd"/>
          </w:p>
        </w:tc>
        <w:tc>
          <w:tcPr>
            <w:tcW w:w="0" w:type="auto"/>
            <w:tcBorders>
              <w:left w:val="single" w:sz="4" w:space="0" w:color="000000"/>
              <w:bottom w:val="single" w:sz="4" w:space="0" w:color="000000"/>
            </w:tcBorders>
            <w:vAlign w:val="center"/>
          </w:tcPr>
          <w:p w14:paraId="7B2217A0" w14:textId="77777777" w:rsidR="00F12A37" w:rsidRPr="00E7759A" w:rsidRDefault="00F12A37" w:rsidP="008C327E">
            <w:pPr>
              <w:pStyle w:val="Tabletext8"/>
              <w:widowControl w:val="0"/>
              <w:snapToGrid w:val="0"/>
              <w:spacing w:before="0" w:after="0"/>
              <w:rPr>
                <w:rFonts w:ascii="Calibri" w:hAnsi="Calibri" w:cs="Calibri"/>
                <w:sz w:val="20"/>
              </w:rPr>
            </w:pPr>
            <w:proofErr w:type="gramStart"/>
            <w:r w:rsidRPr="00E7759A">
              <w:rPr>
                <w:rFonts w:ascii="Calibri" w:hAnsi="Calibri" w:cs="Calibri"/>
                <w:sz w:val="20"/>
              </w:rPr>
              <w:t>0:*</w:t>
            </w:r>
            <w:proofErr w:type="gramEnd"/>
            <w:r w:rsidRPr="00E7759A">
              <w:rPr>
                <w:rFonts w:ascii="Calibri" w:hAnsi="Calibri" w:cs="Calibri"/>
                <w:sz w:val="20"/>
              </w:rPr>
              <w:t>1</w:t>
            </w:r>
          </w:p>
        </w:tc>
        <w:tc>
          <w:tcPr>
            <w:tcW w:w="0" w:type="auto"/>
            <w:tcBorders>
              <w:left w:val="single" w:sz="4" w:space="0" w:color="000000"/>
              <w:bottom w:val="single" w:sz="4" w:space="0" w:color="000000"/>
            </w:tcBorders>
            <w:vAlign w:val="center"/>
          </w:tcPr>
          <w:p w14:paraId="65F15853"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i/>
                <w:iCs/>
                <w:sz w:val="20"/>
              </w:rPr>
              <w:t>+Structure</w:t>
            </w:r>
          </w:p>
        </w:tc>
        <w:tc>
          <w:tcPr>
            <w:tcW w:w="0" w:type="auto"/>
            <w:tcBorders>
              <w:left w:val="single" w:sz="4" w:space="0" w:color="000000"/>
              <w:bottom w:val="single" w:sz="4" w:space="0" w:color="000000"/>
              <w:right w:val="single" w:sz="4" w:space="0" w:color="000000"/>
            </w:tcBorders>
            <w:vAlign w:val="center"/>
          </w:tcPr>
          <w:p w14:paraId="76D64416"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Validity period (start &amp; duration) of the facility.</w:t>
            </w:r>
          </w:p>
        </w:tc>
      </w:tr>
      <w:tr w:rsidR="00F12A37" w:rsidRPr="00E32CB2" w14:paraId="2B6468E7" w14:textId="77777777" w:rsidTr="00BA458F">
        <w:trPr>
          <w:trHeight w:hRule="exact" w:val="772"/>
          <w:jc w:val="center"/>
        </w:trPr>
        <w:tc>
          <w:tcPr>
            <w:tcW w:w="0" w:type="auto"/>
            <w:vMerge w:val="restart"/>
            <w:tcBorders>
              <w:left w:val="single" w:sz="4" w:space="0" w:color="000000"/>
              <w:bottom w:val="single" w:sz="4" w:space="0" w:color="000000"/>
            </w:tcBorders>
            <w:vAlign w:val="center"/>
          </w:tcPr>
          <w:p w14:paraId="14FC7865"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i/>
                <w:iCs/>
                <w:sz w:val="20"/>
              </w:rPr>
              <w:t>Location</w:t>
            </w:r>
          </w:p>
        </w:tc>
        <w:tc>
          <w:tcPr>
            <w:tcW w:w="0" w:type="auto"/>
            <w:gridSpan w:val="2"/>
            <w:tcBorders>
              <w:left w:val="single" w:sz="4" w:space="0" w:color="000000"/>
              <w:bottom w:val="single" w:sz="4" w:space="0" w:color="000000"/>
            </w:tcBorders>
            <w:vAlign w:val="center"/>
          </w:tcPr>
          <w:p w14:paraId="34A37AFB" w14:textId="77777777" w:rsidR="00F12A37" w:rsidRPr="00E7759A" w:rsidRDefault="00F12A37" w:rsidP="008C327E">
            <w:pPr>
              <w:pStyle w:val="Tabletext8"/>
              <w:widowControl w:val="0"/>
              <w:snapToGrid w:val="0"/>
              <w:spacing w:before="0" w:after="0"/>
              <w:rPr>
                <w:rFonts w:ascii="Calibri" w:hAnsi="Calibri" w:cs="Calibri"/>
                <w:b/>
                <w:i/>
                <w:iCs/>
                <w:sz w:val="20"/>
              </w:rPr>
            </w:pPr>
            <w:proofErr w:type="spellStart"/>
            <w:r w:rsidRPr="00E7759A">
              <w:rPr>
                <w:rFonts w:ascii="Calibri" w:hAnsi="Calibri" w:cs="Calibri"/>
                <w:b/>
                <w:i/>
                <w:iCs/>
                <w:sz w:val="20"/>
                <w:highlight w:val="lightGray"/>
              </w:rPr>
              <w:t>FacilityLocation</w:t>
            </w:r>
            <w:proofErr w:type="spellEnd"/>
          </w:p>
        </w:tc>
        <w:tc>
          <w:tcPr>
            <w:tcW w:w="0" w:type="auto"/>
            <w:tcBorders>
              <w:left w:val="single" w:sz="4" w:space="0" w:color="000000"/>
              <w:bottom w:val="single" w:sz="4" w:space="0" w:color="000000"/>
            </w:tcBorders>
            <w:vAlign w:val="center"/>
          </w:tcPr>
          <w:p w14:paraId="7EB1C32D"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0" w:type="auto"/>
            <w:tcBorders>
              <w:left w:val="single" w:sz="4" w:space="0" w:color="000000"/>
              <w:bottom w:val="single" w:sz="4" w:space="0" w:color="000000"/>
            </w:tcBorders>
            <w:vAlign w:val="center"/>
          </w:tcPr>
          <w:p w14:paraId="049986F1"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i/>
                <w:iCs/>
                <w:sz w:val="20"/>
              </w:rPr>
              <w:t>+Structure</w:t>
            </w:r>
          </w:p>
        </w:tc>
        <w:tc>
          <w:tcPr>
            <w:tcW w:w="0" w:type="auto"/>
            <w:tcBorders>
              <w:left w:val="single" w:sz="4" w:space="0" w:color="000000"/>
              <w:bottom w:val="single" w:sz="4" w:space="0" w:color="000000"/>
              <w:right w:val="single" w:sz="4" w:space="0" w:color="000000"/>
            </w:tcBorders>
            <w:vAlign w:val="center"/>
          </w:tcPr>
          <w:p w14:paraId="10DA8D1E" w14:textId="77777777" w:rsidR="00F12A37" w:rsidRPr="00E7759A" w:rsidRDefault="00F12A37" w:rsidP="008C327E">
            <w:pPr>
              <w:pStyle w:val="Tabletext8"/>
              <w:widowControl w:val="0"/>
              <w:snapToGrid w:val="0"/>
              <w:spacing w:before="0" w:after="0"/>
              <w:rPr>
                <w:rFonts w:ascii="Calibri" w:hAnsi="Calibri" w:cs="Calibri"/>
                <w:sz w:val="20"/>
                <w:highlight w:val="lightGray"/>
                <w:lang w:val="fr-FR"/>
              </w:rPr>
            </w:pPr>
            <w:r w:rsidRPr="00E7759A">
              <w:rPr>
                <w:rFonts w:ascii="Calibri" w:hAnsi="Calibri" w:cs="Calibri"/>
                <w:sz w:val="20"/>
                <w:highlight w:val="lightGray"/>
                <w:lang w:val="fr-FR"/>
              </w:rPr>
              <w:t>Localisation du service exprimée sous la forme d’un identifiant d’objet parmi les types identifies ci-dessous.</w:t>
            </w:r>
          </w:p>
        </w:tc>
      </w:tr>
      <w:tr w:rsidR="00F12A37" w:rsidRPr="00E32CB2" w14:paraId="494A51D1" w14:textId="77777777" w:rsidTr="00BA458F">
        <w:trPr>
          <w:trHeight w:hRule="exact" w:val="530"/>
          <w:jc w:val="center"/>
        </w:trPr>
        <w:tc>
          <w:tcPr>
            <w:tcW w:w="0" w:type="auto"/>
            <w:vMerge/>
            <w:tcBorders>
              <w:left w:val="single" w:sz="4" w:space="0" w:color="000000"/>
              <w:bottom w:val="single" w:sz="4" w:space="0" w:color="000000"/>
            </w:tcBorders>
            <w:vAlign w:val="center"/>
          </w:tcPr>
          <w:p w14:paraId="461937D1" w14:textId="77777777" w:rsidR="00F12A37" w:rsidRPr="00E7759A" w:rsidRDefault="00F12A37" w:rsidP="008C327E">
            <w:pPr>
              <w:widowControl w:val="0"/>
              <w:spacing w:after="0"/>
              <w:rPr>
                <w:rFonts w:cs="Calibri"/>
                <w:sz w:val="20"/>
                <w:szCs w:val="20"/>
                <w:lang w:val="fr-FR"/>
              </w:rPr>
            </w:pPr>
          </w:p>
        </w:tc>
        <w:tc>
          <w:tcPr>
            <w:tcW w:w="0" w:type="auto"/>
            <w:tcBorders>
              <w:left w:val="single" w:sz="4" w:space="0" w:color="000000"/>
              <w:bottom w:val="single" w:sz="4" w:space="0" w:color="000000"/>
            </w:tcBorders>
            <w:vAlign w:val="center"/>
          </w:tcPr>
          <w:p w14:paraId="507F14DB" w14:textId="77777777" w:rsidR="00F12A37" w:rsidRPr="00E7759A" w:rsidRDefault="00F12A37" w:rsidP="008C327E">
            <w:pPr>
              <w:pStyle w:val="Tabletext8"/>
              <w:widowControl w:val="0"/>
              <w:snapToGrid w:val="0"/>
              <w:spacing w:before="0" w:after="0"/>
              <w:rPr>
                <w:rFonts w:ascii="Calibri" w:hAnsi="Calibri" w:cs="Calibri"/>
                <w:b/>
                <w:i/>
                <w:iCs/>
                <w:sz w:val="20"/>
                <w:lang w:val="fr-FR"/>
              </w:rPr>
            </w:pPr>
          </w:p>
        </w:tc>
        <w:tc>
          <w:tcPr>
            <w:tcW w:w="0" w:type="auto"/>
            <w:tcBorders>
              <w:left w:val="single" w:sz="4" w:space="0" w:color="000000"/>
              <w:bottom w:val="single" w:sz="4" w:space="0" w:color="000000"/>
            </w:tcBorders>
            <w:vAlign w:val="center"/>
          </w:tcPr>
          <w:p w14:paraId="364FFDC9" w14:textId="77777777" w:rsidR="00F12A37" w:rsidRPr="00E7759A" w:rsidRDefault="00F12A37" w:rsidP="008C327E">
            <w:pPr>
              <w:pStyle w:val="Tabletext8"/>
              <w:widowControl w:val="0"/>
              <w:snapToGrid w:val="0"/>
              <w:spacing w:before="0" w:after="0"/>
              <w:rPr>
                <w:rFonts w:ascii="Calibri" w:hAnsi="Calibri" w:cs="Calibri"/>
                <w:b/>
                <w:i/>
                <w:iCs/>
                <w:sz w:val="20"/>
                <w:highlight w:val="lightGray"/>
              </w:rPr>
            </w:pPr>
            <w:proofErr w:type="spellStart"/>
            <w:r w:rsidRPr="00E7759A">
              <w:rPr>
                <w:rFonts w:ascii="Calibri" w:hAnsi="Calibri" w:cs="Calibri"/>
                <w:b/>
                <w:i/>
                <w:iCs/>
                <w:sz w:val="20"/>
                <w:highlight w:val="lightGray"/>
              </w:rPr>
              <w:t>LineRef</w:t>
            </w:r>
            <w:proofErr w:type="spellEnd"/>
          </w:p>
        </w:tc>
        <w:tc>
          <w:tcPr>
            <w:tcW w:w="0" w:type="auto"/>
            <w:tcBorders>
              <w:left w:val="single" w:sz="4" w:space="0" w:color="000000"/>
              <w:bottom w:val="single" w:sz="4" w:space="0" w:color="000000"/>
            </w:tcBorders>
            <w:vAlign w:val="center"/>
          </w:tcPr>
          <w:p w14:paraId="35C7D4E6"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0" w:type="auto"/>
            <w:tcBorders>
              <w:left w:val="single" w:sz="4" w:space="0" w:color="000000"/>
              <w:bottom w:val="single" w:sz="4" w:space="0" w:color="000000"/>
            </w:tcBorders>
            <w:vAlign w:val="center"/>
          </w:tcPr>
          <w:p w14:paraId="4E3F3CF7" w14:textId="77777777" w:rsidR="00F12A37" w:rsidRPr="00E7759A" w:rsidRDefault="00F12A37" w:rsidP="008C327E">
            <w:pPr>
              <w:pStyle w:val="Tabletext8"/>
              <w:widowControl w:val="0"/>
              <w:snapToGrid w:val="0"/>
              <w:spacing w:before="0" w:after="0"/>
              <w:rPr>
                <w:rFonts w:ascii="Calibri" w:hAnsi="Calibri" w:cs="Calibri"/>
                <w:i/>
                <w:iCs/>
                <w:sz w:val="20"/>
              </w:rPr>
            </w:pPr>
            <w:proofErr w:type="spellStart"/>
            <w:r w:rsidRPr="00E7759A">
              <w:rPr>
                <w:rFonts w:ascii="Calibri" w:hAnsi="Calibri" w:cs="Calibri"/>
                <w:i/>
                <w:iCs/>
                <w:sz w:val="20"/>
              </w:rPr>
              <w:t>LineCode</w:t>
            </w:r>
            <w:proofErr w:type="spellEnd"/>
          </w:p>
        </w:tc>
        <w:tc>
          <w:tcPr>
            <w:tcW w:w="0" w:type="auto"/>
            <w:tcBorders>
              <w:left w:val="single" w:sz="4" w:space="0" w:color="000000"/>
              <w:bottom w:val="single" w:sz="4" w:space="0" w:color="000000"/>
              <w:right w:val="single" w:sz="4" w:space="0" w:color="000000"/>
            </w:tcBorders>
            <w:vAlign w:val="center"/>
          </w:tcPr>
          <w:p w14:paraId="6B12BF85" w14:textId="77777777" w:rsidR="00F12A37" w:rsidRPr="00E7759A" w:rsidRDefault="00F12A37" w:rsidP="008C327E">
            <w:pPr>
              <w:pStyle w:val="Tabletext8"/>
              <w:widowControl w:val="0"/>
              <w:snapToGrid w:val="0"/>
              <w:spacing w:before="0" w:after="0"/>
              <w:rPr>
                <w:rFonts w:ascii="Calibri" w:hAnsi="Calibri" w:cs="Calibri"/>
                <w:sz w:val="20"/>
                <w:highlight w:val="lightGray"/>
                <w:lang w:val="fr-FR"/>
              </w:rPr>
            </w:pPr>
            <w:proofErr w:type="spellStart"/>
            <w:r w:rsidRPr="00E7759A">
              <w:rPr>
                <w:rFonts w:ascii="Calibri" w:hAnsi="Calibri" w:cs="Calibri"/>
                <w:sz w:val="20"/>
                <w:highlight w:val="lightGray"/>
                <w:lang w:val="fr-FR"/>
              </w:rPr>
              <w:t>Identifant</w:t>
            </w:r>
            <w:proofErr w:type="spellEnd"/>
            <w:r w:rsidRPr="00E7759A">
              <w:rPr>
                <w:rFonts w:ascii="Calibri" w:hAnsi="Calibri" w:cs="Calibri"/>
                <w:sz w:val="20"/>
                <w:highlight w:val="lightGray"/>
                <w:lang w:val="fr-FR"/>
              </w:rPr>
              <w:t xml:space="preserve"> d’une ligne (au sens Transmodel) sur laquelle le service est localisé</w:t>
            </w:r>
          </w:p>
        </w:tc>
      </w:tr>
      <w:tr w:rsidR="00F12A37" w:rsidRPr="00E32CB2" w14:paraId="03045C2B" w14:textId="77777777" w:rsidTr="00BA458F">
        <w:trPr>
          <w:trHeight w:hRule="exact" w:val="846"/>
          <w:jc w:val="center"/>
        </w:trPr>
        <w:tc>
          <w:tcPr>
            <w:tcW w:w="0" w:type="auto"/>
            <w:vMerge/>
            <w:tcBorders>
              <w:left w:val="single" w:sz="4" w:space="0" w:color="000000"/>
              <w:bottom w:val="single" w:sz="4" w:space="0" w:color="000000"/>
            </w:tcBorders>
            <w:vAlign w:val="center"/>
          </w:tcPr>
          <w:p w14:paraId="4331AC8C" w14:textId="77777777" w:rsidR="00F12A37" w:rsidRPr="00E7759A" w:rsidRDefault="00F12A37" w:rsidP="008C327E">
            <w:pPr>
              <w:widowControl w:val="0"/>
              <w:spacing w:after="0"/>
              <w:rPr>
                <w:rFonts w:cs="Calibri"/>
                <w:sz w:val="20"/>
                <w:szCs w:val="20"/>
                <w:lang w:val="fr-FR"/>
              </w:rPr>
            </w:pPr>
          </w:p>
        </w:tc>
        <w:tc>
          <w:tcPr>
            <w:tcW w:w="0" w:type="auto"/>
            <w:tcBorders>
              <w:left w:val="single" w:sz="4" w:space="0" w:color="000000"/>
              <w:bottom w:val="single" w:sz="4" w:space="0" w:color="000000"/>
            </w:tcBorders>
            <w:vAlign w:val="center"/>
          </w:tcPr>
          <w:p w14:paraId="63B546BB" w14:textId="77777777" w:rsidR="00F12A37" w:rsidRPr="00E7759A" w:rsidRDefault="00F12A37" w:rsidP="008C327E">
            <w:pPr>
              <w:pStyle w:val="Tabletext8"/>
              <w:widowControl w:val="0"/>
              <w:snapToGrid w:val="0"/>
              <w:spacing w:before="0" w:after="0"/>
              <w:rPr>
                <w:rFonts w:ascii="Calibri" w:hAnsi="Calibri" w:cs="Calibri"/>
                <w:b/>
                <w:i/>
                <w:iCs/>
                <w:sz w:val="20"/>
                <w:lang w:val="fr-FR"/>
              </w:rPr>
            </w:pPr>
          </w:p>
        </w:tc>
        <w:tc>
          <w:tcPr>
            <w:tcW w:w="0" w:type="auto"/>
            <w:tcBorders>
              <w:left w:val="single" w:sz="4" w:space="0" w:color="000000"/>
              <w:bottom w:val="single" w:sz="4" w:space="0" w:color="000000"/>
            </w:tcBorders>
            <w:vAlign w:val="center"/>
          </w:tcPr>
          <w:p w14:paraId="3C6765E6" w14:textId="77777777" w:rsidR="00F12A37" w:rsidRPr="00E7759A" w:rsidRDefault="00F12A37" w:rsidP="008C327E">
            <w:pPr>
              <w:pStyle w:val="Tabletext8"/>
              <w:widowControl w:val="0"/>
              <w:snapToGrid w:val="0"/>
              <w:spacing w:before="0" w:after="0"/>
              <w:rPr>
                <w:rFonts w:ascii="Calibri" w:hAnsi="Calibri" w:cs="Calibri"/>
                <w:b/>
                <w:i/>
                <w:iCs/>
                <w:sz w:val="20"/>
                <w:highlight w:val="lightGray"/>
              </w:rPr>
            </w:pPr>
            <w:proofErr w:type="spellStart"/>
            <w:r w:rsidRPr="00E7759A">
              <w:rPr>
                <w:rFonts w:ascii="Calibri" w:hAnsi="Calibri" w:cs="Calibri"/>
                <w:b/>
                <w:i/>
                <w:iCs/>
                <w:sz w:val="20"/>
                <w:highlight w:val="lightGray"/>
              </w:rPr>
              <w:t>StopPointRef</w:t>
            </w:r>
            <w:proofErr w:type="spellEnd"/>
          </w:p>
        </w:tc>
        <w:tc>
          <w:tcPr>
            <w:tcW w:w="0" w:type="auto"/>
            <w:tcBorders>
              <w:left w:val="single" w:sz="4" w:space="0" w:color="000000"/>
              <w:bottom w:val="single" w:sz="4" w:space="0" w:color="000000"/>
            </w:tcBorders>
            <w:vAlign w:val="center"/>
          </w:tcPr>
          <w:p w14:paraId="65BD0CF5"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0" w:type="auto"/>
            <w:tcBorders>
              <w:left w:val="single" w:sz="4" w:space="0" w:color="000000"/>
              <w:bottom w:val="single" w:sz="4" w:space="0" w:color="000000"/>
            </w:tcBorders>
            <w:vAlign w:val="center"/>
          </w:tcPr>
          <w:p w14:paraId="20A6FC21" w14:textId="77777777" w:rsidR="00F12A37" w:rsidRPr="00E7759A" w:rsidRDefault="00F12A37" w:rsidP="008C327E">
            <w:pPr>
              <w:pStyle w:val="Tabletext8"/>
              <w:widowControl w:val="0"/>
              <w:snapToGrid w:val="0"/>
              <w:spacing w:before="0" w:after="0"/>
              <w:rPr>
                <w:rFonts w:ascii="Calibri" w:hAnsi="Calibri" w:cs="Calibri"/>
                <w:i/>
                <w:iCs/>
                <w:sz w:val="20"/>
              </w:rPr>
            </w:pPr>
            <w:proofErr w:type="spellStart"/>
            <w:r w:rsidRPr="00E7759A">
              <w:rPr>
                <w:rFonts w:ascii="Calibri" w:hAnsi="Calibri" w:cs="Calibri"/>
                <w:i/>
                <w:iCs/>
                <w:sz w:val="20"/>
              </w:rPr>
              <w:t>StopPoint</w:t>
            </w:r>
            <w:r w:rsidRPr="00E7759A">
              <w:rPr>
                <w:rFonts w:ascii="Calibri" w:hAnsi="Calibri" w:cs="Calibri"/>
                <w:i/>
                <w:iCs/>
                <w:sz w:val="20"/>
              </w:rPr>
              <w:softHyphen/>
              <w:t>Code</w:t>
            </w:r>
            <w:proofErr w:type="spellEnd"/>
          </w:p>
        </w:tc>
        <w:tc>
          <w:tcPr>
            <w:tcW w:w="0" w:type="auto"/>
            <w:tcBorders>
              <w:left w:val="single" w:sz="4" w:space="0" w:color="000000"/>
              <w:bottom w:val="single" w:sz="4" w:space="0" w:color="000000"/>
              <w:right w:val="single" w:sz="4" w:space="0" w:color="000000"/>
            </w:tcBorders>
            <w:vAlign w:val="center"/>
          </w:tcPr>
          <w:p w14:paraId="412351C2" w14:textId="77777777" w:rsidR="00F12A37" w:rsidRPr="00E7759A" w:rsidRDefault="00F12A37" w:rsidP="008C327E">
            <w:pPr>
              <w:pStyle w:val="Tabletext8"/>
              <w:widowControl w:val="0"/>
              <w:snapToGrid w:val="0"/>
              <w:spacing w:before="0" w:after="0"/>
              <w:rPr>
                <w:rFonts w:ascii="Calibri" w:hAnsi="Calibri" w:cs="Calibri"/>
                <w:b/>
                <w:bCs/>
                <w:sz w:val="20"/>
                <w:highlight w:val="lightGray"/>
                <w:lang w:val="fr-FR"/>
              </w:rPr>
            </w:pPr>
            <w:r w:rsidRPr="00E7759A">
              <w:rPr>
                <w:rFonts w:ascii="Calibri" w:hAnsi="Calibri" w:cs="Calibri"/>
                <w:sz w:val="20"/>
                <w:highlight w:val="lightGray"/>
                <w:lang w:val="fr-FR"/>
              </w:rPr>
              <w:t>Identifiant d’un point d’arrêt (au sens Transmodel) sur lequel le service est localisé</w:t>
            </w:r>
          </w:p>
        </w:tc>
      </w:tr>
      <w:tr w:rsidR="00F12A37" w:rsidRPr="00E32CB2" w14:paraId="48CB5F90" w14:textId="77777777" w:rsidTr="008C327E">
        <w:trPr>
          <w:trHeight w:hRule="exact" w:val="614"/>
          <w:jc w:val="center"/>
        </w:trPr>
        <w:tc>
          <w:tcPr>
            <w:tcW w:w="0" w:type="auto"/>
            <w:vMerge/>
            <w:tcBorders>
              <w:left w:val="single" w:sz="4" w:space="0" w:color="000000"/>
              <w:bottom w:val="single" w:sz="4" w:space="0" w:color="000000"/>
            </w:tcBorders>
            <w:vAlign w:val="center"/>
          </w:tcPr>
          <w:p w14:paraId="5950852F" w14:textId="77777777" w:rsidR="00F12A37" w:rsidRPr="00E7759A" w:rsidRDefault="00F12A37" w:rsidP="008C327E">
            <w:pPr>
              <w:widowControl w:val="0"/>
              <w:spacing w:after="0"/>
              <w:rPr>
                <w:rFonts w:cs="Calibri"/>
                <w:sz w:val="20"/>
                <w:szCs w:val="20"/>
                <w:lang w:val="fr-FR"/>
              </w:rPr>
            </w:pPr>
          </w:p>
        </w:tc>
        <w:tc>
          <w:tcPr>
            <w:tcW w:w="0" w:type="auto"/>
            <w:tcBorders>
              <w:left w:val="single" w:sz="4" w:space="0" w:color="000000"/>
              <w:bottom w:val="single" w:sz="4" w:space="0" w:color="000000"/>
            </w:tcBorders>
            <w:vAlign w:val="center"/>
          </w:tcPr>
          <w:p w14:paraId="01123253" w14:textId="77777777" w:rsidR="00F12A37" w:rsidRPr="00E7759A" w:rsidRDefault="00F12A37" w:rsidP="008C327E">
            <w:pPr>
              <w:pStyle w:val="Tabletext8"/>
              <w:widowControl w:val="0"/>
              <w:snapToGrid w:val="0"/>
              <w:spacing w:before="0" w:after="0"/>
              <w:rPr>
                <w:rFonts w:ascii="Calibri" w:hAnsi="Calibri" w:cs="Calibri"/>
                <w:b/>
                <w:i/>
                <w:iCs/>
                <w:sz w:val="20"/>
                <w:lang w:val="fr-FR"/>
              </w:rPr>
            </w:pPr>
          </w:p>
        </w:tc>
        <w:tc>
          <w:tcPr>
            <w:tcW w:w="0" w:type="auto"/>
            <w:tcBorders>
              <w:left w:val="single" w:sz="4" w:space="0" w:color="000000"/>
              <w:bottom w:val="single" w:sz="4" w:space="0" w:color="000000"/>
            </w:tcBorders>
            <w:vAlign w:val="center"/>
          </w:tcPr>
          <w:p w14:paraId="322140E4" w14:textId="77777777" w:rsidR="00F12A37" w:rsidRPr="00E7759A" w:rsidRDefault="00F12A37" w:rsidP="008C327E">
            <w:pPr>
              <w:pStyle w:val="Tabletext8"/>
              <w:widowControl w:val="0"/>
              <w:snapToGrid w:val="0"/>
              <w:spacing w:before="0" w:after="0"/>
              <w:rPr>
                <w:rFonts w:ascii="Calibri" w:hAnsi="Calibri" w:cs="Calibri"/>
                <w:b/>
                <w:i/>
                <w:iCs/>
                <w:sz w:val="20"/>
                <w:highlight w:val="lightGray"/>
              </w:rPr>
            </w:pPr>
            <w:proofErr w:type="spellStart"/>
            <w:r w:rsidRPr="00E7759A">
              <w:rPr>
                <w:rFonts w:ascii="Calibri" w:hAnsi="Calibri" w:cs="Calibri"/>
                <w:b/>
                <w:i/>
                <w:iCs/>
                <w:sz w:val="20"/>
                <w:highlight w:val="lightGray"/>
              </w:rPr>
              <w:t>VehicleRef</w:t>
            </w:r>
            <w:proofErr w:type="spellEnd"/>
          </w:p>
        </w:tc>
        <w:tc>
          <w:tcPr>
            <w:tcW w:w="0" w:type="auto"/>
            <w:tcBorders>
              <w:left w:val="single" w:sz="4" w:space="0" w:color="000000"/>
              <w:bottom w:val="single" w:sz="4" w:space="0" w:color="000000"/>
            </w:tcBorders>
            <w:vAlign w:val="center"/>
          </w:tcPr>
          <w:p w14:paraId="40C34126"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0" w:type="auto"/>
            <w:tcBorders>
              <w:left w:val="single" w:sz="4" w:space="0" w:color="000000"/>
              <w:bottom w:val="single" w:sz="4" w:space="0" w:color="000000"/>
            </w:tcBorders>
            <w:vAlign w:val="center"/>
          </w:tcPr>
          <w:p w14:paraId="1DA71760" w14:textId="77777777" w:rsidR="00F12A37" w:rsidRPr="00E7759A" w:rsidRDefault="00F12A37" w:rsidP="008C327E">
            <w:pPr>
              <w:pStyle w:val="Tabletext8"/>
              <w:widowControl w:val="0"/>
              <w:snapToGrid w:val="0"/>
              <w:spacing w:before="0" w:after="0"/>
              <w:rPr>
                <w:rFonts w:ascii="Calibri" w:hAnsi="Calibri" w:cs="Calibri"/>
                <w:i/>
                <w:iCs/>
                <w:sz w:val="20"/>
              </w:rPr>
            </w:pPr>
            <w:proofErr w:type="spellStart"/>
            <w:r w:rsidRPr="00E7759A">
              <w:rPr>
                <w:rFonts w:ascii="Calibri" w:hAnsi="Calibri" w:cs="Calibri"/>
                <w:i/>
                <w:iCs/>
                <w:sz w:val="20"/>
              </w:rPr>
              <w:t>Vehicle</w:t>
            </w:r>
            <w:r w:rsidRPr="00E7759A">
              <w:rPr>
                <w:rFonts w:ascii="Calibri" w:hAnsi="Calibri" w:cs="Calibri"/>
                <w:i/>
                <w:iCs/>
                <w:sz w:val="20"/>
              </w:rPr>
              <w:softHyphen/>
              <w:t>Code</w:t>
            </w:r>
            <w:proofErr w:type="spellEnd"/>
          </w:p>
        </w:tc>
        <w:tc>
          <w:tcPr>
            <w:tcW w:w="0" w:type="auto"/>
            <w:tcBorders>
              <w:left w:val="single" w:sz="4" w:space="0" w:color="000000"/>
              <w:bottom w:val="single" w:sz="4" w:space="0" w:color="000000"/>
              <w:right w:val="single" w:sz="4" w:space="0" w:color="000000"/>
            </w:tcBorders>
            <w:vAlign w:val="center"/>
          </w:tcPr>
          <w:p w14:paraId="2E388176" w14:textId="77777777" w:rsidR="00F12A37" w:rsidRPr="00E7759A" w:rsidRDefault="00F12A37" w:rsidP="008C327E">
            <w:pPr>
              <w:pStyle w:val="Tabletext8"/>
              <w:widowControl w:val="0"/>
              <w:snapToGrid w:val="0"/>
              <w:spacing w:before="0" w:after="0"/>
              <w:rPr>
                <w:rFonts w:ascii="Calibri" w:hAnsi="Calibri" w:cs="Calibri"/>
                <w:sz w:val="20"/>
                <w:highlight w:val="lightGray"/>
                <w:lang w:val="fr-FR"/>
              </w:rPr>
            </w:pPr>
            <w:r w:rsidRPr="00E7759A">
              <w:rPr>
                <w:rFonts w:ascii="Calibri" w:hAnsi="Calibri" w:cs="Calibri"/>
                <w:sz w:val="20"/>
                <w:highlight w:val="lightGray"/>
                <w:lang w:val="fr-FR"/>
              </w:rPr>
              <w:t>Identifiant d’un véhicule (au sens Transmodel) sur lequel le service est localisé</w:t>
            </w:r>
          </w:p>
        </w:tc>
      </w:tr>
      <w:tr w:rsidR="00F12A37" w:rsidRPr="00E7759A" w14:paraId="51C36673" w14:textId="77777777" w:rsidTr="00BA458F">
        <w:trPr>
          <w:trHeight w:hRule="exact" w:val="564"/>
          <w:jc w:val="center"/>
        </w:trPr>
        <w:tc>
          <w:tcPr>
            <w:tcW w:w="0" w:type="auto"/>
            <w:vMerge/>
            <w:tcBorders>
              <w:left w:val="single" w:sz="4" w:space="0" w:color="000000"/>
              <w:bottom w:val="single" w:sz="4" w:space="0" w:color="000000"/>
            </w:tcBorders>
            <w:vAlign w:val="center"/>
          </w:tcPr>
          <w:p w14:paraId="3D1DED08" w14:textId="77777777" w:rsidR="00F12A37" w:rsidRPr="00E7759A" w:rsidRDefault="00F12A37" w:rsidP="008C327E">
            <w:pPr>
              <w:widowControl w:val="0"/>
              <w:spacing w:after="0"/>
              <w:rPr>
                <w:rFonts w:cs="Calibri"/>
                <w:sz w:val="20"/>
                <w:szCs w:val="20"/>
                <w:lang w:val="fr-FR"/>
              </w:rPr>
            </w:pPr>
          </w:p>
        </w:tc>
        <w:tc>
          <w:tcPr>
            <w:tcW w:w="0" w:type="auto"/>
            <w:tcBorders>
              <w:left w:val="single" w:sz="4" w:space="0" w:color="000000"/>
              <w:bottom w:val="single" w:sz="4" w:space="0" w:color="000000"/>
            </w:tcBorders>
            <w:vAlign w:val="center"/>
          </w:tcPr>
          <w:p w14:paraId="401B1DF4" w14:textId="77777777" w:rsidR="00F12A37" w:rsidRPr="00E7759A" w:rsidRDefault="00F12A37" w:rsidP="008C327E">
            <w:pPr>
              <w:pStyle w:val="Tabletext8"/>
              <w:widowControl w:val="0"/>
              <w:snapToGrid w:val="0"/>
              <w:spacing w:before="0" w:after="0"/>
              <w:rPr>
                <w:rFonts w:ascii="Calibri" w:hAnsi="Calibri" w:cs="Calibri"/>
                <w:b/>
                <w:i/>
                <w:iCs/>
                <w:vanish/>
                <w:sz w:val="20"/>
                <w:lang w:val="fr-FR"/>
              </w:rPr>
            </w:pPr>
          </w:p>
        </w:tc>
        <w:tc>
          <w:tcPr>
            <w:tcW w:w="0" w:type="auto"/>
            <w:tcBorders>
              <w:left w:val="single" w:sz="4" w:space="0" w:color="000000"/>
              <w:bottom w:val="single" w:sz="4" w:space="0" w:color="000000"/>
            </w:tcBorders>
            <w:vAlign w:val="center"/>
          </w:tcPr>
          <w:p w14:paraId="6B58EF82" w14:textId="77777777" w:rsidR="00F12A37" w:rsidRPr="00E7759A" w:rsidRDefault="00F12A37" w:rsidP="008C327E">
            <w:pPr>
              <w:pStyle w:val="Tabletext8"/>
              <w:widowControl w:val="0"/>
              <w:snapToGrid w:val="0"/>
              <w:spacing w:before="0" w:after="0"/>
              <w:rPr>
                <w:rFonts w:ascii="Calibri" w:hAnsi="Calibri" w:cs="Calibri"/>
                <w:b/>
                <w:i/>
                <w:iCs/>
                <w:vanish/>
                <w:sz w:val="20"/>
                <w:highlight w:val="cyan"/>
              </w:rPr>
            </w:pPr>
            <w:proofErr w:type="spellStart"/>
            <w:r w:rsidRPr="00E7759A">
              <w:rPr>
                <w:rFonts w:ascii="Calibri" w:hAnsi="Calibri" w:cs="Calibri"/>
                <w:b/>
                <w:i/>
                <w:iCs/>
                <w:vanish/>
                <w:sz w:val="20"/>
                <w:highlight w:val="cyan"/>
              </w:rPr>
              <w:t>TrainFormationReferenceGroup</w:t>
            </w:r>
            <w:proofErr w:type="spellEnd"/>
          </w:p>
        </w:tc>
        <w:tc>
          <w:tcPr>
            <w:tcW w:w="0" w:type="auto"/>
            <w:tcBorders>
              <w:left w:val="single" w:sz="4" w:space="0" w:color="000000"/>
              <w:bottom w:val="single" w:sz="4" w:space="0" w:color="000000"/>
            </w:tcBorders>
            <w:vAlign w:val="center"/>
          </w:tcPr>
          <w:p w14:paraId="4DE92E36"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0:1</w:t>
            </w:r>
          </w:p>
        </w:tc>
        <w:tc>
          <w:tcPr>
            <w:tcW w:w="0" w:type="auto"/>
            <w:tcBorders>
              <w:left w:val="single" w:sz="4" w:space="0" w:color="000000"/>
              <w:bottom w:val="single" w:sz="4" w:space="0" w:color="000000"/>
            </w:tcBorders>
            <w:vAlign w:val="center"/>
          </w:tcPr>
          <w:p w14:paraId="059E9B52" w14:textId="77777777" w:rsidR="00F12A37" w:rsidRPr="00E7759A" w:rsidRDefault="00F12A37" w:rsidP="008C327E">
            <w:pPr>
              <w:pStyle w:val="Tabletext8"/>
              <w:widowControl w:val="0"/>
              <w:snapToGrid w:val="0"/>
              <w:spacing w:before="0" w:after="0"/>
              <w:rPr>
                <w:rFonts w:ascii="Calibri" w:hAnsi="Calibri" w:cs="Calibri"/>
                <w:i/>
                <w:iCs/>
                <w:vanish/>
                <w:sz w:val="20"/>
                <w:highlight w:val="cyan"/>
              </w:rPr>
            </w:pPr>
            <w:r w:rsidRPr="00E7759A">
              <w:rPr>
                <w:rFonts w:ascii="Calibri" w:hAnsi="Calibri" w:cs="Calibri"/>
                <w:i/>
                <w:iCs/>
                <w:vanish/>
                <w:sz w:val="20"/>
                <w:highlight w:val="cyan"/>
              </w:rPr>
              <w:t>+Structure</w:t>
            </w:r>
          </w:p>
        </w:tc>
        <w:tc>
          <w:tcPr>
            <w:tcW w:w="0" w:type="auto"/>
            <w:tcBorders>
              <w:left w:val="single" w:sz="4" w:space="0" w:color="000000"/>
              <w:bottom w:val="single" w:sz="4" w:space="0" w:color="000000"/>
              <w:right w:val="single" w:sz="4" w:space="0" w:color="000000"/>
            </w:tcBorders>
            <w:vAlign w:val="center"/>
          </w:tcPr>
          <w:p w14:paraId="30B95A21"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Groups together the relevant references needed in a formation. +SIRI v2.1</w:t>
            </w:r>
          </w:p>
        </w:tc>
      </w:tr>
      <w:tr w:rsidR="00F12A37" w:rsidRPr="00E7759A" w14:paraId="6230899C" w14:textId="77777777" w:rsidTr="00BA458F">
        <w:trPr>
          <w:trHeight w:hRule="exact" w:val="722"/>
          <w:jc w:val="center"/>
        </w:trPr>
        <w:tc>
          <w:tcPr>
            <w:tcW w:w="0" w:type="auto"/>
            <w:vMerge/>
            <w:tcBorders>
              <w:left w:val="single" w:sz="4" w:space="0" w:color="000000"/>
              <w:bottom w:val="single" w:sz="4" w:space="0" w:color="000000"/>
            </w:tcBorders>
            <w:vAlign w:val="center"/>
          </w:tcPr>
          <w:p w14:paraId="503E2809" w14:textId="77777777" w:rsidR="00F12A37" w:rsidRPr="00E7759A" w:rsidRDefault="00F12A37" w:rsidP="008C327E">
            <w:pPr>
              <w:widowControl w:val="0"/>
              <w:spacing w:after="0"/>
              <w:rPr>
                <w:rFonts w:cs="Calibri"/>
                <w:sz w:val="20"/>
                <w:szCs w:val="20"/>
              </w:rPr>
            </w:pPr>
          </w:p>
        </w:tc>
        <w:tc>
          <w:tcPr>
            <w:tcW w:w="0" w:type="auto"/>
            <w:tcBorders>
              <w:left w:val="single" w:sz="4" w:space="0" w:color="000000"/>
              <w:bottom w:val="single" w:sz="4" w:space="0" w:color="000000"/>
            </w:tcBorders>
            <w:vAlign w:val="center"/>
          </w:tcPr>
          <w:p w14:paraId="7B92CE70" w14:textId="77777777" w:rsidR="00F12A37" w:rsidRPr="00E7759A" w:rsidRDefault="00F12A37" w:rsidP="008C327E">
            <w:pPr>
              <w:pStyle w:val="Tabletext8"/>
              <w:widowControl w:val="0"/>
              <w:snapToGrid w:val="0"/>
              <w:spacing w:before="0" w:after="0"/>
              <w:rPr>
                <w:rFonts w:ascii="Calibri" w:hAnsi="Calibri" w:cs="Calibri"/>
                <w:b/>
                <w:i/>
                <w:iCs/>
                <w:vanish/>
                <w:sz w:val="20"/>
              </w:rPr>
            </w:pPr>
          </w:p>
        </w:tc>
        <w:tc>
          <w:tcPr>
            <w:tcW w:w="0" w:type="auto"/>
            <w:tcBorders>
              <w:left w:val="single" w:sz="4" w:space="0" w:color="000000"/>
              <w:bottom w:val="single" w:sz="4" w:space="0" w:color="000000"/>
            </w:tcBorders>
            <w:vAlign w:val="center"/>
          </w:tcPr>
          <w:p w14:paraId="4A06917A" w14:textId="77777777" w:rsidR="00F12A37" w:rsidRPr="00E7759A" w:rsidRDefault="00F12A37" w:rsidP="008C327E">
            <w:pPr>
              <w:pStyle w:val="Tabletext8"/>
              <w:widowControl w:val="0"/>
              <w:snapToGrid w:val="0"/>
              <w:spacing w:before="0" w:after="0"/>
              <w:rPr>
                <w:rFonts w:ascii="Calibri" w:hAnsi="Calibri" w:cs="Calibri"/>
                <w:b/>
                <w:i/>
                <w:iCs/>
                <w:vanish/>
                <w:sz w:val="20"/>
                <w:highlight w:val="cyan"/>
              </w:rPr>
            </w:pPr>
            <w:proofErr w:type="spellStart"/>
            <w:r w:rsidRPr="00E7759A">
              <w:rPr>
                <w:rFonts w:ascii="Calibri" w:hAnsi="Calibri" w:cs="Calibri"/>
                <w:b/>
                <w:i/>
                <w:iCs/>
                <w:vanish/>
                <w:sz w:val="20"/>
                <w:highlight w:val="cyan"/>
              </w:rPr>
              <w:t>DatedVehicle</w:t>
            </w:r>
            <w:r w:rsidRPr="00E7759A">
              <w:rPr>
                <w:rFonts w:ascii="Calibri" w:hAnsi="Calibri" w:cs="Calibri"/>
                <w:b/>
                <w:i/>
                <w:iCs/>
                <w:vanish/>
                <w:sz w:val="20"/>
                <w:highlight w:val="cyan"/>
              </w:rPr>
              <w:softHyphen/>
              <w:t>JourneyRef</w:t>
            </w:r>
            <w:proofErr w:type="spellEnd"/>
          </w:p>
        </w:tc>
        <w:tc>
          <w:tcPr>
            <w:tcW w:w="0" w:type="auto"/>
            <w:tcBorders>
              <w:left w:val="single" w:sz="4" w:space="0" w:color="000000"/>
              <w:bottom w:val="single" w:sz="4" w:space="0" w:color="000000"/>
            </w:tcBorders>
            <w:vAlign w:val="center"/>
          </w:tcPr>
          <w:p w14:paraId="7907D9A5"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0:1</w:t>
            </w:r>
          </w:p>
        </w:tc>
        <w:tc>
          <w:tcPr>
            <w:tcW w:w="0" w:type="auto"/>
            <w:tcBorders>
              <w:left w:val="single" w:sz="4" w:space="0" w:color="000000"/>
              <w:bottom w:val="single" w:sz="4" w:space="0" w:color="000000"/>
            </w:tcBorders>
            <w:vAlign w:val="center"/>
          </w:tcPr>
          <w:p w14:paraId="3D359776" w14:textId="77777777" w:rsidR="00F12A37" w:rsidRPr="00E7759A" w:rsidRDefault="00F12A37" w:rsidP="008C327E">
            <w:pPr>
              <w:pStyle w:val="Tabletext8"/>
              <w:widowControl w:val="0"/>
              <w:snapToGrid w:val="0"/>
              <w:spacing w:before="0" w:after="0"/>
              <w:rPr>
                <w:rFonts w:ascii="Calibri" w:hAnsi="Calibri" w:cs="Calibri"/>
                <w:i/>
                <w:iCs/>
                <w:vanish/>
                <w:sz w:val="20"/>
                <w:highlight w:val="cyan"/>
              </w:rPr>
            </w:pPr>
            <w:proofErr w:type="spellStart"/>
            <w:r w:rsidRPr="00E7759A">
              <w:rPr>
                <w:rFonts w:ascii="Calibri" w:hAnsi="Calibri" w:cs="Calibri"/>
                <w:i/>
                <w:iCs/>
                <w:vanish/>
                <w:sz w:val="20"/>
                <w:highlight w:val="cyan"/>
              </w:rPr>
              <w:t>DatedVehicle-JourneyCode</w:t>
            </w:r>
            <w:proofErr w:type="spellEnd"/>
          </w:p>
        </w:tc>
        <w:tc>
          <w:tcPr>
            <w:tcW w:w="0" w:type="auto"/>
            <w:tcBorders>
              <w:left w:val="single" w:sz="4" w:space="0" w:color="000000"/>
              <w:bottom w:val="single" w:sz="4" w:space="0" w:color="000000"/>
              <w:right w:val="single" w:sz="4" w:space="0" w:color="000000"/>
            </w:tcBorders>
            <w:vAlign w:val="center"/>
          </w:tcPr>
          <w:p w14:paraId="4C0061E8" w14:textId="77777777" w:rsidR="00F12A37" w:rsidRPr="00E7759A" w:rsidRDefault="00F12A37" w:rsidP="008C327E">
            <w:pPr>
              <w:pStyle w:val="Tabletext8"/>
              <w:widowControl w:val="0"/>
              <w:snapToGrid w:val="0"/>
              <w:spacing w:before="0" w:after="0"/>
              <w:rPr>
                <w:rFonts w:ascii="Calibri" w:hAnsi="Calibri" w:cs="Calibri"/>
                <w:b/>
                <w:bCs/>
                <w:vanish/>
                <w:sz w:val="20"/>
                <w:highlight w:val="cyan"/>
              </w:rPr>
            </w:pPr>
            <w:r w:rsidRPr="00E7759A">
              <w:rPr>
                <w:rFonts w:ascii="Calibri" w:hAnsi="Calibri" w:cs="Calibri"/>
                <w:vanish/>
                <w:sz w:val="20"/>
                <w:highlight w:val="cyan"/>
              </w:rPr>
              <w:t>Reference to the Vehicle Journey where the facility is located (</w:t>
            </w:r>
            <w:r w:rsidRPr="00E7759A">
              <w:rPr>
                <w:rFonts w:ascii="Calibri" w:hAnsi="Calibri" w:cs="Calibri"/>
                <w:b/>
                <w:bCs/>
                <w:vanish/>
                <w:sz w:val="20"/>
                <w:highlight w:val="cyan"/>
              </w:rPr>
              <w:t>TRANSMODEL).</w:t>
            </w:r>
          </w:p>
          <w:p w14:paraId="45B8EB88"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b/>
                <w:bCs/>
                <w:vanish/>
                <w:sz w:val="20"/>
                <w:highlight w:val="cyan"/>
              </w:rPr>
              <w:t xml:space="preserve">Via </w:t>
            </w:r>
            <w:proofErr w:type="spellStart"/>
            <w:r w:rsidRPr="00E7759A">
              <w:rPr>
                <w:rFonts w:ascii="Calibri" w:hAnsi="Calibri" w:cs="Calibri"/>
                <w:b/>
                <w:bCs/>
                <w:vanish/>
                <w:sz w:val="20"/>
                <w:highlight w:val="cyan"/>
              </w:rPr>
              <w:t>NeTEX</w:t>
            </w:r>
            <w:proofErr w:type="spellEnd"/>
          </w:p>
        </w:tc>
      </w:tr>
      <w:tr w:rsidR="00F12A37" w:rsidRPr="00E7759A" w14:paraId="7EA1E241" w14:textId="77777777" w:rsidTr="008C327E">
        <w:trPr>
          <w:trHeight w:hRule="exact" w:val="602"/>
          <w:jc w:val="center"/>
        </w:trPr>
        <w:tc>
          <w:tcPr>
            <w:tcW w:w="0" w:type="auto"/>
            <w:vMerge/>
            <w:tcBorders>
              <w:left w:val="single" w:sz="4" w:space="0" w:color="000000"/>
              <w:bottom w:val="single" w:sz="4" w:space="0" w:color="000000"/>
            </w:tcBorders>
            <w:vAlign w:val="center"/>
          </w:tcPr>
          <w:p w14:paraId="7B1C1144" w14:textId="77777777" w:rsidR="00F12A37" w:rsidRPr="00E7759A" w:rsidRDefault="00F12A37" w:rsidP="008C327E">
            <w:pPr>
              <w:widowControl w:val="0"/>
              <w:spacing w:after="0"/>
              <w:rPr>
                <w:rFonts w:cs="Calibri"/>
                <w:sz w:val="20"/>
                <w:szCs w:val="20"/>
              </w:rPr>
            </w:pPr>
          </w:p>
        </w:tc>
        <w:tc>
          <w:tcPr>
            <w:tcW w:w="0" w:type="auto"/>
            <w:tcBorders>
              <w:left w:val="single" w:sz="4" w:space="0" w:color="000000"/>
              <w:bottom w:val="single" w:sz="4" w:space="0" w:color="000000"/>
            </w:tcBorders>
            <w:vAlign w:val="center"/>
          </w:tcPr>
          <w:p w14:paraId="7ECF579C" w14:textId="77777777" w:rsidR="00F12A37" w:rsidRPr="00E7759A" w:rsidRDefault="00F12A37" w:rsidP="008C327E">
            <w:pPr>
              <w:pStyle w:val="Tabletext8"/>
              <w:widowControl w:val="0"/>
              <w:snapToGrid w:val="0"/>
              <w:spacing w:before="0" w:after="0"/>
              <w:rPr>
                <w:rFonts w:ascii="Calibri" w:hAnsi="Calibri" w:cs="Calibri"/>
                <w:b/>
                <w:i/>
                <w:iCs/>
                <w:vanish/>
                <w:sz w:val="20"/>
              </w:rPr>
            </w:pPr>
          </w:p>
        </w:tc>
        <w:tc>
          <w:tcPr>
            <w:tcW w:w="0" w:type="auto"/>
            <w:tcBorders>
              <w:left w:val="single" w:sz="4" w:space="0" w:color="000000"/>
              <w:bottom w:val="single" w:sz="4" w:space="0" w:color="000000"/>
            </w:tcBorders>
            <w:vAlign w:val="center"/>
          </w:tcPr>
          <w:p w14:paraId="7360E9E3" w14:textId="77777777" w:rsidR="00F12A37" w:rsidRPr="00E7759A" w:rsidRDefault="00F12A37" w:rsidP="008C327E">
            <w:pPr>
              <w:pStyle w:val="Tabletext8"/>
              <w:widowControl w:val="0"/>
              <w:snapToGrid w:val="0"/>
              <w:spacing w:before="0" w:after="0"/>
              <w:rPr>
                <w:rFonts w:ascii="Calibri" w:hAnsi="Calibri" w:cs="Calibri"/>
                <w:b/>
                <w:i/>
                <w:iCs/>
                <w:vanish/>
                <w:sz w:val="20"/>
                <w:highlight w:val="cyan"/>
              </w:rPr>
            </w:pPr>
            <w:proofErr w:type="spellStart"/>
            <w:r w:rsidRPr="00E7759A">
              <w:rPr>
                <w:rFonts w:ascii="Calibri" w:hAnsi="Calibri" w:cs="Calibri"/>
                <w:b/>
                <w:i/>
                <w:iCs/>
                <w:vanish/>
                <w:sz w:val="20"/>
                <w:highlight w:val="cyan"/>
              </w:rPr>
              <w:t>Connection</w:t>
            </w:r>
            <w:r w:rsidRPr="00E7759A">
              <w:rPr>
                <w:rFonts w:ascii="Calibri" w:hAnsi="Calibri" w:cs="Calibri"/>
                <w:b/>
                <w:i/>
                <w:iCs/>
                <w:vanish/>
                <w:sz w:val="20"/>
                <w:highlight w:val="cyan"/>
              </w:rPr>
              <w:softHyphen/>
              <w:t>LinkRef</w:t>
            </w:r>
            <w:proofErr w:type="spellEnd"/>
          </w:p>
        </w:tc>
        <w:tc>
          <w:tcPr>
            <w:tcW w:w="0" w:type="auto"/>
            <w:tcBorders>
              <w:left w:val="single" w:sz="4" w:space="0" w:color="000000"/>
              <w:bottom w:val="single" w:sz="4" w:space="0" w:color="000000"/>
            </w:tcBorders>
            <w:vAlign w:val="center"/>
          </w:tcPr>
          <w:p w14:paraId="67F9B128"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0:1</w:t>
            </w:r>
          </w:p>
        </w:tc>
        <w:tc>
          <w:tcPr>
            <w:tcW w:w="0" w:type="auto"/>
            <w:tcBorders>
              <w:left w:val="single" w:sz="4" w:space="0" w:color="000000"/>
              <w:bottom w:val="single" w:sz="4" w:space="0" w:color="000000"/>
            </w:tcBorders>
            <w:vAlign w:val="center"/>
          </w:tcPr>
          <w:p w14:paraId="710E49EF" w14:textId="77777777" w:rsidR="00F12A37" w:rsidRPr="00E7759A" w:rsidRDefault="00F12A37" w:rsidP="008C327E">
            <w:pPr>
              <w:pStyle w:val="Tabletext8"/>
              <w:widowControl w:val="0"/>
              <w:snapToGrid w:val="0"/>
              <w:spacing w:before="0" w:after="0"/>
              <w:rPr>
                <w:rFonts w:ascii="Calibri" w:hAnsi="Calibri" w:cs="Calibri"/>
                <w:i/>
                <w:iCs/>
                <w:vanish/>
                <w:sz w:val="20"/>
                <w:highlight w:val="cyan"/>
              </w:rPr>
            </w:pPr>
            <w:r w:rsidRPr="00E7759A">
              <w:rPr>
                <w:rFonts w:ascii="Calibri" w:hAnsi="Calibri" w:cs="Calibri"/>
                <w:i/>
                <w:iCs/>
                <w:vanish/>
                <w:sz w:val="20"/>
                <w:highlight w:val="cyan"/>
              </w:rPr>
              <w:t>Connection-</w:t>
            </w:r>
            <w:proofErr w:type="spellStart"/>
            <w:r w:rsidRPr="00E7759A">
              <w:rPr>
                <w:rFonts w:ascii="Calibri" w:hAnsi="Calibri" w:cs="Calibri"/>
                <w:i/>
                <w:iCs/>
                <w:vanish/>
                <w:sz w:val="20"/>
                <w:highlight w:val="cyan"/>
              </w:rPr>
              <w:t>LinkCode</w:t>
            </w:r>
            <w:proofErr w:type="spellEnd"/>
          </w:p>
        </w:tc>
        <w:tc>
          <w:tcPr>
            <w:tcW w:w="0" w:type="auto"/>
            <w:tcBorders>
              <w:left w:val="single" w:sz="4" w:space="0" w:color="000000"/>
              <w:bottom w:val="single" w:sz="4" w:space="0" w:color="000000"/>
              <w:right w:val="single" w:sz="4" w:space="0" w:color="000000"/>
            </w:tcBorders>
            <w:vAlign w:val="center"/>
          </w:tcPr>
          <w:p w14:paraId="4C374012"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Reference to the Connection Link where the facility is located (</w:t>
            </w:r>
            <w:r w:rsidRPr="00E7759A">
              <w:rPr>
                <w:rFonts w:ascii="Calibri" w:hAnsi="Calibri" w:cs="Calibri"/>
                <w:b/>
                <w:bCs/>
                <w:vanish/>
                <w:sz w:val="20"/>
                <w:highlight w:val="cyan"/>
              </w:rPr>
              <w:t>TRANSMODEL).</w:t>
            </w:r>
          </w:p>
        </w:tc>
      </w:tr>
      <w:tr w:rsidR="00F12A37" w:rsidRPr="00E7759A" w14:paraId="01BC0D9E" w14:textId="77777777" w:rsidTr="00BA458F">
        <w:trPr>
          <w:trHeight w:hRule="exact" w:val="531"/>
          <w:jc w:val="center"/>
        </w:trPr>
        <w:tc>
          <w:tcPr>
            <w:tcW w:w="0" w:type="auto"/>
            <w:vMerge/>
            <w:tcBorders>
              <w:left w:val="single" w:sz="4" w:space="0" w:color="000000"/>
              <w:bottom w:val="single" w:sz="4" w:space="0" w:color="000000"/>
            </w:tcBorders>
            <w:vAlign w:val="center"/>
          </w:tcPr>
          <w:p w14:paraId="2371D126" w14:textId="77777777" w:rsidR="00F12A37" w:rsidRPr="00E7759A" w:rsidRDefault="00F12A37" w:rsidP="008C327E">
            <w:pPr>
              <w:widowControl w:val="0"/>
              <w:spacing w:after="0"/>
              <w:rPr>
                <w:rFonts w:cs="Calibri"/>
                <w:sz w:val="20"/>
                <w:szCs w:val="20"/>
              </w:rPr>
            </w:pPr>
          </w:p>
        </w:tc>
        <w:tc>
          <w:tcPr>
            <w:tcW w:w="0" w:type="auto"/>
            <w:tcBorders>
              <w:left w:val="single" w:sz="4" w:space="0" w:color="000000"/>
              <w:bottom w:val="single" w:sz="4" w:space="0" w:color="000000"/>
            </w:tcBorders>
            <w:vAlign w:val="center"/>
          </w:tcPr>
          <w:p w14:paraId="60716A41" w14:textId="77777777" w:rsidR="00F12A37" w:rsidRPr="00E7759A" w:rsidRDefault="00F12A37" w:rsidP="008C327E">
            <w:pPr>
              <w:pStyle w:val="Tabletext8"/>
              <w:widowControl w:val="0"/>
              <w:snapToGrid w:val="0"/>
              <w:spacing w:before="0" w:after="0"/>
              <w:rPr>
                <w:rFonts w:ascii="Calibri" w:hAnsi="Calibri" w:cs="Calibri"/>
                <w:b/>
                <w:i/>
                <w:iCs/>
                <w:vanish/>
                <w:sz w:val="20"/>
              </w:rPr>
            </w:pPr>
          </w:p>
        </w:tc>
        <w:tc>
          <w:tcPr>
            <w:tcW w:w="0" w:type="auto"/>
            <w:tcBorders>
              <w:left w:val="single" w:sz="4" w:space="0" w:color="000000"/>
              <w:bottom w:val="single" w:sz="4" w:space="0" w:color="000000"/>
            </w:tcBorders>
            <w:vAlign w:val="center"/>
          </w:tcPr>
          <w:p w14:paraId="7A063C71" w14:textId="77777777" w:rsidR="00F12A37" w:rsidRPr="00E7759A" w:rsidRDefault="00F12A37" w:rsidP="008C327E">
            <w:pPr>
              <w:pStyle w:val="Tabletext8"/>
              <w:widowControl w:val="0"/>
              <w:snapToGrid w:val="0"/>
              <w:spacing w:before="0" w:after="0"/>
              <w:rPr>
                <w:rFonts w:ascii="Calibri" w:hAnsi="Calibri" w:cs="Calibri"/>
                <w:b/>
                <w:i/>
                <w:iCs/>
                <w:vanish/>
                <w:sz w:val="20"/>
                <w:highlight w:val="cyan"/>
              </w:rPr>
            </w:pPr>
            <w:proofErr w:type="spellStart"/>
            <w:r w:rsidRPr="00E7759A">
              <w:rPr>
                <w:rFonts w:ascii="Calibri" w:hAnsi="Calibri" w:cs="Calibri"/>
                <w:b/>
                <w:i/>
                <w:iCs/>
                <w:vanish/>
                <w:sz w:val="20"/>
                <w:highlight w:val="cyan"/>
              </w:rPr>
              <w:t>Interchange</w:t>
            </w:r>
            <w:r w:rsidRPr="00E7759A">
              <w:rPr>
                <w:rFonts w:ascii="Calibri" w:hAnsi="Calibri" w:cs="Calibri"/>
                <w:b/>
                <w:i/>
                <w:iCs/>
                <w:vanish/>
                <w:sz w:val="20"/>
                <w:highlight w:val="cyan"/>
              </w:rPr>
              <w:softHyphen/>
              <w:t>Ref</w:t>
            </w:r>
            <w:proofErr w:type="spellEnd"/>
          </w:p>
        </w:tc>
        <w:tc>
          <w:tcPr>
            <w:tcW w:w="0" w:type="auto"/>
            <w:tcBorders>
              <w:left w:val="single" w:sz="4" w:space="0" w:color="000000"/>
              <w:bottom w:val="single" w:sz="4" w:space="0" w:color="000000"/>
            </w:tcBorders>
            <w:vAlign w:val="center"/>
          </w:tcPr>
          <w:p w14:paraId="5C49AC6A"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0:1</w:t>
            </w:r>
          </w:p>
        </w:tc>
        <w:tc>
          <w:tcPr>
            <w:tcW w:w="0" w:type="auto"/>
            <w:tcBorders>
              <w:left w:val="single" w:sz="4" w:space="0" w:color="000000"/>
              <w:bottom w:val="single" w:sz="4" w:space="0" w:color="000000"/>
            </w:tcBorders>
            <w:vAlign w:val="center"/>
          </w:tcPr>
          <w:p w14:paraId="116857F8" w14:textId="77777777" w:rsidR="00F12A37" w:rsidRPr="00E7759A" w:rsidRDefault="00F12A37" w:rsidP="008C327E">
            <w:pPr>
              <w:pStyle w:val="Tabletext8"/>
              <w:widowControl w:val="0"/>
              <w:snapToGrid w:val="0"/>
              <w:spacing w:before="0" w:after="0"/>
              <w:rPr>
                <w:rFonts w:ascii="Calibri" w:hAnsi="Calibri" w:cs="Calibri"/>
                <w:i/>
                <w:iCs/>
                <w:vanish/>
                <w:sz w:val="20"/>
                <w:highlight w:val="cyan"/>
              </w:rPr>
            </w:pPr>
            <w:proofErr w:type="spellStart"/>
            <w:r w:rsidRPr="00E7759A">
              <w:rPr>
                <w:rFonts w:ascii="Calibri" w:hAnsi="Calibri" w:cs="Calibri"/>
                <w:i/>
                <w:iCs/>
                <w:vanish/>
                <w:sz w:val="20"/>
                <w:highlight w:val="cyan"/>
              </w:rPr>
              <w:t>Interchange</w:t>
            </w:r>
            <w:r w:rsidRPr="00E7759A">
              <w:rPr>
                <w:rFonts w:ascii="Calibri" w:hAnsi="Calibri" w:cs="Calibri"/>
                <w:i/>
                <w:iCs/>
                <w:vanish/>
                <w:sz w:val="20"/>
                <w:highlight w:val="cyan"/>
              </w:rPr>
              <w:softHyphen/>
              <w:t>Code</w:t>
            </w:r>
            <w:proofErr w:type="spellEnd"/>
          </w:p>
        </w:tc>
        <w:tc>
          <w:tcPr>
            <w:tcW w:w="0" w:type="auto"/>
            <w:tcBorders>
              <w:left w:val="single" w:sz="4" w:space="0" w:color="000000"/>
              <w:bottom w:val="single" w:sz="4" w:space="0" w:color="000000"/>
              <w:right w:val="single" w:sz="4" w:space="0" w:color="000000"/>
            </w:tcBorders>
            <w:vAlign w:val="center"/>
          </w:tcPr>
          <w:p w14:paraId="6B03896D"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Reference to the Interchange where the facility is located (</w:t>
            </w:r>
            <w:r w:rsidRPr="00E7759A">
              <w:rPr>
                <w:rFonts w:ascii="Calibri" w:hAnsi="Calibri" w:cs="Calibri"/>
                <w:b/>
                <w:bCs/>
                <w:vanish/>
                <w:sz w:val="20"/>
                <w:highlight w:val="cyan"/>
              </w:rPr>
              <w:t>TRANSMODEL).</w:t>
            </w:r>
          </w:p>
        </w:tc>
      </w:tr>
      <w:tr w:rsidR="00F12A37" w:rsidRPr="00E32CB2" w14:paraId="1953C732" w14:textId="77777777" w:rsidTr="00BA458F">
        <w:trPr>
          <w:trHeight w:hRule="exact" w:val="531"/>
          <w:jc w:val="center"/>
        </w:trPr>
        <w:tc>
          <w:tcPr>
            <w:tcW w:w="0" w:type="auto"/>
            <w:vMerge/>
            <w:tcBorders>
              <w:left w:val="single" w:sz="4" w:space="0" w:color="000000"/>
              <w:bottom w:val="single" w:sz="4" w:space="0" w:color="000000"/>
            </w:tcBorders>
            <w:vAlign w:val="center"/>
          </w:tcPr>
          <w:p w14:paraId="266312FC" w14:textId="77777777" w:rsidR="00F12A37" w:rsidRPr="00E7759A" w:rsidRDefault="00F12A37" w:rsidP="008C327E">
            <w:pPr>
              <w:widowControl w:val="0"/>
              <w:spacing w:after="0"/>
              <w:rPr>
                <w:rFonts w:cs="Calibri"/>
                <w:sz w:val="20"/>
                <w:szCs w:val="20"/>
              </w:rPr>
            </w:pPr>
          </w:p>
        </w:tc>
        <w:tc>
          <w:tcPr>
            <w:tcW w:w="0" w:type="auto"/>
            <w:tcBorders>
              <w:left w:val="single" w:sz="4" w:space="0" w:color="000000"/>
              <w:bottom w:val="single" w:sz="4" w:space="0" w:color="000000"/>
            </w:tcBorders>
            <w:vAlign w:val="center"/>
          </w:tcPr>
          <w:p w14:paraId="41DC03F3" w14:textId="77777777" w:rsidR="00F12A37" w:rsidRPr="00E7759A" w:rsidRDefault="00F12A37" w:rsidP="008C327E">
            <w:pPr>
              <w:pStyle w:val="Tabletext8"/>
              <w:widowControl w:val="0"/>
              <w:snapToGrid w:val="0"/>
              <w:spacing w:before="0" w:after="0"/>
              <w:rPr>
                <w:rFonts w:ascii="Calibri" w:hAnsi="Calibri" w:cs="Calibri"/>
                <w:b/>
                <w:i/>
                <w:iCs/>
                <w:sz w:val="20"/>
              </w:rPr>
            </w:pPr>
          </w:p>
        </w:tc>
        <w:tc>
          <w:tcPr>
            <w:tcW w:w="0" w:type="auto"/>
            <w:tcBorders>
              <w:left w:val="single" w:sz="4" w:space="0" w:color="000000"/>
              <w:bottom w:val="single" w:sz="4" w:space="0" w:color="000000"/>
            </w:tcBorders>
            <w:vAlign w:val="center"/>
          </w:tcPr>
          <w:p w14:paraId="309046D0" w14:textId="77777777" w:rsidR="00F12A37" w:rsidRPr="00E7759A" w:rsidRDefault="00F12A37" w:rsidP="008C327E">
            <w:pPr>
              <w:pStyle w:val="Tabletext8"/>
              <w:widowControl w:val="0"/>
              <w:snapToGrid w:val="0"/>
              <w:spacing w:before="0" w:after="0"/>
              <w:rPr>
                <w:rFonts w:ascii="Calibri" w:hAnsi="Calibri" w:cs="Calibri"/>
                <w:b/>
                <w:i/>
                <w:iCs/>
                <w:sz w:val="20"/>
                <w:highlight w:val="lightGray"/>
              </w:rPr>
            </w:pPr>
            <w:proofErr w:type="spellStart"/>
            <w:r w:rsidRPr="00E7759A">
              <w:rPr>
                <w:rFonts w:ascii="Calibri" w:hAnsi="Calibri" w:cs="Calibri"/>
                <w:b/>
                <w:i/>
                <w:iCs/>
                <w:sz w:val="20"/>
                <w:highlight w:val="lightGray"/>
              </w:rPr>
              <w:t>StopPlaceRef</w:t>
            </w:r>
            <w:proofErr w:type="spellEnd"/>
          </w:p>
        </w:tc>
        <w:tc>
          <w:tcPr>
            <w:tcW w:w="0" w:type="auto"/>
            <w:tcBorders>
              <w:left w:val="single" w:sz="4" w:space="0" w:color="000000"/>
              <w:bottom w:val="single" w:sz="4" w:space="0" w:color="000000"/>
            </w:tcBorders>
            <w:vAlign w:val="center"/>
          </w:tcPr>
          <w:p w14:paraId="29F9629F"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0" w:type="auto"/>
            <w:tcBorders>
              <w:left w:val="single" w:sz="4" w:space="0" w:color="000000"/>
              <w:bottom w:val="single" w:sz="4" w:space="0" w:color="000000"/>
            </w:tcBorders>
            <w:vAlign w:val="center"/>
          </w:tcPr>
          <w:p w14:paraId="5F49250F" w14:textId="77777777" w:rsidR="00F12A37" w:rsidRPr="00E7759A" w:rsidRDefault="00F12A37" w:rsidP="008C327E">
            <w:pPr>
              <w:pStyle w:val="Tabletext8"/>
              <w:widowControl w:val="0"/>
              <w:snapToGrid w:val="0"/>
              <w:spacing w:before="0" w:after="0"/>
              <w:rPr>
                <w:rFonts w:ascii="Calibri" w:hAnsi="Calibri" w:cs="Calibri"/>
                <w:i/>
                <w:iCs/>
                <w:sz w:val="20"/>
              </w:rPr>
            </w:pPr>
            <w:proofErr w:type="spellStart"/>
            <w:r w:rsidRPr="00E7759A">
              <w:rPr>
                <w:rFonts w:ascii="Calibri" w:hAnsi="Calibri" w:cs="Calibri"/>
                <w:i/>
                <w:iCs/>
                <w:sz w:val="20"/>
              </w:rPr>
              <w:t>Stop</w:t>
            </w:r>
            <w:r w:rsidRPr="00E7759A">
              <w:rPr>
                <w:rFonts w:ascii="Calibri" w:hAnsi="Calibri" w:cs="Calibri"/>
                <w:i/>
                <w:iCs/>
                <w:sz w:val="20"/>
              </w:rPr>
              <w:softHyphen/>
              <w:t>Place</w:t>
            </w:r>
            <w:r w:rsidRPr="00E7759A">
              <w:rPr>
                <w:rFonts w:ascii="Calibri" w:hAnsi="Calibri" w:cs="Calibri"/>
                <w:i/>
                <w:iCs/>
                <w:sz w:val="20"/>
              </w:rPr>
              <w:softHyphen/>
              <w:t>Code</w:t>
            </w:r>
            <w:proofErr w:type="spellEnd"/>
          </w:p>
        </w:tc>
        <w:tc>
          <w:tcPr>
            <w:tcW w:w="0" w:type="auto"/>
            <w:tcBorders>
              <w:left w:val="single" w:sz="4" w:space="0" w:color="000000"/>
              <w:bottom w:val="single" w:sz="4" w:space="0" w:color="000000"/>
              <w:right w:val="single" w:sz="4" w:space="0" w:color="000000"/>
            </w:tcBorders>
            <w:vAlign w:val="center"/>
          </w:tcPr>
          <w:p w14:paraId="141F8C3D" w14:textId="77777777" w:rsidR="00F12A37" w:rsidRPr="00E7759A" w:rsidRDefault="00F12A37" w:rsidP="008C327E">
            <w:pPr>
              <w:pStyle w:val="Tabletext8"/>
              <w:widowControl w:val="0"/>
              <w:snapToGrid w:val="0"/>
              <w:spacing w:before="0" w:after="0"/>
              <w:rPr>
                <w:rFonts w:ascii="Calibri" w:hAnsi="Calibri" w:cs="Calibri"/>
                <w:sz w:val="20"/>
                <w:lang w:val="fr-FR"/>
              </w:rPr>
            </w:pPr>
            <w:r w:rsidRPr="00E7759A">
              <w:rPr>
                <w:rFonts w:ascii="Calibri" w:hAnsi="Calibri" w:cs="Calibri"/>
                <w:sz w:val="20"/>
                <w:highlight w:val="lightGray"/>
                <w:lang w:val="fr-FR"/>
              </w:rPr>
              <w:t>Identifiant d’un lieu d’arrêt (au sens Transmodel) sur lequel le service est localisé</w:t>
            </w:r>
          </w:p>
        </w:tc>
      </w:tr>
      <w:tr w:rsidR="00F12A37" w:rsidRPr="00E32CB2" w14:paraId="35B883B5" w14:textId="77777777" w:rsidTr="008C327E">
        <w:trPr>
          <w:trHeight w:hRule="exact" w:val="542"/>
          <w:jc w:val="center"/>
        </w:trPr>
        <w:tc>
          <w:tcPr>
            <w:tcW w:w="0" w:type="auto"/>
            <w:vMerge/>
            <w:tcBorders>
              <w:left w:val="single" w:sz="4" w:space="0" w:color="000000"/>
              <w:bottom w:val="single" w:sz="4" w:space="0" w:color="000000"/>
            </w:tcBorders>
            <w:vAlign w:val="center"/>
          </w:tcPr>
          <w:p w14:paraId="3E0D8422" w14:textId="77777777" w:rsidR="00F12A37" w:rsidRPr="00E7759A" w:rsidRDefault="00F12A37" w:rsidP="008C327E">
            <w:pPr>
              <w:widowControl w:val="0"/>
              <w:spacing w:after="0"/>
              <w:rPr>
                <w:rFonts w:cs="Calibri"/>
                <w:sz w:val="20"/>
                <w:szCs w:val="20"/>
                <w:lang w:val="fr-FR"/>
              </w:rPr>
            </w:pPr>
          </w:p>
        </w:tc>
        <w:tc>
          <w:tcPr>
            <w:tcW w:w="0" w:type="auto"/>
            <w:tcBorders>
              <w:left w:val="single" w:sz="4" w:space="0" w:color="000000"/>
              <w:bottom w:val="single" w:sz="4" w:space="0" w:color="000000"/>
            </w:tcBorders>
            <w:vAlign w:val="center"/>
          </w:tcPr>
          <w:p w14:paraId="2792E452" w14:textId="77777777" w:rsidR="00F12A37" w:rsidRPr="00E7759A" w:rsidRDefault="00F12A37" w:rsidP="008C327E">
            <w:pPr>
              <w:pStyle w:val="Tabletext8"/>
              <w:widowControl w:val="0"/>
              <w:snapToGrid w:val="0"/>
              <w:spacing w:before="0" w:after="0"/>
              <w:rPr>
                <w:rFonts w:ascii="Calibri" w:hAnsi="Calibri" w:cs="Calibri"/>
                <w:b/>
                <w:i/>
                <w:iCs/>
                <w:sz w:val="20"/>
                <w:lang w:val="fr-FR"/>
              </w:rPr>
            </w:pPr>
          </w:p>
        </w:tc>
        <w:tc>
          <w:tcPr>
            <w:tcW w:w="0" w:type="auto"/>
            <w:tcBorders>
              <w:left w:val="single" w:sz="4" w:space="0" w:color="000000"/>
              <w:bottom w:val="single" w:sz="4" w:space="0" w:color="000000"/>
            </w:tcBorders>
            <w:vAlign w:val="center"/>
          </w:tcPr>
          <w:p w14:paraId="494DDAB5" w14:textId="77777777" w:rsidR="00F12A37" w:rsidRPr="00E7759A" w:rsidRDefault="00F12A37" w:rsidP="008C327E">
            <w:pPr>
              <w:pStyle w:val="Tabletext8"/>
              <w:widowControl w:val="0"/>
              <w:snapToGrid w:val="0"/>
              <w:spacing w:before="0" w:after="0"/>
              <w:rPr>
                <w:rFonts w:ascii="Calibri" w:hAnsi="Calibri" w:cs="Calibri"/>
                <w:b/>
                <w:i/>
                <w:iCs/>
                <w:sz w:val="20"/>
                <w:highlight w:val="lightGray"/>
              </w:rPr>
            </w:pPr>
            <w:proofErr w:type="spellStart"/>
            <w:r w:rsidRPr="00E7759A">
              <w:rPr>
                <w:rFonts w:ascii="Calibri" w:hAnsi="Calibri" w:cs="Calibri"/>
                <w:b/>
                <w:i/>
                <w:iCs/>
                <w:sz w:val="20"/>
                <w:highlight w:val="lightGray"/>
              </w:rPr>
              <w:t>StopPlaceComponentId</w:t>
            </w:r>
            <w:proofErr w:type="spellEnd"/>
          </w:p>
        </w:tc>
        <w:tc>
          <w:tcPr>
            <w:tcW w:w="0" w:type="auto"/>
            <w:tcBorders>
              <w:left w:val="single" w:sz="4" w:space="0" w:color="000000"/>
              <w:bottom w:val="single" w:sz="4" w:space="0" w:color="000000"/>
            </w:tcBorders>
            <w:vAlign w:val="center"/>
          </w:tcPr>
          <w:p w14:paraId="4ACC1F14"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0" w:type="auto"/>
            <w:tcBorders>
              <w:left w:val="single" w:sz="4" w:space="0" w:color="000000"/>
              <w:bottom w:val="single" w:sz="4" w:space="0" w:color="000000"/>
            </w:tcBorders>
            <w:vAlign w:val="center"/>
          </w:tcPr>
          <w:p w14:paraId="13D12D7E"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i/>
                <w:iCs/>
                <w:sz w:val="20"/>
              </w:rPr>
              <w:t></w:t>
            </w:r>
            <w:proofErr w:type="spellStart"/>
            <w:r w:rsidRPr="00E7759A">
              <w:rPr>
                <w:rFonts w:ascii="Calibri" w:hAnsi="Calibri" w:cs="Calibri"/>
                <w:i/>
                <w:iCs/>
                <w:sz w:val="20"/>
              </w:rPr>
              <w:t>ComponentId</w:t>
            </w:r>
            <w:proofErr w:type="spellEnd"/>
          </w:p>
        </w:tc>
        <w:tc>
          <w:tcPr>
            <w:tcW w:w="0" w:type="auto"/>
            <w:tcBorders>
              <w:left w:val="single" w:sz="4" w:space="0" w:color="000000"/>
              <w:bottom w:val="single" w:sz="4" w:space="0" w:color="000000"/>
              <w:right w:val="single" w:sz="4" w:space="0" w:color="000000"/>
            </w:tcBorders>
            <w:vAlign w:val="center"/>
          </w:tcPr>
          <w:p w14:paraId="5ACAEB7A" w14:textId="77777777" w:rsidR="00F12A37" w:rsidRPr="00E7759A" w:rsidRDefault="00F12A37" w:rsidP="008C327E">
            <w:pPr>
              <w:pStyle w:val="Tabletext8"/>
              <w:widowControl w:val="0"/>
              <w:snapToGrid w:val="0"/>
              <w:spacing w:before="0" w:after="0"/>
              <w:rPr>
                <w:rFonts w:ascii="Calibri" w:hAnsi="Calibri" w:cs="Calibri"/>
                <w:b/>
                <w:bCs/>
                <w:sz w:val="20"/>
                <w:lang w:val="fr-FR"/>
              </w:rPr>
            </w:pPr>
            <w:r w:rsidRPr="00E7759A">
              <w:rPr>
                <w:rFonts w:ascii="Calibri" w:hAnsi="Calibri" w:cs="Calibri"/>
                <w:sz w:val="20"/>
                <w:highlight w:val="lightGray"/>
                <w:lang w:val="fr-FR"/>
              </w:rPr>
              <w:t>Identifiant d’un composant de lieu d’arrêt (au sens Transmodel) sur lequel le service est localisé</w:t>
            </w:r>
          </w:p>
        </w:tc>
      </w:tr>
      <w:tr w:rsidR="00F12A37" w:rsidRPr="00E32CB2" w14:paraId="4A43A0D2" w14:textId="77777777" w:rsidTr="00426EB4">
        <w:trPr>
          <w:trHeight w:hRule="exact" w:val="1538"/>
          <w:jc w:val="center"/>
        </w:trPr>
        <w:tc>
          <w:tcPr>
            <w:tcW w:w="0" w:type="auto"/>
            <w:vMerge/>
            <w:tcBorders>
              <w:left w:val="single" w:sz="4" w:space="0" w:color="000000"/>
              <w:bottom w:val="single" w:sz="4" w:space="0" w:color="000000"/>
            </w:tcBorders>
            <w:vAlign w:val="center"/>
          </w:tcPr>
          <w:p w14:paraId="02A18F2C" w14:textId="77777777" w:rsidR="00F12A37" w:rsidRPr="00E7759A" w:rsidRDefault="00F12A37" w:rsidP="008C327E">
            <w:pPr>
              <w:widowControl w:val="0"/>
              <w:spacing w:after="0"/>
              <w:rPr>
                <w:rFonts w:cs="Calibri"/>
                <w:sz w:val="20"/>
                <w:szCs w:val="20"/>
                <w:lang w:val="fr-FR"/>
              </w:rPr>
            </w:pPr>
          </w:p>
        </w:tc>
        <w:tc>
          <w:tcPr>
            <w:tcW w:w="0" w:type="auto"/>
            <w:tcBorders>
              <w:left w:val="single" w:sz="4" w:space="0" w:color="000000"/>
              <w:bottom w:val="single" w:sz="4" w:space="0" w:color="000000"/>
            </w:tcBorders>
            <w:vAlign w:val="center"/>
          </w:tcPr>
          <w:p w14:paraId="0AFE4B5A" w14:textId="77777777" w:rsidR="00F12A37" w:rsidRPr="00E7759A" w:rsidRDefault="00F12A37" w:rsidP="008C327E">
            <w:pPr>
              <w:pStyle w:val="Tabletext8"/>
              <w:widowControl w:val="0"/>
              <w:snapToGrid w:val="0"/>
              <w:spacing w:before="0" w:after="0"/>
              <w:rPr>
                <w:rFonts w:ascii="Calibri" w:hAnsi="Calibri" w:cs="Calibri"/>
                <w:b/>
                <w:i/>
                <w:iCs/>
                <w:sz w:val="20"/>
                <w:lang w:val="fr-FR"/>
              </w:rPr>
            </w:pPr>
          </w:p>
        </w:tc>
        <w:tc>
          <w:tcPr>
            <w:tcW w:w="0" w:type="auto"/>
            <w:tcBorders>
              <w:left w:val="single" w:sz="4" w:space="0" w:color="000000"/>
              <w:bottom w:val="single" w:sz="4" w:space="0" w:color="000000"/>
            </w:tcBorders>
            <w:vAlign w:val="center"/>
          </w:tcPr>
          <w:p w14:paraId="589D704C" w14:textId="77777777" w:rsidR="00F12A37" w:rsidRPr="0086359E" w:rsidRDefault="00F12A37" w:rsidP="008C327E">
            <w:pPr>
              <w:pStyle w:val="Tabletext8"/>
              <w:widowControl w:val="0"/>
              <w:snapToGrid w:val="0"/>
              <w:spacing w:before="0" w:after="0"/>
              <w:rPr>
                <w:rFonts w:ascii="Calibri" w:hAnsi="Calibri" w:cs="Calibri"/>
                <w:b/>
                <w:i/>
                <w:iCs/>
                <w:sz w:val="20"/>
                <w:highlight w:val="lightGray"/>
              </w:rPr>
            </w:pPr>
            <w:proofErr w:type="spellStart"/>
            <w:r w:rsidRPr="0086359E">
              <w:rPr>
                <w:rFonts w:ascii="Calibri" w:hAnsi="Calibri" w:cs="Calibri"/>
                <w:b/>
                <w:i/>
                <w:iCs/>
                <w:sz w:val="20"/>
                <w:highlight w:val="lightGray"/>
              </w:rPr>
              <w:t>OperatorRef</w:t>
            </w:r>
            <w:proofErr w:type="spellEnd"/>
          </w:p>
        </w:tc>
        <w:tc>
          <w:tcPr>
            <w:tcW w:w="0" w:type="auto"/>
            <w:tcBorders>
              <w:left w:val="single" w:sz="4" w:space="0" w:color="000000"/>
              <w:bottom w:val="single" w:sz="4" w:space="0" w:color="000000"/>
            </w:tcBorders>
            <w:vAlign w:val="center"/>
          </w:tcPr>
          <w:p w14:paraId="2AE9F1B6"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0" w:type="auto"/>
            <w:tcBorders>
              <w:left w:val="single" w:sz="4" w:space="0" w:color="000000"/>
              <w:bottom w:val="single" w:sz="4" w:space="0" w:color="000000"/>
            </w:tcBorders>
            <w:vAlign w:val="center"/>
          </w:tcPr>
          <w:p w14:paraId="6BEAA310" w14:textId="77777777" w:rsidR="00F12A37" w:rsidRPr="00E7759A" w:rsidRDefault="00F12A37" w:rsidP="008C327E">
            <w:pPr>
              <w:pStyle w:val="Tabletext8"/>
              <w:widowControl w:val="0"/>
              <w:snapToGrid w:val="0"/>
              <w:spacing w:before="0" w:after="0"/>
              <w:rPr>
                <w:rFonts w:ascii="Calibri" w:hAnsi="Calibri" w:cs="Calibri"/>
                <w:i/>
                <w:iCs/>
                <w:sz w:val="20"/>
              </w:rPr>
            </w:pPr>
            <w:proofErr w:type="spellStart"/>
            <w:r w:rsidRPr="00E7759A">
              <w:rPr>
                <w:rFonts w:ascii="Calibri" w:hAnsi="Calibri" w:cs="Calibri"/>
                <w:i/>
                <w:iCs/>
                <w:sz w:val="20"/>
              </w:rPr>
              <w:t>OperatorRef</w:t>
            </w:r>
            <w:proofErr w:type="spellEnd"/>
          </w:p>
        </w:tc>
        <w:tc>
          <w:tcPr>
            <w:tcW w:w="0" w:type="auto"/>
            <w:tcBorders>
              <w:left w:val="single" w:sz="4" w:space="0" w:color="000000"/>
              <w:bottom w:val="single" w:sz="4" w:space="0" w:color="000000"/>
              <w:right w:val="single" w:sz="4" w:space="0" w:color="000000"/>
            </w:tcBorders>
            <w:vAlign w:val="center"/>
          </w:tcPr>
          <w:p w14:paraId="3567FE02" w14:textId="77777777" w:rsidR="00EC4275" w:rsidRDefault="00F12A37" w:rsidP="008C327E">
            <w:pPr>
              <w:pStyle w:val="Tabletext8"/>
              <w:widowControl w:val="0"/>
              <w:snapToGrid w:val="0"/>
              <w:spacing w:before="0" w:after="0"/>
              <w:rPr>
                <w:rFonts w:ascii="Calibri" w:hAnsi="Calibri" w:cs="Calibri"/>
                <w:sz w:val="20"/>
                <w:lang w:val="fr-FR"/>
              </w:rPr>
            </w:pPr>
            <w:r w:rsidRPr="00E7759A">
              <w:rPr>
                <w:rFonts w:ascii="Calibri" w:hAnsi="Calibri" w:cs="Calibri"/>
                <w:sz w:val="20"/>
              </w:rPr>
              <w:t xml:space="preserve">OPERATOR of a VEHICLE JOURNEY.   </w:t>
            </w:r>
            <w:r w:rsidR="00AA46E7" w:rsidRPr="00EC4275">
              <w:rPr>
                <w:rFonts w:ascii="Calibri" w:hAnsi="Calibri" w:cs="Calibri"/>
                <w:sz w:val="20"/>
                <w:lang w:val="fr-FR"/>
              </w:rPr>
              <w:t>Note</w:t>
            </w:r>
            <w:r w:rsidR="00AA46E7">
              <w:rPr>
                <w:rFonts w:ascii="Calibri" w:hAnsi="Calibri" w:cs="Calibri"/>
                <w:sz w:val="20"/>
                <w:lang w:val="fr-FR"/>
              </w:rPr>
              <w:t> :</w:t>
            </w:r>
            <w:r w:rsidR="00AA46E7" w:rsidRPr="00EC4275">
              <w:rPr>
                <w:rFonts w:ascii="Calibri" w:hAnsi="Calibri" w:cs="Calibri"/>
                <w:sz w:val="20"/>
                <w:lang w:val="fr-FR"/>
              </w:rPr>
              <w:t xml:space="preserve"> </w:t>
            </w:r>
            <w:r w:rsidR="00AA46E7">
              <w:rPr>
                <w:rFonts w:ascii="Calibri" w:hAnsi="Calibri" w:cs="Calibri"/>
                <w:sz w:val="20"/>
                <w:lang w:val="fr-FR"/>
              </w:rPr>
              <w:t>L’</w:t>
            </w:r>
            <w:r w:rsidR="00AA46E7" w:rsidRPr="00EC4275">
              <w:rPr>
                <w:rFonts w:ascii="Calibri" w:hAnsi="Calibri" w:cs="Calibri"/>
                <w:sz w:val="20"/>
                <w:lang w:val="fr-FR"/>
              </w:rPr>
              <w:t xml:space="preserve">opérateur peut changer au cours d'un voyage. Cela </w:t>
            </w:r>
            <w:r w:rsidR="00EC4275">
              <w:rPr>
                <w:rFonts w:ascii="Calibri" w:hAnsi="Calibri" w:cs="Calibri"/>
                <w:sz w:val="20"/>
                <w:lang w:val="fr-FR"/>
              </w:rPr>
              <w:t>permet</w:t>
            </w:r>
            <w:r w:rsidR="00AA46E7" w:rsidRPr="00EC4275">
              <w:rPr>
                <w:rFonts w:ascii="Calibri" w:hAnsi="Calibri" w:cs="Calibri"/>
                <w:sz w:val="20"/>
                <w:lang w:val="fr-FR"/>
              </w:rPr>
              <w:t xml:space="preserve"> indiquer l'opérateur </w:t>
            </w:r>
            <w:r w:rsidR="00EC4275">
              <w:rPr>
                <w:rFonts w:ascii="Calibri" w:hAnsi="Calibri" w:cs="Calibri"/>
                <w:sz w:val="20"/>
                <w:lang w:val="fr-FR"/>
              </w:rPr>
              <w:t>au</w:t>
            </w:r>
            <w:r w:rsidR="00AA46E7" w:rsidRPr="00EC4275">
              <w:rPr>
                <w:rFonts w:ascii="Calibri" w:hAnsi="Calibri" w:cs="Calibri"/>
                <w:sz w:val="20"/>
                <w:lang w:val="fr-FR"/>
              </w:rPr>
              <w:t xml:space="preserve"> point actuel du trajet. </w:t>
            </w:r>
          </w:p>
          <w:p w14:paraId="237E95C0" w14:textId="70E95522" w:rsidR="00F12A37" w:rsidRPr="00EC4275" w:rsidRDefault="00AA46E7" w:rsidP="008C327E">
            <w:pPr>
              <w:pStyle w:val="Tabletext8"/>
              <w:widowControl w:val="0"/>
              <w:snapToGrid w:val="0"/>
              <w:spacing w:before="0" w:after="0"/>
              <w:rPr>
                <w:rFonts w:ascii="Calibri" w:hAnsi="Calibri" w:cs="Calibri"/>
                <w:sz w:val="20"/>
                <w:lang w:val="fr-FR"/>
              </w:rPr>
            </w:pPr>
            <w:r w:rsidRPr="00EC4275">
              <w:rPr>
                <w:rFonts w:ascii="Calibri" w:hAnsi="Calibri" w:cs="Calibri"/>
                <w:sz w:val="20"/>
                <w:lang w:val="fr-FR"/>
              </w:rPr>
              <w:t>Journey Parts pour enregistrer tous les opérateurs de l'ensemble du trajet.</w:t>
            </w:r>
          </w:p>
        </w:tc>
      </w:tr>
      <w:tr w:rsidR="00F12A37" w:rsidRPr="00E7759A" w14:paraId="02772B67" w14:textId="77777777" w:rsidTr="00BA458F">
        <w:trPr>
          <w:trHeight w:hRule="exact" w:val="530"/>
          <w:jc w:val="center"/>
        </w:trPr>
        <w:tc>
          <w:tcPr>
            <w:tcW w:w="0" w:type="auto"/>
            <w:vMerge/>
            <w:tcBorders>
              <w:left w:val="single" w:sz="4" w:space="0" w:color="000000"/>
              <w:bottom w:val="single" w:sz="4" w:space="0" w:color="000000"/>
            </w:tcBorders>
            <w:vAlign w:val="center"/>
          </w:tcPr>
          <w:p w14:paraId="1F7D695D" w14:textId="77777777" w:rsidR="00F12A37" w:rsidRPr="00EC4275" w:rsidRDefault="00F12A37" w:rsidP="008C327E">
            <w:pPr>
              <w:widowControl w:val="0"/>
              <w:spacing w:after="0"/>
              <w:rPr>
                <w:rFonts w:cs="Calibri"/>
                <w:sz w:val="20"/>
                <w:szCs w:val="20"/>
                <w:lang w:val="fr-FR"/>
              </w:rPr>
            </w:pPr>
          </w:p>
        </w:tc>
        <w:tc>
          <w:tcPr>
            <w:tcW w:w="0" w:type="auto"/>
            <w:tcBorders>
              <w:left w:val="single" w:sz="4" w:space="0" w:color="000000"/>
              <w:bottom w:val="single" w:sz="4" w:space="0" w:color="000000"/>
            </w:tcBorders>
            <w:vAlign w:val="center"/>
          </w:tcPr>
          <w:p w14:paraId="293FDCCB" w14:textId="77777777" w:rsidR="00F12A37" w:rsidRPr="00EC4275" w:rsidRDefault="00F12A37" w:rsidP="008C327E">
            <w:pPr>
              <w:pStyle w:val="Tabletext8"/>
              <w:widowControl w:val="0"/>
              <w:snapToGrid w:val="0"/>
              <w:spacing w:before="0" w:after="0"/>
              <w:rPr>
                <w:rFonts w:ascii="Calibri" w:hAnsi="Calibri" w:cs="Calibri"/>
                <w:b/>
                <w:i/>
                <w:iCs/>
                <w:vanish/>
                <w:sz w:val="20"/>
                <w:lang w:val="fr-FR"/>
              </w:rPr>
            </w:pPr>
          </w:p>
        </w:tc>
        <w:tc>
          <w:tcPr>
            <w:tcW w:w="0" w:type="auto"/>
            <w:tcBorders>
              <w:left w:val="single" w:sz="4" w:space="0" w:color="000000"/>
              <w:bottom w:val="single" w:sz="4" w:space="0" w:color="000000"/>
            </w:tcBorders>
            <w:vAlign w:val="center"/>
          </w:tcPr>
          <w:p w14:paraId="12062094" w14:textId="77777777" w:rsidR="00F12A37" w:rsidRPr="00E7759A" w:rsidRDefault="00F12A37" w:rsidP="008C327E">
            <w:pPr>
              <w:pStyle w:val="Tabletext8"/>
              <w:widowControl w:val="0"/>
              <w:snapToGrid w:val="0"/>
              <w:spacing w:before="0" w:after="0"/>
              <w:rPr>
                <w:rFonts w:ascii="Calibri" w:hAnsi="Calibri" w:cs="Calibri"/>
                <w:b/>
                <w:i/>
                <w:iCs/>
                <w:vanish/>
                <w:sz w:val="20"/>
                <w:highlight w:val="cyan"/>
              </w:rPr>
            </w:pPr>
            <w:proofErr w:type="spellStart"/>
            <w:r w:rsidRPr="00E7759A">
              <w:rPr>
                <w:rFonts w:ascii="Calibri" w:hAnsi="Calibri" w:cs="Calibri"/>
                <w:b/>
                <w:i/>
                <w:iCs/>
                <w:vanish/>
                <w:sz w:val="20"/>
                <w:highlight w:val="cyan"/>
              </w:rPr>
              <w:t>ProductCategoryRef</w:t>
            </w:r>
            <w:proofErr w:type="spellEnd"/>
          </w:p>
        </w:tc>
        <w:tc>
          <w:tcPr>
            <w:tcW w:w="0" w:type="auto"/>
            <w:tcBorders>
              <w:left w:val="single" w:sz="4" w:space="0" w:color="000000"/>
              <w:bottom w:val="single" w:sz="4" w:space="0" w:color="000000"/>
            </w:tcBorders>
            <w:vAlign w:val="center"/>
          </w:tcPr>
          <w:p w14:paraId="101C9686"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0:1</w:t>
            </w:r>
          </w:p>
        </w:tc>
        <w:tc>
          <w:tcPr>
            <w:tcW w:w="0" w:type="auto"/>
            <w:tcBorders>
              <w:left w:val="single" w:sz="4" w:space="0" w:color="000000"/>
              <w:bottom w:val="single" w:sz="4" w:space="0" w:color="000000"/>
            </w:tcBorders>
            <w:vAlign w:val="center"/>
          </w:tcPr>
          <w:p w14:paraId="33C75478" w14:textId="77777777" w:rsidR="00F12A37" w:rsidRPr="00E7759A" w:rsidRDefault="00F12A37" w:rsidP="008C327E">
            <w:pPr>
              <w:pStyle w:val="Tabletext8"/>
              <w:widowControl w:val="0"/>
              <w:snapToGrid w:val="0"/>
              <w:spacing w:before="0" w:after="0"/>
              <w:rPr>
                <w:rFonts w:ascii="Calibri" w:hAnsi="Calibri" w:cs="Calibri"/>
                <w:i/>
                <w:iCs/>
                <w:vanish/>
                <w:sz w:val="20"/>
                <w:highlight w:val="cyan"/>
              </w:rPr>
            </w:pPr>
            <w:r w:rsidRPr="00E7759A">
              <w:rPr>
                <w:rFonts w:ascii="Calibri" w:hAnsi="Calibri" w:cs="Calibri"/>
                <w:i/>
                <w:iCs/>
                <w:vanish/>
                <w:sz w:val="20"/>
                <w:highlight w:val="cyan"/>
              </w:rPr>
              <w:t></w:t>
            </w:r>
            <w:proofErr w:type="spellStart"/>
            <w:r w:rsidRPr="00E7759A">
              <w:rPr>
                <w:rFonts w:ascii="Calibri" w:hAnsi="Calibri" w:cs="Calibri"/>
                <w:i/>
                <w:iCs/>
                <w:vanish/>
                <w:sz w:val="20"/>
                <w:highlight w:val="cyan"/>
              </w:rPr>
              <w:t>ProductCategoryRef</w:t>
            </w:r>
            <w:proofErr w:type="spellEnd"/>
          </w:p>
        </w:tc>
        <w:tc>
          <w:tcPr>
            <w:tcW w:w="0" w:type="auto"/>
            <w:tcBorders>
              <w:left w:val="single" w:sz="4" w:space="0" w:color="000000"/>
              <w:bottom w:val="single" w:sz="4" w:space="0" w:color="000000"/>
              <w:right w:val="single" w:sz="4" w:space="0" w:color="000000"/>
            </w:tcBorders>
            <w:vAlign w:val="center"/>
          </w:tcPr>
          <w:p w14:paraId="01004582" w14:textId="77777777" w:rsidR="00F12A37" w:rsidRPr="00E7759A" w:rsidRDefault="00F12A37" w:rsidP="008C327E">
            <w:pPr>
              <w:pStyle w:val="Tabletext8"/>
              <w:widowControl w:val="0"/>
              <w:snapToGrid w:val="0"/>
              <w:spacing w:before="0" w:after="0"/>
              <w:rPr>
                <w:rFonts w:ascii="Calibri" w:hAnsi="Calibri" w:cs="Calibri"/>
                <w:b/>
                <w:bCs/>
                <w:vanish/>
                <w:sz w:val="20"/>
                <w:highlight w:val="cyan"/>
              </w:rPr>
            </w:pPr>
            <w:r w:rsidRPr="00E7759A">
              <w:rPr>
                <w:rFonts w:ascii="Calibri" w:hAnsi="Calibri" w:cs="Calibri"/>
                <w:vanish/>
                <w:sz w:val="20"/>
                <w:highlight w:val="cyan"/>
              </w:rPr>
              <w:t xml:space="preserve">Product Classification of VEHICLE JOURNEY- subdivides a transport mode. </w:t>
            </w:r>
            <w:proofErr w:type="gramStart"/>
            <w:r w:rsidRPr="00E7759A">
              <w:rPr>
                <w:rFonts w:ascii="Calibri" w:hAnsi="Calibri" w:cs="Calibri"/>
                <w:vanish/>
                <w:sz w:val="20"/>
                <w:highlight w:val="cyan"/>
              </w:rPr>
              <w:t>e.g.</w:t>
            </w:r>
            <w:proofErr w:type="gramEnd"/>
            <w:r w:rsidRPr="00E7759A">
              <w:rPr>
                <w:rFonts w:ascii="Calibri" w:hAnsi="Calibri" w:cs="Calibri"/>
                <w:vanish/>
                <w:sz w:val="20"/>
                <w:highlight w:val="cyan"/>
              </w:rPr>
              <w:t xml:space="preserve"> express, </w:t>
            </w:r>
            <w:proofErr w:type="spellStart"/>
            <w:r w:rsidRPr="00E7759A">
              <w:rPr>
                <w:rFonts w:ascii="Calibri" w:hAnsi="Calibri" w:cs="Calibri"/>
                <w:vanish/>
                <w:sz w:val="20"/>
                <w:highlight w:val="cyan"/>
              </w:rPr>
              <w:t>loacl</w:t>
            </w:r>
            <w:proofErr w:type="spellEnd"/>
            <w:r w:rsidRPr="00E7759A">
              <w:rPr>
                <w:rFonts w:ascii="Calibri" w:hAnsi="Calibri" w:cs="Calibri"/>
                <w:vanish/>
                <w:sz w:val="20"/>
                <w:highlight w:val="cyan"/>
              </w:rPr>
              <w:t>.</w:t>
            </w:r>
          </w:p>
        </w:tc>
      </w:tr>
      <w:tr w:rsidR="00F12A37" w:rsidRPr="00E7759A" w14:paraId="598DEB10" w14:textId="77777777" w:rsidTr="008C327E">
        <w:trPr>
          <w:trHeight w:hRule="exact" w:val="1347"/>
          <w:jc w:val="center"/>
        </w:trPr>
        <w:tc>
          <w:tcPr>
            <w:tcW w:w="0" w:type="auto"/>
            <w:vMerge/>
            <w:tcBorders>
              <w:left w:val="single" w:sz="4" w:space="0" w:color="000000"/>
              <w:bottom w:val="single" w:sz="4" w:space="0" w:color="000000"/>
            </w:tcBorders>
            <w:vAlign w:val="center"/>
          </w:tcPr>
          <w:p w14:paraId="30C8B11D" w14:textId="77777777" w:rsidR="00F12A37" w:rsidRPr="00E7759A" w:rsidRDefault="00F12A37" w:rsidP="008C327E">
            <w:pPr>
              <w:widowControl w:val="0"/>
              <w:spacing w:after="0"/>
              <w:rPr>
                <w:rFonts w:cs="Calibri"/>
                <w:sz w:val="20"/>
                <w:szCs w:val="20"/>
              </w:rPr>
            </w:pPr>
          </w:p>
        </w:tc>
        <w:tc>
          <w:tcPr>
            <w:tcW w:w="0" w:type="auto"/>
            <w:tcBorders>
              <w:left w:val="single" w:sz="4" w:space="0" w:color="000000"/>
              <w:bottom w:val="single" w:sz="4" w:space="0" w:color="000000"/>
            </w:tcBorders>
            <w:vAlign w:val="center"/>
          </w:tcPr>
          <w:p w14:paraId="1E3F6855" w14:textId="77777777" w:rsidR="00F12A37" w:rsidRPr="00E7759A" w:rsidRDefault="00F12A37" w:rsidP="008C327E">
            <w:pPr>
              <w:pStyle w:val="Tabletext8"/>
              <w:widowControl w:val="0"/>
              <w:snapToGrid w:val="0"/>
              <w:spacing w:before="0" w:after="0"/>
              <w:rPr>
                <w:rFonts w:ascii="Calibri" w:hAnsi="Calibri" w:cs="Calibri"/>
                <w:b/>
                <w:i/>
                <w:iCs/>
                <w:vanish/>
                <w:sz w:val="20"/>
              </w:rPr>
            </w:pPr>
          </w:p>
        </w:tc>
        <w:tc>
          <w:tcPr>
            <w:tcW w:w="0" w:type="auto"/>
            <w:tcBorders>
              <w:left w:val="single" w:sz="4" w:space="0" w:color="000000"/>
              <w:bottom w:val="single" w:sz="4" w:space="0" w:color="000000"/>
            </w:tcBorders>
            <w:vAlign w:val="center"/>
          </w:tcPr>
          <w:p w14:paraId="01925851" w14:textId="77777777" w:rsidR="00F12A37" w:rsidRPr="00E7759A" w:rsidRDefault="00F12A37" w:rsidP="008C327E">
            <w:pPr>
              <w:pStyle w:val="Tabletext8"/>
              <w:widowControl w:val="0"/>
              <w:snapToGrid w:val="0"/>
              <w:spacing w:before="0" w:after="0"/>
              <w:rPr>
                <w:rFonts w:ascii="Calibri" w:hAnsi="Calibri" w:cs="Calibri"/>
                <w:b/>
                <w:i/>
                <w:iCs/>
                <w:vanish/>
                <w:sz w:val="20"/>
                <w:highlight w:val="cyan"/>
              </w:rPr>
            </w:pPr>
            <w:proofErr w:type="spellStart"/>
            <w:r w:rsidRPr="00E7759A">
              <w:rPr>
                <w:rFonts w:ascii="Calibri" w:hAnsi="Calibri" w:cs="Calibri"/>
                <w:b/>
                <w:i/>
                <w:iCs/>
                <w:vanish/>
                <w:sz w:val="20"/>
                <w:highlight w:val="cyan"/>
              </w:rPr>
              <w:t>ServiceFeatureRef</w:t>
            </w:r>
            <w:proofErr w:type="spellEnd"/>
          </w:p>
        </w:tc>
        <w:tc>
          <w:tcPr>
            <w:tcW w:w="0" w:type="auto"/>
            <w:tcBorders>
              <w:left w:val="single" w:sz="4" w:space="0" w:color="000000"/>
              <w:bottom w:val="single" w:sz="4" w:space="0" w:color="000000"/>
            </w:tcBorders>
            <w:vAlign w:val="center"/>
          </w:tcPr>
          <w:p w14:paraId="6652C592"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proofErr w:type="gramStart"/>
            <w:r w:rsidRPr="00E7759A">
              <w:rPr>
                <w:rFonts w:ascii="Calibri" w:hAnsi="Calibri" w:cs="Calibri"/>
                <w:vanish/>
                <w:sz w:val="20"/>
                <w:highlight w:val="cyan"/>
              </w:rPr>
              <w:t>0:*</w:t>
            </w:r>
            <w:proofErr w:type="gramEnd"/>
          </w:p>
        </w:tc>
        <w:tc>
          <w:tcPr>
            <w:tcW w:w="0" w:type="auto"/>
            <w:tcBorders>
              <w:left w:val="single" w:sz="4" w:space="0" w:color="000000"/>
              <w:bottom w:val="single" w:sz="4" w:space="0" w:color="000000"/>
            </w:tcBorders>
            <w:vAlign w:val="center"/>
          </w:tcPr>
          <w:p w14:paraId="107265B2" w14:textId="77777777" w:rsidR="00F12A37" w:rsidRPr="00E7759A" w:rsidRDefault="00F12A37" w:rsidP="008C327E">
            <w:pPr>
              <w:pStyle w:val="Tabletext8"/>
              <w:widowControl w:val="0"/>
              <w:snapToGrid w:val="0"/>
              <w:spacing w:before="0" w:after="0"/>
              <w:rPr>
                <w:rFonts w:ascii="Calibri" w:hAnsi="Calibri" w:cs="Calibri"/>
                <w:i/>
                <w:iCs/>
                <w:vanish/>
                <w:sz w:val="20"/>
                <w:highlight w:val="cyan"/>
              </w:rPr>
            </w:pPr>
            <w:proofErr w:type="spellStart"/>
            <w:r w:rsidRPr="00E7759A">
              <w:rPr>
                <w:rFonts w:ascii="Calibri" w:hAnsi="Calibri" w:cs="Calibri"/>
                <w:i/>
                <w:iCs/>
                <w:vanish/>
                <w:sz w:val="20"/>
                <w:highlight w:val="cyan"/>
              </w:rPr>
              <w:t>ServiceFeatureRef</w:t>
            </w:r>
            <w:proofErr w:type="spellEnd"/>
          </w:p>
        </w:tc>
        <w:tc>
          <w:tcPr>
            <w:tcW w:w="0" w:type="auto"/>
            <w:tcBorders>
              <w:left w:val="single" w:sz="4" w:space="0" w:color="000000"/>
              <w:bottom w:val="single" w:sz="4" w:space="0" w:color="000000"/>
              <w:right w:val="single" w:sz="4" w:space="0" w:color="000000"/>
            </w:tcBorders>
            <w:vAlign w:val="center"/>
          </w:tcPr>
          <w:p w14:paraId="0FB4175D"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 xml:space="preserve">Classification of service into arbitrary Service categories, </w:t>
            </w:r>
            <w:proofErr w:type="gramStart"/>
            <w:r w:rsidRPr="00E7759A">
              <w:rPr>
                <w:rFonts w:ascii="Calibri" w:hAnsi="Calibri" w:cs="Calibri"/>
                <w:vanish/>
                <w:sz w:val="20"/>
                <w:highlight w:val="cyan"/>
              </w:rPr>
              <w:t>e.g.</w:t>
            </w:r>
            <w:proofErr w:type="gramEnd"/>
            <w:r w:rsidRPr="00E7759A">
              <w:rPr>
                <w:rFonts w:ascii="Calibri" w:hAnsi="Calibri" w:cs="Calibri"/>
                <w:vanish/>
                <w:sz w:val="20"/>
                <w:highlight w:val="cyan"/>
              </w:rPr>
              <w:t xml:space="preserve"> school bus. Recommended SIRI values based on TPEG are given in SIRI documentation and enumerated in the </w:t>
            </w:r>
            <w:proofErr w:type="spellStart"/>
            <w:r w:rsidRPr="00E7759A">
              <w:rPr>
                <w:rFonts w:ascii="Calibri" w:hAnsi="Calibri" w:cs="Calibri"/>
                <w:vanish/>
                <w:sz w:val="20"/>
                <w:highlight w:val="cyan"/>
              </w:rPr>
              <w:t>siri_facilities</w:t>
            </w:r>
            <w:proofErr w:type="spellEnd"/>
            <w:r w:rsidRPr="00E7759A">
              <w:rPr>
                <w:rFonts w:ascii="Calibri" w:hAnsi="Calibri" w:cs="Calibri"/>
                <w:vanish/>
                <w:sz w:val="20"/>
                <w:highlight w:val="cyan"/>
              </w:rPr>
              <w:t xml:space="preserve"> package. </w:t>
            </w:r>
          </w:p>
          <w:p w14:paraId="0AF0F905" w14:textId="77777777" w:rsidR="00F12A37" w:rsidRPr="00E7759A" w:rsidRDefault="00F12A37" w:rsidP="008C327E">
            <w:pPr>
              <w:pStyle w:val="Tabletext8"/>
              <w:widowControl w:val="0"/>
              <w:snapToGrid w:val="0"/>
              <w:spacing w:before="0" w:after="0"/>
              <w:rPr>
                <w:rFonts w:ascii="Calibri" w:hAnsi="Calibri" w:cs="Calibri"/>
                <w:b/>
                <w:bCs/>
                <w:vanish/>
                <w:sz w:val="20"/>
                <w:highlight w:val="cyan"/>
              </w:rPr>
            </w:pPr>
            <w:r w:rsidRPr="00E7759A">
              <w:rPr>
                <w:rFonts w:ascii="Calibri" w:hAnsi="Calibri" w:cs="Calibri"/>
                <w:vanish/>
                <w:sz w:val="20"/>
                <w:highlight w:val="cyan"/>
              </w:rPr>
              <w:t xml:space="preserve">Corresponds to </w:t>
            </w:r>
            <w:proofErr w:type="spellStart"/>
            <w:r w:rsidRPr="00E7759A">
              <w:rPr>
                <w:rFonts w:ascii="Calibri" w:hAnsi="Calibri" w:cs="Calibri"/>
                <w:vanish/>
                <w:sz w:val="20"/>
                <w:highlight w:val="cyan"/>
              </w:rPr>
              <w:t>NeTEX</w:t>
            </w:r>
            <w:proofErr w:type="spellEnd"/>
            <w:r w:rsidRPr="00E7759A">
              <w:rPr>
                <w:rFonts w:ascii="Calibri" w:hAnsi="Calibri" w:cs="Calibri"/>
                <w:vanish/>
                <w:sz w:val="20"/>
                <w:highlight w:val="cyan"/>
              </w:rPr>
              <w:t xml:space="preserve"> TYPE OF </w:t>
            </w:r>
            <w:proofErr w:type="spellStart"/>
            <w:r w:rsidRPr="00E7759A">
              <w:rPr>
                <w:rFonts w:ascii="Calibri" w:hAnsi="Calibri" w:cs="Calibri"/>
                <w:vanish/>
                <w:sz w:val="20"/>
                <w:highlight w:val="cyan"/>
              </w:rPr>
              <w:t>SERVICe</w:t>
            </w:r>
            <w:proofErr w:type="spellEnd"/>
            <w:r w:rsidRPr="00E7759A">
              <w:rPr>
                <w:rFonts w:ascii="Calibri" w:hAnsi="Calibri" w:cs="Calibri"/>
                <w:vanish/>
                <w:sz w:val="20"/>
                <w:highlight w:val="cyan"/>
              </w:rPr>
              <w:t>.</w:t>
            </w:r>
          </w:p>
        </w:tc>
      </w:tr>
      <w:tr w:rsidR="00F12A37" w:rsidRPr="00E7759A" w14:paraId="7F0775B6" w14:textId="77777777" w:rsidTr="008C327E">
        <w:trPr>
          <w:trHeight w:hRule="exact" w:val="999"/>
          <w:jc w:val="center"/>
        </w:trPr>
        <w:tc>
          <w:tcPr>
            <w:tcW w:w="0" w:type="auto"/>
            <w:vMerge/>
            <w:tcBorders>
              <w:left w:val="single" w:sz="4" w:space="0" w:color="000000"/>
              <w:bottom w:val="single" w:sz="4" w:space="0" w:color="000000"/>
            </w:tcBorders>
            <w:vAlign w:val="center"/>
          </w:tcPr>
          <w:p w14:paraId="347FB222" w14:textId="77777777" w:rsidR="00F12A37" w:rsidRPr="00E7759A" w:rsidRDefault="00F12A37" w:rsidP="008C327E">
            <w:pPr>
              <w:widowControl w:val="0"/>
              <w:spacing w:after="0"/>
              <w:rPr>
                <w:rFonts w:cs="Calibri"/>
                <w:sz w:val="20"/>
                <w:szCs w:val="20"/>
              </w:rPr>
            </w:pPr>
          </w:p>
        </w:tc>
        <w:tc>
          <w:tcPr>
            <w:tcW w:w="0" w:type="auto"/>
            <w:tcBorders>
              <w:left w:val="single" w:sz="4" w:space="0" w:color="000000"/>
              <w:bottom w:val="single" w:sz="4" w:space="0" w:color="000000"/>
            </w:tcBorders>
            <w:vAlign w:val="center"/>
          </w:tcPr>
          <w:p w14:paraId="21E19CB8" w14:textId="77777777" w:rsidR="00F12A37" w:rsidRPr="00E7759A" w:rsidRDefault="00F12A37" w:rsidP="008C327E">
            <w:pPr>
              <w:pStyle w:val="Tabletext8"/>
              <w:widowControl w:val="0"/>
              <w:snapToGrid w:val="0"/>
              <w:spacing w:before="0" w:after="0"/>
              <w:rPr>
                <w:rFonts w:ascii="Calibri" w:hAnsi="Calibri" w:cs="Calibri"/>
                <w:b/>
                <w:i/>
                <w:iCs/>
                <w:vanish/>
                <w:sz w:val="20"/>
              </w:rPr>
            </w:pPr>
          </w:p>
        </w:tc>
        <w:tc>
          <w:tcPr>
            <w:tcW w:w="0" w:type="auto"/>
            <w:tcBorders>
              <w:left w:val="single" w:sz="4" w:space="0" w:color="000000"/>
              <w:bottom w:val="single" w:sz="4" w:space="0" w:color="000000"/>
            </w:tcBorders>
            <w:vAlign w:val="center"/>
          </w:tcPr>
          <w:p w14:paraId="6745F491" w14:textId="77777777" w:rsidR="00F12A37" w:rsidRPr="00E7759A" w:rsidRDefault="00F12A37" w:rsidP="008C327E">
            <w:pPr>
              <w:pStyle w:val="Tabletext8"/>
              <w:widowControl w:val="0"/>
              <w:snapToGrid w:val="0"/>
              <w:spacing w:before="0" w:after="0"/>
              <w:rPr>
                <w:rFonts w:ascii="Calibri" w:hAnsi="Calibri" w:cs="Calibri"/>
                <w:b/>
                <w:i/>
                <w:iCs/>
                <w:vanish/>
                <w:sz w:val="20"/>
                <w:highlight w:val="cyan"/>
              </w:rPr>
            </w:pPr>
            <w:proofErr w:type="spellStart"/>
            <w:r w:rsidRPr="00E7759A">
              <w:rPr>
                <w:rFonts w:ascii="Calibri" w:hAnsi="Calibri" w:cs="Calibri"/>
                <w:b/>
                <w:i/>
                <w:iCs/>
                <w:vanish/>
                <w:sz w:val="20"/>
                <w:highlight w:val="cyan"/>
              </w:rPr>
              <w:t>VehicleFeatureRef</w:t>
            </w:r>
            <w:proofErr w:type="spellEnd"/>
          </w:p>
        </w:tc>
        <w:tc>
          <w:tcPr>
            <w:tcW w:w="0" w:type="auto"/>
            <w:tcBorders>
              <w:left w:val="single" w:sz="4" w:space="0" w:color="000000"/>
              <w:bottom w:val="single" w:sz="4" w:space="0" w:color="000000"/>
            </w:tcBorders>
            <w:vAlign w:val="center"/>
          </w:tcPr>
          <w:p w14:paraId="01C44196"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proofErr w:type="gramStart"/>
            <w:r w:rsidRPr="00E7759A">
              <w:rPr>
                <w:rFonts w:ascii="Calibri" w:hAnsi="Calibri" w:cs="Calibri"/>
                <w:vanish/>
                <w:sz w:val="20"/>
                <w:highlight w:val="cyan"/>
              </w:rPr>
              <w:t>0:*</w:t>
            </w:r>
            <w:proofErr w:type="gramEnd"/>
          </w:p>
        </w:tc>
        <w:tc>
          <w:tcPr>
            <w:tcW w:w="0" w:type="auto"/>
            <w:tcBorders>
              <w:left w:val="single" w:sz="4" w:space="0" w:color="000000"/>
              <w:bottom w:val="single" w:sz="4" w:space="0" w:color="000000"/>
            </w:tcBorders>
            <w:vAlign w:val="center"/>
          </w:tcPr>
          <w:p w14:paraId="6114C1FA" w14:textId="77777777" w:rsidR="00F12A37" w:rsidRPr="00E7759A" w:rsidRDefault="00F12A37" w:rsidP="008C327E">
            <w:pPr>
              <w:pStyle w:val="Tabletext8"/>
              <w:widowControl w:val="0"/>
              <w:snapToGrid w:val="0"/>
              <w:spacing w:before="0" w:after="0"/>
              <w:rPr>
                <w:rFonts w:ascii="Calibri" w:hAnsi="Calibri" w:cs="Calibri"/>
                <w:i/>
                <w:iCs/>
                <w:vanish/>
                <w:sz w:val="20"/>
                <w:highlight w:val="cyan"/>
              </w:rPr>
            </w:pPr>
            <w:proofErr w:type="spellStart"/>
            <w:r w:rsidRPr="00E7759A">
              <w:rPr>
                <w:rFonts w:ascii="Calibri" w:hAnsi="Calibri" w:cs="Calibri"/>
                <w:i/>
                <w:iCs/>
                <w:vanish/>
                <w:sz w:val="20"/>
                <w:highlight w:val="cyan"/>
              </w:rPr>
              <w:t>VehicleFeatureRef</w:t>
            </w:r>
            <w:proofErr w:type="spellEnd"/>
          </w:p>
        </w:tc>
        <w:tc>
          <w:tcPr>
            <w:tcW w:w="0" w:type="auto"/>
            <w:tcBorders>
              <w:left w:val="single" w:sz="4" w:space="0" w:color="000000"/>
              <w:bottom w:val="single" w:sz="4" w:space="0" w:color="000000"/>
              <w:right w:val="single" w:sz="4" w:space="0" w:color="000000"/>
            </w:tcBorders>
            <w:vAlign w:val="center"/>
          </w:tcPr>
          <w:p w14:paraId="74626D49"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 xml:space="preserve">Features of VEHICLE providing journey. Recommended SIRI values based on TPEG are given in SIRI documentation and enumerated in the </w:t>
            </w:r>
            <w:proofErr w:type="spellStart"/>
            <w:r w:rsidRPr="00E7759A">
              <w:rPr>
                <w:rFonts w:ascii="Calibri" w:hAnsi="Calibri" w:cs="Calibri"/>
                <w:vanish/>
                <w:sz w:val="20"/>
                <w:highlight w:val="cyan"/>
              </w:rPr>
              <w:t>siri_facilities</w:t>
            </w:r>
            <w:proofErr w:type="spellEnd"/>
            <w:r w:rsidRPr="00E7759A">
              <w:rPr>
                <w:rFonts w:ascii="Calibri" w:hAnsi="Calibri" w:cs="Calibri"/>
                <w:vanish/>
                <w:sz w:val="20"/>
                <w:highlight w:val="cyan"/>
              </w:rPr>
              <w:t xml:space="preserve"> package.</w:t>
            </w:r>
          </w:p>
        </w:tc>
      </w:tr>
      <w:tr w:rsidR="00F12A37" w:rsidRPr="00E7759A" w14:paraId="311EED18" w14:textId="77777777" w:rsidTr="00BA458F">
        <w:trPr>
          <w:jc w:val="center"/>
        </w:trPr>
        <w:tc>
          <w:tcPr>
            <w:tcW w:w="0" w:type="auto"/>
            <w:tcBorders>
              <w:left w:val="single" w:sz="4" w:space="0" w:color="000000"/>
              <w:bottom w:val="single" w:sz="4" w:space="0" w:color="000000"/>
            </w:tcBorders>
            <w:vAlign w:val="center"/>
          </w:tcPr>
          <w:p w14:paraId="5C3BD268" w14:textId="77777777" w:rsidR="00F12A37" w:rsidRPr="00E7759A" w:rsidRDefault="00F12A37" w:rsidP="008C327E">
            <w:pPr>
              <w:pStyle w:val="Tabletext8"/>
              <w:widowControl w:val="0"/>
              <w:snapToGrid w:val="0"/>
              <w:spacing w:before="0" w:after="0"/>
              <w:rPr>
                <w:rFonts w:ascii="Calibri" w:hAnsi="Calibri" w:cs="Calibri"/>
                <w:sz w:val="20"/>
              </w:rPr>
            </w:pPr>
          </w:p>
        </w:tc>
        <w:tc>
          <w:tcPr>
            <w:tcW w:w="0" w:type="auto"/>
            <w:gridSpan w:val="2"/>
            <w:tcBorders>
              <w:left w:val="single" w:sz="4" w:space="0" w:color="000000"/>
              <w:bottom w:val="single" w:sz="4" w:space="0" w:color="000000"/>
            </w:tcBorders>
            <w:vAlign w:val="center"/>
          </w:tcPr>
          <w:p w14:paraId="7E03D364" w14:textId="77777777" w:rsidR="00F12A37" w:rsidRPr="00E7759A" w:rsidRDefault="00F12A37" w:rsidP="008C327E">
            <w:pPr>
              <w:pStyle w:val="Tabletext8"/>
              <w:widowControl w:val="0"/>
              <w:snapToGrid w:val="0"/>
              <w:spacing w:before="0" w:after="0"/>
              <w:rPr>
                <w:rFonts w:ascii="Calibri" w:hAnsi="Calibri" w:cs="Calibri"/>
                <w:b/>
                <w:i/>
                <w:iCs/>
                <w:sz w:val="20"/>
              </w:rPr>
            </w:pPr>
            <w:proofErr w:type="spellStart"/>
            <w:r w:rsidRPr="00E7759A">
              <w:rPr>
                <w:rFonts w:ascii="Calibri" w:hAnsi="Calibri" w:cs="Calibri"/>
                <w:b/>
                <w:i/>
                <w:iCs/>
                <w:sz w:val="20"/>
                <w:highlight w:val="lightGray"/>
              </w:rPr>
              <w:t>AccessibilityAssessment</w:t>
            </w:r>
            <w:proofErr w:type="spellEnd"/>
          </w:p>
        </w:tc>
        <w:tc>
          <w:tcPr>
            <w:tcW w:w="0" w:type="auto"/>
            <w:tcBorders>
              <w:left w:val="single" w:sz="4" w:space="0" w:color="000000"/>
              <w:bottom w:val="single" w:sz="4" w:space="0" w:color="000000"/>
            </w:tcBorders>
            <w:vAlign w:val="center"/>
          </w:tcPr>
          <w:p w14:paraId="73D1ADF1"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0" w:type="auto"/>
            <w:tcBorders>
              <w:left w:val="single" w:sz="4" w:space="0" w:color="000000"/>
              <w:bottom w:val="single" w:sz="4" w:space="0" w:color="000000"/>
            </w:tcBorders>
            <w:vAlign w:val="center"/>
          </w:tcPr>
          <w:p w14:paraId="4E0AF840" w14:textId="77777777" w:rsidR="00F12A37" w:rsidRPr="00E7759A" w:rsidRDefault="00F12A37" w:rsidP="008C327E">
            <w:pPr>
              <w:pStyle w:val="Tabletext8"/>
              <w:widowControl w:val="0"/>
              <w:snapToGrid w:val="0"/>
              <w:spacing w:before="0" w:after="0"/>
              <w:rPr>
                <w:rFonts w:ascii="Calibri" w:hAnsi="Calibri" w:cs="Calibri"/>
                <w:i/>
                <w:sz w:val="20"/>
              </w:rPr>
            </w:pPr>
            <w:r w:rsidRPr="00E7759A">
              <w:rPr>
                <w:rFonts w:ascii="Calibri" w:hAnsi="Calibri" w:cs="Calibri"/>
                <w:i/>
                <w:sz w:val="20"/>
              </w:rPr>
              <w:t>+Structure</w:t>
            </w:r>
          </w:p>
        </w:tc>
        <w:tc>
          <w:tcPr>
            <w:tcW w:w="0" w:type="auto"/>
            <w:tcBorders>
              <w:left w:val="single" w:sz="4" w:space="0" w:color="000000"/>
              <w:bottom w:val="single" w:sz="4" w:space="0" w:color="000000"/>
              <w:right w:val="single" w:sz="4" w:space="0" w:color="000000"/>
            </w:tcBorders>
            <w:vAlign w:val="center"/>
          </w:tcPr>
          <w:p w14:paraId="15E29947" w14:textId="03CA691E" w:rsidR="00F12A37" w:rsidRPr="00E7759A" w:rsidRDefault="00F12A37" w:rsidP="008C327E">
            <w:pPr>
              <w:pStyle w:val="Tabletext8"/>
              <w:widowControl w:val="0"/>
              <w:snapToGrid w:val="0"/>
              <w:spacing w:before="0" w:after="0"/>
              <w:rPr>
                <w:rFonts w:ascii="Calibri" w:hAnsi="Calibri" w:cs="Calibri"/>
                <w:sz w:val="20"/>
                <w:lang w:val="fr-FR"/>
              </w:rPr>
            </w:pPr>
            <w:r w:rsidRPr="00E7759A">
              <w:rPr>
                <w:rFonts w:ascii="Calibri" w:hAnsi="Calibri" w:cs="Calibri"/>
                <w:sz w:val="20"/>
                <w:highlight w:val="lightGray"/>
                <w:lang w:val="fr-FR"/>
              </w:rPr>
              <w:t>Description des informations d’accessibilité liées à l’état du service. (</w:t>
            </w:r>
            <w:proofErr w:type="spellStart"/>
            <w:proofErr w:type="gramStart"/>
            <w:r w:rsidRPr="00E7759A">
              <w:rPr>
                <w:rFonts w:ascii="Calibri" w:hAnsi="Calibri" w:cs="Calibri"/>
                <w:sz w:val="20"/>
                <w:highlight w:val="lightGray"/>
                <w:lang w:val="fr-FR"/>
              </w:rPr>
              <w:t>cf</w:t>
            </w:r>
            <w:proofErr w:type="spellEnd"/>
            <w:proofErr w:type="gramEnd"/>
            <w:r w:rsidRPr="00E7759A">
              <w:rPr>
                <w:rFonts w:ascii="Calibri" w:hAnsi="Calibri" w:cs="Calibri"/>
                <w:sz w:val="20"/>
                <w:highlight w:val="lightGray"/>
                <w:lang w:val="fr-FR"/>
              </w:rPr>
              <w:t xml:space="preserve"> </w:t>
            </w:r>
            <w:r w:rsidRPr="00E7759A">
              <w:rPr>
                <w:rFonts w:ascii="Calibri" w:hAnsi="Calibri" w:cs="Calibri"/>
                <w:sz w:val="20"/>
                <w:highlight w:val="lightGray"/>
                <w:lang w:val="fr-FR"/>
              </w:rPr>
              <w:fldChar w:fldCharType="begin"/>
            </w:r>
            <w:r w:rsidRPr="00E7759A">
              <w:rPr>
                <w:rFonts w:ascii="Calibri" w:hAnsi="Calibri" w:cs="Calibri"/>
                <w:sz w:val="20"/>
                <w:highlight w:val="lightGray"/>
                <w:lang w:val="fr-FR"/>
              </w:rPr>
              <w:instrText xml:space="preserve"> REF _Ref66114769 \r \h  \* MERGEFORMAT </w:instrText>
            </w:r>
            <w:r w:rsidRPr="00E7759A">
              <w:rPr>
                <w:rFonts w:ascii="Calibri" w:hAnsi="Calibri" w:cs="Calibri"/>
                <w:sz w:val="20"/>
                <w:highlight w:val="lightGray"/>
                <w:lang w:val="fr-FR"/>
              </w:rPr>
            </w:r>
            <w:r w:rsidRPr="00E7759A">
              <w:rPr>
                <w:rFonts w:ascii="Calibri" w:hAnsi="Calibri" w:cs="Calibri"/>
                <w:sz w:val="20"/>
                <w:highlight w:val="lightGray"/>
                <w:lang w:val="fr-FR"/>
              </w:rPr>
              <w:fldChar w:fldCharType="separate"/>
            </w:r>
            <w:r w:rsidR="00CD6283">
              <w:rPr>
                <w:rFonts w:ascii="Calibri" w:hAnsi="Calibri" w:cs="Calibri"/>
                <w:sz w:val="20"/>
                <w:highlight w:val="lightGray"/>
                <w:lang w:val="fr-FR"/>
              </w:rPr>
              <w:t>6.6.3.1.1.3</w:t>
            </w:r>
            <w:r w:rsidRPr="00E7759A">
              <w:rPr>
                <w:rFonts w:ascii="Calibri" w:hAnsi="Calibri" w:cs="Calibri"/>
                <w:sz w:val="20"/>
                <w:highlight w:val="lightGray"/>
                <w:lang w:val="fr-FR"/>
              </w:rPr>
              <w:fldChar w:fldCharType="end"/>
            </w:r>
            <w:r w:rsidRPr="00E7759A">
              <w:rPr>
                <w:rFonts w:ascii="Calibri" w:hAnsi="Calibri" w:cs="Calibri"/>
                <w:sz w:val="20"/>
                <w:highlight w:val="lightGray"/>
                <w:lang w:val="fr-FR"/>
              </w:rPr>
              <w:t>)</w:t>
            </w:r>
          </w:p>
        </w:tc>
      </w:tr>
      <w:tr w:rsidR="00F12A37" w:rsidRPr="00E32CB2" w14:paraId="1D8D6CAF" w14:textId="77777777" w:rsidTr="00BA458F">
        <w:trPr>
          <w:jc w:val="center"/>
          <w:hidden/>
        </w:trPr>
        <w:tc>
          <w:tcPr>
            <w:tcW w:w="0" w:type="auto"/>
            <w:tcBorders>
              <w:left w:val="single" w:sz="4" w:space="0" w:color="000000"/>
              <w:bottom w:val="single" w:sz="4" w:space="0" w:color="000000"/>
            </w:tcBorders>
            <w:vAlign w:val="center"/>
          </w:tcPr>
          <w:p w14:paraId="0A7A8352" w14:textId="77777777" w:rsidR="00F12A37" w:rsidRPr="00E7759A" w:rsidRDefault="00F12A37" w:rsidP="008C327E">
            <w:pPr>
              <w:pStyle w:val="Tabletext8"/>
              <w:widowControl w:val="0"/>
              <w:snapToGrid w:val="0"/>
              <w:spacing w:before="0" w:after="0"/>
              <w:rPr>
                <w:rFonts w:ascii="Calibri" w:hAnsi="Calibri" w:cs="Calibri"/>
                <w:vanish/>
                <w:sz w:val="20"/>
              </w:rPr>
            </w:pPr>
            <w:r w:rsidRPr="00E7759A">
              <w:rPr>
                <w:rFonts w:ascii="Calibri" w:hAnsi="Calibri" w:cs="Calibri"/>
                <w:vanish/>
                <w:sz w:val="20"/>
              </w:rPr>
              <w:t>any</w:t>
            </w:r>
          </w:p>
        </w:tc>
        <w:tc>
          <w:tcPr>
            <w:tcW w:w="0" w:type="auto"/>
            <w:gridSpan w:val="2"/>
            <w:tcBorders>
              <w:left w:val="single" w:sz="4" w:space="0" w:color="000000"/>
              <w:bottom w:val="single" w:sz="4" w:space="0" w:color="000000"/>
            </w:tcBorders>
            <w:vAlign w:val="center"/>
          </w:tcPr>
          <w:p w14:paraId="190C8CD9" w14:textId="77777777" w:rsidR="00F12A37" w:rsidRPr="00E7759A" w:rsidRDefault="00F12A37" w:rsidP="008C327E">
            <w:pPr>
              <w:pStyle w:val="Tabletext8"/>
              <w:widowControl w:val="0"/>
              <w:snapToGrid w:val="0"/>
              <w:spacing w:before="0" w:after="0"/>
              <w:rPr>
                <w:rFonts w:ascii="Calibri" w:hAnsi="Calibri" w:cs="Calibri"/>
                <w:b/>
                <w:i/>
                <w:iCs/>
                <w:vanish/>
                <w:sz w:val="20"/>
              </w:rPr>
            </w:pPr>
            <w:r w:rsidRPr="00E7759A">
              <w:rPr>
                <w:rFonts w:ascii="Calibri" w:hAnsi="Calibri" w:cs="Calibri"/>
                <w:b/>
                <w:i/>
                <w:iCs/>
                <w:vanish/>
                <w:sz w:val="20"/>
                <w:highlight w:val="lightGray"/>
              </w:rPr>
              <w:t>Extensions</w:t>
            </w:r>
          </w:p>
        </w:tc>
        <w:tc>
          <w:tcPr>
            <w:tcW w:w="0" w:type="auto"/>
            <w:tcBorders>
              <w:left w:val="single" w:sz="4" w:space="0" w:color="000000"/>
              <w:bottom w:val="single" w:sz="4" w:space="0" w:color="000000"/>
            </w:tcBorders>
            <w:vAlign w:val="center"/>
          </w:tcPr>
          <w:p w14:paraId="1184332E" w14:textId="77777777" w:rsidR="00F12A37" w:rsidRPr="00E7759A" w:rsidRDefault="00F12A37" w:rsidP="008C327E">
            <w:pPr>
              <w:pStyle w:val="Tabletext8"/>
              <w:widowControl w:val="0"/>
              <w:snapToGrid w:val="0"/>
              <w:spacing w:before="0" w:after="0"/>
              <w:rPr>
                <w:rFonts w:ascii="Calibri" w:hAnsi="Calibri" w:cs="Calibri"/>
                <w:vanish/>
                <w:sz w:val="20"/>
              </w:rPr>
            </w:pPr>
            <w:r w:rsidRPr="00E7759A">
              <w:rPr>
                <w:rFonts w:ascii="Calibri" w:hAnsi="Calibri" w:cs="Calibri"/>
                <w:vanish/>
                <w:sz w:val="20"/>
              </w:rPr>
              <w:t>0:1</w:t>
            </w:r>
          </w:p>
        </w:tc>
        <w:tc>
          <w:tcPr>
            <w:tcW w:w="0" w:type="auto"/>
            <w:tcBorders>
              <w:left w:val="single" w:sz="4" w:space="0" w:color="000000"/>
              <w:bottom w:val="single" w:sz="4" w:space="0" w:color="000000"/>
            </w:tcBorders>
            <w:vAlign w:val="center"/>
          </w:tcPr>
          <w:p w14:paraId="17AC3717" w14:textId="77777777" w:rsidR="00F12A37" w:rsidRPr="00E7759A" w:rsidRDefault="00F12A37" w:rsidP="008C327E">
            <w:pPr>
              <w:pStyle w:val="Tabletext8"/>
              <w:widowControl w:val="0"/>
              <w:snapToGrid w:val="0"/>
              <w:spacing w:before="0" w:after="0"/>
              <w:rPr>
                <w:rFonts w:ascii="Calibri" w:hAnsi="Calibri" w:cs="Calibri"/>
                <w:vanish/>
                <w:sz w:val="20"/>
              </w:rPr>
            </w:pPr>
            <w:r w:rsidRPr="00E7759A">
              <w:rPr>
                <w:rFonts w:ascii="Calibri" w:hAnsi="Calibri" w:cs="Calibri"/>
                <w:vanish/>
                <w:sz w:val="20"/>
              </w:rPr>
              <w:t>any</w:t>
            </w:r>
          </w:p>
        </w:tc>
        <w:tc>
          <w:tcPr>
            <w:tcW w:w="0" w:type="auto"/>
            <w:tcBorders>
              <w:left w:val="single" w:sz="4" w:space="0" w:color="000000"/>
              <w:bottom w:val="single" w:sz="4" w:space="0" w:color="000000"/>
              <w:right w:val="single" w:sz="4" w:space="0" w:color="000000"/>
            </w:tcBorders>
            <w:vAlign w:val="center"/>
          </w:tcPr>
          <w:p w14:paraId="44CA3CDB" w14:textId="407F554B" w:rsidR="00F12A37" w:rsidRPr="00E7759A" w:rsidRDefault="00AC2911" w:rsidP="008C327E">
            <w:pPr>
              <w:pStyle w:val="Tabletext8"/>
              <w:widowControl w:val="0"/>
              <w:snapToGrid w:val="0"/>
              <w:spacing w:before="0" w:after="0"/>
              <w:rPr>
                <w:rFonts w:ascii="Calibri" w:hAnsi="Calibri" w:cs="Calibri"/>
                <w:vanish/>
                <w:sz w:val="20"/>
                <w:lang w:val="fr-FR"/>
              </w:rPr>
            </w:pPr>
            <w:r w:rsidRPr="003A2183">
              <w:rPr>
                <w:rFonts w:ascii="Calibri" w:hAnsi="Calibri" w:cs="Calibri"/>
                <w:sz w:val="20"/>
                <w:highlight w:val="lightGray"/>
                <w:lang w:val="fr-FR"/>
              </w:rPr>
              <w:t>Emplacement pour extension utilisateur (</w:t>
            </w:r>
            <w:proofErr w:type="spellStart"/>
            <w:r w:rsidRPr="003A2183">
              <w:rPr>
                <w:rFonts w:ascii="Calibri" w:hAnsi="Calibri" w:cs="Calibri"/>
                <w:sz w:val="20"/>
                <w:highlight w:val="lightGray"/>
                <w:lang w:val="fr-FR"/>
              </w:rPr>
              <w:t>cf</w:t>
            </w:r>
            <w:proofErr w:type="spellEnd"/>
            <w:r w:rsidRPr="003A2183">
              <w:rPr>
                <w:rFonts w:ascii="Calibri" w:hAnsi="Calibri" w:cs="Calibri"/>
                <w:sz w:val="20"/>
                <w:highlight w:val="lightGray"/>
                <w:lang w:val="fr-FR"/>
              </w:rPr>
              <w:t xml:space="preserve"> </w:t>
            </w:r>
            <w:r w:rsidRPr="003A2183">
              <w:rPr>
                <w:rFonts w:ascii="Calibri" w:hAnsi="Calibri" w:cs="Calibri"/>
                <w:sz w:val="20"/>
                <w:highlight w:val="lightGray"/>
                <w:lang w:val="fr-FR"/>
              </w:rPr>
              <w:fldChar w:fldCharType="begin"/>
            </w:r>
            <w:r w:rsidRPr="003A2183">
              <w:rPr>
                <w:rFonts w:ascii="Calibri" w:hAnsi="Calibri" w:cs="Calibri"/>
                <w:sz w:val="20"/>
                <w:highlight w:val="lightGray"/>
                <w:lang w:val="fr-FR"/>
              </w:rPr>
              <w:instrText xml:space="preserve"> REF _Ref26438017 \r \h  \* MERGEFORMAT </w:instrText>
            </w:r>
            <w:r w:rsidRPr="003A2183">
              <w:rPr>
                <w:rFonts w:ascii="Calibri" w:hAnsi="Calibri" w:cs="Calibri"/>
                <w:sz w:val="20"/>
                <w:highlight w:val="lightGray"/>
                <w:lang w:val="fr-FR"/>
              </w:rPr>
            </w:r>
            <w:r w:rsidRPr="003A2183">
              <w:rPr>
                <w:rFonts w:ascii="Calibri" w:hAnsi="Calibri" w:cs="Calibri"/>
                <w:sz w:val="20"/>
                <w:highlight w:val="lightGray"/>
                <w:lang w:val="fr-FR"/>
              </w:rPr>
              <w:fldChar w:fldCharType="separate"/>
            </w:r>
            <w:r w:rsidR="00CD6283">
              <w:rPr>
                <w:rFonts w:ascii="Calibri" w:hAnsi="Calibri" w:cs="Calibri"/>
                <w:sz w:val="20"/>
                <w:highlight w:val="lightGray"/>
                <w:lang w:val="fr-FR"/>
              </w:rPr>
              <w:t>5.4.2.2</w:t>
            </w:r>
            <w:r w:rsidRPr="003A2183">
              <w:rPr>
                <w:rFonts w:ascii="Calibri" w:hAnsi="Calibri" w:cs="Calibri"/>
                <w:sz w:val="20"/>
                <w:highlight w:val="lightGray"/>
                <w:lang w:val="fr-FR"/>
              </w:rPr>
              <w:fldChar w:fldCharType="end"/>
            </w:r>
            <w:r w:rsidRPr="003A2183">
              <w:rPr>
                <w:rFonts w:ascii="Calibri" w:hAnsi="Calibri" w:cs="Calibri"/>
                <w:sz w:val="20"/>
                <w:highlight w:val="lightGray"/>
                <w:lang w:val="fr-FR"/>
              </w:rPr>
              <w:t>)</w:t>
            </w:r>
          </w:p>
        </w:tc>
      </w:tr>
    </w:tbl>
    <w:p w14:paraId="558F4838" w14:textId="77777777" w:rsidR="00F12A37" w:rsidRPr="0012665A" w:rsidRDefault="00F12A37" w:rsidP="00F12A37">
      <w:pPr>
        <w:pStyle w:val="Titre6"/>
        <w:keepNext w:val="0"/>
        <w:widowControl w:val="0"/>
        <w:suppressAutoHyphens w:val="0"/>
        <w:rPr>
          <w:lang w:val="fr-FR"/>
        </w:rPr>
      </w:pPr>
      <w:bookmarkStart w:id="328" w:name="_Ref66176976"/>
      <w:r w:rsidRPr="0012665A">
        <w:t>Description</w:t>
      </w:r>
      <w:r>
        <w:rPr>
          <w:lang w:val="fr-FR"/>
        </w:rPr>
        <w:t xml:space="preserve"> de l’</w:t>
      </w:r>
      <w:proofErr w:type="spellStart"/>
      <w:r>
        <w:rPr>
          <w:lang w:val="fr-FR"/>
        </w:rPr>
        <w:t>enum</w:t>
      </w:r>
      <w:proofErr w:type="spellEnd"/>
      <w:r>
        <w:rPr>
          <w:lang w:val="fr-FR"/>
        </w:rPr>
        <w:t xml:space="preserve"> </w:t>
      </w:r>
      <w:proofErr w:type="spellStart"/>
      <w:r>
        <w:rPr>
          <w:lang w:val="fr-FR"/>
        </w:rPr>
        <w:t>FacilityClass</w:t>
      </w:r>
      <w:bookmarkEnd w:id="328"/>
      <w:proofErr w:type="spellEnd"/>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8700"/>
      </w:tblGrid>
      <w:tr w:rsidR="00F12A37" w:rsidRPr="00757B24" w14:paraId="27C48548" w14:textId="77777777" w:rsidTr="00A963C2">
        <w:tc>
          <w:tcPr>
            <w:tcW w:w="0" w:type="auto"/>
            <w:shd w:val="clear" w:color="auto" w:fill="E6E6E6"/>
            <w:vAlign w:val="center"/>
          </w:tcPr>
          <w:p w14:paraId="74D27398" w14:textId="77777777" w:rsidR="00F12A37" w:rsidRPr="00E7759A" w:rsidRDefault="00F12A37" w:rsidP="008C327E">
            <w:pPr>
              <w:widowControl w:val="0"/>
              <w:spacing w:after="0"/>
              <w:jc w:val="center"/>
              <w:rPr>
                <w:rFonts w:cs="Calibri"/>
                <w:b/>
                <w:sz w:val="20"/>
                <w:szCs w:val="20"/>
              </w:rPr>
            </w:pPr>
            <w:r w:rsidRPr="00E7759A">
              <w:rPr>
                <w:rFonts w:cs="Calibri"/>
                <w:b/>
                <w:sz w:val="20"/>
                <w:szCs w:val="20"/>
              </w:rPr>
              <w:t>SIRI-FM</w:t>
            </w:r>
          </w:p>
        </w:tc>
        <w:tc>
          <w:tcPr>
            <w:tcW w:w="8700" w:type="dxa"/>
            <w:shd w:val="clear" w:color="auto" w:fill="E6E6E6"/>
            <w:vAlign w:val="center"/>
          </w:tcPr>
          <w:p w14:paraId="48A97399" w14:textId="77777777" w:rsidR="00F12A37" w:rsidRPr="00E7759A" w:rsidRDefault="00F12A37" w:rsidP="008C327E">
            <w:pPr>
              <w:widowControl w:val="0"/>
              <w:spacing w:after="0"/>
              <w:jc w:val="center"/>
              <w:rPr>
                <w:rFonts w:cs="Calibri"/>
                <w:b/>
                <w:sz w:val="20"/>
                <w:szCs w:val="20"/>
              </w:rPr>
            </w:pPr>
            <w:r w:rsidRPr="00E7759A">
              <w:rPr>
                <w:rFonts w:cs="Calibri"/>
                <w:b/>
                <w:sz w:val="20"/>
                <w:szCs w:val="20"/>
              </w:rPr>
              <w:t>Description</w:t>
            </w:r>
          </w:p>
        </w:tc>
      </w:tr>
      <w:tr w:rsidR="00F12A37" w:rsidRPr="00757B24" w14:paraId="4D729934" w14:textId="77777777" w:rsidTr="00A963C2">
        <w:trPr>
          <w:hidden/>
        </w:trPr>
        <w:tc>
          <w:tcPr>
            <w:tcW w:w="0" w:type="auto"/>
            <w:vMerge w:val="restart"/>
            <w:vAlign w:val="center"/>
          </w:tcPr>
          <w:p w14:paraId="3939E6AF" w14:textId="77777777" w:rsidR="00F12A37" w:rsidRPr="00E7759A" w:rsidRDefault="00F12A37" w:rsidP="00BA458F">
            <w:pPr>
              <w:widowControl w:val="0"/>
              <w:spacing w:after="0"/>
              <w:rPr>
                <w:rFonts w:cs="Calibri"/>
                <w:i/>
                <w:vanish/>
                <w:sz w:val="20"/>
                <w:szCs w:val="20"/>
              </w:rPr>
            </w:pPr>
            <w:r w:rsidRPr="00E7759A">
              <w:rPr>
                <w:rFonts w:cs="Calibri"/>
                <w:i/>
                <w:vanish/>
                <w:sz w:val="20"/>
                <w:szCs w:val="20"/>
                <w:highlight w:val="cyan"/>
              </w:rPr>
              <w:t>unknown</w:t>
            </w:r>
          </w:p>
          <w:p w14:paraId="7D53A502" w14:textId="77777777" w:rsidR="00F12A37" w:rsidRPr="00E7759A" w:rsidRDefault="00F12A37" w:rsidP="00BA458F">
            <w:pPr>
              <w:widowControl w:val="0"/>
              <w:spacing w:after="0"/>
              <w:rPr>
                <w:rFonts w:cs="Calibri"/>
                <w:i/>
                <w:sz w:val="20"/>
                <w:szCs w:val="20"/>
                <w:highlight w:val="lightGray"/>
              </w:rPr>
            </w:pPr>
            <w:proofErr w:type="spellStart"/>
            <w:r w:rsidRPr="00E7759A">
              <w:rPr>
                <w:rFonts w:cs="Calibri"/>
                <w:i/>
                <w:sz w:val="20"/>
                <w:szCs w:val="20"/>
                <w:highlight w:val="lightGray"/>
              </w:rPr>
              <w:t>fixedEquipment</w:t>
            </w:r>
            <w:proofErr w:type="spellEnd"/>
          </w:p>
          <w:p w14:paraId="0CEE2AFA" w14:textId="77777777" w:rsidR="00F12A37" w:rsidRPr="00E7759A" w:rsidRDefault="00F12A37" w:rsidP="00BA458F">
            <w:pPr>
              <w:widowControl w:val="0"/>
              <w:spacing w:after="0"/>
              <w:rPr>
                <w:rFonts w:cs="Calibri"/>
                <w:i/>
                <w:sz w:val="20"/>
                <w:szCs w:val="20"/>
              </w:rPr>
            </w:pPr>
            <w:proofErr w:type="spellStart"/>
            <w:r w:rsidRPr="00E7759A">
              <w:rPr>
                <w:rFonts w:cs="Calibri"/>
                <w:i/>
                <w:sz w:val="20"/>
                <w:szCs w:val="20"/>
                <w:highlight w:val="lightGray"/>
              </w:rPr>
              <w:t>mobileEquipment</w:t>
            </w:r>
            <w:proofErr w:type="spellEnd"/>
          </w:p>
          <w:p w14:paraId="27F36601" w14:textId="77777777" w:rsidR="00F12A37" w:rsidRPr="00E7759A" w:rsidRDefault="00F12A37" w:rsidP="00BA458F">
            <w:pPr>
              <w:widowControl w:val="0"/>
              <w:spacing w:after="0"/>
              <w:rPr>
                <w:rFonts w:cs="Calibri"/>
                <w:i/>
                <w:vanish/>
                <w:sz w:val="20"/>
                <w:szCs w:val="20"/>
                <w:highlight w:val="cyan"/>
              </w:rPr>
            </w:pPr>
            <w:proofErr w:type="spellStart"/>
            <w:r w:rsidRPr="00E7759A">
              <w:rPr>
                <w:rFonts w:cs="Calibri"/>
                <w:i/>
                <w:vanish/>
                <w:sz w:val="20"/>
                <w:szCs w:val="20"/>
                <w:highlight w:val="cyan"/>
              </w:rPr>
              <w:t>reservedArea</w:t>
            </w:r>
            <w:proofErr w:type="spellEnd"/>
          </w:p>
          <w:p w14:paraId="3F9CFC25" w14:textId="77777777" w:rsidR="00F12A37" w:rsidRPr="00E7759A" w:rsidRDefault="00F12A37" w:rsidP="00BA458F">
            <w:pPr>
              <w:widowControl w:val="0"/>
              <w:spacing w:after="0"/>
              <w:rPr>
                <w:rFonts w:cs="Calibri"/>
                <w:i/>
                <w:vanish/>
                <w:sz w:val="20"/>
                <w:szCs w:val="20"/>
                <w:highlight w:val="cyan"/>
              </w:rPr>
            </w:pPr>
            <w:proofErr w:type="spellStart"/>
            <w:r w:rsidRPr="00E7759A">
              <w:rPr>
                <w:rFonts w:cs="Calibri"/>
                <w:i/>
                <w:vanish/>
                <w:sz w:val="20"/>
                <w:szCs w:val="20"/>
                <w:highlight w:val="cyan"/>
              </w:rPr>
              <w:t>serviceProvidedByIndividual</w:t>
            </w:r>
            <w:proofErr w:type="spellEnd"/>
          </w:p>
          <w:p w14:paraId="0481F1BC" w14:textId="77777777" w:rsidR="00F12A37" w:rsidRPr="00E7759A" w:rsidRDefault="00F12A37" w:rsidP="00BA458F">
            <w:pPr>
              <w:widowControl w:val="0"/>
              <w:spacing w:after="0"/>
              <w:rPr>
                <w:rFonts w:cs="Calibri"/>
                <w:i/>
                <w:vanish/>
                <w:sz w:val="20"/>
                <w:szCs w:val="20"/>
              </w:rPr>
            </w:pPr>
            <w:proofErr w:type="spellStart"/>
            <w:r w:rsidRPr="00E7759A">
              <w:rPr>
                <w:rFonts w:cs="Calibri"/>
                <w:i/>
                <w:vanish/>
                <w:sz w:val="20"/>
                <w:szCs w:val="20"/>
                <w:highlight w:val="cyan"/>
              </w:rPr>
              <w:t>serviceForPersonalDevice</w:t>
            </w:r>
            <w:proofErr w:type="spellEnd"/>
          </w:p>
          <w:p w14:paraId="0823680E" w14:textId="77777777" w:rsidR="00F12A37" w:rsidRPr="00E7759A" w:rsidRDefault="00F12A37" w:rsidP="00BA458F">
            <w:pPr>
              <w:widowControl w:val="0"/>
              <w:spacing w:after="0"/>
              <w:rPr>
                <w:rFonts w:cs="Calibri"/>
                <w:i/>
                <w:sz w:val="20"/>
                <w:szCs w:val="20"/>
                <w:highlight w:val="lightGray"/>
              </w:rPr>
            </w:pPr>
            <w:proofErr w:type="spellStart"/>
            <w:r w:rsidRPr="00E7759A">
              <w:rPr>
                <w:rFonts w:cs="Calibri"/>
                <w:i/>
                <w:sz w:val="20"/>
                <w:szCs w:val="20"/>
                <w:highlight w:val="lightGray"/>
              </w:rPr>
              <w:t>siteComponent</w:t>
            </w:r>
            <w:proofErr w:type="spellEnd"/>
          </w:p>
          <w:p w14:paraId="515BA1C0" w14:textId="77777777" w:rsidR="00F12A37" w:rsidRPr="00E7759A" w:rsidRDefault="00F12A37" w:rsidP="00BA458F">
            <w:pPr>
              <w:widowControl w:val="0"/>
              <w:spacing w:after="0"/>
              <w:rPr>
                <w:rFonts w:cs="Calibri"/>
                <w:i/>
                <w:sz w:val="20"/>
                <w:szCs w:val="20"/>
                <w:highlight w:val="lightGray"/>
              </w:rPr>
            </w:pPr>
            <w:r w:rsidRPr="00E7759A">
              <w:rPr>
                <w:rFonts w:cs="Calibri"/>
                <w:i/>
                <w:sz w:val="20"/>
                <w:szCs w:val="20"/>
                <w:highlight w:val="lightGray"/>
              </w:rPr>
              <w:t>site</w:t>
            </w:r>
          </w:p>
          <w:p w14:paraId="43591339" w14:textId="77777777" w:rsidR="00F12A37" w:rsidRPr="00E7759A" w:rsidRDefault="00F12A37" w:rsidP="00BA458F">
            <w:pPr>
              <w:widowControl w:val="0"/>
              <w:spacing w:after="0"/>
              <w:rPr>
                <w:rFonts w:cs="Calibri"/>
                <w:i/>
                <w:sz w:val="20"/>
                <w:szCs w:val="20"/>
                <w:highlight w:val="lightGray"/>
              </w:rPr>
            </w:pPr>
            <w:proofErr w:type="spellStart"/>
            <w:r w:rsidRPr="00E7759A">
              <w:rPr>
                <w:rFonts w:cs="Calibri"/>
                <w:i/>
                <w:sz w:val="20"/>
                <w:szCs w:val="20"/>
                <w:highlight w:val="lightGray"/>
              </w:rPr>
              <w:t>parkingBay</w:t>
            </w:r>
            <w:proofErr w:type="spellEnd"/>
          </w:p>
          <w:p w14:paraId="4B434EB1" w14:textId="77777777" w:rsidR="00F12A37" w:rsidRPr="00E7759A" w:rsidRDefault="00F12A37" w:rsidP="00BA458F">
            <w:pPr>
              <w:widowControl w:val="0"/>
              <w:spacing w:after="0" w:line="230" w:lineRule="atLeast"/>
              <w:jc w:val="both"/>
              <w:rPr>
                <w:rFonts w:cs="Calibri"/>
                <w:i/>
                <w:sz w:val="20"/>
                <w:szCs w:val="20"/>
              </w:rPr>
            </w:pPr>
            <w:r w:rsidRPr="00E7759A">
              <w:rPr>
                <w:rFonts w:cs="Calibri"/>
                <w:i/>
                <w:sz w:val="20"/>
                <w:szCs w:val="20"/>
                <w:highlight w:val="lightGray"/>
              </w:rPr>
              <w:lastRenderedPageBreak/>
              <w:t>vehicle</w:t>
            </w:r>
          </w:p>
        </w:tc>
        <w:tc>
          <w:tcPr>
            <w:tcW w:w="8700" w:type="dxa"/>
            <w:vAlign w:val="center"/>
          </w:tcPr>
          <w:p w14:paraId="702EC619" w14:textId="77777777" w:rsidR="00F12A37" w:rsidRPr="00E7759A" w:rsidRDefault="00F12A37" w:rsidP="00BA458F">
            <w:pPr>
              <w:widowControl w:val="0"/>
              <w:spacing w:after="0"/>
              <w:rPr>
                <w:rFonts w:cs="Calibri"/>
                <w:vanish/>
                <w:sz w:val="20"/>
                <w:szCs w:val="20"/>
              </w:rPr>
            </w:pPr>
            <w:r w:rsidRPr="00E7759A">
              <w:rPr>
                <w:rFonts w:cs="Calibri"/>
                <w:vanish/>
                <w:sz w:val="20"/>
                <w:szCs w:val="20"/>
                <w:highlight w:val="cyan"/>
              </w:rPr>
              <w:lastRenderedPageBreak/>
              <w:t>Facility type is unknown</w:t>
            </w:r>
          </w:p>
        </w:tc>
      </w:tr>
      <w:tr w:rsidR="00F12A37" w:rsidRPr="00E32CB2" w14:paraId="2A591994" w14:textId="77777777" w:rsidTr="00A963C2">
        <w:tc>
          <w:tcPr>
            <w:tcW w:w="0" w:type="auto"/>
            <w:vMerge/>
            <w:vAlign w:val="center"/>
          </w:tcPr>
          <w:p w14:paraId="406C3DED" w14:textId="77777777" w:rsidR="00F12A37" w:rsidRPr="00E7759A" w:rsidRDefault="00F12A37" w:rsidP="00BA458F">
            <w:pPr>
              <w:widowControl w:val="0"/>
              <w:spacing w:after="0" w:line="230" w:lineRule="atLeast"/>
              <w:jc w:val="both"/>
              <w:rPr>
                <w:rFonts w:cs="Calibri"/>
                <w:i/>
                <w:sz w:val="20"/>
                <w:szCs w:val="20"/>
              </w:rPr>
            </w:pPr>
          </w:p>
        </w:tc>
        <w:tc>
          <w:tcPr>
            <w:tcW w:w="8700" w:type="dxa"/>
            <w:vAlign w:val="center"/>
          </w:tcPr>
          <w:p w14:paraId="1390855E" w14:textId="1F9B8943" w:rsidR="00F12A37" w:rsidRPr="009F5436" w:rsidRDefault="00F12A37" w:rsidP="00BA458F">
            <w:pPr>
              <w:widowControl w:val="0"/>
              <w:spacing w:after="0"/>
              <w:rPr>
                <w:rFonts w:cs="Calibri"/>
                <w:sz w:val="20"/>
                <w:szCs w:val="20"/>
                <w:lang w:val="fr-FR"/>
              </w:rPr>
            </w:pPr>
            <w:r w:rsidRPr="009F5436">
              <w:rPr>
                <w:rFonts w:cs="Calibri"/>
                <w:sz w:val="20"/>
                <w:szCs w:val="20"/>
                <w:lang w:val="fr-FR"/>
              </w:rPr>
              <w:t xml:space="preserve">Facility </w:t>
            </w:r>
            <w:r w:rsidR="009F5436" w:rsidRPr="009F5436">
              <w:rPr>
                <w:rFonts w:cs="Calibri"/>
                <w:sz w:val="20"/>
                <w:szCs w:val="20"/>
                <w:lang w:val="fr-FR"/>
              </w:rPr>
              <w:t>est un équipement f</w:t>
            </w:r>
            <w:r w:rsidR="009F5436">
              <w:rPr>
                <w:rFonts w:cs="Calibri"/>
                <w:sz w:val="20"/>
                <w:szCs w:val="20"/>
                <w:lang w:val="fr-FR"/>
              </w:rPr>
              <w:t>ixe</w:t>
            </w:r>
          </w:p>
        </w:tc>
      </w:tr>
      <w:tr w:rsidR="00F12A37" w:rsidRPr="00E32CB2" w14:paraId="0A6B5DE4" w14:textId="77777777" w:rsidTr="00A963C2">
        <w:tc>
          <w:tcPr>
            <w:tcW w:w="0" w:type="auto"/>
            <w:vMerge/>
            <w:vAlign w:val="center"/>
          </w:tcPr>
          <w:p w14:paraId="3736FF9C" w14:textId="77777777" w:rsidR="00F12A37" w:rsidRPr="009F5436" w:rsidRDefault="00F12A37" w:rsidP="00BA458F">
            <w:pPr>
              <w:widowControl w:val="0"/>
              <w:spacing w:after="0" w:line="230" w:lineRule="atLeast"/>
              <w:jc w:val="both"/>
              <w:rPr>
                <w:rFonts w:cs="Calibri"/>
                <w:i/>
                <w:sz w:val="20"/>
                <w:szCs w:val="20"/>
                <w:lang w:val="fr-FR"/>
              </w:rPr>
            </w:pPr>
          </w:p>
        </w:tc>
        <w:tc>
          <w:tcPr>
            <w:tcW w:w="8700" w:type="dxa"/>
            <w:vAlign w:val="center"/>
          </w:tcPr>
          <w:p w14:paraId="53F8CA07" w14:textId="5D4ED2F2" w:rsidR="00F12A37" w:rsidRPr="009F5436" w:rsidRDefault="00F12A37" w:rsidP="00BA458F">
            <w:pPr>
              <w:widowControl w:val="0"/>
              <w:spacing w:after="0"/>
              <w:rPr>
                <w:rFonts w:cs="Calibri"/>
                <w:sz w:val="20"/>
                <w:szCs w:val="20"/>
                <w:lang w:val="fr-FR"/>
              </w:rPr>
            </w:pPr>
            <w:r w:rsidRPr="009F5436">
              <w:rPr>
                <w:rFonts w:cs="Calibri"/>
                <w:sz w:val="20"/>
                <w:szCs w:val="20"/>
                <w:lang w:val="fr-FR"/>
              </w:rPr>
              <w:t xml:space="preserve">Facility </w:t>
            </w:r>
            <w:r w:rsidR="009F5436" w:rsidRPr="009F5436">
              <w:rPr>
                <w:rFonts w:cs="Calibri"/>
                <w:sz w:val="20"/>
                <w:szCs w:val="20"/>
                <w:lang w:val="fr-FR"/>
              </w:rPr>
              <w:t>est un équipement mobile</w:t>
            </w:r>
            <w:r w:rsidRPr="009F5436">
              <w:rPr>
                <w:rFonts w:cs="Calibri"/>
                <w:sz w:val="20"/>
                <w:szCs w:val="20"/>
                <w:lang w:val="fr-FR"/>
              </w:rPr>
              <w:t xml:space="preserve"> (</w:t>
            </w:r>
            <w:r w:rsidR="009F5436">
              <w:rPr>
                <w:rFonts w:cs="Calibri"/>
                <w:sz w:val="20"/>
                <w:szCs w:val="20"/>
                <w:lang w:val="fr-FR"/>
              </w:rPr>
              <w:t>embarqué</w:t>
            </w:r>
            <w:r w:rsidRPr="009F5436">
              <w:rPr>
                <w:rFonts w:cs="Calibri"/>
                <w:sz w:val="20"/>
                <w:szCs w:val="20"/>
                <w:lang w:val="fr-FR"/>
              </w:rPr>
              <w:t>)</w:t>
            </w:r>
          </w:p>
        </w:tc>
      </w:tr>
      <w:tr w:rsidR="00F12A37" w:rsidRPr="00757B24" w14:paraId="4E261FB5" w14:textId="77777777" w:rsidTr="00A963C2">
        <w:tc>
          <w:tcPr>
            <w:tcW w:w="0" w:type="auto"/>
            <w:vMerge/>
            <w:vAlign w:val="center"/>
          </w:tcPr>
          <w:p w14:paraId="53FDA428" w14:textId="77777777" w:rsidR="00F12A37" w:rsidRPr="009F5436" w:rsidRDefault="00F12A37" w:rsidP="00BA458F">
            <w:pPr>
              <w:widowControl w:val="0"/>
              <w:spacing w:after="0" w:line="230" w:lineRule="atLeast"/>
              <w:jc w:val="both"/>
              <w:rPr>
                <w:rFonts w:cs="Calibri"/>
                <w:i/>
                <w:sz w:val="20"/>
                <w:szCs w:val="20"/>
                <w:lang w:val="fr-FR"/>
              </w:rPr>
            </w:pPr>
          </w:p>
        </w:tc>
        <w:tc>
          <w:tcPr>
            <w:tcW w:w="8700" w:type="dxa"/>
            <w:vAlign w:val="center"/>
          </w:tcPr>
          <w:p w14:paraId="448F7271" w14:textId="77777777" w:rsidR="00F12A37" w:rsidRPr="00E7759A" w:rsidRDefault="00F12A37" w:rsidP="00BA458F">
            <w:pPr>
              <w:widowControl w:val="0"/>
              <w:spacing w:after="0"/>
              <w:rPr>
                <w:rFonts w:cs="Calibri"/>
                <w:vanish/>
                <w:sz w:val="20"/>
                <w:szCs w:val="20"/>
                <w:highlight w:val="cyan"/>
              </w:rPr>
            </w:pPr>
            <w:r w:rsidRPr="00E7759A">
              <w:rPr>
                <w:rFonts w:cs="Calibri"/>
                <w:vanish/>
                <w:sz w:val="20"/>
                <w:szCs w:val="20"/>
                <w:highlight w:val="cyan"/>
              </w:rPr>
              <w:t>Facility is an area</w:t>
            </w:r>
          </w:p>
        </w:tc>
      </w:tr>
      <w:tr w:rsidR="00F12A37" w:rsidRPr="00757B24" w14:paraId="0A4A2626" w14:textId="77777777" w:rsidTr="00A963C2">
        <w:tc>
          <w:tcPr>
            <w:tcW w:w="0" w:type="auto"/>
            <w:vMerge/>
            <w:vAlign w:val="center"/>
          </w:tcPr>
          <w:p w14:paraId="279B479C" w14:textId="77777777" w:rsidR="00F12A37" w:rsidRPr="00E7759A" w:rsidRDefault="00F12A37" w:rsidP="00BA458F">
            <w:pPr>
              <w:widowControl w:val="0"/>
              <w:spacing w:after="0" w:line="230" w:lineRule="atLeast"/>
              <w:jc w:val="both"/>
              <w:rPr>
                <w:rFonts w:cs="Calibri"/>
                <w:i/>
                <w:sz w:val="20"/>
                <w:szCs w:val="20"/>
              </w:rPr>
            </w:pPr>
          </w:p>
        </w:tc>
        <w:tc>
          <w:tcPr>
            <w:tcW w:w="8700" w:type="dxa"/>
            <w:vAlign w:val="center"/>
          </w:tcPr>
          <w:p w14:paraId="0B16F1E2" w14:textId="77777777" w:rsidR="00F12A37" w:rsidRPr="00E7759A" w:rsidRDefault="00F12A37" w:rsidP="00BA458F">
            <w:pPr>
              <w:widowControl w:val="0"/>
              <w:spacing w:after="0"/>
              <w:rPr>
                <w:rFonts w:cs="Calibri"/>
                <w:vanish/>
                <w:sz w:val="20"/>
                <w:szCs w:val="20"/>
                <w:highlight w:val="cyan"/>
              </w:rPr>
            </w:pPr>
            <w:r w:rsidRPr="00E7759A">
              <w:rPr>
                <w:rFonts w:cs="Calibri"/>
                <w:vanish/>
                <w:sz w:val="20"/>
                <w:szCs w:val="20"/>
                <w:highlight w:val="cyan"/>
              </w:rPr>
              <w:t>Facility is a service provided by an individual (staff, etc.)</w:t>
            </w:r>
          </w:p>
        </w:tc>
      </w:tr>
      <w:tr w:rsidR="00F12A37" w:rsidRPr="00757B24" w14:paraId="629B18F8" w14:textId="77777777" w:rsidTr="00A963C2">
        <w:tc>
          <w:tcPr>
            <w:tcW w:w="0" w:type="auto"/>
            <w:vMerge/>
            <w:vAlign w:val="center"/>
          </w:tcPr>
          <w:p w14:paraId="59A63860" w14:textId="77777777" w:rsidR="00F12A37" w:rsidRPr="00E7759A" w:rsidRDefault="00F12A37" w:rsidP="00BA458F">
            <w:pPr>
              <w:widowControl w:val="0"/>
              <w:spacing w:after="0" w:line="230" w:lineRule="atLeast"/>
              <w:jc w:val="both"/>
              <w:rPr>
                <w:rFonts w:cs="Calibri"/>
                <w:i/>
                <w:sz w:val="20"/>
                <w:szCs w:val="20"/>
              </w:rPr>
            </w:pPr>
          </w:p>
        </w:tc>
        <w:tc>
          <w:tcPr>
            <w:tcW w:w="8700" w:type="dxa"/>
            <w:vAlign w:val="center"/>
          </w:tcPr>
          <w:p w14:paraId="58CD9A08" w14:textId="77777777" w:rsidR="00F12A37" w:rsidRPr="00E7759A" w:rsidRDefault="00F12A37" w:rsidP="00BA458F">
            <w:pPr>
              <w:widowControl w:val="0"/>
              <w:spacing w:after="0"/>
              <w:rPr>
                <w:rFonts w:cs="Calibri"/>
                <w:vanish/>
                <w:sz w:val="20"/>
                <w:szCs w:val="20"/>
                <w:highlight w:val="cyan"/>
              </w:rPr>
            </w:pPr>
            <w:r w:rsidRPr="00E7759A">
              <w:rPr>
                <w:rFonts w:cs="Calibri"/>
                <w:vanish/>
                <w:sz w:val="20"/>
                <w:szCs w:val="20"/>
                <w:highlight w:val="cyan"/>
              </w:rPr>
              <w:t>Facility is individual device used by passenger</w:t>
            </w:r>
          </w:p>
        </w:tc>
      </w:tr>
      <w:tr w:rsidR="00F12A37" w:rsidRPr="00757B24" w14:paraId="47FC1460" w14:textId="77777777" w:rsidTr="00A963C2">
        <w:tc>
          <w:tcPr>
            <w:tcW w:w="0" w:type="auto"/>
            <w:vMerge/>
            <w:vAlign w:val="center"/>
          </w:tcPr>
          <w:p w14:paraId="7319C9CB" w14:textId="77777777" w:rsidR="00F12A37" w:rsidRPr="00E7759A" w:rsidRDefault="00F12A37" w:rsidP="00BA458F">
            <w:pPr>
              <w:widowControl w:val="0"/>
              <w:spacing w:after="0" w:line="230" w:lineRule="atLeast"/>
              <w:jc w:val="both"/>
              <w:rPr>
                <w:rFonts w:cs="Calibri"/>
                <w:i/>
                <w:sz w:val="20"/>
                <w:szCs w:val="20"/>
              </w:rPr>
            </w:pPr>
          </w:p>
        </w:tc>
        <w:tc>
          <w:tcPr>
            <w:tcW w:w="8700" w:type="dxa"/>
            <w:vAlign w:val="center"/>
          </w:tcPr>
          <w:p w14:paraId="3F5F5992" w14:textId="77777777" w:rsidR="00F12A37" w:rsidRPr="00E7759A" w:rsidRDefault="00F12A37" w:rsidP="00BA458F">
            <w:pPr>
              <w:widowControl w:val="0"/>
              <w:spacing w:after="0"/>
              <w:rPr>
                <w:rFonts w:cs="Calibri"/>
                <w:vanish/>
                <w:sz w:val="20"/>
                <w:szCs w:val="20"/>
                <w:highlight w:val="cyan"/>
              </w:rPr>
            </w:pPr>
            <w:r w:rsidRPr="00E7759A">
              <w:rPr>
                <w:rFonts w:cs="Calibri"/>
                <w:vanish/>
                <w:sz w:val="20"/>
                <w:szCs w:val="20"/>
                <w:highlight w:val="cyan"/>
              </w:rPr>
              <w:t>Facility is Component of site</w:t>
            </w:r>
          </w:p>
        </w:tc>
      </w:tr>
      <w:tr w:rsidR="00F12A37" w:rsidRPr="00757B24" w14:paraId="12D71F2A" w14:textId="77777777" w:rsidTr="00A963C2">
        <w:tc>
          <w:tcPr>
            <w:tcW w:w="0" w:type="auto"/>
            <w:vMerge/>
            <w:vAlign w:val="center"/>
          </w:tcPr>
          <w:p w14:paraId="2CA674A7" w14:textId="77777777" w:rsidR="00F12A37" w:rsidRPr="00E7759A" w:rsidRDefault="00F12A37" w:rsidP="00BA458F">
            <w:pPr>
              <w:widowControl w:val="0"/>
              <w:spacing w:after="0" w:line="230" w:lineRule="atLeast"/>
              <w:jc w:val="both"/>
              <w:rPr>
                <w:rFonts w:cs="Calibri"/>
                <w:i/>
                <w:sz w:val="20"/>
                <w:szCs w:val="20"/>
              </w:rPr>
            </w:pPr>
          </w:p>
        </w:tc>
        <w:tc>
          <w:tcPr>
            <w:tcW w:w="8700" w:type="dxa"/>
            <w:vAlign w:val="center"/>
          </w:tcPr>
          <w:p w14:paraId="08D5F2FA" w14:textId="1CB88DA6" w:rsidR="00F12A37" w:rsidRPr="00E7759A" w:rsidRDefault="00F12A37" w:rsidP="00BA458F">
            <w:pPr>
              <w:widowControl w:val="0"/>
              <w:spacing w:after="0"/>
              <w:rPr>
                <w:rFonts w:cs="Calibri"/>
                <w:sz w:val="20"/>
                <w:szCs w:val="20"/>
              </w:rPr>
            </w:pPr>
            <w:r w:rsidRPr="00E7759A">
              <w:rPr>
                <w:rFonts w:cs="Calibri"/>
                <w:sz w:val="20"/>
                <w:szCs w:val="20"/>
              </w:rPr>
              <w:t xml:space="preserve">Facility </w:t>
            </w:r>
            <w:proofErr w:type="spellStart"/>
            <w:r w:rsidR="009F5436">
              <w:rPr>
                <w:rFonts w:cs="Calibri"/>
                <w:sz w:val="20"/>
                <w:szCs w:val="20"/>
              </w:rPr>
              <w:t>est</w:t>
            </w:r>
            <w:proofErr w:type="spellEnd"/>
            <w:r w:rsidR="009F5436">
              <w:rPr>
                <w:rFonts w:cs="Calibri"/>
                <w:sz w:val="20"/>
                <w:szCs w:val="20"/>
              </w:rPr>
              <w:t xml:space="preserve"> un</w:t>
            </w:r>
            <w:r w:rsidRPr="00E7759A">
              <w:rPr>
                <w:rFonts w:cs="Calibri"/>
                <w:sz w:val="20"/>
                <w:szCs w:val="20"/>
              </w:rPr>
              <w:t xml:space="preserve"> site</w:t>
            </w:r>
          </w:p>
        </w:tc>
      </w:tr>
      <w:tr w:rsidR="00F12A37" w:rsidRPr="00E32CB2" w14:paraId="65196E7C" w14:textId="77777777" w:rsidTr="00A963C2">
        <w:tc>
          <w:tcPr>
            <w:tcW w:w="0" w:type="auto"/>
            <w:vMerge/>
            <w:vAlign w:val="center"/>
          </w:tcPr>
          <w:p w14:paraId="61D34687" w14:textId="77777777" w:rsidR="00F12A37" w:rsidRPr="00E7759A" w:rsidRDefault="00F12A37" w:rsidP="00BA458F">
            <w:pPr>
              <w:widowControl w:val="0"/>
              <w:spacing w:after="0" w:line="230" w:lineRule="atLeast"/>
              <w:jc w:val="both"/>
              <w:rPr>
                <w:rFonts w:cs="Calibri"/>
                <w:i/>
                <w:sz w:val="20"/>
                <w:szCs w:val="20"/>
              </w:rPr>
            </w:pPr>
          </w:p>
        </w:tc>
        <w:tc>
          <w:tcPr>
            <w:tcW w:w="8700" w:type="dxa"/>
            <w:vAlign w:val="center"/>
          </w:tcPr>
          <w:p w14:paraId="014592B2" w14:textId="45D78CD3" w:rsidR="00F12A37" w:rsidRPr="009F5436" w:rsidRDefault="00F12A37" w:rsidP="00BA458F">
            <w:pPr>
              <w:widowControl w:val="0"/>
              <w:spacing w:after="0"/>
              <w:rPr>
                <w:rFonts w:cs="Calibri"/>
                <w:sz w:val="20"/>
                <w:szCs w:val="20"/>
                <w:lang w:val="fr-FR"/>
              </w:rPr>
            </w:pPr>
            <w:r w:rsidRPr="009F5436">
              <w:rPr>
                <w:rFonts w:cs="Calibri"/>
                <w:sz w:val="20"/>
                <w:szCs w:val="20"/>
                <w:lang w:val="fr-FR"/>
              </w:rPr>
              <w:t xml:space="preserve">Facility </w:t>
            </w:r>
            <w:r w:rsidR="009F5436" w:rsidRPr="009F5436">
              <w:rPr>
                <w:rFonts w:cs="Calibri"/>
                <w:sz w:val="20"/>
                <w:szCs w:val="20"/>
                <w:lang w:val="fr-FR"/>
              </w:rPr>
              <w:t>est un emplacement de</w:t>
            </w:r>
            <w:r w:rsidRPr="009F5436">
              <w:rPr>
                <w:rFonts w:cs="Calibri"/>
                <w:sz w:val="20"/>
                <w:szCs w:val="20"/>
                <w:lang w:val="fr-FR"/>
              </w:rPr>
              <w:t xml:space="preserve"> parking</w:t>
            </w:r>
          </w:p>
        </w:tc>
      </w:tr>
      <w:tr w:rsidR="00F12A37" w:rsidRPr="00757B24" w14:paraId="17466648" w14:textId="77777777" w:rsidTr="00A963C2">
        <w:tc>
          <w:tcPr>
            <w:tcW w:w="0" w:type="auto"/>
            <w:vMerge/>
            <w:vAlign w:val="center"/>
          </w:tcPr>
          <w:p w14:paraId="1BB07141" w14:textId="77777777" w:rsidR="00F12A37" w:rsidRPr="009F5436" w:rsidRDefault="00F12A37" w:rsidP="00BA458F">
            <w:pPr>
              <w:widowControl w:val="0"/>
              <w:spacing w:after="0"/>
              <w:rPr>
                <w:rFonts w:cs="Calibri"/>
                <w:i/>
                <w:sz w:val="20"/>
                <w:szCs w:val="20"/>
                <w:lang w:val="fr-FR"/>
              </w:rPr>
            </w:pPr>
          </w:p>
        </w:tc>
        <w:tc>
          <w:tcPr>
            <w:tcW w:w="8700" w:type="dxa"/>
            <w:vAlign w:val="center"/>
          </w:tcPr>
          <w:p w14:paraId="5AF58043" w14:textId="1D2AD920" w:rsidR="00F12A37" w:rsidRPr="00E7759A" w:rsidRDefault="00F12A37" w:rsidP="00BA458F">
            <w:pPr>
              <w:widowControl w:val="0"/>
              <w:spacing w:after="0"/>
              <w:rPr>
                <w:rFonts w:cs="Calibri"/>
                <w:sz w:val="20"/>
                <w:szCs w:val="20"/>
              </w:rPr>
            </w:pPr>
            <w:r w:rsidRPr="00E7759A">
              <w:rPr>
                <w:rFonts w:cs="Calibri"/>
                <w:sz w:val="20"/>
                <w:szCs w:val="20"/>
              </w:rPr>
              <w:t xml:space="preserve">Facility </w:t>
            </w:r>
            <w:proofErr w:type="spellStart"/>
            <w:r w:rsidR="009F5436">
              <w:rPr>
                <w:rFonts w:cs="Calibri"/>
                <w:sz w:val="20"/>
                <w:szCs w:val="20"/>
              </w:rPr>
              <w:t>est</w:t>
            </w:r>
            <w:proofErr w:type="spellEnd"/>
            <w:r w:rsidR="009F5436">
              <w:rPr>
                <w:rFonts w:cs="Calibri"/>
                <w:sz w:val="20"/>
                <w:szCs w:val="20"/>
              </w:rPr>
              <w:t xml:space="preserve"> un </w:t>
            </w:r>
            <w:proofErr w:type="spellStart"/>
            <w:r w:rsidR="009F5436">
              <w:rPr>
                <w:rFonts w:cs="Calibri"/>
                <w:sz w:val="20"/>
                <w:szCs w:val="20"/>
              </w:rPr>
              <w:t>véhicule</w:t>
            </w:r>
            <w:proofErr w:type="spellEnd"/>
          </w:p>
        </w:tc>
      </w:tr>
    </w:tbl>
    <w:p w14:paraId="02CE86C4" w14:textId="77777777" w:rsidR="00F12A37" w:rsidRDefault="00F12A37" w:rsidP="00F12A37">
      <w:pPr>
        <w:pStyle w:val="Titre6"/>
        <w:keepNext w:val="0"/>
        <w:widowControl w:val="0"/>
        <w:suppressAutoHyphens w:val="0"/>
      </w:pPr>
      <w:bookmarkStart w:id="329" w:name="_Ref66179390"/>
      <w:r>
        <w:t xml:space="preserve">Description de </w:t>
      </w:r>
      <w:proofErr w:type="spellStart"/>
      <w:r>
        <w:t>l’enum</w:t>
      </w:r>
      <w:proofErr w:type="spellEnd"/>
      <w:r>
        <w:t xml:space="preserve"> ‘Feature’</w:t>
      </w:r>
      <w:bookmarkEnd w:id="329"/>
    </w:p>
    <w:p w14:paraId="4814BFEE" w14:textId="77777777" w:rsidR="00F12A37" w:rsidRPr="0071674A" w:rsidRDefault="00F12A37" w:rsidP="00F12A37">
      <w:pPr>
        <w:widowControl w:val="0"/>
        <w:rPr>
          <w:lang w:val="fr-FR"/>
        </w:rPr>
      </w:pPr>
      <w:r w:rsidRPr="0071674A">
        <w:rPr>
          <w:lang w:val="fr-FR"/>
        </w:rPr>
        <w:t>Se reporter au profil NeTex France Accessibilité [R</w:t>
      </w:r>
      <w:r>
        <w:rPr>
          <w:lang w:val="fr-FR"/>
        </w:rPr>
        <w:t>1</w:t>
      </w:r>
      <w:r w:rsidRPr="0071674A">
        <w:rPr>
          <w:lang w:val="fr-FR"/>
        </w:rPr>
        <w:t>]</w:t>
      </w:r>
    </w:p>
    <w:p w14:paraId="5F13E62D" w14:textId="77777777" w:rsidR="00F12A37" w:rsidRDefault="00F12A37" w:rsidP="00F12A37">
      <w:pPr>
        <w:pStyle w:val="Titre6"/>
        <w:keepNext w:val="0"/>
        <w:widowControl w:val="0"/>
        <w:suppressAutoHyphens w:val="0"/>
        <w:rPr>
          <w:lang w:val="fr-FR"/>
        </w:rPr>
      </w:pPr>
      <w:bookmarkStart w:id="330" w:name="_Ref66114769"/>
      <w:r w:rsidRPr="00A42F1D">
        <w:rPr>
          <w:lang w:val="fr-FR"/>
        </w:rPr>
        <w:t>Description de la structure ‘</w:t>
      </w:r>
      <w:proofErr w:type="spellStart"/>
      <w:r w:rsidRPr="00A42F1D">
        <w:rPr>
          <w:lang w:val="fr-FR"/>
        </w:rPr>
        <w:t>AccessibilityAssessment</w:t>
      </w:r>
      <w:proofErr w:type="spellEnd"/>
      <w:r w:rsidRPr="00A42F1D">
        <w:rPr>
          <w:lang w:val="fr-FR"/>
        </w:rPr>
        <w:t>’</w:t>
      </w:r>
      <w:bookmarkEnd w:id="330"/>
    </w:p>
    <w:p w14:paraId="19723F97" w14:textId="77777777" w:rsidR="00F12A37" w:rsidRPr="00EC25A2" w:rsidRDefault="00F12A37" w:rsidP="00F12A37">
      <w:pPr>
        <w:widowControl w:val="0"/>
        <w:rPr>
          <w:lang w:val="fr-FR"/>
        </w:rPr>
      </w:pPr>
      <w:r w:rsidRPr="0071674A">
        <w:rPr>
          <w:lang w:val="fr-FR"/>
        </w:rPr>
        <w:t>Se reporter au profil NeTex France Accessibilité [R</w:t>
      </w:r>
      <w:r>
        <w:rPr>
          <w:lang w:val="fr-FR"/>
        </w:rPr>
        <w:t>1</w:t>
      </w:r>
      <w:r w:rsidRPr="0071674A">
        <w:rPr>
          <w:lang w:val="fr-FR"/>
        </w:rPr>
        <w:t>]</w:t>
      </w:r>
    </w:p>
    <w:p w14:paraId="4EFE4544" w14:textId="77777777" w:rsidR="00F12A37" w:rsidRDefault="00F12A37" w:rsidP="00F12A37">
      <w:pPr>
        <w:pStyle w:val="Titre4"/>
        <w:keepNext w:val="0"/>
        <w:widowControl w:val="0"/>
        <w:suppressAutoHyphens w:val="0"/>
        <w:rPr>
          <w:lang w:val="fr-FR"/>
        </w:rPr>
      </w:pPr>
      <w:bookmarkStart w:id="331" w:name="_Ref66178380"/>
      <w:r>
        <w:rPr>
          <w:lang w:val="fr-FR"/>
        </w:rPr>
        <w:t xml:space="preserve">Description de l’état d’une </w:t>
      </w:r>
      <w:proofErr w:type="spellStart"/>
      <w:r>
        <w:rPr>
          <w:lang w:val="fr-FR"/>
        </w:rPr>
        <w:t>facility</w:t>
      </w:r>
      <w:bookmarkEnd w:id="331"/>
      <w:proofErr w:type="spellEnd"/>
    </w:p>
    <w:tbl>
      <w:tblPr>
        <w:tblW w:w="0" w:type="auto"/>
        <w:tblLayout w:type="fixed"/>
        <w:tblLook w:val="0000" w:firstRow="0" w:lastRow="0" w:firstColumn="0" w:lastColumn="0" w:noHBand="0" w:noVBand="0"/>
      </w:tblPr>
      <w:tblGrid>
        <w:gridCol w:w="1150"/>
        <w:gridCol w:w="1482"/>
        <w:gridCol w:w="540"/>
        <w:gridCol w:w="1756"/>
        <w:gridCol w:w="5528"/>
      </w:tblGrid>
      <w:tr w:rsidR="00F12A37" w:rsidRPr="00E7759A" w14:paraId="441F28BA" w14:textId="77777777" w:rsidTr="00BA458F">
        <w:tc>
          <w:tcPr>
            <w:tcW w:w="3172" w:type="dxa"/>
            <w:gridSpan w:val="3"/>
            <w:tcBorders>
              <w:top w:val="single" w:sz="4" w:space="0" w:color="000000"/>
              <w:left w:val="single" w:sz="4" w:space="0" w:color="000000"/>
              <w:bottom w:val="single" w:sz="4" w:space="0" w:color="000000"/>
            </w:tcBorders>
            <w:vAlign w:val="center"/>
          </w:tcPr>
          <w:p w14:paraId="0BB43180" w14:textId="77777777" w:rsidR="00F12A37" w:rsidRPr="00E7759A" w:rsidRDefault="00F12A37" w:rsidP="008C327E">
            <w:pPr>
              <w:pStyle w:val="Tabletext8"/>
              <w:widowControl w:val="0"/>
              <w:snapToGrid w:val="0"/>
              <w:spacing w:before="0" w:after="0"/>
              <w:rPr>
                <w:rFonts w:ascii="Calibri" w:hAnsi="Calibri" w:cs="Calibri"/>
                <w:b/>
                <w:i/>
                <w:iCs/>
                <w:sz w:val="18"/>
                <w:szCs w:val="18"/>
              </w:rPr>
            </w:pPr>
            <w:proofErr w:type="spellStart"/>
            <w:r w:rsidRPr="00E7759A">
              <w:rPr>
                <w:rFonts w:ascii="Calibri" w:hAnsi="Calibri" w:cs="Calibri"/>
                <w:b/>
                <w:i/>
                <w:iCs/>
                <w:sz w:val="18"/>
                <w:szCs w:val="18"/>
              </w:rPr>
              <w:t>FacilityStatus</w:t>
            </w:r>
            <w:proofErr w:type="spellEnd"/>
          </w:p>
        </w:tc>
        <w:tc>
          <w:tcPr>
            <w:tcW w:w="1756" w:type="dxa"/>
            <w:tcBorders>
              <w:top w:val="single" w:sz="4" w:space="0" w:color="000000"/>
              <w:left w:val="single" w:sz="4" w:space="0" w:color="000000"/>
              <w:bottom w:val="single" w:sz="4" w:space="0" w:color="000000"/>
            </w:tcBorders>
            <w:vAlign w:val="center"/>
          </w:tcPr>
          <w:p w14:paraId="1ADBAF47" w14:textId="77777777" w:rsidR="00F12A37" w:rsidRPr="00E7759A" w:rsidRDefault="00F12A37" w:rsidP="008C327E">
            <w:pPr>
              <w:pStyle w:val="Tabletext8"/>
              <w:widowControl w:val="0"/>
              <w:snapToGrid w:val="0"/>
              <w:spacing w:before="0" w:after="0"/>
              <w:rPr>
                <w:rFonts w:ascii="Calibri" w:hAnsi="Calibri" w:cs="Calibri"/>
                <w:i/>
                <w:iCs/>
                <w:sz w:val="18"/>
                <w:szCs w:val="18"/>
              </w:rPr>
            </w:pPr>
            <w:r w:rsidRPr="00E7759A">
              <w:rPr>
                <w:rFonts w:ascii="Calibri" w:hAnsi="Calibri" w:cs="Calibri"/>
                <w:i/>
                <w:iCs/>
                <w:sz w:val="18"/>
                <w:szCs w:val="18"/>
              </w:rPr>
              <w:t>+Structure</w:t>
            </w:r>
          </w:p>
        </w:tc>
        <w:tc>
          <w:tcPr>
            <w:tcW w:w="5528" w:type="dxa"/>
            <w:tcBorders>
              <w:top w:val="single" w:sz="4" w:space="0" w:color="000000"/>
              <w:left w:val="single" w:sz="4" w:space="0" w:color="000000"/>
              <w:bottom w:val="single" w:sz="4" w:space="0" w:color="000000"/>
              <w:right w:val="single" w:sz="4" w:space="0" w:color="000000"/>
            </w:tcBorders>
            <w:vAlign w:val="center"/>
          </w:tcPr>
          <w:p w14:paraId="78DFFDF9" w14:textId="77777777" w:rsidR="00F12A37" w:rsidRPr="00E7759A" w:rsidRDefault="00F12A37" w:rsidP="008C327E">
            <w:pPr>
              <w:pStyle w:val="Tabletext8"/>
              <w:widowControl w:val="0"/>
              <w:snapToGrid w:val="0"/>
              <w:spacing w:before="0" w:after="0"/>
              <w:rPr>
                <w:rFonts w:ascii="Calibri" w:hAnsi="Calibri" w:cs="Calibri"/>
                <w:sz w:val="18"/>
                <w:szCs w:val="18"/>
              </w:rPr>
            </w:pPr>
            <w:r w:rsidRPr="00E7759A">
              <w:rPr>
                <w:rFonts w:ascii="Calibri" w:hAnsi="Calibri" w:cs="Calibri"/>
                <w:sz w:val="18"/>
                <w:szCs w:val="18"/>
              </w:rPr>
              <w:t xml:space="preserve">Describes the status of a Facility </w:t>
            </w:r>
          </w:p>
        </w:tc>
      </w:tr>
      <w:tr w:rsidR="00F12A37" w:rsidRPr="00E7759A" w14:paraId="729A99BF" w14:textId="77777777" w:rsidTr="00BA458F">
        <w:tc>
          <w:tcPr>
            <w:tcW w:w="1150" w:type="dxa"/>
            <w:tcBorders>
              <w:left w:val="single" w:sz="4" w:space="0" w:color="000000"/>
              <w:bottom w:val="single" w:sz="4" w:space="0" w:color="000000"/>
            </w:tcBorders>
            <w:vAlign w:val="center"/>
          </w:tcPr>
          <w:p w14:paraId="7A6A375E" w14:textId="77777777" w:rsidR="00F12A37" w:rsidRPr="00E7759A" w:rsidRDefault="00F12A37" w:rsidP="008C327E">
            <w:pPr>
              <w:pStyle w:val="Tabletext8"/>
              <w:widowControl w:val="0"/>
              <w:snapToGrid w:val="0"/>
              <w:spacing w:before="0" w:after="0"/>
              <w:rPr>
                <w:rFonts w:ascii="Calibri" w:hAnsi="Calibri" w:cs="Calibri"/>
                <w:i/>
                <w:iCs/>
                <w:sz w:val="18"/>
                <w:szCs w:val="18"/>
              </w:rPr>
            </w:pPr>
            <w:r w:rsidRPr="00E7759A">
              <w:rPr>
                <w:rFonts w:ascii="Calibri" w:hAnsi="Calibri" w:cs="Calibri"/>
                <w:i/>
                <w:iCs/>
                <w:sz w:val="18"/>
                <w:szCs w:val="18"/>
              </w:rPr>
              <w:t>Status</w:t>
            </w:r>
          </w:p>
        </w:tc>
        <w:tc>
          <w:tcPr>
            <w:tcW w:w="1482" w:type="dxa"/>
            <w:tcBorders>
              <w:left w:val="single" w:sz="4" w:space="0" w:color="000000"/>
              <w:bottom w:val="single" w:sz="4" w:space="0" w:color="000000"/>
            </w:tcBorders>
            <w:vAlign w:val="center"/>
          </w:tcPr>
          <w:p w14:paraId="57DAFC25" w14:textId="77777777" w:rsidR="00F12A37" w:rsidRPr="00E7759A" w:rsidRDefault="00F12A37" w:rsidP="008C327E">
            <w:pPr>
              <w:pStyle w:val="Tabletext8"/>
              <w:widowControl w:val="0"/>
              <w:snapToGrid w:val="0"/>
              <w:spacing w:before="0" w:after="0"/>
              <w:rPr>
                <w:rFonts w:ascii="Calibri" w:hAnsi="Calibri" w:cs="Calibri"/>
                <w:b/>
                <w:i/>
                <w:iCs/>
                <w:sz w:val="18"/>
                <w:szCs w:val="18"/>
              </w:rPr>
            </w:pPr>
            <w:r w:rsidRPr="00E7759A">
              <w:rPr>
                <w:rFonts w:ascii="Calibri" w:hAnsi="Calibri" w:cs="Calibri"/>
                <w:b/>
                <w:i/>
                <w:iCs/>
                <w:sz w:val="18"/>
                <w:szCs w:val="18"/>
                <w:highlight w:val="lightGray"/>
              </w:rPr>
              <w:t>Status</w:t>
            </w:r>
          </w:p>
        </w:tc>
        <w:tc>
          <w:tcPr>
            <w:tcW w:w="540" w:type="dxa"/>
            <w:tcBorders>
              <w:left w:val="single" w:sz="4" w:space="0" w:color="000000"/>
              <w:bottom w:val="single" w:sz="4" w:space="0" w:color="000000"/>
            </w:tcBorders>
            <w:vAlign w:val="center"/>
          </w:tcPr>
          <w:p w14:paraId="0707FFF8" w14:textId="77777777" w:rsidR="00F12A37" w:rsidRPr="00E7759A" w:rsidRDefault="00F12A37" w:rsidP="008C327E">
            <w:pPr>
              <w:pStyle w:val="Tabletext8"/>
              <w:widowControl w:val="0"/>
              <w:snapToGrid w:val="0"/>
              <w:spacing w:before="0" w:after="0"/>
              <w:rPr>
                <w:rFonts w:ascii="Calibri" w:hAnsi="Calibri" w:cs="Calibri"/>
                <w:b/>
                <w:sz w:val="18"/>
                <w:szCs w:val="18"/>
              </w:rPr>
            </w:pPr>
            <w:r w:rsidRPr="00E7759A">
              <w:rPr>
                <w:rFonts w:ascii="Calibri" w:hAnsi="Calibri" w:cs="Calibri"/>
                <w:b/>
                <w:sz w:val="18"/>
                <w:szCs w:val="18"/>
              </w:rPr>
              <w:t>1:1</w:t>
            </w:r>
          </w:p>
        </w:tc>
        <w:tc>
          <w:tcPr>
            <w:tcW w:w="1756" w:type="dxa"/>
            <w:tcBorders>
              <w:left w:val="single" w:sz="4" w:space="0" w:color="000000"/>
              <w:bottom w:val="single" w:sz="4" w:space="0" w:color="000000"/>
            </w:tcBorders>
            <w:vAlign w:val="center"/>
          </w:tcPr>
          <w:p w14:paraId="58F38F7B" w14:textId="77777777" w:rsidR="00F12A37" w:rsidRPr="00E7759A" w:rsidRDefault="00F12A37" w:rsidP="008C327E">
            <w:pPr>
              <w:pStyle w:val="Tabletext8"/>
              <w:widowControl w:val="0"/>
              <w:snapToGrid w:val="0"/>
              <w:spacing w:before="0" w:after="0"/>
              <w:jc w:val="left"/>
              <w:rPr>
                <w:rFonts w:ascii="Calibri" w:hAnsi="Calibri" w:cs="Calibri"/>
                <w:i/>
                <w:sz w:val="18"/>
                <w:szCs w:val="18"/>
              </w:rPr>
            </w:pPr>
            <w:r w:rsidRPr="00E7759A">
              <w:rPr>
                <w:rFonts w:ascii="Calibri" w:hAnsi="Calibri" w:cs="Calibri"/>
                <w:i/>
                <w:sz w:val="18"/>
                <w:szCs w:val="18"/>
              </w:rPr>
              <w:t xml:space="preserve">unknown | available | </w:t>
            </w:r>
            <w:proofErr w:type="spellStart"/>
            <w:r w:rsidRPr="00E7759A">
              <w:rPr>
                <w:rFonts w:ascii="Calibri" w:hAnsi="Calibri" w:cs="Calibri"/>
                <w:i/>
                <w:sz w:val="18"/>
                <w:szCs w:val="18"/>
              </w:rPr>
              <w:t>notAvailable</w:t>
            </w:r>
            <w:proofErr w:type="spellEnd"/>
            <w:r w:rsidRPr="00E7759A">
              <w:rPr>
                <w:rFonts w:ascii="Calibri" w:hAnsi="Calibri" w:cs="Calibri"/>
                <w:i/>
                <w:sz w:val="18"/>
                <w:szCs w:val="18"/>
              </w:rPr>
              <w:t xml:space="preserve"> | </w:t>
            </w:r>
            <w:proofErr w:type="spellStart"/>
            <w:r w:rsidRPr="00E7759A">
              <w:rPr>
                <w:rFonts w:ascii="Calibri" w:hAnsi="Calibri" w:cs="Calibri"/>
                <w:i/>
                <w:sz w:val="18"/>
                <w:szCs w:val="18"/>
              </w:rPr>
              <w:t>partiallyAvailable</w:t>
            </w:r>
            <w:proofErr w:type="spellEnd"/>
            <w:r w:rsidRPr="00E7759A">
              <w:rPr>
                <w:rFonts w:ascii="Calibri" w:hAnsi="Calibri" w:cs="Calibri"/>
                <w:i/>
                <w:sz w:val="18"/>
                <w:szCs w:val="18"/>
              </w:rPr>
              <w:t xml:space="preserve"> | added | removed</w:t>
            </w:r>
          </w:p>
        </w:tc>
        <w:tc>
          <w:tcPr>
            <w:tcW w:w="5528" w:type="dxa"/>
            <w:tcBorders>
              <w:left w:val="single" w:sz="4" w:space="0" w:color="000000"/>
              <w:bottom w:val="single" w:sz="4" w:space="0" w:color="000000"/>
              <w:right w:val="single" w:sz="4" w:space="0" w:color="000000"/>
            </w:tcBorders>
            <w:vAlign w:val="center"/>
          </w:tcPr>
          <w:p w14:paraId="12D438FA" w14:textId="180089A4" w:rsidR="00F12A37" w:rsidRPr="00E7759A" w:rsidRDefault="00F12A37" w:rsidP="008C327E">
            <w:pPr>
              <w:pStyle w:val="Tabletext8"/>
              <w:widowControl w:val="0"/>
              <w:snapToGrid w:val="0"/>
              <w:spacing w:before="0" w:after="0"/>
              <w:rPr>
                <w:rFonts w:ascii="Calibri" w:hAnsi="Calibri" w:cs="Calibri"/>
                <w:sz w:val="18"/>
                <w:szCs w:val="18"/>
              </w:rPr>
            </w:pPr>
            <w:r w:rsidRPr="00E7759A">
              <w:rPr>
                <w:rFonts w:ascii="Calibri" w:hAnsi="Calibri" w:cs="Calibri"/>
                <w:sz w:val="18"/>
                <w:szCs w:val="18"/>
              </w:rPr>
              <w:t>Etat du Facility (</w:t>
            </w:r>
            <w:proofErr w:type="spellStart"/>
            <w:r w:rsidRPr="00E7759A">
              <w:rPr>
                <w:rFonts w:ascii="Calibri" w:hAnsi="Calibri" w:cs="Calibri"/>
                <w:sz w:val="18"/>
                <w:szCs w:val="18"/>
              </w:rPr>
              <w:t>cf</w:t>
            </w:r>
            <w:proofErr w:type="spellEnd"/>
            <w:r w:rsidRPr="00E7759A">
              <w:rPr>
                <w:rFonts w:ascii="Calibri" w:hAnsi="Calibri" w:cs="Calibri"/>
                <w:sz w:val="18"/>
                <w:szCs w:val="18"/>
              </w:rPr>
              <w:t xml:space="preserve"> </w:t>
            </w:r>
            <w:r w:rsidRPr="00E7759A">
              <w:rPr>
                <w:rFonts w:ascii="Calibri" w:hAnsi="Calibri" w:cs="Calibri"/>
                <w:sz w:val="18"/>
                <w:szCs w:val="18"/>
              </w:rPr>
              <w:fldChar w:fldCharType="begin"/>
            </w:r>
            <w:r w:rsidRPr="00E7759A">
              <w:rPr>
                <w:rFonts w:ascii="Calibri" w:hAnsi="Calibri" w:cs="Calibri"/>
                <w:sz w:val="18"/>
                <w:szCs w:val="18"/>
              </w:rPr>
              <w:instrText xml:space="preserve"> REF _Ref66191373 \r \h </w:instrText>
            </w:r>
            <w:r w:rsidR="008C327E" w:rsidRPr="00E7759A">
              <w:rPr>
                <w:rFonts w:ascii="Calibri" w:hAnsi="Calibri" w:cs="Calibri"/>
                <w:sz w:val="18"/>
                <w:szCs w:val="18"/>
              </w:rPr>
              <w:instrText xml:space="preserve"> \* MERGEFORMAT </w:instrText>
            </w:r>
            <w:r w:rsidRPr="00E7759A">
              <w:rPr>
                <w:rFonts w:ascii="Calibri" w:hAnsi="Calibri" w:cs="Calibri"/>
                <w:sz w:val="18"/>
                <w:szCs w:val="18"/>
              </w:rPr>
            </w:r>
            <w:r w:rsidRPr="00E7759A">
              <w:rPr>
                <w:rFonts w:ascii="Calibri" w:hAnsi="Calibri" w:cs="Calibri"/>
                <w:sz w:val="18"/>
                <w:szCs w:val="18"/>
              </w:rPr>
              <w:fldChar w:fldCharType="separate"/>
            </w:r>
            <w:r w:rsidR="00CD6283">
              <w:rPr>
                <w:rFonts w:ascii="Calibri" w:hAnsi="Calibri" w:cs="Calibri"/>
                <w:sz w:val="18"/>
                <w:szCs w:val="18"/>
              </w:rPr>
              <w:t>6.6.3.2.1</w:t>
            </w:r>
            <w:r w:rsidRPr="00E7759A">
              <w:rPr>
                <w:rFonts w:ascii="Calibri" w:hAnsi="Calibri" w:cs="Calibri"/>
                <w:sz w:val="18"/>
                <w:szCs w:val="18"/>
              </w:rPr>
              <w:fldChar w:fldCharType="end"/>
            </w:r>
            <w:r w:rsidRPr="00E7759A">
              <w:rPr>
                <w:rFonts w:ascii="Calibri" w:hAnsi="Calibri" w:cs="Calibri"/>
                <w:sz w:val="18"/>
                <w:szCs w:val="18"/>
              </w:rPr>
              <w:t>)</w:t>
            </w:r>
          </w:p>
        </w:tc>
      </w:tr>
      <w:tr w:rsidR="00F12A37" w:rsidRPr="00E32CB2" w14:paraId="2B434962" w14:textId="77777777" w:rsidTr="00BA458F">
        <w:tc>
          <w:tcPr>
            <w:tcW w:w="1150" w:type="dxa"/>
            <w:tcBorders>
              <w:left w:val="single" w:sz="4" w:space="0" w:color="000000"/>
              <w:bottom w:val="single" w:sz="4" w:space="0" w:color="000000"/>
            </w:tcBorders>
            <w:vAlign w:val="center"/>
          </w:tcPr>
          <w:p w14:paraId="300926CE" w14:textId="77777777" w:rsidR="00F12A37" w:rsidRPr="00E7759A" w:rsidRDefault="00F12A37" w:rsidP="008C327E">
            <w:pPr>
              <w:pStyle w:val="Tabletext8"/>
              <w:widowControl w:val="0"/>
              <w:snapToGrid w:val="0"/>
              <w:spacing w:before="0" w:after="0"/>
              <w:rPr>
                <w:rFonts w:ascii="Calibri" w:hAnsi="Calibri" w:cs="Calibri"/>
                <w:i/>
                <w:iCs/>
                <w:sz w:val="18"/>
                <w:szCs w:val="18"/>
              </w:rPr>
            </w:pPr>
            <w:r w:rsidRPr="00E7759A">
              <w:rPr>
                <w:rFonts w:ascii="Calibri" w:hAnsi="Calibri" w:cs="Calibri"/>
                <w:i/>
                <w:iCs/>
                <w:sz w:val="18"/>
                <w:szCs w:val="18"/>
              </w:rPr>
              <w:t>Description</w:t>
            </w:r>
          </w:p>
        </w:tc>
        <w:tc>
          <w:tcPr>
            <w:tcW w:w="1482" w:type="dxa"/>
            <w:tcBorders>
              <w:left w:val="single" w:sz="4" w:space="0" w:color="000000"/>
              <w:bottom w:val="single" w:sz="4" w:space="0" w:color="000000"/>
            </w:tcBorders>
            <w:vAlign w:val="center"/>
          </w:tcPr>
          <w:p w14:paraId="6A226E65" w14:textId="77777777" w:rsidR="00F12A37" w:rsidRPr="0086359E" w:rsidRDefault="00F12A37" w:rsidP="008C327E">
            <w:pPr>
              <w:pStyle w:val="Tabletext8"/>
              <w:widowControl w:val="0"/>
              <w:snapToGrid w:val="0"/>
              <w:spacing w:before="0" w:after="0"/>
              <w:rPr>
                <w:rFonts w:ascii="Calibri" w:hAnsi="Calibri" w:cs="Calibri"/>
                <w:b/>
                <w:i/>
                <w:iCs/>
                <w:sz w:val="18"/>
                <w:szCs w:val="18"/>
                <w:highlight w:val="lightGray"/>
              </w:rPr>
            </w:pPr>
            <w:r w:rsidRPr="0086359E">
              <w:rPr>
                <w:rFonts w:ascii="Calibri" w:hAnsi="Calibri" w:cs="Calibri"/>
                <w:b/>
                <w:i/>
                <w:iCs/>
                <w:sz w:val="18"/>
                <w:szCs w:val="18"/>
                <w:highlight w:val="lightGray"/>
              </w:rPr>
              <w:t>Description</w:t>
            </w:r>
          </w:p>
        </w:tc>
        <w:tc>
          <w:tcPr>
            <w:tcW w:w="540" w:type="dxa"/>
            <w:tcBorders>
              <w:left w:val="single" w:sz="4" w:space="0" w:color="000000"/>
              <w:bottom w:val="single" w:sz="4" w:space="0" w:color="000000"/>
            </w:tcBorders>
            <w:vAlign w:val="center"/>
          </w:tcPr>
          <w:p w14:paraId="45F2166C" w14:textId="77777777" w:rsidR="00F12A37" w:rsidRPr="00E7759A" w:rsidRDefault="00F12A37" w:rsidP="008C327E">
            <w:pPr>
              <w:pStyle w:val="Tabletext8"/>
              <w:widowControl w:val="0"/>
              <w:snapToGrid w:val="0"/>
              <w:spacing w:before="0" w:after="0"/>
              <w:rPr>
                <w:rFonts w:ascii="Calibri" w:hAnsi="Calibri" w:cs="Calibri"/>
                <w:sz w:val="18"/>
                <w:szCs w:val="18"/>
              </w:rPr>
            </w:pPr>
            <w:r w:rsidRPr="00E7759A">
              <w:rPr>
                <w:rFonts w:ascii="Calibri" w:hAnsi="Calibri" w:cs="Calibri"/>
                <w:sz w:val="18"/>
                <w:szCs w:val="18"/>
              </w:rPr>
              <w:t>0:1</w:t>
            </w:r>
          </w:p>
        </w:tc>
        <w:tc>
          <w:tcPr>
            <w:tcW w:w="1756" w:type="dxa"/>
            <w:tcBorders>
              <w:left w:val="single" w:sz="4" w:space="0" w:color="000000"/>
              <w:bottom w:val="single" w:sz="4" w:space="0" w:color="000000"/>
            </w:tcBorders>
            <w:vAlign w:val="center"/>
          </w:tcPr>
          <w:p w14:paraId="7352FF21" w14:textId="77777777" w:rsidR="00F12A37" w:rsidRPr="00E7759A" w:rsidRDefault="00F12A37" w:rsidP="008C327E">
            <w:pPr>
              <w:pStyle w:val="Tabletext8"/>
              <w:widowControl w:val="0"/>
              <w:snapToGrid w:val="0"/>
              <w:spacing w:before="0" w:after="0"/>
              <w:rPr>
                <w:rFonts w:ascii="Calibri" w:hAnsi="Calibri" w:cs="Calibri"/>
                <w:i/>
                <w:iCs/>
                <w:sz w:val="18"/>
                <w:szCs w:val="18"/>
              </w:rPr>
            </w:pPr>
            <w:proofErr w:type="spellStart"/>
            <w:r w:rsidRPr="00E7759A">
              <w:rPr>
                <w:rFonts w:ascii="Calibri" w:hAnsi="Calibri" w:cs="Calibri"/>
                <w:i/>
                <w:iCs/>
                <w:sz w:val="18"/>
                <w:szCs w:val="18"/>
              </w:rPr>
              <w:t>nlString</w:t>
            </w:r>
            <w:proofErr w:type="spellEnd"/>
          </w:p>
        </w:tc>
        <w:tc>
          <w:tcPr>
            <w:tcW w:w="5528" w:type="dxa"/>
            <w:tcBorders>
              <w:left w:val="single" w:sz="4" w:space="0" w:color="000000"/>
              <w:bottom w:val="single" w:sz="4" w:space="0" w:color="000000"/>
              <w:right w:val="single" w:sz="4" w:space="0" w:color="000000"/>
            </w:tcBorders>
            <w:vAlign w:val="center"/>
          </w:tcPr>
          <w:p w14:paraId="52128348" w14:textId="77777777" w:rsidR="00F12A37" w:rsidRPr="00E7759A" w:rsidRDefault="00F12A37" w:rsidP="008C327E">
            <w:pPr>
              <w:pStyle w:val="Tabletext8"/>
              <w:widowControl w:val="0"/>
              <w:snapToGrid w:val="0"/>
              <w:spacing w:before="0" w:after="0"/>
              <w:rPr>
                <w:rFonts w:ascii="Calibri" w:hAnsi="Calibri" w:cs="Calibri"/>
                <w:sz w:val="18"/>
                <w:szCs w:val="18"/>
                <w:lang w:val="fr-FR"/>
              </w:rPr>
            </w:pPr>
            <w:r w:rsidRPr="00E7759A">
              <w:rPr>
                <w:rFonts w:ascii="Calibri" w:hAnsi="Calibri" w:cs="Calibri"/>
                <w:sz w:val="18"/>
                <w:szCs w:val="18"/>
                <w:lang w:val="fr-FR"/>
              </w:rPr>
              <w:t>Description associée à l’état du Facility</w:t>
            </w:r>
          </w:p>
        </w:tc>
      </w:tr>
      <w:tr w:rsidR="00F12A37" w:rsidRPr="00E32CB2" w14:paraId="2F5E18CE" w14:textId="77777777" w:rsidTr="00BA458F">
        <w:tc>
          <w:tcPr>
            <w:tcW w:w="1150" w:type="dxa"/>
            <w:tcBorders>
              <w:left w:val="single" w:sz="4" w:space="0" w:color="000000"/>
              <w:bottom w:val="single" w:sz="4" w:space="0" w:color="000000"/>
            </w:tcBorders>
            <w:vAlign w:val="center"/>
          </w:tcPr>
          <w:p w14:paraId="4F63017A" w14:textId="77777777" w:rsidR="00F12A37" w:rsidRPr="00E7759A" w:rsidRDefault="00F12A37" w:rsidP="008C327E">
            <w:pPr>
              <w:pStyle w:val="Tabletext8"/>
              <w:widowControl w:val="0"/>
              <w:snapToGrid w:val="0"/>
              <w:spacing w:before="0" w:after="0"/>
              <w:rPr>
                <w:rFonts w:ascii="Calibri" w:hAnsi="Calibri" w:cs="Calibri"/>
                <w:i/>
                <w:iCs/>
                <w:sz w:val="18"/>
                <w:szCs w:val="18"/>
              </w:rPr>
            </w:pPr>
            <w:r w:rsidRPr="00E7759A">
              <w:rPr>
                <w:rFonts w:ascii="Calibri" w:hAnsi="Calibri" w:cs="Calibri"/>
                <w:i/>
                <w:iCs/>
                <w:sz w:val="18"/>
                <w:szCs w:val="18"/>
              </w:rPr>
              <w:t>Special Needs</w:t>
            </w:r>
          </w:p>
        </w:tc>
        <w:tc>
          <w:tcPr>
            <w:tcW w:w="1482" w:type="dxa"/>
            <w:tcBorders>
              <w:left w:val="single" w:sz="4" w:space="0" w:color="000000"/>
              <w:bottom w:val="single" w:sz="4" w:space="0" w:color="000000"/>
            </w:tcBorders>
            <w:vAlign w:val="center"/>
          </w:tcPr>
          <w:p w14:paraId="243C8D19" w14:textId="77777777" w:rsidR="00F12A37" w:rsidRPr="0086359E" w:rsidRDefault="00F12A37" w:rsidP="008C327E">
            <w:pPr>
              <w:pStyle w:val="Tabletext8"/>
              <w:widowControl w:val="0"/>
              <w:snapToGrid w:val="0"/>
              <w:spacing w:before="0" w:after="0"/>
              <w:rPr>
                <w:rFonts w:ascii="Calibri" w:hAnsi="Calibri" w:cs="Calibri"/>
                <w:b/>
                <w:i/>
                <w:iCs/>
                <w:sz w:val="18"/>
                <w:szCs w:val="18"/>
                <w:highlight w:val="lightGray"/>
              </w:rPr>
            </w:pPr>
            <w:proofErr w:type="spellStart"/>
            <w:r w:rsidRPr="0086359E">
              <w:rPr>
                <w:rFonts w:ascii="Calibri" w:hAnsi="Calibri" w:cs="Calibri"/>
                <w:b/>
                <w:i/>
                <w:sz w:val="18"/>
                <w:szCs w:val="18"/>
                <w:highlight w:val="lightGray"/>
              </w:rPr>
              <w:t>Accessibility</w:t>
            </w:r>
            <w:r w:rsidRPr="0086359E">
              <w:rPr>
                <w:rFonts w:ascii="Calibri" w:hAnsi="Calibri" w:cs="Calibri"/>
                <w:b/>
                <w:i/>
                <w:sz w:val="18"/>
                <w:szCs w:val="18"/>
                <w:highlight w:val="lightGray"/>
              </w:rPr>
              <w:softHyphen/>
              <w:t>Assessment</w:t>
            </w:r>
            <w:proofErr w:type="spellEnd"/>
          </w:p>
        </w:tc>
        <w:tc>
          <w:tcPr>
            <w:tcW w:w="540" w:type="dxa"/>
            <w:tcBorders>
              <w:left w:val="single" w:sz="4" w:space="0" w:color="000000"/>
              <w:bottom w:val="single" w:sz="4" w:space="0" w:color="000000"/>
            </w:tcBorders>
            <w:vAlign w:val="center"/>
          </w:tcPr>
          <w:p w14:paraId="41FDC183" w14:textId="77777777" w:rsidR="00F12A37" w:rsidRPr="00E7759A" w:rsidRDefault="00F12A37" w:rsidP="008C327E">
            <w:pPr>
              <w:pStyle w:val="Tabletext8"/>
              <w:widowControl w:val="0"/>
              <w:snapToGrid w:val="0"/>
              <w:spacing w:before="0" w:after="0"/>
              <w:rPr>
                <w:rFonts w:ascii="Calibri" w:hAnsi="Calibri" w:cs="Calibri"/>
                <w:sz w:val="18"/>
                <w:szCs w:val="18"/>
              </w:rPr>
            </w:pPr>
            <w:proofErr w:type="gramStart"/>
            <w:r w:rsidRPr="00E7759A">
              <w:rPr>
                <w:rFonts w:ascii="Calibri" w:hAnsi="Calibri" w:cs="Calibri"/>
                <w:sz w:val="18"/>
                <w:szCs w:val="18"/>
              </w:rPr>
              <w:t>0:n</w:t>
            </w:r>
            <w:proofErr w:type="gramEnd"/>
          </w:p>
        </w:tc>
        <w:tc>
          <w:tcPr>
            <w:tcW w:w="1756" w:type="dxa"/>
            <w:tcBorders>
              <w:left w:val="single" w:sz="4" w:space="0" w:color="000000"/>
              <w:bottom w:val="single" w:sz="4" w:space="0" w:color="000000"/>
            </w:tcBorders>
            <w:vAlign w:val="center"/>
          </w:tcPr>
          <w:p w14:paraId="3EF598BB" w14:textId="77777777" w:rsidR="00F12A37" w:rsidRPr="00E7759A" w:rsidRDefault="00F12A37" w:rsidP="008C327E">
            <w:pPr>
              <w:pStyle w:val="Tabletext8"/>
              <w:widowControl w:val="0"/>
              <w:snapToGrid w:val="0"/>
              <w:spacing w:before="0" w:after="0"/>
              <w:rPr>
                <w:rFonts w:ascii="Calibri" w:hAnsi="Calibri" w:cs="Calibri"/>
                <w:i/>
                <w:iCs/>
                <w:sz w:val="18"/>
                <w:szCs w:val="18"/>
              </w:rPr>
            </w:pPr>
            <w:r w:rsidRPr="00E7759A">
              <w:rPr>
                <w:rFonts w:ascii="Calibri" w:hAnsi="Calibri" w:cs="Calibri"/>
                <w:i/>
                <w:iCs/>
                <w:sz w:val="18"/>
                <w:szCs w:val="18"/>
              </w:rPr>
              <w:t>+Structure</w:t>
            </w:r>
          </w:p>
        </w:tc>
        <w:tc>
          <w:tcPr>
            <w:tcW w:w="5528" w:type="dxa"/>
            <w:tcBorders>
              <w:left w:val="single" w:sz="4" w:space="0" w:color="000000"/>
              <w:bottom w:val="single" w:sz="4" w:space="0" w:color="000000"/>
              <w:right w:val="single" w:sz="4" w:space="0" w:color="000000"/>
            </w:tcBorders>
            <w:vAlign w:val="center"/>
          </w:tcPr>
          <w:p w14:paraId="6EF1051D" w14:textId="53EDA539" w:rsidR="00F12A37" w:rsidRPr="00605E64" w:rsidRDefault="00605E64" w:rsidP="008C327E">
            <w:pPr>
              <w:pStyle w:val="Tabletext8"/>
              <w:widowControl w:val="0"/>
              <w:snapToGrid w:val="0"/>
              <w:spacing w:before="0" w:after="0"/>
              <w:rPr>
                <w:rFonts w:ascii="Calibri" w:hAnsi="Calibri" w:cs="Calibri"/>
                <w:sz w:val="18"/>
                <w:szCs w:val="18"/>
                <w:lang w:val="fr-FR"/>
              </w:rPr>
            </w:pPr>
            <w:r w:rsidRPr="00605E64">
              <w:rPr>
                <w:rFonts w:ascii="Calibri" w:hAnsi="Calibri" w:cs="Calibri"/>
                <w:sz w:val="18"/>
                <w:szCs w:val="18"/>
                <w:lang w:val="fr-FR"/>
              </w:rPr>
              <w:t>Décrit l'état de l'accessibilité pour différents types de besoins spéciaux.</w:t>
            </w:r>
          </w:p>
        </w:tc>
      </w:tr>
      <w:tr w:rsidR="00F12A37" w:rsidRPr="00E7759A" w14:paraId="39344BB4" w14:textId="77777777" w:rsidTr="00BA458F">
        <w:trPr>
          <w:hidden/>
        </w:trPr>
        <w:tc>
          <w:tcPr>
            <w:tcW w:w="1150" w:type="dxa"/>
            <w:tcBorders>
              <w:left w:val="single" w:sz="4" w:space="0" w:color="000000"/>
              <w:bottom w:val="single" w:sz="4" w:space="0" w:color="000000"/>
            </w:tcBorders>
            <w:vAlign w:val="center"/>
          </w:tcPr>
          <w:p w14:paraId="47EA66A2" w14:textId="77777777" w:rsidR="00F12A37" w:rsidRPr="00E7759A" w:rsidRDefault="00F12A37" w:rsidP="008C327E">
            <w:pPr>
              <w:pStyle w:val="Tabletext8"/>
              <w:widowControl w:val="0"/>
              <w:snapToGrid w:val="0"/>
              <w:spacing w:before="0" w:after="0"/>
              <w:rPr>
                <w:rFonts w:ascii="Calibri" w:hAnsi="Calibri" w:cs="Calibri"/>
                <w:vanish/>
                <w:sz w:val="18"/>
                <w:szCs w:val="18"/>
              </w:rPr>
            </w:pPr>
            <w:r w:rsidRPr="00E7759A">
              <w:rPr>
                <w:rFonts w:ascii="Calibri" w:hAnsi="Calibri" w:cs="Calibri"/>
                <w:vanish/>
                <w:sz w:val="18"/>
                <w:szCs w:val="18"/>
              </w:rPr>
              <w:t>any</w:t>
            </w:r>
          </w:p>
        </w:tc>
        <w:tc>
          <w:tcPr>
            <w:tcW w:w="1482" w:type="dxa"/>
            <w:tcBorders>
              <w:left w:val="single" w:sz="4" w:space="0" w:color="000000"/>
              <w:bottom w:val="single" w:sz="4" w:space="0" w:color="000000"/>
            </w:tcBorders>
            <w:vAlign w:val="center"/>
          </w:tcPr>
          <w:p w14:paraId="06703FDA" w14:textId="77777777" w:rsidR="00F12A37" w:rsidRPr="00E7759A" w:rsidRDefault="00F12A37" w:rsidP="008C327E">
            <w:pPr>
              <w:pStyle w:val="Tabletext8"/>
              <w:widowControl w:val="0"/>
              <w:snapToGrid w:val="0"/>
              <w:spacing w:before="0" w:after="0"/>
              <w:rPr>
                <w:rFonts w:ascii="Calibri" w:hAnsi="Calibri" w:cs="Calibri"/>
                <w:b/>
                <w:i/>
                <w:iCs/>
                <w:vanish/>
                <w:sz w:val="18"/>
                <w:szCs w:val="18"/>
                <w:highlight w:val="cyan"/>
              </w:rPr>
            </w:pPr>
            <w:r w:rsidRPr="00E7759A">
              <w:rPr>
                <w:rFonts w:ascii="Calibri" w:hAnsi="Calibri" w:cs="Calibri"/>
                <w:b/>
                <w:i/>
                <w:iCs/>
                <w:vanish/>
                <w:sz w:val="18"/>
                <w:szCs w:val="18"/>
                <w:highlight w:val="cyan"/>
              </w:rPr>
              <w:t>Extensions</w:t>
            </w:r>
          </w:p>
        </w:tc>
        <w:tc>
          <w:tcPr>
            <w:tcW w:w="540" w:type="dxa"/>
            <w:tcBorders>
              <w:left w:val="single" w:sz="4" w:space="0" w:color="000000"/>
              <w:bottom w:val="single" w:sz="4" w:space="0" w:color="000000"/>
            </w:tcBorders>
            <w:vAlign w:val="center"/>
          </w:tcPr>
          <w:p w14:paraId="1B4E505C" w14:textId="77777777" w:rsidR="00F12A37" w:rsidRPr="00E7759A" w:rsidRDefault="00F12A37" w:rsidP="008C327E">
            <w:pPr>
              <w:pStyle w:val="Tabletext8"/>
              <w:widowControl w:val="0"/>
              <w:snapToGrid w:val="0"/>
              <w:spacing w:before="0" w:after="0"/>
              <w:rPr>
                <w:rFonts w:ascii="Calibri" w:hAnsi="Calibri" w:cs="Calibri"/>
                <w:vanish/>
                <w:sz w:val="18"/>
                <w:szCs w:val="18"/>
                <w:highlight w:val="cyan"/>
              </w:rPr>
            </w:pPr>
            <w:r w:rsidRPr="00E7759A">
              <w:rPr>
                <w:rFonts w:ascii="Calibri" w:hAnsi="Calibri" w:cs="Calibri"/>
                <w:vanish/>
                <w:sz w:val="18"/>
                <w:szCs w:val="18"/>
                <w:highlight w:val="cyan"/>
              </w:rPr>
              <w:t>0:1</w:t>
            </w:r>
          </w:p>
        </w:tc>
        <w:tc>
          <w:tcPr>
            <w:tcW w:w="1756" w:type="dxa"/>
            <w:tcBorders>
              <w:left w:val="single" w:sz="4" w:space="0" w:color="000000"/>
              <w:bottom w:val="single" w:sz="4" w:space="0" w:color="000000"/>
            </w:tcBorders>
            <w:vAlign w:val="center"/>
          </w:tcPr>
          <w:p w14:paraId="266D9BCF" w14:textId="77777777" w:rsidR="00F12A37" w:rsidRPr="00E7759A" w:rsidRDefault="00F12A37" w:rsidP="008C327E">
            <w:pPr>
              <w:pStyle w:val="Tabletext8"/>
              <w:widowControl w:val="0"/>
              <w:snapToGrid w:val="0"/>
              <w:spacing w:before="0" w:after="0"/>
              <w:rPr>
                <w:rFonts w:ascii="Calibri" w:hAnsi="Calibri" w:cs="Calibri"/>
                <w:i/>
                <w:vanish/>
                <w:sz w:val="18"/>
                <w:szCs w:val="18"/>
                <w:highlight w:val="cyan"/>
              </w:rPr>
            </w:pPr>
            <w:r w:rsidRPr="00E7759A">
              <w:rPr>
                <w:rFonts w:ascii="Calibri" w:hAnsi="Calibri" w:cs="Calibri"/>
                <w:i/>
                <w:vanish/>
                <w:sz w:val="18"/>
                <w:szCs w:val="18"/>
                <w:highlight w:val="cyan"/>
              </w:rPr>
              <w:t>any</w:t>
            </w:r>
          </w:p>
        </w:tc>
        <w:tc>
          <w:tcPr>
            <w:tcW w:w="5528" w:type="dxa"/>
            <w:tcBorders>
              <w:left w:val="single" w:sz="4" w:space="0" w:color="000000"/>
              <w:bottom w:val="single" w:sz="4" w:space="0" w:color="000000"/>
              <w:right w:val="single" w:sz="4" w:space="0" w:color="000000"/>
            </w:tcBorders>
            <w:vAlign w:val="center"/>
          </w:tcPr>
          <w:p w14:paraId="55FF2B7D" w14:textId="77777777" w:rsidR="00F12A37" w:rsidRPr="00E7759A" w:rsidRDefault="00F12A37" w:rsidP="008C327E">
            <w:pPr>
              <w:pStyle w:val="Tabletext8"/>
              <w:widowControl w:val="0"/>
              <w:snapToGrid w:val="0"/>
              <w:spacing w:before="0" w:after="0"/>
              <w:rPr>
                <w:rFonts w:ascii="Calibri" w:hAnsi="Calibri" w:cs="Calibri"/>
                <w:vanish/>
                <w:sz w:val="18"/>
                <w:szCs w:val="18"/>
                <w:highlight w:val="cyan"/>
              </w:rPr>
            </w:pPr>
            <w:r w:rsidRPr="00E7759A">
              <w:rPr>
                <w:rFonts w:ascii="Calibri" w:hAnsi="Calibri" w:cs="Calibri"/>
                <w:vanish/>
                <w:sz w:val="18"/>
                <w:szCs w:val="18"/>
                <w:highlight w:val="cyan"/>
              </w:rPr>
              <w:t>Placeholder for user extensions.</w:t>
            </w:r>
          </w:p>
        </w:tc>
      </w:tr>
    </w:tbl>
    <w:p w14:paraId="26490472" w14:textId="77777777" w:rsidR="00F12A37" w:rsidRPr="00E4346E" w:rsidRDefault="00F12A37" w:rsidP="00F12A37">
      <w:pPr>
        <w:pStyle w:val="Titre5"/>
        <w:keepNext w:val="0"/>
        <w:widowControl w:val="0"/>
        <w:suppressAutoHyphens w:val="0"/>
      </w:pPr>
      <w:bookmarkStart w:id="332" w:name="_Ref66191373"/>
      <w:r>
        <w:t xml:space="preserve">Description de </w:t>
      </w:r>
      <w:proofErr w:type="spellStart"/>
      <w:r>
        <w:t>l’enum</w:t>
      </w:r>
      <w:proofErr w:type="spellEnd"/>
      <w:r>
        <w:t xml:space="preserve"> ‘Status’</w:t>
      </w:r>
      <w:bookmarkEnd w:id="3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842"/>
      </w:tblGrid>
      <w:tr w:rsidR="00F12A37" w:rsidRPr="00E4346E" w14:paraId="17A00972" w14:textId="77777777" w:rsidTr="008C327E">
        <w:trPr>
          <w:jc w:val="center"/>
        </w:trPr>
        <w:tc>
          <w:tcPr>
            <w:tcW w:w="1555" w:type="dxa"/>
            <w:shd w:val="clear" w:color="auto" w:fill="E6E6E6"/>
          </w:tcPr>
          <w:p w14:paraId="5A3C4AE6" w14:textId="77777777" w:rsidR="00F12A37" w:rsidRPr="00E4346E" w:rsidRDefault="00F12A37" w:rsidP="008C327E">
            <w:pPr>
              <w:widowControl w:val="0"/>
              <w:spacing w:after="0"/>
              <w:jc w:val="center"/>
              <w:rPr>
                <w:b/>
                <w:sz w:val="18"/>
                <w:szCs w:val="18"/>
              </w:rPr>
            </w:pPr>
            <w:r w:rsidRPr="00E4346E">
              <w:rPr>
                <w:b/>
                <w:sz w:val="18"/>
                <w:szCs w:val="18"/>
              </w:rPr>
              <w:t>SIRI-FM</w:t>
            </w:r>
          </w:p>
        </w:tc>
        <w:tc>
          <w:tcPr>
            <w:tcW w:w="5842" w:type="dxa"/>
            <w:shd w:val="clear" w:color="auto" w:fill="E6E6E6"/>
          </w:tcPr>
          <w:p w14:paraId="56125051" w14:textId="77777777" w:rsidR="00F12A37" w:rsidRPr="00E4346E" w:rsidRDefault="00F12A37" w:rsidP="008C327E">
            <w:pPr>
              <w:widowControl w:val="0"/>
              <w:spacing w:after="0"/>
              <w:jc w:val="center"/>
              <w:rPr>
                <w:b/>
                <w:sz w:val="18"/>
                <w:szCs w:val="18"/>
              </w:rPr>
            </w:pPr>
            <w:r w:rsidRPr="00E4346E">
              <w:rPr>
                <w:b/>
                <w:sz w:val="18"/>
                <w:szCs w:val="18"/>
              </w:rPr>
              <w:t>Description</w:t>
            </w:r>
          </w:p>
        </w:tc>
      </w:tr>
      <w:tr w:rsidR="00F12A37" w:rsidRPr="00E32CB2" w14:paraId="27D05723" w14:textId="77777777" w:rsidTr="008C327E">
        <w:trPr>
          <w:jc w:val="center"/>
        </w:trPr>
        <w:tc>
          <w:tcPr>
            <w:tcW w:w="1555" w:type="dxa"/>
          </w:tcPr>
          <w:p w14:paraId="719721F8" w14:textId="77777777" w:rsidR="00F12A37" w:rsidRPr="00E4346E" w:rsidRDefault="00F12A37" w:rsidP="00BA458F">
            <w:pPr>
              <w:widowControl w:val="0"/>
              <w:spacing w:after="0"/>
              <w:rPr>
                <w:i/>
                <w:sz w:val="18"/>
                <w:szCs w:val="18"/>
              </w:rPr>
            </w:pPr>
            <w:r w:rsidRPr="00EC25A2">
              <w:rPr>
                <w:i/>
                <w:sz w:val="18"/>
                <w:szCs w:val="18"/>
                <w:highlight w:val="lightGray"/>
              </w:rPr>
              <w:t>unknown</w:t>
            </w:r>
          </w:p>
        </w:tc>
        <w:tc>
          <w:tcPr>
            <w:tcW w:w="5842" w:type="dxa"/>
          </w:tcPr>
          <w:p w14:paraId="4DFF12D7" w14:textId="77777777" w:rsidR="00F12A37" w:rsidRDefault="00F12A37" w:rsidP="00BA458F">
            <w:pPr>
              <w:widowControl w:val="0"/>
              <w:spacing w:after="0"/>
              <w:jc w:val="both"/>
              <w:rPr>
                <w:sz w:val="18"/>
                <w:szCs w:val="18"/>
              </w:rPr>
            </w:pPr>
            <w:r w:rsidRPr="00E4346E">
              <w:rPr>
                <w:sz w:val="18"/>
                <w:szCs w:val="18"/>
              </w:rPr>
              <w:t>Facility status is unknown.</w:t>
            </w:r>
          </w:p>
          <w:p w14:paraId="4D82A3BD" w14:textId="77777777" w:rsidR="00F12A37" w:rsidRPr="00EC25A2" w:rsidRDefault="00F12A37" w:rsidP="00BA458F">
            <w:pPr>
              <w:widowControl w:val="0"/>
              <w:spacing w:after="0"/>
              <w:jc w:val="both"/>
              <w:rPr>
                <w:sz w:val="18"/>
                <w:szCs w:val="18"/>
                <w:lang w:val="fr-FR"/>
              </w:rPr>
            </w:pPr>
            <w:r w:rsidRPr="00EC25A2">
              <w:rPr>
                <w:sz w:val="18"/>
                <w:szCs w:val="18"/>
                <w:lang w:val="fr-FR"/>
              </w:rPr>
              <w:t xml:space="preserve">Le champ description doit être renseigné si </w:t>
            </w:r>
            <w:proofErr w:type="gramStart"/>
            <w:r w:rsidRPr="00EC25A2">
              <w:rPr>
                <w:sz w:val="18"/>
                <w:szCs w:val="18"/>
                <w:lang w:val="fr-FR"/>
              </w:rPr>
              <w:t>valorisé</w:t>
            </w:r>
            <w:proofErr w:type="gramEnd"/>
            <w:r w:rsidRPr="00EC25A2">
              <w:rPr>
                <w:sz w:val="18"/>
                <w:szCs w:val="18"/>
                <w:lang w:val="fr-FR"/>
              </w:rPr>
              <w:t xml:space="preserve"> avec </w:t>
            </w:r>
            <w:proofErr w:type="spellStart"/>
            <w:r w:rsidRPr="00EC25A2">
              <w:rPr>
                <w:sz w:val="18"/>
                <w:szCs w:val="18"/>
                <w:lang w:val="fr-FR"/>
              </w:rPr>
              <w:t>unknowm</w:t>
            </w:r>
            <w:proofErr w:type="spellEnd"/>
            <w:r>
              <w:rPr>
                <w:sz w:val="18"/>
                <w:szCs w:val="18"/>
                <w:lang w:val="fr-FR"/>
              </w:rPr>
              <w:t xml:space="preserve"> (RG)</w:t>
            </w:r>
          </w:p>
        </w:tc>
      </w:tr>
      <w:tr w:rsidR="00F12A37" w:rsidRPr="00E4346E" w14:paraId="4D4B7BA5" w14:textId="77777777" w:rsidTr="008C327E">
        <w:trPr>
          <w:jc w:val="center"/>
        </w:trPr>
        <w:tc>
          <w:tcPr>
            <w:tcW w:w="1555" w:type="dxa"/>
          </w:tcPr>
          <w:p w14:paraId="7EABAC82" w14:textId="77777777" w:rsidR="00F12A37" w:rsidRPr="0086359E" w:rsidRDefault="00F12A37" w:rsidP="00BA458F">
            <w:pPr>
              <w:widowControl w:val="0"/>
              <w:spacing w:after="0"/>
              <w:rPr>
                <w:i/>
                <w:sz w:val="18"/>
                <w:szCs w:val="18"/>
                <w:highlight w:val="lightGray"/>
              </w:rPr>
            </w:pPr>
            <w:r w:rsidRPr="0086359E">
              <w:rPr>
                <w:i/>
                <w:sz w:val="18"/>
                <w:szCs w:val="18"/>
                <w:highlight w:val="lightGray"/>
              </w:rPr>
              <w:t>available</w:t>
            </w:r>
          </w:p>
        </w:tc>
        <w:tc>
          <w:tcPr>
            <w:tcW w:w="5842" w:type="dxa"/>
          </w:tcPr>
          <w:p w14:paraId="1B05EC6B" w14:textId="1DBB4B9F" w:rsidR="00F12A37" w:rsidRPr="00E4346E" w:rsidRDefault="00F12A37" w:rsidP="00BA458F">
            <w:pPr>
              <w:widowControl w:val="0"/>
              <w:spacing w:after="0"/>
              <w:rPr>
                <w:sz w:val="18"/>
                <w:szCs w:val="18"/>
              </w:rPr>
            </w:pPr>
            <w:r w:rsidRPr="00E4346E">
              <w:rPr>
                <w:sz w:val="18"/>
                <w:szCs w:val="18"/>
              </w:rPr>
              <w:t xml:space="preserve">Facility </w:t>
            </w:r>
            <w:r w:rsidR="000012E0">
              <w:rPr>
                <w:sz w:val="18"/>
                <w:szCs w:val="18"/>
              </w:rPr>
              <w:t>disponible</w:t>
            </w:r>
            <w:r w:rsidRPr="00E4346E">
              <w:rPr>
                <w:sz w:val="18"/>
                <w:szCs w:val="18"/>
              </w:rPr>
              <w:t>.</w:t>
            </w:r>
          </w:p>
        </w:tc>
      </w:tr>
      <w:tr w:rsidR="00F12A37" w:rsidRPr="00E4346E" w14:paraId="3D24E643" w14:textId="77777777" w:rsidTr="008C327E">
        <w:trPr>
          <w:jc w:val="center"/>
        </w:trPr>
        <w:tc>
          <w:tcPr>
            <w:tcW w:w="1555" w:type="dxa"/>
          </w:tcPr>
          <w:p w14:paraId="63D33A50" w14:textId="77777777" w:rsidR="00F12A37" w:rsidRPr="0086359E" w:rsidRDefault="00F12A37" w:rsidP="00BA458F">
            <w:pPr>
              <w:widowControl w:val="0"/>
              <w:spacing w:after="0"/>
              <w:rPr>
                <w:i/>
                <w:sz w:val="18"/>
                <w:szCs w:val="18"/>
                <w:highlight w:val="lightGray"/>
              </w:rPr>
            </w:pPr>
            <w:proofErr w:type="spellStart"/>
            <w:r w:rsidRPr="0086359E">
              <w:rPr>
                <w:i/>
                <w:sz w:val="18"/>
                <w:szCs w:val="18"/>
                <w:highlight w:val="lightGray"/>
              </w:rPr>
              <w:t>notAvailable</w:t>
            </w:r>
            <w:proofErr w:type="spellEnd"/>
          </w:p>
        </w:tc>
        <w:tc>
          <w:tcPr>
            <w:tcW w:w="5842" w:type="dxa"/>
          </w:tcPr>
          <w:p w14:paraId="3970F2F1" w14:textId="5D409C32" w:rsidR="00F12A37" w:rsidRPr="00E4346E" w:rsidRDefault="00F12A37" w:rsidP="00BA458F">
            <w:pPr>
              <w:widowControl w:val="0"/>
              <w:spacing w:after="0"/>
              <w:rPr>
                <w:sz w:val="18"/>
                <w:szCs w:val="18"/>
              </w:rPr>
            </w:pPr>
            <w:r w:rsidRPr="00E4346E">
              <w:rPr>
                <w:sz w:val="18"/>
                <w:szCs w:val="18"/>
              </w:rPr>
              <w:t xml:space="preserve">Facility </w:t>
            </w:r>
            <w:r w:rsidR="000012E0">
              <w:rPr>
                <w:sz w:val="18"/>
                <w:szCs w:val="18"/>
              </w:rPr>
              <w:t>non disponible</w:t>
            </w:r>
            <w:r w:rsidRPr="00E4346E">
              <w:rPr>
                <w:sz w:val="18"/>
                <w:szCs w:val="18"/>
              </w:rPr>
              <w:t>.</w:t>
            </w:r>
          </w:p>
        </w:tc>
      </w:tr>
      <w:tr w:rsidR="00F12A37" w:rsidRPr="00E4346E" w14:paraId="23C81FBC" w14:textId="77777777" w:rsidTr="008C327E">
        <w:trPr>
          <w:jc w:val="center"/>
        </w:trPr>
        <w:tc>
          <w:tcPr>
            <w:tcW w:w="1555" w:type="dxa"/>
          </w:tcPr>
          <w:p w14:paraId="4BA26298" w14:textId="77777777" w:rsidR="00F12A37" w:rsidRPr="0086359E" w:rsidRDefault="00F12A37" w:rsidP="00BA458F">
            <w:pPr>
              <w:widowControl w:val="0"/>
              <w:spacing w:after="0"/>
              <w:rPr>
                <w:i/>
                <w:sz w:val="18"/>
                <w:szCs w:val="18"/>
                <w:highlight w:val="lightGray"/>
              </w:rPr>
            </w:pPr>
            <w:proofErr w:type="spellStart"/>
            <w:r w:rsidRPr="0086359E">
              <w:rPr>
                <w:i/>
                <w:sz w:val="18"/>
                <w:szCs w:val="18"/>
                <w:highlight w:val="lightGray"/>
              </w:rPr>
              <w:t>partiallyAvailable</w:t>
            </w:r>
            <w:proofErr w:type="spellEnd"/>
          </w:p>
        </w:tc>
        <w:tc>
          <w:tcPr>
            <w:tcW w:w="5842" w:type="dxa"/>
          </w:tcPr>
          <w:p w14:paraId="2FAD3B49" w14:textId="404C1E52" w:rsidR="00F12A37" w:rsidRPr="00E4346E" w:rsidRDefault="00F12A37" w:rsidP="00BA458F">
            <w:pPr>
              <w:widowControl w:val="0"/>
              <w:spacing w:after="0"/>
              <w:rPr>
                <w:sz w:val="18"/>
                <w:szCs w:val="18"/>
              </w:rPr>
            </w:pPr>
            <w:r w:rsidRPr="00E4346E">
              <w:rPr>
                <w:sz w:val="18"/>
                <w:szCs w:val="18"/>
              </w:rPr>
              <w:t xml:space="preserve">Facility </w:t>
            </w:r>
            <w:proofErr w:type="spellStart"/>
            <w:r w:rsidR="000012E0">
              <w:rPr>
                <w:sz w:val="18"/>
                <w:szCs w:val="18"/>
              </w:rPr>
              <w:t>partiellement</w:t>
            </w:r>
            <w:proofErr w:type="spellEnd"/>
            <w:r w:rsidR="000012E0">
              <w:rPr>
                <w:sz w:val="18"/>
                <w:szCs w:val="18"/>
              </w:rPr>
              <w:t xml:space="preserve"> disponible</w:t>
            </w:r>
          </w:p>
        </w:tc>
      </w:tr>
      <w:tr w:rsidR="00F12A37" w:rsidRPr="00E4346E" w14:paraId="24C7150E" w14:textId="77777777" w:rsidTr="008C327E">
        <w:trPr>
          <w:jc w:val="center"/>
        </w:trPr>
        <w:tc>
          <w:tcPr>
            <w:tcW w:w="1555" w:type="dxa"/>
          </w:tcPr>
          <w:p w14:paraId="4F763C53" w14:textId="77777777" w:rsidR="00F12A37" w:rsidRPr="0086359E" w:rsidRDefault="00F12A37" w:rsidP="00BA458F">
            <w:pPr>
              <w:widowControl w:val="0"/>
              <w:spacing w:after="0"/>
              <w:rPr>
                <w:i/>
                <w:sz w:val="18"/>
                <w:szCs w:val="18"/>
                <w:highlight w:val="lightGray"/>
              </w:rPr>
            </w:pPr>
            <w:r w:rsidRPr="0086359E">
              <w:rPr>
                <w:i/>
                <w:sz w:val="18"/>
                <w:szCs w:val="18"/>
                <w:highlight w:val="lightGray"/>
              </w:rPr>
              <w:t>added</w:t>
            </w:r>
          </w:p>
        </w:tc>
        <w:tc>
          <w:tcPr>
            <w:tcW w:w="5842" w:type="dxa"/>
          </w:tcPr>
          <w:p w14:paraId="05F50B81" w14:textId="2B3EF08F" w:rsidR="00F12A37" w:rsidRPr="00E4346E" w:rsidRDefault="00F12A37" w:rsidP="00BA458F">
            <w:pPr>
              <w:widowControl w:val="0"/>
              <w:spacing w:after="0"/>
              <w:rPr>
                <w:sz w:val="18"/>
                <w:szCs w:val="18"/>
              </w:rPr>
            </w:pPr>
            <w:r w:rsidRPr="00E4346E">
              <w:rPr>
                <w:sz w:val="18"/>
                <w:szCs w:val="18"/>
              </w:rPr>
              <w:t xml:space="preserve">Facility </w:t>
            </w:r>
            <w:proofErr w:type="spellStart"/>
            <w:r w:rsidR="000012E0">
              <w:rPr>
                <w:sz w:val="18"/>
                <w:szCs w:val="18"/>
              </w:rPr>
              <w:t>ajoutée</w:t>
            </w:r>
            <w:proofErr w:type="spellEnd"/>
            <w:r w:rsidR="000012E0">
              <w:rPr>
                <w:sz w:val="18"/>
                <w:szCs w:val="18"/>
              </w:rPr>
              <w:t xml:space="preserve"> </w:t>
            </w:r>
            <w:proofErr w:type="spellStart"/>
            <w:r w:rsidR="000012E0">
              <w:rPr>
                <w:sz w:val="18"/>
                <w:szCs w:val="18"/>
              </w:rPr>
              <w:t>définitivement</w:t>
            </w:r>
            <w:proofErr w:type="spellEnd"/>
          </w:p>
        </w:tc>
      </w:tr>
      <w:tr w:rsidR="00F12A37" w:rsidRPr="00E4346E" w14:paraId="080EAD69" w14:textId="77777777" w:rsidTr="008C327E">
        <w:trPr>
          <w:jc w:val="center"/>
        </w:trPr>
        <w:tc>
          <w:tcPr>
            <w:tcW w:w="1555" w:type="dxa"/>
          </w:tcPr>
          <w:p w14:paraId="047F6E9D" w14:textId="77777777" w:rsidR="00F12A37" w:rsidRPr="0086359E" w:rsidRDefault="00F12A37" w:rsidP="00BA458F">
            <w:pPr>
              <w:widowControl w:val="0"/>
              <w:spacing w:after="0"/>
              <w:rPr>
                <w:i/>
                <w:sz w:val="18"/>
                <w:szCs w:val="18"/>
                <w:highlight w:val="lightGray"/>
              </w:rPr>
            </w:pPr>
            <w:r w:rsidRPr="0086359E">
              <w:rPr>
                <w:i/>
                <w:sz w:val="18"/>
                <w:szCs w:val="18"/>
                <w:highlight w:val="lightGray"/>
              </w:rPr>
              <w:t>removed</w:t>
            </w:r>
          </w:p>
        </w:tc>
        <w:tc>
          <w:tcPr>
            <w:tcW w:w="5842" w:type="dxa"/>
          </w:tcPr>
          <w:p w14:paraId="27C33D2D" w14:textId="6936747F" w:rsidR="00F12A37" w:rsidRPr="00E4346E" w:rsidRDefault="00F12A37" w:rsidP="00BA458F">
            <w:pPr>
              <w:widowControl w:val="0"/>
              <w:spacing w:after="0"/>
              <w:rPr>
                <w:sz w:val="18"/>
                <w:szCs w:val="18"/>
              </w:rPr>
            </w:pPr>
            <w:r w:rsidRPr="00E4346E">
              <w:rPr>
                <w:sz w:val="18"/>
                <w:szCs w:val="18"/>
              </w:rPr>
              <w:t xml:space="preserve">Facility </w:t>
            </w:r>
            <w:proofErr w:type="spellStart"/>
            <w:r w:rsidR="000012E0">
              <w:rPr>
                <w:sz w:val="18"/>
                <w:szCs w:val="18"/>
              </w:rPr>
              <w:t>supprimée</w:t>
            </w:r>
            <w:proofErr w:type="spellEnd"/>
            <w:r w:rsidR="000012E0">
              <w:rPr>
                <w:sz w:val="18"/>
                <w:szCs w:val="18"/>
              </w:rPr>
              <w:t xml:space="preserve"> </w:t>
            </w:r>
            <w:proofErr w:type="spellStart"/>
            <w:r w:rsidR="000012E0">
              <w:rPr>
                <w:sz w:val="18"/>
                <w:szCs w:val="18"/>
              </w:rPr>
              <w:t>définitivement</w:t>
            </w:r>
            <w:proofErr w:type="spellEnd"/>
          </w:p>
        </w:tc>
      </w:tr>
    </w:tbl>
    <w:p w14:paraId="361F4241" w14:textId="77777777" w:rsidR="00F12A37" w:rsidRDefault="00F12A37" w:rsidP="00F12A37">
      <w:pPr>
        <w:pStyle w:val="Titre4"/>
        <w:keepNext w:val="0"/>
        <w:widowControl w:val="0"/>
        <w:suppressAutoHyphens w:val="0"/>
        <w:rPr>
          <w:lang w:val="fr-FR"/>
        </w:rPr>
      </w:pPr>
      <w:bookmarkStart w:id="333" w:name="_Ref66178453"/>
      <w:r>
        <w:rPr>
          <w:lang w:val="fr-FR"/>
        </w:rPr>
        <w:t xml:space="preserve">Description de comptage associé à une </w:t>
      </w:r>
      <w:proofErr w:type="spellStart"/>
      <w:r>
        <w:rPr>
          <w:lang w:val="fr-FR"/>
        </w:rPr>
        <w:t>facility</w:t>
      </w:r>
      <w:bookmarkEnd w:id="333"/>
      <w:proofErr w:type="spellEnd"/>
    </w:p>
    <w:p w14:paraId="683D786D" w14:textId="77777777" w:rsidR="00F12A37" w:rsidRPr="006138F3" w:rsidRDefault="00F12A37" w:rsidP="00F12A37">
      <w:pPr>
        <w:widowControl w:val="0"/>
        <w:jc w:val="both"/>
        <w:rPr>
          <w:lang w:val="fr-FR"/>
        </w:rPr>
      </w:pPr>
      <w:r>
        <w:rPr>
          <w:lang w:val="fr-FR"/>
        </w:rPr>
        <w:t xml:space="preserve">Cette structure permet d’associer un compteur à un </w:t>
      </w:r>
      <w:r>
        <w:rPr>
          <w:sz w:val="18"/>
          <w:szCs w:val="18"/>
          <w:lang w:val="fr-FR"/>
        </w:rPr>
        <w:t>Facility</w:t>
      </w:r>
      <w:r>
        <w:rPr>
          <w:lang w:val="fr-FR"/>
        </w:rPr>
        <w:t xml:space="preserve">, l’utilisation de cette structure est à convenir entre les partenaires de l’échange. Il pourra s’agir par exemple du nombre de personnes dans un </w:t>
      </w:r>
      <w:proofErr w:type="spellStart"/>
      <w:r>
        <w:rPr>
          <w:lang w:val="fr-FR"/>
        </w:rPr>
        <w:t>vehicule</w:t>
      </w:r>
      <w:proofErr w:type="spellEnd"/>
      <w:r>
        <w:rPr>
          <w:lang w:val="fr-FR"/>
        </w:rPr>
        <w:t xml:space="preserve">, sur un quai, nombre de place de parking, nombre de </w:t>
      </w:r>
      <w:proofErr w:type="spellStart"/>
      <w:r>
        <w:rPr>
          <w:lang w:val="fr-FR"/>
        </w:rPr>
        <w:t>bormes</w:t>
      </w:r>
      <w:proofErr w:type="spellEnd"/>
      <w:r>
        <w:rPr>
          <w:lang w:val="fr-FR"/>
        </w:rPr>
        <w:t xml:space="preserve"> libres / occupées pour les aires de </w:t>
      </w:r>
      <w:proofErr w:type="spellStart"/>
      <w:r>
        <w:rPr>
          <w:lang w:val="fr-FR"/>
        </w:rPr>
        <w:t>staionnement</w:t>
      </w:r>
      <w:proofErr w:type="spellEnd"/>
      <w:r>
        <w:rPr>
          <w:lang w:val="fr-FR"/>
        </w:rPr>
        <w:t xml:space="preserve"> de </w:t>
      </w:r>
      <w:proofErr w:type="spellStart"/>
      <w:r>
        <w:rPr>
          <w:lang w:val="fr-FR"/>
        </w:rPr>
        <w:t>vehicules</w:t>
      </w:r>
      <w:proofErr w:type="spellEnd"/>
      <w:r>
        <w:rPr>
          <w:lang w:val="fr-FR"/>
        </w:rPr>
        <w:t xml:space="preserve"> partagés, …</w:t>
      </w:r>
    </w:p>
    <w:tbl>
      <w:tblPr>
        <w:tblW w:w="9390" w:type="dxa"/>
        <w:jc w:val="center"/>
        <w:tblLayout w:type="fixed"/>
        <w:tblLook w:val="0000" w:firstRow="0" w:lastRow="0" w:firstColumn="0" w:lastColumn="0" w:noHBand="0" w:noVBand="0"/>
      </w:tblPr>
      <w:tblGrid>
        <w:gridCol w:w="1153"/>
        <w:gridCol w:w="402"/>
        <w:gridCol w:w="1157"/>
        <w:gridCol w:w="567"/>
        <w:gridCol w:w="2227"/>
        <w:gridCol w:w="3884"/>
      </w:tblGrid>
      <w:tr w:rsidR="00F12A37" w:rsidRPr="00E32CB2" w14:paraId="34B2B57F" w14:textId="77777777" w:rsidTr="008C327E">
        <w:trPr>
          <w:jc w:val="center"/>
        </w:trPr>
        <w:tc>
          <w:tcPr>
            <w:tcW w:w="1153" w:type="dxa"/>
            <w:vMerge w:val="restart"/>
            <w:tcBorders>
              <w:top w:val="single" w:sz="4" w:space="0" w:color="auto"/>
              <w:left w:val="single" w:sz="4" w:space="0" w:color="auto"/>
            </w:tcBorders>
          </w:tcPr>
          <w:p w14:paraId="1941CC03"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i/>
                <w:iCs/>
                <w:sz w:val="20"/>
              </w:rPr>
              <w:t>Counting</w:t>
            </w:r>
            <w:r w:rsidRPr="00E7759A">
              <w:rPr>
                <w:rFonts w:ascii="Calibri" w:hAnsi="Calibri" w:cs="Calibri"/>
                <w:i/>
                <w:iCs/>
                <w:sz w:val="20"/>
              </w:rPr>
              <w:br/>
              <w:t>Type</w:t>
            </w:r>
          </w:p>
        </w:tc>
        <w:tc>
          <w:tcPr>
            <w:tcW w:w="1559" w:type="dxa"/>
            <w:gridSpan w:val="2"/>
            <w:tcBorders>
              <w:top w:val="single" w:sz="4" w:space="0" w:color="auto"/>
              <w:left w:val="single" w:sz="4" w:space="0" w:color="000000"/>
              <w:bottom w:val="single" w:sz="4" w:space="0" w:color="000000"/>
            </w:tcBorders>
          </w:tcPr>
          <w:p w14:paraId="0C3C3D79" w14:textId="77777777" w:rsidR="00F12A37" w:rsidRPr="0086359E" w:rsidRDefault="00F12A37" w:rsidP="008C327E">
            <w:pPr>
              <w:pStyle w:val="Tabletext8"/>
              <w:widowControl w:val="0"/>
              <w:snapToGrid w:val="0"/>
              <w:spacing w:before="0" w:after="0"/>
              <w:rPr>
                <w:rFonts w:ascii="Calibri" w:hAnsi="Calibri" w:cs="Calibri"/>
                <w:b/>
                <w:i/>
                <w:iCs/>
                <w:sz w:val="20"/>
                <w:highlight w:val="lightGray"/>
              </w:rPr>
            </w:pPr>
            <w:proofErr w:type="spellStart"/>
            <w:r w:rsidRPr="0086359E">
              <w:rPr>
                <w:rFonts w:ascii="Calibri" w:hAnsi="Calibri" w:cs="Calibri"/>
                <w:b/>
                <w:i/>
                <w:iCs/>
                <w:sz w:val="20"/>
                <w:highlight w:val="lightGray"/>
              </w:rPr>
              <w:t>CountingType</w:t>
            </w:r>
            <w:proofErr w:type="spellEnd"/>
          </w:p>
        </w:tc>
        <w:tc>
          <w:tcPr>
            <w:tcW w:w="567" w:type="dxa"/>
            <w:tcBorders>
              <w:top w:val="single" w:sz="4" w:space="0" w:color="auto"/>
              <w:left w:val="single" w:sz="4" w:space="0" w:color="000000"/>
              <w:bottom w:val="single" w:sz="4" w:space="0" w:color="000000"/>
            </w:tcBorders>
          </w:tcPr>
          <w:p w14:paraId="7E0F0F23"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1:1</w:t>
            </w:r>
          </w:p>
        </w:tc>
        <w:tc>
          <w:tcPr>
            <w:tcW w:w="2227" w:type="dxa"/>
            <w:tcBorders>
              <w:top w:val="single" w:sz="4" w:space="0" w:color="auto"/>
              <w:left w:val="single" w:sz="4" w:space="0" w:color="000000"/>
              <w:bottom w:val="single" w:sz="4" w:space="0" w:color="000000"/>
            </w:tcBorders>
          </w:tcPr>
          <w:p w14:paraId="22C4BD29" w14:textId="77777777" w:rsidR="00F12A37" w:rsidRPr="00E7759A" w:rsidRDefault="00F12A37" w:rsidP="008C327E">
            <w:pPr>
              <w:pStyle w:val="Tabletext8"/>
              <w:widowControl w:val="0"/>
              <w:snapToGrid w:val="0"/>
              <w:spacing w:before="0" w:after="0"/>
              <w:rPr>
                <w:rFonts w:ascii="Calibri" w:hAnsi="Calibri" w:cs="Calibri"/>
                <w:i/>
                <w:iCs/>
                <w:sz w:val="20"/>
              </w:rPr>
            </w:pPr>
            <w:proofErr w:type="spellStart"/>
            <w:r w:rsidRPr="00E7759A">
              <w:rPr>
                <w:rFonts w:ascii="Calibri" w:hAnsi="Calibri" w:cs="Calibri"/>
                <w:i/>
                <w:iCs/>
                <w:sz w:val="20"/>
              </w:rPr>
              <w:t>CountingTypeEnumeration</w:t>
            </w:r>
            <w:proofErr w:type="spellEnd"/>
          </w:p>
        </w:tc>
        <w:tc>
          <w:tcPr>
            <w:tcW w:w="3884" w:type="dxa"/>
            <w:tcBorders>
              <w:top w:val="single" w:sz="4" w:space="0" w:color="auto"/>
              <w:left w:val="single" w:sz="4" w:space="0" w:color="000000"/>
              <w:bottom w:val="single" w:sz="4" w:space="0" w:color="000000"/>
              <w:right w:val="single" w:sz="4" w:space="0" w:color="auto"/>
            </w:tcBorders>
          </w:tcPr>
          <w:p w14:paraId="4C38A8DB" w14:textId="74B446C1" w:rsidR="00F12A37" w:rsidRPr="00E7759A" w:rsidRDefault="00F12A37" w:rsidP="008C327E">
            <w:pPr>
              <w:pStyle w:val="Tabletext8"/>
              <w:widowControl w:val="0"/>
              <w:snapToGrid w:val="0"/>
              <w:spacing w:before="0" w:after="0"/>
              <w:rPr>
                <w:rFonts w:ascii="Calibri" w:hAnsi="Calibri" w:cs="Calibri"/>
                <w:sz w:val="20"/>
                <w:lang w:val="fr-FR"/>
              </w:rPr>
            </w:pPr>
            <w:r w:rsidRPr="00E7759A">
              <w:rPr>
                <w:rFonts w:ascii="Calibri" w:hAnsi="Calibri" w:cs="Calibri"/>
                <w:sz w:val="20"/>
                <w:lang w:val="fr-FR"/>
              </w:rPr>
              <w:t>Nature de ce qui est compté (</w:t>
            </w:r>
            <w:proofErr w:type="spellStart"/>
            <w:r w:rsidRPr="00E7759A">
              <w:rPr>
                <w:rFonts w:ascii="Calibri" w:hAnsi="Calibri" w:cs="Calibri"/>
                <w:sz w:val="20"/>
                <w:lang w:val="fr-FR"/>
              </w:rPr>
              <w:t>cf</w:t>
            </w:r>
            <w:proofErr w:type="spellEnd"/>
            <w:r w:rsidRPr="00E7759A">
              <w:rPr>
                <w:rFonts w:ascii="Calibri" w:hAnsi="Calibri" w:cs="Calibri"/>
                <w:sz w:val="20"/>
                <w:lang w:val="fr-FR"/>
              </w:rPr>
              <w:t xml:space="preserve"> </w:t>
            </w:r>
            <w:r w:rsidRPr="00E7759A">
              <w:rPr>
                <w:rFonts w:ascii="Calibri" w:hAnsi="Calibri" w:cs="Calibri"/>
                <w:sz w:val="20"/>
                <w:lang w:val="fr-FR"/>
              </w:rPr>
              <w:fldChar w:fldCharType="begin"/>
            </w:r>
            <w:r w:rsidRPr="00E7759A">
              <w:rPr>
                <w:rFonts w:ascii="Calibri" w:hAnsi="Calibri" w:cs="Calibri"/>
                <w:sz w:val="20"/>
                <w:lang w:val="fr-FR"/>
              </w:rPr>
              <w:instrText xml:space="preserve"> REF _Ref66192375 \r \h </w:instrText>
            </w:r>
            <w:r w:rsidR="008C327E" w:rsidRPr="00E7759A">
              <w:rPr>
                <w:rFonts w:ascii="Calibri" w:hAnsi="Calibri" w:cs="Calibri"/>
                <w:sz w:val="20"/>
                <w:lang w:val="fr-FR"/>
              </w:rPr>
              <w:instrText xml:space="preserve"> \* MERGEFORMAT </w:instrText>
            </w:r>
            <w:r w:rsidRPr="00E7759A">
              <w:rPr>
                <w:rFonts w:ascii="Calibri" w:hAnsi="Calibri" w:cs="Calibri"/>
                <w:sz w:val="20"/>
                <w:lang w:val="fr-FR"/>
              </w:rPr>
            </w:r>
            <w:r w:rsidRPr="00E7759A">
              <w:rPr>
                <w:rFonts w:ascii="Calibri" w:hAnsi="Calibri" w:cs="Calibri"/>
                <w:sz w:val="20"/>
                <w:lang w:val="fr-FR"/>
              </w:rPr>
              <w:fldChar w:fldCharType="separate"/>
            </w:r>
            <w:r w:rsidR="00CD6283">
              <w:rPr>
                <w:rFonts w:ascii="Calibri" w:hAnsi="Calibri" w:cs="Calibri"/>
                <w:sz w:val="20"/>
                <w:lang w:val="fr-FR"/>
              </w:rPr>
              <w:t>6.6.3.3.1</w:t>
            </w:r>
            <w:r w:rsidRPr="00E7759A">
              <w:rPr>
                <w:rFonts w:ascii="Calibri" w:hAnsi="Calibri" w:cs="Calibri"/>
                <w:sz w:val="20"/>
                <w:lang w:val="fr-FR"/>
              </w:rPr>
              <w:fldChar w:fldCharType="end"/>
            </w:r>
            <w:r w:rsidRPr="00E7759A">
              <w:rPr>
                <w:rFonts w:ascii="Calibri" w:hAnsi="Calibri" w:cs="Calibri"/>
                <w:sz w:val="20"/>
                <w:lang w:val="fr-FR"/>
              </w:rPr>
              <w:t>)</w:t>
            </w:r>
          </w:p>
        </w:tc>
      </w:tr>
      <w:tr w:rsidR="00F12A37" w:rsidRPr="00E4346E" w14:paraId="7EF59261" w14:textId="77777777" w:rsidTr="008C327E">
        <w:trPr>
          <w:jc w:val="center"/>
        </w:trPr>
        <w:tc>
          <w:tcPr>
            <w:tcW w:w="1153" w:type="dxa"/>
            <w:vMerge/>
            <w:tcBorders>
              <w:left w:val="single" w:sz="4" w:space="0" w:color="auto"/>
            </w:tcBorders>
          </w:tcPr>
          <w:p w14:paraId="46E99E1B" w14:textId="77777777" w:rsidR="00F12A37" w:rsidRPr="00E7759A" w:rsidRDefault="00F12A37" w:rsidP="008C327E">
            <w:pPr>
              <w:pStyle w:val="Tabletext8"/>
              <w:widowControl w:val="0"/>
              <w:snapToGrid w:val="0"/>
              <w:spacing w:before="0" w:after="0"/>
              <w:rPr>
                <w:rFonts w:ascii="Calibri" w:hAnsi="Calibri" w:cs="Calibri"/>
                <w:i/>
                <w:iCs/>
                <w:sz w:val="20"/>
                <w:lang w:val="fr-FR"/>
              </w:rPr>
            </w:pPr>
          </w:p>
        </w:tc>
        <w:tc>
          <w:tcPr>
            <w:tcW w:w="1559" w:type="dxa"/>
            <w:gridSpan w:val="2"/>
            <w:tcBorders>
              <w:left w:val="single" w:sz="4" w:space="0" w:color="000000"/>
              <w:bottom w:val="single" w:sz="4" w:space="0" w:color="000000"/>
            </w:tcBorders>
          </w:tcPr>
          <w:p w14:paraId="0B634AE7" w14:textId="77777777" w:rsidR="00F12A37" w:rsidRPr="0086359E" w:rsidRDefault="00F12A37" w:rsidP="008C327E">
            <w:pPr>
              <w:pStyle w:val="Tabletext8"/>
              <w:widowControl w:val="0"/>
              <w:snapToGrid w:val="0"/>
              <w:spacing w:before="0" w:after="0"/>
              <w:rPr>
                <w:rFonts w:ascii="Calibri" w:hAnsi="Calibri" w:cs="Calibri"/>
                <w:b/>
                <w:i/>
                <w:iCs/>
                <w:sz w:val="20"/>
                <w:highlight w:val="lightGray"/>
              </w:rPr>
            </w:pPr>
            <w:proofErr w:type="spellStart"/>
            <w:r w:rsidRPr="0086359E">
              <w:rPr>
                <w:rFonts w:ascii="Calibri" w:hAnsi="Calibri" w:cs="Calibri"/>
                <w:b/>
                <w:i/>
                <w:iCs/>
                <w:sz w:val="20"/>
                <w:highlight w:val="lightGray"/>
              </w:rPr>
              <w:t>CountedFeatureUnit</w:t>
            </w:r>
            <w:proofErr w:type="spellEnd"/>
          </w:p>
        </w:tc>
        <w:tc>
          <w:tcPr>
            <w:tcW w:w="567" w:type="dxa"/>
            <w:tcBorders>
              <w:left w:val="single" w:sz="4" w:space="0" w:color="000000"/>
              <w:bottom w:val="single" w:sz="4" w:space="0" w:color="000000"/>
            </w:tcBorders>
          </w:tcPr>
          <w:p w14:paraId="7B3D3244"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2227" w:type="dxa"/>
            <w:tcBorders>
              <w:left w:val="single" w:sz="4" w:space="0" w:color="000000"/>
              <w:bottom w:val="single" w:sz="4" w:space="0" w:color="000000"/>
            </w:tcBorders>
          </w:tcPr>
          <w:p w14:paraId="75BE5D4D" w14:textId="77777777" w:rsidR="00F12A37" w:rsidRPr="00E7759A" w:rsidRDefault="00F12A37" w:rsidP="008C327E">
            <w:pPr>
              <w:pStyle w:val="Tabletext8"/>
              <w:widowControl w:val="0"/>
              <w:snapToGrid w:val="0"/>
              <w:spacing w:before="0" w:after="0"/>
              <w:rPr>
                <w:rFonts w:ascii="Calibri" w:hAnsi="Calibri" w:cs="Calibri"/>
                <w:i/>
                <w:iCs/>
                <w:sz w:val="20"/>
              </w:rPr>
            </w:pPr>
            <w:proofErr w:type="spellStart"/>
            <w:r w:rsidRPr="00E7759A">
              <w:rPr>
                <w:rFonts w:ascii="Calibri" w:hAnsi="Calibri" w:cs="Calibri"/>
                <w:i/>
                <w:iCs/>
                <w:sz w:val="20"/>
              </w:rPr>
              <w:t>CountedFeatureUnitEnumeration</w:t>
            </w:r>
            <w:proofErr w:type="spellEnd"/>
          </w:p>
        </w:tc>
        <w:tc>
          <w:tcPr>
            <w:tcW w:w="3884" w:type="dxa"/>
            <w:tcBorders>
              <w:left w:val="single" w:sz="4" w:space="0" w:color="000000"/>
              <w:bottom w:val="single" w:sz="4" w:space="0" w:color="000000"/>
              <w:right w:val="single" w:sz="4" w:space="0" w:color="auto"/>
            </w:tcBorders>
          </w:tcPr>
          <w:p w14:paraId="754F5179" w14:textId="258367F3" w:rsidR="00F12A37" w:rsidRPr="00E7759A" w:rsidRDefault="00F12A37" w:rsidP="008C327E">
            <w:pPr>
              <w:pStyle w:val="Tabletext8"/>
              <w:widowControl w:val="0"/>
              <w:snapToGrid w:val="0"/>
              <w:spacing w:before="0" w:after="0"/>
              <w:rPr>
                <w:rFonts w:ascii="Calibri" w:hAnsi="Calibri" w:cs="Calibri"/>
                <w:sz w:val="20"/>
              </w:rPr>
            </w:pPr>
            <w:proofErr w:type="spellStart"/>
            <w:r w:rsidRPr="00E7759A">
              <w:rPr>
                <w:rFonts w:ascii="Calibri" w:hAnsi="Calibri" w:cs="Calibri"/>
                <w:sz w:val="20"/>
              </w:rPr>
              <w:t>Unité</w:t>
            </w:r>
            <w:proofErr w:type="spellEnd"/>
            <w:r w:rsidRPr="00E7759A">
              <w:rPr>
                <w:rFonts w:ascii="Calibri" w:hAnsi="Calibri" w:cs="Calibri"/>
                <w:sz w:val="20"/>
              </w:rPr>
              <w:t xml:space="preserve"> de </w:t>
            </w:r>
            <w:proofErr w:type="spellStart"/>
            <w:r w:rsidRPr="00E7759A">
              <w:rPr>
                <w:rFonts w:ascii="Calibri" w:hAnsi="Calibri" w:cs="Calibri"/>
                <w:sz w:val="20"/>
              </w:rPr>
              <w:t>comptage</w:t>
            </w:r>
            <w:proofErr w:type="spellEnd"/>
            <w:r w:rsidRPr="00E7759A">
              <w:rPr>
                <w:rFonts w:ascii="Calibri" w:hAnsi="Calibri" w:cs="Calibri"/>
                <w:sz w:val="20"/>
              </w:rPr>
              <w:t xml:space="preserve"> (</w:t>
            </w:r>
            <w:proofErr w:type="spellStart"/>
            <w:r w:rsidRPr="00E7759A">
              <w:rPr>
                <w:rFonts w:ascii="Calibri" w:hAnsi="Calibri" w:cs="Calibri"/>
                <w:sz w:val="20"/>
              </w:rPr>
              <w:t>cf</w:t>
            </w:r>
            <w:proofErr w:type="spellEnd"/>
            <w:r w:rsidRPr="00E7759A">
              <w:rPr>
                <w:rFonts w:ascii="Calibri" w:hAnsi="Calibri" w:cs="Calibri"/>
                <w:sz w:val="20"/>
              </w:rPr>
              <w:t xml:space="preserve"> </w:t>
            </w:r>
            <w:r w:rsidRPr="00E7759A">
              <w:rPr>
                <w:rFonts w:ascii="Calibri" w:hAnsi="Calibri" w:cs="Calibri"/>
                <w:sz w:val="20"/>
              </w:rPr>
              <w:fldChar w:fldCharType="begin"/>
            </w:r>
            <w:r w:rsidRPr="00E7759A">
              <w:rPr>
                <w:rFonts w:ascii="Calibri" w:hAnsi="Calibri" w:cs="Calibri"/>
                <w:sz w:val="20"/>
              </w:rPr>
              <w:instrText xml:space="preserve"> REF _Ref66192401 \r \h </w:instrText>
            </w:r>
            <w:r w:rsidR="008C327E" w:rsidRPr="00E7759A">
              <w:rPr>
                <w:rFonts w:ascii="Calibri" w:hAnsi="Calibri" w:cs="Calibri"/>
                <w:sz w:val="20"/>
              </w:rPr>
              <w:instrText xml:space="preserve"> \* MERGEFORMAT </w:instrText>
            </w:r>
            <w:r w:rsidRPr="00E7759A">
              <w:rPr>
                <w:rFonts w:ascii="Calibri" w:hAnsi="Calibri" w:cs="Calibri"/>
                <w:sz w:val="20"/>
              </w:rPr>
            </w:r>
            <w:r w:rsidRPr="00E7759A">
              <w:rPr>
                <w:rFonts w:ascii="Calibri" w:hAnsi="Calibri" w:cs="Calibri"/>
                <w:sz w:val="20"/>
              </w:rPr>
              <w:fldChar w:fldCharType="separate"/>
            </w:r>
            <w:r w:rsidR="00CD6283">
              <w:rPr>
                <w:rFonts w:ascii="Calibri" w:hAnsi="Calibri" w:cs="Calibri"/>
                <w:sz w:val="20"/>
              </w:rPr>
              <w:t>0</w:t>
            </w:r>
            <w:r w:rsidRPr="00E7759A">
              <w:rPr>
                <w:rFonts w:ascii="Calibri" w:hAnsi="Calibri" w:cs="Calibri"/>
                <w:sz w:val="20"/>
              </w:rPr>
              <w:fldChar w:fldCharType="end"/>
            </w:r>
            <w:r w:rsidRPr="00E7759A">
              <w:rPr>
                <w:rFonts w:ascii="Calibri" w:hAnsi="Calibri" w:cs="Calibri"/>
                <w:sz w:val="20"/>
              </w:rPr>
              <w:t>)</w:t>
            </w:r>
          </w:p>
        </w:tc>
      </w:tr>
      <w:tr w:rsidR="00F12A37" w:rsidRPr="008923AC" w14:paraId="107EDA20" w14:textId="77777777" w:rsidTr="000012E0">
        <w:trPr>
          <w:jc w:val="center"/>
        </w:trPr>
        <w:tc>
          <w:tcPr>
            <w:tcW w:w="1153" w:type="dxa"/>
            <w:vMerge/>
            <w:tcBorders>
              <w:left w:val="single" w:sz="4" w:space="0" w:color="auto"/>
              <w:bottom w:val="single" w:sz="4" w:space="0" w:color="000000"/>
            </w:tcBorders>
          </w:tcPr>
          <w:p w14:paraId="2DFD8428" w14:textId="77777777" w:rsidR="00F12A37" w:rsidRPr="00E7759A" w:rsidRDefault="00F12A37" w:rsidP="008C327E">
            <w:pPr>
              <w:pStyle w:val="Tabletext8"/>
              <w:widowControl w:val="0"/>
              <w:snapToGrid w:val="0"/>
              <w:spacing w:before="0" w:after="0"/>
              <w:rPr>
                <w:rFonts w:ascii="Calibri" w:hAnsi="Calibri" w:cs="Calibri"/>
                <w:i/>
                <w:iCs/>
                <w:sz w:val="20"/>
              </w:rPr>
            </w:pPr>
          </w:p>
        </w:tc>
        <w:tc>
          <w:tcPr>
            <w:tcW w:w="1559" w:type="dxa"/>
            <w:gridSpan w:val="2"/>
            <w:tcBorders>
              <w:left w:val="single" w:sz="4" w:space="0" w:color="000000"/>
              <w:bottom w:val="single" w:sz="4" w:space="0" w:color="000000"/>
            </w:tcBorders>
          </w:tcPr>
          <w:p w14:paraId="71C3C22D" w14:textId="77777777" w:rsidR="00F12A37" w:rsidRPr="00E7759A" w:rsidRDefault="00F12A37" w:rsidP="008C327E">
            <w:pPr>
              <w:pStyle w:val="Tabletext8"/>
              <w:widowControl w:val="0"/>
              <w:snapToGrid w:val="0"/>
              <w:spacing w:before="0" w:after="0"/>
              <w:rPr>
                <w:rFonts w:ascii="Calibri" w:hAnsi="Calibri" w:cs="Calibri"/>
                <w:b/>
                <w:i/>
                <w:iCs/>
                <w:sz w:val="20"/>
              </w:rPr>
            </w:pPr>
            <w:proofErr w:type="spellStart"/>
            <w:r w:rsidRPr="00E7759A">
              <w:rPr>
                <w:rFonts w:ascii="Calibri" w:hAnsi="Calibri" w:cs="Calibri"/>
                <w:b/>
                <w:i/>
                <w:iCs/>
                <w:sz w:val="20"/>
                <w:highlight w:val="lightGray"/>
              </w:rPr>
              <w:t>TypeOfCountedFeature</w:t>
            </w:r>
            <w:proofErr w:type="spellEnd"/>
          </w:p>
        </w:tc>
        <w:tc>
          <w:tcPr>
            <w:tcW w:w="567" w:type="dxa"/>
            <w:tcBorders>
              <w:left w:val="single" w:sz="4" w:space="0" w:color="000000"/>
              <w:bottom w:val="single" w:sz="4" w:space="0" w:color="000000"/>
            </w:tcBorders>
          </w:tcPr>
          <w:p w14:paraId="7DFD3BC5"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2227" w:type="dxa"/>
            <w:tcBorders>
              <w:left w:val="single" w:sz="4" w:space="0" w:color="000000"/>
              <w:bottom w:val="single" w:sz="4" w:space="0" w:color="000000"/>
            </w:tcBorders>
          </w:tcPr>
          <w:p w14:paraId="76EAE57B" w14:textId="77777777" w:rsidR="00F12A37" w:rsidRPr="00E7759A" w:rsidRDefault="00F12A37" w:rsidP="008C327E">
            <w:pPr>
              <w:pStyle w:val="Tabletext8"/>
              <w:widowControl w:val="0"/>
              <w:snapToGrid w:val="0"/>
              <w:spacing w:before="0" w:after="0"/>
              <w:jc w:val="left"/>
              <w:rPr>
                <w:rFonts w:ascii="Calibri" w:hAnsi="Calibri" w:cs="Calibri"/>
                <w:i/>
                <w:iCs/>
                <w:sz w:val="20"/>
              </w:rPr>
            </w:pPr>
            <w:proofErr w:type="spellStart"/>
            <w:r w:rsidRPr="00E7759A">
              <w:rPr>
                <w:rFonts w:ascii="Calibri" w:hAnsi="Calibri" w:cs="Calibri"/>
                <w:i/>
                <w:iCs/>
                <w:sz w:val="20"/>
              </w:rPr>
              <w:t>TypeOfValueStructure</w:t>
            </w:r>
            <w:proofErr w:type="spellEnd"/>
          </w:p>
        </w:tc>
        <w:tc>
          <w:tcPr>
            <w:tcW w:w="3884" w:type="dxa"/>
            <w:tcBorders>
              <w:left w:val="single" w:sz="4" w:space="0" w:color="000000"/>
              <w:bottom w:val="single" w:sz="4" w:space="0" w:color="000000"/>
              <w:right w:val="single" w:sz="4" w:space="0" w:color="auto"/>
            </w:tcBorders>
            <w:vAlign w:val="center"/>
          </w:tcPr>
          <w:p w14:paraId="42E5AACD" w14:textId="7F52739B" w:rsidR="00F12A37" w:rsidRPr="00E7759A" w:rsidRDefault="00475257" w:rsidP="008C327E">
            <w:pPr>
              <w:pStyle w:val="Tabletext8"/>
              <w:widowControl w:val="0"/>
              <w:snapToGrid w:val="0"/>
              <w:spacing w:before="0" w:after="0"/>
              <w:rPr>
                <w:rFonts w:ascii="Calibri" w:hAnsi="Calibri" w:cs="Calibri"/>
                <w:sz w:val="20"/>
                <w:highlight w:val="lightGray"/>
                <w:lang w:val="fr-FR"/>
              </w:rPr>
            </w:pPr>
            <w:r w:rsidRPr="00475257">
              <w:rPr>
                <w:rFonts w:ascii="Calibri" w:hAnsi="Calibri" w:cs="Calibri"/>
                <w:sz w:val="20"/>
                <w:lang w:val="fr-FR"/>
              </w:rPr>
              <w:t xml:space="preserve">Type ouvert ou classification affinée de ce qui est compté (complément aux informations provenant du type </w:t>
            </w:r>
            <w:r>
              <w:rPr>
                <w:rFonts w:ascii="Calibri" w:hAnsi="Calibri" w:cs="Calibri"/>
                <w:sz w:val="20"/>
                <w:lang w:val="fr-FR"/>
              </w:rPr>
              <w:t xml:space="preserve">de </w:t>
            </w:r>
            <w:proofErr w:type="spellStart"/>
            <w:r>
              <w:rPr>
                <w:rFonts w:ascii="Calibri" w:hAnsi="Calibri" w:cs="Calibri"/>
                <w:sz w:val="20"/>
                <w:lang w:val="fr-FR"/>
              </w:rPr>
              <w:t>facility</w:t>
            </w:r>
            <w:proofErr w:type="spellEnd"/>
            <w:r w:rsidRPr="00475257">
              <w:rPr>
                <w:rFonts w:ascii="Calibri" w:hAnsi="Calibri" w:cs="Calibri"/>
                <w:sz w:val="20"/>
                <w:lang w:val="fr-FR"/>
              </w:rPr>
              <w:t xml:space="preserve"> lui-</w:t>
            </w:r>
            <w:proofErr w:type="gramStart"/>
            <w:r w:rsidRPr="00475257">
              <w:rPr>
                <w:rFonts w:ascii="Calibri" w:hAnsi="Calibri" w:cs="Calibri"/>
                <w:sz w:val="20"/>
                <w:lang w:val="fr-FR"/>
              </w:rPr>
              <w:t>même)</w:t>
            </w:r>
            <w:r w:rsidR="00F12A37" w:rsidRPr="00E7759A">
              <w:rPr>
                <w:rFonts w:ascii="Calibri" w:hAnsi="Calibri" w:cs="Calibri"/>
                <w:sz w:val="20"/>
                <w:highlight w:val="lightGray"/>
                <w:lang w:val="fr-FR"/>
              </w:rPr>
              <w:t>Exemples</w:t>
            </w:r>
            <w:proofErr w:type="gramEnd"/>
            <w:r w:rsidR="00F12A37" w:rsidRPr="00E7759A">
              <w:rPr>
                <w:rFonts w:ascii="Calibri" w:hAnsi="Calibri" w:cs="Calibri"/>
                <w:sz w:val="20"/>
                <w:highlight w:val="lightGray"/>
                <w:lang w:val="fr-FR"/>
              </w:rPr>
              <w:t xml:space="preserve"> : </w:t>
            </w:r>
          </w:p>
          <w:p w14:paraId="7FD64BD7" w14:textId="77777777" w:rsidR="00F12A37" w:rsidRPr="00E7759A" w:rsidRDefault="00F12A37" w:rsidP="001E787B">
            <w:pPr>
              <w:pStyle w:val="Puce1"/>
              <w:rPr>
                <w:highlight w:val="lightGray"/>
              </w:rPr>
            </w:pPr>
            <w:r w:rsidRPr="00E7759A">
              <w:rPr>
                <w:highlight w:val="lightGray"/>
              </w:rPr>
              <w:t xml:space="preserve">Nb de km restant pour </w:t>
            </w:r>
            <w:proofErr w:type="gramStart"/>
            <w:r w:rsidRPr="00E7759A">
              <w:rPr>
                <w:highlight w:val="lightGray"/>
              </w:rPr>
              <w:t>les vélo</w:t>
            </w:r>
            <w:proofErr w:type="gramEnd"/>
            <w:r w:rsidRPr="00E7759A">
              <w:rPr>
                <w:highlight w:val="lightGray"/>
              </w:rPr>
              <w:t xml:space="preserve"> en </w:t>
            </w:r>
            <w:proofErr w:type="spellStart"/>
            <w:r w:rsidRPr="00E7759A">
              <w:rPr>
                <w:highlight w:val="lightGray"/>
              </w:rPr>
              <w:t>libre service</w:t>
            </w:r>
            <w:proofErr w:type="spellEnd"/>
            <w:r w:rsidRPr="00E7759A">
              <w:rPr>
                <w:highlight w:val="lightGray"/>
              </w:rPr>
              <w:t> ;</w:t>
            </w:r>
          </w:p>
          <w:p w14:paraId="5B288159" w14:textId="77777777" w:rsidR="00F12A37" w:rsidRPr="00E7759A" w:rsidRDefault="00F12A37" w:rsidP="001E787B">
            <w:pPr>
              <w:pStyle w:val="Puce1"/>
              <w:rPr>
                <w:highlight w:val="lightGray"/>
              </w:rPr>
            </w:pPr>
            <w:r w:rsidRPr="00E7759A">
              <w:rPr>
                <w:highlight w:val="lightGray"/>
              </w:rPr>
              <w:t>Charge batterie disponible ;</w:t>
            </w:r>
          </w:p>
          <w:p w14:paraId="3BF7121E" w14:textId="77777777" w:rsidR="00F12A37" w:rsidRPr="00E7759A" w:rsidRDefault="00F12A37" w:rsidP="001E787B">
            <w:pPr>
              <w:pStyle w:val="Puce1"/>
              <w:rPr>
                <w:highlight w:val="lightGray"/>
              </w:rPr>
            </w:pPr>
            <w:r w:rsidRPr="00E7759A">
              <w:rPr>
                <w:highlight w:val="lightGray"/>
              </w:rPr>
              <w:t>A prédéfinir</w:t>
            </w:r>
          </w:p>
        </w:tc>
      </w:tr>
      <w:tr w:rsidR="00F12A37" w:rsidRPr="00E4346E" w14:paraId="55081A7D" w14:textId="77777777" w:rsidTr="000012E0">
        <w:trPr>
          <w:cantSplit/>
          <w:jc w:val="center"/>
        </w:trPr>
        <w:tc>
          <w:tcPr>
            <w:tcW w:w="1153" w:type="dxa"/>
            <w:vMerge w:val="restart"/>
            <w:tcBorders>
              <w:left w:val="single" w:sz="4" w:space="0" w:color="auto"/>
            </w:tcBorders>
          </w:tcPr>
          <w:p w14:paraId="6D82AD34"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i/>
                <w:iCs/>
                <w:sz w:val="20"/>
              </w:rPr>
              <w:lastRenderedPageBreak/>
              <w:t>Count</w:t>
            </w:r>
          </w:p>
        </w:tc>
        <w:tc>
          <w:tcPr>
            <w:tcW w:w="402" w:type="dxa"/>
            <w:vMerge w:val="restart"/>
            <w:tcBorders>
              <w:left w:val="single" w:sz="4" w:space="0" w:color="000000"/>
            </w:tcBorders>
            <w:noWrap/>
            <w:textDirection w:val="btLr"/>
            <w:tcFitText/>
          </w:tcPr>
          <w:p w14:paraId="493B8AD8" w14:textId="77777777" w:rsidR="00F12A37" w:rsidRPr="00E7759A" w:rsidRDefault="00F12A37" w:rsidP="008C327E">
            <w:pPr>
              <w:pStyle w:val="Tabletext8"/>
              <w:widowControl w:val="0"/>
              <w:snapToGrid w:val="0"/>
              <w:spacing w:before="0" w:after="0"/>
              <w:ind w:left="113" w:right="113"/>
              <w:rPr>
                <w:rFonts w:ascii="Calibri" w:hAnsi="Calibri" w:cs="Calibri"/>
                <w:i/>
                <w:iCs/>
                <w:sz w:val="20"/>
              </w:rPr>
            </w:pPr>
            <w:r w:rsidRPr="00E7759A">
              <w:rPr>
                <w:rFonts w:ascii="Calibri" w:hAnsi="Calibri" w:cs="Calibri"/>
                <w:i/>
                <w:iCs/>
                <w:sz w:val="20"/>
              </w:rPr>
              <w:t>choice</w:t>
            </w:r>
          </w:p>
        </w:tc>
        <w:tc>
          <w:tcPr>
            <w:tcW w:w="1157" w:type="dxa"/>
            <w:tcBorders>
              <w:left w:val="single" w:sz="4" w:space="0" w:color="000000"/>
              <w:bottom w:val="single" w:sz="4" w:space="0" w:color="000000"/>
            </w:tcBorders>
            <w:shd w:val="clear" w:color="auto" w:fill="auto"/>
          </w:tcPr>
          <w:p w14:paraId="0C4A4A20" w14:textId="77777777" w:rsidR="00F12A37" w:rsidRPr="0086359E" w:rsidRDefault="00F12A37" w:rsidP="008C327E">
            <w:pPr>
              <w:pStyle w:val="Tabletext8"/>
              <w:widowControl w:val="0"/>
              <w:snapToGrid w:val="0"/>
              <w:spacing w:before="0" w:after="0"/>
              <w:rPr>
                <w:rFonts w:ascii="Calibri" w:hAnsi="Calibri" w:cs="Calibri"/>
                <w:b/>
                <w:i/>
                <w:iCs/>
                <w:sz w:val="20"/>
                <w:highlight w:val="lightGray"/>
              </w:rPr>
            </w:pPr>
            <w:r w:rsidRPr="0086359E">
              <w:rPr>
                <w:rFonts w:ascii="Calibri" w:hAnsi="Calibri" w:cs="Calibri"/>
                <w:b/>
                <w:i/>
                <w:iCs/>
                <w:sz w:val="20"/>
                <w:highlight w:val="lightGray"/>
              </w:rPr>
              <w:t>Count</w:t>
            </w:r>
          </w:p>
        </w:tc>
        <w:tc>
          <w:tcPr>
            <w:tcW w:w="567" w:type="dxa"/>
            <w:tcBorders>
              <w:left w:val="single" w:sz="4" w:space="0" w:color="000000"/>
              <w:bottom w:val="single" w:sz="4" w:space="0" w:color="000000"/>
            </w:tcBorders>
          </w:tcPr>
          <w:p w14:paraId="190A764F"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1:1</w:t>
            </w:r>
          </w:p>
        </w:tc>
        <w:tc>
          <w:tcPr>
            <w:tcW w:w="2227" w:type="dxa"/>
            <w:tcBorders>
              <w:left w:val="single" w:sz="4" w:space="0" w:color="000000"/>
              <w:bottom w:val="single" w:sz="4" w:space="0" w:color="000000"/>
            </w:tcBorders>
          </w:tcPr>
          <w:p w14:paraId="41696F85" w14:textId="77777777" w:rsidR="00F12A37" w:rsidRPr="00E7759A" w:rsidRDefault="00F12A37" w:rsidP="008C327E">
            <w:pPr>
              <w:pStyle w:val="Tabletext8"/>
              <w:widowControl w:val="0"/>
              <w:snapToGrid w:val="0"/>
              <w:spacing w:before="0" w:after="0"/>
              <w:rPr>
                <w:rFonts w:ascii="Calibri" w:hAnsi="Calibri" w:cs="Calibri"/>
                <w:sz w:val="20"/>
              </w:rPr>
            </w:pPr>
            <w:proofErr w:type="spellStart"/>
            <w:proofErr w:type="gramStart"/>
            <w:r w:rsidRPr="00E7759A">
              <w:rPr>
                <w:rFonts w:ascii="Calibri" w:hAnsi="Calibri" w:cs="Calibri"/>
                <w:i/>
                <w:iCs/>
                <w:sz w:val="20"/>
              </w:rPr>
              <w:t>xsd:integer</w:t>
            </w:r>
            <w:proofErr w:type="spellEnd"/>
            <w:proofErr w:type="gramEnd"/>
          </w:p>
        </w:tc>
        <w:tc>
          <w:tcPr>
            <w:tcW w:w="3884" w:type="dxa"/>
            <w:tcBorders>
              <w:left w:val="single" w:sz="4" w:space="0" w:color="000000"/>
              <w:bottom w:val="single" w:sz="4" w:space="0" w:color="000000"/>
              <w:right w:val="single" w:sz="4" w:space="0" w:color="auto"/>
            </w:tcBorders>
            <w:vAlign w:val="center"/>
          </w:tcPr>
          <w:p w14:paraId="04E80B59" w14:textId="192A0629" w:rsidR="00F12A37" w:rsidRPr="00E7759A" w:rsidRDefault="00475257" w:rsidP="008C327E">
            <w:pPr>
              <w:pStyle w:val="Tabletext8"/>
              <w:widowControl w:val="0"/>
              <w:snapToGrid w:val="0"/>
              <w:spacing w:before="0" w:after="0"/>
              <w:rPr>
                <w:rFonts w:ascii="Calibri" w:hAnsi="Calibri" w:cs="Calibri"/>
                <w:sz w:val="20"/>
              </w:rPr>
            </w:pPr>
            <w:r>
              <w:rPr>
                <w:rFonts w:ascii="Calibri" w:hAnsi="Calibri" w:cs="Calibri"/>
                <w:sz w:val="20"/>
              </w:rPr>
              <w:t xml:space="preserve">Valeur </w:t>
            </w:r>
            <w:proofErr w:type="spellStart"/>
            <w:r>
              <w:rPr>
                <w:rFonts w:ascii="Calibri" w:hAnsi="Calibri" w:cs="Calibri"/>
                <w:sz w:val="20"/>
              </w:rPr>
              <w:t>comptée</w:t>
            </w:r>
            <w:proofErr w:type="spellEnd"/>
          </w:p>
        </w:tc>
      </w:tr>
      <w:tr w:rsidR="00F12A37" w:rsidRPr="00E32CB2" w14:paraId="0F44313E" w14:textId="77777777" w:rsidTr="000012E0">
        <w:trPr>
          <w:cantSplit/>
          <w:trHeight w:val="487"/>
          <w:jc w:val="center"/>
        </w:trPr>
        <w:tc>
          <w:tcPr>
            <w:tcW w:w="1153" w:type="dxa"/>
            <w:vMerge/>
            <w:tcBorders>
              <w:left w:val="single" w:sz="4" w:space="0" w:color="auto"/>
              <w:bottom w:val="single" w:sz="4" w:space="0" w:color="000000"/>
            </w:tcBorders>
          </w:tcPr>
          <w:p w14:paraId="32ED205A" w14:textId="77777777" w:rsidR="00F12A37" w:rsidRPr="00E7759A" w:rsidRDefault="00F12A37" w:rsidP="008C327E">
            <w:pPr>
              <w:pStyle w:val="Tabletext8"/>
              <w:widowControl w:val="0"/>
              <w:snapToGrid w:val="0"/>
              <w:spacing w:before="0" w:after="0"/>
              <w:rPr>
                <w:rFonts w:ascii="Calibri" w:hAnsi="Calibri" w:cs="Calibri"/>
                <w:sz w:val="20"/>
              </w:rPr>
            </w:pPr>
          </w:p>
        </w:tc>
        <w:tc>
          <w:tcPr>
            <w:tcW w:w="402" w:type="dxa"/>
            <w:vMerge/>
            <w:tcBorders>
              <w:left w:val="single" w:sz="4" w:space="0" w:color="000000"/>
              <w:bottom w:val="single" w:sz="4" w:space="0" w:color="000000"/>
            </w:tcBorders>
          </w:tcPr>
          <w:p w14:paraId="4DFEE899" w14:textId="77777777" w:rsidR="00F12A37" w:rsidRPr="00E7759A" w:rsidRDefault="00F12A37" w:rsidP="008C327E">
            <w:pPr>
              <w:pStyle w:val="Tabletext8"/>
              <w:widowControl w:val="0"/>
              <w:snapToGrid w:val="0"/>
              <w:spacing w:before="0" w:after="0"/>
              <w:rPr>
                <w:rFonts w:ascii="Calibri" w:hAnsi="Calibri" w:cs="Calibri"/>
                <w:b/>
                <w:i/>
                <w:iCs/>
                <w:sz w:val="20"/>
              </w:rPr>
            </w:pPr>
          </w:p>
        </w:tc>
        <w:tc>
          <w:tcPr>
            <w:tcW w:w="1157" w:type="dxa"/>
            <w:tcBorders>
              <w:left w:val="single" w:sz="4" w:space="0" w:color="000000"/>
              <w:bottom w:val="single" w:sz="4" w:space="0" w:color="000000"/>
            </w:tcBorders>
            <w:shd w:val="clear" w:color="auto" w:fill="auto"/>
          </w:tcPr>
          <w:p w14:paraId="472E0F7F" w14:textId="77777777" w:rsidR="00F12A37" w:rsidRPr="0086359E" w:rsidRDefault="00F12A37" w:rsidP="008C327E">
            <w:pPr>
              <w:pStyle w:val="Tabletext8"/>
              <w:widowControl w:val="0"/>
              <w:snapToGrid w:val="0"/>
              <w:spacing w:before="0" w:after="0"/>
              <w:rPr>
                <w:rFonts w:ascii="Calibri" w:hAnsi="Calibri" w:cs="Calibri"/>
                <w:b/>
                <w:i/>
                <w:iCs/>
                <w:sz w:val="20"/>
                <w:highlight w:val="lightGray"/>
              </w:rPr>
            </w:pPr>
            <w:r w:rsidRPr="0086359E">
              <w:rPr>
                <w:rFonts w:ascii="Calibri" w:hAnsi="Calibri" w:cs="Calibri"/>
                <w:b/>
                <w:i/>
                <w:iCs/>
                <w:sz w:val="20"/>
                <w:highlight w:val="lightGray"/>
              </w:rPr>
              <w:t>Percentage</w:t>
            </w:r>
          </w:p>
        </w:tc>
        <w:tc>
          <w:tcPr>
            <w:tcW w:w="567" w:type="dxa"/>
            <w:tcBorders>
              <w:left w:val="single" w:sz="4" w:space="0" w:color="000000"/>
              <w:bottom w:val="single" w:sz="4" w:space="0" w:color="000000"/>
            </w:tcBorders>
          </w:tcPr>
          <w:p w14:paraId="4D1553C7"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1:1</w:t>
            </w:r>
          </w:p>
        </w:tc>
        <w:tc>
          <w:tcPr>
            <w:tcW w:w="2227" w:type="dxa"/>
            <w:tcBorders>
              <w:left w:val="single" w:sz="4" w:space="0" w:color="000000"/>
              <w:bottom w:val="single" w:sz="4" w:space="0" w:color="000000"/>
            </w:tcBorders>
          </w:tcPr>
          <w:p w14:paraId="463BCE90" w14:textId="77777777" w:rsidR="00F12A37" w:rsidRPr="00E7759A" w:rsidRDefault="00F12A37" w:rsidP="008C327E">
            <w:pPr>
              <w:pStyle w:val="Tabletext8"/>
              <w:widowControl w:val="0"/>
              <w:snapToGrid w:val="0"/>
              <w:spacing w:before="0" w:after="0"/>
              <w:rPr>
                <w:rFonts w:ascii="Calibri" w:hAnsi="Calibri" w:cs="Calibri"/>
                <w:i/>
                <w:iCs/>
                <w:sz w:val="20"/>
              </w:rPr>
            </w:pPr>
            <w:proofErr w:type="spellStart"/>
            <w:r w:rsidRPr="00E7759A">
              <w:rPr>
                <w:rFonts w:ascii="Calibri" w:hAnsi="Calibri" w:cs="Calibri"/>
                <w:i/>
                <w:iCs/>
                <w:sz w:val="20"/>
              </w:rPr>
              <w:t>PrecentageType</w:t>
            </w:r>
            <w:proofErr w:type="spellEnd"/>
          </w:p>
        </w:tc>
        <w:tc>
          <w:tcPr>
            <w:tcW w:w="3884" w:type="dxa"/>
            <w:tcBorders>
              <w:left w:val="single" w:sz="4" w:space="0" w:color="000000"/>
              <w:bottom w:val="single" w:sz="4" w:space="0" w:color="000000"/>
              <w:right w:val="single" w:sz="4" w:space="0" w:color="auto"/>
            </w:tcBorders>
            <w:vAlign w:val="center"/>
          </w:tcPr>
          <w:p w14:paraId="7F7038E9" w14:textId="045AA63E" w:rsidR="00F12A37" w:rsidRPr="00475257" w:rsidRDefault="00475257" w:rsidP="008C327E">
            <w:pPr>
              <w:pStyle w:val="Tabletext8"/>
              <w:widowControl w:val="0"/>
              <w:snapToGrid w:val="0"/>
              <w:spacing w:before="0" w:after="0"/>
              <w:rPr>
                <w:rFonts w:ascii="Calibri" w:hAnsi="Calibri" w:cs="Calibri"/>
                <w:sz w:val="20"/>
                <w:lang w:val="fr-FR"/>
              </w:rPr>
            </w:pPr>
            <w:r w:rsidRPr="00475257">
              <w:rPr>
                <w:rFonts w:ascii="Calibri" w:hAnsi="Calibri" w:cs="Calibri"/>
                <w:sz w:val="20"/>
                <w:lang w:val="fr-FR"/>
              </w:rPr>
              <w:t xml:space="preserve">Valeur exprimée en pourcentage </w:t>
            </w:r>
            <w:r w:rsidR="00F12A37" w:rsidRPr="00475257">
              <w:rPr>
                <w:rFonts w:ascii="Calibri" w:hAnsi="Calibri" w:cs="Calibri"/>
                <w:sz w:val="20"/>
                <w:lang w:val="fr-FR"/>
              </w:rPr>
              <w:t xml:space="preserve">(0.0 to 100.0) </w:t>
            </w:r>
            <w:r w:rsidRPr="00475257">
              <w:rPr>
                <w:rFonts w:ascii="Calibri" w:hAnsi="Calibri" w:cs="Calibri"/>
                <w:sz w:val="20"/>
                <w:lang w:val="fr-FR"/>
              </w:rPr>
              <w:t>d</w:t>
            </w:r>
            <w:r>
              <w:rPr>
                <w:rFonts w:ascii="Calibri" w:hAnsi="Calibri" w:cs="Calibri"/>
                <w:sz w:val="20"/>
                <w:lang w:val="fr-FR"/>
              </w:rPr>
              <w:t>e la valeur maximum possible</w:t>
            </w:r>
          </w:p>
        </w:tc>
      </w:tr>
      <w:tr w:rsidR="00F12A37" w:rsidRPr="00E4346E" w14:paraId="7146E346" w14:textId="77777777" w:rsidTr="000012E0">
        <w:trPr>
          <w:jc w:val="center"/>
        </w:trPr>
        <w:tc>
          <w:tcPr>
            <w:tcW w:w="1153" w:type="dxa"/>
            <w:vMerge w:val="restart"/>
            <w:tcBorders>
              <w:left w:val="single" w:sz="4" w:space="0" w:color="auto"/>
            </w:tcBorders>
          </w:tcPr>
          <w:p w14:paraId="4621CEE5" w14:textId="77777777" w:rsidR="00F12A37" w:rsidRPr="00E7759A" w:rsidRDefault="00F12A37" w:rsidP="008C327E">
            <w:pPr>
              <w:pStyle w:val="Tabletext8"/>
              <w:widowControl w:val="0"/>
              <w:snapToGrid w:val="0"/>
              <w:spacing w:before="0" w:after="0"/>
              <w:rPr>
                <w:rFonts w:ascii="Calibri" w:hAnsi="Calibri" w:cs="Calibri"/>
                <w:i/>
                <w:iCs/>
                <w:sz w:val="20"/>
              </w:rPr>
            </w:pPr>
            <w:r w:rsidRPr="00E7759A">
              <w:rPr>
                <w:rFonts w:ascii="Calibri" w:hAnsi="Calibri" w:cs="Calibri"/>
                <w:i/>
                <w:iCs/>
                <w:sz w:val="20"/>
              </w:rPr>
              <w:t xml:space="preserve">Counting </w:t>
            </w:r>
            <w:r w:rsidRPr="00E7759A">
              <w:rPr>
                <w:rFonts w:ascii="Calibri" w:hAnsi="Calibri" w:cs="Calibri"/>
                <w:i/>
                <w:iCs/>
                <w:sz w:val="20"/>
              </w:rPr>
              <w:br/>
              <w:t>description</w:t>
            </w:r>
          </w:p>
        </w:tc>
        <w:tc>
          <w:tcPr>
            <w:tcW w:w="1559" w:type="dxa"/>
            <w:gridSpan w:val="2"/>
            <w:tcBorders>
              <w:left w:val="single" w:sz="4" w:space="0" w:color="000000"/>
              <w:bottom w:val="single" w:sz="4" w:space="0" w:color="000000"/>
            </w:tcBorders>
            <w:shd w:val="clear" w:color="auto" w:fill="auto"/>
          </w:tcPr>
          <w:p w14:paraId="1A0B09F3" w14:textId="77777777" w:rsidR="00F12A37" w:rsidRPr="0086359E" w:rsidRDefault="00F12A37" w:rsidP="008C327E">
            <w:pPr>
              <w:pStyle w:val="Tabletext8"/>
              <w:widowControl w:val="0"/>
              <w:snapToGrid w:val="0"/>
              <w:spacing w:before="0" w:after="0"/>
              <w:rPr>
                <w:rFonts w:ascii="Calibri" w:hAnsi="Calibri" w:cs="Calibri"/>
                <w:b/>
                <w:i/>
                <w:iCs/>
                <w:sz w:val="20"/>
                <w:highlight w:val="lightGray"/>
              </w:rPr>
            </w:pPr>
            <w:r w:rsidRPr="0086359E">
              <w:rPr>
                <w:rFonts w:ascii="Calibri" w:hAnsi="Calibri" w:cs="Calibri"/>
                <w:b/>
                <w:i/>
                <w:iCs/>
                <w:sz w:val="20"/>
                <w:highlight w:val="lightGray"/>
              </w:rPr>
              <w:t>Trend</w:t>
            </w:r>
          </w:p>
        </w:tc>
        <w:tc>
          <w:tcPr>
            <w:tcW w:w="567" w:type="dxa"/>
            <w:tcBorders>
              <w:left w:val="single" w:sz="4" w:space="0" w:color="000000"/>
              <w:bottom w:val="single" w:sz="4" w:space="0" w:color="000000"/>
            </w:tcBorders>
          </w:tcPr>
          <w:p w14:paraId="34897230"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2227" w:type="dxa"/>
            <w:tcBorders>
              <w:left w:val="single" w:sz="4" w:space="0" w:color="000000"/>
              <w:bottom w:val="single" w:sz="4" w:space="0" w:color="000000"/>
            </w:tcBorders>
          </w:tcPr>
          <w:p w14:paraId="17EE7D26" w14:textId="77777777" w:rsidR="00F12A37" w:rsidRPr="00E7759A" w:rsidRDefault="00F12A37" w:rsidP="008C327E">
            <w:pPr>
              <w:pStyle w:val="Tabletext8"/>
              <w:widowControl w:val="0"/>
              <w:snapToGrid w:val="0"/>
              <w:spacing w:before="0" w:after="0"/>
              <w:jc w:val="left"/>
              <w:rPr>
                <w:rFonts w:ascii="Calibri" w:hAnsi="Calibri" w:cs="Calibri"/>
                <w:i/>
                <w:iCs/>
                <w:sz w:val="20"/>
              </w:rPr>
            </w:pPr>
            <w:proofErr w:type="spellStart"/>
            <w:r w:rsidRPr="00E7759A">
              <w:rPr>
                <w:rFonts w:ascii="Calibri" w:hAnsi="Calibri" w:cs="Calibri"/>
                <w:i/>
                <w:iCs/>
                <w:sz w:val="20"/>
              </w:rPr>
              <w:t>CountingTrendEnumeration</w:t>
            </w:r>
            <w:proofErr w:type="spellEnd"/>
          </w:p>
        </w:tc>
        <w:tc>
          <w:tcPr>
            <w:tcW w:w="3884" w:type="dxa"/>
            <w:tcBorders>
              <w:left w:val="single" w:sz="4" w:space="0" w:color="000000"/>
              <w:bottom w:val="single" w:sz="4" w:space="0" w:color="000000"/>
              <w:right w:val="single" w:sz="4" w:space="0" w:color="auto"/>
            </w:tcBorders>
            <w:vAlign w:val="center"/>
          </w:tcPr>
          <w:p w14:paraId="4A7E7B24" w14:textId="1B34CFDC"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highlight w:val="lightGray"/>
              </w:rPr>
              <w:t>Tendance</w:t>
            </w:r>
            <w:r w:rsidR="00475257">
              <w:rPr>
                <w:rFonts w:ascii="Calibri" w:hAnsi="Calibri" w:cs="Calibri"/>
                <w:sz w:val="20"/>
                <w:highlight w:val="lightGray"/>
              </w:rPr>
              <w:t xml:space="preserve"> du </w:t>
            </w:r>
            <w:proofErr w:type="spellStart"/>
            <w:r w:rsidR="00475257">
              <w:rPr>
                <w:rFonts w:ascii="Calibri" w:hAnsi="Calibri" w:cs="Calibri"/>
                <w:sz w:val="20"/>
                <w:highlight w:val="lightGray"/>
              </w:rPr>
              <w:t>comptage</w:t>
            </w:r>
            <w:proofErr w:type="spellEnd"/>
            <w:r w:rsidRPr="00E7759A">
              <w:rPr>
                <w:rFonts w:ascii="Calibri" w:hAnsi="Calibri" w:cs="Calibri"/>
                <w:sz w:val="20"/>
                <w:highlight w:val="lightGray"/>
              </w:rPr>
              <w:t xml:space="preserve"> (</w:t>
            </w:r>
            <w:proofErr w:type="spellStart"/>
            <w:r w:rsidRPr="00E7759A">
              <w:rPr>
                <w:rFonts w:ascii="Calibri" w:hAnsi="Calibri" w:cs="Calibri"/>
                <w:sz w:val="20"/>
                <w:highlight w:val="lightGray"/>
              </w:rPr>
              <w:t>cf</w:t>
            </w:r>
            <w:proofErr w:type="spellEnd"/>
            <w:r w:rsidRPr="00E7759A">
              <w:rPr>
                <w:rFonts w:ascii="Calibri" w:hAnsi="Calibri" w:cs="Calibri"/>
                <w:sz w:val="20"/>
                <w:highlight w:val="lightGray"/>
              </w:rPr>
              <w:t xml:space="preserve"> </w:t>
            </w:r>
            <w:r w:rsidRPr="00E7759A">
              <w:rPr>
                <w:rFonts w:ascii="Calibri" w:hAnsi="Calibri" w:cs="Calibri"/>
                <w:sz w:val="20"/>
                <w:highlight w:val="lightGray"/>
              </w:rPr>
              <w:fldChar w:fldCharType="begin"/>
            </w:r>
            <w:r w:rsidRPr="00E7759A">
              <w:rPr>
                <w:rFonts w:ascii="Calibri" w:hAnsi="Calibri" w:cs="Calibri"/>
                <w:sz w:val="20"/>
                <w:highlight w:val="lightGray"/>
              </w:rPr>
              <w:instrText xml:space="preserve"> REF _Ref66192429 \r \h  \* MERGEFORMAT </w:instrText>
            </w:r>
            <w:r w:rsidRPr="00E7759A">
              <w:rPr>
                <w:rFonts w:ascii="Calibri" w:hAnsi="Calibri" w:cs="Calibri"/>
                <w:sz w:val="20"/>
                <w:highlight w:val="lightGray"/>
              </w:rPr>
            </w:r>
            <w:r w:rsidRPr="00E7759A">
              <w:rPr>
                <w:rFonts w:ascii="Calibri" w:hAnsi="Calibri" w:cs="Calibri"/>
                <w:sz w:val="20"/>
                <w:highlight w:val="lightGray"/>
              </w:rPr>
              <w:fldChar w:fldCharType="separate"/>
            </w:r>
            <w:r w:rsidR="00CD6283">
              <w:rPr>
                <w:rFonts w:ascii="Calibri" w:hAnsi="Calibri" w:cs="Calibri"/>
                <w:sz w:val="20"/>
                <w:highlight w:val="lightGray"/>
              </w:rPr>
              <w:t>6.6.3.3.3</w:t>
            </w:r>
            <w:r w:rsidRPr="00E7759A">
              <w:rPr>
                <w:rFonts w:ascii="Calibri" w:hAnsi="Calibri" w:cs="Calibri"/>
                <w:sz w:val="20"/>
                <w:highlight w:val="lightGray"/>
              </w:rPr>
              <w:fldChar w:fldCharType="end"/>
            </w:r>
            <w:r w:rsidRPr="00E7759A">
              <w:rPr>
                <w:rFonts w:ascii="Calibri" w:hAnsi="Calibri" w:cs="Calibri"/>
                <w:sz w:val="20"/>
                <w:highlight w:val="lightGray"/>
              </w:rPr>
              <w:t>)</w:t>
            </w:r>
          </w:p>
        </w:tc>
      </w:tr>
      <w:tr w:rsidR="00F12A37" w:rsidRPr="00E4346E" w14:paraId="76A39E42" w14:textId="77777777" w:rsidTr="000012E0">
        <w:trPr>
          <w:jc w:val="center"/>
        </w:trPr>
        <w:tc>
          <w:tcPr>
            <w:tcW w:w="1153" w:type="dxa"/>
            <w:vMerge/>
            <w:tcBorders>
              <w:left w:val="single" w:sz="4" w:space="0" w:color="auto"/>
            </w:tcBorders>
          </w:tcPr>
          <w:p w14:paraId="4789F468" w14:textId="77777777" w:rsidR="00F12A37" w:rsidRPr="00E7759A" w:rsidRDefault="00F12A37" w:rsidP="008C327E">
            <w:pPr>
              <w:pStyle w:val="Tabletext8"/>
              <w:widowControl w:val="0"/>
              <w:snapToGrid w:val="0"/>
              <w:spacing w:before="0" w:after="0"/>
              <w:rPr>
                <w:rFonts w:ascii="Calibri" w:hAnsi="Calibri" w:cs="Calibri"/>
                <w:i/>
                <w:iCs/>
                <w:sz w:val="20"/>
              </w:rPr>
            </w:pPr>
          </w:p>
        </w:tc>
        <w:tc>
          <w:tcPr>
            <w:tcW w:w="1559" w:type="dxa"/>
            <w:gridSpan w:val="2"/>
            <w:tcBorders>
              <w:left w:val="single" w:sz="4" w:space="0" w:color="000000"/>
              <w:bottom w:val="single" w:sz="4" w:space="0" w:color="000000"/>
            </w:tcBorders>
          </w:tcPr>
          <w:p w14:paraId="12721CEA" w14:textId="77777777" w:rsidR="00F12A37" w:rsidRPr="00E7759A" w:rsidRDefault="00F12A37" w:rsidP="008C327E">
            <w:pPr>
              <w:pStyle w:val="Tabletext8"/>
              <w:widowControl w:val="0"/>
              <w:snapToGrid w:val="0"/>
              <w:spacing w:before="0" w:after="0"/>
              <w:rPr>
                <w:rFonts w:ascii="Calibri" w:hAnsi="Calibri" w:cs="Calibri"/>
                <w:b/>
                <w:i/>
                <w:iCs/>
                <w:vanish/>
                <w:sz w:val="20"/>
                <w:highlight w:val="cyan"/>
              </w:rPr>
            </w:pPr>
            <w:r w:rsidRPr="00E7759A">
              <w:rPr>
                <w:rFonts w:ascii="Calibri" w:hAnsi="Calibri" w:cs="Calibri"/>
                <w:b/>
                <w:i/>
                <w:iCs/>
                <w:vanish/>
                <w:sz w:val="20"/>
                <w:highlight w:val="cyan"/>
              </w:rPr>
              <w:t>Accuracy</w:t>
            </w:r>
          </w:p>
        </w:tc>
        <w:tc>
          <w:tcPr>
            <w:tcW w:w="567" w:type="dxa"/>
            <w:tcBorders>
              <w:left w:val="single" w:sz="4" w:space="0" w:color="000000"/>
              <w:bottom w:val="single" w:sz="4" w:space="0" w:color="000000"/>
            </w:tcBorders>
          </w:tcPr>
          <w:p w14:paraId="3ECBFC66"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0:1</w:t>
            </w:r>
          </w:p>
        </w:tc>
        <w:tc>
          <w:tcPr>
            <w:tcW w:w="2227" w:type="dxa"/>
            <w:tcBorders>
              <w:left w:val="single" w:sz="4" w:space="0" w:color="000000"/>
              <w:bottom w:val="single" w:sz="4" w:space="0" w:color="000000"/>
            </w:tcBorders>
          </w:tcPr>
          <w:p w14:paraId="329EA228" w14:textId="77777777" w:rsidR="00F12A37" w:rsidRPr="00E7759A" w:rsidRDefault="00F12A37" w:rsidP="008C327E">
            <w:pPr>
              <w:pStyle w:val="Tabletext8"/>
              <w:widowControl w:val="0"/>
              <w:snapToGrid w:val="0"/>
              <w:spacing w:before="0" w:after="0"/>
              <w:jc w:val="left"/>
              <w:rPr>
                <w:rFonts w:ascii="Calibri" w:hAnsi="Calibri" w:cs="Calibri"/>
                <w:i/>
                <w:iCs/>
                <w:vanish/>
                <w:sz w:val="20"/>
                <w:highlight w:val="cyan"/>
              </w:rPr>
            </w:pPr>
            <w:proofErr w:type="spellStart"/>
            <w:r w:rsidRPr="00E7759A">
              <w:rPr>
                <w:rFonts w:ascii="Calibri" w:hAnsi="Calibri" w:cs="Calibri"/>
                <w:i/>
                <w:iCs/>
                <w:vanish/>
                <w:sz w:val="20"/>
                <w:highlight w:val="cyan"/>
              </w:rPr>
              <w:t>PrecentageType</w:t>
            </w:r>
            <w:proofErr w:type="spellEnd"/>
          </w:p>
        </w:tc>
        <w:tc>
          <w:tcPr>
            <w:tcW w:w="3884" w:type="dxa"/>
            <w:tcBorders>
              <w:left w:val="single" w:sz="4" w:space="0" w:color="000000"/>
              <w:bottom w:val="single" w:sz="4" w:space="0" w:color="000000"/>
              <w:right w:val="single" w:sz="4" w:space="0" w:color="auto"/>
            </w:tcBorders>
            <w:vAlign w:val="center"/>
          </w:tcPr>
          <w:p w14:paraId="0ABFAEDA"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Accuracy of the count, as a percentage (0.0 to 100.0), the percentage being a + or - maximum deviation from the provided value</w:t>
            </w:r>
          </w:p>
        </w:tc>
      </w:tr>
      <w:tr w:rsidR="00F12A37" w:rsidRPr="00E32CB2" w14:paraId="12E25FC2" w14:textId="77777777" w:rsidTr="000012E0">
        <w:trPr>
          <w:jc w:val="center"/>
        </w:trPr>
        <w:tc>
          <w:tcPr>
            <w:tcW w:w="1153" w:type="dxa"/>
            <w:vMerge/>
            <w:tcBorders>
              <w:left w:val="single" w:sz="4" w:space="0" w:color="auto"/>
              <w:bottom w:val="single" w:sz="4" w:space="0" w:color="000000"/>
            </w:tcBorders>
          </w:tcPr>
          <w:p w14:paraId="7DFB4B99" w14:textId="77777777" w:rsidR="00F12A37" w:rsidRPr="00E7759A" w:rsidRDefault="00F12A37" w:rsidP="008C327E">
            <w:pPr>
              <w:pStyle w:val="Tabletext8"/>
              <w:widowControl w:val="0"/>
              <w:snapToGrid w:val="0"/>
              <w:spacing w:before="0" w:after="0"/>
              <w:rPr>
                <w:rFonts w:ascii="Calibri" w:hAnsi="Calibri" w:cs="Calibri"/>
                <w:i/>
                <w:iCs/>
                <w:sz w:val="20"/>
              </w:rPr>
            </w:pPr>
          </w:p>
        </w:tc>
        <w:tc>
          <w:tcPr>
            <w:tcW w:w="1559" w:type="dxa"/>
            <w:gridSpan w:val="2"/>
            <w:tcBorders>
              <w:left w:val="single" w:sz="4" w:space="0" w:color="000000"/>
              <w:bottom w:val="single" w:sz="4" w:space="0" w:color="000000"/>
            </w:tcBorders>
          </w:tcPr>
          <w:p w14:paraId="2C903614" w14:textId="77777777" w:rsidR="00F12A37" w:rsidRPr="00E7759A" w:rsidRDefault="00F12A37" w:rsidP="008C327E">
            <w:pPr>
              <w:pStyle w:val="Tabletext8"/>
              <w:widowControl w:val="0"/>
              <w:snapToGrid w:val="0"/>
              <w:spacing w:before="0" w:after="0"/>
              <w:rPr>
                <w:rFonts w:ascii="Calibri" w:hAnsi="Calibri" w:cs="Calibri"/>
                <w:b/>
                <w:i/>
                <w:iCs/>
                <w:sz w:val="20"/>
              </w:rPr>
            </w:pPr>
            <w:r w:rsidRPr="0086359E">
              <w:rPr>
                <w:rFonts w:ascii="Calibri" w:hAnsi="Calibri" w:cs="Calibri"/>
                <w:b/>
                <w:i/>
                <w:iCs/>
                <w:sz w:val="20"/>
                <w:highlight w:val="lightGray"/>
              </w:rPr>
              <w:t>Description</w:t>
            </w:r>
          </w:p>
        </w:tc>
        <w:tc>
          <w:tcPr>
            <w:tcW w:w="567" w:type="dxa"/>
            <w:tcBorders>
              <w:left w:val="single" w:sz="4" w:space="0" w:color="000000"/>
              <w:bottom w:val="single" w:sz="4" w:space="0" w:color="000000"/>
            </w:tcBorders>
          </w:tcPr>
          <w:p w14:paraId="33775CBB" w14:textId="77777777" w:rsidR="00F12A37" w:rsidRPr="00E7759A" w:rsidRDefault="00F12A37" w:rsidP="008C327E">
            <w:pPr>
              <w:pStyle w:val="Tabletext8"/>
              <w:widowControl w:val="0"/>
              <w:snapToGrid w:val="0"/>
              <w:spacing w:before="0" w:after="0"/>
              <w:rPr>
                <w:rFonts w:ascii="Calibri" w:hAnsi="Calibri" w:cs="Calibri"/>
                <w:sz w:val="20"/>
              </w:rPr>
            </w:pPr>
            <w:r w:rsidRPr="00E7759A">
              <w:rPr>
                <w:rFonts w:ascii="Calibri" w:hAnsi="Calibri" w:cs="Calibri"/>
                <w:sz w:val="20"/>
              </w:rPr>
              <w:t>0:1</w:t>
            </w:r>
          </w:p>
        </w:tc>
        <w:tc>
          <w:tcPr>
            <w:tcW w:w="2227" w:type="dxa"/>
            <w:tcBorders>
              <w:left w:val="single" w:sz="4" w:space="0" w:color="000000"/>
              <w:bottom w:val="single" w:sz="4" w:space="0" w:color="000000"/>
            </w:tcBorders>
          </w:tcPr>
          <w:p w14:paraId="052D4602" w14:textId="77777777" w:rsidR="00F12A37" w:rsidRPr="00E7759A" w:rsidRDefault="00F12A37" w:rsidP="008C327E">
            <w:pPr>
              <w:pStyle w:val="Tabletext8"/>
              <w:widowControl w:val="0"/>
              <w:snapToGrid w:val="0"/>
              <w:spacing w:before="0" w:after="0"/>
              <w:jc w:val="left"/>
              <w:rPr>
                <w:rFonts w:ascii="Calibri" w:hAnsi="Calibri" w:cs="Calibri"/>
                <w:i/>
                <w:iCs/>
                <w:sz w:val="20"/>
              </w:rPr>
            </w:pPr>
            <w:proofErr w:type="spellStart"/>
            <w:r w:rsidRPr="00E7759A">
              <w:rPr>
                <w:rFonts w:ascii="Calibri" w:hAnsi="Calibri" w:cs="Calibri"/>
                <w:i/>
                <w:iCs/>
                <w:sz w:val="20"/>
              </w:rPr>
              <w:t>NaturalLanguageStringStructure</w:t>
            </w:r>
            <w:proofErr w:type="spellEnd"/>
          </w:p>
        </w:tc>
        <w:tc>
          <w:tcPr>
            <w:tcW w:w="3884" w:type="dxa"/>
            <w:tcBorders>
              <w:left w:val="single" w:sz="4" w:space="0" w:color="000000"/>
              <w:bottom w:val="single" w:sz="4" w:space="0" w:color="000000"/>
              <w:right w:val="single" w:sz="4" w:space="0" w:color="auto"/>
            </w:tcBorders>
            <w:vAlign w:val="center"/>
          </w:tcPr>
          <w:p w14:paraId="34E36690" w14:textId="65E04009" w:rsidR="00F12A37" w:rsidRPr="00475257" w:rsidRDefault="00475257" w:rsidP="008C327E">
            <w:pPr>
              <w:pStyle w:val="Tabletext8"/>
              <w:widowControl w:val="0"/>
              <w:snapToGrid w:val="0"/>
              <w:spacing w:before="0" w:after="0"/>
              <w:rPr>
                <w:rFonts w:ascii="Calibri" w:hAnsi="Calibri" w:cs="Calibri"/>
                <w:sz w:val="20"/>
                <w:lang w:val="fr-FR"/>
              </w:rPr>
            </w:pPr>
            <w:r w:rsidRPr="00475257">
              <w:rPr>
                <w:rFonts w:ascii="Calibri" w:hAnsi="Calibri" w:cs="Calibri"/>
                <w:sz w:val="20"/>
                <w:lang w:val="fr-FR"/>
              </w:rPr>
              <w:t>Description de ce qui est compté</w:t>
            </w:r>
          </w:p>
        </w:tc>
      </w:tr>
      <w:tr w:rsidR="00F12A37" w:rsidRPr="00E4346E" w14:paraId="67160999" w14:textId="77777777" w:rsidTr="000012E0">
        <w:trPr>
          <w:jc w:val="center"/>
          <w:hidden/>
        </w:trPr>
        <w:tc>
          <w:tcPr>
            <w:tcW w:w="1153" w:type="dxa"/>
            <w:tcBorders>
              <w:left w:val="single" w:sz="4" w:space="0" w:color="auto"/>
              <w:bottom w:val="single" w:sz="4" w:space="0" w:color="auto"/>
            </w:tcBorders>
          </w:tcPr>
          <w:p w14:paraId="118046DC" w14:textId="77777777" w:rsidR="00F12A37" w:rsidRPr="00E7759A" w:rsidRDefault="00F12A37" w:rsidP="008C327E">
            <w:pPr>
              <w:pStyle w:val="Tabletext8"/>
              <w:widowControl w:val="0"/>
              <w:snapToGrid w:val="0"/>
              <w:spacing w:before="0" w:after="0"/>
              <w:rPr>
                <w:rFonts w:ascii="Calibri" w:hAnsi="Calibri" w:cs="Calibri"/>
                <w:i/>
                <w:iCs/>
                <w:vanish/>
                <w:sz w:val="20"/>
                <w:highlight w:val="cyan"/>
              </w:rPr>
            </w:pPr>
            <w:r w:rsidRPr="00E7759A">
              <w:rPr>
                <w:rFonts w:ascii="Calibri" w:hAnsi="Calibri" w:cs="Calibri"/>
                <w:vanish/>
                <w:sz w:val="20"/>
                <w:highlight w:val="cyan"/>
              </w:rPr>
              <w:t>any</w:t>
            </w:r>
          </w:p>
        </w:tc>
        <w:tc>
          <w:tcPr>
            <w:tcW w:w="1559" w:type="dxa"/>
            <w:gridSpan w:val="2"/>
            <w:tcBorders>
              <w:left w:val="single" w:sz="4" w:space="0" w:color="000000"/>
              <w:bottom w:val="single" w:sz="4" w:space="0" w:color="auto"/>
            </w:tcBorders>
          </w:tcPr>
          <w:p w14:paraId="012B0DF0" w14:textId="77777777" w:rsidR="00F12A37" w:rsidRPr="00E7759A" w:rsidRDefault="00F12A37" w:rsidP="008C327E">
            <w:pPr>
              <w:pStyle w:val="Tabletext8"/>
              <w:widowControl w:val="0"/>
              <w:snapToGrid w:val="0"/>
              <w:spacing w:before="0" w:after="0"/>
              <w:rPr>
                <w:rFonts w:ascii="Calibri" w:hAnsi="Calibri" w:cs="Calibri"/>
                <w:b/>
                <w:i/>
                <w:iCs/>
                <w:vanish/>
                <w:sz w:val="20"/>
                <w:highlight w:val="cyan"/>
              </w:rPr>
            </w:pPr>
            <w:r w:rsidRPr="00E7759A">
              <w:rPr>
                <w:rFonts w:ascii="Calibri" w:hAnsi="Calibri" w:cs="Calibri"/>
                <w:b/>
                <w:i/>
                <w:iCs/>
                <w:vanish/>
                <w:sz w:val="20"/>
                <w:highlight w:val="cyan"/>
              </w:rPr>
              <w:t>Extensions</w:t>
            </w:r>
          </w:p>
        </w:tc>
        <w:tc>
          <w:tcPr>
            <w:tcW w:w="567" w:type="dxa"/>
            <w:tcBorders>
              <w:left w:val="single" w:sz="4" w:space="0" w:color="000000"/>
              <w:bottom w:val="single" w:sz="4" w:space="0" w:color="auto"/>
            </w:tcBorders>
          </w:tcPr>
          <w:p w14:paraId="6BC26383"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0:1</w:t>
            </w:r>
          </w:p>
        </w:tc>
        <w:tc>
          <w:tcPr>
            <w:tcW w:w="2227" w:type="dxa"/>
            <w:tcBorders>
              <w:left w:val="single" w:sz="4" w:space="0" w:color="000000"/>
              <w:bottom w:val="single" w:sz="4" w:space="0" w:color="auto"/>
            </w:tcBorders>
          </w:tcPr>
          <w:p w14:paraId="1B7082B1" w14:textId="77777777" w:rsidR="00F12A37" w:rsidRPr="00E7759A" w:rsidRDefault="00F12A37" w:rsidP="008C327E">
            <w:pPr>
              <w:pStyle w:val="Tabletext8"/>
              <w:widowControl w:val="0"/>
              <w:snapToGrid w:val="0"/>
              <w:spacing w:before="0" w:after="0"/>
              <w:jc w:val="left"/>
              <w:rPr>
                <w:rFonts w:ascii="Calibri" w:hAnsi="Calibri" w:cs="Calibri"/>
                <w:i/>
                <w:iCs/>
                <w:vanish/>
                <w:sz w:val="20"/>
                <w:highlight w:val="cyan"/>
              </w:rPr>
            </w:pPr>
            <w:r w:rsidRPr="00E7759A">
              <w:rPr>
                <w:rFonts w:ascii="Calibri" w:hAnsi="Calibri" w:cs="Calibri"/>
                <w:vanish/>
                <w:sz w:val="20"/>
                <w:highlight w:val="cyan"/>
              </w:rPr>
              <w:t>any</w:t>
            </w:r>
          </w:p>
        </w:tc>
        <w:tc>
          <w:tcPr>
            <w:tcW w:w="3884" w:type="dxa"/>
            <w:tcBorders>
              <w:left w:val="single" w:sz="4" w:space="0" w:color="000000"/>
              <w:bottom w:val="single" w:sz="4" w:space="0" w:color="auto"/>
              <w:right w:val="single" w:sz="4" w:space="0" w:color="auto"/>
            </w:tcBorders>
            <w:vAlign w:val="center"/>
          </w:tcPr>
          <w:p w14:paraId="4652871C" w14:textId="77777777" w:rsidR="00F12A37" w:rsidRPr="00E7759A" w:rsidRDefault="00F12A37" w:rsidP="008C327E">
            <w:pPr>
              <w:pStyle w:val="Tabletext8"/>
              <w:widowControl w:val="0"/>
              <w:snapToGrid w:val="0"/>
              <w:spacing w:before="0" w:after="0"/>
              <w:rPr>
                <w:rFonts w:ascii="Calibri" w:hAnsi="Calibri" w:cs="Calibri"/>
                <w:vanish/>
                <w:sz w:val="20"/>
                <w:highlight w:val="cyan"/>
              </w:rPr>
            </w:pPr>
            <w:r w:rsidRPr="00E7759A">
              <w:rPr>
                <w:rFonts w:ascii="Calibri" w:hAnsi="Calibri" w:cs="Calibri"/>
                <w:vanish/>
                <w:sz w:val="20"/>
                <w:highlight w:val="cyan"/>
              </w:rPr>
              <w:t>Placeholder for user extensions.</w:t>
            </w:r>
          </w:p>
        </w:tc>
      </w:tr>
    </w:tbl>
    <w:p w14:paraId="537B16E9" w14:textId="77777777" w:rsidR="00F12A37" w:rsidRPr="003455E3" w:rsidRDefault="00F12A37" w:rsidP="00F12A37">
      <w:pPr>
        <w:pStyle w:val="Titre5"/>
        <w:keepNext w:val="0"/>
        <w:widowControl w:val="0"/>
        <w:suppressAutoHyphens w:val="0"/>
      </w:pPr>
      <w:bookmarkStart w:id="334" w:name="_Ref66192375"/>
      <w:r>
        <w:t xml:space="preserve">Description de </w:t>
      </w:r>
      <w:proofErr w:type="spellStart"/>
      <w:r>
        <w:t>l’enum</w:t>
      </w:r>
      <w:proofErr w:type="spellEnd"/>
      <w:r>
        <w:t xml:space="preserve"> ‘</w:t>
      </w:r>
      <w:proofErr w:type="spellStart"/>
      <w:r>
        <w:t>CountingType</w:t>
      </w:r>
      <w:proofErr w:type="spellEnd"/>
      <w:r>
        <w:t>’</w:t>
      </w:r>
      <w:bookmarkEnd w:id="3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8051"/>
      </w:tblGrid>
      <w:tr w:rsidR="00F12A37" w:rsidRPr="008C327E" w14:paraId="3408B619" w14:textId="77777777" w:rsidTr="00BA458F">
        <w:tc>
          <w:tcPr>
            <w:tcW w:w="1980" w:type="dxa"/>
            <w:shd w:val="clear" w:color="auto" w:fill="E6E6E6"/>
          </w:tcPr>
          <w:p w14:paraId="342ACACD" w14:textId="77777777" w:rsidR="00F12A37" w:rsidRPr="008C327E" w:rsidRDefault="00F12A37" w:rsidP="00BA458F">
            <w:pPr>
              <w:widowControl w:val="0"/>
              <w:spacing w:after="0"/>
              <w:jc w:val="center"/>
              <w:rPr>
                <w:b/>
                <w:sz w:val="20"/>
                <w:szCs w:val="20"/>
              </w:rPr>
            </w:pPr>
            <w:r w:rsidRPr="008C327E">
              <w:rPr>
                <w:b/>
                <w:sz w:val="20"/>
                <w:szCs w:val="20"/>
              </w:rPr>
              <w:t>Value</w:t>
            </w:r>
          </w:p>
        </w:tc>
        <w:tc>
          <w:tcPr>
            <w:tcW w:w="8051" w:type="dxa"/>
            <w:shd w:val="clear" w:color="auto" w:fill="E6E6E6"/>
          </w:tcPr>
          <w:p w14:paraId="68B2F25D" w14:textId="77777777" w:rsidR="00F12A37" w:rsidRPr="008C327E" w:rsidRDefault="00F12A37" w:rsidP="00BA458F">
            <w:pPr>
              <w:widowControl w:val="0"/>
              <w:spacing w:after="0"/>
              <w:jc w:val="center"/>
              <w:rPr>
                <w:b/>
                <w:sz w:val="20"/>
                <w:szCs w:val="20"/>
              </w:rPr>
            </w:pPr>
            <w:r w:rsidRPr="008C327E">
              <w:rPr>
                <w:b/>
                <w:sz w:val="20"/>
                <w:szCs w:val="20"/>
              </w:rPr>
              <w:t>Description</w:t>
            </w:r>
          </w:p>
        </w:tc>
      </w:tr>
      <w:tr w:rsidR="00F12A37" w:rsidRPr="00E32CB2" w14:paraId="2064146B" w14:textId="77777777" w:rsidTr="00BA458F">
        <w:tc>
          <w:tcPr>
            <w:tcW w:w="1980" w:type="dxa"/>
            <w:vAlign w:val="center"/>
          </w:tcPr>
          <w:p w14:paraId="4D3EAE87" w14:textId="77777777" w:rsidR="00F12A37" w:rsidRPr="003F1990" w:rsidRDefault="00F12A37" w:rsidP="00BA458F">
            <w:pPr>
              <w:widowControl w:val="0"/>
              <w:spacing w:after="0"/>
              <w:rPr>
                <w:i/>
                <w:sz w:val="20"/>
                <w:szCs w:val="20"/>
                <w:highlight w:val="lightGray"/>
              </w:rPr>
            </w:pPr>
            <w:r w:rsidRPr="003F1990">
              <w:rPr>
                <w:i/>
                <w:sz w:val="20"/>
                <w:szCs w:val="20"/>
                <w:highlight w:val="lightGray"/>
              </w:rPr>
              <w:t xml:space="preserve"> </w:t>
            </w:r>
            <w:proofErr w:type="spellStart"/>
            <w:r w:rsidRPr="003F1990">
              <w:rPr>
                <w:i/>
                <w:sz w:val="20"/>
                <w:szCs w:val="20"/>
                <w:highlight w:val="lightGray"/>
              </w:rPr>
              <w:t>availabilityCount</w:t>
            </w:r>
            <w:proofErr w:type="spellEnd"/>
            <w:r w:rsidRPr="003F1990">
              <w:rPr>
                <w:i/>
                <w:sz w:val="20"/>
                <w:szCs w:val="20"/>
                <w:highlight w:val="lightGray"/>
              </w:rPr>
              <w:t xml:space="preserve"> </w:t>
            </w:r>
          </w:p>
        </w:tc>
        <w:tc>
          <w:tcPr>
            <w:tcW w:w="8051" w:type="dxa"/>
            <w:vAlign w:val="center"/>
          </w:tcPr>
          <w:p w14:paraId="78BA5BE3" w14:textId="1F1FE55B" w:rsidR="00F12A37" w:rsidRPr="000012E0" w:rsidRDefault="000012E0" w:rsidP="00BA458F">
            <w:pPr>
              <w:widowControl w:val="0"/>
              <w:spacing w:after="0"/>
              <w:rPr>
                <w:sz w:val="20"/>
                <w:szCs w:val="20"/>
                <w:lang w:val="fr-FR"/>
              </w:rPr>
            </w:pPr>
            <w:r w:rsidRPr="000012E0">
              <w:rPr>
                <w:sz w:val="20"/>
                <w:szCs w:val="20"/>
                <w:lang w:val="fr-FR"/>
              </w:rPr>
              <w:t>Comptage des véhicules disponibles, des appareils, de l'espace, etc.</w:t>
            </w:r>
          </w:p>
        </w:tc>
      </w:tr>
      <w:tr w:rsidR="00F12A37" w:rsidRPr="00E32CB2" w14:paraId="70B1C1DB" w14:textId="77777777" w:rsidTr="00BA458F">
        <w:tc>
          <w:tcPr>
            <w:tcW w:w="1980" w:type="dxa"/>
            <w:vAlign w:val="center"/>
          </w:tcPr>
          <w:p w14:paraId="3A701793" w14:textId="77777777" w:rsidR="00F12A37" w:rsidRPr="003F1990" w:rsidRDefault="00F12A37" w:rsidP="00BA458F">
            <w:pPr>
              <w:widowControl w:val="0"/>
              <w:spacing w:after="0"/>
              <w:rPr>
                <w:i/>
                <w:sz w:val="20"/>
                <w:szCs w:val="20"/>
                <w:highlight w:val="lightGray"/>
              </w:rPr>
            </w:pPr>
            <w:r w:rsidRPr="003F1990">
              <w:rPr>
                <w:i/>
                <w:sz w:val="20"/>
                <w:szCs w:val="20"/>
                <w:highlight w:val="lightGray"/>
                <w:lang w:val="fr-FR"/>
              </w:rPr>
              <w:t xml:space="preserve"> </w:t>
            </w:r>
            <w:proofErr w:type="spellStart"/>
            <w:r w:rsidRPr="003F1990">
              <w:rPr>
                <w:i/>
                <w:sz w:val="20"/>
                <w:szCs w:val="20"/>
                <w:highlight w:val="lightGray"/>
              </w:rPr>
              <w:t>reservedCount</w:t>
            </w:r>
            <w:proofErr w:type="spellEnd"/>
            <w:r w:rsidRPr="003F1990">
              <w:rPr>
                <w:i/>
                <w:sz w:val="20"/>
                <w:szCs w:val="20"/>
                <w:highlight w:val="lightGray"/>
              </w:rPr>
              <w:t xml:space="preserve"> </w:t>
            </w:r>
          </w:p>
        </w:tc>
        <w:tc>
          <w:tcPr>
            <w:tcW w:w="8051" w:type="dxa"/>
            <w:vAlign w:val="center"/>
          </w:tcPr>
          <w:p w14:paraId="79453FE9" w14:textId="2F28D941" w:rsidR="00F12A37" w:rsidRPr="000012E0" w:rsidRDefault="000012E0" w:rsidP="00BA458F">
            <w:pPr>
              <w:widowControl w:val="0"/>
              <w:spacing w:after="0"/>
              <w:rPr>
                <w:sz w:val="20"/>
                <w:szCs w:val="20"/>
                <w:lang w:val="fr-FR"/>
              </w:rPr>
            </w:pPr>
            <w:r w:rsidRPr="000012E0">
              <w:rPr>
                <w:sz w:val="20"/>
                <w:szCs w:val="20"/>
                <w:lang w:val="fr-FR"/>
              </w:rPr>
              <w:t>Comptage du véhicule réservé, des appareils, de l'espace, etc.</w:t>
            </w:r>
          </w:p>
        </w:tc>
      </w:tr>
      <w:tr w:rsidR="00F12A37" w:rsidRPr="008C327E" w14:paraId="26E9F23C" w14:textId="77777777" w:rsidTr="00BA458F">
        <w:trPr>
          <w:hidden/>
        </w:trPr>
        <w:tc>
          <w:tcPr>
            <w:tcW w:w="1980" w:type="dxa"/>
            <w:vAlign w:val="center"/>
          </w:tcPr>
          <w:p w14:paraId="6E66E445" w14:textId="77777777" w:rsidR="00F12A37" w:rsidRPr="008C327E" w:rsidRDefault="00F12A37" w:rsidP="00BA458F">
            <w:pPr>
              <w:widowControl w:val="0"/>
              <w:spacing w:after="0"/>
              <w:rPr>
                <w:i/>
                <w:vanish/>
                <w:sz w:val="20"/>
                <w:szCs w:val="20"/>
              </w:rPr>
            </w:pPr>
            <w:r w:rsidRPr="000012E0">
              <w:rPr>
                <w:i/>
                <w:vanish/>
                <w:sz w:val="20"/>
                <w:szCs w:val="20"/>
                <w:lang w:val="fr-FR"/>
              </w:rPr>
              <w:t xml:space="preserve"> </w:t>
            </w:r>
            <w:proofErr w:type="spellStart"/>
            <w:r w:rsidRPr="008C327E">
              <w:rPr>
                <w:i/>
                <w:vanish/>
                <w:sz w:val="20"/>
                <w:szCs w:val="20"/>
                <w:highlight w:val="cyan"/>
              </w:rPr>
              <w:t>inUseCount</w:t>
            </w:r>
            <w:proofErr w:type="spellEnd"/>
            <w:r w:rsidRPr="008C327E">
              <w:rPr>
                <w:i/>
                <w:vanish/>
                <w:sz w:val="20"/>
                <w:szCs w:val="20"/>
              </w:rPr>
              <w:t xml:space="preserve"> </w:t>
            </w:r>
          </w:p>
        </w:tc>
        <w:tc>
          <w:tcPr>
            <w:tcW w:w="8051" w:type="dxa"/>
            <w:vAlign w:val="center"/>
          </w:tcPr>
          <w:p w14:paraId="7C5012B0" w14:textId="77777777" w:rsidR="00F12A37" w:rsidRPr="008C327E" w:rsidRDefault="00F12A37" w:rsidP="00BA458F">
            <w:pPr>
              <w:widowControl w:val="0"/>
              <w:spacing w:after="0"/>
              <w:rPr>
                <w:vanish/>
                <w:sz w:val="20"/>
                <w:szCs w:val="20"/>
              </w:rPr>
            </w:pPr>
            <w:r w:rsidRPr="008C327E">
              <w:rPr>
                <w:vanish/>
                <w:sz w:val="20"/>
                <w:szCs w:val="20"/>
                <w:highlight w:val="cyan"/>
              </w:rPr>
              <w:t>Counting of in use vehicle, devices, space, etc.</w:t>
            </w:r>
          </w:p>
        </w:tc>
      </w:tr>
      <w:tr w:rsidR="00F12A37" w:rsidRPr="00E32CB2" w14:paraId="55CF2E3E" w14:textId="77777777" w:rsidTr="00BA458F">
        <w:tc>
          <w:tcPr>
            <w:tcW w:w="1980" w:type="dxa"/>
            <w:vAlign w:val="center"/>
          </w:tcPr>
          <w:p w14:paraId="77FEAADB" w14:textId="77777777" w:rsidR="00F12A37" w:rsidRPr="003F1990" w:rsidRDefault="00F12A37" w:rsidP="00BA458F">
            <w:pPr>
              <w:widowControl w:val="0"/>
              <w:spacing w:after="0"/>
              <w:rPr>
                <w:i/>
                <w:sz w:val="20"/>
                <w:szCs w:val="20"/>
                <w:highlight w:val="lightGray"/>
              </w:rPr>
            </w:pPr>
            <w:r w:rsidRPr="003F1990">
              <w:rPr>
                <w:i/>
                <w:sz w:val="20"/>
                <w:szCs w:val="20"/>
                <w:highlight w:val="lightGray"/>
              </w:rPr>
              <w:t xml:space="preserve"> </w:t>
            </w:r>
            <w:proofErr w:type="spellStart"/>
            <w:r w:rsidRPr="003F1990">
              <w:rPr>
                <w:i/>
                <w:sz w:val="20"/>
                <w:szCs w:val="20"/>
                <w:highlight w:val="lightGray"/>
              </w:rPr>
              <w:t>outOfOrderCount</w:t>
            </w:r>
            <w:proofErr w:type="spellEnd"/>
            <w:r w:rsidRPr="003F1990">
              <w:rPr>
                <w:i/>
                <w:sz w:val="20"/>
                <w:szCs w:val="20"/>
                <w:highlight w:val="lightGray"/>
              </w:rPr>
              <w:t xml:space="preserve"> </w:t>
            </w:r>
          </w:p>
        </w:tc>
        <w:tc>
          <w:tcPr>
            <w:tcW w:w="8051" w:type="dxa"/>
            <w:vAlign w:val="center"/>
          </w:tcPr>
          <w:p w14:paraId="7FED8333" w14:textId="5F5C189A" w:rsidR="00F12A37" w:rsidRPr="000012E0" w:rsidRDefault="000012E0" w:rsidP="00BA458F">
            <w:pPr>
              <w:widowControl w:val="0"/>
              <w:spacing w:after="0"/>
              <w:rPr>
                <w:sz w:val="20"/>
                <w:szCs w:val="20"/>
                <w:lang w:val="fr-FR"/>
              </w:rPr>
            </w:pPr>
            <w:r w:rsidRPr="000012E0">
              <w:rPr>
                <w:sz w:val="20"/>
                <w:szCs w:val="20"/>
                <w:lang w:val="fr-FR"/>
              </w:rPr>
              <w:t>Comptage des véhicules, appareils, espaces hors service, etc.</w:t>
            </w:r>
          </w:p>
        </w:tc>
      </w:tr>
      <w:tr w:rsidR="00F12A37" w:rsidRPr="000012E0" w14:paraId="05A283A6" w14:textId="77777777" w:rsidTr="00BA458F">
        <w:tc>
          <w:tcPr>
            <w:tcW w:w="1980" w:type="dxa"/>
            <w:vAlign w:val="center"/>
          </w:tcPr>
          <w:p w14:paraId="082DDDF6" w14:textId="77777777" w:rsidR="00F12A37" w:rsidRPr="003F1990" w:rsidRDefault="00F12A37" w:rsidP="00BA458F">
            <w:pPr>
              <w:widowControl w:val="0"/>
              <w:spacing w:after="0"/>
              <w:rPr>
                <w:i/>
                <w:sz w:val="20"/>
                <w:szCs w:val="20"/>
                <w:highlight w:val="lightGray"/>
              </w:rPr>
            </w:pPr>
            <w:r w:rsidRPr="003F1990">
              <w:rPr>
                <w:i/>
                <w:sz w:val="20"/>
                <w:szCs w:val="20"/>
                <w:highlight w:val="lightGray"/>
                <w:lang w:val="fr-FR"/>
              </w:rPr>
              <w:t xml:space="preserve"> </w:t>
            </w:r>
            <w:proofErr w:type="spellStart"/>
            <w:r w:rsidRPr="003F1990">
              <w:rPr>
                <w:i/>
                <w:sz w:val="20"/>
                <w:szCs w:val="20"/>
                <w:highlight w:val="lightGray"/>
              </w:rPr>
              <w:t>presentCount</w:t>
            </w:r>
            <w:proofErr w:type="spellEnd"/>
            <w:r w:rsidRPr="003F1990">
              <w:rPr>
                <w:i/>
                <w:sz w:val="20"/>
                <w:szCs w:val="20"/>
                <w:highlight w:val="lightGray"/>
              </w:rPr>
              <w:t xml:space="preserve"> </w:t>
            </w:r>
          </w:p>
        </w:tc>
        <w:tc>
          <w:tcPr>
            <w:tcW w:w="8051" w:type="dxa"/>
            <w:vAlign w:val="center"/>
          </w:tcPr>
          <w:p w14:paraId="62A8ED3F" w14:textId="59844807" w:rsidR="00F12A37" w:rsidRPr="000012E0" w:rsidRDefault="000012E0" w:rsidP="00BA458F">
            <w:pPr>
              <w:widowControl w:val="0"/>
              <w:spacing w:after="0"/>
              <w:rPr>
                <w:sz w:val="18"/>
                <w:szCs w:val="18"/>
                <w:lang w:val="fr-FR"/>
              </w:rPr>
            </w:pPr>
            <w:r w:rsidRPr="000012E0">
              <w:rPr>
                <w:sz w:val="20"/>
                <w:szCs w:val="20"/>
                <w:lang w:val="fr-FR"/>
              </w:rPr>
              <w:t xml:space="preserve">Comptage </w:t>
            </w:r>
            <w:r>
              <w:rPr>
                <w:sz w:val="20"/>
                <w:szCs w:val="20"/>
                <w:lang w:val="fr-FR"/>
              </w:rPr>
              <w:t xml:space="preserve">des personnes </w:t>
            </w:r>
            <w:proofErr w:type="spellStart"/>
            <w:r>
              <w:rPr>
                <w:sz w:val="20"/>
                <w:szCs w:val="20"/>
                <w:lang w:val="fr-FR"/>
              </w:rPr>
              <w:t>pésentes</w:t>
            </w:r>
            <w:proofErr w:type="spellEnd"/>
            <w:r w:rsidR="00F12A37" w:rsidRPr="000012E0">
              <w:rPr>
                <w:sz w:val="18"/>
                <w:szCs w:val="18"/>
                <w:lang w:val="fr-FR"/>
              </w:rPr>
              <w:t xml:space="preserve"> </w:t>
            </w:r>
          </w:p>
        </w:tc>
      </w:tr>
      <w:tr w:rsidR="00F12A37" w:rsidRPr="000012E0" w14:paraId="5BEDF2BD" w14:textId="77777777" w:rsidTr="00BA458F">
        <w:tc>
          <w:tcPr>
            <w:tcW w:w="1980" w:type="dxa"/>
            <w:vAlign w:val="center"/>
          </w:tcPr>
          <w:p w14:paraId="46A13126" w14:textId="77777777" w:rsidR="00F12A37" w:rsidRPr="003F1990" w:rsidRDefault="00F12A37" w:rsidP="00BA458F">
            <w:pPr>
              <w:widowControl w:val="0"/>
              <w:spacing w:after="0"/>
              <w:rPr>
                <w:i/>
                <w:sz w:val="20"/>
                <w:szCs w:val="20"/>
                <w:highlight w:val="lightGray"/>
              </w:rPr>
            </w:pPr>
            <w:r w:rsidRPr="003F1990">
              <w:rPr>
                <w:i/>
                <w:sz w:val="20"/>
                <w:szCs w:val="20"/>
                <w:highlight w:val="lightGray"/>
                <w:lang w:val="fr-FR"/>
              </w:rPr>
              <w:t xml:space="preserve"> </w:t>
            </w:r>
            <w:proofErr w:type="spellStart"/>
            <w:r w:rsidRPr="003F1990">
              <w:rPr>
                <w:i/>
                <w:sz w:val="20"/>
                <w:szCs w:val="20"/>
                <w:highlight w:val="lightGray"/>
              </w:rPr>
              <w:t>currentStateCount</w:t>
            </w:r>
            <w:proofErr w:type="spellEnd"/>
            <w:r w:rsidRPr="003F1990">
              <w:rPr>
                <w:i/>
                <w:sz w:val="20"/>
                <w:szCs w:val="20"/>
                <w:highlight w:val="lightGray"/>
              </w:rPr>
              <w:t xml:space="preserve"> </w:t>
            </w:r>
          </w:p>
        </w:tc>
        <w:tc>
          <w:tcPr>
            <w:tcW w:w="8051" w:type="dxa"/>
            <w:vAlign w:val="center"/>
          </w:tcPr>
          <w:p w14:paraId="22AA44C0" w14:textId="77777777" w:rsidR="000012E0" w:rsidRPr="000012E0" w:rsidRDefault="000012E0" w:rsidP="00BA458F">
            <w:pPr>
              <w:widowControl w:val="0"/>
              <w:spacing w:after="0"/>
              <w:rPr>
                <w:sz w:val="20"/>
                <w:szCs w:val="20"/>
                <w:lang w:val="fr-FR"/>
              </w:rPr>
            </w:pPr>
            <w:r w:rsidRPr="000012E0">
              <w:rPr>
                <w:sz w:val="20"/>
                <w:szCs w:val="20"/>
                <w:lang w:val="fr-FR"/>
              </w:rPr>
              <w:t>Niveau de ressource ou statut de la mesure (carburant, etc.)</w:t>
            </w:r>
          </w:p>
          <w:p w14:paraId="378DF49D" w14:textId="73446A2D" w:rsidR="00F12A37" w:rsidRPr="000012E0" w:rsidRDefault="00F12A37" w:rsidP="00BA458F">
            <w:pPr>
              <w:widowControl w:val="0"/>
              <w:spacing w:after="0"/>
              <w:rPr>
                <w:sz w:val="20"/>
                <w:szCs w:val="20"/>
                <w:lang w:val="fr-FR"/>
              </w:rPr>
            </w:pPr>
            <w:r w:rsidRPr="000012E0">
              <w:rPr>
                <w:sz w:val="20"/>
                <w:szCs w:val="20"/>
                <w:lang w:val="fr-FR"/>
              </w:rPr>
              <w:t xml:space="preserve">Associé à </w:t>
            </w:r>
            <w:proofErr w:type="gramStart"/>
            <w:r w:rsidRPr="000012E0">
              <w:rPr>
                <w:sz w:val="20"/>
                <w:szCs w:val="20"/>
                <w:lang w:val="fr-FR"/>
              </w:rPr>
              <w:t xml:space="preserve">un  </w:t>
            </w:r>
            <w:proofErr w:type="spellStart"/>
            <w:r w:rsidRPr="000012E0">
              <w:rPr>
                <w:sz w:val="20"/>
                <w:szCs w:val="20"/>
                <w:lang w:val="fr-FR"/>
              </w:rPr>
              <w:t>TypeofCOuntedFeature</w:t>
            </w:r>
            <w:proofErr w:type="spellEnd"/>
            <w:proofErr w:type="gramEnd"/>
          </w:p>
        </w:tc>
      </w:tr>
    </w:tbl>
    <w:p w14:paraId="52863658" w14:textId="77777777" w:rsidR="00F12A37" w:rsidRDefault="00F12A37" w:rsidP="00F12A37">
      <w:pPr>
        <w:pStyle w:val="Normadecale1"/>
        <w:widowControl w:val="0"/>
      </w:pPr>
      <w:bookmarkStart w:id="335" w:name="_Ref66192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9079"/>
      </w:tblGrid>
      <w:tr w:rsidR="00F12A37" w:rsidRPr="00E32CB2" w14:paraId="3990D247" w14:textId="77777777" w:rsidTr="00BA458F">
        <w:tc>
          <w:tcPr>
            <w:tcW w:w="1242" w:type="dxa"/>
            <w:shd w:val="clear" w:color="auto" w:fill="auto"/>
            <w:vAlign w:val="center"/>
          </w:tcPr>
          <w:p w14:paraId="01DFA736" w14:textId="77777777" w:rsidR="00F12A37" w:rsidRPr="001D3B5B" w:rsidRDefault="00F12A37" w:rsidP="00BA458F">
            <w:pPr>
              <w:widowControl w:val="0"/>
              <w:spacing w:after="0"/>
              <w:rPr>
                <w:lang w:val="fr-FR"/>
              </w:rPr>
            </w:pPr>
            <w:r w:rsidRPr="001D3B5B">
              <w:rPr>
                <w:lang w:val="fr-FR"/>
              </w:rPr>
              <w:t>FM-</w:t>
            </w:r>
            <w:r w:rsidR="008C327E">
              <w:rPr>
                <w:lang w:val="fr-FR"/>
              </w:rPr>
              <w:t>1</w:t>
            </w:r>
          </w:p>
        </w:tc>
        <w:tc>
          <w:tcPr>
            <w:tcW w:w="9216" w:type="dxa"/>
            <w:shd w:val="clear" w:color="auto" w:fill="auto"/>
            <w:vAlign w:val="center"/>
          </w:tcPr>
          <w:p w14:paraId="7C1E82E7" w14:textId="77777777" w:rsidR="00F12A37" w:rsidRPr="001D3B5B" w:rsidRDefault="00F12A37" w:rsidP="00BA458F">
            <w:pPr>
              <w:widowControl w:val="0"/>
              <w:spacing w:after="0"/>
              <w:rPr>
                <w:lang w:val="fr-FR"/>
              </w:rPr>
            </w:pPr>
            <w:r w:rsidRPr="001D3B5B">
              <w:rPr>
                <w:lang w:val="fr-FR"/>
              </w:rPr>
              <w:t>L’utilisation de la valeur ‘</w:t>
            </w:r>
            <w:proofErr w:type="spellStart"/>
            <w:r w:rsidRPr="001D3B5B">
              <w:rPr>
                <w:lang w:val="fr-FR"/>
              </w:rPr>
              <w:t>currentStateCount</w:t>
            </w:r>
            <w:proofErr w:type="spellEnd"/>
            <w:r w:rsidRPr="001D3B5B">
              <w:rPr>
                <w:lang w:val="fr-FR"/>
              </w:rPr>
              <w:t>’ nécessite que le champ ‘</w:t>
            </w:r>
            <w:proofErr w:type="spellStart"/>
            <w:r w:rsidRPr="001D3B5B">
              <w:rPr>
                <w:lang w:val="fr-FR"/>
              </w:rPr>
              <w:t>TypeOfCountedFeature</w:t>
            </w:r>
            <w:proofErr w:type="spellEnd"/>
            <w:r w:rsidRPr="001D3B5B">
              <w:rPr>
                <w:lang w:val="fr-FR"/>
              </w:rPr>
              <w:t>’ soit présent</w:t>
            </w:r>
          </w:p>
        </w:tc>
      </w:tr>
    </w:tbl>
    <w:p w14:paraId="03DFD007" w14:textId="77777777" w:rsidR="00F12A37" w:rsidRPr="002031FD" w:rsidRDefault="00F12A37" w:rsidP="00F12A37">
      <w:pPr>
        <w:pStyle w:val="Titre5"/>
        <w:keepNext w:val="0"/>
        <w:widowControl w:val="0"/>
        <w:suppressAutoHyphens w:val="0"/>
      </w:pPr>
      <w:r>
        <w:t xml:space="preserve">Description de </w:t>
      </w:r>
      <w:proofErr w:type="spellStart"/>
      <w:r>
        <w:t>l’enum</w:t>
      </w:r>
      <w:proofErr w:type="spellEnd"/>
      <w:r>
        <w:t xml:space="preserve"> ‘</w:t>
      </w:r>
      <w:proofErr w:type="spellStart"/>
      <w:r>
        <w:t>CountedFeatureUnit</w:t>
      </w:r>
      <w:proofErr w:type="spellEnd"/>
      <w:r>
        <w:t>’</w:t>
      </w:r>
      <w:bookmarkEnd w:id="3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8551"/>
      </w:tblGrid>
      <w:tr w:rsidR="00F12A37" w:rsidRPr="00E7759A" w14:paraId="516BC879" w14:textId="77777777" w:rsidTr="00BA458F">
        <w:tc>
          <w:tcPr>
            <w:tcW w:w="1480" w:type="dxa"/>
            <w:shd w:val="clear" w:color="auto" w:fill="E6E6E6"/>
          </w:tcPr>
          <w:p w14:paraId="3C3C550A" w14:textId="77777777" w:rsidR="00F12A37" w:rsidRPr="00E7759A" w:rsidRDefault="00F12A37" w:rsidP="008C327E">
            <w:pPr>
              <w:widowControl w:val="0"/>
              <w:spacing w:after="0"/>
              <w:jc w:val="center"/>
              <w:rPr>
                <w:rFonts w:cs="Calibri"/>
                <w:b/>
                <w:sz w:val="20"/>
                <w:szCs w:val="20"/>
              </w:rPr>
            </w:pPr>
            <w:r w:rsidRPr="00E7759A">
              <w:rPr>
                <w:rFonts w:cs="Calibri"/>
                <w:b/>
                <w:sz w:val="20"/>
                <w:szCs w:val="20"/>
              </w:rPr>
              <w:t>Value</w:t>
            </w:r>
          </w:p>
        </w:tc>
        <w:tc>
          <w:tcPr>
            <w:tcW w:w="8551" w:type="dxa"/>
            <w:shd w:val="clear" w:color="auto" w:fill="E6E6E6"/>
          </w:tcPr>
          <w:p w14:paraId="719738D2" w14:textId="77777777" w:rsidR="00F12A37" w:rsidRPr="00E7759A" w:rsidRDefault="00F12A37" w:rsidP="008C327E">
            <w:pPr>
              <w:widowControl w:val="0"/>
              <w:spacing w:after="0"/>
              <w:jc w:val="center"/>
              <w:rPr>
                <w:rFonts w:cs="Calibri"/>
                <w:b/>
                <w:sz w:val="20"/>
                <w:szCs w:val="20"/>
              </w:rPr>
            </w:pPr>
            <w:r w:rsidRPr="00E7759A">
              <w:rPr>
                <w:rFonts w:cs="Calibri"/>
                <w:b/>
                <w:sz w:val="20"/>
                <w:szCs w:val="20"/>
              </w:rPr>
              <w:t>Description</w:t>
            </w:r>
          </w:p>
        </w:tc>
      </w:tr>
      <w:tr w:rsidR="00F12A37" w:rsidRPr="00E32CB2" w14:paraId="071F385E" w14:textId="77777777" w:rsidTr="00BA458F">
        <w:tc>
          <w:tcPr>
            <w:tcW w:w="1480" w:type="dxa"/>
          </w:tcPr>
          <w:p w14:paraId="2EF6B149" w14:textId="77777777" w:rsidR="00F12A37" w:rsidRPr="0086359E" w:rsidRDefault="00F12A37" w:rsidP="00BA458F">
            <w:pPr>
              <w:widowControl w:val="0"/>
              <w:spacing w:after="0"/>
              <w:rPr>
                <w:rFonts w:cs="Calibri"/>
                <w:i/>
                <w:sz w:val="20"/>
                <w:szCs w:val="20"/>
                <w:highlight w:val="lightGray"/>
              </w:rPr>
            </w:pPr>
            <w:r w:rsidRPr="0086359E">
              <w:rPr>
                <w:rFonts w:cs="Calibri"/>
                <w:i/>
                <w:sz w:val="20"/>
                <w:szCs w:val="20"/>
                <w:highlight w:val="lightGray"/>
              </w:rPr>
              <w:t xml:space="preserve">bays </w:t>
            </w:r>
          </w:p>
        </w:tc>
        <w:tc>
          <w:tcPr>
            <w:tcW w:w="8551" w:type="dxa"/>
          </w:tcPr>
          <w:p w14:paraId="48FC0381" w14:textId="45C2821F" w:rsidR="00F12A37" w:rsidRPr="000012E0" w:rsidRDefault="000012E0" w:rsidP="00BA458F">
            <w:pPr>
              <w:widowControl w:val="0"/>
              <w:spacing w:after="0"/>
              <w:rPr>
                <w:rFonts w:cs="Calibri"/>
                <w:sz w:val="20"/>
                <w:szCs w:val="20"/>
                <w:lang w:val="fr-FR"/>
              </w:rPr>
            </w:pPr>
            <w:r w:rsidRPr="000012E0">
              <w:rPr>
                <w:rFonts w:cs="Calibri"/>
                <w:sz w:val="20"/>
                <w:szCs w:val="20"/>
                <w:lang w:val="fr-FR"/>
              </w:rPr>
              <w:t>Emplacement pour garer un v</w:t>
            </w:r>
            <w:r>
              <w:rPr>
                <w:rFonts w:cs="Calibri"/>
                <w:sz w:val="20"/>
                <w:szCs w:val="20"/>
                <w:lang w:val="fr-FR"/>
              </w:rPr>
              <w:t>éhicule</w:t>
            </w:r>
          </w:p>
        </w:tc>
      </w:tr>
      <w:tr w:rsidR="00F12A37" w:rsidRPr="00E7759A" w14:paraId="008A7407" w14:textId="77777777" w:rsidTr="00BA458F">
        <w:tc>
          <w:tcPr>
            <w:tcW w:w="1480" w:type="dxa"/>
          </w:tcPr>
          <w:p w14:paraId="53C23315" w14:textId="77777777" w:rsidR="00F12A37" w:rsidRPr="0086359E" w:rsidRDefault="00F12A37" w:rsidP="00BA458F">
            <w:pPr>
              <w:widowControl w:val="0"/>
              <w:spacing w:after="0"/>
              <w:rPr>
                <w:rFonts w:cs="Calibri"/>
                <w:i/>
                <w:sz w:val="20"/>
                <w:szCs w:val="20"/>
                <w:highlight w:val="lightGray"/>
              </w:rPr>
            </w:pPr>
            <w:r w:rsidRPr="000012E0">
              <w:rPr>
                <w:rFonts w:cs="Calibri"/>
                <w:i/>
                <w:sz w:val="20"/>
                <w:szCs w:val="20"/>
                <w:highlight w:val="lightGray"/>
                <w:lang w:val="fr-FR"/>
              </w:rPr>
              <w:t xml:space="preserve"> </w:t>
            </w:r>
            <w:r w:rsidRPr="0086359E">
              <w:rPr>
                <w:rFonts w:cs="Calibri"/>
                <w:i/>
                <w:sz w:val="20"/>
                <w:szCs w:val="20"/>
                <w:highlight w:val="lightGray"/>
              </w:rPr>
              <w:t xml:space="preserve">seats </w:t>
            </w:r>
          </w:p>
        </w:tc>
        <w:tc>
          <w:tcPr>
            <w:tcW w:w="8551" w:type="dxa"/>
          </w:tcPr>
          <w:p w14:paraId="5C2E8AAA" w14:textId="0F18B78D" w:rsidR="00F12A37" w:rsidRPr="00E7759A" w:rsidRDefault="000012E0" w:rsidP="00BA458F">
            <w:pPr>
              <w:widowControl w:val="0"/>
              <w:spacing w:after="0"/>
              <w:rPr>
                <w:rFonts w:cs="Calibri"/>
                <w:sz w:val="20"/>
                <w:szCs w:val="20"/>
              </w:rPr>
            </w:pPr>
            <w:r>
              <w:rPr>
                <w:rFonts w:cs="Calibri"/>
                <w:sz w:val="20"/>
                <w:szCs w:val="20"/>
              </w:rPr>
              <w:t>Place assise</w:t>
            </w:r>
          </w:p>
        </w:tc>
      </w:tr>
      <w:tr w:rsidR="00F12A37" w:rsidRPr="00E7759A" w14:paraId="589986CB" w14:textId="77777777" w:rsidTr="00BA458F">
        <w:trPr>
          <w:hidden/>
        </w:trPr>
        <w:tc>
          <w:tcPr>
            <w:tcW w:w="1480" w:type="dxa"/>
          </w:tcPr>
          <w:p w14:paraId="5A91E2F8" w14:textId="77777777" w:rsidR="00F12A37" w:rsidRPr="00E7759A" w:rsidRDefault="00F12A37" w:rsidP="00BA458F">
            <w:pPr>
              <w:widowControl w:val="0"/>
              <w:spacing w:after="0"/>
              <w:rPr>
                <w:rFonts w:cs="Calibri"/>
                <w:i/>
                <w:vanish/>
                <w:sz w:val="20"/>
                <w:szCs w:val="20"/>
                <w:highlight w:val="cyan"/>
              </w:rPr>
            </w:pPr>
            <w:r w:rsidRPr="00E7759A">
              <w:rPr>
                <w:rFonts w:cs="Calibri"/>
                <w:i/>
                <w:vanish/>
                <w:sz w:val="20"/>
                <w:szCs w:val="20"/>
              </w:rPr>
              <w:t xml:space="preserve"> </w:t>
            </w:r>
            <w:proofErr w:type="spellStart"/>
            <w:r w:rsidRPr="00E7759A">
              <w:rPr>
                <w:rFonts w:cs="Calibri"/>
                <w:i/>
                <w:vanish/>
                <w:sz w:val="20"/>
                <w:szCs w:val="20"/>
                <w:highlight w:val="cyan"/>
              </w:rPr>
              <w:t>otherSpaces</w:t>
            </w:r>
            <w:proofErr w:type="spellEnd"/>
            <w:r w:rsidRPr="00E7759A">
              <w:rPr>
                <w:rFonts w:cs="Calibri"/>
                <w:i/>
                <w:vanish/>
                <w:sz w:val="20"/>
                <w:szCs w:val="20"/>
                <w:highlight w:val="cyan"/>
              </w:rPr>
              <w:t xml:space="preserve"> </w:t>
            </w:r>
          </w:p>
        </w:tc>
        <w:tc>
          <w:tcPr>
            <w:tcW w:w="8551" w:type="dxa"/>
          </w:tcPr>
          <w:p w14:paraId="29BD274D" w14:textId="77777777" w:rsidR="00F12A37" w:rsidRPr="00E7759A" w:rsidRDefault="00F12A37" w:rsidP="00BA458F">
            <w:pPr>
              <w:widowControl w:val="0"/>
              <w:spacing w:after="0"/>
              <w:rPr>
                <w:rFonts w:cs="Calibri"/>
                <w:vanish/>
                <w:sz w:val="20"/>
                <w:szCs w:val="20"/>
              </w:rPr>
            </w:pPr>
            <w:r w:rsidRPr="00E7759A">
              <w:rPr>
                <w:rFonts w:cs="Calibri"/>
                <w:vanish/>
                <w:sz w:val="20"/>
                <w:szCs w:val="20"/>
                <w:highlight w:val="cyan"/>
              </w:rPr>
              <w:t>Any kind of space not being bay of seat</w:t>
            </w:r>
          </w:p>
        </w:tc>
      </w:tr>
      <w:tr w:rsidR="00F12A37" w:rsidRPr="00E32CB2" w14:paraId="1D49FFF8" w14:textId="77777777" w:rsidTr="00BA458F">
        <w:tc>
          <w:tcPr>
            <w:tcW w:w="1480" w:type="dxa"/>
          </w:tcPr>
          <w:p w14:paraId="14D50113" w14:textId="77777777" w:rsidR="00F12A37" w:rsidRPr="0086359E" w:rsidRDefault="00F12A37" w:rsidP="00BA458F">
            <w:pPr>
              <w:widowControl w:val="0"/>
              <w:spacing w:after="0"/>
              <w:rPr>
                <w:rFonts w:cs="Calibri"/>
                <w:i/>
                <w:sz w:val="20"/>
                <w:szCs w:val="20"/>
                <w:highlight w:val="lightGray"/>
              </w:rPr>
            </w:pPr>
            <w:r w:rsidRPr="0086359E">
              <w:rPr>
                <w:rFonts w:cs="Calibri"/>
                <w:i/>
                <w:sz w:val="20"/>
                <w:szCs w:val="20"/>
                <w:highlight w:val="lightGray"/>
              </w:rPr>
              <w:t xml:space="preserve"> devices </w:t>
            </w:r>
          </w:p>
        </w:tc>
        <w:tc>
          <w:tcPr>
            <w:tcW w:w="8551" w:type="dxa"/>
          </w:tcPr>
          <w:p w14:paraId="4A96FBE3" w14:textId="56A74F9F" w:rsidR="00F12A37" w:rsidRPr="000012E0" w:rsidRDefault="000012E0" w:rsidP="00BA458F">
            <w:pPr>
              <w:widowControl w:val="0"/>
              <w:spacing w:after="0"/>
              <w:rPr>
                <w:rFonts w:cs="Calibri"/>
                <w:sz w:val="20"/>
                <w:szCs w:val="20"/>
                <w:lang w:val="fr-FR"/>
              </w:rPr>
            </w:pPr>
            <w:r w:rsidRPr="000012E0">
              <w:rPr>
                <w:rFonts w:cs="Calibri"/>
                <w:sz w:val="20"/>
                <w:szCs w:val="20"/>
                <w:lang w:val="fr-FR"/>
              </w:rPr>
              <w:t xml:space="preserve">Les appareils </w:t>
            </w:r>
            <w:r>
              <w:rPr>
                <w:rFonts w:cs="Calibri"/>
                <w:sz w:val="20"/>
                <w:szCs w:val="20"/>
                <w:lang w:val="fr-FR"/>
              </w:rPr>
              <w:t xml:space="preserve">divers </w:t>
            </w:r>
            <w:r w:rsidRPr="000012E0">
              <w:rPr>
                <w:rFonts w:cs="Calibri"/>
                <w:sz w:val="20"/>
                <w:szCs w:val="20"/>
                <w:lang w:val="fr-FR"/>
              </w:rPr>
              <w:t xml:space="preserve">(comme les casiers, </w:t>
            </w:r>
            <w:proofErr w:type="gramStart"/>
            <w:r w:rsidRPr="000012E0">
              <w:rPr>
                <w:rFonts w:cs="Calibri"/>
                <w:sz w:val="20"/>
                <w:szCs w:val="20"/>
                <w:lang w:val="fr-FR"/>
              </w:rPr>
              <w:t>les guides audio</w:t>
            </w:r>
            <w:proofErr w:type="gramEnd"/>
            <w:r w:rsidRPr="000012E0">
              <w:rPr>
                <w:rFonts w:cs="Calibri"/>
                <w:sz w:val="20"/>
                <w:szCs w:val="20"/>
                <w:lang w:val="fr-FR"/>
              </w:rPr>
              <w:t>, etc.)</w:t>
            </w:r>
          </w:p>
        </w:tc>
      </w:tr>
      <w:tr w:rsidR="00F12A37" w:rsidRPr="00E7759A" w14:paraId="173EAA09" w14:textId="77777777" w:rsidTr="00BA458F">
        <w:tc>
          <w:tcPr>
            <w:tcW w:w="1480" w:type="dxa"/>
          </w:tcPr>
          <w:p w14:paraId="3AED9207" w14:textId="77777777" w:rsidR="00F12A37" w:rsidRPr="0086359E" w:rsidRDefault="00F12A37" w:rsidP="00BA458F">
            <w:pPr>
              <w:widowControl w:val="0"/>
              <w:spacing w:after="0"/>
              <w:rPr>
                <w:rFonts w:cs="Calibri"/>
                <w:i/>
                <w:sz w:val="20"/>
                <w:szCs w:val="20"/>
                <w:highlight w:val="lightGray"/>
              </w:rPr>
            </w:pPr>
            <w:r w:rsidRPr="000012E0">
              <w:rPr>
                <w:rFonts w:cs="Calibri"/>
                <w:i/>
                <w:sz w:val="20"/>
                <w:szCs w:val="20"/>
                <w:highlight w:val="lightGray"/>
                <w:lang w:val="fr-FR"/>
              </w:rPr>
              <w:t xml:space="preserve"> </w:t>
            </w:r>
            <w:r w:rsidRPr="0086359E">
              <w:rPr>
                <w:rFonts w:cs="Calibri"/>
                <w:i/>
                <w:sz w:val="20"/>
                <w:szCs w:val="20"/>
                <w:highlight w:val="lightGray"/>
              </w:rPr>
              <w:t xml:space="preserve">vehicles </w:t>
            </w:r>
          </w:p>
        </w:tc>
        <w:tc>
          <w:tcPr>
            <w:tcW w:w="8551" w:type="dxa"/>
          </w:tcPr>
          <w:p w14:paraId="4707F494" w14:textId="032127E7" w:rsidR="00F12A37" w:rsidRPr="00E7759A" w:rsidRDefault="000012E0" w:rsidP="00BA458F">
            <w:pPr>
              <w:widowControl w:val="0"/>
              <w:spacing w:after="0"/>
              <w:rPr>
                <w:rFonts w:cs="Calibri"/>
                <w:sz w:val="20"/>
                <w:szCs w:val="20"/>
              </w:rPr>
            </w:pPr>
            <w:proofErr w:type="gramStart"/>
            <w:r>
              <w:rPr>
                <w:rFonts w:cs="Calibri"/>
                <w:sz w:val="20"/>
                <w:szCs w:val="20"/>
              </w:rPr>
              <w:t>Tout</w:t>
            </w:r>
            <w:proofErr w:type="gramEnd"/>
            <w:r>
              <w:rPr>
                <w:rFonts w:cs="Calibri"/>
                <w:sz w:val="20"/>
                <w:szCs w:val="20"/>
              </w:rPr>
              <w:t xml:space="preserve"> type de </w:t>
            </w:r>
            <w:proofErr w:type="spellStart"/>
            <w:r>
              <w:rPr>
                <w:rFonts w:cs="Calibri"/>
                <w:sz w:val="20"/>
                <w:szCs w:val="20"/>
              </w:rPr>
              <w:t>véhicule</w:t>
            </w:r>
            <w:proofErr w:type="spellEnd"/>
          </w:p>
        </w:tc>
      </w:tr>
      <w:tr w:rsidR="00F12A37" w:rsidRPr="00E7759A" w14:paraId="2FF6195F" w14:textId="77777777" w:rsidTr="00BA458F">
        <w:tc>
          <w:tcPr>
            <w:tcW w:w="1480" w:type="dxa"/>
          </w:tcPr>
          <w:p w14:paraId="5A0DCDB2" w14:textId="77777777" w:rsidR="00F12A37" w:rsidRPr="0086359E" w:rsidRDefault="00F12A37" w:rsidP="00BA458F">
            <w:pPr>
              <w:widowControl w:val="0"/>
              <w:spacing w:after="0"/>
              <w:rPr>
                <w:rFonts w:cs="Calibri"/>
                <w:i/>
                <w:sz w:val="20"/>
                <w:szCs w:val="20"/>
                <w:highlight w:val="lightGray"/>
              </w:rPr>
            </w:pPr>
            <w:r w:rsidRPr="0086359E">
              <w:rPr>
                <w:rFonts w:cs="Calibri"/>
                <w:i/>
                <w:sz w:val="20"/>
                <w:szCs w:val="20"/>
                <w:highlight w:val="lightGray"/>
              </w:rPr>
              <w:t xml:space="preserve"> persons </w:t>
            </w:r>
          </w:p>
        </w:tc>
        <w:tc>
          <w:tcPr>
            <w:tcW w:w="8551" w:type="dxa"/>
          </w:tcPr>
          <w:p w14:paraId="5E9908DE" w14:textId="0FBE0742" w:rsidR="00F12A37" w:rsidRPr="00E7759A" w:rsidRDefault="000012E0" w:rsidP="00BA458F">
            <w:pPr>
              <w:widowControl w:val="0"/>
              <w:spacing w:after="0"/>
              <w:rPr>
                <w:rFonts w:cs="Calibri"/>
                <w:sz w:val="20"/>
                <w:szCs w:val="20"/>
              </w:rPr>
            </w:pPr>
            <w:proofErr w:type="spellStart"/>
            <w:r>
              <w:rPr>
                <w:rFonts w:cs="Calibri"/>
                <w:sz w:val="20"/>
                <w:szCs w:val="20"/>
              </w:rPr>
              <w:t>Personne</w:t>
            </w:r>
            <w:proofErr w:type="spellEnd"/>
            <w:r>
              <w:rPr>
                <w:rFonts w:cs="Calibri"/>
                <w:sz w:val="20"/>
                <w:szCs w:val="20"/>
              </w:rPr>
              <w:t xml:space="preserve"> physique</w:t>
            </w:r>
          </w:p>
        </w:tc>
      </w:tr>
      <w:tr w:rsidR="00F12A37" w:rsidRPr="00E7759A" w14:paraId="6F32F723" w14:textId="77777777" w:rsidTr="00BA458F">
        <w:trPr>
          <w:hidden/>
        </w:trPr>
        <w:tc>
          <w:tcPr>
            <w:tcW w:w="1480" w:type="dxa"/>
          </w:tcPr>
          <w:p w14:paraId="0F381A7F" w14:textId="77777777" w:rsidR="00F12A37" w:rsidRPr="00E7759A" w:rsidRDefault="00F12A37" w:rsidP="00BA458F">
            <w:pPr>
              <w:widowControl w:val="0"/>
              <w:spacing w:after="0"/>
              <w:rPr>
                <w:rFonts w:cs="Calibri"/>
                <w:i/>
                <w:vanish/>
                <w:sz w:val="20"/>
                <w:szCs w:val="20"/>
                <w:highlight w:val="cyan"/>
              </w:rPr>
            </w:pPr>
            <w:r w:rsidRPr="00E7759A">
              <w:rPr>
                <w:rFonts w:cs="Calibri"/>
                <w:i/>
                <w:vanish/>
                <w:sz w:val="20"/>
                <w:szCs w:val="20"/>
                <w:highlight w:val="cyan"/>
              </w:rPr>
              <w:t xml:space="preserve"> </w:t>
            </w:r>
            <w:proofErr w:type="spellStart"/>
            <w:r w:rsidRPr="00E7759A">
              <w:rPr>
                <w:rFonts w:cs="Calibri"/>
                <w:i/>
                <w:vanish/>
                <w:sz w:val="20"/>
                <w:szCs w:val="20"/>
                <w:highlight w:val="cyan"/>
              </w:rPr>
              <w:t>litres</w:t>
            </w:r>
            <w:proofErr w:type="spellEnd"/>
            <w:r w:rsidRPr="00E7759A">
              <w:rPr>
                <w:rFonts w:cs="Calibri"/>
                <w:i/>
                <w:vanish/>
                <w:sz w:val="20"/>
                <w:szCs w:val="20"/>
                <w:highlight w:val="cyan"/>
              </w:rPr>
              <w:t xml:space="preserve"> </w:t>
            </w:r>
          </w:p>
        </w:tc>
        <w:tc>
          <w:tcPr>
            <w:tcW w:w="8551" w:type="dxa"/>
          </w:tcPr>
          <w:p w14:paraId="765D2A76" w14:textId="77777777" w:rsidR="00F12A37" w:rsidRPr="00E7759A" w:rsidRDefault="00F12A37" w:rsidP="00BA458F">
            <w:pPr>
              <w:widowControl w:val="0"/>
              <w:spacing w:after="0"/>
              <w:rPr>
                <w:rFonts w:cs="Calibri"/>
                <w:iCs/>
                <w:vanish/>
                <w:sz w:val="20"/>
                <w:szCs w:val="20"/>
                <w:highlight w:val="cyan"/>
              </w:rPr>
            </w:pPr>
            <w:r w:rsidRPr="00E7759A">
              <w:rPr>
                <w:rFonts w:cs="Calibri"/>
                <w:iCs/>
                <w:vanish/>
                <w:sz w:val="20"/>
                <w:szCs w:val="20"/>
                <w:highlight w:val="cyan"/>
              </w:rPr>
              <w:t xml:space="preserve"> </w:t>
            </w:r>
            <w:proofErr w:type="spellStart"/>
            <w:r w:rsidRPr="00E7759A">
              <w:rPr>
                <w:rFonts w:cs="Calibri"/>
                <w:iCs/>
                <w:vanish/>
                <w:sz w:val="20"/>
                <w:szCs w:val="20"/>
                <w:highlight w:val="cyan"/>
              </w:rPr>
              <w:t>litres</w:t>
            </w:r>
            <w:proofErr w:type="spellEnd"/>
            <w:r w:rsidRPr="00E7759A">
              <w:rPr>
                <w:rFonts w:cs="Calibri"/>
                <w:iCs/>
                <w:vanish/>
                <w:sz w:val="20"/>
                <w:szCs w:val="20"/>
                <w:highlight w:val="cyan"/>
              </w:rPr>
              <w:t xml:space="preserve"> </w:t>
            </w:r>
          </w:p>
        </w:tc>
      </w:tr>
      <w:tr w:rsidR="00F12A37" w:rsidRPr="00E7759A" w14:paraId="6380413F" w14:textId="77777777" w:rsidTr="00BA458F">
        <w:trPr>
          <w:hidden/>
        </w:trPr>
        <w:tc>
          <w:tcPr>
            <w:tcW w:w="1480" w:type="dxa"/>
          </w:tcPr>
          <w:p w14:paraId="113FE6BD" w14:textId="77777777" w:rsidR="00F12A37" w:rsidRPr="00E7759A" w:rsidRDefault="00F12A37" w:rsidP="00BA458F">
            <w:pPr>
              <w:widowControl w:val="0"/>
              <w:spacing w:after="0"/>
              <w:rPr>
                <w:rFonts w:cs="Calibri"/>
                <w:i/>
                <w:vanish/>
                <w:sz w:val="20"/>
                <w:szCs w:val="20"/>
                <w:highlight w:val="cyan"/>
              </w:rPr>
            </w:pPr>
            <w:r w:rsidRPr="00E7759A">
              <w:rPr>
                <w:rFonts w:cs="Calibri"/>
                <w:i/>
                <w:vanish/>
                <w:sz w:val="20"/>
                <w:szCs w:val="20"/>
                <w:highlight w:val="cyan"/>
              </w:rPr>
              <w:t xml:space="preserve"> </w:t>
            </w:r>
            <w:proofErr w:type="spellStart"/>
            <w:r w:rsidRPr="00E7759A">
              <w:rPr>
                <w:rFonts w:cs="Calibri"/>
                <w:i/>
                <w:vanish/>
                <w:sz w:val="20"/>
                <w:szCs w:val="20"/>
                <w:highlight w:val="cyan"/>
              </w:rPr>
              <w:t>squareMeters</w:t>
            </w:r>
            <w:proofErr w:type="spellEnd"/>
            <w:r w:rsidRPr="00E7759A">
              <w:rPr>
                <w:rFonts w:cs="Calibri"/>
                <w:i/>
                <w:vanish/>
                <w:sz w:val="20"/>
                <w:szCs w:val="20"/>
                <w:highlight w:val="cyan"/>
              </w:rPr>
              <w:t xml:space="preserve"> </w:t>
            </w:r>
          </w:p>
        </w:tc>
        <w:tc>
          <w:tcPr>
            <w:tcW w:w="8551" w:type="dxa"/>
          </w:tcPr>
          <w:p w14:paraId="5B839F39" w14:textId="77777777" w:rsidR="00F12A37" w:rsidRPr="00E7759A" w:rsidRDefault="00F12A37" w:rsidP="00BA458F">
            <w:pPr>
              <w:widowControl w:val="0"/>
              <w:spacing w:after="0"/>
              <w:rPr>
                <w:rFonts w:cs="Calibri"/>
                <w:iCs/>
                <w:vanish/>
                <w:sz w:val="20"/>
                <w:szCs w:val="20"/>
                <w:highlight w:val="cyan"/>
              </w:rPr>
            </w:pPr>
            <w:r w:rsidRPr="00E7759A">
              <w:rPr>
                <w:rFonts w:cs="Calibri"/>
                <w:iCs/>
                <w:vanish/>
                <w:sz w:val="20"/>
                <w:szCs w:val="20"/>
                <w:highlight w:val="cyan"/>
              </w:rPr>
              <w:t xml:space="preserve"> Square Meters </w:t>
            </w:r>
          </w:p>
        </w:tc>
      </w:tr>
      <w:tr w:rsidR="00F12A37" w:rsidRPr="00E7759A" w14:paraId="7A36D6E1" w14:textId="77777777" w:rsidTr="00BA458F">
        <w:trPr>
          <w:hidden/>
        </w:trPr>
        <w:tc>
          <w:tcPr>
            <w:tcW w:w="1480" w:type="dxa"/>
          </w:tcPr>
          <w:p w14:paraId="4A53EB2C" w14:textId="77777777" w:rsidR="00F12A37" w:rsidRPr="00E7759A" w:rsidRDefault="00F12A37" w:rsidP="00BA458F">
            <w:pPr>
              <w:widowControl w:val="0"/>
              <w:spacing w:after="0"/>
              <w:rPr>
                <w:rFonts w:cs="Calibri"/>
                <w:i/>
                <w:vanish/>
                <w:sz w:val="20"/>
                <w:szCs w:val="20"/>
                <w:highlight w:val="cyan"/>
              </w:rPr>
            </w:pPr>
            <w:r w:rsidRPr="00E7759A">
              <w:rPr>
                <w:rFonts w:cs="Calibri"/>
                <w:i/>
                <w:vanish/>
                <w:sz w:val="20"/>
                <w:szCs w:val="20"/>
                <w:highlight w:val="cyan"/>
              </w:rPr>
              <w:t xml:space="preserve"> </w:t>
            </w:r>
            <w:proofErr w:type="spellStart"/>
            <w:r w:rsidRPr="00E7759A">
              <w:rPr>
                <w:rFonts w:cs="Calibri"/>
                <w:i/>
                <w:vanish/>
                <w:sz w:val="20"/>
                <w:szCs w:val="20"/>
                <w:highlight w:val="cyan"/>
              </w:rPr>
              <w:t>cubicMeters</w:t>
            </w:r>
            <w:proofErr w:type="spellEnd"/>
            <w:r w:rsidRPr="00E7759A">
              <w:rPr>
                <w:rFonts w:cs="Calibri"/>
                <w:i/>
                <w:vanish/>
                <w:sz w:val="20"/>
                <w:szCs w:val="20"/>
                <w:highlight w:val="cyan"/>
              </w:rPr>
              <w:t xml:space="preserve"> </w:t>
            </w:r>
          </w:p>
        </w:tc>
        <w:tc>
          <w:tcPr>
            <w:tcW w:w="8551" w:type="dxa"/>
          </w:tcPr>
          <w:p w14:paraId="1071D64C" w14:textId="77777777" w:rsidR="00F12A37" w:rsidRPr="00E7759A" w:rsidRDefault="00F12A37" w:rsidP="00BA458F">
            <w:pPr>
              <w:widowControl w:val="0"/>
              <w:spacing w:after="0"/>
              <w:rPr>
                <w:rFonts w:cs="Calibri"/>
                <w:iCs/>
                <w:vanish/>
                <w:sz w:val="20"/>
                <w:szCs w:val="20"/>
                <w:highlight w:val="cyan"/>
              </w:rPr>
            </w:pPr>
            <w:r w:rsidRPr="00E7759A">
              <w:rPr>
                <w:rFonts w:cs="Calibri"/>
                <w:iCs/>
                <w:vanish/>
                <w:sz w:val="20"/>
                <w:szCs w:val="20"/>
                <w:highlight w:val="cyan"/>
              </w:rPr>
              <w:t xml:space="preserve"> Cubic Meters </w:t>
            </w:r>
          </w:p>
        </w:tc>
      </w:tr>
      <w:tr w:rsidR="00F12A37" w:rsidRPr="00E7759A" w14:paraId="0807D9A4" w14:textId="77777777" w:rsidTr="00BA458F">
        <w:trPr>
          <w:hidden/>
        </w:trPr>
        <w:tc>
          <w:tcPr>
            <w:tcW w:w="1480" w:type="dxa"/>
          </w:tcPr>
          <w:p w14:paraId="24DE7B90" w14:textId="77777777" w:rsidR="00F12A37" w:rsidRPr="00E7759A" w:rsidRDefault="00F12A37" w:rsidP="00BA458F">
            <w:pPr>
              <w:widowControl w:val="0"/>
              <w:spacing w:after="0"/>
              <w:rPr>
                <w:rFonts w:cs="Calibri"/>
                <w:i/>
                <w:vanish/>
                <w:sz w:val="20"/>
                <w:szCs w:val="20"/>
                <w:highlight w:val="cyan"/>
              </w:rPr>
            </w:pPr>
            <w:r w:rsidRPr="00E7759A">
              <w:rPr>
                <w:rFonts w:cs="Calibri"/>
                <w:i/>
                <w:vanish/>
                <w:sz w:val="20"/>
                <w:szCs w:val="20"/>
                <w:highlight w:val="cyan"/>
              </w:rPr>
              <w:t xml:space="preserve"> meters </w:t>
            </w:r>
          </w:p>
        </w:tc>
        <w:tc>
          <w:tcPr>
            <w:tcW w:w="8551" w:type="dxa"/>
          </w:tcPr>
          <w:p w14:paraId="063706AD" w14:textId="77777777" w:rsidR="00F12A37" w:rsidRPr="00E7759A" w:rsidRDefault="00F12A37" w:rsidP="00BA458F">
            <w:pPr>
              <w:widowControl w:val="0"/>
              <w:spacing w:after="0"/>
              <w:rPr>
                <w:rFonts w:cs="Calibri"/>
                <w:iCs/>
                <w:vanish/>
                <w:sz w:val="20"/>
                <w:szCs w:val="20"/>
                <w:highlight w:val="cyan"/>
              </w:rPr>
            </w:pPr>
            <w:r w:rsidRPr="00E7759A">
              <w:rPr>
                <w:rFonts w:cs="Calibri"/>
                <w:iCs/>
                <w:vanish/>
                <w:sz w:val="20"/>
                <w:szCs w:val="20"/>
                <w:highlight w:val="cyan"/>
              </w:rPr>
              <w:t xml:space="preserve"> meters </w:t>
            </w:r>
          </w:p>
        </w:tc>
      </w:tr>
      <w:tr w:rsidR="00F12A37" w:rsidRPr="00E7759A" w14:paraId="7BF169D6" w14:textId="77777777" w:rsidTr="00BA458F">
        <w:trPr>
          <w:hidden/>
        </w:trPr>
        <w:tc>
          <w:tcPr>
            <w:tcW w:w="1480" w:type="dxa"/>
          </w:tcPr>
          <w:p w14:paraId="3035244C" w14:textId="77777777" w:rsidR="00F12A37" w:rsidRPr="00E7759A" w:rsidRDefault="00F12A37" w:rsidP="00BA458F">
            <w:pPr>
              <w:widowControl w:val="0"/>
              <w:spacing w:after="0"/>
              <w:rPr>
                <w:rFonts w:cs="Calibri"/>
                <w:i/>
                <w:vanish/>
                <w:sz w:val="20"/>
                <w:szCs w:val="20"/>
                <w:highlight w:val="cyan"/>
              </w:rPr>
            </w:pPr>
            <w:r w:rsidRPr="00E7759A">
              <w:rPr>
                <w:rFonts w:cs="Calibri"/>
                <w:i/>
                <w:vanish/>
                <w:sz w:val="20"/>
                <w:szCs w:val="20"/>
                <w:highlight w:val="cyan"/>
              </w:rPr>
              <w:t xml:space="preserve"> kWh </w:t>
            </w:r>
          </w:p>
        </w:tc>
        <w:tc>
          <w:tcPr>
            <w:tcW w:w="8551" w:type="dxa"/>
          </w:tcPr>
          <w:p w14:paraId="01BE4889" w14:textId="77777777" w:rsidR="00F12A37" w:rsidRPr="00E7759A" w:rsidRDefault="00F12A37" w:rsidP="00BA458F">
            <w:pPr>
              <w:widowControl w:val="0"/>
              <w:spacing w:after="0"/>
              <w:rPr>
                <w:rFonts w:cs="Calibri"/>
                <w:iCs/>
                <w:vanish/>
                <w:sz w:val="20"/>
                <w:szCs w:val="20"/>
                <w:highlight w:val="cyan"/>
              </w:rPr>
            </w:pPr>
            <w:r w:rsidRPr="00E7759A">
              <w:rPr>
                <w:rFonts w:cs="Calibri"/>
                <w:iCs/>
                <w:vanish/>
                <w:sz w:val="20"/>
                <w:szCs w:val="20"/>
                <w:highlight w:val="cyan"/>
              </w:rPr>
              <w:t xml:space="preserve"> Kilowatt per hour (electric power)</w:t>
            </w:r>
          </w:p>
        </w:tc>
      </w:tr>
      <w:tr w:rsidR="00F12A37" w:rsidRPr="00E7759A" w14:paraId="3E0B4DEB" w14:textId="77777777" w:rsidTr="00BA458F">
        <w:trPr>
          <w:hidden/>
        </w:trPr>
        <w:tc>
          <w:tcPr>
            <w:tcW w:w="1480" w:type="dxa"/>
          </w:tcPr>
          <w:p w14:paraId="77762E2D" w14:textId="77777777" w:rsidR="00F12A37" w:rsidRPr="00E7759A" w:rsidRDefault="00F12A37" w:rsidP="00BA458F">
            <w:pPr>
              <w:widowControl w:val="0"/>
              <w:spacing w:after="0"/>
              <w:rPr>
                <w:rFonts w:cs="Calibri"/>
                <w:i/>
                <w:vanish/>
                <w:sz w:val="20"/>
                <w:szCs w:val="20"/>
                <w:highlight w:val="cyan"/>
              </w:rPr>
            </w:pPr>
            <w:r w:rsidRPr="00E7759A">
              <w:rPr>
                <w:rFonts w:cs="Calibri"/>
                <w:i/>
                <w:vanish/>
                <w:sz w:val="20"/>
                <w:szCs w:val="20"/>
                <w:highlight w:val="cyan"/>
              </w:rPr>
              <w:t xml:space="preserve"> kW </w:t>
            </w:r>
          </w:p>
        </w:tc>
        <w:tc>
          <w:tcPr>
            <w:tcW w:w="8551" w:type="dxa"/>
          </w:tcPr>
          <w:p w14:paraId="0BD679CC" w14:textId="77777777" w:rsidR="00F12A37" w:rsidRPr="00E7759A" w:rsidRDefault="00F12A37" w:rsidP="00BA458F">
            <w:pPr>
              <w:widowControl w:val="0"/>
              <w:spacing w:after="0"/>
              <w:rPr>
                <w:rFonts w:cs="Calibri"/>
                <w:iCs/>
                <w:vanish/>
                <w:sz w:val="20"/>
                <w:szCs w:val="20"/>
                <w:highlight w:val="cyan"/>
              </w:rPr>
            </w:pPr>
            <w:r w:rsidRPr="00E7759A">
              <w:rPr>
                <w:rFonts w:cs="Calibri"/>
                <w:iCs/>
                <w:vanish/>
                <w:sz w:val="20"/>
                <w:szCs w:val="20"/>
                <w:highlight w:val="cyan"/>
              </w:rPr>
              <w:t>Kilowatt (instantaneous electric power)</w:t>
            </w:r>
          </w:p>
        </w:tc>
      </w:tr>
      <w:tr w:rsidR="00F12A37" w:rsidRPr="00E7759A" w14:paraId="76B564D7" w14:textId="77777777" w:rsidTr="00BA458F">
        <w:trPr>
          <w:hidden/>
        </w:trPr>
        <w:tc>
          <w:tcPr>
            <w:tcW w:w="1480" w:type="dxa"/>
          </w:tcPr>
          <w:p w14:paraId="52B8FCCC" w14:textId="77777777" w:rsidR="00F12A37" w:rsidRPr="00E7759A" w:rsidRDefault="00F12A37" w:rsidP="00BA458F">
            <w:pPr>
              <w:widowControl w:val="0"/>
              <w:spacing w:after="0"/>
              <w:rPr>
                <w:rFonts w:cs="Calibri"/>
                <w:i/>
                <w:vanish/>
                <w:sz w:val="20"/>
                <w:szCs w:val="20"/>
                <w:highlight w:val="cyan"/>
              </w:rPr>
            </w:pPr>
            <w:r w:rsidRPr="00E7759A">
              <w:rPr>
                <w:rFonts w:cs="Calibri"/>
                <w:i/>
                <w:vanish/>
                <w:sz w:val="20"/>
                <w:szCs w:val="20"/>
                <w:highlight w:val="cyan"/>
              </w:rPr>
              <w:t xml:space="preserve"> kg </w:t>
            </w:r>
          </w:p>
        </w:tc>
        <w:tc>
          <w:tcPr>
            <w:tcW w:w="8551" w:type="dxa"/>
          </w:tcPr>
          <w:p w14:paraId="1DC70271" w14:textId="77777777" w:rsidR="00F12A37" w:rsidRPr="00E7759A" w:rsidRDefault="00F12A37" w:rsidP="00BA458F">
            <w:pPr>
              <w:widowControl w:val="0"/>
              <w:spacing w:after="0"/>
              <w:rPr>
                <w:rFonts w:cs="Calibri"/>
                <w:iCs/>
                <w:vanish/>
                <w:sz w:val="20"/>
                <w:szCs w:val="20"/>
                <w:highlight w:val="cyan"/>
              </w:rPr>
            </w:pPr>
            <w:r w:rsidRPr="00E7759A">
              <w:rPr>
                <w:rFonts w:cs="Calibri"/>
                <w:iCs/>
                <w:vanish/>
                <w:sz w:val="20"/>
                <w:szCs w:val="20"/>
                <w:highlight w:val="cyan"/>
              </w:rPr>
              <w:t xml:space="preserve"> kilogram (weight)</w:t>
            </w:r>
          </w:p>
        </w:tc>
      </w:tr>
      <w:tr w:rsidR="00F12A37" w:rsidRPr="00E7759A" w14:paraId="5D60289D" w14:textId="77777777" w:rsidTr="00BA458F">
        <w:trPr>
          <w:hidden/>
        </w:trPr>
        <w:tc>
          <w:tcPr>
            <w:tcW w:w="1480" w:type="dxa"/>
          </w:tcPr>
          <w:p w14:paraId="27EA8A5D" w14:textId="77777777" w:rsidR="00F12A37" w:rsidRPr="00E7759A" w:rsidRDefault="00F12A37" w:rsidP="00BA458F">
            <w:pPr>
              <w:widowControl w:val="0"/>
              <w:spacing w:after="0"/>
              <w:rPr>
                <w:rFonts w:cs="Calibri"/>
                <w:i/>
                <w:vanish/>
                <w:sz w:val="20"/>
                <w:szCs w:val="20"/>
                <w:highlight w:val="cyan"/>
              </w:rPr>
            </w:pPr>
            <w:r w:rsidRPr="00E7759A">
              <w:rPr>
                <w:rFonts w:cs="Calibri"/>
                <w:i/>
                <w:vanish/>
                <w:sz w:val="20"/>
                <w:szCs w:val="20"/>
                <w:highlight w:val="cyan"/>
              </w:rPr>
              <w:t xml:space="preserve"> A </w:t>
            </w:r>
          </w:p>
        </w:tc>
        <w:tc>
          <w:tcPr>
            <w:tcW w:w="8551" w:type="dxa"/>
          </w:tcPr>
          <w:p w14:paraId="6BCAC7CE" w14:textId="77777777" w:rsidR="00F12A37" w:rsidRPr="00E7759A" w:rsidRDefault="00F12A37" w:rsidP="00BA458F">
            <w:pPr>
              <w:widowControl w:val="0"/>
              <w:spacing w:after="0"/>
              <w:rPr>
                <w:rFonts w:cs="Calibri"/>
                <w:iCs/>
                <w:vanish/>
                <w:sz w:val="20"/>
                <w:szCs w:val="20"/>
                <w:highlight w:val="cyan"/>
              </w:rPr>
            </w:pPr>
            <w:r w:rsidRPr="00E7759A">
              <w:rPr>
                <w:rFonts w:cs="Calibri"/>
                <w:iCs/>
                <w:vanish/>
                <w:sz w:val="20"/>
                <w:szCs w:val="20"/>
                <w:highlight w:val="cyan"/>
              </w:rPr>
              <w:t xml:space="preserve"> </w:t>
            </w:r>
            <w:proofErr w:type="spellStart"/>
            <w:r w:rsidRPr="00E7759A">
              <w:rPr>
                <w:rFonts w:cs="Calibri"/>
                <w:iCs/>
                <w:vanish/>
                <w:sz w:val="20"/>
                <w:szCs w:val="20"/>
                <w:highlight w:val="cyan"/>
              </w:rPr>
              <w:t>Ampre</w:t>
            </w:r>
            <w:proofErr w:type="spellEnd"/>
            <w:r w:rsidRPr="00E7759A">
              <w:rPr>
                <w:rFonts w:cs="Calibri"/>
                <w:iCs/>
                <w:vanish/>
                <w:sz w:val="20"/>
                <w:szCs w:val="20"/>
                <w:highlight w:val="cyan"/>
              </w:rPr>
              <w:t xml:space="preserve"> (current)</w:t>
            </w:r>
          </w:p>
        </w:tc>
      </w:tr>
      <w:tr w:rsidR="00F12A37" w:rsidRPr="00E7759A" w14:paraId="2979E9F2" w14:textId="77777777" w:rsidTr="00BA458F">
        <w:trPr>
          <w:hidden/>
        </w:trPr>
        <w:tc>
          <w:tcPr>
            <w:tcW w:w="1480" w:type="dxa"/>
          </w:tcPr>
          <w:p w14:paraId="4D02F5C3" w14:textId="77777777" w:rsidR="00F12A37" w:rsidRPr="00E7759A" w:rsidRDefault="00F12A37" w:rsidP="00BA458F">
            <w:pPr>
              <w:widowControl w:val="0"/>
              <w:spacing w:after="0"/>
              <w:rPr>
                <w:rFonts w:cs="Calibri"/>
                <w:i/>
                <w:vanish/>
                <w:sz w:val="20"/>
                <w:szCs w:val="20"/>
                <w:highlight w:val="cyan"/>
              </w:rPr>
            </w:pPr>
            <w:r w:rsidRPr="00E7759A">
              <w:rPr>
                <w:rFonts w:cs="Calibri"/>
                <w:i/>
                <w:vanish/>
                <w:sz w:val="20"/>
                <w:szCs w:val="20"/>
                <w:highlight w:val="cyan"/>
              </w:rPr>
              <w:t xml:space="preserve"> C </w:t>
            </w:r>
          </w:p>
        </w:tc>
        <w:tc>
          <w:tcPr>
            <w:tcW w:w="8551" w:type="dxa"/>
          </w:tcPr>
          <w:p w14:paraId="059B14CF" w14:textId="77777777" w:rsidR="00F12A37" w:rsidRPr="00E7759A" w:rsidRDefault="00F12A37" w:rsidP="00BA458F">
            <w:pPr>
              <w:widowControl w:val="0"/>
              <w:spacing w:after="0"/>
              <w:rPr>
                <w:rFonts w:cs="Calibri"/>
                <w:iCs/>
                <w:vanish/>
                <w:sz w:val="20"/>
                <w:szCs w:val="20"/>
                <w:highlight w:val="cyan"/>
              </w:rPr>
            </w:pPr>
            <w:r w:rsidRPr="00E7759A">
              <w:rPr>
                <w:rFonts w:cs="Calibri"/>
                <w:iCs/>
                <w:vanish/>
                <w:sz w:val="20"/>
                <w:szCs w:val="20"/>
                <w:highlight w:val="cyan"/>
              </w:rPr>
              <w:t xml:space="preserve"> </w:t>
            </w:r>
            <w:proofErr w:type="spellStart"/>
            <w:r w:rsidRPr="00E7759A">
              <w:rPr>
                <w:rFonts w:cs="Calibri"/>
                <w:iCs/>
                <w:vanish/>
                <w:sz w:val="20"/>
                <w:szCs w:val="20"/>
                <w:highlight w:val="cyan"/>
              </w:rPr>
              <w:t>Celsuis</w:t>
            </w:r>
            <w:proofErr w:type="spellEnd"/>
            <w:r w:rsidRPr="00E7759A">
              <w:rPr>
                <w:rFonts w:cs="Calibri"/>
                <w:iCs/>
                <w:vanish/>
                <w:sz w:val="20"/>
                <w:szCs w:val="20"/>
                <w:highlight w:val="cyan"/>
              </w:rPr>
              <w:t xml:space="preserve"> degrees (temperature)</w:t>
            </w:r>
          </w:p>
        </w:tc>
      </w:tr>
      <w:tr w:rsidR="00F12A37" w:rsidRPr="00E7759A" w14:paraId="1907004A" w14:textId="77777777" w:rsidTr="00BA458F">
        <w:trPr>
          <w:hidden/>
        </w:trPr>
        <w:tc>
          <w:tcPr>
            <w:tcW w:w="1480" w:type="dxa"/>
          </w:tcPr>
          <w:p w14:paraId="4510AADA" w14:textId="77777777" w:rsidR="00F12A37" w:rsidRPr="00E7759A" w:rsidRDefault="00F12A37" w:rsidP="00BA458F">
            <w:pPr>
              <w:widowControl w:val="0"/>
              <w:spacing w:after="0"/>
              <w:rPr>
                <w:rFonts w:cs="Calibri"/>
                <w:i/>
                <w:vanish/>
                <w:sz w:val="20"/>
                <w:szCs w:val="20"/>
                <w:highlight w:val="cyan"/>
              </w:rPr>
            </w:pPr>
            <w:r w:rsidRPr="00E7759A">
              <w:rPr>
                <w:rFonts w:cs="Calibri"/>
                <w:i/>
                <w:vanish/>
                <w:sz w:val="20"/>
                <w:szCs w:val="20"/>
                <w:highlight w:val="cyan"/>
              </w:rPr>
              <w:t xml:space="preserve"> other </w:t>
            </w:r>
          </w:p>
        </w:tc>
        <w:tc>
          <w:tcPr>
            <w:tcW w:w="8551" w:type="dxa"/>
          </w:tcPr>
          <w:p w14:paraId="2B77410B" w14:textId="77777777" w:rsidR="00F12A37" w:rsidRPr="00E7759A" w:rsidRDefault="00F12A37" w:rsidP="00BA458F">
            <w:pPr>
              <w:widowControl w:val="0"/>
              <w:spacing w:after="0"/>
              <w:rPr>
                <w:rFonts w:cs="Calibri"/>
                <w:iCs/>
                <w:vanish/>
                <w:sz w:val="20"/>
                <w:szCs w:val="20"/>
                <w:highlight w:val="cyan"/>
              </w:rPr>
            </w:pPr>
            <w:r w:rsidRPr="00E7759A">
              <w:rPr>
                <w:rFonts w:cs="Calibri"/>
                <w:iCs/>
                <w:vanish/>
                <w:sz w:val="20"/>
                <w:szCs w:val="20"/>
                <w:highlight w:val="cyan"/>
              </w:rPr>
              <w:t xml:space="preserve"> other </w:t>
            </w:r>
          </w:p>
        </w:tc>
      </w:tr>
    </w:tbl>
    <w:p w14:paraId="3CA2E0B0" w14:textId="77777777" w:rsidR="00F12A37" w:rsidRPr="0032362D" w:rsidRDefault="00F12A37" w:rsidP="00F12A37">
      <w:pPr>
        <w:pStyle w:val="Titre5"/>
        <w:keepNext w:val="0"/>
        <w:widowControl w:val="0"/>
        <w:suppressAutoHyphens w:val="0"/>
        <w:rPr>
          <w:lang w:val="fr-FR"/>
        </w:rPr>
      </w:pPr>
      <w:bookmarkStart w:id="336" w:name="_Ref66192429"/>
      <w:r>
        <w:t xml:space="preserve">Description de </w:t>
      </w:r>
      <w:proofErr w:type="spellStart"/>
      <w:r>
        <w:t>l’enum</w:t>
      </w:r>
      <w:proofErr w:type="spellEnd"/>
      <w:r>
        <w:t xml:space="preserve"> ‘</w:t>
      </w:r>
      <w:r w:rsidRPr="0032362D">
        <w:rPr>
          <w:lang w:val="fr-FR"/>
        </w:rPr>
        <w:t>Trend</w:t>
      </w:r>
      <w:r>
        <w:rPr>
          <w:lang w:val="fr-FR"/>
        </w:rPr>
        <w:t>'</w:t>
      </w:r>
      <w:bookmarkEnd w:id="3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8452"/>
      </w:tblGrid>
      <w:tr w:rsidR="00F12A37" w:rsidRPr="003455E3" w14:paraId="241C6BD3" w14:textId="77777777" w:rsidTr="00BA458F">
        <w:tc>
          <w:tcPr>
            <w:tcW w:w="0" w:type="auto"/>
            <w:shd w:val="clear" w:color="auto" w:fill="E6E6E6"/>
          </w:tcPr>
          <w:p w14:paraId="4F92968E" w14:textId="77777777" w:rsidR="00F12A37" w:rsidRPr="003455E3" w:rsidRDefault="00F12A37" w:rsidP="00BA458F">
            <w:pPr>
              <w:widowControl w:val="0"/>
              <w:spacing w:after="0"/>
              <w:rPr>
                <w:b/>
                <w:sz w:val="16"/>
                <w:szCs w:val="16"/>
              </w:rPr>
            </w:pPr>
            <w:r>
              <w:rPr>
                <w:b/>
                <w:sz w:val="16"/>
                <w:szCs w:val="16"/>
              </w:rPr>
              <w:t>Value</w:t>
            </w:r>
          </w:p>
        </w:tc>
        <w:tc>
          <w:tcPr>
            <w:tcW w:w="8452" w:type="dxa"/>
            <w:shd w:val="clear" w:color="auto" w:fill="E6E6E6"/>
          </w:tcPr>
          <w:p w14:paraId="45A69E87" w14:textId="77777777" w:rsidR="00F12A37" w:rsidRPr="003455E3" w:rsidRDefault="00F12A37" w:rsidP="00BA458F">
            <w:pPr>
              <w:widowControl w:val="0"/>
              <w:spacing w:after="0"/>
              <w:rPr>
                <w:b/>
                <w:sz w:val="16"/>
                <w:szCs w:val="16"/>
              </w:rPr>
            </w:pPr>
            <w:r w:rsidRPr="003455E3">
              <w:rPr>
                <w:b/>
                <w:sz w:val="16"/>
                <w:szCs w:val="16"/>
              </w:rPr>
              <w:t>Description</w:t>
            </w:r>
          </w:p>
        </w:tc>
      </w:tr>
      <w:tr w:rsidR="00F12A37" w:rsidRPr="00E32CB2" w14:paraId="14173943" w14:textId="77777777" w:rsidTr="00BA458F">
        <w:tc>
          <w:tcPr>
            <w:tcW w:w="0" w:type="auto"/>
          </w:tcPr>
          <w:p w14:paraId="71613BC4" w14:textId="77777777" w:rsidR="00F12A37" w:rsidRPr="0086359E" w:rsidRDefault="00F12A37" w:rsidP="00BA458F">
            <w:pPr>
              <w:widowControl w:val="0"/>
              <w:spacing w:after="0"/>
              <w:rPr>
                <w:i/>
                <w:sz w:val="18"/>
                <w:szCs w:val="18"/>
                <w:highlight w:val="lightGray"/>
              </w:rPr>
            </w:pPr>
            <w:r w:rsidRPr="0086359E">
              <w:rPr>
                <w:i/>
                <w:sz w:val="18"/>
                <w:szCs w:val="18"/>
                <w:highlight w:val="lightGray"/>
              </w:rPr>
              <w:lastRenderedPageBreak/>
              <w:t xml:space="preserve">decreasing </w:t>
            </w:r>
          </w:p>
        </w:tc>
        <w:tc>
          <w:tcPr>
            <w:tcW w:w="8452" w:type="dxa"/>
          </w:tcPr>
          <w:p w14:paraId="3A3EBE4C" w14:textId="2B976D55" w:rsidR="00F12A37" w:rsidRPr="000012E0" w:rsidRDefault="000012E0" w:rsidP="00BA458F">
            <w:pPr>
              <w:widowControl w:val="0"/>
              <w:spacing w:after="0"/>
              <w:rPr>
                <w:sz w:val="18"/>
                <w:szCs w:val="18"/>
                <w:lang w:val="fr-FR"/>
              </w:rPr>
            </w:pPr>
            <w:r w:rsidRPr="000012E0">
              <w:rPr>
                <w:sz w:val="18"/>
                <w:szCs w:val="18"/>
                <w:lang w:val="fr-FR"/>
              </w:rPr>
              <w:t>La valeur est actuellement en baisse</w:t>
            </w:r>
          </w:p>
        </w:tc>
      </w:tr>
      <w:tr w:rsidR="00F12A37" w:rsidRPr="00E32CB2" w14:paraId="2291C946" w14:textId="77777777" w:rsidTr="00BA458F">
        <w:tc>
          <w:tcPr>
            <w:tcW w:w="0" w:type="auto"/>
          </w:tcPr>
          <w:p w14:paraId="59FC7609" w14:textId="77777777" w:rsidR="00F12A37" w:rsidRPr="0086359E" w:rsidRDefault="00F12A37" w:rsidP="00BA458F">
            <w:pPr>
              <w:widowControl w:val="0"/>
              <w:spacing w:after="0"/>
              <w:rPr>
                <w:i/>
                <w:sz w:val="18"/>
                <w:szCs w:val="18"/>
                <w:highlight w:val="lightGray"/>
              </w:rPr>
            </w:pPr>
            <w:r w:rsidRPr="000012E0">
              <w:rPr>
                <w:i/>
                <w:sz w:val="18"/>
                <w:szCs w:val="18"/>
                <w:highlight w:val="lightGray"/>
                <w:lang w:val="fr-FR"/>
              </w:rPr>
              <w:t xml:space="preserve"> </w:t>
            </w:r>
            <w:r w:rsidRPr="0086359E">
              <w:rPr>
                <w:i/>
                <w:sz w:val="18"/>
                <w:szCs w:val="18"/>
                <w:highlight w:val="lightGray"/>
              </w:rPr>
              <w:t xml:space="preserve">increasing </w:t>
            </w:r>
          </w:p>
        </w:tc>
        <w:tc>
          <w:tcPr>
            <w:tcW w:w="8452" w:type="dxa"/>
          </w:tcPr>
          <w:p w14:paraId="45492809" w14:textId="740C13F1" w:rsidR="00F12A37" w:rsidRPr="000012E0" w:rsidRDefault="000012E0" w:rsidP="00BA458F">
            <w:pPr>
              <w:widowControl w:val="0"/>
              <w:spacing w:after="0"/>
              <w:rPr>
                <w:sz w:val="18"/>
                <w:szCs w:val="18"/>
                <w:lang w:val="fr-FR"/>
              </w:rPr>
            </w:pPr>
            <w:r w:rsidRPr="000012E0">
              <w:rPr>
                <w:sz w:val="18"/>
                <w:szCs w:val="18"/>
                <w:lang w:val="fr-FR"/>
              </w:rPr>
              <w:t xml:space="preserve">La valeur est actuellement en </w:t>
            </w:r>
            <w:r>
              <w:rPr>
                <w:sz w:val="18"/>
                <w:szCs w:val="18"/>
                <w:lang w:val="fr-FR"/>
              </w:rPr>
              <w:t>hausse</w:t>
            </w:r>
          </w:p>
        </w:tc>
      </w:tr>
      <w:tr w:rsidR="00F12A37" w:rsidRPr="00E32CB2" w14:paraId="549EF978" w14:textId="77777777" w:rsidTr="00BA458F">
        <w:tc>
          <w:tcPr>
            <w:tcW w:w="0" w:type="auto"/>
          </w:tcPr>
          <w:p w14:paraId="4DE33A67" w14:textId="77777777" w:rsidR="00F12A37" w:rsidRPr="0086359E" w:rsidRDefault="00F12A37" w:rsidP="00BA458F">
            <w:pPr>
              <w:widowControl w:val="0"/>
              <w:spacing w:after="0"/>
              <w:rPr>
                <w:i/>
                <w:sz w:val="18"/>
                <w:szCs w:val="18"/>
                <w:highlight w:val="lightGray"/>
              </w:rPr>
            </w:pPr>
            <w:r w:rsidRPr="000012E0">
              <w:rPr>
                <w:i/>
                <w:sz w:val="18"/>
                <w:szCs w:val="18"/>
                <w:highlight w:val="lightGray"/>
                <w:lang w:val="fr-FR"/>
              </w:rPr>
              <w:t xml:space="preserve"> </w:t>
            </w:r>
            <w:r w:rsidRPr="0086359E">
              <w:rPr>
                <w:i/>
                <w:sz w:val="18"/>
                <w:szCs w:val="18"/>
                <w:highlight w:val="lightGray"/>
              </w:rPr>
              <w:t xml:space="preserve">stable </w:t>
            </w:r>
          </w:p>
        </w:tc>
        <w:tc>
          <w:tcPr>
            <w:tcW w:w="8452" w:type="dxa"/>
          </w:tcPr>
          <w:p w14:paraId="21444F32" w14:textId="0F09EA9D" w:rsidR="00F12A37" w:rsidRPr="000012E0" w:rsidRDefault="000012E0" w:rsidP="00BA458F">
            <w:pPr>
              <w:widowControl w:val="0"/>
              <w:spacing w:after="0"/>
              <w:rPr>
                <w:sz w:val="18"/>
                <w:szCs w:val="18"/>
                <w:lang w:val="fr-FR"/>
              </w:rPr>
            </w:pPr>
            <w:r w:rsidRPr="000012E0">
              <w:rPr>
                <w:sz w:val="18"/>
                <w:szCs w:val="18"/>
                <w:lang w:val="fr-FR"/>
              </w:rPr>
              <w:t xml:space="preserve">La valeur est actuellement </w:t>
            </w:r>
            <w:r>
              <w:rPr>
                <w:sz w:val="18"/>
                <w:szCs w:val="18"/>
                <w:lang w:val="fr-FR"/>
              </w:rPr>
              <w:t>stable</w:t>
            </w:r>
          </w:p>
        </w:tc>
      </w:tr>
      <w:tr w:rsidR="00F12A37" w:rsidRPr="00E32CB2" w14:paraId="57F2EB3F" w14:textId="77777777" w:rsidTr="00BA458F">
        <w:tc>
          <w:tcPr>
            <w:tcW w:w="0" w:type="auto"/>
          </w:tcPr>
          <w:p w14:paraId="71D5554B" w14:textId="77777777" w:rsidR="00F12A37" w:rsidRPr="0086359E" w:rsidRDefault="00F12A37" w:rsidP="00BA458F">
            <w:pPr>
              <w:widowControl w:val="0"/>
              <w:spacing w:after="0"/>
              <w:rPr>
                <w:i/>
                <w:sz w:val="18"/>
                <w:szCs w:val="18"/>
                <w:highlight w:val="lightGray"/>
              </w:rPr>
            </w:pPr>
            <w:r w:rsidRPr="000012E0">
              <w:rPr>
                <w:i/>
                <w:sz w:val="18"/>
                <w:szCs w:val="18"/>
                <w:highlight w:val="lightGray"/>
                <w:lang w:val="fr-FR"/>
              </w:rPr>
              <w:t xml:space="preserve"> </w:t>
            </w:r>
            <w:r w:rsidRPr="0086359E">
              <w:rPr>
                <w:i/>
                <w:sz w:val="18"/>
                <w:szCs w:val="18"/>
                <w:highlight w:val="lightGray"/>
              </w:rPr>
              <w:t xml:space="preserve">unstable </w:t>
            </w:r>
          </w:p>
        </w:tc>
        <w:tc>
          <w:tcPr>
            <w:tcW w:w="8452" w:type="dxa"/>
          </w:tcPr>
          <w:p w14:paraId="2036233F" w14:textId="46846DE0" w:rsidR="00F12A37" w:rsidRPr="000012E0" w:rsidRDefault="000012E0" w:rsidP="00BA458F">
            <w:pPr>
              <w:widowControl w:val="0"/>
              <w:spacing w:after="0"/>
              <w:rPr>
                <w:sz w:val="18"/>
                <w:szCs w:val="18"/>
                <w:lang w:val="fr-FR"/>
              </w:rPr>
            </w:pPr>
            <w:r w:rsidRPr="000012E0">
              <w:rPr>
                <w:sz w:val="18"/>
                <w:szCs w:val="18"/>
                <w:lang w:val="fr-FR"/>
              </w:rPr>
              <w:t>La valeur est actuellement instable sans tendance claire</w:t>
            </w:r>
          </w:p>
        </w:tc>
      </w:tr>
      <w:tr w:rsidR="00F12A37" w:rsidRPr="00781731" w14:paraId="2E259768" w14:textId="77777777" w:rsidTr="00BA458F">
        <w:trPr>
          <w:hidden/>
        </w:trPr>
        <w:tc>
          <w:tcPr>
            <w:tcW w:w="1809" w:type="dxa"/>
          </w:tcPr>
          <w:p w14:paraId="1D37B50B" w14:textId="77777777" w:rsidR="00F12A37" w:rsidRPr="00781731" w:rsidRDefault="00F12A37" w:rsidP="00BA458F">
            <w:pPr>
              <w:widowControl w:val="0"/>
              <w:spacing w:after="0"/>
              <w:rPr>
                <w:i/>
                <w:vanish/>
                <w:sz w:val="18"/>
                <w:szCs w:val="18"/>
                <w:highlight w:val="cyan"/>
              </w:rPr>
            </w:pPr>
            <w:r w:rsidRPr="000012E0">
              <w:rPr>
                <w:i/>
                <w:vanish/>
                <w:sz w:val="18"/>
                <w:szCs w:val="18"/>
                <w:lang w:val="fr-FR"/>
              </w:rPr>
              <w:t xml:space="preserve"> </w:t>
            </w:r>
            <w:proofErr w:type="spellStart"/>
            <w:r w:rsidRPr="00781731">
              <w:rPr>
                <w:i/>
                <w:vanish/>
                <w:sz w:val="18"/>
                <w:szCs w:val="18"/>
                <w:highlight w:val="cyan"/>
              </w:rPr>
              <w:t>increasingQuickly</w:t>
            </w:r>
            <w:proofErr w:type="spellEnd"/>
            <w:r w:rsidRPr="00781731">
              <w:rPr>
                <w:i/>
                <w:vanish/>
                <w:sz w:val="18"/>
                <w:szCs w:val="18"/>
                <w:highlight w:val="cyan"/>
              </w:rPr>
              <w:t xml:space="preserve"> </w:t>
            </w:r>
          </w:p>
        </w:tc>
        <w:tc>
          <w:tcPr>
            <w:tcW w:w="7650" w:type="dxa"/>
          </w:tcPr>
          <w:p w14:paraId="7D2922B6" w14:textId="77777777" w:rsidR="00F12A37" w:rsidRPr="00781731" w:rsidRDefault="00F12A37" w:rsidP="00BA458F">
            <w:pPr>
              <w:widowControl w:val="0"/>
              <w:spacing w:after="0"/>
              <w:rPr>
                <w:vanish/>
                <w:sz w:val="18"/>
                <w:szCs w:val="18"/>
                <w:highlight w:val="cyan"/>
              </w:rPr>
            </w:pPr>
            <w:r w:rsidRPr="00781731">
              <w:rPr>
                <w:vanish/>
                <w:sz w:val="18"/>
                <w:szCs w:val="18"/>
                <w:highlight w:val="cyan"/>
              </w:rPr>
              <w:t>The value is currently quickly increasing</w:t>
            </w:r>
          </w:p>
        </w:tc>
      </w:tr>
      <w:tr w:rsidR="00F12A37" w:rsidRPr="00781731" w14:paraId="1546253A" w14:textId="77777777" w:rsidTr="00BA458F">
        <w:trPr>
          <w:hidden/>
        </w:trPr>
        <w:tc>
          <w:tcPr>
            <w:tcW w:w="1809" w:type="dxa"/>
          </w:tcPr>
          <w:p w14:paraId="732E2AD9" w14:textId="77777777" w:rsidR="00F12A37" w:rsidRPr="00781731" w:rsidRDefault="00F12A37" w:rsidP="00BA458F">
            <w:pPr>
              <w:widowControl w:val="0"/>
              <w:spacing w:after="0"/>
              <w:rPr>
                <w:i/>
                <w:vanish/>
                <w:sz w:val="18"/>
                <w:szCs w:val="18"/>
                <w:highlight w:val="cyan"/>
              </w:rPr>
            </w:pPr>
            <w:r w:rsidRPr="00781731">
              <w:rPr>
                <w:i/>
                <w:vanish/>
                <w:sz w:val="18"/>
                <w:szCs w:val="18"/>
                <w:highlight w:val="cyan"/>
              </w:rPr>
              <w:t xml:space="preserve"> </w:t>
            </w:r>
            <w:proofErr w:type="spellStart"/>
            <w:r w:rsidRPr="00781731">
              <w:rPr>
                <w:i/>
                <w:vanish/>
                <w:sz w:val="18"/>
                <w:szCs w:val="18"/>
                <w:highlight w:val="cyan"/>
              </w:rPr>
              <w:t>increasingSlowly</w:t>
            </w:r>
            <w:proofErr w:type="spellEnd"/>
            <w:r w:rsidRPr="00781731">
              <w:rPr>
                <w:i/>
                <w:vanish/>
                <w:sz w:val="18"/>
                <w:szCs w:val="18"/>
                <w:highlight w:val="cyan"/>
              </w:rPr>
              <w:t xml:space="preserve"> </w:t>
            </w:r>
          </w:p>
        </w:tc>
        <w:tc>
          <w:tcPr>
            <w:tcW w:w="7650" w:type="dxa"/>
          </w:tcPr>
          <w:p w14:paraId="4D2EBE44" w14:textId="77777777" w:rsidR="00F12A37" w:rsidRPr="00781731" w:rsidRDefault="00F12A37" w:rsidP="00BA458F">
            <w:pPr>
              <w:widowControl w:val="0"/>
              <w:spacing w:after="0"/>
              <w:rPr>
                <w:vanish/>
                <w:sz w:val="18"/>
                <w:szCs w:val="18"/>
                <w:highlight w:val="cyan"/>
              </w:rPr>
            </w:pPr>
            <w:r w:rsidRPr="00781731">
              <w:rPr>
                <w:vanish/>
                <w:sz w:val="18"/>
                <w:szCs w:val="18"/>
                <w:highlight w:val="cyan"/>
              </w:rPr>
              <w:t>The value is currently slowly increasing</w:t>
            </w:r>
          </w:p>
        </w:tc>
      </w:tr>
      <w:tr w:rsidR="00F12A37" w:rsidRPr="00781731" w14:paraId="324F9E48" w14:textId="77777777" w:rsidTr="00BA458F">
        <w:trPr>
          <w:hidden/>
        </w:trPr>
        <w:tc>
          <w:tcPr>
            <w:tcW w:w="1809" w:type="dxa"/>
          </w:tcPr>
          <w:p w14:paraId="3F0ED279" w14:textId="77777777" w:rsidR="00F12A37" w:rsidRPr="00781731" w:rsidRDefault="00F12A37" w:rsidP="00BA458F">
            <w:pPr>
              <w:widowControl w:val="0"/>
              <w:spacing w:after="0"/>
              <w:rPr>
                <w:i/>
                <w:vanish/>
                <w:sz w:val="18"/>
                <w:szCs w:val="18"/>
                <w:highlight w:val="cyan"/>
              </w:rPr>
            </w:pPr>
            <w:r w:rsidRPr="00781731">
              <w:rPr>
                <w:i/>
                <w:vanish/>
                <w:sz w:val="18"/>
                <w:szCs w:val="18"/>
                <w:highlight w:val="cyan"/>
              </w:rPr>
              <w:t xml:space="preserve"> </w:t>
            </w:r>
            <w:proofErr w:type="spellStart"/>
            <w:r w:rsidRPr="00781731">
              <w:rPr>
                <w:i/>
                <w:vanish/>
                <w:sz w:val="18"/>
                <w:szCs w:val="18"/>
                <w:highlight w:val="cyan"/>
              </w:rPr>
              <w:t>decreasingQuickly</w:t>
            </w:r>
            <w:proofErr w:type="spellEnd"/>
            <w:r w:rsidRPr="00781731">
              <w:rPr>
                <w:i/>
                <w:vanish/>
                <w:sz w:val="18"/>
                <w:szCs w:val="18"/>
                <w:highlight w:val="cyan"/>
              </w:rPr>
              <w:t xml:space="preserve"> </w:t>
            </w:r>
          </w:p>
        </w:tc>
        <w:tc>
          <w:tcPr>
            <w:tcW w:w="7650" w:type="dxa"/>
          </w:tcPr>
          <w:p w14:paraId="36AD52D6" w14:textId="77777777" w:rsidR="00F12A37" w:rsidRPr="00781731" w:rsidRDefault="00F12A37" w:rsidP="00BA458F">
            <w:pPr>
              <w:widowControl w:val="0"/>
              <w:spacing w:after="0"/>
              <w:rPr>
                <w:vanish/>
                <w:sz w:val="18"/>
                <w:szCs w:val="18"/>
                <w:highlight w:val="cyan"/>
              </w:rPr>
            </w:pPr>
            <w:r w:rsidRPr="00781731">
              <w:rPr>
                <w:vanish/>
                <w:sz w:val="18"/>
                <w:szCs w:val="18"/>
                <w:highlight w:val="cyan"/>
              </w:rPr>
              <w:t>The value is currently quickly decreasing</w:t>
            </w:r>
          </w:p>
        </w:tc>
      </w:tr>
      <w:tr w:rsidR="00F12A37" w:rsidRPr="00781731" w14:paraId="3BB1C073" w14:textId="77777777" w:rsidTr="00BA458F">
        <w:trPr>
          <w:hidden/>
        </w:trPr>
        <w:tc>
          <w:tcPr>
            <w:tcW w:w="1809" w:type="dxa"/>
          </w:tcPr>
          <w:p w14:paraId="3377EF06" w14:textId="77777777" w:rsidR="00F12A37" w:rsidRPr="00781731" w:rsidRDefault="00F12A37" w:rsidP="00BA458F">
            <w:pPr>
              <w:widowControl w:val="0"/>
              <w:spacing w:after="0"/>
              <w:rPr>
                <w:i/>
                <w:vanish/>
                <w:sz w:val="18"/>
                <w:szCs w:val="18"/>
                <w:highlight w:val="cyan"/>
              </w:rPr>
            </w:pPr>
            <w:r w:rsidRPr="00781731">
              <w:rPr>
                <w:i/>
                <w:vanish/>
                <w:sz w:val="18"/>
                <w:szCs w:val="18"/>
                <w:highlight w:val="cyan"/>
              </w:rPr>
              <w:t xml:space="preserve"> </w:t>
            </w:r>
            <w:proofErr w:type="spellStart"/>
            <w:r w:rsidRPr="00781731">
              <w:rPr>
                <w:i/>
                <w:vanish/>
                <w:sz w:val="18"/>
                <w:szCs w:val="18"/>
                <w:highlight w:val="cyan"/>
              </w:rPr>
              <w:t>decreasingSlowly</w:t>
            </w:r>
            <w:proofErr w:type="spellEnd"/>
            <w:r w:rsidRPr="00781731">
              <w:rPr>
                <w:i/>
                <w:vanish/>
                <w:sz w:val="18"/>
                <w:szCs w:val="18"/>
                <w:highlight w:val="cyan"/>
              </w:rPr>
              <w:t xml:space="preserve"> </w:t>
            </w:r>
          </w:p>
        </w:tc>
        <w:tc>
          <w:tcPr>
            <w:tcW w:w="7650" w:type="dxa"/>
          </w:tcPr>
          <w:p w14:paraId="1B197BDE" w14:textId="77777777" w:rsidR="00F12A37" w:rsidRPr="00781731" w:rsidRDefault="00F12A37" w:rsidP="00BA458F">
            <w:pPr>
              <w:widowControl w:val="0"/>
              <w:spacing w:after="0"/>
              <w:rPr>
                <w:vanish/>
                <w:sz w:val="18"/>
                <w:szCs w:val="18"/>
              </w:rPr>
            </w:pPr>
            <w:r w:rsidRPr="00781731">
              <w:rPr>
                <w:vanish/>
                <w:sz w:val="18"/>
                <w:szCs w:val="18"/>
                <w:highlight w:val="cyan"/>
              </w:rPr>
              <w:t>The value is currently slowly decreasing</w:t>
            </w:r>
          </w:p>
        </w:tc>
      </w:tr>
      <w:tr w:rsidR="00F12A37" w:rsidRPr="00E4346E" w14:paraId="655863C2" w14:textId="77777777" w:rsidTr="00BA458F">
        <w:trPr>
          <w:trHeight w:val="70"/>
        </w:trPr>
        <w:tc>
          <w:tcPr>
            <w:tcW w:w="0" w:type="auto"/>
          </w:tcPr>
          <w:p w14:paraId="2D30DC96" w14:textId="77777777" w:rsidR="00F12A37" w:rsidRPr="00E4346E" w:rsidRDefault="00F12A37" w:rsidP="00BA458F">
            <w:pPr>
              <w:widowControl w:val="0"/>
              <w:spacing w:after="0"/>
              <w:rPr>
                <w:i/>
                <w:sz w:val="18"/>
                <w:szCs w:val="18"/>
              </w:rPr>
            </w:pPr>
            <w:r w:rsidRPr="00E4346E">
              <w:rPr>
                <w:i/>
                <w:sz w:val="18"/>
                <w:szCs w:val="18"/>
              </w:rPr>
              <w:t xml:space="preserve"> </w:t>
            </w:r>
            <w:r w:rsidRPr="003F1990">
              <w:rPr>
                <w:i/>
                <w:sz w:val="18"/>
                <w:szCs w:val="18"/>
                <w:highlight w:val="lightGray"/>
              </w:rPr>
              <w:t>unknown</w:t>
            </w:r>
            <w:r w:rsidRPr="00E4346E">
              <w:rPr>
                <w:i/>
                <w:sz w:val="18"/>
                <w:szCs w:val="18"/>
              </w:rPr>
              <w:t xml:space="preserve"> </w:t>
            </w:r>
          </w:p>
        </w:tc>
        <w:tc>
          <w:tcPr>
            <w:tcW w:w="8452" w:type="dxa"/>
          </w:tcPr>
          <w:p w14:paraId="468B340B" w14:textId="77777777" w:rsidR="00F12A37" w:rsidRPr="00E4346E" w:rsidRDefault="00F12A37" w:rsidP="00BA458F">
            <w:pPr>
              <w:widowControl w:val="0"/>
              <w:spacing w:after="0"/>
              <w:rPr>
                <w:sz w:val="18"/>
                <w:szCs w:val="18"/>
              </w:rPr>
            </w:pPr>
            <w:r w:rsidRPr="00E4346E">
              <w:rPr>
                <w:sz w:val="18"/>
                <w:szCs w:val="18"/>
              </w:rPr>
              <w:t>Unknown trend</w:t>
            </w:r>
          </w:p>
        </w:tc>
      </w:tr>
    </w:tbl>
    <w:p w14:paraId="0AF7FA8C" w14:textId="77777777" w:rsidR="00F12A37" w:rsidRPr="0086359E" w:rsidRDefault="00F12A37" w:rsidP="00F12A37">
      <w:pPr>
        <w:pStyle w:val="Titre4"/>
        <w:keepNext w:val="0"/>
        <w:widowControl w:val="0"/>
        <w:suppressAutoHyphens w:val="0"/>
        <w:rPr>
          <w:highlight w:val="cyan"/>
          <w:lang w:val="fr-FR"/>
        </w:rPr>
      </w:pPr>
      <w:proofErr w:type="spellStart"/>
      <w:r w:rsidRPr="0086359E">
        <w:rPr>
          <w:highlight w:val="cyan"/>
          <w:lang w:val="fr-FR"/>
        </w:rPr>
        <w:t>Remedy</w:t>
      </w:r>
      <w:proofErr w:type="spellEnd"/>
    </w:p>
    <w:p w14:paraId="66538401" w14:textId="002A0F0B" w:rsidR="00F12A37" w:rsidRDefault="00F12A37" w:rsidP="00F12A37">
      <w:pPr>
        <w:widowControl w:val="0"/>
        <w:rPr>
          <w:lang w:val="fr-FR"/>
        </w:rPr>
      </w:pPr>
      <w:r>
        <w:rPr>
          <w:lang w:val="fr-FR"/>
        </w:rPr>
        <w:t xml:space="preserve">Description des actions à entreprendre pour </w:t>
      </w:r>
      <w:proofErr w:type="spellStart"/>
      <w:r>
        <w:rPr>
          <w:lang w:val="fr-FR"/>
        </w:rPr>
        <w:t>remedier</w:t>
      </w:r>
      <w:proofErr w:type="spellEnd"/>
      <w:r>
        <w:rPr>
          <w:lang w:val="fr-FR"/>
        </w:rPr>
        <w:t xml:space="preserve"> à la </w:t>
      </w:r>
      <w:proofErr w:type="gramStart"/>
      <w:r>
        <w:rPr>
          <w:lang w:val="fr-FR"/>
        </w:rPr>
        <w:t>non disponibilité</w:t>
      </w:r>
      <w:proofErr w:type="gramEnd"/>
      <w:r>
        <w:rPr>
          <w:lang w:val="fr-FR"/>
        </w:rPr>
        <w:t xml:space="preserve"> d’une ‘</w:t>
      </w:r>
      <w:proofErr w:type="spellStart"/>
      <w:r>
        <w:rPr>
          <w:lang w:val="fr-FR"/>
        </w:rPr>
        <w:t>facility</w:t>
      </w:r>
      <w:proofErr w:type="spellEnd"/>
      <w:r>
        <w:rPr>
          <w:lang w:val="fr-FR"/>
        </w:rPr>
        <w:t>’</w:t>
      </w:r>
      <w:r w:rsidR="003F1990">
        <w:rPr>
          <w:lang w:val="fr-FR"/>
        </w:rPr>
        <w:t>.</w:t>
      </w:r>
    </w:p>
    <w:p w14:paraId="688FBEFC" w14:textId="07879C88" w:rsidR="003F1990" w:rsidRDefault="003F1990" w:rsidP="00F12A37">
      <w:pPr>
        <w:widowControl w:val="0"/>
        <w:rPr>
          <w:lang w:val="fr-FR"/>
        </w:rPr>
      </w:pPr>
      <w:r>
        <w:rPr>
          <w:lang w:val="fr-FR"/>
        </w:rPr>
        <w:t>Non retenu dans le profil SIRI FRANCE</w:t>
      </w:r>
    </w:p>
    <w:tbl>
      <w:tblPr>
        <w:tblW w:w="0" w:type="auto"/>
        <w:tblLayout w:type="fixed"/>
        <w:tblLook w:val="0000" w:firstRow="0" w:lastRow="0" w:firstColumn="0" w:lastColumn="0" w:noHBand="0" w:noVBand="0"/>
      </w:tblPr>
      <w:tblGrid>
        <w:gridCol w:w="1303"/>
        <w:gridCol w:w="1680"/>
        <w:gridCol w:w="540"/>
        <w:gridCol w:w="1594"/>
        <w:gridCol w:w="4914"/>
      </w:tblGrid>
      <w:tr w:rsidR="00F12A37" w:rsidRPr="00E32CB2" w14:paraId="4DABE7FD" w14:textId="77777777" w:rsidTr="00BA458F">
        <w:trPr>
          <w:hidden/>
        </w:trPr>
        <w:tc>
          <w:tcPr>
            <w:tcW w:w="3523" w:type="dxa"/>
            <w:gridSpan w:val="3"/>
            <w:tcBorders>
              <w:top w:val="single" w:sz="4" w:space="0" w:color="000000"/>
              <w:left w:val="single" w:sz="4" w:space="0" w:color="000000"/>
              <w:bottom w:val="single" w:sz="4" w:space="0" w:color="000000"/>
            </w:tcBorders>
            <w:vAlign w:val="center"/>
          </w:tcPr>
          <w:p w14:paraId="2CFC0E94" w14:textId="77777777" w:rsidR="00F12A37" w:rsidRPr="003F1990" w:rsidRDefault="00F12A37" w:rsidP="008C327E">
            <w:pPr>
              <w:pStyle w:val="Tabletext8"/>
              <w:widowControl w:val="0"/>
              <w:snapToGrid w:val="0"/>
              <w:spacing w:before="0" w:after="0"/>
              <w:rPr>
                <w:rFonts w:ascii="Calibri" w:hAnsi="Calibri" w:cs="Calibri"/>
                <w:b/>
                <w:i/>
                <w:iCs/>
                <w:vanish/>
                <w:sz w:val="20"/>
              </w:rPr>
            </w:pPr>
            <w:r w:rsidRPr="003F1990">
              <w:rPr>
                <w:rFonts w:ascii="Calibri" w:hAnsi="Calibri" w:cs="Calibri"/>
                <w:b/>
                <w:i/>
                <w:iCs/>
                <w:vanish/>
                <w:sz w:val="20"/>
              </w:rPr>
              <w:t>Remedy</w:t>
            </w:r>
          </w:p>
        </w:tc>
        <w:tc>
          <w:tcPr>
            <w:tcW w:w="1594" w:type="dxa"/>
            <w:tcBorders>
              <w:top w:val="single" w:sz="4" w:space="0" w:color="000000"/>
              <w:left w:val="single" w:sz="4" w:space="0" w:color="000000"/>
              <w:bottom w:val="single" w:sz="4" w:space="0" w:color="000000"/>
            </w:tcBorders>
            <w:vAlign w:val="center"/>
          </w:tcPr>
          <w:p w14:paraId="5CC8130A" w14:textId="77777777" w:rsidR="00F12A37" w:rsidRPr="003F1990" w:rsidRDefault="00F12A37" w:rsidP="008C327E">
            <w:pPr>
              <w:pStyle w:val="Tabletext8"/>
              <w:widowControl w:val="0"/>
              <w:snapToGrid w:val="0"/>
              <w:spacing w:before="0" w:after="0"/>
              <w:rPr>
                <w:rFonts w:ascii="Calibri" w:hAnsi="Calibri" w:cs="Calibri"/>
                <w:i/>
                <w:iCs/>
                <w:vanish/>
                <w:sz w:val="20"/>
              </w:rPr>
            </w:pPr>
            <w:r w:rsidRPr="003F1990">
              <w:rPr>
                <w:rFonts w:ascii="Calibri" w:hAnsi="Calibri" w:cs="Calibri"/>
                <w:i/>
                <w:iCs/>
                <w:vanish/>
                <w:sz w:val="20"/>
              </w:rPr>
              <w:t>+Structure</w:t>
            </w:r>
          </w:p>
        </w:tc>
        <w:tc>
          <w:tcPr>
            <w:tcW w:w="4914" w:type="dxa"/>
            <w:tcBorders>
              <w:top w:val="single" w:sz="4" w:space="0" w:color="000000"/>
              <w:left w:val="single" w:sz="4" w:space="0" w:color="000000"/>
              <w:bottom w:val="single" w:sz="4" w:space="0" w:color="000000"/>
              <w:right w:val="single" w:sz="4" w:space="0" w:color="000000"/>
            </w:tcBorders>
            <w:vAlign w:val="center"/>
          </w:tcPr>
          <w:p w14:paraId="028F4738" w14:textId="78D491B5" w:rsidR="00F12A37" w:rsidRPr="003F1990" w:rsidRDefault="00F67CC7" w:rsidP="008C327E">
            <w:pPr>
              <w:pStyle w:val="Tabletext8"/>
              <w:widowControl w:val="0"/>
              <w:snapToGrid w:val="0"/>
              <w:spacing w:before="0" w:after="0"/>
              <w:rPr>
                <w:rFonts w:ascii="Calibri" w:hAnsi="Calibri" w:cs="Calibri"/>
                <w:vanish/>
                <w:sz w:val="20"/>
                <w:lang w:val="fr-FR"/>
              </w:rPr>
            </w:pPr>
            <w:r w:rsidRPr="003F1990">
              <w:rPr>
                <w:rFonts w:ascii="Calibri" w:hAnsi="Calibri" w:cs="Calibri"/>
                <w:vanish/>
                <w:sz w:val="20"/>
                <w:lang w:val="fr-FR"/>
              </w:rPr>
              <w:t xml:space="preserve">Description d’une action visant à rétablir une </w:t>
            </w:r>
            <w:proofErr w:type="spellStart"/>
            <w:r w:rsidRPr="003F1990">
              <w:rPr>
                <w:rFonts w:ascii="Calibri" w:hAnsi="Calibri" w:cs="Calibri"/>
                <w:vanish/>
                <w:sz w:val="20"/>
                <w:lang w:val="fr-FR"/>
              </w:rPr>
              <w:t>indisponibilé</w:t>
            </w:r>
            <w:proofErr w:type="spellEnd"/>
          </w:p>
        </w:tc>
      </w:tr>
      <w:tr w:rsidR="00F12A37" w:rsidRPr="003F1990" w14:paraId="387ADFB2" w14:textId="77777777" w:rsidTr="00BA458F">
        <w:trPr>
          <w:hidden/>
        </w:trPr>
        <w:tc>
          <w:tcPr>
            <w:tcW w:w="1303" w:type="dxa"/>
            <w:tcBorders>
              <w:left w:val="single" w:sz="4" w:space="0" w:color="000000"/>
              <w:bottom w:val="single" w:sz="4" w:space="0" w:color="000000"/>
            </w:tcBorders>
            <w:vAlign w:val="center"/>
          </w:tcPr>
          <w:p w14:paraId="56EFBB0A" w14:textId="77777777" w:rsidR="00F12A37" w:rsidRPr="003F1990" w:rsidRDefault="00F12A37" w:rsidP="008C327E">
            <w:pPr>
              <w:pStyle w:val="Tabletext8"/>
              <w:widowControl w:val="0"/>
              <w:snapToGrid w:val="0"/>
              <w:spacing w:before="0" w:after="0"/>
              <w:rPr>
                <w:rFonts w:ascii="Calibri" w:hAnsi="Calibri" w:cs="Calibri"/>
                <w:i/>
                <w:iCs/>
                <w:vanish/>
                <w:sz w:val="20"/>
                <w:highlight w:val="cyan"/>
              </w:rPr>
            </w:pPr>
            <w:r w:rsidRPr="003F1990">
              <w:rPr>
                <w:rFonts w:ascii="Calibri" w:hAnsi="Calibri" w:cs="Calibri"/>
                <w:i/>
                <w:iCs/>
                <w:vanish/>
                <w:sz w:val="20"/>
                <w:highlight w:val="cyan"/>
              </w:rPr>
              <w:t>Remedy</w:t>
            </w:r>
          </w:p>
        </w:tc>
        <w:tc>
          <w:tcPr>
            <w:tcW w:w="1680" w:type="dxa"/>
            <w:tcBorders>
              <w:left w:val="single" w:sz="4" w:space="0" w:color="000000"/>
              <w:bottom w:val="single" w:sz="4" w:space="0" w:color="000000"/>
            </w:tcBorders>
            <w:vAlign w:val="center"/>
          </w:tcPr>
          <w:p w14:paraId="45E74F37" w14:textId="77777777" w:rsidR="00F12A37" w:rsidRPr="003F1990" w:rsidRDefault="00F12A37" w:rsidP="008C327E">
            <w:pPr>
              <w:pStyle w:val="Tabletext8"/>
              <w:widowControl w:val="0"/>
              <w:snapToGrid w:val="0"/>
              <w:spacing w:before="0" w:after="0"/>
              <w:rPr>
                <w:rFonts w:ascii="Calibri" w:hAnsi="Calibri" w:cs="Calibri"/>
                <w:b/>
                <w:i/>
                <w:iCs/>
                <w:vanish/>
                <w:sz w:val="20"/>
                <w:highlight w:val="lightGray"/>
              </w:rPr>
            </w:pPr>
            <w:proofErr w:type="spellStart"/>
            <w:r w:rsidRPr="003F1990">
              <w:rPr>
                <w:rFonts w:ascii="Calibri" w:hAnsi="Calibri" w:cs="Calibri"/>
                <w:b/>
                <w:i/>
                <w:iCs/>
                <w:vanish/>
                <w:sz w:val="20"/>
              </w:rPr>
              <w:t>RemedyType</w:t>
            </w:r>
            <w:proofErr w:type="spellEnd"/>
          </w:p>
        </w:tc>
        <w:tc>
          <w:tcPr>
            <w:tcW w:w="540" w:type="dxa"/>
            <w:tcBorders>
              <w:left w:val="single" w:sz="4" w:space="0" w:color="000000"/>
              <w:bottom w:val="single" w:sz="4" w:space="0" w:color="000000"/>
            </w:tcBorders>
            <w:vAlign w:val="center"/>
          </w:tcPr>
          <w:p w14:paraId="55D6CFFD" w14:textId="77777777" w:rsidR="00F12A37" w:rsidRPr="003F1990" w:rsidRDefault="00F12A37" w:rsidP="008C327E">
            <w:pPr>
              <w:pStyle w:val="Tabletext8"/>
              <w:widowControl w:val="0"/>
              <w:snapToGrid w:val="0"/>
              <w:spacing w:before="0" w:after="0"/>
              <w:rPr>
                <w:rFonts w:ascii="Calibri" w:hAnsi="Calibri" w:cs="Calibri"/>
                <w:vanish/>
                <w:sz w:val="20"/>
              </w:rPr>
            </w:pPr>
            <w:r w:rsidRPr="003F1990">
              <w:rPr>
                <w:rFonts w:ascii="Calibri" w:hAnsi="Calibri" w:cs="Calibri"/>
                <w:vanish/>
                <w:sz w:val="20"/>
              </w:rPr>
              <w:t>0:1</w:t>
            </w:r>
          </w:p>
        </w:tc>
        <w:tc>
          <w:tcPr>
            <w:tcW w:w="1594" w:type="dxa"/>
            <w:tcBorders>
              <w:left w:val="single" w:sz="4" w:space="0" w:color="000000"/>
              <w:bottom w:val="single" w:sz="4" w:space="0" w:color="000000"/>
            </w:tcBorders>
            <w:vAlign w:val="center"/>
          </w:tcPr>
          <w:p w14:paraId="2CF6030A" w14:textId="77777777" w:rsidR="00F12A37" w:rsidRPr="003F1990" w:rsidRDefault="00F12A37" w:rsidP="008C327E">
            <w:pPr>
              <w:pStyle w:val="Tabletext8"/>
              <w:widowControl w:val="0"/>
              <w:snapToGrid w:val="0"/>
              <w:spacing w:before="0" w:after="0"/>
              <w:jc w:val="left"/>
              <w:rPr>
                <w:rFonts w:ascii="Calibri" w:hAnsi="Calibri" w:cs="Calibri"/>
                <w:i/>
                <w:iCs/>
                <w:vanish/>
                <w:sz w:val="20"/>
              </w:rPr>
            </w:pPr>
            <w:r w:rsidRPr="003F1990">
              <w:rPr>
                <w:rFonts w:ascii="Calibri" w:hAnsi="Calibri" w:cs="Calibri"/>
                <w:i/>
                <w:iCs/>
                <w:vanish/>
                <w:sz w:val="20"/>
              </w:rPr>
              <w:t xml:space="preserve">Unknown | replace| repair | remove | </w:t>
            </w:r>
            <w:proofErr w:type="spellStart"/>
            <w:r w:rsidRPr="003F1990">
              <w:rPr>
                <w:rFonts w:ascii="Calibri" w:hAnsi="Calibri" w:cs="Calibri"/>
                <w:i/>
                <w:iCs/>
                <w:vanish/>
                <w:sz w:val="20"/>
              </w:rPr>
              <w:t>otherLocation</w:t>
            </w:r>
            <w:proofErr w:type="spellEnd"/>
            <w:r w:rsidRPr="003F1990">
              <w:rPr>
                <w:rFonts w:ascii="Calibri" w:hAnsi="Calibri" w:cs="Calibri"/>
                <w:i/>
                <w:iCs/>
                <w:vanish/>
                <w:sz w:val="20"/>
              </w:rPr>
              <w:t xml:space="preserve"> | </w:t>
            </w:r>
            <w:proofErr w:type="spellStart"/>
            <w:r w:rsidRPr="003F1990">
              <w:rPr>
                <w:rFonts w:ascii="Calibri" w:hAnsi="Calibri" w:cs="Calibri"/>
                <w:i/>
                <w:iCs/>
                <w:vanish/>
                <w:sz w:val="20"/>
              </w:rPr>
              <w:t>otherRoute</w:t>
            </w:r>
            <w:proofErr w:type="spellEnd"/>
          </w:p>
        </w:tc>
        <w:tc>
          <w:tcPr>
            <w:tcW w:w="4914" w:type="dxa"/>
            <w:tcBorders>
              <w:left w:val="single" w:sz="4" w:space="0" w:color="000000"/>
              <w:bottom w:val="single" w:sz="4" w:space="0" w:color="000000"/>
              <w:right w:val="single" w:sz="4" w:space="0" w:color="000000"/>
            </w:tcBorders>
            <w:vAlign w:val="center"/>
          </w:tcPr>
          <w:p w14:paraId="74DF6036" w14:textId="77777777" w:rsidR="00F12A37" w:rsidRPr="003F1990" w:rsidRDefault="00F12A37" w:rsidP="008C327E">
            <w:pPr>
              <w:pStyle w:val="Tabletext8"/>
              <w:widowControl w:val="0"/>
              <w:snapToGrid w:val="0"/>
              <w:spacing w:before="0" w:after="0"/>
              <w:rPr>
                <w:rFonts w:ascii="Calibri" w:hAnsi="Calibri" w:cs="Calibri"/>
                <w:vanish/>
                <w:sz w:val="20"/>
              </w:rPr>
            </w:pPr>
            <w:r w:rsidRPr="003F1990">
              <w:rPr>
                <w:rFonts w:ascii="Calibri" w:hAnsi="Calibri" w:cs="Calibri"/>
                <w:vanish/>
                <w:sz w:val="20"/>
              </w:rPr>
              <w:t xml:space="preserve">Describes the type of remedy. </w:t>
            </w:r>
          </w:p>
        </w:tc>
      </w:tr>
      <w:tr w:rsidR="00F12A37" w:rsidRPr="003F1990" w14:paraId="29966D00" w14:textId="77777777" w:rsidTr="00BA458F">
        <w:trPr>
          <w:hidden/>
        </w:trPr>
        <w:tc>
          <w:tcPr>
            <w:tcW w:w="1303" w:type="dxa"/>
            <w:tcBorders>
              <w:top w:val="single" w:sz="4" w:space="0" w:color="000000"/>
              <w:left w:val="single" w:sz="4" w:space="0" w:color="000000"/>
              <w:bottom w:val="single" w:sz="4" w:space="0" w:color="000000"/>
            </w:tcBorders>
            <w:vAlign w:val="center"/>
          </w:tcPr>
          <w:p w14:paraId="5CE46EAD" w14:textId="77777777" w:rsidR="00F12A37" w:rsidRPr="003F1990" w:rsidRDefault="00F12A37" w:rsidP="008C327E">
            <w:pPr>
              <w:pStyle w:val="Tabletext8"/>
              <w:widowControl w:val="0"/>
              <w:snapToGrid w:val="0"/>
              <w:spacing w:before="0" w:after="0"/>
              <w:rPr>
                <w:rFonts w:ascii="Calibri" w:hAnsi="Calibri" w:cs="Calibri"/>
                <w:i/>
                <w:iCs/>
                <w:vanish/>
                <w:sz w:val="20"/>
                <w:highlight w:val="cyan"/>
              </w:rPr>
            </w:pPr>
            <w:r w:rsidRPr="003F1990">
              <w:rPr>
                <w:rFonts w:ascii="Calibri" w:hAnsi="Calibri" w:cs="Calibri"/>
                <w:i/>
                <w:iCs/>
                <w:vanish/>
                <w:sz w:val="20"/>
                <w:highlight w:val="cyan"/>
              </w:rPr>
              <w:t>Description</w:t>
            </w:r>
          </w:p>
        </w:tc>
        <w:tc>
          <w:tcPr>
            <w:tcW w:w="1680" w:type="dxa"/>
            <w:tcBorders>
              <w:top w:val="single" w:sz="4" w:space="0" w:color="000000"/>
              <w:left w:val="single" w:sz="4" w:space="0" w:color="000000"/>
              <w:bottom w:val="single" w:sz="4" w:space="0" w:color="000000"/>
            </w:tcBorders>
            <w:vAlign w:val="center"/>
          </w:tcPr>
          <w:p w14:paraId="4276D9D5" w14:textId="77777777" w:rsidR="00F12A37" w:rsidRPr="003F1990" w:rsidRDefault="00F12A37" w:rsidP="008C327E">
            <w:pPr>
              <w:pStyle w:val="Tabletext8"/>
              <w:widowControl w:val="0"/>
              <w:snapToGrid w:val="0"/>
              <w:spacing w:before="0" w:after="0"/>
              <w:rPr>
                <w:rFonts w:ascii="Calibri" w:hAnsi="Calibri" w:cs="Calibri"/>
                <w:b/>
                <w:i/>
                <w:iCs/>
                <w:vanish/>
                <w:sz w:val="20"/>
              </w:rPr>
            </w:pPr>
            <w:r w:rsidRPr="003F1990">
              <w:rPr>
                <w:rFonts w:ascii="Calibri" w:hAnsi="Calibri" w:cs="Calibri"/>
                <w:b/>
                <w:i/>
                <w:iCs/>
                <w:vanish/>
                <w:sz w:val="20"/>
              </w:rPr>
              <w:t>Description</w:t>
            </w:r>
          </w:p>
        </w:tc>
        <w:tc>
          <w:tcPr>
            <w:tcW w:w="540" w:type="dxa"/>
            <w:tcBorders>
              <w:top w:val="single" w:sz="4" w:space="0" w:color="000000"/>
              <w:left w:val="single" w:sz="4" w:space="0" w:color="000000"/>
              <w:bottom w:val="single" w:sz="4" w:space="0" w:color="000000"/>
            </w:tcBorders>
            <w:vAlign w:val="center"/>
          </w:tcPr>
          <w:p w14:paraId="648FAB4D" w14:textId="77777777" w:rsidR="00F12A37" w:rsidRPr="003F1990" w:rsidRDefault="00F12A37" w:rsidP="008C327E">
            <w:pPr>
              <w:pStyle w:val="Tabletext8"/>
              <w:widowControl w:val="0"/>
              <w:snapToGrid w:val="0"/>
              <w:spacing w:before="0" w:after="0"/>
              <w:rPr>
                <w:rFonts w:ascii="Calibri" w:hAnsi="Calibri" w:cs="Calibri"/>
                <w:vanish/>
                <w:sz w:val="20"/>
              </w:rPr>
            </w:pPr>
            <w:r w:rsidRPr="003F1990">
              <w:rPr>
                <w:rFonts w:ascii="Calibri" w:hAnsi="Calibri" w:cs="Calibri"/>
                <w:vanish/>
                <w:sz w:val="20"/>
              </w:rPr>
              <w:t>0:1</w:t>
            </w:r>
          </w:p>
        </w:tc>
        <w:tc>
          <w:tcPr>
            <w:tcW w:w="1594" w:type="dxa"/>
            <w:tcBorders>
              <w:left w:val="single" w:sz="4" w:space="0" w:color="000000"/>
              <w:bottom w:val="single" w:sz="4" w:space="0" w:color="000000"/>
            </w:tcBorders>
            <w:vAlign w:val="center"/>
          </w:tcPr>
          <w:p w14:paraId="76AB8A87" w14:textId="77777777" w:rsidR="00F12A37" w:rsidRPr="003F1990" w:rsidRDefault="00F12A37" w:rsidP="008C327E">
            <w:pPr>
              <w:pStyle w:val="Tabletext8"/>
              <w:widowControl w:val="0"/>
              <w:snapToGrid w:val="0"/>
              <w:spacing w:before="0" w:after="0"/>
              <w:rPr>
                <w:rFonts w:ascii="Calibri" w:hAnsi="Calibri" w:cs="Calibri"/>
                <w:i/>
                <w:iCs/>
                <w:vanish/>
                <w:sz w:val="20"/>
              </w:rPr>
            </w:pPr>
            <w:proofErr w:type="spellStart"/>
            <w:r w:rsidRPr="003F1990">
              <w:rPr>
                <w:rFonts w:ascii="Calibri" w:hAnsi="Calibri" w:cs="Calibri"/>
                <w:i/>
                <w:iCs/>
                <w:vanish/>
                <w:sz w:val="20"/>
              </w:rPr>
              <w:t>nLString</w:t>
            </w:r>
            <w:proofErr w:type="spellEnd"/>
          </w:p>
        </w:tc>
        <w:tc>
          <w:tcPr>
            <w:tcW w:w="4914" w:type="dxa"/>
            <w:tcBorders>
              <w:left w:val="single" w:sz="4" w:space="0" w:color="000000"/>
              <w:bottom w:val="single" w:sz="4" w:space="0" w:color="000000"/>
              <w:right w:val="single" w:sz="4" w:space="0" w:color="000000"/>
            </w:tcBorders>
            <w:vAlign w:val="center"/>
          </w:tcPr>
          <w:p w14:paraId="2DEE49EA" w14:textId="77777777" w:rsidR="00F12A37" w:rsidRPr="003F1990" w:rsidRDefault="00F12A37" w:rsidP="008C327E">
            <w:pPr>
              <w:pStyle w:val="Tabletext8"/>
              <w:widowControl w:val="0"/>
              <w:snapToGrid w:val="0"/>
              <w:spacing w:before="0" w:after="0"/>
              <w:rPr>
                <w:rFonts w:ascii="Calibri" w:hAnsi="Calibri" w:cs="Calibri"/>
                <w:vanish/>
                <w:sz w:val="20"/>
              </w:rPr>
            </w:pPr>
            <w:r w:rsidRPr="003F1990">
              <w:rPr>
                <w:rFonts w:ascii="Calibri" w:hAnsi="Calibri" w:cs="Calibri"/>
                <w:vanish/>
                <w:sz w:val="20"/>
              </w:rPr>
              <w:t>Literal description of the remedy</w:t>
            </w:r>
          </w:p>
        </w:tc>
      </w:tr>
      <w:tr w:rsidR="00F12A37" w:rsidRPr="003F1990" w14:paraId="390CBE91" w14:textId="77777777" w:rsidTr="00BA458F">
        <w:trPr>
          <w:hidden/>
        </w:trPr>
        <w:tc>
          <w:tcPr>
            <w:tcW w:w="1303" w:type="dxa"/>
            <w:tcBorders>
              <w:left w:val="single" w:sz="4" w:space="0" w:color="000000"/>
              <w:bottom w:val="single" w:sz="4" w:space="0" w:color="000000"/>
            </w:tcBorders>
            <w:vAlign w:val="center"/>
          </w:tcPr>
          <w:p w14:paraId="0AE06E6C" w14:textId="77777777" w:rsidR="00F12A37" w:rsidRPr="003F1990" w:rsidRDefault="00F12A37" w:rsidP="008C327E">
            <w:pPr>
              <w:pStyle w:val="Tabletext8"/>
              <w:widowControl w:val="0"/>
              <w:snapToGrid w:val="0"/>
              <w:spacing w:before="0" w:after="0"/>
              <w:rPr>
                <w:rFonts w:ascii="Calibri" w:hAnsi="Calibri" w:cs="Calibri"/>
                <w:vanish/>
                <w:sz w:val="20"/>
                <w:highlight w:val="cyan"/>
              </w:rPr>
            </w:pPr>
            <w:r w:rsidRPr="003F1990">
              <w:rPr>
                <w:rFonts w:ascii="Calibri" w:hAnsi="Calibri" w:cs="Calibri"/>
                <w:vanish/>
                <w:sz w:val="20"/>
                <w:highlight w:val="cyan"/>
              </w:rPr>
              <w:t>Period</w:t>
            </w:r>
          </w:p>
        </w:tc>
        <w:tc>
          <w:tcPr>
            <w:tcW w:w="1680" w:type="dxa"/>
            <w:tcBorders>
              <w:left w:val="single" w:sz="4" w:space="0" w:color="000000"/>
              <w:bottom w:val="single" w:sz="4" w:space="0" w:color="000000"/>
            </w:tcBorders>
            <w:vAlign w:val="center"/>
          </w:tcPr>
          <w:p w14:paraId="5EF8DB68" w14:textId="77777777" w:rsidR="00F12A37" w:rsidRPr="003F1990" w:rsidRDefault="00F12A37" w:rsidP="008C327E">
            <w:pPr>
              <w:pStyle w:val="Tabletext8"/>
              <w:widowControl w:val="0"/>
              <w:snapToGrid w:val="0"/>
              <w:spacing w:before="0" w:after="0"/>
              <w:rPr>
                <w:rFonts w:ascii="Calibri" w:hAnsi="Calibri" w:cs="Calibri"/>
                <w:b/>
                <w:i/>
                <w:iCs/>
                <w:vanish/>
                <w:sz w:val="20"/>
              </w:rPr>
            </w:pPr>
            <w:proofErr w:type="spellStart"/>
            <w:r w:rsidRPr="003F1990">
              <w:rPr>
                <w:rFonts w:ascii="Calibri" w:hAnsi="Calibri" w:cs="Calibri"/>
                <w:b/>
                <w:i/>
                <w:iCs/>
                <w:vanish/>
                <w:sz w:val="20"/>
              </w:rPr>
              <w:t>RemedyPeriod</w:t>
            </w:r>
            <w:proofErr w:type="spellEnd"/>
          </w:p>
        </w:tc>
        <w:tc>
          <w:tcPr>
            <w:tcW w:w="540" w:type="dxa"/>
            <w:tcBorders>
              <w:left w:val="single" w:sz="4" w:space="0" w:color="000000"/>
              <w:bottom w:val="single" w:sz="4" w:space="0" w:color="000000"/>
            </w:tcBorders>
            <w:vAlign w:val="center"/>
          </w:tcPr>
          <w:p w14:paraId="0C060B23" w14:textId="77777777" w:rsidR="00F12A37" w:rsidRPr="003F1990" w:rsidRDefault="00F12A37" w:rsidP="008C327E">
            <w:pPr>
              <w:pStyle w:val="Tabletext8"/>
              <w:widowControl w:val="0"/>
              <w:snapToGrid w:val="0"/>
              <w:spacing w:before="0" w:after="0"/>
              <w:rPr>
                <w:rFonts w:ascii="Calibri" w:hAnsi="Calibri" w:cs="Calibri"/>
                <w:vanish/>
                <w:sz w:val="20"/>
              </w:rPr>
            </w:pPr>
            <w:r w:rsidRPr="003F1990">
              <w:rPr>
                <w:rFonts w:ascii="Calibri" w:hAnsi="Calibri" w:cs="Calibri"/>
                <w:vanish/>
                <w:sz w:val="20"/>
              </w:rPr>
              <w:t>0:1</w:t>
            </w:r>
          </w:p>
        </w:tc>
        <w:tc>
          <w:tcPr>
            <w:tcW w:w="1594" w:type="dxa"/>
            <w:tcBorders>
              <w:left w:val="single" w:sz="4" w:space="0" w:color="000000"/>
              <w:bottom w:val="single" w:sz="4" w:space="0" w:color="000000"/>
            </w:tcBorders>
            <w:vAlign w:val="center"/>
          </w:tcPr>
          <w:p w14:paraId="5EE5F5D6" w14:textId="77777777" w:rsidR="00F12A37" w:rsidRPr="003F1990" w:rsidRDefault="00F12A37" w:rsidP="008C327E">
            <w:pPr>
              <w:pStyle w:val="Tabletext8"/>
              <w:widowControl w:val="0"/>
              <w:snapToGrid w:val="0"/>
              <w:spacing w:before="0" w:after="0"/>
              <w:rPr>
                <w:rFonts w:ascii="Calibri" w:hAnsi="Calibri" w:cs="Calibri"/>
                <w:i/>
                <w:vanish/>
                <w:sz w:val="20"/>
              </w:rPr>
            </w:pPr>
            <w:proofErr w:type="spellStart"/>
            <w:r w:rsidRPr="003F1990">
              <w:rPr>
                <w:rFonts w:ascii="Calibri" w:hAnsi="Calibri" w:cs="Calibri"/>
                <w:i/>
                <w:vanish/>
                <w:sz w:val="20"/>
              </w:rPr>
              <w:t>halfOpenTime</w:t>
            </w:r>
            <w:r w:rsidRPr="003F1990">
              <w:rPr>
                <w:rFonts w:ascii="Calibri" w:hAnsi="Calibri" w:cs="Calibri"/>
                <w:i/>
                <w:vanish/>
                <w:sz w:val="20"/>
              </w:rPr>
              <w:softHyphen/>
              <w:t>stampRange</w:t>
            </w:r>
            <w:proofErr w:type="spellEnd"/>
          </w:p>
        </w:tc>
        <w:tc>
          <w:tcPr>
            <w:tcW w:w="4914" w:type="dxa"/>
            <w:tcBorders>
              <w:left w:val="single" w:sz="4" w:space="0" w:color="000000"/>
              <w:bottom w:val="single" w:sz="4" w:space="0" w:color="000000"/>
              <w:right w:val="single" w:sz="4" w:space="0" w:color="000000"/>
            </w:tcBorders>
            <w:vAlign w:val="center"/>
          </w:tcPr>
          <w:p w14:paraId="3714EE75" w14:textId="77777777" w:rsidR="00F12A37" w:rsidRPr="003F1990" w:rsidRDefault="00F12A37" w:rsidP="008C327E">
            <w:pPr>
              <w:pStyle w:val="Tabletext8"/>
              <w:widowControl w:val="0"/>
              <w:snapToGrid w:val="0"/>
              <w:spacing w:before="0" w:after="0"/>
              <w:rPr>
                <w:rFonts w:ascii="Calibri" w:hAnsi="Calibri" w:cs="Calibri"/>
                <w:vanish/>
                <w:sz w:val="20"/>
              </w:rPr>
            </w:pPr>
            <w:r w:rsidRPr="003F1990">
              <w:rPr>
                <w:rFonts w:ascii="Calibri" w:hAnsi="Calibri" w:cs="Calibri"/>
                <w:vanish/>
                <w:sz w:val="20"/>
              </w:rPr>
              <w:t>Period within which remedy applies.</w:t>
            </w:r>
          </w:p>
        </w:tc>
      </w:tr>
      <w:tr w:rsidR="00F12A37" w:rsidRPr="003F1990" w14:paraId="4FB453A7" w14:textId="77777777" w:rsidTr="00BA458F">
        <w:trPr>
          <w:hidden/>
        </w:trPr>
        <w:tc>
          <w:tcPr>
            <w:tcW w:w="1303" w:type="dxa"/>
            <w:tcBorders>
              <w:left w:val="single" w:sz="4" w:space="0" w:color="000000"/>
              <w:bottom w:val="single" w:sz="4" w:space="0" w:color="000000"/>
            </w:tcBorders>
            <w:vAlign w:val="center"/>
          </w:tcPr>
          <w:p w14:paraId="38F7A621" w14:textId="77777777" w:rsidR="00F12A37" w:rsidRPr="003F1990" w:rsidRDefault="00F12A37" w:rsidP="008C327E">
            <w:pPr>
              <w:pStyle w:val="Tabletext8"/>
              <w:widowControl w:val="0"/>
              <w:snapToGrid w:val="0"/>
              <w:spacing w:before="0" w:after="0"/>
              <w:rPr>
                <w:rFonts w:ascii="Calibri" w:hAnsi="Calibri" w:cs="Calibri"/>
                <w:vanish/>
                <w:sz w:val="20"/>
                <w:highlight w:val="cyan"/>
              </w:rPr>
            </w:pPr>
            <w:r w:rsidRPr="003F1990">
              <w:rPr>
                <w:rFonts w:ascii="Calibri" w:hAnsi="Calibri" w:cs="Calibri"/>
                <w:vanish/>
                <w:sz w:val="20"/>
                <w:highlight w:val="cyan"/>
              </w:rPr>
              <w:t>any</w:t>
            </w:r>
          </w:p>
        </w:tc>
        <w:tc>
          <w:tcPr>
            <w:tcW w:w="1680" w:type="dxa"/>
            <w:tcBorders>
              <w:left w:val="single" w:sz="4" w:space="0" w:color="000000"/>
              <w:bottom w:val="single" w:sz="4" w:space="0" w:color="000000"/>
            </w:tcBorders>
            <w:vAlign w:val="center"/>
          </w:tcPr>
          <w:p w14:paraId="0FAD1795" w14:textId="77777777" w:rsidR="00F12A37" w:rsidRPr="003F1990" w:rsidRDefault="00F12A37" w:rsidP="008C327E">
            <w:pPr>
              <w:pStyle w:val="Tabletext8"/>
              <w:widowControl w:val="0"/>
              <w:snapToGrid w:val="0"/>
              <w:spacing w:before="0" w:after="0"/>
              <w:rPr>
                <w:rFonts w:ascii="Calibri" w:hAnsi="Calibri" w:cs="Calibri"/>
                <w:b/>
                <w:i/>
                <w:iCs/>
                <w:vanish/>
                <w:sz w:val="20"/>
                <w:highlight w:val="cyan"/>
              </w:rPr>
            </w:pPr>
            <w:r w:rsidRPr="003F1990">
              <w:rPr>
                <w:rFonts w:ascii="Calibri" w:hAnsi="Calibri" w:cs="Calibri"/>
                <w:b/>
                <w:i/>
                <w:iCs/>
                <w:vanish/>
                <w:sz w:val="20"/>
                <w:highlight w:val="cyan"/>
              </w:rPr>
              <w:t>Extensions</w:t>
            </w:r>
          </w:p>
        </w:tc>
        <w:tc>
          <w:tcPr>
            <w:tcW w:w="540" w:type="dxa"/>
            <w:tcBorders>
              <w:left w:val="single" w:sz="4" w:space="0" w:color="000000"/>
              <w:bottom w:val="single" w:sz="4" w:space="0" w:color="000000"/>
            </w:tcBorders>
            <w:vAlign w:val="center"/>
          </w:tcPr>
          <w:p w14:paraId="7E6E6F90" w14:textId="77777777" w:rsidR="00F12A37" w:rsidRPr="003F1990" w:rsidRDefault="00F12A37" w:rsidP="008C327E">
            <w:pPr>
              <w:pStyle w:val="Tabletext8"/>
              <w:widowControl w:val="0"/>
              <w:snapToGrid w:val="0"/>
              <w:spacing w:before="0" w:after="0"/>
              <w:rPr>
                <w:rFonts w:ascii="Calibri" w:hAnsi="Calibri" w:cs="Calibri"/>
                <w:vanish/>
                <w:sz w:val="20"/>
                <w:highlight w:val="cyan"/>
              </w:rPr>
            </w:pPr>
            <w:r w:rsidRPr="003F1990">
              <w:rPr>
                <w:rFonts w:ascii="Calibri" w:hAnsi="Calibri" w:cs="Calibri"/>
                <w:vanish/>
                <w:sz w:val="20"/>
                <w:highlight w:val="cyan"/>
              </w:rPr>
              <w:t>0:1</w:t>
            </w:r>
          </w:p>
        </w:tc>
        <w:tc>
          <w:tcPr>
            <w:tcW w:w="1594" w:type="dxa"/>
            <w:tcBorders>
              <w:left w:val="single" w:sz="4" w:space="0" w:color="000000"/>
              <w:bottom w:val="single" w:sz="4" w:space="0" w:color="000000"/>
            </w:tcBorders>
            <w:vAlign w:val="center"/>
          </w:tcPr>
          <w:p w14:paraId="6DBAEF9B" w14:textId="77777777" w:rsidR="00F12A37" w:rsidRPr="003F1990" w:rsidRDefault="00F12A37" w:rsidP="008C327E">
            <w:pPr>
              <w:pStyle w:val="Tabletext8"/>
              <w:widowControl w:val="0"/>
              <w:snapToGrid w:val="0"/>
              <w:spacing w:before="0" w:after="0"/>
              <w:rPr>
                <w:rFonts w:ascii="Calibri" w:hAnsi="Calibri" w:cs="Calibri"/>
                <w:i/>
                <w:vanish/>
                <w:sz w:val="20"/>
                <w:highlight w:val="cyan"/>
              </w:rPr>
            </w:pPr>
            <w:r w:rsidRPr="003F1990">
              <w:rPr>
                <w:rFonts w:ascii="Calibri" w:hAnsi="Calibri" w:cs="Calibri"/>
                <w:i/>
                <w:vanish/>
                <w:sz w:val="20"/>
                <w:highlight w:val="cyan"/>
              </w:rPr>
              <w:t>any</w:t>
            </w:r>
          </w:p>
        </w:tc>
        <w:tc>
          <w:tcPr>
            <w:tcW w:w="4914" w:type="dxa"/>
            <w:tcBorders>
              <w:left w:val="single" w:sz="4" w:space="0" w:color="000000"/>
              <w:bottom w:val="single" w:sz="4" w:space="0" w:color="000000"/>
              <w:right w:val="single" w:sz="4" w:space="0" w:color="000000"/>
            </w:tcBorders>
            <w:vAlign w:val="center"/>
          </w:tcPr>
          <w:p w14:paraId="3786F6BC" w14:textId="77777777" w:rsidR="00F12A37" w:rsidRPr="003F1990" w:rsidRDefault="00F12A37" w:rsidP="008C327E">
            <w:pPr>
              <w:pStyle w:val="Tabletext8"/>
              <w:widowControl w:val="0"/>
              <w:snapToGrid w:val="0"/>
              <w:spacing w:before="0" w:after="0"/>
              <w:rPr>
                <w:rFonts w:ascii="Calibri" w:hAnsi="Calibri" w:cs="Calibri"/>
                <w:vanish/>
                <w:sz w:val="20"/>
              </w:rPr>
            </w:pPr>
            <w:r w:rsidRPr="003F1990">
              <w:rPr>
                <w:rFonts w:ascii="Calibri" w:hAnsi="Calibri" w:cs="Calibri"/>
                <w:vanish/>
                <w:sz w:val="20"/>
                <w:highlight w:val="cyan"/>
              </w:rPr>
              <w:t>Placeholder for user extensions.</w:t>
            </w:r>
          </w:p>
        </w:tc>
      </w:tr>
    </w:tbl>
    <w:p w14:paraId="53FA00D6" w14:textId="77777777" w:rsidR="00F12A37" w:rsidRPr="003F1990" w:rsidRDefault="00F12A37" w:rsidP="00F12A37">
      <w:pPr>
        <w:pStyle w:val="Titre5"/>
        <w:keepNext w:val="0"/>
        <w:widowControl w:val="0"/>
        <w:suppressAutoHyphens w:val="0"/>
        <w:rPr>
          <w:vanish/>
          <w:lang w:val="fr-FR"/>
        </w:rPr>
      </w:pPr>
      <w:r w:rsidRPr="003F1990">
        <w:rPr>
          <w:vanish/>
          <w:lang w:val="fr-FR"/>
        </w:rPr>
        <w:t>Description de l’</w:t>
      </w:r>
      <w:proofErr w:type="spellStart"/>
      <w:r w:rsidRPr="003F1990">
        <w:rPr>
          <w:vanish/>
          <w:lang w:val="fr-FR"/>
        </w:rPr>
        <w:t>enum</w:t>
      </w:r>
      <w:proofErr w:type="spellEnd"/>
      <w:r w:rsidRPr="003F1990">
        <w:rPr>
          <w:vanish/>
          <w:lang w:val="fr-FR"/>
        </w:rPr>
        <w:t xml:space="preserve"> ‘</w:t>
      </w:r>
      <w:proofErr w:type="spellStart"/>
      <w:r w:rsidRPr="003F1990">
        <w:rPr>
          <w:vanish/>
          <w:lang w:val="fr-FR"/>
        </w:rPr>
        <w:t>RemedyType</w:t>
      </w:r>
      <w:proofErr w:type="spellEnd"/>
      <w:r w:rsidRPr="003F1990">
        <w:rPr>
          <w:vanish/>
          <w:lang w:val="fr-F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8363"/>
      </w:tblGrid>
      <w:tr w:rsidR="003F1990" w:rsidRPr="008C327E" w14:paraId="728B0F17" w14:textId="77777777" w:rsidTr="003F1990">
        <w:trPr>
          <w:tblHeader/>
          <w:hidden/>
        </w:trPr>
        <w:tc>
          <w:tcPr>
            <w:tcW w:w="1838" w:type="dxa"/>
            <w:shd w:val="clear" w:color="auto" w:fill="E6E6E6"/>
            <w:vAlign w:val="center"/>
          </w:tcPr>
          <w:p w14:paraId="38FF0369" w14:textId="77777777" w:rsidR="00F12A37" w:rsidRPr="003F1990" w:rsidRDefault="00F12A37" w:rsidP="008C327E">
            <w:pPr>
              <w:widowControl w:val="0"/>
              <w:spacing w:after="0"/>
              <w:jc w:val="center"/>
              <w:rPr>
                <w:b/>
                <w:vanish/>
                <w:sz w:val="20"/>
                <w:szCs w:val="20"/>
              </w:rPr>
            </w:pPr>
            <w:r w:rsidRPr="003F1990">
              <w:rPr>
                <w:b/>
                <w:vanish/>
                <w:sz w:val="20"/>
                <w:szCs w:val="20"/>
              </w:rPr>
              <w:t>SIRI-FM</w:t>
            </w:r>
          </w:p>
        </w:tc>
        <w:tc>
          <w:tcPr>
            <w:tcW w:w="8363" w:type="dxa"/>
            <w:shd w:val="clear" w:color="auto" w:fill="E6E6E6"/>
            <w:vAlign w:val="center"/>
          </w:tcPr>
          <w:p w14:paraId="2A329BAD" w14:textId="77777777" w:rsidR="00F12A37" w:rsidRPr="003F1990" w:rsidRDefault="00F12A37" w:rsidP="008C327E">
            <w:pPr>
              <w:widowControl w:val="0"/>
              <w:spacing w:after="0"/>
              <w:jc w:val="center"/>
              <w:rPr>
                <w:b/>
                <w:vanish/>
                <w:sz w:val="20"/>
                <w:szCs w:val="20"/>
              </w:rPr>
            </w:pPr>
            <w:r w:rsidRPr="003F1990">
              <w:rPr>
                <w:b/>
                <w:vanish/>
                <w:sz w:val="20"/>
                <w:szCs w:val="20"/>
              </w:rPr>
              <w:t>Description</w:t>
            </w:r>
          </w:p>
        </w:tc>
      </w:tr>
      <w:tr w:rsidR="003F1990" w:rsidRPr="008C327E" w14:paraId="39B055F0" w14:textId="77777777" w:rsidTr="003F1990">
        <w:trPr>
          <w:hidden/>
        </w:trPr>
        <w:tc>
          <w:tcPr>
            <w:tcW w:w="1838" w:type="dxa"/>
            <w:vAlign w:val="center"/>
          </w:tcPr>
          <w:p w14:paraId="5BCEDDFD" w14:textId="77777777" w:rsidR="00F12A37" w:rsidRPr="003F1990" w:rsidRDefault="00F12A37" w:rsidP="00BA458F">
            <w:pPr>
              <w:widowControl w:val="0"/>
              <w:spacing w:after="0"/>
              <w:rPr>
                <w:i/>
                <w:vanish/>
                <w:sz w:val="20"/>
                <w:szCs w:val="20"/>
                <w:highlight w:val="cyan"/>
              </w:rPr>
            </w:pPr>
            <w:r w:rsidRPr="003F1990">
              <w:rPr>
                <w:i/>
                <w:vanish/>
                <w:sz w:val="20"/>
                <w:szCs w:val="20"/>
                <w:highlight w:val="cyan"/>
              </w:rPr>
              <w:t>unknown</w:t>
            </w:r>
          </w:p>
        </w:tc>
        <w:tc>
          <w:tcPr>
            <w:tcW w:w="8363" w:type="dxa"/>
            <w:vAlign w:val="center"/>
          </w:tcPr>
          <w:p w14:paraId="2A271DD6" w14:textId="3681DC53" w:rsidR="00F12A37" w:rsidRPr="003F1990" w:rsidRDefault="00F67CC7" w:rsidP="00BA458F">
            <w:pPr>
              <w:widowControl w:val="0"/>
              <w:spacing w:after="0"/>
              <w:rPr>
                <w:vanish/>
                <w:sz w:val="20"/>
                <w:szCs w:val="20"/>
              </w:rPr>
            </w:pPr>
            <w:r w:rsidRPr="003F1990">
              <w:rPr>
                <w:vanish/>
                <w:sz w:val="20"/>
                <w:szCs w:val="20"/>
              </w:rPr>
              <w:t>Solution inconnue</w:t>
            </w:r>
          </w:p>
        </w:tc>
      </w:tr>
      <w:tr w:rsidR="003F1990" w:rsidRPr="00E32CB2" w14:paraId="1F96C795" w14:textId="77777777" w:rsidTr="003F1990">
        <w:trPr>
          <w:hidden/>
        </w:trPr>
        <w:tc>
          <w:tcPr>
            <w:tcW w:w="1838" w:type="dxa"/>
            <w:vAlign w:val="center"/>
          </w:tcPr>
          <w:p w14:paraId="3CDD9EB2" w14:textId="77777777" w:rsidR="00F12A37" w:rsidRPr="003F1990" w:rsidRDefault="00F12A37" w:rsidP="00BA458F">
            <w:pPr>
              <w:widowControl w:val="0"/>
              <w:spacing w:after="0"/>
              <w:rPr>
                <w:i/>
                <w:vanish/>
                <w:sz w:val="20"/>
                <w:szCs w:val="20"/>
                <w:highlight w:val="cyan"/>
              </w:rPr>
            </w:pPr>
            <w:r w:rsidRPr="003F1990">
              <w:rPr>
                <w:i/>
                <w:vanish/>
                <w:sz w:val="20"/>
                <w:szCs w:val="20"/>
                <w:highlight w:val="cyan"/>
              </w:rPr>
              <w:t>replace</w:t>
            </w:r>
          </w:p>
        </w:tc>
        <w:tc>
          <w:tcPr>
            <w:tcW w:w="8363" w:type="dxa"/>
            <w:vAlign w:val="center"/>
          </w:tcPr>
          <w:p w14:paraId="1D1DE995" w14:textId="16B37D9C" w:rsidR="00F12A37" w:rsidRPr="003F1990" w:rsidRDefault="00F67CC7" w:rsidP="00BA458F">
            <w:pPr>
              <w:widowControl w:val="0"/>
              <w:spacing w:after="0"/>
              <w:rPr>
                <w:vanish/>
                <w:sz w:val="20"/>
                <w:szCs w:val="20"/>
                <w:lang w:val="fr-FR"/>
              </w:rPr>
            </w:pPr>
            <w:r w:rsidRPr="003F1990">
              <w:rPr>
                <w:vanish/>
                <w:sz w:val="20"/>
                <w:szCs w:val="20"/>
                <w:lang w:val="fr-FR"/>
              </w:rPr>
              <w:t>La solution consiste à remplacer l’équipement</w:t>
            </w:r>
          </w:p>
        </w:tc>
      </w:tr>
      <w:tr w:rsidR="003F1990" w:rsidRPr="00E32CB2" w14:paraId="56097BB3" w14:textId="77777777" w:rsidTr="003F1990">
        <w:trPr>
          <w:hidden/>
        </w:trPr>
        <w:tc>
          <w:tcPr>
            <w:tcW w:w="1838" w:type="dxa"/>
            <w:vAlign w:val="center"/>
          </w:tcPr>
          <w:p w14:paraId="7673596C" w14:textId="77777777" w:rsidR="00F12A37" w:rsidRPr="003F1990" w:rsidRDefault="00F12A37" w:rsidP="00BA458F">
            <w:pPr>
              <w:widowControl w:val="0"/>
              <w:spacing w:after="0"/>
              <w:rPr>
                <w:i/>
                <w:vanish/>
                <w:sz w:val="20"/>
                <w:szCs w:val="20"/>
                <w:highlight w:val="cyan"/>
              </w:rPr>
            </w:pPr>
            <w:r w:rsidRPr="003F1990">
              <w:rPr>
                <w:i/>
                <w:vanish/>
                <w:sz w:val="20"/>
                <w:szCs w:val="20"/>
                <w:highlight w:val="cyan"/>
              </w:rPr>
              <w:t>repair</w:t>
            </w:r>
          </w:p>
        </w:tc>
        <w:tc>
          <w:tcPr>
            <w:tcW w:w="8363" w:type="dxa"/>
            <w:vAlign w:val="center"/>
          </w:tcPr>
          <w:p w14:paraId="423A6A36" w14:textId="35DC721A" w:rsidR="00F12A37" w:rsidRPr="003F1990" w:rsidRDefault="00F67CC7" w:rsidP="00BA458F">
            <w:pPr>
              <w:widowControl w:val="0"/>
              <w:spacing w:after="0"/>
              <w:rPr>
                <w:vanish/>
                <w:sz w:val="20"/>
                <w:szCs w:val="20"/>
                <w:lang w:val="fr-FR"/>
              </w:rPr>
            </w:pPr>
            <w:r w:rsidRPr="003F1990">
              <w:rPr>
                <w:vanish/>
                <w:sz w:val="20"/>
                <w:szCs w:val="20"/>
                <w:lang w:val="fr-FR"/>
              </w:rPr>
              <w:t>La solution consiste à réparer l’équipement</w:t>
            </w:r>
          </w:p>
        </w:tc>
      </w:tr>
      <w:tr w:rsidR="003F1990" w:rsidRPr="00E32CB2" w14:paraId="76C95B30" w14:textId="77777777" w:rsidTr="003F1990">
        <w:trPr>
          <w:hidden/>
        </w:trPr>
        <w:tc>
          <w:tcPr>
            <w:tcW w:w="1838" w:type="dxa"/>
            <w:vAlign w:val="center"/>
          </w:tcPr>
          <w:p w14:paraId="44DB52F3" w14:textId="77777777" w:rsidR="00F12A37" w:rsidRPr="003F1990" w:rsidRDefault="00F12A37" w:rsidP="00BA458F">
            <w:pPr>
              <w:widowControl w:val="0"/>
              <w:spacing w:after="0"/>
              <w:rPr>
                <w:i/>
                <w:vanish/>
                <w:sz w:val="20"/>
                <w:szCs w:val="20"/>
                <w:highlight w:val="cyan"/>
              </w:rPr>
            </w:pPr>
            <w:r w:rsidRPr="003F1990">
              <w:rPr>
                <w:i/>
                <w:vanish/>
                <w:sz w:val="20"/>
                <w:szCs w:val="20"/>
                <w:highlight w:val="cyan"/>
              </w:rPr>
              <w:t>removed</w:t>
            </w:r>
          </w:p>
        </w:tc>
        <w:tc>
          <w:tcPr>
            <w:tcW w:w="8363" w:type="dxa"/>
            <w:vAlign w:val="center"/>
          </w:tcPr>
          <w:p w14:paraId="2D0A14B6" w14:textId="2BCE94A6" w:rsidR="00F12A37" w:rsidRPr="003F1990" w:rsidRDefault="00F67CC7" w:rsidP="00BA458F">
            <w:pPr>
              <w:widowControl w:val="0"/>
              <w:spacing w:after="0"/>
              <w:rPr>
                <w:vanish/>
                <w:sz w:val="20"/>
                <w:szCs w:val="20"/>
                <w:lang w:val="fr-FR"/>
              </w:rPr>
            </w:pPr>
            <w:r w:rsidRPr="003F1990">
              <w:rPr>
                <w:vanish/>
                <w:sz w:val="20"/>
                <w:szCs w:val="20"/>
                <w:lang w:val="fr-FR"/>
              </w:rPr>
              <w:t>La solution consiste enlever l’équipement</w:t>
            </w:r>
          </w:p>
        </w:tc>
      </w:tr>
      <w:tr w:rsidR="003F1990" w:rsidRPr="00E32CB2" w14:paraId="5B44CF88" w14:textId="77777777" w:rsidTr="003F1990">
        <w:trPr>
          <w:hidden/>
        </w:trPr>
        <w:tc>
          <w:tcPr>
            <w:tcW w:w="1838" w:type="dxa"/>
            <w:vAlign w:val="center"/>
          </w:tcPr>
          <w:p w14:paraId="25BC2ECF" w14:textId="77777777" w:rsidR="00F12A37" w:rsidRPr="003F1990" w:rsidRDefault="00F12A37" w:rsidP="00BA458F">
            <w:pPr>
              <w:widowControl w:val="0"/>
              <w:spacing w:after="0"/>
              <w:rPr>
                <w:i/>
                <w:vanish/>
                <w:sz w:val="20"/>
                <w:szCs w:val="20"/>
                <w:highlight w:val="cyan"/>
              </w:rPr>
            </w:pPr>
            <w:proofErr w:type="spellStart"/>
            <w:r w:rsidRPr="003F1990">
              <w:rPr>
                <w:i/>
                <w:vanish/>
                <w:sz w:val="20"/>
                <w:szCs w:val="20"/>
                <w:highlight w:val="cyan"/>
              </w:rPr>
              <w:t>useOtherLocation</w:t>
            </w:r>
            <w:proofErr w:type="spellEnd"/>
          </w:p>
        </w:tc>
        <w:tc>
          <w:tcPr>
            <w:tcW w:w="8363" w:type="dxa"/>
            <w:vAlign w:val="center"/>
          </w:tcPr>
          <w:p w14:paraId="3F5C841B" w14:textId="32113BAD" w:rsidR="00F12A37" w:rsidRPr="003F1990" w:rsidRDefault="00F67CC7" w:rsidP="00BA458F">
            <w:pPr>
              <w:widowControl w:val="0"/>
              <w:spacing w:after="0"/>
              <w:rPr>
                <w:vanish/>
                <w:sz w:val="20"/>
                <w:szCs w:val="20"/>
                <w:lang w:val="fr-FR"/>
              </w:rPr>
            </w:pPr>
            <w:r w:rsidRPr="003F1990">
              <w:rPr>
                <w:vanish/>
                <w:sz w:val="20"/>
                <w:szCs w:val="20"/>
                <w:lang w:val="fr-FR"/>
              </w:rPr>
              <w:t>La solution consiste à utiliser un autre emplacement</w:t>
            </w:r>
          </w:p>
        </w:tc>
      </w:tr>
      <w:tr w:rsidR="003F1990" w:rsidRPr="00E32CB2" w14:paraId="5722E09E" w14:textId="77777777" w:rsidTr="003F1990">
        <w:trPr>
          <w:hidden/>
        </w:trPr>
        <w:tc>
          <w:tcPr>
            <w:tcW w:w="1838" w:type="dxa"/>
            <w:vAlign w:val="center"/>
          </w:tcPr>
          <w:p w14:paraId="79DA786F" w14:textId="77777777" w:rsidR="00F12A37" w:rsidRPr="003F1990" w:rsidRDefault="00F12A37" w:rsidP="00BA458F">
            <w:pPr>
              <w:widowControl w:val="0"/>
              <w:spacing w:after="0"/>
              <w:rPr>
                <w:i/>
                <w:vanish/>
                <w:sz w:val="20"/>
                <w:szCs w:val="20"/>
                <w:highlight w:val="cyan"/>
              </w:rPr>
            </w:pPr>
            <w:proofErr w:type="spellStart"/>
            <w:r w:rsidRPr="003F1990">
              <w:rPr>
                <w:i/>
                <w:vanish/>
                <w:sz w:val="20"/>
                <w:szCs w:val="20"/>
                <w:highlight w:val="cyan"/>
              </w:rPr>
              <w:t>useOtherRoute</w:t>
            </w:r>
            <w:proofErr w:type="spellEnd"/>
          </w:p>
        </w:tc>
        <w:tc>
          <w:tcPr>
            <w:tcW w:w="8363" w:type="dxa"/>
            <w:vAlign w:val="center"/>
          </w:tcPr>
          <w:p w14:paraId="4D4B26F8" w14:textId="2DF181E1" w:rsidR="00F12A37" w:rsidRPr="003F1990" w:rsidRDefault="00F67CC7" w:rsidP="00BA458F">
            <w:pPr>
              <w:widowControl w:val="0"/>
              <w:spacing w:after="0"/>
              <w:rPr>
                <w:vanish/>
                <w:sz w:val="20"/>
                <w:szCs w:val="20"/>
                <w:lang w:val="fr-FR"/>
              </w:rPr>
            </w:pPr>
            <w:r w:rsidRPr="003F1990">
              <w:rPr>
                <w:vanish/>
                <w:sz w:val="20"/>
                <w:szCs w:val="20"/>
                <w:lang w:val="fr-FR"/>
              </w:rPr>
              <w:t>La solution consiste à utiliser un autre itinéraire</w:t>
            </w:r>
          </w:p>
        </w:tc>
      </w:tr>
    </w:tbl>
    <w:p w14:paraId="700FF625" w14:textId="77777777" w:rsidR="002C7EE1" w:rsidRDefault="002C7EE1" w:rsidP="00A42F1D">
      <w:pPr>
        <w:pStyle w:val="Titre2"/>
        <w:keepNext w:val="0"/>
        <w:widowControl w:val="0"/>
        <w:suppressAutoHyphens w:val="0"/>
      </w:pPr>
      <w:bookmarkStart w:id="337" w:name="_Ref65746581"/>
      <w:bookmarkStart w:id="338" w:name="_Toc109134012"/>
      <w:r>
        <w:t>Situation Exchange</w:t>
      </w:r>
      <w:bookmarkEnd w:id="337"/>
      <w:bookmarkEnd w:id="338"/>
    </w:p>
    <w:p w14:paraId="2F62E719" w14:textId="77777777" w:rsidR="004403DC" w:rsidRDefault="004403DC" w:rsidP="004403DC">
      <w:pPr>
        <w:widowControl w:val="0"/>
        <w:jc w:val="both"/>
        <w:rPr>
          <w:lang w:val="fr-FR"/>
        </w:rPr>
      </w:pPr>
      <w:r w:rsidRPr="002C7EE1">
        <w:rPr>
          <w:lang w:val="fr-FR"/>
        </w:rPr>
        <w:t xml:space="preserve">Ce service permet de définir les perturbations et leurs </w:t>
      </w:r>
      <w:proofErr w:type="spellStart"/>
      <w:r w:rsidRPr="002C7EE1">
        <w:rPr>
          <w:lang w:val="fr-FR"/>
        </w:rPr>
        <w:t>consequences</w:t>
      </w:r>
      <w:proofErr w:type="spellEnd"/>
      <w:r w:rsidRPr="002C7EE1">
        <w:rPr>
          <w:lang w:val="fr-FR"/>
        </w:rPr>
        <w:t xml:space="preserve">. </w:t>
      </w:r>
      <w:r>
        <w:rPr>
          <w:lang w:val="fr-FR"/>
        </w:rPr>
        <w:t>Dans le cadre de cette version du profil il a pour objectif de pouvoir définir une perturbation, ses zones de conséquence et les messages associés à diffuser.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9497"/>
      </w:tblGrid>
      <w:tr w:rsidR="004403DC" w:rsidRPr="00E32CB2" w14:paraId="56C776D2" w14:textId="77777777" w:rsidTr="00BA458F">
        <w:trPr>
          <w:trHeight w:val="812"/>
        </w:trPr>
        <w:tc>
          <w:tcPr>
            <w:tcW w:w="817" w:type="dxa"/>
            <w:shd w:val="clear" w:color="auto" w:fill="auto"/>
            <w:vAlign w:val="center"/>
          </w:tcPr>
          <w:p w14:paraId="00487517" w14:textId="77777777" w:rsidR="004403DC" w:rsidRPr="005E79B1" w:rsidRDefault="004403DC" w:rsidP="001D7D96">
            <w:pPr>
              <w:widowControl w:val="0"/>
              <w:spacing w:after="0"/>
              <w:rPr>
                <w:highlight w:val="lightGray"/>
                <w:shd w:val="clear" w:color="auto" w:fill="00FF00"/>
                <w:lang w:val="fr-FR"/>
              </w:rPr>
            </w:pPr>
            <w:r>
              <w:rPr>
                <w:highlight w:val="lightGray"/>
                <w:shd w:val="clear" w:color="auto" w:fill="00FF00"/>
                <w:lang w:val="fr-FR"/>
              </w:rPr>
              <w:t>SX-1</w:t>
            </w:r>
          </w:p>
        </w:tc>
        <w:tc>
          <w:tcPr>
            <w:tcW w:w="9641" w:type="dxa"/>
            <w:shd w:val="clear" w:color="auto" w:fill="auto"/>
            <w:vAlign w:val="center"/>
          </w:tcPr>
          <w:p w14:paraId="76C0A002" w14:textId="77777777" w:rsidR="004403DC" w:rsidRPr="005E79B1" w:rsidRDefault="004403DC" w:rsidP="001D7D96">
            <w:pPr>
              <w:widowControl w:val="0"/>
              <w:spacing w:after="0"/>
              <w:jc w:val="both"/>
              <w:rPr>
                <w:highlight w:val="lightGray"/>
                <w:lang w:val="fr-LU"/>
              </w:rPr>
            </w:pPr>
            <w:r>
              <w:rPr>
                <w:lang w:val="fr-FR"/>
              </w:rPr>
              <w:t xml:space="preserve">Si ce service est implémenté, le service GM ne doit plus </w:t>
            </w:r>
            <w:proofErr w:type="spellStart"/>
            <w:r>
              <w:rPr>
                <w:lang w:val="fr-FR"/>
              </w:rPr>
              <w:t>etre</w:t>
            </w:r>
            <w:proofErr w:type="spellEnd"/>
            <w:r>
              <w:rPr>
                <w:lang w:val="fr-FR"/>
              </w:rPr>
              <w:t xml:space="preserve"> utilisé pour la diffusion de message de perturbation.</w:t>
            </w:r>
          </w:p>
        </w:tc>
      </w:tr>
    </w:tbl>
    <w:p w14:paraId="3D263586" w14:textId="77777777" w:rsidR="004403DC" w:rsidRDefault="004403DC" w:rsidP="004403DC">
      <w:pPr>
        <w:widowControl w:val="0"/>
        <w:spacing w:before="240"/>
        <w:rPr>
          <w:lang w:val="fr-FR"/>
        </w:rPr>
      </w:pPr>
      <w:r>
        <w:rPr>
          <w:lang w:val="fr-FR"/>
        </w:rPr>
        <w:t>Pour la mise à jour des systèmes utilisant le service GM pour le transfert de message de perturbation les règles de traduction sont rappelées dans la suite de ce paragraphe dans le paragraphe suivant</w:t>
      </w:r>
    </w:p>
    <w:p w14:paraId="7DE02A58" w14:textId="77777777" w:rsidR="004403DC" w:rsidRDefault="004403DC" w:rsidP="004403DC">
      <w:pPr>
        <w:pStyle w:val="Titre3"/>
        <w:keepNext w:val="0"/>
        <w:widowControl w:val="0"/>
        <w:suppressAutoHyphens w:val="0"/>
        <w:rPr>
          <w:lang w:val="fr-FR"/>
        </w:rPr>
      </w:pPr>
      <w:bookmarkStart w:id="339" w:name="_Ref78890707"/>
      <w:bookmarkStart w:id="340" w:name="_Ref66199541"/>
      <w:r>
        <w:rPr>
          <w:lang w:val="fr-FR"/>
        </w:rPr>
        <w:t>Messages IV associés aux évènements</w:t>
      </w:r>
      <w:bookmarkEnd w:id="339"/>
    </w:p>
    <w:p w14:paraId="1BC57BEA" w14:textId="77777777" w:rsidR="004403DC" w:rsidRPr="00296AD3" w:rsidRDefault="004403DC" w:rsidP="004403DC">
      <w:pPr>
        <w:pStyle w:val="Titre4"/>
        <w:keepNext w:val="0"/>
        <w:widowControl w:val="0"/>
        <w:suppressAutoHyphens w:val="0"/>
        <w:rPr>
          <w:rFonts w:cs="Calibri"/>
          <w:bCs/>
          <w:lang w:val="fr-FR"/>
        </w:rPr>
      </w:pPr>
      <w:bookmarkStart w:id="341" w:name="_Ref66440637"/>
      <w:r w:rsidRPr="00296AD3">
        <w:rPr>
          <w:rFonts w:cs="Calibri"/>
          <w:bCs/>
          <w:lang w:val="fr-FR"/>
        </w:rPr>
        <w:t>Cas de la compatibilité avec le service General Message du profil SIRI ‘Ile de France’</w:t>
      </w:r>
      <w:bookmarkEnd w:id="340"/>
      <w:bookmarkEnd w:id="341"/>
    </w:p>
    <w:p w14:paraId="022F82EC" w14:textId="77777777" w:rsidR="004403DC" w:rsidRPr="006B5D3D" w:rsidRDefault="004403DC" w:rsidP="004403DC">
      <w:pPr>
        <w:widowControl w:val="0"/>
        <w:jc w:val="both"/>
        <w:rPr>
          <w:i/>
          <w:highlight w:val="lightGray"/>
          <w:shd w:val="clear" w:color="auto" w:fill="00FF00"/>
          <w:lang w:val="fr-FR"/>
        </w:rPr>
      </w:pPr>
      <w:r w:rsidRPr="006B5D3D">
        <w:rPr>
          <w:i/>
          <w:highlight w:val="lightGray"/>
          <w:shd w:val="clear" w:color="auto" w:fill="00FF00"/>
          <w:lang w:val="fr-FR"/>
        </w:rPr>
        <w:lastRenderedPageBreak/>
        <w:t>Le service Situation Exchange peut être utilisé en lieu et place du service General Message tel qu'il a été particularisé dans le cadre du profil Île-de-France 2.4. Cela permettra d'éviter une utilisation combinée des deux services, tout en permettant aux acteurs qui le souhaitent d'utiliser le service en restant sur le périmètre fonctionnel retenu pour General Message.</w:t>
      </w:r>
    </w:p>
    <w:p w14:paraId="73BE5313" w14:textId="77777777" w:rsidR="004403DC" w:rsidRPr="006B5D3D" w:rsidRDefault="004403DC" w:rsidP="004403DC">
      <w:pPr>
        <w:widowControl w:val="0"/>
        <w:jc w:val="both"/>
        <w:rPr>
          <w:i/>
          <w:highlight w:val="lightGray"/>
          <w:shd w:val="clear" w:color="auto" w:fill="00FF00"/>
          <w:lang w:val="fr-FR"/>
        </w:rPr>
      </w:pPr>
      <w:r w:rsidRPr="006B5D3D">
        <w:rPr>
          <w:i/>
          <w:highlight w:val="lightGray"/>
          <w:shd w:val="clear" w:color="auto" w:fill="00FF00"/>
          <w:lang w:val="fr-FR"/>
        </w:rPr>
        <w:t xml:space="preserve">Seule la compatibilité concernant les filtres de requête n'est pas totale. Ainsi, les filtres </w:t>
      </w:r>
      <w:proofErr w:type="spellStart"/>
      <w:r w:rsidRPr="006B5D3D">
        <w:rPr>
          <w:b/>
          <w:i/>
          <w:highlight w:val="lightGray"/>
          <w:shd w:val="clear" w:color="auto" w:fill="00FF00"/>
          <w:lang w:val="fr-FR"/>
        </w:rPr>
        <w:t>DestinationRef</w:t>
      </w:r>
      <w:proofErr w:type="spellEnd"/>
      <w:r w:rsidRPr="006B5D3D">
        <w:rPr>
          <w:i/>
          <w:highlight w:val="lightGray"/>
          <w:shd w:val="clear" w:color="auto" w:fill="00FF00"/>
          <w:lang w:val="fr-FR"/>
        </w:rPr>
        <w:t xml:space="preserve">, </w:t>
      </w:r>
      <w:proofErr w:type="spellStart"/>
      <w:r w:rsidRPr="006B5D3D">
        <w:rPr>
          <w:b/>
          <w:i/>
          <w:highlight w:val="lightGray"/>
          <w:shd w:val="clear" w:color="auto" w:fill="00FF00"/>
          <w:lang w:val="fr-FR"/>
        </w:rPr>
        <w:t>RouteRef</w:t>
      </w:r>
      <w:proofErr w:type="spellEnd"/>
      <w:r w:rsidRPr="006B5D3D">
        <w:rPr>
          <w:i/>
          <w:highlight w:val="lightGray"/>
          <w:shd w:val="clear" w:color="auto" w:fill="00FF00"/>
          <w:lang w:val="fr-FR"/>
        </w:rPr>
        <w:t xml:space="preserve"> et </w:t>
      </w:r>
      <w:proofErr w:type="spellStart"/>
      <w:r w:rsidRPr="006B5D3D">
        <w:rPr>
          <w:b/>
          <w:i/>
          <w:highlight w:val="lightGray"/>
          <w:shd w:val="clear" w:color="auto" w:fill="00FF00"/>
          <w:lang w:val="fr-FR"/>
        </w:rPr>
        <w:t>JourneyPatternRef</w:t>
      </w:r>
      <w:proofErr w:type="spellEnd"/>
      <w:r w:rsidRPr="006B5D3D">
        <w:rPr>
          <w:i/>
          <w:highlight w:val="lightGray"/>
          <w:shd w:val="clear" w:color="auto" w:fill="00FF00"/>
          <w:lang w:val="fr-FR"/>
        </w:rPr>
        <w:t xml:space="preserve"> ne sont pas disponibles au niveau de Situation Exchange. Mais l'information est disponible dans les réponses.</w:t>
      </w:r>
    </w:p>
    <w:p w14:paraId="6785FAB6" w14:textId="77777777" w:rsidR="004403DC" w:rsidRPr="006B5D3D" w:rsidRDefault="004403DC" w:rsidP="004403DC">
      <w:pPr>
        <w:widowControl w:val="0"/>
        <w:jc w:val="both"/>
        <w:rPr>
          <w:i/>
          <w:highlight w:val="lightGray"/>
          <w:shd w:val="clear" w:color="auto" w:fill="00FF00"/>
          <w:lang w:val="fr-FR"/>
        </w:rPr>
      </w:pPr>
      <w:r w:rsidRPr="006B5D3D">
        <w:rPr>
          <w:i/>
          <w:highlight w:val="lightGray"/>
          <w:shd w:val="clear" w:color="auto" w:fill="00FF00"/>
          <w:lang w:val="fr-FR"/>
        </w:rPr>
        <w:t>On notera aussi certaines différences de mode de fonctionnement. Ainsi le service Situation Exchange ne dispose pas d'</w:t>
      </w:r>
      <w:proofErr w:type="spellStart"/>
      <w:r w:rsidRPr="006B5D3D">
        <w:rPr>
          <w:b/>
          <w:i/>
          <w:highlight w:val="lightGray"/>
          <w:shd w:val="clear" w:color="auto" w:fill="00FF00"/>
          <w:lang w:val="fr-FR"/>
        </w:rPr>
        <w:t>InfoMessageCancellation</w:t>
      </w:r>
      <w:proofErr w:type="spellEnd"/>
      <w:r w:rsidRPr="006B5D3D">
        <w:rPr>
          <w:i/>
          <w:highlight w:val="lightGray"/>
          <w:lang w:val="fr-FR"/>
        </w:rPr>
        <w:t xml:space="preserve">, mais effectue cette notification en positionnant l'attribut </w:t>
      </w:r>
      <w:r w:rsidRPr="006B5D3D">
        <w:rPr>
          <w:b/>
          <w:i/>
          <w:highlight w:val="lightGray"/>
          <w:lang w:val="fr-FR"/>
        </w:rPr>
        <w:t>Progress</w:t>
      </w:r>
      <w:r w:rsidRPr="006B5D3D">
        <w:rPr>
          <w:i/>
          <w:highlight w:val="lightGray"/>
          <w:lang w:val="fr-FR"/>
        </w:rPr>
        <w:t xml:space="preserve"> à </w:t>
      </w:r>
      <w:proofErr w:type="spellStart"/>
      <w:r w:rsidRPr="006B5D3D">
        <w:rPr>
          <w:b/>
          <w:i/>
          <w:highlight w:val="lightGray"/>
          <w:lang w:val="fr-FR"/>
        </w:rPr>
        <w:t>Closed</w:t>
      </w:r>
      <w:proofErr w:type="spellEnd"/>
      <w:r w:rsidRPr="006B5D3D">
        <w:rPr>
          <w:i/>
          <w:highlight w:val="lightGray"/>
          <w:lang w:val="fr-FR"/>
        </w:rPr>
        <w:t xml:space="preserve"> (</w:t>
      </w:r>
      <w:proofErr w:type="spellStart"/>
      <w:r w:rsidRPr="006B5D3D">
        <w:rPr>
          <w:b/>
          <w:i/>
          <w:iCs/>
          <w:highlight w:val="lightGray"/>
          <w:lang w:val="fr-FR"/>
        </w:rPr>
        <w:t>PtSituationElement</w:t>
      </w:r>
      <w:proofErr w:type="spellEnd"/>
      <w:r w:rsidRPr="006B5D3D">
        <w:rPr>
          <w:i/>
          <w:highlight w:val="lightGray"/>
          <w:lang w:val="fr-FR"/>
        </w:rPr>
        <w:t>).</w:t>
      </w:r>
    </w:p>
    <w:p w14:paraId="19EFFDCC" w14:textId="77777777" w:rsidR="004403DC" w:rsidRPr="006B5D3D" w:rsidRDefault="004403DC" w:rsidP="004403DC">
      <w:pPr>
        <w:widowControl w:val="0"/>
        <w:jc w:val="both"/>
        <w:rPr>
          <w:i/>
          <w:highlight w:val="lightGray"/>
          <w:shd w:val="clear" w:color="auto" w:fill="00FF00"/>
          <w:lang w:val="fr-FR"/>
        </w:rPr>
      </w:pPr>
      <w:r w:rsidRPr="006B5D3D">
        <w:rPr>
          <w:i/>
          <w:highlight w:val="lightGray"/>
          <w:shd w:val="clear" w:color="auto" w:fill="00FF00"/>
          <w:lang w:val="fr-FR"/>
        </w:rPr>
        <w:t xml:space="preserve">Notons aussi que, par nature, le champ </w:t>
      </w:r>
      <w:proofErr w:type="spellStart"/>
      <w:r w:rsidRPr="006B5D3D">
        <w:rPr>
          <w:b/>
          <w:i/>
          <w:highlight w:val="lightGray"/>
          <w:shd w:val="clear" w:color="auto" w:fill="00FF00"/>
          <w:lang w:val="fr-FR"/>
        </w:rPr>
        <w:t>SituationRef</w:t>
      </w:r>
      <w:proofErr w:type="spellEnd"/>
      <w:r w:rsidRPr="006B5D3D">
        <w:rPr>
          <w:i/>
          <w:highlight w:val="lightGray"/>
          <w:shd w:val="clear" w:color="auto" w:fill="00FF00"/>
          <w:lang w:val="fr-FR"/>
        </w:rPr>
        <w:t xml:space="preserve"> de General Message n'a pas de correspondance car il a pour vocation de permettre de faire le lien avec une Situation de Situation Exchange, ce qui n'a guère d'intérêt ici….</w:t>
      </w:r>
    </w:p>
    <w:p w14:paraId="26E8413E" w14:textId="77777777" w:rsidR="004403DC" w:rsidRPr="006B5D3D" w:rsidRDefault="004403DC" w:rsidP="004403DC">
      <w:pPr>
        <w:widowControl w:val="0"/>
        <w:jc w:val="both"/>
        <w:rPr>
          <w:i/>
          <w:highlight w:val="lightGray"/>
          <w:shd w:val="clear" w:color="auto" w:fill="00FF00"/>
          <w:lang w:val="fr-FR"/>
        </w:rPr>
      </w:pPr>
      <w:r w:rsidRPr="006B5D3D">
        <w:rPr>
          <w:i/>
          <w:highlight w:val="lightGray"/>
          <w:shd w:val="clear" w:color="auto" w:fill="00FF00"/>
          <w:lang w:val="fr-FR"/>
        </w:rPr>
        <w:t xml:space="preserve">On notera enfin que le champ </w:t>
      </w:r>
      <w:proofErr w:type="spellStart"/>
      <w:r w:rsidRPr="006B5D3D">
        <w:rPr>
          <w:i/>
          <w:highlight w:val="lightGray"/>
          <w:shd w:val="clear" w:color="auto" w:fill="00FF00"/>
          <w:lang w:val="fr-FR"/>
        </w:rPr>
        <w:t>ValidUntil</w:t>
      </w:r>
      <w:proofErr w:type="spellEnd"/>
      <w:r w:rsidRPr="006B5D3D">
        <w:rPr>
          <w:i/>
          <w:highlight w:val="lightGray"/>
          <w:shd w:val="clear" w:color="auto" w:fill="00FF00"/>
          <w:lang w:val="fr-FR"/>
        </w:rPr>
        <w:t xml:space="preserve"> utilisé dans Situation exchange est celui de l'entête du message (</w:t>
      </w:r>
      <w:proofErr w:type="spellStart"/>
      <w:r w:rsidRPr="006B5D3D">
        <w:rPr>
          <w:b/>
          <w:i/>
          <w:highlight w:val="lightGray"/>
          <w:shd w:val="clear" w:color="auto" w:fill="00FF00"/>
          <w:lang w:val="fr-FR"/>
        </w:rPr>
        <w:t>AbstractServiceDeliveryStructure</w:t>
      </w:r>
      <w:proofErr w:type="spellEnd"/>
      <w:r w:rsidRPr="006B5D3D">
        <w:rPr>
          <w:i/>
          <w:highlight w:val="lightGray"/>
          <w:shd w:val="clear" w:color="auto" w:fill="00FF00"/>
          <w:lang w:val="fr-FR"/>
        </w:rPr>
        <w:t>).</w:t>
      </w:r>
    </w:p>
    <w:p w14:paraId="371BC1F6" w14:textId="77777777" w:rsidR="004403DC" w:rsidRPr="006B5D3D" w:rsidRDefault="004403DC" w:rsidP="004403DC">
      <w:pPr>
        <w:widowControl w:val="0"/>
        <w:jc w:val="both"/>
        <w:rPr>
          <w:i/>
          <w:highlight w:val="lightGray"/>
          <w:shd w:val="clear" w:color="auto" w:fill="00FF00"/>
          <w:lang w:val="fr-FR"/>
        </w:rPr>
      </w:pPr>
      <w:r w:rsidRPr="006B5D3D">
        <w:rPr>
          <w:i/>
          <w:highlight w:val="lightGray"/>
          <w:shd w:val="clear" w:color="auto" w:fill="00FF00"/>
          <w:lang w:val="fr-FR"/>
        </w:rPr>
        <w:t xml:space="preserve">Les messages textuels eux même </w:t>
      </w:r>
      <w:proofErr w:type="gramStart"/>
      <w:r w:rsidRPr="006B5D3D">
        <w:rPr>
          <w:i/>
          <w:highlight w:val="lightGray"/>
          <w:shd w:val="clear" w:color="auto" w:fill="00FF00"/>
          <w:lang w:val="fr-FR"/>
        </w:rPr>
        <w:t>seront</w:t>
      </w:r>
      <w:proofErr w:type="gramEnd"/>
      <w:r w:rsidRPr="006B5D3D">
        <w:rPr>
          <w:i/>
          <w:highlight w:val="lightGray"/>
          <w:shd w:val="clear" w:color="auto" w:fill="00FF00"/>
          <w:lang w:val="fr-FR"/>
        </w:rPr>
        <w:t xml:space="preserve"> traités de la façon suivante :</w:t>
      </w:r>
    </w:p>
    <w:p w14:paraId="3EECDD6C" w14:textId="77777777" w:rsidR="004403DC" w:rsidRPr="006B5D3D" w:rsidRDefault="004403DC" w:rsidP="008E47A4">
      <w:pPr>
        <w:widowControl w:val="0"/>
        <w:numPr>
          <w:ilvl w:val="0"/>
          <w:numId w:val="33"/>
        </w:numPr>
        <w:spacing w:before="120" w:after="120" w:line="240" w:lineRule="auto"/>
        <w:jc w:val="both"/>
        <w:rPr>
          <w:i/>
          <w:highlight w:val="lightGray"/>
          <w:shd w:val="clear" w:color="auto" w:fill="00FF00"/>
        </w:rPr>
      </w:pPr>
      <w:proofErr w:type="spellStart"/>
      <w:proofErr w:type="gramStart"/>
      <w:r w:rsidRPr="006B5D3D">
        <w:rPr>
          <w:b/>
          <w:i/>
          <w:highlight w:val="lightGray"/>
          <w:shd w:val="clear" w:color="auto" w:fill="00FF00"/>
        </w:rPr>
        <w:t>shortMessage</w:t>
      </w:r>
      <w:proofErr w:type="spellEnd"/>
      <w:r w:rsidRPr="006B5D3D">
        <w:rPr>
          <w:i/>
          <w:highlight w:val="lightGray"/>
          <w:shd w:val="clear" w:color="auto" w:fill="00FF00"/>
        </w:rPr>
        <w:t xml:space="preserve"> :</w:t>
      </w:r>
      <w:proofErr w:type="gramEnd"/>
      <w:r w:rsidRPr="006B5D3D">
        <w:rPr>
          <w:i/>
          <w:highlight w:val="lightGray"/>
          <w:shd w:val="clear" w:color="auto" w:fill="00FF00"/>
        </w:rPr>
        <w:t xml:space="preserve"> Message dans Summary (dans </w:t>
      </w:r>
      <w:proofErr w:type="spellStart"/>
      <w:r w:rsidRPr="006B5D3D">
        <w:rPr>
          <w:b/>
          <w:i/>
          <w:highlight w:val="lightGray"/>
          <w:shd w:val="clear" w:color="auto" w:fill="00FF00"/>
        </w:rPr>
        <w:t>PtSituationElement</w:t>
      </w:r>
      <w:proofErr w:type="spellEnd"/>
      <w:r w:rsidRPr="006B5D3D">
        <w:rPr>
          <w:i/>
          <w:highlight w:val="lightGray"/>
          <w:shd w:val="clear" w:color="auto" w:fill="00FF00"/>
        </w:rPr>
        <w:t xml:space="preserve">) </w:t>
      </w:r>
    </w:p>
    <w:p w14:paraId="1FF75705" w14:textId="77777777" w:rsidR="004403DC" w:rsidRPr="006B5D3D" w:rsidRDefault="004403DC" w:rsidP="008E47A4">
      <w:pPr>
        <w:widowControl w:val="0"/>
        <w:numPr>
          <w:ilvl w:val="0"/>
          <w:numId w:val="33"/>
        </w:numPr>
        <w:spacing w:before="120" w:after="120" w:line="240" w:lineRule="auto"/>
        <w:jc w:val="both"/>
        <w:rPr>
          <w:i/>
          <w:highlight w:val="lightGray"/>
          <w:shd w:val="clear" w:color="auto" w:fill="00FF00"/>
          <w:lang w:val="fr-FR"/>
        </w:rPr>
      </w:pPr>
      <w:proofErr w:type="spellStart"/>
      <w:proofErr w:type="gramStart"/>
      <w:r w:rsidRPr="006B5D3D">
        <w:rPr>
          <w:b/>
          <w:i/>
          <w:highlight w:val="lightGray"/>
          <w:shd w:val="clear" w:color="auto" w:fill="00FF00"/>
          <w:lang w:val="fr-FR"/>
        </w:rPr>
        <w:t>longMessage</w:t>
      </w:r>
      <w:proofErr w:type="spellEnd"/>
      <w:proofErr w:type="gramEnd"/>
      <w:r w:rsidRPr="006B5D3D">
        <w:rPr>
          <w:i/>
          <w:highlight w:val="lightGray"/>
          <w:shd w:val="clear" w:color="auto" w:fill="00FF00"/>
          <w:lang w:val="fr-FR"/>
        </w:rPr>
        <w:t xml:space="preserve"> : Message dans Description (dans </w:t>
      </w:r>
      <w:proofErr w:type="spellStart"/>
      <w:r w:rsidRPr="006B5D3D">
        <w:rPr>
          <w:b/>
          <w:i/>
          <w:highlight w:val="lightGray"/>
          <w:shd w:val="clear" w:color="auto" w:fill="00FF00"/>
          <w:lang w:val="fr-FR"/>
        </w:rPr>
        <w:t>PtSituationElement</w:t>
      </w:r>
      <w:proofErr w:type="spellEnd"/>
      <w:r w:rsidRPr="006B5D3D">
        <w:rPr>
          <w:i/>
          <w:highlight w:val="lightGray"/>
          <w:shd w:val="clear" w:color="auto" w:fill="00FF00"/>
          <w:lang w:val="fr-FR"/>
        </w:rPr>
        <w:t>)</w:t>
      </w:r>
    </w:p>
    <w:p w14:paraId="6ED22C09" w14:textId="77777777" w:rsidR="004403DC" w:rsidRPr="006B5D3D" w:rsidRDefault="004403DC" w:rsidP="008E47A4">
      <w:pPr>
        <w:widowControl w:val="0"/>
        <w:numPr>
          <w:ilvl w:val="0"/>
          <w:numId w:val="33"/>
        </w:numPr>
        <w:spacing w:before="120" w:after="120" w:line="240" w:lineRule="auto"/>
        <w:jc w:val="both"/>
        <w:rPr>
          <w:i/>
          <w:highlight w:val="lightGray"/>
          <w:shd w:val="clear" w:color="auto" w:fill="00FF00"/>
          <w:lang w:val="fr-FR"/>
        </w:rPr>
      </w:pPr>
      <w:proofErr w:type="spellStart"/>
      <w:proofErr w:type="gramStart"/>
      <w:r w:rsidRPr="006B5D3D">
        <w:rPr>
          <w:b/>
          <w:i/>
          <w:highlight w:val="lightGray"/>
          <w:shd w:val="clear" w:color="auto" w:fill="00FF00"/>
          <w:lang w:val="fr-FR"/>
        </w:rPr>
        <w:t>textOnly</w:t>
      </w:r>
      <w:proofErr w:type="spellEnd"/>
      <w:proofErr w:type="gramEnd"/>
      <w:r w:rsidRPr="006B5D3D">
        <w:rPr>
          <w:i/>
          <w:highlight w:val="lightGray"/>
          <w:shd w:val="clear" w:color="auto" w:fill="00FF00"/>
          <w:lang w:val="fr-FR"/>
        </w:rPr>
        <w:t xml:space="preserve"> : Type MIME </w:t>
      </w:r>
      <w:proofErr w:type="spellStart"/>
      <w:r w:rsidRPr="006B5D3D">
        <w:rPr>
          <w:b/>
          <w:i/>
          <w:highlight w:val="lightGray"/>
          <w:shd w:val="clear" w:color="auto" w:fill="00FF00"/>
          <w:lang w:val="fr-FR"/>
        </w:rPr>
        <w:t>text</w:t>
      </w:r>
      <w:proofErr w:type="spellEnd"/>
      <w:r w:rsidRPr="006B5D3D">
        <w:rPr>
          <w:b/>
          <w:i/>
          <w:highlight w:val="lightGray"/>
          <w:shd w:val="clear" w:color="auto" w:fill="00FF00"/>
          <w:lang w:val="fr-FR"/>
        </w:rPr>
        <w:t>/plain</w:t>
      </w:r>
      <w:r w:rsidRPr="006B5D3D">
        <w:rPr>
          <w:i/>
          <w:highlight w:val="lightGray"/>
          <w:shd w:val="clear" w:color="auto" w:fill="00FF00"/>
          <w:lang w:val="fr-FR"/>
        </w:rPr>
        <w:t xml:space="preserve"> (dans </w:t>
      </w:r>
      <w:proofErr w:type="spellStart"/>
      <w:r w:rsidRPr="006B5D3D">
        <w:rPr>
          <w:i/>
          <w:highlight w:val="lightGray"/>
          <w:shd w:val="clear" w:color="auto" w:fill="00FF00"/>
          <w:lang w:val="fr-FR"/>
        </w:rPr>
        <w:t>Summary</w:t>
      </w:r>
      <w:proofErr w:type="spellEnd"/>
      <w:r w:rsidRPr="006B5D3D">
        <w:rPr>
          <w:i/>
          <w:highlight w:val="lightGray"/>
          <w:shd w:val="clear" w:color="auto" w:fill="00FF00"/>
          <w:lang w:val="fr-FR"/>
        </w:rPr>
        <w:t xml:space="preserve"> ou Description suivant que le message est court ou long) avec un champ additionnel "</w:t>
      </w:r>
      <w:r w:rsidRPr="006B5D3D">
        <w:rPr>
          <w:i/>
          <w:highlight w:val="lightGray"/>
          <w:lang w:val="fr-FR"/>
        </w:rPr>
        <w:t xml:space="preserve"> </w:t>
      </w:r>
      <w:r w:rsidRPr="006B5D3D">
        <w:rPr>
          <w:rFonts w:ascii="Courier New" w:hAnsi="Courier New" w:cs="Courier New"/>
          <w:i/>
          <w:highlight w:val="lightGray"/>
          <w:shd w:val="clear" w:color="auto" w:fill="00FF00"/>
          <w:lang w:val="fr-FR"/>
        </w:rPr>
        <w:t>Content-Description: SIRI-FR-IDF no line break message</w:t>
      </w:r>
      <w:r w:rsidRPr="006B5D3D">
        <w:rPr>
          <w:i/>
          <w:highlight w:val="lightGray"/>
          <w:shd w:val="clear" w:color="auto" w:fill="00FF00"/>
          <w:lang w:val="fr-FR"/>
        </w:rPr>
        <w:t xml:space="preserve">". </w:t>
      </w:r>
      <w:r w:rsidRPr="006B5D3D">
        <w:rPr>
          <w:i/>
          <w:highlight w:val="lightGray"/>
          <w:shd w:val="clear" w:color="auto" w:fill="00FF00"/>
          <w:lang w:val="fr-FR"/>
        </w:rPr>
        <w:br/>
      </w:r>
      <w:proofErr w:type="gramStart"/>
      <w:r w:rsidRPr="006B5D3D">
        <w:rPr>
          <w:i/>
          <w:highlight w:val="lightGray"/>
          <w:shd w:val="clear" w:color="auto" w:fill="00FF00"/>
          <w:lang w:val="fr-FR"/>
        </w:rPr>
        <w:t>Note:</w:t>
      </w:r>
      <w:proofErr w:type="gramEnd"/>
      <w:r w:rsidRPr="006B5D3D">
        <w:rPr>
          <w:i/>
          <w:highlight w:val="lightGray"/>
          <w:shd w:val="clear" w:color="auto" w:fill="00FF00"/>
          <w:lang w:val="fr-FR"/>
        </w:rPr>
        <w:t xml:space="preserve"> il n'y a pas de type MIME générique excluant les sauts de ligne, d’où cet usage du champ MIME </w:t>
      </w:r>
      <w:r w:rsidRPr="006B5D3D">
        <w:rPr>
          <w:rFonts w:ascii="Courier New" w:hAnsi="Courier New" w:cs="Courier New"/>
          <w:i/>
          <w:highlight w:val="lightGray"/>
          <w:shd w:val="clear" w:color="auto" w:fill="00FF00"/>
          <w:lang w:val="fr-FR"/>
        </w:rPr>
        <w:t>Content-Description.</w:t>
      </w:r>
    </w:p>
    <w:p w14:paraId="0FF05194" w14:textId="77777777" w:rsidR="004403DC" w:rsidRPr="006B5D3D" w:rsidRDefault="004403DC" w:rsidP="008E47A4">
      <w:pPr>
        <w:widowControl w:val="0"/>
        <w:numPr>
          <w:ilvl w:val="0"/>
          <w:numId w:val="33"/>
        </w:numPr>
        <w:spacing w:before="120" w:after="120" w:line="240" w:lineRule="auto"/>
        <w:jc w:val="both"/>
        <w:rPr>
          <w:i/>
          <w:highlight w:val="lightGray"/>
          <w:shd w:val="clear" w:color="auto" w:fill="00FF00"/>
          <w:lang w:val="fr-FR"/>
        </w:rPr>
      </w:pPr>
      <w:proofErr w:type="spellStart"/>
      <w:proofErr w:type="gramStart"/>
      <w:r w:rsidRPr="006B5D3D">
        <w:rPr>
          <w:b/>
          <w:i/>
          <w:highlight w:val="lightGray"/>
          <w:shd w:val="clear" w:color="auto" w:fill="00FF00"/>
          <w:lang w:val="fr-FR"/>
        </w:rPr>
        <w:t>formattedText</w:t>
      </w:r>
      <w:proofErr w:type="spellEnd"/>
      <w:proofErr w:type="gramEnd"/>
      <w:r w:rsidRPr="006B5D3D">
        <w:rPr>
          <w:i/>
          <w:highlight w:val="lightGray"/>
          <w:shd w:val="clear" w:color="auto" w:fill="00FF00"/>
          <w:lang w:val="fr-FR"/>
        </w:rPr>
        <w:t xml:space="preserve"> : Type MIME </w:t>
      </w:r>
      <w:proofErr w:type="spellStart"/>
      <w:r w:rsidRPr="006B5D3D">
        <w:rPr>
          <w:b/>
          <w:i/>
          <w:highlight w:val="lightGray"/>
          <w:shd w:val="clear" w:color="auto" w:fill="00FF00"/>
          <w:lang w:val="fr-FR"/>
        </w:rPr>
        <w:t>text</w:t>
      </w:r>
      <w:proofErr w:type="spellEnd"/>
      <w:r w:rsidRPr="006B5D3D">
        <w:rPr>
          <w:b/>
          <w:i/>
          <w:highlight w:val="lightGray"/>
          <w:shd w:val="clear" w:color="auto" w:fill="00FF00"/>
          <w:lang w:val="fr-FR"/>
        </w:rPr>
        <w:t>/plain</w:t>
      </w:r>
      <w:r w:rsidRPr="006B5D3D">
        <w:rPr>
          <w:i/>
          <w:highlight w:val="lightGray"/>
          <w:shd w:val="clear" w:color="auto" w:fill="00FF00"/>
          <w:lang w:val="fr-FR"/>
        </w:rPr>
        <w:t xml:space="preserve"> (dans </w:t>
      </w:r>
      <w:proofErr w:type="spellStart"/>
      <w:r w:rsidRPr="006B5D3D">
        <w:rPr>
          <w:i/>
          <w:highlight w:val="lightGray"/>
          <w:shd w:val="clear" w:color="auto" w:fill="00FF00"/>
          <w:lang w:val="fr-FR"/>
        </w:rPr>
        <w:t>Summary</w:t>
      </w:r>
      <w:proofErr w:type="spellEnd"/>
      <w:r w:rsidRPr="006B5D3D">
        <w:rPr>
          <w:i/>
          <w:highlight w:val="lightGray"/>
          <w:shd w:val="clear" w:color="auto" w:fill="00FF00"/>
          <w:lang w:val="fr-FR"/>
        </w:rPr>
        <w:t xml:space="preserve"> ou Description suivant que le message est court ou long). </w:t>
      </w:r>
      <w:r w:rsidRPr="006B5D3D">
        <w:rPr>
          <w:i/>
          <w:highlight w:val="lightGray"/>
          <w:shd w:val="clear" w:color="auto" w:fill="00FF00"/>
          <w:lang w:val="fr-FR"/>
        </w:rPr>
        <w:br/>
      </w:r>
      <w:proofErr w:type="gramStart"/>
      <w:r w:rsidRPr="006B5D3D">
        <w:rPr>
          <w:i/>
          <w:highlight w:val="lightGray"/>
          <w:shd w:val="clear" w:color="auto" w:fill="00FF00"/>
          <w:lang w:val="fr-FR"/>
        </w:rPr>
        <w:t>Note:</w:t>
      </w:r>
      <w:proofErr w:type="gramEnd"/>
      <w:r w:rsidRPr="006B5D3D">
        <w:rPr>
          <w:i/>
          <w:highlight w:val="lightGray"/>
          <w:shd w:val="clear" w:color="auto" w:fill="00FF00"/>
          <w:lang w:val="fr-FR"/>
        </w:rPr>
        <w:t xml:space="preserve"> les champs </w:t>
      </w:r>
      <w:proofErr w:type="spellStart"/>
      <w:r w:rsidRPr="006B5D3D">
        <w:rPr>
          <w:b/>
          <w:i/>
          <w:highlight w:val="lightGray"/>
          <w:shd w:val="clear" w:color="auto" w:fill="00FF00"/>
          <w:lang w:val="fr-FR"/>
        </w:rPr>
        <w:t>NumberOfLines</w:t>
      </w:r>
      <w:proofErr w:type="spellEnd"/>
      <w:r w:rsidRPr="006B5D3D">
        <w:rPr>
          <w:i/>
          <w:highlight w:val="lightGray"/>
          <w:shd w:val="clear" w:color="auto" w:fill="00FF00"/>
          <w:lang w:val="fr-FR"/>
        </w:rPr>
        <w:t xml:space="preserve"> et </w:t>
      </w:r>
      <w:proofErr w:type="spellStart"/>
      <w:r w:rsidRPr="006B5D3D">
        <w:rPr>
          <w:b/>
          <w:i/>
          <w:highlight w:val="lightGray"/>
          <w:shd w:val="clear" w:color="auto" w:fill="00FF00"/>
          <w:lang w:val="fr-FR"/>
        </w:rPr>
        <w:t>NumberOfCharPerLine</w:t>
      </w:r>
      <w:proofErr w:type="spellEnd"/>
      <w:r w:rsidRPr="006B5D3D">
        <w:rPr>
          <w:i/>
          <w:highlight w:val="lightGray"/>
          <w:shd w:val="clear" w:color="auto" w:fill="00FF00"/>
          <w:lang w:val="fr-FR"/>
        </w:rPr>
        <w:t xml:space="preserve"> n'ont pas d'équivalent dans Situation Exchange, mais peuvent aisément être recalculés à partir du message lui-même. </w:t>
      </w:r>
    </w:p>
    <w:p w14:paraId="11765B6F" w14:textId="77777777" w:rsidR="004403DC" w:rsidRPr="006B5D3D" w:rsidRDefault="004403DC" w:rsidP="008E47A4">
      <w:pPr>
        <w:widowControl w:val="0"/>
        <w:numPr>
          <w:ilvl w:val="0"/>
          <w:numId w:val="33"/>
        </w:numPr>
        <w:spacing w:before="120" w:after="120" w:line="240" w:lineRule="auto"/>
        <w:jc w:val="both"/>
        <w:rPr>
          <w:i/>
          <w:highlight w:val="lightGray"/>
          <w:shd w:val="clear" w:color="auto" w:fill="00FF00"/>
          <w:lang w:val="fr-FR"/>
        </w:rPr>
      </w:pPr>
      <w:r w:rsidRPr="006B5D3D">
        <w:rPr>
          <w:b/>
          <w:i/>
          <w:highlight w:val="lightGray"/>
          <w:shd w:val="clear" w:color="auto" w:fill="00FF00"/>
          <w:lang w:val="fr-FR"/>
        </w:rPr>
        <w:t>HTML</w:t>
      </w:r>
      <w:r w:rsidRPr="006B5D3D">
        <w:rPr>
          <w:i/>
          <w:highlight w:val="lightGray"/>
          <w:shd w:val="clear" w:color="auto" w:fill="00FF00"/>
          <w:lang w:val="fr-FR"/>
        </w:rPr>
        <w:t xml:space="preserve"> : Type MIME </w:t>
      </w:r>
      <w:proofErr w:type="spellStart"/>
      <w:r w:rsidRPr="006B5D3D">
        <w:rPr>
          <w:b/>
          <w:i/>
          <w:highlight w:val="lightGray"/>
          <w:shd w:val="clear" w:color="auto" w:fill="00FF00"/>
          <w:lang w:val="fr-FR"/>
        </w:rPr>
        <w:t>text</w:t>
      </w:r>
      <w:proofErr w:type="spellEnd"/>
      <w:r w:rsidRPr="006B5D3D">
        <w:rPr>
          <w:b/>
          <w:i/>
          <w:highlight w:val="lightGray"/>
          <w:shd w:val="clear" w:color="auto" w:fill="00FF00"/>
          <w:lang w:val="fr-FR"/>
        </w:rPr>
        <w:t xml:space="preserve">/html </w:t>
      </w:r>
      <w:r w:rsidRPr="006B5D3D">
        <w:rPr>
          <w:i/>
          <w:highlight w:val="lightGray"/>
          <w:shd w:val="clear" w:color="auto" w:fill="00FF00"/>
          <w:lang w:val="fr-FR"/>
        </w:rPr>
        <w:t xml:space="preserve">(dans </w:t>
      </w:r>
      <w:proofErr w:type="spellStart"/>
      <w:r w:rsidRPr="006B5D3D">
        <w:rPr>
          <w:i/>
          <w:highlight w:val="lightGray"/>
          <w:shd w:val="clear" w:color="auto" w:fill="00FF00"/>
          <w:lang w:val="fr-FR"/>
        </w:rPr>
        <w:t>Summary</w:t>
      </w:r>
      <w:proofErr w:type="spellEnd"/>
      <w:r w:rsidRPr="006B5D3D">
        <w:rPr>
          <w:i/>
          <w:highlight w:val="lightGray"/>
          <w:shd w:val="clear" w:color="auto" w:fill="00FF00"/>
          <w:lang w:val="fr-FR"/>
        </w:rPr>
        <w:t xml:space="preserve"> ou Description suivant que le message est court ou long)</w:t>
      </w:r>
    </w:p>
    <w:p w14:paraId="049E5B70" w14:textId="77777777" w:rsidR="004403DC" w:rsidRPr="006B5D3D" w:rsidRDefault="004403DC" w:rsidP="008E47A4">
      <w:pPr>
        <w:widowControl w:val="0"/>
        <w:numPr>
          <w:ilvl w:val="0"/>
          <w:numId w:val="33"/>
        </w:numPr>
        <w:spacing w:before="120" w:after="120" w:line="240" w:lineRule="auto"/>
        <w:jc w:val="both"/>
        <w:rPr>
          <w:i/>
          <w:highlight w:val="lightGray"/>
          <w:shd w:val="clear" w:color="auto" w:fill="00FF00"/>
          <w:lang w:val="fr-FR"/>
        </w:rPr>
      </w:pPr>
      <w:r w:rsidRPr="006B5D3D">
        <w:rPr>
          <w:b/>
          <w:i/>
          <w:highlight w:val="lightGray"/>
          <w:shd w:val="clear" w:color="auto" w:fill="00FF00"/>
          <w:lang w:val="fr-FR"/>
        </w:rPr>
        <w:t>RTF</w:t>
      </w:r>
      <w:r w:rsidRPr="006B5D3D">
        <w:rPr>
          <w:i/>
          <w:highlight w:val="lightGray"/>
          <w:shd w:val="clear" w:color="auto" w:fill="00FF00"/>
          <w:lang w:val="fr-FR"/>
        </w:rPr>
        <w:t xml:space="preserve"> : Type MIME </w:t>
      </w:r>
      <w:proofErr w:type="spellStart"/>
      <w:r w:rsidRPr="006B5D3D">
        <w:rPr>
          <w:b/>
          <w:i/>
          <w:highlight w:val="lightGray"/>
          <w:shd w:val="clear" w:color="auto" w:fill="00FF00"/>
          <w:lang w:val="fr-FR"/>
        </w:rPr>
        <w:t>text</w:t>
      </w:r>
      <w:proofErr w:type="spellEnd"/>
      <w:r w:rsidRPr="006B5D3D">
        <w:rPr>
          <w:b/>
          <w:i/>
          <w:highlight w:val="lightGray"/>
          <w:shd w:val="clear" w:color="auto" w:fill="00FF00"/>
          <w:lang w:val="fr-FR"/>
        </w:rPr>
        <w:t>/</w:t>
      </w:r>
      <w:proofErr w:type="spellStart"/>
      <w:r w:rsidRPr="006B5D3D">
        <w:rPr>
          <w:b/>
          <w:i/>
          <w:highlight w:val="lightGray"/>
          <w:shd w:val="clear" w:color="auto" w:fill="00FF00"/>
          <w:lang w:val="fr-FR"/>
        </w:rPr>
        <w:t>rtf</w:t>
      </w:r>
      <w:proofErr w:type="spellEnd"/>
      <w:r w:rsidRPr="006B5D3D">
        <w:rPr>
          <w:b/>
          <w:i/>
          <w:highlight w:val="lightGray"/>
          <w:shd w:val="clear" w:color="auto" w:fill="00FF00"/>
          <w:lang w:val="fr-FR"/>
        </w:rPr>
        <w:t xml:space="preserve"> </w:t>
      </w:r>
      <w:r w:rsidRPr="006B5D3D">
        <w:rPr>
          <w:i/>
          <w:highlight w:val="lightGray"/>
          <w:shd w:val="clear" w:color="auto" w:fill="00FF00"/>
          <w:lang w:val="fr-FR"/>
        </w:rPr>
        <w:t xml:space="preserve">(dans </w:t>
      </w:r>
      <w:proofErr w:type="spellStart"/>
      <w:r w:rsidRPr="006B5D3D">
        <w:rPr>
          <w:i/>
          <w:highlight w:val="lightGray"/>
          <w:shd w:val="clear" w:color="auto" w:fill="00FF00"/>
          <w:lang w:val="fr-FR"/>
        </w:rPr>
        <w:t>Summary</w:t>
      </w:r>
      <w:proofErr w:type="spellEnd"/>
      <w:r w:rsidRPr="006B5D3D">
        <w:rPr>
          <w:i/>
          <w:highlight w:val="lightGray"/>
          <w:shd w:val="clear" w:color="auto" w:fill="00FF00"/>
          <w:lang w:val="fr-FR"/>
        </w:rPr>
        <w:t xml:space="preserve"> ou Description suivant que le message est court ou long)</w:t>
      </w:r>
    </w:p>
    <w:p w14:paraId="4A268E4F" w14:textId="77777777" w:rsidR="004403DC" w:rsidRPr="006B5D3D" w:rsidRDefault="004403DC" w:rsidP="008E47A4">
      <w:pPr>
        <w:widowControl w:val="0"/>
        <w:numPr>
          <w:ilvl w:val="0"/>
          <w:numId w:val="33"/>
        </w:numPr>
        <w:spacing w:before="120" w:after="120" w:line="240" w:lineRule="auto"/>
        <w:jc w:val="both"/>
        <w:rPr>
          <w:i/>
          <w:highlight w:val="lightGray"/>
          <w:shd w:val="clear" w:color="auto" w:fill="00FF00"/>
          <w:lang w:val="fr-FR"/>
        </w:rPr>
      </w:pPr>
      <w:proofErr w:type="spellStart"/>
      <w:proofErr w:type="gramStart"/>
      <w:r w:rsidRPr="006B5D3D">
        <w:rPr>
          <w:b/>
          <w:i/>
          <w:highlight w:val="lightGray"/>
          <w:shd w:val="clear" w:color="auto" w:fill="00FF00"/>
          <w:lang w:val="fr-FR"/>
        </w:rPr>
        <w:t>codedMessage</w:t>
      </w:r>
      <w:proofErr w:type="spellEnd"/>
      <w:proofErr w:type="gramEnd"/>
      <w:r w:rsidRPr="006B5D3D">
        <w:rPr>
          <w:b/>
          <w:i/>
          <w:highlight w:val="lightGray"/>
          <w:shd w:val="clear" w:color="auto" w:fill="00FF00"/>
          <w:lang w:val="fr-FR"/>
        </w:rPr>
        <w:t xml:space="preserve"> </w:t>
      </w:r>
      <w:r w:rsidRPr="006B5D3D">
        <w:rPr>
          <w:i/>
          <w:highlight w:val="lightGray"/>
          <w:shd w:val="clear" w:color="auto" w:fill="00FF00"/>
          <w:lang w:val="fr-FR"/>
        </w:rPr>
        <w:t xml:space="preserve">: Message dans </w:t>
      </w:r>
      <w:proofErr w:type="spellStart"/>
      <w:r w:rsidRPr="006B5D3D">
        <w:rPr>
          <w:b/>
          <w:i/>
          <w:iCs/>
          <w:highlight w:val="lightGray"/>
          <w:lang w:val="fr-FR"/>
        </w:rPr>
        <w:t>ReasonName</w:t>
      </w:r>
      <w:proofErr w:type="spellEnd"/>
      <w:r w:rsidRPr="006B5D3D">
        <w:rPr>
          <w:i/>
          <w:highlight w:val="lightGray"/>
          <w:shd w:val="clear" w:color="auto" w:fill="00FF00"/>
          <w:lang w:val="fr-FR"/>
        </w:rPr>
        <w:t xml:space="preserve"> (dans </w:t>
      </w:r>
      <w:proofErr w:type="spellStart"/>
      <w:r w:rsidRPr="006B5D3D">
        <w:rPr>
          <w:b/>
          <w:i/>
          <w:highlight w:val="lightGray"/>
          <w:shd w:val="clear" w:color="auto" w:fill="00FF00"/>
          <w:lang w:val="fr-FR"/>
        </w:rPr>
        <w:t>PtSituationElement</w:t>
      </w:r>
      <w:proofErr w:type="spellEnd"/>
      <w:r w:rsidRPr="006B5D3D">
        <w:rPr>
          <w:i/>
          <w:highlight w:val="lightGray"/>
          <w:shd w:val="clear" w:color="auto" w:fill="00FF00"/>
          <w:lang w:val="fr-FR"/>
        </w:rPr>
        <w:t>)</w:t>
      </w:r>
    </w:p>
    <w:p w14:paraId="442E567F" w14:textId="77777777" w:rsidR="004403DC" w:rsidRPr="00322776" w:rsidRDefault="004403DC" w:rsidP="004403DC">
      <w:pPr>
        <w:widowControl w:val="0"/>
        <w:spacing w:before="240"/>
        <w:rPr>
          <w:i/>
          <w:sz w:val="18"/>
          <w:szCs w:val="18"/>
          <w:highlight w:val="lightGray"/>
          <w:lang w:val="fr-FR"/>
        </w:rPr>
      </w:pPr>
      <w:r w:rsidRPr="00322776">
        <w:rPr>
          <w:i/>
          <w:sz w:val="18"/>
          <w:szCs w:val="18"/>
          <w:highlight w:val="lightGray"/>
          <w:lang w:val="fr-FR"/>
        </w:rPr>
        <w:t>Exemple de message :</w:t>
      </w:r>
    </w:p>
    <w:p w14:paraId="40B93242" w14:textId="77777777" w:rsidR="004403DC" w:rsidRPr="00322776" w:rsidRDefault="004403DC" w:rsidP="004403DC">
      <w:pPr>
        <w:widowControl w:val="0"/>
        <w:spacing w:after="0"/>
        <w:ind w:left="567"/>
        <w:rPr>
          <w:rFonts w:ascii="Courier New" w:hAnsi="Courier New" w:cs="Courier New"/>
          <w:i/>
          <w:sz w:val="18"/>
          <w:szCs w:val="18"/>
          <w:highlight w:val="lightGray"/>
          <w:lang w:val="fr-FR"/>
        </w:rPr>
      </w:pPr>
      <w:r w:rsidRPr="00322776">
        <w:rPr>
          <w:rFonts w:ascii="Courier New" w:hAnsi="Courier New" w:cs="Courier New"/>
          <w:i/>
          <w:sz w:val="18"/>
          <w:szCs w:val="18"/>
          <w:highlight w:val="lightGray"/>
          <w:lang w:val="fr-FR"/>
        </w:rPr>
        <w:t>MIME-</w:t>
      </w:r>
      <w:proofErr w:type="gramStart"/>
      <w:r w:rsidRPr="00322776">
        <w:rPr>
          <w:rFonts w:ascii="Courier New" w:hAnsi="Courier New" w:cs="Courier New"/>
          <w:i/>
          <w:sz w:val="18"/>
          <w:szCs w:val="18"/>
          <w:highlight w:val="lightGray"/>
          <w:lang w:val="fr-FR"/>
        </w:rPr>
        <w:t>Version:</w:t>
      </w:r>
      <w:proofErr w:type="gramEnd"/>
      <w:r w:rsidRPr="00322776">
        <w:rPr>
          <w:rFonts w:ascii="Courier New" w:hAnsi="Courier New" w:cs="Courier New"/>
          <w:i/>
          <w:sz w:val="18"/>
          <w:szCs w:val="18"/>
          <w:highlight w:val="lightGray"/>
          <w:lang w:val="fr-FR"/>
        </w:rPr>
        <w:t xml:space="preserve"> 1.0</w:t>
      </w:r>
    </w:p>
    <w:p w14:paraId="1BC9EBF0" w14:textId="77777777" w:rsidR="004403DC" w:rsidRPr="00E32CB2" w:rsidRDefault="004403DC" w:rsidP="004403DC">
      <w:pPr>
        <w:widowControl w:val="0"/>
        <w:spacing w:after="0"/>
        <w:ind w:left="567"/>
        <w:rPr>
          <w:i/>
          <w:sz w:val="18"/>
          <w:szCs w:val="18"/>
          <w:highlight w:val="lightGray"/>
          <w:lang w:val="fr-FR"/>
        </w:rPr>
      </w:pPr>
      <w:r w:rsidRPr="00E32CB2">
        <w:rPr>
          <w:i/>
          <w:sz w:val="18"/>
          <w:szCs w:val="18"/>
          <w:highlight w:val="lightGray"/>
          <w:lang w:val="fr-FR"/>
        </w:rPr>
        <w:t>Content-</w:t>
      </w:r>
      <w:proofErr w:type="gramStart"/>
      <w:r w:rsidRPr="00E32CB2">
        <w:rPr>
          <w:i/>
          <w:sz w:val="18"/>
          <w:szCs w:val="18"/>
          <w:highlight w:val="lightGray"/>
          <w:lang w:val="fr-FR"/>
        </w:rPr>
        <w:t>Type:</w:t>
      </w:r>
      <w:proofErr w:type="gramEnd"/>
      <w:r w:rsidRPr="00E32CB2">
        <w:rPr>
          <w:i/>
          <w:sz w:val="18"/>
          <w:szCs w:val="18"/>
          <w:highlight w:val="lightGray"/>
          <w:lang w:val="fr-FR"/>
        </w:rPr>
        <w:t xml:space="preserve"> </w:t>
      </w:r>
      <w:proofErr w:type="spellStart"/>
      <w:r w:rsidRPr="00E32CB2">
        <w:rPr>
          <w:i/>
          <w:sz w:val="18"/>
          <w:szCs w:val="18"/>
          <w:highlight w:val="lightGray"/>
          <w:lang w:val="fr-FR"/>
        </w:rPr>
        <w:t>text</w:t>
      </w:r>
      <w:proofErr w:type="spellEnd"/>
      <w:r w:rsidRPr="00E32CB2">
        <w:rPr>
          <w:i/>
          <w:sz w:val="18"/>
          <w:szCs w:val="18"/>
          <w:highlight w:val="lightGray"/>
          <w:lang w:val="fr-FR"/>
        </w:rPr>
        <w:t>/plain</w:t>
      </w:r>
    </w:p>
    <w:p w14:paraId="2C6D277C" w14:textId="77777777" w:rsidR="004403DC" w:rsidRPr="007B5558" w:rsidRDefault="004403DC" w:rsidP="004403DC">
      <w:pPr>
        <w:widowControl w:val="0"/>
        <w:spacing w:after="0"/>
        <w:ind w:left="567"/>
        <w:rPr>
          <w:i/>
          <w:sz w:val="18"/>
          <w:szCs w:val="18"/>
          <w:highlight w:val="lightGray"/>
          <w:lang w:val="en-GB"/>
        </w:rPr>
      </w:pPr>
      <w:r w:rsidRPr="007B5558">
        <w:rPr>
          <w:i/>
          <w:sz w:val="18"/>
          <w:szCs w:val="18"/>
          <w:highlight w:val="lightGray"/>
          <w:lang w:val="en-GB"/>
        </w:rPr>
        <w:t>Content-Description: SIRI-FR-IDF no line break message</w:t>
      </w:r>
    </w:p>
    <w:p w14:paraId="72909CF5" w14:textId="77777777" w:rsidR="004403DC" w:rsidRPr="00322776" w:rsidRDefault="004403DC" w:rsidP="004403DC">
      <w:pPr>
        <w:widowControl w:val="0"/>
        <w:spacing w:before="240"/>
        <w:ind w:left="567"/>
        <w:rPr>
          <w:i/>
          <w:sz w:val="18"/>
          <w:szCs w:val="18"/>
          <w:lang w:val="fr-FR"/>
        </w:rPr>
      </w:pPr>
      <w:bookmarkStart w:id="342" w:name="_Toc444249912"/>
      <w:r w:rsidRPr="00322776">
        <w:rPr>
          <w:i/>
          <w:sz w:val="18"/>
          <w:szCs w:val="18"/>
          <w:highlight w:val="lightGray"/>
          <w:lang w:val="fr-FR"/>
        </w:rPr>
        <w:t>Ceci est un Message</w:t>
      </w:r>
      <w:bookmarkEnd w:id="342"/>
    </w:p>
    <w:p w14:paraId="30E245D6" w14:textId="77777777" w:rsidR="004403DC" w:rsidRDefault="004403DC" w:rsidP="004403DC">
      <w:pPr>
        <w:pStyle w:val="Titre4"/>
        <w:keepNext w:val="0"/>
        <w:widowControl w:val="0"/>
        <w:suppressAutoHyphens w:val="0"/>
        <w:rPr>
          <w:lang w:val="fr-FR"/>
        </w:rPr>
      </w:pPr>
      <w:r>
        <w:rPr>
          <w:lang w:val="fr-FR"/>
        </w:rPr>
        <w:t>Messages avec Zones de diffusion</w:t>
      </w:r>
    </w:p>
    <w:p w14:paraId="739DECB2" w14:textId="0D7B53ED" w:rsidR="004403DC" w:rsidRDefault="004403DC" w:rsidP="004403DC">
      <w:pPr>
        <w:widowControl w:val="0"/>
        <w:jc w:val="both"/>
        <w:rPr>
          <w:lang w:val="fr-FR"/>
        </w:rPr>
      </w:pPr>
      <w:r>
        <w:rPr>
          <w:lang w:val="fr-FR"/>
        </w:rPr>
        <w:t>Les champs ‘</w:t>
      </w:r>
      <w:proofErr w:type="spellStart"/>
      <w:r>
        <w:rPr>
          <w:lang w:val="fr-FR"/>
        </w:rPr>
        <w:t>summary</w:t>
      </w:r>
      <w:proofErr w:type="spellEnd"/>
      <w:r>
        <w:rPr>
          <w:lang w:val="fr-FR"/>
        </w:rPr>
        <w:t xml:space="preserve">’ et ‘description’ tels que définis au paragraphe </w:t>
      </w:r>
      <w:r>
        <w:rPr>
          <w:lang w:val="fr-FR"/>
        </w:rPr>
        <w:fldChar w:fldCharType="begin"/>
      </w:r>
      <w:r>
        <w:rPr>
          <w:lang w:val="fr-FR"/>
        </w:rPr>
        <w:instrText xml:space="preserve"> REF _Ref66440637 \r \h  \* MERGEFORMAT </w:instrText>
      </w:r>
      <w:r>
        <w:rPr>
          <w:lang w:val="fr-FR"/>
        </w:rPr>
      </w:r>
      <w:r>
        <w:rPr>
          <w:lang w:val="fr-FR"/>
        </w:rPr>
        <w:fldChar w:fldCharType="separate"/>
      </w:r>
      <w:r w:rsidR="00CD6283">
        <w:rPr>
          <w:lang w:val="fr-FR"/>
        </w:rPr>
        <w:t>6.7.1.1</w:t>
      </w:r>
      <w:r>
        <w:rPr>
          <w:lang w:val="fr-FR"/>
        </w:rPr>
        <w:fldChar w:fldCharType="end"/>
      </w:r>
      <w:r>
        <w:rPr>
          <w:lang w:val="fr-FR"/>
        </w:rPr>
        <w:t xml:space="preserve"> permettent de définir un message général associé à l’évènement et ses conséquences. </w:t>
      </w:r>
    </w:p>
    <w:p w14:paraId="0C8E4D39" w14:textId="34F447AB" w:rsidR="004403DC" w:rsidRPr="006B5D3D" w:rsidRDefault="004403DC" w:rsidP="004403DC">
      <w:pPr>
        <w:widowControl w:val="0"/>
        <w:jc w:val="both"/>
        <w:rPr>
          <w:lang w:val="fr-FR"/>
        </w:rPr>
      </w:pPr>
      <w:r>
        <w:rPr>
          <w:lang w:val="fr-FR"/>
        </w:rPr>
        <w:lastRenderedPageBreak/>
        <w:t>En complément, le profil SIRI France permet de définir des messages spécifiques à des zones de diffusion (</w:t>
      </w:r>
      <w:r>
        <w:rPr>
          <w:lang w:val="fr-FR"/>
        </w:rPr>
        <w:fldChar w:fldCharType="begin"/>
      </w:r>
      <w:r>
        <w:rPr>
          <w:lang w:val="fr-FR"/>
        </w:rPr>
        <w:instrText xml:space="preserve"> REF _Ref66440919 \r \h </w:instrText>
      </w:r>
      <w:r>
        <w:rPr>
          <w:lang w:val="fr-FR"/>
        </w:rPr>
      </w:r>
      <w:r>
        <w:rPr>
          <w:lang w:val="fr-FR"/>
        </w:rPr>
        <w:fldChar w:fldCharType="separate"/>
      </w:r>
      <w:r w:rsidR="00CD6283">
        <w:rPr>
          <w:lang w:val="fr-FR"/>
        </w:rPr>
        <w:t>6.7.4.1.7.7</w:t>
      </w:r>
      <w:r>
        <w:rPr>
          <w:lang w:val="fr-FR"/>
        </w:rPr>
        <w:fldChar w:fldCharType="end"/>
      </w:r>
      <w:r>
        <w:rPr>
          <w:lang w:val="fr-FR"/>
        </w:rPr>
        <w:t xml:space="preserve">). La structure </w:t>
      </w:r>
      <w:proofErr w:type="spellStart"/>
      <w:r>
        <w:rPr>
          <w:lang w:val="fr-FR"/>
        </w:rPr>
        <w:t>PublishingAction</w:t>
      </w:r>
      <w:proofErr w:type="spellEnd"/>
      <w:r>
        <w:rPr>
          <w:lang w:val="fr-FR"/>
        </w:rPr>
        <w:t xml:space="preserve"> permet de </w:t>
      </w:r>
      <w:proofErr w:type="spellStart"/>
      <w:r>
        <w:rPr>
          <w:lang w:val="fr-FR"/>
        </w:rPr>
        <w:t>definir</w:t>
      </w:r>
      <w:proofErr w:type="spellEnd"/>
      <w:r>
        <w:rPr>
          <w:lang w:val="fr-FR"/>
        </w:rPr>
        <w:t xml:space="preserve"> pour différents canaux de communication un message (prompt) et sa zone de diffusion (Affect). </w:t>
      </w:r>
    </w:p>
    <w:p w14:paraId="4A352E31" w14:textId="77777777" w:rsidR="004403DC" w:rsidRPr="00322776" w:rsidRDefault="004403DC" w:rsidP="004403DC">
      <w:pPr>
        <w:widowControl w:val="0"/>
        <w:spacing w:before="240"/>
        <w:jc w:val="both"/>
        <w:rPr>
          <w:lang w:val="fr-FR"/>
        </w:rPr>
      </w:pPr>
      <w:r>
        <w:rPr>
          <w:lang w:val="fr-FR"/>
        </w:rPr>
        <w:t>Les tableaux de définitio</w:t>
      </w:r>
      <w:r w:rsidR="00B43917">
        <w:rPr>
          <w:lang w:val="fr-FR"/>
        </w:rPr>
        <w:t>n du service Situation Exchange,</w:t>
      </w:r>
      <w:r w:rsidR="00B43917" w:rsidRPr="00B43917">
        <w:rPr>
          <w:lang w:val="fr-FR"/>
        </w:rPr>
        <w:t xml:space="preserve"> </w:t>
      </w:r>
      <w:r w:rsidR="00B43917">
        <w:rPr>
          <w:lang w:val="fr-FR"/>
        </w:rPr>
        <w:t xml:space="preserve">ci-dessous, </w:t>
      </w:r>
      <w:r>
        <w:rPr>
          <w:lang w:val="fr-FR"/>
        </w:rPr>
        <w:t xml:space="preserve">intègrent les éléments </w:t>
      </w:r>
      <w:proofErr w:type="spellStart"/>
      <w:r>
        <w:rPr>
          <w:lang w:val="fr-FR"/>
        </w:rPr>
        <w:t>necessaires</w:t>
      </w:r>
      <w:proofErr w:type="spellEnd"/>
      <w:r>
        <w:rPr>
          <w:lang w:val="fr-FR"/>
        </w:rPr>
        <w:t xml:space="preserve"> pour assurer la compatibilité avec l’implémentation du Service GM</w:t>
      </w:r>
    </w:p>
    <w:p w14:paraId="7539E743" w14:textId="77777777" w:rsidR="004403DC" w:rsidRPr="003D07B7" w:rsidRDefault="004403DC" w:rsidP="004403DC">
      <w:pPr>
        <w:pStyle w:val="Titre3"/>
        <w:keepNext w:val="0"/>
        <w:widowControl w:val="0"/>
        <w:suppressAutoHyphens w:val="0"/>
        <w:rPr>
          <w:rFonts w:ascii="Arial" w:hAnsi="Arial" w:cs="Arial"/>
          <w:lang w:val="fr-FR"/>
        </w:rPr>
      </w:pPr>
      <w:r w:rsidRPr="003D07B7">
        <w:rPr>
          <w:rFonts w:ascii="Arial" w:hAnsi="Arial" w:cs="Arial"/>
          <w:lang w:val="fr-FR"/>
        </w:rPr>
        <w:t>Requête pour l’obtention d</w:t>
      </w:r>
      <w:r>
        <w:rPr>
          <w:rFonts w:ascii="Arial" w:hAnsi="Arial" w:cs="Arial"/>
          <w:lang w:val="fr-FR"/>
        </w:rPr>
        <w:t>’information relatives à des évènements</w:t>
      </w:r>
      <w:r w:rsidRPr="003D07B7">
        <w:rPr>
          <w:rFonts w:ascii="Arial" w:hAnsi="Arial" w:cs="Arial"/>
          <w:lang w:val="fr-FR"/>
        </w:rPr>
        <w:t xml:space="preserve"> et leurs conséquences</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479"/>
        <w:gridCol w:w="480"/>
        <w:gridCol w:w="540"/>
        <w:gridCol w:w="1728"/>
        <w:gridCol w:w="5987"/>
      </w:tblGrid>
      <w:tr w:rsidR="004403DC" w:rsidRPr="003D07B7" w14:paraId="146F9CA3" w14:textId="77777777" w:rsidTr="003A36E7">
        <w:trPr>
          <w:cantSplit/>
        </w:trPr>
        <w:tc>
          <w:tcPr>
            <w:tcW w:w="2628" w:type="dxa"/>
            <w:gridSpan w:val="4"/>
            <w:vAlign w:val="center"/>
          </w:tcPr>
          <w:p w14:paraId="4969F0E5" w14:textId="77777777" w:rsidR="004403DC" w:rsidRPr="00E7759A" w:rsidRDefault="004403DC" w:rsidP="001D7D96">
            <w:pPr>
              <w:pStyle w:val="Tableheader-"/>
              <w:widowControl w:val="0"/>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rPr>
              <w:t>SituationExchangeRequest</w:t>
            </w:r>
            <w:proofErr w:type="spellEnd"/>
          </w:p>
        </w:tc>
        <w:tc>
          <w:tcPr>
            <w:tcW w:w="1728" w:type="dxa"/>
            <w:vAlign w:val="center"/>
          </w:tcPr>
          <w:p w14:paraId="004B6F44" w14:textId="77777777" w:rsidR="004403DC" w:rsidRPr="00E7759A" w:rsidRDefault="004403DC" w:rsidP="001D7D96">
            <w:pPr>
              <w:pStyle w:val="Tableheader-"/>
              <w:widowControl w:val="0"/>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987" w:type="dxa"/>
            <w:vAlign w:val="center"/>
          </w:tcPr>
          <w:p w14:paraId="68F830A8" w14:textId="77777777" w:rsidR="004403DC" w:rsidRPr="00E7759A" w:rsidRDefault="004403DC" w:rsidP="001D7D96">
            <w:pPr>
              <w:pStyle w:val="Tableheader-"/>
              <w:widowControl w:val="0"/>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Request for information about facilities status</w:t>
            </w:r>
          </w:p>
        </w:tc>
      </w:tr>
      <w:tr w:rsidR="004403DC" w:rsidRPr="00E32CB2" w14:paraId="4EB52FC7" w14:textId="77777777" w:rsidTr="003A36E7">
        <w:trPr>
          <w:cantSplit/>
        </w:trPr>
        <w:tc>
          <w:tcPr>
            <w:tcW w:w="1129" w:type="dxa"/>
            <w:vAlign w:val="center"/>
          </w:tcPr>
          <w:p w14:paraId="18D8E7E4"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Attributes</w:t>
            </w:r>
          </w:p>
        </w:tc>
        <w:tc>
          <w:tcPr>
            <w:tcW w:w="959" w:type="dxa"/>
            <w:gridSpan w:val="2"/>
            <w:vAlign w:val="center"/>
          </w:tcPr>
          <w:p w14:paraId="5444E507"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b/>
                <w:i/>
                <w:iCs/>
                <w:sz w:val="20"/>
                <w:szCs w:val="20"/>
              </w:rPr>
            </w:pPr>
            <w:r w:rsidRPr="00E7759A">
              <w:rPr>
                <w:rFonts w:ascii="Calibri" w:hAnsi="Calibri" w:cs="Calibri"/>
                <w:b/>
                <w:i/>
                <w:sz w:val="20"/>
                <w:szCs w:val="20"/>
                <w:highlight w:val="lightGray"/>
              </w:rPr>
              <w:t>version</w:t>
            </w:r>
          </w:p>
        </w:tc>
        <w:tc>
          <w:tcPr>
            <w:tcW w:w="540" w:type="dxa"/>
            <w:vAlign w:val="center"/>
          </w:tcPr>
          <w:p w14:paraId="72131728"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728" w:type="dxa"/>
            <w:vAlign w:val="center"/>
          </w:tcPr>
          <w:p w14:paraId="616C3CA9"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VersionString</w:t>
            </w:r>
            <w:proofErr w:type="spellEnd"/>
          </w:p>
        </w:tc>
        <w:tc>
          <w:tcPr>
            <w:tcW w:w="5987" w:type="dxa"/>
            <w:vAlign w:val="center"/>
          </w:tcPr>
          <w:p w14:paraId="1060053A" w14:textId="6285E038" w:rsidR="004403DC" w:rsidRPr="00E7759A" w:rsidRDefault="004403DC" w:rsidP="001D7D96">
            <w:pPr>
              <w:pStyle w:val="Tabletext8"/>
              <w:widowControl w:val="0"/>
              <w:snapToGrid w:val="0"/>
              <w:spacing w:before="0" w:after="0"/>
              <w:rPr>
                <w:rFonts w:ascii="Calibri" w:hAnsi="Calibri" w:cs="Calibri"/>
                <w:sz w:val="20"/>
                <w:highlight w:val="lightGray"/>
                <w:lang w:val="fr-FR"/>
              </w:rPr>
            </w:pPr>
            <w:r w:rsidRPr="00E7759A">
              <w:rPr>
                <w:rFonts w:ascii="Calibri" w:hAnsi="Calibri" w:cs="Calibri"/>
                <w:sz w:val="20"/>
                <w:highlight w:val="lightGray"/>
                <w:lang w:val="fr-FR"/>
              </w:rPr>
              <w:t xml:space="preserve">Version du service ‘Situation Exchange’ </w:t>
            </w:r>
            <w:proofErr w:type="spellStart"/>
            <w:r w:rsidRPr="00E7759A">
              <w:rPr>
                <w:rFonts w:ascii="Calibri" w:hAnsi="Calibri" w:cs="Calibri"/>
                <w:sz w:val="20"/>
                <w:highlight w:val="lightGray"/>
                <w:lang w:val="fr-FR"/>
              </w:rPr>
              <w:t>integrant</w:t>
            </w:r>
            <w:proofErr w:type="spellEnd"/>
            <w:r w:rsidRPr="00E7759A">
              <w:rPr>
                <w:rFonts w:ascii="Calibri" w:hAnsi="Calibri" w:cs="Calibri"/>
                <w:sz w:val="20"/>
                <w:highlight w:val="lightGray"/>
                <w:lang w:val="fr-FR"/>
              </w:rPr>
              <w:t xml:space="preserve"> le numéro de version du profil France ‘2.</w:t>
            </w:r>
            <w:ins w:id="343" w:author="thierry henault" w:date="2022-08-11T11:31:00Z">
              <w:r w:rsidR="00261DC6">
                <w:rPr>
                  <w:rFonts w:ascii="Calibri" w:hAnsi="Calibri" w:cs="Calibri"/>
                  <w:sz w:val="20"/>
                  <w:highlight w:val="lightGray"/>
                  <w:lang w:val="fr-FR"/>
                </w:rPr>
                <w:t>1</w:t>
              </w:r>
            </w:ins>
            <w:r w:rsidRPr="00E7759A">
              <w:rPr>
                <w:rFonts w:ascii="Calibri" w:hAnsi="Calibri" w:cs="Calibri"/>
                <w:sz w:val="20"/>
                <w:highlight w:val="lightGray"/>
                <w:lang w:val="fr-FR"/>
              </w:rPr>
              <w:t>:FR-1.0’</w:t>
            </w:r>
          </w:p>
        </w:tc>
      </w:tr>
      <w:tr w:rsidR="004403DC" w:rsidRPr="00E32CB2" w14:paraId="61CBA0EA" w14:textId="77777777" w:rsidTr="003A36E7">
        <w:trPr>
          <w:cantSplit/>
        </w:trPr>
        <w:tc>
          <w:tcPr>
            <w:tcW w:w="1129" w:type="dxa"/>
            <w:vAlign w:val="center"/>
          </w:tcPr>
          <w:p w14:paraId="17F6B77E"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Timestamp</w:t>
            </w:r>
          </w:p>
        </w:tc>
        <w:tc>
          <w:tcPr>
            <w:tcW w:w="959" w:type="dxa"/>
            <w:gridSpan w:val="2"/>
            <w:vAlign w:val="center"/>
          </w:tcPr>
          <w:p w14:paraId="6EEA1A36"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b/>
                <w:i/>
                <w:iCs/>
                <w:sz w:val="20"/>
                <w:szCs w:val="20"/>
                <w:highlight w:val="lightGray"/>
              </w:rPr>
            </w:pPr>
            <w:proofErr w:type="spellStart"/>
            <w:r w:rsidRPr="00E7759A">
              <w:rPr>
                <w:rFonts w:ascii="Calibri" w:hAnsi="Calibri" w:cs="Calibri"/>
                <w:b/>
                <w:i/>
                <w:sz w:val="20"/>
                <w:szCs w:val="20"/>
                <w:highlight w:val="lightGray"/>
              </w:rPr>
              <w:t>RequestTimestamp</w:t>
            </w:r>
            <w:proofErr w:type="spellEnd"/>
          </w:p>
        </w:tc>
        <w:tc>
          <w:tcPr>
            <w:tcW w:w="540" w:type="dxa"/>
            <w:vAlign w:val="center"/>
          </w:tcPr>
          <w:p w14:paraId="25FC87B9"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b/>
                <w:sz w:val="20"/>
                <w:szCs w:val="20"/>
              </w:rPr>
            </w:pPr>
            <w:r w:rsidRPr="00E7759A">
              <w:rPr>
                <w:rFonts w:ascii="Calibri" w:hAnsi="Calibri" w:cs="Calibri"/>
                <w:b/>
                <w:sz w:val="20"/>
                <w:szCs w:val="20"/>
              </w:rPr>
              <w:t>1:1</w:t>
            </w:r>
          </w:p>
        </w:tc>
        <w:tc>
          <w:tcPr>
            <w:tcW w:w="1728" w:type="dxa"/>
            <w:vAlign w:val="center"/>
          </w:tcPr>
          <w:p w14:paraId="63EF92A8"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i/>
                <w:iCs/>
                <w:sz w:val="20"/>
                <w:szCs w:val="20"/>
              </w:rPr>
            </w:pPr>
            <w:proofErr w:type="spellStart"/>
            <w:proofErr w:type="gramStart"/>
            <w:r w:rsidRPr="00E7759A">
              <w:rPr>
                <w:rFonts w:ascii="Calibri" w:hAnsi="Calibri" w:cs="Calibri"/>
                <w:i/>
                <w:sz w:val="20"/>
                <w:szCs w:val="20"/>
              </w:rPr>
              <w:t>xsd:dateTime</w:t>
            </w:r>
            <w:proofErr w:type="spellEnd"/>
            <w:proofErr w:type="gramEnd"/>
          </w:p>
        </w:tc>
        <w:tc>
          <w:tcPr>
            <w:tcW w:w="5987" w:type="dxa"/>
            <w:vAlign w:val="center"/>
          </w:tcPr>
          <w:p w14:paraId="78DA17B0" w14:textId="77777777" w:rsidR="004403DC" w:rsidRPr="00E7759A" w:rsidRDefault="004403DC" w:rsidP="001D7D96">
            <w:pPr>
              <w:pStyle w:val="Tabletext8"/>
              <w:widowControl w:val="0"/>
              <w:snapToGrid w:val="0"/>
              <w:spacing w:before="0" w:after="0"/>
              <w:rPr>
                <w:rFonts w:ascii="Calibri" w:hAnsi="Calibri" w:cs="Calibri"/>
                <w:sz w:val="20"/>
                <w:highlight w:val="lightGray"/>
                <w:lang w:val="fr-FR"/>
              </w:rPr>
            </w:pPr>
            <w:r w:rsidRPr="00E7759A">
              <w:rPr>
                <w:rFonts w:ascii="Calibri" w:hAnsi="Calibri" w:cs="Calibri"/>
                <w:sz w:val="20"/>
                <w:highlight w:val="lightGray"/>
                <w:lang w:val="fr-FR"/>
              </w:rPr>
              <w:t>Date d’émission de la requête</w:t>
            </w:r>
          </w:p>
        </w:tc>
      </w:tr>
      <w:tr w:rsidR="004403DC" w:rsidRPr="003D07B7" w14:paraId="2C811B9C" w14:textId="77777777" w:rsidTr="003A36E7">
        <w:trPr>
          <w:cantSplit/>
        </w:trPr>
        <w:tc>
          <w:tcPr>
            <w:tcW w:w="1129" w:type="dxa"/>
            <w:vAlign w:val="center"/>
          </w:tcPr>
          <w:p w14:paraId="5BE91316" w14:textId="5A5AAD7E" w:rsidR="004403DC" w:rsidRPr="00E7759A" w:rsidRDefault="004403DC" w:rsidP="001D7D96">
            <w:pPr>
              <w:pStyle w:val="Tablebody-"/>
              <w:widowControl w:val="0"/>
              <w:spacing w:before="0" w:after="0"/>
              <w:jc w:val="both"/>
              <w:rPr>
                <w:rFonts w:ascii="Calibri" w:hAnsi="Calibri" w:cs="Calibri"/>
                <w:sz w:val="20"/>
                <w:szCs w:val="20"/>
              </w:rPr>
            </w:pPr>
            <w:r w:rsidRPr="00E7759A">
              <w:rPr>
                <w:rFonts w:ascii="Calibri" w:hAnsi="Calibri" w:cs="Calibri"/>
                <w:sz w:val="20"/>
                <w:szCs w:val="20"/>
              </w:rPr>
              <w:t>Contextualised</w:t>
            </w:r>
            <w:r w:rsidR="003F1990">
              <w:rPr>
                <w:rFonts w:ascii="Calibri" w:hAnsi="Calibri" w:cs="Calibri"/>
                <w:sz w:val="20"/>
                <w:szCs w:val="20"/>
              </w:rPr>
              <w:br/>
            </w:r>
            <w:r w:rsidRPr="00E7759A">
              <w:rPr>
                <w:rFonts w:ascii="Calibri" w:hAnsi="Calibri" w:cs="Calibri"/>
                <w:sz w:val="20"/>
                <w:szCs w:val="20"/>
              </w:rPr>
              <w:t>Request</w:t>
            </w:r>
            <w:r w:rsidR="003F1990">
              <w:rPr>
                <w:rFonts w:ascii="Calibri" w:hAnsi="Calibri" w:cs="Calibri"/>
                <w:sz w:val="20"/>
                <w:szCs w:val="20"/>
              </w:rPr>
              <w:br/>
            </w:r>
            <w:proofErr w:type="spellStart"/>
            <w:r w:rsidRPr="00E7759A">
              <w:rPr>
                <w:rFonts w:ascii="Calibri" w:hAnsi="Calibri" w:cs="Calibri"/>
                <w:sz w:val="20"/>
                <w:szCs w:val="20"/>
              </w:rPr>
              <w:t>EndpointGroup</w:t>
            </w:r>
            <w:proofErr w:type="spellEnd"/>
          </w:p>
        </w:tc>
        <w:tc>
          <w:tcPr>
            <w:tcW w:w="959" w:type="dxa"/>
            <w:gridSpan w:val="2"/>
            <w:vAlign w:val="center"/>
          </w:tcPr>
          <w:p w14:paraId="178E2A48"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b/>
                <w:i/>
                <w:iCs/>
                <w:sz w:val="20"/>
                <w:szCs w:val="20"/>
                <w:highlight w:val="lightGray"/>
              </w:rPr>
            </w:pPr>
            <w:proofErr w:type="spellStart"/>
            <w:r w:rsidRPr="00E7759A">
              <w:rPr>
                <w:rFonts w:ascii="Calibri" w:hAnsi="Calibri" w:cs="Calibri"/>
                <w:b/>
                <w:i/>
                <w:sz w:val="20"/>
                <w:szCs w:val="20"/>
                <w:highlight w:val="lightGray"/>
              </w:rPr>
              <w:t>MessageIdentifier</w:t>
            </w:r>
            <w:proofErr w:type="spellEnd"/>
          </w:p>
        </w:tc>
        <w:tc>
          <w:tcPr>
            <w:tcW w:w="540" w:type="dxa"/>
            <w:vAlign w:val="center"/>
          </w:tcPr>
          <w:p w14:paraId="43F8C63A"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728" w:type="dxa"/>
            <w:vAlign w:val="center"/>
          </w:tcPr>
          <w:p w14:paraId="39D97025"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MessageQualifier</w:t>
            </w:r>
            <w:proofErr w:type="spellEnd"/>
          </w:p>
        </w:tc>
        <w:tc>
          <w:tcPr>
            <w:tcW w:w="5987" w:type="dxa"/>
            <w:vAlign w:val="center"/>
          </w:tcPr>
          <w:p w14:paraId="65B00372" w14:textId="77777777" w:rsidR="004403DC" w:rsidRPr="00E7759A" w:rsidRDefault="004403DC" w:rsidP="001D7D96">
            <w:pPr>
              <w:pStyle w:val="Tabletext8"/>
              <w:widowControl w:val="0"/>
              <w:snapToGrid w:val="0"/>
              <w:spacing w:before="0" w:after="0"/>
              <w:rPr>
                <w:rFonts w:ascii="Calibri" w:hAnsi="Calibri" w:cs="Calibri"/>
                <w:sz w:val="20"/>
                <w:highlight w:val="lightGray"/>
              </w:rPr>
            </w:pPr>
            <w:r w:rsidRPr="00E7759A">
              <w:rPr>
                <w:rFonts w:ascii="Calibri" w:hAnsi="Calibri" w:cs="Calibri"/>
                <w:sz w:val="20"/>
                <w:highlight w:val="lightGray"/>
                <w:lang w:val="fr-FR"/>
              </w:rPr>
              <w:t>Numéro d’identification du message</w:t>
            </w:r>
          </w:p>
        </w:tc>
      </w:tr>
      <w:tr w:rsidR="004403DC" w:rsidRPr="00E32CB2" w14:paraId="71F90104" w14:textId="77777777" w:rsidTr="003A36E7">
        <w:trPr>
          <w:cantSplit/>
        </w:trPr>
        <w:tc>
          <w:tcPr>
            <w:tcW w:w="1129" w:type="dxa"/>
            <w:vMerge w:val="restart"/>
            <w:vAlign w:val="center"/>
          </w:tcPr>
          <w:p w14:paraId="700CF86D"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sz w:val="20"/>
                <w:szCs w:val="20"/>
              </w:rPr>
            </w:pPr>
            <w:proofErr w:type="spellStart"/>
            <w:r w:rsidRPr="00E7759A">
              <w:rPr>
                <w:rFonts w:ascii="Calibri" w:hAnsi="Calibri" w:cs="Calibri"/>
                <w:sz w:val="20"/>
                <w:szCs w:val="20"/>
              </w:rPr>
              <w:t>TemporalSubscriptionGroup</w:t>
            </w:r>
            <w:proofErr w:type="spellEnd"/>
          </w:p>
        </w:tc>
        <w:tc>
          <w:tcPr>
            <w:tcW w:w="959" w:type="dxa"/>
            <w:gridSpan w:val="2"/>
            <w:vAlign w:val="center"/>
          </w:tcPr>
          <w:p w14:paraId="3CA355C0" w14:textId="77777777" w:rsidR="004403DC" w:rsidRPr="00EC4275" w:rsidRDefault="004403DC" w:rsidP="001D7D96">
            <w:pPr>
              <w:pStyle w:val="Tablebody-"/>
              <w:widowControl w:val="0"/>
              <w:autoSpaceDE w:val="0"/>
              <w:autoSpaceDN w:val="0"/>
              <w:adjustRightInd w:val="0"/>
              <w:spacing w:before="0" w:after="0"/>
              <w:jc w:val="both"/>
              <w:rPr>
                <w:rFonts w:ascii="Calibri" w:hAnsi="Calibri" w:cs="Calibri"/>
                <w:b/>
                <w:i/>
                <w:iCs/>
                <w:sz w:val="20"/>
                <w:szCs w:val="20"/>
                <w:highlight w:val="lightGray"/>
              </w:rPr>
            </w:pPr>
            <w:proofErr w:type="spellStart"/>
            <w:r w:rsidRPr="00EC4275">
              <w:rPr>
                <w:rFonts w:ascii="Calibri" w:hAnsi="Calibri" w:cs="Calibri"/>
                <w:b/>
                <w:i/>
                <w:sz w:val="20"/>
                <w:szCs w:val="20"/>
                <w:highlight w:val="lightGray"/>
              </w:rPr>
              <w:t>PreviewInterval</w:t>
            </w:r>
            <w:proofErr w:type="spellEnd"/>
          </w:p>
        </w:tc>
        <w:tc>
          <w:tcPr>
            <w:tcW w:w="540" w:type="dxa"/>
            <w:vAlign w:val="center"/>
          </w:tcPr>
          <w:p w14:paraId="611D6CCE"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728" w:type="dxa"/>
            <w:vAlign w:val="center"/>
          </w:tcPr>
          <w:p w14:paraId="40E414AB"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PositiveDurationType</w:t>
            </w:r>
            <w:proofErr w:type="spellEnd"/>
          </w:p>
        </w:tc>
        <w:tc>
          <w:tcPr>
            <w:tcW w:w="5987" w:type="dxa"/>
            <w:vAlign w:val="center"/>
          </w:tcPr>
          <w:p w14:paraId="08F9CB4D" w14:textId="61883B29" w:rsidR="004403DC" w:rsidRPr="00C63318" w:rsidRDefault="0079523C" w:rsidP="001D7D96">
            <w:pPr>
              <w:pStyle w:val="Tablebody-"/>
              <w:widowControl w:val="0"/>
              <w:autoSpaceDE w:val="0"/>
              <w:autoSpaceDN w:val="0"/>
              <w:adjustRightInd w:val="0"/>
              <w:spacing w:before="0" w:after="0"/>
              <w:jc w:val="both"/>
              <w:rPr>
                <w:rFonts w:ascii="Calibri" w:hAnsi="Calibri" w:cs="Calibri"/>
                <w:sz w:val="20"/>
                <w:szCs w:val="20"/>
                <w:lang w:val="fr-FR"/>
              </w:rPr>
            </w:pPr>
            <w:r w:rsidRPr="00C63318">
              <w:rPr>
                <w:rFonts w:ascii="Calibri" w:hAnsi="Calibri" w:cs="Calibri"/>
                <w:sz w:val="20"/>
                <w:szCs w:val="20"/>
                <w:lang w:val="fr-FR"/>
              </w:rPr>
              <w:t>Durée avant pendant laquelle les SITUATIONS doivent être incluses, c'est-à-dire que seules les SITUATIONS qui commencent avant la fin de cette fenêtre seront incluses. Normalement utilisé pour les abonnements afin de conserver une fenêtre glissante d'intérêt.</w:t>
            </w:r>
          </w:p>
        </w:tc>
      </w:tr>
      <w:tr w:rsidR="004403DC" w:rsidRPr="0079523C" w14:paraId="43DF108B" w14:textId="77777777" w:rsidTr="003A36E7">
        <w:trPr>
          <w:cantSplit/>
        </w:trPr>
        <w:tc>
          <w:tcPr>
            <w:tcW w:w="1129" w:type="dxa"/>
            <w:vMerge/>
            <w:vAlign w:val="center"/>
          </w:tcPr>
          <w:p w14:paraId="78A8F18F" w14:textId="77777777" w:rsidR="004403DC" w:rsidRPr="00C63318" w:rsidRDefault="004403DC" w:rsidP="001D7D96">
            <w:pPr>
              <w:pStyle w:val="Tablebody-"/>
              <w:widowControl w:val="0"/>
              <w:spacing w:before="0" w:after="0"/>
              <w:jc w:val="both"/>
              <w:rPr>
                <w:rFonts w:ascii="Calibri" w:hAnsi="Calibri" w:cs="Calibri"/>
                <w:sz w:val="20"/>
                <w:szCs w:val="20"/>
                <w:lang w:val="fr-FR"/>
              </w:rPr>
            </w:pPr>
          </w:p>
        </w:tc>
        <w:tc>
          <w:tcPr>
            <w:tcW w:w="959" w:type="dxa"/>
            <w:gridSpan w:val="2"/>
            <w:vAlign w:val="center"/>
          </w:tcPr>
          <w:p w14:paraId="0447E593" w14:textId="77777777" w:rsidR="004403DC" w:rsidRPr="00EC4275" w:rsidRDefault="004403DC" w:rsidP="001D7D96">
            <w:pPr>
              <w:pStyle w:val="Tablebody-"/>
              <w:widowControl w:val="0"/>
              <w:autoSpaceDE w:val="0"/>
              <w:autoSpaceDN w:val="0"/>
              <w:adjustRightInd w:val="0"/>
              <w:spacing w:before="0" w:after="0"/>
              <w:jc w:val="both"/>
              <w:rPr>
                <w:rFonts w:ascii="Calibri" w:hAnsi="Calibri" w:cs="Calibri"/>
                <w:b/>
                <w:i/>
                <w:iCs/>
                <w:sz w:val="20"/>
                <w:szCs w:val="20"/>
                <w:highlight w:val="lightGray"/>
              </w:rPr>
            </w:pPr>
            <w:proofErr w:type="spellStart"/>
            <w:r w:rsidRPr="00EC4275">
              <w:rPr>
                <w:rFonts w:ascii="Calibri" w:hAnsi="Calibri" w:cs="Calibri"/>
                <w:b/>
                <w:i/>
                <w:sz w:val="20"/>
                <w:szCs w:val="20"/>
                <w:highlight w:val="lightGray"/>
              </w:rPr>
              <w:t>StartTime</w:t>
            </w:r>
            <w:proofErr w:type="spellEnd"/>
          </w:p>
        </w:tc>
        <w:tc>
          <w:tcPr>
            <w:tcW w:w="540" w:type="dxa"/>
            <w:vAlign w:val="center"/>
          </w:tcPr>
          <w:p w14:paraId="553EFE29"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728" w:type="dxa"/>
            <w:vAlign w:val="center"/>
          </w:tcPr>
          <w:p w14:paraId="6CA948DA"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i/>
                <w:iCs/>
                <w:sz w:val="20"/>
                <w:szCs w:val="20"/>
              </w:rPr>
            </w:pPr>
            <w:proofErr w:type="spellStart"/>
            <w:proofErr w:type="gramStart"/>
            <w:r w:rsidRPr="00E7759A">
              <w:rPr>
                <w:rFonts w:ascii="Calibri" w:hAnsi="Calibri" w:cs="Calibri"/>
                <w:i/>
                <w:sz w:val="20"/>
                <w:szCs w:val="20"/>
              </w:rPr>
              <w:t>xsd:dateTime</w:t>
            </w:r>
            <w:proofErr w:type="spellEnd"/>
            <w:proofErr w:type="gramEnd"/>
          </w:p>
        </w:tc>
        <w:tc>
          <w:tcPr>
            <w:tcW w:w="5987" w:type="dxa"/>
            <w:vAlign w:val="center"/>
          </w:tcPr>
          <w:p w14:paraId="355CCADB" w14:textId="4B58E825" w:rsidR="004403DC" w:rsidRPr="00C63318" w:rsidRDefault="0079523C" w:rsidP="001D7D96">
            <w:pPr>
              <w:pStyle w:val="Tablebody-"/>
              <w:widowControl w:val="0"/>
              <w:autoSpaceDE w:val="0"/>
              <w:autoSpaceDN w:val="0"/>
              <w:adjustRightInd w:val="0"/>
              <w:spacing w:before="0" w:after="0"/>
              <w:jc w:val="both"/>
              <w:rPr>
                <w:rFonts w:ascii="Calibri" w:hAnsi="Calibri" w:cs="Calibri"/>
                <w:sz w:val="20"/>
                <w:szCs w:val="20"/>
                <w:lang w:val="fr-FR"/>
              </w:rPr>
            </w:pPr>
            <w:r w:rsidRPr="00C63318">
              <w:rPr>
                <w:rFonts w:ascii="Calibri" w:hAnsi="Calibri" w:cs="Calibri"/>
                <w:sz w:val="20"/>
                <w:szCs w:val="20"/>
                <w:lang w:val="fr-FR"/>
              </w:rPr>
              <w:t xml:space="preserve">Heure de début initiale pour </w:t>
            </w:r>
            <w:proofErr w:type="spellStart"/>
            <w:r w:rsidRPr="00C63318">
              <w:rPr>
                <w:rFonts w:ascii="Calibri" w:hAnsi="Calibri" w:cs="Calibri"/>
                <w:sz w:val="20"/>
                <w:szCs w:val="20"/>
                <w:lang w:val="fr-FR"/>
              </w:rPr>
              <w:t>PreviewInterval</w:t>
            </w:r>
            <w:proofErr w:type="spellEnd"/>
            <w:r w:rsidRPr="00C63318">
              <w:rPr>
                <w:rFonts w:ascii="Calibri" w:hAnsi="Calibri" w:cs="Calibri"/>
                <w:sz w:val="20"/>
                <w:szCs w:val="20"/>
                <w:lang w:val="fr-FR"/>
              </w:rPr>
              <w:t xml:space="preserve">. </w:t>
            </w:r>
            <w:r>
              <w:rPr>
                <w:rFonts w:ascii="Calibri" w:hAnsi="Calibri" w:cs="Calibri"/>
                <w:sz w:val="20"/>
                <w:szCs w:val="20"/>
                <w:lang w:val="fr-FR"/>
              </w:rPr>
              <w:t>Si</w:t>
            </w:r>
            <w:r w:rsidRPr="00C63318">
              <w:rPr>
                <w:rFonts w:ascii="Calibri" w:hAnsi="Calibri" w:cs="Calibri"/>
                <w:sz w:val="20"/>
                <w:szCs w:val="20"/>
                <w:lang w:val="fr-FR"/>
              </w:rPr>
              <w:t xml:space="preserve"> absent</w:t>
            </w:r>
            <w:r>
              <w:rPr>
                <w:rFonts w:ascii="Calibri" w:hAnsi="Calibri" w:cs="Calibri"/>
                <w:sz w:val="20"/>
                <w:szCs w:val="20"/>
                <w:lang w:val="fr-FR"/>
              </w:rPr>
              <w:t>e</w:t>
            </w:r>
            <w:r w:rsidRPr="00C63318">
              <w:rPr>
                <w:rFonts w:ascii="Calibri" w:hAnsi="Calibri" w:cs="Calibri"/>
                <w:sz w:val="20"/>
                <w:szCs w:val="20"/>
                <w:lang w:val="fr-FR"/>
              </w:rPr>
              <w:t xml:space="preserve">, l'heure actuelle est </w:t>
            </w:r>
            <w:r>
              <w:rPr>
                <w:rFonts w:ascii="Calibri" w:hAnsi="Calibri" w:cs="Calibri"/>
                <w:sz w:val="20"/>
                <w:szCs w:val="20"/>
                <w:lang w:val="fr-FR"/>
              </w:rPr>
              <w:t>prise par défaut</w:t>
            </w:r>
            <w:r w:rsidRPr="00C63318">
              <w:rPr>
                <w:rFonts w:ascii="Calibri" w:hAnsi="Calibri" w:cs="Calibri"/>
                <w:sz w:val="20"/>
                <w:szCs w:val="20"/>
                <w:lang w:val="fr-FR"/>
              </w:rPr>
              <w:t>. Seules les SITUATIONS ou les mises à jour créées après cette heure seront envoyées. Cela permet un redémarrage sans tout renvoyer.</w:t>
            </w:r>
          </w:p>
        </w:tc>
      </w:tr>
      <w:tr w:rsidR="004403DC" w:rsidRPr="00E32CB2" w14:paraId="76E3BDB1" w14:textId="77777777" w:rsidTr="003A36E7">
        <w:trPr>
          <w:cantSplit/>
        </w:trPr>
        <w:tc>
          <w:tcPr>
            <w:tcW w:w="1129" w:type="dxa"/>
            <w:vMerge w:val="restart"/>
            <w:vAlign w:val="center"/>
          </w:tcPr>
          <w:p w14:paraId="5F8A8E4B" w14:textId="399CB7AE" w:rsidR="004403DC" w:rsidRPr="00E7759A" w:rsidRDefault="004403DC" w:rsidP="001D7D96">
            <w:pPr>
              <w:pStyle w:val="Tablebody-"/>
              <w:widowControl w:val="0"/>
              <w:spacing w:before="0" w:after="0"/>
              <w:jc w:val="both"/>
              <w:rPr>
                <w:rFonts w:ascii="Calibri" w:hAnsi="Calibri" w:cs="Calibri"/>
                <w:sz w:val="20"/>
                <w:szCs w:val="20"/>
              </w:rPr>
            </w:pPr>
            <w:r w:rsidRPr="00E7759A">
              <w:rPr>
                <w:rFonts w:ascii="Calibri" w:hAnsi="Calibri" w:cs="Calibri"/>
                <w:sz w:val="20"/>
                <w:szCs w:val="20"/>
              </w:rPr>
              <w:t>Temporal</w:t>
            </w:r>
            <w:r w:rsidR="003F1990">
              <w:rPr>
                <w:rFonts w:ascii="Calibri" w:hAnsi="Calibri" w:cs="Calibri"/>
                <w:sz w:val="20"/>
                <w:szCs w:val="20"/>
              </w:rPr>
              <w:br/>
            </w:r>
            <w:r w:rsidRPr="00E7759A">
              <w:rPr>
                <w:rFonts w:ascii="Calibri" w:hAnsi="Calibri" w:cs="Calibri"/>
                <w:sz w:val="20"/>
                <w:szCs w:val="20"/>
              </w:rPr>
              <w:t>Content</w:t>
            </w:r>
            <w:r w:rsidR="003F1990">
              <w:rPr>
                <w:rFonts w:ascii="Calibri" w:hAnsi="Calibri" w:cs="Calibri"/>
                <w:sz w:val="20"/>
                <w:szCs w:val="20"/>
              </w:rPr>
              <w:br/>
            </w:r>
            <w:proofErr w:type="spellStart"/>
            <w:r w:rsidRPr="00E7759A">
              <w:rPr>
                <w:rFonts w:ascii="Calibri" w:hAnsi="Calibri" w:cs="Calibri"/>
                <w:sz w:val="20"/>
                <w:szCs w:val="20"/>
              </w:rPr>
              <w:t>FilterGroup</w:t>
            </w:r>
            <w:proofErr w:type="spellEnd"/>
          </w:p>
        </w:tc>
        <w:tc>
          <w:tcPr>
            <w:tcW w:w="959" w:type="dxa"/>
            <w:gridSpan w:val="2"/>
            <w:vAlign w:val="center"/>
          </w:tcPr>
          <w:p w14:paraId="6181BF5E" w14:textId="77777777" w:rsidR="004403DC" w:rsidRPr="00EC4275" w:rsidRDefault="004403DC" w:rsidP="001D7D96">
            <w:pPr>
              <w:pStyle w:val="Tablebody-"/>
              <w:widowControl w:val="0"/>
              <w:autoSpaceDE w:val="0"/>
              <w:autoSpaceDN w:val="0"/>
              <w:adjustRightInd w:val="0"/>
              <w:spacing w:before="0" w:after="0"/>
              <w:jc w:val="both"/>
              <w:rPr>
                <w:rFonts w:ascii="Calibri" w:hAnsi="Calibri" w:cs="Calibri"/>
                <w:b/>
                <w:i/>
                <w:iCs/>
                <w:sz w:val="20"/>
                <w:szCs w:val="20"/>
                <w:highlight w:val="lightGray"/>
              </w:rPr>
            </w:pPr>
            <w:proofErr w:type="spellStart"/>
            <w:r w:rsidRPr="00EC4275">
              <w:rPr>
                <w:rFonts w:ascii="Calibri" w:hAnsi="Calibri" w:cs="Calibri"/>
                <w:b/>
                <w:i/>
                <w:sz w:val="20"/>
                <w:szCs w:val="20"/>
                <w:highlight w:val="lightGray"/>
              </w:rPr>
              <w:t>ValidityPeriod</w:t>
            </w:r>
            <w:proofErr w:type="spellEnd"/>
          </w:p>
        </w:tc>
        <w:tc>
          <w:tcPr>
            <w:tcW w:w="540" w:type="dxa"/>
            <w:vAlign w:val="center"/>
          </w:tcPr>
          <w:p w14:paraId="4997571C"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728" w:type="dxa"/>
            <w:vAlign w:val="center"/>
          </w:tcPr>
          <w:p w14:paraId="4DF59E78" w14:textId="77777777" w:rsidR="004403DC" w:rsidRPr="00E7759A" w:rsidRDefault="004403DC" w:rsidP="001D7D96">
            <w:pPr>
              <w:pStyle w:val="Tablebody-"/>
              <w:widowControl w:val="0"/>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987" w:type="dxa"/>
            <w:vAlign w:val="center"/>
          </w:tcPr>
          <w:p w14:paraId="62CD3E81" w14:textId="6FAC46FF" w:rsidR="004403DC" w:rsidRPr="00C63318" w:rsidRDefault="0079523C" w:rsidP="001D7D96">
            <w:pPr>
              <w:pStyle w:val="Tablebody-"/>
              <w:widowControl w:val="0"/>
              <w:autoSpaceDE w:val="0"/>
              <w:autoSpaceDN w:val="0"/>
              <w:adjustRightInd w:val="0"/>
              <w:spacing w:before="0" w:after="0"/>
              <w:jc w:val="both"/>
              <w:rPr>
                <w:rFonts w:ascii="Calibri" w:hAnsi="Calibri" w:cs="Calibri"/>
                <w:sz w:val="20"/>
                <w:szCs w:val="20"/>
                <w:lang w:val="fr-FR"/>
              </w:rPr>
            </w:pPr>
            <w:r w:rsidRPr="00C63318">
              <w:rPr>
                <w:rFonts w:ascii="Calibri" w:hAnsi="Calibri" w:cs="Calibri"/>
                <w:sz w:val="20"/>
                <w:szCs w:val="20"/>
                <w:lang w:val="fr-FR"/>
              </w:rPr>
              <w:t>Plage temporelle pour les incidents à inclure tous les incidents actuels seront inclus</w:t>
            </w:r>
            <w:r w:rsidRPr="00C63318" w:rsidDel="0079523C">
              <w:rPr>
                <w:rFonts w:ascii="Calibri" w:hAnsi="Calibri" w:cs="Calibri"/>
                <w:sz w:val="20"/>
                <w:szCs w:val="20"/>
                <w:lang w:val="fr-FR"/>
              </w:rPr>
              <w:t xml:space="preserve"> </w:t>
            </w:r>
            <w:r w:rsidR="004403DC" w:rsidRPr="00C63318">
              <w:rPr>
                <w:rFonts w:ascii="Calibri" w:hAnsi="Calibri" w:cs="Calibri"/>
                <w:sz w:val="20"/>
                <w:szCs w:val="20"/>
                <w:lang w:val="fr-FR"/>
              </w:rPr>
              <w:t>(. .</w:t>
            </w:r>
          </w:p>
        </w:tc>
      </w:tr>
      <w:tr w:rsidR="003A36E7" w:rsidRPr="00E32CB2" w14:paraId="6B343081" w14:textId="77777777" w:rsidTr="002154F5">
        <w:trPr>
          <w:cantSplit/>
          <w:trHeight w:val="961"/>
        </w:trPr>
        <w:tc>
          <w:tcPr>
            <w:tcW w:w="1129" w:type="dxa"/>
            <w:vMerge/>
            <w:vAlign w:val="center"/>
          </w:tcPr>
          <w:p w14:paraId="42B2868A" w14:textId="77777777" w:rsidR="003A36E7" w:rsidRPr="00E32CB2" w:rsidRDefault="003A36E7" w:rsidP="003A36E7">
            <w:pPr>
              <w:pStyle w:val="Tablebody-"/>
              <w:widowControl w:val="0"/>
              <w:spacing w:before="0" w:after="0"/>
              <w:jc w:val="both"/>
              <w:rPr>
                <w:rFonts w:ascii="Calibri" w:hAnsi="Calibri" w:cs="Calibri"/>
                <w:sz w:val="20"/>
                <w:szCs w:val="20"/>
                <w:lang w:val="fr-FR"/>
              </w:rPr>
            </w:pPr>
          </w:p>
        </w:tc>
        <w:tc>
          <w:tcPr>
            <w:tcW w:w="479" w:type="dxa"/>
            <w:vAlign w:val="center"/>
          </w:tcPr>
          <w:p w14:paraId="77C15A54" w14:textId="4989A805" w:rsidR="003A36E7" w:rsidRPr="00E32CB2" w:rsidRDefault="003A36E7" w:rsidP="003A36E7">
            <w:pPr>
              <w:pStyle w:val="Tablebody-"/>
              <w:widowControl w:val="0"/>
              <w:autoSpaceDE w:val="0"/>
              <w:autoSpaceDN w:val="0"/>
              <w:adjustRightInd w:val="0"/>
              <w:spacing w:before="0" w:after="0"/>
              <w:jc w:val="both"/>
              <w:rPr>
                <w:rFonts w:ascii="Calibri" w:hAnsi="Calibri" w:cs="Calibri"/>
                <w:bCs/>
                <w:iCs/>
                <w:sz w:val="6"/>
                <w:szCs w:val="6"/>
                <w:highlight w:val="lightGray"/>
                <w:lang w:val="fr-FR"/>
              </w:rPr>
            </w:pPr>
          </w:p>
        </w:tc>
        <w:tc>
          <w:tcPr>
            <w:tcW w:w="480" w:type="dxa"/>
            <w:textDirection w:val="btLr"/>
          </w:tcPr>
          <w:p w14:paraId="55E035AC" w14:textId="48B2605F" w:rsidR="003A36E7" w:rsidRPr="003A36E7" w:rsidRDefault="003A36E7" w:rsidP="003A36E7">
            <w:pPr>
              <w:pStyle w:val="Tablebody-"/>
              <w:widowControl w:val="0"/>
              <w:autoSpaceDE w:val="0"/>
              <w:autoSpaceDN w:val="0"/>
              <w:adjustRightInd w:val="0"/>
              <w:spacing w:before="0" w:after="0" w:line="20" w:lineRule="atLeast"/>
              <w:ind w:left="113" w:right="113"/>
              <w:jc w:val="both"/>
              <w:rPr>
                <w:rFonts w:ascii="Calibri" w:hAnsi="Calibri" w:cs="Calibri"/>
                <w:b/>
                <w:i/>
                <w:sz w:val="16"/>
                <w:szCs w:val="16"/>
                <w:highlight w:val="lightGray"/>
              </w:rPr>
            </w:pPr>
            <w:proofErr w:type="spellStart"/>
            <w:r w:rsidRPr="003A36E7">
              <w:rPr>
                <w:rFonts w:ascii="Calibri" w:hAnsi="Calibri" w:cs="Calibri"/>
                <w:b/>
                <w:i/>
                <w:sz w:val="16"/>
                <w:szCs w:val="16"/>
                <w:highlight w:val="lightGray"/>
              </w:rPr>
              <w:t>StartTime</w:t>
            </w:r>
            <w:proofErr w:type="spellEnd"/>
          </w:p>
        </w:tc>
        <w:tc>
          <w:tcPr>
            <w:tcW w:w="540" w:type="dxa"/>
            <w:vAlign w:val="center"/>
          </w:tcPr>
          <w:p w14:paraId="1577E3A6" w14:textId="1E050D4B" w:rsidR="003A36E7" w:rsidRPr="00E7759A" w:rsidRDefault="003A36E7" w:rsidP="003A36E7">
            <w:pPr>
              <w:pStyle w:val="Tablebody-"/>
              <w:widowControl w:val="0"/>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1:1</w:t>
            </w:r>
          </w:p>
        </w:tc>
        <w:tc>
          <w:tcPr>
            <w:tcW w:w="1728" w:type="dxa"/>
            <w:vAlign w:val="center"/>
          </w:tcPr>
          <w:p w14:paraId="33651AD1" w14:textId="0ED83B22" w:rsidR="003A36E7" w:rsidRPr="00E7759A" w:rsidRDefault="003A36E7" w:rsidP="003A36E7">
            <w:pPr>
              <w:pStyle w:val="Tablebody-"/>
              <w:widowControl w:val="0"/>
              <w:autoSpaceDE w:val="0"/>
              <w:autoSpaceDN w:val="0"/>
              <w:adjustRightInd w:val="0"/>
              <w:spacing w:before="0" w:after="0"/>
              <w:jc w:val="both"/>
              <w:rPr>
                <w:rFonts w:ascii="Calibri" w:hAnsi="Calibri" w:cs="Calibri"/>
                <w:i/>
                <w:sz w:val="20"/>
                <w:szCs w:val="20"/>
              </w:rPr>
            </w:pPr>
            <w:proofErr w:type="spellStart"/>
            <w:proofErr w:type="gramStart"/>
            <w:r w:rsidRPr="00E7759A">
              <w:rPr>
                <w:rFonts w:ascii="Calibri" w:hAnsi="Calibri" w:cs="Calibri"/>
                <w:i/>
                <w:sz w:val="20"/>
                <w:szCs w:val="20"/>
              </w:rPr>
              <w:t>xsd:dateTime</w:t>
            </w:r>
            <w:proofErr w:type="spellEnd"/>
            <w:proofErr w:type="gramEnd"/>
          </w:p>
        </w:tc>
        <w:tc>
          <w:tcPr>
            <w:tcW w:w="5987" w:type="dxa"/>
            <w:vAlign w:val="center"/>
          </w:tcPr>
          <w:p w14:paraId="48C290A7" w14:textId="18614FBC" w:rsidR="003A36E7" w:rsidRPr="00C63318" w:rsidRDefault="003A36E7" w:rsidP="003A36E7">
            <w:pPr>
              <w:pStyle w:val="Tablebody-"/>
              <w:widowControl w:val="0"/>
              <w:autoSpaceDE w:val="0"/>
              <w:autoSpaceDN w:val="0"/>
              <w:adjustRightInd w:val="0"/>
              <w:spacing w:before="0" w:after="0"/>
              <w:jc w:val="both"/>
              <w:rPr>
                <w:rFonts w:ascii="Calibri" w:hAnsi="Calibri" w:cs="Calibri"/>
                <w:sz w:val="20"/>
                <w:szCs w:val="20"/>
                <w:lang w:val="fr-FR"/>
              </w:rPr>
            </w:pPr>
            <w:r w:rsidRPr="00C63318">
              <w:rPr>
                <w:rFonts w:ascii="Calibri" w:hAnsi="Calibri" w:cs="Calibri"/>
                <w:sz w:val="20"/>
                <w:szCs w:val="20"/>
                <w:lang w:val="fr-FR"/>
              </w:rPr>
              <w:t>Heure de début des incidents. Les incidents avec une heure de début après cette heure seront inclus.</w:t>
            </w:r>
          </w:p>
        </w:tc>
      </w:tr>
      <w:tr w:rsidR="003A36E7" w:rsidRPr="00E32CB2" w14:paraId="5B981B3E" w14:textId="77777777" w:rsidTr="002154F5">
        <w:trPr>
          <w:cantSplit/>
          <w:trHeight w:val="950"/>
        </w:trPr>
        <w:tc>
          <w:tcPr>
            <w:tcW w:w="1129" w:type="dxa"/>
            <w:vMerge/>
            <w:vAlign w:val="center"/>
          </w:tcPr>
          <w:p w14:paraId="642113AE" w14:textId="77777777" w:rsidR="003A36E7" w:rsidRPr="003A36E7" w:rsidRDefault="003A36E7" w:rsidP="003A36E7">
            <w:pPr>
              <w:pStyle w:val="Tablebody-"/>
              <w:widowControl w:val="0"/>
              <w:spacing w:before="0" w:after="0"/>
              <w:jc w:val="both"/>
              <w:rPr>
                <w:rFonts w:ascii="Calibri" w:hAnsi="Calibri" w:cs="Calibri"/>
                <w:sz w:val="20"/>
                <w:szCs w:val="20"/>
                <w:lang w:val="fr-FR"/>
              </w:rPr>
            </w:pPr>
          </w:p>
        </w:tc>
        <w:tc>
          <w:tcPr>
            <w:tcW w:w="479" w:type="dxa"/>
            <w:vAlign w:val="center"/>
          </w:tcPr>
          <w:p w14:paraId="7E844AE1" w14:textId="6AC575CA" w:rsidR="003A36E7" w:rsidRPr="003A36E7" w:rsidRDefault="003A36E7" w:rsidP="003A36E7">
            <w:pPr>
              <w:pStyle w:val="Tablebody-"/>
              <w:widowControl w:val="0"/>
              <w:autoSpaceDE w:val="0"/>
              <w:autoSpaceDN w:val="0"/>
              <w:adjustRightInd w:val="0"/>
              <w:spacing w:before="0" w:after="0"/>
              <w:jc w:val="both"/>
              <w:rPr>
                <w:rFonts w:ascii="Calibri" w:hAnsi="Calibri" w:cs="Calibri"/>
                <w:bCs/>
                <w:iCs/>
                <w:sz w:val="6"/>
                <w:szCs w:val="6"/>
                <w:highlight w:val="lightGray"/>
                <w:lang w:val="fr-FR"/>
              </w:rPr>
            </w:pPr>
          </w:p>
        </w:tc>
        <w:tc>
          <w:tcPr>
            <w:tcW w:w="480" w:type="dxa"/>
            <w:textDirection w:val="btLr"/>
          </w:tcPr>
          <w:p w14:paraId="63FCE2E2" w14:textId="7E27E88F" w:rsidR="003A36E7" w:rsidRPr="003A36E7" w:rsidRDefault="003A36E7" w:rsidP="003A36E7">
            <w:pPr>
              <w:pStyle w:val="Tablebody-"/>
              <w:widowControl w:val="0"/>
              <w:autoSpaceDE w:val="0"/>
              <w:autoSpaceDN w:val="0"/>
              <w:adjustRightInd w:val="0"/>
              <w:spacing w:before="0" w:after="0" w:line="20" w:lineRule="atLeast"/>
              <w:ind w:left="113" w:right="113"/>
              <w:jc w:val="both"/>
              <w:rPr>
                <w:rFonts w:ascii="Calibri" w:hAnsi="Calibri" w:cs="Calibri"/>
                <w:b/>
                <w:i/>
                <w:sz w:val="16"/>
                <w:szCs w:val="16"/>
                <w:highlight w:val="lightGray"/>
                <w:lang w:val="fr-FR"/>
              </w:rPr>
            </w:pPr>
            <w:proofErr w:type="spellStart"/>
            <w:r w:rsidRPr="003A36E7">
              <w:rPr>
                <w:rFonts w:ascii="Calibri" w:hAnsi="Calibri" w:cs="Calibri"/>
                <w:b/>
                <w:i/>
                <w:sz w:val="16"/>
                <w:szCs w:val="16"/>
                <w:highlight w:val="lightGray"/>
              </w:rPr>
              <w:t>EndTime</w:t>
            </w:r>
            <w:proofErr w:type="spellEnd"/>
          </w:p>
        </w:tc>
        <w:tc>
          <w:tcPr>
            <w:tcW w:w="540" w:type="dxa"/>
            <w:vAlign w:val="center"/>
          </w:tcPr>
          <w:p w14:paraId="7798EEC9" w14:textId="42DBA573" w:rsidR="003A36E7" w:rsidRPr="003A36E7" w:rsidRDefault="003A36E7" w:rsidP="003A36E7">
            <w:pPr>
              <w:pStyle w:val="Tablebody-"/>
              <w:widowControl w:val="0"/>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rPr>
              <w:t>0:1</w:t>
            </w:r>
          </w:p>
        </w:tc>
        <w:tc>
          <w:tcPr>
            <w:tcW w:w="1728" w:type="dxa"/>
            <w:vAlign w:val="center"/>
          </w:tcPr>
          <w:p w14:paraId="410D8A6F" w14:textId="683CA49A" w:rsidR="003A36E7" w:rsidRPr="00E7759A" w:rsidRDefault="003A36E7" w:rsidP="003A36E7">
            <w:pPr>
              <w:pStyle w:val="Tablebody-"/>
              <w:widowControl w:val="0"/>
              <w:autoSpaceDE w:val="0"/>
              <w:autoSpaceDN w:val="0"/>
              <w:adjustRightInd w:val="0"/>
              <w:spacing w:before="0" w:after="0"/>
              <w:jc w:val="both"/>
              <w:rPr>
                <w:rFonts w:ascii="Calibri" w:hAnsi="Calibri" w:cs="Calibri"/>
                <w:i/>
                <w:sz w:val="20"/>
                <w:szCs w:val="20"/>
              </w:rPr>
            </w:pPr>
            <w:proofErr w:type="spellStart"/>
            <w:proofErr w:type="gramStart"/>
            <w:r w:rsidRPr="00E7759A">
              <w:rPr>
                <w:rFonts w:ascii="Calibri" w:hAnsi="Calibri" w:cs="Calibri"/>
                <w:i/>
                <w:sz w:val="20"/>
                <w:szCs w:val="20"/>
              </w:rPr>
              <w:t>xsd:dateTime</w:t>
            </w:r>
            <w:proofErr w:type="spellEnd"/>
            <w:proofErr w:type="gramEnd"/>
          </w:p>
        </w:tc>
        <w:tc>
          <w:tcPr>
            <w:tcW w:w="5987" w:type="dxa"/>
            <w:vAlign w:val="center"/>
          </w:tcPr>
          <w:p w14:paraId="3F849014" w14:textId="7983A8D2" w:rsidR="003A36E7" w:rsidRPr="00C63318" w:rsidRDefault="003A36E7" w:rsidP="003A36E7">
            <w:pPr>
              <w:pStyle w:val="Tablebody-"/>
              <w:widowControl w:val="0"/>
              <w:autoSpaceDE w:val="0"/>
              <w:autoSpaceDN w:val="0"/>
              <w:adjustRightInd w:val="0"/>
              <w:spacing w:before="0" w:after="0"/>
              <w:jc w:val="both"/>
              <w:rPr>
                <w:rFonts w:ascii="Calibri" w:hAnsi="Calibri" w:cs="Calibri"/>
                <w:sz w:val="20"/>
                <w:szCs w:val="20"/>
                <w:lang w:val="fr-FR"/>
              </w:rPr>
            </w:pPr>
            <w:r w:rsidRPr="00C63318">
              <w:rPr>
                <w:rFonts w:ascii="Calibri" w:hAnsi="Calibri" w:cs="Calibri"/>
                <w:sz w:val="20"/>
                <w:szCs w:val="20"/>
                <w:lang w:val="fr-FR"/>
              </w:rPr>
              <w:t>Heure de fin des incidents. Les incidents avec une heure de fin avant cette heure ou sans heure de fin à cette heure seront inclus</w:t>
            </w:r>
          </w:p>
        </w:tc>
      </w:tr>
      <w:tr w:rsidR="003A36E7" w:rsidRPr="00E32CB2" w14:paraId="1C28E57E" w14:textId="77777777" w:rsidTr="002154F5">
        <w:trPr>
          <w:cantSplit/>
          <w:trHeight w:val="1017"/>
        </w:trPr>
        <w:tc>
          <w:tcPr>
            <w:tcW w:w="1129" w:type="dxa"/>
            <w:vMerge/>
            <w:vAlign w:val="center"/>
          </w:tcPr>
          <w:p w14:paraId="2C1D1F4F" w14:textId="77777777" w:rsidR="003A36E7" w:rsidRPr="003A36E7" w:rsidRDefault="003A36E7" w:rsidP="003A36E7">
            <w:pPr>
              <w:pStyle w:val="Tablebody-"/>
              <w:widowControl w:val="0"/>
              <w:spacing w:before="0" w:after="0"/>
              <w:jc w:val="both"/>
              <w:rPr>
                <w:rFonts w:ascii="Calibri" w:hAnsi="Calibri" w:cs="Calibri"/>
                <w:sz w:val="20"/>
                <w:szCs w:val="20"/>
                <w:lang w:val="fr-FR"/>
              </w:rPr>
            </w:pPr>
          </w:p>
        </w:tc>
        <w:tc>
          <w:tcPr>
            <w:tcW w:w="479" w:type="dxa"/>
            <w:vAlign w:val="center"/>
          </w:tcPr>
          <w:p w14:paraId="72661BB7" w14:textId="309F4FCF" w:rsidR="003A36E7" w:rsidRPr="003A36E7" w:rsidRDefault="003A36E7" w:rsidP="003A36E7">
            <w:pPr>
              <w:pStyle w:val="Tablebody-"/>
              <w:widowControl w:val="0"/>
              <w:autoSpaceDE w:val="0"/>
              <w:autoSpaceDN w:val="0"/>
              <w:adjustRightInd w:val="0"/>
              <w:spacing w:before="0" w:after="0"/>
              <w:jc w:val="both"/>
              <w:rPr>
                <w:rFonts w:ascii="Calibri" w:hAnsi="Calibri" w:cs="Calibri"/>
                <w:bCs/>
                <w:iCs/>
                <w:sz w:val="6"/>
                <w:szCs w:val="6"/>
                <w:highlight w:val="lightGray"/>
                <w:lang w:val="fr-FR"/>
              </w:rPr>
            </w:pPr>
          </w:p>
        </w:tc>
        <w:tc>
          <w:tcPr>
            <w:tcW w:w="480" w:type="dxa"/>
            <w:textDirection w:val="btLr"/>
          </w:tcPr>
          <w:p w14:paraId="7446EAD8" w14:textId="5C11C429" w:rsidR="003A36E7" w:rsidRPr="003A36E7" w:rsidRDefault="003A36E7" w:rsidP="003A36E7">
            <w:pPr>
              <w:pStyle w:val="Tablebody-"/>
              <w:widowControl w:val="0"/>
              <w:autoSpaceDE w:val="0"/>
              <w:autoSpaceDN w:val="0"/>
              <w:adjustRightInd w:val="0"/>
              <w:spacing w:before="0" w:after="0" w:line="20" w:lineRule="atLeast"/>
              <w:ind w:left="113" w:right="113"/>
              <w:jc w:val="both"/>
              <w:rPr>
                <w:rFonts w:ascii="Calibri" w:hAnsi="Calibri" w:cs="Calibri"/>
                <w:b/>
                <w:i/>
                <w:sz w:val="16"/>
                <w:szCs w:val="16"/>
                <w:highlight w:val="lightGray"/>
                <w:lang w:val="fr-FR"/>
              </w:rPr>
            </w:pPr>
            <w:proofErr w:type="spellStart"/>
            <w:r w:rsidRPr="003A36E7">
              <w:rPr>
                <w:rFonts w:ascii="Calibri" w:hAnsi="Calibri" w:cs="Calibri"/>
                <w:b/>
                <w:i/>
                <w:sz w:val="16"/>
                <w:szCs w:val="16"/>
                <w:highlight w:val="lightGray"/>
              </w:rPr>
              <w:t>EndTimePrecision</w:t>
            </w:r>
            <w:proofErr w:type="spellEnd"/>
          </w:p>
        </w:tc>
        <w:tc>
          <w:tcPr>
            <w:tcW w:w="540" w:type="dxa"/>
            <w:vAlign w:val="center"/>
          </w:tcPr>
          <w:p w14:paraId="5FAC55CE" w14:textId="7F67173F" w:rsidR="003A36E7" w:rsidRPr="003A36E7" w:rsidRDefault="003A36E7" w:rsidP="003A36E7">
            <w:pPr>
              <w:pStyle w:val="Tablebody-"/>
              <w:widowControl w:val="0"/>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rPr>
              <w:t>0:1</w:t>
            </w:r>
          </w:p>
        </w:tc>
        <w:tc>
          <w:tcPr>
            <w:tcW w:w="1728" w:type="dxa"/>
            <w:vAlign w:val="center"/>
          </w:tcPr>
          <w:p w14:paraId="7164AB0E" w14:textId="4AF06A50" w:rsidR="003A36E7" w:rsidRPr="00E7759A" w:rsidRDefault="003A36E7" w:rsidP="003A36E7">
            <w:pPr>
              <w:pStyle w:val="Tablebody-"/>
              <w:widowControl w:val="0"/>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Enum: day | hour| second | millisecond</w:t>
            </w:r>
          </w:p>
        </w:tc>
        <w:tc>
          <w:tcPr>
            <w:tcW w:w="5987" w:type="dxa"/>
            <w:vAlign w:val="center"/>
          </w:tcPr>
          <w:p w14:paraId="3E033584" w14:textId="042B59CE" w:rsidR="003A36E7" w:rsidRPr="00C63318" w:rsidRDefault="003A36E7" w:rsidP="003A36E7">
            <w:pPr>
              <w:pStyle w:val="Tablebody-"/>
              <w:widowControl w:val="0"/>
              <w:autoSpaceDE w:val="0"/>
              <w:autoSpaceDN w:val="0"/>
              <w:adjustRightInd w:val="0"/>
              <w:spacing w:before="0" w:after="0"/>
              <w:jc w:val="both"/>
              <w:rPr>
                <w:rFonts w:ascii="Calibri" w:hAnsi="Calibri" w:cs="Calibri"/>
                <w:sz w:val="20"/>
                <w:szCs w:val="20"/>
                <w:lang w:val="fr-FR"/>
              </w:rPr>
            </w:pPr>
            <w:r w:rsidRPr="00C63318">
              <w:rPr>
                <w:rFonts w:ascii="Calibri" w:hAnsi="Calibri" w:cs="Calibri"/>
                <w:sz w:val="20"/>
                <w:szCs w:val="20"/>
                <w:lang w:val="fr-FR"/>
              </w:rPr>
              <w:t xml:space="preserve">Précision avec laquelle interpréter l'heure de fin. La valeur par défaut est </w:t>
            </w:r>
            <w:r>
              <w:rPr>
                <w:rFonts w:ascii="Calibri" w:hAnsi="Calibri" w:cs="Calibri"/>
                <w:sz w:val="20"/>
                <w:szCs w:val="20"/>
                <w:lang w:val="fr-FR"/>
              </w:rPr>
              <w:t xml:space="preserve">à </w:t>
            </w:r>
            <w:r w:rsidRPr="00C63318">
              <w:rPr>
                <w:rFonts w:ascii="Calibri" w:hAnsi="Calibri" w:cs="Calibri"/>
                <w:sz w:val="20"/>
                <w:szCs w:val="20"/>
                <w:lang w:val="fr-FR"/>
              </w:rPr>
              <w:t>la seconde.</w:t>
            </w:r>
            <w:r w:rsidRPr="00C63318" w:rsidDel="003242E7">
              <w:rPr>
                <w:rFonts w:ascii="Calibri" w:hAnsi="Calibri" w:cs="Calibri"/>
                <w:sz w:val="20"/>
                <w:szCs w:val="20"/>
                <w:lang w:val="fr-FR"/>
              </w:rPr>
              <w:t xml:space="preserve"> </w:t>
            </w:r>
          </w:p>
        </w:tc>
      </w:tr>
      <w:tr w:rsidR="004403DC" w:rsidRPr="00781731" w14:paraId="2723A558" w14:textId="77777777" w:rsidTr="003A36E7">
        <w:trPr>
          <w:cantSplit/>
        </w:trPr>
        <w:tc>
          <w:tcPr>
            <w:tcW w:w="1129" w:type="dxa"/>
            <w:vMerge/>
            <w:vAlign w:val="center"/>
          </w:tcPr>
          <w:p w14:paraId="55740CFC" w14:textId="77777777" w:rsidR="004403DC" w:rsidRPr="00FD08B3" w:rsidRDefault="004403DC" w:rsidP="001D7D96">
            <w:pPr>
              <w:pStyle w:val="Tablebody-"/>
              <w:spacing w:before="0" w:after="0"/>
              <w:jc w:val="both"/>
              <w:rPr>
                <w:rFonts w:ascii="Calibri" w:hAnsi="Calibri" w:cs="Calibri"/>
                <w:sz w:val="20"/>
                <w:szCs w:val="20"/>
                <w:lang w:val="fr-FR"/>
              </w:rPr>
            </w:pPr>
          </w:p>
        </w:tc>
        <w:tc>
          <w:tcPr>
            <w:tcW w:w="959" w:type="dxa"/>
            <w:gridSpan w:val="2"/>
            <w:vAlign w:val="center"/>
          </w:tcPr>
          <w:p w14:paraId="6022FD35" w14:textId="77777777" w:rsidR="004403DC" w:rsidRPr="00E7759A" w:rsidRDefault="004403DC" w:rsidP="001D7D96">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IncludeOnlyIfInPublicationWindow</w:t>
            </w:r>
            <w:proofErr w:type="spellEnd"/>
          </w:p>
        </w:tc>
        <w:tc>
          <w:tcPr>
            <w:tcW w:w="540" w:type="dxa"/>
            <w:vAlign w:val="center"/>
          </w:tcPr>
          <w:p w14:paraId="3958B60B" w14:textId="77777777" w:rsidR="004403DC" w:rsidRPr="00E7759A" w:rsidRDefault="004403DC"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28" w:type="dxa"/>
            <w:vAlign w:val="center"/>
          </w:tcPr>
          <w:p w14:paraId="1B4C8B08" w14:textId="77777777" w:rsidR="004403DC" w:rsidRPr="00E7759A" w:rsidRDefault="004403DC" w:rsidP="001D7D96">
            <w:pPr>
              <w:pStyle w:val="Tablebody-"/>
              <w:autoSpaceDE w:val="0"/>
              <w:autoSpaceDN w:val="0"/>
              <w:adjustRightInd w:val="0"/>
              <w:spacing w:before="0" w:after="0"/>
              <w:jc w:val="both"/>
              <w:rPr>
                <w:rFonts w:ascii="Calibri" w:hAnsi="Calibri" w:cs="Calibri"/>
                <w:i/>
                <w:iCs/>
                <w:vanish/>
                <w:sz w:val="20"/>
                <w:szCs w:val="20"/>
                <w:highlight w:val="cyan"/>
              </w:rPr>
            </w:pPr>
            <w:proofErr w:type="spellStart"/>
            <w:proofErr w:type="gramStart"/>
            <w:r w:rsidRPr="00E7759A">
              <w:rPr>
                <w:rFonts w:ascii="Calibri" w:hAnsi="Calibri" w:cs="Calibri"/>
                <w:i/>
                <w:vanish/>
                <w:sz w:val="20"/>
                <w:szCs w:val="20"/>
                <w:highlight w:val="cyan"/>
              </w:rPr>
              <w:t>xsd:boolean</w:t>
            </w:r>
            <w:proofErr w:type="spellEnd"/>
            <w:proofErr w:type="gramEnd"/>
          </w:p>
        </w:tc>
        <w:tc>
          <w:tcPr>
            <w:tcW w:w="5987" w:type="dxa"/>
            <w:vAlign w:val="center"/>
          </w:tcPr>
          <w:p w14:paraId="627E6CDF" w14:textId="77777777" w:rsidR="004403DC" w:rsidRPr="00E7759A" w:rsidRDefault="004403DC"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SITUATIONs should only be included if they are live and within their publication window. Within the specified </w:t>
            </w:r>
            <w:proofErr w:type="spellStart"/>
            <w:r w:rsidRPr="00E7759A">
              <w:rPr>
                <w:rFonts w:ascii="Calibri" w:hAnsi="Calibri" w:cs="Calibri"/>
                <w:b/>
                <w:i/>
                <w:vanish/>
                <w:sz w:val="20"/>
                <w:szCs w:val="20"/>
                <w:highlight w:val="cyan"/>
              </w:rPr>
              <w:t>ValidityPeriod</w:t>
            </w:r>
            <w:proofErr w:type="spellEnd"/>
            <w:r w:rsidRPr="00E7759A">
              <w:rPr>
                <w:rFonts w:ascii="Calibri" w:hAnsi="Calibri" w:cs="Calibri"/>
                <w:vanish/>
                <w:sz w:val="20"/>
                <w:szCs w:val="20"/>
                <w:highlight w:val="cyan"/>
              </w:rPr>
              <w:t xml:space="preserve"> or </w:t>
            </w:r>
            <w:proofErr w:type="spellStart"/>
            <w:r w:rsidRPr="00E7759A">
              <w:rPr>
                <w:rFonts w:ascii="Calibri" w:hAnsi="Calibri" w:cs="Calibri"/>
                <w:b/>
                <w:i/>
                <w:vanish/>
                <w:sz w:val="20"/>
                <w:szCs w:val="20"/>
                <w:highlight w:val="cyan"/>
              </w:rPr>
              <w:t>PreviewInterval</w:t>
            </w:r>
            <w:proofErr w:type="spellEnd"/>
            <w:r w:rsidRPr="00E7759A">
              <w:rPr>
                <w:rFonts w:ascii="Calibri" w:hAnsi="Calibri" w:cs="Calibri"/>
                <w:vanish/>
                <w:sz w:val="20"/>
                <w:szCs w:val="20"/>
                <w:highlight w:val="cyan"/>
              </w:rPr>
              <w:t xml:space="preserve">. </w:t>
            </w:r>
            <w:proofErr w:type="gramStart"/>
            <w:r w:rsidRPr="00E7759A">
              <w:rPr>
                <w:rFonts w:ascii="Calibri" w:hAnsi="Calibri" w:cs="Calibri"/>
                <w:vanish/>
                <w:sz w:val="20"/>
                <w:szCs w:val="20"/>
                <w:highlight w:val="cyan"/>
              </w:rPr>
              <w:t>Otherwise</w:t>
            </w:r>
            <w:proofErr w:type="gramEnd"/>
            <w:r w:rsidRPr="00E7759A">
              <w:rPr>
                <w:rFonts w:ascii="Calibri" w:hAnsi="Calibri" w:cs="Calibri"/>
                <w:vanish/>
                <w:sz w:val="20"/>
                <w:szCs w:val="20"/>
                <w:highlight w:val="cyan"/>
              </w:rPr>
              <w:t xml:space="preserve"> all incidents will be returned, i.e. including those not in their window. Default is false.</w:t>
            </w:r>
          </w:p>
        </w:tc>
      </w:tr>
      <w:tr w:rsidR="004403DC" w:rsidRPr="00E32CB2" w14:paraId="12FDB2CC" w14:textId="77777777" w:rsidTr="003A36E7">
        <w:trPr>
          <w:cantSplit/>
        </w:trPr>
        <w:tc>
          <w:tcPr>
            <w:tcW w:w="1129" w:type="dxa"/>
            <w:vMerge w:val="restart"/>
            <w:vAlign w:val="center"/>
          </w:tcPr>
          <w:p w14:paraId="1D8ADDE3" w14:textId="77777777" w:rsidR="004403DC" w:rsidRPr="00E7759A" w:rsidRDefault="004403DC" w:rsidP="001D7D96">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AffectedModeGroup</w:t>
            </w:r>
            <w:proofErr w:type="spellEnd"/>
          </w:p>
        </w:tc>
        <w:tc>
          <w:tcPr>
            <w:tcW w:w="959" w:type="dxa"/>
            <w:gridSpan w:val="2"/>
            <w:vAlign w:val="center"/>
          </w:tcPr>
          <w:p w14:paraId="736F1ACA" w14:textId="77777777" w:rsidR="004403DC" w:rsidRPr="00E7759A" w:rsidRDefault="004403DC" w:rsidP="001D7D96">
            <w:pPr>
              <w:pStyle w:val="Tablebody-"/>
              <w:autoSpaceDE w:val="0"/>
              <w:autoSpaceDN w:val="0"/>
              <w:adjustRightInd w:val="0"/>
              <w:spacing w:before="0" w:after="0"/>
              <w:jc w:val="both"/>
              <w:rPr>
                <w:rFonts w:ascii="Calibri" w:hAnsi="Calibri" w:cs="Calibri"/>
                <w:i/>
                <w:iCs/>
                <w:sz w:val="20"/>
                <w:szCs w:val="20"/>
              </w:rPr>
            </w:pPr>
          </w:p>
        </w:tc>
        <w:tc>
          <w:tcPr>
            <w:tcW w:w="540" w:type="dxa"/>
            <w:vAlign w:val="center"/>
          </w:tcPr>
          <w:p w14:paraId="0863A29C" w14:textId="77777777" w:rsidR="004403DC" w:rsidRPr="00E7759A" w:rsidRDefault="004403DC" w:rsidP="001D7D96">
            <w:pPr>
              <w:pStyle w:val="Tablebody-"/>
              <w:autoSpaceDE w:val="0"/>
              <w:autoSpaceDN w:val="0"/>
              <w:adjustRightInd w:val="0"/>
              <w:spacing w:before="0" w:after="0"/>
              <w:jc w:val="both"/>
              <w:rPr>
                <w:rFonts w:ascii="Calibri" w:hAnsi="Calibri" w:cs="Calibri"/>
                <w:sz w:val="20"/>
                <w:szCs w:val="20"/>
              </w:rPr>
            </w:pPr>
          </w:p>
        </w:tc>
        <w:tc>
          <w:tcPr>
            <w:tcW w:w="1728" w:type="dxa"/>
            <w:vAlign w:val="center"/>
          </w:tcPr>
          <w:p w14:paraId="7161EB73" w14:textId="77777777" w:rsidR="004403DC" w:rsidRPr="00E7759A" w:rsidRDefault="004403DC" w:rsidP="001D7D96">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→Group</w:t>
            </w:r>
          </w:p>
        </w:tc>
        <w:tc>
          <w:tcPr>
            <w:tcW w:w="5987" w:type="dxa"/>
            <w:vAlign w:val="center"/>
          </w:tcPr>
          <w:p w14:paraId="54927E22" w14:textId="2B332637" w:rsidR="004403DC" w:rsidRPr="00E7759A" w:rsidRDefault="003242E7" w:rsidP="001D7D96">
            <w:pPr>
              <w:pStyle w:val="Tablebody-"/>
              <w:autoSpaceDE w:val="0"/>
              <w:autoSpaceDN w:val="0"/>
              <w:adjustRightInd w:val="0"/>
              <w:spacing w:before="0" w:after="0"/>
              <w:jc w:val="both"/>
              <w:rPr>
                <w:rFonts w:ascii="Calibri" w:hAnsi="Calibri" w:cs="Calibri"/>
                <w:sz w:val="20"/>
                <w:szCs w:val="20"/>
                <w:lang w:val="fr-FR"/>
              </w:rPr>
            </w:pPr>
            <w:r w:rsidRPr="00C63318">
              <w:rPr>
                <w:rFonts w:ascii="Calibri" w:hAnsi="Calibri" w:cs="Calibri"/>
                <w:sz w:val="20"/>
                <w:szCs w:val="20"/>
                <w:lang w:val="fr-FR"/>
              </w:rPr>
              <w:t>Les éléments du groupe MODE.</w:t>
            </w:r>
          </w:p>
        </w:tc>
      </w:tr>
      <w:tr w:rsidR="004403DC" w:rsidRPr="00E32CB2" w14:paraId="4BE0C9E9" w14:textId="77777777" w:rsidTr="003A36E7">
        <w:trPr>
          <w:cantSplit/>
        </w:trPr>
        <w:tc>
          <w:tcPr>
            <w:tcW w:w="1129" w:type="dxa"/>
            <w:vMerge/>
            <w:vAlign w:val="center"/>
          </w:tcPr>
          <w:p w14:paraId="29C10AC9" w14:textId="77777777" w:rsidR="004403DC" w:rsidRPr="00E7759A" w:rsidDel="00AB617E" w:rsidRDefault="004403DC" w:rsidP="001D7D96">
            <w:pPr>
              <w:pStyle w:val="Tablebody-"/>
              <w:autoSpaceDE w:val="0"/>
              <w:autoSpaceDN w:val="0"/>
              <w:adjustRightInd w:val="0"/>
              <w:spacing w:before="0" w:after="0"/>
              <w:jc w:val="both"/>
              <w:rPr>
                <w:rFonts w:ascii="Calibri" w:hAnsi="Calibri" w:cs="Calibri"/>
                <w:i/>
                <w:sz w:val="20"/>
                <w:szCs w:val="20"/>
                <w:lang w:val="fr-FR"/>
              </w:rPr>
            </w:pPr>
          </w:p>
        </w:tc>
        <w:tc>
          <w:tcPr>
            <w:tcW w:w="959" w:type="dxa"/>
            <w:gridSpan w:val="2"/>
            <w:vAlign w:val="center"/>
          </w:tcPr>
          <w:p w14:paraId="6DC79037" w14:textId="77777777" w:rsidR="004403DC" w:rsidRPr="00C63318" w:rsidDel="00227062" w:rsidRDefault="004403DC" w:rsidP="001D7D96">
            <w:pPr>
              <w:pStyle w:val="Tablebody-"/>
              <w:autoSpaceDE w:val="0"/>
              <w:autoSpaceDN w:val="0"/>
              <w:adjustRightInd w:val="0"/>
              <w:spacing w:before="0" w:after="0"/>
              <w:jc w:val="both"/>
              <w:rPr>
                <w:rFonts w:ascii="Calibri" w:hAnsi="Calibri" w:cs="Calibri"/>
                <w:i/>
                <w:sz w:val="20"/>
                <w:szCs w:val="20"/>
                <w:highlight w:val="lightGray"/>
              </w:rPr>
            </w:pPr>
            <w:proofErr w:type="spellStart"/>
            <w:r w:rsidRPr="00C63318">
              <w:rPr>
                <w:rFonts w:ascii="Calibri" w:hAnsi="Calibri" w:cs="Calibri"/>
                <w:i/>
                <w:sz w:val="20"/>
                <w:szCs w:val="20"/>
                <w:highlight w:val="lightGray"/>
              </w:rPr>
              <w:t>VehicleMode</w:t>
            </w:r>
            <w:proofErr w:type="spellEnd"/>
          </w:p>
        </w:tc>
        <w:tc>
          <w:tcPr>
            <w:tcW w:w="540" w:type="dxa"/>
            <w:vAlign w:val="center"/>
          </w:tcPr>
          <w:p w14:paraId="1BF48DF6" w14:textId="77777777" w:rsidR="004403DC" w:rsidRPr="00E7759A" w:rsidRDefault="004403DC" w:rsidP="001D7D96">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728" w:type="dxa"/>
            <w:vAlign w:val="center"/>
          </w:tcPr>
          <w:p w14:paraId="0FF6D323" w14:textId="78C4C8CC" w:rsidR="004403DC" w:rsidRPr="00E7759A" w:rsidRDefault="004403DC" w:rsidP="001D7D96">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w:t>
            </w:r>
            <w:proofErr w:type="spellStart"/>
            <w:r w:rsidRPr="00E7759A">
              <w:rPr>
                <w:rFonts w:ascii="Calibri" w:hAnsi="Calibri" w:cs="Calibri"/>
                <w:i/>
                <w:sz w:val="20"/>
                <w:szCs w:val="20"/>
              </w:rPr>
              <w:t>VehicleModesOfTransportation</w:t>
            </w:r>
            <w:proofErr w:type="spellEnd"/>
            <w:r w:rsidR="002154F5">
              <w:rPr>
                <w:rFonts w:ascii="Calibri" w:hAnsi="Calibri" w:cs="Calibri"/>
                <w:i/>
                <w:sz w:val="20"/>
                <w:szCs w:val="20"/>
              </w:rPr>
              <w:t xml:space="preserve"> </w:t>
            </w:r>
            <w:r w:rsidRPr="00E7759A">
              <w:rPr>
                <w:rFonts w:ascii="Calibri" w:hAnsi="Calibri" w:cs="Calibri"/>
                <w:i/>
                <w:sz w:val="20"/>
                <w:szCs w:val="20"/>
              </w:rPr>
              <w:t>Enum</w:t>
            </w:r>
          </w:p>
        </w:tc>
        <w:tc>
          <w:tcPr>
            <w:tcW w:w="5987" w:type="dxa"/>
            <w:vAlign w:val="center"/>
          </w:tcPr>
          <w:p w14:paraId="0B0EA51C" w14:textId="0F5C73F5" w:rsidR="002154F5" w:rsidRPr="002154F5" w:rsidRDefault="003242E7" w:rsidP="001D7D96">
            <w:pPr>
              <w:pStyle w:val="Tablebody-"/>
              <w:autoSpaceDE w:val="0"/>
              <w:autoSpaceDN w:val="0"/>
              <w:adjustRightInd w:val="0"/>
              <w:spacing w:before="0" w:after="0"/>
              <w:jc w:val="both"/>
              <w:rPr>
                <w:rFonts w:ascii="Calibri" w:hAnsi="Calibri" w:cs="Calibri"/>
                <w:sz w:val="20"/>
                <w:szCs w:val="20"/>
                <w:lang w:val="fr-CH"/>
              </w:rPr>
            </w:pPr>
            <w:r>
              <w:rPr>
                <w:rFonts w:ascii="Calibri" w:hAnsi="Calibri" w:cs="Calibri"/>
                <w:sz w:val="20"/>
                <w:szCs w:val="20"/>
                <w:lang w:val="fr-CH"/>
              </w:rPr>
              <w:t xml:space="preserve">Mode du </w:t>
            </w:r>
            <w:r w:rsidR="00EC4275">
              <w:rPr>
                <w:rFonts w:ascii="Calibri" w:hAnsi="Calibri" w:cs="Calibri"/>
                <w:sz w:val="20"/>
                <w:szCs w:val="20"/>
                <w:lang w:val="fr-CH"/>
              </w:rPr>
              <w:t>véhicule</w:t>
            </w:r>
            <w:r w:rsidR="002E5CD2">
              <w:rPr>
                <w:rFonts w:ascii="Calibri" w:hAnsi="Calibri" w:cs="Calibri"/>
                <w:sz w:val="20"/>
                <w:szCs w:val="20"/>
                <w:lang w:val="fr-CH"/>
              </w:rPr>
              <w:t xml:space="preserve"> : </w:t>
            </w:r>
            <w:r w:rsidR="002E5CD2" w:rsidRPr="002E5CD2">
              <w:rPr>
                <w:rFonts w:ascii="Calibri" w:hAnsi="Calibri" w:cs="Calibri"/>
                <w:sz w:val="20"/>
                <w:szCs w:val="20"/>
                <w:lang w:val="fr-CH"/>
              </w:rPr>
              <w:t>voir l’énumération complète dans le XSD SIRI [R10]</w:t>
            </w:r>
          </w:p>
        </w:tc>
      </w:tr>
      <w:tr w:rsidR="00911515" w:rsidRPr="003D07B7" w14:paraId="53A82412" w14:textId="77777777" w:rsidTr="003A36E7">
        <w:trPr>
          <w:cantSplit/>
        </w:trPr>
        <w:tc>
          <w:tcPr>
            <w:tcW w:w="1129" w:type="dxa"/>
            <w:vMerge/>
            <w:vAlign w:val="center"/>
          </w:tcPr>
          <w:p w14:paraId="09AEC5F7" w14:textId="77777777" w:rsidR="00911515" w:rsidRPr="00E7759A" w:rsidDel="00AB617E" w:rsidRDefault="00911515" w:rsidP="001D7D96">
            <w:pPr>
              <w:pStyle w:val="Tablebody-"/>
              <w:autoSpaceDE w:val="0"/>
              <w:autoSpaceDN w:val="0"/>
              <w:adjustRightInd w:val="0"/>
              <w:spacing w:before="0" w:after="0"/>
              <w:jc w:val="both"/>
              <w:rPr>
                <w:rFonts w:ascii="Calibri" w:hAnsi="Calibri" w:cs="Calibri"/>
                <w:i/>
                <w:sz w:val="20"/>
                <w:szCs w:val="20"/>
                <w:lang w:val="fr-FR"/>
              </w:rPr>
            </w:pPr>
          </w:p>
        </w:tc>
        <w:tc>
          <w:tcPr>
            <w:tcW w:w="959" w:type="dxa"/>
            <w:gridSpan w:val="2"/>
            <w:vAlign w:val="center"/>
          </w:tcPr>
          <w:p w14:paraId="10ED51CD" w14:textId="67057C66" w:rsidR="00911515" w:rsidRPr="00C63318" w:rsidDel="00227062" w:rsidRDefault="00911515" w:rsidP="001D7D96">
            <w:pPr>
              <w:pStyle w:val="Tablebody-"/>
              <w:autoSpaceDE w:val="0"/>
              <w:autoSpaceDN w:val="0"/>
              <w:adjustRightInd w:val="0"/>
              <w:spacing w:before="0" w:after="0"/>
              <w:jc w:val="both"/>
              <w:rPr>
                <w:rFonts w:ascii="Calibri" w:hAnsi="Calibri" w:cs="Calibri"/>
                <w:i/>
                <w:sz w:val="20"/>
                <w:szCs w:val="20"/>
                <w:highlight w:val="lightGray"/>
              </w:rPr>
            </w:pPr>
            <w:proofErr w:type="spellStart"/>
            <w:r w:rsidRPr="00C63318">
              <w:rPr>
                <w:rFonts w:ascii="Calibri" w:hAnsi="Calibri" w:cs="Calibri"/>
                <w:i/>
                <w:sz w:val="20"/>
                <w:szCs w:val="20"/>
                <w:highlight w:val="lightGray"/>
              </w:rPr>
              <w:t>AccessMode</w:t>
            </w:r>
            <w:proofErr w:type="spellEnd"/>
          </w:p>
        </w:tc>
        <w:tc>
          <w:tcPr>
            <w:tcW w:w="540" w:type="dxa"/>
            <w:vAlign w:val="center"/>
          </w:tcPr>
          <w:p w14:paraId="7B67DA5E" w14:textId="37A3D697" w:rsidR="00911515" w:rsidRPr="00E7759A" w:rsidRDefault="00911515" w:rsidP="001D7D96">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728" w:type="dxa"/>
            <w:vAlign w:val="center"/>
          </w:tcPr>
          <w:p w14:paraId="5A31517E" w14:textId="38D40FCC" w:rsidR="00911515" w:rsidRPr="00E7759A" w:rsidRDefault="002154F5" w:rsidP="001D7D96">
            <w:pPr>
              <w:pStyle w:val="Tablebody-"/>
              <w:autoSpaceDE w:val="0"/>
              <w:autoSpaceDN w:val="0"/>
              <w:adjustRightInd w:val="0"/>
              <w:spacing w:before="0" w:after="0"/>
              <w:jc w:val="both"/>
              <w:rPr>
                <w:rFonts w:ascii="Calibri" w:hAnsi="Calibri" w:cs="Calibri"/>
                <w:i/>
                <w:sz w:val="20"/>
                <w:szCs w:val="20"/>
              </w:rPr>
            </w:pPr>
            <w:r>
              <w:rPr>
                <w:rFonts w:ascii="Calibri" w:hAnsi="Calibri" w:cs="Calibri"/>
                <w:i/>
                <w:sz w:val="20"/>
                <w:szCs w:val="20"/>
              </w:rPr>
              <w:t>Enum {</w:t>
            </w:r>
            <w:proofErr w:type="spellStart"/>
            <w:r w:rsidR="00911515" w:rsidRPr="00174907">
              <w:rPr>
                <w:rFonts w:ascii="Calibri" w:hAnsi="Calibri" w:cs="Calibri"/>
                <w:i/>
                <w:sz w:val="20"/>
                <w:szCs w:val="20"/>
              </w:rPr>
              <w:t>foot</w:t>
            </w:r>
            <w:r>
              <w:rPr>
                <w:rFonts w:ascii="Calibri" w:hAnsi="Calibri" w:cs="Calibri"/>
                <w:i/>
                <w:sz w:val="20"/>
                <w:szCs w:val="20"/>
              </w:rPr>
              <w:t>|</w:t>
            </w:r>
            <w:r w:rsidR="00911515" w:rsidRPr="00174907">
              <w:rPr>
                <w:rFonts w:ascii="Calibri" w:hAnsi="Calibri" w:cs="Calibri"/>
                <w:i/>
                <w:sz w:val="20"/>
                <w:szCs w:val="20"/>
              </w:rPr>
              <w:t>bicycle</w:t>
            </w:r>
            <w:r>
              <w:rPr>
                <w:rFonts w:ascii="Calibri" w:hAnsi="Calibri" w:cs="Calibri"/>
                <w:i/>
                <w:sz w:val="20"/>
                <w:szCs w:val="20"/>
              </w:rPr>
              <w:t>|</w:t>
            </w:r>
            <w:r w:rsidR="00911515" w:rsidRPr="00174907">
              <w:rPr>
                <w:rFonts w:ascii="Calibri" w:hAnsi="Calibri" w:cs="Calibri"/>
                <w:i/>
                <w:sz w:val="20"/>
                <w:szCs w:val="20"/>
              </w:rPr>
              <w:t>car</w:t>
            </w:r>
            <w:r>
              <w:rPr>
                <w:rFonts w:ascii="Calibri" w:hAnsi="Calibri" w:cs="Calibri"/>
                <w:i/>
                <w:sz w:val="20"/>
                <w:szCs w:val="20"/>
              </w:rPr>
              <w:t>|</w:t>
            </w:r>
            <w:r w:rsidR="00911515" w:rsidRPr="00174907">
              <w:rPr>
                <w:rFonts w:ascii="Calibri" w:hAnsi="Calibri" w:cs="Calibri"/>
                <w:i/>
                <w:sz w:val="20"/>
                <w:szCs w:val="20"/>
              </w:rPr>
              <w:t>taxi</w:t>
            </w:r>
            <w:r>
              <w:rPr>
                <w:rFonts w:ascii="Calibri" w:hAnsi="Calibri" w:cs="Calibri"/>
                <w:i/>
                <w:sz w:val="20"/>
                <w:szCs w:val="20"/>
              </w:rPr>
              <w:t>|shuttle</w:t>
            </w:r>
            <w:proofErr w:type="spellEnd"/>
            <w:r>
              <w:rPr>
                <w:rFonts w:ascii="Calibri" w:hAnsi="Calibri" w:cs="Calibri"/>
                <w:i/>
                <w:sz w:val="20"/>
                <w:szCs w:val="20"/>
              </w:rPr>
              <w:t>}</w:t>
            </w:r>
          </w:p>
        </w:tc>
        <w:tc>
          <w:tcPr>
            <w:tcW w:w="5987" w:type="dxa"/>
            <w:vAlign w:val="center"/>
          </w:tcPr>
          <w:p w14:paraId="311026AA" w14:textId="2DB551DF" w:rsidR="00911515" w:rsidRPr="00E7759A" w:rsidRDefault="00911515" w:rsidP="001D7D96">
            <w:pPr>
              <w:pStyle w:val="Tablebody-"/>
              <w:autoSpaceDE w:val="0"/>
              <w:autoSpaceDN w:val="0"/>
              <w:adjustRightInd w:val="0"/>
              <w:spacing w:before="0" w:after="0"/>
              <w:jc w:val="both"/>
              <w:rPr>
                <w:rFonts w:ascii="Calibri" w:hAnsi="Calibri" w:cs="Calibri"/>
                <w:sz w:val="20"/>
                <w:szCs w:val="20"/>
              </w:rPr>
            </w:pPr>
            <w:r w:rsidRPr="002E5CD2">
              <w:rPr>
                <w:rFonts w:ascii="Calibri" w:hAnsi="Calibri" w:cs="Calibri"/>
                <w:sz w:val="20"/>
                <w:highlight w:val="lightGray"/>
                <w:lang w:val="fr-FR"/>
              </w:rPr>
              <w:t xml:space="preserve">Les catégories d'accès autorisées au lieu d'arrêt pour lesquelles les situations seront renvoyées. </w:t>
            </w:r>
            <w:r w:rsidRPr="002E5CD2">
              <w:rPr>
                <w:rFonts w:ascii="Calibri" w:hAnsi="Calibri" w:cs="Calibri"/>
                <w:sz w:val="20"/>
                <w:highlight w:val="lightGray"/>
              </w:rPr>
              <w:t xml:space="preserve">Par </w:t>
            </w:r>
            <w:proofErr w:type="spellStart"/>
            <w:r w:rsidRPr="002E5CD2">
              <w:rPr>
                <w:rFonts w:ascii="Calibri" w:hAnsi="Calibri" w:cs="Calibri"/>
                <w:sz w:val="20"/>
                <w:highlight w:val="lightGray"/>
              </w:rPr>
              <w:t>défaut</w:t>
            </w:r>
            <w:proofErr w:type="spellEnd"/>
            <w:r w:rsidRPr="002E5CD2">
              <w:rPr>
                <w:rFonts w:ascii="Calibri" w:hAnsi="Calibri" w:cs="Calibri"/>
                <w:sz w:val="20"/>
                <w:highlight w:val="lightGray"/>
              </w:rPr>
              <w:t xml:space="preserve"> “</w:t>
            </w:r>
            <w:r w:rsidR="002E5CD2" w:rsidRPr="002E5CD2">
              <w:rPr>
                <w:rFonts w:ascii="Calibri" w:hAnsi="Calibri" w:cs="Calibri"/>
                <w:sz w:val="20"/>
                <w:highlight w:val="lightGray"/>
              </w:rPr>
              <w:t>foot</w:t>
            </w:r>
            <w:r w:rsidRPr="002E5CD2">
              <w:rPr>
                <w:rFonts w:ascii="Calibri" w:hAnsi="Calibri" w:cs="Calibri"/>
                <w:sz w:val="20"/>
                <w:highlight w:val="lightGray"/>
              </w:rPr>
              <w:t>”</w:t>
            </w:r>
          </w:p>
        </w:tc>
      </w:tr>
      <w:tr w:rsidR="00911515" w:rsidRPr="00E32CB2" w14:paraId="6E61B349" w14:textId="77777777" w:rsidTr="003A36E7">
        <w:trPr>
          <w:cantSplit/>
        </w:trPr>
        <w:tc>
          <w:tcPr>
            <w:tcW w:w="1129" w:type="dxa"/>
            <w:vMerge/>
            <w:vAlign w:val="center"/>
          </w:tcPr>
          <w:p w14:paraId="747C97FC" w14:textId="77777777" w:rsidR="00911515" w:rsidRPr="00E7759A" w:rsidDel="00AB617E" w:rsidRDefault="00911515" w:rsidP="001D7D96">
            <w:pPr>
              <w:pStyle w:val="Tablebody-"/>
              <w:autoSpaceDE w:val="0"/>
              <w:autoSpaceDN w:val="0"/>
              <w:adjustRightInd w:val="0"/>
              <w:spacing w:before="0" w:after="0"/>
              <w:jc w:val="both"/>
              <w:rPr>
                <w:rFonts w:ascii="Calibri" w:hAnsi="Calibri" w:cs="Calibri"/>
                <w:i/>
                <w:sz w:val="20"/>
                <w:szCs w:val="20"/>
              </w:rPr>
            </w:pPr>
          </w:p>
        </w:tc>
        <w:tc>
          <w:tcPr>
            <w:tcW w:w="959" w:type="dxa"/>
            <w:gridSpan w:val="2"/>
            <w:vAlign w:val="center"/>
          </w:tcPr>
          <w:p w14:paraId="6ADF8964" w14:textId="58823ACE" w:rsidR="00911515" w:rsidRPr="00C63318" w:rsidDel="00227062" w:rsidRDefault="00911515" w:rsidP="001D7D96">
            <w:pPr>
              <w:pStyle w:val="Tablebody-"/>
              <w:autoSpaceDE w:val="0"/>
              <w:autoSpaceDN w:val="0"/>
              <w:adjustRightInd w:val="0"/>
              <w:spacing w:before="0" w:after="0"/>
              <w:jc w:val="both"/>
              <w:rPr>
                <w:rFonts w:ascii="Calibri" w:hAnsi="Calibri" w:cs="Calibri"/>
                <w:i/>
                <w:sz w:val="20"/>
                <w:szCs w:val="20"/>
                <w:highlight w:val="lightGray"/>
              </w:rPr>
            </w:pPr>
            <w:r w:rsidRPr="00E7759A">
              <w:rPr>
                <w:rFonts w:ascii="Calibri" w:hAnsi="Calibri" w:cs="Calibri"/>
                <w:b/>
                <w:i/>
                <w:sz w:val="20"/>
                <w:szCs w:val="20"/>
                <w:highlight w:val="lightGray"/>
              </w:rPr>
              <w:t>Severity</w:t>
            </w:r>
          </w:p>
        </w:tc>
        <w:tc>
          <w:tcPr>
            <w:tcW w:w="540" w:type="dxa"/>
            <w:vAlign w:val="center"/>
          </w:tcPr>
          <w:p w14:paraId="1CA6C26F" w14:textId="236C28E3" w:rsidR="00911515" w:rsidRPr="00E7759A" w:rsidRDefault="00911515" w:rsidP="001D7D96">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728" w:type="dxa"/>
            <w:vAlign w:val="center"/>
          </w:tcPr>
          <w:p w14:paraId="242C6F5D" w14:textId="1C8507F9" w:rsidR="00911515" w:rsidRPr="00E7759A" w:rsidRDefault="00911515" w:rsidP="00174907">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enum</w:t>
            </w:r>
            <w:proofErr w:type="spellEnd"/>
          </w:p>
        </w:tc>
        <w:tc>
          <w:tcPr>
            <w:tcW w:w="5987" w:type="dxa"/>
            <w:vAlign w:val="center"/>
          </w:tcPr>
          <w:p w14:paraId="3E7D451C" w14:textId="0EF5AA8A" w:rsidR="00911515" w:rsidRPr="00E7759A" w:rsidRDefault="00911515" w:rsidP="001D7D96">
            <w:pPr>
              <w:pStyle w:val="Tablebody-"/>
              <w:autoSpaceDE w:val="0"/>
              <w:autoSpaceDN w:val="0"/>
              <w:adjustRightInd w:val="0"/>
              <w:spacing w:before="0" w:after="0"/>
              <w:jc w:val="both"/>
              <w:rPr>
                <w:rFonts w:ascii="Calibri" w:hAnsi="Calibri" w:cs="Calibri"/>
                <w:sz w:val="20"/>
                <w:szCs w:val="20"/>
                <w:lang w:val="fr-FR"/>
              </w:rPr>
            </w:pPr>
            <w:r w:rsidRPr="002E5CD2">
              <w:rPr>
                <w:rFonts w:ascii="Calibri" w:hAnsi="Calibri" w:cs="Calibri"/>
                <w:sz w:val="20"/>
                <w:szCs w:val="20"/>
                <w:highlight w:val="lightGray"/>
                <w:lang w:val="fr-FR"/>
              </w:rPr>
              <w:t xml:space="preserve">Valeur du filtre de gravité à appliquer : seules les SITUATIONS dont la gravité est supérieure ou égale à la valeur spécifiée seront </w:t>
            </w:r>
            <w:proofErr w:type="gramStart"/>
            <w:r w:rsidRPr="002E5CD2">
              <w:rPr>
                <w:rFonts w:ascii="Calibri" w:hAnsi="Calibri" w:cs="Calibri"/>
                <w:sz w:val="20"/>
                <w:szCs w:val="20"/>
                <w:highlight w:val="lightGray"/>
                <w:lang w:val="fr-FR"/>
              </w:rPr>
              <w:t xml:space="preserve">renvoyées.   </w:t>
            </w:r>
            <w:proofErr w:type="gramEnd"/>
            <w:r w:rsidRPr="002E5CD2">
              <w:rPr>
                <w:rFonts w:ascii="Calibri" w:hAnsi="Calibri" w:cs="Calibri"/>
                <w:sz w:val="20"/>
                <w:szCs w:val="20"/>
                <w:highlight w:val="lightGray"/>
                <w:lang w:val="fr-FR"/>
              </w:rPr>
              <w:t xml:space="preserve"> . Par </w:t>
            </w:r>
            <w:proofErr w:type="spellStart"/>
            <w:r w:rsidRPr="002E5CD2">
              <w:rPr>
                <w:rFonts w:ascii="Calibri" w:hAnsi="Calibri" w:cs="Calibri"/>
                <w:sz w:val="20"/>
                <w:szCs w:val="20"/>
                <w:highlight w:val="lightGray"/>
                <w:lang w:val="fr-FR"/>
              </w:rPr>
              <w:t>Defaut</w:t>
            </w:r>
            <w:proofErr w:type="spellEnd"/>
            <w:r w:rsidRPr="002E5CD2">
              <w:rPr>
                <w:rFonts w:ascii="Calibri" w:hAnsi="Calibri" w:cs="Calibri"/>
                <w:sz w:val="20"/>
                <w:szCs w:val="20"/>
                <w:highlight w:val="lightGray"/>
                <w:lang w:val="fr-FR"/>
              </w:rPr>
              <w:t xml:space="preserve"> « </w:t>
            </w:r>
            <w:proofErr w:type="spellStart"/>
            <w:ins w:id="344" w:author="thierry henault" w:date="2022-08-11T12:06:00Z">
              <w:r w:rsidR="002E5CD2" w:rsidRPr="002E5CD2">
                <w:rPr>
                  <w:rFonts w:ascii="Calibri" w:hAnsi="Calibri" w:cs="Calibri"/>
                  <w:sz w:val="20"/>
                  <w:szCs w:val="20"/>
                  <w:highlight w:val="lightGray"/>
                  <w:lang w:val="fr-FR"/>
                </w:rPr>
                <w:t>undefined</w:t>
              </w:r>
              <w:proofErr w:type="spellEnd"/>
              <w:r w:rsidR="002E5CD2" w:rsidRPr="002E5CD2">
                <w:rPr>
                  <w:rFonts w:ascii="Calibri" w:hAnsi="Calibri" w:cs="Calibri"/>
                  <w:sz w:val="20"/>
                  <w:szCs w:val="20"/>
                  <w:highlight w:val="lightGray"/>
                  <w:lang w:val="fr-FR"/>
                </w:rPr>
                <w:t> </w:t>
              </w:r>
            </w:ins>
            <w:r w:rsidRPr="002E5CD2">
              <w:rPr>
                <w:rFonts w:ascii="Calibri" w:hAnsi="Calibri" w:cs="Calibri"/>
                <w:sz w:val="20"/>
                <w:szCs w:val="20"/>
                <w:highlight w:val="lightGray"/>
                <w:lang w:val="fr-FR"/>
              </w:rPr>
              <w:t>».</w:t>
            </w:r>
          </w:p>
          <w:p w14:paraId="57B8FA28" w14:textId="66D118BD" w:rsidR="00911515" w:rsidRPr="002154F5" w:rsidRDefault="00911515" w:rsidP="001D7D96">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Filtre à appliquer sur la sévérité d’une Situation (</w:t>
            </w:r>
            <w:proofErr w:type="spellStart"/>
            <w:r w:rsidRPr="00E7759A">
              <w:rPr>
                <w:rFonts w:ascii="Calibri" w:hAnsi="Calibri" w:cs="Calibri"/>
                <w:sz w:val="20"/>
                <w:szCs w:val="20"/>
                <w:highlight w:val="lightGray"/>
                <w:lang w:val="fr-FR"/>
              </w:rPr>
              <w:t>cf</w:t>
            </w:r>
            <w:proofErr w:type="spellEnd"/>
            <w:r w:rsidRPr="00E7759A">
              <w:rPr>
                <w:rFonts w:ascii="Calibri" w:hAnsi="Calibri" w:cs="Calibri"/>
                <w:sz w:val="20"/>
                <w:szCs w:val="20"/>
                <w:highlight w:val="lightGray"/>
                <w:lang w:val="fr-FR"/>
              </w:rPr>
              <w:t xml:space="preserve"> §</w:t>
            </w:r>
            <w:r w:rsidRPr="00E7759A">
              <w:rPr>
                <w:rFonts w:ascii="Calibri" w:hAnsi="Calibri" w:cs="Calibri"/>
                <w:sz w:val="20"/>
                <w:szCs w:val="20"/>
                <w:highlight w:val="lightGray"/>
                <w:lang w:val="fr-FR"/>
              </w:rPr>
              <w:fldChar w:fldCharType="begin"/>
            </w:r>
            <w:r w:rsidRPr="00E7759A">
              <w:rPr>
                <w:rFonts w:ascii="Calibri" w:hAnsi="Calibri" w:cs="Calibri"/>
                <w:sz w:val="20"/>
                <w:szCs w:val="20"/>
                <w:highlight w:val="lightGray"/>
                <w:lang w:val="fr-FR"/>
              </w:rPr>
              <w:instrText xml:space="preserve"> REF _Ref66113399 \r \h  \* MERGEFORMAT </w:instrText>
            </w:r>
            <w:r w:rsidRPr="00E7759A">
              <w:rPr>
                <w:rFonts w:ascii="Calibri" w:hAnsi="Calibri" w:cs="Calibri"/>
                <w:sz w:val="20"/>
                <w:szCs w:val="20"/>
                <w:highlight w:val="lightGray"/>
                <w:lang w:val="fr-FR"/>
              </w:rPr>
            </w:r>
            <w:r w:rsidRPr="00E7759A">
              <w:rPr>
                <w:rFonts w:ascii="Calibri" w:hAnsi="Calibri" w:cs="Calibri"/>
                <w:sz w:val="20"/>
                <w:szCs w:val="20"/>
                <w:highlight w:val="lightGray"/>
                <w:lang w:val="fr-FR"/>
              </w:rPr>
              <w:fldChar w:fldCharType="separate"/>
            </w:r>
            <w:r>
              <w:rPr>
                <w:rFonts w:ascii="Calibri" w:hAnsi="Calibri" w:cs="Calibri"/>
                <w:sz w:val="20"/>
                <w:szCs w:val="20"/>
                <w:highlight w:val="lightGray"/>
                <w:lang w:val="fr-FR"/>
              </w:rPr>
              <w:t>6.7.4.1.4</w:t>
            </w:r>
            <w:r w:rsidRPr="00E7759A">
              <w:rPr>
                <w:rFonts w:ascii="Calibri" w:hAnsi="Calibri" w:cs="Calibri"/>
                <w:sz w:val="20"/>
                <w:szCs w:val="20"/>
                <w:highlight w:val="lightGray"/>
                <w:lang w:val="fr-FR"/>
              </w:rPr>
              <w:fldChar w:fldCharType="end"/>
            </w:r>
            <w:r w:rsidRPr="00E7759A">
              <w:rPr>
                <w:rFonts w:ascii="Calibri" w:hAnsi="Calibri" w:cs="Calibri"/>
                <w:sz w:val="20"/>
                <w:szCs w:val="20"/>
                <w:highlight w:val="lightGray"/>
                <w:lang w:val="fr-FR"/>
              </w:rPr>
              <w:t>)</w:t>
            </w:r>
          </w:p>
        </w:tc>
      </w:tr>
      <w:tr w:rsidR="00911515" w:rsidRPr="003963A7" w14:paraId="1EBBDCB3" w14:textId="77777777" w:rsidTr="003A36E7">
        <w:trPr>
          <w:cantSplit/>
        </w:trPr>
        <w:tc>
          <w:tcPr>
            <w:tcW w:w="1129" w:type="dxa"/>
            <w:vMerge w:val="restart"/>
            <w:vAlign w:val="center"/>
          </w:tcPr>
          <w:p w14:paraId="3527E0CB" w14:textId="77777777" w:rsidR="00911515" w:rsidRPr="00E7759A" w:rsidRDefault="00911515" w:rsidP="001D7D96">
            <w:pPr>
              <w:pStyle w:val="Tablebody-"/>
              <w:spacing w:before="0" w:after="0"/>
              <w:jc w:val="both"/>
              <w:rPr>
                <w:rFonts w:ascii="Calibri" w:hAnsi="Calibri" w:cs="Calibri"/>
                <w:i/>
                <w:sz w:val="20"/>
                <w:szCs w:val="20"/>
              </w:rPr>
            </w:pPr>
            <w:proofErr w:type="spellStart"/>
            <w:r w:rsidRPr="00E7759A">
              <w:rPr>
                <w:rFonts w:ascii="Calibri" w:hAnsi="Calibri" w:cs="Calibri"/>
                <w:i/>
                <w:sz w:val="20"/>
                <w:szCs w:val="20"/>
              </w:rPr>
              <w:t>SituationClassifierFilterGroup</w:t>
            </w:r>
            <w:proofErr w:type="spellEnd"/>
          </w:p>
        </w:tc>
        <w:tc>
          <w:tcPr>
            <w:tcW w:w="959" w:type="dxa"/>
            <w:gridSpan w:val="2"/>
            <w:vAlign w:val="center"/>
          </w:tcPr>
          <w:p w14:paraId="55E7AD87" w14:textId="19CB344D" w:rsidR="00911515" w:rsidRPr="00E7759A" w:rsidRDefault="00911515" w:rsidP="001D7D96">
            <w:pPr>
              <w:pStyle w:val="Tablebody-"/>
              <w:autoSpaceDE w:val="0"/>
              <w:autoSpaceDN w:val="0"/>
              <w:adjustRightInd w:val="0"/>
              <w:spacing w:before="0" w:after="0"/>
              <w:jc w:val="both"/>
              <w:rPr>
                <w:rFonts w:ascii="Calibri" w:hAnsi="Calibri" w:cs="Calibri"/>
                <w:b/>
                <w:i/>
                <w:iCs/>
                <w:sz w:val="20"/>
                <w:szCs w:val="20"/>
              </w:rPr>
            </w:pPr>
            <w:r w:rsidRPr="00232A92">
              <w:rPr>
                <w:rFonts w:ascii="Calibri" w:hAnsi="Calibri" w:cs="Calibri"/>
                <w:b/>
                <w:i/>
                <w:vanish/>
                <w:sz w:val="20"/>
                <w:szCs w:val="20"/>
                <w:highlight w:val="cyan"/>
              </w:rPr>
              <w:t>Scope</w:t>
            </w:r>
          </w:p>
        </w:tc>
        <w:tc>
          <w:tcPr>
            <w:tcW w:w="540" w:type="dxa"/>
            <w:vAlign w:val="center"/>
          </w:tcPr>
          <w:p w14:paraId="33F8EF75" w14:textId="23A23216" w:rsidR="00911515" w:rsidRPr="00E7759A" w:rsidRDefault="00911515" w:rsidP="001D7D96">
            <w:pPr>
              <w:pStyle w:val="Tablebody-"/>
              <w:autoSpaceDE w:val="0"/>
              <w:autoSpaceDN w:val="0"/>
              <w:adjustRightInd w:val="0"/>
              <w:spacing w:before="0" w:after="0"/>
              <w:jc w:val="both"/>
              <w:rPr>
                <w:rFonts w:ascii="Calibri" w:hAnsi="Calibri" w:cs="Calibri"/>
                <w:sz w:val="20"/>
                <w:szCs w:val="20"/>
              </w:rPr>
            </w:pPr>
            <w:proofErr w:type="gramStart"/>
            <w:r w:rsidRPr="00232A92">
              <w:rPr>
                <w:rFonts w:ascii="Calibri" w:hAnsi="Calibri" w:cs="Calibri"/>
                <w:vanish/>
                <w:sz w:val="20"/>
                <w:szCs w:val="20"/>
                <w:highlight w:val="cyan"/>
              </w:rPr>
              <w:t>0:*</w:t>
            </w:r>
            <w:proofErr w:type="gramEnd"/>
          </w:p>
        </w:tc>
        <w:tc>
          <w:tcPr>
            <w:tcW w:w="1728" w:type="dxa"/>
            <w:vAlign w:val="center"/>
          </w:tcPr>
          <w:p w14:paraId="7007260E" w14:textId="05684A37" w:rsidR="00911515" w:rsidRPr="00E7759A" w:rsidRDefault="002E5CD2" w:rsidP="001D7D96">
            <w:pPr>
              <w:pStyle w:val="Tablebody-"/>
              <w:autoSpaceDE w:val="0"/>
              <w:autoSpaceDN w:val="0"/>
              <w:adjustRightInd w:val="0"/>
              <w:spacing w:before="0" w:after="0"/>
              <w:jc w:val="both"/>
              <w:rPr>
                <w:rFonts w:ascii="Calibri" w:hAnsi="Calibri" w:cs="Calibri"/>
                <w:i/>
                <w:iCs/>
                <w:sz w:val="20"/>
                <w:szCs w:val="20"/>
              </w:rPr>
            </w:pPr>
            <w:proofErr w:type="spellStart"/>
            <w:r w:rsidRPr="002E5CD2">
              <w:rPr>
                <w:rFonts w:ascii="Calibri" w:hAnsi="Calibri" w:cs="Calibri"/>
                <w:i/>
                <w:vanish/>
                <w:sz w:val="20"/>
                <w:szCs w:val="20"/>
                <w:highlight w:val="cyan"/>
              </w:rPr>
              <w:t>enum</w:t>
            </w:r>
            <w:proofErr w:type="spellEnd"/>
          </w:p>
        </w:tc>
        <w:tc>
          <w:tcPr>
            <w:tcW w:w="5987" w:type="dxa"/>
            <w:vAlign w:val="center"/>
          </w:tcPr>
          <w:p w14:paraId="426B056C" w14:textId="01FB2A38" w:rsidR="00911515" w:rsidRPr="00E7759A" w:rsidRDefault="00911515" w:rsidP="001D7D96">
            <w:pPr>
              <w:pStyle w:val="Tablebody-"/>
              <w:autoSpaceDE w:val="0"/>
              <w:autoSpaceDN w:val="0"/>
              <w:adjustRightInd w:val="0"/>
              <w:spacing w:before="0" w:after="0"/>
              <w:jc w:val="both"/>
              <w:rPr>
                <w:rFonts w:ascii="Calibri" w:hAnsi="Calibri" w:cs="Calibri"/>
                <w:sz w:val="20"/>
                <w:szCs w:val="20"/>
                <w:lang w:val="fr-FR"/>
              </w:rPr>
            </w:pPr>
            <w:r w:rsidRPr="00232A92">
              <w:rPr>
                <w:rFonts w:ascii="Calibri" w:hAnsi="Calibri" w:cs="Calibri"/>
                <w:vanish/>
                <w:sz w:val="20"/>
                <w:szCs w:val="20"/>
                <w:highlight w:val="cyan"/>
              </w:rPr>
              <w:t xml:space="preserve">Include only incidents with the specified scope. If not specified include all types of </w:t>
            </w:r>
            <w:proofErr w:type="gramStart"/>
            <w:r w:rsidRPr="00232A92">
              <w:rPr>
                <w:rFonts w:ascii="Calibri" w:hAnsi="Calibri" w:cs="Calibri"/>
                <w:vanish/>
                <w:sz w:val="20"/>
                <w:szCs w:val="20"/>
                <w:highlight w:val="cyan"/>
              </w:rPr>
              <w:t>incident</w:t>
            </w:r>
            <w:proofErr w:type="gramEnd"/>
            <w:r w:rsidRPr="00232A92">
              <w:rPr>
                <w:rFonts w:ascii="Calibri" w:hAnsi="Calibri" w:cs="Calibri"/>
                <w:vanish/>
                <w:sz w:val="20"/>
                <w:szCs w:val="20"/>
                <w:highlight w:val="cyan"/>
              </w:rPr>
              <w:t>. (Documentation added</w:t>
            </w:r>
            <w:r w:rsidR="002154F5">
              <w:rPr>
                <w:rFonts w:ascii="Calibri" w:hAnsi="Calibri" w:cs="Calibri"/>
                <w:vanish/>
                <w:sz w:val="20"/>
                <w:szCs w:val="20"/>
              </w:rPr>
              <w:t>)</w:t>
            </w:r>
          </w:p>
        </w:tc>
      </w:tr>
      <w:tr w:rsidR="00911515" w:rsidRPr="003D07B7" w14:paraId="11100983" w14:textId="77777777" w:rsidTr="003A36E7">
        <w:trPr>
          <w:cantSplit/>
        </w:trPr>
        <w:tc>
          <w:tcPr>
            <w:tcW w:w="1129" w:type="dxa"/>
            <w:vMerge/>
            <w:vAlign w:val="center"/>
          </w:tcPr>
          <w:p w14:paraId="280E780D" w14:textId="77777777" w:rsidR="00911515" w:rsidRPr="00E7759A" w:rsidRDefault="00911515" w:rsidP="001D7D96">
            <w:pPr>
              <w:pStyle w:val="Tablebody-"/>
              <w:spacing w:before="0" w:after="0"/>
              <w:jc w:val="both"/>
              <w:rPr>
                <w:rFonts w:ascii="Calibri" w:hAnsi="Calibri" w:cs="Calibri"/>
                <w:sz w:val="20"/>
                <w:szCs w:val="20"/>
                <w:lang w:val="fr-FR"/>
              </w:rPr>
            </w:pPr>
          </w:p>
        </w:tc>
        <w:tc>
          <w:tcPr>
            <w:tcW w:w="959" w:type="dxa"/>
            <w:gridSpan w:val="2"/>
            <w:vAlign w:val="center"/>
          </w:tcPr>
          <w:p w14:paraId="4E2046F7" w14:textId="11F1435F" w:rsidR="00911515" w:rsidRPr="00232A92" w:rsidRDefault="00911515" w:rsidP="001D7D96">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Predictability</w:t>
            </w:r>
          </w:p>
        </w:tc>
        <w:tc>
          <w:tcPr>
            <w:tcW w:w="540" w:type="dxa"/>
            <w:vAlign w:val="center"/>
          </w:tcPr>
          <w:p w14:paraId="474F4D11" w14:textId="6FB25B5E" w:rsidR="00911515" w:rsidRPr="00232A92"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28" w:type="dxa"/>
            <w:vAlign w:val="center"/>
          </w:tcPr>
          <w:p w14:paraId="484C6F20" w14:textId="322B9F42" w:rsidR="00911515" w:rsidRPr="00232A92" w:rsidRDefault="002E5CD2" w:rsidP="001D7D96">
            <w:pPr>
              <w:pStyle w:val="Tablebody-"/>
              <w:autoSpaceDE w:val="0"/>
              <w:autoSpaceDN w:val="0"/>
              <w:adjustRightInd w:val="0"/>
              <w:spacing w:before="0" w:after="0"/>
              <w:rPr>
                <w:rFonts w:ascii="Calibri" w:hAnsi="Calibri" w:cs="Calibri"/>
                <w:i/>
                <w:iCs/>
                <w:vanish/>
                <w:sz w:val="20"/>
                <w:szCs w:val="20"/>
                <w:highlight w:val="cyan"/>
              </w:rPr>
            </w:pPr>
            <w:proofErr w:type="spellStart"/>
            <w:r w:rsidRPr="002E5CD2">
              <w:rPr>
                <w:rFonts w:ascii="Calibri" w:hAnsi="Calibri" w:cs="Calibri"/>
                <w:i/>
                <w:vanish/>
                <w:sz w:val="20"/>
                <w:szCs w:val="20"/>
                <w:highlight w:val="cyan"/>
              </w:rPr>
              <w:t>enum</w:t>
            </w:r>
            <w:proofErr w:type="spellEnd"/>
          </w:p>
        </w:tc>
        <w:tc>
          <w:tcPr>
            <w:tcW w:w="5987" w:type="dxa"/>
            <w:vAlign w:val="center"/>
          </w:tcPr>
          <w:p w14:paraId="374FF252" w14:textId="0901B667" w:rsidR="00911515" w:rsidRPr="00232A92"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Whether just planned, unplanned or both SITUATIONs will be returned.</w:t>
            </w:r>
          </w:p>
        </w:tc>
      </w:tr>
      <w:tr w:rsidR="00911515" w:rsidRPr="00E32CB2" w14:paraId="50A6E479" w14:textId="77777777" w:rsidTr="003A36E7">
        <w:trPr>
          <w:cantSplit/>
        </w:trPr>
        <w:tc>
          <w:tcPr>
            <w:tcW w:w="1129" w:type="dxa"/>
            <w:vMerge/>
            <w:vAlign w:val="center"/>
          </w:tcPr>
          <w:p w14:paraId="2F499246" w14:textId="77777777" w:rsidR="00911515" w:rsidRPr="00E7759A" w:rsidRDefault="00911515" w:rsidP="001D7D96">
            <w:pPr>
              <w:pStyle w:val="Tablebody-"/>
              <w:spacing w:before="0" w:after="0"/>
              <w:jc w:val="both"/>
              <w:rPr>
                <w:rFonts w:ascii="Calibri" w:hAnsi="Calibri" w:cs="Calibri"/>
                <w:sz w:val="20"/>
                <w:szCs w:val="20"/>
              </w:rPr>
            </w:pPr>
          </w:p>
        </w:tc>
        <w:tc>
          <w:tcPr>
            <w:tcW w:w="959" w:type="dxa"/>
            <w:gridSpan w:val="2"/>
            <w:vAlign w:val="center"/>
          </w:tcPr>
          <w:p w14:paraId="347D5D4C" w14:textId="21BF3030" w:rsidR="00911515" w:rsidRPr="00E7759A" w:rsidRDefault="00911515" w:rsidP="001D7D96">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sz w:val="20"/>
                <w:szCs w:val="20"/>
                <w:highlight w:val="lightGray"/>
              </w:rPr>
              <w:t>Keywords</w:t>
            </w:r>
          </w:p>
        </w:tc>
        <w:tc>
          <w:tcPr>
            <w:tcW w:w="540" w:type="dxa"/>
            <w:vAlign w:val="center"/>
          </w:tcPr>
          <w:p w14:paraId="48710C98" w14:textId="3EA85FB4"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sz w:val="20"/>
                <w:szCs w:val="20"/>
              </w:rPr>
              <w:t>0:1</w:t>
            </w:r>
          </w:p>
        </w:tc>
        <w:tc>
          <w:tcPr>
            <w:tcW w:w="1728" w:type="dxa"/>
            <w:vAlign w:val="center"/>
          </w:tcPr>
          <w:p w14:paraId="33FCF0D8" w14:textId="5C6C540E" w:rsidR="00911515" w:rsidRPr="00E7759A" w:rsidRDefault="00911515" w:rsidP="001D7D96">
            <w:pPr>
              <w:pStyle w:val="Tablebody-"/>
              <w:autoSpaceDE w:val="0"/>
              <w:autoSpaceDN w:val="0"/>
              <w:adjustRightInd w:val="0"/>
              <w:spacing w:before="0" w:after="0"/>
              <w:jc w:val="both"/>
              <w:rPr>
                <w:rFonts w:ascii="Calibri" w:hAnsi="Calibri" w:cs="Calibri"/>
                <w:i/>
                <w:iCs/>
                <w:vanish/>
                <w:sz w:val="20"/>
                <w:szCs w:val="20"/>
                <w:highlight w:val="cyan"/>
              </w:rPr>
            </w:pPr>
            <w:proofErr w:type="spellStart"/>
            <w:proofErr w:type="gramStart"/>
            <w:r w:rsidRPr="00E7759A">
              <w:rPr>
                <w:rFonts w:ascii="Calibri" w:hAnsi="Calibri" w:cs="Calibri"/>
                <w:i/>
                <w:sz w:val="20"/>
                <w:szCs w:val="20"/>
              </w:rPr>
              <w:t>xsd:NMTOKENS</w:t>
            </w:r>
            <w:proofErr w:type="spellEnd"/>
            <w:proofErr w:type="gramEnd"/>
          </w:p>
        </w:tc>
        <w:tc>
          <w:tcPr>
            <w:tcW w:w="5987" w:type="dxa"/>
            <w:vAlign w:val="center"/>
          </w:tcPr>
          <w:p w14:paraId="1BF0B4A9" w14:textId="77777777" w:rsidR="00911515" w:rsidRPr="00E7759A" w:rsidRDefault="00911515" w:rsidP="001D7D96">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Any arbitrary filter keywords to use. Only incidents containing these words in their texts all be returned.</w:t>
            </w:r>
          </w:p>
          <w:p w14:paraId="09B06F34" w14:textId="6198D15E" w:rsidR="00911515" w:rsidRPr="00FD08B3" w:rsidRDefault="00911515" w:rsidP="001D7D96">
            <w:pPr>
              <w:pStyle w:val="Tablebody-"/>
              <w:autoSpaceDE w:val="0"/>
              <w:autoSpaceDN w:val="0"/>
              <w:adjustRightInd w:val="0"/>
              <w:spacing w:before="0" w:after="0"/>
              <w:jc w:val="both"/>
              <w:rPr>
                <w:rFonts w:ascii="Calibri" w:hAnsi="Calibri" w:cs="Calibri"/>
                <w:vanish/>
                <w:sz w:val="20"/>
                <w:szCs w:val="20"/>
                <w:highlight w:val="cyan"/>
                <w:lang w:val="fr-FR"/>
              </w:rPr>
            </w:pPr>
            <w:r w:rsidRPr="002E5CD2">
              <w:rPr>
                <w:rFonts w:ascii="Calibri" w:hAnsi="Calibri" w:cs="Calibri"/>
                <w:sz w:val="20"/>
                <w:szCs w:val="20"/>
                <w:highlight w:val="lightGray"/>
                <w:lang w:val="fr-FR"/>
              </w:rPr>
              <w:t>Dans le cas de l'utilisation en lieu et place de General Message, seules les valeurs suivantes seront utilisées et permettent de gérer la mise en cohérence avec les canaux General Message :</w:t>
            </w:r>
            <w:proofErr w:type="gramStart"/>
            <w:r w:rsidRPr="002E5CD2">
              <w:rPr>
                <w:rFonts w:ascii="Calibri" w:hAnsi="Calibri" w:cs="Calibri"/>
                <w:sz w:val="20"/>
                <w:szCs w:val="20"/>
                <w:highlight w:val="lightGray"/>
                <w:lang w:val="fr-FR"/>
              </w:rPr>
              <w:t xml:space="preserve"> «Perturbation</w:t>
            </w:r>
            <w:proofErr w:type="gramEnd"/>
            <w:r w:rsidRPr="002E5CD2">
              <w:rPr>
                <w:rFonts w:eastAsia="MS Mincho" w:cs="Calibri"/>
                <w:sz w:val="20"/>
                <w:szCs w:val="20"/>
                <w:highlight w:val="lightGray"/>
                <w:shd w:val="clear" w:color="auto" w:fill="00FF00"/>
                <w:lang w:val="fr-FR"/>
              </w:rPr>
              <w:t>»</w:t>
            </w:r>
          </w:p>
        </w:tc>
      </w:tr>
      <w:tr w:rsidR="00911515" w:rsidRPr="00911515" w14:paraId="50656F4A" w14:textId="77777777" w:rsidTr="003A36E7">
        <w:trPr>
          <w:cantSplit/>
          <w:trHeight w:val="1670"/>
        </w:trPr>
        <w:tc>
          <w:tcPr>
            <w:tcW w:w="1129" w:type="dxa"/>
            <w:vMerge/>
            <w:vAlign w:val="center"/>
          </w:tcPr>
          <w:p w14:paraId="2D97D3D8" w14:textId="77777777" w:rsidR="00911515" w:rsidRPr="00FD08B3" w:rsidRDefault="00911515" w:rsidP="001D7D96">
            <w:pPr>
              <w:pStyle w:val="Tablebody-"/>
              <w:spacing w:before="0" w:after="0"/>
              <w:jc w:val="both"/>
              <w:rPr>
                <w:rFonts w:ascii="Calibri" w:hAnsi="Calibri" w:cs="Calibri"/>
                <w:sz w:val="20"/>
                <w:szCs w:val="20"/>
                <w:lang w:val="fr-FR"/>
              </w:rPr>
            </w:pPr>
          </w:p>
        </w:tc>
        <w:tc>
          <w:tcPr>
            <w:tcW w:w="959" w:type="dxa"/>
            <w:gridSpan w:val="2"/>
            <w:vAlign w:val="center"/>
          </w:tcPr>
          <w:p w14:paraId="34A6CFCC" w14:textId="3EA4ECDF" w:rsidR="00911515" w:rsidRPr="00E7759A" w:rsidRDefault="00911515" w:rsidP="001D7D96">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E7759A">
              <w:rPr>
                <w:rFonts w:ascii="Calibri" w:hAnsi="Calibri" w:cs="Calibri"/>
                <w:b/>
                <w:i/>
                <w:vanish/>
                <w:sz w:val="20"/>
                <w:szCs w:val="20"/>
                <w:highlight w:val="cyan"/>
              </w:rPr>
              <w:t>SituationStatusFilterGroup</w:t>
            </w:r>
            <w:proofErr w:type="spellEnd"/>
          </w:p>
        </w:tc>
        <w:tc>
          <w:tcPr>
            <w:tcW w:w="540" w:type="dxa"/>
            <w:vAlign w:val="center"/>
          </w:tcPr>
          <w:p w14:paraId="7E7EA623" w14:textId="58200C2A" w:rsidR="00911515" w:rsidRPr="00E7759A" w:rsidRDefault="00911515" w:rsidP="001D7D96">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vanish/>
                <w:sz w:val="20"/>
                <w:szCs w:val="20"/>
                <w:highlight w:val="cyan"/>
              </w:rPr>
              <w:t>0:1</w:t>
            </w:r>
          </w:p>
        </w:tc>
        <w:tc>
          <w:tcPr>
            <w:tcW w:w="1728" w:type="dxa"/>
            <w:vAlign w:val="center"/>
          </w:tcPr>
          <w:p w14:paraId="5BB89588" w14:textId="607F8956" w:rsidR="00911515" w:rsidRPr="00E7759A" w:rsidRDefault="00911515" w:rsidP="001D7D96">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vanish/>
                <w:sz w:val="20"/>
                <w:szCs w:val="20"/>
                <w:highlight w:val="cyan"/>
              </w:rPr>
              <w:t>Group</w:t>
            </w:r>
          </w:p>
        </w:tc>
        <w:tc>
          <w:tcPr>
            <w:tcW w:w="5987" w:type="dxa"/>
            <w:vAlign w:val="center"/>
          </w:tcPr>
          <w:p w14:paraId="5DC1018D" w14:textId="72116967" w:rsidR="00911515" w:rsidRPr="00911515" w:rsidRDefault="00911515" w:rsidP="001D7D96">
            <w:pPr>
              <w:autoSpaceDE w:val="0"/>
              <w:spacing w:after="0"/>
              <w:jc w:val="both"/>
              <w:rPr>
                <w:rFonts w:eastAsia="MS Mincho" w:cs="Calibri"/>
                <w:sz w:val="20"/>
                <w:szCs w:val="20"/>
                <w:highlight w:val="lightGray"/>
                <w:lang w:val="en-GB" w:eastAsia="ja-JP"/>
              </w:rPr>
            </w:pPr>
            <w:r w:rsidRPr="00E7759A">
              <w:rPr>
                <w:rFonts w:cs="Calibri"/>
                <w:vanish/>
                <w:sz w:val="20"/>
                <w:szCs w:val="20"/>
                <w:highlight w:val="cyan"/>
              </w:rPr>
              <w:t xml:space="preserve">Filter the results to include only SITUATIONs relating to the Status filter elements.     </w:t>
            </w:r>
          </w:p>
        </w:tc>
      </w:tr>
      <w:tr w:rsidR="00911515" w:rsidRPr="00781731" w14:paraId="68B651B0" w14:textId="77777777" w:rsidTr="003A36E7">
        <w:trPr>
          <w:cantSplit/>
        </w:trPr>
        <w:tc>
          <w:tcPr>
            <w:tcW w:w="1129" w:type="dxa"/>
            <w:vMerge w:val="restart"/>
            <w:vAlign w:val="center"/>
          </w:tcPr>
          <w:p w14:paraId="5E6B4764" w14:textId="77777777" w:rsidR="00911515" w:rsidRPr="00E7759A" w:rsidRDefault="00911515" w:rsidP="001D7D96">
            <w:pPr>
              <w:pStyle w:val="Tablebody-"/>
              <w:spacing w:before="0" w:after="0"/>
              <w:jc w:val="both"/>
              <w:rPr>
                <w:rFonts w:ascii="Calibri" w:hAnsi="Calibri" w:cs="Calibri"/>
                <w:i/>
                <w:sz w:val="20"/>
                <w:szCs w:val="20"/>
              </w:rPr>
            </w:pPr>
            <w:r w:rsidRPr="00E7759A">
              <w:rPr>
                <w:rFonts w:ascii="Calibri" w:hAnsi="Calibri" w:cs="Calibri"/>
                <w:i/>
                <w:sz w:val="20"/>
                <w:szCs w:val="20"/>
              </w:rPr>
              <w:t>Groups</w:t>
            </w:r>
          </w:p>
        </w:tc>
        <w:tc>
          <w:tcPr>
            <w:tcW w:w="959" w:type="dxa"/>
            <w:gridSpan w:val="2"/>
            <w:vAlign w:val="center"/>
          </w:tcPr>
          <w:p w14:paraId="549EBB8A" w14:textId="53B954AE" w:rsidR="00911515" w:rsidRPr="00E7759A" w:rsidRDefault="00911515" w:rsidP="001D7D96">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sz w:val="20"/>
                <w:szCs w:val="20"/>
                <w:highlight w:val="lightGray"/>
              </w:rPr>
              <w:t>SituationNetworkFilterGroup</w:t>
            </w:r>
            <w:proofErr w:type="spellEnd"/>
          </w:p>
        </w:tc>
        <w:tc>
          <w:tcPr>
            <w:tcW w:w="540" w:type="dxa"/>
            <w:vAlign w:val="center"/>
          </w:tcPr>
          <w:p w14:paraId="688D92C5" w14:textId="210579A6"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sz w:val="20"/>
                <w:szCs w:val="20"/>
              </w:rPr>
              <w:t>0:1</w:t>
            </w:r>
          </w:p>
        </w:tc>
        <w:tc>
          <w:tcPr>
            <w:tcW w:w="1728" w:type="dxa"/>
            <w:vAlign w:val="center"/>
          </w:tcPr>
          <w:p w14:paraId="1A447027" w14:textId="07F272B4" w:rsidR="00911515" w:rsidRPr="00E7759A" w:rsidRDefault="00911515" w:rsidP="001D7D96">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sz w:val="20"/>
                <w:szCs w:val="20"/>
              </w:rPr>
              <w:t>Group</w:t>
            </w:r>
          </w:p>
        </w:tc>
        <w:tc>
          <w:tcPr>
            <w:tcW w:w="5987" w:type="dxa"/>
            <w:vAlign w:val="center"/>
          </w:tcPr>
          <w:p w14:paraId="6C2C75F4" w14:textId="77777777" w:rsidR="00911515" w:rsidRPr="00E7759A" w:rsidRDefault="00911515" w:rsidP="001D7D96">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xml:space="preserve">Filter the results to include only SITUATIONs relating to the NETWORK filter elements.     </w:t>
            </w:r>
          </w:p>
          <w:p w14:paraId="4E8F40D0" w14:textId="7B270E8C"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sz w:val="20"/>
                <w:szCs w:val="20"/>
                <w:highlight w:val="lightGray"/>
              </w:rPr>
              <w:t>Note :</w:t>
            </w:r>
            <w:proofErr w:type="gramEnd"/>
            <w:r w:rsidRPr="00E7759A">
              <w:rPr>
                <w:rFonts w:ascii="Calibri" w:hAnsi="Calibri" w:cs="Calibri"/>
                <w:sz w:val="20"/>
                <w:szCs w:val="20"/>
                <w:highlight w:val="lightGray"/>
              </w:rPr>
              <w:t xml:space="preserve"> </w:t>
            </w:r>
            <w:proofErr w:type="spellStart"/>
            <w:r w:rsidRPr="00E7759A">
              <w:rPr>
                <w:rFonts w:ascii="Calibri" w:hAnsi="Calibri" w:cs="Calibri"/>
                <w:sz w:val="20"/>
                <w:szCs w:val="20"/>
                <w:highlight w:val="lightGray"/>
              </w:rPr>
              <w:t>Regroupe</w:t>
            </w:r>
            <w:proofErr w:type="spellEnd"/>
            <w:r w:rsidRPr="00E7759A">
              <w:rPr>
                <w:rFonts w:ascii="Calibri" w:hAnsi="Calibri" w:cs="Calibri"/>
                <w:sz w:val="20"/>
                <w:szCs w:val="20"/>
                <w:highlight w:val="lightGray"/>
              </w:rPr>
              <w:t xml:space="preserve"> les </w:t>
            </w:r>
            <w:proofErr w:type="spellStart"/>
            <w:r w:rsidRPr="00E7759A">
              <w:rPr>
                <w:rFonts w:ascii="Calibri" w:hAnsi="Calibri" w:cs="Calibri"/>
                <w:sz w:val="20"/>
                <w:szCs w:val="20"/>
                <w:highlight w:val="lightGray"/>
              </w:rPr>
              <w:t>filtres</w:t>
            </w:r>
            <w:proofErr w:type="spellEnd"/>
            <w:r w:rsidRPr="00E7759A">
              <w:rPr>
                <w:rFonts w:ascii="Calibri" w:hAnsi="Calibri" w:cs="Calibri"/>
                <w:sz w:val="20"/>
                <w:szCs w:val="20"/>
                <w:highlight w:val="lightGray"/>
              </w:rPr>
              <w:t xml:space="preserve"> operator, Line, </w:t>
            </w:r>
            <w:proofErr w:type="spellStart"/>
            <w:r w:rsidRPr="00E7759A">
              <w:rPr>
                <w:rFonts w:ascii="Calibri" w:hAnsi="Calibri" w:cs="Calibri"/>
                <w:sz w:val="20"/>
                <w:szCs w:val="20"/>
                <w:highlight w:val="lightGray"/>
              </w:rPr>
              <w:t>StopPoint</w:t>
            </w:r>
            <w:proofErr w:type="spellEnd"/>
          </w:p>
        </w:tc>
      </w:tr>
      <w:tr w:rsidR="00911515" w:rsidRPr="003D07B7" w14:paraId="671FD922" w14:textId="77777777" w:rsidTr="003A36E7">
        <w:trPr>
          <w:cantSplit/>
        </w:trPr>
        <w:tc>
          <w:tcPr>
            <w:tcW w:w="1129" w:type="dxa"/>
            <w:vMerge/>
            <w:vAlign w:val="center"/>
          </w:tcPr>
          <w:p w14:paraId="3568BCE2" w14:textId="77777777" w:rsidR="00911515" w:rsidRPr="00E7759A" w:rsidRDefault="00911515" w:rsidP="001D7D96">
            <w:pPr>
              <w:pStyle w:val="Tablebody-"/>
              <w:spacing w:before="0" w:after="0"/>
              <w:jc w:val="both"/>
              <w:rPr>
                <w:rFonts w:ascii="Calibri" w:hAnsi="Calibri" w:cs="Calibri"/>
                <w:sz w:val="20"/>
                <w:szCs w:val="20"/>
              </w:rPr>
            </w:pPr>
          </w:p>
        </w:tc>
        <w:tc>
          <w:tcPr>
            <w:tcW w:w="959" w:type="dxa"/>
            <w:gridSpan w:val="2"/>
            <w:vAlign w:val="center"/>
          </w:tcPr>
          <w:p w14:paraId="0E22EBD1" w14:textId="246602AD" w:rsidR="00911515" w:rsidRPr="00E7759A" w:rsidRDefault="00911515" w:rsidP="001D7D96">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vanish/>
                <w:sz w:val="20"/>
                <w:szCs w:val="20"/>
                <w:highlight w:val="cyan"/>
              </w:rPr>
              <w:t>SituationStopPlaceFilterGroup</w:t>
            </w:r>
            <w:proofErr w:type="spellEnd"/>
          </w:p>
        </w:tc>
        <w:tc>
          <w:tcPr>
            <w:tcW w:w="540" w:type="dxa"/>
            <w:vAlign w:val="center"/>
          </w:tcPr>
          <w:p w14:paraId="6CBD6FDD" w14:textId="78817D63" w:rsidR="00911515" w:rsidRPr="00E7759A" w:rsidRDefault="00911515" w:rsidP="001D7D96">
            <w:pPr>
              <w:pStyle w:val="Tablebody-"/>
              <w:autoSpaceDE w:val="0"/>
              <w:autoSpaceDN w:val="0"/>
              <w:adjustRightInd w:val="0"/>
              <w:spacing w:before="0" w:after="0"/>
              <w:jc w:val="both"/>
              <w:rPr>
                <w:rFonts w:ascii="Calibri" w:hAnsi="Calibri" w:cs="Calibri"/>
                <w:sz w:val="20"/>
                <w:szCs w:val="20"/>
              </w:rPr>
            </w:pPr>
            <w:r w:rsidRPr="00232A92">
              <w:rPr>
                <w:rFonts w:ascii="Calibri" w:hAnsi="Calibri" w:cs="Calibri"/>
                <w:vanish/>
                <w:sz w:val="20"/>
                <w:szCs w:val="20"/>
                <w:highlight w:val="cyan"/>
              </w:rPr>
              <w:t>0:1</w:t>
            </w:r>
          </w:p>
        </w:tc>
        <w:tc>
          <w:tcPr>
            <w:tcW w:w="1728" w:type="dxa"/>
            <w:vAlign w:val="center"/>
          </w:tcPr>
          <w:p w14:paraId="3A79614E" w14:textId="1AB4374D" w:rsidR="00911515" w:rsidRPr="00E7759A" w:rsidRDefault="00911515" w:rsidP="001D7D96">
            <w:pPr>
              <w:pStyle w:val="Tablebody-"/>
              <w:autoSpaceDE w:val="0"/>
              <w:autoSpaceDN w:val="0"/>
              <w:adjustRightInd w:val="0"/>
              <w:spacing w:before="0" w:after="0"/>
              <w:jc w:val="both"/>
              <w:rPr>
                <w:rFonts w:ascii="Calibri" w:hAnsi="Calibri" w:cs="Calibri"/>
                <w:i/>
                <w:iCs/>
                <w:sz w:val="20"/>
                <w:szCs w:val="20"/>
              </w:rPr>
            </w:pPr>
            <w:r w:rsidRPr="00232A92">
              <w:rPr>
                <w:rFonts w:ascii="Calibri" w:hAnsi="Calibri" w:cs="Calibri"/>
                <w:i/>
                <w:vanish/>
                <w:sz w:val="20"/>
                <w:szCs w:val="20"/>
                <w:highlight w:val="cyan"/>
              </w:rPr>
              <w:t>Group</w:t>
            </w:r>
          </w:p>
        </w:tc>
        <w:tc>
          <w:tcPr>
            <w:tcW w:w="5987" w:type="dxa"/>
            <w:vAlign w:val="center"/>
          </w:tcPr>
          <w:p w14:paraId="79D47881" w14:textId="43BCFDEE" w:rsidR="00911515" w:rsidRPr="00E7759A" w:rsidRDefault="00911515" w:rsidP="001D7D96">
            <w:pPr>
              <w:pStyle w:val="Tablebody-"/>
              <w:autoSpaceDE w:val="0"/>
              <w:autoSpaceDN w:val="0"/>
              <w:adjustRightInd w:val="0"/>
              <w:spacing w:before="0" w:after="0"/>
              <w:jc w:val="both"/>
              <w:rPr>
                <w:rFonts w:ascii="Calibri" w:hAnsi="Calibri" w:cs="Calibri"/>
                <w:sz w:val="20"/>
                <w:szCs w:val="20"/>
              </w:rPr>
            </w:pPr>
            <w:r w:rsidRPr="00232A92">
              <w:rPr>
                <w:rFonts w:ascii="Calibri" w:hAnsi="Calibri" w:cs="Calibri"/>
                <w:vanish/>
                <w:sz w:val="20"/>
                <w:szCs w:val="20"/>
                <w:highlight w:val="cyan"/>
              </w:rPr>
              <w:t xml:space="preserve">Filter the results to include only SITUATIONs for the given STOP PLACE filter elements.     </w:t>
            </w:r>
          </w:p>
        </w:tc>
      </w:tr>
      <w:tr w:rsidR="00911515" w:rsidRPr="00781731" w14:paraId="3783E27D" w14:textId="77777777" w:rsidTr="003A36E7">
        <w:trPr>
          <w:cantSplit/>
        </w:trPr>
        <w:tc>
          <w:tcPr>
            <w:tcW w:w="1129" w:type="dxa"/>
            <w:vMerge/>
            <w:vAlign w:val="center"/>
          </w:tcPr>
          <w:p w14:paraId="4BD9D953" w14:textId="77777777" w:rsidR="00911515" w:rsidRPr="00E7759A" w:rsidRDefault="00911515" w:rsidP="001D7D96">
            <w:pPr>
              <w:pStyle w:val="Tablebody-"/>
              <w:spacing w:before="0" w:after="0"/>
              <w:jc w:val="both"/>
              <w:rPr>
                <w:rFonts w:ascii="Calibri" w:hAnsi="Calibri" w:cs="Calibri"/>
                <w:sz w:val="20"/>
                <w:szCs w:val="20"/>
              </w:rPr>
            </w:pPr>
          </w:p>
        </w:tc>
        <w:tc>
          <w:tcPr>
            <w:tcW w:w="959" w:type="dxa"/>
            <w:gridSpan w:val="2"/>
            <w:vAlign w:val="center"/>
          </w:tcPr>
          <w:p w14:paraId="7F73152C" w14:textId="44667877" w:rsidR="00911515" w:rsidRPr="00E7759A" w:rsidRDefault="00911515" w:rsidP="001D7D96">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SituationJourneyFilterGroup</w:t>
            </w:r>
            <w:proofErr w:type="spellEnd"/>
          </w:p>
        </w:tc>
        <w:tc>
          <w:tcPr>
            <w:tcW w:w="540" w:type="dxa"/>
            <w:vAlign w:val="center"/>
          </w:tcPr>
          <w:p w14:paraId="7D0038E2" w14:textId="2A284160" w:rsidR="00911515" w:rsidRPr="00232A92"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232A92">
              <w:rPr>
                <w:rFonts w:ascii="Calibri" w:hAnsi="Calibri" w:cs="Calibri"/>
                <w:vanish/>
                <w:sz w:val="20"/>
                <w:szCs w:val="20"/>
                <w:highlight w:val="cyan"/>
              </w:rPr>
              <w:t>0:1</w:t>
            </w:r>
          </w:p>
        </w:tc>
        <w:tc>
          <w:tcPr>
            <w:tcW w:w="1728" w:type="dxa"/>
            <w:vAlign w:val="center"/>
          </w:tcPr>
          <w:p w14:paraId="0C9338B4" w14:textId="6560D90A" w:rsidR="00911515" w:rsidRPr="00232A92" w:rsidRDefault="00911515" w:rsidP="001D7D96">
            <w:pPr>
              <w:pStyle w:val="Tablebody-"/>
              <w:autoSpaceDE w:val="0"/>
              <w:autoSpaceDN w:val="0"/>
              <w:adjustRightInd w:val="0"/>
              <w:spacing w:before="0" w:after="0"/>
              <w:jc w:val="both"/>
              <w:rPr>
                <w:rFonts w:ascii="Calibri" w:hAnsi="Calibri" w:cs="Calibri"/>
                <w:i/>
                <w:iCs/>
                <w:vanish/>
                <w:sz w:val="20"/>
                <w:szCs w:val="20"/>
                <w:highlight w:val="cyan"/>
              </w:rPr>
            </w:pPr>
            <w:r w:rsidRPr="00232A92">
              <w:rPr>
                <w:rFonts w:ascii="Calibri" w:hAnsi="Calibri" w:cs="Calibri"/>
                <w:i/>
                <w:vanish/>
                <w:sz w:val="20"/>
                <w:szCs w:val="20"/>
                <w:highlight w:val="cyan"/>
              </w:rPr>
              <w:t>Group</w:t>
            </w:r>
          </w:p>
        </w:tc>
        <w:tc>
          <w:tcPr>
            <w:tcW w:w="5987" w:type="dxa"/>
            <w:vAlign w:val="center"/>
          </w:tcPr>
          <w:p w14:paraId="06F31BF3" w14:textId="4F733451" w:rsidR="00911515" w:rsidRPr="00232A92"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232A92">
              <w:rPr>
                <w:rFonts w:ascii="Calibri" w:hAnsi="Calibri" w:cs="Calibri"/>
                <w:vanish/>
                <w:sz w:val="20"/>
                <w:szCs w:val="20"/>
                <w:highlight w:val="cyan"/>
              </w:rPr>
              <w:t xml:space="preserve">Filter the results to include only SITUATIONs relating to the given VEHICLE JOURNEY filter elements.     </w:t>
            </w:r>
          </w:p>
        </w:tc>
      </w:tr>
      <w:tr w:rsidR="00911515" w:rsidRPr="00781731" w14:paraId="363C21EF" w14:textId="77777777" w:rsidTr="003A36E7">
        <w:trPr>
          <w:cantSplit/>
        </w:trPr>
        <w:tc>
          <w:tcPr>
            <w:tcW w:w="1129" w:type="dxa"/>
            <w:vMerge/>
            <w:vAlign w:val="center"/>
          </w:tcPr>
          <w:p w14:paraId="5994AB80" w14:textId="77777777" w:rsidR="00911515" w:rsidRPr="00E7759A" w:rsidRDefault="00911515" w:rsidP="001D7D96">
            <w:pPr>
              <w:pStyle w:val="Tablebody-"/>
              <w:spacing w:before="0" w:after="0"/>
              <w:jc w:val="both"/>
              <w:rPr>
                <w:rFonts w:ascii="Calibri" w:hAnsi="Calibri" w:cs="Calibri"/>
                <w:sz w:val="20"/>
                <w:szCs w:val="20"/>
              </w:rPr>
            </w:pPr>
          </w:p>
        </w:tc>
        <w:tc>
          <w:tcPr>
            <w:tcW w:w="959" w:type="dxa"/>
            <w:gridSpan w:val="2"/>
            <w:vAlign w:val="center"/>
          </w:tcPr>
          <w:p w14:paraId="37844264" w14:textId="11AADF8B" w:rsidR="00911515" w:rsidRPr="00E7759A" w:rsidRDefault="00911515" w:rsidP="001D7D96">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86359E">
              <w:rPr>
                <w:rFonts w:ascii="Calibri" w:hAnsi="Calibri" w:cs="Calibri"/>
                <w:b/>
                <w:i/>
                <w:sz w:val="20"/>
                <w:szCs w:val="20"/>
                <w:highlight w:val="cyan"/>
              </w:rPr>
              <w:t>SituationPlaceFilterGroup</w:t>
            </w:r>
            <w:proofErr w:type="spellEnd"/>
          </w:p>
        </w:tc>
        <w:tc>
          <w:tcPr>
            <w:tcW w:w="540" w:type="dxa"/>
            <w:vAlign w:val="center"/>
          </w:tcPr>
          <w:p w14:paraId="67F3B797" w14:textId="634EA259" w:rsidR="00911515" w:rsidRPr="00232A92"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232A92">
              <w:rPr>
                <w:rFonts w:ascii="Calibri" w:hAnsi="Calibri" w:cs="Calibri"/>
                <w:sz w:val="20"/>
                <w:szCs w:val="20"/>
                <w:highlight w:val="cyan"/>
              </w:rPr>
              <w:t>0:1</w:t>
            </w:r>
          </w:p>
        </w:tc>
        <w:tc>
          <w:tcPr>
            <w:tcW w:w="1728" w:type="dxa"/>
            <w:vAlign w:val="center"/>
          </w:tcPr>
          <w:p w14:paraId="0BD6FDB7" w14:textId="5AB71BC7" w:rsidR="00911515" w:rsidRPr="00232A92" w:rsidRDefault="00911515" w:rsidP="001D7D96">
            <w:pPr>
              <w:pStyle w:val="Tablebody-"/>
              <w:autoSpaceDE w:val="0"/>
              <w:autoSpaceDN w:val="0"/>
              <w:adjustRightInd w:val="0"/>
              <w:spacing w:before="0" w:after="0"/>
              <w:jc w:val="both"/>
              <w:rPr>
                <w:rFonts w:ascii="Calibri" w:hAnsi="Calibri" w:cs="Calibri"/>
                <w:i/>
                <w:iCs/>
                <w:vanish/>
                <w:sz w:val="20"/>
                <w:szCs w:val="20"/>
                <w:highlight w:val="cyan"/>
              </w:rPr>
            </w:pPr>
            <w:r w:rsidRPr="00232A92">
              <w:rPr>
                <w:rFonts w:ascii="Calibri" w:hAnsi="Calibri" w:cs="Calibri"/>
                <w:i/>
                <w:sz w:val="20"/>
                <w:szCs w:val="20"/>
                <w:highlight w:val="cyan"/>
              </w:rPr>
              <w:t>Group</w:t>
            </w:r>
          </w:p>
        </w:tc>
        <w:tc>
          <w:tcPr>
            <w:tcW w:w="5987" w:type="dxa"/>
            <w:vAlign w:val="center"/>
          </w:tcPr>
          <w:p w14:paraId="51D0117F" w14:textId="3DB18D44" w:rsidR="00911515" w:rsidRPr="00232A92"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232A92">
              <w:rPr>
                <w:rFonts w:ascii="Calibri" w:hAnsi="Calibri" w:cs="Calibri"/>
                <w:sz w:val="20"/>
                <w:szCs w:val="20"/>
                <w:highlight w:val="cyan"/>
              </w:rPr>
              <w:t xml:space="preserve">Filter the results to include only SITUATIONs relating to the given Place filter elements.     </w:t>
            </w:r>
          </w:p>
        </w:tc>
      </w:tr>
      <w:tr w:rsidR="00911515" w:rsidRPr="003D07B7" w14:paraId="673F85BC" w14:textId="77777777" w:rsidTr="003A36E7">
        <w:trPr>
          <w:cantSplit/>
        </w:trPr>
        <w:tc>
          <w:tcPr>
            <w:tcW w:w="1129" w:type="dxa"/>
            <w:vMerge/>
            <w:vAlign w:val="center"/>
          </w:tcPr>
          <w:p w14:paraId="3BEE9DC6" w14:textId="77777777" w:rsidR="00911515" w:rsidRPr="00E7759A" w:rsidRDefault="00911515" w:rsidP="001D7D96">
            <w:pPr>
              <w:pStyle w:val="Tablebody-"/>
              <w:spacing w:before="0" w:after="0"/>
              <w:jc w:val="both"/>
              <w:rPr>
                <w:rFonts w:ascii="Calibri" w:hAnsi="Calibri" w:cs="Calibri"/>
                <w:sz w:val="20"/>
                <w:szCs w:val="20"/>
              </w:rPr>
            </w:pPr>
          </w:p>
        </w:tc>
        <w:tc>
          <w:tcPr>
            <w:tcW w:w="959" w:type="dxa"/>
            <w:gridSpan w:val="2"/>
            <w:vAlign w:val="center"/>
          </w:tcPr>
          <w:p w14:paraId="4C278780" w14:textId="5F8539BA" w:rsidR="00911515" w:rsidRPr="0086359E" w:rsidRDefault="00911515" w:rsidP="001D7D96">
            <w:pPr>
              <w:pStyle w:val="Tablebody-"/>
              <w:autoSpaceDE w:val="0"/>
              <w:autoSpaceDN w:val="0"/>
              <w:adjustRightInd w:val="0"/>
              <w:spacing w:before="0" w:after="0"/>
              <w:jc w:val="both"/>
              <w:rPr>
                <w:rFonts w:ascii="Calibri" w:hAnsi="Calibri" w:cs="Calibri"/>
                <w:b/>
                <w:i/>
                <w:iCs/>
                <w:sz w:val="20"/>
                <w:szCs w:val="20"/>
                <w:highlight w:val="cyan"/>
              </w:rPr>
            </w:pPr>
            <w:proofErr w:type="spellStart"/>
            <w:r w:rsidRPr="00E7759A">
              <w:rPr>
                <w:rFonts w:ascii="Calibri" w:hAnsi="Calibri" w:cs="Calibri"/>
                <w:b/>
                <w:i/>
                <w:vanish/>
                <w:sz w:val="20"/>
                <w:szCs w:val="20"/>
                <w:highlight w:val="cyan"/>
              </w:rPr>
              <w:t>SituationRoadFilter</w:t>
            </w:r>
            <w:proofErr w:type="spellEnd"/>
          </w:p>
        </w:tc>
        <w:tc>
          <w:tcPr>
            <w:tcW w:w="540" w:type="dxa"/>
            <w:vAlign w:val="center"/>
          </w:tcPr>
          <w:p w14:paraId="238619C9" w14:textId="15046E1D" w:rsidR="00911515" w:rsidRPr="00232A92" w:rsidRDefault="00911515" w:rsidP="001D7D96">
            <w:pPr>
              <w:pStyle w:val="Tablebody-"/>
              <w:autoSpaceDE w:val="0"/>
              <w:autoSpaceDN w:val="0"/>
              <w:adjustRightInd w:val="0"/>
              <w:spacing w:before="0" w:after="0"/>
              <w:jc w:val="both"/>
              <w:rPr>
                <w:rFonts w:ascii="Calibri" w:hAnsi="Calibri" w:cs="Calibri"/>
                <w:sz w:val="20"/>
                <w:szCs w:val="20"/>
                <w:highlight w:val="cyan"/>
              </w:rPr>
            </w:pPr>
            <w:r w:rsidRPr="00E7759A">
              <w:rPr>
                <w:rFonts w:ascii="Calibri" w:hAnsi="Calibri" w:cs="Calibri"/>
                <w:vanish/>
                <w:sz w:val="20"/>
                <w:szCs w:val="20"/>
                <w:highlight w:val="cyan"/>
              </w:rPr>
              <w:t>0:1</w:t>
            </w:r>
          </w:p>
        </w:tc>
        <w:tc>
          <w:tcPr>
            <w:tcW w:w="1728" w:type="dxa"/>
            <w:vAlign w:val="center"/>
          </w:tcPr>
          <w:p w14:paraId="6A97F727" w14:textId="66010455" w:rsidR="00911515" w:rsidRPr="00232A92" w:rsidRDefault="00911515" w:rsidP="001D7D96">
            <w:pPr>
              <w:pStyle w:val="Tablebody-"/>
              <w:autoSpaceDE w:val="0"/>
              <w:autoSpaceDN w:val="0"/>
              <w:adjustRightInd w:val="0"/>
              <w:spacing w:before="0" w:after="0"/>
              <w:jc w:val="both"/>
              <w:rPr>
                <w:rFonts w:ascii="Calibri" w:hAnsi="Calibri" w:cs="Calibri"/>
                <w:i/>
                <w:sz w:val="20"/>
                <w:szCs w:val="20"/>
                <w:highlight w:val="cyan"/>
              </w:rPr>
            </w:pPr>
            <w:r w:rsidRPr="00E7759A">
              <w:rPr>
                <w:rFonts w:ascii="Calibri" w:hAnsi="Calibri" w:cs="Calibri"/>
                <w:i/>
                <w:vanish/>
                <w:sz w:val="20"/>
                <w:szCs w:val="20"/>
                <w:highlight w:val="cyan"/>
              </w:rPr>
              <w:t>+Structure</w:t>
            </w:r>
          </w:p>
        </w:tc>
        <w:tc>
          <w:tcPr>
            <w:tcW w:w="5987" w:type="dxa"/>
            <w:vAlign w:val="center"/>
          </w:tcPr>
          <w:p w14:paraId="62F189C7" w14:textId="50101AC0" w:rsidR="00911515" w:rsidRPr="00232A92" w:rsidRDefault="00911515" w:rsidP="001D7D96">
            <w:pPr>
              <w:pStyle w:val="Tablebody-"/>
              <w:autoSpaceDE w:val="0"/>
              <w:autoSpaceDN w:val="0"/>
              <w:adjustRightInd w:val="0"/>
              <w:spacing w:before="0" w:after="0"/>
              <w:jc w:val="both"/>
              <w:rPr>
                <w:rFonts w:ascii="Calibri" w:hAnsi="Calibri" w:cs="Calibri"/>
                <w:sz w:val="20"/>
                <w:szCs w:val="20"/>
                <w:highlight w:val="cyan"/>
              </w:rPr>
            </w:pPr>
            <w:r w:rsidRPr="00E7759A">
              <w:rPr>
                <w:rFonts w:ascii="Calibri" w:hAnsi="Calibri" w:cs="Calibri"/>
                <w:vanish/>
                <w:sz w:val="20"/>
                <w:szCs w:val="20"/>
                <w:highlight w:val="cyan"/>
              </w:rPr>
              <w:t xml:space="preserve">Filter the results to include only SITUATIONs relating to the given Road filter elements.     </w:t>
            </w:r>
          </w:p>
        </w:tc>
      </w:tr>
      <w:tr w:rsidR="00911515" w:rsidRPr="003D07B7" w14:paraId="62E51F1D" w14:textId="77777777" w:rsidTr="003A36E7">
        <w:trPr>
          <w:cantSplit/>
        </w:trPr>
        <w:tc>
          <w:tcPr>
            <w:tcW w:w="1129" w:type="dxa"/>
            <w:vAlign w:val="center"/>
          </w:tcPr>
          <w:p w14:paraId="0AFA7376" w14:textId="77777777" w:rsidR="00911515" w:rsidRPr="00E7759A" w:rsidRDefault="00911515" w:rsidP="001D7D96">
            <w:pPr>
              <w:pStyle w:val="Tablebody-"/>
              <w:spacing w:before="0" w:after="0"/>
              <w:jc w:val="both"/>
              <w:rPr>
                <w:rFonts w:ascii="Calibri" w:hAnsi="Calibri" w:cs="Calibri"/>
                <w:sz w:val="20"/>
                <w:szCs w:val="20"/>
              </w:rPr>
            </w:pPr>
            <w:r w:rsidRPr="00E7759A">
              <w:rPr>
                <w:rFonts w:ascii="Calibri" w:hAnsi="Calibri" w:cs="Calibri"/>
                <w:sz w:val="20"/>
                <w:szCs w:val="20"/>
              </w:rPr>
              <w:t> </w:t>
            </w:r>
          </w:p>
        </w:tc>
        <w:tc>
          <w:tcPr>
            <w:tcW w:w="959" w:type="dxa"/>
            <w:gridSpan w:val="2"/>
            <w:vAlign w:val="center"/>
          </w:tcPr>
          <w:p w14:paraId="452C3A80" w14:textId="14DF2AD8" w:rsidR="00911515" w:rsidRPr="00E7759A" w:rsidRDefault="00911515" w:rsidP="001D7D96">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AccessibilityNeedFilter</w:t>
            </w:r>
            <w:proofErr w:type="spellEnd"/>
          </w:p>
        </w:tc>
        <w:tc>
          <w:tcPr>
            <w:tcW w:w="540" w:type="dxa"/>
            <w:vAlign w:val="center"/>
          </w:tcPr>
          <w:p w14:paraId="4CCD2906" w14:textId="507B53F2"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728" w:type="dxa"/>
            <w:vAlign w:val="center"/>
          </w:tcPr>
          <w:p w14:paraId="75ABB3ED" w14:textId="26503C96" w:rsidR="00911515" w:rsidRPr="00E7759A" w:rsidRDefault="00911515" w:rsidP="001D7D96">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+Structure</w:t>
            </w:r>
          </w:p>
        </w:tc>
        <w:tc>
          <w:tcPr>
            <w:tcW w:w="5987" w:type="dxa"/>
            <w:vAlign w:val="center"/>
          </w:tcPr>
          <w:p w14:paraId="572288C0" w14:textId="6F311FE1"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Filter the results to include only SITUATIONs marked as affecting these needs.     </w:t>
            </w:r>
          </w:p>
        </w:tc>
      </w:tr>
      <w:tr w:rsidR="00911515" w:rsidRPr="003D07B7" w14:paraId="03CEFA47" w14:textId="77777777" w:rsidTr="003A36E7">
        <w:trPr>
          <w:cantSplit/>
        </w:trPr>
        <w:tc>
          <w:tcPr>
            <w:tcW w:w="1129" w:type="dxa"/>
            <w:vAlign w:val="center"/>
          </w:tcPr>
          <w:p w14:paraId="0AE794EC" w14:textId="77777777" w:rsidR="00911515" w:rsidRPr="00E7759A" w:rsidRDefault="00911515" w:rsidP="001D7D96">
            <w:pPr>
              <w:pStyle w:val="Tablebody-"/>
              <w:spacing w:before="0" w:after="0"/>
              <w:jc w:val="both"/>
              <w:rPr>
                <w:rFonts w:ascii="Calibri" w:hAnsi="Calibri" w:cs="Calibri"/>
                <w:sz w:val="20"/>
                <w:szCs w:val="20"/>
              </w:rPr>
            </w:pPr>
            <w:r w:rsidRPr="00E7759A">
              <w:rPr>
                <w:rFonts w:ascii="Calibri" w:hAnsi="Calibri" w:cs="Calibri"/>
                <w:sz w:val="20"/>
                <w:szCs w:val="20"/>
              </w:rPr>
              <w:t> </w:t>
            </w:r>
          </w:p>
        </w:tc>
        <w:tc>
          <w:tcPr>
            <w:tcW w:w="959" w:type="dxa"/>
            <w:gridSpan w:val="2"/>
            <w:vAlign w:val="center"/>
          </w:tcPr>
          <w:p w14:paraId="7148DF19" w14:textId="4AA0EF54" w:rsidR="00911515" w:rsidRPr="00E7759A" w:rsidRDefault="00911515" w:rsidP="001D7D96">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Language</w:t>
            </w:r>
          </w:p>
        </w:tc>
        <w:tc>
          <w:tcPr>
            <w:tcW w:w="540" w:type="dxa"/>
            <w:vAlign w:val="center"/>
          </w:tcPr>
          <w:p w14:paraId="13A3B939" w14:textId="1B0A3545"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28" w:type="dxa"/>
            <w:vAlign w:val="center"/>
          </w:tcPr>
          <w:p w14:paraId="0B056BFE" w14:textId="71AA640A"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proofErr w:type="spellStart"/>
            <w:proofErr w:type="gramStart"/>
            <w:r w:rsidRPr="00E7759A">
              <w:rPr>
                <w:rFonts w:ascii="Calibri" w:hAnsi="Calibri" w:cs="Calibri"/>
                <w:i/>
                <w:vanish/>
                <w:sz w:val="20"/>
                <w:szCs w:val="20"/>
                <w:highlight w:val="cyan"/>
              </w:rPr>
              <w:t>xml:lang</w:t>
            </w:r>
            <w:proofErr w:type="spellEnd"/>
            <w:proofErr w:type="gramEnd"/>
          </w:p>
        </w:tc>
        <w:tc>
          <w:tcPr>
            <w:tcW w:w="5987" w:type="dxa"/>
            <w:vAlign w:val="center"/>
          </w:tcPr>
          <w:p w14:paraId="092E3179" w14:textId="77777777"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Preferred language in which to return text values.</w:t>
            </w:r>
          </w:p>
          <w:p w14:paraId="6A0CB029" w14:textId="30CCDAE1"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Optional SIRI capability: </w:t>
            </w:r>
            <w:proofErr w:type="spellStart"/>
            <w:r w:rsidRPr="00E7759A">
              <w:rPr>
                <w:rFonts w:ascii="Calibri" w:hAnsi="Calibri" w:cs="Calibri"/>
                <w:i/>
                <w:vanish/>
                <w:sz w:val="20"/>
                <w:szCs w:val="20"/>
                <w:highlight w:val="cyan"/>
              </w:rPr>
              <w:t>NationalLanguage</w:t>
            </w:r>
            <w:proofErr w:type="spellEnd"/>
            <w:r w:rsidRPr="00E7759A">
              <w:rPr>
                <w:rFonts w:ascii="Calibri" w:hAnsi="Calibri" w:cs="Calibri"/>
                <w:i/>
                <w:vanish/>
                <w:sz w:val="20"/>
                <w:szCs w:val="20"/>
                <w:highlight w:val="cyan"/>
              </w:rPr>
              <w:t>.</w:t>
            </w:r>
          </w:p>
        </w:tc>
      </w:tr>
      <w:tr w:rsidR="00911515" w:rsidRPr="003D07B7" w14:paraId="2703CCFD" w14:textId="77777777" w:rsidTr="003A36E7">
        <w:trPr>
          <w:cantSplit/>
          <w:trHeight w:hRule="exact" w:val="650"/>
        </w:trPr>
        <w:tc>
          <w:tcPr>
            <w:tcW w:w="1129" w:type="dxa"/>
            <w:vMerge w:val="restart"/>
            <w:vAlign w:val="center"/>
          </w:tcPr>
          <w:p w14:paraId="3664200E" w14:textId="77777777" w:rsidR="00911515" w:rsidRPr="00E7759A" w:rsidRDefault="00911515" w:rsidP="001D7D96">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Request Policy</w:t>
            </w:r>
          </w:p>
        </w:tc>
        <w:tc>
          <w:tcPr>
            <w:tcW w:w="959" w:type="dxa"/>
            <w:gridSpan w:val="2"/>
            <w:vAlign w:val="center"/>
          </w:tcPr>
          <w:p w14:paraId="3A2E7DA5" w14:textId="3DF5BE55" w:rsidR="00911515" w:rsidRPr="00E7759A" w:rsidRDefault="00911515" w:rsidP="001D7D96">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IncludeTranslations</w:t>
            </w:r>
            <w:proofErr w:type="spellEnd"/>
          </w:p>
        </w:tc>
        <w:tc>
          <w:tcPr>
            <w:tcW w:w="540" w:type="dxa"/>
            <w:vAlign w:val="center"/>
          </w:tcPr>
          <w:p w14:paraId="24970480" w14:textId="17939F7E"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28" w:type="dxa"/>
            <w:vAlign w:val="center"/>
          </w:tcPr>
          <w:p w14:paraId="50946902" w14:textId="155A6BBC" w:rsidR="00911515" w:rsidRPr="00E7759A" w:rsidRDefault="00911515" w:rsidP="001D7D96">
            <w:pPr>
              <w:pStyle w:val="Tablebody-"/>
              <w:autoSpaceDE w:val="0"/>
              <w:autoSpaceDN w:val="0"/>
              <w:adjustRightInd w:val="0"/>
              <w:spacing w:before="0" w:after="0"/>
              <w:jc w:val="both"/>
              <w:rPr>
                <w:rFonts w:ascii="Calibri" w:hAnsi="Calibri" w:cs="Calibri"/>
                <w:i/>
                <w:iCs/>
                <w:vanish/>
                <w:sz w:val="20"/>
                <w:szCs w:val="20"/>
                <w:highlight w:val="cyan"/>
              </w:rPr>
            </w:pPr>
            <w:proofErr w:type="spellStart"/>
            <w:proofErr w:type="gramStart"/>
            <w:r w:rsidRPr="00E7759A">
              <w:rPr>
                <w:rFonts w:ascii="Calibri" w:hAnsi="Calibri" w:cs="Calibri"/>
                <w:i/>
                <w:vanish/>
                <w:sz w:val="20"/>
                <w:szCs w:val="20"/>
                <w:highlight w:val="cyan"/>
              </w:rPr>
              <w:t>xsd:boolean</w:t>
            </w:r>
            <w:proofErr w:type="spellEnd"/>
            <w:proofErr w:type="gramEnd"/>
          </w:p>
        </w:tc>
        <w:tc>
          <w:tcPr>
            <w:tcW w:w="5987" w:type="dxa"/>
            <w:vAlign w:val="center"/>
          </w:tcPr>
          <w:p w14:paraId="16E1E203" w14:textId="77777777"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Whether additional translations of text names are to be included in elements. If false, then only one element should be returned. Default is false.</w:t>
            </w:r>
          </w:p>
          <w:p w14:paraId="0F28B065" w14:textId="512C10DF" w:rsidR="00911515" w:rsidRPr="00E7759A" w:rsidRDefault="00911515" w:rsidP="001D7D96">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vanish/>
                <w:sz w:val="20"/>
                <w:szCs w:val="20"/>
                <w:highlight w:val="cyan"/>
              </w:rPr>
              <w:t xml:space="preserve">Where multiple values are returned </w:t>
            </w:r>
            <w:proofErr w:type="gramStart"/>
            <w:r w:rsidRPr="00E7759A">
              <w:rPr>
                <w:rFonts w:ascii="Calibri" w:hAnsi="Calibri" w:cs="Calibri"/>
                <w:vanish/>
                <w:sz w:val="20"/>
                <w:szCs w:val="20"/>
                <w:highlight w:val="cyan"/>
              </w:rPr>
              <w:t>The</w:t>
            </w:r>
            <w:proofErr w:type="gramEnd"/>
            <w:r w:rsidRPr="00E7759A">
              <w:rPr>
                <w:rFonts w:ascii="Calibri" w:hAnsi="Calibri" w:cs="Calibri"/>
                <w:vanish/>
                <w:sz w:val="20"/>
                <w:szCs w:val="20"/>
                <w:highlight w:val="cyan"/>
              </w:rPr>
              <w:t xml:space="preserve"> first element returned will be used as the default value.  </w:t>
            </w:r>
          </w:p>
        </w:tc>
      </w:tr>
      <w:tr w:rsidR="00911515" w:rsidRPr="00E32CB2" w14:paraId="5E792BEF" w14:textId="77777777" w:rsidTr="003A36E7">
        <w:trPr>
          <w:cantSplit/>
        </w:trPr>
        <w:tc>
          <w:tcPr>
            <w:tcW w:w="1129" w:type="dxa"/>
            <w:vMerge/>
            <w:vAlign w:val="center"/>
          </w:tcPr>
          <w:p w14:paraId="57DBC586" w14:textId="77777777" w:rsidR="00911515" w:rsidRPr="00E7759A" w:rsidRDefault="00911515" w:rsidP="001D7D96">
            <w:pPr>
              <w:pStyle w:val="Tablebody-"/>
              <w:spacing w:before="0" w:after="0"/>
              <w:jc w:val="both"/>
              <w:rPr>
                <w:rFonts w:ascii="Calibri" w:hAnsi="Calibri" w:cs="Calibri"/>
                <w:sz w:val="20"/>
                <w:szCs w:val="20"/>
              </w:rPr>
            </w:pPr>
          </w:p>
        </w:tc>
        <w:tc>
          <w:tcPr>
            <w:tcW w:w="959" w:type="dxa"/>
            <w:gridSpan w:val="2"/>
            <w:vAlign w:val="center"/>
          </w:tcPr>
          <w:p w14:paraId="253587B0" w14:textId="48E3BF4C" w:rsidR="00911515" w:rsidRPr="00E7759A" w:rsidRDefault="00911515" w:rsidP="001D7D96">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86359E">
              <w:rPr>
                <w:rFonts w:ascii="Calibri" w:hAnsi="Calibri" w:cs="Calibri"/>
                <w:b/>
                <w:i/>
                <w:sz w:val="20"/>
                <w:szCs w:val="20"/>
                <w:highlight w:val="lightGray"/>
              </w:rPr>
              <w:t>MaximumNumberOfSituationElements</w:t>
            </w:r>
            <w:proofErr w:type="spellEnd"/>
          </w:p>
        </w:tc>
        <w:tc>
          <w:tcPr>
            <w:tcW w:w="540" w:type="dxa"/>
            <w:vAlign w:val="center"/>
          </w:tcPr>
          <w:p w14:paraId="11A334E5" w14:textId="642EA2B2" w:rsidR="00911515" w:rsidRPr="00E7759A" w:rsidRDefault="00911515" w:rsidP="001D7D96">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sz w:val="20"/>
                <w:szCs w:val="20"/>
              </w:rPr>
              <w:t>0:1</w:t>
            </w:r>
          </w:p>
        </w:tc>
        <w:tc>
          <w:tcPr>
            <w:tcW w:w="1728" w:type="dxa"/>
            <w:vAlign w:val="center"/>
          </w:tcPr>
          <w:p w14:paraId="3D30F362" w14:textId="6C246991" w:rsidR="00911515" w:rsidRPr="00E7759A" w:rsidRDefault="00911515" w:rsidP="001D7D96">
            <w:pPr>
              <w:pStyle w:val="Tablebody-"/>
              <w:autoSpaceDE w:val="0"/>
              <w:autoSpaceDN w:val="0"/>
              <w:adjustRightInd w:val="0"/>
              <w:spacing w:before="0" w:after="0"/>
              <w:jc w:val="both"/>
              <w:rPr>
                <w:rFonts w:ascii="Calibri" w:hAnsi="Calibri" w:cs="Calibri"/>
                <w:i/>
                <w:iCs/>
                <w:vanish/>
                <w:sz w:val="20"/>
                <w:szCs w:val="20"/>
                <w:highlight w:val="cyan"/>
              </w:rPr>
            </w:pPr>
            <w:proofErr w:type="spellStart"/>
            <w:proofErr w:type="gramStart"/>
            <w:r w:rsidRPr="00E7759A">
              <w:rPr>
                <w:rFonts w:ascii="Calibri" w:hAnsi="Calibri" w:cs="Calibri"/>
                <w:i/>
                <w:sz w:val="20"/>
                <w:szCs w:val="20"/>
              </w:rPr>
              <w:t>xsd:positiveInteger</w:t>
            </w:r>
            <w:proofErr w:type="spellEnd"/>
            <w:proofErr w:type="gramEnd"/>
          </w:p>
        </w:tc>
        <w:tc>
          <w:tcPr>
            <w:tcW w:w="5987" w:type="dxa"/>
            <w:vAlign w:val="center"/>
          </w:tcPr>
          <w:p w14:paraId="04EBA081" w14:textId="4637F850" w:rsidR="00911515" w:rsidRPr="002E5CD2" w:rsidRDefault="00911515" w:rsidP="001D7D96">
            <w:pPr>
              <w:pStyle w:val="Tablebody-"/>
              <w:autoSpaceDE w:val="0"/>
              <w:autoSpaceDN w:val="0"/>
              <w:adjustRightInd w:val="0"/>
              <w:spacing w:before="0" w:after="0"/>
              <w:jc w:val="both"/>
              <w:rPr>
                <w:rFonts w:ascii="Calibri" w:hAnsi="Calibri" w:cs="Calibri"/>
                <w:vanish/>
                <w:sz w:val="20"/>
                <w:szCs w:val="20"/>
                <w:highlight w:val="lightGray"/>
                <w:lang w:val="fr-FR"/>
              </w:rPr>
            </w:pPr>
            <w:r w:rsidRPr="002E5CD2">
              <w:rPr>
                <w:rFonts w:ascii="Calibri" w:hAnsi="Calibri" w:cs="Calibri"/>
                <w:sz w:val="20"/>
                <w:szCs w:val="20"/>
                <w:highlight w:val="lightGray"/>
                <w:lang w:val="fr-FR"/>
              </w:rPr>
              <w:t xml:space="preserve">Le nombre maximal de </w:t>
            </w:r>
            <w:proofErr w:type="spellStart"/>
            <w:r w:rsidRPr="002E5CD2">
              <w:rPr>
                <w:rFonts w:ascii="Calibri" w:hAnsi="Calibri" w:cs="Calibri"/>
                <w:b/>
                <w:bCs/>
                <w:sz w:val="20"/>
                <w:szCs w:val="20"/>
                <w:highlight w:val="lightGray"/>
                <w:lang w:val="fr-FR"/>
              </w:rPr>
              <w:t>SituationElements</w:t>
            </w:r>
            <w:proofErr w:type="spellEnd"/>
            <w:r w:rsidRPr="002E5CD2">
              <w:rPr>
                <w:rFonts w:ascii="Calibri" w:hAnsi="Calibri" w:cs="Calibri"/>
                <w:sz w:val="20"/>
                <w:szCs w:val="20"/>
                <w:highlight w:val="lightGray"/>
                <w:lang w:val="fr-FR"/>
              </w:rPr>
              <w:t xml:space="preserve"> à inclure dans une diffusion donnée. Les n événements les plus récents dans la fenêtre d'anticipation sont inclus.</w:t>
            </w:r>
          </w:p>
        </w:tc>
      </w:tr>
      <w:tr w:rsidR="00911515" w:rsidRPr="003963A7" w14:paraId="3385B028" w14:textId="77777777" w:rsidTr="003A36E7">
        <w:trPr>
          <w:cantSplit/>
        </w:trPr>
        <w:tc>
          <w:tcPr>
            <w:tcW w:w="1129" w:type="dxa"/>
            <w:vMerge/>
            <w:vAlign w:val="center"/>
          </w:tcPr>
          <w:p w14:paraId="69975D11" w14:textId="77777777" w:rsidR="00911515" w:rsidRPr="00911515" w:rsidRDefault="00911515" w:rsidP="001D7D96">
            <w:pPr>
              <w:pStyle w:val="Tablebody-"/>
              <w:spacing w:before="0" w:after="0"/>
              <w:jc w:val="both"/>
              <w:rPr>
                <w:rFonts w:ascii="Calibri" w:hAnsi="Calibri" w:cs="Calibri"/>
                <w:sz w:val="20"/>
                <w:szCs w:val="20"/>
                <w:lang w:val="fr-FR"/>
              </w:rPr>
            </w:pPr>
          </w:p>
        </w:tc>
        <w:tc>
          <w:tcPr>
            <w:tcW w:w="959" w:type="dxa"/>
            <w:gridSpan w:val="2"/>
            <w:vAlign w:val="center"/>
          </w:tcPr>
          <w:p w14:paraId="6EDA4EEF" w14:textId="6C3DEEE6" w:rsidR="00911515" w:rsidRPr="00E7759A" w:rsidRDefault="00911515" w:rsidP="001D7D96">
            <w:pPr>
              <w:pStyle w:val="Tablebody-"/>
              <w:autoSpaceDE w:val="0"/>
              <w:autoSpaceDN w:val="0"/>
              <w:adjustRightInd w:val="0"/>
              <w:spacing w:before="0" w:after="0"/>
              <w:jc w:val="both"/>
              <w:rPr>
                <w:rFonts w:ascii="Calibri" w:hAnsi="Calibri" w:cs="Calibri"/>
                <w:b/>
                <w:i/>
                <w:iCs/>
                <w:sz w:val="20"/>
                <w:szCs w:val="20"/>
              </w:rPr>
            </w:pPr>
            <w:r w:rsidRPr="00E7759A">
              <w:rPr>
                <w:rFonts w:ascii="Calibri" w:hAnsi="Calibri" w:cs="Calibri"/>
                <w:b/>
                <w:i/>
                <w:vanish/>
                <w:sz w:val="20"/>
                <w:szCs w:val="20"/>
                <w:highlight w:val="cyan"/>
              </w:rPr>
              <w:t>Extensions</w:t>
            </w:r>
          </w:p>
        </w:tc>
        <w:tc>
          <w:tcPr>
            <w:tcW w:w="540" w:type="dxa"/>
            <w:vAlign w:val="center"/>
          </w:tcPr>
          <w:p w14:paraId="48130708" w14:textId="1F02E598" w:rsidR="00911515" w:rsidRPr="00E7759A" w:rsidRDefault="00911515" w:rsidP="001D7D96">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vanish/>
                <w:sz w:val="20"/>
                <w:szCs w:val="20"/>
                <w:highlight w:val="cyan"/>
              </w:rPr>
              <w:t>0:1</w:t>
            </w:r>
          </w:p>
        </w:tc>
        <w:tc>
          <w:tcPr>
            <w:tcW w:w="1728" w:type="dxa"/>
            <w:vAlign w:val="center"/>
          </w:tcPr>
          <w:p w14:paraId="1D01A070" w14:textId="4D2EAB65" w:rsidR="00911515" w:rsidRPr="00E7759A" w:rsidRDefault="00911515" w:rsidP="001D7D96">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vanish/>
                <w:sz w:val="20"/>
                <w:szCs w:val="20"/>
                <w:highlight w:val="cyan"/>
              </w:rPr>
              <w:t>any</w:t>
            </w:r>
          </w:p>
        </w:tc>
        <w:tc>
          <w:tcPr>
            <w:tcW w:w="5987" w:type="dxa"/>
            <w:vAlign w:val="center"/>
          </w:tcPr>
          <w:p w14:paraId="6274BD0E" w14:textId="1CBE6545" w:rsidR="00911515" w:rsidRPr="00232A92" w:rsidRDefault="00911515" w:rsidP="001D7D96">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vanish/>
                <w:sz w:val="20"/>
                <w:szCs w:val="20"/>
                <w:highlight w:val="cyan"/>
              </w:rPr>
              <w:t>Placeholder for user extensions.</w:t>
            </w:r>
          </w:p>
        </w:tc>
      </w:tr>
    </w:tbl>
    <w:p w14:paraId="650C7C15" w14:textId="77777777" w:rsidR="004403DC" w:rsidRPr="003D07B7" w:rsidRDefault="004403DC" w:rsidP="004403DC">
      <w:pPr>
        <w:pStyle w:val="Titre4"/>
        <w:rPr>
          <w:rFonts w:ascii="Arial" w:hAnsi="Arial" w:cs="Arial"/>
          <w:lang w:val="fr-FR"/>
        </w:rPr>
      </w:pPr>
      <w:r w:rsidRPr="003D07B7">
        <w:rPr>
          <w:rFonts w:ascii="Arial" w:hAnsi="Arial" w:cs="Arial"/>
          <w:lang w:val="fr-FR"/>
        </w:rPr>
        <w:t xml:space="preserve">Situation Network </w:t>
      </w:r>
      <w:proofErr w:type="spellStart"/>
      <w:r w:rsidRPr="003D07B7">
        <w:rPr>
          <w:rFonts w:ascii="Arial" w:hAnsi="Arial" w:cs="Arial"/>
          <w:lang w:val="fr-FR"/>
        </w:rPr>
        <w:t>filter</w:t>
      </w:r>
      <w:proofErr w:type="spellEnd"/>
    </w:p>
    <w:tbl>
      <w:tblPr>
        <w:tblW w:w="0" w:type="auto"/>
        <w:jc w:val="center"/>
        <w:tblLayout w:type="fixed"/>
        <w:tblLook w:val="0000" w:firstRow="0" w:lastRow="0" w:firstColumn="0" w:lastColumn="0" w:noHBand="0" w:noVBand="0"/>
      </w:tblPr>
      <w:tblGrid>
        <w:gridCol w:w="1064"/>
        <w:gridCol w:w="312"/>
        <w:gridCol w:w="284"/>
        <w:gridCol w:w="737"/>
        <w:gridCol w:w="567"/>
        <w:gridCol w:w="1276"/>
        <w:gridCol w:w="5796"/>
        <w:gridCol w:w="29"/>
      </w:tblGrid>
      <w:tr w:rsidR="004403DC" w:rsidRPr="00E32CB2" w14:paraId="76A8E5FB" w14:textId="77777777" w:rsidTr="00174907">
        <w:trPr>
          <w:gridAfter w:val="1"/>
          <w:wAfter w:w="29" w:type="dxa"/>
          <w:jc w:val="center"/>
        </w:trPr>
        <w:tc>
          <w:tcPr>
            <w:tcW w:w="1064" w:type="dxa"/>
            <w:vMerge w:val="restart"/>
            <w:tcBorders>
              <w:top w:val="single" w:sz="4" w:space="0" w:color="auto"/>
              <w:left w:val="single" w:sz="4" w:space="0" w:color="auto"/>
              <w:right w:val="single" w:sz="4" w:space="0" w:color="auto"/>
            </w:tcBorders>
            <w:vAlign w:val="center"/>
          </w:tcPr>
          <w:p w14:paraId="2B012A0A" w14:textId="77777777" w:rsidR="004403DC" w:rsidRPr="00E7759A" w:rsidRDefault="004403DC" w:rsidP="00174907">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SituationNetworkFilterGroup</w:t>
            </w:r>
            <w:proofErr w:type="spellEnd"/>
          </w:p>
        </w:tc>
        <w:tc>
          <w:tcPr>
            <w:tcW w:w="133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B69780" w14:textId="77777777" w:rsidR="004403DC" w:rsidRPr="0086359E"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6359E">
              <w:rPr>
                <w:rFonts w:ascii="Calibri" w:hAnsi="Calibri" w:cs="Calibri"/>
                <w:b/>
                <w:i/>
                <w:sz w:val="20"/>
                <w:szCs w:val="20"/>
                <w:highlight w:val="lightGray"/>
              </w:rPr>
              <w:t>OperatorRef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05DEE97D"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276" w:type="dxa"/>
            <w:tcBorders>
              <w:top w:val="single" w:sz="4" w:space="0" w:color="auto"/>
              <w:left w:val="single" w:sz="4" w:space="0" w:color="auto"/>
              <w:bottom w:val="single" w:sz="4" w:space="0" w:color="auto"/>
              <w:right w:val="single" w:sz="4" w:space="0" w:color="auto"/>
            </w:tcBorders>
            <w:vAlign w:val="center"/>
          </w:tcPr>
          <w:p w14:paraId="53B007AC" w14:textId="77777777" w:rsidR="004403DC" w:rsidRPr="00E7759A" w:rsidRDefault="004403DC" w:rsidP="00174907">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w:t>
            </w:r>
            <w:proofErr w:type="spellStart"/>
            <w:r w:rsidRPr="00E7759A">
              <w:rPr>
                <w:rFonts w:ascii="Calibri" w:hAnsi="Calibri" w:cs="Calibri"/>
                <w:i/>
                <w:sz w:val="20"/>
                <w:szCs w:val="20"/>
              </w:rPr>
              <w:t>OperatorCode</w:t>
            </w:r>
            <w:proofErr w:type="spellEnd"/>
          </w:p>
          <w:p w14:paraId="23233238"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proofErr w:type="gramStart"/>
            <w:r w:rsidRPr="00E7759A">
              <w:rPr>
                <w:rFonts w:ascii="Calibri" w:hAnsi="Calibri" w:cs="Calibri"/>
                <w:i/>
                <w:sz w:val="20"/>
                <w:szCs w:val="20"/>
              </w:rPr>
              <w:t>xsd:NMToken</w:t>
            </w:r>
            <w:proofErr w:type="spellEnd"/>
            <w:proofErr w:type="gramEnd"/>
            <w:r w:rsidRPr="00E7759A">
              <w:rPr>
                <w:rFonts w:ascii="Calibri" w:hAnsi="Calibri" w:cs="Calibri"/>
                <w:i/>
                <w:sz w:val="20"/>
                <w:szCs w:val="20"/>
              </w:rPr>
              <w:t>)</w:t>
            </w:r>
          </w:p>
        </w:tc>
        <w:tc>
          <w:tcPr>
            <w:tcW w:w="5796" w:type="dxa"/>
            <w:tcBorders>
              <w:top w:val="single" w:sz="4" w:space="0" w:color="auto"/>
              <w:left w:val="single" w:sz="4" w:space="0" w:color="auto"/>
              <w:bottom w:val="single" w:sz="4" w:space="0" w:color="auto"/>
              <w:right w:val="single" w:sz="4" w:space="0" w:color="auto"/>
            </w:tcBorders>
            <w:vAlign w:val="center"/>
          </w:tcPr>
          <w:p w14:paraId="184A54EE" w14:textId="4C05CFC5" w:rsidR="004403DC" w:rsidRPr="0086359E" w:rsidRDefault="0086359E" w:rsidP="00174907">
            <w:pPr>
              <w:pStyle w:val="Tablebody-"/>
              <w:autoSpaceDE w:val="0"/>
              <w:autoSpaceDN w:val="0"/>
              <w:adjustRightInd w:val="0"/>
              <w:spacing w:before="0" w:after="0"/>
              <w:jc w:val="both"/>
              <w:rPr>
                <w:rFonts w:ascii="Calibri" w:hAnsi="Calibri" w:cs="Calibri"/>
                <w:sz w:val="20"/>
                <w:szCs w:val="20"/>
                <w:lang w:val="fr-FR"/>
              </w:rPr>
            </w:pPr>
            <w:r w:rsidRPr="0086359E">
              <w:rPr>
                <w:rFonts w:ascii="Calibri" w:hAnsi="Calibri" w:cs="Calibri"/>
                <w:sz w:val="20"/>
                <w:szCs w:val="20"/>
                <w:lang w:val="fr-FR"/>
              </w:rPr>
              <w:t>Filtre les résultats pour n'inclure que les SITUATIONS relatives à l'Opérateur</w:t>
            </w:r>
            <w:r w:rsidR="004403DC" w:rsidRPr="0086359E">
              <w:rPr>
                <w:rFonts w:ascii="Calibri" w:hAnsi="Calibri" w:cs="Calibri"/>
                <w:sz w:val="20"/>
                <w:szCs w:val="20"/>
                <w:lang w:val="fr-FR"/>
              </w:rPr>
              <w:t>.</w:t>
            </w:r>
          </w:p>
        </w:tc>
      </w:tr>
      <w:tr w:rsidR="004403DC" w:rsidRPr="00DE49BE" w14:paraId="11F4A107" w14:textId="77777777" w:rsidTr="00174907">
        <w:trPr>
          <w:jc w:val="center"/>
        </w:trPr>
        <w:tc>
          <w:tcPr>
            <w:tcW w:w="1064" w:type="dxa"/>
            <w:vMerge/>
            <w:tcBorders>
              <w:left w:val="single" w:sz="4" w:space="0" w:color="auto"/>
              <w:right w:val="single" w:sz="4" w:space="0" w:color="auto"/>
            </w:tcBorders>
            <w:vAlign w:val="center"/>
          </w:tcPr>
          <w:p w14:paraId="488BBEE0" w14:textId="77777777" w:rsidR="004403DC" w:rsidRPr="0086359E" w:rsidRDefault="004403DC" w:rsidP="00174907">
            <w:pPr>
              <w:pStyle w:val="Tablebody-"/>
              <w:autoSpaceDE w:val="0"/>
              <w:autoSpaceDN w:val="0"/>
              <w:adjustRightInd w:val="0"/>
              <w:spacing w:before="0" w:after="0"/>
              <w:jc w:val="both"/>
              <w:rPr>
                <w:rFonts w:ascii="Calibri" w:hAnsi="Calibri" w:cs="Calibri"/>
                <w:sz w:val="20"/>
                <w:szCs w:val="20"/>
                <w:lang w:val="fr-FR"/>
              </w:rPr>
            </w:pPr>
          </w:p>
        </w:tc>
        <w:tc>
          <w:tcPr>
            <w:tcW w:w="1333" w:type="dxa"/>
            <w:gridSpan w:val="3"/>
            <w:tcBorders>
              <w:top w:val="single" w:sz="4" w:space="0" w:color="auto"/>
              <w:left w:val="single" w:sz="4" w:space="0" w:color="auto"/>
              <w:bottom w:val="single" w:sz="4" w:space="0" w:color="auto"/>
              <w:right w:val="single" w:sz="4" w:space="0" w:color="auto"/>
            </w:tcBorders>
            <w:vAlign w:val="center"/>
          </w:tcPr>
          <w:p w14:paraId="34267868" w14:textId="77777777" w:rsidR="004403DC" w:rsidRPr="00E7759A" w:rsidRDefault="004403DC" w:rsidP="00174907">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OperationalUnitRef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42E6103D" w14:textId="77777777" w:rsidR="004403DC" w:rsidRPr="00E7759A" w:rsidRDefault="004403DC" w:rsidP="00174907">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14:paraId="0F09C190" w14:textId="77777777" w:rsidR="004403DC" w:rsidRPr="00E7759A" w:rsidRDefault="004403DC" w:rsidP="00174907">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OperationalUnitCode</w:t>
            </w:r>
            <w:proofErr w:type="spellEnd"/>
          </w:p>
        </w:tc>
        <w:tc>
          <w:tcPr>
            <w:tcW w:w="5825" w:type="dxa"/>
            <w:gridSpan w:val="2"/>
            <w:tcBorders>
              <w:top w:val="single" w:sz="4" w:space="0" w:color="auto"/>
              <w:left w:val="single" w:sz="4" w:space="0" w:color="auto"/>
              <w:bottom w:val="single" w:sz="4" w:space="0" w:color="auto"/>
              <w:right w:val="single" w:sz="4" w:space="0" w:color="auto"/>
            </w:tcBorders>
            <w:vAlign w:val="center"/>
          </w:tcPr>
          <w:p w14:paraId="04537D25" w14:textId="77777777" w:rsidR="004403DC" w:rsidRPr="00E7759A" w:rsidRDefault="004403DC"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Filter the results to include only SITUATIONs relating to the Operational Unit.</w:t>
            </w:r>
          </w:p>
        </w:tc>
      </w:tr>
      <w:tr w:rsidR="004403DC" w:rsidRPr="00E32CB2" w14:paraId="7E14A02F" w14:textId="77777777" w:rsidTr="00174907">
        <w:trPr>
          <w:trHeight w:val="584"/>
          <w:jc w:val="center"/>
        </w:trPr>
        <w:tc>
          <w:tcPr>
            <w:tcW w:w="1064" w:type="dxa"/>
            <w:vMerge/>
            <w:tcBorders>
              <w:left w:val="single" w:sz="4" w:space="0" w:color="auto"/>
              <w:right w:val="single" w:sz="4" w:space="0" w:color="auto"/>
            </w:tcBorders>
            <w:vAlign w:val="center"/>
          </w:tcPr>
          <w:p w14:paraId="70D23FF0"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
        </w:tc>
        <w:tc>
          <w:tcPr>
            <w:tcW w:w="1333" w:type="dxa"/>
            <w:gridSpan w:val="3"/>
            <w:tcBorders>
              <w:top w:val="single" w:sz="4" w:space="0" w:color="auto"/>
              <w:left w:val="single" w:sz="4" w:space="0" w:color="auto"/>
              <w:bottom w:val="single" w:sz="4" w:space="0" w:color="auto"/>
              <w:right w:val="single" w:sz="4" w:space="0" w:color="auto"/>
            </w:tcBorders>
            <w:vAlign w:val="center"/>
          </w:tcPr>
          <w:p w14:paraId="4CEBD572" w14:textId="77777777" w:rsidR="004403DC" w:rsidRPr="0086359E"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6359E">
              <w:rPr>
                <w:rFonts w:ascii="Calibri" w:hAnsi="Calibri" w:cs="Calibri"/>
                <w:b/>
                <w:i/>
                <w:sz w:val="20"/>
                <w:szCs w:val="20"/>
                <w:highlight w:val="lightGray"/>
              </w:rPr>
              <w:t>NetworkRef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0E68489D"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276" w:type="dxa"/>
            <w:tcBorders>
              <w:top w:val="single" w:sz="4" w:space="0" w:color="auto"/>
              <w:left w:val="single" w:sz="4" w:space="0" w:color="auto"/>
              <w:bottom w:val="single" w:sz="4" w:space="0" w:color="auto"/>
              <w:right w:val="single" w:sz="4" w:space="0" w:color="auto"/>
            </w:tcBorders>
            <w:vAlign w:val="center"/>
          </w:tcPr>
          <w:p w14:paraId="51B66C7A"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NetworkCode</w:t>
            </w:r>
            <w:proofErr w:type="spellEnd"/>
          </w:p>
        </w:tc>
        <w:tc>
          <w:tcPr>
            <w:tcW w:w="5825" w:type="dxa"/>
            <w:gridSpan w:val="2"/>
            <w:tcBorders>
              <w:top w:val="single" w:sz="4" w:space="0" w:color="auto"/>
              <w:left w:val="single" w:sz="4" w:space="0" w:color="auto"/>
              <w:bottom w:val="single" w:sz="4" w:space="0" w:color="auto"/>
              <w:right w:val="single" w:sz="4" w:space="0" w:color="auto"/>
            </w:tcBorders>
            <w:vAlign w:val="center"/>
          </w:tcPr>
          <w:p w14:paraId="5E6C5C0F" w14:textId="2EE9525C" w:rsidR="004403DC" w:rsidRPr="002E5CD2" w:rsidRDefault="0086359E" w:rsidP="00174907">
            <w:pPr>
              <w:pStyle w:val="Tablebody-"/>
              <w:autoSpaceDE w:val="0"/>
              <w:autoSpaceDN w:val="0"/>
              <w:adjustRightInd w:val="0"/>
              <w:spacing w:before="0" w:after="0"/>
              <w:jc w:val="both"/>
              <w:rPr>
                <w:rFonts w:ascii="Calibri" w:hAnsi="Calibri" w:cs="Calibri"/>
                <w:sz w:val="20"/>
                <w:szCs w:val="20"/>
                <w:highlight w:val="lightGray"/>
                <w:lang w:val="fr-FR"/>
              </w:rPr>
            </w:pPr>
            <w:r w:rsidRPr="002E5CD2">
              <w:rPr>
                <w:rFonts w:ascii="Calibri" w:hAnsi="Calibri" w:cs="Calibri"/>
                <w:sz w:val="20"/>
                <w:szCs w:val="20"/>
                <w:highlight w:val="lightGray"/>
                <w:lang w:val="fr-FR"/>
              </w:rPr>
              <w:t>Filtre les résultats pour n'inclure que les SITUATIONS relatives au réseau</w:t>
            </w:r>
          </w:p>
        </w:tc>
      </w:tr>
      <w:tr w:rsidR="004403DC" w:rsidRPr="00E32CB2" w14:paraId="070B43CB" w14:textId="77777777" w:rsidTr="00174907">
        <w:trPr>
          <w:jc w:val="center"/>
        </w:trPr>
        <w:tc>
          <w:tcPr>
            <w:tcW w:w="1064" w:type="dxa"/>
            <w:vMerge/>
            <w:tcBorders>
              <w:left w:val="single" w:sz="4" w:space="0" w:color="auto"/>
              <w:right w:val="single" w:sz="4" w:space="0" w:color="auto"/>
            </w:tcBorders>
            <w:vAlign w:val="center"/>
          </w:tcPr>
          <w:p w14:paraId="78522B20" w14:textId="77777777" w:rsidR="004403DC" w:rsidRPr="00C63318" w:rsidRDefault="004403DC" w:rsidP="00174907">
            <w:pPr>
              <w:pStyle w:val="Tablebody-"/>
              <w:autoSpaceDE w:val="0"/>
              <w:autoSpaceDN w:val="0"/>
              <w:adjustRightInd w:val="0"/>
              <w:spacing w:before="0" w:after="0"/>
              <w:jc w:val="both"/>
              <w:rPr>
                <w:rFonts w:ascii="Calibri" w:hAnsi="Calibri" w:cs="Calibri"/>
                <w:sz w:val="20"/>
                <w:szCs w:val="20"/>
                <w:lang w:val="fr-FR"/>
              </w:rPr>
            </w:pPr>
          </w:p>
        </w:tc>
        <w:tc>
          <w:tcPr>
            <w:tcW w:w="1333" w:type="dxa"/>
            <w:gridSpan w:val="3"/>
            <w:tcBorders>
              <w:top w:val="single" w:sz="4" w:space="0" w:color="auto"/>
              <w:left w:val="single" w:sz="4" w:space="0" w:color="auto"/>
              <w:bottom w:val="single" w:sz="4" w:space="0" w:color="auto"/>
              <w:right w:val="single" w:sz="4" w:space="0" w:color="auto"/>
            </w:tcBorders>
            <w:vAlign w:val="center"/>
          </w:tcPr>
          <w:p w14:paraId="034D54CD" w14:textId="77777777" w:rsidR="004403DC" w:rsidRPr="00C63318" w:rsidRDefault="004403DC" w:rsidP="00174907">
            <w:pPr>
              <w:pStyle w:val="Tablebody-"/>
              <w:autoSpaceDE w:val="0"/>
              <w:autoSpaceDN w:val="0"/>
              <w:adjustRightInd w:val="0"/>
              <w:spacing w:before="0" w:after="0"/>
              <w:jc w:val="both"/>
              <w:rPr>
                <w:rFonts w:ascii="Calibri" w:hAnsi="Calibri" w:cs="Calibri"/>
                <w:sz w:val="20"/>
                <w:szCs w:val="20"/>
                <w:lang w:val="fr-FR"/>
              </w:rPr>
            </w:pPr>
            <w:r w:rsidRPr="00C63318">
              <w:rPr>
                <w:rFonts w:ascii="Calibri" w:hAnsi="Calibri" w:cs="Calibri"/>
                <w:sz w:val="20"/>
                <w:szCs w:val="20"/>
                <w:lang w:val="fr-FR"/>
              </w:rPr>
              <w:t> </w:t>
            </w:r>
          </w:p>
        </w:tc>
        <w:tc>
          <w:tcPr>
            <w:tcW w:w="567" w:type="dxa"/>
            <w:tcBorders>
              <w:top w:val="single" w:sz="4" w:space="0" w:color="auto"/>
              <w:left w:val="single" w:sz="4" w:space="0" w:color="auto"/>
              <w:bottom w:val="single" w:sz="4" w:space="0" w:color="auto"/>
              <w:right w:val="single" w:sz="4" w:space="0" w:color="auto"/>
            </w:tcBorders>
            <w:vAlign w:val="center"/>
          </w:tcPr>
          <w:p w14:paraId="48BAFEC9"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14:paraId="48CD3558"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choice</w:t>
            </w:r>
          </w:p>
        </w:tc>
        <w:tc>
          <w:tcPr>
            <w:tcW w:w="5825" w:type="dxa"/>
            <w:gridSpan w:val="2"/>
            <w:tcBorders>
              <w:top w:val="single" w:sz="4" w:space="0" w:color="auto"/>
              <w:left w:val="single" w:sz="4" w:space="0" w:color="auto"/>
              <w:bottom w:val="single" w:sz="4" w:space="0" w:color="auto"/>
              <w:right w:val="single" w:sz="4" w:space="0" w:color="auto"/>
            </w:tcBorders>
            <w:vAlign w:val="center"/>
          </w:tcPr>
          <w:p w14:paraId="03845706" w14:textId="1D75D1FE" w:rsidR="004403DC" w:rsidRPr="002E5CD2" w:rsidRDefault="0086359E" w:rsidP="00174907">
            <w:pPr>
              <w:pStyle w:val="Tablebody-"/>
              <w:autoSpaceDE w:val="0"/>
              <w:autoSpaceDN w:val="0"/>
              <w:adjustRightInd w:val="0"/>
              <w:spacing w:before="0" w:after="0"/>
              <w:jc w:val="both"/>
              <w:rPr>
                <w:rFonts w:ascii="Calibri" w:hAnsi="Calibri" w:cs="Calibri"/>
                <w:sz w:val="20"/>
                <w:szCs w:val="20"/>
                <w:highlight w:val="lightGray"/>
                <w:lang w:val="fr-FR"/>
              </w:rPr>
            </w:pPr>
            <w:r w:rsidRPr="002E5CD2">
              <w:rPr>
                <w:rFonts w:ascii="Calibri" w:hAnsi="Calibri" w:cs="Calibri"/>
                <w:sz w:val="20"/>
                <w:szCs w:val="20"/>
                <w:highlight w:val="lightGray"/>
                <w:lang w:val="fr-FR"/>
              </w:rPr>
              <w:t xml:space="preserve">Filtre les résultats pour n'inclure que les SITUATIONS </w:t>
            </w:r>
            <w:r w:rsidR="00210BFF" w:rsidRPr="002E5CD2">
              <w:rPr>
                <w:rFonts w:ascii="Calibri" w:hAnsi="Calibri" w:cs="Calibri"/>
                <w:sz w:val="20"/>
                <w:szCs w:val="20"/>
                <w:highlight w:val="lightGray"/>
                <w:lang w:val="fr-FR"/>
              </w:rPr>
              <w:t xml:space="preserve">relatives </w:t>
            </w:r>
            <w:r w:rsidRPr="002E5CD2">
              <w:rPr>
                <w:rFonts w:ascii="Calibri" w:hAnsi="Calibri" w:cs="Calibri"/>
                <w:sz w:val="20"/>
                <w:szCs w:val="20"/>
                <w:highlight w:val="lightGray"/>
                <w:lang w:val="fr-FR"/>
              </w:rPr>
              <w:t>LIGNES données</w:t>
            </w:r>
          </w:p>
        </w:tc>
      </w:tr>
      <w:tr w:rsidR="004403DC" w:rsidRPr="00E32CB2" w14:paraId="3039F53E" w14:textId="77777777" w:rsidTr="00174907">
        <w:trPr>
          <w:jc w:val="center"/>
        </w:trPr>
        <w:tc>
          <w:tcPr>
            <w:tcW w:w="1064" w:type="dxa"/>
            <w:vMerge/>
            <w:tcBorders>
              <w:left w:val="single" w:sz="4" w:space="0" w:color="auto"/>
              <w:right w:val="single" w:sz="4" w:space="0" w:color="auto"/>
            </w:tcBorders>
            <w:vAlign w:val="center"/>
          </w:tcPr>
          <w:p w14:paraId="56348894" w14:textId="77777777" w:rsidR="004403DC" w:rsidRPr="00404624" w:rsidRDefault="004403DC" w:rsidP="00174907">
            <w:pPr>
              <w:pStyle w:val="Tablebody-"/>
              <w:autoSpaceDE w:val="0"/>
              <w:autoSpaceDN w:val="0"/>
              <w:adjustRightInd w:val="0"/>
              <w:spacing w:before="0" w:after="0"/>
              <w:jc w:val="both"/>
              <w:rPr>
                <w:rFonts w:ascii="Calibri" w:hAnsi="Calibri" w:cs="Calibri"/>
                <w:sz w:val="20"/>
                <w:szCs w:val="20"/>
                <w:lang w:val="fr-FR"/>
              </w:rPr>
            </w:pPr>
          </w:p>
        </w:tc>
        <w:tc>
          <w:tcPr>
            <w:tcW w:w="312" w:type="dxa"/>
            <w:tcBorders>
              <w:top w:val="single" w:sz="4" w:space="0" w:color="auto"/>
              <w:left w:val="single" w:sz="4" w:space="0" w:color="auto"/>
              <w:bottom w:val="single" w:sz="4" w:space="0" w:color="auto"/>
              <w:right w:val="single" w:sz="4" w:space="0" w:color="auto"/>
            </w:tcBorders>
            <w:vAlign w:val="center"/>
          </w:tcPr>
          <w:p w14:paraId="38687AB2" w14:textId="77777777" w:rsidR="004403DC" w:rsidRPr="00E7759A" w:rsidRDefault="004403DC" w:rsidP="00174907">
            <w:pPr>
              <w:pStyle w:val="Tablebody-"/>
              <w:autoSpaceDE w:val="0"/>
              <w:autoSpaceDN w:val="0"/>
              <w:adjustRightInd w:val="0"/>
              <w:spacing w:before="0" w:after="0"/>
              <w:jc w:val="both"/>
              <w:rPr>
                <w:rFonts w:ascii="Calibri" w:hAnsi="Calibri" w:cs="Calibri"/>
                <w:b/>
                <w:i/>
                <w:iCs/>
                <w:sz w:val="20"/>
                <w:szCs w:val="20"/>
              </w:rPr>
            </w:pPr>
            <w:r w:rsidRPr="00E7759A">
              <w:rPr>
                <w:rFonts w:ascii="Calibri" w:hAnsi="Calibri" w:cs="Calibri"/>
                <w:b/>
                <w:i/>
                <w:sz w:val="20"/>
                <w:szCs w:val="20"/>
              </w:rPr>
              <w:t>a</w:t>
            </w:r>
          </w:p>
        </w:tc>
        <w:tc>
          <w:tcPr>
            <w:tcW w:w="1021" w:type="dxa"/>
            <w:gridSpan w:val="2"/>
            <w:tcBorders>
              <w:top w:val="single" w:sz="4" w:space="0" w:color="auto"/>
              <w:left w:val="single" w:sz="4" w:space="0" w:color="auto"/>
              <w:bottom w:val="single" w:sz="4" w:space="0" w:color="auto"/>
              <w:right w:val="single" w:sz="4" w:space="0" w:color="auto"/>
            </w:tcBorders>
            <w:vAlign w:val="center"/>
          </w:tcPr>
          <w:p w14:paraId="1B37CBD8" w14:textId="77777777" w:rsidR="004403DC" w:rsidRPr="0086359E"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6359E">
              <w:rPr>
                <w:rFonts w:ascii="Calibri" w:hAnsi="Calibri" w:cs="Calibri"/>
                <w:b/>
                <w:i/>
                <w:sz w:val="20"/>
                <w:szCs w:val="20"/>
                <w:highlight w:val="lightGray"/>
              </w:rPr>
              <w:t>LineRef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4693D464"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14:paraId="3047DFA3" w14:textId="77777777" w:rsidR="004403DC" w:rsidRPr="00E7759A" w:rsidRDefault="004403DC" w:rsidP="00174907">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w:t>
            </w:r>
            <w:proofErr w:type="spellStart"/>
            <w:r w:rsidRPr="00E7759A">
              <w:rPr>
                <w:rFonts w:ascii="Calibri" w:hAnsi="Calibri" w:cs="Calibri"/>
                <w:i/>
                <w:sz w:val="20"/>
                <w:szCs w:val="20"/>
              </w:rPr>
              <w:t>LineCode</w:t>
            </w:r>
            <w:proofErr w:type="spellEnd"/>
          </w:p>
          <w:p w14:paraId="505B4BDA"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proofErr w:type="gramStart"/>
            <w:r w:rsidRPr="00E7759A">
              <w:rPr>
                <w:rFonts w:ascii="Calibri" w:hAnsi="Calibri" w:cs="Calibri"/>
                <w:i/>
                <w:sz w:val="20"/>
                <w:szCs w:val="20"/>
              </w:rPr>
              <w:t>xsd:NMToken</w:t>
            </w:r>
            <w:proofErr w:type="spellEnd"/>
            <w:proofErr w:type="gramEnd"/>
            <w:r w:rsidRPr="00E7759A">
              <w:rPr>
                <w:rFonts w:ascii="Calibri" w:hAnsi="Calibri" w:cs="Calibri"/>
                <w:i/>
                <w:sz w:val="20"/>
                <w:szCs w:val="20"/>
              </w:rPr>
              <w:t>)</w:t>
            </w:r>
          </w:p>
        </w:tc>
        <w:tc>
          <w:tcPr>
            <w:tcW w:w="5825" w:type="dxa"/>
            <w:gridSpan w:val="2"/>
            <w:tcBorders>
              <w:top w:val="single" w:sz="4" w:space="0" w:color="auto"/>
              <w:left w:val="single" w:sz="4" w:space="0" w:color="auto"/>
              <w:bottom w:val="single" w:sz="4" w:space="0" w:color="auto"/>
              <w:right w:val="single" w:sz="4" w:space="0" w:color="auto"/>
            </w:tcBorders>
            <w:vAlign w:val="center"/>
          </w:tcPr>
          <w:p w14:paraId="5979C9A7" w14:textId="2EC38298" w:rsidR="004403DC" w:rsidRPr="002E5CD2" w:rsidRDefault="00210BFF" w:rsidP="00174907">
            <w:pPr>
              <w:pStyle w:val="Tablebody-"/>
              <w:autoSpaceDE w:val="0"/>
              <w:autoSpaceDN w:val="0"/>
              <w:adjustRightInd w:val="0"/>
              <w:spacing w:before="0" w:after="0"/>
              <w:jc w:val="both"/>
              <w:rPr>
                <w:rFonts w:ascii="Calibri" w:hAnsi="Calibri" w:cs="Calibri"/>
                <w:sz w:val="20"/>
                <w:szCs w:val="20"/>
                <w:highlight w:val="lightGray"/>
                <w:lang w:val="fr-FR"/>
              </w:rPr>
            </w:pPr>
            <w:r w:rsidRPr="002E5CD2">
              <w:rPr>
                <w:rFonts w:ascii="Calibri" w:hAnsi="Calibri" w:cs="Calibri"/>
                <w:sz w:val="20"/>
                <w:szCs w:val="20"/>
                <w:highlight w:val="lightGray"/>
                <w:lang w:val="fr-FR"/>
              </w:rPr>
              <w:t xml:space="preserve">Filtre les résultats pour n'inclure que les résultats de la LIGNE donnée. Si aucune </w:t>
            </w:r>
            <w:proofErr w:type="spellStart"/>
            <w:r w:rsidRPr="002E5CD2">
              <w:rPr>
                <w:rFonts w:ascii="Calibri" w:hAnsi="Calibri" w:cs="Calibri"/>
                <w:sz w:val="20"/>
                <w:szCs w:val="20"/>
                <w:highlight w:val="lightGray"/>
                <w:lang w:val="fr-FR"/>
              </w:rPr>
              <w:t>LineRef</w:t>
            </w:r>
            <w:proofErr w:type="spellEnd"/>
            <w:r w:rsidRPr="002E5CD2">
              <w:rPr>
                <w:rFonts w:ascii="Calibri" w:hAnsi="Calibri" w:cs="Calibri"/>
                <w:sz w:val="20"/>
                <w:szCs w:val="20"/>
                <w:highlight w:val="lightGray"/>
                <w:lang w:val="fr-FR"/>
              </w:rPr>
              <w:t xml:space="preserve"> n'est spécifiée comme filtre d'abonnement, cela implique implicitement la transmission de données pour toutes les LIGNES dans le SAE.</w:t>
            </w:r>
          </w:p>
        </w:tc>
      </w:tr>
      <w:tr w:rsidR="004403DC" w:rsidRPr="003D07B7" w14:paraId="40A562D0" w14:textId="77777777" w:rsidTr="00174907">
        <w:trPr>
          <w:jc w:val="center"/>
        </w:trPr>
        <w:tc>
          <w:tcPr>
            <w:tcW w:w="1064" w:type="dxa"/>
            <w:vMerge/>
            <w:tcBorders>
              <w:left w:val="single" w:sz="4" w:space="0" w:color="auto"/>
              <w:right w:val="single" w:sz="4" w:space="0" w:color="auto"/>
            </w:tcBorders>
            <w:vAlign w:val="center"/>
          </w:tcPr>
          <w:p w14:paraId="3A8222BE" w14:textId="77777777" w:rsidR="004403DC" w:rsidRPr="00C63318" w:rsidRDefault="004403DC" w:rsidP="00174907">
            <w:pPr>
              <w:pStyle w:val="Tablebody-"/>
              <w:autoSpaceDE w:val="0"/>
              <w:autoSpaceDN w:val="0"/>
              <w:adjustRightInd w:val="0"/>
              <w:spacing w:before="0" w:after="0"/>
              <w:jc w:val="both"/>
              <w:rPr>
                <w:rFonts w:ascii="Calibri" w:hAnsi="Calibri" w:cs="Calibri"/>
                <w:sz w:val="20"/>
                <w:szCs w:val="20"/>
                <w:lang w:val="fr-FR"/>
              </w:rPr>
            </w:pPr>
          </w:p>
        </w:tc>
        <w:tc>
          <w:tcPr>
            <w:tcW w:w="312" w:type="dxa"/>
            <w:vMerge w:val="restart"/>
            <w:tcBorders>
              <w:top w:val="single" w:sz="4" w:space="0" w:color="auto"/>
              <w:left w:val="single" w:sz="4" w:space="0" w:color="auto"/>
              <w:right w:val="single" w:sz="4" w:space="0" w:color="auto"/>
            </w:tcBorders>
            <w:vAlign w:val="center"/>
          </w:tcPr>
          <w:p w14:paraId="2D7B96FC" w14:textId="77777777" w:rsidR="004403DC" w:rsidRPr="00E7759A" w:rsidRDefault="004403DC" w:rsidP="00174907">
            <w:pPr>
              <w:pStyle w:val="Tablebody-"/>
              <w:autoSpaceDE w:val="0"/>
              <w:autoSpaceDN w:val="0"/>
              <w:adjustRightInd w:val="0"/>
              <w:spacing w:before="0" w:after="0"/>
              <w:jc w:val="both"/>
              <w:rPr>
                <w:rFonts w:ascii="Calibri" w:hAnsi="Calibri" w:cs="Calibri"/>
                <w:b/>
                <w:i/>
                <w:iCs/>
                <w:sz w:val="20"/>
                <w:szCs w:val="20"/>
              </w:rPr>
            </w:pPr>
            <w:r w:rsidRPr="00E7759A">
              <w:rPr>
                <w:rFonts w:ascii="Calibri" w:hAnsi="Calibri" w:cs="Calibri"/>
                <w:b/>
                <w:i/>
                <w:sz w:val="20"/>
                <w:szCs w:val="20"/>
              </w:rPr>
              <w:t>b</w:t>
            </w:r>
          </w:p>
        </w:tc>
        <w:tc>
          <w:tcPr>
            <w:tcW w:w="1021" w:type="dxa"/>
            <w:gridSpan w:val="2"/>
            <w:tcBorders>
              <w:top w:val="single" w:sz="4" w:space="0" w:color="auto"/>
              <w:left w:val="single" w:sz="4" w:space="0" w:color="auto"/>
              <w:bottom w:val="single" w:sz="4" w:space="0" w:color="auto"/>
              <w:right w:val="single" w:sz="4" w:space="0" w:color="auto"/>
            </w:tcBorders>
            <w:vAlign w:val="center"/>
          </w:tcPr>
          <w:p w14:paraId="795C11B8" w14:textId="77777777" w:rsidR="004403DC" w:rsidRPr="0086359E"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r w:rsidRPr="0086359E">
              <w:rPr>
                <w:rFonts w:ascii="Calibri" w:hAnsi="Calibri" w:cs="Calibri"/>
                <w:b/>
                <w:i/>
                <w:sz w:val="20"/>
                <w:szCs w:val="20"/>
                <w:highlight w:val="lightGray"/>
              </w:rPr>
              <w:t>Lines</w:t>
            </w:r>
          </w:p>
        </w:tc>
        <w:tc>
          <w:tcPr>
            <w:tcW w:w="567" w:type="dxa"/>
            <w:tcBorders>
              <w:top w:val="single" w:sz="4" w:space="0" w:color="auto"/>
              <w:left w:val="single" w:sz="4" w:space="0" w:color="auto"/>
              <w:bottom w:val="single" w:sz="4" w:space="0" w:color="auto"/>
              <w:right w:val="single" w:sz="4" w:space="0" w:color="auto"/>
            </w:tcBorders>
            <w:vAlign w:val="center"/>
          </w:tcPr>
          <w:p w14:paraId="5C20A751"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276" w:type="dxa"/>
            <w:tcBorders>
              <w:top w:val="single" w:sz="4" w:space="0" w:color="auto"/>
              <w:left w:val="single" w:sz="4" w:space="0" w:color="auto"/>
              <w:bottom w:val="single" w:sz="4" w:space="0" w:color="auto"/>
              <w:right w:val="single" w:sz="4" w:space="0" w:color="auto"/>
            </w:tcBorders>
            <w:vAlign w:val="center"/>
          </w:tcPr>
          <w:p w14:paraId="6BBFC8C8"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LineDirection</w:t>
            </w:r>
            <w:proofErr w:type="spellEnd"/>
          </w:p>
        </w:tc>
        <w:tc>
          <w:tcPr>
            <w:tcW w:w="5825" w:type="dxa"/>
            <w:gridSpan w:val="2"/>
            <w:tcBorders>
              <w:top w:val="single" w:sz="4" w:space="0" w:color="auto"/>
              <w:left w:val="single" w:sz="4" w:space="0" w:color="auto"/>
              <w:bottom w:val="single" w:sz="4" w:space="0" w:color="auto"/>
              <w:right w:val="single" w:sz="4" w:space="0" w:color="auto"/>
            </w:tcBorders>
            <w:vAlign w:val="center"/>
          </w:tcPr>
          <w:p w14:paraId="37869240" w14:textId="77777777" w:rsidR="004403DC" w:rsidRPr="002E5CD2" w:rsidRDefault="004403DC" w:rsidP="00174907">
            <w:pPr>
              <w:pStyle w:val="Tablebody-"/>
              <w:autoSpaceDE w:val="0"/>
              <w:autoSpaceDN w:val="0"/>
              <w:adjustRightInd w:val="0"/>
              <w:spacing w:before="0" w:after="0"/>
              <w:jc w:val="both"/>
              <w:rPr>
                <w:rFonts w:ascii="Calibri" w:hAnsi="Calibri" w:cs="Calibri"/>
                <w:sz w:val="20"/>
                <w:szCs w:val="20"/>
                <w:highlight w:val="lightGray"/>
              </w:rPr>
            </w:pPr>
          </w:p>
        </w:tc>
      </w:tr>
      <w:tr w:rsidR="004403DC" w:rsidRPr="00E32CB2" w14:paraId="7464BF64" w14:textId="77777777" w:rsidTr="00174907">
        <w:trPr>
          <w:jc w:val="center"/>
        </w:trPr>
        <w:tc>
          <w:tcPr>
            <w:tcW w:w="1064" w:type="dxa"/>
            <w:vMerge/>
            <w:tcBorders>
              <w:left w:val="single" w:sz="4" w:space="0" w:color="auto"/>
              <w:right w:val="single" w:sz="4" w:space="0" w:color="auto"/>
            </w:tcBorders>
            <w:vAlign w:val="center"/>
          </w:tcPr>
          <w:p w14:paraId="23CC9CEE"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
        </w:tc>
        <w:tc>
          <w:tcPr>
            <w:tcW w:w="312" w:type="dxa"/>
            <w:vMerge/>
            <w:tcBorders>
              <w:left w:val="single" w:sz="4" w:space="0" w:color="auto"/>
              <w:bottom w:val="single" w:sz="4" w:space="0" w:color="auto"/>
              <w:right w:val="single" w:sz="4" w:space="0" w:color="auto"/>
            </w:tcBorders>
            <w:vAlign w:val="center"/>
          </w:tcPr>
          <w:p w14:paraId="7BAD285B" w14:textId="77777777" w:rsidR="004403DC" w:rsidRPr="00E7759A" w:rsidRDefault="004403DC" w:rsidP="00174907">
            <w:pPr>
              <w:pStyle w:val="Tablebody-"/>
              <w:autoSpaceDE w:val="0"/>
              <w:autoSpaceDN w:val="0"/>
              <w:adjustRightInd w:val="0"/>
              <w:spacing w:before="0" w:after="0"/>
              <w:jc w:val="both"/>
              <w:rPr>
                <w:rFonts w:ascii="Calibri" w:hAnsi="Calibri" w:cs="Calibri"/>
                <w:b/>
                <w:i/>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F2195B" w14:textId="77777777" w:rsidR="004403DC" w:rsidRPr="0086359E" w:rsidRDefault="004403DC" w:rsidP="00174907">
            <w:pPr>
              <w:pStyle w:val="Tablebody-"/>
              <w:autoSpaceDE w:val="0"/>
              <w:autoSpaceDN w:val="0"/>
              <w:adjustRightInd w:val="0"/>
              <w:spacing w:before="0" w:after="0"/>
              <w:jc w:val="both"/>
              <w:rPr>
                <w:rFonts w:ascii="Calibri" w:hAnsi="Calibri" w:cs="Calibri"/>
                <w:b/>
                <w:i/>
                <w:sz w:val="20"/>
                <w:szCs w:val="20"/>
                <w:highlight w:val="lightGray"/>
              </w:rPr>
            </w:pPr>
          </w:p>
        </w:tc>
        <w:tc>
          <w:tcPr>
            <w:tcW w:w="737" w:type="dxa"/>
            <w:tcBorders>
              <w:top w:val="single" w:sz="4" w:space="0" w:color="auto"/>
              <w:left w:val="single" w:sz="4" w:space="0" w:color="auto"/>
              <w:bottom w:val="single" w:sz="4" w:space="0" w:color="auto"/>
              <w:right w:val="single" w:sz="4" w:space="0" w:color="auto"/>
            </w:tcBorders>
            <w:vAlign w:val="center"/>
          </w:tcPr>
          <w:p w14:paraId="2EC379EC" w14:textId="77777777" w:rsidR="004403DC" w:rsidRPr="0086359E" w:rsidRDefault="004403DC" w:rsidP="00174907">
            <w:pPr>
              <w:pStyle w:val="Tablebody-"/>
              <w:autoSpaceDE w:val="0"/>
              <w:autoSpaceDN w:val="0"/>
              <w:adjustRightInd w:val="0"/>
              <w:spacing w:before="0" w:after="0"/>
              <w:jc w:val="both"/>
              <w:rPr>
                <w:rFonts w:ascii="Calibri" w:hAnsi="Calibri" w:cs="Calibri"/>
                <w:b/>
                <w:i/>
                <w:sz w:val="20"/>
                <w:szCs w:val="20"/>
                <w:highlight w:val="lightGray"/>
              </w:rPr>
            </w:pPr>
            <w:proofErr w:type="spellStart"/>
            <w:r w:rsidRPr="0086359E">
              <w:rPr>
                <w:rFonts w:ascii="Calibri" w:hAnsi="Calibri" w:cs="Calibri"/>
                <w:b/>
                <w:i/>
                <w:sz w:val="20"/>
                <w:szCs w:val="20"/>
                <w:highlight w:val="lightGray"/>
              </w:rPr>
              <w:t>LineDirection</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1C291F9D"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1:*</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14:paraId="70AE8B72" w14:textId="77777777" w:rsidR="004403DC" w:rsidRPr="00E7759A" w:rsidRDefault="004403DC" w:rsidP="00174907">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+Structure</w:t>
            </w:r>
          </w:p>
        </w:tc>
        <w:tc>
          <w:tcPr>
            <w:tcW w:w="5825" w:type="dxa"/>
            <w:gridSpan w:val="2"/>
            <w:tcBorders>
              <w:top w:val="single" w:sz="4" w:space="0" w:color="auto"/>
              <w:left w:val="single" w:sz="4" w:space="0" w:color="auto"/>
              <w:bottom w:val="single" w:sz="4" w:space="0" w:color="auto"/>
              <w:right w:val="single" w:sz="4" w:space="0" w:color="auto"/>
            </w:tcBorders>
            <w:vAlign w:val="center"/>
          </w:tcPr>
          <w:p w14:paraId="73288434" w14:textId="4281ECA7" w:rsidR="004403DC" w:rsidRPr="002E5CD2" w:rsidRDefault="00210BFF" w:rsidP="00174907">
            <w:pPr>
              <w:pStyle w:val="Tablebody-"/>
              <w:autoSpaceDE w:val="0"/>
              <w:autoSpaceDN w:val="0"/>
              <w:adjustRightInd w:val="0"/>
              <w:spacing w:before="0" w:after="0"/>
              <w:jc w:val="both"/>
              <w:rPr>
                <w:rFonts w:ascii="Calibri" w:hAnsi="Calibri" w:cs="Calibri"/>
                <w:sz w:val="20"/>
                <w:szCs w:val="20"/>
                <w:highlight w:val="lightGray"/>
                <w:lang w:val="fr-FR"/>
              </w:rPr>
            </w:pPr>
            <w:r w:rsidRPr="002E5CD2">
              <w:rPr>
                <w:rFonts w:ascii="Calibri" w:hAnsi="Calibri" w:cs="Calibri"/>
                <w:sz w:val="20"/>
                <w:szCs w:val="20"/>
                <w:highlight w:val="lightGray"/>
                <w:lang w:val="fr-FR"/>
              </w:rPr>
              <w:t xml:space="preserve">Filtre les résultats pour n'inclure que les SITUATIONS relatives aux Lignes/Direction spécifiées </w:t>
            </w:r>
          </w:p>
        </w:tc>
      </w:tr>
      <w:tr w:rsidR="004403DC" w:rsidRPr="00E32CB2" w14:paraId="3F2C6305" w14:textId="77777777" w:rsidTr="00174907">
        <w:trPr>
          <w:jc w:val="center"/>
        </w:trPr>
        <w:tc>
          <w:tcPr>
            <w:tcW w:w="1064" w:type="dxa"/>
            <w:vMerge/>
            <w:tcBorders>
              <w:left w:val="single" w:sz="4" w:space="0" w:color="auto"/>
              <w:right w:val="single" w:sz="4" w:space="0" w:color="auto"/>
            </w:tcBorders>
            <w:vAlign w:val="center"/>
          </w:tcPr>
          <w:p w14:paraId="580F4CF2" w14:textId="77777777" w:rsidR="004403DC" w:rsidRPr="00C63318" w:rsidRDefault="004403DC" w:rsidP="00174907">
            <w:pPr>
              <w:pStyle w:val="Tablebody-"/>
              <w:autoSpaceDE w:val="0"/>
              <w:autoSpaceDN w:val="0"/>
              <w:adjustRightInd w:val="0"/>
              <w:spacing w:before="0" w:after="0"/>
              <w:jc w:val="both"/>
              <w:rPr>
                <w:rFonts w:ascii="Calibri" w:hAnsi="Calibri" w:cs="Calibri"/>
                <w:sz w:val="20"/>
                <w:szCs w:val="20"/>
                <w:lang w:val="fr-FR"/>
              </w:rPr>
            </w:pPr>
          </w:p>
        </w:tc>
        <w:tc>
          <w:tcPr>
            <w:tcW w:w="1333" w:type="dxa"/>
            <w:gridSpan w:val="3"/>
            <w:tcBorders>
              <w:top w:val="single" w:sz="4" w:space="0" w:color="auto"/>
              <w:left w:val="single" w:sz="4" w:space="0" w:color="auto"/>
              <w:bottom w:val="single" w:sz="4" w:space="0" w:color="auto"/>
              <w:right w:val="single" w:sz="4" w:space="0" w:color="auto"/>
            </w:tcBorders>
            <w:vAlign w:val="center"/>
          </w:tcPr>
          <w:p w14:paraId="5E07D639" w14:textId="77777777" w:rsidR="004403DC" w:rsidRPr="0086359E"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6359E">
              <w:rPr>
                <w:rFonts w:ascii="Calibri" w:hAnsi="Calibri" w:cs="Calibri"/>
                <w:b/>
                <w:i/>
                <w:sz w:val="20"/>
                <w:szCs w:val="20"/>
                <w:highlight w:val="lightGray"/>
              </w:rPr>
              <w:t>StopPointRef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6DB241A4"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14:paraId="6A8D10DC" w14:textId="77777777" w:rsidR="004403DC" w:rsidRPr="00E7759A" w:rsidRDefault="004403DC" w:rsidP="00174907">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w:t>
            </w:r>
            <w:proofErr w:type="spellStart"/>
            <w:r w:rsidRPr="00E7759A">
              <w:rPr>
                <w:rFonts w:ascii="Calibri" w:hAnsi="Calibri" w:cs="Calibri"/>
                <w:i/>
                <w:sz w:val="20"/>
                <w:szCs w:val="20"/>
              </w:rPr>
              <w:t>StopPointCode</w:t>
            </w:r>
            <w:proofErr w:type="spellEnd"/>
          </w:p>
          <w:p w14:paraId="40CCB17F"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proofErr w:type="gramStart"/>
            <w:r w:rsidRPr="00E7759A">
              <w:rPr>
                <w:rFonts w:ascii="Calibri" w:hAnsi="Calibri" w:cs="Calibri"/>
                <w:i/>
                <w:sz w:val="20"/>
                <w:szCs w:val="20"/>
              </w:rPr>
              <w:t>xsd:NMToken</w:t>
            </w:r>
            <w:proofErr w:type="spellEnd"/>
            <w:proofErr w:type="gramEnd"/>
            <w:r w:rsidRPr="00E7759A">
              <w:rPr>
                <w:rFonts w:ascii="Calibri" w:hAnsi="Calibri" w:cs="Calibri"/>
                <w:i/>
                <w:sz w:val="20"/>
                <w:szCs w:val="20"/>
              </w:rPr>
              <w:t>)</w:t>
            </w:r>
          </w:p>
        </w:tc>
        <w:tc>
          <w:tcPr>
            <w:tcW w:w="5825" w:type="dxa"/>
            <w:gridSpan w:val="2"/>
            <w:tcBorders>
              <w:top w:val="single" w:sz="4" w:space="0" w:color="auto"/>
              <w:left w:val="single" w:sz="4" w:space="0" w:color="auto"/>
              <w:bottom w:val="single" w:sz="4" w:space="0" w:color="auto"/>
              <w:right w:val="single" w:sz="4" w:space="0" w:color="auto"/>
            </w:tcBorders>
            <w:vAlign w:val="center"/>
          </w:tcPr>
          <w:p w14:paraId="07C22C5B" w14:textId="1383CDFC" w:rsidR="004403DC" w:rsidRPr="002E5CD2" w:rsidRDefault="00210BFF" w:rsidP="00174907">
            <w:pPr>
              <w:pStyle w:val="Tablebody-"/>
              <w:autoSpaceDE w:val="0"/>
              <w:autoSpaceDN w:val="0"/>
              <w:adjustRightInd w:val="0"/>
              <w:spacing w:before="0" w:after="0"/>
              <w:jc w:val="both"/>
              <w:rPr>
                <w:rFonts w:ascii="Calibri" w:hAnsi="Calibri" w:cs="Calibri"/>
                <w:sz w:val="20"/>
                <w:szCs w:val="20"/>
                <w:highlight w:val="lightGray"/>
                <w:lang w:val="fr-FR"/>
              </w:rPr>
            </w:pPr>
            <w:r w:rsidRPr="002E5CD2">
              <w:rPr>
                <w:rFonts w:ascii="Calibri" w:hAnsi="Calibri" w:cs="Calibri"/>
                <w:sz w:val="20"/>
                <w:szCs w:val="20"/>
                <w:highlight w:val="lightGray"/>
                <w:lang w:val="fr-FR"/>
              </w:rPr>
              <w:t xml:space="preserve">Filtre les résultats pour n'inclure que les SITUATIONS relatives points d’arrêt spécifiés </w:t>
            </w:r>
          </w:p>
        </w:tc>
      </w:tr>
      <w:tr w:rsidR="004403DC" w:rsidRPr="00DE49BE" w14:paraId="2D3B697A" w14:textId="77777777" w:rsidTr="00174907">
        <w:trPr>
          <w:jc w:val="center"/>
        </w:trPr>
        <w:tc>
          <w:tcPr>
            <w:tcW w:w="1064" w:type="dxa"/>
            <w:vMerge/>
            <w:tcBorders>
              <w:left w:val="single" w:sz="4" w:space="0" w:color="auto"/>
              <w:right w:val="single" w:sz="4" w:space="0" w:color="auto"/>
            </w:tcBorders>
            <w:vAlign w:val="center"/>
          </w:tcPr>
          <w:p w14:paraId="24DF86FE" w14:textId="77777777" w:rsidR="004403DC" w:rsidRPr="00C63318" w:rsidRDefault="004403DC" w:rsidP="00174907">
            <w:pPr>
              <w:pStyle w:val="Tablebody-"/>
              <w:autoSpaceDE w:val="0"/>
              <w:autoSpaceDN w:val="0"/>
              <w:adjustRightInd w:val="0"/>
              <w:spacing w:before="0" w:after="0"/>
              <w:jc w:val="both"/>
              <w:rPr>
                <w:rFonts w:ascii="Calibri" w:hAnsi="Calibri" w:cs="Calibri"/>
                <w:sz w:val="20"/>
                <w:szCs w:val="20"/>
                <w:lang w:val="fr-FR"/>
              </w:rPr>
            </w:pPr>
          </w:p>
        </w:tc>
        <w:tc>
          <w:tcPr>
            <w:tcW w:w="1333" w:type="dxa"/>
            <w:gridSpan w:val="3"/>
            <w:tcBorders>
              <w:top w:val="single" w:sz="4" w:space="0" w:color="auto"/>
              <w:left w:val="single" w:sz="4" w:space="0" w:color="auto"/>
              <w:bottom w:val="single" w:sz="4" w:space="0" w:color="auto"/>
              <w:right w:val="single" w:sz="4" w:space="0" w:color="auto"/>
            </w:tcBorders>
            <w:vAlign w:val="center"/>
          </w:tcPr>
          <w:p w14:paraId="2E4A7F63" w14:textId="77777777" w:rsidR="004403DC" w:rsidRPr="00E7759A" w:rsidRDefault="004403DC" w:rsidP="00174907">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ConnectionLinkRef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7B05CCE2" w14:textId="77777777" w:rsidR="004403DC" w:rsidRPr="00E7759A" w:rsidRDefault="004403DC" w:rsidP="00174907">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14:paraId="2891E4BA" w14:textId="77777777" w:rsidR="004403DC" w:rsidRPr="00E7759A" w:rsidRDefault="004403DC" w:rsidP="00174907">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→Connection-</w:t>
            </w:r>
            <w:proofErr w:type="spellStart"/>
            <w:r w:rsidRPr="00E7759A">
              <w:rPr>
                <w:rFonts w:ascii="Calibri" w:hAnsi="Calibri" w:cs="Calibri"/>
                <w:i/>
                <w:vanish/>
                <w:sz w:val="20"/>
                <w:szCs w:val="20"/>
                <w:highlight w:val="cyan"/>
              </w:rPr>
              <w:t>LinkCode</w:t>
            </w:r>
            <w:proofErr w:type="spellEnd"/>
          </w:p>
        </w:tc>
        <w:tc>
          <w:tcPr>
            <w:tcW w:w="5825" w:type="dxa"/>
            <w:gridSpan w:val="2"/>
            <w:tcBorders>
              <w:top w:val="single" w:sz="4" w:space="0" w:color="auto"/>
              <w:left w:val="single" w:sz="4" w:space="0" w:color="auto"/>
              <w:bottom w:val="single" w:sz="4" w:space="0" w:color="auto"/>
              <w:right w:val="single" w:sz="4" w:space="0" w:color="auto"/>
            </w:tcBorders>
            <w:vAlign w:val="center"/>
          </w:tcPr>
          <w:p w14:paraId="00007955" w14:textId="77777777" w:rsidR="004403DC" w:rsidRPr="00E7759A" w:rsidRDefault="004403DC"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Filter the results to include only SITUATIONs relating to the given Connection Link</w:t>
            </w:r>
          </w:p>
        </w:tc>
      </w:tr>
      <w:tr w:rsidR="004403DC" w:rsidRPr="00E32CB2" w14:paraId="3A50F286" w14:textId="77777777" w:rsidTr="00174907">
        <w:trPr>
          <w:jc w:val="center"/>
        </w:trPr>
        <w:tc>
          <w:tcPr>
            <w:tcW w:w="1064" w:type="dxa"/>
            <w:vMerge/>
            <w:tcBorders>
              <w:left w:val="single" w:sz="4" w:space="0" w:color="auto"/>
              <w:bottom w:val="single" w:sz="4" w:space="0" w:color="auto"/>
              <w:right w:val="single" w:sz="4" w:space="0" w:color="auto"/>
            </w:tcBorders>
            <w:vAlign w:val="center"/>
          </w:tcPr>
          <w:p w14:paraId="5B4A3E9E"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
        </w:tc>
        <w:tc>
          <w:tcPr>
            <w:tcW w:w="1333" w:type="dxa"/>
            <w:gridSpan w:val="3"/>
            <w:tcBorders>
              <w:top w:val="single" w:sz="4" w:space="0" w:color="auto"/>
              <w:left w:val="single" w:sz="4" w:space="0" w:color="auto"/>
              <w:bottom w:val="single" w:sz="4" w:space="0" w:color="auto"/>
              <w:right w:val="single" w:sz="4" w:space="0" w:color="auto"/>
            </w:tcBorders>
            <w:vAlign w:val="center"/>
          </w:tcPr>
          <w:p w14:paraId="4A511E19" w14:textId="77777777" w:rsidR="004403DC" w:rsidRPr="00E7759A" w:rsidRDefault="004403DC" w:rsidP="00174907">
            <w:pPr>
              <w:pStyle w:val="Tablebody-"/>
              <w:autoSpaceDE w:val="0"/>
              <w:autoSpaceDN w:val="0"/>
              <w:adjustRightInd w:val="0"/>
              <w:spacing w:before="0" w:after="0"/>
              <w:jc w:val="both"/>
              <w:rPr>
                <w:rFonts w:ascii="Calibri" w:hAnsi="Calibri" w:cs="Calibri"/>
                <w:b/>
                <w:i/>
                <w:iCs/>
                <w:sz w:val="20"/>
                <w:szCs w:val="20"/>
              </w:rPr>
            </w:pPr>
            <w:proofErr w:type="spellStart"/>
            <w:r w:rsidRPr="00C63318">
              <w:rPr>
                <w:rFonts w:ascii="Calibri" w:hAnsi="Calibri" w:cs="Calibri"/>
                <w:b/>
                <w:i/>
                <w:sz w:val="20"/>
                <w:szCs w:val="20"/>
                <w:highlight w:val="lightGray"/>
              </w:rPr>
              <w:t>FacilityRef</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24FC71BC"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14:paraId="03A40C2C"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FacilityCode</w:t>
            </w:r>
            <w:proofErr w:type="spellEnd"/>
          </w:p>
        </w:tc>
        <w:tc>
          <w:tcPr>
            <w:tcW w:w="5825" w:type="dxa"/>
            <w:gridSpan w:val="2"/>
            <w:tcBorders>
              <w:top w:val="single" w:sz="4" w:space="0" w:color="auto"/>
              <w:left w:val="single" w:sz="4" w:space="0" w:color="auto"/>
              <w:bottom w:val="single" w:sz="4" w:space="0" w:color="auto"/>
              <w:right w:val="single" w:sz="4" w:space="0" w:color="auto"/>
            </w:tcBorders>
            <w:vAlign w:val="center"/>
          </w:tcPr>
          <w:p w14:paraId="4773A36A" w14:textId="04BAF634" w:rsidR="004403DC" w:rsidRPr="002E5CD2" w:rsidRDefault="006B5BB8" w:rsidP="00174907">
            <w:pPr>
              <w:pStyle w:val="Tablebody-"/>
              <w:autoSpaceDE w:val="0"/>
              <w:autoSpaceDN w:val="0"/>
              <w:adjustRightInd w:val="0"/>
              <w:spacing w:before="0" w:after="0"/>
              <w:jc w:val="both"/>
              <w:rPr>
                <w:rFonts w:ascii="Calibri" w:hAnsi="Calibri" w:cs="Calibri"/>
                <w:sz w:val="20"/>
                <w:szCs w:val="20"/>
                <w:highlight w:val="lightGray"/>
                <w:lang w:val="fr-FR"/>
              </w:rPr>
            </w:pPr>
            <w:r w:rsidRPr="002E5CD2">
              <w:rPr>
                <w:rFonts w:ascii="Calibri" w:hAnsi="Calibri" w:cs="Calibri"/>
                <w:sz w:val="20"/>
                <w:szCs w:val="20"/>
                <w:highlight w:val="lightGray"/>
                <w:lang w:val="fr-FR"/>
              </w:rPr>
              <w:t>Filtre les résultats pour n'inclure que les SITUATIONS relatives points situation</w:t>
            </w:r>
            <w:r w:rsidR="004403DC" w:rsidRPr="002E5CD2">
              <w:rPr>
                <w:rFonts w:ascii="Calibri" w:hAnsi="Calibri" w:cs="Calibri"/>
                <w:sz w:val="20"/>
                <w:szCs w:val="20"/>
                <w:highlight w:val="lightGray"/>
                <w:lang w:val="fr-FR"/>
              </w:rPr>
              <w:t>.</w:t>
            </w:r>
          </w:p>
        </w:tc>
      </w:tr>
    </w:tbl>
    <w:p w14:paraId="4E74D06D" w14:textId="77777777" w:rsidR="004403DC" w:rsidRPr="00C63318" w:rsidRDefault="004403DC" w:rsidP="004403DC">
      <w:pPr>
        <w:rPr>
          <w:rFonts w:ascii="Arial" w:hAnsi="Arial" w:cs="Arial"/>
          <w:lang w:val="fr-FR"/>
        </w:rPr>
      </w:pPr>
    </w:p>
    <w:p w14:paraId="726CC5F4" w14:textId="77777777" w:rsidR="004403DC" w:rsidRPr="003D07B7" w:rsidRDefault="004403DC" w:rsidP="004403DC">
      <w:pPr>
        <w:pStyle w:val="Titre3"/>
        <w:rPr>
          <w:rFonts w:ascii="Arial" w:hAnsi="Arial" w:cs="Arial"/>
          <w:lang w:val="fr-FR"/>
        </w:rPr>
      </w:pPr>
      <w:r w:rsidRPr="003D07B7">
        <w:rPr>
          <w:rFonts w:ascii="Arial" w:hAnsi="Arial" w:cs="Arial"/>
          <w:lang w:val="fr-FR"/>
        </w:rPr>
        <w:lastRenderedPageBreak/>
        <w:t>Abonnement pour l</w:t>
      </w:r>
      <w:r>
        <w:rPr>
          <w:rFonts w:ascii="Arial" w:hAnsi="Arial" w:cs="Arial"/>
          <w:lang w:val="fr-FR"/>
        </w:rPr>
        <w:t xml:space="preserve">’obtention et la mise à jour d’évènements </w:t>
      </w:r>
      <w:r w:rsidRPr="003D07B7">
        <w:rPr>
          <w:rFonts w:ascii="Arial" w:hAnsi="Arial" w:cs="Arial"/>
          <w:lang w:val="fr-FR"/>
        </w:rPr>
        <w:t>et leurs conséquences</w:t>
      </w:r>
    </w:p>
    <w:tbl>
      <w:tblPr>
        <w:tblW w:w="0" w:type="auto"/>
        <w:tblLayout w:type="fixed"/>
        <w:tblLook w:val="0000" w:firstRow="0" w:lastRow="0" w:firstColumn="0" w:lastColumn="0" w:noHBand="0" w:noVBand="0"/>
      </w:tblPr>
      <w:tblGrid>
        <w:gridCol w:w="828"/>
        <w:gridCol w:w="1692"/>
        <w:gridCol w:w="540"/>
        <w:gridCol w:w="1440"/>
        <w:gridCol w:w="5956"/>
      </w:tblGrid>
      <w:tr w:rsidR="004403DC" w:rsidRPr="00E32CB2" w14:paraId="21124421" w14:textId="77777777" w:rsidTr="00BA458F">
        <w:tc>
          <w:tcPr>
            <w:tcW w:w="3060" w:type="dxa"/>
            <w:gridSpan w:val="3"/>
            <w:tcBorders>
              <w:top w:val="single" w:sz="4" w:space="0" w:color="000000"/>
              <w:left w:val="single" w:sz="4" w:space="0" w:color="000000"/>
              <w:bottom w:val="single" w:sz="4" w:space="0" w:color="000000"/>
            </w:tcBorders>
            <w:vAlign w:val="center"/>
          </w:tcPr>
          <w:p w14:paraId="51F3121B" w14:textId="77777777" w:rsidR="004403DC" w:rsidRPr="00E7759A" w:rsidRDefault="004403DC" w:rsidP="00174907">
            <w:pPr>
              <w:pStyle w:val="Tableheader-"/>
              <w:keepNext/>
              <w:autoSpaceDE w:val="0"/>
              <w:autoSpaceDN w:val="0"/>
              <w:adjustRightInd w:val="0"/>
              <w:spacing w:before="0" w:after="0"/>
              <w:jc w:val="both"/>
              <w:rPr>
                <w:rFonts w:ascii="Calibri" w:hAnsi="Calibri" w:cs="Calibri"/>
                <w:b/>
                <w:i/>
                <w:iCs/>
                <w:sz w:val="20"/>
                <w:szCs w:val="20"/>
              </w:rPr>
            </w:pPr>
            <w:r w:rsidRPr="00E7759A">
              <w:rPr>
                <w:rFonts w:ascii="Calibri" w:hAnsi="Calibri" w:cs="Calibri"/>
                <w:b/>
                <w:i/>
                <w:sz w:val="20"/>
                <w:szCs w:val="20"/>
              </w:rPr>
              <w:t xml:space="preserve">Situation </w:t>
            </w:r>
            <w:proofErr w:type="spellStart"/>
            <w:r w:rsidRPr="00E7759A">
              <w:rPr>
                <w:rFonts w:ascii="Calibri" w:hAnsi="Calibri" w:cs="Calibri"/>
                <w:b/>
                <w:i/>
                <w:sz w:val="20"/>
                <w:szCs w:val="20"/>
              </w:rPr>
              <w:t>ExchangeSubscriptionRequest</w:t>
            </w:r>
            <w:proofErr w:type="spellEnd"/>
          </w:p>
        </w:tc>
        <w:tc>
          <w:tcPr>
            <w:tcW w:w="1440" w:type="dxa"/>
            <w:tcBorders>
              <w:top w:val="single" w:sz="4" w:space="0" w:color="000000"/>
              <w:left w:val="single" w:sz="4" w:space="0" w:color="000000"/>
              <w:bottom w:val="single" w:sz="4" w:space="0" w:color="000000"/>
            </w:tcBorders>
            <w:vAlign w:val="center"/>
          </w:tcPr>
          <w:p w14:paraId="750A885F" w14:textId="77777777" w:rsidR="004403DC" w:rsidRPr="00E7759A" w:rsidRDefault="004403DC" w:rsidP="00174907">
            <w:pPr>
              <w:pStyle w:val="Tableheader-"/>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956" w:type="dxa"/>
            <w:tcBorders>
              <w:top w:val="single" w:sz="4" w:space="0" w:color="000000"/>
              <w:left w:val="single" w:sz="4" w:space="0" w:color="000000"/>
              <w:bottom w:val="single" w:sz="4" w:space="0" w:color="000000"/>
              <w:right w:val="single" w:sz="4" w:space="0" w:color="000000"/>
            </w:tcBorders>
            <w:vAlign w:val="center"/>
          </w:tcPr>
          <w:p w14:paraId="301E9A4D" w14:textId="01945A29" w:rsidR="004403DC" w:rsidRPr="002243A2" w:rsidRDefault="002243A2" w:rsidP="00174907">
            <w:pPr>
              <w:pStyle w:val="Tableheader-"/>
              <w:keepNext/>
              <w:autoSpaceDE w:val="0"/>
              <w:autoSpaceDN w:val="0"/>
              <w:adjustRightInd w:val="0"/>
              <w:spacing w:before="0" w:after="0"/>
              <w:jc w:val="both"/>
              <w:rPr>
                <w:rFonts w:ascii="Calibri" w:hAnsi="Calibri" w:cs="Calibri"/>
                <w:sz w:val="20"/>
                <w:szCs w:val="20"/>
                <w:lang w:val="fr-FR"/>
              </w:rPr>
            </w:pPr>
            <w:r w:rsidRPr="002243A2">
              <w:rPr>
                <w:rFonts w:ascii="Calibri" w:hAnsi="Calibri" w:cs="Calibri"/>
                <w:sz w:val="20"/>
                <w:szCs w:val="20"/>
                <w:lang w:val="fr-FR"/>
              </w:rPr>
              <w:t>Demande d'abonnement au Service d'échange de situation.</w:t>
            </w:r>
          </w:p>
        </w:tc>
      </w:tr>
      <w:tr w:rsidR="004403DC" w:rsidRPr="003D07B7" w14:paraId="2A45451C" w14:textId="77777777" w:rsidTr="00BA458F">
        <w:trPr>
          <w:trHeight w:hRule="exact" w:val="531"/>
        </w:trPr>
        <w:tc>
          <w:tcPr>
            <w:tcW w:w="828" w:type="dxa"/>
            <w:vMerge w:val="restart"/>
            <w:tcBorders>
              <w:left w:val="single" w:sz="4" w:space="0" w:color="000000"/>
              <w:bottom w:val="single" w:sz="4" w:space="0" w:color="000000"/>
            </w:tcBorders>
            <w:vAlign w:val="center"/>
          </w:tcPr>
          <w:p w14:paraId="54CC7CC1"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SubscriptionIdentityGroup</w:t>
            </w:r>
            <w:proofErr w:type="spellEnd"/>
          </w:p>
        </w:tc>
        <w:tc>
          <w:tcPr>
            <w:tcW w:w="1692" w:type="dxa"/>
            <w:tcBorders>
              <w:left w:val="single" w:sz="4" w:space="0" w:color="000000"/>
              <w:bottom w:val="single" w:sz="4" w:space="0" w:color="000000"/>
            </w:tcBorders>
            <w:vAlign w:val="center"/>
          </w:tcPr>
          <w:p w14:paraId="43DADEFD" w14:textId="77777777" w:rsidR="004403DC" w:rsidRPr="00C63318" w:rsidRDefault="004403DC" w:rsidP="00174907">
            <w:pPr>
              <w:pStyle w:val="Tablebody-"/>
              <w:keepNext/>
              <w:autoSpaceDE w:val="0"/>
              <w:autoSpaceDN w:val="0"/>
              <w:adjustRightInd w:val="0"/>
              <w:spacing w:before="0" w:after="0"/>
              <w:jc w:val="both"/>
              <w:rPr>
                <w:rFonts w:ascii="Calibri" w:hAnsi="Calibri" w:cs="Calibri"/>
                <w:b/>
                <w:i/>
                <w:iCs/>
                <w:sz w:val="20"/>
                <w:szCs w:val="20"/>
                <w:highlight w:val="lightGray"/>
              </w:rPr>
            </w:pPr>
            <w:proofErr w:type="spellStart"/>
            <w:r w:rsidRPr="00C63318">
              <w:rPr>
                <w:rFonts w:ascii="Calibri" w:hAnsi="Calibri" w:cs="Calibri"/>
                <w:b/>
                <w:i/>
                <w:sz w:val="20"/>
                <w:szCs w:val="20"/>
                <w:highlight w:val="lightGray"/>
              </w:rPr>
              <w:t>SubscriberRef</w:t>
            </w:r>
            <w:proofErr w:type="spellEnd"/>
          </w:p>
        </w:tc>
        <w:tc>
          <w:tcPr>
            <w:tcW w:w="540" w:type="dxa"/>
            <w:tcBorders>
              <w:left w:val="single" w:sz="4" w:space="0" w:color="000000"/>
              <w:bottom w:val="single" w:sz="4" w:space="0" w:color="000000"/>
            </w:tcBorders>
            <w:vAlign w:val="center"/>
          </w:tcPr>
          <w:p w14:paraId="3EA978CF" w14:textId="77777777" w:rsidR="004403DC" w:rsidRPr="00E7759A" w:rsidRDefault="004403DC" w:rsidP="00174907">
            <w:pPr>
              <w:pStyle w:val="Tablebody-"/>
              <w:keepNext/>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440" w:type="dxa"/>
            <w:tcBorders>
              <w:left w:val="single" w:sz="4" w:space="0" w:color="000000"/>
              <w:bottom w:val="single" w:sz="4" w:space="0" w:color="000000"/>
            </w:tcBorders>
            <w:vAlign w:val="center"/>
          </w:tcPr>
          <w:p w14:paraId="068C826E"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ParticipantCode</w:t>
            </w:r>
            <w:proofErr w:type="spellEnd"/>
          </w:p>
        </w:tc>
        <w:tc>
          <w:tcPr>
            <w:tcW w:w="5956" w:type="dxa"/>
            <w:vMerge w:val="restart"/>
            <w:tcBorders>
              <w:left w:val="single" w:sz="4" w:space="0" w:color="000000"/>
              <w:bottom w:val="single" w:sz="4" w:space="0" w:color="000000"/>
              <w:right w:val="single" w:sz="4" w:space="0" w:color="000000"/>
            </w:tcBorders>
            <w:vAlign w:val="center"/>
          </w:tcPr>
          <w:p w14:paraId="577478A5" w14:textId="334B0D95" w:rsidR="004403DC" w:rsidRPr="00E7759A" w:rsidRDefault="002243A2" w:rsidP="00174907">
            <w:pPr>
              <w:pStyle w:val="Tablebody-"/>
              <w:keepNext/>
              <w:autoSpaceDE w:val="0"/>
              <w:autoSpaceDN w:val="0"/>
              <w:adjustRightInd w:val="0"/>
              <w:spacing w:before="0" w:after="0"/>
              <w:jc w:val="both"/>
              <w:rPr>
                <w:rFonts w:ascii="Calibri" w:hAnsi="Calibri" w:cs="Calibri"/>
                <w:sz w:val="20"/>
                <w:szCs w:val="20"/>
              </w:rPr>
            </w:pPr>
            <w:proofErr w:type="spellStart"/>
            <w:r>
              <w:rPr>
                <w:rFonts w:ascii="Calibri" w:hAnsi="Calibri" w:cs="Calibri"/>
                <w:sz w:val="20"/>
                <w:szCs w:val="20"/>
              </w:rPr>
              <w:t>Voir</w:t>
            </w:r>
            <w:proofErr w:type="spellEnd"/>
            <w:r w:rsidR="004403DC" w:rsidRPr="00E7759A">
              <w:rPr>
                <w:rFonts w:ascii="Calibri" w:hAnsi="Calibri" w:cs="Calibri"/>
                <w:sz w:val="20"/>
                <w:szCs w:val="20"/>
              </w:rPr>
              <w:t xml:space="preserve"> SIRI Part 2 </w:t>
            </w:r>
            <w:r>
              <w:rPr>
                <w:rFonts w:ascii="Calibri" w:hAnsi="Calibri" w:cs="Calibri"/>
                <w:sz w:val="20"/>
                <w:szCs w:val="20"/>
              </w:rPr>
              <w:t>“</w:t>
            </w:r>
            <w:r w:rsidR="004403DC" w:rsidRPr="00E7759A">
              <w:rPr>
                <w:rFonts w:ascii="Calibri" w:hAnsi="Calibri" w:cs="Calibri"/>
                <w:sz w:val="20"/>
                <w:szCs w:val="20"/>
              </w:rPr>
              <w:t xml:space="preserve">Common </w:t>
            </w:r>
            <w:proofErr w:type="spellStart"/>
            <w:r w:rsidR="004403DC" w:rsidRPr="00E7759A">
              <w:rPr>
                <w:rFonts w:ascii="Calibri" w:hAnsi="Calibri" w:cs="Calibri"/>
                <w:b/>
                <w:i/>
                <w:sz w:val="20"/>
                <w:szCs w:val="20"/>
              </w:rPr>
              <w:t>SubscriptionRequest</w:t>
            </w:r>
            <w:proofErr w:type="spellEnd"/>
            <w:r w:rsidR="004403DC" w:rsidRPr="00E7759A">
              <w:rPr>
                <w:rFonts w:ascii="Calibri" w:hAnsi="Calibri" w:cs="Calibri"/>
                <w:sz w:val="20"/>
                <w:szCs w:val="20"/>
              </w:rPr>
              <w:t xml:space="preserve"> parameters.</w:t>
            </w:r>
            <w:r>
              <w:rPr>
                <w:rFonts w:ascii="Calibri" w:hAnsi="Calibri" w:cs="Calibri"/>
                <w:sz w:val="20"/>
                <w:szCs w:val="20"/>
              </w:rPr>
              <w:t>”</w:t>
            </w:r>
          </w:p>
        </w:tc>
      </w:tr>
      <w:tr w:rsidR="004403DC" w:rsidRPr="003D07B7" w14:paraId="207482FC" w14:textId="77777777" w:rsidTr="00BA458F">
        <w:trPr>
          <w:trHeight w:hRule="exact" w:val="530"/>
        </w:trPr>
        <w:tc>
          <w:tcPr>
            <w:tcW w:w="828" w:type="dxa"/>
            <w:vMerge/>
            <w:tcBorders>
              <w:left w:val="single" w:sz="4" w:space="0" w:color="000000"/>
              <w:bottom w:val="single" w:sz="4" w:space="0" w:color="000000"/>
            </w:tcBorders>
            <w:vAlign w:val="center"/>
          </w:tcPr>
          <w:p w14:paraId="3E78FD9E" w14:textId="77777777" w:rsidR="004403DC" w:rsidRPr="00E7759A" w:rsidRDefault="004403DC" w:rsidP="00174907">
            <w:pPr>
              <w:pStyle w:val="Tablebody-"/>
              <w:keepNext/>
              <w:spacing w:before="0" w:after="0"/>
              <w:jc w:val="both"/>
              <w:rPr>
                <w:rFonts w:ascii="Calibri" w:hAnsi="Calibri" w:cs="Calibri"/>
                <w:sz w:val="20"/>
                <w:szCs w:val="20"/>
              </w:rPr>
            </w:pPr>
          </w:p>
        </w:tc>
        <w:tc>
          <w:tcPr>
            <w:tcW w:w="1692" w:type="dxa"/>
            <w:tcBorders>
              <w:left w:val="single" w:sz="4" w:space="0" w:color="000000"/>
              <w:bottom w:val="single" w:sz="4" w:space="0" w:color="000000"/>
            </w:tcBorders>
            <w:vAlign w:val="center"/>
          </w:tcPr>
          <w:p w14:paraId="42A663F3" w14:textId="77777777" w:rsidR="004403DC" w:rsidRPr="00C63318" w:rsidRDefault="004403DC" w:rsidP="00174907">
            <w:pPr>
              <w:pStyle w:val="Tablebody-"/>
              <w:keepNext/>
              <w:autoSpaceDE w:val="0"/>
              <w:autoSpaceDN w:val="0"/>
              <w:adjustRightInd w:val="0"/>
              <w:spacing w:before="0" w:after="0"/>
              <w:jc w:val="both"/>
              <w:rPr>
                <w:rFonts w:ascii="Calibri" w:hAnsi="Calibri" w:cs="Calibri"/>
                <w:b/>
                <w:i/>
                <w:iCs/>
                <w:sz w:val="20"/>
                <w:szCs w:val="20"/>
                <w:highlight w:val="lightGray"/>
              </w:rPr>
            </w:pPr>
            <w:proofErr w:type="spellStart"/>
            <w:r w:rsidRPr="00C63318">
              <w:rPr>
                <w:rFonts w:ascii="Calibri" w:hAnsi="Calibri" w:cs="Calibri"/>
                <w:b/>
                <w:i/>
                <w:sz w:val="20"/>
                <w:szCs w:val="20"/>
                <w:highlight w:val="lightGray"/>
              </w:rPr>
              <w:t>SubscriptionIdentifier</w:t>
            </w:r>
            <w:proofErr w:type="spellEnd"/>
          </w:p>
        </w:tc>
        <w:tc>
          <w:tcPr>
            <w:tcW w:w="540" w:type="dxa"/>
            <w:tcBorders>
              <w:left w:val="single" w:sz="4" w:space="0" w:color="000000"/>
              <w:bottom w:val="single" w:sz="4" w:space="0" w:color="000000"/>
            </w:tcBorders>
            <w:vAlign w:val="center"/>
          </w:tcPr>
          <w:p w14:paraId="04553B0C" w14:textId="77777777" w:rsidR="004403DC" w:rsidRPr="00E7759A" w:rsidRDefault="004403DC" w:rsidP="00174907">
            <w:pPr>
              <w:pStyle w:val="Tablebody-"/>
              <w:keepNext/>
              <w:autoSpaceDE w:val="0"/>
              <w:autoSpaceDN w:val="0"/>
              <w:adjustRightInd w:val="0"/>
              <w:spacing w:before="0" w:after="0"/>
              <w:jc w:val="both"/>
              <w:rPr>
                <w:rFonts w:ascii="Calibri" w:hAnsi="Calibri" w:cs="Calibri"/>
                <w:b/>
                <w:sz w:val="20"/>
                <w:szCs w:val="20"/>
              </w:rPr>
            </w:pPr>
            <w:r w:rsidRPr="00E7759A">
              <w:rPr>
                <w:rFonts w:ascii="Calibri" w:hAnsi="Calibri" w:cs="Calibri"/>
                <w:b/>
                <w:sz w:val="20"/>
                <w:szCs w:val="20"/>
              </w:rPr>
              <w:t>1:1</w:t>
            </w:r>
          </w:p>
        </w:tc>
        <w:tc>
          <w:tcPr>
            <w:tcW w:w="1440" w:type="dxa"/>
            <w:tcBorders>
              <w:left w:val="single" w:sz="4" w:space="0" w:color="000000"/>
              <w:bottom w:val="single" w:sz="4" w:space="0" w:color="000000"/>
            </w:tcBorders>
            <w:vAlign w:val="center"/>
          </w:tcPr>
          <w:p w14:paraId="54C6DFB3"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SubscriptionQualifierStructure</w:t>
            </w:r>
            <w:proofErr w:type="spellEnd"/>
          </w:p>
        </w:tc>
        <w:tc>
          <w:tcPr>
            <w:tcW w:w="5956" w:type="dxa"/>
            <w:vMerge/>
            <w:tcBorders>
              <w:left w:val="single" w:sz="4" w:space="0" w:color="000000"/>
              <w:bottom w:val="single" w:sz="4" w:space="0" w:color="000000"/>
              <w:right w:val="single" w:sz="4" w:space="0" w:color="000000"/>
            </w:tcBorders>
            <w:vAlign w:val="center"/>
          </w:tcPr>
          <w:p w14:paraId="6C80B389" w14:textId="77777777" w:rsidR="004403DC" w:rsidRPr="00E7759A" w:rsidRDefault="004403DC" w:rsidP="00174907">
            <w:pPr>
              <w:pStyle w:val="Tablebody-"/>
              <w:keepNext/>
              <w:spacing w:before="0" w:after="0"/>
              <w:jc w:val="both"/>
              <w:rPr>
                <w:rFonts w:ascii="Calibri" w:hAnsi="Calibri" w:cs="Calibri"/>
                <w:sz w:val="20"/>
                <w:szCs w:val="20"/>
              </w:rPr>
            </w:pPr>
          </w:p>
        </w:tc>
      </w:tr>
      <w:tr w:rsidR="004403DC" w:rsidRPr="003D07B7" w14:paraId="0870E2A6" w14:textId="77777777" w:rsidTr="00BA458F">
        <w:trPr>
          <w:trHeight w:hRule="exact" w:val="530"/>
        </w:trPr>
        <w:tc>
          <w:tcPr>
            <w:tcW w:w="828" w:type="dxa"/>
            <w:tcBorders>
              <w:left w:val="single" w:sz="4" w:space="0" w:color="000000"/>
              <w:bottom w:val="single" w:sz="4" w:space="0" w:color="000000"/>
            </w:tcBorders>
            <w:vAlign w:val="center"/>
          </w:tcPr>
          <w:p w14:paraId="30D1CCE6"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Lease</w:t>
            </w:r>
          </w:p>
        </w:tc>
        <w:tc>
          <w:tcPr>
            <w:tcW w:w="1692" w:type="dxa"/>
            <w:tcBorders>
              <w:left w:val="single" w:sz="4" w:space="0" w:color="000000"/>
              <w:bottom w:val="single" w:sz="4" w:space="0" w:color="000000"/>
            </w:tcBorders>
            <w:vAlign w:val="center"/>
          </w:tcPr>
          <w:p w14:paraId="7BAE54BD" w14:textId="77777777" w:rsidR="004403DC" w:rsidRPr="00C63318" w:rsidRDefault="004403DC" w:rsidP="00174907">
            <w:pPr>
              <w:pStyle w:val="Tablebody-"/>
              <w:keepNext/>
              <w:autoSpaceDE w:val="0"/>
              <w:autoSpaceDN w:val="0"/>
              <w:adjustRightInd w:val="0"/>
              <w:spacing w:before="0" w:after="0"/>
              <w:jc w:val="both"/>
              <w:rPr>
                <w:rFonts w:ascii="Calibri" w:hAnsi="Calibri" w:cs="Calibri"/>
                <w:b/>
                <w:i/>
                <w:iCs/>
                <w:sz w:val="20"/>
                <w:szCs w:val="20"/>
                <w:highlight w:val="lightGray"/>
              </w:rPr>
            </w:pPr>
            <w:proofErr w:type="spellStart"/>
            <w:r w:rsidRPr="00C63318">
              <w:rPr>
                <w:rFonts w:ascii="Calibri" w:hAnsi="Calibri" w:cs="Calibri"/>
                <w:b/>
                <w:i/>
                <w:sz w:val="20"/>
                <w:szCs w:val="20"/>
                <w:highlight w:val="lightGray"/>
              </w:rPr>
              <w:t>InitialTerminationTime</w:t>
            </w:r>
            <w:proofErr w:type="spellEnd"/>
          </w:p>
        </w:tc>
        <w:tc>
          <w:tcPr>
            <w:tcW w:w="540" w:type="dxa"/>
            <w:tcBorders>
              <w:left w:val="single" w:sz="4" w:space="0" w:color="000000"/>
              <w:bottom w:val="single" w:sz="4" w:space="0" w:color="000000"/>
            </w:tcBorders>
            <w:vAlign w:val="center"/>
          </w:tcPr>
          <w:p w14:paraId="69F5D7E9" w14:textId="77777777" w:rsidR="004403DC" w:rsidRPr="00E7759A" w:rsidRDefault="004403DC" w:rsidP="00174907">
            <w:pPr>
              <w:pStyle w:val="Tablebody-"/>
              <w:keepNext/>
              <w:autoSpaceDE w:val="0"/>
              <w:autoSpaceDN w:val="0"/>
              <w:adjustRightInd w:val="0"/>
              <w:spacing w:before="0" w:after="0"/>
              <w:jc w:val="both"/>
              <w:rPr>
                <w:rFonts w:ascii="Calibri" w:hAnsi="Calibri" w:cs="Calibri"/>
                <w:b/>
                <w:sz w:val="20"/>
                <w:szCs w:val="20"/>
              </w:rPr>
            </w:pPr>
            <w:r w:rsidRPr="00E7759A">
              <w:rPr>
                <w:rFonts w:ascii="Calibri" w:hAnsi="Calibri" w:cs="Calibri"/>
                <w:b/>
                <w:sz w:val="20"/>
                <w:szCs w:val="20"/>
              </w:rPr>
              <w:t>1:1</w:t>
            </w:r>
          </w:p>
        </w:tc>
        <w:tc>
          <w:tcPr>
            <w:tcW w:w="1440" w:type="dxa"/>
            <w:tcBorders>
              <w:left w:val="single" w:sz="4" w:space="0" w:color="000000"/>
              <w:bottom w:val="single" w:sz="4" w:space="0" w:color="000000"/>
            </w:tcBorders>
            <w:vAlign w:val="center"/>
          </w:tcPr>
          <w:p w14:paraId="1768EC39"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proofErr w:type="spellStart"/>
            <w:proofErr w:type="gramStart"/>
            <w:r w:rsidRPr="00E7759A">
              <w:rPr>
                <w:rFonts w:ascii="Calibri" w:hAnsi="Calibri" w:cs="Calibri"/>
                <w:i/>
                <w:sz w:val="20"/>
                <w:szCs w:val="20"/>
              </w:rPr>
              <w:t>xsd:dateTime</w:t>
            </w:r>
            <w:proofErr w:type="spellEnd"/>
            <w:proofErr w:type="gramEnd"/>
          </w:p>
        </w:tc>
        <w:tc>
          <w:tcPr>
            <w:tcW w:w="5956" w:type="dxa"/>
            <w:vMerge/>
            <w:tcBorders>
              <w:left w:val="single" w:sz="4" w:space="0" w:color="000000"/>
              <w:bottom w:val="single" w:sz="4" w:space="0" w:color="000000"/>
              <w:right w:val="single" w:sz="4" w:space="0" w:color="000000"/>
            </w:tcBorders>
            <w:vAlign w:val="center"/>
          </w:tcPr>
          <w:p w14:paraId="2F3B13BC" w14:textId="77777777" w:rsidR="004403DC" w:rsidRPr="00E7759A" w:rsidRDefault="004403DC" w:rsidP="00174907">
            <w:pPr>
              <w:pStyle w:val="Tablebody-"/>
              <w:keepNext/>
              <w:spacing w:before="0" w:after="0"/>
              <w:jc w:val="both"/>
              <w:rPr>
                <w:rFonts w:ascii="Calibri" w:hAnsi="Calibri" w:cs="Calibri"/>
                <w:sz w:val="20"/>
                <w:szCs w:val="20"/>
              </w:rPr>
            </w:pPr>
          </w:p>
        </w:tc>
      </w:tr>
      <w:tr w:rsidR="004403DC" w:rsidRPr="00691666" w14:paraId="0AA8DB3F" w14:textId="77777777" w:rsidTr="00BA458F">
        <w:tc>
          <w:tcPr>
            <w:tcW w:w="828" w:type="dxa"/>
            <w:tcBorders>
              <w:left w:val="single" w:sz="4" w:space="0" w:color="000000"/>
              <w:bottom w:val="single" w:sz="4" w:space="0" w:color="000000"/>
            </w:tcBorders>
            <w:vAlign w:val="center"/>
          </w:tcPr>
          <w:p w14:paraId="6DB3BB7D"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Request</w:t>
            </w:r>
          </w:p>
        </w:tc>
        <w:tc>
          <w:tcPr>
            <w:tcW w:w="1692" w:type="dxa"/>
            <w:tcBorders>
              <w:left w:val="single" w:sz="4" w:space="0" w:color="000000"/>
              <w:bottom w:val="single" w:sz="4" w:space="0" w:color="000000"/>
            </w:tcBorders>
            <w:vAlign w:val="center"/>
          </w:tcPr>
          <w:p w14:paraId="232CABAA" w14:textId="77777777" w:rsidR="004403DC" w:rsidRPr="00C63318" w:rsidRDefault="004403DC" w:rsidP="00174907">
            <w:pPr>
              <w:pStyle w:val="Tablebody-"/>
              <w:keepNext/>
              <w:autoSpaceDE w:val="0"/>
              <w:autoSpaceDN w:val="0"/>
              <w:adjustRightInd w:val="0"/>
              <w:spacing w:before="0" w:after="0"/>
              <w:jc w:val="both"/>
              <w:rPr>
                <w:rFonts w:ascii="Calibri" w:hAnsi="Calibri" w:cs="Calibri"/>
                <w:b/>
                <w:i/>
                <w:iCs/>
                <w:sz w:val="20"/>
                <w:szCs w:val="20"/>
                <w:highlight w:val="lightGray"/>
              </w:rPr>
            </w:pPr>
            <w:proofErr w:type="spellStart"/>
            <w:r w:rsidRPr="00C63318">
              <w:rPr>
                <w:rFonts w:ascii="Calibri" w:hAnsi="Calibri" w:cs="Calibri"/>
                <w:b/>
                <w:i/>
                <w:sz w:val="20"/>
                <w:szCs w:val="20"/>
                <w:highlight w:val="lightGray"/>
              </w:rPr>
              <w:t>SituationExchangeRequest</w:t>
            </w:r>
            <w:proofErr w:type="spellEnd"/>
          </w:p>
        </w:tc>
        <w:tc>
          <w:tcPr>
            <w:tcW w:w="540" w:type="dxa"/>
            <w:tcBorders>
              <w:left w:val="single" w:sz="4" w:space="0" w:color="000000"/>
              <w:bottom w:val="single" w:sz="4" w:space="0" w:color="000000"/>
            </w:tcBorders>
            <w:vAlign w:val="center"/>
          </w:tcPr>
          <w:p w14:paraId="03C258FA" w14:textId="77777777" w:rsidR="004403DC" w:rsidRPr="00E7759A" w:rsidRDefault="004403DC" w:rsidP="00174907">
            <w:pPr>
              <w:pStyle w:val="Tablebody-"/>
              <w:keepNext/>
              <w:autoSpaceDE w:val="0"/>
              <w:autoSpaceDN w:val="0"/>
              <w:adjustRightInd w:val="0"/>
              <w:spacing w:before="0" w:after="0"/>
              <w:jc w:val="both"/>
              <w:rPr>
                <w:rFonts w:ascii="Calibri" w:hAnsi="Calibri" w:cs="Calibri"/>
                <w:b/>
                <w:sz w:val="20"/>
                <w:szCs w:val="20"/>
              </w:rPr>
            </w:pPr>
            <w:r w:rsidRPr="00E7759A">
              <w:rPr>
                <w:rFonts w:ascii="Calibri" w:hAnsi="Calibri" w:cs="Calibri"/>
                <w:b/>
                <w:sz w:val="20"/>
                <w:szCs w:val="20"/>
              </w:rPr>
              <w:t>1:1</w:t>
            </w:r>
          </w:p>
        </w:tc>
        <w:tc>
          <w:tcPr>
            <w:tcW w:w="1440" w:type="dxa"/>
            <w:tcBorders>
              <w:left w:val="single" w:sz="4" w:space="0" w:color="000000"/>
              <w:bottom w:val="single" w:sz="4" w:space="0" w:color="000000"/>
            </w:tcBorders>
            <w:vAlign w:val="center"/>
          </w:tcPr>
          <w:p w14:paraId="51DC157C"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956" w:type="dxa"/>
            <w:tcBorders>
              <w:left w:val="single" w:sz="4" w:space="0" w:color="000000"/>
              <w:bottom w:val="single" w:sz="4" w:space="0" w:color="000000"/>
              <w:right w:val="single" w:sz="4" w:space="0" w:color="000000"/>
            </w:tcBorders>
            <w:vAlign w:val="center"/>
          </w:tcPr>
          <w:p w14:paraId="03310566" w14:textId="77777777" w:rsidR="004403DC" w:rsidRPr="00E7759A" w:rsidRDefault="004403DC" w:rsidP="00174907">
            <w:pPr>
              <w:pStyle w:val="Tablebody-"/>
              <w:keepNext/>
              <w:autoSpaceDE w:val="0"/>
              <w:autoSpaceDN w:val="0"/>
              <w:adjustRightInd w:val="0"/>
              <w:spacing w:before="0" w:after="0"/>
              <w:jc w:val="both"/>
              <w:rPr>
                <w:rFonts w:ascii="Calibri" w:hAnsi="Calibri" w:cs="Calibri"/>
                <w:sz w:val="20"/>
                <w:szCs w:val="20"/>
                <w:lang w:val="fr-FR"/>
              </w:rPr>
            </w:pPr>
          </w:p>
        </w:tc>
      </w:tr>
      <w:tr w:rsidR="004403DC" w:rsidRPr="00E32CB2" w14:paraId="11A2FE48" w14:textId="77777777" w:rsidTr="00BA458F">
        <w:tc>
          <w:tcPr>
            <w:tcW w:w="828" w:type="dxa"/>
            <w:tcBorders>
              <w:left w:val="single" w:sz="4" w:space="0" w:color="000000"/>
              <w:bottom w:val="single" w:sz="4" w:space="0" w:color="000000"/>
            </w:tcBorders>
            <w:vAlign w:val="center"/>
          </w:tcPr>
          <w:p w14:paraId="0AEFB46B"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 xml:space="preserve">Situation </w:t>
            </w:r>
            <w:proofErr w:type="spellStart"/>
            <w:r w:rsidRPr="00E7759A">
              <w:rPr>
                <w:rFonts w:ascii="Calibri" w:hAnsi="Calibri" w:cs="Calibri"/>
                <w:i/>
                <w:sz w:val="20"/>
                <w:szCs w:val="20"/>
              </w:rPr>
              <w:t>ExchangeSubscriptionPolicy</w:t>
            </w:r>
            <w:proofErr w:type="spellEnd"/>
          </w:p>
        </w:tc>
        <w:tc>
          <w:tcPr>
            <w:tcW w:w="1692" w:type="dxa"/>
            <w:tcBorders>
              <w:left w:val="single" w:sz="4" w:space="0" w:color="000000"/>
              <w:bottom w:val="single" w:sz="4" w:space="0" w:color="000000"/>
            </w:tcBorders>
            <w:vAlign w:val="center"/>
          </w:tcPr>
          <w:p w14:paraId="28E91DA4" w14:textId="77777777" w:rsidR="004403DC" w:rsidRPr="00C63318" w:rsidRDefault="004403DC" w:rsidP="00174907">
            <w:pPr>
              <w:pStyle w:val="Tablebody-"/>
              <w:keepNext/>
              <w:autoSpaceDE w:val="0"/>
              <w:autoSpaceDN w:val="0"/>
              <w:adjustRightInd w:val="0"/>
              <w:spacing w:before="0" w:after="0"/>
              <w:jc w:val="both"/>
              <w:rPr>
                <w:rFonts w:ascii="Calibri" w:hAnsi="Calibri" w:cs="Calibri"/>
                <w:b/>
                <w:i/>
                <w:iCs/>
                <w:sz w:val="20"/>
                <w:szCs w:val="20"/>
                <w:highlight w:val="lightGray"/>
              </w:rPr>
            </w:pPr>
            <w:proofErr w:type="spellStart"/>
            <w:r w:rsidRPr="00C63318">
              <w:rPr>
                <w:rFonts w:ascii="Calibri" w:hAnsi="Calibri" w:cs="Calibri"/>
                <w:b/>
                <w:i/>
                <w:sz w:val="20"/>
                <w:szCs w:val="20"/>
                <w:highlight w:val="lightGray"/>
              </w:rPr>
              <w:t>IncrementalUpdates</w:t>
            </w:r>
            <w:proofErr w:type="spellEnd"/>
          </w:p>
        </w:tc>
        <w:tc>
          <w:tcPr>
            <w:tcW w:w="540" w:type="dxa"/>
            <w:tcBorders>
              <w:left w:val="single" w:sz="4" w:space="0" w:color="000000"/>
              <w:bottom w:val="single" w:sz="4" w:space="0" w:color="000000"/>
            </w:tcBorders>
            <w:vAlign w:val="center"/>
          </w:tcPr>
          <w:p w14:paraId="1222F0AE" w14:textId="77777777" w:rsidR="004403DC" w:rsidRPr="00E7759A" w:rsidRDefault="004403DC" w:rsidP="00174907">
            <w:pPr>
              <w:pStyle w:val="Tablebody-"/>
              <w:keepNext/>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440" w:type="dxa"/>
            <w:tcBorders>
              <w:left w:val="single" w:sz="4" w:space="0" w:color="000000"/>
              <w:bottom w:val="single" w:sz="4" w:space="0" w:color="000000"/>
            </w:tcBorders>
            <w:vAlign w:val="center"/>
          </w:tcPr>
          <w:p w14:paraId="6177F676"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proofErr w:type="spellStart"/>
            <w:proofErr w:type="gramStart"/>
            <w:r w:rsidRPr="00E7759A">
              <w:rPr>
                <w:rFonts w:ascii="Calibri" w:hAnsi="Calibri" w:cs="Calibri"/>
                <w:i/>
                <w:sz w:val="20"/>
                <w:szCs w:val="20"/>
              </w:rPr>
              <w:t>xsd:boolean</w:t>
            </w:r>
            <w:proofErr w:type="spellEnd"/>
            <w:proofErr w:type="gramEnd"/>
          </w:p>
        </w:tc>
        <w:tc>
          <w:tcPr>
            <w:tcW w:w="5956" w:type="dxa"/>
            <w:tcBorders>
              <w:left w:val="single" w:sz="4" w:space="0" w:color="000000"/>
              <w:bottom w:val="single" w:sz="4" w:space="0" w:color="000000"/>
              <w:right w:val="single" w:sz="4" w:space="0" w:color="000000"/>
            </w:tcBorders>
            <w:vAlign w:val="center"/>
          </w:tcPr>
          <w:p w14:paraId="2AF6F555" w14:textId="77777777" w:rsidR="00712321" w:rsidRPr="00E7759A" w:rsidRDefault="00712321" w:rsidP="00712321">
            <w:pPr>
              <w:spacing w:after="0"/>
              <w:jc w:val="both"/>
              <w:rPr>
                <w:rFonts w:cs="Calibri"/>
                <w:sz w:val="20"/>
                <w:szCs w:val="20"/>
                <w:lang w:val="fr-FR"/>
              </w:rPr>
            </w:pPr>
            <w:r w:rsidRPr="00E7759A">
              <w:rPr>
                <w:rFonts w:cs="Calibri"/>
                <w:sz w:val="20"/>
                <w:szCs w:val="20"/>
                <w:lang w:val="fr-FR"/>
              </w:rPr>
              <w:t>Indique s’il faut notifier uniquement les changements d'information ou s’il faut systématiquement renvoyer toutes les informations si l'une d'elles change.</w:t>
            </w:r>
          </w:p>
          <w:p w14:paraId="7F699C6D" w14:textId="7FE7BB7D" w:rsidR="004403DC" w:rsidRPr="00C63318" w:rsidRDefault="00712321" w:rsidP="00174907">
            <w:pPr>
              <w:pStyle w:val="Tablebody-"/>
              <w:keepNext/>
              <w:autoSpaceDE w:val="0"/>
              <w:autoSpaceDN w:val="0"/>
              <w:adjustRightInd w:val="0"/>
              <w:spacing w:before="0" w:after="0"/>
              <w:jc w:val="both"/>
              <w:rPr>
                <w:rFonts w:ascii="Calibri" w:hAnsi="Calibri" w:cs="Calibri"/>
                <w:i/>
                <w:iCs/>
                <w:sz w:val="20"/>
                <w:szCs w:val="20"/>
                <w:lang w:val="fr-FR"/>
              </w:rPr>
            </w:pPr>
            <w:r w:rsidRPr="002243A2">
              <w:rPr>
                <w:rFonts w:ascii="Calibri" w:hAnsi="Calibri" w:cs="Calibri"/>
                <w:sz w:val="20"/>
                <w:szCs w:val="20"/>
                <w:highlight w:val="lightGray"/>
                <w:lang w:val="fr-FR"/>
              </w:rPr>
              <w:t>Valeur par défaut : « </w:t>
            </w:r>
            <w:proofErr w:type="spellStart"/>
            <w:r w:rsidRPr="002243A2">
              <w:rPr>
                <w:rFonts w:ascii="Calibri" w:hAnsi="Calibri" w:cs="Calibri"/>
                <w:sz w:val="20"/>
                <w:szCs w:val="20"/>
                <w:highlight w:val="lightGray"/>
                <w:lang w:val="fr-FR"/>
              </w:rPr>
              <w:t>true</w:t>
            </w:r>
            <w:proofErr w:type="spellEnd"/>
            <w:r w:rsidRPr="002243A2">
              <w:rPr>
                <w:rFonts w:ascii="Calibri" w:hAnsi="Calibri" w:cs="Calibri"/>
                <w:sz w:val="20"/>
                <w:szCs w:val="20"/>
                <w:highlight w:val="lightGray"/>
                <w:lang w:val="fr-FR"/>
              </w:rPr>
              <w:t> » (mise à jour incrémentale).</w:t>
            </w:r>
          </w:p>
        </w:tc>
      </w:tr>
    </w:tbl>
    <w:p w14:paraId="3501CD39" w14:textId="77777777" w:rsidR="004403DC" w:rsidRDefault="004403DC" w:rsidP="004403DC">
      <w:pPr>
        <w:pStyle w:val="Titre3"/>
        <w:rPr>
          <w:rFonts w:ascii="Arial" w:hAnsi="Arial" w:cs="Arial"/>
          <w:lang w:val="fr-FR"/>
        </w:rPr>
      </w:pPr>
      <w:r w:rsidRPr="003D07B7">
        <w:rPr>
          <w:rFonts w:ascii="Arial" w:hAnsi="Arial" w:cs="Arial"/>
          <w:lang w:val="fr-FR"/>
        </w:rPr>
        <w:t>Répons</w:t>
      </w:r>
      <w:r>
        <w:rPr>
          <w:rFonts w:ascii="Arial" w:hAnsi="Arial" w:cs="Arial"/>
          <w:lang w:val="fr-FR"/>
        </w:rPr>
        <w:t>es aux demandes d’évènements</w:t>
      </w:r>
    </w:p>
    <w:p w14:paraId="212ADEF9" w14:textId="77777777" w:rsidR="004403DC" w:rsidRDefault="004403DC" w:rsidP="00174907">
      <w:pPr>
        <w:jc w:val="both"/>
        <w:rPr>
          <w:lang w:val="fr-FR"/>
        </w:rPr>
      </w:pPr>
      <w:r>
        <w:rPr>
          <w:lang w:val="fr-FR"/>
        </w:rPr>
        <w:t xml:space="preserve">La </w:t>
      </w:r>
      <w:proofErr w:type="spellStart"/>
      <w:r>
        <w:rPr>
          <w:lang w:val="fr-FR"/>
        </w:rPr>
        <w:t>delivery</w:t>
      </w:r>
      <w:proofErr w:type="spellEnd"/>
      <w:r>
        <w:rPr>
          <w:lang w:val="fr-FR"/>
        </w:rPr>
        <w:t xml:space="preserve"> du service ‘Situation Exchange’ permet de distribuer des informations relatives à la </w:t>
      </w:r>
      <w:proofErr w:type="spellStart"/>
      <w:r>
        <w:rPr>
          <w:lang w:val="fr-FR"/>
        </w:rPr>
        <w:t>definition</w:t>
      </w:r>
      <w:proofErr w:type="spellEnd"/>
      <w:r>
        <w:rPr>
          <w:lang w:val="fr-FR"/>
        </w:rPr>
        <w:t xml:space="preserve"> et la mise à jour d’un ou plusieurs évènements.</w:t>
      </w:r>
    </w:p>
    <w:p w14:paraId="04B8B314" w14:textId="77777777" w:rsidR="004403DC" w:rsidRDefault="004403DC" w:rsidP="00174907">
      <w:pPr>
        <w:jc w:val="both"/>
        <w:rPr>
          <w:lang w:val="fr-FR"/>
        </w:rPr>
      </w:pPr>
      <w:r>
        <w:rPr>
          <w:lang w:val="fr-FR"/>
        </w:rPr>
        <w:t xml:space="preserve">Ce service distingue la </w:t>
      </w:r>
      <w:proofErr w:type="spellStart"/>
      <w:r>
        <w:rPr>
          <w:lang w:val="fr-FR"/>
        </w:rPr>
        <w:t>definition</w:t>
      </w:r>
      <w:proofErr w:type="spellEnd"/>
      <w:r>
        <w:rPr>
          <w:lang w:val="fr-FR"/>
        </w:rPr>
        <w:t xml:space="preserve"> de la perturbation (</w:t>
      </w:r>
      <w:proofErr w:type="spellStart"/>
      <w:r>
        <w:rPr>
          <w:lang w:val="fr-FR"/>
        </w:rPr>
        <w:t>PTSituationElement</w:t>
      </w:r>
      <w:proofErr w:type="spellEnd"/>
      <w:r>
        <w:rPr>
          <w:lang w:val="fr-FR"/>
        </w:rPr>
        <w:t xml:space="preserve">) des messages d’information Voyageur associée (Description + </w:t>
      </w:r>
      <w:proofErr w:type="spellStart"/>
      <w:r>
        <w:rPr>
          <w:lang w:val="fr-FR"/>
        </w:rPr>
        <w:t>Publishing</w:t>
      </w:r>
      <w:proofErr w:type="spellEnd"/>
      <w:r>
        <w:rPr>
          <w:lang w:val="fr-FR"/>
        </w:rPr>
        <w:t xml:space="preserve"> Actions).</w:t>
      </w:r>
    </w:p>
    <w:p w14:paraId="3CBAB7B8" w14:textId="77777777" w:rsidR="004403DC" w:rsidRPr="00E435FE" w:rsidRDefault="004403DC" w:rsidP="00174907">
      <w:pPr>
        <w:jc w:val="both"/>
        <w:rPr>
          <w:lang w:val="fr-FR"/>
        </w:rPr>
      </w:pPr>
      <w:r>
        <w:rPr>
          <w:lang w:val="fr-FR"/>
        </w:rPr>
        <w:t xml:space="preserve">Ces messages ne pas distribués par le service GM si le Service SX est implémenté dans un échange. </w:t>
      </w:r>
    </w:p>
    <w:tbl>
      <w:tblPr>
        <w:tblW w:w="0" w:type="auto"/>
        <w:tblLayout w:type="fixed"/>
        <w:tblLook w:val="0000" w:firstRow="0" w:lastRow="0" w:firstColumn="0" w:lastColumn="0" w:noHBand="0" w:noVBand="0"/>
      </w:tblPr>
      <w:tblGrid>
        <w:gridCol w:w="1008"/>
        <w:gridCol w:w="236"/>
        <w:gridCol w:w="1384"/>
        <w:gridCol w:w="540"/>
        <w:gridCol w:w="1692"/>
        <w:gridCol w:w="5596"/>
      </w:tblGrid>
      <w:tr w:rsidR="004403DC" w:rsidRPr="00E32CB2" w14:paraId="094AADDB" w14:textId="77777777" w:rsidTr="00BA458F">
        <w:tc>
          <w:tcPr>
            <w:tcW w:w="3168" w:type="dxa"/>
            <w:gridSpan w:val="4"/>
            <w:tcBorders>
              <w:top w:val="single" w:sz="4" w:space="0" w:color="000000"/>
              <w:left w:val="single" w:sz="4" w:space="0" w:color="000000"/>
              <w:bottom w:val="single" w:sz="4" w:space="0" w:color="000000"/>
            </w:tcBorders>
            <w:vAlign w:val="center"/>
          </w:tcPr>
          <w:p w14:paraId="6226E32F" w14:textId="77777777" w:rsidR="004403DC" w:rsidRPr="00A62C1F" w:rsidRDefault="004403DC" w:rsidP="00BA458F">
            <w:pPr>
              <w:pStyle w:val="Tableheader-"/>
              <w:autoSpaceDE w:val="0"/>
              <w:autoSpaceDN w:val="0"/>
              <w:adjustRightInd w:val="0"/>
              <w:jc w:val="both"/>
              <w:rPr>
                <w:rFonts w:asciiTheme="minorHAnsi" w:hAnsiTheme="minorHAnsi" w:cstheme="minorHAnsi"/>
                <w:b/>
                <w:i/>
                <w:iCs/>
                <w:sz w:val="20"/>
                <w:szCs w:val="20"/>
              </w:rPr>
            </w:pPr>
            <w:proofErr w:type="spellStart"/>
            <w:r w:rsidRPr="00A62C1F">
              <w:rPr>
                <w:rFonts w:asciiTheme="minorHAnsi" w:hAnsiTheme="minorHAnsi" w:cstheme="minorHAnsi"/>
                <w:b/>
                <w:i/>
                <w:sz w:val="20"/>
                <w:szCs w:val="20"/>
              </w:rPr>
              <w:t>SituationExchangeDelivery</w:t>
            </w:r>
            <w:proofErr w:type="spellEnd"/>
          </w:p>
        </w:tc>
        <w:tc>
          <w:tcPr>
            <w:tcW w:w="1692" w:type="dxa"/>
            <w:tcBorders>
              <w:top w:val="single" w:sz="4" w:space="0" w:color="000000"/>
              <w:left w:val="single" w:sz="4" w:space="0" w:color="000000"/>
              <w:bottom w:val="single" w:sz="4" w:space="0" w:color="000000"/>
            </w:tcBorders>
            <w:vAlign w:val="center"/>
          </w:tcPr>
          <w:p w14:paraId="08E67E02" w14:textId="77777777" w:rsidR="004403DC" w:rsidRPr="00A62C1F" w:rsidRDefault="004403DC" w:rsidP="00BA458F">
            <w:pPr>
              <w:pStyle w:val="Tableheader-"/>
              <w:autoSpaceDE w:val="0"/>
              <w:autoSpaceDN w:val="0"/>
              <w:adjustRightInd w:val="0"/>
              <w:jc w:val="both"/>
              <w:rPr>
                <w:rFonts w:asciiTheme="minorHAnsi" w:hAnsiTheme="minorHAnsi" w:cstheme="minorHAnsi"/>
                <w:i/>
                <w:iCs/>
                <w:sz w:val="20"/>
                <w:szCs w:val="20"/>
              </w:rPr>
            </w:pPr>
            <w:r w:rsidRPr="00A62C1F">
              <w:rPr>
                <w:rFonts w:asciiTheme="minorHAnsi" w:hAnsiTheme="minorHAnsi" w:cstheme="minorHAnsi"/>
                <w:i/>
                <w:sz w:val="20"/>
                <w:szCs w:val="20"/>
              </w:rPr>
              <w:t>+Structure</w:t>
            </w:r>
          </w:p>
        </w:tc>
        <w:tc>
          <w:tcPr>
            <w:tcW w:w="5596" w:type="dxa"/>
            <w:tcBorders>
              <w:top w:val="single" w:sz="4" w:space="0" w:color="000000"/>
              <w:left w:val="single" w:sz="4" w:space="0" w:color="000000"/>
              <w:bottom w:val="single" w:sz="4" w:space="0" w:color="000000"/>
              <w:right w:val="single" w:sz="4" w:space="0" w:color="000000"/>
            </w:tcBorders>
            <w:vAlign w:val="center"/>
          </w:tcPr>
          <w:p w14:paraId="0D7CD6D7" w14:textId="77777777" w:rsidR="004403DC" w:rsidRPr="00A62C1F" w:rsidRDefault="004403DC" w:rsidP="00BA458F">
            <w:pPr>
              <w:pStyle w:val="Tableheader-"/>
              <w:autoSpaceDE w:val="0"/>
              <w:autoSpaceDN w:val="0"/>
              <w:adjustRightInd w:val="0"/>
              <w:jc w:val="both"/>
              <w:rPr>
                <w:rFonts w:asciiTheme="minorHAnsi" w:hAnsiTheme="minorHAnsi" w:cstheme="minorHAnsi"/>
                <w:sz w:val="20"/>
                <w:szCs w:val="20"/>
                <w:lang w:val="fr-FR"/>
              </w:rPr>
            </w:pPr>
            <w:r w:rsidRPr="00A62C1F">
              <w:rPr>
                <w:rFonts w:asciiTheme="minorHAnsi" w:hAnsiTheme="minorHAnsi" w:cstheme="minorHAnsi"/>
                <w:sz w:val="20"/>
                <w:szCs w:val="20"/>
                <w:lang w:val="fr-FR"/>
              </w:rPr>
              <w:t>Définition et mise à jour des informations de perturbation et messages IV associés.</w:t>
            </w:r>
          </w:p>
        </w:tc>
      </w:tr>
      <w:tr w:rsidR="004403DC" w:rsidRPr="00A62C1F" w14:paraId="05629240" w14:textId="77777777" w:rsidTr="00BA458F">
        <w:tc>
          <w:tcPr>
            <w:tcW w:w="1008" w:type="dxa"/>
            <w:tcBorders>
              <w:left w:val="single" w:sz="4" w:space="0" w:color="000000"/>
              <w:bottom w:val="single" w:sz="4" w:space="0" w:color="000000"/>
            </w:tcBorders>
          </w:tcPr>
          <w:p w14:paraId="10FC636F" w14:textId="77777777" w:rsidR="004403DC" w:rsidRPr="00A62C1F" w:rsidRDefault="004403DC" w:rsidP="00BA458F">
            <w:pPr>
              <w:pStyle w:val="Tablebody-"/>
              <w:autoSpaceDE w:val="0"/>
              <w:autoSpaceDN w:val="0"/>
              <w:adjustRightInd w:val="0"/>
              <w:jc w:val="both"/>
              <w:rPr>
                <w:rFonts w:asciiTheme="minorHAnsi" w:hAnsiTheme="minorHAnsi" w:cstheme="minorHAnsi"/>
                <w:i/>
                <w:iCs/>
                <w:sz w:val="20"/>
                <w:szCs w:val="20"/>
              </w:rPr>
            </w:pPr>
            <w:r w:rsidRPr="00A62C1F">
              <w:rPr>
                <w:rFonts w:asciiTheme="minorHAnsi" w:hAnsiTheme="minorHAnsi" w:cstheme="minorHAnsi"/>
                <w:i/>
                <w:sz w:val="20"/>
                <w:szCs w:val="20"/>
              </w:rPr>
              <w:t>Attributes</w:t>
            </w:r>
          </w:p>
        </w:tc>
        <w:tc>
          <w:tcPr>
            <w:tcW w:w="1620" w:type="dxa"/>
            <w:gridSpan w:val="2"/>
            <w:tcBorders>
              <w:left w:val="single" w:sz="4" w:space="0" w:color="000000"/>
              <w:bottom w:val="single" w:sz="4" w:space="0" w:color="000000"/>
            </w:tcBorders>
          </w:tcPr>
          <w:p w14:paraId="3D7F47A1" w14:textId="77777777" w:rsidR="004403DC" w:rsidRPr="00A62C1F" w:rsidRDefault="004403DC" w:rsidP="00BA458F">
            <w:pPr>
              <w:pStyle w:val="Tablebody-"/>
              <w:autoSpaceDE w:val="0"/>
              <w:autoSpaceDN w:val="0"/>
              <w:adjustRightInd w:val="0"/>
              <w:jc w:val="both"/>
              <w:rPr>
                <w:rFonts w:asciiTheme="minorHAnsi" w:hAnsiTheme="minorHAnsi" w:cstheme="minorHAnsi"/>
                <w:b/>
                <w:i/>
                <w:iCs/>
                <w:sz w:val="20"/>
                <w:szCs w:val="20"/>
                <w:highlight w:val="lightGray"/>
              </w:rPr>
            </w:pPr>
            <w:r w:rsidRPr="00A62C1F">
              <w:rPr>
                <w:rFonts w:asciiTheme="minorHAnsi" w:hAnsiTheme="minorHAnsi" w:cstheme="minorHAnsi"/>
                <w:b/>
                <w:i/>
                <w:sz w:val="20"/>
                <w:szCs w:val="20"/>
                <w:highlight w:val="lightGray"/>
              </w:rPr>
              <w:t>version</w:t>
            </w:r>
          </w:p>
        </w:tc>
        <w:tc>
          <w:tcPr>
            <w:tcW w:w="540" w:type="dxa"/>
            <w:tcBorders>
              <w:left w:val="single" w:sz="4" w:space="0" w:color="000000"/>
              <w:bottom w:val="single" w:sz="4" w:space="0" w:color="000000"/>
            </w:tcBorders>
            <w:vAlign w:val="center"/>
          </w:tcPr>
          <w:p w14:paraId="56EBCF11" w14:textId="77777777" w:rsidR="004403DC" w:rsidRPr="00A62C1F" w:rsidRDefault="004403DC" w:rsidP="00BA458F">
            <w:pPr>
              <w:pStyle w:val="Tablebody-"/>
              <w:autoSpaceDE w:val="0"/>
              <w:autoSpaceDN w:val="0"/>
              <w:adjustRightInd w:val="0"/>
              <w:jc w:val="both"/>
              <w:rPr>
                <w:rFonts w:asciiTheme="minorHAnsi" w:hAnsiTheme="minorHAnsi" w:cstheme="minorHAnsi"/>
                <w:sz w:val="20"/>
                <w:szCs w:val="20"/>
              </w:rPr>
            </w:pPr>
            <w:r w:rsidRPr="00A62C1F">
              <w:rPr>
                <w:rFonts w:asciiTheme="minorHAnsi" w:hAnsiTheme="minorHAnsi" w:cstheme="minorHAnsi"/>
                <w:sz w:val="20"/>
                <w:szCs w:val="20"/>
              </w:rPr>
              <w:t>0:1</w:t>
            </w:r>
          </w:p>
          <w:p w14:paraId="2F73A860" w14:textId="77777777" w:rsidR="004403DC" w:rsidRPr="00A62C1F" w:rsidRDefault="004403DC" w:rsidP="00BA458F">
            <w:pPr>
              <w:pStyle w:val="Tablebody-"/>
              <w:autoSpaceDE w:val="0"/>
              <w:autoSpaceDN w:val="0"/>
              <w:adjustRightInd w:val="0"/>
              <w:jc w:val="both"/>
              <w:rPr>
                <w:rFonts w:asciiTheme="minorHAnsi" w:hAnsiTheme="minorHAnsi" w:cstheme="minorHAnsi"/>
                <w:b/>
                <w:bCs/>
                <w:sz w:val="20"/>
                <w:szCs w:val="20"/>
              </w:rPr>
            </w:pPr>
            <w:r w:rsidRPr="00A62C1F">
              <w:rPr>
                <w:rFonts w:asciiTheme="minorHAnsi" w:hAnsiTheme="minorHAnsi" w:cstheme="minorHAnsi"/>
                <w:b/>
                <w:bCs/>
                <w:sz w:val="20"/>
                <w:szCs w:val="20"/>
                <w:highlight w:val="lightGray"/>
              </w:rPr>
              <w:t>1</w:t>
            </w:r>
          </w:p>
        </w:tc>
        <w:tc>
          <w:tcPr>
            <w:tcW w:w="1692" w:type="dxa"/>
            <w:tcBorders>
              <w:left w:val="single" w:sz="4" w:space="0" w:color="000000"/>
              <w:bottom w:val="single" w:sz="4" w:space="0" w:color="000000"/>
            </w:tcBorders>
            <w:vAlign w:val="center"/>
          </w:tcPr>
          <w:p w14:paraId="030F459E" w14:textId="77777777" w:rsidR="004403DC" w:rsidRPr="00A62C1F" w:rsidRDefault="004403DC" w:rsidP="00BA458F">
            <w:pPr>
              <w:pStyle w:val="Tablebody-"/>
              <w:autoSpaceDE w:val="0"/>
              <w:autoSpaceDN w:val="0"/>
              <w:adjustRightInd w:val="0"/>
              <w:jc w:val="both"/>
              <w:rPr>
                <w:rFonts w:asciiTheme="minorHAnsi" w:hAnsiTheme="minorHAnsi" w:cstheme="minorHAnsi"/>
                <w:i/>
                <w:iCs/>
                <w:sz w:val="20"/>
                <w:szCs w:val="20"/>
              </w:rPr>
            </w:pPr>
            <w:proofErr w:type="spellStart"/>
            <w:r w:rsidRPr="00A62C1F">
              <w:rPr>
                <w:rFonts w:asciiTheme="minorHAnsi" w:hAnsiTheme="minorHAnsi" w:cstheme="minorHAnsi"/>
                <w:i/>
                <w:sz w:val="20"/>
                <w:szCs w:val="20"/>
              </w:rPr>
              <w:t>VersionString</w:t>
            </w:r>
            <w:proofErr w:type="spellEnd"/>
          </w:p>
        </w:tc>
        <w:tc>
          <w:tcPr>
            <w:tcW w:w="5596" w:type="dxa"/>
            <w:tcBorders>
              <w:left w:val="single" w:sz="4" w:space="0" w:color="000000"/>
              <w:bottom w:val="single" w:sz="4" w:space="0" w:color="000000"/>
              <w:right w:val="single" w:sz="4" w:space="0" w:color="000000"/>
            </w:tcBorders>
            <w:vAlign w:val="center"/>
          </w:tcPr>
          <w:p w14:paraId="7BEE7099" w14:textId="77777777" w:rsidR="004403DC" w:rsidRPr="00A62C1F" w:rsidRDefault="004403DC" w:rsidP="00BA458F">
            <w:pPr>
              <w:pStyle w:val="Tablebody-"/>
              <w:autoSpaceDE w:val="0"/>
              <w:autoSpaceDN w:val="0"/>
              <w:adjustRightInd w:val="0"/>
              <w:jc w:val="both"/>
              <w:rPr>
                <w:rFonts w:asciiTheme="minorHAnsi" w:hAnsiTheme="minorHAnsi" w:cstheme="minorHAnsi"/>
                <w:sz w:val="20"/>
                <w:szCs w:val="20"/>
              </w:rPr>
            </w:pPr>
            <w:r w:rsidRPr="00A62C1F">
              <w:rPr>
                <w:rFonts w:asciiTheme="minorHAnsi" w:hAnsiTheme="minorHAnsi" w:cstheme="minorHAnsi"/>
                <w:sz w:val="20"/>
                <w:szCs w:val="20"/>
              </w:rPr>
              <w:t xml:space="preserve">Version Identifier of Situation Exchange Service. Fixed, </w:t>
            </w:r>
            <w:proofErr w:type="gramStart"/>
            <w:r w:rsidRPr="00A62C1F">
              <w:rPr>
                <w:rFonts w:asciiTheme="minorHAnsi" w:hAnsiTheme="minorHAnsi" w:cstheme="minorHAnsi"/>
                <w:sz w:val="20"/>
                <w:szCs w:val="20"/>
              </w:rPr>
              <w:t>e.g.</w:t>
            </w:r>
            <w:proofErr w:type="gramEnd"/>
            <w:r w:rsidRPr="00A62C1F">
              <w:rPr>
                <w:rFonts w:asciiTheme="minorHAnsi" w:hAnsiTheme="minorHAnsi" w:cstheme="minorHAnsi"/>
                <w:sz w:val="20"/>
                <w:szCs w:val="20"/>
              </w:rPr>
              <w:t xml:space="preserve"> ‘1.1a’.</w:t>
            </w:r>
          </w:p>
        </w:tc>
      </w:tr>
      <w:tr w:rsidR="004403DC" w:rsidRPr="00A62C1F" w14:paraId="403B655E" w14:textId="77777777" w:rsidTr="00BA458F">
        <w:tc>
          <w:tcPr>
            <w:tcW w:w="1008" w:type="dxa"/>
            <w:tcBorders>
              <w:left w:val="single" w:sz="4" w:space="0" w:color="000000"/>
              <w:bottom w:val="single" w:sz="4" w:space="0" w:color="000000"/>
            </w:tcBorders>
          </w:tcPr>
          <w:p w14:paraId="3191649D" w14:textId="77777777" w:rsidR="004403DC" w:rsidRPr="00A62C1F" w:rsidRDefault="004403DC" w:rsidP="00BA458F">
            <w:pPr>
              <w:pStyle w:val="Tablebody-"/>
              <w:autoSpaceDE w:val="0"/>
              <w:autoSpaceDN w:val="0"/>
              <w:adjustRightInd w:val="0"/>
              <w:jc w:val="both"/>
              <w:rPr>
                <w:rFonts w:asciiTheme="minorHAnsi" w:hAnsiTheme="minorHAnsi" w:cstheme="minorHAnsi"/>
                <w:sz w:val="20"/>
                <w:szCs w:val="20"/>
              </w:rPr>
            </w:pPr>
            <w:r w:rsidRPr="00A62C1F">
              <w:rPr>
                <w:rFonts w:asciiTheme="minorHAnsi" w:hAnsiTheme="minorHAnsi" w:cstheme="minorHAnsi"/>
                <w:sz w:val="20"/>
                <w:szCs w:val="20"/>
              </w:rPr>
              <w:t>HEADER</w:t>
            </w:r>
          </w:p>
        </w:tc>
        <w:tc>
          <w:tcPr>
            <w:tcW w:w="1620" w:type="dxa"/>
            <w:gridSpan w:val="2"/>
            <w:tcBorders>
              <w:left w:val="single" w:sz="4" w:space="0" w:color="000000"/>
              <w:bottom w:val="single" w:sz="4" w:space="0" w:color="000000"/>
            </w:tcBorders>
          </w:tcPr>
          <w:p w14:paraId="31CD99D4" w14:textId="77777777" w:rsidR="004403DC" w:rsidRPr="00A62C1F" w:rsidRDefault="004403DC" w:rsidP="00BA458F">
            <w:pPr>
              <w:pStyle w:val="Tablebody-"/>
              <w:autoSpaceDE w:val="0"/>
              <w:autoSpaceDN w:val="0"/>
              <w:adjustRightInd w:val="0"/>
              <w:jc w:val="both"/>
              <w:rPr>
                <w:rFonts w:asciiTheme="minorHAnsi" w:hAnsiTheme="minorHAnsi" w:cstheme="minorHAnsi"/>
                <w:b/>
                <w:i/>
                <w:iCs/>
                <w:sz w:val="20"/>
                <w:szCs w:val="20"/>
                <w:highlight w:val="lightGray"/>
              </w:rPr>
            </w:pPr>
            <w:r w:rsidRPr="00A62C1F">
              <w:rPr>
                <w:rFonts w:asciiTheme="minorHAnsi" w:hAnsiTheme="minorHAnsi" w:cstheme="minorHAnsi"/>
                <w:b/>
                <w:i/>
                <w:sz w:val="20"/>
                <w:szCs w:val="20"/>
                <w:highlight w:val="lightGray"/>
              </w:rPr>
              <w:t>:::</w:t>
            </w:r>
          </w:p>
        </w:tc>
        <w:tc>
          <w:tcPr>
            <w:tcW w:w="540" w:type="dxa"/>
            <w:tcBorders>
              <w:left w:val="single" w:sz="4" w:space="0" w:color="000000"/>
              <w:bottom w:val="single" w:sz="4" w:space="0" w:color="000000"/>
            </w:tcBorders>
            <w:vAlign w:val="center"/>
          </w:tcPr>
          <w:p w14:paraId="379315BC" w14:textId="77777777" w:rsidR="004403DC" w:rsidRPr="00A62C1F" w:rsidRDefault="004403DC" w:rsidP="00BA458F">
            <w:pPr>
              <w:pStyle w:val="Tablebody-"/>
              <w:autoSpaceDE w:val="0"/>
              <w:autoSpaceDN w:val="0"/>
              <w:adjustRightInd w:val="0"/>
              <w:jc w:val="both"/>
              <w:rPr>
                <w:rFonts w:asciiTheme="minorHAnsi" w:hAnsiTheme="minorHAnsi" w:cstheme="minorHAnsi"/>
                <w:b/>
                <w:sz w:val="20"/>
                <w:szCs w:val="20"/>
              </w:rPr>
            </w:pPr>
            <w:r w:rsidRPr="00A62C1F">
              <w:rPr>
                <w:rFonts w:asciiTheme="minorHAnsi" w:hAnsiTheme="minorHAnsi" w:cstheme="minorHAnsi"/>
                <w:b/>
                <w:sz w:val="20"/>
                <w:szCs w:val="20"/>
              </w:rPr>
              <w:t>1:1</w:t>
            </w:r>
          </w:p>
        </w:tc>
        <w:tc>
          <w:tcPr>
            <w:tcW w:w="1692" w:type="dxa"/>
            <w:tcBorders>
              <w:left w:val="single" w:sz="4" w:space="0" w:color="000000"/>
              <w:bottom w:val="single" w:sz="4" w:space="0" w:color="000000"/>
            </w:tcBorders>
            <w:vAlign w:val="center"/>
          </w:tcPr>
          <w:p w14:paraId="20B59E39" w14:textId="77777777" w:rsidR="004403DC" w:rsidRPr="00A62C1F" w:rsidRDefault="004403DC" w:rsidP="00BA458F">
            <w:pPr>
              <w:pStyle w:val="Tablebody-"/>
              <w:autoSpaceDE w:val="0"/>
              <w:autoSpaceDN w:val="0"/>
              <w:adjustRightInd w:val="0"/>
              <w:jc w:val="both"/>
              <w:rPr>
                <w:rFonts w:asciiTheme="minorHAnsi" w:hAnsiTheme="minorHAnsi" w:cstheme="minorHAnsi"/>
                <w:iCs/>
                <w:sz w:val="20"/>
                <w:szCs w:val="20"/>
              </w:rPr>
            </w:pPr>
            <w:proofErr w:type="spellStart"/>
            <w:r w:rsidRPr="00A62C1F">
              <w:rPr>
                <w:rFonts w:asciiTheme="minorHAnsi" w:hAnsiTheme="minorHAnsi" w:cstheme="minorHAnsi"/>
                <w:sz w:val="20"/>
                <w:szCs w:val="20"/>
              </w:rPr>
              <w:t>xxx</w:t>
            </w:r>
            <w:r w:rsidRPr="00A62C1F">
              <w:rPr>
                <w:rFonts w:asciiTheme="minorHAnsi" w:hAnsiTheme="minorHAnsi" w:cstheme="minorHAnsi"/>
                <w:i/>
                <w:sz w:val="20"/>
                <w:szCs w:val="20"/>
              </w:rPr>
              <w:t>ServiceDelivery</w:t>
            </w:r>
            <w:proofErr w:type="spellEnd"/>
          </w:p>
        </w:tc>
        <w:tc>
          <w:tcPr>
            <w:tcW w:w="5596" w:type="dxa"/>
            <w:tcBorders>
              <w:left w:val="single" w:sz="4" w:space="0" w:color="000000"/>
              <w:bottom w:val="single" w:sz="4" w:space="0" w:color="000000"/>
              <w:right w:val="single" w:sz="4" w:space="0" w:color="000000"/>
            </w:tcBorders>
            <w:vAlign w:val="center"/>
          </w:tcPr>
          <w:p w14:paraId="7283AAC6" w14:textId="24302D31" w:rsidR="004403DC" w:rsidRPr="00A62C1F" w:rsidRDefault="002243A2" w:rsidP="00BA458F">
            <w:pPr>
              <w:pStyle w:val="Tablebody-"/>
              <w:autoSpaceDE w:val="0"/>
              <w:autoSpaceDN w:val="0"/>
              <w:adjustRightInd w:val="0"/>
              <w:jc w:val="both"/>
              <w:rPr>
                <w:rFonts w:asciiTheme="minorHAnsi" w:hAnsiTheme="minorHAnsi" w:cstheme="minorHAnsi"/>
                <w:i/>
                <w:iCs/>
                <w:sz w:val="20"/>
                <w:szCs w:val="20"/>
              </w:rPr>
            </w:pPr>
            <w:proofErr w:type="spellStart"/>
            <w:r w:rsidRPr="00A62C1F">
              <w:rPr>
                <w:rFonts w:asciiTheme="minorHAnsi" w:hAnsiTheme="minorHAnsi" w:cstheme="minorHAnsi"/>
                <w:sz w:val="20"/>
                <w:szCs w:val="20"/>
              </w:rPr>
              <w:t>Voir</w:t>
            </w:r>
            <w:proofErr w:type="spellEnd"/>
            <w:r w:rsidR="004403DC" w:rsidRPr="00A62C1F">
              <w:rPr>
                <w:rFonts w:asciiTheme="minorHAnsi" w:hAnsiTheme="minorHAnsi" w:cstheme="minorHAnsi"/>
                <w:sz w:val="20"/>
                <w:szCs w:val="20"/>
              </w:rPr>
              <w:t xml:space="preserve"> SIRI Part 2 </w:t>
            </w:r>
            <w:proofErr w:type="spellStart"/>
            <w:r w:rsidR="004403DC" w:rsidRPr="00A62C1F">
              <w:rPr>
                <w:rFonts w:asciiTheme="minorHAnsi" w:hAnsiTheme="minorHAnsi" w:cstheme="minorHAnsi"/>
                <w:sz w:val="20"/>
                <w:szCs w:val="20"/>
              </w:rPr>
              <w:t>xxx</w:t>
            </w:r>
            <w:r w:rsidR="004403DC" w:rsidRPr="00A62C1F">
              <w:rPr>
                <w:rFonts w:asciiTheme="minorHAnsi" w:hAnsiTheme="minorHAnsi" w:cstheme="minorHAnsi"/>
                <w:b/>
                <w:i/>
                <w:sz w:val="20"/>
                <w:szCs w:val="20"/>
              </w:rPr>
              <w:t>ServiceDelivery</w:t>
            </w:r>
            <w:proofErr w:type="spellEnd"/>
            <w:r w:rsidR="004403DC" w:rsidRPr="00A62C1F">
              <w:rPr>
                <w:rFonts w:asciiTheme="minorHAnsi" w:hAnsiTheme="minorHAnsi" w:cstheme="minorHAnsi"/>
                <w:sz w:val="20"/>
                <w:szCs w:val="20"/>
              </w:rPr>
              <w:t>.</w:t>
            </w:r>
          </w:p>
        </w:tc>
      </w:tr>
      <w:tr w:rsidR="004403DC" w:rsidRPr="00E32CB2" w14:paraId="5B171D62" w14:textId="77777777" w:rsidTr="00BA458F">
        <w:tc>
          <w:tcPr>
            <w:tcW w:w="1008" w:type="dxa"/>
            <w:vMerge w:val="restart"/>
            <w:tcBorders>
              <w:left w:val="single" w:sz="4" w:space="0" w:color="000000"/>
            </w:tcBorders>
          </w:tcPr>
          <w:p w14:paraId="41AC8F4E" w14:textId="77777777" w:rsidR="004403DC" w:rsidRPr="00A62C1F" w:rsidRDefault="004403DC" w:rsidP="00BA458F">
            <w:pPr>
              <w:pStyle w:val="Tablebody-"/>
              <w:autoSpaceDE w:val="0"/>
              <w:autoSpaceDN w:val="0"/>
              <w:adjustRightInd w:val="0"/>
              <w:jc w:val="both"/>
              <w:rPr>
                <w:rFonts w:asciiTheme="minorHAnsi" w:hAnsiTheme="minorHAnsi" w:cstheme="minorHAnsi"/>
                <w:i/>
                <w:iCs/>
                <w:sz w:val="20"/>
                <w:szCs w:val="20"/>
              </w:rPr>
            </w:pPr>
            <w:proofErr w:type="spellStart"/>
            <w:r w:rsidRPr="00A62C1F">
              <w:rPr>
                <w:rFonts w:asciiTheme="minorHAnsi" w:hAnsiTheme="minorHAnsi" w:cstheme="minorHAnsi"/>
                <w:i/>
                <w:sz w:val="20"/>
                <w:szCs w:val="20"/>
              </w:rPr>
              <w:t>SituationExchangePayloadGroup</w:t>
            </w:r>
            <w:proofErr w:type="spellEnd"/>
          </w:p>
        </w:tc>
        <w:tc>
          <w:tcPr>
            <w:tcW w:w="1620" w:type="dxa"/>
            <w:gridSpan w:val="2"/>
            <w:tcBorders>
              <w:left w:val="single" w:sz="4" w:space="0" w:color="000000"/>
              <w:bottom w:val="single" w:sz="4" w:space="0" w:color="000000"/>
            </w:tcBorders>
          </w:tcPr>
          <w:p w14:paraId="14027A1B" w14:textId="77777777" w:rsidR="004403DC" w:rsidRPr="00A62C1F" w:rsidRDefault="004403DC" w:rsidP="00BA458F">
            <w:pPr>
              <w:pStyle w:val="Tablebody-"/>
              <w:autoSpaceDE w:val="0"/>
              <w:autoSpaceDN w:val="0"/>
              <w:adjustRightInd w:val="0"/>
              <w:jc w:val="both"/>
              <w:rPr>
                <w:rFonts w:asciiTheme="minorHAnsi" w:hAnsiTheme="minorHAnsi" w:cstheme="minorHAnsi"/>
                <w:b/>
                <w:i/>
                <w:iCs/>
                <w:sz w:val="20"/>
                <w:szCs w:val="20"/>
                <w:highlight w:val="lightGray"/>
              </w:rPr>
            </w:pPr>
            <w:proofErr w:type="spellStart"/>
            <w:r w:rsidRPr="00A62C1F">
              <w:rPr>
                <w:rFonts w:asciiTheme="minorHAnsi" w:hAnsiTheme="minorHAnsi" w:cstheme="minorHAnsi"/>
                <w:b/>
                <w:i/>
                <w:sz w:val="20"/>
                <w:szCs w:val="20"/>
                <w:highlight w:val="lightGray"/>
              </w:rPr>
              <w:t>PtSituationContext</w:t>
            </w:r>
            <w:proofErr w:type="spellEnd"/>
          </w:p>
        </w:tc>
        <w:tc>
          <w:tcPr>
            <w:tcW w:w="540" w:type="dxa"/>
            <w:tcBorders>
              <w:left w:val="single" w:sz="4" w:space="0" w:color="000000"/>
              <w:bottom w:val="single" w:sz="4" w:space="0" w:color="000000"/>
            </w:tcBorders>
            <w:vAlign w:val="center"/>
          </w:tcPr>
          <w:p w14:paraId="3E131E53" w14:textId="77777777" w:rsidR="004403DC" w:rsidRPr="00A62C1F" w:rsidRDefault="004403DC" w:rsidP="00BA458F">
            <w:pPr>
              <w:pStyle w:val="Tablebody-"/>
              <w:autoSpaceDE w:val="0"/>
              <w:autoSpaceDN w:val="0"/>
              <w:adjustRightInd w:val="0"/>
              <w:jc w:val="both"/>
              <w:rPr>
                <w:rFonts w:asciiTheme="minorHAnsi" w:hAnsiTheme="minorHAnsi" w:cstheme="minorHAnsi"/>
                <w:sz w:val="20"/>
                <w:szCs w:val="20"/>
              </w:rPr>
            </w:pPr>
            <w:r w:rsidRPr="00A62C1F">
              <w:rPr>
                <w:rFonts w:asciiTheme="minorHAnsi" w:hAnsiTheme="minorHAnsi" w:cstheme="minorHAnsi"/>
                <w:sz w:val="20"/>
                <w:szCs w:val="20"/>
              </w:rPr>
              <w:t>0:1</w:t>
            </w:r>
          </w:p>
        </w:tc>
        <w:tc>
          <w:tcPr>
            <w:tcW w:w="1692" w:type="dxa"/>
            <w:tcBorders>
              <w:left w:val="single" w:sz="4" w:space="0" w:color="000000"/>
              <w:bottom w:val="single" w:sz="4" w:space="0" w:color="000000"/>
            </w:tcBorders>
            <w:vAlign w:val="center"/>
          </w:tcPr>
          <w:p w14:paraId="7E7F18AF" w14:textId="77777777" w:rsidR="004403DC" w:rsidRPr="00A62C1F" w:rsidRDefault="004403DC" w:rsidP="00BA458F">
            <w:pPr>
              <w:pStyle w:val="Tablebody-"/>
              <w:autoSpaceDE w:val="0"/>
              <w:autoSpaceDN w:val="0"/>
              <w:adjustRightInd w:val="0"/>
              <w:jc w:val="both"/>
              <w:rPr>
                <w:rFonts w:asciiTheme="minorHAnsi" w:hAnsiTheme="minorHAnsi" w:cstheme="minorHAnsi"/>
                <w:i/>
                <w:iCs/>
                <w:sz w:val="20"/>
                <w:szCs w:val="20"/>
              </w:rPr>
            </w:pPr>
            <w:r w:rsidRPr="00A62C1F">
              <w:rPr>
                <w:rFonts w:asciiTheme="minorHAnsi" w:hAnsiTheme="minorHAnsi" w:cstheme="minorHAnsi"/>
                <w:i/>
                <w:sz w:val="20"/>
                <w:szCs w:val="20"/>
              </w:rPr>
              <w:t>+Structure</w:t>
            </w:r>
          </w:p>
        </w:tc>
        <w:tc>
          <w:tcPr>
            <w:tcW w:w="5596" w:type="dxa"/>
            <w:tcBorders>
              <w:left w:val="single" w:sz="4" w:space="0" w:color="000000"/>
              <w:bottom w:val="single" w:sz="4" w:space="0" w:color="000000"/>
              <w:right w:val="single" w:sz="4" w:space="0" w:color="000000"/>
            </w:tcBorders>
            <w:vAlign w:val="center"/>
          </w:tcPr>
          <w:p w14:paraId="6CE2FD2A" w14:textId="60650477" w:rsidR="004403DC" w:rsidRPr="00A62C1F" w:rsidRDefault="002243A2" w:rsidP="00BA458F">
            <w:pPr>
              <w:pStyle w:val="Tablebody-"/>
              <w:autoSpaceDE w:val="0"/>
              <w:autoSpaceDN w:val="0"/>
              <w:adjustRightInd w:val="0"/>
              <w:jc w:val="both"/>
              <w:rPr>
                <w:rFonts w:asciiTheme="minorHAnsi" w:hAnsiTheme="minorHAnsi" w:cstheme="minorHAnsi"/>
                <w:sz w:val="20"/>
                <w:szCs w:val="20"/>
                <w:lang w:val="fr-FR"/>
              </w:rPr>
            </w:pPr>
            <w:r w:rsidRPr="002E5CD2">
              <w:rPr>
                <w:rFonts w:asciiTheme="minorHAnsi" w:hAnsiTheme="minorHAnsi" w:cstheme="minorHAnsi"/>
                <w:sz w:val="20"/>
                <w:szCs w:val="20"/>
                <w:highlight w:val="lightGray"/>
                <w:lang w:val="fr-FR"/>
              </w:rPr>
              <w:t>Décrit les valeurs communes à toutes les SITUATIONS de la diffusion</w:t>
            </w:r>
            <w:r w:rsidRPr="00A62C1F">
              <w:rPr>
                <w:rFonts w:asciiTheme="minorHAnsi" w:hAnsiTheme="minorHAnsi" w:cstheme="minorHAnsi"/>
                <w:sz w:val="20"/>
                <w:szCs w:val="20"/>
                <w:lang w:val="fr-FR"/>
              </w:rPr>
              <w:t>.</w:t>
            </w:r>
          </w:p>
        </w:tc>
      </w:tr>
      <w:tr w:rsidR="004403DC" w:rsidRPr="00A62C1F" w14:paraId="68741B1A" w14:textId="77777777" w:rsidTr="00BA458F">
        <w:tc>
          <w:tcPr>
            <w:tcW w:w="1008" w:type="dxa"/>
            <w:vMerge/>
            <w:tcBorders>
              <w:left w:val="single" w:sz="4" w:space="0" w:color="000000"/>
            </w:tcBorders>
          </w:tcPr>
          <w:p w14:paraId="20CF0C73" w14:textId="77777777" w:rsidR="004403DC" w:rsidRPr="00A62C1F" w:rsidRDefault="004403DC" w:rsidP="00BA458F">
            <w:pPr>
              <w:pStyle w:val="Tablebody-"/>
              <w:autoSpaceDE w:val="0"/>
              <w:autoSpaceDN w:val="0"/>
              <w:adjustRightInd w:val="0"/>
              <w:jc w:val="both"/>
              <w:rPr>
                <w:rFonts w:asciiTheme="minorHAnsi" w:hAnsiTheme="minorHAnsi" w:cstheme="minorHAnsi"/>
                <w:i/>
                <w:sz w:val="20"/>
                <w:szCs w:val="20"/>
                <w:lang w:val="fr-FR"/>
              </w:rPr>
            </w:pPr>
          </w:p>
        </w:tc>
        <w:tc>
          <w:tcPr>
            <w:tcW w:w="1620" w:type="dxa"/>
            <w:gridSpan w:val="2"/>
            <w:tcBorders>
              <w:left w:val="single" w:sz="4" w:space="0" w:color="000000"/>
              <w:bottom w:val="single" w:sz="4" w:space="0" w:color="000000"/>
            </w:tcBorders>
          </w:tcPr>
          <w:p w14:paraId="421D5512" w14:textId="77777777" w:rsidR="004403DC" w:rsidRPr="00A62C1F" w:rsidRDefault="004403DC" w:rsidP="00BA458F">
            <w:pPr>
              <w:pStyle w:val="Tablebody-"/>
              <w:autoSpaceDE w:val="0"/>
              <w:autoSpaceDN w:val="0"/>
              <w:adjustRightInd w:val="0"/>
              <w:jc w:val="both"/>
              <w:rPr>
                <w:rFonts w:asciiTheme="minorHAnsi" w:hAnsiTheme="minorHAnsi" w:cstheme="minorHAnsi"/>
                <w:b/>
                <w:i/>
                <w:sz w:val="20"/>
                <w:szCs w:val="20"/>
                <w:highlight w:val="lightGray"/>
              </w:rPr>
            </w:pPr>
            <w:r w:rsidRPr="00A62C1F">
              <w:rPr>
                <w:rFonts w:asciiTheme="minorHAnsi" w:hAnsiTheme="minorHAnsi" w:cstheme="minorHAnsi"/>
                <w:b/>
                <w:i/>
                <w:sz w:val="20"/>
                <w:szCs w:val="20"/>
                <w:highlight w:val="lightGray"/>
              </w:rPr>
              <w:t>Situations</w:t>
            </w:r>
          </w:p>
        </w:tc>
        <w:tc>
          <w:tcPr>
            <w:tcW w:w="540" w:type="dxa"/>
            <w:tcBorders>
              <w:left w:val="single" w:sz="4" w:space="0" w:color="000000"/>
              <w:bottom w:val="single" w:sz="4" w:space="0" w:color="000000"/>
            </w:tcBorders>
            <w:vAlign w:val="center"/>
          </w:tcPr>
          <w:p w14:paraId="7A555D57" w14:textId="77777777" w:rsidR="004403DC" w:rsidRPr="00A62C1F" w:rsidRDefault="004403DC" w:rsidP="00BA458F">
            <w:pPr>
              <w:pStyle w:val="Tablebody-"/>
              <w:autoSpaceDE w:val="0"/>
              <w:autoSpaceDN w:val="0"/>
              <w:adjustRightInd w:val="0"/>
              <w:jc w:val="both"/>
              <w:rPr>
                <w:rFonts w:asciiTheme="minorHAnsi" w:hAnsiTheme="minorHAnsi" w:cstheme="minorHAnsi"/>
                <w:sz w:val="20"/>
                <w:szCs w:val="20"/>
              </w:rPr>
            </w:pPr>
            <w:r w:rsidRPr="00A62C1F">
              <w:rPr>
                <w:rFonts w:asciiTheme="minorHAnsi" w:hAnsiTheme="minorHAnsi" w:cstheme="minorHAnsi"/>
                <w:sz w:val="20"/>
                <w:szCs w:val="20"/>
              </w:rPr>
              <w:t>0:1</w:t>
            </w:r>
          </w:p>
        </w:tc>
        <w:tc>
          <w:tcPr>
            <w:tcW w:w="1692" w:type="dxa"/>
            <w:tcBorders>
              <w:left w:val="single" w:sz="4" w:space="0" w:color="000000"/>
              <w:bottom w:val="single" w:sz="4" w:space="0" w:color="000000"/>
            </w:tcBorders>
            <w:vAlign w:val="center"/>
          </w:tcPr>
          <w:p w14:paraId="37EACF96" w14:textId="77777777" w:rsidR="004403DC" w:rsidRPr="00A62C1F" w:rsidRDefault="004403DC" w:rsidP="00BA458F">
            <w:pPr>
              <w:pStyle w:val="Tablebody-"/>
              <w:autoSpaceDE w:val="0"/>
              <w:autoSpaceDN w:val="0"/>
              <w:adjustRightInd w:val="0"/>
              <w:jc w:val="both"/>
              <w:rPr>
                <w:rFonts w:asciiTheme="minorHAnsi" w:hAnsiTheme="minorHAnsi" w:cstheme="minorHAnsi"/>
                <w:i/>
                <w:sz w:val="20"/>
                <w:szCs w:val="20"/>
              </w:rPr>
            </w:pPr>
            <w:r w:rsidRPr="00A62C1F">
              <w:rPr>
                <w:rFonts w:asciiTheme="minorHAnsi" w:hAnsiTheme="minorHAnsi" w:cstheme="minorHAnsi"/>
                <w:i/>
                <w:sz w:val="20"/>
                <w:szCs w:val="20"/>
              </w:rPr>
              <w:t>+Structure</w:t>
            </w:r>
          </w:p>
        </w:tc>
        <w:tc>
          <w:tcPr>
            <w:tcW w:w="5596" w:type="dxa"/>
            <w:tcBorders>
              <w:left w:val="single" w:sz="4" w:space="0" w:color="000000"/>
              <w:bottom w:val="single" w:sz="4" w:space="0" w:color="000000"/>
              <w:right w:val="single" w:sz="4" w:space="0" w:color="000000"/>
            </w:tcBorders>
            <w:vAlign w:val="center"/>
          </w:tcPr>
          <w:p w14:paraId="462A866F" w14:textId="1E694072" w:rsidR="004403DC" w:rsidRPr="00A62C1F" w:rsidRDefault="004403DC" w:rsidP="00BA458F">
            <w:pPr>
              <w:pStyle w:val="Tablebody-"/>
              <w:autoSpaceDE w:val="0"/>
              <w:autoSpaceDN w:val="0"/>
              <w:adjustRightInd w:val="0"/>
              <w:jc w:val="both"/>
              <w:rPr>
                <w:rFonts w:asciiTheme="minorHAnsi" w:hAnsiTheme="minorHAnsi" w:cstheme="minorHAnsi"/>
                <w:sz w:val="20"/>
                <w:szCs w:val="20"/>
              </w:rPr>
            </w:pPr>
          </w:p>
        </w:tc>
      </w:tr>
      <w:tr w:rsidR="004403DC" w:rsidRPr="00E32CB2" w14:paraId="242BD34F" w14:textId="77777777" w:rsidTr="00BA458F">
        <w:tc>
          <w:tcPr>
            <w:tcW w:w="1008" w:type="dxa"/>
            <w:vMerge/>
            <w:tcBorders>
              <w:left w:val="single" w:sz="4" w:space="0" w:color="000000"/>
            </w:tcBorders>
          </w:tcPr>
          <w:p w14:paraId="494098ED" w14:textId="77777777" w:rsidR="004403DC" w:rsidRPr="00A62C1F" w:rsidRDefault="004403DC" w:rsidP="00BA458F">
            <w:pPr>
              <w:pStyle w:val="Tablebody-"/>
              <w:autoSpaceDE w:val="0"/>
              <w:autoSpaceDN w:val="0"/>
              <w:adjustRightInd w:val="0"/>
              <w:jc w:val="both"/>
              <w:rPr>
                <w:rFonts w:asciiTheme="minorHAnsi" w:hAnsiTheme="minorHAnsi" w:cstheme="minorHAnsi"/>
                <w:sz w:val="20"/>
                <w:szCs w:val="20"/>
              </w:rPr>
            </w:pPr>
          </w:p>
        </w:tc>
        <w:tc>
          <w:tcPr>
            <w:tcW w:w="236" w:type="dxa"/>
            <w:tcBorders>
              <w:left w:val="single" w:sz="4" w:space="0" w:color="000000"/>
              <w:bottom w:val="single" w:sz="4" w:space="0" w:color="000000"/>
            </w:tcBorders>
          </w:tcPr>
          <w:p w14:paraId="4E3785D4" w14:textId="77777777" w:rsidR="004403DC" w:rsidRPr="00A62C1F" w:rsidRDefault="004403DC" w:rsidP="00BA458F">
            <w:pPr>
              <w:pStyle w:val="Tablebody-"/>
              <w:autoSpaceDE w:val="0"/>
              <w:autoSpaceDN w:val="0"/>
              <w:adjustRightInd w:val="0"/>
              <w:jc w:val="both"/>
              <w:rPr>
                <w:rFonts w:asciiTheme="minorHAnsi" w:hAnsiTheme="minorHAnsi" w:cstheme="minorHAnsi"/>
                <w:b/>
                <w:i/>
                <w:iCs/>
                <w:sz w:val="20"/>
                <w:szCs w:val="20"/>
                <w:highlight w:val="lightGray"/>
              </w:rPr>
            </w:pPr>
            <w:r w:rsidRPr="00A62C1F">
              <w:rPr>
                <w:rFonts w:asciiTheme="minorHAnsi" w:hAnsiTheme="minorHAnsi" w:cstheme="minorHAnsi"/>
                <w:sz w:val="20"/>
                <w:szCs w:val="20"/>
                <w:highlight w:val="lightGray"/>
              </w:rPr>
              <w:t> </w:t>
            </w:r>
          </w:p>
        </w:tc>
        <w:tc>
          <w:tcPr>
            <w:tcW w:w="1384" w:type="dxa"/>
            <w:tcBorders>
              <w:left w:val="single" w:sz="4" w:space="0" w:color="000000"/>
              <w:bottom w:val="single" w:sz="4" w:space="0" w:color="000000"/>
            </w:tcBorders>
          </w:tcPr>
          <w:p w14:paraId="4315E5AA" w14:textId="77777777" w:rsidR="004403DC" w:rsidRPr="00A62C1F" w:rsidRDefault="004403DC" w:rsidP="00BA458F">
            <w:pPr>
              <w:pStyle w:val="Tablebody-"/>
              <w:autoSpaceDE w:val="0"/>
              <w:autoSpaceDN w:val="0"/>
              <w:adjustRightInd w:val="0"/>
              <w:jc w:val="both"/>
              <w:rPr>
                <w:rFonts w:asciiTheme="minorHAnsi" w:hAnsiTheme="minorHAnsi" w:cstheme="minorHAnsi"/>
                <w:b/>
                <w:i/>
                <w:iCs/>
                <w:sz w:val="20"/>
                <w:szCs w:val="20"/>
                <w:highlight w:val="lightGray"/>
              </w:rPr>
            </w:pPr>
            <w:proofErr w:type="spellStart"/>
            <w:r w:rsidRPr="00A62C1F">
              <w:rPr>
                <w:rFonts w:asciiTheme="minorHAnsi" w:hAnsiTheme="minorHAnsi" w:cstheme="minorHAnsi"/>
                <w:b/>
                <w:i/>
                <w:sz w:val="20"/>
                <w:szCs w:val="20"/>
                <w:highlight w:val="lightGray"/>
              </w:rPr>
              <w:t>PtSituationElement</w:t>
            </w:r>
            <w:proofErr w:type="spellEnd"/>
          </w:p>
        </w:tc>
        <w:tc>
          <w:tcPr>
            <w:tcW w:w="540" w:type="dxa"/>
            <w:tcBorders>
              <w:left w:val="single" w:sz="4" w:space="0" w:color="000000"/>
              <w:bottom w:val="single" w:sz="4" w:space="0" w:color="000000"/>
            </w:tcBorders>
            <w:vAlign w:val="center"/>
          </w:tcPr>
          <w:p w14:paraId="3A1887D2" w14:textId="77777777" w:rsidR="004403DC" w:rsidRPr="00A62C1F" w:rsidRDefault="004403DC" w:rsidP="00BA458F">
            <w:pPr>
              <w:pStyle w:val="Tablebody-"/>
              <w:autoSpaceDE w:val="0"/>
              <w:autoSpaceDN w:val="0"/>
              <w:adjustRightInd w:val="0"/>
              <w:jc w:val="both"/>
              <w:rPr>
                <w:rFonts w:asciiTheme="minorHAnsi" w:hAnsiTheme="minorHAnsi" w:cstheme="minorHAnsi"/>
                <w:sz w:val="20"/>
                <w:szCs w:val="20"/>
              </w:rPr>
            </w:pPr>
            <w:proofErr w:type="gramStart"/>
            <w:r w:rsidRPr="00A62C1F">
              <w:rPr>
                <w:rFonts w:asciiTheme="minorHAnsi" w:hAnsiTheme="minorHAnsi" w:cstheme="minorHAnsi"/>
                <w:sz w:val="20"/>
                <w:szCs w:val="20"/>
              </w:rPr>
              <w:t>0:*</w:t>
            </w:r>
            <w:proofErr w:type="gramEnd"/>
          </w:p>
        </w:tc>
        <w:tc>
          <w:tcPr>
            <w:tcW w:w="1692" w:type="dxa"/>
            <w:tcBorders>
              <w:left w:val="single" w:sz="4" w:space="0" w:color="000000"/>
              <w:bottom w:val="single" w:sz="4" w:space="0" w:color="000000"/>
            </w:tcBorders>
            <w:vAlign w:val="center"/>
          </w:tcPr>
          <w:p w14:paraId="5A1F4DB1" w14:textId="77777777" w:rsidR="004403DC" w:rsidRPr="00A62C1F" w:rsidRDefault="004403DC" w:rsidP="00BA458F">
            <w:pPr>
              <w:pStyle w:val="Tablebody-"/>
              <w:autoSpaceDE w:val="0"/>
              <w:autoSpaceDN w:val="0"/>
              <w:adjustRightInd w:val="0"/>
              <w:jc w:val="both"/>
              <w:rPr>
                <w:rFonts w:asciiTheme="minorHAnsi" w:hAnsiTheme="minorHAnsi" w:cstheme="minorHAnsi"/>
                <w:i/>
                <w:iCs/>
                <w:sz w:val="20"/>
                <w:szCs w:val="20"/>
              </w:rPr>
            </w:pPr>
            <w:r w:rsidRPr="00A62C1F">
              <w:rPr>
                <w:rFonts w:asciiTheme="minorHAnsi" w:hAnsiTheme="minorHAnsi" w:cstheme="minorHAnsi"/>
                <w:i/>
                <w:sz w:val="20"/>
                <w:szCs w:val="20"/>
              </w:rPr>
              <w:t>+Structure</w:t>
            </w:r>
          </w:p>
        </w:tc>
        <w:tc>
          <w:tcPr>
            <w:tcW w:w="5596" w:type="dxa"/>
            <w:tcBorders>
              <w:left w:val="single" w:sz="4" w:space="0" w:color="000000"/>
              <w:bottom w:val="single" w:sz="4" w:space="0" w:color="000000"/>
              <w:right w:val="single" w:sz="4" w:space="0" w:color="000000"/>
            </w:tcBorders>
            <w:vAlign w:val="center"/>
          </w:tcPr>
          <w:p w14:paraId="7DF4674C" w14:textId="5E81C529" w:rsidR="004403DC" w:rsidRPr="00A62C1F" w:rsidRDefault="004403DC" w:rsidP="00BA458F">
            <w:pPr>
              <w:pStyle w:val="Tablebody-"/>
              <w:autoSpaceDE w:val="0"/>
              <w:autoSpaceDN w:val="0"/>
              <w:adjustRightInd w:val="0"/>
              <w:jc w:val="both"/>
              <w:rPr>
                <w:rFonts w:asciiTheme="minorHAnsi" w:hAnsiTheme="minorHAnsi" w:cstheme="minorHAnsi"/>
                <w:sz w:val="20"/>
                <w:szCs w:val="20"/>
                <w:lang w:val="fr-FR"/>
              </w:rPr>
            </w:pPr>
            <w:r w:rsidRPr="00A62C1F">
              <w:rPr>
                <w:rFonts w:asciiTheme="minorHAnsi" w:hAnsiTheme="minorHAnsi" w:cstheme="minorHAnsi"/>
                <w:sz w:val="20"/>
                <w:szCs w:val="20"/>
                <w:highlight w:val="lightGray"/>
                <w:lang w:val="fr-CH"/>
              </w:rPr>
              <w:t xml:space="preserve">Définition des </w:t>
            </w:r>
            <w:proofErr w:type="spellStart"/>
            <w:r w:rsidRPr="00A62C1F">
              <w:rPr>
                <w:rFonts w:asciiTheme="minorHAnsi" w:hAnsiTheme="minorHAnsi" w:cstheme="minorHAnsi"/>
                <w:sz w:val="20"/>
                <w:szCs w:val="20"/>
                <w:highlight w:val="lightGray"/>
                <w:lang w:val="fr-CH"/>
              </w:rPr>
              <w:t>pertrubations</w:t>
            </w:r>
            <w:proofErr w:type="spellEnd"/>
            <w:r w:rsidRPr="00A62C1F">
              <w:rPr>
                <w:rFonts w:asciiTheme="minorHAnsi" w:hAnsiTheme="minorHAnsi" w:cstheme="minorHAnsi"/>
                <w:sz w:val="20"/>
                <w:szCs w:val="20"/>
                <w:highlight w:val="lightGray"/>
                <w:lang w:val="fr-CH"/>
              </w:rPr>
              <w:t xml:space="preserve"> et messages IV associés (</w:t>
            </w:r>
            <w:proofErr w:type="spellStart"/>
            <w:r w:rsidRPr="00A62C1F">
              <w:rPr>
                <w:rFonts w:asciiTheme="minorHAnsi" w:hAnsiTheme="minorHAnsi" w:cstheme="minorHAnsi"/>
                <w:sz w:val="20"/>
                <w:szCs w:val="20"/>
                <w:highlight w:val="lightGray"/>
                <w:lang w:val="fr-CH"/>
              </w:rPr>
              <w:t>cf</w:t>
            </w:r>
            <w:proofErr w:type="spellEnd"/>
            <w:r w:rsidRPr="00A62C1F">
              <w:rPr>
                <w:rFonts w:asciiTheme="minorHAnsi" w:hAnsiTheme="minorHAnsi" w:cstheme="minorHAnsi"/>
                <w:sz w:val="20"/>
                <w:szCs w:val="20"/>
                <w:highlight w:val="lightGray"/>
                <w:lang w:val="fr-CH"/>
              </w:rPr>
              <w:t xml:space="preserve"> </w:t>
            </w:r>
            <w:r w:rsidRPr="00A62C1F">
              <w:rPr>
                <w:rFonts w:asciiTheme="minorHAnsi" w:hAnsiTheme="minorHAnsi" w:cstheme="minorHAnsi"/>
                <w:sz w:val="20"/>
                <w:szCs w:val="20"/>
                <w:highlight w:val="lightGray"/>
                <w:lang w:val="fr-CH"/>
              </w:rPr>
              <w:fldChar w:fldCharType="begin"/>
            </w:r>
            <w:r w:rsidRPr="00A62C1F">
              <w:rPr>
                <w:rFonts w:asciiTheme="minorHAnsi" w:hAnsiTheme="minorHAnsi" w:cstheme="minorHAnsi"/>
                <w:sz w:val="20"/>
                <w:szCs w:val="20"/>
                <w:highlight w:val="lightGray"/>
                <w:lang w:val="fr-CH"/>
              </w:rPr>
              <w:instrText xml:space="preserve"> REF _Ref66194033 \r \h  \* MERGEFORMAT </w:instrText>
            </w:r>
            <w:r w:rsidRPr="00A62C1F">
              <w:rPr>
                <w:rFonts w:asciiTheme="minorHAnsi" w:hAnsiTheme="minorHAnsi" w:cstheme="minorHAnsi"/>
                <w:sz w:val="20"/>
                <w:szCs w:val="20"/>
                <w:highlight w:val="lightGray"/>
                <w:lang w:val="fr-CH"/>
              </w:rPr>
            </w:r>
            <w:r w:rsidRPr="00A62C1F">
              <w:rPr>
                <w:rFonts w:asciiTheme="minorHAnsi" w:hAnsiTheme="minorHAnsi" w:cstheme="minorHAnsi"/>
                <w:sz w:val="20"/>
                <w:szCs w:val="20"/>
                <w:highlight w:val="lightGray"/>
                <w:lang w:val="fr-CH"/>
              </w:rPr>
              <w:fldChar w:fldCharType="separate"/>
            </w:r>
            <w:r w:rsidR="00CD6283">
              <w:rPr>
                <w:rFonts w:asciiTheme="minorHAnsi" w:hAnsiTheme="minorHAnsi" w:cstheme="minorHAnsi"/>
                <w:sz w:val="20"/>
                <w:szCs w:val="20"/>
                <w:highlight w:val="lightGray"/>
                <w:lang w:val="fr-CH"/>
              </w:rPr>
              <w:t>6.7.4.1</w:t>
            </w:r>
            <w:r w:rsidRPr="00A62C1F">
              <w:rPr>
                <w:rFonts w:asciiTheme="minorHAnsi" w:hAnsiTheme="minorHAnsi" w:cstheme="minorHAnsi"/>
                <w:sz w:val="20"/>
                <w:szCs w:val="20"/>
                <w:highlight w:val="lightGray"/>
                <w:lang w:val="fr-CH"/>
              </w:rPr>
              <w:fldChar w:fldCharType="end"/>
            </w:r>
            <w:r w:rsidRPr="00A62C1F">
              <w:rPr>
                <w:rFonts w:asciiTheme="minorHAnsi" w:hAnsiTheme="minorHAnsi" w:cstheme="minorHAnsi"/>
                <w:sz w:val="20"/>
                <w:szCs w:val="20"/>
                <w:highlight w:val="lightGray"/>
                <w:lang w:val="fr-CH"/>
              </w:rPr>
              <w:t>)</w:t>
            </w:r>
          </w:p>
        </w:tc>
      </w:tr>
      <w:tr w:rsidR="004403DC" w:rsidRPr="00A62C1F" w14:paraId="211B9C03" w14:textId="77777777" w:rsidTr="00BA458F">
        <w:tc>
          <w:tcPr>
            <w:tcW w:w="1008" w:type="dxa"/>
            <w:vMerge/>
            <w:tcBorders>
              <w:left w:val="single" w:sz="4" w:space="0" w:color="000000"/>
              <w:bottom w:val="single" w:sz="4" w:space="0" w:color="000000"/>
            </w:tcBorders>
          </w:tcPr>
          <w:p w14:paraId="40564B8D" w14:textId="77777777" w:rsidR="004403DC" w:rsidRPr="00A62C1F" w:rsidRDefault="004403DC" w:rsidP="00BA458F">
            <w:pPr>
              <w:pStyle w:val="Tablebody-"/>
              <w:autoSpaceDE w:val="0"/>
              <w:autoSpaceDN w:val="0"/>
              <w:adjustRightInd w:val="0"/>
              <w:jc w:val="both"/>
              <w:rPr>
                <w:rFonts w:asciiTheme="minorHAnsi" w:hAnsiTheme="minorHAnsi" w:cstheme="minorHAnsi"/>
                <w:sz w:val="20"/>
                <w:szCs w:val="20"/>
                <w:lang w:val="fr-FR"/>
              </w:rPr>
            </w:pPr>
          </w:p>
        </w:tc>
        <w:tc>
          <w:tcPr>
            <w:tcW w:w="236" w:type="dxa"/>
            <w:tcBorders>
              <w:left w:val="single" w:sz="4" w:space="0" w:color="000000"/>
              <w:bottom w:val="single" w:sz="4" w:space="0" w:color="000000"/>
            </w:tcBorders>
          </w:tcPr>
          <w:p w14:paraId="499D2F7F" w14:textId="77777777" w:rsidR="004403DC" w:rsidRPr="00A62C1F" w:rsidRDefault="004403DC" w:rsidP="00BA458F">
            <w:pPr>
              <w:pStyle w:val="Tablebody-"/>
              <w:autoSpaceDE w:val="0"/>
              <w:autoSpaceDN w:val="0"/>
              <w:adjustRightInd w:val="0"/>
              <w:jc w:val="both"/>
              <w:rPr>
                <w:rFonts w:asciiTheme="minorHAnsi" w:hAnsiTheme="minorHAnsi" w:cstheme="minorHAnsi"/>
                <w:b/>
                <w:i/>
                <w:vanish/>
                <w:sz w:val="20"/>
                <w:szCs w:val="20"/>
                <w:lang w:val="fr-FR"/>
              </w:rPr>
            </w:pPr>
            <w:r w:rsidRPr="00A62C1F">
              <w:rPr>
                <w:rFonts w:asciiTheme="minorHAnsi" w:hAnsiTheme="minorHAnsi" w:cstheme="minorHAnsi"/>
                <w:vanish/>
                <w:sz w:val="20"/>
                <w:szCs w:val="20"/>
                <w:lang w:val="fr-FR"/>
              </w:rPr>
              <w:t> </w:t>
            </w:r>
          </w:p>
        </w:tc>
        <w:tc>
          <w:tcPr>
            <w:tcW w:w="1384" w:type="dxa"/>
            <w:tcBorders>
              <w:left w:val="single" w:sz="4" w:space="0" w:color="000000"/>
              <w:bottom w:val="single" w:sz="4" w:space="0" w:color="000000"/>
            </w:tcBorders>
          </w:tcPr>
          <w:p w14:paraId="2E33FBB8" w14:textId="77777777" w:rsidR="004403DC" w:rsidRPr="00A62C1F" w:rsidRDefault="004403DC" w:rsidP="00BA458F">
            <w:pPr>
              <w:pStyle w:val="Tablebody-"/>
              <w:autoSpaceDE w:val="0"/>
              <w:autoSpaceDN w:val="0"/>
              <w:adjustRightInd w:val="0"/>
              <w:jc w:val="both"/>
              <w:rPr>
                <w:rFonts w:asciiTheme="minorHAnsi" w:hAnsiTheme="minorHAnsi" w:cstheme="minorHAnsi"/>
                <w:b/>
                <w:i/>
                <w:vanish/>
                <w:sz w:val="20"/>
                <w:szCs w:val="20"/>
                <w:highlight w:val="cyan"/>
              </w:rPr>
            </w:pPr>
            <w:proofErr w:type="spellStart"/>
            <w:r w:rsidRPr="00A62C1F">
              <w:rPr>
                <w:rFonts w:asciiTheme="minorHAnsi" w:hAnsiTheme="minorHAnsi" w:cstheme="minorHAnsi"/>
                <w:b/>
                <w:i/>
                <w:vanish/>
                <w:sz w:val="20"/>
                <w:szCs w:val="20"/>
                <w:highlight w:val="cyan"/>
              </w:rPr>
              <w:t>RoadSituationElement</w:t>
            </w:r>
            <w:proofErr w:type="spellEnd"/>
          </w:p>
        </w:tc>
        <w:tc>
          <w:tcPr>
            <w:tcW w:w="540" w:type="dxa"/>
            <w:tcBorders>
              <w:left w:val="single" w:sz="4" w:space="0" w:color="000000"/>
              <w:bottom w:val="single" w:sz="4" w:space="0" w:color="000000"/>
            </w:tcBorders>
            <w:vAlign w:val="center"/>
          </w:tcPr>
          <w:p w14:paraId="1B4CA0DB" w14:textId="77777777" w:rsidR="004403DC" w:rsidRPr="00A62C1F" w:rsidRDefault="004403DC" w:rsidP="00BA458F">
            <w:pPr>
              <w:pStyle w:val="Tablebody-"/>
              <w:autoSpaceDE w:val="0"/>
              <w:autoSpaceDN w:val="0"/>
              <w:adjustRightInd w:val="0"/>
              <w:jc w:val="both"/>
              <w:rPr>
                <w:rFonts w:asciiTheme="minorHAnsi" w:hAnsiTheme="minorHAnsi" w:cstheme="minorHAnsi"/>
                <w:vanish/>
                <w:sz w:val="20"/>
                <w:szCs w:val="20"/>
                <w:highlight w:val="cyan"/>
              </w:rPr>
            </w:pPr>
            <w:proofErr w:type="gramStart"/>
            <w:r w:rsidRPr="00A62C1F">
              <w:rPr>
                <w:rFonts w:asciiTheme="minorHAnsi" w:hAnsiTheme="minorHAnsi" w:cstheme="minorHAnsi"/>
                <w:vanish/>
                <w:sz w:val="20"/>
                <w:szCs w:val="20"/>
                <w:highlight w:val="cyan"/>
              </w:rPr>
              <w:t>0:*</w:t>
            </w:r>
            <w:proofErr w:type="gramEnd"/>
          </w:p>
        </w:tc>
        <w:tc>
          <w:tcPr>
            <w:tcW w:w="1692" w:type="dxa"/>
            <w:tcBorders>
              <w:left w:val="single" w:sz="4" w:space="0" w:color="000000"/>
              <w:bottom w:val="single" w:sz="4" w:space="0" w:color="000000"/>
            </w:tcBorders>
            <w:vAlign w:val="center"/>
          </w:tcPr>
          <w:p w14:paraId="65C3B152" w14:textId="77777777" w:rsidR="004403DC" w:rsidRPr="00A62C1F" w:rsidRDefault="004403DC" w:rsidP="00BA458F">
            <w:pPr>
              <w:pStyle w:val="Tablebody-"/>
              <w:autoSpaceDE w:val="0"/>
              <w:autoSpaceDN w:val="0"/>
              <w:adjustRightInd w:val="0"/>
              <w:jc w:val="both"/>
              <w:rPr>
                <w:rFonts w:asciiTheme="minorHAnsi" w:hAnsiTheme="minorHAnsi" w:cstheme="minorHAnsi"/>
                <w:i/>
                <w:vanish/>
                <w:sz w:val="20"/>
                <w:szCs w:val="20"/>
                <w:highlight w:val="cyan"/>
              </w:rPr>
            </w:pPr>
            <w:r w:rsidRPr="00A62C1F">
              <w:rPr>
                <w:rFonts w:asciiTheme="minorHAnsi" w:hAnsiTheme="minorHAnsi" w:cstheme="minorHAnsi"/>
                <w:i/>
                <w:vanish/>
                <w:sz w:val="20"/>
                <w:szCs w:val="20"/>
                <w:highlight w:val="cyan"/>
              </w:rPr>
              <w:t>+Structure</w:t>
            </w:r>
          </w:p>
        </w:tc>
        <w:tc>
          <w:tcPr>
            <w:tcW w:w="5596" w:type="dxa"/>
            <w:tcBorders>
              <w:left w:val="single" w:sz="4" w:space="0" w:color="000000"/>
              <w:bottom w:val="single" w:sz="4" w:space="0" w:color="000000"/>
              <w:right w:val="single" w:sz="4" w:space="0" w:color="000000"/>
            </w:tcBorders>
            <w:vAlign w:val="center"/>
          </w:tcPr>
          <w:p w14:paraId="1F7686BC" w14:textId="77777777" w:rsidR="004403DC" w:rsidRPr="00A62C1F" w:rsidRDefault="004403DC" w:rsidP="00BA458F">
            <w:pPr>
              <w:pStyle w:val="Tablebody-"/>
              <w:autoSpaceDE w:val="0"/>
              <w:autoSpaceDN w:val="0"/>
              <w:adjustRightInd w:val="0"/>
              <w:jc w:val="both"/>
              <w:rPr>
                <w:rFonts w:asciiTheme="minorHAnsi" w:hAnsiTheme="minorHAnsi" w:cstheme="minorHAnsi"/>
                <w:vanish/>
                <w:sz w:val="20"/>
                <w:szCs w:val="20"/>
                <w:highlight w:val="cyan"/>
              </w:rPr>
            </w:pPr>
            <w:r w:rsidRPr="00A62C1F">
              <w:rPr>
                <w:rFonts w:asciiTheme="minorHAnsi" w:hAnsiTheme="minorHAnsi" w:cstheme="minorHAnsi"/>
                <w:vanish/>
                <w:sz w:val="20"/>
                <w:szCs w:val="20"/>
                <w:highlight w:val="cyan"/>
              </w:rPr>
              <w:t>Describes a road SITUATION.</w:t>
            </w:r>
          </w:p>
        </w:tc>
      </w:tr>
      <w:tr w:rsidR="004403DC" w:rsidRPr="00A62C1F" w14:paraId="13F95DEE" w14:textId="77777777" w:rsidTr="00BA458F">
        <w:trPr>
          <w:hidden/>
        </w:trPr>
        <w:tc>
          <w:tcPr>
            <w:tcW w:w="1008" w:type="dxa"/>
            <w:tcBorders>
              <w:left w:val="single" w:sz="4" w:space="0" w:color="000000"/>
              <w:bottom w:val="single" w:sz="4" w:space="0" w:color="000000"/>
            </w:tcBorders>
          </w:tcPr>
          <w:p w14:paraId="3B3CDE08" w14:textId="77777777" w:rsidR="004403DC" w:rsidRPr="00A62C1F" w:rsidRDefault="004403DC" w:rsidP="00BA458F">
            <w:pPr>
              <w:pStyle w:val="Tablebody-"/>
              <w:autoSpaceDE w:val="0"/>
              <w:autoSpaceDN w:val="0"/>
              <w:adjustRightInd w:val="0"/>
              <w:jc w:val="both"/>
              <w:rPr>
                <w:rFonts w:asciiTheme="minorHAnsi" w:hAnsiTheme="minorHAnsi" w:cstheme="minorHAnsi"/>
                <w:vanish/>
                <w:sz w:val="20"/>
                <w:szCs w:val="20"/>
              </w:rPr>
            </w:pPr>
            <w:r w:rsidRPr="00A62C1F">
              <w:rPr>
                <w:rFonts w:asciiTheme="minorHAnsi" w:hAnsiTheme="minorHAnsi" w:cstheme="minorHAnsi"/>
                <w:vanish/>
                <w:sz w:val="20"/>
                <w:szCs w:val="20"/>
              </w:rPr>
              <w:t>any</w:t>
            </w:r>
          </w:p>
        </w:tc>
        <w:tc>
          <w:tcPr>
            <w:tcW w:w="1620" w:type="dxa"/>
            <w:gridSpan w:val="2"/>
            <w:tcBorders>
              <w:left w:val="single" w:sz="4" w:space="0" w:color="000000"/>
              <w:bottom w:val="single" w:sz="4" w:space="0" w:color="000000"/>
            </w:tcBorders>
          </w:tcPr>
          <w:p w14:paraId="291EA290" w14:textId="77777777" w:rsidR="004403DC" w:rsidRPr="00A62C1F" w:rsidRDefault="004403DC" w:rsidP="00BA458F">
            <w:pPr>
              <w:pStyle w:val="Tablebody-"/>
              <w:autoSpaceDE w:val="0"/>
              <w:autoSpaceDN w:val="0"/>
              <w:adjustRightInd w:val="0"/>
              <w:jc w:val="both"/>
              <w:rPr>
                <w:rFonts w:asciiTheme="minorHAnsi" w:hAnsiTheme="minorHAnsi" w:cstheme="minorHAnsi"/>
                <w:b/>
                <w:i/>
                <w:vanish/>
                <w:sz w:val="20"/>
                <w:szCs w:val="20"/>
                <w:highlight w:val="cyan"/>
              </w:rPr>
            </w:pPr>
            <w:r w:rsidRPr="00A62C1F">
              <w:rPr>
                <w:rFonts w:asciiTheme="minorHAnsi" w:hAnsiTheme="minorHAnsi" w:cstheme="minorHAnsi"/>
                <w:b/>
                <w:i/>
                <w:vanish/>
                <w:sz w:val="20"/>
                <w:szCs w:val="20"/>
                <w:highlight w:val="cyan"/>
              </w:rPr>
              <w:t>Extensions</w:t>
            </w:r>
          </w:p>
        </w:tc>
        <w:tc>
          <w:tcPr>
            <w:tcW w:w="540" w:type="dxa"/>
            <w:tcBorders>
              <w:left w:val="single" w:sz="4" w:space="0" w:color="000000"/>
              <w:bottom w:val="single" w:sz="4" w:space="0" w:color="000000"/>
            </w:tcBorders>
            <w:vAlign w:val="center"/>
          </w:tcPr>
          <w:p w14:paraId="174F36FF" w14:textId="77777777" w:rsidR="004403DC" w:rsidRPr="00A62C1F" w:rsidRDefault="004403DC" w:rsidP="00BA458F">
            <w:pPr>
              <w:pStyle w:val="Tablebody-"/>
              <w:autoSpaceDE w:val="0"/>
              <w:autoSpaceDN w:val="0"/>
              <w:adjustRightInd w:val="0"/>
              <w:jc w:val="both"/>
              <w:rPr>
                <w:rFonts w:asciiTheme="minorHAnsi" w:hAnsiTheme="minorHAnsi" w:cstheme="minorHAnsi"/>
                <w:vanish/>
                <w:sz w:val="20"/>
                <w:szCs w:val="20"/>
                <w:highlight w:val="cyan"/>
              </w:rPr>
            </w:pPr>
            <w:r w:rsidRPr="00A62C1F">
              <w:rPr>
                <w:rFonts w:asciiTheme="minorHAnsi" w:hAnsiTheme="minorHAnsi" w:cstheme="minorHAnsi"/>
                <w:vanish/>
                <w:sz w:val="20"/>
                <w:szCs w:val="20"/>
                <w:highlight w:val="cyan"/>
              </w:rPr>
              <w:t>0:1</w:t>
            </w:r>
          </w:p>
        </w:tc>
        <w:tc>
          <w:tcPr>
            <w:tcW w:w="1692" w:type="dxa"/>
            <w:tcBorders>
              <w:left w:val="single" w:sz="4" w:space="0" w:color="000000"/>
              <w:bottom w:val="single" w:sz="4" w:space="0" w:color="000000"/>
            </w:tcBorders>
            <w:vAlign w:val="center"/>
          </w:tcPr>
          <w:p w14:paraId="54FD8F74" w14:textId="77777777" w:rsidR="004403DC" w:rsidRPr="00A62C1F" w:rsidRDefault="004403DC" w:rsidP="00BA458F">
            <w:pPr>
              <w:pStyle w:val="Tablebody-"/>
              <w:autoSpaceDE w:val="0"/>
              <w:autoSpaceDN w:val="0"/>
              <w:adjustRightInd w:val="0"/>
              <w:jc w:val="both"/>
              <w:rPr>
                <w:rFonts w:asciiTheme="minorHAnsi" w:hAnsiTheme="minorHAnsi" w:cstheme="minorHAnsi"/>
                <w:vanish/>
                <w:sz w:val="20"/>
                <w:szCs w:val="20"/>
                <w:highlight w:val="cyan"/>
              </w:rPr>
            </w:pPr>
            <w:r w:rsidRPr="00A62C1F">
              <w:rPr>
                <w:rFonts w:asciiTheme="minorHAnsi" w:hAnsiTheme="minorHAnsi" w:cstheme="minorHAnsi"/>
                <w:vanish/>
                <w:sz w:val="20"/>
                <w:szCs w:val="20"/>
                <w:highlight w:val="cyan"/>
              </w:rPr>
              <w:t>any</w:t>
            </w:r>
          </w:p>
        </w:tc>
        <w:tc>
          <w:tcPr>
            <w:tcW w:w="5596" w:type="dxa"/>
            <w:tcBorders>
              <w:left w:val="single" w:sz="4" w:space="0" w:color="000000"/>
              <w:bottom w:val="single" w:sz="4" w:space="0" w:color="000000"/>
              <w:right w:val="single" w:sz="4" w:space="0" w:color="000000"/>
            </w:tcBorders>
            <w:vAlign w:val="center"/>
          </w:tcPr>
          <w:p w14:paraId="1E754589" w14:textId="77777777" w:rsidR="004403DC" w:rsidRPr="00A62C1F" w:rsidRDefault="004403DC" w:rsidP="00BA458F">
            <w:pPr>
              <w:pStyle w:val="Tablebody-"/>
              <w:autoSpaceDE w:val="0"/>
              <w:autoSpaceDN w:val="0"/>
              <w:adjustRightInd w:val="0"/>
              <w:jc w:val="both"/>
              <w:rPr>
                <w:rFonts w:asciiTheme="minorHAnsi" w:hAnsiTheme="minorHAnsi" w:cstheme="minorHAnsi"/>
                <w:vanish/>
                <w:sz w:val="20"/>
                <w:szCs w:val="20"/>
                <w:highlight w:val="cyan"/>
              </w:rPr>
            </w:pPr>
            <w:r w:rsidRPr="00A62C1F">
              <w:rPr>
                <w:rFonts w:asciiTheme="minorHAnsi" w:hAnsiTheme="minorHAnsi" w:cstheme="minorHAnsi"/>
                <w:vanish/>
                <w:sz w:val="20"/>
                <w:szCs w:val="20"/>
                <w:highlight w:val="cyan"/>
              </w:rPr>
              <w:t>Placeholder for user extensions.</w:t>
            </w:r>
          </w:p>
        </w:tc>
      </w:tr>
    </w:tbl>
    <w:p w14:paraId="60954009" w14:textId="77777777" w:rsidR="004403DC" w:rsidRPr="003D07B7" w:rsidRDefault="004403DC" w:rsidP="004403DC">
      <w:pPr>
        <w:pStyle w:val="Titre4"/>
        <w:rPr>
          <w:rFonts w:ascii="Arial" w:hAnsi="Arial" w:cs="Arial"/>
          <w:lang w:val="fr-FR"/>
        </w:rPr>
      </w:pPr>
      <w:bookmarkStart w:id="345" w:name="_Ref66194033"/>
      <w:proofErr w:type="spellStart"/>
      <w:r w:rsidRPr="003D07B7">
        <w:rPr>
          <w:rFonts w:ascii="Arial" w:hAnsi="Arial" w:cs="Arial"/>
          <w:lang w:val="fr-FR"/>
        </w:rPr>
        <w:lastRenderedPageBreak/>
        <w:t>PtSituationElement</w:t>
      </w:r>
      <w:bookmarkEnd w:id="345"/>
      <w:proofErr w:type="spellEnd"/>
    </w:p>
    <w:tbl>
      <w:tblPr>
        <w:tblW w:w="10456" w:type="dxa"/>
        <w:tblLayout w:type="fixed"/>
        <w:tblLook w:val="0000" w:firstRow="0" w:lastRow="0" w:firstColumn="0" w:lastColumn="0" w:noHBand="0" w:noVBand="0"/>
      </w:tblPr>
      <w:tblGrid>
        <w:gridCol w:w="824"/>
        <w:gridCol w:w="284"/>
        <w:gridCol w:w="377"/>
        <w:gridCol w:w="232"/>
        <w:gridCol w:w="263"/>
        <w:gridCol w:w="631"/>
        <w:gridCol w:w="1070"/>
        <w:gridCol w:w="850"/>
        <w:gridCol w:w="284"/>
        <w:gridCol w:w="1134"/>
        <w:gridCol w:w="4507"/>
      </w:tblGrid>
      <w:tr w:rsidR="004403DC" w:rsidRPr="00E7759A" w14:paraId="7F3D7D3F" w14:textId="77777777" w:rsidTr="000604CD">
        <w:trPr>
          <w:cantSplit/>
        </w:trPr>
        <w:tc>
          <w:tcPr>
            <w:tcW w:w="3681" w:type="dxa"/>
            <w:gridSpan w:val="7"/>
            <w:tcBorders>
              <w:top w:val="single" w:sz="4" w:space="0" w:color="000000"/>
              <w:left w:val="single" w:sz="4" w:space="0" w:color="000000"/>
              <w:bottom w:val="single" w:sz="4" w:space="0" w:color="000000"/>
            </w:tcBorders>
            <w:vAlign w:val="center"/>
          </w:tcPr>
          <w:p w14:paraId="58C68B89" w14:textId="77777777" w:rsidR="004403DC" w:rsidRPr="00E7759A" w:rsidRDefault="004403DC" w:rsidP="00174907">
            <w:pPr>
              <w:pStyle w:val="Tableheader-"/>
              <w:keepNext/>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rPr>
              <w:t>PtSituationElement</w:t>
            </w:r>
            <w:proofErr w:type="spellEnd"/>
          </w:p>
        </w:tc>
        <w:tc>
          <w:tcPr>
            <w:tcW w:w="2268" w:type="dxa"/>
            <w:gridSpan w:val="3"/>
            <w:tcBorders>
              <w:top w:val="single" w:sz="4" w:space="0" w:color="000000"/>
              <w:left w:val="single" w:sz="4" w:space="0" w:color="000000"/>
              <w:bottom w:val="single" w:sz="4" w:space="0" w:color="000000"/>
            </w:tcBorders>
            <w:vAlign w:val="center"/>
          </w:tcPr>
          <w:p w14:paraId="53E3E0AF" w14:textId="77777777" w:rsidR="004403DC" w:rsidRPr="00E7759A" w:rsidRDefault="004403DC" w:rsidP="00174907">
            <w:pPr>
              <w:pStyle w:val="Tableheader-"/>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4507" w:type="dxa"/>
            <w:tcBorders>
              <w:top w:val="single" w:sz="4" w:space="0" w:color="000000"/>
              <w:left w:val="single" w:sz="4" w:space="0" w:color="000000"/>
              <w:bottom w:val="single" w:sz="4" w:space="0" w:color="000000"/>
              <w:right w:val="single" w:sz="4" w:space="0" w:color="000000"/>
            </w:tcBorders>
            <w:vAlign w:val="center"/>
          </w:tcPr>
          <w:p w14:paraId="682F7236" w14:textId="77777777" w:rsidR="004403DC" w:rsidRPr="00E7759A" w:rsidRDefault="004403DC" w:rsidP="00174907">
            <w:pPr>
              <w:pStyle w:val="Tableheader-"/>
              <w:keepNext/>
              <w:autoSpaceDE w:val="0"/>
              <w:autoSpaceDN w:val="0"/>
              <w:adjustRightInd w:val="0"/>
              <w:spacing w:before="0" w:after="0"/>
              <w:rPr>
                <w:rFonts w:ascii="Calibri" w:hAnsi="Calibri" w:cs="Calibri"/>
                <w:sz w:val="20"/>
                <w:szCs w:val="20"/>
              </w:rPr>
            </w:pPr>
            <w:proofErr w:type="spellStart"/>
            <w:r w:rsidRPr="00E7759A">
              <w:rPr>
                <w:rFonts w:ascii="Calibri" w:hAnsi="Calibri" w:cs="Calibri"/>
                <w:sz w:val="20"/>
                <w:szCs w:val="20"/>
              </w:rPr>
              <w:t>Descriptin</w:t>
            </w:r>
            <w:proofErr w:type="spellEnd"/>
            <w:r w:rsidRPr="00E7759A">
              <w:rPr>
                <w:rFonts w:ascii="Calibri" w:hAnsi="Calibri" w:cs="Calibri"/>
                <w:sz w:val="20"/>
                <w:szCs w:val="20"/>
              </w:rPr>
              <w:t xml:space="preserve"> </w:t>
            </w:r>
            <w:proofErr w:type="spellStart"/>
            <w:r w:rsidRPr="00E7759A">
              <w:rPr>
                <w:rFonts w:ascii="Calibri" w:hAnsi="Calibri" w:cs="Calibri"/>
                <w:sz w:val="20"/>
                <w:szCs w:val="20"/>
              </w:rPr>
              <w:t>d’une</w:t>
            </w:r>
            <w:proofErr w:type="spellEnd"/>
            <w:r w:rsidRPr="00E7759A">
              <w:rPr>
                <w:rFonts w:ascii="Calibri" w:hAnsi="Calibri" w:cs="Calibri"/>
                <w:sz w:val="20"/>
                <w:szCs w:val="20"/>
              </w:rPr>
              <w:t xml:space="preserve"> perturbation</w:t>
            </w:r>
          </w:p>
        </w:tc>
      </w:tr>
      <w:tr w:rsidR="004403DC" w:rsidRPr="00E32CB2" w14:paraId="1264B3FB" w14:textId="77777777" w:rsidTr="000604CD">
        <w:trPr>
          <w:cantSplit/>
        </w:trPr>
        <w:tc>
          <w:tcPr>
            <w:tcW w:w="824" w:type="dxa"/>
            <w:tcBorders>
              <w:top w:val="single" w:sz="4" w:space="0" w:color="000000"/>
              <w:left w:val="single" w:sz="4" w:space="0" w:color="000000"/>
              <w:right w:val="single" w:sz="6" w:space="0" w:color="000000"/>
            </w:tcBorders>
            <w:vAlign w:val="center"/>
          </w:tcPr>
          <w:p w14:paraId="74FACED9"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Log</w:t>
            </w:r>
          </w:p>
        </w:tc>
        <w:tc>
          <w:tcPr>
            <w:tcW w:w="1787" w:type="dxa"/>
            <w:gridSpan w:val="5"/>
            <w:tcBorders>
              <w:top w:val="single" w:sz="4" w:space="0" w:color="000000"/>
              <w:left w:val="single" w:sz="6" w:space="0" w:color="000000"/>
              <w:bottom w:val="single" w:sz="6" w:space="0" w:color="000000"/>
              <w:right w:val="single" w:sz="6" w:space="0" w:color="000000"/>
            </w:tcBorders>
            <w:vAlign w:val="center"/>
          </w:tcPr>
          <w:p w14:paraId="54DE4980" w14:textId="77777777" w:rsidR="004403DC" w:rsidRPr="008738B2" w:rsidRDefault="004403DC" w:rsidP="00174907">
            <w:pPr>
              <w:pStyle w:val="Tablebody-"/>
              <w:keepNext/>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CreationTime</w:t>
            </w:r>
            <w:proofErr w:type="spellEnd"/>
          </w:p>
        </w:tc>
        <w:tc>
          <w:tcPr>
            <w:tcW w:w="1070" w:type="dxa"/>
            <w:tcBorders>
              <w:top w:val="single" w:sz="4" w:space="0" w:color="000000"/>
              <w:left w:val="single" w:sz="6" w:space="0" w:color="000000"/>
              <w:bottom w:val="single" w:sz="6" w:space="0" w:color="000000"/>
              <w:right w:val="single" w:sz="6" w:space="0" w:color="000000"/>
            </w:tcBorders>
            <w:vAlign w:val="center"/>
          </w:tcPr>
          <w:p w14:paraId="6EB69847" w14:textId="77777777" w:rsidR="004403DC" w:rsidRPr="00E7759A" w:rsidRDefault="004403DC" w:rsidP="00174907">
            <w:pPr>
              <w:pStyle w:val="Tablebody-"/>
              <w:keepNext/>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1:1</w:t>
            </w:r>
          </w:p>
        </w:tc>
        <w:tc>
          <w:tcPr>
            <w:tcW w:w="2268" w:type="dxa"/>
            <w:gridSpan w:val="3"/>
            <w:tcBorders>
              <w:top w:val="single" w:sz="4" w:space="0" w:color="000000"/>
              <w:left w:val="single" w:sz="6" w:space="0" w:color="000000"/>
              <w:bottom w:val="single" w:sz="6" w:space="0" w:color="000000"/>
              <w:right w:val="single" w:sz="6" w:space="0" w:color="000000"/>
            </w:tcBorders>
            <w:vAlign w:val="center"/>
          </w:tcPr>
          <w:p w14:paraId="6DFCC165"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proofErr w:type="spellStart"/>
            <w:proofErr w:type="gramStart"/>
            <w:r w:rsidRPr="00E7759A">
              <w:rPr>
                <w:rFonts w:ascii="Calibri" w:hAnsi="Calibri" w:cs="Calibri"/>
                <w:i/>
                <w:sz w:val="20"/>
                <w:szCs w:val="20"/>
              </w:rPr>
              <w:t>xsd:dateTime</w:t>
            </w:r>
            <w:proofErr w:type="spellEnd"/>
            <w:proofErr w:type="gramEnd"/>
          </w:p>
        </w:tc>
        <w:tc>
          <w:tcPr>
            <w:tcW w:w="4507" w:type="dxa"/>
            <w:tcBorders>
              <w:top w:val="single" w:sz="4" w:space="0" w:color="000000"/>
              <w:left w:val="single" w:sz="6" w:space="0" w:color="000000"/>
              <w:bottom w:val="single" w:sz="6" w:space="0" w:color="000000"/>
              <w:right w:val="single" w:sz="4" w:space="0" w:color="000000"/>
            </w:tcBorders>
            <w:vAlign w:val="center"/>
          </w:tcPr>
          <w:p w14:paraId="14942539" w14:textId="76951AC2" w:rsidR="004403DC" w:rsidRPr="002243A2" w:rsidRDefault="002243A2" w:rsidP="00174907">
            <w:pPr>
              <w:pStyle w:val="Tablebody-"/>
              <w:keepNext/>
              <w:autoSpaceDE w:val="0"/>
              <w:autoSpaceDN w:val="0"/>
              <w:adjustRightInd w:val="0"/>
              <w:spacing w:before="0" w:after="0"/>
              <w:jc w:val="both"/>
              <w:rPr>
                <w:rFonts w:ascii="Calibri" w:hAnsi="Calibri" w:cs="Calibri"/>
                <w:sz w:val="20"/>
                <w:szCs w:val="20"/>
                <w:lang w:val="fr-FR"/>
              </w:rPr>
            </w:pPr>
            <w:r w:rsidRPr="002243A2">
              <w:rPr>
                <w:rFonts w:ascii="Calibri" w:hAnsi="Calibri" w:cs="Calibri"/>
                <w:sz w:val="20"/>
                <w:szCs w:val="20"/>
                <w:lang w:val="fr-FR"/>
              </w:rPr>
              <w:t>Heure de</w:t>
            </w:r>
            <w:r w:rsidR="004403DC" w:rsidRPr="002243A2">
              <w:rPr>
                <w:rFonts w:ascii="Calibri" w:hAnsi="Calibri" w:cs="Calibri"/>
                <w:sz w:val="20"/>
                <w:szCs w:val="20"/>
                <w:lang w:val="fr-FR"/>
              </w:rPr>
              <w:t xml:space="preserve"> </w:t>
            </w:r>
            <w:proofErr w:type="spellStart"/>
            <w:r w:rsidR="004403DC" w:rsidRPr="002243A2">
              <w:rPr>
                <w:rFonts w:ascii="Calibri" w:hAnsi="Calibri" w:cs="Calibri"/>
                <w:sz w:val="20"/>
                <w:szCs w:val="20"/>
                <w:lang w:val="fr-FR"/>
              </w:rPr>
              <w:t>creation</w:t>
            </w:r>
            <w:proofErr w:type="spellEnd"/>
            <w:r w:rsidR="004403DC" w:rsidRPr="002243A2">
              <w:rPr>
                <w:rFonts w:ascii="Calibri" w:hAnsi="Calibri" w:cs="Calibri"/>
                <w:sz w:val="20"/>
                <w:szCs w:val="20"/>
                <w:lang w:val="fr-FR"/>
              </w:rPr>
              <w:t xml:space="preserve"> </w:t>
            </w:r>
            <w:r w:rsidRPr="002243A2">
              <w:rPr>
                <w:rFonts w:ascii="Calibri" w:hAnsi="Calibri" w:cs="Calibri"/>
                <w:sz w:val="20"/>
                <w:szCs w:val="20"/>
                <w:lang w:val="fr-FR"/>
              </w:rPr>
              <w:t xml:space="preserve">de </w:t>
            </w:r>
            <w:r w:rsidR="004403DC" w:rsidRPr="002243A2">
              <w:rPr>
                <w:rFonts w:ascii="Calibri" w:hAnsi="Calibri" w:cs="Calibri"/>
                <w:sz w:val="20"/>
                <w:szCs w:val="20"/>
                <w:lang w:val="fr-FR"/>
              </w:rPr>
              <w:t>SITUATION</w:t>
            </w:r>
          </w:p>
        </w:tc>
      </w:tr>
      <w:tr w:rsidR="004403DC" w:rsidRPr="00E32CB2" w14:paraId="02995DBA" w14:textId="77777777" w:rsidTr="000604CD">
        <w:trPr>
          <w:cantSplit/>
        </w:trPr>
        <w:tc>
          <w:tcPr>
            <w:tcW w:w="824" w:type="dxa"/>
            <w:vMerge w:val="restart"/>
            <w:tcBorders>
              <w:top w:val="single" w:sz="4" w:space="0" w:color="000000"/>
              <w:left w:val="single" w:sz="4" w:space="0" w:color="000000"/>
              <w:right w:val="single" w:sz="6" w:space="0" w:color="000000"/>
            </w:tcBorders>
            <w:vAlign w:val="center"/>
          </w:tcPr>
          <w:p w14:paraId="3C596778"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SituationSharedIdentityGroup</w:t>
            </w:r>
            <w:proofErr w:type="spellEnd"/>
          </w:p>
        </w:tc>
        <w:tc>
          <w:tcPr>
            <w:tcW w:w="1787" w:type="dxa"/>
            <w:gridSpan w:val="5"/>
            <w:tcBorders>
              <w:top w:val="single" w:sz="4" w:space="0" w:color="000000"/>
              <w:left w:val="single" w:sz="6" w:space="0" w:color="000000"/>
              <w:bottom w:val="single" w:sz="6" w:space="0" w:color="000000"/>
              <w:right w:val="single" w:sz="6" w:space="0" w:color="000000"/>
            </w:tcBorders>
            <w:vAlign w:val="center"/>
          </w:tcPr>
          <w:p w14:paraId="4CE344C7" w14:textId="77777777" w:rsidR="004403DC" w:rsidRPr="00E7759A" w:rsidRDefault="004403DC" w:rsidP="00174907">
            <w:pPr>
              <w:pStyle w:val="Tablebody-"/>
              <w:autoSpaceDE w:val="0"/>
              <w:autoSpaceDN w:val="0"/>
              <w:adjustRightInd w:val="0"/>
              <w:spacing w:before="0" w:after="0"/>
              <w:jc w:val="both"/>
              <w:rPr>
                <w:rFonts w:ascii="Calibri" w:hAnsi="Calibri" w:cs="Calibri"/>
                <w:b/>
                <w:sz w:val="20"/>
                <w:szCs w:val="20"/>
              </w:rPr>
            </w:pPr>
          </w:p>
        </w:tc>
        <w:tc>
          <w:tcPr>
            <w:tcW w:w="1070" w:type="dxa"/>
            <w:tcBorders>
              <w:top w:val="single" w:sz="4" w:space="0" w:color="000000"/>
              <w:left w:val="single" w:sz="6" w:space="0" w:color="000000"/>
              <w:bottom w:val="single" w:sz="6" w:space="0" w:color="000000"/>
              <w:right w:val="single" w:sz="6" w:space="0" w:color="000000"/>
            </w:tcBorders>
            <w:vAlign w:val="center"/>
          </w:tcPr>
          <w:p w14:paraId="45D26C7F"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
        </w:tc>
        <w:tc>
          <w:tcPr>
            <w:tcW w:w="2268" w:type="dxa"/>
            <w:gridSpan w:val="3"/>
            <w:tcBorders>
              <w:top w:val="single" w:sz="4" w:space="0" w:color="000000"/>
              <w:left w:val="single" w:sz="6" w:space="0" w:color="000000"/>
              <w:bottom w:val="single" w:sz="6" w:space="0" w:color="000000"/>
              <w:right w:val="single" w:sz="6" w:space="0" w:color="000000"/>
            </w:tcBorders>
            <w:vAlign w:val="center"/>
          </w:tcPr>
          <w:p w14:paraId="349914B0" w14:textId="77777777" w:rsidR="004403DC" w:rsidRPr="00E7759A" w:rsidRDefault="004403DC" w:rsidP="00174907">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→Group</w:t>
            </w:r>
          </w:p>
        </w:tc>
        <w:tc>
          <w:tcPr>
            <w:tcW w:w="4507" w:type="dxa"/>
            <w:tcBorders>
              <w:top w:val="single" w:sz="4" w:space="0" w:color="000000"/>
              <w:left w:val="single" w:sz="6" w:space="0" w:color="000000"/>
              <w:bottom w:val="single" w:sz="6" w:space="0" w:color="000000"/>
              <w:right w:val="single" w:sz="4" w:space="0" w:color="000000"/>
            </w:tcBorders>
            <w:vAlign w:val="center"/>
          </w:tcPr>
          <w:p w14:paraId="6FBB6187" w14:textId="3FCEFB04" w:rsidR="004403DC" w:rsidRPr="002243A2" w:rsidRDefault="002243A2" w:rsidP="00174907">
            <w:pPr>
              <w:pStyle w:val="Tablebody-"/>
              <w:autoSpaceDE w:val="0"/>
              <w:autoSpaceDN w:val="0"/>
              <w:adjustRightInd w:val="0"/>
              <w:spacing w:before="0" w:after="0"/>
              <w:jc w:val="both"/>
              <w:rPr>
                <w:rFonts w:ascii="Calibri" w:hAnsi="Calibri" w:cs="Calibri"/>
                <w:sz w:val="20"/>
                <w:szCs w:val="20"/>
                <w:lang w:val="fr-FR"/>
              </w:rPr>
            </w:pPr>
            <w:r w:rsidRPr="002243A2">
              <w:rPr>
                <w:rFonts w:ascii="Calibri" w:hAnsi="Calibri" w:cs="Calibri"/>
                <w:sz w:val="20"/>
                <w:szCs w:val="20"/>
                <w:lang w:val="fr-FR"/>
              </w:rPr>
              <w:t xml:space="preserve">Éléments Référence à une SITUATION ou mise à jour d'une SITUATION. </w:t>
            </w:r>
            <w:proofErr w:type="spellStart"/>
            <w:r w:rsidRPr="002243A2">
              <w:rPr>
                <w:rFonts w:ascii="Calibri" w:hAnsi="Calibri" w:cs="Calibri"/>
                <w:sz w:val="20"/>
                <w:szCs w:val="20"/>
                <w:lang w:val="fr-FR"/>
              </w:rPr>
              <w:t>ParticipantRef</w:t>
            </w:r>
            <w:proofErr w:type="spellEnd"/>
            <w:r w:rsidRPr="002243A2">
              <w:rPr>
                <w:rFonts w:ascii="Calibri" w:hAnsi="Calibri" w:cs="Calibri"/>
                <w:sz w:val="20"/>
                <w:szCs w:val="20"/>
                <w:lang w:val="fr-FR"/>
              </w:rPr>
              <w:t xml:space="preserve"> est facultatif et peut être fourni à partir du contexte.</w:t>
            </w:r>
          </w:p>
        </w:tc>
      </w:tr>
      <w:tr w:rsidR="004403DC" w:rsidRPr="00E7759A" w14:paraId="2293BC9F" w14:textId="77777777" w:rsidTr="000604CD">
        <w:trPr>
          <w:cantSplit/>
        </w:trPr>
        <w:tc>
          <w:tcPr>
            <w:tcW w:w="824" w:type="dxa"/>
            <w:vMerge/>
            <w:tcBorders>
              <w:left w:val="single" w:sz="4" w:space="0" w:color="000000"/>
              <w:right w:val="single" w:sz="6" w:space="0" w:color="000000"/>
            </w:tcBorders>
            <w:vAlign w:val="center"/>
          </w:tcPr>
          <w:p w14:paraId="6A27B0D0" w14:textId="77777777" w:rsidR="004403DC" w:rsidRPr="002243A2" w:rsidRDefault="004403DC" w:rsidP="00174907">
            <w:pPr>
              <w:pStyle w:val="Tablebody-"/>
              <w:keepNext/>
              <w:autoSpaceDE w:val="0"/>
              <w:autoSpaceDN w:val="0"/>
              <w:adjustRightInd w:val="0"/>
              <w:spacing w:before="0" w:after="0"/>
              <w:jc w:val="both"/>
              <w:rPr>
                <w:rFonts w:ascii="Calibri" w:hAnsi="Calibri" w:cs="Calibri"/>
                <w:i/>
                <w:iCs/>
                <w:sz w:val="20"/>
                <w:szCs w:val="20"/>
                <w:lang w:val="fr-FR"/>
              </w:rPr>
            </w:pPr>
          </w:p>
        </w:tc>
        <w:tc>
          <w:tcPr>
            <w:tcW w:w="661" w:type="dxa"/>
            <w:gridSpan w:val="2"/>
            <w:vMerge w:val="restart"/>
            <w:tcBorders>
              <w:left w:val="single" w:sz="6" w:space="0" w:color="000000"/>
              <w:right w:val="single" w:sz="6" w:space="0" w:color="000000"/>
            </w:tcBorders>
            <w:vAlign w:val="center"/>
          </w:tcPr>
          <w:p w14:paraId="0FB7085D" w14:textId="77777777" w:rsidR="004403DC" w:rsidRPr="002243A2" w:rsidRDefault="004403DC" w:rsidP="00174907">
            <w:pPr>
              <w:pStyle w:val="Tablebody-"/>
              <w:keepNext/>
              <w:autoSpaceDE w:val="0"/>
              <w:autoSpaceDN w:val="0"/>
              <w:adjustRightInd w:val="0"/>
              <w:spacing w:before="0" w:after="0"/>
              <w:jc w:val="both"/>
              <w:rPr>
                <w:rFonts w:ascii="Calibri" w:hAnsi="Calibri" w:cs="Calibri"/>
                <w:b/>
                <w:i/>
                <w:iCs/>
                <w:sz w:val="20"/>
                <w:szCs w:val="20"/>
                <w:lang w:val="fr-FR"/>
              </w:rPr>
            </w:pPr>
          </w:p>
        </w:tc>
        <w:tc>
          <w:tcPr>
            <w:tcW w:w="1126" w:type="dxa"/>
            <w:gridSpan w:val="3"/>
            <w:tcBorders>
              <w:top w:val="single" w:sz="4" w:space="0" w:color="000000"/>
              <w:left w:val="single" w:sz="6" w:space="0" w:color="000000"/>
              <w:bottom w:val="single" w:sz="6" w:space="0" w:color="000000"/>
              <w:right w:val="single" w:sz="6" w:space="0" w:color="000000"/>
            </w:tcBorders>
            <w:vAlign w:val="center"/>
          </w:tcPr>
          <w:p w14:paraId="7BC8815E" w14:textId="77777777" w:rsidR="004403DC" w:rsidRPr="008738B2" w:rsidRDefault="004403DC" w:rsidP="00174907">
            <w:pPr>
              <w:pStyle w:val="Tablebody-"/>
              <w:keepNext/>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CountryRef</w:t>
            </w:r>
            <w:proofErr w:type="spellEnd"/>
          </w:p>
        </w:tc>
        <w:tc>
          <w:tcPr>
            <w:tcW w:w="1070" w:type="dxa"/>
            <w:tcBorders>
              <w:top w:val="single" w:sz="4" w:space="0" w:color="000000"/>
              <w:left w:val="single" w:sz="6" w:space="0" w:color="000000"/>
              <w:bottom w:val="single" w:sz="6" w:space="0" w:color="000000"/>
              <w:right w:val="single" w:sz="6" w:space="0" w:color="000000"/>
            </w:tcBorders>
            <w:vAlign w:val="center"/>
          </w:tcPr>
          <w:p w14:paraId="5617EC15" w14:textId="77777777" w:rsidR="004403DC" w:rsidRPr="00E7759A" w:rsidRDefault="004403DC" w:rsidP="00174907">
            <w:pPr>
              <w:pStyle w:val="Tablebody-"/>
              <w:keepNext/>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4" w:space="0" w:color="000000"/>
              <w:left w:val="single" w:sz="6" w:space="0" w:color="000000"/>
              <w:bottom w:val="single" w:sz="6" w:space="0" w:color="000000"/>
              <w:right w:val="single" w:sz="6" w:space="0" w:color="000000"/>
            </w:tcBorders>
            <w:vAlign w:val="center"/>
          </w:tcPr>
          <w:p w14:paraId="6EC8C20F"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CountryCode</w:t>
            </w:r>
            <w:proofErr w:type="spellEnd"/>
          </w:p>
        </w:tc>
        <w:tc>
          <w:tcPr>
            <w:tcW w:w="4507" w:type="dxa"/>
            <w:tcBorders>
              <w:top w:val="single" w:sz="4" w:space="0" w:color="000000"/>
              <w:left w:val="single" w:sz="6" w:space="0" w:color="000000"/>
              <w:bottom w:val="single" w:sz="6" w:space="0" w:color="000000"/>
              <w:right w:val="single" w:sz="4" w:space="0" w:color="000000"/>
            </w:tcBorders>
            <w:vAlign w:val="center"/>
          </w:tcPr>
          <w:p w14:paraId="26C9B0E3" w14:textId="16836446" w:rsidR="004403DC" w:rsidRPr="00E7759A" w:rsidRDefault="002243A2" w:rsidP="00174907">
            <w:pPr>
              <w:pStyle w:val="Tablebody-"/>
              <w:keepNext/>
              <w:autoSpaceDE w:val="0"/>
              <w:autoSpaceDN w:val="0"/>
              <w:adjustRightInd w:val="0"/>
              <w:spacing w:before="0" w:after="0"/>
              <w:jc w:val="both"/>
              <w:rPr>
                <w:rFonts w:ascii="Calibri" w:hAnsi="Calibri" w:cs="Calibri"/>
                <w:sz w:val="20"/>
                <w:szCs w:val="20"/>
              </w:rPr>
            </w:pPr>
            <w:r>
              <w:rPr>
                <w:rFonts w:ascii="Calibri" w:hAnsi="Calibri" w:cs="Calibri"/>
                <w:sz w:val="20"/>
                <w:szCs w:val="20"/>
              </w:rPr>
              <w:t>Code Pays du participant</w:t>
            </w:r>
          </w:p>
        </w:tc>
      </w:tr>
      <w:tr w:rsidR="004403DC" w:rsidRPr="00E32CB2" w14:paraId="75184EF9" w14:textId="77777777" w:rsidTr="000604CD">
        <w:trPr>
          <w:cantSplit/>
        </w:trPr>
        <w:tc>
          <w:tcPr>
            <w:tcW w:w="824" w:type="dxa"/>
            <w:vMerge/>
            <w:tcBorders>
              <w:left w:val="single" w:sz="4" w:space="0" w:color="000000"/>
              <w:right w:val="single" w:sz="6" w:space="0" w:color="000000"/>
            </w:tcBorders>
            <w:vAlign w:val="center"/>
          </w:tcPr>
          <w:p w14:paraId="18B7F688" w14:textId="77777777" w:rsidR="004403DC" w:rsidRPr="00E7759A" w:rsidRDefault="004403DC" w:rsidP="00174907">
            <w:pPr>
              <w:pStyle w:val="Tablebody-"/>
              <w:keepNext/>
              <w:spacing w:before="0" w:after="0"/>
              <w:jc w:val="both"/>
              <w:rPr>
                <w:rFonts w:ascii="Calibri" w:hAnsi="Calibri" w:cs="Calibri"/>
                <w:sz w:val="20"/>
                <w:szCs w:val="20"/>
              </w:rPr>
            </w:pPr>
          </w:p>
        </w:tc>
        <w:tc>
          <w:tcPr>
            <w:tcW w:w="661" w:type="dxa"/>
            <w:gridSpan w:val="2"/>
            <w:vMerge/>
            <w:tcBorders>
              <w:left w:val="single" w:sz="6" w:space="0" w:color="000000"/>
              <w:right w:val="single" w:sz="6" w:space="0" w:color="000000"/>
            </w:tcBorders>
            <w:vAlign w:val="center"/>
          </w:tcPr>
          <w:p w14:paraId="64797FEB" w14:textId="77777777" w:rsidR="004403DC" w:rsidRPr="00E7759A" w:rsidRDefault="004403DC" w:rsidP="00174907">
            <w:pPr>
              <w:pStyle w:val="Tablebody-"/>
              <w:keepNext/>
              <w:autoSpaceDE w:val="0"/>
              <w:autoSpaceDN w:val="0"/>
              <w:adjustRightInd w:val="0"/>
              <w:spacing w:before="0" w:after="0"/>
              <w:jc w:val="both"/>
              <w:rPr>
                <w:rFonts w:ascii="Calibri" w:hAnsi="Calibri" w:cs="Calibri"/>
                <w:b/>
                <w:i/>
                <w:iCs/>
                <w:sz w:val="20"/>
                <w:szCs w:val="20"/>
              </w:rPr>
            </w:pPr>
          </w:p>
        </w:tc>
        <w:tc>
          <w:tcPr>
            <w:tcW w:w="1126" w:type="dxa"/>
            <w:gridSpan w:val="3"/>
            <w:tcBorders>
              <w:top w:val="single" w:sz="6" w:space="0" w:color="000000"/>
              <w:left w:val="single" w:sz="6" w:space="0" w:color="000000"/>
              <w:bottom w:val="single" w:sz="6" w:space="0" w:color="000000"/>
              <w:right w:val="single" w:sz="6" w:space="0" w:color="000000"/>
            </w:tcBorders>
            <w:vAlign w:val="center"/>
          </w:tcPr>
          <w:p w14:paraId="242D4346" w14:textId="77777777" w:rsidR="004403DC" w:rsidRPr="00E7759A" w:rsidRDefault="004403DC" w:rsidP="00174907">
            <w:pPr>
              <w:pStyle w:val="Tablebody-"/>
              <w:keepNext/>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highlight w:val="lightGray"/>
              </w:rPr>
              <w:t>ParticipantRef</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777A934B" w14:textId="77777777" w:rsidR="004403DC" w:rsidRPr="00E7759A" w:rsidRDefault="004403DC" w:rsidP="00174907">
            <w:pPr>
              <w:pStyle w:val="Tablebody-"/>
              <w:keepNext/>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p w14:paraId="34718D4C" w14:textId="77777777" w:rsidR="004403DC" w:rsidRPr="00E7759A" w:rsidRDefault="004403DC" w:rsidP="00174907">
            <w:pPr>
              <w:pStyle w:val="Tablebody-"/>
              <w:keepNext/>
              <w:autoSpaceDE w:val="0"/>
              <w:autoSpaceDN w:val="0"/>
              <w:adjustRightInd w:val="0"/>
              <w:spacing w:before="0" w:after="0"/>
              <w:jc w:val="both"/>
              <w:rPr>
                <w:rFonts w:ascii="Calibri" w:hAnsi="Calibri" w:cs="Calibri"/>
                <w:b/>
                <w:sz w:val="20"/>
                <w:szCs w:val="20"/>
              </w:rPr>
            </w:pPr>
            <w:r w:rsidRPr="00E7759A">
              <w:rPr>
                <w:rFonts w:ascii="Calibri" w:hAnsi="Calibri" w:cs="Calibri"/>
                <w:b/>
                <w:sz w:val="20"/>
                <w:szCs w:val="20"/>
                <w:highlight w:val="lightGray"/>
              </w:rPr>
              <w:t>1:1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3466991"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ParticipantCode</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3F4C81B2" w14:textId="12A327F0" w:rsidR="004403DC" w:rsidRPr="002243A2" w:rsidRDefault="002243A2" w:rsidP="00174907">
            <w:pPr>
              <w:pStyle w:val="Tablebody-"/>
              <w:keepNext/>
              <w:autoSpaceDE w:val="0"/>
              <w:autoSpaceDN w:val="0"/>
              <w:adjustRightInd w:val="0"/>
              <w:spacing w:before="0" w:after="0"/>
              <w:jc w:val="both"/>
              <w:rPr>
                <w:rFonts w:ascii="Calibri" w:hAnsi="Calibri" w:cs="Calibri"/>
                <w:sz w:val="20"/>
                <w:szCs w:val="20"/>
                <w:lang w:val="fr-FR"/>
              </w:rPr>
            </w:pPr>
            <w:r w:rsidRPr="002243A2">
              <w:rPr>
                <w:rFonts w:ascii="Calibri" w:hAnsi="Calibri" w:cs="Calibri"/>
                <w:sz w:val="20"/>
                <w:szCs w:val="20"/>
                <w:lang w:val="fr-FR"/>
              </w:rPr>
              <w:t xml:space="preserve">Identifiant du système participant qui crée la SITUATION. Voir la partie </w:t>
            </w:r>
            <w:proofErr w:type="gramStart"/>
            <w:r w:rsidRPr="002243A2">
              <w:rPr>
                <w:rFonts w:ascii="Calibri" w:hAnsi="Calibri" w:cs="Calibri"/>
                <w:sz w:val="20"/>
                <w:szCs w:val="20"/>
                <w:lang w:val="fr-FR"/>
              </w:rPr>
              <w:t>2.</w:t>
            </w:r>
            <w:r w:rsidR="004403DC" w:rsidRPr="002243A2">
              <w:rPr>
                <w:rFonts w:ascii="Calibri" w:hAnsi="Calibri" w:cs="Calibri"/>
                <w:sz w:val="20"/>
                <w:szCs w:val="20"/>
                <w:lang w:val="fr-FR"/>
              </w:rPr>
              <w:t>.</w:t>
            </w:r>
            <w:proofErr w:type="gramEnd"/>
            <w:r w:rsidR="004403DC" w:rsidRPr="002243A2">
              <w:rPr>
                <w:rFonts w:ascii="Calibri" w:hAnsi="Calibri" w:cs="Calibri"/>
                <w:sz w:val="20"/>
                <w:szCs w:val="20"/>
                <w:lang w:val="fr-FR"/>
              </w:rPr>
              <w:t xml:space="preserve"> </w:t>
            </w:r>
            <w:r w:rsidRPr="002243A2">
              <w:rPr>
                <w:rFonts w:ascii="Calibri" w:hAnsi="Calibri" w:cs="Calibri"/>
                <w:sz w:val="20"/>
                <w:szCs w:val="20"/>
                <w:lang w:val="fr-FR"/>
              </w:rPr>
              <w:t>Identifiant U</w:t>
            </w:r>
            <w:r>
              <w:rPr>
                <w:rFonts w:ascii="Calibri" w:hAnsi="Calibri" w:cs="Calibri"/>
                <w:sz w:val="20"/>
                <w:szCs w:val="20"/>
                <w:lang w:val="fr-FR"/>
              </w:rPr>
              <w:t xml:space="preserve">nique par </w:t>
            </w:r>
            <w:ins w:id="346" w:author="thierry henault" w:date="2022-08-10T14:58:00Z">
              <w:r w:rsidR="00850645">
                <w:rPr>
                  <w:rFonts w:ascii="Calibri" w:hAnsi="Calibri" w:cs="Calibri"/>
                  <w:sz w:val="20"/>
                  <w:szCs w:val="20"/>
                  <w:lang w:val="fr-FR"/>
                </w:rPr>
                <w:t>Pays</w:t>
              </w:r>
            </w:ins>
          </w:p>
        </w:tc>
      </w:tr>
      <w:tr w:rsidR="004403DC" w:rsidRPr="00E32CB2" w14:paraId="4BEEABB3" w14:textId="77777777" w:rsidTr="000604CD">
        <w:trPr>
          <w:cantSplit/>
        </w:trPr>
        <w:tc>
          <w:tcPr>
            <w:tcW w:w="824" w:type="dxa"/>
            <w:vMerge/>
            <w:tcBorders>
              <w:left w:val="single" w:sz="4" w:space="0" w:color="000000"/>
              <w:right w:val="single" w:sz="6" w:space="0" w:color="000000"/>
            </w:tcBorders>
            <w:vAlign w:val="center"/>
          </w:tcPr>
          <w:p w14:paraId="409A97F9" w14:textId="77777777" w:rsidR="004403DC" w:rsidRPr="002243A2" w:rsidRDefault="004403DC" w:rsidP="00174907">
            <w:pPr>
              <w:pStyle w:val="Tablebody-"/>
              <w:keepNext/>
              <w:spacing w:before="0" w:after="0"/>
              <w:jc w:val="both"/>
              <w:rPr>
                <w:rFonts w:ascii="Calibri" w:hAnsi="Calibri" w:cs="Calibri"/>
                <w:sz w:val="20"/>
                <w:szCs w:val="20"/>
                <w:lang w:val="fr-FR"/>
              </w:rPr>
            </w:pPr>
          </w:p>
        </w:tc>
        <w:tc>
          <w:tcPr>
            <w:tcW w:w="661" w:type="dxa"/>
            <w:gridSpan w:val="2"/>
            <w:vMerge/>
            <w:tcBorders>
              <w:left w:val="single" w:sz="6" w:space="0" w:color="000000"/>
              <w:bottom w:val="single" w:sz="6" w:space="0" w:color="000000"/>
              <w:right w:val="single" w:sz="6" w:space="0" w:color="000000"/>
            </w:tcBorders>
            <w:vAlign w:val="center"/>
          </w:tcPr>
          <w:p w14:paraId="05C50C7E" w14:textId="77777777" w:rsidR="004403DC" w:rsidRPr="002243A2" w:rsidRDefault="004403DC" w:rsidP="00174907">
            <w:pPr>
              <w:pStyle w:val="Tablebody-"/>
              <w:keepNext/>
              <w:autoSpaceDE w:val="0"/>
              <w:autoSpaceDN w:val="0"/>
              <w:adjustRightInd w:val="0"/>
              <w:spacing w:before="0" w:after="0"/>
              <w:jc w:val="both"/>
              <w:rPr>
                <w:rFonts w:ascii="Calibri" w:hAnsi="Calibri" w:cs="Calibri"/>
                <w:b/>
                <w:i/>
                <w:iCs/>
                <w:sz w:val="20"/>
                <w:szCs w:val="20"/>
                <w:lang w:val="fr-FR"/>
              </w:rPr>
            </w:pPr>
          </w:p>
        </w:tc>
        <w:tc>
          <w:tcPr>
            <w:tcW w:w="1126" w:type="dxa"/>
            <w:gridSpan w:val="3"/>
            <w:tcBorders>
              <w:top w:val="single" w:sz="6" w:space="0" w:color="000000"/>
              <w:left w:val="single" w:sz="6" w:space="0" w:color="000000"/>
              <w:bottom w:val="single" w:sz="6" w:space="0" w:color="000000"/>
              <w:right w:val="single" w:sz="6" w:space="0" w:color="000000"/>
            </w:tcBorders>
            <w:vAlign w:val="center"/>
          </w:tcPr>
          <w:p w14:paraId="737CF9DD" w14:textId="77777777" w:rsidR="004403DC" w:rsidRPr="00E7759A" w:rsidRDefault="004403DC" w:rsidP="00174907">
            <w:pPr>
              <w:pStyle w:val="Tablebody-"/>
              <w:keepNext/>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highlight w:val="lightGray"/>
              </w:rPr>
              <w:t>SituationNumber</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1C8A870D" w14:textId="77777777" w:rsidR="004403DC" w:rsidRPr="00E7759A" w:rsidRDefault="004403DC" w:rsidP="00174907">
            <w:pPr>
              <w:pStyle w:val="Tablebody-"/>
              <w:keepNext/>
              <w:autoSpaceDE w:val="0"/>
              <w:autoSpaceDN w:val="0"/>
              <w:adjustRightInd w:val="0"/>
              <w:spacing w:before="0" w:after="0"/>
              <w:jc w:val="both"/>
              <w:rPr>
                <w:rFonts w:ascii="Calibri" w:hAnsi="Calibri" w:cs="Calibri"/>
                <w:b/>
                <w:sz w:val="20"/>
                <w:szCs w:val="20"/>
              </w:rPr>
            </w:pPr>
            <w:r w:rsidRPr="00E7759A">
              <w:rPr>
                <w:rFonts w:ascii="Calibri" w:hAnsi="Calibri" w:cs="Calibri"/>
                <w:b/>
                <w:sz w:val="20"/>
                <w:szCs w:val="20"/>
              </w:rPr>
              <w:t>1:1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96BC9A1"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SituationNumber</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0722D90B" w14:textId="71BC4DDC" w:rsidR="004403DC" w:rsidRPr="002243A2" w:rsidRDefault="002243A2" w:rsidP="00174907">
            <w:pPr>
              <w:pStyle w:val="Tablebody-"/>
              <w:keepNext/>
              <w:autoSpaceDE w:val="0"/>
              <w:autoSpaceDN w:val="0"/>
              <w:adjustRightInd w:val="0"/>
              <w:spacing w:before="0" w:after="0"/>
              <w:jc w:val="both"/>
              <w:rPr>
                <w:rFonts w:ascii="Calibri" w:hAnsi="Calibri" w:cs="Calibri"/>
                <w:sz w:val="20"/>
                <w:szCs w:val="20"/>
                <w:lang w:val="fr-FR"/>
              </w:rPr>
            </w:pPr>
            <w:r w:rsidRPr="002243A2">
              <w:rPr>
                <w:rFonts w:ascii="Calibri" w:hAnsi="Calibri" w:cs="Calibri"/>
                <w:sz w:val="20"/>
                <w:szCs w:val="20"/>
                <w:lang w:val="fr-FR"/>
              </w:rPr>
              <w:t>Identifiant unique d’une</w:t>
            </w:r>
            <w:r w:rsidR="004403DC" w:rsidRPr="002243A2">
              <w:rPr>
                <w:rFonts w:ascii="Calibri" w:hAnsi="Calibri" w:cs="Calibri"/>
                <w:sz w:val="20"/>
                <w:szCs w:val="20"/>
                <w:lang w:val="fr-FR"/>
              </w:rPr>
              <w:t xml:space="preserve"> SITUATION </w:t>
            </w:r>
            <w:r>
              <w:rPr>
                <w:rFonts w:ascii="Calibri" w:hAnsi="Calibri" w:cs="Calibri"/>
                <w:sz w:val="20"/>
                <w:szCs w:val="20"/>
                <w:lang w:val="fr-FR"/>
              </w:rPr>
              <w:t>pour un</w:t>
            </w:r>
            <w:r w:rsidR="004403DC" w:rsidRPr="002243A2">
              <w:rPr>
                <w:rFonts w:ascii="Calibri" w:hAnsi="Calibri" w:cs="Calibri"/>
                <w:sz w:val="20"/>
                <w:szCs w:val="20"/>
                <w:lang w:val="fr-FR"/>
              </w:rPr>
              <w:t xml:space="preserve"> Participant.</w:t>
            </w:r>
          </w:p>
          <w:p w14:paraId="5EED2D45" w14:textId="77777777" w:rsidR="004403DC" w:rsidRPr="00E7759A" w:rsidRDefault="004403DC" w:rsidP="00174907">
            <w:pPr>
              <w:pStyle w:val="Tablebody-"/>
              <w:keepNext/>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 xml:space="preserve">Dans le cas de l'utilisation en lieu et place de General Message, correspond au </w:t>
            </w:r>
            <w:proofErr w:type="spellStart"/>
            <w:r w:rsidRPr="00E7759A">
              <w:rPr>
                <w:rFonts w:ascii="Calibri" w:hAnsi="Calibri" w:cs="Calibri"/>
                <w:b/>
                <w:i/>
                <w:sz w:val="20"/>
                <w:szCs w:val="20"/>
                <w:highlight w:val="lightGray"/>
                <w:lang w:val="fr-FR"/>
              </w:rPr>
              <w:t>InfoMessageIdentifier</w:t>
            </w:r>
            <w:proofErr w:type="spellEnd"/>
            <w:r w:rsidRPr="00E7759A">
              <w:rPr>
                <w:rFonts w:ascii="Calibri" w:hAnsi="Calibri" w:cs="Calibri"/>
                <w:b/>
                <w:i/>
                <w:sz w:val="20"/>
                <w:szCs w:val="20"/>
                <w:highlight w:val="lightGray"/>
                <w:lang w:val="fr-FR"/>
              </w:rPr>
              <w:t>.</w:t>
            </w:r>
          </w:p>
        </w:tc>
      </w:tr>
      <w:tr w:rsidR="004403DC" w:rsidRPr="00E32CB2" w14:paraId="09ADB9C3" w14:textId="77777777" w:rsidTr="000604CD">
        <w:trPr>
          <w:cantSplit/>
        </w:trPr>
        <w:tc>
          <w:tcPr>
            <w:tcW w:w="824" w:type="dxa"/>
            <w:vMerge/>
            <w:tcBorders>
              <w:left w:val="single" w:sz="4" w:space="0" w:color="000000"/>
              <w:right w:val="single" w:sz="6" w:space="0" w:color="000000"/>
            </w:tcBorders>
            <w:vAlign w:val="center"/>
          </w:tcPr>
          <w:p w14:paraId="1E3DC0A1" w14:textId="77777777" w:rsidR="004403DC" w:rsidRPr="00E7759A" w:rsidRDefault="004403DC" w:rsidP="00174907">
            <w:pPr>
              <w:pStyle w:val="Tablebody-"/>
              <w:keepNext/>
              <w:spacing w:before="0" w:after="0"/>
              <w:jc w:val="both"/>
              <w:rPr>
                <w:rFonts w:ascii="Calibri" w:hAnsi="Calibri" w:cs="Calibri"/>
                <w:sz w:val="20"/>
                <w:szCs w:val="20"/>
                <w:lang w:val="fr-FR"/>
              </w:rPr>
            </w:pPr>
          </w:p>
        </w:tc>
        <w:tc>
          <w:tcPr>
            <w:tcW w:w="661" w:type="dxa"/>
            <w:gridSpan w:val="2"/>
            <w:vMerge w:val="restart"/>
            <w:tcBorders>
              <w:top w:val="single" w:sz="6" w:space="0" w:color="000000"/>
              <w:left w:val="single" w:sz="6" w:space="0" w:color="000000"/>
              <w:right w:val="single" w:sz="6" w:space="0" w:color="000000"/>
            </w:tcBorders>
            <w:vAlign w:val="center"/>
          </w:tcPr>
          <w:p w14:paraId="4213A8B8"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SituationUpdateIdentityGroup</w:t>
            </w:r>
            <w:proofErr w:type="spellEnd"/>
          </w:p>
        </w:tc>
        <w:tc>
          <w:tcPr>
            <w:tcW w:w="1126" w:type="dxa"/>
            <w:gridSpan w:val="3"/>
            <w:tcBorders>
              <w:top w:val="single" w:sz="6" w:space="0" w:color="000000"/>
              <w:left w:val="single" w:sz="6" w:space="0" w:color="000000"/>
              <w:bottom w:val="single" w:sz="6" w:space="0" w:color="000000"/>
              <w:right w:val="single" w:sz="6" w:space="0" w:color="000000"/>
            </w:tcBorders>
            <w:vAlign w:val="center"/>
          </w:tcPr>
          <w:p w14:paraId="073C7895" w14:textId="77777777" w:rsidR="004403DC" w:rsidRPr="00E7759A" w:rsidRDefault="004403DC" w:rsidP="00174907">
            <w:pPr>
              <w:pStyle w:val="Tablebody-"/>
              <w:keepNext/>
              <w:autoSpaceDE w:val="0"/>
              <w:autoSpaceDN w:val="0"/>
              <w:adjustRightInd w:val="0"/>
              <w:spacing w:before="0" w:after="0"/>
              <w:jc w:val="both"/>
              <w:rPr>
                <w:rFonts w:ascii="Calibri" w:hAnsi="Calibri" w:cs="Calibri"/>
                <w:b/>
                <w:i/>
                <w:sz w:val="20"/>
                <w:szCs w:val="20"/>
              </w:rPr>
            </w:pPr>
          </w:p>
        </w:tc>
        <w:tc>
          <w:tcPr>
            <w:tcW w:w="1070" w:type="dxa"/>
            <w:tcBorders>
              <w:top w:val="single" w:sz="6" w:space="0" w:color="000000"/>
              <w:left w:val="single" w:sz="6" w:space="0" w:color="000000"/>
              <w:bottom w:val="single" w:sz="6" w:space="0" w:color="000000"/>
              <w:right w:val="single" w:sz="6" w:space="0" w:color="000000"/>
            </w:tcBorders>
            <w:vAlign w:val="center"/>
          </w:tcPr>
          <w:p w14:paraId="35EAA886" w14:textId="77777777" w:rsidR="004403DC" w:rsidRPr="00E7759A" w:rsidRDefault="004403DC" w:rsidP="00174907">
            <w:pPr>
              <w:pStyle w:val="Tablebody-"/>
              <w:keepNext/>
              <w:autoSpaceDE w:val="0"/>
              <w:autoSpaceDN w:val="0"/>
              <w:adjustRightInd w:val="0"/>
              <w:spacing w:before="0" w:after="0"/>
              <w:jc w:val="both"/>
              <w:rPr>
                <w:rFonts w:ascii="Calibri" w:hAnsi="Calibri" w:cs="Calibri"/>
                <w:sz w:val="20"/>
                <w:szCs w:val="20"/>
              </w:rPr>
            </w:pP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64FDF98" w14:textId="65CEC6DE" w:rsidR="004403DC" w:rsidRPr="00E7759A" w:rsidRDefault="002E5CD2" w:rsidP="00174907">
            <w:pPr>
              <w:pStyle w:val="Tablebody-"/>
              <w:keepNext/>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→Group</w:t>
            </w:r>
          </w:p>
        </w:tc>
        <w:tc>
          <w:tcPr>
            <w:tcW w:w="4507" w:type="dxa"/>
            <w:tcBorders>
              <w:top w:val="single" w:sz="6" w:space="0" w:color="000000"/>
              <w:left w:val="single" w:sz="6" w:space="0" w:color="000000"/>
              <w:bottom w:val="single" w:sz="6" w:space="0" w:color="000000"/>
              <w:right w:val="single" w:sz="4" w:space="0" w:color="000000"/>
            </w:tcBorders>
            <w:vAlign w:val="center"/>
          </w:tcPr>
          <w:p w14:paraId="41418590" w14:textId="0A8C28AE" w:rsidR="004403DC" w:rsidRPr="002243A2" w:rsidRDefault="002243A2" w:rsidP="00174907">
            <w:pPr>
              <w:pStyle w:val="Tablebody-"/>
              <w:keepNext/>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 xml:space="preserve">Type de </w:t>
            </w:r>
            <w:r w:rsidRPr="002243A2">
              <w:rPr>
                <w:rFonts w:ascii="Calibri" w:hAnsi="Calibri" w:cs="Calibri"/>
                <w:sz w:val="20"/>
                <w:szCs w:val="20"/>
                <w:lang w:val="fr-FR"/>
              </w:rPr>
              <w:t xml:space="preserve">référence </w:t>
            </w:r>
            <w:r>
              <w:rPr>
                <w:rFonts w:ascii="Calibri" w:hAnsi="Calibri" w:cs="Calibri"/>
                <w:sz w:val="20"/>
                <w:szCs w:val="20"/>
                <w:lang w:val="fr-FR"/>
              </w:rPr>
              <w:t>pour une mise à jour d’une</w:t>
            </w:r>
            <w:r w:rsidRPr="002243A2">
              <w:rPr>
                <w:rFonts w:ascii="Calibri" w:hAnsi="Calibri" w:cs="Calibri"/>
                <w:sz w:val="20"/>
                <w:szCs w:val="20"/>
                <w:lang w:val="fr-FR"/>
              </w:rPr>
              <w:t xml:space="preserve"> SITUATION</w:t>
            </w:r>
            <w:r w:rsidR="004403DC" w:rsidRPr="002243A2">
              <w:rPr>
                <w:rFonts w:ascii="Calibri" w:hAnsi="Calibri" w:cs="Calibri"/>
                <w:sz w:val="20"/>
                <w:szCs w:val="20"/>
                <w:lang w:val="fr-FR"/>
              </w:rPr>
              <w:t xml:space="preserve">. </w:t>
            </w:r>
            <w:proofErr w:type="spellStart"/>
            <w:r w:rsidRPr="002243A2">
              <w:rPr>
                <w:rFonts w:ascii="Calibri" w:hAnsi="Calibri" w:cs="Calibri"/>
                <w:sz w:val="20"/>
                <w:szCs w:val="20"/>
                <w:lang w:val="fr-FR"/>
              </w:rPr>
              <w:t>ParticipantRef</w:t>
            </w:r>
            <w:proofErr w:type="spellEnd"/>
            <w:r w:rsidRPr="002243A2">
              <w:rPr>
                <w:rFonts w:ascii="Calibri" w:hAnsi="Calibri" w:cs="Calibri"/>
                <w:sz w:val="20"/>
                <w:szCs w:val="20"/>
                <w:lang w:val="fr-FR"/>
              </w:rPr>
              <w:t xml:space="preserve"> est facultatif et peut être fourni à partir du contexte.</w:t>
            </w:r>
          </w:p>
        </w:tc>
      </w:tr>
      <w:tr w:rsidR="004403DC" w:rsidRPr="00E7759A" w14:paraId="79454223" w14:textId="77777777" w:rsidTr="000604CD">
        <w:trPr>
          <w:cantSplit/>
        </w:trPr>
        <w:tc>
          <w:tcPr>
            <w:tcW w:w="824" w:type="dxa"/>
            <w:vMerge/>
            <w:tcBorders>
              <w:left w:val="single" w:sz="4" w:space="0" w:color="000000"/>
              <w:right w:val="single" w:sz="6" w:space="0" w:color="000000"/>
            </w:tcBorders>
            <w:vAlign w:val="center"/>
          </w:tcPr>
          <w:p w14:paraId="68BC1626" w14:textId="77777777" w:rsidR="004403DC" w:rsidRPr="002243A2" w:rsidRDefault="004403DC" w:rsidP="00174907">
            <w:pPr>
              <w:pStyle w:val="Tablebody-"/>
              <w:keepNext/>
              <w:spacing w:before="0" w:after="0"/>
              <w:jc w:val="both"/>
              <w:rPr>
                <w:rFonts w:ascii="Calibri" w:hAnsi="Calibri" w:cs="Calibri"/>
                <w:sz w:val="20"/>
                <w:szCs w:val="20"/>
                <w:lang w:val="fr-FR"/>
              </w:rPr>
            </w:pPr>
          </w:p>
        </w:tc>
        <w:tc>
          <w:tcPr>
            <w:tcW w:w="661" w:type="dxa"/>
            <w:gridSpan w:val="2"/>
            <w:vMerge/>
            <w:tcBorders>
              <w:left w:val="single" w:sz="6" w:space="0" w:color="000000"/>
              <w:right w:val="single" w:sz="6" w:space="0" w:color="000000"/>
            </w:tcBorders>
            <w:vAlign w:val="center"/>
          </w:tcPr>
          <w:p w14:paraId="12AAA55F" w14:textId="77777777" w:rsidR="004403DC" w:rsidRPr="002243A2" w:rsidRDefault="004403DC" w:rsidP="00174907">
            <w:pPr>
              <w:pStyle w:val="Tablebody-"/>
              <w:keepNext/>
              <w:autoSpaceDE w:val="0"/>
              <w:autoSpaceDN w:val="0"/>
              <w:adjustRightInd w:val="0"/>
              <w:spacing w:before="0" w:after="0"/>
              <w:jc w:val="both"/>
              <w:rPr>
                <w:rFonts w:ascii="Calibri" w:hAnsi="Calibri" w:cs="Calibri"/>
                <w:b/>
                <w:i/>
                <w:iCs/>
                <w:sz w:val="20"/>
                <w:szCs w:val="20"/>
                <w:lang w:val="fr-FR"/>
              </w:rPr>
            </w:pPr>
          </w:p>
        </w:tc>
        <w:tc>
          <w:tcPr>
            <w:tcW w:w="1126" w:type="dxa"/>
            <w:gridSpan w:val="3"/>
            <w:tcBorders>
              <w:top w:val="single" w:sz="6" w:space="0" w:color="000000"/>
              <w:left w:val="single" w:sz="6" w:space="0" w:color="000000"/>
              <w:bottom w:val="single" w:sz="6" w:space="0" w:color="000000"/>
              <w:right w:val="single" w:sz="6" w:space="0" w:color="000000"/>
            </w:tcBorders>
            <w:vAlign w:val="center"/>
          </w:tcPr>
          <w:p w14:paraId="3796E0C3" w14:textId="77777777" w:rsidR="004403DC" w:rsidRPr="00E7759A" w:rsidRDefault="004403DC" w:rsidP="00174907">
            <w:pPr>
              <w:pStyle w:val="Tablebody-"/>
              <w:keepNext/>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UpdateCountryRef</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32397BF9" w14:textId="77777777" w:rsidR="004403DC" w:rsidRPr="00E7759A" w:rsidRDefault="004403DC" w:rsidP="00174907">
            <w:pPr>
              <w:pStyle w:val="Tablebody-"/>
              <w:keepNext/>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6255BED8" w14:textId="77777777" w:rsidR="004403DC" w:rsidRPr="00E7759A" w:rsidRDefault="004403DC" w:rsidP="00174907">
            <w:pPr>
              <w:pStyle w:val="Tablebody-"/>
              <w:keepNext/>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CountryCode</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0E8757F0" w14:textId="77777777" w:rsidR="004403DC" w:rsidRPr="00E7759A" w:rsidRDefault="004403DC" w:rsidP="00174907">
            <w:pPr>
              <w:pStyle w:val="Tablebody-"/>
              <w:keepNext/>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Country code of Participant that creates Update if different from </w:t>
            </w:r>
            <w:proofErr w:type="spellStart"/>
            <w:r w:rsidRPr="00E7759A">
              <w:rPr>
                <w:rFonts w:ascii="Calibri" w:hAnsi="Calibri" w:cs="Calibri"/>
                <w:b/>
                <w:i/>
                <w:vanish/>
                <w:sz w:val="20"/>
                <w:szCs w:val="20"/>
                <w:highlight w:val="cyan"/>
              </w:rPr>
              <w:t>CountryRef</w:t>
            </w:r>
            <w:proofErr w:type="spellEnd"/>
            <w:r w:rsidRPr="00E7759A">
              <w:rPr>
                <w:rFonts w:ascii="Calibri" w:hAnsi="Calibri" w:cs="Calibri"/>
                <w:vanish/>
                <w:sz w:val="20"/>
                <w:szCs w:val="20"/>
                <w:highlight w:val="cyan"/>
              </w:rPr>
              <w:t>.</w:t>
            </w:r>
          </w:p>
        </w:tc>
      </w:tr>
      <w:tr w:rsidR="004403DC" w:rsidRPr="00E7759A" w14:paraId="4344B53E" w14:textId="77777777" w:rsidTr="000604CD">
        <w:trPr>
          <w:cantSplit/>
        </w:trPr>
        <w:tc>
          <w:tcPr>
            <w:tcW w:w="824" w:type="dxa"/>
            <w:vMerge/>
            <w:tcBorders>
              <w:left w:val="single" w:sz="4" w:space="0" w:color="000000"/>
              <w:right w:val="single" w:sz="6" w:space="0" w:color="000000"/>
            </w:tcBorders>
            <w:vAlign w:val="center"/>
          </w:tcPr>
          <w:p w14:paraId="71074281" w14:textId="77777777" w:rsidR="004403DC" w:rsidRPr="00E7759A" w:rsidRDefault="004403DC" w:rsidP="00174907">
            <w:pPr>
              <w:pStyle w:val="Tablebody-"/>
              <w:spacing w:before="0" w:after="0"/>
              <w:jc w:val="both"/>
              <w:rPr>
                <w:rFonts w:ascii="Calibri" w:hAnsi="Calibri" w:cs="Calibri"/>
                <w:sz w:val="20"/>
                <w:szCs w:val="20"/>
              </w:rPr>
            </w:pPr>
          </w:p>
        </w:tc>
        <w:tc>
          <w:tcPr>
            <w:tcW w:w="661" w:type="dxa"/>
            <w:gridSpan w:val="2"/>
            <w:vMerge/>
            <w:tcBorders>
              <w:left w:val="single" w:sz="6" w:space="0" w:color="000000"/>
              <w:right w:val="single" w:sz="6" w:space="0" w:color="000000"/>
            </w:tcBorders>
            <w:vAlign w:val="center"/>
          </w:tcPr>
          <w:p w14:paraId="3E8F5091" w14:textId="77777777" w:rsidR="004403DC" w:rsidRPr="00E7759A" w:rsidRDefault="004403DC" w:rsidP="00174907">
            <w:pPr>
              <w:pStyle w:val="Tablebody-"/>
              <w:autoSpaceDE w:val="0"/>
              <w:autoSpaceDN w:val="0"/>
              <w:adjustRightInd w:val="0"/>
              <w:spacing w:before="0" w:after="0"/>
              <w:jc w:val="both"/>
              <w:rPr>
                <w:rFonts w:ascii="Calibri" w:hAnsi="Calibri" w:cs="Calibri"/>
                <w:b/>
                <w:i/>
                <w:iCs/>
                <w:sz w:val="20"/>
                <w:szCs w:val="20"/>
              </w:rPr>
            </w:pPr>
          </w:p>
        </w:tc>
        <w:tc>
          <w:tcPr>
            <w:tcW w:w="1126" w:type="dxa"/>
            <w:gridSpan w:val="3"/>
            <w:tcBorders>
              <w:top w:val="single" w:sz="6" w:space="0" w:color="000000"/>
              <w:left w:val="single" w:sz="6" w:space="0" w:color="000000"/>
              <w:bottom w:val="single" w:sz="6" w:space="0" w:color="000000"/>
              <w:right w:val="single" w:sz="6" w:space="0" w:color="000000"/>
            </w:tcBorders>
            <w:vAlign w:val="center"/>
          </w:tcPr>
          <w:p w14:paraId="1B128E57" w14:textId="77777777" w:rsidR="004403DC" w:rsidRPr="00E7759A" w:rsidRDefault="004403DC" w:rsidP="00174907">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UpdateParticipantRef</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31EB53E8" w14:textId="77777777" w:rsidR="004403DC" w:rsidRPr="00E7759A" w:rsidRDefault="004403DC"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2BFEBCE1" w14:textId="77777777" w:rsidR="004403DC" w:rsidRPr="00E7759A" w:rsidRDefault="004403DC" w:rsidP="00174907">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ParticipantCode</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66A0D628" w14:textId="77777777" w:rsidR="004403DC" w:rsidRPr="00E7759A" w:rsidRDefault="004403DC"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Identifier of participant system that creates Update if different from </w:t>
            </w:r>
            <w:proofErr w:type="spellStart"/>
            <w:r w:rsidRPr="00E7759A">
              <w:rPr>
                <w:rFonts w:ascii="Calibri" w:hAnsi="Calibri" w:cs="Calibri"/>
                <w:b/>
                <w:i/>
                <w:vanish/>
                <w:sz w:val="20"/>
                <w:szCs w:val="20"/>
                <w:highlight w:val="cyan"/>
              </w:rPr>
              <w:t>ParticipantRef</w:t>
            </w:r>
            <w:proofErr w:type="spellEnd"/>
            <w:r w:rsidRPr="00E7759A">
              <w:rPr>
                <w:rFonts w:ascii="Calibri" w:hAnsi="Calibri" w:cs="Calibri"/>
                <w:vanish/>
                <w:sz w:val="20"/>
                <w:szCs w:val="20"/>
                <w:highlight w:val="cyan"/>
              </w:rPr>
              <w:t>. See Part 2.</w:t>
            </w:r>
          </w:p>
        </w:tc>
      </w:tr>
      <w:tr w:rsidR="004403DC" w:rsidRPr="00E32CB2" w14:paraId="1BE2A315" w14:textId="77777777" w:rsidTr="000604CD">
        <w:trPr>
          <w:cantSplit/>
        </w:trPr>
        <w:tc>
          <w:tcPr>
            <w:tcW w:w="824" w:type="dxa"/>
            <w:vMerge/>
            <w:tcBorders>
              <w:left w:val="single" w:sz="4" w:space="0" w:color="000000"/>
              <w:bottom w:val="single" w:sz="6" w:space="0" w:color="000000"/>
              <w:right w:val="single" w:sz="6" w:space="0" w:color="000000"/>
            </w:tcBorders>
            <w:vAlign w:val="center"/>
          </w:tcPr>
          <w:p w14:paraId="3DE9D6E7" w14:textId="77777777" w:rsidR="004403DC" w:rsidRPr="00E7759A" w:rsidRDefault="004403DC" w:rsidP="00174907">
            <w:pPr>
              <w:pStyle w:val="Tablebody-"/>
              <w:spacing w:before="0" w:after="0"/>
              <w:jc w:val="both"/>
              <w:rPr>
                <w:rFonts w:ascii="Calibri" w:hAnsi="Calibri" w:cs="Calibri"/>
                <w:sz w:val="20"/>
                <w:szCs w:val="20"/>
              </w:rPr>
            </w:pPr>
          </w:p>
        </w:tc>
        <w:tc>
          <w:tcPr>
            <w:tcW w:w="661" w:type="dxa"/>
            <w:gridSpan w:val="2"/>
            <w:vMerge/>
            <w:tcBorders>
              <w:left w:val="single" w:sz="6" w:space="0" w:color="000000"/>
              <w:bottom w:val="single" w:sz="6" w:space="0" w:color="000000"/>
              <w:right w:val="single" w:sz="6" w:space="0" w:color="000000"/>
            </w:tcBorders>
            <w:vAlign w:val="center"/>
          </w:tcPr>
          <w:p w14:paraId="4EE62B6B" w14:textId="77777777" w:rsidR="004403DC" w:rsidRPr="00E7759A" w:rsidRDefault="004403DC" w:rsidP="00174907">
            <w:pPr>
              <w:pStyle w:val="Tablebody-"/>
              <w:autoSpaceDE w:val="0"/>
              <w:autoSpaceDN w:val="0"/>
              <w:adjustRightInd w:val="0"/>
              <w:spacing w:before="0" w:after="0"/>
              <w:jc w:val="both"/>
              <w:rPr>
                <w:rFonts w:ascii="Calibri" w:hAnsi="Calibri" w:cs="Calibri"/>
                <w:b/>
                <w:i/>
                <w:iCs/>
                <w:sz w:val="20"/>
                <w:szCs w:val="20"/>
              </w:rPr>
            </w:pPr>
          </w:p>
        </w:tc>
        <w:tc>
          <w:tcPr>
            <w:tcW w:w="1126" w:type="dxa"/>
            <w:gridSpan w:val="3"/>
            <w:tcBorders>
              <w:top w:val="single" w:sz="6" w:space="0" w:color="000000"/>
              <w:left w:val="single" w:sz="6" w:space="0" w:color="000000"/>
              <w:bottom w:val="single" w:sz="6" w:space="0" w:color="000000"/>
              <w:right w:val="single" w:sz="6" w:space="0" w:color="000000"/>
            </w:tcBorders>
            <w:vAlign w:val="center"/>
          </w:tcPr>
          <w:p w14:paraId="6F1C76FE" w14:textId="77777777" w:rsidR="004403DC" w:rsidRPr="00E7759A" w:rsidRDefault="004403DC" w:rsidP="00174907">
            <w:pPr>
              <w:pStyle w:val="Tablebody-"/>
              <w:autoSpaceDE w:val="0"/>
              <w:autoSpaceDN w:val="0"/>
              <w:adjustRightInd w:val="0"/>
              <w:spacing w:before="0" w:after="0"/>
              <w:jc w:val="both"/>
              <w:rPr>
                <w:rFonts w:ascii="Calibri" w:hAnsi="Calibri" w:cs="Calibri"/>
                <w:b/>
                <w:i/>
                <w:iCs/>
                <w:sz w:val="20"/>
                <w:szCs w:val="20"/>
              </w:rPr>
            </w:pPr>
            <w:r w:rsidRPr="00E7759A">
              <w:rPr>
                <w:rFonts w:ascii="Calibri" w:hAnsi="Calibri" w:cs="Calibri"/>
                <w:b/>
                <w:i/>
                <w:sz w:val="20"/>
                <w:szCs w:val="20"/>
                <w:highlight w:val="lightGray"/>
              </w:rPr>
              <w:t>Version</w:t>
            </w:r>
          </w:p>
        </w:tc>
        <w:tc>
          <w:tcPr>
            <w:tcW w:w="1070" w:type="dxa"/>
            <w:tcBorders>
              <w:top w:val="single" w:sz="6" w:space="0" w:color="000000"/>
              <w:left w:val="single" w:sz="6" w:space="0" w:color="000000"/>
              <w:bottom w:val="single" w:sz="6" w:space="0" w:color="000000"/>
              <w:right w:val="single" w:sz="6" w:space="0" w:color="000000"/>
            </w:tcBorders>
            <w:vAlign w:val="center"/>
          </w:tcPr>
          <w:p w14:paraId="320DE749"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5A6E9C7B"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→Situation Version</w:t>
            </w:r>
          </w:p>
        </w:tc>
        <w:tc>
          <w:tcPr>
            <w:tcW w:w="4507" w:type="dxa"/>
            <w:tcBorders>
              <w:top w:val="single" w:sz="6" w:space="0" w:color="000000"/>
              <w:left w:val="single" w:sz="6" w:space="0" w:color="000000"/>
              <w:bottom w:val="single" w:sz="6" w:space="0" w:color="000000"/>
              <w:right w:val="single" w:sz="4" w:space="0" w:color="000000"/>
            </w:tcBorders>
            <w:vAlign w:val="center"/>
          </w:tcPr>
          <w:p w14:paraId="60760707" w14:textId="7AA0A5FD" w:rsidR="004403DC" w:rsidRPr="00E7759A" w:rsidRDefault="004403DC" w:rsidP="00174907">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lang w:val="fr-FR"/>
              </w:rPr>
              <w:t xml:space="preserve">Version </w:t>
            </w:r>
            <w:r w:rsidR="002243A2">
              <w:rPr>
                <w:rFonts w:ascii="Calibri" w:hAnsi="Calibri" w:cs="Calibri"/>
                <w:sz w:val="20"/>
                <w:szCs w:val="20"/>
                <w:lang w:val="fr-FR"/>
              </w:rPr>
              <w:t>d’une mise à jour d’un</w:t>
            </w:r>
            <w:r w:rsidRPr="00E7759A">
              <w:rPr>
                <w:rFonts w:ascii="Calibri" w:hAnsi="Calibri" w:cs="Calibri"/>
                <w:sz w:val="20"/>
                <w:szCs w:val="20"/>
                <w:lang w:val="fr-FR"/>
              </w:rPr>
              <w:t xml:space="preserve"> SITUATION </w:t>
            </w:r>
            <w:proofErr w:type="spellStart"/>
            <w:r w:rsidRPr="00E7759A">
              <w:rPr>
                <w:rFonts w:ascii="Calibri" w:hAnsi="Calibri" w:cs="Calibri"/>
                <w:sz w:val="20"/>
                <w:szCs w:val="20"/>
                <w:lang w:val="fr-FR"/>
              </w:rPr>
              <w:t>element</w:t>
            </w:r>
            <w:proofErr w:type="spellEnd"/>
          </w:p>
          <w:p w14:paraId="2AF88A69"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 xml:space="preserve">Dans le cas de l'utilisation en lieu et place de General Message, correspond au </w:t>
            </w:r>
            <w:proofErr w:type="spellStart"/>
            <w:r w:rsidRPr="00E7759A">
              <w:rPr>
                <w:rFonts w:ascii="Calibri" w:hAnsi="Calibri" w:cs="Calibri"/>
                <w:b/>
                <w:i/>
                <w:sz w:val="20"/>
                <w:szCs w:val="20"/>
                <w:highlight w:val="lightGray"/>
                <w:lang w:val="fr-FR"/>
              </w:rPr>
              <w:t>InfoMessageVersion</w:t>
            </w:r>
            <w:proofErr w:type="spellEnd"/>
            <w:r w:rsidRPr="00E7759A">
              <w:rPr>
                <w:rFonts w:ascii="Calibri" w:hAnsi="Calibri" w:cs="Calibri"/>
                <w:b/>
                <w:i/>
                <w:sz w:val="20"/>
                <w:szCs w:val="20"/>
                <w:highlight w:val="lightGray"/>
                <w:lang w:val="fr-FR"/>
              </w:rPr>
              <w:t>.</w:t>
            </w:r>
          </w:p>
        </w:tc>
      </w:tr>
      <w:tr w:rsidR="006866E3" w:rsidRPr="00E7759A" w14:paraId="5CC254C3" w14:textId="77777777" w:rsidTr="000604CD">
        <w:trPr>
          <w:cantSplit/>
        </w:trPr>
        <w:tc>
          <w:tcPr>
            <w:tcW w:w="824" w:type="dxa"/>
            <w:vMerge w:val="restart"/>
            <w:tcBorders>
              <w:top w:val="single" w:sz="6" w:space="0" w:color="000000"/>
              <w:left w:val="single" w:sz="6" w:space="0" w:color="000000"/>
              <w:right w:val="single" w:sz="6" w:space="0" w:color="000000"/>
            </w:tcBorders>
            <w:vAlign w:val="center"/>
          </w:tcPr>
          <w:p w14:paraId="6097144D" w14:textId="77777777" w:rsidR="006866E3" w:rsidRPr="00E7759A" w:rsidDel="006452A9" w:rsidRDefault="006866E3" w:rsidP="00174907">
            <w:pPr>
              <w:pStyle w:val="Tablebody-"/>
              <w:autoSpaceDE w:val="0"/>
              <w:autoSpaceDN w:val="0"/>
              <w:adjustRightInd w:val="0"/>
              <w:spacing w:before="0" w:after="0"/>
              <w:jc w:val="both"/>
              <w:rPr>
                <w:rFonts w:ascii="Calibri" w:hAnsi="Calibri" w:cs="Calibri"/>
                <w:sz w:val="20"/>
                <w:szCs w:val="20"/>
              </w:rPr>
            </w:pPr>
            <w:proofErr w:type="spellStart"/>
            <w:r w:rsidRPr="00E7759A">
              <w:rPr>
                <w:rFonts w:ascii="Calibri" w:hAnsi="Calibri" w:cs="Calibri"/>
                <w:i/>
                <w:sz w:val="20"/>
                <w:szCs w:val="20"/>
              </w:rPr>
              <w:t>SituationInfoGroup</w:t>
            </w:r>
            <w:proofErr w:type="spellEnd"/>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1EF2A63E" w14:textId="77777777" w:rsidR="006866E3" w:rsidRPr="00E7759A" w:rsidRDefault="006866E3" w:rsidP="00174907">
            <w:pPr>
              <w:pStyle w:val="Tablebody-"/>
              <w:autoSpaceDE w:val="0"/>
              <w:autoSpaceDN w:val="0"/>
              <w:adjustRightInd w:val="0"/>
              <w:spacing w:before="0" w:after="0"/>
              <w:jc w:val="both"/>
              <w:rPr>
                <w:rFonts w:ascii="Calibri" w:hAnsi="Calibri" w:cs="Calibri"/>
                <w:b/>
                <w:i/>
                <w:sz w:val="20"/>
                <w:szCs w:val="20"/>
              </w:rPr>
            </w:pPr>
          </w:p>
        </w:tc>
        <w:tc>
          <w:tcPr>
            <w:tcW w:w="1070" w:type="dxa"/>
            <w:tcBorders>
              <w:top w:val="single" w:sz="6" w:space="0" w:color="000000"/>
              <w:left w:val="single" w:sz="6" w:space="0" w:color="000000"/>
              <w:bottom w:val="single" w:sz="6" w:space="0" w:color="000000"/>
              <w:right w:val="single" w:sz="6" w:space="0" w:color="000000"/>
            </w:tcBorders>
            <w:vAlign w:val="center"/>
          </w:tcPr>
          <w:p w14:paraId="5DE04AF3" w14:textId="77777777" w:rsidR="006866E3" w:rsidRPr="00E7759A" w:rsidRDefault="006866E3" w:rsidP="00174907">
            <w:pPr>
              <w:pStyle w:val="Tablebody-"/>
              <w:autoSpaceDE w:val="0"/>
              <w:autoSpaceDN w:val="0"/>
              <w:adjustRightInd w:val="0"/>
              <w:spacing w:before="0" w:after="0"/>
              <w:jc w:val="both"/>
              <w:rPr>
                <w:rFonts w:ascii="Calibri" w:hAnsi="Calibri" w:cs="Calibri"/>
                <w:sz w:val="20"/>
                <w:szCs w:val="20"/>
              </w:rPr>
            </w:pP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0A82F7D" w14:textId="77777777" w:rsidR="006866E3" w:rsidRPr="00E7759A" w:rsidRDefault="006866E3" w:rsidP="00174907">
            <w:pPr>
              <w:pStyle w:val="Tablebody-"/>
              <w:autoSpaceDE w:val="0"/>
              <w:autoSpaceDN w:val="0"/>
              <w:adjustRightInd w:val="0"/>
              <w:spacing w:before="0" w:after="0"/>
              <w:jc w:val="both"/>
              <w:rPr>
                <w:rFonts w:ascii="Calibri" w:hAnsi="Calibri" w:cs="Calibri"/>
                <w:i/>
                <w:sz w:val="20"/>
                <w:szCs w:val="20"/>
              </w:rPr>
            </w:pPr>
          </w:p>
        </w:tc>
        <w:tc>
          <w:tcPr>
            <w:tcW w:w="4507" w:type="dxa"/>
            <w:tcBorders>
              <w:top w:val="single" w:sz="6" w:space="0" w:color="000000"/>
              <w:left w:val="single" w:sz="6" w:space="0" w:color="000000"/>
              <w:bottom w:val="single" w:sz="6" w:space="0" w:color="000000"/>
              <w:right w:val="single" w:sz="4" w:space="0" w:color="000000"/>
            </w:tcBorders>
            <w:vAlign w:val="center"/>
          </w:tcPr>
          <w:p w14:paraId="4F326E67" w14:textId="48B0103C" w:rsidR="006866E3" w:rsidRPr="00E7759A" w:rsidRDefault="006866E3"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SITUATION information.</w:t>
            </w:r>
          </w:p>
        </w:tc>
      </w:tr>
      <w:tr w:rsidR="006866E3" w:rsidRPr="00E7759A" w14:paraId="44DC3EB5" w14:textId="77777777" w:rsidTr="000604CD">
        <w:trPr>
          <w:cantSplit/>
        </w:trPr>
        <w:tc>
          <w:tcPr>
            <w:tcW w:w="824" w:type="dxa"/>
            <w:vMerge/>
            <w:tcBorders>
              <w:left w:val="single" w:sz="6" w:space="0" w:color="000000"/>
              <w:right w:val="single" w:sz="6" w:space="0" w:color="000000"/>
            </w:tcBorders>
            <w:vAlign w:val="center"/>
          </w:tcPr>
          <w:p w14:paraId="263A9EFF" w14:textId="77777777" w:rsidR="006866E3" w:rsidRPr="00E7759A" w:rsidRDefault="006866E3" w:rsidP="00174907">
            <w:pPr>
              <w:pStyle w:val="Tablebody-"/>
              <w:autoSpaceDE w:val="0"/>
              <w:autoSpaceDN w:val="0"/>
              <w:adjustRightInd w:val="0"/>
              <w:spacing w:before="0" w:after="0"/>
              <w:jc w:val="both"/>
              <w:rPr>
                <w:rFonts w:ascii="Calibri" w:hAnsi="Calibri" w:cs="Calibri"/>
                <w:sz w:val="20"/>
                <w:szCs w:val="20"/>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31F27487" w14:textId="77777777" w:rsidR="006866E3" w:rsidRPr="00E7759A" w:rsidRDefault="006866E3" w:rsidP="00174907">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References</w:t>
            </w:r>
          </w:p>
        </w:tc>
        <w:tc>
          <w:tcPr>
            <w:tcW w:w="1070" w:type="dxa"/>
            <w:tcBorders>
              <w:top w:val="single" w:sz="6" w:space="0" w:color="000000"/>
              <w:left w:val="single" w:sz="6" w:space="0" w:color="000000"/>
              <w:bottom w:val="single" w:sz="6" w:space="0" w:color="000000"/>
              <w:right w:val="single" w:sz="6" w:space="0" w:color="000000"/>
            </w:tcBorders>
            <w:vAlign w:val="center"/>
          </w:tcPr>
          <w:p w14:paraId="3D6D3B5B" w14:textId="77777777" w:rsidR="006866E3" w:rsidRPr="00E7759A" w:rsidRDefault="006866E3"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228AE382" w14:textId="77777777" w:rsidR="006866E3" w:rsidRPr="00E7759A" w:rsidRDefault="006866E3" w:rsidP="00174907">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many</w:t>
            </w:r>
          </w:p>
        </w:tc>
        <w:tc>
          <w:tcPr>
            <w:tcW w:w="4507" w:type="dxa"/>
            <w:tcBorders>
              <w:top w:val="single" w:sz="6" w:space="0" w:color="000000"/>
              <w:left w:val="single" w:sz="6" w:space="0" w:color="000000"/>
              <w:bottom w:val="single" w:sz="6" w:space="0" w:color="000000"/>
              <w:right w:val="single" w:sz="4" w:space="0" w:color="000000"/>
            </w:tcBorders>
            <w:vAlign w:val="center"/>
          </w:tcPr>
          <w:p w14:paraId="4546B6B6" w14:textId="77777777" w:rsidR="006866E3" w:rsidRPr="00E7759A" w:rsidRDefault="006866E3"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Associations with other SITUATIONs.</w:t>
            </w:r>
          </w:p>
        </w:tc>
      </w:tr>
      <w:tr w:rsidR="006866E3" w:rsidRPr="00E7759A" w14:paraId="0B8308A1" w14:textId="77777777" w:rsidTr="000604CD">
        <w:trPr>
          <w:cantSplit/>
        </w:trPr>
        <w:tc>
          <w:tcPr>
            <w:tcW w:w="824" w:type="dxa"/>
            <w:vMerge/>
            <w:tcBorders>
              <w:left w:val="single" w:sz="6" w:space="0" w:color="000000"/>
              <w:right w:val="single" w:sz="6" w:space="0" w:color="000000"/>
            </w:tcBorders>
            <w:vAlign w:val="center"/>
          </w:tcPr>
          <w:p w14:paraId="505E7062" w14:textId="77777777" w:rsidR="006866E3" w:rsidRPr="00E7759A" w:rsidRDefault="006866E3" w:rsidP="00174907">
            <w:pPr>
              <w:pStyle w:val="Tablebody-"/>
              <w:autoSpaceDE w:val="0"/>
              <w:autoSpaceDN w:val="0"/>
              <w:adjustRightInd w:val="0"/>
              <w:spacing w:before="0" w:after="0"/>
              <w:jc w:val="both"/>
              <w:rPr>
                <w:rFonts w:ascii="Calibri" w:hAnsi="Calibri" w:cs="Calibri"/>
                <w:sz w:val="20"/>
                <w:szCs w:val="20"/>
              </w:rPr>
            </w:pPr>
          </w:p>
        </w:tc>
        <w:tc>
          <w:tcPr>
            <w:tcW w:w="1156" w:type="dxa"/>
            <w:gridSpan w:val="4"/>
            <w:tcBorders>
              <w:top w:val="single" w:sz="6" w:space="0" w:color="000000"/>
              <w:left w:val="single" w:sz="6" w:space="0" w:color="000000"/>
              <w:bottom w:val="single" w:sz="6" w:space="0" w:color="000000"/>
              <w:right w:val="single" w:sz="6" w:space="0" w:color="000000"/>
            </w:tcBorders>
            <w:vAlign w:val="center"/>
          </w:tcPr>
          <w:p w14:paraId="520A3625" w14:textId="77777777" w:rsidR="006866E3" w:rsidRPr="00E7759A" w:rsidRDefault="006866E3" w:rsidP="00174907">
            <w:pPr>
              <w:pStyle w:val="Tablebody-"/>
              <w:autoSpaceDE w:val="0"/>
              <w:autoSpaceDN w:val="0"/>
              <w:adjustRightInd w:val="0"/>
              <w:spacing w:before="0" w:after="0"/>
              <w:jc w:val="both"/>
              <w:rPr>
                <w:rFonts w:ascii="Calibri" w:hAnsi="Calibri" w:cs="Calibri"/>
                <w:sz w:val="20"/>
                <w:szCs w:val="20"/>
                <w:highlight w:val="cyan"/>
              </w:rPr>
            </w:pPr>
          </w:p>
        </w:tc>
        <w:tc>
          <w:tcPr>
            <w:tcW w:w="631" w:type="dxa"/>
            <w:tcBorders>
              <w:top w:val="single" w:sz="6" w:space="0" w:color="000000"/>
              <w:left w:val="single" w:sz="6" w:space="0" w:color="000000"/>
              <w:bottom w:val="single" w:sz="6" w:space="0" w:color="000000"/>
              <w:right w:val="single" w:sz="6" w:space="0" w:color="000000"/>
            </w:tcBorders>
            <w:vAlign w:val="center"/>
          </w:tcPr>
          <w:p w14:paraId="6CCBFB69" w14:textId="77777777" w:rsidR="006866E3" w:rsidRPr="00E7759A" w:rsidRDefault="006866E3" w:rsidP="00174907">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RelatedToRef</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6878E068" w14:textId="77777777" w:rsidR="006866E3" w:rsidRPr="00E7759A" w:rsidRDefault="006866E3" w:rsidP="00174907">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1:*</w:t>
            </w:r>
            <w:proofErr w:type="gramEnd"/>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045D9F7" w14:textId="77777777" w:rsidR="006866E3" w:rsidRPr="00E7759A" w:rsidRDefault="006866E3" w:rsidP="00174907">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RelatedSituationStructure</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12C78697" w14:textId="77777777" w:rsidR="006866E3" w:rsidRPr="00E7759A" w:rsidRDefault="006866E3"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A reference to another SITUATION with an indication of the nature of the association, </w:t>
            </w:r>
            <w:proofErr w:type="gramStart"/>
            <w:r w:rsidRPr="00E7759A">
              <w:rPr>
                <w:rFonts w:ascii="Calibri" w:hAnsi="Calibri" w:cs="Calibri"/>
                <w:vanish/>
                <w:sz w:val="20"/>
                <w:szCs w:val="20"/>
                <w:highlight w:val="cyan"/>
              </w:rPr>
              <w:t>e.g.</w:t>
            </w:r>
            <w:proofErr w:type="gramEnd"/>
            <w:r w:rsidRPr="00E7759A">
              <w:rPr>
                <w:rFonts w:ascii="Calibri" w:hAnsi="Calibri" w:cs="Calibri"/>
                <w:vanish/>
                <w:sz w:val="20"/>
                <w:szCs w:val="20"/>
                <w:highlight w:val="cyan"/>
              </w:rPr>
              <w:t xml:space="preserve"> a cause, a result.     </w:t>
            </w:r>
          </w:p>
        </w:tc>
      </w:tr>
      <w:tr w:rsidR="006866E3" w:rsidRPr="006441BD" w14:paraId="02C5E446" w14:textId="77777777" w:rsidTr="005D380E">
        <w:trPr>
          <w:cantSplit/>
        </w:trPr>
        <w:tc>
          <w:tcPr>
            <w:tcW w:w="824" w:type="dxa"/>
            <w:vMerge/>
            <w:tcBorders>
              <w:left w:val="single" w:sz="6" w:space="0" w:color="000000"/>
              <w:right w:val="single" w:sz="6" w:space="0" w:color="000000"/>
            </w:tcBorders>
            <w:vAlign w:val="center"/>
          </w:tcPr>
          <w:p w14:paraId="3CEECC0E" w14:textId="77777777" w:rsidR="006866E3" w:rsidRPr="00E7759A" w:rsidRDefault="006866E3" w:rsidP="00174907">
            <w:pPr>
              <w:pStyle w:val="Tablebody-"/>
              <w:autoSpaceDE w:val="0"/>
              <w:autoSpaceDN w:val="0"/>
              <w:adjustRightInd w:val="0"/>
              <w:spacing w:before="0" w:after="0"/>
              <w:jc w:val="both"/>
              <w:rPr>
                <w:rFonts w:ascii="Calibri" w:hAnsi="Calibri" w:cs="Calibri"/>
                <w:sz w:val="20"/>
                <w:szCs w:val="20"/>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301710A2" w14:textId="77777777" w:rsidR="006866E3" w:rsidRPr="008738B2" w:rsidRDefault="006866E3" w:rsidP="00174907">
            <w:pPr>
              <w:pStyle w:val="Tablebody-"/>
              <w:autoSpaceDE w:val="0"/>
              <w:autoSpaceDN w:val="0"/>
              <w:adjustRightInd w:val="0"/>
              <w:spacing w:before="0" w:after="0"/>
              <w:jc w:val="both"/>
              <w:rPr>
                <w:rFonts w:ascii="Calibri" w:hAnsi="Calibri" w:cs="Calibri"/>
                <w:b/>
                <w:i/>
                <w:iCs/>
                <w:sz w:val="20"/>
                <w:szCs w:val="20"/>
                <w:highlight w:val="lightGray"/>
              </w:rPr>
            </w:pPr>
            <w:r w:rsidRPr="008738B2">
              <w:rPr>
                <w:rFonts w:ascii="Calibri" w:hAnsi="Calibri" w:cs="Calibri"/>
                <w:b/>
                <w:i/>
                <w:sz w:val="20"/>
                <w:szCs w:val="20"/>
                <w:highlight w:val="lightGray"/>
              </w:rPr>
              <w:t>Source</w:t>
            </w:r>
          </w:p>
        </w:tc>
        <w:tc>
          <w:tcPr>
            <w:tcW w:w="1070" w:type="dxa"/>
            <w:tcBorders>
              <w:top w:val="single" w:sz="6" w:space="0" w:color="000000"/>
              <w:left w:val="single" w:sz="6" w:space="0" w:color="000000"/>
              <w:bottom w:val="single" w:sz="6" w:space="0" w:color="000000"/>
              <w:right w:val="single" w:sz="6" w:space="0" w:color="000000"/>
            </w:tcBorders>
            <w:vAlign w:val="center"/>
          </w:tcPr>
          <w:p w14:paraId="7FE5D0D8" w14:textId="77777777" w:rsidR="006866E3" w:rsidRPr="00E7759A" w:rsidRDefault="006866E3"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2E89DEF0" w14:textId="77777777" w:rsidR="006866E3" w:rsidRPr="00E7759A" w:rsidRDefault="006866E3"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SituationSourceStructure</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2DE9F0C1" w14:textId="0FFE3C56" w:rsidR="006866E3" w:rsidRPr="00E7759A" w:rsidRDefault="006866E3" w:rsidP="00174907">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lang w:val="fr-FR"/>
              </w:rPr>
              <w:t xml:space="preserve">Source </w:t>
            </w:r>
            <w:r>
              <w:rPr>
                <w:rFonts w:ascii="Calibri" w:hAnsi="Calibri" w:cs="Calibri"/>
                <w:sz w:val="20"/>
                <w:szCs w:val="20"/>
                <w:lang w:val="fr-FR"/>
              </w:rPr>
              <w:t xml:space="preserve">d’une </w:t>
            </w:r>
            <w:r w:rsidRPr="00E7759A">
              <w:rPr>
                <w:rFonts w:ascii="Calibri" w:hAnsi="Calibri" w:cs="Calibri"/>
                <w:sz w:val="20"/>
                <w:szCs w:val="20"/>
                <w:lang w:val="fr-FR"/>
              </w:rPr>
              <w:t>SITUATION</w:t>
            </w:r>
          </w:p>
        </w:tc>
      </w:tr>
      <w:tr w:rsidR="006866E3" w:rsidRPr="006866E3" w14:paraId="0A080181" w14:textId="77777777" w:rsidTr="005D380E">
        <w:trPr>
          <w:cantSplit/>
        </w:trPr>
        <w:tc>
          <w:tcPr>
            <w:tcW w:w="824" w:type="dxa"/>
            <w:vMerge/>
            <w:tcBorders>
              <w:left w:val="single" w:sz="6" w:space="0" w:color="000000"/>
              <w:bottom w:val="single" w:sz="6" w:space="0" w:color="000000"/>
              <w:right w:val="single" w:sz="6" w:space="0" w:color="000000"/>
            </w:tcBorders>
            <w:vAlign w:val="center"/>
          </w:tcPr>
          <w:p w14:paraId="1A4206EA" w14:textId="77777777" w:rsidR="006866E3" w:rsidRPr="00E7759A" w:rsidRDefault="006866E3" w:rsidP="00174907">
            <w:pPr>
              <w:pStyle w:val="Tablebody-"/>
              <w:autoSpaceDE w:val="0"/>
              <w:autoSpaceDN w:val="0"/>
              <w:adjustRightInd w:val="0"/>
              <w:spacing w:before="0" w:after="0"/>
              <w:jc w:val="both"/>
              <w:rPr>
                <w:rFonts w:ascii="Calibri" w:hAnsi="Calibri" w:cs="Calibri"/>
                <w:sz w:val="20"/>
                <w:szCs w:val="20"/>
              </w:rPr>
            </w:pPr>
          </w:p>
        </w:tc>
        <w:tc>
          <w:tcPr>
            <w:tcW w:w="893" w:type="dxa"/>
            <w:gridSpan w:val="3"/>
            <w:tcBorders>
              <w:top w:val="single" w:sz="6" w:space="0" w:color="000000"/>
              <w:left w:val="single" w:sz="6" w:space="0" w:color="000000"/>
              <w:bottom w:val="single" w:sz="6" w:space="0" w:color="000000"/>
              <w:right w:val="single" w:sz="6" w:space="0" w:color="000000"/>
            </w:tcBorders>
            <w:vAlign w:val="center"/>
          </w:tcPr>
          <w:p w14:paraId="69F4338F" w14:textId="77777777" w:rsidR="006866E3" w:rsidRPr="008738B2" w:rsidRDefault="006866E3" w:rsidP="00174907">
            <w:pPr>
              <w:pStyle w:val="Tablebody-"/>
              <w:autoSpaceDE w:val="0"/>
              <w:autoSpaceDN w:val="0"/>
              <w:adjustRightInd w:val="0"/>
              <w:spacing w:before="0" w:after="0"/>
              <w:jc w:val="both"/>
              <w:rPr>
                <w:rFonts w:ascii="Calibri" w:hAnsi="Calibri" w:cs="Calibri"/>
                <w:b/>
                <w:i/>
                <w:sz w:val="20"/>
                <w:szCs w:val="20"/>
                <w:highlight w:val="lightGray"/>
              </w:rPr>
            </w:pPr>
          </w:p>
        </w:tc>
        <w:tc>
          <w:tcPr>
            <w:tcW w:w="894" w:type="dxa"/>
            <w:gridSpan w:val="2"/>
            <w:tcBorders>
              <w:top w:val="single" w:sz="6" w:space="0" w:color="000000"/>
              <w:left w:val="single" w:sz="6" w:space="0" w:color="000000"/>
              <w:bottom w:val="single" w:sz="6" w:space="0" w:color="000000"/>
              <w:right w:val="single" w:sz="6" w:space="0" w:color="000000"/>
            </w:tcBorders>
            <w:vAlign w:val="center"/>
          </w:tcPr>
          <w:p w14:paraId="720FF1CE" w14:textId="75E5A6C1" w:rsidR="006866E3" w:rsidRPr="008738B2" w:rsidRDefault="006866E3" w:rsidP="00174907">
            <w:pPr>
              <w:pStyle w:val="Tablebody-"/>
              <w:autoSpaceDE w:val="0"/>
              <w:autoSpaceDN w:val="0"/>
              <w:adjustRightInd w:val="0"/>
              <w:spacing w:before="0" w:after="0"/>
              <w:jc w:val="both"/>
              <w:rPr>
                <w:rFonts w:ascii="Calibri" w:hAnsi="Calibri" w:cs="Calibri"/>
                <w:b/>
                <w:i/>
                <w:sz w:val="20"/>
                <w:szCs w:val="20"/>
                <w:highlight w:val="lightGray"/>
              </w:rPr>
            </w:pPr>
            <w:proofErr w:type="spellStart"/>
            <w:r>
              <w:rPr>
                <w:rFonts w:ascii="Calibri" w:hAnsi="Calibri" w:cs="Calibri"/>
                <w:b/>
                <w:i/>
                <w:sz w:val="20"/>
                <w:szCs w:val="20"/>
                <w:highlight w:val="lightGray"/>
              </w:rPr>
              <w:t>SourceType</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68BC71E1" w14:textId="7E2A4F71" w:rsidR="006866E3" w:rsidRPr="00E7759A" w:rsidRDefault="006866E3" w:rsidP="00174907">
            <w:pPr>
              <w:pStyle w:val="Tablebody-"/>
              <w:autoSpaceDE w:val="0"/>
              <w:autoSpaceDN w:val="0"/>
              <w:adjustRightInd w:val="0"/>
              <w:spacing w:before="0" w:after="0"/>
              <w:jc w:val="both"/>
              <w:rPr>
                <w:rFonts w:ascii="Calibri" w:hAnsi="Calibri" w:cs="Calibri"/>
                <w:sz w:val="20"/>
                <w:szCs w:val="20"/>
              </w:rPr>
            </w:pPr>
            <w:r>
              <w:rPr>
                <w:rFonts w:ascii="Calibri" w:hAnsi="Calibri" w:cs="Calibri"/>
                <w:sz w:val="20"/>
                <w:szCs w:val="20"/>
              </w:rPr>
              <w:t>1:1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2069C34B" w14:textId="01298868" w:rsidR="006866E3" w:rsidRPr="00D1474C" w:rsidRDefault="00D1474C" w:rsidP="00174907">
            <w:pPr>
              <w:pStyle w:val="Tablebody-"/>
              <w:autoSpaceDE w:val="0"/>
              <w:autoSpaceDN w:val="0"/>
              <w:adjustRightInd w:val="0"/>
              <w:spacing w:before="0" w:after="0"/>
              <w:jc w:val="both"/>
              <w:rPr>
                <w:rFonts w:ascii="Calibri" w:hAnsi="Calibri" w:cs="Calibri"/>
                <w:i/>
                <w:sz w:val="20"/>
                <w:szCs w:val="20"/>
              </w:rPr>
            </w:pPr>
            <w:r w:rsidRPr="00D1474C">
              <w:rPr>
                <w:rFonts w:ascii="Calibri" w:hAnsi="Calibri" w:cs="Calibri"/>
                <w:i/>
                <w:sz w:val="20"/>
                <w:szCs w:val="20"/>
              </w:rPr>
              <w:t>E</w:t>
            </w:r>
            <w:r w:rsidR="006866E3" w:rsidRPr="00D1474C">
              <w:rPr>
                <w:rFonts w:ascii="Calibri" w:hAnsi="Calibri" w:cs="Calibri"/>
                <w:i/>
                <w:sz w:val="20"/>
                <w:szCs w:val="20"/>
              </w:rPr>
              <w:t>num</w:t>
            </w:r>
            <w:r w:rsidRPr="00D1474C">
              <w:rPr>
                <w:rFonts w:ascii="Calibri" w:hAnsi="Calibri" w:cs="Calibri"/>
                <w:i/>
                <w:sz w:val="20"/>
                <w:szCs w:val="20"/>
              </w:rPr>
              <w:t xml:space="preserve"> </w:t>
            </w:r>
          </w:p>
        </w:tc>
        <w:tc>
          <w:tcPr>
            <w:tcW w:w="4507" w:type="dxa"/>
            <w:tcBorders>
              <w:top w:val="single" w:sz="6" w:space="0" w:color="000000"/>
              <w:left w:val="single" w:sz="6" w:space="0" w:color="000000"/>
              <w:bottom w:val="single" w:sz="6" w:space="0" w:color="000000"/>
              <w:right w:val="single" w:sz="4" w:space="0" w:color="000000"/>
            </w:tcBorders>
            <w:vAlign w:val="center"/>
          </w:tcPr>
          <w:p w14:paraId="36AEDAB1" w14:textId="77777777" w:rsidR="006866E3" w:rsidRPr="002E5CD2" w:rsidRDefault="006866E3" w:rsidP="00174907">
            <w:pPr>
              <w:pStyle w:val="Tablebody-"/>
              <w:autoSpaceDE w:val="0"/>
              <w:autoSpaceDN w:val="0"/>
              <w:adjustRightInd w:val="0"/>
              <w:spacing w:before="0" w:after="0"/>
              <w:jc w:val="both"/>
              <w:rPr>
                <w:ins w:id="347" w:author="thierry henault" w:date="2022-08-10T15:45:00Z"/>
                <w:rFonts w:ascii="Calibri" w:hAnsi="Calibri" w:cs="Calibri"/>
                <w:b/>
                <w:sz w:val="20"/>
                <w:szCs w:val="20"/>
                <w:lang w:val="fr-FR"/>
              </w:rPr>
            </w:pPr>
            <w:r w:rsidRPr="002E5CD2">
              <w:rPr>
                <w:rFonts w:ascii="Calibri" w:hAnsi="Calibri" w:cs="Calibri"/>
                <w:sz w:val="20"/>
                <w:szCs w:val="20"/>
                <w:highlight w:val="lightGray"/>
                <w:lang w:val="fr-FR"/>
              </w:rPr>
              <w:t xml:space="preserve">Dans le cas de l'utilisation en lieu et place de General Message, seul le champ </w:t>
            </w:r>
            <w:proofErr w:type="spellStart"/>
            <w:r w:rsidRPr="002E5CD2">
              <w:rPr>
                <w:rFonts w:ascii="Calibri" w:hAnsi="Calibri" w:cs="Calibri"/>
                <w:b/>
                <w:sz w:val="20"/>
                <w:szCs w:val="20"/>
                <w:highlight w:val="lightGray"/>
                <w:lang w:val="fr-FR"/>
              </w:rPr>
              <w:t>SourceType</w:t>
            </w:r>
            <w:proofErr w:type="spellEnd"/>
            <w:r w:rsidRPr="002E5CD2">
              <w:rPr>
                <w:rFonts w:ascii="Calibri" w:hAnsi="Calibri" w:cs="Calibri"/>
                <w:sz w:val="20"/>
                <w:szCs w:val="20"/>
                <w:highlight w:val="lightGray"/>
                <w:lang w:val="fr-FR"/>
              </w:rPr>
              <w:t xml:space="preserve"> de la structure sera utilisé, et positionné à </w:t>
            </w:r>
            <w:proofErr w:type="spellStart"/>
            <w:r w:rsidRPr="002E5CD2">
              <w:rPr>
                <w:rFonts w:ascii="Calibri" w:hAnsi="Calibri" w:cs="Calibri"/>
                <w:b/>
                <w:sz w:val="20"/>
                <w:szCs w:val="20"/>
                <w:highlight w:val="lightGray"/>
                <w:lang w:val="fr-FR"/>
              </w:rPr>
              <w:t>directReport</w:t>
            </w:r>
            <w:proofErr w:type="spellEnd"/>
            <w:r w:rsidRPr="002E5CD2">
              <w:rPr>
                <w:rFonts w:ascii="Calibri" w:hAnsi="Calibri" w:cs="Calibri"/>
                <w:b/>
                <w:sz w:val="20"/>
                <w:szCs w:val="20"/>
                <w:highlight w:val="lightGray"/>
                <w:lang w:val="fr-FR"/>
              </w:rPr>
              <w:t>.</w:t>
            </w:r>
          </w:p>
          <w:p w14:paraId="1475E612" w14:textId="3BACE749" w:rsidR="00D61A50" w:rsidRPr="002E5CD2" w:rsidRDefault="00D61A50" w:rsidP="00174907">
            <w:pPr>
              <w:pStyle w:val="Tablebody-"/>
              <w:autoSpaceDE w:val="0"/>
              <w:autoSpaceDN w:val="0"/>
              <w:adjustRightInd w:val="0"/>
              <w:spacing w:before="0" w:after="0"/>
              <w:jc w:val="both"/>
              <w:rPr>
                <w:rFonts w:ascii="Calibri" w:hAnsi="Calibri" w:cs="Calibri"/>
                <w:bCs/>
                <w:sz w:val="20"/>
                <w:szCs w:val="20"/>
                <w:lang w:val="fr-FR"/>
              </w:rPr>
            </w:pPr>
            <w:ins w:id="348" w:author="thierry henault" w:date="2022-08-10T15:45:00Z">
              <w:r w:rsidRPr="002E5CD2">
                <w:rPr>
                  <w:rFonts w:ascii="Calibri" w:hAnsi="Calibri" w:cs="Calibri"/>
                  <w:bCs/>
                  <w:sz w:val="20"/>
                  <w:szCs w:val="20"/>
                  <w:lang w:val="fr-FR"/>
                </w:rPr>
                <w:t xml:space="preserve">Définition </w:t>
              </w:r>
              <w:proofErr w:type="spellStart"/>
              <w:r w:rsidRPr="002E5CD2">
                <w:rPr>
                  <w:rFonts w:ascii="Calibri" w:hAnsi="Calibri" w:cs="Calibri"/>
                  <w:bCs/>
                  <w:sz w:val="20"/>
                  <w:szCs w:val="20"/>
                  <w:lang w:val="fr-FR"/>
                </w:rPr>
                <w:t>Enum</w:t>
              </w:r>
              <w:proofErr w:type="spellEnd"/>
              <w:r w:rsidRPr="002E5CD2">
                <w:rPr>
                  <w:rFonts w:ascii="Calibri" w:hAnsi="Calibri" w:cs="Calibri"/>
                  <w:bCs/>
                  <w:sz w:val="20"/>
                  <w:szCs w:val="20"/>
                  <w:lang w:val="fr-FR"/>
                </w:rPr>
                <w:t xml:space="preserve"> : </w:t>
              </w:r>
            </w:ins>
            <w:r w:rsidRPr="002E5CD2">
              <w:rPr>
                <w:rFonts w:ascii="Calibri" w:hAnsi="Calibri" w:cs="Calibri"/>
                <w:bCs/>
                <w:sz w:val="20"/>
                <w:szCs w:val="20"/>
                <w:highlight w:val="lightGray"/>
                <w:lang w:val="fr-FR"/>
              </w:rPr>
              <w:fldChar w:fldCharType="begin"/>
            </w:r>
            <w:r w:rsidRPr="002E5CD2">
              <w:rPr>
                <w:rFonts w:ascii="Calibri" w:hAnsi="Calibri" w:cs="Calibri"/>
                <w:bCs/>
                <w:sz w:val="20"/>
                <w:szCs w:val="20"/>
                <w:lang w:val="fr-FR"/>
              </w:rPr>
              <w:instrText xml:space="preserve"> REF _Ref66199418 \r \h </w:instrText>
            </w:r>
            <w:r w:rsidRPr="002E5CD2">
              <w:rPr>
                <w:rFonts w:ascii="Calibri" w:hAnsi="Calibri" w:cs="Calibri"/>
                <w:bCs/>
                <w:sz w:val="20"/>
                <w:szCs w:val="20"/>
                <w:highlight w:val="lightGray"/>
                <w:lang w:val="fr-FR"/>
              </w:rPr>
              <w:instrText xml:space="preserve"> \* MERGEFORMAT </w:instrText>
            </w:r>
            <w:r w:rsidRPr="002E5CD2">
              <w:rPr>
                <w:rFonts w:ascii="Calibri" w:hAnsi="Calibri" w:cs="Calibri"/>
                <w:bCs/>
                <w:sz w:val="20"/>
                <w:szCs w:val="20"/>
                <w:highlight w:val="lightGray"/>
                <w:lang w:val="fr-FR"/>
              </w:rPr>
            </w:r>
            <w:r w:rsidRPr="002E5CD2">
              <w:rPr>
                <w:rFonts w:ascii="Calibri" w:hAnsi="Calibri" w:cs="Calibri"/>
                <w:bCs/>
                <w:sz w:val="20"/>
                <w:szCs w:val="20"/>
                <w:highlight w:val="lightGray"/>
                <w:lang w:val="fr-FR"/>
              </w:rPr>
              <w:fldChar w:fldCharType="separate"/>
            </w:r>
            <w:ins w:id="349" w:author="thierry henault" w:date="2022-08-10T15:45:00Z">
              <w:r w:rsidRPr="002E5CD2">
                <w:rPr>
                  <w:rFonts w:ascii="Calibri" w:hAnsi="Calibri" w:cs="Calibri"/>
                  <w:bCs/>
                  <w:sz w:val="20"/>
                  <w:szCs w:val="20"/>
                  <w:lang w:val="fr-FR"/>
                </w:rPr>
                <w:t>6.7.4.1.1.1</w:t>
              </w:r>
              <w:r w:rsidRPr="002E5CD2">
                <w:rPr>
                  <w:rFonts w:ascii="Calibri" w:hAnsi="Calibri" w:cs="Calibri"/>
                  <w:bCs/>
                  <w:sz w:val="20"/>
                  <w:szCs w:val="20"/>
                  <w:highlight w:val="lightGray"/>
                  <w:lang w:val="fr-FR"/>
                </w:rPr>
                <w:fldChar w:fldCharType="end"/>
              </w:r>
            </w:ins>
          </w:p>
        </w:tc>
      </w:tr>
      <w:tr w:rsidR="004403DC" w:rsidRPr="00E7759A" w14:paraId="7E2556DE" w14:textId="77777777" w:rsidTr="000604CD">
        <w:trPr>
          <w:cantSplit/>
        </w:trPr>
        <w:tc>
          <w:tcPr>
            <w:tcW w:w="824" w:type="dxa"/>
            <w:tcBorders>
              <w:top w:val="single" w:sz="6" w:space="0" w:color="000000"/>
              <w:left w:val="single" w:sz="6" w:space="0" w:color="000000"/>
              <w:bottom w:val="single" w:sz="6" w:space="0" w:color="000000"/>
              <w:right w:val="single" w:sz="6" w:space="0" w:color="000000"/>
            </w:tcBorders>
            <w:vAlign w:val="center"/>
          </w:tcPr>
          <w:p w14:paraId="7CD301D4"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Log</w:t>
            </w: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45FA2F42" w14:textId="77777777" w:rsidR="004403DC" w:rsidRPr="008738B2" w:rsidDel="00DE43A6" w:rsidRDefault="004403DC" w:rsidP="00174907">
            <w:pPr>
              <w:pStyle w:val="Tablebody-"/>
              <w:autoSpaceDE w:val="0"/>
              <w:autoSpaceDN w:val="0"/>
              <w:adjustRightInd w:val="0"/>
              <w:spacing w:before="0" w:after="0"/>
              <w:jc w:val="both"/>
              <w:rPr>
                <w:rFonts w:ascii="Calibri" w:hAnsi="Calibri" w:cs="Calibri"/>
                <w:b/>
                <w:i/>
                <w:sz w:val="20"/>
                <w:szCs w:val="20"/>
                <w:highlight w:val="lightGray"/>
              </w:rPr>
            </w:pPr>
            <w:proofErr w:type="spellStart"/>
            <w:r w:rsidRPr="008738B2">
              <w:rPr>
                <w:rFonts w:ascii="Calibri" w:hAnsi="Calibri" w:cs="Calibri"/>
                <w:b/>
                <w:i/>
                <w:sz w:val="20"/>
                <w:szCs w:val="20"/>
                <w:highlight w:val="lightGray"/>
              </w:rPr>
              <w:t>VersionedAtTime</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29F3D084"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993341E" w14:textId="77777777" w:rsidR="004403DC" w:rsidRPr="00E7759A" w:rsidRDefault="004403DC" w:rsidP="00174907">
            <w:pPr>
              <w:pStyle w:val="Tablebody-"/>
              <w:autoSpaceDE w:val="0"/>
              <w:autoSpaceDN w:val="0"/>
              <w:adjustRightInd w:val="0"/>
              <w:spacing w:before="0" w:after="0"/>
              <w:jc w:val="both"/>
              <w:rPr>
                <w:rFonts w:ascii="Calibri" w:hAnsi="Calibri" w:cs="Calibri"/>
                <w:i/>
                <w:sz w:val="20"/>
                <w:szCs w:val="20"/>
              </w:rPr>
            </w:pPr>
            <w:proofErr w:type="spellStart"/>
            <w:proofErr w:type="gramStart"/>
            <w:r w:rsidRPr="00E7759A">
              <w:rPr>
                <w:rFonts w:ascii="Calibri" w:hAnsi="Calibri" w:cs="Calibri"/>
                <w:i/>
                <w:sz w:val="20"/>
                <w:szCs w:val="20"/>
              </w:rPr>
              <w:t>xsd:dateTime</w:t>
            </w:r>
            <w:proofErr w:type="spellEnd"/>
            <w:proofErr w:type="gramEnd"/>
          </w:p>
        </w:tc>
        <w:tc>
          <w:tcPr>
            <w:tcW w:w="4507" w:type="dxa"/>
            <w:tcBorders>
              <w:top w:val="single" w:sz="6" w:space="0" w:color="000000"/>
              <w:left w:val="single" w:sz="6" w:space="0" w:color="000000"/>
              <w:bottom w:val="single" w:sz="6" w:space="0" w:color="000000"/>
              <w:right w:val="single" w:sz="4" w:space="0" w:color="000000"/>
            </w:tcBorders>
            <w:vAlign w:val="center"/>
          </w:tcPr>
          <w:p w14:paraId="6F432668"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
        </w:tc>
      </w:tr>
      <w:tr w:rsidR="004403DC" w:rsidRPr="00E7759A" w14:paraId="07661824" w14:textId="77777777" w:rsidTr="000604CD">
        <w:trPr>
          <w:cantSplit/>
        </w:trPr>
        <w:tc>
          <w:tcPr>
            <w:tcW w:w="824" w:type="dxa"/>
            <w:tcBorders>
              <w:top w:val="single" w:sz="6" w:space="0" w:color="000000"/>
              <w:left w:val="single" w:sz="6" w:space="0" w:color="000000"/>
              <w:right w:val="single" w:sz="6" w:space="0" w:color="000000"/>
            </w:tcBorders>
            <w:vAlign w:val="center"/>
          </w:tcPr>
          <w:p w14:paraId="798282D9" w14:textId="77777777" w:rsidR="004403DC" w:rsidRPr="00E7759A" w:rsidRDefault="004403DC" w:rsidP="00174907">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PtSituationBodyGroup</w:t>
            </w:r>
            <w:proofErr w:type="spellEnd"/>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1EE2B6F2" w14:textId="77777777" w:rsidR="004403DC" w:rsidRPr="008738B2" w:rsidRDefault="004403DC" w:rsidP="00174907">
            <w:pPr>
              <w:pStyle w:val="Tablebody-"/>
              <w:autoSpaceDE w:val="0"/>
              <w:autoSpaceDN w:val="0"/>
              <w:adjustRightInd w:val="0"/>
              <w:spacing w:before="0" w:after="0"/>
              <w:jc w:val="both"/>
              <w:rPr>
                <w:rFonts w:ascii="Calibri" w:hAnsi="Calibri" w:cs="Calibri"/>
                <w:b/>
                <w:i/>
                <w:sz w:val="20"/>
                <w:szCs w:val="20"/>
                <w:highlight w:val="lightGray"/>
              </w:rPr>
            </w:pPr>
          </w:p>
        </w:tc>
        <w:tc>
          <w:tcPr>
            <w:tcW w:w="1070" w:type="dxa"/>
            <w:tcBorders>
              <w:top w:val="single" w:sz="6" w:space="0" w:color="000000"/>
              <w:left w:val="single" w:sz="6" w:space="0" w:color="000000"/>
              <w:bottom w:val="single" w:sz="6" w:space="0" w:color="000000"/>
              <w:right w:val="single" w:sz="6" w:space="0" w:color="000000"/>
            </w:tcBorders>
            <w:vAlign w:val="center"/>
          </w:tcPr>
          <w:p w14:paraId="7A911BFB"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2BEB639F" w14:textId="6194A338" w:rsidR="004403DC" w:rsidRPr="00E7759A" w:rsidRDefault="004403DC" w:rsidP="00174907">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→Group</w:t>
            </w:r>
          </w:p>
        </w:tc>
        <w:tc>
          <w:tcPr>
            <w:tcW w:w="4507" w:type="dxa"/>
            <w:tcBorders>
              <w:top w:val="single" w:sz="6" w:space="0" w:color="000000"/>
              <w:left w:val="single" w:sz="6" w:space="0" w:color="000000"/>
              <w:bottom w:val="single" w:sz="6" w:space="0" w:color="000000"/>
              <w:right w:val="single" w:sz="4" w:space="0" w:color="000000"/>
            </w:tcBorders>
            <w:vAlign w:val="center"/>
          </w:tcPr>
          <w:p w14:paraId="005992EC" w14:textId="52F46D4E" w:rsidR="004403DC" w:rsidRPr="00E7759A" w:rsidRDefault="00AE3DB0" w:rsidP="00174907">
            <w:pPr>
              <w:pStyle w:val="Tablebody-"/>
              <w:autoSpaceDE w:val="0"/>
              <w:autoSpaceDN w:val="0"/>
              <w:adjustRightInd w:val="0"/>
              <w:spacing w:before="0" w:after="0"/>
              <w:jc w:val="both"/>
              <w:rPr>
                <w:rFonts w:ascii="Calibri" w:hAnsi="Calibri" w:cs="Calibri"/>
                <w:sz w:val="20"/>
                <w:szCs w:val="20"/>
              </w:rPr>
            </w:pPr>
            <w:r>
              <w:rPr>
                <w:rFonts w:ascii="Calibri" w:hAnsi="Calibri" w:cs="Calibri"/>
                <w:sz w:val="20"/>
                <w:szCs w:val="20"/>
              </w:rPr>
              <w:t>Corps de</w:t>
            </w:r>
            <w:r w:rsidR="004403DC" w:rsidRPr="00E7759A">
              <w:rPr>
                <w:rFonts w:ascii="Calibri" w:hAnsi="Calibri" w:cs="Calibri"/>
                <w:sz w:val="20"/>
                <w:szCs w:val="20"/>
              </w:rPr>
              <w:t xml:space="preserve"> SITUATIO</w:t>
            </w:r>
            <w:r w:rsidR="003F1990">
              <w:rPr>
                <w:rFonts w:ascii="Calibri" w:hAnsi="Calibri" w:cs="Calibri"/>
                <w:sz w:val="20"/>
                <w:szCs w:val="20"/>
              </w:rPr>
              <w:t>N</w:t>
            </w:r>
          </w:p>
        </w:tc>
      </w:tr>
      <w:tr w:rsidR="004403DC" w:rsidRPr="00E32CB2" w14:paraId="7CCC3870" w14:textId="77777777" w:rsidTr="000604CD">
        <w:trPr>
          <w:cantSplit/>
        </w:trPr>
        <w:tc>
          <w:tcPr>
            <w:tcW w:w="824" w:type="dxa"/>
            <w:vMerge w:val="restart"/>
            <w:tcBorders>
              <w:top w:val="single" w:sz="6" w:space="0" w:color="000000"/>
              <w:left w:val="single" w:sz="6" w:space="0" w:color="000000"/>
              <w:right w:val="single" w:sz="6" w:space="0" w:color="000000"/>
            </w:tcBorders>
            <w:vAlign w:val="center"/>
          </w:tcPr>
          <w:p w14:paraId="72B8DD97"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roofErr w:type="spellStart"/>
            <w:r w:rsidRPr="00E7759A">
              <w:rPr>
                <w:rFonts w:ascii="Calibri" w:hAnsi="Calibri" w:cs="Calibri"/>
                <w:i/>
                <w:sz w:val="20"/>
                <w:szCs w:val="20"/>
              </w:rPr>
              <w:t>PtSituationBodyGroup</w:t>
            </w:r>
            <w:proofErr w:type="spellEnd"/>
            <w:r w:rsidRPr="00E7759A">
              <w:rPr>
                <w:rFonts w:ascii="Calibri" w:hAnsi="Calibri" w:cs="Calibri"/>
                <w:i/>
                <w:sz w:val="20"/>
                <w:szCs w:val="20"/>
              </w:rPr>
              <w:t>\</w:t>
            </w:r>
            <w:proofErr w:type="spellStart"/>
            <w:r w:rsidRPr="00E7759A">
              <w:rPr>
                <w:rFonts w:ascii="Calibri" w:hAnsi="Calibri" w:cs="Calibri"/>
                <w:i/>
                <w:sz w:val="20"/>
                <w:szCs w:val="20"/>
              </w:rPr>
              <w:t>StatusGroup</w:t>
            </w:r>
            <w:proofErr w:type="spellEnd"/>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3919E122" w14:textId="77777777" w:rsidR="004403DC" w:rsidRPr="008738B2"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r w:rsidRPr="008738B2">
              <w:rPr>
                <w:rFonts w:ascii="Calibri" w:hAnsi="Calibri" w:cs="Calibri"/>
                <w:b/>
                <w:i/>
                <w:sz w:val="20"/>
                <w:szCs w:val="20"/>
                <w:highlight w:val="lightGray"/>
              </w:rPr>
              <w:t>Verification</w:t>
            </w:r>
          </w:p>
        </w:tc>
        <w:tc>
          <w:tcPr>
            <w:tcW w:w="1070" w:type="dxa"/>
            <w:tcBorders>
              <w:top w:val="single" w:sz="6" w:space="0" w:color="000000"/>
              <w:left w:val="single" w:sz="6" w:space="0" w:color="000000"/>
              <w:bottom w:val="single" w:sz="6" w:space="0" w:color="000000"/>
              <w:right w:val="single" w:sz="6" w:space="0" w:color="000000"/>
            </w:tcBorders>
            <w:vAlign w:val="center"/>
          </w:tcPr>
          <w:p w14:paraId="30DEA6A6"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68AC0B37" w14:textId="4CEDF104" w:rsidR="004403DC" w:rsidRPr="00E7759A" w:rsidRDefault="00717227"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E</w:t>
            </w:r>
            <w:r w:rsidR="004403DC" w:rsidRPr="00E7759A">
              <w:rPr>
                <w:rFonts w:ascii="Calibri" w:hAnsi="Calibri" w:cs="Calibri"/>
                <w:i/>
                <w:sz w:val="20"/>
                <w:szCs w:val="20"/>
              </w:rPr>
              <w:t>num</w:t>
            </w:r>
            <w:r>
              <w:rPr>
                <w:rFonts w:ascii="Calibri" w:hAnsi="Calibri" w:cs="Calibri"/>
                <w:i/>
                <w:sz w:val="20"/>
                <w:szCs w:val="20"/>
              </w:rPr>
              <w:t xml:space="preserve"> {</w:t>
            </w:r>
            <w:proofErr w:type="spellStart"/>
            <w:r>
              <w:rPr>
                <w:rFonts w:ascii="Calibri" w:hAnsi="Calibri" w:cs="Calibri"/>
                <w:i/>
                <w:sz w:val="20"/>
                <w:szCs w:val="20"/>
              </w:rPr>
              <w:t>unknown|unverified|verified</w:t>
            </w:r>
            <w:r w:rsidRPr="00717227">
              <w:rPr>
                <w:rFonts w:ascii="Calibri" w:hAnsi="Calibri" w:cs="Calibri"/>
                <w:i/>
                <w:vanish/>
                <w:sz w:val="20"/>
                <w:szCs w:val="20"/>
                <w:highlight w:val="cyan"/>
              </w:rPr>
              <w:t>|verifiedAsDuplicated</w:t>
            </w:r>
            <w:proofErr w:type="spellEnd"/>
            <w:r>
              <w:rPr>
                <w:rFonts w:ascii="Calibri" w:hAnsi="Calibri" w:cs="Calibri"/>
                <w:i/>
                <w:sz w:val="20"/>
                <w:szCs w:val="20"/>
              </w:rPr>
              <w:t>}</w:t>
            </w:r>
          </w:p>
        </w:tc>
        <w:tc>
          <w:tcPr>
            <w:tcW w:w="4507" w:type="dxa"/>
            <w:tcBorders>
              <w:top w:val="single" w:sz="6" w:space="0" w:color="000000"/>
              <w:left w:val="single" w:sz="6" w:space="0" w:color="000000"/>
              <w:bottom w:val="single" w:sz="6" w:space="0" w:color="000000"/>
              <w:right w:val="single" w:sz="4" w:space="0" w:color="000000"/>
            </w:tcBorders>
            <w:vAlign w:val="center"/>
          </w:tcPr>
          <w:p w14:paraId="139C74A0" w14:textId="77777777" w:rsidR="004403DC" w:rsidRDefault="00F47A10" w:rsidP="00174907">
            <w:pPr>
              <w:pStyle w:val="Tablebody-"/>
              <w:autoSpaceDE w:val="0"/>
              <w:autoSpaceDN w:val="0"/>
              <w:adjustRightInd w:val="0"/>
              <w:spacing w:before="0" w:after="0"/>
              <w:jc w:val="both"/>
              <w:rPr>
                <w:rFonts w:ascii="Calibri" w:hAnsi="Calibri" w:cs="Calibri"/>
                <w:sz w:val="20"/>
                <w:szCs w:val="20"/>
                <w:lang w:val="fr-FR"/>
              </w:rPr>
            </w:pPr>
            <w:r w:rsidRPr="00F47A10">
              <w:rPr>
                <w:rFonts w:ascii="Calibri" w:hAnsi="Calibri" w:cs="Calibri"/>
                <w:sz w:val="20"/>
                <w:szCs w:val="20"/>
                <w:lang w:val="fr-FR"/>
              </w:rPr>
              <w:t xml:space="preserve">Si la SITUATION a été vérifiée. </w:t>
            </w:r>
            <w:r w:rsidRPr="00717227">
              <w:rPr>
                <w:rFonts w:ascii="Calibri" w:hAnsi="Calibri" w:cs="Calibri"/>
                <w:sz w:val="20"/>
                <w:szCs w:val="20"/>
                <w:lang w:val="fr-FR"/>
              </w:rPr>
              <w:t>Valeurs d'énumération</w:t>
            </w:r>
          </w:p>
          <w:p w14:paraId="2B371FD0" w14:textId="5EB471FC" w:rsidR="00717227" w:rsidRPr="00E7759A" w:rsidRDefault="00717227" w:rsidP="00174907">
            <w:pPr>
              <w:pStyle w:val="Tablebody-"/>
              <w:autoSpaceDE w:val="0"/>
              <w:autoSpaceDN w:val="0"/>
              <w:adjustRightInd w:val="0"/>
              <w:spacing w:before="0" w:after="0"/>
              <w:jc w:val="both"/>
              <w:rPr>
                <w:rFonts w:ascii="Calibri" w:hAnsi="Calibri" w:cs="Calibri"/>
                <w:sz w:val="20"/>
                <w:szCs w:val="20"/>
                <w:lang w:val="fr-FR"/>
              </w:rPr>
            </w:pPr>
            <w:ins w:id="350" w:author="thierry henault" w:date="2022-08-11T12:21:00Z">
              <w:r>
                <w:rPr>
                  <w:rFonts w:ascii="Calibri" w:hAnsi="Calibri" w:cs="Calibri"/>
                  <w:sz w:val="20"/>
                  <w:szCs w:val="20"/>
                  <w:lang w:val="fr-FR"/>
                </w:rPr>
                <w:t xml:space="preserve">Valeur par défaut : </w:t>
              </w:r>
              <w:proofErr w:type="spellStart"/>
              <w:r>
                <w:rPr>
                  <w:rFonts w:ascii="Calibri" w:hAnsi="Calibri" w:cs="Calibri"/>
                  <w:sz w:val="20"/>
                  <w:szCs w:val="20"/>
                  <w:lang w:val="fr-FR"/>
                </w:rPr>
                <w:t>unknown</w:t>
              </w:r>
            </w:ins>
            <w:proofErr w:type="spellEnd"/>
          </w:p>
        </w:tc>
      </w:tr>
      <w:tr w:rsidR="004403DC" w:rsidRPr="00E7759A" w14:paraId="27E54924" w14:textId="77777777" w:rsidTr="000604CD">
        <w:trPr>
          <w:cantSplit/>
        </w:trPr>
        <w:tc>
          <w:tcPr>
            <w:tcW w:w="824" w:type="dxa"/>
            <w:vMerge/>
            <w:tcBorders>
              <w:left w:val="single" w:sz="6" w:space="0" w:color="000000"/>
              <w:right w:val="single" w:sz="6" w:space="0" w:color="000000"/>
            </w:tcBorders>
            <w:vAlign w:val="center"/>
          </w:tcPr>
          <w:p w14:paraId="419E24A3" w14:textId="77777777" w:rsidR="004403DC" w:rsidRPr="00E7759A" w:rsidRDefault="004403DC"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6AF0561B" w14:textId="77777777" w:rsidR="004403DC" w:rsidRPr="008738B2"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r w:rsidRPr="008738B2">
              <w:rPr>
                <w:rFonts w:ascii="Calibri" w:hAnsi="Calibri" w:cs="Calibri"/>
                <w:b/>
                <w:i/>
                <w:sz w:val="20"/>
                <w:szCs w:val="20"/>
                <w:highlight w:val="lightGray"/>
              </w:rPr>
              <w:t>Progress</w:t>
            </w:r>
          </w:p>
        </w:tc>
        <w:tc>
          <w:tcPr>
            <w:tcW w:w="1070" w:type="dxa"/>
            <w:tcBorders>
              <w:top w:val="single" w:sz="6" w:space="0" w:color="000000"/>
              <w:left w:val="single" w:sz="6" w:space="0" w:color="000000"/>
              <w:bottom w:val="single" w:sz="6" w:space="0" w:color="000000"/>
              <w:right w:val="single" w:sz="6" w:space="0" w:color="000000"/>
            </w:tcBorders>
            <w:vAlign w:val="center"/>
          </w:tcPr>
          <w:p w14:paraId="2124424C"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7101416" w14:textId="28139D80" w:rsidR="004403DC" w:rsidRPr="00E7759A" w:rsidRDefault="00D1474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E</w:t>
            </w:r>
            <w:r w:rsidR="004403DC" w:rsidRPr="00E7759A">
              <w:rPr>
                <w:rFonts w:ascii="Calibri" w:hAnsi="Calibri" w:cs="Calibri"/>
                <w:i/>
                <w:sz w:val="20"/>
                <w:szCs w:val="20"/>
              </w:rPr>
              <w:t>num</w:t>
            </w:r>
            <w:ins w:id="351" w:author="thierry henault" w:date="2022-08-10T15:22:00Z">
              <w:r>
                <w:rPr>
                  <w:rFonts w:ascii="Calibri" w:hAnsi="Calibri" w:cs="Calibri"/>
                  <w:i/>
                  <w:sz w:val="20"/>
                  <w:szCs w:val="20"/>
                </w:rPr>
                <w:t xml:space="preserve"> </w:t>
              </w:r>
            </w:ins>
          </w:p>
        </w:tc>
        <w:tc>
          <w:tcPr>
            <w:tcW w:w="4507" w:type="dxa"/>
            <w:tcBorders>
              <w:top w:val="single" w:sz="6" w:space="0" w:color="000000"/>
              <w:left w:val="single" w:sz="6" w:space="0" w:color="000000"/>
              <w:bottom w:val="single" w:sz="6" w:space="0" w:color="000000"/>
              <w:right w:val="single" w:sz="4" w:space="0" w:color="000000"/>
            </w:tcBorders>
            <w:vAlign w:val="center"/>
          </w:tcPr>
          <w:p w14:paraId="0EDF457F" w14:textId="4D3086B8" w:rsidR="004403DC"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Etat de</w:t>
            </w:r>
            <w:r w:rsidR="004403DC" w:rsidRPr="00E7759A">
              <w:rPr>
                <w:rFonts w:ascii="Calibri" w:hAnsi="Calibri" w:cs="Calibri"/>
                <w:sz w:val="20"/>
                <w:szCs w:val="20"/>
                <w:lang w:val="fr-FR"/>
              </w:rPr>
              <w:t xml:space="preserve"> SITUATION. </w:t>
            </w:r>
            <w:r w:rsidRPr="00C27508">
              <w:rPr>
                <w:rFonts w:ascii="Calibri" w:hAnsi="Calibri" w:cs="Calibri"/>
                <w:sz w:val="20"/>
                <w:szCs w:val="20"/>
                <w:lang w:val="fr-FR"/>
              </w:rPr>
              <w:t>Valeurs d'énumération</w:t>
            </w:r>
          </w:p>
          <w:p w14:paraId="48AFB125" w14:textId="77777777" w:rsidR="004403DC" w:rsidRDefault="004403DC" w:rsidP="00174907">
            <w:pPr>
              <w:pStyle w:val="Tablebody-"/>
              <w:autoSpaceDE w:val="0"/>
              <w:autoSpaceDN w:val="0"/>
              <w:adjustRightInd w:val="0"/>
              <w:spacing w:before="0" w:after="0"/>
              <w:jc w:val="both"/>
              <w:rPr>
                <w:ins w:id="352" w:author="thierry henault" w:date="2022-08-10T15:41:00Z"/>
                <w:rFonts w:ascii="Calibri" w:hAnsi="Calibri" w:cs="Calibri"/>
                <w:b/>
                <w:sz w:val="20"/>
                <w:szCs w:val="20"/>
                <w:lang w:val="fr-FR"/>
              </w:rPr>
            </w:pPr>
            <w:r w:rsidRPr="00E7759A">
              <w:rPr>
                <w:rFonts w:ascii="Calibri" w:hAnsi="Calibri" w:cs="Calibri"/>
                <w:sz w:val="20"/>
                <w:szCs w:val="20"/>
                <w:highlight w:val="lightGray"/>
                <w:lang w:val="fr-FR"/>
              </w:rPr>
              <w:t xml:space="preserve">Dans le cas de l'utilisation en lieu et place de General Message, seuls les codes </w:t>
            </w:r>
            <w:r w:rsidRPr="00E7759A">
              <w:rPr>
                <w:rFonts w:ascii="Calibri" w:hAnsi="Calibri" w:cs="Calibri"/>
                <w:b/>
                <w:i/>
                <w:sz w:val="20"/>
                <w:szCs w:val="20"/>
                <w:highlight w:val="lightGray"/>
                <w:lang w:val="fr-FR"/>
              </w:rPr>
              <w:t>Open</w:t>
            </w:r>
            <w:r w:rsidRPr="00E7759A">
              <w:rPr>
                <w:rFonts w:ascii="Calibri" w:hAnsi="Calibri" w:cs="Calibri"/>
                <w:sz w:val="20"/>
                <w:szCs w:val="20"/>
                <w:highlight w:val="lightGray"/>
                <w:lang w:val="fr-FR"/>
              </w:rPr>
              <w:t xml:space="preserve"> et </w:t>
            </w:r>
            <w:proofErr w:type="spellStart"/>
            <w:r w:rsidRPr="00E7759A">
              <w:rPr>
                <w:rFonts w:ascii="Calibri" w:hAnsi="Calibri" w:cs="Calibri"/>
                <w:b/>
                <w:i/>
                <w:sz w:val="20"/>
                <w:szCs w:val="20"/>
                <w:highlight w:val="lightGray"/>
                <w:lang w:val="fr-FR"/>
              </w:rPr>
              <w:t>Closed</w:t>
            </w:r>
            <w:proofErr w:type="spellEnd"/>
            <w:r w:rsidRPr="00E7759A">
              <w:rPr>
                <w:rFonts w:ascii="Calibri" w:hAnsi="Calibri" w:cs="Calibri"/>
                <w:sz w:val="20"/>
                <w:szCs w:val="20"/>
                <w:highlight w:val="lightGray"/>
                <w:lang w:val="fr-FR"/>
              </w:rPr>
              <w:t xml:space="preserve"> sont utilisés. Le </w:t>
            </w:r>
            <w:proofErr w:type="spellStart"/>
            <w:r w:rsidRPr="00E7759A">
              <w:rPr>
                <w:rFonts w:ascii="Calibri" w:hAnsi="Calibri" w:cs="Calibri"/>
                <w:b/>
                <w:i/>
                <w:sz w:val="20"/>
                <w:szCs w:val="20"/>
                <w:highlight w:val="lightGray"/>
                <w:lang w:val="fr-FR"/>
              </w:rPr>
              <w:t>Closed</w:t>
            </w:r>
            <w:proofErr w:type="spellEnd"/>
            <w:r w:rsidRPr="00E7759A">
              <w:rPr>
                <w:rFonts w:ascii="Calibri" w:hAnsi="Calibri" w:cs="Calibri"/>
                <w:sz w:val="20"/>
                <w:szCs w:val="20"/>
                <w:highlight w:val="lightGray"/>
                <w:lang w:val="fr-FR"/>
              </w:rPr>
              <w:t xml:space="preserve"> équivaut alors à un </w:t>
            </w:r>
            <w:proofErr w:type="spellStart"/>
            <w:r w:rsidRPr="00E7759A">
              <w:rPr>
                <w:rFonts w:ascii="Calibri" w:hAnsi="Calibri" w:cs="Calibri"/>
                <w:b/>
                <w:sz w:val="20"/>
                <w:szCs w:val="20"/>
                <w:highlight w:val="lightGray"/>
                <w:lang w:val="fr-FR"/>
              </w:rPr>
              <w:t>InfoMessageCancellation</w:t>
            </w:r>
            <w:proofErr w:type="spellEnd"/>
          </w:p>
          <w:p w14:paraId="2679C0C7" w14:textId="64851B9E" w:rsidR="008A3AA3" w:rsidRPr="008A3AA3" w:rsidRDefault="008A3AA3" w:rsidP="00174907">
            <w:pPr>
              <w:pStyle w:val="Tablebody-"/>
              <w:autoSpaceDE w:val="0"/>
              <w:autoSpaceDN w:val="0"/>
              <w:adjustRightInd w:val="0"/>
              <w:spacing w:before="0" w:after="0"/>
              <w:jc w:val="both"/>
              <w:rPr>
                <w:rFonts w:ascii="Calibri" w:hAnsi="Calibri" w:cs="Calibri"/>
                <w:bCs/>
                <w:sz w:val="20"/>
                <w:szCs w:val="20"/>
                <w:lang w:val="fr-FR"/>
              </w:rPr>
            </w:pPr>
            <w:ins w:id="353" w:author="thierry henault" w:date="2022-08-10T15:42:00Z">
              <w:r w:rsidRPr="008A3AA3">
                <w:rPr>
                  <w:rFonts w:ascii="Calibri" w:hAnsi="Calibri" w:cs="Calibri"/>
                  <w:bCs/>
                  <w:sz w:val="20"/>
                  <w:szCs w:val="20"/>
                  <w:lang w:val="fr-FR"/>
                </w:rPr>
                <w:t xml:space="preserve">Définition </w:t>
              </w:r>
              <w:proofErr w:type="spellStart"/>
              <w:r w:rsidRPr="008A3AA3">
                <w:rPr>
                  <w:rFonts w:ascii="Calibri" w:hAnsi="Calibri" w:cs="Calibri"/>
                  <w:bCs/>
                  <w:sz w:val="20"/>
                  <w:szCs w:val="20"/>
                  <w:lang w:val="fr-FR"/>
                </w:rPr>
                <w:t>Enum</w:t>
              </w:r>
              <w:proofErr w:type="spellEnd"/>
              <w:r w:rsidRPr="008A3AA3">
                <w:rPr>
                  <w:rFonts w:ascii="Calibri" w:hAnsi="Calibri" w:cs="Calibri"/>
                  <w:bCs/>
                  <w:sz w:val="20"/>
                  <w:szCs w:val="20"/>
                  <w:lang w:val="fr-FR"/>
                </w:rPr>
                <w:t xml:space="preserve"> : </w:t>
              </w:r>
            </w:ins>
            <w:r w:rsidRPr="008A3AA3">
              <w:rPr>
                <w:rFonts w:ascii="Calibri" w:hAnsi="Calibri" w:cs="Calibri"/>
                <w:bCs/>
                <w:sz w:val="20"/>
                <w:szCs w:val="20"/>
                <w:lang w:val="fr-FR"/>
              </w:rPr>
              <w:fldChar w:fldCharType="begin"/>
            </w:r>
            <w:r w:rsidRPr="008A3AA3">
              <w:rPr>
                <w:rFonts w:ascii="Calibri" w:hAnsi="Calibri" w:cs="Calibri"/>
                <w:bCs/>
                <w:sz w:val="20"/>
                <w:szCs w:val="20"/>
                <w:lang w:val="fr-FR"/>
              </w:rPr>
              <w:instrText xml:space="preserve"> REF _Ref111038564 \r \h </w:instrText>
            </w:r>
            <w:r>
              <w:rPr>
                <w:rFonts w:ascii="Calibri" w:hAnsi="Calibri" w:cs="Calibri"/>
                <w:bCs/>
                <w:sz w:val="20"/>
                <w:szCs w:val="20"/>
                <w:lang w:val="fr-FR"/>
              </w:rPr>
              <w:instrText xml:space="preserve"> \* MERGEFORMAT </w:instrText>
            </w:r>
            <w:r w:rsidRPr="008A3AA3">
              <w:rPr>
                <w:rFonts w:ascii="Calibri" w:hAnsi="Calibri" w:cs="Calibri"/>
                <w:bCs/>
                <w:sz w:val="20"/>
                <w:szCs w:val="20"/>
                <w:lang w:val="fr-FR"/>
              </w:rPr>
            </w:r>
            <w:r w:rsidRPr="008A3AA3">
              <w:rPr>
                <w:rFonts w:ascii="Calibri" w:hAnsi="Calibri" w:cs="Calibri"/>
                <w:bCs/>
                <w:sz w:val="20"/>
                <w:szCs w:val="20"/>
                <w:lang w:val="fr-FR"/>
              </w:rPr>
              <w:fldChar w:fldCharType="separate"/>
            </w:r>
            <w:ins w:id="354" w:author="thierry henault" w:date="2022-08-10T15:42:00Z">
              <w:r w:rsidRPr="008A3AA3">
                <w:rPr>
                  <w:rFonts w:ascii="Calibri" w:hAnsi="Calibri" w:cs="Calibri"/>
                  <w:bCs/>
                  <w:sz w:val="20"/>
                  <w:szCs w:val="20"/>
                  <w:lang w:val="fr-FR"/>
                </w:rPr>
                <w:t>6.7.4.1.2</w:t>
              </w:r>
              <w:r w:rsidRPr="008A3AA3">
                <w:rPr>
                  <w:rFonts w:ascii="Calibri" w:hAnsi="Calibri" w:cs="Calibri"/>
                  <w:bCs/>
                  <w:sz w:val="20"/>
                  <w:szCs w:val="20"/>
                  <w:lang w:val="fr-FR"/>
                </w:rPr>
                <w:fldChar w:fldCharType="end"/>
              </w:r>
            </w:ins>
          </w:p>
        </w:tc>
      </w:tr>
      <w:tr w:rsidR="004403DC" w:rsidRPr="00E7759A" w14:paraId="37E5AF6F" w14:textId="77777777" w:rsidTr="000604CD">
        <w:trPr>
          <w:cantSplit/>
        </w:trPr>
        <w:tc>
          <w:tcPr>
            <w:tcW w:w="824" w:type="dxa"/>
            <w:vMerge/>
            <w:tcBorders>
              <w:left w:val="single" w:sz="6" w:space="0" w:color="000000"/>
              <w:right w:val="single" w:sz="6" w:space="0" w:color="000000"/>
            </w:tcBorders>
            <w:vAlign w:val="center"/>
          </w:tcPr>
          <w:p w14:paraId="2233C26C" w14:textId="77777777" w:rsidR="004403DC" w:rsidRPr="00E7759A" w:rsidRDefault="004403DC"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36B662A1" w14:textId="77777777" w:rsidR="004403DC" w:rsidRPr="008738B2"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QualityIndex</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0DF29993"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2EFA6323" w14:textId="0102B33A" w:rsidR="004403DC" w:rsidRPr="00E7759A" w:rsidRDefault="00D1474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E</w:t>
            </w:r>
            <w:r w:rsidR="004403DC" w:rsidRPr="00E7759A">
              <w:rPr>
                <w:rFonts w:ascii="Calibri" w:hAnsi="Calibri" w:cs="Calibri"/>
                <w:i/>
                <w:sz w:val="20"/>
                <w:szCs w:val="20"/>
              </w:rPr>
              <w:t>num</w:t>
            </w:r>
            <w:ins w:id="355" w:author="thierry henault" w:date="2022-08-10T15:29:00Z">
              <w:r>
                <w:rPr>
                  <w:rFonts w:ascii="Calibri" w:hAnsi="Calibri" w:cs="Calibri"/>
                  <w:i/>
                  <w:sz w:val="20"/>
                  <w:szCs w:val="20"/>
                </w:rPr>
                <w:t xml:space="preserve"> {</w:t>
              </w:r>
              <w:proofErr w:type="spellStart"/>
              <w:r>
                <w:rPr>
                  <w:rFonts w:ascii="Calibri" w:hAnsi="Calibri" w:cs="Calibri"/>
                  <w:i/>
                  <w:sz w:val="20"/>
                  <w:szCs w:val="20"/>
                </w:rPr>
                <w:t>certain|veryReliable|reliable|un</w:t>
              </w:r>
            </w:ins>
            <w:ins w:id="356" w:author="thierry henault" w:date="2022-08-10T15:30:00Z">
              <w:r>
                <w:rPr>
                  <w:rFonts w:ascii="Calibri" w:hAnsi="Calibri" w:cs="Calibri"/>
                  <w:i/>
                  <w:sz w:val="20"/>
                  <w:szCs w:val="20"/>
                </w:rPr>
                <w:t>reliable|unconfirmed</w:t>
              </w:r>
              <w:proofErr w:type="spellEnd"/>
              <w:r>
                <w:rPr>
                  <w:rFonts w:ascii="Calibri" w:hAnsi="Calibri" w:cs="Calibri"/>
                  <w:i/>
                  <w:sz w:val="20"/>
                  <w:szCs w:val="20"/>
                </w:rPr>
                <w:t>}</w:t>
              </w:r>
            </w:ins>
          </w:p>
        </w:tc>
        <w:tc>
          <w:tcPr>
            <w:tcW w:w="4507" w:type="dxa"/>
            <w:tcBorders>
              <w:top w:val="single" w:sz="6" w:space="0" w:color="000000"/>
              <w:left w:val="single" w:sz="6" w:space="0" w:color="000000"/>
              <w:bottom w:val="single" w:sz="6" w:space="0" w:color="000000"/>
              <w:right w:val="single" w:sz="4" w:space="0" w:color="000000"/>
            </w:tcBorders>
            <w:vAlign w:val="center"/>
          </w:tcPr>
          <w:p w14:paraId="64D787C0" w14:textId="77777777" w:rsidR="004403DC" w:rsidRDefault="00F47A10" w:rsidP="00174907">
            <w:pPr>
              <w:pStyle w:val="Tablebody-"/>
              <w:autoSpaceDE w:val="0"/>
              <w:autoSpaceDN w:val="0"/>
              <w:adjustRightInd w:val="0"/>
              <w:spacing w:before="0" w:after="0"/>
              <w:jc w:val="both"/>
              <w:rPr>
                <w:ins w:id="357" w:author="thierry henault" w:date="2022-08-11T12:21:00Z"/>
                <w:rFonts w:ascii="Calibri" w:hAnsi="Calibri" w:cs="Calibri"/>
                <w:sz w:val="20"/>
                <w:szCs w:val="20"/>
              </w:rPr>
            </w:pPr>
            <w:r w:rsidRPr="00F47A10">
              <w:rPr>
                <w:rFonts w:ascii="Calibri" w:hAnsi="Calibri" w:cs="Calibri"/>
                <w:sz w:val="20"/>
                <w:szCs w:val="20"/>
                <w:lang w:val="fr-FR"/>
              </w:rPr>
              <w:t xml:space="preserve">Évaluation de l'exactitude probable des données. </w:t>
            </w:r>
            <w:proofErr w:type="spellStart"/>
            <w:r w:rsidRPr="00F47A10">
              <w:rPr>
                <w:rFonts w:ascii="Calibri" w:hAnsi="Calibri" w:cs="Calibri"/>
                <w:sz w:val="20"/>
                <w:szCs w:val="20"/>
              </w:rPr>
              <w:t>Valeurs</w:t>
            </w:r>
            <w:proofErr w:type="spellEnd"/>
            <w:r w:rsidRPr="00F47A10">
              <w:rPr>
                <w:rFonts w:ascii="Calibri" w:hAnsi="Calibri" w:cs="Calibri"/>
                <w:sz w:val="20"/>
                <w:szCs w:val="20"/>
              </w:rPr>
              <w:t xml:space="preserve"> </w:t>
            </w:r>
            <w:proofErr w:type="spellStart"/>
            <w:r w:rsidRPr="00F47A10">
              <w:rPr>
                <w:rFonts w:ascii="Calibri" w:hAnsi="Calibri" w:cs="Calibri"/>
                <w:sz w:val="20"/>
                <w:szCs w:val="20"/>
              </w:rPr>
              <w:t>d'énumération</w:t>
            </w:r>
            <w:proofErr w:type="spellEnd"/>
          </w:p>
          <w:p w14:paraId="56B9FB2C" w14:textId="0FE4878B" w:rsidR="00717227" w:rsidRPr="00E7759A" w:rsidRDefault="00717227" w:rsidP="00174907">
            <w:pPr>
              <w:pStyle w:val="Tablebody-"/>
              <w:autoSpaceDE w:val="0"/>
              <w:autoSpaceDN w:val="0"/>
              <w:adjustRightInd w:val="0"/>
              <w:spacing w:before="0" w:after="0"/>
              <w:jc w:val="both"/>
              <w:rPr>
                <w:rFonts w:ascii="Calibri" w:hAnsi="Calibri" w:cs="Calibri"/>
                <w:sz w:val="20"/>
                <w:szCs w:val="20"/>
                <w:lang w:val="fr-FR"/>
              </w:rPr>
            </w:pPr>
            <w:ins w:id="358" w:author="thierry henault" w:date="2022-08-11T12:21:00Z">
              <w:r>
                <w:rPr>
                  <w:rFonts w:ascii="Calibri" w:hAnsi="Calibri" w:cs="Calibri"/>
                  <w:sz w:val="20"/>
                  <w:szCs w:val="20"/>
                </w:rPr>
                <w:t>Valeur</w:t>
              </w:r>
            </w:ins>
            <w:ins w:id="359" w:author="thierry henault" w:date="2022-08-11T12:22:00Z">
              <w:r>
                <w:rPr>
                  <w:rFonts w:ascii="Calibri" w:hAnsi="Calibri" w:cs="Calibri"/>
                  <w:sz w:val="20"/>
                  <w:szCs w:val="20"/>
                </w:rPr>
                <w:t xml:space="preserve"> par </w:t>
              </w:r>
              <w:proofErr w:type="spellStart"/>
              <w:proofErr w:type="gramStart"/>
              <w:r>
                <w:rPr>
                  <w:rFonts w:ascii="Calibri" w:hAnsi="Calibri" w:cs="Calibri"/>
                  <w:sz w:val="20"/>
                  <w:szCs w:val="20"/>
                </w:rPr>
                <w:t>défaut</w:t>
              </w:r>
              <w:proofErr w:type="spellEnd"/>
              <w:r>
                <w:rPr>
                  <w:rFonts w:ascii="Calibri" w:hAnsi="Calibri" w:cs="Calibri"/>
                  <w:sz w:val="20"/>
                  <w:szCs w:val="20"/>
                </w:rPr>
                <w:t xml:space="preserve"> :</w:t>
              </w:r>
              <w:proofErr w:type="gramEnd"/>
              <w:r>
                <w:rPr>
                  <w:rFonts w:ascii="Calibri" w:hAnsi="Calibri" w:cs="Calibri"/>
                  <w:sz w:val="20"/>
                  <w:szCs w:val="20"/>
                </w:rPr>
                <w:t xml:space="preserve"> unconfirmed</w:t>
              </w:r>
            </w:ins>
          </w:p>
        </w:tc>
      </w:tr>
      <w:tr w:rsidR="004403DC" w:rsidRPr="00E7759A" w14:paraId="0E6DD465" w14:textId="77777777" w:rsidTr="000604CD">
        <w:trPr>
          <w:cantSplit/>
        </w:trPr>
        <w:tc>
          <w:tcPr>
            <w:tcW w:w="824" w:type="dxa"/>
            <w:vMerge/>
            <w:tcBorders>
              <w:left w:val="single" w:sz="6" w:space="0" w:color="000000"/>
              <w:right w:val="single" w:sz="6" w:space="0" w:color="000000"/>
            </w:tcBorders>
            <w:vAlign w:val="center"/>
          </w:tcPr>
          <w:p w14:paraId="0188171C" w14:textId="77777777" w:rsidR="004403DC" w:rsidRPr="00E7759A" w:rsidRDefault="004403DC"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5CEB4238" w14:textId="77777777" w:rsidR="004403DC" w:rsidRPr="00E7759A" w:rsidRDefault="004403DC" w:rsidP="00174907">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Reality</w:t>
            </w:r>
          </w:p>
        </w:tc>
        <w:tc>
          <w:tcPr>
            <w:tcW w:w="1070" w:type="dxa"/>
            <w:tcBorders>
              <w:top w:val="single" w:sz="6" w:space="0" w:color="000000"/>
              <w:left w:val="single" w:sz="6" w:space="0" w:color="000000"/>
              <w:bottom w:val="single" w:sz="6" w:space="0" w:color="000000"/>
              <w:right w:val="single" w:sz="6" w:space="0" w:color="000000"/>
            </w:tcBorders>
            <w:vAlign w:val="center"/>
          </w:tcPr>
          <w:p w14:paraId="48584F43" w14:textId="77777777" w:rsidR="004403DC" w:rsidRPr="00E7759A" w:rsidRDefault="004403DC"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7EE59860" w14:textId="77777777" w:rsidR="004403DC" w:rsidRPr="00E7759A" w:rsidRDefault="004403DC" w:rsidP="00174907">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enum</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49138F50" w14:textId="77777777" w:rsidR="004403DC" w:rsidRPr="00E7759A" w:rsidRDefault="004403DC" w:rsidP="00174907">
            <w:pPr>
              <w:pStyle w:val="Tablebody-"/>
              <w:autoSpaceDE w:val="0"/>
              <w:autoSpaceDN w:val="0"/>
              <w:adjustRightInd w:val="0"/>
              <w:spacing w:before="0" w:after="0"/>
              <w:jc w:val="both"/>
              <w:rPr>
                <w:rFonts w:ascii="Calibri" w:hAnsi="Calibri" w:cs="Calibri"/>
                <w:vanish/>
                <w:sz w:val="20"/>
                <w:szCs w:val="20"/>
                <w:highlight w:val="cyan"/>
                <w:lang w:val="fr-FR"/>
              </w:rPr>
            </w:pPr>
            <w:r w:rsidRPr="00E7759A">
              <w:rPr>
                <w:rFonts w:ascii="Calibri" w:hAnsi="Calibri" w:cs="Calibri"/>
                <w:vanish/>
                <w:sz w:val="20"/>
                <w:szCs w:val="20"/>
                <w:highlight w:val="cyan"/>
              </w:rPr>
              <w:t xml:space="preserve">Whether SITUATION is real or a test. </w:t>
            </w:r>
            <w:proofErr w:type="spellStart"/>
            <w:r w:rsidRPr="00E7759A">
              <w:rPr>
                <w:rFonts w:ascii="Calibri" w:hAnsi="Calibri" w:cs="Calibri"/>
                <w:vanish/>
                <w:sz w:val="20"/>
                <w:szCs w:val="20"/>
                <w:highlight w:val="cyan"/>
                <w:lang w:val="fr-FR"/>
              </w:rPr>
              <w:t>Enum</w:t>
            </w:r>
            <w:proofErr w:type="spellEnd"/>
            <w:r w:rsidRPr="00E7759A">
              <w:rPr>
                <w:rFonts w:ascii="Calibri" w:hAnsi="Calibri" w:cs="Calibri"/>
                <w:vanish/>
                <w:sz w:val="20"/>
                <w:szCs w:val="20"/>
                <w:highlight w:val="cyan"/>
                <w:lang w:val="fr-FR"/>
              </w:rPr>
              <w:t xml:space="preserve"> values</w:t>
            </w:r>
          </w:p>
        </w:tc>
      </w:tr>
      <w:tr w:rsidR="004403DC" w:rsidRPr="00E7759A" w14:paraId="10F6654D" w14:textId="77777777" w:rsidTr="000604CD">
        <w:trPr>
          <w:cantSplit/>
        </w:trPr>
        <w:tc>
          <w:tcPr>
            <w:tcW w:w="824" w:type="dxa"/>
            <w:vMerge/>
            <w:tcBorders>
              <w:left w:val="single" w:sz="6" w:space="0" w:color="000000"/>
              <w:right w:val="single" w:sz="6" w:space="0" w:color="000000"/>
            </w:tcBorders>
            <w:vAlign w:val="center"/>
          </w:tcPr>
          <w:p w14:paraId="2679E27C" w14:textId="77777777" w:rsidR="004403DC" w:rsidRPr="00E7759A" w:rsidRDefault="004403DC"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2CF286F0" w14:textId="77777777" w:rsidR="004403DC" w:rsidRPr="00E7759A" w:rsidRDefault="004403DC" w:rsidP="00174907">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Likelihood</w:t>
            </w:r>
          </w:p>
        </w:tc>
        <w:tc>
          <w:tcPr>
            <w:tcW w:w="1070" w:type="dxa"/>
            <w:tcBorders>
              <w:top w:val="single" w:sz="6" w:space="0" w:color="000000"/>
              <w:left w:val="single" w:sz="6" w:space="0" w:color="000000"/>
              <w:bottom w:val="single" w:sz="6" w:space="0" w:color="000000"/>
              <w:right w:val="single" w:sz="6" w:space="0" w:color="000000"/>
            </w:tcBorders>
            <w:vAlign w:val="center"/>
          </w:tcPr>
          <w:p w14:paraId="6F2F817F" w14:textId="77777777" w:rsidR="004403DC" w:rsidRPr="00E7759A" w:rsidRDefault="004403DC"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C87DCF3" w14:textId="77777777" w:rsidR="004403DC" w:rsidRPr="00E7759A" w:rsidRDefault="004403DC" w:rsidP="00174907">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enum</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53341AD6" w14:textId="77777777" w:rsidR="004403DC" w:rsidRPr="00E7759A" w:rsidRDefault="004403DC" w:rsidP="00174907">
            <w:pPr>
              <w:pStyle w:val="Tablebody-"/>
              <w:autoSpaceDE w:val="0"/>
              <w:autoSpaceDN w:val="0"/>
              <w:adjustRightInd w:val="0"/>
              <w:spacing w:before="0" w:after="0"/>
              <w:jc w:val="both"/>
              <w:rPr>
                <w:rFonts w:ascii="Calibri" w:hAnsi="Calibri" w:cs="Calibri"/>
                <w:vanish/>
                <w:sz w:val="20"/>
                <w:szCs w:val="20"/>
                <w:highlight w:val="cyan"/>
                <w:lang w:val="fr-FR"/>
              </w:rPr>
            </w:pPr>
            <w:r w:rsidRPr="00E7759A">
              <w:rPr>
                <w:rFonts w:ascii="Calibri" w:hAnsi="Calibri" w:cs="Calibri"/>
                <w:vanish/>
                <w:sz w:val="20"/>
                <w:szCs w:val="20"/>
                <w:highlight w:val="cyan"/>
              </w:rPr>
              <w:t xml:space="preserve">Likelihood to ascribe to a future SITUATION. </w:t>
            </w:r>
            <w:proofErr w:type="spellStart"/>
            <w:r w:rsidRPr="00E7759A">
              <w:rPr>
                <w:rFonts w:ascii="Calibri" w:hAnsi="Calibri" w:cs="Calibri"/>
                <w:vanish/>
                <w:sz w:val="20"/>
                <w:szCs w:val="20"/>
                <w:highlight w:val="cyan"/>
                <w:lang w:val="fr-FR"/>
              </w:rPr>
              <w:t>Enum</w:t>
            </w:r>
            <w:proofErr w:type="spellEnd"/>
            <w:r w:rsidRPr="00E7759A">
              <w:rPr>
                <w:rFonts w:ascii="Calibri" w:hAnsi="Calibri" w:cs="Calibri"/>
                <w:vanish/>
                <w:sz w:val="20"/>
                <w:szCs w:val="20"/>
                <w:highlight w:val="cyan"/>
                <w:lang w:val="fr-FR"/>
              </w:rPr>
              <w:t xml:space="preserve"> values     </w:t>
            </w:r>
          </w:p>
        </w:tc>
      </w:tr>
      <w:tr w:rsidR="004403DC" w:rsidRPr="00E32CB2" w14:paraId="5FAD8BB4" w14:textId="77777777" w:rsidTr="000604CD">
        <w:trPr>
          <w:cantSplit/>
        </w:trPr>
        <w:tc>
          <w:tcPr>
            <w:tcW w:w="824" w:type="dxa"/>
            <w:vMerge/>
            <w:tcBorders>
              <w:left w:val="single" w:sz="6" w:space="0" w:color="000000"/>
              <w:bottom w:val="single" w:sz="6" w:space="0" w:color="000000"/>
              <w:right w:val="single" w:sz="6" w:space="0" w:color="000000"/>
            </w:tcBorders>
            <w:vAlign w:val="center"/>
          </w:tcPr>
          <w:p w14:paraId="5799017B" w14:textId="77777777" w:rsidR="004403DC" w:rsidRPr="00E7759A" w:rsidRDefault="004403DC"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23DAA29A" w14:textId="77777777" w:rsidR="004403DC" w:rsidRPr="00E7759A" w:rsidRDefault="004403DC" w:rsidP="00174907">
            <w:pPr>
              <w:pStyle w:val="Tablebody-"/>
              <w:autoSpaceDE w:val="0"/>
              <w:autoSpaceDN w:val="0"/>
              <w:adjustRightInd w:val="0"/>
              <w:spacing w:before="0" w:after="0"/>
              <w:jc w:val="both"/>
              <w:rPr>
                <w:rFonts w:ascii="Calibri" w:hAnsi="Calibri" w:cs="Calibri"/>
                <w:b/>
                <w:i/>
                <w:sz w:val="20"/>
                <w:szCs w:val="20"/>
              </w:rPr>
            </w:pPr>
            <w:r w:rsidRPr="008738B2">
              <w:rPr>
                <w:rFonts w:ascii="Calibri" w:hAnsi="Calibri" w:cs="Calibri"/>
                <w:b/>
                <w:i/>
                <w:sz w:val="20"/>
                <w:szCs w:val="20"/>
                <w:highlight w:val="lightGray"/>
              </w:rPr>
              <w:t>Publication</w:t>
            </w:r>
          </w:p>
        </w:tc>
        <w:tc>
          <w:tcPr>
            <w:tcW w:w="1070" w:type="dxa"/>
            <w:tcBorders>
              <w:top w:val="single" w:sz="6" w:space="0" w:color="000000"/>
              <w:left w:val="single" w:sz="6" w:space="0" w:color="000000"/>
              <w:bottom w:val="single" w:sz="6" w:space="0" w:color="000000"/>
              <w:right w:val="single" w:sz="6" w:space="0" w:color="000000"/>
            </w:tcBorders>
            <w:vAlign w:val="center"/>
          </w:tcPr>
          <w:p w14:paraId="159CBC66"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38F44F5A" w14:textId="77777777" w:rsidR="004403DC" w:rsidRPr="00E7759A" w:rsidRDefault="004403DC" w:rsidP="00174907">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PublicationStatus</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0F94EF50" w14:textId="17D5602F" w:rsidR="004403DC" w:rsidRPr="00F47A10" w:rsidRDefault="00F47A10" w:rsidP="00174907">
            <w:pPr>
              <w:pStyle w:val="Tablebody-"/>
              <w:autoSpaceDE w:val="0"/>
              <w:autoSpaceDN w:val="0"/>
              <w:adjustRightInd w:val="0"/>
              <w:spacing w:before="0" w:after="0"/>
              <w:jc w:val="both"/>
              <w:rPr>
                <w:rFonts w:ascii="Calibri" w:hAnsi="Calibri" w:cs="Calibri"/>
                <w:sz w:val="20"/>
                <w:szCs w:val="20"/>
                <w:lang w:val="fr-FR"/>
              </w:rPr>
            </w:pPr>
            <w:r w:rsidRPr="00F47A10">
              <w:rPr>
                <w:rFonts w:ascii="Calibri" w:hAnsi="Calibri" w:cs="Calibri"/>
                <w:sz w:val="20"/>
                <w:szCs w:val="20"/>
                <w:lang w:val="fr-FR"/>
              </w:rPr>
              <w:t>Statut de publication. L'un d'un ensemble spécifié de sous-états auxquels une SITUATION peut être attribuée.</w:t>
            </w:r>
          </w:p>
        </w:tc>
      </w:tr>
      <w:tr w:rsidR="004403DC" w:rsidRPr="00E32CB2" w14:paraId="352CD18F" w14:textId="77777777" w:rsidTr="000604CD">
        <w:trPr>
          <w:cantSplit/>
        </w:trPr>
        <w:tc>
          <w:tcPr>
            <w:tcW w:w="824" w:type="dxa"/>
            <w:vMerge w:val="restart"/>
            <w:tcBorders>
              <w:top w:val="single" w:sz="6" w:space="0" w:color="000000"/>
              <w:left w:val="single" w:sz="6" w:space="0" w:color="000000"/>
              <w:right w:val="single" w:sz="6" w:space="0" w:color="000000"/>
            </w:tcBorders>
            <w:vAlign w:val="center"/>
          </w:tcPr>
          <w:p w14:paraId="1FD568B6"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roofErr w:type="spellStart"/>
            <w:r w:rsidRPr="00E7759A">
              <w:rPr>
                <w:rFonts w:ascii="Calibri" w:hAnsi="Calibri" w:cs="Calibri"/>
                <w:i/>
                <w:sz w:val="20"/>
                <w:szCs w:val="20"/>
              </w:rPr>
              <w:t>PtSituationBodyGroup</w:t>
            </w:r>
            <w:proofErr w:type="spellEnd"/>
            <w:r w:rsidRPr="00E7759A">
              <w:rPr>
                <w:rFonts w:ascii="Calibri" w:hAnsi="Calibri" w:cs="Calibri"/>
                <w:i/>
                <w:sz w:val="20"/>
                <w:szCs w:val="20"/>
              </w:rPr>
              <w:t>\</w:t>
            </w:r>
            <w:proofErr w:type="spellStart"/>
            <w:r w:rsidRPr="00E7759A">
              <w:rPr>
                <w:rFonts w:ascii="Calibri" w:hAnsi="Calibri" w:cs="Calibri"/>
                <w:i/>
                <w:sz w:val="20"/>
                <w:szCs w:val="20"/>
              </w:rPr>
              <w:t>TemporalGroup</w:t>
            </w:r>
            <w:proofErr w:type="spellEnd"/>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591ECC4E" w14:textId="77777777" w:rsidR="004403DC" w:rsidRPr="008738B2"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ValidityPeriod</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0D90C367" w14:textId="77777777" w:rsidR="004403DC" w:rsidRPr="00E7759A" w:rsidRDefault="004403DC" w:rsidP="00174907">
            <w:pPr>
              <w:pStyle w:val="Tablebody-"/>
              <w:autoSpaceDE w:val="0"/>
              <w:autoSpaceDN w:val="0"/>
              <w:adjustRightInd w:val="0"/>
              <w:spacing w:before="0" w:after="0"/>
              <w:jc w:val="both"/>
              <w:rPr>
                <w:rFonts w:ascii="Calibri" w:hAnsi="Calibri" w:cs="Calibri"/>
                <w:b/>
                <w:sz w:val="20"/>
                <w:szCs w:val="20"/>
              </w:rPr>
            </w:pPr>
            <w:proofErr w:type="gramStart"/>
            <w:r w:rsidRPr="00E7759A">
              <w:rPr>
                <w:rFonts w:ascii="Calibri" w:hAnsi="Calibri" w:cs="Calibri"/>
                <w:b/>
                <w:sz w:val="20"/>
                <w:szCs w:val="20"/>
              </w:rPr>
              <w:t>1:*</w:t>
            </w:r>
            <w:proofErr w:type="gramEnd"/>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5A4EB96"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range</w:t>
            </w:r>
          </w:p>
        </w:tc>
        <w:tc>
          <w:tcPr>
            <w:tcW w:w="4507" w:type="dxa"/>
            <w:tcBorders>
              <w:top w:val="single" w:sz="6" w:space="0" w:color="000000"/>
              <w:left w:val="single" w:sz="6" w:space="0" w:color="000000"/>
              <w:bottom w:val="single" w:sz="6" w:space="0" w:color="000000"/>
              <w:right w:val="single" w:sz="4" w:space="0" w:color="000000"/>
            </w:tcBorders>
            <w:vAlign w:val="center"/>
          </w:tcPr>
          <w:p w14:paraId="22EE9091" w14:textId="4DF2856E" w:rsidR="004403DC" w:rsidRPr="00F47A10" w:rsidRDefault="00F47A10" w:rsidP="00F47A10">
            <w:pPr>
              <w:pStyle w:val="Tablebody-"/>
              <w:autoSpaceDE w:val="0"/>
              <w:autoSpaceDN w:val="0"/>
              <w:adjustRightInd w:val="0"/>
              <w:spacing w:before="0" w:after="0"/>
              <w:jc w:val="both"/>
              <w:rPr>
                <w:rFonts w:ascii="Calibri" w:hAnsi="Calibri" w:cs="Calibri"/>
                <w:sz w:val="20"/>
                <w:szCs w:val="20"/>
                <w:lang w:val="fr-FR"/>
              </w:rPr>
            </w:pPr>
            <w:r w:rsidRPr="00F47A10">
              <w:rPr>
                <w:rFonts w:ascii="Calibri" w:hAnsi="Calibri" w:cs="Calibri"/>
                <w:sz w:val="20"/>
                <w:szCs w:val="20"/>
                <w:lang w:val="fr-FR"/>
              </w:rPr>
              <w:t>Une ou plusieurs</w:t>
            </w:r>
            <w:r w:rsidRPr="00C27508">
              <w:rPr>
                <w:rFonts w:ascii="Calibri" w:hAnsi="Calibri" w:cs="Calibri"/>
                <w:sz w:val="20"/>
                <w:szCs w:val="20"/>
                <w:lang w:val="fr-FR"/>
              </w:rPr>
              <w:t xml:space="preserve"> </w:t>
            </w:r>
            <w:r w:rsidRPr="00F47A10">
              <w:rPr>
                <w:rFonts w:ascii="Calibri" w:hAnsi="Calibri" w:cs="Calibri"/>
                <w:sz w:val="20"/>
                <w:szCs w:val="20"/>
                <w:lang w:val="fr-FR"/>
              </w:rPr>
              <w:t>Période d'application globale inclusive de la SITUATION</w:t>
            </w:r>
          </w:p>
        </w:tc>
      </w:tr>
      <w:tr w:rsidR="003F1990" w:rsidRPr="00E7759A" w14:paraId="48A5C2B0" w14:textId="77777777" w:rsidTr="007A62D2">
        <w:trPr>
          <w:cantSplit/>
        </w:trPr>
        <w:tc>
          <w:tcPr>
            <w:tcW w:w="824" w:type="dxa"/>
            <w:vMerge/>
            <w:tcBorders>
              <w:left w:val="single" w:sz="6" w:space="0" w:color="000000"/>
              <w:right w:val="single" w:sz="6" w:space="0" w:color="000000"/>
            </w:tcBorders>
            <w:vAlign w:val="center"/>
          </w:tcPr>
          <w:p w14:paraId="13702E59" w14:textId="77777777" w:rsidR="003F1990" w:rsidRPr="00F47A10" w:rsidRDefault="003F1990" w:rsidP="00174907">
            <w:pPr>
              <w:pStyle w:val="Tablebody-"/>
              <w:autoSpaceDE w:val="0"/>
              <w:autoSpaceDN w:val="0"/>
              <w:adjustRightInd w:val="0"/>
              <w:spacing w:before="0" w:after="0"/>
              <w:jc w:val="both"/>
              <w:rPr>
                <w:rFonts w:ascii="Calibri" w:hAnsi="Calibri" w:cs="Calibri"/>
                <w:sz w:val="20"/>
                <w:szCs w:val="20"/>
                <w:lang w:val="fr-FR"/>
              </w:rPr>
            </w:pPr>
          </w:p>
        </w:tc>
        <w:tc>
          <w:tcPr>
            <w:tcW w:w="284" w:type="dxa"/>
            <w:vMerge w:val="restart"/>
            <w:tcBorders>
              <w:top w:val="single" w:sz="6" w:space="0" w:color="000000"/>
              <w:left w:val="single" w:sz="6" w:space="0" w:color="000000"/>
              <w:right w:val="single" w:sz="6" w:space="0" w:color="000000"/>
            </w:tcBorders>
            <w:vAlign w:val="center"/>
          </w:tcPr>
          <w:p w14:paraId="51AEC62D" w14:textId="17E9527C" w:rsidR="003F1990" w:rsidRPr="003F1990" w:rsidRDefault="003F1990" w:rsidP="00174907">
            <w:pPr>
              <w:pStyle w:val="Tablebody-"/>
              <w:autoSpaceDE w:val="0"/>
              <w:autoSpaceDN w:val="0"/>
              <w:adjustRightInd w:val="0"/>
              <w:spacing w:before="0" w:after="0"/>
              <w:jc w:val="both"/>
              <w:rPr>
                <w:rFonts w:ascii="Calibri" w:hAnsi="Calibri" w:cs="Calibri"/>
                <w:sz w:val="20"/>
                <w:szCs w:val="20"/>
                <w:lang w:val="fr-FR"/>
              </w:rPr>
            </w:pPr>
          </w:p>
        </w:tc>
        <w:tc>
          <w:tcPr>
            <w:tcW w:w="1503" w:type="dxa"/>
            <w:gridSpan w:val="4"/>
            <w:tcBorders>
              <w:top w:val="single" w:sz="6" w:space="0" w:color="000000"/>
              <w:left w:val="single" w:sz="6" w:space="0" w:color="000000"/>
              <w:bottom w:val="single" w:sz="6" w:space="0" w:color="000000"/>
              <w:right w:val="single" w:sz="6" w:space="0" w:color="000000"/>
            </w:tcBorders>
            <w:vAlign w:val="center"/>
          </w:tcPr>
          <w:p w14:paraId="38F58EE1" w14:textId="77777777" w:rsidR="003F1990" w:rsidRPr="008738B2" w:rsidRDefault="003F1990"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StartTime</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3F77221C" w14:textId="77777777" w:rsidR="003F1990" w:rsidRPr="00E7759A" w:rsidRDefault="003F1990" w:rsidP="00174907">
            <w:pPr>
              <w:pStyle w:val="Tablebody-"/>
              <w:autoSpaceDE w:val="0"/>
              <w:autoSpaceDN w:val="0"/>
              <w:adjustRightInd w:val="0"/>
              <w:spacing w:before="0" w:after="0"/>
              <w:jc w:val="both"/>
              <w:rPr>
                <w:rFonts w:ascii="Calibri" w:hAnsi="Calibri" w:cs="Calibri"/>
                <w:b/>
                <w:sz w:val="20"/>
                <w:szCs w:val="20"/>
              </w:rPr>
            </w:pPr>
            <w:r w:rsidRPr="00E7759A">
              <w:rPr>
                <w:rFonts w:ascii="Calibri" w:hAnsi="Calibri" w:cs="Calibri"/>
                <w:b/>
                <w:sz w:val="20"/>
                <w:szCs w:val="20"/>
              </w:rPr>
              <w:t>1:1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586453E1" w14:textId="77777777" w:rsidR="003F1990" w:rsidRPr="00E7759A" w:rsidRDefault="003F1990" w:rsidP="00174907">
            <w:pPr>
              <w:pStyle w:val="Tablebody-"/>
              <w:autoSpaceDE w:val="0"/>
              <w:autoSpaceDN w:val="0"/>
              <w:adjustRightInd w:val="0"/>
              <w:spacing w:before="0" w:after="0"/>
              <w:jc w:val="both"/>
              <w:rPr>
                <w:rFonts w:ascii="Calibri" w:hAnsi="Calibri" w:cs="Calibri"/>
                <w:i/>
                <w:iCs/>
                <w:sz w:val="20"/>
                <w:szCs w:val="20"/>
              </w:rPr>
            </w:pPr>
            <w:proofErr w:type="spellStart"/>
            <w:proofErr w:type="gramStart"/>
            <w:r w:rsidRPr="00E7759A">
              <w:rPr>
                <w:rFonts w:ascii="Calibri" w:hAnsi="Calibri" w:cs="Calibri"/>
                <w:i/>
                <w:sz w:val="20"/>
                <w:szCs w:val="20"/>
              </w:rPr>
              <w:t>xsd:dateTime</w:t>
            </w:r>
            <w:proofErr w:type="spellEnd"/>
            <w:proofErr w:type="gramEnd"/>
          </w:p>
        </w:tc>
        <w:tc>
          <w:tcPr>
            <w:tcW w:w="4507" w:type="dxa"/>
            <w:tcBorders>
              <w:top w:val="single" w:sz="6" w:space="0" w:color="000000"/>
              <w:left w:val="single" w:sz="6" w:space="0" w:color="000000"/>
              <w:bottom w:val="single" w:sz="6" w:space="0" w:color="000000"/>
              <w:right w:val="single" w:sz="4" w:space="0" w:color="000000"/>
            </w:tcBorders>
            <w:vAlign w:val="center"/>
          </w:tcPr>
          <w:p w14:paraId="1BF2B210" w14:textId="4ABF872A" w:rsidR="003F1990" w:rsidRPr="00E7759A" w:rsidRDefault="003F1990" w:rsidP="00174907">
            <w:pPr>
              <w:pStyle w:val="Tablebody-"/>
              <w:autoSpaceDE w:val="0"/>
              <w:autoSpaceDN w:val="0"/>
              <w:adjustRightInd w:val="0"/>
              <w:spacing w:before="0" w:after="0"/>
              <w:jc w:val="both"/>
              <w:rPr>
                <w:rFonts w:ascii="Calibri" w:hAnsi="Calibri" w:cs="Calibri"/>
                <w:sz w:val="20"/>
                <w:szCs w:val="20"/>
              </w:rPr>
            </w:pPr>
            <w:proofErr w:type="spellStart"/>
            <w:r w:rsidRPr="00F47A10">
              <w:rPr>
                <w:rFonts w:ascii="Calibri" w:hAnsi="Calibri" w:cs="Calibri"/>
                <w:sz w:val="20"/>
                <w:szCs w:val="20"/>
              </w:rPr>
              <w:t>L'horodatage</w:t>
            </w:r>
            <w:proofErr w:type="spellEnd"/>
            <w:r w:rsidRPr="00F47A10">
              <w:rPr>
                <w:rFonts w:ascii="Calibri" w:hAnsi="Calibri" w:cs="Calibri"/>
                <w:sz w:val="20"/>
                <w:szCs w:val="20"/>
              </w:rPr>
              <w:t xml:space="preserve"> de début (</w:t>
            </w:r>
            <w:proofErr w:type="spellStart"/>
            <w:r w:rsidRPr="00F47A10">
              <w:rPr>
                <w:rFonts w:ascii="Calibri" w:hAnsi="Calibri" w:cs="Calibri"/>
                <w:sz w:val="20"/>
                <w:szCs w:val="20"/>
              </w:rPr>
              <w:t>inclusif</w:t>
            </w:r>
            <w:proofErr w:type="spellEnd"/>
            <w:r w:rsidRPr="00F47A10">
              <w:rPr>
                <w:rFonts w:ascii="Calibri" w:hAnsi="Calibri" w:cs="Calibri"/>
                <w:sz w:val="20"/>
                <w:szCs w:val="20"/>
              </w:rPr>
              <w:t>)</w:t>
            </w:r>
          </w:p>
        </w:tc>
      </w:tr>
      <w:tr w:rsidR="003F1990" w:rsidRPr="00E32CB2" w14:paraId="1D4FA118" w14:textId="77777777" w:rsidTr="007A62D2">
        <w:trPr>
          <w:cantSplit/>
        </w:trPr>
        <w:tc>
          <w:tcPr>
            <w:tcW w:w="824" w:type="dxa"/>
            <w:vMerge/>
            <w:tcBorders>
              <w:left w:val="single" w:sz="6" w:space="0" w:color="000000"/>
              <w:right w:val="single" w:sz="6" w:space="0" w:color="000000"/>
            </w:tcBorders>
            <w:vAlign w:val="center"/>
          </w:tcPr>
          <w:p w14:paraId="1A2AC098" w14:textId="77777777" w:rsidR="003F1990" w:rsidRPr="00E7759A" w:rsidRDefault="003F1990" w:rsidP="00174907">
            <w:pPr>
              <w:pStyle w:val="Tablebody-"/>
              <w:autoSpaceDE w:val="0"/>
              <w:autoSpaceDN w:val="0"/>
              <w:adjustRightInd w:val="0"/>
              <w:spacing w:before="0" w:after="0"/>
              <w:jc w:val="both"/>
              <w:rPr>
                <w:rFonts w:ascii="Calibri" w:hAnsi="Calibri" w:cs="Calibri"/>
                <w:sz w:val="20"/>
                <w:szCs w:val="20"/>
              </w:rPr>
            </w:pPr>
          </w:p>
        </w:tc>
        <w:tc>
          <w:tcPr>
            <w:tcW w:w="284" w:type="dxa"/>
            <w:vMerge/>
            <w:tcBorders>
              <w:left w:val="single" w:sz="6" w:space="0" w:color="000000"/>
              <w:right w:val="single" w:sz="6" w:space="0" w:color="000000"/>
            </w:tcBorders>
            <w:vAlign w:val="center"/>
          </w:tcPr>
          <w:p w14:paraId="752B34D9" w14:textId="340E73BD" w:rsidR="003F1990" w:rsidRPr="00E7759A" w:rsidRDefault="003F1990" w:rsidP="00174907">
            <w:pPr>
              <w:pStyle w:val="Tablebody-"/>
              <w:autoSpaceDE w:val="0"/>
              <w:autoSpaceDN w:val="0"/>
              <w:adjustRightInd w:val="0"/>
              <w:spacing w:before="0" w:after="0"/>
              <w:jc w:val="both"/>
              <w:rPr>
                <w:rFonts w:ascii="Calibri" w:hAnsi="Calibri" w:cs="Calibri"/>
                <w:sz w:val="20"/>
                <w:szCs w:val="20"/>
              </w:rPr>
            </w:pPr>
          </w:p>
        </w:tc>
        <w:tc>
          <w:tcPr>
            <w:tcW w:w="1503" w:type="dxa"/>
            <w:gridSpan w:val="4"/>
            <w:tcBorders>
              <w:top w:val="single" w:sz="6" w:space="0" w:color="000000"/>
              <w:left w:val="single" w:sz="6" w:space="0" w:color="000000"/>
              <w:bottom w:val="single" w:sz="6" w:space="0" w:color="000000"/>
              <w:right w:val="single" w:sz="6" w:space="0" w:color="000000"/>
            </w:tcBorders>
            <w:vAlign w:val="center"/>
          </w:tcPr>
          <w:p w14:paraId="15975A6D" w14:textId="77777777" w:rsidR="003F1990" w:rsidRPr="008738B2" w:rsidRDefault="003F1990"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EndTime</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6A74C928" w14:textId="77777777" w:rsidR="003F1990" w:rsidRPr="00E7759A" w:rsidRDefault="003F199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1D560143" w14:textId="77777777" w:rsidR="003F1990" w:rsidRPr="00E7759A" w:rsidRDefault="003F1990" w:rsidP="00174907">
            <w:pPr>
              <w:pStyle w:val="Tablebody-"/>
              <w:autoSpaceDE w:val="0"/>
              <w:autoSpaceDN w:val="0"/>
              <w:adjustRightInd w:val="0"/>
              <w:spacing w:before="0" w:after="0"/>
              <w:jc w:val="both"/>
              <w:rPr>
                <w:rFonts w:ascii="Calibri" w:hAnsi="Calibri" w:cs="Calibri"/>
                <w:i/>
                <w:iCs/>
                <w:sz w:val="20"/>
                <w:szCs w:val="20"/>
              </w:rPr>
            </w:pPr>
            <w:proofErr w:type="spellStart"/>
            <w:proofErr w:type="gramStart"/>
            <w:r w:rsidRPr="00E7759A">
              <w:rPr>
                <w:rFonts w:ascii="Calibri" w:hAnsi="Calibri" w:cs="Calibri"/>
                <w:i/>
                <w:sz w:val="20"/>
                <w:szCs w:val="20"/>
              </w:rPr>
              <w:t>xsd:dateTime</w:t>
            </w:r>
            <w:proofErr w:type="spellEnd"/>
            <w:proofErr w:type="gramEnd"/>
          </w:p>
        </w:tc>
        <w:tc>
          <w:tcPr>
            <w:tcW w:w="4507" w:type="dxa"/>
            <w:tcBorders>
              <w:top w:val="single" w:sz="6" w:space="0" w:color="000000"/>
              <w:left w:val="single" w:sz="6" w:space="0" w:color="000000"/>
              <w:bottom w:val="single" w:sz="6" w:space="0" w:color="000000"/>
              <w:right w:val="single" w:sz="4" w:space="0" w:color="000000"/>
            </w:tcBorders>
            <w:vAlign w:val="center"/>
          </w:tcPr>
          <w:p w14:paraId="077B393E" w14:textId="25DA121F" w:rsidR="003F1990" w:rsidRPr="00F47A10" w:rsidRDefault="003F1990" w:rsidP="00174907">
            <w:pPr>
              <w:pStyle w:val="Tablebody-"/>
              <w:autoSpaceDE w:val="0"/>
              <w:autoSpaceDN w:val="0"/>
              <w:adjustRightInd w:val="0"/>
              <w:spacing w:before="0" w:after="0"/>
              <w:jc w:val="both"/>
              <w:rPr>
                <w:rFonts w:ascii="Calibri" w:hAnsi="Calibri" w:cs="Calibri"/>
                <w:sz w:val="20"/>
                <w:szCs w:val="20"/>
                <w:lang w:val="fr-FR"/>
              </w:rPr>
            </w:pPr>
            <w:r w:rsidRPr="008A3AA3">
              <w:rPr>
                <w:rFonts w:ascii="Calibri" w:hAnsi="Calibri" w:cs="Calibri"/>
                <w:sz w:val="20"/>
                <w:szCs w:val="20"/>
                <w:highlight w:val="lightGray"/>
                <w:lang w:val="fr-FR"/>
              </w:rPr>
              <w:t>L'horodatage de fin (inclusif). Si elle est omise, la fin de la plage est ouverte, c'est-à-dire qu'elle doit être interprétée comme "pour toujours".</w:t>
            </w:r>
          </w:p>
        </w:tc>
      </w:tr>
      <w:tr w:rsidR="003F1990" w:rsidRPr="00E7759A" w14:paraId="46146BC9" w14:textId="77777777" w:rsidTr="007A62D2">
        <w:trPr>
          <w:cantSplit/>
        </w:trPr>
        <w:tc>
          <w:tcPr>
            <w:tcW w:w="824" w:type="dxa"/>
            <w:vMerge/>
            <w:tcBorders>
              <w:left w:val="single" w:sz="6" w:space="0" w:color="000000"/>
              <w:right w:val="single" w:sz="6" w:space="0" w:color="000000"/>
            </w:tcBorders>
            <w:vAlign w:val="center"/>
          </w:tcPr>
          <w:p w14:paraId="12E3D795" w14:textId="77777777" w:rsidR="003F1990" w:rsidRPr="00F47A10" w:rsidRDefault="003F1990" w:rsidP="00174907">
            <w:pPr>
              <w:pStyle w:val="Tablebody-"/>
              <w:autoSpaceDE w:val="0"/>
              <w:autoSpaceDN w:val="0"/>
              <w:adjustRightInd w:val="0"/>
              <w:spacing w:before="0" w:after="0"/>
              <w:jc w:val="both"/>
              <w:rPr>
                <w:rFonts w:ascii="Calibri" w:hAnsi="Calibri" w:cs="Calibri"/>
                <w:sz w:val="20"/>
                <w:szCs w:val="20"/>
                <w:lang w:val="fr-FR"/>
              </w:rPr>
            </w:pPr>
          </w:p>
        </w:tc>
        <w:tc>
          <w:tcPr>
            <w:tcW w:w="284" w:type="dxa"/>
            <w:vMerge/>
            <w:tcBorders>
              <w:left w:val="single" w:sz="6" w:space="0" w:color="000000"/>
              <w:bottom w:val="single" w:sz="6" w:space="0" w:color="000000"/>
              <w:right w:val="single" w:sz="6" w:space="0" w:color="000000"/>
            </w:tcBorders>
            <w:vAlign w:val="center"/>
          </w:tcPr>
          <w:p w14:paraId="49D23C01" w14:textId="3DFE2ABA" w:rsidR="003F1990" w:rsidRPr="00F47A10" w:rsidRDefault="003F1990" w:rsidP="00174907">
            <w:pPr>
              <w:pStyle w:val="Tablebody-"/>
              <w:autoSpaceDE w:val="0"/>
              <w:autoSpaceDN w:val="0"/>
              <w:adjustRightInd w:val="0"/>
              <w:spacing w:before="0" w:after="0"/>
              <w:jc w:val="both"/>
              <w:rPr>
                <w:rFonts w:ascii="Calibri" w:hAnsi="Calibri" w:cs="Calibri"/>
                <w:sz w:val="20"/>
                <w:szCs w:val="20"/>
                <w:lang w:val="fr-FR"/>
              </w:rPr>
            </w:pPr>
          </w:p>
        </w:tc>
        <w:tc>
          <w:tcPr>
            <w:tcW w:w="1503" w:type="dxa"/>
            <w:gridSpan w:val="4"/>
            <w:tcBorders>
              <w:top w:val="single" w:sz="6" w:space="0" w:color="000000"/>
              <w:left w:val="single" w:sz="6" w:space="0" w:color="000000"/>
              <w:bottom w:val="single" w:sz="6" w:space="0" w:color="000000"/>
              <w:right w:val="single" w:sz="6" w:space="0" w:color="000000"/>
            </w:tcBorders>
            <w:vAlign w:val="center"/>
          </w:tcPr>
          <w:p w14:paraId="2154DA24" w14:textId="77777777" w:rsidR="003F1990" w:rsidRPr="008738B2" w:rsidRDefault="003F1990"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EndTimeStatus</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4F416082" w14:textId="77777777" w:rsidR="003F1990" w:rsidRPr="00E7759A" w:rsidRDefault="003F199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1A20355E" w14:textId="5B0B697C" w:rsidR="003F1990" w:rsidRPr="00E7759A" w:rsidRDefault="003F1990" w:rsidP="00174907">
            <w:pPr>
              <w:pStyle w:val="Tablebody-"/>
              <w:autoSpaceDE w:val="0"/>
              <w:autoSpaceDN w:val="0"/>
              <w:adjustRightInd w:val="0"/>
              <w:spacing w:before="0" w:after="0"/>
              <w:rPr>
                <w:rFonts w:ascii="Calibri" w:hAnsi="Calibri" w:cs="Calibri"/>
                <w:i/>
                <w:iCs/>
                <w:sz w:val="20"/>
                <w:szCs w:val="20"/>
              </w:rPr>
            </w:pPr>
            <w:r w:rsidRPr="00E7759A">
              <w:rPr>
                <w:rFonts w:ascii="Calibri" w:hAnsi="Calibri" w:cs="Calibri"/>
                <w:i/>
                <w:sz w:val="20"/>
                <w:szCs w:val="20"/>
              </w:rPr>
              <w:t xml:space="preserve">Enum: </w:t>
            </w:r>
            <w:ins w:id="360" w:author="thierry henault" w:date="2022-08-10T15:34:00Z">
              <w:r w:rsidR="008A3AA3">
                <w:rPr>
                  <w:rFonts w:ascii="Calibri" w:hAnsi="Calibri" w:cs="Calibri"/>
                  <w:i/>
                  <w:sz w:val="20"/>
                  <w:szCs w:val="20"/>
                </w:rPr>
                <w:t>{</w:t>
              </w:r>
            </w:ins>
            <w:r w:rsidRPr="00E7759A">
              <w:rPr>
                <w:rFonts w:ascii="Calibri" w:hAnsi="Calibri" w:cs="Calibri"/>
                <w:i/>
                <w:sz w:val="20"/>
                <w:szCs w:val="20"/>
              </w:rPr>
              <w:t xml:space="preserve">undefined | </w:t>
            </w:r>
            <w:proofErr w:type="spellStart"/>
            <w:r w:rsidRPr="00E7759A">
              <w:rPr>
                <w:rFonts w:ascii="Calibri" w:hAnsi="Calibri" w:cs="Calibri"/>
                <w:i/>
                <w:sz w:val="20"/>
                <w:szCs w:val="20"/>
              </w:rPr>
              <w:t>longTerm</w:t>
            </w:r>
            <w:proofErr w:type="spellEnd"/>
            <w:r w:rsidRPr="00E7759A">
              <w:rPr>
                <w:rFonts w:ascii="Calibri" w:hAnsi="Calibri" w:cs="Calibri"/>
                <w:i/>
                <w:sz w:val="20"/>
                <w:szCs w:val="20"/>
              </w:rPr>
              <w:t xml:space="preserve"> | </w:t>
            </w:r>
            <w:proofErr w:type="spellStart"/>
            <w:r w:rsidRPr="00E7759A">
              <w:rPr>
                <w:rFonts w:ascii="Calibri" w:hAnsi="Calibri" w:cs="Calibri"/>
                <w:i/>
                <w:sz w:val="20"/>
                <w:szCs w:val="20"/>
              </w:rPr>
              <w:t>shortTerm</w:t>
            </w:r>
            <w:proofErr w:type="spellEnd"/>
            <w:ins w:id="361" w:author="thierry henault" w:date="2022-08-10T15:34:00Z">
              <w:r w:rsidR="008A3AA3">
                <w:rPr>
                  <w:rFonts w:ascii="Calibri" w:hAnsi="Calibri" w:cs="Calibri"/>
                  <w:i/>
                  <w:sz w:val="20"/>
                  <w:szCs w:val="20"/>
                </w:rPr>
                <w:t>}</w:t>
              </w:r>
            </w:ins>
          </w:p>
        </w:tc>
        <w:tc>
          <w:tcPr>
            <w:tcW w:w="4507" w:type="dxa"/>
            <w:tcBorders>
              <w:top w:val="single" w:sz="6" w:space="0" w:color="000000"/>
              <w:left w:val="single" w:sz="6" w:space="0" w:color="000000"/>
              <w:bottom w:val="single" w:sz="6" w:space="0" w:color="000000"/>
              <w:right w:val="single" w:sz="4" w:space="0" w:color="000000"/>
            </w:tcBorders>
            <w:vAlign w:val="center"/>
          </w:tcPr>
          <w:p w14:paraId="60AC1E54" w14:textId="640887DA" w:rsidR="003F1990" w:rsidRPr="00E7759A" w:rsidRDefault="003F1990" w:rsidP="00174907">
            <w:pPr>
              <w:pStyle w:val="Tablebody-"/>
              <w:autoSpaceDE w:val="0"/>
              <w:autoSpaceDN w:val="0"/>
              <w:adjustRightInd w:val="0"/>
              <w:spacing w:before="0" w:after="0"/>
              <w:jc w:val="both"/>
              <w:rPr>
                <w:rFonts w:ascii="Calibri" w:hAnsi="Calibri" w:cs="Calibri"/>
                <w:sz w:val="20"/>
                <w:szCs w:val="20"/>
              </w:rPr>
            </w:pPr>
            <w:r w:rsidRPr="008A3AA3">
              <w:rPr>
                <w:rFonts w:ascii="Calibri" w:hAnsi="Calibri" w:cs="Calibri"/>
                <w:sz w:val="20"/>
                <w:szCs w:val="20"/>
                <w:highlight w:val="lightGray"/>
                <w:lang w:val="fr-FR"/>
              </w:rPr>
              <w:t xml:space="preserve">Si l'heure de fin n'est pas fournie, s'il faut l'interpréter comme une SITUATION à long terme, à court terme ou d'une durée inconnue. </w:t>
            </w:r>
            <w:r w:rsidRPr="008A3AA3">
              <w:rPr>
                <w:rFonts w:ascii="Calibri" w:hAnsi="Calibri" w:cs="Calibri"/>
                <w:sz w:val="20"/>
                <w:szCs w:val="20"/>
                <w:highlight w:val="lightGray"/>
              </w:rPr>
              <w:t xml:space="preserve">La </w:t>
            </w:r>
            <w:proofErr w:type="spellStart"/>
            <w:r w:rsidRPr="008A3AA3">
              <w:rPr>
                <w:rFonts w:ascii="Calibri" w:hAnsi="Calibri" w:cs="Calibri"/>
                <w:sz w:val="20"/>
                <w:szCs w:val="20"/>
                <w:highlight w:val="lightGray"/>
              </w:rPr>
              <w:t>valeur</w:t>
            </w:r>
            <w:proofErr w:type="spellEnd"/>
            <w:r w:rsidRPr="008A3AA3">
              <w:rPr>
                <w:rFonts w:ascii="Calibri" w:hAnsi="Calibri" w:cs="Calibri"/>
                <w:sz w:val="20"/>
                <w:szCs w:val="20"/>
                <w:highlight w:val="lightGray"/>
              </w:rPr>
              <w:t xml:space="preserve"> par </w:t>
            </w:r>
            <w:proofErr w:type="spellStart"/>
            <w:r w:rsidRPr="008A3AA3">
              <w:rPr>
                <w:rFonts w:ascii="Calibri" w:hAnsi="Calibri" w:cs="Calibri"/>
                <w:sz w:val="20"/>
                <w:szCs w:val="20"/>
                <w:highlight w:val="lightGray"/>
              </w:rPr>
              <w:t>défaut</w:t>
            </w:r>
            <w:proofErr w:type="spellEnd"/>
            <w:r w:rsidRPr="008A3AA3">
              <w:rPr>
                <w:rFonts w:ascii="Calibri" w:hAnsi="Calibri" w:cs="Calibri"/>
                <w:sz w:val="20"/>
                <w:szCs w:val="20"/>
                <w:highlight w:val="lightGray"/>
              </w:rPr>
              <w:t xml:space="preserve"> </w:t>
            </w:r>
            <w:proofErr w:type="spellStart"/>
            <w:r w:rsidRPr="008A3AA3">
              <w:rPr>
                <w:rFonts w:ascii="Calibri" w:hAnsi="Calibri" w:cs="Calibri"/>
                <w:sz w:val="20"/>
                <w:szCs w:val="20"/>
                <w:highlight w:val="lightGray"/>
              </w:rPr>
              <w:t>est</w:t>
            </w:r>
            <w:proofErr w:type="spellEnd"/>
            <w:r w:rsidRPr="008A3AA3">
              <w:rPr>
                <w:rFonts w:ascii="Calibri" w:hAnsi="Calibri" w:cs="Calibri"/>
                <w:sz w:val="20"/>
                <w:szCs w:val="20"/>
                <w:highlight w:val="lightGray"/>
              </w:rPr>
              <w:t xml:space="preserve"> </w:t>
            </w:r>
            <w:proofErr w:type="spellStart"/>
            <w:r w:rsidRPr="008A3AA3">
              <w:rPr>
                <w:rFonts w:ascii="Calibri" w:hAnsi="Calibri" w:cs="Calibri"/>
                <w:sz w:val="20"/>
                <w:szCs w:val="20"/>
                <w:highlight w:val="lightGray"/>
              </w:rPr>
              <w:t>indéfinie</w:t>
            </w:r>
            <w:proofErr w:type="spellEnd"/>
            <w:r w:rsidRPr="00F47A10">
              <w:rPr>
                <w:rFonts w:ascii="Calibri" w:hAnsi="Calibri" w:cs="Calibri"/>
                <w:sz w:val="20"/>
                <w:szCs w:val="20"/>
              </w:rPr>
              <w:t xml:space="preserve"> </w:t>
            </w:r>
          </w:p>
        </w:tc>
      </w:tr>
      <w:tr w:rsidR="004403DC" w:rsidRPr="00E7759A" w14:paraId="6C6F134E" w14:textId="77777777" w:rsidTr="000604CD">
        <w:trPr>
          <w:cantSplit/>
        </w:trPr>
        <w:tc>
          <w:tcPr>
            <w:tcW w:w="824" w:type="dxa"/>
            <w:vMerge/>
            <w:tcBorders>
              <w:left w:val="single" w:sz="6" w:space="0" w:color="000000"/>
              <w:right w:val="single" w:sz="6" w:space="0" w:color="000000"/>
            </w:tcBorders>
            <w:vAlign w:val="center"/>
          </w:tcPr>
          <w:p w14:paraId="1877CDBF"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471CD60D" w14:textId="77777777" w:rsidR="004403DC" w:rsidRPr="008738B2"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r w:rsidRPr="008738B2">
              <w:rPr>
                <w:rFonts w:ascii="Calibri" w:hAnsi="Calibri" w:cs="Calibri"/>
                <w:b/>
                <w:i/>
                <w:sz w:val="20"/>
                <w:szCs w:val="20"/>
                <w:highlight w:val="lightGray"/>
              </w:rPr>
              <w:t>Repetitions</w:t>
            </w:r>
          </w:p>
        </w:tc>
        <w:tc>
          <w:tcPr>
            <w:tcW w:w="1070" w:type="dxa"/>
            <w:tcBorders>
              <w:top w:val="single" w:sz="6" w:space="0" w:color="000000"/>
              <w:left w:val="single" w:sz="6" w:space="0" w:color="000000"/>
              <w:bottom w:val="single" w:sz="6" w:space="0" w:color="000000"/>
              <w:right w:val="single" w:sz="6" w:space="0" w:color="000000"/>
            </w:tcBorders>
            <w:vAlign w:val="center"/>
          </w:tcPr>
          <w:p w14:paraId="384C9D5F"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6E3E0785"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DayType</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5CB37A7E" w14:textId="57D4AA90" w:rsidR="004403DC"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8A3AA3">
              <w:rPr>
                <w:rFonts w:ascii="Calibri" w:hAnsi="Calibri" w:cs="Calibri"/>
                <w:sz w:val="20"/>
                <w:szCs w:val="20"/>
                <w:highlight w:val="lightGray"/>
                <w:lang w:val="fr-FR"/>
              </w:rPr>
              <w:t xml:space="preserve">La situation s'applique uniquement aux types de jours répétés au cours de la ou des périodes de validité globales. </w:t>
            </w:r>
            <w:r w:rsidRPr="008A3AA3">
              <w:rPr>
                <w:rFonts w:ascii="Calibri" w:hAnsi="Calibri" w:cs="Calibri"/>
                <w:sz w:val="20"/>
                <w:szCs w:val="20"/>
                <w:highlight w:val="lightGray"/>
              </w:rPr>
              <w:t xml:space="preserve">Par </w:t>
            </w:r>
            <w:proofErr w:type="spellStart"/>
            <w:r w:rsidRPr="008A3AA3">
              <w:rPr>
                <w:rFonts w:ascii="Calibri" w:hAnsi="Calibri" w:cs="Calibri"/>
                <w:sz w:val="20"/>
                <w:szCs w:val="20"/>
                <w:highlight w:val="lightGray"/>
              </w:rPr>
              <w:t>exemple</w:t>
            </w:r>
            <w:proofErr w:type="spellEnd"/>
            <w:r w:rsidRPr="008A3AA3">
              <w:rPr>
                <w:rFonts w:ascii="Calibri" w:hAnsi="Calibri" w:cs="Calibri"/>
                <w:sz w:val="20"/>
                <w:szCs w:val="20"/>
                <w:highlight w:val="lightGray"/>
              </w:rPr>
              <w:t xml:space="preserve"> </w:t>
            </w:r>
            <w:proofErr w:type="spellStart"/>
            <w:r w:rsidRPr="008A3AA3">
              <w:rPr>
                <w:rFonts w:ascii="Calibri" w:hAnsi="Calibri" w:cs="Calibri"/>
                <w:sz w:val="20"/>
                <w:szCs w:val="20"/>
                <w:highlight w:val="lightGray"/>
              </w:rPr>
              <w:t>dimanche</w:t>
            </w:r>
            <w:proofErr w:type="spellEnd"/>
            <w:r w:rsidRPr="008A3AA3">
              <w:rPr>
                <w:rFonts w:ascii="Calibri" w:hAnsi="Calibri" w:cs="Calibri"/>
                <w:sz w:val="20"/>
                <w:szCs w:val="20"/>
                <w:highlight w:val="lightGray"/>
              </w:rPr>
              <w:t>.</w:t>
            </w:r>
          </w:p>
        </w:tc>
      </w:tr>
      <w:tr w:rsidR="004403DC" w:rsidRPr="00E7759A" w14:paraId="5B20C1D3" w14:textId="77777777" w:rsidTr="000604CD">
        <w:trPr>
          <w:cantSplit/>
        </w:trPr>
        <w:tc>
          <w:tcPr>
            <w:tcW w:w="824" w:type="dxa"/>
            <w:vMerge/>
            <w:tcBorders>
              <w:left w:val="single" w:sz="6" w:space="0" w:color="000000"/>
              <w:right w:val="single" w:sz="6" w:space="0" w:color="000000"/>
            </w:tcBorders>
            <w:vAlign w:val="center"/>
          </w:tcPr>
          <w:p w14:paraId="7C4487E0"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
        </w:tc>
        <w:tc>
          <w:tcPr>
            <w:tcW w:w="284" w:type="dxa"/>
            <w:tcBorders>
              <w:top w:val="single" w:sz="6" w:space="0" w:color="000000"/>
              <w:left w:val="single" w:sz="6" w:space="0" w:color="000000"/>
              <w:bottom w:val="single" w:sz="6" w:space="0" w:color="000000"/>
              <w:right w:val="single" w:sz="6" w:space="0" w:color="000000"/>
            </w:tcBorders>
            <w:vAlign w:val="center"/>
          </w:tcPr>
          <w:p w14:paraId="6C1D95FB" w14:textId="093F1E03" w:rsidR="004403DC" w:rsidRPr="008738B2" w:rsidRDefault="004403DC" w:rsidP="00174907">
            <w:pPr>
              <w:pStyle w:val="Tablebody-"/>
              <w:autoSpaceDE w:val="0"/>
              <w:autoSpaceDN w:val="0"/>
              <w:adjustRightInd w:val="0"/>
              <w:spacing w:before="0" w:after="0"/>
              <w:jc w:val="both"/>
              <w:rPr>
                <w:rFonts w:ascii="Calibri" w:hAnsi="Calibri" w:cs="Calibri"/>
                <w:sz w:val="20"/>
                <w:szCs w:val="20"/>
                <w:highlight w:val="lightGray"/>
              </w:rPr>
            </w:pPr>
          </w:p>
        </w:tc>
        <w:tc>
          <w:tcPr>
            <w:tcW w:w="1503" w:type="dxa"/>
            <w:gridSpan w:val="4"/>
            <w:tcBorders>
              <w:top w:val="single" w:sz="6" w:space="0" w:color="000000"/>
              <w:left w:val="single" w:sz="6" w:space="0" w:color="000000"/>
              <w:bottom w:val="single" w:sz="6" w:space="0" w:color="000000"/>
              <w:right w:val="single" w:sz="6" w:space="0" w:color="000000"/>
            </w:tcBorders>
            <w:vAlign w:val="center"/>
          </w:tcPr>
          <w:p w14:paraId="460FB6E5" w14:textId="77777777" w:rsidR="004403DC" w:rsidRPr="008738B2"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DayType</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63E83AA4"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1:*</w:t>
            </w:r>
            <w:proofErr w:type="gramEnd"/>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5F1EA268"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enum</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35496126" w14:textId="14A02E6E" w:rsidR="004403DC" w:rsidRPr="00E7759A" w:rsidRDefault="004403DC" w:rsidP="00174907">
            <w:pPr>
              <w:pStyle w:val="Tablebody-"/>
              <w:autoSpaceDE w:val="0"/>
              <w:autoSpaceDN w:val="0"/>
              <w:adjustRightInd w:val="0"/>
              <w:spacing w:before="0" w:after="0"/>
              <w:jc w:val="both"/>
              <w:rPr>
                <w:rFonts w:ascii="Calibri" w:hAnsi="Calibri" w:cs="Calibri"/>
                <w:sz w:val="20"/>
                <w:szCs w:val="20"/>
                <w:lang w:val="fr-FR"/>
              </w:rPr>
            </w:pPr>
            <w:proofErr w:type="spellStart"/>
            <w:r w:rsidRPr="00E7759A">
              <w:rPr>
                <w:rFonts w:ascii="Calibri" w:hAnsi="Calibri" w:cs="Calibri"/>
                <w:sz w:val="20"/>
                <w:szCs w:val="20"/>
                <w:lang w:val="fr-FR"/>
              </w:rPr>
              <w:t>DayType</w:t>
            </w:r>
            <w:proofErr w:type="spellEnd"/>
            <w:r w:rsidRPr="00E7759A">
              <w:rPr>
                <w:rFonts w:ascii="Calibri" w:hAnsi="Calibri" w:cs="Calibri"/>
                <w:sz w:val="20"/>
                <w:szCs w:val="20"/>
                <w:lang w:val="fr-FR"/>
              </w:rPr>
              <w:t xml:space="preserve"> </w:t>
            </w:r>
          </w:p>
        </w:tc>
      </w:tr>
      <w:tr w:rsidR="004403DC" w:rsidRPr="00E32CB2" w14:paraId="2E65624E" w14:textId="77777777" w:rsidTr="000604CD">
        <w:trPr>
          <w:cantSplit/>
        </w:trPr>
        <w:tc>
          <w:tcPr>
            <w:tcW w:w="824" w:type="dxa"/>
            <w:vMerge/>
            <w:tcBorders>
              <w:left w:val="single" w:sz="6" w:space="0" w:color="000000"/>
              <w:right w:val="single" w:sz="6" w:space="0" w:color="000000"/>
            </w:tcBorders>
            <w:vAlign w:val="center"/>
          </w:tcPr>
          <w:p w14:paraId="12B89F63"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4FC74360" w14:textId="77777777" w:rsidR="004403DC" w:rsidRPr="008738B2" w:rsidRDefault="004403DC"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PublicationWindow</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2A708C5F" w14:textId="77777777" w:rsidR="004403DC" w:rsidRPr="00E7759A" w:rsidRDefault="004403DC"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3AC5F1D4" w14:textId="77777777" w:rsidR="004403DC" w:rsidRPr="00E7759A" w:rsidRDefault="004403DC"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range</w:t>
            </w:r>
          </w:p>
        </w:tc>
        <w:tc>
          <w:tcPr>
            <w:tcW w:w="4507" w:type="dxa"/>
            <w:tcBorders>
              <w:top w:val="single" w:sz="6" w:space="0" w:color="000000"/>
              <w:left w:val="single" w:sz="6" w:space="0" w:color="000000"/>
              <w:bottom w:val="single" w:sz="6" w:space="0" w:color="000000"/>
              <w:right w:val="single" w:sz="4" w:space="0" w:color="000000"/>
            </w:tcBorders>
            <w:vAlign w:val="center"/>
          </w:tcPr>
          <w:p w14:paraId="56DB1945" w14:textId="5EDB9E3D" w:rsidR="004403DC" w:rsidRPr="00F47A10" w:rsidRDefault="00F47A10" w:rsidP="00174907">
            <w:pPr>
              <w:pStyle w:val="Tablebody-"/>
              <w:autoSpaceDE w:val="0"/>
              <w:autoSpaceDN w:val="0"/>
              <w:adjustRightInd w:val="0"/>
              <w:spacing w:before="0" w:after="0"/>
              <w:jc w:val="both"/>
              <w:rPr>
                <w:rFonts w:ascii="Calibri" w:hAnsi="Calibri" w:cs="Calibri"/>
                <w:sz w:val="20"/>
                <w:szCs w:val="20"/>
                <w:lang w:val="fr-FR"/>
              </w:rPr>
            </w:pPr>
            <w:r w:rsidRPr="00F47A10">
              <w:rPr>
                <w:rFonts w:ascii="Calibri" w:hAnsi="Calibri" w:cs="Calibri"/>
                <w:sz w:val="20"/>
                <w:szCs w:val="20"/>
                <w:lang w:val="fr-FR"/>
              </w:rPr>
              <w:t>Fenêtre de publication pour SITUATION si différente de la période de validité. La période pendant laquelle le public est informé de SITUATION peut commencer avant ou après SITUATION.</w:t>
            </w:r>
          </w:p>
        </w:tc>
      </w:tr>
      <w:tr w:rsidR="003F1990" w:rsidRPr="00E7759A" w14:paraId="198ABD02" w14:textId="77777777" w:rsidTr="00B30525">
        <w:trPr>
          <w:cantSplit/>
        </w:trPr>
        <w:tc>
          <w:tcPr>
            <w:tcW w:w="824" w:type="dxa"/>
            <w:vMerge/>
            <w:tcBorders>
              <w:left w:val="single" w:sz="6" w:space="0" w:color="000000"/>
              <w:right w:val="single" w:sz="6" w:space="0" w:color="000000"/>
            </w:tcBorders>
            <w:vAlign w:val="center"/>
          </w:tcPr>
          <w:p w14:paraId="027915F1" w14:textId="77777777" w:rsidR="003F1990" w:rsidRPr="00F47A10" w:rsidRDefault="003F1990" w:rsidP="00174907">
            <w:pPr>
              <w:pStyle w:val="Tablebody-"/>
              <w:autoSpaceDE w:val="0"/>
              <w:autoSpaceDN w:val="0"/>
              <w:adjustRightInd w:val="0"/>
              <w:spacing w:before="0" w:after="0"/>
              <w:jc w:val="both"/>
              <w:rPr>
                <w:rFonts w:ascii="Calibri" w:hAnsi="Calibri" w:cs="Calibri"/>
                <w:sz w:val="20"/>
                <w:szCs w:val="20"/>
                <w:lang w:val="fr-FR"/>
              </w:rPr>
            </w:pPr>
          </w:p>
        </w:tc>
        <w:tc>
          <w:tcPr>
            <w:tcW w:w="284" w:type="dxa"/>
            <w:vMerge w:val="restart"/>
            <w:tcBorders>
              <w:top w:val="single" w:sz="6" w:space="0" w:color="000000"/>
              <w:left w:val="single" w:sz="6" w:space="0" w:color="000000"/>
              <w:right w:val="single" w:sz="6" w:space="0" w:color="000000"/>
            </w:tcBorders>
            <w:vAlign w:val="center"/>
          </w:tcPr>
          <w:p w14:paraId="7A4B7C97" w14:textId="6B2BC55B" w:rsidR="003F1990" w:rsidRPr="003F1990" w:rsidRDefault="003F1990" w:rsidP="00174907">
            <w:pPr>
              <w:pStyle w:val="Tablebody-"/>
              <w:autoSpaceDE w:val="0"/>
              <w:autoSpaceDN w:val="0"/>
              <w:adjustRightInd w:val="0"/>
              <w:spacing w:before="0" w:after="0"/>
              <w:jc w:val="both"/>
              <w:rPr>
                <w:rFonts w:ascii="Calibri" w:hAnsi="Calibri" w:cs="Calibri"/>
                <w:sz w:val="20"/>
                <w:szCs w:val="20"/>
                <w:highlight w:val="lightGray"/>
                <w:lang w:val="fr-FR"/>
              </w:rPr>
            </w:pPr>
          </w:p>
        </w:tc>
        <w:tc>
          <w:tcPr>
            <w:tcW w:w="1503" w:type="dxa"/>
            <w:gridSpan w:val="4"/>
            <w:tcBorders>
              <w:top w:val="single" w:sz="6" w:space="0" w:color="000000"/>
              <w:left w:val="single" w:sz="6" w:space="0" w:color="000000"/>
              <w:bottom w:val="single" w:sz="6" w:space="0" w:color="000000"/>
              <w:right w:val="single" w:sz="6" w:space="0" w:color="000000"/>
            </w:tcBorders>
            <w:vAlign w:val="center"/>
          </w:tcPr>
          <w:p w14:paraId="3CF795FC" w14:textId="77777777" w:rsidR="003F1990" w:rsidRPr="008738B2" w:rsidRDefault="003F1990"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StartTime</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0141A8F6" w14:textId="77777777" w:rsidR="003F1990" w:rsidRPr="00E7759A" w:rsidRDefault="003F1990" w:rsidP="00174907">
            <w:pPr>
              <w:pStyle w:val="Tablebody-"/>
              <w:autoSpaceDE w:val="0"/>
              <w:autoSpaceDN w:val="0"/>
              <w:adjustRightInd w:val="0"/>
              <w:spacing w:before="0" w:after="0"/>
              <w:jc w:val="both"/>
              <w:rPr>
                <w:rFonts w:ascii="Calibri" w:hAnsi="Calibri" w:cs="Calibri"/>
                <w:b/>
                <w:sz w:val="20"/>
                <w:szCs w:val="20"/>
              </w:rPr>
            </w:pPr>
            <w:r w:rsidRPr="00E7759A">
              <w:rPr>
                <w:rFonts w:ascii="Calibri" w:hAnsi="Calibri" w:cs="Calibri"/>
                <w:b/>
                <w:sz w:val="20"/>
                <w:szCs w:val="20"/>
              </w:rPr>
              <w:t>1:1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4EFB92A0" w14:textId="77777777" w:rsidR="003F1990" w:rsidRPr="00E7759A" w:rsidRDefault="003F1990" w:rsidP="00174907">
            <w:pPr>
              <w:pStyle w:val="Tablebody-"/>
              <w:autoSpaceDE w:val="0"/>
              <w:autoSpaceDN w:val="0"/>
              <w:adjustRightInd w:val="0"/>
              <w:spacing w:before="0" w:after="0"/>
              <w:jc w:val="both"/>
              <w:rPr>
                <w:rFonts w:ascii="Calibri" w:hAnsi="Calibri" w:cs="Calibri"/>
                <w:i/>
                <w:iCs/>
                <w:sz w:val="20"/>
                <w:szCs w:val="20"/>
              </w:rPr>
            </w:pPr>
            <w:proofErr w:type="spellStart"/>
            <w:proofErr w:type="gramStart"/>
            <w:r w:rsidRPr="00E7759A">
              <w:rPr>
                <w:rFonts w:ascii="Calibri" w:hAnsi="Calibri" w:cs="Calibri"/>
                <w:i/>
                <w:sz w:val="20"/>
                <w:szCs w:val="20"/>
              </w:rPr>
              <w:t>xsd:dateTime</w:t>
            </w:r>
            <w:proofErr w:type="spellEnd"/>
            <w:proofErr w:type="gramEnd"/>
          </w:p>
        </w:tc>
        <w:tc>
          <w:tcPr>
            <w:tcW w:w="4507" w:type="dxa"/>
            <w:tcBorders>
              <w:top w:val="single" w:sz="6" w:space="0" w:color="000000"/>
              <w:left w:val="single" w:sz="6" w:space="0" w:color="000000"/>
              <w:bottom w:val="single" w:sz="6" w:space="0" w:color="000000"/>
              <w:right w:val="single" w:sz="4" w:space="0" w:color="000000"/>
            </w:tcBorders>
            <w:vAlign w:val="center"/>
          </w:tcPr>
          <w:p w14:paraId="2434D2E1" w14:textId="1267F60E" w:rsidR="003F1990" w:rsidRPr="00E7759A" w:rsidRDefault="003F1990" w:rsidP="00174907">
            <w:pPr>
              <w:pStyle w:val="Tablebody-"/>
              <w:autoSpaceDE w:val="0"/>
              <w:autoSpaceDN w:val="0"/>
              <w:adjustRightInd w:val="0"/>
              <w:spacing w:before="0" w:after="0"/>
              <w:jc w:val="both"/>
              <w:rPr>
                <w:rFonts w:ascii="Calibri" w:hAnsi="Calibri" w:cs="Calibri"/>
                <w:sz w:val="20"/>
                <w:szCs w:val="20"/>
              </w:rPr>
            </w:pPr>
            <w:proofErr w:type="spellStart"/>
            <w:r w:rsidRPr="00F47A10">
              <w:rPr>
                <w:rFonts w:ascii="Calibri" w:hAnsi="Calibri" w:cs="Calibri"/>
                <w:sz w:val="20"/>
                <w:szCs w:val="20"/>
              </w:rPr>
              <w:t>L'horodatage</w:t>
            </w:r>
            <w:proofErr w:type="spellEnd"/>
            <w:r w:rsidRPr="00F47A10">
              <w:rPr>
                <w:rFonts w:ascii="Calibri" w:hAnsi="Calibri" w:cs="Calibri"/>
                <w:sz w:val="20"/>
                <w:szCs w:val="20"/>
              </w:rPr>
              <w:t xml:space="preserve"> de début (</w:t>
            </w:r>
            <w:proofErr w:type="spellStart"/>
            <w:r w:rsidRPr="00F47A10">
              <w:rPr>
                <w:rFonts w:ascii="Calibri" w:hAnsi="Calibri" w:cs="Calibri"/>
                <w:sz w:val="20"/>
                <w:szCs w:val="20"/>
              </w:rPr>
              <w:t>inclusif</w:t>
            </w:r>
            <w:proofErr w:type="spellEnd"/>
            <w:r w:rsidRPr="00F47A10">
              <w:rPr>
                <w:rFonts w:ascii="Calibri" w:hAnsi="Calibri" w:cs="Calibri"/>
                <w:sz w:val="20"/>
                <w:szCs w:val="20"/>
              </w:rPr>
              <w:t>)</w:t>
            </w:r>
          </w:p>
        </w:tc>
      </w:tr>
      <w:tr w:rsidR="003F1990" w:rsidRPr="00E32CB2" w14:paraId="2FBC1B4A" w14:textId="77777777" w:rsidTr="00B30525">
        <w:trPr>
          <w:cantSplit/>
        </w:trPr>
        <w:tc>
          <w:tcPr>
            <w:tcW w:w="824" w:type="dxa"/>
            <w:vMerge/>
            <w:tcBorders>
              <w:left w:val="single" w:sz="6" w:space="0" w:color="000000"/>
              <w:right w:val="single" w:sz="6" w:space="0" w:color="000000"/>
            </w:tcBorders>
            <w:vAlign w:val="center"/>
          </w:tcPr>
          <w:p w14:paraId="7A81C333" w14:textId="77777777" w:rsidR="003F1990" w:rsidRPr="00E7759A" w:rsidRDefault="003F1990" w:rsidP="00174907">
            <w:pPr>
              <w:pStyle w:val="Tablebody-"/>
              <w:autoSpaceDE w:val="0"/>
              <w:autoSpaceDN w:val="0"/>
              <w:adjustRightInd w:val="0"/>
              <w:spacing w:before="0" w:after="0"/>
              <w:jc w:val="both"/>
              <w:rPr>
                <w:rFonts w:ascii="Calibri" w:hAnsi="Calibri" w:cs="Calibri"/>
                <w:sz w:val="20"/>
                <w:szCs w:val="20"/>
              </w:rPr>
            </w:pPr>
          </w:p>
        </w:tc>
        <w:tc>
          <w:tcPr>
            <w:tcW w:w="284" w:type="dxa"/>
            <w:vMerge/>
            <w:tcBorders>
              <w:left w:val="single" w:sz="6" w:space="0" w:color="000000"/>
              <w:right w:val="single" w:sz="6" w:space="0" w:color="000000"/>
            </w:tcBorders>
            <w:vAlign w:val="center"/>
          </w:tcPr>
          <w:p w14:paraId="5F2A74AF" w14:textId="0B1F39AF" w:rsidR="003F1990" w:rsidRPr="008738B2" w:rsidRDefault="003F1990" w:rsidP="00174907">
            <w:pPr>
              <w:pStyle w:val="Tablebody-"/>
              <w:autoSpaceDE w:val="0"/>
              <w:autoSpaceDN w:val="0"/>
              <w:adjustRightInd w:val="0"/>
              <w:spacing w:before="0" w:after="0"/>
              <w:jc w:val="both"/>
              <w:rPr>
                <w:rFonts w:ascii="Calibri" w:hAnsi="Calibri" w:cs="Calibri"/>
                <w:sz w:val="20"/>
                <w:szCs w:val="20"/>
                <w:highlight w:val="lightGray"/>
              </w:rPr>
            </w:pPr>
          </w:p>
        </w:tc>
        <w:tc>
          <w:tcPr>
            <w:tcW w:w="1503" w:type="dxa"/>
            <w:gridSpan w:val="4"/>
            <w:tcBorders>
              <w:top w:val="single" w:sz="6" w:space="0" w:color="000000"/>
              <w:left w:val="single" w:sz="6" w:space="0" w:color="000000"/>
              <w:bottom w:val="single" w:sz="6" w:space="0" w:color="000000"/>
              <w:right w:val="single" w:sz="6" w:space="0" w:color="000000"/>
            </w:tcBorders>
            <w:vAlign w:val="center"/>
          </w:tcPr>
          <w:p w14:paraId="7ACB52D5" w14:textId="77777777" w:rsidR="003F1990" w:rsidRPr="008738B2" w:rsidRDefault="003F1990"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EndTime</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6535BFD8" w14:textId="77777777" w:rsidR="003F1990" w:rsidRPr="00E7759A" w:rsidRDefault="003F199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5A0DB515" w14:textId="77777777" w:rsidR="003F1990" w:rsidRPr="00E7759A" w:rsidRDefault="003F1990" w:rsidP="00174907">
            <w:pPr>
              <w:pStyle w:val="Tablebody-"/>
              <w:autoSpaceDE w:val="0"/>
              <w:autoSpaceDN w:val="0"/>
              <w:adjustRightInd w:val="0"/>
              <w:spacing w:before="0" w:after="0"/>
              <w:jc w:val="both"/>
              <w:rPr>
                <w:rFonts w:ascii="Calibri" w:hAnsi="Calibri" w:cs="Calibri"/>
                <w:i/>
                <w:iCs/>
                <w:sz w:val="20"/>
                <w:szCs w:val="20"/>
              </w:rPr>
            </w:pPr>
            <w:proofErr w:type="spellStart"/>
            <w:proofErr w:type="gramStart"/>
            <w:r w:rsidRPr="00E7759A">
              <w:rPr>
                <w:rFonts w:ascii="Calibri" w:hAnsi="Calibri" w:cs="Calibri"/>
                <w:i/>
                <w:sz w:val="20"/>
                <w:szCs w:val="20"/>
              </w:rPr>
              <w:t>xsd:dateTime</w:t>
            </w:r>
            <w:proofErr w:type="spellEnd"/>
            <w:proofErr w:type="gramEnd"/>
          </w:p>
        </w:tc>
        <w:tc>
          <w:tcPr>
            <w:tcW w:w="4507" w:type="dxa"/>
            <w:tcBorders>
              <w:top w:val="single" w:sz="6" w:space="0" w:color="000000"/>
              <w:left w:val="single" w:sz="6" w:space="0" w:color="000000"/>
              <w:bottom w:val="single" w:sz="6" w:space="0" w:color="000000"/>
              <w:right w:val="single" w:sz="4" w:space="0" w:color="000000"/>
            </w:tcBorders>
            <w:vAlign w:val="center"/>
          </w:tcPr>
          <w:p w14:paraId="5AE8CAE2" w14:textId="55A04F9A" w:rsidR="003F1990" w:rsidRPr="008A3AA3" w:rsidRDefault="003F1990" w:rsidP="00174907">
            <w:pPr>
              <w:pStyle w:val="Tablebody-"/>
              <w:autoSpaceDE w:val="0"/>
              <w:autoSpaceDN w:val="0"/>
              <w:adjustRightInd w:val="0"/>
              <w:spacing w:before="0" w:after="0"/>
              <w:jc w:val="both"/>
              <w:rPr>
                <w:rFonts w:ascii="Calibri" w:hAnsi="Calibri" w:cs="Calibri"/>
                <w:sz w:val="20"/>
                <w:szCs w:val="20"/>
                <w:highlight w:val="lightGray"/>
                <w:lang w:val="fr-FR"/>
              </w:rPr>
            </w:pPr>
            <w:r w:rsidRPr="008A3AA3">
              <w:rPr>
                <w:rFonts w:ascii="Calibri" w:hAnsi="Calibri" w:cs="Calibri"/>
                <w:sz w:val="20"/>
                <w:szCs w:val="20"/>
                <w:highlight w:val="lightGray"/>
                <w:lang w:val="fr-FR"/>
              </w:rPr>
              <w:t>L'horodatage de fin (inclusif). Si elle est omise, la fin de la plage est ouverte, c'est-à-dire qu'elle doit être interprétée comme "pour toujours".</w:t>
            </w:r>
          </w:p>
        </w:tc>
      </w:tr>
      <w:tr w:rsidR="003F1990" w:rsidRPr="00E32CB2" w14:paraId="48325402" w14:textId="77777777" w:rsidTr="00B30525">
        <w:trPr>
          <w:cantSplit/>
        </w:trPr>
        <w:tc>
          <w:tcPr>
            <w:tcW w:w="824" w:type="dxa"/>
            <w:vMerge/>
            <w:tcBorders>
              <w:left w:val="single" w:sz="6" w:space="0" w:color="000000"/>
              <w:bottom w:val="single" w:sz="4" w:space="0" w:color="auto"/>
              <w:right w:val="single" w:sz="6" w:space="0" w:color="000000"/>
            </w:tcBorders>
            <w:vAlign w:val="center"/>
          </w:tcPr>
          <w:p w14:paraId="5E6FC1E5" w14:textId="77777777" w:rsidR="003F1990" w:rsidRPr="00F47A10" w:rsidRDefault="003F1990" w:rsidP="00174907">
            <w:pPr>
              <w:pStyle w:val="Tablebody-"/>
              <w:autoSpaceDE w:val="0"/>
              <w:autoSpaceDN w:val="0"/>
              <w:adjustRightInd w:val="0"/>
              <w:spacing w:before="0" w:after="0"/>
              <w:jc w:val="both"/>
              <w:rPr>
                <w:rFonts w:ascii="Calibri" w:hAnsi="Calibri" w:cs="Calibri"/>
                <w:sz w:val="20"/>
                <w:szCs w:val="20"/>
                <w:lang w:val="fr-FR"/>
              </w:rPr>
            </w:pPr>
          </w:p>
        </w:tc>
        <w:tc>
          <w:tcPr>
            <w:tcW w:w="284" w:type="dxa"/>
            <w:vMerge/>
            <w:tcBorders>
              <w:left w:val="single" w:sz="6" w:space="0" w:color="000000"/>
              <w:bottom w:val="single" w:sz="6" w:space="0" w:color="000000"/>
              <w:right w:val="single" w:sz="6" w:space="0" w:color="000000"/>
            </w:tcBorders>
            <w:vAlign w:val="center"/>
          </w:tcPr>
          <w:p w14:paraId="006E4A22" w14:textId="3315200F" w:rsidR="003F1990" w:rsidRPr="008738B2" w:rsidRDefault="003F1990" w:rsidP="00174907">
            <w:pPr>
              <w:pStyle w:val="Tablebody-"/>
              <w:autoSpaceDE w:val="0"/>
              <w:autoSpaceDN w:val="0"/>
              <w:adjustRightInd w:val="0"/>
              <w:spacing w:before="0" w:after="0"/>
              <w:jc w:val="both"/>
              <w:rPr>
                <w:rFonts w:ascii="Calibri" w:hAnsi="Calibri" w:cs="Calibri"/>
                <w:sz w:val="20"/>
                <w:szCs w:val="20"/>
                <w:highlight w:val="lightGray"/>
                <w:lang w:val="fr-FR"/>
              </w:rPr>
            </w:pPr>
          </w:p>
        </w:tc>
        <w:tc>
          <w:tcPr>
            <w:tcW w:w="1503" w:type="dxa"/>
            <w:gridSpan w:val="4"/>
            <w:tcBorders>
              <w:top w:val="single" w:sz="6" w:space="0" w:color="000000"/>
              <w:left w:val="single" w:sz="6" w:space="0" w:color="000000"/>
              <w:bottom w:val="single" w:sz="6" w:space="0" w:color="000000"/>
              <w:right w:val="single" w:sz="6" w:space="0" w:color="000000"/>
            </w:tcBorders>
            <w:vAlign w:val="center"/>
          </w:tcPr>
          <w:p w14:paraId="221EA8F6" w14:textId="77777777" w:rsidR="003F1990" w:rsidRPr="008738B2" w:rsidRDefault="003F1990"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EndTimeStatus</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0D449819" w14:textId="77777777" w:rsidR="003F1990" w:rsidRPr="00E7759A" w:rsidRDefault="003F199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1B8BB4F0" w14:textId="3181EACC" w:rsidR="003F1990" w:rsidRPr="00E7759A" w:rsidRDefault="003F1990"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 xml:space="preserve">Enum: </w:t>
            </w:r>
            <w:ins w:id="362" w:author="thierry henault" w:date="2022-08-11T09:08:00Z">
              <w:r w:rsidR="004539FB">
                <w:rPr>
                  <w:rFonts w:ascii="Calibri" w:hAnsi="Calibri" w:cs="Calibri"/>
                  <w:i/>
                  <w:sz w:val="20"/>
                  <w:szCs w:val="20"/>
                </w:rPr>
                <w:t>{</w:t>
              </w:r>
            </w:ins>
            <w:r w:rsidRPr="00E7759A">
              <w:rPr>
                <w:rFonts w:ascii="Calibri" w:hAnsi="Calibri" w:cs="Calibri"/>
                <w:i/>
                <w:sz w:val="20"/>
                <w:szCs w:val="20"/>
              </w:rPr>
              <w:t xml:space="preserve">undefined | </w:t>
            </w:r>
            <w:proofErr w:type="spellStart"/>
            <w:r w:rsidRPr="00E7759A">
              <w:rPr>
                <w:rFonts w:ascii="Calibri" w:hAnsi="Calibri" w:cs="Calibri"/>
                <w:i/>
                <w:sz w:val="20"/>
                <w:szCs w:val="20"/>
              </w:rPr>
              <w:t>longTerm</w:t>
            </w:r>
            <w:proofErr w:type="spellEnd"/>
            <w:r w:rsidRPr="00E7759A">
              <w:rPr>
                <w:rFonts w:ascii="Calibri" w:hAnsi="Calibri" w:cs="Calibri"/>
                <w:i/>
                <w:sz w:val="20"/>
                <w:szCs w:val="20"/>
              </w:rPr>
              <w:t xml:space="preserve"> | </w:t>
            </w:r>
            <w:proofErr w:type="spellStart"/>
            <w:r w:rsidRPr="00E7759A">
              <w:rPr>
                <w:rFonts w:ascii="Calibri" w:hAnsi="Calibri" w:cs="Calibri"/>
                <w:i/>
                <w:sz w:val="20"/>
                <w:szCs w:val="20"/>
              </w:rPr>
              <w:t>shortTerm</w:t>
            </w:r>
            <w:proofErr w:type="spellEnd"/>
            <w:ins w:id="363" w:author="thierry henault" w:date="2022-08-11T09:09:00Z">
              <w:r w:rsidR="004539FB">
                <w:rPr>
                  <w:rFonts w:ascii="Calibri" w:hAnsi="Calibri" w:cs="Calibri"/>
                  <w:i/>
                  <w:sz w:val="20"/>
                  <w:szCs w:val="20"/>
                </w:rPr>
                <w:t>}</w:t>
              </w:r>
            </w:ins>
          </w:p>
        </w:tc>
        <w:tc>
          <w:tcPr>
            <w:tcW w:w="4507" w:type="dxa"/>
            <w:tcBorders>
              <w:top w:val="single" w:sz="6" w:space="0" w:color="000000"/>
              <w:left w:val="single" w:sz="6" w:space="0" w:color="000000"/>
              <w:bottom w:val="single" w:sz="6" w:space="0" w:color="000000"/>
              <w:right w:val="single" w:sz="4" w:space="0" w:color="000000"/>
            </w:tcBorders>
            <w:vAlign w:val="center"/>
          </w:tcPr>
          <w:p w14:paraId="5EE18554" w14:textId="77777777" w:rsidR="00717227" w:rsidRDefault="003F1990" w:rsidP="00174907">
            <w:pPr>
              <w:pStyle w:val="Tablebody-"/>
              <w:autoSpaceDE w:val="0"/>
              <w:autoSpaceDN w:val="0"/>
              <w:adjustRightInd w:val="0"/>
              <w:spacing w:before="0" w:after="0"/>
              <w:jc w:val="both"/>
              <w:rPr>
                <w:ins w:id="364" w:author="thierry henault" w:date="2022-08-11T12:22:00Z"/>
                <w:rFonts w:ascii="Calibri" w:hAnsi="Calibri" w:cs="Calibri"/>
                <w:sz w:val="20"/>
                <w:szCs w:val="20"/>
                <w:highlight w:val="lightGray"/>
                <w:lang w:val="fr-FR"/>
              </w:rPr>
            </w:pPr>
            <w:r w:rsidRPr="008A3AA3">
              <w:rPr>
                <w:rFonts w:ascii="Calibri" w:hAnsi="Calibri" w:cs="Calibri"/>
                <w:sz w:val="20"/>
                <w:szCs w:val="20"/>
                <w:highlight w:val="lightGray"/>
                <w:lang w:val="fr-FR"/>
              </w:rPr>
              <w:t>Si l'heure de fin n'est pas fournie, s'il faut l'interpréter comme une SITUATION à long terme, à court terme ou d'une durée inconnue.</w:t>
            </w:r>
          </w:p>
          <w:p w14:paraId="59A91FB5" w14:textId="511AFEEF" w:rsidR="003F1990" w:rsidRPr="00717227" w:rsidRDefault="003F1990" w:rsidP="00174907">
            <w:pPr>
              <w:pStyle w:val="Tablebody-"/>
              <w:autoSpaceDE w:val="0"/>
              <w:autoSpaceDN w:val="0"/>
              <w:adjustRightInd w:val="0"/>
              <w:spacing w:before="0" w:after="0"/>
              <w:jc w:val="both"/>
              <w:rPr>
                <w:rFonts w:ascii="Calibri" w:hAnsi="Calibri" w:cs="Calibri"/>
                <w:sz w:val="20"/>
                <w:szCs w:val="20"/>
                <w:highlight w:val="lightGray"/>
                <w:lang w:val="fr-FR"/>
              </w:rPr>
            </w:pPr>
            <w:del w:id="365" w:author="thierry henault" w:date="2022-08-11T12:22:00Z">
              <w:r w:rsidRPr="008A3AA3" w:rsidDel="00717227">
                <w:rPr>
                  <w:rFonts w:ascii="Calibri" w:hAnsi="Calibri" w:cs="Calibri"/>
                  <w:sz w:val="20"/>
                  <w:szCs w:val="20"/>
                  <w:highlight w:val="lightGray"/>
                  <w:lang w:val="fr-FR"/>
                </w:rPr>
                <w:delText xml:space="preserve"> </w:delText>
              </w:r>
            </w:del>
            <w:r w:rsidRPr="00717227">
              <w:rPr>
                <w:rFonts w:ascii="Calibri" w:hAnsi="Calibri" w:cs="Calibri"/>
                <w:sz w:val="20"/>
                <w:szCs w:val="20"/>
                <w:highlight w:val="lightGray"/>
                <w:lang w:val="fr-FR"/>
              </w:rPr>
              <w:t xml:space="preserve">La valeur par défaut est </w:t>
            </w:r>
            <w:proofErr w:type="spellStart"/>
            <w:ins w:id="366" w:author="thierry henault" w:date="2022-08-11T12:22:00Z">
              <w:r w:rsidR="00717227">
                <w:rPr>
                  <w:rFonts w:ascii="Calibri" w:hAnsi="Calibri" w:cs="Calibri"/>
                  <w:sz w:val="20"/>
                  <w:szCs w:val="20"/>
                  <w:highlight w:val="lightGray"/>
                  <w:lang w:val="fr-FR"/>
                </w:rPr>
                <w:t>undefined</w:t>
              </w:r>
              <w:proofErr w:type="spellEnd"/>
              <w:r w:rsidR="00717227" w:rsidRPr="00717227">
                <w:rPr>
                  <w:rFonts w:ascii="Calibri" w:hAnsi="Calibri" w:cs="Calibri"/>
                  <w:sz w:val="20"/>
                  <w:szCs w:val="20"/>
                  <w:highlight w:val="lightGray"/>
                  <w:lang w:val="fr-FR"/>
                </w:rPr>
                <w:t xml:space="preserve"> </w:t>
              </w:r>
            </w:ins>
          </w:p>
        </w:tc>
      </w:tr>
      <w:tr w:rsidR="00F47A10" w:rsidRPr="00E32CB2" w14:paraId="3F8FE1E7" w14:textId="77777777" w:rsidTr="000604CD">
        <w:trPr>
          <w:cantSplit/>
        </w:trPr>
        <w:tc>
          <w:tcPr>
            <w:tcW w:w="824" w:type="dxa"/>
            <w:vMerge w:val="restart"/>
            <w:tcBorders>
              <w:top w:val="single" w:sz="4" w:space="0" w:color="auto"/>
              <w:left w:val="single" w:sz="4" w:space="0" w:color="auto"/>
              <w:right w:val="single" w:sz="4" w:space="0" w:color="auto"/>
            </w:tcBorders>
            <w:vAlign w:val="center"/>
          </w:tcPr>
          <w:p w14:paraId="4DCDAC70" w14:textId="77777777" w:rsidR="00F47A10" w:rsidRPr="00E7759A" w:rsidRDefault="00F47A10" w:rsidP="00174907">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ClassifierGroup</w:t>
            </w:r>
            <w:proofErr w:type="spellEnd"/>
          </w:p>
        </w:tc>
        <w:tc>
          <w:tcPr>
            <w:tcW w:w="1787" w:type="dxa"/>
            <w:gridSpan w:val="5"/>
            <w:tcBorders>
              <w:top w:val="single" w:sz="6" w:space="0" w:color="000000"/>
              <w:left w:val="single" w:sz="4" w:space="0" w:color="auto"/>
              <w:bottom w:val="single" w:sz="6" w:space="0" w:color="000000"/>
              <w:right w:val="single" w:sz="6" w:space="0" w:color="000000"/>
            </w:tcBorders>
            <w:vAlign w:val="center"/>
          </w:tcPr>
          <w:p w14:paraId="665D2B1D" w14:textId="7250305B" w:rsidR="00F47A10" w:rsidRPr="00E7759A" w:rsidRDefault="00F47A10" w:rsidP="00174907">
            <w:pPr>
              <w:pStyle w:val="Tablebody-"/>
              <w:autoSpaceDE w:val="0"/>
              <w:autoSpaceDN w:val="0"/>
              <w:adjustRightInd w:val="0"/>
              <w:spacing w:before="0" w:after="0"/>
              <w:jc w:val="both"/>
              <w:rPr>
                <w:rFonts w:ascii="Calibri" w:hAnsi="Calibri" w:cs="Calibri"/>
                <w:b/>
                <w:i/>
                <w:sz w:val="20"/>
                <w:szCs w:val="20"/>
              </w:rPr>
            </w:pPr>
            <w:proofErr w:type="spellStart"/>
            <w:r w:rsidRPr="00E7759A">
              <w:rPr>
                <w:rFonts w:ascii="Calibri" w:hAnsi="Calibri" w:cs="Calibri"/>
                <w:b/>
                <w:i/>
                <w:sz w:val="20"/>
                <w:szCs w:val="20"/>
                <w:highlight w:val="lightGray"/>
              </w:rPr>
              <w:t>ReasonGroup</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1F4BDCFE" w14:textId="77777777" w:rsidR="00F47A10" w:rsidRPr="00E7759A" w:rsidRDefault="00F47A10" w:rsidP="00174907">
            <w:pPr>
              <w:pStyle w:val="Tablebody-"/>
              <w:autoSpaceDE w:val="0"/>
              <w:autoSpaceDN w:val="0"/>
              <w:adjustRightInd w:val="0"/>
              <w:spacing w:before="0" w:after="0"/>
              <w:jc w:val="both"/>
              <w:rPr>
                <w:rFonts w:ascii="Calibri" w:hAnsi="Calibri" w:cs="Calibri"/>
                <w:b/>
                <w:sz w:val="20"/>
                <w:szCs w:val="20"/>
              </w:rPr>
            </w:pP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3C69AD80" w14:textId="77777777" w:rsidR="00F47A10" w:rsidRPr="00E7759A" w:rsidRDefault="00F47A10" w:rsidP="00174907">
            <w:pPr>
              <w:pStyle w:val="Tablebody-"/>
              <w:autoSpaceDE w:val="0"/>
              <w:autoSpaceDN w:val="0"/>
              <w:adjustRightInd w:val="0"/>
              <w:spacing w:before="0" w:after="0"/>
              <w:jc w:val="both"/>
              <w:rPr>
                <w:rFonts w:ascii="Calibri" w:hAnsi="Calibri" w:cs="Calibri"/>
                <w:i/>
                <w:sz w:val="20"/>
                <w:szCs w:val="20"/>
              </w:rPr>
            </w:pPr>
          </w:p>
        </w:tc>
        <w:tc>
          <w:tcPr>
            <w:tcW w:w="4507" w:type="dxa"/>
            <w:tcBorders>
              <w:top w:val="single" w:sz="6" w:space="0" w:color="000000"/>
              <w:left w:val="single" w:sz="6" w:space="0" w:color="000000"/>
              <w:bottom w:val="single" w:sz="6" w:space="0" w:color="000000"/>
              <w:right w:val="single" w:sz="4" w:space="0" w:color="000000"/>
            </w:tcBorders>
            <w:vAlign w:val="center"/>
          </w:tcPr>
          <w:p w14:paraId="3D31EE4D" w14:textId="24AB800A" w:rsidR="00F47A10" w:rsidRPr="00E65AC2" w:rsidRDefault="00E65AC2" w:rsidP="00174907">
            <w:pPr>
              <w:pStyle w:val="Tablebody-"/>
              <w:autoSpaceDE w:val="0"/>
              <w:autoSpaceDN w:val="0"/>
              <w:adjustRightInd w:val="0"/>
              <w:spacing w:before="0" w:after="0"/>
              <w:jc w:val="both"/>
              <w:rPr>
                <w:rFonts w:ascii="Calibri" w:hAnsi="Calibri" w:cs="Calibri"/>
                <w:sz w:val="20"/>
                <w:szCs w:val="20"/>
                <w:lang w:val="fr-FR"/>
              </w:rPr>
            </w:pPr>
            <w:r w:rsidRPr="00E65AC2">
              <w:rPr>
                <w:rFonts w:ascii="Calibri" w:hAnsi="Calibri" w:cs="Calibri"/>
                <w:sz w:val="20"/>
                <w:szCs w:val="20"/>
                <w:lang w:val="fr-FR"/>
              </w:rPr>
              <w:t>Éléments de classification structurés. Correspond à la raison de l'événement TPEG.</w:t>
            </w:r>
          </w:p>
        </w:tc>
      </w:tr>
      <w:tr w:rsidR="008A3AA3" w:rsidRPr="00E7759A" w14:paraId="5262331F" w14:textId="77777777" w:rsidTr="001B0E92">
        <w:trPr>
          <w:cantSplit/>
          <w:ins w:id="367" w:author="thierry henault" w:date="2022-08-10T15:39:00Z"/>
        </w:trPr>
        <w:tc>
          <w:tcPr>
            <w:tcW w:w="824" w:type="dxa"/>
            <w:vMerge/>
            <w:tcBorders>
              <w:left w:val="single" w:sz="4" w:space="0" w:color="auto"/>
              <w:right w:val="single" w:sz="4" w:space="0" w:color="auto"/>
            </w:tcBorders>
            <w:vAlign w:val="center"/>
          </w:tcPr>
          <w:p w14:paraId="7D6165CB" w14:textId="77777777" w:rsidR="008A3AA3" w:rsidRPr="00E32CB2" w:rsidRDefault="008A3AA3" w:rsidP="00174907">
            <w:pPr>
              <w:pStyle w:val="Tablebody-"/>
              <w:autoSpaceDE w:val="0"/>
              <w:autoSpaceDN w:val="0"/>
              <w:adjustRightInd w:val="0"/>
              <w:spacing w:before="0" w:after="0"/>
              <w:jc w:val="both"/>
              <w:rPr>
                <w:ins w:id="368" w:author="thierry henault" w:date="2022-08-10T15:39:00Z"/>
                <w:rFonts w:ascii="Calibri" w:hAnsi="Calibri" w:cs="Calibri"/>
                <w:sz w:val="20"/>
                <w:szCs w:val="20"/>
                <w:lang w:val="fr-FR"/>
              </w:rPr>
            </w:pPr>
          </w:p>
        </w:tc>
        <w:tc>
          <w:tcPr>
            <w:tcW w:w="661" w:type="dxa"/>
            <w:gridSpan w:val="2"/>
            <w:vMerge w:val="restart"/>
            <w:tcBorders>
              <w:top w:val="single" w:sz="6" w:space="0" w:color="000000"/>
              <w:left w:val="single" w:sz="4" w:space="0" w:color="auto"/>
              <w:right w:val="single" w:sz="6" w:space="0" w:color="000000"/>
            </w:tcBorders>
            <w:vAlign w:val="center"/>
          </w:tcPr>
          <w:p w14:paraId="1C8B1B3A" w14:textId="77777777" w:rsidR="008A3AA3" w:rsidRPr="00E32CB2" w:rsidRDefault="008A3AA3" w:rsidP="00174907">
            <w:pPr>
              <w:pStyle w:val="Tablebody-"/>
              <w:autoSpaceDE w:val="0"/>
              <w:autoSpaceDN w:val="0"/>
              <w:adjustRightInd w:val="0"/>
              <w:spacing w:before="0" w:after="0"/>
              <w:jc w:val="both"/>
              <w:rPr>
                <w:ins w:id="369" w:author="thierry henault" w:date="2022-08-10T15:39:00Z"/>
                <w:rFonts w:ascii="Calibri" w:hAnsi="Calibri" w:cs="Calibri"/>
                <w:b/>
                <w:i/>
                <w:iCs/>
                <w:sz w:val="20"/>
                <w:szCs w:val="20"/>
                <w:highlight w:val="lightGray"/>
                <w:lang w:val="fr-FR"/>
              </w:rPr>
            </w:pPr>
          </w:p>
        </w:tc>
        <w:tc>
          <w:tcPr>
            <w:tcW w:w="1126" w:type="dxa"/>
            <w:gridSpan w:val="3"/>
            <w:tcBorders>
              <w:top w:val="single" w:sz="6" w:space="0" w:color="000000"/>
              <w:left w:val="single" w:sz="4" w:space="0" w:color="auto"/>
              <w:bottom w:val="single" w:sz="6" w:space="0" w:color="000000"/>
              <w:right w:val="single" w:sz="6" w:space="0" w:color="000000"/>
            </w:tcBorders>
            <w:vAlign w:val="center"/>
          </w:tcPr>
          <w:p w14:paraId="1FA04AED" w14:textId="4560011C" w:rsidR="008A3AA3" w:rsidRPr="00A62C1F" w:rsidRDefault="008A3AA3" w:rsidP="00174907">
            <w:pPr>
              <w:pStyle w:val="Tablebody-"/>
              <w:autoSpaceDE w:val="0"/>
              <w:autoSpaceDN w:val="0"/>
              <w:adjustRightInd w:val="0"/>
              <w:spacing w:before="0" w:after="0"/>
              <w:jc w:val="both"/>
              <w:rPr>
                <w:ins w:id="370" w:author="thierry henault" w:date="2022-08-10T15:39:00Z"/>
                <w:rFonts w:ascii="Calibri" w:hAnsi="Calibri" w:cs="Calibri"/>
                <w:b/>
                <w:i/>
                <w:vanish/>
                <w:sz w:val="20"/>
                <w:szCs w:val="20"/>
                <w:highlight w:val="cyan"/>
              </w:rPr>
            </w:pPr>
            <w:proofErr w:type="spellStart"/>
            <w:ins w:id="371" w:author="thierry henault" w:date="2022-08-10T15:40:00Z">
              <w:r w:rsidRPr="00E7759A">
                <w:rPr>
                  <w:rFonts w:ascii="Calibri" w:hAnsi="Calibri" w:cs="Calibri"/>
                  <w:b/>
                  <w:i/>
                  <w:sz w:val="20"/>
                  <w:szCs w:val="20"/>
                </w:rPr>
                <w:t>ReasonGroup</w:t>
              </w:r>
            </w:ins>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63672B2E" w14:textId="5BFACD2C" w:rsidR="008A3AA3" w:rsidRPr="00A62C1F" w:rsidRDefault="008A3AA3" w:rsidP="00174907">
            <w:pPr>
              <w:pStyle w:val="Tablebody-"/>
              <w:autoSpaceDE w:val="0"/>
              <w:autoSpaceDN w:val="0"/>
              <w:adjustRightInd w:val="0"/>
              <w:spacing w:before="0" w:after="0"/>
              <w:jc w:val="both"/>
              <w:rPr>
                <w:ins w:id="372" w:author="thierry henault" w:date="2022-08-10T15:39:00Z"/>
                <w:rFonts w:ascii="Calibri" w:hAnsi="Calibri" w:cs="Calibri"/>
                <w:vanish/>
                <w:sz w:val="20"/>
                <w:szCs w:val="20"/>
                <w:highlight w:val="cyan"/>
              </w:rPr>
            </w:pPr>
            <w:ins w:id="373" w:author="thierry henault" w:date="2022-08-10T15:40:00Z">
              <w:r w:rsidRPr="00E7759A">
                <w:rPr>
                  <w:rFonts w:ascii="Calibri" w:hAnsi="Calibri" w:cs="Calibri"/>
                  <w:b/>
                  <w:sz w:val="20"/>
                  <w:szCs w:val="20"/>
                </w:rPr>
                <w:t>1:1</w:t>
              </w:r>
            </w:ins>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7F06FB0" w14:textId="4AEDC143" w:rsidR="008A3AA3" w:rsidRPr="00A62C1F" w:rsidRDefault="004539FB" w:rsidP="00174907">
            <w:pPr>
              <w:pStyle w:val="Tablebody-"/>
              <w:autoSpaceDE w:val="0"/>
              <w:autoSpaceDN w:val="0"/>
              <w:adjustRightInd w:val="0"/>
              <w:spacing w:before="0" w:after="0"/>
              <w:rPr>
                <w:ins w:id="374" w:author="thierry henault" w:date="2022-08-10T15:39:00Z"/>
                <w:rFonts w:ascii="Calibri" w:hAnsi="Calibri" w:cs="Calibri"/>
                <w:i/>
                <w:vanish/>
                <w:sz w:val="20"/>
                <w:szCs w:val="20"/>
                <w:highlight w:val="cyan"/>
              </w:rPr>
            </w:pPr>
            <w:proofErr w:type="spellStart"/>
            <w:ins w:id="375" w:author="thierry henault" w:date="2022-08-11T09:09:00Z">
              <w:r>
                <w:rPr>
                  <w:rFonts w:ascii="Calibri" w:hAnsi="Calibri" w:cs="Calibri"/>
                  <w:i/>
                  <w:sz w:val="20"/>
                  <w:szCs w:val="20"/>
                </w:rPr>
                <w:t>e</w:t>
              </w:r>
            </w:ins>
            <w:ins w:id="376" w:author="thierry henault" w:date="2022-08-10T15:40:00Z">
              <w:r w:rsidR="008A3AA3" w:rsidRPr="00E7759A">
                <w:rPr>
                  <w:rFonts w:ascii="Calibri" w:hAnsi="Calibri" w:cs="Calibri"/>
                  <w:i/>
                  <w:sz w:val="20"/>
                  <w:szCs w:val="20"/>
                </w:rPr>
                <w:t>num</w:t>
              </w:r>
            </w:ins>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2DF95C99" w14:textId="2CF9EEFD" w:rsidR="008A3AA3" w:rsidRPr="00A62C1F" w:rsidRDefault="00D61A50" w:rsidP="00174907">
            <w:pPr>
              <w:pStyle w:val="Tablebody-"/>
              <w:autoSpaceDE w:val="0"/>
              <w:autoSpaceDN w:val="0"/>
              <w:adjustRightInd w:val="0"/>
              <w:spacing w:before="0" w:after="0"/>
              <w:jc w:val="both"/>
              <w:rPr>
                <w:ins w:id="377" w:author="thierry henault" w:date="2022-08-10T15:39:00Z"/>
                <w:rFonts w:ascii="Calibri" w:hAnsi="Calibri" w:cs="Calibri"/>
                <w:vanish/>
                <w:sz w:val="20"/>
                <w:szCs w:val="20"/>
              </w:rPr>
            </w:pPr>
            <w:proofErr w:type="spellStart"/>
            <w:ins w:id="378" w:author="thierry henault" w:date="2022-08-10T15:49:00Z">
              <w:r>
                <w:rPr>
                  <w:rFonts w:ascii="Calibri" w:hAnsi="Calibri" w:cs="Calibri"/>
                  <w:vanish/>
                  <w:sz w:val="20"/>
                  <w:szCs w:val="20"/>
                </w:rPr>
                <w:t>Définition</w:t>
              </w:r>
              <w:proofErr w:type="spellEnd"/>
              <w:r>
                <w:rPr>
                  <w:rFonts w:ascii="Calibri" w:hAnsi="Calibri" w:cs="Calibri"/>
                  <w:vanish/>
                  <w:sz w:val="20"/>
                  <w:szCs w:val="20"/>
                </w:rPr>
                <w:t xml:space="preserve"> de </w:t>
              </w:r>
              <w:proofErr w:type="spellStart"/>
              <w:proofErr w:type="gramStart"/>
              <w:r>
                <w:rPr>
                  <w:rFonts w:ascii="Calibri" w:hAnsi="Calibri" w:cs="Calibri"/>
                  <w:vanish/>
                  <w:sz w:val="20"/>
                  <w:szCs w:val="20"/>
                </w:rPr>
                <w:t>l’enum</w:t>
              </w:r>
              <w:proofErr w:type="spellEnd"/>
              <w:r>
                <w:rPr>
                  <w:rFonts w:ascii="Calibri" w:hAnsi="Calibri" w:cs="Calibri"/>
                  <w:vanish/>
                  <w:sz w:val="20"/>
                  <w:szCs w:val="20"/>
                </w:rPr>
                <w:t xml:space="preserve"> :</w:t>
              </w:r>
              <w:proofErr w:type="gramEnd"/>
              <w:r>
                <w:rPr>
                  <w:rFonts w:ascii="Calibri" w:hAnsi="Calibri" w:cs="Calibri"/>
                  <w:vanish/>
                  <w:sz w:val="20"/>
                  <w:szCs w:val="20"/>
                </w:rPr>
                <w:t xml:space="preserve"> </w:t>
              </w:r>
              <w:r>
                <w:rPr>
                  <w:rFonts w:ascii="Calibri" w:hAnsi="Calibri" w:cs="Calibri"/>
                  <w:vanish/>
                  <w:sz w:val="20"/>
                  <w:szCs w:val="20"/>
                </w:rPr>
                <w:fldChar w:fldCharType="begin"/>
              </w:r>
              <w:r>
                <w:rPr>
                  <w:rFonts w:ascii="Calibri" w:hAnsi="Calibri" w:cs="Calibri"/>
                  <w:vanish/>
                  <w:sz w:val="20"/>
                  <w:szCs w:val="20"/>
                </w:rPr>
                <w:instrText xml:space="preserve"> REF _Ref73691762 \r \h </w:instrText>
              </w:r>
            </w:ins>
            <w:r>
              <w:rPr>
                <w:rFonts w:ascii="Calibri" w:hAnsi="Calibri" w:cs="Calibri"/>
                <w:vanish/>
                <w:sz w:val="20"/>
                <w:szCs w:val="20"/>
              </w:rPr>
            </w:r>
            <w:r>
              <w:rPr>
                <w:rFonts w:ascii="Calibri" w:hAnsi="Calibri" w:cs="Calibri"/>
                <w:vanish/>
                <w:sz w:val="20"/>
                <w:szCs w:val="20"/>
              </w:rPr>
              <w:fldChar w:fldCharType="separate"/>
            </w:r>
            <w:ins w:id="379" w:author="thierry henault" w:date="2022-08-10T15:49:00Z">
              <w:r>
                <w:rPr>
                  <w:rFonts w:ascii="Calibri" w:hAnsi="Calibri" w:cs="Calibri"/>
                  <w:vanish/>
                  <w:sz w:val="20"/>
                  <w:szCs w:val="20"/>
                </w:rPr>
                <w:t>6.7.4.1.3</w:t>
              </w:r>
              <w:r>
                <w:rPr>
                  <w:rFonts w:ascii="Calibri" w:hAnsi="Calibri" w:cs="Calibri"/>
                  <w:vanish/>
                  <w:sz w:val="20"/>
                  <w:szCs w:val="20"/>
                </w:rPr>
                <w:fldChar w:fldCharType="end"/>
              </w:r>
            </w:ins>
          </w:p>
        </w:tc>
      </w:tr>
      <w:tr w:rsidR="008A3AA3" w:rsidRPr="00E7759A" w14:paraId="3990AE1D" w14:textId="77777777" w:rsidTr="00DC6805">
        <w:trPr>
          <w:cantSplit/>
        </w:trPr>
        <w:tc>
          <w:tcPr>
            <w:tcW w:w="824" w:type="dxa"/>
            <w:vMerge/>
            <w:tcBorders>
              <w:left w:val="single" w:sz="4" w:space="0" w:color="auto"/>
              <w:right w:val="single" w:sz="4" w:space="0" w:color="auto"/>
            </w:tcBorders>
            <w:vAlign w:val="center"/>
          </w:tcPr>
          <w:p w14:paraId="57912F2A" w14:textId="77777777" w:rsidR="008A3AA3" w:rsidRPr="00E7759A" w:rsidRDefault="008A3AA3" w:rsidP="00174907">
            <w:pPr>
              <w:pStyle w:val="Tablebody-"/>
              <w:autoSpaceDE w:val="0"/>
              <w:autoSpaceDN w:val="0"/>
              <w:adjustRightInd w:val="0"/>
              <w:spacing w:before="0" w:after="0"/>
              <w:jc w:val="both"/>
              <w:rPr>
                <w:rFonts w:ascii="Calibri" w:hAnsi="Calibri" w:cs="Calibri"/>
                <w:sz w:val="20"/>
                <w:szCs w:val="20"/>
              </w:rPr>
            </w:pPr>
          </w:p>
        </w:tc>
        <w:tc>
          <w:tcPr>
            <w:tcW w:w="661" w:type="dxa"/>
            <w:gridSpan w:val="2"/>
            <w:vMerge/>
            <w:tcBorders>
              <w:left w:val="single" w:sz="4" w:space="0" w:color="auto"/>
              <w:right w:val="single" w:sz="6" w:space="0" w:color="000000"/>
            </w:tcBorders>
            <w:vAlign w:val="center"/>
          </w:tcPr>
          <w:p w14:paraId="77CB3266" w14:textId="77777777" w:rsidR="008A3AA3" w:rsidRPr="00E7759A" w:rsidRDefault="008A3AA3" w:rsidP="00174907">
            <w:pPr>
              <w:pStyle w:val="Tablebody-"/>
              <w:autoSpaceDE w:val="0"/>
              <w:autoSpaceDN w:val="0"/>
              <w:adjustRightInd w:val="0"/>
              <w:spacing w:before="0" w:after="0"/>
              <w:jc w:val="both"/>
              <w:rPr>
                <w:rFonts w:ascii="Calibri" w:hAnsi="Calibri" w:cs="Calibri"/>
                <w:b/>
                <w:i/>
                <w:iCs/>
                <w:sz w:val="20"/>
                <w:szCs w:val="20"/>
                <w:highlight w:val="lightGray"/>
              </w:rPr>
            </w:pPr>
          </w:p>
        </w:tc>
        <w:tc>
          <w:tcPr>
            <w:tcW w:w="1126" w:type="dxa"/>
            <w:gridSpan w:val="3"/>
            <w:tcBorders>
              <w:top w:val="single" w:sz="6" w:space="0" w:color="000000"/>
              <w:left w:val="single" w:sz="4" w:space="0" w:color="auto"/>
              <w:bottom w:val="single" w:sz="6" w:space="0" w:color="000000"/>
              <w:right w:val="single" w:sz="6" w:space="0" w:color="000000"/>
            </w:tcBorders>
            <w:vAlign w:val="center"/>
          </w:tcPr>
          <w:p w14:paraId="49597295" w14:textId="23785FC0" w:rsidR="008A3AA3" w:rsidRPr="00A62C1F" w:rsidRDefault="008A3AA3" w:rsidP="00174907">
            <w:pPr>
              <w:pStyle w:val="Tablebody-"/>
              <w:autoSpaceDE w:val="0"/>
              <w:autoSpaceDN w:val="0"/>
              <w:adjustRightInd w:val="0"/>
              <w:spacing w:before="0" w:after="0"/>
              <w:jc w:val="both"/>
              <w:rPr>
                <w:rFonts w:ascii="Calibri" w:hAnsi="Calibri" w:cs="Calibri"/>
                <w:b/>
                <w:i/>
                <w:iCs/>
                <w:vanish/>
                <w:sz w:val="20"/>
                <w:szCs w:val="20"/>
                <w:highlight w:val="lightGray"/>
              </w:rPr>
            </w:pPr>
            <w:proofErr w:type="spellStart"/>
            <w:r w:rsidRPr="00A62C1F">
              <w:rPr>
                <w:rFonts w:ascii="Calibri" w:hAnsi="Calibri" w:cs="Calibri"/>
                <w:b/>
                <w:i/>
                <w:vanish/>
                <w:sz w:val="20"/>
                <w:szCs w:val="20"/>
                <w:highlight w:val="cyan"/>
              </w:rPr>
              <w:t>SubReasonGroup</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078D9DF7" w14:textId="3A7A0677" w:rsidR="008A3AA3" w:rsidRPr="00A62C1F" w:rsidRDefault="008A3AA3" w:rsidP="00174907">
            <w:pPr>
              <w:pStyle w:val="Tablebody-"/>
              <w:autoSpaceDE w:val="0"/>
              <w:autoSpaceDN w:val="0"/>
              <w:adjustRightInd w:val="0"/>
              <w:spacing w:before="0" w:after="0"/>
              <w:jc w:val="both"/>
              <w:rPr>
                <w:rFonts w:ascii="Calibri" w:hAnsi="Calibri" w:cs="Calibri"/>
                <w:b/>
                <w:vanish/>
                <w:sz w:val="20"/>
                <w:szCs w:val="20"/>
              </w:rPr>
            </w:pPr>
            <w:r w:rsidRPr="00A62C1F">
              <w:rPr>
                <w:rFonts w:ascii="Calibri" w:hAnsi="Calibri" w:cs="Calibri"/>
                <w:vanish/>
                <w:sz w:val="20"/>
                <w:szCs w:val="20"/>
                <w:highlight w:val="cyan"/>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7D3C0DD8" w14:textId="13D0FBF8" w:rsidR="008A3AA3" w:rsidRPr="00A62C1F" w:rsidRDefault="008A3AA3" w:rsidP="00174907">
            <w:pPr>
              <w:pStyle w:val="Tablebody-"/>
              <w:autoSpaceDE w:val="0"/>
              <w:autoSpaceDN w:val="0"/>
              <w:adjustRightInd w:val="0"/>
              <w:spacing w:before="0" w:after="0"/>
              <w:rPr>
                <w:rFonts w:ascii="Calibri" w:hAnsi="Calibri" w:cs="Calibri"/>
                <w:i/>
                <w:vanish/>
                <w:sz w:val="20"/>
                <w:szCs w:val="20"/>
                <w:highlight w:val="cyan"/>
              </w:rPr>
            </w:pPr>
            <w:r w:rsidRPr="00A62C1F">
              <w:rPr>
                <w:rFonts w:ascii="Calibri" w:hAnsi="Calibri" w:cs="Calibri"/>
                <w:i/>
                <w:vanish/>
                <w:sz w:val="20"/>
                <w:szCs w:val="20"/>
                <w:highlight w:val="cyan"/>
              </w:rPr>
              <w:t xml:space="preserve">Enum </w:t>
            </w:r>
            <w:r w:rsidRPr="00A62C1F">
              <w:rPr>
                <w:rFonts w:ascii="Calibri" w:hAnsi="Calibri" w:cs="Calibri"/>
                <w:i/>
                <w:iCs/>
                <w:vanish/>
                <w:sz w:val="20"/>
                <w:szCs w:val="20"/>
                <w:highlight w:val="cyan"/>
              </w:rPr>
              <w:t>(</w:t>
            </w:r>
            <w:r w:rsidRPr="00A62C1F">
              <w:rPr>
                <w:rFonts w:ascii="Calibri" w:hAnsi="Calibri" w:cs="Calibri"/>
                <w:i/>
                <w:vanish/>
                <w:sz w:val="20"/>
                <w:szCs w:val="20"/>
                <w:highlight w:val="cyan"/>
              </w:rPr>
              <w:t xml:space="preserve">Choice of groups of </w:t>
            </w:r>
            <w:proofErr w:type="spellStart"/>
            <w:r w:rsidRPr="00A62C1F">
              <w:rPr>
                <w:rFonts w:ascii="Calibri" w:hAnsi="Calibri" w:cs="Calibri"/>
                <w:i/>
                <w:vanish/>
                <w:sz w:val="20"/>
                <w:szCs w:val="20"/>
                <w:highlight w:val="cyan"/>
              </w:rPr>
              <w:t>enums</w:t>
            </w:r>
            <w:proofErr w:type="spellEnd"/>
            <w:r w:rsidRPr="00A62C1F">
              <w:rPr>
                <w:rFonts w:ascii="Calibri" w:hAnsi="Calibri" w:cs="Calibri"/>
                <w:i/>
                <w:vanish/>
                <w:sz w:val="20"/>
                <w:szCs w:val="20"/>
                <w:highlight w:val="cyan"/>
              </w:rPr>
              <w:t>)</w:t>
            </w:r>
          </w:p>
        </w:tc>
        <w:tc>
          <w:tcPr>
            <w:tcW w:w="4507" w:type="dxa"/>
            <w:tcBorders>
              <w:top w:val="single" w:sz="6" w:space="0" w:color="000000"/>
              <w:left w:val="single" w:sz="6" w:space="0" w:color="000000"/>
              <w:bottom w:val="single" w:sz="6" w:space="0" w:color="000000"/>
              <w:right w:val="single" w:sz="4" w:space="0" w:color="000000"/>
            </w:tcBorders>
            <w:vAlign w:val="center"/>
          </w:tcPr>
          <w:p w14:paraId="105575B1" w14:textId="13B3038C" w:rsidR="008A3AA3" w:rsidRPr="00A62C1F" w:rsidRDefault="008A3AA3" w:rsidP="00E52CEE">
            <w:pPr>
              <w:pStyle w:val="Tablebody-"/>
              <w:autoSpaceDE w:val="0"/>
              <w:autoSpaceDN w:val="0"/>
              <w:adjustRightInd w:val="0"/>
              <w:spacing w:before="0" w:after="0"/>
              <w:jc w:val="both"/>
              <w:rPr>
                <w:rFonts w:ascii="Calibri" w:hAnsi="Calibri" w:cs="Calibri"/>
                <w:vanish/>
                <w:sz w:val="20"/>
                <w:szCs w:val="20"/>
              </w:rPr>
            </w:pPr>
            <w:r w:rsidRPr="00A62C1F">
              <w:rPr>
                <w:rFonts w:ascii="Calibri" w:hAnsi="Calibri" w:cs="Calibri"/>
                <w:vanish/>
                <w:sz w:val="20"/>
                <w:szCs w:val="20"/>
              </w:rPr>
              <w:t xml:space="preserve">Nature of SITUATION – TPEG Reason Code     </w:t>
            </w:r>
          </w:p>
        </w:tc>
      </w:tr>
      <w:tr w:rsidR="008A3AA3" w:rsidRPr="00E7759A" w14:paraId="32836FBF" w14:textId="77777777" w:rsidTr="001B0E92">
        <w:trPr>
          <w:cantSplit/>
        </w:trPr>
        <w:tc>
          <w:tcPr>
            <w:tcW w:w="824" w:type="dxa"/>
            <w:vMerge/>
            <w:tcBorders>
              <w:left w:val="single" w:sz="4" w:space="0" w:color="auto"/>
              <w:right w:val="single" w:sz="4" w:space="0" w:color="auto"/>
            </w:tcBorders>
            <w:vAlign w:val="center"/>
          </w:tcPr>
          <w:p w14:paraId="7E746BD1" w14:textId="77777777" w:rsidR="008A3AA3" w:rsidRPr="00E7759A" w:rsidRDefault="008A3AA3" w:rsidP="00174907">
            <w:pPr>
              <w:pStyle w:val="Tablebody-"/>
              <w:autoSpaceDE w:val="0"/>
              <w:autoSpaceDN w:val="0"/>
              <w:adjustRightInd w:val="0"/>
              <w:spacing w:before="0" w:after="0"/>
              <w:jc w:val="both"/>
              <w:rPr>
                <w:rFonts w:ascii="Calibri" w:hAnsi="Calibri" w:cs="Calibri"/>
                <w:sz w:val="20"/>
                <w:szCs w:val="20"/>
              </w:rPr>
            </w:pPr>
          </w:p>
        </w:tc>
        <w:tc>
          <w:tcPr>
            <w:tcW w:w="661" w:type="dxa"/>
            <w:gridSpan w:val="2"/>
            <w:vMerge/>
            <w:tcBorders>
              <w:left w:val="single" w:sz="4" w:space="0" w:color="auto"/>
              <w:right w:val="single" w:sz="6" w:space="0" w:color="000000"/>
            </w:tcBorders>
            <w:vAlign w:val="center"/>
          </w:tcPr>
          <w:p w14:paraId="53593699" w14:textId="77777777" w:rsidR="008A3AA3" w:rsidRPr="00E7759A" w:rsidRDefault="008A3AA3" w:rsidP="00174907">
            <w:pPr>
              <w:pStyle w:val="Tablebody-"/>
              <w:autoSpaceDE w:val="0"/>
              <w:autoSpaceDN w:val="0"/>
              <w:adjustRightInd w:val="0"/>
              <w:spacing w:before="0" w:after="0"/>
              <w:jc w:val="both"/>
              <w:rPr>
                <w:rFonts w:ascii="Calibri" w:hAnsi="Calibri" w:cs="Calibri"/>
                <w:b/>
                <w:i/>
                <w:iCs/>
                <w:vanish/>
                <w:sz w:val="20"/>
                <w:szCs w:val="20"/>
              </w:rPr>
            </w:pPr>
          </w:p>
        </w:tc>
        <w:tc>
          <w:tcPr>
            <w:tcW w:w="1126" w:type="dxa"/>
            <w:gridSpan w:val="3"/>
            <w:tcBorders>
              <w:top w:val="single" w:sz="6" w:space="0" w:color="000000"/>
              <w:left w:val="single" w:sz="4" w:space="0" w:color="auto"/>
              <w:bottom w:val="single" w:sz="6" w:space="0" w:color="000000"/>
              <w:right w:val="single" w:sz="6" w:space="0" w:color="000000"/>
            </w:tcBorders>
            <w:vAlign w:val="center"/>
          </w:tcPr>
          <w:p w14:paraId="20906739" w14:textId="0BE4B3AB" w:rsidR="008A3AA3" w:rsidRPr="00E7759A" w:rsidRDefault="008A3AA3" w:rsidP="00174907">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PublicEventReason</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5ED4AECD" w14:textId="6647182A" w:rsidR="008A3AA3" w:rsidRPr="00E7759A" w:rsidRDefault="008A3AA3"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3F671B94" w14:textId="7BE74FEC" w:rsidR="008A3AA3" w:rsidRPr="00E7759A" w:rsidRDefault="008A3AA3" w:rsidP="00174907">
            <w:pPr>
              <w:pStyle w:val="Tablebody-"/>
              <w:autoSpaceDE w:val="0"/>
              <w:autoSpaceDN w:val="0"/>
              <w:adjustRightInd w:val="0"/>
              <w:spacing w:before="0" w:after="0"/>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enum</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7199C0B9" w14:textId="77777777" w:rsidR="008A3AA3" w:rsidRPr="00E7759A" w:rsidRDefault="008A3AA3"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Subclassification of Nature of SITUATION.     </w:t>
            </w:r>
          </w:p>
        </w:tc>
      </w:tr>
      <w:tr w:rsidR="008A3AA3" w:rsidRPr="00E7759A" w14:paraId="473595FC" w14:textId="77777777" w:rsidTr="001B0E92">
        <w:trPr>
          <w:cantSplit/>
        </w:trPr>
        <w:tc>
          <w:tcPr>
            <w:tcW w:w="824" w:type="dxa"/>
            <w:vMerge/>
            <w:tcBorders>
              <w:left w:val="single" w:sz="4" w:space="0" w:color="auto"/>
              <w:right w:val="single" w:sz="4" w:space="0" w:color="auto"/>
            </w:tcBorders>
            <w:vAlign w:val="center"/>
          </w:tcPr>
          <w:p w14:paraId="7762B3A5" w14:textId="77777777" w:rsidR="008A3AA3" w:rsidRPr="00E7759A" w:rsidRDefault="008A3AA3" w:rsidP="00174907">
            <w:pPr>
              <w:pStyle w:val="Tablebody-"/>
              <w:autoSpaceDE w:val="0"/>
              <w:autoSpaceDN w:val="0"/>
              <w:adjustRightInd w:val="0"/>
              <w:spacing w:before="0" w:after="0"/>
              <w:jc w:val="both"/>
              <w:rPr>
                <w:rFonts w:ascii="Calibri" w:hAnsi="Calibri" w:cs="Calibri"/>
                <w:sz w:val="20"/>
                <w:szCs w:val="20"/>
              </w:rPr>
            </w:pPr>
          </w:p>
        </w:tc>
        <w:tc>
          <w:tcPr>
            <w:tcW w:w="661" w:type="dxa"/>
            <w:gridSpan w:val="2"/>
            <w:vMerge/>
            <w:tcBorders>
              <w:left w:val="single" w:sz="4" w:space="0" w:color="auto"/>
              <w:bottom w:val="single" w:sz="6" w:space="0" w:color="000000"/>
              <w:right w:val="single" w:sz="6" w:space="0" w:color="000000"/>
            </w:tcBorders>
            <w:vAlign w:val="center"/>
          </w:tcPr>
          <w:p w14:paraId="2092C92A" w14:textId="77777777" w:rsidR="008A3AA3" w:rsidRPr="00E7759A" w:rsidRDefault="008A3AA3" w:rsidP="00174907">
            <w:pPr>
              <w:pStyle w:val="Tablebody-"/>
              <w:autoSpaceDE w:val="0"/>
              <w:autoSpaceDN w:val="0"/>
              <w:adjustRightInd w:val="0"/>
              <w:spacing w:before="0" w:after="0"/>
              <w:jc w:val="both"/>
              <w:rPr>
                <w:rFonts w:ascii="Calibri" w:hAnsi="Calibri" w:cs="Calibri"/>
                <w:b/>
                <w:i/>
                <w:iCs/>
                <w:vanish/>
                <w:sz w:val="20"/>
                <w:szCs w:val="20"/>
              </w:rPr>
            </w:pPr>
          </w:p>
        </w:tc>
        <w:tc>
          <w:tcPr>
            <w:tcW w:w="1126" w:type="dxa"/>
            <w:gridSpan w:val="3"/>
            <w:tcBorders>
              <w:top w:val="single" w:sz="6" w:space="0" w:color="000000"/>
              <w:left w:val="single" w:sz="4" w:space="0" w:color="auto"/>
              <w:bottom w:val="single" w:sz="6" w:space="0" w:color="000000"/>
              <w:right w:val="single" w:sz="6" w:space="0" w:color="000000"/>
            </w:tcBorders>
            <w:vAlign w:val="center"/>
          </w:tcPr>
          <w:p w14:paraId="3A3C0C6D" w14:textId="277DE493" w:rsidR="008A3AA3" w:rsidRPr="00E7759A" w:rsidRDefault="008A3AA3" w:rsidP="00174907">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sz w:val="20"/>
                <w:szCs w:val="20"/>
                <w:highlight w:val="lightGray"/>
              </w:rPr>
              <w:t>ReasonName</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2CB585F8" w14:textId="326827CD" w:rsidR="008A3AA3" w:rsidRPr="00E7759A" w:rsidRDefault="008A3AA3"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4AE142CD" w14:textId="01FF8530" w:rsidR="008A3AA3" w:rsidRPr="00E7759A" w:rsidRDefault="008A3AA3" w:rsidP="00174907">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sz w:val="20"/>
                <w:szCs w:val="20"/>
              </w:rPr>
              <w:t>string</w:t>
            </w:r>
          </w:p>
        </w:tc>
        <w:tc>
          <w:tcPr>
            <w:tcW w:w="4507" w:type="dxa"/>
            <w:tcBorders>
              <w:top w:val="single" w:sz="6" w:space="0" w:color="000000"/>
              <w:left w:val="single" w:sz="6" w:space="0" w:color="000000"/>
              <w:bottom w:val="single" w:sz="6" w:space="0" w:color="000000"/>
              <w:right w:val="single" w:sz="4" w:space="0" w:color="000000"/>
            </w:tcBorders>
            <w:vAlign w:val="center"/>
          </w:tcPr>
          <w:p w14:paraId="3ECC85CB" w14:textId="535F16FC" w:rsidR="008A3AA3" w:rsidRPr="00E7759A" w:rsidRDefault="008A3AA3" w:rsidP="00174907">
            <w:pPr>
              <w:pStyle w:val="Tablebody-"/>
              <w:autoSpaceDE w:val="0"/>
              <w:autoSpaceDN w:val="0"/>
              <w:adjustRightInd w:val="0"/>
              <w:spacing w:before="0" w:after="0"/>
              <w:jc w:val="both"/>
              <w:rPr>
                <w:rFonts w:ascii="Calibri" w:hAnsi="Calibri" w:cs="Calibri"/>
                <w:vanish/>
                <w:sz w:val="20"/>
                <w:szCs w:val="20"/>
                <w:highlight w:val="cyan"/>
              </w:rPr>
            </w:pPr>
          </w:p>
        </w:tc>
      </w:tr>
      <w:tr w:rsidR="00C27508" w:rsidRPr="00E32CB2" w14:paraId="77721D48" w14:textId="77777777" w:rsidTr="000604CD">
        <w:trPr>
          <w:cantSplit/>
        </w:trPr>
        <w:tc>
          <w:tcPr>
            <w:tcW w:w="824" w:type="dxa"/>
            <w:vMerge/>
            <w:tcBorders>
              <w:left w:val="single" w:sz="4" w:space="0" w:color="auto"/>
              <w:right w:val="single" w:sz="4" w:space="0" w:color="auto"/>
            </w:tcBorders>
            <w:vAlign w:val="center"/>
          </w:tcPr>
          <w:p w14:paraId="6DC7CB32" w14:textId="77777777" w:rsidR="00C27508" w:rsidRPr="00E7759A" w:rsidRDefault="00C27508" w:rsidP="00C27508">
            <w:pPr>
              <w:pStyle w:val="Tablebody-"/>
              <w:autoSpaceDE w:val="0"/>
              <w:autoSpaceDN w:val="0"/>
              <w:adjustRightInd w:val="0"/>
              <w:spacing w:before="0" w:after="0"/>
              <w:jc w:val="both"/>
              <w:rPr>
                <w:rFonts w:ascii="Calibri" w:hAnsi="Calibri" w:cs="Calibri"/>
                <w:sz w:val="20"/>
                <w:szCs w:val="20"/>
              </w:rPr>
            </w:pPr>
          </w:p>
        </w:tc>
        <w:tc>
          <w:tcPr>
            <w:tcW w:w="1787" w:type="dxa"/>
            <w:gridSpan w:val="5"/>
            <w:tcBorders>
              <w:top w:val="single" w:sz="6" w:space="0" w:color="000000"/>
              <w:left w:val="single" w:sz="4" w:space="0" w:color="auto"/>
              <w:bottom w:val="single" w:sz="6" w:space="0" w:color="000000"/>
              <w:right w:val="single" w:sz="6" w:space="0" w:color="000000"/>
            </w:tcBorders>
            <w:vAlign w:val="center"/>
          </w:tcPr>
          <w:p w14:paraId="231DDAFC" w14:textId="32B2600A" w:rsidR="00C27508" w:rsidRPr="00E7759A" w:rsidRDefault="00C27508" w:rsidP="00C27508">
            <w:pPr>
              <w:pStyle w:val="Tablebody-"/>
              <w:autoSpaceDE w:val="0"/>
              <w:autoSpaceDN w:val="0"/>
              <w:adjustRightInd w:val="0"/>
              <w:spacing w:before="0" w:after="0"/>
              <w:jc w:val="both"/>
              <w:rPr>
                <w:rFonts w:ascii="Calibri" w:hAnsi="Calibri" w:cs="Calibri"/>
                <w:b/>
                <w:i/>
                <w:iCs/>
                <w:sz w:val="20"/>
                <w:szCs w:val="20"/>
              </w:rPr>
            </w:pPr>
            <w:r w:rsidRPr="00E7759A">
              <w:rPr>
                <w:rFonts w:ascii="Calibri" w:hAnsi="Calibri" w:cs="Calibri"/>
                <w:b/>
                <w:i/>
                <w:sz w:val="20"/>
                <w:szCs w:val="20"/>
                <w:highlight w:val="lightGray"/>
              </w:rPr>
              <w:t>Severity</w:t>
            </w:r>
          </w:p>
        </w:tc>
        <w:tc>
          <w:tcPr>
            <w:tcW w:w="1070" w:type="dxa"/>
            <w:tcBorders>
              <w:top w:val="single" w:sz="6" w:space="0" w:color="000000"/>
              <w:left w:val="single" w:sz="6" w:space="0" w:color="000000"/>
              <w:bottom w:val="single" w:sz="6" w:space="0" w:color="000000"/>
              <w:right w:val="single" w:sz="6" w:space="0" w:color="000000"/>
            </w:tcBorders>
            <w:vAlign w:val="center"/>
          </w:tcPr>
          <w:p w14:paraId="4B66BE14" w14:textId="09F492FD" w:rsidR="00C27508" w:rsidRPr="00E7759A" w:rsidRDefault="00C27508" w:rsidP="00C27508">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4" w:space="0" w:color="000000"/>
            </w:tcBorders>
            <w:vAlign w:val="center"/>
          </w:tcPr>
          <w:p w14:paraId="3F96D883" w14:textId="06B79B07" w:rsidR="00C27508" w:rsidRPr="00E7759A" w:rsidRDefault="00C27508" w:rsidP="00C27508">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enum</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572740CC" w14:textId="77777777" w:rsidR="00717227" w:rsidRDefault="00C27508" w:rsidP="00C27508">
            <w:pPr>
              <w:pStyle w:val="Tablebody-"/>
              <w:autoSpaceDE w:val="0"/>
              <w:autoSpaceDN w:val="0"/>
              <w:adjustRightInd w:val="0"/>
              <w:spacing w:before="0" w:after="0"/>
              <w:jc w:val="both"/>
              <w:rPr>
                <w:ins w:id="380" w:author="thierry henault" w:date="2022-08-11T12:23:00Z"/>
                <w:rFonts w:ascii="Calibri" w:hAnsi="Calibri" w:cs="Calibri"/>
                <w:sz w:val="20"/>
                <w:szCs w:val="20"/>
                <w:lang w:val="fr-FR"/>
              </w:rPr>
            </w:pPr>
            <w:r w:rsidRPr="007D67B1">
              <w:rPr>
                <w:rFonts w:ascii="Calibri" w:hAnsi="Calibri" w:cs="Calibri"/>
                <w:sz w:val="20"/>
                <w:szCs w:val="20"/>
                <w:lang w:val="fr-FR"/>
              </w:rPr>
              <w:t xml:space="preserve">Sévérité de SITUATION, Corresponds to TPEG </w:t>
            </w:r>
            <w:proofErr w:type="spellStart"/>
            <w:r w:rsidRPr="007D67B1">
              <w:rPr>
                <w:rFonts w:ascii="Calibri" w:hAnsi="Calibri" w:cs="Calibri"/>
                <w:sz w:val="20"/>
                <w:szCs w:val="20"/>
                <w:lang w:val="fr-FR"/>
              </w:rPr>
              <w:t>severities</w:t>
            </w:r>
            <w:proofErr w:type="spellEnd"/>
            <w:r w:rsidRPr="007D67B1">
              <w:rPr>
                <w:rFonts w:ascii="Calibri" w:hAnsi="Calibri" w:cs="Calibri"/>
                <w:sz w:val="20"/>
                <w:szCs w:val="20"/>
                <w:lang w:val="fr-FR"/>
              </w:rPr>
              <w:t xml:space="preserve">, </w:t>
            </w:r>
            <w:del w:id="381" w:author="thierry henault" w:date="2022-08-10T15:50:00Z">
              <w:r w:rsidRPr="007D67B1" w:rsidDel="00D61A50">
                <w:rPr>
                  <w:rFonts w:ascii="Calibri" w:hAnsi="Calibri" w:cs="Calibri"/>
                  <w:sz w:val="20"/>
                  <w:szCs w:val="20"/>
                  <w:lang w:val="fr-FR"/>
                </w:rPr>
                <w:delText xml:space="preserve">    </w:delText>
              </w:r>
            </w:del>
          </w:p>
          <w:p w14:paraId="16C7BDD5" w14:textId="7D5926ED" w:rsidR="00C27508" w:rsidRPr="007D67B1" w:rsidRDefault="00717227" w:rsidP="00C27508">
            <w:pPr>
              <w:pStyle w:val="Tablebody-"/>
              <w:autoSpaceDE w:val="0"/>
              <w:autoSpaceDN w:val="0"/>
              <w:adjustRightInd w:val="0"/>
              <w:spacing w:before="0" w:after="0"/>
              <w:jc w:val="both"/>
              <w:rPr>
                <w:rFonts w:ascii="Calibri" w:hAnsi="Calibri" w:cs="Calibri"/>
                <w:sz w:val="20"/>
                <w:szCs w:val="20"/>
                <w:lang w:val="fr-FR"/>
              </w:rPr>
            </w:pPr>
            <w:ins w:id="382" w:author="thierry henault" w:date="2022-08-11T12:23:00Z">
              <w:r>
                <w:rPr>
                  <w:rFonts w:ascii="Calibri" w:hAnsi="Calibri" w:cs="Calibri"/>
                  <w:sz w:val="20"/>
                  <w:szCs w:val="20"/>
                  <w:lang w:val="fr-FR"/>
                </w:rPr>
                <w:t xml:space="preserve">Valeur par </w:t>
              </w:r>
            </w:ins>
            <w:proofErr w:type="spellStart"/>
            <w:r w:rsidR="00C27508" w:rsidRPr="007D67B1">
              <w:rPr>
                <w:rFonts w:ascii="Calibri" w:hAnsi="Calibri" w:cs="Calibri"/>
                <w:sz w:val="20"/>
                <w:szCs w:val="20"/>
                <w:lang w:val="fr-FR"/>
              </w:rPr>
              <w:t>Defau</w:t>
            </w:r>
            <w:ins w:id="383" w:author="thierry henault" w:date="2022-08-11T12:23:00Z">
              <w:r>
                <w:rPr>
                  <w:rFonts w:ascii="Calibri" w:hAnsi="Calibri" w:cs="Calibri"/>
                  <w:sz w:val="20"/>
                  <w:szCs w:val="20"/>
                  <w:lang w:val="fr-FR"/>
                </w:rPr>
                <w:t>t</w:t>
              </w:r>
              <w:proofErr w:type="spellEnd"/>
              <w:r>
                <w:rPr>
                  <w:rFonts w:ascii="Calibri" w:hAnsi="Calibri" w:cs="Calibri"/>
                  <w:sz w:val="20"/>
                  <w:szCs w:val="20"/>
                  <w:lang w:val="fr-FR"/>
                </w:rPr>
                <w:t xml:space="preserve"> : </w:t>
              </w:r>
            </w:ins>
            <w:del w:id="384" w:author="thierry henault" w:date="2022-08-11T12:23:00Z">
              <w:r w:rsidR="00C27508" w:rsidRPr="007D67B1" w:rsidDel="00717227">
                <w:rPr>
                  <w:rFonts w:ascii="Calibri" w:hAnsi="Calibri" w:cs="Calibri"/>
                  <w:sz w:val="20"/>
                  <w:szCs w:val="20"/>
                  <w:lang w:val="fr-FR"/>
                </w:rPr>
                <w:delText>lt</w:delText>
              </w:r>
            </w:del>
            <w:r w:rsidR="00C27508" w:rsidRPr="007D67B1">
              <w:rPr>
                <w:rFonts w:ascii="Calibri" w:hAnsi="Calibri" w:cs="Calibri"/>
                <w:sz w:val="20"/>
                <w:szCs w:val="20"/>
                <w:lang w:val="fr-FR"/>
              </w:rPr>
              <w:t xml:space="preserve"> </w:t>
            </w:r>
            <w:proofErr w:type="spellStart"/>
            <w:r w:rsidR="00C27508" w:rsidRPr="007D67B1">
              <w:rPr>
                <w:rFonts w:ascii="Calibri" w:hAnsi="Calibri" w:cs="Calibri"/>
                <w:sz w:val="20"/>
                <w:szCs w:val="20"/>
                <w:lang w:val="fr-FR"/>
              </w:rPr>
              <w:t>is</w:t>
            </w:r>
            <w:proofErr w:type="spellEnd"/>
            <w:r w:rsidR="00C27508" w:rsidRPr="007D67B1">
              <w:rPr>
                <w:rFonts w:ascii="Calibri" w:hAnsi="Calibri" w:cs="Calibri"/>
                <w:sz w:val="20"/>
                <w:szCs w:val="20"/>
                <w:lang w:val="fr-FR"/>
              </w:rPr>
              <w:t xml:space="preserve"> </w:t>
            </w:r>
            <w:ins w:id="385" w:author="thierry henault" w:date="2022-08-11T12:23:00Z">
              <w:r>
                <w:rPr>
                  <w:rFonts w:ascii="Calibri" w:hAnsi="Calibri" w:cs="Calibri"/>
                  <w:sz w:val="20"/>
                  <w:szCs w:val="20"/>
                  <w:lang w:val="fr-FR"/>
                </w:rPr>
                <w:t>« </w:t>
              </w:r>
            </w:ins>
            <w:r w:rsidR="00C27508" w:rsidRPr="007D67B1">
              <w:rPr>
                <w:rFonts w:ascii="Calibri" w:hAnsi="Calibri" w:cs="Calibri"/>
                <w:sz w:val="20"/>
                <w:szCs w:val="20"/>
                <w:lang w:val="fr-FR"/>
              </w:rPr>
              <w:t>normal</w:t>
            </w:r>
            <w:ins w:id="386" w:author="thierry henault" w:date="2022-08-11T12:23:00Z">
              <w:r>
                <w:rPr>
                  <w:rFonts w:ascii="Calibri" w:hAnsi="Calibri" w:cs="Calibri"/>
                  <w:sz w:val="20"/>
                  <w:szCs w:val="20"/>
                  <w:lang w:val="fr-FR"/>
                </w:rPr>
                <w:t> »</w:t>
              </w:r>
            </w:ins>
            <w:del w:id="387" w:author="thierry henault" w:date="2022-08-11T12:23:00Z">
              <w:r w:rsidR="00C27508" w:rsidRPr="007D67B1" w:rsidDel="00717227">
                <w:rPr>
                  <w:rFonts w:ascii="Calibri" w:hAnsi="Calibri" w:cs="Calibri"/>
                  <w:sz w:val="20"/>
                  <w:szCs w:val="20"/>
                  <w:lang w:val="fr-FR"/>
                </w:rPr>
                <w:delText>.</w:delText>
              </w:r>
            </w:del>
          </w:p>
          <w:p w14:paraId="1F96F847" w14:textId="4D35BB08" w:rsidR="00C27508" w:rsidRDefault="00D61A50" w:rsidP="00C27508">
            <w:pPr>
              <w:pStyle w:val="Tablebody-"/>
              <w:autoSpaceDE w:val="0"/>
              <w:autoSpaceDN w:val="0"/>
              <w:adjustRightInd w:val="0"/>
              <w:spacing w:before="0" w:after="0"/>
              <w:jc w:val="both"/>
              <w:rPr>
                <w:rFonts w:ascii="Calibri" w:hAnsi="Calibri" w:cs="Calibri"/>
                <w:sz w:val="20"/>
                <w:szCs w:val="20"/>
                <w:lang w:val="fr-FR"/>
              </w:rPr>
            </w:pPr>
            <w:ins w:id="388" w:author="thierry henault" w:date="2022-08-10T15:50:00Z">
              <w:r>
                <w:rPr>
                  <w:rFonts w:ascii="Calibri" w:hAnsi="Calibri" w:cs="Calibri"/>
                  <w:sz w:val="20"/>
                  <w:szCs w:val="20"/>
                  <w:lang w:val="fr-FR"/>
                </w:rPr>
                <w:t>Définition de l’</w:t>
              </w:r>
              <w:proofErr w:type="spellStart"/>
              <w:r>
                <w:rPr>
                  <w:rFonts w:ascii="Calibri" w:hAnsi="Calibri" w:cs="Calibri"/>
                  <w:sz w:val="20"/>
                  <w:szCs w:val="20"/>
                  <w:lang w:val="fr-FR"/>
                </w:rPr>
                <w:t>enum</w:t>
              </w:r>
              <w:proofErr w:type="spellEnd"/>
              <w:r>
                <w:rPr>
                  <w:rFonts w:ascii="Calibri" w:hAnsi="Calibri" w:cs="Calibri"/>
                  <w:sz w:val="20"/>
                  <w:szCs w:val="20"/>
                  <w:lang w:val="fr-FR"/>
                </w:rPr>
                <w:t> :</w:t>
              </w:r>
            </w:ins>
            <w:r w:rsidR="00C27508" w:rsidRPr="00E7759A">
              <w:rPr>
                <w:rFonts w:ascii="Calibri" w:hAnsi="Calibri" w:cs="Calibri"/>
                <w:sz w:val="20"/>
                <w:szCs w:val="20"/>
                <w:lang w:val="fr-FR"/>
              </w:rPr>
              <w:t xml:space="preserve"> </w:t>
            </w:r>
            <w:r w:rsidR="00C27508" w:rsidRPr="00E7759A">
              <w:rPr>
                <w:rFonts w:ascii="Calibri" w:hAnsi="Calibri" w:cs="Calibri"/>
                <w:sz w:val="20"/>
                <w:szCs w:val="20"/>
              </w:rPr>
              <w:fldChar w:fldCharType="begin"/>
            </w:r>
            <w:r w:rsidR="00C27508" w:rsidRPr="00E7759A">
              <w:rPr>
                <w:rFonts w:ascii="Calibri" w:hAnsi="Calibri" w:cs="Calibri"/>
                <w:sz w:val="20"/>
                <w:szCs w:val="20"/>
                <w:lang w:val="fr-FR"/>
              </w:rPr>
              <w:instrText xml:space="preserve"> REF _Ref66113399 \r \h  \* MERGEFORMAT </w:instrText>
            </w:r>
            <w:r w:rsidR="00C27508" w:rsidRPr="00E7759A">
              <w:rPr>
                <w:rFonts w:ascii="Calibri" w:hAnsi="Calibri" w:cs="Calibri"/>
                <w:sz w:val="20"/>
                <w:szCs w:val="20"/>
              </w:rPr>
            </w:r>
            <w:r w:rsidR="00C27508" w:rsidRPr="00E7759A">
              <w:rPr>
                <w:rFonts w:ascii="Calibri" w:hAnsi="Calibri" w:cs="Calibri"/>
                <w:sz w:val="20"/>
                <w:szCs w:val="20"/>
              </w:rPr>
              <w:fldChar w:fldCharType="separate"/>
            </w:r>
            <w:r w:rsidR="00CD6283">
              <w:rPr>
                <w:rFonts w:ascii="Calibri" w:hAnsi="Calibri" w:cs="Calibri"/>
                <w:sz w:val="20"/>
                <w:szCs w:val="20"/>
                <w:lang w:val="fr-FR"/>
              </w:rPr>
              <w:t>6.7.4.1.4</w:t>
            </w:r>
            <w:r w:rsidR="00C27508" w:rsidRPr="00E7759A">
              <w:rPr>
                <w:rFonts w:ascii="Calibri" w:hAnsi="Calibri" w:cs="Calibri"/>
                <w:sz w:val="20"/>
                <w:szCs w:val="20"/>
              </w:rPr>
              <w:fldChar w:fldCharType="end"/>
            </w:r>
            <w:r w:rsidR="00C27508" w:rsidRPr="00E7759A">
              <w:rPr>
                <w:rFonts w:ascii="Calibri" w:hAnsi="Calibri" w:cs="Calibri"/>
                <w:sz w:val="20"/>
                <w:szCs w:val="20"/>
                <w:lang w:val="fr-FR"/>
              </w:rPr>
              <w:t>)</w:t>
            </w:r>
          </w:p>
          <w:p w14:paraId="39F141B2" w14:textId="1D267490" w:rsidR="00C27508" w:rsidRPr="00E7759A" w:rsidRDefault="00C27508" w:rsidP="00C27508">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Dans le cas de l'utilisation en lieu et place de General Message, ce champ sera ut</w:t>
            </w:r>
            <w:ins w:id="389" w:author="thierry henault" w:date="2022-08-11T12:24:00Z">
              <w:r w:rsidR="00717227">
                <w:rPr>
                  <w:rFonts w:ascii="Calibri" w:hAnsi="Calibri" w:cs="Calibri"/>
                  <w:sz w:val="20"/>
                  <w:szCs w:val="20"/>
                  <w:highlight w:val="lightGray"/>
                  <w:lang w:val="fr-FR"/>
                </w:rPr>
                <w:t>i</w:t>
              </w:r>
            </w:ins>
            <w:r w:rsidRPr="00E7759A">
              <w:rPr>
                <w:rFonts w:ascii="Calibri" w:hAnsi="Calibri" w:cs="Calibri"/>
                <w:sz w:val="20"/>
                <w:szCs w:val="20"/>
                <w:highlight w:val="lightGray"/>
                <w:lang w:val="fr-FR"/>
              </w:rPr>
              <w:t xml:space="preserve">lisé pour les messages de type </w:t>
            </w:r>
            <w:proofErr w:type="spellStart"/>
            <w:r w:rsidRPr="00E7759A">
              <w:rPr>
                <w:rFonts w:ascii="Calibri" w:hAnsi="Calibri" w:cs="Calibri"/>
                <w:b/>
                <w:i/>
                <w:sz w:val="20"/>
                <w:szCs w:val="20"/>
                <w:highlight w:val="lightGray"/>
                <w:shd w:val="clear" w:color="auto" w:fill="00FF00"/>
                <w:lang w:val="fr-FR"/>
              </w:rPr>
              <w:t>codedMessage</w:t>
            </w:r>
            <w:proofErr w:type="spellEnd"/>
            <w:r w:rsidRPr="00E7759A">
              <w:rPr>
                <w:rFonts w:ascii="Calibri" w:hAnsi="Calibri" w:cs="Calibri"/>
                <w:sz w:val="20"/>
                <w:szCs w:val="20"/>
                <w:highlight w:val="lightGray"/>
                <w:shd w:val="clear" w:color="auto" w:fill="00FF00"/>
                <w:lang w:val="fr-FR"/>
              </w:rPr>
              <w:t xml:space="preserve"> (le champ porte alors valeur du </w:t>
            </w:r>
            <w:proofErr w:type="spellStart"/>
            <w:r w:rsidRPr="00E7759A">
              <w:rPr>
                <w:rFonts w:ascii="Calibri" w:hAnsi="Calibri" w:cs="Calibri"/>
                <w:b/>
                <w:sz w:val="20"/>
                <w:szCs w:val="20"/>
                <w:highlight w:val="lightGray"/>
                <w:shd w:val="clear" w:color="auto" w:fill="00FF00"/>
                <w:lang w:val="fr-FR"/>
              </w:rPr>
              <w:t>MessageText</w:t>
            </w:r>
            <w:proofErr w:type="spellEnd"/>
            <w:r w:rsidRPr="00E7759A">
              <w:rPr>
                <w:rFonts w:ascii="Calibri" w:hAnsi="Calibri" w:cs="Calibri"/>
                <w:sz w:val="20"/>
                <w:szCs w:val="20"/>
                <w:highlight w:val="lightGray"/>
                <w:shd w:val="clear" w:color="auto" w:fill="00FF00"/>
                <w:lang w:val="fr-FR"/>
              </w:rPr>
              <w:t xml:space="preserve"> pour les messages de type </w:t>
            </w:r>
            <w:proofErr w:type="spellStart"/>
            <w:r w:rsidRPr="00E7759A">
              <w:rPr>
                <w:rFonts w:ascii="Calibri" w:hAnsi="Calibri" w:cs="Calibri"/>
                <w:b/>
                <w:i/>
                <w:sz w:val="20"/>
                <w:szCs w:val="20"/>
                <w:highlight w:val="lightGray"/>
                <w:shd w:val="clear" w:color="auto" w:fill="00FF00"/>
                <w:lang w:val="fr-FR"/>
              </w:rPr>
              <w:t>codedMessage</w:t>
            </w:r>
            <w:proofErr w:type="spellEnd"/>
            <w:r w:rsidRPr="00E7759A">
              <w:rPr>
                <w:rFonts w:ascii="Calibri" w:hAnsi="Calibri" w:cs="Calibri"/>
                <w:b/>
                <w:i/>
                <w:sz w:val="20"/>
                <w:szCs w:val="20"/>
                <w:highlight w:val="lightGray"/>
                <w:shd w:val="clear" w:color="auto" w:fill="00FF00"/>
                <w:lang w:val="fr-FR"/>
              </w:rPr>
              <w:t>).</w:t>
            </w:r>
          </w:p>
        </w:tc>
      </w:tr>
      <w:tr w:rsidR="00F47A10" w:rsidRPr="00E7759A" w14:paraId="41B3EFA5" w14:textId="77777777" w:rsidTr="000604CD">
        <w:trPr>
          <w:cantSplit/>
        </w:trPr>
        <w:tc>
          <w:tcPr>
            <w:tcW w:w="824" w:type="dxa"/>
            <w:vMerge/>
            <w:tcBorders>
              <w:left w:val="single" w:sz="4" w:space="0" w:color="auto"/>
              <w:right w:val="single" w:sz="4" w:space="0" w:color="auto"/>
            </w:tcBorders>
            <w:vAlign w:val="center"/>
          </w:tcPr>
          <w:p w14:paraId="6FDA4844"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p>
        </w:tc>
        <w:tc>
          <w:tcPr>
            <w:tcW w:w="1787" w:type="dxa"/>
            <w:gridSpan w:val="5"/>
            <w:tcBorders>
              <w:top w:val="single" w:sz="6" w:space="0" w:color="000000"/>
              <w:left w:val="single" w:sz="4" w:space="0" w:color="auto"/>
              <w:bottom w:val="single" w:sz="6" w:space="0" w:color="000000"/>
              <w:right w:val="single" w:sz="6" w:space="0" w:color="000000"/>
            </w:tcBorders>
            <w:vAlign w:val="center"/>
          </w:tcPr>
          <w:p w14:paraId="24135550" w14:textId="69FF72BE" w:rsidR="00F47A10" w:rsidRPr="008738B2" w:rsidRDefault="00F47A10" w:rsidP="00174907">
            <w:pPr>
              <w:pStyle w:val="Tablebody-"/>
              <w:autoSpaceDE w:val="0"/>
              <w:autoSpaceDN w:val="0"/>
              <w:adjustRightInd w:val="0"/>
              <w:spacing w:before="0" w:after="0"/>
              <w:jc w:val="both"/>
              <w:rPr>
                <w:rFonts w:ascii="Calibri" w:hAnsi="Calibri" w:cs="Calibri"/>
                <w:b/>
                <w:i/>
                <w:iCs/>
                <w:sz w:val="20"/>
                <w:szCs w:val="20"/>
                <w:highlight w:val="lightGray"/>
              </w:rPr>
            </w:pPr>
            <w:r w:rsidRPr="008738B2">
              <w:rPr>
                <w:rFonts w:ascii="Calibri" w:hAnsi="Calibri" w:cs="Calibri"/>
                <w:b/>
                <w:i/>
                <w:sz w:val="20"/>
                <w:szCs w:val="20"/>
                <w:highlight w:val="lightGray"/>
              </w:rPr>
              <w:t>Priority</w:t>
            </w:r>
          </w:p>
        </w:tc>
        <w:tc>
          <w:tcPr>
            <w:tcW w:w="1070" w:type="dxa"/>
            <w:tcBorders>
              <w:top w:val="single" w:sz="6" w:space="0" w:color="000000"/>
              <w:left w:val="single" w:sz="6" w:space="0" w:color="000000"/>
              <w:bottom w:val="single" w:sz="6" w:space="0" w:color="000000"/>
              <w:right w:val="single" w:sz="6" w:space="0" w:color="000000"/>
            </w:tcBorders>
            <w:vAlign w:val="center"/>
          </w:tcPr>
          <w:p w14:paraId="14BC943D" w14:textId="7C22646B"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218FA827" w14:textId="378A98E5" w:rsidR="00F47A10" w:rsidRPr="00E7759A" w:rsidRDefault="00F47A10" w:rsidP="00174907">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nonNegativeInteger</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1BE94C53" w14:textId="77777777" w:rsidR="00E65AC2" w:rsidRPr="00D61A50" w:rsidRDefault="00E65AC2" w:rsidP="00E65AC2">
            <w:pPr>
              <w:pStyle w:val="Tablebody-"/>
              <w:autoSpaceDE w:val="0"/>
              <w:autoSpaceDN w:val="0"/>
              <w:adjustRightInd w:val="0"/>
              <w:spacing w:after="0"/>
              <w:jc w:val="both"/>
              <w:rPr>
                <w:rFonts w:ascii="Calibri" w:hAnsi="Calibri" w:cs="Calibri"/>
                <w:sz w:val="20"/>
                <w:szCs w:val="20"/>
                <w:highlight w:val="lightGray"/>
                <w:lang w:val="fr-FR"/>
              </w:rPr>
            </w:pPr>
            <w:r w:rsidRPr="00D61A50">
              <w:rPr>
                <w:rFonts w:ascii="Calibri" w:hAnsi="Calibri" w:cs="Calibri"/>
                <w:sz w:val="20"/>
                <w:szCs w:val="20"/>
                <w:highlight w:val="lightGray"/>
                <w:lang w:val="fr-FR"/>
              </w:rPr>
              <w:t>Classement arbitraire de la priorité du message si différent de la gravité 1-Élevée.</w:t>
            </w:r>
          </w:p>
          <w:p w14:paraId="192FF625" w14:textId="71F69E5E" w:rsidR="00F47A10" w:rsidRPr="00D61A50" w:rsidRDefault="00717227" w:rsidP="00E65AC2">
            <w:pPr>
              <w:pStyle w:val="Tablebody-"/>
              <w:autoSpaceDE w:val="0"/>
              <w:autoSpaceDN w:val="0"/>
              <w:adjustRightInd w:val="0"/>
              <w:spacing w:before="0" w:after="0"/>
              <w:jc w:val="both"/>
              <w:rPr>
                <w:rFonts w:ascii="Calibri" w:hAnsi="Calibri" w:cs="Calibri"/>
                <w:sz w:val="20"/>
                <w:szCs w:val="20"/>
                <w:highlight w:val="lightGray"/>
                <w:lang w:val="fr-FR"/>
              </w:rPr>
            </w:pPr>
            <w:ins w:id="390" w:author="thierry henault" w:date="2022-08-11T12:24:00Z">
              <w:r>
                <w:rPr>
                  <w:rFonts w:ascii="Calibri" w:hAnsi="Calibri" w:cs="Calibri"/>
                  <w:sz w:val="20"/>
                  <w:szCs w:val="20"/>
                  <w:highlight w:val="lightGray"/>
                  <w:lang w:val="fr-FR"/>
                </w:rPr>
                <w:t>A noter</w:t>
              </w:r>
              <w:r w:rsidRPr="00D61A50">
                <w:rPr>
                  <w:rFonts w:ascii="Calibri" w:hAnsi="Calibri" w:cs="Calibri"/>
                  <w:sz w:val="20"/>
                  <w:szCs w:val="20"/>
                  <w:highlight w:val="lightGray"/>
                  <w:lang w:val="fr-FR"/>
                </w:rPr>
                <w:t xml:space="preserve"> </w:t>
              </w:r>
            </w:ins>
            <w:r w:rsidR="00E65AC2" w:rsidRPr="00D61A50">
              <w:rPr>
                <w:rFonts w:ascii="Calibri" w:hAnsi="Calibri" w:cs="Calibri"/>
                <w:sz w:val="20"/>
                <w:szCs w:val="20"/>
                <w:highlight w:val="lightGray"/>
                <w:lang w:val="fr-FR"/>
              </w:rPr>
              <w:t>que cela peut être utilisé pour les niveaux d'urgence Datex2</w:t>
            </w:r>
            <w:r w:rsidR="00F47A10" w:rsidRPr="00D61A50">
              <w:rPr>
                <w:rFonts w:ascii="Calibri" w:hAnsi="Calibri" w:cs="Calibri"/>
                <w:sz w:val="20"/>
                <w:szCs w:val="20"/>
                <w:highlight w:val="lightGray"/>
                <w:lang w:val="fr-FR"/>
              </w:rPr>
              <w:t>.</w:t>
            </w:r>
          </w:p>
          <w:p w14:paraId="6002A5E8" w14:textId="77777777" w:rsidR="00F47A10" w:rsidRPr="00D61A50" w:rsidRDefault="00F47A10" w:rsidP="00174907">
            <w:pPr>
              <w:pStyle w:val="Tablebody-"/>
              <w:autoSpaceDE w:val="0"/>
              <w:autoSpaceDN w:val="0"/>
              <w:adjustRightInd w:val="0"/>
              <w:spacing w:before="0" w:after="0"/>
              <w:jc w:val="both"/>
              <w:rPr>
                <w:rFonts w:ascii="Calibri" w:hAnsi="Calibri" w:cs="Calibri"/>
                <w:sz w:val="20"/>
                <w:szCs w:val="20"/>
                <w:highlight w:val="lightGray"/>
              </w:rPr>
            </w:pPr>
            <w:r w:rsidRPr="00D61A50">
              <w:rPr>
                <w:rFonts w:ascii="Calibri" w:hAnsi="Calibri" w:cs="Calibri"/>
                <w:sz w:val="20"/>
                <w:szCs w:val="20"/>
                <w:highlight w:val="lightGray"/>
              </w:rPr>
              <w:t>1 = </w:t>
            </w:r>
            <w:proofErr w:type="spellStart"/>
            <w:r w:rsidRPr="00D61A50">
              <w:rPr>
                <w:rFonts w:ascii="Calibri" w:hAnsi="Calibri" w:cs="Calibri"/>
                <w:sz w:val="20"/>
                <w:szCs w:val="20"/>
                <w:highlight w:val="lightGray"/>
              </w:rPr>
              <w:t>extremelyUrgent</w:t>
            </w:r>
            <w:proofErr w:type="spellEnd"/>
            <w:r w:rsidRPr="00D61A50">
              <w:rPr>
                <w:rFonts w:ascii="Calibri" w:hAnsi="Calibri" w:cs="Calibri"/>
                <w:sz w:val="20"/>
                <w:szCs w:val="20"/>
                <w:highlight w:val="lightGray"/>
              </w:rPr>
              <w:t>.</w:t>
            </w:r>
          </w:p>
          <w:p w14:paraId="60A3A586" w14:textId="77777777" w:rsidR="00F47A10" w:rsidRPr="00D61A50" w:rsidRDefault="00F47A10" w:rsidP="00174907">
            <w:pPr>
              <w:pStyle w:val="Tablebody-"/>
              <w:autoSpaceDE w:val="0"/>
              <w:autoSpaceDN w:val="0"/>
              <w:adjustRightInd w:val="0"/>
              <w:spacing w:before="0" w:after="0"/>
              <w:jc w:val="both"/>
              <w:rPr>
                <w:rFonts w:ascii="Calibri" w:hAnsi="Calibri" w:cs="Calibri"/>
                <w:sz w:val="20"/>
                <w:szCs w:val="20"/>
                <w:highlight w:val="lightGray"/>
              </w:rPr>
            </w:pPr>
            <w:r w:rsidRPr="00D61A50">
              <w:rPr>
                <w:rFonts w:ascii="Calibri" w:hAnsi="Calibri" w:cs="Calibri"/>
                <w:sz w:val="20"/>
                <w:szCs w:val="20"/>
                <w:highlight w:val="lightGray"/>
              </w:rPr>
              <w:t>2 = urgent.</w:t>
            </w:r>
          </w:p>
          <w:p w14:paraId="73092A98" w14:textId="0111E345" w:rsidR="00F47A10"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r w:rsidRPr="00D61A50">
              <w:rPr>
                <w:rFonts w:ascii="Calibri" w:hAnsi="Calibri" w:cs="Calibri"/>
                <w:sz w:val="20"/>
                <w:szCs w:val="20"/>
                <w:highlight w:val="lightGray"/>
              </w:rPr>
              <w:t>3 = normal.</w:t>
            </w:r>
          </w:p>
        </w:tc>
      </w:tr>
      <w:tr w:rsidR="00F47A10" w:rsidRPr="00E7759A" w14:paraId="7E073EA4" w14:textId="77777777" w:rsidTr="000604CD">
        <w:trPr>
          <w:cantSplit/>
        </w:trPr>
        <w:tc>
          <w:tcPr>
            <w:tcW w:w="824" w:type="dxa"/>
            <w:vMerge/>
            <w:tcBorders>
              <w:left w:val="single" w:sz="4" w:space="0" w:color="auto"/>
              <w:right w:val="single" w:sz="4" w:space="0" w:color="auto"/>
            </w:tcBorders>
            <w:vAlign w:val="center"/>
          </w:tcPr>
          <w:p w14:paraId="2EFD7278"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p>
        </w:tc>
        <w:tc>
          <w:tcPr>
            <w:tcW w:w="1787" w:type="dxa"/>
            <w:gridSpan w:val="5"/>
            <w:tcBorders>
              <w:top w:val="single" w:sz="6" w:space="0" w:color="000000"/>
              <w:left w:val="single" w:sz="4" w:space="0" w:color="auto"/>
              <w:bottom w:val="single" w:sz="6" w:space="0" w:color="000000"/>
              <w:right w:val="single" w:sz="6" w:space="0" w:color="000000"/>
            </w:tcBorders>
            <w:vAlign w:val="center"/>
          </w:tcPr>
          <w:p w14:paraId="4C1D4427" w14:textId="45DDEBD5" w:rsidR="00F47A10" w:rsidRPr="008738B2" w:rsidRDefault="00F47A10" w:rsidP="00174907">
            <w:pPr>
              <w:pStyle w:val="Tablebody-"/>
              <w:autoSpaceDE w:val="0"/>
              <w:autoSpaceDN w:val="0"/>
              <w:adjustRightInd w:val="0"/>
              <w:spacing w:before="0" w:after="0"/>
              <w:jc w:val="both"/>
              <w:rPr>
                <w:rFonts w:ascii="Calibri" w:hAnsi="Calibri" w:cs="Calibri"/>
                <w:b/>
                <w:i/>
                <w:iCs/>
                <w:sz w:val="20"/>
                <w:szCs w:val="20"/>
                <w:highlight w:val="lightGray"/>
              </w:rPr>
            </w:pPr>
            <w:r w:rsidRPr="008738B2">
              <w:rPr>
                <w:rFonts w:ascii="Calibri" w:hAnsi="Calibri" w:cs="Calibri"/>
                <w:b/>
                <w:i/>
                <w:sz w:val="20"/>
                <w:szCs w:val="20"/>
                <w:highlight w:val="lightGray"/>
              </w:rPr>
              <w:t>Sensitivity</w:t>
            </w:r>
          </w:p>
        </w:tc>
        <w:tc>
          <w:tcPr>
            <w:tcW w:w="1070" w:type="dxa"/>
            <w:tcBorders>
              <w:top w:val="single" w:sz="6" w:space="0" w:color="000000"/>
              <w:left w:val="single" w:sz="6" w:space="0" w:color="000000"/>
              <w:bottom w:val="single" w:sz="6" w:space="0" w:color="000000"/>
              <w:right w:val="single" w:sz="6" w:space="0" w:color="000000"/>
            </w:tcBorders>
            <w:vAlign w:val="center"/>
          </w:tcPr>
          <w:p w14:paraId="19CC6EDA" w14:textId="291D99D8"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52C55D23" w14:textId="7F9DF7A1" w:rsidR="00F47A10" w:rsidRPr="00E7759A" w:rsidRDefault="00D61A50"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E</w:t>
            </w:r>
            <w:r w:rsidR="00F47A10" w:rsidRPr="00E7759A">
              <w:rPr>
                <w:rFonts w:ascii="Calibri" w:hAnsi="Calibri" w:cs="Calibri"/>
                <w:i/>
                <w:sz w:val="20"/>
                <w:szCs w:val="20"/>
              </w:rPr>
              <w:t>num</w:t>
            </w:r>
            <w:ins w:id="391" w:author="thierry henault" w:date="2022-08-10T15:52:00Z">
              <w:r>
                <w:rPr>
                  <w:rFonts w:ascii="Calibri" w:hAnsi="Calibri" w:cs="Calibri"/>
                  <w:i/>
                  <w:sz w:val="20"/>
                  <w:szCs w:val="20"/>
                </w:rPr>
                <w:t xml:space="preserve"> {</w:t>
              </w:r>
              <w:proofErr w:type="spellStart"/>
              <w:r w:rsidRPr="00D61A50">
                <w:rPr>
                  <w:rFonts w:ascii="Calibri" w:hAnsi="Calibri" w:cs="Calibri"/>
                  <w:i/>
                  <w:vanish/>
                  <w:sz w:val="20"/>
                  <w:szCs w:val="20"/>
                  <w:highlight w:val="cyan"/>
                </w:rPr>
                <w:t>veryHigh</w:t>
              </w:r>
            </w:ins>
            <w:ins w:id="392" w:author="thierry henault" w:date="2022-08-10T15:53:00Z">
              <w:r w:rsidRPr="00D61A50">
                <w:rPr>
                  <w:rFonts w:ascii="Calibri" w:hAnsi="Calibri" w:cs="Calibri"/>
                  <w:i/>
                  <w:vanish/>
                  <w:sz w:val="20"/>
                  <w:szCs w:val="20"/>
                  <w:highlight w:val="cyan"/>
                </w:rPr>
                <w:t>|</w:t>
              </w:r>
            </w:ins>
            <w:ins w:id="393" w:author="thierry henault" w:date="2022-08-10T15:52:00Z">
              <w:r>
                <w:rPr>
                  <w:rFonts w:ascii="Calibri" w:hAnsi="Calibri" w:cs="Calibri"/>
                  <w:i/>
                  <w:sz w:val="20"/>
                  <w:szCs w:val="20"/>
                </w:rPr>
                <w:t>high</w:t>
              </w:r>
            </w:ins>
            <w:ins w:id="394" w:author="thierry henault" w:date="2022-08-10T15:54:00Z">
              <w:r>
                <w:rPr>
                  <w:rFonts w:ascii="Calibri" w:hAnsi="Calibri" w:cs="Calibri"/>
                  <w:i/>
                  <w:sz w:val="20"/>
                  <w:szCs w:val="20"/>
                </w:rPr>
                <w:t>|</w:t>
              </w:r>
            </w:ins>
            <w:ins w:id="395" w:author="thierry henault" w:date="2022-08-10T15:52:00Z">
              <w:r>
                <w:rPr>
                  <w:rFonts w:ascii="Calibri" w:hAnsi="Calibri" w:cs="Calibri"/>
                  <w:i/>
                  <w:sz w:val="20"/>
                  <w:szCs w:val="20"/>
                </w:rPr>
                <w:t>medium</w:t>
              </w:r>
            </w:ins>
            <w:ins w:id="396" w:author="thierry henault" w:date="2022-08-10T15:54:00Z">
              <w:r>
                <w:rPr>
                  <w:rFonts w:ascii="Calibri" w:hAnsi="Calibri" w:cs="Calibri"/>
                  <w:i/>
                  <w:sz w:val="20"/>
                  <w:szCs w:val="20"/>
                </w:rPr>
                <w:t>|</w:t>
              </w:r>
            </w:ins>
            <w:ins w:id="397" w:author="thierry henault" w:date="2022-08-10T15:52:00Z">
              <w:r>
                <w:rPr>
                  <w:rFonts w:ascii="Calibri" w:hAnsi="Calibri" w:cs="Calibri"/>
                  <w:i/>
                  <w:sz w:val="20"/>
                  <w:szCs w:val="20"/>
                </w:rPr>
                <w:t>low</w:t>
              </w:r>
            </w:ins>
            <w:ins w:id="398" w:author="thierry henault" w:date="2022-08-10T15:54:00Z">
              <w:r w:rsidRPr="00D61A50">
                <w:rPr>
                  <w:rFonts w:ascii="Calibri" w:hAnsi="Calibri" w:cs="Calibri"/>
                  <w:i/>
                  <w:vanish/>
                  <w:sz w:val="20"/>
                  <w:szCs w:val="20"/>
                  <w:highlight w:val="cyan"/>
                </w:rPr>
                <w:t>|</w:t>
              </w:r>
            </w:ins>
            <w:ins w:id="399" w:author="thierry henault" w:date="2022-08-10T15:52:00Z">
              <w:r w:rsidRPr="00D61A50">
                <w:rPr>
                  <w:rFonts w:ascii="Calibri" w:hAnsi="Calibri" w:cs="Calibri"/>
                  <w:i/>
                  <w:vanish/>
                  <w:sz w:val="20"/>
                  <w:szCs w:val="20"/>
                  <w:highlight w:val="cyan"/>
                </w:rPr>
                <w:t>verylow</w:t>
              </w:r>
              <w:proofErr w:type="spellEnd"/>
              <w:r>
                <w:rPr>
                  <w:rFonts w:ascii="Calibri" w:hAnsi="Calibri" w:cs="Calibri"/>
                  <w:i/>
                  <w:sz w:val="20"/>
                  <w:szCs w:val="20"/>
                </w:rPr>
                <w:t>}</w:t>
              </w:r>
            </w:ins>
          </w:p>
        </w:tc>
        <w:tc>
          <w:tcPr>
            <w:tcW w:w="4507" w:type="dxa"/>
            <w:tcBorders>
              <w:top w:val="single" w:sz="6" w:space="0" w:color="000000"/>
              <w:left w:val="single" w:sz="6" w:space="0" w:color="000000"/>
              <w:bottom w:val="single" w:sz="6" w:space="0" w:color="000000"/>
              <w:right w:val="single" w:sz="4" w:space="0" w:color="000000"/>
            </w:tcBorders>
            <w:vAlign w:val="center"/>
          </w:tcPr>
          <w:p w14:paraId="5F687CC7" w14:textId="77777777" w:rsidR="00717227" w:rsidRDefault="00F47A10" w:rsidP="00174907">
            <w:pPr>
              <w:pStyle w:val="Tablebody-"/>
              <w:autoSpaceDE w:val="0"/>
              <w:autoSpaceDN w:val="0"/>
              <w:adjustRightInd w:val="0"/>
              <w:spacing w:before="0" w:after="0"/>
              <w:jc w:val="both"/>
              <w:rPr>
                <w:ins w:id="400" w:author="thierry henault" w:date="2022-08-11T12:24:00Z"/>
                <w:rFonts w:ascii="Calibri" w:hAnsi="Calibri" w:cs="Calibri"/>
                <w:sz w:val="20"/>
                <w:szCs w:val="20"/>
              </w:rPr>
            </w:pPr>
            <w:proofErr w:type="spellStart"/>
            <w:r w:rsidRPr="00E7759A">
              <w:rPr>
                <w:rFonts w:ascii="Calibri" w:hAnsi="Calibri" w:cs="Calibri"/>
                <w:sz w:val="20"/>
                <w:szCs w:val="20"/>
              </w:rPr>
              <w:t>Confidential</w:t>
            </w:r>
            <w:r w:rsidR="00E65AC2">
              <w:rPr>
                <w:rFonts w:ascii="Calibri" w:hAnsi="Calibri" w:cs="Calibri"/>
                <w:sz w:val="20"/>
                <w:szCs w:val="20"/>
              </w:rPr>
              <w:t>ité</w:t>
            </w:r>
            <w:proofErr w:type="spellEnd"/>
            <w:r w:rsidR="00E65AC2">
              <w:rPr>
                <w:rFonts w:ascii="Calibri" w:hAnsi="Calibri" w:cs="Calibri"/>
                <w:sz w:val="20"/>
                <w:szCs w:val="20"/>
              </w:rPr>
              <w:t xml:space="preserve"> de</w:t>
            </w:r>
            <w:r w:rsidRPr="00E7759A">
              <w:rPr>
                <w:rFonts w:ascii="Calibri" w:hAnsi="Calibri" w:cs="Calibri"/>
                <w:sz w:val="20"/>
                <w:szCs w:val="20"/>
              </w:rPr>
              <w:t xml:space="preserve"> SITUATION.</w:t>
            </w:r>
          </w:p>
          <w:p w14:paraId="72D20498" w14:textId="526AEC77" w:rsidR="00F47A10" w:rsidRPr="00E7759A" w:rsidRDefault="00717227" w:rsidP="00174907">
            <w:pPr>
              <w:pStyle w:val="Tablebody-"/>
              <w:autoSpaceDE w:val="0"/>
              <w:autoSpaceDN w:val="0"/>
              <w:adjustRightInd w:val="0"/>
              <w:spacing w:before="0" w:after="0"/>
              <w:jc w:val="both"/>
              <w:rPr>
                <w:rFonts w:ascii="Calibri" w:hAnsi="Calibri" w:cs="Calibri"/>
                <w:sz w:val="20"/>
                <w:szCs w:val="20"/>
              </w:rPr>
            </w:pPr>
            <w:proofErr w:type="spellStart"/>
            <w:ins w:id="401" w:author="thierry henault" w:date="2022-08-11T12:24:00Z">
              <w:r>
                <w:rPr>
                  <w:rFonts w:ascii="Calibri" w:hAnsi="Calibri" w:cs="Calibri"/>
                  <w:sz w:val="20"/>
                  <w:szCs w:val="20"/>
                </w:rPr>
                <w:t>Valeurpar</w:t>
              </w:r>
              <w:proofErr w:type="spellEnd"/>
              <w:r>
                <w:rPr>
                  <w:rFonts w:ascii="Calibri" w:hAnsi="Calibri" w:cs="Calibri"/>
                  <w:sz w:val="20"/>
                  <w:szCs w:val="20"/>
                </w:rPr>
                <w:t xml:space="preserve"> </w:t>
              </w:r>
              <w:proofErr w:type="spellStart"/>
              <w:proofErr w:type="gramStart"/>
              <w:r>
                <w:rPr>
                  <w:rFonts w:ascii="Calibri" w:hAnsi="Calibri" w:cs="Calibri"/>
                  <w:sz w:val="20"/>
                  <w:szCs w:val="20"/>
                </w:rPr>
                <w:t>défaut</w:t>
              </w:r>
              <w:proofErr w:type="spellEnd"/>
              <w:r>
                <w:rPr>
                  <w:rFonts w:ascii="Calibri" w:hAnsi="Calibri" w:cs="Calibri"/>
                  <w:sz w:val="20"/>
                  <w:szCs w:val="20"/>
                </w:rPr>
                <w:t xml:space="preserve"> :</w:t>
              </w:r>
            </w:ins>
            <w:proofErr w:type="gramEnd"/>
            <w:ins w:id="402" w:author="thierry henault" w:date="2022-08-11T12:25:00Z">
              <w:r>
                <w:rPr>
                  <w:rFonts w:ascii="Calibri" w:hAnsi="Calibri" w:cs="Calibri"/>
                  <w:sz w:val="20"/>
                  <w:szCs w:val="20"/>
                </w:rPr>
                <w:t xml:space="preserve"> </w:t>
              </w:r>
            </w:ins>
            <w:ins w:id="403" w:author="thierry henault" w:date="2022-08-11T12:24:00Z">
              <w:r>
                <w:rPr>
                  <w:rFonts w:ascii="Calibri" w:hAnsi="Calibri" w:cs="Calibri"/>
                  <w:sz w:val="20"/>
                  <w:szCs w:val="20"/>
                </w:rPr>
                <w:t>med</w:t>
              </w:r>
            </w:ins>
            <w:ins w:id="404" w:author="thierry henault" w:date="2022-08-11T12:25:00Z">
              <w:r>
                <w:rPr>
                  <w:rFonts w:ascii="Calibri" w:hAnsi="Calibri" w:cs="Calibri"/>
                  <w:sz w:val="20"/>
                  <w:szCs w:val="20"/>
                </w:rPr>
                <w:t>ium</w:t>
              </w:r>
            </w:ins>
            <w:del w:id="405" w:author="thierry henault" w:date="2022-08-11T12:24:00Z">
              <w:r w:rsidR="00F47A10" w:rsidRPr="00E7759A" w:rsidDel="00717227">
                <w:rPr>
                  <w:rFonts w:ascii="Calibri" w:hAnsi="Calibri" w:cs="Calibri"/>
                  <w:sz w:val="20"/>
                  <w:szCs w:val="20"/>
                </w:rPr>
                <w:delText xml:space="preserve">     </w:delText>
              </w:r>
            </w:del>
          </w:p>
        </w:tc>
      </w:tr>
      <w:tr w:rsidR="00F47A10" w:rsidRPr="00E7759A" w14:paraId="112189D2" w14:textId="77777777" w:rsidTr="000604CD">
        <w:trPr>
          <w:cantSplit/>
        </w:trPr>
        <w:tc>
          <w:tcPr>
            <w:tcW w:w="824" w:type="dxa"/>
            <w:vMerge/>
            <w:tcBorders>
              <w:left w:val="single" w:sz="4" w:space="0" w:color="auto"/>
              <w:right w:val="single" w:sz="4" w:space="0" w:color="auto"/>
            </w:tcBorders>
            <w:vAlign w:val="center"/>
          </w:tcPr>
          <w:p w14:paraId="76FB0A7E"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p>
        </w:tc>
        <w:tc>
          <w:tcPr>
            <w:tcW w:w="1787" w:type="dxa"/>
            <w:gridSpan w:val="5"/>
            <w:tcBorders>
              <w:top w:val="single" w:sz="6" w:space="0" w:color="000000"/>
              <w:left w:val="single" w:sz="4" w:space="0" w:color="auto"/>
              <w:bottom w:val="single" w:sz="6" w:space="0" w:color="000000"/>
              <w:right w:val="single" w:sz="6" w:space="0" w:color="000000"/>
            </w:tcBorders>
            <w:vAlign w:val="center"/>
          </w:tcPr>
          <w:p w14:paraId="17CE79CA" w14:textId="2F5D739C" w:rsidR="00F47A10" w:rsidRPr="008738B2" w:rsidRDefault="00F47A10" w:rsidP="00174907">
            <w:pPr>
              <w:pStyle w:val="Tablebody-"/>
              <w:autoSpaceDE w:val="0"/>
              <w:autoSpaceDN w:val="0"/>
              <w:adjustRightInd w:val="0"/>
              <w:spacing w:before="0" w:after="0"/>
              <w:jc w:val="both"/>
              <w:rPr>
                <w:rFonts w:ascii="Calibri" w:hAnsi="Calibri" w:cs="Calibri"/>
                <w:b/>
                <w:i/>
                <w:iCs/>
                <w:sz w:val="20"/>
                <w:szCs w:val="20"/>
                <w:highlight w:val="lightGray"/>
              </w:rPr>
            </w:pPr>
            <w:r w:rsidRPr="008738B2">
              <w:rPr>
                <w:rFonts w:ascii="Calibri" w:hAnsi="Calibri" w:cs="Calibri"/>
                <w:b/>
                <w:i/>
                <w:sz w:val="20"/>
                <w:szCs w:val="20"/>
                <w:highlight w:val="lightGray"/>
              </w:rPr>
              <w:t>Audience</w:t>
            </w:r>
          </w:p>
        </w:tc>
        <w:tc>
          <w:tcPr>
            <w:tcW w:w="1070" w:type="dxa"/>
            <w:tcBorders>
              <w:top w:val="single" w:sz="6" w:space="0" w:color="000000"/>
              <w:left w:val="single" w:sz="6" w:space="0" w:color="000000"/>
              <w:bottom w:val="single" w:sz="6" w:space="0" w:color="000000"/>
              <w:right w:val="single" w:sz="6" w:space="0" w:color="000000"/>
            </w:tcBorders>
            <w:vAlign w:val="center"/>
          </w:tcPr>
          <w:p w14:paraId="6722F127" w14:textId="53AD2A71"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428A5CE7" w14:textId="66061339" w:rsidR="00F47A10" w:rsidRPr="00E7759A" w:rsidRDefault="00D61A50"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E</w:t>
            </w:r>
            <w:r w:rsidR="00F47A10" w:rsidRPr="00E7759A">
              <w:rPr>
                <w:rFonts w:ascii="Calibri" w:hAnsi="Calibri" w:cs="Calibri"/>
                <w:i/>
                <w:sz w:val="20"/>
                <w:szCs w:val="20"/>
              </w:rPr>
              <w:t>num</w:t>
            </w:r>
            <w:ins w:id="406" w:author="thierry henault" w:date="2022-08-10T15:53:00Z">
              <w:r>
                <w:rPr>
                  <w:rFonts w:ascii="Calibri" w:hAnsi="Calibri" w:cs="Calibri"/>
                  <w:i/>
                  <w:sz w:val="20"/>
                  <w:szCs w:val="20"/>
                </w:rPr>
                <w:t xml:space="preserve"> {</w:t>
              </w:r>
            </w:ins>
            <w:ins w:id="407" w:author="thierry henault" w:date="2022-08-10T15:55:00Z">
              <w:r w:rsidR="00470642">
                <w:rPr>
                  <w:rFonts w:ascii="Calibri" w:hAnsi="Calibri" w:cs="Calibri"/>
                  <w:i/>
                  <w:sz w:val="20"/>
                  <w:szCs w:val="20"/>
                </w:rPr>
                <w:t>public</w:t>
              </w:r>
              <w:r w:rsidR="00470642" w:rsidRPr="008C07A9">
                <w:rPr>
                  <w:rFonts w:ascii="Calibri" w:hAnsi="Calibri" w:cs="Calibri"/>
                  <w:i/>
                  <w:vanish/>
                  <w:sz w:val="20"/>
                  <w:szCs w:val="20"/>
                  <w:highlight w:val="cyan"/>
                </w:rPr>
                <w:t>|staff</w:t>
              </w:r>
              <w:r w:rsidR="00470642">
                <w:rPr>
                  <w:rFonts w:ascii="Calibri" w:hAnsi="Calibri" w:cs="Calibri"/>
                  <w:i/>
                  <w:sz w:val="20"/>
                  <w:szCs w:val="20"/>
                </w:rPr>
                <w:t>|emergencyService|</w:t>
              </w:r>
              <w:r w:rsidR="00470642" w:rsidRPr="008C07A9">
                <w:rPr>
                  <w:rFonts w:ascii="Calibri" w:hAnsi="Calibri" w:cs="Calibri"/>
                  <w:i/>
                  <w:vanish/>
                  <w:sz w:val="20"/>
                  <w:szCs w:val="20"/>
                  <w:highlight w:val="cyan"/>
                </w:rPr>
                <w:t>m</w:t>
              </w:r>
            </w:ins>
            <w:ins w:id="408" w:author="thierry henault" w:date="2022-08-10T15:56:00Z">
              <w:r w:rsidR="00470642" w:rsidRPr="008C07A9">
                <w:rPr>
                  <w:rFonts w:ascii="Calibri" w:hAnsi="Calibri" w:cs="Calibri"/>
                  <w:i/>
                  <w:vanish/>
                  <w:sz w:val="20"/>
                  <w:szCs w:val="20"/>
                  <w:highlight w:val="cyan"/>
                </w:rPr>
                <w:t>anagement|stationStaff|infoServices|</w:t>
              </w:r>
              <w:r w:rsidR="00470642">
                <w:rPr>
                  <w:rFonts w:ascii="Calibri" w:hAnsi="Calibri" w:cs="Calibri"/>
                  <w:i/>
                  <w:sz w:val="20"/>
                  <w:szCs w:val="20"/>
                </w:rPr>
                <w:t>authorities|transportOperators}</w:t>
              </w:r>
            </w:ins>
          </w:p>
        </w:tc>
        <w:tc>
          <w:tcPr>
            <w:tcW w:w="4507" w:type="dxa"/>
            <w:tcBorders>
              <w:top w:val="single" w:sz="6" w:space="0" w:color="000000"/>
              <w:left w:val="single" w:sz="6" w:space="0" w:color="000000"/>
              <w:bottom w:val="single" w:sz="6" w:space="0" w:color="000000"/>
              <w:right w:val="single" w:sz="4" w:space="0" w:color="000000"/>
            </w:tcBorders>
            <w:vAlign w:val="center"/>
          </w:tcPr>
          <w:p w14:paraId="511AEDCC" w14:textId="3826272C" w:rsidR="00F47A10" w:rsidRPr="00E7759A" w:rsidRDefault="00D61A50" w:rsidP="00174907">
            <w:pPr>
              <w:pStyle w:val="Tablebody-"/>
              <w:autoSpaceDE w:val="0"/>
              <w:autoSpaceDN w:val="0"/>
              <w:adjustRightInd w:val="0"/>
              <w:spacing w:before="0" w:after="0"/>
              <w:jc w:val="both"/>
              <w:rPr>
                <w:rFonts w:ascii="Calibri" w:hAnsi="Calibri" w:cs="Calibri"/>
                <w:sz w:val="20"/>
                <w:szCs w:val="20"/>
              </w:rPr>
            </w:pPr>
            <w:ins w:id="409" w:author="thierry henault" w:date="2022-08-10T15:53:00Z">
              <w:r>
                <w:rPr>
                  <w:rFonts w:ascii="Calibri" w:hAnsi="Calibri" w:cs="Calibri"/>
                  <w:sz w:val="20"/>
                  <w:szCs w:val="20"/>
                </w:rPr>
                <w:t xml:space="preserve">Audience </w:t>
              </w:r>
            </w:ins>
            <w:r w:rsidR="00E65AC2">
              <w:rPr>
                <w:rFonts w:ascii="Calibri" w:hAnsi="Calibri" w:cs="Calibri"/>
                <w:sz w:val="20"/>
                <w:szCs w:val="20"/>
              </w:rPr>
              <w:t>de</w:t>
            </w:r>
            <w:r w:rsidR="00F47A10" w:rsidRPr="00E7759A">
              <w:rPr>
                <w:rFonts w:ascii="Calibri" w:hAnsi="Calibri" w:cs="Calibri"/>
                <w:sz w:val="20"/>
                <w:szCs w:val="20"/>
              </w:rPr>
              <w:t xml:space="preserve"> SITUATION. </w:t>
            </w:r>
          </w:p>
        </w:tc>
      </w:tr>
      <w:tr w:rsidR="00F47A10" w:rsidRPr="006441BD" w14:paraId="78E8A7E7" w14:textId="77777777" w:rsidTr="000604CD">
        <w:trPr>
          <w:cantSplit/>
        </w:trPr>
        <w:tc>
          <w:tcPr>
            <w:tcW w:w="824" w:type="dxa"/>
            <w:vMerge/>
            <w:tcBorders>
              <w:left w:val="single" w:sz="4" w:space="0" w:color="auto"/>
              <w:right w:val="single" w:sz="4" w:space="0" w:color="auto"/>
            </w:tcBorders>
            <w:vAlign w:val="center"/>
          </w:tcPr>
          <w:p w14:paraId="4EB1078B"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p>
        </w:tc>
        <w:tc>
          <w:tcPr>
            <w:tcW w:w="1787" w:type="dxa"/>
            <w:gridSpan w:val="5"/>
            <w:tcBorders>
              <w:top w:val="single" w:sz="6" w:space="0" w:color="000000"/>
              <w:left w:val="single" w:sz="4" w:space="0" w:color="auto"/>
              <w:bottom w:val="single" w:sz="6" w:space="0" w:color="000000"/>
              <w:right w:val="single" w:sz="6" w:space="0" w:color="000000"/>
            </w:tcBorders>
            <w:vAlign w:val="center"/>
          </w:tcPr>
          <w:p w14:paraId="787B398F" w14:textId="4E061FB1" w:rsidR="00F47A10" w:rsidRPr="008738B2" w:rsidRDefault="00F47A10" w:rsidP="00174907">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8738B2">
              <w:rPr>
                <w:rFonts w:ascii="Calibri" w:hAnsi="Calibri" w:cs="Calibri"/>
                <w:b/>
                <w:i/>
                <w:sz w:val="20"/>
                <w:szCs w:val="20"/>
                <w:highlight w:val="lightGray"/>
              </w:rPr>
              <w:t>ScopeType</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2A5C0987" w14:textId="398DCB09"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27E64D25" w14:textId="5D751F8F" w:rsidR="00F47A10" w:rsidRPr="00E7759A" w:rsidRDefault="00F47A10" w:rsidP="00174907">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enum</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1930A587" w14:textId="77777777" w:rsidR="00F47A10" w:rsidRDefault="00E65AC2" w:rsidP="00174907">
            <w:pPr>
              <w:pStyle w:val="Tablebody-"/>
              <w:autoSpaceDE w:val="0"/>
              <w:autoSpaceDN w:val="0"/>
              <w:adjustRightInd w:val="0"/>
              <w:spacing w:before="0" w:after="0"/>
              <w:jc w:val="both"/>
              <w:rPr>
                <w:ins w:id="410" w:author="thierry henault" w:date="2022-08-10T15:58:00Z"/>
                <w:rFonts w:ascii="Calibri" w:hAnsi="Calibri" w:cs="Calibri"/>
                <w:sz w:val="20"/>
                <w:szCs w:val="20"/>
                <w:lang w:val="fr-FR"/>
              </w:rPr>
            </w:pPr>
            <w:r w:rsidRPr="008738B2">
              <w:rPr>
                <w:rFonts w:ascii="Calibri" w:hAnsi="Calibri" w:cs="Calibri"/>
                <w:sz w:val="20"/>
                <w:szCs w:val="20"/>
                <w:lang w:val="fr-FR"/>
              </w:rPr>
              <w:t xml:space="preserve">Type de périmètre </w:t>
            </w:r>
            <w:proofErr w:type="gramStart"/>
            <w:r w:rsidRPr="008738B2">
              <w:rPr>
                <w:rFonts w:ascii="Calibri" w:hAnsi="Calibri" w:cs="Calibri"/>
                <w:sz w:val="20"/>
                <w:szCs w:val="20"/>
                <w:lang w:val="fr-FR"/>
              </w:rPr>
              <w:t xml:space="preserve">de </w:t>
            </w:r>
            <w:r w:rsidR="00F47A10" w:rsidRPr="008738B2">
              <w:rPr>
                <w:rFonts w:ascii="Calibri" w:hAnsi="Calibri" w:cs="Calibri"/>
                <w:sz w:val="20"/>
                <w:szCs w:val="20"/>
                <w:lang w:val="fr-FR"/>
              </w:rPr>
              <w:t xml:space="preserve"> SITUATION</w:t>
            </w:r>
            <w:proofErr w:type="gramEnd"/>
            <w:r w:rsidR="00F47A10" w:rsidRPr="008738B2">
              <w:rPr>
                <w:rFonts w:ascii="Calibri" w:hAnsi="Calibri" w:cs="Calibri"/>
                <w:sz w:val="20"/>
                <w:szCs w:val="20"/>
                <w:lang w:val="fr-FR"/>
              </w:rPr>
              <w:t xml:space="preserve">. </w:t>
            </w:r>
          </w:p>
          <w:p w14:paraId="492A5AC2" w14:textId="01F7C4C2" w:rsidR="008C07A9" w:rsidRPr="008738B2" w:rsidRDefault="008C07A9" w:rsidP="00174907">
            <w:pPr>
              <w:pStyle w:val="Tablebody-"/>
              <w:autoSpaceDE w:val="0"/>
              <w:autoSpaceDN w:val="0"/>
              <w:adjustRightInd w:val="0"/>
              <w:spacing w:before="0" w:after="0"/>
              <w:jc w:val="both"/>
              <w:rPr>
                <w:rFonts w:ascii="Calibri" w:hAnsi="Calibri" w:cs="Calibri"/>
                <w:sz w:val="20"/>
                <w:szCs w:val="20"/>
                <w:lang w:val="fr-FR"/>
              </w:rPr>
            </w:pPr>
            <w:ins w:id="411" w:author="thierry henault" w:date="2022-08-10T15:58:00Z">
              <w:r>
                <w:rPr>
                  <w:rFonts w:ascii="Calibri" w:hAnsi="Calibri" w:cs="Calibri"/>
                  <w:sz w:val="20"/>
                  <w:szCs w:val="20"/>
                  <w:lang w:val="fr-FR"/>
                </w:rPr>
                <w:t>Définition de l’</w:t>
              </w:r>
              <w:proofErr w:type="spellStart"/>
              <w:r>
                <w:rPr>
                  <w:rFonts w:ascii="Calibri" w:hAnsi="Calibri" w:cs="Calibri"/>
                  <w:sz w:val="20"/>
                  <w:szCs w:val="20"/>
                  <w:lang w:val="fr-FR"/>
                </w:rPr>
                <w:t>enum</w:t>
              </w:r>
              <w:proofErr w:type="spellEnd"/>
              <w:r>
                <w:rPr>
                  <w:rFonts w:ascii="Calibri" w:hAnsi="Calibri" w:cs="Calibri"/>
                  <w:sz w:val="20"/>
                  <w:szCs w:val="20"/>
                  <w:lang w:val="fr-FR"/>
                </w:rPr>
                <w:t xml:space="preserve"> : </w:t>
              </w:r>
            </w:ins>
            <w:ins w:id="412" w:author="thierry henault" w:date="2022-08-10T16:00:00Z">
              <w:r>
                <w:rPr>
                  <w:rFonts w:ascii="Calibri" w:hAnsi="Calibri" w:cs="Calibri"/>
                  <w:sz w:val="20"/>
                  <w:szCs w:val="20"/>
                  <w:lang w:val="fr-FR"/>
                </w:rPr>
                <w:fldChar w:fldCharType="begin"/>
              </w:r>
              <w:r>
                <w:rPr>
                  <w:rFonts w:ascii="Calibri" w:hAnsi="Calibri" w:cs="Calibri"/>
                  <w:sz w:val="20"/>
                  <w:szCs w:val="20"/>
                  <w:lang w:val="fr-FR"/>
                </w:rPr>
                <w:instrText xml:space="preserve"> REF _Ref66203549 \r \h </w:instrText>
              </w:r>
            </w:ins>
            <w:r>
              <w:rPr>
                <w:rFonts w:ascii="Calibri" w:hAnsi="Calibri" w:cs="Calibri"/>
                <w:sz w:val="20"/>
                <w:szCs w:val="20"/>
                <w:lang w:val="fr-FR"/>
              </w:rPr>
            </w:r>
            <w:r>
              <w:rPr>
                <w:rFonts w:ascii="Calibri" w:hAnsi="Calibri" w:cs="Calibri"/>
                <w:sz w:val="20"/>
                <w:szCs w:val="20"/>
                <w:lang w:val="fr-FR"/>
              </w:rPr>
              <w:fldChar w:fldCharType="separate"/>
            </w:r>
            <w:ins w:id="413" w:author="thierry henault" w:date="2022-08-10T16:00:00Z">
              <w:r>
                <w:rPr>
                  <w:rFonts w:ascii="Calibri" w:hAnsi="Calibri" w:cs="Calibri"/>
                  <w:sz w:val="20"/>
                  <w:szCs w:val="20"/>
                  <w:lang w:val="fr-FR"/>
                </w:rPr>
                <w:t>6.7.4.1.5</w:t>
              </w:r>
              <w:r>
                <w:rPr>
                  <w:rFonts w:ascii="Calibri" w:hAnsi="Calibri" w:cs="Calibri"/>
                  <w:sz w:val="20"/>
                  <w:szCs w:val="20"/>
                  <w:lang w:val="fr-FR"/>
                </w:rPr>
                <w:fldChar w:fldCharType="end"/>
              </w:r>
            </w:ins>
          </w:p>
        </w:tc>
      </w:tr>
      <w:tr w:rsidR="00F47A10" w:rsidRPr="00E7759A" w14:paraId="5EE310AA" w14:textId="77777777" w:rsidTr="000604CD">
        <w:trPr>
          <w:cantSplit/>
        </w:trPr>
        <w:tc>
          <w:tcPr>
            <w:tcW w:w="824" w:type="dxa"/>
            <w:vMerge/>
            <w:tcBorders>
              <w:left w:val="single" w:sz="4" w:space="0" w:color="auto"/>
              <w:right w:val="single" w:sz="4" w:space="0" w:color="auto"/>
            </w:tcBorders>
            <w:vAlign w:val="center"/>
          </w:tcPr>
          <w:p w14:paraId="107E4A8C" w14:textId="77777777" w:rsidR="00F47A10" w:rsidRPr="008738B2" w:rsidRDefault="00F47A10" w:rsidP="00174907">
            <w:pPr>
              <w:pStyle w:val="Tablebody-"/>
              <w:autoSpaceDE w:val="0"/>
              <w:autoSpaceDN w:val="0"/>
              <w:adjustRightInd w:val="0"/>
              <w:spacing w:before="0" w:after="0"/>
              <w:jc w:val="both"/>
              <w:rPr>
                <w:rFonts w:ascii="Calibri" w:hAnsi="Calibri" w:cs="Calibri"/>
                <w:sz w:val="20"/>
                <w:szCs w:val="20"/>
                <w:lang w:val="fr-FR"/>
              </w:rPr>
            </w:pPr>
          </w:p>
        </w:tc>
        <w:tc>
          <w:tcPr>
            <w:tcW w:w="1787" w:type="dxa"/>
            <w:gridSpan w:val="5"/>
            <w:tcBorders>
              <w:top w:val="single" w:sz="6" w:space="0" w:color="000000"/>
              <w:left w:val="single" w:sz="4" w:space="0" w:color="auto"/>
              <w:bottom w:val="single" w:sz="6" w:space="0" w:color="000000"/>
              <w:right w:val="single" w:sz="6" w:space="0" w:color="000000"/>
            </w:tcBorders>
            <w:vAlign w:val="center"/>
          </w:tcPr>
          <w:p w14:paraId="57FE99A0" w14:textId="3C23BA9E" w:rsidR="00F47A10" w:rsidRPr="00E7759A" w:rsidRDefault="00F47A10" w:rsidP="00174907">
            <w:pPr>
              <w:pStyle w:val="Tablebody-"/>
              <w:autoSpaceDE w:val="0"/>
              <w:autoSpaceDN w:val="0"/>
              <w:adjustRightInd w:val="0"/>
              <w:spacing w:before="0" w:after="0"/>
              <w:jc w:val="both"/>
              <w:rPr>
                <w:rFonts w:ascii="Calibri" w:hAnsi="Calibri" w:cs="Calibri"/>
                <w:b/>
                <w:i/>
                <w:sz w:val="20"/>
                <w:szCs w:val="20"/>
              </w:rPr>
            </w:pPr>
            <w:proofErr w:type="spellStart"/>
            <w:r w:rsidRPr="00E7759A">
              <w:rPr>
                <w:rFonts w:ascii="Calibri" w:hAnsi="Calibri" w:cs="Calibri"/>
                <w:b/>
                <w:i/>
                <w:vanish/>
                <w:sz w:val="20"/>
                <w:szCs w:val="20"/>
                <w:highlight w:val="cyan"/>
              </w:rPr>
              <w:t>ReportType</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5D5874E0" w14:textId="3E3D7371"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vanish/>
                <w:sz w:val="20"/>
                <w:szCs w:val="20"/>
                <w:highlight w:val="cyan"/>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2588A8D7" w14:textId="6839021F" w:rsidR="00F47A10" w:rsidRPr="00E7759A" w:rsidRDefault="00F47A10" w:rsidP="00174907">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vanish/>
                <w:sz w:val="20"/>
                <w:szCs w:val="20"/>
                <w:highlight w:val="cyan"/>
              </w:rPr>
              <w:t>enum</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06C2166D" w14:textId="75230DDA"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vanish/>
                <w:sz w:val="20"/>
                <w:szCs w:val="20"/>
                <w:highlight w:val="cyan"/>
              </w:rPr>
              <w:t xml:space="preserve">Report type of SITUATION </w:t>
            </w:r>
          </w:p>
        </w:tc>
      </w:tr>
      <w:tr w:rsidR="00F47A10" w:rsidRPr="00E32CB2" w14:paraId="41001CD1" w14:textId="77777777" w:rsidTr="000604CD">
        <w:trPr>
          <w:cantSplit/>
        </w:trPr>
        <w:tc>
          <w:tcPr>
            <w:tcW w:w="824" w:type="dxa"/>
            <w:vMerge/>
            <w:tcBorders>
              <w:left w:val="single" w:sz="4" w:space="0" w:color="auto"/>
              <w:right w:val="single" w:sz="4" w:space="0" w:color="auto"/>
            </w:tcBorders>
            <w:vAlign w:val="center"/>
          </w:tcPr>
          <w:p w14:paraId="48032505"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p>
        </w:tc>
        <w:tc>
          <w:tcPr>
            <w:tcW w:w="1787" w:type="dxa"/>
            <w:gridSpan w:val="5"/>
            <w:tcBorders>
              <w:top w:val="single" w:sz="6" w:space="0" w:color="000000"/>
              <w:left w:val="single" w:sz="4" w:space="0" w:color="auto"/>
              <w:bottom w:val="single" w:sz="6" w:space="0" w:color="000000"/>
              <w:right w:val="single" w:sz="6" w:space="0" w:color="000000"/>
            </w:tcBorders>
            <w:vAlign w:val="center"/>
          </w:tcPr>
          <w:p w14:paraId="3BB013CC" w14:textId="4D58F8A1" w:rsidR="00F47A10" w:rsidRPr="00C27508" w:rsidRDefault="00F47A10" w:rsidP="00174907">
            <w:pPr>
              <w:pStyle w:val="Tablebody-"/>
              <w:autoSpaceDE w:val="0"/>
              <w:autoSpaceDN w:val="0"/>
              <w:adjustRightInd w:val="0"/>
              <w:spacing w:before="0" w:after="0"/>
              <w:jc w:val="both"/>
              <w:rPr>
                <w:rFonts w:ascii="Calibri" w:hAnsi="Calibri" w:cs="Calibri"/>
                <w:b/>
                <w:i/>
                <w:iCs/>
                <w:vanish/>
                <w:sz w:val="20"/>
                <w:szCs w:val="20"/>
                <w:highlight w:val="lightGray"/>
              </w:rPr>
            </w:pPr>
            <w:r w:rsidRPr="00C27508">
              <w:rPr>
                <w:rFonts w:ascii="Calibri" w:hAnsi="Calibri" w:cs="Calibri"/>
                <w:b/>
                <w:i/>
                <w:sz w:val="20"/>
                <w:szCs w:val="20"/>
                <w:highlight w:val="lightGray"/>
              </w:rPr>
              <w:t>Planned</w:t>
            </w:r>
          </w:p>
        </w:tc>
        <w:tc>
          <w:tcPr>
            <w:tcW w:w="1070" w:type="dxa"/>
            <w:tcBorders>
              <w:top w:val="single" w:sz="6" w:space="0" w:color="000000"/>
              <w:left w:val="single" w:sz="6" w:space="0" w:color="000000"/>
              <w:bottom w:val="single" w:sz="6" w:space="0" w:color="000000"/>
              <w:right w:val="single" w:sz="6" w:space="0" w:color="000000"/>
            </w:tcBorders>
            <w:vAlign w:val="center"/>
          </w:tcPr>
          <w:p w14:paraId="6CF450EC" w14:textId="68827C12" w:rsidR="00F47A10" w:rsidRPr="00E7759A" w:rsidRDefault="00F47A10"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73D16970" w14:textId="2A17C9EA" w:rsidR="00F47A10" w:rsidRPr="00E7759A" w:rsidRDefault="00F47A10" w:rsidP="00174907">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sz w:val="20"/>
                <w:szCs w:val="20"/>
              </w:rPr>
              <w:t>boolean</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3C6A0E34" w14:textId="77777777" w:rsidR="00717227" w:rsidRDefault="00C27508" w:rsidP="00174907">
            <w:pPr>
              <w:pStyle w:val="Tablebody-"/>
              <w:autoSpaceDE w:val="0"/>
              <w:autoSpaceDN w:val="0"/>
              <w:adjustRightInd w:val="0"/>
              <w:spacing w:before="0" w:after="0"/>
              <w:jc w:val="both"/>
              <w:rPr>
                <w:ins w:id="414" w:author="thierry henault" w:date="2022-08-11T12:25:00Z"/>
                <w:rFonts w:ascii="Calibri" w:hAnsi="Calibri" w:cs="Calibri"/>
                <w:sz w:val="20"/>
                <w:szCs w:val="20"/>
                <w:lang w:val="fr-FR"/>
              </w:rPr>
            </w:pPr>
            <w:r w:rsidRPr="00C27508">
              <w:rPr>
                <w:rFonts w:ascii="Calibri" w:hAnsi="Calibri" w:cs="Calibri"/>
                <w:sz w:val="20"/>
                <w:szCs w:val="20"/>
                <w:lang w:val="fr-FR"/>
              </w:rPr>
              <w:t xml:space="preserve">Si la SITUATION était planifiée (par exemple, travaux d'ingénierie) ou non planifiée (par exemple, modification du service). </w:t>
            </w:r>
          </w:p>
          <w:p w14:paraId="43C6E9B2" w14:textId="6AFE64B3" w:rsidR="00F47A10" w:rsidRPr="00C27508" w:rsidRDefault="00C27508" w:rsidP="00174907">
            <w:pPr>
              <w:pStyle w:val="Tablebody-"/>
              <w:autoSpaceDE w:val="0"/>
              <w:autoSpaceDN w:val="0"/>
              <w:adjustRightInd w:val="0"/>
              <w:spacing w:before="0" w:after="0"/>
              <w:jc w:val="both"/>
              <w:rPr>
                <w:rFonts w:ascii="Calibri" w:hAnsi="Calibri" w:cs="Calibri"/>
                <w:vanish/>
                <w:sz w:val="20"/>
                <w:szCs w:val="20"/>
                <w:highlight w:val="cyan"/>
                <w:lang w:val="fr-FR"/>
              </w:rPr>
            </w:pPr>
            <w:r w:rsidRPr="00C27508">
              <w:rPr>
                <w:rFonts w:ascii="Calibri" w:hAnsi="Calibri" w:cs="Calibri"/>
                <w:sz w:val="20"/>
                <w:szCs w:val="20"/>
                <w:lang w:val="fr-FR"/>
              </w:rPr>
              <w:t>La valeur par défaut est false, c'est-à-dire non planifiée.</w:t>
            </w:r>
          </w:p>
        </w:tc>
      </w:tr>
      <w:tr w:rsidR="00F47A10" w:rsidRPr="00E7759A" w14:paraId="5251F9B8" w14:textId="77777777" w:rsidTr="000604CD">
        <w:trPr>
          <w:cantSplit/>
        </w:trPr>
        <w:tc>
          <w:tcPr>
            <w:tcW w:w="824" w:type="dxa"/>
            <w:vMerge/>
            <w:tcBorders>
              <w:left w:val="single" w:sz="4" w:space="0" w:color="auto"/>
              <w:right w:val="single" w:sz="4" w:space="0" w:color="auto"/>
            </w:tcBorders>
            <w:vAlign w:val="center"/>
          </w:tcPr>
          <w:p w14:paraId="3C5E5EE2" w14:textId="77777777" w:rsidR="00F47A10" w:rsidRPr="00C27508" w:rsidRDefault="00F47A10" w:rsidP="00174907">
            <w:pPr>
              <w:pStyle w:val="Tablebody-"/>
              <w:autoSpaceDE w:val="0"/>
              <w:autoSpaceDN w:val="0"/>
              <w:adjustRightInd w:val="0"/>
              <w:spacing w:before="0" w:after="0"/>
              <w:jc w:val="both"/>
              <w:rPr>
                <w:rFonts w:ascii="Calibri" w:hAnsi="Calibri" w:cs="Calibri"/>
                <w:sz w:val="20"/>
                <w:szCs w:val="20"/>
                <w:lang w:val="fr-FR"/>
              </w:rPr>
            </w:pPr>
          </w:p>
        </w:tc>
        <w:tc>
          <w:tcPr>
            <w:tcW w:w="1787" w:type="dxa"/>
            <w:gridSpan w:val="5"/>
            <w:tcBorders>
              <w:top w:val="single" w:sz="6" w:space="0" w:color="000000"/>
              <w:left w:val="single" w:sz="4" w:space="0" w:color="auto"/>
              <w:bottom w:val="single" w:sz="6" w:space="0" w:color="000000"/>
              <w:right w:val="single" w:sz="6" w:space="0" w:color="000000"/>
            </w:tcBorders>
            <w:vAlign w:val="center"/>
          </w:tcPr>
          <w:p w14:paraId="0B6ADF98" w14:textId="30372C18" w:rsidR="00F47A10" w:rsidRPr="00E7759A" w:rsidRDefault="00F47A10" w:rsidP="00174907">
            <w:pPr>
              <w:pStyle w:val="Tablebody-"/>
              <w:autoSpaceDE w:val="0"/>
              <w:autoSpaceDN w:val="0"/>
              <w:adjustRightInd w:val="0"/>
              <w:spacing w:before="0" w:after="0"/>
              <w:jc w:val="both"/>
              <w:rPr>
                <w:rFonts w:ascii="Calibri" w:hAnsi="Calibri" w:cs="Calibri"/>
                <w:b/>
                <w:i/>
                <w:iCs/>
                <w:sz w:val="20"/>
                <w:szCs w:val="20"/>
              </w:rPr>
            </w:pPr>
            <w:r w:rsidRPr="00E7759A">
              <w:rPr>
                <w:rFonts w:ascii="Calibri" w:hAnsi="Calibri" w:cs="Calibri"/>
                <w:b/>
                <w:i/>
                <w:sz w:val="20"/>
                <w:szCs w:val="20"/>
                <w:highlight w:val="lightGray"/>
              </w:rPr>
              <w:t>Keywords</w:t>
            </w:r>
          </w:p>
        </w:tc>
        <w:tc>
          <w:tcPr>
            <w:tcW w:w="1070" w:type="dxa"/>
            <w:tcBorders>
              <w:top w:val="single" w:sz="6" w:space="0" w:color="000000"/>
              <w:left w:val="single" w:sz="6" w:space="0" w:color="000000"/>
              <w:bottom w:val="single" w:sz="6" w:space="0" w:color="000000"/>
              <w:right w:val="single" w:sz="6" w:space="0" w:color="000000"/>
            </w:tcBorders>
            <w:vAlign w:val="center"/>
          </w:tcPr>
          <w:p w14:paraId="1E107561" w14:textId="4820A04C"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7873D5B0" w14:textId="263BB97B" w:rsidR="00F47A10" w:rsidRPr="00E7759A" w:rsidRDefault="00F47A10" w:rsidP="00174907">
            <w:pPr>
              <w:pStyle w:val="Tablebody-"/>
              <w:autoSpaceDE w:val="0"/>
              <w:autoSpaceDN w:val="0"/>
              <w:adjustRightInd w:val="0"/>
              <w:spacing w:before="0" w:after="0"/>
              <w:jc w:val="both"/>
              <w:rPr>
                <w:rFonts w:ascii="Calibri" w:hAnsi="Calibri" w:cs="Calibri"/>
                <w:i/>
                <w:iCs/>
                <w:sz w:val="20"/>
                <w:szCs w:val="20"/>
              </w:rPr>
            </w:pPr>
            <w:proofErr w:type="spellStart"/>
            <w:proofErr w:type="gramStart"/>
            <w:r w:rsidRPr="00E7759A">
              <w:rPr>
                <w:rFonts w:ascii="Calibri" w:hAnsi="Calibri" w:cs="Calibri"/>
                <w:i/>
                <w:sz w:val="20"/>
                <w:szCs w:val="20"/>
              </w:rPr>
              <w:t>xsd:NMTOKENS</w:t>
            </w:r>
            <w:proofErr w:type="spellEnd"/>
            <w:proofErr w:type="gramEnd"/>
          </w:p>
        </w:tc>
        <w:tc>
          <w:tcPr>
            <w:tcW w:w="4507" w:type="dxa"/>
            <w:tcBorders>
              <w:top w:val="single" w:sz="6" w:space="0" w:color="000000"/>
              <w:left w:val="single" w:sz="6" w:space="0" w:color="000000"/>
              <w:bottom w:val="single" w:sz="6" w:space="0" w:color="000000"/>
              <w:right w:val="single" w:sz="4" w:space="0" w:color="000000"/>
            </w:tcBorders>
            <w:vAlign w:val="center"/>
          </w:tcPr>
          <w:p w14:paraId="3D3A1444"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proofErr w:type="spellStart"/>
            <w:r w:rsidRPr="00E7759A">
              <w:rPr>
                <w:rFonts w:ascii="Calibri" w:hAnsi="Calibri" w:cs="Calibri"/>
                <w:sz w:val="20"/>
                <w:szCs w:val="20"/>
                <w:lang w:val="fr-FR"/>
              </w:rPr>
              <w:t>Arbitrary</w:t>
            </w:r>
            <w:proofErr w:type="spellEnd"/>
            <w:r w:rsidRPr="00E7759A">
              <w:rPr>
                <w:rFonts w:ascii="Calibri" w:hAnsi="Calibri" w:cs="Calibri"/>
                <w:sz w:val="20"/>
                <w:szCs w:val="20"/>
                <w:lang w:val="fr-FR"/>
              </w:rPr>
              <w:t xml:space="preserve"> application </w:t>
            </w:r>
            <w:proofErr w:type="spellStart"/>
            <w:r w:rsidRPr="00E7759A">
              <w:rPr>
                <w:rFonts w:ascii="Calibri" w:hAnsi="Calibri" w:cs="Calibri"/>
                <w:sz w:val="20"/>
                <w:szCs w:val="20"/>
                <w:lang w:val="fr-FR"/>
              </w:rPr>
              <w:t>specific</w:t>
            </w:r>
            <w:proofErr w:type="spellEnd"/>
            <w:r w:rsidRPr="00E7759A">
              <w:rPr>
                <w:rFonts w:ascii="Calibri" w:hAnsi="Calibri" w:cs="Calibri"/>
                <w:sz w:val="20"/>
                <w:szCs w:val="20"/>
                <w:lang w:val="fr-FR"/>
              </w:rPr>
              <w:t xml:space="preserve"> </w:t>
            </w:r>
            <w:proofErr w:type="spellStart"/>
            <w:r w:rsidRPr="00E7759A">
              <w:rPr>
                <w:rFonts w:ascii="Calibri" w:hAnsi="Calibri" w:cs="Calibri"/>
                <w:sz w:val="20"/>
                <w:szCs w:val="20"/>
                <w:lang w:val="fr-FR"/>
              </w:rPr>
              <w:t>classifiers</w:t>
            </w:r>
            <w:proofErr w:type="spellEnd"/>
            <w:r w:rsidRPr="00E7759A">
              <w:rPr>
                <w:rFonts w:ascii="Calibri" w:hAnsi="Calibri" w:cs="Calibri"/>
                <w:sz w:val="20"/>
                <w:szCs w:val="20"/>
                <w:lang w:val="fr-FR"/>
              </w:rPr>
              <w:t>.</w:t>
            </w:r>
          </w:p>
          <w:p w14:paraId="7828513D" w14:textId="77777777" w:rsidR="00F47A10" w:rsidRPr="00717227" w:rsidRDefault="00F47A10" w:rsidP="00174907">
            <w:pPr>
              <w:autoSpaceDE w:val="0"/>
              <w:spacing w:after="0"/>
              <w:jc w:val="both"/>
              <w:rPr>
                <w:rFonts w:asciiTheme="minorHAnsi" w:eastAsia="MS Mincho" w:hAnsiTheme="minorHAnsi" w:cstheme="minorHAnsi"/>
                <w:sz w:val="20"/>
                <w:szCs w:val="20"/>
                <w:highlight w:val="lightGray"/>
                <w:lang w:val="fr-FR" w:eastAsia="ja-JP"/>
              </w:rPr>
            </w:pPr>
            <w:r w:rsidRPr="00E7759A">
              <w:rPr>
                <w:rFonts w:eastAsia="MS Mincho" w:cs="Calibri"/>
                <w:sz w:val="20"/>
                <w:szCs w:val="20"/>
                <w:highlight w:val="lightGray"/>
                <w:lang w:val="fr-FR" w:eastAsia="ja-JP"/>
              </w:rPr>
              <w:t xml:space="preserve">Dans le cas de l'utilisation en lieu et place de General </w:t>
            </w:r>
            <w:r w:rsidRPr="00717227">
              <w:rPr>
                <w:rFonts w:asciiTheme="minorHAnsi" w:eastAsia="MS Mincho" w:hAnsiTheme="minorHAnsi" w:cstheme="minorHAnsi"/>
                <w:sz w:val="20"/>
                <w:szCs w:val="20"/>
                <w:highlight w:val="lightGray"/>
                <w:lang w:val="fr-FR" w:eastAsia="ja-JP"/>
              </w:rPr>
              <w:t>Message, seules les valeurs suivantes seront utilisées et permettent de gérer la mise en cohérence avec les canaux General Message :</w:t>
            </w:r>
          </w:p>
          <w:p w14:paraId="3DC17783" w14:textId="77777777" w:rsidR="00F47A10" w:rsidRPr="00717227" w:rsidRDefault="00F47A10" w:rsidP="00174907">
            <w:pPr>
              <w:suppressAutoHyphens/>
              <w:autoSpaceDE w:val="0"/>
              <w:spacing w:after="0" w:line="240" w:lineRule="auto"/>
              <w:jc w:val="both"/>
              <w:rPr>
                <w:rFonts w:asciiTheme="minorHAnsi" w:eastAsia="MS Mincho" w:hAnsiTheme="minorHAnsi" w:cstheme="minorHAnsi"/>
                <w:sz w:val="20"/>
                <w:szCs w:val="20"/>
                <w:highlight w:val="lightGray"/>
                <w:shd w:val="clear" w:color="auto" w:fill="00FF00"/>
              </w:rPr>
            </w:pPr>
            <w:r w:rsidRPr="00717227">
              <w:rPr>
                <w:rFonts w:asciiTheme="minorHAnsi" w:eastAsia="MS Mincho" w:hAnsiTheme="minorHAnsi" w:cstheme="minorHAnsi"/>
                <w:sz w:val="20"/>
                <w:szCs w:val="20"/>
                <w:highlight w:val="lightGray"/>
                <w:shd w:val="clear" w:color="auto" w:fill="00FF00"/>
              </w:rPr>
              <w:t>«</w:t>
            </w:r>
            <w:r w:rsidRPr="00717227">
              <w:rPr>
                <w:rFonts w:asciiTheme="minorHAnsi" w:eastAsia="MS Mincho" w:hAnsiTheme="minorHAnsi" w:cstheme="minorHAnsi"/>
                <w:b/>
                <w:sz w:val="20"/>
                <w:szCs w:val="20"/>
                <w:highlight w:val="lightGray"/>
                <w:shd w:val="clear" w:color="auto" w:fill="00FF00"/>
              </w:rPr>
              <w:t>Perturbation</w:t>
            </w:r>
            <w:r w:rsidRPr="00717227">
              <w:rPr>
                <w:rFonts w:asciiTheme="minorHAnsi" w:eastAsia="MS Mincho" w:hAnsiTheme="minorHAnsi" w:cstheme="minorHAnsi"/>
                <w:sz w:val="20"/>
                <w:szCs w:val="20"/>
                <w:highlight w:val="lightGray"/>
                <w:shd w:val="clear" w:color="auto" w:fill="00FF00"/>
              </w:rPr>
              <w:t>»</w:t>
            </w:r>
          </w:p>
          <w:p w14:paraId="4212BB39" w14:textId="77777777" w:rsidR="00F47A10" w:rsidRPr="00717227" w:rsidRDefault="00F47A10" w:rsidP="00174907">
            <w:pPr>
              <w:suppressAutoHyphens/>
              <w:autoSpaceDE w:val="0"/>
              <w:spacing w:after="0" w:line="240" w:lineRule="auto"/>
              <w:jc w:val="both"/>
              <w:rPr>
                <w:rFonts w:asciiTheme="minorHAnsi" w:eastAsia="MS Mincho" w:hAnsiTheme="minorHAnsi" w:cstheme="minorHAnsi"/>
                <w:sz w:val="20"/>
                <w:szCs w:val="20"/>
                <w:highlight w:val="lightGray"/>
                <w:shd w:val="clear" w:color="auto" w:fill="00FF00"/>
              </w:rPr>
            </w:pPr>
            <w:r w:rsidRPr="00717227">
              <w:rPr>
                <w:rFonts w:asciiTheme="minorHAnsi" w:eastAsia="MS Mincho" w:hAnsiTheme="minorHAnsi" w:cstheme="minorHAnsi"/>
                <w:sz w:val="20"/>
                <w:szCs w:val="20"/>
                <w:highlight w:val="lightGray"/>
                <w:shd w:val="clear" w:color="auto" w:fill="00FF00"/>
              </w:rPr>
              <w:t>“Information”</w:t>
            </w:r>
          </w:p>
          <w:p w14:paraId="0ED9BDC5" w14:textId="63A5635B"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717227">
              <w:rPr>
                <w:rFonts w:asciiTheme="minorHAnsi" w:eastAsia="MS Mincho" w:hAnsiTheme="minorHAnsi" w:cstheme="minorHAnsi"/>
                <w:sz w:val="20"/>
                <w:szCs w:val="20"/>
                <w:highlight w:val="lightGray"/>
                <w:shd w:val="clear" w:color="auto" w:fill="00FF00"/>
              </w:rPr>
              <w:t>“Commercial”</w:t>
            </w:r>
          </w:p>
        </w:tc>
      </w:tr>
      <w:tr w:rsidR="00F47A10" w:rsidRPr="00E7759A" w14:paraId="0F244CBA" w14:textId="77777777" w:rsidTr="000604CD">
        <w:trPr>
          <w:cantSplit/>
        </w:trPr>
        <w:tc>
          <w:tcPr>
            <w:tcW w:w="824" w:type="dxa"/>
            <w:vMerge/>
            <w:tcBorders>
              <w:left w:val="single" w:sz="4" w:space="0" w:color="auto"/>
              <w:right w:val="single" w:sz="4" w:space="0" w:color="auto"/>
            </w:tcBorders>
            <w:vAlign w:val="center"/>
          </w:tcPr>
          <w:p w14:paraId="2DE5E8CD"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p>
        </w:tc>
        <w:tc>
          <w:tcPr>
            <w:tcW w:w="1787" w:type="dxa"/>
            <w:gridSpan w:val="5"/>
            <w:tcBorders>
              <w:top w:val="single" w:sz="6" w:space="0" w:color="000000"/>
              <w:left w:val="single" w:sz="4" w:space="0" w:color="auto"/>
              <w:bottom w:val="single" w:sz="6" w:space="0" w:color="000000"/>
              <w:right w:val="single" w:sz="6" w:space="0" w:color="000000"/>
            </w:tcBorders>
            <w:vAlign w:val="center"/>
          </w:tcPr>
          <w:p w14:paraId="6820DBF5" w14:textId="16CEC8BA" w:rsidR="00F47A10" w:rsidRPr="00E7759A" w:rsidRDefault="00F47A10" w:rsidP="00174907">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vanish/>
                <w:sz w:val="20"/>
                <w:szCs w:val="20"/>
                <w:highlight w:val="cyan"/>
              </w:rPr>
              <w:t>SecondaryReasons</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4FA33DE3" w14:textId="4CFC5ADA"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vanish/>
                <w:sz w:val="20"/>
                <w:szCs w:val="20"/>
                <w:highlight w:val="cyan"/>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448A1F48" w14:textId="24B05183" w:rsidR="00F47A10" w:rsidRPr="00E7759A" w:rsidRDefault="00F47A10"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vanish/>
                <w:sz w:val="20"/>
                <w:szCs w:val="20"/>
                <w:highlight w:val="cyan"/>
              </w:rPr>
              <w:t>+Structure</w:t>
            </w:r>
          </w:p>
        </w:tc>
        <w:tc>
          <w:tcPr>
            <w:tcW w:w="4507" w:type="dxa"/>
            <w:tcBorders>
              <w:top w:val="single" w:sz="6" w:space="0" w:color="000000"/>
              <w:left w:val="single" w:sz="6" w:space="0" w:color="000000"/>
              <w:bottom w:val="single" w:sz="6" w:space="0" w:color="000000"/>
              <w:right w:val="single" w:sz="4" w:space="0" w:color="000000"/>
            </w:tcBorders>
            <w:vAlign w:val="center"/>
          </w:tcPr>
          <w:p w14:paraId="76CC1A92" w14:textId="2BBFD6D1" w:rsidR="00F47A10" w:rsidRPr="00E7759A" w:rsidRDefault="00F47A10" w:rsidP="00174907">
            <w:pPr>
              <w:suppressAutoHyphens/>
              <w:autoSpaceDE w:val="0"/>
              <w:spacing w:after="0" w:line="240" w:lineRule="auto"/>
              <w:jc w:val="both"/>
              <w:rPr>
                <w:rFonts w:eastAsia="MS Mincho" w:cs="Calibri"/>
                <w:sz w:val="20"/>
                <w:szCs w:val="20"/>
                <w:highlight w:val="yellow"/>
                <w:shd w:val="clear" w:color="auto" w:fill="00FF00"/>
              </w:rPr>
            </w:pPr>
            <w:r w:rsidRPr="00E7759A">
              <w:rPr>
                <w:rFonts w:cs="Calibri"/>
                <w:vanish/>
                <w:sz w:val="20"/>
                <w:szCs w:val="20"/>
                <w:highlight w:val="cyan"/>
              </w:rPr>
              <w:t>One or more secondary reasons. See next row.</w:t>
            </w:r>
          </w:p>
        </w:tc>
      </w:tr>
      <w:tr w:rsidR="00A62C1F" w:rsidRPr="00E7759A" w14:paraId="03C2DC46" w14:textId="77777777" w:rsidTr="000604CD">
        <w:trPr>
          <w:cantSplit/>
        </w:trPr>
        <w:tc>
          <w:tcPr>
            <w:tcW w:w="824" w:type="dxa"/>
            <w:vMerge/>
            <w:tcBorders>
              <w:left w:val="single" w:sz="4" w:space="0" w:color="auto"/>
              <w:right w:val="single" w:sz="4" w:space="0" w:color="auto"/>
            </w:tcBorders>
            <w:vAlign w:val="center"/>
          </w:tcPr>
          <w:p w14:paraId="7EA02E71" w14:textId="77777777" w:rsidR="00A62C1F" w:rsidRPr="00E7759A" w:rsidRDefault="00A62C1F" w:rsidP="00174907">
            <w:pPr>
              <w:pStyle w:val="Tablebody-"/>
              <w:autoSpaceDE w:val="0"/>
              <w:autoSpaceDN w:val="0"/>
              <w:adjustRightInd w:val="0"/>
              <w:spacing w:before="0" w:after="0"/>
              <w:jc w:val="both"/>
              <w:rPr>
                <w:rFonts w:ascii="Calibri" w:hAnsi="Calibri" w:cs="Calibri"/>
                <w:sz w:val="20"/>
                <w:szCs w:val="20"/>
              </w:rPr>
            </w:pPr>
          </w:p>
        </w:tc>
        <w:tc>
          <w:tcPr>
            <w:tcW w:w="1787" w:type="dxa"/>
            <w:gridSpan w:val="5"/>
            <w:tcBorders>
              <w:top w:val="single" w:sz="6" w:space="0" w:color="000000"/>
              <w:left w:val="single" w:sz="4" w:space="0" w:color="auto"/>
              <w:bottom w:val="single" w:sz="6" w:space="0" w:color="000000"/>
              <w:right w:val="single" w:sz="6" w:space="0" w:color="000000"/>
            </w:tcBorders>
            <w:vAlign w:val="center"/>
          </w:tcPr>
          <w:p w14:paraId="6222B210" w14:textId="79A0C858" w:rsidR="00A62C1F" w:rsidRPr="00E7759A" w:rsidRDefault="00A62C1F" w:rsidP="00174907">
            <w:pPr>
              <w:pStyle w:val="Tablebody-"/>
              <w:autoSpaceDE w:val="0"/>
              <w:autoSpaceDN w:val="0"/>
              <w:adjustRightInd w:val="0"/>
              <w:spacing w:before="0" w:after="0"/>
              <w:jc w:val="both"/>
              <w:rPr>
                <w:rFonts w:ascii="Calibri" w:hAnsi="Calibri" w:cs="Calibri"/>
                <w:b/>
                <w:i/>
                <w:vanish/>
                <w:sz w:val="20"/>
                <w:szCs w:val="20"/>
                <w:highlight w:val="cyan"/>
              </w:rPr>
            </w:pPr>
          </w:p>
        </w:tc>
        <w:tc>
          <w:tcPr>
            <w:tcW w:w="1070" w:type="dxa"/>
            <w:tcBorders>
              <w:top w:val="single" w:sz="6" w:space="0" w:color="000000"/>
              <w:left w:val="single" w:sz="4" w:space="0" w:color="auto"/>
              <w:bottom w:val="single" w:sz="6" w:space="0" w:color="000000"/>
              <w:right w:val="single" w:sz="6" w:space="0" w:color="000000"/>
            </w:tcBorders>
            <w:vAlign w:val="center"/>
          </w:tcPr>
          <w:p w14:paraId="68160A51" w14:textId="40515087" w:rsidR="00A62C1F" w:rsidRPr="00E7759A" w:rsidRDefault="00A62C1F" w:rsidP="00174907">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b/>
                <w:i/>
                <w:vanish/>
                <w:sz w:val="20"/>
                <w:szCs w:val="20"/>
                <w:highlight w:val="cyan"/>
              </w:rPr>
              <w:t>Reason</w:t>
            </w:r>
          </w:p>
        </w:tc>
        <w:tc>
          <w:tcPr>
            <w:tcW w:w="850" w:type="dxa"/>
            <w:tcBorders>
              <w:top w:val="single" w:sz="6" w:space="0" w:color="000000"/>
              <w:left w:val="single" w:sz="6" w:space="0" w:color="000000"/>
              <w:bottom w:val="single" w:sz="6" w:space="0" w:color="000000"/>
              <w:right w:val="single" w:sz="6" w:space="0" w:color="000000"/>
            </w:tcBorders>
            <w:vAlign w:val="center"/>
          </w:tcPr>
          <w:p w14:paraId="042825B5" w14:textId="77777777" w:rsidR="00A62C1F" w:rsidRPr="00E7759A" w:rsidRDefault="00A62C1F" w:rsidP="00174907">
            <w:pPr>
              <w:pStyle w:val="Tablebody-"/>
              <w:autoSpaceDE w:val="0"/>
              <w:autoSpaceDN w:val="0"/>
              <w:adjustRightInd w:val="0"/>
              <w:spacing w:before="0" w:after="0"/>
              <w:jc w:val="both"/>
              <w:rPr>
                <w:rFonts w:ascii="Calibri" w:hAnsi="Calibri" w:cs="Calibri"/>
                <w:i/>
                <w:vanish/>
                <w:sz w:val="20"/>
                <w:szCs w:val="20"/>
                <w:highlight w:val="cyan"/>
              </w:rPr>
            </w:pPr>
            <w:proofErr w:type="gramStart"/>
            <w:r w:rsidRPr="00E7759A">
              <w:rPr>
                <w:rFonts w:ascii="Calibri" w:hAnsi="Calibri" w:cs="Calibri"/>
                <w:vanish/>
                <w:sz w:val="20"/>
                <w:szCs w:val="20"/>
                <w:highlight w:val="cyan"/>
              </w:rPr>
              <w:t>1:*</w:t>
            </w:r>
            <w:proofErr w:type="gramEnd"/>
          </w:p>
        </w:tc>
        <w:tc>
          <w:tcPr>
            <w:tcW w:w="1418" w:type="dxa"/>
            <w:gridSpan w:val="2"/>
            <w:tcBorders>
              <w:top w:val="single" w:sz="6" w:space="0" w:color="000000"/>
              <w:left w:val="single" w:sz="6" w:space="0" w:color="000000"/>
              <w:bottom w:val="single" w:sz="6" w:space="0" w:color="000000"/>
              <w:right w:val="single" w:sz="6" w:space="0" w:color="000000"/>
            </w:tcBorders>
            <w:vAlign w:val="center"/>
          </w:tcPr>
          <w:p w14:paraId="3096C4F4" w14:textId="522BBDCD" w:rsidR="00A62C1F" w:rsidRPr="00E7759A" w:rsidRDefault="00A62C1F" w:rsidP="00174907">
            <w:pPr>
              <w:pStyle w:val="Tablebody-"/>
              <w:autoSpaceDE w:val="0"/>
              <w:autoSpaceDN w:val="0"/>
              <w:adjustRightInd w:val="0"/>
              <w:spacing w:before="0" w:after="0"/>
              <w:jc w:val="both"/>
              <w:rPr>
                <w:rFonts w:ascii="Calibri" w:hAnsi="Calibri" w:cs="Calibri"/>
                <w:i/>
                <w:vanish/>
                <w:sz w:val="20"/>
                <w:szCs w:val="20"/>
                <w:highlight w:val="cyan"/>
              </w:rPr>
            </w:pPr>
            <w:proofErr w:type="spellStart"/>
            <w:r w:rsidRPr="00E7759A">
              <w:rPr>
                <w:rFonts w:ascii="Calibri" w:hAnsi="Calibri" w:cs="Calibri"/>
                <w:i/>
                <w:vanish/>
                <w:sz w:val="20"/>
                <w:szCs w:val="20"/>
                <w:highlight w:val="cyan"/>
              </w:rPr>
              <w:t>ReasonGroup</w:t>
            </w:r>
            <w:proofErr w:type="spellEnd"/>
          </w:p>
        </w:tc>
        <w:tc>
          <w:tcPr>
            <w:tcW w:w="4507" w:type="dxa"/>
            <w:tcBorders>
              <w:top w:val="single" w:sz="6" w:space="0" w:color="000000"/>
              <w:left w:val="single" w:sz="6" w:space="0" w:color="000000"/>
              <w:bottom w:val="single" w:sz="6" w:space="0" w:color="000000"/>
              <w:right w:val="single" w:sz="6" w:space="0" w:color="000000"/>
            </w:tcBorders>
            <w:vAlign w:val="center"/>
          </w:tcPr>
          <w:p w14:paraId="230EA453" w14:textId="7CE75819" w:rsidR="00A62C1F" w:rsidRPr="00E7759A" w:rsidRDefault="00A62C1F" w:rsidP="00174907">
            <w:pPr>
              <w:pStyle w:val="Tablebody-"/>
              <w:autoSpaceDE w:val="0"/>
              <w:autoSpaceDN w:val="0"/>
              <w:adjustRightInd w:val="0"/>
              <w:spacing w:before="0" w:after="0"/>
              <w:jc w:val="both"/>
              <w:rPr>
                <w:rFonts w:ascii="Calibri" w:hAnsi="Calibri" w:cs="Calibri"/>
                <w:vanish/>
                <w:sz w:val="20"/>
                <w:szCs w:val="20"/>
                <w:highlight w:val="cyan"/>
              </w:rPr>
            </w:pPr>
          </w:p>
        </w:tc>
      </w:tr>
      <w:tr w:rsidR="00C27508" w:rsidRPr="00E7759A" w14:paraId="3A053C03" w14:textId="77777777" w:rsidTr="000604CD">
        <w:trPr>
          <w:cantSplit/>
        </w:trPr>
        <w:tc>
          <w:tcPr>
            <w:tcW w:w="824" w:type="dxa"/>
            <w:vMerge/>
            <w:tcBorders>
              <w:left w:val="single" w:sz="4" w:space="0" w:color="auto"/>
              <w:bottom w:val="single" w:sz="4" w:space="0" w:color="auto"/>
              <w:right w:val="single" w:sz="4" w:space="0" w:color="auto"/>
            </w:tcBorders>
            <w:vAlign w:val="center"/>
          </w:tcPr>
          <w:p w14:paraId="65890DEB" w14:textId="77777777" w:rsidR="00C27508" w:rsidRPr="00E7759A" w:rsidRDefault="00C27508" w:rsidP="00C27508">
            <w:pPr>
              <w:pStyle w:val="Tablebody-"/>
              <w:autoSpaceDE w:val="0"/>
              <w:autoSpaceDN w:val="0"/>
              <w:adjustRightInd w:val="0"/>
              <w:spacing w:before="0" w:after="0"/>
              <w:jc w:val="both"/>
              <w:rPr>
                <w:rFonts w:ascii="Calibri" w:hAnsi="Calibri" w:cs="Calibri"/>
                <w:sz w:val="20"/>
                <w:szCs w:val="20"/>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3AE8CCE6" w14:textId="64532EB3" w:rsidR="00C27508" w:rsidRPr="00C27508" w:rsidRDefault="00C27508" w:rsidP="00C27508">
            <w:pPr>
              <w:pStyle w:val="Tablebody-"/>
              <w:autoSpaceDE w:val="0"/>
              <w:autoSpaceDN w:val="0"/>
              <w:adjustRightInd w:val="0"/>
              <w:spacing w:before="0" w:after="0"/>
              <w:jc w:val="both"/>
              <w:rPr>
                <w:rFonts w:ascii="Calibri" w:hAnsi="Calibri" w:cs="Calibri"/>
                <w:b/>
                <w:i/>
                <w:vanish/>
                <w:sz w:val="20"/>
                <w:szCs w:val="20"/>
                <w:highlight w:val="cyan"/>
              </w:rPr>
            </w:pPr>
            <w:r w:rsidRPr="00C27508">
              <w:rPr>
                <w:rFonts w:ascii="Calibri" w:hAnsi="Calibri" w:cs="Calibri"/>
                <w:b/>
                <w:i/>
                <w:vanish/>
                <w:sz w:val="20"/>
                <w:szCs w:val="20"/>
                <w:highlight w:val="cyan"/>
              </w:rPr>
              <w:t>Language</w:t>
            </w:r>
          </w:p>
        </w:tc>
        <w:tc>
          <w:tcPr>
            <w:tcW w:w="1070" w:type="dxa"/>
            <w:tcBorders>
              <w:top w:val="single" w:sz="6" w:space="0" w:color="000000"/>
              <w:left w:val="single" w:sz="6" w:space="0" w:color="000000"/>
              <w:bottom w:val="single" w:sz="6" w:space="0" w:color="000000"/>
              <w:right w:val="single" w:sz="6" w:space="0" w:color="000000"/>
            </w:tcBorders>
            <w:vAlign w:val="center"/>
          </w:tcPr>
          <w:p w14:paraId="10096395" w14:textId="0465E0F3" w:rsidR="00C27508" w:rsidRPr="00C27508" w:rsidRDefault="00C27508" w:rsidP="00C27508">
            <w:pPr>
              <w:pStyle w:val="Tablebody-"/>
              <w:autoSpaceDE w:val="0"/>
              <w:autoSpaceDN w:val="0"/>
              <w:adjustRightInd w:val="0"/>
              <w:spacing w:before="0" w:after="0"/>
              <w:jc w:val="both"/>
              <w:rPr>
                <w:rFonts w:ascii="Calibri" w:hAnsi="Calibri" w:cs="Calibri"/>
                <w:vanish/>
                <w:sz w:val="20"/>
                <w:szCs w:val="20"/>
                <w:highlight w:val="cyan"/>
              </w:rPr>
            </w:pPr>
            <w:r w:rsidRPr="00C27508">
              <w:rPr>
                <w:rFonts w:ascii="Calibri" w:hAnsi="Calibri" w:cs="Calibri"/>
                <w:vanish/>
                <w:sz w:val="20"/>
                <w:szCs w:val="20"/>
                <w:highlight w:val="cyan"/>
              </w:rPr>
              <w:t>0:1</w:t>
            </w:r>
          </w:p>
        </w:tc>
        <w:tc>
          <w:tcPr>
            <w:tcW w:w="2268" w:type="dxa"/>
            <w:gridSpan w:val="3"/>
            <w:tcBorders>
              <w:top w:val="single" w:sz="6" w:space="0" w:color="000000"/>
              <w:left w:val="single" w:sz="6" w:space="0" w:color="000000"/>
              <w:bottom w:val="single" w:sz="6" w:space="0" w:color="000000"/>
              <w:right w:val="single" w:sz="4" w:space="0" w:color="000000"/>
            </w:tcBorders>
            <w:vAlign w:val="center"/>
          </w:tcPr>
          <w:p w14:paraId="533DFE4E" w14:textId="53736DB8" w:rsidR="00C27508" w:rsidRPr="00C27508" w:rsidRDefault="00C27508" w:rsidP="00C27508">
            <w:pPr>
              <w:pStyle w:val="Tablebody-"/>
              <w:autoSpaceDE w:val="0"/>
              <w:autoSpaceDN w:val="0"/>
              <w:adjustRightInd w:val="0"/>
              <w:spacing w:before="0" w:after="0"/>
              <w:jc w:val="both"/>
              <w:rPr>
                <w:rFonts w:ascii="Calibri" w:hAnsi="Calibri" w:cs="Calibri"/>
                <w:i/>
                <w:vanish/>
                <w:sz w:val="20"/>
                <w:szCs w:val="20"/>
                <w:highlight w:val="cyan"/>
              </w:rPr>
            </w:pPr>
            <w:proofErr w:type="spellStart"/>
            <w:proofErr w:type="gramStart"/>
            <w:r w:rsidRPr="00C27508">
              <w:rPr>
                <w:rFonts w:ascii="Calibri" w:hAnsi="Calibri" w:cs="Calibri"/>
                <w:i/>
                <w:vanish/>
                <w:sz w:val="20"/>
                <w:szCs w:val="20"/>
                <w:highlight w:val="cyan"/>
              </w:rPr>
              <w:t>xml:lang</w:t>
            </w:r>
            <w:proofErr w:type="spellEnd"/>
            <w:proofErr w:type="gramEnd"/>
          </w:p>
        </w:tc>
        <w:tc>
          <w:tcPr>
            <w:tcW w:w="4507" w:type="dxa"/>
            <w:tcBorders>
              <w:top w:val="single" w:sz="6" w:space="0" w:color="000000"/>
              <w:left w:val="single" w:sz="6" w:space="0" w:color="000000"/>
              <w:bottom w:val="single" w:sz="6" w:space="0" w:color="000000"/>
              <w:right w:val="single" w:sz="4" w:space="0" w:color="000000"/>
            </w:tcBorders>
            <w:vAlign w:val="center"/>
          </w:tcPr>
          <w:p w14:paraId="52BABEBB" w14:textId="77777777" w:rsidR="00C27508" w:rsidRPr="00C27508" w:rsidRDefault="00C27508" w:rsidP="00C27508">
            <w:pPr>
              <w:pStyle w:val="Tablebody-"/>
              <w:autoSpaceDE w:val="0"/>
              <w:autoSpaceDN w:val="0"/>
              <w:adjustRightInd w:val="0"/>
              <w:spacing w:before="0" w:after="0"/>
              <w:jc w:val="both"/>
              <w:rPr>
                <w:rFonts w:ascii="Calibri" w:hAnsi="Calibri" w:cs="Calibri"/>
                <w:vanish/>
                <w:sz w:val="20"/>
                <w:szCs w:val="20"/>
                <w:highlight w:val="cyan"/>
              </w:rPr>
            </w:pPr>
            <w:r w:rsidRPr="00C27508">
              <w:rPr>
                <w:rFonts w:ascii="Calibri" w:hAnsi="Calibri" w:cs="Calibri"/>
                <w:vanish/>
                <w:sz w:val="20"/>
                <w:szCs w:val="20"/>
                <w:highlight w:val="cyan"/>
              </w:rPr>
              <w:t xml:space="preserve">Default Language of descriptions </w:t>
            </w:r>
          </w:p>
          <w:p w14:paraId="0C51D280" w14:textId="47E90D94" w:rsidR="00C27508" w:rsidRPr="00C27508" w:rsidRDefault="00C27508" w:rsidP="00C27508">
            <w:pPr>
              <w:pStyle w:val="Tablebody-"/>
              <w:autoSpaceDE w:val="0"/>
              <w:autoSpaceDN w:val="0"/>
              <w:adjustRightInd w:val="0"/>
              <w:spacing w:before="0" w:after="0"/>
              <w:jc w:val="both"/>
              <w:rPr>
                <w:rFonts w:ascii="Calibri" w:hAnsi="Calibri" w:cs="Calibri"/>
                <w:vanish/>
                <w:sz w:val="20"/>
                <w:szCs w:val="20"/>
                <w:highlight w:val="cyan"/>
              </w:rPr>
            </w:pPr>
            <w:r w:rsidRPr="00C27508">
              <w:rPr>
                <w:rFonts w:ascii="Calibri" w:hAnsi="Calibri" w:cs="Calibri"/>
                <w:vanish/>
                <w:sz w:val="20"/>
                <w:szCs w:val="20"/>
                <w:highlight w:val="cyan"/>
              </w:rPr>
              <w:t xml:space="preserve">See </w:t>
            </w:r>
            <w:proofErr w:type="spellStart"/>
            <w:r w:rsidRPr="00C27508">
              <w:rPr>
                <w:rFonts w:ascii="Calibri" w:hAnsi="Calibri" w:cs="Calibri"/>
                <w:b/>
                <w:i/>
                <w:vanish/>
                <w:sz w:val="20"/>
                <w:szCs w:val="20"/>
                <w:highlight w:val="cyan"/>
              </w:rPr>
              <w:t>ReasonGroup</w:t>
            </w:r>
            <w:r w:rsidRPr="00C27508">
              <w:rPr>
                <w:rFonts w:ascii="Calibri" w:hAnsi="Calibri" w:cs="Calibri"/>
                <w:vanish/>
                <w:sz w:val="20"/>
                <w:szCs w:val="20"/>
                <w:highlight w:val="cyan"/>
              </w:rPr>
              <w:t>in</w:t>
            </w:r>
            <w:proofErr w:type="spellEnd"/>
            <w:r w:rsidRPr="00C27508">
              <w:rPr>
                <w:rFonts w:ascii="Calibri" w:hAnsi="Calibri" w:cs="Calibri"/>
                <w:vanish/>
                <w:sz w:val="20"/>
                <w:szCs w:val="20"/>
                <w:highlight w:val="cyan"/>
              </w:rPr>
              <w:t xml:space="preserve"> this </w:t>
            </w:r>
            <w:proofErr w:type="gramStart"/>
            <w:r w:rsidRPr="00C27508">
              <w:rPr>
                <w:rFonts w:ascii="Calibri" w:hAnsi="Calibri" w:cs="Calibri"/>
                <w:vanish/>
                <w:sz w:val="20"/>
                <w:szCs w:val="20"/>
                <w:highlight w:val="cyan"/>
              </w:rPr>
              <w:t>table  above</w:t>
            </w:r>
            <w:proofErr w:type="gramEnd"/>
            <w:r w:rsidRPr="00C27508">
              <w:rPr>
                <w:rFonts w:ascii="Calibri" w:hAnsi="Calibri" w:cs="Calibri"/>
                <w:vanish/>
                <w:sz w:val="20"/>
                <w:szCs w:val="20"/>
                <w:highlight w:val="cyan"/>
              </w:rPr>
              <w:t>.</w:t>
            </w:r>
          </w:p>
        </w:tc>
      </w:tr>
      <w:tr w:rsidR="00F47A10" w:rsidRPr="00E32CB2" w14:paraId="019664EC" w14:textId="77777777" w:rsidTr="000604CD">
        <w:trPr>
          <w:cantSplit/>
        </w:trPr>
        <w:tc>
          <w:tcPr>
            <w:tcW w:w="824" w:type="dxa"/>
            <w:vMerge w:val="restart"/>
            <w:tcBorders>
              <w:top w:val="single" w:sz="4" w:space="0" w:color="auto"/>
              <w:left w:val="single" w:sz="6" w:space="0" w:color="000000"/>
              <w:right w:val="single" w:sz="6" w:space="0" w:color="000000"/>
            </w:tcBorders>
            <w:vAlign w:val="center"/>
          </w:tcPr>
          <w:p w14:paraId="75DC0BD0"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proofErr w:type="spellStart"/>
            <w:r w:rsidRPr="00E7759A">
              <w:rPr>
                <w:rFonts w:ascii="Calibri" w:hAnsi="Calibri" w:cs="Calibri"/>
                <w:i/>
                <w:sz w:val="20"/>
                <w:szCs w:val="20"/>
              </w:rPr>
              <w:t>DescriptionGroup</w:t>
            </w:r>
            <w:proofErr w:type="spellEnd"/>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15BE2AC5" w14:textId="5626EF05" w:rsidR="00F47A10" w:rsidRPr="00E7759A" w:rsidRDefault="00F47A10" w:rsidP="00174907">
            <w:pPr>
              <w:pStyle w:val="Tablebody-"/>
              <w:autoSpaceDE w:val="0"/>
              <w:autoSpaceDN w:val="0"/>
              <w:adjustRightInd w:val="0"/>
              <w:spacing w:before="0" w:after="0"/>
              <w:jc w:val="both"/>
              <w:rPr>
                <w:rFonts w:ascii="Calibri" w:hAnsi="Calibri" w:cs="Calibri"/>
                <w:b/>
                <w:i/>
                <w:iCs/>
                <w:sz w:val="20"/>
                <w:szCs w:val="20"/>
              </w:rPr>
            </w:pPr>
            <w:r w:rsidRPr="00E7759A">
              <w:rPr>
                <w:rFonts w:ascii="Calibri" w:hAnsi="Calibri" w:cs="Calibri"/>
                <w:b/>
                <w:i/>
                <w:sz w:val="20"/>
                <w:szCs w:val="20"/>
                <w:highlight w:val="lightGray"/>
              </w:rPr>
              <w:t>Summary</w:t>
            </w:r>
          </w:p>
        </w:tc>
        <w:tc>
          <w:tcPr>
            <w:tcW w:w="1070" w:type="dxa"/>
            <w:tcBorders>
              <w:top w:val="single" w:sz="6" w:space="0" w:color="000000"/>
              <w:left w:val="single" w:sz="6" w:space="0" w:color="000000"/>
              <w:bottom w:val="single" w:sz="6" w:space="0" w:color="000000"/>
              <w:right w:val="single" w:sz="6" w:space="0" w:color="000000"/>
            </w:tcBorders>
            <w:vAlign w:val="center"/>
          </w:tcPr>
          <w:p w14:paraId="3B7B72F3" w14:textId="2C0FD549"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9F5B4A4" w14:textId="29AA50CD" w:rsidR="00F47A10" w:rsidRPr="00E7759A" w:rsidRDefault="00F47A10" w:rsidP="00174907">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DefaultedText</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76FD8FF3" w14:textId="4258583F" w:rsidR="00C27508" w:rsidRDefault="00C27508" w:rsidP="00174907">
            <w:pPr>
              <w:pStyle w:val="Tablebody-"/>
              <w:autoSpaceDE w:val="0"/>
              <w:autoSpaceDN w:val="0"/>
              <w:adjustRightInd w:val="0"/>
              <w:spacing w:before="0" w:after="0"/>
              <w:jc w:val="both"/>
              <w:rPr>
                <w:rFonts w:ascii="Calibri" w:hAnsi="Calibri" w:cs="Calibri"/>
                <w:sz w:val="20"/>
                <w:szCs w:val="20"/>
                <w:lang w:val="fr-FR"/>
              </w:rPr>
            </w:pPr>
            <w:r w:rsidRPr="00C27508">
              <w:rPr>
                <w:rFonts w:ascii="Calibri" w:hAnsi="Calibri" w:cs="Calibri"/>
                <w:sz w:val="20"/>
                <w:szCs w:val="20"/>
                <w:lang w:val="fr-FR"/>
              </w:rPr>
              <w:t>Résumé de la SITUATION. S'il est absent, il doit être généré à partir des éléments de structure</w:t>
            </w:r>
            <w:del w:id="415" w:author="thierry henault" w:date="2022-08-11T12:26:00Z">
              <w:r w:rsidRPr="00C27508" w:rsidDel="00717227">
                <w:rPr>
                  <w:rFonts w:ascii="Calibri" w:hAnsi="Calibri" w:cs="Calibri"/>
                  <w:sz w:val="20"/>
                  <w:szCs w:val="20"/>
                  <w:lang w:val="fr-FR"/>
                </w:rPr>
                <w:delText xml:space="preserve"> </w:delText>
              </w:r>
            </w:del>
            <w:r w:rsidRPr="00C27508">
              <w:rPr>
                <w:rFonts w:ascii="Calibri" w:hAnsi="Calibri" w:cs="Calibri"/>
                <w:sz w:val="20"/>
                <w:szCs w:val="20"/>
                <w:lang w:val="fr-FR"/>
              </w:rPr>
              <w:t xml:space="preserve"> </w:t>
            </w:r>
            <w:del w:id="416" w:author="thierry henault" w:date="2022-08-11T12:26:00Z">
              <w:r w:rsidRPr="00C27508" w:rsidDel="00717227">
                <w:rPr>
                  <w:rFonts w:ascii="Calibri" w:hAnsi="Calibri" w:cs="Calibri"/>
                  <w:sz w:val="20"/>
                  <w:szCs w:val="20"/>
                  <w:lang w:val="fr-FR"/>
                </w:rPr>
                <w:delText xml:space="preserve">et </w:delText>
              </w:r>
            </w:del>
            <w:ins w:id="417" w:author="thierry henault" w:date="2022-08-11T12:26:00Z">
              <w:r w:rsidR="00717227" w:rsidRPr="00C27508">
                <w:rPr>
                  <w:rFonts w:ascii="Calibri" w:hAnsi="Calibri" w:cs="Calibri"/>
                  <w:sz w:val="20"/>
                  <w:szCs w:val="20"/>
                  <w:lang w:val="fr-FR"/>
                </w:rPr>
                <w:t>et</w:t>
              </w:r>
              <w:r w:rsidR="00717227">
                <w:rPr>
                  <w:rFonts w:ascii="Calibri" w:hAnsi="Calibri" w:cs="Calibri"/>
                  <w:sz w:val="20"/>
                  <w:szCs w:val="20"/>
                  <w:lang w:val="fr-FR"/>
                </w:rPr>
                <w:t>/</w:t>
              </w:r>
            </w:ins>
            <w:r w:rsidRPr="00C27508">
              <w:rPr>
                <w:rFonts w:ascii="Calibri" w:hAnsi="Calibri" w:cs="Calibri"/>
                <w:sz w:val="20"/>
                <w:szCs w:val="20"/>
                <w:lang w:val="fr-FR"/>
              </w:rPr>
              <w:t>ou en condensant la Description. Pour l'utilisation du texte par défaut</w:t>
            </w:r>
          </w:p>
          <w:p w14:paraId="321F9B52" w14:textId="60ECF605" w:rsidR="00F47A10" w:rsidRPr="00C27508" w:rsidRDefault="00F47A10" w:rsidP="00174907">
            <w:pPr>
              <w:pStyle w:val="Tablebody-"/>
              <w:autoSpaceDE w:val="0"/>
              <w:autoSpaceDN w:val="0"/>
              <w:adjustRightInd w:val="0"/>
              <w:spacing w:before="0" w:after="0"/>
              <w:jc w:val="both"/>
              <w:rPr>
                <w:rFonts w:ascii="Calibri" w:hAnsi="Calibri" w:cs="Calibri"/>
                <w:sz w:val="20"/>
                <w:szCs w:val="20"/>
                <w:lang w:val="fr-FR"/>
              </w:rPr>
            </w:pPr>
            <w:r w:rsidRPr="00E7759A">
              <w:rPr>
                <w:rFonts w:ascii="Calibri" w:eastAsia="MS Mincho" w:hAnsi="Calibri" w:cs="Calibri"/>
                <w:sz w:val="20"/>
                <w:szCs w:val="20"/>
                <w:highlight w:val="lightGray"/>
                <w:lang w:val="fr-FR" w:eastAsia="ja-JP"/>
              </w:rPr>
              <w:t xml:space="preserve">Dans le cas de l'utilisation en lieu et place de General Message, </w:t>
            </w:r>
            <w:proofErr w:type="spellStart"/>
            <w:r w:rsidRPr="00E7759A">
              <w:rPr>
                <w:rFonts w:ascii="Calibri" w:eastAsia="MS Mincho" w:hAnsi="Calibri" w:cs="Calibri"/>
                <w:sz w:val="20"/>
                <w:szCs w:val="20"/>
                <w:highlight w:val="lightGray"/>
                <w:lang w:val="fr-FR" w:eastAsia="ja-JP"/>
              </w:rPr>
              <w:t>cf</w:t>
            </w:r>
            <w:proofErr w:type="spellEnd"/>
            <w:r w:rsidRPr="00E7759A">
              <w:rPr>
                <w:rFonts w:ascii="Calibri" w:eastAsia="MS Mincho" w:hAnsi="Calibri" w:cs="Calibri"/>
                <w:sz w:val="20"/>
                <w:szCs w:val="20"/>
                <w:highlight w:val="lightGray"/>
                <w:lang w:val="fr-FR" w:eastAsia="ja-JP"/>
              </w:rPr>
              <w:t xml:space="preserve"> </w:t>
            </w:r>
            <w:r w:rsidRPr="00E7759A">
              <w:rPr>
                <w:rFonts w:ascii="Calibri" w:eastAsia="MS Mincho" w:hAnsi="Calibri" w:cs="Calibri"/>
                <w:sz w:val="20"/>
                <w:szCs w:val="20"/>
                <w:highlight w:val="lightGray"/>
                <w:lang w:val="fr-FR" w:eastAsia="ja-JP"/>
              </w:rPr>
              <w:fldChar w:fldCharType="begin"/>
            </w:r>
            <w:r w:rsidRPr="00E7759A">
              <w:rPr>
                <w:rFonts w:ascii="Calibri" w:eastAsia="MS Mincho" w:hAnsi="Calibri" w:cs="Calibri"/>
                <w:sz w:val="20"/>
                <w:szCs w:val="20"/>
                <w:highlight w:val="lightGray"/>
                <w:lang w:val="fr-FR" w:eastAsia="ja-JP"/>
              </w:rPr>
              <w:instrText xml:space="preserve"> REF _Ref66199541 \r \h  \* MERGEFORMAT </w:instrText>
            </w:r>
            <w:r w:rsidRPr="00E7759A">
              <w:rPr>
                <w:rFonts w:ascii="Calibri" w:eastAsia="MS Mincho" w:hAnsi="Calibri" w:cs="Calibri"/>
                <w:sz w:val="20"/>
                <w:szCs w:val="20"/>
                <w:highlight w:val="lightGray"/>
                <w:lang w:val="fr-FR" w:eastAsia="ja-JP"/>
              </w:rPr>
            </w:r>
            <w:r w:rsidRPr="00E7759A">
              <w:rPr>
                <w:rFonts w:ascii="Calibri" w:eastAsia="MS Mincho" w:hAnsi="Calibri" w:cs="Calibri"/>
                <w:sz w:val="20"/>
                <w:szCs w:val="20"/>
                <w:highlight w:val="lightGray"/>
                <w:lang w:val="fr-FR" w:eastAsia="ja-JP"/>
              </w:rPr>
              <w:fldChar w:fldCharType="separate"/>
            </w:r>
            <w:r w:rsidR="00CD6283">
              <w:rPr>
                <w:rFonts w:ascii="Calibri" w:eastAsia="MS Mincho" w:hAnsi="Calibri" w:cs="Calibri"/>
                <w:sz w:val="20"/>
                <w:szCs w:val="20"/>
                <w:highlight w:val="lightGray"/>
                <w:lang w:val="fr-FR" w:eastAsia="ja-JP"/>
              </w:rPr>
              <w:t>6.7.1</w:t>
            </w:r>
            <w:r w:rsidRPr="00E7759A">
              <w:rPr>
                <w:rFonts w:ascii="Calibri" w:eastAsia="MS Mincho" w:hAnsi="Calibri" w:cs="Calibri"/>
                <w:sz w:val="20"/>
                <w:szCs w:val="20"/>
                <w:highlight w:val="lightGray"/>
                <w:lang w:val="fr-FR" w:eastAsia="ja-JP"/>
              </w:rPr>
              <w:fldChar w:fldCharType="end"/>
            </w:r>
          </w:p>
        </w:tc>
      </w:tr>
      <w:tr w:rsidR="00F47A10" w:rsidRPr="00E32CB2" w14:paraId="2085C3C1" w14:textId="77777777" w:rsidTr="000604CD">
        <w:trPr>
          <w:cantSplit/>
        </w:trPr>
        <w:tc>
          <w:tcPr>
            <w:tcW w:w="824" w:type="dxa"/>
            <w:vMerge/>
            <w:tcBorders>
              <w:left w:val="single" w:sz="6" w:space="0" w:color="000000"/>
              <w:right w:val="single" w:sz="6" w:space="0" w:color="000000"/>
            </w:tcBorders>
            <w:vAlign w:val="center"/>
          </w:tcPr>
          <w:p w14:paraId="01AA53D5" w14:textId="77777777" w:rsidR="00F47A10" w:rsidRPr="00C27508" w:rsidRDefault="00F47A10"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7E5EB84A" w14:textId="3EBB5A44" w:rsidR="00F47A10" w:rsidRPr="00E7759A" w:rsidRDefault="00F47A10" w:rsidP="00174907">
            <w:pPr>
              <w:pStyle w:val="Tablebody-"/>
              <w:autoSpaceDE w:val="0"/>
              <w:autoSpaceDN w:val="0"/>
              <w:adjustRightInd w:val="0"/>
              <w:spacing w:before="0" w:after="0"/>
              <w:jc w:val="both"/>
              <w:rPr>
                <w:rFonts w:ascii="Calibri" w:hAnsi="Calibri" w:cs="Calibri"/>
                <w:b/>
                <w:i/>
                <w:iCs/>
                <w:sz w:val="20"/>
                <w:szCs w:val="20"/>
                <w:highlight w:val="lightGray"/>
              </w:rPr>
            </w:pPr>
            <w:r w:rsidRPr="00E7759A">
              <w:rPr>
                <w:rFonts w:ascii="Calibri" w:hAnsi="Calibri" w:cs="Calibri"/>
                <w:b/>
                <w:i/>
                <w:sz w:val="20"/>
                <w:szCs w:val="20"/>
                <w:highlight w:val="lightGray"/>
              </w:rPr>
              <w:t>Description</w:t>
            </w:r>
          </w:p>
        </w:tc>
        <w:tc>
          <w:tcPr>
            <w:tcW w:w="1070" w:type="dxa"/>
            <w:tcBorders>
              <w:top w:val="single" w:sz="6" w:space="0" w:color="000000"/>
              <w:left w:val="single" w:sz="6" w:space="0" w:color="000000"/>
              <w:bottom w:val="single" w:sz="6" w:space="0" w:color="000000"/>
              <w:right w:val="single" w:sz="6" w:space="0" w:color="000000"/>
            </w:tcBorders>
            <w:vAlign w:val="center"/>
          </w:tcPr>
          <w:p w14:paraId="12D0F724" w14:textId="1382B4F6"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75A5DBCB" w14:textId="73683BC5" w:rsidR="00F47A10" w:rsidRPr="00E7759A" w:rsidRDefault="00F47A10" w:rsidP="00174907">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DefaultedText</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5AE04801" w14:textId="5D106D44" w:rsidR="00F47A10" w:rsidRPr="00C27508" w:rsidRDefault="00C27508" w:rsidP="00174907">
            <w:pPr>
              <w:pStyle w:val="Tablebody-"/>
              <w:autoSpaceDE w:val="0"/>
              <w:autoSpaceDN w:val="0"/>
              <w:adjustRightInd w:val="0"/>
              <w:spacing w:before="0" w:after="0"/>
              <w:jc w:val="both"/>
              <w:rPr>
                <w:rFonts w:ascii="Calibri" w:hAnsi="Calibri" w:cs="Calibri"/>
                <w:sz w:val="20"/>
                <w:szCs w:val="20"/>
                <w:lang w:val="fr-FR"/>
              </w:rPr>
            </w:pPr>
            <w:r w:rsidRPr="00C27508">
              <w:rPr>
                <w:rFonts w:ascii="Calibri" w:hAnsi="Calibri" w:cs="Calibri"/>
                <w:sz w:val="20"/>
                <w:szCs w:val="20"/>
                <w:lang w:val="fr-FR"/>
              </w:rPr>
              <w:t xml:space="preserve">Description de la SITUATION. Ne doit répéter aucune LIGNE incluse dans le </w:t>
            </w:r>
            <w:proofErr w:type="gramStart"/>
            <w:r w:rsidRPr="00C27508">
              <w:rPr>
                <w:rFonts w:ascii="Calibri" w:hAnsi="Calibri" w:cs="Calibri"/>
                <w:sz w:val="20"/>
                <w:szCs w:val="20"/>
                <w:lang w:val="fr-FR"/>
              </w:rPr>
              <w:t>résumé.</w:t>
            </w:r>
            <w:r w:rsidR="00F47A10" w:rsidRPr="00C27508">
              <w:rPr>
                <w:rFonts w:ascii="Calibri" w:hAnsi="Calibri" w:cs="Calibri"/>
                <w:sz w:val="20"/>
                <w:szCs w:val="20"/>
                <w:lang w:val="fr-FR"/>
              </w:rPr>
              <w:t>.</w:t>
            </w:r>
            <w:proofErr w:type="gramEnd"/>
          </w:p>
          <w:p w14:paraId="216AFD57" w14:textId="0D9C69FC" w:rsidR="00F47A10"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r w:rsidRPr="00E7759A">
              <w:rPr>
                <w:rFonts w:ascii="Calibri" w:eastAsia="MS Mincho" w:hAnsi="Calibri" w:cs="Calibri"/>
                <w:sz w:val="20"/>
                <w:szCs w:val="20"/>
                <w:highlight w:val="lightGray"/>
                <w:lang w:val="fr-FR" w:eastAsia="ja-JP"/>
              </w:rPr>
              <w:t xml:space="preserve">Dans le cas de l'utilisation en lieu et place de General Message, </w:t>
            </w:r>
            <w:proofErr w:type="spellStart"/>
            <w:r w:rsidRPr="00E7759A">
              <w:rPr>
                <w:rFonts w:ascii="Calibri" w:eastAsia="MS Mincho" w:hAnsi="Calibri" w:cs="Calibri"/>
                <w:sz w:val="20"/>
                <w:szCs w:val="20"/>
                <w:lang w:val="fr-FR" w:eastAsia="ja-JP"/>
              </w:rPr>
              <w:t>cf</w:t>
            </w:r>
            <w:proofErr w:type="spellEnd"/>
            <w:r w:rsidRPr="00E7759A">
              <w:rPr>
                <w:rFonts w:ascii="Calibri" w:eastAsia="MS Mincho" w:hAnsi="Calibri" w:cs="Calibri"/>
                <w:sz w:val="20"/>
                <w:szCs w:val="20"/>
                <w:lang w:val="fr-FR" w:eastAsia="ja-JP"/>
              </w:rPr>
              <w:t xml:space="preserve"> </w:t>
            </w:r>
            <w:r w:rsidRPr="00E7759A">
              <w:rPr>
                <w:rFonts w:ascii="Calibri" w:eastAsia="MS Mincho" w:hAnsi="Calibri" w:cs="Calibri"/>
                <w:sz w:val="20"/>
                <w:szCs w:val="20"/>
                <w:highlight w:val="lightGray"/>
                <w:lang w:val="fr-FR" w:eastAsia="ja-JP"/>
              </w:rPr>
              <w:fldChar w:fldCharType="begin"/>
            </w:r>
            <w:r w:rsidRPr="00E7759A">
              <w:rPr>
                <w:rFonts w:ascii="Calibri" w:eastAsia="MS Mincho" w:hAnsi="Calibri" w:cs="Calibri"/>
                <w:sz w:val="20"/>
                <w:szCs w:val="20"/>
                <w:highlight w:val="lightGray"/>
                <w:lang w:val="fr-FR" w:eastAsia="ja-JP"/>
              </w:rPr>
              <w:instrText xml:space="preserve"> REF _Ref66199541 \r \h  \* MERGEFORMAT </w:instrText>
            </w:r>
            <w:r w:rsidRPr="00E7759A">
              <w:rPr>
                <w:rFonts w:ascii="Calibri" w:eastAsia="MS Mincho" w:hAnsi="Calibri" w:cs="Calibri"/>
                <w:sz w:val="20"/>
                <w:szCs w:val="20"/>
                <w:highlight w:val="lightGray"/>
                <w:lang w:val="fr-FR" w:eastAsia="ja-JP"/>
              </w:rPr>
            </w:r>
            <w:r w:rsidRPr="00E7759A">
              <w:rPr>
                <w:rFonts w:ascii="Calibri" w:eastAsia="MS Mincho" w:hAnsi="Calibri" w:cs="Calibri"/>
                <w:sz w:val="20"/>
                <w:szCs w:val="20"/>
                <w:highlight w:val="lightGray"/>
                <w:lang w:val="fr-FR" w:eastAsia="ja-JP"/>
              </w:rPr>
              <w:fldChar w:fldCharType="separate"/>
            </w:r>
            <w:r w:rsidR="00CD6283">
              <w:rPr>
                <w:rFonts w:ascii="Calibri" w:eastAsia="MS Mincho" w:hAnsi="Calibri" w:cs="Calibri"/>
                <w:sz w:val="20"/>
                <w:szCs w:val="20"/>
                <w:highlight w:val="lightGray"/>
                <w:lang w:val="fr-FR" w:eastAsia="ja-JP"/>
              </w:rPr>
              <w:t>6.7.1</w:t>
            </w:r>
            <w:r w:rsidRPr="00E7759A">
              <w:rPr>
                <w:rFonts w:ascii="Calibri" w:eastAsia="MS Mincho" w:hAnsi="Calibri" w:cs="Calibri"/>
                <w:sz w:val="20"/>
                <w:szCs w:val="20"/>
                <w:highlight w:val="lightGray"/>
                <w:lang w:val="fr-FR" w:eastAsia="ja-JP"/>
              </w:rPr>
              <w:fldChar w:fldCharType="end"/>
            </w:r>
          </w:p>
        </w:tc>
      </w:tr>
      <w:tr w:rsidR="00F47A10" w:rsidRPr="00E32CB2" w14:paraId="46EC856B" w14:textId="77777777" w:rsidTr="000604CD">
        <w:trPr>
          <w:cantSplit/>
        </w:trPr>
        <w:tc>
          <w:tcPr>
            <w:tcW w:w="824" w:type="dxa"/>
            <w:vMerge/>
            <w:tcBorders>
              <w:left w:val="single" w:sz="6" w:space="0" w:color="000000"/>
              <w:right w:val="single" w:sz="6" w:space="0" w:color="000000"/>
            </w:tcBorders>
            <w:vAlign w:val="center"/>
          </w:tcPr>
          <w:p w14:paraId="46B39216" w14:textId="77777777" w:rsidR="00F47A10" w:rsidRPr="00E7759A" w:rsidRDefault="00F47A10"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71F84110" w14:textId="135E94D9" w:rsidR="00F47A10" w:rsidRPr="00C27508" w:rsidRDefault="00F47A10" w:rsidP="00174907">
            <w:pPr>
              <w:pStyle w:val="Tablebody-"/>
              <w:autoSpaceDE w:val="0"/>
              <w:autoSpaceDN w:val="0"/>
              <w:adjustRightInd w:val="0"/>
              <w:spacing w:before="0" w:after="0"/>
              <w:jc w:val="both"/>
              <w:rPr>
                <w:rFonts w:ascii="Calibri" w:hAnsi="Calibri" w:cs="Calibri"/>
                <w:b/>
                <w:i/>
                <w:iCs/>
                <w:sz w:val="20"/>
                <w:szCs w:val="20"/>
                <w:highlight w:val="lightGray"/>
              </w:rPr>
            </w:pPr>
            <w:r w:rsidRPr="00C27508">
              <w:rPr>
                <w:rFonts w:ascii="Calibri" w:hAnsi="Calibri" w:cs="Calibri"/>
                <w:b/>
                <w:i/>
                <w:sz w:val="20"/>
                <w:szCs w:val="20"/>
                <w:highlight w:val="lightGray"/>
              </w:rPr>
              <w:t>Detail</w:t>
            </w:r>
          </w:p>
        </w:tc>
        <w:tc>
          <w:tcPr>
            <w:tcW w:w="1070" w:type="dxa"/>
            <w:tcBorders>
              <w:top w:val="single" w:sz="6" w:space="0" w:color="000000"/>
              <w:left w:val="single" w:sz="6" w:space="0" w:color="000000"/>
              <w:bottom w:val="single" w:sz="6" w:space="0" w:color="000000"/>
              <w:right w:val="single" w:sz="6" w:space="0" w:color="000000"/>
            </w:tcBorders>
            <w:vAlign w:val="center"/>
          </w:tcPr>
          <w:p w14:paraId="5BE4F24E" w14:textId="27367F09"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79307EF6" w14:textId="4D1C9299" w:rsidR="00F47A10" w:rsidRPr="00E7759A" w:rsidRDefault="00F47A10" w:rsidP="00174907">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DefaultedText</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58D38D9C" w14:textId="54A6F092" w:rsidR="00F47A10" w:rsidRPr="00717227" w:rsidRDefault="00C27508" w:rsidP="00174907">
            <w:pPr>
              <w:pStyle w:val="Tablebody-"/>
              <w:autoSpaceDE w:val="0"/>
              <w:autoSpaceDN w:val="0"/>
              <w:adjustRightInd w:val="0"/>
              <w:spacing w:before="0" w:after="0"/>
              <w:jc w:val="both"/>
              <w:rPr>
                <w:rFonts w:ascii="Calibri" w:hAnsi="Calibri" w:cs="Calibri"/>
                <w:sz w:val="20"/>
                <w:szCs w:val="20"/>
                <w:highlight w:val="lightGray"/>
                <w:lang w:val="fr-FR"/>
              </w:rPr>
            </w:pPr>
            <w:r w:rsidRPr="00717227">
              <w:rPr>
                <w:rFonts w:ascii="Calibri" w:hAnsi="Calibri" w:cs="Calibri"/>
                <w:sz w:val="20"/>
                <w:szCs w:val="20"/>
                <w:highlight w:val="lightGray"/>
                <w:lang w:val="fr-FR"/>
              </w:rPr>
              <w:t>Détails descriptifs supplémentaires sur la SITUATION. Pour l'utilisation du texte par défaut</w:t>
            </w:r>
          </w:p>
        </w:tc>
      </w:tr>
      <w:tr w:rsidR="00F47A10" w:rsidRPr="00E32CB2" w14:paraId="063324F5" w14:textId="77777777" w:rsidTr="000604CD">
        <w:trPr>
          <w:cantSplit/>
        </w:trPr>
        <w:tc>
          <w:tcPr>
            <w:tcW w:w="824" w:type="dxa"/>
            <w:vMerge/>
            <w:tcBorders>
              <w:left w:val="single" w:sz="6" w:space="0" w:color="000000"/>
              <w:right w:val="single" w:sz="6" w:space="0" w:color="000000"/>
            </w:tcBorders>
            <w:vAlign w:val="center"/>
          </w:tcPr>
          <w:p w14:paraId="7AC73B59" w14:textId="77777777" w:rsidR="00F47A10" w:rsidRPr="00E7759A" w:rsidRDefault="00F47A10"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483CD199" w14:textId="2B480567" w:rsidR="00F47A10" w:rsidRPr="00C27508" w:rsidRDefault="00F47A10" w:rsidP="00174907">
            <w:pPr>
              <w:pStyle w:val="Tablebody-"/>
              <w:autoSpaceDE w:val="0"/>
              <w:autoSpaceDN w:val="0"/>
              <w:adjustRightInd w:val="0"/>
              <w:spacing w:before="0" w:after="0"/>
              <w:jc w:val="both"/>
              <w:rPr>
                <w:rFonts w:ascii="Calibri" w:hAnsi="Calibri" w:cs="Calibri"/>
                <w:b/>
                <w:i/>
                <w:iCs/>
                <w:sz w:val="20"/>
                <w:szCs w:val="20"/>
                <w:highlight w:val="lightGray"/>
              </w:rPr>
            </w:pPr>
            <w:r w:rsidRPr="00C27508">
              <w:rPr>
                <w:rFonts w:ascii="Calibri" w:hAnsi="Calibri" w:cs="Calibri"/>
                <w:b/>
                <w:i/>
                <w:sz w:val="20"/>
                <w:szCs w:val="20"/>
                <w:highlight w:val="lightGray"/>
              </w:rPr>
              <w:t>Advice</w:t>
            </w:r>
          </w:p>
        </w:tc>
        <w:tc>
          <w:tcPr>
            <w:tcW w:w="1070" w:type="dxa"/>
            <w:tcBorders>
              <w:top w:val="single" w:sz="6" w:space="0" w:color="000000"/>
              <w:left w:val="single" w:sz="6" w:space="0" w:color="000000"/>
              <w:bottom w:val="single" w:sz="6" w:space="0" w:color="000000"/>
              <w:right w:val="single" w:sz="6" w:space="0" w:color="000000"/>
            </w:tcBorders>
            <w:vAlign w:val="center"/>
          </w:tcPr>
          <w:p w14:paraId="6041B59E" w14:textId="079E7C9A"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53E162D6" w14:textId="49E08E0A" w:rsidR="00F47A10" w:rsidRPr="00E7759A" w:rsidRDefault="00F47A10" w:rsidP="00174907">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DefaultedText</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08998FED" w14:textId="4EE41166" w:rsidR="00F47A10" w:rsidRPr="00717227" w:rsidRDefault="00C27508" w:rsidP="00174907">
            <w:pPr>
              <w:pStyle w:val="Tablebody-"/>
              <w:autoSpaceDE w:val="0"/>
              <w:autoSpaceDN w:val="0"/>
              <w:adjustRightInd w:val="0"/>
              <w:spacing w:before="0" w:after="0"/>
              <w:jc w:val="both"/>
              <w:rPr>
                <w:rFonts w:ascii="Calibri" w:hAnsi="Calibri" w:cs="Calibri"/>
                <w:sz w:val="20"/>
                <w:szCs w:val="20"/>
                <w:highlight w:val="lightGray"/>
                <w:lang w:val="fr-FR"/>
              </w:rPr>
            </w:pPr>
            <w:r w:rsidRPr="00717227">
              <w:rPr>
                <w:rFonts w:ascii="Calibri" w:hAnsi="Calibri" w:cs="Calibri"/>
                <w:sz w:val="20"/>
                <w:szCs w:val="20"/>
                <w:highlight w:val="lightGray"/>
                <w:lang w:val="fr-FR"/>
              </w:rPr>
              <w:t>Autres conseils aux passagers. Pour l'utilisation du texte par défaut</w:t>
            </w:r>
          </w:p>
        </w:tc>
      </w:tr>
      <w:tr w:rsidR="00F47A10" w:rsidRPr="00E32CB2" w14:paraId="1352B52B" w14:textId="77777777" w:rsidTr="000604CD">
        <w:trPr>
          <w:cantSplit/>
        </w:trPr>
        <w:tc>
          <w:tcPr>
            <w:tcW w:w="824" w:type="dxa"/>
            <w:vMerge/>
            <w:tcBorders>
              <w:left w:val="single" w:sz="6" w:space="0" w:color="000000"/>
              <w:right w:val="single" w:sz="6" w:space="0" w:color="000000"/>
            </w:tcBorders>
            <w:vAlign w:val="center"/>
          </w:tcPr>
          <w:p w14:paraId="731D84C5" w14:textId="77777777" w:rsidR="00F47A10" w:rsidRPr="00C27508" w:rsidRDefault="00F47A10"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4E7B7B7E" w14:textId="3A754547" w:rsidR="00F47A10" w:rsidRPr="00C27508" w:rsidRDefault="00F47A10" w:rsidP="00174907">
            <w:pPr>
              <w:pStyle w:val="Tablebody-"/>
              <w:autoSpaceDE w:val="0"/>
              <w:autoSpaceDN w:val="0"/>
              <w:adjustRightInd w:val="0"/>
              <w:spacing w:before="0" w:after="0"/>
              <w:jc w:val="both"/>
              <w:rPr>
                <w:rFonts w:ascii="Calibri" w:hAnsi="Calibri" w:cs="Calibri"/>
                <w:b/>
                <w:i/>
                <w:iCs/>
                <w:sz w:val="20"/>
                <w:szCs w:val="20"/>
                <w:highlight w:val="lightGray"/>
              </w:rPr>
            </w:pPr>
            <w:r w:rsidRPr="00C27508">
              <w:rPr>
                <w:rFonts w:ascii="Calibri" w:hAnsi="Calibri" w:cs="Calibri"/>
                <w:b/>
                <w:i/>
                <w:sz w:val="20"/>
                <w:szCs w:val="20"/>
                <w:highlight w:val="lightGray"/>
              </w:rPr>
              <w:t>Internal</w:t>
            </w:r>
          </w:p>
        </w:tc>
        <w:tc>
          <w:tcPr>
            <w:tcW w:w="1070" w:type="dxa"/>
            <w:tcBorders>
              <w:top w:val="single" w:sz="6" w:space="0" w:color="000000"/>
              <w:left w:val="single" w:sz="6" w:space="0" w:color="000000"/>
              <w:bottom w:val="single" w:sz="6" w:space="0" w:color="000000"/>
              <w:right w:val="single" w:sz="6" w:space="0" w:color="000000"/>
            </w:tcBorders>
            <w:vAlign w:val="center"/>
          </w:tcPr>
          <w:p w14:paraId="723D6969" w14:textId="63F4F1E2"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3901DCC7" w14:textId="0F0F6F7F" w:rsidR="00F47A10" w:rsidRPr="00E7759A" w:rsidRDefault="00F47A10" w:rsidP="00174907">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DefaultedText</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177F8D0C" w14:textId="76D4E8CE" w:rsidR="00F47A10" w:rsidRPr="00717227" w:rsidRDefault="00C27508" w:rsidP="00174907">
            <w:pPr>
              <w:pStyle w:val="Tablebody-"/>
              <w:autoSpaceDE w:val="0"/>
              <w:autoSpaceDN w:val="0"/>
              <w:adjustRightInd w:val="0"/>
              <w:spacing w:before="0" w:after="0"/>
              <w:jc w:val="both"/>
              <w:rPr>
                <w:rFonts w:ascii="Calibri" w:hAnsi="Calibri" w:cs="Calibri"/>
                <w:sz w:val="20"/>
                <w:szCs w:val="20"/>
                <w:highlight w:val="lightGray"/>
                <w:lang w:val="fr-FR"/>
              </w:rPr>
            </w:pPr>
            <w:r w:rsidRPr="00717227">
              <w:rPr>
                <w:rFonts w:ascii="Calibri" w:hAnsi="Calibri" w:cs="Calibri"/>
                <w:sz w:val="20"/>
                <w:szCs w:val="20"/>
                <w:highlight w:val="lightGray"/>
                <w:lang w:val="fr-FR"/>
              </w:rPr>
              <w:t>Description de la SITUATION à usage (interne) de l'entreprise. Pour l'utilisation du texte par défaut</w:t>
            </w:r>
          </w:p>
        </w:tc>
      </w:tr>
      <w:tr w:rsidR="00F47A10" w:rsidRPr="00E32CB2" w14:paraId="454A2D94" w14:textId="77777777" w:rsidTr="000604CD">
        <w:trPr>
          <w:cantSplit/>
        </w:trPr>
        <w:tc>
          <w:tcPr>
            <w:tcW w:w="824" w:type="dxa"/>
            <w:vMerge/>
            <w:tcBorders>
              <w:left w:val="single" w:sz="6" w:space="0" w:color="000000"/>
              <w:right w:val="single" w:sz="6" w:space="0" w:color="000000"/>
            </w:tcBorders>
            <w:vAlign w:val="center"/>
          </w:tcPr>
          <w:p w14:paraId="66FCE1C0" w14:textId="77777777" w:rsidR="00F47A10" w:rsidRPr="00C27508" w:rsidRDefault="00F47A10"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0E6D6642" w14:textId="29034EB2" w:rsidR="00F47A10" w:rsidRPr="00C27508" w:rsidRDefault="00F47A10" w:rsidP="00174907">
            <w:pPr>
              <w:pStyle w:val="Tablebody-"/>
              <w:autoSpaceDE w:val="0"/>
              <w:autoSpaceDN w:val="0"/>
              <w:adjustRightInd w:val="0"/>
              <w:spacing w:before="0" w:after="0"/>
              <w:jc w:val="both"/>
              <w:rPr>
                <w:rFonts w:ascii="Calibri" w:hAnsi="Calibri" w:cs="Calibri"/>
                <w:b/>
                <w:i/>
                <w:iCs/>
                <w:sz w:val="20"/>
                <w:szCs w:val="20"/>
                <w:highlight w:val="lightGray"/>
              </w:rPr>
            </w:pPr>
            <w:r w:rsidRPr="00C27508">
              <w:rPr>
                <w:rFonts w:ascii="Calibri" w:hAnsi="Calibri" w:cs="Calibri"/>
                <w:b/>
                <w:i/>
                <w:sz w:val="20"/>
                <w:szCs w:val="20"/>
                <w:highlight w:val="lightGray"/>
              </w:rPr>
              <w:t>Images</w:t>
            </w:r>
          </w:p>
        </w:tc>
        <w:tc>
          <w:tcPr>
            <w:tcW w:w="1070" w:type="dxa"/>
            <w:tcBorders>
              <w:top w:val="single" w:sz="6" w:space="0" w:color="000000"/>
              <w:left w:val="single" w:sz="6" w:space="0" w:color="000000"/>
              <w:bottom w:val="single" w:sz="6" w:space="0" w:color="000000"/>
              <w:right w:val="single" w:sz="6" w:space="0" w:color="000000"/>
            </w:tcBorders>
            <w:vAlign w:val="center"/>
          </w:tcPr>
          <w:p w14:paraId="15F8ADD9" w14:textId="2AEA656B"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0321655" w14:textId="55E99484" w:rsidR="00F47A10" w:rsidRPr="00E7759A" w:rsidRDefault="00F47A10"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Image</w:t>
            </w:r>
          </w:p>
        </w:tc>
        <w:tc>
          <w:tcPr>
            <w:tcW w:w="4507" w:type="dxa"/>
            <w:tcBorders>
              <w:top w:val="single" w:sz="6" w:space="0" w:color="000000"/>
              <w:left w:val="single" w:sz="6" w:space="0" w:color="000000"/>
              <w:bottom w:val="single" w:sz="6" w:space="0" w:color="000000"/>
              <w:right w:val="single" w:sz="4" w:space="0" w:color="000000"/>
            </w:tcBorders>
            <w:vAlign w:val="center"/>
          </w:tcPr>
          <w:p w14:paraId="1C8F6CB5" w14:textId="3D4498B4" w:rsidR="00F47A10" w:rsidRPr="00717227" w:rsidRDefault="00C27508" w:rsidP="00174907">
            <w:pPr>
              <w:pStyle w:val="Tablebody-"/>
              <w:autoSpaceDE w:val="0"/>
              <w:autoSpaceDN w:val="0"/>
              <w:adjustRightInd w:val="0"/>
              <w:spacing w:before="0" w:after="0"/>
              <w:jc w:val="both"/>
              <w:rPr>
                <w:rFonts w:ascii="Calibri" w:hAnsi="Calibri" w:cs="Calibri"/>
                <w:sz w:val="20"/>
                <w:szCs w:val="20"/>
                <w:highlight w:val="lightGray"/>
                <w:lang w:val="fr-FR"/>
              </w:rPr>
            </w:pPr>
            <w:r w:rsidRPr="00717227">
              <w:rPr>
                <w:rFonts w:ascii="Calibri" w:hAnsi="Calibri" w:cs="Calibri"/>
                <w:sz w:val="20"/>
                <w:szCs w:val="20"/>
                <w:highlight w:val="lightGray"/>
                <w:lang w:val="fr-FR"/>
              </w:rPr>
              <w:t>Ajout d’une ou plusieurs</w:t>
            </w:r>
            <w:r w:rsidR="00F47A10" w:rsidRPr="00717227">
              <w:rPr>
                <w:rFonts w:ascii="Calibri" w:hAnsi="Calibri" w:cs="Calibri"/>
                <w:sz w:val="20"/>
                <w:szCs w:val="20"/>
                <w:highlight w:val="lightGray"/>
                <w:lang w:val="fr-FR"/>
              </w:rPr>
              <w:t xml:space="preserve"> Images.</w:t>
            </w:r>
          </w:p>
        </w:tc>
      </w:tr>
      <w:tr w:rsidR="00A62C1F" w:rsidRPr="00E7759A" w14:paraId="0E9BA19B" w14:textId="77777777" w:rsidTr="000604CD">
        <w:trPr>
          <w:cantSplit/>
        </w:trPr>
        <w:tc>
          <w:tcPr>
            <w:tcW w:w="824" w:type="dxa"/>
            <w:vMerge/>
            <w:tcBorders>
              <w:left w:val="single" w:sz="6" w:space="0" w:color="000000"/>
              <w:right w:val="single" w:sz="6" w:space="0" w:color="000000"/>
            </w:tcBorders>
            <w:vAlign w:val="center"/>
          </w:tcPr>
          <w:p w14:paraId="49C3561D" w14:textId="77777777" w:rsidR="00A62C1F" w:rsidRPr="00C27508" w:rsidRDefault="00A62C1F"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65CB7E16" w14:textId="1AC1D45D" w:rsidR="00A62C1F" w:rsidRPr="00C27508" w:rsidRDefault="00A62C1F" w:rsidP="00174907">
            <w:pPr>
              <w:pStyle w:val="Tablebody-"/>
              <w:autoSpaceDE w:val="0"/>
              <w:autoSpaceDN w:val="0"/>
              <w:adjustRightInd w:val="0"/>
              <w:spacing w:before="0" w:after="0"/>
              <w:jc w:val="both"/>
              <w:rPr>
                <w:rFonts w:ascii="Calibri" w:hAnsi="Calibri" w:cs="Calibri"/>
                <w:b/>
                <w:i/>
                <w:iCs/>
                <w:sz w:val="20"/>
                <w:szCs w:val="20"/>
                <w:highlight w:val="lightGray"/>
                <w:lang w:val="fr-FR"/>
              </w:rPr>
            </w:pPr>
            <w:r w:rsidRPr="00C27508">
              <w:rPr>
                <w:rFonts w:ascii="Calibri" w:hAnsi="Calibri" w:cs="Calibri"/>
                <w:sz w:val="20"/>
                <w:szCs w:val="20"/>
                <w:highlight w:val="lightGray"/>
                <w:lang w:val="fr-FR"/>
              </w:rPr>
              <w:t> </w:t>
            </w:r>
          </w:p>
        </w:tc>
        <w:tc>
          <w:tcPr>
            <w:tcW w:w="1070" w:type="dxa"/>
            <w:tcBorders>
              <w:top w:val="single" w:sz="6" w:space="0" w:color="000000"/>
              <w:left w:val="single" w:sz="6" w:space="0" w:color="000000"/>
              <w:bottom w:val="single" w:sz="6" w:space="0" w:color="000000"/>
              <w:right w:val="single" w:sz="6" w:space="0" w:color="000000"/>
            </w:tcBorders>
            <w:vAlign w:val="center"/>
          </w:tcPr>
          <w:p w14:paraId="4AB0ECE1" w14:textId="33022079" w:rsidR="00A62C1F" w:rsidRPr="00E7759A" w:rsidRDefault="00A62C1F"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b/>
                <w:i/>
                <w:sz w:val="20"/>
                <w:szCs w:val="20"/>
              </w:rPr>
              <w:t>Image</w:t>
            </w:r>
          </w:p>
        </w:tc>
        <w:tc>
          <w:tcPr>
            <w:tcW w:w="850" w:type="dxa"/>
            <w:tcBorders>
              <w:top w:val="single" w:sz="6" w:space="0" w:color="000000"/>
              <w:left w:val="single" w:sz="6" w:space="0" w:color="000000"/>
              <w:bottom w:val="single" w:sz="6" w:space="0" w:color="000000"/>
              <w:right w:val="single" w:sz="6" w:space="0" w:color="000000"/>
            </w:tcBorders>
            <w:vAlign w:val="center"/>
          </w:tcPr>
          <w:p w14:paraId="0994415B" w14:textId="77777777" w:rsidR="00A62C1F" w:rsidRPr="00E7759A" w:rsidRDefault="00A62C1F" w:rsidP="00174907">
            <w:pPr>
              <w:pStyle w:val="Tablebody-"/>
              <w:autoSpaceDE w:val="0"/>
              <w:autoSpaceDN w:val="0"/>
              <w:adjustRightInd w:val="0"/>
              <w:spacing w:before="0" w:after="0"/>
              <w:jc w:val="both"/>
              <w:rPr>
                <w:rFonts w:ascii="Calibri" w:hAnsi="Calibri" w:cs="Calibri"/>
                <w:i/>
                <w:iCs/>
                <w:sz w:val="20"/>
                <w:szCs w:val="20"/>
              </w:rPr>
            </w:pPr>
            <w:proofErr w:type="gramStart"/>
            <w:r w:rsidRPr="00E7759A">
              <w:rPr>
                <w:rFonts w:ascii="Calibri" w:hAnsi="Calibri" w:cs="Calibri"/>
                <w:b/>
                <w:sz w:val="20"/>
                <w:szCs w:val="20"/>
              </w:rPr>
              <w:t>1:*</w:t>
            </w:r>
            <w:proofErr w:type="gramEnd"/>
          </w:p>
        </w:tc>
        <w:tc>
          <w:tcPr>
            <w:tcW w:w="1418" w:type="dxa"/>
            <w:gridSpan w:val="2"/>
            <w:tcBorders>
              <w:top w:val="single" w:sz="6" w:space="0" w:color="000000"/>
              <w:left w:val="single" w:sz="6" w:space="0" w:color="000000"/>
              <w:bottom w:val="single" w:sz="6" w:space="0" w:color="000000"/>
              <w:right w:val="single" w:sz="6" w:space="0" w:color="000000"/>
            </w:tcBorders>
            <w:vAlign w:val="center"/>
          </w:tcPr>
          <w:p w14:paraId="007C5A3F" w14:textId="1D3E1202" w:rsidR="00A62C1F" w:rsidRPr="00E7759A" w:rsidRDefault="00A62C1F"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4507" w:type="dxa"/>
            <w:tcBorders>
              <w:top w:val="single" w:sz="6" w:space="0" w:color="000000"/>
              <w:left w:val="single" w:sz="6" w:space="0" w:color="000000"/>
              <w:bottom w:val="single" w:sz="6" w:space="0" w:color="000000"/>
              <w:right w:val="single" w:sz="6" w:space="0" w:color="000000"/>
            </w:tcBorders>
            <w:vAlign w:val="center"/>
          </w:tcPr>
          <w:p w14:paraId="3D9EC295" w14:textId="3B894C3A" w:rsidR="00A62C1F" w:rsidRPr="00E7759A" w:rsidRDefault="00A62C1F" w:rsidP="00174907">
            <w:pPr>
              <w:pStyle w:val="Tablebody-"/>
              <w:autoSpaceDE w:val="0"/>
              <w:autoSpaceDN w:val="0"/>
              <w:adjustRightInd w:val="0"/>
              <w:spacing w:before="0" w:after="0"/>
              <w:jc w:val="both"/>
              <w:rPr>
                <w:rFonts w:ascii="Calibri" w:hAnsi="Calibri" w:cs="Calibri"/>
                <w:sz w:val="20"/>
                <w:szCs w:val="20"/>
              </w:rPr>
            </w:pPr>
          </w:p>
        </w:tc>
      </w:tr>
      <w:tr w:rsidR="00C27508" w:rsidRPr="00E32CB2" w14:paraId="6CBCE9EA" w14:textId="77777777" w:rsidTr="000604CD">
        <w:trPr>
          <w:cantSplit/>
        </w:trPr>
        <w:tc>
          <w:tcPr>
            <w:tcW w:w="824" w:type="dxa"/>
            <w:vMerge/>
            <w:tcBorders>
              <w:left w:val="single" w:sz="6" w:space="0" w:color="000000"/>
              <w:right w:val="single" w:sz="6" w:space="0" w:color="000000"/>
            </w:tcBorders>
            <w:vAlign w:val="center"/>
          </w:tcPr>
          <w:p w14:paraId="03935D3A" w14:textId="77777777" w:rsidR="00C27508" w:rsidRPr="00E7759A" w:rsidRDefault="00C27508" w:rsidP="00C27508">
            <w:pPr>
              <w:pStyle w:val="Tablebody-"/>
              <w:spacing w:before="0" w:after="0"/>
              <w:jc w:val="both"/>
              <w:rPr>
                <w:rFonts w:ascii="Calibri" w:hAnsi="Calibri" w:cs="Calibri"/>
                <w:sz w:val="20"/>
                <w:szCs w:val="20"/>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1B97EB7C" w14:textId="06CE5CB2" w:rsidR="00C27508" w:rsidRPr="00E7759A" w:rsidRDefault="00C27508" w:rsidP="00C27508">
            <w:pPr>
              <w:pStyle w:val="Tablebody-"/>
              <w:autoSpaceDE w:val="0"/>
              <w:autoSpaceDN w:val="0"/>
              <w:adjustRightInd w:val="0"/>
              <w:spacing w:before="0" w:after="0"/>
              <w:jc w:val="both"/>
              <w:rPr>
                <w:rFonts w:ascii="Calibri" w:hAnsi="Calibri" w:cs="Calibri"/>
                <w:b/>
                <w:i/>
                <w:sz w:val="20"/>
                <w:szCs w:val="20"/>
              </w:rPr>
            </w:pPr>
            <w:proofErr w:type="spellStart"/>
            <w:r w:rsidRPr="00C27508">
              <w:rPr>
                <w:rFonts w:ascii="Calibri" w:hAnsi="Calibri" w:cs="Calibri"/>
                <w:b/>
                <w:i/>
                <w:sz w:val="20"/>
                <w:szCs w:val="20"/>
                <w:highlight w:val="lightGray"/>
              </w:rPr>
              <w:t>InfoLinks</w:t>
            </w:r>
            <w:proofErr w:type="spellEnd"/>
          </w:p>
        </w:tc>
        <w:tc>
          <w:tcPr>
            <w:tcW w:w="1070" w:type="dxa"/>
            <w:tcBorders>
              <w:top w:val="single" w:sz="6" w:space="0" w:color="000000"/>
              <w:left w:val="single" w:sz="6" w:space="0" w:color="000000"/>
              <w:bottom w:val="single" w:sz="6" w:space="0" w:color="000000"/>
              <w:right w:val="single" w:sz="6" w:space="0" w:color="000000"/>
            </w:tcBorders>
            <w:vAlign w:val="center"/>
          </w:tcPr>
          <w:p w14:paraId="2E31A4D4" w14:textId="28AD79A1" w:rsidR="00C27508" w:rsidRPr="00E7759A" w:rsidRDefault="00C27508" w:rsidP="00C27508">
            <w:pPr>
              <w:pStyle w:val="Tablebody-"/>
              <w:autoSpaceDE w:val="0"/>
              <w:autoSpaceDN w:val="0"/>
              <w:adjustRightInd w:val="0"/>
              <w:spacing w:before="0" w:after="0"/>
              <w:jc w:val="both"/>
              <w:rPr>
                <w:rFonts w:ascii="Calibri" w:hAnsi="Calibri" w:cs="Calibri"/>
                <w:b/>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4" w:space="0" w:color="000000"/>
            </w:tcBorders>
            <w:vAlign w:val="center"/>
          </w:tcPr>
          <w:p w14:paraId="418D1602" w14:textId="38BDF9C8" w:rsidR="00C27508" w:rsidRPr="00E7759A" w:rsidRDefault="00C27508" w:rsidP="00C27508">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InfoLink</w:t>
            </w:r>
            <w:proofErr w:type="spellEnd"/>
          </w:p>
        </w:tc>
        <w:tc>
          <w:tcPr>
            <w:tcW w:w="4507" w:type="dxa"/>
            <w:tcBorders>
              <w:top w:val="single" w:sz="6" w:space="0" w:color="000000"/>
              <w:left w:val="single" w:sz="6" w:space="0" w:color="000000"/>
              <w:bottom w:val="single" w:sz="6" w:space="0" w:color="000000"/>
              <w:right w:val="single" w:sz="4" w:space="0" w:color="000000"/>
            </w:tcBorders>
            <w:vAlign w:val="center"/>
          </w:tcPr>
          <w:p w14:paraId="5C921F05" w14:textId="4BD7A717" w:rsidR="00C27508" w:rsidRPr="00A62C1F" w:rsidRDefault="00A62C1F" w:rsidP="00C27508">
            <w:pPr>
              <w:pStyle w:val="Tablebody-"/>
              <w:autoSpaceDE w:val="0"/>
              <w:autoSpaceDN w:val="0"/>
              <w:adjustRightInd w:val="0"/>
              <w:spacing w:before="0" w:after="0"/>
              <w:jc w:val="both"/>
              <w:rPr>
                <w:rFonts w:ascii="Calibri" w:hAnsi="Calibri" w:cs="Calibri"/>
                <w:sz w:val="20"/>
                <w:szCs w:val="20"/>
                <w:lang w:val="fr-FR"/>
              </w:rPr>
            </w:pPr>
            <w:r w:rsidRPr="00A62C1F">
              <w:rPr>
                <w:rFonts w:ascii="Calibri" w:hAnsi="Calibri" w:cs="Calibri"/>
                <w:sz w:val="20"/>
                <w:szCs w:val="20"/>
                <w:lang w:val="fr-FR"/>
              </w:rPr>
              <w:t>Un ou plusieurs</w:t>
            </w:r>
            <w:r w:rsidR="00C27508" w:rsidRPr="00A62C1F">
              <w:rPr>
                <w:rFonts w:ascii="Calibri" w:hAnsi="Calibri" w:cs="Calibri"/>
                <w:sz w:val="20"/>
                <w:szCs w:val="20"/>
                <w:lang w:val="fr-FR"/>
              </w:rPr>
              <w:t xml:space="preserve"> </w:t>
            </w:r>
            <w:proofErr w:type="spellStart"/>
            <w:r w:rsidR="00C27508" w:rsidRPr="00A62C1F">
              <w:rPr>
                <w:rFonts w:ascii="Calibri" w:hAnsi="Calibri" w:cs="Calibri"/>
                <w:sz w:val="20"/>
                <w:szCs w:val="20"/>
                <w:lang w:val="fr-FR"/>
              </w:rPr>
              <w:t>InfoLinks</w:t>
            </w:r>
            <w:proofErr w:type="spellEnd"/>
            <w:r w:rsidR="00C27508" w:rsidRPr="00A62C1F">
              <w:rPr>
                <w:rFonts w:ascii="Calibri" w:hAnsi="Calibri" w:cs="Calibri"/>
                <w:sz w:val="20"/>
                <w:szCs w:val="20"/>
                <w:lang w:val="fr-FR"/>
              </w:rPr>
              <w:t xml:space="preserve"> </w:t>
            </w:r>
            <w:del w:id="418" w:author="thierry henault" w:date="2022-08-11T09:15:00Z">
              <w:r w:rsidR="00C27508" w:rsidRPr="00A62C1F" w:rsidDel="004539FB">
                <w:rPr>
                  <w:rFonts w:ascii="Calibri" w:hAnsi="Calibri" w:cs="Calibri"/>
                  <w:sz w:val="20"/>
                  <w:szCs w:val="20"/>
                  <w:lang w:val="fr-FR"/>
                </w:rPr>
                <w:delText xml:space="preserve">mage </w:delText>
              </w:r>
            </w:del>
            <w:r w:rsidR="00C27508" w:rsidRPr="00A62C1F">
              <w:rPr>
                <w:rFonts w:ascii="Calibri" w:hAnsi="Calibri" w:cs="Calibri"/>
                <w:sz w:val="20"/>
                <w:szCs w:val="20"/>
                <w:lang w:val="fr-FR"/>
              </w:rPr>
              <w:t xml:space="preserve">pour description.     </w:t>
            </w:r>
          </w:p>
        </w:tc>
      </w:tr>
      <w:tr w:rsidR="00A62C1F" w:rsidRPr="00E7759A" w14:paraId="60CEC75C" w14:textId="77777777" w:rsidTr="000604CD">
        <w:trPr>
          <w:cantSplit/>
        </w:trPr>
        <w:tc>
          <w:tcPr>
            <w:tcW w:w="824" w:type="dxa"/>
            <w:vMerge/>
            <w:tcBorders>
              <w:left w:val="single" w:sz="6" w:space="0" w:color="000000"/>
              <w:right w:val="single" w:sz="6" w:space="0" w:color="000000"/>
            </w:tcBorders>
            <w:vAlign w:val="center"/>
          </w:tcPr>
          <w:p w14:paraId="2666B3D0" w14:textId="77777777" w:rsidR="00A62C1F" w:rsidRPr="00A62C1F" w:rsidRDefault="00A62C1F" w:rsidP="00174907">
            <w:pPr>
              <w:pStyle w:val="Tablebody-"/>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4D0D0B80" w14:textId="49CA9C76" w:rsidR="00A62C1F" w:rsidRPr="00A62C1F" w:rsidRDefault="00A62C1F" w:rsidP="00174907">
            <w:pPr>
              <w:pStyle w:val="Tablebody-"/>
              <w:autoSpaceDE w:val="0"/>
              <w:autoSpaceDN w:val="0"/>
              <w:adjustRightInd w:val="0"/>
              <w:spacing w:before="0" w:after="0"/>
              <w:jc w:val="both"/>
              <w:rPr>
                <w:rFonts w:ascii="Calibri" w:hAnsi="Calibri" w:cs="Calibri"/>
                <w:b/>
                <w:i/>
                <w:iCs/>
                <w:sz w:val="20"/>
                <w:szCs w:val="20"/>
                <w:highlight w:val="lightGray"/>
                <w:lang w:val="fr-FR"/>
              </w:rPr>
            </w:pPr>
          </w:p>
        </w:tc>
        <w:tc>
          <w:tcPr>
            <w:tcW w:w="1070" w:type="dxa"/>
            <w:tcBorders>
              <w:top w:val="single" w:sz="6" w:space="0" w:color="000000"/>
              <w:left w:val="single" w:sz="6" w:space="0" w:color="000000"/>
              <w:bottom w:val="single" w:sz="6" w:space="0" w:color="000000"/>
              <w:right w:val="single" w:sz="6" w:space="0" w:color="000000"/>
            </w:tcBorders>
            <w:vAlign w:val="center"/>
          </w:tcPr>
          <w:p w14:paraId="087F1EA5" w14:textId="20278C0C" w:rsidR="00A62C1F" w:rsidRPr="00E7759A" w:rsidRDefault="00A62C1F" w:rsidP="00174907">
            <w:pPr>
              <w:pStyle w:val="Tablebody-"/>
              <w:autoSpaceDE w:val="0"/>
              <w:autoSpaceDN w:val="0"/>
              <w:adjustRightInd w:val="0"/>
              <w:spacing w:before="0" w:after="0"/>
              <w:jc w:val="both"/>
              <w:rPr>
                <w:rFonts w:ascii="Calibri" w:hAnsi="Calibri" w:cs="Calibri"/>
                <w:sz w:val="20"/>
                <w:szCs w:val="20"/>
              </w:rPr>
            </w:pPr>
            <w:proofErr w:type="spellStart"/>
            <w:r w:rsidRPr="00C27508">
              <w:rPr>
                <w:rFonts w:ascii="Calibri" w:hAnsi="Calibri" w:cs="Calibri"/>
                <w:b/>
                <w:i/>
                <w:sz w:val="20"/>
                <w:szCs w:val="20"/>
                <w:highlight w:val="lightGray"/>
              </w:rPr>
              <w:t>InfoLink</w:t>
            </w:r>
            <w:proofErr w:type="spellEnd"/>
          </w:p>
        </w:tc>
        <w:tc>
          <w:tcPr>
            <w:tcW w:w="850" w:type="dxa"/>
            <w:tcBorders>
              <w:top w:val="single" w:sz="6" w:space="0" w:color="000000"/>
              <w:left w:val="single" w:sz="6" w:space="0" w:color="000000"/>
              <w:bottom w:val="single" w:sz="6" w:space="0" w:color="000000"/>
              <w:right w:val="single" w:sz="6" w:space="0" w:color="000000"/>
            </w:tcBorders>
            <w:vAlign w:val="center"/>
          </w:tcPr>
          <w:p w14:paraId="47C0E444" w14:textId="77777777" w:rsidR="00A62C1F" w:rsidRPr="00E7759A" w:rsidRDefault="00A62C1F" w:rsidP="00174907">
            <w:pPr>
              <w:pStyle w:val="Tablebody-"/>
              <w:autoSpaceDE w:val="0"/>
              <w:autoSpaceDN w:val="0"/>
              <w:adjustRightInd w:val="0"/>
              <w:spacing w:before="0" w:after="0"/>
              <w:jc w:val="both"/>
              <w:rPr>
                <w:rFonts w:ascii="Calibri" w:hAnsi="Calibri" w:cs="Calibri"/>
                <w:i/>
                <w:iCs/>
                <w:sz w:val="20"/>
                <w:szCs w:val="20"/>
              </w:rPr>
            </w:pPr>
            <w:proofErr w:type="gramStart"/>
            <w:r w:rsidRPr="00E7759A">
              <w:rPr>
                <w:rFonts w:ascii="Calibri" w:hAnsi="Calibri" w:cs="Calibri"/>
                <w:b/>
                <w:sz w:val="20"/>
                <w:szCs w:val="20"/>
              </w:rPr>
              <w:t>1:*</w:t>
            </w:r>
            <w:proofErr w:type="gramEnd"/>
          </w:p>
        </w:tc>
        <w:tc>
          <w:tcPr>
            <w:tcW w:w="1418" w:type="dxa"/>
            <w:gridSpan w:val="2"/>
            <w:tcBorders>
              <w:top w:val="single" w:sz="6" w:space="0" w:color="000000"/>
              <w:left w:val="single" w:sz="6" w:space="0" w:color="000000"/>
              <w:bottom w:val="single" w:sz="6" w:space="0" w:color="000000"/>
              <w:right w:val="single" w:sz="6" w:space="0" w:color="000000"/>
            </w:tcBorders>
            <w:vAlign w:val="center"/>
          </w:tcPr>
          <w:p w14:paraId="0FC75E0F" w14:textId="7214D9B6" w:rsidR="00A62C1F" w:rsidRPr="00E7759A" w:rsidRDefault="00A62C1F"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4507" w:type="dxa"/>
            <w:tcBorders>
              <w:top w:val="single" w:sz="6" w:space="0" w:color="000000"/>
              <w:left w:val="single" w:sz="6" w:space="0" w:color="000000"/>
              <w:bottom w:val="single" w:sz="6" w:space="0" w:color="000000"/>
              <w:right w:val="single" w:sz="6" w:space="0" w:color="000000"/>
            </w:tcBorders>
            <w:vAlign w:val="center"/>
          </w:tcPr>
          <w:p w14:paraId="6E702F2D" w14:textId="5CA99DBA" w:rsidR="00A62C1F" w:rsidRPr="00E7759A" w:rsidRDefault="00A62C1F" w:rsidP="00174907">
            <w:pPr>
              <w:pStyle w:val="Tablebody-"/>
              <w:autoSpaceDE w:val="0"/>
              <w:autoSpaceDN w:val="0"/>
              <w:adjustRightInd w:val="0"/>
              <w:spacing w:before="0" w:after="0"/>
              <w:jc w:val="both"/>
              <w:rPr>
                <w:rFonts w:ascii="Calibri" w:hAnsi="Calibri" w:cs="Calibri"/>
                <w:sz w:val="20"/>
                <w:szCs w:val="20"/>
              </w:rPr>
            </w:pPr>
          </w:p>
        </w:tc>
      </w:tr>
      <w:tr w:rsidR="00C27508" w:rsidRPr="00E7759A" w14:paraId="21147253" w14:textId="77777777" w:rsidTr="000604CD">
        <w:trPr>
          <w:cantSplit/>
        </w:trPr>
        <w:tc>
          <w:tcPr>
            <w:tcW w:w="824" w:type="dxa"/>
            <w:vMerge/>
            <w:tcBorders>
              <w:left w:val="single" w:sz="6" w:space="0" w:color="000000"/>
              <w:right w:val="single" w:sz="6" w:space="0" w:color="000000"/>
            </w:tcBorders>
            <w:vAlign w:val="center"/>
          </w:tcPr>
          <w:p w14:paraId="77C2F18E" w14:textId="77777777" w:rsidR="00C27508" w:rsidRPr="00E7759A" w:rsidRDefault="00C27508" w:rsidP="00C27508">
            <w:pPr>
              <w:pStyle w:val="Tablebody-"/>
              <w:spacing w:before="0" w:after="0"/>
              <w:jc w:val="both"/>
              <w:rPr>
                <w:rFonts w:ascii="Calibri" w:hAnsi="Calibri" w:cs="Calibri"/>
                <w:sz w:val="20"/>
                <w:szCs w:val="20"/>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4EE049D1" w14:textId="1B67A903" w:rsidR="00C27508" w:rsidRPr="00E7759A" w:rsidRDefault="00C27508" w:rsidP="00C27508">
            <w:pPr>
              <w:pStyle w:val="Tablebody-"/>
              <w:autoSpaceDE w:val="0"/>
              <w:autoSpaceDN w:val="0"/>
              <w:adjustRightInd w:val="0"/>
              <w:spacing w:before="0" w:after="0"/>
              <w:jc w:val="both"/>
              <w:rPr>
                <w:rFonts w:ascii="Calibri" w:hAnsi="Calibri" w:cs="Calibri"/>
                <w:b/>
                <w:i/>
                <w:sz w:val="20"/>
                <w:szCs w:val="20"/>
              </w:rPr>
            </w:pPr>
            <w:r w:rsidRPr="00C27508">
              <w:rPr>
                <w:rFonts w:ascii="Calibri" w:hAnsi="Calibri" w:cs="Calibri"/>
                <w:b/>
                <w:i/>
                <w:vanish/>
                <w:sz w:val="20"/>
                <w:szCs w:val="20"/>
                <w:highlight w:val="lightGray"/>
              </w:rPr>
              <w:t>Affects</w:t>
            </w:r>
          </w:p>
        </w:tc>
        <w:tc>
          <w:tcPr>
            <w:tcW w:w="1070" w:type="dxa"/>
            <w:tcBorders>
              <w:top w:val="single" w:sz="6" w:space="0" w:color="000000"/>
              <w:left w:val="single" w:sz="6" w:space="0" w:color="000000"/>
              <w:bottom w:val="single" w:sz="6" w:space="0" w:color="000000"/>
              <w:right w:val="single" w:sz="6" w:space="0" w:color="000000"/>
            </w:tcBorders>
            <w:vAlign w:val="center"/>
          </w:tcPr>
          <w:p w14:paraId="0D7CC393" w14:textId="383F8753" w:rsidR="00C27508" w:rsidRPr="00E7759A" w:rsidRDefault="00C27508" w:rsidP="00C27508">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vanish/>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0667A06B" w14:textId="7837428E" w:rsidR="00C27508" w:rsidRPr="00E7759A" w:rsidRDefault="00C27508" w:rsidP="00C27508">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vanish/>
                <w:sz w:val="20"/>
                <w:szCs w:val="20"/>
              </w:rPr>
              <w:t>+Structure</w:t>
            </w:r>
          </w:p>
        </w:tc>
        <w:tc>
          <w:tcPr>
            <w:tcW w:w="4507" w:type="dxa"/>
            <w:tcBorders>
              <w:top w:val="single" w:sz="6" w:space="0" w:color="000000"/>
              <w:left w:val="single" w:sz="6" w:space="0" w:color="000000"/>
              <w:bottom w:val="single" w:sz="6" w:space="0" w:color="000000"/>
              <w:right w:val="single" w:sz="4" w:space="0" w:color="000000"/>
            </w:tcBorders>
            <w:vAlign w:val="center"/>
          </w:tcPr>
          <w:p w14:paraId="5F71F903" w14:textId="77777777" w:rsidR="00C27508" w:rsidRPr="00717227" w:rsidRDefault="00A62C1F" w:rsidP="00C27508">
            <w:pPr>
              <w:pStyle w:val="Tablebody-"/>
              <w:autoSpaceDE w:val="0"/>
              <w:autoSpaceDN w:val="0"/>
              <w:adjustRightInd w:val="0"/>
              <w:spacing w:before="0" w:after="0"/>
              <w:jc w:val="both"/>
              <w:rPr>
                <w:ins w:id="419" w:author="thierry henault" w:date="2022-08-11T09:12:00Z"/>
                <w:rFonts w:ascii="Calibri" w:hAnsi="Calibri" w:cs="Calibri"/>
                <w:sz w:val="20"/>
                <w:szCs w:val="20"/>
                <w:lang w:val="fr-FR"/>
              </w:rPr>
            </w:pPr>
            <w:r w:rsidRPr="00717227">
              <w:rPr>
                <w:rFonts w:ascii="Calibri" w:hAnsi="Calibri" w:cs="Calibri"/>
                <w:sz w:val="20"/>
                <w:szCs w:val="20"/>
                <w:lang w:val="fr-FR"/>
              </w:rPr>
              <w:t>Identification des parties du réseau de transport affectées par la SITUATION. Autres liens internet.</w:t>
            </w:r>
          </w:p>
          <w:p w14:paraId="5081DD52" w14:textId="65E7F0C0" w:rsidR="004539FB" w:rsidRPr="00A62C1F" w:rsidRDefault="004539FB" w:rsidP="00C27508">
            <w:pPr>
              <w:pStyle w:val="Tablebody-"/>
              <w:autoSpaceDE w:val="0"/>
              <w:autoSpaceDN w:val="0"/>
              <w:adjustRightInd w:val="0"/>
              <w:spacing w:before="0" w:after="0"/>
              <w:jc w:val="both"/>
              <w:rPr>
                <w:rFonts w:ascii="Calibri" w:hAnsi="Calibri" w:cs="Calibri"/>
                <w:vanish/>
                <w:sz w:val="20"/>
                <w:szCs w:val="20"/>
                <w:lang w:val="fr-FR"/>
              </w:rPr>
            </w:pPr>
            <w:ins w:id="420" w:author="thierry henault" w:date="2022-08-11T09:12:00Z">
              <w:r>
                <w:rPr>
                  <w:rFonts w:ascii="Calibri" w:hAnsi="Calibri" w:cs="Calibri"/>
                  <w:vanish/>
                  <w:sz w:val="20"/>
                  <w:szCs w:val="20"/>
                  <w:lang w:val="fr-FR"/>
                </w:rPr>
                <w:t xml:space="preserve">Voir </w:t>
              </w:r>
              <w:r>
                <w:rPr>
                  <w:rFonts w:ascii="Calibri" w:hAnsi="Calibri" w:cs="Calibri"/>
                  <w:vanish/>
                  <w:sz w:val="20"/>
                  <w:szCs w:val="20"/>
                  <w:lang w:val="fr-FR"/>
                </w:rPr>
                <w:fldChar w:fldCharType="begin"/>
              </w:r>
              <w:r>
                <w:rPr>
                  <w:rFonts w:ascii="Calibri" w:hAnsi="Calibri" w:cs="Calibri"/>
                  <w:vanish/>
                  <w:sz w:val="20"/>
                  <w:szCs w:val="20"/>
                  <w:lang w:val="fr-FR"/>
                </w:rPr>
                <w:instrText xml:space="preserve"> REF _Ref66201940 \r \h </w:instrText>
              </w:r>
            </w:ins>
            <w:r>
              <w:rPr>
                <w:rFonts w:ascii="Calibri" w:hAnsi="Calibri" w:cs="Calibri"/>
                <w:vanish/>
                <w:sz w:val="20"/>
                <w:szCs w:val="20"/>
                <w:lang w:val="fr-FR"/>
              </w:rPr>
            </w:r>
            <w:r>
              <w:rPr>
                <w:rFonts w:ascii="Calibri" w:hAnsi="Calibri" w:cs="Calibri"/>
                <w:vanish/>
                <w:sz w:val="20"/>
                <w:szCs w:val="20"/>
                <w:lang w:val="fr-FR"/>
              </w:rPr>
              <w:fldChar w:fldCharType="separate"/>
            </w:r>
            <w:ins w:id="421" w:author="thierry henault" w:date="2022-08-11T09:12:00Z">
              <w:r>
                <w:rPr>
                  <w:rFonts w:ascii="Calibri" w:hAnsi="Calibri" w:cs="Calibri"/>
                  <w:vanish/>
                  <w:sz w:val="20"/>
                  <w:szCs w:val="20"/>
                  <w:lang w:val="fr-FR"/>
                </w:rPr>
                <w:t>6.7.4.1.7.6</w:t>
              </w:r>
              <w:r>
                <w:rPr>
                  <w:rFonts w:ascii="Calibri" w:hAnsi="Calibri" w:cs="Calibri"/>
                  <w:vanish/>
                  <w:sz w:val="20"/>
                  <w:szCs w:val="20"/>
                  <w:lang w:val="fr-FR"/>
                </w:rPr>
                <w:fldChar w:fldCharType="end"/>
              </w:r>
            </w:ins>
          </w:p>
        </w:tc>
      </w:tr>
      <w:tr w:rsidR="00F47A10" w:rsidRPr="00E32CB2" w14:paraId="44E55F94" w14:textId="77777777" w:rsidTr="000604CD">
        <w:trPr>
          <w:cantSplit/>
        </w:trPr>
        <w:tc>
          <w:tcPr>
            <w:tcW w:w="824" w:type="dxa"/>
            <w:vMerge w:val="restart"/>
            <w:tcBorders>
              <w:top w:val="single" w:sz="6" w:space="0" w:color="000000"/>
              <w:left w:val="single" w:sz="6" w:space="0" w:color="000000"/>
              <w:right w:val="single" w:sz="6" w:space="0" w:color="000000"/>
            </w:tcBorders>
            <w:vAlign w:val="center"/>
          </w:tcPr>
          <w:p w14:paraId="2872A455"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proofErr w:type="spellStart"/>
            <w:r w:rsidRPr="00E7759A">
              <w:rPr>
                <w:rFonts w:ascii="Calibri" w:hAnsi="Calibri" w:cs="Calibri"/>
                <w:i/>
                <w:sz w:val="20"/>
                <w:szCs w:val="20"/>
              </w:rPr>
              <w:t>PtBodyGroup</w:t>
            </w:r>
            <w:proofErr w:type="spellEnd"/>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511723F9" w14:textId="61E5044A" w:rsidR="00F47A10" w:rsidRPr="00E7759A" w:rsidRDefault="00F47A10" w:rsidP="00174907">
            <w:pPr>
              <w:pStyle w:val="Tablebody-"/>
              <w:autoSpaceDE w:val="0"/>
              <w:autoSpaceDN w:val="0"/>
              <w:adjustRightInd w:val="0"/>
              <w:spacing w:before="0" w:after="0"/>
              <w:jc w:val="both"/>
              <w:rPr>
                <w:rFonts w:ascii="Calibri" w:hAnsi="Calibri" w:cs="Calibri"/>
                <w:b/>
                <w:i/>
                <w:iCs/>
                <w:vanish/>
                <w:sz w:val="20"/>
                <w:szCs w:val="20"/>
              </w:rPr>
            </w:pPr>
            <w:r w:rsidRPr="00E7759A">
              <w:rPr>
                <w:rFonts w:ascii="Calibri" w:hAnsi="Calibri" w:cs="Calibri"/>
                <w:b/>
                <w:i/>
                <w:sz w:val="20"/>
                <w:szCs w:val="20"/>
                <w:highlight w:val="lightGray"/>
              </w:rPr>
              <w:t>Consequences</w:t>
            </w:r>
          </w:p>
        </w:tc>
        <w:tc>
          <w:tcPr>
            <w:tcW w:w="1070" w:type="dxa"/>
            <w:tcBorders>
              <w:top w:val="single" w:sz="6" w:space="0" w:color="000000"/>
              <w:left w:val="single" w:sz="6" w:space="0" w:color="000000"/>
              <w:bottom w:val="single" w:sz="6" w:space="0" w:color="000000"/>
              <w:right w:val="single" w:sz="6" w:space="0" w:color="000000"/>
            </w:tcBorders>
            <w:vAlign w:val="center"/>
          </w:tcPr>
          <w:p w14:paraId="7FCBF227" w14:textId="6F8F043C" w:rsidR="00F47A10" w:rsidRPr="00E7759A" w:rsidRDefault="00F47A10" w:rsidP="00174907">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sz w:val="20"/>
                <w:szCs w:val="20"/>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4E15B52F" w14:textId="5E2D450F" w:rsidR="00F47A10" w:rsidRPr="00E7759A" w:rsidRDefault="00F47A10" w:rsidP="00174907">
            <w:pPr>
              <w:pStyle w:val="Tablebody-"/>
              <w:autoSpaceDE w:val="0"/>
              <w:autoSpaceDN w:val="0"/>
              <w:adjustRightInd w:val="0"/>
              <w:spacing w:before="0" w:after="0"/>
              <w:jc w:val="both"/>
              <w:rPr>
                <w:rFonts w:ascii="Calibri" w:hAnsi="Calibri" w:cs="Calibri"/>
                <w:i/>
                <w:iCs/>
                <w:vanish/>
                <w:sz w:val="20"/>
                <w:szCs w:val="20"/>
              </w:rPr>
            </w:pPr>
            <w:r w:rsidRPr="00E7759A">
              <w:rPr>
                <w:rFonts w:ascii="Calibri" w:hAnsi="Calibri" w:cs="Calibri"/>
                <w:i/>
                <w:sz w:val="20"/>
                <w:szCs w:val="20"/>
              </w:rPr>
              <w:t>many</w:t>
            </w:r>
          </w:p>
        </w:tc>
        <w:tc>
          <w:tcPr>
            <w:tcW w:w="4507" w:type="dxa"/>
            <w:tcBorders>
              <w:top w:val="single" w:sz="6" w:space="0" w:color="000000"/>
              <w:left w:val="single" w:sz="6" w:space="0" w:color="000000"/>
              <w:bottom w:val="single" w:sz="6" w:space="0" w:color="000000"/>
              <w:right w:val="single" w:sz="6" w:space="0" w:color="000000"/>
            </w:tcBorders>
            <w:vAlign w:val="center"/>
          </w:tcPr>
          <w:p w14:paraId="053950E5"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lang w:val="fr-FR"/>
              </w:rPr>
              <w:t xml:space="preserve">One or more </w:t>
            </w:r>
            <w:proofErr w:type="spellStart"/>
            <w:r w:rsidRPr="00E7759A">
              <w:rPr>
                <w:rFonts w:ascii="Calibri" w:hAnsi="Calibri" w:cs="Calibri"/>
                <w:sz w:val="20"/>
                <w:szCs w:val="20"/>
                <w:lang w:val="fr-FR"/>
              </w:rPr>
              <w:t>consequences</w:t>
            </w:r>
            <w:proofErr w:type="spellEnd"/>
            <w:r w:rsidRPr="00E7759A">
              <w:rPr>
                <w:rFonts w:ascii="Calibri" w:hAnsi="Calibri" w:cs="Calibri"/>
                <w:sz w:val="20"/>
                <w:szCs w:val="20"/>
                <w:lang w:val="fr-FR"/>
              </w:rPr>
              <w:t>.</w:t>
            </w:r>
          </w:p>
          <w:p w14:paraId="31D49F05" w14:textId="02E11E56" w:rsidR="00F47A10" w:rsidRPr="007D67B1" w:rsidRDefault="00F47A10" w:rsidP="00174907">
            <w:pPr>
              <w:pStyle w:val="Tablebody-"/>
              <w:autoSpaceDE w:val="0"/>
              <w:autoSpaceDN w:val="0"/>
              <w:adjustRightInd w:val="0"/>
              <w:spacing w:before="0" w:after="0"/>
              <w:jc w:val="both"/>
              <w:rPr>
                <w:rFonts w:ascii="Calibri" w:hAnsi="Calibri" w:cs="Calibri"/>
                <w:vanish/>
                <w:sz w:val="20"/>
                <w:szCs w:val="20"/>
                <w:lang w:val="fr-FR"/>
              </w:rPr>
            </w:pPr>
            <w:r w:rsidRPr="00E7759A">
              <w:rPr>
                <w:rFonts w:ascii="Calibri" w:hAnsi="Calibri" w:cs="Calibri"/>
                <w:sz w:val="20"/>
                <w:szCs w:val="20"/>
                <w:highlight w:val="lightGray"/>
                <w:lang w:val="fr-FR"/>
              </w:rPr>
              <w:t xml:space="preserve">Description des </w:t>
            </w:r>
            <w:proofErr w:type="spellStart"/>
            <w:r w:rsidRPr="00E7759A">
              <w:rPr>
                <w:rFonts w:ascii="Calibri" w:hAnsi="Calibri" w:cs="Calibri"/>
                <w:sz w:val="20"/>
                <w:szCs w:val="20"/>
                <w:highlight w:val="lightGray"/>
                <w:lang w:val="fr-FR"/>
              </w:rPr>
              <w:t>consequences</w:t>
            </w:r>
            <w:proofErr w:type="spellEnd"/>
            <w:r w:rsidRPr="00E7759A">
              <w:rPr>
                <w:rFonts w:ascii="Calibri" w:hAnsi="Calibri" w:cs="Calibri"/>
                <w:sz w:val="20"/>
                <w:szCs w:val="20"/>
                <w:highlight w:val="lightGray"/>
                <w:lang w:val="fr-FR"/>
              </w:rPr>
              <w:t xml:space="preserve"> de l’évènement</w:t>
            </w:r>
          </w:p>
        </w:tc>
      </w:tr>
      <w:tr w:rsidR="000604CD" w:rsidRPr="003915BA" w14:paraId="77084763" w14:textId="77777777" w:rsidTr="000604CD">
        <w:trPr>
          <w:cantSplit/>
        </w:trPr>
        <w:tc>
          <w:tcPr>
            <w:tcW w:w="824" w:type="dxa"/>
            <w:vMerge/>
            <w:tcBorders>
              <w:left w:val="single" w:sz="6" w:space="0" w:color="000000"/>
              <w:right w:val="single" w:sz="6" w:space="0" w:color="000000"/>
            </w:tcBorders>
            <w:vAlign w:val="center"/>
          </w:tcPr>
          <w:p w14:paraId="2E9085A9" w14:textId="77777777" w:rsidR="000604CD" w:rsidRPr="007D67B1" w:rsidRDefault="000604CD" w:rsidP="00174907">
            <w:pPr>
              <w:pStyle w:val="Tablebody-"/>
              <w:autoSpaceDE w:val="0"/>
              <w:autoSpaceDN w:val="0"/>
              <w:adjustRightInd w:val="0"/>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79647683" w14:textId="18E06209" w:rsidR="000604CD" w:rsidRPr="007D67B1" w:rsidRDefault="000604CD" w:rsidP="00174907">
            <w:pPr>
              <w:pStyle w:val="Tablebody-"/>
              <w:autoSpaceDE w:val="0"/>
              <w:autoSpaceDN w:val="0"/>
              <w:adjustRightInd w:val="0"/>
              <w:spacing w:before="0" w:after="0"/>
              <w:jc w:val="both"/>
              <w:rPr>
                <w:rFonts w:ascii="Calibri" w:hAnsi="Calibri" w:cs="Calibri"/>
                <w:b/>
                <w:i/>
                <w:sz w:val="20"/>
                <w:szCs w:val="20"/>
                <w:lang w:val="fr-FR"/>
              </w:rPr>
            </w:pPr>
            <w:r w:rsidRPr="00E7759A">
              <w:rPr>
                <w:rFonts w:ascii="Calibri" w:hAnsi="Calibri" w:cs="Calibri"/>
                <w:sz w:val="20"/>
                <w:szCs w:val="20"/>
                <w:lang w:val="fr-FR"/>
              </w:rPr>
              <w:t> </w:t>
            </w:r>
          </w:p>
        </w:tc>
        <w:tc>
          <w:tcPr>
            <w:tcW w:w="1070" w:type="dxa"/>
            <w:tcBorders>
              <w:top w:val="single" w:sz="6" w:space="0" w:color="000000"/>
              <w:left w:val="single" w:sz="6" w:space="0" w:color="000000"/>
              <w:bottom w:val="single" w:sz="6" w:space="0" w:color="000000"/>
              <w:right w:val="single" w:sz="6" w:space="0" w:color="000000"/>
            </w:tcBorders>
            <w:vAlign w:val="center"/>
          </w:tcPr>
          <w:p w14:paraId="1E2382CB" w14:textId="56C5FA33" w:rsidR="000604CD" w:rsidRPr="00E7759A" w:rsidRDefault="000604CD"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b/>
                <w:i/>
                <w:sz w:val="20"/>
                <w:szCs w:val="20"/>
                <w:highlight w:val="lightGray"/>
              </w:rPr>
              <w:t>Consequence</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5AB302AA" w14:textId="77777777" w:rsidR="000604CD" w:rsidRPr="00E7759A" w:rsidRDefault="000604CD" w:rsidP="00174907">
            <w:pPr>
              <w:pStyle w:val="Tablebody-"/>
              <w:autoSpaceDE w:val="0"/>
              <w:autoSpaceDN w:val="0"/>
              <w:adjustRightInd w:val="0"/>
              <w:spacing w:before="0" w:after="0"/>
              <w:jc w:val="both"/>
              <w:rPr>
                <w:rFonts w:ascii="Calibri" w:hAnsi="Calibri" w:cs="Calibri"/>
                <w:i/>
                <w:iCs/>
                <w:sz w:val="20"/>
                <w:szCs w:val="20"/>
              </w:rPr>
            </w:pPr>
            <w:proofErr w:type="gramStart"/>
            <w:r w:rsidRPr="00E7759A">
              <w:rPr>
                <w:rFonts w:ascii="Calibri" w:hAnsi="Calibri" w:cs="Calibri"/>
                <w:b/>
                <w:sz w:val="20"/>
                <w:szCs w:val="20"/>
              </w:rPr>
              <w:t>1:*</w:t>
            </w:r>
            <w:proofErr w:type="gramEnd"/>
          </w:p>
        </w:tc>
        <w:tc>
          <w:tcPr>
            <w:tcW w:w="1134" w:type="dxa"/>
            <w:tcBorders>
              <w:top w:val="single" w:sz="6" w:space="0" w:color="000000"/>
              <w:left w:val="single" w:sz="6" w:space="0" w:color="000000"/>
              <w:bottom w:val="single" w:sz="6" w:space="0" w:color="000000"/>
              <w:right w:val="single" w:sz="6" w:space="0" w:color="000000"/>
            </w:tcBorders>
            <w:vAlign w:val="center"/>
          </w:tcPr>
          <w:p w14:paraId="535D5B52" w14:textId="2B054EE4" w:rsidR="000604CD" w:rsidRPr="00E7759A" w:rsidRDefault="000604CD"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4507" w:type="dxa"/>
            <w:tcBorders>
              <w:top w:val="single" w:sz="6" w:space="0" w:color="000000"/>
              <w:left w:val="single" w:sz="6" w:space="0" w:color="000000"/>
              <w:bottom w:val="single" w:sz="6" w:space="0" w:color="000000"/>
              <w:right w:val="single" w:sz="6" w:space="0" w:color="000000"/>
            </w:tcBorders>
            <w:vAlign w:val="center"/>
          </w:tcPr>
          <w:p w14:paraId="73394490" w14:textId="5EF3D8F9" w:rsidR="000604CD" w:rsidRPr="00E7759A" w:rsidRDefault="004539FB" w:rsidP="00174907">
            <w:pPr>
              <w:pStyle w:val="Tablebody-"/>
              <w:autoSpaceDE w:val="0"/>
              <w:autoSpaceDN w:val="0"/>
              <w:adjustRightInd w:val="0"/>
              <w:spacing w:before="0" w:after="0"/>
              <w:jc w:val="both"/>
              <w:rPr>
                <w:rFonts w:ascii="Calibri" w:hAnsi="Calibri" w:cs="Calibri"/>
                <w:sz w:val="20"/>
                <w:szCs w:val="20"/>
                <w:lang w:val="fr-FR"/>
              </w:rPr>
            </w:pPr>
            <w:ins w:id="422" w:author="thierry henault" w:date="2022-08-11T09:13:00Z">
              <w:r>
                <w:rPr>
                  <w:rFonts w:ascii="Calibri" w:hAnsi="Calibri" w:cs="Calibri"/>
                  <w:sz w:val="20"/>
                  <w:szCs w:val="20"/>
                  <w:lang w:val="fr-FR"/>
                </w:rPr>
                <w:t xml:space="preserve">Voir </w:t>
              </w:r>
              <w:r>
                <w:rPr>
                  <w:rFonts w:ascii="Calibri" w:hAnsi="Calibri" w:cs="Calibri"/>
                  <w:sz w:val="20"/>
                  <w:szCs w:val="20"/>
                  <w:lang w:val="fr-FR"/>
                </w:rPr>
                <w:fldChar w:fldCharType="begin"/>
              </w:r>
              <w:r>
                <w:rPr>
                  <w:rFonts w:ascii="Calibri" w:hAnsi="Calibri" w:cs="Calibri"/>
                  <w:sz w:val="20"/>
                  <w:szCs w:val="20"/>
                  <w:lang w:val="fr-FR"/>
                </w:rPr>
                <w:instrText xml:space="preserve"> REF _Ref66200174 \r \h </w:instrText>
              </w:r>
            </w:ins>
            <w:r>
              <w:rPr>
                <w:rFonts w:ascii="Calibri" w:hAnsi="Calibri" w:cs="Calibri"/>
                <w:sz w:val="20"/>
                <w:szCs w:val="20"/>
                <w:lang w:val="fr-FR"/>
              </w:rPr>
            </w:r>
            <w:r>
              <w:rPr>
                <w:rFonts w:ascii="Calibri" w:hAnsi="Calibri" w:cs="Calibri"/>
                <w:sz w:val="20"/>
                <w:szCs w:val="20"/>
                <w:lang w:val="fr-FR"/>
              </w:rPr>
              <w:fldChar w:fldCharType="separate"/>
            </w:r>
            <w:ins w:id="423" w:author="thierry henault" w:date="2022-08-11T09:13:00Z">
              <w:r>
                <w:rPr>
                  <w:rFonts w:ascii="Calibri" w:hAnsi="Calibri" w:cs="Calibri"/>
                  <w:sz w:val="20"/>
                  <w:szCs w:val="20"/>
                  <w:lang w:val="fr-FR"/>
                </w:rPr>
                <w:t>6.7.4.1.6</w:t>
              </w:r>
              <w:r>
                <w:rPr>
                  <w:rFonts w:ascii="Calibri" w:hAnsi="Calibri" w:cs="Calibri"/>
                  <w:sz w:val="20"/>
                  <w:szCs w:val="20"/>
                  <w:lang w:val="fr-FR"/>
                </w:rPr>
                <w:fldChar w:fldCharType="end"/>
              </w:r>
            </w:ins>
          </w:p>
        </w:tc>
      </w:tr>
      <w:tr w:rsidR="00F47A10" w:rsidRPr="00E32CB2" w14:paraId="06F708A1" w14:textId="77777777" w:rsidTr="000604CD">
        <w:trPr>
          <w:cantSplit/>
        </w:trPr>
        <w:tc>
          <w:tcPr>
            <w:tcW w:w="824" w:type="dxa"/>
            <w:vMerge/>
            <w:tcBorders>
              <w:left w:val="single" w:sz="6" w:space="0" w:color="000000"/>
              <w:right w:val="single" w:sz="6" w:space="0" w:color="000000"/>
            </w:tcBorders>
            <w:vAlign w:val="center"/>
          </w:tcPr>
          <w:p w14:paraId="13A7A391"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p>
        </w:tc>
        <w:tc>
          <w:tcPr>
            <w:tcW w:w="1156" w:type="dxa"/>
            <w:gridSpan w:val="4"/>
            <w:tcBorders>
              <w:top w:val="single" w:sz="6" w:space="0" w:color="000000"/>
              <w:left w:val="single" w:sz="6" w:space="0" w:color="000000"/>
              <w:bottom w:val="single" w:sz="6" w:space="0" w:color="000000"/>
              <w:right w:val="single" w:sz="6" w:space="0" w:color="000000"/>
            </w:tcBorders>
            <w:vAlign w:val="center"/>
          </w:tcPr>
          <w:p w14:paraId="213ABC3B" w14:textId="412D9211" w:rsidR="00F47A10" w:rsidRPr="00C27508" w:rsidRDefault="00F47A10" w:rsidP="00174907">
            <w:pPr>
              <w:pStyle w:val="Tablebody-"/>
              <w:autoSpaceDE w:val="0"/>
              <w:autoSpaceDN w:val="0"/>
              <w:adjustRightInd w:val="0"/>
              <w:spacing w:before="0" w:after="0"/>
              <w:jc w:val="both"/>
              <w:rPr>
                <w:rFonts w:ascii="Calibri" w:hAnsi="Calibri" w:cs="Calibri"/>
                <w:sz w:val="20"/>
                <w:szCs w:val="20"/>
                <w:highlight w:val="lightGray"/>
                <w:lang w:val="fr-FR"/>
              </w:rPr>
            </w:pPr>
            <w:proofErr w:type="spellStart"/>
            <w:r w:rsidRPr="00C27508">
              <w:rPr>
                <w:rFonts w:ascii="Calibri" w:hAnsi="Calibri" w:cs="Calibri"/>
                <w:b/>
                <w:i/>
                <w:sz w:val="20"/>
                <w:szCs w:val="20"/>
                <w:highlight w:val="lightGray"/>
              </w:rPr>
              <w:t>PublishingActions</w:t>
            </w:r>
            <w:proofErr w:type="spellEnd"/>
          </w:p>
        </w:tc>
        <w:tc>
          <w:tcPr>
            <w:tcW w:w="631" w:type="dxa"/>
            <w:tcBorders>
              <w:top w:val="single" w:sz="6" w:space="0" w:color="000000"/>
              <w:left w:val="single" w:sz="6" w:space="0" w:color="000000"/>
              <w:bottom w:val="single" w:sz="6" w:space="0" w:color="000000"/>
              <w:right w:val="single" w:sz="6" w:space="0" w:color="000000"/>
            </w:tcBorders>
            <w:vAlign w:val="center"/>
          </w:tcPr>
          <w:p w14:paraId="6553F301" w14:textId="75D1785A" w:rsidR="00F47A10" w:rsidRPr="00E7759A" w:rsidRDefault="00F47A10" w:rsidP="00174907">
            <w:pPr>
              <w:pStyle w:val="Tablebody-"/>
              <w:autoSpaceDE w:val="0"/>
              <w:autoSpaceDN w:val="0"/>
              <w:adjustRightInd w:val="0"/>
              <w:spacing w:before="0" w:after="0"/>
              <w:jc w:val="both"/>
              <w:rPr>
                <w:rFonts w:ascii="Calibri" w:hAnsi="Calibri" w:cs="Calibri"/>
                <w:b/>
                <w:i/>
                <w:sz w:val="20"/>
                <w:szCs w:val="20"/>
              </w:rPr>
            </w:pPr>
            <w:r w:rsidRPr="00E7759A">
              <w:rPr>
                <w:rFonts w:ascii="Calibri" w:hAnsi="Calibri" w:cs="Calibri"/>
                <w:sz w:val="20"/>
                <w:szCs w:val="20"/>
              </w:rPr>
              <w:t>0:1</w:t>
            </w:r>
          </w:p>
        </w:tc>
        <w:tc>
          <w:tcPr>
            <w:tcW w:w="1070" w:type="dxa"/>
            <w:tcBorders>
              <w:top w:val="single" w:sz="6" w:space="0" w:color="000000"/>
              <w:left w:val="single" w:sz="6" w:space="0" w:color="000000"/>
              <w:bottom w:val="single" w:sz="6" w:space="0" w:color="000000"/>
              <w:right w:val="single" w:sz="6" w:space="0" w:color="000000"/>
            </w:tcBorders>
            <w:vAlign w:val="center"/>
          </w:tcPr>
          <w:p w14:paraId="609E69D1" w14:textId="0D0CBDEE" w:rsidR="00F47A10" w:rsidRPr="00E7759A" w:rsidRDefault="00F47A10" w:rsidP="00174907">
            <w:pPr>
              <w:pStyle w:val="Tablebody-"/>
              <w:autoSpaceDE w:val="0"/>
              <w:autoSpaceDN w:val="0"/>
              <w:adjustRightInd w:val="0"/>
              <w:spacing w:before="0" w:after="0"/>
              <w:jc w:val="both"/>
              <w:rPr>
                <w:rFonts w:ascii="Calibri" w:hAnsi="Calibri" w:cs="Calibri"/>
                <w:b/>
                <w:sz w:val="20"/>
                <w:szCs w:val="20"/>
              </w:rPr>
            </w:pPr>
            <w:r w:rsidRPr="00E7759A">
              <w:rPr>
                <w:rFonts w:ascii="Calibri" w:hAnsi="Calibri" w:cs="Calibri"/>
                <w:i/>
                <w:sz w:val="20"/>
                <w:szCs w:val="20"/>
              </w:rPr>
              <w:t>→</w:t>
            </w:r>
            <w:proofErr w:type="spellStart"/>
            <w:r w:rsidRPr="00E7759A">
              <w:rPr>
                <w:rFonts w:ascii="Calibri" w:hAnsi="Calibri" w:cs="Calibri"/>
                <w:i/>
                <w:sz w:val="20"/>
                <w:szCs w:val="20"/>
              </w:rPr>
              <w:t>ActionsStructure</w:t>
            </w:r>
            <w:proofErr w:type="spellEnd"/>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384E6BD1" w14:textId="5652FF93" w:rsidR="00F47A10" w:rsidRPr="00E7759A" w:rsidRDefault="00F47A10" w:rsidP="00174907">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sz w:val="20"/>
                <w:szCs w:val="20"/>
                <w:lang w:val="fr-FR"/>
              </w:rPr>
              <w:t xml:space="preserve">Distribution actions to </w:t>
            </w:r>
            <w:proofErr w:type="spellStart"/>
            <w:r w:rsidRPr="00E7759A">
              <w:rPr>
                <w:rFonts w:ascii="Calibri" w:hAnsi="Calibri" w:cs="Calibri"/>
                <w:sz w:val="20"/>
                <w:szCs w:val="20"/>
                <w:lang w:val="fr-FR"/>
              </w:rPr>
              <w:t>disseminate</w:t>
            </w:r>
            <w:proofErr w:type="spellEnd"/>
            <w:r w:rsidRPr="00E7759A">
              <w:rPr>
                <w:rFonts w:ascii="Calibri" w:hAnsi="Calibri" w:cs="Calibri"/>
                <w:sz w:val="20"/>
                <w:szCs w:val="20"/>
                <w:lang w:val="fr-FR"/>
              </w:rPr>
              <w:t xml:space="preserve"> SITUATION.     </w:t>
            </w:r>
          </w:p>
        </w:tc>
        <w:tc>
          <w:tcPr>
            <w:tcW w:w="4507" w:type="dxa"/>
            <w:tcBorders>
              <w:top w:val="single" w:sz="6" w:space="0" w:color="000000"/>
              <w:left w:val="single" w:sz="6" w:space="0" w:color="000000"/>
              <w:bottom w:val="single" w:sz="6" w:space="0" w:color="000000"/>
              <w:right w:val="single" w:sz="6" w:space="0" w:color="000000"/>
            </w:tcBorders>
            <w:vAlign w:val="center"/>
          </w:tcPr>
          <w:p w14:paraId="338AF230"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rPr>
              <w:t>Consequence of the SITUATION.</w:t>
            </w:r>
          </w:p>
          <w:p w14:paraId="7479FD4A" w14:textId="7C65CC92" w:rsidR="00F47A10"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 xml:space="preserve">Description d’une </w:t>
            </w:r>
            <w:proofErr w:type="spellStart"/>
            <w:r w:rsidRPr="00E7759A">
              <w:rPr>
                <w:rFonts w:ascii="Calibri" w:hAnsi="Calibri" w:cs="Calibri"/>
                <w:sz w:val="20"/>
                <w:szCs w:val="20"/>
                <w:highlight w:val="lightGray"/>
                <w:lang w:val="fr-FR"/>
              </w:rPr>
              <w:t>consequence</w:t>
            </w:r>
            <w:proofErr w:type="spellEnd"/>
            <w:r w:rsidRPr="00E7759A">
              <w:rPr>
                <w:rFonts w:ascii="Calibri" w:hAnsi="Calibri" w:cs="Calibri"/>
                <w:sz w:val="20"/>
                <w:szCs w:val="20"/>
                <w:highlight w:val="lightGray"/>
                <w:lang w:val="fr-FR"/>
              </w:rPr>
              <w:t xml:space="preserve"> de l’évènement </w:t>
            </w:r>
            <w:proofErr w:type="spellStart"/>
            <w:r w:rsidRPr="00E7759A">
              <w:rPr>
                <w:rFonts w:ascii="Calibri" w:hAnsi="Calibri" w:cs="Calibri"/>
                <w:sz w:val="20"/>
                <w:szCs w:val="20"/>
                <w:highlight w:val="lightGray"/>
                <w:lang w:val="fr-FR"/>
              </w:rPr>
              <w:t>cf</w:t>
            </w:r>
            <w:proofErr w:type="spellEnd"/>
            <w:r w:rsidRPr="00E7759A">
              <w:rPr>
                <w:rFonts w:ascii="Calibri" w:hAnsi="Calibri" w:cs="Calibri"/>
                <w:sz w:val="20"/>
                <w:szCs w:val="20"/>
                <w:highlight w:val="lightGray"/>
                <w:lang w:val="fr-FR"/>
              </w:rPr>
              <w:t xml:space="preserve"> §</w:t>
            </w:r>
            <w:r w:rsidRPr="00E7759A">
              <w:rPr>
                <w:rFonts w:ascii="Calibri" w:hAnsi="Calibri" w:cs="Calibri"/>
                <w:sz w:val="20"/>
                <w:szCs w:val="20"/>
                <w:highlight w:val="lightGray"/>
                <w:lang w:val="fr-FR"/>
              </w:rPr>
              <w:fldChar w:fldCharType="begin"/>
            </w:r>
            <w:r w:rsidRPr="00E7759A">
              <w:rPr>
                <w:rFonts w:ascii="Calibri" w:hAnsi="Calibri" w:cs="Calibri"/>
                <w:sz w:val="20"/>
                <w:szCs w:val="20"/>
                <w:highlight w:val="lightGray"/>
                <w:lang w:val="fr-FR"/>
              </w:rPr>
              <w:instrText xml:space="preserve"> REF _Ref66200174 \r \h  \* MERGEFORMAT </w:instrText>
            </w:r>
            <w:r w:rsidRPr="00E7759A">
              <w:rPr>
                <w:rFonts w:ascii="Calibri" w:hAnsi="Calibri" w:cs="Calibri"/>
                <w:sz w:val="20"/>
                <w:szCs w:val="20"/>
                <w:highlight w:val="lightGray"/>
                <w:lang w:val="fr-FR"/>
              </w:rPr>
            </w:r>
            <w:r w:rsidRPr="00E7759A">
              <w:rPr>
                <w:rFonts w:ascii="Calibri" w:hAnsi="Calibri" w:cs="Calibri"/>
                <w:sz w:val="20"/>
                <w:szCs w:val="20"/>
                <w:highlight w:val="lightGray"/>
                <w:lang w:val="fr-FR"/>
              </w:rPr>
              <w:fldChar w:fldCharType="separate"/>
            </w:r>
            <w:r w:rsidR="00CD6283">
              <w:rPr>
                <w:rFonts w:ascii="Calibri" w:hAnsi="Calibri" w:cs="Calibri"/>
                <w:sz w:val="20"/>
                <w:szCs w:val="20"/>
                <w:highlight w:val="lightGray"/>
                <w:lang w:val="fr-FR"/>
              </w:rPr>
              <w:t>6.7.4.1.6</w:t>
            </w:r>
            <w:r w:rsidRPr="00E7759A">
              <w:rPr>
                <w:rFonts w:ascii="Calibri" w:hAnsi="Calibri" w:cs="Calibri"/>
                <w:sz w:val="20"/>
                <w:szCs w:val="20"/>
                <w:highlight w:val="lightGray"/>
                <w:lang w:val="fr-FR"/>
              </w:rPr>
              <w:fldChar w:fldCharType="end"/>
            </w:r>
          </w:p>
        </w:tc>
      </w:tr>
      <w:tr w:rsidR="00F47A10" w:rsidRPr="00E7759A" w14:paraId="351B7EA7" w14:textId="77777777" w:rsidTr="000604CD">
        <w:trPr>
          <w:cantSplit/>
        </w:trPr>
        <w:tc>
          <w:tcPr>
            <w:tcW w:w="824" w:type="dxa"/>
            <w:vMerge/>
            <w:tcBorders>
              <w:left w:val="single" w:sz="6" w:space="0" w:color="000000"/>
              <w:right w:val="single" w:sz="6" w:space="0" w:color="000000"/>
            </w:tcBorders>
            <w:vAlign w:val="center"/>
          </w:tcPr>
          <w:p w14:paraId="4E12CEFF" w14:textId="77777777" w:rsidR="00F47A10"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429BE38E" w14:textId="75D98A8F" w:rsidR="00F47A10" w:rsidRPr="00E7759A" w:rsidRDefault="00F47A10" w:rsidP="00174907">
            <w:pPr>
              <w:pStyle w:val="Tablebody-"/>
              <w:autoSpaceDE w:val="0"/>
              <w:autoSpaceDN w:val="0"/>
              <w:adjustRightInd w:val="0"/>
              <w:spacing w:before="0" w:after="0"/>
              <w:jc w:val="both"/>
              <w:rPr>
                <w:rFonts w:ascii="Calibri" w:hAnsi="Calibri" w:cs="Calibri"/>
                <w:b/>
                <w:i/>
                <w:sz w:val="20"/>
                <w:szCs w:val="20"/>
              </w:rPr>
            </w:pPr>
            <w:r w:rsidRPr="00E7759A">
              <w:rPr>
                <w:rFonts w:ascii="Calibri" w:hAnsi="Calibri" w:cs="Calibri"/>
                <w:b/>
                <w:i/>
                <w:vanish/>
                <w:sz w:val="20"/>
                <w:szCs w:val="20"/>
                <w:highlight w:val="cyan"/>
              </w:rPr>
              <w:t>Extensions</w:t>
            </w:r>
          </w:p>
        </w:tc>
        <w:tc>
          <w:tcPr>
            <w:tcW w:w="1070" w:type="dxa"/>
            <w:tcBorders>
              <w:top w:val="single" w:sz="6" w:space="0" w:color="000000"/>
              <w:left w:val="single" w:sz="6" w:space="0" w:color="000000"/>
              <w:bottom w:val="single" w:sz="6" w:space="0" w:color="000000"/>
              <w:right w:val="single" w:sz="6" w:space="0" w:color="000000"/>
            </w:tcBorders>
            <w:vAlign w:val="center"/>
          </w:tcPr>
          <w:p w14:paraId="71758D08" w14:textId="2A086BD1" w:rsidR="00F47A10" w:rsidRPr="00E7759A" w:rsidRDefault="00F47A10" w:rsidP="00174907">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vanish/>
                <w:sz w:val="20"/>
                <w:szCs w:val="20"/>
                <w:highlight w:val="cyan"/>
              </w:rPr>
              <w:t>0:1</w:t>
            </w: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45B072ED" w14:textId="14BCF82E" w:rsidR="00F47A10" w:rsidRPr="00E7759A" w:rsidRDefault="00F47A10" w:rsidP="00174907">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vanish/>
                <w:sz w:val="20"/>
                <w:szCs w:val="20"/>
                <w:highlight w:val="cyan"/>
              </w:rPr>
              <w:t>any</w:t>
            </w:r>
          </w:p>
        </w:tc>
        <w:tc>
          <w:tcPr>
            <w:tcW w:w="4507" w:type="dxa"/>
            <w:tcBorders>
              <w:top w:val="single" w:sz="6" w:space="0" w:color="000000"/>
              <w:left w:val="single" w:sz="6" w:space="0" w:color="000000"/>
              <w:bottom w:val="single" w:sz="6" w:space="0" w:color="000000"/>
              <w:right w:val="single" w:sz="6" w:space="0" w:color="000000"/>
            </w:tcBorders>
            <w:vAlign w:val="center"/>
          </w:tcPr>
          <w:p w14:paraId="1D35D43A" w14:textId="2F7AB91E" w:rsidR="00F47A10" w:rsidRPr="00E7759A" w:rsidRDefault="00F47A10" w:rsidP="00174907">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vanish/>
                <w:sz w:val="20"/>
                <w:szCs w:val="20"/>
                <w:highlight w:val="cyan"/>
              </w:rPr>
              <w:t>Placeholder for user extensions.</w:t>
            </w:r>
          </w:p>
        </w:tc>
      </w:tr>
      <w:tr w:rsidR="00F47A10" w:rsidRPr="00E7759A" w14:paraId="56176B7B" w14:textId="77777777" w:rsidTr="000604CD">
        <w:trPr>
          <w:cantSplit/>
          <w:hidden/>
        </w:trPr>
        <w:tc>
          <w:tcPr>
            <w:tcW w:w="824" w:type="dxa"/>
            <w:tcBorders>
              <w:top w:val="single" w:sz="6" w:space="0" w:color="000000"/>
              <w:left w:val="single" w:sz="6" w:space="0" w:color="000000"/>
              <w:bottom w:val="single" w:sz="6" w:space="0" w:color="000000"/>
              <w:right w:val="single" w:sz="6" w:space="0" w:color="000000"/>
            </w:tcBorders>
            <w:vAlign w:val="center"/>
          </w:tcPr>
          <w:p w14:paraId="7AD68E60" w14:textId="77777777" w:rsidR="00F47A10" w:rsidRPr="00E7759A" w:rsidRDefault="00F47A10" w:rsidP="00174907">
            <w:pPr>
              <w:pStyle w:val="Tablebody-"/>
              <w:autoSpaceDE w:val="0"/>
              <w:autoSpaceDN w:val="0"/>
              <w:adjustRightInd w:val="0"/>
              <w:spacing w:before="0" w:after="0"/>
              <w:jc w:val="both"/>
              <w:rPr>
                <w:rFonts w:ascii="Calibri" w:hAnsi="Calibri" w:cs="Calibri"/>
                <w:vanish/>
                <w:sz w:val="20"/>
                <w:szCs w:val="20"/>
              </w:rPr>
            </w:pPr>
            <w:r w:rsidRPr="000604CD">
              <w:rPr>
                <w:rFonts w:ascii="Calibri" w:hAnsi="Calibri" w:cs="Calibri"/>
                <w:vanish/>
                <w:sz w:val="20"/>
                <w:szCs w:val="20"/>
                <w:highlight w:val="cyan"/>
              </w:rPr>
              <w:t>any</w:t>
            </w:r>
          </w:p>
        </w:tc>
        <w:tc>
          <w:tcPr>
            <w:tcW w:w="1787" w:type="dxa"/>
            <w:gridSpan w:val="5"/>
            <w:tcBorders>
              <w:top w:val="single" w:sz="6" w:space="0" w:color="000000"/>
              <w:left w:val="single" w:sz="6" w:space="0" w:color="000000"/>
              <w:bottom w:val="single" w:sz="6" w:space="0" w:color="000000"/>
              <w:right w:val="single" w:sz="6" w:space="0" w:color="000000"/>
            </w:tcBorders>
            <w:vAlign w:val="center"/>
          </w:tcPr>
          <w:p w14:paraId="1421048B" w14:textId="62FAF7D7" w:rsidR="00F47A10" w:rsidRPr="00E7759A" w:rsidRDefault="00F47A10" w:rsidP="00174907">
            <w:pPr>
              <w:pStyle w:val="Tablebody-"/>
              <w:autoSpaceDE w:val="0"/>
              <w:autoSpaceDN w:val="0"/>
              <w:adjustRightInd w:val="0"/>
              <w:spacing w:before="0" w:after="0"/>
              <w:jc w:val="both"/>
              <w:rPr>
                <w:rFonts w:ascii="Calibri" w:hAnsi="Calibri" w:cs="Calibri"/>
                <w:b/>
                <w:i/>
                <w:vanish/>
                <w:sz w:val="20"/>
                <w:szCs w:val="20"/>
                <w:highlight w:val="cyan"/>
              </w:rPr>
            </w:pPr>
          </w:p>
        </w:tc>
        <w:tc>
          <w:tcPr>
            <w:tcW w:w="1070" w:type="dxa"/>
            <w:tcBorders>
              <w:top w:val="single" w:sz="6" w:space="0" w:color="000000"/>
              <w:left w:val="single" w:sz="6" w:space="0" w:color="000000"/>
              <w:bottom w:val="single" w:sz="6" w:space="0" w:color="000000"/>
              <w:right w:val="single" w:sz="6" w:space="0" w:color="000000"/>
            </w:tcBorders>
            <w:vAlign w:val="center"/>
          </w:tcPr>
          <w:p w14:paraId="51B81226" w14:textId="4E2E5836" w:rsidR="00F47A10" w:rsidRPr="00E7759A" w:rsidRDefault="00F47A10" w:rsidP="00174907">
            <w:pPr>
              <w:pStyle w:val="Tablebody-"/>
              <w:autoSpaceDE w:val="0"/>
              <w:autoSpaceDN w:val="0"/>
              <w:adjustRightInd w:val="0"/>
              <w:spacing w:before="0" w:after="0"/>
              <w:jc w:val="both"/>
              <w:rPr>
                <w:rFonts w:ascii="Calibri" w:hAnsi="Calibri" w:cs="Calibri"/>
                <w:vanish/>
                <w:sz w:val="20"/>
                <w:szCs w:val="20"/>
                <w:highlight w:val="cyan"/>
              </w:rPr>
            </w:pPr>
          </w:p>
        </w:tc>
        <w:tc>
          <w:tcPr>
            <w:tcW w:w="2268" w:type="dxa"/>
            <w:gridSpan w:val="3"/>
            <w:tcBorders>
              <w:top w:val="single" w:sz="6" w:space="0" w:color="000000"/>
              <w:left w:val="single" w:sz="6" w:space="0" w:color="000000"/>
              <w:bottom w:val="single" w:sz="6" w:space="0" w:color="000000"/>
              <w:right w:val="single" w:sz="6" w:space="0" w:color="000000"/>
            </w:tcBorders>
            <w:vAlign w:val="center"/>
          </w:tcPr>
          <w:p w14:paraId="1D9D2ADA" w14:textId="6CCB4BF8" w:rsidR="00F47A10" w:rsidRPr="00E7759A" w:rsidRDefault="00F47A10" w:rsidP="00174907">
            <w:pPr>
              <w:pStyle w:val="Tablebody-"/>
              <w:autoSpaceDE w:val="0"/>
              <w:autoSpaceDN w:val="0"/>
              <w:adjustRightInd w:val="0"/>
              <w:spacing w:before="0" w:after="0"/>
              <w:jc w:val="both"/>
              <w:rPr>
                <w:rFonts w:ascii="Calibri" w:hAnsi="Calibri" w:cs="Calibri"/>
                <w:vanish/>
                <w:sz w:val="20"/>
                <w:szCs w:val="20"/>
                <w:highlight w:val="cyan"/>
              </w:rPr>
            </w:pPr>
          </w:p>
        </w:tc>
        <w:tc>
          <w:tcPr>
            <w:tcW w:w="4507" w:type="dxa"/>
            <w:tcBorders>
              <w:top w:val="single" w:sz="6" w:space="0" w:color="000000"/>
              <w:left w:val="single" w:sz="6" w:space="0" w:color="000000"/>
              <w:bottom w:val="single" w:sz="6" w:space="0" w:color="000000"/>
              <w:right w:val="single" w:sz="6" w:space="0" w:color="000000"/>
            </w:tcBorders>
            <w:vAlign w:val="center"/>
          </w:tcPr>
          <w:p w14:paraId="3181A804" w14:textId="7E03A484" w:rsidR="00F47A10" w:rsidRPr="00E7759A" w:rsidRDefault="00F47A10" w:rsidP="00174907">
            <w:pPr>
              <w:pStyle w:val="Tablebody-"/>
              <w:autoSpaceDE w:val="0"/>
              <w:autoSpaceDN w:val="0"/>
              <w:adjustRightInd w:val="0"/>
              <w:spacing w:before="0" w:after="0"/>
              <w:jc w:val="both"/>
              <w:rPr>
                <w:rFonts w:ascii="Calibri" w:hAnsi="Calibri" w:cs="Calibri"/>
                <w:vanish/>
                <w:sz w:val="20"/>
                <w:szCs w:val="20"/>
                <w:highlight w:val="cyan"/>
              </w:rPr>
            </w:pPr>
          </w:p>
        </w:tc>
      </w:tr>
    </w:tbl>
    <w:p w14:paraId="5B833934" w14:textId="77777777" w:rsidR="004403DC" w:rsidRPr="003D07B7" w:rsidRDefault="004403DC" w:rsidP="004403DC">
      <w:pPr>
        <w:pStyle w:val="Titre5"/>
        <w:rPr>
          <w:rFonts w:ascii="Arial" w:hAnsi="Arial" w:cs="Arial"/>
          <w:lang w:val="fr-FR"/>
        </w:rPr>
      </w:pPr>
      <w:r w:rsidRPr="003D07B7">
        <w:rPr>
          <w:rFonts w:ascii="Arial" w:hAnsi="Arial" w:cs="Arial"/>
          <w:lang w:val="fr-FR"/>
        </w:rPr>
        <w:t>Description de la structure ‘Source’</w:t>
      </w:r>
    </w:p>
    <w:tbl>
      <w:tblPr>
        <w:tblW w:w="104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787"/>
        <w:gridCol w:w="567"/>
        <w:gridCol w:w="1425"/>
        <w:gridCol w:w="5853"/>
      </w:tblGrid>
      <w:tr w:rsidR="004403DC" w:rsidRPr="00E32CB2" w14:paraId="7B55082D" w14:textId="77777777" w:rsidTr="00E52CEE">
        <w:tc>
          <w:tcPr>
            <w:tcW w:w="3178" w:type="dxa"/>
            <w:gridSpan w:val="3"/>
            <w:tcBorders>
              <w:top w:val="single" w:sz="4" w:space="0" w:color="000000"/>
            </w:tcBorders>
            <w:vAlign w:val="center"/>
          </w:tcPr>
          <w:p w14:paraId="543672D4" w14:textId="77777777" w:rsidR="004403DC" w:rsidRPr="00E7759A" w:rsidRDefault="004403DC" w:rsidP="00E52CEE">
            <w:pPr>
              <w:pStyle w:val="Tableheader-"/>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rPr>
              <w:t>SituationSource</w:t>
            </w:r>
            <w:proofErr w:type="spellEnd"/>
          </w:p>
        </w:tc>
        <w:tc>
          <w:tcPr>
            <w:tcW w:w="1425" w:type="dxa"/>
            <w:tcBorders>
              <w:top w:val="single" w:sz="4" w:space="0" w:color="000000"/>
            </w:tcBorders>
            <w:vAlign w:val="center"/>
          </w:tcPr>
          <w:p w14:paraId="47E02148" w14:textId="77777777" w:rsidR="004403DC" w:rsidRPr="00E7759A" w:rsidRDefault="004403DC" w:rsidP="00E52CEE">
            <w:pPr>
              <w:pStyle w:val="Tableheader-"/>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853" w:type="dxa"/>
            <w:tcBorders>
              <w:top w:val="single" w:sz="4" w:space="0" w:color="000000"/>
            </w:tcBorders>
            <w:vAlign w:val="center"/>
          </w:tcPr>
          <w:p w14:paraId="7C69A111" w14:textId="79018BE8" w:rsidR="004403DC" w:rsidRPr="00D03AE2" w:rsidRDefault="00D03AE2" w:rsidP="00E52CEE">
            <w:pPr>
              <w:pStyle w:val="Tableheader-"/>
              <w:autoSpaceDE w:val="0"/>
              <w:autoSpaceDN w:val="0"/>
              <w:adjustRightInd w:val="0"/>
              <w:spacing w:before="0" w:after="0"/>
              <w:jc w:val="both"/>
              <w:rPr>
                <w:rFonts w:ascii="Calibri" w:hAnsi="Calibri" w:cs="Calibri"/>
                <w:sz w:val="20"/>
                <w:szCs w:val="20"/>
                <w:lang w:val="fr-FR"/>
              </w:rPr>
            </w:pPr>
            <w:r w:rsidRPr="00D03AE2">
              <w:rPr>
                <w:rFonts w:ascii="Calibri" w:hAnsi="Calibri" w:cs="Calibri"/>
                <w:sz w:val="20"/>
                <w:szCs w:val="20"/>
                <w:lang w:val="fr-FR"/>
              </w:rPr>
              <w:t xml:space="preserve">Information relative à la source des données de </w:t>
            </w:r>
            <w:r>
              <w:rPr>
                <w:rFonts w:ascii="Calibri" w:hAnsi="Calibri" w:cs="Calibri"/>
                <w:sz w:val="20"/>
                <w:szCs w:val="20"/>
                <w:lang w:val="fr-FR"/>
              </w:rPr>
              <w:t>la SITUATION</w:t>
            </w:r>
          </w:p>
        </w:tc>
      </w:tr>
      <w:tr w:rsidR="004403DC" w:rsidRPr="00D03AE2" w14:paraId="746CAE4D" w14:textId="77777777" w:rsidTr="00E52CEE">
        <w:tc>
          <w:tcPr>
            <w:tcW w:w="824" w:type="dxa"/>
            <w:vAlign w:val="center"/>
          </w:tcPr>
          <w:p w14:paraId="0827A20F" w14:textId="77777777" w:rsidR="004403DC" w:rsidRPr="00D03AE2" w:rsidRDefault="004403DC" w:rsidP="00E52CEE">
            <w:pPr>
              <w:pStyle w:val="Tablebody-"/>
              <w:autoSpaceDE w:val="0"/>
              <w:autoSpaceDN w:val="0"/>
              <w:adjustRightInd w:val="0"/>
              <w:spacing w:before="0" w:after="0"/>
              <w:jc w:val="both"/>
              <w:rPr>
                <w:rFonts w:ascii="Calibri" w:hAnsi="Calibri" w:cs="Calibri"/>
                <w:sz w:val="20"/>
                <w:szCs w:val="20"/>
                <w:lang w:val="fr-FR"/>
              </w:rPr>
            </w:pPr>
            <w:r w:rsidRPr="00D03AE2">
              <w:rPr>
                <w:rFonts w:ascii="Calibri" w:hAnsi="Calibri" w:cs="Calibri"/>
                <w:sz w:val="20"/>
                <w:szCs w:val="20"/>
                <w:lang w:val="fr-FR"/>
              </w:rPr>
              <w:t> </w:t>
            </w:r>
          </w:p>
        </w:tc>
        <w:tc>
          <w:tcPr>
            <w:tcW w:w="1787" w:type="dxa"/>
            <w:vAlign w:val="center"/>
          </w:tcPr>
          <w:p w14:paraId="7380C8BA" w14:textId="77777777" w:rsidR="004403DC" w:rsidRPr="00E7759A" w:rsidRDefault="004403DC" w:rsidP="00E52CEE">
            <w:pPr>
              <w:pStyle w:val="Tablebody-"/>
              <w:autoSpaceDE w:val="0"/>
              <w:autoSpaceDN w:val="0"/>
              <w:adjustRightInd w:val="0"/>
              <w:spacing w:before="0" w:after="0"/>
              <w:jc w:val="both"/>
              <w:rPr>
                <w:rFonts w:ascii="Calibri" w:hAnsi="Calibri" w:cs="Calibri"/>
                <w:b/>
                <w:i/>
                <w:iCs/>
                <w:sz w:val="20"/>
                <w:szCs w:val="20"/>
              </w:rPr>
            </w:pPr>
            <w:r w:rsidRPr="00D03AE2">
              <w:rPr>
                <w:rFonts w:ascii="Calibri" w:hAnsi="Calibri" w:cs="Calibri"/>
                <w:b/>
                <w:i/>
                <w:sz w:val="20"/>
                <w:szCs w:val="20"/>
                <w:highlight w:val="lightGray"/>
              </w:rPr>
              <w:t>Country</w:t>
            </w:r>
          </w:p>
        </w:tc>
        <w:tc>
          <w:tcPr>
            <w:tcW w:w="567" w:type="dxa"/>
            <w:vAlign w:val="center"/>
          </w:tcPr>
          <w:p w14:paraId="2EA17903" w14:textId="77777777" w:rsidR="004403DC" w:rsidRPr="00E7759A" w:rsidRDefault="004403DC" w:rsidP="00E52CEE">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425" w:type="dxa"/>
            <w:vAlign w:val="center"/>
          </w:tcPr>
          <w:p w14:paraId="03AC423C" w14:textId="77777777" w:rsidR="004403DC" w:rsidRPr="00E7759A" w:rsidRDefault="004403DC" w:rsidP="00E52CEE">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CountryCode</w:t>
            </w:r>
            <w:proofErr w:type="spellEnd"/>
          </w:p>
        </w:tc>
        <w:tc>
          <w:tcPr>
            <w:tcW w:w="5853" w:type="dxa"/>
            <w:vAlign w:val="center"/>
          </w:tcPr>
          <w:p w14:paraId="0275989F" w14:textId="34476A5D" w:rsidR="004403DC" w:rsidRPr="00D03AE2" w:rsidRDefault="00D03AE2" w:rsidP="00E52CEE">
            <w:pPr>
              <w:pStyle w:val="Tablebody-"/>
              <w:autoSpaceDE w:val="0"/>
              <w:autoSpaceDN w:val="0"/>
              <w:adjustRightInd w:val="0"/>
              <w:spacing w:before="0" w:after="0"/>
              <w:jc w:val="both"/>
              <w:rPr>
                <w:rFonts w:ascii="Calibri" w:hAnsi="Calibri" w:cs="Calibri"/>
                <w:sz w:val="20"/>
                <w:szCs w:val="20"/>
                <w:lang w:val="fr-FR"/>
              </w:rPr>
            </w:pPr>
            <w:r w:rsidRPr="00D03AE2">
              <w:rPr>
                <w:rFonts w:ascii="Calibri" w:hAnsi="Calibri" w:cs="Calibri"/>
                <w:sz w:val="20"/>
                <w:szCs w:val="20"/>
                <w:lang w:val="fr-FR"/>
              </w:rPr>
              <w:t>Pays d’origine de la Source</w:t>
            </w:r>
            <w:r w:rsidR="004403DC" w:rsidRPr="00D03AE2">
              <w:rPr>
                <w:rFonts w:ascii="Calibri" w:hAnsi="Calibri" w:cs="Calibri"/>
                <w:sz w:val="20"/>
                <w:szCs w:val="20"/>
                <w:lang w:val="fr-FR"/>
              </w:rPr>
              <w:t>. IANA code</w:t>
            </w:r>
          </w:p>
        </w:tc>
      </w:tr>
      <w:tr w:rsidR="004403DC" w:rsidRPr="006441BD" w14:paraId="309186F9" w14:textId="77777777" w:rsidTr="00E52CEE">
        <w:tc>
          <w:tcPr>
            <w:tcW w:w="824" w:type="dxa"/>
            <w:vAlign w:val="center"/>
          </w:tcPr>
          <w:p w14:paraId="0867B611" w14:textId="77777777" w:rsidR="004403DC" w:rsidRPr="00D03AE2" w:rsidRDefault="004403DC" w:rsidP="00E52CEE">
            <w:pPr>
              <w:pStyle w:val="Tablebody-"/>
              <w:autoSpaceDE w:val="0"/>
              <w:autoSpaceDN w:val="0"/>
              <w:adjustRightInd w:val="0"/>
              <w:spacing w:before="0" w:after="0"/>
              <w:jc w:val="both"/>
              <w:rPr>
                <w:rFonts w:ascii="Calibri" w:hAnsi="Calibri" w:cs="Calibri"/>
                <w:sz w:val="20"/>
                <w:szCs w:val="20"/>
                <w:lang w:val="fr-FR"/>
              </w:rPr>
            </w:pPr>
            <w:r w:rsidRPr="00D03AE2">
              <w:rPr>
                <w:rFonts w:ascii="Calibri" w:hAnsi="Calibri" w:cs="Calibri"/>
                <w:sz w:val="20"/>
                <w:szCs w:val="20"/>
                <w:lang w:val="fr-FR"/>
              </w:rPr>
              <w:t> </w:t>
            </w:r>
          </w:p>
        </w:tc>
        <w:tc>
          <w:tcPr>
            <w:tcW w:w="1787" w:type="dxa"/>
            <w:vAlign w:val="center"/>
          </w:tcPr>
          <w:p w14:paraId="0DC0588F" w14:textId="77777777" w:rsidR="004403DC" w:rsidRPr="00E7759A" w:rsidRDefault="004403DC" w:rsidP="00E52CEE">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highlight w:val="lightGray"/>
              </w:rPr>
              <w:t>SourceType</w:t>
            </w:r>
            <w:proofErr w:type="spellEnd"/>
          </w:p>
        </w:tc>
        <w:tc>
          <w:tcPr>
            <w:tcW w:w="567" w:type="dxa"/>
            <w:vAlign w:val="center"/>
          </w:tcPr>
          <w:p w14:paraId="27122A23" w14:textId="77777777" w:rsidR="004403DC" w:rsidRPr="00E7759A" w:rsidRDefault="004403DC" w:rsidP="00E52CEE">
            <w:pPr>
              <w:pStyle w:val="Tablebody-"/>
              <w:autoSpaceDE w:val="0"/>
              <w:autoSpaceDN w:val="0"/>
              <w:adjustRightInd w:val="0"/>
              <w:spacing w:before="0" w:after="0"/>
              <w:jc w:val="both"/>
              <w:rPr>
                <w:rFonts w:ascii="Calibri" w:hAnsi="Calibri" w:cs="Calibri"/>
                <w:b/>
                <w:sz w:val="20"/>
                <w:szCs w:val="20"/>
              </w:rPr>
            </w:pPr>
            <w:r w:rsidRPr="00E7759A">
              <w:rPr>
                <w:rFonts w:ascii="Calibri" w:hAnsi="Calibri" w:cs="Calibri"/>
                <w:b/>
                <w:sz w:val="20"/>
                <w:szCs w:val="20"/>
              </w:rPr>
              <w:t>1:1</w:t>
            </w:r>
          </w:p>
        </w:tc>
        <w:tc>
          <w:tcPr>
            <w:tcW w:w="1425" w:type="dxa"/>
            <w:vAlign w:val="center"/>
          </w:tcPr>
          <w:p w14:paraId="7EE73F6D" w14:textId="77777777" w:rsidR="004403DC" w:rsidRPr="00E7759A" w:rsidRDefault="004403DC" w:rsidP="00E52CEE">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enum</w:t>
            </w:r>
            <w:proofErr w:type="spellEnd"/>
          </w:p>
        </w:tc>
        <w:tc>
          <w:tcPr>
            <w:tcW w:w="5853" w:type="dxa"/>
            <w:vAlign w:val="center"/>
          </w:tcPr>
          <w:p w14:paraId="08793A14" w14:textId="0C2F54EC" w:rsidR="004403DC" w:rsidRPr="00E7759A" w:rsidRDefault="004403DC" w:rsidP="00E52CEE">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lang w:val="fr-FR"/>
              </w:rPr>
              <w:t xml:space="preserve">Nature de la source ayant </w:t>
            </w:r>
            <w:r w:rsidR="00717227" w:rsidRPr="00E7759A">
              <w:rPr>
                <w:rFonts w:ascii="Calibri" w:hAnsi="Calibri" w:cs="Calibri"/>
                <w:sz w:val="20"/>
                <w:szCs w:val="20"/>
                <w:lang w:val="fr-FR"/>
              </w:rPr>
              <w:t>initialis</w:t>
            </w:r>
            <w:r w:rsidR="00717227">
              <w:rPr>
                <w:rFonts w:ascii="Calibri" w:hAnsi="Calibri" w:cs="Calibri"/>
                <w:sz w:val="20"/>
                <w:szCs w:val="20"/>
                <w:lang w:val="fr-FR"/>
              </w:rPr>
              <w:t>ée</w:t>
            </w:r>
            <w:r w:rsidR="00717227" w:rsidRPr="00E7759A">
              <w:rPr>
                <w:rFonts w:ascii="Calibri" w:hAnsi="Calibri" w:cs="Calibri"/>
                <w:sz w:val="20"/>
                <w:szCs w:val="20"/>
                <w:lang w:val="fr-FR"/>
              </w:rPr>
              <w:t xml:space="preserve"> </w:t>
            </w:r>
            <w:r w:rsidRPr="00E7759A">
              <w:rPr>
                <w:rFonts w:ascii="Calibri" w:hAnsi="Calibri" w:cs="Calibri"/>
                <w:sz w:val="20"/>
                <w:szCs w:val="20"/>
                <w:lang w:val="fr-FR"/>
              </w:rPr>
              <w:t xml:space="preserve">l’évènement </w:t>
            </w:r>
          </w:p>
          <w:p w14:paraId="7863F536" w14:textId="77777777" w:rsidR="004403DC" w:rsidRDefault="004403DC" w:rsidP="00E52CEE">
            <w:pPr>
              <w:pStyle w:val="Tablebody-"/>
              <w:autoSpaceDE w:val="0"/>
              <w:autoSpaceDN w:val="0"/>
              <w:adjustRightInd w:val="0"/>
              <w:spacing w:before="0" w:after="0"/>
              <w:jc w:val="both"/>
              <w:rPr>
                <w:ins w:id="424" w:author="thierry henault" w:date="2022-08-10T15:44:00Z"/>
                <w:rFonts w:ascii="Calibri" w:hAnsi="Calibri" w:cs="Calibri"/>
                <w:sz w:val="20"/>
                <w:szCs w:val="20"/>
                <w:lang w:val="fr-FR"/>
              </w:rPr>
            </w:pPr>
            <w:r w:rsidRPr="00E7759A">
              <w:rPr>
                <w:rFonts w:ascii="Calibri" w:hAnsi="Calibri" w:cs="Calibri"/>
                <w:sz w:val="20"/>
                <w:szCs w:val="20"/>
                <w:highlight w:val="lightGray"/>
                <w:lang w:val="fr-FR"/>
              </w:rPr>
              <w:t xml:space="preserve">Dans le cas de l'utilisation en lieu et place de General Message, seul le champ </w:t>
            </w:r>
            <w:proofErr w:type="spellStart"/>
            <w:r w:rsidRPr="00E7759A">
              <w:rPr>
                <w:rFonts w:ascii="Calibri" w:hAnsi="Calibri" w:cs="Calibri"/>
                <w:sz w:val="20"/>
                <w:szCs w:val="20"/>
                <w:highlight w:val="lightGray"/>
                <w:lang w:val="fr-FR"/>
              </w:rPr>
              <w:t>SourceType</w:t>
            </w:r>
            <w:proofErr w:type="spellEnd"/>
            <w:r w:rsidRPr="00E7759A">
              <w:rPr>
                <w:rFonts w:ascii="Calibri" w:hAnsi="Calibri" w:cs="Calibri"/>
                <w:sz w:val="20"/>
                <w:szCs w:val="20"/>
                <w:highlight w:val="lightGray"/>
                <w:lang w:val="fr-FR"/>
              </w:rPr>
              <w:t xml:space="preserve"> de la structure sera utilisé, et positionné à </w:t>
            </w:r>
            <w:proofErr w:type="spellStart"/>
            <w:r w:rsidRPr="008A3AA3">
              <w:rPr>
                <w:rFonts w:ascii="Calibri" w:hAnsi="Calibri" w:cs="Calibri"/>
                <w:b/>
                <w:bCs/>
                <w:sz w:val="20"/>
                <w:szCs w:val="20"/>
                <w:highlight w:val="lightGray"/>
                <w:lang w:val="fr-FR"/>
              </w:rPr>
              <w:t>directReport</w:t>
            </w:r>
            <w:proofErr w:type="spellEnd"/>
            <w:r w:rsidRPr="00E7759A">
              <w:rPr>
                <w:rFonts w:ascii="Calibri" w:hAnsi="Calibri" w:cs="Calibri"/>
                <w:sz w:val="20"/>
                <w:szCs w:val="20"/>
                <w:highlight w:val="lightGray"/>
                <w:lang w:val="fr-FR"/>
              </w:rPr>
              <w:t>.</w:t>
            </w:r>
          </w:p>
          <w:p w14:paraId="2DB5BFF3" w14:textId="19B7BD70" w:rsidR="008A3AA3" w:rsidRPr="00E7759A" w:rsidRDefault="008A3AA3" w:rsidP="00E52CEE">
            <w:pPr>
              <w:pStyle w:val="Tablebody-"/>
              <w:autoSpaceDE w:val="0"/>
              <w:autoSpaceDN w:val="0"/>
              <w:adjustRightInd w:val="0"/>
              <w:spacing w:before="0" w:after="0"/>
              <w:jc w:val="both"/>
              <w:rPr>
                <w:rFonts w:ascii="Calibri" w:hAnsi="Calibri" w:cs="Calibri"/>
                <w:sz w:val="20"/>
                <w:szCs w:val="20"/>
                <w:lang w:val="fr-FR"/>
              </w:rPr>
            </w:pPr>
            <w:ins w:id="425" w:author="thierry henault" w:date="2022-08-10T15:44:00Z">
              <w:r w:rsidRPr="008A3AA3">
                <w:rPr>
                  <w:rFonts w:ascii="Calibri" w:hAnsi="Calibri" w:cs="Calibri"/>
                  <w:bCs/>
                  <w:sz w:val="20"/>
                  <w:szCs w:val="20"/>
                  <w:lang w:val="fr-FR"/>
                </w:rPr>
                <w:t xml:space="preserve">Définition </w:t>
              </w:r>
              <w:proofErr w:type="spellStart"/>
              <w:r w:rsidRPr="008A3AA3">
                <w:rPr>
                  <w:rFonts w:ascii="Calibri" w:hAnsi="Calibri" w:cs="Calibri"/>
                  <w:bCs/>
                  <w:sz w:val="20"/>
                  <w:szCs w:val="20"/>
                  <w:lang w:val="fr-FR"/>
                </w:rPr>
                <w:t>Enum</w:t>
              </w:r>
              <w:proofErr w:type="spellEnd"/>
              <w:r w:rsidRPr="008A3AA3">
                <w:rPr>
                  <w:rFonts w:ascii="Calibri" w:hAnsi="Calibri" w:cs="Calibri"/>
                  <w:bCs/>
                  <w:sz w:val="20"/>
                  <w:szCs w:val="20"/>
                  <w:lang w:val="fr-FR"/>
                </w:rPr>
                <w:t> :</w:t>
              </w:r>
              <w:r>
                <w:rPr>
                  <w:rFonts w:ascii="Calibri" w:hAnsi="Calibri" w:cs="Calibri"/>
                  <w:bCs/>
                  <w:sz w:val="20"/>
                  <w:szCs w:val="20"/>
                  <w:lang w:val="fr-FR"/>
                </w:rPr>
                <w:t xml:space="preserve"> </w:t>
              </w:r>
              <w:r w:rsidRPr="00E7759A">
                <w:rPr>
                  <w:rFonts w:ascii="Calibri" w:hAnsi="Calibri" w:cs="Calibri"/>
                  <w:sz w:val="20"/>
                  <w:szCs w:val="20"/>
                  <w:lang w:val="fr-FR"/>
                </w:rPr>
                <w:fldChar w:fldCharType="begin"/>
              </w:r>
              <w:r w:rsidRPr="00E7759A">
                <w:rPr>
                  <w:rFonts w:ascii="Calibri" w:hAnsi="Calibri" w:cs="Calibri"/>
                  <w:sz w:val="20"/>
                  <w:szCs w:val="20"/>
                  <w:lang w:val="fr-FR"/>
                </w:rPr>
                <w:instrText xml:space="preserve"> REF _Ref66199418 \r \h  \* MERGEFORMAT </w:instrText>
              </w:r>
            </w:ins>
            <w:r w:rsidRPr="00E7759A">
              <w:rPr>
                <w:rFonts w:ascii="Calibri" w:hAnsi="Calibri" w:cs="Calibri"/>
                <w:sz w:val="20"/>
                <w:szCs w:val="20"/>
                <w:lang w:val="fr-FR"/>
              </w:rPr>
            </w:r>
            <w:ins w:id="426" w:author="thierry henault" w:date="2022-08-10T15:44:00Z">
              <w:r w:rsidRPr="00E7759A">
                <w:rPr>
                  <w:rFonts w:ascii="Calibri" w:hAnsi="Calibri" w:cs="Calibri"/>
                  <w:sz w:val="20"/>
                  <w:szCs w:val="20"/>
                  <w:lang w:val="fr-FR"/>
                </w:rPr>
                <w:fldChar w:fldCharType="separate"/>
              </w:r>
              <w:r>
                <w:rPr>
                  <w:rFonts w:ascii="Calibri" w:hAnsi="Calibri" w:cs="Calibri"/>
                  <w:sz w:val="20"/>
                  <w:szCs w:val="20"/>
                  <w:lang w:val="fr-FR"/>
                </w:rPr>
                <w:t>6.7.4.1.1.1</w:t>
              </w:r>
              <w:r w:rsidRPr="00E7759A">
                <w:rPr>
                  <w:rFonts w:ascii="Calibri" w:hAnsi="Calibri" w:cs="Calibri"/>
                  <w:sz w:val="20"/>
                  <w:szCs w:val="20"/>
                  <w:lang w:val="fr-FR"/>
                </w:rPr>
                <w:fldChar w:fldCharType="end"/>
              </w:r>
            </w:ins>
          </w:p>
        </w:tc>
      </w:tr>
      <w:tr w:rsidR="003F1990" w:rsidRPr="003D07B7" w14:paraId="28EB21CE" w14:textId="77777777" w:rsidTr="00E52CEE">
        <w:tc>
          <w:tcPr>
            <w:tcW w:w="824" w:type="dxa"/>
            <w:vMerge w:val="restart"/>
            <w:vAlign w:val="center"/>
          </w:tcPr>
          <w:p w14:paraId="59F3D30D" w14:textId="15AFD642" w:rsidR="003F1990" w:rsidRPr="00E7759A" w:rsidRDefault="003F1990" w:rsidP="00E52CEE">
            <w:pPr>
              <w:pStyle w:val="Tablebody-"/>
              <w:autoSpaceDE w:val="0"/>
              <w:autoSpaceDN w:val="0"/>
              <w:adjustRightInd w:val="0"/>
              <w:spacing w:before="0" w:after="0"/>
              <w:jc w:val="both"/>
              <w:rPr>
                <w:rFonts w:ascii="Calibri" w:hAnsi="Calibri" w:cs="Calibri"/>
                <w:sz w:val="20"/>
                <w:szCs w:val="20"/>
              </w:rPr>
            </w:pPr>
            <w:proofErr w:type="spellStart"/>
            <w:r w:rsidRPr="00E7759A">
              <w:rPr>
                <w:rFonts w:ascii="Calibri" w:hAnsi="Calibri" w:cs="Calibri"/>
                <w:i/>
                <w:sz w:val="20"/>
                <w:szCs w:val="20"/>
              </w:rPr>
              <w:t>SituationSourceDetailsGroup</w:t>
            </w:r>
            <w:proofErr w:type="spellEnd"/>
          </w:p>
        </w:tc>
        <w:tc>
          <w:tcPr>
            <w:tcW w:w="1787" w:type="dxa"/>
            <w:vAlign w:val="center"/>
          </w:tcPr>
          <w:p w14:paraId="79F47655" w14:textId="77777777" w:rsidR="003F1990" w:rsidRPr="00D03AE2" w:rsidRDefault="003F1990" w:rsidP="00E52CEE">
            <w:pPr>
              <w:pStyle w:val="Tablebody-"/>
              <w:autoSpaceDE w:val="0"/>
              <w:autoSpaceDN w:val="0"/>
              <w:adjustRightInd w:val="0"/>
              <w:spacing w:before="0" w:after="0"/>
              <w:jc w:val="both"/>
              <w:rPr>
                <w:rFonts w:ascii="Calibri" w:hAnsi="Calibri" w:cs="Calibri"/>
                <w:b/>
                <w:i/>
                <w:iCs/>
                <w:sz w:val="20"/>
                <w:szCs w:val="20"/>
                <w:highlight w:val="lightGray"/>
              </w:rPr>
            </w:pPr>
            <w:r w:rsidRPr="00D03AE2">
              <w:rPr>
                <w:rFonts w:ascii="Calibri" w:hAnsi="Calibri" w:cs="Calibri"/>
                <w:b/>
                <w:i/>
                <w:sz w:val="20"/>
                <w:szCs w:val="20"/>
                <w:highlight w:val="lightGray"/>
              </w:rPr>
              <w:t>Email</w:t>
            </w:r>
          </w:p>
        </w:tc>
        <w:tc>
          <w:tcPr>
            <w:tcW w:w="567" w:type="dxa"/>
            <w:vAlign w:val="center"/>
          </w:tcPr>
          <w:p w14:paraId="326C8833" w14:textId="77777777" w:rsidR="003F1990" w:rsidRPr="00E7759A" w:rsidRDefault="003F1990" w:rsidP="00E52CEE">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425" w:type="dxa"/>
            <w:vAlign w:val="center"/>
          </w:tcPr>
          <w:p w14:paraId="08B1E6F8" w14:textId="77777777" w:rsidR="003F1990" w:rsidRPr="00E7759A" w:rsidRDefault="003F1990" w:rsidP="00E52CEE">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string</w:t>
            </w:r>
          </w:p>
        </w:tc>
        <w:tc>
          <w:tcPr>
            <w:tcW w:w="5853" w:type="dxa"/>
            <w:vAlign w:val="center"/>
          </w:tcPr>
          <w:p w14:paraId="2BF674CA" w14:textId="345A2171" w:rsidR="003F1990" w:rsidRPr="00E7759A" w:rsidRDefault="003F1990" w:rsidP="00E52CEE">
            <w:pPr>
              <w:pStyle w:val="Tablebody-"/>
              <w:autoSpaceDE w:val="0"/>
              <w:autoSpaceDN w:val="0"/>
              <w:adjustRightInd w:val="0"/>
              <w:spacing w:before="0" w:after="0"/>
              <w:jc w:val="both"/>
              <w:rPr>
                <w:rFonts w:ascii="Calibri" w:hAnsi="Calibri" w:cs="Calibri"/>
                <w:sz w:val="20"/>
                <w:szCs w:val="20"/>
                <w:lang w:val="en-US"/>
              </w:rPr>
            </w:pPr>
            <w:r w:rsidRPr="00E7759A">
              <w:rPr>
                <w:rFonts w:ascii="Calibri" w:hAnsi="Calibri" w:cs="Calibri"/>
                <w:sz w:val="20"/>
                <w:szCs w:val="20"/>
              </w:rPr>
              <w:t xml:space="preserve">Email </w:t>
            </w:r>
            <w:r>
              <w:rPr>
                <w:rFonts w:ascii="Calibri" w:hAnsi="Calibri" w:cs="Calibri"/>
                <w:sz w:val="20"/>
                <w:szCs w:val="20"/>
              </w:rPr>
              <w:t xml:space="preserve">du </w:t>
            </w:r>
            <w:proofErr w:type="spellStart"/>
            <w:r>
              <w:rPr>
                <w:rFonts w:ascii="Calibri" w:hAnsi="Calibri" w:cs="Calibri"/>
                <w:sz w:val="20"/>
                <w:szCs w:val="20"/>
              </w:rPr>
              <w:t>fournisseur</w:t>
            </w:r>
            <w:proofErr w:type="spellEnd"/>
            <w:r w:rsidRPr="00E7759A">
              <w:rPr>
                <w:rFonts w:ascii="Calibri" w:hAnsi="Calibri" w:cs="Calibri"/>
                <w:sz w:val="20"/>
                <w:szCs w:val="20"/>
              </w:rPr>
              <w:t xml:space="preserve"> </w:t>
            </w:r>
          </w:p>
        </w:tc>
      </w:tr>
      <w:tr w:rsidR="003F1990" w:rsidRPr="003D07B7" w14:paraId="3BE123ED" w14:textId="77777777" w:rsidTr="00E52CEE">
        <w:tc>
          <w:tcPr>
            <w:tcW w:w="824" w:type="dxa"/>
            <w:vMerge/>
            <w:vAlign w:val="center"/>
          </w:tcPr>
          <w:p w14:paraId="5F7CAD0E" w14:textId="0E6AE07F" w:rsidR="003F1990" w:rsidRPr="00E7759A" w:rsidRDefault="003F1990" w:rsidP="00E52CEE">
            <w:pPr>
              <w:pStyle w:val="Tablebody-"/>
              <w:autoSpaceDE w:val="0"/>
              <w:autoSpaceDN w:val="0"/>
              <w:adjustRightInd w:val="0"/>
              <w:spacing w:before="0" w:after="0"/>
              <w:jc w:val="both"/>
              <w:rPr>
                <w:rFonts w:ascii="Calibri" w:hAnsi="Calibri" w:cs="Calibri"/>
                <w:sz w:val="20"/>
                <w:szCs w:val="20"/>
              </w:rPr>
            </w:pPr>
          </w:p>
        </w:tc>
        <w:tc>
          <w:tcPr>
            <w:tcW w:w="1787" w:type="dxa"/>
            <w:vAlign w:val="center"/>
          </w:tcPr>
          <w:p w14:paraId="4D07EE64" w14:textId="77777777" w:rsidR="003F1990" w:rsidRPr="00D03AE2" w:rsidRDefault="003F1990" w:rsidP="00E52CEE">
            <w:pPr>
              <w:pStyle w:val="Tablebody-"/>
              <w:autoSpaceDE w:val="0"/>
              <w:autoSpaceDN w:val="0"/>
              <w:adjustRightInd w:val="0"/>
              <w:spacing w:before="0" w:after="0"/>
              <w:jc w:val="both"/>
              <w:rPr>
                <w:rFonts w:ascii="Calibri" w:hAnsi="Calibri" w:cs="Calibri"/>
                <w:b/>
                <w:i/>
                <w:iCs/>
                <w:sz w:val="20"/>
                <w:szCs w:val="20"/>
                <w:highlight w:val="lightGray"/>
              </w:rPr>
            </w:pPr>
            <w:r w:rsidRPr="00D03AE2">
              <w:rPr>
                <w:rFonts w:ascii="Calibri" w:hAnsi="Calibri" w:cs="Calibri"/>
                <w:b/>
                <w:i/>
                <w:sz w:val="20"/>
                <w:szCs w:val="20"/>
                <w:highlight w:val="lightGray"/>
              </w:rPr>
              <w:t>Phone</w:t>
            </w:r>
          </w:p>
        </w:tc>
        <w:tc>
          <w:tcPr>
            <w:tcW w:w="567" w:type="dxa"/>
            <w:vAlign w:val="center"/>
          </w:tcPr>
          <w:p w14:paraId="44515948" w14:textId="77777777" w:rsidR="003F1990" w:rsidRPr="00E7759A" w:rsidRDefault="003F1990" w:rsidP="00E52CEE">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425" w:type="dxa"/>
            <w:vAlign w:val="center"/>
          </w:tcPr>
          <w:p w14:paraId="7FDAE8A8" w14:textId="77777777" w:rsidR="003F1990" w:rsidRPr="00E7759A" w:rsidRDefault="003F1990" w:rsidP="00E52CEE">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phoneNumber</w:t>
            </w:r>
            <w:proofErr w:type="spellEnd"/>
          </w:p>
        </w:tc>
        <w:tc>
          <w:tcPr>
            <w:tcW w:w="5853" w:type="dxa"/>
            <w:vAlign w:val="center"/>
          </w:tcPr>
          <w:p w14:paraId="0C1C7C81" w14:textId="0473C1FC" w:rsidR="003F1990" w:rsidRPr="00E7759A" w:rsidRDefault="003F1990" w:rsidP="00E52CEE">
            <w:pPr>
              <w:pStyle w:val="Tablebody-"/>
              <w:autoSpaceDE w:val="0"/>
              <w:autoSpaceDN w:val="0"/>
              <w:adjustRightInd w:val="0"/>
              <w:spacing w:before="0" w:after="0"/>
              <w:jc w:val="both"/>
              <w:rPr>
                <w:rFonts w:ascii="Calibri" w:hAnsi="Calibri" w:cs="Calibri"/>
                <w:sz w:val="20"/>
                <w:szCs w:val="20"/>
              </w:rPr>
            </w:pPr>
            <w:proofErr w:type="spellStart"/>
            <w:r>
              <w:rPr>
                <w:rFonts w:ascii="Calibri" w:hAnsi="Calibri" w:cs="Calibri"/>
                <w:sz w:val="20"/>
                <w:szCs w:val="20"/>
              </w:rPr>
              <w:t>Numéro</w:t>
            </w:r>
            <w:proofErr w:type="spellEnd"/>
            <w:r>
              <w:rPr>
                <w:rFonts w:ascii="Calibri" w:hAnsi="Calibri" w:cs="Calibri"/>
                <w:sz w:val="20"/>
                <w:szCs w:val="20"/>
              </w:rPr>
              <w:t xml:space="preserve"> </w:t>
            </w:r>
            <w:proofErr w:type="spellStart"/>
            <w:r>
              <w:rPr>
                <w:rFonts w:ascii="Calibri" w:hAnsi="Calibri" w:cs="Calibri"/>
                <w:sz w:val="20"/>
                <w:szCs w:val="20"/>
              </w:rPr>
              <w:t>téléphone</w:t>
            </w:r>
            <w:proofErr w:type="spellEnd"/>
            <w:r>
              <w:rPr>
                <w:rFonts w:ascii="Calibri" w:hAnsi="Calibri" w:cs="Calibri"/>
                <w:sz w:val="20"/>
                <w:szCs w:val="20"/>
              </w:rPr>
              <w:t xml:space="preserve"> </w:t>
            </w:r>
            <w:proofErr w:type="spellStart"/>
            <w:r>
              <w:rPr>
                <w:rFonts w:ascii="Calibri" w:hAnsi="Calibri" w:cs="Calibri"/>
                <w:sz w:val="20"/>
                <w:szCs w:val="20"/>
              </w:rPr>
              <w:t>fournisseur</w:t>
            </w:r>
            <w:proofErr w:type="spellEnd"/>
            <w:r w:rsidRPr="00E7759A">
              <w:rPr>
                <w:rFonts w:ascii="Calibri" w:hAnsi="Calibri" w:cs="Calibri"/>
                <w:sz w:val="20"/>
                <w:szCs w:val="20"/>
              </w:rPr>
              <w:t>.</w:t>
            </w:r>
          </w:p>
        </w:tc>
      </w:tr>
      <w:tr w:rsidR="003F1990" w:rsidRPr="003D07B7" w14:paraId="4B63D4DE" w14:textId="77777777" w:rsidTr="00E52CEE">
        <w:tc>
          <w:tcPr>
            <w:tcW w:w="824" w:type="dxa"/>
            <w:vMerge/>
            <w:vAlign w:val="center"/>
          </w:tcPr>
          <w:p w14:paraId="472C0461" w14:textId="207238F1" w:rsidR="003F1990" w:rsidRPr="00E7759A" w:rsidRDefault="003F1990" w:rsidP="00E52CEE">
            <w:pPr>
              <w:pStyle w:val="Tablebody-"/>
              <w:autoSpaceDE w:val="0"/>
              <w:autoSpaceDN w:val="0"/>
              <w:adjustRightInd w:val="0"/>
              <w:spacing w:before="0" w:after="0"/>
              <w:jc w:val="both"/>
              <w:rPr>
                <w:rFonts w:ascii="Calibri" w:hAnsi="Calibri" w:cs="Calibri"/>
                <w:sz w:val="20"/>
                <w:szCs w:val="20"/>
              </w:rPr>
            </w:pPr>
          </w:p>
        </w:tc>
        <w:tc>
          <w:tcPr>
            <w:tcW w:w="1787" w:type="dxa"/>
            <w:vAlign w:val="center"/>
          </w:tcPr>
          <w:p w14:paraId="7EB0C970" w14:textId="77777777" w:rsidR="003F1990" w:rsidRPr="00D03AE2" w:rsidRDefault="003F1990" w:rsidP="00E52CEE">
            <w:pPr>
              <w:pStyle w:val="Tablebody-"/>
              <w:autoSpaceDE w:val="0"/>
              <w:autoSpaceDN w:val="0"/>
              <w:adjustRightInd w:val="0"/>
              <w:spacing w:before="0" w:after="0"/>
              <w:jc w:val="both"/>
              <w:rPr>
                <w:rFonts w:ascii="Calibri" w:hAnsi="Calibri" w:cs="Calibri"/>
                <w:b/>
                <w:i/>
                <w:iCs/>
                <w:sz w:val="20"/>
                <w:szCs w:val="20"/>
                <w:highlight w:val="cyan"/>
              </w:rPr>
            </w:pPr>
            <w:r w:rsidRPr="00D03AE2">
              <w:rPr>
                <w:rFonts w:ascii="Calibri" w:hAnsi="Calibri" w:cs="Calibri"/>
                <w:b/>
                <w:i/>
                <w:sz w:val="20"/>
                <w:szCs w:val="20"/>
                <w:highlight w:val="cyan"/>
              </w:rPr>
              <w:t>Fax</w:t>
            </w:r>
          </w:p>
        </w:tc>
        <w:tc>
          <w:tcPr>
            <w:tcW w:w="567" w:type="dxa"/>
            <w:vAlign w:val="center"/>
          </w:tcPr>
          <w:p w14:paraId="5F2CC379" w14:textId="77777777" w:rsidR="003F1990" w:rsidRPr="00D03AE2" w:rsidRDefault="003F1990" w:rsidP="00E52CEE">
            <w:pPr>
              <w:pStyle w:val="Tablebody-"/>
              <w:autoSpaceDE w:val="0"/>
              <w:autoSpaceDN w:val="0"/>
              <w:adjustRightInd w:val="0"/>
              <w:spacing w:before="0" w:after="0"/>
              <w:jc w:val="both"/>
              <w:rPr>
                <w:rFonts w:ascii="Calibri" w:hAnsi="Calibri" w:cs="Calibri"/>
                <w:sz w:val="20"/>
                <w:szCs w:val="20"/>
                <w:highlight w:val="cyan"/>
              </w:rPr>
            </w:pPr>
            <w:r w:rsidRPr="00D03AE2">
              <w:rPr>
                <w:rFonts w:ascii="Calibri" w:hAnsi="Calibri" w:cs="Calibri"/>
                <w:sz w:val="20"/>
                <w:szCs w:val="20"/>
                <w:highlight w:val="cyan"/>
              </w:rPr>
              <w:t>0:1</w:t>
            </w:r>
          </w:p>
        </w:tc>
        <w:tc>
          <w:tcPr>
            <w:tcW w:w="1425" w:type="dxa"/>
            <w:vAlign w:val="center"/>
          </w:tcPr>
          <w:p w14:paraId="5353E77A" w14:textId="77777777" w:rsidR="003F1990" w:rsidRPr="00D03AE2" w:rsidRDefault="003F1990" w:rsidP="00E52CEE">
            <w:pPr>
              <w:pStyle w:val="Tablebody-"/>
              <w:autoSpaceDE w:val="0"/>
              <w:autoSpaceDN w:val="0"/>
              <w:adjustRightInd w:val="0"/>
              <w:spacing w:before="0" w:after="0"/>
              <w:jc w:val="both"/>
              <w:rPr>
                <w:rFonts w:ascii="Calibri" w:hAnsi="Calibri" w:cs="Calibri"/>
                <w:i/>
                <w:iCs/>
                <w:sz w:val="20"/>
                <w:szCs w:val="20"/>
                <w:highlight w:val="cyan"/>
              </w:rPr>
            </w:pPr>
            <w:proofErr w:type="spellStart"/>
            <w:r w:rsidRPr="00D03AE2">
              <w:rPr>
                <w:rFonts w:ascii="Calibri" w:hAnsi="Calibri" w:cs="Calibri"/>
                <w:i/>
                <w:sz w:val="20"/>
                <w:szCs w:val="20"/>
                <w:highlight w:val="cyan"/>
              </w:rPr>
              <w:t>phoneNumber</w:t>
            </w:r>
            <w:proofErr w:type="spellEnd"/>
          </w:p>
        </w:tc>
        <w:tc>
          <w:tcPr>
            <w:tcW w:w="5853" w:type="dxa"/>
            <w:vAlign w:val="center"/>
          </w:tcPr>
          <w:p w14:paraId="54E40A16" w14:textId="6005A3E6" w:rsidR="003F1990" w:rsidRPr="00D03AE2" w:rsidRDefault="003F1990" w:rsidP="00E52CEE">
            <w:pPr>
              <w:pStyle w:val="Tablebody-"/>
              <w:autoSpaceDE w:val="0"/>
              <w:autoSpaceDN w:val="0"/>
              <w:adjustRightInd w:val="0"/>
              <w:spacing w:before="0" w:after="0"/>
              <w:jc w:val="both"/>
              <w:rPr>
                <w:rFonts w:ascii="Calibri" w:hAnsi="Calibri" w:cs="Calibri"/>
                <w:vanish/>
                <w:sz w:val="20"/>
                <w:szCs w:val="20"/>
                <w:highlight w:val="cyan"/>
              </w:rPr>
            </w:pPr>
            <w:proofErr w:type="spellStart"/>
            <w:r w:rsidRPr="00D03AE2">
              <w:rPr>
                <w:rFonts w:ascii="Calibri" w:hAnsi="Calibri" w:cs="Calibri"/>
                <w:sz w:val="20"/>
                <w:szCs w:val="20"/>
                <w:highlight w:val="cyan"/>
              </w:rPr>
              <w:t>Numéro</w:t>
            </w:r>
            <w:proofErr w:type="spellEnd"/>
            <w:r w:rsidRPr="00D03AE2">
              <w:rPr>
                <w:rFonts w:ascii="Calibri" w:hAnsi="Calibri" w:cs="Calibri"/>
                <w:sz w:val="20"/>
                <w:szCs w:val="20"/>
                <w:highlight w:val="cyan"/>
              </w:rPr>
              <w:t xml:space="preserve"> fax </w:t>
            </w:r>
            <w:proofErr w:type="spellStart"/>
            <w:r w:rsidRPr="00D03AE2">
              <w:rPr>
                <w:rFonts w:ascii="Calibri" w:hAnsi="Calibri" w:cs="Calibri"/>
                <w:sz w:val="20"/>
                <w:szCs w:val="20"/>
                <w:highlight w:val="cyan"/>
              </w:rPr>
              <w:t>fournisseur</w:t>
            </w:r>
            <w:proofErr w:type="spellEnd"/>
            <w:r w:rsidRPr="00D03AE2">
              <w:rPr>
                <w:rFonts w:ascii="Calibri" w:hAnsi="Calibri" w:cs="Calibri"/>
                <w:sz w:val="20"/>
                <w:szCs w:val="20"/>
                <w:highlight w:val="cyan"/>
              </w:rPr>
              <w:t>.</w:t>
            </w:r>
          </w:p>
        </w:tc>
      </w:tr>
      <w:tr w:rsidR="003F1990" w:rsidRPr="003D07B7" w14:paraId="50B236EC" w14:textId="77777777" w:rsidTr="00E52CEE">
        <w:tc>
          <w:tcPr>
            <w:tcW w:w="824" w:type="dxa"/>
            <w:vMerge/>
            <w:vAlign w:val="center"/>
          </w:tcPr>
          <w:p w14:paraId="4FEA318C" w14:textId="05C760D1" w:rsidR="003F1990" w:rsidRPr="00E7759A" w:rsidRDefault="003F1990" w:rsidP="00E52CEE">
            <w:pPr>
              <w:pStyle w:val="Tablebody-"/>
              <w:autoSpaceDE w:val="0"/>
              <w:autoSpaceDN w:val="0"/>
              <w:adjustRightInd w:val="0"/>
              <w:spacing w:before="0" w:after="0"/>
              <w:jc w:val="both"/>
              <w:rPr>
                <w:rFonts w:ascii="Calibri" w:hAnsi="Calibri" w:cs="Calibri"/>
                <w:sz w:val="20"/>
                <w:szCs w:val="20"/>
              </w:rPr>
            </w:pPr>
          </w:p>
        </w:tc>
        <w:tc>
          <w:tcPr>
            <w:tcW w:w="1787" w:type="dxa"/>
            <w:vAlign w:val="center"/>
          </w:tcPr>
          <w:p w14:paraId="667BAD16" w14:textId="77777777" w:rsidR="003F1990" w:rsidRPr="00E7759A" w:rsidRDefault="003F1990" w:rsidP="00E52CEE">
            <w:pPr>
              <w:pStyle w:val="Tablebody-"/>
              <w:autoSpaceDE w:val="0"/>
              <w:autoSpaceDN w:val="0"/>
              <w:adjustRightInd w:val="0"/>
              <w:spacing w:before="0" w:after="0"/>
              <w:jc w:val="both"/>
              <w:rPr>
                <w:rFonts w:ascii="Calibri" w:hAnsi="Calibri" w:cs="Calibri"/>
                <w:b/>
                <w:i/>
                <w:iCs/>
                <w:sz w:val="20"/>
                <w:szCs w:val="20"/>
              </w:rPr>
            </w:pPr>
            <w:r w:rsidRPr="00D03AE2">
              <w:rPr>
                <w:rFonts w:ascii="Calibri" w:hAnsi="Calibri" w:cs="Calibri"/>
                <w:b/>
                <w:i/>
                <w:sz w:val="20"/>
                <w:szCs w:val="20"/>
                <w:highlight w:val="lightGray"/>
              </w:rPr>
              <w:t>Web</w:t>
            </w:r>
          </w:p>
        </w:tc>
        <w:tc>
          <w:tcPr>
            <w:tcW w:w="567" w:type="dxa"/>
            <w:vAlign w:val="center"/>
          </w:tcPr>
          <w:p w14:paraId="31AC0E0B" w14:textId="77777777" w:rsidR="003F1990" w:rsidRPr="00E7759A" w:rsidRDefault="003F1990" w:rsidP="00E52CEE">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425" w:type="dxa"/>
            <w:vAlign w:val="center"/>
          </w:tcPr>
          <w:p w14:paraId="30A388CD" w14:textId="77777777" w:rsidR="003F1990" w:rsidRPr="00E7759A" w:rsidRDefault="003F1990" w:rsidP="00E52CEE">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anyURL</w:t>
            </w:r>
            <w:proofErr w:type="spellEnd"/>
          </w:p>
        </w:tc>
        <w:tc>
          <w:tcPr>
            <w:tcW w:w="5853" w:type="dxa"/>
            <w:vAlign w:val="center"/>
          </w:tcPr>
          <w:p w14:paraId="0CC3DAEC" w14:textId="2A9F0060" w:rsidR="003F1990" w:rsidRPr="00E7759A" w:rsidRDefault="003F1990" w:rsidP="00E52CEE">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xml:space="preserve">URL </w:t>
            </w:r>
            <w:r>
              <w:rPr>
                <w:rFonts w:ascii="Calibri" w:hAnsi="Calibri" w:cs="Calibri"/>
                <w:sz w:val="20"/>
                <w:szCs w:val="20"/>
              </w:rPr>
              <w:t xml:space="preserve">du </w:t>
            </w:r>
            <w:proofErr w:type="spellStart"/>
            <w:r>
              <w:rPr>
                <w:rFonts w:ascii="Calibri" w:hAnsi="Calibri" w:cs="Calibri"/>
                <w:sz w:val="20"/>
                <w:szCs w:val="20"/>
              </w:rPr>
              <w:t>fournisseur</w:t>
            </w:r>
            <w:proofErr w:type="spellEnd"/>
            <w:r w:rsidRPr="00E7759A">
              <w:rPr>
                <w:rFonts w:ascii="Calibri" w:hAnsi="Calibri" w:cs="Calibri"/>
                <w:sz w:val="20"/>
                <w:szCs w:val="20"/>
              </w:rPr>
              <w:t>.</w:t>
            </w:r>
          </w:p>
        </w:tc>
      </w:tr>
      <w:tr w:rsidR="003F1990" w:rsidRPr="003D07B7" w14:paraId="7D9D3F0E" w14:textId="77777777" w:rsidTr="00E52CEE">
        <w:tc>
          <w:tcPr>
            <w:tcW w:w="824" w:type="dxa"/>
            <w:vMerge/>
            <w:vAlign w:val="center"/>
          </w:tcPr>
          <w:p w14:paraId="5FF1D57F" w14:textId="5A60D378" w:rsidR="003F1990" w:rsidRPr="00E7759A" w:rsidRDefault="003F1990" w:rsidP="00E52CEE">
            <w:pPr>
              <w:pStyle w:val="Tablebody-"/>
              <w:autoSpaceDE w:val="0"/>
              <w:autoSpaceDN w:val="0"/>
              <w:adjustRightInd w:val="0"/>
              <w:spacing w:before="0" w:after="0"/>
              <w:jc w:val="both"/>
              <w:rPr>
                <w:rFonts w:ascii="Calibri" w:hAnsi="Calibri" w:cs="Calibri"/>
                <w:sz w:val="20"/>
                <w:szCs w:val="20"/>
              </w:rPr>
            </w:pPr>
          </w:p>
        </w:tc>
        <w:tc>
          <w:tcPr>
            <w:tcW w:w="1787" w:type="dxa"/>
            <w:vAlign w:val="center"/>
          </w:tcPr>
          <w:p w14:paraId="5B985A34" w14:textId="77777777" w:rsidR="003F1990" w:rsidRPr="00E7759A" w:rsidRDefault="003F1990" w:rsidP="00E52CEE">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Other</w:t>
            </w:r>
          </w:p>
        </w:tc>
        <w:tc>
          <w:tcPr>
            <w:tcW w:w="567" w:type="dxa"/>
            <w:vAlign w:val="center"/>
          </w:tcPr>
          <w:p w14:paraId="7EC95A66"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425" w:type="dxa"/>
            <w:vAlign w:val="center"/>
          </w:tcPr>
          <w:p w14:paraId="0D9DEF46" w14:textId="77777777" w:rsidR="003F1990" w:rsidRPr="00E7759A" w:rsidRDefault="003F1990" w:rsidP="00E52CEE">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string</w:t>
            </w:r>
          </w:p>
        </w:tc>
        <w:tc>
          <w:tcPr>
            <w:tcW w:w="5853" w:type="dxa"/>
            <w:vAlign w:val="center"/>
          </w:tcPr>
          <w:p w14:paraId="7EF0F969"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Other information about source SITUATION.</w:t>
            </w:r>
          </w:p>
        </w:tc>
      </w:tr>
      <w:tr w:rsidR="003F1990" w:rsidRPr="002D1E00" w14:paraId="4AC4E362" w14:textId="77777777" w:rsidTr="00E52CEE">
        <w:trPr>
          <w:hidden/>
        </w:trPr>
        <w:tc>
          <w:tcPr>
            <w:tcW w:w="824" w:type="dxa"/>
            <w:vMerge/>
            <w:vAlign w:val="center"/>
          </w:tcPr>
          <w:p w14:paraId="1488FD7D" w14:textId="1EF28F8D"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rPr>
            </w:pPr>
          </w:p>
        </w:tc>
        <w:tc>
          <w:tcPr>
            <w:tcW w:w="1787" w:type="dxa"/>
            <w:vAlign w:val="center"/>
          </w:tcPr>
          <w:p w14:paraId="6671728F" w14:textId="77777777" w:rsidR="003F1990" w:rsidRPr="00E7759A" w:rsidRDefault="003F1990" w:rsidP="00E52CEE">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SourceMethod</w:t>
            </w:r>
            <w:proofErr w:type="spellEnd"/>
          </w:p>
        </w:tc>
        <w:tc>
          <w:tcPr>
            <w:tcW w:w="567" w:type="dxa"/>
            <w:vAlign w:val="center"/>
          </w:tcPr>
          <w:p w14:paraId="2944C319"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425" w:type="dxa"/>
            <w:vAlign w:val="center"/>
          </w:tcPr>
          <w:p w14:paraId="4DFD662E" w14:textId="77777777" w:rsidR="003F1990" w:rsidRPr="00E7759A" w:rsidRDefault="003F1990" w:rsidP="00E52CEE">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enum</w:t>
            </w:r>
            <w:proofErr w:type="spellEnd"/>
          </w:p>
        </w:tc>
        <w:tc>
          <w:tcPr>
            <w:tcW w:w="5853" w:type="dxa"/>
            <w:vAlign w:val="center"/>
          </w:tcPr>
          <w:p w14:paraId="0D45D339"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How the source obtained the information.     </w:t>
            </w:r>
          </w:p>
        </w:tc>
      </w:tr>
      <w:tr w:rsidR="003F1990" w:rsidRPr="002D1E00" w14:paraId="604F5038" w14:textId="77777777" w:rsidTr="00E52CEE">
        <w:trPr>
          <w:hidden/>
        </w:trPr>
        <w:tc>
          <w:tcPr>
            <w:tcW w:w="824" w:type="dxa"/>
            <w:vMerge/>
            <w:vAlign w:val="center"/>
          </w:tcPr>
          <w:p w14:paraId="7E5410D9" w14:textId="7D6637F0"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rPr>
            </w:pPr>
          </w:p>
        </w:tc>
        <w:tc>
          <w:tcPr>
            <w:tcW w:w="1787" w:type="dxa"/>
            <w:vAlign w:val="center"/>
          </w:tcPr>
          <w:p w14:paraId="7A174466" w14:textId="77777777" w:rsidR="003F1990" w:rsidRPr="00E7759A" w:rsidRDefault="003F1990" w:rsidP="00E52CEE">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AgentReference</w:t>
            </w:r>
            <w:proofErr w:type="spellEnd"/>
          </w:p>
        </w:tc>
        <w:tc>
          <w:tcPr>
            <w:tcW w:w="567" w:type="dxa"/>
            <w:vAlign w:val="center"/>
          </w:tcPr>
          <w:p w14:paraId="69A7E8B9"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425" w:type="dxa"/>
            <w:vAlign w:val="center"/>
          </w:tcPr>
          <w:p w14:paraId="69980228" w14:textId="77777777" w:rsidR="003F1990" w:rsidRPr="00E7759A" w:rsidRDefault="003F1990" w:rsidP="00E52CEE">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string</w:t>
            </w:r>
          </w:p>
        </w:tc>
        <w:tc>
          <w:tcPr>
            <w:tcW w:w="5853" w:type="dxa"/>
            <w:vAlign w:val="center"/>
          </w:tcPr>
          <w:p w14:paraId="0797A987"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Reference to an Agent, </w:t>
            </w:r>
            <w:proofErr w:type="gramStart"/>
            <w:r w:rsidRPr="00E7759A">
              <w:rPr>
                <w:rFonts w:ascii="Calibri" w:hAnsi="Calibri" w:cs="Calibri"/>
                <w:vanish/>
                <w:sz w:val="20"/>
                <w:szCs w:val="20"/>
                <w:highlight w:val="cyan"/>
              </w:rPr>
              <w:t>i.e.</w:t>
            </w:r>
            <w:proofErr w:type="gramEnd"/>
            <w:r w:rsidRPr="00E7759A">
              <w:rPr>
                <w:rFonts w:ascii="Calibri" w:hAnsi="Calibri" w:cs="Calibri"/>
                <w:vanish/>
                <w:sz w:val="20"/>
                <w:szCs w:val="20"/>
                <w:highlight w:val="cyan"/>
              </w:rPr>
              <w:t xml:space="preserve"> Capture client user who input a SITUATION. Available for use in intranet exchange of SITUATIONs.</w:t>
            </w:r>
          </w:p>
        </w:tc>
      </w:tr>
      <w:tr w:rsidR="003F1990" w:rsidRPr="002D1E00" w14:paraId="3FF63970" w14:textId="77777777" w:rsidTr="00E52CEE">
        <w:trPr>
          <w:hidden/>
        </w:trPr>
        <w:tc>
          <w:tcPr>
            <w:tcW w:w="824" w:type="dxa"/>
            <w:vMerge/>
            <w:vAlign w:val="center"/>
          </w:tcPr>
          <w:p w14:paraId="5DC56CAD" w14:textId="396DA4AC"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rPr>
            </w:pPr>
          </w:p>
        </w:tc>
        <w:tc>
          <w:tcPr>
            <w:tcW w:w="1787" w:type="dxa"/>
            <w:vAlign w:val="center"/>
          </w:tcPr>
          <w:p w14:paraId="79E71E1B" w14:textId="77777777" w:rsidR="003F1990" w:rsidRPr="00E7759A" w:rsidRDefault="003F1990" w:rsidP="00E52CEE">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Name</w:t>
            </w:r>
          </w:p>
        </w:tc>
        <w:tc>
          <w:tcPr>
            <w:tcW w:w="567" w:type="dxa"/>
            <w:vAlign w:val="center"/>
          </w:tcPr>
          <w:p w14:paraId="327AFC47"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425" w:type="dxa"/>
            <w:vAlign w:val="center"/>
          </w:tcPr>
          <w:p w14:paraId="332CFD0C" w14:textId="77777777" w:rsidR="003F1990" w:rsidRPr="00E7759A" w:rsidRDefault="003F1990" w:rsidP="00E52CEE">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nlstring</w:t>
            </w:r>
            <w:proofErr w:type="spellEnd"/>
          </w:p>
        </w:tc>
        <w:tc>
          <w:tcPr>
            <w:tcW w:w="5853" w:type="dxa"/>
            <w:vAlign w:val="center"/>
          </w:tcPr>
          <w:p w14:paraId="5FF47340"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Name of source.</w:t>
            </w:r>
          </w:p>
        </w:tc>
      </w:tr>
      <w:tr w:rsidR="003F1990" w:rsidRPr="002D1E00" w14:paraId="17DC9525" w14:textId="77777777" w:rsidTr="00E52CEE">
        <w:trPr>
          <w:hidden/>
        </w:trPr>
        <w:tc>
          <w:tcPr>
            <w:tcW w:w="824" w:type="dxa"/>
            <w:vMerge/>
            <w:vAlign w:val="center"/>
          </w:tcPr>
          <w:p w14:paraId="640659B3" w14:textId="6414BA41"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rPr>
            </w:pPr>
          </w:p>
        </w:tc>
        <w:tc>
          <w:tcPr>
            <w:tcW w:w="1787" w:type="dxa"/>
            <w:vAlign w:val="center"/>
          </w:tcPr>
          <w:p w14:paraId="62AC03F6" w14:textId="77777777" w:rsidR="003F1990" w:rsidRPr="00E7759A" w:rsidRDefault="003F1990" w:rsidP="00E52CEE">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SourceRole</w:t>
            </w:r>
            <w:proofErr w:type="spellEnd"/>
          </w:p>
        </w:tc>
        <w:tc>
          <w:tcPr>
            <w:tcW w:w="567" w:type="dxa"/>
            <w:vAlign w:val="center"/>
          </w:tcPr>
          <w:p w14:paraId="7C20EFB2"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425" w:type="dxa"/>
            <w:vAlign w:val="center"/>
          </w:tcPr>
          <w:p w14:paraId="16987F1F" w14:textId="77777777" w:rsidR="003F1990" w:rsidRPr="00E7759A" w:rsidRDefault="003F1990" w:rsidP="00E52CEE">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string</w:t>
            </w:r>
          </w:p>
        </w:tc>
        <w:tc>
          <w:tcPr>
            <w:tcW w:w="5853" w:type="dxa"/>
            <w:vAlign w:val="center"/>
          </w:tcPr>
          <w:p w14:paraId="73517AB0"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Job title of Source.</w:t>
            </w:r>
          </w:p>
        </w:tc>
      </w:tr>
      <w:tr w:rsidR="003F1990" w:rsidRPr="002D1E00" w14:paraId="7D7331FC" w14:textId="77777777" w:rsidTr="00E52CEE">
        <w:trPr>
          <w:hidden/>
        </w:trPr>
        <w:tc>
          <w:tcPr>
            <w:tcW w:w="824" w:type="dxa"/>
            <w:vMerge/>
            <w:vAlign w:val="center"/>
          </w:tcPr>
          <w:p w14:paraId="045272CE" w14:textId="076CBD73"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rPr>
            </w:pPr>
          </w:p>
        </w:tc>
        <w:tc>
          <w:tcPr>
            <w:tcW w:w="1787" w:type="dxa"/>
            <w:vAlign w:val="center"/>
          </w:tcPr>
          <w:p w14:paraId="6A0AEB73" w14:textId="77777777" w:rsidR="003F1990" w:rsidRPr="00E7759A" w:rsidRDefault="003F1990" w:rsidP="00E52CEE">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TimeOfCommunication</w:t>
            </w:r>
            <w:proofErr w:type="spellEnd"/>
          </w:p>
        </w:tc>
        <w:tc>
          <w:tcPr>
            <w:tcW w:w="567" w:type="dxa"/>
            <w:vAlign w:val="center"/>
          </w:tcPr>
          <w:p w14:paraId="3FF797D5"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425" w:type="dxa"/>
            <w:vAlign w:val="center"/>
          </w:tcPr>
          <w:p w14:paraId="1888A64A" w14:textId="77777777" w:rsidR="003F1990" w:rsidRPr="00E7759A" w:rsidRDefault="003F1990" w:rsidP="00E52CEE">
            <w:pPr>
              <w:pStyle w:val="Tablebody-"/>
              <w:autoSpaceDE w:val="0"/>
              <w:autoSpaceDN w:val="0"/>
              <w:adjustRightInd w:val="0"/>
              <w:spacing w:before="0" w:after="0"/>
              <w:jc w:val="both"/>
              <w:rPr>
                <w:rFonts w:ascii="Calibri" w:hAnsi="Calibri" w:cs="Calibri"/>
                <w:i/>
                <w:iCs/>
                <w:vanish/>
                <w:sz w:val="20"/>
                <w:szCs w:val="20"/>
                <w:highlight w:val="cyan"/>
              </w:rPr>
            </w:pPr>
            <w:proofErr w:type="spellStart"/>
            <w:proofErr w:type="gramStart"/>
            <w:r w:rsidRPr="00E7759A">
              <w:rPr>
                <w:rFonts w:ascii="Calibri" w:hAnsi="Calibri" w:cs="Calibri"/>
                <w:i/>
                <w:vanish/>
                <w:sz w:val="20"/>
                <w:szCs w:val="20"/>
                <w:highlight w:val="cyan"/>
              </w:rPr>
              <w:t>xsd:dateTime</w:t>
            </w:r>
            <w:proofErr w:type="spellEnd"/>
            <w:proofErr w:type="gramEnd"/>
          </w:p>
        </w:tc>
        <w:tc>
          <w:tcPr>
            <w:tcW w:w="5853" w:type="dxa"/>
            <w:vAlign w:val="center"/>
          </w:tcPr>
          <w:p w14:paraId="4D602B8A"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Time of communication of message, if different from creation time.</w:t>
            </w:r>
          </w:p>
        </w:tc>
      </w:tr>
      <w:tr w:rsidR="003F1990" w:rsidRPr="002D1E00" w14:paraId="5AA73481" w14:textId="77777777" w:rsidTr="00E52CEE">
        <w:trPr>
          <w:hidden/>
        </w:trPr>
        <w:tc>
          <w:tcPr>
            <w:tcW w:w="824" w:type="dxa"/>
            <w:vMerge/>
            <w:vAlign w:val="center"/>
          </w:tcPr>
          <w:p w14:paraId="47517D1E" w14:textId="5E93019C"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rPr>
            </w:pPr>
          </w:p>
        </w:tc>
        <w:tc>
          <w:tcPr>
            <w:tcW w:w="1787" w:type="dxa"/>
            <w:vAlign w:val="center"/>
          </w:tcPr>
          <w:p w14:paraId="1C39C962" w14:textId="77777777" w:rsidR="003F1990" w:rsidRPr="00E7759A" w:rsidRDefault="003F1990" w:rsidP="00E52CEE">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ExternalCode</w:t>
            </w:r>
            <w:proofErr w:type="spellEnd"/>
          </w:p>
        </w:tc>
        <w:tc>
          <w:tcPr>
            <w:tcW w:w="567" w:type="dxa"/>
            <w:vAlign w:val="center"/>
          </w:tcPr>
          <w:p w14:paraId="6FEF7423"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425" w:type="dxa"/>
            <w:vAlign w:val="center"/>
          </w:tcPr>
          <w:p w14:paraId="5047641E" w14:textId="77777777" w:rsidR="003F1990" w:rsidRPr="00E7759A" w:rsidRDefault="003F1990" w:rsidP="00E52CEE">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string</w:t>
            </w:r>
          </w:p>
        </w:tc>
        <w:tc>
          <w:tcPr>
            <w:tcW w:w="5853" w:type="dxa"/>
            <w:vAlign w:val="center"/>
          </w:tcPr>
          <w:p w14:paraId="5DD8A10C"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External system reference to SITUATION.</w:t>
            </w:r>
          </w:p>
        </w:tc>
      </w:tr>
      <w:tr w:rsidR="003F1990" w:rsidRPr="002D1E00" w14:paraId="4FF74BE8" w14:textId="77777777" w:rsidTr="00E52CEE">
        <w:trPr>
          <w:hidden/>
        </w:trPr>
        <w:tc>
          <w:tcPr>
            <w:tcW w:w="824" w:type="dxa"/>
            <w:vMerge/>
            <w:vAlign w:val="center"/>
          </w:tcPr>
          <w:p w14:paraId="5B962F53" w14:textId="4EC8D3CF"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rPr>
            </w:pPr>
          </w:p>
        </w:tc>
        <w:tc>
          <w:tcPr>
            <w:tcW w:w="1787" w:type="dxa"/>
            <w:vAlign w:val="center"/>
          </w:tcPr>
          <w:p w14:paraId="2BA263A9" w14:textId="77777777" w:rsidR="003F1990" w:rsidRPr="00E7759A" w:rsidRDefault="003F1990" w:rsidP="00E52CEE">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SourceFile</w:t>
            </w:r>
            <w:proofErr w:type="spellEnd"/>
          </w:p>
        </w:tc>
        <w:tc>
          <w:tcPr>
            <w:tcW w:w="567" w:type="dxa"/>
            <w:vAlign w:val="center"/>
          </w:tcPr>
          <w:p w14:paraId="0FD62270"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425" w:type="dxa"/>
            <w:vAlign w:val="center"/>
          </w:tcPr>
          <w:p w14:paraId="24F3E693" w14:textId="77777777" w:rsidR="003F1990" w:rsidRPr="00E7759A" w:rsidRDefault="003F1990" w:rsidP="00E52CEE">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anyURL</w:t>
            </w:r>
            <w:proofErr w:type="spellEnd"/>
          </w:p>
        </w:tc>
        <w:tc>
          <w:tcPr>
            <w:tcW w:w="5853" w:type="dxa"/>
            <w:vAlign w:val="center"/>
          </w:tcPr>
          <w:p w14:paraId="3BE15E9C"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External system reference to SITUATION.</w:t>
            </w:r>
          </w:p>
        </w:tc>
      </w:tr>
      <w:tr w:rsidR="003F1990" w:rsidRPr="002D1E00" w14:paraId="4A2A7AA3" w14:textId="77777777" w:rsidTr="00E52CEE">
        <w:trPr>
          <w:hidden/>
        </w:trPr>
        <w:tc>
          <w:tcPr>
            <w:tcW w:w="824" w:type="dxa"/>
            <w:vMerge/>
            <w:tcBorders>
              <w:bottom w:val="single" w:sz="4" w:space="0" w:color="000000"/>
            </w:tcBorders>
            <w:vAlign w:val="center"/>
          </w:tcPr>
          <w:p w14:paraId="5D27D6D3" w14:textId="0C7ECE6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rPr>
            </w:pPr>
          </w:p>
        </w:tc>
        <w:tc>
          <w:tcPr>
            <w:tcW w:w="1787" w:type="dxa"/>
            <w:tcBorders>
              <w:bottom w:val="single" w:sz="4" w:space="0" w:color="000000"/>
            </w:tcBorders>
            <w:vAlign w:val="center"/>
          </w:tcPr>
          <w:p w14:paraId="5C694ACC" w14:textId="77777777" w:rsidR="003F1990" w:rsidRPr="00E7759A" w:rsidRDefault="003F1990" w:rsidP="00E52CEE">
            <w:pPr>
              <w:pStyle w:val="Tablebody-"/>
              <w:autoSpaceDE w:val="0"/>
              <w:autoSpaceDN w:val="0"/>
              <w:adjustRightInd w:val="0"/>
              <w:spacing w:before="0" w:after="0"/>
              <w:jc w:val="both"/>
              <w:rPr>
                <w:rFonts w:ascii="Calibri" w:hAnsi="Calibri" w:cs="Calibri"/>
                <w:b/>
                <w:i/>
                <w:vanish/>
                <w:sz w:val="20"/>
                <w:szCs w:val="20"/>
                <w:highlight w:val="cyan"/>
              </w:rPr>
            </w:pPr>
            <w:r w:rsidRPr="00E7759A">
              <w:rPr>
                <w:rFonts w:ascii="Calibri" w:hAnsi="Calibri" w:cs="Calibri"/>
                <w:b/>
                <w:i/>
                <w:vanish/>
                <w:sz w:val="20"/>
                <w:szCs w:val="20"/>
                <w:highlight w:val="cyan"/>
              </w:rPr>
              <w:t>Extensions</w:t>
            </w:r>
          </w:p>
        </w:tc>
        <w:tc>
          <w:tcPr>
            <w:tcW w:w="567" w:type="dxa"/>
            <w:tcBorders>
              <w:bottom w:val="single" w:sz="4" w:space="0" w:color="000000"/>
            </w:tcBorders>
            <w:vAlign w:val="center"/>
          </w:tcPr>
          <w:p w14:paraId="4E674E66"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425" w:type="dxa"/>
            <w:tcBorders>
              <w:bottom w:val="single" w:sz="4" w:space="0" w:color="000000"/>
            </w:tcBorders>
            <w:vAlign w:val="center"/>
          </w:tcPr>
          <w:p w14:paraId="6C37742C" w14:textId="77777777" w:rsidR="003F1990" w:rsidRPr="00E7759A" w:rsidRDefault="003F1990" w:rsidP="00E52CEE">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any</w:t>
            </w:r>
          </w:p>
        </w:tc>
        <w:tc>
          <w:tcPr>
            <w:tcW w:w="5853" w:type="dxa"/>
            <w:tcBorders>
              <w:bottom w:val="single" w:sz="4" w:space="0" w:color="000000"/>
            </w:tcBorders>
            <w:vAlign w:val="center"/>
          </w:tcPr>
          <w:p w14:paraId="2670A303" w14:textId="77777777" w:rsidR="003F1990" w:rsidRPr="00E7759A" w:rsidRDefault="003F1990" w:rsidP="00E52CEE">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Placeholder for user extensions.</w:t>
            </w:r>
          </w:p>
        </w:tc>
      </w:tr>
    </w:tbl>
    <w:p w14:paraId="5AAFA32B" w14:textId="77777777" w:rsidR="004403DC" w:rsidRPr="003D07B7" w:rsidRDefault="004403DC" w:rsidP="004403DC">
      <w:pPr>
        <w:pStyle w:val="Titre6"/>
        <w:rPr>
          <w:rFonts w:ascii="Arial" w:hAnsi="Arial" w:cs="Arial"/>
          <w:lang w:val="fr-FR"/>
        </w:rPr>
      </w:pPr>
      <w:bookmarkStart w:id="427" w:name="_Ref66199418"/>
      <w:r w:rsidRPr="003D07B7">
        <w:rPr>
          <w:rFonts w:ascii="Arial" w:hAnsi="Arial" w:cs="Arial"/>
          <w:lang w:val="fr-FR"/>
        </w:rPr>
        <w:lastRenderedPageBreak/>
        <w:t>Description de l’</w:t>
      </w:r>
      <w:proofErr w:type="spellStart"/>
      <w:r w:rsidRPr="003D07B7">
        <w:rPr>
          <w:rFonts w:ascii="Arial" w:hAnsi="Arial" w:cs="Arial"/>
          <w:lang w:val="fr-FR"/>
        </w:rPr>
        <w:t>enum</w:t>
      </w:r>
      <w:proofErr w:type="spellEnd"/>
      <w:r w:rsidRPr="003D07B7">
        <w:rPr>
          <w:rFonts w:ascii="Arial" w:hAnsi="Arial" w:cs="Arial"/>
          <w:lang w:val="fr-FR"/>
        </w:rPr>
        <w:t xml:space="preserve"> </w:t>
      </w:r>
      <w:proofErr w:type="spellStart"/>
      <w:r w:rsidRPr="003D07B7">
        <w:rPr>
          <w:rFonts w:ascii="Arial" w:hAnsi="Arial" w:cs="Arial"/>
          <w:lang w:val="fr-FR"/>
        </w:rPr>
        <w:t>SourceType</w:t>
      </w:r>
      <w:bookmarkEnd w:id="427"/>
      <w:proofErr w:type="spellEnd"/>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8620"/>
      </w:tblGrid>
      <w:tr w:rsidR="004403DC" w:rsidRPr="003D07B7" w14:paraId="56F6743F" w14:textId="77777777" w:rsidTr="00BA458F">
        <w:trPr>
          <w:tblHeader/>
        </w:trPr>
        <w:tc>
          <w:tcPr>
            <w:tcW w:w="1836" w:type="dxa"/>
            <w:shd w:val="clear" w:color="auto" w:fill="E6E6E6"/>
          </w:tcPr>
          <w:p w14:paraId="1F138E4D" w14:textId="77777777" w:rsidR="004403DC" w:rsidRPr="00E7759A" w:rsidRDefault="004403DC" w:rsidP="00E52CEE">
            <w:pPr>
              <w:pStyle w:val="Tableheader"/>
              <w:tabs>
                <w:tab w:val="left" w:pos="720"/>
              </w:tabs>
              <w:autoSpaceDE w:val="0"/>
              <w:autoSpaceDN w:val="0"/>
              <w:adjustRightInd w:val="0"/>
              <w:spacing w:before="0" w:after="0"/>
              <w:jc w:val="center"/>
              <w:rPr>
                <w:rFonts w:cs="Calibri"/>
                <w:b/>
                <w:i/>
                <w:sz w:val="16"/>
                <w:szCs w:val="16"/>
              </w:rPr>
            </w:pPr>
            <w:r w:rsidRPr="00E7759A">
              <w:rPr>
                <w:rFonts w:cs="Calibri"/>
                <w:b/>
                <w:i/>
                <w:szCs w:val="24"/>
              </w:rPr>
              <w:t>SIRI-SX</w:t>
            </w:r>
          </w:p>
        </w:tc>
        <w:tc>
          <w:tcPr>
            <w:tcW w:w="8620" w:type="dxa"/>
            <w:shd w:val="clear" w:color="auto" w:fill="E6E6E6"/>
          </w:tcPr>
          <w:p w14:paraId="4C46E61B" w14:textId="77777777" w:rsidR="004403DC" w:rsidRPr="00E7759A" w:rsidRDefault="004403DC" w:rsidP="00E52CEE">
            <w:pPr>
              <w:pStyle w:val="Tableheader"/>
              <w:tabs>
                <w:tab w:val="left" w:pos="720"/>
              </w:tabs>
              <w:autoSpaceDE w:val="0"/>
              <w:autoSpaceDN w:val="0"/>
              <w:adjustRightInd w:val="0"/>
              <w:spacing w:before="0" w:after="0"/>
              <w:jc w:val="center"/>
              <w:rPr>
                <w:rFonts w:cs="Calibri"/>
                <w:sz w:val="16"/>
              </w:rPr>
            </w:pPr>
            <w:r w:rsidRPr="00E7759A">
              <w:rPr>
                <w:rFonts w:cs="Calibri"/>
                <w:szCs w:val="24"/>
              </w:rPr>
              <w:t>Description</w:t>
            </w:r>
          </w:p>
        </w:tc>
      </w:tr>
      <w:tr w:rsidR="004403DC" w:rsidRPr="003D07B7" w14:paraId="478BAF77" w14:textId="77777777" w:rsidTr="00BA458F">
        <w:tc>
          <w:tcPr>
            <w:tcW w:w="1836" w:type="dxa"/>
          </w:tcPr>
          <w:p w14:paraId="47D677F1" w14:textId="77777777" w:rsidR="004403DC" w:rsidRPr="00E7759A" w:rsidRDefault="004403DC" w:rsidP="00E52CEE">
            <w:pPr>
              <w:pStyle w:val="Tablebody"/>
              <w:tabs>
                <w:tab w:val="left" w:pos="720"/>
              </w:tabs>
              <w:autoSpaceDE w:val="0"/>
              <w:autoSpaceDN w:val="0"/>
              <w:adjustRightInd w:val="0"/>
              <w:spacing w:before="0" w:after="0"/>
              <w:jc w:val="both"/>
              <w:rPr>
                <w:rStyle w:val="Enumeratedvalueintable"/>
                <w:rFonts w:cs="Calibri"/>
                <w:i w:val="0"/>
              </w:rPr>
            </w:pPr>
            <w:proofErr w:type="spellStart"/>
            <w:r w:rsidRPr="00E7759A">
              <w:rPr>
                <w:rFonts w:cs="Calibri"/>
                <w:i/>
                <w:szCs w:val="24"/>
              </w:rPr>
              <w:t>directReport</w:t>
            </w:r>
            <w:proofErr w:type="spellEnd"/>
          </w:p>
        </w:tc>
        <w:tc>
          <w:tcPr>
            <w:tcW w:w="8620" w:type="dxa"/>
          </w:tcPr>
          <w:p w14:paraId="09C43757" w14:textId="0A21FC56" w:rsidR="004403DC" w:rsidRPr="00E7759A" w:rsidRDefault="00DE33F8" w:rsidP="00E52CEE">
            <w:pPr>
              <w:pStyle w:val="Tablebody"/>
              <w:tabs>
                <w:tab w:val="left" w:pos="720"/>
              </w:tabs>
              <w:autoSpaceDE w:val="0"/>
              <w:autoSpaceDN w:val="0"/>
              <w:adjustRightInd w:val="0"/>
              <w:spacing w:before="0" w:after="0"/>
              <w:jc w:val="both"/>
              <w:rPr>
                <w:rFonts w:cs="Calibri"/>
                <w:sz w:val="16"/>
              </w:rPr>
            </w:pPr>
            <w:r>
              <w:rPr>
                <w:rFonts w:cs="Calibri"/>
                <w:szCs w:val="24"/>
              </w:rPr>
              <w:t xml:space="preserve">Rapport remis </w:t>
            </w:r>
            <w:proofErr w:type="spellStart"/>
            <w:r>
              <w:rPr>
                <w:rFonts w:cs="Calibri"/>
                <w:szCs w:val="24"/>
              </w:rPr>
              <w:t>en</w:t>
            </w:r>
            <w:proofErr w:type="spellEnd"/>
            <w:r>
              <w:rPr>
                <w:rFonts w:cs="Calibri"/>
                <w:szCs w:val="24"/>
              </w:rPr>
              <w:t xml:space="preserve"> direct </w:t>
            </w:r>
          </w:p>
        </w:tc>
      </w:tr>
      <w:tr w:rsidR="004403DC" w:rsidRPr="00DE33F8" w14:paraId="1DBF34B2" w14:textId="77777777" w:rsidTr="00BA458F">
        <w:tc>
          <w:tcPr>
            <w:tcW w:w="1836" w:type="dxa"/>
          </w:tcPr>
          <w:p w14:paraId="54D73E2C" w14:textId="77777777" w:rsidR="004403DC" w:rsidRPr="00E7759A" w:rsidRDefault="004403DC" w:rsidP="00E52CEE">
            <w:pPr>
              <w:pStyle w:val="Tablebody"/>
              <w:tabs>
                <w:tab w:val="left" w:pos="720"/>
              </w:tabs>
              <w:autoSpaceDE w:val="0"/>
              <w:autoSpaceDN w:val="0"/>
              <w:adjustRightInd w:val="0"/>
              <w:spacing w:before="0" w:after="0"/>
              <w:jc w:val="both"/>
              <w:rPr>
                <w:rStyle w:val="Enumeratedvalueintable"/>
                <w:rFonts w:cs="Calibri"/>
                <w:i w:val="0"/>
              </w:rPr>
            </w:pPr>
            <w:r w:rsidRPr="00E7759A">
              <w:rPr>
                <w:rFonts w:cs="Calibri"/>
                <w:i/>
                <w:szCs w:val="24"/>
              </w:rPr>
              <w:t>email</w:t>
            </w:r>
          </w:p>
        </w:tc>
        <w:tc>
          <w:tcPr>
            <w:tcW w:w="8620" w:type="dxa"/>
          </w:tcPr>
          <w:p w14:paraId="607904EF" w14:textId="3816D572" w:rsidR="004403DC" w:rsidRPr="00DE33F8" w:rsidRDefault="00DE33F8" w:rsidP="00E52CEE">
            <w:pPr>
              <w:pStyle w:val="Tablebody"/>
              <w:tabs>
                <w:tab w:val="left" w:pos="720"/>
              </w:tabs>
              <w:autoSpaceDE w:val="0"/>
              <w:autoSpaceDN w:val="0"/>
              <w:adjustRightInd w:val="0"/>
              <w:spacing w:before="0" w:after="0"/>
              <w:jc w:val="both"/>
              <w:rPr>
                <w:rFonts w:cs="Calibri"/>
                <w:sz w:val="16"/>
                <w:lang w:val="fr-FR"/>
              </w:rPr>
            </w:pPr>
            <w:r w:rsidRPr="00DE33F8">
              <w:rPr>
                <w:rFonts w:cs="Calibri"/>
                <w:szCs w:val="24"/>
                <w:lang w:val="fr-FR"/>
              </w:rPr>
              <w:t>Rapport reçu via</w:t>
            </w:r>
            <w:r w:rsidR="004403DC" w:rsidRPr="00DE33F8">
              <w:rPr>
                <w:rFonts w:cs="Calibri"/>
                <w:szCs w:val="24"/>
                <w:lang w:val="fr-FR"/>
              </w:rPr>
              <w:t xml:space="preserve"> </w:t>
            </w:r>
            <w:proofErr w:type="gramStart"/>
            <w:r w:rsidR="004403DC" w:rsidRPr="00DE33F8">
              <w:rPr>
                <w:rFonts w:cs="Calibri"/>
                <w:szCs w:val="24"/>
                <w:lang w:val="fr-FR"/>
              </w:rPr>
              <w:t>email</w:t>
            </w:r>
            <w:proofErr w:type="gramEnd"/>
            <w:r w:rsidR="004403DC" w:rsidRPr="00DE33F8">
              <w:rPr>
                <w:rFonts w:cs="Calibri"/>
                <w:szCs w:val="24"/>
                <w:lang w:val="fr-FR"/>
              </w:rPr>
              <w:t xml:space="preserve"> </w:t>
            </w:r>
          </w:p>
        </w:tc>
      </w:tr>
      <w:tr w:rsidR="004403DC" w:rsidRPr="003D07B7" w14:paraId="429FC089" w14:textId="77777777" w:rsidTr="00BA458F">
        <w:tc>
          <w:tcPr>
            <w:tcW w:w="1836" w:type="dxa"/>
          </w:tcPr>
          <w:p w14:paraId="4B554B68" w14:textId="77777777" w:rsidR="004403DC" w:rsidRPr="00E7759A" w:rsidRDefault="004403DC" w:rsidP="00E52CEE">
            <w:pPr>
              <w:pStyle w:val="Tablebody"/>
              <w:tabs>
                <w:tab w:val="left" w:pos="720"/>
              </w:tabs>
              <w:autoSpaceDE w:val="0"/>
              <w:autoSpaceDN w:val="0"/>
              <w:adjustRightInd w:val="0"/>
              <w:spacing w:before="0" w:after="0"/>
              <w:jc w:val="both"/>
              <w:rPr>
                <w:rFonts w:cs="Calibri"/>
                <w:i/>
                <w:color w:val="000000"/>
                <w:sz w:val="16"/>
                <w:szCs w:val="16"/>
                <w:lang w:eastAsia="en-GB"/>
              </w:rPr>
            </w:pPr>
            <w:r w:rsidRPr="00E7759A">
              <w:rPr>
                <w:rFonts w:cs="Calibri"/>
                <w:i/>
                <w:szCs w:val="24"/>
              </w:rPr>
              <w:t>phone</w:t>
            </w:r>
          </w:p>
        </w:tc>
        <w:tc>
          <w:tcPr>
            <w:tcW w:w="8620" w:type="dxa"/>
          </w:tcPr>
          <w:p w14:paraId="223ABE35" w14:textId="3CAC88A2" w:rsidR="004403DC" w:rsidRPr="00E7759A" w:rsidRDefault="00DE33F8" w:rsidP="00E52CEE">
            <w:pPr>
              <w:pStyle w:val="Tablebody"/>
              <w:autoSpaceDE w:val="0"/>
              <w:autoSpaceDN w:val="0"/>
              <w:adjustRightInd w:val="0"/>
              <w:spacing w:before="0" w:after="0"/>
              <w:jc w:val="both"/>
              <w:rPr>
                <w:rFonts w:cs="Calibri"/>
                <w:color w:val="000000"/>
                <w:sz w:val="16"/>
                <w:szCs w:val="16"/>
                <w:lang w:eastAsia="en-GB"/>
              </w:rPr>
            </w:pPr>
            <w:r w:rsidRPr="00DE33F8">
              <w:rPr>
                <w:rFonts w:cs="Calibri"/>
                <w:szCs w:val="24"/>
                <w:lang w:val="fr-FR"/>
              </w:rPr>
              <w:t xml:space="preserve">Rapport reçu via </w:t>
            </w:r>
            <w:r>
              <w:rPr>
                <w:rFonts w:cs="Calibri"/>
                <w:szCs w:val="24"/>
                <w:lang w:val="fr-FR"/>
              </w:rPr>
              <w:t>télé</w:t>
            </w:r>
            <w:r w:rsidR="004403DC" w:rsidRPr="00E7759A">
              <w:rPr>
                <w:rFonts w:cs="Calibri"/>
                <w:szCs w:val="24"/>
              </w:rPr>
              <w:t>phone</w:t>
            </w:r>
          </w:p>
        </w:tc>
      </w:tr>
      <w:tr w:rsidR="004403DC" w:rsidRPr="00DE33F8" w14:paraId="1C8DD443" w14:textId="77777777" w:rsidTr="00BA458F">
        <w:trPr>
          <w:hidden/>
        </w:trPr>
        <w:tc>
          <w:tcPr>
            <w:tcW w:w="1836" w:type="dxa"/>
          </w:tcPr>
          <w:p w14:paraId="05AA13FA" w14:textId="77777777" w:rsidR="004403DC" w:rsidRPr="00DE33F8" w:rsidRDefault="004403DC" w:rsidP="00E52CEE">
            <w:pPr>
              <w:pStyle w:val="Tablebody"/>
              <w:tabs>
                <w:tab w:val="left" w:pos="720"/>
              </w:tabs>
              <w:autoSpaceDE w:val="0"/>
              <w:autoSpaceDN w:val="0"/>
              <w:adjustRightInd w:val="0"/>
              <w:spacing w:before="0" w:after="0"/>
              <w:jc w:val="both"/>
              <w:rPr>
                <w:rFonts w:cs="Calibri"/>
                <w:i/>
                <w:vanish/>
                <w:color w:val="000000"/>
                <w:sz w:val="16"/>
                <w:szCs w:val="16"/>
                <w:highlight w:val="cyan"/>
                <w:lang w:eastAsia="en-GB"/>
              </w:rPr>
            </w:pPr>
            <w:r w:rsidRPr="00DE33F8">
              <w:rPr>
                <w:rFonts w:cs="Calibri"/>
                <w:i/>
                <w:vanish/>
                <w:szCs w:val="24"/>
                <w:highlight w:val="cyan"/>
              </w:rPr>
              <w:t>fax</w:t>
            </w:r>
          </w:p>
        </w:tc>
        <w:tc>
          <w:tcPr>
            <w:tcW w:w="8620" w:type="dxa"/>
          </w:tcPr>
          <w:p w14:paraId="68CD06E1" w14:textId="76C6FA05" w:rsidR="004403DC" w:rsidRPr="00DE33F8" w:rsidRDefault="00DE33F8" w:rsidP="00E52CEE">
            <w:pPr>
              <w:pStyle w:val="Tablebody"/>
              <w:autoSpaceDE w:val="0"/>
              <w:autoSpaceDN w:val="0"/>
              <w:adjustRightInd w:val="0"/>
              <w:spacing w:before="0" w:after="0"/>
              <w:jc w:val="both"/>
              <w:rPr>
                <w:rFonts w:cs="Calibri"/>
                <w:vanish/>
                <w:color w:val="000000"/>
                <w:sz w:val="16"/>
                <w:szCs w:val="16"/>
                <w:highlight w:val="cyan"/>
                <w:lang w:eastAsia="en-GB"/>
              </w:rPr>
            </w:pPr>
            <w:r w:rsidRPr="00DE33F8">
              <w:rPr>
                <w:rFonts w:cs="Calibri"/>
                <w:vanish/>
                <w:szCs w:val="24"/>
                <w:highlight w:val="cyan"/>
                <w:lang w:val="fr-FR"/>
              </w:rPr>
              <w:t xml:space="preserve">Rapport reçu via </w:t>
            </w:r>
            <w:r w:rsidR="004403DC" w:rsidRPr="00DE33F8">
              <w:rPr>
                <w:rFonts w:cs="Calibri"/>
                <w:vanish/>
                <w:szCs w:val="24"/>
                <w:highlight w:val="cyan"/>
              </w:rPr>
              <w:t>fax</w:t>
            </w:r>
          </w:p>
        </w:tc>
      </w:tr>
      <w:tr w:rsidR="004403DC" w:rsidRPr="00E32CB2" w14:paraId="07E01175" w14:textId="77777777" w:rsidTr="00BA458F">
        <w:tc>
          <w:tcPr>
            <w:tcW w:w="1836" w:type="dxa"/>
          </w:tcPr>
          <w:p w14:paraId="0814BEBF" w14:textId="77777777" w:rsidR="004403DC" w:rsidRPr="00E7759A" w:rsidRDefault="004403DC" w:rsidP="00E52CEE">
            <w:pPr>
              <w:pStyle w:val="Tablebody"/>
              <w:tabs>
                <w:tab w:val="left" w:pos="720"/>
              </w:tabs>
              <w:autoSpaceDE w:val="0"/>
              <w:autoSpaceDN w:val="0"/>
              <w:adjustRightInd w:val="0"/>
              <w:spacing w:before="0" w:after="0"/>
              <w:jc w:val="both"/>
              <w:rPr>
                <w:rFonts w:cs="Calibri"/>
                <w:i/>
                <w:color w:val="000000"/>
                <w:sz w:val="16"/>
                <w:szCs w:val="16"/>
                <w:lang w:eastAsia="en-GB"/>
              </w:rPr>
            </w:pPr>
            <w:r w:rsidRPr="00E7759A">
              <w:rPr>
                <w:rFonts w:cs="Calibri"/>
                <w:i/>
                <w:szCs w:val="24"/>
              </w:rPr>
              <w:t>post</w:t>
            </w:r>
          </w:p>
        </w:tc>
        <w:tc>
          <w:tcPr>
            <w:tcW w:w="8620" w:type="dxa"/>
          </w:tcPr>
          <w:p w14:paraId="1EE665E7" w14:textId="5EF9A9AC" w:rsidR="004403DC" w:rsidRPr="00DE33F8" w:rsidRDefault="00DE33F8" w:rsidP="00E52CEE">
            <w:pPr>
              <w:pStyle w:val="Tablebody"/>
              <w:autoSpaceDE w:val="0"/>
              <w:autoSpaceDN w:val="0"/>
              <w:adjustRightInd w:val="0"/>
              <w:spacing w:before="0" w:after="0"/>
              <w:jc w:val="both"/>
              <w:rPr>
                <w:rFonts w:cs="Calibri"/>
                <w:color w:val="000000"/>
                <w:sz w:val="16"/>
                <w:szCs w:val="16"/>
                <w:lang w:val="fr-FR" w:eastAsia="en-GB"/>
              </w:rPr>
            </w:pPr>
            <w:r w:rsidRPr="00DE33F8">
              <w:rPr>
                <w:rFonts w:cs="Calibri"/>
                <w:szCs w:val="24"/>
                <w:lang w:val="fr-FR"/>
              </w:rPr>
              <w:t>Rapport reçu via</w:t>
            </w:r>
            <w:r>
              <w:rPr>
                <w:rFonts w:cs="Calibri"/>
                <w:szCs w:val="24"/>
                <w:lang w:val="fr-FR"/>
              </w:rPr>
              <w:t xml:space="preserve"> courrier postal</w:t>
            </w:r>
          </w:p>
        </w:tc>
      </w:tr>
      <w:tr w:rsidR="004403DC" w:rsidRPr="00E32CB2" w14:paraId="4B962854" w14:textId="77777777" w:rsidTr="00BA458F">
        <w:tc>
          <w:tcPr>
            <w:tcW w:w="1836" w:type="dxa"/>
          </w:tcPr>
          <w:p w14:paraId="3A0A745F" w14:textId="77777777" w:rsidR="004403DC" w:rsidRPr="00E7759A" w:rsidRDefault="004403DC" w:rsidP="00E52CEE">
            <w:pPr>
              <w:pStyle w:val="Tablebody"/>
              <w:tabs>
                <w:tab w:val="left" w:pos="720"/>
              </w:tabs>
              <w:autoSpaceDE w:val="0"/>
              <w:autoSpaceDN w:val="0"/>
              <w:adjustRightInd w:val="0"/>
              <w:spacing w:before="0" w:after="0"/>
              <w:jc w:val="both"/>
              <w:rPr>
                <w:rFonts w:cs="Calibri"/>
                <w:i/>
                <w:color w:val="000000"/>
                <w:sz w:val="16"/>
                <w:szCs w:val="16"/>
                <w:lang w:eastAsia="en-GB"/>
              </w:rPr>
            </w:pPr>
            <w:r w:rsidRPr="00E7759A">
              <w:rPr>
                <w:rFonts w:cs="Calibri"/>
                <w:i/>
                <w:szCs w:val="24"/>
              </w:rPr>
              <w:t>feed</w:t>
            </w:r>
          </w:p>
        </w:tc>
        <w:tc>
          <w:tcPr>
            <w:tcW w:w="8620" w:type="dxa"/>
          </w:tcPr>
          <w:p w14:paraId="3E1F2333" w14:textId="180C5934" w:rsidR="004403DC" w:rsidRPr="00DE33F8" w:rsidRDefault="00DE33F8" w:rsidP="00E52CEE">
            <w:pPr>
              <w:pStyle w:val="Tablebody"/>
              <w:autoSpaceDE w:val="0"/>
              <w:autoSpaceDN w:val="0"/>
              <w:adjustRightInd w:val="0"/>
              <w:spacing w:before="0" w:after="0"/>
              <w:jc w:val="both"/>
              <w:rPr>
                <w:rFonts w:cs="Calibri"/>
                <w:color w:val="000000"/>
                <w:sz w:val="16"/>
                <w:szCs w:val="16"/>
                <w:lang w:val="fr-FR" w:eastAsia="en-GB"/>
              </w:rPr>
            </w:pPr>
            <w:r w:rsidRPr="00DE33F8">
              <w:rPr>
                <w:rFonts w:cs="Calibri"/>
                <w:szCs w:val="24"/>
                <w:lang w:val="fr-FR"/>
              </w:rPr>
              <w:t>Rapport reçu via</w:t>
            </w:r>
            <w:r>
              <w:rPr>
                <w:rFonts w:cs="Calibri"/>
                <w:szCs w:val="24"/>
                <w:lang w:val="fr-FR"/>
              </w:rPr>
              <w:t xml:space="preserve"> alimentation automatique</w:t>
            </w:r>
          </w:p>
        </w:tc>
      </w:tr>
      <w:tr w:rsidR="004403DC" w:rsidRPr="003D07B7" w14:paraId="50693327" w14:textId="77777777" w:rsidTr="00BA458F">
        <w:tc>
          <w:tcPr>
            <w:tcW w:w="1836" w:type="dxa"/>
          </w:tcPr>
          <w:p w14:paraId="5A95FF52" w14:textId="77777777" w:rsidR="004403DC" w:rsidRPr="00E7759A" w:rsidRDefault="004403DC" w:rsidP="00E52CEE">
            <w:pPr>
              <w:pStyle w:val="Tablebody"/>
              <w:tabs>
                <w:tab w:val="left" w:pos="720"/>
              </w:tabs>
              <w:autoSpaceDE w:val="0"/>
              <w:autoSpaceDN w:val="0"/>
              <w:adjustRightInd w:val="0"/>
              <w:spacing w:before="0" w:after="0"/>
              <w:jc w:val="both"/>
              <w:rPr>
                <w:rFonts w:cs="Calibri"/>
                <w:i/>
                <w:color w:val="000000"/>
                <w:sz w:val="16"/>
                <w:szCs w:val="16"/>
                <w:lang w:eastAsia="en-GB"/>
              </w:rPr>
            </w:pPr>
            <w:r w:rsidRPr="00E7759A">
              <w:rPr>
                <w:rFonts w:cs="Calibri"/>
                <w:i/>
                <w:szCs w:val="24"/>
              </w:rPr>
              <w:t>radio</w:t>
            </w:r>
          </w:p>
        </w:tc>
        <w:tc>
          <w:tcPr>
            <w:tcW w:w="8620" w:type="dxa"/>
          </w:tcPr>
          <w:p w14:paraId="4770E0B4" w14:textId="66C39F7C" w:rsidR="004403DC" w:rsidRPr="00E7759A" w:rsidRDefault="00DE33F8" w:rsidP="00E52CEE">
            <w:pPr>
              <w:pStyle w:val="Tablebody"/>
              <w:autoSpaceDE w:val="0"/>
              <w:autoSpaceDN w:val="0"/>
              <w:adjustRightInd w:val="0"/>
              <w:spacing w:before="0" w:after="0"/>
              <w:jc w:val="both"/>
              <w:rPr>
                <w:rFonts w:cs="Calibri"/>
                <w:color w:val="000000"/>
                <w:sz w:val="16"/>
                <w:szCs w:val="16"/>
                <w:lang w:eastAsia="en-GB"/>
              </w:rPr>
            </w:pPr>
            <w:r w:rsidRPr="00DE33F8">
              <w:rPr>
                <w:rFonts w:cs="Calibri"/>
                <w:szCs w:val="24"/>
                <w:lang w:val="fr-FR"/>
              </w:rPr>
              <w:t xml:space="preserve">Rapport reçu via </w:t>
            </w:r>
            <w:r w:rsidR="004403DC" w:rsidRPr="00E7759A">
              <w:rPr>
                <w:rFonts w:cs="Calibri"/>
                <w:szCs w:val="24"/>
              </w:rPr>
              <w:t>radio</w:t>
            </w:r>
          </w:p>
        </w:tc>
      </w:tr>
      <w:tr w:rsidR="004403DC" w:rsidRPr="003D07B7" w14:paraId="1296038E" w14:textId="77777777" w:rsidTr="00BA458F">
        <w:tc>
          <w:tcPr>
            <w:tcW w:w="1836" w:type="dxa"/>
          </w:tcPr>
          <w:p w14:paraId="6EDC503B" w14:textId="77777777" w:rsidR="004403DC" w:rsidRPr="00E7759A" w:rsidRDefault="004403DC" w:rsidP="00E52CEE">
            <w:pPr>
              <w:pStyle w:val="Tablebody"/>
              <w:tabs>
                <w:tab w:val="left" w:pos="720"/>
              </w:tabs>
              <w:autoSpaceDE w:val="0"/>
              <w:autoSpaceDN w:val="0"/>
              <w:adjustRightInd w:val="0"/>
              <w:spacing w:before="0" w:after="0"/>
              <w:jc w:val="both"/>
              <w:rPr>
                <w:rFonts w:cs="Calibri"/>
                <w:i/>
                <w:color w:val="000000"/>
                <w:sz w:val="16"/>
                <w:szCs w:val="16"/>
                <w:lang w:eastAsia="en-GB"/>
              </w:rPr>
            </w:pPr>
            <w:r w:rsidRPr="00E7759A">
              <w:rPr>
                <w:rFonts w:cs="Calibri"/>
                <w:i/>
                <w:szCs w:val="24"/>
              </w:rPr>
              <w:t>tv</w:t>
            </w:r>
          </w:p>
        </w:tc>
        <w:tc>
          <w:tcPr>
            <w:tcW w:w="8620" w:type="dxa"/>
          </w:tcPr>
          <w:p w14:paraId="14FEEB4F" w14:textId="60C576A6" w:rsidR="004403DC" w:rsidRPr="00E7759A" w:rsidRDefault="00DE33F8" w:rsidP="00E52CEE">
            <w:pPr>
              <w:pStyle w:val="Tablebody"/>
              <w:autoSpaceDE w:val="0"/>
              <w:autoSpaceDN w:val="0"/>
              <w:adjustRightInd w:val="0"/>
              <w:spacing w:before="0" w:after="0"/>
              <w:jc w:val="both"/>
              <w:rPr>
                <w:rFonts w:cs="Calibri"/>
                <w:color w:val="000000"/>
                <w:sz w:val="16"/>
                <w:szCs w:val="16"/>
                <w:lang w:eastAsia="en-GB"/>
              </w:rPr>
            </w:pPr>
            <w:r w:rsidRPr="00DE33F8">
              <w:rPr>
                <w:rFonts w:cs="Calibri"/>
                <w:szCs w:val="24"/>
                <w:lang w:val="fr-FR"/>
              </w:rPr>
              <w:t xml:space="preserve">Rapport reçu via </w:t>
            </w:r>
            <w:r w:rsidR="004403DC" w:rsidRPr="00E7759A">
              <w:rPr>
                <w:rFonts w:cs="Calibri"/>
                <w:szCs w:val="24"/>
              </w:rPr>
              <w:t>TV</w:t>
            </w:r>
          </w:p>
        </w:tc>
      </w:tr>
      <w:tr w:rsidR="004403DC" w:rsidRPr="003D07B7" w14:paraId="264B38DB" w14:textId="77777777" w:rsidTr="00BA458F">
        <w:tc>
          <w:tcPr>
            <w:tcW w:w="1836" w:type="dxa"/>
          </w:tcPr>
          <w:p w14:paraId="20130780" w14:textId="77777777" w:rsidR="004403DC" w:rsidRPr="00E7759A" w:rsidRDefault="004403DC" w:rsidP="00E52CEE">
            <w:pPr>
              <w:pStyle w:val="Tablebody"/>
              <w:tabs>
                <w:tab w:val="left" w:pos="720"/>
              </w:tabs>
              <w:autoSpaceDE w:val="0"/>
              <w:autoSpaceDN w:val="0"/>
              <w:adjustRightInd w:val="0"/>
              <w:spacing w:before="0" w:after="0"/>
              <w:jc w:val="both"/>
              <w:rPr>
                <w:rFonts w:cs="Calibri"/>
                <w:i/>
                <w:color w:val="000000"/>
                <w:sz w:val="16"/>
                <w:szCs w:val="16"/>
                <w:highlight w:val="lightGray"/>
                <w:lang w:eastAsia="en-GB"/>
              </w:rPr>
            </w:pPr>
            <w:r w:rsidRPr="00E7759A">
              <w:rPr>
                <w:rFonts w:cs="Calibri"/>
                <w:i/>
                <w:szCs w:val="24"/>
              </w:rPr>
              <w:t>web</w:t>
            </w:r>
          </w:p>
        </w:tc>
        <w:tc>
          <w:tcPr>
            <w:tcW w:w="8620" w:type="dxa"/>
          </w:tcPr>
          <w:p w14:paraId="151373B9" w14:textId="757B6060" w:rsidR="004403DC" w:rsidRPr="00E7759A" w:rsidRDefault="00DE33F8" w:rsidP="00E52CEE">
            <w:pPr>
              <w:pStyle w:val="Tablebody"/>
              <w:autoSpaceDE w:val="0"/>
              <w:autoSpaceDN w:val="0"/>
              <w:adjustRightInd w:val="0"/>
              <w:spacing w:before="0" w:after="0"/>
              <w:jc w:val="both"/>
              <w:rPr>
                <w:rFonts w:cs="Calibri"/>
                <w:color w:val="000000"/>
                <w:sz w:val="16"/>
                <w:szCs w:val="16"/>
                <w:lang w:eastAsia="en-GB"/>
              </w:rPr>
            </w:pPr>
            <w:r w:rsidRPr="00DE33F8">
              <w:rPr>
                <w:rFonts w:cs="Calibri"/>
                <w:szCs w:val="24"/>
                <w:lang w:val="fr-FR"/>
              </w:rPr>
              <w:t xml:space="preserve">Rapport reçu via </w:t>
            </w:r>
            <w:r w:rsidR="004403DC" w:rsidRPr="00E7759A">
              <w:rPr>
                <w:rFonts w:cs="Calibri"/>
                <w:szCs w:val="24"/>
              </w:rPr>
              <w:t>website</w:t>
            </w:r>
          </w:p>
        </w:tc>
      </w:tr>
      <w:tr w:rsidR="004403DC" w:rsidRPr="00DE33F8" w14:paraId="06D49403" w14:textId="77777777" w:rsidTr="00BA458F">
        <w:trPr>
          <w:hidden/>
        </w:trPr>
        <w:tc>
          <w:tcPr>
            <w:tcW w:w="1836" w:type="dxa"/>
          </w:tcPr>
          <w:p w14:paraId="2ED0E953" w14:textId="77777777" w:rsidR="004403DC" w:rsidRPr="00DE33F8" w:rsidRDefault="004403DC" w:rsidP="00E52CEE">
            <w:pPr>
              <w:pStyle w:val="Tablebody"/>
              <w:tabs>
                <w:tab w:val="left" w:pos="720"/>
              </w:tabs>
              <w:autoSpaceDE w:val="0"/>
              <w:autoSpaceDN w:val="0"/>
              <w:adjustRightInd w:val="0"/>
              <w:spacing w:before="0" w:after="0"/>
              <w:jc w:val="both"/>
              <w:rPr>
                <w:rFonts w:cs="Calibri"/>
                <w:i/>
                <w:vanish/>
                <w:color w:val="000000"/>
                <w:sz w:val="16"/>
                <w:szCs w:val="16"/>
                <w:highlight w:val="cyan"/>
                <w:lang w:eastAsia="en-GB"/>
              </w:rPr>
            </w:pPr>
            <w:r w:rsidRPr="00DE33F8">
              <w:rPr>
                <w:rFonts w:cs="Calibri"/>
                <w:i/>
                <w:vanish/>
                <w:szCs w:val="24"/>
                <w:highlight w:val="cyan"/>
              </w:rPr>
              <w:t>pager</w:t>
            </w:r>
          </w:p>
        </w:tc>
        <w:tc>
          <w:tcPr>
            <w:tcW w:w="8620" w:type="dxa"/>
          </w:tcPr>
          <w:p w14:paraId="1F93DEBC" w14:textId="5EC41286" w:rsidR="004403DC" w:rsidRPr="00DE33F8" w:rsidRDefault="00DE33F8" w:rsidP="00E52CEE">
            <w:pPr>
              <w:pStyle w:val="Tablebody"/>
              <w:autoSpaceDE w:val="0"/>
              <w:autoSpaceDN w:val="0"/>
              <w:adjustRightInd w:val="0"/>
              <w:spacing w:before="0" w:after="0"/>
              <w:jc w:val="both"/>
              <w:rPr>
                <w:rFonts w:cs="Calibri"/>
                <w:vanish/>
                <w:color w:val="000000"/>
                <w:sz w:val="16"/>
                <w:szCs w:val="16"/>
                <w:highlight w:val="cyan"/>
                <w:lang w:eastAsia="en-GB"/>
              </w:rPr>
            </w:pPr>
            <w:r w:rsidRPr="00DE33F8">
              <w:rPr>
                <w:rFonts w:cs="Calibri"/>
                <w:vanish/>
                <w:szCs w:val="24"/>
                <w:highlight w:val="cyan"/>
                <w:lang w:val="fr-FR"/>
              </w:rPr>
              <w:t xml:space="preserve">Rapport reçu via </w:t>
            </w:r>
            <w:r w:rsidR="004403DC" w:rsidRPr="00DE33F8">
              <w:rPr>
                <w:rFonts w:cs="Calibri"/>
                <w:vanish/>
                <w:szCs w:val="24"/>
                <w:highlight w:val="cyan"/>
              </w:rPr>
              <w:t>pager</w:t>
            </w:r>
          </w:p>
        </w:tc>
      </w:tr>
      <w:tr w:rsidR="004403DC" w:rsidRPr="003D07B7" w14:paraId="7DAC0EFD" w14:textId="77777777" w:rsidTr="00BA458F">
        <w:tc>
          <w:tcPr>
            <w:tcW w:w="1836" w:type="dxa"/>
          </w:tcPr>
          <w:p w14:paraId="243EF608" w14:textId="77777777" w:rsidR="004403DC" w:rsidRPr="00E7759A" w:rsidRDefault="004403DC" w:rsidP="00E52CEE">
            <w:pPr>
              <w:pStyle w:val="Tablebody"/>
              <w:tabs>
                <w:tab w:val="left" w:pos="720"/>
              </w:tabs>
              <w:autoSpaceDE w:val="0"/>
              <w:autoSpaceDN w:val="0"/>
              <w:adjustRightInd w:val="0"/>
              <w:spacing w:before="0" w:after="0"/>
              <w:jc w:val="both"/>
              <w:rPr>
                <w:rFonts w:cs="Calibri"/>
                <w:i/>
                <w:color w:val="000000"/>
                <w:sz w:val="16"/>
                <w:szCs w:val="16"/>
                <w:lang w:eastAsia="en-GB"/>
              </w:rPr>
            </w:pPr>
            <w:r w:rsidRPr="00E7759A">
              <w:rPr>
                <w:rFonts w:cs="Calibri"/>
                <w:i/>
                <w:szCs w:val="24"/>
              </w:rPr>
              <w:t>text</w:t>
            </w:r>
          </w:p>
        </w:tc>
        <w:tc>
          <w:tcPr>
            <w:tcW w:w="8620" w:type="dxa"/>
          </w:tcPr>
          <w:p w14:paraId="1E715A90" w14:textId="282C00CE" w:rsidR="004403DC" w:rsidRPr="00E7759A" w:rsidRDefault="00DE33F8" w:rsidP="00E52CEE">
            <w:pPr>
              <w:pStyle w:val="Tablebody"/>
              <w:autoSpaceDE w:val="0"/>
              <w:autoSpaceDN w:val="0"/>
              <w:adjustRightInd w:val="0"/>
              <w:spacing w:before="0" w:after="0"/>
              <w:jc w:val="both"/>
              <w:rPr>
                <w:rFonts w:cs="Calibri"/>
                <w:color w:val="000000"/>
                <w:sz w:val="16"/>
                <w:szCs w:val="16"/>
                <w:lang w:eastAsia="en-GB"/>
              </w:rPr>
            </w:pPr>
            <w:r w:rsidRPr="00DE33F8">
              <w:rPr>
                <w:rFonts w:cs="Calibri"/>
                <w:szCs w:val="24"/>
                <w:lang w:val="fr-FR"/>
              </w:rPr>
              <w:t xml:space="preserve">Rapport reçu via </w:t>
            </w:r>
            <w:r w:rsidR="004403DC" w:rsidRPr="00E7759A">
              <w:rPr>
                <w:rFonts w:cs="Calibri"/>
                <w:szCs w:val="24"/>
              </w:rPr>
              <w:t>message</w:t>
            </w:r>
          </w:p>
        </w:tc>
      </w:tr>
      <w:tr w:rsidR="004403DC" w:rsidRPr="00E32CB2" w14:paraId="248C75CD" w14:textId="77777777" w:rsidTr="00BA458F">
        <w:tc>
          <w:tcPr>
            <w:tcW w:w="1836" w:type="dxa"/>
          </w:tcPr>
          <w:p w14:paraId="4CC80774" w14:textId="77777777" w:rsidR="004403DC" w:rsidRPr="00E7759A" w:rsidRDefault="004403DC" w:rsidP="00E52CEE">
            <w:pPr>
              <w:pStyle w:val="Tablebody"/>
              <w:tabs>
                <w:tab w:val="left" w:pos="720"/>
              </w:tabs>
              <w:autoSpaceDE w:val="0"/>
              <w:autoSpaceDN w:val="0"/>
              <w:adjustRightInd w:val="0"/>
              <w:spacing w:before="0" w:after="0"/>
              <w:jc w:val="both"/>
              <w:rPr>
                <w:rFonts w:cs="Calibri"/>
                <w:i/>
                <w:color w:val="000000"/>
                <w:sz w:val="16"/>
                <w:szCs w:val="16"/>
                <w:lang w:eastAsia="en-GB"/>
              </w:rPr>
            </w:pPr>
            <w:r w:rsidRPr="00E7759A">
              <w:rPr>
                <w:rFonts w:cs="Calibri"/>
                <w:i/>
                <w:szCs w:val="24"/>
              </w:rPr>
              <w:t>other</w:t>
            </w:r>
          </w:p>
        </w:tc>
        <w:tc>
          <w:tcPr>
            <w:tcW w:w="8620" w:type="dxa"/>
          </w:tcPr>
          <w:p w14:paraId="30D2DD9C" w14:textId="737F2976" w:rsidR="004403DC" w:rsidRPr="00DE33F8" w:rsidRDefault="00DE33F8" w:rsidP="00E52CEE">
            <w:pPr>
              <w:pStyle w:val="Tablebody"/>
              <w:autoSpaceDE w:val="0"/>
              <w:autoSpaceDN w:val="0"/>
              <w:adjustRightInd w:val="0"/>
              <w:spacing w:before="0" w:after="0"/>
              <w:jc w:val="both"/>
              <w:rPr>
                <w:rFonts w:cs="Calibri"/>
                <w:color w:val="000000"/>
                <w:sz w:val="16"/>
                <w:szCs w:val="16"/>
                <w:lang w:val="fr-FR" w:eastAsia="en-GB"/>
              </w:rPr>
            </w:pPr>
            <w:r w:rsidRPr="00DE33F8">
              <w:rPr>
                <w:rFonts w:cs="Calibri"/>
                <w:szCs w:val="24"/>
                <w:lang w:val="fr-FR"/>
              </w:rPr>
              <w:t>Rapport reçu via</w:t>
            </w:r>
            <w:r>
              <w:rPr>
                <w:rFonts w:cs="Calibri"/>
                <w:szCs w:val="24"/>
                <w:lang w:val="fr-FR"/>
              </w:rPr>
              <w:t xml:space="preserve"> autres moyens</w:t>
            </w:r>
          </w:p>
        </w:tc>
      </w:tr>
    </w:tbl>
    <w:p w14:paraId="3B9001EE" w14:textId="77777777" w:rsidR="004403DC" w:rsidRPr="003D07B7" w:rsidRDefault="004403DC" w:rsidP="004403DC">
      <w:pPr>
        <w:pStyle w:val="Titre5"/>
        <w:rPr>
          <w:rFonts w:ascii="Arial" w:hAnsi="Arial" w:cs="Arial"/>
          <w:lang w:val="fr-FR"/>
        </w:rPr>
      </w:pPr>
      <w:bookmarkStart w:id="428" w:name="_Ref111038564"/>
      <w:proofErr w:type="spellStart"/>
      <w:r w:rsidRPr="003D07B7">
        <w:rPr>
          <w:rFonts w:ascii="Arial" w:hAnsi="Arial" w:cs="Arial"/>
          <w:lang w:val="fr-FR"/>
        </w:rPr>
        <w:t>Decription</w:t>
      </w:r>
      <w:proofErr w:type="spellEnd"/>
      <w:r w:rsidRPr="003D07B7">
        <w:rPr>
          <w:rFonts w:ascii="Arial" w:hAnsi="Arial" w:cs="Arial"/>
          <w:lang w:val="fr-FR"/>
        </w:rPr>
        <w:t xml:space="preserve"> de l’</w:t>
      </w:r>
      <w:proofErr w:type="spellStart"/>
      <w:r w:rsidRPr="003D07B7">
        <w:rPr>
          <w:rFonts w:ascii="Arial" w:hAnsi="Arial" w:cs="Arial"/>
          <w:lang w:val="fr-FR"/>
        </w:rPr>
        <w:t>enum</w:t>
      </w:r>
      <w:proofErr w:type="spellEnd"/>
      <w:r w:rsidRPr="003D07B7">
        <w:rPr>
          <w:rFonts w:ascii="Arial" w:hAnsi="Arial" w:cs="Arial"/>
          <w:lang w:val="fr-FR"/>
        </w:rPr>
        <w:t xml:space="preserve"> ‘Progress’</w:t>
      </w:r>
      <w:bookmarkEnd w:id="428"/>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8363"/>
      </w:tblGrid>
      <w:tr w:rsidR="004403DC" w:rsidRPr="003D07B7" w14:paraId="3CDB6D1F" w14:textId="77777777" w:rsidTr="00BA458F">
        <w:tc>
          <w:tcPr>
            <w:tcW w:w="2127" w:type="dxa"/>
            <w:vAlign w:val="center"/>
          </w:tcPr>
          <w:p w14:paraId="1EA6D3BE" w14:textId="77777777" w:rsidR="004403DC" w:rsidRPr="00E7759A" w:rsidRDefault="004403DC" w:rsidP="00E52CEE">
            <w:pPr>
              <w:pStyle w:val="Tablebody"/>
              <w:tabs>
                <w:tab w:val="left" w:pos="720"/>
              </w:tabs>
              <w:autoSpaceDE w:val="0"/>
              <w:autoSpaceDN w:val="0"/>
              <w:adjustRightInd w:val="0"/>
              <w:spacing w:before="0" w:after="0"/>
              <w:jc w:val="center"/>
              <w:rPr>
                <w:rFonts w:cs="Calibri"/>
                <w:b/>
                <w:i/>
                <w:szCs w:val="24"/>
              </w:rPr>
            </w:pPr>
            <w:r w:rsidRPr="00E7759A">
              <w:rPr>
                <w:rFonts w:cs="Calibri"/>
                <w:b/>
                <w:i/>
                <w:szCs w:val="24"/>
              </w:rPr>
              <w:t>SIRI SX</w:t>
            </w:r>
          </w:p>
        </w:tc>
        <w:tc>
          <w:tcPr>
            <w:tcW w:w="8363" w:type="dxa"/>
            <w:vAlign w:val="center"/>
          </w:tcPr>
          <w:p w14:paraId="0115D00F" w14:textId="77777777" w:rsidR="004403DC" w:rsidRPr="00E7759A" w:rsidRDefault="004403DC" w:rsidP="00E52CEE">
            <w:pPr>
              <w:pStyle w:val="Tablebody"/>
              <w:tabs>
                <w:tab w:val="left" w:pos="720"/>
              </w:tabs>
              <w:autoSpaceDE w:val="0"/>
              <w:autoSpaceDN w:val="0"/>
              <w:adjustRightInd w:val="0"/>
              <w:spacing w:before="0" w:after="0"/>
              <w:jc w:val="center"/>
              <w:rPr>
                <w:rFonts w:cs="Calibri"/>
                <w:b/>
                <w:szCs w:val="24"/>
              </w:rPr>
            </w:pPr>
            <w:r w:rsidRPr="00E7759A">
              <w:rPr>
                <w:rFonts w:cs="Calibri"/>
                <w:b/>
                <w:szCs w:val="24"/>
              </w:rPr>
              <w:t>Description</w:t>
            </w:r>
          </w:p>
        </w:tc>
      </w:tr>
      <w:tr w:rsidR="004403DC" w:rsidRPr="002D1E00" w14:paraId="4C0F9370" w14:textId="77777777" w:rsidTr="00BA458F">
        <w:trPr>
          <w:hidden/>
        </w:trPr>
        <w:tc>
          <w:tcPr>
            <w:tcW w:w="2127" w:type="dxa"/>
            <w:vAlign w:val="center"/>
          </w:tcPr>
          <w:p w14:paraId="48F61567" w14:textId="77777777" w:rsidR="004403DC" w:rsidRPr="00E7759A" w:rsidRDefault="004403DC" w:rsidP="00E52CEE">
            <w:pPr>
              <w:pStyle w:val="Tablebody"/>
              <w:tabs>
                <w:tab w:val="left" w:pos="720"/>
              </w:tabs>
              <w:autoSpaceDE w:val="0"/>
              <w:autoSpaceDN w:val="0"/>
              <w:adjustRightInd w:val="0"/>
              <w:spacing w:before="0" w:after="0"/>
              <w:jc w:val="both"/>
              <w:rPr>
                <w:rStyle w:val="Enumeratedvalueintable"/>
                <w:rFonts w:cs="Calibri"/>
                <w:i w:val="0"/>
                <w:vanish/>
                <w:highlight w:val="cyan"/>
              </w:rPr>
            </w:pPr>
            <w:r w:rsidRPr="00E7759A">
              <w:rPr>
                <w:rFonts w:cs="Calibri"/>
                <w:i/>
                <w:vanish/>
                <w:szCs w:val="24"/>
                <w:highlight w:val="cyan"/>
              </w:rPr>
              <w:t>draft</w:t>
            </w:r>
          </w:p>
        </w:tc>
        <w:tc>
          <w:tcPr>
            <w:tcW w:w="8363" w:type="dxa"/>
            <w:vAlign w:val="center"/>
          </w:tcPr>
          <w:p w14:paraId="239FFF3D" w14:textId="457B4A35" w:rsidR="004403DC" w:rsidRPr="00E7759A" w:rsidRDefault="0044620C" w:rsidP="00E52CEE">
            <w:pPr>
              <w:pStyle w:val="Tablebody"/>
              <w:tabs>
                <w:tab w:val="left" w:pos="720"/>
              </w:tabs>
              <w:autoSpaceDE w:val="0"/>
              <w:autoSpaceDN w:val="0"/>
              <w:adjustRightInd w:val="0"/>
              <w:spacing w:before="0" w:after="0"/>
              <w:jc w:val="both"/>
              <w:rPr>
                <w:rFonts w:cs="Calibri"/>
                <w:vanish/>
                <w:sz w:val="16"/>
                <w:szCs w:val="16"/>
              </w:rPr>
            </w:pPr>
            <w:r>
              <w:rPr>
                <w:rFonts w:cs="Calibri"/>
                <w:vanish/>
                <w:szCs w:val="24"/>
              </w:rPr>
              <w:t>Version</w:t>
            </w:r>
            <w:r w:rsidR="004403DC" w:rsidRPr="00E7759A">
              <w:rPr>
                <w:rFonts w:cs="Calibri"/>
                <w:vanish/>
                <w:szCs w:val="24"/>
              </w:rPr>
              <w:t xml:space="preserve"> draft</w:t>
            </w:r>
          </w:p>
        </w:tc>
      </w:tr>
      <w:tr w:rsidR="004403DC" w:rsidRPr="00E32CB2" w14:paraId="664EABE6" w14:textId="77777777" w:rsidTr="00BA458F">
        <w:trPr>
          <w:hidden/>
        </w:trPr>
        <w:tc>
          <w:tcPr>
            <w:tcW w:w="2127" w:type="dxa"/>
            <w:vAlign w:val="center"/>
          </w:tcPr>
          <w:p w14:paraId="0C980615" w14:textId="77777777" w:rsidR="004403DC" w:rsidRPr="00E7759A" w:rsidRDefault="004403DC" w:rsidP="00E52CEE">
            <w:pPr>
              <w:pStyle w:val="Tablebody"/>
              <w:tabs>
                <w:tab w:val="left" w:pos="720"/>
              </w:tabs>
              <w:autoSpaceDE w:val="0"/>
              <w:autoSpaceDN w:val="0"/>
              <w:adjustRightInd w:val="0"/>
              <w:spacing w:before="0" w:after="0"/>
              <w:jc w:val="both"/>
              <w:rPr>
                <w:rFonts w:cs="Calibri"/>
                <w:i/>
                <w:vanish/>
                <w:color w:val="000000"/>
                <w:sz w:val="16"/>
                <w:szCs w:val="16"/>
                <w:highlight w:val="cyan"/>
                <w:lang w:eastAsia="en-GB"/>
              </w:rPr>
            </w:pPr>
            <w:proofErr w:type="spellStart"/>
            <w:r w:rsidRPr="00E7759A">
              <w:rPr>
                <w:rFonts w:cs="Calibri"/>
                <w:i/>
                <w:vanish/>
                <w:szCs w:val="24"/>
                <w:highlight w:val="cyan"/>
              </w:rPr>
              <w:t>pendingApproval</w:t>
            </w:r>
            <w:proofErr w:type="spellEnd"/>
          </w:p>
        </w:tc>
        <w:tc>
          <w:tcPr>
            <w:tcW w:w="8363" w:type="dxa"/>
            <w:vAlign w:val="center"/>
          </w:tcPr>
          <w:p w14:paraId="3F2E17AA" w14:textId="0CCB683F" w:rsidR="004403DC" w:rsidRPr="0044620C" w:rsidRDefault="0044620C" w:rsidP="00E52CEE">
            <w:pPr>
              <w:pStyle w:val="Tablebody"/>
              <w:tabs>
                <w:tab w:val="left" w:pos="720"/>
              </w:tabs>
              <w:autoSpaceDE w:val="0"/>
              <w:autoSpaceDN w:val="0"/>
              <w:adjustRightInd w:val="0"/>
              <w:spacing w:before="0" w:after="0"/>
              <w:jc w:val="both"/>
              <w:rPr>
                <w:rFonts w:cs="Calibri"/>
                <w:vanish/>
                <w:sz w:val="16"/>
                <w:szCs w:val="16"/>
                <w:lang w:val="fr-FR"/>
              </w:rPr>
            </w:pPr>
            <w:r w:rsidRPr="0044620C">
              <w:rPr>
                <w:rFonts w:cs="Calibri"/>
                <w:vanish/>
                <w:szCs w:val="24"/>
                <w:lang w:val="fr-FR"/>
              </w:rPr>
              <w:t>Version en attente de v</w:t>
            </w:r>
            <w:r>
              <w:rPr>
                <w:rFonts w:cs="Calibri"/>
                <w:vanish/>
                <w:szCs w:val="24"/>
                <w:lang w:val="fr-FR"/>
              </w:rPr>
              <w:t>alidation</w:t>
            </w:r>
          </w:p>
        </w:tc>
      </w:tr>
      <w:tr w:rsidR="004403DC" w:rsidRPr="002D1E00" w14:paraId="6B7DE55D" w14:textId="77777777" w:rsidTr="00BA458F">
        <w:trPr>
          <w:hidden/>
        </w:trPr>
        <w:tc>
          <w:tcPr>
            <w:tcW w:w="2127" w:type="dxa"/>
            <w:vAlign w:val="center"/>
          </w:tcPr>
          <w:p w14:paraId="732579E8" w14:textId="77777777" w:rsidR="004403DC" w:rsidRPr="00E7759A" w:rsidRDefault="004403DC" w:rsidP="00E52CEE">
            <w:pPr>
              <w:pStyle w:val="Tablebody"/>
              <w:tabs>
                <w:tab w:val="left" w:pos="720"/>
              </w:tabs>
              <w:autoSpaceDE w:val="0"/>
              <w:autoSpaceDN w:val="0"/>
              <w:adjustRightInd w:val="0"/>
              <w:spacing w:before="0" w:after="0"/>
              <w:jc w:val="both"/>
              <w:rPr>
                <w:rFonts w:cs="Calibri"/>
                <w:i/>
                <w:vanish/>
                <w:color w:val="000000"/>
                <w:sz w:val="16"/>
                <w:szCs w:val="16"/>
                <w:highlight w:val="cyan"/>
                <w:lang w:eastAsia="en-GB"/>
              </w:rPr>
            </w:pPr>
            <w:proofErr w:type="spellStart"/>
            <w:r w:rsidRPr="00E7759A">
              <w:rPr>
                <w:rFonts w:cs="Calibri"/>
                <w:i/>
                <w:vanish/>
                <w:szCs w:val="24"/>
                <w:highlight w:val="cyan"/>
              </w:rPr>
              <w:t>approvedDraft</w:t>
            </w:r>
            <w:proofErr w:type="spellEnd"/>
          </w:p>
        </w:tc>
        <w:tc>
          <w:tcPr>
            <w:tcW w:w="8363" w:type="dxa"/>
            <w:vAlign w:val="center"/>
          </w:tcPr>
          <w:p w14:paraId="7FC2B3EF" w14:textId="33287B16" w:rsidR="004403DC" w:rsidRPr="00E7759A" w:rsidRDefault="0044620C" w:rsidP="00E52CEE">
            <w:pPr>
              <w:pStyle w:val="Tablebody"/>
              <w:tabs>
                <w:tab w:val="left" w:pos="720"/>
              </w:tabs>
              <w:autoSpaceDE w:val="0"/>
              <w:autoSpaceDN w:val="0"/>
              <w:adjustRightInd w:val="0"/>
              <w:spacing w:before="0" w:after="0"/>
              <w:jc w:val="both"/>
              <w:rPr>
                <w:rFonts w:cs="Calibri"/>
                <w:vanish/>
                <w:sz w:val="16"/>
                <w:szCs w:val="16"/>
              </w:rPr>
            </w:pPr>
            <w:r>
              <w:rPr>
                <w:rFonts w:cs="Calibri"/>
                <w:vanish/>
                <w:szCs w:val="24"/>
              </w:rPr>
              <w:t xml:space="preserve">Version </w:t>
            </w:r>
            <w:proofErr w:type="spellStart"/>
            <w:r>
              <w:rPr>
                <w:rFonts w:cs="Calibri"/>
                <w:vanish/>
                <w:szCs w:val="24"/>
              </w:rPr>
              <w:t>approuvée</w:t>
            </w:r>
            <w:proofErr w:type="spellEnd"/>
          </w:p>
        </w:tc>
      </w:tr>
      <w:tr w:rsidR="004403DC" w:rsidRPr="00673D5D" w14:paraId="5B85F997" w14:textId="77777777" w:rsidTr="00BA458F">
        <w:tc>
          <w:tcPr>
            <w:tcW w:w="2127" w:type="dxa"/>
            <w:vAlign w:val="center"/>
          </w:tcPr>
          <w:p w14:paraId="57D4FF45" w14:textId="77777777" w:rsidR="004403DC" w:rsidRPr="00E7759A" w:rsidRDefault="004403DC" w:rsidP="00E52CEE">
            <w:pPr>
              <w:pStyle w:val="Tablebody"/>
              <w:tabs>
                <w:tab w:val="left" w:pos="720"/>
              </w:tabs>
              <w:autoSpaceDE w:val="0"/>
              <w:autoSpaceDN w:val="0"/>
              <w:adjustRightInd w:val="0"/>
              <w:spacing w:before="0" w:after="0"/>
              <w:jc w:val="both"/>
              <w:rPr>
                <w:rStyle w:val="Enumeratedvalueintable"/>
                <w:rFonts w:cs="Calibri"/>
                <w:i w:val="0"/>
              </w:rPr>
            </w:pPr>
            <w:r w:rsidRPr="00E7759A">
              <w:rPr>
                <w:rFonts w:cs="Calibri"/>
                <w:i/>
                <w:szCs w:val="24"/>
              </w:rPr>
              <w:t>open</w:t>
            </w:r>
          </w:p>
        </w:tc>
        <w:tc>
          <w:tcPr>
            <w:tcW w:w="8363" w:type="dxa"/>
            <w:vAlign w:val="center"/>
          </w:tcPr>
          <w:p w14:paraId="2151D5DB" w14:textId="0364A044" w:rsidR="004403DC" w:rsidRPr="00E7759A" w:rsidRDefault="004403DC" w:rsidP="00E52CEE">
            <w:pPr>
              <w:pStyle w:val="Tablebody"/>
              <w:tabs>
                <w:tab w:val="left" w:pos="720"/>
              </w:tabs>
              <w:autoSpaceDE w:val="0"/>
              <w:autoSpaceDN w:val="0"/>
              <w:adjustRightInd w:val="0"/>
              <w:spacing w:before="0" w:after="0"/>
              <w:jc w:val="both"/>
              <w:rPr>
                <w:rFonts w:cs="Calibri"/>
                <w:sz w:val="16"/>
                <w:szCs w:val="16"/>
              </w:rPr>
            </w:pPr>
            <w:r w:rsidRPr="00E7759A">
              <w:rPr>
                <w:rFonts w:cs="Calibri"/>
                <w:szCs w:val="24"/>
              </w:rPr>
              <w:t xml:space="preserve">Situation </w:t>
            </w:r>
            <w:proofErr w:type="spellStart"/>
            <w:r w:rsidR="0044620C">
              <w:rPr>
                <w:rFonts w:cs="Calibri"/>
                <w:szCs w:val="24"/>
              </w:rPr>
              <w:t>en</w:t>
            </w:r>
            <w:proofErr w:type="spellEnd"/>
            <w:r w:rsidR="0044620C">
              <w:rPr>
                <w:rFonts w:cs="Calibri"/>
                <w:szCs w:val="24"/>
              </w:rPr>
              <w:t xml:space="preserve"> </w:t>
            </w:r>
            <w:proofErr w:type="spellStart"/>
            <w:r w:rsidR="0044620C">
              <w:rPr>
                <w:rFonts w:cs="Calibri"/>
                <w:szCs w:val="24"/>
              </w:rPr>
              <w:t>cours</w:t>
            </w:r>
            <w:proofErr w:type="spellEnd"/>
            <w:r w:rsidR="0044620C">
              <w:rPr>
                <w:rFonts w:cs="Calibri"/>
                <w:szCs w:val="24"/>
              </w:rPr>
              <w:t xml:space="preserve"> </w:t>
            </w:r>
          </w:p>
        </w:tc>
      </w:tr>
      <w:tr w:rsidR="004403DC" w:rsidRPr="00E32CB2" w14:paraId="1DBA86B3" w14:textId="77777777" w:rsidTr="00BA458F">
        <w:trPr>
          <w:trHeight w:val="90"/>
        </w:trPr>
        <w:tc>
          <w:tcPr>
            <w:tcW w:w="2127" w:type="dxa"/>
            <w:vAlign w:val="center"/>
          </w:tcPr>
          <w:p w14:paraId="3DC4F730" w14:textId="77777777" w:rsidR="004403DC" w:rsidRPr="00E7759A" w:rsidRDefault="004403DC" w:rsidP="00E52CEE">
            <w:pPr>
              <w:pStyle w:val="Tablebody"/>
              <w:tabs>
                <w:tab w:val="left" w:pos="720"/>
              </w:tabs>
              <w:autoSpaceDE w:val="0"/>
              <w:autoSpaceDN w:val="0"/>
              <w:adjustRightInd w:val="0"/>
              <w:spacing w:before="0" w:after="0"/>
              <w:jc w:val="both"/>
              <w:rPr>
                <w:rStyle w:val="Enumeratedvalueintable"/>
                <w:rFonts w:cs="Calibri"/>
                <w:i w:val="0"/>
              </w:rPr>
            </w:pPr>
            <w:r w:rsidRPr="00E7759A">
              <w:rPr>
                <w:rFonts w:cs="Calibri"/>
                <w:i/>
                <w:szCs w:val="24"/>
              </w:rPr>
              <w:t>published</w:t>
            </w:r>
          </w:p>
        </w:tc>
        <w:tc>
          <w:tcPr>
            <w:tcW w:w="8363" w:type="dxa"/>
            <w:vAlign w:val="center"/>
          </w:tcPr>
          <w:p w14:paraId="484BC467" w14:textId="693F54BB" w:rsidR="004403DC" w:rsidRPr="0044620C" w:rsidRDefault="004403DC" w:rsidP="00E52CEE">
            <w:pPr>
              <w:pStyle w:val="Tablebody"/>
              <w:tabs>
                <w:tab w:val="left" w:pos="720"/>
              </w:tabs>
              <w:autoSpaceDE w:val="0"/>
              <w:autoSpaceDN w:val="0"/>
              <w:adjustRightInd w:val="0"/>
              <w:spacing w:before="0" w:after="0"/>
              <w:jc w:val="both"/>
              <w:rPr>
                <w:rFonts w:cs="Calibri"/>
                <w:sz w:val="16"/>
                <w:szCs w:val="16"/>
                <w:lang w:val="fr-FR"/>
              </w:rPr>
            </w:pPr>
            <w:r w:rsidRPr="0044620C">
              <w:rPr>
                <w:rFonts w:cs="Calibri"/>
                <w:szCs w:val="24"/>
                <w:lang w:val="fr-FR"/>
              </w:rPr>
              <w:t xml:space="preserve">Situation </w:t>
            </w:r>
            <w:r w:rsidR="0044620C" w:rsidRPr="0044620C">
              <w:rPr>
                <w:rFonts w:cs="Calibri"/>
                <w:szCs w:val="24"/>
                <w:lang w:val="fr-FR"/>
              </w:rPr>
              <w:t>en cours et publiée</w:t>
            </w:r>
          </w:p>
        </w:tc>
      </w:tr>
      <w:tr w:rsidR="004403DC" w:rsidRPr="002D1E00" w14:paraId="11A2B771" w14:textId="77777777" w:rsidTr="00BA458F">
        <w:trPr>
          <w:trHeight w:val="90"/>
          <w:hidden/>
        </w:trPr>
        <w:tc>
          <w:tcPr>
            <w:tcW w:w="2127" w:type="dxa"/>
            <w:vAlign w:val="center"/>
          </w:tcPr>
          <w:p w14:paraId="17CE4E5B" w14:textId="77777777" w:rsidR="004403DC" w:rsidRPr="00E7759A" w:rsidRDefault="004403DC" w:rsidP="00E52CEE">
            <w:pPr>
              <w:pStyle w:val="Tablebody"/>
              <w:tabs>
                <w:tab w:val="left" w:pos="720"/>
              </w:tabs>
              <w:autoSpaceDE w:val="0"/>
              <w:autoSpaceDN w:val="0"/>
              <w:adjustRightInd w:val="0"/>
              <w:spacing w:before="0" w:after="0"/>
              <w:jc w:val="both"/>
              <w:rPr>
                <w:rFonts w:cs="Calibri"/>
                <w:i/>
                <w:vanish/>
                <w:color w:val="000000"/>
                <w:sz w:val="16"/>
                <w:szCs w:val="16"/>
                <w:highlight w:val="lightGray"/>
                <w:lang w:eastAsia="en-GB"/>
              </w:rPr>
            </w:pPr>
            <w:r w:rsidRPr="00E7759A">
              <w:rPr>
                <w:rFonts w:cs="Calibri"/>
                <w:i/>
                <w:vanish/>
                <w:szCs w:val="24"/>
                <w:highlight w:val="cyan"/>
              </w:rPr>
              <w:t>closing</w:t>
            </w:r>
          </w:p>
        </w:tc>
        <w:tc>
          <w:tcPr>
            <w:tcW w:w="8363" w:type="dxa"/>
            <w:vAlign w:val="center"/>
          </w:tcPr>
          <w:p w14:paraId="60A0BDEB" w14:textId="77777777" w:rsidR="004403DC" w:rsidRPr="00E7759A" w:rsidRDefault="004403DC" w:rsidP="00E52CEE">
            <w:pPr>
              <w:pStyle w:val="Tablebody"/>
              <w:tabs>
                <w:tab w:val="left" w:pos="720"/>
              </w:tabs>
              <w:autoSpaceDE w:val="0"/>
              <w:autoSpaceDN w:val="0"/>
              <w:adjustRightInd w:val="0"/>
              <w:spacing w:before="0" w:after="0"/>
              <w:jc w:val="both"/>
              <w:rPr>
                <w:rFonts w:cs="Calibri"/>
                <w:vanish/>
                <w:sz w:val="16"/>
                <w:szCs w:val="16"/>
              </w:rPr>
            </w:pPr>
            <w:r w:rsidRPr="00E7759A">
              <w:rPr>
                <w:rFonts w:cs="Calibri"/>
                <w:vanish/>
                <w:szCs w:val="24"/>
              </w:rPr>
              <w:t>Situation is in the process of closing</w:t>
            </w:r>
          </w:p>
        </w:tc>
      </w:tr>
      <w:tr w:rsidR="004403DC" w:rsidRPr="003D07B7" w14:paraId="584F7727" w14:textId="77777777" w:rsidTr="00BA458F">
        <w:trPr>
          <w:trHeight w:val="90"/>
        </w:trPr>
        <w:tc>
          <w:tcPr>
            <w:tcW w:w="2127" w:type="dxa"/>
            <w:vAlign w:val="center"/>
          </w:tcPr>
          <w:p w14:paraId="2A642013" w14:textId="77777777" w:rsidR="004403DC" w:rsidRPr="00E7759A" w:rsidRDefault="004403DC" w:rsidP="00E52CEE">
            <w:pPr>
              <w:pStyle w:val="Tablebody"/>
              <w:tabs>
                <w:tab w:val="left" w:pos="720"/>
              </w:tabs>
              <w:autoSpaceDE w:val="0"/>
              <w:autoSpaceDN w:val="0"/>
              <w:adjustRightInd w:val="0"/>
              <w:spacing w:before="0" w:after="0"/>
              <w:jc w:val="both"/>
              <w:rPr>
                <w:rFonts w:cs="Calibri"/>
                <w:i/>
                <w:color w:val="000000"/>
                <w:sz w:val="16"/>
                <w:szCs w:val="16"/>
                <w:lang w:eastAsia="en-GB"/>
              </w:rPr>
            </w:pPr>
            <w:r w:rsidRPr="00E7759A">
              <w:rPr>
                <w:rFonts w:cs="Calibri"/>
                <w:i/>
                <w:szCs w:val="24"/>
              </w:rPr>
              <w:t>closed</w:t>
            </w:r>
          </w:p>
        </w:tc>
        <w:tc>
          <w:tcPr>
            <w:tcW w:w="8363" w:type="dxa"/>
            <w:vAlign w:val="center"/>
          </w:tcPr>
          <w:p w14:paraId="5E2F5151" w14:textId="5B856D8D" w:rsidR="004403DC" w:rsidRPr="00E7759A" w:rsidRDefault="004403DC" w:rsidP="00E52CEE">
            <w:pPr>
              <w:pStyle w:val="Tablebody"/>
              <w:tabs>
                <w:tab w:val="left" w:pos="720"/>
              </w:tabs>
              <w:autoSpaceDE w:val="0"/>
              <w:autoSpaceDN w:val="0"/>
              <w:adjustRightInd w:val="0"/>
              <w:spacing w:before="0" w:after="0"/>
              <w:jc w:val="both"/>
              <w:rPr>
                <w:rFonts w:cs="Calibri"/>
                <w:sz w:val="16"/>
                <w:szCs w:val="16"/>
              </w:rPr>
            </w:pPr>
            <w:r w:rsidRPr="00E7759A">
              <w:rPr>
                <w:rFonts w:cs="Calibri"/>
                <w:szCs w:val="24"/>
              </w:rPr>
              <w:t xml:space="preserve">Situation </w:t>
            </w:r>
            <w:proofErr w:type="spellStart"/>
            <w:r w:rsidR="0044620C">
              <w:rPr>
                <w:rFonts w:cs="Calibri"/>
                <w:szCs w:val="24"/>
              </w:rPr>
              <w:t>terminée</w:t>
            </w:r>
            <w:proofErr w:type="spellEnd"/>
          </w:p>
        </w:tc>
      </w:tr>
    </w:tbl>
    <w:p w14:paraId="7B9AEE21" w14:textId="77777777" w:rsidR="004403DC" w:rsidRDefault="004403DC" w:rsidP="004403DC">
      <w:pPr>
        <w:pStyle w:val="Normadecale1"/>
        <w:ind w:left="0"/>
        <w:rPr>
          <w:rFonts w:ascii="Arial" w:hAnsi="Arial" w:cs="Arial"/>
          <w:szCs w:val="24"/>
        </w:rPr>
      </w:pPr>
      <w:bookmarkStart w:id="429" w:name="_Ref661975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9497"/>
      </w:tblGrid>
      <w:tr w:rsidR="004403DC" w:rsidRPr="00E32CB2" w14:paraId="6B7EFF8D" w14:textId="77777777" w:rsidTr="00E52CEE">
        <w:trPr>
          <w:trHeight w:val="519"/>
        </w:trPr>
        <w:tc>
          <w:tcPr>
            <w:tcW w:w="817" w:type="dxa"/>
            <w:shd w:val="clear" w:color="auto" w:fill="auto"/>
            <w:vAlign w:val="center"/>
          </w:tcPr>
          <w:p w14:paraId="01AE5576" w14:textId="77777777" w:rsidR="004403DC" w:rsidRPr="005E79B1" w:rsidRDefault="004403DC" w:rsidP="00E52CEE">
            <w:pPr>
              <w:widowControl w:val="0"/>
              <w:spacing w:after="0"/>
              <w:rPr>
                <w:highlight w:val="lightGray"/>
                <w:shd w:val="clear" w:color="auto" w:fill="00FF00"/>
                <w:lang w:val="fr-FR"/>
              </w:rPr>
            </w:pPr>
            <w:r>
              <w:rPr>
                <w:highlight w:val="lightGray"/>
                <w:shd w:val="clear" w:color="auto" w:fill="00FF00"/>
                <w:lang w:val="fr-FR"/>
              </w:rPr>
              <w:t>SX-2</w:t>
            </w:r>
          </w:p>
        </w:tc>
        <w:tc>
          <w:tcPr>
            <w:tcW w:w="9641" w:type="dxa"/>
            <w:shd w:val="clear" w:color="auto" w:fill="auto"/>
            <w:vAlign w:val="center"/>
          </w:tcPr>
          <w:p w14:paraId="181151E2" w14:textId="77777777" w:rsidR="004403DC" w:rsidRPr="005E79B1" w:rsidRDefault="004403DC" w:rsidP="00E52CEE">
            <w:pPr>
              <w:widowControl w:val="0"/>
              <w:spacing w:after="0"/>
              <w:jc w:val="both"/>
              <w:rPr>
                <w:highlight w:val="lightGray"/>
                <w:lang w:val="fr-LU"/>
              </w:rPr>
            </w:pPr>
            <w:r>
              <w:rPr>
                <w:lang w:val="fr-FR"/>
              </w:rPr>
              <w:t>Une situation ‘open’ n’est pas communiqué</w:t>
            </w:r>
            <w:r w:rsidR="00B43917">
              <w:rPr>
                <w:lang w:val="fr-FR"/>
              </w:rPr>
              <w:t>e</w:t>
            </w:r>
            <w:r>
              <w:rPr>
                <w:lang w:val="fr-FR"/>
              </w:rPr>
              <w:t xml:space="preserve"> à l</w:t>
            </w:r>
            <w:r w:rsidR="00B43917">
              <w:rPr>
                <w:lang w:val="fr-FR"/>
              </w:rPr>
              <w:t>’</w:t>
            </w:r>
            <w:r>
              <w:rPr>
                <w:lang w:val="fr-FR"/>
              </w:rPr>
              <w:t xml:space="preserve">extérieur du système. Dès lors que la situation est échangée avec l’extérieur le </w:t>
            </w:r>
            <w:proofErr w:type="spellStart"/>
            <w:r>
              <w:rPr>
                <w:lang w:val="fr-FR"/>
              </w:rPr>
              <w:t>status</w:t>
            </w:r>
            <w:proofErr w:type="spellEnd"/>
            <w:r>
              <w:rPr>
                <w:lang w:val="fr-FR"/>
              </w:rPr>
              <w:t xml:space="preserve"> doit passer à ‘</w:t>
            </w:r>
            <w:proofErr w:type="spellStart"/>
            <w:r>
              <w:rPr>
                <w:lang w:val="fr-FR"/>
              </w:rPr>
              <w:t>published</w:t>
            </w:r>
            <w:proofErr w:type="spellEnd"/>
            <w:r>
              <w:rPr>
                <w:lang w:val="fr-FR"/>
              </w:rPr>
              <w:t>’.</w:t>
            </w:r>
          </w:p>
        </w:tc>
      </w:tr>
    </w:tbl>
    <w:p w14:paraId="021EBAC3" w14:textId="77777777" w:rsidR="004403DC" w:rsidRPr="003D07B7" w:rsidRDefault="004403DC" w:rsidP="004403DC">
      <w:pPr>
        <w:pStyle w:val="Titre5"/>
        <w:rPr>
          <w:rFonts w:ascii="Arial" w:hAnsi="Arial" w:cs="Arial"/>
          <w:lang w:val="fr-FR"/>
        </w:rPr>
      </w:pPr>
      <w:bookmarkStart w:id="430" w:name="_Ref73691762"/>
      <w:r w:rsidRPr="003D07B7">
        <w:rPr>
          <w:rFonts w:ascii="Arial" w:hAnsi="Arial" w:cs="Arial"/>
          <w:lang w:val="fr-FR"/>
        </w:rPr>
        <w:t>Description de l’</w:t>
      </w:r>
      <w:proofErr w:type="spellStart"/>
      <w:r w:rsidRPr="003D07B7">
        <w:rPr>
          <w:rFonts w:ascii="Arial" w:hAnsi="Arial" w:cs="Arial"/>
          <w:lang w:val="fr-FR"/>
        </w:rPr>
        <w:t>enum</w:t>
      </w:r>
      <w:proofErr w:type="spellEnd"/>
      <w:r w:rsidRPr="003D07B7">
        <w:rPr>
          <w:rFonts w:ascii="Arial" w:hAnsi="Arial" w:cs="Arial"/>
          <w:lang w:val="fr-FR"/>
        </w:rPr>
        <w:t xml:space="preserve"> ‘Reason’</w:t>
      </w:r>
      <w:bookmarkEnd w:id="429"/>
      <w:bookmarkEnd w:id="430"/>
    </w:p>
    <w:p w14:paraId="6FEF8C1A" w14:textId="77777777" w:rsidR="004403DC" w:rsidRDefault="004403DC" w:rsidP="004403DC">
      <w:pPr>
        <w:pStyle w:val="Titre6"/>
        <w:rPr>
          <w:rFonts w:ascii="Arial" w:hAnsi="Arial" w:cs="Arial"/>
          <w:lang w:val="en-GB"/>
        </w:rPr>
      </w:pPr>
      <w:proofErr w:type="spellStart"/>
      <w:r w:rsidRPr="00E6030F">
        <w:rPr>
          <w:rFonts w:ascii="Arial" w:hAnsi="Arial" w:cs="Arial"/>
          <w:lang w:val="fr-FR"/>
        </w:rPr>
        <w:t>Miscellaneous</w:t>
      </w:r>
      <w:proofErr w:type="spellEnd"/>
      <w:r w:rsidRPr="00E6030F">
        <w:rPr>
          <w:rFonts w:ascii="Arial" w:hAnsi="Arial" w:cs="Arial"/>
          <w:lang w:val="fr-FR"/>
        </w:rPr>
        <w:t xml:space="preserve"> </w:t>
      </w:r>
      <w:proofErr w:type="spellStart"/>
      <w:r w:rsidRPr="00E6030F">
        <w:rPr>
          <w:rFonts w:ascii="Arial" w:hAnsi="Arial" w:cs="Arial"/>
          <w:lang w:val="fr-FR"/>
        </w:rPr>
        <w:t>reas</w:t>
      </w:r>
      <w:r w:rsidRPr="003D07B7">
        <w:rPr>
          <w:rFonts w:ascii="Arial" w:hAnsi="Arial" w:cs="Arial"/>
          <w:lang w:val="en-GB"/>
        </w:rPr>
        <w:t>ons</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9"/>
        <w:gridCol w:w="2342"/>
      </w:tblGrid>
      <w:tr w:rsidR="0044620C" w:rsidRPr="00B854A0" w14:paraId="0EA3BBFB" w14:textId="77777777" w:rsidTr="003F1990">
        <w:trPr>
          <w:tblHeader/>
          <w:jc w:val="center"/>
        </w:trPr>
        <w:tc>
          <w:tcPr>
            <w:tcW w:w="1289" w:type="dxa"/>
            <w:tcBorders>
              <w:top w:val="single" w:sz="4" w:space="0" w:color="auto"/>
              <w:left w:val="single" w:sz="4" w:space="0" w:color="auto"/>
              <w:bottom w:val="single" w:sz="4" w:space="0" w:color="auto"/>
              <w:right w:val="single" w:sz="4" w:space="0" w:color="auto"/>
            </w:tcBorders>
            <w:shd w:val="clear" w:color="auto" w:fill="E6E6E6"/>
            <w:vAlign w:val="center"/>
          </w:tcPr>
          <w:p w14:paraId="53DEA34E" w14:textId="77777777" w:rsidR="0044620C" w:rsidRPr="00E7759A" w:rsidRDefault="0044620C" w:rsidP="00E52CEE">
            <w:pPr>
              <w:spacing w:after="0"/>
              <w:jc w:val="center"/>
              <w:rPr>
                <w:rFonts w:cs="Calibri"/>
                <w:b/>
                <w:i/>
                <w:sz w:val="20"/>
                <w:szCs w:val="20"/>
              </w:rPr>
            </w:pPr>
            <w:r w:rsidRPr="00E7759A">
              <w:rPr>
                <w:rFonts w:cs="Calibri"/>
                <w:b/>
                <w:i/>
                <w:sz w:val="20"/>
                <w:szCs w:val="20"/>
              </w:rPr>
              <w:t>Group</w:t>
            </w:r>
          </w:p>
        </w:tc>
        <w:tc>
          <w:tcPr>
            <w:tcW w:w="2342" w:type="dxa"/>
            <w:tcBorders>
              <w:top w:val="single" w:sz="4" w:space="0" w:color="auto"/>
              <w:left w:val="single" w:sz="4" w:space="0" w:color="auto"/>
              <w:bottom w:val="single" w:sz="4" w:space="0" w:color="auto"/>
              <w:right w:val="single" w:sz="4" w:space="0" w:color="auto"/>
            </w:tcBorders>
            <w:shd w:val="clear" w:color="auto" w:fill="E6E6E6"/>
            <w:vAlign w:val="center"/>
          </w:tcPr>
          <w:p w14:paraId="1F2BBA6F" w14:textId="77777777" w:rsidR="0044620C" w:rsidRPr="00E7759A" w:rsidRDefault="0044620C" w:rsidP="00E52CEE">
            <w:pPr>
              <w:spacing w:after="0"/>
              <w:jc w:val="center"/>
              <w:rPr>
                <w:rFonts w:cs="Calibri"/>
                <w:b/>
                <w:i/>
                <w:sz w:val="20"/>
                <w:szCs w:val="20"/>
              </w:rPr>
            </w:pPr>
            <w:r w:rsidRPr="00E7759A">
              <w:rPr>
                <w:rFonts w:cs="Calibri"/>
                <w:b/>
                <w:i/>
                <w:sz w:val="20"/>
                <w:szCs w:val="20"/>
              </w:rPr>
              <w:t>SIRI-SX</w:t>
            </w:r>
          </w:p>
        </w:tc>
      </w:tr>
      <w:tr w:rsidR="0044620C" w:rsidRPr="00B854A0" w14:paraId="7DDD3FD6" w14:textId="77777777" w:rsidTr="003F1990">
        <w:trPr>
          <w:jc w:val="center"/>
        </w:trPr>
        <w:tc>
          <w:tcPr>
            <w:tcW w:w="1289" w:type="dxa"/>
            <w:vMerge w:val="restart"/>
            <w:tcBorders>
              <w:top w:val="single" w:sz="4" w:space="0" w:color="auto"/>
              <w:left w:val="single" w:sz="4" w:space="0" w:color="auto"/>
              <w:right w:val="single" w:sz="4" w:space="0" w:color="auto"/>
            </w:tcBorders>
            <w:vAlign w:val="center"/>
          </w:tcPr>
          <w:p w14:paraId="3A6F37F1" w14:textId="77777777" w:rsidR="0044620C" w:rsidRPr="00E7759A" w:rsidRDefault="0044620C" w:rsidP="00E52CEE">
            <w:pPr>
              <w:spacing w:after="0"/>
              <w:rPr>
                <w:rFonts w:cs="Calibri"/>
                <w:sz w:val="20"/>
                <w:szCs w:val="20"/>
              </w:rPr>
            </w:pPr>
            <w:r w:rsidRPr="00E7759A">
              <w:rPr>
                <w:rFonts w:cs="Calibri"/>
                <w:sz w:val="20"/>
                <w:szCs w:val="20"/>
              </w:rPr>
              <w:t>Miscell</w:t>
            </w:r>
            <w:r w:rsidRPr="00E7759A">
              <w:rPr>
                <w:rFonts w:cs="Calibri"/>
                <w:sz w:val="20"/>
                <w:szCs w:val="20"/>
              </w:rPr>
              <w:softHyphen/>
              <w:t>aneous</w:t>
            </w:r>
          </w:p>
        </w:tc>
        <w:tc>
          <w:tcPr>
            <w:tcW w:w="2342" w:type="dxa"/>
            <w:tcBorders>
              <w:top w:val="single" w:sz="4" w:space="0" w:color="auto"/>
              <w:left w:val="single" w:sz="4" w:space="0" w:color="auto"/>
              <w:bottom w:val="single" w:sz="4" w:space="0" w:color="auto"/>
              <w:right w:val="single" w:sz="4" w:space="0" w:color="auto"/>
            </w:tcBorders>
            <w:vAlign w:val="center"/>
          </w:tcPr>
          <w:p w14:paraId="57C1F563"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unknown</w:t>
            </w:r>
          </w:p>
        </w:tc>
      </w:tr>
      <w:tr w:rsidR="0044620C" w:rsidRPr="00B854A0" w14:paraId="1478CBA4" w14:textId="77777777" w:rsidTr="003F1990">
        <w:trPr>
          <w:jc w:val="center"/>
        </w:trPr>
        <w:tc>
          <w:tcPr>
            <w:tcW w:w="1289" w:type="dxa"/>
            <w:vMerge/>
            <w:tcBorders>
              <w:left w:val="single" w:sz="4" w:space="0" w:color="auto"/>
              <w:right w:val="single" w:sz="4" w:space="0" w:color="auto"/>
            </w:tcBorders>
            <w:vAlign w:val="center"/>
          </w:tcPr>
          <w:p w14:paraId="2BE6FA31"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5718F09B"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incident</w:t>
            </w:r>
          </w:p>
        </w:tc>
      </w:tr>
      <w:tr w:rsidR="0044620C" w:rsidRPr="00B854A0" w14:paraId="2511030E" w14:textId="77777777" w:rsidTr="003F1990">
        <w:trPr>
          <w:jc w:val="center"/>
        </w:trPr>
        <w:tc>
          <w:tcPr>
            <w:tcW w:w="1289" w:type="dxa"/>
            <w:vMerge/>
            <w:tcBorders>
              <w:left w:val="single" w:sz="4" w:space="0" w:color="auto"/>
              <w:right w:val="single" w:sz="4" w:space="0" w:color="auto"/>
            </w:tcBorders>
            <w:vAlign w:val="center"/>
          </w:tcPr>
          <w:p w14:paraId="79290BF8"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36BD2E8B"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bombExplosion</w:t>
            </w:r>
            <w:proofErr w:type="spellEnd"/>
          </w:p>
        </w:tc>
      </w:tr>
      <w:tr w:rsidR="0044620C" w:rsidRPr="00B854A0" w14:paraId="3F7B3C32" w14:textId="77777777" w:rsidTr="003F1990">
        <w:trPr>
          <w:jc w:val="center"/>
        </w:trPr>
        <w:tc>
          <w:tcPr>
            <w:tcW w:w="1289" w:type="dxa"/>
            <w:vMerge/>
            <w:tcBorders>
              <w:left w:val="single" w:sz="4" w:space="0" w:color="auto"/>
              <w:right w:val="single" w:sz="4" w:space="0" w:color="auto"/>
            </w:tcBorders>
            <w:vAlign w:val="center"/>
          </w:tcPr>
          <w:p w14:paraId="18AF0847"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0DDD5D9E"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securityAlert</w:t>
            </w:r>
            <w:proofErr w:type="spellEnd"/>
          </w:p>
        </w:tc>
      </w:tr>
      <w:tr w:rsidR="0044620C" w:rsidRPr="00B854A0" w14:paraId="43F591B1" w14:textId="77777777" w:rsidTr="003F1990">
        <w:trPr>
          <w:jc w:val="center"/>
        </w:trPr>
        <w:tc>
          <w:tcPr>
            <w:tcW w:w="1289" w:type="dxa"/>
            <w:vMerge/>
            <w:tcBorders>
              <w:left w:val="single" w:sz="4" w:space="0" w:color="auto"/>
              <w:right w:val="single" w:sz="4" w:space="0" w:color="auto"/>
            </w:tcBorders>
            <w:vAlign w:val="center"/>
          </w:tcPr>
          <w:p w14:paraId="75C1152A"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0B55E5A5"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fire</w:t>
            </w:r>
          </w:p>
        </w:tc>
      </w:tr>
      <w:tr w:rsidR="0044620C" w:rsidRPr="00B854A0" w14:paraId="13909AA6" w14:textId="77777777" w:rsidTr="003F1990">
        <w:trPr>
          <w:jc w:val="center"/>
        </w:trPr>
        <w:tc>
          <w:tcPr>
            <w:tcW w:w="1289" w:type="dxa"/>
            <w:vMerge/>
            <w:tcBorders>
              <w:left w:val="single" w:sz="4" w:space="0" w:color="auto"/>
              <w:right w:val="single" w:sz="4" w:space="0" w:color="auto"/>
            </w:tcBorders>
            <w:vAlign w:val="center"/>
          </w:tcPr>
          <w:p w14:paraId="3EE311F0"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2833E77A"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vandalism</w:t>
            </w:r>
          </w:p>
        </w:tc>
      </w:tr>
      <w:tr w:rsidR="0044620C" w:rsidRPr="00B854A0" w14:paraId="6E1F3F63" w14:textId="77777777" w:rsidTr="003F1990">
        <w:trPr>
          <w:jc w:val="center"/>
        </w:trPr>
        <w:tc>
          <w:tcPr>
            <w:tcW w:w="1289" w:type="dxa"/>
            <w:vMerge/>
            <w:tcBorders>
              <w:left w:val="single" w:sz="4" w:space="0" w:color="auto"/>
              <w:right w:val="single" w:sz="4" w:space="0" w:color="auto"/>
            </w:tcBorders>
            <w:vAlign w:val="center"/>
          </w:tcPr>
          <w:p w14:paraId="2D899884"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12ACBB00"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accident</w:t>
            </w:r>
          </w:p>
        </w:tc>
      </w:tr>
      <w:tr w:rsidR="0044620C" w:rsidRPr="00B854A0" w14:paraId="4629599E" w14:textId="77777777" w:rsidTr="003F1990">
        <w:trPr>
          <w:jc w:val="center"/>
        </w:trPr>
        <w:tc>
          <w:tcPr>
            <w:tcW w:w="1289" w:type="dxa"/>
            <w:vMerge/>
            <w:tcBorders>
              <w:left w:val="single" w:sz="4" w:space="0" w:color="auto"/>
              <w:right w:val="single" w:sz="4" w:space="0" w:color="auto"/>
            </w:tcBorders>
            <w:vAlign w:val="center"/>
          </w:tcPr>
          <w:p w14:paraId="3FCFBDAA"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1FABF09C"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overcrowded</w:t>
            </w:r>
          </w:p>
        </w:tc>
      </w:tr>
      <w:tr w:rsidR="0044620C" w:rsidRPr="00B854A0" w14:paraId="3C38B78D" w14:textId="77777777" w:rsidTr="003F1990">
        <w:trPr>
          <w:jc w:val="center"/>
        </w:trPr>
        <w:tc>
          <w:tcPr>
            <w:tcW w:w="1289" w:type="dxa"/>
            <w:vMerge/>
            <w:tcBorders>
              <w:left w:val="single" w:sz="4" w:space="0" w:color="auto"/>
              <w:right w:val="single" w:sz="4" w:space="0" w:color="auto"/>
            </w:tcBorders>
            <w:vAlign w:val="center"/>
          </w:tcPr>
          <w:p w14:paraId="3B5FEA79"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69B30942"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insufficientDemand</w:t>
            </w:r>
            <w:proofErr w:type="spellEnd"/>
          </w:p>
        </w:tc>
      </w:tr>
      <w:tr w:rsidR="0044620C" w:rsidRPr="00B854A0" w14:paraId="637F1E5C" w14:textId="77777777" w:rsidTr="003F1990">
        <w:trPr>
          <w:jc w:val="center"/>
        </w:trPr>
        <w:tc>
          <w:tcPr>
            <w:tcW w:w="1289" w:type="dxa"/>
            <w:vMerge/>
            <w:tcBorders>
              <w:left w:val="single" w:sz="4" w:space="0" w:color="auto"/>
              <w:right w:val="single" w:sz="4" w:space="0" w:color="auto"/>
            </w:tcBorders>
            <w:vAlign w:val="center"/>
          </w:tcPr>
          <w:p w14:paraId="66E668CC"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304F4C60"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lightingFailure</w:t>
            </w:r>
            <w:proofErr w:type="spellEnd"/>
          </w:p>
        </w:tc>
      </w:tr>
      <w:tr w:rsidR="0044620C" w:rsidRPr="00B854A0" w14:paraId="6577127B" w14:textId="77777777" w:rsidTr="003F1990">
        <w:trPr>
          <w:jc w:val="center"/>
        </w:trPr>
        <w:tc>
          <w:tcPr>
            <w:tcW w:w="1289" w:type="dxa"/>
            <w:vMerge/>
            <w:tcBorders>
              <w:left w:val="single" w:sz="4" w:space="0" w:color="auto"/>
              <w:right w:val="single" w:sz="4" w:space="0" w:color="auto"/>
            </w:tcBorders>
            <w:vAlign w:val="center"/>
          </w:tcPr>
          <w:p w14:paraId="1EBC8D89"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428E79A4"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leaderBoardFailure</w:t>
            </w:r>
            <w:proofErr w:type="spellEnd"/>
          </w:p>
        </w:tc>
      </w:tr>
      <w:tr w:rsidR="0044620C" w:rsidRPr="00B854A0" w14:paraId="4A2AEF66" w14:textId="77777777" w:rsidTr="003F1990">
        <w:trPr>
          <w:jc w:val="center"/>
        </w:trPr>
        <w:tc>
          <w:tcPr>
            <w:tcW w:w="1289" w:type="dxa"/>
            <w:vMerge/>
            <w:tcBorders>
              <w:left w:val="single" w:sz="4" w:space="0" w:color="auto"/>
              <w:right w:val="single" w:sz="4" w:space="0" w:color="auto"/>
            </w:tcBorders>
            <w:vAlign w:val="center"/>
          </w:tcPr>
          <w:p w14:paraId="240CEDB9"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1F08A169"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serviceIndicatorFailure</w:t>
            </w:r>
            <w:proofErr w:type="spellEnd"/>
          </w:p>
        </w:tc>
      </w:tr>
      <w:tr w:rsidR="0044620C" w:rsidRPr="00B854A0" w14:paraId="37CDDE1E" w14:textId="77777777" w:rsidTr="003F1990">
        <w:trPr>
          <w:jc w:val="center"/>
        </w:trPr>
        <w:tc>
          <w:tcPr>
            <w:tcW w:w="1289" w:type="dxa"/>
            <w:vMerge/>
            <w:tcBorders>
              <w:left w:val="single" w:sz="4" w:space="0" w:color="auto"/>
              <w:right w:val="single" w:sz="4" w:space="0" w:color="auto"/>
            </w:tcBorders>
            <w:vAlign w:val="center"/>
          </w:tcPr>
          <w:p w14:paraId="6C2EFF7B"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620C134F"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serviceFailure</w:t>
            </w:r>
            <w:proofErr w:type="spellEnd"/>
          </w:p>
        </w:tc>
      </w:tr>
      <w:tr w:rsidR="0044620C" w:rsidRPr="00B854A0" w14:paraId="32AD481E" w14:textId="77777777" w:rsidTr="003F1990">
        <w:trPr>
          <w:jc w:val="center"/>
        </w:trPr>
        <w:tc>
          <w:tcPr>
            <w:tcW w:w="1289" w:type="dxa"/>
            <w:vMerge/>
            <w:tcBorders>
              <w:left w:val="single" w:sz="4" w:space="0" w:color="auto"/>
              <w:right w:val="single" w:sz="4" w:space="0" w:color="auto"/>
            </w:tcBorders>
            <w:vAlign w:val="center"/>
          </w:tcPr>
          <w:p w14:paraId="6FCF0029"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73461EE0"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operatorCeasedTrading</w:t>
            </w:r>
            <w:proofErr w:type="spellEnd"/>
          </w:p>
        </w:tc>
      </w:tr>
      <w:tr w:rsidR="0044620C" w:rsidRPr="00B854A0" w14:paraId="61297DFF" w14:textId="77777777" w:rsidTr="003F1990">
        <w:trPr>
          <w:jc w:val="center"/>
        </w:trPr>
        <w:tc>
          <w:tcPr>
            <w:tcW w:w="1289" w:type="dxa"/>
            <w:vMerge/>
            <w:tcBorders>
              <w:left w:val="single" w:sz="4" w:space="0" w:color="auto"/>
              <w:right w:val="single" w:sz="4" w:space="0" w:color="auto"/>
            </w:tcBorders>
            <w:vAlign w:val="center"/>
          </w:tcPr>
          <w:p w14:paraId="3CB4823D"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73F521BE"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operatorSuspended</w:t>
            </w:r>
            <w:proofErr w:type="spellEnd"/>
          </w:p>
        </w:tc>
      </w:tr>
      <w:tr w:rsidR="0044620C" w:rsidRPr="00B854A0" w14:paraId="016BD426" w14:textId="77777777" w:rsidTr="003F1990">
        <w:trPr>
          <w:jc w:val="center"/>
        </w:trPr>
        <w:tc>
          <w:tcPr>
            <w:tcW w:w="1289" w:type="dxa"/>
            <w:vMerge/>
            <w:tcBorders>
              <w:left w:val="single" w:sz="4" w:space="0" w:color="auto"/>
              <w:right w:val="single" w:sz="4" w:space="0" w:color="auto"/>
            </w:tcBorders>
            <w:vAlign w:val="center"/>
          </w:tcPr>
          <w:p w14:paraId="0FD380BF"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3FFEE273"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congestion</w:t>
            </w:r>
          </w:p>
        </w:tc>
      </w:tr>
      <w:tr w:rsidR="0044620C" w:rsidRPr="00B854A0" w14:paraId="5271B5AE" w14:textId="77777777" w:rsidTr="003F1990">
        <w:trPr>
          <w:jc w:val="center"/>
        </w:trPr>
        <w:tc>
          <w:tcPr>
            <w:tcW w:w="1289" w:type="dxa"/>
            <w:vMerge/>
            <w:tcBorders>
              <w:left w:val="single" w:sz="4" w:space="0" w:color="auto"/>
              <w:right w:val="single" w:sz="4" w:space="0" w:color="auto"/>
            </w:tcBorders>
            <w:vAlign w:val="center"/>
          </w:tcPr>
          <w:p w14:paraId="20B65B6C"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0EDDF8C2"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routeBlockage</w:t>
            </w:r>
            <w:proofErr w:type="spellEnd"/>
          </w:p>
        </w:tc>
      </w:tr>
      <w:tr w:rsidR="0044620C" w:rsidRPr="00B854A0" w14:paraId="6986F293" w14:textId="77777777" w:rsidTr="003F1990">
        <w:trPr>
          <w:jc w:val="center"/>
        </w:trPr>
        <w:tc>
          <w:tcPr>
            <w:tcW w:w="1289" w:type="dxa"/>
            <w:vMerge/>
            <w:tcBorders>
              <w:left w:val="single" w:sz="4" w:space="0" w:color="auto"/>
              <w:right w:val="single" w:sz="4" w:space="0" w:color="auto"/>
            </w:tcBorders>
            <w:vAlign w:val="center"/>
          </w:tcPr>
          <w:p w14:paraId="6F53A7FA"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776024DE"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personOnTheLine</w:t>
            </w:r>
            <w:proofErr w:type="spellEnd"/>
          </w:p>
        </w:tc>
      </w:tr>
      <w:tr w:rsidR="0044620C" w:rsidRPr="00B854A0" w14:paraId="5A38E1BC" w14:textId="77777777" w:rsidTr="003F1990">
        <w:trPr>
          <w:jc w:val="center"/>
        </w:trPr>
        <w:tc>
          <w:tcPr>
            <w:tcW w:w="1289" w:type="dxa"/>
            <w:vMerge/>
            <w:tcBorders>
              <w:left w:val="single" w:sz="4" w:space="0" w:color="auto"/>
              <w:right w:val="single" w:sz="4" w:space="0" w:color="auto"/>
            </w:tcBorders>
            <w:vAlign w:val="center"/>
          </w:tcPr>
          <w:p w14:paraId="7914DAF9"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3021800A"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vehicleOnTheLine</w:t>
            </w:r>
            <w:proofErr w:type="spellEnd"/>
          </w:p>
        </w:tc>
      </w:tr>
      <w:tr w:rsidR="0044620C" w:rsidRPr="00B854A0" w14:paraId="49E9E8E2" w14:textId="77777777" w:rsidTr="003F1990">
        <w:trPr>
          <w:jc w:val="center"/>
        </w:trPr>
        <w:tc>
          <w:tcPr>
            <w:tcW w:w="1289" w:type="dxa"/>
            <w:vMerge/>
            <w:tcBorders>
              <w:left w:val="single" w:sz="4" w:space="0" w:color="auto"/>
              <w:right w:val="single" w:sz="4" w:space="0" w:color="auto"/>
            </w:tcBorders>
            <w:vAlign w:val="center"/>
          </w:tcPr>
          <w:p w14:paraId="5338D558"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465D736D"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objectOnTheLine</w:t>
            </w:r>
            <w:proofErr w:type="spellEnd"/>
          </w:p>
        </w:tc>
      </w:tr>
      <w:tr w:rsidR="0044620C" w:rsidRPr="00B854A0" w14:paraId="1E7A86E0" w14:textId="77777777" w:rsidTr="003F1990">
        <w:trPr>
          <w:jc w:val="center"/>
        </w:trPr>
        <w:tc>
          <w:tcPr>
            <w:tcW w:w="1289" w:type="dxa"/>
            <w:vMerge/>
            <w:tcBorders>
              <w:left w:val="single" w:sz="4" w:space="0" w:color="auto"/>
              <w:right w:val="single" w:sz="4" w:space="0" w:color="auto"/>
            </w:tcBorders>
            <w:vAlign w:val="center"/>
          </w:tcPr>
          <w:p w14:paraId="2D97F839"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3A1A7F8B"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animalOnTheLine</w:t>
            </w:r>
            <w:proofErr w:type="spellEnd"/>
          </w:p>
        </w:tc>
      </w:tr>
      <w:tr w:rsidR="0044620C" w:rsidRPr="00B854A0" w14:paraId="5F9E6A58" w14:textId="77777777" w:rsidTr="003F1990">
        <w:trPr>
          <w:jc w:val="center"/>
        </w:trPr>
        <w:tc>
          <w:tcPr>
            <w:tcW w:w="1289" w:type="dxa"/>
            <w:vMerge/>
            <w:tcBorders>
              <w:left w:val="single" w:sz="4" w:space="0" w:color="auto"/>
              <w:right w:val="single" w:sz="4" w:space="0" w:color="auto"/>
            </w:tcBorders>
            <w:vAlign w:val="center"/>
          </w:tcPr>
          <w:p w14:paraId="5D94F818"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36FE9DD1"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routeDiversion</w:t>
            </w:r>
            <w:proofErr w:type="spellEnd"/>
          </w:p>
        </w:tc>
      </w:tr>
      <w:tr w:rsidR="0044620C" w:rsidRPr="00B854A0" w14:paraId="0BFB5963" w14:textId="77777777" w:rsidTr="003F1990">
        <w:trPr>
          <w:jc w:val="center"/>
        </w:trPr>
        <w:tc>
          <w:tcPr>
            <w:tcW w:w="1289" w:type="dxa"/>
            <w:vMerge/>
            <w:tcBorders>
              <w:left w:val="single" w:sz="4" w:space="0" w:color="auto"/>
              <w:right w:val="single" w:sz="4" w:space="0" w:color="auto"/>
            </w:tcBorders>
            <w:vAlign w:val="center"/>
          </w:tcPr>
          <w:p w14:paraId="5B62A7E8"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72D0455F"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roadClosed</w:t>
            </w:r>
            <w:proofErr w:type="spellEnd"/>
          </w:p>
        </w:tc>
      </w:tr>
      <w:tr w:rsidR="0044620C" w:rsidRPr="00B854A0" w14:paraId="3A467CE5" w14:textId="77777777" w:rsidTr="003F1990">
        <w:trPr>
          <w:jc w:val="center"/>
        </w:trPr>
        <w:tc>
          <w:tcPr>
            <w:tcW w:w="1289" w:type="dxa"/>
            <w:vMerge/>
            <w:tcBorders>
              <w:left w:val="single" w:sz="4" w:space="0" w:color="auto"/>
              <w:right w:val="single" w:sz="4" w:space="0" w:color="auto"/>
            </w:tcBorders>
            <w:vAlign w:val="center"/>
          </w:tcPr>
          <w:p w14:paraId="44A0D48D"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6906F7CB"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roadworks</w:t>
            </w:r>
          </w:p>
        </w:tc>
      </w:tr>
      <w:tr w:rsidR="0044620C" w:rsidRPr="00B854A0" w14:paraId="59A87C50" w14:textId="77777777" w:rsidTr="003F1990">
        <w:trPr>
          <w:jc w:val="center"/>
        </w:trPr>
        <w:tc>
          <w:tcPr>
            <w:tcW w:w="1289" w:type="dxa"/>
            <w:vMerge/>
            <w:tcBorders>
              <w:left w:val="single" w:sz="4" w:space="0" w:color="auto"/>
              <w:right w:val="single" w:sz="4" w:space="0" w:color="auto"/>
            </w:tcBorders>
            <w:vAlign w:val="center"/>
          </w:tcPr>
          <w:p w14:paraId="3D3221D4"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4748842D"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specialEvent</w:t>
            </w:r>
            <w:proofErr w:type="spellEnd"/>
          </w:p>
        </w:tc>
      </w:tr>
      <w:tr w:rsidR="0044620C" w:rsidRPr="00B854A0" w14:paraId="2B8AECA1" w14:textId="77777777" w:rsidTr="003F1990">
        <w:trPr>
          <w:jc w:val="center"/>
        </w:trPr>
        <w:tc>
          <w:tcPr>
            <w:tcW w:w="1289" w:type="dxa"/>
            <w:vMerge/>
            <w:tcBorders>
              <w:left w:val="single" w:sz="4" w:space="0" w:color="auto"/>
              <w:right w:val="single" w:sz="4" w:space="0" w:color="auto"/>
            </w:tcBorders>
            <w:vAlign w:val="center"/>
          </w:tcPr>
          <w:p w14:paraId="2FB5FFD3"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742417AB"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bridgeStrike</w:t>
            </w:r>
            <w:proofErr w:type="spellEnd"/>
          </w:p>
        </w:tc>
      </w:tr>
      <w:tr w:rsidR="0044620C" w:rsidRPr="00B854A0" w14:paraId="3827F717" w14:textId="77777777" w:rsidTr="003F1990">
        <w:trPr>
          <w:jc w:val="center"/>
        </w:trPr>
        <w:tc>
          <w:tcPr>
            <w:tcW w:w="1289" w:type="dxa"/>
            <w:vMerge/>
            <w:tcBorders>
              <w:left w:val="single" w:sz="4" w:space="0" w:color="auto"/>
              <w:right w:val="single" w:sz="4" w:space="0" w:color="auto"/>
            </w:tcBorders>
            <w:vAlign w:val="center"/>
          </w:tcPr>
          <w:p w14:paraId="0BA4A70C"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46A92092"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overheadObstruction</w:t>
            </w:r>
            <w:proofErr w:type="spellEnd"/>
          </w:p>
        </w:tc>
      </w:tr>
      <w:tr w:rsidR="0044620C" w:rsidRPr="00B854A0" w14:paraId="5A836839" w14:textId="77777777" w:rsidTr="003F1990">
        <w:trPr>
          <w:jc w:val="center"/>
        </w:trPr>
        <w:tc>
          <w:tcPr>
            <w:tcW w:w="1289" w:type="dxa"/>
            <w:vMerge/>
            <w:tcBorders>
              <w:left w:val="single" w:sz="4" w:space="0" w:color="auto"/>
              <w:right w:val="single" w:sz="4" w:space="0" w:color="auto"/>
            </w:tcBorders>
            <w:vAlign w:val="center"/>
          </w:tcPr>
          <w:p w14:paraId="703F01B9" w14:textId="77777777" w:rsidR="0044620C" w:rsidRPr="00E7759A" w:rsidRDefault="0044620C" w:rsidP="00E52CEE">
            <w:pPr>
              <w:spacing w:after="0"/>
              <w:rPr>
                <w:rFonts w:cs="Calibri"/>
                <w:sz w:val="20"/>
                <w:szCs w:val="20"/>
              </w:rPr>
            </w:pPr>
          </w:p>
        </w:tc>
        <w:tc>
          <w:tcPr>
            <w:tcW w:w="2342" w:type="dxa"/>
            <w:tcBorders>
              <w:top w:val="single" w:sz="4" w:space="0" w:color="auto"/>
              <w:left w:val="single" w:sz="4" w:space="0" w:color="auto"/>
              <w:bottom w:val="single" w:sz="4" w:space="0" w:color="auto"/>
              <w:right w:val="single" w:sz="4" w:space="0" w:color="auto"/>
            </w:tcBorders>
            <w:vAlign w:val="center"/>
          </w:tcPr>
          <w:p w14:paraId="3C320447"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undefinedProblem</w:t>
            </w:r>
            <w:proofErr w:type="spellEnd"/>
          </w:p>
        </w:tc>
      </w:tr>
    </w:tbl>
    <w:p w14:paraId="7E422606" w14:textId="77777777" w:rsidR="004403DC" w:rsidRDefault="004403DC" w:rsidP="004403DC">
      <w:pPr>
        <w:pStyle w:val="Titre6"/>
        <w:rPr>
          <w:rFonts w:ascii="Arial" w:hAnsi="Arial" w:cs="Arial"/>
          <w:lang w:val="en-GB"/>
        </w:rPr>
      </w:pPr>
      <w:r w:rsidRPr="003D07B7">
        <w:rPr>
          <w:rFonts w:ascii="Arial" w:hAnsi="Arial" w:cs="Arial"/>
          <w:lang w:val="en-GB"/>
        </w:rPr>
        <w:t>Personnel reasons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3061"/>
      </w:tblGrid>
      <w:tr w:rsidR="0044620C" w:rsidRPr="00B854A0" w14:paraId="150995F6" w14:textId="77777777" w:rsidTr="004403DC">
        <w:trPr>
          <w:tblHeader/>
          <w:jc w:val="center"/>
        </w:trPr>
        <w:tc>
          <w:tcPr>
            <w:tcW w:w="1183" w:type="dxa"/>
            <w:tcBorders>
              <w:top w:val="single" w:sz="4" w:space="0" w:color="auto"/>
              <w:left w:val="single" w:sz="4" w:space="0" w:color="auto"/>
              <w:bottom w:val="single" w:sz="4" w:space="0" w:color="auto"/>
              <w:right w:val="single" w:sz="4" w:space="0" w:color="auto"/>
            </w:tcBorders>
            <w:shd w:val="clear" w:color="auto" w:fill="E6E6E6"/>
          </w:tcPr>
          <w:p w14:paraId="4AB9B3C8" w14:textId="77777777" w:rsidR="0044620C" w:rsidRPr="00E7759A" w:rsidRDefault="0044620C" w:rsidP="00E52CEE">
            <w:pPr>
              <w:spacing w:after="0"/>
              <w:jc w:val="center"/>
              <w:rPr>
                <w:rFonts w:cs="Calibri"/>
                <w:b/>
                <w:i/>
                <w:sz w:val="20"/>
                <w:szCs w:val="20"/>
              </w:rPr>
            </w:pPr>
            <w:r w:rsidRPr="00E7759A">
              <w:rPr>
                <w:rFonts w:cs="Calibri"/>
                <w:b/>
                <w:i/>
                <w:sz w:val="20"/>
                <w:szCs w:val="20"/>
              </w:rPr>
              <w:t>Group</w:t>
            </w:r>
          </w:p>
        </w:tc>
        <w:tc>
          <w:tcPr>
            <w:tcW w:w="3061" w:type="dxa"/>
            <w:tcBorders>
              <w:top w:val="single" w:sz="4" w:space="0" w:color="auto"/>
              <w:left w:val="single" w:sz="4" w:space="0" w:color="auto"/>
              <w:bottom w:val="single" w:sz="4" w:space="0" w:color="auto"/>
              <w:right w:val="single" w:sz="4" w:space="0" w:color="auto"/>
            </w:tcBorders>
            <w:shd w:val="clear" w:color="auto" w:fill="E6E6E6"/>
          </w:tcPr>
          <w:p w14:paraId="5132E662" w14:textId="77777777" w:rsidR="0044620C" w:rsidRPr="00E7759A" w:rsidRDefault="0044620C" w:rsidP="00E52CEE">
            <w:pPr>
              <w:spacing w:after="0"/>
              <w:jc w:val="center"/>
              <w:rPr>
                <w:rFonts w:cs="Calibri"/>
                <w:b/>
                <w:i/>
                <w:sz w:val="20"/>
                <w:szCs w:val="20"/>
              </w:rPr>
            </w:pPr>
            <w:r w:rsidRPr="00E7759A">
              <w:rPr>
                <w:rFonts w:cs="Calibri"/>
                <w:b/>
                <w:i/>
                <w:sz w:val="20"/>
                <w:szCs w:val="20"/>
              </w:rPr>
              <w:t>SIRI-SX</w:t>
            </w:r>
          </w:p>
        </w:tc>
      </w:tr>
      <w:tr w:rsidR="0044620C" w:rsidRPr="00B854A0" w14:paraId="431A1A86" w14:textId="77777777" w:rsidTr="004403DC">
        <w:trPr>
          <w:jc w:val="center"/>
        </w:trPr>
        <w:tc>
          <w:tcPr>
            <w:tcW w:w="1183" w:type="dxa"/>
            <w:vMerge w:val="restart"/>
            <w:tcBorders>
              <w:top w:val="single" w:sz="4" w:space="0" w:color="auto"/>
              <w:left w:val="single" w:sz="4" w:space="0" w:color="auto"/>
              <w:right w:val="single" w:sz="4" w:space="0" w:color="auto"/>
            </w:tcBorders>
          </w:tcPr>
          <w:p w14:paraId="2BCAABDA" w14:textId="77777777" w:rsidR="0044620C" w:rsidRPr="00E7759A" w:rsidRDefault="0044620C" w:rsidP="00E52CEE">
            <w:pPr>
              <w:spacing w:after="0"/>
              <w:rPr>
                <w:rFonts w:cs="Calibri"/>
                <w:b/>
                <w:i/>
                <w:sz w:val="20"/>
                <w:szCs w:val="20"/>
              </w:rPr>
            </w:pPr>
            <w:r w:rsidRPr="00E7759A">
              <w:rPr>
                <w:rFonts w:cs="Calibri"/>
                <w:b/>
                <w:i/>
                <w:sz w:val="20"/>
                <w:szCs w:val="20"/>
              </w:rPr>
              <w:t>Personnel Reason</w:t>
            </w:r>
          </w:p>
        </w:tc>
        <w:tc>
          <w:tcPr>
            <w:tcW w:w="3061" w:type="dxa"/>
            <w:tcBorders>
              <w:top w:val="single" w:sz="4" w:space="0" w:color="auto"/>
              <w:left w:val="single" w:sz="4" w:space="0" w:color="auto"/>
              <w:bottom w:val="single" w:sz="4" w:space="0" w:color="auto"/>
              <w:right w:val="single" w:sz="4" w:space="0" w:color="auto"/>
            </w:tcBorders>
          </w:tcPr>
          <w:p w14:paraId="192F877D"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unknown</w:t>
            </w:r>
          </w:p>
        </w:tc>
      </w:tr>
      <w:tr w:rsidR="0044620C" w:rsidRPr="00B854A0" w14:paraId="5347851C" w14:textId="77777777" w:rsidTr="004403DC">
        <w:trPr>
          <w:jc w:val="center"/>
        </w:trPr>
        <w:tc>
          <w:tcPr>
            <w:tcW w:w="1183" w:type="dxa"/>
            <w:vMerge/>
            <w:tcBorders>
              <w:left w:val="single" w:sz="4" w:space="0" w:color="auto"/>
              <w:right w:val="single" w:sz="4" w:space="0" w:color="auto"/>
            </w:tcBorders>
          </w:tcPr>
          <w:p w14:paraId="5B785175" w14:textId="77777777" w:rsidR="0044620C" w:rsidRPr="00E7759A" w:rsidRDefault="0044620C" w:rsidP="00E52CEE">
            <w:pPr>
              <w:spacing w:after="0"/>
              <w:rPr>
                <w:rFonts w:cs="Calibri"/>
                <w:sz w:val="20"/>
                <w:szCs w:val="20"/>
              </w:rPr>
            </w:pPr>
          </w:p>
        </w:tc>
        <w:tc>
          <w:tcPr>
            <w:tcW w:w="3061" w:type="dxa"/>
            <w:tcBorders>
              <w:top w:val="single" w:sz="4" w:space="0" w:color="auto"/>
              <w:left w:val="single" w:sz="4" w:space="0" w:color="auto"/>
              <w:bottom w:val="single" w:sz="4" w:space="0" w:color="auto"/>
              <w:right w:val="single" w:sz="4" w:space="0" w:color="auto"/>
            </w:tcBorders>
          </w:tcPr>
          <w:p w14:paraId="31D9D9FC"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staffSickness</w:t>
            </w:r>
            <w:proofErr w:type="spellEnd"/>
          </w:p>
        </w:tc>
      </w:tr>
      <w:tr w:rsidR="0044620C" w:rsidRPr="00B854A0" w14:paraId="5017E20F" w14:textId="77777777" w:rsidTr="004403DC">
        <w:trPr>
          <w:jc w:val="center"/>
        </w:trPr>
        <w:tc>
          <w:tcPr>
            <w:tcW w:w="1183" w:type="dxa"/>
            <w:vMerge/>
            <w:tcBorders>
              <w:left w:val="single" w:sz="4" w:space="0" w:color="auto"/>
              <w:right w:val="single" w:sz="4" w:space="0" w:color="auto"/>
            </w:tcBorders>
          </w:tcPr>
          <w:p w14:paraId="79CA73F0" w14:textId="77777777" w:rsidR="0044620C" w:rsidRPr="00E7759A" w:rsidRDefault="0044620C" w:rsidP="00E52CEE">
            <w:pPr>
              <w:spacing w:after="0"/>
              <w:rPr>
                <w:rFonts w:cs="Calibri"/>
                <w:sz w:val="20"/>
                <w:szCs w:val="20"/>
              </w:rPr>
            </w:pPr>
          </w:p>
        </w:tc>
        <w:tc>
          <w:tcPr>
            <w:tcW w:w="3061" w:type="dxa"/>
            <w:tcBorders>
              <w:top w:val="single" w:sz="4" w:space="0" w:color="auto"/>
              <w:left w:val="single" w:sz="4" w:space="0" w:color="auto"/>
              <w:bottom w:val="single" w:sz="4" w:space="0" w:color="auto"/>
              <w:right w:val="single" w:sz="4" w:space="0" w:color="auto"/>
            </w:tcBorders>
          </w:tcPr>
          <w:p w14:paraId="66CEA630"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staffAbsence</w:t>
            </w:r>
            <w:proofErr w:type="spellEnd"/>
          </w:p>
        </w:tc>
      </w:tr>
      <w:tr w:rsidR="0044620C" w:rsidRPr="00B854A0" w14:paraId="1642F0B2" w14:textId="77777777" w:rsidTr="004403DC">
        <w:trPr>
          <w:jc w:val="center"/>
        </w:trPr>
        <w:tc>
          <w:tcPr>
            <w:tcW w:w="1183" w:type="dxa"/>
            <w:vMerge/>
            <w:tcBorders>
              <w:left w:val="single" w:sz="4" w:space="0" w:color="auto"/>
              <w:right w:val="single" w:sz="4" w:space="0" w:color="auto"/>
            </w:tcBorders>
          </w:tcPr>
          <w:p w14:paraId="3F483E27" w14:textId="77777777" w:rsidR="0044620C" w:rsidRPr="00E7759A" w:rsidRDefault="0044620C" w:rsidP="00E52CEE">
            <w:pPr>
              <w:spacing w:after="0"/>
              <w:rPr>
                <w:rFonts w:cs="Calibri"/>
                <w:sz w:val="20"/>
                <w:szCs w:val="20"/>
              </w:rPr>
            </w:pPr>
          </w:p>
        </w:tc>
        <w:tc>
          <w:tcPr>
            <w:tcW w:w="3061" w:type="dxa"/>
            <w:tcBorders>
              <w:top w:val="single" w:sz="4" w:space="0" w:color="auto"/>
              <w:left w:val="single" w:sz="4" w:space="0" w:color="auto"/>
              <w:bottom w:val="single" w:sz="4" w:space="0" w:color="auto"/>
              <w:right w:val="single" w:sz="4" w:space="0" w:color="auto"/>
            </w:tcBorders>
          </w:tcPr>
          <w:p w14:paraId="51853CCD"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staffInWrongPlace</w:t>
            </w:r>
            <w:proofErr w:type="spellEnd"/>
          </w:p>
        </w:tc>
      </w:tr>
      <w:tr w:rsidR="0044620C" w:rsidRPr="00B854A0" w14:paraId="306663A7" w14:textId="77777777" w:rsidTr="004403DC">
        <w:trPr>
          <w:jc w:val="center"/>
        </w:trPr>
        <w:tc>
          <w:tcPr>
            <w:tcW w:w="1183" w:type="dxa"/>
            <w:vMerge/>
            <w:tcBorders>
              <w:left w:val="single" w:sz="4" w:space="0" w:color="auto"/>
              <w:right w:val="single" w:sz="4" w:space="0" w:color="auto"/>
            </w:tcBorders>
          </w:tcPr>
          <w:p w14:paraId="21188DD2" w14:textId="77777777" w:rsidR="0044620C" w:rsidRPr="00E7759A" w:rsidRDefault="0044620C" w:rsidP="00E52CEE">
            <w:pPr>
              <w:spacing w:after="0"/>
              <w:rPr>
                <w:rFonts w:cs="Calibri"/>
                <w:sz w:val="20"/>
                <w:szCs w:val="20"/>
              </w:rPr>
            </w:pPr>
          </w:p>
        </w:tc>
        <w:tc>
          <w:tcPr>
            <w:tcW w:w="3061" w:type="dxa"/>
            <w:tcBorders>
              <w:top w:val="single" w:sz="4" w:space="0" w:color="auto"/>
              <w:left w:val="single" w:sz="4" w:space="0" w:color="auto"/>
              <w:bottom w:val="single" w:sz="4" w:space="0" w:color="auto"/>
              <w:right w:val="single" w:sz="4" w:space="0" w:color="auto"/>
            </w:tcBorders>
          </w:tcPr>
          <w:p w14:paraId="46056AC2"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staffShortage</w:t>
            </w:r>
            <w:proofErr w:type="spellEnd"/>
          </w:p>
        </w:tc>
      </w:tr>
      <w:tr w:rsidR="0044620C" w:rsidRPr="00B854A0" w14:paraId="65A05384" w14:textId="77777777" w:rsidTr="004403DC">
        <w:trPr>
          <w:jc w:val="center"/>
        </w:trPr>
        <w:tc>
          <w:tcPr>
            <w:tcW w:w="1183" w:type="dxa"/>
            <w:vMerge/>
            <w:tcBorders>
              <w:left w:val="single" w:sz="4" w:space="0" w:color="auto"/>
              <w:right w:val="single" w:sz="4" w:space="0" w:color="auto"/>
            </w:tcBorders>
          </w:tcPr>
          <w:p w14:paraId="6309BC3B" w14:textId="77777777" w:rsidR="0044620C" w:rsidRPr="00E7759A" w:rsidRDefault="0044620C" w:rsidP="00E52CEE">
            <w:pPr>
              <w:spacing w:after="0"/>
              <w:rPr>
                <w:rFonts w:cs="Calibri"/>
                <w:sz w:val="20"/>
                <w:szCs w:val="20"/>
              </w:rPr>
            </w:pPr>
          </w:p>
        </w:tc>
        <w:tc>
          <w:tcPr>
            <w:tcW w:w="3061" w:type="dxa"/>
            <w:tcBorders>
              <w:top w:val="single" w:sz="4" w:space="0" w:color="auto"/>
              <w:left w:val="single" w:sz="4" w:space="0" w:color="auto"/>
              <w:bottom w:val="single" w:sz="4" w:space="0" w:color="auto"/>
              <w:right w:val="single" w:sz="4" w:space="0" w:color="auto"/>
            </w:tcBorders>
          </w:tcPr>
          <w:p w14:paraId="078716FA"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industrialAction</w:t>
            </w:r>
            <w:proofErr w:type="spellEnd"/>
          </w:p>
        </w:tc>
      </w:tr>
      <w:tr w:rsidR="0044620C" w:rsidRPr="00B854A0" w14:paraId="4211D979" w14:textId="77777777" w:rsidTr="004403DC">
        <w:trPr>
          <w:jc w:val="center"/>
        </w:trPr>
        <w:tc>
          <w:tcPr>
            <w:tcW w:w="1183" w:type="dxa"/>
            <w:vMerge/>
            <w:tcBorders>
              <w:left w:val="single" w:sz="4" w:space="0" w:color="auto"/>
              <w:right w:val="single" w:sz="4" w:space="0" w:color="auto"/>
            </w:tcBorders>
          </w:tcPr>
          <w:p w14:paraId="52B0CE7C" w14:textId="77777777" w:rsidR="0044620C" w:rsidRPr="00E7759A" w:rsidRDefault="0044620C" w:rsidP="00E52CEE">
            <w:pPr>
              <w:spacing w:after="0"/>
              <w:rPr>
                <w:rFonts w:cs="Calibri"/>
                <w:sz w:val="20"/>
                <w:szCs w:val="20"/>
              </w:rPr>
            </w:pPr>
          </w:p>
        </w:tc>
        <w:tc>
          <w:tcPr>
            <w:tcW w:w="3061" w:type="dxa"/>
            <w:tcBorders>
              <w:top w:val="single" w:sz="4" w:space="0" w:color="auto"/>
              <w:left w:val="single" w:sz="4" w:space="0" w:color="auto"/>
              <w:bottom w:val="single" w:sz="4" w:space="0" w:color="auto"/>
              <w:right w:val="single" w:sz="4" w:space="0" w:color="auto"/>
            </w:tcBorders>
          </w:tcPr>
          <w:p w14:paraId="63EE5B96"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workToRule</w:t>
            </w:r>
            <w:proofErr w:type="spellEnd"/>
          </w:p>
        </w:tc>
      </w:tr>
      <w:tr w:rsidR="0044620C" w:rsidRPr="00B854A0" w14:paraId="16E2B2EF" w14:textId="77777777" w:rsidTr="004403DC">
        <w:trPr>
          <w:jc w:val="center"/>
        </w:trPr>
        <w:tc>
          <w:tcPr>
            <w:tcW w:w="1183" w:type="dxa"/>
            <w:vMerge/>
            <w:tcBorders>
              <w:left w:val="single" w:sz="4" w:space="0" w:color="auto"/>
              <w:bottom w:val="single" w:sz="4" w:space="0" w:color="auto"/>
              <w:right w:val="single" w:sz="4" w:space="0" w:color="auto"/>
            </w:tcBorders>
          </w:tcPr>
          <w:p w14:paraId="41D0C9D4" w14:textId="77777777" w:rsidR="0044620C" w:rsidRPr="00E7759A" w:rsidRDefault="0044620C" w:rsidP="00E52CEE">
            <w:pPr>
              <w:spacing w:after="0"/>
              <w:rPr>
                <w:rFonts w:cs="Calibri"/>
                <w:sz w:val="20"/>
                <w:szCs w:val="20"/>
              </w:rPr>
            </w:pPr>
          </w:p>
        </w:tc>
        <w:tc>
          <w:tcPr>
            <w:tcW w:w="3061" w:type="dxa"/>
            <w:tcBorders>
              <w:top w:val="single" w:sz="4" w:space="0" w:color="auto"/>
              <w:left w:val="single" w:sz="4" w:space="0" w:color="auto"/>
              <w:bottom w:val="single" w:sz="4" w:space="0" w:color="auto"/>
              <w:right w:val="single" w:sz="4" w:space="0" w:color="auto"/>
            </w:tcBorders>
          </w:tcPr>
          <w:p w14:paraId="01DB9FD0"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undefinedPersonnelProblem</w:t>
            </w:r>
            <w:proofErr w:type="spellEnd"/>
          </w:p>
        </w:tc>
      </w:tr>
    </w:tbl>
    <w:p w14:paraId="11F73BDD" w14:textId="77777777" w:rsidR="004403DC" w:rsidRPr="00B854A0" w:rsidRDefault="004403DC" w:rsidP="004403DC">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3371"/>
        <w:gridCol w:w="2586"/>
      </w:tblGrid>
      <w:tr w:rsidR="004403DC" w:rsidRPr="00B854A0" w14:paraId="169A5C6D" w14:textId="77777777" w:rsidTr="004403DC">
        <w:trPr>
          <w:jc w:val="center"/>
        </w:trPr>
        <w:tc>
          <w:tcPr>
            <w:tcW w:w="1128" w:type="dxa"/>
            <w:vMerge w:val="restart"/>
            <w:tcBorders>
              <w:top w:val="single" w:sz="4" w:space="0" w:color="auto"/>
              <w:left w:val="single" w:sz="4" w:space="0" w:color="auto"/>
              <w:right w:val="single" w:sz="4" w:space="0" w:color="auto"/>
            </w:tcBorders>
          </w:tcPr>
          <w:p w14:paraId="54C05A3C" w14:textId="77777777" w:rsidR="004403DC" w:rsidRPr="00E7759A" w:rsidRDefault="004403DC" w:rsidP="00E52CEE">
            <w:pPr>
              <w:spacing w:after="0"/>
              <w:rPr>
                <w:rFonts w:cs="Calibri"/>
                <w:b/>
                <w:i/>
                <w:sz w:val="20"/>
                <w:szCs w:val="20"/>
              </w:rPr>
            </w:pPr>
            <w:proofErr w:type="spellStart"/>
            <w:r w:rsidRPr="00E7759A">
              <w:rPr>
                <w:rFonts w:cs="Calibri"/>
                <w:b/>
                <w:i/>
                <w:sz w:val="20"/>
                <w:szCs w:val="20"/>
              </w:rPr>
              <w:t>Personne</w:t>
            </w:r>
            <w:proofErr w:type="spellEnd"/>
            <w:r w:rsidRPr="00E7759A">
              <w:rPr>
                <w:rFonts w:cs="Calibri"/>
                <w:b/>
                <w:i/>
                <w:sz w:val="20"/>
                <w:szCs w:val="20"/>
              </w:rPr>
              <w:t xml:space="preserve"> sub </w:t>
            </w:r>
            <w:proofErr w:type="spellStart"/>
            <w:r w:rsidRPr="00E7759A">
              <w:rPr>
                <w:rFonts w:cs="Calibri"/>
                <w:b/>
                <w:i/>
                <w:sz w:val="20"/>
                <w:szCs w:val="20"/>
              </w:rPr>
              <w:t>lReason</w:t>
            </w:r>
            <w:proofErr w:type="spellEnd"/>
          </w:p>
        </w:tc>
        <w:tc>
          <w:tcPr>
            <w:tcW w:w="3371" w:type="dxa"/>
            <w:tcBorders>
              <w:top w:val="single" w:sz="4" w:space="0" w:color="auto"/>
              <w:left w:val="single" w:sz="4" w:space="0" w:color="auto"/>
              <w:bottom w:val="single" w:sz="4" w:space="0" w:color="auto"/>
              <w:right w:val="single" w:sz="4" w:space="0" w:color="auto"/>
            </w:tcBorders>
          </w:tcPr>
          <w:p w14:paraId="72529E8A" w14:textId="77777777" w:rsidR="004403DC" w:rsidRPr="00E7759A" w:rsidRDefault="004403D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staffInjury</w:t>
            </w:r>
            <w:proofErr w:type="spellEnd"/>
          </w:p>
        </w:tc>
        <w:tc>
          <w:tcPr>
            <w:tcW w:w="2586" w:type="dxa"/>
            <w:tcBorders>
              <w:top w:val="single" w:sz="4" w:space="0" w:color="auto"/>
              <w:left w:val="single" w:sz="4" w:space="0" w:color="auto"/>
              <w:bottom w:val="single" w:sz="4" w:space="0" w:color="auto"/>
              <w:right w:val="single" w:sz="4" w:space="0" w:color="auto"/>
            </w:tcBorders>
          </w:tcPr>
          <w:p w14:paraId="6698FFCE" w14:textId="77777777" w:rsidR="004403DC" w:rsidRPr="00E7759A" w:rsidRDefault="004403DC" w:rsidP="00E52CEE">
            <w:pPr>
              <w:pStyle w:val="Corpsdetexte"/>
              <w:spacing w:before="0" w:after="0"/>
              <w:rPr>
                <w:rFonts w:cs="Calibri"/>
                <w:szCs w:val="20"/>
              </w:rPr>
            </w:pPr>
            <w:r w:rsidRPr="00E7759A">
              <w:rPr>
                <w:rFonts w:cs="Calibri"/>
                <w:szCs w:val="20"/>
              </w:rPr>
              <w:t>staff sickness</w:t>
            </w:r>
          </w:p>
        </w:tc>
      </w:tr>
      <w:tr w:rsidR="004403DC" w:rsidRPr="00B854A0" w14:paraId="75A42BA0" w14:textId="77777777" w:rsidTr="004403DC">
        <w:trPr>
          <w:jc w:val="center"/>
        </w:trPr>
        <w:tc>
          <w:tcPr>
            <w:tcW w:w="1128" w:type="dxa"/>
            <w:vMerge/>
            <w:tcBorders>
              <w:left w:val="single" w:sz="4" w:space="0" w:color="auto"/>
              <w:right w:val="single" w:sz="4" w:space="0" w:color="auto"/>
            </w:tcBorders>
          </w:tcPr>
          <w:p w14:paraId="3AD88C3A" w14:textId="77777777" w:rsidR="004403DC" w:rsidRPr="00E7759A" w:rsidRDefault="004403DC" w:rsidP="00E52CEE">
            <w:pPr>
              <w:spacing w:after="0"/>
              <w:rPr>
                <w:rFonts w:cs="Calibri"/>
                <w:sz w:val="20"/>
                <w:szCs w:val="20"/>
              </w:rPr>
            </w:pPr>
          </w:p>
        </w:tc>
        <w:tc>
          <w:tcPr>
            <w:tcW w:w="3371" w:type="dxa"/>
            <w:tcBorders>
              <w:top w:val="single" w:sz="4" w:space="0" w:color="auto"/>
              <w:left w:val="single" w:sz="4" w:space="0" w:color="auto"/>
              <w:bottom w:val="single" w:sz="4" w:space="0" w:color="auto"/>
              <w:right w:val="single" w:sz="4" w:space="0" w:color="auto"/>
            </w:tcBorders>
          </w:tcPr>
          <w:p w14:paraId="2088639D" w14:textId="77777777" w:rsidR="004403DC" w:rsidRPr="00E7759A" w:rsidRDefault="004403D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contractorStaffInjury</w:t>
            </w:r>
            <w:proofErr w:type="spellEnd"/>
          </w:p>
        </w:tc>
        <w:tc>
          <w:tcPr>
            <w:tcW w:w="2586" w:type="dxa"/>
            <w:tcBorders>
              <w:top w:val="single" w:sz="4" w:space="0" w:color="auto"/>
              <w:left w:val="single" w:sz="4" w:space="0" w:color="auto"/>
              <w:bottom w:val="single" w:sz="4" w:space="0" w:color="auto"/>
              <w:right w:val="single" w:sz="4" w:space="0" w:color="auto"/>
            </w:tcBorders>
          </w:tcPr>
          <w:p w14:paraId="2B625002" w14:textId="77777777" w:rsidR="004403DC" w:rsidRPr="00E7759A" w:rsidRDefault="004403DC" w:rsidP="00E52CEE">
            <w:pPr>
              <w:pStyle w:val="Corpsdetexte"/>
              <w:spacing w:before="0" w:after="0"/>
              <w:rPr>
                <w:rFonts w:cs="Calibri"/>
                <w:szCs w:val="20"/>
              </w:rPr>
            </w:pPr>
            <w:r w:rsidRPr="00E7759A">
              <w:rPr>
                <w:rFonts w:cs="Calibri"/>
                <w:szCs w:val="20"/>
              </w:rPr>
              <w:t>staff sickness</w:t>
            </w:r>
          </w:p>
        </w:tc>
      </w:tr>
      <w:tr w:rsidR="004403DC" w:rsidRPr="00B854A0" w14:paraId="283E5E35" w14:textId="77777777" w:rsidTr="004403DC">
        <w:trPr>
          <w:jc w:val="center"/>
        </w:trPr>
        <w:tc>
          <w:tcPr>
            <w:tcW w:w="1128" w:type="dxa"/>
            <w:vMerge/>
            <w:tcBorders>
              <w:left w:val="single" w:sz="4" w:space="0" w:color="auto"/>
              <w:bottom w:val="single" w:sz="4" w:space="0" w:color="auto"/>
              <w:right w:val="single" w:sz="4" w:space="0" w:color="auto"/>
            </w:tcBorders>
          </w:tcPr>
          <w:p w14:paraId="362A7D3B" w14:textId="77777777" w:rsidR="004403DC" w:rsidRPr="00E7759A" w:rsidRDefault="004403DC" w:rsidP="00E52CEE">
            <w:pPr>
              <w:spacing w:after="0"/>
              <w:rPr>
                <w:rFonts w:cs="Calibri"/>
                <w:sz w:val="20"/>
                <w:szCs w:val="20"/>
              </w:rPr>
            </w:pPr>
          </w:p>
        </w:tc>
        <w:tc>
          <w:tcPr>
            <w:tcW w:w="3371" w:type="dxa"/>
            <w:tcBorders>
              <w:top w:val="single" w:sz="4" w:space="0" w:color="auto"/>
              <w:left w:val="single" w:sz="4" w:space="0" w:color="auto"/>
              <w:bottom w:val="single" w:sz="4" w:space="0" w:color="auto"/>
              <w:right w:val="single" w:sz="4" w:space="0" w:color="auto"/>
            </w:tcBorders>
          </w:tcPr>
          <w:p w14:paraId="17130DB0" w14:textId="77777777" w:rsidR="004403DC" w:rsidRPr="00E7759A" w:rsidRDefault="004403D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unofficialIndustrialAction</w:t>
            </w:r>
            <w:proofErr w:type="spellEnd"/>
          </w:p>
        </w:tc>
        <w:tc>
          <w:tcPr>
            <w:tcW w:w="2586" w:type="dxa"/>
            <w:tcBorders>
              <w:top w:val="single" w:sz="4" w:space="0" w:color="auto"/>
              <w:left w:val="single" w:sz="4" w:space="0" w:color="auto"/>
              <w:bottom w:val="single" w:sz="4" w:space="0" w:color="auto"/>
              <w:right w:val="single" w:sz="4" w:space="0" w:color="auto"/>
            </w:tcBorders>
          </w:tcPr>
          <w:p w14:paraId="5100D6D4" w14:textId="77777777" w:rsidR="004403DC" w:rsidRPr="00E7759A" w:rsidRDefault="004403DC" w:rsidP="00E52CEE">
            <w:pPr>
              <w:pStyle w:val="Corpsdetexte"/>
              <w:spacing w:before="0" w:after="0"/>
              <w:rPr>
                <w:rFonts w:cs="Calibri"/>
                <w:szCs w:val="20"/>
              </w:rPr>
            </w:pPr>
            <w:r w:rsidRPr="00E7759A">
              <w:rPr>
                <w:rFonts w:cs="Calibri"/>
                <w:szCs w:val="20"/>
              </w:rPr>
              <w:t>industrial action</w:t>
            </w:r>
          </w:p>
        </w:tc>
      </w:tr>
    </w:tbl>
    <w:p w14:paraId="7BB0CCE6" w14:textId="77777777" w:rsidR="004403DC" w:rsidRDefault="004403DC" w:rsidP="004403DC">
      <w:pPr>
        <w:pStyle w:val="Titre6"/>
        <w:rPr>
          <w:rFonts w:ascii="Arial" w:hAnsi="Arial" w:cs="Arial"/>
          <w:lang w:val="en-GB"/>
        </w:rPr>
      </w:pPr>
      <w:r w:rsidRPr="003D07B7">
        <w:rPr>
          <w:rFonts w:ascii="Arial" w:hAnsi="Arial" w:cs="Arial"/>
          <w:lang w:val="en-GB"/>
        </w:rPr>
        <w:t>Equipment reasons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2796"/>
      </w:tblGrid>
      <w:tr w:rsidR="0044620C" w:rsidRPr="00B854A0" w14:paraId="31E4DC9E" w14:textId="77777777" w:rsidTr="00E52CEE">
        <w:trPr>
          <w:jc w:val="center"/>
        </w:trPr>
        <w:tc>
          <w:tcPr>
            <w:tcW w:w="1250" w:type="dxa"/>
            <w:tcBorders>
              <w:top w:val="single" w:sz="4" w:space="0" w:color="auto"/>
              <w:left w:val="single" w:sz="4" w:space="0" w:color="auto"/>
              <w:bottom w:val="single" w:sz="4" w:space="0" w:color="auto"/>
              <w:right w:val="single" w:sz="4" w:space="0" w:color="auto"/>
            </w:tcBorders>
            <w:shd w:val="clear" w:color="auto" w:fill="E6E6E6"/>
            <w:vAlign w:val="center"/>
          </w:tcPr>
          <w:p w14:paraId="48B195DB" w14:textId="77777777" w:rsidR="0044620C" w:rsidRPr="00E7759A" w:rsidRDefault="0044620C" w:rsidP="00E52CEE">
            <w:pPr>
              <w:spacing w:after="0"/>
              <w:jc w:val="center"/>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shd w:val="clear" w:color="auto" w:fill="E6E6E6"/>
            <w:vAlign w:val="center"/>
          </w:tcPr>
          <w:p w14:paraId="5FCEC79A" w14:textId="77777777" w:rsidR="0044620C" w:rsidRPr="00E7759A" w:rsidRDefault="0044620C" w:rsidP="00E52CEE">
            <w:pPr>
              <w:spacing w:after="0"/>
              <w:jc w:val="center"/>
              <w:rPr>
                <w:rFonts w:cs="Calibri"/>
                <w:b/>
                <w:i/>
                <w:sz w:val="20"/>
                <w:szCs w:val="20"/>
              </w:rPr>
            </w:pPr>
            <w:r w:rsidRPr="00E7759A">
              <w:rPr>
                <w:rFonts w:cs="Calibri"/>
                <w:b/>
                <w:i/>
                <w:sz w:val="20"/>
                <w:szCs w:val="20"/>
              </w:rPr>
              <w:t>SIRI-SX</w:t>
            </w:r>
          </w:p>
        </w:tc>
      </w:tr>
      <w:tr w:rsidR="0044620C" w:rsidRPr="00B854A0" w14:paraId="7DCBED82" w14:textId="77777777" w:rsidTr="00E52CEE">
        <w:trPr>
          <w:jc w:val="center"/>
        </w:trPr>
        <w:tc>
          <w:tcPr>
            <w:tcW w:w="1250" w:type="dxa"/>
            <w:vMerge w:val="restart"/>
            <w:tcBorders>
              <w:top w:val="single" w:sz="4" w:space="0" w:color="auto"/>
              <w:left w:val="single" w:sz="4" w:space="0" w:color="auto"/>
              <w:right w:val="single" w:sz="4" w:space="0" w:color="auto"/>
            </w:tcBorders>
            <w:vAlign w:val="center"/>
          </w:tcPr>
          <w:p w14:paraId="33F0605B" w14:textId="77777777" w:rsidR="0044620C" w:rsidRPr="00E7759A" w:rsidRDefault="0044620C" w:rsidP="00E52CEE">
            <w:pPr>
              <w:spacing w:after="0"/>
              <w:rPr>
                <w:rFonts w:cs="Calibri"/>
                <w:b/>
                <w:i/>
                <w:sz w:val="20"/>
                <w:szCs w:val="20"/>
              </w:rPr>
            </w:pPr>
            <w:r w:rsidRPr="00E7759A">
              <w:rPr>
                <w:rFonts w:cs="Calibri"/>
                <w:b/>
                <w:i/>
                <w:sz w:val="20"/>
                <w:szCs w:val="20"/>
              </w:rPr>
              <w:t>Equipment Reason</w:t>
            </w:r>
          </w:p>
        </w:tc>
        <w:tc>
          <w:tcPr>
            <w:tcW w:w="2796" w:type="dxa"/>
            <w:tcBorders>
              <w:top w:val="single" w:sz="4" w:space="0" w:color="auto"/>
              <w:left w:val="single" w:sz="4" w:space="0" w:color="auto"/>
              <w:bottom w:val="single" w:sz="4" w:space="0" w:color="auto"/>
              <w:right w:val="single" w:sz="4" w:space="0" w:color="auto"/>
            </w:tcBorders>
            <w:vAlign w:val="center"/>
          </w:tcPr>
          <w:p w14:paraId="27AD5D6D"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unknown</w:t>
            </w:r>
          </w:p>
        </w:tc>
      </w:tr>
      <w:tr w:rsidR="0044620C" w:rsidRPr="00B854A0" w14:paraId="7F92E9CD" w14:textId="77777777" w:rsidTr="00E52CEE">
        <w:trPr>
          <w:jc w:val="center"/>
        </w:trPr>
        <w:tc>
          <w:tcPr>
            <w:tcW w:w="1250" w:type="dxa"/>
            <w:vMerge/>
            <w:tcBorders>
              <w:left w:val="single" w:sz="4" w:space="0" w:color="auto"/>
              <w:right w:val="single" w:sz="4" w:space="0" w:color="auto"/>
            </w:tcBorders>
            <w:vAlign w:val="center"/>
          </w:tcPr>
          <w:p w14:paraId="1363940F"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6E33B26D"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pointsProblem</w:t>
            </w:r>
            <w:proofErr w:type="spellEnd"/>
          </w:p>
        </w:tc>
      </w:tr>
      <w:tr w:rsidR="0044620C" w:rsidRPr="00B854A0" w14:paraId="6DFDBC1D" w14:textId="77777777" w:rsidTr="00E52CEE">
        <w:trPr>
          <w:jc w:val="center"/>
        </w:trPr>
        <w:tc>
          <w:tcPr>
            <w:tcW w:w="1250" w:type="dxa"/>
            <w:vMerge/>
            <w:tcBorders>
              <w:left w:val="single" w:sz="4" w:space="0" w:color="auto"/>
              <w:right w:val="single" w:sz="4" w:space="0" w:color="auto"/>
            </w:tcBorders>
            <w:vAlign w:val="center"/>
          </w:tcPr>
          <w:p w14:paraId="42205AD4"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6E494C82"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pointsFailure</w:t>
            </w:r>
            <w:proofErr w:type="spellEnd"/>
          </w:p>
        </w:tc>
      </w:tr>
      <w:tr w:rsidR="0044620C" w:rsidRPr="00B854A0" w14:paraId="45C2A615" w14:textId="77777777" w:rsidTr="00E52CEE">
        <w:trPr>
          <w:jc w:val="center"/>
        </w:trPr>
        <w:tc>
          <w:tcPr>
            <w:tcW w:w="1250" w:type="dxa"/>
            <w:vMerge/>
            <w:tcBorders>
              <w:left w:val="single" w:sz="4" w:space="0" w:color="auto"/>
              <w:right w:val="single" w:sz="4" w:space="0" w:color="auto"/>
            </w:tcBorders>
            <w:vAlign w:val="center"/>
          </w:tcPr>
          <w:p w14:paraId="3A26A317"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774B7B40"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signalProblem</w:t>
            </w:r>
            <w:proofErr w:type="spellEnd"/>
          </w:p>
        </w:tc>
      </w:tr>
      <w:tr w:rsidR="0044620C" w:rsidRPr="00B854A0" w14:paraId="4C66FF0A" w14:textId="77777777" w:rsidTr="00E52CEE">
        <w:trPr>
          <w:jc w:val="center"/>
        </w:trPr>
        <w:tc>
          <w:tcPr>
            <w:tcW w:w="1250" w:type="dxa"/>
            <w:vMerge/>
            <w:tcBorders>
              <w:left w:val="single" w:sz="4" w:space="0" w:color="auto"/>
              <w:right w:val="single" w:sz="4" w:space="0" w:color="auto"/>
            </w:tcBorders>
            <w:vAlign w:val="center"/>
          </w:tcPr>
          <w:p w14:paraId="576A5B8E"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26472DF4"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signalFailure</w:t>
            </w:r>
            <w:proofErr w:type="spellEnd"/>
          </w:p>
        </w:tc>
      </w:tr>
      <w:tr w:rsidR="0044620C" w:rsidRPr="00B854A0" w14:paraId="7D386903" w14:textId="77777777" w:rsidTr="00E52CEE">
        <w:trPr>
          <w:jc w:val="center"/>
        </w:trPr>
        <w:tc>
          <w:tcPr>
            <w:tcW w:w="1250" w:type="dxa"/>
            <w:vMerge/>
            <w:tcBorders>
              <w:left w:val="single" w:sz="4" w:space="0" w:color="auto"/>
              <w:right w:val="single" w:sz="4" w:space="0" w:color="auto"/>
            </w:tcBorders>
            <w:vAlign w:val="center"/>
          </w:tcPr>
          <w:p w14:paraId="2652EF96"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56BE15DF"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derailment</w:t>
            </w:r>
          </w:p>
        </w:tc>
      </w:tr>
      <w:tr w:rsidR="0044620C" w:rsidRPr="00B854A0" w14:paraId="3004A373" w14:textId="77777777" w:rsidTr="00E52CEE">
        <w:trPr>
          <w:jc w:val="center"/>
        </w:trPr>
        <w:tc>
          <w:tcPr>
            <w:tcW w:w="1250" w:type="dxa"/>
            <w:vMerge/>
            <w:tcBorders>
              <w:left w:val="single" w:sz="4" w:space="0" w:color="auto"/>
              <w:right w:val="single" w:sz="4" w:space="0" w:color="auto"/>
            </w:tcBorders>
            <w:vAlign w:val="center"/>
          </w:tcPr>
          <w:p w14:paraId="78219930"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3BFEC571"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engineFailure</w:t>
            </w:r>
            <w:proofErr w:type="spellEnd"/>
          </w:p>
        </w:tc>
      </w:tr>
      <w:tr w:rsidR="0044620C" w:rsidRPr="00B854A0" w14:paraId="512561B9" w14:textId="77777777" w:rsidTr="00E52CEE">
        <w:trPr>
          <w:jc w:val="center"/>
        </w:trPr>
        <w:tc>
          <w:tcPr>
            <w:tcW w:w="1250" w:type="dxa"/>
            <w:vMerge/>
            <w:tcBorders>
              <w:left w:val="single" w:sz="4" w:space="0" w:color="auto"/>
              <w:right w:val="single" w:sz="4" w:space="0" w:color="auto"/>
            </w:tcBorders>
            <w:vAlign w:val="center"/>
          </w:tcPr>
          <w:p w14:paraId="3CFF50E3"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29CEF3B3"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breakDown</w:t>
            </w:r>
            <w:proofErr w:type="spellEnd"/>
          </w:p>
        </w:tc>
      </w:tr>
      <w:tr w:rsidR="0044620C" w:rsidRPr="00B854A0" w14:paraId="777F14EB" w14:textId="77777777" w:rsidTr="00E52CEE">
        <w:trPr>
          <w:jc w:val="center"/>
        </w:trPr>
        <w:tc>
          <w:tcPr>
            <w:tcW w:w="1250" w:type="dxa"/>
            <w:vMerge/>
            <w:tcBorders>
              <w:left w:val="single" w:sz="4" w:space="0" w:color="auto"/>
              <w:right w:val="single" w:sz="4" w:space="0" w:color="auto"/>
            </w:tcBorders>
            <w:vAlign w:val="center"/>
          </w:tcPr>
          <w:p w14:paraId="2222D0F3"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2CB6AC7B"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technicalProblem</w:t>
            </w:r>
            <w:proofErr w:type="spellEnd"/>
          </w:p>
        </w:tc>
      </w:tr>
      <w:tr w:rsidR="0044620C" w:rsidRPr="00B854A0" w14:paraId="5F0F40A5" w14:textId="77777777" w:rsidTr="00E52CEE">
        <w:trPr>
          <w:jc w:val="center"/>
        </w:trPr>
        <w:tc>
          <w:tcPr>
            <w:tcW w:w="1250" w:type="dxa"/>
            <w:vMerge/>
            <w:tcBorders>
              <w:left w:val="single" w:sz="4" w:space="0" w:color="auto"/>
              <w:right w:val="single" w:sz="4" w:space="0" w:color="auto"/>
            </w:tcBorders>
            <w:vAlign w:val="center"/>
          </w:tcPr>
          <w:p w14:paraId="615282FD"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35781B6C"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repairWork</w:t>
            </w:r>
            <w:proofErr w:type="spellEnd"/>
          </w:p>
        </w:tc>
      </w:tr>
      <w:tr w:rsidR="0044620C" w:rsidRPr="00B854A0" w14:paraId="740ED21D" w14:textId="77777777" w:rsidTr="00E52CEE">
        <w:trPr>
          <w:jc w:val="center"/>
        </w:trPr>
        <w:tc>
          <w:tcPr>
            <w:tcW w:w="1250" w:type="dxa"/>
            <w:vMerge/>
            <w:tcBorders>
              <w:left w:val="single" w:sz="4" w:space="0" w:color="auto"/>
              <w:right w:val="single" w:sz="4" w:space="0" w:color="auto"/>
            </w:tcBorders>
            <w:vAlign w:val="center"/>
          </w:tcPr>
          <w:p w14:paraId="672FDE91"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327A5EB5"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constructionWork</w:t>
            </w:r>
            <w:proofErr w:type="spellEnd"/>
          </w:p>
        </w:tc>
      </w:tr>
      <w:tr w:rsidR="0044620C" w:rsidRPr="00B854A0" w14:paraId="00F5129E" w14:textId="77777777" w:rsidTr="00E52CEE">
        <w:trPr>
          <w:jc w:val="center"/>
        </w:trPr>
        <w:tc>
          <w:tcPr>
            <w:tcW w:w="1250" w:type="dxa"/>
            <w:vMerge/>
            <w:tcBorders>
              <w:left w:val="single" w:sz="4" w:space="0" w:color="auto"/>
              <w:right w:val="single" w:sz="4" w:space="0" w:color="auto"/>
            </w:tcBorders>
            <w:vAlign w:val="center"/>
          </w:tcPr>
          <w:p w14:paraId="779F87B0"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3E255B68"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maintenanceWork</w:t>
            </w:r>
            <w:proofErr w:type="spellEnd"/>
          </w:p>
        </w:tc>
      </w:tr>
      <w:tr w:rsidR="0044620C" w:rsidRPr="00B854A0" w14:paraId="6F1491D3" w14:textId="77777777" w:rsidTr="00E52CEE">
        <w:trPr>
          <w:jc w:val="center"/>
        </w:trPr>
        <w:tc>
          <w:tcPr>
            <w:tcW w:w="1250" w:type="dxa"/>
            <w:vMerge/>
            <w:tcBorders>
              <w:left w:val="single" w:sz="4" w:space="0" w:color="auto"/>
              <w:right w:val="single" w:sz="4" w:space="0" w:color="auto"/>
            </w:tcBorders>
            <w:vAlign w:val="center"/>
          </w:tcPr>
          <w:p w14:paraId="54D7E7E0"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79E76A38"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powerProblem</w:t>
            </w:r>
            <w:proofErr w:type="spellEnd"/>
          </w:p>
        </w:tc>
      </w:tr>
      <w:tr w:rsidR="0044620C" w:rsidRPr="00B854A0" w14:paraId="2D8FB314" w14:textId="77777777" w:rsidTr="00E52CEE">
        <w:trPr>
          <w:jc w:val="center"/>
        </w:trPr>
        <w:tc>
          <w:tcPr>
            <w:tcW w:w="1250" w:type="dxa"/>
            <w:vMerge/>
            <w:tcBorders>
              <w:left w:val="single" w:sz="4" w:space="0" w:color="auto"/>
              <w:right w:val="single" w:sz="4" w:space="0" w:color="auto"/>
            </w:tcBorders>
            <w:vAlign w:val="center"/>
          </w:tcPr>
          <w:p w14:paraId="032B34EE"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2B9A49E1"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fuelProblem</w:t>
            </w:r>
            <w:proofErr w:type="spellEnd"/>
          </w:p>
        </w:tc>
      </w:tr>
      <w:tr w:rsidR="0044620C" w:rsidRPr="00B854A0" w14:paraId="351B29B8" w14:textId="77777777" w:rsidTr="00E52CEE">
        <w:trPr>
          <w:jc w:val="center"/>
        </w:trPr>
        <w:tc>
          <w:tcPr>
            <w:tcW w:w="1250" w:type="dxa"/>
            <w:vMerge/>
            <w:tcBorders>
              <w:left w:val="single" w:sz="4" w:space="0" w:color="auto"/>
              <w:right w:val="single" w:sz="4" w:space="0" w:color="auto"/>
            </w:tcBorders>
            <w:vAlign w:val="center"/>
          </w:tcPr>
          <w:p w14:paraId="7CD5DD41"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33960265"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swingBridgeFailure</w:t>
            </w:r>
            <w:proofErr w:type="spellEnd"/>
          </w:p>
        </w:tc>
      </w:tr>
      <w:tr w:rsidR="0044620C" w:rsidRPr="00B854A0" w14:paraId="73ABD9AF" w14:textId="77777777" w:rsidTr="00E52CEE">
        <w:trPr>
          <w:jc w:val="center"/>
        </w:trPr>
        <w:tc>
          <w:tcPr>
            <w:tcW w:w="1250" w:type="dxa"/>
            <w:vMerge/>
            <w:tcBorders>
              <w:left w:val="single" w:sz="4" w:space="0" w:color="auto"/>
              <w:right w:val="single" w:sz="4" w:space="0" w:color="auto"/>
            </w:tcBorders>
            <w:vAlign w:val="center"/>
          </w:tcPr>
          <w:p w14:paraId="6E1C538E"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4FBE5503"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escalatorFailure</w:t>
            </w:r>
            <w:proofErr w:type="spellEnd"/>
          </w:p>
        </w:tc>
      </w:tr>
      <w:tr w:rsidR="0044620C" w:rsidRPr="00B854A0" w14:paraId="54AAEB81" w14:textId="77777777" w:rsidTr="00E52CEE">
        <w:trPr>
          <w:jc w:val="center"/>
        </w:trPr>
        <w:tc>
          <w:tcPr>
            <w:tcW w:w="1250" w:type="dxa"/>
            <w:vMerge/>
            <w:tcBorders>
              <w:left w:val="single" w:sz="4" w:space="0" w:color="auto"/>
              <w:right w:val="single" w:sz="4" w:space="0" w:color="auto"/>
            </w:tcBorders>
            <w:vAlign w:val="center"/>
          </w:tcPr>
          <w:p w14:paraId="22CAF0F5"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5E8AAD83"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liftFailure</w:t>
            </w:r>
            <w:proofErr w:type="spellEnd"/>
          </w:p>
        </w:tc>
      </w:tr>
      <w:tr w:rsidR="0044620C" w:rsidRPr="00B854A0" w14:paraId="28BE632B" w14:textId="77777777" w:rsidTr="00E52CEE">
        <w:trPr>
          <w:jc w:val="center"/>
        </w:trPr>
        <w:tc>
          <w:tcPr>
            <w:tcW w:w="1250" w:type="dxa"/>
            <w:vMerge/>
            <w:tcBorders>
              <w:left w:val="single" w:sz="4" w:space="0" w:color="auto"/>
              <w:right w:val="single" w:sz="4" w:space="0" w:color="auto"/>
            </w:tcBorders>
            <w:vAlign w:val="center"/>
          </w:tcPr>
          <w:p w14:paraId="3C1999FE"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3D356EDB"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gangwayProblem</w:t>
            </w:r>
            <w:proofErr w:type="spellEnd"/>
          </w:p>
        </w:tc>
      </w:tr>
      <w:tr w:rsidR="0044620C" w:rsidRPr="00B854A0" w14:paraId="1D46639C" w14:textId="77777777" w:rsidTr="00E52CEE">
        <w:trPr>
          <w:jc w:val="center"/>
        </w:trPr>
        <w:tc>
          <w:tcPr>
            <w:tcW w:w="1250" w:type="dxa"/>
            <w:vMerge/>
            <w:tcBorders>
              <w:left w:val="single" w:sz="4" w:space="0" w:color="auto"/>
              <w:right w:val="single" w:sz="4" w:space="0" w:color="auto"/>
            </w:tcBorders>
            <w:vAlign w:val="center"/>
          </w:tcPr>
          <w:p w14:paraId="2AEF314E"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35433828"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closedForMaintenance</w:t>
            </w:r>
            <w:proofErr w:type="spellEnd"/>
          </w:p>
        </w:tc>
      </w:tr>
      <w:tr w:rsidR="0044620C" w:rsidRPr="00B854A0" w14:paraId="696309B2" w14:textId="77777777" w:rsidTr="00E52CEE">
        <w:trPr>
          <w:jc w:val="center"/>
        </w:trPr>
        <w:tc>
          <w:tcPr>
            <w:tcW w:w="1250" w:type="dxa"/>
            <w:vMerge/>
            <w:tcBorders>
              <w:left w:val="single" w:sz="4" w:space="0" w:color="auto"/>
              <w:right w:val="single" w:sz="4" w:space="0" w:color="auto"/>
            </w:tcBorders>
            <w:vAlign w:val="center"/>
          </w:tcPr>
          <w:p w14:paraId="30682A9E"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2737CC29"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fuelShortage</w:t>
            </w:r>
            <w:proofErr w:type="spellEnd"/>
          </w:p>
        </w:tc>
      </w:tr>
      <w:tr w:rsidR="0044620C" w:rsidRPr="00B854A0" w14:paraId="3FEB8525" w14:textId="77777777" w:rsidTr="00E52CEE">
        <w:trPr>
          <w:jc w:val="center"/>
        </w:trPr>
        <w:tc>
          <w:tcPr>
            <w:tcW w:w="1250" w:type="dxa"/>
            <w:vMerge/>
            <w:tcBorders>
              <w:left w:val="single" w:sz="4" w:space="0" w:color="auto"/>
              <w:right w:val="single" w:sz="4" w:space="0" w:color="auto"/>
            </w:tcBorders>
            <w:vAlign w:val="center"/>
          </w:tcPr>
          <w:p w14:paraId="1777F3F8"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6FD71FB2"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deicingWork</w:t>
            </w:r>
            <w:proofErr w:type="spellEnd"/>
          </w:p>
        </w:tc>
      </w:tr>
      <w:tr w:rsidR="0044620C" w:rsidRPr="00B854A0" w14:paraId="7B773B68" w14:textId="77777777" w:rsidTr="00E52CEE">
        <w:trPr>
          <w:jc w:val="center"/>
        </w:trPr>
        <w:tc>
          <w:tcPr>
            <w:tcW w:w="1250" w:type="dxa"/>
            <w:vMerge/>
            <w:tcBorders>
              <w:left w:val="single" w:sz="4" w:space="0" w:color="auto"/>
              <w:right w:val="single" w:sz="4" w:space="0" w:color="auto"/>
            </w:tcBorders>
            <w:vAlign w:val="center"/>
          </w:tcPr>
          <w:p w14:paraId="495FA2CD"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74F55B73"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wheelProblem</w:t>
            </w:r>
            <w:proofErr w:type="spellEnd"/>
          </w:p>
        </w:tc>
      </w:tr>
      <w:tr w:rsidR="0044620C" w:rsidRPr="00B854A0" w14:paraId="7C527A94" w14:textId="77777777" w:rsidTr="00E52CEE">
        <w:trPr>
          <w:jc w:val="center"/>
        </w:trPr>
        <w:tc>
          <w:tcPr>
            <w:tcW w:w="1250" w:type="dxa"/>
            <w:vMerge/>
            <w:tcBorders>
              <w:left w:val="single" w:sz="4" w:space="0" w:color="auto"/>
              <w:right w:val="single" w:sz="4" w:space="0" w:color="auto"/>
            </w:tcBorders>
            <w:vAlign w:val="center"/>
          </w:tcPr>
          <w:p w14:paraId="282F0BE1"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2FE77D66"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luggageCarouselProblem</w:t>
            </w:r>
            <w:proofErr w:type="spellEnd"/>
          </w:p>
        </w:tc>
      </w:tr>
      <w:tr w:rsidR="0044620C" w:rsidRPr="00B854A0" w14:paraId="49F68DC2" w14:textId="77777777" w:rsidTr="00E52CEE">
        <w:trPr>
          <w:jc w:val="center"/>
        </w:trPr>
        <w:tc>
          <w:tcPr>
            <w:tcW w:w="1250" w:type="dxa"/>
            <w:vMerge/>
            <w:tcBorders>
              <w:left w:val="single" w:sz="4" w:space="0" w:color="auto"/>
              <w:bottom w:val="single" w:sz="4" w:space="0" w:color="auto"/>
              <w:right w:val="single" w:sz="4" w:space="0" w:color="auto"/>
            </w:tcBorders>
            <w:vAlign w:val="center"/>
          </w:tcPr>
          <w:p w14:paraId="03358511" w14:textId="77777777" w:rsidR="0044620C" w:rsidRPr="00E7759A" w:rsidRDefault="0044620C" w:rsidP="00E52CEE">
            <w:pPr>
              <w:spacing w:after="0"/>
              <w:rPr>
                <w:rFonts w:cs="Calibri"/>
                <w:b/>
                <w:i/>
                <w:sz w:val="20"/>
                <w:szCs w:val="20"/>
              </w:rPr>
            </w:pPr>
          </w:p>
        </w:tc>
        <w:tc>
          <w:tcPr>
            <w:tcW w:w="2796" w:type="dxa"/>
            <w:tcBorders>
              <w:top w:val="single" w:sz="4" w:space="0" w:color="auto"/>
              <w:left w:val="single" w:sz="4" w:space="0" w:color="auto"/>
              <w:bottom w:val="single" w:sz="4" w:space="0" w:color="auto"/>
              <w:right w:val="single" w:sz="4" w:space="0" w:color="auto"/>
            </w:tcBorders>
            <w:vAlign w:val="center"/>
          </w:tcPr>
          <w:p w14:paraId="373E960C"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undefinedEquipmentProblem</w:t>
            </w:r>
            <w:proofErr w:type="spellEnd"/>
          </w:p>
        </w:tc>
      </w:tr>
    </w:tbl>
    <w:p w14:paraId="12A9270B" w14:textId="77777777" w:rsidR="004403DC" w:rsidRPr="00B854A0" w:rsidRDefault="004403DC" w:rsidP="004403DC">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969"/>
      </w:tblGrid>
      <w:tr w:rsidR="0044620C" w:rsidRPr="00B854A0" w14:paraId="6D82B650" w14:textId="77777777" w:rsidTr="00E52CEE">
        <w:trPr>
          <w:tblHeader/>
          <w:jc w:val="center"/>
        </w:trPr>
        <w:tc>
          <w:tcPr>
            <w:tcW w:w="1242" w:type="dxa"/>
            <w:tcBorders>
              <w:top w:val="single" w:sz="4" w:space="0" w:color="auto"/>
              <w:left w:val="single" w:sz="4" w:space="0" w:color="auto"/>
              <w:bottom w:val="single" w:sz="4" w:space="0" w:color="auto"/>
              <w:right w:val="single" w:sz="4" w:space="0" w:color="auto"/>
            </w:tcBorders>
            <w:shd w:val="clear" w:color="auto" w:fill="E6E6E6"/>
            <w:vAlign w:val="center"/>
          </w:tcPr>
          <w:p w14:paraId="7E4B831F" w14:textId="77777777" w:rsidR="0044620C" w:rsidRPr="00E7759A" w:rsidRDefault="0044620C" w:rsidP="00E52CEE">
            <w:pPr>
              <w:spacing w:after="0"/>
              <w:jc w:val="center"/>
              <w:rPr>
                <w:rFonts w:cs="Calibri"/>
                <w:b/>
                <w:i/>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E6E6E6"/>
            <w:vAlign w:val="center"/>
          </w:tcPr>
          <w:p w14:paraId="31F229F5" w14:textId="77777777" w:rsidR="0044620C" w:rsidRPr="00E7759A" w:rsidRDefault="0044620C" w:rsidP="00E52CEE">
            <w:pPr>
              <w:spacing w:after="0"/>
              <w:jc w:val="center"/>
              <w:rPr>
                <w:rFonts w:cs="Calibri"/>
                <w:b/>
                <w:i/>
                <w:sz w:val="20"/>
                <w:szCs w:val="20"/>
              </w:rPr>
            </w:pPr>
            <w:r w:rsidRPr="00E7759A">
              <w:rPr>
                <w:rFonts w:cs="Calibri"/>
                <w:b/>
                <w:i/>
                <w:sz w:val="20"/>
                <w:szCs w:val="20"/>
              </w:rPr>
              <w:t>SIRI-SX</w:t>
            </w:r>
          </w:p>
        </w:tc>
      </w:tr>
      <w:tr w:rsidR="0044620C" w:rsidRPr="00B854A0" w14:paraId="48AFA39B" w14:textId="77777777" w:rsidTr="00E52CEE">
        <w:trPr>
          <w:jc w:val="center"/>
        </w:trPr>
        <w:tc>
          <w:tcPr>
            <w:tcW w:w="1242" w:type="dxa"/>
            <w:vMerge w:val="restart"/>
            <w:tcBorders>
              <w:top w:val="single" w:sz="4" w:space="0" w:color="auto"/>
              <w:left w:val="single" w:sz="4" w:space="0" w:color="auto"/>
              <w:right w:val="single" w:sz="4" w:space="0" w:color="auto"/>
            </w:tcBorders>
            <w:vAlign w:val="center"/>
          </w:tcPr>
          <w:p w14:paraId="4A98FFD7" w14:textId="77777777" w:rsidR="0044620C" w:rsidRPr="00E7759A" w:rsidRDefault="0044620C" w:rsidP="00E52CEE">
            <w:pPr>
              <w:spacing w:after="0"/>
              <w:rPr>
                <w:rFonts w:cs="Calibri"/>
                <w:b/>
                <w:i/>
                <w:sz w:val="20"/>
                <w:szCs w:val="20"/>
              </w:rPr>
            </w:pPr>
            <w:r w:rsidRPr="00E7759A">
              <w:rPr>
                <w:rFonts w:cs="Calibri"/>
                <w:b/>
                <w:i/>
                <w:sz w:val="20"/>
                <w:szCs w:val="20"/>
              </w:rPr>
              <w:t xml:space="preserve">Equipment </w:t>
            </w:r>
            <w:proofErr w:type="spellStart"/>
            <w:r w:rsidRPr="00E7759A">
              <w:rPr>
                <w:rFonts w:cs="Calibri"/>
                <w:b/>
                <w:i/>
                <w:sz w:val="20"/>
                <w:szCs w:val="20"/>
              </w:rPr>
              <w:t>Subreason</w:t>
            </w:r>
            <w:proofErr w:type="spellEnd"/>
          </w:p>
        </w:tc>
        <w:tc>
          <w:tcPr>
            <w:tcW w:w="3969" w:type="dxa"/>
            <w:tcBorders>
              <w:top w:val="single" w:sz="4" w:space="0" w:color="auto"/>
              <w:left w:val="single" w:sz="4" w:space="0" w:color="auto"/>
              <w:bottom w:val="single" w:sz="4" w:space="0" w:color="auto"/>
              <w:right w:val="single" w:sz="4" w:space="0" w:color="auto"/>
            </w:tcBorders>
            <w:vAlign w:val="center"/>
          </w:tcPr>
          <w:p w14:paraId="6A9BC0C8"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tractionFailure</w:t>
            </w:r>
            <w:proofErr w:type="spellEnd"/>
          </w:p>
        </w:tc>
      </w:tr>
      <w:tr w:rsidR="0044620C" w:rsidRPr="00B854A0" w14:paraId="6BE13C7C" w14:textId="77777777" w:rsidTr="00E52CEE">
        <w:trPr>
          <w:jc w:val="center"/>
        </w:trPr>
        <w:tc>
          <w:tcPr>
            <w:tcW w:w="1242" w:type="dxa"/>
            <w:vMerge/>
            <w:tcBorders>
              <w:left w:val="single" w:sz="4" w:space="0" w:color="auto"/>
              <w:right w:val="single" w:sz="4" w:space="0" w:color="auto"/>
            </w:tcBorders>
            <w:vAlign w:val="center"/>
          </w:tcPr>
          <w:p w14:paraId="15245471"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2DC83271"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defectiveTrain</w:t>
            </w:r>
            <w:proofErr w:type="spellEnd"/>
          </w:p>
        </w:tc>
      </w:tr>
      <w:tr w:rsidR="0044620C" w:rsidRPr="00B854A0" w14:paraId="3BF93DE1" w14:textId="77777777" w:rsidTr="00E52CEE">
        <w:trPr>
          <w:jc w:val="center"/>
        </w:trPr>
        <w:tc>
          <w:tcPr>
            <w:tcW w:w="1242" w:type="dxa"/>
            <w:vMerge/>
            <w:tcBorders>
              <w:left w:val="single" w:sz="4" w:space="0" w:color="auto"/>
              <w:right w:val="single" w:sz="4" w:space="0" w:color="auto"/>
            </w:tcBorders>
            <w:vAlign w:val="center"/>
          </w:tcPr>
          <w:p w14:paraId="3ADA447A"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6281D7A8"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slipperyTrack</w:t>
            </w:r>
            <w:proofErr w:type="spellEnd"/>
          </w:p>
        </w:tc>
      </w:tr>
      <w:tr w:rsidR="0044620C" w:rsidRPr="00B854A0" w14:paraId="556E457D" w14:textId="77777777" w:rsidTr="00E52CEE">
        <w:trPr>
          <w:jc w:val="center"/>
        </w:trPr>
        <w:tc>
          <w:tcPr>
            <w:tcW w:w="1242" w:type="dxa"/>
            <w:vMerge/>
            <w:tcBorders>
              <w:left w:val="single" w:sz="4" w:space="0" w:color="auto"/>
              <w:right w:val="single" w:sz="4" w:space="0" w:color="auto"/>
            </w:tcBorders>
            <w:vAlign w:val="center"/>
          </w:tcPr>
          <w:p w14:paraId="63C7B674"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7FAF788C"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trainWarningSystemProblem</w:t>
            </w:r>
            <w:proofErr w:type="spellEnd"/>
          </w:p>
        </w:tc>
      </w:tr>
      <w:tr w:rsidR="0044620C" w:rsidRPr="00B854A0" w14:paraId="16C9C685" w14:textId="77777777" w:rsidTr="00E52CEE">
        <w:trPr>
          <w:jc w:val="center"/>
        </w:trPr>
        <w:tc>
          <w:tcPr>
            <w:tcW w:w="1242" w:type="dxa"/>
            <w:vMerge/>
            <w:tcBorders>
              <w:left w:val="single" w:sz="4" w:space="0" w:color="auto"/>
              <w:right w:val="single" w:sz="4" w:space="0" w:color="auto"/>
            </w:tcBorders>
            <w:vAlign w:val="center"/>
          </w:tcPr>
          <w:p w14:paraId="026CA7FA"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1D74D3F3"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trackCircuitProblem</w:t>
            </w:r>
            <w:proofErr w:type="spellEnd"/>
          </w:p>
        </w:tc>
      </w:tr>
      <w:tr w:rsidR="0044620C" w:rsidRPr="00B854A0" w14:paraId="2572602C" w14:textId="77777777" w:rsidTr="00E52CEE">
        <w:trPr>
          <w:jc w:val="center"/>
        </w:trPr>
        <w:tc>
          <w:tcPr>
            <w:tcW w:w="1242" w:type="dxa"/>
            <w:vMerge/>
            <w:tcBorders>
              <w:left w:val="single" w:sz="4" w:space="0" w:color="auto"/>
              <w:right w:val="single" w:sz="4" w:space="0" w:color="auto"/>
            </w:tcBorders>
            <w:vAlign w:val="center"/>
          </w:tcPr>
          <w:p w14:paraId="55D19ABB"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6529DD89"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Signal and Switch Failure</w:t>
            </w:r>
          </w:p>
        </w:tc>
      </w:tr>
      <w:tr w:rsidR="0044620C" w:rsidRPr="00B854A0" w14:paraId="46F13CD5" w14:textId="77777777" w:rsidTr="00E52CEE">
        <w:trPr>
          <w:jc w:val="center"/>
        </w:trPr>
        <w:tc>
          <w:tcPr>
            <w:tcW w:w="1242" w:type="dxa"/>
            <w:vMerge/>
            <w:tcBorders>
              <w:left w:val="single" w:sz="4" w:space="0" w:color="auto"/>
              <w:right w:val="single" w:sz="4" w:space="0" w:color="auto"/>
            </w:tcBorders>
            <w:vAlign w:val="center"/>
          </w:tcPr>
          <w:p w14:paraId="2FE0344E"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47435047"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brokenRail</w:t>
            </w:r>
            <w:proofErr w:type="spellEnd"/>
          </w:p>
        </w:tc>
      </w:tr>
      <w:tr w:rsidR="0044620C" w:rsidRPr="00B854A0" w14:paraId="358F7D6B" w14:textId="77777777" w:rsidTr="00E52CEE">
        <w:trPr>
          <w:jc w:val="center"/>
        </w:trPr>
        <w:tc>
          <w:tcPr>
            <w:tcW w:w="1242" w:type="dxa"/>
            <w:vMerge/>
            <w:tcBorders>
              <w:left w:val="single" w:sz="4" w:space="0" w:color="auto"/>
              <w:right w:val="single" w:sz="4" w:space="0" w:color="auto"/>
            </w:tcBorders>
            <w:vAlign w:val="center"/>
          </w:tcPr>
          <w:p w14:paraId="2FB789BA"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2F2B6FF3"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poorRailConditions</w:t>
            </w:r>
            <w:proofErr w:type="spellEnd"/>
          </w:p>
        </w:tc>
      </w:tr>
      <w:tr w:rsidR="0044620C" w:rsidRPr="00B854A0" w14:paraId="2BAFD2C4" w14:textId="77777777" w:rsidTr="00E52CEE">
        <w:trPr>
          <w:jc w:val="center"/>
        </w:trPr>
        <w:tc>
          <w:tcPr>
            <w:tcW w:w="1242" w:type="dxa"/>
            <w:vMerge/>
            <w:tcBorders>
              <w:left w:val="single" w:sz="4" w:space="0" w:color="auto"/>
              <w:right w:val="single" w:sz="4" w:space="0" w:color="auto"/>
            </w:tcBorders>
            <w:vAlign w:val="center"/>
          </w:tcPr>
          <w:p w14:paraId="5CCB4484"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7D106333"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wheelImpactLoad</w:t>
            </w:r>
            <w:proofErr w:type="spellEnd"/>
          </w:p>
        </w:tc>
      </w:tr>
      <w:tr w:rsidR="0044620C" w:rsidRPr="00B854A0" w14:paraId="1806DC4B" w14:textId="77777777" w:rsidTr="00E52CEE">
        <w:trPr>
          <w:jc w:val="center"/>
        </w:trPr>
        <w:tc>
          <w:tcPr>
            <w:tcW w:w="1242" w:type="dxa"/>
            <w:vMerge/>
            <w:tcBorders>
              <w:left w:val="single" w:sz="4" w:space="0" w:color="auto"/>
              <w:right w:val="single" w:sz="4" w:space="0" w:color="auto"/>
            </w:tcBorders>
            <w:vAlign w:val="center"/>
          </w:tcPr>
          <w:p w14:paraId="133574CF"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04CEE73E"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lackOfOperationalStock</w:t>
            </w:r>
            <w:proofErr w:type="spellEnd"/>
          </w:p>
        </w:tc>
      </w:tr>
      <w:tr w:rsidR="0044620C" w:rsidRPr="00B854A0" w14:paraId="03A1FAEC" w14:textId="77777777" w:rsidTr="00E52CEE">
        <w:trPr>
          <w:jc w:val="center"/>
        </w:trPr>
        <w:tc>
          <w:tcPr>
            <w:tcW w:w="1242" w:type="dxa"/>
            <w:vMerge/>
            <w:tcBorders>
              <w:left w:val="single" w:sz="4" w:space="0" w:color="auto"/>
              <w:right w:val="single" w:sz="4" w:space="0" w:color="auto"/>
            </w:tcBorders>
            <w:vAlign w:val="center"/>
          </w:tcPr>
          <w:p w14:paraId="5A3DDF91"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12B6B1F8"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defectiveFireAlarmEquipment</w:t>
            </w:r>
            <w:proofErr w:type="spellEnd"/>
          </w:p>
        </w:tc>
      </w:tr>
      <w:tr w:rsidR="0044620C" w:rsidRPr="00B854A0" w14:paraId="79F40AA8" w14:textId="77777777" w:rsidTr="00E52CEE">
        <w:trPr>
          <w:jc w:val="center"/>
        </w:trPr>
        <w:tc>
          <w:tcPr>
            <w:tcW w:w="1242" w:type="dxa"/>
            <w:vMerge/>
            <w:tcBorders>
              <w:left w:val="single" w:sz="4" w:space="0" w:color="auto"/>
              <w:right w:val="single" w:sz="4" w:space="0" w:color="auto"/>
            </w:tcBorders>
            <w:vAlign w:val="center"/>
          </w:tcPr>
          <w:p w14:paraId="7823E8C0"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14A516B9"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defectivePlatformEdgeDoors</w:t>
            </w:r>
            <w:proofErr w:type="spellEnd"/>
          </w:p>
        </w:tc>
      </w:tr>
      <w:tr w:rsidR="0044620C" w:rsidRPr="00B854A0" w14:paraId="29CDE10A" w14:textId="77777777" w:rsidTr="00E52CEE">
        <w:trPr>
          <w:jc w:val="center"/>
        </w:trPr>
        <w:tc>
          <w:tcPr>
            <w:tcW w:w="1242" w:type="dxa"/>
            <w:vMerge/>
            <w:tcBorders>
              <w:left w:val="single" w:sz="4" w:space="0" w:color="auto"/>
              <w:right w:val="single" w:sz="4" w:space="0" w:color="auto"/>
            </w:tcBorders>
            <w:vAlign w:val="center"/>
          </w:tcPr>
          <w:p w14:paraId="2249C917"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03B44D27"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defectiveCctv</w:t>
            </w:r>
            <w:proofErr w:type="spellEnd"/>
          </w:p>
        </w:tc>
      </w:tr>
      <w:tr w:rsidR="0044620C" w:rsidRPr="00B854A0" w14:paraId="1B010DCA" w14:textId="77777777" w:rsidTr="00E52CEE">
        <w:trPr>
          <w:jc w:val="center"/>
        </w:trPr>
        <w:tc>
          <w:tcPr>
            <w:tcW w:w="1242" w:type="dxa"/>
            <w:vMerge/>
            <w:tcBorders>
              <w:left w:val="single" w:sz="4" w:space="0" w:color="auto"/>
              <w:right w:val="single" w:sz="4" w:space="0" w:color="auto"/>
            </w:tcBorders>
            <w:vAlign w:val="center"/>
          </w:tcPr>
          <w:p w14:paraId="5A3EF6A0"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3C884898"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defectivePublicAnnouncementSystem</w:t>
            </w:r>
            <w:proofErr w:type="spellEnd"/>
          </w:p>
        </w:tc>
      </w:tr>
      <w:tr w:rsidR="0044620C" w:rsidRPr="00B854A0" w14:paraId="39864803" w14:textId="77777777" w:rsidTr="00E52CEE">
        <w:trPr>
          <w:jc w:val="center"/>
        </w:trPr>
        <w:tc>
          <w:tcPr>
            <w:tcW w:w="1242" w:type="dxa"/>
            <w:vMerge/>
            <w:tcBorders>
              <w:left w:val="single" w:sz="4" w:space="0" w:color="auto"/>
              <w:right w:val="single" w:sz="4" w:space="0" w:color="auto"/>
            </w:tcBorders>
            <w:vAlign w:val="center"/>
          </w:tcPr>
          <w:p w14:paraId="127ACAAA"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0BBD8BCA"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ticketingSystemNotAvailable</w:t>
            </w:r>
            <w:proofErr w:type="spellEnd"/>
          </w:p>
        </w:tc>
      </w:tr>
      <w:tr w:rsidR="0044620C" w:rsidRPr="00B854A0" w14:paraId="5A434716" w14:textId="77777777" w:rsidTr="00E52CEE">
        <w:trPr>
          <w:jc w:val="center"/>
        </w:trPr>
        <w:tc>
          <w:tcPr>
            <w:tcW w:w="1242" w:type="dxa"/>
            <w:vMerge/>
            <w:tcBorders>
              <w:left w:val="single" w:sz="4" w:space="0" w:color="auto"/>
              <w:right w:val="single" w:sz="4" w:space="0" w:color="auto"/>
            </w:tcBorders>
            <w:vAlign w:val="center"/>
          </w:tcPr>
          <w:p w14:paraId="6F857E71"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6F50BB2B"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levelCrossingFailure</w:t>
            </w:r>
            <w:proofErr w:type="spellEnd"/>
          </w:p>
        </w:tc>
      </w:tr>
      <w:tr w:rsidR="0044620C" w:rsidRPr="00B854A0" w14:paraId="279334FB" w14:textId="77777777" w:rsidTr="00E52CEE">
        <w:trPr>
          <w:jc w:val="center"/>
        </w:trPr>
        <w:tc>
          <w:tcPr>
            <w:tcW w:w="1242" w:type="dxa"/>
            <w:vMerge/>
            <w:tcBorders>
              <w:left w:val="single" w:sz="4" w:space="0" w:color="auto"/>
              <w:right w:val="single" w:sz="4" w:space="0" w:color="auto"/>
            </w:tcBorders>
            <w:vAlign w:val="center"/>
          </w:tcPr>
          <w:p w14:paraId="620B018A"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5B46F036"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trafficManagementSystemFailure</w:t>
            </w:r>
            <w:proofErr w:type="spellEnd"/>
          </w:p>
        </w:tc>
      </w:tr>
      <w:tr w:rsidR="0044620C" w:rsidRPr="00B854A0" w14:paraId="2F4F4BBC" w14:textId="77777777" w:rsidTr="00E52CEE">
        <w:trPr>
          <w:jc w:val="center"/>
        </w:trPr>
        <w:tc>
          <w:tcPr>
            <w:tcW w:w="1242" w:type="dxa"/>
            <w:vMerge/>
            <w:tcBorders>
              <w:left w:val="single" w:sz="4" w:space="0" w:color="auto"/>
              <w:right w:val="single" w:sz="4" w:space="0" w:color="auto"/>
            </w:tcBorders>
            <w:vAlign w:val="center"/>
          </w:tcPr>
          <w:p w14:paraId="55643AE1"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01339E56"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emergencyEngineeringWork</w:t>
            </w:r>
            <w:proofErr w:type="spellEnd"/>
          </w:p>
        </w:tc>
      </w:tr>
      <w:tr w:rsidR="0044620C" w:rsidRPr="00B854A0" w14:paraId="3D3FCE03" w14:textId="77777777" w:rsidTr="00E52CEE">
        <w:trPr>
          <w:jc w:val="center"/>
        </w:trPr>
        <w:tc>
          <w:tcPr>
            <w:tcW w:w="1242" w:type="dxa"/>
            <w:vMerge/>
            <w:tcBorders>
              <w:left w:val="single" w:sz="4" w:space="0" w:color="auto"/>
              <w:right w:val="single" w:sz="4" w:space="0" w:color="auto"/>
            </w:tcBorders>
            <w:vAlign w:val="center"/>
          </w:tcPr>
          <w:p w14:paraId="10192ACD"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308BBED9"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lateFinishToEngineeringWork</w:t>
            </w:r>
            <w:proofErr w:type="spellEnd"/>
          </w:p>
        </w:tc>
      </w:tr>
      <w:tr w:rsidR="0044620C" w:rsidRPr="00B854A0" w14:paraId="19C5301D" w14:textId="77777777" w:rsidTr="00E52CEE">
        <w:trPr>
          <w:jc w:val="center"/>
        </w:trPr>
        <w:tc>
          <w:tcPr>
            <w:tcW w:w="1242" w:type="dxa"/>
            <w:vMerge/>
            <w:tcBorders>
              <w:left w:val="single" w:sz="4" w:space="0" w:color="auto"/>
              <w:bottom w:val="single" w:sz="4" w:space="0" w:color="auto"/>
              <w:right w:val="single" w:sz="4" w:space="0" w:color="auto"/>
            </w:tcBorders>
            <w:vAlign w:val="center"/>
          </w:tcPr>
          <w:p w14:paraId="53CF1F2E" w14:textId="77777777" w:rsidR="0044620C" w:rsidRPr="00E7759A" w:rsidRDefault="0044620C" w:rsidP="00E52CEE">
            <w:pPr>
              <w:spacing w:after="0"/>
              <w:rPr>
                <w:rFonts w:cs="Calibri"/>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tcPr>
          <w:p w14:paraId="4BEC1C99"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overheadWireFailure</w:t>
            </w:r>
            <w:proofErr w:type="spellEnd"/>
          </w:p>
        </w:tc>
      </w:tr>
    </w:tbl>
    <w:p w14:paraId="3CD3848E" w14:textId="77777777" w:rsidR="004403DC" w:rsidRDefault="004403DC" w:rsidP="004403DC">
      <w:pPr>
        <w:pStyle w:val="Titre6"/>
        <w:keepNext w:val="0"/>
        <w:widowControl w:val="0"/>
        <w:suppressAutoHyphens w:val="0"/>
        <w:rPr>
          <w:rFonts w:ascii="Arial" w:hAnsi="Arial" w:cs="Arial"/>
          <w:lang w:val="en-GB"/>
        </w:rPr>
      </w:pPr>
      <w:r w:rsidRPr="003D07B7">
        <w:rPr>
          <w:rFonts w:ascii="Arial" w:hAnsi="Arial" w:cs="Arial"/>
          <w:lang w:val="en-GB"/>
        </w:rPr>
        <w:t>Environment reason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6"/>
        <w:gridCol w:w="3099"/>
      </w:tblGrid>
      <w:tr w:rsidR="0044620C" w:rsidRPr="00B854A0" w14:paraId="46D182DC" w14:textId="77777777" w:rsidTr="00E52CEE">
        <w:trPr>
          <w:jc w:val="center"/>
        </w:trPr>
        <w:tc>
          <w:tcPr>
            <w:tcW w:w="1286" w:type="dxa"/>
            <w:tcBorders>
              <w:top w:val="single" w:sz="4" w:space="0" w:color="auto"/>
              <w:left w:val="single" w:sz="4" w:space="0" w:color="auto"/>
              <w:bottom w:val="single" w:sz="4" w:space="0" w:color="auto"/>
              <w:right w:val="single" w:sz="4" w:space="0" w:color="auto"/>
            </w:tcBorders>
            <w:shd w:val="clear" w:color="auto" w:fill="E6E6E6"/>
            <w:vAlign w:val="center"/>
          </w:tcPr>
          <w:p w14:paraId="19910205" w14:textId="77777777" w:rsidR="0044620C" w:rsidRPr="00E7759A" w:rsidRDefault="0044620C" w:rsidP="00E52CEE">
            <w:pPr>
              <w:spacing w:after="0"/>
              <w:jc w:val="center"/>
              <w:rPr>
                <w:rFonts w:cs="Calibri"/>
                <w:b/>
                <w:i/>
                <w:sz w:val="20"/>
                <w:szCs w:val="20"/>
              </w:rPr>
            </w:pPr>
            <w:r w:rsidRPr="00E7759A">
              <w:rPr>
                <w:rFonts w:cs="Calibri"/>
                <w:b/>
                <w:i/>
                <w:sz w:val="20"/>
                <w:szCs w:val="20"/>
              </w:rPr>
              <w:t>Group</w:t>
            </w:r>
          </w:p>
        </w:tc>
        <w:tc>
          <w:tcPr>
            <w:tcW w:w="3099" w:type="dxa"/>
            <w:tcBorders>
              <w:top w:val="single" w:sz="4" w:space="0" w:color="auto"/>
              <w:left w:val="single" w:sz="4" w:space="0" w:color="auto"/>
              <w:bottom w:val="single" w:sz="4" w:space="0" w:color="auto"/>
              <w:right w:val="single" w:sz="4" w:space="0" w:color="auto"/>
            </w:tcBorders>
            <w:shd w:val="clear" w:color="auto" w:fill="E6E6E6"/>
            <w:vAlign w:val="center"/>
          </w:tcPr>
          <w:p w14:paraId="6B0749C3" w14:textId="77777777" w:rsidR="0044620C" w:rsidRPr="00E7759A" w:rsidRDefault="0044620C" w:rsidP="00E52CEE">
            <w:pPr>
              <w:spacing w:after="0"/>
              <w:jc w:val="center"/>
              <w:rPr>
                <w:rFonts w:cs="Calibri"/>
                <w:b/>
                <w:i/>
                <w:sz w:val="20"/>
                <w:szCs w:val="20"/>
              </w:rPr>
            </w:pPr>
            <w:r w:rsidRPr="00E7759A">
              <w:rPr>
                <w:rFonts w:cs="Calibri"/>
                <w:b/>
                <w:i/>
                <w:sz w:val="20"/>
                <w:szCs w:val="20"/>
              </w:rPr>
              <w:t>SIRI-SX</w:t>
            </w:r>
          </w:p>
        </w:tc>
      </w:tr>
      <w:tr w:rsidR="0044620C" w:rsidRPr="00B854A0" w14:paraId="3FE72414" w14:textId="77777777" w:rsidTr="00E52CEE">
        <w:trPr>
          <w:jc w:val="center"/>
        </w:trPr>
        <w:tc>
          <w:tcPr>
            <w:tcW w:w="1286" w:type="dxa"/>
            <w:vMerge w:val="restart"/>
            <w:tcBorders>
              <w:top w:val="single" w:sz="4" w:space="0" w:color="auto"/>
              <w:left w:val="single" w:sz="4" w:space="0" w:color="auto"/>
              <w:right w:val="single" w:sz="4" w:space="0" w:color="auto"/>
            </w:tcBorders>
            <w:vAlign w:val="center"/>
          </w:tcPr>
          <w:p w14:paraId="6E95F9ED" w14:textId="77777777" w:rsidR="0044620C" w:rsidRPr="00E7759A" w:rsidRDefault="0044620C" w:rsidP="00E52CEE">
            <w:pPr>
              <w:spacing w:after="0"/>
              <w:rPr>
                <w:rFonts w:cs="Calibri"/>
                <w:b/>
                <w:i/>
                <w:sz w:val="20"/>
                <w:szCs w:val="20"/>
              </w:rPr>
            </w:pPr>
            <w:r w:rsidRPr="00E7759A">
              <w:rPr>
                <w:rFonts w:cs="Calibri"/>
                <w:b/>
                <w:i/>
                <w:sz w:val="20"/>
                <w:szCs w:val="20"/>
              </w:rPr>
              <w:t>Environment Reason</w:t>
            </w:r>
          </w:p>
        </w:tc>
        <w:tc>
          <w:tcPr>
            <w:tcW w:w="3099" w:type="dxa"/>
            <w:tcBorders>
              <w:top w:val="single" w:sz="4" w:space="0" w:color="auto"/>
              <w:left w:val="single" w:sz="4" w:space="0" w:color="auto"/>
              <w:bottom w:val="single" w:sz="4" w:space="0" w:color="auto"/>
              <w:right w:val="single" w:sz="4" w:space="0" w:color="auto"/>
            </w:tcBorders>
            <w:vAlign w:val="center"/>
          </w:tcPr>
          <w:p w14:paraId="0AA1E84B"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unknown</w:t>
            </w:r>
          </w:p>
        </w:tc>
      </w:tr>
      <w:tr w:rsidR="0044620C" w:rsidRPr="00B854A0" w14:paraId="2BEBFFD5" w14:textId="77777777" w:rsidTr="00E52CEE">
        <w:trPr>
          <w:jc w:val="center"/>
        </w:trPr>
        <w:tc>
          <w:tcPr>
            <w:tcW w:w="1286" w:type="dxa"/>
            <w:vMerge/>
            <w:tcBorders>
              <w:left w:val="single" w:sz="4" w:space="0" w:color="auto"/>
              <w:right w:val="single" w:sz="4" w:space="0" w:color="auto"/>
            </w:tcBorders>
            <w:vAlign w:val="center"/>
          </w:tcPr>
          <w:p w14:paraId="215FE743"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7737C091"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fog</w:t>
            </w:r>
          </w:p>
        </w:tc>
      </w:tr>
      <w:tr w:rsidR="0044620C" w:rsidRPr="00B854A0" w14:paraId="044295F0" w14:textId="77777777" w:rsidTr="00E52CEE">
        <w:trPr>
          <w:jc w:val="center"/>
        </w:trPr>
        <w:tc>
          <w:tcPr>
            <w:tcW w:w="1286" w:type="dxa"/>
            <w:vMerge/>
            <w:tcBorders>
              <w:left w:val="single" w:sz="4" w:space="0" w:color="auto"/>
              <w:right w:val="single" w:sz="4" w:space="0" w:color="auto"/>
            </w:tcBorders>
            <w:vAlign w:val="center"/>
          </w:tcPr>
          <w:p w14:paraId="17C25231"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14D7E40A"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roughSea</w:t>
            </w:r>
            <w:proofErr w:type="spellEnd"/>
          </w:p>
        </w:tc>
      </w:tr>
      <w:tr w:rsidR="0044620C" w:rsidRPr="00B854A0" w14:paraId="2A887B9F" w14:textId="77777777" w:rsidTr="00E52CEE">
        <w:trPr>
          <w:jc w:val="center"/>
        </w:trPr>
        <w:tc>
          <w:tcPr>
            <w:tcW w:w="1286" w:type="dxa"/>
            <w:vMerge/>
            <w:tcBorders>
              <w:left w:val="single" w:sz="4" w:space="0" w:color="auto"/>
              <w:right w:val="single" w:sz="4" w:space="0" w:color="auto"/>
            </w:tcBorders>
            <w:vAlign w:val="center"/>
          </w:tcPr>
          <w:p w14:paraId="097EBA6F"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5DC2E82C"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heavySnowFall</w:t>
            </w:r>
            <w:proofErr w:type="spellEnd"/>
          </w:p>
        </w:tc>
      </w:tr>
      <w:tr w:rsidR="0044620C" w:rsidRPr="00B854A0" w14:paraId="42E9D8B5" w14:textId="77777777" w:rsidTr="00E52CEE">
        <w:trPr>
          <w:jc w:val="center"/>
        </w:trPr>
        <w:tc>
          <w:tcPr>
            <w:tcW w:w="1286" w:type="dxa"/>
            <w:vMerge/>
            <w:tcBorders>
              <w:left w:val="single" w:sz="4" w:space="0" w:color="auto"/>
              <w:right w:val="single" w:sz="4" w:space="0" w:color="auto"/>
            </w:tcBorders>
            <w:vAlign w:val="center"/>
          </w:tcPr>
          <w:p w14:paraId="50FB3CFB"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515F4831"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heavyRain</w:t>
            </w:r>
            <w:proofErr w:type="spellEnd"/>
          </w:p>
        </w:tc>
      </w:tr>
      <w:tr w:rsidR="0044620C" w:rsidRPr="00B854A0" w14:paraId="13A0EB40" w14:textId="77777777" w:rsidTr="00E52CEE">
        <w:trPr>
          <w:jc w:val="center"/>
        </w:trPr>
        <w:tc>
          <w:tcPr>
            <w:tcW w:w="1286" w:type="dxa"/>
            <w:vMerge/>
            <w:tcBorders>
              <w:left w:val="single" w:sz="4" w:space="0" w:color="auto"/>
              <w:right w:val="single" w:sz="4" w:space="0" w:color="auto"/>
            </w:tcBorders>
            <w:vAlign w:val="center"/>
          </w:tcPr>
          <w:p w14:paraId="202B7D0F"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3F69721B"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strongWinds</w:t>
            </w:r>
            <w:proofErr w:type="spellEnd"/>
          </w:p>
        </w:tc>
      </w:tr>
      <w:tr w:rsidR="0044620C" w:rsidRPr="00B854A0" w14:paraId="08AC40A3" w14:textId="77777777" w:rsidTr="00E52CEE">
        <w:trPr>
          <w:jc w:val="center"/>
        </w:trPr>
        <w:tc>
          <w:tcPr>
            <w:tcW w:w="1286" w:type="dxa"/>
            <w:vMerge/>
            <w:tcBorders>
              <w:left w:val="single" w:sz="4" w:space="0" w:color="auto"/>
              <w:right w:val="single" w:sz="4" w:space="0" w:color="auto"/>
            </w:tcBorders>
            <w:vAlign w:val="center"/>
          </w:tcPr>
          <w:p w14:paraId="1F6DBB69"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4FBB77B8"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tidalRestrictions</w:t>
            </w:r>
            <w:proofErr w:type="spellEnd"/>
          </w:p>
        </w:tc>
      </w:tr>
      <w:tr w:rsidR="0044620C" w:rsidRPr="00B854A0" w14:paraId="328F24B2" w14:textId="77777777" w:rsidTr="00E52CEE">
        <w:trPr>
          <w:jc w:val="center"/>
        </w:trPr>
        <w:tc>
          <w:tcPr>
            <w:tcW w:w="1286" w:type="dxa"/>
            <w:vMerge/>
            <w:tcBorders>
              <w:left w:val="single" w:sz="4" w:space="0" w:color="auto"/>
              <w:right w:val="single" w:sz="4" w:space="0" w:color="auto"/>
            </w:tcBorders>
            <w:vAlign w:val="center"/>
          </w:tcPr>
          <w:p w14:paraId="53385C1E"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3432DFDD"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highTide</w:t>
            </w:r>
            <w:proofErr w:type="spellEnd"/>
          </w:p>
        </w:tc>
      </w:tr>
      <w:tr w:rsidR="0044620C" w:rsidRPr="00B854A0" w14:paraId="5409EA1A" w14:textId="77777777" w:rsidTr="00E52CEE">
        <w:trPr>
          <w:jc w:val="center"/>
        </w:trPr>
        <w:tc>
          <w:tcPr>
            <w:tcW w:w="1286" w:type="dxa"/>
            <w:vMerge/>
            <w:tcBorders>
              <w:left w:val="single" w:sz="4" w:space="0" w:color="auto"/>
              <w:right w:val="single" w:sz="4" w:space="0" w:color="auto"/>
            </w:tcBorders>
            <w:vAlign w:val="center"/>
          </w:tcPr>
          <w:p w14:paraId="387F8393"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0EE7801D"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lowTide</w:t>
            </w:r>
            <w:proofErr w:type="spellEnd"/>
          </w:p>
        </w:tc>
      </w:tr>
      <w:tr w:rsidR="0044620C" w:rsidRPr="00B854A0" w14:paraId="68B9F430" w14:textId="77777777" w:rsidTr="00E52CEE">
        <w:trPr>
          <w:jc w:val="center"/>
        </w:trPr>
        <w:tc>
          <w:tcPr>
            <w:tcW w:w="1286" w:type="dxa"/>
            <w:vMerge/>
            <w:tcBorders>
              <w:left w:val="single" w:sz="4" w:space="0" w:color="auto"/>
              <w:right w:val="single" w:sz="4" w:space="0" w:color="auto"/>
            </w:tcBorders>
            <w:vAlign w:val="center"/>
          </w:tcPr>
          <w:p w14:paraId="1B66C110"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50093F94"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ice</w:t>
            </w:r>
          </w:p>
        </w:tc>
      </w:tr>
      <w:tr w:rsidR="0044620C" w:rsidRPr="00B854A0" w14:paraId="2C6087C4" w14:textId="77777777" w:rsidTr="00E52CEE">
        <w:trPr>
          <w:jc w:val="center"/>
        </w:trPr>
        <w:tc>
          <w:tcPr>
            <w:tcW w:w="1286" w:type="dxa"/>
            <w:vMerge/>
            <w:tcBorders>
              <w:left w:val="single" w:sz="4" w:space="0" w:color="auto"/>
              <w:right w:val="single" w:sz="4" w:space="0" w:color="auto"/>
            </w:tcBorders>
            <w:vAlign w:val="center"/>
          </w:tcPr>
          <w:p w14:paraId="40D9B8DE"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7B95F7E8"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frozen</w:t>
            </w:r>
          </w:p>
        </w:tc>
      </w:tr>
      <w:tr w:rsidR="0044620C" w:rsidRPr="00B854A0" w14:paraId="4DC30F5A" w14:textId="77777777" w:rsidTr="00E52CEE">
        <w:trPr>
          <w:jc w:val="center"/>
        </w:trPr>
        <w:tc>
          <w:tcPr>
            <w:tcW w:w="1286" w:type="dxa"/>
            <w:vMerge/>
            <w:tcBorders>
              <w:left w:val="single" w:sz="4" w:space="0" w:color="auto"/>
              <w:right w:val="single" w:sz="4" w:space="0" w:color="auto"/>
            </w:tcBorders>
            <w:vAlign w:val="center"/>
          </w:tcPr>
          <w:p w14:paraId="0E453BA7"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110E3A28"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hail</w:t>
            </w:r>
          </w:p>
        </w:tc>
      </w:tr>
      <w:tr w:rsidR="0044620C" w:rsidRPr="00B854A0" w14:paraId="7DE6A0CC" w14:textId="77777777" w:rsidTr="00E52CEE">
        <w:trPr>
          <w:jc w:val="center"/>
        </w:trPr>
        <w:tc>
          <w:tcPr>
            <w:tcW w:w="1286" w:type="dxa"/>
            <w:vMerge/>
            <w:tcBorders>
              <w:left w:val="single" w:sz="4" w:space="0" w:color="auto"/>
              <w:right w:val="single" w:sz="4" w:space="0" w:color="auto"/>
            </w:tcBorders>
            <w:vAlign w:val="center"/>
          </w:tcPr>
          <w:p w14:paraId="4F30C1AB"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1C828C06"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highTemperatures</w:t>
            </w:r>
            <w:proofErr w:type="spellEnd"/>
          </w:p>
        </w:tc>
      </w:tr>
      <w:tr w:rsidR="0044620C" w:rsidRPr="00B854A0" w14:paraId="6F6286DA" w14:textId="77777777" w:rsidTr="00E52CEE">
        <w:trPr>
          <w:jc w:val="center"/>
        </w:trPr>
        <w:tc>
          <w:tcPr>
            <w:tcW w:w="1286" w:type="dxa"/>
            <w:vMerge/>
            <w:tcBorders>
              <w:left w:val="single" w:sz="4" w:space="0" w:color="auto"/>
              <w:right w:val="single" w:sz="4" w:space="0" w:color="auto"/>
            </w:tcBorders>
            <w:vAlign w:val="center"/>
          </w:tcPr>
          <w:p w14:paraId="13B3B3AA"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7000367B"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flooding</w:t>
            </w:r>
          </w:p>
        </w:tc>
      </w:tr>
      <w:tr w:rsidR="0044620C" w:rsidRPr="00B854A0" w14:paraId="6290EAC7" w14:textId="77777777" w:rsidTr="00E52CEE">
        <w:trPr>
          <w:jc w:val="center"/>
        </w:trPr>
        <w:tc>
          <w:tcPr>
            <w:tcW w:w="1286" w:type="dxa"/>
            <w:vMerge/>
            <w:tcBorders>
              <w:left w:val="single" w:sz="4" w:space="0" w:color="auto"/>
              <w:right w:val="single" w:sz="4" w:space="0" w:color="auto"/>
            </w:tcBorders>
            <w:vAlign w:val="center"/>
          </w:tcPr>
          <w:p w14:paraId="31DC54E7"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6CB1F78F"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waterlogged</w:t>
            </w:r>
          </w:p>
        </w:tc>
      </w:tr>
      <w:tr w:rsidR="0044620C" w:rsidRPr="00B854A0" w14:paraId="7DD7B53B" w14:textId="77777777" w:rsidTr="00E52CEE">
        <w:trPr>
          <w:jc w:val="center"/>
        </w:trPr>
        <w:tc>
          <w:tcPr>
            <w:tcW w:w="1286" w:type="dxa"/>
            <w:vMerge/>
            <w:tcBorders>
              <w:left w:val="single" w:sz="4" w:space="0" w:color="auto"/>
              <w:right w:val="single" w:sz="4" w:space="0" w:color="auto"/>
            </w:tcBorders>
            <w:vAlign w:val="center"/>
          </w:tcPr>
          <w:p w14:paraId="6C8BB433"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468CF58C"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lowWaterLevel</w:t>
            </w:r>
            <w:proofErr w:type="spellEnd"/>
          </w:p>
        </w:tc>
      </w:tr>
      <w:tr w:rsidR="0044620C" w:rsidRPr="00B854A0" w14:paraId="6847EAB5" w14:textId="77777777" w:rsidTr="00E52CEE">
        <w:trPr>
          <w:jc w:val="center"/>
        </w:trPr>
        <w:tc>
          <w:tcPr>
            <w:tcW w:w="1286" w:type="dxa"/>
            <w:vMerge/>
            <w:tcBorders>
              <w:left w:val="single" w:sz="4" w:space="0" w:color="auto"/>
              <w:right w:val="single" w:sz="4" w:space="0" w:color="auto"/>
            </w:tcBorders>
            <w:vAlign w:val="center"/>
          </w:tcPr>
          <w:p w14:paraId="57509E1B"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4ACE4D72"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highWaterLevel</w:t>
            </w:r>
            <w:proofErr w:type="spellEnd"/>
          </w:p>
        </w:tc>
      </w:tr>
      <w:tr w:rsidR="0044620C" w:rsidRPr="00B854A0" w14:paraId="390AD2D8" w14:textId="77777777" w:rsidTr="00E52CEE">
        <w:trPr>
          <w:jc w:val="center"/>
        </w:trPr>
        <w:tc>
          <w:tcPr>
            <w:tcW w:w="1286" w:type="dxa"/>
            <w:vMerge/>
            <w:tcBorders>
              <w:left w:val="single" w:sz="4" w:space="0" w:color="auto"/>
              <w:right w:val="single" w:sz="4" w:space="0" w:color="auto"/>
            </w:tcBorders>
            <w:vAlign w:val="center"/>
          </w:tcPr>
          <w:p w14:paraId="2A040C14"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78502B70"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fallenLeaves</w:t>
            </w:r>
            <w:proofErr w:type="spellEnd"/>
          </w:p>
        </w:tc>
      </w:tr>
      <w:tr w:rsidR="0044620C" w:rsidRPr="00B854A0" w14:paraId="117FBA6C" w14:textId="77777777" w:rsidTr="00E52CEE">
        <w:trPr>
          <w:jc w:val="center"/>
        </w:trPr>
        <w:tc>
          <w:tcPr>
            <w:tcW w:w="1286" w:type="dxa"/>
            <w:vMerge/>
            <w:tcBorders>
              <w:left w:val="single" w:sz="4" w:space="0" w:color="auto"/>
              <w:right w:val="single" w:sz="4" w:space="0" w:color="auto"/>
            </w:tcBorders>
            <w:vAlign w:val="center"/>
          </w:tcPr>
          <w:p w14:paraId="6F476A07"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21BB8C46"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fallenTree</w:t>
            </w:r>
            <w:proofErr w:type="spellEnd"/>
          </w:p>
        </w:tc>
      </w:tr>
      <w:tr w:rsidR="0044620C" w:rsidRPr="00B854A0" w14:paraId="0743D71C" w14:textId="77777777" w:rsidTr="00E52CEE">
        <w:trPr>
          <w:jc w:val="center"/>
        </w:trPr>
        <w:tc>
          <w:tcPr>
            <w:tcW w:w="1286" w:type="dxa"/>
            <w:vMerge/>
            <w:tcBorders>
              <w:left w:val="single" w:sz="4" w:space="0" w:color="auto"/>
              <w:right w:val="single" w:sz="4" w:space="0" w:color="auto"/>
            </w:tcBorders>
            <w:vAlign w:val="center"/>
          </w:tcPr>
          <w:p w14:paraId="6C1F8EDC"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11B86EA8" w14:textId="77777777" w:rsidR="0044620C" w:rsidRPr="00E7759A" w:rsidRDefault="0044620C" w:rsidP="00E52CEE">
            <w:pPr>
              <w:pStyle w:val="Corpsdetexte"/>
              <w:spacing w:before="0" w:after="0"/>
              <w:rPr>
                <w:rFonts w:cs="Calibri"/>
                <w:i/>
                <w:szCs w:val="20"/>
                <w:highlight w:val="white"/>
                <w:lang w:eastAsia="en-GB"/>
              </w:rPr>
            </w:pPr>
            <w:r w:rsidRPr="00E7759A">
              <w:rPr>
                <w:rFonts w:cs="Calibri"/>
                <w:i/>
                <w:szCs w:val="20"/>
                <w:highlight w:val="white"/>
                <w:lang w:eastAsia="en-GB"/>
              </w:rPr>
              <w:t>landslide</w:t>
            </w:r>
          </w:p>
        </w:tc>
      </w:tr>
      <w:tr w:rsidR="0044620C" w:rsidRPr="00B854A0" w14:paraId="779A5632" w14:textId="77777777" w:rsidTr="00E52CEE">
        <w:trPr>
          <w:jc w:val="center"/>
        </w:trPr>
        <w:tc>
          <w:tcPr>
            <w:tcW w:w="1286" w:type="dxa"/>
            <w:vMerge/>
            <w:tcBorders>
              <w:left w:val="single" w:sz="4" w:space="0" w:color="auto"/>
              <w:right w:val="single" w:sz="4" w:space="0" w:color="auto"/>
            </w:tcBorders>
            <w:vAlign w:val="center"/>
          </w:tcPr>
          <w:p w14:paraId="509FEFCA" w14:textId="77777777" w:rsidR="0044620C" w:rsidRPr="00E7759A" w:rsidRDefault="0044620C" w:rsidP="00E52CEE">
            <w:pPr>
              <w:spacing w:after="0"/>
              <w:rPr>
                <w:rFonts w:cs="Calibri"/>
                <w:b/>
                <w:i/>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tcPr>
          <w:p w14:paraId="22BEEF14" w14:textId="77777777" w:rsidR="0044620C" w:rsidRPr="00E7759A" w:rsidRDefault="0044620C" w:rsidP="00E52CEE">
            <w:pPr>
              <w:pStyle w:val="Corpsdetexte"/>
              <w:spacing w:before="0" w:after="0"/>
              <w:rPr>
                <w:rFonts w:cs="Calibri"/>
                <w:i/>
                <w:szCs w:val="20"/>
                <w:highlight w:val="white"/>
                <w:lang w:eastAsia="en-GB"/>
              </w:rPr>
            </w:pPr>
            <w:proofErr w:type="spellStart"/>
            <w:r w:rsidRPr="00E7759A">
              <w:rPr>
                <w:rFonts w:cs="Calibri"/>
                <w:i/>
                <w:szCs w:val="20"/>
                <w:highlight w:val="white"/>
                <w:lang w:eastAsia="en-GB"/>
              </w:rPr>
              <w:t>undefinedEnvironmentalProblem</w:t>
            </w:r>
            <w:proofErr w:type="spellEnd"/>
          </w:p>
        </w:tc>
      </w:tr>
    </w:tbl>
    <w:p w14:paraId="76E9A8BB" w14:textId="77777777" w:rsidR="004403DC" w:rsidRPr="00B854A0" w:rsidRDefault="004403DC" w:rsidP="004403DC">
      <w:pPr>
        <w:rPr>
          <w:rFonts w:ascii="Arial" w:hAnsi="Arial" w:cs="Arial"/>
          <w:sz w:val="20"/>
          <w:szCs w:val="20"/>
        </w:rPr>
      </w:pPr>
    </w:p>
    <w:tbl>
      <w:tblPr>
        <w:tblW w:w="3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1851"/>
      </w:tblGrid>
      <w:tr w:rsidR="0044620C" w:rsidRPr="00A93B4C" w14:paraId="519F8F83" w14:textId="77777777" w:rsidTr="0044620C">
        <w:trPr>
          <w:trHeight w:val="341"/>
          <w:tblHeader/>
          <w:jc w:val="center"/>
        </w:trPr>
        <w:tc>
          <w:tcPr>
            <w:tcW w:w="1439" w:type="dxa"/>
            <w:tcBorders>
              <w:top w:val="single" w:sz="4" w:space="0" w:color="auto"/>
              <w:left w:val="single" w:sz="4" w:space="0" w:color="auto"/>
              <w:bottom w:val="single" w:sz="4" w:space="0" w:color="auto"/>
              <w:right w:val="single" w:sz="4" w:space="0" w:color="auto"/>
            </w:tcBorders>
            <w:shd w:val="clear" w:color="auto" w:fill="E6E6E6"/>
          </w:tcPr>
          <w:p w14:paraId="7CFB15C6" w14:textId="77777777" w:rsidR="0044620C" w:rsidRPr="00A93B4C" w:rsidRDefault="0044620C" w:rsidP="00E52CEE">
            <w:pPr>
              <w:spacing w:after="0"/>
              <w:jc w:val="center"/>
              <w:rPr>
                <w:rFonts w:cs="Calibri"/>
                <w:b/>
                <w:i/>
                <w:sz w:val="20"/>
                <w:szCs w:val="20"/>
              </w:rPr>
            </w:pPr>
            <w:r w:rsidRPr="00A93B4C">
              <w:rPr>
                <w:rFonts w:cs="Calibri"/>
                <w:b/>
                <w:i/>
                <w:sz w:val="20"/>
                <w:szCs w:val="20"/>
              </w:rPr>
              <w:t>Group</w:t>
            </w:r>
          </w:p>
        </w:tc>
        <w:tc>
          <w:tcPr>
            <w:tcW w:w="1851" w:type="dxa"/>
            <w:tcBorders>
              <w:top w:val="single" w:sz="4" w:space="0" w:color="auto"/>
              <w:left w:val="single" w:sz="4" w:space="0" w:color="auto"/>
              <w:bottom w:val="single" w:sz="4" w:space="0" w:color="auto"/>
              <w:right w:val="single" w:sz="4" w:space="0" w:color="auto"/>
            </w:tcBorders>
            <w:shd w:val="clear" w:color="auto" w:fill="E6E6E6"/>
          </w:tcPr>
          <w:p w14:paraId="477F5945" w14:textId="77777777" w:rsidR="0044620C" w:rsidRPr="00A93B4C" w:rsidRDefault="0044620C" w:rsidP="00E52CEE">
            <w:pPr>
              <w:spacing w:after="0"/>
              <w:jc w:val="center"/>
              <w:rPr>
                <w:rFonts w:cs="Calibri"/>
                <w:b/>
                <w:i/>
                <w:sz w:val="20"/>
                <w:szCs w:val="20"/>
              </w:rPr>
            </w:pPr>
            <w:r w:rsidRPr="00A93B4C">
              <w:rPr>
                <w:rFonts w:cs="Calibri"/>
                <w:b/>
                <w:i/>
                <w:sz w:val="20"/>
                <w:szCs w:val="20"/>
              </w:rPr>
              <w:t>SIRI-SX</w:t>
            </w:r>
          </w:p>
        </w:tc>
      </w:tr>
      <w:tr w:rsidR="0044620C" w:rsidRPr="00A93B4C" w14:paraId="10FC6F3A" w14:textId="77777777" w:rsidTr="0044620C">
        <w:trPr>
          <w:jc w:val="center"/>
        </w:trPr>
        <w:tc>
          <w:tcPr>
            <w:tcW w:w="1439" w:type="dxa"/>
            <w:vMerge w:val="restart"/>
            <w:tcBorders>
              <w:top w:val="single" w:sz="4" w:space="0" w:color="auto"/>
              <w:left w:val="single" w:sz="4" w:space="0" w:color="auto"/>
              <w:right w:val="single" w:sz="4" w:space="0" w:color="auto"/>
            </w:tcBorders>
          </w:tcPr>
          <w:p w14:paraId="71516390" w14:textId="77777777" w:rsidR="0044620C" w:rsidRPr="00A93B4C" w:rsidRDefault="0044620C" w:rsidP="00BA458F">
            <w:pPr>
              <w:rPr>
                <w:rFonts w:cs="Calibri"/>
                <w:b/>
                <w:i/>
                <w:sz w:val="20"/>
                <w:szCs w:val="20"/>
              </w:rPr>
            </w:pPr>
            <w:r w:rsidRPr="00A93B4C">
              <w:rPr>
                <w:rFonts w:cs="Calibri"/>
                <w:b/>
                <w:i/>
                <w:sz w:val="20"/>
                <w:szCs w:val="20"/>
              </w:rPr>
              <w:t xml:space="preserve">Environment Weather </w:t>
            </w:r>
            <w:proofErr w:type="spellStart"/>
            <w:r w:rsidRPr="00A93B4C">
              <w:rPr>
                <w:rFonts w:cs="Calibri"/>
                <w:b/>
                <w:i/>
                <w:sz w:val="20"/>
                <w:szCs w:val="20"/>
              </w:rPr>
              <w:t>Subreason</w:t>
            </w:r>
            <w:proofErr w:type="spellEnd"/>
          </w:p>
        </w:tc>
        <w:tc>
          <w:tcPr>
            <w:tcW w:w="1851" w:type="dxa"/>
            <w:tcBorders>
              <w:top w:val="single" w:sz="4" w:space="0" w:color="auto"/>
              <w:left w:val="single" w:sz="4" w:space="0" w:color="auto"/>
              <w:bottom w:val="single" w:sz="4" w:space="0" w:color="auto"/>
              <w:right w:val="single" w:sz="4" w:space="0" w:color="auto"/>
            </w:tcBorders>
          </w:tcPr>
          <w:p w14:paraId="5A657662" w14:textId="77777777" w:rsidR="0044620C" w:rsidRPr="00A93B4C" w:rsidRDefault="0044620C" w:rsidP="00BA458F">
            <w:pPr>
              <w:pStyle w:val="Corpsdetexte"/>
              <w:rPr>
                <w:rFonts w:cs="Calibri"/>
                <w:i/>
                <w:szCs w:val="20"/>
                <w:highlight w:val="white"/>
                <w:lang w:eastAsia="en-GB"/>
              </w:rPr>
            </w:pPr>
            <w:proofErr w:type="spellStart"/>
            <w:r w:rsidRPr="00A93B4C">
              <w:rPr>
                <w:rFonts w:cs="Calibri"/>
                <w:i/>
                <w:szCs w:val="20"/>
                <w:highlight w:val="white"/>
                <w:lang w:eastAsia="en-GB"/>
              </w:rPr>
              <w:t>driftingSnow</w:t>
            </w:r>
            <w:proofErr w:type="spellEnd"/>
          </w:p>
        </w:tc>
      </w:tr>
      <w:tr w:rsidR="0044620C" w:rsidRPr="00A93B4C" w14:paraId="00F3E8AA" w14:textId="77777777" w:rsidTr="0044620C">
        <w:trPr>
          <w:jc w:val="center"/>
        </w:trPr>
        <w:tc>
          <w:tcPr>
            <w:tcW w:w="1439" w:type="dxa"/>
            <w:vMerge/>
            <w:tcBorders>
              <w:left w:val="single" w:sz="4" w:space="0" w:color="auto"/>
              <w:right w:val="single" w:sz="4" w:space="0" w:color="auto"/>
            </w:tcBorders>
          </w:tcPr>
          <w:p w14:paraId="3F43BDEA"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24D99C8A" w14:textId="77777777" w:rsidR="0044620C" w:rsidRPr="00A93B4C" w:rsidRDefault="0044620C" w:rsidP="00BA458F">
            <w:pPr>
              <w:pStyle w:val="Corpsdetexte"/>
              <w:rPr>
                <w:rFonts w:cs="Calibri"/>
                <w:i/>
                <w:szCs w:val="20"/>
                <w:highlight w:val="white"/>
                <w:lang w:eastAsia="en-GB"/>
              </w:rPr>
            </w:pPr>
            <w:proofErr w:type="spellStart"/>
            <w:r w:rsidRPr="00A93B4C">
              <w:rPr>
                <w:rFonts w:cs="Calibri"/>
                <w:i/>
                <w:szCs w:val="20"/>
                <w:highlight w:val="white"/>
                <w:lang w:eastAsia="en-GB"/>
              </w:rPr>
              <w:t>blizzardConditions</w:t>
            </w:r>
            <w:proofErr w:type="spellEnd"/>
          </w:p>
        </w:tc>
      </w:tr>
      <w:tr w:rsidR="0044620C" w:rsidRPr="00A93B4C" w14:paraId="669655A3" w14:textId="77777777" w:rsidTr="0044620C">
        <w:trPr>
          <w:jc w:val="center"/>
        </w:trPr>
        <w:tc>
          <w:tcPr>
            <w:tcW w:w="1439" w:type="dxa"/>
            <w:vMerge/>
            <w:tcBorders>
              <w:left w:val="single" w:sz="4" w:space="0" w:color="auto"/>
              <w:right w:val="single" w:sz="4" w:space="0" w:color="auto"/>
            </w:tcBorders>
          </w:tcPr>
          <w:p w14:paraId="2831820C"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0E56DA5C" w14:textId="77777777" w:rsidR="0044620C" w:rsidRPr="00A93B4C" w:rsidRDefault="0044620C" w:rsidP="00BA458F">
            <w:pPr>
              <w:pStyle w:val="Corpsdetexte"/>
              <w:rPr>
                <w:rFonts w:cs="Calibri"/>
                <w:i/>
                <w:szCs w:val="20"/>
                <w:highlight w:val="white"/>
                <w:lang w:eastAsia="en-GB"/>
              </w:rPr>
            </w:pPr>
            <w:proofErr w:type="spellStart"/>
            <w:r w:rsidRPr="00A93B4C">
              <w:rPr>
                <w:rFonts w:cs="Calibri"/>
                <w:i/>
                <w:szCs w:val="20"/>
                <w:highlight w:val="white"/>
                <w:lang w:eastAsia="en-GB"/>
              </w:rPr>
              <w:t>stormDamage</w:t>
            </w:r>
            <w:proofErr w:type="spellEnd"/>
          </w:p>
        </w:tc>
      </w:tr>
      <w:tr w:rsidR="0044620C" w:rsidRPr="00A93B4C" w14:paraId="47BFAF10" w14:textId="77777777" w:rsidTr="0044620C">
        <w:trPr>
          <w:jc w:val="center"/>
        </w:trPr>
        <w:tc>
          <w:tcPr>
            <w:tcW w:w="1439" w:type="dxa"/>
            <w:vMerge/>
            <w:tcBorders>
              <w:left w:val="single" w:sz="4" w:space="0" w:color="auto"/>
              <w:right w:val="single" w:sz="4" w:space="0" w:color="auto"/>
            </w:tcBorders>
          </w:tcPr>
          <w:p w14:paraId="306048B9"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78D2BA5E" w14:textId="77777777" w:rsidR="0044620C" w:rsidRPr="00A93B4C" w:rsidRDefault="0044620C" w:rsidP="00BA458F">
            <w:pPr>
              <w:pStyle w:val="Corpsdetexte"/>
              <w:rPr>
                <w:rFonts w:cs="Calibri"/>
                <w:i/>
                <w:szCs w:val="20"/>
                <w:highlight w:val="white"/>
                <w:lang w:eastAsia="en-GB"/>
              </w:rPr>
            </w:pPr>
            <w:proofErr w:type="spellStart"/>
            <w:r w:rsidRPr="00A93B4C">
              <w:rPr>
                <w:rFonts w:cs="Calibri"/>
                <w:i/>
                <w:szCs w:val="20"/>
                <w:highlight w:val="white"/>
                <w:lang w:eastAsia="en-GB"/>
              </w:rPr>
              <w:t>stormConditions</w:t>
            </w:r>
            <w:proofErr w:type="spellEnd"/>
          </w:p>
        </w:tc>
      </w:tr>
      <w:tr w:rsidR="0044620C" w:rsidRPr="00A93B4C" w14:paraId="15B36E69" w14:textId="77777777" w:rsidTr="0044620C">
        <w:trPr>
          <w:jc w:val="center"/>
        </w:trPr>
        <w:tc>
          <w:tcPr>
            <w:tcW w:w="1439" w:type="dxa"/>
            <w:vMerge/>
            <w:tcBorders>
              <w:left w:val="single" w:sz="4" w:space="0" w:color="auto"/>
              <w:right w:val="single" w:sz="4" w:space="0" w:color="auto"/>
            </w:tcBorders>
          </w:tcPr>
          <w:p w14:paraId="1FABE53C"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20860245" w14:textId="77777777" w:rsidR="0044620C" w:rsidRPr="00A93B4C" w:rsidRDefault="0044620C" w:rsidP="00BA458F">
            <w:pPr>
              <w:pStyle w:val="Corpsdetexte"/>
              <w:rPr>
                <w:rFonts w:cs="Calibri"/>
                <w:i/>
                <w:szCs w:val="20"/>
                <w:highlight w:val="white"/>
                <w:lang w:eastAsia="en-GB"/>
              </w:rPr>
            </w:pPr>
            <w:r w:rsidRPr="00A93B4C">
              <w:rPr>
                <w:rFonts w:cs="Calibri"/>
                <w:i/>
                <w:szCs w:val="20"/>
                <w:highlight w:val="white"/>
                <w:lang w:eastAsia="en-GB"/>
              </w:rPr>
              <w:t>slipperiness</w:t>
            </w:r>
          </w:p>
        </w:tc>
      </w:tr>
      <w:tr w:rsidR="0044620C" w:rsidRPr="00A93B4C" w14:paraId="0F8B012C" w14:textId="77777777" w:rsidTr="0044620C">
        <w:trPr>
          <w:jc w:val="center"/>
        </w:trPr>
        <w:tc>
          <w:tcPr>
            <w:tcW w:w="1439" w:type="dxa"/>
            <w:vMerge/>
            <w:tcBorders>
              <w:left w:val="single" w:sz="4" w:space="0" w:color="auto"/>
              <w:right w:val="single" w:sz="4" w:space="0" w:color="auto"/>
            </w:tcBorders>
          </w:tcPr>
          <w:p w14:paraId="1F9F70DD"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42B98309" w14:textId="77777777" w:rsidR="0044620C" w:rsidRPr="00A93B4C" w:rsidRDefault="0044620C" w:rsidP="00BA458F">
            <w:pPr>
              <w:pStyle w:val="Corpsdetexte"/>
              <w:rPr>
                <w:rFonts w:cs="Calibri"/>
                <w:i/>
                <w:szCs w:val="20"/>
                <w:highlight w:val="white"/>
                <w:lang w:eastAsia="en-GB"/>
              </w:rPr>
            </w:pPr>
            <w:proofErr w:type="spellStart"/>
            <w:r w:rsidRPr="00A93B4C">
              <w:rPr>
                <w:rFonts w:cs="Calibri"/>
                <w:i/>
                <w:szCs w:val="20"/>
                <w:highlight w:val="white"/>
                <w:lang w:eastAsia="en-GB"/>
              </w:rPr>
              <w:t>iceDrift</w:t>
            </w:r>
            <w:proofErr w:type="spellEnd"/>
          </w:p>
        </w:tc>
      </w:tr>
      <w:tr w:rsidR="0044620C" w:rsidRPr="00A93B4C" w14:paraId="5C1685EC" w14:textId="77777777" w:rsidTr="0044620C">
        <w:trPr>
          <w:jc w:val="center"/>
        </w:trPr>
        <w:tc>
          <w:tcPr>
            <w:tcW w:w="1439" w:type="dxa"/>
            <w:vMerge/>
            <w:tcBorders>
              <w:left w:val="single" w:sz="4" w:space="0" w:color="auto"/>
              <w:right w:val="single" w:sz="4" w:space="0" w:color="auto"/>
            </w:tcBorders>
          </w:tcPr>
          <w:p w14:paraId="62B8BBF1"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640EE6EA" w14:textId="77777777" w:rsidR="0044620C" w:rsidRPr="00A93B4C" w:rsidRDefault="0044620C" w:rsidP="00BA458F">
            <w:pPr>
              <w:pStyle w:val="Corpsdetexte"/>
              <w:rPr>
                <w:rFonts w:cs="Calibri"/>
                <w:i/>
                <w:szCs w:val="20"/>
                <w:highlight w:val="white"/>
                <w:lang w:eastAsia="en-GB"/>
              </w:rPr>
            </w:pPr>
            <w:proofErr w:type="spellStart"/>
            <w:r w:rsidRPr="00A93B4C">
              <w:rPr>
                <w:rFonts w:cs="Calibri"/>
                <w:i/>
                <w:szCs w:val="20"/>
                <w:highlight w:val="white"/>
                <w:lang w:eastAsia="en-GB"/>
              </w:rPr>
              <w:t>glazedFrost</w:t>
            </w:r>
            <w:proofErr w:type="spellEnd"/>
          </w:p>
        </w:tc>
      </w:tr>
      <w:tr w:rsidR="0044620C" w:rsidRPr="00A93B4C" w14:paraId="653DE4A2" w14:textId="77777777" w:rsidTr="0044620C">
        <w:trPr>
          <w:jc w:val="center"/>
        </w:trPr>
        <w:tc>
          <w:tcPr>
            <w:tcW w:w="1439" w:type="dxa"/>
            <w:vMerge/>
            <w:tcBorders>
              <w:left w:val="single" w:sz="4" w:space="0" w:color="auto"/>
              <w:right w:val="single" w:sz="4" w:space="0" w:color="auto"/>
            </w:tcBorders>
          </w:tcPr>
          <w:p w14:paraId="671C83ED"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4BFE0918" w14:textId="77777777" w:rsidR="0044620C" w:rsidRPr="00A93B4C" w:rsidRDefault="0044620C" w:rsidP="00BA458F">
            <w:pPr>
              <w:pStyle w:val="Corpsdetexte"/>
              <w:rPr>
                <w:rFonts w:cs="Calibri"/>
                <w:i/>
                <w:szCs w:val="20"/>
                <w:highlight w:val="white"/>
                <w:lang w:eastAsia="en-GB"/>
              </w:rPr>
            </w:pPr>
            <w:proofErr w:type="spellStart"/>
            <w:r w:rsidRPr="00A93B4C">
              <w:rPr>
                <w:rFonts w:cs="Calibri"/>
                <w:i/>
                <w:szCs w:val="20"/>
                <w:highlight w:val="white"/>
                <w:lang w:eastAsia="en-GB"/>
              </w:rPr>
              <w:t>lightningStrike</w:t>
            </w:r>
            <w:proofErr w:type="spellEnd"/>
          </w:p>
        </w:tc>
      </w:tr>
      <w:tr w:rsidR="0044620C" w:rsidRPr="00A93B4C" w14:paraId="5CE071C5" w14:textId="77777777" w:rsidTr="0044620C">
        <w:trPr>
          <w:jc w:val="center"/>
        </w:trPr>
        <w:tc>
          <w:tcPr>
            <w:tcW w:w="1439" w:type="dxa"/>
            <w:vMerge/>
            <w:tcBorders>
              <w:left w:val="single" w:sz="4" w:space="0" w:color="auto"/>
              <w:right w:val="single" w:sz="4" w:space="0" w:color="auto"/>
            </w:tcBorders>
          </w:tcPr>
          <w:p w14:paraId="127918CF"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4AB97DA3" w14:textId="77777777" w:rsidR="0044620C" w:rsidRPr="00A93B4C" w:rsidRDefault="0044620C" w:rsidP="00BA458F">
            <w:pPr>
              <w:pStyle w:val="Corpsdetexte"/>
              <w:rPr>
                <w:rFonts w:cs="Calibri"/>
                <w:i/>
                <w:szCs w:val="20"/>
                <w:highlight w:val="white"/>
                <w:lang w:eastAsia="en-GB"/>
              </w:rPr>
            </w:pPr>
            <w:r w:rsidRPr="00A93B4C">
              <w:rPr>
                <w:rFonts w:cs="Calibri"/>
                <w:i/>
                <w:szCs w:val="20"/>
                <w:highlight w:val="white"/>
                <w:lang w:eastAsia="en-GB"/>
              </w:rPr>
              <w:t>avalanches</w:t>
            </w:r>
          </w:p>
        </w:tc>
      </w:tr>
      <w:tr w:rsidR="0044620C" w:rsidRPr="00A93B4C" w14:paraId="1811DEEF" w14:textId="77777777" w:rsidTr="0044620C">
        <w:trPr>
          <w:jc w:val="center"/>
        </w:trPr>
        <w:tc>
          <w:tcPr>
            <w:tcW w:w="1439" w:type="dxa"/>
            <w:vMerge/>
            <w:tcBorders>
              <w:left w:val="single" w:sz="4" w:space="0" w:color="auto"/>
              <w:right w:val="single" w:sz="4" w:space="0" w:color="auto"/>
            </w:tcBorders>
          </w:tcPr>
          <w:p w14:paraId="297987FB"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366273DD" w14:textId="77777777" w:rsidR="0044620C" w:rsidRPr="00A93B4C" w:rsidRDefault="0044620C" w:rsidP="00BA458F">
            <w:pPr>
              <w:pStyle w:val="Corpsdetexte"/>
              <w:rPr>
                <w:rFonts w:cs="Calibri"/>
                <w:i/>
                <w:szCs w:val="20"/>
                <w:highlight w:val="white"/>
                <w:lang w:eastAsia="en-GB"/>
              </w:rPr>
            </w:pPr>
            <w:proofErr w:type="spellStart"/>
            <w:r w:rsidRPr="00A93B4C">
              <w:rPr>
                <w:rFonts w:cs="Calibri"/>
                <w:i/>
                <w:szCs w:val="20"/>
                <w:highlight w:val="white"/>
                <w:lang w:eastAsia="en-GB"/>
              </w:rPr>
              <w:t>flashFloods</w:t>
            </w:r>
            <w:proofErr w:type="spellEnd"/>
          </w:p>
        </w:tc>
      </w:tr>
      <w:tr w:rsidR="0044620C" w:rsidRPr="00A93B4C" w14:paraId="1C47A491" w14:textId="77777777" w:rsidTr="0044620C">
        <w:trPr>
          <w:jc w:val="center"/>
        </w:trPr>
        <w:tc>
          <w:tcPr>
            <w:tcW w:w="1439" w:type="dxa"/>
            <w:vMerge w:val="restart"/>
            <w:tcBorders>
              <w:left w:val="single" w:sz="4" w:space="0" w:color="auto"/>
              <w:right w:val="single" w:sz="4" w:space="0" w:color="auto"/>
            </w:tcBorders>
          </w:tcPr>
          <w:p w14:paraId="00A2371E" w14:textId="77777777" w:rsidR="0044620C" w:rsidRPr="00A93B4C" w:rsidRDefault="0044620C" w:rsidP="00BA458F">
            <w:pPr>
              <w:rPr>
                <w:rFonts w:cs="Calibri"/>
                <w:b/>
                <w:i/>
                <w:sz w:val="20"/>
                <w:szCs w:val="20"/>
              </w:rPr>
            </w:pPr>
            <w:r w:rsidRPr="00A93B4C">
              <w:rPr>
                <w:rFonts w:cs="Calibri"/>
                <w:b/>
                <w:i/>
                <w:sz w:val="20"/>
                <w:szCs w:val="20"/>
              </w:rPr>
              <w:t xml:space="preserve">Environment ground </w:t>
            </w:r>
            <w:proofErr w:type="spellStart"/>
            <w:r w:rsidRPr="00A93B4C">
              <w:rPr>
                <w:rFonts w:cs="Calibri"/>
                <w:b/>
                <w:i/>
                <w:sz w:val="20"/>
                <w:szCs w:val="20"/>
              </w:rPr>
              <w:t>Subreason</w:t>
            </w:r>
            <w:proofErr w:type="spellEnd"/>
          </w:p>
        </w:tc>
        <w:tc>
          <w:tcPr>
            <w:tcW w:w="1851" w:type="dxa"/>
            <w:tcBorders>
              <w:top w:val="single" w:sz="4" w:space="0" w:color="auto"/>
              <w:left w:val="single" w:sz="4" w:space="0" w:color="auto"/>
              <w:bottom w:val="single" w:sz="4" w:space="0" w:color="auto"/>
              <w:right w:val="single" w:sz="4" w:space="0" w:color="auto"/>
            </w:tcBorders>
          </w:tcPr>
          <w:p w14:paraId="6A292787" w14:textId="77777777" w:rsidR="0044620C" w:rsidRPr="00A93B4C" w:rsidRDefault="0044620C" w:rsidP="00BA458F">
            <w:pPr>
              <w:pStyle w:val="Corpsdetexte"/>
              <w:rPr>
                <w:rFonts w:cs="Calibri"/>
                <w:i/>
                <w:szCs w:val="20"/>
                <w:highlight w:val="white"/>
                <w:lang w:eastAsia="en-GB"/>
              </w:rPr>
            </w:pPr>
            <w:r w:rsidRPr="00A93B4C">
              <w:rPr>
                <w:rFonts w:cs="Calibri"/>
                <w:i/>
                <w:szCs w:val="20"/>
                <w:highlight w:val="white"/>
                <w:lang w:eastAsia="en-GB"/>
              </w:rPr>
              <w:t>mudslide</w:t>
            </w:r>
          </w:p>
        </w:tc>
      </w:tr>
      <w:tr w:rsidR="0044620C" w:rsidRPr="00A93B4C" w14:paraId="3D45C59D" w14:textId="77777777" w:rsidTr="0044620C">
        <w:trPr>
          <w:jc w:val="center"/>
        </w:trPr>
        <w:tc>
          <w:tcPr>
            <w:tcW w:w="1439" w:type="dxa"/>
            <w:vMerge/>
            <w:tcBorders>
              <w:left w:val="single" w:sz="4" w:space="0" w:color="auto"/>
              <w:right w:val="single" w:sz="4" w:space="0" w:color="auto"/>
            </w:tcBorders>
          </w:tcPr>
          <w:p w14:paraId="0381035B"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076A61C6" w14:textId="77777777" w:rsidR="0044620C" w:rsidRPr="00A93B4C" w:rsidRDefault="0044620C" w:rsidP="00BA458F">
            <w:pPr>
              <w:pStyle w:val="Corpsdetexte"/>
              <w:rPr>
                <w:rFonts w:cs="Calibri"/>
                <w:i/>
                <w:szCs w:val="20"/>
                <w:highlight w:val="white"/>
                <w:lang w:eastAsia="en-GB"/>
              </w:rPr>
            </w:pPr>
            <w:r w:rsidRPr="00A93B4C">
              <w:rPr>
                <w:rFonts w:cs="Calibri"/>
                <w:i/>
                <w:szCs w:val="20"/>
                <w:highlight w:val="white"/>
                <w:lang w:eastAsia="en-GB"/>
              </w:rPr>
              <w:t>rockfalls</w:t>
            </w:r>
          </w:p>
        </w:tc>
      </w:tr>
      <w:tr w:rsidR="0044620C" w:rsidRPr="00A93B4C" w14:paraId="161644FE" w14:textId="77777777" w:rsidTr="0044620C">
        <w:trPr>
          <w:jc w:val="center"/>
        </w:trPr>
        <w:tc>
          <w:tcPr>
            <w:tcW w:w="1439" w:type="dxa"/>
            <w:vMerge/>
            <w:tcBorders>
              <w:left w:val="single" w:sz="4" w:space="0" w:color="auto"/>
              <w:right w:val="single" w:sz="4" w:space="0" w:color="auto"/>
            </w:tcBorders>
          </w:tcPr>
          <w:p w14:paraId="38BAFEEA"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78D2198A" w14:textId="77777777" w:rsidR="0044620C" w:rsidRPr="00A93B4C" w:rsidRDefault="0044620C" w:rsidP="00BA458F">
            <w:pPr>
              <w:pStyle w:val="Corpsdetexte"/>
              <w:rPr>
                <w:rFonts w:cs="Calibri"/>
                <w:i/>
                <w:szCs w:val="20"/>
                <w:highlight w:val="white"/>
                <w:lang w:eastAsia="en-GB"/>
              </w:rPr>
            </w:pPr>
            <w:r w:rsidRPr="00A93B4C">
              <w:rPr>
                <w:rFonts w:cs="Calibri"/>
                <w:i/>
                <w:szCs w:val="20"/>
                <w:highlight w:val="white"/>
                <w:lang w:eastAsia="en-GB"/>
              </w:rPr>
              <w:t>subsidence</w:t>
            </w:r>
          </w:p>
        </w:tc>
      </w:tr>
      <w:tr w:rsidR="0044620C" w:rsidRPr="00A93B4C" w14:paraId="0B5763EF" w14:textId="77777777" w:rsidTr="0044620C">
        <w:trPr>
          <w:jc w:val="center"/>
        </w:trPr>
        <w:tc>
          <w:tcPr>
            <w:tcW w:w="1439" w:type="dxa"/>
            <w:vMerge/>
            <w:tcBorders>
              <w:left w:val="single" w:sz="4" w:space="0" w:color="auto"/>
              <w:right w:val="single" w:sz="4" w:space="0" w:color="auto"/>
            </w:tcBorders>
          </w:tcPr>
          <w:p w14:paraId="6F619232"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0D3284C6" w14:textId="77777777" w:rsidR="0044620C" w:rsidRPr="00A93B4C" w:rsidRDefault="0044620C" w:rsidP="00BA458F">
            <w:pPr>
              <w:pStyle w:val="Corpsdetexte"/>
              <w:rPr>
                <w:rFonts w:cs="Calibri"/>
                <w:i/>
                <w:szCs w:val="20"/>
                <w:highlight w:val="white"/>
                <w:lang w:eastAsia="en-GB"/>
              </w:rPr>
            </w:pPr>
            <w:proofErr w:type="spellStart"/>
            <w:r w:rsidRPr="00A93B4C">
              <w:rPr>
                <w:rFonts w:cs="Calibri"/>
                <w:i/>
                <w:szCs w:val="20"/>
                <w:highlight w:val="white"/>
                <w:lang w:eastAsia="en-GB"/>
              </w:rPr>
              <w:t>earthquake</w:t>
            </w:r>
            <w:r w:rsidRPr="00A93B4C">
              <w:rPr>
                <w:rFonts w:cs="Calibri"/>
                <w:i/>
                <w:szCs w:val="20"/>
                <w:highlight w:val="white"/>
                <w:lang w:eastAsia="en-GB"/>
              </w:rPr>
              <w:softHyphen/>
              <w:t>Damage</w:t>
            </w:r>
            <w:proofErr w:type="spellEnd"/>
          </w:p>
        </w:tc>
      </w:tr>
      <w:tr w:rsidR="0044620C" w:rsidRPr="00A93B4C" w14:paraId="201FF977" w14:textId="77777777" w:rsidTr="0044620C">
        <w:trPr>
          <w:jc w:val="center"/>
        </w:trPr>
        <w:tc>
          <w:tcPr>
            <w:tcW w:w="1439" w:type="dxa"/>
            <w:vMerge/>
            <w:tcBorders>
              <w:left w:val="single" w:sz="4" w:space="0" w:color="auto"/>
              <w:right w:val="single" w:sz="4" w:space="0" w:color="auto"/>
            </w:tcBorders>
          </w:tcPr>
          <w:p w14:paraId="32A187E4"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79E6F4EA" w14:textId="77777777" w:rsidR="0044620C" w:rsidRPr="00A93B4C" w:rsidRDefault="0044620C" w:rsidP="00BA458F">
            <w:pPr>
              <w:pStyle w:val="Corpsdetexte"/>
              <w:rPr>
                <w:rFonts w:cs="Calibri"/>
                <w:i/>
                <w:szCs w:val="20"/>
                <w:highlight w:val="white"/>
                <w:lang w:eastAsia="en-GB"/>
              </w:rPr>
            </w:pPr>
            <w:proofErr w:type="spellStart"/>
            <w:r w:rsidRPr="00A93B4C">
              <w:rPr>
                <w:rFonts w:cs="Calibri"/>
                <w:i/>
                <w:szCs w:val="20"/>
                <w:highlight w:val="white"/>
                <w:lang w:eastAsia="en-GB"/>
              </w:rPr>
              <w:t>sewerOverflow</w:t>
            </w:r>
            <w:proofErr w:type="spellEnd"/>
          </w:p>
        </w:tc>
      </w:tr>
      <w:tr w:rsidR="0044620C" w:rsidRPr="00A93B4C" w14:paraId="2894AF73" w14:textId="77777777" w:rsidTr="0044620C">
        <w:trPr>
          <w:jc w:val="center"/>
        </w:trPr>
        <w:tc>
          <w:tcPr>
            <w:tcW w:w="1439" w:type="dxa"/>
            <w:vMerge/>
            <w:tcBorders>
              <w:left w:val="single" w:sz="4" w:space="0" w:color="auto"/>
              <w:bottom w:val="single" w:sz="4" w:space="0" w:color="auto"/>
              <w:right w:val="single" w:sz="4" w:space="0" w:color="auto"/>
            </w:tcBorders>
          </w:tcPr>
          <w:p w14:paraId="05B20CEC" w14:textId="77777777" w:rsidR="0044620C" w:rsidRPr="00A93B4C" w:rsidRDefault="0044620C" w:rsidP="00BA458F">
            <w:pPr>
              <w:rPr>
                <w:rFonts w:cs="Calibri"/>
                <w:b/>
                <w:i/>
                <w:sz w:val="20"/>
                <w:szCs w:val="20"/>
              </w:rPr>
            </w:pPr>
          </w:p>
        </w:tc>
        <w:tc>
          <w:tcPr>
            <w:tcW w:w="1851" w:type="dxa"/>
            <w:tcBorders>
              <w:top w:val="single" w:sz="4" w:space="0" w:color="auto"/>
              <w:left w:val="single" w:sz="4" w:space="0" w:color="auto"/>
              <w:bottom w:val="single" w:sz="4" w:space="0" w:color="auto"/>
              <w:right w:val="single" w:sz="4" w:space="0" w:color="auto"/>
            </w:tcBorders>
          </w:tcPr>
          <w:p w14:paraId="1AA6602D" w14:textId="77777777" w:rsidR="0044620C" w:rsidRPr="00A93B4C" w:rsidRDefault="0044620C" w:rsidP="00BA458F">
            <w:pPr>
              <w:pStyle w:val="Corpsdetexte"/>
              <w:rPr>
                <w:rFonts w:cs="Calibri"/>
                <w:i/>
                <w:szCs w:val="20"/>
                <w:highlight w:val="white"/>
                <w:lang w:eastAsia="en-GB"/>
              </w:rPr>
            </w:pPr>
            <w:proofErr w:type="spellStart"/>
            <w:r w:rsidRPr="00A93B4C">
              <w:rPr>
                <w:rFonts w:cs="Calibri"/>
                <w:i/>
                <w:szCs w:val="20"/>
                <w:highlight w:val="white"/>
                <w:lang w:eastAsia="en-GB"/>
              </w:rPr>
              <w:t>grassFire</w:t>
            </w:r>
            <w:proofErr w:type="spellEnd"/>
          </w:p>
        </w:tc>
      </w:tr>
    </w:tbl>
    <w:p w14:paraId="6B1BA82A" w14:textId="77777777" w:rsidR="004403DC" w:rsidRPr="003D07B7" w:rsidRDefault="004403DC" w:rsidP="004403DC">
      <w:pPr>
        <w:pStyle w:val="Titre6"/>
        <w:keepNext w:val="0"/>
        <w:widowControl w:val="0"/>
        <w:suppressAutoHyphens w:val="0"/>
        <w:rPr>
          <w:rFonts w:ascii="Arial" w:hAnsi="Arial" w:cs="Arial"/>
          <w:lang w:val="en-GB"/>
        </w:rPr>
      </w:pPr>
      <w:proofErr w:type="spellStart"/>
      <w:r w:rsidRPr="003D07B7">
        <w:rPr>
          <w:rFonts w:ascii="Arial" w:hAnsi="Arial" w:cs="Arial"/>
          <w:lang w:val="en-GB"/>
        </w:rPr>
        <w:t>Autres</w:t>
      </w:r>
      <w:proofErr w:type="spellEnd"/>
      <w:r w:rsidRPr="003D07B7">
        <w:rPr>
          <w:rFonts w:ascii="Arial" w:hAnsi="Arial" w:cs="Arial"/>
          <w:lang w:val="en-GB"/>
        </w:rPr>
        <w:t xml:space="preserve"> raisons</w:t>
      </w:r>
    </w:p>
    <w:p w14:paraId="1F0F47D9" w14:textId="77777777" w:rsidR="004403DC" w:rsidRPr="008923AC" w:rsidRDefault="004403DC" w:rsidP="004403DC">
      <w:pPr>
        <w:widowControl w:val="0"/>
        <w:rPr>
          <w:rFonts w:ascii="Arial" w:hAnsi="Arial" w:cs="Arial"/>
          <w:i/>
          <w:lang w:val="en-GB"/>
        </w:rPr>
      </w:pPr>
      <w:r w:rsidRPr="008923AC">
        <w:rPr>
          <w:rFonts w:ascii="Arial" w:hAnsi="Arial" w:cs="Arial"/>
          <w:i/>
          <w:lang w:val="en-GB"/>
        </w:rPr>
        <w:t xml:space="preserve">Unknown / </w:t>
      </w:r>
      <w:proofErr w:type="spellStart"/>
      <w:r w:rsidRPr="008923AC">
        <w:rPr>
          <w:rFonts w:ascii="Arial" w:hAnsi="Arial" w:cs="Arial"/>
          <w:i/>
          <w:lang w:val="en-GB"/>
        </w:rPr>
        <w:t>UndefinedReasons</w:t>
      </w:r>
      <w:proofErr w:type="spellEnd"/>
    </w:p>
    <w:p w14:paraId="28441B96" w14:textId="77777777" w:rsidR="004403DC" w:rsidRPr="003D07B7" w:rsidRDefault="004403DC" w:rsidP="004403DC">
      <w:pPr>
        <w:pStyle w:val="Titre5"/>
        <w:keepNext w:val="0"/>
        <w:widowControl w:val="0"/>
        <w:suppressAutoHyphens w:val="0"/>
        <w:rPr>
          <w:rFonts w:ascii="Arial" w:hAnsi="Arial" w:cs="Arial"/>
          <w:lang w:val="fr-FR"/>
        </w:rPr>
      </w:pPr>
      <w:bookmarkStart w:id="431" w:name="_Ref66113399"/>
      <w:proofErr w:type="spellStart"/>
      <w:r w:rsidRPr="003D07B7">
        <w:rPr>
          <w:rFonts w:ascii="Arial" w:hAnsi="Arial" w:cs="Arial"/>
          <w:lang w:val="fr-FR"/>
        </w:rPr>
        <w:t>Desription</w:t>
      </w:r>
      <w:proofErr w:type="spellEnd"/>
      <w:r w:rsidRPr="003D07B7">
        <w:rPr>
          <w:rFonts w:ascii="Arial" w:hAnsi="Arial" w:cs="Arial"/>
          <w:lang w:val="fr-FR"/>
        </w:rPr>
        <w:t xml:space="preserve"> de l’</w:t>
      </w:r>
      <w:proofErr w:type="spellStart"/>
      <w:r w:rsidRPr="003D07B7">
        <w:rPr>
          <w:rFonts w:ascii="Arial" w:hAnsi="Arial" w:cs="Arial"/>
          <w:lang w:val="fr-FR"/>
        </w:rPr>
        <w:t>enum</w:t>
      </w:r>
      <w:proofErr w:type="spellEnd"/>
      <w:r w:rsidRPr="003D07B7">
        <w:rPr>
          <w:rFonts w:ascii="Arial" w:hAnsi="Arial" w:cs="Arial"/>
          <w:lang w:val="fr-FR"/>
        </w:rPr>
        <w:t xml:space="preserve"> ‘</w:t>
      </w:r>
      <w:proofErr w:type="spellStart"/>
      <w:r w:rsidRPr="003D07B7">
        <w:rPr>
          <w:rFonts w:ascii="Arial" w:hAnsi="Arial" w:cs="Arial"/>
          <w:lang w:val="fr-FR"/>
        </w:rPr>
        <w:t>Severity</w:t>
      </w:r>
      <w:proofErr w:type="spellEnd"/>
      <w:r w:rsidRPr="003D07B7">
        <w:rPr>
          <w:rFonts w:ascii="Arial" w:hAnsi="Arial" w:cs="Arial"/>
          <w:lang w:val="fr-FR"/>
        </w:rPr>
        <w:t>’</w:t>
      </w:r>
      <w:bookmarkEnd w:id="4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1487"/>
      </w:tblGrid>
      <w:tr w:rsidR="004403DC" w:rsidRPr="003D07B7" w14:paraId="5CC985D7" w14:textId="77777777" w:rsidTr="00E52CEE">
        <w:trPr>
          <w:tblHeader/>
          <w:jc w:val="center"/>
        </w:trPr>
        <w:tc>
          <w:tcPr>
            <w:tcW w:w="1487" w:type="dxa"/>
            <w:shd w:val="clear" w:color="auto" w:fill="E6E6E6"/>
            <w:vAlign w:val="center"/>
          </w:tcPr>
          <w:p w14:paraId="57E31578" w14:textId="77777777" w:rsidR="004403DC" w:rsidRPr="00E7759A" w:rsidRDefault="004403DC" w:rsidP="00E52CEE">
            <w:pPr>
              <w:pStyle w:val="Tableheader"/>
              <w:widowControl w:val="0"/>
              <w:autoSpaceDE w:val="0"/>
              <w:autoSpaceDN w:val="0"/>
              <w:adjustRightInd w:val="0"/>
              <w:spacing w:before="0" w:after="0"/>
              <w:jc w:val="center"/>
              <w:rPr>
                <w:rFonts w:cs="Calibri"/>
                <w:b/>
                <w:i/>
                <w:szCs w:val="20"/>
              </w:rPr>
            </w:pPr>
            <w:r w:rsidRPr="00E7759A">
              <w:rPr>
                <w:rFonts w:cs="Calibri"/>
                <w:b/>
                <w:i/>
                <w:szCs w:val="20"/>
              </w:rPr>
              <w:t>SIRI-SX</w:t>
            </w:r>
          </w:p>
        </w:tc>
        <w:tc>
          <w:tcPr>
            <w:tcW w:w="1487" w:type="dxa"/>
            <w:shd w:val="clear" w:color="auto" w:fill="E6E6E6"/>
            <w:vAlign w:val="center"/>
          </w:tcPr>
          <w:p w14:paraId="3DBB7D7A" w14:textId="77777777" w:rsidR="004403DC" w:rsidRPr="00E7759A" w:rsidRDefault="004403DC" w:rsidP="00E52CEE">
            <w:pPr>
              <w:pStyle w:val="Tableheader"/>
              <w:widowControl w:val="0"/>
              <w:autoSpaceDE w:val="0"/>
              <w:autoSpaceDN w:val="0"/>
              <w:adjustRightInd w:val="0"/>
              <w:spacing w:before="0" w:after="0"/>
              <w:jc w:val="center"/>
              <w:rPr>
                <w:rFonts w:cs="Calibri"/>
                <w:b/>
                <w:szCs w:val="20"/>
                <w:lang w:eastAsia="en-GB"/>
              </w:rPr>
            </w:pPr>
            <w:r w:rsidRPr="00E7759A">
              <w:rPr>
                <w:rFonts w:cs="Calibri"/>
                <w:b/>
                <w:szCs w:val="20"/>
              </w:rPr>
              <w:t>Description</w:t>
            </w:r>
          </w:p>
        </w:tc>
      </w:tr>
      <w:tr w:rsidR="004403DC" w:rsidRPr="003D07B7" w14:paraId="4F75BD01" w14:textId="77777777" w:rsidTr="00E52CEE">
        <w:trPr>
          <w:jc w:val="center"/>
        </w:trPr>
        <w:tc>
          <w:tcPr>
            <w:tcW w:w="1487" w:type="dxa"/>
            <w:vAlign w:val="center"/>
          </w:tcPr>
          <w:p w14:paraId="3A205EC0" w14:textId="77777777" w:rsidR="004403DC" w:rsidRPr="00E7759A" w:rsidRDefault="004403DC" w:rsidP="00E52CEE">
            <w:pPr>
              <w:pStyle w:val="Tablebody"/>
              <w:widowControl w:val="0"/>
              <w:autoSpaceDE w:val="0"/>
              <w:autoSpaceDN w:val="0"/>
              <w:adjustRightInd w:val="0"/>
              <w:spacing w:before="0" w:after="0"/>
              <w:jc w:val="both"/>
              <w:rPr>
                <w:rFonts w:cs="Calibri"/>
                <w:i/>
                <w:szCs w:val="20"/>
                <w:lang w:eastAsia="en-GB"/>
              </w:rPr>
            </w:pPr>
            <w:r w:rsidRPr="00E7759A">
              <w:rPr>
                <w:rFonts w:cs="Calibri"/>
                <w:i/>
                <w:szCs w:val="20"/>
              </w:rPr>
              <w:t>unknown</w:t>
            </w:r>
          </w:p>
        </w:tc>
        <w:tc>
          <w:tcPr>
            <w:tcW w:w="1487" w:type="dxa"/>
            <w:vAlign w:val="center"/>
          </w:tcPr>
          <w:p w14:paraId="06DFB6D5" w14:textId="77777777" w:rsidR="004403DC" w:rsidRPr="00E7759A" w:rsidRDefault="004403DC" w:rsidP="00E52CEE">
            <w:pPr>
              <w:pStyle w:val="Tablebody"/>
              <w:widowControl w:val="0"/>
              <w:autoSpaceDE w:val="0"/>
              <w:autoSpaceDN w:val="0"/>
              <w:adjustRightInd w:val="0"/>
              <w:spacing w:before="0" w:after="0"/>
              <w:jc w:val="both"/>
              <w:rPr>
                <w:rFonts w:cs="Calibri"/>
                <w:szCs w:val="20"/>
                <w:lang w:eastAsia="en-GB"/>
              </w:rPr>
            </w:pPr>
            <w:r w:rsidRPr="00E7759A">
              <w:rPr>
                <w:rFonts w:cs="Calibri"/>
                <w:szCs w:val="20"/>
              </w:rPr>
              <w:t>unknown</w:t>
            </w:r>
          </w:p>
        </w:tc>
      </w:tr>
      <w:tr w:rsidR="004403DC" w:rsidRPr="00614453" w14:paraId="521EA45B" w14:textId="77777777" w:rsidTr="00E52CEE">
        <w:trPr>
          <w:jc w:val="center"/>
          <w:hidden/>
        </w:trPr>
        <w:tc>
          <w:tcPr>
            <w:tcW w:w="1487" w:type="dxa"/>
            <w:vAlign w:val="center"/>
          </w:tcPr>
          <w:p w14:paraId="72E0AEF8" w14:textId="77777777" w:rsidR="004403DC" w:rsidRPr="00614453" w:rsidRDefault="004403DC" w:rsidP="00E52CEE">
            <w:pPr>
              <w:pStyle w:val="Tablebody"/>
              <w:widowControl w:val="0"/>
              <w:autoSpaceDE w:val="0"/>
              <w:autoSpaceDN w:val="0"/>
              <w:adjustRightInd w:val="0"/>
              <w:spacing w:before="0" w:after="0"/>
              <w:jc w:val="both"/>
              <w:rPr>
                <w:rFonts w:cs="Calibri"/>
                <w:i/>
                <w:vanish/>
                <w:szCs w:val="20"/>
                <w:highlight w:val="cyan"/>
                <w:lang w:eastAsia="en-GB"/>
              </w:rPr>
            </w:pPr>
            <w:proofErr w:type="spellStart"/>
            <w:r w:rsidRPr="00614453">
              <w:rPr>
                <w:rFonts w:cs="Calibri"/>
                <w:i/>
                <w:vanish/>
                <w:szCs w:val="20"/>
                <w:highlight w:val="cyan"/>
              </w:rPr>
              <w:t>verySlight</w:t>
            </w:r>
            <w:proofErr w:type="spellEnd"/>
          </w:p>
        </w:tc>
        <w:tc>
          <w:tcPr>
            <w:tcW w:w="1487" w:type="dxa"/>
            <w:vAlign w:val="center"/>
          </w:tcPr>
          <w:p w14:paraId="30A5579B" w14:textId="77777777" w:rsidR="004403DC" w:rsidRPr="00614453" w:rsidRDefault="004403DC" w:rsidP="00E52CEE">
            <w:pPr>
              <w:pStyle w:val="Tablebody"/>
              <w:widowControl w:val="0"/>
              <w:autoSpaceDE w:val="0"/>
              <w:autoSpaceDN w:val="0"/>
              <w:adjustRightInd w:val="0"/>
              <w:spacing w:before="0" w:after="0"/>
              <w:jc w:val="both"/>
              <w:rPr>
                <w:rFonts w:cs="Calibri"/>
                <w:vanish/>
                <w:szCs w:val="20"/>
                <w:highlight w:val="cyan"/>
                <w:lang w:eastAsia="en-GB"/>
              </w:rPr>
            </w:pPr>
            <w:r w:rsidRPr="00614453">
              <w:rPr>
                <w:rFonts w:cs="Calibri"/>
                <w:vanish/>
                <w:szCs w:val="20"/>
                <w:highlight w:val="cyan"/>
              </w:rPr>
              <w:t>very slight</w:t>
            </w:r>
          </w:p>
        </w:tc>
      </w:tr>
      <w:tr w:rsidR="004403DC" w:rsidRPr="003D07B7" w14:paraId="33013A38" w14:textId="77777777" w:rsidTr="00E52CEE">
        <w:trPr>
          <w:jc w:val="center"/>
        </w:trPr>
        <w:tc>
          <w:tcPr>
            <w:tcW w:w="1487" w:type="dxa"/>
            <w:vAlign w:val="center"/>
          </w:tcPr>
          <w:p w14:paraId="7C942919" w14:textId="77777777" w:rsidR="004403DC" w:rsidRPr="00E7759A" w:rsidRDefault="004403DC" w:rsidP="00E52CEE">
            <w:pPr>
              <w:pStyle w:val="Tablebody"/>
              <w:widowControl w:val="0"/>
              <w:autoSpaceDE w:val="0"/>
              <w:autoSpaceDN w:val="0"/>
              <w:adjustRightInd w:val="0"/>
              <w:spacing w:before="0" w:after="0"/>
              <w:jc w:val="both"/>
              <w:rPr>
                <w:rFonts w:cs="Calibri"/>
                <w:i/>
                <w:szCs w:val="20"/>
                <w:lang w:eastAsia="en-GB"/>
              </w:rPr>
            </w:pPr>
            <w:r w:rsidRPr="00E7759A">
              <w:rPr>
                <w:rFonts w:cs="Calibri"/>
                <w:i/>
                <w:szCs w:val="20"/>
              </w:rPr>
              <w:t>slight</w:t>
            </w:r>
          </w:p>
        </w:tc>
        <w:tc>
          <w:tcPr>
            <w:tcW w:w="1487" w:type="dxa"/>
            <w:vAlign w:val="center"/>
          </w:tcPr>
          <w:p w14:paraId="5AF98F74" w14:textId="77777777" w:rsidR="004403DC" w:rsidRPr="00E7759A" w:rsidRDefault="004403DC" w:rsidP="00E52CEE">
            <w:pPr>
              <w:pStyle w:val="Tablebody"/>
              <w:widowControl w:val="0"/>
              <w:autoSpaceDE w:val="0"/>
              <w:autoSpaceDN w:val="0"/>
              <w:adjustRightInd w:val="0"/>
              <w:spacing w:before="0" w:after="0"/>
              <w:jc w:val="both"/>
              <w:rPr>
                <w:rFonts w:cs="Calibri"/>
                <w:szCs w:val="20"/>
                <w:lang w:eastAsia="en-GB"/>
              </w:rPr>
            </w:pPr>
            <w:r w:rsidRPr="00E7759A">
              <w:rPr>
                <w:rFonts w:cs="Calibri"/>
                <w:szCs w:val="20"/>
              </w:rPr>
              <w:t>slight</w:t>
            </w:r>
          </w:p>
        </w:tc>
      </w:tr>
      <w:tr w:rsidR="004403DC" w:rsidRPr="003D07B7" w14:paraId="2D7F3CEB" w14:textId="77777777" w:rsidTr="00E52CEE">
        <w:trPr>
          <w:jc w:val="center"/>
        </w:trPr>
        <w:tc>
          <w:tcPr>
            <w:tcW w:w="1487" w:type="dxa"/>
            <w:vAlign w:val="center"/>
          </w:tcPr>
          <w:p w14:paraId="51235175" w14:textId="77777777" w:rsidR="004403DC" w:rsidRPr="00E7759A" w:rsidRDefault="004403DC" w:rsidP="00E52CEE">
            <w:pPr>
              <w:pStyle w:val="Tablebody"/>
              <w:widowControl w:val="0"/>
              <w:autoSpaceDE w:val="0"/>
              <w:autoSpaceDN w:val="0"/>
              <w:adjustRightInd w:val="0"/>
              <w:spacing w:before="0" w:after="0"/>
              <w:jc w:val="both"/>
              <w:rPr>
                <w:rFonts w:cs="Calibri"/>
                <w:i/>
                <w:szCs w:val="20"/>
                <w:lang w:eastAsia="en-GB"/>
              </w:rPr>
            </w:pPr>
            <w:r w:rsidRPr="00E7759A">
              <w:rPr>
                <w:rFonts w:cs="Calibri"/>
                <w:i/>
                <w:szCs w:val="20"/>
              </w:rPr>
              <w:t>normal</w:t>
            </w:r>
          </w:p>
        </w:tc>
        <w:tc>
          <w:tcPr>
            <w:tcW w:w="1487" w:type="dxa"/>
            <w:vAlign w:val="center"/>
          </w:tcPr>
          <w:p w14:paraId="52F8CA8C" w14:textId="77777777" w:rsidR="004403DC" w:rsidRPr="00E7759A" w:rsidRDefault="004403DC" w:rsidP="00E52CEE">
            <w:pPr>
              <w:pStyle w:val="Tablebody"/>
              <w:widowControl w:val="0"/>
              <w:autoSpaceDE w:val="0"/>
              <w:autoSpaceDN w:val="0"/>
              <w:adjustRightInd w:val="0"/>
              <w:spacing w:before="0" w:after="0"/>
              <w:jc w:val="both"/>
              <w:rPr>
                <w:rFonts w:cs="Calibri"/>
                <w:szCs w:val="20"/>
                <w:lang w:eastAsia="en-GB"/>
              </w:rPr>
            </w:pPr>
            <w:r w:rsidRPr="00E7759A">
              <w:rPr>
                <w:rFonts w:cs="Calibri"/>
                <w:szCs w:val="20"/>
              </w:rPr>
              <w:t>normal</w:t>
            </w:r>
          </w:p>
        </w:tc>
      </w:tr>
      <w:tr w:rsidR="004403DC" w:rsidRPr="003D07B7" w14:paraId="27AC25ED" w14:textId="77777777" w:rsidTr="00E52CEE">
        <w:trPr>
          <w:jc w:val="center"/>
        </w:trPr>
        <w:tc>
          <w:tcPr>
            <w:tcW w:w="1487" w:type="dxa"/>
            <w:vAlign w:val="center"/>
          </w:tcPr>
          <w:p w14:paraId="0550D7F8" w14:textId="77777777" w:rsidR="004403DC" w:rsidRPr="00E7759A" w:rsidRDefault="004403DC" w:rsidP="00E52CEE">
            <w:pPr>
              <w:pStyle w:val="Tablebody"/>
              <w:widowControl w:val="0"/>
              <w:autoSpaceDE w:val="0"/>
              <w:autoSpaceDN w:val="0"/>
              <w:adjustRightInd w:val="0"/>
              <w:spacing w:before="0" w:after="0"/>
              <w:jc w:val="both"/>
              <w:rPr>
                <w:rFonts w:cs="Calibri"/>
                <w:i/>
                <w:szCs w:val="20"/>
                <w:lang w:eastAsia="en-GB"/>
              </w:rPr>
            </w:pPr>
            <w:r w:rsidRPr="00E7759A">
              <w:rPr>
                <w:rFonts w:cs="Calibri"/>
                <w:i/>
                <w:szCs w:val="20"/>
              </w:rPr>
              <w:t>severe</w:t>
            </w:r>
          </w:p>
        </w:tc>
        <w:tc>
          <w:tcPr>
            <w:tcW w:w="1487" w:type="dxa"/>
            <w:vAlign w:val="center"/>
          </w:tcPr>
          <w:p w14:paraId="0979FB58" w14:textId="77777777" w:rsidR="004403DC" w:rsidRPr="00E7759A" w:rsidRDefault="004403DC" w:rsidP="00E52CEE">
            <w:pPr>
              <w:pStyle w:val="Tablebody"/>
              <w:widowControl w:val="0"/>
              <w:autoSpaceDE w:val="0"/>
              <w:autoSpaceDN w:val="0"/>
              <w:adjustRightInd w:val="0"/>
              <w:spacing w:before="0" w:after="0"/>
              <w:jc w:val="both"/>
              <w:rPr>
                <w:rFonts w:cs="Calibri"/>
                <w:szCs w:val="20"/>
                <w:lang w:eastAsia="en-GB"/>
              </w:rPr>
            </w:pPr>
            <w:r w:rsidRPr="00E7759A">
              <w:rPr>
                <w:rFonts w:cs="Calibri"/>
                <w:szCs w:val="20"/>
              </w:rPr>
              <w:t>severe</w:t>
            </w:r>
          </w:p>
        </w:tc>
      </w:tr>
      <w:tr w:rsidR="004403DC" w:rsidRPr="00614453" w14:paraId="706A1C8B" w14:textId="77777777" w:rsidTr="00E52CEE">
        <w:trPr>
          <w:jc w:val="center"/>
          <w:hidden/>
        </w:trPr>
        <w:tc>
          <w:tcPr>
            <w:tcW w:w="1487" w:type="dxa"/>
            <w:vAlign w:val="center"/>
          </w:tcPr>
          <w:p w14:paraId="1237CF77" w14:textId="77777777" w:rsidR="004403DC" w:rsidRPr="00614453" w:rsidRDefault="004403DC" w:rsidP="00E52CEE">
            <w:pPr>
              <w:pStyle w:val="Tablebody"/>
              <w:widowControl w:val="0"/>
              <w:autoSpaceDE w:val="0"/>
              <w:autoSpaceDN w:val="0"/>
              <w:adjustRightInd w:val="0"/>
              <w:spacing w:before="0" w:after="0"/>
              <w:jc w:val="both"/>
              <w:rPr>
                <w:rFonts w:cs="Calibri"/>
                <w:i/>
                <w:vanish/>
                <w:szCs w:val="20"/>
                <w:highlight w:val="cyan"/>
                <w:lang w:eastAsia="en-GB"/>
              </w:rPr>
            </w:pPr>
            <w:proofErr w:type="spellStart"/>
            <w:r w:rsidRPr="00614453">
              <w:rPr>
                <w:rFonts w:cs="Calibri"/>
                <w:i/>
                <w:vanish/>
                <w:szCs w:val="20"/>
                <w:highlight w:val="cyan"/>
              </w:rPr>
              <w:t>verySevere</w:t>
            </w:r>
            <w:proofErr w:type="spellEnd"/>
          </w:p>
        </w:tc>
        <w:tc>
          <w:tcPr>
            <w:tcW w:w="1487" w:type="dxa"/>
            <w:vAlign w:val="center"/>
          </w:tcPr>
          <w:p w14:paraId="021EBDF5" w14:textId="77777777" w:rsidR="004403DC" w:rsidRPr="00614453" w:rsidRDefault="004403DC" w:rsidP="00E52CEE">
            <w:pPr>
              <w:pStyle w:val="Tablebody"/>
              <w:widowControl w:val="0"/>
              <w:autoSpaceDE w:val="0"/>
              <w:autoSpaceDN w:val="0"/>
              <w:adjustRightInd w:val="0"/>
              <w:spacing w:before="0" w:after="0"/>
              <w:jc w:val="both"/>
              <w:rPr>
                <w:rFonts w:cs="Calibri"/>
                <w:vanish/>
                <w:szCs w:val="20"/>
                <w:highlight w:val="cyan"/>
                <w:lang w:eastAsia="en-GB"/>
              </w:rPr>
            </w:pPr>
            <w:r w:rsidRPr="00614453">
              <w:rPr>
                <w:rFonts w:cs="Calibri"/>
                <w:vanish/>
                <w:szCs w:val="20"/>
                <w:highlight w:val="cyan"/>
              </w:rPr>
              <w:t>very severe</w:t>
            </w:r>
          </w:p>
        </w:tc>
      </w:tr>
      <w:tr w:rsidR="004403DC" w:rsidRPr="003D07B7" w14:paraId="4C5D15D5" w14:textId="77777777" w:rsidTr="00E52CEE">
        <w:trPr>
          <w:jc w:val="center"/>
        </w:trPr>
        <w:tc>
          <w:tcPr>
            <w:tcW w:w="1487" w:type="dxa"/>
            <w:vAlign w:val="center"/>
          </w:tcPr>
          <w:p w14:paraId="31D5F7B6" w14:textId="77777777" w:rsidR="004403DC" w:rsidRPr="00E7759A" w:rsidRDefault="004403DC" w:rsidP="00E52CEE">
            <w:pPr>
              <w:pStyle w:val="Tablebody"/>
              <w:widowControl w:val="0"/>
              <w:autoSpaceDE w:val="0"/>
              <w:autoSpaceDN w:val="0"/>
              <w:adjustRightInd w:val="0"/>
              <w:spacing w:before="0" w:after="0"/>
              <w:jc w:val="both"/>
              <w:rPr>
                <w:rFonts w:cs="Calibri"/>
                <w:i/>
                <w:szCs w:val="20"/>
                <w:lang w:eastAsia="en-GB"/>
              </w:rPr>
            </w:pPr>
            <w:proofErr w:type="spellStart"/>
            <w:r w:rsidRPr="00E7759A">
              <w:rPr>
                <w:rFonts w:cs="Calibri"/>
                <w:i/>
                <w:szCs w:val="20"/>
              </w:rPr>
              <w:t>noImpact</w:t>
            </w:r>
            <w:proofErr w:type="spellEnd"/>
          </w:p>
        </w:tc>
        <w:tc>
          <w:tcPr>
            <w:tcW w:w="1487" w:type="dxa"/>
            <w:vAlign w:val="center"/>
          </w:tcPr>
          <w:p w14:paraId="788CCB38" w14:textId="77777777" w:rsidR="004403DC" w:rsidRPr="00E7759A" w:rsidRDefault="004403DC" w:rsidP="00E52CEE">
            <w:pPr>
              <w:pStyle w:val="Tablebody"/>
              <w:widowControl w:val="0"/>
              <w:autoSpaceDE w:val="0"/>
              <w:autoSpaceDN w:val="0"/>
              <w:adjustRightInd w:val="0"/>
              <w:spacing w:before="0" w:after="0"/>
              <w:jc w:val="both"/>
              <w:rPr>
                <w:rFonts w:cs="Calibri"/>
                <w:szCs w:val="20"/>
                <w:lang w:eastAsia="en-GB"/>
              </w:rPr>
            </w:pPr>
            <w:r w:rsidRPr="00E7759A">
              <w:rPr>
                <w:rFonts w:cs="Calibri"/>
                <w:szCs w:val="20"/>
              </w:rPr>
              <w:t>no impact</w:t>
            </w:r>
          </w:p>
        </w:tc>
      </w:tr>
      <w:tr w:rsidR="004403DC" w:rsidRPr="003D07B7" w14:paraId="189AF83B" w14:textId="77777777" w:rsidTr="00E52CEE">
        <w:trPr>
          <w:jc w:val="center"/>
        </w:trPr>
        <w:tc>
          <w:tcPr>
            <w:tcW w:w="1487" w:type="dxa"/>
            <w:vAlign w:val="center"/>
          </w:tcPr>
          <w:p w14:paraId="2A1B7B33" w14:textId="77777777" w:rsidR="004403DC" w:rsidRPr="00E7759A" w:rsidRDefault="004403DC" w:rsidP="00E52CEE">
            <w:pPr>
              <w:pStyle w:val="Tablebody"/>
              <w:widowControl w:val="0"/>
              <w:autoSpaceDE w:val="0"/>
              <w:autoSpaceDN w:val="0"/>
              <w:adjustRightInd w:val="0"/>
              <w:spacing w:before="0" w:after="0"/>
              <w:jc w:val="both"/>
              <w:rPr>
                <w:rFonts w:cs="Calibri"/>
                <w:i/>
                <w:szCs w:val="20"/>
                <w:lang w:eastAsia="en-GB"/>
              </w:rPr>
            </w:pPr>
            <w:r w:rsidRPr="00E7759A">
              <w:rPr>
                <w:rFonts w:cs="Calibri"/>
                <w:i/>
                <w:szCs w:val="20"/>
              </w:rPr>
              <w:t>undefined</w:t>
            </w:r>
          </w:p>
        </w:tc>
        <w:tc>
          <w:tcPr>
            <w:tcW w:w="1487" w:type="dxa"/>
            <w:vAlign w:val="center"/>
          </w:tcPr>
          <w:p w14:paraId="7B521FCD" w14:textId="77777777" w:rsidR="004403DC" w:rsidRPr="00E7759A" w:rsidRDefault="004403DC" w:rsidP="00E52CEE">
            <w:pPr>
              <w:pStyle w:val="Tablebody"/>
              <w:widowControl w:val="0"/>
              <w:autoSpaceDE w:val="0"/>
              <w:autoSpaceDN w:val="0"/>
              <w:adjustRightInd w:val="0"/>
              <w:spacing w:before="0" w:after="0"/>
              <w:jc w:val="both"/>
              <w:rPr>
                <w:rFonts w:cs="Calibri"/>
                <w:szCs w:val="20"/>
                <w:lang w:eastAsia="en-GB"/>
              </w:rPr>
            </w:pPr>
            <w:r w:rsidRPr="00E7759A">
              <w:rPr>
                <w:rFonts w:cs="Calibri"/>
                <w:i/>
                <w:szCs w:val="20"/>
              </w:rPr>
              <w:t>undefined</w:t>
            </w:r>
          </w:p>
        </w:tc>
      </w:tr>
    </w:tbl>
    <w:p w14:paraId="0C31B38C" w14:textId="77777777" w:rsidR="004403DC" w:rsidRPr="003D07B7" w:rsidRDefault="004403DC" w:rsidP="004403DC">
      <w:pPr>
        <w:pStyle w:val="Titre5"/>
        <w:keepNext w:val="0"/>
        <w:widowControl w:val="0"/>
        <w:suppressAutoHyphens w:val="0"/>
        <w:rPr>
          <w:rFonts w:ascii="Arial" w:hAnsi="Arial" w:cs="Arial"/>
          <w:lang w:val="fr-FR"/>
        </w:rPr>
      </w:pPr>
      <w:bookmarkStart w:id="432" w:name="_Ref66203549"/>
      <w:r w:rsidRPr="003D07B7">
        <w:rPr>
          <w:rFonts w:ascii="Arial" w:hAnsi="Arial" w:cs="Arial"/>
          <w:lang w:val="fr-FR"/>
        </w:rPr>
        <w:t>Description de l’</w:t>
      </w:r>
      <w:proofErr w:type="spellStart"/>
      <w:r w:rsidRPr="003D07B7">
        <w:rPr>
          <w:rFonts w:ascii="Arial" w:hAnsi="Arial" w:cs="Arial"/>
          <w:lang w:val="fr-FR"/>
        </w:rPr>
        <w:t>enum</w:t>
      </w:r>
      <w:proofErr w:type="spellEnd"/>
      <w:r w:rsidRPr="003D07B7">
        <w:rPr>
          <w:rFonts w:ascii="Arial" w:hAnsi="Arial" w:cs="Arial"/>
          <w:lang w:val="fr-FR"/>
        </w:rPr>
        <w:t xml:space="preserve"> ‘</w:t>
      </w:r>
      <w:proofErr w:type="spellStart"/>
      <w:r w:rsidRPr="003D07B7">
        <w:rPr>
          <w:rFonts w:ascii="Arial" w:hAnsi="Arial" w:cs="Arial"/>
          <w:lang w:val="fr-FR"/>
        </w:rPr>
        <w:t>ScopeType</w:t>
      </w:r>
      <w:proofErr w:type="spellEnd"/>
      <w:r w:rsidRPr="003D07B7">
        <w:rPr>
          <w:rFonts w:ascii="Arial" w:hAnsi="Arial" w:cs="Arial"/>
          <w:lang w:val="fr-FR"/>
        </w:rPr>
        <w:t>’</w:t>
      </w:r>
      <w:bookmarkEnd w:id="432"/>
    </w:p>
    <w:tbl>
      <w:tblPr>
        <w:tblW w:w="8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4"/>
        <w:gridCol w:w="6406"/>
      </w:tblGrid>
      <w:tr w:rsidR="004403DC" w:rsidRPr="00E435FE" w14:paraId="68A3FF2A" w14:textId="77777777" w:rsidTr="00BA458F">
        <w:tc>
          <w:tcPr>
            <w:tcW w:w="0" w:type="auto"/>
            <w:shd w:val="clear" w:color="auto" w:fill="E6E6E6"/>
            <w:vAlign w:val="center"/>
          </w:tcPr>
          <w:p w14:paraId="69C1B99B" w14:textId="77777777" w:rsidR="004403DC" w:rsidRPr="00E7759A" w:rsidRDefault="004403DC" w:rsidP="00946705">
            <w:pPr>
              <w:pStyle w:val="Tableheader"/>
              <w:widowControl w:val="0"/>
              <w:tabs>
                <w:tab w:val="left" w:pos="720"/>
              </w:tabs>
              <w:autoSpaceDE w:val="0"/>
              <w:autoSpaceDN w:val="0"/>
              <w:adjustRightInd w:val="0"/>
              <w:spacing w:before="0" w:after="0"/>
              <w:jc w:val="center"/>
              <w:rPr>
                <w:rFonts w:cs="Calibri"/>
                <w:b/>
                <w:szCs w:val="20"/>
              </w:rPr>
            </w:pPr>
            <w:r w:rsidRPr="00E7759A">
              <w:rPr>
                <w:rFonts w:cs="Calibri"/>
                <w:b/>
                <w:szCs w:val="20"/>
              </w:rPr>
              <w:t>SIRI-SX</w:t>
            </w:r>
          </w:p>
        </w:tc>
        <w:tc>
          <w:tcPr>
            <w:tcW w:w="0" w:type="auto"/>
            <w:shd w:val="clear" w:color="auto" w:fill="E6E6E6"/>
            <w:vAlign w:val="center"/>
          </w:tcPr>
          <w:p w14:paraId="47FA4E8B" w14:textId="77777777" w:rsidR="004403DC" w:rsidRPr="00E7759A" w:rsidRDefault="004403DC" w:rsidP="00946705">
            <w:pPr>
              <w:pStyle w:val="Tableheader"/>
              <w:widowControl w:val="0"/>
              <w:tabs>
                <w:tab w:val="left" w:pos="720"/>
              </w:tabs>
              <w:autoSpaceDE w:val="0"/>
              <w:autoSpaceDN w:val="0"/>
              <w:adjustRightInd w:val="0"/>
              <w:spacing w:before="0" w:after="0"/>
              <w:jc w:val="center"/>
              <w:rPr>
                <w:rFonts w:cs="Calibri"/>
                <w:b/>
                <w:szCs w:val="20"/>
              </w:rPr>
            </w:pPr>
            <w:r w:rsidRPr="00E7759A">
              <w:rPr>
                <w:rFonts w:cs="Calibri"/>
                <w:b/>
                <w:szCs w:val="20"/>
              </w:rPr>
              <w:t>Description</w:t>
            </w:r>
          </w:p>
        </w:tc>
      </w:tr>
      <w:tr w:rsidR="004403DC" w:rsidRPr="00673D5D" w14:paraId="3C14E34A" w14:textId="77777777" w:rsidTr="00BA458F">
        <w:trPr>
          <w:trHeight w:val="90"/>
        </w:trPr>
        <w:tc>
          <w:tcPr>
            <w:tcW w:w="0" w:type="auto"/>
            <w:vAlign w:val="center"/>
          </w:tcPr>
          <w:p w14:paraId="7680D1D6" w14:textId="77777777" w:rsidR="004403DC" w:rsidRPr="00614453" w:rsidRDefault="004403DC" w:rsidP="00946705">
            <w:pPr>
              <w:pStyle w:val="Tablebody"/>
              <w:widowControl w:val="0"/>
              <w:autoSpaceDE w:val="0"/>
              <w:autoSpaceDN w:val="0"/>
              <w:adjustRightInd w:val="0"/>
              <w:spacing w:before="0" w:after="0"/>
              <w:jc w:val="both"/>
              <w:rPr>
                <w:rFonts w:cs="Calibri"/>
                <w:i/>
                <w:szCs w:val="20"/>
                <w:highlight w:val="lightGray"/>
              </w:rPr>
            </w:pPr>
            <w:r w:rsidRPr="00614453">
              <w:rPr>
                <w:rFonts w:cs="Calibri"/>
                <w:i/>
                <w:szCs w:val="20"/>
                <w:highlight w:val="lightGray"/>
              </w:rPr>
              <w:t>general</w:t>
            </w:r>
          </w:p>
        </w:tc>
        <w:tc>
          <w:tcPr>
            <w:tcW w:w="0" w:type="auto"/>
            <w:vAlign w:val="center"/>
          </w:tcPr>
          <w:p w14:paraId="46FEE7F1"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szCs w:val="20"/>
              </w:rPr>
            </w:pPr>
            <w:r w:rsidRPr="00E7759A">
              <w:rPr>
                <w:rFonts w:cs="Calibri"/>
                <w:szCs w:val="20"/>
              </w:rPr>
              <w:t>Situation has a general scope.</w:t>
            </w:r>
          </w:p>
        </w:tc>
      </w:tr>
      <w:tr w:rsidR="004403DC" w:rsidRPr="00673D5D" w14:paraId="437389FD" w14:textId="77777777" w:rsidTr="00BA458F">
        <w:tc>
          <w:tcPr>
            <w:tcW w:w="0" w:type="auto"/>
            <w:vAlign w:val="center"/>
          </w:tcPr>
          <w:p w14:paraId="08606674" w14:textId="77777777" w:rsidR="004403DC" w:rsidRPr="00614453" w:rsidRDefault="004403DC" w:rsidP="00946705">
            <w:pPr>
              <w:pStyle w:val="Tablebody"/>
              <w:widowControl w:val="0"/>
              <w:autoSpaceDE w:val="0"/>
              <w:autoSpaceDN w:val="0"/>
              <w:adjustRightInd w:val="0"/>
              <w:spacing w:before="0" w:after="0"/>
              <w:jc w:val="both"/>
              <w:rPr>
                <w:rFonts w:cs="Calibri"/>
                <w:i/>
                <w:szCs w:val="20"/>
                <w:highlight w:val="lightGray"/>
              </w:rPr>
            </w:pPr>
            <w:r w:rsidRPr="00614453">
              <w:rPr>
                <w:rFonts w:cs="Calibri"/>
                <w:i/>
                <w:szCs w:val="20"/>
                <w:highlight w:val="lightGray"/>
              </w:rPr>
              <w:t>operator</w:t>
            </w:r>
          </w:p>
        </w:tc>
        <w:tc>
          <w:tcPr>
            <w:tcW w:w="0" w:type="auto"/>
            <w:vAlign w:val="center"/>
          </w:tcPr>
          <w:p w14:paraId="75471813"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szCs w:val="20"/>
              </w:rPr>
            </w:pPr>
            <w:r w:rsidRPr="00E7759A">
              <w:rPr>
                <w:rFonts w:cs="Calibri"/>
                <w:szCs w:val="20"/>
              </w:rPr>
              <w:t>Situation scope is a specific OPERATOR.</w:t>
            </w:r>
          </w:p>
        </w:tc>
      </w:tr>
      <w:tr w:rsidR="004403DC" w:rsidRPr="00673D5D" w14:paraId="14BB65DE" w14:textId="77777777" w:rsidTr="00BA458F">
        <w:tc>
          <w:tcPr>
            <w:tcW w:w="0" w:type="auto"/>
            <w:vAlign w:val="center"/>
          </w:tcPr>
          <w:p w14:paraId="428176C4" w14:textId="77777777" w:rsidR="004403DC" w:rsidRPr="00614453" w:rsidRDefault="004403DC" w:rsidP="00946705">
            <w:pPr>
              <w:pStyle w:val="Tablebody"/>
              <w:widowControl w:val="0"/>
              <w:autoSpaceDE w:val="0"/>
              <w:autoSpaceDN w:val="0"/>
              <w:adjustRightInd w:val="0"/>
              <w:spacing w:before="0" w:after="0"/>
              <w:jc w:val="both"/>
              <w:rPr>
                <w:rFonts w:cs="Calibri"/>
                <w:i/>
                <w:szCs w:val="20"/>
                <w:highlight w:val="lightGray"/>
              </w:rPr>
            </w:pPr>
            <w:r w:rsidRPr="00614453">
              <w:rPr>
                <w:rFonts w:cs="Calibri"/>
                <w:i/>
                <w:szCs w:val="20"/>
                <w:highlight w:val="lightGray"/>
              </w:rPr>
              <w:t>network</w:t>
            </w:r>
          </w:p>
        </w:tc>
        <w:tc>
          <w:tcPr>
            <w:tcW w:w="0" w:type="auto"/>
            <w:vAlign w:val="center"/>
          </w:tcPr>
          <w:p w14:paraId="7BB61E75"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szCs w:val="20"/>
              </w:rPr>
            </w:pPr>
            <w:r w:rsidRPr="00E7759A">
              <w:rPr>
                <w:rFonts w:cs="Calibri"/>
                <w:szCs w:val="20"/>
              </w:rPr>
              <w:t>Situation scope is whole NETWORK.</w:t>
            </w:r>
          </w:p>
        </w:tc>
      </w:tr>
      <w:tr w:rsidR="004403DC" w:rsidRPr="00673D5D" w14:paraId="509C3F19" w14:textId="77777777" w:rsidTr="00BA458F">
        <w:tc>
          <w:tcPr>
            <w:tcW w:w="0" w:type="auto"/>
            <w:vAlign w:val="center"/>
          </w:tcPr>
          <w:p w14:paraId="743FB6C2" w14:textId="77777777" w:rsidR="004403DC" w:rsidRPr="00614453" w:rsidRDefault="004403DC" w:rsidP="00946705">
            <w:pPr>
              <w:pStyle w:val="Tablebody"/>
              <w:widowControl w:val="0"/>
              <w:autoSpaceDE w:val="0"/>
              <w:autoSpaceDN w:val="0"/>
              <w:adjustRightInd w:val="0"/>
              <w:spacing w:before="0" w:after="0"/>
              <w:jc w:val="both"/>
              <w:rPr>
                <w:rFonts w:cs="Calibri"/>
                <w:i/>
                <w:szCs w:val="20"/>
                <w:highlight w:val="lightGray"/>
              </w:rPr>
            </w:pPr>
            <w:r w:rsidRPr="00614453">
              <w:rPr>
                <w:rFonts w:cs="Calibri"/>
                <w:i/>
                <w:szCs w:val="20"/>
                <w:highlight w:val="lightGray"/>
              </w:rPr>
              <w:lastRenderedPageBreak/>
              <w:t>route</w:t>
            </w:r>
          </w:p>
        </w:tc>
        <w:tc>
          <w:tcPr>
            <w:tcW w:w="0" w:type="auto"/>
            <w:vAlign w:val="center"/>
          </w:tcPr>
          <w:p w14:paraId="4B532AC2"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szCs w:val="20"/>
              </w:rPr>
            </w:pPr>
            <w:r w:rsidRPr="00E7759A">
              <w:rPr>
                <w:rFonts w:cs="Calibri"/>
                <w:szCs w:val="20"/>
              </w:rPr>
              <w:t>Situation scope is a specific ROUTE.</w:t>
            </w:r>
          </w:p>
        </w:tc>
      </w:tr>
      <w:tr w:rsidR="004403DC" w:rsidRPr="00E435FE" w14:paraId="48F2989A" w14:textId="77777777" w:rsidTr="00BA458F">
        <w:tc>
          <w:tcPr>
            <w:tcW w:w="0" w:type="auto"/>
            <w:vAlign w:val="center"/>
          </w:tcPr>
          <w:p w14:paraId="152D8E22" w14:textId="77777777" w:rsidR="004403DC" w:rsidRPr="00614453" w:rsidRDefault="004403DC" w:rsidP="00946705">
            <w:pPr>
              <w:pStyle w:val="Tablebody"/>
              <w:widowControl w:val="0"/>
              <w:autoSpaceDE w:val="0"/>
              <w:autoSpaceDN w:val="0"/>
              <w:adjustRightInd w:val="0"/>
              <w:spacing w:before="0" w:after="0"/>
              <w:jc w:val="both"/>
              <w:rPr>
                <w:rFonts w:cs="Calibri"/>
                <w:i/>
                <w:szCs w:val="20"/>
                <w:highlight w:val="lightGray"/>
              </w:rPr>
            </w:pPr>
            <w:r w:rsidRPr="00614453">
              <w:rPr>
                <w:rFonts w:cs="Calibri"/>
                <w:i/>
                <w:szCs w:val="20"/>
                <w:highlight w:val="lightGray"/>
              </w:rPr>
              <w:t>line</w:t>
            </w:r>
          </w:p>
        </w:tc>
        <w:tc>
          <w:tcPr>
            <w:tcW w:w="0" w:type="auto"/>
            <w:vAlign w:val="center"/>
          </w:tcPr>
          <w:p w14:paraId="0FB25EFC"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szCs w:val="20"/>
              </w:rPr>
            </w:pPr>
            <w:r w:rsidRPr="00E7759A">
              <w:rPr>
                <w:rFonts w:cs="Calibri"/>
                <w:szCs w:val="20"/>
              </w:rPr>
              <w:t>Situation scope is a specific LINE.</w:t>
            </w:r>
          </w:p>
        </w:tc>
      </w:tr>
      <w:tr w:rsidR="004403DC" w:rsidRPr="00E435FE" w14:paraId="3EF280C1" w14:textId="77777777" w:rsidTr="00BA458F">
        <w:tc>
          <w:tcPr>
            <w:tcW w:w="0" w:type="auto"/>
            <w:vAlign w:val="center"/>
          </w:tcPr>
          <w:p w14:paraId="1DD5287C" w14:textId="77777777" w:rsidR="004403DC" w:rsidRPr="00614453" w:rsidRDefault="004403DC" w:rsidP="00946705">
            <w:pPr>
              <w:pStyle w:val="Tablebody"/>
              <w:widowControl w:val="0"/>
              <w:autoSpaceDE w:val="0"/>
              <w:autoSpaceDN w:val="0"/>
              <w:adjustRightInd w:val="0"/>
              <w:spacing w:before="0" w:after="0"/>
              <w:jc w:val="both"/>
              <w:rPr>
                <w:rFonts w:cs="Calibri"/>
                <w:i/>
                <w:szCs w:val="20"/>
                <w:highlight w:val="lightGray"/>
              </w:rPr>
            </w:pPr>
            <w:r w:rsidRPr="00614453">
              <w:rPr>
                <w:rFonts w:cs="Calibri"/>
                <w:i/>
                <w:szCs w:val="20"/>
                <w:highlight w:val="lightGray"/>
              </w:rPr>
              <w:t>place</w:t>
            </w:r>
          </w:p>
        </w:tc>
        <w:tc>
          <w:tcPr>
            <w:tcW w:w="0" w:type="auto"/>
            <w:vAlign w:val="center"/>
          </w:tcPr>
          <w:p w14:paraId="157EDD0A"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szCs w:val="20"/>
              </w:rPr>
            </w:pPr>
            <w:r w:rsidRPr="00E7759A">
              <w:rPr>
                <w:rFonts w:cs="Calibri"/>
                <w:szCs w:val="20"/>
              </w:rPr>
              <w:t>Situation scope is a specific PLACE.</w:t>
            </w:r>
          </w:p>
        </w:tc>
      </w:tr>
      <w:tr w:rsidR="004403DC" w:rsidRPr="00E435FE" w14:paraId="696EF4CB" w14:textId="77777777" w:rsidTr="00BA458F">
        <w:tc>
          <w:tcPr>
            <w:tcW w:w="0" w:type="auto"/>
            <w:vAlign w:val="center"/>
          </w:tcPr>
          <w:p w14:paraId="784247D3" w14:textId="77777777" w:rsidR="004403DC" w:rsidRPr="00614453" w:rsidRDefault="004403DC" w:rsidP="00946705">
            <w:pPr>
              <w:pStyle w:val="Tablebody"/>
              <w:widowControl w:val="0"/>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StopPlace</w:t>
            </w:r>
            <w:proofErr w:type="spellEnd"/>
          </w:p>
        </w:tc>
        <w:tc>
          <w:tcPr>
            <w:tcW w:w="0" w:type="auto"/>
            <w:vAlign w:val="center"/>
          </w:tcPr>
          <w:p w14:paraId="21CA5015"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szCs w:val="20"/>
              </w:rPr>
            </w:pPr>
            <w:r w:rsidRPr="00E7759A">
              <w:rPr>
                <w:rFonts w:cs="Calibri"/>
                <w:szCs w:val="20"/>
              </w:rPr>
              <w:t>Situation scope is a specific STOP PLACE.</w:t>
            </w:r>
          </w:p>
        </w:tc>
      </w:tr>
      <w:tr w:rsidR="004403DC" w:rsidRPr="00673D5D" w14:paraId="7336C0C2" w14:textId="77777777" w:rsidTr="00BA458F">
        <w:trPr>
          <w:hidden/>
        </w:trPr>
        <w:tc>
          <w:tcPr>
            <w:tcW w:w="0" w:type="auto"/>
            <w:vAlign w:val="center"/>
          </w:tcPr>
          <w:p w14:paraId="60B1EE4E" w14:textId="77777777" w:rsidR="004403DC" w:rsidRPr="00E7759A" w:rsidRDefault="004403DC" w:rsidP="00946705">
            <w:pPr>
              <w:pStyle w:val="Tablebody"/>
              <w:widowControl w:val="0"/>
              <w:autoSpaceDE w:val="0"/>
              <w:autoSpaceDN w:val="0"/>
              <w:adjustRightInd w:val="0"/>
              <w:spacing w:before="0" w:after="0"/>
              <w:jc w:val="both"/>
              <w:rPr>
                <w:rFonts w:cs="Calibri"/>
                <w:i/>
                <w:vanish/>
                <w:szCs w:val="20"/>
                <w:highlight w:val="cyan"/>
              </w:rPr>
            </w:pPr>
            <w:proofErr w:type="spellStart"/>
            <w:r w:rsidRPr="00E7759A">
              <w:rPr>
                <w:rFonts w:cs="Calibri"/>
                <w:i/>
                <w:vanish/>
                <w:szCs w:val="20"/>
                <w:highlight w:val="cyan"/>
              </w:rPr>
              <w:t>stopPlaceComponent</w:t>
            </w:r>
            <w:proofErr w:type="spellEnd"/>
          </w:p>
        </w:tc>
        <w:tc>
          <w:tcPr>
            <w:tcW w:w="0" w:type="auto"/>
            <w:vAlign w:val="center"/>
          </w:tcPr>
          <w:p w14:paraId="25100905"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vanish/>
                <w:szCs w:val="20"/>
              </w:rPr>
            </w:pPr>
            <w:r w:rsidRPr="00E7759A">
              <w:rPr>
                <w:rFonts w:cs="Calibri"/>
                <w:vanish/>
                <w:szCs w:val="20"/>
                <w:highlight w:val="cyan"/>
              </w:rPr>
              <w:t>Situation scope is a specific STOP PLACE COMPONENT.</w:t>
            </w:r>
          </w:p>
        </w:tc>
      </w:tr>
      <w:tr w:rsidR="004403DC" w:rsidRPr="00673D5D" w14:paraId="34BCB3D9" w14:textId="77777777" w:rsidTr="00BA458F">
        <w:tc>
          <w:tcPr>
            <w:tcW w:w="0" w:type="auto"/>
            <w:vAlign w:val="center"/>
          </w:tcPr>
          <w:p w14:paraId="168DB84F" w14:textId="77777777" w:rsidR="004403DC" w:rsidRPr="00614453" w:rsidRDefault="004403DC" w:rsidP="00946705">
            <w:pPr>
              <w:pStyle w:val="Tablebody"/>
              <w:widowControl w:val="0"/>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stopPoint</w:t>
            </w:r>
            <w:proofErr w:type="spellEnd"/>
          </w:p>
        </w:tc>
        <w:tc>
          <w:tcPr>
            <w:tcW w:w="0" w:type="auto"/>
            <w:vAlign w:val="center"/>
          </w:tcPr>
          <w:p w14:paraId="55E45C7B"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szCs w:val="20"/>
              </w:rPr>
            </w:pPr>
            <w:r w:rsidRPr="00E7759A">
              <w:rPr>
                <w:rFonts w:cs="Calibri"/>
                <w:szCs w:val="20"/>
              </w:rPr>
              <w:t>Situation scope is a specific STOP POINT.</w:t>
            </w:r>
          </w:p>
        </w:tc>
      </w:tr>
      <w:tr w:rsidR="004403DC" w:rsidRPr="00E435FE" w14:paraId="3FA8A065" w14:textId="77777777" w:rsidTr="00BA458F">
        <w:tc>
          <w:tcPr>
            <w:tcW w:w="0" w:type="auto"/>
            <w:vAlign w:val="center"/>
          </w:tcPr>
          <w:p w14:paraId="464C6B84" w14:textId="77777777" w:rsidR="004403DC" w:rsidRPr="00614453" w:rsidRDefault="004403DC" w:rsidP="00946705">
            <w:pPr>
              <w:pStyle w:val="Tablebody"/>
              <w:widowControl w:val="0"/>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vehicleJourney</w:t>
            </w:r>
            <w:proofErr w:type="spellEnd"/>
          </w:p>
        </w:tc>
        <w:tc>
          <w:tcPr>
            <w:tcW w:w="0" w:type="auto"/>
            <w:vAlign w:val="center"/>
          </w:tcPr>
          <w:p w14:paraId="7CC57F11"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szCs w:val="20"/>
              </w:rPr>
            </w:pPr>
            <w:r w:rsidRPr="00E7759A">
              <w:rPr>
                <w:rFonts w:cs="Calibri"/>
                <w:szCs w:val="20"/>
              </w:rPr>
              <w:t>Situation scope is a specific VEHICLE JOURNEY.</w:t>
            </w:r>
          </w:p>
        </w:tc>
      </w:tr>
      <w:tr w:rsidR="004403DC" w:rsidRPr="00673D5D" w14:paraId="511731D5" w14:textId="77777777" w:rsidTr="00BA458F">
        <w:trPr>
          <w:hidden/>
        </w:trPr>
        <w:tc>
          <w:tcPr>
            <w:tcW w:w="0" w:type="auto"/>
            <w:vAlign w:val="center"/>
          </w:tcPr>
          <w:p w14:paraId="431E07DA" w14:textId="77777777" w:rsidR="004403DC" w:rsidRPr="00E7759A" w:rsidRDefault="004403DC" w:rsidP="00946705">
            <w:pPr>
              <w:pStyle w:val="Tablebody"/>
              <w:widowControl w:val="0"/>
              <w:autoSpaceDE w:val="0"/>
              <w:autoSpaceDN w:val="0"/>
              <w:adjustRightInd w:val="0"/>
              <w:spacing w:before="0" w:after="0"/>
              <w:jc w:val="both"/>
              <w:rPr>
                <w:rFonts w:cs="Calibri"/>
                <w:i/>
                <w:vanish/>
                <w:szCs w:val="20"/>
                <w:highlight w:val="cyan"/>
                <w:lang w:eastAsia="ar-SA"/>
              </w:rPr>
            </w:pPr>
            <w:proofErr w:type="spellStart"/>
            <w:r w:rsidRPr="00E7759A">
              <w:rPr>
                <w:rFonts w:cs="Calibri"/>
                <w:i/>
                <w:vanish/>
                <w:szCs w:val="20"/>
                <w:highlight w:val="cyan"/>
              </w:rPr>
              <w:t>datedVehicleJourney</w:t>
            </w:r>
            <w:proofErr w:type="spellEnd"/>
          </w:p>
        </w:tc>
        <w:tc>
          <w:tcPr>
            <w:tcW w:w="0" w:type="auto"/>
            <w:vAlign w:val="center"/>
          </w:tcPr>
          <w:p w14:paraId="722002C5"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vanish/>
                <w:szCs w:val="20"/>
                <w:highlight w:val="cyan"/>
              </w:rPr>
            </w:pPr>
            <w:r w:rsidRPr="00E7759A">
              <w:rPr>
                <w:rFonts w:cs="Calibri"/>
                <w:vanish/>
                <w:szCs w:val="20"/>
                <w:highlight w:val="cyan"/>
              </w:rPr>
              <w:t>Situation scope is a specific DATED VEHICLE JOURNEY.</w:t>
            </w:r>
          </w:p>
        </w:tc>
      </w:tr>
      <w:tr w:rsidR="004403DC" w:rsidRPr="00673D5D" w14:paraId="69A686A0" w14:textId="77777777" w:rsidTr="00BA458F">
        <w:trPr>
          <w:hidden/>
        </w:trPr>
        <w:tc>
          <w:tcPr>
            <w:tcW w:w="0" w:type="auto"/>
            <w:vAlign w:val="center"/>
          </w:tcPr>
          <w:p w14:paraId="01DF925F" w14:textId="77777777" w:rsidR="004403DC" w:rsidRPr="00E7759A" w:rsidRDefault="004403DC" w:rsidP="00946705">
            <w:pPr>
              <w:pStyle w:val="Tablebody"/>
              <w:widowControl w:val="0"/>
              <w:autoSpaceDE w:val="0"/>
              <w:autoSpaceDN w:val="0"/>
              <w:adjustRightInd w:val="0"/>
              <w:spacing w:before="0" w:after="0"/>
              <w:jc w:val="both"/>
              <w:rPr>
                <w:rFonts w:cs="Calibri"/>
                <w:i/>
                <w:vanish/>
                <w:szCs w:val="20"/>
                <w:highlight w:val="cyan"/>
              </w:rPr>
            </w:pPr>
            <w:proofErr w:type="spellStart"/>
            <w:r w:rsidRPr="00E7759A">
              <w:rPr>
                <w:rFonts w:cs="Calibri"/>
                <w:i/>
                <w:vanish/>
                <w:szCs w:val="20"/>
                <w:highlight w:val="cyan"/>
              </w:rPr>
              <w:t>connectionLink</w:t>
            </w:r>
            <w:proofErr w:type="spellEnd"/>
          </w:p>
        </w:tc>
        <w:tc>
          <w:tcPr>
            <w:tcW w:w="0" w:type="auto"/>
            <w:vAlign w:val="center"/>
          </w:tcPr>
          <w:p w14:paraId="78FEFFC1"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vanish/>
                <w:szCs w:val="20"/>
                <w:highlight w:val="cyan"/>
              </w:rPr>
            </w:pPr>
            <w:r w:rsidRPr="00E7759A">
              <w:rPr>
                <w:rFonts w:cs="Calibri"/>
                <w:vanish/>
                <w:szCs w:val="20"/>
                <w:highlight w:val="cyan"/>
              </w:rPr>
              <w:t>Situation scope is a specific CONNECTION LINK.</w:t>
            </w:r>
          </w:p>
        </w:tc>
      </w:tr>
      <w:tr w:rsidR="004403DC" w:rsidRPr="00673D5D" w14:paraId="3204F519" w14:textId="77777777" w:rsidTr="00BA458F">
        <w:trPr>
          <w:hidden/>
        </w:trPr>
        <w:tc>
          <w:tcPr>
            <w:tcW w:w="0" w:type="auto"/>
            <w:vAlign w:val="center"/>
          </w:tcPr>
          <w:p w14:paraId="34878E1A" w14:textId="77777777" w:rsidR="004403DC" w:rsidRPr="00E7759A" w:rsidRDefault="004403DC" w:rsidP="00946705">
            <w:pPr>
              <w:pStyle w:val="Tablebody"/>
              <w:widowControl w:val="0"/>
              <w:autoSpaceDE w:val="0"/>
              <w:autoSpaceDN w:val="0"/>
              <w:adjustRightInd w:val="0"/>
              <w:spacing w:before="0" w:after="0"/>
              <w:jc w:val="both"/>
              <w:rPr>
                <w:rFonts w:cs="Calibri"/>
                <w:i/>
                <w:vanish/>
                <w:szCs w:val="20"/>
                <w:highlight w:val="cyan"/>
                <w:lang w:eastAsia="ar-SA"/>
              </w:rPr>
            </w:pPr>
            <w:r w:rsidRPr="00E7759A">
              <w:rPr>
                <w:rFonts w:cs="Calibri"/>
                <w:i/>
                <w:vanish/>
                <w:szCs w:val="20"/>
                <w:highlight w:val="cyan"/>
              </w:rPr>
              <w:t>interchange</w:t>
            </w:r>
          </w:p>
        </w:tc>
        <w:tc>
          <w:tcPr>
            <w:tcW w:w="0" w:type="auto"/>
            <w:vAlign w:val="center"/>
          </w:tcPr>
          <w:p w14:paraId="4F635D73"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vanish/>
                <w:szCs w:val="20"/>
                <w:highlight w:val="cyan"/>
              </w:rPr>
            </w:pPr>
            <w:r w:rsidRPr="00E7759A">
              <w:rPr>
                <w:rFonts w:cs="Calibri"/>
                <w:vanish/>
                <w:szCs w:val="20"/>
                <w:highlight w:val="cyan"/>
              </w:rPr>
              <w:t>Situation scope is a specific INTERCHANGE between VEHICLE JOURNEYs.</w:t>
            </w:r>
          </w:p>
        </w:tc>
      </w:tr>
      <w:tr w:rsidR="004403DC" w:rsidRPr="00673D5D" w14:paraId="5FD90184" w14:textId="77777777" w:rsidTr="00BA458F">
        <w:trPr>
          <w:hidden/>
        </w:trPr>
        <w:tc>
          <w:tcPr>
            <w:tcW w:w="0" w:type="auto"/>
            <w:vAlign w:val="center"/>
          </w:tcPr>
          <w:p w14:paraId="033B7E47" w14:textId="77777777" w:rsidR="004403DC" w:rsidRPr="00E7759A" w:rsidRDefault="004403DC" w:rsidP="00946705">
            <w:pPr>
              <w:pStyle w:val="Tablebody"/>
              <w:widowControl w:val="0"/>
              <w:autoSpaceDE w:val="0"/>
              <w:autoSpaceDN w:val="0"/>
              <w:adjustRightInd w:val="0"/>
              <w:spacing w:before="0" w:after="0"/>
              <w:jc w:val="both"/>
              <w:rPr>
                <w:rFonts w:cs="Calibri"/>
                <w:i/>
                <w:vanish/>
                <w:szCs w:val="20"/>
                <w:highlight w:val="cyan"/>
              </w:rPr>
            </w:pPr>
            <w:proofErr w:type="spellStart"/>
            <w:r w:rsidRPr="00E7759A">
              <w:rPr>
                <w:rFonts w:cs="Calibri"/>
                <w:i/>
                <w:vanish/>
                <w:szCs w:val="20"/>
                <w:highlight w:val="cyan"/>
              </w:rPr>
              <w:t>allPT</w:t>
            </w:r>
            <w:proofErr w:type="spellEnd"/>
          </w:p>
        </w:tc>
        <w:tc>
          <w:tcPr>
            <w:tcW w:w="0" w:type="auto"/>
            <w:vAlign w:val="center"/>
          </w:tcPr>
          <w:p w14:paraId="1C681421"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vanish/>
                <w:szCs w:val="20"/>
                <w:highlight w:val="cyan"/>
              </w:rPr>
            </w:pPr>
            <w:r w:rsidRPr="00E7759A">
              <w:rPr>
                <w:rFonts w:cs="Calibri"/>
                <w:vanish/>
                <w:szCs w:val="20"/>
                <w:highlight w:val="cyan"/>
              </w:rPr>
              <w:t>Situation scope are all PT.</w:t>
            </w:r>
          </w:p>
        </w:tc>
      </w:tr>
      <w:tr w:rsidR="004403DC" w:rsidRPr="00673D5D" w14:paraId="0E055073" w14:textId="77777777" w:rsidTr="00BA458F">
        <w:trPr>
          <w:hidden/>
        </w:trPr>
        <w:tc>
          <w:tcPr>
            <w:tcW w:w="0" w:type="auto"/>
            <w:vAlign w:val="center"/>
          </w:tcPr>
          <w:p w14:paraId="231C1965" w14:textId="77777777" w:rsidR="004403DC" w:rsidRPr="00E7759A" w:rsidRDefault="004403DC" w:rsidP="00946705">
            <w:pPr>
              <w:pStyle w:val="Tablebody"/>
              <w:widowControl w:val="0"/>
              <w:autoSpaceDE w:val="0"/>
              <w:autoSpaceDN w:val="0"/>
              <w:adjustRightInd w:val="0"/>
              <w:spacing w:before="0" w:after="0"/>
              <w:jc w:val="both"/>
              <w:rPr>
                <w:rFonts w:cs="Calibri"/>
                <w:i/>
                <w:vanish/>
                <w:szCs w:val="20"/>
                <w:highlight w:val="cyan"/>
              </w:rPr>
            </w:pPr>
            <w:r w:rsidRPr="00E7759A">
              <w:rPr>
                <w:rFonts w:cs="Calibri"/>
                <w:i/>
                <w:vanish/>
                <w:szCs w:val="20"/>
                <w:highlight w:val="cyan"/>
              </w:rPr>
              <w:t>road</w:t>
            </w:r>
          </w:p>
        </w:tc>
        <w:tc>
          <w:tcPr>
            <w:tcW w:w="0" w:type="auto"/>
            <w:vAlign w:val="center"/>
          </w:tcPr>
          <w:p w14:paraId="0806F583" w14:textId="77777777" w:rsidR="004403DC" w:rsidRPr="00E7759A" w:rsidRDefault="004403DC" w:rsidP="00946705">
            <w:pPr>
              <w:pStyle w:val="Tablebody"/>
              <w:widowControl w:val="0"/>
              <w:tabs>
                <w:tab w:val="left" w:pos="720"/>
              </w:tabs>
              <w:autoSpaceDE w:val="0"/>
              <w:autoSpaceDN w:val="0"/>
              <w:adjustRightInd w:val="0"/>
              <w:spacing w:before="0" w:after="0"/>
              <w:jc w:val="both"/>
              <w:rPr>
                <w:rFonts w:cs="Calibri"/>
                <w:vanish/>
                <w:szCs w:val="20"/>
              </w:rPr>
            </w:pPr>
            <w:r w:rsidRPr="00E7759A">
              <w:rPr>
                <w:rFonts w:cs="Calibri"/>
                <w:vanish/>
                <w:szCs w:val="20"/>
                <w:highlight w:val="cyan"/>
              </w:rPr>
              <w:t>Situation scope is a specific ROAD.</w:t>
            </w:r>
          </w:p>
        </w:tc>
      </w:tr>
    </w:tbl>
    <w:p w14:paraId="7CEC058B" w14:textId="77777777" w:rsidR="004403DC" w:rsidRPr="003D07B7" w:rsidRDefault="004403DC" w:rsidP="004403DC">
      <w:pPr>
        <w:pStyle w:val="Titre5"/>
        <w:keepNext w:val="0"/>
        <w:widowControl w:val="0"/>
        <w:suppressAutoHyphens w:val="0"/>
        <w:rPr>
          <w:rFonts w:ascii="Arial" w:hAnsi="Arial" w:cs="Arial"/>
          <w:lang w:val="fr-FR"/>
        </w:rPr>
      </w:pPr>
      <w:bookmarkStart w:id="433" w:name="_Ref66200174"/>
      <w:r w:rsidRPr="003D07B7">
        <w:rPr>
          <w:rFonts w:ascii="Arial" w:hAnsi="Arial" w:cs="Arial"/>
          <w:lang w:val="fr-FR"/>
        </w:rPr>
        <w:t>Description de la structure ‘</w:t>
      </w:r>
      <w:proofErr w:type="spellStart"/>
      <w:r w:rsidRPr="003D07B7">
        <w:rPr>
          <w:rFonts w:ascii="Arial" w:hAnsi="Arial" w:cs="Arial"/>
          <w:lang w:val="fr-FR"/>
        </w:rPr>
        <w:t>Consequences</w:t>
      </w:r>
      <w:proofErr w:type="spellEnd"/>
      <w:r w:rsidRPr="003D07B7">
        <w:rPr>
          <w:rFonts w:ascii="Arial" w:hAnsi="Arial" w:cs="Arial"/>
          <w:lang w:val="fr-FR"/>
        </w:rPr>
        <w:t>’</w:t>
      </w:r>
      <w:bookmarkEnd w:id="433"/>
    </w:p>
    <w:tbl>
      <w:tblPr>
        <w:tblW w:w="1020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663"/>
        <w:gridCol w:w="279"/>
        <w:gridCol w:w="1458"/>
        <w:gridCol w:w="827"/>
        <w:gridCol w:w="1654"/>
        <w:gridCol w:w="5320"/>
      </w:tblGrid>
      <w:tr w:rsidR="004403DC" w:rsidRPr="00E32CB2" w14:paraId="3AA6588B" w14:textId="77777777" w:rsidTr="0044620C">
        <w:tc>
          <w:tcPr>
            <w:tcW w:w="3227" w:type="dxa"/>
            <w:gridSpan w:val="4"/>
            <w:tcBorders>
              <w:top w:val="single" w:sz="4" w:space="0" w:color="000000"/>
            </w:tcBorders>
            <w:vAlign w:val="center"/>
          </w:tcPr>
          <w:p w14:paraId="059DA76D" w14:textId="77777777" w:rsidR="004403DC" w:rsidRPr="0044620C" w:rsidRDefault="004403DC" w:rsidP="00946705">
            <w:pPr>
              <w:pStyle w:val="Tableheader-"/>
              <w:widowControl w:val="0"/>
              <w:autoSpaceDE w:val="0"/>
              <w:autoSpaceDN w:val="0"/>
              <w:adjustRightInd w:val="0"/>
              <w:spacing w:before="0" w:after="0"/>
              <w:jc w:val="both"/>
              <w:rPr>
                <w:rFonts w:ascii="Calibri" w:hAnsi="Calibri" w:cs="Calibri"/>
                <w:b/>
                <w:i/>
                <w:iCs/>
                <w:sz w:val="20"/>
                <w:szCs w:val="20"/>
                <w:highlight w:val="cyan"/>
              </w:rPr>
            </w:pPr>
            <w:proofErr w:type="spellStart"/>
            <w:r w:rsidRPr="0044620C">
              <w:rPr>
                <w:rFonts w:ascii="Calibri" w:hAnsi="Calibri" w:cs="Calibri"/>
                <w:b/>
                <w:i/>
                <w:sz w:val="20"/>
                <w:szCs w:val="20"/>
                <w:highlight w:val="cyan"/>
              </w:rPr>
              <w:t>PtConsequence</w:t>
            </w:r>
            <w:proofErr w:type="spellEnd"/>
          </w:p>
        </w:tc>
        <w:tc>
          <w:tcPr>
            <w:tcW w:w="1654" w:type="dxa"/>
            <w:tcBorders>
              <w:top w:val="single" w:sz="4" w:space="0" w:color="000000"/>
            </w:tcBorders>
            <w:vAlign w:val="center"/>
          </w:tcPr>
          <w:p w14:paraId="0C2CB2E1" w14:textId="77777777" w:rsidR="004403DC" w:rsidRPr="00E7759A" w:rsidRDefault="004403DC" w:rsidP="00946705">
            <w:pPr>
              <w:pStyle w:val="Tableheader-"/>
              <w:widowControl w:val="0"/>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320" w:type="dxa"/>
            <w:tcBorders>
              <w:top w:val="single" w:sz="4" w:space="0" w:color="000000"/>
            </w:tcBorders>
            <w:vAlign w:val="center"/>
          </w:tcPr>
          <w:p w14:paraId="29D710A5" w14:textId="774A1445" w:rsidR="004403DC" w:rsidRPr="0044620C" w:rsidRDefault="004403DC" w:rsidP="00946705">
            <w:pPr>
              <w:pStyle w:val="Tableheader-"/>
              <w:widowControl w:val="0"/>
              <w:autoSpaceDE w:val="0"/>
              <w:autoSpaceDN w:val="0"/>
              <w:adjustRightInd w:val="0"/>
              <w:spacing w:before="0" w:after="0"/>
              <w:jc w:val="both"/>
              <w:rPr>
                <w:rFonts w:ascii="Calibri" w:hAnsi="Calibri" w:cs="Calibri"/>
                <w:sz w:val="20"/>
                <w:szCs w:val="20"/>
                <w:lang w:val="fr-FR"/>
              </w:rPr>
            </w:pPr>
            <w:r w:rsidRPr="0044620C">
              <w:rPr>
                <w:rFonts w:ascii="Calibri" w:hAnsi="Calibri" w:cs="Calibri"/>
                <w:sz w:val="20"/>
                <w:szCs w:val="20"/>
                <w:lang w:val="fr-FR"/>
              </w:rPr>
              <w:t xml:space="preserve">Effet </w:t>
            </w:r>
            <w:r w:rsidR="0044620C" w:rsidRPr="0044620C">
              <w:rPr>
                <w:rFonts w:ascii="Calibri" w:hAnsi="Calibri" w:cs="Calibri"/>
                <w:sz w:val="20"/>
                <w:szCs w:val="20"/>
                <w:lang w:val="fr-FR"/>
              </w:rPr>
              <w:t>d’une</w:t>
            </w:r>
            <w:r w:rsidRPr="0044620C">
              <w:rPr>
                <w:rFonts w:ascii="Calibri" w:hAnsi="Calibri" w:cs="Calibri"/>
                <w:sz w:val="20"/>
                <w:szCs w:val="20"/>
                <w:lang w:val="fr-FR"/>
              </w:rPr>
              <w:t xml:space="preserve"> SITUATION </w:t>
            </w:r>
            <w:r w:rsidR="0044620C">
              <w:rPr>
                <w:rFonts w:ascii="Calibri" w:hAnsi="Calibri" w:cs="Calibri"/>
                <w:sz w:val="20"/>
                <w:szCs w:val="20"/>
                <w:lang w:val="fr-FR"/>
              </w:rPr>
              <w:t>sur le</w:t>
            </w:r>
            <w:r w:rsidRPr="0044620C">
              <w:rPr>
                <w:rFonts w:ascii="Calibri" w:hAnsi="Calibri" w:cs="Calibri"/>
                <w:sz w:val="20"/>
                <w:szCs w:val="20"/>
                <w:lang w:val="fr-FR"/>
              </w:rPr>
              <w:t xml:space="preserve"> service</w:t>
            </w:r>
          </w:p>
        </w:tc>
      </w:tr>
      <w:tr w:rsidR="004403DC" w:rsidRPr="00E7759A" w14:paraId="0C718365" w14:textId="77777777" w:rsidTr="00446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63" w:type="dxa"/>
            <w:vMerge w:val="restart"/>
            <w:tcBorders>
              <w:top w:val="single" w:sz="6" w:space="0" w:color="000000"/>
              <w:left w:val="single" w:sz="6" w:space="0" w:color="000000"/>
              <w:right w:val="single" w:sz="6" w:space="0" w:color="000000"/>
            </w:tcBorders>
            <w:vAlign w:val="center"/>
          </w:tcPr>
          <w:p w14:paraId="1A9F94BB" w14:textId="77777777" w:rsidR="004403DC" w:rsidRPr="00E7759A" w:rsidRDefault="004403DC" w:rsidP="00946705">
            <w:pPr>
              <w:pStyle w:val="Tablebody-"/>
              <w:widowControl w:val="0"/>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Time</w:t>
            </w:r>
          </w:p>
        </w:tc>
        <w:tc>
          <w:tcPr>
            <w:tcW w:w="1737" w:type="dxa"/>
            <w:gridSpan w:val="2"/>
            <w:tcBorders>
              <w:top w:val="single" w:sz="6" w:space="0" w:color="000000"/>
              <w:left w:val="single" w:sz="6" w:space="0" w:color="000000"/>
              <w:bottom w:val="single" w:sz="6" w:space="0" w:color="000000"/>
              <w:right w:val="single" w:sz="6" w:space="0" w:color="000000"/>
            </w:tcBorders>
            <w:vAlign w:val="center"/>
          </w:tcPr>
          <w:p w14:paraId="7719814D" w14:textId="77777777" w:rsidR="004403DC" w:rsidRPr="0044620C" w:rsidRDefault="004403DC" w:rsidP="00946705">
            <w:pPr>
              <w:pStyle w:val="Tablebody-"/>
              <w:widowControl w:val="0"/>
              <w:autoSpaceDE w:val="0"/>
              <w:autoSpaceDN w:val="0"/>
              <w:adjustRightInd w:val="0"/>
              <w:spacing w:before="0" w:after="0"/>
              <w:jc w:val="both"/>
              <w:rPr>
                <w:rFonts w:ascii="Calibri" w:hAnsi="Calibri" w:cs="Calibri"/>
                <w:b/>
                <w:i/>
                <w:iCs/>
                <w:vanish/>
                <w:sz w:val="20"/>
                <w:szCs w:val="20"/>
                <w:highlight w:val="cyan"/>
              </w:rPr>
            </w:pPr>
            <w:r w:rsidRPr="0044620C">
              <w:rPr>
                <w:rFonts w:ascii="Calibri" w:hAnsi="Calibri" w:cs="Calibri"/>
                <w:b/>
                <w:i/>
                <w:vanish/>
                <w:sz w:val="20"/>
                <w:szCs w:val="20"/>
                <w:highlight w:val="cyan"/>
              </w:rPr>
              <w:t>Period</w:t>
            </w:r>
          </w:p>
        </w:tc>
        <w:tc>
          <w:tcPr>
            <w:tcW w:w="827" w:type="dxa"/>
            <w:tcBorders>
              <w:top w:val="single" w:sz="6" w:space="0" w:color="000000"/>
              <w:left w:val="single" w:sz="6" w:space="0" w:color="000000"/>
              <w:bottom w:val="single" w:sz="6" w:space="0" w:color="000000"/>
              <w:right w:val="single" w:sz="6" w:space="0" w:color="000000"/>
            </w:tcBorders>
            <w:vAlign w:val="center"/>
          </w:tcPr>
          <w:p w14:paraId="28827018" w14:textId="77777777" w:rsidR="004403DC" w:rsidRPr="0044620C" w:rsidRDefault="004403DC" w:rsidP="00946705">
            <w:pPr>
              <w:pStyle w:val="Tablebody-"/>
              <w:widowControl w:val="0"/>
              <w:autoSpaceDE w:val="0"/>
              <w:autoSpaceDN w:val="0"/>
              <w:adjustRightInd w:val="0"/>
              <w:spacing w:before="0" w:after="0"/>
              <w:jc w:val="both"/>
              <w:rPr>
                <w:rFonts w:ascii="Calibri" w:hAnsi="Calibri" w:cs="Calibri"/>
                <w:vanish/>
                <w:sz w:val="20"/>
                <w:szCs w:val="20"/>
                <w:highlight w:val="cyan"/>
              </w:rPr>
            </w:pPr>
            <w:proofErr w:type="gramStart"/>
            <w:r w:rsidRPr="0044620C">
              <w:rPr>
                <w:rFonts w:ascii="Calibri" w:hAnsi="Calibri" w:cs="Calibri"/>
                <w:vanish/>
                <w:sz w:val="20"/>
                <w:szCs w:val="20"/>
                <w:highlight w:val="cyan"/>
              </w:rPr>
              <w:t>0:*</w:t>
            </w:r>
            <w:proofErr w:type="gramEnd"/>
          </w:p>
        </w:tc>
        <w:tc>
          <w:tcPr>
            <w:tcW w:w="1654" w:type="dxa"/>
            <w:tcBorders>
              <w:top w:val="single" w:sz="6" w:space="0" w:color="000000"/>
              <w:left w:val="single" w:sz="6" w:space="0" w:color="000000"/>
              <w:bottom w:val="single" w:sz="6" w:space="0" w:color="000000"/>
              <w:right w:val="single" w:sz="6" w:space="0" w:color="000000"/>
            </w:tcBorders>
            <w:vAlign w:val="center"/>
          </w:tcPr>
          <w:p w14:paraId="2F130BC8" w14:textId="77777777" w:rsidR="004403DC" w:rsidRPr="0044620C" w:rsidRDefault="004403DC" w:rsidP="00946705">
            <w:pPr>
              <w:pStyle w:val="Tablebody-"/>
              <w:widowControl w:val="0"/>
              <w:autoSpaceDE w:val="0"/>
              <w:autoSpaceDN w:val="0"/>
              <w:adjustRightInd w:val="0"/>
              <w:spacing w:before="0" w:after="0"/>
              <w:jc w:val="both"/>
              <w:rPr>
                <w:rFonts w:ascii="Calibri" w:hAnsi="Calibri" w:cs="Calibri"/>
                <w:i/>
                <w:iCs/>
                <w:vanish/>
                <w:sz w:val="20"/>
                <w:szCs w:val="20"/>
                <w:highlight w:val="cyan"/>
              </w:rPr>
            </w:pPr>
            <w:r w:rsidRPr="0044620C">
              <w:rPr>
                <w:rFonts w:ascii="Calibri" w:hAnsi="Calibri" w:cs="Calibri"/>
                <w:i/>
                <w:vanish/>
                <w:sz w:val="20"/>
                <w:szCs w:val="20"/>
                <w:highlight w:val="cyan"/>
              </w:rPr>
              <w:t>range</w:t>
            </w:r>
          </w:p>
        </w:tc>
        <w:tc>
          <w:tcPr>
            <w:tcW w:w="5320" w:type="dxa"/>
            <w:tcBorders>
              <w:top w:val="single" w:sz="6" w:space="0" w:color="000000"/>
              <w:left w:val="single" w:sz="6" w:space="0" w:color="000000"/>
              <w:bottom w:val="single" w:sz="6" w:space="0" w:color="000000"/>
              <w:right w:val="single" w:sz="4" w:space="0" w:color="000000"/>
            </w:tcBorders>
            <w:vAlign w:val="center"/>
          </w:tcPr>
          <w:p w14:paraId="08B7C0F1" w14:textId="77777777" w:rsidR="004403DC" w:rsidRPr="0044620C" w:rsidRDefault="004403DC" w:rsidP="00946705">
            <w:pPr>
              <w:pStyle w:val="Tablebody-"/>
              <w:widowControl w:val="0"/>
              <w:autoSpaceDE w:val="0"/>
              <w:autoSpaceDN w:val="0"/>
              <w:adjustRightInd w:val="0"/>
              <w:spacing w:before="0" w:after="0"/>
              <w:jc w:val="both"/>
              <w:rPr>
                <w:rFonts w:ascii="Calibri" w:hAnsi="Calibri" w:cs="Calibri"/>
                <w:vanish/>
                <w:sz w:val="20"/>
                <w:szCs w:val="20"/>
                <w:highlight w:val="cyan"/>
              </w:rPr>
            </w:pPr>
            <w:r w:rsidRPr="0044620C">
              <w:rPr>
                <w:rFonts w:ascii="Calibri" w:hAnsi="Calibri" w:cs="Calibri"/>
                <w:vanish/>
                <w:sz w:val="20"/>
                <w:szCs w:val="20"/>
                <w:highlight w:val="cyan"/>
              </w:rPr>
              <w:t>None, one or more overall inclusive Period of applicability of consequence.</w:t>
            </w:r>
          </w:p>
        </w:tc>
      </w:tr>
      <w:tr w:rsidR="009D25FD" w:rsidRPr="00E7759A" w14:paraId="36FE2358" w14:textId="77777777" w:rsidTr="006B6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63" w:type="dxa"/>
            <w:vMerge/>
            <w:tcBorders>
              <w:left w:val="single" w:sz="6" w:space="0" w:color="000000"/>
              <w:right w:val="single" w:sz="6" w:space="0" w:color="000000"/>
            </w:tcBorders>
            <w:vAlign w:val="center"/>
          </w:tcPr>
          <w:p w14:paraId="79CA62C0" w14:textId="77777777" w:rsidR="009D25FD" w:rsidRPr="00E7759A" w:rsidRDefault="009D25FD" w:rsidP="00946705">
            <w:pPr>
              <w:pStyle w:val="Tablebody-"/>
              <w:autoSpaceDE w:val="0"/>
              <w:autoSpaceDN w:val="0"/>
              <w:adjustRightInd w:val="0"/>
              <w:spacing w:before="0" w:after="0"/>
              <w:jc w:val="both"/>
              <w:rPr>
                <w:rFonts w:ascii="Calibri" w:hAnsi="Calibri" w:cs="Calibri"/>
                <w:sz w:val="20"/>
                <w:szCs w:val="20"/>
              </w:rPr>
            </w:pPr>
          </w:p>
        </w:tc>
        <w:tc>
          <w:tcPr>
            <w:tcW w:w="279" w:type="dxa"/>
            <w:vMerge w:val="restart"/>
            <w:tcBorders>
              <w:top w:val="single" w:sz="6" w:space="0" w:color="000000"/>
              <w:left w:val="single" w:sz="6" w:space="0" w:color="000000"/>
              <w:right w:val="single" w:sz="6" w:space="0" w:color="000000"/>
            </w:tcBorders>
            <w:vAlign w:val="center"/>
          </w:tcPr>
          <w:p w14:paraId="643B4E44" w14:textId="70608782" w:rsidR="009D25FD" w:rsidRPr="0044620C" w:rsidRDefault="009D25FD" w:rsidP="00946705">
            <w:pPr>
              <w:pStyle w:val="Tablebody-"/>
              <w:autoSpaceDE w:val="0"/>
              <w:autoSpaceDN w:val="0"/>
              <w:adjustRightInd w:val="0"/>
              <w:spacing w:before="0" w:after="0"/>
              <w:jc w:val="both"/>
              <w:rPr>
                <w:rFonts w:ascii="Calibri" w:hAnsi="Calibri" w:cs="Calibri"/>
                <w:vanish/>
                <w:sz w:val="20"/>
                <w:szCs w:val="20"/>
                <w:highlight w:val="cyan"/>
              </w:rPr>
            </w:pPr>
          </w:p>
        </w:tc>
        <w:tc>
          <w:tcPr>
            <w:tcW w:w="1458" w:type="dxa"/>
            <w:tcBorders>
              <w:top w:val="single" w:sz="6" w:space="0" w:color="000000"/>
              <w:left w:val="single" w:sz="6" w:space="0" w:color="000000"/>
              <w:bottom w:val="single" w:sz="6" w:space="0" w:color="000000"/>
              <w:right w:val="single" w:sz="6" w:space="0" w:color="000000"/>
            </w:tcBorders>
            <w:vAlign w:val="center"/>
          </w:tcPr>
          <w:p w14:paraId="523683E8" w14:textId="77777777" w:rsidR="009D25FD" w:rsidRPr="0044620C" w:rsidRDefault="009D25FD"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44620C">
              <w:rPr>
                <w:rFonts w:ascii="Calibri" w:hAnsi="Calibri" w:cs="Calibri"/>
                <w:b/>
                <w:i/>
                <w:vanish/>
                <w:sz w:val="20"/>
                <w:szCs w:val="20"/>
                <w:highlight w:val="cyan"/>
              </w:rPr>
              <w:t>StartTime</w:t>
            </w:r>
            <w:proofErr w:type="spellEnd"/>
          </w:p>
        </w:tc>
        <w:tc>
          <w:tcPr>
            <w:tcW w:w="827" w:type="dxa"/>
            <w:tcBorders>
              <w:top w:val="single" w:sz="6" w:space="0" w:color="000000"/>
              <w:left w:val="single" w:sz="6" w:space="0" w:color="000000"/>
              <w:bottom w:val="single" w:sz="6" w:space="0" w:color="000000"/>
              <w:right w:val="single" w:sz="6" w:space="0" w:color="000000"/>
            </w:tcBorders>
            <w:vAlign w:val="center"/>
          </w:tcPr>
          <w:p w14:paraId="106F4921" w14:textId="77777777" w:rsidR="009D25FD" w:rsidRPr="0044620C" w:rsidRDefault="009D25FD" w:rsidP="00946705">
            <w:pPr>
              <w:pStyle w:val="Tablebody-"/>
              <w:autoSpaceDE w:val="0"/>
              <w:autoSpaceDN w:val="0"/>
              <w:adjustRightInd w:val="0"/>
              <w:spacing w:before="0" w:after="0"/>
              <w:jc w:val="both"/>
              <w:rPr>
                <w:rFonts w:ascii="Calibri" w:hAnsi="Calibri" w:cs="Calibri"/>
                <w:b/>
                <w:vanish/>
                <w:sz w:val="20"/>
                <w:szCs w:val="20"/>
                <w:highlight w:val="cyan"/>
              </w:rPr>
            </w:pPr>
            <w:r w:rsidRPr="0044620C">
              <w:rPr>
                <w:rFonts w:ascii="Calibri" w:hAnsi="Calibri" w:cs="Calibri"/>
                <w:b/>
                <w:vanish/>
                <w:sz w:val="20"/>
                <w:szCs w:val="20"/>
                <w:highlight w:val="cyan"/>
              </w:rPr>
              <w:t>1:1</w:t>
            </w:r>
          </w:p>
        </w:tc>
        <w:tc>
          <w:tcPr>
            <w:tcW w:w="1654" w:type="dxa"/>
            <w:tcBorders>
              <w:top w:val="single" w:sz="6" w:space="0" w:color="000000"/>
              <w:left w:val="single" w:sz="6" w:space="0" w:color="000000"/>
              <w:bottom w:val="single" w:sz="6" w:space="0" w:color="000000"/>
              <w:right w:val="single" w:sz="6" w:space="0" w:color="000000"/>
            </w:tcBorders>
            <w:vAlign w:val="center"/>
          </w:tcPr>
          <w:p w14:paraId="18553568" w14:textId="77777777" w:rsidR="009D25FD" w:rsidRPr="0044620C" w:rsidRDefault="009D25FD" w:rsidP="00946705">
            <w:pPr>
              <w:pStyle w:val="Tablebody-"/>
              <w:autoSpaceDE w:val="0"/>
              <w:autoSpaceDN w:val="0"/>
              <w:adjustRightInd w:val="0"/>
              <w:spacing w:before="0" w:after="0"/>
              <w:jc w:val="both"/>
              <w:rPr>
                <w:rFonts w:ascii="Calibri" w:hAnsi="Calibri" w:cs="Calibri"/>
                <w:i/>
                <w:iCs/>
                <w:vanish/>
                <w:sz w:val="20"/>
                <w:szCs w:val="20"/>
                <w:highlight w:val="cyan"/>
              </w:rPr>
            </w:pPr>
            <w:proofErr w:type="spellStart"/>
            <w:proofErr w:type="gramStart"/>
            <w:r w:rsidRPr="0044620C">
              <w:rPr>
                <w:rFonts w:ascii="Calibri" w:hAnsi="Calibri" w:cs="Calibri"/>
                <w:i/>
                <w:vanish/>
                <w:sz w:val="20"/>
                <w:szCs w:val="20"/>
                <w:highlight w:val="cyan"/>
              </w:rPr>
              <w:t>xsd:dateTime</w:t>
            </w:r>
            <w:proofErr w:type="spellEnd"/>
            <w:proofErr w:type="gramEnd"/>
          </w:p>
        </w:tc>
        <w:tc>
          <w:tcPr>
            <w:tcW w:w="5320" w:type="dxa"/>
            <w:tcBorders>
              <w:top w:val="single" w:sz="6" w:space="0" w:color="000000"/>
              <w:left w:val="single" w:sz="6" w:space="0" w:color="000000"/>
              <w:bottom w:val="single" w:sz="6" w:space="0" w:color="000000"/>
              <w:right w:val="single" w:sz="4" w:space="0" w:color="000000"/>
            </w:tcBorders>
            <w:vAlign w:val="center"/>
          </w:tcPr>
          <w:p w14:paraId="17EE9606" w14:textId="77777777" w:rsidR="009D25FD" w:rsidRPr="0044620C"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44620C">
              <w:rPr>
                <w:rFonts w:ascii="Calibri" w:hAnsi="Calibri" w:cs="Calibri"/>
                <w:vanish/>
                <w:sz w:val="20"/>
                <w:szCs w:val="20"/>
                <w:highlight w:val="cyan"/>
              </w:rPr>
              <w:t>The (inclusive) start time stamp.</w:t>
            </w:r>
          </w:p>
        </w:tc>
      </w:tr>
      <w:tr w:rsidR="009D25FD" w:rsidRPr="00E7759A" w14:paraId="3FA25631" w14:textId="77777777" w:rsidTr="006B6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63" w:type="dxa"/>
            <w:vMerge/>
            <w:tcBorders>
              <w:left w:val="single" w:sz="6" w:space="0" w:color="000000"/>
              <w:right w:val="single" w:sz="6" w:space="0" w:color="000000"/>
            </w:tcBorders>
            <w:vAlign w:val="center"/>
          </w:tcPr>
          <w:p w14:paraId="4E9EC587" w14:textId="77777777" w:rsidR="009D25FD" w:rsidRPr="00E7759A" w:rsidRDefault="009D25FD" w:rsidP="00946705">
            <w:pPr>
              <w:pStyle w:val="Tablebody-"/>
              <w:autoSpaceDE w:val="0"/>
              <w:autoSpaceDN w:val="0"/>
              <w:adjustRightInd w:val="0"/>
              <w:spacing w:before="0" w:after="0"/>
              <w:jc w:val="both"/>
              <w:rPr>
                <w:rFonts w:ascii="Calibri" w:hAnsi="Calibri" w:cs="Calibri"/>
                <w:sz w:val="20"/>
                <w:szCs w:val="20"/>
              </w:rPr>
            </w:pPr>
          </w:p>
        </w:tc>
        <w:tc>
          <w:tcPr>
            <w:tcW w:w="279" w:type="dxa"/>
            <w:vMerge/>
            <w:tcBorders>
              <w:left w:val="single" w:sz="6" w:space="0" w:color="000000"/>
              <w:right w:val="single" w:sz="6" w:space="0" w:color="000000"/>
            </w:tcBorders>
            <w:vAlign w:val="center"/>
          </w:tcPr>
          <w:p w14:paraId="3C0CAEB9" w14:textId="423B7EC9" w:rsidR="009D25FD" w:rsidRPr="0044620C" w:rsidRDefault="009D25FD" w:rsidP="00946705">
            <w:pPr>
              <w:pStyle w:val="Tablebody-"/>
              <w:autoSpaceDE w:val="0"/>
              <w:autoSpaceDN w:val="0"/>
              <w:adjustRightInd w:val="0"/>
              <w:spacing w:before="0" w:after="0"/>
              <w:jc w:val="both"/>
              <w:rPr>
                <w:rFonts w:ascii="Calibri" w:hAnsi="Calibri" w:cs="Calibri"/>
                <w:vanish/>
                <w:sz w:val="20"/>
                <w:szCs w:val="20"/>
                <w:highlight w:val="cyan"/>
              </w:rPr>
            </w:pPr>
          </w:p>
        </w:tc>
        <w:tc>
          <w:tcPr>
            <w:tcW w:w="1458" w:type="dxa"/>
            <w:tcBorders>
              <w:top w:val="single" w:sz="6" w:space="0" w:color="000000"/>
              <w:left w:val="single" w:sz="6" w:space="0" w:color="000000"/>
              <w:bottom w:val="single" w:sz="6" w:space="0" w:color="000000"/>
              <w:right w:val="single" w:sz="6" w:space="0" w:color="000000"/>
            </w:tcBorders>
            <w:vAlign w:val="center"/>
          </w:tcPr>
          <w:p w14:paraId="4D97D183" w14:textId="77777777" w:rsidR="009D25FD" w:rsidRPr="0044620C" w:rsidRDefault="009D25FD"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44620C">
              <w:rPr>
                <w:rFonts w:ascii="Calibri" w:hAnsi="Calibri" w:cs="Calibri"/>
                <w:b/>
                <w:i/>
                <w:vanish/>
                <w:sz w:val="20"/>
                <w:szCs w:val="20"/>
                <w:highlight w:val="cyan"/>
              </w:rPr>
              <w:t>EndTime</w:t>
            </w:r>
            <w:proofErr w:type="spellEnd"/>
          </w:p>
        </w:tc>
        <w:tc>
          <w:tcPr>
            <w:tcW w:w="827" w:type="dxa"/>
            <w:tcBorders>
              <w:top w:val="single" w:sz="6" w:space="0" w:color="000000"/>
              <w:left w:val="single" w:sz="6" w:space="0" w:color="000000"/>
              <w:bottom w:val="single" w:sz="6" w:space="0" w:color="000000"/>
              <w:right w:val="single" w:sz="6" w:space="0" w:color="000000"/>
            </w:tcBorders>
            <w:vAlign w:val="center"/>
          </w:tcPr>
          <w:p w14:paraId="544D746B" w14:textId="77777777" w:rsidR="009D25FD" w:rsidRPr="0044620C"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44620C">
              <w:rPr>
                <w:rFonts w:ascii="Calibri" w:hAnsi="Calibri" w:cs="Calibri"/>
                <w:vanish/>
                <w:sz w:val="20"/>
                <w:szCs w:val="20"/>
                <w:highlight w:val="cyan"/>
              </w:rPr>
              <w:t>0:1</w:t>
            </w:r>
          </w:p>
        </w:tc>
        <w:tc>
          <w:tcPr>
            <w:tcW w:w="1654" w:type="dxa"/>
            <w:tcBorders>
              <w:top w:val="single" w:sz="6" w:space="0" w:color="000000"/>
              <w:left w:val="single" w:sz="6" w:space="0" w:color="000000"/>
              <w:bottom w:val="single" w:sz="6" w:space="0" w:color="000000"/>
              <w:right w:val="single" w:sz="6" w:space="0" w:color="000000"/>
            </w:tcBorders>
            <w:vAlign w:val="center"/>
          </w:tcPr>
          <w:p w14:paraId="3A7800F1" w14:textId="77777777" w:rsidR="009D25FD" w:rsidRPr="0044620C" w:rsidRDefault="009D25FD" w:rsidP="00946705">
            <w:pPr>
              <w:pStyle w:val="Tablebody-"/>
              <w:autoSpaceDE w:val="0"/>
              <w:autoSpaceDN w:val="0"/>
              <w:adjustRightInd w:val="0"/>
              <w:spacing w:before="0" w:after="0"/>
              <w:jc w:val="both"/>
              <w:rPr>
                <w:rFonts w:ascii="Calibri" w:hAnsi="Calibri" w:cs="Calibri"/>
                <w:i/>
                <w:iCs/>
                <w:vanish/>
                <w:sz w:val="20"/>
                <w:szCs w:val="20"/>
                <w:highlight w:val="cyan"/>
              </w:rPr>
            </w:pPr>
            <w:proofErr w:type="spellStart"/>
            <w:proofErr w:type="gramStart"/>
            <w:r w:rsidRPr="0044620C">
              <w:rPr>
                <w:rFonts w:ascii="Calibri" w:hAnsi="Calibri" w:cs="Calibri"/>
                <w:i/>
                <w:vanish/>
                <w:sz w:val="20"/>
                <w:szCs w:val="20"/>
                <w:highlight w:val="cyan"/>
              </w:rPr>
              <w:t>xsd:dateTime</w:t>
            </w:r>
            <w:proofErr w:type="spellEnd"/>
            <w:proofErr w:type="gramEnd"/>
          </w:p>
        </w:tc>
        <w:tc>
          <w:tcPr>
            <w:tcW w:w="5320" w:type="dxa"/>
            <w:tcBorders>
              <w:top w:val="single" w:sz="6" w:space="0" w:color="000000"/>
              <w:left w:val="single" w:sz="6" w:space="0" w:color="000000"/>
              <w:bottom w:val="single" w:sz="6" w:space="0" w:color="000000"/>
              <w:right w:val="single" w:sz="4" w:space="0" w:color="000000"/>
            </w:tcBorders>
            <w:vAlign w:val="center"/>
          </w:tcPr>
          <w:p w14:paraId="28C8EFC0" w14:textId="77777777" w:rsidR="009D25FD" w:rsidRPr="0044620C"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44620C">
              <w:rPr>
                <w:rFonts w:ascii="Calibri" w:hAnsi="Calibri" w:cs="Calibri"/>
                <w:vanish/>
                <w:sz w:val="20"/>
                <w:szCs w:val="20"/>
                <w:highlight w:val="cyan"/>
              </w:rPr>
              <w:t>The (inclusive) end time stamp. If omitted, the range end is open-ended, that is, it should be interpreted as “forever”.</w:t>
            </w:r>
          </w:p>
        </w:tc>
      </w:tr>
      <w:tr w:rsidR="009D25FD" w:rsidRPr="00E7759A" w14:paraId="0DEB2AF1" w14:textId="77777777" w:rsidTr="006B6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63" w:type="dxa"/>
            <w:vMerge/>
            <w:tcBorders>
              <w:left w:val="single" w:sz="6" w:space="0" w:color="000000"/>
              <w:right w:val="single" w:sz="6" w:space="0" w:color="000000"/>
            </w:tcBorders>
            <w:vAlign w:val="center"/>
          </w:tcPr>
          <w:p w14:paraId="51D16D8B" w14:textId="77777777" w:rsidR="009D25FD" w:rsidRPr="00E7759A" w:rsidRDefault="009D25FD" w:rsidP="00946705">
            <w:pPr>
              <w:pStyle w:val="Tablebody-"/>
              <w:autoSpaceDE w:val="0"/>
              <w:autoSpaceDN w:val="0"/>
              <w:adjustRightInd w:val="0"/>
              <w:spacing w:before="0" w:after="0"/>
              <w:jc w:val="both"/>
              <w:rPr>
                <w:rFonts w:ascii="Calibri" w:hAnsi="Calibri" w:cs="Calibri"/>
                <w:sz w:val="20"/>
                <w:szCs w:val="20"/>
              </w:rPr>
            </w:pPr>
          </w:p>
        </w:tc>
        <w:tc>
          <w:tcPr>
            <w:tcW w:w="279" w:type="dxa"/>
            <w:vMerge/>
            <w:tcBorders>
              <w:left w:val="single" w:sz="6" w:space="0" w:color="000000"/>
              <w:bottom w:val="single" w:sz="6" w:space="0" w:color="000000"/>
              <w:right w:val="single" w:sz="6" w:space="0" w:color="000000"/>
            </w:tcBorders>
            <w:vAlign w:val="center"/>
          </w:tcPr>
          <w:p w14:paraId="6A643BDE" w14:textId="7F7BC8E5" w:rsidR="009D25FD" w:rsidRPr="0044620C" w:rsidRDefault="009D25FD" w:rsidP="00946705">
            <w:pPr>
              <w:pStyle w:val="Tablebody-"/>
              <w:autoSpaceDE w:val="0"/>
              <w:autoSpaceDN w:val="0"/>
              <w:adjustRightInd w:val="0"/>
              <w:spacing w:before="0" w:after="0"/>
              <w:jc w:val="both"/>
              <w:rPr>
                <w:rFonts w:ascii="Calibri" w:hAnsi="Calibri" w:cs="Calibri"/>
                <w:vanish/>
                <w:sz w:val="20"/>
                <w:szCs w:val="20"/>
                <w:highlight w:val="cyan"/>
              </w:rPr>
            </w:pPr>
          </w:p>
        </w:tc>
        <w:tc>
          <w:tcPr>
            <w:tcW w:w="1458" w:type="dxa"/>
            <w:tcBorders>
              <w:top w:val="single" w:sz="6" w:space="0" w:color="000000"/>
              <w:left w:val="single" w:sz="6" w:space="0" w:color="000000"/>
              <w:bottom w:val="single" w:sz="6" w:space="0" w:color="000000"/>
              <w:right w:val="single" w:sz="6" w:space="0" w:color="000000"/>
            </w:tcBorders>
            <w:vAlign w:val="center"/>
          </w:tcPr>
          <w:p w14:paraId="2259B3B4" w14:textId="77777777" w:rsidR="009D25FD" w:rsidRPr="0044620C" w:rsidRDefault="009D25FD"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44620C">
              <w:rPr>
                <w:rFonts w:ascii="Calibri" w:hAnsi="Calibri" w:cs="Calibri"/>
                <w:b/>
                <w:i/>
                <w:vanish/>
                <w:sz w:val="20"/>
                <w:szCs w:val="20"/>
                <w:highlight w:val="cyan"/>
              </w:rPr>
              <w:t>EndTimeStatus</w:t>
            </w:r>
            <w:proofErr w:type="spellEnd"/>
          </w:p>
        </w:tc>
        <w:tc>
          <w:tcPr>
            <w:tcW w:w="827" w:type="dxa"/>
            <w:tcBorders>
              <w:top w:val="single" w:sz="6" w:space="0" w:color="000000"/>
              <w:left w:val="single" w:sz="6" w:space="0" w:color="000000"/>
              <w:bottom w:val="single" w:sz="6" w:space="0" w:color="000000"/>
              <w:right w:val="single" w:sz="6" w:space="0" w:color="000000"/>
            </w:tcBorders>
            <w:vAlign w:val="center"/>
          </w:tcPr>
          <w:p w14:paraId="664FC420" w14:textId="77777777" w:rsidR="009D25FD" w:rsidRPr="0044620C"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44620C">
              <w:rPr>
                <w:rFonts w:ascii="Calibri" w:hAnsi="Calibri" w:cs="Calibri"/>
                <w:vanish/>
                <w:sz w:val="20"/>
                <w:szCs w:val="20"/>
                <w:highlight w:val="cyan"/>
              </w:rPr>
              <w:t>0:1</w:t>
            </w:r>
          </w:p>
        </w:tc>
        <w:tc>
          <w:tcPr>
            <w:tcW w:w="1654" w:type="dxa"/>
            <w:tcBorders>
              <w:top w:val="single" w:sz="6" w:space="0" w:color="000000"/>
              <w:left w:val="single" w:sz="6" w:space="0" w:color="000000"/>
              <w:bottom w:val="single" w:sz="6" w:space="0" w:color="000000"/>
              <w:right w:val="single" w:sz="6" w:space="0" w:color="000000"/>
            </w:tcBorders>
            <w:vAlign w:val="center"/>
          </w:tcPr>
          <w:p w14:paraId="1D23E142" w14:textId="77777777" w:rsidR="009D25FD" w:rsidRPr="0044620C" w:rsidRDefault="009D25FD" w:rsidP="00946705">
            <w:pPr>
              <w:pStyle w:val="Tablebody-"/>
              <w:autoSpaceDE w:val="0"/>
              <w:autoSpaceDN w:val="0"/>
              <w:adjustRightInd w:val="0"/>
              <w:spacing w:before="0" w:after="0"/>
              <w:jc w:val="both"/>
              <w:rPr>
                <w:rFonts w:ascii="Calibri" w:hAnsi="Calibri" w:cs="Calibri"/>
                <w:i/>
                <w:iCs/>
                <w:vanish/>
                <w:sz w:val="20"/>
                <w:szCs w:val="20"/>
                <w:highlight w:val="cyan"/>
              </w:rPr>
            </w:pPr>
            <w:r w:rsidRPr="0044620C">
              <w:rPr>
                <w:rFonts w:ascii="Calibri" w:hAnsi="Calibri" w:cs="Calibri"/>
                <w:i/>
                <w:vanish/>
                <w:sz w:val="20"/>
                <w:szCs w:val="20"/>
                <w:highlight w:val="cyan"/>
              </w:rPr>
              <w:t xml:space="preserve">Enum: undefined | </w:t>
            </w:r>
            <w:proofErr w:type="spellStart"/>
            <w:r w:rsidRPr="0044620C">
              <w:rPr>
                <w:rFonts w:ascii="Calibri" w:hAnsi="Calibri" w:cs="Calibri"/>
                <w:i/>
                <w:vanish/>
                <w:sz w:val="20"/>
                <w:szCs w:val="20"/>
                <w:highlight w:val="cyan"/>
              </w:rPr>
              <w:t>longTerm</w:t>
            </w:r>
            <w:proofErr w:type="spellEnd"/>
            <w:r w:rsidRPr="0044620C">
              <w:rPr>
                <w:rFonts w:ascii="Calibri" w:hAnsi="Calibri" w:cs="Calibri"/>
                <w:i/>
                <w:vanish/>
                <w:sz w:val="20"/>
                <w:szCs w:val="20"/>
                <w:highlight w:val="cyan"/>
              </w:rPr>
              <w:t xml:space="preserve"> | </w:t>
            </w:r>
            <w:proofErr w:type="spellStart"/>
            <w:r w:rsidRPr="0044620C">
              <w:rPr>
                <w:rFonts w:ascii="Calibri" w:hAnsi="Calibri" w:cs="Calibri"/>
                <w:i/>
                <w:vanish/>
                <w:sz w:val="20"/>
                <w:szCs w:val="20"/>
                <w:highlight w:val="cyan"/>
              </w:rPr>
              <w:t>shortTerm</w:t>
            </w:r>
            <w:proofErr w:type="spellEnd"/>
          </w:p>
        </w:tc>
        <w:tc>
          <w:tcPr>
            <w:tcW w:w="5320" w:type="dxa"/>
            <w:tcBorders>
              <w:top w:val="single" w:sz="6" w:space="0" w:color="000000"/>
              <w:left w:val="single" w:sz="6" w:space="0" w:color="000000"/>
              <w:bottom w:val="single" w:sz="6" w:space="0" w:color="000000"/>
              <w:right w:val="single" w:sz="4" w:space="0" w:color="000000"/>
            </w:tcBorders>
            <w:vAlign w:val="center"/>
          </w:tcPr>
          <w:p w14:paraId="04856E75" w14:textId="77777777" w:rsidR="009D25FD" w:rsidRPr="0044620C"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44620C">
              <w:rPr>
                <w:rFonts w:ascii="Calibri" w:hAnsi="Calibri" w:cs="Calibri"/>
                <w:vanish/>
                <w:sz w:val="20"/>
                <w:szCs w:val="20"/>
                <w:highlight w:val="cyan"/>
              </w:rPr>
              <w:t xml:space="preserve">If end time not provided, whether to interpret it as a long-term, </w:t>
            </w:r>
            <w:proofErr w:type="gramStart"/>
            <w:r w:rsidRPr="0044620C">
              <w:rPr>
                <w:rFonts w:ascii="Calibri" w:hAnsi="Calibri" w:cs="Calibri"/>
                <w:vanish/>
                <w:sz w:val="20"/>
                <w:szCs w:val="20"/>
                <w:highlight w:val="cyan"/>
              </w:rPr>
              <w:t>short-term</w:t>
            </w:r>
            <w:proofErr w:type="gramEnd"/>
            <w:r w:rsidRPr="0044620C">
              <w:rPr>
                <w:rFonts w:ascii="Calibri" w:hAnsi="Calibri" w:cs="Calibri"/>
                <w:vanish/>
                <w:sz w:val="20"/>
                <w:szCs w:val="20"/>
                <w:highlight w:val="cyan"/>
              </w:rPr>
              <w:t xml:space="preserve"> or unknown length of SITUATION. Default is </w:t>
            </w:r>
            <w:r w:rsidRPr="0044620C">
              <w:rPr>
                <w:rFonts w:ascii="Calibri" w:hAnsi="Calibri" w:cs="Calibri"/>
                <w:i/>
                <w:vanish/>
                <w:sz w:val="20"/>
                <w:szCs w:val="20"/>
                <w:highlight w:val="cyan"/>
              </w:rPr>
              <w:t>undefined</w:t>
            </w:r>
          </w:p>
        </w:tc>
      </w:tr>
      <w:tr w:rsidR="009D25FD" w:rsidRPr="00E32CB2" w14:paraId="74479A48" w14:textId="77777777" w:rsidTr="000910EC">
        <w:tc>
          <w:tcPr>
            <w:tcW w:w="663" w:type="dxa"/>
            <w:vMerge w:val="restart"/>
            <w:vAlign w:val="center"/>
          </w:tcPr>
          <w:p w14:paraId="568A6627" w14:textId="77777777" w:rsidR="009D25FD" w:rsidRPr="00E7759A" w:rsidRDefault="009D25FD"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Classifiers</w:t>
            </w:r>
          </w:p>
          <w:p w14:paraId="11DB0804" w14:textId="167DD1C5" w:rsidR="009D25FD" w:rsidRPr="00E7759A" w:rsidRDefault="009D25FD"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sz w:val="20"/>
                <w:szCs w:val="20"/>
                <w:highlight w:val="lightGray"/>
                <w:lang w:val="fr-FR"/>
              </w:rPr>
              <w:t> </w:t>
            </w:r>
          </w:p>
        </w:tc>
        <w:tc>
          <w:tcPr>
            <w:tcW w:w="1737" w:type="dxa"/>
            <w:gridSpan w:val="2"/>
            <w:tcBorders>
              <w:bottom w:val="single" w:sz="4" w:space="0" w:color="000000"/>
            </w:tcBorders>
            <w:vAlign w:val="center"/>
          </w:tcPr>
          <w:p w14:paraId="1ACF383A" w14:textId="77777777" w:rsidR="009D25FD" w:rsidRPr="00E7759A" w:rsidRDefault="009D25FD" w:rsidP="00946705">
            <w:pPr>
              <w:pStyle w:val="Tablebody-"/>
              <w:autoSpaceDE w:val="0"/>
              <w:autoSpaceDN w:val="0"/>
              <w:adjustRightInd w:val="0"/>
              <w:spacing w:before="0" w:after="0"/>
              <w:jc w:val="both"/>
              <w:rPr>
                <w:rFonts w:ascii="Calibri" w:hAnsi="Calibri" w:cs="Calibri"/>
                <w:b/>
                <w:i/>
                <w:iCs/>
                <w:sz w:val="20"/>
                <w:szCs w:val="20"/>
              </w:rPr>
            </w:pPr>
            <w:r w:rsidRPr="00E7759A">
              <w:rPr>
                <w:rFonts w:ascii="Calibri" w:hAnsi="Calibri" w:cs="Calibri"/>
                <w:b/>
                <w:i/>
                <w:sz w:val="20"/>
                <w:szCs w:val="20"/>
                <w:highlight w:val="lightGray"/>
              </w:rPr>
              <w:t>Condition</w:t>
            </w:r>
          </w:p>
        </w:tc>
        <w:tc>
          <w:tcPr>
            <w:tcW w:w="827" w:type="dxa"/>
            <w:tcBorders>
              <w:bottom w:val="single" w:sz="4" w:space="0" w:color="000000"/>
            </w:tcBorders>
            <w:vAlign w:val="center"/>
          </w:tcPr>
          <w:p w14:paraId="1AACDA72" w14:textId="77777777" w:rsidR="009D25FD" w:rsidRPr="00E7759A" w:rsidRDefault="009D25FD" w:rsidP="0094670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654" w:type="dxa"/>
            <w:tcBorders>
              <w:bottom w:val="single" w:sz="4" w:space="0" w:color="000000"/>
            </w:tcBorders>
            <w:vAlign w:val="center"/>
          </w:tcPr>
          <w:p w14:paraId="744504ED" w14:textId="77777777" w:rsidR="009D25FD" w:rsidRPr="00E7759A" w:rsidRDefault="009D25FD"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enum</w:t>
            </w:r>
            <w:proofErr w:type="spellEnd"/>
          </w:p>
        </w:tc>
        <w:tc>
          <w:tcPr>
            <w:tcW w:w="5320" w:type="dxa"/>
            <w:tcBorders>
              <w:bottom w:val="single" w:sz="4" w:space="0" w:color="000000"/>
            </w:tcBorders>
            <w:vAlign w:val="center"/>
          </w:tcPr>
          <w:p w14:paraId="756A2BB6" w14:textId="77777777" w:rsidR="009D25FD" w:rsidRPr="0044620C" w:rsidRDefault="009D25FD" w:rsidP="0044620C">
            <w:pPr>
              <w:pStyle w:val="Tablebody-"/>
              <w:autoSpaceDE w:val="0"/>
              <w:autoSpaceDN w:val="0"/>
              <w:adjustRightInd w:val="0"/>
              <w:spacing w:after="0"/>
              <w:jc w:val="both"/>
              <w:rPr>
                <w:rFonts w:ascii="Calibri" w:hAnsi="Calibri" w:cs="Calibri"/>
                <w:sz w:val="20"/>
                <w:szCs w:val="20"/>
                <w:lang w:val="fr-FR"/>
              </w:rPr>
            </w:pPr>
            <w:r w:rsidRPr="0044620C">
              <w:rPr>
                <w:rFonts w:ascii="Calibri" w:hAnsi="Calibri" w:cs="Calibri"/>
                <w:sz w:val="20"/>
                <w:szCs w:val="20"/>
                <w:lang w:val="fr-FR"/>
              </w:rPr>
              <w:t>Classification de l'effet sur le service.</w:t>
            </w:r>
          </w:p>
          <w:p w14:paraId="7B98D896" w14:textId="77777777" w:rsidR="009D25FD" w:rsidRDefault="009D25FD" w:rsidP="0044620C">
            <w:pPr>
              <w:pStyle w:val="Tablebody-"/>
              <w:autoSpaceDE w:val="0"/>
              <w:autoSpaceDN w:val="0"/>
              <w:adjustRightInd w:val="0"/>
              <w:spacing w:before="0" w:after="0"/>
              <w:jc w:val="both"/>
              <w:rPr>
                <w:rFonts w:ascii="Calibri" w:hAnsi="Calibri" w:cs="Calibri"/>
                <w:sz w:val="20"/>
                <w:szCs w:val="20"/>
                <w:lang w:val="fr-FR"/>
              </w:rPr>
            </w:pPr>
            <w:r w:rsidRPr="0044620C">
              <w:rPr>
                <w:rFonts w:ascii="Calibri" w:hAnsi="Calibri" w:cs="Calibri"/>
                <w:sz w:val="20"/>
                <w:szCs w:val="20"/>
                <w:lang w:val="fr-FR"/>
              </w:rPr>
              <w:t xml:space="preserve">Il peut être remplacé par </w:t>
            </w:r>
            <w:proofErr w:type="spellStart"/>
            <w:r w:rsidRPr="0044620C">
              <w:rPr>
                <w:rFonts w:ascii="Calibri" w:hAnsi="Calibri" w:cs="Calibri"/>
                <w:sz w:val="20"/>
                <w:szCs w:val="20"/>
                <w:lang w:val="fr-FR"/>
              </w:rPr>
              <w:t>JourneyCondition</w:t>
            </w:r>
            <w:proofErr w:type="spellEnd"/>
            <w:r w:rsidRPr="0044620C">
              <w:rPr>
                <w:rFonts w:ascii="Calibri" w:hAnsi="Calibri" w:cs="Calibri"/>
                <w:sz w:val="20"/>
                <w:szCs w:val="20"/>
                <w:lang w:val="fr-FR"/>
              </w:rPr>
              <w:t xml:space="preserve"> dans </w:t>
            </w:r>
            <w:proofErr w:type="spellStart"/>
            <w:r w:rsidRPr="0044620C">
              <w:rPr>
                <w:rFonts w:ascii="Calibri" w:hAnsi="Calibri" w:cs="Calibri"/>
                <w:sz w:val="20"/>
                <w:szCs w:val="20"/>
                <w:lang w:val="fr-FR"/>
              </w:rPr>
              <w:t>AffectedVehicleJourney</w:t>
            </w:r>
            <w:proofErr w:type="spellEnd"/>
          </w:p>
          <w:p w14:paraId="33663D3A" w14:textId="5354439C" w:rsidR="009D25FD" w:rsidRPr="00E7759A" w:rsidRDefault="009D25FD" w:rsidP="0044620C">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i/>
                <w:sz w:val="20"/>
                <w:szCs w:val="20"/>
                <w:highlight w:val="lightGray"/>
                <w:lang w:val="fr-FR"/>
              </w:rPr>
              <w:t>Qualification de l’évènement sur l’offre de transport (</w:t>
            </w:r>
            <w:proofErr w:type="spellStart"/>
            <w:r w:rsidRPr="00E7759A">
              <w:rPr>
                <w:rFonts w:ascii="Calibri" w:hAnsi="Calibri" w:cs="Calibri"/>
                <w:i/>
                <w:sz w:val="20"/>
                <w:szCs w:val="20"/>
                <w:highlight w:val="lightGray"/>
                <w:lang w:val="fr-FR"/>
              </w:rPr>
              <w:t>cf</w:t>
            </w:r>
            <w:proofErr w:type="spellEnd"/>
            <w:r w:rsidRPr="00E7759A">
              <w:rPr>
                <w:rFonts w:ascii="Calibri" w:hAnsi="Calibri" w:cs="Calibri"/>
                <w:i/>
                <w:sz w:val="20"/>
                <w:szCs w:val="20"/>
                <w:highlight w:val="lightGray"/>
                <w:lang w:val="fr-FR"/>
              </w:rPr>
              <w:t xml:space="preserve"> §</w:t>
            </w:r>
            <w:r w:rsidRPr="00E7759A">
              <w:rPr>
                <w:rFonts w:ascii="Calibri" w:hAnsi="Calibri" w:cs="Calibri"/>
                <w:i/>
                <w:sz w:val="20"/>
                <w:szCs w:val="20"/>
                <w:highlight w:val="lightGray"/>
                <w:lang w:val="fr-FR"/>
              </w:rPr>
              <w:fldChar w:fldCharType="begin"/>
            </w:r>
            <w:r w:rsidRPr="00E7759A">
              <w:rPr>
                <w:rFonts w:ascii="Calibri" w:hAnsi="Calibri" w:cs="Calibri"/>
                <w:i/>
                <w:sz w:val="20"/>
                <w:szCs w:val="20"/>
                <w:highlight w:val="lightGray"/>
                <w:lang w:val="fr-FR"/>
              </w:rPr>
              <w:instrText xml:space="preserve"> REF _Ref73692403 \r \h </w:instrText>
            </w:r>
            <w:r w:rsidRPr="00E7759A">
              <w:rPr>
                <w:rFonts w:ascii="Calibri" w:hAnsi="Calibri" w:cs="Calibri"/>
                <w:i/>
                <w:sz w:val="20"/>
                <w:szCs w:val="20"/>
                <w:highlight w:val="lightGray"/>
                <w:lang w:val="fr-FR"/>
              </w:rPr>
            </w:r>
            <w:r w:rsidRPr="00E7759A">
              <w:rPr>
                <w:rFonts w:ascii="Calibri" w:hAnsi="Calibri" w:cs="Calibri"/>
                <w:i/>
                <w:sz w:val="20"/>
                <w:szCs w:val="20"/>
                <w:highlight w:val="lightGray"/>
                <w:lang w:val="fr-FR"/>
              </w:rPr>
              <w:fldChar w:fldCharType="separate"/>
            </w:r>
            <w:r w:rsidR="00CD6283">
              <w:rPr>
                <w:rFonts w:ascii="Calibri" w:hAnsi="Calibri" w:cs="Calibri"/>
                <w:i/>
                <w:sz w:val="20"/>
                <w:szCs w:val="20"/>
                <w:highlight w:val="lightGray"/>
                <w:lang w:val="fr-FR"/>
              </w:rPr>
              <w:t>6.7.4.1.6.1</w:t>
            </w:r>
            <w:r w:rsidRPr="00E7759A">
              <w:rPr>
                <w:rFonts w:ascii="Calibri" w:hAnsi="Calibri" w:cs="Calibri"/>
                <w:i/>
                <w:sz w:val="20"/>
                <w:szCs w:val="20"/>
                <w:highlight w:val="lightGray"/>
                <w:lang w:val="fr-FR"/>
              </w:rPr>
              <w:fldChar w:fldCharType="end"/>
            </w:r>
            <w:r w:rsidRPr="00E7759A">
              <w:rPr>
                <w:rFonts w:ascii="Calibri" w:hAnsi="Calibri" w:cs="Calibri"/>
                <w:i/>
                <w:sz w:val="20"/>
                <w:szCs w:val="20"/>
                <w:highlight w:val="lightGray"/>
                <w:lang w:val="fr-FR"/>
              </w:rPr>
              <w:t>)</w:t>
            </w:r>
          </w:p>
        </w:tc>
      </w:tr>
      <w:tr w:rsidR="009D25FD" w:rsidRPr="00E32CB2" w14:paraId="66137DF7" w14:textId="77777777" w:rsidTr="000910EC">
        <w:tc>
          <w:tcPr>
            <w:tcW w:w="663" w:type="dxa"/>
            <w:vMerge/>
            <w:vAlign w:val="center"/>
          </w:tcPr>
          <w:p w14:paraId="79F6AF8B" w14:textId="1A47FB8F" w:rsidR="009D25FD" w:rsidRPr="00E7759A" w:rsidRDefault="009D25FD" w:rsidP="00946705">
            <w:pPr>
              <w:pStyle w:val="Tablebody-"/>
              <w:autoSpaceDE w:val="0"/>
              <w:autoSpaceDN w:val="0"/>
              <w:adjustRightInd w:val="0"/>
              <w:spacing w:before="0" w:after="0"/>
              <w:jc w:val="both"/>
              <w:rPr>
                <w:rFonts w:ascii="Calibri" w:hAnsi="Calibri" w:cs="Calibri"/>
                <w:sz w:val="20"/>
                <w:szCs w:val="20"/>
                <w:highlight w:val="lightGray"/>
                <w:lang w:val="fr-FR"/>
              </w:rPr>
            </w:pPr>
          </w:p>
        </w:tc>
        <w:tc>
          <w:tcPr>
            <w:tcW w:w="1737" w:type="dxa"/>
            <w:gridSpan w:val="2"/>
            <w:tcBorders>
              <w:top w:val="single" w:sz="4" w:space="0" w:color="000000"/>
            </w:tcBorders>
            <w:vAlign w:val="center"/>
          </w:tcPr>
          <w:p w14:paraId="07B95D36" w14:textId="77777777" w:rsidR="009D25FD" w:rsidRPr="00E7759A" w:rsidRDefault="009D25FD" w:rsidP="00946705">
            <w:pPr>
              <w:pStyle w:val="Tablebody-"/>
              <w:autoSpaceDE w:val="0"/>
              <w:autoSpaceDN w:val="0"/>
              <w:adjustRightInd w:val="0"/>
              <w:spacing w:before="0" w:after="0"/>
              <w:jc w:val="both"/>
              <w:rPr>
                <w:rFonts w:ascii="Calibri" w:hAnsi="Calibri" w:cs="Calibri"/>
                <w:b/>
                <w:i/>
                <w:iCs/>
                <w:sz w:val="20"/>
                <w:szCs w:val="20"/>
                <w:highlight w:val="lightGray"/>
              </w:rPr>
            </w:pPr>
            <w:r w:rsidRPr="00E7759A">
              <w:rPr>
                <w:rFonts w:ascii="Calibri" w:hAnsi="Calibri" w:cs="Calibri"/>
                <w:b/>
                <w:i/>
                <w:sz w:val="20"/>
                <w:szCs w:val="20"/>
                <w:highlight w:val="lightGray"/>
              </w:rPr>
              <w:t>Severity</w:t>
            </w:r>
          </w:p>
        </w:tc>
        <w:tc>
          <w:tcPr>
            <w:tcW w:w="827" w:type="dxa"/>
            <w:tcBorders>
              <w:top w:val="single" w:sz="4" w:space="0" w:color="000000"/>
            </w:tcBorders>
            <w:vAlign w:val="center"/>
          </w:tcPr>
          <w:p w14:paraId="6D39A1E1" w14:textId="77777777" w:rsidR="009D25FD" w:rsidRPr="00E7759A" w:rsidRDefault="009D25FD" w:rsidP="00946705">
            <w:pPr>
              <w:pStyle w:val="Tablebody-"/>
              <w:autoSpaceDE w:val="0"/>
              <w:autoSpaceDN w:val="0"/>
              <w:adjustRightInd w:val="0"/>
              <w:spacing w:before="0" w:after="0"/>
              <w:jc w:val="both"/>
              <w:rPr>
                <w:rFonts w:ascii="Calibri" w:hAnsi="Calibri" w:cs="Calibri"/>
                <w:b/>
                <w:sz w:val="20"/>
                <w:szCs w:val="20"/>
              </w:rPr>
            </w:pPr>
            <w:r w:rsidRPr="00E7759A">
              <w:rPr>
                <w:rFonts w:ascii="Calibri" w:hAnsi="Calibri" w:cs="Calibri"/>
                <w:b/>
                <w:sz w:val="20"/>
                <w:szCs w:val="20"/>
              </w:rPr>
              <w:t>1:1</w:t>
            </w:r>
          </w:p>
        </w:tc>
        <w:tc>
          <w:tcPr>
            <w:tcW w:w="1654" w:type="dxa"/>
            <w:tcBorders>
              <w:top w:val="single" w:sz="4" w:space="0" w:color="000000"/>
            </w:tcBorders>
            <w:vAlign w:val="center"/>
          </w:tcPr>
          <w:p w14:paraId="57041698" w14:textId="77777777" w:rsidR="009D25FD" w:rsidRPr="00E7759A" w:rsidRDefault="009D25FD"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enum</w:t>
            </w:r>
            <w:proofErr w:type="spellEnd"/>
          </w:p>
        </w:tc>
        <w:tc>
          <w:tcPr>
            <w:tcW w:w="5320" w:type="dxa"/>
            <w:tcBorders>
              <w:top w:val="single" w:sz="4" w:space="0" w:color="000000"/>
            </w:tcBorders>
            <w:vAlign w:val="center"/>
          </w:tcPr>
          <w:p w14:paraId="02A74520" w14:textId="776B416C" w:rsidR="009D25FD" w:rsidRPr="0044620C" w:rsidRDefault="009D25FD" w:rsidP="00946705">
            <w:pPr>
              <w:pStyle w:val="Tablebody-"/>
              <w:autoSpaceDE w:val="0"/>
              <w:autoSpaceDN w:val="0"/>
              <w:adjustRightInd w:val="0"/>
              <w:spacing w:before="0" w:after="0"/>
              <w:jc w:val="both"/>
              <w:rPr>
                <w:rFonts w:ascii="Calibri" w:hAnsi="Calibri" w:cs="Calibri"/>
                <w:sz w:val="20"/>
                <w:szCs w:val="20"/>
                <w:lang w:val="fr-FR"/>
              </w:rPr>
            </w:pPr>
            <w:r w:rsidRPr="0044620C">
              <w:rPr>
                <w:rFonts w:ascii="Calibri" w:hAnsi="Calibri" w:cs="Calibri"/>
                <w:sz w:val="20"/>
                <w:szCs w:val="20"/>
                <w:lang w:val="fr-FR"/>
              </w:rPr>
              <w:t>Gravité de la SITUATION. La valeur par défaut est normale.</w:t>
            </w:r>
            <w:r w:rsidRPr="0044620C">
              <w:rPr>
                <w:rFonts w:ascii="Calibri" w:hAnsi="Calibri" w:cs="Calibri"/>
                <w:sz w:val="20"/>
                <w:szCs w:val="20"/>
                <w:highlight w:val="lightGray"/>
                <w:lang w:val="fr-FR"/>
              </w:rPr>
              <w:t xml:space="preserve">cf </w:t>
            </w:r>
            <w:r w:rsidRPr="00E7759A">
              <w:rPr>
                <w:rFonts w:ascii="Calibri" w:hAnsi="Calibri" w:cs="Calibri"/>
                <w:sz w:val="20"/>
                <w:szCs w:val="20"/>
                <w:highlight w:val="lightGray"/>
              </w:rPr>
              <w:fldChar w:fldCharType="begin"/>
            </w:r>
            <w:r w:rsidRPr="0044620C">
              <w:rPr>
                <w:rFonts w:ascii="Calibri" w:hAnsi="Calibri" w:cs="Calibri"/>
                <w:sz w:val="20"/>
                <w:szCs w:val="20"/>
                <w:highlight w:val="lightGray"/>
                <w:lang w:val="fr-FR"/>
              </w:rPr>
              <w:instrText xml:space="preserve"> REF _Ref66113399 \r \h  \* MERGEFORMAT </w:instrText>
            </w:r>
            <w:r w:rsidRPr="00E7759A">
              <w:rPr>
                <w:rFonts w:ascii="Calibri" w:hAnsi="Calibri" w:cs="Calibri"/>
                <w:sz w:val="20"/>
                <w:szCs w:val="20"/>
                <w:highlight w:val="lightGray"/>
              </w:rPr>
            </w:r>
            <w:r w:rsidRPr="00E7759A">
              <w:rPr>
                <w:rFonts w:ascii="Calibri" w:hAnsi="Calibri" w:cs="Calibri"/>
                <w:sz w:val="20"/>
                <w:szCs w:val="20"/>
                <w:highlight w:val="lightGray"/>
              </w:rPr>
              <w:fldChar w:fldCharType="separate"/>
            </w:r>
            <w:r w:rsidR="00CD6283">
              <w:rPr>
                <w:rFonts w:ascii="Calibri" w:hAnsi="Calibri" w:cs="Calibri"/>
                <w:sz w:val="20"/>
                <w:szCs w:val="20"/>
                <w:highlight w:val="lightGray"/>
                <w:lang w:val="fr-FR"/>
              </w:rPr>
              <w:t>6.7.4.1.4</w:t>
            </w:r>
            <w:r w:rsidRPr="00E7759A">
              <w:rPr>
                <w:rFonts w:ascii="Calibri" w:hAnsi="Calibri" w:cs="Calibri"/>
                <w:sz w:val="20"/>
                <w:szCs w:val="20"/>
                <w:highlight w:val="lightGray"/>
              </w:rPr>
              <w:fldChar w:fldCharType="end"/>
            </w:r>
            <w:r w:rsidRPr="0044620C">
              <w:rPr>
                <w:rFonts w:ascii="Calibri" w:hAnsi="Calibri" w:cs="Calibri"/>
                <w:sz w:val="20"/>
                <w:szCs w:val="20"/>
                <w:highlight w:val="lightGray"/>
                <w:lang w:val="fr-FR"/>
              </w:rPr>
              <w:t>.</w:t>
            </w:r>
          </w:p>
        </w:tc>
      </w:tr>
      <w:tr w:rsidR="004403DC" w:rsidRPr="00E7759A" w14:paraId="3797DBB0" w14:textId="77777777" w:rsidTr="0044620C">
        <w:trPr>
          <w:hidden/>
        </w:trPr>
        <w:tc>
          <w:tcPr>
            <w:tcW w:w="663" w:type="dxa"/>
            <w:vMerge w:val="restart"/>
            <w:vAlign w:val="center"/>
          </w:tcPr>
          <w:p w14:paraId="14D4666B" w14:textId="77777777" w:rsidR="004403DC" w:rsidRPr="0044620C" w:rsidRDefault="004403DC" w:rsidP="00946705">
            <w:pPr>
              <w:pStyle w:val="Tablebody-"/>
              <w:autoSpaceDE w:val="0"/>
              <w:autoSpaceDN w:val="0"/>
              <w:adjustRightInd w:val="0"/>
              <w:spacing w:before="0" w:after="0"/>
              <w:jc w:val="both"/>
              <w:rPr>
                <w:rFonts w:ascii="Calibri" w:hAnsi="Calibri" w:cs="Calibri"/>
                <w:i/>
                <w:iCs/>
                <w:vanish/>
                <w:sz w:val="20"/>
                <w:szCs w:val="20"/>
              </w:rPr>
            </w:pPr>
            <w:r w:rsidRPr="0044620C">
              <w:rPr>
                <w:rFonts w:ascii="Calibri" w:hAnsi="Calibri" w:cs="Calibri"/>
                <w:i/>
                <w:vanish/>
                <w:sz w:val="20"/>
                <w:szCs w:val="20"/>
              </w:rPr>
              <w:t>Scope</w:t>
            </w:r>
          </w:p>
        </w:tc>
        <w:tc>
          <w:tcPr>
            <w:tcW w:w="1737" w:type="dxa"/>
            <w:gridSpan w:val="2"/>
            <w:tcBorders>
              <w:bottom w:val="single" w:sz="4" w:space="0" w:color="000000"/>
            </w:tcBorders>
            <w:vAlign w:val="center"/>
          </w:tcPr>
          <w:p w14:paraId="3369E0C0" w14:textId="77777777" w:rsidR="004403DC" w:rsidRPr="0044620C" w:rsidRDefault="004403DC" w:rsidP="00946705">
            <w:pPr>
              <w:pStyle w:val="Tablebody-"/>
              <w:autoSpaceDE w:val="0"/>
              <w:autoSpaceDN w:val="0"/>
              <w:adjustRightInd w:val="0"/>
              <w:spacing w:before="0" w:after="0"/>
              <w:jc w:val="both"/>
              <w:rPr>
                <w:rFonts w:ascii="Calibri" w:hAnsi="Calibri" w:cs="Calibri"/>
                <w:b/>
                <w:i/>
                <w:iCs/>
                <w:vanish/>
                <w:sz w:val="20"/>
                <w:szCs w:val="20"/>
                <w:highlight w:val="cyan"/>
              </w:rPr>
            </w:pPr>
            <w:r w:rsidRPr="0044620C">
              <w:rPr>
                <w:rFonts w:ascii="Calibri" w:hAnsi="Calibri" w:cs="Calibri"/>
                <w:b/>
                <w:i/>
                <w:vanish/>
                <w:sz w:val="20"/>
                <w:szCs w:val="20"/>
                <w:highlight w:val="cyan"/>
              </w:rPr>
              <w:t>Affects</w:t>
            </w:r>
          </w:p>
        </w:tc>
        <w:tc>
          <w:tcPr>
            <w:tcW w:w="827" w:type="dxa"/>
            <w:tcBorders>
              <w:bottom w:val="single" w:sz="4" w:space="0" w:color="000000"/>
            </w:tcBorders>
            <w:vAlign w:val="center"/>
          </w:tcPr>
          <w:p w14:paraId="7FE00355" w14:textId="77777777" w:rsidR="004403DC" w:rsidRPr="0044620C" w:rsidRDefault="004403DC" w:rsidP="00946705">
            <w:pPr>
              <w:pStyle w:val="Tablebody-"/>
              <w:autoSpaceDE w:val="0"/>
              <w:autoSpaceDN w:val="0"/>
              <w:adjustRightInd w:val="0"/>
              <w:spacing w:before="0" w:after="0"/>
              <w:jc w:val="both"/>
              <w:rPr>
                <w:rFonts w:ascii="Calibri" w:hAnsi="Calibri" w:cs="Calibri"/>
                <w:vanish/>
                <w:sz w:val="20"/>
                <w:szCs w:val="20"/>
              </w:rPr>
            </w:pPr>
            <w:r w:rsidRPr="0044620C">
              <w:rPr>
                <w:rFonts w:ascii="Calibri" w:hAnsi="Calibri" w:cs="Calibri"/>
                <w:vanish/>
                <w:sz w:val="20"/>
                <w:szCs w:val="20"/>
              </w:rPr>
              <w:t>0:1</w:t>
            </w:r>
          </w:p>
        </w:tc>
        <w:tc>
          <w:tcPr>
            <w:tcW w:w="1654" w:type="dxa"/>
            <w:tcBorders>
              <w:bottom w:val="single" w:sz="4" w:space="0" w:color="000000"/>
            </w:tcBorders>
            <w:vAlign w:val="center"/>
          </w:tcPr>
          <w:p w14:paraId="4FECCF0F" w14:textId="77777777" w:rsidR="004403DC" w:rsidRPr="0044620C" w:rsidRDefault="004403DC" w:rsidP="00946705">
            <w:pPr>
              <w:pStyle w:val="Tablebody-"/>
              <w:autoSpaceDE w:val="0"/>
              <w:autoSpaceDN w:val="0"/>
              <w:adjustRightInd w:val="0"/>
              <w:spacing w:before="0" w:after="0"/>
              <w:jc w:val="both"/>
              <w:rPr>
                <w:rFonts w:ascii="Calibri" w:hAnsi="Calibri" w:cs="Calibri"/>
                <w:i/>
                <w:iCs/>
                <w:vanish/>
                <w:sz w:val="20"/>
                <w:szCs w:val="20"/>
              </w:rPr>
            </w:pPr>
            <w:proofErr w:type="spellStart"/>
            <w:r w:rsidRPr="0044620C">
              <w:rPr>
                <w:rFonts w:ascii="Calibri" w:hAnsi="Calibri" w:cs="Calibri"/>
                <w:i/>
                <w:vanish/>
                <w:sz w:val="20"/>
                <w:szCs w:val="20"/>
              </w:rPr>
              <w:t>AffectsScope</w:t>
            </w:r>
            <w:proofErr w:type="spellEnd"/>
          </w:p>
        </w:tc>
        <w:tc>
          <w:tcPr>
            <w:tcW w:w="5320" w:type="dxa"/>
            <w:tcBorders>
              <w:bottom w:val="single" w:sz="4" w:space="0" w:color="000000"/>
            </w:tcBorders>
            <w:vAlign w:val="center"/>
          </w:tcPr>
          <w:p w14:paraId="4AD063F7" w14:textId="3AA29956" w:rsidR="004403DC" w:rsidRPr="0044620C" w:rsidRDefault="004403DC" w:rsidP="00946705">
            <w:pPr>
              <w:pStyle w:val="Tablebody-"/>
              <w:autoSpaceDE w:val="0"/>
              <w:autoSpaceDN w:val="0"/>
              <w:adjustRightInd w:val="0"/>
              <w:spacing w:before="0" w:after="0"/>
              <w:jc w:val="both"/>
              <w:rPr>
                <w:rFonts w:ascii="Calibri" w:hAnsi="Calibri" w:cs="Calibri"/>
                <w:vanish/>
                <w:sz w:val="20"/>
                <w:szCs w:val="20"/>
              </w:rPr>
            </w:pPr>
            <w:r w:rsidRPr="0044620C">
              <w:rPr>
                <w:rFonts w:ascii="Calibri" w:hAnsi="Calibri" w:cs="Calibri"/>
                <w:vanish/>
                <w:sz w:val="20"/>
                <w:szCs w:val="20"/>
              </w:rPr>
              <w:t xml:space="preserve">Structured model identifying parts of transport affected by consequence. </w:t>
            </w:r>
            <w:r w:rsidRPr="0044620C">
              <w:rPr>
                <w:rFonts w:ascii="Calibri" w:hAnsi="Calibri" w:cs="Calibri"/>
                <w:vanish/>
                <w:sz w:val="20"/>
                <w:szCs w:val="20"/>
                <w:highlight w:val="lightGray"/>
              </w:rPr>
              <w:t xml:space="preserve">Cf </w:t>
            </w:r>
            <w:r w:rsidRPr="0044620C">
              <w:rPr>
                <w:rFonts w:ascii="Calibri" w:hAnsi="Calibri" w:cs="Calibri"/>
                <w:vanish/>
                <w:sz w:val="20"/>
                <w:szCs w:val="20"/>
                <w:highlight w:val="lightGray"/>
              </w:rPr>
              <w:fldChar w:fldCharType="begin"/>
            </w:r>
            <w:r w:rsidRPr="0044620C">
              <w:rPr>
                <w:rFonts w:ascii="Calibri" w:hAnsi="Calibri" w:cs="Calibri"/>
                <w:vanish/>
                <w:sz w:val="20"/>
                <w:szCs w:val="20"/>
                <w:highlight w:val="lightGray"/>
              </w:rPr>
              <w:instrText xml:space="preserve"> REF _Ref66201940 \r \h  \* MERGEFORMAT </w:instrText>
            </w:r>
            <w:r w:rsidRPr="0044620C">
              <w:rPr>
                <w:rFonts w:ascii="Calibri" w:hAnsi="Calibri" w:cs="Calibri"/>
                <w:vanish/>
                <w:sz w:val="20"/>
                <w:szCs w:val="20"/>
                <w:highlight w:val="lightGray"/>
              </w:rPr>
            </w:r>
            <w:r w:rsidRPr="0044620C">
              <w:rPr>
                <w:rFonts w:ascii="Calibri" w:hAnsi="Calibri" w:cs="Calibri"/>
                <w:vanish/>
                <w:sz w:val="20"/>
                <w:szCs w:val="20"/>
                <w:highlight w:val="lightGray"/>
              </w:rPr>
              <w:fldChar w:fldCharType="separate"/>
            </w:r>
            <w:r w:rsidR="00CD6283">
              <w:rPr>
                <w:rFonts w:ascii="Calibri" w:hAnsi="Calibri" w:cs="Calibri"/>
                <w:vanish/>
                <w:sz w:val="20"/>
                <w:szCs w:val="20"/>
                <w:highlight w:val="lightGray"/>
              </w:rPr>
              <w:t>6.7.4.1.7.6</w:t>
            </w:r>
            <w:r w:rsidRPr="0044620C">
              <w:rPr>
                <w:rFonts w:ascii="Calibri" w:hAnsi="Calibri" w:cs="Calibri"/>
                <w:vanish/>
                <w:sz w:val="20"/>
                <w:szCs w:val="20"/>
                <w:highlight w:val="lightGray"/>
              </w:rPr>
              <w:fldChar w:fldCharType="end"/>
            </w:r>
          </w:p>
        </w:tc>
      </w:tr>
      <w:tr w:rsidR="004403DC" w:rsidRPr="00E7759A" w14:paraId="59312311" w14:textId="77777777" w:rsidTr="0044620C">
        <w:trPr>
          <w:hidden/>
        </w:trPr>
        <w:tc>
          <w:tcPr>
            <w:tcW w:w="663" w:type="dxa"/>
            <w:vMerge/>
            <w:vAlign w:val="center"/>
          </w:tcPr>
          <w:p w14:paraId="57D3CA6C" w14:textId="77777777" w:rsidR="004403DC" w:rsidRPr="0044620C" w:rsidRDefault="004403DC" w:rsidP="00946705">
            <w:pPr>
              <w:pStyle w:val="Tablebody-"/>
              <w:spacing w:before="0" w:after="0"/>
              <w:jc w:val="both"/>
              <w:rPr>
                <w:rFonts w:ascii="Calibri" w:hAnsi="Calibri" w:cs="Calibri"/>
                <w:vanish/>
                <w:sz w:val="20"/>
                <w:szCs w:val="20"/>
              </w:rPr>
            </w:pPr>
          </w:p>
        </w:tc>
        <w:tc>
          <w:tcPr>
            <w:tcW w:w="1737" w:type="dxa"/>
            <w:gridSpan w:val="2"/>
            <w:vAlign w:val="center"/>
          </w:tcPr>
          <w:p w14:paraId="7309891E" w14:textId="77777777" w:rsidR="004403DC" w:rsidRPr="0044620C" w:rsidRDefault="004403DC"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44620C">
              <w:rPr>
                <w:rFonts w:ascii="Calibri" w:hAnsi="Calibri" w:cs="Calibri"/>
                <w:b/>
                <w:i/>
                <w:vanish/>
                <w:sz w:val="20"/>
                <w:szCs w:val="20"/>
                <w:highlight w:val="cyan"/>
              </w:rPr>
              <w:t>Suitabilities</w:t>
            </w:r>
            <w:proofErr w:type="spellEnd"/>
          </w:p>
        </w:tc>
        <w:tc>
          <w:tcPr>
            <w:tcW w:w="827" w:type="dxa"/>
            <w:vAlign w:val="center"/>
          </w:tcPr>
          <w:p w14:paraId="4FDE35B7" w14:textId="77777777" w:rsidR="004403DC" w:rsidRPr="0044620C"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44620C">
              <w:rPr>
                <w:rFonts w:ascii="Calibri" w:hAnsi="Calibri" w:cs="Calibri"/>
                <w:vanish/>
                <w:sz w:val="20"/>
                <w:szCs w:val="20"/>
                <w:highlight w:val="cyan"/>
              </w:rPr>
              <w:t>0:1</w:t>
            </w:r>
          </w:p>
        </w:tc>
        <w:tc>
          <w:tcPr>
            <w:tcW w:w="1654" w:type="dxa"/>
            <w:vAlign w:val="center"/>
          </w:tcPr>
          <w:p w14:paraId="1ABF8406" w14:textId="77777777" w:rsidR="004403DC" w:rsidRPr="0044620C" w:rsidRDefault="004403DC" w:rsidP="00946705">
            <w:pPr>
              <w:pStyle w:val="Tablebody-"/>
              <w:autoSpaceDE w:val="0"/>
              <w:autoSpaceDN w:val="0"/>
              <w:adjustRightInd w:val="0"/>
              <w:spacing w:before="0" w:after="0"/>
              <w:jc w:val="both"/>
              <w:rPr>
                <w:rFonts w:ascii="Calibri" w:hAnsi="Calibri" w:cs="Calibri"/>
                <w:i/>
                <w:iCs/>
                <w:vanish/>
                <w:sz w:val="20"/>
                <w:szCs w:val="20"/>
                <w:highlight w:val="cyan"/>
              </w:rPr>
            </w:pPr>
            <w:r w:rsidRPr="0044620C">
              <w:rPr>
                <w:rFonts w:ascii="Calibri" w:hAnsi="Calibri" w:cs="Calibri"/>
                <w:i/>
                <w:vanish/>
                <w:sz w:val="20"/>
                <w:szCs w:val="20"/>
                <w:highlight w:val="cyan"/>
              </w:rPr>
              <w:t>many</w:t>
            </w:r>
          </w:p>
        </w:tc>
        <w:tc>
          <w:tcPr>
            <w:tcW w:w="5320" w:type="dxa"/>
            <w:vAlign w:val="center"/>
          </w:tcPr>
          <w:p w14:paraId="4038AC27" w14:textId="77777777" w:rsidR="004403DC" w:rsidRPr="0044620C"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44620C">
              <w:rPr>
                <w:rFonts w:ascii="Calibri" w:hAnsi="Calibri" w:cs="Calibri"/>
                <w:vanish/>
                <w:sz w:val="20"/>
                <w:szCs w:val="20"/>
                <w:highlight w:val="cyan"/>
              </w:rPr>
              <w:t>Effect on different passenger needs.</w:t>
            </w:r>
          </w:p>
        </w:tc>
      </w:tr>
      <w:tr w:rsidR="004403DC" w:rsidRPr="00E32CB2" w14:paraId="5C815533" w14:textId="77777777" w:rsidTr="0044620C">
        <w:trPr>
          <w:hidden/>
        </w:trPr>
        <w:tc>
          <w:tcPr>
            <w:tcW w:w="663" w:type="dxa"/>
            <w:vMerge/>
            <w:vAlign w:val="center"/>
          </w:tcPr>
          <w:p w14:paraId="4D1B2748" w14:textId="77777777" w:rsidR="004403DC" w:rsidRPr="0044620C" w:rsidRDefault="004403DC" w:rsidP="00946705">
            <w:pPr>
              <w:pStyle w:val="Tablebody-"/>
              <w:spacing w:before="0" w:after="0"/>
              <w:jc w:val="both"/>
              <w:rPr>
                <w:rFonts w:ascii="Calibri" w:hAnsi="Calibri" w:cs="Calibri"/>
                <w:vanish/>
                <w:sz w:val="20"/>
                <w:szCs w:val="20"/>
              </w:rPr>
            </w:pPr>
          </w:p>
        </w:tc>
        <w:tc>
          <w:tcPr>
            <w:tcW w:w="279" w:type="dxa"/>
            <w:vAlign w:val="center"/>
          </w:tcPr>
          <w:p w14:paraId="25BEC269" w14:textId="4AD6FE44" w:rsidR="004403DC" w:rsidRPr="0044620C" w:rsidRDefault="004403DC" w:rsidP="00946705">
            <w:pPr>
              <w:pStyle w:val="Tablebody-"/>
              <w:autoSpaceDE w:val="0"/>
              <w:autoSpaceDN w:val="0"/>
              <w:adjustRightInd w:val="0"/>
              <w:spacing w:before="0" w:after="0"/>
              <w:jc w:val="both"/>
              <w:rPr>
                <w:rFonts w:ascii="Calibri" w:hAnsi="Calibri" w:cs="Calibri"/>
                <w:vanish/>
                <w:sz w:val="20"/>
                <w:szCs w:val="20"/>
                <w:highlight w:val="cyan"/>
              </w:rPr>
            </w:pPr>
          </w:p>
        </w:tc>
        <w:tc>
          <w:tcPr>
            <w:tcW w:w="1458" w:type="dxa"/>
            <w:vAlign w:val="center"/>
          </w:tcPr>
          <w:p w14:paraId="2234F40A" w14:textId="77777777" w:rsidR="004403DC" w:rsidRPr="0044620C" w:rsidRDefault="004403DC" w:rsidP="00946705">
            <w:pPr>
              <w:pStyle w:val="Tablebody-"/>
              <w:autoSpaceDE w:val="0"/>
              <w:autoSpaceDN w:val="0"/>
              <w:adjustRightInd w:val="0"/>
              <w:spacing w:before="0" w:after="0"/>
              <w:jc w:val="both"/>
              <w:rPr>
                <w:rFonts w:ascii="Calibri" w:hAnsi="Calibri" w:cs="Calibri"/>
                <w:b/>
                <w:i/>
                <w:iCs/>
                <w:vanish/>
                <w:sz w:val="20"/>
                <w:szCs w:val="20"/>
                <w:highlight w:val="cyan"/>
              </w:rPr>
            </w:pPr>
            <w:r w:rsidRPr="0044620C">
              <w:rPr>
                <w:rFonts w:ascii="Calibri" w:hAnsi="Calibri" w:cs="Calibri"/>
                <w:b/>
                <w:i/>
                <w:vanish/>
                <w:sz w:val="20"/>
                <w:szCs w:val="20"/>
                <w:highlight w:val="cyan"/>
              </w:rPr>
              <w:t>Suitability</w:t>
            </w:r>
          </w:p>
        </w:tc>
        <w:tc>
          <w:tcPr>
            <w:tcW w:w="827" w:type="dxa"/>
            <w:vAlign w:val="center"/>
          </w:tcPr>
          <w:p w14:paraId="6482D875" w14:textId="77777777" w:rsidR="004403DC" w:rsidRPr="0044620C" w:rsidRDefault="004403DC" w:rsidP="0094670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44620C">
              <w:rPr>
                <w:rFonts w:ascii="Calibri" w:hAnsi="Calibri" w:cs="Calibri"/>
                <w:vanish/>
                <w:sz w:val="20"/>
                <w:szCs w:val="20"/>
                <w:highlight w:val="cyan"/>
              </w:rPr>
              <w:t>0:*</w:t>
            </w:r>
            <w:proofErr w:type="gramEnd"/>
          </w:p>
        </w:tc>
        <w:tc>
          <w:tcPr>
            <w:tcW w:w="1654" w:type="dxa"/>
            <w:vAlign w:val="center"/>
          </w:tcPr>
          <w:p w14:paraId="0AB6DC85" w14:textId="77777777" w:rsidR="004403DC" w:rsidRPr="0044620C" w:rsidRDefault="004403DC" w:rsidP="00946705">
            <w:pPr>
              <w:pStyle w:val="Tablebody-"/>
              <w:autoSpaceDE w:val="0"/>
              <w:autoSpaceDN w:val="0"/>
              <w:adjustRightInd w:val="0"/>
              <w:spacing w:before="0" w:after="0"/>
              <w:jc w:val="both"/>
              <w:rPr>
                <w:rFonts w:ascii="Calibri" w:hAnsi="Calibri" w:cs="Calibri"/>
                <w:i/>
                <w:iCs/>
                <w:vanish/>
                <w:sz w:val="20"/>
                <w:szCs w:val="20"/>
                <w:highlight w:val="cyan"/>
              </w:rPr>
            </w:pPr>
            <w:r w:rsidRPr="0044620C">
              <w:rPr>
                <w:rFonts w:ascii="Calibri" w:hAnsi="Calibri" w:cs="Calibri"/>
                <w:i/>
                <w:vanish/>
                <w:sz w:val="20"/>
                <w:szCs w:val="20"/>
                <w:highlight w:val="cyan"/>
              </w:rPr>
              <w:t>Suitability</w:t>
            </w:r>
          </w:p>
        </w:tc>
        <w:tc>
          <w:tcPr>
            <w:tcW w:w="5320" w:type="dxa"/>
            <w:vAlign w:val="center"/>
          </w:tcPr>
          <w:p w14:paraId="24368FE4" w14:textId="77777777" w:rsidR="004403DC" w:rsidRPr="0044620C"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44620C">
              <w:rPr>
                <w:rFonts w:ascii="Calibri" w:hAnsi="Calibri" w:cs="Calibri"/>
                <w:vanish/>
                <w:sz w:val="20"/>
                <w:szCs w:val="20"/>
                <w:highlight w:val="cyan"/>
              </w:rPr>
              <w:t xml:space="preserve">Effect on a passenger need.     </w:t>
            </w:r>
          </w:p>
          <w:p w14:paraId="5C3AF2CC" w14:textId="77777777" w:rsidR="004403DC" w:rsidRPr="0044620C" w:rsidRDefault="004403DC" w:rsidP="00946705">
            <w:pPr>
              <w:pStyle w:val="Tablebody-"/>
              <w:autoSpaceDE w:val="0"/>
              <w:autoSpaceDN w:val="0"/>
              <w:adjustRightInd w:val="0"/>
              <w:spacing w:before="0" w:after="0"/>
              <w:jc w:val="both"/>
              <w:rPr>
                <w:rFonts w:ascii="Calibri" w:hAnsi="Calibri" w:cs="Calibri"/>
                <w:vanish/>
                <w:sz w:val="20"/>
                <w:szCs w:val="20"/>
                <w:highlight w:val="cyan"/>
                <w:lang w:val="fr-FR"/>
              </w:rPr>
            </w:pPr>
            <w:r w:rsidRPr="0044620C">
              <w:rPr>
                <w:rFonts w:ascii="Calibri" w:hAnsi="Calibri" w:cs="Calibri"/>
                <w:vanish/>
                <w:sz w:val="20"/>
                <w:szCs w:val="20"/>
                <w:highlight w:val="lightGray"/>
                <w:lang w:val="fr-FR"/>
              </w:rPr>
              <w:t xml:space="preserve">Non retenue dans le cadre du profil </w:t>
            </w:r>
            <w:proofErr w:type="spellStart"/>
            <w:r w:rsidRPr="0044620C">
              <w:rPr>
                <w:rFonts w:ascii="Calibri" w:hAnsi="Calibri" w:cs="Calibri"/>
                <w:vanish/>
                <w:sz w:val="20"/>
                <w:szCs w:val="20"/>
                <w:highlight w:val="lightGray"/>
                <w:lang w:val="fr-FR"/>
              </w:rPr>
              <w:t>NeTEx</w:t>
            </w:r>
            <w:proofErr w:type="spellEnd"/>
            <w:r w:rsidRPr="0044620C">
              <w:rPr>
                <w:rFonts w:ascii="Calibri" w:hAnsi="Calibri" w:cs="Calibri"/>
                <w:vanish/>
                <w:sz w:val="20"/>
                <w:szCs w:val="20"/>
                <w:highlight w:val="lightGray"/>
                <w:lang w:val="fr-FR"/>
              </w:rPr>
              <w:t xml:space="preserve"> France</w:t>
            </w:r>
          </w:p>
        </w:tc>
      </w:tr>
      <w:tr w:rsidR="004403DC" w:rsidRPr="00E32CB2" w14:paraId="46B95B6E" w14:textId="77777777" w:rsidTr="0044620C">
        <w:tc>
          <w:tcPr>
            <w:tcW w:w="663" w:type="dxa"/>
            <w:vMerge w:val="restart"/>
            <w:vAlign w:val="center"/>
          </w:tcPr>
          <w:p w14:paraId="68AE5E3E"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Advice</w:t>
            </w:r>
          </w:p>
        </w:tc>
        <w:tc>
          <w:tcPr>
            <w:tcW w:w="1737" w:type="dxa"/>
            <w:gridSpan w:val="2"/>
            <w:vAlign w:val="center"/>
          </w:tcPr>
          <w:p w14:paraId="04624CC4" w14:textId="77777777" w:rsidR="004403DC" w:rsidRPr="00752976"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r w:rsidRPr="00752976">
              <w:rPr>
                <w:rFonts w:ascii="Calibri" w:hAnsi="Calibri" w:cs="Calibri"/>
                <w:b/>
                <w:i/>
                <w:sz w:val="20"/>
                <w:szCs w:val="20"/>
                <w:highlight w:val="lightGray"/>
              </w:rPr>
              <w:t>Advice</w:t>
            </w:r>
          </w:p>
        </w:tc>
        <w:tc>
          <w:tcPr>
            <w:tcW w:w="827" w:type="dxa"/>
            <w:vAlign w:val="center"/>
          </w:tcPr>
          <w:p w14:paraId="4A279F51"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654" w:type="dxa"/>
            <w:vAlign w:val="center"/>
          </w:tcPr>
          <w:p w14:paraId="6D17D564"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PtAdviceStructure</w:t>
            </w:r>
            <w:proofErr w:type="spellEnd"/>
          </w:p>
        </w:tc>
        <w:tc>
          <w:tcPr>
            <w:tcW w:w="5320" w:type="dxa"/>
            <w:vAlign w:val="center"/>
          </w:tcPr>
          <w:p w14:paraId="46625DE8" w14:textId="2D751D65" w:rsidR="004403DC" w:rsidRPr="00752976" w:rsidRDefault="00752976" w:rsidP="00946705">
            <w:pPr>
              <w:pStyle w:val="Tablebody-"/>
              <w:autoSpaceDE w:val="0"/>
              <w:autoSpaceDN w:val="0"/>
              <w:adjustRightInd w:val="0"/>
              <w:spacing w:before="0" w:after="0"/>
              <w:jc w:val="both"/>
              <w:rPr>
                <w:rFonts w:ascii="Calibri" w:hAnsi="Calibri" w:cs="Calibri"/>
                <w:sz w:val="20"/>
                <w:szCs w:val="20"/>
                <w:lang w:val="fr-FR"/>
              </w:rPr>
            </w:pPr>
            <w:r w:rsidRPr="00752976">
              <w:rPr>
                <w:rFonts w:ascii="Calibri" w:hAnsi="Calibri" w:cs="Calibri"/>
                <w:sz w:val="20"/>
                <w:szCs w:val="20"/>
                <w:lang w:val="fr-FR"/>
              </w:rPr>
              <w:t xml:space="preserve">Conseils aux </w:t>
            </w:r>
            <w:proofErr w:type="spellStart"/>
            <w:r w:rsidRPr="00752976">
              <w:rPr>
                <w:rFonts w:ascii="Calibri" w:hAnsi="Calibri" w:cs="Calibri"/>
                <w:sz w:val="20"/>
                <w:szCs w:val="20"/>
                <w:lang w:val="fr-FR"/>
              </w:rPr>
              <w:t>passangers</w:t>
            </w:r>
            <w:proofErr w:type="spellEnd"/>
            <w:r w:rsidRPr="00752976">
              <w:rPr>
                <w:rFonts w:ascii="Calibri" w:hAnsi="Calibri" w:cs="Calibri"/>
                <w:sz w:val="20"/>
                <w:szCs w:val="20"/>
                <w:lang w:val="fr-FR"/>
              </w:rPr>
              <w:t xml:space="preserve"> (</w:t>
            </w:r>
            <w:proofErr w:type="spellStart"/>
            <w:r w:rsidRPr="00752976">
              <w:rPr>
                <w:rFonts w:ascii="Calibri" w:hAnsi="Calibri" w:cs="Calibri"/>
                <w:sz w:val="20"/>
                <w:szCs w:val="20"/>
                <w:lang w:val="fr-FR"/>
              </w:rPr>
              <w:t>cf</w:t>
            </w:r>
            <w:proofErr w:type="spellEnd"/>
            <w:r w:rsidRPr="00752976">
              <w:rPr>
                <w:rFonts w:ascii="Calibri" w:hAnsi="Calibri" w:cs="Calibri"/>
                <w:sz w:val="20"/>
                <w:szCs w:val="20"/>
                <w:lang w:val="fr-FR"/>
              </w:rPr>
              <w:t xml:space="preserve"> c</w:t>
            </w:r>
            <w:r>
              <w:rPr>
                <w:rFonts w:ascii="Calibri" w:hAnsi="Calibri" w:cs="Calibri"/>
                <w:sz w:val="20"/>
                <w:szCs w:val="20"/>
                <w:lang w:val="fr-FR"/>
              </w:rPr>
              <w:t>i-dessous)</w:t>
            </w:r>
          </w:p>
        </w:tc>
      </w:tr>
      <w:tr w:rsidR="009D25FD" w:rsidRPr="00E32CB2" w14:paraId="2912BB1E" w14:textId="77777777" w:rsidTr="0044620C">
        <w:tc>
          <w:tcPr>
            <w:tcW w:w="663" w:type="dxa"/>
            <w:vMerge/>
            <w:vAlign w:val="center"/>
          </w:tcPr>
          <w:p w14:paraId="4FF5761C" w14:textId="77777777" w:rsidR="009D25FD" w:rsidRPr="00752976" w:rsidRDefault="009D25FD" w:rsidP="00946705">
            <w:pPr>
              <w:pStyle w:val="Tablebody-"/>
              <w:spacing w:before="0" w:after="0"/>
              <w:jc w:val="both"/>
              <w:rPr>
                <w:rFonts w:ascii="Calibri" w:hAnsi="Calibri" w:cs="Calibri"/>
                <w:sz w:val="20"/>
                <w:szCs w:val="20"/>
                <w:lang w:val="fr-FR"/>
              </w:rPr>
            </w:pPr>
          </w:p>
        </w:tc>
        <w:tc>
          <w:tcPr>
            <w:tcW w:w="279" w:type="dxa"/>
            <w:vMerge w:val="restart"/>
            <w:vAlign w:val="center"/>
          </w:tcPr>
          <w:p w14:paraId="16C0E046" w14:textId="0A694C6F" w:rsidR="009D25FD" w:rsidRPr="00752976" w:rsidRDefault="009D25FD" w:rsidP="00946705">
            <w:pPr>
              <w:pStyle w:val="Tablebody-"/>
              <w:autoSpaceDE w:val="0"/>
              <w:autoSpaceDN w:val="0"/>
              <w:adjustRightInd w:val="0"/>
              <w:spacing w:before="0" w:after="0"/>
              <w:jc w:val="both"/>
              <w:rPr>
                <w:rFonts w:ascii="Calibri" w:hAnsi="Calibri" w:cs="Calibri"/>
                <w:sz w:val="20"/>
                <w:szCs w:val="20"/>
                <w:lang w:val="fr-FR"/>
              </w:rPr>
            </w:pPr>
          </w:p>
        </w:tc>
        <w:tc>
          <w:tcPr>
            <w:tcW w:w="1458" w:type="dxa"/>
            <w:vAlign w:val="center"/>
          </w:tcPr>
          <w:p w14:paraId="00689794" w14:textId="77777777" w:rsidR="009D25FD" w:rsidRPr="00752976" w:rsidRDefault="009D25FD" w:rsidP="0094670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752976">
              <w:rPr>
                <w:rFonts w:ascii="Calibri" w:hAnsi="Calibri" w:cs="Calibri"/>
                <w:b/>
                <w:i/>
                <w:sz w:val="20"/>
                <w:szCs w:val="20"/>
                <w:highlight w:val="lightGray"/>
              </w:rPr>
              <w:t>AdviceRef</w:t>
            </w:r>
            <w:proofErr w:type="spellEnd"/>
          </w:p>
        </w:tc>
        <w:tc>
          <w:tcPr>
            <w:tcW w:w="827" w:type="dxa"/>
            <w:vAlign w:val="center"/>
          </w:tcPr>
          <w:p w14:paraId="478BBA71" w14:textId="77777777" w:rsidR="009D25FD" w:rsidRPr="00E7759A" w:rsidRDefault="009D25FD"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654" w:type="dxa"/>
            <w:vAlign w:val="center"/>
          </w:tcPr>
          <w:p w14:paraId="567C6B4D" w14:textId="77777777" w:rsidR="009D25FD" w:rsidRPr="00E7759A" w:rsidRDefault="009D25FD"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id</w:t>
            </w:r>
          </w:p>
        </w:tc>
        <w:tc>
          <w:tcPr>
            <w:tcW w:w="5320" w:type="dxa"/>
            <w:vAlign w:val="center"/>
          </w:tcPr>
          <w:p w14:paraId="734287AE" w14:textId="77777777" w:rsidR="009D25FD" w:rsidRDefault="009D25FD" w:rsidP="00946705">
            <w:pPr>
              <w:pStyle w:val="Tablebody-"/>
              <w:autoSpaceDE w:val="0"/>
              <w:autoSpaceDN w:val="0"/>
              <w:adjustRightInd w:val="0"/>
              <w:spacing w:before="0" w:after="0"/>
              <w:jc w:val="both"/>
              <w:rPr>
                <w:rFonts w:ascii="Calibri" w:hAnsi="Calibri" w:cs="Calibri"/>
                <w:sz w:val="20"/>
                <w:szCs w:val="20"/>
                <w:lang w:val="fr-FR"/>
              </w:rPr>
            </w:pPr>
            <w:r w:rsidRPr="00752976">
              <w:rPr>
                <w:rFonts w:ascii="Calibri" w:hAnsi="Calibri" w:cs="Calibri"/>
                <w:sz w:val="20"/>
                <w:szCs w:val="20"/>
                <w:lang w:val="fr-FR"/>
              </w:rPr>
              <w:t>Identifiant de la norme</w:t>
            </w:r>
            <w:r>
              <w:rPr>
                <w:rFonts w:ascii="Calibri" w:hAnsi="Calibri" w:cs="Calibri"/>
                <w:sz w:val="20"/>
                <w:szCs w:val="20"/>
                <w:lang w:val="fr-FR"/>
              </w:rPr>
              <w:t>.</w:t>
            </w:r>
          </w:p>
          <w:p w14:paraId="7E2D408F" w14:textId="5A5C2634" w:rsidR="009D25FD" w:rsidRPr="00752976" w:rsidRDefault="009D25FD" w:rsidP="00946705">
            <w:pPr>
              <w:pStyle w:val="Tablebody-"/>
              <w:autoSpaceDE w:val="0"/>
              <w:autoSpaceDN w:val="0"/>
              <w:adjustRightInd w:val="0"/>
              <w:spacing w:before="0" w:after="0"/>
              <w:jc w:val="both"/>
              <w:rPr>
                <w:rFonts w:ascii="Calibri" w:hAnsi="Calibri" w:cs="Calibri"/>
                <w:sz w:val="20"/>
                <w:szCs w:val="20"/>
                <w:lang w:val="fr-FR"/>
              </w:rPr>
            </w:pPr>
            <w:r w:rsidRPr="00752976">
              <w:rPr>
                <w:rFonts w:ascii="Calibri" w:hAnsi="Calibri" w:cs="Calibri"/>
                <w:sz w:val="20"/>
                <w:szCs w:val="20"/>
                <w:lang w:val="fr-FR"/>
              </w:rPr>
              <w:t>Message d'information complémentaire aux passagers</w:t>
            </w:r>
          </w:p>
        </w:tc>
      </w:tr>
      <w:tr w:rsidR="009D25FD" w:rsidRPr="00E32CB2" w14:paraId="084E5B4E" w14:textId="77777777" w:rsidTr="0044620C">
        <w:tc>
          <w:tcPr>
            <w:tcW w:w="663" w:type="dxa"/>
            <w:vMerge/>
            <w:vAlign w:val="center"/>
          </w:tcPr>
          <w:p w14:paraId="4EA12977" w14:textId="77777777" w:rsidR="009D25FD" w:rsidRPr="00752976" w:rsidRDefault="009D25FD" w:rsidP="00946705">
            <w:pPr>
              <w:pStyle w:val="Tablebody-"/>
              <w:spacing w:before="0" w:after="0"/>
              <w:jc w:val="both"/>
              <w:rPr>
                <w:rFonts w:ascii="Calibri" w:hAnsi="Calibri" w:cs="Calibri"/>
                <w:sz w:val="20"/>
                <w:szCs w:val="20"/>
                <w:lang w:val="fr-FR"/>
              </w:rPr>
            </w:pPr>
          </w:p>
        </w:tc>
        <w:tc>
          <w:tcPr>
            <w:tcW w:w="279" w:type="dxa"/>
            <w:vMerge/>
            <w:vAlign w:val="center"/>
          </w:tcPr>
          <w:p w14:paraId="17C0A395" w14:textId="7C83591C" w:rsidR="009D25FD" w:rsidRPr="00752976" w:rsidRDefault="009D25FD" w:rsidP="00946705">
            <w:pPr>
              <w:pStyle w:val="Tablebody-"/>
              <w:autoSpaceDE w:val="0"/>
              <w:autoSpaceDN w:val="0"/>
              <w:adjustRightInd w:val="0"/>
              <w:spacing w:before="0" w:after="0"/>
              <w:jc w:val="both"/>
              <w:rPr>
                <w:rFonts w:ascii="Calibri" w:hAnsi="Calibri" w:cs="Calibri"/>
                <w:sz w:val="20"/>
                <w:szCs w:val="20"/>
                <w:lang w:val="fr-FR"/>
              </w:rPr>
            </w:pPr>
          </w:p>
        </w:tc>
        <w:tc>
          <w:tcPr>
            <w:tcW w:w="1458" w:type="dxa"/>
            <w:vAlign w:val="center"/>
          </w:tcPr>
          <w:p w14:paraId="54504D71" w14:textId="77777777" w:rsidR="009D25FD" w:rsidRPr="00752976" w:rsidRDefault="009D25FD" w:rsidP="00946705">
            <w:pPr>
              <w:pStyle w:val="Tablebody-"/>
              <w:autoSpaceDE w:val="0"/>
              <w:autoSpaceDN w:val="0"/>
              <w:adjustRightInd w:val="0"/>
              <w:spacing w:before="0" w:after="0"/>
              <w:jc w:val="both"/>
              <w:rPr>
                <w:rFonts w:ascii="Calibri" w:hAnsi="Calibri" w:cs="Calibri"/>
                <w:b/>
                <w:i/>
                <w:iCs/>
                <w:sz w:val="20"/>
                <w:szCs w:val="20"/>
                <w:highlight w:val="lightGray"/>
              </w:rPr>
            </w:pPr>
            <w:r w:rsidRPr="00752976">
              <w:rPr>
                <w:rFonts w:ascii="Calibri" w:hAnsi="Calibri" w:cs="Calibri"/>
                <w:b/>
                <w:i/>
                <w:sz w:val="20"/>
                <w:szCs w:val="20"/>
                <w:highlight w:val="lightGray"/>
              </w:rPr>
              <w:t>Details</w:t>
            </w:r>
          </w:p>
        </w:tc>
        <w:tc>
          <w:tcPr>
            <w:tcW w:w="827" w:type="dxa"/>
            <w:vAlign w:val="center"/>
          </w:tcPr>
          <w:p w14:paraId="27B7B860" w14:textId="77777777" w:rsidR="009D25FD" w:rsidRPr="00E7759A" w:rsidRDefault="009D25FD" w:rsidP="0094670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654" w:type="dxa"/>
            <w:vAlign w:val="center"/>
          </w:tcPr>
          <w:p w14:paraId="4E2909EC" w14:textId="77777777" w:rsidR="009D25FD" w:rsidRPr="00E7759A" w:rsidRDefault="009D25FD"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nlString</w:t>
            </w:r>
            <w:proofErr w:type="spellEnd"/>
          </w:p>
        </w:tc>
        <w:tc>
          <w:tcPr>
            <w:tcW w:w="5320" w:type="dxa"/>
            <w:vAlign w:val="center"/>
          </w:tcPr>
          <w:p w14:paraId="176E94C7" w14:textId="59546242" w:rsidR="009D25FD" w:rsidRPr="00752976" w:rsidRDefault="009D25FD" w:rsidP="00946705">
            <w:pPr>
              <w:pStyle w:val="Tablebody-"/>
              <w:autoSpaceDE w:val="0"/>
              <w:autoSpaceDN w:val="0"/>
              <w:adjustRightInd w:val="0"/>
              <w:spacing w:before="0" w:after="0"/>
              <w:jc w:val="both"/>
              <w:rPr>
                <w:rFonts w:ascii="Calibri" w:hAnsi="Calibri" w:cs="Calibri"/>
                <w:sz w:val="20"/>
                <w:szCs w:val="20"/>
                <w:lang w:val="fr-FR"/>
              </w:rPr>
            </w:pPr>
            <w:r w:rsidRPr="00752976">
              <w:rPr>
                <w:rFonts w:ascii="Calibri" w:hAnsi="Calibri" w:cs="Calibri"/>
                <w:sz w:val="20"/>
                <w:szCs w:val="20"/>
                <w:lang w:val="fr-FR"/>
              </w:rPr>
              <w:t>Conseils textuels supplémentaires aux passagers.</w:t>
            </w:r>
          </w:p>
        </w:tc>
      </w:tr>
      <w:tr w:rsidR="004403DC" w:rsidRPr="00752976" w14:paraId="67B8F0A0" w14:textId="77777777" w:rsidTr="0044620C">
        <w:tc>
          <w:tcPr>
            <w:tcW w:w="663" w:type="dxa"/>
            <w:vMerge w:val="restart"/>
            <w:vAlign w:val="center"/>
          </w:tcPr>
          <w:p w14:paraId="41117DFA"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Blocking</w:t>
            </w:r>
          </w:p>
        </w:tc>
        <w:tc>
          <w:tcPr>
            <w:tcW w:w="1737" w:type="dxa"/>
            <w:gridSpan w:val="2"/>
            <w:vAlign w:val="center"/>
          </w:tcPr>
          <w:p w14:paraId="571AB3F7" w14:textId="77777777" w:rsidR="004403DC" w:rsidRPr="00E7759A" w:rsidRDefault="004403DC" w:rsidP="00946705">
            <w:pPr>
              <w:pStyle w:val="Tablebody-"/>
              <w:autoSpaceDE w:val="0"/>
              <w:autoSpaceDN w:val="0"/>
              <w:adjustRightInd w:val="0"/>
              <w:spacing w:before="0" w:after="0"/>
              <w:jc w:val="both"/>
              <w:rPr>
                <w:rFonts w:ascii="Calibri" w:hAnsi="Calibri" w:cs="Calibri"/>
                <w:b/>
                <w:i/>
                <w:iCs/>
                <w:sz w:val="20"/>
                <w:szCs w:val="20"/>
              </w:rPr>
            </w:pPr>
            <w:r w:rsidRPr="00E7759A">
              <w:rPr>
                <w:rFonts w:ascii="Calibri" w:hAnsi="Calibri" w:cs="Calibri"/>
                <w:b/>
                <w:i/>
                <w:sz w:val="20"/>
                <w:szCs w:val="20"/>
                <w:highlight w:val="lightGray"/>
              </w:rPr>
              <w:t>Blocking</w:t>
            </w:r>
          </w:p>
        </w:tc>
        <w:tc>
          <w:tcPr>
            <w:tcW w:w="827" w:type="dxa"/>
            <w:vAlign w:val="center"/>
          </w:tcPr>
          <w:p w14:paraId="3676E3E5"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654" w:type="dxa"/>
            <w:vAlign w:val="center"/>
          </w:tcPr>
          <w:p w14:paraId="0A11A7E1"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320" w:type="dxa"/>
            <w:vAlign w:val="center"/>
          </w:tcPr>
          <w:p w14:paraId="6262147D" w14:textId="3DC8A058" w:rsidR="004403DC" w:rsidRPr="00752976" w:rsidRDefault="00752976" w:rsidP="00946705">
            <w:pPr>
              <w:pStyle w:val="Tablebody-"/>
              <w:autoSpaceDE w:val="0"/>
              <w:autoSpaceDN w:val="0"/>
              <w:adjustRightInd w:val="0"/>
              <w:spacing w:before="0" w:after="0"/>
              <w:jc w:val="both"/>
              <w:rPr>
                <w:rFonts w:ascii="Calibri" w:hAnsi="Calibri" w:cs="Calibri"/>
                <w:sz w:val="20"/>
                <w:szCs w:val="20"/>
                <w:lang w:val="fr-FR"/>
              </w:rPr>
            </w:pPr>
            <w:r w:rsidRPr="00752976">
              <w:rPr>
                <w:rFonts w:ascii="Calibri" w:hAnsi="Calibri" w:cs="Calibri"/>
                <w:sz w:val="20"/>
                <w:szCs w:val="20"/>
                <w:lang w:val="fr-FR"/>
              </w:rPr>
              <w:t>Comment la perturbation doit être gérée dans les systèmes d'information.</w:t>
            </w:r>
            <w:r>
              <w:rPr>
                <w:rFonts w:ascii="Calibri" w:hAnsi="Calibri" w:cs="Calibri"/>
                <w:sz w:val="20"/>
                <w:szCs w:val="20"/>
                <w:lang w:val="fr-FR"/>
              </w:rPr>
              <w:t xml:space="preserve"> Cf ci-après</w:t>
            </w:r>
          </w:p>
        </w:tc>
      </w:tr>
      <w:tr w:rsidR="009D25FD" w:rsidRPr="00E32CB2" w14:paraId="19117699" w14:textId="77777777" w:rsidTr="0044620C">
        <w:tc>
          <w:tcPr>
            <w:tcW w:w="663" w:type="dxa"/>
            <w:vMerge/>
            <w:vAlign w:val="center"/>
          </w:tcPr>
          <w:p w14:paraId="3CF41593" w14:textId="77777777" w:rsidR="009D25FD" w:rsidRPr="00752976" w:rsidRDefault="009D25FD" w:rsidP="00946705">
            <w:pPr>
              <w:pStyle w:val="Tablebody-"/>
              <w:spacing w:before="0" w:after="0"/>
              <w:jc w:val="both"/>
              <w:rPr>
                <w:rFonts w:ascii="Calibri" w:hAnsi="Calibri" w:cs="Calibri"/>
                <w:sz w:val="20"/>
                <w:szCs w:val="20"/>
                <w:lang w:val="fr-FR"/>
              </w:rPr>
            </w:pPr>
          </w:p>
        </w:tc>
        <w:tc>
          <w:tcPr>
            <w:tcW w:w="279" w:type="dxa"/>
            <w:vMerge w:val="restart"/>
            <w:vAlign w:val="center"/>
          </w:tcPr>
          <w:p w14:paraId="7AEC6E02" w14:textId="02F522F0" w:rsidR="009D25FD" w:rsidRPr="00752976" w:rsidRDefault="009D25FD" w:rsidP="00946705">
            <w:pPr>
              <w:pStyle w:val="Tablebody-"/>
              <w:autoSpaceDE w:val="0"/>
              <w:autoSpaceDN w:val="0"/>
              <w:adjustRightInd w:val="0"/>
              <w:spacing w:before="0" w:after="0"/>
              <w:jc w:val="both"/>
              <w:rPr>
                <w:rFonts w:ascii="Calibri" w:hAnsi="Calibri" w:cs="Calibri"/>
                <w:sz w:val="20"/>
                <w:szCs w:val="20"/>
                <w:lang w:val="fr-FR"/>
              </w:rPr>
            </w:pPr>
          </w:p>
        </w:tc>
        <w:tc>
          <w:tcPr>
            <w:tcW w:w="1458" w:type="dxa"/>
            <w:vAlign w:val="center"/>
          </w:tcPr>
          <w:p w14:paraId="5B45391D" w14:textId="77777777" w:rsidR="009D25FD" w:rsidRPr="00E7759A" w:rsidRDefault="009D25FD" w:rsidP="0094670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E7759A">
              <w:rPr>
                <w:rFonts w:ascii="Calibri" w:hAnsi="Calibri" w:cs="Calibri"/>
                <w:b/>
                <w:i/>
                <w:sz w:val="20"/>
                <w:szCs w:val="20"/>
                <w:highlight w:val="lightGray"/>
              </w:rPr>
              <w:t>JourneyPlanner</w:t>
            </w:r>
            <w:proofErr w:type="spellEnd"/>
          </w:p>
        </w:tc>
        <w:tc>
          <w:tcPr>
            <w:tcW w:w="827" w:type="dxa"/>
            <w:vAlign w:val="center"/>
          </w:tcPr>
          <w:p w14:paraId="09ACE714" w14:textId="77777777" w:rsidR="009D25FD" w:rsidRPr="00E7759A" w:rsidRDefault="009D25FD"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654" w:type="dxa"/>
            <w:vAlign w:val="center"/>
          </w:tcPr>
          <w:p w14:paraId="4929A010" w14:textId="77777777" w:rsidR="009D25FD" w:rsidRPr="00E7759A" w:rsidRDefault="009D25FD"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boolean</w:t>
            </w:r>
            <w:proofErr w:type="spellEnd"/>
          </w:p>
        </w:tc>
        <w:tc>
          <w:tcPr>
            <w:tcW w:w="5320" w:type="dxa"/>
            <w:vAlign w:val="center"/>
          </w:tcPr>
          <w:p w14:paraId="5FAD8E05" w14:textId="77777777" w:rsidR="009D25FD" w:rsidRDefault="009D25FD" w:rsidP="00946705">
            <w:pPr>
              <w:pStyle w:val="Tablebody-"/>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Indique s</w:t>
            </w:r>
            <w:r w:rsidRPr="00752976">
              <w:rPr>
                <w:rFonts w:ascii="Calibri" w:hAnsi="Calibri" w:cs="Calibri"/>
                <w:sz w:val="20"/>
                <w:szCs w:val="20"/>
                <w:lang w:val="fr-FR"/>
              </w:rPr>
              <w:t xml:space="preserve">i les informations sur les parties du </w:t>
            </w:r>
            <w:r>
              <w:rPr>
                <w:rFonts w:ascii="Calibri" w:hAnsi="Calibri" w:cs="Calibri"/>
                <w:sz w:val="20"/>
                <w:szCs w:val="20"/>
                <w:lang w:val="fr-FR"/>
              </w:rPr>
              <w:t>NETWORK</w:t>
            </w:r>
            <w:r w:rsidRPr="00752976">
              <w:rPr>
                <w:rFonts w:ascii="Calibri" w:hAnsi="Calibri" w:cs="Calibri"/>
                <w:sz w:val="20"/>
                <w:szCs w:val="20"/>
                <w:lang w:val="fr-FR"/>
              </w:rPr>
              <w:t xml:space="preserve"> identifiées par </w:t>
            </w:r>
            <w:proofErr w:type="spellStart"/>
            <w:r w:rsidRPr="00752976">
              <w:rPr>
                <w:rFonts w:ascii="Calibri" w:hAnsi="Calibri" w:cs="Calibri"/>
                <w:sz w:val="20"/>
                <w:szCs w:val="20"/>
                <w:lang w:val="fr-FR"/>
              </w:rPr>
              <w:t>AffectsScope</w:t>
            </w:r>
            <w:proofErr w:type="spellEnd"/>
            <w:r w:rsidRPr="00752976">
              <w:rPr>
                <w:rFonts w:ascii="Calibri" w:hAnsi="Calibri" w:cs="Calibri"/>
                <w:sz w:val="20"/>
                <w:szCs w:val="20"/>
                <w:lang w:val="fr-FR"/>
              </w:rPr>
              <w:t xml:space="preserve"> doivent être bloquées </w:t>
            </w:r>
            <w:r>
              <w:rPr>
                <w:rFonts w:ascii="Calibri" w:hAnsi="Calibri" w:cs="Calibri"/>
                <w:sz w:val="20"/>
                <w:szCs w:val="20"/>
                <w:lang w:val="fr-FR"/>
              </w:rPr>
              <w:t>de la recherche d’itinéraire</w:t>
            </w:r>
            <w:r w:rsidRPr="00752976">
              <w:rPr>
                <w:rFonts w:ascii="Calibri" w:hAnsi="Calibri" w:cs="Calibri"/>
                <w:sz w:val="20"/>
                <w:szCs w:val="20"/>
                <w:lang w:val="fr-FR"/>
              </w:rPr>
              <w:t>. La valeur par défaut est false ; ne pas supprimer.</w:t>
            </w:r>
          </w:p>
          <w:p w14:paraId="423F7FAA" w14:textId="1095D8DF" w:rsidR="009D25FD" w:rsidRPr="00E7759A" w:rsidRDefault="009D25FD" w:rsidP="00946705">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Indique si les données de l’évènement doivent être ou non prises en compte par un calculateur d’itinéraire</w:t>
            </w:r>
          </w:p>
        </w:tc>
      </w:tr>
      <w:tr w:rsidR="009D25FD" w:rsidRPr="00E7759A" w14:paraId="19781EF6" w14:textId="77777777" w:rsidTr="0044620C">
        <w:tc>
          <w:tcPr>
            <w:tcW w:w="663" w:type="dxa"/>
            <w:vMerge/>
            <w:vAlign w:val="center"/>
          </w:tcPr>
          <w:p w14:paraId="4DFF9D41" w14:textId="77777777" w:rsidR="009D25FD" w:rsidRPr="00E7759A" w:rsidRDefault="009D25FD" w:rsidP="00946705">
            <w:pPr>
              <w:pStyle w:val="Tablebody-"/>
              <w:spacing w:before="0" w:after="0"/>
              <w:jc w:val="both"/>
              <w:rPr>
                <w:rFonts w:ascii="Calibri" w:hAnsi="Calibri" w:cs="Calibri"/>
                <w:sz w:val="20"/>
                <w:szCs w:val="20"/>
                <w:lang w:val="fr-FR"/>
              </w:rPr>
            </w:pPr>
          </w:p>
        </w:tc>
        <w:tc>
          <w:tcPr>
            <w:tcW w:w="279" w:type="dxa"/>
            <w:vMerge/>
            <w:vAlign w:val="center"/>
          </w:tcPr>
          <w:p w14:paraId="6240A000" w14:textId="19D7E873"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lang w:val="fr-FR"/>
              </w:rPr>
            </w:pPr>
          </w:p>
        </w:tc>
        <w:tc>
          <w:tcPr>
            <w:tcW w:w="1458" w:type="dxa"/>
            <w:vAlign w:val="center"/>
          </w:tcPr>
          <w:p w14:paraId="64471496" w14:textId="77777777" w:rsidR="009D25FD" w:rsidRPr="00E7759A" w:rsidRDefault="009D25FD"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RealTime</w:t>
            </w:r>
            <w:proofErr w:type="spellEnd"/>
          </w:p>
        </w:tc>
        <w:tc>
          <w:tcPr>
            <w:tcW w:w="827" w:type="dxa"/>
            <w:vAlign w:val="center"/>
          </w:tcPr>
          <w:p w14:paraId="15EDB09C"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654" w:type="dxa"/>
            <w:vAlign w:val="center"/>
          </w:tcPr>
          <w:p w14:paraId="5A9D1CA6" w14:textId="77777777" w:rsidR="009D25FD" w:rsidRPr="00E7759A" w:rsidRDefault="009D25FD" w:rsidP="00946705">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boolean</w:t>
            </w:r>
            <w:proofErr w:type="spellEnd"/>
          </w:p>
        </w:tc>
        <w:tc>
          <w:tcPr>
            <w:tcW w:w="5320" w:type="dxa"/>
            <w:vAlign w:val="center"/>
          </w:tcPr>
          <w:p w14:paraId="5860ED30"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Whether information about parts of the NETWORK identified by </w:t>
            </w:r>
            <w:proofErr w:type="spellStart"/>
            <w:r w:rsidRPr="00E7759A">
              <w:rPr>
                <w:rFonts w:ascii="Calibri" w:hAnsi="Calibri" w:cs="Calibri"/>
                <w:b/>
                <w:i/>
                <w:vanish/>
                <w:sz w:val="20"/>
                <w:szCs w:val="20"/>
                <w:highlight w:val="cyan"/>
              </w:rPr>
              <w:t>AffectsScope</w:t>
            </w:r>
            <w:proofErr w:type="spellEnd"/>
            <w:r w:rsidRPr="00E7759A">
              <w:rPr>
                <w:rFonts w:ascii="Calibri" w:hAnsi="Calibri" w:cs="Calibri"/>
                <w:vanish/>
                <w:sz w:val="20"/>
                <w:szCs w:val="20"/>
                <w:highlight w:val="cyan"/>
              </w:rPr>
              <w:t xml:space="preserve"> should be blocked from real-time departure info systems. Default is false; do not suppress.</w:t>
            </w:r>
          </w:p>
        </w:tc>
      </w:tr>
      <w:tr w:rsidR="004403DC" w:rsidRPr="00E32CB2" w14:paraId="102A0F38" w14:textId="77777777" w:rsidTr="0044620C">
        <w:tc>
          <w:tcPr>
            <w:tcW w:w="663" w:type="dxa"/>
            <w:vMerge w:val="restart"/>
            <w:vAlign w:val="center"/>
          </w:tcPr>
          <w:p w14:paraId="304872A6"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lastRenderedPageBreak/>
              <w:t>Activity</w:t>
            </w:r>
          </w:p>
        </w:tc>
        <w:tc>
          <w:tcPr>
            <w:tcW w:w="1737" w:type="dxa"/>
            <w:gridSpan w:val="2"/>
            <w:vAlign w:val="center"/>
          </w:tcPr>
          <w:p w14:paraId="66631561" w14:textId="77777777" w:rsidR="004403DC" w:rsidRPr="00752976"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r w:rsidRPr="00752976">
              <w:rPr>
                <w:rFonts w:ascii="Calibri" w:hAnsi="Calibri" w:cs="Calibri"/>
                <w:b/>
                <w:i/>
                <w:sz w:val="20"/>
                <w:szCs w:val="20"/>
                <w:highlight w:val="lightGray"/>
              </w:rPr>
              <w:t>Boarding</w:t>
            </w:r>
          </w:p>
        </w:tc>
        <w:tc>
          <w:tcPr>
            <w:tcW w:w="827" w:type="dxa"/>
            <w:vAlign w:val="center"/>
          </w:tcPr>
          <w:p w14:paraId="02382A98"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654" w:type="dxa"/>
            <w:vAlign w:val="center"/>
          </w:tcPr>
          <w:p w14:paraId="3FC6C277"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320" w:type="dxa"/>
            <w:vAlign w:val="center"/>
          </w:tcPr>
          <w:p w14:paraId="471F2061" w14:textId="2F5642B2" w:rsidR="004403DC" w:rsidRPr="00752976" w:rsidRDefault="00752976" w:rsidP="00946705">
            <w:pPr>
              <w:pStyle w:val="Tablebody-"/>
              <w:autoSpaceDE w:val="0"/>
              <w:autoSpaceDN w:val="0"/>
              <w:adjustRightInd w:val="0"/>
              <w:spacing w:before="0" w:after="0"/>
              <w:jc w:val="both"/>
              <w:rPr>
                <w:rFonts w:ascii="Calibri" w:hAnsi="Calibri" w:cs="Calibri"/>
                <w:sz w:val="20"/>
                <w:szCs w:val="20"/>
                <w:lang w:val="fr-FR"/>
              </w:rPr>
            </w:pPr>
            <w:r w:rsidRPr="00752976">
              <w:rPr>
                <w:rFonts w:ascii="Calibri" w:hAnsi="Calibri" w:cs="Calibri"/>
                <w:sz w:val="20"/>
                <w:szCs w:val="20"/>
                <w:lang w:val="fr-FR"/>
              </w:rPr>
              <w:t xml:space="preserve">Public visé par SITUATION. Voir les </w:t>
            </w:r>
            <w:r>
              <w:rPr>
                <w:rFonts w:ascii="Calibri" w:hAnsi="Calibri" w:cs="Calibri"/>
                <w:sz w:val="20"/>
                <w:szCs w:val="20"/>
                <w:lang w:val="fr-FR"/>
              </w:rPr>
              <w:t>lignes</w:t>
            </w:r>
            <w:r w:rsidRPr="00752976">
              <w:rPr>
                <w:rFonts w:ascii="Calibri" w:hAnsi="Calibri" w:cs="Calibri"/>
                <w:sz w:val="20"/>
                <w:szCs w:val="20"/>
                <w:lang w:val="fr-FR"/>
              </w:rPr>
              <w:t xml:space="preserve"> suivantes.</w:t>
            </w:r>
          </w:p>
        </w:tc>
      </w:tr>
      <w:tr w:rsidR="009D25FD" w:rsidRPr="00752976" w14:paraId="62410796" w14:textId="77777777" w:rsidTr="0044620C">
        <w:tc>
          <w:tcPr>
            <w:tcW w:w="663" w:type="dxa"/>
            <w:vMerge/>
            <w:vAlign w:val="center"/>
          </w:tcPr>
          <w:p w14:paraId="389692FD" w14:textId="77777777" w:rsidR="009D25FD" w:rsidRPr="00752976" w:rsidRDefault="009D25FD" w:rsidP="00946705">
            <w:pPr>
              <w:pStyle w:val="Tablebody-"/>
              <w:spacing w:before="0" w:after="0"/>
              <w:jc w:val="both"/>
              <w:rPr>
                <w:rFonts w:ascii="Calibri" w:hAnsi="Calibri" w:cs="Calibri"/>
                <w:sz w:val="20"/>
                <w:szCs w:val="20"/>
                <w:lang w:val="fr-FR"/>
              </w:rPr>
            </w:pPr>
          </w:p>
        </w:tc>
        <w:tc>
          <w:tcPr>
            <w:tcW w:w="279" w:type="dxa"/>
            <w:vMerge w:val="restart"/>
            <w:vAlign w:val="center"/>
          </w:tcPr>
          <w:p w14:paraId="0391BDDE" w14:textId="2A84D50A" w:rsidR="009D25FD" w:rsidRPr="00752976" w:rsidRDefault="009D25FD" w:rsidP="00946705">
            <w:pPr>
              <w:pStyle w:val="Tablebody-"/>
              <w:autoSpaceDE w:val="0"/>
              <w:autoSpaceDN w:val="0"/>
              <w:adjustRightInd w:val="0"/>
              <w:spacing w:before="0" w:after="0"/>
              <w:jc w:val="both"/>
              <w:rPr>
                <w:rFonts w:ascii="Calibri" w:hAnsi="Calibri" w:cs="Calibri"/>
                <w:sz w:val="20"/>
                <w:szCs w:val="20"/>
                <w:lang w:val="fr-FR"/>
              </w:rPr>
            </w:pPr>
          </w:p>
        </w:tc>
        <w:tc>
          <w:tcPr>
            <w:tcW w:w="1458" w:type="dxa"/>
            <w:vAlign w:val="center"/>
          </w:tcPr>
          <w:p w14:paraId="092DABD8" w14:textId="77777777" w:rsidR="009D25FD" w:rsidRPr="00752976" w:rsidRDefault="009D25FD" w:rsidP="0094670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752976">
              <w:rPr>
                <w:rFonts w:ascii="Calibri" w:hAnsi="Calibri" w:cs="Calibri"/>
                <w:b/>
                <w:i/>
                <w:sz w:val="20"/>
                <w:szCs w:val="20"/>
                <w:highlight w:val="lightGray"/>
              </w:rPr>
              <w:t>ArrivalBoardingActivity</w:t>
            </w:r>
            <w:proofErr w:type="spellEnd"/>
          </w:p>
        </w:tc>
        <w:tc>
          <w:tcPr>
            <w:tcW w:w="827" w:type="dxa"/>
            <w:vAlign w:val="center"/>
          </w:tcPr>
          <w:p w14:paraId="382627CE" w14:textId="77777777" w:rsidR="009D25FD" w:rsidRPr="00E7759A" w:rsidRDefault="009D25FD"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654" w:type="dxa"/>
            <w:vAlign w:val="center"/>
          </w:tcPr>
          <w:p w14:paraId="2AD1D55E" w14:textId="77777777" w:rsidR="009D25FD" w:rsidRPr="00E7759A" w:rsidRDefault="009D25FD"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enum</w:t>
            </w:r>
            <w:proofErr w:type="spellEnd"/>
          </w:p>
        </w:tc>
        <w:tc>
          <w:tcPr>
            <w:tcW w:w="5320" w:type="dxa"/>
            <w:vAlign w:val="center"/>
          </w:tcPr>
          <w:p w14:paraId="4EF32E38" w14:textId="5EC0A657" w:rsidR="009D25FD" w:rsidRPr="00752976" w:rsidRDefault="009D25FD" w:rsidP="00946705">
            <w:pPr>
              <w:pStyle w:val="Tablebody-"/>
              <w:autoSpaceDE w:val="0"/>
              <w:autoSpaceDN w:val="0"/>
              <w:adjustRightInd w:val="0"/>
              <w:spacing w:before="0" w:after="0"/>
              <w:jc w:val="both"/>
              <w:rPr>
                <w:rFonts w:ascii="Calibri" w:hAnsi="Calibri" w:cs="Calibri"/>
                <w:sz w:val="20"/>
                <w:szCs w:val="20"/>
                <w:lang w:val="fr-FR"/>
              </w:rPr>
            </w:pPr>
            <w:r w:rsidRPr="00752976">
              <w:rPr>
                <w:rFonts w:ascii="Calibri" w:hAnsi="Calibri" w:cs="Calibri"/>
                <w:sz w:val="20"/>
                <w:szCs w:val="20"/>
                <w:lang w:val="fr-FR"/>
              </w:rPr>
              <w:t>Type d'embarquement et de débarquement autorisé à l'arrêt</w:t>
            </w:r>
            <w:r>
              <w:rPr>
                <w:rFonts w:ascii="Calibri" w:hAnsi="Calibri" w:cs="Calibri"/>
                <w:sz w:val="20"/>
                <w:szCs w:val="20"/>
                <w:lang w:val="fr-FR"/>
              </w:rPr>
              <w:t xml:space="preserve"> à l’arrivée</w:t>
            </w:r>
            <w:r w:rsidRPr="00752976">
              <w:rPr>
                <w:rFonts w:ascii="Calibri" w:hAnsi="Calibri" w:cs="Calibri"/>
                <w:sz w:val="20"/>
                <w:szCs w:val="20"/>
                <w:lang w:val="fr-FR"/>
              </w:rPr>
              <w:t xml:space="preserve">. La valeur par défaut est </w:t>
            </w:r>
            <w:r>
              <w:rPr>
                <w:rFonts w:ascii="Calibri" w:hAnsi="Calibri" w:cs="Calibri"/>
                <w:sz w:val="20"/>
                <w:szCs w:val="20"/>
                <w:lang w:val="fr-FR"/>
              </w:rPr>
              <w:t>Embarquement</w:t>
            </w:r>
            <w:r w:rsidRPr="00752976">
              <w:rPr>
                <w:rFonts w:ascii="Calibri" w:hAnsi="Calibri" w:cs="Calibri"/>
                <w:sz w:val="20"/>
                <w:szCs w:val="20"/>
                <w:lang w:val="fr-FR"/>
              </w:rPr>
              <w:t>.</w:t>
            </w:r>
          </w:p>
        </w:tc>
      </w:tr>
      <w:tr w:rsidR="009D25FD" w:rsidRPr="00752976" w14:paraId="03FAA959" w14:textId="77777777" w:rsidTr="0044620C">
        <w:tc>
          <w:tcPr>
            <w:tcW w:w="663" w:type="dxa"/>
            <w:vMerge/>
            <w:vAlign w:val="center"/>
          </w:tcPr>
          <w:p w14:paraId="73CCFF3F" w14:textId="77777777" w:rsidR="009D25FD" w:rsidRPr="00752976" w:rsidRDefault="009D25FD" w:rsidP="00946705">
            <w:pPr>
              <w:pStyle w:val="Tablebody-"/>
              <w:spacing w:before="0" w:after="0"/>
              <w:jc w:val="both"/>
              <w:rPr>
                <w:rFonts w:ascii="Calibri" w:hAnsi="Calibri" w:cs="Calibri"/>
                <w:sz w:val="20"/>
                <w:szCs w:val="20"/>
                <w:lang w:val="fr-FR"/>
              </w:rPr>
            </w:pPr>
          </w:p>
        </w:tc>
        <w:tc>
          <w:tcPr>
            <w:tcW w:w="279" w:type="dxa"/>
            <w:vMerge/>
            <w:vAlign w:val="center"/>
          </w:tcPr>
          <w:p w14:paraId="1A691A76" w14:textId="226CC5DD" w:rsidR="009D25FD" w:rsidRPr="00752976" w:rsidRDefault="009D25FD" w:rsidP="00946705">
            <w:pPr>
              <w:pStyle w:val="Tablebody-"/>
              <w:autoSpaceDE w:val="0"/>
              <w:autoSpaceDN w:val="0"/>
              <w:adjustRightInd w:val="0"/>
              <w:spacing w:before="0" w:after="0"/>
              <w:jc w:val="both"/>
              <w:rPr>
                <w:rFonts w:ascii="Calibri" w:hAnsi="Calibri" w:cs="Calibri"/>
                <w:sz w:val="20"/>
                <w:szCs w:val="20"/>
                <w:lang w:val="fr-FR"/>
              </w:rPr>
            </w:pPr>
          </w:p>
        </w:tc>
        <w:tc>
          <w:tcPr>
            <w:tcW w:w="1458" w:type="dxa"/>
            <w:vAlign w:val="center"/>
          </w:tcPr>
          <w:p w14:paraId="4D28DD09" w14:textId="77777777" w:rsidR="009D25FD" w:rsidRPr="00752976" w:rsidRDefault="009D25FD" w:rsidP="0094670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752976">
              <w:rPr>
                <w:rFonts w:ascii="Calibri" w:hAnsi="Calibri" w:cs="Calibri"/>
                <w:b/>
                <w:i/>
                <w:sz w:val="20"/>
                <w:szCs w:val="20"/>
                <w:highlight w:val="lightGray"/>
              </w:rPr>
              <w:t>DepartureBoardingActivity</w:t>
            </w:r>
            <w:proofErr w:type="spellEnd"/>
          </w:p>
        </w:tc>
        <w:tc>
          <w:tcPr>
            <w:tcW w:w="827" w:type="dxa"/>
            <w:vAlign w:val="center"/>
          </w:tcPr>
          <w:p w14:paraId="33B476A4" w14:textId="77777777" w:rsidR="009D25FD" w:rsidRPr="00E7759A" w:rsidRDefault="009D25FD"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654" w:type="dxa"/>
            <w:vAlign w:val="center"/>
          </w:tcPr>
          <w:p w14:paraId="2D383949" w14:textId="77777777" w:rsidR="009D25FD" w:rsidRPr="00E7759A" w:rsidRDefault="009D25FD"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enum</w:t>
            </w:r>
            <w:proofErr w:type="spellEnd"/>
          </w:p>
        </w:tc>
        <w:tc>
          <w:tcPr>
            <w:tcW w:w="5320" w:type="dxa"/>
            <w:vAlign w:val="center"/>
          </w:tcPr>
          <w:p w14:paraId="60FA78D7" w14:textId="32B85570" w:rsidR="009D25FD" w:rsidRPr="00752976" w:rsidRDefault="009D25FD" w:rsidP="00946705">
            <w:pPr>
              <w:pStyle w:val="Tablebody-"/>
              <w:autoSpaceDE w:val="0"/>
              <w:autoSpaceDN w:val="0"/>
              <w:adjustRightInd w:val="0"/>
              <w:spacing w:before="0" w:after="0"/>
              <w:jc w:val="both"/>
              <w:rPr>
                <w:rFonts w:ascii="Calibri" w:hAnsi="Calibri" w:cs="Calibri"/>
                <w:sz w:val="20"/>
                <w:szCs w:val="20"/>
                <w:lang w:val="fr-FR"/>
              </w:rPr>
            </w:pPr>
            <w:r w:rsidRPr="00752976">
              <w:rPr>
                <w:rFonts w:ascii="Calibri" w:hAnsi="Calibri" w:cs="Calibri"/>
                <w:sz w:val="20"/>
                <w:szCs w:val="20"/>
                <w:lang w:val="fr-FR"/>
              </w:rPr>
              <w:t>Type d'embarquement et de débarquement autorisé à l'arrêt</w:t>
            </w:r>
            <w:r>
              <w:rPr>
                <w:rFonts w:ascii="Calibri" w:hAnsi="Calibri" w:cs="Calibri"/>
                <w:sz w:val="20"/>
                <w:szCs w:val="20"/>
                <w:lang w:val="fr-FR"/>
              </w:rPr>
              <w:t xml:space="preserve"> au départ</w:t>
            </w:r>
            <w:r w:rsidRPr="00752976">
              <w:rPr>
                <w:rFonts w:ascii="Calibri" w:hAnsi="Calibri" w:cs="Calibri"/>
                <w:sz w:val="20"/>
                <w:szCs w:val="20"/>
                <w:lang w:val="fr-FR"/>
              </w:rPr>
              <w:t xml:space="preserve">. La valeur par défaut est </w:t>
            </w:r>
            <w:r>
              <w:rPr>
                <w:rFonts w:ascii="Calibri" w:hAnsi="Calibri" w:cs="Calibri"/>
                <w:sz w:val="20"/>
                <w:szCs w:val="20"/>
                <w:lang w:val="fr-FR"/>
              </w:rPr>
              <w:t>Embarquement</w:t>
            </w:r>
            <w:r w:rsidRPr="00752976">
              <w:rPr>
                <w:rFonts w:ascii="Calibri" w:hAnsi="Calibri" w:cs="Calibri"/>
                <w:sz w:val="20"/>
                <w:szCs w:val="20"/>
                <w:lang w:val="fr-FR"/>
              </w:rPr>
              <w:t>.</w:t>
            </w:r>
          </w:p>
        </w:tc>
      </w:tr>
      <w:tr w:rsidR="004403DC" w:rsidRPr="00E7759A" w14:paraId="03763FCC" w14:textId="77777777" w:rsidTr="0044620C">
        <w:tc>
          <w:tcPr>
            <w:tcW w:w="663" w:type="dxa"/>
            <w:vMerge w:val="restart"/>
            <w:vAlign w:val="center"/>
          </w:tcPr>
          <w:p w14:paraId="423F7B9F"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Delay</w:t>
            </w:r>
          </w:p>
        </w:tc>
        <w:tc>
          <w:tcPr>
            <w:tcW w:w="1737" w:type="dxa"/>
            <w:gridSpan w:val="2"/>
            <w:vAlign w:val="center"/>
          </w:tcPr>
          <w:p w14:paraId="187656C2" w14:textId="77777777" w:rsidR="004403DC" w:rsidRPr="00752976"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r w:rsidRPr="00752976">
              <w:rPr>
                <w:rFonts w:ascii="Calibri" w:hAnsi="Calibri" w:cs="Calibri"/>
                <w:b/>
                <w:i/>
                <w:sz w:val="20"/>
                <w:szCs w:val="20"/>
                <w:highlight w:val="lightGray"/>
              </w:rPr>
              <w:t>Delays</w:t>
            </w:r>
          </w:p>
        </w:tc>
        <w:tc>
          <w:tcPr>
            <w:tcW w:w="827" w:type="dxa"/>
            <w:vAlign w:val="center"/>
          </w:tcPr>
          <w:p w14:paraId="0EEB1BB5"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654" w:type="dxa"/>
            <w:vAlign w:val="center"/>
          </w:tcPr>
          <w:p w14:paraId="6C92B050"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320" w:type="dxa"/>
            <w:vAlign w:val="center"/>
          </w:tcPr>
          <w:p w14:paraId="5282EACB" w14:textId="6D5F256C" w:rsidR="004403DC" w:rsidRPr="00E7759A" w:rsidRDefault="00752976" w:rsidP="00946705">
            <w:pPr>
              <w:pStyle w:val="Tablebody-"/>
              <w:autoSpaceDE w:val="0"/>
              <w:autoSpaceDN w:val="0"/>
              <w:adjustRightInd w:val="0"/>
              <w:spacing w:before="0" w:after="0"/>
              <w:jc w:val="both"/>
              <w:rPr>
                <w:rFonts w:ascii="Calibri" w:hAnsi="Calibri" w:cs="Calibri"/>
                <w:sz w:val="20"/>
                <w:szCs w:val="20"/>
              </w:rPr>
            </w:pPr>
            <w:r>
              <w:rPr>
                <w:rFonts w:ascii="Calibri" w:hAnsi="Calibri" w:cs="Calibri"/>
                <w:sz w:val="20"/>
                <w:szCs w:val="20"/>
              </w:rPr>
              <w:t xml:space="preserve">Retards </w:t>
            </w:r>
            <w:proofErr w:type="spellStart"/>
            <w:proofErr w:type="gramStart"/>
            <w:r>
              <w:rPr>
                <w:rFonts w:ascii="Calibri" w:hAnsi="Calibri" w:cs="Calibri"/>
                <w:sz w:val="20"/>
                <w:szCs w:val="20"/>
              </w:rPr>
              <w:t>prévus</w:t>
            </w:r>
            <w:proofErr w:type="spellEnd"/>
            <w:r>
              <w:rPr>
                <w:rFonts w:ascii="Calibri" w:hAnsi="Calibri" w:cs="Calibri"/>
                <w:sz w:val="20"/>
                <w:szCs w:val="20"/>
              </w:rPr>
              <w:t xml:space="preserve"> </w:t>
            </w:r>
            <w:r w:rsidR="004403DC" w:rsidRPr="00E7759A">
              <w:rPr>
                <w:rFonts w:ascii="Calibri" w:hAnsi="Calibri" w:cs="Calibri"/>
                <w:sz w:val="20"/>
                <w:szCs w:val="20"/>
              </w:rPr>
              <w:t>.</w:t>
            </w:r>
            <w:proofErr w:type="gramEnd"/>
            <w:r w:rsidR="004403DC" w:rsidRPr="00E7759A">
              <w:rPr>
                <w:rFonts w:ascii="Calibri" w:hAnsi="Calibri" w:cs="Calibri"/>
                <w:sz w:val="20"/>
                <w:szCs w:val="20"/>
              </w:rPr>
              <w:t xml:space="preserve"> </w:t>
            </w:r>
          </w:p>
        </w:tc>
      </w:tr>
      <w:tr w:rsidR="009D25FD" w:rsidRPr="00E7759A" w14:paraId="771652E4" w14:textId="77777777" w:rsidTr="0044620C">
        <w:tc>
          <w:tcPr>
            <w:tcW w:w="663" w:type="dxa"/>
            <w:vMerge/>
            <w:vAlign w:val="center"/>
          </w:tcPr>
          <w:p w14:paraId="6A7A249D" w14:textId="77777777" w:rsidR="009D25FD" w:rsidRPr="00E7759A" w:rsidRDefault="009D25FD" w:rsidP="00946705">
            <w:pPr>
              <w:pStyle w:val="Tablebody-"/>
              <w:spacing w:before="0" w:after="0"/>
              <w:jc w:val="both"/>
              <w:rPr>
                <w:rFonts w:ascii="Calibri" w:hAnsi="Calibri" w:cs="Calibri"/>
                <w:sz w:val="20"/>
                <w:szCs w:val="20"/>
              </w:rPr>
            </w:pPr>
          </w:p>
        </w:tc>
        <w:tc>
          <w:tcPr>
            <w:tcW w:w="279" w:type="dxa"/>
            <w:vMerge w:val="restart"/>
            <w:vAlign w:val="center"/>
          </w:tcPr>
          <w:p w14:paraId="6ADB7B04" w14:textId="717B6BEC"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rPr>
            </w:pPr>
          </w:p>
        </w:tc>
        <w:tc>
          <w:tcPr>
            <w:tcW w:w="1458" w:type="dxa"/>
            <w:vAlign w:val="center"/>
          </w:tcPr>
          <w:p w14:paraId="010B3C72" w14:textId="77777777" w:rsidR="009D25FD" w:rsidRPr="00E7759A" w:rsidRDefault="009D25FD"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DelayBand</w:t>
            </w:r>
            <w:proofErr w:type="spellEnd"/>
          </w:p>
        </w:tc>
        <w:tc>
          <w:tcPr>
            <w:tcW w:w="827" w:type="dxa"/>
            <w:vAlign w:val="center"/>
          </w:tcPr>
          <w:p w14:paraId="271A9BC9"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654" w:type="dxa"/>
            <w:vAlign w:val="center"/>
          </w:tcPr>
          <w:p w14:paraId="42D7349A" w14:textId="77777777" w:rsidR="009D25FD" w:rsidRPr="00E7759A" w:rsidRDefault="009D25FD" w:rsidP="00946705">
            <w:pPr>
              <w:pStyle w:val="Tablebody-"/>
              <w:autoSpaceDE w:val="0"/>
              <w:autoSpaceDN w:val="0"/>
              <w:adjustRightInd w:val="0"/>
              <w:spacing w:before="0" w:after="0"/>
              <w:jc w:val="both"/>
              <w:rPr>
                <w:rFonts w:ascii="Calibri" w:hAnsi="Calibri" w:cs="Calibri"/>
                <w:i/>
                <w:vanish/>
                <w:sz w:val="20"/>
                <w:szCs w:val="20"/>
                <w:highlight w:val="cyan"/>
              </w:rPr>
            </w:pPr>
            <w:proofErr w:type="spellStart"/>
            <w:r w:rsidRPr="00E7759A">
              <w:rPr>
                <w:rFonts w:ascii="Calibri" w:hAnsi="Calibri" w:cs="Calibri"/>
                <w:i/>
                <w:vanish/>
                <w:sz w:val="20"/>
                <w:szCs w:val="20"/>
                <w:highlight w:val="cyan"/>
              </w:rPr>
              <w:t>enum</w:t>
            </w:r>
            <w:proofErr w:type="spellEnd"/>
          </w:p>
        </w:tc>
        <w:tc>
          <w:tcPr>
            <w:tcW w:w="5320" w:type="dxa"/>
            <w:vAlign w:val="center"/>
          </w:tcPr>
          <w:p w14:paraId="5509E155" w14:textId="77777777" w:rsidR="009D25FD" w:rsidRPr="00E7759A" w:rsidDel="00F93C96"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Name of predefined Time band into which delay will fall. Based on </w:t>
            </w:r>
            <w:proofErr w:type="spellStart"/>
            <w:r w:rsidRPr="00E7759A">
              <w:rPr>
                <w:rFonts w:ascii="Calibri" w:hAnsi="Calibri" w:cs="Calibri"/>
                <w:vanish/>
                <w:sz w:val="20"/>
                <w:szCs w:val="20"/>
                <w:highlight w:val="cyan"/>
              </w:rPr>
              <w:t>Datex</w:t>
            </w:r>
            <w:proofErr w:type="spellEnd"/>
            <w:r w:rsidRPr="00E7759A">
              <w:rPr>
                <w:rFonts w:ascii="Calibri" w:hAnsi="Calibri" w:cs="Calibri"/>
                <w:vanish/>
                <w:sz w:val="20"/>
                <w:szCs w:val="20"/>
                <w:highlight w:val="cyan"/>
              </w:rPr>
              <w:t xml:space="preserve"> values     </w:t>
            </w:r>
          </w:p>
        </w:tc>
      </w:tr>
      <w:tr w:rsidR="009D25FD" w:rsidRPr="00E7759A" w14:paraId="6554A840" w14:textId="77777777" w:rsidTr="0044620C">
        <w:tc>
          <w:tcPr>
            <w:tcW w:w="663" w:type="dxa"/>
            <w:vMerge/>
            <w:vAlign w:val="center"/>
          </w:tcPr>
          <w:p w14:paraId="2E76ECF1" w14:textId="77777777" w:rsidR="009D25FD" w:rsidRPr="00E7759A" w:rsidRDefault="009D25FD" w:rsidP="00946705">
            <w:pPr>
              <w:pStyle w:val="Tablebody-"/>
              <w:spacing w:before="0" w:after="0"/>
              <w:jc w:val="both"/>
              <w:rPr>
                <w:rFonts w:ascii="Calibri" w:hAnsi="Calibri" w:cs="Calibri"/>
                <w:sz w:val="20"/>
                <w:szCs w:val="20"/>
              </w:rPr>
            </w:pPr>
          </w:p>
        </w:tc>
        <w:tc>
          <w:tcPr>
            <w:tcW w:w="279" w:type="dxa"/>
            <w:vMerge/>
            <w:vAlign w:val="center"/>
          </w:tcPr>
          <w:p w14:paraId="236C939F" w14:textId="073415EE" w:rsidR="009D25FD" w:rsidRPr="00E7759A" w:rsidDel="00F93C96" w:rsidRDefault="009D25FD" w:rsidP="00946705">
            <w:pPr>
              <w:pStyle w:val="Tablebody-"/>
              <w:autoSpaceDE w:val="0"/>
              <w:autoSpaceDN w:val="0"/>
              <w:adjustRightInd w:val="0"/>
              <w:spacing w:before="0" w:after="0"/>
              <w:jc w:val="both"/>
              <w:rPr>
                <w:rFonts w:ascii="Calibri" w:hAnsi="Calibri" w:cs="Calibri"/>
                <w:vanish/>
                <w:sz w:val="20"/>
                <w:szCs w:val="20"/>
              </w:rPr>
            </w:pPr>
          </w:p>
        </w:tc>
        <w:tc>
          <w:tcPr>
            <w:tcW w:w="1458" w:type="dxa"/>
            <w:vAlign w:val="center"/>
          </w:tcPr>
          <w:p w14:paraId="17680BD6" w14:textId="77777777" w:rsidR="009D25FD" w:rsidRPr="00E7759A" w:rsidRDefault="009D25FD"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DelayType</w:t>
            </w:r>
            <w:proofErr w:type="spellEnd"/>
          </w:p>
        </w:tc>
        <w:tc>
          <w:tcPr>
            <w:tcW w:w="827" w:type="dxa"/>
            <w:vAlign w:val="center"/>
          </w:tcPr>
          <w:p w14:paraId="0D9AD8C0"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654" w:type="dxa"/>
            <w:vAlign w:val="center"/>
          </w:tcPr>
          <w:p w14:paraId="087A0696" w14:textId="77777777" w:rsidR="009D25FD" w:rsidRPr="00E7759A" w:rsidRDefault="009D25FD" w:rsidP="00946705">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DelaysTypeEnum</w:t>
            </w:r>
            <w:proofErr w:type="spellEnd"/>
          </w:p>
        </w:tc>
        <w:tc>
          <w:tcPr>
            <w:tcW w:w="5320" w:type="dxa"/>
            <w:vAlign w:val="center"/>
          </w:tcPr>
          <w:p w14:paraId="4C5B4AE2"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Nature of delay.    .</w:t>
            </w:r>
          </w:p>
        </w:tc>
      </w:tr>
      <w:tr w:rsidR="009D25FD" w:rsidRPr="00E32CB2" w14:paraId="5794317D" w14:textId="77777777" w:rsidTr="0044620C">
        <w:tc>
          <w:tcPr>
            <w:tcW w:w="663" w:type="dxa"/>
            <w:vMerge/>
            <w:vAlign w:val="center"/>
          </w:tcPr>
          <w:p w14:paraId="7BC78B85" w14:textId="77777777" w:rsidR="009D25FD" w:rsidRPr="00E7759A" w:rsidRDefault="009D25FD" w:rsidP="00946705">
            <w:pPr>
              <w:pStyle w:val="Tablebody-"/>
              <w:spacing w:before="0" w:after="0"/>
              <w:jc w:val="both"/>
              <w:rPr>
                <w:rFonts w:ascii="Calibri" w:hAnsi="Calibri" w:cs="Calibri"/>
                <w:sz w:val="20"/>
                <w:szCs w:val="20"/>
              </w:rPr>
            </w:pPr>
          </w:p>
        </w:tc>
        <w:tc>
          <w:tcPr>
            <w:tcW w:w="279" w:type="dxa"/>
            <w:vMerge/>
            <w:vAlign w:val="center"/>
          </w:tcPr>
          <w:p w14:paraId="31405937" w14:textId="4E770F70" w:rsidR="009D25FD" w:rsidRPr="00E7759A" w:rsidDel="00F93C96" w:rsidRDefault="009D25FD" w:rsidP="00946705">
            <w:pPr>
              <w:pStyle w:val="Tablebody-"/>
              <w:autoSpaceDE w:val="0"/>
              <w:autoSpaceDN w:val="0"/>
              <w:adjustRightInd w:val="0"/>
              <w:spacing w:before="0" w:after="0"/>
              <w:jc w:val="both"/>
              <w:rPr>
                <w:rFonts w:ascii="Calibri" w:hAnsi="Calibri" w:cs="Calibri"/>
                <w:sz w:val="20"/>
                <w:szCs w:val="20"/>
              </w:rPr>
            </w:pPr>
          </w:p>
        </w:tc>
        <w:tc>
          <w:tcPr>
            <w:tcW w:w="1458" w:type="dxa"/>
            <w:vAlign w:val="center"/>
          </w:tcPr>
          <w:p w14:paraId="0CAB5C0A" w14:textId="77777777" w:rsidR="009D25FD" w:rsidRPr="00E7759A" w:rsidRDefault="009D25FD" w:rsidP="00946705">
            <w:pPr>
              <w:pStyle w:val="Tablebody-"/>
              <w:autoSpaceDE w:val="0"/>
              <w:autoSpaceDN w:val="0"/>
              <w:adjustRightInd w:val="0"/>
              <w:spacing w:before="0" w:after="0"/>
              <w:jc w:val="both"/>
              <w:rPr>
                <w:rFonts w:ascii="Calibri" w:hAnsi="Calibri" w:cs="Calibri"/>
                <w:b/>
                <w:i/>
                <w:iCs/>
                <w:sz w:val="20"/>
                <w:szCs w:val="20"/>
              </w:rPr>
            </w:pPr>
            <w:r w:rsidRPr="00752976">
              <w:rPr>
                <w:rFonts w:ascii="Calibri" w:hAnsi="Calibri" w:cs="Calibri"/>
                <w:b/>
                <w:i/>
                <w:sz w:val="20"/>
                <w:szCs w:val="20"/>
                <w:highlight w:val="lightGray"/>
              </w:rPr>
              <w:t>Delay</w:t>
            </w:r>
          </w:p>
        </w:tc>
        <w:tc>
          <w:tcPr>
            <w:tcW w:w="827" w:type="dxa"/>
            <w:vAlign w:val="center"/>
          </w:tcPr>
          <w:p w14:paraId="24F6A2EF" w14:textId="77777777" w:rsidR="009D25FD" w:rsidRPr="00E7759A" w:rsidRDefault="009D25FD"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654" w:type="dxa"/>
            <w:vAlign w:val="center"/>
          </w:tcPr>
          <w:p w14:paraId="24D56040" w14:textId="77777777" w:rsidR="009D25FD" w:rsidRPr="00E7759A" w:rsidRDefault="009D25FD"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dPositiveDuration</w:t>
            </w:r>
            <w:proofErr w:type="spellEnd"/>
          </w:p>
        </w:tc>
        <w:tc>
          <w:tcPr>
            <w:tcW w:w="5320" w:type="dxa"/>
            <w:vAlign w:val="center"/>
          </w:tcPr>
          <w:p w14:paraId="28DA3E49" w14:textId="7245DDD2" w:rsidR="009D25FD" w:rsidRPr="00752976" w:rsidRDefault="009D25FD" w:rsidP="00946705">
            <w:pPr>
              <w:pStyle w:val="Tablebody-"/>
              <w:autoSpaceDE w:val="0"/>
              <w:autoSpaceDN w:val="0"/>
              <w:adjustRightInd w:val="0"/>
              <w:spacing w:before="0" w:after="0"/>
              <w:jc w:val="both"/>
              <w:rPr>
                <w:rFonts w:ascii="Calibri" w:hAnsi="Calibri" w:cs="Calibri"/>
                <w:sz w:val="20"/>
                <w:szCs w:val="20"/>
                <w:lang w:val="fr-FR"/>
              </w:rPr>
            </w:pPr>
            <w:r w:rsidRPr="00752976">
              <w:rPr>
                <w:rFonts w:ascii="Calibri" w:hAnsi="Calibri" w:cs="Calibri"/>
                <w:sz w:val="20"/>
                <w:szCs w:val="20"/>
                <w:lang w:val="fr-FR"/>
              </w:rPr>
              <w:t>Temps de trajet supplémentaire nécessaire pour surmonter les perturbations.</w:t>
            </w:r>
          </w:p>
        </w:tc>
      </w:tr>
      <w:tr w:rsidR="004403DC" w:rsidRPr="00E7759A" w14:paraId="384CB1DF" w14:textId="77777777" w:rsidTr="0044620C">
        <w:trPr>
          <w:hidden/>
        </w:trPr>
        <w:tc>
          <w:tcPr>
            <w:tcW w:w="663" w:type="dxa"/>
            <w:vMerge w:val="restart"/>
            <w:vAlign w:val="center"/>
          </w:tcPr>
          <w:p w14:paraId="6B3B6060"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i/>
                <w:vanish/>
                <w:sz w:val="20"/>
                <w:szCs w:val="20"/>
              </w:rPr>
              <w:t>Casualties</w:t>
            </w:r>
          </w:p>
        </w:tc>
        <w:tc>
          <w:tcPr>
            <w:tcW w:w="1737" w:type="dxa"/>
            <w:gridSpan w:val="2"/>
            <w:vAlign w:val="center"/>
          </w:tcPr>
          <w:p w14:paraId="5FED2627" w14:textId="7888BA90" w:rsidR="004403DC"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rPr>
            </w:pPr>
            <w:r>
              <w:rPr>
                <w:rFonts w:ascii="Calibri" w:hAnsi="Calibri" w:cs="Calibri"/>
                <w:b/>
                <w:i/>
                <w:vanish/>
                <w:sz w:val="20"/>
                <w:szCs w:val="20"/>
                <w:highlight w:val="cyan"/>
              </w:rPr>
              <w:t>Casualties</w:t>
            </w:r>
          </w:p>
        </w:tc>
        <w:tc>
          <w:tcPr>
            <w:tcW w:w="827" w:type="dxa"/>
            <w:vAlign w:val="center"/>
          </w:tcPr>
          <w:p w14:paraId="27DD99EF"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654" w:type="dxa"/>
            <w:vAlign w:val="center"/>
          </w:tcPr>
          <w:p w14:paraId="7B6731A6" w14:textId="77777777" w:rsidR="004403DC" w:rsidRPr="00E7759A" w:rsidRDefault="004403DC" w:rsidP="00946705">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+Structure</w:t>
            </w:r>
          </w:p>
        </w:tc>
        <w:tc>
          <w:tcPr>
            <w:tcW w:w="5320" w:type="dxa"/>
            <w:vAlign w:val="center"/>
          </w:tcPr>
          <w:p w14:paraId="40E8A69D"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Information on casualties. See next rows.</w:t>
            </w:r>
          </w:p>
        </w:tc>
      </w:tr>
      <w:tr w:rsidR="009D25FD" w:rsidRPr="00E7759A" w14:paraId="33458213" w14:textId="77777777" w:rsidTr="0044620C">
        <w:trPr>
          <w:hidden/>
        </w:trPr>
        <w:tc>
          <w:tcPr>
            <w:tcW w:w="663" w:type="dxa"/>
            <w:vMerge/>
            <w:vAlign w:val="center"/>
          </w:tcPr>
          <w:p w14:paraId="715093DF" w14:textId="77777777" w:rsidR="009D25FD" w:rsidRPr="00E7759A" w:rsidRDefault="009D25FD" w:rsidP="00946705">
            <w:pPr>
              <w:pStyle w:val="Tablebody-"/>
              <w:autoSpaceDE w:val="0"/>
              <w:autoSpaceDN w:val="0"/>
              <w:adjustRightInd w:val="0"/>
              <w:spacing w:before="0" w:after="0"/>
              <w:jc w:val="both"/>
              <w:rPr>
                <w:rFonts w:ascii="Calibri" w:hAnsi="Calibri" w:cs="Calibri"/>
                <w:i/>
                <w:iCs/>
                <w:vanish/>
                <w:sz w:val="20"/>
                <w:szCs w:val="20"/>
              </w:rPr>
            </w:pPr>
          </w:p>
        </w:tc>
        <w:tc>
          <w:tcPr>
            <w:tcW w:w="279" w:type="dxa"/>
            <w:vMerge w:val="restart"/>
            <w:vAlign w:val="center"/>
          </w:tcPr>
          <w:p w14:paraId="3B45C660" w14:textId="2EC576FE"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p>
        </w:tc>
        <w:tc>
          <w:tcPr>
            <w:tcW w:w="1458" w:type="dxa"/>
            <w:vAlign w:val="center"/>
          </w:tcPr>
          <w:p w14:paraId="7ED82E28" w14:textId="77777777" w:rsidR="009D25FD" w:rsidRPr="00E7759A" w:rsidRDefault="009D25FD"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NumberOfDeaths</w:t>
            </w:r>
            <w:proofErr w:type="spellEnd"/>
          </w:p>
        </w:tc>
        <w:tc>
          <w:tcPr>
            <w:tcW w:w="827" w:type="dxa"/>
            <w:vAlign w:val="center"/>
          </w:tcPr>
          <w:p w14:paraId="466FBA34"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654" w:type="dxa"/>
            <w:vAlign w:val="center"/>
          </w:tcPr>
          <w:p w14:paraId="47473887" w14:textId="77777777" w:rsidR="009D25FD" w:rsidRPr="00E7759A" w:rsidRDefault="009D25FD" w:rsidP="00946705">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NonNegativeInteger</w:t>
            </w:r>
            <w:proofErr w:type="spellEnd"/>
          </w:p>
        </w:tc>
        <w:tc>
          <w:tcPr>
            <w:tcW w:w="5320" w:type="dxa"/>
            <w:vAlign w:val="center"/>
          </w:tcPr>
          <w:p w14:paraId="12507281"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Number of fatalities</w:t>
            </w:r>
          </w:p>
        </w:tc>
      </w:tr>
      <w:tr w:rsidR="009D25FD" w:rsidRPr="00E7759A" w14:paraId="2A474165" w14:textId="77777777" w:rsidTr="0044620C">
        <w:trPr>
          <w:hidden/>
        </w:trPr>
        <w:tc>
          <w:tcPr>
            <w:tcW w:w="663" w:type="dxa"/>
            <w:vMerge/>
            <w:vAlign w:val="center"/>
          </w:tcPr>
          <w:p w14:paraId="0C9BEA1F" w14:textId="77777777" w:rsidR="009D25FD" w:rsidRPr="00E7759A" w:rsidRDefault="009D25FD" w:rsidP="00946705">
            <w:pPr>
              <w:pStyle w:val="Tablebody-"/>
              <w:spacing w:before="0" w:after="0"/>
              <w:jc w:val="both"/>
              <w:rPr>
                <w:rFonts w:ascii="Calibri" w:hAnsi="Calibri" w:cs="Calibri"/>
                <w:vanish/>
                <w:sz w:val="20"/>
                <w:szCs w:val="20"/>
              </w:rPr>
            </w:pPr>
          </w:p>
        </w:tc>
        <w:tc>
          <w:tcPr>
            <w:tcW w:w="279" w:type="dxa"/>
            <w:vMerge/>
            <w:vAlign w:val="center"/>
          </w:tcPr>
          <w:p w14:paraId="54716B39" w14:textId="757C5CE3"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p>
        </w:tc>
        <w:tc>
          <w:tcPr>
            <w:tcW w:w="1458" w:type="dxa"/>
            <w:vAlign w:val="center"/>
          </w:tcPr>
          <w:p w14:paraId="1E2B39E2" w14:textId="77777777" w:rsidR="009D25FD" w:rsidRPr="00E7759A" w:rsidRDefault="009D25FD"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NumberOfInjured</w:t>
            </w:r>
            <w:proofErr w:type="spellEnd"/>
          </w:p>
        </w:tc>
        <w:tc>
          <w:tcPr>
            <w:tcW w:w="827" w:type="dxa"/>
            <w:vAlign w:val="center"/>
          </w:tcPr>
          <w:p w14:paraId="7B585436"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654" w:type="dxa"/>
            <w:vAlign w:val="center"/>
          </w:tcPr>
          <w:p w14:paraId="06A395E7" w14:textId="77777777" w:rsidR="009D25FD" w:rsidRPr="00E7759A" w:rsidRDefault="009D25FD" w:rsidP="00946705">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NonNegativeInteger</w:t>
            </w:r>
            <w:proofErr w:type="spellEnd"/>
          </w:p>
        </w:tc>
        <w:tc>
          <w:tcPr>
            <w:tcW w:w="5320" w:type="dxa"/>
            <w:vAlign w:val="center"/>
          </w:tcPr>
          <w:p w14:paraId="4CBA832D"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Number of injured persons.</w:t>
            </w:r>
          </w:p>
        </w:tc>
      </w:tr>
      <w:tr w:rsidR="004403DC" w:rsidRPr="00E7759A" w14:paraId="3BC00977" w14:textId="77777777" w:rsidTr="0044620C">
        <w:trPr>
          <w:hidden/>
        </w:trPr>
        <w:tc>
          <w:tcPr>
            <w:tcW w:w="663" w:type="dxa"/>
            <w:vMerge w:val="restart"/>
            <w:vAlign w:val="center"/>
          </w:tcPr>
          <w:p w14:paraId="0AA496B0" w14:textId="77777777" w:rsidR="004403DC" w:rsidRPr="00E7759A" w:rsidRDefault="004403DC" w:rsidP="00946705">
            <w:pPr>
              <w:pStyle w:val="Tablebody-"/>
              <w:autoSpaceDE w:val="0"/>
              <w:autoSpaceDN w:val="0"/>
              <w:adjustRightInd w:val="0"/>
              <w:spacing w:before="0" w:after="0"/>
              <w:jc w:val="both"/>
              <w:rPr>
                <w:rFonts w:ascii="Calibri" w:hAnsi="Calibri" w:cs="Calibri"/>
                <w:i/>
                <w:iCs/>
                <w:vanish/>
                <w:sz w:val="20"/>
                <w:szCs w:val="20"/>
              </w:rPr>
            </w:pPr>
            <w:r w:rsidRPr="00E7759A">
              <w:rPr>
                <w:rFonts w:ascii="Calibri" w:hAnsi="Calibri" w:cs="Calibri"/>
                <w:i/>
                <w:vanish/>
                <w:sz w:val="20"/>
                <w:szCs w:val="20"/>
              </w:rPr>
              <w:t>Easements</w:t>
            </w:r>
          </w:p>
        </w:tc>
        <w:tc>
          <w:tcPr>
            <w:tcW w:w="1737" w:type="dxa"/>
            <w:gridSpan w:val="2"/>
            <w:vAlign w:val="center"/>
          </w:tcPr>
          <w:p w14:paraId="67358CFE" w14:textId="77777777" w:rsidR="004403DC" w:rsidRPr="00E7759A" w:rsidRDefault="004403DC" w:rsidP="00946705">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Easements</w:t>
            </w:r>
          </w:p>
        </w:tc>
        <w:tc>
          <w:tcPr>
            <w:tcW w:w="827" w:type="dxa"/>
            <w:vAlign w:val="center"/>
          </w:tcPr>
          <w:p w14:paraId="0C6EC8D0"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654" w:type="dxa"/>
            <w:vAlign w:val="center"/>
          </w:tcPr>
          <w:p w14:paraId="111A938E" w14:textId="77777777" w:rsidR="004403DC" w:rsidRPr="00E7759A" w:rsidRDefault="004403DC" w:rsidP="0094670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5320" w:type="dxa"/>
            <w:vAlign w:val="center"/>
          </w:tcPr>
          <w:p w14:paraId="439B66B5"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Description of fare exceptions allowed because of disruption. See next rows.</w:t>
            </w:r>
          </w:p>
        </w:tc>
      </w:tr>
      <w:tr w:rsidR="009D25FD" w:rsidRPr="00E7759A" w14:paraId="7EDCE827" w14:textId="77777777" w:rsidTr="0044620C">
        <w:trPr>
          <w:hidden/>
        </w:trPr>
        <w:tc>
          <w:tcPr>
            <w:tcW w:w="663" w:type="dxa"/>
            <w:vMerge/>
            <w:vAlign w:val="center"/>
          </w:tcPr>
          <w:p w14:paraId="513800A8" w14:textId="77777777" w:rsidR="009D25FD" w:rsidRPr="00E7759A" w:rsidRDefault="009D25FD" w:rsidP="00946705">
            <w:pPr>
              <w:pStyle w:val="Tablebody-"/>
              <w:spacing w:before="0" w:after="0"/>
              <w:jc w:val="both"/>
              <w:rPr>
                <w:rFonts w:ascii="Calibri" w:hAnsi="Calibri" w:cs="Calibri"/>
                <w:vanish/>
                <w:sz w:val="20"/>
                <w:szCs w:val="20"/>
              </w:rPr>
            </w:pPr>
          </w:p>
        </w:tc>
        <w:tc>
          <w:tcPr>
            <w:tcW w:w="279" w:type="dxa"/>
            <w:vMerge w:val="restart"/>
            <w:vAlign w:val="center"/>
          </w:tcPr>
          <w:p w14:paraId="6C7E127B" w14:textId="25A27EFD"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p>
        </w:tc>
        <w:tc>
          <w:tcPr>
            <w:tcW w:w="1458" w:type="dxa"/>
            <w:vAlign w:val="center"/>
          </w:tcPr>
          <w:p w14:paraId="3B97F6A3" w14:textId="77777777" w:rsidR="009D25FD" w:rsidRPr="00E7759A" w:rsidRDefault="009D25FD"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TicketRestrictions</w:t>
            </w:r>
            <w:proofErr w:type="spellEnd"/>
          </w:p>
        </w:tc>
        <w:tc>
          <w:tcPr>
            <w:tcW w:w="827" w:type="dxa"/>
            <w:vAlign w:val="center"/>
          </w:tcPr>
          <w:p w14:paraId="4FDDB217"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654" w:type="dxa"/>
            <w:vAlign w:val="center"/>
          </w:tcPr>
          <w:p w14:paraId="07060542" w14:textId="77777777" w:rsidR="009D25FD" w:rsidRPr="00E7759A" w:rsidRDefault="009D25FD" w:rsidP="00946705">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enum</w:t>
            </w:r>
            <w:proofErr w:type="spellEnd"/>
          </w:p>
        </w:tc>
        <w:tc>
          <w:tcPr>
            <w:tcW w:w="5320" w:type="dxa"/>
            <w:vAlign w:val="center"/>
          </w:tcPr>
          <w:p w14:paraId="0D0473D8"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Ticket restriction conditions in effect.     </w:t>
            </w:r>
          </w:p>
        </w:tc>
      </w:tr>
      <w:tr w:rsidR="009D25FD" w:rsidRPr="00E7759A" w14:paraId="7875E0EB" w14:textId="77777777" w:rsidTr="0044620C">
        <w:trPr>
          <w:hidden/>
        </w:trPr>
        <w:tc>
          <w:tcPr>
            <w:tcW w:w="663" w:type="dxa"/>
            <w:vMerge/>
            <w:vAlign w:val="center"/>
          </w:tcPr>
          <w:p w14:paraId="7BC31354" w14:textId="77777777" w:rsidR="009D25FD" w:rsidRPr="00E7759A" w:rsidRDefault="009D25FD" w:rsidP="00946705">
            <w:pPr>
              <w:pStyle w:val="Tablebody-"/>
              <w:spacing w:before="0" w:after="0"/>
              <w:jc w:val="both"/>
              <w:rPr>
                <w:rFonts w:ascii="Calibri" w:hAnsi="Calibri" w:cs="Calibri"/>
                <w:vanish/>
                <w:sz w:val="20"/>
                <w:szCs w:val="20"/>
              </w:rPr>
            </w:pPr>
          </w:p>
        </w:tc>
        <w:tc>
          <w:tcPr>
            <w:tcW w:w="279" w:type="dxa"/>
            <w:vMerge/>
            <w:vAlign w:val="center"/>
          </w:tcPr>
          <w:p w14:paraId="05C984C4" w14:textId="4B571744"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p>
        </w:tc>
        <w:tc>
          <w:tcPr>
            <w:tcW w:w="1458" w:type="dxa"/>
            <w:vAlign w:val="center"/>
          </w:tcPr>
          <w:p w14:paraId="1EF70170" w14:textId="77777777" w:rsidR="009D25FD" w:rsidRPr="00E7759A" w:rsidRDefault="009D25FD" w:rsidP="00946705">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Easement</w:t>
            </w:r>
          </w:p>
        </w:tc>
        <w:tc>
          <w:tcPr>
            <w:tcW w:w="827" w:type="dxa"/>
            <w:vAlign w:val="center"/>
          </w:tcPr>
          <w:p w14:paraId="04FEDBF1"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654" w:type="dxa"/>
            <w:vAlign w:val="center"/>
          </w:tcPr>
          <w:p w14:paraId="40484D25" w14:textId="77777777" w:rsidR="009D25FD" w:rsidRPr="00E7759A" w:rsidRDefault="009D25FD" w:rsidP="00946705">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nlString</w:t>
            </w:r>
            <w:proofErr w:type="spellEnd"/>
          </w:p>
        </w:tc>
        <w:tc>
          <w:tcPr>
            <w:tcW w:w="5320" w:type="dxa"/>
            <w:vAlign w:val="center"/>
          </w:tcPr>
          <w:p w14:paraId="30C45ECE"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Description of fare exceptions allowed because of disruption.</w:t>
            </w:r>
          </w:p>
        </w:tc>
      </w:tr>
      <w:tr w:rsidR="009D25FD" w:rsidRPr="00E7759A" w14:paraId="72A9184A" w14:textId="77777777" w:rsidTr="0044620C">
        <w:trPr>
          <w:hidden/>
        </w:trPr>
        <w:tc>
          <w:tcPr>
            <w:tcW w:w="663" w:type="dxa"/>
            <w:vMerge/>
            <w:vAlign w:val="center"/>
          </w:tcPr>
          <w:p w14:paraId="5D42A0A3" w14:textId="77777777" w:rsidR="009D25FD" w:rsidRPr="00E7759A" w:rsidRDefault="009D25FD" w:rsidP="00946705">
            <w:pPr>
              <w:pStyle w:val="Tablebody-"/>
              <w:spacing w:before="0" w:after="0"/>
              <w:jc w:val="both"/>
              <w:rPr>
                <w:rFonts w:ascii="Calibri" w:hAnsi="Calibri" w:cs="Calibri"/>
                <w:vanish/>
                <w:sz w:val="20"/>
                <w:szCs w:val="20"/>
              </w:rPr>
            </w:pPr>
          </w:p>
        </w:tc>
        <w:tc>
          <w:tcPr>
            <w:tcW w:w="279" w:type="dxa"/>
            <w:vMerge/>
            <w:vAlign w:val="center"/>
          </w:tcPr>
          <w:p w14:paraId="6019846D" w14:textId="1DEE4089"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p>
        </w:tc>
        <w:tc>
          <w:tcPr>
            <w:tcW w:w="1458" w:type="dxa"/>
            <w:vAlign w:val="center"/>
          </w:tcPr>
          <w:p w14:paraId="4DFA2310" w14:textId="77777777" w:rsidR="009D25FD" w:rsidRPr="00E7759A" w:rsidRDefault="009D25FD"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EasementRef</w:t>
            </w:r>
            <w:proofErr w:type="spellEnd"/>
          </w:p>
        </w:tc>
        <w:tc>
          <w:tcPr>
            <w:tcW w:w="827" w:type="dxa"/>
            <w:vAlign w:val="center"/>
          </w:tcPr>
          <w:p w14:paraId="101FF202"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654" w:type="dxa"/>
            <w:vAlign w:val="center"/>
          </w:tcPr>
          <w:p w14:paraId="3493FE5C" w14:textId="77777777" w:rsidR="009D25FD" w:rsidRPr="00E7759A" w:rsidRDefault="009D25FD" w:rsidP="00946705">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normalizedString</w:t>
            </w:r>
            <w:proofErr w:type="spellEnd"/>
          </w:p>
        </w:tc>
        <w:tc>
          <w:tcPr>
            <w:tcW w:w="5320" w:type="dxa"/>
            <w:vAlign w:val="center"/>
          </w:tcPr>
          <w:p w14:paraId="2C91DBC6"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Identifier of a fare exceptions code allowed because of the disruption.</w:t>
            </w:r>
          </w:p>
        </w:tc>
      </w:tr>
      <w:tr w:rsidR="004403DC" w:rsidRPr="00E7759A" w14:paraId="24FF3E1D" w14:textId="77777777" w:rsidTr="0044620C">
        <w:trPr>
          <w:hidden/>
        </w:trPr>
        <w:tc>
          <w:tcPr>
            <w:tcW w:w="663" w:type="dxa"/>
            <w:tcBorders>
              <w:bottom w:val="single" w:sz="4" w:space="0" w:color="000000"/>
            </w:tcBorders>
            <w:vAlign w:val="center"/>
          </w:tcPr>
          <w:p w14:paraId="5C15B529"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vanish/>
                <w:sz w:val="20"/>
                <w:szCs w:val="20"/>
              </w:rPr>
              <w:t>any</w:t>
            </w:r>
          </w:p>
        </w:tc>
        <w:tc>
          <w:tcPr>
            <w:tcW w:w="1737" w:type="dxa"/>
            <w:gridSpan w:val="2"/>
            <w:tcBorders>
              <w:bottom w:val="single" w:sz="4" w:space="0" w:color="000000"/>
            </w:tcBorders>
            <w:vAlign w:val="center"/>
          </w:tcPr>
          <w:p w14:paraId="47D3BD7C" w14:textId="77777777" w:rsidR="004403DC" w:rsidRPr="00E7759A" w:rsidRDefault="004403DC" w:rsidP="00946705">
            <w:pPr>
              <w:pStyle w:val="Tablebody-"/>
              <w:autoSpaceDE w:val="0"/>
              <w:autoSpaceDN w:val="0"/>
              <w:adjustRightInd w:val="0"/>
              <w:spacing w:before="0" w:after="0"/>
              <w:jc w:val="both"/>
              <w:rPr>
                <w:rFonts w:ascii="Calibri" w:hAnsi="Calibri" w:cs="Calibri"/>
                <w:b/>
                <w:i/>
                <w:vanish/>
                <w:sz w:val="20"/>
                <w:szCs w:val="20"/>
                <w:highlight w:val="cyan"/>
              </w:rPr>
            </w:pPr>
            <w:r w:rsidRPr="00E7759A">
              <w:rPr>
                <w:rFonts w:ascii="Calibri" w:hAnsi="Calibri" w:cs="Calibri"/>
                <w:b/>
                <w:i/>
                <w:vanish/>
                <w:sz w:val="20"/>
                <w:szCs w:val="20"/>
                <w:highlight w:val="cyan"/>
              </w:rPr>
              <w:t>Extensions</w:t>
            </w:r>
          </w:p>
        </w:tc>
        <w:tc>
          <w:tcPr>
            <w:tcW w:w="827" w:type="dxa"/>
            <w:tcBorders>
              <w:bottom w:val="single" w:sz="4" w:space="0" w:color="000000"/>
            </w:tcBorders>
            <w:vAlign w:val="center"/>
          </w:tcPr>
          <w:p w14:paraId="211924DA"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654" w:type="dxa"/>
            <w:tcBorders>
              <w:bottom w:val="single" w:sz="4" w:space="0" w:color="000000"/>
            </w:tcBorders>
            <w:vAlign w:val="center"/>
          </w:tcPr>
          <w:p w14:paraId="5CA77AC3"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any</w:t>
            </w:r>
          </w:p>
        </w:tc>
        <w:tc>
          <w:tcPr>
            <w:tcW w:w="5320" w:type="dxa"/>
            <w:tcBorders>
              <w:bottom w:val="single" w:sz="4" w:space="0" w:color="000000"/>
            </w:tcBorders>
            <w:vAlign w:val="center"/>
          </w:tcPr>
          <w:p w14:paraId="201D7431"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Placeholder for user extensions.</w:t>
            </w:r>
          </w:p>
        </w:tc>
      </w:tr>
    </w:tbl>
    <w:p w14:paraId="6EFEAEDB" w14:textId="77777777" w:rsidR="004403DC" w:rsidRDefault="004403DC" w:rsidP="004403DC">
      <w:pPr>
        <w:pStyle w:val="Normadecale1"/>
      </w:pPr>
      <w:bookmarkStart w:id="434" w:name="_Ref66113384"/>
      <w:bookmarkStart w:id="435" w:name="_Ref662018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9079"/>
      </w:tblGrid>
      <w:tr w:rsidR="004403DC" w:rsidRPr="00E32CB2" w14:paraId="5578EB98" w14:textId="77777777" w:rsidTr="00BA458F">
        <w:tc>
          <w:tcPr>
            <w:tcW w:w="1242" w:type="dxa"/>
            <w:shd w:val="clear" w:color="auto" w:fill="auto"/>
          </w:tcPr>
          <w:p w14:paraId="3B86FCF9" w14:textId="77777777" w:rsidR="004403DC" w:rsidRPr="001D3B5B" w:rsidRDefault="004403DC" w:rsidP="00BA458F">
            <w:pPr>
              <w:spacing w:after="0"/>
              <w:rPr>
                <w:lang w:val="fr-FR"/>
              </w:rPr>
            </w:pPr>
            <w:r w:rsidRPr="001D3B5B">
              <w:rPr>
                <w:lang w:val="fr-FR"/>
              </w:rPr>
              <w:t>SX-</w:t>
            </w:r>
            <w:r>
              <w:rPr>
                <w:lang w:val="fr-FR"/>
              </w:rPr>
              <w:t>3</w:t>
            </w:r>
          </w:p>
        </w:tc>
        <w:tc>
          <w:tcPr>
            <w:tcW w:w="9216" w:type="dxa"/>
            <w:shd w:val="clear" w:color="auto" w:fill="auto"/>
          </w:tcPr>
          <w:p w14:paraId="44A3A836" w14:textId="77777777" w:rsidR="004403DC" w:rsidRPr="001D3B5B" w:rsidRDefault="004403DC" w:rsidP="00BA458F">
            <w:pPr>
              <w:spacing w:after="0"/>
              <w:rPr>
                <w:lang w:val="fr-FR"/>
              </w:rPr>
            </w:pPr>
            <w:r w:rsidRPr="001D3B5B">
              <w:rPr>
                <w:lang w:val="fr-FR"/>
              </w:rPr>
              <w:t>Les délais sont exprimés uniquement sous la forme d’une durée</w:t>
            </w:r>
          </w:p>
        </w:tc>
      </w:tr>
    </w:tbl>
    <w:p w14:paraId="1AF3071B" w14:textId="77777777" w:rsidR="004403DC" w:rsidRPr="003D07B7" w:rsidRDefault="004403DC" w:rsidP="004403DC">
      <w:pPr>
        <w:pStyle w:val="Titre6"/>
        <w:rPr>
          <w:rFonts w:ascii="Arial" w:hAnsi="Arial" w:cs="Arial"/>
          <w:lang w:val="fr-FR"/>
        </w:rPr>
      </w:pPr>
      <w:bookmarkStart w:id="436" w:name="_Ref73692403"/>
      <w:r w:rsidRPr="003D07B7">
        <w:rPr>
          <w:rFonts w:ascii="Arial" w:hAnsi="Arial" w:cs="Arial"/>
          <w:lang w:val="fr-FR"/>
        </w:rPr>
        <w:t>Description de l’</w:t>
      </w:r>
      <w:proofErr w:type="spellStart"/>
      <w:r w:rsidRPr="003D07B7">
        <w:rPr>
          <w:rFonts w:ascii="Arial" w:hAnsi="Arial" w:cs="Arial"/>
          <w:lang w:val="fr-FR"/>
        </w:rPr>
        <w:t>enum</w:t>
      </w:r>
      <w:proofErr w:type="spellEnd"/>
      <w:r w:rsidRPr="003D07B7">
        <w:rPr>
          <w:rFonts w:ascii="Arial" w:hAnsi="Arial" w:cs="Arial"/>
          <w:lang w:val="fr-FR"/>
        </w:rPr>
        <w:t xml:space="preserve"> ‘Conditions</w:t>
      </w:r>
      <w:bookmarkEnd w:id="434"/>
      <w:r w:rsidRPr="003D07B7">
        <w:rPr>
          <w:rFonts w:ascii="Arial" w:hAnsi="Arial" w:cs="Arial"/>
          <w:lang w:val="fr-FR"/>
        </w:rPr>
        <w:t>’</w:t>
      </w:r>
      <w:bookmarkEnd w:id="435"/>
      <w:bookmarkEnd w:id="4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2"/>
        <w:gridCol w:w="3311"/>
      </w:tblGrid>
      <w:tr w:rsidR="004403DC" w:rsidRPr="003D07B7" w14:paraId="2B5A6708" w14:textId="77777777" w:rsidTr="00BA458F">
        <w:trPr>
          <w:jc w:val="center"/>
        </w:trPr>
        <w:tc>
          <w:tcPr>
            <w:tcW w:w="2762" w:type="dxa"/>
            <w:shd w:val="clear" w:color="auto" w:fill="E6E6E6"/>
          </w:tcPr>
          <w:p w14:paraId="786444F6" w14:textId="77777777" w:rsidR="004403DC" w:rsidRPr="00E7759A" w:rsidRDefault="004403DC" w:rsidP="00946705">
            <w:pPr>
              <w:pStyle w:val="Tableheader"/>
              <w:keepNext/>
              <w:autoSpaceDE w:val="0"/>
              <w:autoSpaceDN w:val="0"/>
              <w:adjustRightInd w:val="0"/>
              <w:spacing w:before="0" w:after="0"/>
              <w:jc w:val="center"/>
              <w:rPr>
                <w:rFonts w:cs="Calibri"/>
                <w:b/>
                <w:szCs w:val="20"/>
              </w:rPr>
            </w:pPr>
            <w:r w:rsidRPr="00E7759A">
              <w:rPr>
                <w:rFonts w:cs="Calibri"/>
                <w:b/>
                <w:szCs w:val="20"/>
              </w:rPr>
              <w:t>SIRI-SX</w:t>
            </w:r>
          </w:p>
        </w:tc>
        <w:tc>
          <w:tcPr>
            <w:tcW w:w="3311" w:type="dxa"/>
            <w:shd w:val="clear" w:color="auto" w:fill="E6E6E6"/>
          </w:tcPr>
          <w:p w14:paraId="39B68D60" w14:textId="77777777" w:rsidR="004403DC" w:rsidRPr="00E7759A" w:rsidRDefault="004403DC" w:rsidP="00946705">
            <w:pPr>
              <w:pStyle w:val="Tableheader"/>
              <w:keepNext/>
              <w:autoSpaceDE w:val="0"/>
              <w:autoSpaceDN w:val="0"/>
              <w:adjustRightInd w:val="0"/>
              <w:spacing w:before="0" w:after="0"/>
              <w:jc w:val="center"/>
              <w:rPr>
                <w:rFonts w:cs="Calibri"/>
                <w:b/>
                <w:szCs w:val="20"/>
              </w:rPr>
            </w:pPr>
            <w:r w:rsidRPr="00E7759A">
              <w:rPr>
                <w:rFonts w:cs="Calibri"/>
                <w:b/>
                <w:szCs w:val="20"/>
              </w:rPr>
              <w:t>Description</w:t>
            </w:r>
          </w:p>
        </w:tc>
      </w:tr>
      <w:tr w:rsidR="004403DC" w:rsidRPr="003D07B7" w14:paraId="6E50186E" w14:textId="77777777" w:rsidTr="00BA458F">
        <w:trPr>
          <w:jc w:val="center"/>
        </w:trPr>
        <w:tc>
          <w:tcPr>
            <w:tcW w:w="2762" w:type="dxa"/>
          </w:tcPr>
          <w:p w14:paraId="462F5880"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r w:rsidRPr="00614453">
              <w:rPr>
                <w:rFonts w:cs="Calibri"/>
                <w:i/>
                <w:szCs w:val="20"/>
                <w:highlight w:val="lightGray"/>
              </w:rPr>
              <w:t>unknown</w:t>
            </w:r>
          </w:p>
        </w:tc>
        <w:tc>
          <w:tcPr>
            <w:tcW w:w="3311" w:type="dxa"/>
          </w:tcPr>
          <w:p w14:paraId="216301FD"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unknown</w:t>
            </w:r>
          </w:p>
        </w:tc>
      </w:tr>
      <w:tr w:rsidR="004403DC" w:rsidRPr="003D07B7" w14:paraId="277FF8B7" w14:textId="77777777" w:rsidTr="00BA458F">
        <w:trPr>
          <w:jc w:val="center"/>
        </w:trPr>
        <w:tc>
          <w:tcPr>
            <w:tcW w:w="2762" w:type="dxa"/>
          </w:tcPr>
          <w:p w14:paraId="11C625C8"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r w:rsidRPr="00614453">
              <w:rPr>
                <w:rFonts w:cs="Calibri"/>
                <w:i/>
                <w:szCs w:val="20"/>
                <w:highlight w:val="lightGray"/>
              </w:rPr>
              <w:t>altered</w:t>
            </w:r>
          </w:p>
        </w:tc>
        <w:tc>
          <w:tcPr>
            <w:tcW w:w="3311" w:type="dxa"/>
          </w:tcPr>
          <w:p w14:paraId="79A419D5"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altered</w:t>
            </w:r>
          </w:p>
        </w:tc>
      </w:tr>
      <w:tr w:rsidR="004403DC" w:rsidRPr="003D07B7" w14:paraId="15309527" w14:textId="77777777" w:rsidTr="00BA458F">
        <w:trPr>
          <w:jc w:val="center"/>
        </w:trPr>
        <w:tc>
          <w:tcPr>
            <w:tcW w:w="2762" w:type="dxa"/>
          </w:tcPr>
          <w:p w14:paraId="73755387"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r w:rsidRPr="00614453">
              <w:rPr>
                <w:rFonts w:cs="Calibri"/>
                <w:i/>
                <w:szCs w:val="20"/>
                <w:highlight w:val="lightGray"/>
              </w:rPr>
              <w:t>cancelled</w:t>
            </w:r>
          </w:p>
        </w:tc>
        <w:tc>
          <w:tcPr>
            <w:tcW w:w="3311" w:type="dxa"/>
          </w:tcPr>
          <w:p w14:paraId="77125415"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cancelled</w:t>
            </w:r>
          </w:p>
        </w:tc>
      </w:tr>
      <w:tr w:rsidR="004403DC" w:rsidRPr="003D07B7" w14:paraId="1B5DE6B1" w14:textId="77777777" w:rsidTr="00BA458F">
        <w:trPr>
          <w:jc w:val="center"/>
        </w:trPr>
        <w:tc>
          <w:tcPr>
            <w:tcW w:w="2762" w:type="dxa"/>
          </w:tcPr>
          <w:p w14:paraId="03D6C5D3"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r w:rsidRPr="00614453">
              <w:rPr>
                <w:rFonts w:cs="Calibri"/>
                <w:i/>
                <w:szCs w:val="20"/>
                <w:highlight w:val="lightGray"/>
              </w:rPr>
              <w:t>delayed</w:t>
            </w:r>
          </w:p>
        </w:tc>
        <w:tc>
          <w:tcPr>
            <w:tcW w:w="3311" w:type="dxa"/>
          </w:tcPr>
          <w:p w14:paraId="616FDC28"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delayed</w:t>
            </w:r>
          </w:p>
        </w:tc>
      </w:tr>
      <w:tr w:rsidR="004403DC" w:rsidRPr="003D07B7" w14:paraId="5540C666" w14:textId="77777777" w:rsidTr="00BA458F">
        <w:trPr>
          <w:jc w:val="center"/>
        </w:trPr>
        <w:tc>
          <w:tcPr>
            <w:tcW w:w="2762" w:type="dxa"/>
          </w:tcPr>
          <w:p w14:paraId="7C67C6F3"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r w:rsidRPr="00614453">
              <w:rPr>
                <w:rFonts w:cs="Calibri"/>
                <w:i/>
                <w:szCs w:val="20"/>
                <w:highlight w:val="lightGray"/>
              </w:rPr>
              <w:t>diverted</w:t>
            </w:r>
          </w:p>
        </w:tc>
        <w:tc>
          <w:tcPr>
            <w:tcW w:w="3311" w:type="dxa"/>
          </w:tcPr>
          <w:p w14:paraId="34485063"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diverted</w:t>
            </w:r>
          </w:p>
        </w:tc>
      </w:tr>
      <w:tr w:rsidR="004403DC" w:rsidRPr="003D07B7" w14:paraId="774F7C77" w14:textId="77777777" w:rsidTr="00BA458F">
        <w:trPr>
          <w:jc w:val="center"/>
        </w:trPr>
        <w:tc>
          <w:tcPr>
            <w:tcW w:w="2762" w:type="dxa"/>
          </w:tcPr>
          <w:p w14:paraId="31080821"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noService</w:t>
            </w:r>
            <w:proofErr w:type="spellEnd"/>
          </w:p>
        </w:tc>
        <w:tc>
          <w:tcPr>
            <w:tcW w:w="3311" w:type="dxa"/>
          </w:tcPr>
          <w:p w14:paraId="1C2CA1FF"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no service</w:t>
            </w:r>
          </w:p>
        </w:tc>
      </w:tr>
      <w:tr w:rsidR="004403DC" w:rsidRPr="003D07B7" w14:paraId="382810D4" w14:textId="77777777" w:rsidTr="00BA458F">
        <w:trPr>
          <w:jc w:val="center"/>
        </w:trPr>
        <w:tc>
          <w:tcPr>
            <w:tcW w:w="2762" w:type="dxa"/>
          </w:tcPr>
          <w:p w14:paraId="3F66D059"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r w:rsidRPr="00614453">
              <w:rPr>
                <w:rFonts w:cs="Calibri"/>
                <w:i/>
                <w:szCs w:val="20"/>
                <w:highlight w:val="lightGray"/>
              </w:rPr>
              <w:t>disrupted</w:t>
            </w:r>
          </w:p>
        </w:tc>
        <w:tc>
          <w:tcPr>
            <w:tcW w:w="3311" w:type="dxa"/>
          </w:tcPr>
          <w:p w14:paraId="6653CE8E"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disrupted</w:t>
            </w:r>
          </w:p>
        </w:tc>
      </w:tr>
      <w:tr w:rsidR="004403DC" w:rsidRPr="003D07B7" w14:paraId="11276D78" w14:textId="77777777" w:rsidTr="00BA458F">
        <w:trPr>
          <w:jc w:val="center"/>
        </w:trPr>
        <w:tc>
          <w:tcPr>
            <w:tcW w:w="2762" w:type="dxa"/>
          </w:tcPr>
          <w:p w14:paraId="741A566D"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additionalService</w:t>
            </w:r>
            <w:proofErr w:type="spellEnd"/>
          </w:p>
        </w:tc>
        <w:tc>
          <w:tcPr>
            <w:tcW w:w="3311" w:type="dxa"/>
          </w:tcPr>
          <w:p w14:paraId="31728364"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additional service</w:t>
            </w:r>
          </w:p>
        </w:tc>
      </w:tr>
      <w:tr w:rsidR="004403DC" w:rsidRPr="003D07B7" w14:paraId="04DE3641" w14:textId="77777777" w:rsidTr="00BA458F">
        <w:trPr>
          <w:jc w:val="center"/>
        </w:trPr>
        <w:tc>
          <w:tcPr>
            <w:tcW w:w="2762" w:type="dxa"/>
          </w:tcPr>
          <w:p w14:paraId="309F5BC7"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specialService</w:t>
            </w:r>
            <w:proofErr w:type="spellEnd"/>
          </w:p>
        </w:tc>
        <w:tc>
          <w:tcPr>
            <w:tcW w:w="3311" w:type="dxa"/>
          </w:tcPr>
          <w:p w14:paraId="6C90AA32"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special service</w:t>
            </w:r>
          </w:p>
        </w:tc>
      </w:tr>
      <w:tr w:rsidR="004403DC" w:rsidRPr="003D07B7" w14:paraId="4909A210" w14:textId="77777777" w:rsidTr="00BA458F">
        <w:trPr>
          <w:jc w:val="center"/>
        </w:trPr>
        <w:tc>
          <w:tcPr>
            <w:tcW w:w="2762" w:type="dxa"/>
          </w:tcPr>
          <w:p w14:paraId="5BD41947"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onTime</w:t>
            </w:r>
            <w:proofErr w:type="spellEnd"/>
          </w:p>
        </w:tc>
        <w:tc>
          <w:tcPr>
            <w:tcW w:w="3311" w:type="dxa"/>
          </w:tcPr>
          <w:p w14:paraId="72DAA570"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on time</w:t>
            </w:r>
          </w:p>
        </w:tc>
      </w:tr>
      <w:tr w:rsidR="004403DC" w:rsidRPr="003D07B7" w14:paraId="18FEC678" w14:textId="77777777" w:rsidTr="00BA458F">
        <w:trPr>
          <w:jc w:val="center"/>
        </w:trPr>
        <w:tc>
          <w:tcPr>
            <w:tcW w:w="2762" w:type="dxa"/>
          </w:tcPr>
          <w:p w14:paraId="119B1AB4"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normalService</w:t>
            </w:r>
            <w:proofErr w:type="spellEnd"/>
          </w:p>
        </w:tc>
        <w:tc>
          <w:tcPr>
            <w:tcW w:w="3311" w:type="dxa"/>
          </w:tcPr>
          <w:p w14:paraId="065C2B88"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normal service</w:t>
            </w:r>
          </w:p>
        </w:tc>
      </w:tr>
      <w:tr w:rsidR="004403DC" w:rsidRPr="003D07B7" w14:paraId="5CE3014D" w14:textId="77777777" w:rsidTr="00BA458F">
        <w:trPr>
          <w:jc w:val="center"/>
        </w:trPr>
        <w:tc>
          <w:tcPr>
            <w:tcW w:w="2762" w:type="dxa"/>
          </w:tcPr>
          <w:p w14:paraId="011096B4"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intermittentService</w:t>
            </w:r>
            <w:proofErr w:type="spellEnd"/>
          </w:p>
        </w:tc>
        <w:tc>
          <w:tcPr>
            <w:tcW w:w="3311" w:type="dxa"/>
          </w:tcPr>
          <w:p w14:paraId="74723833"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intermittent service</w:t>
            </w:r>
          </w:p>
        </w:tc>
      </w:tr>
      <w:tr w:rsidR="004403DC" w:rsidRPr="003D07B7" w14:paraId="2DBA12C9" w14:textId="77777777" w:rsidTr="00BA458F">
        <w:trPr>
          <w:jc w:val="center"/>
        </w:trPr>
        <w:tc>
          <w:tcPr>
            <w:tcW w:w="2762" w:type="dxa"/>
          </w:tcPr>
          <w:p w14:paraId="0BB5C742"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shortFormedService</w:t>
            </w:r>
            <w:proofErr w:type="spellEnd"/>
          </w:p>
        </w:tc>
        <w:tc>
          <w:tcPr>
            <w:tcW w:w="3311" w:type="dxa"/>
          </w:tcPr>
          <w:p w14:paraId="57A9F21C" w14:textId="77777777" w:rsidR="004403DC" w:rsidRPr="00E7759A" w:rsidRDefault="004403DC" w:rsidP="00946705">
            <w:pPr>
              <w:pStyle w:val="Tablebody"/>
              <w:keepNext/>
              <w:autoSpaceDE w:val="0"/>
              <w:autoSpaceDN w:val="0"/>
              <w:adjustRightInd w:val="0"/>
              <w:spacing w:before="0" w:after="0"/>
              <w:jc w:val="both"/>
              <w:rPr>
                <w:rFonts w:cs="Calibri"/>
                <w:szCs w:val="20"/>
              </w:rPr>
            </w:pPr>
            <w:proofErr w:type="gramStart"/>
            <w:r w:rsidRPr="00E7759A">
              <w:rPr>
                <w:rFonts w:cs="Calibri"/>
                <w:szCs w:val="20"/>
              </w:rPr>
              <w:t>short formed</w:t>
            </w:r>
            <w:proofErr w:type="gramEnd"/>
            <w:r w:rsidRPr="00E7759A">
              <w:rPr>
                <w:rFonts w:cs="Calibri"/>
                <w:szCs w:val="20"/>
              </w:rPr>
              <w:t xml:space="preserve"> service</w:t>
            </w:r>
          </w:p>
        </w:tc>
      </w:tr>
      <w:tr w:rsidR="004403DC" w:rsidRPr="003D07B7" w14:paraId="5DF2AF85" w14:textId="77777777" w:rsidTr="00BA458F">
        <w:trPr>
          <w:jc w:val="center"/>
        </w:trPr>
        <w:tc>
          <w:tcPr>
            <w:tcW w:w="2762" w:type="dxa"/>
          </w:tcPr>
          <w:p w14:paraId="566F7119"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fullLengthService</w:t>
            </w:r>
            <w:proofErr w:type="spellEnd"/>
          </w:p>
        </w:tc>
        <w:tc>
          <w:tcPr>
            <w:tcW w:w="3311" w:type="dxa"/>
          </w:tcPr>
          <w:p w14:paraId="0C52C23F"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full length service</w:t>
            </w:r>
          </w:p>
        </w:tc>
      </w:tr>
      <w:tr w:rsidR="004403DC" w:rsidRPr="003D07B7" w14:paraId="0D8DB9DA" w14:textId="77777777" w:rsidTr="00BA458F">
        <w:trPr>
          <w:jc w:val="center"/>
        </w:trPr>
        <w:tc>
          <w:tcPr>
            <w:tcW w:w="2762" w:type="dxa"/>
          </w:tcPr>
          <w:p w14:paraId="424469D7" w14:textId="77777777" w:rsidR="004403DC" w:rsidRPr="00614453" w:rsidRDefault="004403DC" w:rsidP="00946705">
            <w:pPr>
              <w:pStyle w:val="Tablebody"/>
              <w:keepNext/>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extendedService</w:t>
            </w:r>
            <w:proofErr w:type="spellEnd"/>
          </w:p>
        </w:tc>
        <w:tc>
          <w:tcPr>
            <w:tcW w:w="3311" w:type="dxa"/>
          </w:tcPr>
          <w:p w14:paraId="559D45DB" w14:textId="77777777" w:rsidR="004403DC" w:rsidRPr="00E7759A" w:rsidRDefault="004403DC" w:rsidP="00946705">
            <w:pPr>
              <w:pStyle w:val="Tablebody"/>
              <w:keepNext/>
              <w:autoSpaceDE w:val="0"/>
              <w:autoSpaceDN w:val="0"/>
              <w:adjustRightInd w:val="0"/>
              <w:spacing w:before="0" w:after="0"/>
              <w:jc w:val="both"/>
              <w:rPr>
                <w:rFonts w:cs="Calibri"/>
                <w:szCs w:val="20"/>
              </w:rPr>
            </w:pPr>
            <w:r w:rsidRPr="00E7759A">
              <w:rPr>
                <w:rFonts w:cs="Calibri"/>
                <w:szCs w:val="20"/>
              </w:rPr>
              <w:t>extended service</w:t>
            </w:r>
          </w:p>
        </w:tc>
      </w:tr>
      <w:tr w:rsidR="004403DC" w:rsidRPr="003D07B7" w14:paraId="7510F2B2" w14:textId="77777777" w:rsidTr="00BA458F">
        <w:trPr>
          <w:jc w:val="center"/>
        </w:trPr>
        <w:tc>
          <w:tcPr>
            <w:tcW w:w="2762" w:type="dxa"/>
          </w:tcPr>
          <w:p w14:paraId="111FAB20" w14:textId="77777777" w:rsidR="004403DC" w:rsidRPr="00614453" w:rsidRDefault="004403DC" w:rsidP="00946705">
            <w:pPr>
              <w:pStyle w:val="Tablebody"/>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splittingTrain</w:t>
            </w:r>
            <w:proofErr w:type="spellEnd"/>
          </w:p>
        </w:tc>
        <w:tc>
          <w:tcPr>
            <w:tcW w:w="3311" w:type="dxa"/>
          </w:tcPr>
          <w:p w14:paraId="06F4B6AE" w14:textId="77777777" w:rsidR="004403DC" w:rsidRPr="00E7759A" w:rsidRDefault="004403DC" w:rsidP="00946705">
            <w:pPr>
              <w:pStyle w:val="Tablebody"/>
              <w:autoSpaceDE w:val="0"/>
              <w:autoSpaceDN w:val="0"/>
              <w:adjustRightInd w:val="0"/>
              <w:spacing w:before="0" w:after="0"/>
              <w:jc w:val="both"/>
              <w:rPr>
                <w:rFonts w:cs="Calibri"/>
                <w:szCs w:val="20"/>
              </w:rPr>
            </w:pPr>
            <w:r w:rsidRPr="00E7759A">
              <w:rPr>
                <w:rFonts w:cs="Calibri"/>
                <w:szCs w:val="20"/>
              </w:rPr>
              <w:t>splitting train</w:t>
            </w:r>
          </w:p>
        </w:tc>
      </w:tr>
      <w:tr w:rsidR="004403DC" w:rsidRPr="003D07B7" w14:paraId="77FCA8D3" w14:textId="77777777" w:rsidTr="00BA458F">
        <w:trPr>
          <w:jc w:val="center"/>
        </w:trPr>
        <w:tc>
          <w:tcPr>
            <w:tcW w:w="2762" w:type="dxa"/>
          </w:tcPr>
          <w:p w14:paraId="263B8D6D" w14:textId="77777777" w:rsidR="004403DC" w:rsidRPr="00614453" w:rsidRDefault="004403DC" w:rsidP="00946705">
            <w:pPr>
              <w:pStyle w:val="Tablebody"/>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replacementTransport</w:t>
            </w:r>
            <w:proofErr w:type="spellEnd"/>
          </w:p>
        </w:tc>
        <w:tc>
          <w:tcPr>
            <w:tcW w:w="3311" w:type="dxa"/>
          </w:tcPr>
          <w:p w14:paraId="55AD64B0" w14:textId="77777777" w:rsidR="004403DC" w:rsidRPr="00E7759A" w:rsidRDefault="004403DC" w:rsidP="00946705">
            <w:pPr>
              <w:pStyle w:val="Tablebody"/>
              <w:autoSpaceDE w:val="0"/>
              <w:autoSpaceDN w:val="0"/>
              <w:adjustRightInd w:val="0"/>
              <w:spacing w:before="0" w:after="0"/>
              <w:jc w:val="both"/>
              <w:rPr>
                <w:rFonts w:cs="Calibri"/>
                <w:szCs w:val="20"/>
              </w:rPr>
            </w:pPr>
            <w:r w:rsidRPr="00E7759A">
              <w:rPr>
                <w:rFonts w:cs="Calibri"/>
                <w:szCs w:val="20"/>
              </w:rPr>
              <w:t>replacement transport</w:t>
            </w:r>
          </w:p>
        </w:tc>
      </w:tr>
      <w:tr w:rsidR="004403DC" w:rsidRPr="003D07B7" w14:paraId="5284718E" w14:textId="77777777" w:rsidTr="00BA458F">
        <w:trPr>
          <w:jc w:val="center"/>
        </w:trPr>
        <w:tc>
          <w:tcPr>
            <w:tcW w:w="2762" w:type="dxa"/>
          </w:tcPr>
          <w:p w14:paraId="32E58E48" w14:textId="77777777" w:rsidR="004403DC" w:rsidRPr="00614453" w:rsidRDefault="004403DC" w:rsidP="00946705">
            <w:pPr>
              <w:pStyle w:val="Tablebody"/>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arrivesEarly</w:t>
            </w:r>
            <w:proofErr w:type="spellEnd"/>
          </w:p>
        </w:tc>
        <w:tc>
          <w:tcPr>
            <w:tcW w:w="3311" w:type="dxa"/>
          </w:tcPr>
          <w:p w14:paraId="2B901BBA" w14:textId="77777777" w:rsidR="004403DC" w:rsidRPr="00E7759A" w:rsidRDefault="004403DC" w:rsidP="00946705">
            <w:pPr>
              <w:pStyle w:val="Tablebody"/>
              <w:autoSpaceDE w:val="0"/>
              <w:autoSpaceDN w:val="0"/>
              <w:adjustRightInd w:val="0"/>
              <w:spacing w:before="0" w:after="0"/>
              <w:jc w:val="both"/>
              <w:rPr>
                <w:rFonts w:cs="Calibri"/>
                <w:szCs w:val="20"/>
              </w:rPr>
            </w:pPr>
            <w:r w:rsidRPr="00E7759A">
              <w:rPr>
                <w:rFonts w:cs="Calibri"/>
                <w:szCs w:val="20"/>
              </w:rPr>
              <w:t>arrives early</w:t>
            </w:r>
          </w:p>
        </w:tc>
      </w:tr>
      <w:tr w:rsidR="004403DC" w:rsidRPr="003D07B7" w14:paraId="69F55FCE" w14:textId="77777777" w:rsidTr="00BA458F">
        <w:trPr>
          <w:jc w:val="center"/>
        </w:trPr>
        <w:tc>
          <w:tcPr>
            <w:tcW w:w="2762" w:type="dxa"/>
          </w:tcPr>
          <w:p w14:paraId="3E053D43" w14:textId="77777777" w:rsidR="004403DC" w:rsidRPr="00614453" w:rsidRDefault="004403DC" w:rsidP="00946705">
            <w:pPr>
              <w:pStyle w:val="Tablebody"/>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shuttleService</w:t>
            </w:r>
            <w:proofErr w:type="spellEnd"/>
          </w:p>
        </w:tc>
        <w:tc>
          <w:tcPr>
            <w:tcW w:w="3311" w:type="dxa"/>
          </w:tcPr>
          <w:p w14:paraId="6A0C03A9" w14:textId="77777777" w:rsidR="004403DC" w:rsidRPr="00E7759A" w:rsidRDefault="004403DC" w:rsidP="00946705">
            <w:pPr>
              <w:pStyle w:val="Tablebody"/>
              <w:autoSpaceDE w:val="0"/>
              <w:autoSpaceDN w:val="0"/>
              <w:adjustRightInd w:val="0"/>
              <w:spacing w:before="0" w:after="0"/>
              <w:jc w:val="both"/>
              <w:rPr>
                <w:rFonts w:cs="Calibri"/>
                <w:szCs w:val="20"/>
              </w:rPr>
            </w:pPr>
            <w:r w:rsidRPr="00E7759A">
              <w:rPr>
                <w:rFonts w:cs="Calibri"/>
                <w:szCs w:val="20"/>
              </w:rPr>
              <w:t>shuttle service</w:t>
            </w:r>
          </w:p>
        </w:tc>
      </w:tr>
      <w:tr w:rsidR="004403DC" w:rsidRPr="003D07B7" w14:paraId="506DBB64" w14:textId="77777777" w:rsidTr="00BA458F">
        <w:trPr>
          <w:jc w:val="center"/>
        </w:trPr>
        <w:tc>
          <w:tcPr>
            <w:tcW w:w="2762" w:type="dxa"/>
          </w:tcPr>
          <w:p w14:paraId="056953E1" w14:textId="77777777" w:rsidR="004403DC" w:rsidRPr="00614453" w:rsidRDefault="004403DC" w:rsidP="00946705">
            <w:pPr>
              <w:pStyle w:val="Tablebody"/>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replacementService</w:t>
            </w:r>
            <w:proofErr w:type="spellEnd"/>
          </w:p>
        </w:tc>
        <w:tc>
          <w:tcPr>
            <w:tcW w:w="3311" w:type="dxa"/>
          </w:tcPr>
          <w:p w14:paraId="34C3A3C0" w14:textId="77777777" w:rsidR="004403DC" w:rsidRPr="00E7759A" w:rsidRDefault="004403DC" w:rsidP="00946705">
            <w:pPr>
              <w:pStyle w:val="Tablebody"/>
              <w:autoSpaceDE w:val="0"/>
              <w:autoSpaceDN w:val="0"/>
              <w:adjustRightInd w:val="0"/>
              <w:spacing w:before="0" w:after="0"/>
              <w:jc w:val="both"/>
              <w:rPr>
                <w:rFonts w:cs="Calibri"/>
                <w:szCs w:val="20"/>
              </w:rPr>
            </w:pPr>
            <w:r w:rsidRPr="00E7759A">
              <w:rPr>
                <w:rFonts w:cs="Calibri"/>
                <w:szCs w:val="20"/>
              </w:rPr>
              <w:t>replacement service</w:t>
            </w:r>
          </w:p>
        </w:tc>
      </w:tr>
      <w:tr w:rsidR="004403DC" w:rsidRPr="003D07B7" w14:paraId="7D37AAF1" w14:textId="77777777" w:rsidTr="00BA458F">
        <w:trPr>
          <w:jc w:val="center"/>
        </w:trPr>
        <w:tc>
          <w:tcPr>
            <w:tcW w:w="2762" w:type="dxa"/>
          </w:tcPr>
          <w:p w14:paraId="1CBABF7A" w14:textId="77777777" w:rsidR="004403DC" w:rsidRPr="00614453" w:rsidRDefault="004403DC" w:rsidP="00946705">
            <w:pPr>
              <w:pStyle w:val="Tablebody"/>
              <w:autoSpaceDE w:val="0"/>
              <w:autoSpaceDN w:val="0"/>
              <w:adjustRightInd w:val="0"/>
              <w:spacing w:before="0" w:after="0"/>
              <w:jc w:val="both"/>
              <w:rPr>
                <w:rFonts w:cs="Calibri"/>
                <w:i/>
                <w:szCs w:val="20"/>
                <w:highlight w:val="lightGray"/>
              </w:rPr>
            </w:pPr>
            <w:proofErr w:type="spellStart"/>
            <w:r w:rsidRPr="00614453">
              <w:rPr>
                <w:rFonts w:cs="Calibri"/>
                <w:i/>
                <w:szCs w:val="20"/>
                <w:highlight w:val="lightGray"/>
              </w:rPr>
              <w:t>undefinedServiceInformation</w:t>
            </w:r>
            <w:proofErr w:type="spellEnd"/>
          </w:p>
        </w:tc>
        <w:tc>
          <w:tcPr>
            <w:tcW w:w="3311" w:type="dxa"/>
          </w:tcPr>
          <w:p w14:paraId="43505E1F" w14:textId="77777777" w:rsidR="004403DC" w:rsidRPr="00E7759A" w:rsidRDefault="004403DC" w:rsidP="00946705">
            <w:pPr>
              <w:pStyle w:val="Tablebody"/>
              <w:autoSpaceDE w:val="0"/>
              <w:autoSpaceDN w:val="0"/>
              <w:adjustRightInd w:val="0"/>
              <w:spacing w:before="0" w:after="0"/>
              <w:jc w:val="both"/>
              <w:rPr>
                <w:rFonts w:cs="Calibri"/>
                <w:szCs w:val="20"/>
              </w:rPr>
            </w:pPr>
            <w:r w:rsidRPr="00E7759A">
              <w:rPr>
                <w:rFonts w:cs="Calibri"/>
                <w:szCs w:val="20"/>
              </w:rPr>
              <w:t>undefined service information</w:t>
            </w:r>
          </w:p>
        </w:tc>
      </w:tr>
    </w:tbl>
    <w:p w14:paraId="5BA5DE07" w14:textId="77777777" w:rsidR="004403DC" w:rsidRPr="003D07B7" w:rsidRDefault="004403DC" w:rsidP="004403DC">
      <w:pPr>
        <w:pStyle w:val="Titre5"/>
        <w:rPr>
          <w:rFonts w:ascii="Arial" w:hAnsi="Arial" w:cs="Arial"/>
          <w:lang w:val="fr-FR"/>
        </w:rPr>
      </w:pPr>
      <w:r w:rsidRPr="003D07B7">
        <w:rPr>
          <w:rFonts w:ascii="Arial" w:hAnsi="Arial" w:cs="Arial"/>
          <w:lang w:val="fr-FR"/>
        </w:rPr>
        <w:lastRenderedPageBreak/>
        <w:t>Description de la structure ‘</w:t>
      </w:r>
      <w:proofErr w:type="spellStart"/>
      <w:r w:rsidRPr="003D07B7">
        <w:rPr>
          <w:rFonts w:ascii="Arial" w:hAnsi="Arial" w:cs="Arial"/>
          <w:lang w:val="fr-FR"/>
        </w:rPr>
        <w:t>Publishing</w:t>
      </w:r>
      <w:proofErr w:type="spellEnd"/>
      <w:r w:rsidRPr="003D07B7">
        <w:rPr>
          <w:rFonts w:ascii="Arial" w:hAnsi="Arial" w:cs="Arial"/>
          <w:lang w:val="fr-FR"/>
        </w:rPr>
        <w:t xml:space="preserve"> Actions’</w:t>
      </w:r>
    </w:p>
    <w:tbl>
      <w:tblPr>
        <w:tblW w:w="10355"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36"/>
        <w:gridCol w:w="236"/>
        <w:gridCol w:w="2347"/>
        <w:gridCol w:w="851"/>
        <w:gridCol w:w="1417"/>
        <w:gridCol w:w="4444"/>
      </w:tblGrid>
      <w:tr w:rsidR="004403DC" w:rsidRPr="00E32CB2" w14:paraId="1B3BD3D6" w14:textId="77777777" w:rsidTr="00946705">
        <w:trPr>
          <w:jc w:val="center"/>
        </w:trPr>
        <w:tc>
          <w:tcPr>
            <w:tcW w:w="4494" w:type="dxa"/>
            <w:gridSpan w:val="5"/>
            <w:tcBorders>
              <w:top w:val="single" w:sz="4" w:space="0" w:color="000000"/>
            </w:tcBorders>
            <w:vAlign w:val="center"/>
          </w:tcPr>
          <w:p w14:paraId="0543A3C3" w14:textId="77777777" w:rsidR="004403DC" w:rsidRPr="00E7759A" w:rsidRDefault="004403DC" w:rsidP="00946705">
            <w:pPr>
              <w:pStyle w:val="Tableheader-"/>
              <w:autoSpaceDE w:val="0"/>
              <w:autoSpaceDN w:val="0"/>
              <w:adjustRightInd w:val="0"/>
              <w:spacing w:before="0" w:after="0"/>
              <w:jc w:val="both"/>
              <w:rPr>
                <w:rFonts w:ascii="Calibri" w:hAnsi="Calibri" w:cs="Calibri"/>
                <w:b/>
                <w:i/>
                <w:sz w:val="20"/>
                <w:szCs w:val="20"/>
              </w:rPr>
            </w:pPr>
            <w:proofErr w:type="spellStart"/>
            <w:r w:rsidRPr="00E7759A">
              <w:rPr>
                <w:rFonts w:ascii="Calibri" w:hAnsi="Calibri" w:cs="Calibri"/>
                <w:b/>
                <w:sz w:val="20"/>
                <w:szCs w:val="20"/>
              </w:rPr>
              <w:t>PublishingActions</w:t>
            </w:r>
            <w:proofErr w:type="spellEnd"/>
          </w:p>
        </w:tc>
        <w:tc>
          <w:tcPr>
            <w:tcW w:w="1417" w:type="dxa"/>
            <w:tcBorders>
              <w:top w:val="single" w:sz="4" w:space="0" w:color="000000"/>
            </w:tcBorders>
            <w:vAlign w:val="center"/>
          </w:tcPr>
          <w:p w14:paraId="0EEE34ED" w14:textId="77777777" w:rsidR="004403DC" w:rsidRPr="00E7759A" w:rsidRDefault="004403DC" w:rsidP="00946705">
            <w:pPr>
              <w:pStyle w:val="Tableheader-"/>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4444" w:type="dxa"/>
            <w:tcBorders>
              <w:top w:val="single" w:sz="4" w:space="0" w:color="000000"/>
            </w:tcBorders>
            <w:vAlign w:val="center"/>
          </w:tcPr>
          <w:p w14:paraId="63712DB4" w14:textId="77777777" w:rsidR="004403DC" w:rsidRPr="00E7759A" w:rsidRDefault="004403DC" w:rsidP="00946705">
            <w:pPr>
              <w:pStyle w:val="Tableheader-"/>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List of actions to be carried out.</w:t>
            </w:r>
          </w:p>
          <w:p w14:paraId="07F348C8" w14:textId="78B3AE6F" w:rsidR="004403DC" w:rsidRPr="00E7759A" w:rsidRDefault="004403DC" w:rsidP="00946705">
            <w:pPr>
              <w:pStyle w:val="Tableheader-"/>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lang w:val="fr-FR"/>
              </w:rPr>
              <w:t xml:space="preserve">Indication par type de canal de communication d’actions à </w:t>
            </w:r>
            <w:proofErr w:type="spellStart"/>
            <w:r w:rsidRPr="00E7759A">
              <w:rPr>
                <w:rFonts w:ascii="Calibri" w:hAnsi="Calibri" w:cs="Calibri"/>
                <w:sz w:val="20"/>
                <w:szCs w:val="20"/>
                <w:lang w:val="fr-FR"/>
              </w:rPr>
              <w:t>realiser</w:t>
            </w:r>
            <w:proofErr w:type="spellEnd"/>
            <w:r w:rsidRPr="00E7759A">
              <w:rPr>
                <w:rFonts w:ascii="Calibri" w:hAnsi="Calibri" w:cs="Calibri"/>
                <w:sz w:val="20"/>
                <w:szCs w:val="20"/>
                <w:lang w:val="fr-FR"/>
              </w:rPr>
              <w:t xml:space="preserve">. Permet </w:t>
            </w:r>
            <w:ins w:id="437" w:author="thierry henault" w:date="2022-08-10T16:04:00Z">
              <w:r w:rsidR="008C07A9">
                <w:rPr>
                  <w:rFonts w:ascii="Calibri" w:hAnsi="Calibri" w:cs="Calibri"/>
                  <w:sz w:val="20"/>
                  <w:szCs w:val="20"/>
                  <w:lang w:val="fr-FR"/>
                </w:rPr>
                <w:t>la</w:t>
              </w:r>
              <w:r w:rsidR="008C07A9" w:rsidRPr="00E7759A">
                <w:rPr>
                  <w:rFonts w:ascii="Calibri" w:hAnsi="Calibri" w:cs="Calibri"/>
                  <w:sz w:val="20"/>
                  <w:szCs w:val="20"/>
                  <w:lang w:val="fr-FR"/>
                </w:rPr>
                <w:t xml:space="preserve"> </w:t>
              </w:r>
            </w:ins>
            <w:r w:rsidRPr="00E7759A">
              <w:rPr>
                <w:rFonts w:ascii="Calibri" w:hAnsi="Calibri" w:cs="Calibri"/>
                <w:sz w:val="20"/>
                <w:szCs w:val="20"/>
                <w:lang w:val="fr-FR"/>
              </w:rPr>
              <w:t>diffusion des messages IV complémentaires sur des localisation</w:t>
            </w:r>
            <w:ins w:id="438" w:author="thierry henault" w:date="2022-08-10T16:05:00Z">
              <w:r w:rsidR="008C07A9">
                <w:rPr>
                  <w:rFonts w:ascii="Calibri" w:hAnsi="Calibri" w:cs="Calibri"/>
                  <w:sz w:val="20"/>
                  <w:szCs w:val="20"/>
                  <w:lang w:val="fr-FR"/>
                </w:rPr>
                <w:t>s</w:t>
              </w:r>
            </w:ins>
            <w:r w:rsidRPr="00E7759A">
              <w:rPr>
                <w:rFonts w:ascii="Calibri" w:hAnsi="Calibri" w:cs="Calibri"/>
                <w:sz w:val="20"/>
                <w:szCs w:val="20"/>
                <w:lang w:val="fr-FR"/>
              </w:rPr>
              <w:t xml:space="preserve"> particulières.</w:t>
            </w:r>
          </w:p>
        </w:tc>
      </w:tr>
      <w:tr w:rsidR="004403DC" w:rsidRPr="003D07B7" w14:paraId="52603ED1" w14:textId="77777777" w:rsidTr="00946705">
        <w:trPr>
          <w:jc w:val="center"/>
        </w:trPr>
        <w:tc>
          <w:tcPr>
            <w:tcW w:w="824" w:type="dxa"/>
            <w:vMerge w:val="restart"/>
            <w:vAlign w:val="center"/>
          </w:tcPr>
          <w:p w14:paraId="613A6E8A"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ActionsGroup</w:t>
            </w:r>
            <w:proofErr w:type="spellEnd"/>
          </w:p>
        </w:tc>
        <w:tc>
          <w:tcPr>
            <w:tcW w:w="2819" w:type="dxa"/>
            <w:gridSpan w:val="3"/>
            <w:tcBorders>
              <w:bottom w:val="single" w:sz="4" w:space="0" w:color="000000"/>
            </w:tcBorders>
            <w:vAlign w:val="center"/>
          </w:tcPr>
          <w:p w14:paraId="19AF8E02" w14:textId="77777777" w:rsidR="004403DC" w:rsidRPr="00E7759A" w:rsidRDefault="004403DC" w:rsidP="00946705">
            <w:pPr>
              <w:pStyle w:val="Tablebody-"/>
              <w:autoSpaceDE w:val="0"/>
              <w:autoSpaceDN w:val="0"/>
              <w:adjustRightInd w:val="0"/>
              <w:spacing w:before="0" w:after="0"/>
              <w:jc w:val="both"/>
              <w:rPr>
                <w:rFonts w:ascii="Calibri" w:hAnsi="Calibri" w:cs="Calibri"/>
                <w:b/>
                <w:i/>
                <w:iCs/>
                <w:color w:val="000000"/>
                <w:sz w:val="20"/>
                <w:szCs w:val="20"/>
                <w:highlight w:val="lightGray"/>
              </w:rPr>
            </w:pPr>
            <w:proofErr w:type="spellStart"/>
            <w:r w:rsidRPr="00E7759A">
              <w:rPr>
                <w:rFonts w:ascii="Calibri" w:hAnsi="Calibri" w:cs="Calibri"/>
                <w:b/>
                <w:i/>
                <w:color w:val="000000"/>
                <w:sz w:val="20"/>
                <w:szCs w:val="20"/>
                <w:highlight w:val="lightGray"/>
              </w:rPr>
              <w:t>PublishToWebAction</w:t>
            </w:r>
            <w:proofErr w:type="spellEnd"/>
          </w:p>
        </w:tc>
        <w:tc>
          <w:tcPr>
            <w:tcW w:w="851" w:type="dxa"/>
            <w:tcBorders>
              <w:bottom w:val="single" w:sz="4" w:space="0" w:color="000000"/>
            </w:tcBorders>
            <w:vAlign w:val="center"/>
          </w:tcPr>
          <w:p w14:paraId="7EE7AF73"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417" w:type="dxa"/>
            <w:tcBorders>
              <w:bottom w:val="single" w:sz="4" w:space="0" w:color="000000"/>
            </w:tcBorders>
            <w:vAlign w:val="center"/>
          </w:tcPr>
          <w:p w14:paraId="1942CEFB"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4444" w:type="dxa"/>
            <w:tcBorders>
              <w:bottom w:val="single" w:sz="4" w:space="0" w:color="000000"/>
            </w:tcBorders>
            <w:vAlign w:val="center"/>
          </w:tcPr>
          <w:p w14:paraId="330B44EE" w14:textId="7DFA851F"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xml:space="preserve">Publish to web. </w:t>
            </w:r>
            <w:r w:rsidRPr="00E7759A">
              <w:rPr>
                <w:rFonts w:ascii="Calibri" w:hAnsi="Calibri" w:cs="Calibri"/>
                <w:sz w:val="20"/>
                <w:szCs w:val="20"/>
                <w:highlight w:val="lightGray"/>
              </w:rPr>
              <w:t xml:space="preserve">Cf </w:t>
            </w:r>
            <w:r w:rsidRPr="00E7759A">
              <w:rPr>
                <w:rFonts w:ascii="Calibri" w:hAnsi="Calibri" w:cs="Calibri"/>
                <w:sz w:val="20"/>
                <w:szCs w:val="20"/>
                <w:highlight w:val="lightGray"/>
              </w:rPr>
              <w:fldChar w:fldCharType="begin"/>
            </w:r>
            <w:r w:rsidRPr="00E7759A">
              <w:rPr>
                <w:rFonts w:ascii="Calibri" w:hAnsi="Calibri" w:cs="Calibri"/>
                <w:sz w:val="20"/>
                <w:szCs w:val="20"/>
                <w:highlight w:val="lightGray"/>
              </w:rPr>
              <w:instrText xml:space="preserve"> REF _Ref66202190 \r \h  \* MERGEFORMAT </w:instrText>
            </w:r>
            <w:r w:rsidRPr="00E7759A">
              <w:rPr>
                <w:rFonts w:ascii="Calibri" w:hAnsi="Calibri" w:cs="Calibri"/>
                <w:sz w:val="20"/>
                <w:szCs w:val="20"/>
                <w:highlight w:val="lightGray"/>
              </w:rPr>
            </w:r>
            <w:r w:rsidRPr="00E7759A">
              <w:rPr>
                <w:rFonts w:ascii="Calibri" w:hAnsi="Calibri" w:cs="Calibri"/>
                <w:sz w:val="20"/>
                <w:szCs w:val="20"/>
                <w:highlight w:val="lightGray"/>
              </w:rPr>
              <w:fldChar w:fldCharType="separate"/>
            </w:r>
            <w:r w:rsidR="00CD6283">
              <w:rPr>
                <w:rFonts w:ascii="Calibri" w:hAnsi="Calibri" w:cs="Calibri"/>
                <w:sz w:val="20"/>
                <w:szCs w:val="20"/>
                <w:highlight w:val="lightGray"/>
              </w:rPr>
              <w:t>6.7.4.1.7.1</w:t>
            </w:r>
            <w:r w:rsidRPr="00E7759A">
              <w:rPr>
                <w:rFonts w:ascii="Calibri" w:hAnsi="Calibri" w:cs="Calibri"/>
                <w:sz w:val="20"/>
                <w:szCs w:val="20"/>
                <w:highlight w:val="lightGray"/>
              </w:rPr>
              <w:fldChar w:fldCharType="end"/>
            </w:r>
          </w:p>
        </w:tc>
      </w:tr>
      <w:tr w:rsidR="004403DC" w:rsidRPr="003D07B7" w14:paraId="55056534" w14:textId="77777777" w:rsidTr="00946705">
        <w:trPr>
          <w:jc w:val="center"/>
        </w:trPr>
        <w:tc>
          <w:tcPr>
            <w:tcW w:w="824" w:type="dxa"/>
            <w:vMerge/>
            <w:vAlign w:val="center"/>
          </w:tcPr>
          <w:p w14:paraId="5156C864"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
        </w:tc>
        <w:tc>
          <w:tcPr>
            <w:tcW w:w="2819" w:type="dxa"/>
            <w:gridSpan w:val="3"/>
            <w:vAlign w:val="center"/>
          </w:tcPr>
          <w:p w14:paraId="095296D2" w14:textId="77777777" w:rsidR="004403DC" w:rsidRPr="00E7759A" w:rsidRDefault="004403DC" w:rsidP="00946705">
            <w:pPr>
              <w:pStyle w:val="Tablebody-"/>
              <w:autoSpaceDE w:val="0"/>
              <w:autoSpaceDN w:val="0"/>
              <w:adjustRightInd w:val="0"/>
              <w:spacing w:before="0" w:after="0"/>
              <w:jc w:val="both"/>
              <w:rPr>
                <w:rFonts w:ascii="Calibri" w:hAnsi="Calibri" w:cs="Calibri"/>
                <w:b/>
                <w:i/>
                <w:iCs/>
                <w:color w:val="000000"/>
                <w:sz w:val="20"/>
                <w:szCs w:val="20"/>
                <w:highlight w:val="lightGray"/>
              </w:rPr>
            </w:pPr>
            <w:proofErr w:type="spellStart"/>
            <w:r w:rsidRPr="00E7759A">
              <w:rPr>
                <w:rFonts w:ascii="Calibri" w:hAnsi="Calibri" w:cs="Calibri"/>
                <w:b/>
                <w:i/>
                <w:color w:val="000000"/>
                <w:sz w:val="20"/>
                <w:szCs w:val="20"/>
                <w:highlight w:val="lightGray"/>
              </w:rPr>
              <w:t>PublishToMobileAction</w:t>
            </w:r>
            <w:proofErr w:type="spellEnd"/>
          </w:p>
        </w:tc>
        <w:tc>
          <w:tcPr>
            <w:tcW w:w="851" w:type="dxa"/>
            <w:vAlign w:val="center"/>
          </w:tcPr>
          <w:p w14:paraId="4070BEBF"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417" w:type="dxa"/>
            <w:vAlign w:val="center"/>
          </w:tcPr>
          <w:p w14:paraId="405271AA"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4444" w:type="dxa"/>
            <w:vAlign w:val="center"/>
          </w:tcPr>
          <w:p w14:paraId="35DF5D27" w14:textId="267075D9"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xml:space="preserve">Publish to mobile device. </w:t>
            </w:r>
            <w:r w:rsidRPr="00E7759A">
              <w:rPr>
                <w:rFonts w:ascii="Calibri" w:hAnsi="Calibri" w:cs="Calibri"/>
                <w:sz w:val="20"/>
                <w:szCs w:val="20"/>
                <w:highlight w:val="lightGray"/>
              </w:rPr>
              <w:t xml:space="preserve">Cf </w:t>
            </w:r>
            <w:r w:rsidRPr="00E7759A">
              <w:rPr>
                <w:rFonts w:ascii="Calibri" w:hAnsi="Calibri" w:cs="Calibri"/>
                <w:sz w:val="20"/>
                <w:szCs w:val="20"/>
                <w:highlight w:val="lightGray"/>
              </w:rPr>
              <w:fldChar w:fldCharType="begin"/>
            </w:r>
            <w:r w:rsidRPr="00E7759A">
              <w:rPr>
                <w:rFonts w:ascii="Calibri" w:hAnsi="Calibri" w:cs="Calibri"/>
                <w:sz w:val="20"/>
                <w:szCs w:val="20"/>
                <w:highlight w:val="lightGray"/>
              </w:rPr>
              <w:instrText xml:space="preserve"> REF _Ref66202210 \r \h  \* MERGEFORMAT </w:instrText>
            </w:r>
            <w:r w:rsidRPr="00E7759A">
              <w:rPr>
                <w:rFonts w:ascii="Calibri" w:hAnsi="Calibri" w:cs="Calibri"/>
                <w:sz w:val="20"/>
                <w:szCs w:val="20"/>
                <w:highlight w:val="lightGray"/>
              </w:rPr>
            </w:r>
            <w:r w:rsidRPr="00E7759A">
              <w:rPr>
                <w:rFonts w:ascii="Calibri" w:hAnsi="Calibri" w:cs="Calibri"/>
                <w:sz w:val="20"/>
                <w:szCs w:val="20"/>
                <w:highlight w:val="lightGray"/>
              </w:rPr>
              <w:fldChar w:fldCharType="separate"/>
            </w:r>
            <w:r w:rsidR="00CD6283">
              <w:rPr>
                <w:rFonts w:ascii="Calibri" w:hAnsi="Calibri" w:cs="Calibri"/>
                <w:sz w:val="20"/>
                <w:szCs w:val="20"/>
                <w:highlight w:val="lightGray"/>
              </w:rPr>
              <w:t>6.7.4.1.7.2</w:t>
            </w:r>
            <w:r w:rsidRPr="00E7759A">
              <w:rPr>
                <w:rFonts w:ascii="Calibri" w:hAnsi="Calibri" w:cs="Calibri"/>
                <w:sz w:val="20"/>
                <w:szCs w:val="20"/>
                <w:highlight w:val="lightGray"/>
              </w:rPr>
              <w:fldChar w:fldCharType="end"/>
            </w:r>
          </w:p>
        </w:tc>
      </w:tr>
      <w:tr w:rsidR="004403DC" w:rsidRPr="00673D5D" w14:paraId="04C15580" w14:textId="77777777" w:rsidTr="00946705">
        <w:trPr>
          <w:jc w:val="center"/>
        </w:trPr>
        <w:tc>
          <w:tcPr>
            <w:tcW w:w="824" w:type="dxa"/>
            <w:vMerge/>
            <w:vAlign w:val="center"/>
          </w:tcPr>
          <w:p w14:paraId="4B085308"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
        </w:tc>
        <w:tc>
          <w:tcPr>
            <w:tcW w:w="2819" w:type="dxa"/>
            <w:gridSpan w:val="3"/>
            <w:vAlign w:val="center"/>
          </w:tcPr>
          <w:p w14:paraId="19663D44" w14:textId="77777777" w:rsidR="004403DC" w:rsidRPr="00E7759A" w:rsidRDefault="004403DC"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PublishToTvAction</w:t>
            </w:r>
            <w:proofErr w:type="spellEnd"/>
          </w:p>
        </w:tc>
        <w:tc>
          <w:tcPr>
            <w:tcW w:w="851" w:type="dxa"/>
            <w:vAlign w:val="center"/>
          </w:tcPr>
          <w:p w14:paraId="024907A3"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417" w:type="dxa"/>
            <w:vAlign w:val="center"/>
          </w:tcPr>
          <w:p w14:paraId="46B6B8F4" w14:textId="77777777" w:rsidR="004403DC" w:rsidRPr="00E7759A" w:rsidRDefault="004403DC" w:rsidP="00946705">
            <w:pPr>
              <w:pStyle w:val="Tablebody-"/>
              <w:autoSpaceDE w:val="0"/>
              <w:autoSpaceDN w:val="0"/>
              <w:adjustRightInd w:val="0"/>
              <w:spacing w:before="0" w:after="0"/>
              <w:ind w:left="400" w:hanging="40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4444" w:type="dxa"/>
            <w:vAlign w:val="center"/>
          </w:tcPr>
          <w:p w14:paraId="6AE24015"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Publish to tv channel. </w:t>
            </w:r>
          </w:p>
        </w:tc>
      </w:tr>
      <w:tr w:rsidR="004403DC" w:rsidRPr="00673D5D" w14:paraId="61D6AB48" w14:textId="77777777" w:rsidTr="00946705">
        <w:trPr>
          <w:jc w:val="center"/>
        </w:trPr>
        <w:tc>
          <w:tcPr>
            <w:tcW w:w="824" w:type="dxa"/>
            <w:vMerge/>
            <w:vAlign w:val="center"/>
          </w:tcPr>
          <w:p w14:paraId="07F9CA53"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
        </w:tc>
        <w:tc>
          <w:tcPr>
            <w:tcW w:w="2819" w:type="dxa"/>
            <w:gridSpan w:val="3"/>
            <w:vAlign w:val="center"/>
          </w:tcPr>
          <w:p w14:paraId="14D375D2" w14:textId="77777777" w:rsidR="004403DC" w:rsidRPr="00E7759A" w:rsidRDefault="004403DC"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PublishToAlertsAction</w:t>
            </w:r>
            <w:proofErr w:type="spellEnd"/>
          </w:p>
        </w:tc>
        <w:tc>
          <w:tcPr>
            <w:tcW w:w="851" w:type="dxa"/>
            <w:vAlign w:val="center"/>
          </w:tcPr>
          <w:p w14:paraId="0F5BBE74"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417" w:type="dxa"/>
            <w:vAlign w:val="center"/>
          </w:tcPr>
          <w:p w14:paraId="4DA60E5B" w14:textId="77777777" w:rsidR="004403DC" w:rsidRPr="00E7759A" w:rsidRDefault="004403DC" w:rsidP="0094670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4444" w:type="dxa"/>
            <w:vAlign w:val="center"/>
          </w:tcPr>
          <w:p w14:paraId="768184F5"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Publish to alerts channel. </w:t>
            </w:r>
          </w:p>
        </w:tc>
      </w:tr>
      <w:tr w:rsidR="004403DC" w:rsidRPr="00E32CB2" w14:paraId="4E829093" w14:textId="77777777" w:rsidTr="00946705">
        <w:trPr>
          <w:jc w:val="center"/>
        </w:trPr>
        <w:tc>
          <w:tcPr>
            <w:tcW w:w="824" w:type="dxa"/>
            <w:vMerge/>
            <w:vAlign w:val="center"/>
          </w:tcPr>
          <w:p w14:paraId="0375C1CD"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
        </w:tc>
        <w:tc>
          <w:tcPr>
            <w:tcW w:w="2819" w:type="dxa"/>
            <w:gridSpan w:val="3"/>
            <w:tcBorders>
              <w:bottom w:val="single" w:sz="4" w:space="0" w:color="000000"/>
            </w:tcBorders>
            <w:vAlign w:val="center"/>
          </w:tcPr>
          <w:p w14:paraId="57988460" w14:textId="77777777" w:rsidR="004403DC" w:rsidRPr="00E7759A" w:rsidRDefault="004403DC" w:rsidP="00946705">
            <w:pPr>
              <w:pStyle w:val="Tablebody-"/>
              <w:autoSpaceDE w:val="0"/>
              <w:autoSpaceDN w:val="0"/>
              <w:adjustRightInd w:val="0"/>
              <w:spacing w:before="0" w:after="0"/>
              <w:jc w:val="both"/>
              <w:rPr>
                <w:rFonts w:ascii="Calibri" w:hAnsi="Calibri" w:cs="Calibri"/>
                <w:b/>
                <w:i/>
                <w:sz w:val="20"/>
                <w:szCs w:val="20"/>
              </w:rPr>
            </w:pPr>
            <w:proofErr w:type="spellStart"/>
            <w:r w:rsidRPr="00E7759A">
              <w:rPr>
                <w:rFonts w:ascii="Calibri" w:hAnsi="Calibri" w:cs="Calibri"/>
                <w:b/>
                <w:i/>
                <w:sz w:val="20"/>
                <w:szCs w:val="20"/>
                <w:highlight w:val="lightGray"/>
              </w:rPr>
              <w:t>PublishToDisplayAction</w:t>
            </w:r>
            <w:proofErr w:type="spellEnd"/>
          </w:p>
        </w:tc>
        <w:tc>
          <w:tcPr>
            <w:tcW w:w="851" w:type="dxa"/>
            <w:tcBorders>
              <w:bottom w:val="single" w:sz="4" w:space="0" w:color="000000"/>
            </w:tcBorders>
            <w:vAlign w:val="center"/>
          </w:tcPr>
          <w:p w14:paraId="111B4BD7"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417" w:type="dxa"/>
            <w:tcBorders>
              <w:bottom w:val="single" w:sz="4" w:space="0" w:color="000000"/>
            </w:tcBorders>
            <w:vAlign w:val="center"/>
          </w:tcPr>
          <w:p w14:paraId="5F393F56" w14:textId="77777777" w:rsidR="004403DC" w:rsidRPr="00E7759A" w:rsidRDefault="004403DC" w:rsidP="00946705">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+Structure</w:t>
            </w:r>
          </w:p>
        </w:tc>
        <w:tc>
          <w:tcPr>
            <w:tcW w:w="4444" w:type="dxa"/>
            <w:tcBorders>
              <w:bottom w:val="single" w:sz="4" w:space="0" w:color="000000"/>
            </w:tcBorders>
            <w:vAlign w:val="center"/>
          </w:tcPr>
          <w:p w14:paraId="323FA3FB"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Diffusion sur des afficheurs Embarqués / Sol</w:t>
            </w:r>
          </w:p>
        </w:tc>
      </w:tr>
      <w:tr w:rsidR="004403DC" w:rsidRPr="00673D5D" w14:paraId="00AEE691" w14:textId="77777777" w:rsidTr="00946705">
        <w:trPr>
          <w:jc w:val="center"/>
        </w:trPr>
        <w:tc>
          <w:tcPr>
            <w:tcW w:w="824" w:type="dxa"/>
            <w:vMerge/>
            <w:vAlign w:val="center"/>
          </w:tcPr>
          <w:p w14:paraId="01F140AE"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p>
        </w:tc>
        <w:tc>
          <w:tcPr>
            <w:tcW w:w="2819" w:type="dxa"/>
            <w:gridSpan w:val="3"/>
            <w:tcBorders>
              <w:bottom w:val="single" w:sz="4" w:space="0" w:color="000000"/>
            </w:tcBorders>
            <w:vAlign w:val="center"/>
          </w:tcPr>
          <w:p w14:paraId="1F4B0E8E" w14:textId="77777777" w:rsidR="004403DC" w:rsidRPr="00E7759A" w:rsidRDefault="004403DC" w:rsidP="00946705">
            <w:pPr>
              <w:pStyle w:val="Tablebody-"/>
              <w:autoSpaceDE w:val="0"/>
              <w:autoSpaceDN w:val="0"/>
              <w:adjustRightInd w:val="0"/>
              <w:spacing w:before="0" w:after="0"/>
              <w:jc w:val="both"/>
              <w:rPr>
                <w:rFonts w:ascii="Calibri" w:hAnsi="Calibri" w:cs="Calibri"/>
                <w:b/>
                <w:i/>
                <w:iCs/>
                <w:sz w:val="20"/>
                <w:szCs w:val="20"/>
                <w:highlight w:val="cyan"/>
              </w:rPr>
            </w:pPr>
            <w:proofErr w:type="spellStart"/>
            <w:r w:rsidRPr="00E7759A">
              <w:rPr>
                <w:rFonts w:ascii="Calibri" w:hAnsi="Calibri" w:cs="Calibri"/>
                <w:b/>
                <w:i/>
                <w:sz w:val="20"/>
                <w:szCs w:val="20"/>
                <w:highlight w:val="cyan"/>
              </w:rPr>
              <w:t>ManualAction</w:t>
            </w:r>
            <w:proofErr w:type="spellEnd"/>
          </w:p>
        </w:tc>
        <w:tc>
          <w:tcPr>
            <w:tcW w:w="851" w:type="dxa"/>
            <w:tcBorders>
              <w:bottom w:val="single" w:sz="4" w:space="0" w:color="000000"/>
            </w:tcBorders>
            <w:vAlign w:val="center"/>
          </w:tcPr>
          <w:p w14:paraId="1D7A3209"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highlight w:val="cyan"/>
              </w:rPr>
            </w:pPr>
            <w:proofErr w:type="gramStart"/>
            <w:r w:rsidRPr="00E7759A">
              <w:rPr>
                <w:rFonts w:ascii="Calibri" w:hAnsi="Calibri" w:cs="Calibri"/>
                <w:sz w:val="20"/>
                <w:szCs w:val="20"/>
                <w:highlight w:val="cyan"/>
              </w:rPr>
              <w:t>0:*</w:t>
            </w:r>
            <w:proofErr w:type="gramEnd"/>
          </w:p>
        </w:tc>
        <w:tc>
          <w:tcPr>
            <w:tcW w:w="1417" w:type="dxa"/>
            <w:tcBorders>
              <w:bottom w:val="single" w:sz="4" w:space="0" w:color="000000"/>
            </w:tcBorders>
            <w:vAlign w:val="center"/>
          </w:tcPr>
          <w:p w14:paraId="73DE4295"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highlight w:val="cyan"/>
              </w:rPr>
            </w:pPr>
            <w:r w:rsidRPr="00E7759A">
              <w:rPr>
                <w:rFonts w:ascii="Calibri" w:hAnsi="Calibri" w:cs="Calibri"/>
                <w:i/>
                <w:sz w:val="20"/>
                <w:szCs w:val="20"/>
                <w:highlight w:val="cyan"/>
              </w:rPr>
              <w:t>+Structure</w:t>
            </w:r>
          </w:p>
        </w:tc>
        <w:tc>
          <w:tcPr>
            <w:tcW w:w="4444" w:type="dxa"/>
            <w:tcBorders>
              <w:bottom w:val="single" w:sz="4" w:space="0" w:color="000000"/>
            </w:tcBorders>
            <w:vAlign w:val="center"/>
          </w:tcPr>
          <w:p w14:paraId="30AD3AA0"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highlight w:val="cyan"/>
              </w:rPr>
            </w:pPr>
            <w:r w:rsidRPr="00E7759A">
              <w:rPr>
                <w:rFonts w:ascii="Calibri" w:hAnsi="Calibri" w:cs="Calibri"/>
                <w:sz w:val="20"/>
                <w:szCs w:val="20"/>
                <w:highlight w:val="cyan"/>
              </w:rPr>
              <w:t xml:space="preserve">Publish to manual </w:t>
            </w:r>
            <w:proofErr w:type="spellStart"/>
            <w:r w:rsidRPr="00E7759A">
              <w:rPr>
                <w:rFonts w:ascii="Calibri" w:hAnsi="Calibri" w:cs="Calibri"/>
                <w:sz w:val="20"/>
                <w:szCs w:val="20"/>
                <w:highlight w:val="cyan"/>
              </w:rPr>
              <w:t>notifcation</w:t>
            </w:r>
            <w:proofErr w:type="spellEnd"/>
            <w:r w:rsidRPr="00E7759A">
              <w:rPr>
                <w:rFonts w:ascii="Calibri" w:hAnsi="Calibri" w:cs="Calibri"/>
                <w:sz w:val="20"/>
                <w:szCs w:val="20"/>
                <w:highlight w:val="cyan"/>
              </w:rPr>
              <w:t xml:space="preserve"> channel. </w:t>
            </w:r>
          </w:p>
        </w:tc>
      </w:tr>
      <w:tr w:rsidR="004403DC" w:rsidRPr="003D07B7" w14:paraId="76551D9F" w14:textId="77777777" w:rsidTr="00946705">
        <w:trPr>
          <w:jc w:val="center"/>
        </w:trPr>
        <w:tc>
          <w:tcPr>
            <w:tcW w:w="824" w:type="dxa"/>
            <w:vMerge/>
            <w:vAlign w:val="center"/>
          </w:tcPr>
          <w:p w14:paraId="50D0055E"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
        </w:tc>
        <w:tc>
          <w:tcPr>
            <w:tcW w:w="2819" w:type="dxa"/>
            <w:gridSpan w:val="3"/>
            <w:tcBorders>
              <w:bottom w:val="single" w:sz="4" w:space="0" w:color="000000"/>
            </w:tcBorders>
            <w:vAlign w:val="center"/>
          </w:tcPr>
          <w:p w14:paraId="576AC5EF" w14:textId="77777777" w:rsidR="004403DC" w:rsidRPr="00E7759A" w:rsidRDefault="004403DC" w:rsidP="00946705">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highlight w:val="lightGray"/>
              </w:rPr>
              <w:t>NotifyByEmailAction</w:t>
            </w:r>
            <w:proofErr w:type="spellEnd"/>
          </w:p>
        </w:tc>
        <w:tc>
          <w:tcPr>
            <w:tcW w:w="851" w:type="dxa"/>
            <w:tcBorders>
              <w:bottom w:val="single" w:sz="4" w:space="0" w:color="000000"/>
            </w:tcBorders>
            <w:vAlign w:val="center"/>
          </w:tcPr>
          <w:p w14:paraId="36383E83"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417" w:type="dxa"/>
            <w:tcBorders>
              <w:bottom w:val="single" w:sz="4" w:space="0" w:color="000000"/>
            </w:tcBorders>
            <w:vAlign w:val="center"/>
          </w:tcPr>
          <w:p w14:paraId="26C2F584"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4444" w:type="dxa"/>
            <w:tcBorders>
              <w:bottom w:val="single" w:sz="4" w:space="0" w:color="000000"/>
            </w:tcBorders>
            <w:vAlign w:val="center"/>
          </w:tcPr>
          <w:p w14:paraId="20519F33" w14:textId="1514512E"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Publish to email channel.</w:t>
            </w:r>
            <w:r w:rsidR="00946705" w:rsidRPr="00E7759A">
              <w:rPr>
                <w:rFonts w:ascii="Calibri" w:hAnsi="Calibri" w:cs="Calibri"/>
                <w:sz w:val="20"/>
                <w:szCs w:val="20"/>
              </w:rPr>
              <w:t xml:space="preserve"> </w:t>
            </w:r>
            <w:r w:rsidRPr="00E7759A">
              <w:rPr>
                <w:rFonts w:ascii="Calibri" w:hAnsi="Calibri" w:cs="Calibri"/>
                <w:sz w:val="20"/>
                <w:szCs w:val="20"/>
                <w:highlight w:val="lightGray"/>
              </w:rPr>
              <w:t xml:space="preserve">Cf </w:t>
            </w:r>
            <w:r w:rsidRPr="00E7759A">
              <w:rPr>
                <w:rFonts w:ascii="Calibri" w:hAnsi="Calibri" w:cs="Calibri"/>
                <w:sz w:val="20"/>
                <w:szCs w:val="20"/>
                <w:highlight w:val="lightGray"/>
              </w:rPr>
              <w:fldChar w:fldCharType="begin"/>
            </w:r>
            <w:r w:rsidRPr="00E7759A">
              <w:rPr>
                <w:rFonts w:ascii="Calibri" w:hAnsi="Calibri" w:cs="Calibri"/>
                <w:sz w:val="20"/>
                <w:szCs w:val="20"/>
                <w:highlight w:val="lightGray"/>
              </w:rPr>
              <w:instrText xml:space="preserve"> REF _Ref66202224 \r \h  \* MERGEFORMAT </w:instrText>
            </w:r>
            <w:r w:rsidRPr="00E7759A">
              <w:rPr>
                <w:rFonts w:ascii="Calibri" w:hAnsi="Calibri" w:cs="Calibri"/>
                <w:sz w:val="20"/>
                <w:szCs w:val="20"/>
                <w:highlight w:val="lightGray"/>
              </w:rPr>
            </w:r>
            <w:r w:rsidRPr="00E7759A">
              <w:rPr>
                <w:rFonts w:ascii="Calibri" w:hAnsi="Calibri" w:cs="Calibri"/>
                <w:sz w:val="20"/>
                <w:szCs w:val="20"/>
                <w:highlight w:val="lightGray"/>
              </w:rPr>
              <w:fldChar w:fldCharType="separate"/>
            </w:r>
            <w:r w:rsidR="00CD6283">
              <w:rPr>
                <w:rFonts w:ascii="Calibri" w:hAnsi="Calibri" w:cs="Calibri"/>
                <w:sz w:val="20"/>
                <w:szCs w:val="20"/>
                <w:highlight w:val="lightGray"/>
              </w:rPr>
              <w:t>6.7.4.1.7.3</w:t>
            </w:r>
            <w:r w:rsidRPr="00E7759A">
              <w:rPr>
                <w:rFonts w:ascii="Calibri" w:hAnsi="Calibri" w:cs="Calibri"/>
                <w:sz w:val="20"/>
                <w:szCs w:val="20"/>
                <w:highlight w:val="lightGray"/>
              </w:rPr>
              <w:fldChar w:fldCharType="end"/>
            </w:r>
          </w:p>
        </w:tc>
      </w:tr>
      <w:tr w:rsidR="004403DC" w:rsidRPr="003D07B7" w14:paraId="0E0F981F" w14:textId="77777777" w:rsidTr="00946705">
        <w:trPr>
          <w:jc w:val="center"/>
        </w:trPr>
        <w:tc>
          <w:tcPr>
            <w:tcW w:w="824" w:type="dxa"/>
            <w:vMerge/>
            <w:vAlign w:val="center"/>
          </w:tcPr>
          <w:p w14:paraId="3A5E6282"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
        </w:tc>
        <w:tc>
          <w:tcPr>
            <w:tcW w:w="2819" w:type="dxa"/>
            <w:gridSpan w:val="3"/>
            <w:tcBorders>
              <w:bottom w:val="single" w:sz="4" w:space="0" w:color="000000"/>
            </w:tcBorders>
            <w:vAlign w:val="center"/>
          </w:tcPr>
          <w:p w14:paraId="51F5F7E8" w14:textId="77777777" w:rsidR="004403DC" w:rsidRPr="00E7759A"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E7759A">
              <w:rPr>
                <w:rFonts w:ascii="Calibri" w:hAnsi="Calibri" w:cs="Calibri"/>
                <w:b/>
                <w:i/>
                <w:sz w:val="20"/>
                <w:szCs w:val="20"/>
                <w:highlight w:val="lightGray"/>
              </w:rPr>
              <w:t>NotifyBySmsAction</w:t>
            </w:r>
            <w:proofErr w:type="spellEnd"/>
          </w:p>
        </w:tc>
        <w:tc>
          <w:tcPr>
            <w:tcW w:w="851" w:type="dxa"/>
            <w:tcBorders>
              <w:bottom w:val="single" w:sz="4" w:space="0" w:color="000000"/>
            </w:tcBorders>
            <w:vAlign w:val="center"/>
          </w:tcPr>
          <w:p w14:paraId="64346196"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417" w:type="dxa"/>
            <w:tcBorders>
              <w:bottom w:val="single" w:sz="4" w:space="0" w:color="000000"/>
            </w:tcBorders>
            <w:vAlign w:val="center"/>
          </w:tcPr>
          <w:p w14:paraId="48909D52"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4444" w:type="dxa"/>
            <w:tcBorders>
              <w:bottom w:val="single" w:sz="4" w:space="0" w:color="000000"/>
            </w:tcBorders>
            <w:vAlign w:val="center"/>
          </w:tcPr>
          <w:p w14:paraId="6EF026DB" w14:textId="56EFE3AF"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xml:space="preserve">Publish to SMS </w:t>
            </w:r>
            <w:proofErr w:type="spellStart"/>
            <w:proofErr w:type="gramStart"/>
            <w:r w:rsidRPr="00E7759A">
              <w:rPr>
                <w:rFonts w:ascii="Calibri" w:hAnsi="Calibri" w:cs="Calibri"/>
                <w:sz w:val="20"/>
                <w:szCs w:val="20"/>
              </w:rPr>
              <w:t>channel.</w:t>
            </w:r>
            <w:r w:rsidRPr="00E7759A">
              <w:rPr>
                <w:rFonts w:ascii="Calibri" w:hAnsi="Calibri" w:cs="Calibri"/>
                <w:sz w:val="20"/>
                <w:szCs w:val="20"/>
                <w:highlight w:val="lightGray"/>
              </w:rPr>
              <w:t>Cf</w:t>
            </w:r>
            <w:proofErr w:type="spellEnd"/>
            <w:proofErr w:type="gramEnd"/>
            <w:r w:rsidRPr="00E7759A">
              <w:rPr>
                <w:rFonts w:ascii="Calibri" w:hAnsi="Calibri" w:cs="Calibri"/>
                <w:sz w:val="20"/>
                <w:szCs w:val="20"/>
                <w:highlight w:val="lightGray"/>
              </w:rPr>
              <w:t xml:space="preserve"> </w:t>
            </w:r>
            <w:r w:rsidRPr="00E7759A">
              <w:rPr>
                <w:rFonts w:ascii="Calibri" w:hAnsi="Calibri" w:cs="Calibri"/>
                <w:sz w:val="20"/>
                <w:szCs w:val="20"/>
                <w:highlight w:val="lightGray"/>
              </w:rPr>
              <w:fldChar w:fldCharType="begin"/>
            </w:r>
            <w:r w:rsidRPr="00E7759A">
              <w:rPr>
                <w:rFonts w:ascii="Calibri" w:hAnsi="Calibri" w:cs="Calibri"/>
                <w:sz w:val="20"/>
                <w:szCs w:val="20"/>
                <w:highlight w:val="lightGray"/>
              </w:rPr>
              <w:instrText xml:space="preserve"> REF _Ref66202248 \r \h  \* MERGEFORMAT </w:instrText>
            </w:r>
            <w:r w:rsidRPr="00E7759A">
              <w:rPr>
                <w:rFonts w:ascii="Calibri" w:hAnsi="Calibri" w:cs="Calibri"/>
                <w:sz w:val="20"/>
                <w:szCs w:val="20"/>
                <w:highlight w:val="lightGray"/>
              </w:rPr>
            </w:r>
            <w:r w:rsidRPr="00E7759A">
              <w:rPr>
                <w:rFonts w:ascii="Calibri" w:hAnsi="Calibri" w:cs="Calibri"/>
                <w:sz w:val="20"/>
                <w:szCs w:val="20"/>
                <w:highlight w:val="lightGray"/>
              </w:rPr>
              <w:fldChar w:fldCharType="separate"/>
            </w:r>
            <w:r w:rsidR="00CD6283">
              <w:rPr>
                <w:rFonts w:ascii="Calibri" w:hAnsi="Calibri" w:cs="Calibri"/>
                <w:sz w:val="20"/>
                <w:szCs w:val="20"/>
                <w:highlight w:val="lightGray"/>
              </w:rPr>
              <w:t>6.7.4.1.7.5</w:t>
            </w:r>
            <w:r w:rsidRPr="00E7759A">
              <w:rPr>
                <w:rFonts w:ascii="Calibri" w:hAnsi="Calibri" w:cs="Calibri"/>
                <w:sz w:val="20"/>
                <w:szCs w:val="20"/>
                <w:highlight w:val="lightGray"/>
              </w:rPr>
              <w:fldChar w:fldCharType="end"/>
            </w:r>
          </w:p>
        </w:tc>
      </w:tr>
      <w:tr w:rsidR="004403DC" w:rsidRPr="007429F8" w14:paraId="4DDF2F55" w14:textId="77777777" w:rsidTr="00946705">
        <w:trPr>
          <w:jc w:val="center"/>
        </w:trPr>
        <w:tc>
          <w:tcPr>
            <w:tcW w:w="824" w:type="dxa"/>
            <w:vMerge/>
            <w:vAlign w:val="center"/>
          </w:tcPr>
          <w:p w14:paraId="074B9AC8"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
        </w:tc>
        <w:tc>
          <w:tcPr>
            <w:tcW w:w="2819" w:type="dxa"/>
            <w:gridSpan w:val="3"/>
            <w:tcBorders>
              <w:bottom w:val="single" w:sz="4" w:space="0" w:color="000000"/>
            </w:tcBorders>
            <w:vAlign w:val="center"/>
          </w:tcPr>
          <w:p w14:paraId="7A7DA300" w14:textId="77777777" w:rsidR="004403DC" w:rsidRPr="00E7759A" w:rsidRDefault="004403DC"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NotifyByPagerAction</w:t>
            </w:r>
            <w:proofErr w:type="spellEnd"/>
          </w:p>
        </w:tc>
        <w:tc>
          <w:tcPr>
            <w:tcW w:w="851" w:type="dxa"/>
            <w:tcBorders>
              <w:bottom w:val="single" w:sz="4" w:space="0" w:color="000000"/>
            </w:tcBorders>
            <w:vAlign w:val="center"/>
          </w:tcPr>
          <w:p w14:paraId="40E3279E"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417" w:type="dxa"/>
            <w:tcBorders>
              <w:bottom w:val="single" w:sz="4" w:space="0" w:color="000000"/>
            </w:tcBorders>
            <w:vAlign w:val="center"/>
          </w:tcPr>
          <w:p w14:paraId="6573B289" w14:textId="77777777" w:rsidR="004403DC" w:rsidRPr="00E7759A" w:rsidRDefault="004403DC" w:rsidP="0094670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4444" w:type="dxa"/>
            <w:tcBorders>
              <w:bottom w:val="single" w:sz="4" w:space="0" w:color="000000"/>
            </w:tcBorders>
            <w:vAlign w:val="center"/>
          </w:tcPr>
          <w:p w14:paraId="22951F51"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Publish to pager channel. </w:t>
            </w:r>
          </w:p>
        </w:tc>
      </w:tr>
      <w:tr w:rsidR="004403DC" w:rsidRPr="004403DC" w14:paraId="15D9EBFB" w14:textId="77777777" w:rsidTr="00946705">
        <w:trPr>
          <w:jc w:val="center"/>
        </w:trPr>
        <w:tc>
          <w:tcPr>
            <w:tcW w:w="824" w:type="dxa"/>
            <w:vMerge/>
            <w:tcBorders>
              <w:bottom w:val="single" w:sz="4" w:space="0" w:color="000000"/>
            </w:tcBorders>
            <w:vAlign w:val="center"/>
          </w:tcPr>
          <w:p w14:paraId="06279F9B"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
        </w:tc>
        <w:tc>
          <w:tcPr>
            <w:tcW w:w="2819" w:type="dxa"/>
            <w:gridSpan w:val="3"/>
            <w:tcBorders>
              <w:bottom w:val="single" w:sz="4" w:space="0" w:color="000000"/>
            </w:tcBorders>
            <w:vAlign w:val="center"/>
          </w:tcPr>
          <w:p w14:paraId="3922BAFA" w14:textId="77777777" w:rsidR="004403DC" w:rsidRPr="00E7759A" w:rsidRDefault="004403DC" w:rsidP="0094670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NotifyUserAction</w:t>
            </w:r>
            <w:proofErr w:type="spellEnd"/>
          </w:p>
        </w:tc>
        <w:tc>
          <w:tcPr>
            <w:tcW w:w="851" w:type="dxa"/>
            <w:tcBorders>
              <w:bottom w:val="single" w:sz="4" w:space="0" w:color="000000"/>
            </w:tcBorders>
            <w:vAlign w:val="center"/>
          </w:tcPr>
          <w:p w14:paraId="046BCF1B"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417" w:type="dxa"/>
            <w:tcBorders>
              <w:bottom w:val="single" w:sz="4" w:space="0" w:color="000000"/>
            </w:tcBorders>
            <w:vAlign w:val="center"/>
          </w:tcPr>
          <w:p w14:paraId="36F500D2" w14:textId="77777777" w:rsidR="004403DC" w:rsidRPr="00E7759A" w:rsidRDefault="004403DC" w:rsidP="0094670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4444" w:type="dxa"/>
            <w:tcBorders>
              <w:bottom w:val="single" w:sz="4" w:space="0" w:color="000000"/>
            </w:tcBorders>
            <w:vAlign w:val="center"/>
          </w:tcPr>
          <w:p w14:paraId="702D5319"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Publish to user </w:t>
            </w:r>
            <w:proofErr w:type="spellStart"/>
            <w:r w:rsidRPr="00E7759A">
              <w:rPr>
                <w:rFonts w:ascii="Calibri" w:hAnsi="Calibri" w:cs="Calibri"/>
                <w:vanish/>
                <w:sz w:val="20"/>
                <w:szCs w:val="20"/>
                <w:highlight w:val="cyan"/>
              </w:rPr>
              <w:t>notifcation</w:t>
            </w:r>
            <w:proofErr w:type="spellEnd"/>
            <w:r w:rsidRPr="00E7759A">
              <w:rPr>
                <w:rFonts w:ascii="Calibri" w:hAnsi="Calibri" w:cs="Calibri"/>
                <w:vanish/>
                <w:sz w:val="20"/>
                <w:szCs w:val="20"/>
                <w:highlight w:val="cyan"/>
              </w:rPr>
              <w:t xml:space="preserve"> channel. </w:t>
            </w:r>
          </w:p>
        </w:tc>
      </w:tr>
      <w:tr w:rsidR="009D25FD" w:rsidRPr="00E32CB2" w14:paraId="7C1CAEB3" w14:textId="77777777" w:rsidTr="0002670D">
        <w:trPr>
          <w:jc w:val="center"/>
          <w:hidden/>
        </w:trPr>
        <w:tc>
          <w:tcPr>
            <w:tcW w:w="824" w:type="dxa"/>
            <w:vMerge w:val="restart"/>
            <w:vAlign w:val="center"/>
          </w:tcPr>
          <w:p w14:paraId="643EC670" w14:textId="77777777" w:rsidR="009D25FD" w:rsidRPr="00E7759A" w:rsidRDefault="009D25FD" w:rsidP="00946705">
            <w:pPr>
              <w:pStyle w:val="Tablebody-"/>
              <w:autoSpaceDE w:val="0"/>
              <w:autoSpaceDN w:val="0"/>
              <w:adjustRightInd w:val="0"/>
              <w:spacing w:before="0" w:after="0"/>
              <w:jc w:val="both"/>
              <w:rPr>
                <w:rFonts w:ascii="Calibri" w:hAnsi="Calibri" w:cs="Calibri"/>
                <w:i/>
                <w:vanish/>
                <w:sz w:val="20"/>
                <w:szCs w:val="20"/>
              </w:rPr>
            </w:pPr>
          </w:p>
        </w:tc>
        <w:tc>
          <w:tcPr>
            <w:tcW w:w="2819" w:type="dxa"/>
            <w:gridSpan w:val="3"/>
            <w:tcBorders>
              <w:bottom w:val="single" w:sz="4" w:space="0" w:color="auto"/>
            </w:tcBorders>
            <w:vAlign w:val="center"/>
          </w:tcPr>
          <w:p w14:paraId="574F90C0" w14:textId="77777777" w:rsidR="009D25FD"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vanish/>
                <w:sz w:val="20"/>
                <w:szCs w:val="20"/>
                <w:highlight w:val="cyan"/>
              </w:rPr>
              <w:t>PublishingAction</w:t>
            </w:r>
            <w:proofErr w:type="spellEnd"/>
          </w:p>
        </w:tc>
        <w:tc>
          <w:tcPr>
            <w:tcW w:w="851" w:type="dxa"/>
            <w:tcBorders>
              <w:bottom w:val="single" w:sz="4" w:space="0" w:color="000000"/>
            </w:tcBorders>
            <w:vAlign w:val="center"/>
          </w:tcPr>
          <w:p w14:paraId="2270FC54"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417" w:type="dxa"/>
            <w:tcBorders>
              <w:bottom w:val="single" w:sz="4" w:space="0" w:color="000000"/>
            </w:tcBorders>
            <w:vAlign w:val="center"/>
          </w:tcPr>
          <w:p w14:paraId="638CEF8A" w14:textId="77777777" w:rsidR="009D25FD" w:rsidRPr="00E7759A" w:rsidRDefault="009D25FD" w:rsidP="00946705">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+Structure</w:t>
            </w:r>
          </w:p>
        </w:tc>
        <w:tc>
          <w:tcPr>
            <w:tcW w:w="4444" w:type="dxa"/>
            <w:tcBorders>
              <w:bottom w:val="single" w:sz="4" w:space="0" w:color="000000"/>
            </w:tcBorders>
            <w:vAlign w:val="center"/>
          </w:tcPr>
          <w:p w14:paraId="30CE76D9"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lang w:val="fr-FR"/>
              </w:rPr>
            </w:pPr>
            <w:proofErr w:type="spellStart"/>
            <w:r w:rsidRPr="00E7759A">
              <w:rPr>
                <w:rFonts w:ascii="Calibri" w:hAnsi="Calibri" w:cs="Calibri"/>
                <w:vanish/>
                <w:sz w:val="20"/>
                <w:szCs w:val="20"/>
                <w:highlight w:val="cyan"/>
                <w:lang w:val="fr-FR"/>
              </w:rPr>
              <w:t>Publish</w:t>
            </w:r>
            <w:proofErr w:type="spellEnd"/>
            <w:r w:rsidRPr="00E7759A">
              <w:rPr>
                <w:rFonts w:ascii="Calibri" w:hAnsi="Calibri" w:cs="Calibri"/>
                <w:vanish/>
                <w:sz w:val="20"/>
                <w:szCs w:val="20"/>
                <w:highlight w:val="cyan"/>
                <w:lang w:val="fr-FR"/>
              </w:rPr>
              <w:t xml:space="preserve"> to n </w:t>
            </w:r>
            <w:proofErr w:type="spellStart"/>
            <w:r w:rsidRPr="00E7759A">
              <w:rPr>
                <w:rFonts w:ascii="Calibri" w:hAnsi="Calibri" w:cs="Calibri"/>
                <w:vanish/>
                <w:sz w:val="20"/>
                <w:szCs w:val="20"/>
                <w:highlight w:val="cyan"/>
                <w:lang w:val="fr-FR"/>
              </w:rPr>
              <w:t>passenger’s</w:t>
            </w:r>
            <w:proofErr w:type="spellEnd"/>
            <w:r w:rsidRPr="00E7759A">
              <w:rPr>
                <w:rFonts w:ascii="Calibri" w:hAnsi="Calibri" w:cs="Calibri"/>
                <w:vanish/>
                <w:sz w:val="20"/>
                <w:szCs w:val="20"/>
                <w:highlight w:val="cyan"/>
                <w:lang w:val="fr-FR"/>
              </w:rPr>
              <w:t xml:space="preserve"> perspectives</w:t>
            </w:r>
          </w:p>
          <w:p w14:paraId="7BB22404"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lang w:val="fr-FR"/>
              </w:rPr>
            </w:pPr>
            <w:r w:rsidRPr="00E7759A">
              <w:rPr>
                <w:rFonts w:ascii="Calibri" w:hAnsi="Calibri" w:cs="Calibri"/>
                <w:vanish/>
                <w:sz w:val="20"/>
                <w:szCs w:val="20"/>
                <w:highlight w:val="cyan"/>
                <w:lang w:val="fr-FR"/>
              </w:rPr>
              <w:t>Définition de l’action : message + zone de diffusion</w:t>
            </w:r>
          </w:p>
        </w:tc>
      </w:tr>
      <w:tr w:rsidR="009D25FD" w:rsidRPr="00673D5D" w14:paraId="02D893B2" w14:textId="77777777" w:rsidTr="0002670D">
        <w:trPr>
          <w:jc w:val="center"/>
          <w:hidden/>
        </w:trPr>
        <w:tc>
          <w:tcPr>
            <w:tcW w:w="824" w:type="dxa"/>
            <w:vMerge/>
            <w:vAlign w:val="center"/>
          </w:tcPr>
          <w:p w14:paraId="736715F7" w14:textId="77777777" w:rsidR="009D25FD" w:rsidRPr="00E7759A" w:rsidRDefault="009D25FD" w:rsidP="00946705">
            <w:pPr>
              <w:pStyle w:val="Tablebody-"/>
              <w:autoSpaceDE w:val="0"/>
              <w:autoSpaceDN w:val="0"/>
              <w:adjustRightInd w:val="0"/>
              <w:spacing w:before="0" w:after="0"/>
              <w:jc w:val="both"/>
              <w:rPr>
                <w:rFonts w:ascii="Calibri" w:hAnsi="Calibri" w:cs="Calibri"/>
                <w:i/>
                <w:vanish/>
                <w:sz w:val="20"/>
                <w:szCs w:val="20"/>
                <w:lang w:val="fr-FR"/>
              </w:rPr>
            </w:pPr>
          </w:p>
        </w:tc>
        <w:tc>
          <w:tcPr>
            <w:tcW w:w="236" w:type="dxa"/>
            <w:vMerge w:val="restart"/>
            <w:tcBorders>
              <w:top w:val="single" w:sz="4" w:space="0" w:color="auto"/>
            </w:tcBorders>
            <w:vAlign w:val="center"/>
          </w:tcPr>
          <w:p w14:paraId="54C29832" w14:textId="77777777" w:rsidR="009D25FD"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lang w:val="fr-FR"/>
              </w:rPr>
            </w:pPr>
          </w:p>
        </w:tc>
        <w:tc>
          <w:tcPr>
            <w:tcW w:w="2583" w:type="dxa"/>
            <w:gridSpan w:val="2"/>
            <w:tcBorders>
              <w:top w:val="single" w:sz="4" w:space="0" w:color="auto"/>
            </w:tcBorders>
            <w:vAlign w:val="center"/>
          </w:tcPr>
          <w:p w14:paraId="48558C8E" w14:textId="77777777" w:rsidR="009D25FD"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vanish/>
                <w:sz w:val="20"/>
                <w:szCs w:val="20"/>
                <w:highlight w:val="cyan"/>
              </w:rPr>
              <w:t>PublishAtScope</w:t>
            </w:r>
            <w:proofErr w:type="spellEnd"/>
          </w:p>
        </w:tc>
        <w:tc>
          <w:tcPr>
            <w:tcW w:w="851" w:type="dxa"/>
            <w:tcBorders>
              <w:bottom w:val="single" w:sz="4" w:space="0" w:color="000000"/>
            </w:tcBorders>
            <w:vAlign w:val="center"/>
          </w:tcPr>
          <w:p w14:paraId="14FE0DFD"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1:1</w:t>
            </w:r>
          </w:p>
        </w:tc>
        <w:tc>
          <w:tcPr>
            <w:tcW w:w="1417" w:type="dxa"/>
            <w:tcBorders>
              <w:bottom w:val="single" w:sz="4" w:space="0" w:color="000000"/>
            </w:tcBorders>
            <w:vAlign w:val="center"/>
          </w:tcPr>
          <w:p w14:paraId="716B53B0" w14:textId="77777777" w:rsidR="009D25FD" w:rsidRPr="00E7759A" w:rsidRDefault="009D25FD" w:rsidP="00946705">
            <w:pPr>
              <w:pStyle w:val="Tablebody-"/>
              <w:autoSpaceDE w:val="0"/>
              <w:autoSpaceDN w:val="0"/>
              <w:adjustRightInd w:val="0"/>
              <w:spacing w:before="0" w:after="0"/>
              <w:rPr>
                <w:rFonts w:ascii="Calibri" w:hAnsi="Calibri" w:cs="Calibri"/>
                <w:i/>
                <w:vanish/>
                <w:sz w:val="20"/>
                <w:szCs w:val="20"/>
                <w:highlight w:val="cyan"/>
              </w:rPr>
            </w:pPr>
            <w:r w:rsidRPr="00E7759A">
              <w:rPr>
                <w:rFonts w:ascii="Calibri" w:hAnsi="Calibri" w:cs="Calibri"/>
                <w:i/>
                <w:vanish/>
                <w:sz w:val="20"/>
                <w:szCs w:val="20"/>
                <w:highlight w:val="cyan"/>
              </w:rPr>
              <w:t>+Structure</w:t>
            </w:r>
          </w:p>
        </w:tc>
        <w:tc>
          <w:tcPr>
            <w:tcW w:w="4444" w:type="dxa"/>
            <w:tcBorders>
              <w:bottom w:val="single" w:sz="4" w:space="0" w:color="000000"/>
            </w:tcBorders>
            <w:vAlign w:val="center"/>
          </w:tcPr>
          <w:p w14:paraId="3D766A4B" w14:textId="77777777" w:rsidR="009D25FD" w:rsidRPr="00E7759A" w:rsidRDefault="009D25FD" w:rsidP="00946705">
            <w:pPr>
              <w:pStyle w:val="TabelleText"/>
              <w:rPr>
                <w:rFonts w:ascii="Calibri" w:hAnsi="Calibri" w:cs="Calibri"/>
                <w:vanish/>
                <w:sz w:val="20"/>
                <w:szCs w:val="20"/>
                <w:highlight w:val="cyan"/>
                <w:lang w:val="en-US"/>
              </w:rPr>
            </w:pPr>
            <w:r w:rsidRPr="00E7759A">
              <w:rPr>
                <w:rFonts w:ascii="Calibri" w:hAnsi="Calibri" w:cs="Calibri"/>
                <w:vanish/>
                <w:sz w:val="20"/>
                <w:szCs w:val="20"/>
                <w:highlight w:val="cyan"/>
                <w:lang w:val="en-GB"/>
              </w:rPr>
              <w:t>Defines the information area where to publish the ACTION.</w:t>
            </w:r>
          </w:p>
        </w:tc>
      </w:tr>
      <w:tr w:rsidR="009D25FD" w:rsidRPr="00673D5D" w14:paraId="42DB9FFC" w14:textId="77777777" w:rsidTr="0002670D">
        <w:trPr>
          <w:jc w:val="center"/>
          <w:hidden/>
        </w:trPr>
        <w:tc>
          <w:tcPr>
            <w:tcW w:w="824" w:type="dxa"/>
            <w:vMerge/>
            <w:vAlign w:val="center"/>
          </w:tcPr>
          <w:p w14:paraId="49A6BBFA" w14:textId="77777777" w:rsidR="009D25FD" w:rsidRPr="00E7759A" w:rsidRDefault="009D25FD" w:rsidP="00946705">
            <w:pPr>
              <w:pStyle w:val="Tablebody-"/>
              <w:autoSpaceDE w:val="0"/>
              <w:autoSpaceDN w:val="0"/>
              <w:adjustRightInd w:val="0"/>
              <w:spacing w:before="0" w:after="0"/>
              <w:jc w:val="both"/>
              <w:rPr>
                <w:rFonts w:ascii="Calibri" w:hAnsi="Calibri" w:cs="Calibri"/>
                <w:i/>
                <w:vanish/>
                <w:sz w:val="20"/>
                <w:szCs w:val="20"/>
              </w:rPr>
            </w:pPr>
          </w:p>
        </w:tc>
        <w:tc>
          <w:tcPr>
            <w:tcW w:w="236" w:type="dxa"/>
            <w:vMerge/>
            <w:vAlign w:val="center"/>
          </w:tcPr>
          <w:p w14:paraId="1C863506" w14:textId="77777777" w:rsidR="009D25FD"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rPr>
            </w:pPr>
          </w:p>
        </w:tc>
        <w:tc>
          <w:tcPr>
            <w:tcW w:w="236" w:type="dxa"/>
            <w:vMerge w:val="restart"/>
            <w:tcBorders>
              <w:top w:val="single" w:sz="4" w:space="0" w:color="auto"/>
            </w:tcBorders>
            <w:vAlign w:val="center"/>
          </w:tcPr>
          <w:p w14:paraId="63ACF16F" w14:textId="77777777" w:rsidR="009D25FD"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rPr>
            </w:pPr>
          </w:p>
        </w:tc>
        <w:tc>
          <w:tcPr>
            <w:tcW w:w="2347" w:type="dxa"/>
            <w:tcBorders>
              <w:top w:val="single" w:sz="4" w:space="0" w:color="auto"/>
            </w:tcBorders>
            <w:vAlign w:val="center"/>
          </w:tcPr>
          <w:p w14:paraId="7CB70962" w14:textId="77777777" w:rsidR="009D25FD"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vanish/>
                <w:sz w:val="20"/>
                <w:szCs w:val="20"/>
                <w:highlight w:val="cyan"/>
              </w:rPr>
              <w:t>ScopeType</w:t>
            </w:r>
            <w:proofErr w:type="spellEnd"/>
          </w:p>
        </w:tc>
        <w:tc>
          <w:tcPr>
            <w:tcW w:w="851" w:type="dxa"/>
            <w:tcBorders>
              <w:bottom w:val="single" w:sz="4" w:space="0" w:color="000000"/>
            </w:tcBorders>
            <w:vAlign w:val="center"/>
          </w:tcPr>
          <w:p w14:paraId="14F0018B"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1:1</w:t>
            </w:r>
          </w:p>
        </w:tc>
        <w:tc>
          <w:tcPr>
            <w:tcW w:w="1417" w:type="dxa"/>
            <w:tcBorders>
              <w:bottom w:val="single" w:sz="4" w:space="0" w:color="000000"/>
            </w:tcBorders>
            <w:vAlign w:val="center"/>
          </w:tcPr>
          <w:p w14:paraId="5677FE99" w14:textId="77777777" w:rsidR="009D25FD" w:rsidRPr="00E7759A" w:rsidRDefault="009D25FD" w:rsidP="00946705">
            <w:pPr>
              <w:pStyle w:val="Tablebody-"/>
              <w:autoSpaceDE w:val="0"/>
              <w:autoSpaceDN w:val="0"/>
              <w:adjustRightInd w:val="0"/>
              <w:spacing w:before="0" w:after="0"/>
              <w:jc w:val="both"/>
              <w:rPr>
                <w:rFonts w:ascii="Calibri" w:hAnsi="Calibri" w:cs="Calibri"/>
                <w:i/>
                <w:vanish/>
                <w:sz w:val="20"/>
                <w:szCs w:val="20"/>
                <w:highlight w:val="cyan"/>
              </w:rPr>
            </w:pPr>
            <w:proofErr w:type="spellStart"/>
            <w:r w:rsidRPr="00E7759A">
              <w:rPr>
                <w:rFonts w:ascii="Calibri" w:hAnsi="Calibri" w:cs="Calibri"/>
                <w:i/>
                <w:vanish/>
                <w:sz w:val="20"/>
                <w:szCs w:val="20"/>
                <w:highlight w:val="cyan"/>
              </w:rPr>
              <w:t>enum</w:t>
            </w:r>
            <w:proofErr w:type="spellEnd"/>
          </w:p>
        </w:tc>
        <w:tc>
          <w:tcPr>
            <w:tcW w:w="4444" w:type="dxa"/>
            <w:tcBorders>
              <w:bottom w:val="single" w:sz="4" w:space="0" w:color="000000"/>
            </w:tcBorders>
            <w:vAlign w:val="center"/>
          </w:tcPr>
          <w:p w14:paraId="546F09E6"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Scope type of ACTION.</w:t>
            </w:r>
          </w:p>
        </w:tc>
      </w:tr>
      <w:tr w:rsidR="009D25FD" w:rsidRPr="00673D5D" w14:paraId="3BFFBAF9" w14:textId="77777777" w:rsidTr="0002670D">
        <w:trPr>
          <w:jc w:val="center"/>
          <w:hidden/>
        </w:trPr>
        <w:tc>
          <w:tcPr>
            <w:tcW w:w="824" w:type="dxa"/>
            <w:vMerge/>
            <w:vAlign w:val="center"/>
          </w:tcPr>
          <w:p w14:paraId="7E9561CE" w14:textId="77777777" w:rsidR="009D25FD" w:rsidRPr="00E7759A" w:rsidRDefault="009D25FD" w:rsidP="00946705">
            <w:pPr>
              <w:pStyle w:val="Tablebody-"/>
              <w:autoSpaceDE w:val="0"/>
              <w:autoSpaceDN w:val="0"/>
              <w:adjustRightInd w:val="0"/>
              <w:spacing w:before="0" w:after="0"/>
              <w:jc w:val="both"/>
              <w:rPr>
                <w:rFonts w:ascii="Calibri" w:hAnsi="Calibri" w:cs="Calibri"/>
                <w:i/>
                <w:vanish/>
                <w:sz w:val="20"/>
                <w:szCs w:val="20"/>
                <w:lang w:val="fr-FR"/>
              </w:rPr>
            </w:pPr>
          </w:p>
        </w:tc>
        <w:tc>
          <w:tcPr>
            <w:tcW w:w="236" w:type="dxa"/>
            <w:vMerge/>
            <w:vAlign w:val="center"/>
          </w:tcPr>
          <w:p w14:paraId="43D6252E" w14:textId="77777777" w:rsidR="009D25FD"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lang w:val="fr-FR"/>
              </w:rPr>
            </w:pPr>
          </w:p>
        </w:tc>
        <w:tc>
          <w:tcPr>
            <w:tcW w:w="236" w:type="dxa"/>
            <w:vMerge/>
            <w:vAlign w:val="center"/>
          </w:tcPr>
          <w:p w14:paraId="095D2D9B" w14:textId="77777777" w:rsidR="009D25FD"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lang w:val="fr-FR"/>
              </w:rPr>
            </w:pPr>
          </w:p>
        </w:tc>
        <w:tc>
          <w:tcPr>
            <w:tcW w:w="2347" w:type="dxa"/>
            <w:tcBorders>
              <w:top w:val="single" w:sz="4" w:space="0" w:color="auto"/>
            </w:tcBorders>
            <w:vAlign w:val="center"/>
          </w:tcPr>
          <w:p w14:paraId="56AB4942" w14:textId="77777777" w:rsidR="009D25FD"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rPr>
            </w:pPr>
            <w:r w:rsidRPr="00E7759A">
              <w:rPr>
                <w:rFonts w:ascii="Calibri" w:hAnsi="Calibri" w:cs="Calibri"/>
                <w:b/>
                <w:i/>
                <w:vanish/>
                <w:sz w:val="20"/>
                <w:szCs w:val="20"/>
                <w:highlight w:val="cyan"/>
              </w:rPr>
              <w:t>Affects</w:t>
            </w:r>
          </w:p>
        </w:tc>
        <w:tc>
          <w:tcPr>
            <w:tcW w:w="851" w:type="dxa"/>
            <w:tcBorders>
              <w:bottom w:val="single" w:sz="4" w:space="0" w:color="000000"/>
            </w:tcBorders>
            <w:vAlign w:val="center"/>
          </w:tcPr>
          <w:p w14:paraId="04263A6D"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1:1</w:t>
            </w:r>
          </w:p>
        </w:tc>
        <w:tc>
          <w:tcPr>
            <w:tcW w:w="1417" w:type="dxa"/>
            <w:tcBorders>
              <w:bottom w:val="single" w:sz="4" w:space="0" w:color="000000"/>
            </w:tcBorders>
            <w:vAlign w:val="center"/>
          </w:tcPr>
          <w:p w14:paraId="499C2C15" w14:textId="77777777" w:rsidR="009D25FD" w:rsidRPr="00E7759A" w:rsidRDefault="009D25FD" w:rsidP="00946705">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+Structure</w:t>
            </w:r>
          </w:p>
        </w:tc>
        <w:tc>
          <w:tcPr>
            <w:tcW w:w="4444" w:type="dxa"/>
            <w:tcBorders>
              <w:bottom w:val="single" w:sz="4" w:space="0" w:color="000000"/>
            </w:tcBorders>
            <w:vAlign w:val="center"/>
          </w:tcPr>
          <w:p w14:paraId="0753FC39"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eastAsia="Arial" w:hAnsi="Calibri" w:cs="Calibri"/>
                <w:vanish/>
                <w:sz w:val="20"/>
                <w:szCs w:val="20"/>
                <w:highlight w:val="cyan"/>
                <w:lang w:val="en-US"/>
              </w:rPr>
              <w:t>Scope model identifying parts of transport NETWORK for which information is published about by ACTION.</w:t>
            </w:r>
            <w:r w:rsidRPr="00E7759A">
              <w:rPr>
                <w:rFonts w:ascii="Calibri" w:hAnsi="Calibri" w:cs="Calibri"/>
                <w:vanish/>
                <w:sz w:val="20"/>
                <w:szCs w:val="20"/>
                <w:highlight w:val="cyan"/>
              </w:rPr>
              <w:t xml:space="preserve"> </w:t>
            </w:r>
          </w:p>
        </w:tc>
      </w:tr>
      <w:tr w:rsidR="009D25FD" w:rsidRPr="00673D5D" w14:paraId="4E6224DF" w14:textId="77777777" w:rsidTr="00946705">
        <w:trPr>
          <w:jc w:val="center"/>
          <w:hidden/>
        </w:trPr>
        <w:tc>
          <w:tcPr>
            <w:tcW w:w="824" w:type="dxa"/>
            <w:vMerge/>
            <w:tcBorders>
              <w:bottom w:val="single" w:sz="4" w:space="0" w:color="000000"/>
            </w:tcBorders>
            <w:vAlign w:val="center"/>
          </w:tcPr>
          <w:p w14:paraId="5CB4B8FF" w14:textId="77777777" w:rsidR="009D25FD" w:rsidRPr="00E7759A" w:rsidRDefault="009D25FD" w:rsidP="00946705">
            <w:pPr>
              <w:pStyle w:val="Tablebody-"/>
              <w:autoSpaceDE w:val="0"/>
              <w:autoSpaceDN w:val="0"/>
              <w:adjustRightInd w:val="0"/>
              <w:spacing w:before="0" w:after="0"/>
              <w:jc w:val="both"/>
              <w:rPr>
                <w:rFonts w:ascii="Calibri" w:hAnsi="Calibri" w:cs="Calibri"/>
                <w:i/>
                <w:vanish/>
                <w:sz w:val="20"/>
                <w:szCs w:val="20"/>
              </w:rPr>
            </w:pPr>
          </w:p>
        </w:tc>
        <w:tc>
          <w:tcPr>
            <w:tcW w:w="236" w:type="dxa"/>
            <w:vMerge/>
            <w:tcBorders>
              <w:bottom w:val="single" w:sz="4" w:space="0" w:color="000000"/>
            </w:tcBorders>
            <w:vAlign w:val="center"/>
          </w:tcPr>
          <w:p w14:paraId="1C2A06F9" w14:textId="77777777" w:rsidR="009D25FD"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rPr>
            </w:pPr>
          </w:p>
        </w:tc>
        <w:tc>
          <w:tcPr>
            <w:tcW w:w="2583" w:type="dxa"/>
            <w:gridSpan w:val="2"/>
            <w:tcBorders>
              <w:bottom w:val="single" w:sz="4" w:space="0" w:color="000000"/>
            </w:tcBorders>
            <w:vAlign w:val="center"/>
          </w:tcPr>
          <w:p w14:paraId="135A4D5C" w14:textId="77777777" w:rsidR="009D25FD" w:rsidRPr="00E7759A" w:rsidRDefault="009D25FD" w:rsidP="00946705">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vanish/>
                <w:sz w:val="20"/>
                <w:szCs w:val="20"/>
                <w:highlight w:val="cyan"/>
              </w:rPr>
              <w:t>PassengerInformationAction</w:t>
            </w:r>
            <w:proofErr w:type="spellEnd"/>
          </w:p>
        </w:tc>
        <w:tc>
          <w:tcPr>
            <w:tcW w:w="851" w:type="dxa"/>
            <w:tcBorders>
              <w:bottom w:val="single" w:sz="4" w:space="0" w:color="000000"/>
            </w:tcBorders>
            <w:vAlign w:val="center"/>
          </w:tcPr>
          <w:p w14:paraId="0A56802B"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1:*</w:t>
            </w:r>
            <w:proofErr w:type="gramEnd"/>
          </w:p>
        </w:tc>
        <w:tc>
          <w:tcPr>
            <w:tcW w:w="1417" w:type="dxa"/>
            <w:tcBorders>
              <w:bottom w:val="single" w:sz="4" w:space="0" w:color="000000"/>
            </w:tcBorders>
            <w:vAlign w:val="center"/>
          </w:tcPr>
          <w:p w14:paraId="337F9883" w14:textId="77777777" w:rsidR="009D25FD" w:rsidRPr="00E7759A" w:rsidRDefault="009D25FD" w:rsidP="00946705">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+Structure</w:t>
            </w:r>
          </w:p>
        </w:tc>
        <w:tc>
          <w:tcPr>
            <w:tcW w:w="4444" w:type="dxa"/>
            <w:tcBorders>
              <w:bottom w:val="single" w:sz="4" w:space="0" w:color="000000"/>
            </w:tcBorders>
            <w:vAlign w:val="center"/>
          </w:tcPr>
          <w:p w14:paraId="410A977B" w14:textId="77777777" w:rsidR="009D25FD" w:rsidRPr="00E7759A" w:rsidRDefault="009D25FD"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Structured model for providing textual content to receiving systems publishing information to n specific PERSPECTIVEs of the passenger.</w:t>
            </w:r>
          </w:p>
        </w:tc>
      </w:tr>
      <w:tr w:rsidR="004403DC" w:rsidRPr="00673D5D" w14:paraId="7458E31C" w14:textId="77777777" w:rsidTr="00946705">
        <w:trPr>
          <w:jc w:val="center"/>
          <w:hidden/>
        </w:trPr>
        <w:tc>
          <w:tcPr>
            <w:tcW w:w="824" w:type="dxa"/>
            <w:tcBorders>
              <w:bottom w:val="single" w:sz="4" w:space="0" w:color="000000"/>
            </w:tcBorders>
            <w:vAlign w:val="center"/>
          </w:tcPr>
          <w:p w14:paraId="262D5B07" w14:textId="77777777" w:rsidR="004403DC" w:rsidRPr="00E7759A" w:rsidRDefault="004403DC" w:rsidP="0094670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any</w:t>
            </w:r>
          </w:p>
        </w:tc>
        <w:tc>
          <w:tcPr>
            <w:tcW w:w="2819" w:type="dxa"/>
            <w:gridSpan w:val="3"/>
            <w:tcBorders>
              <w:bottom w:val="single" w:sz="4" w:space="0" w:color="000000"/>
            </w:tcBorders>
            <w:vAlign w:val="center"/>
          </w:tcPr>
          <w:p w14:paraId="3509D11E" w14:textId="77777777" w:rsidR="004403DC" w:rsidRPr="00E7759A" w:rsidRDefault="004403DC" w:rsidP="00946705">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Extensions</w:t>
            </w:r>
          </w:p>
        </w:tc>
        <w:tc>
          <w:tcPr>
            <w:tcW w:w="851" w:type="dxa"/>
            <w:tcBorders>
              <w:bottom w:val="single" w:sz="4" w:space="0" w:color="000000"/>
            </w:tcBorders>
            <w:vAlign w:val="center"/>
          </w:tcPr>
          <w:p w14:paraId="54A840DE"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417" w:type="dxa"/>
            <w:tcBorders>
              <w:bottom w:val="single" w:sz="4" w:space="0" w:color="000000"/>
            </w:tcBorders>
            <w:vAlign w:val="center"/>
          </w:tcPr>
          <w:p w14:paraId="55CD5DBD" w14:textId="77777777" w:rsidR="004403DC" w:rsidRPr="00E7759A" w:rsidRDefault="004403DC" w:rsidP="0094670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any</w:t>
            </w:r>
          </w:p>
        </w:tc>
        <w:tc>
          <w:tcPr>
            <w:tcW w:w="4444" w:type="dxa"/>
            <w:tcBorders>
              <w:bottom w:val="single" w:sz="4" w:space="0" w:color="000000"/>
            </w:tcBorders>
            <w:vAlign w:val="center"/>
          </w:tcPr>
          <w:p w14:paraId="4291F460" w14:textId="77777777" w:rsidR="004403DC" w:rsidRPr="00E7759A" w:rsidRDefault="004403DC" w:rsidP="0094670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Placeholder for user extensions.</w:t>
            </w:r>
          </w:p>
        </w:tc>
      </w:tr>
    </w:tbl>
    <w:p w14:paraId="110D9A04" w14:textId="77777777" w:rsidR="004403DC" w:rsidRPr="003D07B7" w:rsidRDefault="004403DC" w:rsidP="004403DC">
      <w:pPr>
        <w:pStyle w:val="Titre6"/>
        <w:rPr>
          <w:rFonts w:ascii="Arial" w:hAnsi="Arial" w:cs="Arial"/>
          <w:i/>
          <w:szCs w:val="24"/>
          <w:lang w:val="fr-FR"/>
        </w:rPr>
      </w:pPr>
      <w:bookmarkStart w:id="439" w:name="_Ref66202190"/>
      <w:r w:rsidRPr="003D07B7">
        <w:rPr>
          <w:rFonts w:ascii="Arial" w:hAnsi="Arial" w:cs="Arial"/>
          <w:lang w:val="fr-FR"/>
        </w:rPr>
        <w:t xml:space="preserve">Description de la structure </w:t>
      </w:r>
      <w:proofErr w:type="spellStart"/>
      <w:r w:rsidRPr="003D07B7">
        <w:rPr>
          <w:rFonts w:ascii="Arial" w:hAnsi="Arial" w:cs="Arial"/>
          <w:i/>
          <w:szCs w:val="24"/>
          <w:lang w:val="fr-FR"/>
        </w:rPr>
        <w:t>PublishToWebAction</w:t>
      </w:r>
      <w:bookmarkEnd w:id="439"/>
      <w:proofErr w:type="spellEnd"/>
    </w:p>
    <w:tbl>
      <w:tblPr>
        <w:tblW w:w="104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843"/>
        <w:gridCol w:w="567"/>
        <w:gridCol w:w="1156"/>
        <w:gridCol w:w="6066"/>
      </w:tblGrid>
      <w:tr w:rsidR="004403DC" w:rsidRPr="00E32CB2" w14:paraId="1F6D5FD6" w14:textId="77777777" w:rsidTr="009D25FD">
        <w:tc>
          <w:tcPr>
            <w:tcW w:w="3234" w:type="dxa"/>
            <w:gridSpan w:val="3"/>
            <w:tcBorders>
              <w:top w:val="single" w:sz="4" w:space="0" w:color="000000"/>
            </w:tcBorders>
            <w:vAlign w:val="center"/>
          </w:tcPr>
          <w:p w14:paraId="51DA5435" w14:textId="77777777" w:rsidR="004403DC" w:rsidRPr="00E7759A" w:rsidRDefault="004403DC" w:rsidP="00946705">
            <w:pPr>
              <w:pStyle w:val="Tableheader-"/>
              <w:autoSpaceDE w:val="0"/>
              <w:autoSpaceDN w:val="0"/>
              <w:adjustRightInd w:val="0"/>
              <w:spacing w:before="0" w:after="0"/>
              <w:jc w:val="both"/>
              <w:rPr>
                <w:rFonts w:ascii="Calibri" w:hAnsi="Calibri" w:cs="Calibri"/>
                <w:b/>
                <w:i/>
                <w:sz w:val="20"/>
                <w:szCs w:val="20"/>
              </w:rPr>
            </w:pPr>
            <w:proofErr w:type="spellStart"/>
            <w:r w:rsidRPr="00E7759A">
              <w:rPr>
                <w:rFonts w:ascii="Calibri" w:hAnsi="Calibri" w:cs="Calibri"/>
                <w:b/>
                <w:i/>
                <w:sz w:val="20"/>
                <w:szCs w:val="20"/>
              </w:rPr>
              <w:t>PublishToWebAction</w:t>
            </w:r>
            <w:proofErr w:type="spellEnd"/>
          </w:p>
        </w:tc>
        <w:tc>
          <w:tcPr>
            <w:tcW w:w="1156" w:type="dxa"/>
            <w:tcBorders>
              <w:top w:val="single" w:sz="4" w:space="0" w:color="000000"/>
            </w:tcBorders>
            <w:vAlign w:val="center"/>
          </w:tcPr>
          <w:p w14:paraId="3FDD5D68" w14:textId="77777777" w:rsidR="004403DC" w:rsidRPr="00E7759A" w:rsidRDefault="004403DC" w:rsidP="00946705">
            <w:pPr>
              <w:pStyle w:val="Tableheader-"/>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6066" w:type="dxa"/>
            <w:tcBorders>
              <w:top w:val="single" w:sz="4" w:space="0" w:color="000000"/>
            </w:tcBorders>
            <w:vAlign w:val="center"/>
          </w:tcPr>
          <w:p w14:paraId="2A5524B1" w14:textId="42B7C0C4" w:rsidR="004403DC" w:rsidRPr="00614453" w:rsidRDefault="00614453" w:rsidP="00946705">
            <w:pPr>
              <w:pStyle w:val="Tableheader-"/>
              <w:autoSpaceDE w:val="0"/>
              <w:autoSpaceDN w:val="0"/>
              <w:adjustRightInd w:val="0"/>
              <w:spacing w:before="0" w:after="0"/>
              <w:jc w:val="both"/>
              <w:rPr>
                <w:rFonts w:ascii="Calibri" w:hAnsi="Calibri" w:cs="Calibri"/>
                <w:sz w:val="20"/>
                <w:szCs w:val="20"/>
                <w:lang w:val="fr-FR"/>
              </w:rPr>
            </w:pPr>
            <w:r w:rsidRPr="00614453">
              <w:rPr>
                <w:rFonts w:ascii="Calibri" w:hAnsi="Calibri" w:cs="Calibri"/>
                <w:sz w:val="20"/>
                <w:szCs w:val="20"/>
                <w:lang w:val="fr-FR"/>
              </w:rPr>
              <w:t>Paramètres de publication sur le canal Web.</w:t>
            </w:r>
          </w:p>
        </w:tc>
      </w:tr>
      <w:tr w:rsidR="004403DC" w:rsidRPr="00E32CB2" w14:paraId="18761267" w14:textId="77777777" w:rsidTr="009D25FD">
        <w:tc>
          <w:tcPr>
            <w:tcW w:w="824" w:type="dxa"/>
            <w:tcBorders>
              <w:bottom w:val="single" w:sz="4" w:space="0" w:color="000000"/>
            </w:tcBorders>
          </w:tcPr>
          <w:p w14:paraId="42025DCC" w14:textId="77777777" w:rsidR="004403DC" w:rsidRPr="009D25FD" w:rsidRDefault="004403DC" w:rsidP="00BA458F">
            <w:pPr>
              <w:pStyle w:val="Tablebody-"/>
              <w:autoSpaceDE w:val="0"/>
              <w:autoSpaceDN w:val="0"/>
              <w:adjustRightInd w:val="0"/>
              <w:jc w:val="both"/>
              <w:rPr>
                <w:rFonts w:asciiTheme="minorHAnsi" w:hAnsiTheme="minorHAnsi" w:cstheme="minorHAnsi"/>
                <w:i/>
                <w:iCs/>
                <w:szCs w:val="16"/>
              </w:rPr>
            </w:pPr>
            <w:proofErr w:type="spellStart"/>
            <w:r w:rsidRPr="009D25FD">
              <w:rPr>
                <w:rFonts w:asciiTheme="minorHAnsi" w:hAnsiTheme="minorHAnsi" w:cstheme="minorHAnsi"/>
                <w:i/>
                <w:szCs w:val="24"/>
              </w:rPr>
              <w:t>ParameterisedAction</w:t>
            </w:r>
            <w:proofErr w:type="spellEnd"/>
          </w:p>
        </w:tc>
        <w:tc>
          <w:tcPr>
            <w:tcW w:w="1843" w:type="dxa"/>
            <w:tcBorders>
              <w:bottom w:val="single" w:sz="4" w:space="0" w:color="000000"/>
            </w:tcBorders>
          </w:tcPr>
          <w:p w14:paraId="6FD538C4" w14:textId="77777777" w:rsidR="004403DC" w:rsidRPr="00614453" w:rsidRDefault="004403DC" w:rsidP="00BA458F">
            <w:pPr>
              <w:pStyle w:val="Tablebody-"/>
              <w:autoSpaceDE w:val="0"/>
              <w:autoSpaceDN w:val="0"/>
              <w:adjustRightInd w:val="0"/>
              <w:jc w:val="both"/>
              <w:rPr>
                <w:rFonts w:ascii="Arial" w:hAnsi="Arial" w:cs="Arial"/>
                <w:b/>
                <w:i/>
                <w:iCs/>
                <w:szCs w:val="16"/>
                <w:highlight w:val="lightGray"/>
              </w:rPr>
            </w:pPr>
            <w:proofErr w:type="spellStart"/>
            <w:r w:rsidRPr="00614453">
              <w:rPr>
                <w:rFonts w:ascii="Arial" w:hAnsi="Arial" w:cs="Arial"/>
                <w:b/>
                <w:i/>
                <w:szCs w:val="24"/>
                <w:highlight w:val="lightGray"/>
              </w:rPr>
              <w:t>ParameterisedAction</w:t>
            </w:r>
            <w:proofErr w:type="spellEnd"/>
          </w:p>
        </w:tc>
        <w:tc>
          <w:tcPr>
            <w:tcW w:w="567" w:type="dxa"/>
            <w:tcBorders>
              <w:bottom w:val="single" w:sz="4" w:space="0" w:color="000000"/>
            </w:tcBorders>
            <w:vAlign w:val="center"/>
          </w:tcPr>
          <w:p w14:paraId="61EFB95A"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56" w:type="dxa"/>
            <w:tcBorders>
              <w:bottom w:val="single" w:sz="4" w:space="0" w:color="000000"/>
            </w:tcBorders>
            <w:vAlign w:val="center"/>
          </w:tcPr>
          <w:p w14:paraId="44A69F2A"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6066" w:type="dxa"/>
            <w:tcBorders>
              <w:bottom w:val="single" w:sz="4" w:space="0" w:color="000000"/>
            </w:tcBorders>
            <w:vAlign w:val="center"/>
          </w:tcPr>
          <w:p w14:paraId="4734F68F" w14:textId="35D213CC" w:rsidR="004403DC" w:rsidRPr="00E7759A" w:rsidRDefault="00CB6CD3" w:rsidP="00946705">
            <w:pPr>
              <w:pStyle w:val="Tablebody-"/>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 xml:space="preserve">Hérité </w:t>
            </w:r>
            <w:proofErr w:type="gramStart"/>
            <w:r>
              <w:rPr>
                <w:rFonts w:ascii="Calibri" w:hAnsi="Calibri" w:cs="Calibri"/>
                <w:sz w:val="20"/>
                <w:szCs w:val="20"/>
                <w:lang w:val="fr-FR"/>
              </w:rPr>
              <w:t xml:space="preserve">de </w:t>
            </w:r>
            <w:r w:rsidR="004403DC" w:rsidRPr="00E7759A">
              <w:rPr>
                <w:rFonts w:ascii="Calibri" w:hAnsi="Calibri" w:cs="Calibri"/>
                <w:sz w:val="20"/>
                <w:szCs w:val="20"/>
                <w:lang w:val="fr-FR"/>
              </w:rPr>
              <w:t xml:space="preserve"> </w:t>
            </w:r>
            <w:proofErr w:type="spellStart"/>
            <w:r w:rsidR="004403DC" w:rsidRPr="00E7759A">
              <w:rPr>
                <w:rFonts w:ascii="Calibri" w:hAnsi="Calibri" w:cs="Calibri"/>
                <w:b/>
                <w:i/>
                <w:sz w:val="20"/>
                <w:szCs w:val="20"/>
                <w:lang w:val="fr-FR"/>
              </w:rPr>
              <w:t>ParameterisedAction</w:t>
            </w:r>
            <w:proofErr w:type="spellEnd"/>
            <w:proofErr w:type="gramEnd"/>
            <w:r w:rsidR="004403DC" w:rsidRPr="00E7759A">
              <w:rPr>
                <w:rFonts w:ascii="Calibri" w:hAnsi="Calibri" w:cs="Calibri"/>
                <w:sz w:val="20"/>
                <w:szCs w:val="20"/>
                <w:lang w:val="fr-FR"/>
              </w:rPr>
              <w:t xml:space="preserve">. </w:t>
            </w:r>
          </w:p>
          <w:p w14:paraId="55E39FCB" w14:textId="010D9F4B"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proofErr w:type="spellStart"/>
            <w:r w:rsidRPr="00E7759A">
              <w:rPr>
                <w:rFonts w:ascii="Calibri" w:hAnsi="Calibri" w:cs="Calibri"/>
                <w:b/>
                <w:i/>
                <w:sz w:val="20"/>
                <w:szCs w:val="20"/>
                <w:highlight w:val="lightGray"/>
                <w:lang w:val="fr-FR"/>
              </w:rPr>
              <w:t>ParameterisedAction</w:t>
            </w:r>
            <w:proofErr w:type="spellEnd"/>
            <w:r w:rsidRPr="00E7759A">
              <w:rPr>
                <w:rFonts w:ascii="Calibri" w:hAnsi="Calibri" w:cs="Calibri"/>
                <w:sz w:val="20"/>
                <w:szCs w:val="20"/>
                <w:highlight w:val="lightGray"/>
                <w:lang w:val="fr-FR"/>
              </w:rPr>
              <w:t xml:space="preserve"> : Utilisé pour permettre de définir un message à publier sur le web </w:t>
            </w:r>
            <w:proofErr w:type="spellStart"/>
            <w:r w:rsidRPr="00E7759A">
              <w:rPr>
                <w:rFonts w:ascii="Calibri" w:hAnsi="Calibri" w:cs="Calibri"/>
                <w:sz w:val="20"/>
                <w:szCs w:val="20"/>
                <w:highlight w:val="lightGray"/>
                <w:lang w:val="fr-FR"/>
              </w:rPr>
              <w:t>cf</w:t>
            </w:r>
            <w:proofErr w:type="spellEnd"/>
            <w:r w:rsidRPr="00E7759A">
              <w:rPr>
                <w:rFonts w:ascii="Calibri" w:hAnsi="Calibri" w:cs="Calibri"/>
                <w:sz w:val="20"/>
                <w:szCs w:val="20"/>
                <w:highlight w:val="lightGray"/>
                <w:lang w:val="fr-FR"/>
              </w:rPr>
              <w:t xml:space="preserve"> </w:t>
            </w:r>
            <w:r w:rsidRPr="00E7759A">
              <w:rPr>
                <w:rFonts w:ascii="Calibri" w:hAnsi="Calibri" w:cs="Calibri"/>
                <w:sz w:val="20"/>
                <w:szCs w:val="20"/>
                <w:highlight w:val="lightGray"/>
              </w:rPr>
              <w:fldChar w:fldCharType="begin"/>
            </w:r>
            <w:r w:rsidRPr="00E7759A">
              <w:rPr>
                <w:rFonts w:ascii="Calibri" w:hAnsi="Calibri" w:cs="Calibri"/>
                <w:sz w:val="20"/>
                <w:szCs w:val="20"/>
                <w:highlight w:val="lightGray"/>
                <w:lang w:val="fr-FR"/>
              </w:rPr>
              <w:instrText xml:space="preserve"> REF _Ref66173946 \r \h  \* MERGEFORMAT </w:instrText>
            </w:r>
            <w:r w:rsidRPr="00E7759A">
              <w:rPr>
                <w:rFonts w:ascii="Calibri" w:hAnsi="Calibri" w:cs="Calibri"/>
                <w:sz w:val="20"/>
                <w:szCs w:val="20"/>
                <w:highlight w:val="lightGray"/>
              </w:rPr>
            </w:r>
            <w:r w:rsidRPr="00E7759A">
              <w:rPr>
                <w:rFonts w:ascii="Calibri" w:hAnsi="Calibri" w:cs="Calibri"/>
                <w:sz w:val="20"/>
                <w:szCs w:val="20"/>
                <w:highlight w:val="lightGray"/>
              </w:rPr>
              <w:fldChar w:fldCharType="separate"/>
            </w:r>
            <w:r w:rsidR="00CD6283">
              <w:rPr>
                <w:rFonts w:ascii="Calibri" w:hAnsi="Calibri" w:cs="Calibri"/>
                <w:sz w:val="20"/>
                <w:szCs w:val="20"/>
                <w:highlight w:val="lightGray"/>
                <w:lang w:val="fr-FR"/>
              </w:rPr>
              <w:t>6.7.4.1.7.6</w:t>
            </w:r>
            <w:r w:rsidRPr="00E7759A">
              <w:rPr>
                <w:rFonts w:ascii="Calibri" w:hAnsi="Calibri" w:cs="Calibri"/>
                <w:sz w:val="20"/>
                <w:szCs w:val="20"/>
                <w:highlight w:val="lightGray"/>
              </w:rPr>
              <w:fldChar w:fldCharType="end"/>
            </w:r>
          </w:p>
        </w:tc>
      </w:tr>
      <w:tr w:rsidR="004403DC" w:rsidRPr="00E32CB2" w14:paraId="5E267D04" w14:textId="77777777" w:rsidTr="009D25FD">
        <w:tc>
          <w:tcPr>
            <w:tcW w:w="824" w:type="dxa"/>
          </w:tcPr>
          <w:p w14:paraId="04ACC33A" w14:textId="77777777" w:rsidR="004403DC" w:rsidRPr="009D25FD" w:rsidRDefault="004403DC" w:rsidP="00BA458F">
            <w:pPr>
              <w:pStyle w:val="Tablebody-"/>
              <w:autoSpaceDE w:val="0"/>
              <w:autoSpaceDN w:val="0"/>
              <w:adjustRightInd w:val="0"/>
              <w:jc w:val="both"/>
              <w:rPr>
                <w:rFonts w:asciiTheme="minorHAnsi" w:hAnsiTheme="minorHAnsi" w:cstheme="minorHAnsi"/>
                <w:lang w:val="fr-FR"/>
              </w:rPr>
            </w:pPr>
            <w:r w:rsidRPr="009D25FD">
              <w:rPr>
                <w:rFonts w:asciiTheme="minorHAnsi" w:hAnsiTheme="minorHAnsi" w:cstheme="minorHAnsi"/>
                <w:szCs w:val="24"/>
                <w:lang w:val="fr-FR"/>
              </w:rPr>
              <w:t> </w:t>
            </w:r>
          </w:p>
        </w:tc>
        <w:tc>
          <w:tcPr>
            <w:tcW w:w="1843" w:type="dxa"/>
            <w:tcBorders>
              <w:bottom w:val="single" w:sz="4" w:space="0" w:color="000000"/>
            </w:tcBorders>
          </w:tcPr>
          <w:p w14:paraId="72CA3852" w14:textId="77777777" w:rsidR="004403DC" w:rsidRPr="00614453" w:rsidRDefault="004403DC" w:rsidP="00BA458F">
            <w:pPr>
              <w:pStyle w:val="Tablebody-"/>
              <w:autoSpaceDE w:val="0"/>
              <w:autoSpaceDN w:val="0"/>
              <w:adjustRightInd w:val="0"/>
              <w:jc w:val="both"/>
              <w:rPr>
                <w:rFonts w:ascii="Arial" w:hAnsi="Arial" w:cs="Arial"/>
                <w:b/>
                <w:i/>
                <w:iCs/>
                <w:szCs w:val="16"/>
                <w:highlight w:val="lightGray"/>
              </w:rPr>
            </w:pPr>
            <w:r w:rsidRPr="00614453">
              <w:rPr>
                <w:rFonts w:ascii="Arial" w:hAnsi="Arial" w:cs="Arial"/>
                <w:b/>
                <w:i/>
                <w:szCs w:val="24"/>
                <w:highlight w:val="lightGray"/>
              </w:rPr>
              <w:t>Incidents</w:t>
            </w:r>
          </w:p>
        </w:tc>
        <w:tc>
          <w:tcPr>
            <w:tcW w:w="567" w:type="dxa"/>
            <w:tcBorders>
              <w:bottom w:val="single" w:sz="4" w:space="0" w:color="000000"/>
            </w:tcBorders>
            <w:vAlign w:val="center"/>
          </w:tcPr>
          <w:p w14:paraId="52DFA117"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56" w:type="dxa"/>
            <w:tcBorders>
              <w:bottom w:val="single" w:sz="4" w:space="0" w:color="000000"/>
            </w:tcBorders>
            <w:vAlign w:val="center"/>
          </w:tcPr>
          <w:p w14:paraId="6833E092"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boolean</w:t>
            </w:r>
            <w:proofErr w:type="spellEnd"/>
          </w:p>
        </w:tc>
        <w:tc>
          <w:tcPr>
            <w:tcW w:w="6066" w:type="dxa"/>
            <w:tcBorders>
              <w:bottom w:val="single" w:sz="4" w:space="0" w:color="000000"/>
            </w:tcBorders>
            <w:vAlign w:val="center"/>
          </w:tcPr>
          <w:p w14:paraId="293B2C7D" w14:textId="09A57A9F" w:rsidR="004403DC" w:rsidRPr="00614453" w:rsidRDefault="00614453" w:rsidP="00946705">
            <w:pPr>
              <w:pStyle w:val="Tablebody-"/>
              <w:autoSpaceDE w:val="0"/>
              <w:autoSpaceDN w:val="0"/>
              <w:adjustRightInd w:val="0"/>
              <w:spacing w:before="0" w:after="0"/>
              <w:jc w:val="both"/>
              <w:rPr>
                <w:rFonts w:ascii="Calibri" w:hAnsi="Calibri" w:cs="Calibri"/>
                <w:sz w:val="20"/>
                <w:szCs w:val="20"/>
                <w:lang w:val="fr-FR"/>
              </w:rPr>
            </w:pPr>
            <w:r w:rsidRPr="00614453">
              <w:rPr>
                <w:rFonts w:ascii="Calibri" w:hAnsi="Calibri" w:cs="Calibri"/>
                <w:sz w:val="20"/>
                <w:szCs w:val="20"/>
                <w:lang w:val="fr-FR"/>
              </w:rPr>
              <w:t xml:space="preserve">Inclure dans les listes de SITUATION sur le site Web. La valeur par défaut est </w:t>
            </w:r>
            <w:proofErr w:type="gramStart"/>
            <w:r w:rsidRPr="00614453">
              <w:rPr>
                <w:rFonts w:ascii="Calibri" w:hAnsi="Calibri" w:cs="Calibri"/>
                <w:sz w:val="20"/>
                <w:szCs w:val="20"/>
                <w:lang w:val="fr-FR"/>
              </w:rPr>
              <w:t>'vrai'</w:t>
            </w:r>
            <w:proofErr w:type="gramEnd"/>
            <w:r w:rsidRPr="00614453">
              <w:rPr>
                <w:rFonts w:ascii="Calibri" w:hAnsi="Calibri" w:cs="Calibri"/>
                <w:sz w:val="20"/>
                <w:szCs w:val="20"/>
                <w:lang w:val="fr-FR"/>
              </w:rPr>
              <w:t>.</w:t>
            </w:r>
          </w:p>
        </w:tc>
      </w:tr>
      <w:tr w:rsidR="004403DC" w:rsidRPr="00E32CB2" w14:paraId="59F88DCA" w14:textId="77777777" w:rsidTr="009D25FD">
        <w:tc>
          <w:tcPr>
            <w:tcW w:w="824" w:type="dxa"/>
          </w:tcPr>
          <w:p w14:paraId="0596F8D8" w14:textId="77777777" w:rsidR="004403DC" w:rsidRPr="009D25FD" w:rsidRDefault="004403DC" w:rsidP="00BA458F">
            <w:pPr>
              <w:pStyle w:val="Tablebody-"/>
              <w:autoSpaceDE w:val="0"/>
              <w:autoSpaceDN w:val="0"/>
              <w:adjustRightInd w:val="0"/>
              <w:jc w:val="both"/>
              <w:rPr>
                <w:rFonts w:asciiTheme="minorHAnsi" w:hAnsiTheme="minorHAnsi" w:cstheme="minorHAnsi"/>
                <w:lang w:val="fr-FR"/>
              </w:rPr>
            </w:pPr>
            <w:r w:rsidRPr="009D25FD">
              <w:rPr>
                <w:rFonts w:asciiTheme="minorHAnsi" w:hAnsiTheme="minorHAnsi" w:cstheme="minorHAnsi"/>
                <w:szCs w:val="24"/>
                <w:lang w:val="fr-FR"/>
              </w:rPr>
              <w:t> </w:t>
            </w:r>
          </w:p>
        </w:tc>
        <w:tc>
          <w:tcPr>
            <w:tcW w:w="1843" w:type="dxa"/>
          </w:tcPr>
          <w:p w14:paraId="0BD529A6" w14:textId="77777777" w:rsidR="004403DC" w:rsidRPr="00614453" w:rsidRDefault="004403DC" w:rsidP="00BA458F">
            <w:pPr>
              <w:pStyle w:val="Tablebody-"/>
              <w:autoSpaceDE w:val="0"/>
              <w:autoSpaceDN w:val="0"/>
              <w:adjustRightInd w:val="0"/>
              <w:jc w:val="both"/>
              <w:rPr>
                <w:rFonts w:ascii="Arial" w:hAnsi="Arial" w:cs="Arial"/>
                <w:b/>
                <w:i/>
                <w:iCs/>
                <w:szCs w:val="16"/>
                <w:highlight w:val="lightGray"/>
              </w:rPr>
            </w:pPr>
            <w:proofErr w:type="spellStart"/>
            <w:r w:rsidRPr="00614453">
              <w:rPr>
                <w:rFonts w:ascii="Arial" w:hAnsi="Arial" w:cs="Arial"/>
                <w:b/>
                <w:i/>
                <w:szCs w:val="24"/>
                <w:highlight w:val="lightGray"/>
              </w:rPr>
              <w:t>HomePage</w:t>
            </w:r>
            <w:proofErr w:type="spellEnd"/>
          </w:p>
        </w:tc>
        <w:tc>
          <w:tcPr>
            <w:tcW w:w="567" w:type="dxa"/>
            <w:vAlign w:val="center"/>
          </w:tcPr>
          <w:p w14:paraId="0BAB7B1B"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56" w:type="dxa"/>
            <w:vAlign w:val="center"/>
          </w:tcPr>
          <w:p w14:paraId="4C9E7E52"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boolean</w:t>
            </w:r>
            <w:proofErr w:type="spellEnd"/>
          </w:p>
        </w:tc>
        <w:tc>
          <w:tcPr>
            <w:tcW w:w="6066" w:type="dxa"/>
            <w:vAlign w:val="center"/>
          </w:tcPr>
          <w:p w14:paraId="7760DC83" w14:textId="5A57E7B8" w:rsidR="004403DC" w:rsidRPr="00614453" w:rsidRDefault="00614453" w:rsidP="00946705">
            <w:pPr>
              <w:pStyle w:val="Tablebody-"/>
              <w:autoSpaceDE w:val="0"/>
              <w:autoSpaceDN w:val="0"/>
              <w:adjustRightInd w:val="0"/>
              <w:spacing w:before="0" w:after="0"/>
              <w:jc w:val="both"/>
              <w:rPr>
                <w:rFonts w:ascii="Calibri" w:hAnsi="Calibri" w:cs="Calibri"/>
                <w:sz w:val="20"/>
                <w:szCs w:val="20"/>
                <w:lang w:val="fr-FR"/>
              </w:rPr>
            </w:pPr>
            <w:r w:rsidRPr="00614453">
              <w:rPr>
                <w:rFonts w:ascii="Calibri" w:hAnsi="Calibri" w:cs="Calibri"/>
                <w:sz w:val="20"/>
                <w:szCs w:val="20"/>
                <w:lang w:val="fr-FR"/>
              </w:rPr>
              <w:t xml:space="preserve">Inclure sur la page d'accueil du site Web. La valeur par défaut est </w:t>
            </w:r>
            <w:proofErr w:type="gramStart"/>
            <w:r w:rsidRPr="00614453">
              <w:rPr>
                <w:rFonts w:ascii="Calibri" w:hAnsi="Calibri" w:cs="Calibri"/>
                <w:sz w:val="20"/>
                <w:szCs w:val="20"/>
                <w:lang w:val="fr-FR"/>
              </w:rPr>
              <w:t>'faux'</w:t>
            </w:r>
            <w:proofErr w:type="gramEnd"/>
            <w:r w:rsidRPr="00614453">
              <w:rPr>
                <w:rFonts w:ascii="Calibri" w:hAnsi="Calibri" w:cs="Calibri"/>
                <w:sz w:val="20"/>
                <w:szCs w:val="20"/>
                <w:lang w:val="fr-FR"/>
              </w:rPr>
              <w:t>.</w:t>
            </w:r>
          </w:p>
        </w:tc>
      </w:tr>
      <w:tr w:rsidR="004403DC" w:rsidRPr="00E32CB2" w14:paraId="1F2B13FB" w14:textId="77777777" w:rsidTr="009D25FD">
        <w:tc>
          <w:tcPr>
            <w:tcW w:w="824" w:type="dxa"/>
          </w:tcPr>
          <w:p w14:paraId="2F64767F" w14:textId="77777777" w:rsidR="004403DC" w:rsidRPr="009D25FD" w:rsidRDefault="004403DC" w:rsidP="00BA458F">
            <w:pPr>
              <w:pStyle w:val="Tablebody-"/>
              <w:autoSpaceDE w:val="0"/>
              <w:autoSpaceDN w:val="0"/>
              <w:adjustRightInd w:val="0"/>
              <w:jc w:val="both"/>
              <w:rPr>
                <w:rFonts w:asciiTheme="minorHAnsi" w:hAnsiTheme="minorHAnsi" w:cstheme="minorHAnsi"/>
                <w:lang w:val="fr-FR"/>
              </w:rPr>
            </w:pPr>
            <w:r w:rsidRPr="009D25FD">
              <w:rPr>
                <w:rFonts w:asciiTheme="minorHAnsi" w:hAnsiTheme="minorHAnsi" w:cstheme="minorHAnsi"/>
                <w:szCs w:val="24"/>
                <w:lang w:val="fr-FR"/>
              </w:rPr>
              <w:t> </w:t>
            </w:r>
          </w:p>
        </w:tc>
        <w:tc>
          <w:tcPr>
            <w:tcW w:w="1843" w:type="dxa"/>
          </w:tcPr>
          <w:p w14:paraId="3C22A022" w14:textId="77777777" w:rsidR="004403DC" w:rsidRPr="00614453" w:rsidRDefault="004403DC" w:rsidP="00BA458F">
            <w:pPr>
              <w:pStyle w:val="Tablebody-"/>
              <w:autoSpaceDE w:val="0"/>
              <w:autoSpaceDN w:val="0"/>
              <w:adjustRightInd w:val="0"/>
              <w:jc w:val="both"/>
              <w:rPr>
                <w:rFonts w:ascii="Arial" w:hAnsi="Arial" w:cs="Arial"/>
                <w:b/>
                <w:i/>
                <w:iCs/>
                <w:szCs w:val="16"/>
                <w:highlight w:val="lightGray"/>
              </w:rPr>
            </w:pPr>
            <w:r w:rsidRPr="00614453">
              <w:rPr>
                <w:rFonts w:ascii="Arial" w:hAnsi="Arial" w:cs="Arial"/>
                <w:b/>
                <w:i/>
                <w:szCs w:val="24"/>
                <w:highlight w:val="lightGray"/>
              </w:rPr>
              <w:t>Ticker</w:t>
            </w:r>
          </w:p>
        </w:tc>
        <w:tc>
          <w:tcPr>
            <w:tcW w:w="567" w:type="dxa"/>
            <w:vAlign w:val="center"/>
          </w:tcPr>
          <w:p w14:paraId="17660275"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56" w:type="dxa"/>
            <w:vAlign w:val="center"/>
          </w:tcPr>
          <w:p w14:paraId="3F790EA2"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boolean</w:t>
            </w:r>
            <w:proofErr w:type="spellEnd"/>
          </w:p>
        </w:tc>
        <w:tc>
          <w:tcPr>
            <w:tcW w:w="6066" w:type="dxa"/>
            <w:vAlign w:val="center"/>
          </w:tcPr>
          <w:p w14:paraId="2233254F" w14:textId="22991411" w:rsidR="004403DC" w:rsidRPr="00614453" w:rsidRDefault="00614453" w:rsidP="00946705">
            <w:pPr>
              <w:pStyle w:val="Tablebody-"/>
              <w:autoSpaceDE w:val="0"/>
              <w:autoSpaceDN w:val="0"/>
              <w:adjustRightInd w:val="0"/>
              <w:spacing w:before="0" w:after="0"/>
              <w:jc w:val="both"/>
              <w:rPr>
                <w:rFonts w:ascii="Calibri" w:hAnsi="Calibri" w:cs="Calibri"/>
                <w:sz w:val="20"/>
                <w:szCs w:val="20"/>
                <w:lang w:val="fr-FR"/>
              </w:rPr>
            </w:pPr>
            <w:r w:rsidRPr="00614453">
              <w:rPr>
                <w:rFonts w:ascii="Calibri" w:hAnsi="Calibri" w:cs="Calibri"/>
                <w:sz w:val="20"/>
                <w:szCs w:val="20"/>
                <w:lang w:val="fr-FR"/>
              </w:rPr>
              <w:t xml:space="preserve">Inclure dans la bande de défilement mobile. La valeur par défaut est </w:t>
            </w:r>
            <w:proofErr w:type="gramStart"/>
            <w:r w:rsidRPr="00614453">
              <w:rPr>
                <w:rFonts w:ascii="Calibri" w:hAnsi="Calibri" w:cs="Calibri"/>
                <w:sz w:val="20"/>
                <w:szCs w:val="20"/>
                <w:lang w:val="fr-FR"/>
              </w:rPr>
              <w:t>'faux'</w:t>
            </w:r>
            <w:proofErr w:type="gramEnd"/>
          </w:p>
        </w:tc>
      </w:tr>
      <w:tr w:rsidR="004403DC" w:rsidRPr="00E32CB2" w14:paraId="21555282" w14:textId="77777777" w:rsidTr="009D25FD">
        <w:tc>
          <w:tcPr>
            <w:tcW w:w="824" w:type="dxa"/>
            <w:tcBorders>
              <w:bottom w:val="single" w:sz="4" w:space="0" w:color="000000"/>
            </w:tcBorders>
          </w:tcPr>
          <w:p w14:paraId="52AA3436" w14:textId="77777777" w:rsidR="004403DC" w:rsidRPr="009D25FD" w:rsidRDefault="004403DC" w:rsidP="00BA458F">
            <w:pPr>
              <w:pStyle w:val="Tablebody-"/>
              <w:autoSpaceDE w:val="0"/>
              <w:autoSpaceDN w:val="0"/>
              <w:adjustRightInd w:val="0"/>
              <w:jc w:val="both"/>
              <w:rPr>
                <w:rFonts w:asciiTheme="minorHAnsi" w:hAnsiTheme="minorHAnsi" w:cstheme="minorHAnsi"/>
                <w:lang w:val="fr-FR"/>
              </w:rPr>
            </w:pPr>
            <w:r w:rsidRPr="009D25FD">
              <w:rPr>
                <w:rFonts w:asciiTheme="minorHAnsi" w:hAnsiTheme="minorHAnsi" w:cstheme="minorHAnsi"/>
                <w:szCs w:val="24"/>
                <w:lang w:val="fr-FR"/>
              </w:rPr>
              <w:t> </w:t>
            </w:r>
          </w:p>
        </w:tc>
        <w:tc>
          <w:tcPr>
            <w:tcW w:w="1843" w:type="dxa"/>
            <w:tcBorders>
              <w:bottom w:val="single" w:sz="4" w:space="0" w:color="000000"/>
            </w:tcBorders>
          </w:tcPr>
          <w:p w14:paraId="66A1E603" w14:textId="77777777" w:rsidR="004403DC" w:rsidRPr="00614453" w:rsidRDefault="004403DC" w:rsidP="00BA458F">
            <w:pPr>
              <w:pStyle w:val="Tablebody-"/>
              <w:autoSpaceDE w:val="0"/>
              <w:autoSpaceDN w:val="0"/>
              <w:adjustRightInd w:val="0"/>
              <w:jc w:val="both"/>
              <w:rPr>
                <w:rFonts w:ascii="Arial" w:hAnsi="Arial" w:cs="Arial"/>
                <w:b/>
                <w:i/>
                <w:iCs/>
                <w:szCs w:val="16"/>
                <w:highlight w:val="lightGray"/>
              </w:rPr>
            </w:pPr>
            <w:proofErr w:type="spellStart"/>
            <w:r w:rsidRPr="00614453">
              <w:rPr>
                <w:rFonts w:ascii="Arial" w:hAnsi="Arial" w:cs="Arial"/>
                <w:b/>
                <w:i/>
                <w:szCs w:val="24"/>
                <w:highlight w:val="lightGray"/>
              </w:rPr>
              <w:t>SocialNetwork</w:t>
            </w:r>
            <w:proofErr w:type="spellEnd"/>
          </w:p>
        </w:tc>
        <w:tc>
          <w:tcPr>
            <w:tcW w:w="567" w:type="dxa"/>
            <w:tcBorders>
              <w:bottom w:val="single" w:sz="4" w:space="0" w:color="000000"/>
            </w:tcBorders>
            <w:vAlign w:val="center"/>
          </w:tcPr>
          <w:p w14:paraId="6C01FE98"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156" w:type="dxa"/>
            <w:tcBorders>
              <w:bottom w:val="single" w:sz="4" w:space="0" w:color="000000"/>
            </w:tcBorders>
            <w:vAlign w:val="center"/>
          </w:tcPr>
          <w:p w14:paraId="2390F093"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string</w:t>
            </w:r>
          </w:p>
        </w:tc>
        <w:tc>
          <w:tcPr>
            <w:tcW w:w="6066" w:type="dxa"/>
            <w:tcBorders>
              <w:bottom w:val="single" w:sz="4" w:space="0" w:color="000000"/>
            </w:tcBorders>
            <w:vAlign w:val="center"/>
          </w:tcPr>
          <w:p w14:paraId="0A6A0BDA" w14:textId="1B8F4BF6" w:rsidR="004403DC" w:rsidRPr="00614453" w:rsidRDefault="00614453" w:rsidP="00946705">
            <w:pPr>
              <w:pStyle w:val="Tablebody-"/>
              <w:autoSpaceDE w:val="0"/>
              <w:autoSpaceDN w:val="0"/>
              <w:adjustRightInd w:val="0"/>
              <w:spacing w:before="0" w:after="0"/>
              <w:jc w:val="both"/>
              <w:rPr>
                <w:rFonts w:ascii="Calibri" w:hAnsi="Calibri" w:cs="Calibri"/>
                <w:sz w:val="20"/>
                <w:szCs w:val="20"/>
                <w:lang w:val="fr-FR"/>
              </w:rPr>
            </w:pPr>
            <w:r w:rsidRPr="00614453">
              <w:rPr>
                <w:rFonts w:ascii="Calibri" w:hAnsi="Calibri" w:cs="Calibri"/>
                <w:sz w:val="20"/>
                <w:szCs w:val="20"/>
                <w:lang w:val="fr-FR"/>
              </w:rPr>
              <w:t>Inclue dans le RÉSEAU social indiqué par ce nom. La valeur possible pourrait être "twitter.com", "facebook.com", "vk.com" et ainsi de suite</w:t>
            </w:r>
          </w:p>
        </w:tc>
      </w:tr>
    </w:tbl>
    <w:p w14:paraId="614B146D" w14:textId="77777777" w:rsidR="004403DC" w:rsidRPr="003D07B7" w:rsidRDefault="004403DC" w:rsidP="004403DC">
      <w:pPr>
        <w:pStyle w:val="Titre6"/>
        <w:rPr>
          <w:rFonts w:ascii="Arial" w:hAnsi="Arial" w:cs="Arial"/>
          <w:b w:val="0"/>
          <w:i/>
          <w:szCs w:val="24"/>
          <w:lang w:val="fr-FR"/>
        </w:rPr>
      </w:pPr>
      <w:bookmarkStart w:id="440" w:name="_Ref66202210"/>
      <w:r w:rsidRPr="003D07B7">
        <w:rPr>
          <w:rFonts w:ascii="Arial" w:hAnsi="Arial" w:cs="Arial"/>
          <w:lang w:val="fr-FR"/>
        </w:rPr>
        <w:t xml:space="preserve">Description de la </w:t>
      </w:r>
      <w:r w:rsidRPr="00946705">
        <w:rPr>
          <w:rFonts w:ascii="Arial" w:hAnsi="Arial" w:cs="Arial"/>
          <w:lang w:val="fr-FR"/>
        </w:rPr>
        <w:t xml:space="preserve">structure </w:t>
      </w:r>
      <w:proofErr w:type="spellStart"/>
      <w:r w:rsidRPr="00946705">
        <w:rPr>
          <w:rFonts w:ascii="Arial" w:hAnsi="Arial" w:cs="Arial"/>
          <w:i/>
          <w:szCs w:val="24"/>
          <w:lang w:val="fr-FR"/>
        </w:rPr>
        <w:t>PublishToMobileAction</w:t>
      </w:r>
      <w:bookmarkEnd w:id="440"/>
      <w:proofErr w:type="spellEnd"/>
    </w:p>
    <w:tbl>
      <w:tblPr>
        <w:tblW w:w="104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843"/>
        <w:gridCol w:w="567"/>
        <w:gridCol w:w="1297"/>
        <w:gridCol w:w="5925"/>
      </w:tblGrid>
      <w:tr w:rsidR="004403DC" w:rsidRPr="00E32CB2" w14:paraId="1D910C2F" w14:textId="77777777" w:rsidTr="009D25FD">
        <w:tc>
          <w:tcPr>
            <w:tcW w:w="3234" w:type="dxa"/>
            <w:gridSpan w:val="3"/>
            <w:tcBorders>
              <w:top w:val="single" w:sz="4" w:space="0" w:color="000000"/>
            </w:tcBorders>
            <w:vAlign w:val="center"/>
          </w:tcPr>
          <w:p w14:paraId="185B7337" w14:textId="77777777" w:rsidR="004403DC" w:rsidRPr="00E7759A" w:rsidRDefault="004403DC" w:rsidP="00946705">
            <w:pPr>
              <w:pStyle w:val="Tableheader-"/>
              <w:autoSpaceDE w:val="0"/>
              <w:autoSpaceDN w:val="0"/>
              <w:adjustRightInd w:val="0"/>
              <w:spacing w:before="0" w:after="0"/>
              <w:jc w:val="both"/>
              <w:rPr>
                <w:rFonts w:ascii="Calibri" w:hAnsi="Calibri" w:cs="Calibri"/>
                <w:b/>
                <w:i/>
                <w:sz w:val="20"/>
                <w:szCs w:val="20"/>
              </w:rPr>
            </w:pPr>
            <w:proofErr w:type="spellStart"/>
            <w:r w:rsidRPr="00E7759A">
              <w:rPr>
                <w:rFonts w:ascii="Calibri" w:hAnsi="Calibri" w:cs="Calibri"/>
                <w:b/>
                <w:i/>
                <w:sz w:val="20"/>
                <w:szCs w:val="20"/>
              </w:rPr>
              <w:t>PublishToMobileAction</w:t>
            </w:r>
            <w:proofErr w:type="spellEnd"/>
          </w:p>
        </w:tc>
        <w:tc>
          <w:tcPr>
            <w:tcW w:w="1297" w:type="dxa"/>
            <w:tcBorders>
              <w:top w:val="single" w:sz="4" w:space="0" w:color="000000"/>
            </w:tcBorders>
            <w:vAlign w:val="center"/>
          </w:tcPr>
          <w:p w14:paraId="075FC1C0" w14:textId="77777777" w:rsidR="004403DC" w:rsidRPr="00E7759A" w:rsidRDefault="004403DC" w:rsidP="00946705">
            <w:pPr>
              <w:pStyle w:val="Tableheader-"/>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925" w:type="dxa"/>
            <w:tcBorders>
              <w:top w:val="single" w:sz="4" w:space="0" w:color="000000"/>
            </w:tcBorders>
            <w:vAlign w:val="center"/>
          </w:tcPr>
          <w:p w14:paraId="7F98A223" w14:textId="106E1F85" w:rsidR="004403DC" w:rsidRPr="00CB6CD3" w:rsidRDefault="00CB6CD3" w:rsidP="00946705">
            <w:pPr>
              <w:pStyle w:val="Tableheader-"/>
              <w:autoSpaceDE w:val="0"/>
              <w:autoSpaceDN w:val="0"/>
              <w:adjustRightInd w:val="0"/>
              <w:spacing w:before="0" w:after="0"/>
              <w:jc w:val="both"/>
              <w:rPr>
                <w:rFonts w:ascii="Calibri" w:hAnsi="Calibri" w:cs="Calibri"/>
                <w:sz w:val="20"/>
                <w:szCs w:val="20"/>
                <w:lang w:val="fr-FR"/>
              </w:rPr>
            </w:pPr>
            <w:r w:rsidRPr="00CB6CD3">
              <w:rPr>
                <w:rFonts w:ascii="Calibri" w:hAnsi="Calibri" w:cs="Calibri"/>
                <w:sz w:val="20"/>
                <w:szCs w:val="20"/>
                <w:lang w:val="fr-FR"/>
              </w:rPr>
              <w:t xml:space="preserve">Paramètres de publication sur le canal </w:t>
            </w:r>
            <w:r>
              <w:rPr>
                <w:rFonts w:ascii="Calibri" w:hAnsi="Calibri" w:cs="Calibri"/>
                <w:sz w:val="20"/>
                <w:szCs w:val="20"/>
                <w:lang w:val="fr-FR"/>
              </w:rPr>
              <w:t>Téléphone Mobile</w:t>
            </w:r>
            <w:r w:rsidR="004403DC" w:rsidRPr="00CB6CD3">
              <w:rPr>
                <w:rFonts w:ascii="Calibri" w:hAnsi="Calibri" w:cs="Calibri"/>
                <w:sz w:val="20"/>
                <w:szCs w:val="20"/>
                <w:lang w:val="fr-FR"/>
              </w:rPr>
              <w:t>.</w:t>
            </w:r>
          </w:p>
        </w:tc>
      </w:tr>
      <w:tr w:rsidR="004403DC" w:rsidRPr="00E32CB2" w14:paraId="48B3A8E9" w14:textId="77777777" w:rsidTr="009D25FD">
        <w:tc>
          <w:tcPr>
            <w:tcW w:w="824" w:type="dxa"/>
            <w:tcBorders>
              <w:bottom w:val="single" w:sz="4" w:space="0" w:color="000000"/>
            </w:tcBorders>
            <w:vAlign w:val="center"/>
          </w:tcPr>
          <w:p w14:paraId="608D171A"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ParameterisedAction</w:t>
            </w:r>
            <w:proofErr w:type="spellEnd"/>
          </w:p>
        </w:tc>
        <w:tc>
          <w:tcPr>
            <w:tcW w:w="1843" w:type="dxa"/>
            <w:tcBorders>
              <w:bottom w:val="single" w:sz="4" w:space="0" w:color="000000"/>
            </w:tcBorders>
            <w:vAlign w:val="center"/>
          </w:tcPr>
          <w:p w14:paraId="1FBC2AD9" w14:textId="77777777" w:rsidR="004403DC" w:rsidRPr="00E7759A" w:rsidRDefault="004403DC" w:rsidP="00946705">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highlight w:val="lightGray"/>
              </w:rPr>
              <w:t>ParameterisedAction</w:t>
            </w:r>
            <w:proofErr w:type="spellEnd"/>
          </w:p>
        </w:tc>
        <w:tc>
          <w:tcPr>
            <w:tcW w:w="567" w:type="dxa"/>
            <w:tcBorders>
              <w:bottom w:val="single" w:sz="4" w:space="0" w:color="000000"/>
            </w:tcBorders>
            <w:vAlign w:val="center"/>
          </w:tcPr>
          <w:p w14:paraId="10C4779D"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297" w:type="dxa"/>
            <w:tcBorders>
              <w:bottom w:val="single" w:sz="4" w:space="0" w:color="000000"/>
            </w:tcBorders>
            <w:vAlign w:val="center"/>
          </w:tcPr>
          <w:p w14:paraId="5C2D7F07"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925" w:type="dxa"/>
            <w:tcBorders>
              <w:bottom w:val="single" w:sz="4" w:space="0" w:color="000000"/>
            </w:tcBorders>
            <w:vAlign w:val="center"/>
          </w:tcPr>
          <w:p w14:paraId="586F03D6" w14:textId="43B8BA9E" w:rsidR="004403DC" w:rsidRPr="00E7759A" w:rsidRDefault="00CB6CD3" w:rsidP="00946705">
            <w:pPr>
              <w:pStyle w:val="Tablebody-"/>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Hérité de</w:t>
            </w:r>
            <w:r w:rsidR="004403DC" w:rsidRPr="00E7759A">
              <w:rPr>
                <w:rFonts w:ascii="Calibri" w:hAnsi="Calibri" w:cs="Calibri"/>
                <w:sz w:val="20"/>
                <w:szCs w:val="20"/>
                <w:lang w:val="fr-FR"/>
              </w:rPr>
              <w:t xml:space="preserve"> </w:t>
            </w:r>
            <w:proofErr w:type="spellStart"/>
            <w:r w:rsidR="004403DC" w:rsidRPr="00E7759A">
              <w:rPr>
                <w:rFonts w:ascii="Calibri" w:hAnsi="Calibri" w:cs="Calibri"/>
                <w:b/>
                <w:i/>
                <w:sz w:val="20"/>
                <w:szCs w:val="20"/>
                <w:lang w:val="fr-FR"/>
              </w:rPr>
              <w:t>ParameterisedAction</w:t>
            </w:r>
            <w:proofErr w:type="spellEnd"/>
            <w:r w:rsidR="004403DC" w:rsidRPr="00E7759A">
              <w:rPr>
                <w:rFonts w:ascii="Calibri" w:hAnsi="Calibri" w:cs="Calibri"/>
                <w:sz w:val="20"/>
                <w:szCs w:val="20"/>
                <w:lang w:val="fr-FR"/>
              </w:rPr>
              <w:t xml:space="preserve">. </w:t>
            </w:r>
          </w:p>
          <w:p w14:paraId="35F30FD8" w14:textId="036A3391"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proofErr w:type="spellStart"/>
            <w:r w:rsidRPr="00E7759A">
              <w:rPr>
                <w:rFonts w:ascii="Calibri" w:hAnsi="Calibri" w:cs="Calibri"/>
                <w:b/>
                <w:i/>
                <w:sz w:val="20"/>
                <w:szCs w:val="20"/>
                <w:highlight w:val="lightGray"/>
                <w:lang w:val="fr-FR"/>
              </w:rPr>
              <w:t>ParameterisedAction</w:t>
            </w:r>
            <w:proofErr w:type="spellEnd"/>
            <w:r w:rsidRPr="00E7759A">
              <w:rPr>
                <w:rFonts w:ascii="Calibri" w:hAnsi="Calibri" w:cs="Calibri"/>
                <w:sz w:val="20"/>
                <w:szCs w:val="20"/>
                <w:highlight w:val="lightGray"/>
                <w:lang w:val="fr-FR"/>
              </w:rPr>
              <w:t xml:space="preserve"> : Utilisé pour permettre de définir un message à publier sur </w:t>
            </w:r>
            <w:proofErr w:type="spellStart"/>
            <w:r w:rsidRPr="00E7759A">
              <w:rPr>
                <w:rFonts w:ascii="Calibri" w:hAnsi="Calibri" w:cs="Calibri"/>
                <w:sz w:val="20"/>
                <w:szCs w:val="20"/>
                <w:highlight w:val="lightGray"/>
                <w:lang w:val="fr-FR"/>
              </w:rPr>
              <w:t>telephone</w:t>
            </w:r>
            <w:proofErr w:type="spellEnd"/>
            <w:r w:rsidRPr="00E7759A">
              <w:rPr>
                <w:rFonts w:ascii="Calibri" w:hAnsi="Calibri" w:cs="Calibri"/>
                <w:sz w:val="20"/>
                <w:szCs w:val="20"/>
                <w:highlight w:val="lightGray"/>
                <w:lang w:val="fr-FR"/>
              </w:rPr>
              <w:t xml:space="preserve"> portable </w:t>
            </w:r>
            <w:proofErr w:type="spellStart"/>
            <w:r w:rsidRPr="00E7759A">
              <w:rPr>
                <w:rFonts w:ascii="Calibri" w:hAnsi="Calibri" w:cs="Calibri"/>
                <w:sz w:val="20"/>
                <w:szCs w:val="20"/>
                <w:highlight w:val="lightGray"/>
                <w:lang w:val="fr-FR"/>
              </w:rPr>
              <w:t>cf</w:t>
            </w:r>
            <w:proofErr w:type="spellEnd"/>
            <w:r w:rsidRPr="00E7759A">
              <w:rPr>
                <w:rFonts w:ascii="Calibri" w:hAnsi="Calibri" w:cs="Calibri"/>
                <w:sz w:val="20"/>
                <w:szCs w:val="20"/>
                <w:highlight w:val="lightGray"/>
                <w:lang w:val="fr-FR"/>
              </w:rPr>
              <w:t xml:space="preserve"> </w:t>
            </w:r>
            <w:r w:rsidRPr="00E7759A">
              <w:rPr>
                <w:rFonts w:ascii="Calibri" w:hAnsi="Calibri" w:cs="Calibri"/>
                <w:sz w:val="20"/>
                <w:szCs w:val="20"/>
                <w:highlight w:val="lightGray"/>
              </w:rPr>
              <w:fldChar w:fldCharType="begin"/>
            </w:r>
            <w:r w:rsidRPr="00E7759A">
              <w:rPr>
                <w:rFonts w:ascii="Calibri" w:hAnsi="Calibri" w:cs="Calibri"/>
                <w:sz w:val="20"/>
                <w:szCs w:val="20"/>
                <w:highlight w:val="lightGray"/>
                <w:lang w:val="fr-FR"/>
              </w:rPr>
              <w:instrText xml:space="preserve"> REF _Ref66173946 \r \h  \* MERGEFORMAT </w:instrText>
            </w:r>
            <w:r w:rsidRPr="00E7759A">
              <w:rPr>
                <w:rFonts w:ascii="Calibri" w:hAnsi="Calibri" w:cs="Calibri"/>
                <w:sz w:val="20"/>
                <w:szCs w:val="20"/>
                <w:highlight w:val="lightGray"/>
              </w:rPr>
            </w:r>
            <w:r w:rsidRPr="00E7759A">
              <w:rPr>
                <w:rFonts w:ascii="Calibri" w:hAnsi="Calibri" w:cs="Calibri"/>
                <w:sz w:val="20"/>
                <w:szCs w:val="20"/>
                <w:highlight w:val="lightGray"/>
              </w:rPr>
              <w:fldChar w:fldCharType="separate"/>
            </w:r>
            <w:r w:rsidR="00CD6283">
              <w:rPr>
                <w:rFonts w:ascii="Calibri" w:hAnsi="Calibri" w:cs="Calibri"/>
                <w:sz w:val="20"/>
                <w:szCs w:val="20"/>
                <w:highlight w:val="lightGray"/>
                <w:lang w:val="fr-FR"/>
              </w:rPr>
              <w:t>6.7.4.1.7.6</w:t>
            </w:r>
            <w:r w:rsidRPr="00E7759A">
              <w:rPr>
                <w:rFonts w:ascii="Calibri" w:hAnsi="Calibri" w:cs="Calibri"/>
                <w:sz w:val="20"/>
                <w:szCs w:val="20"/>
                <w:highlight w:val="lightGray"/>
              </w:rPr>
              <w:fldChar w:fldCharType="end"/>
            </w:r>
          </w:p>
        </w:tc>
      </w:tr>
      <w:tr w:rsidR="004403DC" w:rsidRPr="00E32CB2" w14:paraId="5201EE04" w14:textId="77777777" w:rsidTr="009D25FD">
        <w:tc>
          <w:tcPr>
            <w:tcW w:w="824" w:type="dxa"/>
            <w:vAlign w:val="center"/>
          </w:tcPr>
          <w:p w14:paraId="2F63CB83"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lang w:val="fr-FR"/>
              </w:rPr>
              <w:lastRenderedPageBreak/>
              <w:t> </w:t>
            </w:r>
          </w:p>
        </w:tc>
        <w:tc>
          <w:tcPr>
            <w:tcW w:w="1843" w:type="dxa"/>
            <w:tcBorders>
              <w:bottom w:val="single" w:sz="4" w:space="0" w:color="000000"/>
            </w:tcBorders>
            <w:vAlign w:val="center"/>
          </w:tcPr>
          <w:p w14:paraId="22832467" w14:textId="77777777" w:rsidR="004403DC" w:rsidRPr="00CB6CD3"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r w:rsidRPr="00CB6CD3">
              <w:rPr>
                <w:rFonts w:ascii="Calibri" w:hAnsi="Calibri" w:cs="Calibri"/>
                <w:b/>
                <w:i/>
                <w:sz w:val="20"/>
                <w:szCs w:val="20"/>
                <w:highlight w:val="lightGray"/>
              </w:rPr>
              <w:t>Incidents</w:t>
            </w:r>
          </w:p>
        </w:tc>
        <w:tc>
          <w:tcPr>
            <w:tcW w:w="567" w:type="dxa"/>
            <w:tcBorders>
              <w:bottom w:val="single" w:sz="4" w:space="0" w:color="000000"/>
            </w:tcBorders>
            <w:vAlign w:val="center"/>
          </w:tcPr>
          <w:p w14:paraId="1C1845A8"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297" w:type="dxa"/>
            <w:tcBorders>
              <w:bottom w:val="single" w:sz="4" w:space="0" w:color="000000"/>
            </w:tcBorders>
            <w:vAlign w:val="center"/>
          </w:tcPr>
          <w:p w14:paraId="6A350762"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boolean</w:t>
            </w:r>
            <w:proofErr w:type="spellEnd"/>
          </w:p>
        </w:tc>
        <w:tc>
          <w:tcPr>
            <w:tcW w:w="5925" w:type="dxa"/>
            <w:tcBorders>
              <w:bottom w:val="single" w:sz="4" w:space="0" w:color="000000"/>
            </w:tcBorders>
            <w:vAlign w:val="center"/>
          </w:tcPr>
          <w:p w14:paraId="0F693423" w14:textId="5B63CA55" w:rsidR="004403DC" w:rsidRPr="00CB6CD3" w:rsidRDefault="00CB6CD3" w:rsidP="00946705">
            <w:pPr>
              <w:pStyle w:val="Tablebody-"/>
              <w:autoSpaceDE w:val="0"/>
              <w:autoSpaceDN w:val="0"/>
              <w:adjustRightInd w:val="0"/>
              <w:spacing w:before="0" w:after="0"/>
              <w:jc w:val="both"/>
              <w:rPr>
                <w:rFonts w:ascii="Calibri" w:hAnsi="Calibri" w:cs="Calibri"/>
                <w:sz w:val="20"/>
                <w:szCs w:val="20"/>
                <w:lang w:val="fr-FR"/>
              </w:rPr>
            </w:pPr>
            <w:r w:rsidRPr="00CB6CD3">
              <w:rPr>
                <w:rFonts w:ascii="Calibri" w:hAnsi="Calibri" w:cs="Calibri"/>
                <w:sz w:val="20"/>
                <w:szCs w:val="20"/>
                <w:lang w:val="fr-FR"/>
              </w:rPr>
              <w:t xml:space="preserve">Inclure dans les listes de SITUATION sur le site Web mobile. La valeur par défaut est </w:t>
            </w:r>
            <w:proofErr w:type="gramStart"/>
            <w:r w:rsidRPr="00CB6CD3">
              <w:rPr>
                <w:rFonts w:ascii="Calibri" w:hAnsi="Calibri" w:cs="Calibri"/>
                <w:sz w:val="20"/>
                <w:szCs w:val="20"/>
                <w:lang w:val="fr-FR"/>
              </w:rPr>
              <w:t>'vrai'</w:t>
            </w:r>
            <w:proofErr w:type="gramEnd"/>
            <w:r w:rsidRPr="00CB6CD3">
              <w:rPr>
                <w:rFonts w:ascii="Calibri" w:hAnsi="Calibri" w:cs="Calibri"/>
                <w:sz w:val="20"/>
                <w:szCs w:val="20"/>
                <w:lang w:val="fr-FR"/>
              </w:rPr>
              <w:t>.</w:t>
            </w:r>
          </w:p>
        </w:tc>
      </w:tr>
      <w:tr w:rsidR="004403DC" w:rsidRPr="00E32CB2" w14:paraId="63447425" w14:textId="77777777" w:rsidTr="009D25FD">
        <w:tc>
          <w:tcPr>
            <w:tcW w:w="824" w:type="dxa"/>
            <w:tcBorders>
              <w:bottom w:val="single" w:sz="4" w:space="0" w:color="000000"/>
            </w:tcBorders>
            <w:vAlign w:val="center"/>
          </w:tcPr>
          <w:p w14:paraId="2F14FE59" w14:textId="77777777" w:rsidR="004403DC" w:rsidRPr="00CB6CD3" w:rsidRDefault="004403DC" w:rsidP="00946705">
            <w:pPr>
              <w:pStyle w:val="Tablebody-"/>
              <w:autoSpaceDE w:val="0"/>
              <w:autoSpaceDN w:val="0"/>
              <w:adjustRightInd w:val="0"/>
              <w:spacing w:before="0" w:after="0"/>
              <w:jc w:val="both"/>
              <w:rPr>
                <w:rFonts w:ascii="Calibri" w:hAnsi="Calibri" w:cs="Calibri"/>
                <w:sz w:val="20"/>
                <w:szCs w:val="20"/>
                <w:lang w:val="fr-FR"/>
              </w:rPr>
            </w:pPr>
            <w:r w:rsidRPr="00CB6CD3">
              <w:rPr>
                <w:rFonts w:ascii="Calibri" w:hAnsi="Calibri" w:cs="Calibri"/>
                <w:sz w:val="20"/>
                <w:szCs w:val="20"/>
                <w:lang w:val="fr-FR"/>
              </w:rPr>
              <w:t> </w:t>
            </w:r>
          </w:p>
        </w:tc>
        <w:tc>
          <w:tcPr>
            <w:tcW w:w="1843" w:type="dxa"/>
            <w:tcBorders>
              <w:bottom w:val="single" w:sz="4" w:space="0" w:color="000000"/>
            </w:tcBorders>
            <w:vAlign w:val="center"/>
          </w:tcPr>
          <w:p w14:paraId="536E6F94" w14:textId="77777777" w:rsidR="004403DC" w:rsidRPr="00CB6CD3"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HomePage</w:t>
            </w:r>
            <w:proofErr w:type="spellEnd"/>
          </w:p>
        </w:tc>
        <w:tc>
          <w:tcPr>
            <w:tcW w:w="567" w:type="dxa"/>
            <w:tcBorders>
              <w:bottom w:val="single" w:sz="4" w:space="0" w:color="000000"/>
            </w:tcBorders>
            <w:vAlign w:val="center"/>
          </w:tcPr>
          <w:p w14:paraId="4EBB5309"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297" w:type="dxa"/>
            <w:tcBorders>
              <w:bottom w:val="single" w:sz="4" w:space="0" w:color="000000"/>
            </w:tcBorders>
            <w:vAlign w:val="center"/>
          </w:tcPr>
          <w:p w14:paraId="036D6B0C"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boolean</w:t>
            </w:r>
            <w:proofErr w:type="spellEnd"/>
          </w:p>
        </w:tc>
        <w:tc>
          <w:tcPr>
            <w:tcW w:w="5925" w:type="dxa"/>
            <w:tcBorders>
              <w:bottom w:val="single" w:sz="4" w:space="0" w:color="000000"/>
            </w:tcBorders>
            <w:vAlign w:val="center"/>
          </w:tcPr>
          <w:p w14:paraId="17B0589E" w14:textId="7FD36B84" w:rsidR="004403DC" w:rsidRPr="00CB6CD3" w:rsidRDefault="00CB6CD3" w:rsidP="00946705">
            <w:pPr>
              <w:pStyle w:val="Tablebody-"/>
              <w:autoSpaceDE w:val="0"/>
              <w:autoSpaceDN w:val="0"/>
              <w:adjustRightInd w:val="0"/>
              <w:spacing w:before="0" w:after="0"/>
              <w:jc w:val="both"/>
              <w:rPr>
                <w:rFonts w:ascii="Calibri" w:hAnsi="Calibri" w:cs="Calibri"/>
                <w:sz w:val="20"/>
                <w:szCs w:val="20"/>
                <w:lang w:val="fr-FR"/>
              </w:rPr>
            </w:pPr>
            <w:r w:rsidRPr="00CB6CD3">
              <w:rPr>
                <w:rFonts w:ascii="Calibri" w:hAnsi="Calibri" w:cs="Calibri"/>
                <w:sz w:val="20"/>
                <w:szCs w:val="20"/>
                <w:lang w:val="fr-FR"/>
              </w:rPr>
              <w:t xml:space="preserve">Inclure sur la page d'accueil du site Web mobile. La valeur par défaut est </w:t>
            </w:r>
            <w:proofErr w:type="gramStart"/>
            <w:r w:rsidRPr="00CB6CD3">
              <w:rPr>
                <w:rFonts w:ascii="Calibri" w:hAnsi="Calibri" w:cs="Calibri"/>
                <w:sz w:val="20"/>
                <w:szCs w:val="20"/>
                <w:lang w:val="fr-FR"/>
              </w:rPr>
              <w:t>'faux'</w:t>
            </w:r>
            <w:proofErr w:type="gramEnd"/>
            <w:r w:rsidRPr="00CB6CD3">
              <w:rPr>
                <w:rFonts w:ascii="Calibri" w:hAnsi="Calibri" w:cs="Calibri"/>
                <w:sz w:val="20"/>
                <w:szCs w:val="20"/>
                <w:lang w:val="fr-FR"/>
              </w:rPr>
              <w:t>.</w:t>
            </w:r>
          </w:p>
        </w:tc>
      </w:tr>
    </w:tbl>
    <w:p w14:paraId="5428ABF9" w14:textId="77777777" w:rsidR="004403DC" w:rsidRDefault="004403DC" w:rsidP="004403DC">
      <w:pPr>
        <w:pStyle w:val="Titre6"/>
        <w:rPr>
          <w:rFonts w:ascii="Arial" w:hAnsi="Arial" w:cs="Arial"/>
          <w:lang w:val="fr-FR"/>
        </w:rPr>
      </w:pPr>
      <w:bookmarkStart w:id="441" w:name="_Ref66202224"/>
      <w:r w:rsidRPr="003D07B7">
        <w:rPr>
          <w:rFonts w:ascii="Arial" w:hAnsi="Arial" w:cs="Arial"/>
          <w:lang w:val="fr-FR"/>
        </w:rPr>
        <w:t>Description de la structure</w:t>
      </w:r>
      <w:r>
        <w:rPr>
          <w:rFonts w:ascii="Arial" w:hAnsi="Arial" w:cs="Arial"/>
          <w:lang w:val="fr-FR"/>
        </w:rPr>
        <w:t xml:space="preserve"> </w:t>
      </w:r>
      <w:proofErr w:type="spellStart"/>
      <w:r>
        <w:rPr>
          <w:rFonts w:ascii="Arial" w:hAnsi="Arial" w:cs="Arial"/>
          <w:lang w:val="fr-FR"/>
        </w:rPr>
        <w:t>PublishToDisplayAction</w:t>
      </w:r>
      <w:proofErr w:type="spellEnd"/>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843"/>
        <w:gridCol w:w="567"/>
        <w:gridCol w:w="1503"/>
        <w:gridCol w:w="5719"/>
      </w:tblGrid>
      <w:tr w:rsidR="004403DC" w:rsidRPr="00E32CB2" w14:paraId="2E8DDE53" w14:textId="77777777" w:rsidTr="00946705">
        <w:tc>
          <w:tcPr>
            <w:tcW w:w="3234" w:type="dxa"/>
            <w:gridSpan w:val="3"/>
            <w:tcBorders>
              <w:top w:val="single" w:sz="4" w:space="0" w:color="000000"/>
            </w:tcBorders>
            <w:vAlign w:val="center"/>
          </w:tcPr>
          <w:p w14:paraId="375A44F3" w14:textId="77777777" w:rsidR="004403DC" w:rsidRPr="00E7759A" w:rsidRDefault="004403DC" w:rsidP="00946705">
            <w:pPr>
              <w:pStyle w:val="Tableheader-"/>
              <w:autoSpaceDE w:val="0"/>
              <w:autoSpaceDN w:val="0"/>
              <w:adjustRightInd w:val="0"/>
              <w:spacing w:before="0" w:after="0"/>
              <w:jc w:val="both"/>
              <w:rPr>
                <w:rFonts w:ascii="Calibri" w:hAnsi="Calibri" w:cs="Calibri"/>
                <w:b/>
                <w:i/>
                <w:sz w:val="20"/>
                <w:szCs w:val="20"/>
              </w:rPr>
            </w:pPr>
            <w:proofErr w:type="spellStart"/>
            <w:r w:rsidRPr="00E7759A">
              <w:rPr>
                <w:rFonts w:ascii="Calibri" w:hAnsi="Calibri" w:cs="Calibri"/>
                <w:b/>
                <w:i/>
                <w:sz w:val="20"/>
                <w:szCs w:val="20"/>
              </w:rPr>
              <w:t>PublishToDisplayAction</w:t>
            </w:r>
            <w:proofErr w:type="spellEnd"/>
          </w:p>
        </w:tc>
        <w:tc>
          <w:tcPr>
            <w:tcW w:w="1503" w:type="dxa"/>
            <w:tcBorders>
              <w:top w:val="single" w:sz="4" w:space="0" w:color="000000"/>
            </w:tcBorders>
            <w:vAlign w:val="center"/>
          </w:tcPr>
          <w:p w14:paraId="1D1401C9" w14:textId="77777777" w:rsidR="004403DC" w:rsidRPr="00E7759A" w:rsidRDefault="004403DC" w:rsidP="00946705">
            <w:pPr>
              <w:pStyle w:val="Tableheader-"/>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tcBorders>
              <w:top w:val="single" w:sz="4" w:space="0" w:color="000000"/>
            </w:tcBorders>
            <w:vAlign w:val="center"/>
          </w:tcPr>
          <w:p w14:paraId="239537E4" w14:textId="77777777" w:rsidR="004403DC" w:rsidRPr="00E7759A" w:rsidRDefault="004403DC" w:rsidP="00946705">
            <w:pPr>
              <w:pStyle w:val="Tableheader-"/>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Paramètres pour diffuser sur un afficheur</w:t>
            </w:r>
          </w:p>
        </w:tc>
      </w:tr>
      <w:tr w:rsidR="004403DC" w:rsidRPr="00E32CB2" w14:paraId="3BBC54A7" w14:textId="77777777" w:rsidTr="00946705">
        <w:tc>
          <w:tcPr>
            <w:tcW w:w="824" w:type="dxa"/>
            <w:tcBorders>
              <w:bottom w:val="single" w:sz="4" w:space="0" w:color="000000"/>
            </w:tcBorders>
            <w:vAlign w:val="center"/>
          </w:tcPr>
          <w:p w14:paraId="1396EE59"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ParameterisedAction</w:t>
            </w:r>
            <w:proofErr w:type="spellEnd"/>
          </w:p>
        </w:tc>
        <w:tc>
          <w:tcPr>
            <w:tcW w:w="1843" w:type="dxa"/>
            <w:tcBorders>
              <w:bottom w:val="single" w:sz="4" w:space="0" w:color="000000"/>
            </w:tcBorders>
            <w:vAlign w:val="center"/>
          </w:tcPr>
          <w:p w14:paraId="204277CB" w14:textId="77777777" w:rsidR="004403DC" w:rsidRPr="00E7759A" w:rsidRDefault="004403DC" w:rsidP="00946705">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highlight w:val="lightGray"/>
              </w:rPr>
              <w:t>ParameterisedAction</w:t>
            </w:r>
            <w:proofErr w:type="spellEnd"/>
          </w:p>
        </w:tc>
        <w:tc>
          <w:tcPr>
            <w:tcW w:w="567" w:type="dxa"/>
            <w:tcBorders>
              <w:bottom w:val="single" w:sz="4" w:space="0" w:color="000000"/>
            </w:tcBorders>
            <w:vAlign w:val="center"/>
          </w:tcPr>
          <w:p w14:paraId="30FA67B6"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03" w:type="dxa"/>
            <w:tcBorders>
              <w:bottom w:val="single" w:sz="4" w:space="0" w:color="000000"/>
            </w:tcBorders>
            <w:vAlign w:val="center"/>
          </w:tcPr>
          <w:p w14:paraId="1169771A"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tcBorders>
              <w:bottom w:val="single" w:sz="4" w:space="0" w:color="000000"/>
            </w:tcBorders>
            <w:vAlign w:val="center"/>
          </w:tcPr>
          <w:p w14:paraId="160AECF3" w14:textId="76707D83" w:rsidR="004403DC" w:rsidRPr="00E7759A" w:rsidRDefault="00A1564E" w:rsidP="00946705">
            <w:pPr>
              <w:pStyle w:val="Tablebody-"/>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Hérité de</w:t>
            </w:r>
            <w:r w:rsidR="004403DC" w:rsidRPr="00E7759A">
              <w:rPr>
                <w:rFonts w:ascii="Calibri" w:hAnsi="Calibri" w:cs="Calibri"/>
                <w:sz w:val="20"/>
                <w:szCs w:val="20"/>
                <w:lang w:val="fr-FR"/>
              </w:rPr>
              <w:t xml:space="preserve"> </w:t>
            </w:r>
            <w:proofErr w:type="spellStart"/>
            <w:r w:rsidR="004403DC" w:rsidRPr="00E7759A">
              <w:rPr>
                <w:rFonts w:ascii="Calibri" w:hAnsi="Calibri" w:cs="Calibri"/>
                <w:b/>
                <w:i/>
                <w:sz w:val="20"/>
                <w:szCs w:val="20"/>
                <w:lang w:val="fr-FR"/>
              </w:rPr>
              <w:t>ParameterisedAction</w:t>
            </w:r>
            <w:proofErr w:type="spellEnd"/>
            <w:r w:rsidR="004403DC" w:rsidRPr="00E7759A">
              <w:rPr>
                <w:rFonts w:ascii="Calibri" w:hAnsi="Calibri" w:cs="Calibri"/>
                <w:sz w:val="20"/>
                <w:szCs w:val="20"/>
                <w:lang w:val="fr-FR"/>
              </w:rPr>
              <w:t xml:space="preserve">. </w:t>
            </w:r>
          </w:p>
          <w:p w14:paraId="3C30EB36" w14:textId="569698A3"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proofErr w:type="spellStart"/>
            <w:r w:rsidRPr="00E7759A">
              <w:rPr>
                <w:rFonts w:ascii="Calibri" w:hAnsi="Calibri" w:cs="Calibri"/>
                <w:b/>
                <w:i/>
                <w:sz w:val="20"/>
                <w:szCs w:val="20"/>
                <w:lang w:val="fr-FR"/>
              </w:rPr>
              <w:t>ParameterisedAction</w:t>
            </w:r>
            <w:proofErr w:type="spellEnd"/>
            <w:r w:rsidRPr="00E7759A">
              <w:rPr>
                <w:rFonts w:ascii="Calibri" w:hAnsi="Calibri" w:cs="Calibri"/>
                <w:sz w:val="20"/>
                <w:szCs w:val="20"/>
                <w:lang w:val="fr-FR"/>
              </w:rPr>
              <w:t xml:space="preserve"> : </w:t>
            </w:r>
            <w:r w:rsidRPr="00E7759A">
              <w:rPr>
                <w:rFonts w:ascii="Calibri" w:hAnsi="Calibri" w:cs="Calibri"/>
                <w:sz w:val="20"/>
                <w:szCs w:val="20"/>
                <w:highlight w:val="lightGray"/>
                <w:lang w:val="fr-FR"/>
              </w:rPr>
              <w:t xml:space="preserve">Utilisé pour permettre de définir un message à publier sur </w:t>
            </w:r>
            <w:proofErr w:type="spellStart"/>
            <w:r w:rsidRPr="00E7759A">
              <w:rPr>
                <w:rFonts w:ascii="Calibri" w:hAnsi="Calibri" w:cs="Calibri"/>
                <w:sz w:val="20"/>
                <w:szCs w:val="20"/>
                <w:highlight w:val="lightGray"/>
                <w:lang w:val="fr-FR"/>
              </w:rPr>
              <w:t>telephone</w:t>
            </w:r>
            <w:proofErr w:type="spellEnd"/>
            <w:r w:rsidRPr="00E7759A">
              <w:rPr>
                <w:rFonts w:ascii="Calibri" w:hAnsi="Calibri" w:cs="Calibri"/>
                <w:sz w:val="20"/>
                <w:szCs w:val="20"/>
                <w:highlight w:val="lightGray"/>
                <w:lang w:val="fr-FR"/>
              </w:rPr>
              <w:t xml:space="preserve"> portable </w:t>
            </w:r>
            <w:proofErr w:type="spellStart"/>
            <w:r w:rsidRPr="00E7759A">
              <w:rPr>
                <w:rFonts w:ascii="Calibri" w:hAnsi="Calibri" w:cs="Calibri"/>
                <w:sz w:val="20"/>
                <w:szCs w:val="20"/>
                <w:highlight w:val="lightGray"/>
                <w:lang w:val="fr-FR"/>
              </w:rPr>
              <w:t>cf</w:t>
            </w:r>
            <w:proofErr w:type="spellEnd"/>
            <w:r w:rsidRPr="00E7759A">
              <w:rPr>
                <w:rFonts w:ascii="Calibri" w:hAnsi="Calibri" w:cs="Calibri"/>
                <w:sz w:val="20"/>
                <w:szCs w:val="20"/>
                <w:highlight w:val="lightGray"/>
                <w:lang w:val="fr-FR"/>
              </w:rPr>
              <w:t xml:space="preserve"> </w:t>
            </w:r>
            <w:r w:rsidRPr="00E7759A">
              <w:rPr>
                <w:rFonts w:ascii="Calibri" w:hAnsi="Calibri" w:cs="Calibri"/>
                <w:sz w:val="20"/>
                <w:szCs w:val="20"/>
                <w:highlight w:val="lightGray"/>
              </w:rPr>
              <w:fldChar w:fldCharType="begin"/>
            </w:r>
            <w:r w:rsidRPr="00E7759A">
              <w:rPr>
                <w:rFonts w:ascii="Calibri" w:hAnsi="Calibri" w:cs="Calibri"/>
                <w:sz w:val="20"/>
                <w:szCs w:val="20"/>
                <w:highlight w:val="lightGray"/>
                <w:lang w:val="fr-FR"/>
              </w:rPr>
              <w:instrText xml:space="preserve"> REF _Ref66173946 \r \h  \* MERGEFORMAT </w:instrText>
            </w:r>
            <w:r w:rsidRPr="00E7759A">
              <w:rPr>
                <w:rFonts w:ascii="Calibri" w:hAnsi="Calibri" w:cs="Calibri"/>
                <w:sz w:val="20"/>
                <w:szCs w:val="20"/>
                <w:highlight w:val="lightGray"/>
              </w:rPr>
            </w:r>
            <w:r w:rsidRPr="00E7759A">
              <w:rPr>
                <w:rFonts w:ascii="Calibri" w:hAnsi="Calibri" w:cs="Calibri"/>
                <w:sz w:val="20"/>
                <w:szCs w:val="20"/>
                <w:highlight w:val="lightGray"/>
              </w:rPr>
              <w:fldChar w:fldCharType="separate"/>
            </w:r>
            <w:r w:rsidR="00CD6283">
              <w:rPr>
                <w:rFonts w:ascii="Calibri" w:hAnsi="Calibri" w:cs="Calibri"/>
                <w:sz w:val="20"/>
                <w:szCs w:val="20"/>
                <w:highlight w:val="lightGray"/>
                <w:lang w:val="fr-FR"/>
              </w:rPr>
              <w:t>6.7.4.1.7.6</w:t>
            </w:r>
            <w:r w:rsidRPr="00E7759A">
              <w:rPr>
                <w:rFonts w:ascii="Calibri" w:hAnsi="Calibri" w:cs="Calibri"/>
                <w:sz w:val="20"/>
                <w:szCs w:val="20"/>
                <w:highlight w:val="lightGray"/>
              </w:rPr>
              <w:fldChar w:fldCharType="end"/>
            </w:r>
          </w:p>
        </w:tc>
      </w:tr>
      <w:tr w:rsidR="004403DC" w:rsidRPr="00E32CB2" w14:paraId="77E8FC51" w14:textId="77777777" w:rsidTr="00946705">
        <w:tc>
          <w:tcPr>
            <w:tcW w:w="824" w:type="dxa"/>
            <w:vAlign w:val="center"/>
          </w:tcPr>
          <w:p w14:paraId="430862EF"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lang w:val="fr-FR"/>
              </w:rPr>
              <w:t> </w:t>
            </w:r>
          </w:p>
        </w:tc>
        <w:tc>
          <w:tcPr>
            <w:tcW w:w="1843" w:type="dxa"/>
            <w:tcBorders>
              <w:bottom w:val="single" w:sz="4" w:space="0" w:color="000000"/>
            </w:tcBorders>
            <w:vAlign w:val="center"/>
          </w:tcPr>
          <w:p w14:paraId="33C8439E" w14:textId="77777777" w:rsidR="004403DC" w:rsidRPr="00E7759A"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E7759A">
              <w:rPr>
                <w:rFonts w:ascii="Calibri" w:hAnsi="Calibri" w:cs="Calibri"/>
                <w:b/>
                <w:i/>
                <w:sz w:val="20"/>
                <w:szCs w:val="20"/>
                <w:highlight w:val="lightGray"/>
              </w:rPr>
              <w:t>OnPlace</w:t>
            </w:r>
            <w:proofErr w:type="spellEnd"/>
          </w:p>
        </w:tc>
        <w:tc>
          <w:tcPr>
            <w:tcW w:w="567" w:type="dxa"/>
            <w:tcBorders>
              <w:bottom w:val="single" w:sz="4" w:space="0" w:color="000000"/>
            </w:tcBorders>
            <w:vAlign w:val="center"/>
          </w:tcPr>
          <w:p w14:paraId="24D6C13E"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03" w:type="dxa"/>
            <w:tcBorders>
              <w:bottom w:val="single" w:sz="4" w:space="0" w:color="000000"/>
            </w:tcBorders>
            <w:vAlign w:val="center"/>
          </w:tcPr>
          <w:p w14:paraId="5DC02DE1"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boolean</w:t>
            </w:r>
            <w:proofErr w:type="spellEnd"/>
          </w:p>
        </w:tc>
        <w:tc>
          <w:tcPr>
            <w:tcW w:w="5719" w:type="dxa"/>
            <w:tcBorders>
              <w:bottom w:val="single" w:sz="4" w:space="0" w:color="000000"/>
            </w:tcBorders>
            <w:vAlign w:val="center"/>
          </w:tcPr>
          <w:p w14:paraId="30AD0015" w14:textId="4F3441E7"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 xml:space="preserve">Indique </w:t>
            </w:r>
            <w:proofErr w:type="gramStart"/>
            <w:r w:rsidRPr="00E7759A">
              <w:rPr>
                <w:rFonts w:ascii="Calibri" w:hAnsi="Calibri" w:cs="Calibri"/>
                <w:sz w:val="20"/>
                <w:szCs w:val="20"/>
                <w:highlight w:val="lightGray"/>
                <w:lang w:val="fr-FR"/>
              </w:rPr>
              <w:t>si il</w:t>
            </w:r>
            <w:proofErr w:type="gramEnd"/>
            <w:r w:rsidRPr="00E7759A">
              <w:rPr>
                <w:rFonts w:ascii="Calibri" w:hAnsi="Calibri" w:cs="Calibri"/>
                <w:sz w:val="20"/>
                <w:szCs w:val="20"/>
                <w:highlight w:val="lightGray"/>
                <w:lang w:val="fr-FR"/>
              </w:rPr>
              <w:t xml:space="preserve"> s’agit d’un afficheur Sol</w:t>
            </w:r>
            <w:r w:rsidRPr="00E7759A">
              <w:rPr>
                <w:rFonts w:ascii="Calibri" w:hAnsi="Calibri" w:cs="Calibri"/>
                <w:sz w:val="20"/>
                <w:szCs w:val="20"/>
                <w:lang w:val="fr-FR"/>
              </w:rPr>
              <w:t xml:space="preserve"> : </w:t>
            </w:r>
            <w:r w:rsidR="00A1564E">
              <w:rPr>
                <w:rFonts w:ascii="Calibri" w:hAnsi="Calibri" w:cs="Calibri"/>
                <w:sz w:val="20"/>
                <w:szCs w:val="20"/>
                <w:lang w:val="fr-FR"/>
              </w:rPr>
              <w:t xml:space="preserve">Par </w:t>
            </w:r>
            <w:proofErr w:type="spellStart"/>
            <w:r w:rsidRPr="00E7759A">
              <w:rPr>
                <w:rFonts w:ascii="Calibri" w:hAnsi="Calibri" w:cs="Calibri"/>
                <w:sz w:val="20"/>
                <w:szCs w:val="20"/>
                <w:lang w:val="fr-FR"/>
              </w:rPr>
              <w:t>Defau</w:t>
            </w:r>
            <w:r w:rsidR="00A1564E">
              <w:rPr>
                <w:rFonts w:ascii="Calibri" w:hAnsi="Calibri" w:cs="Calibri"/>
                <w:sz w:val="20"/>
                <w:szCs w:val="20"/>
                <w:lang w:val="fr-FR"/>
              </w:rPr>
              <w:t>t</w:t>
            </w:r>
            <w:proofErr w:type="spellEnd"/>
            <w:r w:rsidRPr="00E7759A">
              <w:rPr>
                <w:rFonts w:ascii="Calibri" w:hAnsi="Calibri" w:cs="Calibri"/>
                <w:sz w:val="20"/>
                <w:szCs w:val="20"/>
                <w:lang w:val="fr-FR"/>
              </w:rPr>
              <w:t xml:space="preserve"> '</w:t>
            </w:r>
            <w:proofErr w:type="spellStart"/>
            <w:r w:rsidRPr="00E7759A">
              <w:rPr>
                <w:rFonts w:ascii="Calibri" w:hAnsi="Calibri" w:cs="Calibri"/>
                <w:sz w:val="20"/>
                <w:szCs w:val="20"/>
                <w:lang w:val="fr-FR"/>
              </w:rPr>
              <w:t>true</w:t>
            </w:r>
            <w:proofErr w:type="spellEnd"/>
            <w:r w:rsidRPr="00E7759A">
              <w:rPr>
                <w:rFonts w:ascii="Calibri" w:hAnsi="Calibri" w:cs="Calibri"/>
                <w:sz w:val="20"/>
                <w:szCs w:val="20"/>
                <w:lang w:val="fr-FR"/>
              </w:rPr>
              <w:t>'.</w:t>
            </w:r>
          </w:p>
        </w:tc>
      </w:tr>
      <w:tr w:rsidR="004403DC" w:rsidRPr="00737279" w14:paraId="5915F47A" w14:textId="77777777" w:rsidTr="00946705">
        <w:tc>
          <w:tcPr>
            <w:tcW w:w="824" w:type="dxa"/>
            <w:tcBorders>
              <w:bottom w:val="single" w:sz="4" w:space="0" w:color="000000"/>
            </w:tcBorders>
            <w:vAlign w:val="center"/>
          </w:tcPr>
          <w:p w14:paraId="4024B5B3"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lang w:val="fr-FR"/>
              </w:rPr>
              <w:t> </w:t>
            </w:r>
          </w:p>
        </w:tc>
        <w:tc>
          <w:tcPr>
            <w:tcW w:w="1843" w:type="dxa"/>
            <w:tcBorders>
              <w:bottom w:val="single" w:sz="4" w:space="0" w:color="000000"/>
            </w:tcBorders>
            <w:vAlign w:val="center"/>
          </w:tcPr>
          <w:p w14:paraId="5B5B5AAF" w14:textId="77777777" w:rsidR="004403DC" w:rsidRPr="00E7759A"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r w:rsidRPr="00E7759A">
              <w:rPr>
                <w:rFonts w:ascii="Calibri" w:hAnsi="Calibri" w:cs="Calibri"/>
                <w:b/>
                <w:i/>
                <w:sz w:val="20"/>
                <w:szCs w:val="20"/>
                <w:highlight w:val="lightGray"/>
              </w:rPr>
              <w:t>Onboard</w:t>
            </w:r>
          </w:p>
        </w:tc>
        <w:tc>
          <w:tcPr>
            <w:tcW w:w="567" w:type="dxa"/>
            <w:tcBorders>
              <w:bottom w:val="single" w:sz="4" w:space="0" w:color="000000"/>
            </w:tcBorders>
            <w:vAlign w:val="center"/>
          </w:tcPr>
          <w:p w14:paraId="5AB2D06D"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03" w:type="dxa"/>
            <w:tcBorders>
              <w:bottom w:val="single" w:sz="4" w:space="0" w:color="000000"/>
            </w:tcBorders>
            <w:vAlign w:val="center"/>
          </w:tcPr>
          <w:p w14:paraId="18F2D22C"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boolean</w:t>
            </w:r>
            <w:proofErr w:type="spellEnd"/>
          </w:p>
        </w:tc>
        <w:tc>
          <w:tcPr>
            <w:tcW w:w="5719" w:type="dxa"/>
            <w:tcBorders>
              <w:bottom w:val="single" w:sz="4" w:space="0" w:color="000000"/>
            </w:tcBorders>
            <w:vAlign w:val="center"/>
          </w:tcPr>
          <w:p w14:paraId="36759D07" w14:textId="6DCE3037"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 xml:space="preserve">Indique si il s’agit d’un afficheur </w:t>
            </w:r>
            <w:proofErr w:type="gramStart"/>
            <w:r w:rsidRPr="00E7759A">
              <w:rPr>
                <w:rFonts w:ascii="Calibri" w:hAnsi="Calibri" w:cs="Calibri"/>
                <w:sz w:val="20"/>
                <w:szCs w:val="20"/>
                <w:highlight w:val="lightGray"/>
                <w:lang w:val="fr-FR"/>
              </w:rPr>
              <w:t>Embarqué</w:t>
            </w:r>
            <w:r w:rsidRPr="00E7759A">
              <w:rPr>
                <w:rFonts w:ascii="Calibri" w:hAnsi="Calibri" w:cs="Calibri"/>
                <w:sz w:val="20"/>
                <w:szCs w:val="20"/>
                <w:lang w:val="fr-FR"/>
              </w:rPr>
              <w:t xml:space="preserve"> :.</w:t>
            </w:r>
            <w:proofErr w:type="gramEnd"/>
            <w:r w:rsidRPr="00E7759A">
              <w:rPr>
                <w:rFonts w:ascii="Calibri" w:hAnsi="Calibri" w:cs="Calibri"/>
                <w:sz w:val="20"/>
                <w:szCs w:val="20"/>
                <w:lang w:val="fr-FR"/>
              </w:rPr>
              <w:t xml:space="preserve"> </w:t>
            </w:r>
            <w:r w:rsidR="00A1564E">
              <w:rPr>
                <w:rFonts w:ascii="Calibri" w:hAnsi="Calibri" w:cs="Calibri"/>
                <w:sz w:val="20"/>
                <w:szCs w:val="20"/>
                <w:lang w:val="fr-FR"/>
              </w:rPr>
              <w:t xml:space="preserve">Par </w:t>
            </w:r>
            <w:proofErr w:type="spellStart"/>
            <w:r w:rsidRPr="00E7759A">
              <w:rPr>
                <w:rFonts w:ascii="Calibri" w:hAnsi="Calibri" w:cs="Calibri"/>
                <w:sz w:val="20"/>
                <w:szCs w:val="20"/>
                <w:lang w:val="fr-FR"/>
              </w:rPr>
              <w:t>Defau</w:t>
            </w:r>
            <w:r w:rsidR="00A1564E">
              <w:rPr>
                <w:rFonts w:ascii="Calibri" w:hAnsi="Calibri" w:cs="Calibri"/>
                <w:sz w:val="20"/>
                <w:szCs w:val="20"/>
                <w:lang w:val="fr-FR"/>
              </w:rPr>
              <w:t>t</w:t>
            </w:r>
            <w:proofErr w:type="spellEnd"/>
            <w:r w:rsidRPr="00E7759A">
              <w:rPr>
                <w:rFonts w:ascii="Calibri" w:hAnsi="Calibri" w:cs="Calibri"/>
                <w:sz w:val="20"/>
                <w:szCs w:val="20"/>
                <w:lang w:val="fr-FR"/>
              </w:rPr>
              <w:t xml:space="preserve"> 'false'.</w:t>
            </w:r>
          </w:p>
        </w:tc>
      </w:tr>
    </w:tbl>
    <w:p w14:paraId="3A50CB7B" w14:textId="77777777" w:rsidR="004403DC" w:rsidRPr="00946705" w:rsidRDefault="004403DC" w:rsidP="004403DC">
      <w:pPr>
        <w:pStyle w:val="Titre6"/>
        <w:rPr>
          <w:rFonts w:ascii="Arial" w:hAnsi="Arial" w:cs="Arial"/>
          <w:i/>
          <w:szCs w:val="24"/>
          <w:lang w:val="fr-FR"/>
        </w:rPr>
      </w:pPr>
      <w:r w:rsidRPr="003D07B7">
        <w:rPr>
          <w:rFonts w:ascii="Arial" w:hAnsi="Arial" w:cs="Arial"/>
          <w:lang w:val="fr-FR"/>
        </w:rPr>
        <w:t xml:space="preserve">Description de </w:t>
      </w:r>
      <w:r w:rsidRPr="00946705">
        <w:rPr>
          <w:rFonts w:ascii="Arial" w:hAnsi="Arial" w:cs="Arial"/>
          <w:lang w:val="fr-FR"/>
        </w:rPr>
        <w:t xml:space="preserve">la structure </w:t>
      </w:r>
      <w:proofErr w:type="spellStart"/>
      <w:r w:rsidRPr="00946705">
        <w:rPr>
          <w:rFonts w:ascii="Arial" w:hAnsi="Arial" w:cs="Arial"/>
          <w:i/>
          <w:szCs w:val="24"/>
          <w:lang w:val="fr-FR"/>
        </w:rPr>
        <w:t>NotifyByEmailAction</w:t>
      </w:r>
      <w:bookmarkEnd w:id="441"/>
      <w:proofErr w:type="spellEnd"/>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36"/>
        <w:gridCol w:w="1684"/>
        <w:gridCol w:w="567"/>
        <w:gridCol w:w="1842"/>
        <w:gridCol w:w="5303"/>
      </w:tblGrid>
      <w:tr w:rsidR="004403DC" w:rsidRPr="00E32CB2" w14:paraId="443C5072" w14:textId="77777777" w:rsidTr="00946705">
        <w:tc>
          <w:tcPr>
            <w:tcW w:w="3311" w:type="dxa"/>
            <w:gridSpan w:val="4"/>
            <w:tcBorders>
              <w:top w:val="single" w:sz="4" w:space="0" w:color="000000"/>
            </w:tcBorders>
            <w:vAlign w:val="center"/>
          </w:tcPr>
          <w:p w14:paraId="489AFB62" w14:textId="77777777" w:rsidR="004403DC" w:rsidRPr="00E7759A" w:rsidRDefault="004403DC" w:rsidP="00946705">
            <w:pPr>
              <w:pStyle w:val="Tableheader-"/>
              <w:autoSpaceDE w:val="0"/>
              <w:autoSpaceDN w:val="0"/>
              <w:adjustRightInd w:val="0"/>
              <w:spacing w:before="0" w:after="0"/>
              <w:jc w:val="both"/>
              <w:rPr>
                <w:rFonts w:ascii="Calibri" w:hAnsi="Calibri" w:cs="Calibri"/>
                <w:b/>
                <w:i/>
                <w:sz w:val="20"/>
                <w:szCs w:val="20"/>
              </w:rPr>
            </w:pPr>
            <w:proofErr w:type="spellStart"/>
            <w:r w:rsidRPr="00E7759A">
              <w:rPr>
                <w:rFonts w:ascii="Calibri" w:hAnsi="Calibri" w:cs="Calibri"/>
                <w:b/>
                <w:i/>
                <w:sz w:val="20"/>
                <w:szCs w:val="20"/>
              </w:rPr>
              <w:t>NotifyByEmailAction</w:t>
            </w:r>
            <w:proofErr w:type="spellEnd"/>
          </w:p>
        </w:tc>
        <w:tc>
          <w:tcPr>
            <w:tcW w:w="1842" w:type="dxa"/>
            <w:tcBorders>
              <w:top w:val="single" w:sz="4" w:space="0" w:color="000000"/>
            </w:tcBorders>
            <w:vAlign w:val="center"/>
          </w:tcPr>
          <w:p w14:paraId="7CAAC64D" w14:textId="77777777" w:rsidR="004403DC" w:rsidRPr="00E7759A" w:rsidRDefault="004403DC" w:rsidP="00946705">
            <w:pPr>
              <w:pStyle w:val="Tableheader-"/>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303" w:type="dxa"/>
            <w:tcBorders>
              <w:top w:val="single" w:sz="4" w:space="0" w:color="000000"/>
            </w:tcBorders>
            <w:vAlign w:val="center"/>
          </w:tcPr>
          <w:p w14:paraId="3E8660CC" w14:textId="5BD59DBF" w:rsidR="004403DC" w:rsidRPr="007E145A" w:rsidRDefault="007E145A" w:rsidP="00946705">
            <w:pPr>
              <w:pStyle w:val="Tableheader-"/>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 xml:space="preserve">Paramètres pour diffuser </w:t>
            </w:r>
            <w:proofErr w:type="gramStart"/>
            <w:r w:rsidRPr="00E7759A">
              <w:rPr>
                <w:rFonts w:ascii="Calibri" w:hAnsi="Calibri" w:cs="Calibri"/>
                <w:sz w:val="20"/>
                <w:szCs w:val="20"/>
                <w:highlight w:val="lightGray"/>
                <w:lang w:val="fr-FR"/>
              </w:rPr>
              <w:t xml:space="preserve">sur </w:t>
            </w:r>
            <w:r>
              <w:rPr>
                <w:rFonts w:ascii="Calibri" w:hAnsi="Calibri" w:cs="Calibri"/>
                <w:sz w:val="20"/>
                <w:szCs w:val="20"/>
                <w:lang w:val="fr-FR"/>
              </w:rPr>
              <w:t xml:space="preserve"> le</w:t>
            </w:r>
            <w:proofErr w:type="gramEnd"/>
            <w:r>
              <w:rPr>
                <w:rFonts w:ascii="Calibri" w:hAnsi="Calibri" w:cs="Calibri"/>
                <w:sz w:val="20"/>
                <w:szCs w:val="20"/>
                <w:lang w:val="fr-FR"/>
              </w:rPr>
              <w:t xml:space="preserve"> canal </w:t>
            </w:r>
            <w:r w:rsidR="004403DC" w:rsidRPr="007E145A">
              <w:rPr>
                <w:rFonts w:ascii="Calibri" w:hAnsi="Calibri" w:cs="Calibri"/>
                <w:sz w:val="20"/>
                <w:szCs w:val="20"/>
                <w:lang w:val="fr-FR"/>
              </w:rPr>
              <w:t>Email</w:t>
            </w:r>
          </w:p>
        </w:tc>
      </w:tr>
      <w:tr w:rsidR="004403DC" w:rsidRPr="00E32CB2" w14:paraId="0A7EECBB" w14:textId="77777777" w:rsidTr="00946705">
        <w:trPr>
          <w:trHeight w:val="746"/>
        </w:trPr>
        <w:tc>
          <w:tcPr>
            <w:tcW w:w="824" w:type="dxa"/>
            <w:tcBorders>
              <w:bottom w:val="single" w:sz="4" w:space="0" w:color="000000"/>
            </w:tcBorders>
            <w:vAlign w:val="center"/>
          </w:tcPr>
          <w:p w14:paraId="58E6F330"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ParameterisedAction</w:t>
            </w:r>
            <w:proofErr w:type="spellEnd"/>
          </w:p>
        </w:tc>
        <w:tc>
          <w:tcPr>
            <w:tcW w:w="1920" w:type="dxa"/>
            <w:gridSpan w:val="2"/>
            <w:tcBorders>
              <w:bottom w:val="single" w:sz="4" w:space="0" w:color="000000"/>
            </w:tcBorders>
            <w:vAlign w:val="center"/>
          </w:tcPr>
          <w:p w14:paraId="2F0C671C" w14:textId="77777777" w:rsidR="004403DC" w:rsidRPr="00E7759A" w:rsidRDefault="004403DC" w:rsidP="00946705">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highlight w:val="lightGray"/>
              </w:rPr>
              <w:t>ParameterisedAction</w:t>
            </w:r>
            <w:proofErr w:type="spellEnd"/>
          </w:p>
        </w:tc>
        <w:tc>
          <w:tcPr>
            <w:tcW w:w="567" w:type="dxa"/>
            <w:tcBorders>
              <w:bottom w:val="single" w:sz="4" w:space="0" w:color="000000"/>
            </w:tcBorders>
            <w:vAlign w:val="center"/>
          </w:tcPr>
          <w:p w14:paraId="09DC5B84"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842" w:type="dxa"/>
            <w:tcBorders>
              <w:bottom w:val="single" w:sz="4" w:space="0" w:color="000000"/>
            </w:tcBorders>
            <w:vAlign w:val="center"/>
          </w:tcPr>
          <w:p w14:paraId="65AF8F39"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303" w:type="dxa"/>
            <w:tcBorders>
              <w:bottom w:val="single" w:sz="4" w:space="0" w:color="000000"/>
            </w:tcBorders>
            <w:vAlign w:val="center"/>
          </w:tcPr>
          <w:p w14:paraId="1B16675C" w14:textId="4068648A" w:rsidR="004403DC" w:rsidRPr="00E7759A" w:rsidRDefault="007E145A" w:rsidP="00946705">
            <w:pPr>
              <w:pStyle w:val="Tablebody-"/>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 xml:space="preserve">Hérité </w:t>
            </w:r>
            <w:proofErr w:type="gramStart"/>
            <w:r>
              <w:rPr>
                <w:rFonts w:ascii="Calibri" w:hAnsi="Calibri" w:cs="Calibri"/>
                <w:sz w:val="20"/>
                <w:szCs w:val="20"/>
                <w:lang w:val="fr-FR"/>
              </w:rPr>
              <w:t xml:space="preserve">de </w:t>
            </w:r>
            <w:r w:rsidR="004403DC" w:rsidRPr="00E7759A">
              <w:rPr>
                <w:rFonts w:ascii="Calibri" w:hAnsi="Calibri" w:cs="Calibri"/>
                <w:sz w:val="20"/>
                <w:szCs w:val="20"/>
                <w:lang w:val="fr-FR"/>
              </w:rPr>
              <w:t xml:space="preserve"> </w:t>
            </w:r>
            <w:proofErr w:type="spellStart"/>
            <w:r w:rsidR="004403DC" w:rsidRPr="00E7759A">
              <w:rPr>
                <w:rFonts w:ascii="Calibri" w:hAnsi="Calibri" w:cs="Calibri"/>
                <w:b/>
                <w:i/>
                <w:sz w:val="20"/>
                <w:szCs w:val="20"/>
                <w:lang w:val="fr-FR"/>
              </w:rPr>
              <w:t>ParameterisedAction</w:t>
            </w:r>
            <w:proofErr w:type="spellEnd"/>
            <w:proofErr w:type="gramEnd"/>
            <w:r w:rsidR="004403DC" w:rsidRPr="00E7759A">
              <w:rPr>
                <w:rFonts w:ascii="Calibri" w:hAnsi="Calibri" w:cs="Calibri"/>
                <w:sz w:val="20"/>
                <w:szCs w:val="20"/>
                <w:lang w:val="fr-FR"/>
              </w:rPr>
              <w:t xml:space="preserve">. </w:t>
            </w:r>
          </w:p>
          <w:p w14:paraId="4587EC3E" w14:textId="342158BC"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proofErr w:type="spellStart"/>
            <w:r w:rsidRPr="00E7759A">
              <w:rPr>
                <w:rFonts w:ascii="Calibri" w:hAnsi="Calibri" w:cs="Calibri"/>
                <w:b/>
                <w:i/>
                <w:sz w:val="20"/>
                <w:szCs w:val="20"/>
                <w:highlight w:val="lightGray"/>
                <w:lang w:val="fr-FR"/>
              </w:rPr>
              <w:t>ParameterisedAction</w:t>
            </w:r>
            <w:proofErr w:type="spellEnd"/>
            <w:r w:rsidRPr="00E7759A">
              <w:rPr>
                <w:rFonts w:ascii="Calibri" w:hAnsi="Calibri" w:cs="Calibri"/>
                <w:sz w:val="20"/>
                <w:szCs w:val="20"/>
                <w:highlight w:val="lightGray"/>
                <w:lang w:val="fr-FR"/>
              </w:rPr>
              <w:t xml:space="preserve"> : Utilisé pour permettre de définir un message à publier via </w:t>
            </w:r>
            <w:proofErr w:type="gramStart"/>
            <w:r w:rsidRPr="00E7759A">
              <w:rPr>
                <w:rFonts w:ascii="Calibri" w:hAnsi="Calibri" w:cs="Calibri"/>
                <w:sz w:val="20"/>
                <w:szCs w:val="20"/>
                <w:highlight w:val="lightGray"/>
                <w:lang w:val="fr-FR"/>
              </w:rPr>
              <w:t>email</w:t>
            </w:r>
            <w:proofErr w:type="gramEnd"/>
            <w:r w:rsidRPr="00E7759A">
              <w:rPr>
                <w:rFonts w:ascii="Calibri" w:hAnsi="Calibri" w:cs="Calibri"/>
                <w:sz w:val="20"/>
                <w:szCs w:val="20"/>
                <w:highlight w:val="lightGray"/>
                <w:lang w:val="fr-FR"/>
              </w:rPr>
              <w:t xml:space="preserve"> </w:t>
            </w:r>
            <w:proofErr w:type="spellStart"/>
            <w:r w:rsidRPr="00E7759A">
              <w:rPr>
                <w:rFonts w:ascii="Calibri" w:hAnsi="Calibri" w:cs="Calibri"/>
                <w:sz w:val="20"/>
                <w:szCs w:val="20"/>
                <w:highlight w:val="lightGray"/>
                <w:lang w:val="fr-FR"/>
              </w:rPr>
              <w:t>cf</w:t>
            </w:r>
            <w:proofErr w:type="spellEnd"/>
            <w:r w:rsidRPr="00E7759A">
              <w:rPr>
                <w:rFonts w:ascii="Calibri" w:hAnsi="Calibri" w:cs="Calibri"/>
                <w:sz w:val="20"/>
                <w:szCs w:val="20"/>
                <w:highlight w:val="lightGray"/>
                <w:lang w:val="fr-FR"/>
              </w:rPr>
              <w:t xml:space="preserve"> </w:t>
            </w:r>
            <w:r w:rsidRPr="00E7759A">
              <w:rPr>
                <w:rFonts w:ascii="Calibri" w:hAnsi="Calibri" w:cs="Calibri"/>
                <w:sz w:val="20"/>
                <w:szCs w:val="20"/>
                <w:highlight w:val="lightGray"/>
              </w:rPr>
              <w:fldChar w:fldCharType="begin"/>
            </w:r>
            <w:r w:rsidRPr="00E7759A">
              <w:rPr>
                <w:rFonts w:ascii="Calibri" w:hAnsi="Calibri" w:cs="Calibri"/>
                <w:sz w:val="20"/>
                <w:szCs w:val="20"/>
                <w:highlight w:val="lightGray"/>
                <w:lang w:val="fr-FR"/>
              </w:rPr>
              <w:instrText xml:space="preserve"> REF _Ref66173946 \r \h  \* MERGEFORMAT </w:instrText>
            </w:r>
            <w:r w:rsidRPr="00E7759A">
              <w:rPr>
                <w:rFonts w:ascii="Calibri" w:hAnsi="Calibri" w:cs="Calibri"/>
                <w:sz w:val="20"/>
                <w:szCs w:val="20"/>
                <w:highlight w:val="lightGray"/>
              </w:rPr>
            </w:r>
            <w:r w:rsidRPr="00E7759A">
              <w:rPr>
                <w:rFonts w:ascii="Calibri" w:hAnsi="Calibri" w:cs="Calibri"/>
                <w:sz w:val="20"/>
                <w:szCs w:val="20"/>
                <w:highlight w:val="lightGray"/>
              </w:rPr>
              <w:fldChar w:fldCharType="separate"/>
            </w:r>
            <w:r w:rsidR="00CD6283">
              <w:rPr>
                <w:rFonts w:ascii="Calibri" w:hAnsi="Calibri" w:cs="Calibri"/>
                <w:sz w:val="20"/>
                <w:szCs w:val="20"/>
                <w:highlight w:val="lightGray"/>
                <w:lang w:val="fr-FR"/>
              </w:rPr>
              <w:t>6.7.4.1.7.6</w:t>
            </w:r>
            <w:r w:rsidRPr="00E7759A">
              <w:rPr>
                <w:rFonts w:ascii="Calibri" w:hAnsi="Calibri" w:cs="Calibri"/>
                <w:sz w:val="20"/>
                <w:szCs w:val="20"/>
                <w:highlight w:val="lightGray"/>
              </w:rPr>
              <w:fldChar w:fldCharType="end"/>
            </w:r>
          </w:p>
        </w:tc>
      </w:tr>
      <w:tr w:rsidR="004403DC" w:rsidRPr="00E32CB2" w14:paraId="49335AE3" w14:textId="77777777" w:rsidTr="00946705">
        <w:tc>
          <w:tcPr>
            <w:tcW w:w="824" w:type="dxa"/>
            <w:vMerge w:val="restart"/>
            <w:vAlign w:val="center"/>
          </w:tcPr>
          <w:p w14:paraId="424C6C1E"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PushedActionStructure</w:t>
            </w:r>
            <w:proofErr w:type="spellEnd"/>
          </w:p>
        </w:tc>
        <w:tc>
          <w:tcPr>
            <w:tcW w:w="1920" w:type="dxa"/>
            <w:gridSpan w:val="2"/>
            <w:tcBorders>
              <w:bottom w:val="single" w:sz="4" w:space="0" w:color="000000"/>
            </w:tcBorders>
            <w:vAlign w:val="center"/>
          </w:tcPr>
          <w:p w14:paraId="08DC9EDB" w14:textId="77777777" w:rsidR="004403DC" w:rsidRPr="00CE3128"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E3128">
              <w:rPr>
                <w:rFonts w:ascii="Calibri" w:hAnsi="Calibri" w:cs="Calibri"/>
                <w:b/>
                <w:i/>
                <w:sz w:val="20"/>
                <w:szCs w:val="20"/>
                <w:highlight w:val="lightGray"/>
              </w:rPr>
              <w:t>BeforeNotices</w:t>
            </w:r>
            <w:proofErr w:type="spellEnd"/>
          </w:p>
        </w:tc>
        <w:tc>
          <w:tcPr>
            <w:tcW w:w="567" w:type="dxa"/>
            <w:tcBorders>
              <w:bottom w:val="single" w:sz="4" w:space="0" w:color="000000"/>
            </w:tcBorders>
            <w:vAlign w:val="center"/>
          </w:tcPr>
          <w:p w14:paraId="12C6F6E0"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842" w:type="dxa"/>
            <w:tcBorders>
              <w:bottom w:val="single" w:sz="4" w:space="0" w:color="000000"/>
            </w:tcBorders>
            <w:vAlign w:val="center"/>
          </w:tcPr>
          <w:p w14:paraId="75F9B581"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303" w:type="dxa"/>
            <w:tcBorders>
              <w:bottom w:val="single" w:sz="4" w:space="0" w:color="000000"/>
            </w:tcBorders>
            <w:vAlign w:val="center"/>
          </w:tcPr>
          <w:p w14:paraId="07B516AB" w14:textId="172CD903" w:rsidR="004403DC" w:rsidRPr="007E145A" w:rsidRDefault="007E145A" w:rsidP="00946705">
            <w:pPr>
              <w:pStyle w:val="Tablebody-"/>
              <w:autoSpaceDE w:val="0"/>
              <w:autoSpaceDN w:val="0"/>
              <w:adjustRightInd w:val="0"/>
              <w:spacing w:before="0" w:after="0"/>
              <w:jc w:val="both"/>
              <w:rPr>
                <w:rFonts w:ascii="Calibri" w:hAnsi="Calibri" w:cs="Calibri"/>
                <w:sz w:val="20"/>
                <w:szCs w:val="20"/>
                <w:lang w:val="fr-FR"/>
              </w:rPr>
            </w:pPr>
            <w:r w:rsidRPr="007E145A">
              <w:rPr>
                <w:rFonts w:ascii="Calibri" w:hAnsi="Calibri" w:cs="Calibri"/>
                <w:sz w:val="20"/>
                <w:szCs w:val="20"/>
                <w:lang w:val="fr-FR"/>
              </w:rPr>
              <w:t xml:space="preserve">Indique si un rappel doit être envoyé, </w:t>
            </w:r>
            <w:proofErr w:type="spellStart"/>
            <w:r w:rsidRPr="007E145A">
              <w:rPr>
                <w:rFonts w:ascii="Calibri" w:hAnsi="Calibri" w:cs="Calibri"/>
                <w:sz w:val="20"/>
                <w:szCs w:val="20"/>
                <w:lang w:val="fr-FR"/>
              </w:rPr>
              <w:t>cf</w:t>
            </w:r>
            <w:proofErr w:type="spellEnd"/>
            <w:r w:rsidRPr="007E145A">
              <w:rPr>
                <w:rFonts w:ascii="Calibri" w:hAnsi="Calibri" w:cs="Calibri"/>
                <w:sz w:val="20"/>
                <w:szCs w:val="20"/>
                <w:lang w:val="fr-FR"/>
              </w:rPr>
              <w:t xml:space="preserve"> lignes ci-dessous</w:t>
            </w:r>
            <w:r>
              <w:rPr>
                <w:rFonts w:ascii="Calibri" w:hAnsi="Calibri" w:cs="Calibri"/>
                <w:sz w:val="20"/>
                <w:szCs w:val="20"/>
                <w:lang w:val="fr-FR"/>
              </w:rPr>
              <w:t>.</w:t>
            </w:r>
          </w:p>
        </w:tc>
      </w:tr>
      <w:tr w:rsidR="004403DC" w:rsidRPr="00E32CB2" w14:paraId="5A6BD86C" w14:textId="77777777" w:rsidTr="00946705">
        <w:tc>
          <w:tcPr>
            <w:tcW w:w="824" w:type="dxa"/>
            <w:vMerge/>
            <w:vAlign w:val="center"/>
          </w:tcPr>
          <w:p w14:paraId="52329C37" w14:textId="77777777" w:rsidR="004403DC" w:rsidRPr="007E145A" w:rsidRDefault="004403DC" w:rsidP="00946705">
            <w:pPr>
              <w:pStyle w:val="Tablebody-"/>
              <w:spacing w:before="0" w:after="0"/>
              <w:jc w:val="both"/>
              <w:rPr>
                <w:rFonts w:ascii="Calibri" w:hAnsi="Calibri" w:cs="Calibri"/>
                <w:sz w:val="20"/>
                <w:szCs w:val="20"/>
                <w:lang w:val="fr-FR"/>
              </w:rPr>
            </w:pPr>
          </w:p>
        </w:tc>
        <w:tc>
          <w:tcPr>
            <w:tcW w:w="236" w:type="dxa"/>
            <w:tcBorders>
              <w:bottom w:val="single" w:sz="4" w:space="0" w:color="000000"/>
              <w:right w:val="single" w:sz="4" w:space="0" w:color="auto"/>
            </w:tcBorders>
            <w:vAlign w:val="center"/>
          </w:tcPr>
          <w:p w14:paraId="7A9FDD71" w14:textId="77777777" w:rsidR="004403DC" w:rsidRPr="00CE3128" w:rsidRDefault="004403DC" w:rsidP="00946705">
            <w:pPr>
              <w:pStyle w:val="Tablebody-"/>
              <w:autoSpaceDE w:val="0"/>
              <w:autoSpaceDN w:val="0"/>
              <w:adjustRightInd w:val="0"/>
              <w:spacing w:before="0" w:after="0"/>
              <w:jc w:val="both"/>
              <w:rPr>
                <w:rFonts w:ascii="Calibri" w:hAnsi="Calibri" w:cs="Calibri"/>
                <w:sz w:val="20"/>
                <w:szCs w:val="20"/>
                <w:highlight w:val="lightGray"/>
                <w:lang w:val="fr-FR"/>
              </w:rPr>
            </w:pPr>
            <w:r w:rsidRPr="00CE3128">
              <w:rPr>
                <w:rFonts w:ascii="Calibri" w:hAnsi="Calibri" w:cs="Calibri"/>
                <w:sz w:val="20"/>
                <w:szCs w:val="20"/>
                <w:highlight w:val="lightGray"/>
                <w:lang w:val="fr-FR"/>
              </w:rPr>
              <w:t> </w:t>
            </w:r>
          </w:p>
        </w:tc>
        <w:tc>
          <w:tcPr>
            <w:tcW w:w="1684" w:type="dxa"/>
            <w:tcBorders>
              <w:left w:val="single" w:sz="4" w:space="0" w:color="auto"/>
              <w:bottom w:val="single" w:sz="4" w:space="0" w:color="000000"/>
            </w:tcBorders>
            <w:vAlign w:val="center"/>
          </w:tcPr>
          <w:p w14:paraId="61FF34BB" w14:textId="77777777" w:rsidR="004403DC" w:rsidRPr="00CE3128"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r w:rsidRPr="00CE3128">
              <w:rPr>
                <w:rFonts w:ascii="Calibri" w:hAnsi="Calibri" w:cs="Calibri"/>
                <w:b/>
                <w:i/>
                <w:sz w:val="20"/>
                <w:szCs w:val="20"/>
                <w:highlight w:val="lightGray"/>
              </w:rPr>
              <w:t>Interval</w:t>
            </w:r>
          </w:p>
        </w:tc>
        <w:tc>
          <w:tcPr>
            <w:tcW w:w="567" w:type="dxa"/>
            <w:tcBorders>
              <w:bottom w:val="single" w:sz="4" w:space="0" w:color="000000"/>
            </w:tcBorders>
            <w:vAlign w:val="center"/>
          </w:tcPr>
          <w:p w14:paraId="1696CD5E"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842" w:type="dxa"/>
            <w:tcBorders>
              <w:bottom w:val="single" w:sz="4" w:space="0" w:color="000000"/>
            </w:tcBorders>
            <w:vAlign w:val="center"/>
          </w:tcPr>
          <w:p w14:paraId="3251440D"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DurationType</w:t>
            </w:r>
            <w:proofErr w:type="spellEnd"/>
          </w:p>
        </w:tc>
        <w:tc>
          <w:tcPr>
            <w:tcW w:w="5303" w:type="dxa"/>
            <w:tcBorders>
              <w:bottom w:val="single" w:sz="4" w:space="0" w:color="000000"/>
            </w:tcBorders>
            <w:vAlign w:val="center"/>
          </w:tcPr>
          <w:p w14:paraId="72AC6356" w14:textId="641A155E" w:rsidR="004403DC" w:rsidRPr="007D67B1" w:rsidRDefault="007E145A" w:rsidP="00946705">
            <w:pPr>
              <w:pStyle w:val="Tablebody-"/>
              <w:autoSpaceDE w:val="0"/>
              <w:autoSpaceDN w:val="0"/>
              <w:adjustRightInd w:val="0"/>
              <w:spacing w:before="0" w:after="0"/>
              <w:jc w:val="both"/>
              <w:rPr>
                <w:rFonts w:ascii="Calibri" w:hAnsi="Calibri" w:cs="Calibri"/>
                <w:sz w:val="20"/>
                <w:szCs w:val="20"/>
                <w:lang w:val="fr-FR"/>
              </w:rPr>
            </w:pPr>
            <w:proofErr w:type="spellStart"/>
            <w:r w:rsidRPr="007E145A">
              <w:rPr>
                <w:rFonts w:ascii="Calibri" w:hAnsi="Calibri" w:cs="Calibri"/>
                <w:sz w:val="20"/>
                <w:szCs w:val="20"/>
                <w:lang w:val="fr-FR"/>
              </w:rPr>
              <w:t>Interval</w:t>
            </w:r>
            <w:proofErr w:type="spellEnd"/>
            <w:r w:rsidRPr="007E145A">
              <w:rPr>
                <w:rFonts w:ascii="Calibri" w:hAnsi="Calibri" w:cs="Calibri"/>
                <w:sz w:val="20"/>
                <w:szCs w:val="20"/>
                <w:lang w:val="fr-FR"/>
              </w:rPr>
              <w:t xml:space="preserve"> avant la date de début auquel envoyer le rappel</w:t>
            </w:r>
            <w:r>
              <w:rPr>
                <w:rFonts w:ascii="Calibri" w:hAnsi="Calibri" w:cs="Calibri"/>
                <w:sz w:val="20"/>
                <w:szCs w:val="20"/>
                <w:lang w:val="fr-FR"/>
              </w:rPr>
              <w:t xml:space="preserve">. </w:t>
            </w:r>
          </w:p>
        </w:tc>
      </w:tr>
      <w:tr w:rsidR="004403DC" w:rsidRPr="00E32CB2" w14:paraId="027A599E" w14:textId="77777777" w:rsidTr="00946705">
        <w:tc>
          <w:tcPr>
            <w:tcW w:w="824" w:type="dxa"/>
            <w:vMerge/>
            <w:tcBorders>
              <w:bottom w:val="single" w:sz="4" w:space="0" w:color="000000"/>
            </w:tcBorders>
            <w:vAlign w:val="center"/>
          </w:tcPr>
          <w:p w14:paraId="765A7C93" w14:textId="77777777" w:rsidR="004403DC" w:rsidRPr="007D67B1" w:rsidRDefault="004403DC" w:rsidP="00946705">
            <w:pPr>
              <w:pStyle w:val="Tablebody-"/>
              <w:spacing w:before="0" w:after="0"/>
              <w:jc w:val="both"/>
              <w:rPr>
                <w:rFonts w:ascii="Calibri" w:hAnsi="Calibri" w:cs="Calibri"/>
                <w:sz w:val="20"/>
                <w:szCs w:val="20"/>
                <w:lang w:val="fr-FR"/>
              </w:rPr>
            </w:pPr>
          </w:p>
        </w:tc>
        <w:tc>
          <w:tcPr>
            <w:tcW w:w="1920" w:type="dxa"/>
            <w:gridSpan w:val="2"/>
            <w:tcBorders>
              <w:bottom w:val="single" w:sz="4" w:space="0" w:color="000000"/>
            </w:tcBorders>
            <w:vAlign w:val="center"/>
          </w:tcPr>
          <w:p w14:paraId="086A0F56" w14:textId="77777777" w:rsidR="004403DC" w:rsidRPr="00CE3128"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E3128">
              <w:rPr>
                <w:rFonts w:ascii="Calibri" w:hAnsi="Calibri" w:cs="Calibri"/>
                <w:b/>
                <w:i/>
                <w:sz w:val="20"/>
                <w:szCs w:val="20"/>
                <w:highlight w:val="lightGray"/>
              </w:rPr>
              <w:t>ClearNotice</w:t>
            </w:r>
            <w:proofErr w:type="spellEnd"/>
          </w:p>
        </w:tc>
        <w:tc>
          <w:tcPr>
            <w:tcW w:w="567" w:type="dxa"/>
            <w:tcBorders>
              <w:bottom w:val="single" w:sz="4" w:space="0" w:color="000000"/>
            </w:tcBorders>
            <w:vAlign w:val="center"/>
          </w:tcPr>
          <w:p w14:paraId="67DB1A80"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842" w:type="dxa"/>
            <w:tcBorders>
              <w:bottom w:val="single" w:sz="4" w:space="0" w:color="000000"/>
            </w:tcBorders>
            <w:vAlign w:val="center"/>
          </w:tcPr>
          <w:p w14:paraId="5B948C8C"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Boolean</w:t>
            </w:r>
          </w:p>
        </w:tc>
        <w:tc>
          <w:tcPr>
            <w:tcW w:w="5303" w:type="dxa"/>
            <w:tcBorders>
              <w:bottom w:val="single" w:sz="4" w:space="0" w:color="000000"/>
            </w:tcBorders>
            <w:vAlign w:val="center"/>
          </w:tcPr>
          <w:p w14:paraId="6CE0ADD9" w14:textId="77577D58" w:rsidR="004403DC" w:rsidRPr="00DB15A0" w:rsidRDefault="00DB15A0" w:rsidP="00946705">
            <w:pPr>
              <w:pStyle w:val="Tablebody-"/>
              <w:autoSpaceDE w:val="0"/>
              <w:autoSpaceDN w:val="0"/>
              <w:adjustRightInd w:val="0"/>
              <w:spacing w:before="0" w:after="0"/>
              <w:jc w:val="both"/>
              <w:rPr>
                <w:rFonts w:ascii="Calibri" w:hAnsi="Calibri" w:cs="Calibri"/>
                <w:sz w:val="20"/>
                <w:szCs w:val="20"/>
                <w:lang w:val="fr-FR"/>
              </w:rPr>
            </w:pPr>
            <w:r w:rsidRPr="00DB15A0">
              <w:rPr>
                <w:rFonts w:ascii="Calibri" w:hAnsi="Calibri" w:cs="Calibri"/>
                <w:sz w:val="20"/>
                <w:szCs w:val="20"/>
                <w:lang w:val="fr-FR"/>
              </w:rPr>
              <w:t>Indique si un avertissement d</w:t>
            </w:r>
            <w:r>
              <w:rPr>
                <w:rFonts w:ascii="Calibri" w:hAnsi="Calibri" w:cs="Calibri"/>
                <w:sz w:val="20"/>
                <w:szCs w:val="20"/>
                <w:lang w:val="fr-FR"/>
              </w:rPr>
              <w:t>e fin doit être envoyé</w:t>
            </w:r>
          </w:p>
        </w:tc>
      </w:tr>
      <w:tr w:rsidR="004403DC" w:rsidRPr="00E32CB2" w14:paraId="73966C68" w14:textId="77777777" w:rsidTr="00946705">
        <w:tc>
          <w:tcPr>
            <w:tcW w:w="824" w:type="dxa"/>
            <w:tcBorders>
              <w:bottom w:val="single" w:sz="4" w:space="0" w:color="000000"/>
            </w:tcBorders>
            <w:vAlign w:val="center"/>
          </w:tcPr>
          <w:p w14:paraId="2ACCB893" w14:textId="77777777" w:rsidR="004403DC" w:rsidRPr="00DB15A0" w:rsidRDefault="004403DC" w:rsidP="00946705">
            <w:pPr>
              <w:pStyle w:val="Tablebody-"/>
              <w:autoSpaceDE w:val="0"/>
              <w:autoSpaceDN w:val="0"/>
              <w:adjustRightInd w:val="0"/>
              <w:spacing w:before="0" w:after="0"/>
              <w:jc w:val="both"/>
              <w:rPr>
                <w:rFonts w:ascii="Calibri" w:hAnsi="Calibri" w:cs="Calibri"/>
                <w:sz w:val="20"/>
                <w:szCs w:val="20"/>
                <w:lang w:val="fr-FR"/>
              </w:rPr>
            </w:pPr>
            <w:r w:rsidRPr="00DB15A0">
              <w:rPr>
                <w:rFonts w:ascii="Calibri" w:hAnsi="Calibri" w:cs="Calibri"/>
                <w:sz w:val="20"/>
                <w:szCs w:val="20"/>
                <w:lang w:val="fr-FR"/>
              </w:rPr>
              <w:t> </w:t>
            </w:r>
          </w:p>
        </w:tc>
        <w:tc>
          <w:tcPr>
            <w:tcW w:w="1920" w:type="dxa"/>
            <w:gridSpan w:val="2"/>
            <w:tcBorders>
              <w:bottom w:val="single" w:sz="4" w:space="0" w:color="000000"/>
            </w:tcBorders>
            <w:vAlign w:val="center"/>
          </w:tcPr>
          <w:p w14:paraId="0AD19F66" w14:textId="77777777" w:rsidR="004403DC" w:rsidRPr="00CE3128" w:rsidRDefault="004403DC" w:rsidP="00946705">
            <w:pPr>
              <w:pStyle w:val="Tablebody-"/>
              <w:autoSpaceDE w:val="0"/>
              <w:autoSpaceDN w:val="0"/>
              <w:adjustRightInd w:val="0"/>
              <w:spacing w:before="0" w:after="0"/>
              <w:jc w:val="both"/>
              <w:rPr>
                <w:rFonts w:ascii="Calibri" w:hAnsi="Calibri" w:cs="Calibri"/>
                <w:b/>
                <w:i/>
                <w:iCs/>
                <w:sz w:val="20"/>
                <w:szCs w:val="20"/>
                <w:highlight w:val="lightGray"/>
              </w:rPr>
            </w:pPr>
            <w:r w:rsidRPr="00CE3128">
              <w:rPr>
                <w:rFonts w:ascii="Calibri" w:hAnsi="Calibri" w:cs="Calibri"/>
                <w:b/>
                <w:i/>
                <w:sz w:val="20"/>
                <w:szCs w:val="20"/>
                <w:highlight w:val="lightGray"/>
              </w:rPr>
              <w:t>email</w:t>
            </w:r>
          </w:p>
        </w:tc>
        <w:tc>
          <w:tcPr>
            <w:tcW w:w="567" w:type="dxa"/>
            <w:tcBorders>
              <w:bottom w:val="single" w:sz="4" w:space="0" w:color="000000"/>
            </w:tcBorders>
            <w:vAlign w:val="center"/>
          </w:tcPr>
          <w:p w14:paraId="26DCB4D1"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842" w:type="dxa"/>
            <w:tcBorders>
              <w:bottom w:val="single" w:sz="4" w:space="0" w:color="000000"/>
            </w:tcBorders>
            <w:vAlign w:val="center"/>
          </w:tcPr>
          <w:p w14:paraId="7C118891"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EmailAddressType</w:t>
            </w:r>
            <w:proofErr w:type="spellEnd"/>
          </w:p>
        </w:tc>
        <w:tc>
          <w:tcPr>
            <w:tcW w:w="5303" w:type="dxa"/>
            <w:tcBorders>
              <w:bottom w:val="single" w:sz="4" w:space="0" w:color="000000"/>
            </w:tcBorders>
            <w:vAlign w:val="center"/>
          </w:tcPr>
          <w:p w14:paraId="47B1304A" w14:textId="0E6D3A9C" w:rsidR="004403DC" w:rsidRPr="00DB15A0" w:rsidRDefault="00DB15A0" w:rsidP="00946705">
            <w:pPr>
              <w:pStyle w:val="Tablebody-"/>
              <w:autoSpaceDE w:val="0"/>
              <w:autoSpaceDN w:val="0"/>
              <w:adjustRightInd w:val="0"/>
              <w:spacing w:before="0" w:after="0"/>
              <w:jc w:val="both"/>
              <w:rPr>
                <w:rFonts w:ascii="Calibri" w:hAnsi="Calibri" w:cs="Calibri"/>
                <w:sz w:val="20"/>
                <w:szCs w:val="20"/>
                <w:lang w:val="fr-FR"/>
              </w:rPr>
            </w:pPr>
            <w:r w:rsidRPr="00DB15A0">
              <w:rPr>
                <w:rFonts w:ascii="Calibri" w:hAnsi="Calibri" w:cs="Calibri"/>
                <w:sz w:val="20"/>
                <w:szCs w:val="20"/>
                <w:lang w:val="fr-FR"/>
              </w:rPr>
              <w:t xml:space="preserve">Adresse </w:t>
            </w:r>
            <w:proofErr w:type="gramStart"/>
            <w:r w:rsidRPr="00DB15A0">
              <w:rPr>
                <w:rFonts w:ascii="Calibri" w:hAnsi="Calibri" w:cs="Calibri"/>
                <w:sz w:val="20"/>
                <w:szCs w:val="20"/>
                <w:lang w:val="fr-FR"/>
              </w:rPr>
              <w:t>email</w:t>
            </w:r>
            <w:proofErr w:type="gramEnd"/>
            <w:r w:rsidRPr="00DB15A0">
              <w:rPr>
                <w:rFonts w:ascii="Calibri" w:hAnsi="Calibri" w:cs="Calibri"/>
                <w:sz w:val="20"/>
                <w:szCs w:val="20"/>
                <w:lang w:val="fr-FR"/>
              </w:rPr>
              <w:t xml:space="preserve"> à laquelle l</w:t>
            </w:r>
            <w:r>
              <w:rPr>
                <w:rFonts w:ascii="Calibri" w:hAnsi="Calibri" w:cs="Calibri"/>
                <w:sz w:val="20"/>
                <w:szCs w:val="20"/>
                <w:lang w:val="fr-FR"/>
              </w:rPr>
              <w:t>e rappel doit être envoyé</w:t>
            </w:r>
          </w:p>
        </w:tc>
      </w:tr>
    </w:tbl>
    <w:p w14:paraId="6CC9D6B4" w14:textId="77777777" w:rsidR="004403DC" w:rsidRPr="005A1DFF" w:rsidRDefault="004403DC" w:rsidP="004403DC">
      <w:pPr>
        <w:pStyle w:val="Titre6"/>
        <w:rPr>
          <w:rFonts w:ascii="Arial" w:hAnsi="Arial" w:cs="Arial"/>
          <w:b w:val="0"/>
          <w:i/>
          <w:szCs w:val="24"/>
        </w:rPr>
      </w:pPr>
      <w:bookmarkStart w:id="442" w:name="_Ref66202248"/>
      <w:r w:rsidRPr="005A1DFF">
        <w:rPr>
          <w:rFonts w:ascii="Arial" w:hAnsi="Arial" w:cs="Arial"/>
          <w:lang w:val="fr-FR"/>
        </w:rPr>
        <w:t xml:space="preserve">Description de la structure </w:t>
      </w:r>
      <w:proofErr w:type="spellStart"/>
      <w:r w:rsidRPr="00946705">
        <w:rPr>
          <w:rFonts w:ascii="Arial" w:hAnsi="Arial" w:cs="Arial"/>
          <w:i/>
          <w:szCs w:val="24"/>
        </w:rPr>
        <w:t>NotifyBySmsAction</w:t>
      </w:r>
      <w:bookmarkEnd w:id="442"/>
      <w:proofErr w:type="spellEnd"/>
    </w:p>
    <w:tbl>
      <w:tblPr>
        <w:tblW w:w="104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36"/>
        <w:gridCol w:w="1567"/>
        <w:gridCol w:w="567"/>
        <w:gridCol w:w="1420"/>
        <w:gridCol w:w="5842"/>
      </w:tblGrid>
      <w:tr w:rsidR="004403DC" w:rsidRPr="00E32CB2" w14:paraId="18892C21" w14:textId="77777777" w:rsidTr="00CE3128">
        <w:tc>
          <w:tcPr>
            <w:tcW w:w="3194" w:type="dxa"/>
            <w:gridSpan w:val="4"/>
            <w:tcBorders>
              <w:top w:val="single" w:sz="4" w:space="0" w:color="000000"/>
            </w:tcBorders>
            <w:vAlign w:val="center"/>
          </w:tcPr>
          <w:p w14:paraId="163E9A39" w14:textId="77777777" w:rsidR="004403DC" w:rsidRPr="00E7759A" w:rsidRDefault="004403DC" w:rsidP="00946705">
            <w:pPr>
              <w:pStyle w:val="Tableheader-"/>
              <w:keepNext/>
              <w:autoSpaceDE w:val="0"/>
              <w:autoSpaceDN w:val="0"/>
              <w:adjustRightInd w:val="0"/>
              <w:spacing w:before="0" w:after="0"/>
              <w:jc w:val="both"/>
              <w:rPr>
                <w:rFonts w:ascii="Calibri" w:hAnsi="Calibri" w:cs="Calibri"/>
                <w:b/>
                <w:i/>
                <w:sz w:val="20"/>
                <w:szCs w:val="20"/>
              </w:rPr>
            </w:pPr>
            <w:proofErr w:type="spellStart"/>
            <w:r w:rsidRPr="00E7759A">
              <w:rPr>
                <w:rFonts w:ascii="Calibri" w:hAnsi="Calibri" w:cs="Calibri"/>
                <w:b/>
                <w:i/>
                <w:sz w:val="20"/>
                <w:szCs w:val="20"/>
              </w:rPr>
              <w:t>NotifyBySmsAction</w:t>
            </w:r>
            <w:proofErr w:type="spellEnd"/>
          </w:p>
        </w:tc>
        <w:tc>
          <w:tcPr>
            <w:tcW w:w="1420" w:type="dxa"/>
            <w:tcBorders>
              <w:top w:val="single" w:sz="4" w:space="0" w:color="000000"/>
            </w:tcBorders>
            <w:vAlign w:val="center"/>
          </w:tcPr>
          <w:p w14:paraId="7AAF46A8" w14:textId="77777777" w:rsidR="004403DC" w:rsidRPr="00E7759A" w:rsidRDefault="004403DC" w:rsidP="00946705">
            <w:pPr>
              <w:pStyle w:val="Tableheader-"/>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842" w:type="dxa"/>
            <w:tcBorders>
              <w:top w:val="single" w:sz="4" w:space="0" w:color="000000"/>
            </w:tcBorders>
            <w:vAlign w:val="center"/>
          </w:tcPr>
          <w:p w14:paraId="3136A5F3" w14:textId="4FE820DB" w:rsidR="004403DC" w:rsidRPr="00CE3128" w:rsidRDefault="00CE3128" w:rsidP="00946705">
            <w:pPr>
              <w:pStyle w:val="Tableheader-"/>
              <w:keepNext/>
              <w:autoSpaceDE w:val="0"/>
              <w:autoSpaceDN w:val="0"/>
              <w:adjustRightInd w:val="0"/>
              <w:spacing w:before="0" w:after="0"/>
              <w:jc w:val="both"/>
              <w:rPr>
                <w:rFonts w:ascii="Calibri" w:hAnsi="Calibri" w:cs="Calibri"/>
                <w:sz w:val="20"/>
                <w:szCs w:val="20"/>
                <w:lang w:val="fr-FR"/>
              </w:rPr>
            </w:pPr>
            <w:r w:rsidRPr="00CE3128">
              <w:rPr>
                <w:rFonts w:ascii="Calibri" w:hAnsi="Calibri" w:cs="Calibri"/>
                <w:sz w:val="20"/>
                <w:szCs w:val="20"/>
                <w:lang w:val="fr-FR"/>
              </w:rPr>
              <w:t>Paramètres de publication sur le canal</w:t>
            </w:r>
            <w:r w:rsidR="004403DC" w:rsidRPr="00CE3128">
              <w:rPr>
                <w:rFonts w:ascii="Calibri" w:hAnsi="Calibri" w:cs="Calibri"/>
                <w:sz w:val="20"/>
                <w:szCs w:val="20"/>
                <w:lang w:val="fr-FR"/>
              </w:rPr>
              <w:t xml:space="preserve"> SMS</w:t>
            </w:r>
          </w:p>
        </w:tc>
      </w:tr>
      <w:tr w:rsidR="004403DC" w:rsidRPr="00E32CB2" w14:paraId="623CBC18" w14:textId="77777777" w:rsidTr="00CE3128">
        <w:trPr>
          <w:trHeight w:val="667"/>
        </w:trPr>
        <w:tc>
          <w:tcPr>
            <w:tcW w:w="824" w:type="dxa"/>
            <w:tcBorders>
              <w:bottom w:val="single" w:sz="4" w:space="0" w:color="000000"/>
            </w:tcBorders>
            <w:vAlign w:val="center"/>
          </w:tcPr>
          <w:p w14:paraId="616EA116" w14:textId="77777777" w:rsidR="004403DC" w:rsidRPr="00E7759A" w:rsidRDefault="004403DC" w:rsidP="00946705">
            <w:pPr>
              <w:pStyle w:val="Tablebody-"/>
              <w:keepNext/>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ParameterisedAction</w:t>
            </w:r>
            <w:proofErr w:type="spellEnd"/>
          </w:p>
        </w:tc>
        <w:tc>
          <w:tcPr>
            <w:tcW w:w="1803" w:type="dxa"/>
            <w:gridSpan w:val="2"/>
            <w:tcBorders>
              <w:bottom w:val="single" w:sz="4" w:space="0" w:color="000000"/>
            </w:tcBorders>
            <w:vAlign w:val="center"/>
          </w:tcPr>
          <w:p w14:paraId="6C26C48C" w14:textId="77777777" w:rsidR="004403DC" w:rsidRPr="00E7759A" w:rsidRDefault="004403DC" w:rsidP="00946705">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highlight w:val="lightGray"/>
              </w:rPr>
              <w:t>ParameterisedAction</w:t>
            </w:r>
            <w:proofErr w:type="spellEnd"/>
          </w:p>
        </w:tc>
        <w:tc>
          <w:tcPr>
            <w:tcW w:w="567" w:type="dxa"/>
            <w:tcBorders>
              <w:bottom w:val="single" w:sz="4" w:space="0" w:color="000000"/>
            </w:tcBorders>
            <w:vAlign w:val="center"/>
          </w:tcPr>
          <w:p w14:paraId="264F1CDB" w14:textId="77777777" w:rsidR="004403DC" w:rsidRPr="00E7759A" w:rsidRDefault="004403DC" w:rsidP="0094670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420" w:type="dxa"/>
            <w:tcBorders>
              <w:bottom w:val="single" w:sz="4" w:space="0" w:color="000000"/>
            </w:tcBorders>
            <w:vAlign w:val="center"/>
          </w:tcPr>
          <w:p w14:paraId="4412C9E9" w14:textId="77777777" w:rsidR="004403DC" w:rsidRPr="00E7759A" w:rsidRDefault="004403DC" w:rsidP="0094670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842" w:type="dxa"/>
            <w:tcBorders>
              <w:bottom w:val="single" w:sz="4" w:space="0" w:color="000000"/>
            </w:tcBorders>
            <w:vAlign w:val="center"/>
          </w:tcPr>
          <w:p w14:paraId="1FD8CD02" w14:textId="3BBE60EE" w:rsidR="004403DC" w:rsidRPr="00E7759A" w:rsidRDefault="00CD5B6E" w:rsidP="00946705">
            <w:pPr>
              <w:pStyle w:val="Tablebody-"/>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 xml:space="preserve">Hérité </w:t>
            </w:r>
            <w:proofErr w:type="gramStart"/>
            <w:r>
              <w:rPr>
                <w:rFonts w:ascii="Calibri" w:hAnsi="Calibri" w:cs="Calibri"/>
                <w:sz w:val="20"/>
                <w:szCs w:val="20"/>
                <w:lang w:val="fr-FR"/>
              </w:rPr>
              <w:t xml:space="preserve">de </w:t>
            </w:r>
            <w:r w:rsidR="004403DC" w:rsidRPr="00E7759A">
              <w:rPr>
                <w:rFonts w:ascii="Calibri" w:hAnsi="Calibri" w:cs="Calibri"/>
                <w:sz w:val="20"/>
                <w:szCs w:val="20"/>
                <w:lang w:val="fr-FR"/>
              </w:rPr>
              <w:t xml:space="preserve"> </w:t>
            </w:r>
            <w:proofErr w:type="spellStart"/>
            <w:r w:rsidR="004403DC" w:rsidRPr="00E7759A">
              <w:rPr>
                <w:rFonts w:ascii="Calibri" w:hAnsi="Calibri" w:cs="Calibri"/>
                <w:b/>
                <w:i/>
                <w:sz w:val="20"/>
                <w:szCs w:val="20"/>
                <w:lang w:val="fr-FR"/>
              </w:rPr>
              <w:t>ParameterisedAction</w:t>
            </w:r>
            <w:proofErr w:type="spellEnd"/>
            <w:proofErr w:type="gramEnd"/>
            <w:r w:rsidR="004403DC" w:rsidRPr="00E7759A">
              <w:rPr>
                <w:rFonts w:ascii="Calibri" w:hAnsi="Calibri" w:cs="Calibri"/>
                <w:sz w:val="20"/>
                <w:szCs w:val="20"/>
                <w:lang w:val="fr-FR"/>
              </w:rPr>
              <w:t xml:space="preserve">. </w:t>
            </w:r>
          </w:p>
          <w:p w14:paraId="5B3D85A4" w14:textId="40F8596F" w:rsidR="004403DC" w:rsidRPr="00E7759A" w:rsidRDefault="004403DC" w:rsidP="00946705">
            <w:pPr>
              <w:pStyle w:val="Tablebody-"/>
              <w:autoSpaceDE w:val="0"/>
              <w:autoSpaceDN w:val="0"/>
              <w:adjustRightInd w:val="0"/>
              <w:spacing w:before="0" w:after="0"/>
              <w:jc w:val="both"/>
              <w:rPr>
                <w:rFonts w:ascii="Calibri" w:hAnsi="Calibri" w:cs="Calibri"/>
                <w:sz w:val="20"/>
                <w:szCs w:val="20"/>
                <w:lang w:val="fr-FR"/>
              </w:rPr>
            </w:pPr>
            <w:proofErr w:type="spellStart"/>
            <w:r w:rsidRPr="00E7759A">
              <w:rPr>
                <w:rFonts w:ascii="Calibri" w:hAnsi="Calibri" w:cs="Calibri"/>
                <w:b/>
                <w:i/>
                <w:sz w:val="20"/>
                <w:szCs w:val="20"/>
                <w:highlight w:val="lightGray"/>
                <w:lang w:val="fr-FR"/>
              </w:rPr>
              <w:t>ParameterisedAction</w:t>
            </w:r>
            <w:proofErr w:type="spellEnd"/>
            <w:r w:rsidRPr="00E7759A">
              <w:rPr>
                <w:rFonts w:ascii="Calibri" w:hAnsi="Calibri" w:cs="Calibri"/>
                <w:sz w:val="20"/>
                <w:szCs w:val="20"/>
                <w:highlight w:val="lightGray"/>
                <w:lang w:val="fr-FR"/>
              </w:rPr>
              <w:t xml:space="preserve"> : Utilisé pour permettre de définir un message sms </w:t>
            </w:r>
            <w:proofErr w:type="spellStart"/>
            <w:r w:rsidRPr="00E7759A">
              <w:rPr>
                <w:rFonts w:ascii="Calibri" w:hAnsi="Calibri" w:cs="Calibri"/>
                <w:sz w:val="20"/>
                <w:szCs w:val="20"/>
                <w:highlight w:val="lightGray"/>
                <w:lang w:val="fr-FR"/>
              </w:rPr>
              <w:t>cf</w:t>
            </w:r>
            <w:proofErr w:type="spellEnd"/>
            <w:r w:rsidRPr="00E7759A">
              <w:rPr>
                <w:rFonts w:ascii="Calibri" w:hAnsi="Calibri" w:cs="Calibri"/>
                <w:sz w:val="20"/>
                <w:szCs w:val="20"/>
                <w:highlight w:val="lightGray"/>
                <w:lang w:val="fr-FR"/>
              </w:rPr>
              <w:t xml:space="preserve"> </w:t>
            </w:r>
            <w:r w:rsidRPr="00E7759A">
              <w:rPr>
                <w:rFonts w:ascii="Calibri" w:hAnsi="Calibri" w:cs="Calibri"/>
                <w:sz w:val="20"/>
                <w:szCs w:val="20"/>
                <w:highlight w:val="lightGray"/>
              </w:rPr>
              <w:fldChar w:fldCharType="begin"/>
            </w:r>
            <w:r w:rsidRPr="00E7759A">
              <w:rPr>
                <w:rFonts w:ascii="Calibri" w:hAnsi="Calibri" w:cs="Calibri"/>
                <w:sz w:val="20"/>
                <w:szCs w:val="20"/>
                <w:highlight w:val="lightGray"/>
                <w:lang w:val="fr-FR"/>
              </w:rPr>
              <w:instrText xml:space="preserve"> REF _Ref66173946 \r \h  \* MERGEFORMAT </w:instrText>
            </w:r>
            <w:r w:rsidRPr="00E7759A">
              <w:rPr>
                <w:rFonts w:ascii="Calibri" w:hAnsi="Calibri" w:cs="Calibri"/>
                <w:sz w:val="20"/>
                <w:szCs w:val="20"/>
                <w:highlight w:val="lightGray"/>
              </w:rPr>
            </w:r>
            <w:r w:rsidRPr="00E7759A">
              <w:rPr>
                <w:rFonts w:ascii="Calibri" w:hAnsi="Calibri" w:cs="Calibri"/>
                <w:sz w:val="20"/>
                <w:szCs w:val="20"/>
                <w:highlight w:val="lightGray"/>
              </w:rPr>
              <w:fldChar w:fldCharType="separate"/>
            </w:r>
            <w:r w:rsidR="00CD6283">
              <w:rPr>
                <w:rFonts w:ascii="Calibri" w:hAnsi="Calibri" w:cs="Calibri"/>
                <w:sz w:val="20"/>
                <w:szCs w:val="20"/>
                <w:highlight w:val="lightGray"/>
                <w:lang w:val="fr-FR"/>
              </w:rPr>
              <w:t>6.7.4.1.7.6</w:t>
            </w:r>
            <w:r w:rsidRPr="00E7759A">
              <w:rPr>
                <w:rFonts w:ascii="Calibri" w:hAnsi="Calibri" w:cs="Calibri"/>
                <w:sz w:val="20"/>
                <w:szCs w:val="20"/>
                <w:highlight w:val="lightGray"/>
              </w:rPr>
              <w:fldChar w:fldCharType="end"/>
            </w:r>
          </w:p>
        </w:tc>
      </w:tr>
      <w:tr w:rsidR="00CE3128" w:rsidRPr="00E32CB2" w14:paraId="688C4BE8" w14:textId="77777777" w:rsidTr="00CE3128">
        <w:tc>
          <w:tcPr>
            <w:tcW w:w="824" w:type="dxa"/>
            <w:vMerge w:val="restart"/>
            <w:vAlign w:val="center"/>
          </w:tcPr>
          <w:p w14:paraId="4F08C48D" w14:textId="77777777" w:rsidR="00CE3128" w:rsidRPr="00E7759A" w:rsidRDefault="00CE3128" w:rsidP="00CE3128">
            <w:pPr>
              <w:pStyle w:val="Tablebody-"/>
              <w:keepNext/>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PushedActionStructure</w:t>
            </w:r>
            <w:proofErr w:type="spellEnd"/>
          </w:p>
        </w:tc>
        <w:tc>
          <w:tcPr>
            <w:tcW w:w="1803" w:type="dxa"/>
            <w:gridSpan w:val="2"/>
            <w:tcBorders>
              <w:bottom w:val="single" w:sz="4" w:space="0" w:color="000000"/>
            </w:tcBorders>
            <w:vAlign w:val="center"/>
          </w:tcPr>
          <w:p w14:paraId="1E693B47" w14:textId="77777777" w:rsidR="00CE3128" w:rsidRPr="00E7759A" w:rsidRDefault="00CE3128" w:rsidP="00CE3128">
            <w:pPr>
              <w:pStyle w:val="Tablebody-"/>
              <w:keepNext/>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highlight w:val="lightGray"/>
              </w:rPr>
              <w:t>BeforeNotices</w:t>
            </w:r>
            <w:proofErr w:type="spellEnd"/>
          </w:p>
        </w:tc>
        <w:tc>
          <w:tcPr>
            <w:tcW w:w="567" w:type="dxa"/>
            <w:tcBorders>
              <w:bottom w:val="single" w:sz="4" w:space="0" w:color="000000"/>
            </w:tcBorders>
            <w:vAlign w:val="center"/>
          </w:tcPr>
          <w:p w14:paraId="4613D567" w14:textId="77777777" w:rsidR="00CE3128" w:rsidRPr="00E7759A" w:rsidRDefault="00CE3128" w:rsidP="00CE3128">
            <w:pPr>
              <w:pStyle w:val="Tablebody-"/>
              <w:keepNext/>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420" w:type="dxa"/>
            <w:tcBorders>
              <w:bottom w:val="single" w:sz="4" w:space="0" w:color="000000"/>
            </w:tcBorders>
            <w:vAlign w:val="center"/>
          </w:tcPr>
          <w:p w14:paraId="01EEBC9E" w14:textId="77777777" w:rsidR="00CE3128" w:rsidRPr="00E7759A" w:rsidRDefault="00CE3128" w:rsidP="00CE3128">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842" w:type="dxa"/>
            <w:tcBorders>
              <w:bottom w:val="single" w:sz="4" w:space="0" w:color="000000"/>
            </w:tcBorders>
            <w:vAlign w:val="center"/>
          </w:tcPr>
          <w:p w14:paraId="3EC6B7F7" w14:textId="55FDB132" w:rsidR="00CE3128" w:rsidRPr="00CE3128" w:rsidRDefault="00CE3128" w:rsidP="00CE3128">
            <w:pPr>
              <w:pStyle w:val="Tablebody-"/>
              <w:keepNext/>
              <w:autoSpaceDE w:val="0"/>
              <w:autoSpaceDN w:val="0"/>
              <w:adjustRightInd w:val="0"/>
              <w:spacing w:before="0" w:after="0"/>
              <w:jc w:val="both"/>
              <w:rPr>
                <w:rFonts w:ascii="Calibri" w:hAnsi="Calibri" w:cs="Calibri"/>
                <w:sz w:val="20"/>
                <w:szCs w:val="20"/>
                <w:lang w:val="fr-FR"/>
              </w:rPr>
            </w:pPr>
            <w:r w:rsidRPr="007E145A">
              <w:rPr>
                <w:rFonts w:ascii="Calibri" w:hAnsi="Calibri" w:cs="Calibri"/>
                <w:sz w:val="20"/>
                <w:szCs w:val="20"/>
                <w:lang w:val="fr-FR"/>
              </w:rPr>
              <w:t xml:space="preserve">Indique si un rappel doit être envoyé, </w:t>
            </w:r>
            <w:proofErr w:type="spellStart"/>
            <w:r w:rsidRPr="007E145A">
              <w:rPr>
                <w:rFonts w:ascii="Calibri" w:hAnsi="Calibri" w:cs="Calibri"/>
                <w:sz w:val="20"/>
                <w:szCs w:val="20"/>
                <w:lang w:val="fr-FR"/>
              </w:rPr>
              <w:t>cf</w:t>
            </w:r>
            <w:proofErr w:type="spellEnd"/>
            <w:r w:rsidRPr="007E145A">
              <w:rPr>
                <w:rFonts w:ascii="Calibri" w:hAnsi="Calibri" w:cs="Calibri"/>
                <w:sz w:val="20"/>
                <w:szCs w:val="20"/>
                <w:lang w:val="fr-FR"/>
              </w:rPr>
              <w:t xml:space="preserve"> lignes ci-dessous</w:t>
            </w:r>
            <w:r>
              <w:rPr>
                <w:rFonts w:ascii="Calibri" w:hAnsi="Calibri" w:cs="Calibri"/>
                <w:sz w:val="20"/>
                <w:szCs w:val="20"/>
                <w:lang w:val="fr-FR"/>
              </w:rPr>
              <w:t>.</w:t>
            </w:r>
          </w:p>
        </w:tc>
      </w:tr>
      <w:tr w:rsidR="00CE3128" w:rsidRPr="00E32CB2" w14:paraId="629830AF" w14:textId="77777777" w:rsidTr="00CE3128">
        <w:tc>
          <w:tcPr>
            <w:tcW w:w="824" w:type="dxa"/>
            <w:vMerge/>
            <w:vAlign w:val="center"/>
          </w:tcPr>
          <w:p w14:paraId="6948F791" w14:textId="77777777" w:rsidR="00CE3128" w:rsidRPr="00CE3128" w:rsidRDefault="00CE3128" w:rsidP="00CE3128">
            <w:pPr>
              <w:pStyle w:val="Tablebody-"/>
              <w:keepNext/>
              <w:spacing w:before="0" w:after="0"/>
              <w:jc w:val="both"/>
              <w:rPr>
                <w:rFonts w:ascii="Calibri" w:hAnsi="Calibri" w:cs="Calibri"/>
                <w:sz w:val="20"/>
                <w:szCs w:val="20"/>
                <w:lang w:val="fr-FR"/>
              </w:rPr>
            </w:pPr>
          </w:p>
        </w:tc>
        <w:tc>
          <w:tcPr>
            <w:tcW w:w="236" w:type="dxa"/>
            <w:tcBorders>
              <w:bottom w:val="single" w:sz="4" w:space="0" w:color="000000"/>
              <w:right w:val="single" w:sz="4" w:space="0" w:color="auto"/>
            </w:tcBorders>
            <w:vAlign w:val="center"/>
          </w:tcPr>
          <w:p w14:paraId="2F4E7248" w14:textId="77777777" w:rsidR="00CE3128" w:rsidRPr="00CE3128" w:rsidRDefault="00CE3128" w:rsidP="00CE3128">
            <w:pPr>
              <w:pStyle w:val="Tablebody-"/>
              <w:keepNext/>
              <w:autoSpaceDE w:val="0"/>
              <w:autoSpaceDN w:val="0"/>
              <w:adjustRightInd w:val="0"/>
              <w:spacing w:before="0" w:after="0"/>
              <w:jc w:val="both"/>
              <w:rPr>
                <w:rFonts w:ascii="Calibri" w:hAnsi="Calibri" w:cs="Calibri"/>
                <w:sz w:val="20"/>
                <w:szCs w:val="20"/>
                <w:highlight w:val="lightGray"/>
                <w:lang w:val="fr-FR"/>
              </w:rPr>
            </w:pPr>
            <w:r w:rsidRPr="00CE3128">
              <w:rPr>
                <w:rFonts w:ascii="Calibri" w:hAnsi="Calibri" w:cs="Calibri"/>
                <w:sz w:val="20"/>
                <w:szCs w:val="20"/>
                <w:highlight w:val="lightGray"/>
                <w:lang w:val="fr-FR"/>
              </w:rPr>
              <w:t> </w:t>
            </w:r>
          </w:p>
        </w:tc>
        <w:tc>
          <w:tcPr>
            <w:tcW w:w="1567" w:type="dxa"/>
            <w:tcBorders>
              <w:left w:val="single" w:sz="4" w:space="0" w:color="auto"/>
              <w:bottom w:val="single" w:sz="4" w:space="0" w:color="000000"/>
            </w:tcBorders>
            <w:vAlign w:val="center"/>
          </w:tcPr>
          <w:p w14:paraId="6F83109D" w14:textId="77777777" w:rsidR="00CE3128" w:rsidRPr="00CE3128" w:rsidRDefault="00CE3128" w:rsidP="00CE3128">
            <w:pPr>
              <w:pStyle w:val="Tablebody-"/>
              <w:keepNext/>
              <w:autoSpaceDE w:val="0"/>
              <w:autoSpaceDN w:val="0"/>
              <w:adjustRightInd w:val="0"/>
              <w:spacing w:before="0" w:after="0"/>
              <w:jc w:val="both"/>
              <w:rPr>
                <w:rFonts w:ascii="Calibri" w:hAnsi="Calibri" w:cs="Calibri"/>
                <w:b/>
                <w:i/>
                <w:iCs/>
                <w:sz w:val="20"/>
                <w:szCs w:val="20"/>
                <w:highlight w:val="lightGray"/>
              </w:rPr>
            </w:pPr>
            <w:r w:rsidRPr="00CE3128">
              <w:rPr>
                <w:rFonts w:ascii="Calibri" w:hAnsi="Calibri" w:cs="Calibri"/>
                <w:b/>
                <w:i/>
                <w:sz w:val="20"/>
                <w:szCs w:val="20"/>
                <w:highlight w:val="lightGray"/>
              </w:rPr>
              <w:t>Interval</w:t>
            </w:r>
          </w:p>
        </w:tc>
        <w:tc>
          <w:tcPr>
            <w:tcW w:w="567" w:type="dxa"/>
            <w:tcBorders>
              <w:bottom w:val="single" w:sz="4" w:space="0" w:color="000000"/>
            </w:tcBorders>
            <w:vAlign w:val="center"/>
          </w:tcPr>
          <w:p w14:paraId="12215CC9" w14:textId="77777777" w:rsidR="00CE3128" w:rsidRPr="00E7759A" w:rsidRDefault="00CE3128" w:rsidP="00CE3128">
            <w:pPr>
              <w:pStyle w:val="Tablebody-"/>
              <w:keepNext/>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420" w:type="dxa"/>
            <w:tcBorders>
              <w:bottom w:val="single" w:sz="4" w:space="0" w:color="000000"/>
            </w:tcBorders>
            <w:vAlign w:val="center"/>
          </w:tcPr>
          <w:p w14:paraId="24F14757" w14:textId="074065BF" w:rsidR="00CE3128" w:rsidRPr="00CE3128" w:rsidRDefault="009D25FD" w:rsidP="00CE3128">
            <w:pPr>
              <w:pStyle w:val="Tablebody-"/>
              <w:keepNext/>
              <w:autoSpaceDE w:val="0"/>
              <w:autoSpaceDN w:val="0"/>
              <w:adjustRightInd w:val="0"/>
              <w:spacing w:before="0" w:after="0"/>
              <w:jc w:val="both"/>
              <w:rPr>
                <w:rFonts w:ascii="Calibri" w:hAnsi="Calibri" w:cs="Calibri"/>
                <w:i/>
                <w:iCs/>
                <w:sz w:val="20"/>
                <w:szCs w:val="20"/>
                <w:lang w:val="fr-FR"/>
              </w:rPr>
            </w:pPr>
            <w:r w:rsidRPr="00E7759A">
              <w:rPr>
                <w:rFonts w:ascii="Calibri" w:hAnsi="Calibri" w:cs="Calibri"/>
                <w:i/>
                <w:sz w:val="20"/>
                <w:szCs w:val="20"/>
              </w:rPr>
              <w:t>→</w:t>
            </w:r>
            <w:proofErr w:type="spellStart"/>
            <w:r w:rsidRPr="00E7759A">
              <w:rPr>
                <w:rFonts w:ascii="Calibri" w:hAnsi="Calibri" w:cs="Calibri"/>
                <w:i/>
                <w:sz w:val="20"/>
                <w:szCs w:val="20"/>
              </w:rPr>
              <w:t>DurationType</w:t>
            </w:r>
            <w:proofErr w:type="spellEnd"/>
          </w:p>
        </w:tc>
        <w:tc>
          <w:tcPr>
            <w:tcW w:w="5842" w:type="dxa"/>
            <w:tcBorders>
              <w:bottom w:val="single" w:sz="4" w:space="0" w:color="000000"/>
            </w:tcBorders>
            <w:vAlign w:val="center"/>
          </w:tcPr>
          <w:p w14:paraId="574A908C" w14:textId="47F956B2" w:rsidR="00CE3128" w:rsidRPr="009D25FD" w:rsidRDefault="009D25FD" w:rsidP="00CE3128">
            <w:pPr>
              <w:pStyle w:val="Tablebody-"/>
              <w:keepNext/>
              <w:autoSpaceDE w:val="0"/>
              <w:autoSpaceDN w:val="0"/>
              <w:adjustRightInd w:val="0"/>
              <w:spacing w:before="0" w:after="0"/>
              <w:jc w:val="both"/>
              <w:rPr>
                <w:rFonts w:ascii="Calibri" w:hAnsi="Calibri" w:cs="Calibri"/>
                <w:sz w:val="20"/>
                <w:szCs w:val="20"/>
                <w:lang w:val="fr-FR"/>
              </w:rPr>
            </w:pPr>
            <w:proofErr w:type="spellStart"/>
            <w:r w:rsidRPr="007E145A">
              <w:rPr>
                <w:rFonts w:ascii="Calibri" w:hAnsi="Calibri" w:cs="Calibri"/>
                <w:sz w:val="20"/>
                <w:szCs w:val="20"/>
                <w:lang w:val="fr-FR"/>
              </w:rPr>
              <w:t>Interval</w:t>
            </w:r>
            <w:proofErr w:type="spellEnd"/>
            <w:r w:rsidRPr="007E145A">
              <w:rPr>
                <w:rFonts w:ascii="Calibri" w:hAnsi="Calibri" w:cs="Calibri"/>
                <w:sz w:val="20"/>
                <w:szCs w:val="20"/>
                <w:lang w:val="fr-FR"/>
              </w:rPr>
              <w:t xml:space="preserve"> avant la date de début auquel envoyer le rappel</w:t>
            </w:r>
            <w:r>
              <w:rPr>
                <w:rFonts w:ascii="Calibri" w:hAnsi="Calibri" w:cs="Calibri"/>
                <w:sz w:val="20"/>
                <w:szCs w:val="20"/>
                <w:lang w:val="fr-FR"/>
              </w:rPr>
              <w:t xml:space="preserve">. </w:t>
            </w:r>
          </w:p>
        </w:tc>
      </w:tr>
      <w:tr w:rsidR="00CE3128" w:rsidRPr="00E32CB2" w14:paraId="0C772671" w14:textId="77777777" w:rsidTr="00CE3128">
        <w:tc>
          <w:tcPr>
            <w:tcW w:w="824" w:type="dxa"/>
            <w:vMerge/>
            <w:tcBorders>
              <w:bottom w:val="single" w:sz="4" w:space="0" w:color="000000"/>
            </w:tcBorders>
            <w:vAlign w:val="center"/>
          </w:tcPr>
          <w:p w14:paraId="0390A403" w14:textId="77777777" w:rsidR="00CE3128" w:rsidRPr="007D67B1" w:rsidRDefault="00CE3128" w:rsidP="00CE3128">
            <w:pPr>
              <w:pStyle w:val="Tablebody-"/>
              <w:keepNext/>
              <w:spacing w:before="0" w:after="0"/>
              <w:jc w:val="both"/>
              <w:rPr>
                <w:rFonts w:ascii="Calibri" w:hAnsi="Calibri" w:cs="Calibri"/>
                <w:sz w:val="20"/>
                <w:szCs w:val="20"/>
                <w:lang w:val="fr-FR"/>
              </w:rPr>
            </w:pPr>
          </w:p>
        </w:tc>
        <w:tc>
          <w:tcPr>
            <w:tcW w:w="1803" w:type="dxa"/>
            <w:gridSpan w:val="2"/>
            <w:tcBorders>
              <w:bottom w:val="single" w:sz="4" w:space="0" w:color="000000"/>
            </w:tcBorders>
            <w:vAlign w:val="center"/>
          </w:tcPr>
          <w:p w14:paraId="5EF0B2EC" w14:textId="77777777" w:rsidR="00CE3128" w:rsidRPr="00CE3128" w:rsidRDefault="00CE3128" w:rsidP="00CE3128">
            <w:pPr>
              <w:pStyle w:val="Tablebody-"/>
              <w:keepNext/>
              <w:autoSpaceDE w:val="0"/>
              <w:autoSpaceDN w:val="0"/>
              <w:adjustRightInd w:val="0"/>
              <w:spacing w:before="0" w:after="0"/>
              <w:jc w:val="both"/>
              <w:rPr>
                <w:rFonts w:ascii="Calibri" w:hAnsi="Calibri" w:cs="Calibri"/>
                <w:b/>
                <w:i/>
                <w:iCs/>
                <w:sz w:val="20"/>
                <w:szCs w:val="20"/>
                <w:highlight w:val="lightGray"/>
              </w:rPr>
            </w:pPr>
            <w:proofErr w:type="spellStart"/>
            <w:r w:rsidRPr="00CE3128">
              <w:rPr>
                <w:rFonts w:ascii="Calibri" w:hAnsi="Calibri" w:cs="Calibri"/>
                <w:b/>
                <w:i/>
                <w:sz w:val="20"/>
                <w:szCs w:val="20"/>
                <w:highlight w:val="lightGray"/>
              </w:rPr>
              <w:t>ClearNotice</w:t>
            </w:r>
            <w:proofErr w:type="spellEnd"/>
          </w:p>
        </w:tc>
        <w:tc>
          <w:tcPr>
            <w:tcW w:w="567" w:type="dxa"/>
            <w:tcBorders>
              <w:bottom w:val="single" w:sz="4" w:space="0" w:color="000000"/>
            </w:tcBorders>
            <w:vAlign w:val="center"/>
          </w:tcPr>
          <w:p w14:paraId="530CEB8A" w14:textId="77777777" w:rsidR="00CE3128" w:rsidRPr="00E7759A" w:rsidRDefault="00CE3128" w:rsidP="00CE3128">
            <w:pPr>
              <w:pStyle w:val="Tablebody-"/>
              <w:keepNext/>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420" w:type="dxa"/>
            <w:tcBorders>
              <w:bottom w:val="single" w:sz="4" w:space="0" w:color="000000"/>
            </w:tcBorders>
            <w:vAlign w:val="center"/>
          </w:tcPr>
          <w:p w14:paraId="31B4E4E0" w14:textId="77777777" w:rsidR="00CE3128" w:rsidRPr="00E7759A" w:rsidRDefault="00CE3128" w:rsidP="00CE3128">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Boolean</w:t>
            </w:r>
          </w:p>
        </w:tc>
        <w:tc>
          <w:tcPr>
            <w:tcW w:w="5842" w:type="dxa"/>
            <w:tcBorders>
              <w:bottom w:val="single" w:sz="4" w:space="0" w:color="000000"/>
            </w:tcBorders>
            <w:vAlign w:val="center"/>
          </w:tcPr>
          <w:p w14:paraId="03BD33C1" w14:textId="24CE3586" w:rsidR="00CE3128" w:rsidRPr="00CE3128" w:rsidRDefault="00CE3128" w:rsidP="00CE3128">
            <w:pPr>
              <w:pStyle w:val="Tablebody-"/>
              <w:keepNext/>
              <w:autoSpaceDE w:val="0"/>
              <w:autoSpaceDN w:val="0"/>
              <w:adjustRightInd w:val="0"/>
              <w:spacing w:before="0" w:after="0"/>
              <w:jc w:val="both"/>
              <w:rPr>
                <w:rFonts w:ascii="Calibri" w:hAnsi="Calibri" w:cs="Calibri"/>
                <w:sz w:val="20"/>
                <w:szCs w:val="20"/>
                <w:lang w:val="fr-FR"/>
              </w:rPr>
            </w:pPr>
            <w:r w:rsidRPr="00DB15A0">
              <w:rPr>
                <w:rFonts w:ascii="Calibri" w:hAnsi="Calibri" w:cs="Calibri"/>
                <w:sz w:val="20"/>
                <w:szCs w:val="20"/>
                <w:lang w:val="fr-FR"/>
              </w:rPr>
              <w:t>Indique si un avertissement d</w:t>
            </w:r>
            <w:r>
              <w:rPr>
                <w:rFonts w:ascii="Calibri" w:hAnsi="Calibri" w:cs="Calibri"/>
                <w:sz w:val="20"/>
                <w:szCs w:val="20"/>
                <w:lang w:val="fr-FR"/>
              </w:rPr>
              <w:t>e fin doit être envoyé</w:t>
            </w:r>
          </w:p>
        </w:tc>
      </w:tr>
      <w:tr w:rsidR="004403DC" w:rsidRPr="00E32CB2" w14:paraId="79A6D09C" w14:textId="77777777" w:rsidTr="00CE3128">
        <w:tc>
          <w:tcPr>
            <w:tcW w:w="824" w:type="dxa"/>
            <w:vAlign w:val="center"/>
          </w:tcPr>
          <w:p w14:paraId="520A80C9" w14:textId="77777777" w:rsidR="004403DC" w:rsidRPr="00CE3128" w:rsidRDefault="004403DC" w:rsidP="00946705">
            <w:pPr>
              <w:pStyle w:val="Tablebody-"/>
              <w:keepNext/>
              <w:autoSpaceDE w:val="0"/>
              <w:autoSpaceDN w:val="0"/>
              <w:adjustRightInd w:val="0"/>
              <w:spacing w:before="0" w:after="0"/>
              <w:jc w:val="both"/>
              <w:rPr>
                <w:rFonts w:ascii="Calibri" w:hAnsi="Calibri" w:cs="Calibri"/>
                <w:sz w:val="20"/>
                <w:szCs w:val="20"/>
                <w:lang w:val="fr-FR"/>
              </w:rPr>
            </w:pPr>
            <w:r w:rsidRPr="00CE3128">
              <w:rPr>
                <w:rFonts w:ascii="Calibri" w:hAnsi="Calibri" w:cs="Calibri"/>
                <w:sz w:val="20"/>
                <w:szCs w:val="20"/>
                <w:lang w:val="fr-FR"/>
              </w:rPr>
              <w:t> </w:t>
            </w:r>
          </w:p>
        </w:tc>
        <w:tc>
          <w:tcPr>
            <w:tcW w:w="1803" w:type="dxa"/>
            <w:gridSpan w:val="2"/>
            <w:tcBorders>
              <w:bottom w:val="single" w:sz="4" w:space="0" w:color="000000"/>
            </w:tcBorders>
            <w:vAlign w:val="center"/>
          </w:tcPr>
          <w:p w14:paraId="77FB80A6" w14:textId="77777777" w:rsidR="004403DC" w:rsidRPr="00CE3128" w:rsidRDefault="004403DC" w:rsidP="00946705">
            <w:pPr>
              <w:pStyle w:val="Tablebody-"/>
              <w:keepNext/>
              <w:autoSpaceDE w:val="0"/>
              <w:autoSpaceDN w:val="0"/>
              <w:adjustRightInd w:val="0"/>
              <w:spacing w:before="0" w:after="0"/>
              <w:jc w:val="both"/>
              <w:rPr>
                <w:rFonts w:ascii="Calibri" w:hAnsi="Calibri" w:cs="Calibri"/>
                <w:b/>
                <w:i/>
                <w:iCs/>
                <w:sz w:val="20"/>
                <w:szCs w:val="20"/>
                <w:highlight w:val="lightGray"/>
              </w:rPr>
            </w:pPr>
            <w:r w:rsidRPr="00CE3128">
              <w:rPr>
                <w:rFonts w:ascii="Calibri" w:hAnsi="Calibri" w:cs="Calibri"/>
                <w:b/>
                <w:i/>
                <w:sz w:val="20"/>
                <w:szCs w:val="20"/>
                <w:highlight w:val="lightGray"/>
              </w:rPr>
              <w:t>Phone</w:t>
            </w:r>
          </w:p>
        </w:tc>
        <w:tc>
          <w:tcPr>
            <w:tcW w:w="567" w:type="dxa"/>
            <w:tcBorders>
              <w:bottom w:val="single" w:sz="4" w:space="0" w:color="000000"/>
            </w:tcBorders>
            <w:vAlign w:val="center"/>
          </w:tcPr>
          <w:p w14:paraId="06835426" w14:textId="77777777" w:rsidR="004403DC" w:rsidRPr="00E7759A" w:rsidRDefault="004403DC" w:rsidP="00946705">
            <w:pPr>
              <w:pStyle w:val="Tablebody-"/>
              <w:keepNext/>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420" w:type="dxa"/>
            <w:tcBorders>
              <w:bottom w:val="single" w:sz="4" w:space="0" w:color="000000"/>
            </w:tcBorders>
            <w:vAlign w:val="center"/>
          </w:tcPr>
          <w:p w14:paraId="773FE262" w14:textId="77777777" w:rsidR="004403DC" w:rsidRPr="00E7759A" w:rsidRDefault="004403DC" w:rsidP="00946705">
            <w:pPr>
              <w:pStyle w:val="Tablebody-"/>
              <w:keepNext/>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PhoneType</w:t>
            </w:r>
            <w:proofErr w:type="spellEnd"/>
          </w:p>
        </w:tc>
        <w:tc>
          <w:tcPr>
            <w:tcW w:w="5842" w:type="dxa"/>
            <w:tcBorders>
              <w:bottom w:val="single" w:sz="4" w:space="0" w:color="000000"/>
            </w:tcBorders>
            <w:vAlign w:val="center"/>
          </w:tcPr>
          <w:p w14:paraId="68DCCCB9" w14:textId="7AB3F70D" w:rsidR="004403DC" w:rsidRPr="00CE3128" w:rsidRDefault="00CE3128" w:rsidP="00946705">
            <w:pPr>
              <w:pStyle w:val="Tablebody-"/>
              <w:keepNext/>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 xml:space="preserve">Numéro de téléphone </w:t>
            </w:r>
            <w:proofErr w:type="gramStart"/>
            <w:r>
              <w:rPr>
                <w:rFonts w:ascii="Calibri" w:hAnsi="Calibri" w:cs="Calibri"/>
                <w:sz w:val="20"/>
                <w:szCs w:val="20"/>
                <w:lang w:val="fr-FR"/>
              </w:rPr>
              <w:t xml:space="preserve">auquel </w:t>
            </w:r>
            <w:r w:rsidRPr="00DB15A0">
              <w:rPr>
                <w:rFonts w:ascii="Calibri" w:hAnsi="Calibri" w:cs="Calibri"/>
                <w:sz w:val="20"/>
                <w:szCs w:val="20"/>
                <w:lang w:val="fr-FR"/>
              </w:rPr>
              <w:t xml:space="preserve"> </w:t>
            </w:r>
            <w:r>
              <w:rPr>
                <w:rFonts w:ascii="Calibri" w:hAnsi="Calibri" w:cs="Calibri"/>
                <w:sz w:val="20"/>
                <w:szCs w:val="20"/>
                <w:lang w:val="fr-FR"/>
              </w:rPr>
              <w:t>envoyer</w:t>
            </w:r>
            <w:proofErr w:type="gramEnd"/>
            <w:r>
              <w:rPr>
                <w:rFonts w:ascii="Calibri" w:hAnsi="Calibri" w:cs="Calibri"/>
                <w:sz w:val="20"/>
                <w:szCs w:val="20"/>
                <w:lang w:val="fr-FR"/>
              </w:rPr>
              <w:t xml:space="preserve"> le rappel</w:t>
            </w:r>
          </w:p>
        </w:tc>
      </w:tr>
      <w:tr w:rsidR="004403DC" w:rsidRPr="00CE3128" w14:paraId="6E21D45A" w14:textId="77777777" w:rsidTr="00CE3128">
        <w:tc>
          <w:tcPr>
            <w:tcW w:w="824" w:type="dxa"/>
            <w:tcBorders>
              <w:bottom w:val="single" w:sz="4" w:space="0" w:color="000000"/>
            </w:tcBorders>
            <w:vAlign w:val="center"/>
          </w:tcPr>
          <w:p w14:paraId="0F9DF719" w14:textId="77777777" w:rsidR="004403DC" w:rsidRPr="00CE3128" w:rsidRDefault="004403DC" w:rsidP="00946705">
            <w:pPr>
              <w:pStyle w:val="Tablebody-"/>
              <w:keepNext/>
              <w:autoSpaceDE w:val="0"/>
              <w:autoSpaceDN w:val="0"/>
              <w:adjustRightInd w:val="0"/>
              <w:spacing w:before="0" w:after="0"/>
              <w:jc w:val="both"/>
              <w:rPr>
                <w:rFonts w:ascii="Calibri" w:hAnsi="Calibri" w:cs="Calibri"/>
                <w:sz w:val="20"/>
                <w:szCs w:val="20"/>
                <w:lang w:val="fr-FR"/>
              </w:rPr>
            </w:pPr>
            <w:r w:rsidRPr="00CE3128">
              <w:rPr>
                <w:rFonts w:ascii="Calibri" w:hAnsi="Calibri" w:cs="Calibri"/>
                <w:sz w:val="20"/>
                <w:szCs w:val="20"/>
                <w:lang w:val="fr-FR"/>
              </w:rPr>
              <w:t> </w:t>
            </w:r>
          </w:p>
        </w:tc>
        <w:tc>
          <w:tcPr>
            <w:tcW w:w="1803" w:type="dxa"/>
            <w:gridSpan w:val="2"/>
            <w:tcBorders>
              <w:bottom w:val="single" w:sz="4" w:space="0" w:color="000000"/>
            </w:tcBorders>
            <w:vAlign w:val="center"/>
          </w:tcPr>
          <w:p w14:paraId="3A1D2877" w14:textId="77777777" w:rsidR="004403DC" w:rsidRPr="00CE3128" w:rsidRDefault="004403DC" w:rsidP="00946705">
            <w:pPr>
              <w:pStyle w:val="Tablebody-"/>
              <w:keepNext/>
              <w:autoSpaceDE w:val="0"/>
              <w:autoSpaceDN w:val="0"/>
              <w:adjustRightInd w:val="0"/>
              <w:spacing w:before="0" w:after="0"/>
              <w:jc w:val="both"/>
              <w:rPr>
                <w:rFonts w:ascii="Calibri" w:hAnsi="Calibri" w:cs="Calibri"/>
                <w:b/>
                <w:i/>
                <w:iCs/>
                <w:sz w:val="20"/>
                <w:szCs w:val="20"/>
                <w:highlight w:val="lightGray"/>
              </w:rPr>
            </w:pPr>
            <w:r w:rsidRPr="00CE3128">
              <w:rPr>
                <w:rFonts w:ascii="Calibri" w:hAnsi="Calibri" w:cs="Calibri"/>
                <w:b/>
                <w:i/>
                <w:sz w:val="20"/>
                <w:szCs w:val="20"/>
                <w:highlight w:val="lightGray"/>
              </w:rPr>
              <w:t>Premium</w:t>
            </w:r>
          </w:p>
        </w:tc>
        <w:tc>
          <w:tcPr>
            <w:tcW w:w="567" w:type="dxa"/>
            <w:tcBorders>
              <w:bottom w:val="single" w:sz="4" w:space="0" w:color="000000"/>
            </w:tcBorders>
            <w:vAlign w:val="center"/>
          </w:tcPr>
          <w:p w14:paraId="0BA6216B" w14:textId="77777777" w:rsidR="004403DC" w:rsidRPr="00E7759A" w:rsidRDefault="004403DC" w:rsidP="00946705">
            <w:pPr>
              <w:pStyle w:val="Tablebody-"/>
              <w:keepNext/>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420" w:type="dxa"/>
            <w:tcBorders>
              <w:bottom w:val="single" w:sz="4" w:space="0" w:color="000000"/>
            </w:tcBorders>
            <w:vAlign w:val="center"/>
          </w:tcPr>
          <w:p w14:paraId="7F5CC495" w14:textId="77777777" w:rsidR="004403DC" w:rsidRPr="00E7759A" w:rsidRDefault="004403DC" w:rsidP="00946705">
            <w:pPr>
              <w:pStyle w:val="Tablebody-"/>
              <w:keepNext/>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boolean</w:t>
            </w:r>
            <w:proofErr w:type="spellEnd"/>
          </w:p>
        </w:tc>
        <w:tc>
          <w:tcPr>
            <w:tcW w:w="5842" w:type="dxa"/>
            <w:tcBorders>
              <w:bottom w:val="single" w:sz="4" w:space="0" w:color="000000"/>
            </w:tcBorders>
            <w:vAlign w:val="center"/>
          </w:tcPr>
          <w:p w14:paraId="133C5C63" w14:textId="77777777" w:rsidR="00CE3128" w:rsidRDefault="00CE3128" w:rsidP="00946705">
            <w:pPr>
              <w:pStyle w:val="Tablebody-"/>
              <w:keepNext/>
              <w:autoSpaceDE w:val="0"/>
              <w:autoSpaceDN w:val="0"/>
              <w:adjustRightInd w:val="0"/>
              <w:spacing w:before="0" w:after="0"/>
              <w:jc w:val="both"/>
              <w:rPr>
                <w:rFonts w:ascii="Calibri" w:hAnsi="Calibri" w:cs="Calibri"/>
                <w:sz w:val="20"/>
                <w:szCs w:val="20"/>
                <w:lang w:val="fr-FR"/>
              </w:rPr>
            </w:pPr>
            <w:r w:rsidRPr="00CE3128">
              <w:rPr>
                <w:rFonts w:ascii="Calibri" w:hAnsi="Calibri" w:cs="Calibri"/>
                <w:sz w:val="20"/>
                <w:szCs w:val="20"/>
                <w:lang w:val="fr-FR"/>
              </w:rPr>
              <w:t>Indique si le contenu est signalé comme soumis à des frais supplémentaires.</w:t>
            </w:r>
          </w:p>
          <w:p w14:paraId="24EE899B" w14:textId="0FDABA41" w:rsidR="004403DC" w:rsidRPr="00CE3128" w:rsidRDefault="00CE3128" w:rsidP="00946705">
            <w:pPr>
              <w:pStyle w:val="Tablebody-"/>
              <w:keepNext/>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Par défaut</w:t>
            </w:r>
            <w:r w:rsidR="004403DC" w:rsidRPr="00CE3128">
              <w:rPr>
                <w:rFonts w:ascii="Calibri" w:hAnsi="Calibri" w:cs="Calibri"/>
                <w:sz w:val="20"/>
                <w:szCs w:val="20"/>
                <w:lang w:val="fr-FR"/>
              </w:rPr>
              <w:t xml:space="preserve"> 'false'.</w:t>
            </w:r>
          </w:p>
        </w:tc>
      </w:tr>
    </w:tbl>
    <w:p w14:paraId="22DC60C1" w14:textId="77777777" w:rsidR="004403DC" w:rsidRDefault="004403DC" w:rsidP="004403DC">
      <w:pPr>
        <w:pStyle w:val="Titre6"/>
        <w:rPr>
          <w:lang w:val="fr-FR"/>
        </w:rPr>
      </w:pPr>
      <w:bookmarkStart w:id="443" w:name="_Ref66201940"/>
      <w:bookmarkStart w:id="444" w:name="_Ref66173946"/>
      <w:r>
        <w:rPr>
          <w:lang w:val="fr-FR"/>
        </w:rPr>
        <w:t>Description de la structure ‘Affect’</w:t>
      </w:r>
      <w:bookmarkEnd w:id="443"/>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36"/>
        <w:gridCol w:w="2000"/>
        <w:gridCol w:w="540"/>
        <w:gridCol w:w="1137"/>
        <w:gridCol w:w="5719"/>
      </w:tblGrid>
      <w:tr w:rsidR="004403DC" w:rsidRPr="00E32CB2" w14:paraId="590B8B51" w14:textId="77777777" w:rsidTr="00BA458F">
        <w:tc>
          <w:tcPr>
            <w:tcW w:w="3600" w:type="dxa"/>
            <w:gridSpan w:val="4"/>
            <w:tcBorders>
              <w:top w:val="single" w:sz="4" w:space="0" w:color="000000"/>
            </w:tcBorders>
            <w:vAlign w:val="center"/>
          </w:tcPr>
          <w:p w14:paraId="7B78A0DB" w14:textId="77777777" w:rsidR="004403DC" w:rsidRPr="00E7759A" w:rsidRDefault="004403DC" w:rsidP="005660B1">
            <w:pPr>
              <w:pStyle w:val="Tableheader-"/>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rPr>
              <w:t>AffectsScope</w:t>
            </w:r>
            <w:proofErr w:type="spellEnd"/>
          </w:p>
        </w:tc>
        <w:tc>
          <w:tcPr>
            <w:tcW w:w="1137" w:type="dxa"/>
            <w:tcBorders>
              <w:top w:val="single" w:sz="4" w:space="0" w:color="000000"/>
            </w:tcBorders>
            <w:vAlign w:val="center"/>
          </w:tcPr>
          <w:p w14:paraId="5DBFDC1B" w14:textId="77777777" w:rsidR="004403DC" w:rsidRPr="00E7759A" w:rsidRDefault="004403DC" w:rsidP="005660B1">
            <w:pPr>
              <w:pStyle w:val="Tableheader-"/>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tcBorders>
              <w:top w:val="single" w:sz="4" w:space="0" w:color="000000"/>
            </w:tcBorders>
            <w:vAlign w:val="center"/>
          </w:tcPr>
          <w:p w14:paraId="246BDD0A" w14:textId="5D7E6A80" w:rsidR="004403DC" w:rsidRPr="00CD5B6E" w:rsidRDefault="00CD5B6E" w:rsidP="005660B1">
            <w:pPr>
              <w:pStyle w:val="Tableheader-"/>
              <w:autoSpaceDE w:val="0"/>
              <w:autoSpaceDN w:val="0"/>
              <w:adjustRightInd w:val="0"/>
              <w:spacing w:before="0" w:after="0"/>
              <w:jc w:val="both"/>
              <w:rPr>
                <w:rFonts w:ascii="Calibri" w:hAnsi="Calibri" w:cs="Calibri"/>
                <w:sz w:val="20"/>
                <w:szCs w:val="20"/>
                <w:lang w:val="fr-FR"/>
              </w:rPr>
            </w:pPr>
            <w:r w:rsidRPr="00CD5B6E">
              <w:rPr>
                <w:rFonts w:ascii="Calibri" w:hAnsi="Calibri" w:cs="Calibri"/>
                <w:sz w:val="20"/>
                <w:szCs w:val="20"/>
                <w:lang w:val="fr-FR"/>
              </w:rPr>
              <w:t>Périmètre de la</w:t>
            </w:r>
            <w:r w:rsidR="004403DC" w:rsidRPr="00CD5B6E">
              <w:rPr>
                <w:rFonts w:ascii="Calibri" w:hAnsi="Calibri" w:cs="Calibri"/>
                <w:sz w:val="20"/>
                <w:szCs w:val="20"/>
                <w:lang w:val="fr-FR"/>
              </w:rPr>
              <w:t xml:space="preserve"> SITUATION </w:t>
            </w:r>
            <w:r>
              <w:rPr>
                <w:rFonts w:ascii="Calibri" w:hAnsi="Calibri" w:cs="Calibri"/>
                <w:sz w:val="20"/>
                <w:szCs w:val="20"/>
                <w:lang w:val="fr-FR"/>
              </w:rPr>
              <w:t>et de ses</w:t>
            </w:r>
            <w:r w:rsidR="004403DC" w:rsidRPr="00CD5B6E">
              <w:rPr>
                <w:rFonts w:ascii="Calibri" w:hAnsi="Calibri" w:cs="Calibri"/>
                <w:sz w:val="20"/>
                <w:szCs w:val="20"/>
                <w:lang w:val="fr-FR"/>
              </w:rPr>
              <w:t xml:space="preserve"> </w:t>
            </w:r>
            <w:proofErr w:type="spellStart"/>
            <w:r w:rsidR="004403DC" w:rsidRPr="00CD5B6E">
              <w:rPr>
                <w:rFonts w:ascii="Calibri" w:hAnsi="Calibri" w:cs="Calibri"/>
                <w:sz w:val="20"/>
                <w:szCs w:val="20"/>
                <w:lang w:val="fr-FR"/>
              </w:rPr>
              <w:t>consequence</w:t>
            </w:r>
            <w:r w:rsidR="00D71557">
              <w:rPr>
                <w:rFonts w:ascii="Calibri" w:hAnsi="Calibri" w:cs="Calibri"/>
                <w:sz w:val="20"/>
                <w:szCs w:val="20"/>
                <w:lang w:val="fr-FR"/>
              </w:rPr>
              <w:t>s</w:t>
            </w:r>
            <w:proofErr w:type="spellEnd"/>
          </w:p>
        </w:tc>
      </w:tr>
      <w:tr w:rsidR="004403DC" w:rsidRPr="00E32CB2" w14:paraId="16C94656" w14:textId="77777777" w:rsidTr="00BA458F">
        <w:tc>
          <w:tcPr>
            <w:tcW w:w="824" w:type="dxa"/>
            <w:vAlign w:val="center"/>
          </w:tcPr>
          <w:p w14:paraId="2AEC9598"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Level</w:t>
            </w:r>
          </w:p>
        </w:tc>
        <w:tc>
          <w:tcPr>
            <w:tcW w:w="2236" w:type="dxa"/>
            <w:gridSpan w:val="2"/>
            <w:vAlign w:val="center"/>
          </w:tcPr>
          <w:p w14:paraId="5133A2A9" w14:textId="77777777" w:rsidR="004403DC" w:rsidRPr="00CD5B6E" w:rsidRDefault="004403DC" w:rsidP="005660B1">
            <w:pPr>
              <w:pStyle w:val="Tablebody-"/>
              <w:autoSpaceDE w:val="0"/>
              <w:autoSpaceDN w:val="0"/>
              <w:adjustRightInd w:val="0"/>
              <w:spacing w:before="0" w:after="0"/>
              <w:jc w:val="both"/>
              <w:rPr>
                <w:rFonts w:ascii="Calibri" w:hAnsi="Calibri" w:cs="Calibri"/>
                <w:b/>
                <w:i/>
                <w:sz w:val="20"/>
                <w:szCs w:val="20"/>
                <w:highlight w:val="lightGray"/>
              </w:rPr>
            </w:pPr>
            <w:proofErr w:type="spellStart"/>
            <w:r w:rsidRPr="00CD5B6E">
              <w:rPr>
                <w:rFonts w:ascii="Calibri" w:hAnsi="Calibri" w:cs="Calibri"/>
                <w:b/>
                <w:i/>
                <w:sz w:val="20"/>
                <w:szCs w:val="20"/>
                <w:highlight w:val="lightGray"/>
              </w:rPr>
              <w:t>AreaOfInterest</w:t>
            </w:r>
            <w:proofErr w:type="spellEnd"/>
          </w:p>
        </w:tc>
        <w:tc>
          <w:tcPr>
            <w:tcW w:w="540" w:type="dxa"/>
            <w:vAlign w:val="center"/>
          </w:tcPr>
          <w:p w14:paraId="44F4214F"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37" w:type="dxa"/>
            <w:vAlign w:val="center"/>
          </w:tcPr>
          <w:p w14:paraId="64AEAD76" w14:textId="77777777" w:rsidR="004403DC" w:rsidRPr="00E7759A" w:rsidRDefault="004403DC" w:rsidP="005660B1">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enum</w:t>
            </w:r>
            <w:proofErr w:type="spellEnd"/>
          </w:p>
        </w:tc>
        <w:tc>
          <w:tcPr>
            <w:tcW w:w="5719" w:type="dxa"/>
            <w:vAlign w:val="center"/>
          </w:tcPr>
          <w:p w14:paraId="1C4178F0" w14:textId="47440F2F" w:rsidR="004403DC" w:rsidRPr="00CD5B6E" w:rsidRDefault="00CD5B6E" w:rsidP="005660B1">
            <w:pPr>
              <w:pStyle w:val="Tablebody-"/>
              <w:autoSpaceDE w:val="0"/>
              <w:autoSpaceDN w:val="0"/>
              <w:adjustRightInd w:val="0"/>
              <w:spacing w:before="0" w:after="0"/>
              <w:jc w:val="both"/>
              <w:rPr>
                <w:rFonts w:ascii="Calibri" w:hAnsi="Calibri" w:cs="Calibri"/>
                <w:sz w:val="20"/>
                <w:szCs w:val="20"/>
                <w:lang w:val="fr-FR"/>
              </w:rPr>
            </w:pPr>
            <w:r w:rsidRPr="00CD5B6E">
              <w:rPr>
                <w:rFonts w:ascii="Calibri" w:hAnsi="Calibri" w:cs="Calibri"/>
                <w:sz w:val="20"/>
                <w:szCs w:val="20"/>
                <w:lang w:val="fr-FR"/>
              </w:rPr>
              <w:t>Périmètre géographique Haut niveau</w:t>
            </w:r>
            <w:r w:rsidR="004403DC" w:rsidRPr="00CD5B6E">
              <w:rPr>
                <w:rFonts w:ascii="Calibri" w:hAnsi="Calibri" w:cs="Calibri"/>
                <w:sz w:val="20"/>
                <w:szCs w:val="20"/>
                <w:lang w:val="fr-FR"/>
              </w:rPr>
              <w:t xml:space="preserve"> – TOPOGRAPHIC PLACE REF</w:t>
            </w:r>
          </w:p>
        </w:tc>
      </w:tr>
      <w:tr w:rsidR="004403DC" w:rsidRPr="00E7759A" w14:paraId="0335DC4F" w14:textId="77777777" w:rsidTr="00BA458F">
        <w:tc>
          <w:tcPr>
            <w:tcW w:w="824" w:type="dxa"/>
            <w:vMerge w:val="restart"/>
            <w:vAlign w:val="center"/>
          </w:tcPr>
          <w:p w14:paraId="429C1F18"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Operators</w:t>
            </w:r>
          </w:p>
        </w:tc>
        <w:tc>
          <w:tcPr>
            <w:tcW w:w="2236" w:type="dxa"/>
            <w:gridSpan w:val="2"/>
            <w:vAlign w:val="center"/>
          </w:tcPr>
          <w:p w14:paraId="7A61AAFD" w14:textId="77777777" w:rsidR="004403DC" w:rsidRPr="00CD5B6E"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r w:rsidRPr="00CD5B6E">
              <w:rPr>
                <w:rFonts w:ascii="Calibri" w:hAnsi="Calibri" w:cs="Calibri"/>
                <w:b/>
                <w:i/>
                <w:sz w:val="20"/>
                <w:szCs w:val="20"/>
                <w:highlight w:val="lightGray"/>
              </w:rPr>
              <w:t>Operators</w:t>
            </w:r>
          </w:p>
        </w:tc>
        <w:tc>
          <w:tcPr>
            <w:tcW w:w="540" w:type="dxa"/>
            <w:vAlign w:val="center"/>
          </w:tcPr>
          <w:p w14:paraId="0FE9B2DC"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37" w:type="dxa"/>
            <w:vAlign w:val="center"/>
          </w:tcPr>
          <w:p w14:paraId="137F5AA5"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choice</w:t>
            </w:r>
          </w:p>
        </w:tc>
        <w:tc>
          <w:tcPr>
            <w:tcW w:w="5719" w:type="dxa"/>
            <w:vAlign w:val="center"/>
          </w:tcPr>
          <w:p w14:paraId="17C532AD" w14:textId="19006DD8" w:rsidR="004403DC" w:rsidRPr="00E7759A" w:rsidRDefault="00CD5B6E" w:rsidP="005660B1">
            <w:pPr>
              <w:pStyle w:val="Tablebody-"/>
              <w:autoSpaceDE w:val="0"/>
              <w:autoSpaceDN w:val="0"/>
              <w:adjustRightInd w:val="0"/>
              <w:spacing w:before="0" w:after="0"/>
              <w:jc w:val="both"/>
              <w:rPr>
                <w:rFonts w:ascii="Calibri" w:hAnsi="Calibri" w:cs="Calibri"/>
                <w:sz w:val="20"/>
                <w:szCs w:val="20"/>
              </w:rPr>
            </w:pPr>
            <w:proofErr w:type="spellStart"/>
            <w:r>
              <w:rPr>
                <w:rFonts w:ascii="Calibri" w:hAnsi="Calibri" w:cs="Calibri"/>
                <w:sz w:val="20"/>
                <w:szCs w:val="20"/>
              </w:rPr>
              <w:t>Périmètre</w:t>
            </w:r>
            <w:proofErr w:type="spellEnd"/>
            <w:r>
              <w:rPr>
                <w:rFonts w:ascii="Calibri" w:hAnsi="Calibri" w:cs="Calibri"/>
                <w:sz w:val="20"/>
                <w:szCs w:val="20"/>
              </w:rPr>
              <w:t xml:space="preserve"> </w:t>
            </w:r>
            <w:proofErr w:type="spellStart"/>
            <w:r>
              <w:rPr>
                <w:rFonts w:ascii="Calibri" w:hAnsi="Calibri" w:cs="Calibri"/>
                <w:sz w:val="20"/>
                <w:szCs w:val="20"/>
              </w:rPr>
              <w:t>niveau</w:t>
            </w:r>
            <w:proofErr w:type="spellEnd"/>
            <w:r>
              <w:rPr>
                <w:rFonts w:ascii="Calibri" w:hAnsi="Calibri" w:cs="Calibri"/>
                <w:sz w:val="20"/>
                <w:szCs w:val="20"/>
              </w:rPr>
              <w:t xml:space="preserve"> OPERATOR</w:t>
            </w:r>
          </w:p>
        </w:tc>
      </w:tr>
      <w:tr w:rsidR="004403DC" w:rsidRPr="00E32CB2" w14:paraId="7CDDC70A" w14:textId="77777777" w:rsidTr="00BA458F">
        <w:tc>
          <w:tcPr>
            <w:tcW w:w="824" w:type="dxa"/>
            <w:vMerge/>
            <w:vAlign w:val="center"/>
          </w:tcPr>
          <w:p w14:paraId="445184C9" w14:textId="77777777" w:rsidR="004403DC" w:rsidRPr="00E7759A" w:rsidRDefault="004403DC" w:rsidP="005660B1">
            <w:pPr>
              <w:pStyle w:val="Tablebody-"/>
              <w:spacing w:before="0" w:after="0"/>
              <w:jc w:val="both"/>
              <w:rPr>
                <w:rFonts w:ascii="Calibri" w:hAnsi="Calibri" w:cs="Calibri"/>
                <w:sz w:val="20"/>
                <w:szCs w:val="20"/>
              </w:rPr>
            </w:pPr>
          </w:p>
        </w:tc>
        <w:tc>
          <w:tcPr>
            <w:tcW w:w="236" w:type="dxa"/>
            <w:vAlign w:val="center"/>
          </w:tcPr>
          <w:p w14:paraId="065FF4CF" w14:textId="77777777" w:rsidR="004403DC" w:rsidRPr="00E7759A" w:rsidRDefault="004403DC" w:rsidP="005660B1">
            <w:pPr>
              <w:pStyle w:val="Tablebody-"/>
              <w:autoSpaceDE w:val="0"/>
              <w:autoSpaceDN w:val="0"/>
              <w:adjustRightInd w:val="0"/>
              <w:spacing w:before="0" w:after="0"/>
              <w:jc w:val="both"/>
              <w:rPr>
                <w:rFonts w:ascii="Calibri" w:hAnsi="Calibri" w:cs="Calibri"/>
                <w:b/>
                <w:i/>
                <w:sz w:val="20"/>
                <w:szCs w:val="20"/>
              </w:rPr>
            </w:pPr>
            <w:r w:rsidRPr="00E7759A">
              <w:rPr>
                <w:rFonts w:ascii="Calibri" w:hAnsi="Calibri" w:cs="Calibri"/>
                <w:b/>
                <w:i/>
                <w:sz w:val="20"/>
                <w:szCs w:val="20"/>
              </w:rPr>
              <w:t>a</w:t>
            </w:r>
          </w:p>
        </w:tc>
        <w:tc>
          <w:tcPr>
            <w:tcW w:w="2000" w:type="dxa"/>
            <w:vAlign w:val="center"/>
          </w:tcPr>
          <w:p w14:paraId="2A3F4EE4" w14:textId="77777777" w:rsidR="004403DC" w:rsidRPr="00CD5B6E"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D5B6E">
              <w:rPr>
                <w:rFonts w:ascii="Calibri" w:hAnsi="Calibri" w:cs="Calibri"/>
                <w:b/>
                <w:i/>
                <w:sz w:val="20"/>
                <w:szCs w:val="20"/>
                <w:highlight w:val="lightGray"/>
              </w:rPr>
              <w:t>AllOperators</w:t>
            </w:r>
            <w:proofErr w:type="spellEnd"/>
          </w:p>
        </w:tc>
        <w:tc>
          <w:tcPr>
            <w:tcW w:w="540" w:type="dxa"/>
            <w:vAlign w:val="center"/>
          </w:tcPr>
          <w:p w14:paraId="59C24250"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1:1</w:t>
            </w:r>
          </w:p>
        </w:tc>
        <w:tc>
          <w:tcPr>
            <w:tcW w:w="1137" w:type="dxa"/>
            <w:vAlign w:val="center"/>
          </w:tcPr>
          <w:p w14:paraId="0C76EDD4"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empty</w:t>
            </w:r>
          </w:p>
        </w:tc>
        <w:tc>
          <w:tcPr>
            <w:tcW w:w="5719" w:type="dxa"/>
            <w:vAlign w:val="center"/>
          </w:tcPr>
          <w:p w14:paraId="498E8DAB" w14:textId="62F05165" w:rsidR="004403DC" w:rsidRPr="00CD5B6E" w:rsidRDefault="00CD5B6E" w:rsidP="005660B1">
            <w:pPr>
              <w:pStyle w:val="Tablebody-"/>
              <w:autoSpaceDE w:val="0"/>
              <w:autoSpaceDN w:val="0"/>
              <w:adjustRightInd w:val="0"/>
              <w:spacing w:before="0" w:after="0"/>
              <w:jc w:val="both"/>
              <w:rPr>
                <w:rFonts w:ascii="Calibri" w:hAnsi="Calibri" w:cs="Calibri"/>
                <w:sz w:val="20"/>
                <w:szCs w:val="20"/>
                <w:lang w:val="fr-FR"/>
              </w:rPr>
            </w:pPr>
            <w:r w:rsidRPr="00CD5B6E">
              <w:rPr>
                <w:rFonts w:ascii="Calibri" w:hAnsi="Calibri" w:cs="Calibri"/>
                <w:sz w:val="20"/>
                <w:szCs w:val="20"/>
                <w:lang w:val="fr-FR"/>
              </w:rPr>
              <w:t>Tous les</w:t>
            </w:r>
            <w:r w:rsidR="004403DC" w:rsidRPr="00CD5B6E">
              <w:rPr>
                <w:rFonts w:ascii="Calibri" w:hAnsi="Calibri" w:cs="Calibri"/>
                <w:sz w:val="20"/>
                <w:szCs w:val="20"/>
                <w:lang w:val="fr-FR"/>
              </w:rPr>
              <w:t xml:space="preserve"> </w:t>
            </w:r>
            <w:proofErr w:type="spellStart"/>
            <w:r w:rsidR="004403DC" w:rsidRPr="00CD5B6E">
              <w:rPr>
                <w:rFonts w:ascii="Calibri" w:hAnsi="Calibri" w:cs="Calibri"/>
                <w:sz w:val="20"/>
                <w:szCs w:val="20"/>
                <w:lang w:val="fr-FR"/>
              </w:rPr>
              <w:t>OPERATORs</w:t>
            </w:r>
            <w:proofErr w:type="spellEnd"/>
            <w:r w:rsidR="004403DC" w:rsidRPr="00CD5B6E">
              <w:rPr>
                <w:rFonts w:ascii="Calibri" w:hAnsi="Calibri" w:cs="Calibri"/>
                <w:sz w:val="20"/>
                <w:szCs w:val="20"/>
                <w:lang w:val="fr-FR"/>
              </w:rPr>
              <w:t xml:space="preserve"> </w:t>
            </w:r>
            <w:r w:rsidRPr="00CD5B6E">
              <w:rPr>
                <w:rFonts w:ascii="Calibri" w:hAnsi="Calibri" w:cs="Calibri"/>
                <w:sz w:val="20"/>
                <w:szCs w:val="20"/>
                <w:lang w:val="fr-FR"/>
              </w:rPr>
              <w:t>sont c</w:t>
            </w:r>
            <w:r>
              <w:rPr>
                <w:rFonts w:ascii="Calibri" w:hAnsi="Calibri" w:cs="Calibri"/>
                <w:sz w:val="20"/>
                <w:szCs w:val="20"/>
                <w:lang w:val="fr-FR"/>
              </w:rPr>
              <w:t>oncernés</w:t>
            </w:r>
          </w:p>
        </w:tc>
      </w:tr>
      <w:tr w:rsidR="004403DC" w:rsidRPr="00E32CB2" w14:paraId="76D89C8C" w14:textId="77777777" w:rsidTr="00BA458F">
        <w:tc>
          <w:tcPr>
            <w:tcW w:w="824" w:type="dxa"/>
            <w:vMerge/>
            <w:vAlign w:val="center"/>
          </w:tcPr>
          <w:p w14:paraId="6329B661" w14:textId="77777777" w:rsidR="004403DC" w:rsidRPr="00CD5B6E" w:rsidRDefault="004403DC" w:rsidP="005660B1">
            <w:pPr>
              <w:pStyle w:val="Tablebody-"/>
              <w:spacing w:before="0" w:after="0"/>
              <w:jc w:val="both"/>
              <w:rPr>
                <w:rFonts w:ascii="Calibri" w:hAnsi="Calibri" w:cs="Calibri"/>
                <w:sz w:val="20"/>
                <w:szCs w:val="20"/>
                <w:lang w:val="fr-FR"/>
              </w:rPr>
            </w:pPr>
          </w:p>
        </w:tc>
        <w:tc>
          <w:tcPr>
            <w:tcW w:w="236" w:type="dxa"/>
            <w:vAlign w:val="center"/>
          </w:tcPr>
          <w:p w14:paraId="524688DE" w14:textId="77777777" w:rsidR="004403DC" w:rsidRPr="00E7759A" w:rsidRDefault="004403DC" w:rsidP="005660B1">
            <w:pPr>
              <w:pStyle w:val="Tablebody-"/>
              <w:autoSpaceDE w:val="0"/>
              <w:autoSpaceDN w:val="0"/>
              <w:adjustRightInd w:val="0"/>
              <w:spacing w:before="0" w:after="0"/>
              <w:jc w:val="both"/>
              <w:rPr>
                <w:rFonts w:ascii="Calibri" w:hAnsi="Calibri" w:cs="Calibri"/>
                <w:b/>
                <w:i/>
                <w:sz w:val="20"/>
                <w:szCs w:val="20"/>
              </w:rPr>
            </w:pPr>
            <w:r w:rsidRPr="00E7759A">
              <w:rPr>
                <w:rFonts w:ascii="Calibri" w:hAnsi="Calibri" w:cs="Calibri"/>
                <w:b/>
                <w:i/>
                <w:sz w:val="20"/>
                <w:szCs w:val="20"/>
              </w:rPr>
              <w:t>b</w:t>
            </w:r>
          </w:p>
        </w:tc>
        <w:tc>
          <w:tcPr>
            <w:tcW w:w="2000" w:type="dxa"/>
            <w:vAlign w:val="center"/>
          </w:tcPr>
          <w:p w14:paraId="76FDA07C" w14:textId="77777777" w:rsidR="004403DC" w:rsidRPr="00CD5B6E"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D5B6E">
              <w:rPr>
                <w:rFonts w:ascii="Calibri" w:hAnsi="Calibri" w:cs="Calibri"/>
                <w:b/>
                <w:i/>
                <w:sz w:val="20"/>
                <w:szCs w:val="20"/>
                <w:highlight w:val="lightGray"/>
              </w:rPr>
              <w:t>AffectedOperator</w:t>
            </w:r>
            <w:proofErr w:type="spellEnd"/>
          </w:p>
        </w:tc>
        <w:tc>
          <w:tcPr>
            <w:tcW w:w="540" w:type="dxa"/>
            <w:vAlign w:val="center"/>
          </w:tcPr>
          <w:p w14:paraId="7B02AE34"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1:*</w:t>
            </w:r>
            <w:proofErr w:type="gramEnd"/>
          </w:p>
        </w:tc>
        <w:tc>
          <w:tcPr>
            <w:tcW w:w="1137" w:type="dxa"/>
            <w:vAlign w:val="center"/>
          </w:tcPr>
          <w:p w14:paraId="30E1F628"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67AD1A58" w14:textId="151889E9" w:rsidR="004403DC" w:rsidRPr="00CD5B6E" w:rsidRDefault="00CD5B6E" w:rsidP="005660B1">
            <w:pPr>
              <w:pStyle w:val="Tablebody-"/>
              <w:autoSpaceDE w:val="0"/>
              <w:autoSpaceDN w:val="0"/>
              <w:adjustRightInd w:val="0"/>
              <w:spacing w:before="0" w:after="0"/>
              <w:jc w:val="both"/>
              <w:rPr>
                <w:rFonts w:ascii="Calibri" w:hAnsi="Calibri" w:cs="Calibri"/>
                <w:sz w:val="20"/>
                <w:szCs w:val="20"/>
                <w:lang w:val="fr-FR"/>
              </w:rPr>
            </w:pPr>
            <w:r w:rsidRPr="00CD5B6E">
              <w:rPr>
                <w:rFonts w:ascii="Calibri" w:hAnsi="Calibri" w:cs="Calibri"/>
                <w:sz w:val="20"/>
                <w:szCs w:val="20"/>
                <w:lang w:val="fr-FR"/>
              </w:rPr>
              <w:t>Annotation pour les opérateurs i</w:t>
            </w:r>
            <w:r>
              <w:rPr>
                <w:rFonts w:ascii="Calibri" w:hAnsi="Calibri" w:cs="Calibri"/>
                <w:sz w:val="20"/>
                <w:szCs w:val="20"/>
                <w:lang w:val="fr-FR"/>
              </w:rPr>
              <w:t>mpactés par la SITUATION</w:t>
            </w:r>
            <w:ins w:id="445" w:author="thierry henault" w:date="2022-08-11T09:28:00Z">
              <w:r w:rsidR="006D21E7">
                <w:rPr>
                  <w:rFonts w:ascii="Calibri" w:hAnsi="Calibri" w:cs="Calibri"/>
                  <w:sz w:val="20"/>
                  <w:szCs w:val="20"/>
                  <w:lang w:val="fr-FR"/>
                </w:rPr>
                <w:t xml:space="preserve"> (</w:t>
              </w:r>
              <w:proofErr w:type="spellStart"/>
              <w:r w:rsidR="006D21E7">
                <w:rPr>
                  <w:rFonts w:ascii="Calibri" w:hAnsi="Calibri" w:cs="Calibri"/>
                  <w:sz w:val="20"/>
                  <w:szCs w:val="20"/>
                  <w:lang w:val="fr-FR"/>
                </w:rPr>
                <w:t>cf</w:t>
              </w:r>
              <w:proofErr w:type="spellEnd"/>
              <w:r w:rsidR="006D21E7">
                <w:rPr>
                  <w:rFonts w:ascii="Calibri" w:hAnsi="Calibri" w:cs="Calibri"/>
                  <w:sz w:val="20"/>
                  <w:szCs w:val="20"/>
                  <w:lang w:val="fr-FR"/>
                </w:rPr>
                <w:t xml:space="preserve"> </w:t>
              </w:r>
            </w:ins>
            <w:ins w:id="446" w:author="thierry henault" w:date="2022-08-11T09:29:00Z">
              <w:r w:rsidR="006D21E7">
                <w:rPr>
                  <w:rFonts w:ascii="Calibri" w:hAnsi="Calibri" w:cs="Calibri"/>
                  <w:sz w:val="20"/>
                  <w:szCs w:val="20"/>
                  <w:lang w:val="fr-FR"/>
                </w:rPr>
                <w:fldChar w:fldCharType="begin"/>
              </w:r>
              <w:r w:rsidR="006D21E7">
                <w:rPr>
                  <w:rFonts w:ascii="Calibri" w:hAnsi="Calibri" w:cs="Calibri"/>
                  <w:sz w:val="20"/>
                  <w:szCs w:val="20"/>
                  <w:lang w:val="fr-FR"/>
                </w:rPr>
                <w:instrText xml:space="preserve"> REF _Ref111102559 \r \h </w:instrText>
              </w:r>
            </w:ins>
            <w:r w:rsidR="006D21E7">
              <w:rPr>
                <w:rFonts w:ascii="Calibri" w:hAnsi="Calibri" w:cs="Calibri"/>
                <w:sz w:val="20"/>
                <w:szCs w:val="20"/>
                <w:lang w:val="fr-FR"/>
              </w:rPr>
            </w:r>
            <w:r w:rsidR="006D21E7">
              <w:rPr>
                <w:rFonts w:ascii="Calibri" w:hAnsi="Calibri" w:cs="Calibri"/>
                <w:sz w:val="20"/>
                <w:szCs w:val="20"/>
                <w:lang w:val="fr-FR"/>
              </w:rPr>
              <w:fldChar w:fldCharType="separate"/>
            </w:r>
            <w:ins w:id="447" w:author="thierry henault" w:date="2022-08-11T09:29:00Z">
              <w:r w:rsidR="006D21E7">
                <w:rPr>
                  <w:rFonts w:ascii="Calibri" w:hAnsi="Calibri" w:cs="Calibri"/>
                  <w:sz w:val="20"/>
                  <w:szCs w:val="20"/>
                  <w:lang w:val="fr-FR"/>
                </w:rPr>
                <w:t>6.7.4.1.7.6.5</w:t>
              </w:r>
              <w:r w:rsidR="006D21E7">
                <w:rPr>
                  <w:rFonts w:ascii="Calibri" w:hAnsi="Calibri" w:cs="Calibri"/>
                  <w:sz w:val="20"/>
                  <w:szCs w:val="20"/>
                  <w:lang w:val="fr-FR"/>
                </w:rPr>
                <w:fldChar w:fldCharType="end"/>
              </w:r>
              <w:r w:rsidR="006D21E7">
                <w:rPr>
                  <w:rFonts w:ascii="Calibri" w:hAnsi="Calibri" w:cs="Calibri"/>
                  <w:sz w:val="20"/>
                  <w:szCs w:val="20"/>
                  <w:lang w:val="fr-FR"/>
                </w:rPr>
                <w:t>)</w:t>
              </w:r>
            </w:ins>
          </w:p>
        </w:tc>
      </w:tr>
      <w:tr w:rsidR="004403DC" w:rsidRPr="00E7759A" w14:paraId="6730800E" w14:textId="77777777" w:rsidTr="00BA458F">
        <w:tc>
          <w:tcPr>
            <w:tcW w:w="824" w:type="dxa"/>
            <w:vMerge w:val="restart"/>
            <w:vAlign w:val="center"/>
          </w:tcPr>
          <w:p w14:paraId="6EFAAD5A"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network</w:t>
            </w:r>
          </w:p>
        </w:tc>
        <w:tc>
          <w:tcPr>
            <w:tcW w:w="2236" w:type="dxa"/>
            <w:gridSpan w:val="2"/>
            <w:vAlign w:val="center"/>
          </w:tcPr>
          <w:p w14:paraId="21D957B3" w14:textId="77777777" w:rsidR="004403DC" w:rsidRPr="00CD5B6E"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r w:rsidRPr="00CD5B6E">
              <w:rPr>
                <w:rFonts w:ascii="Calibri" w:hAnsi="Calibri" w:cs="Calibri"/>
                <w:b/>
                <w:i/>
                <w:sz w:val="20"/>
                <w:szCs w:val="20"/>
                <w:highlight w:val="lightGray"/>
              </w:rPr>
              <w:t>Networks</w:t>
            </w:r>
          </w:p>
        </w:tc>
        <w:tc>
          <w:tcPr>
            <w:tcW w:w="540" w:type="dxa"/>
            <w:vAlign w:val="center"/>
          </w:tcPr>
          <w:p w14:paraId="2A062733"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37" w:type="dxa"/>
            <w:vAlign w:val="center"/>
          </w:tcPr>
          <w:p w14:paraId="491A99B5"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16737A88"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highlight w:val="lightGray"/>
              </w:rPr>
              <w:t xml:space="preserve">Identification des </w:t>
            </w:r>
            <w:proofErr w:type="spellStart"/>
            <w:r w:rsidRPr="00E7759A">
              <w:rPr>
                <w:rFonts w:ascii="Calibri" w:hAnsi="Calibri" w:cs="Calibri"/>
                <w:sz w:val="20"/>
                <w:szCs w:val="20"/>
                <w:highlight w:val="lightGray"/>
              </w:rPr>
              <w:t>réseaux</w:t>
            </w:r>
            <w:proofErr w:type="spellEnd"/>
            <w:r w:rsidRPr="00E7759A">
              <w:rPr>
                <w:rFonts w:ascii="Calibri" w:hAnsi="Calibri" w:cs="Calibri"/>
                <w:sz w:val="20"/>
                <w:szCs w:val="20"/>
                <w:highlight w:val="lightGray"/>
              </w:rPr>
              <w:t xml:space="preserve"> </w:t>
            </w:r>
            <w:proofErr w:type="spellStart"/>
            <w:r w:rsidRPr="00E7759A">
              <w:rPr>
                <w:rFonts w:ascii="Calibri" w:hAnsi="Calibri" w:cs="Calibri"/>
                <w:sz w:val="20"/>
                <w:szCs w:val="20"/>
                <w:highlight w:val="lightGray"/>
              </w:rPr>
              <w:t>impactés</w:t>
            </w:r>
            <w:proofErr w:type="spellEnd"/>
          </w:p>
        </w:tc>
      </w:tr>
      <w:tr w:rsidR="004403DC" w:rsidRPr="00E32CB2" w14:paraId="46C9C4A1" w14:textId="77777777" w:rsidTr="00BA458F">
        <w:tc>
          <w:tcPr>
            <w:tcW w:w="824" w:type="dxa"/>
            <w:vMerge/>
            <w:vAlign w:val="center"/>
          </w:tcPr>
          <w:p w14:paraId="4AAD9252" w14:textId="77777777" w:rsidR="004403DC" w:rsidRPr="00E7759A" w:rsidRDefault="004403DC" w:rsidP="005660B1">
            <w:pPr>
              <w:pStyle w:val="Tablebody-"/>
              <w:spacing w:before="0" w:after="0"/>
              <w:jc w:val="both"/>
              <w:rPr>
                <w:rFonts w:ascii="Calibri" w:hAnsi="Calibri" w:cs="Calibri"/>
                <w:sz w:val="20"/>
                <w:szCs w:val="20"/>
              </w:rPr>
            </w:pPr>
          </w:p>
        </w:tc>
        <w:tc>
          <w:tcPr>
            <w:tcW w:w="236" w:type="dxa"/>
            <w:vAlign w:val="center"/>
          </w:tcPr>
          <w:p w14:paraId="7FD32994" w14:textId="4AF6A398" w:rsidR="004403DC" w:rsidRPr="00E7759A" w:rsidRDefault="004403DC" w:rsidP="005660B1">
            <w:pPr>
              <w:pStyle w:val="Tablebody-"/>
              <w:autoSpaceDE w:val="0"/>
              <w:autoSpaceDN w:val="0"/>
              <w:adjustRightInd w:val="0"/>
              <w:spacing w:before="0" w:after="0"/>
              <w:jc w:val="both"/>
              <w:rPr>
                <w:rFonts w:ascii="Calibri" w:hAnsi="Calibri" w:cs="Calibri"/>
                <w:sz w:val="20"/>
                <w:szCs w:val="20"/>
                <w:highlight w:val="lightGray"/>
              </w:rPr>
            </w:pPr>
          </w:p>
        </w:tc>
        <w:tc>
          <w:tcPr>
            <w:tcW w:w="2000" w:type="dxa"/>
            <w:vAlign w:val="center"/>
          </w:tcPr>
          <w:p w14:paraId="62EF1224" w14:textId="77777777" w:rsidR="004403DC" w:rsidRPr="00CD5B6E"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D5B6E">
              <w:rPr>
                <w:rFonts w:ascii="Calibri" w:hAnsi="Calibri" w:cs="Calibri"/>
                <w:b/>
                <w:i/>
                <w:sz w:val="20"/>
                <w:szCs w:val="20"/>
                <w:highlight w:val="lightGray"/>
              </w:rPr>
              <w:t>AffectedNetwork</w:t>
            </w:r>
            <w:proofErr w:type="spellEnd"/>
          </w:p>
        </w:tc>
        <w:tc>
          <w:tcPr>
            <w:tcW w:w="540" w:type="dxa"/>
            <w:vAlign w:val="center"/>
          </w:tcPr>
          <w:p w14:paraId="0897E731"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1:*</w:t>
            </w:r>
            <w:proofErr w:type="gramEnd"/>
          </w:p>
        </w:tc>
        <w:tc>
          <w:tcPr>
            <w:tcW w:w="1137" w:type="dxa"/>
            <w:vAlign w:val="center"/>
          </w:tcPr>
          <w:p w14:paraId="468CFCCC"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29CAE837" w14:textId="1B27BE52" w:rsidR="004403DC" w:rsidRPr="00E7759A" w:rsidRDefault="00CD5B6E" w:rsidP="005660B1">
            <w:pPr>
              <w:pStyle w:val="Tablebody-"/>
              <w:autoSpaceDE w:val="0"/>
              <w:autoSpaceDN w:val="0"/>
              <w:adjustRightInd w:val="0"/>
              <w:spacing w:before="0" w:after="0"/>
              <w:jc w:val="both"/>
              <w:rPr>
                <w:rFonts w:ascii="Calibri" w:hAnsi="Calibri" w:cs="Calibri"/>
                <w:sz w:val="20"/>
                <w:szCs w:val="20"/>
                <w:lang w:val="fr-FR"/>
              </w:rPr>
            </w:pPr>
            <w:r w:rsidRPr="00CD5B6E">
              <w:rPr>
                <w:rFonts w:ascii="Calibri" w:hAnsi="Calibri" w:cs="Calibri"/>
                <w:sz w:val="20"/>
                <w:szCs w:val="20"/>
                <w:lang w:val="fr-FR"/>
              </w:rPr>
              <w:t xml:space="preserve">Annotation pour les </w:t>
            </w:r>
            <w:r>
              <w:rPr>
                <w:rFonts w:ascii="Calibri" w:hAnsi="Calibri" w:cs="Calibri"/>
                <w:sz w:val="20"/>
                <w:szCs w:val="20"/>
                <w:lang w:val="fr-FR"/>
              </w:rPr>
              <w:t>réseaux</w:t>
            </w:r>
            <w:r w:rsidRPr="00CD5B6E">
              <w:rPr>
                <w:rFonts w:ascii="Calibri" w:hAnsi="Calibri" w:cs="Calibri"/>
                <w:sz w:val="20"/>
                <w:szCs w:val="20"/>
                <w:lang w:val="fr-FR"/>
              </w:rPr>
              <w:t xml:space="preserve"> i</w:t>
            </w:r>
            <w:r>
              <w:rPr>
                <w:rFonts w:ascii="Calibri" w:hAnsi="Calibri" w:cs="Calibri"/>
                <w:sz w:val="20"/>
                <w:szCs w:val="20"/>
                <w:lang w:val="fr-FR"/>
              </w:rPr>
              <w:t>mpactés par la SITUATION</w:t>
            </w:r>
            <w:r w:rsidR="004403DC" w:rsidRPr="00E7759A">
              <w:rPr>
                <w:rFonts w:ascii="Calibri" w:hAnsi="Calibri" w:cs="Calibri"/>
                <w:sz w:val="20"/>
                <w:szCs w:val="20"/>
                <w:lang w:val="fr-FR"/>
              </w:rPr>
              <w:t xml:space="preserve">. </w:t>
            </w:r>
          </w:p>
          <w:p w14:paraId="683B521B" w14:textId="30DBF95D" w:rsidR="004403DC" w:rsidRPr="00E7759A" w:rsidRDefault="004403DC" w:rsidP="005660B1">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Liste des réseaux cibles de l’action de publication</w:t>
            </w:r>
            <w:r w:rsidRPr="00E7759A">
              <w:rPr>
                <w:rFonts w:ascii="Calibri" w:hAnsi="Calibri" w:cs="Calibri"/>
                <w:sz w:val="20"/>
                <w:szCs w:val="20"/>
                <w:lang w:val="fr-FR"/>
              </w:rPr>
              <w:t xml:space="preserve"> (</w:t>
            </w:r>
            <w:proofErr w:type="spellStart"/>
            <w:r w:rsidRPr="00E7759A">
              <w:rPr>
                <w:rFonts w:ascii="Calibri" w:hAnsi="Calibri" w:cs="Calibri"/>
                <w:sz w:val="20"/>
                <w:szCs w:val="20"/>
                <w:lang w:val="fr-FR"/>
              </w:rPr>
              <w:t>cf</w:t>
            </w:r>
            <w:proofErr w:type="spellEnd"/>
            <w:r w:rsidRPr="00E7759A">
              <w:rPr>
                <w:rFonts w:ascii="Calibri" w:hAnsi="Calibri" w:cs="Calibri"/>
                <w:sz w:val="20"/>
                <w:szCs w:val="20"/>
                <w:lang w:val="fr-FR"/>
              </w:rPr>
              <w:t xml:space="preserve"> </w:t>
            </w:r>
            <w:r w:rsidRPr="00E7759A">
              <w:rPr>
                <w:rFonts w:ascii="Calibri" w:hAnsi="Calibri" w:cs="Calibri"/>
                <w:sz w:val="20"/>
                <w:szCs w:val="20"/>
                <w:lang w:val="fr-FR"/>
              </w:rPr>
              <w:fldChar w:fldCharType="begin"/>
            </w:r>
            <w:r w:rsidRPr="00E7759A">
              <w:rPr>
                <w:rFonts w:ascii="Calibri" w:hAnsi="Calibri" w:cs="Calibri"/>
                <w:sz w:val="20"/>
                <w:szCs w:val="20"/>
                <w:lang w:val="fr-FR"/>
              </w:rPr>
              <w:instrText xml:space="preserve"> REF _Ref66204780 \r \h </w:instrText>
            </w:r>
            <w:r w:rsidR="00946705" w:rsidRPr="00E7759A">
              <w:rPr>
                <w:rFonts w:ascii="Calibri" w:hAnsi="Calibri" w:cs="Calibri"/>
                <w:sz w:val="20"/>
                <w:szCs w:val="20"/>
                <w:lang w:val="fr-FR"/>
              </w:rPr>
              <w:instrText xml:space="preserve"> \* MERGEFORMAT </w:instrText>
            </w:r>
            <w:r w:rsidRPr="00E7759A">
              <w:rPr>
                <w:rFonts w:ascii="Calibri" w:hAnsi="Calibri" w:cs="Calibri"/>
                <w:sz w:val="20"/>
                <w:szCs w:val="20"/>
                <w:lang w:val="fr-FR"/>
              </w:rPr>
            </w:r>
            <w:r w:rsidRPr="00E7759A">
              <w:rPr>
                <w:rFonts w:ascii="Calibri" w:hAnsi="Calibri" w:cs="Calibri"/>
                <w:sz w:val="20"/>
                <w:szCs w:val="20"/>
                <w:lang w:val="fr-FR"/>
              </w:rPr>
              <w:fldChar w:fldCharType="separate"/>
            </w:r>
            <w:r w:rsidR="00CD6283">
              <w:rPr>
                <w:rFonts w:ascii="Calibri" w:hAnsi="Calibri" w:cs="Calibri"/>
                <w:sz w:val="20"/>
                <w:szCs w:val="20"/>
                <w:lang w:val="fr-FR"/>
              </w:rPr>
              <w:t>6.7.4.1.7.6.1</w:t>
            </w:r>
            <w:r w:rsidRPr="00E7759A">
              <w:rPr>
                <w:rFonts w:ascii="Calibri" w:hAnsi="Calibri" w:cs="Calibri"/>
                <w:sz w:val="20"/>
                <w:szCs w:val="20"/>
                <w:lang w:val="fr-FR"/>
              </w:rPr>
              <w:fldChar w:fldCharType="end"/>
            </w:r>
            <w:r w:rsidRPr="00E7759A">
              <w:rPr>
                <w:rFonts w:ascii="Calibri" w:hAnsi="Calibri" w:cs="Calibri"/>
                <w:sz w:val="20"/>
                <w:szCs w:val="20"/>
                <w:lang w:val="fr-FR"/>
              </w:rPr>
              <w:t>)</w:t>
            </w:r>
          </w:p>
        </w:tc>
      </w:tr>
      <w:tr w:rsidR="004403DC" w:rsidRPr="00E32CB2" w14:paraId="561B5C62" w14:textId="77777777" w:rsidTr="00BA458F">
        <w:tc>
          <w:tcPr>
            <w:tcW w:w="824" w:type="dxa"/>
            <w:vMerge w:val="restart"/>
            <w:vAlign w:val="center"/>
          </w:tcPr>
          <w:p w14:paraId="458920C4"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Stop</w:t>
            </w:r>
          </w:p>
        </w:tc>
        <w:tc>
          <w:tcPr>
            <w:tcW w:w="2236" w:type="dxa"/>
            <w:gridSpan w:val="2"/>
            <w:vAlign w:val="center"/>
          </w:tcPr>
          <w:p w14:paraId="38BAD599"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E7759A">
              <w:rPr>
                <w:rFonts w:ascii="Calibri" w:hAnsi="Calibri" w:cs="Calibri"/>
                <w:b/>
                <w:i/>
                <w:sz w:val="20"/>
                <w:szCs w:val="20"/>
                <w:highlight w:val="lightGray"/>
              </w:rPr>
              <w:t>StopPoints</w:t>
            </w:r>
            <w:proofErr w:type="spellEnd"/>
          </w:p>
        </w:tc>
        <w:tc>
          <w:tcPr>
            <w:tcW w:w="540" w:type="dxa"/>
            <w:vAlign w:val="center"/>
          </w:tcPr>
          <w:p w14:paraId="72A1129D"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37" w:type="dxa"/>
            <w:vAlign w:val="center"/>
          </w:tcPr>
          <w:p w14:paraId="28540E8B"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3BBEA790" w14:textId="75D5C00B" w:rsidR="004403DC" w:rsidRPr="005E2EEA" w:rsidRDefault="005E2EEA" w:rsidP="005660B1">
            <w:pPr>
              <w:pStyle w:val="Tablebody-"/>
              <w:autoSpaceDE w:val="0"/>
              <w:autoSpaceDN w:val="0"/>
              <w:adjustRightInd w:val="0"/>
              <w:spacing w:before="0" w:after="0"/>
              <w:jc w:val="both"/>
              <w:rPr>
                <w:rFonts w:ascii="Calibri" w:hAnsi="Calibri" w:cs="Calibri"/>
                <w:sz w:val="20"/>
                <w:szCs w:val="20"/>
                <w:lang w:val="fr-FR"/>
              </w:rPr>
            </w:pPr>
            <w:r w:rsidRPr="005E2EEA">
              <w:rPr>
                <w:rFonts w:ascii="Calibri" w:hAnsi="Calibri" w:cs="Calibri"/>
                <w:sz w:val="20"/>
                <w:szCs w:val="20"/>
                <w:lang w:val="fr-FR"/>
              </w:rPr>
              <w:t>SC</w:t>
            </w:r>
            <w:r>
              <w:rPr>
                <w:rFonts w:ascii="Calibri" w:hAnsi="Calibri" w:cs="Calibri"/>
                <w:sz w:val="20"/>
                <w:szCs w:val="20"/>
                <w:lang w:val="fr-FR"/>
              </w:rPr>
              <w:t>HEDULED</w:t>
            </w:r>
            <w:r w:rsidRPr="005E2EEA">
              <w:rPr>
                <w:rFonts w:ascii="Calibri" w:hAnsi="Calibri" w:cs="Calibri"/>
                <w:sz w:val="20"/>
                <w:szCs w:val="20"/>
                <w:lang w:val="fr-FR"/>
              </w:rPr>
              <w:t xml:space="preserve"> </w:t>
            </w:r>
            <w:r w:rsidR="004403DC" w:rsidRPr="005E2EEA">
              <w:rPr>
                <w:rFonts w:ascii="Calibri" w:hAnsi="Calibri" w:cs="Calibri"/>
                <w:sz w:val="20"/>
                <w:szCs w:val="20"/>
                <w:lang w:val="fr-FR"/>
              </w:rPr>
              <w:t xml:space="preserve">STOP POINT </w:t>
            </w:r>
            <w:r w:rsidRPr="00B4453E">
              <w:rPr>
                <w:rFonts w:ascii="Calibri" w:hAnsi="Calibri" w:cs="Calibri"/>
                <w:sz w:val="20"/>
                <w:szCs w:val="20"/>
                <w:lang w:val="fr-FR"/>
              </w:rPr>
              <w:t>(Point d’arrêt planifié</w:t>
            </w:r>
            <w:r>
              <w:rPr>
                <w:rFonts w:ascii="Calibri" w:hAnsi="Calibri" w:cs="Calibri"/>
                <w:sz w:val="20"/>
                <w:szCs w:val="20"/>
                <w:lang w:val="fr-FR"/>
              </w:rPr>
              <w:t xml:space="preserve">) </w:t>
            </w:r>
            <w:r w:rsidR="00CD5B6E" w:rsidRPr="005E2EEA">
              <w:rPr>
                <w:rFonts w:ascii="Calibri" w:hAnsi="Calibri" w:cs="Calibri"/>
                <w:sz w:val="20"/>
                <w:szCs w:val="20"/>
                <w:lang w:val="fr-FR"/>
              </w:rPr>
              <w:t xml:space="preserve">impactés </w:t>
            </w:r>
            <w:proofErr w:type="gramStart"/>
            <w:r w:rsidR="00CD5B6E" w:rsidRPr="005E2EEA">
              <w:rPr>
                <w:rFonts w:ascii="Calibri" w:hAnsi="Calibri" w:cs="Calibri"/>
                <w:sz w:val="20"/>
                <w:szCs w:val="20"/>
                <w:lang w:val="fr-FR"/>
              </w:rPr>
              <w:t xml:space="preserve">par </w:t>
            </w:r>
            <w:r w:rsidR="004403DC" w:rsidRPr="005E2EEA">
              <w:rPr>
                <w:rFonts w:ascii="Calibri" w:hAnsi="Calibri" w:cs="Calibri"/>
                <w:sz w:val="20"/>
                <w:szCs w:val="20"/>
                <w:lang w:val="fr-FR"/>
              </w:rPr>
              <w:t xml:space="preserve"> SITUATION</w:t>
            </w:r>
            <w:proofErr w:type="gramEnd"/>
            <w:r w:rsidR="004403DC" w:rsidRPr="005E2EEA">
              <w:rPr>
                <w:rFonts w:ascii="Calibri" w:hAnsi="Calibri" w:cs="Calibri"/>
                <w:sz w:val="20"/>
                <w:szCs w:val="20"/>
                <w:lang w:val="fr-FR"/>
              </w:rPr>
              <w:t>.</w:t>
            </w:r>
          </w:p>
          <w:p w14:paraId="1C2F1A94"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Points d’arrêt cible de la publication</w:t>
            </w:r>
            <w:r w:rsidRPr="00E7759A">
              <w:rPr>
                <w:rFonts w:ascii="Calibri" w:hAnsi="Calibri" w:cs="Calibri"/>
                <w:sz w:val="20"/>
                <w:szCs w:val="20"/>
                <w:lang w:val="fr-FR"/>
              </w:rPr>
              <w:t xml:space="preserve"> </w:t>
            </w:r>
          </w:p>
        </w:tc>
      </w:tr>
      <w:tr w:rsidR="004403DC" w:rsidRPr="003915BA" w14:paraId="049D5C3C" w14:textId="77777777" w:rsidTr="00BA458F">
        <w:tc>
          <w:tcPr>
            <w:tcW w:w="824" w:type="dxa"/>
            <w:vMerge/>
            <w:vAlign w:val="center"/>
          </w:tcPr>
          <w:p w14:paraId="72B3F36A" w14:textId="77777777" w:rsidR="004403DC" w:rsidRPr="00E7759A" w:rsidRDefault="004403DC" w:rsidP="005660B1">
            <w:pPr>
              <w:pStyle w:val="Tablebody-"/>
              <w:spacing w:before="0" w:after="0"/>
              <w:jc w:val="both"/>
              <w:rPr>
                <w:rFonts w:ascii="Calibri" w:hAnsi="Calibri" w:cs="Calibri"/>
                <w:sz w:val="20"/>
                <w:szCs w:val="20"/>
                <w:lang w:val="fr-FR"/>
              </w:rPr>
            </w:pPr>
          </w:p>
        </w:tc>
        <w:tc>
          <w:tcPr>
            <w:tcW w:w="236" w:type="dxa"/>
            <w:vAlign w:val="center"/>
          </w:tcPr>
          <w:p w14:paraId="7C8E2536" w14:textId="72EECFAA" w:rsidR="004403DC" w:rsidRPr="00E7759A" w:rsidRDefault="004403DC" w:rsidP="005660B1">
            <w:pPr>
              <w:pStyle w:val="Tablebody-"/>
              <w:autoSpaceDE w:val="0"/>
              <w:autoSpaceDN w:val="0"/>
              <w:adjustRightInd w:val="0"/>
              <w:spacing w:before="0" w:after="0"/>
              <w:jc w:val="both"/>
              <w:rPr>
                <w:rFonts w:ascii="Calibri" w:hAnsi="Calibri" w:cs="Calibri"/>
                <w:sz w:val="20"/>
                <w:szCs w:val="20"/>
                <w:highlight w:val="lightGray"/>
                <w:lang w:val="fr-FR"/>
              </w:rPr>
            </w:pPr>
          </w:p>
        </w:tc>
        <w:tc>
          <w:tcPr>
            <w:tcW w:w="2000" w:type="dxa"/>
            <w:vAlign w:val="center"/>
          </w:tcPr>
          <w:p w14:paraId="7436849F"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E7759A">
              <w:rPr>
                <w:rFonts w:ascii="Calibri" w:hAnsi="Calibri" w:cs="Calibri"/>
                <w:b/>
                <w:i/>
                <w:sz w:val="20"/>
                <w:szCs w:val="20"/>
                <w:highlight w:val="lightGray"/>
              </w:rPr>
              <w:t>AffectedStopPoint</w:t>
            </w:r>
            <w:proofErr w:type="spellEnd"/>
          </w:p>
        </w:tc>
        <w:tc>
          <w:tcPr>
            <w:tcW w:w="540" w:type="dxa"/>
            <w:vAlign w:val="center"/>
          </w:tcPr>
          <w:p w14:paraId="6A8AB947"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1:*</w:t>
            </w:r>
            <w:proofErr w:type="gramEnd"/>
          </w:p>
        </w:tc>
        <w:tc>
          <w:tcPr>
            <w:tcW w:w="1137" w:type="dxa"/>
            <w:vAlign w:val="center"/>
          </w:tcPr>
          <w:p w14:paraId="66F2B9D3"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08CFB61D" w14:textId="71CDF7A7" w:rsidR="004403DC" w:rsidRPr="00E7759A" w:rsidRDefault="00CD5B6E" w:rsidP="005660B1">
            <w:pPr>
              <w:pStyle w:val="Tablebody-"/>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 xml:space="preserve">Périmètre des </w:t>
            </w:r>
            <w:r w:rsidR="005E2EEA">
              <w:rPr>
                <w:rFonts w:ascii="Calibri" w:hAnsi="Calibri" w:cs="Calibri"/>
                <w:sz w:val="20"/>
                <w:szCs w:val="20"/>
                <w:lang w:val="fr-FR"/>
              </w:rPr>
              <w:t>SCHEDULED</w:t>
            </w:r>
            <w:r w:rsidR="005E2EEA" w:rsidRPr="00E7759A">
              <w:rPr>
                <w:rFonts w:ascii="Calibri" w:hAnsi="Calibri" w:cs="Calibri"/>
                <w:sz w:val="20"/>
                <w:szCs w:val="20"/>
                <w:lang w:val="fr-FR"/>
              </w:rPr>
              <w:t xml:space="preserve"> </w:t>
            </w:r>
            <w:r w:rsidR="004403DC" w:rsidRPr="00E7759A">
              <w:rPr>
                <w:rFonts w:ascii="Calibri" w:hAnsi="Calibri" w:cs="Calibri"/>
                <w:sz w:val="20"/>
                <w:szCs w:val="20"/>
                <w:lang w:val="fr-FR"/>
              </w:rPr>
              <w:t>STOP POINT</w:t>
            </w:r>
            <w:r w:rsidR="005E2EEA">
              <w:rPr>
                <w:rFonts w:ascii="Calibri" w:hAnsi="Calibri" w:cs="Calibri"/>
                <w:sz w:val="20"/>
                <w:szCs w:val="20"/>
                <w:lang w:val="fr-FR"/>
              </w:rPr>
              <w:t xml:space="preserve"> </w:t>
            </w:r>
            <w:r w:rsidR="005E2EEA" w:rsidRPr="00B4453E">
              <w:rPr>
                <w:rFonts w:ascii="Calibri" w:hAnsi="Calibri" w:cs="Calibri"/>
                <w:sz w:val="20"/>
                <w:szCs w:val="20"/>
                <w:lang w:val="fr-FR"/>
              </w:rPr>
              <w:t>(Point d’arrêt planifié)</w:t>
            </w:r>
          </w:p>
          <w:p w14:paraId="44C01482" w14:textId="77777777" w:rsidR="00CD5B6E" w:rsidRDefault="004403DC" w:rsidP="005660B1">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Liste des points d’arrêt cibles de l’action de publication</w:t>
            </w:r>
          </w:p>
          <w:p w14:paraId="238A1D93" w14:textId="764A486D" w:rsidR="004403DC" w:rsidRPr="00E7759A" w:rsidRDefault="004403DC" w:rsidP="005660B1">
            <w:pPr>
              <w:pStyle w:val="Tablebody-"/>
              <w:autoSpaceDE w:val="0"/>
              <w:autoSpaceDN w:val="0"/>
              <w:adjustRightInd w:val="0"/>
              <w:spacing w:before="0" w:after="0"/>
              <w:jc w:val="both"/>
              <w:rPr>
                <w:rFonts w:ascii="Calibri" w:hAnsi="Calibri" w:cs="Calibri"/>
                <w:sz w:val="20"/>
                <w:szCs w:val="20"/>
                <w:lang w:val="fr-FR"/>
              </w:rPr>
            </w:pPr>
            <w:proofErr w:type="spellStart"/>
            <w:proofErr w:type="gramStart"/>
            <w:r w:rsidRPr="00E7759A">
              <w:rPr>
                <w:rFonts w:ascii="Calibri" w:hAnsi="Calibri" w:cs="Calibri"/>
                <w:sz w:val="20"/>
                <w:szCs w:val="20"/>
                <w:lang w:val="fr-FR"/>
              </w:rPr>
              <w:t>cf</w:t>
            </w:r>
            <w:proofErr w:type="spellEnd"/>
            <w:proofErr w:type="gramEnd"/>
            <w:r w:rsidRPr="00E7759A">
              <w:rPr>
                <w:rFonts w:ascii="Calibri" w:hAnsi="Calibri" w:cs="Calibri"/>
                <w:sz w:val="20"/>
                <w:szCs w:val="20"/>
                <w:lang w:val="fr-FR"/>
              </w:rPr>
              <w:t xml:space="preserve"> </w:t>
            </w:r>
            <w:r w:rsidRPr="00E7759A">
              <w:rPr>
                <w:rFonts w:ascii="Calibri" w:hAnsi="Calibri" w:cs="Calibri"/>
                <w:sz w:val="20"/>
                <w:szCs w:val="20"/>
                <w:lang w:val="fr-FR"/>
              </w:rPr>
              <w:fldChar w:fldCharType="begin"/>
            </w:r>
            <w:r w:rsidRPr="00E7759A">
              <w:rPr>
                <w:rFonts w:ascii="Calibri" w:hAnsi="Calibri" w:cs="Calibri"/>
                <w:sz w:val="20"/>
                <w:szCs w:val="20"/>
                <w:lang w:val="fr-FR"/>
              </w:rPr>
              <w:instrText xml:space="preserve"> REF _Ref66204926 \r \h </w:instrText>
            </w:r>
            <w:r w:rsidR="00946705" w:rsidRPr="00E7759A">
              <w:rPr>
                <w:rFonts w:ascii="Calibri" w:hAnsi="Calibri" w:cs="Calibri"/>
                <w:sz w:val="20"/>
                <w:szCs w:val="20"/>
                <w:lang w:val="fr-FR"/>
              </w:rPr>
              <w:instrText xml:space="preserve"> \* MERGEFORMAT </w:instrText>
            </w:r>
            <w:r w:rsidRPr="00E7759A">
              <w:rPr>
                <w:rFonts w:ascii="Calibri" w:hAnsi="Calibri" w:cs="Calibri"/>
                <w:sz w:val="20"/>
                <w:szCs w:val="20"/>
                <w:lang w:val="fr-FR"/>
              </w:rPr>
            </w:r>
            <w:r w:rsidRPr="00E7759A">
              <w:rPr>
                <w:rFonts w:ascii="Calibri" w:hAnsi="Calibri" w:cs="Calibri"/>
                <w:sz w:val="20"/>
                <w:szCs w:val="20"/>
                <w:lang w:val="fr-FR"/>
              </w:rPr>
              <w:fldChar w:fldCharType="separate"/>
            </w:r>
            <w:r w:rsidR="00CD6283">
              <w:rPr>
                <w:rFonts w:ascii="Calibri" w:hAnsi="Calibri" w:cs="Calibri"/>
                <w:sz w:val="20"/>
                <w:szCs w:val="20"/>
                <w:lang w:val="fr-FR"/>
              </w:rPr>
              <w:t>6.7.4.1.7.6.2</w:t>
            </w:r>
            <w:r w:rsidRPr="00E7759A">
              <w:rPr>
                <w:rFonts w:ascii="Calibri" w:hAnsi="Calibri" w:cs="Calibri"/>
                <w:sz w:val="20"/>
                <w:szCs w:val="20"/>
                <w:lang w:val="fr-FR"/>
              </w:rPr>
              <w:fldChar w:fldCharType="end"/>
            </w:r>
          </w:p>
        </w:tc>
      </w:tr>
      <w:tr w:rsidR="004403DC" w:rsidRPr="00CD5B6E" w14:paraId="37926B6B" w14:textId="77777777" w:rsidTr="00BA458F">
        <w:tc>
          <w:tcPr>
            <w:tcW w:w="824" w:type="dxa"/>
            <w:vMerge w:val="restart"/>
            <w:vAlign w:val="center"/>
          </w:tcPr>
          <w:p w14:paraId="23E81662"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StopPlace</w:t>
            </w:r>
            <w:proofErr w:type="spellEnd"/>
          </w:p>
        </w:tc>
        <w:tc>
          <w:tcPr>
            <w:tcW w:w="2236" w:type="dxa"/>
            <w:gridSpan w:val="2"/>
            <w:vAlign w:val="center"/>
          </w:tcPr>
          <w:p w14:paraId="19AF6401" w14:textId="77777777" w:rsidR="004403DC" w:rsidRPr="00CD5B6E"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D5B6E">
              <w:rPr>
                <w:rFonts w:ascii="Calibri" w:hAnsi="Calibri" w:cs="Calibri"/>
                <w:b/>
                <w:i/>
                <w:sz w:val="20"/>
                <w:szCs w:val="20"/>
                <w:highlight w:val="lightGray"/>
              </w:rPr>
              <w:t>StopPlaces</w:t>
            </w:r>
            <w:proofErr w:type="spellEnd"/>
          </w:p>
        </w:tc>
        <w:tc>
          <w:tcPr>
            <w:tcW w:w="540" w:type="dxa"/>
            <w:vAlign w:val="center"/>
          </w:tcPr>
          <w:p w14:paraId="789C28E4"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37" w:type="dxa"/>
            <w:vAlign w:val="center"/>
          </w:tcPr>
          <w:p w14:paraId="19D9AB51"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4E8DF8E6" w14:textId="62059FAE" w:rsidR="004403DC" w:rsidRPr="00CD5B6E" w:rsidRDefault="004403DC" w:rsidP="005660B1">
            <w:pPr>
              <w:pStyle w:val="Tablebody-"/>
              <w:autoSpaceDE w:val="0"/>
              <w:autoSpaceDN w:val="0"/>
              <w:adjustRightInd w:val="0"/>
              <w:spacing w:before="0" w:after="0"/>
              <w:jc w:val="both"/>
              <w:rPr>
                <w:rFonts w:ascii="Calibri" w:hAnsi="Calibri" w:cs="Calibri"/>
                <w:sz w:val="20"/>
                <w:szCs w:val="20"/>
                <w:lang w:val="fr-FR"/>
              </w:rPr>
            </w:pPr>
            <w:r w:rsidRPr="00CD5B6E">
              <w:rPr>
                <w:rFonts w:ascii="Calibri" w:hAnsi="Calibri" w:cs="Calibri"/>
                <w:sz w:val="20"/>
                <w:szCs w:val="20"/>
                <w:lang w:val="fr-FR"/>
              </w:rPr>
              <w:t xml:space="preserve">STOP </w:t>
            </w:r>
            <w:proofErr w:type="spellStart"/>
            <w:r w:rsidRPr="00CD5B6E">
              <w:rPr>
                <w:rFonts w:ascii="Calibri" w:hAnsi="Calibri" w:cs="Calibri"/>
                <w:sz w:val="20"/>
                <w:szCs w:val="20"/>
                <w:lang w:val="fr-FR"/>
              </w:rPr>
              <w:t>PLACEs</w:t>
            </w:r>
            <w:proofErr w:type="spellEnd"/>
            <w:r w:rsidRPr="00CD5B6E">
              <w:rPr>
                <w:rFonts w:ascii="Calibri" w:hAnsi="Calibri" w:cs="Calibri"/>
                <w:sz w:val="20"/>
                <w:szCs w:val="20"/>
                <w:lang w:val="fr-FR"/>
              </w:rPr>
              <w:t xml:space="preserve"> </w:t>
            </w:r>
            <w:r w:rsidR="00CD5B6E" w:rsidRPr="00CD5B6E">
              <w:rPr>
                <w:rFonts w:ascii="Calibri" w:hAnsi="Calibri" w:cs="Calibri"/>
                <w:sz w:val="20"/>
                <w:szCs w:val="20"/>
                <w:lang w:val="fr-FR"/>
              </w:rPr>
              <w:t>impactés par</w:t>
            </w:r>
            <w:r w:rsidRPr="00CD5B6E">
              <w:rPr>
                <w:rFonts w:ascii="Calibri" w:hAnsi="Calibri" w:cs="Calibri"/>
                <w:sz w:val="20"/>
                <w:szCs w:val="20"/>
                <w:lang w:val="fr-FR"/>
              </w:rPr>
              <w:t xml:space="preserve"> SITUATION. </w:t>
            </w:r>
            <w:r w:rsidR="00CD5B6E" w:rsidRPr="00CD5B6E">
              <w:rPr>
                <w:rFonts w:ascii="Calibri" w:hAnsi="Calibri" w:cs="Calibri"/>
                <w:sz w:val="20"/>
                <w:szCs w:val="20"/>
                <w:lang w:val="fr-FR"/>
              </w:rPr>
              <w:t>C</w:t>
            </w:r>
            <w:r w:rsidR="00CD5B6E">
              <w:rPr>
                <w:rFonts w:ascii="Calibri" w:hAnsi="Calibri" w:cs="Calibri"/>
                <w:sz w:val="20"/>
                <w:szCs w:val="20"/>
                <w:lang w:val="fr-FR"/>
              </w:rPr>
              <w:t>f lignes ci-dessous</w:t>
            </w:r>
          </w:p>
        </w:tc>
      </w:tr>
      <w:tr w:rsidR="004403DC" w:rsidRPr="00E32CB2" w14:paraId="61A31A7C" w14:textId="77777777" w:rsidTr="00BA458F">
        <w:tc>
          <w:tcPr>
            <w:tcW w:w="824" w:type="dxa"/>
            <w:vMerge/>
            <w:vAlign w:val="center"/>
          </w:tcPr>
          <w:p w14:paraId="072FB5E0" w14:textId="77777777" w:rsidR="004403DC" w:rsidRPr="00CD5B6E" w:rsidRDefault="004403DC" w:rsidP="005660B1">
            <w:pPr>
              <w:pStyle w:val="Tablebody-"/>
              <w:spacing w:before="0" w:after="0"/>
              <w:jc w:val="both"/>
              <w:rPr>
                <w:rFonts w:ascii="Calibri" w:hAnsi="Calibri" w:cs="Calibri"/>
                <w:sz w:val="20"/>
                <w:szCs w:val="20"/>
                <w:lang w:val="fr-FR"/>
              </w:rPr>
            </w:pPr>
          </w:p>
        </w:tc>
        <w:tc>
          <w:tcPr>
            <w:tcW w:w="236" w:type="dxa"/>
            <w:vAlign w:val="center"/>
          </w:tcPr>
          <w:p w14:paraId="4C610939" w14:textId="77777777" w:rsidR="004403DC" w:rsidRPr="00CD5B6E" w:rsidRDefault="004403DC" w:rsidP="005660B1">
            <w:pPr>
              <w:pStyle w:val="Tablebody-"/>
              <w:autoSpaceDE w:val="0"/>
              <w:autoSpaceDN w:val="0"/>
              <w:adjustRightInd w:val="0"/>
              <w:spacing w:before="0" w:after="0"/>
              <w:jc w:val="both"/>
              <w:rPr>
                <w:rFonts w:ascii="Calibri" w:hAnsi="Calibri" w:cs="Calibri"/>
                <w:sz w:val="20"/>
                <w:szCs w:val="20"/>
                <w:lang w:val="fr-FR"/>
              </w:rPr>
            </w:pPr>
            <w:r w:rsidRPr="00CD5B6E">
              <w:rPr>
                <w:rFonts w:ascii="Calibri" w:hAnsi="Calibri" w:cs="Calibri"/>
                <w:sz w:val="20"/>
                <w:szCs w:val="20"/>
                <w:lang w:val="fr-FR"/>
              </w:rPr>
              <w:t> </w:t>
            </w:r>
          </w:p>
        </w:tc>
        <w:tc>
          <w:tcPr>
            <w:tcW w:w="2000" w:type="dxa"/>
            <w:vAlign w:val="center"/>
          </w:tcPr>
          <w:p w14:paraId="41ABA80C" w14:textId="77777777" w:rsidR="004403DC" w:rsidRPr="00CD5B6E"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D5B6E">
              <w:rPr>
                <w:rFonts w:ascii="Calibri" w:hAnsi="Calibri" w:cs="Calibri"/>
                <w:b/>
                <w:i/>
                <w:sz w:val="20"/>
                <w:szCs w:val="20"/>
                <w:highlight w:val="lightGray"/>
              </w:rPr>
              <w:t>AffectedStopPlace</w:t>
            </w:r>
            <w:proofErr w:type="spellEnd"/>
          </w:p>
        </w:tc>
        <w:tc>
          <w:tcPr>
            <w:tcW w:w="540" w:type="dxa"/>
            <w:vAlign w:val="center"/>
          </w:tcPr>
          <w:p w14:paraId="715AB41D"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1:*</w:t>
            </w:r>
            <w:proofErr w:type="gramEnd"/>
          </w:p>
        </w:tc>
        <w:tc>
          <w:tcPr>
            <w:tcW w:w="1137" w:type="dxa"/>
            <w:vAlign w:val="center"/>
          </w:tcPr>
          <w:p w14:paraId="3FBCC1FC"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476AA75B" w14:textId="7014E5B4" w:rsidR="004403DC" w:rsidRPr="00CD5B6E" w:rsidRDefault="00CD5B6E" w:rsidP="005660B1">
            <w:pPr>
              <w:pStyle w:val="Tablebody-"/>
              <w:autoSpaceDE w:val="0"/>
              <w:autoSpaceDN w:val="0"/>
              <w:adjustRightInd w:val="0"/>
              <w:spacing w:before="0" w:after="0"/>
              <w:jc w:val="both"/>
              <w:rPr>
                <w:rFonts w:ascii="Calibri" w:hAnsi="Calibri" w:cs="Calibri"/>
                <w:sz w:val="20"/>
                <w:szCs w:val="20"/>
                <w:lang w:val="fr-FR"/>
              </w:rPr>
            </w:pPr>
            <w:r w:rsidRPr="00CD5B6E">
              <w:rPr>
                <w:rFonts w:ascii="Calibri" w:hAnsi="Calibri" w:cs="Calibri"/>
                <w:sz w:val="20"/>
                <w:szCs w:val="20"/>
                <w:lang w:val="fr-FR"/>
              </w:rPr>
              <w:t xml:space="preserve">Annotation pour les </w:t>
            </w:r>
            <w:r w:rsidR="004403DC" w:rsidRPr="00CD5B6E">
              <w:rPr>
                <w:rFonts w:ascii="Calibri" w:hAnsi="Calibri" w:cs="Calibri"/>
                <w:sz w:val="20"/>
                <w:szCs w:val="20"/>
                <w:lang w:val="fr-FR"/>
              </w:rPr>
              <w:t>STOP PLACE</w:t>
            </w:r>
            <w:r>
              <w:rPr>
                <w:rFonts w:ascii="Calibri" w:hAnsi="Calibri" w:cs="Calibri"/>
                <w:sz w:val="20"/>
                <w:szCs w:val="20"/>
                <w:lang w:val="fr-FR"/>
              </w:rPr>
              <w:t xml:space="preserve"> impactés</w:t>
            </w:r>
          </w:p>
        </w:tc>
      </w:tr>
      <w:tr w:rsidR="004403DC" w:rsidRPr="00E32CB2" w14:paraId="3828720F" w14:textId="77777777" w:rsidTr="00BA458F">
        <w:tc>
          <w:tcPr>
            <w:tcW w:w="824" w:type="dxa"/>
            <w:vMerge w:val="restart"/>
            <w:vAlign w:val="center"/>
          </w:tcPr>
          <w:p w14:paraId="493BEB60"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Place</w:t>
            </w:r>
          </w:p>
        </w:tc>
        <w:tc>
          <w:tcPr>
            <w:tcW w:w="2236" w:type="dxa"/>
            <w:gridSpan w:val="2"/>
            <w:vAlign w:val="center"/>
          </w:tcPr>
          <w:p w14:paraId="1AC1A409" w14:textId="77777777" w:rsidR="004403DC" w:rsidRPr="00CD5B6E"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r w:rsidRPr="00CD5B6E">
              <w:rPr>
                <w:rFonts w:ascii="Calibri" w:hAnsi="Calibri" w:cs="Calibri"/>
                <w:b/>
                <w:i/>
                <w:sz w:val="20"/>
                <w:szCs w:val="20"/>
                <w:highlight w:val="lightGray"/>
              </w:rPr>
              <w:t>Places</w:t>
            </w:r>
          </w:p>
        </w:tc>
        <w:tc>
          <w:tcPr>
            <w:tcW w:w="540" w:type="dxa"/>
            <w:vAlign w:val="center"/>
          </w:tcPr>
          <w:p w14:paraId="11BE9ECD"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37" w:type="dxa"/>
            <w:vAlign w:val="center"/>
          </w:tcPr>
          <w:p w14:paraId="58DED46B"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778804AE" w14:textId="62877ABC" w:rsidR="004403DC" w:rsidRPr="00CD5B6E" w:rsidRDefault="004403DC" w:rsidP="005660B1">
            <w:pPr>
              <w:pStyle w:val="Tablebody-"/>
              <w:autoSpaceDE w:val="0"/>
              <w:autoSpaceDN w:val="0"/>
              <w:adjustRightInd w:val="0"/>
              <w:spacing w:before="0" w:after="0"/>
              <w:jc w:val="both"/>
              <w:rPr>
                <w:rFonts w:ascii="Calibri" w:hAnsi="Calibri" w:cs="Calibri"/>
                <w:sz w:val="20"/>
                <w:szCs w:val="20"/>
                <w:lang w:val="fr-FR"/>
              </w:rPr>
            </w:pPr>
            <w:proofErr w:type="spellStart"/>
            <w:proofErr w:type="gramStart"/>
            <w:r w:rsidRPr="00CD5B6E">
              <w:rPr>
                <w:rFonts w:ascii="Calibri" w:hAnsi="Calibri" w:cs="Calibri"/>
                <w:sz w:val="20"/>
                <w:szCs w:val="20"/>
                <w:lang w:val="fr-FR"/>
              </w:rPr>
              <w:t>PLACEs</w:t>
            </w:r>
            <w:proofErr w:type="spellEnd"/>
            <w:r w:rsidRPr="00CD5B6E">
              <w:rPr>
                <w:rFonts w:ascii="Calibri" w:hAnsi="Calibri" w:cs="Calibri"/>
                <w:sz w:val="20"/>
                <w:szCs w:val="20"/>
                <w:lang w:val="fr-FR"/>
              </w:rPr>
              <w:t xml:space="preserve"> </w:t>
            </w:r>
            <w:r w:rsidR="00CD5B6E" w:rsidRPr="00CD5B6E">
              <w:rPr>
                <w:rFonts w:ascii="Calibri" w:hAnsi="Calibri" w:cs="Calibri"/>
                <w:sz w:val="20"/>
                <w:szCs w:val="20"/>
                <w:lang w:val="fr-FR"/>
              </w:rPr>
              <w:t>impactés</w:t>
            </w:r>
            <w:proofErr w:type="gramEnd"/>
            <w:r w:rsidR="00CD5B6E" w:rsidRPr="00CD5B6E">
              <w:rPr>
                <w:rFonts w:ascii="Calibri" w:hAnsi="Calibri" w:cs="Calibri"/>
                <w:sz w:val="20"/>
                <w:szCs w:val="20"/>
                <w:lang w:val="fr-FR"/>
              </w:rPr>
              <w:t xml:space="preserve"> par</w:t>
            </w:r>
            <w:r w:rsidRPr="00CD5B6E">
              <w:rPr>
                <w:rFonts w:ascii="Calibri" w:hAnsi="Calibri" w:cs="Calibri"/>
                <w:sz w:val="20"/>
                <w:szCs w:val="20"/>
                <w:lang w:val="fr-FR"/>
              </w:rPr>
              <w:t xml:space="preserve"> SITUATION. </w:t>
            </w:r>
            <w:r w:rsidR="00CD5B6E" w:rsidRPr="00CD5B6E">
              <w:rPr>
                <w:rFonts w:ascii="Calibri" w:hAnsi="Calibri" w:cs="Calibri"/>
                <w:sz w:val="20"/>
                <w:szCs w:val="20"/>
                <w:lang w:val="fr-FR"/>
              </w:rPr>
              <w:t>C</w:t>
            </w:r>
            <w:r w:rsidR="00CD5B6E">
              <w:rPr>
                <w:rFonts w:ascii="Calibri" w:hAnsi="Calibri" w:cs="Calibri"/>
                <w:sz w:val="20"/>
                <w:szCs w:val="20"/>
                <w:lang w:val="fr-FR"/>
              </w:rPr>
              <w:t>f lignes ci-dessous</w:t>
            </w:r>
          </w:p>
        </w:tc>
      </w:tr>
      <w:tr w:rsidR="004403DC" w:rsidRPr="00E7759A" w14:paraId="004CEA52" w14:textId="77777777" w:rsidTr="00BA458F">
        <w:tc>
          <w:tcPr>
            <w:tcW w:w="824" w:type="dxa"/>
            <w:vMerge/>
            <w:vAlign w:val="center"/>
          </w:tcPr>
          <w:p w14:paraId="02AC8431" w14:textId="77777777" w:rsidR="004403DC" w:rsidRPr="00CD5B6E" w:rsidRDefault="004403DC" w:rsidP="005660B1">
            <w:pPr>
              <w:pStyle w:val="Tablebody-"/>
              <w:spacing w:before="0" w:after="0"/>
              <w:jc w:val="both"/>
              <w:rPr>
                <w:rFonts w:ascii="Calibri" w:hAnsi="Calibri" w:cs="Calibri"/>
                <w:sz w:val="20"/>
                <w:szCs w:val="20"/>
                <w:lang w:val="fr-FR"/>
              </w:rPr>
            </w:pPr>
          </w:p>
        </w:tc>
        <w:tc>
          <w:tcPr>
            <w:tcW w:w="236" w:type="dxa"/>
            <w:vAlign w:val="center"/>
          </w:tcPr>
          <w:p w14:paraId="2F57FE01" w14:textId="77777777" w:rsidR="004403DC" w:rsidRPr="00CD5B6E" w:rsidRDefault="004403DC" w:rsidP="005660B1">
            <w:pPr>
              <w:pStyle w:val="Tablebody-"/>
              <w:autoSpaceDE w:val="0"/>
              <w:autoSpaceDN w:val="0"/>
              <w:adjustRightInd w:val="0"/>
              <w:spacing w:before="0" w:after="0"/>
              <w:jc w:val="both"/>
              <w:rPr>
                <w:rFonts w:ascii="Calibri" w:hAnsi="Calibri" w:cs="Calibri"/>
                <w:sz w:val="20"/>
                <w:szCs w:val="20"/>
                <w:lang w:val="fr-FR"/>
              </w:rPr>
            </w:pPr>
            <w:r w:rsidRPr="00CD5B6E">
              <w:rPr>
                <w:rFonts w:ascii="Calibri" w:hAnsi="Calibri" w:cs="Calibri"/>
                <w:sz w:val="20"/>
                <w:szCs w:val="20"/>
                <w:lang w:val="fr-FR"/>
              </w:rPr>
              <w:t> </w:t>
            </w:r>
          </w:p>
        </w:tc>
        <w:tc>
          <w:tcPr>
            <w:tcW w:w="2000" w:type="dxa"/>
            <w:vAlign w:val="center"/>
          </w:tcPr>
          <w:p w14:paraId="5DB83AAA" w14:textId="77777777" w:rsidR="004403DC" w:rsidRPr="00CD5B6E"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D5B6E">
              <w:rPr>
                <w:rFonts w:ascii="Calibri" w:hAnsi="Calibri" w:cs="Calibri"/>
                <w:b/>
                <w:i/>
                <w:sz w:val="20"/>
                <w:szCs w:val="20"/>
                <w:highlight w:val="lightGray"/>
              </w:rPr>
              <w:t>AffectedPlace</w:t>
            </w:r>
            <w:proofErr w:type="spellEnd"/>
          </w:p>
        </w:tc>
        <w:tc>
          <w:tcPr>
            <w:tcW w:w="540" w:type="dxa"/>
            <w:vAlign w:val="center"/>
          </w:tcPr>
          <w:p w14:paraId="7FAF757A"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1:*</w:t>
            </w:r>
            <w:proofErr w:type="gramEnd"/>
          </w:p>
        </w:tc>
        <w:tc>
          <w:tcPr>
            <w:tcW w:w="1137" w:type="dxa"/>
            <w:vAlign w:val="center"/>
          </w:tcPr>
          <w:p w14:paraId="093AD4D7"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3103F7F9" w14:textId="2A0CDFE8" w:rsidR="004403DC" w:rsidRPr="00E7759A" w:rsidRDefault="00CD5B6E" w:rsidP="005660B1">
            <w:pPr>
              <w:pStyle w:val="Tablebody-"/>
              <w:autoSpaceDE w:val="0"/>
              <w:autoSpaceDN w:val="0"/>
              <w:adjustRightInd w:val="0"/>
              <w:spacing w:before="0" w:after="0"/>
              <w:jc w:val="both"/>
              <w:rPr>
                <w:rFonts w:ascii="Calibri" w:hAnsi="Calibri" w:cs="Calibri"/>
                <w:sz w:val="20"/>
                <w:szCs w:val="20"/>
              </w:rPr>
            </w:pPr>
            <w:r w:rsidRPr="00CD5B6E">
              <w:rPr>
                <w:rFonts w:ascii="Calibri" w:hAnsi="Calibri" w:cs="Calibri"/>
                <w:sz w:val="20"/>
                <w:szCs w:val="20"/>
                <w:lang w:val="fr-FR"/>
              </w:rPr>
              <w:t xml:space="preserve">Annotation pour les </w:t>
            </w:r>
            <w:r w:rsidR="004403DC" w:rsidRPr="00E7759A">
              <w:rPr>
                <w:rFonts w:ascii="Calibri" w:hAnsi="Calibri" w:cs="Calibri"/>
                <w:sz w:val="20"/>
                <w:szCs w:val="20"/>
              </w:rPr>
              <w:t xml:space="preserve">PLACE.     </w:t>
            </w:r>
          </w:p>
        </w:tc>
      </w:tr>
      <w:tr w:rsidR="004403DC" w:rsidRPr="00E32CB2" w14:paraId="0AC01936" w14:textId="77777777" w:rsidTr="00BA458F">
        <w:tc>
          <w:tcPr>
            <w:tcW w:w="824" w:type="dxa"/>
            <w:vMerge w:val="restart"/>
            <w:vAlign w:val="center"/>
          </w:tcPr>
          <w:p w14:paraId="21C5FD9E"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Journey</w:t>
            </w:r>
          </w:p>
        </w:tc>
        <w:tc>
          <w:tcPr>
            <w:tcW w:w="2236" w:type="dxa"/>
            <w:gridSpan w:val="2"/>
            <w:vAlign w:val="center"/>
          </w:tcPr>
          <w:p w14:paraId="439F6839"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E7759A">
              <w:rPr>
                <w:rFonts w:ascii="Calibri" w:hAnsi="Calibri" w:cs="Calibri"/>
                <w:b/>
                <w:i/>
                <w:sz w:val="20"/>
                <w:szCs w:val="20"/>
                <w:highlight w:val="lightGray"/>
              </w:rPr>
              <w:t>VehicleJourneys</w:t>
            </w:r>
            <w:proofErr w:type="spellEnd"/>
          </w:p>
        </w:tc>
        <w:tc>
          <w:tcPr>
            <w:tcW w:w="540" w:type="dxa"/>
            <w:vAlign w:val="center"/>
          </w:tcPr>
          <w:p w14:paraId="556E220E"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37" w:type="dxa"/>
            <w:vAlign w:val="center"/>
          </w:tcPr>
          <w:p w14:paraId="7D1D5AA2"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6A2AFA1A" w14:textId="445BD88B" w:rsidR="004403DC" w:rsidRPr="00E7759A" w:rsidRDefault="004403DC" w:rsidP="005660B1">
            <w:pPr>
              <w:pStyle w:val="Tablebody-"/>
              <w:autoSpaceDE w:val="0"/>
              <w:autoSpaceDN w:val="0"/>
              <w:adjustRightInd w:val="0"/>
              <w:spacing w:before="0" w:after="0"/>
              <w:jc w:val="both"/>
              <w:rPr>
                <w:rFonts w:ascii="Calibri" w:hAnsi="Calibri" w:cs="Calibri"/>
                <w:sz w:val="20"/>
                <w:szCs w:val="20"/>
                <w:lang w:val="fr-FR"/>
              </w:rPr>
            </w:pPr>
            <w:r w:rsidRPr="00E52B20">
              <w:rPr>
                <w:rFonts w:ascii="Calibri" w:hAnsi="Calibri" w:cs="Calibri"/>
                <w:sz w:val="20"/>
                <w:szCs w:val="20"/>
                <w:lang w:val="fr-FR"/>
              </w:rPr>
              <w:t xml:space="preserve">VEHICLE </w:t>
            </w:r>
            <w:proofErr w:type="spellStart"/>
            <w:r w:rsidRPr="00E52B20">
              <w:rPr>
                <w:rFonts w:ascii="Calibri" w:hAnsi="Calibri" w:cs="Calibri"/>
                <w:sz w:val="20"/>
                <w:szCs w:val="20"/>
                <w:lang w:val="fr-FR"/>
              </w:rPr>
              <w:t>JOURNEYs</w:t>
            </w:r>
            <w:proofErr w:type="spellEnd"/>
            <w:r w:rsidRPr="00E52B20">
              <w:rPr>
                <w:rFonts w:ascii="Calibri" w:hAnsi="Calibri" w:cs="Calibri"/>
                <w:sz w:val="20"/>
                <w:szCs w:val="20"/>
                <w:lang w:val="fr-FR"/>
              </w:rPr>
              <w:t xml:space="preserve"> </w:t>
            </w:r>
            <w:r w:rsidR="00E52B20" w:rsidRPr="00E52B20">
              <w:rPr>
                <w:rFonts w:ascii="Calibri" w:hAnsi="Calibri" w:cs="Calibri"/>
                <w:sz w:val="20"/>
                <w:szCs w:val="20"/>
                <w:lang w:val="fr-FR"/>
              </w:rPr>
              <w:t xml:space="preserve">impactés par </w:t>
            </w:r>
            <w:r w:rsidRPr="00E52B20">
              <w:rPr>
                <w:rFonts w:ascii="Calibri" w:hAnsi="Calibri" w:cs="Calibri"/>
                <w:sz w:val="20"/>
                <w:szCs w:val="20"/>
                <w:lang w:val="fr-FR"/>
              </w:rPr>
              <w:t xml:space="preserve">SITUATION. </w:t>
            </w:r>
            <w:r w:rsidR="00E52B20" w:rsidRPr="00CD5B6E">
              <w:rPr>
                <w:rFonts w:ascii="Calibri" w:hAnsi="Calibri" w:cs="Calibri"/>
                <w:sz w:val="20"/>
                <w:szCs w:val="20"/>
                <w:lang w:val="fr-FR"/>
              </w:rPr>
              <w:t>C</w:t>
            </w:r>
            <w:r w:rsidR="00E52B20">
              <w:rPr>
                <w:rFonts w:ascii="Calibri" w:hAnsi="Calibri" w:cs="Calibri"/>
                <w:sz w:val="20"/>
                <w:szCs w:val="20"/>
                <w:lang w:val="fr-FR"/>
              </w:rPr>
              <w:t>f lignes ci-dessous</w:t>
            </w:r>
          </w:p>
          <w:p w14:paraId="0DC99E07"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Liste des Courses cibles de la publication</w:t>
            </w:r>
          </w:p>
        </w:tc>
      </w:tr>
      <w:tr w:rsidR="004403DC" w:rsidRPr="00E32CB2" w14:paraId="64473D82" w14:textId="77777777" w:rsidTr="00BA458F">
        <w:tc>
          <w:tcPr>
            <w:tcW w:w="824" w:type="dxa"/>
            <w:vMerge/>
            <w:vAlign w:val="center"/>
          </w:tcPr>
          <w:p w14:paraId="0693D59B" w14:textId="77777777" w:rsidR="004403DC" w:rsidRPr="00E7759A" w:rsidRDefault="004403DC" w:rsidP="005660B1">
            <w:pPr>
              <w:pStyle w:val="Tablebody-"/>
              <w:spacing w:before="0" w:after="0"/>
              <w:jc w:val="both"/>
              <w:rPr>
                <w:rFonts w:ascii="Calibri" w:hAnsi="Calibri" w:cs="Calibri"/>
                <w:sz w:val="20"/>
                <w:szCs w:val="20"/>
                <w:lang w:val="fr-FR"/>
              </w:rPr>
            </w:pPr>
          </w:p>
        </w:tc>
        <w:tc>
          <w:tcPr>
            <w:tcW w:w="236" w:type="dxa"/>
            <w:vAlign w:val="center"/>
          </w:tcPr>
          <w:p w14:paraId="70765C7E" w14:textId="4EA1979B" w:rsidR="004403DC" w:rsidRPr="00E7759A" w:rsidRDefault="004403DC" w:rsidP="005660B1">
            <w:pPr>
              <w:pStyle w:val="Tablebody-"/>
              <w:autoSpaceDE w:val="0"/>
              <w:autoSpaceDN w:val="0"/>
              <w:adjustRightInd w:val="0"/>
              <w:spacing w:before="0" w:after="0"/>
              <w:jc w:val="both"/>
              <w:rPr>
                <w:rFonts w:ascii="Calibri" w:hAnsi="Calibri" w:cs="Calibri"/>
                <w:sz w:val="20"/>
                <w:szCs w:val="20"/>
                <w:highlight w:val="lightGray"/>
                <w:lang w:val="fr-FR"/>
              </w:rPr>
            </w:pPr>
          </w:p>
        </w:tc>
        <w:tc>
          <w:tcPr>
            <w:tcW w:w="2000" w:type="dxa"/>
            <w:vAlign w:val="center"/>
          </w:tcPr>
          <w:p w14:paraId="07C74F07"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E7759A">
              <w:rPr>
                <w:rFonts w:ascii="Calibri" w:hAnsi="Calibri" w:cs="Calibri"/>
                <w:b/>
                <w:i/>
                <w:sz w:val="20"/>
                <w:szCs w:val="20"/>
                <w:highlight w:val="lightGray"/>
              </w:rPr>
              <w:t>AffectedVehicleJourney</w:t>
            </w:r>
            <w:proofErr w:type="spellEnd"/>
          </w:p>
        </w:tc>
        <w:tc>
          <w:tcPr>
            <w:tcW w:w="540" w:type="dxa"/>
            <w:vAlign w:val="center"/>
          </w:tcPr>
          <w:p w14:paraId="042F7FC3"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1:*</w:t>
            </w:r>
            <w:proofErr w:type="gramEnd"/>
          </w:p>
        </w:tc>
        <w:tc>
          <w:tcPr>
            <w:tcW w:w="1137" w:type="dxa"/>
            <w:vAlign w:val="center"/>
          </w:tcPr>
          <w:p w14:paraId="2D450281"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4B7DDE36" w14:textId="6747E805" w:rsidR="004403DC" w:rsidRPr="00E52B20" w:rsidRDefault="004403DC" w:rsidP="005660B1">
            <w:pPr>
              <w:pStyle w:val="Tablebody-"/>
              <w:autoSpaceDE w:val="0"/>
              <w:autoSpaceDN w:val="0"/>
              <w:adjustRightInd w:val="0"/>
              <w:spacing w:before="0" w:after="0"/>
              <w:jc w:val="both"/>
              <w:rPr>
                <w:rFonts w:ascii="Calibri" w:hAnsi="Calibri" w:cs="Calibri"/>
                <w:sz w:val="20"/>
                <w:szCs w:val="20"/>
                <w:lang w:val="fr-FR"/>
              </w:rPr>
            </w:pPr>
            <w:r w:rsidRPr="00E52B20">
              <w:rPr>
                <w:rFonts w:ascii="Calibri" w:hAnsi="Calibri" w:cs="Calibri"/>
                <w:sz w:val="20"/>
                <w:szCs w:val="20"/>
                <w:lang w:val="fr-FR"/>
              </w:rPr>
              <w:t xml:space="preserve">VEHICLE JOURNEY </w:t>
            </w:r>
            <w:r w:rsidR="00E52B20" w:rsidRPr="00E52B20">
              <w:rPr>
                <w:rFonts w:ascii="Calibri" w:hAnsi="Calibri" w:cs="Calibri"/>
                <w:sz w:val="20"/>
                <w:szCs w:val="20"/>
                <w:lang w:val="fr-FR"/>
              </w:rPr>
              <w:t>impacté par</w:t>
            </w:r>
            <w:r w:rsidRPr="00E52B20">
              <w:rPr>
                <w:rFonts w:ascii="Calibri" w:hAnsi="Calibri" w:cs="Calibri"/>
                <w:sz w:val="20"/>
                <w:szCs w:val="20"/>
                <w:lang w:val="fr-FR"/>
              </w:rPr>
              <w:t xml:space="preserve"> SITUATION. </w:t>
            </w:r>
          </w:p>
          <w:p w14:paraId="36C2A52B" w14:textId="3DB2B852" w:rsidR="004403DC" w:rsidRPr="00E7759A" w:rsidRDefault="004403DC" w:rsidP="005660B1">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 xml:space="preserve">Course cible de la publication </w:t>
            </w:r>
            <w:proofErr w:type="spellStart"/>
            <w:r w:rsidRPr="00E7759A">
              <w:rPr>
                <w:rFonts w:ascii="Calibri" w:hAnsi="Calibri" w:cs="Calibri"/>
                <w:sz w:val="20"/>
                <w:szCs w:val="20"/>
                <w:highlight w:val="lightGray"/>
                <w:lang w:val="fr-FR"/>
              </w:rPr>
              <w:t>cf</w:t>
            </w:r>
            <w:proofErr w:type="spellEnd"/>
            <w:r w:rsidRPr="00E7759A">
              <w:rPr>
                <w:rFonts w:ascii="Calibri" w:hAnsi="Calibri" w:cs="Calibri"/>
                <w:sz w:val="20"/>
                <w:szCs w:val="20"/>
                <w:highlight w:val="lightGray"/>
                <w:lang w:val="fr-FR"/>
              </w:rPr>
              <w:t xml:space="preserve"> </w:t>
            </w:r>
            <w:r w:rsidRPr="00E7759A">
              <w:rPr>
                <w:rFonts w:ascii="Calibri" w:hAnsi="Calibri" w:cs="Calibri"/>
                <w:sz w:val="20"/>
                <w:szCs w:val="20"/>
                <w:highlight w:val="lightGray"/>
                <w:lang w:val="fr-FR"/>
              </w:rPr>
              <w:fldChar w:fldCharType="begin"/>
            </w:r>
            <w:r w:rsidRPr="00E7759A">
              <w:rPr>
                <w:rFonts w:ascii="Calibri" w:hAnsi="Calibri" w:cs="Calibri"/>
                <w:sz w:val="20"/>
                <w:szCs w:val="20"/>
                <w:highlight w:val="lightGray"/>
                <w:lang w:val="fr-FR"/>
              </w:rPr>
              <w:instrText xml:space="preserve"> REF _Ref66205020 \r \h  \* MERGEFORMAT </w:instrText>
            </w:r>
            <w:r w:rsidRPr="00E7759A">
              <w:rPr>
                <w:rFonts w:ascii="Calibri" w:hAnsi="Calibri" w:cs="Calibri"/>
                <w:sz w:val="20"/>
                <w:szCs w:val="20"/>
                <w:highlight w:val="lightGray"/>
                <w:lang w:val="fr-FR"/>
              </w:rPr>
            </w:r>
            <w:r w:rsidRPr="00E7759A">
              <w:rPr>
                <w:rFonts w:ascii="Calibri" w:hAnsi="Calibri" w:cs="Calibri"/>
                <w:sz w:val="20"/>
                <w:szCs w:val="20"/>
                <w:highlight w:val="lightGray"/>
                <w:lang w:val="fr-FR"/>
              </w:rPr>
              <w:fldChar w:fldCharType="separate"/>
            </w:r>
            <w:r w:rsidR="00CD6283">
              <w:rPr>
                <w:rFonts w:ascii="Calibri" w:hAnsi="Calibri" w:cs="Calibri"/>
                <w:sz w:val="20"/>
                <w:szCs w:val="20"/>
                <w:highlight w:val="lightGray"/>
                <w:lang w:val="fr-FR"/>
              </w:rPr>
              <w:t>6.7.4.1.7.6.3</w:t>
            </w:r>
            <w:r w:rsidRPr="00E7759A">
              <w:rPr>
                <w:rFonts w:ascii="Calibri" w:hAnsi="Calibri" w:cs="Calibri"/>
                <w:sz w:val="20"/>
                <w:szCs w:val="20"/>
                <w:highlight w:val="lightGray"/>
                <w:lang w:val="fr-FR"/>
              </w:rPr>
              <w:fldChar w:fldCharType="end"/>
            </w:r>
          </w:p>
        </w:tc>
      </w:tr>
      <w:tr w:rsidR="004403DC" w:rsidRPr="00E32CB2" w14:paraId="045B31CE" w14:textId="77777777" w:rsidTr="00BA458F">
        <w:tc>
          <w:tcPr>
            <w:tcW w:w="824" w:type="dxa"/>
            <w:vMerge w:val="restart"/>
            <w:vAlign w:val="center"/>
          </w:tcPr>
          <w:p w14:paraId="1C0F8ABB"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Vehicles</w:t>
            </w:r>
          </w:p>
        </w:tc>
        <w:tc>
          <w:tcPr>
            <w:tcW w:w="2236" w:type="dxa"/>
            <w:gridSpan w:val="2"/>
            <w:vAlign w:val="center"/>
          </w:tcPr>
          <w:p w14:paraId="1B49EDFE"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r w:rsidRPr="00E7759A">
              <w:rPr>
                <w:rFonts w:ascii="Calibri" w:hAnsi="Calibri" w:cs="Calibri"/>
                <w:b/>
                <w:i/>
                <w:sz w:val="20"/>
                <w:szCs w:val="20"/>
                <w:highlight w:val="lightGray"/>
              </w:rPr>
              <w:t>Vehicles</w:t>
            </w:r>
          </w:p>
        </w:tc>
        <w:tc>
          <w:tcPr>
            <w:tcW w:w="540" w:type="dxa"/>
            <w:vAlign w:val="center"/>
          </w:tcPr>
          <w:p w14:paraId="7E3BFCBD"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37" w:type="dxa"/>
            <w:vAlign w:val="center"/>
          </w:tcPr>
          <w:p w14:paraId="5E5BEC33"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07813F04" w14:textId="350B187F" w:rsidR="004403DC" w:rsidRPr="00E52B20" w:rsidRDefault="004403DC" w:rsidP="005660B1">
            <w:pPr>
              <w:pStyle w:val="Tablebody-"/>
              <w:autoSpaceDE w:val="0"/>
              <w:autoSpaceDN w:val="0"/>
              <w:adjustRightInd w:val="0"/>
              <w:spacing w:before="0" w:after="0"/>
              <w:jc w:val="both"/>
              <w:rPr>
                <w:rFonts w:ascii="Calibri" w:hAnsi="Calibri" w:cs="Calibri"/>
                <w:sz w:val="20"/>
                <w:szCs w:val="20"/>
                <w:lang w:val="fr-FR"/>
              </w:rPr>
            </w:pPr>
            <w:proofErr w:type="spellStart"/>
            <w:r w:rsidRPr="00E52B20">
              <w:rPr>
                <w:rFonts w:ascii="Calibri" w:hAnsi="Calibri" w:cs="Calibri"/>
                <w:sz w:val="20"/>
                <w:szCs w:val="20"/>
                <w:lang w:val="fr-FR"/>
              </w:rPr>
              <w:t>VEHICLEs</w:t>
            </w:r>
            <w:proofErr w:type="spellEnd"/>
            <w:r w:rsidRPr="00E52B20">
              <w:rPr>
                <w:rFonts w:ascii="Calibri" w:hAnsi="Calibri" w:cs="Calibri"/>
                <w:sz w:val="20"/>
                <w:szCs w:val="20"/>
                <w:lang w:val="fr-FR"/>
              </w:rPr>
              <w:t xml:space="preserve"> </w:t>
            </w:r>
            <w:r w:rsidR="00E52B20" w:rsidRPr="00E52B20">
              <w:rPr>
                <w:rFonts w:ascii="Calibri" w:hAnsi="Calibri" w:cs="Calibri"/>
                <w:sz w:val="20"/>
                <w:szCs w:val="20"/>
                <w:lang w:val="fr-FR"/>
              </w:rPr>
              <w:t>impactés</w:t>
            </w:r>
            <w:r w:rsidRPr="00E52B20">
              <w:rPr>
                <w:rFonts w:ascii="Calibri" w:hAnsi="Calibri" w:cs="Calibri"/>
                <w:sz w:val="20"/>
                <w:szCs w:val="20"/>
                <w:lang w:val="fr-FR"/>
              </w:rPr>
              <w:t xml:space="preserve"> SITUATION. </w:t>
            </w:r>
            <w:r w:rsidR="00E52B20" w:rsidRPr="00CD5B6E">
              <w:rPr>
                <w:rFonts w:ascii="Calibri" w:hAnsi="Calibri" w:cs="Calibri"/>
                <w:sz w:val="20"/>
                <w:szCs w:val="20"/>
                <w:lang w:val="fr-FR"/>
              </w:rPr>
              <w:t>C</w:t>
            </w:r>
            <w:r w:rsidR="00E52B20">
              <w:rPr>
                <w:rFonts w:ascii="Calibri" w:hAnsi="Calibri" w:cs="Calibri"/>
                <w:sz w:val="20"/>
                <w:szCs w:val="20"/>
                <w:lang w:val="fr-FR"/>
              </w:rPr>
              <w:t>f lignes ci-dessous</w:t>
            </w:r>
          </w:p>
        </w:tc>
      </w:tr>
      <w:tr w:rsidR="004403DC" w:rsidRPr="00E32CB2" w14:paraId="42BD7128" w14:textId="77777777" w:rsidTr="00BA458F">
        <w:tc>
          <w:tcPr>
            <w:tcW w:w="824" w:type="dxa"/>
            <w:vMerge/>
            <w:vAlign w:val="center"/>
          </w:tcPr>
          <w:p w14:paraId="39926BE6" w14:textId="77777777" w:rsidR="004403DC" w:rsidRPr="00E52B20" w:rsidRDefault="004403DC" w:rsidP="005660B1">
            <w:pPr>
              <w:pStyle w:val="Tablebody-"/>
              <w:spacing w:before="0" w:after="0"/>
              <w:jc w:val="both"/>
              <w:rPr>
                <w:rFonts w:ascii="Calibri" w:hAnsi="Calibri" w:cs="Calibri"/>
                <w:sz w:val="20"/>
                <w:szCs w:val="20"/>
                <w:lang w:val="fr-FR"/>
              </w:rPr>
            </w:pPr>
          </w:p>
        </w:tc>
        <w:tc>
          <w:tcPr>
            <w:tcW w:w="236" w:type="dxa"/>
            <w:vAlign w:val="center"/>
          </w:tcPr>
          <w:p w14:paraId="41423C02" w14:textId="77777777" w:rsidR="004403DC" w:rsidRPr="00E52B20" w:rsidRDefault="004403DC" w:rsidP="005660B1">
            <w:pPr>
              <w:pStyle w:val="Tablebody-"/>
              <w:autoSpaceDE w:val="0"/>
              <w:autoSpaceDN w:val="0"/>
              <w:adjustRightInd w:val="0"/>
              <w:spacing w:before="0" w:after="0"/>
              <w:jc w:val="both"/>
              <w:rPr>
                <w:rFonts w:ascii="Calibri" w:hAnsi="Calibri" w:cs="Calibri"/>
                <w:sz w:val="20"/>
                <w:szCs w:val="20"/>
                <w:highlight w:val="lightGray"/>
                <w:lang w:val="fr-FR"/>
              </w:rPr>
            </w:pPr>
            <w:r w:rsidRPr="00E52B20">
              <w:rPr>
                <w:rFonts w:ascii="Calibri" w:hAnsi="Calibri" w:cs="Calibri"/>
                <w:sz w:val="20"/>
                <w:szCs w:val="20"/>
                <w:highlight w:val="lightGray"/>
                <w:lang w:val="fr-FR"/>
              </w:rPr>
              <w:t> </w:t>
            </w:r>
          </w:p>
        </w:tc>
        <w:tc>
          <w:tcPr>
            <w:tcW w:w="2000" w:type="dxa"/>
            <w:vAlign w:val="center"/>
          </w:tcPr>
          <w:p w14:paraId="2504F052"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E7759A">
              <w:rPr>
                <w:rFonts w:ascii="Calibri" w:hAnsi="Calibri" w:cs="Calibri"/>
                <w:b/>
                <w:i/>
                <w:sz w:val="20"/>
                <w:szCs w:val="20"/>
                <w:highlight w:val="lightGray"/>
              </w:rPr>
              <w:t>AffectedVehicle</w:t>
            </w:r>
            <w:proofErr w:type="spellEnd"/>
          </w:p>
        </w:tc>
        <w:tc>
          <w:tcPr>
            <w:tcW w:w="540" w:type="dxa"/>
            <w:vAlign w:val="center"/>
          </w:tcPr>
          <w:p w14:paraId="49843A3A"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1:*</w:t>
            </w:r>
            <w:proofErr w:type="gramEnd"/>
          </w:p>
        </w:tc>
        <w:tc>
          <w:tcPr>
            <w:tcW w:w="1137" w:type="dxa"/>
            <w:vAlign w:val="center"/>
          </w:tcPr>
          <w:p w14:paraId="70BAA500"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4358DA59" w14:textId="38B4E231" w:rsidR="004403DC" w:rsidRPr="00E52B20" w:rsidRDefault="00E52B20" w:rsidP="005660B1">
            <w:pPr>
              <w:pStyle w:val="Tablebody-"/>
              <w:autoSpaceDE w:val="0"/>
              <w:autoSpaceDN w:val="0"/>
              <w:adjustRightInd w:val="0"/>
              <w:spacing w:before="0" w:after="0"/>
              <w:jc w:val="both"/>
              <w:rPr>
                <w:rFonts w:ascii="Calibri" w:hAnsi="Calibri" w:cs="Calibri"/>
                <w:sz w:val="20"/>
                <w:szCs w:val="20"/>
                <w:lang w:val="fr-FR"/>
              </w:rPr>
            </w:pPr>
            <w:r w:rsidRPr="00CD5B6E">
              <w:rPr>
                <w:rFonts w:ascii="Calibri" w:hAnsi="Calibri" w:cs="Calibri"/>
                <w:sz w:val="20"/>
                <w:szCs w:val="20"/>
                <w:lang w:val="fr-FR"/>
              </w:rPr>
              <w:t xml:space="preserve">Annotation pour les </w:t>
            </w:r>
            <w:r w:rsidR="004403DC" w:rsidRPr="00E52B20">
              <w:rPr>
                <w:rFonts w:ascii="Calibri" w:hAnsi="Calibri" w:cs="Calibri"/>
                <w:sz w:val="20"/>
                <w:szCs w:val="20"/>
                <w:lang w:val="fr-FR"/>
              </w:rPr>
              <w:t>VEHICLE</w:t>
            </w:r>
            <w:r w:rsidRPr="00E52B20">
              <w:rPr>
                <w:rFonts w:ascii="Calibri" w:hAnsi="Calibri" w:cs="Calibri"/>
                <w:sz w:val="20"/>
                <w:szCs w:val="20"/>
                <w:lang w:val="fr-FR"/>
              </w:rPr>
              <w:t xml:space="preserve"> i</w:t>
            </w:r>
            <w:r>
              <w:rPr>
                <w:rFonts w:ascii="Calibri" w:hAnsi="Calibri" w:cs="Calibri"/>
                <w:sz w:val="20"/>
                <w:szCs w:val="20"/>
                <w:lang w:val="fr-FR"/>
              </w:rPr>
              <w:t>mpactés</w:t>
            </w:r>
          </w:p>
        </w:tc>
      </w:tr>
      <w:tr w:rsidR="004403DC" w:rsidRPr="00E7759A" w14:paraId="4C73CDB6" w14:textId="77777777" w:rsidTr="00BA458F">
        <w:trPr>
          <w:hidden/>
        </w:trPr>
        <w:tc>
          <w:tcPr>
            <w:tcW w:w="824" w:type="dxa"/>
            <w:vAlign w:val="center"/>
          </w:tcPr>
          <w:p w14:paraId="78AAE9CA" w14:textId="77777777" w:rsidR="004403DC" w:rsidRPr="00E7759A" w:rsidRDefault="004403DC" w:rsidP="005660B1">
            <w:pPr>
              <w:pStyle w:val="Tablebody-"/>
              <w:autoSpaceDE w:val="0"/>
              <w:autoSpaceDN w:val="0"/>
              <w:adjustRightInd w:val="0"/>
              <w:spacing w:before="0" w:after="0"/>
              <w:jc w:val="both"/>
              <w:rPr>
                <w:rFonts w:ascii="Calibri" w:hAnsi="Calibri" w:cs="Calibri"/>
                <w:i/>
                <w:vanish/>
                <w:sz w:val="20"/>
                <w:szCs w:val="20"/>
              </w:rPr>
            </w:pPr>
            <w:r w:rsidRPr="00E7759A">
              <w:rPr>
                <w:rFonts w:ascii="Calibri" w:hAnsi="Calibri" w:cs="Calibri"/>
                <w:i/>
                <w:vanish/>
                <w:sz w:val="20"/>
                <w:szCs w:val="20"/>
              </w:rPr>
              <w:t>Roads</w:t>
            </w:r>
          </w:p>
        </w:tc>
        <w:tc>
          <w:tcPr>
            <w:tcW w:w="2236" w:type="dxa"/>
            <w:gridSpan w:val="2"/>
            <w:vAlign w:val="center"/>
          </w:tcPr>
          <w:p w14:paraId="4FD7D78D" w14:textId="77777777" w:rsidR="004403DC" w:rsidRPr="00E7759A" w:rsidRDefault="004403DC" w:rsidP="005660B1">
            <w:pPr>
              <w:pStyle w:val="Tablebody-"/>
              <w:autoSpaceDE w:val="0"/>
              <w:autoSpaceDN w:val="0"/>
              <w:adjustRightInd w:val="0"/>
              <w:spacing w:before="0" w:after="0"/>
              <w:jc w:val="both"/>
              <w:rPr>
                <w:rFonts w:ascii="Calibri" w:hAnsi="Calibri" w:cs="Calibri"/>
                <w:b/>
                <w:i/>
                <w:vanish/>
                <w:sz w:val="20"/>
                <w:szCs w:val="20"/>
                <w:highlight w:val="cyan"/>
              </w:rPr>
            </w:pPr>
            <w:r w:rsidRPr="00E7759A">
              <w:rPr>
                <w:rFonts w:ascii="Calibri" w:hAnsi="Calibri" w:cs="Calibri"/>
                <w:b/>
                <w:i/>
                <w:vanish/>
                <w:sz w:val="20"/>
                <w:szCs w:val="20"/>
                <w:highlight w:val="cyan"/>
              </w:rPr>
              <w:t>Roads</w:t>
            </w:r>
          </w:p>
        </w:tc>
        <w:tc>
          <w:tcPr>
            <w:tcW w:w="540" w:type="dxa"/>
            <w:vAlign w:val="center"/>
          </w:tcPr>
          <w:p w14:paraId="26752F17"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137" w:type="dxa"/>
            <w:vAlign w:val="center"/>
          </w:tcPr>
          <w:p w14:paraId="789C4A49" w14:textId="77777777" w:rsidR="004403DC" w:rsidRPr="00E7759A" w:rsidRDefault="004403DC" w:rsidP="005660B1">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AffectedRoadsStructure</w:t>
            </w:r>
            <w:proofErr w:type="spellEnd"/>
          </w:p>
        </w:tc>
        <w:tc>
          <w:tcPr>
            <w:tcW w:w="5719" w:type="dxa"/>
            <w:vAlign w:val="center"/>
          </w:tcPr>
          <w:p w14:paraId="1EDAD6EC"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Roads affected by SITUATION.     </w:t>
            </w:r>
          </w:p>
        </w:tc>
      </w:tr>
      <w:tr w:rsidR="004403DC" w:rsidRPr="00E7759A" w14:paraId="4CED216E" w14:textId="77777777" w:rsidTr="00BA458F">
        <w:trPr>
          <w:hidden/>
        </w:trPr>
        <w:tc>
          <w:tcPr>
            <w:tcW w:w="824" w:type="dxa"/>
            <w:tcBorders>
              <w:bottom w:val="single" w:sz="4" w:space="0" w:color="000000"/>
            </w:tcBorders>
            <w:vAlign w:val="center"/>
          </w:tcPr>
          <w:p w14:paraId="11A79EE1" w14:textId="77777777" w:rsidR="004403DC" w:rsidRPr="00E7759A" w:rsidRDefault="004403DC" w:rsidP="005660B1">
            <w:pPr>
              <w:pStyle w:val="Tablebody-"/>
              <w:autoSpaceDE w:val="0"/>
              <w:autoSpaceDN w:val="0"/>
              <w:adjustRightInd w:val="0"/>
              <w:spacing w:before="0" w:after="0"/>
              <w:jc w:val="both"/>
              <w:rPr>
                <w:rFonts w:ascii="Calibri" w:hAnsi="Calibri" w:cs="Calibri"/>
                <w:i/>
                <w:vanish/>
                <w:sz w:val="20"/>
                <w:szCs w:val="20"/>
              </w:rPr>
            </w:pPr>
            <w:r w:rsidRPr="00E7759A">
              <w:rPr>
                <w:rFonts w:ascii="Calibri" w:hAnsi="Calibri" w:cs="Calibri"/>
                <w:i/>
                <w:vanish/>
                <w:sz w:val="20"/>
                <w:szCs w:val="20"/>
              </w:rPr>
              <w:t>any</w:t>
            </w:r>
          </w:p>
        </w:tc>
        <w:tc>
          <w:tcPr>
            <w:tcW w:w="2236" w:type="dxa"/>
            <w:gridSpan w:val="2"/>
            <w:tcBorders>
              <w:bottom w:val="single" w:sz="4" w:space="0" w:color="000000"/>
            </w:tcBorders>
            <w:vAlign w:val="center"/>
          </w:tcPr>
          <w:p w14:paraId="6686D675" w14:textId="77777777" w:rsidR="004403DC" w:rsidRPr="00E7759A" w:rsidRDefault="004403DC" w:rsidP="005660B1">
            <w:pPr>
              <w:pStyle w:val="Tablebody-"/>
              <w:autoSpaceDE w:val="0"/>
              <w:autoSpaceDN w:val="0"/>
              <w:adjustRightInd w:val="0"/>
              <w:spacing w:before="0" w:after="0"/>
              <w:jc w:val="both"/>
              <w:rPr>
                <w:rFonts w:ascii="Calibri" w:hAnsi="Calibri" w:cs="Calibri"/>
                <w:b/>
                <w:i/>
                <w:vanish/>
                <w:sz w:val="20"/>
                <w:szCs w:val="20"/>
                <w:highlight w:val="cyan"/>
              </w:rPr>
            </w:pPr>
            <w:r w:rsidRPr="00E7759A">
              <w:rPr>
                <w:rFonts w:ascii="Calibri" w:hAnsi="Calibri" w:cs="Calibri"/>
                <w:b/>
                <w:i/>
                <w:vanish/>
                <w:sz w:val="20"/>
                <w:szCs w:val="20"/>
                <w:highlight w:val="cyan"/>
              </w:rPr>
              <w:t>Extensions</w:t>
            </w:r>
          </w:p>
        </w:tc>
        <w:tc>
          <w:tcPr>
            <w:tcW w:w="540" w:type="dxa"/>
            <w:tcBorders>
              <w:bottom w:val="single" w:sz="4" w:space="0" w:color="000000"/>
            </w:tcBorders>
            <w:vAlign w:val="center"/>
          </w:tcPr>
          <w:p w14:paraId="5DDE3399"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137" w:type="dxa"/>
            <w:tcBorders>
              <w:bottom w:val="single" w:sz="4" w:space="0" w:color="000000"/>
            </w:tcBorders>
            <w:vAlign w:val="center"/>
          </w:tcPr>
          <w:p w14:paraId="306E6068"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any</w:t>
            </w:r>
          </w:p>
        </w:tc>
        <w:tc>
          <w:tcPr>
            <w:tcW w:w="5719" w:type="dxa"/>
            <w:tcBorders>
              <w:bottom w:val="single" w:sz="4" w:space="0" w:color="000000"/>
            </w:tcBorders>
            <w:vAlign w:val="center"/>
          </w:tcPr>
          <w:p w14:paraId="157537DF"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Placeholder for user extensions.</w:t>
            </w:r>
          </w:p>
        </w:tc>
      </w:tr>
    </w:tbl>
    <w:p w14:paraId="40285460" w14:textId="77777777" w:rsidR="004403DC" w:rsidRDefault="004403DC" w:rsidP="004403DC">
      <w:pPr>
        <w:pStyle w:val="Titre7"/>
        <w:rPr>
          <w:lang w:val="fr-FR"/>
        </w:rPr>
      </w:pPr>
      <w:bookmarkStart w:id="448" w:name="_Ref66204780"/>
      <w:r>
        <w:rPr>
          <w:lang w:val="fr-FR"/>
        </w:rPr>
        <w:t xml:space="preserve">Description de la structure </w:t>
      </w:r>
      <w:proofErr w:type="spellStart"/>
      <w:r>
        <w:rPr>
          <w:lang w:val="fr-FR"/>
        </w:rPr>
        <w:t>AffectedNetwork</w:t>
      </w:r>
      <w:bookmarkEnd w:id="448"/>
      <w:proofErr w:type="spellEnd"/>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377"/>
        <w:gridCol w:w="1859"/>
        <w:gridCol w:w="540"/>
        <w:gridCol w:w="1137"/>
        <w:gridCol w:w="5719"/>
      </w:tblGrid>
      <w:tr w:rsidR="004403DC" w:rsidRPr="00E32CB2" w14:paraId="2438A5D4" w14:textId="77777777" w:rsidTr="00BA458F">
        <w:tc>
          <w:tcPr>
            <w:tcW w:w="3600" w:type="dxa"/>
            <w:gridSpan w:val="4"/>
            <w:tcBorders>
              <w:top w:val="single" w:sz="4" w:space="0" w:color="000000"/>
            </w:tcBorders>
            <w:vAlign w:val="center"/>
          </w:tcPr>
          <w:p w14:paraId="6639B16D" w14:textId="77777777" w:rsidR="004403DC" w:rsidRPr="00E7759A" w:rsidRDefault="004403DC" w:rsidP="005660B1">
            <w:pPr>
              <w:pStyle w:val="Tableheader-"/>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rPr>
              <w:t>AffectedNetwork</w:t>
            </w:r>
            <w:proofErr w:type="spellEnd"/>
          </w:p>
        </w:tc>
        <w:tc>
          <w:tcPr>
            <w:tcW w:w="1137" w:type="dxa"/>
            <w:tcBorders>
              <w:top w:val="single" w:sz="4" w:space="0" w:color="000000"/>
            </w:tcBorders>
            <w:vAlign w:val="center"/>
          </w:tcPr>
          <w:p w14:paraId="4E589889" w14:textId="77777777" w:rsidR="004403DC" w:rsidRPr="00E7759A" w:rsidRDefault="004403DC" w:rsidP="005660B1">
            <w:pPr>
              <w:pStyle w:val="Tableheader-"/>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tcBorders>
              <w:top w:val="single" w:sz="4" w:space="0" w:color="000000"/>
            </w:tcBorders>
            <w:vAlign w:val="center"/>
          </w:tcPr>
          <w:p w14:paraId="37E095DD" w14:textId="5178AF82" w:rsidR="004403DC" w:rsidRPr="00CC7C83" w:rsidRDefault="00CC7C83" w:rsidP="005660B1">
            <w:pPr>
              <w:pStyle w:val="Tableheader-"/>
              <w:autoSpaceDE w:val="0"/>
              <w:autoSpaceDN w:val="0"/>
              <w:adjustRightInd w:val="0"/>
              <w:spacing w:before="0" w:after="0"/>
              <w:jc w:val="both"/>
              <w:rPr>
                <w:rFonts w:ascii="Calibri" w:hAnsi="Calibri" w:cs="Calibri"/>
                <w:sz w:val="20"/>
                <w:szCs w:val="20"/>
                <w:lang w:val="fr-FR"/>
              </w:rPr>
            </w:pPr>
            <w:r w:rsidRPr="00CC7C83">
              <w:rPr>
                <w:rFonts w:ascii="Calibri" w:hAnsi="Calibri" w:cs="Calibri"/>
                <w:sz w:val="20"/>
                <w:szCs w:val="20"/>
                <w:lang w:val="fr-FR"/>
              </w:rPr>
              <w:t>Périmètre de la perturbation e</w:t>
            </w:r>
            <w:r>
              <w:rPr>
                <w:rFonts w:ascii="Calibri" w:hAnsi="Calibri" w:cs="Calibri"/>
                <w:sz w:val="20"/>
                <w:szCs w:val="20"/>
                <w:lang w:val="fr-FR"/>
              </w:rPr>
              <w:t>t ses conséquences</w:t>
            </w:r>
            <w:r w:rsidR="00CD5B6E">
              <w:rPr>
                <w:rFonts w:ascii="Calibri" w:hAnsi="Calibri" w:cs="Calibri"/>
                <w:sz w:val="20"/>
                <w:szCs w:val="20"/>
                <w:lang w:val="fr-FR"/>
              </w:rPr>
              <w:t xml:space="preserve"> sur le réseau</w:t>
            </w:r>
          </w:p>
          <w:p w14:paraId="3DE20DCF" w14:textId="77777777" w:rsidR="004403DC" w:rsidRPr="00E7759A" w:rsidRDefault="004403DC" w:rsidP="005660B1">
            <w:pPr>
              <w:pStyle w:val="Tableheader-"/>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Identification du/des réseaux sur lesquels publier l’action</w:t>
            </w:r>
            <w:r w:rsidRPr="00E7759A">
              <w:rPr>
                <w:rFonts w:ascii="Calibri" w:hAnsi="Calibri" w:cs="Calibri"/>
                <w:sz w:val="20"/>
                <w:szCs w:val="20"/>
                <w:lang w:val="fr-FR"/>
              </w:rPr>
              <w:t>.</w:t>
            </w:r>
          </w:p>
        </w:tc>
      </w:tr>
      <w:tr w:rsidR="004403DC" w:rsidRPr="00E32CB2" w14:paraId="1CFE1DA5" w14:textId="77777777" w:rsidTr="00BA458F">
        <w:tc>
          <w:tcPr>
            <w:tcW w:w="824" w:type="dxa"/>
            <w:vAlign w:val="center"/>
          </w:tcPr>
          <w:p w14:paraId="2C3E7183"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Operators</w:t>
            </w:r>
          </w:p>
        </w:tc>
        <w:tc>
          <w:tcPr>
            <w:tcW w:w="2236" w:type="dxa"/>
            <w:gridSpan w:val="2"/>
            <w:vAlign w:val="center"/>
          </w:tcPr>
          <w:p w14:paraId="72956A9B"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rPr>
              <w:t>AffectedOperator</w:t>
            </w:r>
            <w:proofErr w:type="spellEnd"/>
          </w:p>
        </w:tc>
        <w:tc>
          <w:tcPr>
            <w:tcW w:w="540" w:type="dxa"/>
            <w:vAlign w:val="center"/>
          </w:tcPr>
          <w:p w14:paraId="6927A91A"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137" w:type="dxa"/>
            <w:vAlign w:val="center"/>
          </w:tcPr>
          <w:p w14:paraId="318F40C2"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5FB4250C" w14:textId="1F835AE1" w:rsidR="004403DC" w:rsidRPr="00CC7C83" w:rsidRDefault="00CC7C83" w:rsidP="005660B1">
            <w:pPr>
              <w:pStyle w:val="Tablebody-"/>
              <w:autoSpaceDE w:val="0"/>
              <w:autoSpaceDN w:val="0"/>
              <w:adjustRightInd w:val="0"/>
              <w:spacing w:before="0" w:after="0"/>
              <w:jc w:val="both"/>
              <w:rPr>
                <w:rFonts w:ascii="Calibri" w:hAnsi="Calibri" w:cs="Calibri"/>
                <w:sz w:val="20"/>
                <w:szCs w:val="20"/>
                <w:lang w:val="fr-FR"/>
              </w:rPr>
            </w:pPr>
            <w:r w:rsidRPr="00CC7C83">
              <w:rPr>
                <w:rFonts w:ascii="Calibri" w:hAnsi="Calibri" w:cs="Calibri"/>
                <w:sz w:val="20"/>
                <w:szCs w:val="20"/>
                <w:lang w:val="fr-FR"/>
              </w:rPr>
              <w:t>Annotation à</w:t>
            </w:r>
            <w:r w:rsidR="004403DC" w:rsidRPr="00CC7C83">
              <w:rPr>
                <w:rFonts w:ascii="Calibri" w:hAnsi="Calibri" w:cs="Calibri"/>
                <w:sz w:val="20"/>
                <w:szCs w:val="20"/>
                <w:lang w:val="fr-FR"/>
              </w:rPr>
              <w:t xml:space="preserve"> </w:t>
            </w:r>
            <w:proofErr w:type="gramStart"/>
            <w:r w:rsidRPr="00CC7C83">
              <w:rPr>
                <w:rFonts w:ascii="Calibri" w:hAnsi="Calibri" w:cs="Calibri"/>
                <w:sz w:val="20"/>
                <w:szCs w:val="20"/>
                <w:lang w:val="fr-FR"/>
              </w:rPr>
              <w:t>l’</w:t>
            </w:r>
            <w:r w:rsidR="004403DC" w:rsidRPr="00CC7C83">
              <w:rPr>
                <w:rFonts w:ascii="Calibri" w:hAnsi="Calibri" w:cs="Calibri"/>
                <w:sz w:val="20"/>
                <w:szCs w:val="20"/>
                <w:lang w:val="fr-FR"/>
              </w:rPr>
              <w:t xml:space="preserve"> </w:t>
            </w:r>
            <w:proofErr w:type="spellStart"/>
            <w:r w:rsidR="004403DC" w:rsidRPr="00CC7C83">
              <w:rPr>
                <w:rFonts w:ascii="Calibri" w:hAnsi="Calibri" w:cs="Calibri"/>
                <w:sz w:val="20"/>
                <w:szCs w:val="20"/>
                <w:lang w:val="fr-FR"/>
              </w:rPr>
              <w:t>Operator</w:t>
            </w:r>
            <w:proofErr w:type="spellEnd"/>
            <w:proofErr w:type="gramEnd"/>
            <w:r w:rsidR="004403DC" w:rsidRPr="00CC7C83">
              <w:rPr>
                <w:rFonts w:ascii="Calibri" w:hAnsi="Calibri" w:cs="Calibri"/>
                <w:sz w:val="20"/>
                <w:szCs w:val="20"/>
                <w:lang w:val="fr-FR"/>
              </w:rPr>
              <w:t xml:space="preserve"> </w:t>
            </w:r>
            <w:r w:rsidRPr="00CC7C83">
              <w:rPr>
                <w:rFonts w:ascii="Calibri" w:hAnsi="Calibri" w:cs="Calibri"/>
                <w:sz w:val="20"/>
                <w:szCs w:val="20"/>
                <w:lang w:val="fr-FR"/>
              </w:rPr>
              <w:t>de services impacté par</w:t>
            </w:r>
            <w:r w:rsidR="004403DC" w:rsidRPr="00CC7C83">
              <w:rPr>
                <w:rFonts w:ascii="Calibri" w:hAnsi="Calibri" w:cs="Calibri"/>
                <w:sz w:val="20"/>
                <w:szCs w:val="20"/>
                <w:lang w:val="fr-FR"/>
              </w:rPr>
              <w:t xml:space="preserve"> SITUATION.     </w:t>
            </w:r>
          </w:p>
        </w:tc>
      </w:tr>
      <w:tr w:rsidR="004403DC" w:rsidRPr="00E32CB2" w14:paraId="7A5A9642" w14:textId="77777777" w:rsidTr="00BA458F">
        <w:tc>
          <w:tcPr>
            <w:tcW w:w="824" w:type="dxa"/>
            <w:vMerge w:val="restart"/>
            <w:vAlign w:val="center"/>
          </w:tcPr>
          <w:p w14:paraId="5BC40613"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Network</w:t>
            </w:r>
          </w:p>
        </w:tc>
        <w:tc>
          <w:tcPr>
            <w:tcW w:w="2236" w:type="dxa"/>
            <w:gridSpan w:val="2"/>
            <w:vAlign w:val="center"/>
          </w:tcPr>
          <w:p w14:paraId="0A29FD84"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highlight w:val="lightGray"/>
              </w:rPr>
              <w:t>NetworkRef</w:t>
            </w:r>
            <w:proofErr w:type="spellEnd"/>
          </w:p>
        </w:tc>
        <w:tc>
          <w:tcPr>
            <w:tcW w:w="540" w:type="dxa"/>
            <w:vAlign w:val="center"/>
          </w:tcPr>
          <w:p w14:paraId="07EF790A"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37" w:type="dxa"/>
            <w:vAlign w:val="center"/>
          </w:tcPr>
          <w:p w14:paraId="09031E12" w14:textId="77777777" w:rsidR="004403DC" w:rsidRPr="00E7759A" w:rsidRDefault="004403DC" w:rsidP="005660B1">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w:t>
            </w:r>
            <w:proofErr w:type="spellStart"/>
            <w:r w:rsidRPr="00E7759A">
              <w:rPr>
                <w:rFonts w:ascii="Calibri" w:hAnsi="Calibri" w:cs="Calibri"/>
                <w:i/>
                <w:sz w:val="20"/>
                <w:szCs w:val="20"/>
              </w:rPr>
              <w:t>OperatorCode</w:t>
            </w:r>
            <w:proofErr w:type="spellEnd"/>
          </w:p>
          <w:p w14:paraId="57A55D2C"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proofErr w:type="gramStart"/>
            <w:r w:rsidRPr="00E7759A">
              <w:rPr>
                <w:rFonts w:ascii="Calibri" w:hAnsi="Calibri" w:cs="Calibri"/>
                <w:i/>
                <w:sz w:val="20"/>
                <w:szCs w:val="20"/>
              </w:rPr>
              <w:t>xsd:NMToken</w:t>
            </w:r>
            <w:proofErr w:type="spellEnd"/>
            <w:proofErr w:type="gramEnd"/>
            <w:r w:rsidRPr="00E7759A">
              <w:rPr>
                <w:rFonts w:ascii="Calibri" w:hAnsi="Calibri" w:cs="Calibri"/>
                <w:i/>
                <w:sz w:val="20"/>
                <w:szCs w:val="20"/>
              </w:rPr>
              <w:t>)</w:t>
            </w:r>
          </w:p>
        </w:tc>
        <w:tc>
          <w:tcPr>
            <w:tcW w:w="5719" w:type="dxa"/>
            <w:vAlign w:val="center"/>
          </w:tcPr>
          <w:p w14:paraId="618614E2" w14:textId="77777777" w:rsidR="00A64D8B" w:rsidRDefault="00CC7C83" w:rsidP="005660B1">
            <w:pPr>
              <w:pStyle w:val="Tablebody-"/>
              <w:autoSpaceDE w:val="0"/>
              <w:autoSpaceDN w:val="0"/>
              <w:adjustRightInd w:val="0"/>
              <w:spacing w:before="0" w:after="0"/>
              <w:jc w:val="both"/>
              <w:rPr>
                <w:rFonts w:ascii="Calibri" w:hAnsi="Calibri" w:cs="Calibri"/>
                <w:sz w:val="20"/>
                <w:szCs w:val="20"/>
                <w:lang w:val="fr-FR"/>
              </w:rPr>
            </w:pPr>
            <w:r w:rsidRPr="00CC7C83">
              <w:rPr>
                <w:rFonts w:ascii="Calibri" w:hAnsi="Calibri" w:cs="Calibri"/>
                <w:sz w:val="20"/>
                <w:szCs w:val="20"/>
                <w:lang w:val="fr-FR"/>
              </w:rPr>
              <w:t>RÉSEAU de la LIGNE concernée. S'il est absent, peut être extrait du contexte</w:t>
            </w:r>
          </w:p>
          <w:p w14:paraId="1FB4E8FB" w14:textId="248A1CF8" w:rsidR="004403DC" w:rsidRPr="00E7759A" w:rsidRDefault="004403DC" w:rsidP="005660B1">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 xml:space="preserve">Identifiant du réseau (au sens </w:t>
            </w:r>
            <w:proofErr w:type="spellStart"/>
            <w:r w:rsidRPr="00E7759A">
              <w:rPr>
                <w:rFonts w:ascii="Calibri" w:hAnsi="Calibri" w:cs="Calibri"/>
                <w:sz w:val="20"/>
                <w:szCs w:val="20"/>
                <w:highlight w:val="lightGray"/>
                <w:lang w:val="fr-FR"/>
              </w:rPr>
              <w:t>transmodel</w:t>
            </w:r>
            <w:proofErr w:type="spellEnd"/>
            <w:r w:rsidRPr="00E7759A">
              <w:rPr>
                <w:rFonts w:ascii="Calibri" w:hAnsi="Calibri" w:cs="Calibri"/>
                <w:sz w:val="20"/>
                <w:szCs w:val="20"/>
                <w:highlight w:val="lightGray"/>
                <w:lang w:val="fr-FR"/>
              </w:rPr>
              <w:t>)</w:t>
            </w:r>
          </w:p>
        </w:tc>
      </w:tr>
      <w:tr w:rsidR="004403DC" w:rsidRPr="00E7759A" w14:paraId="15FB558E" w14:textId="77777777" w:rsidTr="00BA458F">
        <w:tc>
          <w:tcPr>
            <w:tcW w:w="824" w:type="dxa"/>
            <w:vMerge/>
            <w:vAlign w:val="center"/>
          </w:tcPr>
          <w:p w14:paraId="00436136" w14:textId="77777777" w:rsidR="004403DC" w:rsidRPr="00E7759A" w:rsidRDefault="004403DC" w:rsidP="005660B1">
            <w:pPr>
              <w:pStyle w:val="Tablebody-"/>
              <w:spacing w:before="0" w:after="0"/>
              <w:jc w:val="both"/>
              <w:rPr>
                <w:rFonts w:ascii="Calibri" w:hAnsi="Calibri" w:cs="Calibri"/>
                <w:sz w:val="20"/>
                <w:szCs w:val="20"/>
                <w:lang w:val="fr-FR"/>
              </w:rPr>
            </w:pPr>
          </w:p>
        </w:tc>
        <w:tc>
          <w:tcPr>
            <w:tcW w:w="2236" w:type="dxa"/>
            <w:gridSpan w:val="2"/>
            <w:vAlign w:val="center"/>
          </w:tcPr>
          <w:p w14:paraId="33F4F237"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rPr>
              <w:t>NetworkName</w:t>
            </w:r>
            <w:proofErr w:type="spellEnd"/>
          </w:p>
        </w:tc>
        <w:tc>
          <w:tcPr>
            <w:tcW w:w="540" w:type="dxa"/>
            <w:vAlign w:val="center"/>
          </w:tcPr>
          <w:p w14:paraId="56FCF827"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137" w:type="dxa"/>
            <w:vAlign w:val="center"/>
          </w:tcPr>
          <w:p w14:paraId="41C8E608"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nlString</w:t>
            </w:r>
            <w:proofErr w:type="spellEnd"/>
          </w:p>
        </w:tc>
        <w:tc>
          <w:tcPr>
            <w:tcW w:w="5719" w:type="dxa"/>
            <w:vAlign w:val="center"/>
          </w:tcPr>
          <w:p w14:paraId="532D9008" w14:textId="338EF220" w:rsidR="004403DC" w:rsidRPr="00E7759A" w:rsidRDefault="00CC7C83" w:rsidP="005660B1">
            <w:pPr>
              <w:pStyle w:val="Tablebody-"/>
              <w:autoSpaceDE w:val="0"/>
              <w:autoSpaceDN w:val="0"/>
              <w:adjustRightInd w:val="0"/>
              <w:spacing w:before="0" w:after="0"/>
              <w:jc w:val="both"/>
              <w:rPr>
                <w:rFonts w:ascii="Calibri" w:hAnsi="Calibri" w:cs="Calibri"/>
                <w:sz w:val="20"/>
                <w:szCs w:val="20"/>
              </w:rPr>
            </w:pPr>
            <w:r>
              <w:rPr>
                <w:rFonts w:ascii="Calibri" w:hAnsi="Calibri" w:cs="Calibri"/>
                <w:sz w:val="20"/>
                <w:szCs w:val="20"/>
              </w:rPr>
              <w:t>Nom du</w:t>
            </w:r>
            <w:r w:rsidR="004403DC" w:rsidRPr="00E7759A">
              <w:rPr>
                <w:rFonts w:ascii="Calibri" w:hAnsi="Calibri" w:cs="Calibri"/>
                <w:sz w:val="20"/>
                <w:szCs w:val="20"/>
              </w:rPr>
              <w:t xml:space="preserve"> NETWORK.</w:t>
            </w:r>
          </w:p>
        </w:tc>
      </w:tr>
      <w:tr w:rsidR="004403DC" w:rsidRPr="00E32CB2" w14:paraId="482D3812" w14:textId="77777777" w:rsidTr="00BA458F">
        <w:tc>
          <w:tcPr>
            <w:tcW w:w="824" w:type="dxa"/>
            <w:vAlign w:val="center"/>
          </w:tcPr>
          <w:p w14:paraId="660DE979"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
        </w:tc>
        <w:tc>
          <w:tcPr>
            <w:tcW w:w="2236" w:type="dxa"/>
            <w:gridSpan w:val="2"/>
            <w:vAlign w:val="center"/>
          </w:tcPr>
          <w:p w14:paraId="3EC2AC56"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rPr>
              <w:t>RoutesAffected</w:t>
            </w:r>
            <w:proofErr w:type="spellEnd"/>
          </w:p>
        </w:tc>
        <w:tc>
          <w:tcPr>
            <w:tcW w:w="540" w:type="dxa"/>
            <w:vAlign w:val="center"/>
          </w:tcPr>
          <w:p w14:paraId="4D5A2FDD"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137" w:type="dxa"/>
            <w:vAlign w:val="center"/>
          </w:tcPr>
          <w:p w14:paraId="17EB1C36"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nlString</w:t>
            </w:r>
            <w:proofErr w:type="spellEnd"/>
          </w:p>
        </w:tc>
        <w:tc>
          <w:tcPr>
            <w:tcW w:w="5719" w:type="dxa"/>
            <w:vAlign w:val="center"/>
          </w:tcPr>
          <w:p w14:paraId="31A5FED0" w14:textId="50AC53CE" w:rsidR="004403DC" w:rsidRPr="00CC7C83" w:rsidRDefault="00CC7C83" w:rsidP="005660B1">
            <w:pPr>
              <w:pStyle w:val="Tablebody-"/>
              <w:autoSpaceDE w:val="0"/>
              <w:autoSpaceDN w:val="0"/>
              <w:adjustRightInd w:val="0"/>
              <w:spacing w:before="0" w:after="0"/>
              <w:jc w:val="both"/>
              <w:rPr>
                <w:rFonts w:ascii="Calibri" w:hAnsi="Calibri" w:cs="Calibri"/>
                <w:sz w:val="20"/>
                <w:szCs w:val="20"/>
                <w:lang w:val="fr-FR"/>
              </w:rPr>
            </w:pPr>
            <w:r w:rsidRPr="00CC7C83">
              <w:rPr>
                <w:rFonts w:ascii="Calibri" w:hAnsi="Calibri" w:cs="Calibri"/>
                <w:sz w:val="20"/>
                <w:szCs w:val="20"/>
                <w:lang w:val="fr-FR"/>
              </w:rPr>
              <w:t>Description textuelle de l'ensemble des ROUTE affectées.</w:t>
            </w:r>
          </w:p>
        </w:tc>
      </w:tr>
      <w:tr w:rsidR="004403DC" w:rsidRPr="00E7759A" w14:paraId="3B1C6D74" w14:textId="77777777" w:rsidTr="00BA458F">
        <w:tc>
          <w:tcPr>
            <w:tcW w:w="824" w:type="dxa"/>
            <w:vAlign w:val="center"/>
          </w:tcPr>
          <w:p w14:paraId="09CCE176"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i/>
                <w:sz w:val="20"/>
                <w:szCs w:val="20"/>
              </w:rPr>
              <w:t>Mode</w:t>
            </w:r>
          </w:p>
        </w:tc>
        <w:tc>
          <w:tcPr>
            <w:tcW w:w="2236" w:type="dxa"/>
            <w:gridSpan w:val="2"/>
            <w:vAlign w:val="center"/>
          </w:tcPr>
          <w:p w14:paraId="13F213F5"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i/>
                <w:sz w:val="20"/>
                <w:szCs w:val="20"/>
              </w:rPr>
              <w:t>AffectedModeGroup</w:t>
            </w:r>
            <w:proofErr w:type="spellEnd"/>
          </w:p>
        </w:tc>
        <w:tc>
          <w:tcPr>
            <w:tcW w:w="540" w:type="dxa"/>
            <w:vAlign w:val="center"/>
          </w:tcPr>
          <w:p w14:paraId="48F4584C"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137" w:type="dxa"/>
            <w:vAlign w:val="center"/>
          </w:tcPr>
          <w:p w14:paraId="60EC4196"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→Group</w:t>
            </w:r>
          </w:p>
        </w:tc>
        <w:tc>
          <w:tcPr>
            <w:tcW w:w="5719" w:type="dxa"/>
            <w:vAlign w:val="center"/>
          </w:tcPr>
          <w:p w14:paraId="629CF97F" w14:textId="4591D426" w:rsidR="004403DC" w:rsidRPr="00E7759A" w:rsidRDefault="00CC7C83" w:rsidP="005660B1">
            <w:pPr>
              <w:pStyle w:val="Tablebody-"/>
              <w:autoSpaceDE w:val="0"/>
              <w:autoSpaceDN w:val="0"/>
              <w:adjustRightInd w:val="0"/>
              <w:spacing w:before="0" w:after="0"/>
              <w:jc w:val="both"/>
              <w:rPr>
                <w:rFonts w:ascii="Calibri" w:hAnsi="Calibri" w:cs="Calibri"/>
                <w:sz w:val="20"/>
                <w:szCs w:val="20"/>
                <w:lang w:val="en-US"/>
              </w:rPr>
            </w:pPr>
            <w:r>
              <w:rPr>
                <w:rFonts w:ascii="Calibri" w:hAnsi="Calibri" w:cs="Calibri"/>
                <w:sz w:val="20"/>
                <w:szCs w:val="20"/>
              </w:rPr>
              <w:t xml:space="preserve">Identification des modes </w:t>
            </w:r>
            <w:proofErr w:type="spellStart"/>
            <w:r>
              <w:rPr>
                <w:rFonts w:ascii="Calibri" w:hAnsi="Calibri" w:cs="Calibri"/>
                <w:sz w:val="20"/>
                <w:szCs w:val="20"/>
              </w:rPr>
              <w:t>impactés</w:t>
            </w:r>
            <w:proofErr w:type="spellEnd"/>
            <w:r w:rsidR="004403DC" w:rsidRPr="00E7759A">
              <w:rPr>
                <w:rFonts w:ascii="Calibri" w:hAnsi="Calibri" w:cs="Calibri"/>
                <w:sz w:val="20"/>
                <w:szCs w:val="20"/>
              </w:rPr>
              <w:t xml:space="preserve">     </w:t>
            </w:r>
          </w:p>
        </w:tc>
      </w:tr>
      <w:tr w:rsidR="004403DC" w:rsidRPr="00E7759A" w14:paraId="1C75D500" w14:textId="77777777" w:rsidTr="00BA458F">
        <w:tc>
          <w:tcPr>
            <w:tcW w:w="824" w:type="dxa"/>
            <w:vMerge w:val="restart"/>
            <w:vAlign w:val="center"/>
          </w:tcPr>
          <w:p w14:paraId="4C9FDFB2"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i/>
                <w:sz w:val="20"/>
                <w:szCs w:val="20"/>
              </w:rPr>
              <w:t>Lines</w:t>
            </w:r>
          </w:p>
        </w:tc>
        <w:tc>
          <w:tcPr>
            <w:tcW w:w="2236" w:type="dxa"/>
            <w:gridSpan w:val="2"/>
            <w:tcBorders>
              <w:bottom w:val="single" w:sz="4" w:space="0" w:color="000000"/>
            </w:tcBorders>
            <w:vAlign w:val="center"/>
          </w:tcPr>
          <w:p w14:paraId="2C55805D" w14:textId="77777777" w:rsidR="004403DC" w:rsidRPr="00E7759A" w:rsidRDefault="004403DC" w:rsidP="005660B1">
            <w:pPr>
              <w:pStyle w:val="Tablebody-"/>
              <w:autoSpaceDE w:val="0"/>
              <w:autoSpaceDN w:val="0"/>
              <w:adjustRightInd w:val="0"/>
              <w:spacing w:before="0" w:after="0"/>
              <w:jc w:val="both"/>
              <w:rPr>
                <w:rFonts w:ascii="Calibri" w:hAnsi="Calibri" w:cs="Calibri"/>
                <w:b/>
                <w:i/>
                <w:sz w:val="20"/>
                <w:szCs w:val="20"/>
                <w:lang w:val="en-US"/>
              </w:rPr>
            </w:pPr>
          </w:p>
        </w:tc>
        <w:tc>
          <w:tcPr>
            <w:tcW w:w="540" w:type="dxa"/>
            <w:tcBorders>
              <w:bottom w:val="single" w:sz="4" w:space="0" w:color="000000"/>
            </w:tcBorders>
            <w:vAlign w:val="center"/>
          </w:tcPr>
          <w:p w14:paraId="672A3B50"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
        </w:tc>
        <w:tc>
          <w:tcPr>
            <w:tcW w:w="1137" w:type="dxa"/>
            <w:tcBorders>
              <w:bottom w:val="single" w:sz="4" w:space="0" w:color="000000"/>
            </w:tcBorders>
            <w:vAlign w:val="center"/>
          </w:tcPr>
          <w:p w14:paraId="5A32497F"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i/>
                <w:sz w:val="20"/>
                <w:szCs w:val="20"/>
              </w:rPr>
              <w:t>choice</w:t>
            </w:r>
          </w:p>
        </w:tc>
        <w:tc>
          <w:tcPr>
            <w:tcW w:w="5719" w:type="dxa"/>
            <w:tcBorders>
              <w:bottom w:val="single" w:sz="4" w:space="0" w:color="000000"/>
            </w:tcBorders>
            <w:vAlign w:val="center"/>
          </w:tcPr>
          <w:p w14:paraId="563A7A62" w14:textId="798BAA2E" w:rsidR="004403DC" w:rsidRPr="00E7759A" w:rsidRDefault="00CC7C83" w:rsidP="005660B1">
            <w:pPr>
              <w:pStyle w:val="Tablebody-"/>
              <w:autoSpaceDE w:val="0"/>
              <w:autoSpaceDN w:val="0"/>
              <w:adjustRightInd w:val="0"/>
              <w:spacing w:before="0" w:after="0"/>
              <w:jc w:val="both"/>
              <w:rPr>
                <w:rFonts w:ascii="Calibri" w:hAnsi="Calibri" w:cs="Calibri"/>
                <w:sz w:val="20"/>
                <w:szCs w:val="20"/>
              </w:rPr>
            </w:pPr>
            <w:proofErr w:type="spellStart"/>
            <w:r>
              <w:rPr>
                <w:rFonts w:ascii="Calibri" w:hAnsi="Calibri" w:cs="Calibri"/>
                <w:sz w:val="20"/>
                <w:szCs w:val="20"/>
              </w:rPr>
              <w:t>Périmètre</w:t>
            </w:r>
            <w:proofErr w:type="spellEnd"/>
            <w:r>
              <w:rPr>
                <w:rFonts w:ascii="Calibri" w:hAnsi="Calibri" w:cs="Calibri"/>
                <w:sz w:val="20"/>
                <w:szCs w:val="20"/>
              </w:rPr>
              <w:t xml:space="preserve"> de la </w:t>
            </w:r>
            <w:r w:rsidR="004403DC" w:rsidRPr="00E7759A">
              <w:rPr>
                <w:rFonts w:ascii="Calibri" w:hAnsi="Calibri" w:cs="Calibri"/>
                <w:sz w:val="20"/>
                <w:szCs w:val="20"/>
              </w:rPr>
              <w:t xml:space="preserve">LINE </w:t>
            </w:r>
          </w:p>
        </w:tc>
      </w:tr>
      <w:tr w:rsidR="004403DC" w:rsidRPr="00E32CB2" w14:paraId="2F2FCCA9" w14:textId="77777777" w:rsidTr="00BA458F">
        <w:tc>
          <w:tcPr>
            <w:tcW w:w="824" w:type="dxa"/>
            <w:vMerge/>
            <w:vAlign w:val="center"/>
          </w:tcPr>
          <w:p w14:paraId="6F791AD8" w14:textId="77777777" w:rsidR="004403DC" w:rsidRPr="00E7759A" w:rsidRDefault="004403DC" w:rsidP="005660B1">
            <w:pPr>
              <w:pStyle w:val="Tablebody-"/>
              <w:autoSpaceDE w:val="0"/>
              <w:autoSpaceDN w:val="0"/>
              <w:adjustRightInd w:val="0"/>
              <w:spacing w:before="0" w:after="0"/>
              <w:jc w:val="both"/>
              <w:rPr>
                <w:rFonts w:ascii="Calibri" w:hAnsi="Calibri" w:cs="Calibri"/>
                <w:i/>
                <w:sz w:val="20"/>
                <w:szCs w:val="20"/>
              </w:rPr>
            </w:pPr>
          </w:p>
        </w:tc>
        <w:tc>
          <w:tcPr>
            <w:tcW w:w="377" w:type="dxa"/>
            <w:tcBorders>
              <w:bottom w:val="single" w:sz="4" w:space="0" w:color="000000"/>
            </w:tcBorders>
            <w:vAlign w:val="center"/>
          </w:tcPr>
          <w:p w14:paraId="1407B301" w14:textId="77777777" w:rsidR="004403DC" w:rsidRPr="00E7759A" w:rsidRDefault="004403DC" w:rsidP="005660B1">
            <w:pPr>
              <w:pStyle w:val="Tablebody-"/>
              <w:autoSpaceDE w:val="0"/>
              <w:autoSpaceDN w:val="0"/>
              <w:adjustRightInd w:val="0"/>
              <w:spacing w:before="0" w:after="0"/>
              <w:jc w:val="both"/>
              <w:rPr>
                <w:rFonts w:ascii="Calibri" w:hAnsi="Calibri" w:cs="Calibri"/>
                <w:b/>
                <w:i/>
                <w:sz w:val="20"/>
                <w:szCs w:val="20"/>
              </w:rPr>
            </w:pPr>
            <w:r w:rsidRPr="00E7759A">
              <w:rPr>
                <w:rFonts w:ascii="Calibri" w:hAnsi="Calibri" w:cs="Calibri"/>
                <w:i/>
                <w:sz w:val="20"/>
                <w:szCs w:val="20"/>
              </w:rPr>
              <w:t>a</w:t>
            </w:r>
          </w:p>
        </w:tc>
        <w:tc>
          <w:tcPr>
            <w:tcW w:w="1859" w:type="dxa"/>
            <w:tcBorders>
              <w:bottom w:val="single" w:sz="4" w:space="0" w:color="000000"/>
            </w:tcBorders>
            <w:vAlign w:val="center"/>
          </w:tcPr>
          <w:p w14:paraId="066ADB73" w14:textId="77777777" w:rsidR="004403DC" w:rsidRPr="00CC7C83" w:rsidRDefault="004403DC" w:rsidP="005660B1">
            <w:pPr>
              <w:pStyle w:val="Tablebody-"/>
              <w:autoSpaceDE w:val="0"/>
              <w:autoSpaceDN w:val="0"/>
              <w:adjustRightInd w:val="0"/>
              <w:spacing w:before="0" w:after="0"/>
              <w:jc w:val="both"/>
              <w:rPr>
                <w:rFonts w:ascii="Calibri" w:hAnsi="Calibri" w:cs="Calibri"/>
                <w:b/>
                <w:i/>
                <w:sz w:val="20"/>
                <w:szCs w:val="20"/>
                <w:highlight w:val="lightGray"/>
              </w:rPr>
            </w:pPr>
            <w:proofErr w:type="spellStart"/>
            <w:r w:rsidRPr="00CC7C83">
              <w:rPr>
                <w:rFonts w:ascii="Calibri" w:hAnsi="Calibri" w:cs="Calibri"/>
                <w:b/>
                <w:i/>
                <w:sz w:val="20"/>
                <w:szCs w:val="20"/>
                <w:highlight w:val="lightGray"/>
              </w:rPr>
              <w:t>AllLines</w:t>
            </w:r>
            <w:proofErr w:type="spellEnd"/>
          </w:p>
        </w:tc>
        <w:tc>
          <w:tcPr>
            <w:tcW w:w="540" w:type="dxa"/>
            <w:tcBorders>
              <w:bottom w:val="single" w:sz="4" w:space="0" w:color="000000"/>
            </w:tcBorders>
            <w:vAlign w:val="center"/>
          </w:tcPr>
          <w:p w14:paraId="4C717317"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1:1</w:t>
            </w:r>
          </w:p>
        </w:tc>
        <w:tc>
          <w:tcPr>
            <w:tcW w:w="1137" w:type="dxa"/>
            <w:tcBorders>
              <w:bottom w:val="single" w:sz="4" w:space="0" w:color="000000"/>
            </w:tcBorders>
            <w:vAlign w:val="center"/>
          </w:tcPr>
          <w:p w14:paraId="3759088E" w14:textId="77777777" w:rsidR="004403DC" w:rsidRPr="00E7759A" w:rsidRDefault="004403DC" w:rsidP="005660B1">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emptyType</w:t>
            </w:r>
            <w:proofErr w:type="spellEnd"/>
          </w:p>
        </w:tc>
        <w:tc>
          <w:tcPr>
            <w:tcW w:w="5719" w:type="dxa"/>
            <w:tcBorders>
              <w:bottom w:val="single" w:sz="4" w:space="0" w:color="000000"/>
            </w:tcBorders>
            <w:vAlign w:val="center"/>
          </w:tcPr>
          <w:p w14:paraId="6DAA0933" w14:textId="72AD3AA1" w:rsidR="004403DC" w:rsidRPr="00CC7C83" w:rsidRDefault="00CC7C83" w:rsidP="005660B1">
            <w:pPr>
              <w:pStyle w:val="Tablebody-"/>
              <w:autoSpaceDE w:val="0"/>
              <w:autoSpaceDN w:val="0"/>
              <w:adjustRightInd w:val="0"/>
              <w:spacing w:before="0" w:after="0"/>
              <w:jc w:val="both"/>
              <w:rPr>
                <w:rFonts w:ascii="Calibri" w:hAnsi="Calibri" w:cs="Calibri"/>
                <w:sz w:val="20"/>
                <w:szCs w:val="20"/>
                <w:lang w:val="fr-FR"/>
              </w:rPr>
            </w:pPr>
            <w:r w:rsidRPr="00CC7C83">
              <w:rPr>
                <w:rFonts w:ascii="Calibri" w:hAnsi="Calibri" w:cs="Calibri"/>
                <w:sz w:val="20"/>
                <w:szCs w:val="20"/>
                <w:lang w:val="fr-FR"/>
              </w:rPr>
              <w:t>Toutes les</w:t>
            </w:r>
            <w:r w:rsidR="004403DC" w:rsidRPr="00CC7C83">
              <w:rPr>
                <w:rFonts w:ascii="Calibri" w:hAnsi="Calibri" w:cs="Calibri"/>
                <w:sz w:val="20"/>
                <w:szCs w:val="20"/>
                <w:lang w:val="fr-FR"/>
              </w:rPr>
              <w:t xml:space="preserve"> </w:t>
            </w:r>
            <w:proofErr w:type="spellStart"/>
            <w:r w:rsidR="004403DC" w:rsidRPr="00CC7C83">
              <w:rPr>
                <w:rFonts w:ascii="Calibri" w:hAnsi="Calibri" w:cs="Calibri"/>
                <w:sz w:val="20"/>
                <w:szCs w:val="20"/>
                <w:lang w:val="fr-FR"/>
              </w:rPr>
              <w:t>LINEs</w:t>
            </w:r>
            <w:proofErr w:type="spellEnd"/>
            <w:r w:rsidR="004403DC" w:rsidRPr="00CC7C83">
              <w:rPr>
                <w:rFonts w:ascii="Calibri" w:hAnsi="Calibri" w:cs="Calibri"/>
                <w:sz w:val="20"/>
                <w:szCs w:val="20"/>
                <w:lang w:val="fr-FR"/>
              </w:rPr>
              <w:t xml:space="preserve"> </w:t>
            </w:r>
            <w:r w:rsidRPr="00CC7C83">
              <w:rPr>
                <w:rFonts w:ascii="Calibri" w:hAnsi="Calibri" w:cs="Calibri"/>
                <w:sz w:val="20"/>
                <w:szCs w:val="20"/>
                <w:lang w:val="fr-FR"/>
              </w:rPr>
              <w:t>du</w:t>
            </w:r>
            <w:r w:rsidR="004403DC" w:rsidRPr="00CC7C83">
              <w:rPr>
                <w:rFonts w:ascii="Calibri" w:hAnsi="Calibri" w:cs="Calibri"/>
                <w:sz w:val="20"/>
                <w:szCs w:val="20"/>
                <w:lang w:val="fr-FR"/>
              </w:rPr>
              <w:t xml:space="preserve"> NETWORK </w:t>
            </w:r>
            <w:r w:rsidRPr="00CC7C83">
              <w:rPr>
                <w:rFonts w:ascii="Calibri" w:hAnsi="Calibri" w:cs="Calibri"/>
                <w:sz w:val="20"/>
                <w:szCs w:val="20"/>
                <w:lang w:val="fr-FR"/>
              </w:rPr>
              <w:t>sont impactées</w:t>
            </w:r>
            <w:r w:rsidR="004403DC" w:rsidRPr="00CC7C83">
              <w:rPr>
                <w:rFonts w:ascii="Calibri" w:hAnsi="Calibri" w:cs="Calibri"/>
                <w:sz w:val="20"/>
                <w:szCs w:val="20"/>
                <w:lang w:val="fr-FR"/>
              </w:rPr>
              <w:t>.</w:t>
            </w:r>
          </w:p>
        </w:tc>
      </w:tr>
      <w:tr w:rsidR="004403DC" w:rsidRPr="00E32CB2" w14:paraId="09D1CFBE" w14:textId="77777777" w:rsidTr="00BA458F">
        <w:tc>
          <w:tcPr>
            <w:tcW w:w="824" w:type="dxa"/>
            <w:vMerge/>
            <w:vAlign w:val="center"/>
          </w:tcPr>
          <w:p w14:paraId="57CB2EDC" w14:textId="77777777" w:rsidR="004403DC" w:rsidRPr="00CC7C83" w:rsidRDefault="004403DC" w:rsidP="005660B1">
            <w:pPr>
              <w:pStyle w:val="Tablebody-"/>
              <w:autoSpaceDE w:val="0"/>
              <w:autoSpaceDN w:val="0"/>
              <w:adjustRightInd w:val="0"/>
              <w:spacing w:before="0" w:after="0"/>
              <w:jc w:val="both"/>
              <w:rPr>
                <w:rFonts w:ascii="Calibri" w:hAnsi="Calibri" w:cs="Calibri"/>
                <w:i/>
                <w:sz w:val="20"/>
                <w:szCs w:val="20"/>
                <w:lang w:val="fr-FR"/>
              </w:rPr>
            </w:pPr>
          </w:p>
        </w:tc>
        <w:tc>
          <w:tcPr>
            <w:tcW w:w="377" w:type="dxa"/>
            <w:tcBorders>
              <w:bottom w:val="single" w:sz="4" w:space="0" w:color="000000"/>
            </w:tcBorders>
            <w:vAlign w:val="center"/>
          </w:tcPr>
          <w:p w14:paraId="28D181FE" w14:textId="77777777" w:rsidR="004403DC" w:rsidRPr="00E7759A" w:rsidRDefault="004403DC" w:rsidP="005660B1">
            <w:pPr>
              <w:pStyle w:val="Tablebody-"/>
              <w:autoSpaceDE w:val="0"/>
              <w:autoSpaceDN w:val="0"/>
              <w:adjustRightInd w:val="0"/>
              <w:spacing w:before="0" w:after="0"/>
              <w:jc w:val="both"/>
              <w:rPr>
                <w:rFonts w:ascii="Calibri" w:hAnsi="Calibri" w:cs="Calibri"/>
                <w:b/>
                <w:i/>
                <w:sz w:val="20"/>
                <w:szCs w:val="20"/>
              </w:rPr>
            </w:pPr>
            <w:r w:rsidRPr="00E7759A">
              <w:rPr>
                <w:rFonts w:ascii="Calibri" w:hAnsi="Calibri" w:cs="Calibri"/>
                <w:i/>
                <w:sz w:val="20"/>
                <w:szCs w:val="20"/>
              </w:rPr>
              <w:t>b</w:t>
            </w:r>
          </w:p>
        </w:tc>
        <w:tc>
          <w:tcPr>
            <w:tcW w:w="1859" w:type="dxa"/>
            <w:tcBorders>
              <w:bottom w:val="single" w:sz="4" w:space="0" w:color="000000"/>
            </w:tcBorders>
            <w:vAlign w:val="center"/>
          </w:tcPr>
          <w:p w14:paraId="0874BF79" w14:textId="77777777" w:rsidR="004403DC" w:rsidRPr="00CC7C83" w:rsidRDefault="004403DC" w:rsidP="005660B1">
            <w:pPr>
              <w:pStyle w:val="Tablebody-"/>
              <w:autoSpaceDE w:val="0"/>
              <w:autoSpaceDN w:val="0"/>
              <w:adjustRightInd w:val="0"/>
              <w:spacing w:before="0" w:after="0"/>
              <w:jc w:val="both"/>
              <w:rPr>
                <w:rFonts w:ascii="Calibri" w:hAnsi="Calibri" w:cs="Calibri"/>
                <w:b/>
                <w:i/>
                <w:sz w:val="20"/>
                <w:szCs w:val="20"/>
                <w:highlight w:val="lightGray"/>
              </w:rPr>
            </w:pPr>
            <w:proofErr w:type="spellStart"/>
            <w:r w:rsidRPr="00CC7C83">
              <w:rPr>
                <w:rFonts w:ascii="Calibri" w:hAnsi="Calibri" w:cs="Calibri"/>
                <w:b/>
                <w:i/>
                <w:sz w:val="20"/>
                <w:szCs w:val="20"/>
                <w:highlight w:val="lightGray"/>
              </w:rPr>
              <w:t>SelectedRoutes</w:t>
            </w:r>
            <w:proofErr w:type="spellEnd"/>
          </w:p>
        </w:tc>
        <w:tc>
          <w:tcPr>
            <w:tcW w:w="540" w:type="dxa"/>
            <w:tcBorders>
              <w:bottom w:val="single" w:sz="4" w:space="0" w:color="000000"/>
            </w:tcBorders>
            <w:vAlign w:val="center"/>
          </w:tcPr>
          <w:p w14:paraId="01E24267"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1:1</w:t>
            </w:r>
          </w:p>
        </w:tc>
        <w:tc>
          <w:tcPr>
            <w:tcW w:w="1137" w:type="dxa"/>
            <w:tcBorders>
              <w:bottom w:val="single" w:sz="4" w:space="0" w:color="000000"/>
            </w:tcBorders>
            <w:vAlign w:val="center"/>
          </w:tcPr>
          <w:p w14:paraId="601A1ACB" w14:textId="77777777" w:rsidR="004403DC" w:rsidRPr="00E7759A" w:rsidRDefault="004403DC" w:rsidP="005660B1">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emptyType</w:t>
            </w:r>
            <w:proofErr w:type="spellEnd"/>
          </w:p>
        </w:tc>
        <w:tc>
          <w:tcPr>
            <w:tcW w:w="5719" w:type="dxa"/>
            <w:tcBorders>
              <w:bottom w:val="single" w:sz="4" w:space="0" w:color="000000"/>
            </w:tcBorders>
            <w:vAlign w:val="center"/>
          </w:tcPr>
          <w:p w14:paraId="21FEC181" w14:textId="77777777" w:rsidR="00CC7C83" w:rsidRDefault="00CC7C83" w:rsidP="005660B1">
            <w:pPr>
              <w:pStyle w:val="Tablebody-"/>
              <w:autoSpaceDE w:val="0"/>
              <w:autoSpaceDN w:val="0"/>
              <w:adjustRightInd w:val="0"/>
              <w:spacing w:before="0" w:after="0"/>
              <w:jc w:val="both"/>
              <w:rPr>
                <w:rFonts w:ascii="Calibri" w:hAnsi="Calibri" w:cs="Calibri"/>
                <w:sz w:val="20"/>
                <w:szCs w:val="20"/>
                <w:lang w:val="fr-FR"/>
              </w:rPr>
            </w:pPr>
            <w:r w:rsidRPr="00CC7C83">
              <w:rPr>
                <w:rFonts w:ascii="Calibri" w:hAnsi="Calibri" w:cs="Calibri"/>
                <w:sz w:val="20"/>
                <w:szCs w:val="20"/>
                <w:lang w:val="fr-FR"/>
              </w:rPr>
              <w:t xml:space="preserve">Seules certaines ROUTE sont affectées, les informations de niveau LIGNE ne sont pas disponibles. </w:t>
            </w:r>
          </w:p>
          <w:p w14:paraId="6482D27C" w14:textId="20D6D47D" w:rsidR="004403DC" w:rsidRPr="00CC7C83" w:rsidRDefault="00CC7C83" w:rsidP="005660B1">
            <w:pPr>
              <w:pStyle w:val="Tablebody-"/>
              <w:autoSpaceDE w:val="0"/>
              <w:autoSpaceDN w:val="0"/>
              <w:adjustRightInd w:val="0"/>
              <w:spacing w:before="0" w:after="0"/>
              <w:jc w:val="both"/>
              <w:rPr>
                <w:rFonts w:ascii="Calibri" w:hAnsi="Calibri" w:cs="Calibri"/>
                <w:sz w:val="20"/>
                <w:szCs w:val="20"/>
                <w:lang w:val="fr-FR"/>
              </w:rPr>
            </w:pPr>
            <w:r>
              <w:rPr>
                <w:rFonts w:ascii="Calibri" w:hAnsi="Calibri" w:cs="Calibri"/>
                <w:sz w:val="20"/>
                <w:szCs w:val="20"/>
                <w:lang w:val="fr-FR"/>
              </w:rPr>
              <w:t>Cf L</w:t>
            </w:r>
            <w:r w:rsidRPr="00CC7C83">
              <w:rPr>
                <w:rFonts w:ascii="Calibri" w:hAnsi="Calibri" w:cs="Calibri"/>
                <w:sz w:val="20"/>
                <w:szCs w:val="20"/>
                <w:lang w:val="fr-FR"/>
              </w:rPr>
              <w:t xml:space="preserve">'élément </w:t>
            </w:r>
            <w:proofErr w:type="spellStart"/>
            <w:r w:rsidRPr="00CC7C83">
              <w:rPr>
                <w:rFonts w:ascii="Calibri" w:hAnsi="Calibri" w:cs="Calibri"/>
                <w:sz w:val="20"/>
                <w:szCs w:val="20"/>
                <w:lang w:val="fr-FR"/>
              </w:rPr>
              <w:t>RoutesAffected</w:t>
            </w:r>
            <w:proofErr w:type="spellEnd"/>
            <w:r w:rsidRPr="00CC7C83">
              <w:rPr>
                <w:rFonts w:ascii="Calibri" w:hAnsi="Calibri" w:cs="Calibri"/>
                <w:sz w:val="20"/>
                <w:szCs w:val="20"/>
                <w:lang w:val="fr-FR"/>
              </w:rPr>
              <w:t xml:space="preserve"> pour la description textuelle.</w:t>
            </w:r>
          </w:p>
        </w:tc>
      </w:tr>
      <w:tr w:rsidR="004403DC" w:rsidRPr="00E32CB2" w14:paraId="59885B86" w14:textId="77777777" w:rsidTr="00BA458F">
        <w:tc>
          <w:tcPr>
            <w:tcW w:w="824" w:type="dxa"/>
            <w:vMerge/>
            <w:tcBorders>
              <w:bottom w:val="single" w:sz="4" w:space="0" w:color="000000"/>
            </w:tcBorders>
            <w:vAlign w:val="center"/>
          </w:tcPr>
          <w:p w14:paraId="511B66B1" w14:textId="77777777" w:rsidR="004403DC" w:rsidRPr="00CC7C83" w:rsidRDefault="004403DC" w:rsidP="005660B1">
            <w:pPr>
              <w:pStyle w:val="Tablebody-"/>
              <w:autoSpaceDE w:val="0"/>
              <w:autoSpaceDN w:val="0"/>
              <w:adjustRightInd w:val="0"/>
              <w:spacing w:before="0" w:after="0"/>
              <w:jc w:val="both"/>
              <w:rPr>
                <w:rFonts w:ascii="Calibri" w:hAnsi="Calibri" w:cs="Calibri"/>
                <w:i/>
                <w:sz w:val="20"/>
                <w:szCs w:val="20"/>
                <w:lang w:val="fr-FR"/>
              </w:rPr>
            </w:pPr>
          </w:p>
        </w:tc>
        <w:tc>
          <w:tcPr>
            <w:tcW w:w="377" w:type="dxa"/>
            <w:tcBorders>
              <w:bottom w:val="single" w:sz="4" w:space="0" w:color="000000"/>
            </w:tcBorders>
            <w:vAlign w:val="center"/>
          </w:tcPr>
          <w:p w14:paraId="233F76C2" w14:textId="77777777" w:rsidR="004403DC" w:rsidRPr="00E7759A" w:rsidRDefault="004403DC" w:rsidP="005660B1">
            <w:pPr>
              <w:pStyle w:val="Tablebody-"/>
              <w:autoSpaceDE w:val="0"/>
              <w:autoSpaceDN w:val="0"/>
              <w:adjustRightInd w:val="0"/>
              <w:spacing w:before="0" w:after="0"/>
              <w:jc w:val="both"/>
              <w:rPr>
                <w:rFonts w:ascii="Calibri" w:hAnsi="Calibri" w:cs="Calibri"/>
                <w:b/>
                <w:i/>
                <w:sz w:val="20"/>
                <w:szCs w:val="20"/>
              </w:rPr>
            </w:pPr>
            <w:r w:rsidRPr="00E7759A">
              <w:rPr>
                <w:rFonts w:ascii="Calibri" w:hAnsi="Calibri" w:cs="Calibri"/>
                <w:i/>
                <w:sz w:val="20"/>
                <w:szCs w:val="20"/>
              </w:rPr>
              <w:t>c</w:t>
            </w:r>
          </w:p>
        </w:tc>
        <w:tc>
          <w:tcPr>
            <w:tcW w:w="1859" w:type="dxa"/>
            <w:tcBorders>
              <w:bottom w:val="single" w:sz="4" w:space="0" w:color="000000"/>
            </w:tcBorders>
            <w:vAlign w:val="center"/>
          </w:tcPr>
          <w:p w14:paraId="54BBBDE0" w14:textId="77777777" w:rsidR="004403DC" w:rsidRPr="00E7759A" w:rsidRDefault="004403DC" w:rsidP="005660B1">
            <w:pPr>
              <w:pStyle w:val="Tablebody-"/>
              <w:autoSpaceDE w:val="0"/>
              <w:autoSpaceDN w:val="0"/>
              <w:adjustRightInd w:val="0"/>
              <w:spacing w:before="0" w:after="0"/>
              <w:jc w:val="both"/>
              <w:rPr>
                <w:rFonts w:ascii="Calibri" w:hAnsi="Calibri" w:cs="Calibri"/>
                <w:b/>
                <w:i/>
                <w:sz w:val="20"/>
                <w:szCs w:val="20"/>
              </w:rPr>
            </w:pPr>
            <w:proofErr w:type="spellStart"/>
            <w:r w:rsidRPr="00E7759A">
              <w:rPr>
                <w:rFonts w:ascii="Calibri" w:hAnsi="Calibri" w:cs="Calibri"/>
                <w:b/>
                <w:i/>
                <w:sz w:val="20"/>
                <w:szCs w:val="20"/>
                <w:highlight w:val="lightGray"/>
              </w:rPr>
              <w:t>AffectedLine</w:t>
            </w:r>
            <w:proofErr w:type="spellEnd"/>
          </w:p>
        </w:tc>
        <w:tc>
          <w:tcPr>
            <w:tcW w:w="540" w:type="dxa"/>
            <w:tcBorders>
              <w:bottom w:val="single" w:sz="4" w:space="0" w:color="000000"/>
            </w:tcBorders>
            <w:vAlign w:val="center"/>
          </w:tcPr>
          <w:p w14:paraId="41702C91"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1:*</w:t>
            </w:r>
            <w:proofErr w:type="gramEnd"/>
          </w:p>
        </w:tc>
        <w:tc>
          <w:tcPr>
            <w:tcW w:w="1137" w:type="dxa"/>
            <w:tcBorders>
              <w:bottom w:val="single" w:sz="4" w:space="0" w:color="000000"/>
            </w:tcBorders>
            <w:vAlign w:val="center"/>
          </w:tcPr>
          <w:p w14:paraId="076A89A0" w14:textId="77777777" w:rsidR="004403DC" w:rsidRPr="00E7759A" w:rsidRDefault="004403DC" w:rsidP="005660B1">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+Structure</w:t>
            </w:r>
          </w:p>
        </w:tc>
        <w:tc>
          <w:tcPr>
            <w:tcW w:w="5719" w:type="dxa"/>
            <w:tcBorders>
              <w:bottom w:val="single" w:sz="4" w:space="0" w:color="000000"/>
            </w:tcBorders>
            <w:vAlign w:val="center"/>
          </w:tcPr>
          <w:p w14:paraId="1A5F6A93" w14:textId="579518D3" w:rsidR="004403DC" w:rsidRPr="00E7759A" w:rsidRDefault="004403DC" w:rsidP="005660B1">
            <w:pPr>
              <w:pStyle w:val="Tablebody-"/>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Lignes du réseau impactées (</w:t>
            </w:r>
            <w:proofErr w:type="spellStart"/>
            <w:r w:rsidRPr="00E7759A">
              <w:rPr>
                <w:rFonts w:ascii="Calibri" w:hAnsi="Calibri" w:cs="Calibri"/>
                <w:sz w:val="20"/>
                <w:szCs w:val="20"/>
                <w:highlight w:val="lightGray"/>
                <w:lang w:val="fr-FR"/>
              </w:rPr>
              <w:t>cf</w:t>
            </w:r>
            <w:proofErr w:type="spellEnd"/>
            <w:r w:rsidRPr="00E7759A">
              <w:rPr>
                <w:rFonts w:ascii="Calibri" w:hAnsi="Calibri" w:cs="Calibri"/>
                <w:sz w:val="20"/>
                <w:szCs w:val="20"/>
                <w:highlight w:val="lightGray"/>
                <w:lang w:val="fr-FR"/>
              </w:rPr>
              <w:t xml:space="preserve"> </w:t>
            </w:r>
            <w:r w:rsidRPr="00E7759A">
              <w:rPr>
                <w:rFonts w:ascii="Calibri" w:hAnsi="Calibri" w:cs="Calibri"/>
                <w:sz w:val="20"/>
                <w:szCs w:val="20"/>
                <w:highlight w:val="lightGray"/>
                <w:lang w:val="fr-FR"/>
              </w:rPr>
              <w:fldChar w:fldCharType="begin"/>
            </w:r>
            <w:r w:rsidRPr="00E7759A">
              <w:rPr>
                <w:rFonts w:ascii="Calibri" w:hAnsi="Calibri" w:cs="Calibri"/>
                <w:sz w:val="20"/>
                <w:szCs w:val="20"/>
                <w:highlight w:val="lightGray"/>
                <w:lang w:val="fr-FR"/>
              </w:rPr>
              <w:instrText xml:space="preserve"> REF _Ref66204698 \r \h  \* MERGEFORMAT </w:instrText>
            </w:r>
            <w:r w:rsidRPr="00E7759A">
              <w:rPr>
                <w:rFonts w:ascii="Calibri" w:hAnsi="Calibri" w:cs="Calibri"/>
                <w:sz w:val="20"/>
                <w:szCs w:val="20"/>
                <w:highlight w:val="lightGray"/>
                <w:lang w:val="fr-FR"/>
              </w:rPr>
            </w:r>
            <w:r w:rsidRPr="00E7759A">
              <w:rPr>
                <w:rFonts w:ascii="Calibri" w:hAnsi="Calibri" w:cs="Calibri"/>
                <w:sz w:val="20"/>
                <w:szCs w:val="20"/>
                <w:highlight w:val="lightGray"/>
                <w:lang w:val="fr-FR"/>
              </w:rPr>
              <w:fldChar w:fldCharType="separate"/>
            </w:r>
            <w:r w:rsidR="00CD6283">
              <w:rPr>
                <w:rFonts w:ascii="Calibri" w:hAnsi="Calibri" w:cs="Calibri"/>
                <w:sz w:val="20"/>
                <w:szCs w:val="20"/>
                <w:highlight w:val="lightGray"/>
                <w:lang w:val="fr-FR"/>
              </w:rPr>
              <w:t>6.7.4.1.7.6.4</w:t>
            </w:r>
            <w:r w:rsidRPr="00E7759A">
              <w:rPr>
                <w:rFonts w:ascii="Calibri" w:hAnsi="Calibri" w:cs="Calibri"/>
                <w:sz w:val="20"/>
                <w:szCs w:val="20"/>
                <w:highlight w:val="lightGray"/>
                <w:lang w:val="fr-FR"/>
              </w:rPr>
              <w:fldChar w:fldCharType="end"/>
            </w:r>
            <w:r w:rsidRPr="00E7759A">
              <w:rPr>
                <w:rFonts w:ascii="Calibri" w:hAnsi="Calibri" w:cs="Calibri"/>
                <w:sz w:val="20"/>
                <w:szCs w:val="20"/>
                <w:highlight w:val="lightGray"/>
                <w:lang w:val="fr-FR"/>
              </w:rPr>
              <w:t>)</w:t>
            </w:r>
          </w:p>
        </w:tc>
      </w:tr>
      <w:tr w:rsidR="004403DC" w:rsidRPr="00E7759A" w14:paraId="2CA3C965" w14:textId="77777777" w:rsidTr="00BA458F">
        <w:trPr>
          <w:hidden/>
        </w:trPr>
        <w:tc>
          <w:tcPr>
            <w:tcW w:w="824" w:type="dxa"/>
            <w:tcBorders>
              <w:bottom w:val="single" w:sz="4" w:space="0" w:color="000000"/>
            </w:tcBorders>
            <w:vAlign w:val="center"/>
          </w:tcPr>
          <w:p w14:paraId="5F2C0084"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vanish/>
                <w:sz w:val="20"/>
                <w:szCs w:val="20"/>
              </w:rPr>
              <w:t>any</w:t>
            </w:r>
          </w:p>
        </w:tc>
        <w:tc>
          <w:tcPr>
            <w:tcW w:w="2236" w:type="dxa"/>
            <w:gridSpan w:val="2"/>
            <w:tcBorders>
              <w:bottom w:val="single" w:sz="4" w:space="0" w:color="000000"/>
            </w:tcBorders>
            <w:vAlign w:val="center"/>
          </w:tcPr>
          <w:p w14:paraId="361CA3D1" w14:textId="77777777" w:rsidR="004403DC" w:rsidRPr="00E7759A" w:rsidRDefault="004403DC" w:rsidP="005660B1">
            <w:pPr>
              <w:pStyle w:val="Tablebody-"/>
              <w:autoSpaceDE w:val="0"/>
              <w:autoSpaceDN w:val="0"/>
              <w:adjustRightInd w:val="0"/>
              <w:spacing w:before="0" w:after="0"/>
              <w:jc w:val="both"/>
              <w:rPr>
                <w:rFonts w:ascii="Calibri" w:hAnsi="Calibri" w:cs="Calibri"/>
                <w:b/>
                <w:i/>
                <w:vanish/>
                <w:sz w:val="20"/>
                <w:szCs w:val="20"/>
                <w:highlight w:val="cyan"/>
              </w:rPr>
            </w:pPr>
            <w:r w:rsidRPr="00E7759A">
              <w:rPr>
                <w:rFonts w:ascii="Calibri" w:hAnsi="Calibri" w:cs="Calibri"/>
                <w:b/>
                <w:i/>
                <w:vanish/>
                <w:sz w:val="20"/>
                <w:szCs w:val="20"/>
                <w:highlight w:val="cyan"/>
              </w:rPr>
              <w:t>Extensions</w:t>
            </w:r>
          </w:p>
        </w:tc>
        <w:tc>
          <w:tcPr>
            <w:tcW w:w="540" w:type="dxa"/>
            <w:tcBorders>
              <w:bottom w:val="single" w:sz="4" w:space="0" w:color="000000"/>
            </w:tcBorders>
            <w:vAlign w:val="center"/>
          </w:tcPr>
          <w:p w14:paraId="03C556EE"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137" w:type="dxa"/>
            <w:tcBorders>
              <w:bottom w:val="single" w:sz="4" w:space="0" w:color="000000"/>
            </w:tcBorders>
            <w:vAlign w:val="center"/>
          </w:tcPr>
          <w:p w14:paraId="44A49F4F"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any</w:t>
            </w:r>
          </w:p>
        </w:tc>
        <w:tc>
          <w:tcPr>
            <w:tcW w:w="5719" w:type="dxa"/>
            <w:tcBorders>
              <w:bottom w:val="single" w:sz="4" w:space="0" w:color="000000"/>
            </w:tcBorders>
            <w:vAlign w:val="center"/>
          </w:tcPr>
          <w:p w14:paraId="7A807209"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Placeholder for user extensions.</w:t>
            </w:r>
          </w:p>
        </w:tc>
      </w:tr>
    </w:tbl>
    <w:p w14:paraId="2271E090" w14:textId="77777777" w:rsidR="004403DC" w:rsidRDefault="004403DC" w:rsidP="004403DC">
      <w:pPr>
        <w:pStyle w:val="Titre7"/>
        <w:rPr>
          <w:lang w:val="fr-FR"/>
        </w:rPr>
      </w:pPr>
      <w:bookmarkStart w:id="449" w:name="_Ref66204926"/>
      <w:r>
        <w:rPr>
          <w:lang w:val="fr-FR"/>
        </w:rPr>
        <w:t xml:space="preserve">Description de la structure </w:t>
      </w:r>
      <w:proofErr w:type="spellStart"/>
      <w:r>
        <w:rPr>
          <w:lang w:val="fr-FR"/>
        </w:rPr>
        <w:t>AffectedStopPoint</w:t>
      </w:r>
      <w:bookmarkEnd w:id="449"/>
      <w:proofErr w:type="spellEnd"/>
    </w:p>
    <w:tbl>
      <w:tblPr>
        <w:tblW w:w="104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36"/>
        <w:gridCol w:w="48"/>
        <w:gridCol w:w="1559"/>
        <w:gridCol w:w="567"/>
        <w:gridCol w:w="1503"/>
        <w:gridCol w:w="5719"/>
      </w:tblGrid>
      <w:tr w:rsidR="004403DC" w:rsidRPr="00E32CB2" w14:paraId="1CB44114" w14:textId="77777777" w:rsidTr="009D25FD">
        <w:tc>
          <w:tcPr>
            <w:tcW w:w="3234" w:type="dxa"/>
            <w:gridSpan w:val="5"/>
            <w:tcBorders>
              <w:top w:val="single" w:sz="4" w:space="0" w:color="000000"/>
            </w:tcBorders>
            <w:vAlign w:val="center"/>
          </w:tcPr>
          <w:p w14:paraId="05C0C8FC" w14:textId="77777777" w:rsidR="004403DC" w:rsidRPr="00E7759A" w:rsidRDefault="004403DC" w:rsidP="005660B1">
            <w:pPr>
              <w:pStyle w:val="Tableheader-"/>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rPr>
              <w:t>AffectedStopPoint</w:t>
            </w:r>
            <w:proofErr w:type="spellEnd"/>
          </w:p>
        </w:tc>
        <w:tc>
          <w:tcPr>
            <w:tcW w:w="1503" w:type="dxa"/>
            <w:tcBorders>
              <w:top w:val="single" w:sz="4" w:space="0" w:color="000000"/>
            </w:tcBorders>
            <w:vAlign w:val="center"/>
          </w:tcPr>
          <w:p w14:paraId="4FEB28C3" w14:textId="77777777" w:rsidR="004403DC" w:rsidRPr="00E7759A" w:rsidRDefault="004403DC" w:rsidP="005660B1">
            <w:pPr>
              <w:pStyle w:val="Tableheader-"/>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tcBorders>
              <w:top w:val="single" w:sz="4" w:space="0" w:color="000000"/>
            </w:tcBorders>
            <w:vAlign w:val="center"/>
          </w:tcPr>
          <w:p w14:paraId="0B87AA0B" w14:textId="3307DB2B" w:rsidR="004403DC" w:rsidRPr="007D67B1" w:rsidRDefault="00CB6CD3" w:rsidP="005660B1">
            <w:pPr>
              <w:pStyle w:val="Tableheader-"/>
              <w:autoSpaceDE w:val="0"/>
              <w:autoSpaceDN w:val="0"/>
              <w:adjustRightInd w:val="0"/>
              <w:spacing w:before="0" w:after="0"/>
              <w:jc w:val="both"/>
              <w:rPr>
                <w:rFonts w:ascii="Calibri" w:hAnsi="Calibri" w:cs="Calibri"/>
                <w:sz w:val="20"/>
                <w:szCs w:val="20"/>
                <w:lang w:val="fr-FR"/>
              </w:rPr>
            </w:pPr>
            <w:proofErr w:type="spellStart"/>
            <w:r w:rsidRPr="007D67B1">
              <w:rPr>
                <w:rFonts w:ascii="Calibri" w:hAnsi="Calibri" w:cs="Calibri"/>
                <w:sz w:val="20"/>
                <w:szCs w:val="20"/>
                <w:lang w:val="fr-FR"/>
              </w:rPr>
              <w:t>Anotation</w:t>
            </w:r>
            <w:proofErr w:type="spellEnd"/>
            <w:r w:rsidRPr="007D67B1">
              <w:rPr>
                <w:rFonts w:ascii="Calibri" w:hAnsi="Calibri" w:cs="Calibri"/>
                <w:sz w:val="20"/>
                <w:szCs w:val="20"/>
                <w:lang w:val="fr-FR"/>
              </w:rPr>
              <w:t xml:space="preserve"> </w:t>
            </w:r>
            <w:r w:rsidR="00CC4A44" w:rsidRPr="007D67B1">
              <w:rPr>
                <w:rFonts w:ascii="Calibri" w:hAnsi="Calibri" w:cs="Calibri"/>
                <w:sz w:val="20"/>
                <w:szCs w:val="20"/>
                <w:lang w:val="fr-FR"/>
              </w:rPr>
              <w:t xml:space="preserve">au point </w:t>
            </w:r>
            <w:r w:rsidR="004F453C" w:rsidRPr="007D67B1">
              <w:rPr>
                <w:rFonts w:ascii="Calibri" w:hAnsi="Calibri" w:cs="Calibri"/>
                <w:sz w:val="20"/>
                <w:szCs w:val="20"/>
                <w:lang w:val="fr-FR"/>
              </w:rPr>
              <w:t>d’arr</w:t>
            </w:r>
            <w:r w:rsidR="004F453C">
              <w:rPr>
                <w:rFonts w:ascii="Calibri" w:hAnsi="Calibri" w:cs="Calibri"/>
                <w:sz w:val="20"/>
                <w:szCs w:val="20"/>
                <w:lang w:val="fr-FR"/>
              </w:rPr>
              <w:t>ê</w:t>
            </w:r>
            <w:r w:rsidR="004F453C" w:rsidRPr="007D67B1">
              <w:rPr>
                <w:rFonts w:ascii="Calibri" w:hAnsi="Calibri" w:cs="Calibri"/>
                <w:sz w:val="20"/>
                <w:szCs w:val="20"/>
                <w:lang w:val="fr-FR"/>
              </w:rPr>
              <w:t xml:space="preserve">t </w:t>
            </w:r>
            <w:r w:rsidR="00CC4A44" w:rsidRPr="007D67B1">
              <w:rPr>
                <w:rFonts w:ascii="Calibri" w:hAnsi="Calibri" w:cs="Calibri"/>
                <w:sz w:val="20"/>
                <w:szCs w:val="20"/>
                <w:lang w:val="fr-FR"/>
              </w:rPr>
              <w:t xml:space="preserve">topologique impacté par la SITUATION </w:t>
            </w:r>
          </w:p>
          <w:p w14:paraId="6E931C5E" w14:textId="4F6FD3A5" w:rsidR="004403DC" w:rsidRPr="00E7759A" w:rsidRDefault="004403DC" w:rsidP="005660B1">
            <w:pPr>
              <w:pStyle w:val="Tableheader-"/>
              <w:autoSpaceDE w:val="0"/>
              <w:autoSpaceDN w:val="0"/>
              <w:adjustRightInd w:val="0"/>
              <w:spacing w:before="0" w:after="0"/>
              <w:jc w:val="both"/>
              <w:rPr>
                <w:rFonts w:ascii="Calibri" w:hAnsi="Calibri" w:cs="Calibri"/>
                <w:sz w:val="20"/>
                <w:szCs w:val="20"/>
                <w:lang w:val="fr-FR"/>
              </w:rPr>
            </w:pPr>
            <w:r w:rsidRPr="00E7759A">
              <w:rPr>
                <w:rFonts w:ascii="Calibri" w:hAnsi="Calibri" w:cs="Calibri"/>
                <w:sz w:val="20"/>
                <w:szCs w:val="20"/>
                <w:highlight w:val="lightGray"/>
                <w:lang w:val="fr-FR"/>
              </w:rPr>
              <w:t xml:space="preserve">Points </w:t>
            </w:r>
            <w:r w:rsidR="00747BD6" w:rsidRPr="00E7759A">
              <w:rPr>
                <w:rFonts w:ascii="Calibri" w:hAnsi="Calibri" w:cs="Calibri"/>
                <w:sz w:val="20"/>
                <w:szCs w:val="20"/>
                <w:highlight w:val="lightGray"/>
                <w:lang w:val="fr-FR"/>
              </w:rPr>
              <w:t>d’arr</w:t>
            </w:r>
            <w:r w:rsidR="00747BD6">
              <w:rPr>
                <w:rFonts w:ascii="Calibri" w:hAnsi="Calibri" w:cs="Calibri"/>
                <w:sz w:val="20"/>
                <w:szCs w:val="20"/>
                <w:highlight w:val="lightGray"/>
                <w:lang w:val="fr-FR"/>
              </w:rPr>
              <w:t>ê</w:t>
            </w:r>
            <w:r w:rsidR="00747BD6" w:rsidRPr="00E7759A">
              <w:rPr>
                <w:rFonts w:ascii="Calibri" w:hAnsi="Calibri" w:cs="Calibri"/>
                <w:sz w:val="20"/>
                <w:szCs w:val="20"/>
                <w:highlight w:val="lightGray"/>
                <w:lang w:val="fr-FR"/>
              </w:rPr>
              <w:t xml:space="preserve">t </w:t>
            </w:r>
            <w:r w:rsidRPr="00E7759A">
              <w:rPr>
                <w:rFonts w:ascii="Calibri" w:hAnsi="Calibri" w:cs="Calibri"/>
                <w:sz w:val="20"/>
                <w:szCs w:val="20"/>
                <w:highlight w:val="lightGray"/>
                <w:lang w:val="fr-FR"/>
              </w:rPr>
              <w:t>concernés par la publication</w:t>
            </w:r>
          </w:p>
        </w:tc>
      </w:tr>
      <w:tr w:rsidR="004403DC" w:rsidRPr="00E32CB2" w14:paraId="02A29D4F" w14:textId="77777777" w:rsidTr="009D25FD">
        <w:tc>
          <w:tcPr>
            <w:tcW w:w="824" w:type="dxa"/>
            <w:vMerge w:val="restart"/>
            <w:vAlign w:val="center"/>
          </w:tcPr>
          <w:p w14:paraId="4A316AB7"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lastRenderedPageBreak/>
              <w:t>Stop</w:t>
            </w:r>
          </w:p>
        </w:tc>
        <w:tc>
          <w:tcPr>
            <w:tcW w:w="1843" w:type="dxa"/>
            <w:gridSpan w:val="3"/>
            <w:vAlign w:val="center"/>
          </w:tcPr>
          <w:p w14:paraId="64D7CF23" w14:textId="77777777" w:rsidR="004403DC" w:rsidRPr="00E7759A" w:rsidRDefault="004403DC" w:rsidP="005660B1">
            <w:pPr>
              <w:pStyle w:val="Tablebody-"/>
              <w:autoSpaceDE w:val="0"/>
              <w:autoSpaceDN w:val="0"/>
              <w:adjustRightInd w:val="0"/>
              <w:spacing w:before="0" w:after="0"/>
              <w:jc w:val="both"/>
              <w:rPr>
                <w:rFonts w:ascii="Calibri" w:hAnsi="Calibri" w:cs="Calibri"/>
                <w:b/>
                <w:i/>
                <w:iCs/>
                <w:sz w:val="20"/>
                <w:szCs w:val="20"/>
              </w:rPr>
            </w:pPr>
            <w:proofErr w:type="spellStart"/>
            <w:r w:rsidRPr="00CB6CD3">
              <w:rPr>
                <w:rFonts w:ascii="Calibri" w:hAnsi="Calibri" w:cs="Calibri"/>
                <w:b/>
                <w:i/>
                <w:sz w:val="20"/>
                <w:szCs w:val="20"/>
                <w:highlight w:val="lightGray"/>
              </w:rPr>
              <w:t>StopPointRef</w:t>
            </w:r>
            <w:proofErr w:type="spellEnd"/>
          </w:p>
        </w:tc>
        <w:tc>
          <w:tcPr>
            <w:tcW w:w="567" w:type="dxa"/>
            <w:vAlign w:val="center"/>
          </w:tcPr>
          <w:p w14:paraId="463257B1"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03" w:type="dxa"/>
            <w:vAlign w:val="center"/>
          </w:tcPr>
          <w:p w14:paraId="145B034F" w14:textId="77777777" w:rsidR="004403DC" w:rsidRPr="00E7759A" w:rsidRDefault="004403DC" w:rsidP="005660B1">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w:t>
            </w:r>
            <w:proofErr w:type="spellStart"/>
            <w:r w:rsidRPr="00E7759A">
              <w:rPr>
                <w:rFonts w:ascii="Calibri" w:hAnsi="Calibri" w:cs="Calibri"/>
                <w:i/>
                <w:sz w:val="20"/>
                <w:szCs w:val="20"/>
              </w:rPr>
              <w:t>StopPointCode</w:t>
            </w:r>
            <w:proofErr w:type="spellEnd"/>
          </w:p>
          <w:p w14:paraId="029AB7A8"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proofErr w:type="gramStart"/>
            <w:r w:rsidRPr="00E7759A">
              <w:rPr>
                <w:rFonts w:ascii="Calibri" w:hAnsi="Calibri" w:cs="Calibri"/>
                <w:i/>
                <w:sz w:val="20"/>
                <w:szCs w:val="20"/>
              </w:rPr>
              <w:t>xsd:NMTOKEN</w:t>
            </w:r>
            <w:proofErr w:type="spellEnd"/>
            <w:proofErr w:type="gramEnd"/>
            <w:r w:rsidRPr="00E7759A">
              <w:rPr>
                <w:rFonts w:ascii="Calibri" w:hAnsi="Calibri" w:cs="Calibri"/>
                <w:i/>
                <w:sz w:val="20"/>
                <w:szCs w:val="20"/>
              </w:rPr>
              <w:t>)</w:t>
            </w:r>
          </w:p>
        </w:tc>
        <w:tc>
          <w:tcPr>
            <w:tcW w:w="5719" w:type="dxa"/>
            <w:vAlign w:val="center"/>
          </w:tcPr>
          <w:p w14:paraId="0484663A" w14:textId="599950E9" w:rsidR="004403DC" w:rsidRPr="00772688" w:rsidRDefault="00CC4A44" w:rsidP="005660B1">
            <w:pPr>
              <w:pStyle w:val="Tablebody-"/>
              <w:autoSpaceDE w:val="0"/>
              <w:autoSpaceDN w:val="0"/>
              <w:adjustRightInd w:val="0"/>
              <w:spacing w:before="0" w:after="0"/>
              <w:jc w:val="both"/>
              <w:rPr>
                <w:rFonts w:ascii="Calibri" w:hAnsi="Calibri" w:cs="Calibri"/>
                <w:sz w:val="20"/>
                <w:szCs w:val="20"/>
                <w:lang w:val="fr-FR"/>
              </w:rPr>
            </w:pPr>
            <w:r w:rsidRPr="00772688">
              <w:rPr>
                <w:rFonts w:ascii="Calibri" w:hAnsi="Calibri" w:cs="Calibri"/>
                <w:sz w:val="20"/>
                <w:szCs w:val="20"/>
                <w:lang w:val="fr-FR"/>
              </w:rPr>
              <w:t>Identifiant de</w:t>
            </w:r>
            <w:r w:rsidR="004403DC" w:rsidRPr="00772688">
              <w:rPr>
                <w:rFonts w:ascii="Calibri" w:hAnsi="Calibri" w:cs="Calibri"/>
                <w:sz w:val="20"/>
                <w:szCs w:val="20"/>
                <w:lang w:val="fr-FR"/>
              </w:rPr>
              <w:t xml:space="preserve"> SCHEDULED STOP POINT</w:t>
            </w:r>
            <w:r w:rsidR="005E2EEA" w:rsidRPr="00772688">
              <w:rPr>
                <w:rFonts w:ascii="Calibri" w:hAnsi="Calibri" w:cs="Calibri"/>
                <w:sz w:val="20"/>
                <w:szCs w:val="20"/>
                <w:lang w:val="fr-FR"/>
              </w:rPr>
              <w:t xml:space="preserve"> </w:t>
            </w:r>
            <w:r w:rsidR="005E2EEA" w:rsidRPr="00B4453E">
              <w:rPr>
                <w:rFonts w:ascii="Calibri" w:hAnsi="Calibri" w:cs="Calibri"/>
                <w:sz w:val="20"/>
                <w:szCs w:val="20"/>
                <w:lang w:val="fr-FR"/>
              </w:rPr>
              <w:t>(Point d’arrêt planifié)</w:t>
            </w:r>
            <w:r w:rsidR="004403DC" w:rsidRPr="00772688">
              <w:rPr>
                <w:rFonts w:ascii="Calibri" w:hAnsi="Calibri" w:cs="Calibri"/>
                <w:sz w:val="20"/>
                <w:szCs w:val="20"/>
                <w:lang w:val="fr-FR"/>
              </w:rPr>
              <w:t>.</w:t>
            </w:r>
          </w:p>
          <w:p w14:paraId="66526968" w14:textId="77777777" w:rsidR="004403DC" w:rsidRPr="00772688" w:rsidRDefault="004403DC" w:rsidP="005660B1">
            <w:pPr>
              <w:pStyle w:val="Tablebody-"/>
              <w:autoSpaceDE w:val="0"/>
              <w:autoSpaceDN w:val="0"/>
              <w:adjustRightInd w:val="0"/>
              <w:spacing w:before="0" w:after="0"/>
              <w:jc w:val="both"/>
              <w:rPr>
                <w:rFonts w:ascii="Calibri" w:hAnsi="Calibri" w:cs="Calibri"/>
                <w:sz w:val="20"/>
                <w:szCs w:val="20"/>
                <w:lang w:val="fr-FR"/>
              </w:rPr>
            </w:pPr>
            <w:r w:rsidRPr="00772688">
              <w:rPr>
                <w:rFonts w:ascii="Calibri" w:hAnsi="Calibri" w:cs="Calibri"/>
                <w:sz w:val="20"/>
                <w:szCs w:val="20"/>
                <w:highlight w:val="lightGray"/>
                <w:lang w:val="fr-FR"/>
              </w:rPr>
              <w:t>Identifiant de Point d’arrêt</w:t>
            </w:r>
          </w:p>
        </w:tc>
      </w:tr>
      <w:tr w:rsidR="004403DC" w:rsidRPr="00E7759A" w14:paraId="60720AD4" w14:textId="77777777" w:rsidTr="009D25FD">
        <w:tc>
          <w:tcPr>
            <w:tcW w:w="824" w:type="dxa"/>
            <w:vMerge/>
            <w:vAlign w:val="center"/>
          </w:tcPr>
          <w:p w14:paraId="33797E6C" w14:textId="77777777" w:rsidR="004403DC" w:rsidRPr="00772688" w:rsidRDefault="004403DC" w:rsidP="005660B1">
            <w:pPr>
              <w:pStyle w:val="Tablebody-"/>
              <w:spacing w:before="0" w:after="0"/>
              <w:jc w:val="both"/>
              <w:rPr>
                <w:rFonts w:ascii="Calibri" w:hAnsi="Calibri" w:cs="Calibri"/>
                <w:sz w:val="20"/>
                <w:szCs w:val="20"/>
                <w:lang w:val="fr-FR"/>
              </w:rPr>
            </w:pPr>
          </w:p>
        </w:tc>
        <w:tc>
          <w:tcPr>
            <w:tcW w:w="1843" w:type="dxa"/>
            <w:gridSpan w:val="3"/>
            <w:vAlign w:val="center"/>
          </w:tcPr>
          <w:p w14:paraId="56F3BAD8" w14:textId="77777777" w:rsidR="004403DC" w:rsidRPr="00E7759A"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PrivateRef</w:t>
            </w:r>
            <w:proofErr w:type="spellEnd"/>
          </w:p>
        </w:tc>
        <w:tc>
          <w:tcPr>
            <w:tcW w:w="567" w:type="dxa"/>
            <w:vAlign w:val="center"/>
          </w:tcPr>
          <w:p w14:paraId="5F53D77E"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503" w:type="dxa"/>
            <w:vAlign w:val="center"/>
          </w:tcPr>
          <w:p w14:paraId="2E7EF39C"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string</w:t>
            </w:r>
          </w:p>
        </w:tc>
        <w:tc>
          <w:tcPr>
            <w:tcW w:w="5719" w:type="dxa"/>
            <w:vAlign w:val="center"/>
          </w:tcPr>
          <w:p w14:paraId="575484A8"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Additional external code of SCHEDULED STOP POINT.</w:t>
            </w:r>
          </w:p>
        </w:tc>
      </w:tr>
      <w:tr w:rsidR="004403DC" w:rsidRPr="00E7759A" w14:paraId="132F02D1" w14:textId="77777777" w:rsidTr="009D25FD">
        <w:tc>
          <w:tcPr>
            <w:tcW w:w="824" w:type="dxa"/>
            <w:vMerge/>
            <w:vAlign w:val="center"/>
          </w:tcPr>
          <w:p w14:paraId="12165324" w14:textId="77777777" w:rsidR="004403DC" w:rsidRPr="00E7759A" w:rsidRDefault="004403DC" w:rsidP="005660B1">
            <w:pPr>
              <w:pStyle w:val="Tablebody-"/>
              <w:spacing w:before="0" w:after="0"/>
              <w:jc w:val="both"/>
              <w:rPr>
                <w:rFonts w:ascii="Calibri" w:hAnsi="Calibri" w:cs="Calibri"/>
                <w:sz w:val="20"/>
                <w:szCs w:val="20"/>
              </w:rPr>
            </w:pPr>
          </w:p>
        </w:tc>
        <w:tc>
          <w:tcPr>
            <w:tcW w:w="1843" w:type="dxa"/>
            <w:gridSpan w:val="3"/>
            <w:vAlign w:val="center"/>
          </w:tcPr>
          <w:p w14:paraId="7D8043AC" w14:textId="77777777" w:rsidR="004403DC" w:rsidRPr="00E7759A"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StopPointName</w:t>
            </w:r>
            <w:proofErr w:type="spellEnd"/>
          </w:p>
        </w:tc>
        <w:tc>
          <w:tcPr>
            <w:tcW w:w="567" w:type="dxa"/>
            <w:vAlign w:val="center"/>
          </w:tcPr>
          <w:p w14:paraId="3CB11525"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503" w:type="dxa"/>
            <w:vAlign w:val="center"/>
          </w:tcPr>
          <w:p w14:paraId="7085096D"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nlString</w:t>
            </w:r>
            <w:proofErr w:type="spellEnd"/>
          </w:p>
        </w:tc>
        <w:tc>
          <w:tcPr>
            <w:tcW w:w="5719" w:type="dxa"/>
            <w:vAlign w:val="center"/>
          </w:tcPr>
          <w:p w14:paraId="3AC78466"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Name of SCHEDULED STOP POINT.</w:t>
            </w:r>
          </w:p>
        </w:tc>
      </w:tr>
      <w:tr w:rsidR="004403DC" w:rsidRPr="00E7759A" w14:paraId="55462B37" w14:textId="77777777" w:rsidTr="009D25FD">
        <w:tc>
          <w:tcPr>
            <w:tcW w:w="824" w:type="dxa"/>
            <w:vMerge/>
            <w:tcBorders>
              <w:bottom w:val="single" w:sz="4" w:space="0" w:color="000000"/>
            </w:tcBorders>
            <w:vAlign w:val="center"/>
          </w:tcPr>
          <w:p w14:paraId="0D8BC387" w14:textId="77777777" w:rsidR="004403DC" w:rsidRPr="00E7759A" w:rsidRDefault="004403DC" w:rsidP="005660B1">
            <w:pPr>
              <w:pStyle w:val="Tablebody-"/>
              <w:spacing w:before="0" w:after="0"/>
              <w:jc w:val="both"/>
              <w:rPr>
                <w:rFonts w:ascii="Calibri" w:hAnsi="Calibri" w:cs="Calibri"/>
                <w:sz w:val="20"/>
                <w:szCs w:val="20"/>
              </w:rPr>
            </w:pPr>
          </w:p>
        </w:tc>
        <w:tc>
          <w:tcPr>
            <w:tcW w:w="1843" w:type="dxa"/>
            <w:gridSpan w:val="3"/>
            <w:tcBorders>
              <w:bottom w:val="single" w:sz="4" w:space="0" w:color="000000"/>
            </w:tcBorders>
            <w:vAlign w:val="center"/>
          </w:tcPr>
          <w:p w14:paraId="45D8BCFA" w14:textId="77777777" w:rsidR="004403DC" w:rsidRPr="00E7759A"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StopPointType</w:t>
            </w:r>
            <w:proofErr w:type="spellEnd"/>
          </w:p>
        </w:tc>
        <w:tc>
          <w:tcPr>
            <w:tcW w:w="567" w:type="dxa"/>
            <w:tcBorders>
              <w:bottom w:val="single" w:sz="4" w:space="0" w:color="000000"/>
            </w:tcBorders>
            <w:vAlign w:val="center"/>
          </w:tcPr>
          <w:p w14:paraId="26D69FBC"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503" w:type="dxa"/>
            <w:tcBorders>
              <w:bottom w:val="single" w:sz="4" w:space="0" w:color="000000"/>
            </w:tcBorders>
            <w:vAlign w:val="center"/>
          </w:tcPr>
          <w:p w14:paraId="12BAABC4"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enum</w:t>
            </w:r>
            <w:proofErr w:type="spellEnd"/>
          </w:p>
        </w:tc>
        <w:tc>
          <w:tcPr>
            <w:tcW w:w="5719" w:type="dxa"/>
            <w:tcBorders>
              <w:bottom w:val="single" w:sz="4" w:space="0" w:color="000000"/>
            </w:tcBorders>
            <w:vAlign w:val="center"/>
          </w:tcPr>
          <w:p w14:paraId="1E5C4816"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Type Of SCHEDULED STOP POINT.     </w:t>
            </w:r>
          </w:p>
        </w:tc>
      </w:tr>
      <w:tr w:rsidR="004403DC" w:rsidRPr="00E7759A" w14:paraId="2E703AE4" w14:textId="77777777" w:rsidTr="009D25FD">
        <w:tc>
          <w:tcPr>
            <w:tcW w:w="824" w:type="dxa"/>
            <w:tcBorders>
              <w:bottom w:val="single" w:sz="4" w:space="0" w:color="000000"/>
            </w:tcBorders>
            <w:vAlign w:val="center"/>
          </w:tcPr>
          <w:p w14:paraId="7FF4B1CC"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w:t>
            </w:r>
          </w:p>
        </w:tc>
        <w:tc>
          <w:tcPr>
            <w:tcW w:w="1843" w:type="dxa"/>
            <w:gridSpan w:val="3"/>
            <w:tcBorders>
              <w:bottom w:val="single" w:sz="4" w:space="0" w:color="000000"/>
            </w:tcBorders>
            <w:vAlign w:val="center"/>
          </w:tcPr>
          <w:p w14:paraId="6955D0A0" w14:textId="77777777" w:rsidR="004403DC" w:rsidRPr="00E7759A"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Location</w:t>
            </w:r>
          </w:p>
        </w:tc>
        <w:tc>
          <w:tcPr>
            <w:tcW w:w="567" w:type="dxa"/>
            <w:tcBorders>
              <w:bottom w:val="single" w:sz="4" w:space="0" w:color="000000"/>
            </w:tcBorders>
            <w:vAlign w:val="center"/>
          </w:tcPr>
          <w:p w14:paraId="1C316B29"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503" w:type="dxa"/>
            <w:tcBorders>
              <w:bottom w:val="single" w:sz="4" w:space="0" w:color="000000"/>
            </w:tcBorders>
            <w:vAlign w:val="center"/>
          </w:tcPr>
          <w:p w14:paraId="2EE8BFFD"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5719" w:type="dxa"/>
            <w:tcBorders>
              <w:bottom w:val="single" w:sz="4" w:space="0" w:color="000000"/>
            </w:tcBorders>
            <w:vAlign w:val="center"/>
          </w:tcPr>
          <w:p w14:paraId="321A1A50"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Location of the SCHEDULED STOP POINT. (</w:t>
            </w:r>
            <w:proofErr w:type="gramStart"/>
            <w:r w:rsidRPr="00E7759A">
              <w:rPr>
                <w:rFonts w:ascii="Calibri" w:hAnsi="Calibri" w:cs="Calibri"/>
                <w:vanish/>
                <w:sz w:val="20"/>
                <w:szCs w:val="20"/>
                <w:highlight w:val="cyan"/>
              </w:rPr>
              <w:t>see</w:t>
            </w:r>
            <w:proofErr w:type="gramEnd"/>
            <w:r w:rsidRPr="00E7759A">
              <w:rPr>
                <w:rFonts w:ascii="Calibri" w:hAnsi="Calibri" w:cs="Calibri"/>
                <w:vanish/>
                <w:sz w:val="20"/>
                <w:szCs w:val="20"/>
                <w:highlight w:val="cyan"/>
              </w:rPr>
              <w:t xml:space="preserve"> SIRI Part 2 Location element)</w:t>
            </w:r>
          </w:p>
        </w:tc>
      </w:tr>
      <w:tr w:rsidR="009D25FD" w:rsidRPr="00E7759A" w14:paraId="7BE079EB" w14:textId="77777777" w:rsidTr="009D25FD">
        <w:tc>
          <w:tcPr>
            <w:tcW w:w="824" w:type="dxa"/>
            <w:vMerge w:val="restart"/>
            <w:vAlign w:val="center"/>
          </w:tcPr>
          <w:p w14:paraId="22900FC7" w14:textId="6F9D18A0" w:rsidR="009D25FD" w:rsidRPr="00E7759A" w:rsidRDefault="009D25FD"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Modes</w:t>
            </w:r>
          </w:p>
        </w:tc>
        <w:tc>
          <w:tcPr>
            <w:tcW w:w="1843" w:type="dxa"/>
            <w:gridSpan w:val="3"/>
            <w:tcBorders>
              <w:bottom w:val="single" w:sz="4" w:space="0" w:color="000000"/>
            </w:tcBorders>
            <w:vAlign w:val="center"/>
          </w:tcPr>
          <w:p w14:paraId="0BB9FBB2" w14:textId="77777777" w:rsidR="009D25FD" w:rsidRPr="00CB6CD3" w:rsidRDefault="009D25FD"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AffectedModes</w:t>
            </w:r>
            <w:proofErr w:type="spellEnd"/>
          </w:p>
        </w:tc>
        <w:tc>
          <w:tcPr>
            <w:tcW w:w="567" w:type="dxa"/>
            <w:tcBorders>
              <w:bottom w:val="single" w:sz="4" w:space="0" w:color="000000"/>
            </w:tcBorders>
            <w:vAlign w:val="center"/>
          </w:tcPr>
          <w:p w14:paraId="78F98A31" w14:textId="77777777" w:rsidR="009D25FD" w:rsidRPr="00E7759A" w:rsidRDefault="009D25FD"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03" w:type="dxa"/>
            <w:tcBorders>
              <w:bottom w:val="single" w:sz="4" w:space="0" w:color="000000"/>
            </w:tcBorders>
            <w:vAlign w:val="center"/>
          </w:tcPr>
          <w:p w14:paraId="1837724A" w14:textId="77777777" w:rsidR="009D25FD" w:rsidRPr="00E7759A" w:rsidRDefault="009D25FD"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choice</w:t>
            </w:r>
          </w:p>
        </w:tc>
        <w:tc>
          <w:tcPr>
            <w:tcW w:w="5719" w:type="dxa"/>
            <w:tcBorders>
              <w:bottom w:val="single" w:sz="4" w:space="0" w:color="000000"/>
            </w:tcBorders>
            <w:vAlign w:val="center"/>
          </w:tcPr>
          <w:p w14:paraId="2228375C" w14:textId="6F7FB282" w:rsidR="009D25FD" w:rsidRPr="00E7759A" w:rsidRDefault="009D25FD"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MODE</w:t>
            </w:r>
            <w:r>
              <w:rPr>
                <w:rFonts w:ascii="Calibri" w:hAnsi="Calibri" w:cs="Calibri"/>
                <w:sz w:val="20"/>
                <w:szCs w:val="20"/>
              </w:rPr>
              <w:t xml:space="preserve"> </w:t>
            </w:r>
            <w:proofErr w:type="spellStart"/>
            <w:r>
              <w:rPr>
                <w:rFonts w:ascii="Calibri" w:hAnsi="Calibri" w:cs="Calibri"/>
                <w:sz w:val="20"/>
                <w:szCs w:val="20"/>
              </w:rPr>
              <w:t>impactés</w:t>
            </w:r>
            <w:proofErr w:type="spellEnd"/>
          </w:p>
        </w:tc>
      </w:tr>
      <w:tr w:rsidR="009D25FD" w:rsidRPr="00E32CB2" w14:paraId="4B085479" w14:textId="77777777" w:rsidTr="009D25FD">
        <w:tc>
          <w:tcPr>
            <w:tcW w:w="824" w:type="dxa"/>
            <w:vMerge/>
            <w:vAlign w:val="center"/>
          </w:tcPr>
          <w:p w14:paraId="6DB220BB" w14:textId="37563954" w:rsidR="009D25FD" w:rsidRPr="00E7759A" w:rsidRDefault="009D25FD" w:rsidP="005660B1">
            <w:pPr>
              <w:pStyle w:val="Tablebody-"/>
              <w:autoSpaceDE w:val="0"/>
              <w:autoSpaceDN w:val="0"/>
              <w:adjustRightInd w:val="0"/>
              <w:spacing w:before="0" w:after="0"/>
              <w:jc w:val="both"/>
              <w:rPr>
                <w:rFonts w:ascii="Calibri" w:hAnsi="Calibri" w:cs="Calibri"/>
                <w:sz w:val="20"/>
                <w:szCs w:val="20"/>
              </w:rPr>
            </w:pPr>
          </w:p>
        </w:tc>
        <w:tc>
          <w:tcPr>
            <w:tcW w:w="236" w:type="dxa"/>
            <w:vAlign w:val="center"/>
          </w:tcPr>
          <w:p w14:paraId="659EA995" w14:textId="77777777" w:rsidR="009D25FD" w:rsidRPr="00E7759A" w:rsidRDefault="009D25FD" w:rsidP="005660B1">
            <w:pPr>
              <w:pStyle w:val="Tablebody-"/>
              <w:autoSpaceDE w:val="0"/>
              <w:autoSpaceDN w:val="0"/>
              <w:adjustRightInd w:val="0"/>
              <w:spacing w:before="0" w:after="0"/>
              <w:jc w:val="both"/>
              <w:rPr>
                <w:rFonts w:ascii="Calibri" w:hAnsi="Calibri" w:cs="Calibri"/>
                <w:b/>
                <w:i/>
                <w:sz w:val="20"/>
                <w:szCs w:val="20"/>
              </w:rPr>
            </w:pPr>
            <w:r w:rsidRPr="00E7759A">
              <w:rPr>
                <w:rFonts w:ascii="Calibri" w:hAnsi="Calibri" w:cs="Calibri"/>
                <w:b/>
                <w:i/>
                <w:sz w:val="20"/>
                <w:szCs w:val="20"/>
              </w:rPr>
              <w:t>a</w:t>
            </w:r>
          </w:p>
        </w:tc>
        <w:tc>
          <w:tcPr>
            <w:tcW w:w="1607" w:type="dxa"/>
            <w:gridSpan w:val="2"/>
            <w:vAlign w:val="center"/>
          </w:tcPr>
          <w:p w14:paraId="12DC9884" w14:textId="77777777" w:rsidR="009D25FD" w:rsidRPr="00CB6CD3" w:rsidRDefault="009D25FD"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AllModes</w:t>
            </w:r>
            <w:proofErr w:type="spellEnd"/>
          </w:p>
        </w:tc>
        <w:tc>
          <w:tcPr>
            <w:tcW w:w="567" w:type="dxa"/>
            <w:vAlign w:val="center"/>
          </w:tcPr>
          <w:p w14:paraId="33D3BC32" w14:textId="77777777" w:rsidR="009D25FD" w:rsidRPr="00E7759A" w:rsidRDefault="009D25FD"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03" w:type="dxa"/>
            <w:vAlign w:val="center"/>
          </w:tcPr>
          <w:p w14:paraId="5CE7A580" w14:textId="77777777" w:rsidR="009D25FD" w:rsidRPr="00E7759A" w:rsidRDefault="009D25FD" w:rsidP="005660B1">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emptyType</w:t>
            </w:r>
            <w:proofErr w:type="spellEnd"/>
          </w:p>
        </w:tc>
        <w:tc>
          <w:tcPr>
            <w:tcW w:w="5719" w:type="dxa"/>
            <w:vAlign w:val="center"/>
          </w:tcPr>
          <w:p w14:paraId="3DC50973" w14:textId="4C5A86B6" w:rsidR="009D25FD" w:rsidRPr="00CC4A44" w:rsidRDefault="009D25FD" w:rsidP="005660B1">
            <w:pPr>
              <w:pStyle w:val="Tablebody-"/>
              <w:autoSpaceDE w:val="0"/>
              <w:autoSpaceDN w:val="0"/>
              <w:adjustRightInd w:val="0"/>
              <w:spacing w:before="0" w:after="0"/>
              <w:jc w:val="both"/>
              <w:rPr>
                <w:rFonts w:ascii="Calibri" w:hAnsi="Calibri" w:cs="Calibri"/>
                <w:sz w:val="20"/>
                <w:szCs w:val="20"/>
                <w:lang w:val="fr-FR"/>
              </w:rPr>
            </w:pPr>
            <w:r w:rsidRPr="00CC4A44">
              <w:rPr>
                <w:rFonts w:ascii="Calibri" w:hAnsi="Calibri" w:cs="Calibri"/>
                <w:sz w:val="20"/>
                <w:szCs w:val="20"/>
                <w:lang w:val="fr-FR"/>
              </w:rPr>
              <w:t xml:space="preserve">Tous les modes du SCHEDULED STOP POINT </w:t>
            </w:r>
            <w:r w:rsidR="005E2EEA" w:rsidRPr="00B4453E">
              <w:rPr>
                <w:rFonts w:ascii="Calibri" w:hAnsi="Calibri" w:cs="Calibri"/>
                <w:sz w:val="20"/>
                <w:szCs w:val="20"/>
                <w:lang w:val="fr-FR"/>
              </w:rPr>
              <w:t>(Point d’arrêt planifié)</w:t>
            </w:r>
            <w:r w:rsidR="005E2EEA">
              <w:rPr>
                <w:rFonts w:ascii="Calibri" w:hAnsi="Calibri" w:cs="Calibri"/>
                <w:sz w:val="20"/>
                <w:szCs w:val="20"/>
                <w:lang w:val="fr-FR"/>
              </w:rPr>
              <w:t xml:space="preserve"> </w:t>
            </w:r>
            <w:r w:rsidRPr="00CC4A44">
              <w:rPr>
                <w:rFonts w:ascii="Calibri" w:hAnsi="Calibri" w:cs="Calibri"/>
                <w:sz w:val="20"/>
                <w:szCs w:val="20"/>
                <w:lang w:val="fr-FR"/>
              </w:rPr>
              <w:t>son</w:t>
            </w:r>
            <w:r>
              <w:rPr>
                <w:rFonts w:ascii="Calibri" w:hAnsi="Calibri" w:cs="Calibri"/>
                <w:sz w:val="20"/>
                <w:szCs w:val="20"/>
                <w:lang w:val="fr-FR"/>
              </w:rPr>
              <w:t>t impactés</w:t>
            </w:r>
          </w:p>
        </w:tc>
      </w:tr>
      <w:tr w:rsidR="009D25FD" w:rsidRPr="00E32CB2" w14:paraId="2790FAC0" w14:textId="77777777" w:rsidTr="009D25FD">
        <w:tc>
          <w:tcPr>
            <w:tcW w:w="824" w:type="dxa"/>
            <w:vMerge/>
            <w:vAlign w:val="center"/>
          </w:tcPr>
          <w:p w14:paraId="199D7BAD" w14:textId="521DE5ED" w:rsidR="009D25FD" w:rsidRPr="00CC4A44" w:rsidRDefault="009D25FD" w:rsidP="005660B1">
            <w:pPr>
              <w:pStyle w:val="Tablebody-"/>
              <w:autoSpaceDE w:val="0"/>
              <w:autoSpaceDN w:val="0"/>
              <w:adjustRightInd w:val="0"/>
              <w:spacing w:before="0" w:after="0"/>
              <w:jc w:val="both"/>
              <w:rPr>
                <w:rFonts w:ascii="Calibri" w:hAnsi="Calibri" w:cs="Calibri"/>
                <w:sz w:val="20"/>
                <w:szCs w:val="20"/>
                <w:lang w:val="fr-FR"/>
              </w:rPr>
            </w:pPr>
          </w:p>
        </w:tc>
        <w:tc>
          <w:tcPr>
            <w:tcW w:w="236" w:type="dxa"/>
            <w:vAlign w:val="center"/>
          </w:tcPr>
          <w:p w14:paraId="499E6DE5" w14:textId="77777777" w:rsidR="009D25FD" w:rsidRPr="00E7759A" w:rsidRDefault="009D25FD" w:rsidP="005660B1">
            <w:pPr>
              <w:pStyle w:val="Tablebody-"/>
              <w:autoSpaceDE w:val="0"/>
              <w:autoSpaceDN w:val="0"/>
              <w:adjustRightInd w:val="0"/>
              <w:spacing w:before="0" w:after="0"/>
              <w:jc w:val="both"/>
              <w:rPr>
                <w:rFonts w:ascii="Calibri" w:hAnsi="Calibri" w:cs="Calibri"/>
                <w:b/>
                <w:i/>
                <w:sz w:val="20"/>
                <w:szCs w:val="20"/>
              </w:rPr>
            </w:pPr>
            <w:r w:rsidRPr="00E7759A">
              <w:rPr>
                <w:rFonts w:ascii="Calibri" w:hAnsi="Calibri" w:cs="Calibri"/>
                <w:b/>
                <w:i/>
                <w:sz w:val="20"/>
                <w:szCs w:val="20"/>
              </w:rPr>
              <w:t>b</w:t>
            </w:r>
          </w:p>
        </w:tc>
        <w:tc>
          <w:tcPr>
            <w:tcW w:w="1607" w:type="dxa"/>
            <w:gridSpan w:val="2"/>
            <w:vAlign w:val="center"/>
          </w:tcPr>
          <w:p w14:paraId="5DEAC00F" w14:textId="77777777" w:rsidR="009D25FD" w:rsidRPr="00CB6CD3" w:rsidRDefault="009D25FD" w:rsidP="005660B1">
            <w:pPr>
              <w:pStyle w:val="Tablebody-"/>
              <w:autoSpaceDE w:val="0"/>
              <w:autoSpaceDN w:val="0"/>
              <w:adjustRightInd w:val="0"/>
              <w:spacing w:before="0" w:after="0"/>
              <w:jc w:val="both"/>
              <w:rPr>
                <w:rFonts w:ascii="Calibri" w:hAnsi="Calibri" w:cs="Calibri"/>
                <w:b/>
                <w:i/>
                <w:iCs/>
                <w:sz w:val="20"/>
                <w:szCs w:val="20"/>
                <w:highlight w:val="lightGray"/>
              </w:rPr>
            </w:pPr>
            <w:r w:rsidRPr="00CB6CD3">
              <w:rPr>
                <w:rFonts w:ascii="Calibri" w:hAnsi="Calibri" w:cs="Calibri"/>
                <w:b/>
                <w:i/>
                <w:sz w:val="20"/>
                <w:szCs w:val="20"/>
                <w:highlight w:val="lightGray"/>
              </w:rPr>
              <w:t>Mode</w:t>
            </w:r>
          </w:p>
        </w:tc>
        <w:tc>
          <w:tcPr>
            <w:tcW w:w="567" w:type="dxa"/>
            <w:vAlign w:val="center"/>
          </w:tcPr>
          <w:p w14:paraId="11D6DF6F" w14:textId="77777777" w:rsidR="009D25FD" w:rsidRPr="00E7759A" w:rsidRDefault="009D25FD"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503" w:type="dxa"/>
            <w:vAlign w:val="center"/>
          </w:tcPr>
          <w:p w14:paraId="7B4672F2" w14:textId="77777777" w:rsidR="009D25FD" w:rsidRPr="00E7759A" w:rsidRDefault="009D25FD"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r w:rsidRPr="00E7759A">
              <w:rPr>
                <w:rFonts w:ascii="Calibri" w:hAnsi="Calibri" w:cs="Calibri"/>
                <w:i/>
                <w:sz w:val="20"/>
                <w:szCs w:val="20"/>
              </w:rPr>
              <w:t>AffectedModeGroup</w:t>
            </w:r>
            <w:proofErr w:type="spellEnd"/>
          </w:p>
        </w:tc>
        <w:tc>
          <w:tcPr>
            <w:tcW w:w="5719" w:type="dxa"/>
            <w:vAlign w:val="center"/>
          </w:tcPr>
          <w:p w14:paraId="58B4B502" w14:textId="3A9A1847" w:rsidR="009D25FD" w:rsidRPr="00CC4A44" w:rsidRDefault="009D25FD" w:rsidP="005660B1">
            <w:pPr>
              <w:pStyle w:val="Tablebody-"/>
              <w:autoSpaceDE w:val="0"/>
              <w:autoSpaceDN w:val="0"/>
              <w:adjustRightInd w:val="0"/>
              <w:spacing w:before="0" w:after="0"/>
              <w:jc w:val="both"/>
              <w:rPr>
                <w:rFonts w:ascii="Calibri" w:hAnsi="Calibri" w:cs="Calibri"/>
                <w:sz w:val="20"/>
                <w:szCs w:val="20"/>
                <w:lang w:val="fr-FR"/>
              </w:rPr>
            </w:pPr>
            <w:r w:rsidRPr="00CC4A44">
              <w:rPr>
                <w:rFonts w:ascii="Calibri" w:hAnsi="Calibri" w:cs="Calibri"/>
                <w:sz w:val="20"/>
                <w:szCs w:val="20"/>
                <w:lang w:val="fr-FR"/>
              </w:rPr>
              <w:t xml:space="preserve">Modes impactés par la SITUATION. </w:t>
            </w:r>
          </w:p>
        </w:tc>
      </w:tr>
      <w:tr w:rsidR="004403DC" w:rsidRPr="00E32CB2" w14:paraId="6816AF22" w14:textId="77777777" w:rsidTr="009D25FD">
        <w:tc>
          <w:tcPr>
            <w:tcW w:w="824" w:type="dxa"/>
            <w:vMerge w:val="restart"/>
            <w:vAlign w:val="center"/>
          </w:tcPr>
          <w:p w14:paraId="7FF0563D"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Zone</w:t>
            </w:r>
          </w:p>
        </w:tc>
        <w:tc>
          <w:tcPr>
            <w:tcW w:w="1843" w:type="dxa"/>
            <w:gridSpan w:val="3"/>
            <w:tcBorders>
              <w:bottom w:val="single" w:sz="4" w:space="0" w:color="000000"/>
            </w:tcBorders>
            <w:vAlign w:val="center"/>
          </w:tcPr>
          <w:p w14:paraId="42294EBB" w14:textId="77777777" w:rsidR="004403DC" w:rsidRPr="00CB6CD3"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PlaceRef</w:t>
            </w:r>
            <w:proofErr w:type="spellEnd"/>
          </w:p>
        </w:tc>
        <w:tc>
          <w:tcPr>
            <w:tcW w:w="567" w:type="dxa"/>
            <w:tcBorders>
              <w:bottom w:val="single" w:sz="4" w:space="0" w:color="000000"/>
            </w:tcBorders>
            <w:vAlign w:val="center"/>
          </w:tcPr>
          <w:p w14:paraId="45BE3D6A"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03" w:type="dxa"/>
            <w:tcBorders>
              <w:bottom w:val="single" w:sz="4" w:space="0" w:color="000000"/>
            </w:tcBorders>
            <w:vAlign w:val="center"/>
          </w:tcPr>
          <w:p w14:paraId="2E46F169" w14:textId="77777777" w:rsidR="004403DC" w:rsidRPr="00E7759A" w:rsidRDefault="004403DC" w:rsidP="005660B1">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w:t>
            </w:r>
            <w:proofErr w:type="spellStart"/>
            <w:r w:rsidRPr="00E7759A">
              <w:rPr>
                <w:rFonts w:ascii="Calibri" w:hAnsi="Calibri" w:cs="Calibri"/>
                <w:i/>
                <w:sz w:val="20"/>
                <w:szCs w:val="20"/>
              </w:rPr>
              <w:t>ZoneRefStructure</w:t>
            </w:r>
            <w:proofErr w:type="spellEnd"/>
          </w:p>
          <w:p w14:paraId="72A8242E" w14:textId="77777777" w:rsidR="004403DC" w:rsidRPr="009D25FD" w:rsidRDefault="004403DC" w:rsidP="005660B1">
            <w:pPr>
              <w:pStyle w:val="Tablebody-"/>
              <w:autoSpaceDE w:val="0"/>
              <w:autoSpaceDN w:val="0"/>
              <w:adjustRightInd w:val="0"/>
              <w:spacing w:before="0" w:after="0"/>
              <w:jc w:val="both"/>
              <w:rPr>
                <w:rFonts w:ascii="Calibri" w:hAnsi="Calibri" w:cs="Calibri"/>
                <w:i/>
                <w:iCs/>
                <w:sz w:val="16"/>
                <w:szCs w:val="16"/>
              </w:rPr>
            </w:pPr>
            <w:r w:rsidRPr="009D25FD">
              <w:rPr>
                <w:rFonts w:ascii="Calibri" w:hAnsi="Calibri" w:cs="Calibri"/>
                <w:i/>
                <w:sz w:val="16"/>
                <w:szCs w:val="16"/>
              </w:rPr>
              <w:t>(</w:t>
            </w:r>
            <w:proofErr w:type="spellStart"/>
            <w:proofErr w:type="gramStart"/>
            <w:r w:rsidRPr="009D25FD">
              <w:rPr>
                <w:rFonts w:ascii="Calibri" w:hAnsi="Calibri" w:cs="Calibri"/>
                <w:i/>
                <w:sz w:val="16"/>
                <w:szCs w:val="16"/>
              </w:rPr>
              <w:t>xsd:NMTOKEN</w:t>
            </w:r>
            <w:proofErr w:type="spellEnd"/>
            <w:proofErr w:type="gramEnd"/>
            <w:r w:rsidRPr="009D25FD">
              <w:rPr>
                <w:rFonts w:ascii="Calibri" w:hAnsi="Calibri" w:cs="Calibri"/>
                <w:i/>
                <w:sz w:val="16"/>
                <w:szCs w:val="16"/>
              </w:rPr>
              <w:t>)</w:t>
            </w:r>
          </w:p>
        </w:tc>
        <w:tc>
          <w:tcPr>
            <w:tcW w:w="5719" w:type="dxa"/>
            <w:tcBorders>
              <w:bottom w:val="single" w:sz="4" w:space="0" w:color="000000"/>
            </w:tcBorders>
            <w:vAlign w:val="center"/>
          </w:tcPr>
          <w:p w14:paraId="3780ED26" w14:textId="2D68F84F" w:rsidR="004403DC" w:rsidRPr="00CC4A44" w:rsidRDefault="00CC4A44" w:rsidP="005660B1">
            <w:pPr>
              <w:pStyle w:val="Tablebody-"/>
              <w:autoSpaceDE w:val="0"/>
              <w:autoSpaceDN w:val="0"/>
              <w:adjustRightInd w:val="0"/>
              <w:spacing w:before="0" w:after="0"/>
              <w:jc w:val="both"/>
              <w:rPr>
                <w:rFonts w:ascii="Calibri" w:hAnsi="Calibri" w:cs="Calibri"/>
                <w:sz w:val="20"/>
                <w:szCs w:val="20"/>
                <w:lang w:val="fr-FR"/>
              </w:rPr>
            </w:pPr>
            <w:r w:rsidRPr="00CC4A44">
              <w:rPr>
                <w:rFonts w:ascii="Calibri" w:hAnsi="Calibri" w:cs="Calibri"/>
                <w:sz w:val="20"/>
                <w:szCs w:val="20"/>
                <w:lang w:val="fr-FR"/>
              </w:rPr>
              <w:t>Identifiant du Lieu où se situe le</w:t>
            </w:r>
            <w:r w:rsidR="004403DC" w:rsidRPr="00CC4A44">
              <w:rPr>
                <w:rFonts w:ascii="Calibri" w:hAnsi="Calibri" w:cs="Calibri"/>
                <w:sz w:val="20"/>
                <w:szCs w:val="20"/>
                <w:lang w:val="fr-FR"/>
              </w:rPr>
              <w:t xml:space="preserve"> SCHEDULED STOP </w:t>
            </w:r>
            <w:proofErr w:type="spellStart"/>
            <w:r w:rsidR="004403DC" w:rsidRPr="00CC4A44">
              <w:rPr>
                <w:rFonts w:ascii="Calibri" w:hAnsi="Calibri" w:cs="Calibri"/>
                <w:sz w:val="20"/>
                <w:szCs w:val="20"/>
                <w:lang w:val="fr-FR"/>
              </w:rPr>
              <w:t>STOP</w:t>
            </w:r>
            <w:proofErr w:type="spellEnd"/>
            <w:r w:rsidR="005E2EEA">
              <w:rPr>
                <w:rFonts w:ascii="Calibri" w:hAnsi="Calibri" w:cs="Calibri"/>
                <w:sz w:val="20"/>
                <w:szCs w:val="20"/>
                <w:lang w:val="fr-FR"/>
              </w:rPr>
              <w:t xml:space="preserve"> </w:t>
            </w:r>
            <w:r w:rsidR="005E2EEA" w:rsidRPr="00B4453E">
              <w:rPr>
                <w:rFonts w:ascii="Calibri" w:hAnsi="Calibri" w:cs="Calibri"/>
                <w:sz w:val="20"/>
                <w:szCs w:val="20"/>
                <w:lang w:val="fr-FR"/>
              </w:rPr>
              <w:t>(Point d’arrêt planifié)</w:t>
            </w:r>
          </w:p>
        </w:tc>
      </w:tr>
      <w:tr w:rsidR="004403DC" w:rsidRPr="00E7759A" w14:paraId="10E141FC" w14:textId="77777777" w:rsidTr="009D25FD">
        <w:tc>
          <w:tcPr>
            <w:tcW w:w="824" w:type="dxa"/>
            <w:vMerge/>
            <w:tcBorders>
              <w:bottom w:val="single" w:sz="4" w:space="0" w:color="000000"/>
            </w:tcBorders>
            <w:vAlign w:val="center"/>
          </w:tcPr>
          <w:p w14:paraId="49498D82" w14:textId="77777777" w:rsidR="004403DC" w:rsidRPr="00CC4A44" w:rsidRDefault="004403DC" w:rsidP="005660B1">
            <w:pPr>
              <w:pStyle w:val="Tablebody-"/>
              <w:spacing w:before="0" w:after="0"/>
              <w:jc w:val="both"/>
              <w:rPr>
                <w:rFonts w:ascii="Calibri" w:hAnsi="Calibri" w:cs="Calibri"/>
                <w:sz w:val="20"/>
                <w:szCs w:val="20"/>
                <w:lang w:val="fr-FR"/>
              </w:rPr>
            </w:pPr>
          </w:p>
        </w:tc>
        <w:tc>
          <w:tcPr>
            <w:tcW w:w="1843" w:type="dxa"/>
            <w:gridSpan w:val="3"/>
            <w:tcBorders>
              <w:bottom w:val="single" w:sz="4" w:space="0" w:color="000000"/>
            </w:tcBorders>
            <w:vAlign w:val="center"/>
          </w:tcPr>
          <w:p w14:paraId="25C68C1F" w14:textId="77777777" w:rsidR="004403DC" w:rsidRPr="00CB6CD3"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PlaceName</w:t>
            </w:r>
            <w:proofErr w:type="spellEnd"/>
          </w:p>
        </w:tc>
        <w:tc>
          <w:tcPr>
            <w:tcW w:w="567" w:type="dxa"/>
            <w:tcBorders>
              <w:bottom w:val="single" w:sz="4" w:space="0" w:color="000000"/>
            </w:tcBorders>
            <w:vAlign w:val="center"/>
          </w:tcPr>
          <w:p w14:paraId="4CFA3736"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503" w:type="dxa"/>
            <w:tcBorders>
              <w:bottom w:val="single" w:sz="4" w:space="0" w:color="000000"/>
            </w:tcBorders>
            <w:vAlign w:val="center"/>
          </w:tcPr>
          <w:p w14:paraId="3624E411"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nlString</w:t>
            </w:r>
            <w:proofErr w:type="spellEnd"/>
          </w:p>
        </w:tc>
        <w:tc>
          <w:tcPr>
            <w:tcW w:w="5719" w:type="dxa"/>
            <w:tcBorders>
              <w:bottom w:val="single" w:sz="4" w:space="0" w:color="000000"/>
            </w:tcBorders>
            <w:vAlign w:val="center"/>
          </w:tcPr>
          <w:p w14:paraId="404E24A9" w14:textId="4A82D5E7" w:rsidR="004403DC" w:rsidRPr="00E7759A" w:rsidRDefault="00CC4A44" w:rsidP="005660B1">
            <w:pPr>
              <w:pStyle w:val="Tablebody-"/>
              <w:autoSpaceDE w:val="0"/>
              <w:autoSpaceDN w:val="0"/>
              <w:adjustRightInd w:val="0"/>
              <w:spacing w:before="0" w:after="0"/>
              <w:jc w:val="both"/>
              <w:rPr>
                <w:rFonts w:ascii="Calibri" w:hAnsi="Calibri" w:cs="Calibri"/>
                <w:sz w:val="20"/>
                <w:szCs w:val="20"/>
              </w:rPr>
            </w:pPr>
            <w:r>
              <w:rPr>
                <w:rFonts w:ascii="Calibri" w:hAnsi="Calibri" w:cs="Calibri"/>
                <w:sz w:val="20"/>
                <w:szCs w:val="20"/>
              </w:rPr>
              <w:t xml:space="preserve">Nom </w:t>
            </w:r>
            <w:proofErr w:type="gramStart"/>
            <w:r>
              <w:rPr>
                <w:rFonts w:ascii="Calibri" w:hAnsi="Calibri" w:cs="Calibri"/>
                <w:sz w:val="20"/>
                <w:szCs w:val="20"/>
              </w:rPr>
              <w:t xml:space="preserve">du </w:t>
            </w:r>
            <w:r w:rsidR="004403DC" w:rsidRPr="00E7759A">
              <w:rPr>
                <w:rFonts w:ascii="Calibri" w:hAnsi="Calibri" w:cs="Calibri"/>
                <w:sz w:val="20"/>
                <w:szCs w:val="20"/>
              </w:rPr>
              <w:t xml:space="preserve"> SCHEDULED</w:t>
            </w:r>
            <w:proofErr w:type="gramEnd"/>
            <w:r w:rsidR="004403DC" w:rsidRPr="00E7759A">
              <w:rPr>
                <w:rFonts w:ascii="Calibri" w:hAnsi="Calibri" w:cs="Calibri"/>
                <w:sz w:val="20"/>
                <w:szCs w:val="20"/>
              </w:rPr>
              <w:t xml:space="preserve"> STOP POINT</w:t>
            </w:r>
            <w:r w:rsidR="005E2EEA">
              <w:rPr>
                <w:rFonts w:ascii="Calibri" w:hAnsi="Calibri" w:cs="Calibri"/>
                <w:sz w:val="20"/>
                <w:szCs w:val="20"/>
              </w:rPr>
              <w:t xml:space="preserve"> </w:t>
            </w:r>
            <w:r w:rsidR="005E2EEA" w:rsidRPr="00B4453E">
              <w:rPr>
                <w:rFonts w:ascii="Calibri" w:hAnsi="Calibri" w:cs="Calibri"/>
                <w:sz w:val="20"/>
                <w:szCs w:val="20"/>
                <w:lang w:val="fr-FR"/>
              </w:rPr>
              <w:t>(Point d’arrêt planifié)</w:t>
            </w:r>
            <w:r w:rsidR="004403DC" w:rsidRPr="00E7759A">
              <w:rPr>
                <w:rFonts w:ascii="Calibri" w:hAnsi="Calibri" w:cs="Calibri"/>
                <w:sz w:val="20"/>
                <w:szCs w:val="20"/>
              </w:rPr>
              <w:t>.</w:t>
            </w:r>
          </w:p>
        </w:tc>
      </w:tr>
      <w:tr w:rsidR="004403DC" w:rsidRPr="00E7759A" w14:paraId="59CEA8A6" w14:textId="77777777" w:rsidTr="009D25FD">
        <w:tc>
          <w:tcPr>
            <w:tcW w:w="824" w:type="dxa"/>
            <w:vAlign w:val="center"/>
          </w:tcPr>
          <w:p w14:paraId="2CAD2B2D"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w:t>
            </w:r>
          </w:p>
        </w:tc>
        <w:tc>
          <w:tcPr>
            <w:tcW w:w="1843" w:type="dxa"/>
            <w:gridSpan w:val="3"/>
            <w:vAlign w:val="center"/>
          </w:tcPr>
          <w:p w14:paraId="0A5E33E5" w14:textId="77777777" w:rsidR="004403DC" w:rsidRPr="00CB6CD3"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AccessibilityAssessment</w:t>
            </w:r>
            <w:proofErr w:type="spellEnd"/>
          </w:p>
        </w:tc>
        <w:tc>
          <w:tcPr>
            <w:tcW w:w="567" w:type="dxa"/>
            <w:vAlign w:val="center"/>
          </w:tcPr>
          <w:p w14:paraId="5AF983CC"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03" w:type="dxa"/>
            <w:vAlign w:val="center"/>
          </w:tcPr>
          <w:p w14:paraId="31421E60"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5094069D" w14:textId="2316AB46"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xml:space="preserve">ACCESSIBILITY ACCESSMENT </w:t>
            </w:r>
            <w:r w:rsidR="00CC4A44">
              <w:rPr>
                <w:rFonts w:ascii="Calibri" w:hAnsi="Calibri" w:cs="Calibri"/>
                <w:sz w:val="20"/>
                <w:szCs w:val="20"/>
              </w:rPr>
              <w:t>pour le</w:t>
            </w:r>
            <w:r w:rsidRPr="00E7759A">
              <w:rPr>
                <w:rFonts w:ascii="Calibri" w:hAnsi="Calibri" w:cs="Calibri"/>
                <w:sz w:val="20"/>
                <w:szCs w:val="20"/>
              </w:rPr>
              <w:t xml:space="preserve"> SCHEDULED STOP POINT</w:t>
            </w:r>
            <w:r w:rsidR="005E2EEA">
              <w:rPr>
                <w:rFonts w:ascii="Calibri" w:hAnsi="Calibri" w:cs="Calibri"/>
                <w:sz w:val="20"/>
                <w:szCs w:val="20"/>
              </w:rPr>
              <w:t xml:space="preserve"> (Point </w:t>
            </w:r>
            <w:proofErr w:type="spellStart"/>
            <w:r w:rsidR="005E2EEA">
              <w:rPr>
                <w:rFonts w:ascii="Calibri" w:hAnsi="Calibri" w:cs="Calibri"/>
                <w:sz w:val="20"/>
                <w:szCs w:val="20"/>
              </w:rPr>
              <w:t>d’arrêt</w:t>
            </w:r>
            <w:proofErr w:type="spellEnd"/>
            <w:r w:rsidR="005E2EEA">
              <w:rPr>
                <w:rFonts w:ascii="Calibri" w:hAnsi="Calibri" w:cs="Calibri"/>
                <w:sz w:val="20"/>
                <w:szCs w:val="20"/>
              </w:rPr>
              <w:t xml:space="preserve"> </w:t>
            </w:r>
            <w:proofErr w:type="spellStart"/>
            <w:r w:rsidR="005E2EEA">
              <w:rPr>
                <w:rFonts w:ascii="Calibri" w:hAnsi="Calibri" w:cs="Calibri"/>
                <w:sz w:val="20"/>
                <w:szCs w:val="20"/>
              </w:rPr>
              <w:t>planifié</w:t>
            </w:r>
            <w:proofErr w:type="spellEnd"/>
            <w:r w:rsidR="005E2EEA">
              <w:rPr>
                <w:rFonts w:ascii="Calibri" w:hAnsi="Calibri" w:cs="Calibri"/>
                <w:sz w:val="20"/>
                <w:szCs w:val="20"/>
              </w:rPr>
              <w:t>)</w:t>
            </w:r>
            <w:r w:rsidRPr="00E7759A">
              <w:rPr>
                <w:rFonts w:ascii="Calibri" w:hAnsi="Calibri" w:cs="Calibri"/>
                <w:sz w:val="20"/>
                <w:szCs w:val="20"/>
              </w:rPr>
              <w:t xml:space="preserve">.     </w:t>
            </w:r>
          </w:p>
        </w:tc>
      </w:tr>
      <w:tr w:rsidR="004403DC" w:rsidRPr="00E32CB2" w14:paraId="57D8CE69" w14:textId="77777777" w:rsidTr="009D25FD">
        <w:tc>
          <w:tcPr>
            <w:tcW w:w="824" w:type="dxa"/>
            <w:vAlign w:val="center"/>
          </w:tcPr>
          <w:p w14:paraId="6828CC8E"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w:t>
            </w:r>
          </w:p>
        </w:tc>
        <w:tc>
          <w:tcPr>
            <w:tcW w:w="1843" w:type="dxa"/>
            <w:gridSpan w:val="3"/>
            <w:vAlign w:val="center"/>
          </w:tcPr>
          <w:p w14:paraId="003C6524" w14:textId="77777777" w:rsidR="004403DC" w:rsidRPr="00CB6CD3"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StopCondition</w:t>
            </w:r>
            <w:proofErr w:type="spellEnd"/>
          </w:p>
        </w:tc>
        <w:tc>
          <w:tcPr>
            <w:tcW w:w="567" w:type="dxa"/>
            <w:vAlign w:val="center"/>
          </w:tcPr>
          <w:p w14:paraId="2800CBBB"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503" w:type="dxa"/>
            <w:vAlign w:val="center"/>
          </w:tcPr>
          <w:p w14:paraId="41947A82"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RoutePointTypeEnumeration</w:t>
            </w:r>
            <w:proofErr w:type="spellEnd"/>
          </w:p>
        </w:tc>
        <w:tc>
          <w:tcPr>
            <w:tcW w:w="5719" w:type="dxa"/>
            <w:vAlign w:val="center"/>
          </w:tcPr>
          <w:p w14:paraId="782CB094" w14:textId="565DE7DC" w:rsidR="004403DC" w:rsidRPr="005E2EEA" w:rsidRDefault="00CC4A44" w:rsidP="005660B1">
            <w:pPr>
              <w:pStyle w:val="Tablebody-"/>
              <w:autoSpaceDE w:val="0"/>
              <w:autoSpaceDN w:val="0"/>
              <w:adjustRightInd w:val="0"/>
              <w:spacing w:before="0" w:after="0"/>
              <w:jc w:val="both"/>
              <w:rPr>
                <w:rFonts w:ascii="Calibri" w:hAnsi="Calibri" w:cs="Calibri"/>
                <w:sz w:val="20"/>
                <w:szCs w:val="20"/>
                <w:lang w:val="fr-FR"/>
              </w:rPr>
            </w:pPr>
            <w:r w:rsidRPr="007D67B1">
              <w:rPr>
                <w:rFonts w:ascii="Calibri" w:hAnsi="Calibri" w:cs="Calibri"/>
                <w:sz w:val="20"/>
                <w:szCs w:val="20"/>
                <w:lang w:val="fr-FR"/>
              </w:rPr>
              <w:t>Etat du</w:t>
            </w:r>
            <w:r w:rsidR="004403DC" w:rsidRPr="007D67B1">
              <w:rPr>
                <w:rFonts w:ascii="Calibri" w:hAnsi="Calibri" w:cs="Calibri"/>
                <w:sz w:val="20"/>
                <w:szCs w:val="20"/>
                <w:lang w:val="fr-FR"/>
              </w:rPr>
              <w:t xml:space="preserve"> SCHEDULED STOP POINT</w:t>
            </w:r>
            <w:r w:rsidR="005E2EEA">
              <w:rPr>
                <w:rFonts w:ascii="Calibri" w:hAnsi="Calibri" w:cs="Calibri"/>
                <w:sz w:val="20"/>
                <w:szCs w:val="20"/>
                <w:lang w:val="fr-FR"/>
              </w:rPr>
              <w:t xml:space="preserve"> </w:t>
            </w:r>
            <w:r w:rsidR="005E2EEA" w:rsidRPr="005E2EEA">
              <w:rPr>
                <w:rFonts w:ascii="Calibri" w:hAnsi="Calibri" w:cs="Calibri"/>
                <w:sz w:val="20"/>
                <w:szCs w:val="20"/>
                <w:lang w:val="fr-FR"/>
              </w:rPr>
              <w:t>(Point d’arrêt planifié).</w:t>
            </w:r>
          </w:p>
          <w:p w14:paraId="657F186C" w14:textId="76C8D05A" w:rsidR="004403DC" w:rsidRPr="00CC4A44" w:rsidRDefault="00CC4A44" w:rsidP="005660B1">
            <w:pPr>
              <w:pStyle w:val="Tablebody-"/>
              <w:autoSpaceDE w:val="0"/>
              <w:autoSpaceDN w:val="0"/>
              <w:adjustRightInd w:val="0"/>
              <w:spacing w:before="0" w:after="0"/>
              <w:jc w:val="both"/>
              <w:rPr>
                <w:rFonts w:ascii="Calibri" w:hAnsi="Calibri" w:cs="Calibri"/>
                <w:sz w:val="20"/>
                <w:szCs w:val="20"/>
                <w:lang w:val="fr-FR"/>
              </w:rPr>
            </w:pPr>
            <w:r w:rsidRPr="00CC4A44">
              <w:rPr>
                <w:rFonts w:ascii="Calibri" w:hAnsi="Calibri" w:cs="Calibri"/>
                <w:sz w:val="20"/>
                <w:szCs w:val="20"/>
                <w:lang w:val="fr-FR"/>
              </w:rPr>
              <w:t>Plusieurs</w:t>
            </w:r>
            <w:r w:rsidR="004403DC" w:rsidRPr="00CC4A44">
              <w:rPr>
                <w:rFonts w:ascii="Calibri" w:hAnsi="Calibri" w:cs="Calibri"/>
                <w:sz w:val="20"/>
                <w:szCs w:val="20"/>
                <w:lang w:val="fr-FR"/>
              </w:rPr>
              <w:t xml:space="preserve"> </w:t>
            </w:r>
            <w:proofErr w:type="spellStart"/>
            <w:r w:rsidR="004403DC" w:rsidRPr="00CC4A44">
              <w:rPr>
                <w:rFonts w:ascii="Calibri" w:hAnsi="Calibri" w:cs="Calibri"/>
                <w:sz w:val="20"/>
                <w:szCs w:val="20"/>
                <w:lang w:val="fr-FR"/>
              </w:rPr>
              <w:t>Condtions</w:t>
            </w:r>
            <w:proofErr w:type="spellEnd"/>
            <w:r w:rsidR="004403DC" w:rsidRPr="00CC4A44">
              <w:rPr>
                <w:rFonts w:ascii="Calibri" w:hAnsi="Calibri" w:cs="Calibri"/>
                <w:sz w:val="20"/>
                <w:szCs w:val="20"/>
                <w:lang w:val="fr-FR"/>
              </w:rPr>
              <w:t xml:space="preserve"> </w:t>
            </w:r>
            <w:r w:rsidRPr="00CC4A44">
              <w:rPr>
                <w:rFonts w:ascii="Calibri" w:hAnsi="Calibri" w:cs="Calibri"/>
                <w:sz w:val="20"/>
                <w:szCs w:val="20"/>
                <w:lang w:val="fr-FR"/>
              </w:rPr>
              <w:t>peuvent être valident en même temps</w:t>
            </w:r>
            <w:r w:rsidR="004403DC" w:rsidRPr="00CC4A44">
              <w:rPr>
                <w:rFonts w:ascii="Calibri" w:hAnsi="Calibri" w:cs="Calibri"/>
                <w:sz w:val="20"/>
                <w:szCs w:val="20"/>
                <w:lang w:val="fr-FR"/>
              </w:rPr>
              <w:t>.</w:t>
            </w:r>
          </w:p>
        </w:tc>
      </w:tr>
      <w:tr w:rsidR="004403DC" w:rsidRPr="00E32CB2" w14:paraId="40B6C260" w14:textId="77777777" w:rsidTr="009D25FD">
        <w:tc>
          <w:tcPr>
            <w:tcW w:w="824" w:type="dxa"/>
            <w:vMerge w:val="restart"/>
            <w:vAlign w:val="center"/>
          </w:tcPr>
          <w:p w14:paraId="3373708E" w14:textId="77777777" w:rsidR="004403DC" w:rsidRPr="00CC4A44" w:rsidRDefault="004403DC" w:rsidP="005660B1">
            <w:pPr>
              <w:pStyle w:val="Tablebody-"/>
              <w:autoSpaceDE w:val="0"/>
              <w:autoSpaceDN w:val="0"/>
              <w:adjustRightInd w:val="0"/>
              <w:spacing w:before="0" w:after="0"/>
              <w:jc w:val="both"/>
              <w:rPr>
                <w:rFonts w:ascii="Calibri" w:hAnsi="Calibri" w:cs="Calibri"/>
                <w:sz w:val="20"/>
                <w:szCs w:val="20"/>
                <w:lang w:val="fr-FR"/>
              </w:rPr>
            </w:pPr>
            <w:r w:rsidRPr="00CC4A44">
              <w:rPr>
                <w:rFonts w:ascii="Calibri" w:hAnsi="Calibri" w:cs="Calibri"/>
                <w:sz w:val="20"/>
                <w:szCs w:val="20"/>
                <w:lang w:val="fr-FR"/>
              </w:rPr>
              <w:t> </w:t>
            </w:r>
          </w:p>
        </w:tc>
        <w:tc>
          <w:tcPr>
            <w:tcW w:w="1843" w:type="dxa"/>
            <w:gridSpan w:val="3"/>
            <w:vAlign w:val="center"/>
          </w:tcPr>
          <w:p w14:paraId="6EB1CC54" w14:textId="77777777" w:rsidR="004403DC" w:rsidRPr="00CB6CD3"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ConnectionLinks</w:t>
            </w:r>
            <w:proofErr w:type="spellEnd"/>
          </w:p>
        </w:tc>
        <w:tc>
          <w:tcPr>
            <w:tcW w:w="567" w:type="dxa"/>
            <w:vAlign w:val="center"/>
          </w:tcPr>
          <w:p w14:paraId="35F89D11"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03" w:type="dxa"/>
            <w:vAlign w:val="center"/>
          </w:tcPr>
          <w:p w14:paraId="1DAE540B"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many</w:t>
            </w:r>
          </w:p>
        </w:tc>
        <w:tc>
          <w:tcPr>
            <w:tcW w:w="5719" w:type="dxa"/>
            <w:vAlign w:val="center"/>
          </w:tcPr>
          <w:p w14:paraId="43DAECAF" w14:textId="694F314E" w:rsidR="004403DC" w:rsidRPr="005E2EEA" w:rsidRDefault="004403DC" w:rsidP="005660B1">
            <w:pPr>
              <w:pStyle w:val="Tablebody-"/>
              <w:autoSpaceDE w:val="0"/>
              <w:autoSpaceDN w:val="0"/>
              <w:adjustRightInd w:val="0"/>
              <w:spacing w:before="0" w:after="0"/>
              <w:jc w:val="both"/>
              <w:rPr>
                <w:rFonts w:ascii="Calibri" w:hAnsi="Calibri" w:cs="Calibri"/>
                <w:sz w:val="20"/>
                <w:szCs w:val="20"/>
                <w:lang w:val="fr-FR"/>
              </w:rPr>
            </w:pPr>
            <w:r w:rsidRPr="005E2EEA">
              <w:rPr>
                <w:rFonts w:ascii="Calibri" w:hAnsi="Calibri" w:cs="Calibri"/>
                <w:sz w:val="20"/>
                <w:szCs w:val="20"/>
                <w:lang w:val="fr-FR"/>
              </w:rPr>
              <w:t xml:space="preserve">CONNECTION links </w:t>
            </w:r>
            <w:r w:rsidR="00CC4A44" w:rsidRPr="005E2EEA">
              <w:rPr>
                <w:rFonts w:ascii="Calibri" w:hAnsi="Calibri" w:cs="Calibri"/>
                <w:sz w:val="20"/>
                <w:szCs w:val="20"/>
                <w:lang w:val="fr-FR"/>
              </w:rPr>
              <w:t>du</w:t>
            </w:r>
            <w:r w:rsidRPr="005E2EEA">
              <w:rPr>
                <w:rFonts w:ascii="Calibri" w:hAnsi="Calibri" w:cs="Calibri"/>
                <w:sz w:val="20"/>
                <w:szCs w:val="20"/>
                <w:lang w:val="fr-FR"/>
              </w:rPr>
              <w:t xml:space="preserve"> SCHEDULED STOP POINT </w:t>
            </w:r>
            <w:r w:rsidR="005E2EEA" w:rsidRPr="005E2EEA">
              <w:rPr>
                <w:rFonts w:ascii="Calibri" w:hAnsi="Calibri" w:cs="Calibri"/>
                <w:sz w:val="20"/>
                <w:szCs w:val="20"/>
                <w:lang w:val="fr-FR"/>
              </w:rPr>
              <w:t>(Point d’arrêt planifié)</w:t>
            </w:r>
            <w:r w:rsidR="005E2EEA">
              <w:rPr>
                <w:rFonts w:ascii="Calibri" w:hAnsi="Calibri" w:cs="Calibri"/>
                <w:sz w:val="20"/>
                <w:szCs w:val="20"/>
                <w:lang w:val="fr-FR"/>
              </w:rPr>
              <w:t xml:space="preserve"> </w:t>
            </w:r>
            <w:r w:rsidR="00CC4A44" w:rsidRPr="005E2EEA">
              <w:rPr>
                <w:rFonts w:ascii="Calibri" w:hAnsi="Calibri" w:cs="Calibri"/>
                <w:sz w:val="20"/>
                <w:szCs w:val="20"/>
                <w:lang w:val="fr-FR"/>
              </w:rPr>
              <w:t xml:space="preserve">impactés </w:t>
            </w:r>
            <w:proofErr w:type="gramStart"/>
            <w:r w:rsidR="00CC4A44" w:rsidRPr="005E2EEA">
              <w:rPr>
                <w:rFonts w:ascii="Calibri" w:hAnsi="Calibri" w:cs="Calibri"/>
                <w:sz w:val="20"/>
                <w:szCs w:val="20"/>
                <w:lang w:val="fr-FR"/>
              </w:rPr>
              <w:t xml:space="preserve">par </w:t>
            </w:r>
            <w:r w:rsidRPr="005E2EEA">
              <w:rPr>
                <w:rFonts w:ascii="Calibri" w:hAnsi="Calibri" w:cs="Calibri"/>
                <w:sz w:val="20"/>
                <w:szCs w:val="20"/>
                <w:lang w:val="fr-FR"/>
              </w:rPr>
              <w:t xml:space="preserve"> SITUATION</w:t>
            </w:r>
            <w:proofErr w:type="gramEnd"/>
          </w:p>
        </w:tc>
      </w:tr>
      <w:tr w:rsidR="004403DC" w:rsidRPr="00E32CB2" w14:paraId="43E1FEE3" w14:textId="77777777" w:rsidTr="009D25FD">
        <w:tc>
          <w:tcPr>
            <w:tcW w:w="824" w:type="dxa"/>
            <w:vMerge/>
            <w:vAlign w:val="center"/>
          </w:tcPr>
          <w:p w14:paraId="3E4BBDAF" w14:textId="77777777" w:rsidR="004403DC" w:rsidRPr="005E2EEA" w:rsidRDefault="004403DC" w:rsidP="005660B1">
            <w:pPr>
              <w:pStyle w:val="Tablebody-"/>
              <w:spacing w:before="0" w:after="0"/>
              <w:jc w:val="both"/>
              <w:rPr>
                <w:rFonts w:ascii="Calibri" w:hAnsi="Calibri" w:cs="Calibri"/>
                <w:sz w:val="20"/>
                <w:szCs w:val="20"/>
                <w:lang w:val="fr-FR"/>
              </w:rPr>
            </w:pPr>
          </w:p>
        </w:tc>
        <w:tc>
          <w:tcPr>
            <w:tcW w:w="284" w:type="dxa"/>
            <w:gridSpan w:val="2"/>
            <w:vAlign w:val="center"/>
          </w:tcPr>
          <w:p w14:paraId="7AB8B01F" w14:textId="78C6976D" w:rsidR="004403DC" w:rsidRPr="005E2EEA" w:rsidRDefault="004403DC" w:rsidP="005660B1">
            <w:pPr>
              <w:pStyle w:val="Tablebody-"/>
              <w:autoSpaceDE w:val="0"/>
              <w:autoSpaceDN w:val="0"/>
              <w:adjustRightInd w:val="0"/>
              <w:spacing w:before="0" w:after="0"/>
              <w:jc w:val="both"/>
              <w:rPr>
                <w:rFonts w:ascii="Calibri" w:hAnsi="Calibri" w:cs="Calibri"/>
                <w:sz w:val="20"/>
                <w:szCs w:val="20"/>
                <w:highlight w:val="lightGray"/>
                <w:lang w:val="fr-FR"/>
              </w:rPr>
            </w:pPr>
          </w:p>
        </w:tc>
        <w:tc>
          <w:tcPr>
            <w:tcW w:w="1559" w:type="dxa"/>
            <w:vAlign w:val="center"/>
          </w:tcPr>
          <w:p w14:paraId="1A499564" w14:textId="77777777" w:rsidR="004403DC" w:rsidRPr="00CB6CD3" w:rsidRDefault="004403DC" w:rsidP="005660B1">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AffectedConnectionLink</w:t>
            </w:r>
            <w:proofErr w:type="spellEnd"/>
          </w:p>
        </w:tc>
        <w:tc>
          <w:tcPr>
            <w:tcW w:w="567" w:type="dxa"/>
            <w:vAlign w:val="center"/>
          </w:tcPr>
          <w:p w14:paraId="13F4E82F" w14:textId="77777777" w:rsidR="004403DC" w:rsidRPr="00E7759A" w:rsidRDefault="004403DC" w:rsidP="005660B1">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503" w:type="dxa"/>
            <w:vAlign w:val="center"/>
          </w:tcPr>
          <w:p w14:paraId="357C1829" w14:textId="77777777" w:rsidR="004403DC" w:rsidRPr="00E7759A" w:rsidRDefault="004403DC" w:rsidP="005660B1">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719" w:type="dxa"/>
            <w:vAlign w:val="center"/>
          </w:tcPr>
          <w:p w14:paraId="74B7A280" w14:textId="6703EDD4" w:rsidR="004403DC" w:rsidRPr="00CC4A44" w:rsidRDefault="00CC4A44" w:rsidP="005660B1">
            <w:pPr>
              <w:pStyle w:val="Tablebody-"/>
              <w:autoSpaceDE w:val="0"/>
              <w:autoSpaceDN w:val="0"/>
              <w:adjustRightInd w:val="0"/>
              <w:spacing w:before="0" w:after="0"/>
              <w:jc w:val="both"/>
              <w:rPr>
                <w:rFonts w:ascii="Calibri" w:hAnsi="Calibri" w:cs="Calibri"/>
                <w:sz w:val="20"/>
                <w:szCs w:val="20"/>
                <w:lang w:val="fr-FR"/>
              </w:rPr>
            </w:pPr>
            <w:r w:rsidRPr="00CC4A44">
              <w:rPr>
                <w:rFonts w:ascii="Calibri" w:hAnsi="Calibri" w:cs="Calibri"/>
                <w:sz w:val="20"/>
                <w:szCs w:val="20"/>
                <w:lang w:val="fr-FR"/>
              </w:rPr>
              <w:t xml:space="preserve">Annotation </w:t>
            </w:r>
            <w:r>
              <w:rPr>
                <w:rFonts w:ascii="Calibri" w:hAnsi="Calibri" w:cs="Calibri"/>
                <w:sz w:val="20"/>
                <w:szCs w:val="20"/>
                <w:lang w:val="fr-FR"/>
              </w:rPr>
              <w:t>au</w:t>
            </w:r>
            <w:r w:rsidR="004403DC" w:rsidRPr="00CC4A44">
              <w:rPr>
                <w:rFonts w:ascii="Calibri" w:hAnsi="Calibri" w:cs="Calibri"/>
                <w:sz w:val="20"/>
                <w:szCs w:val="20"/>
                <w:lang w:val="fr-FR"/>
              </w:rPr>
              <w:t xml:space="preserve"> CONNECTION </w:t>
            </w:r>
            <w:proofErr w:type="spellStart"/>
            <w:r w:rsidR="004403DC" w:rsidRPr="00CC4A44">
              <w:rPr>
                <w:rFonts w:ascii="Calibri" w:hAnsi="Calibri" w:cs="Calibri"/>
                <w:sz w:val="20"/>
                <w:szCs w:val="20"/>
                <w:lang w:val="fr-FR"/>
              </w:rPr>
              <w:t>link</w:t>
            </w:r>
            <w:proofErr w:type="spellEnd"/>
            <w:r w:rsidR="004403DC" w:rsidRPr="00CC4A44">
              <w:rPr>
                <w:rFonts w:ascii="Calibri" w:hAnsi="Calibri" w:cs="Calibri"/>
                <w:sz w:val="20"/>
                <w:szCs w:val="20"/>
                <w:lang w:val="fr-FR"/>
              </w:rPr>
              <w:t xml:space="preserve"> </w:t>
            </w:r>
            <w:r w:rsidRPr="00CC4A44">
              <w:rPr>
                <w:rFonts w:ascii="Calibri" w:hAnsi="Calibri" w:cs="Calibri"/>
                <w:sz w:val="20"/>
                <w:szCs w:val="20"/>
                <w:lang w:val="fr-FR"/>
              </w:rPr>
              <w:t>impactée</w:t>
            </w:r>
            <w:r w:rsidR="004403DC" w:rsidRPr="00CC4A44">
              <w:rPr>
                <w:rFonts w:ascii="Calibri" w:hAnsi="Calibri" w:cs="Calibri"/>
                <w:sz w:val="20"/>
                <w:szCs w:val="20"/>
                <w:lang w:val="fr-FR"/>
              </w:rPr>
              <w:t xml:space="preserve"> SITUATION.     </w:t>
            </w:r>
          </w:p>
        </w:tc>
      </w:tr>
      <w:tr w:rsidR="004403DC" w:rsidRPr="00E7759A" w14:paraId="6DDDCD96" w14:textId="77777777" w:rsidTr="009D25FD">
        <w:trPr>
          <w:hidden/>
        </w:trPr>
        <w:tc>
          <w:tcPr>
            <w:tcW w:w="824" w:type="dxa"/>
            <w:tcBorders>
              <w:bottom w:val="single" w:sz="4" w:space="0" w:color="000000"/>
            </w:tcBorders>
            <w:vAlign w:val="center"/>
          </w:tcPr>
          <w:p w14:paraId="4FFC2401"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any</w:t>
            </w:r>
          </w:p>
        </w:tc>
        <w:tc>
          <w:tcPr>
            <w:tcW w:w="1843" w:type="dxa"/>
            <w:gridSpan w:val="3"/>
            <w:tcBorders>
              <w:bottom w:val="single" w:sz="4" w:space="0" w:color="000000"/>
            </w:tcBorders>
            <w:vAlign w:val="center"/>
          </w:tcPr>
          <w:p w14:paraId="16FE1687" w14:textId="77777777" w:rsidR="004403DC" w:rsidRPr="00E7759A"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Extensions</w:t>
            </w:r>
          </w:p>
        </w:tc>
        <w:tc>
          <w:tcPr>
            <w:tcW w:w="567" w:type="dxa"/>
            <w:tcBorders>
              <w:bottom w:val="single" w:sz="4" w:space="0" w:color="000000"/>
            </w:tcBorders>
            <w:vAlign w:val="center"/>
          </w:tcPr>
          <w:p w14:paraId="2CB2FC8E"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503" w:type="dxa"/>
            <w:tcBorders>
              <w:bottom w:val="single" w:sz="4" w:space="0" w:color="000000"/>
            </w:tcBorders>
            <w:vAlign w:val="center"/>
          </w:tcPr>
          <w:p w14:paraId="698FA04F"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any</w:t>
            </w:r>
          </w:p>
        </w:tc>
        <w:tc>
          <w:tcPr>
            <w:tcW w:w="5719" w:type="dxa"/>
            <w:tcBorders>
              <w:bottom w:val="single" w:sz="4" w:space="0" w:color="000000"/>
            </w:tcBorders>
            <w:vAlign w:val="center"/>
          </w:tcPr>
          <w:p w14:paraId="4605F6E7"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Placeholder for user extensions.</w:t>
            </w:r>
          </w:p>
        </w:tc>
      </w:tr>
    </w:tbl>
    <w:p w14:paraId="7124F33E" w14:textId="77777777" w:rsidR="004403DC" w:rsidRDefault="004403DC" w:rsidP="004403DC">
      <w:pPr>
        <w:pStyle w:val="Titre7"/>
        <w:rPr>
          <w:lang w:val="fr-FR"/>
        </w:rPr>
      </w:pPr>
      <w:bookmarkStart w:id="450" w:name="_Ref66205020"/>
      <w:r>
        <w:rPr>
          <w:lang w:val="fr-FR"/>
        </w:rPr>
        <w:t xml:space="preserve">Description de la structure </w:t>
      </w:r>
      <w:proofErr w:type="spellStart"/>
      <w:r>
        <w:rPr>
          <w:lang w:val="fr-FR"/>
        </w:rPr>
        <w:t>AffectedVehicleJourney</w:t>
      </w:r>
      <w:bookmarkEnd w:id="450"/>
      <w:proofErr w:type="spellEnd"/>
    </w:p>
    <w:tbl>
      <w:tblPr>
        <w:tblW w:w="104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84"/>
        <w:gridCol w:w="50"/>
        <w:gridCol w:w="709"/>
        <w:gridCol w:w="853"/>
        <w:gridCol w:w="565"/>
        <w:gridCol w:w="1785"/>
        <w:gridCol w:w="5386"/>
      </w:tblGrid>
      <w:tr w:rsidR="004403DC" w:rsidRPr="00E32CB2" w14:paraId="6C0BDF00" w14:textId="77777777" w:rsidTr="00CB6CD3">
        <w:tc>
          <w:tcPr>
            <w:tcW w:w="3285" w:type="dxa"/>
            <w:gridSpan w:val="6"/>
            <w:tcBorders>
              <w:top w:val="single" w:sz="4" w:space="0" w:color="000000"/>
            </w:tcBorders>
            <w:vAlign w:val="center"/>
          </w:tcPr>
          <w:p w14:paraId="31948630" w14:textId="77777777" w:rsidR="004403DC" w:rsidRPr="00CB6CD3" w:rsidRDefault="004403DC" w:rsidP="005660B1">
            <w:pPr>
              <w:pStyle w:val="Tableheader-"/>
              <w:autoSpaceDE w:val="0"/>
              <w:autoSpaceDN w:val="0"/>
              <w:adjustRightInd w:val="0"/>
              <w:spacing w:before="0" w:after="0"/>
              <w:jc w:val="both"/>
              <w:rPr>
                <w:rFonts w:ascii="Calibri" w:hAnsi="Calibri" w:cs="Calibri"/>
                <w:b/>
                <w:i/>
                <w:sz w:val="20"/>
                <w:szCs w:val="20"/>
              </w:rPr>
            </w:pPr>
            <w:proofErr w:type="spellStart"/>
            <w:r w:rsidRPr="00CB6CD3">
              <w:rPr>
                <w:rFonts w:ascii="Calibri" w:hAnsi="Calibri" w:cs="Calibri"/>
                <w:b/>
                <w:i/>
                <w:sz w:val="20"/>
                <w:szCs w:val="20"/>
              </w:rPr>
              <w:t>AffectedVehicleJourney</w:t>
            </w:r>
            <w:proofErr w:type="spellEnd"/>
          </w:p>
        </w:tc>
        <w:tc>
          <w:tcPr>
            <w:tcW w:w="1785" w:type="dxa"/>
            <w:tcBorders>
              <w:top w:val="single" w:sz="4" w:space="0" w:color="000000"/>
            </w:tcBorders>
            <w:vAlign w:val="center"/>
          </w:tcPr>
          <w:p w14:paraId="29ECB23C" w14:textId="77777777" w:rsidR="004403DC" w:rsidRPr="00CB6CD3" w:rsidRDefault="004403DC" w:rsidP="005660B1">
            <w:pPr>
              <w:pStyle w:val="Tableheader-"/>
              <w:autoSpaceDE w:val="0"/>
              <w:autoSpaceDN w:val="0"/>
              <w:adjustRightInd w:val="0"/>
              <w:spacing w:before="0" w:after="0"/>
              <w:jc w:val="both"/>
              <w:rPr>
                <w:rFonts w:ascii="Calibri" w:hAnsi="Calibri" w:cs="Calibri"/>
                <w:i/>
                <w:iCs/>
                <w:sz w:val="20"/>
                <w:szCs w:val="20"/>
              </w:rPr>
            </w:pPr>
            <w:r w:rsidRPr="00CB6CD3">
              <w:rPr>
                <w:rFonts w:ascii="Calibri" w:hAnsi="Calibri" w:cs="Calibri"/>
                <w:i/>
                <w:sz w:val="20"/>
                <w:szCs w:val="20"/>
              </w:rPr>
              <w:t>+Structure</w:t>
            </w:r>
          </w:p>
        </w:tc>
        <w:tc>
          <w:tcPr>
            <w:tcW w:w="5386" w:type="dxa"/>
            <w:tcBorders>
              <w:top w:val="single" w:sz="4" w:space="0" w:color="000000"/>
            </w:tcBorders>
            <w:vAlign w:val="center"/>
          </w:tcPr>
          <w:p w14:paraId="787E769E" w14:textId="3666FA5A" w:rsidR="004403DC" w:rsidRPr="007D67B1" w:rsidRDefault="00CB6CD3" w:rsidP="005660B1">
            <w:pPr>
              <w:pStyle w:val="Tableheader-"/>
              <w:autoSpaceDE w:val="0"/>
              <w:autoSpaceDN w:val="0"/>
              <w:adjustRightInd w:val="0"/>
              <w:spacing w:before="0" w:after="0"/>
              <w:jc w:val="both"/>
              <w:rPr>
                <w:rFonts w:ascii="Calibri" w:hAnsi="Calibri" w:cs="Calibri"/>
                <w:sz w:val="20"/>
                <w:szCs w:val="20"/>
                <w:lang w:val="fr-FR"/>
              </w:rPr>
            </w:pPr>
            <w:r w:rsidRPr="00CB6CD3">
              <w:rPr>
                <w:rFonts w:ascii="Calibri" w:hAnsi="Calibri" w:cs="Calibri"/>
                <w:sz w:val="20"/>
                <w:szCs w:val="20"/>
                <w:lang w:val="fr-FR"/>
              </w:rPr>
              <w:t xml:space="preserve">Annotation à la course référencée impactée par la SITUATION. </w:t>
            </w:r>
            <w:proofErr w:type="spellStart"/>
            <w:r w:rsidR="004403DC" w:rsidRPr="007D67B1">
              <w:rPr>
                <w:rFonts w:ascii="Calibri" w:hAnsi="Calibri" w:cs="Calibri"/>
                <w:sz w:val="20"/>
                <w:szCs w:val="20"/>
                <w:lang w:val="fr-FR"/>
              </w:rPr>
              <w:t>Annotated</w:t>
            </w:r>
            <w:proofErr w:type="spellEnd"/>
            <w:r w:rsidR="004403DC" w:rsidRPr="007D67B1">
              <w:rPr>
                <w:rFonts w:ascii="Calibri" w:hAnsi="Calibri" w:cs="Calibri"/>
                <w:sz w:val="20"/>
                <w:szCs w:val="20"/>
                <w:lang w:val="fr-FR"/>
              </w:rPr>
              <w:t xml:space="preserve"> </w:t>
            </w:r>
          </w:p>
          <w:p w14:paraId="26998EE6" w14:textId="77777777" w:rsidR="004403DC" w:rsidRPr="00CB6CD3" w:rsidRDefault="004403DC" w:rsidP="005660B1">
            <w:pPr>
              <w:pStyle w:val="Tableheader-"/>
              <w:autoSpaceDE w:val="0"/>
              <w:autoSpaceDN w:val="0"/>
              <w:adjustRightInd w:val="0"/>
              <w:spacing w:before="0" w:after="0"/>
              <w:jc w:val="both"/>
              <w:rPr>
                <w:rFonts w:ascii="Calibri" w:hAnsi="Calibri" w:cs="Calibri"/>
                <w:sz w:val="20"/>
                <w:szCs w:val="20"/>
                <w:lang w:val="fr-FR"/>
              </w:rPr>
            </w:pPr>
            <w:r w:rsidRPr="00CB6CD3">
              <w:rPr>
                <w:rFonts w:ascii="Calibri" w:hAnsi="Calibri" w:cs="Calibri"/>
                <w:sz w:val="20"/>
                <w:szCs w:val="20"/>
                <w:highlight w:val="lightGray"/>
                <w:lang w:val="fr-FR"/>
              </w:rPr>
              <w:t>Courses cibles de l’action de publication.</w:t>
            </w:r>
          </w:p>
        </w:tc>
      </w:tr>
      <w:tr w:rsidR="00CB6CD3" w:rsidRPr="00E7759A" w14:paraId="4CA54E8C" w14:textId="77777777" w:rsidTr="00CB6CD3">
        <w:trPr>
          <w:hidden/>
        </w:trPr>
        <w:tc>
          <w:tcPr>
            <w:tcW w:w="824" w:type="dxa"/>
            <w:vMerge w:val="restart"/>
            <w:vAlign w:val="center"/>
          </w:tcPr>
          <w:p w14:paraId="1E76EDDA" w14:textId="376BC37F"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lang w:val="fr-FR"/>
              </w:rPr>
            </w:pPr>
          </w:p>
        </w:tc>
        <w:tc>
          <w:tcPr>
            <w:tcW w:w="1896" w:type="dxa"/>
            <w:gridSpan w:val="4"/>
            <w:tcBorders>
              <w:bottom w:val="single" w:sz="4" w:space="0" w:color="000000"/>
            </w:tcBorders>
            <w:vAlign w:val="center"/>
          </w:tcPr>
          <w:p w14:paraId="538F7892"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lang w:val="fr-FR"/>
              </w:rPr>
            </w:pPr>
            <w:r w:rsidRPr="00E7759A">
              <w:rPr>
                <w:rFonts w:ascii="Calibri" w:hAnsi="Calibri" w:cs="Calibri"/>
                <w:vanish/>
                <w:sz w:val="20"/>
                <w:szCs w:val="20"/>
                <w:lang w:val="fr-FR"/>
              </w:rPr>
              <w:t> </w:t>
            </w:r>
          </w:p>
        </w:tc>
        <w:tc>
          <w:tcPr>
            <w:tcW w:w="565" w:type="dxa"/>
            <w:tcBorders>
              <w:bottom w:val="single" w:sz="4" w:space="0" w:color="000000"/>
            </w:tcBorders>
            <w:vAlign w:val="center"/>
          </w:tcPr>
          <w:p w14:paraId="4211519B"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vanish/>
                <w:sz w:val="20"/>
                <w:szCs w:val="20"/>
              </w:rPr>
              <w:t>0:1</w:t>
            </w:r>
          </w:p>
        </w:tc>
        <w:tc>
          <w:tcPr>
            <w:tcW w:w="1785" w:type="dxa"/>
            <w:tcBorders>
              <w:bottom w:val="single" w:sz="4" w:space="0" w:color="000000"/>
            </w:tcBorders>
            <w:vAlign w:val="center"/>
          </w:tcPr>
          <w:p w14:paraId="2D74759C"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rPr>
            </w:pPr>
            <w:r w:rsidRPr="00E7759A">
              <w:rPr>
                <w:rFonts w:ascii="Calibri" w:hAnsi="Calibri" w:cs="Calibri"/>
                <w:i/>
                <w:vanish/>
                <w:sz w:val="20"/>
                <w:szCs w:val="20"/>
              </w:rPr>
              <w:t>choice</w:t>
            </w:r>
          </w:p>
        </w:tc>
        <w:tc>
          <w:tcPr>
            <w:tcW w:w="5386" w:type="dxa"/>
            <w:tcBorders>
              <w:bottom w:val="single" w:sz="4" w:space="0" w:color="000000"/>
            </w:tcBorders>
            <w:vAlign w:val="center"/>
          </w:tcPr>
          <w:p w14:paraId="67D0B464" w14:textId="683653C4"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roofErr w:type="spellStart"/>
            <w:r>
              <w:rPr>
                <w:rFonts w:ascii="Calibri" w:hAnsi="Calibri" w:cs="Calibri"/>
                <w:vanish/>
                <w:sz w:val="20"/>
                <w:szCs w:val="20"/>
              </w:rPr>
              <w:t>Identifiant</w:t>
            </w:r>
            <w:proofErr w:type="spellEnd"/>
            <w:r>
              <w:rPr>
                <w:rFonts w:ascii="Calibri" w:hAnsi="Calibri" w:cs="Calibri"/>
                <w:vanish/>
                <w:sz w:val="20"/>
                <w:szCs w:val="20"/>
              </w:rPr>
              <w:t xml:space="preserve"> </w:t>
            </w:r>
            <w:proofErr w:type="spellStart"/>
            <w:r>
              <w:rPr>
                <w:rFonts w:ascii="Calibri" w:hAnsi="Calibri" w:cs="Calibri"/>
                <w:vanish/>
                <w:sz w:val="20"/>
                <w:szCs w:val="20"/>
              </w:rPr>
              <w:t>d’une</w:t>
            </w:r>
            <w:proofErr w:type="spellEnd"/>
            <w:r>
              <w:rPr>
                <w:rFonts w:ascii="Calibri" w:hAnsi="Calibri" w:cs="Calibri"/>
                <w:vanish/>
                <w:sz w:val="20"/>
                <w:szCs w:val="20"/>
              </w:rPr>
              <w:t xml:space="preserve"> Course </w:t>
            </w:r>
            <w:proofErr w:type="spellStart"/>
            <w:r>
              <w:rPr>
                <w:rFonts w:ascii="Calibri" w:hAnsi="Calibri" w:cs="Calibri"/>
                <w:vanish/>
                <w:sz w:val="20"/>
                <w:szCs w:val="20"/>
              </w:rPr>
              <w:t>impactée</w:t>
            </w:r>
            <w:proofErr w:type="spellEnd"/>
          </w:p>
        </w:tc>
      </w:tr>
      <w:tr w:rsidR="00CB6CD3" w:rsidRPr="00E7759A" w14:paraId="6039CA89" w14:textId="77777777" w:rsidTr="00CB6CD3">
        <w:trPr>
          <w:hidden/>
        </w:trPr>
        <w:tc>
          <w:tcPr>
            <w:tcW w:w="824" w:type="dxa"/>
            <w:vMerge/>
            <w:vAlign w:val="center"/>
          </w:tcPr>
          <w:p w14:paraId="7CC3321D" w14:textId="45B6A5C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334" w:type="dxa"/>
            <w:gridSpan w:val="2"/>
            <w:tcBorders>
              <w:bottom w:val="single" w:sz="4" w:space="0" w:color="000000"/>
              <w:right w:val="single" w:sz="4" w:space="0" w:color="auto"/>
            </w:tcBorders>
            <w:vAlign w:val="center"/>
          </w:tcPr>
          <w:p w14:paraId="676679E5" w14:textId="77777777" w:rsidR="00CB6CD3" w:rsidRPr="00E7759A" w:rsidRDefault="00CB6CD3" w:rsidP="005660B1">
            <w:pPr>
              <w:pStyle w:val="Tablebody-"/>
              <w:autoSpaceDE w:val="0"/>
              <w:autoSpaceDN w:val="0"/>
              <w:adjustRightInd w:val="0"/>
              <w:spacing w:before="0" w:after="0"/>
              <w:rPr>
                <w:rStyle w:val="XMLtag"/>
                <w:rFonts w:ascii="Calibri" w:hAnsi="Calibri" w:cs="Calibri"/>
                <w:vanish/>
                <w:sz w:val="20"/>
                <w:szCs w:val="20"/>
              </w:rPr>
            </w:pPr>
            <w:r w:rsidRPr="00E7759A">
              <w:rPr>
                <w:rStyle w:val="XMLtag"/>
                <w:rFonts w:ascii="Calibri" w:hAnsi="Calibri" w:cs="Calibri"/>
                <w:vanish/>
                <w:sz w:val="20"/>
                <w:szCs w:val="20"/>
              </w:rPr>
              <w:t>a</w:t>
            </w:r>
          </w:p>
        </w:tc>
        <w:tc>
          <w:tcPr>
            <w:tcW w:w="1562" w:type="dxa"/>
            <w:gridSpan w:val="2"/>
            <w:tcBorders>
              <w:left w:val="single" w:sz="4" w:space="0" w:color="auto"/>
              <w:bottom w:val="single" w:sz="4" w:space="0" w:color="000000"/>
            </w:tcBorders>
            <w:vAlign w:val="center"/>
          </w:tcPr>
          <w:p w14:paraId="615F2DAA" w14:textId="77777777" w:rsidR="00CB6CD3" w:rsidRPr="00E7759A" w:rsidRDefault="00CB6CD3" w:rsidP="005660B1">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vanish/>
                <w:sz w:val="20"/>
                <w:szCs w:val="20"/>
                <w:highlight w:val="cyan"/>
              </w:rPr>
              <w:t>FramedVehicleJourneyRef</w:t>
            </w:r>
            <w:proofErr w:type="spellEnd"/>
          </w:p>
        </w:tc>
        <w:tc>
          <w:tcPr>
            <w:tcW w:w="565" w:type="dxa"/>
            <w:tcBorders>
              <w:bottom w:val="single" w:sz="4" w:space="0" w:color="000000"/>
            </w:tcBorders>
            <w:vAlign w:val="center"/>
          </w:tcPr>
          <w:p w14:paraId="1B67CD0B"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1:1</w:t>
            </w:r>
          </w:p>
        </w:tc>
        <w:tc>
          <w:tcPr>
            <w:tcW w:w="1785" w:type="dxa"/>
            <w:tcBorders>
              <w:bottom w:val="single" w:sz="4" w:space="0" w:color="000000"/>
            </w:tcBorders>
            <w:vAlign w:val="center"/>
          </w:tcPr>
          <w:p w14:paraId="7831E341"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5386" w:type="dxa"/>
            <w:tcBorders>
              <w:bottom w:val="single" w:sz="4" w:space="0" w:color="000000"/>
            </w:tcBorders>
            <w:vAlign w:val="center"/>
          </w:tcPr>
          <w:p w14:paraId="2CE820A9" w14:textId="77777777" w:rsidR="00CB6CD3" w:rsidRPr="00E7759A" w:rsidRDefault="00CB6CD3" w:rsidP="001C0642">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Reference to a VEHICLE JOURNEY framed by the day. See \</w:t>
            </w:r>
            <w:proofErr w:type="spellStart"/>
            <w:r w:rsidRPr="00E7759A">
              <w:rPr>
                <w:rFonts w:ascii="Calibri" w:hAnsi="Calibri" w:cs="Calibri"/>
                <w:vanish/>
                <w:sz w:val="20"/>
                <w:szCs w:val="20"/>
                <w:highlight w:val="cyan"/>
              </w:rPr>
              <w:t>siri_model</w:t>
            </w:r>
            <w:proofErr w:type="spellEnd"/>
            <w:r w:rsidRPr="00E7759A">
              <w:rPr>
                <w:rFonts w:ascii="Calibri" w:hAnsi="Calibri" w:cs="Calibri"/>
                <w:vanish/>
                <w:sz w:val="20"/>
                <w:szCs w:val="20"/>
                <w:highlight w:val="cyan"/>
              </w:rPr>
              <w:t>\siri_journey_support-v2.0.xsd.</w:t>
            </w:r>
          </w:p>
        </w:tc>
      </w:tr>
      <w:tr w:rsidR="00CB6CD3" w:rsidRPr="00E32CB2" w14:paraId="685E064E" w14:textId="77777777" w:rsidTr="00CB6CD3">
        <w:tc>
          <w:tcPr>
            <w:tcW w:w="824" w:type="dxa"/>
            <w:vMerge/>
            <w:vAlign w:val="center"/>
          </w:tcPr>
          <w:p w14:paraId="241BCD20" w14:textId="1A58B2B9" w:rsidR="00CB6CD3" w:rsidRPr="00CB6CD3" w:rsidRDefault="00CB6CD3" w:rsidP="005660B1">
            <w:pPr>
              <w:pStyle w:val="Tablebody-"/>
              <w:autoSpaceDE w:val="0"/>
              <w:autoSpaceDN w:val="0"/>
              <w:adjustRightInd w:val="0"/>
              <w:spacing w:before="0" w:after="0"/>
              <w:jc w:val="both"/>
              <w:rPr>
                <w:rFonts w:ascii="Calibri" w:hAnsi="Calibri" w:cs="Calibri"/>
                <w:sz w:val="20"/>
                <w:szCs w:val="20"/>
              </w:rPr>
            </w:pPr>
          </w:p>
        </w:tc>
        <w:tc>
          <w:tcPr>
            <w:tcW w:w="334" w:type="dxa"/>
            <w:gridSpan w:val="2"/>
            <w:tcBorders>
              <w:bottom w:val="single" w:sz="4" w:space="0" w:color="000000"/>
              <w:right w:val="single" w:sz="4" w:space="0" w:color="auto"/>
            </w:tcBorders>
            <w:vAlign w:val="center"/>
          </w:tcPr>
          <w:p w14:paraId="599918EB" w14:textId="77777777" w:rsidR="00CB6CD3" w:rsidRPr="00CB6CD3" w:rsidRDefault="00CB6CD3" w:rsidP="005660B1">
            <w:pPr>
              <w:pStyle w:val="Tablebody-"/>
              <w:autoSpaceDE w:val="0"/>
              <w:autoSpaceDN w:val="0"/>
              <w:adjustRightInd w:val="0"/>
              <w:spacing w:before="0" w:after="0"/>
              <w:jc w:val="both"/>
              <w:rPr>
                <w:rFonts w:ascii="Calibri" w:hAnsi="Calibri" w:cs="Calibri"/>
                <w:b/>
                <w:i/>
                <w:sz w:val="20"/>
                <w:szCs w:val="20"/>
              </w:rPr>
            </w:pPr>
            <w:r w:rsidRPr="00CB6CD3">
              <w:rPr>
                <w:rFonts w:ascii="Calibri" w:hAnsi="Calibri" w:cs="Calibri"/>
                <w:b/>
                <w:i/>
                <w:sz w:val="20"/>
                <w:szCs w:val="20"/>
              </w:rPr>
              <w:t>b</w:t>
            </w:r>
          </w:p>
        </w:tc>
        <w:tc>
          <w:tcPr>
            <w:tcW w:w="1562" w:type="dxa"/>
            <w:gridSpan w:val="2"/>
            <w:tcBorders>
              <w:left w:val="single" w:sz="4" w:space="0" w:color="auto"/>
              <w:bottom w:val="single" w:sz="4" w:space="0" w:color="000000"/>
            </w:tcBorders>
            <w:vAlign w:val="center"/>
          </w:tcPr>
          <w:p w14:paraId="615DD679" w14:textId="77777777" w:rsidR="00CB6CD3" w:rsidRPr="00CB6CD3" w:rsidRDefault="00CB6CD3" w:rsidP="005660B1">
            <w:pPr>
              <w:pStyle w:val="Tablebody-"/>
              <w:autoSpaceDE w:val="0"/>
              <w:autoSpaceDN w:val="0"/>
              <w:adjustRightInd w:val="0"/>
              <w:spacing w:before="0" w:after="0"/>
              <w:jc w:val="both"/>
              <w:rPr>
                <w:rFonts w:ascii="Calibri" w:hAnsi="Calibri" w:cs="Calibri"/>
                <w:b/>
                <w:i/>
                <w:sz w:val="20"/>
                <w:szCs w:val="20"/>
              </w:rPr>
            </w:pPr>
            <w:proofErr w:type="spellStart"/>
            <w:r w:rsidRPr="00CB6CD3">
              <w:rPr>
                <w:rFonts w:ascii="Calibri" w:hAnsi="Calibri" w:cs="Calibri"/>
                <w:b/>
                <w:i/>
                <w:sz w:val="20"/>
                <w:szCs w:val="20"/>
                <w:highlight w:val="lightGray"/>
              </w:rPr>
              <w:t>VehicleJourneyRef</w:t>
            </w:r>
            <w:proofErr w:type="spellEnd"/>
          </w:p>
        </w:tc>
        <w:tc>
          <w:tcPr>
            <w:tcW w:w="565" w:type="dxa"/>
            <w:tcBorders>
              <w:bottom w:val="single" w:sz="4" w:space="0" w:color="000000"/>
            </w:tcBorders>
            <w:vAlign w:val="center"/>
          </w:tcPr>
          <w:p w14:paraId="67F9B765" w14:textId="77777777" w:rsidR="00CB6CD3" w:rsidRPr="00CB6CD3" w:rsidRDefault="00CB6CD3" w:rsidP="005660B1">
            <w:pPr>
              <w:pStyle w:val="Tablebody-"/>
              <w:autoSpaceDE w:val="0"/>
              <w:autoSpaceDN w:val="0"/>
              <w:adjustRightInd w:val="0"/>
              <w:spacing w:before="0" w:after="0"/>
              <w:jc w:val="both"/>
              <w:rPr>
                <w:rFonts w:ascii="Calibri" w:hAnsi="Calibri" w:cs="Calibri"/>
                <w:sz w:val="20"/>
                <w:szCs w:val="20"/>
              </w:rPr>
            </w:pPr>
            <w:proofErr w:type="gramStart"/>
            <w:r w:rsidRPr="00CB6CD3">
              <w:rPr>
                <w:rFonts w:ascii="Calibri" w:hAnsi="Calibri" w:cs="Calibri"/>
                <w:sz w:val="20"/>
                <w:szCs w:val="20"/>
              </w:rPr>
              <w:t>1:*</w:t>
            </w:r>
            <w:proofErr w:type="gramEnd"/>
          </w:p>
        </w:tc>
        <w:tc>
          <w:tcPr>
            <w:tcW w:w="1785" w:type="dxa"/>
            <w:tcBorders>
              <w:bottom w:val="single" w:sz="4" w:space="0" w:color="000000"/>
            </w:tcBorders>
            <w:vAlign w:val="center"/>
          </w:tcPr>
          <w:p w14:paraId="71FD9CEB" w14:textId="77777777" w:rsidR="00CB6CD3" w:rsidRPr="00CB6CD3" w:rsidRDefault="00CB6CD3" w:rsidP="005660B1">
            <w:pPr>
              <w:pStyle w:val="Tablebody-"/>
              <w:autoSpaceDE w:val="0"/>
              <w:autoSpaceDN w:val="0"/>
              <w:adjustRightInd w:val="0"/>
              <w:spacing w:before="0" w:after="0"/>
              <w:jc w:val="both"/>
              <w:rPr>
                <w:rFonts w:ascii="Calibri" w:hAnsi="Calibri" w:cs="Calibri"/>
                <w:i/>
                <w:iCs/>
                <w:sz w:val="20"/>
                <w:szCs w:val="20"/>
              </w:rPr>
            </w:pPr>
            <w:r w:rsidRPr="00CB6CD3">
              <w:rPr>
                <w:rFonts w:ascii="Calibri" w:hAnsi="Calibri" w:cs="Calibri"/>
                <w:i/>
                <w:sz w:val="20"/>
                <w:szCs w:val="20"/>
              </w:rPr>
              <w:t>→</w:t>
            </w:r>
            <w:proofErr w:type="spellStart"/>
            <w:r w:rsidRPr="00CB6CD3">
              <w:rPr>
                <w:rFonts w:ascii="Calibri" w:hAnsi="Calibri" w:cs="Calibri"/>
                <w:i/>
                <w:sz w:val="20"/>
                <w:szCs w:val="20"/>
              </w:rPr>
              <w:t>VehicleJourneyCode</w:t>
            </w:r>
            <w:proofErr w:type="spellEnd"/>
            <w:r w:rsidRPr="00CB6CD3">
              <w:rPr>
                <w:rFonts w:ascii="Calibri" w:hAnsi="Calibri" w:cs="Calibri"/>
                <w:i/>
                <w:sz w:val="20"/>
                <w:szCs w:val="20"/>
              </w:rPr>
              <w:br/>
              <w:t>(</w:t>
            </w:r>
            <w:proofErr w:type="spellStart"/>
            <w:proofErr w:type="gramStart"/>
            <w:r w:rsidRPr="00CB6CD3">
              <w:rPr>
                <w:rFonts w:ascii="Calibri" w:hAnsi="Calibri" w:cs="Calibri"/>
                <w:i/>
                <w:sz w:val="20"/>
                <w:szCs w:val="20"/>
              </w:rPr>
              <w:t>xsd:NMTOKEN</w:t>
            </w:r>
            <w:proofErr w:type="spellEnd"/>
            <w:proofErr w:type="gramEnd"/>
            <w:r w:rsidRPr="00CB6CD3">
              <w:rPr>
                <w:rFonts w:ascii="Calibri" w:hAnsi="Calibri" w:cs="Calibri"/>
                <w:i/>
                <w:sz w:val="20"/>
                <w:szCs w:val="20"/>
              </w:rPr>
              <w:t>)</w:t>
            </w:r>
          </w:p>
        </w:tc>
        <w:tc>
          <w:tcPr>
            <w:tcW w:w="5386" w:type="dxa"/>
            <w:tcBorders>
              <w:bottom w:val="single" w:sz="4" w:space="0" w:color="000000"/>
            </w:tcBorders>
            <w:vAlign w:val="center"/>
          </w:tcPr>
          <w:p w14:paraId="2979CD8C" w14:textId="12B099A4" w:rsidR="00CB6CD3" w:rsidRPr="00CB6CD3" w:rsidRDefault="00CB6CD3" w:rsidP="005660B1">
            <w:pPr>
              <w:pStyle w:val="Tablebody-"/>
              <w:autoSpaceDE w:val="0"/>
              <w:autoSpaceDN w:val="0"/>
              <w:adjustRightInd w:val="0"/>
              <w:spacing w:before="0" w:after="0"/>
              <w:jc w:val="both"/>
              <w:rPr>
                <w:rFonts w:ascii="Calibri" w:hAnsi="Calibri" w:cs="Calibri"/>
                <w:sz w:val="20"/>
                <w:szCs w:val="20"/>
              </w:rPr>
            </w:pPr>
            <w:r w:rsidRPr="00CB6CD3">
              <w:rPr>
                <w:rFonts w:ascii="Calibri" w:hAnsi="Calibri" w:cs="Calibri"/>
                <w:sz w:val="20"/>
                <w:szCs w:val="20"/>
              </w:rPr>
              <w:t>Simple identifier of VEHICLE JOURNEY. Deprecated. See \</w:t>
            </w:r>
            <w:proofErr w:type="spellStart"/>
            <w:r w:rsidRPr="00CB6CD3">
              <w:rPr>
                <w:rFonts w:ascii="Calibri" w:hAnsi="Calibri" w:cs="Calibri"/>
                <w:sz w:val="20"/>
                <w:szCs w:val="20"/>
              </w:rPr>
              <w:t>siri_model</w:t>
            </w:r>
            <w:proofErr w:type="spellEnd"/>
            <w:r w:rsidRPr="00CB6CD3">
              <w:rPr>
                <w:rFonts w:ascii="Calibri" w:hAnsi="Calibri" w:cs="Calibri"/>
                <w:sz w:val="20"/>
                <w:szCs w:val="20"/>
              </w:rPr>
              <w:t>\siri_journey_support-v2.</w:t>
            </w:r>
            <w:ins w:id="451" w:author="thierry henault" w:date="2022-08-11T11:49:00Z">
              <w:r w:rsidR="002154F5">
                <w:rPr>
                  <w:rFonts w:ascii="Calibri" w:hAnsi="Calibri" w:cs="Calibri"/>
                  <w:sz w:val="20"/>
                  <w:szCs w:val="20"/>
                </w:rPr>
                <w:t>1</w:t>
              </w:r>
            </w:ins>
            <w:r w:rsidRPr="00CB6CD3">
              <w:rPr>
                <w:rFonts w:ascii="Calibri" w:hAnsi="Calibri" w:cs="Calibri"/>
                <w:sz w:val="20"/>
                <w:szCs w:val="20"/>
              </w:rPr>
              <w:t>.xsd.</w:t>
            </w:r>
          </w:p>
          <w:p w14:paraId="40CF362C" w14:textId="77777777" w:rsidR="00CB6CD3" w:rsidRPr="00CB6CD3" w:rsidRDefault="00CB6CD3" w:rsidP="005660B1">
            <w:pPr>
              <w:pStyle w:val="Tablebody-"/>
              <w:autoSpaceDE w:val="0"/>
              <w:autoSpaceDN w:val="0"/>
              <w:adjustRightInd w:val="0"/>
              <w:spacing w:before="0" w:after="0"/>
              <w:jc w:val="both"/>
              <w:rPr>
                <w:rFonts w:ascii="Calibri" w:hAnsi="Calibri" w:cs="Calibri"/>
                <w:sz w:val="20"/>
                <w:szCs w:val="20"/>
                <w:lang w:val="fr-FR"/>
              </w:rPr>
            </w:pPr>
            <w:r w:rsidRPr="00CB6CD3">
              <w:rPr>
                <w:rFonts w:ascii="Calibri" w:hAnsi="Calibri" w:cs="Calibri"/>
                <w:sz w:val="20"/>
                <w:szCs w:val="20"/>
                <w:highlight w:val="lightGray"/>
                <w:lang w:val="fr-FR"/>
              </w:rPr>
              <w:t xml:space="preserve">Identifiant de course (au sens </w:t>
            </w:r>
            <w:proofErr w:type="spellStart"/>
            <w:r w:rsidRPr="00CB6CD3">
              <w:rPr>
                <w:rFonts w:ascii="Calibri" w:hAnsi="Calibri" w:cs="Calibri"/>
                <w:sz w:val="20"/>
                <w:szCs w:val="20"/>
                <w:highlight w:val="lightGray"/>
                <w:lang w:val="fr-FR"/>
              </w:rPr>
              <w:t>transmodel</w:t>
            </w:r>
            <w:proofErr w:type="spellEnd"/>
            <w:r w:rsidRPr="00CB6CD3">
              <w:rPr>
                <w:rFonts w:ascii="Calibri" w:hAnsi="Calibri" w:cs="Calibri"/>
                <w:sz w:val="20"/>
                <w:szCs w:val="20"/>
                <w:highlight w:val="lightGray"/>
                <w:lang w:val="fr-FR"/>
              </w:rPr>
              <w:t>)</w:t>
            </w:r>
          </w:p>
        </w:tc>
      </w:tr>
      <w:tr w:rsidR="00CB6CD3" w:rsidRPr="00E7759A" w14:paraId="0C10BA89" w14:textId="77777777" w:rsidTr="00CB6CD3">
        <w:trPr>
          <w:hidden/>
        </w:trPr>
        <w:tc>
          <w:tcPr>
            <w:tcW w:w="824" w:type="dxa"/>
            <w:vMerge/>
            <w:vAlign w:val="center"/>
          </w:tcPr>
          <w:p w14:paraId="7A24D3BF" w14:textId="759A9D40"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lang w:val="fr-FR"/>
              </w:rPr>
            </w:pPr>
          </w:p>
        </w:tc>
        <w:tc>
          <w:tcPr>
            <w:tcW w:w="1896" w:type="dxa"/>
            <w:gridSpan w:val="4"/>
            <w:tcBorders>
              <w:bottom w:val="single" w:sz="4" w:space="0" w:color="000000"/>
            </w:tcBorders>
            <w:vAlign w:val="center"/>
          </w:tcPr>
          <w:p w14:paraId="71DC386D" w14:textId="77777777" w:rsidR="00CB6CD3" w:rsidRPr="00E7759A" w:rsidRDefault="00CB6CD3" w:rsidP="005660B1">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vanish/>
                <w:sz w:val="20"/>
                <w:szCs w:val="20"/>
                <w:highlight w:val="cyan"/>
              </w:rPr>
              <w:t>DatedVehicleJourneyRef</w:t>
            </w:r>
            <w:proofErr w:type="spellEnd"/>
          </w:p>
        </w:tc>
        <w:tc>
          <w:tcPr>
            <w:tcW w:w="565" w:type="dxa"/>
            <w:tcBorders>
              <w:bottom w:val="single" w:sz="4" w:space="0" w:color="000000"/>
            </w:tcBorders>
            <w:vAlign w:val="center"/>
          </w:tcPr>
          <w:p w14:paraId="286D991F"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785" w:type="dxa"/>
            <w:tcBorders>
              <w:bottom w:val="single" w:sz="4" w:space="0" w:color="000000"/>
            </w:tcBorders>
            <w:vAlign w:val="center"/>
          </w:tcPr>
          <w:p w14:paraId="0F9806EB"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DatedVehicleJourneyCode</w:t>
            </w:r>
            <w:proofErr w:type="spellEnd"/>
            <w:r w:rsidRPr="00E7759A">
              <w:rPr>
                <w:rFonts w:ascii="Calibri" w:hAnsi="Calibri" w:cs="Calibri"/>
                <w:i/>
                <w:vanish/>
                <w:sz w:val="20"/>
                <w:szCs w:val="20"/>
                <w:highlight w:val="cyan"/>
              </w:rPr>
              <w:br/>
              <w:t>(</w:t>
            </w:r>
            <w:proofErr w:type="spellStart"/>
            <w:proofErr w:type="gramStart"/>
            <w:r w:rsidRPr="00E7759A">
              <w:rPr>
                <w:rFonts w:ascii="Calibri" w:hAnsi="Calibri" w:cs="Calibri"/>
                <w:i/>
                <w:vanish/>
                <w:sz w:val="20"/>
                <w:szCs w:val="20"/>
                <w:highlight w:val="cyan"/>
              </w:rPr>
              <w:t>xsd:NMTOKEN</w:t>
            </w:r>
            <w:proofErr w:type="spellEnd"/>
            <w:proofErr w:type="gramEnd"/>
            <w:r w:rsidRPr="00E7759A">
              <w:rPr>
                <w:rFonts w:ascii="Calibri" w:hAnsi="Calibri" w:cs="Calibri"/>
                <w:i/>
                <w:vanish/>
                <w:sz w:val="20"/>
                <w:szCs w:val="20"/>
                <w:highlight w:val="cyan"/>
              </w:rPr>
              <w:t>)</w:t>
            </w:r>
          </w:p>
        </w:tc>
        <w:tc>
          <w:tcPr>
            <w:tcW w:w="5386" w:type="dxa"/>
            <w:tcBorders>
              <w:bottom w:val="single" w:sz="4" w:space="0" w:color="000000"/>
            </w:tcBorders>
            <w:vAlign w:val="center"/>
          </w:tcPr>
          <w:p w14:paraId="564E11E1"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Identifier of a specific VEHICLE JOURNEY.</w:t>
            </w:r>
          </w:p>
        </w:tc>
      </w:tr>
      <w:tr w:rsidR="00CB6CD3" w:rsidRPr="00E7759A" w14:paraId="6266F652" w14:textId="77777777" w:rsidTr="00CB6CD3">
        <w:trPr>
          <w:hidden/>
        </w:trPr>
        <w:tc>
          <w:tcPr>
            <w:tcW w:w="824" w:type="dxa"/>
            <w:vMerge/>
            <w:vAlign w:val="center"/>
          </w:tcPr>
          <w:p w14:paraId="78D0CC6B" w14:textId="32900755"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896" w:type="dxa"/>
            <w:gridSpan w:val="4"/>
            <w:tcBorders>
              <w:bottom w:val="single" w:sz="4" w:space="0" w:color="000000"/>
            </w:tcBorders>
            <w:vAlign w:val="center"/>
          </w:tcPr>
          <w:p w14:paraId="7D3F1CFA" w14:textId="77777777" w:rsidR="00CB6CD3" w:rsidRPr="00E7759A" w:rsidRDefault="00CB6CD3" w:rsidP="005660B1">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vanish/>
                <w:sz w:val="20"/>
                <w:szCs w:val="20"/>
                <w:highlight w:val="cyan"/>
              </w:rPr>
              <w:t>JourneyName</w:t>
            </w:r>
            <w:proofErr w:type="spellEnd"/>
          </w:p>
        </w:tc>
        <w:tc>
          <w:tcPr>
            <w:tcW w:w="565" w:type="dxa"/>
            <w:tcBorders>
              <w:bottom w:val="single" w:sz="4" w:space="0" w:color="000000"/>
            </w:tcBorders>
            <w:vAlign w:val="center"/>
          </w:tcPr>
          <w:p w14:paraId="7947A99D"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785" w:type="dxa"/>
            <w:tcBorders>
              <w:bottom w:val="single" w:sz="4" w:space="0" w:color="000000"/>
            </w:tcBorders>
            <w:vAlign w:val="center"/>
          </w:tcPr>
          <w:p w14:paraId="4D42E38C"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nlString</w:t>
            </w:r>
            <w:proofErr w:type="spellEnd"/>
          </w:p>
        </w:tc>
        <w:tc>
          <w:tcPr>
            <w:tcW w:w="5386" w:type="dxa"/>
            <w:tcBorders>
              <w:bottom w:val="single" w:sz="4" w:space="0" w:color="000000"/>
            </w:tcBorders>
            <w:vAlign w:val="center"/>
          </w:tcPr>
          <w:p w14:paraId="1A2040E9"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Name of VEHICLE JOURNEY</w:t>
            </w:r>
          </w:p>
        </w:tc>
      </w:tr>
      <w:tr w:rsidR="00CB6CD3" w:rsidRPr="00E7759A" w14:paraId="43592787" w14:textId="77777777" w:rsidTr="00CB6CD3">
        <w:trPr>
          <w:hidden/>
        </w:trPr>
        <w:tc>
          <w:tcPr>
            <w:tcW w:w="824" w:type="dxa"/>
            <w:vMerge/>
            <w:vAlign w:val="center"/>
          </w:tcPr>
          <w:p w14:paraId="2304932A" w14:textId="6E832C18"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896" w:type="dxa"/>
            <w:gridSpan w:val="4"/>
            <w:tcBorders>
              <w:bottom w:val="single" w:sz="4" w:space="0" w:color="000000"/>
            </w:tcBorders>
            <w:vAlign w:val="center"/>
          </w:tcPr>
          <w:p w14:paraId="018E70E7" w14:textId="77777777" w:rsidR="00CB6CD3" w:rsidRPr="00E7759A" w:rsidRDefault="00CB6CD3" w:rsidP="005660B1">
            <w:pPr>
              <w:pStyle w:val="Tablebody-"/>
              <w:autoSpaceDE w:val="0"/>
              <w:autoSpaceDN w:val="0"/>
              <w:adjustRightInd w:val="0"/>
              <w:spacing w:before="0" w:after="0"/>
              <w:jc w:val="both"/>
              <w:rPr>
                <w:rStyle w:val="XMLtag"/>
                <w:rFonts w:ascii="Calibri" w:hAnsi="Calibri" w:cs="Calibri"/>
                <w:b w:val="0"/>
                <w:i w:val="0"/>
                <w:vanish/>
                <w:sz w:val="20"/>
                <w:szCs w:val="20"/>
                <w:highlight w:val="cyan"/>
              </w:rPr>
            </w:pPr>
            <w:r w:rsidRPr="00E7759A">
              <w:rPr>
                <w:rFonts w:ascii="Calibri" w:hAnsi="Calibri" w:cs="Calibri"/>
                <w:b/>
                <w:i/>
                <w:vanish/>
                <w:sz w:val="20"/>
                <w:szCs w:val="20"/>
                <w:highlight w:val="cyan"/>
              </w:rPr>
              <w:t>Operator</w:t>
            </w:r>
          </w:p>
        </w:tc>
        <w:tc>
          <w:tcPr>
            <w:tcW w:w="565" w:type="dxa"/>
            <w:tcBorders>
              <w:bottom w:val="single" w:sz="4" w:space="0" w:color="000000"/>
            </w:tcBorders>
            <w:vAlign w:val="center"/>
          </w:tcPr>
          <w:p w14:paraId="508DFBB3"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tcBorders>
              <w:bottom w:val="single" w:sz="4" w:space="0" w:color="000000"/>
            </w:tcBorders>
            <w:vAlign w:val="center"/>
          </w:tcPr>
          <w:p w14:paraId="71FDDB31"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AffectedOperatorStructure</w:t>
            </w:r>
            <w:proofErr w:type="spellEnd"/>
          </w:p>
        </w:tc>
        <w:tc>
          <w:tcPr>
            <w:tcW w:w="5386" w:type="dxa"/>
            <w:tcBorders>
              <w:bottom w:val="single" w:sz="4" w:space="0" w:color="000000"/>
            </w:tcBorders>
            <w:vAlign w:val="center"/>
          </w:tcPr>
          <w:p w14:paraId="32CED1F3"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Annotated reference to OPERATOR of services affected by SITUATION.     </w:t>
            </w:r>
          </w:p>
        </w:tc>
      </w:tr>
      <w:tr w:rsidR="00CB6CD3" w:rsidRPr="00E7759A" w14:paraId="3B9300B6" w14:textId="77777777" w:rsidTr="00CB6CD3">
        <w:trPr>
          <w:hidden/>
        </w:trPr>
        <w:tc>
          <w:tcPr>
            <w:tcW w:w="824" w:type="dxa"/>
            <w:vMerge/>
            <w:vAlign w:val="center"/>
          </w:tcPr>
          <w:p w14:paraId="4E4E2E20" w14:textId="4A9DBEB6"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p>
        </w:tc>
        <w:tc>
          <w:tcPr>
            <w:tcW w:w="1896" w:type="dxa"/>
            <w:gridSpan w:val="4"/>
            <w:vAlign w:val="center"/>
          </w:tcPr>
          <w:p w14:paraId="284C516D"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LineRef</w:t>
            </w:r>
            <w:proofErr w:type="spellEnd"/>
          </w:p>
        </w:tc>
        <w:tc>
          <w:tcPr>
            <w:tcW w:w="565" w:type="dxa"/>
            <w:vAlign w:val="center"/>
          </w:tcPr>
          <w:p w14:paraId="12DC873C"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313CCAF6" w14:textId="77777777" w:rsidR="00CB6CD3" w:rsidRPr="00E7759A" w:rsidRDefault="00CB6CD3" w:rsidP="005660B1">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LineCode</w:t>
            </w:r>
            <w:proofErr w:type="spellEnd"/>
          </w:p>
          <w:p w14:paraId="044301C2"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proofErr w:type="gramStart"/>
            <w:r w:rsidRPr="00E7759A">
              <w:rPr>
                <w:rFonts w:ascii="Calibri" w:hAnsi="Calibri" w:cs="Calibri"/>
                <w:i/>
                <w:vanish/>
                <w:sz w:val="20"/>
                <w:szCs w:val="20"/>
                <w:highlight w:val="cyan"/>
              </w:rPr>
              <w:t>xsd:NMTOKEN</w:t>
            </w:r>
            <w:proofErr w:type="spellEnd"/>
            <w:proofErr w:type="gramEnd"/>
            <w:r w:rsidRPr="00E7759A">
              <w:rPr>
                <w:rFonts w:ascii="Calibri" w:hAnsi="Calibri" w:cs="Calibri"/>
                <w:i/>
                <w:vanish/>
                <w:sz w:val="20"/>
                <w:szCs w:val="20"/>
                <w:highlight w:val="cyan"/>
              </w:rPr>
              <w:t>)</w:t>
            </w:r>
          </w:p>
        </w:tc>
        <w:tc>
          <w:tcPr>
            <w:tcW w:w="5386" w:type="dxa"/>
            <w:vAlign w:val="center"/>
          </w:tcPr>
          <w:p w14:paraId="19A72068"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Identifier of LINE.</w:t>
            </w:r>
          </w:p>
        </w:tc>
      </w:tr>
      <w:tr w:rsidR="00CB6CD3" w:rsidRPr="00E7759A" w14:paraId="1E5A601D" w14:textId="77777777" w:rsidTr="00CB6CD3">
        <w:trPr>
          <w:hidden/>
        </w:trPr>
        <w:tc>
          <w:tcPr>
            <w:tcW w:w="824" w:type="dxa"/>
            <w:vMerge/>
            <w:vAlign w:val="center"/>
          </w:tcPr>
          <w:p w14:paraId="118F122C" w14:textId="645687A0"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896" w:type="dxa"/>
            <w:gridSpan w:val="4"/>
            <w:vAlign w:val="center"/>
          </w:tcPr>
          <w:p w14:paraId="38B8E379"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PublishedLineName</w:t>
            </w:r>
            <w:proofErr w:type="spellEnd"/>
          </w:p>
        </w:tc>
        <w:tc>
          <w:tcPr>
            <w:tcW w:w="565" w:type="dxa"/>
            <w:vAlign w:val="center"/>
          </w:tcPr>
          <w:p w14:paraId="27FB695B"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73059E13"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nlString</w:t>
            </w:r>
            <w:proofErr w:type="spellEnd"/>
          </w:p>
        </w:tc>
        <w:tc>
          <w:tcPr>
            <w:tcW w:w="5386" w:type="dxa"/>
            <w:vAlign w:val="center"/>
          </w:tcPr>
          <w:p w14:paraId="398E2CD3"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Public number or name of LINE.</w:t>
            </w:r>
          </w:p>
        </w:tc>
      </w:tr>
      <w:tr w:rsidR="00CB6CD3" w:rsidRPr="00E7759A" w14:paraId="6DA6E2A8" w14:textId="77777777" w:rsidTr="00CB6CD3">
        <w:trPr>
          <w:hidden/>
        </w:trPr>
        <w:tc>
          <w:tcPr>
            <w:tcW w:w="824" w:type="dxa"/>
            <w:vMerge/>
            <w:vAlign w:val="center"/>
          </w:tcPr>
          <w:p w14:paraId="0C25FAA0" w14:textId="036F8F4E"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896" w:type="dxa"/>
            <w:gridSpan w:val="4"/>
            <w:vAlign w:val="center"/>
          </w:tcPr>
          <w:p w14:paraId="280C878C"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DirectionRef</w:t>
            </w:r>
            <w:proofErr w:type="spellEnd"/>
          </w:p>
        </w:tc>
        <w:tc>
          <w:tcPr>
            <w:tcW w:w="565" w:type="dxa"/>
            <w:vAlign w:val="center"/>
          </w:tcPr>
          <w:p w14:paraId="03B8BAEA"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60E74732" w14:textId="77777777" w:rsidR="00CB6CD3" w:rsidRPr="00E7759A" w:rsidRDefault="00CB6CD3" w:rsidP="005660B1">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DirectionCode</w:t>
            </w:r>
            <w:proofErr w:type="spellEnd"/>
          </w:p>
          <w:p w14:paraId="23A33F1A"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proofErr w:type="gramStart"/>
            <w:r w:rsidRPr="00E7759A">
              <w:rPr>
                <w:rFonts w:ascii="Calibri" w:hAnsi="Calibri" w:cs="Calibri"/>
                <w:i/>
                <w:vanish/>
                <w:sz w:val="20"/>
                <w:szCs w:val="20"/>
                <w:highlight w:val="cyan"/>
              </w:rPr>
              <w:t>xsd:NMTOKEN</w:t>
            </w:r>
            <w:proofErr w:type="spellEnd"/>
            <w:proofErr w:type="gramEnd"/>
            <w:r w:rsidRPr="00E7759A">
              <w:rPr>
                <w:rFonts w:ascii="Calibri" w:hAnsi="Calibri" w:cs="Calibri"/>
                <w:i/>
                <w:vanish/>
                <w:sz w:val="20"/>
                <w:szCs w:val="20"/>
                <w:highlight w:val="cyan"/>
              </w:rPr>
              <w:t>)</w:t>
            </w:r>
          </w:p>
        </w:tc>
        <w:tc>
          <w:tcPr>
            <w:tcW w:w="5386" w:type="dxa"/>
            <w:vAlign w:val="center"/>
          </w:tcPr>
          <w:p w14:paraId="48B89E8A"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Direction of the VEHICLE JOURNEY.</w:t>
            </w:r>
          </w:p>
        </w:tc>
      </w:tr>
      <w:tr w:rsidR="00CB6CD3" w:rsidRPr="00E7759A" w14:paraId="3BB8CD5A" w14:textId="77777777" w:rsidTr="00CB6CD3">
        <w:trPr>
          <w:hidden/>
        </w:trPr>
        <w:tc>
          <w:tcPr>
            <w:tcW w:w="824" w:type="dxa"/>
            <w:vMerge/>
            <w:vAlign w:val="center"/>
          </w:tcPr>
          <w:p w14:paraId="36522EA8" w14:textId="66B97ACB"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896" w:type="dxa"/>
            <w:gridSpan w:val="4"/>
            <w:vAlign w:val="center"/>
          </w:tcPr>
          <w:p w14:paraId="09D4C4F7"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BlockRef</w:t>
            </w:r>
            <w:proofErr w:type="spellEnd"/>
          </w:p>
        </w:tc>
        <w:tc>
          <w:tcPr>
            <w:tcW w:w="565" w:type="dxa"/>
            <w:vAlign w:val="center"/>
          </w:tcPr>
          <w:p w14:paraId="4294FAB7"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68632727" w14:textId="77777777" w:rsidR="00CB6CD3" w:rsidRPr="00E7759A" w:rsidRDefault="00CB6CD3" w:rsidP="005660B1">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BlockCode</w:t>
            </w:r>
            <w:proofErr w:type="spellEnd"/>
          </w:p>
          <w:p w14:paraId="3EE1F9DB"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proofErr w:type="gramStart"/>
            <w:r w:rsidRPr="00E7759A">
              <w:rPr>
                <w:rFonts w:ascii="Calibri" w:hAnsi="Calibri" w:cs="Calibri"/>
                <w:i/>
                <w:vanish/>
                <w:sz w:val="20"/>
                <w:szCs w:val="20"/>
                <w:highlight w:val="cyan"/>
              </w:rPr>
              <w:t>xsd:NMTOKEN</w:t>
            </w:r>
            <w:proofErr w:type="spellEnd"/>
            <w:proofErr w:type="gramEnd"/>
            <w:r w:rsidRPr="00E7759A">
              <w:rPr>
                <w:rFonts w:ascii="Calibri" w:hAnsi="Calibri" w:cs="Calibri"/>
                <w:i/>
                <w:vanish/>
                <w:sz w:val="20"/>
                <w:szCs w:val="20"/>
                <w:highlight w:val="cyan"/>
              </w:rPr>
              <w:t>)</w:t>
            </w:r>
          </w:p>
        </w:tc>
        <w:tc>
          <w:tcPr>
            <w:tcW w:w="5386" w:type="dxa"/>
            <w:vAlign w:val="center"/>
          </w:tcPr>
          <w:p w14:paraId="7E3B159B"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vanish/>
                <w:sz w:val="20"/>
                <w:szCs w:val="20"/>
                <w:highlight w:val="cyan"/>
              </w:rPr>
              <w:t xml:space="preserve">Identifier of Block including this VEHICLE JOURNEY. </w:t>
            </w:r>
          </w:p>
        </w:tc>
      </w:tr>
      <w:tr w:rsidR="00CB6CD3" w:rsidRPr="00E7759A" w14:paraId="54C490A8" w14:textId="77777777" w:rsidTr="00CB6CD3">
        <w:trPr>
          <w:hidden/>
        </w:trPr>
        <w:tc>
          <w:tcPr>
            <w:tcW w:w="824" w:type="dxa"/>
            <w:vMerge/>
            <w:vAlign w:val="center"/>
          </w:tcPr>
          <w:p w14:paraId="3BAABADB" w14:textId="1AFA5646"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1896" w:type="dxa"/>
            <w:gridSpan w:val="4"/>
            <w:vAlign w:val="center"/>
          </w:tcPr>
          <w:p w14:paraId="1FCF3023"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TrainNumbers</w:t>
            </w:r>
            <w:proofErr w:type="spellEnd"/>
          </w:p>
        </w:tc>
        <w:tc>
          <w:tcPr>
            <w:tcW w:w="565" w:type="dxa"/>
            <w:vAlign w:val="center"/>
          </w:tcPr>
          <w:p w14:paraId="6A767A9D"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5E4AD950"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sequence</w:t>
            </w:r>
          </w:p>
        </w:tc>
        <w:tc>
          <w:tcPr>
            <w:tcW w:w="5386" w:type="dxa"/>
            <w:vAlign w:val="center"/>
          </w:tcPr>
          <w:p w14:paraId="787FAAB3"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TRAIN NUMBERs of VEHICLE JOURNEY</w:t>
            </w:r>
          </w:p>
        </w:tc>
      </w:tr>
      <w:tr w:rsidR="00CB6CD3" w:rsidRPr="00E7759A" w14:paraId="6A1BBE86" w14:textId="77777777" w:rsidTr="00CB6CD3">
        <w:trPr>
          <w:hidden/>
        </w:trPr>
        <w:tc>
          <w:tcPr>
            <w:tcW w:w="824" w:type="dxa"/>
            <w:vMerge/>
            <w:vAlign w:val="center"/>
          </w:tcPr>
          <w:p w14:paraId="13EE7226" w14:textId="25413299"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334" w:type="dxa"/>
            <w:gridSpan w:val="2"/>
            <w:vAlign w:val="center"/>
          </w:tcPr>
          <w:p w14:paraId="3D9DCB9C"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vanish/>
                <w:sz w:val="20"/>
                <w:szCs w:val="20"/>
              </w:rPr>
              <w:t> </w:t>
            </w:r>
          </w:p>
        </w:tc>
        <w:tc>
          <w:tcPr>
            <w:tcW w:w="1562" w:type="dxa"/>
            <w:gridSpan w:val="2"/>
            <w:vAlign w:val="center"/>
          </w:tcPr>
          <w:p w14:paraId="6998F52A"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TrainNumberRef</w:t>
            </w:r>
            <w:proofErr w:type="spellEnd"/>
          </w:p>
        </w:tc>
        <w:tc>
          <w:tcPr>
            <w:tcW w:w="565" w:type="dxa"/>
            <w:vAlign w:val="center"/>
          </w:tcPr>
          <w:p w14:paraId="2C022FC4"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1:*</w:t>
            </w:r>
            <w:proofErr w:type="gramEnd"/>
          </w:p>
        </w:tc>
        <w:tc>
          <w:tcPr>
            <w:tcW w:w="1785" w:type="dxa"/>
            <w:vAlign w:val="center"/>
          </w:tcPr>
          <w:p w14:paraId="6AEF2E12" w14:textId="77777777" w:rsidR="00CB6CD3" w:rsidRPr="00E7759A" w:rsidRDefault="00CB6CD3" w:rsidP="005660B1">
            <w:pPr>
              <w:pStyle w:val="Tablebody-"/>
              <w:autoSpaceDE w:val="0"/>
              <w:autoSpaceDN w:val="0"/>
              <w:adjustRightInd w:val="0"/>
              <w:spacing w:before="0" w:after="0"/>
              <w:jc w:val="both"/>
              <w:rPr>
                <w:rFonts w:ascii="Calibri" w:hAnsi="Calibri" w:cs="Calibri"/>
                <w:i/>
                <w:vanish/>
                <w:sz w:val="20"/>
                <w:szCs w:val="20"/>
                <w:highlight w:val="cyan"/>
              </w:rPr>
            </w:pPr>
            <w:proofErr w:type="gramStart"/>
            <w:r w:rsidRPr="00E7759A">
              <w:rPr>
                <w:rFonts w:ascii="Calibri" w:hAnsi="Calibri" w:cs="Calibri"/>
                <w:i/>
                <w:vanish/>
                <w:sz w:val="20"/>
                <w:szCs w:val="20"/>
                <w:highlight w:val="cyan"/>
              </w:rPr>
              <w:t>→  </w:t>
            </w:r>
            <w:proofErr w:type="spellStart"/>
            <w:r w:rsidRPr="00E7759A">
              <w:rPr>
                <w:rFonts w:ascii="Calibri" w:hAnsi="Calibri" w:cs="Calibri"/>
                <w:i/>
                <w:vanish/>
                <w:sz w:val="20"/>
                <w:szCs w:val="20"/>
                <w:highlight w:val="cyan"/>
              </w:rPr>
              <w:t>TrainNumberCode</w:t>
            </w:r>
            <w:proofErr w:type="spellEnd"/>
            <w:proofErr w:type="gramEnd"/>
          </w:p>
          <w:p w14:paraId="74C74765"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proofErr w:type="gramStart"/>
            <w:r w:rsidRPr="00E7759A">
              <w:rPr>
                <w:rFonts w:ascii="Calibri" w:hAnsi="Calibri" w:cs="Calibri"/>
                <w:i/>
                <w:vanish/>
                <w:sz w:val="20"/>
                <w:szCs w:val="20"/>
                <w:highlight w:val="cyan"/>
              </w:rPr>
              <w:t>xsd:NMTOKEN</w:t>
            </w:r>
            <w:proofErr w:type="spellEnd"/>
            <w:proofErr w:type="gramEnd"/>
            <w:r w:rsidRPr="00E7759A">
              <w:rPr>
                <w:rFonts w:ascii="Calibri" w:hAnsi="Calibri" w:cs="Calibri"/>
                <w:i/>
                <w:vanish/>
                <w:sz w:val="20"/>
                <w:szCs w:val="20"/>
                <w:highlight w:val="cyan"/>
              </w:rPr>
              <w:t>)</w:t>
            </w:r>
          </w:p>
        </w:tc>
        <w:tc>
          <w:tcPr>
            <w:tcW w:w="5386" w:type="dxa"/>
            <w:vAlign w:val="center"/>
          </w:tcPr>
          <w:p w14:paraId="1C0AEC66"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TRAIN NUMBER of VEHICLE JOURNEY </w:t>
            </w:r>
          </w:p>
        </w:tc>
      </w:tr>
      <w:tr w:rsidR="00CB6CD3" w:rsidRPr="00E7759A" w14:paraId="439A99E2" w14:textId="77777777" w:rsidTr="00CB6CD3">
        <w:trPr>
          <w:hidden/>
        </w:trPr>
        <w:tc>
          <w:tcPr>
            <w:tcW w:w="824" w:type="dxa"/>
            <w:vMerge/>
            <w:vAlign w:val="center"/>
          </w:tcPr>
          <w:p w14:paraId="456900BB" w14:textId="4DAC8AB8"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1896" w:type="dxa"/>
            <w:gridSpan w:val="4"/>
            <w:vAlign w:val="center"/>
          </w:tcPr>
          <w:p w14:paraId="684DEEE8"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JourneyParts</w:t>
            </w:r>
            <w:proofErr w:type="spellEnd"/>
          </w:p>
        </w:tc>
        <w:tc>
          <w:tcPr>
            <w:tcW w:w="565" w:type="dxa"/>
            <w:vAlign w:val="center"/>
          </w:tcPr>
          <w:p w14:paraId="10D3267B"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0F77FB41"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sequence</w:t>
            </w:r>
          </w:p>
        </w:tc>
        <w:tc>
          <w:tcPr>
            <w:tcW w:w="5386" w:type="dxa"/>
            <w:vAlign w:val="center"/>
          </w:tcPr>
          <w:p w14:paraId="08EE936E"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JOURNEY PARTs of VEHICLE JOURNEY </w:t>
            </w:r>
          </w:p>
        </w:tc>
      </w:tr>
      <w:tr w:rsidR="00CB6CD3" w:rsidRPr="00E7759A" w14:paraId="3EDC270E" w14:textId="77777777" w:rsidTr="00CB6CD3">
        <w:trPr>
          <w:hidden/>
        </w:trPr>
        <w:tc>
          <w:tcPr>
            <w:tcW w:w="824" w:type="dxa"/>
            <w:vMerge/>
            <w:vAlign w:val="center"/>
          </w:tcPr>
          <w:p w14:paraId="1D0E526A" w14:textId="36EED7CB"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334" w:type="dxa"/>
            <w:gridSpan w:val="2"/>
            <w:vAlign w:val="center"/>
          </w:tcPr>
          <w:p w14:paraId="497C61C8"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vanish/>
                <w:sz w:val="20"/>
                <w:szCs w:val="20"/>
              </w:rPr>
              <w:t> </w:t>
            </w:r>
          </w:p>
        </w:tc>
        <w:tc>
          <w:tcPr>
            <w:tcW w:w="1562" w:type="dxa"/>
            <w:gridSpan w:val="2"/>
            <w:vAlign w:val="center"/>
          </w:tcPr>
          <w:p w14:paraId="43C0151D"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JourneyPartInfo</w:t>
            </w:r>
            <w:proofErr w:type="spellEnd"/>
          </w:p>
        </w:tc>
        <w:tc>
          <w:tcPr>
            <w:tcW w:w="565" w:type="dxa"/>
            <w:vAlign w:val="center"/>
          </w:tcPr>
          <w:p w14:paraId="3AF6E31C"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1:*</w:t>
            </w:r>
            <w:proofErr w:type="gramEnd"/>
          </w:p>
        </w:tc>
        <w:tc>
          <w:tcPr>
            <w:tcW w:w="1785" w:type="dxa"/>
            <w:vAlign w:val="center"/>
          </w:tcPr>
          <w:p w14:paraId="2C738064"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5386" w:type="dxa"/>
            <w:vAlign w:val="center"/>
          </w:tcPr>
          <w:p w14:paraId="66114049"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Information about Parts of JOURNEY See next rows</w:t>
            </w:r>
          </w:p>
        </w:tc>
      </w:tr>
      <w:tr w:rsidR="00CB6CD3" w:rsidRPr="00E7759A" w14:paraId="3E691EBE" w14:textId="77777777" w:rsidTr="00CB6CD3">
        <w:trPr>
          <w:hidden/>
        </w:trPr>
        <w:tc>
          <w:tcPr>
            <w:tcW w:w="824" w:type="dxa"/>
            <w:vMerge/>
            <w:vAlign w:val="center"/>
          </w:tcPr>
          <w:p w14:paraId="1ED32B90"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334" w:type="dxa"/>
            <w:gridSpan w:val="2"/>
            <w:vAlign w:val="center"/>
          </w:tcPr>
          <w:p w14:paraId="263B073C"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709" w:type="dxa"/>
            <w:vAlign w:val="center"/>
          </w:tcPr>
          <w:p w14:paraId="41914D0F" w14:textId="77777777" w:rsidR="00CB6CD3" w:rsidRPr="00E7759A" w:rsidRDefault="00CB6CD3" w:rsidP="005660B1">
            <w:pPr>
              <w:pStyle w:val="Tablebody-"/>
              <w:autoSpaceDE w:val="0"/>
              <w:autoSpaceDN w:val="0"/>
              <w:adjustRightInd w:val="0"/>
              <w:spacing w:before="0" w:after="0"/>
              <w:jc w:val="both"/>
              <w:rPr>
                <w:rFonts w:ascii="Calibri" w:hAnsi="Calibri" w:cs="Calibri"/>
                <w:b/>
                <w:i/>
                <w:vanish/>
                <w:sz w:val="20"/>
                <w:szCs w:val="20"/>
                <w:highlight w:val="cyan"/>
              </w:rPr>
            </w:pPr>
          </w:p>
        </w:tc>
        <w:tc>
          <w:tcPr>
            <w:tcW w:w="853" w:type="dxa"/>
            <w:vAlign w:val="center"/>
          </w:tcPr>
          <w:p w14:paraId="7E45FE21" w14:textId="77777777" w:rsidR="00CB6CD3" w:rsidRPr="00E7759A" w:rsidRDefault="00CB6CD3" w:rsidP="005660B1">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vanish/>
                <w:sz w:val="20"/>
                <w:szCs w:val="20"/>
                <w:highlight w:val="cyan"/>
              </w:rPr>
              <w:t>JourneyPartRef</w:t>
            </w:r>
            <w:proofErr w:type="spellEnd"/>
          </w:p>
        </w:tc>
        <w:tc>
          <w:tcPr>
            <w:tcW w:w="565" w:type="dxa"/>
            <w:vAlign w:val="center"/>
          </w:tcPr>
          <w:p w14:paraId="5E333558"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1:1</w:t>
            </w:r>
          </w:p>
        </w:tc>
        <w:tc>
          <w:tcPr>
            <w:tcW w:w="1785" w:type="dxa"/>
            <w:vAlign w:val="center"/>
          </w:tcPr>
          <w:p w14:paraId="6D924676" w14:textId="77777777" w:rsidR="00CB6CD3" w:rsidRPr="00E7759A" w:rsidRDefault="00CB6CD3" w:rsidP="005660B1">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w:t>
            </w:r>
            <w:proofErr w:type="spellStart"/>
            <w:proofErr w:type="gramStart"/>
            <w:r w:rsidRPr="00E7759A">
              <w:rPr>
                <w:rFonts w:ascii="Calibri" w:hAnsi="Calibri" w:cs="Calibri"/>
                <w:i/>
                <w:vanish/>
                <w:sz w:val="20"/>
                <w:szCs w:val="20"/>
                <w:highlight w:val="cyan"/>
              </w:rPr>
              <w:t>xsd:normalizedString</w:t>
            </w:r>
            <w:proofErr w:type="spellEnd"/>
            <w:proofErr w:type="gramEnd"/>
          </w:p>
        </w:tc>
        <w:tc>
          <w:tcPr>
            <w:tcW w:w="5386" w:type="dxa"/>
            <w:vAlign w:val="center"/>
          </w:tcPr>
          <w:p w14:paraId="1FA60060"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Reference to a JOURNEY part. </w:t>
            </w:r>
          </w:p>
        </w:tc>
      </w:tr>
      <w:tr w:rsidR="00CB6CD3" w:rsidRPr="00E7759A" w14:paraId="003B23DF" w14:textId="77777777" w:rsidTr="00CB6CD3">
        <w:trPr>
          <w:hidden/>
        </w:trPr>
        <w:tc>
          <w:tcPr>
            <w:tcW w:w="824" w:type="dxa"/>
            <w:vMerge/>
            <w:vAlign w:val="center"/>
          </w:tcPr>
          <w:p w14:paraId="61CD3DE2"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334" w:type="dxa"/>
            <w:gridSpan w:val="2"/>
            <w:vAlign w:val="center"/>
          </w:tcPr>
          <w:p w14:paraId="19CBDF4B"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709" w:type="dxa"/>
            <w:vAlign w:val="center"/>
          </w:tcPr>
          <w:p w14:paraId="3D421211" w14:textId="77777777" w:rsidR="00CB6CD3" w:rsidRPr="00E7759A" w:rsidRDefault="00CB6CD3" w:rsidP="005660B1">
            <w:pPr>
              <w:pStyle w:val="Tablebody-"/>
              <w:autoSpaceDE w:val="0"/>
              <w:autoSpaceDN w:val="0"/>
              <w:adjustRightInd w:val="0"/>
              <w:spacing w:before="0" w:after="0"/>
              <w:jc w:val="both"/>
              <w:rPr>
                <w:rFonts w:ascii="Calibri" w:hAnsi="Calibri" w:cs="Calibri"/>
                <w:b/>
                <w:i/>
                <w:vanish/>
                <w:sz w:val="20"/>
                <w:szCs w:val="20"/>
                <w:highlight w:val="cyan"/>
              </w:rPr>
            </w:pPr>
          </w:p>
        </w:tc>
        <w:tc>
          <w:tcPr>
            <w:tcW w:w="853" w:type="dxa"/>
            <w:vAlign w:val="center"/>
          </w:tcPr>
          <w:p w14:paraId="2ABBFD81" w14:textId="77777777" w:rsidR="00CB6CD3" w:rsidRPr="00E7759A" w:rsidRDefault="00CB6CD3" w:rsidP="005660B1">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vanish/>
                <w:sz w:val="20"/>
                <w:szCs w:val="20"/>
                <w:highlight w:val="cyan"/>
              </w:rPr>
              <w:t>TrainNumberRef</w:t>
            </w:r>
            <w:proofErr w:type="spellEnd"/>
          </w:p>
        </w:tc>
        <w:tc>
          <w:tcPr>
            <w:tcW w:w="565" w:type="dxa"/>
            <w:vAlign w:val="center"/>
          </w:tcPr>
          <w:p w14:paraId="08F903DA"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54156855" w14:textId="77777777" w:rsidR="00CB6CD3" w:rsidRPr="00E7759A" w:rsidRDefault="00CB6CD3" w:rsidP="005660B1">
            <w:pPr>
              <w:pStyle w:val="Tablebody-"/>
              <w:autoSpaceDE w:val="0"/>
              <w:autoSpaceDN w:val="0"/>
              <w:adjustRightInd w:val="0"/>
              <w:spacing w:before="0" w:after="0"/>
              <w:jc w:val="both"/>
              <w:rPr>
                <w:rFonts w:ascii="Calibri" w:hAnsi="Calibri" w:cs="Calibri"/>
                <w:i/>
                <w:vanish/>
                <w:sz w:val="20"/>
                <w:szCs w:val="20"/>
                <w:highlight w:val="cyan"/>
              </w:rPr>
            </w:pPr>
            <w:proofErr w:type="gramStart"/>
            <w:r w:rsidRPr="00E7759A">
              <w:rPr>
                <w:rFonts w:ascii="Calibri" w:hAnsi="Calibri" w:cs="Calibri"/>
                <w:i/>
                <w:vanish/>
                <w:sz w:val="20"/>
                <w:szCs w:val="20"/>
                <w:highlight w:val="cyan"/>
              </w:rPr>
              <w:t>→  </w:t>
            </w:r>
            <w:proofErr w:type="spellStart"/>
            <w:r w:rsidRPr="00E7759A">
              <w:rPr>
                <w:rFonts w:ascii="Calibri" w:hAnsi="Calibri" w:cs="Calibri"/>
                <w:i/>
                <w:vanish/>
                <w:sz w:val="20"/>
                <w:szCs w:val="20"/>
                <w:highlight w:val="cyan"/>
              </w:rPr>
              <w:t>TrainNumberCode</w:t>
            </w:r>
            <w:proofErr w:type="spellEnd"/>
            <w:proofErr w:type="gramEnd"/>
          </w:p>
          <w:p w14:paraId="5450702D" w14:textId="77777777" w:rsidR="00CB6CD3" w:rsidRPr="00E7759A" w:rsidRDefault="00CB6CD3" w:rsidP="005660B1">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w:t>
            </w:r>
            <w:proofErr w:type="spellStart"/>
            <w:proofErr w:type="gramStart"/>
            <w:r w:rsidRPr="00E7759A">
              <w:rPr>
                <w:rFonts w:ascii="Calibri" w:hAnsi="Calibri" w:cs="Calibri"/>
                <w:i/>
                <w:vanish/>
                <w:sz w:val="20"/>
                <w:szCs w:val="20"/>
                <w:highlight w:val="cyan"/>
              </w:rPr>
              <w:t>xsd:NMTOKEN</w:t>
            </w:r>
            <w:proofErr w:type="spellEnd"/>
            <w:proofErr w:type="gramEnd"/>
            <w:r w:rsidRPr="00E7759A">
              <w:rPr>
                <w:rFonts w:ascii="Calibri" w:hAnsi="Calibri" w:cs="Calibri"/>
                <w:i/>
                <w:vanish/>
                <w:sz w:val="20"/>
                <w:szCs w:val="20"/>
                <w:highlight w:val="cyan"/>
              </w:rPr>
              <w:t>)</w:t>
            </w:r>
          </w:p>
        </w:tc>
        <w:tc>
          <w:tcPr>
            <w:tcW w:w="5386" w:type="dxa"/>
            <w:vAlign w:val="center"/>
          </w:tcPr>
          <w:p w14:paraId="2CEC4C62"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TRAIN NUMBER of VEHICLE </w:t>
            </w:r>
            <w:proofErr w:type="gramStart"/>
            <w:r w:rsidRPr="00E7759A">
              <w:rPr>
                <w:rFonts w:ascii="Calibri" w:hAnsi="Calibri" w:cs="Calibri"/>
                <w:vanish/>
                <w:sz w:val="20"/>
                <w:szCs w:val="20"/>
                <w:highlight w:val="cyan"/>
              </w:rPr>
              <w:t>JOURNEY  .</w:t>
            </w:r>
            <w:proofErr w:type="gramEnd"/>
          </w:p>
        </w:tc>
      </w:tr>
      <w:tr w:rsidR="00CB6CD3" w:rsidRPr="00E7759A" w14:paraId="0B2C8F0C" w14:textId="77777777" w:rsidTr="00CB6CD3">
        <w:trPr>
          <w:hidden/>
        </w:trPr>
        <w:tc>
          <w:tcPr>
            <w:tcW w:w="824" w:type="dxa"/>
            <w:vMerge/>
            <w:vAlign w:val="center"/>
          </w:tcPr>
          <w:p w14:paraId="77DBD46F"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334" w:type="dxa"/>
            <w:gridSpan w:val="2"/>
            <w:vAlign w:val="center"/>
          </w:tcPr>
          <w:p w14:paraId="4771AFE5"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709" w:type="dxa"/>
            <w:vAlign w:val="center"/>
          </w:tcPr>
          <w:p w14:paraId="6F75B8EF" w14:textId="77777777" w:rsidR="00CB6CD3" w:rsidRPr="00E7759A" w:rsidRDefault="00CB6CD3" w:rsidP="005660B1">
            <w:pPr>
              <w:pStyle w:val="Tablebody-"/>
              <w:autoSpaceDE w:val="0"/>
              <w:autoSpaceDN w:val="0"/>
              <w:adjustRightInd w:val="0"/>
              <w:spacing w:before="0" w:after="0"/>
              <w:jc w:val="both"/>
              <w:rPr>
                <w:rFonts w:ascii="Calibri" w:hAnsi="Calibri" w:cs="Calibri"/>
                <w:b/>
                <w:i/>
                <w:vanish/>
                <w:sz w:val="20"/>
                <w:szCs w:val="20"/>
                <w:highlight w:val="cyan"/>
              </w:rPr>
            </w:pPr>
          </w:p>
        </w:tc>
        <w:tc>
          <w:tcPr>
            <w:tcW w:w="853" w:type="dxa"/>
            <w:vAlign w:val="center"/>
          </w:tcPr>
          <w:p w14:paraId="12449360" w14:textId="77777777" w:rsidR="00CB6CD3" w:rsidRPr="00E7759A" w:rsidRDefault="00CB6CD3" w:rsidP="005660B1">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vanish/>
                <w:sz w:val="20"/>
                <w:szCs w:val="20"/>
                <w:highlight w:val="cyan"/>
              </w:rPr>
              <w:t>OperatorRef</w:t>
            </w:r>
            <w:proofErr w:type="spellEnd"/>
          </w:p>
        </w:tc>
        <w:tc>
          <w:tcPr>
            <w:tcW w:w="565" w:type="dxa"/>
            <w:vAlign w:val="center"/>
          </w:tcPr>
          <w:p w14:paraId="6BD688BD"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2048A3B6" w14:textId="77777777" w:rsidR="00CB6CD3" w:rsidRPr="00E7759A" w:rsidRDefault="00CB6CD3" w:rsidP="005660B1">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OperatorCode</w:t>
            </w:r>
            <w:proofErr w:type="spellEnd"/>
          </w:p>
          <w:p w14:paraId="1DBD4A12" w14:textId="77777777" w:rsidR="00CB6CD3" w:rsidRPr="00E7759A" w:rsidRDefault="00CB6CD3" w:rsidP="005660B1">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w:t>
            </w:r>
            <w:proofErr w:type="spellStart"/>
            <w:proofErr w:type="gramStart"/>
            <w:r w:rsidRPr="00E7759A">
              <w:rPr>
                <w:rFonts w:ascii="Calibri" w:hAnsi="Calibri" w:cs="Calibri"/>
                <w:i/>
                <w:vanish/>
                <w:sz w:val="20"/>
                <w:szCs w:val="20"/>
                <w:highlight w:val="cyan"/>
              </w:rPr>
              <w:t>xsd:NMToken</w:t>
            </w:r>
            <w:proofErr w:type="spellEnd"/>
            <w:proofErr w:type="gramEnd"/>
            <w:r w:rsidRPr="00E7759A">
              <w:rPr>
                <w:rFonts w:ascii="Calibri" w:hAnsi="Calibri" w:cs="Calibri"/>
                <w:i/>
                <w:vanish/>
                <w:sz w:val="20"/>
                <w:szCs w:val="20"/>
                <w:highlight w:val="cyan"/>
              </w:rPr>
              <w:t>)</w:t>
            </w:r>
          </w:p>
        </w:tc>
        <w:tc>
          <w:tcPr>
            <w:tcW w:w="5386" w:type="dxa"/>
            <w:vAlign w:val="center"/>
          </w:tcPr>
          <w:p w14:paraId="01CF5CED"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Reference to an OPERATOR.</w:t>
            </w:r>
          </w:p>
        </w:tc>
      </w:tr>
      <w:tr w:rsidR="00CB6CD3" w:rsidRPr="00E7759A" w14:paraId="7A57BE74" w14:textId="77777777" w:rsidTr="00CB6CD3">
        <w:trPr>
          <w:hidden/>
        </w:trPr>
        <w:tc>
          <w:tcPr>
            <w:tcW w:w="824" w:type="dxa"/>
            <w:vMerge w:val="restart"/>
            <w:vAlign w:val="center"/>
          </w:tcPr>
          <w:p w14:paraId="47787383" w14:textId="6E33E079"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rPr>
            </w:pPr>
          </w:p>
        </w:tc>
        <w:tc>
          <w:tcPr>
            <w:tcW w:w="1896" w:type="dxa"/>
            <w:gridSpan w:val="4"/>
            <w:vAlign w:val="center"/>
          </w:tcPr>
          <w:p w14:paraId="72F4433E"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Origins</w:t>
            </w:r>
          </w:p>
        </w:tc>
        <w:tc>
          <w:tcPr>
            <w:tcW w:w="565" w:type="dxa"/>
            <w:vAlign w:val="center"/>
          </w:tcPr>
          <w:p w14:paraId="1FC48A33"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785" w:type="dxa"/>
            <w:vAlign w:val="center"/>
          </w:tcPr>
          <w:p w14:paraId="51F696ED"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AffectedStopPoint</w:t>
            </w:r>
            <w:proofErr w:type="spellEnd"/>
            <w:r w:rsidRPr="00E7759A">
              <w:rPr>
                <w:rFonts w:ascii="Calibri" w:hAnsi="Calibri" w:cs="Calibri"/>
                <w:i/>
                <w:vanish/>
                <w:sz w:val="20"/>
                <w:szCs w:val="20"/>
                <w:highlight w:val="cyan"/>
              </w:rPr>
              <w:t xml:space="preserve"> Structure</w:t>
            </w:r>
          </w:p>
        </w:tc>
        <w:tc>
          <w:tcPr>
            <w:tcW w:w="5386" w:type="dxa"/>
            <w:vAlign w:val="center"/>
          </w:tcPr>
          <w:p w14:paraId="7C08D81D"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Origin scope within VEHICLE JOURNEY.     </w:t>
            </w:r>
          </w:p>
        </w:tc>
      </w:tr>
      <w:tr w:rsidR="00CB6CD3" w:rsidRPr="00E7759A" w14:paraId="0570EF4B" w14:textId="77777777" w:rsidTr="00CB6CD3">
        <w:trPr>
          <w:hidden/>
        </w:trPr>
        <w:tc>
          <w:tcPr>
            <w:tcW w:w="824" w:type="dxa"/>
            <w:vMerge/>
            <w:vAlign w:val="center"/>
          </w:tcPr>
          <w:p w14:paraId="133253F7" w14:textId="3ED0A051"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896" w:type="dxa"/>
            <w:gridSpan w:val="4"/>
            <w:vAlign w:val="center"/>
          </w:tcPr>
          <w:p w14:paraId="0CCBECE5"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Destinations</w:t>
            </w:r>
          </w:p>
        </w:tc>
        <w:tc>
          <w:tcPr>
            <w:tcW w:w="565" w:type="dxa"/>
            <w:vAlign w:val="center"/>
          </w:tcPr>
          <w:p w14:paraId="064BCF95"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785" w:type="dxa"/>
            <w:vAlign w:val="center"/>
          </w:tcPr>
          <w:p w14:paraId="2567380F"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AffectedStopPointStructure</w:t>
            </w:r>
            <w:proofErr w:type="spellEnd"/>
          </w:p>
        </w:tc>
        <w:tc>
          <w:tcPr>
            <w:tcW w:w="5386" w:type="dxa"/>
            <w:vAlign w:val="center"/>
          </w:tcPr>
          <w:p w14:paraId="03DE6262"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Destination scope within VEHICLE JOURNEY.     </w:t>
            </w:r>
          </w:p>
        </w:tc>
      </w:tr>
      <w:tr w:rsidR="004403DC" w:rsidRPr="00E7759A" w14:paraId="75F5E2C7" w14:textId="77777777" w:rsidTr="00CB6CD3">
        <w:trPr>
          <w:hidden/>
        </w:trPr>
        <w:tc>
          <w:tcPr>
            <w:tcW w:w="824" w:type="dxa"/>
            <w:vAlign w:val="center"/>
          </w:tcPr>
          <w:p w14:paraId="5898D1BB"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Routes</w:t>
            </w:r>
          </w:p>
        </w:tc>
        <w:tc>
          <w:tcPr>
            <w:tcW w:w="1896" w:type="dxa"/>
            <w:gridSpan w:val="4"/>
            <w:vAlign w:val="center"/>
          </w:tcPr>
          <w:p w14:paraId="79B2E9B1" w14:textId="77777777" w:rsidR="004403DC" w:rsidRPr="00E7759A"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Route</w:t>
            </w:r>
          </w:p>
        </w:tc>
        <w:tc>
          <w:tcPr>
            <w:tcW w:w="565" w:type="dxa"/>
            <w:vAlign w:val="center"/>
          </w:tcPr>
          <w:p w14:paraId="5FBC27AE"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785" w:type="dxa"/>
            <w:vAlign w:val="center"/>
          </w:tcPr>
          <w:p w14:paraId="504B2C21"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AffectedRoute</w:t>
            </w:r>
            <w:proofErr w:type="spellEnd"/>
            <w:r w:rsidRPr="00E7759A">
              <w:rPr>
                <w:rFonts w:ascii="Calibri" w:hAnsi="Calibri" w:cs="Calibri"/>
                <w:i/>
                <w:vanish/>
                <w:sz w:val="20"/>
                <w:szCs w:val="20"/>
                <w:highlight w:val="cyan"/>
              </w:rPr>
              <w:t xml:space="preserve"> Structure</w:t>
            </w:r>
          </w:p>
        </w:tc>
        <w:tc>
          <w:tcPr>
            <w:tcW w:w="5386" w:type="dxa"/>
            <w:vAlign w:val="center"/>
          </w:tcPr>
          <w:p w14:paraId="6EE8D9BC"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ROUTES affected by SITUATION.     </w:t>
            </w:r>
          </w:p>
        </w:tc>
      </w:tr>
      <w:tr w:rsidR="004403DC" w:rsidRPr="00E7759A" w14:paraId="0CA8D8E6" w14:textId="77777777" w:rsidTr="00CB6CD3">
        <w:trPr>
          <w:hidden/>
        </w:trPr>
        <w:tc>
          <w:tcPr>
            <w:tcW w:w="824" w:type="dxa"/>
            <w:vAlign w:val="center"/>
          </w:tcPr>
          <w:p w14:paraId="7509D244"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Times</w:t>
            </w:r>
          </w:p>
        </w:tc>
        <w:tc>
          <w:tcPr>
            <w:tcW w:w="1896" w:type="dxa"/>
            <w:gridSpan w:val="4"/>
            <w:vAlign w:val="center"/>
          </w:tcPr>
          <w:p w14:paraId="14D48327" w14:textId="77777777" w:rsidR="004403DC" w:rsidRPr="00E7759A"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OriginAimedDepartureTime</w:t>
            </w:r>
            <w:proofErr w:type="spellEnd"/>
          </w:p>
        </w:tc>
        <w:tc>
          <w:tcPr>
            <w:tcW w:w="565" w:type="dxa"/>
            <w:vAlign w:val="center"/>
          </w:tcPr>
          <w:p w14:paraId="37B819CE"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2CC2B4E0"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proofErr w:type="spellStart"/>
            <w:proofErr w:type="gramStart"/>
            <w:r w:rsidRPr="00E7759A">
              <w:rPr>
                <w:rFonts w:ascii="Calibri" w:hAnsi="Calibri" w:cs="Calibri"/>
                <w:i/>
                <w:vanish/>
                <w:sz w:val="20"/>
                <w:szCs w:val="20"/>
                <w:highlight w:val="cyan"/>
              </w:rPr>
              <w:t>xsd:dateTime</w:t>
            </w:r>
            <w:proofErr w:type="spellEnd"/>
            <w:proofErr w:type="gramEnd"/>
          </w:p>
        </w:tc>
        <w:tc>
          <w:tcPr>
            <w:tcW w:w="5386" w:type="dxa"/>
            <w:vAlign w:val="center"/>
          </w:tcPr>
          <w:p w14:paraId="44A1C254"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Timetabled departure time from origin.</w:t>
            </w:r>
          </w:p>
        </w:tc>
      </w:tr>
      <w:tr w:rsidR="00CB6CD3" w:rsidRPr="00E7759A" w14:paraId="6625B6E2" w14:textId="77777777" w:rsidTr="00CB6CD3">
        <w:trPr>
          <w:hidden/>
        </w:trPr>
        <w:tc>
          <w:tcPr>
            <w:tcW w:w="824" w:type="dxa"/>
            <w:vMerge w:val="restart"/>
            <w:vAlign w:val="center"/>
          </w:tcPr>
          <w:p w14:paraId="4495B4DD" w14:textId="13F84B41"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896" w:type="dxa"/>
            <w:gridSpan w:val="4"/>
            <w:vAlign w:val="center"/>
          </w:tcPr>
          <w:p w14:paraId="3E485CCD"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DestinationAimedArrivalTime</w:t>
            </w:r>
            <w:proofErr w:type="spellEnd"/>
          </w:p>
        </w:tc>
        <w:tc>
          <w:tcPr>
            <w:tcW w:w="565" w:type="dxa"/>
            <w:vAlign w:val="center"/>
          </w:tcPr>
          <w:p w14:paraId="791CE821"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65023B03"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proofErr w:type="spellStart"/>
            <w:proofErr w:type="gramStart"/>
            <w:r w:rsidRPr="00E7759A">
              <w:rPr>
                <w:rFonts w:ascii="Calibri" w:hAnsi="Calibri" w:cs="Calibri"/>
                <w:i/>
                <w:vanish/>
                <w:sz w:val="20"/>
                <w:szCs w:val="20"/>
                <w:highlight w:val="cyan"/>
              </w:rPr>
              <w:t>xsd:dateTime</w:t>
            </w:r>
            <w:proofErr w:type="spellEnd"/>
            <w:proofErr w:type="gramEnd"/>
          </w:p>
        </w:tc>
        <w:tc>
          <w:tcPr>
            <w:tcW w:w="5386" w:type="dxa"/>
            <w:vAlign w:val="center"/>
          </w:tcPr>
          <w:p w14:paraId="219EDA34"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Timetabled arrival time at destination.</w:t>
            </w:r>
          </w:p>
        </w:tc>
      </w:tr>
      <w:tr w:rsidR="00CB6CD3" w:rsidRPr="00E7759A" w14:paraId="21B0EEF1" w14:textId="77777777" w:rsidTr="00CB6CD3">
        <w:trPr>
          <w:hidden/>
        </w:trPr>
        <w:tc>
          <w:tcPr>
            <w:tcW w:w="824" w:type="dxa"/>
            <w:vMerge/>
            <w:vAlign w:val="center"/>
          </w:tcPr>
          <w:p w14:paraId="4FE5EC91" w14:textId="6217AD84"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896" w:type="dxa"/>
            <w:gridSpan w:val="4"/>
            <w:vAlign w:val="center"/>
          </w:tcPr>
          <w:p w14:paraId="42B1692B"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OriginDisplayAtDestination</w:t>
            </w:r>
            <w:proofErr w:type="spellEnd"/>
          </w:p>
        </w:tc>
        <w:tc>
          <w:tcPr>
            <w:tcW w:w="565" w:type="dxa"/>
            <w:vAlign w:val="center"/>
          </w:tcPr>
          <w:p w14:paraId="2B1C5F14"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785" w:type="dxa"/>
            <w:vAlign w:val="center"/>
          </w:tcPr>
          <w:p w14:paraId="7A784E8A"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NaturalLanguagePlaceNameStructure</w:t>
            </w:r>
            <w:proofErr w:type="spellEnd"/>
          </w:p>
        </w:tc>
        <w:tc>
          <w:tcPr>
            <w:tcW w:w="5386" w:type="dxa"/>
            <w:vAlign w:val="center"/>
          </w:tcPr>
          <w:p w14:paraId="746A00E3"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DESTINATION name shown for journey at the origin. Can be Used to identify </w:t>
            </w:r>
            <w:proofErr w:type="spellStart"/>
            <w:r w:rsidRPr="00E7759A">
              <w:rPr>
                <w:rFonts w:ascii="Calibri" w:hAnsi="Calibri" w:cs="Calibri"/>
                <w:vanish/>
                <w:sz w:val="20"/>
                <w:szCs w:val="20"/>
                <w:highlight w:val="cyan"/>
              </w:rPr>
              <w:t>joruney</w:t>
            </w:r>
            <w:proofErr w:type="spellEnd"/>
            <w:r w:rsidRPr="00E7759A">
              <w:rPr>
                <w:rFonts w:ascii="Calibri" w:hAnsi="Calibri" w:cs="Calibri"/>
                <w:vanish/>
                <w:sz w:val="20"/>
                <w:szCs w:val="20"/>
                <w:highlight w:val="cyan"/>
              </w:rPr>
              <w:t xml:space="preserve"> for </w:t>
            </w:r>
            <w:proofErr w:type="gramStart"/>
            <w:r w:rsidRPr="00E7759A">
              <w:rPr>
                <w:rFonts w:ascii="Calibri" w:hAnsi="Calibri" w:cs="Calibri"/>
                <w:vanish/>
                <w:sz w:val="20"/>
                <w:szCs w:val="20"/>
                <w:highlight w:val="cyan"/>
              </w:rPr>
              <w:t>user.  .</w:t>
            </w:r>
            <w:proofErr w:type="gramEnd"/>
            <w:r w:rsidRPr="00E7759A">
              <w:rPr>
                <w:rFonts w:ascii="Calibri" w:hAnsi="Calibri" w:cs="Calibri"/>
                <w:vanish/>
                <w:sz w:val="20"/>
                <w:szCs w:val="20"/>
                <w:highlight w:val="cyan"/>
              </w:rPr>
              <w:t xml:space="preserve"> See \</w:t>
            </w:r>
            <w:proofErr w:type="spellStart"/>
            <w:r w:rsidRPr="00E7759A">
              <w:rPr>
                <w:rFonts w:ascii="Calibri" w:hAnsi="Calibri" w:cs="Calibri"/>
                <w:vanish/>
                <w:sz w:val="20"/>
                <w:szCs w:val="20"/>
                <w:highlight w:val="cyan"/>
              </w:rPr>
              <w:t>siri_utility</w:t>
            </w:r>
            <w:proofErr w:type="spellEnd"/>
            <w:r w:rsidRPr="00E7759A">
              <w:rPr>
                <w:rFonts w:ascii="Calibri" w:hAnsi="Calibri" w:cs="Calibri"/>
                <w:vanish/>
                <w:sz w:val="20"/>
                <w:szCs w:val="20"/>
                <w:highlight w:val="cyan"/>
              </w:rPr>
              <w:t>\siri_types-v2.0.xsd.</w:t>
            </w:r>
          </w:p>
        </w:tc>
      </w:tr>
      <w:tr w:rsidR="00CB6CD3" w:rsidRPr="00E7759A" w14:paraId="69B930E3" w14:textId="77777777" w:rsidTr="00CB6CD3">
        <w:trPr>
          <w:hidden/>
        </w:trPr>
        <w:tc>
          <w:tcPr>
            <w:tcW w:w="824" w:type="dxa"/>
            <w:vMerge/>
            <w:vAlign w:val="center"/>
          </w:tcPr>
          <w:p w14:paraId="1BCB4B60" w14:textId="512ED4F1"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896" w:type="dxa"/>
            <w:gridSpan w:val="4"/>
            <w:vAlign w:val="center"/>
          </w:tcPr>
          <w:p w14:paraId="611761B6"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DestinationDisplayAtOrigin</w:t>
            </w:r>
            <w:proofErr w:type="spellEnd"/>
          </w:p>
        </w:tc>
        <w:tc>
          <w:tcPr>
            <w:tcW w:w="565" w:type="dxa"/>
            <w:vAlign w:val="center"/>
          </w:tcPr>
          <w:p w14:paraId="590C7A07"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785" w:type="dxa"/>
            <w:vAlign w:val="center"/>
          </w:tcPr>
          <w:p w14:paraId="4EB2427F"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nlString</w:t>
            </w:r>
            <w:proofErr w:type="spellEnd"/>
          </w:p>
        </w:tc>
        <w:tc>
          <w:tcPr>
            <w:tcW w:w="5386" w:type="dxa"/>
            <w:vAlign w:val="center"/>
          </w:tcPr>
          <w:p w14:paraId="27ADE7D1"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DESTINATION name shown for VEHICLE JOURNEY at the origin.</w:t>
            </w:r>
          </w:p>
          <w:p w14:paraId="55A3030F"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Can be overwritten section by section by the entry in an individual CALL.</w:t>
            </w:r>
          </w:p>
        </w:tc>
      </w:tr>
      <w:tr w:rsidR="00CB6CD3" w:rsidRPr="00E7759A" w14:paraId="339B73BE" w14:textId="77777777" w:rsidTr="00CB6CD3">
        <w:trPr>
          <w:hidden/>
        </w:trPr>
        <w:tc>
          <w:tcPr>
            <w:tcW w:w="824" w:type="dxa"/>
            <w:vMerge/>
            <w:vAlign w:val="center"/>
          </w:tcPr>
          <w:p w14:paraId="00955786" w14:textId="2952C8DE"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896" w:type="dxa"/>
            <w:gridSpan w:val="4"/>
            <w:vAlign w:val="center"/>
          </w:tcPr>
          <w:p w14:paraId="7C4B6819" w14:textId="77777777" w:rsidR="00CB6CD3" w:rsidRPr="00E7759A" w:rsidRDefault="00CB6CD3" w:rsidP="005660B1">
            <w:pPr>
              <w:pStyle w:val="Tablebody-"/>
              <w:autoSpaceDE w:val="0"/>
              <w:autoSpaceDN w:val="0"/>
              <w:adjustRightInd w:val="0"/>
              <w:spacing w:before="0" w:after="0"/>
              <w:jc w:val="both"/>
              <w:rPr>
                <w:rFonts w:ascii="Calibri" w:hAnsi="Calibri" w:cs="Calibri"/>
                <w:b/>
                <w:i/>
                <w:vanish/>
                <w:sz w:val="20"/>
                <w:szCs w:val="20"/>
                <w:highlight w:val="cyan"/>
              </w:rPr>
            </w:pPr>
            <w:proofErr w:type="spellStart"/>
            <w:r w:rsidRPr="00E7759A">
              <w:rPr>
                <w:rFonts w:ascii="Calibri" w:hAnsi="Calibri" w:cs="Calibri"/>
                <w:b/>
                <w:i/>
                <w:vanish/>
                <w:sz w:val="20"/>
                <w:szCs w:val="20"/>
                <w:highlight w:val="cyan"/>
              </w:rPr>
              <w:t>AccessibilityAssessment</w:t>
            </w:r>
            <w:proofErr w:type="spellEnd"/>
          </w:p>
        </w:tc>
        <w:tc>
          <w:tcPr>
            <w:tcW w:w="565" w:type="dxa"/>
            <w:vAlign w:val="center"/>
          </w:tcPr>
          <w:p w14:paraId="73E57EAA"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4639479A" w14:textId="77777777" w:rsidR="00CB6CD3" w:rsidRPr="00E7759A" w:rsidRDefault="00CB6CD3" w:rsidP="005660B1">
            <w:pPr>
              <w:pStyle w:val="Tablebody-"/>
              <w:autoSpaceDE w:val="0"/>
              <w:autoSpaceDN w:val="0"/>
              <w:adjustRightInd w:val="0"/>
              <w:spacing w:before="0" w:after="0"/>
              <w:jc w:val="both"/>
              <w:rPr>
                <w:rFonts w:ascii="Calibri" w:hAnsi="Calibri" w:cs="Calibri"/>
                <w:i/>
                <w:vanish/>
                <w:sz w:val="20"/>
                <w:szCs w:val="20"/>
                <w:highlight w:val="cyan"/>
              </w:rPr>
            </w:pPr>
            <w:r w:rsidRPr="00E7759A">
              <w:rPr>
                <w:rFonts w:ascii="Calibri" w:hAnsi="Calibri" w:cs="Calibri"/>
                <w:i/>
                <w:vanish/>
                <w:sz w:val="20"/>
                <w:szCs w:val="20"/>
                <w:highlight w:val="cyan"/>
              </w:rPr>
              <w:t>+Structure</w:t>
            </w:r>
          </w:p>
        </w:tc>
        <w:tc>
          <w:tcPr>
            <w:tcW w:w="5386" w:type="dxa"/>
            <w:vAlign w:val="center"/>
          </w:tcPr>
          <w:p w14:paraId="1E7CC4ED"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Accessibility Disruption status of the JOURNEY, as affected by SITUATION.     </w:t>
            </w:r>
          </w:p>
        </w:tc>
      </w:tr>
      <w:tr w:rsidR="00CB6CD3" w:rsidRPr="00E7759A" w14:paraId="73356AD7" w14:textId="77777777" w:rsidTr="00CB6CD3">
        <w:trPr>
          <w:hidden/>
        </w:trPr>
        <w:tc>
          <w:tcPr>
            <w:tcW w:w="824" w:type="dxa"/>
            <w:vMerge/>
            <w:vAlign w:val="center"/>
          </w:tcPr>
          <w:p w14:paraId="6DB409FA" w14:textId="7D3E2293"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896" w:type="dxa"/>
            <w:gridSpan w:val="4"/>
            <w:vAlign w:val="center"/>
          </w:tcPr>
          <w:p w14:paraId="2EEFA060" w14:textId="77777777" w:rsidR="00CB6CD3" w:rsidRPr="00E7759A" w:rsidRDefault="00CB6CD3"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JourneyCondition</w:t>
            </w:r>
            <w:proofErr w:type="spellEnd"/>
          </w:p>
        </w:tc>
        <w:tc>
          <w:tcPr>
            <w:tcW w:w="565" w:type="dxa"/>
            <w:vAlign w:val="center"/>
          </w:tcPr>
          <w:p w14:paraId="39E853B9"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785" w:type="dxa"/>
            <w:vAlign w:val="center"/>
          </w:tcPr>
          <w:p w14:paraId="20E0B9AC" w14:textId="77777777" w:rsidR="00CB6CD3" w:rsidRPr="00E7759A" w:rsidRDefault="00CB6CD3"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ServiceConditionEnumeration</w:t>
            </w:r>
            <w:proofErr w:type="spellEnd"/>
          </w:p>
        </w:tc>
        <w:tc>
          <w:tcPr>
            <w:tcW w:w="5386" w:type="dxa"/>
            <w:vAlign w:val="center"/>
          </w:tcPr>
          <w:p w14:paraId="683FD0AD" w14:textId="77777777" w:rsidR="00CB6CD3" w:rsidRPr="00E7759A" w:rsidRDefault="00CB6CD3"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Status of service for this VEHICLE JOURNEY - TPEG value. Multiple </w:t>
            </w:r>
            <w:proofErr w:type="spellStart"/>
            <w:r w:rsidRPr="00E7759A">
              <w:rPr>
                <w:rFonts w:ascii="Calibri" w:hAnsi="Calibri" w:cs="Calibri"/>
                <w:vanish/>
                <w:sz w:val="20"/>
                <w:szCs w:val="20"/>
                <w:highlight w:val="cyan"/>
              </w:rPr>
              <w:t>condtions</w:t>
            </w:r>
            <w:proofErr w:type="spellEnd"/>
            <w:r w:rsidRPr="00E7759A">
              <w:rPr>
                <w:rFonts w:ascii="Calibri" w:hAnsi="Calibri" w:cs="Calibri"/>
                <w:vanish/>
                <w:sz w:val="20"/>
                <w:szCs w:val="20"/>
                <w:highlight w:val="cyan"/>
              </w:rPr>
              <w:t xml:space="preserve"> can be valid at the same time.      </w:t>
            </w:r>
          </w:p>
        </w:tc>
      </w:tr>
      <w:tr w:rsidR="004403DC" w:rsidRPr="00E7759A" w14:paraId="67592038" w14:textId="77777777" w:rsidTr="00CB6CD3">
        <w:trPr>
          <w:hidden/>
        </w:trPr>
        <w:tc>
          <w:tcPr>
            <w:tcW w:w="824" w:type="dxa"/>
            <w:vMerge w:val="restart"/>
            <w:vAlign w:val="center"/>
          </w:tcPr>
          <w:p w14:paraId="6350ACD2"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Sections</w:t>
            </w:r>
          </w:p>
        </w:tc>
        <w:tc>
          <w:tcPr>
            <w:tcW w:w="1896" w:type="dxa"/>
            <w:gridSpan w:val="4"/>
            <w:vAlign w:val="center"/>
          </w:tcPr>
          <w:p w14:paraId="2902D1BA" w14:textId="77777777" w:rsidR="004403DC" w:rsidRPr="00E7759A"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Calls</w:t>
            </w:r>
          </w:p>
        </w:tc>
        <w:tc>
          <w:tcPr>
            <w:tcW w:w="565" w:type="dxa"/>
            <w:vAlign w:val="center"/>
          </w:tcPr>
          <w:p w14:paraId="6C349373"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38099C89"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sequence</w:t>
            </w:r>
          </w:p>
        </w:tc>
        <w:tc>
          <w:tcPr>
            <w:tcW w:w="5386" w:type="dxa"/>
            <w:vAlign w:val="center"/>
          </w:tcPr>
          <w:p w14:paraId="63C7140D"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Scope within VEHICLE JOURNEY.</w:t>
            </w:r>
          </w:p>
        </w:tc>
      </w:tr>
      <w:tr w:rsidR="004403DC" w:rsidRPr="00E7759A" w14:paraId="73737659" w14:textId="77777777" w:rsidTr="00CB6CD3">
        <w:trPr>
          <w:hidden/>
        </w:trPr>
        <w:tc>
          <w:tcPr>
            <w:tcW w:w="824" w:type="dxa"/>
            <w:vMerge/>
            <w:vAlign w:val="center"/>
          </w:tcPr>
          <w:p w14:paraId="6135FAF4" w14:textId="77777777" w:rsidR="004403DC" w:rsidRPr="00E7759A" w:rsidRDefault="004403DC" w:rsidP="005660B1">
            <w:pPr>
              <w:pStyle w:val="Tablebody-"/>
              <w:spacing w:before="0" w:after="0"/>
              <w:jc w:val="both"/>
              <w:rPr>
                <w:rFonts w:ascii="Calibri" w:hAnsi="Calibri" w:cs="Calibri"/>
                <w:vanish/>
                <w:sz w:val="20"/>
                <w:szCs w:val="20"/>
                <w:highlight w:val="cyan"/>
              </w:rPr>
            </w:pPr>
          </w:p>
        </w:tc>
        <w:tc>
          <w:tcPr>
            <w:tcW w:w="284" w:type="dxa"/>
            <w:vAlign w:val="center"/>
          </w:tcPr>
          <w:p w14:paraId="6EE95115" w14:textId="14B41686"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p>
        </w:tc>
        <w:tc>
          <w:tcPr>
            <w:tcW w:w="1612" w:type="dxa"/>
            <w:gridSpan w:val="3"/>
            <w:vAlign w:val="center"/>
          </w:tcPr>
          <w:p w14:paraId="07D888CB" w14:textId="77777777" w:rsidR="004403DC" w:rsidRPr="00E7759A"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Call</w:t>
            </w:r>
          </w:p>
        </w:tc>
        <w:tc>
          <w:tcPr>
            <w:tcW w:w="565" w:type="dxa"/>
            <w:vAlign w:val="center"/>
          </w:tcPr>
          <w:p w14:paraId="19049875"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1:*</w:t>
            </w:r>
            <w:proofErr w:type="gramEnd"/>
          </w:p>
        </w:tc>
        <w:tc>
          <w:tcPr>
            <w:tcW w:w="1785" w:type="dxa"/>
            <w:vAlign w:val="center"/>
          </w:tcPr>
          <w:p w14:paraId="605989A2"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w:t>
            </w:r>
            <w:proofErr w:type="spellStart"/>
            <w:r w:rsidRPr="00E7759A">
              <w:rPr>
                <w:rFonts w:ascii="Calibri" w:hAnsi="Calibri" w:cs="Calibri"/>
                <w:i/>
                <w:vanish/>
                <w:sz w:val="20"/>
                <w:szCs w:val="20"/>
                <w:highlight w:val="cyan"/>
              </w:rPr>
              <w:t>AffectedCall</w:t>
            </w:r>
            <w:proofErr w:type="spellEnd"/>
            <w:r w:rsidRPr="00E7759A">
              <w:rPr>
                <w:rFonts w:ascii="Calibri" w:hAnsi="Calibri" w:cs="Calibri"/>
                <w:i/>
                <w:vanish/>
                <w:sz w:val="20"/>
                <w:szCs w:val="20"/>
                <w:highlight w:val="cyan"/>
              </w:rPr>
              <w:t xml:space="preserve"> Structure</w:t>
            </w:r>
          </w:p>
        </w:tc>
        <w:tc>
          <w:tcPr>
            <w:tcW w:w="5386" w:type="dxa"/>
            <w:vAlign w:val="center"/>
          </w:tcPr>
          <w:p w14:paraId="6601F07A"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Annotated reference to CALL affected by SITUATION.     </w:t>
            </w:r>
          </w:p>
        </w:tc>
      </w:tr>
      <w:tr w:rsidR="004403DC" w:rsidRPr="00E7759A" w14:paraId="3EEBC039" w14:textId="77777777" w:rsidTr="00CB6CD3">
        <w:trPr>
          <w:hidden/>
        </w:trPr>
        <w:tc>
          <w:tcPr>
            <w:tcW w:w="824" w:type="dxa"/>
            <w:vMerge w:val="restart"/>
            <w:vAlign w:val="center"/>
          </w:tcPr>
          <w:p w14:paraId="2F90221A"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Facilities</w:t>
            </w:r>
          </w:p>
        </w:tc>
        <w:tc>
          <w:tcPr>
            <w:tcW w:w="1896" w:type="dxa"/>
            <w:gridSpan w:val="4"/>
            <w:vAlign w:val="center"/>
          </w:tcPr>
          <w:p w14:paraId="47791D55" w14:textId="77777777" w:rsidR="004403DC" w:rsidRPr="00E7759A"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Facilities</w:t>
            </w:r>
          </w:p>
        </w:tc>
        <w:tc>
          <w:tcPr>
            <w:tcW w:w="565" w:type="dxa"/>
            <w:vAlign w:val="center"/>
          </w:tcPr>
          <w:p w14:paraId="0C671036"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vAlign w:val="center"/>
          </w:tcPr>
          <w:p w14:paraId="68E5A249"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sequence</w:t>
            </w:r>
          </w:p>
        </w:tc>
        <w:tc>
          <w:tcPr>
            <w:tcW w:w="5386" w:type="dxa"/>
            <w:vAlign w:val="center"/>
          </w:tcPr>
          <w:p w14:paraId="4C8FACFA" w14:textId="1C02E0DA"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vanish/>
                <w:sz w:val="20"/>
                <w:szCs w:val="20"/>
                <w:highlight w:val="cyan"/>
              </w:rPr>
              <w:t xml:space="preserve">Facilities for VEHICLE JOURNEY. </w:t>
            </w:r>
          </w:p>
        </w:tc>
      </w:tr>
      <w:tr w:rsidR="004403DC" w:rsidRPr="00E7759A" w14:paraId="0766D468" w14:textId="77777777" w:rsidTr="00CB6CD3">
        <w:trPr>
          <w:hidden/>
        </w:trPr>
        <w:tc>
          <w:tcPr>
            <w:tcW w:w="824" w:type="dxa"/>
            <w:vMerge/>
            <w:vAlign w:val="center"/>
          </w:tcPr>
          <w:p w14:paraId="753A1688" w14:textId="77777777" w:rsidR="004403DC" w:rsidRPr="00E7759A" w:rsidRDefault="004403DC" w:rsidP="005660B1">
            <w:pPr>
              <w:pStyle w:val="Tablebody-"/>
              <w:spacing w:before="0" w:after="0"/>
              <w:jc w:val="both"/>
              <w:rPr>
                <w:rFonts w:ascii="Calibri" w:hAnsi="Calibri" w:cs="Calibri"/>
                <w:vanish/>
                <w:sz w:val="20"/>
                <w:szCs w:val="20"/>
              </w:rPr>
            </w:pPr>
          </w:p>
        </w:tc>
        <w:tc>
          <w:tcPr>
            <w:tcW w:w="284" w:type="dxa"/>
            <w:vAlign w:val="center"/>
          </w:tcPr>
          <w:p w14:paraId="507F58B7"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vanish/>
                <w:sz w:val="20"/>
                <w:szCs w:val="20"/>
              </w:rPr>
              <w:t> </w:t>
            </w:r>
          </w:p>
        </w:tc>
        <w:tc>
          <w:tcPr>
            <w:tcW w:w="1612" w:type="dxa"/>
            <w:gridSpan w:val="3"/>
            <w:vAlign w:val="center"/>
          </w:tcPr>
          <w:p w14:paraId="407B4151" w14:textId="77777777" w:rsidR="004403DC" w:rsidRPr="00CB6CD3"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CB6CD3">
              <w:rPr>
                <w:rFonts w:ascii="Calibri" w:hAnsi="Calibri" w:cs="Calibri"/>
                <w:b/>
                <w:i/>
                <w:vanish/>
                <w:sz w:val="20"/>
                <w:szCs w:val="20"/>
                <w:highlight w:val="cyan"/>
              </w:rPr>
              <w:t>AffectedFacility</w:t>
            </w:r>
            <w:proofErr w:type="spellEnd"/>
          </w:p>
        </w:tc>
        <w:tc>
          <w:tcPr>
            <w:tcW w:w="565" w:type="dxa"/>
            <w:vAlign w:val="center"/>
          </w:tcPr>
          <w:p w14:paraId="53859C49" w14:textId="77777777" w:rsidR="004403DC" w:rsidRPr="00CB6CD3" w:rsidRDefault="004403DC" w:rsidP="005660B1">
            <w:pPr>
              <w:pStyle w:val="Tablebody-"/>
              <w:autoSpaceDE w:val="0"/>
              <w:autoSpaceDN w:val="0"/>
              <w:adjustRightInd w:val="0"/>
              <w:spacing w:before="0" w:after="0"/>
              <w:jc w:val="both"/>
              <w:rPr>
                <w:rFonts w:ascii="Calibri" w:hAnsi="Calibri" w:cs="Calibri"/>
                <w:vanish/>
                <w:sz w:val="20"/>
                <w:szCs w:val="20"/>
                <w:highlight w:val="cyan"/>
              </w:rPr>
            </w:pPr>
            <w:proofErr w:type="gramStart"/>
            <w:r w:rsidRPr="00CB6CD3">
              <w:rPr>
                <w:rFonts w:ascii="Calibri" w:hAnsi="Calibri" w:cs="Calibri"/>
                <w:vanish/>
                <w:sz w:val="20"/>
                <w:szCs w:val="20"/>
                <w:highlight w:val="cyan"/>
              </w:rPr>
              <w:t>0:*</w:t>
            </w:r>
            <w:proofErr w:type="gramEnd"/>
          </w:p>
        </w:tc>
        <w:tc>
          <w:tcPr>
            <w:tcW w:w="1785" w:type="dxa"/>
            <w:vAlign w:val="center"/>
          </w:tcPr>
          <w:p w14:paraId="47C990E2" w14:textId="77777777" w:rsidR="004403DC" w:rsidRPr="00CB6CD3"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CB6CD3">
              <w:rPr>
                <w:rFonts w:ascii="Calibri" w:hAnsi="Calibri" w:cs="Calibri"/>
                <w:i/>
                <w:vanish/>
                <w:sz w:val="20"/>
                <w:szCs w:val="20"/>
                <w:highlight w:val="cyan"/>
              </w:rPr>
              <w:t>+Structure</w:t>
            </w:r>
          </w:p>
        </w:tc>
        <w:tc>
          <w:tcPr>
            <w:tcW w:w="5386" w:type="dxa"/>
            <w:vAlign w:val="center"/>
          </w:tcPr>
          <w:p w14:paraId="1AC80B51" w14:textId="3578CE7B" w:rsidR="004403DC" w:rsidRPr="00CB6CD3" w:rsidRDefault="004403DC" w:rsidP="005660B1">
            <w:pPr>
              <w:pStyle w:val="Tablebody-"/>
              <w:autoSpaceDE w:val="0"/>
              <w:autoSpaceDN w:val="0"/>
              <w:adjustRightInd w:val="0"/>
              <w:spacing w:before="0" w:after="0"/>
              <w:jc w:val="both"/>
              <w:rPr>
                <w:rFonts w:ascii="Calibri" w:hAnsi="Calibri" w:cs="Calibri"/>
                <w:vanish/>
                <w:sz w:val="20"/>
                <w:szCs w:val="20"/>
                <w:highlight w:val="cyan"/>
              </w:rPr>
            </w:pPr>
            <w:proofErr w:type="spellStart"/>
            <w:r w:rsidRPr="00CB6CD3">
              <w:rPr>
                <w:rFonts w:ascii="Calibri" w:hAnsi="Calibri" w:cs="Calibri"/>
                <w:vanish/>
                <w:sz w:val="20"/>
                <w:szCs w:val="20"/>
                <w:highlight w:val="cyan"/>
              </w:rPr>
              <w:t>Faciities</w:t>
            </w:r>
            <w:proofErr w:type="spellEnd"/>
            <w:r w:rsidRPr="00CB6CD3">
              <w:rPr>
                <w:rFonts w:ascii="Calibri" w:hAnsi="Calibri" w:cs="Calibri"/>
                <w:vanish/>
                <w:sz w:val="20"/>
                <w:szCs w:val="20"/>
                <w:highlight w:val="cyan"/>
              </w:rPr>
              <w:t xml:space="preserve"> and/or changes to facilities for VEHICLE JOURNEY.     </w:t>
            </w:r>
          </w:p>
        </w:tc>
      </w:tr>
      <w:tr w:rsidR="004403DC" w:rsidRPr="00E7759A" w14:paraId="0A0D98B8" w14:textId="77777777" w:rsidTr="00CB6CD3">
        <w:trPr>
          <w:hidden/>
        </w:trPr>
        <w:tc>
          <w:tcPr>
            <w:tcW w:w="824" w:type="dxa"/>
            <w:tcBorders>
              <w:bottom w:val="single" w:sz="4" w:space="0" w:color="000000"/>
            </w:tcBorders>
            <w:vAlign w:val="center"/>
          </w:tcPr>
          <w:p w14:paraId="0EEF532E" w14:textId="77777777" w:rsidR="004403DC" w:rsidRPr="00CB6CD3"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CB6CD3">
              <w:rPr>
                <w:rFonts w:ascii="Calibri" w:hAnsi="Calibri" w:cs="Calibri"/>
                <w:i/>
                <w:vanish/>
                <w:sz w:val="20"/>
                <w:szCs w:val="20"/>
                <w:highlight w:val="cyan"/>
              </w:rPr>
              <w:t>any</w:t>
            </w:r>
          </w:p>
        </w:tc>
        <w:tc>
          <w:tcPr>
            <w:tcW w:w="1896" w:type="dxa"/>
            <w:gridSpan w:val="4"/>
            <w:tcBorders>
              <w:bottom w:val="single" w:sz="4" w:space="0" w:color="000000"/>
            </w:tcBorders>
            <w:vAlign w:val="center"/>
          </w:tcPr>
          <w:p w14:paraId="0E56C46F" w14:textId="77777777" w:rsidR="004403DC" w:rsidRPr="00E7759A" w:rsidRDefault="004403DC" w:rsidP="005660B1">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Extensions</w:t>
            </w:r>
          </w:p>
        </w:tc>
        <w:tc>
          <w:tcPr>
            <w:tcW w:w="565" w:type="dxa"/>
            <w:tcBorders>
              <w:bottom w:val="single" w:sz="4" w:space="0" w:color="000000"/>
            </w:tcBorders>
            <w:vAlign w:val="center"/>
          </w:tcPr>
          <w:p w14:paraId="31BA9D0F"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785" w:type="dxa"/>
            <w:tcBorders>
              <w:bottom w:val="single" w:sz="4" w:space="0" w:color="000000"/>
            </w:tcBorders>
            <w:vAlign w:val="center"/>
          </w:tcPr>
          <w:p w14:paraId="5F280DE8" w14:textId="77777777" w:rsidR="004403DC" w:rsidRPr="00E7759A" w:rsidRDefault="004403DC" w:rsidP="005660B1">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any</w:t>
            </w:r>
          </w:p>
        </w:tc>
        <w:tc>
          <w:tcPr>
            <w:tcW w:w="5386" w:type="dxa"/>
            <w:tcBorders>
              <w:bottom w:val="single" w:sz="4" w:space="0" w:color="000000"/>
            </w:tcBorders>
            <w:vAlign w:val="center"/>
          </w:tcPr>
          <w:p w14:paraId="1EAA65BC" w14:textId="77777777" w:rsidR="004403DC" w:rsidRPr="00E7759A" w:rsidRDefault="004403DC" w:rsidP="005660B1">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Placeholder for user extensions.</w:t>
            </w:r>
          </w:p>
        </w:tc>
      </w:tr>
    </w:tbl>
    <w:p w14:paraId="46A87FE5" w14:textId="77777777" w:rsidR="004403DC" w:rsidRPr="002D7C30" w:rsidRDefault="004403DC" w:rsidP="004403DC">
      <w:pPr>
        <w:pStyle w:val="Titre7"/>
        <w:rPr>
          <w:lang w:val="fr-FR"/>
        </w:rPr>
      </w:pPr>
      <w:bookmarkStart w:id="452" w:name="_Ref66204698"/>
      <w:r>
        <w:rPr>
          <w:lang w:val="fr-FR"/>
        </w:rPr>
        <w:t xml:space="preserve">Description de la structure </w:t>
      </w:r>
      <w:proofErr w:type="spellStart"/>
      <w:r>
        <w:rPr>
          <w:lang w:val="fr-FR"/>
        </w:rPr>
        <w:t>AffectedLine</w:t>
      </w:r>
      <w:bookmarkEnd w:id="452"/>
      <w:proofErr w:type="spellEnd"/>
    </w:p>
    <w:tbl>
      <w:tblPr>
        <w:tblW w:w="104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84"/>
        <w:gridCol w:w="1559"/>
        <w:gridCol w:w="567"/>
        <w:gridCol w:w="1581"/>
        <w:gridCol w:w="5641"/>
      </w:tblGrid>
      <w:tr w:rsidR="004403DC" w:rsidRPr="00E32CB2" w14:paraId="49281864" w14:textId="77777777" w:rsidTr="009D25FD">
        <w:tc>
          <w:tcPr>
            <w:tcW w:w="3234" w:type="dxa"/>
            <w:gridSpan w:val="4"/>
            <w:tcBorders>
              <w:top w:val="single" w:sz="4" w:space="0" w:color="000000"/>
            </w:tcBorders>
            <w:vAlign w:val="center"/>
          </w:tcPr>
          <w:p w14:paraId="493F3EBF" w14:textId="77777777" w:rsidR="004403DC" w:rsidRPr="00E7759A" w:rsidRDefault="004403DC" w:rsidP="00C344C5">
            <w:pPr>
              <w:pStyle w:val="Tableheader-"/>
              <w:autoSpaceDE w:val="0"/>
              <w:autoSpaceDN w:val="0"/>
              <w:adjustRightInd w:val="0"/>
              <w:spacing w:before="0" w:after="0"/>
              <w:jc w:val="both"/>
              <w:rPr>
                <w:rFonts w:ascii="Calibri" w:hAnsi="Calibri" w:cs="Calibri"/>
                <w:b/>
                <w:i/>
                <w:iCs/>
                <w:sz w:val="20"/>
                <w:szCs w:val="20"/>
              </w:rPr>
            </w:pPr>
            <w:proofErr w:type="spellStart"/>
            <w:r w:rsidRPr="00E7759A">
              <w:rPr>
                <w:rFonts w:ascii="Calibri" w:hAnsi="Calibri" w:cs="Calibri"/>
                <w:b/>
                <w:i/>
                <w:sz w:val="20"/>
                <w:szCs w:val="20"/>
              </w:rPr>
              <w:t>AffectedLine</w:t>
            </w:r>
            <w:proofErr w:type="spellEnd"/>
          </w:p>
        </w:tc>
        <w:tc>
          <w:tcPr>
            <w:tcW w:w="1581" w:type="dxa"/>
            <w:tcBorders>
              <w:top w:val="single" w:sz="4" w:space="0" w:color="000000"/>
            </w:tcBorders>
            <w:vAlign w:val="center"/>
          </w:tcPr>
          <w:p w14:paraId="1A56F4F7" w14:textId="77777777" w:rsidR="004403DC" w:rsidRPr="00E7759A" w:rsidRDefault="004403DC" w:rsidP="00C344C5">
            <w:pPr>
              <w:pStyle w:val="Tableheader-"/>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641" w:type="dxa"/>
            <w:tcBorders>
              <w:top w:val="single" w:sz="4" w:space="0" w:color="000000"/>
            </w:tcBorders>
            <w:vAlign w:val="center"/>
          </w:tcPr>
          <w:p w14:paraId="15005776" w14:textId="26D26323" w:rsidR="004403DC" w:rsidRPr="00CB6CD3" w:rsidRDefault="00CB6CD3" w:rsidP="00C344C5">
            <w:pPr>
              <w:pStyle w:val="Tableheader-"/>
              <w:autoSpaceDE w:val="0"/>
              <w:autoSpaceDN w:val="0"/>
              <w:adjustRightInd w:val="0"/>
              <w:spacing w:before="0" w:after="0"/>
              <w:jc w:val="both"/>
              <w:rPr>
                <w:rFonts w:ascii="Calibri" w:hAnsi="Calibri" w:cs="Calibri"/>
                <w:sz w:val="20"/>
                <w:szCs w:val="20"/>
                <w:lang w:val="fr-FR"/>
              </w:rPr>
            </w:pPr>
            <w:r w:rsidRPr="00CB6CD3">
              <w:rPr>
                <w:rFonts w:ascii="Calibri" w:hAnsi="Calibri" w:cs="Calibri"/>
                <w:sz w:val="20"/>
                <w:szCs w:val="20"/>
                <w:lang w:val="fr-FR"/>
              </w:rPr>
              <w:t xml:space="preserve">Annotation à la </w:t>
            </w:r>
            <w:r>
              <w:rPr>
                <w:rFonts w:ascii="Calibri" w:hAnsi="Calibri" w:cs="Calibri"/>
                <w:sz w:val="20"/>
                <w:szCs w:val="20"/>
                <w:lang w:val="fr-FR"/>
              </w:rPr>
              <w:t>LINE</w:t>
            </w:r>
            <w:r w:rsidRPr="00CB6CD3">
              <w:rPr>
                <w:rFonts w:ascii="Calibri" w:hAnsi="Calibri" w:cs="Calibri"/>
                <w:sz w:val="20"/>
                <w:szCs w:val="20"/>
                <w:lang w:val="fr-FR"/>
              </w:rPr>
              <w:t xml:space="preserve"> i</w:t>
            </w:r>
            <w:r>
              <w:rPr>
                <w:rFonts w:ascii="Calibri" w:hAnsi="Calibri" w:cs="Calibri"/>
                <w:sz w:val="20"/>
                <w:szCs w:val="20"/>
                <w:lang w:val="fr-FR"/>
              </w:rPr>
              <w:t>mpactée par la SITUATION</w:t>
            </w:r>
          </w:p>
        </w:tc>
      </w:tr>
      <w:tr w:rsidR="004403DC" w:rsidRPr="00E7759A" w14:paraId="1D8D3D9A" w14:textId="77777777" w:rsidTr="009D25FD">
        <w:trPr>
          <w:hidden/>
        </w:trPr>
        <w:tc>
          <w:tcPr>
            <w:tcW w:w="824" w:type="dxa"/>
            <w:tcBorders>
              <w:bottom w:val="single" w:sz="4" w:space="0" w:color="000000"/>
            </w:tcBorders>
            <w:vAlign w:val="center"/>
          </w:tcPr>
          <w:p w14:paraId="223C9BF5" w14:textId="77777777" w:rsidR="004403DC" w:rsidRPr="00E7759A" w:rsidRDefault="004403DC" w:rsidP="00C344C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Operators</w:t>
            </w:r>
          </w:p>
        </w:tc>
        <w:tc>
          <w:tcPr>
            <w:tcW w:w="1843" w:type="dxa"/>
            <w:gridSpan w:val="2"/>
            <w:tcBorders>
              <w:bottom w:val="single" w:sz="4" w:space="0" w:color="000000"/>
            </w:tcBorders>
            <w:vAlign w:val="center"/>
          </w:tcPr>
          <w:p w14:paraId="0A37C180" w14:textId="77777777" w:rsidR="004403DC" w:rsidRPr="00E7759A" w:rsidRDefault="004403DC" w:rsidP="00C344C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AffectedOperator</w:t>
            </w:r>
            <w:proofErr w:type="spellEnd"/>
          </w:p>
        </w:tc>
        <w:tc>
          <w:tcPr>
            <w:tcW w:w="567" w:type="dxa"/>
            <w:tcBorders>
              <w:bottom w:val="single" w:sz="4" w:space="0" w:color="000000"/>
            </w:tcBorders>
            <w:vAlign w:val="center"/>
          </w:tcPr>
          <w:p w14:paraId="18070785"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581" w:type="dxa"/>
            <w:tcBorders>
              <w:bottom w:val="single" w:sz="4" w:space="0" w:color="000000"/>
            </w:tcBorders>
            <w:vAlign w:val="center"/>
          </w:tcPr>
          <w:p w14:paraId="60B83FBF" w14:textId="77777777" w:rsidR="004403DC" w:rsidRPr="00E7759A" w:rsidRDefault="004403DC" w:rsidP="00C344C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5641" w:type="dxa"/>
            <w:tcBorders>
              <w:bottom w:val="single" w:sz="4" w:space="0" w:color="000000"/>
            </w:tcBorders>
            <w:vAlign w:val="center"/>
          </w:tcPr>
          <w:p w14:paraId="177278B4" w14:textId="2A017361"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vanish/>
                <w:sz w:val="20"/>
                <w:szCs w:val="20"/>
                <w:highlight w:val="cyan"/>
              </w:rPr>
              <w:t>Annotated reference to OPERATOR of services affected by SITUATION.</w:t>
            </w:r>
          </w:p>
        </w:tc>
      </w:tr>
      <w:tr w:rsidR="004403DC" w:rsidRPr="00E7759A" w14:paraId="6AD9AFF2" w14:textId="77777777" w:rsidTr="009D25FD">
        <w:tc>
          <w:tcPr>
            <w:tcW w:w="824" w:type="dxa"/>
            <w:vMerge w:val="restart"/>
            <w:vAlign w:val="center"/>
          </w:tcPr>
          <w:p w14:paraId="4E80F6DD"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Line</w:t>
            </w:r>
          </w:p>
        </w:tc>
        <w:tc>
          <w:tcPr>
            <w:tcW w:w="1843" w:type="dxa"/>
            <w:gridSpan w:val="2"/>
            <w:vAlign w:val="center"/>
          </w:tcPr>
          <w:p w14:paraId="448B65C9" w14:textId="77777777" w:rsidR="004403DC" w:rsidRPr="00E7759A" w:rsidRDefault="004403DC" w:rsidP="00C344C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LineRef</w:t>
            </w:r>
            <w:proofErr w:type="spellEnd"/>
          </w:p>
        </w:tc>
        <w:tc>
          <w:tcPr>
            <w:tcW w:w="567" w:type="dxa"/>
            <w:vAlign w:val="center"/>
          </w:tcPr>
          <w:p w14:paraId="32CCA045"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1:1</w:t>
            </w:r>
          </w:p>
        </w:tc>
        <w:tc>
          <w:tcPr>
            <w:tcW w:w="1581" w:type="dxa"/>
            <w:vAlign w:val="center"/>
          </w:tcPr>
          <w:p w14:paraId="6F2D3F25" w14:textId="77777777" w:rsidR="004403DC" w:rsidRPr="00E7759A" w:rsidRDefault="004403DC" w:rsidP="00C344C5">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w:t>
            </w:r>
            <w:proofErr w:type="spellStart"/>
            <w:r w:rsidRPr="00E7759A">
              <w:rPr>
                <w:rFonts w:ascii="Calibri" w:hAnsi="Calibri" w:cs="Calibri"/>
                <w:i/>
                <w:sz w:val="20"/>
                <w:szCs w:val="20"/>
              </w:rPr>
              <w:t>LineCode</w:t>
            </w:r>
            <w:proofErr w:type="spellEnd"/>
          </w:p>
          <w:p w14:paraId="35DC649B"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w:t>
            </w:r>
            <w:proofErr w:type="spellStart"/>
            <w:proofErr w:type="gramStart"/>
            <w:r w:rsidRPr="00E7759A">
              <w:rPr>
                <w:rFonts w:ascii="Calibri" w:hAnsi="Calibri" w:cs="Calibri"/>
                <w:i/>
                <w:sz w:val="20"/>
                <w:szCs w:val="20"/>
              </w:rPr>
              <w:t>xsd:NMTOKEN</w:t>
            </w:r>
            <w:proofErr w:type="spellEnd"/>
            <w:proofErr w:type="gramEnd"/>
            <w:r w:rsidRPr="00E7759A">
              <w:rPr>
                <w:rFonts w:ascii="Calibri" w:hAnsi="Calibri" w:cs="Calibri"/>
                <w:i/>
                <w:sz w:val="20"/>
                <w:szCs w:val="20"/>
              </w:rPr>
              <w:t>)</w:t>
            </w:r>
          </w:p>
        </w:tc>
        <w:tc>
          <w:tcPr>
            <w:tcW w:w="5641" w:type="dxa"/>
            <w:vAlign w:val="center"/>
          </w:tcPr>
          <w:p w14:paraId="630C5304" w14:textId="09025FBF" w:rsidR="004403DC" w:rsidRPr="00E7759A" w:rsidRDefault="00CB6CD3" w:rsidP="00C344C5">
            <w:pPr>
              <w:pStyle w:val="Tablebody-"/>
              <w:autoSpaceDE w:val="0"/>
              <w:autoSpaceDN w:val="0"/>
              <w:adjustRightInd w:val="0"/>
              <w:spacing w:before="0" w:after="0"/>
              <w:jc w:val="both"/>
              <w:rPr>
                <w:rFonts w:ascii="Calibri" w:hAnsi="Calibri" w:cs="Calibri"/>
                <w:sz w:val="20"/>
                <w:szCs w:val="20"/>
              </w:rPr>
            </w:pPr>
            <w:proofErr w:type="spellStart"/>
            <w:r>
              <w:rPr>
                <w:rFonts w:ascii="Calibri" w:hAnsi="Calibri" w:cs="Calibri"/>
                <w:sz w:val="20"/>
                <w:szCs w:val="20"/>
              </w:rPr>
              <w:t>Identifiant</w:t>
            </w:r>
            <w:proofErr w:type="spellEnd"/>
            <w:r>
              <w:rPr>
                <w:rFonts w:ascii="Calibri" w:hAnsi="Calibri" w:cs="Calibri"/>
                <w:sz w:val="20"/>
                <w:szCs w:val="20"/>
              </w:rPr>
              <w:t xml:space="preserve"> de</w:t>
            </w:r>
            <w:r w:rsidR="004403DC" w:rsidRPr="00E7759A">
              <w:rPr>
                <w:rFonts w:ascii="Calibri" w:hAnsi="Calibri" w:cs="Calibri"/>
                <w:sz w:val="20"/>
                <w:szCs w:val="20"/>
              </w:rPr>
              <w:t xml:space="preserve"> LINE.</w:t>
            </w:r>
          </w:p>
        </w:tc>
      </w:tr>
      <w:tr w:rsidR="004403DC" w:rsidRPr="00E7759A" w14:paraId="2B01A15C" w14:textId="77777777" w:rsidTr="009D25FD">
        <w:tc>
          <w:tcPr>
            <w:tcW w:w="824" w:type="dxa"/>
            <w:vMerge/>
            <w:vAlign w:val="center"/>
          </w:tcPr>
          <w:p w14:paraId="3C3FBB8B"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
        </w:tc>
        <w:tc>
          <w:tcPr>
            <w:tcW w:w="1843" w:type="dxa"/>
            <w:gridSpan w:val="2"/>
            <w:vAlign w:val="center"/>
          </w:tcPr>
          <w:p w14:paraId="740A9B3C" w14:textId="77777777" w:rsidR="004403DC" w:rsidRPr="00E7759A" w:rsidRDefault="004403DC" w:rsidP="00C344C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PublishedLineName</w:t>
            </w:r>
            <w:proofErr w:type="spellEnd"/>
          </w:p>
        </w:tc>
        <w:tc>
          <w:tcPr>
            <w:tcW w:w="567" w:type="dxa"/>
            <w:vAlign w:val="center"/>
          </w:tcPr>
          <w:p w14:paraId="55F24189"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0:*</w:t>
            </w:r>
            <w:proofErr w:type="gramEnd"/>
          </w:p>
        </w:tc>
        <w:tc>
          <w:tcPr>
            <w:tcW w:w="1581" w:type="dxa"/>
            <w:vAlign w:val="center"/>
          </w:tcPr>
          <w:p w14:paraId="49C8FE9C" w14:textId="77777777" w:rsidR="004403DC" w:rsidRPr="00E7759A" w:rsidRDefault="004403DC" w:rsidP="00C344C5">
            <w:pPr>
              <w:pStyle w:val="Tablebody-"/>
              <w:autoSpaceDE w:val="0"/>
              <w:autoSpaceDN w:val="0"/>
              <w:adjustRightInd w:val="0"/>
              <w:spacing w:before="0" w:after="0"/>
              <w:jc w:val="both"/>
              <w:rPr>
                <w:rFonts w:ascii="Calibri" w:hAnsi="Calibri" w:cs="Calibri"/>
                <w:i/>
                <w:iCs/>
                <w:vanish/>
                <w:sz w:val="20"/>
                <w:szCs w:val="20"/>
                <w:highlight w:val="cyan"/>
              </w:rPr>
            </w:pPr>
            <w:proofErr w:type="spellStart"/>
            <w:r w:rsidRPr="00E7759A">
              <w:rPr>
                <w:rFonts w:ascii="Calibri" w:hAnsi="Calibri" w:cs="Calibri"/>
                <w:i/>
                <w:vanish/>
                <w:sz w:val="20"/>
                <w:szCs w:val="20"/>
                <w:highlight w:val="cyan"/>
              </w:rPr>
              <w:t>nlString</w:t>
            </w:r>
            <w:proofErr w:type="spellEnd"/>
          </w:p>
        </w:tc>
        <w:tc>
          <w:tcPr>
            <w:tcW w:w="5641" w:type="dxa"/>
            <w:vAlign w:val="center"/>
          </w:tcPr>
          <w:p w14:paraId="3EDC7858"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Public number or name of LINE.</w:t>
            </w:r>
          </w:p>
        </w:tc>
      </w:tr>
      <w:tr w:rsidR="004403DC" w:rsidRPr="00E7759A" w14:paraId="46181E7F" w14:textId="77777777" w:rsidTr="009D25FD">
        <w:tc>
          <w:tcPr>
            <w:tcW w:w="824" w:type="dxa"/>
            <w:vMerge w:val="restart"/>
            <w:vAlign w:val="center"/>
          </w:tcPr>
          <w:p w14:paraId="789814A5"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Destination</w:t>
            </w:r>
          </w:p>
        </w:tc>
        <w:tc>
          <w:tcPr>
            <w:tcW w:w="1843" w:type="dxa"/>
            <w:gridSpan w:val="2"/>
            <w:vAlign w:val="center"/>
          </w:tcPr>
          <w:p w14:paraId="7D5CF00E" w14:textId="77777777" w:rsidR="004403DC" w:rsidRPr="00CB6CD3" w:rsidRDefault="004403DC" w:rsidP="00C344C5">
            <w:pPr>
              <w:pStyle w:val="Tablebody-"/>
              <w:autoSpaceDE w:val="0"/>
              <w:autoSpaceDN w:val="0"/>
              <w:adjustRightInd w:val="0"/>
              <w:spacing w:before="0" w:after="0"/>
              <w:jc w:val="both"/>
              <w:rPr>
                <w:rFonts w:ascii="Calibri" w:hAnsi="Calibri" w:cs="Calibri"/>
                <w:b/>
                <w:i/>
                <w:iCs/>
                <w:sz w:val="20"/>
                <w:szCs w:val="20"/>
                <w:highlight w:val="lightGray"/>
              </w:rPr>
            </w:pPr>
            <w:r w:rsidRPr="00CB6CD3">
              <w:rPr>
                <w:rFonts w:ascii="Calibri" w:hAnsi="Calibri" w:cs="Calibri"/>
                <w:b/>
                <w:i/>
                <w:sz w:val="20"/>
                <w:szCs w:val="20"/>
                <w:highlight w:val="lightGray"/>
              </w:rPr>
              <w:t>Destinations</w:t>
            </w:r>
          </w:p>
        </w:tc>
        <w:tc>
          <w:tcPr>
            <w:tcW w:w="567" w:type="dxa"/>
            <w:vAlign w:val="center"/>
          </w:tcPr>
          <w:p w14:paraId="71723B80"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581" w:type="dxa"/>
            <w:vAlign w:val="center"/>
          </w:tcPr>
          <w:p w14:paraId="4661856D"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p>
        </w:tc>
        <w:tc>
          <w:tcPr>
            <w:tcW w:w="5641" w:type="dxa"/>
            <w:vAlign w:val="center"/>
          </w:tcPr>
          <w:p w14:paraId="26487E0A" w14:textId="71BB29E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xml:space="preserve">DESTINATIONs </w:t>
            </w:r>
            <w:proofErr w:type="spellStart"/>
            <w:r w:rsidR="00CB6CD3">
              <w:rPr>
                <w:rFonts w:ascii="Calibri" w:hAnsi="Calibri" w:cs="Calibri"/>
                <w:sz w:val="20"/>
                <w:szCs w:val="20"/>
              </w:rPr>
              <w:t>impactée</w:t>
            </w:r>
            <w:proofErr w:type="spellEnd"/>
            <w:r w:rsidRPr="00E7759A">
              <w:rPr>
                <w:rFonts w:ascii="Calibri" w:hAnsi="Calibri" w:cs="Calibri"/>
                <w:sz w:val="20"/>
                <w:szCs w:val="20"/>
              </w:rPr>
              <w:t>.</w:t>
            </w:r>
          </w:p>
        </w:tc>
      </w:tr>
      <w:tr w:rsidR="004403DC" w:rsidRPr="00E32CB2" w14:paraId="4AE80B6D" w14:textId="77777777" w:rsidTr="009D25FD">
        <w:tc>
          <w:tcPr>
            <w:tcW w:w="824" w:type="dxa"/>
            <w:vMerge/>
            <w:vAlign w:val="center"/>
          </w:tcPr>
          <w:p w14:paraId="2656D850"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
        </w:tc>
        <w:tc>
          <w:tcPr>
            <w:tcW w:w="284" w:type="dxa"/>
            <w:vAlign w:val="center"/>
          </w:tcPr>
          <w:p w14:paraId="6CB5374C"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
        </w:tc>
        <w:tc>
          <w:tcPr>
            <w:tcW w:w="1559" w:type="dxa"/>
            <w:vAlign w:val="center"/>
          </w:tcPr>
          <w:p w14:paraId="7F174E53" w14:textId="77777777" w:rsidR="004403DC" w:rsidRPr="00CB6CD3" w:rsidRDefault="004403DC" w:rsidP="00C344C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AffectedStopPoint</w:t>
            </w:r>
            <w:proofErr w:type="spellEnd"/>
          </w:p>
        </w:tc>
        <w:tc>
          <w:tcPr>
            <w:tcW w:w="567" w:type="dxa"/>
            <w:vAlign w:val="center"/>
          </w:tcPr>
          <w:p w14:paraId="3C24BFC3"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81" w:type="dxa"/>
            <w:vAlign w:val="center"/>
          </w:tcPr>
          <w:p w14:paraId="68DD6E2F"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641" w:type="dxa"/>
            <w:vAlign w:val="center"/>
          </w:tcPr>
          <w:p w14:paraId="11D8F2D2" w14:textId="092D7158" w:rsidR="004403DC" w:rsidRPr="00CB6CD3" w:rsidRDefault="004403DC" w:rsidP="00C344C5">
            <w:pPr>
              <w:pStyle w:val="Tablebody-"/>
              <w:autoSpaceDE w:val="0"/>
              <w:autoSpaceDN w:val="0"/>
              <w:adjustRightInd w:val="0"/>
              <w:spacing w:before="0" w:after="0"/>
              <w:jc w:val="both"/>
              <w:rPr>
                <w:rFonts w:ascii="Calibri" w:hAnsi="Calibri" w:cs="Calibri"/>
                <w:sz w:val="20"/>
                <w:szCs w:val="20"/>
                <w:lang w:val="fr-FR"/>
              </w:rPr>
            </w:pPr>
            <w:r w:rsidRPr="00CB6CD3">
              <w:rPr>
                <w:rFonts w:ascii="Calibri" w:hAnsi="Calibri" w:cs="Calibri"/>
                <w:sz w:val="20"/>
                <w:szCs w:val="20"/>
                <w:lang w:val="fr-FR"/>
              </w:rPr>
              <w:t xml:space="preserve">STOP POINT </w:t>
            </w:r>
            <w:r w:rsidR="00CB6CD3" w:rsidRPr="00CB6CD3">
              <w:rPr>
                <w:rFonts w:ascii="Calibri" w:hAnsi="Calibri" w:cs="Calibri"/>
                <w:sz w:val="20"/>
                <w:szCs w:val="20"/>
                <w:lang w:val="fr-FR"/>
              </w:rPr>
              <w:t>impacté par</w:t>
            </w:r>
            <w:r w:rsidRPr="00CB6CD3">
              <w:rPr>
                <w:rFonts w:ascii="Calibri" w:hAnsi="Calibri" w:cs="Calibri"/>
                <w:sz w:val="20"/>
                <w:szCs w:val="20"/>
                <w:lang w:val="fr-FR"/>
              </w:rPr>
              <w:t xml:space="preserve"> SITUATION. </w:t>
            </w:r>
          </w:p>
        </w:tc>
      </w:tr>
      <w:tr w:rsidR="004403DC" w:rsidRPr="00E7759A" w14:paraId="33D3B2F1" w14:textId="77777777" w:rsidTr="009D25FD">
        <w:tc>
          <w:tcPr>
            <w:tcW w:w="824" w:type="dxa"/>
            <w:vMerge w:val="restart"/>
            <w:vAlign w:val="center"/>
          </w:tcPr>
          <w:p w14:paraId="430B23B9"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Direction</w:t>
            </w:r>
          </w:p>
        </w:tc>
        <w:tc>
          <w:tcPr>
            <w:tcW w:w="1843" w:type="dxa"/>
            <w:gridSpan w:val="2"/>
            <w:vAlign w:val="center"/>
          </w:tcPr>
          <w:p w14:paraId="1D6642DB" w14:textId="77777777" w:rsidR="004403DC" w:rsidRPr="00CB6CD3" w:rsidRDefault="004403DC" w:rsidP="00C344C5">
            <w:pPr>
              <w:pStyle w:val="Tablebody-"/>
              <w:autoSpaceDE w:val="0"/>
              <w:autoSpaceDN w:val="0"/>
              <w:adjustRightInd w:val="0"/>
              <w:spacing w:before="0" w:after="0"/>
              <w:jc w:val="both"/>
              <w:rPr>
                <w:rFonts w:ascii="Calibri" w:hAnsi="Calibri" w:cs="Calibri"/>
                <w:b/>
                <w:i/>
                <w:iCs/>
                <w:sz w:val="20"/>
                <w:szCs w:val="20"/>
                <w:highlight w:val="lightGray"/>
              </w:rPr>
            </w:pPr>
            <w:r w:rsidRPr="00CB6CD3">
              <w:rPr>
                <w:rFonts w:ascii="Calibri" w:hAnsi="Calibri" w:cs="Calibri"/>
                <w:b/>
                <w:i/>
                <w:sz w:val="20"/>
                <w:szCs w:val="20"/>
                <w:highlight w:val="lightGray"/>
              </w:rPr>
              <w:t>Direction</w:t>
            </w:r>
          </w:p>
        </w:tc>
        <w:tc>
          <w:tcPr>
            <w:tcW w:w="567" w:type="dxa"/>
            <w:vAlign w:val="center"/>
          </w:tcPr>
          <w:p w14:paraId="771F8C72"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581" w:type="dxa"/>
            <w:vAlign w:val="center"/>
          </w:tcPr>
          <w:p w14:paraId="105BD6CC"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641" w:type="dxa"/>
            <w:vAlign w:val="center"/>
          </w:tcPr>
          <w:p w14:paraId="2E4BFA72" w14:textId="5B1E1629"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xml:space="preserve">DIRECTIONs </w:t>
            </w:r>
            <w:proofErr w:type="spellStart"/>
            <w:r w:rsidR="00CB6CD3">
              <w:rPr>
                <w:rFonts w:ascii="Calibri" w:hAnsi="Calibri" w:cs="Calibri"/>
                <w:sz w:val="20"/>
                <w:szCs w:val="20"/>
              </w:rPr>
              <w:t>impactées</w:t>
            </w:r>
            <w:proofErr w:type="spellEnd"/>
            <w:r w:rsidRPr="00E7759A">
              <w:rPr>
                <w:rFonts w:ascii="Calibri" w:hAnsi="Calibri" w:cs="Calibri"/>
                <w:sz w:val="20"/>
                <w:szCs w:val="20"/>
              </w:rPr>
              <w:t>.</w:t>
            </w:r>
          </w:p>
        </w:tc>
      </w:tr>
      <w:tr w:rsidR="004403DC" w:rsidRPr="00E7759A" w14:paraId="128FB2EC" w14:textId="77777777" w:rsidTr="009D25FD">
        <w:tc>
          <w:tcPr>
            <w:tcW w:w="824" w:type="dxa"/>
            <w:vMerge/>
            <w:vAlign w:val="center"/>
          </w:tcPr>
          <w:p w14:paraId="5B84A4FC"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
        </w:tc>
        <w:tc>
          <w:tcPr>
            <w:tcW w:w="284" w:type="dxa"/>
            <w:vMerge w:val="restart"/>
            <w:vAlign w:val="center"/>
          </w:tcPr>
          <w:p w14:paraId="0ABA44CC"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
        </w:tc>
        <w:tc>
          <w:tcPr>
            <w:tcW w:w="1559" w:type="dxa"/>
            <w:tcBorders>
              <w:bottom w:val="single" w:sz="4" w:space="0" w:color="000000"/>
            </w:tcBorders>
            <w:vAlign w:val="center"/>
          </w:tcPr>
          <w:p w14:paraId="26EDF325" w14:textId="77777777" w:rsidR="004403DC" w:rsidRPr="00CB6CD3" w:rsidRDefault="004403DC" w:rsidP="00C344C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DirectionRef</w:t>
            </w:r>
            <w:proofErr w:type="spellEnd"/>
          </w:p>
        </w:tc>
        <w:tc>
          <w:tcPr>
            <w:tcW w:w="567" w:type="dxa"/>
            <w:tcBorders>
              <w:bottom w:val="single" w:sz="4" w:space="0" w:color="000000"/>
            </w:tcBorders>
            <w:vAlign w:val="center"/>
          </w:tcPr>
          <w:p w14:paraId="11958C4A"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81" w:type="dxa"/>
            <w:tcBorders>
              <w:bottom w:val="single" w:sz="4" w:space="0" w:color="000000"/>
            </w:tcBorders>
            <w:vAlign w:val="center"/>
          </w:tcPr>
          <w:p w14:paraId="3133AF0D" w14:textId="77777777" w:rsidR="004403DC" w:rsidRPr="00E7759A" w:rsidRDefault="004403DC" w:rsidP="00C344C5">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w:t>
            </w:r>
            <w:proofErr w:type="spellStart"/>
            <w:r w:rsidRPr="00E7759A">
              <w:rPr>
                <w:rFonts w:ascii="Calibri" w:hAnsi="Calibri" w:cs="Calibri"/>
                <w:i/>
                <w:sz w:val="20"/>
                <w:szCs w:val="20"/>
              </w:rPr>
              <w:t>DirectionCode</w:t>
            </w:r>
            <w:proofErr w:type="spellEnd"/>
          </w:p>
          <w:p w14:paraId="26CF5A18" w14:textId="77777777" w:rsidR="004403DC" w:rsidRPr="009D25FD" w:rsidRDefault="004403DC" w:rsidP="00C344C5">
            <w:pPr>
              <w:pStyle w:val="Tablebody-"/>
              <w:autoSpaceDE w:val="0"/>
              <w:autoSpaceDN w:val="0"/>
              <w:adjustRightInd w:val="0"/>
              <w:spacing w:before="0" w:after="0"/>
              <w:jc w:val="both"/>
              <w:rPr>
                <w:rFonts w:ascii="Calibri" w:hAnsi="Calibri" w:cs="Calibri"/>
                <w:i/>
                <w:iCs/>
                <w:sz w:val="16"/>
                <w:szCs w:val="16"/>
              </w:rPr>
            </w:pPr>
            <w:r w:rsidRPr="009D25FD">
              <w:rPr>
                <w:rFonts w:ascii="Calibri" w:hAnsi="Calibri" w:cs="Calibri"/>
                <w:i/>
                <w:sz w:val="16"/>
                <w:szCs w:val="16"/>
              </w:rPr>
              <w:t>(</w:t>
            </w:r>
            <w:proofErr w:type="spellStart"/>
            <w:proofErr w:type="gramStart"/>
            <w:r w:rsidRPr="009D25FD">
              <w:rPr>
                <w:rFonts w:ascii="Calibri" w:hAnsi="Calibri" w:cs="Calibri"/>
                <w:i/>
                <w:sz w:val="16"/>
                <w:szCs w:val="16"/>
              </w:rPr>
              <w:t>xsd:NMTOKEN</w:t>
            </w:r>
            <w:proofErr w:type="spellEnd"/>
            <w:proofErr w:type="gramEnd"/>
            <w:r w:rsidRPr="009D25FD">
              <w:rPr>
                <w:rFonts w:ascii="Calibri" w:hAnsi="Calibri" w:cs="Calibri"/>
                <w:i/>
                <w:sz w:val="16"/>
                <w:szCs w:val="16"/>
              </w:rPr>
              <w:t>)</w:t>
            </w:r>
          </w:p>
        </w:tc>
        <w:tc>
          <w:tcPr>
            <w:tcW w:w="5641" w:type="dxa"/>
            <w:tcBorders>
              <w:bottom w:val="single" w:sz="4" w:space="0" w:color="000000"/>
            </w:tcBorders>
            <w:vAlign w:val="center"/>
          </w:tcPr>
          <w:p w14:paraId="7BC0126C" w14:textId="6503DEE8" w:rsidR="004403DC" w:rsidRPr="00E7759A" w:rsidRDefault="00CB6CD3" w:rsidP="00C344C5">
            <w:pPr>
              <w:pStyle w:val="Tablebody-"/>
              <w:autoSpaceDE w:val="0"/>
              <w:autoSpaceDN w:val="0"/>
              <w:adjustRightInd w:val="0"/>
              <w:spacing w:before="0" w:after="0"/>
              <w:jc w:val="both"/>
              <w:rPr>
                <w:rFonts w:ascii="Calibri" w:hAnsi="Calibri" w:cs="Calibri"/>
                <w:sz w:val="20"/>
                <w:szCs w:val="20"/>
              </w:rPr>
            </w:pPr>
            <w:proofErr w:type="spellStart"/>
            <w:r>
              <w:rPr>
                <w:rFonts w:ascii="Calibri" w:hAnsi="Calibri" w:cs="Calibri"/>
                <w:sz w:val="20"/>
                <w:szCs w:val="20"/>
              </w:rPr>
              <w:t>Identifiant</w:t>
            </w:r>
            <w:proofErr w:type="spellEnd"/>
            <w:r>
              <w:rPr>
                <w:rFonts w:ascii="Calibri" w:hAnsi="Calibri" w:cs="Calibri"/>
                <w:sz w:val="20"/>
                <w:szCs w:val="20"/>
              </w:rPr>
              <w:t xml:space="preserve"> de</w:t>
            </w:r>
            <w:r w:rsidR="004403DC" w:rsidRPr="00E7759A">
              <w:rPr>
                <w:rFonts w:ascii="Calibri" w:hAnsi="Calibri" w:cs="Calibri"/>
                <w:sz w:val="20"/>
                <w:szCs w:val="20"/>
              </w:rPr>
              <w:t xml:space="preserve"> DIRECTION.</w:t>
            </w:r>
          </w:p>
        </w:tc>
      </w:tr>
      <w:tr w:rsidR="004403DC" w:rsidRPr="00E7759A" w14:paraId="5FA02F6E" w14:textId="77777777" w:rsidTr="009D25FD">
        <w:tc>
          <w:tcPr>
            <w:tcW w:w="824" w:type="dxa"/>
            <w:vMerge/>
            <w:tcBorders>
              <w:bottom w:val="single" w:sz="4" w:space="0" w:color="000000"/>
            </w:tcBorders>
            <w:vAlign w:val="center"/>
          </w:tcPr>
          <w:p w14:paraId="2DCFBA9D"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
        </w:tc>
        <w:tc>
          <w:tcPr>
            <w:tcW w:w="284" w:type="dxa"/>
            <w:vMerge/>
            <w:tcBorders>
              <w:bottom w:val="single" w:sz="4" w:space="0" w:color="000000"/>
            </w:tcBorders>
            <w:vAlign w:val="center"/>
          </w:tcPr>
          <w:p w14:paraId="1536D954"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
        </w:tc>
        <w:tc>
          <w:tcPr>
            <w:tcW w:w="1559" w:type="dxa"/>
            <w:tcBorders>
              <w:bottom w:val="single" w:sz="4" w:space="0" w:color="000000"/>
            </w:tcBorders>
            <w:vAlign w:val="center"/>
          </w:tcPr>
          <w:p w14:paraId="743C1925" w14:textId="77777777" w:rsidR="004403DC" w:rsidRPr="00CB6CD3" w:rsidRDefault="004403DC" w:rsidP="00C344C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DirectionName</w:t>
            </w:r>
            <w:proofErr w:type="spellEnd"/>
          </w:p>
        </w:tc>
        <w:tc>
          <w:tcPr>
            <w:tcW w:w="567" w:type="dxa"/>
            <w:tcBorders>
              <w:bottom w:val="single" w:sz="4" w:space="0" w:color="000000"/>
            </w:tcBorders>
            <w:vAlign w:val="center"/>
          </w:tcPr>
          <w:p w14:paraId="409D9208"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581" w:type="dxa"/>
            <w:tcBorders>
              <w:bottom w:val="single" w:sz="4" w:space="0" w:color="000000"/>
            </w:tcBorders>
            <w:vAlign w:val="center"/>
          </w:tcPr>
          <w:p w14:paraId="77F824D4"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nlString</w:t>
            </w:r>
            <w:proofErr w:type="spellEnd"/>
          </w:p>
        </w:tc>
        <w:tc>
          <w:tcPr>
            <w:tcW w:w="5641" w:type="dxa"/>
            <w:tcBorders>
              <w:bottom w:val="single" w:sz="4" w:space="0" w:color="000000"/>
            </w:tcBorders>
            <w:vAlign w:val="center"/>
          </w:tcPr>
          <w:p w14:paraId="05A9D6C0" w14:textId="4C0E6806" w:rsidR="004403DC" w:rsidRPr="00E7759A" w:rsidRDefault="00CB6CD3" w:rsidP="00C344C5">
            <w:pPr>
              <w:pStyle w:val="Tablebody-"/>
              <w:autoSpaceDE w:val="0"/>
              <w:autoSpaceDN w:val="0"/>
              <w:adjustRightInd w:val="0"/>
              <w:spacing w:before="0" w:after="0"/>
              <w:jc w:val="both"/>
              <w:rPr>
                <w:rFonts w:ascii="Calibri" w:hAnsi="Calibri" w:cs="Calibri"/>
                <w:sz w:val="20"/>
                <w:szCs w:val="20"/>
              </w:rPr>
            </w:pPr>
            <w:r>
              <w:rPr>
                <w:rFonts w:ascii="Calibri" w:hAnsi="Calibri" w:cs="Calibri"/>
                <w:sz w:val="20"/>
                <w:szCs w:val="20"/>
              </w:rPr>
              <w:t>Nom de</w:t>
            </w:r>
            <w:r w:rsidR="004403DC" w:rsidRPr="00E7759A">
              <w:rPr>
                <w:rFonts w:ascii="Calibri" w:hAnsi="Calibri" w:cs="Calibri"/>
                <w:sz w:val="20"/>
                <w:szCs w:val="20"/>
              </w:rPr>
              <w:t xml:space="preserve"> DIRECTION.</w:t>
            </w:r>
          </w:p>
        </w:tc>
      </w:tr>
      <w:tr w:rsidR="004403DC" w:rsidRPr="00E7759A" w14:paraId="180B7D00" w14:textId="77777777" w:rsidTr="009D25FD">
        <w:trPr>
          <w:hidden/>
        </w:trPr>
        <w:tc>
          <w:tcPr>
            <w:tcW w:w="824" w:type="dxa"/>
            <w:vMerge w:val="restart"/>
            <w:vAlign w:val="center"/>
          </w:tcPr>
          <w:p w14:paraId="1F488B32" w14:textId="77777777" w:rsidR="004403DC" w:rsidRPr="00E7759A" w:rsidRDefault="004403DC" w:rsidP="00C344C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Routes</w:t>
            </w:r>
          </w:p>
        </w:tc>
        <w:tc>
          <w:tcPr>
            <w:tcW w:w="1843" w:type="dxa"/>
            <w:gridSpan w:val="2"/>
            <w:vAlign w:val="center"/>
          </w:tcPr>
          <w:p w14:paraId="3D10B6C9" w14:textId="77777777" w:rsidR="004403DC" w:rsidRPr="00E7759A" w:rsidRDefault="004403DC" w:rsidP="00C344C5">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Routes</w:t>
            </w:r>
          </w:p>
        </w:tc>
        <w:tc>
          <w:tcPr>
            <w:tcW w:w="567" w:type="dxa"/>
            <w:vAlign w:val="center"/>
          </w:tcPr>
          <w:p w14:paraId="45410AA5"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581" w:type="dxa"/>
            <w:vAlign w:val="center"/>
          </w:tcPr>
          <w:p w14:paraId="6B423CAC" w14:textId="77777777" w:rsidR="004403DC" w:rsidRPr="00E7759A" w:rsidRDefault="004403DC" w:rsidP="00C344C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5641" w:type="dxa"/>
            <w:vAlign w:val="center"/>
          </w:tcPr>
          <w:p w14:paraId="671E7F6E"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ROUTEs of LINE affected by SITUATION.</w:t>
            </w:r>
          </w:p>
        </w:tc>
      </w:tr>
      <w:tr w:rsidR="004403DC" w:rsidRPr="00E7759A" w14:paraId="04162CEC" w14:textId="77777777" w:rsidTr="009D25FD">
        <w:trPr>
          <w:hidden/>
        </w:trPr>
        <w:tc>
          <w:tcPr>
            <w:tcW w:w="824" w:type="dxa"/>
            <w:vMerge/>
            <w:vAlign w:val="center"/>
          </w:tcPr>
          <w:p w14:paraId="0BC71AE8"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p>
        </w:tc>
        <w:tc>
          <w:tcPr>
            <w:tcW w:w="284" w:type="dxa"/>
            <w:vAlign w:val="center"/>
          </w:tcPr>
          <w:p w14:paraId="705FE8B5"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p>
        </w:tc>
        <w:tc>
          <w:tcPr>
            <w:tcW w:w="1559" w:type="dxa"/>
            <w:vAlign w:val="center"/>
          </w:tcPr>
          <w:p w14:paraId="2A6F4AF6" w14:textId="77777777" w:rsidR="004403DC" w:rsidRPr="00E7759A" w:rsidRDefault="004403DC" w:rsidP="00C344C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AffectedRoute</w:t>
            </w:r>
            <w:proofErr w:type="spellEnd"/>
          </w:p>
        </w:tc>
        <w:tc>
          <w:tcPr>
            <w:tcW w:w="567" w:type="dxa"/>
            <w:vAlign w:val="center"/>
          </w:tcPr>
          <w:p w14:paraId="0A9B85BA"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1:*</w:t>
            </w:r>
            <w:proofErr w:type="gramEnd"/>
          </w:p>
        </w:tc>
        <w:tc>
          <w:tcPr>
            <w:tcW w:w="1581" w:type="dxa"/>
            <w:vAlign w:val="center"/>
          </w:tcPr>
          <w:p w14:paraId="0B65F98E" w14:textId="77777777" w:rsidR="004403DC" w:rsidRPr="00E7759A" w:rsidRDefault="004403DC" w:rsidP="00C344C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5641" w:type="dxa"/>
            <w:vAlign w:val="center"/>
          </w:tcPr>
          <w:p w14:paraId="62236CEA"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ROUTE affected by SITUATION.     </w:t>
            </w:r>
          </w:p>
        </w:tc>
      </w:tr>
      <w:tr w:rsidR="004403DC" w:rsidRPr="00E7759A" w14:paraId="2150481E" w14:textId="77777777" w:rsidTr="009D25FD">
        <w:trPr>
          <w:hidden/>
        </w:trPr>
        <w:tc>
          <w:tcPr>
            <w:tcW w:w="824" w:type="dxa"/>
            <w:vMerge w:val="restart"/>
            <w:vAlign w:val="center"/>
          </w:tcPr>
          <w:p w14:paraId="61C5FA07" w14:textId="77777777" w:rsidR="004403DC" w:rsidRPr="00E7759A" w:rsidRDefault="004403DC" w:rsidP="00C344C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Sections</w:t>
            </w:r>
          </w:p>
        </w:tc>
        <w:tc>
          <w:tcPr>
            <w:tcW w:w="1843" w:type="dxa"/>
            <w:gridSpan w:val="2"/>
            <w:vAlign w:val="center"/>
          </w:tcPr>
          <w:p w14:paraId="0315C367" w14:textId="77777777" w:rsidR="004403DC" w:rsidRPr="00E7759A" w:rsidRDefault="004403DC" w:rsidP="00C344C5">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Sections</w:t>
            </w:r>
          </w:p>
        </w:tc>
        <w:tc>
          <w:tcPr>
            <w:tcW w:w="567" w:type="dxa"/>
            <w:vAlign w:val="center"/>
          </w:tcPr>
          <w:p w14:paraId="74F5E642"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581" w:type="dxa"/>
            <w:vAlign w:val="center"/>
          </w:tcPr>
          <w:p w14:paraId="188F79C0" w14:textId="77777777" w:rsidR="004403DC" w:rsidRPr="00E7759A" w:rsidRDefault="004403DC" w:rsidP="00C344C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sequence</w:t>
            </w:r>
          </w:p>
        </w:tc>
        <w:tc>
          <w:tcPr>
            <w:tcW w:w="5641" w:type="dxa"/>
            <w:vAlign w:val="center"/>
          </w:tcPr>
          <w:p w14:paraId="533E8A66"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SECTION of LINE affected by SITUATION. See next row.</w:t>
            </w:r>
          </w:p>
        </w:tc>
      </w:tr>
      <w:tr w:rsidR="004403DC" w:rsidRPr="00E7759A" w14:paraId="15EA8AE3" w14:textId="77777777" w:rsidTr="009D25FD">
        <w:trPr>
          <w:hidden/>
        </w:trPr>
        <w:tc>
          <w:tcPr>
            <w:tcW w:w="824" w:type="dxa"/>
            <w:vMerge/>
            <w:vAlign w:val="center"/>
          </w:tcPr>
          <w:p w14:paraId="1FEB714E" w14:textId="77777777" w:rsidR="004403DC" w:rsidRPr="00E7759A" w:rsidRDefault="004403DC" w:rsidP="00C344C5">
            <w:pPr>
              <w:pStyle w:val="Tablebody-"/>
              <w:spacing w:before="0" w:after="0"/>
              <w:jc w:val="both"/>
              <w:rPr>
                <w:rFonts w:ascii="Calibri" w:hAnsi="Calibri" w:cs="Calibri"/>
                <w:vanish/>
                <w:sz w:val="20"/>
                <w:szCs w:val="20"/>
                <w:highlight w:val="cyan"/>
              </w:rPr>
            </w:pPr>
          </w:p>
        </w:tc>
        <w:tc>
          <w:tcPr>
            <w:tcW w:w="284" w:type="dxa"/>
            <w:vAlign w:val="center"/>
          </w:tcPr>
          <w:p w14:paraId="26667EFA"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p>
        </w:tc>
        <w:tc>
          <w:tcPr>
            <w:tcW w:w="1559" w:type="dxa"/>
            <w:vAlign w:val="center"/>
          </w:tcPr>
          <w:p w14:paraId="4521F4CB" w14:textId="77777777" w:rsidR="004403DC" w:rsidRPr="00E7759A" w:rsidRDefault="004403DC" w:rsidP="00C344C5">
            <w:pPr>
              <w:pStyle w:val="Tablebody-"/>
              <w:autoSpaceDE w:val="0"/>
              <w:autoSpaceDN w:val="0"/>
              <w:adjustRightInd w:val="0"/>
              <w:spacing w:before="0" w:after="0"/>
              <w:jc w:val="both"/>
              <w:rPr>
                <w:rFonts w:ascii="Calibri" w:hAnsi="Calibri" w:cs="Calibri"/>
                <w:b/>
                <w:i/>
                <w:iCs/>
                <w:vanish/>
                <w:sz w:val="20"/>
                <w:szCs w:val="20"/>
                <w:highlight w:val="cyan"/>
              </w:rPr>
            </w:pPr>
            <w:proofErr w:type="spellStart"/>
            <w:r w:rsidRPr="00E7759A">
              <w:rPr>
                <w:rFonts w:ascii="Calibri" w:hAnsi="Calibri" w:cs="Calibri"/>
                <w:b/>
                <w:i/>
                <w:vanish/>
                <w:sz w:val="20"/>
                <w:szCs w:val="20"/>
                <w:highlight w:val="cyan"/>
              </w:rPr>
              <w:t>AffectedSection</w:t>
            </w:r>
            <w:proofErr w:type="spellEnd"/>
          </w:p>
        </w:tc>
        <w:tc>
          <w:tcPr>
            <w:tcW w:w="567" w:type="dxa"/>
            <w:vAlign w:val="center"/>
          </w:tcPr>
          <w:p w14:paraId="42B8DD86"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proofErr w:type="gramStart"/>
            <w:r w:rsidRPr="00E7759A">
              <w:rPr>
                <w:rFonts w:ascii="Calibri" w:hAnsi="Calibri" w:cs="Calibri"/>
                <w:vanish/>
                <w:sz w:val="20"/>
                <w:szCs w:val="20"/>
                <w:highlight w:val="cyan"/>
              </w:rPr>
              <w:t>1:*</w:t>
            </w:r>
            <w:proofErr w:type="gramEnd"/>
          </w:p>
        </w:tc>
        <w:tc>
          <w:tcPr>
            <w:tcW w:w="1581" w:type="dxa"/>
            <w:vAlign w:val="center"/>
          </w:tcPr>
          <w:p w14:paraId="491725FC" w14:textId="77777777" w:rsidR="004403DC" w:rsidRPr="00E7759A" w:rsidRDefault="004403DC" w:rsidP="00C344C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+Structure</w:t>
            </w:r>
          </w:p>
        </w:tc>
        <w:tc>
          <w:tcPr>
            <w:tcW w:w="5641" w:type="dxa"/>
            <w:vAlign w:val="center"/>
          </w:tcPr>
          <w:p w14:paraId="18191941"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 xml:space="preserve">SECTIONs of LINE affected by SITUATION.     </w:t>
            </w:r>
          </w:p>
        </w:tc>
      </w:tr>
      <w:tr w:rsidR="004403DC" w:rsidRPr="00E7759A" w14:paraId="1FCFDA87" w14:textId="77777777" w:rsidTr="009D25FD">
        <w:trPr>
          <w:hidden/>
        </w:trPr>
        <w:tc>
          <w:tcPr>
            <w:tcW w:w="824" w:type="dxa"/>
            <w:tcBorders>
              <w:bottom w:val="single" w:sz="4" w:space="0" w:color="000000"/>
            </w:tcBorders>
            <w:vAlign w:val="center"/>
          </w:tcPr>
          <w:p w14:paraId="61DEE9C0" w14:textId="77777777" w:rsidR="004403DC" w:rsidRPr="00E7759A" w:rsidRDefault="004403DC" w:rsidP="00C344C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any</w:t>
            </w:r>
          </w:p>
        </w:tc>
        <w:tc>
          <w:tcPr>
            <w:tcW w:w="1843" w:type="dxa"/>
            <w:gridSpan w:val="2"/>
            <w:tcBorders>
              <w:bottom w:val="single" w:sz="4" w:space="0" w:color="000000"/>
            </w:tcBorders>
            <w:vAlign w:val="center"/>
          </w:tcPr>
          <w:p w14:paraId="3FBA48EF" w14:textId="77777777" w:rsidR="004403DC" w:rsidRPr="00E7759A" w:rsidRDefault="004403DC" w:rsidP="00C344C5">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Extensions</w:t>
            </w:r>
          </w:p>
        </w:tc>
        <w:tc>
          <w:tcPr>
            <w:tcW w:w="567" w:type="dxa"/>
            <w:tcBorders>
              <w:bottom w:val="single" w:sz="4" w:space="0" w:color="000000"/>
            </w:tcBorders>
            <w:vAlign w:val="center"/>
          </w:tcPr>
          <w:p w14:paraId="688CDF06"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0:1</w:t>
            </w:r>
          </w:p>
        </w:tc>
        <w:tc>
          <w:tcPr>
            <w:tcW w:w="1581" w:type="dxa"/>
            <w:tcBorders>
              <w:bottom w:val="single" w:sz="4" w:space="0" w:color="000000"/>
            </w:tcBorders>
            <w:vAlign w:val="center"/>
          </w:tcPr>
          <w:p w14:paraId="7F54E016" w14:textId="77777777" w:rsidR="004403DC" w:rsidRPr="00E7759A" w:rsidRDefault="004403DC" w:rsidP="00C344C5">
            <w:pPr>
              <w:pStyle w:val="Tablebody-"/>
              <w:autoSpaceDE w:val="0"/>
              <w:autoSpaceDN w:val="0"/>
              <w:adjustRightInd w:val="0"/>
              <w:spacing w:before="0" w:after="0"/>
              <w:jc w:val="both"/>
              <w:rPr>
                <w:rFonts w:ascii="Calibri" w:hAnsi="Calibri" w:cs="Calibri"/>
                <w:i/>
                <w:iCs/>
                <w:vanish/>
                <w:sz w:val="20"/>
                <w:szCs w:val="20"/>
                <w:highlight w:val="cyan"/>
              </w:rPr>
            </w:pPr>
            <w:r w:rsidRPr="00E7759A">
              <w:rPr>
                <w:rFonts w:ascii="Calibri" w:hAnsi="Calibri" w:cs="Calibri"/>
                <w:i/>
                <w:vanish/>
                <w:sz w:val="20"/>
                <w:szCs w:val="20"/>
                <w:highlight w:val="cyan"/>
              </w:rPr>
              <w:t>any</w:t>
            </w:r>
          </w:p>
        </w:tc>
        <w:tc>
          <w:tcPr>
            <w:tcW w:w="5641" w:type="dxa"/>
            <w:tcBorders>
              <w:bottom w:val="single" w:sz="4" w:space="0" w:color="000000"/>
            </w:tcBorders>
            <w:vAlign w:val="center"/>
          </w:tcPr>
          <w:p w14:paraId="7625B64F" w14:textId="77777777" w:rsidR="004403DC" w:rsidRPr="00E7759A" w:rsidRDefault="004403DC" w:rsidP="00C344C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Placeholder for user extensions.</w:t>
            </w:r>
          </w:p>
        </w:tc>
      </w:tr>
    </w:tbl>
    <w:p w14:paraId="4E419E0B" w14:textId="07BF6B77" w:rsidR="006D21E7" w:rsidRDefault="006D21E7" w:rsidP="006D21E7">
      <w:pPr>
        <w:pStyle w:val="Titre7"/>
        <w:rPr>
          <w:ins w:id="453" w:author="thierry henault" w:date="2022-08-11T09:21:00Z"/>
          <w:lang w:val="fr-FR"/>
        </w:rPr>
      </w:pPr>
      <w:bookmarkStart w:id="454" w:name="_Ref111102559"/>
      <w:bookmarkStart w:id="455" w:name="_Ref66440919"/>
      <w:ins w:id="456" w:author="thierry henault" w:date="2022-08-11T09:18:00Z">
        <w:r>
          <w:rPr>
            <w:lang w:val="fr-FR"/>
          </w:rPr>
          <w:t xml:space="preserve">Description de la structure </w:t>
        </w:r>
        <w:proofErr w:type="spellStart"/>
        <w:r>
          <w:rPr>
            <w:lang w:val="fr-FR"/>
          </w:rPr>
          <w:t>Affected</w:t>
        </w:r>
      </w:ins>
      <w:ins w:id="457" w:author="thierry henault" w:date="2022-08-11T09:19:00Z">
        <w:r>
          <w:rPr>
            <w:lang w:val="fr-FR"/>
          </w:rPr>
          <w:t>Operator</w:t>
        </w:r>
      </w:ins>
      <w:bookmarkEnd w:id="454"/>
      <w:proofErr w:type="spellEnd"/>
    </w:p>
    <w:tbl>
      <w:tblPr>
        <w:tblW w:w="104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236"/>
        <w:gridCol w:w="540"/>
        <w:gridCol w:w="1137"/>
        <w:gridCol w:w="5719"/>
      </w:tblGrid>
      <w:tr w:rsidR="006D21E7" w:rsidRPr="00E32CB2" w14:paraId="05BEA638" w14:textId="77777777" w:rsidTr="006D21E7">
        <w:trPr>
          <w:ins w:id="458" w:author="thierry henault" w:date="2022-08-11T09:18:00Z"/>
        </w:trPr>
        <w:tc>
          <w:tcPr>
            <w:tcW w:w="3600" w:type="dxa"/>
            <w:gridSpan w:val="3"/>
            <w:tcBorders>
              <w:top w:val="single" w:sz="4" w:space="0" w:color="000000"/>
            </w:tcBorders>
            <w:vAlign w:val="center"/>
          </w:tcPr>
          <w:p w14:paraId="4658DA39" w14:textId="580979CA" w:rsidR="006D21E7" w:rsidRPr="00E7759A" w:rsidRDefault="006D21E7" w:rsidP="00F56EA2">
            <w:pPr>
              <w:pStyle w:val="Tableheader-"/>
              <w:autoSpaceDE w:val="0"/>
              <w:autoSpaceDN w:val="0"/>
              <w:adjustRightInd w:val="0"/>
              <w:spacing w:before="0" w:after="0"/>
              <w:jc w:val="both"/>
              <w:rPr>
                <w:ins w:id="459" w:author="thierry henault" w:date="2022-08-11T09:18:00Z"/>
                <w:rFonts w:ascii="Calibri" w:hAnsi="Calibri" w:cs="Calibri"/>
                <w:b/>
                <w:i/>
                <w:iCs/>
                <w:sz w:val="20"/>
                <w:szCs w:val="20"/>
              </w:rPr>
            </w:pPr>
            <w:proofErr w:type="spellStart"/>
            <w:ins w:id="460" w:author="thierry henault" w:date="2022-08-11T09:18:00Z">
              <w:r w:rsidRPr="00E7759A">
                <w:rPr>
                  <w:rFonts w:ascii="Calibri" w:hAnsi="Calibri" w:cs="Calibri"/>
                  <w:b/>
                  <w:i/>
                  <w:sz w:val="20"/>
                  <w:szCs w:val="20"/>
                </w:rPr>
                <w:t>Affected</w:t>
              </w:r>
            </w:ins>
            <w:ins w:id="461" w:author="thierry henault" w:date="2022-08-11T09:19:00Z">
              <w:r>
                <w:rPr>
                  <w:rFonts w:ascii="Calibri" w:hAnsi="Calibri" w:cs="Calibri"/>
                  <w:b/>
                  <w:i/>
                  <w:sz w:val="20"/>
                  <w:szCs w:val="20"/>
                </w:rPr>
                <w:t>Operator</w:t>
              </w:r>
            </w:ins>
            <w:proofErr w:type="spellEnd"/>
          </w:p>
        </w:tc>
        <w:tc>
          <w:tcPr>
            <w:tcW w:w="1137" w:type="dxa"/>
            <w:tcBorders>
              <w:top w:val="single" w:sz="4" w:space="0" w:color="000000"/>
            </w:tcBorders>
            <w:vAlign w:val="center"/>
          </w:tcPr>
          <w:p w14:paraId="59B88875" w14:textId="77777777" w:rsidR="006D21E7" w:rsidRPr="00E7759A" w:rsidRDefault="006D21E7" w:rsidP="00F56EA2">
            <w:pPr>
              <w:pStyle w:val="Tableheader-"/>
              <w:autoSpaceDE w:val="0"/>
              <w:autoSpaceDN w:val="0"/>
              <w:adjustRightInd w:val="0"/>
              <w:spacing w:before="0" w:after="0"/>
              <w:jc w:val="both"/>
              <w:rPr>
                <w:ins w:id="462" w:author="thierry henault" w:date="2022-08-11T09:18:00Z"/>
                <w:rFonts w:ascii="Calibri" w:hAnsi="Calibri" w:cs="Calibri"/>
                <w:i/>
                <w:iCs/>
                <w:sz w:val="20"/>
                <w:szCs w:val="20"/>
              </w:rPr>
            </w:pPr>
            <w:ins w:id="463" w:author="thierry henault" w:date="2022-08-11T09:18:00Z">
              <w:r w:rsidRPr="00E7759A">
                <w:rPr>
                  <w:rFonts w:ascii="Calibri" w:hAnsi="Calibri" w:cs="Calibri"/>
                  <w:i/>
                  <w:sz w:val="20"/>
                  <w:szCs w:val="20"/>
                </w:rPr>
                <w:t>+Structure</w:t>
              </w:r>
            </w:ins>
          </w:p>
        </w:tc>
        <w:tc>
          <w:tcPr>
            <w:tcW w:w="5719" w:type="dxa"/>
            <w:tcBorders>
              <w:top w:val="single" w:sz="4" w:space="0" w:color="000000"/>
            </w:tcBorders>
            <w:vAlign w:val="center"/>
          </w:tcPr>
          <w:p w14:paraId="1757E2D9" w14:textId="77777777" w:rsidR="006D21E7" w:rsidRPr="00CC7C83" w:rsidRDefault="006D21E7" w:rsidP="00F56EA2">
            <w:pPr>
              <w:pStyle w:val="Tableheader-"/>
              <w:autoSpaceDE w:val="0"/>
              <w:autoSpaceDN w:val="0"/>
              <w:adjustRightInd w:val="0"/>
              <w:spacing w:before="0" w:after="0"/>
              <w:jc w:val="both"/>
              <w:rPr>
                <w:ins w:id="464" w:author="thierry henault" w:date="2022-08-11T09:18:00Z"/>
                <w:rFonts w:ascii="Calibri" w:hAnsi="Calibri" w:cs="Calibri"/>
                <w:sz w:val="20"/>
                <w:szCs w:val="20"/>
                <w:lang w:val="fr-FR"/>
              </w:rPr>
            </w:pPr>
            <w:ins w:id="465" w:author="thierry henault" w:date="2022-08-11T09:18:00Z">
              <w:r w:rsidRPr="00CC7C83">
                <w:rPr>
                  <w:rFonts w:ascii="Calibri" w:hAnsi="Calibri" w:cs="Calibri"/>
                  <w:sz w:val="20"/>
                  <w:szCs w:val="20"/>
                  <w:lang w:val="fr-FR"/>
                </w:rPr>
                <w:t>Périmètre de la perturbation e</w:t>
              </w:r>
              <w:r>
                <w:rPr>
                  <w:rFonts w:ascii="Calibri" w:hAnsi="Calibri" w:cs="Calibri"/>
                  <w:sz w:val="20"/>
                  <w:szCs w:val="20"/>
                  <w:lang w:val="fr-FR"/>
                </w:rPr>
                <w:t>t ses conséquences sur le réseau</w:t>
              </w:r>
            </w:ins>
          </w:p>
          <w:p w14:paraId="21A6595A" w14:textId="5D83334B" w:rsidR="006D21E7" w:rsidRPr="00E7759A" w:rsidRDefault="006D21E7" w:rsidP="00F56EA2">
            <w:pPr>
              <w:pStyle w:val="Tableheader-"/>
              <w:autoSpaceDE w:val="0"/>
              <w:autoSpaceDN w:val="0"/>
              <w:adjustRightInd w:val="0"/>
              <w:spacing w:before="0" w:after="0"/>
              <w:jc w:val="both"/>
              <w:rPr>
                <w:ins w:id="466" w:author="thierry henault" w:date="2022-08-11T09:18:00Z"/>
                <w:rFonts w:ascii="Calibri" w:hAnsi="Calibri" w:cs="Calibri"/>
                <w:sz w:val="20"/>
                <w:szCs w:val="20"/>
                <w:lang w:val="fr-FR"/>
              </w:rPr>
            </w:pPr>
            <w:ins w:id="467" w:author="thierry henault" w:date="2022-08-11T09:18:00Z">
              <w:r w:rsidRPr="00E7759A">
                <w:rPr>
                  <w:rFonts w:ascii="Calibri" w:hAnsi="Calibri" w:cs="Calibri"/>
                  <w:sz w:val="20"/>
                  <w:szCs w:val="20"/>
                  <w:highlight w:val="lightGray"/>
                  <w:lang w:val="fr-FR"/>
                </w:rPr>
                <w:t xml:space="preserve">Identification du/des </w:t>
              </w:r>
            </w:ins>
            <w:ins w:id="468" w:author="thierry henault" w:date="2022-08-11T09:21:00Z">
              <w:r>
                <w:rPr>
                  <w:rFonts w:ascii="Calibri" w:hAnsi="Calibri" w:cs="Calibri"/>
                  <w:sz w:val="20"/>
                  <w:szCs w:val="20"/>
                  <w:highlight w:val="lightGray"/>
                  <w:lang w:val="fr-FR"/>
                </w:rPr>
                <w:t>opérateurs</w:t>
              </w:r>
            </w:ins>
            <w:ins w:id="469" w:author="thierry henault" w:date="2022-08-11T09:18:00Z">
              <w:r w:rsidRPr="00E7759A">
                <w:rPr>
                  <w:rFonts w:ascii="Calibri" w:hAnsi="Calibri" w:cs="Calibri"/>
                  <w:sz w:val="20"/>
                  <w:szCs w:val="20"/>
                  <w:highlight w:val="lightGray"/>
                  <w:lang w:val="fr-FR"/>
                </w:rPr>
                <w:t xml:space="preserve"> sur lesquels publier l’action</w:t>
              </w:r>
              <w:r w:rsidRPr="00E7759A">
                <w:rPr>
                  <w:rFonts w:ascii="Calibri" w:hAnsi="Calibri" w:cs="Calibri"/>
                  <w:sz w:val="20"/>
                  <w:szCs w:val="20"/>
                  <w:lang w:val="fr-FR"/>
                </w:rPr>
                <w:t>.</w:t>
              </w:r>
            </w:ins>
          </w:p>
        </w:tc>
      </w:tr>
      <w:tr w:rsidR="006D21E7" w:rsidRPr="00E32CB2" w14:paraId="6D53D203" w14:textId="77777777" w:rsidTr="00863C79">
        <w:trPr>
          <w:ins w:id="470" w:author="thierry henault" w:date="2022-08-11T09:18:00Z"/>
        </w:trPr>
        <w:tc>
          <w:tcPr>
            <w:tcW w:w="824" w:type="dxa"/>
            <w:vMerge w:val="restart"/>
            <w:vAlign w:val="center"/>
          </w:tcPr>
          <w:p w14:paraId="1AEC3FD8" w14:textId="468982FB" w:rsidR="006D21E7" w:rsidRPr="00E7759A" w:rsidRDefault="006D21E7" w:rsidP="00F56EA2">
            <w:pPr>
              <w:pStyle w:val="Tablebody-"/>
              <w:autoSpaceDE w:val="0"/>
              <w:autoSpaceDN w:val="0"/>
              <w:adjustRightInd w:val="0"/>
              <w:spacing w:before="0" w:after="0"/>
              <w:jc w:val="both"/>
              <w:rPr>
                <w:ins w:id="471" w:author="thierry henault" w:date="2022-08-11T09:18:00Z"/>
                <w:rFonts w:ascii="Calibri" w:hAnsi="Calibri" w:cs="Calibri"/>
                <w:i/>
                <w:iCs/>
                <w:sz w:val="20"/>
                <w:szCs w:val="20"/>
              </w:rPr>
            </w:pPr>
            <w:ins w:id="472" w:author="thierry henault" w:date="2022-08-11T09:19:00Z">
              <w:r>
                <w:rPr>
                  <w:rFonts w:ascii="Calibri" w:hAnsi="Calibri" w:cs="Calibri"/>
                  <w:i/>
                  <w:sz w:val="20"/>
                  <w:szCs w:val="20"/>
                </w:rPr>
                <w:t>Oper</w:t>
              </w:r>
            </w:ins>
            <w:ins w:id="473" w:author="thierry henault" w:date="2022-08-11T09:22:00Z">
              <w:r>
                <w:rPr>
                  <w:rFonts w:ascii="Calibri" w:hAnsi="Calibri" w:cs="Calibri"/>
                  <w:i/>
                  <w:sz w:val="20"/>
                  <w:szCs w:val="20"/>
                </w:rPr>
                <w:t>a</w:t>
              </w:r>
            </w:ins>
            <w:ins w:id="474" w:author="thierry henault" w:date="2022-08-11T09:19:00Z">
              <w:r>
                <w:rPr>
                  <w:rFonts w:ascii="Calibri" w:hAnsi="Calibri" w:cs="Calibri"/>
                  <w:i/>
                  <w:sz w:val="20"/>
                  <w:szCs w:val="20"/>
                </w:rPr>
                <w:t>tor</w:t>
              </w:r>
            </w:ins>
          </w:p>
        </w:tc>
        <w:tc>
          <w:tcPr>
            <w:tcW w:w="2236" w:type="dxa"/>
            <w:vAlign w:val="center"/>
          </w:tcPr>
          <w:p w14:paraId="745A07C0" w14:textId="3D8DBEEA" w:rsidR="006D21E7" w:rsidRPr="00E7759A" w:rsidRDefault="006D21E7" w:rsidP="00F56EA2">
            <w:pPr>
              <w:pStyle w:val="Tablebody-"/>
              <w:autoSpaceDE w:val="0"/>
              <w:autoSpaceDN w:val="0"/>
              <w:adjustRightInd w:val="0"/>
              <w:spacing w:before="0" w:after="0"/>
              <w:jc w:val="both"/>
              <w:rPr>
                <w:ins w:id="475" w:author="thierry henault" w:date="2022-08-11T09:18:00Z"/>
                <w:rFonts w:ascii="Calibri" w:hAnsi="Calibri" w:cs="Calibri"/>
                <w:b/>
                <w:i/>
                <w:iCs/>
                <w:sz w:val="20"/>
                <w:szCs w:val="20"/>
              </w:rPr>
            </w:pPr>
            <w:proofErr w:type="spellStart"/>
            <w:ins w:id="476" w:author="thierry henault" w:date="2022-08-11T09:22:00Z">
              <w:r>
                <w:rPr>
                  <w:rFonts w:ascii="Calibri" w:hAnsi="Calibri" w:cs="Calibri"/>
                  <w:b/>
                  <w:i/>
                  <w:sz w:val="20"/>
                  <w:szCs w:val="20"/>
                  <w:highlight w:val="lightGray"/>
                </w:rPr>
                <w:t>Operator</w:t>
              </w:r>
            </w:ins>
            <w:ins w:id="477" w:author="thierry henault" w:date="2022-08-11T09:18:00Z">
              <w:r w:rsidRPr="00E7759A">
                <w:rPr>
                  <w:rFonts w:ascii="Calibri" w:hAnsi="Calibri" w:cs="Calibri"/>
                  <w:b/>
                  <w:i/>
                  <w:sz w:val="20"/>
                  <w:szCs w:val="20"/>
                  <w:highlight w:val="lightGray"/>
                </w:rPr>
                <w:t>Ref</w:t>
              </w:r>
              <w:proofErr w:type="spellEnd"/>
            </w:ins>
          </w:p>
        </w:tc>
        <w:tc>
          <w:tcPr>
            <w:tcW w:w="540" w:type="dxa"/>
            <w:vAlign w:val="center"/>
          </w:tcPr>
          <w:p w14:paraId="3CE83920" w14:textId="77777777" w:rsidR="006D21E7" w:rsidRPr="00E7759A" w:rsidRDefault="006D21E7" w:rsidP="00F56EA2">
            <w:pPr>
              <w:pStyle w:val="Tablebody-"/>
              <w:autoSpaceDE w:val="0"/>
              <w:autoSpaceDN w:val="0"/>
              <w:adjustRightInd w:val="0"/>
              <w:spacing w:before="0" w:after="0"/>
              <w:jc w:val="both"/>
              <w:rPr>
                <w:ins w:id="478" w:author="thierry henault" w:date="2022-08-11T09:18:00Z"/>
                <w:rFonts w:ascii="Calibri" w:hAnsi="Calibri" w:cs="Calibri"/>
                <w:sz w:val="20"/>
                <w:szCs w:val="20"/>
              </w:rPr>
            </w:pPr>
            <w:ins w:id="479" w:author="thierry henault" w:date="2022-08-11T09:18:00Z">
              <w:r w:rsidRPr="00E7759A">
                <w:rPr>
                  <w:rFonts w:ascii="Calibri" w:hAnsi="Calibri" w:cs="Calibri"/>
                  <w:sz w:val="20"/>
                  <w:szCs w:val="20"/>
                </w:rPr>
                <w:t>0:1</w:t>
              </w:r>
            </w:ins>
          </w:p>
        </w:tc>
        <w:tc>
          <w:tcPr>
            <w:tcW w:w="1137" w:type="dxa"/>
            <w:vAlign w:val="center"/>
          </w:tcPr>
          <w:p w14:paraId="5A979717" w14:textId="540CA490" w:rsidR="006D21E7" w:rsidRPr="006D21E7" w:rsidRDefault="006D21E7" w:rsidP="00F56EA2">
            <w:pPr>
              <w:pStyle w:val="Tablebody-"/>
              <w:autoSpaceDE w:val="0"/>
              <w:autoSpaceDN w:val="0"/>
              <w:adjustRightInd w:val="0"/>
              <w:spacing w:before="0" w:after="0"/>
              <w:jc w:val="both"/>
              <w:rPr>
                <w:ins w:id="480" w:author="thierry henault" w:date="2022-08-11T09:18:00Z"/>
                <w:rFonts w:ascii="Calibri" w:hAnsi="Calibri" w:cs="Calibri"/>
                <w:i/>
                <w:sz w:val="20"/>
                <w:szCs w:val="20"/>
              </w:rPr>
            </w:pPr>
            <w:ins w:id="481" w:author="thierry henault" w:date="2022-08-11T09:18:00Z">
              <w:r w:rsidRPr="00E7759A">
                <w:rPr>
                  <w:rFonts w:ascii="Calibri" w:hAnsi="Calibri" w:cs="Calibri"/>
                  <w:i/>
                  <w:sz w:val="20"/>
                  <w:szCs w:val="20"/>
                </w:rPr>
                <w:t>→</w:t>
              </w:r>
              <w:proofErr w:type="spellStart"/>
              <w:r w:rsidRPr="00E7759A">
                <w:rPr>
                  <w:rFonts w:ascii="Calibri" w:hAnsi="Calibri" w:cs="Calibri"/>
                  <w:i/>
                  <w:sz w:val="20"/>
                  <w:szCs w:val="20"/>
                </w:rPr>
                <w:t>OperatorCode</w:t>
              </w:r>
              <w:proofErr w:type="spellEnd"/>
            </w:ins>
          </w:p>
        </w:tc>
        <w:tc>
          <w:tcPr>
            <w:tcW w:w="5719" w:type="dxa"/>
            <w:vAlign w:val="center"/>
          </w:tcPr>
          <w:p w14:paraId="12915AC4" w14:textId="509D2300" w:rsidR="006D21E7" w:rsidRPr="00E7759A" w:rsidRDefault="006D21E7" w:rsidP="00F56EA2">
            <w:pPr>
              <w:pStyle w:val="Tablebody-"/>
              <w:autoSpaceDE w:val="0"/>
              <w:autoSpaceDN w:val="0"/>
              <w:adjustRightInd w:val="0"/>
              <w:spacing w:before="0" w:after="0"/>
              <w:jc w:val="both"/>
              <w:rPr>
                <w:ins w:id="482" w:author="thierry henault" w:date="2022-08-11T09:18:00Z"/>
                <w:rFonts w:ascii="Calibri" w:hAnsi="Calibri" w:cs="Calibri"/>
                <w:sz w:val="20"/>
                <w:szCs w:val="20"/>
                <w:lang w:val="fr-FR"/>
              </w:rPr>
            </w:pPr>
            <w:ins w:id="483" w:author="thierry henault" w:date="2022-08-11T09:18:00Z">
              <w:r w:rsidRPr="00E7759A">
                <w:rPr>
                  <w:rFonts w:ascii="Calibri" w:hAnsi="Calibri" w:cs="Calibri"/>
                  <w:sz w:val="20"/>
                  <w:szCs w:val="20"/>
                  <w:highlight w:val="lightGray"/>
                  <w:lang w:val="fr-FR"/>
                </w:rPr>
                <w:t xml:space="preserve">Identifiant </w:t>
              </w:r>
            </w:ins>
            <w:ins w:id="484" w:author="thierry henault" w:date="2022-08-11T09:22:00Z">
              <w:r>
                <w:rPr>
                  <w:rFonts w:ascii="Calibri" w:hAnsi="Calibri" w:cs="Calibri"/>
                  <w:sz w:val="20"/>
                  <w:szCs w:val="20"/>
                  <w:highlight w:val="lightGray"/>
                  <w:lang w:val="fr-FR"/>
                </w:rPr>
                <w:t>de</w:t>
              </w:r>
            </w:ins>
            <w:ins w:id="485" w:author="thierry henault" w:date="2022-08-11T09:25:00Z">
              <w:r>
                <w:rPr>
                  <w:rFonts w:ascii="Calibri" w:hAnsi="Calibri" w:cs="Calibri"/>
                  <w:sz w:val="20"/>
                  <w:szCs w:val="20"/>
                  <w:highlight w:val="lightGray"/>
                  <w:lang w:val="fr-FR"/>
                </w:rPr>
                <w:t xml:space="preserve"> </w:t>
              </w:r>
            </w:ins>
            <w:ins w:id="486" w:author="thierry henault" w:date="2022-08-11T09:22:00Z">
              <w:r>
                <w:rPr>
                  <w:rFonts w:ascii="Calibri" w:hAnsi="Calibri" w:cs="Calibri"/>
                  <w:sz w:val="20"/>
                  <w:szCs w:val="20"/>
                  <w:highlight w:val="lightGray"/>
                  <w:lang w:val="fr-FR"/>
                </w:rPr>
                <w:t>l’</w:t>
              </w:r>
              <w:proofErr w:type="spellStart"/>
              <w:r>
                <w:rPr>
                  <w:rFonts w:ascii="Calibri" w:hAnsi="Calibri" w:cs="Calibri"/>
                  <w:sz w:val="20"/>
                  <w:szCs w:val="20"/>
                  <w:highlight w:val="lightGray"/>
                  <w:lang w:val="fr-FR"/>
                </w:rPr>
                <w:t>operateur</w:t>
              </w:r>
            </w:ins>
            <w:proofErr w:type="spellEnd"/>
            <w:ins w:id="487" w:author="thierry henault" w:date="2022-08-11T09:18:00Z">
              <w:r w:rsidRPr="00E7759A">
                <w:rPr>
                  <w:rFonts w:ascii="Calibri" w:hAnsi="Calibri" w:cs="Calibri"/>
                  <w:sz w:val="20"/>
                  <w:szCs w:val="20"/>
                  <w:highlight w:val="lightGray"/>
                  <w:lang w:val="fr-FR"/>
                </w:rPr>
                <w:t xml:space="preserve"> (au sens </w:t>
              </w:r>
              <w:proofErr w:type="spellStart"/>
              <w:r w:rsidRPr="00E7759A">
                <w:rPr>
                  <w:rFonts w:ascii="Calibri" w:hAnsi="Calibri" w:cs="Calibri"/>
                  <w:sz w:val="20"/>
                  <w:szCs w:val="20"/>
                  <w:highlight w:val="lightGray"/>
                  <w:lang w:val="fr-FR"/>
                </w:rPr>
                <w:t>transmodel</w:t>
              </w:r>
              <w:proofErr w:type="spellEnd"/>
              <w:r w:rsidRPr="00E7759A">
                <w:rPr>
                  <w:rFonts w:ascii="Calibri" w:hAnsi="Calibri" w:cs="Calibri"/>
                  <w:sz w:val="20"/>
                  <w:szCs w:val="20"/>
                  <w:highlight w:val="lightGray"/>
                  <w:lang w:val="fr-FR"/>
                </w:rPr>
                <w:t>)</w:t>
              </w:r>
            </w:ins>
          </w:p>
        </w:tc>
      </w:tr>
      <w:tr w:rsidR="006D21E7" w:rsidRPr="00E7759A" w14:paraId="53A518AD" w14:textId="77777777" w:rsidTr="00863C79">
        <w:trPr>
          <w:ins w:id="488" w:author="thierry henault" w:date="2022-08-11T09:18:00Z"/>
        </w:trPr>
        <w:tc>
          <w:tcPr>
            <w:tcW w:w="824" w:type="dxa"/>
            <w:vMerge/>
            <w:vAlign w:val="center"/>
          </w:tcPr>
          <w:p w14:paraId="43ACC1DD" w14:textId="77777777" w:rsidR="006D21E7" w:rsidRPr="00E7759A" w:rsidRDefault="006D21E7" w:rsidP="00F56EA2">
            <w:pPr>
              <w:pStyle w:val="Tablebody-"/>
              <w:spacing w:before="0" w:after="0"/>
              <w:jc w:val="both"/>
              <w:rPr>
                <w:ins w:id="489" w:author="thierry henault" w:date="2022-08-11T09:18:00Z"/>
                <w:rFonts w:ascii="Calibri" w:hAnsi="Calibri" w:cs="Calibri"/>
                <w:sz w:val="20"/>
                <w:szCs w:val="20"/>
                <w:lang w:val="fr-FR"/>
              </w:rPr>
            </w:pPr>
          </w:p>
        </w:tc>
        <w:tc>
          <w:tcPr>
            <w:tcW w:w="2236" w:type="dxa"/>
            <w:vAlign w:val="center"/>
          </w:tcPr>
          <w:p w14:paraId="55961007" w14:textId="0D9CEFA6" w:rsidR="006D21E7" w:rsidRPr="006D21E7" w:rsidRDefault="006D21E7" w:rsidP="00F56EA2">
            <w:pPr>
              <w:pStyle w:val="Tablebody-"/>
              <w:autoSpaceDE w:val="0"/>
              <w:autoSpaceDN w:val="0"/>
              <w:adjustRightInd w:val="0"/>
              <w:spacing w:before="0" w:after="0"/>
              <w:jc w:val="both"/>
              <w:rPr>
                <w:ins w:id="490" w:author="thierry henault" w:date="2022-08-11T09:18:00Z"/>
                <w:rFonts w:ascii="Calibri" w:hAnsi="Calibri" w:cs="Calibri"/>
                <w:b/>
                <w:i/>
                <w:iCs/>
                <w:vanish/>
                <w:sz w:val="20"/>
                <w:szCs w:val="20"/>
                <w:highlight w:val="cyan"/>
              </w:rPr>
            </w:pPr>
            <w:proofErr w:type="spellStart"/>
            <w:ins w:id="491" w:author="thierry henault" w:date="2022-08-11T09:23:00Z">
              <w:r w:rsidRPr="006D21E7">
                <w:rPr>
                  <w:rFonts w:ascii="Calibri" w:hAnsi="Calibri" w:cs="Calibri"/>
                  <w:b/>
                  <w:i/>
                  <w:vanish/>
                  <w:sz w:val="20"/>
                  <w:szCs w:val="20"/>
                  <w:highlight w:val="cyan"/>
                </w:rPr>
                <w:t>Operator</w:t>
              </w:r>
            </w:ins>
            <w:ins w:id="492" w:author="thierry henault" w:date="2022-08-11T09:18:00Z">
              <w:r w:rsidRPr="006D21E7">
                <w:rPr>
                  <w:rFonts w:ascii="Calibri" w:hAnsi="Calibri" w:cs="Calibri"/>
                  <w:b/>
                  <w:i/>
                  <w:vanish/>
                  <w:sz w:val="20"/>
                  <w:szCs w:val="20"/>
                  <w:highlight w:val="cyan"/>
                </w:rPr>
                <w:t>Name</w:t>
              </w:r>
              <w:proofErr w:type="spellEnd"/>
            </w:ins>
          </w:p>
        </w:tc>
        <w:tc>
          <w:tcPr>
            <w:tcW w:w="540" w:type="dxa"/>
            <w:vAlign w:val="center"/>
          </w:tcPr>
          <w:p w14:paraId="78F1C716" w14:textId="6BDD3AD7" w:rsidR="006D21E7" w:rsidRPr="006D21E7" w:rsidRDefault="006D21E7" w:rsidP="00F56EA2">
            <w:pPr>
              <w:pStyle w:val="Tablebody-"/>
              <w:autoSpaceDE w:val="0"/>
              <w:autoSpaceDN w:val="0"/>
              <w:adjustRightInd w:val="0"/>
              <w:spacing w:before="0" w:after="0"/>
              <w:jc w:val="both"/>
              <w:rPr>
                <w:ins w:id="493" w:author="thierry henault" w:date="2022-08-11T09:18:00Z"/>
                <w:rFonts w:ascii="Calibri" w:hAnsi="Calibri" w:cs="Calibri"/>
                <w:vanish/>
                <w:sz w:val="20"/>
                <w:szCs w:val="20"/>
                <w:highlight w:val="cyan"/>
              </w:rPr>
            </w:pPr>
            <w:ins w:id="494" w:author="thierry henault" w:date="2022-08-11T09:18:00Z">
              <w:r w:rsidRPr="006D21E7">
                <w:rPr>
                  <w:rFonts w:ascii="Calibri" w:hAnsi="Calibri" w:cs="Calibri"/>
                  <w:vanish/>
                  <w:sz w:val="20"/>
                  <w:szCs w:val="20"/>
                  <w:highlight w:val="cyan"/>
                </w:rPr>
                <w:t>0:</w:t>
              </w:r>
            </w:ins>
            <w:ins w:id="495" w:author="thierry henault" w:date="2022-08-11T09:23:00Z">
              <w:r w:rsidRPr="006D21E7">
                <w:rPr>
                  <w:rFonts w:ascii="Calibri" w:hAnsi="Calibri" w:cs="Calibri"/>
                  <w:vanish/>
                  <w:sz w:val="20"/>
                  <w:szCs w:val="20"/>
                  <w:highlight w:val="cyan"/>
                </w:rPr>
                <w:t>1</w:t>
              </w:r>
            </w:ins>
          </w:p>
        </w:tc>
        <w:tc>
          <w:tcPr>
            <w:tcW w:w="1137" w:type="dxa"/>
            <w:vAlign w:val="center"/>
          </w:tcPr>
          <w:p w14:paraId="6E6FA26E" w14:textId="77777777" w:rsidR="006D21E7" w:rsidRPr="006D21E7" w:rsidRDefault="006D21E7" w:rsidP="00F56EA2">
            <w:pPr>
              <w:pStyle w:val="Tablebody-"/>
              <w:autoSpaceDE w:val="0"/>
              <w:autoSpaceDN w:val="0"/>
              <w:adjustRightInd w:val="0"/>
              <w:spacing w:before="0" w:after="0"/>
              <w:jc w:val="both"/>
              <w:rPr>
                <w:ins w:id="496" w:author="thierry henault" w:date="2022-08-11T09:18:00Z"/>
                <w:rFonts w:ascii="Calibri" w:hAnsi="Calibri" w:cs="Calibri"/>
                <w:i/>
                <w:iCs/>
                <w:vanish/>
                <w:sz w:val="20"/>
                <w:szCs w:val="20"/>
                <w:highlight w:val="cyan"/>
              </w:rPr>
            </w:pPr>
            <w:proofErr w:type="spellStart"/>
            <w:ins w:id="497" w:author="thierry henault" w:date="2022-08-11T09:18:00Z">
              <w:r w:rsidRPr="006D21E7">
                <w:rPr>
                  <w:rFonts w:ascii="Calibri" w:hAnsi="Calibri" w:cs="Calibri"/>
                  <w:i/>
                  <w:vanish/>
                  <w:sz w:val="20"/>
                  <w:szCs w:val="20"/>
                  <w:highlight w:val="cyan"/>
                </w:rPr>
                <w:t>nlString</w:t>
              </w:r>
              <w:proofErr w:type="spellEnd"/>
            </w:ins>
          </w:p>
        </w:tc>
        <w:tc>
          <w:tcPr>
            <w:tcW w:w="5719" w:type="dxa"/>
            <w:vAlign w:val="center"/>
          </w:tcPr>
          <w:p w14:paraId="4BB75783" w14:textId="49D37786" w:rsidR="006D21E7" w:rsidRPr="006D21E7" w:rsidRDefault="006D21E7" w:rsidP="00F56EA2">
            <w:pPr>
              <w:pStyle w:val="Tablebody-"/>
              <w:autoSpaceDE w:val="0"/>
              <w:autoSpaceDN w:val="0"/>
              <w:adjustRightInd w:val="0"/>
              <w:spacing w:before="0" w:after="0"/>
              <w:jc w:val="both"/>
              <w:rPr>
                <w:ins w:id="498" w:author="thierry henault" w:date="2022-08-11T09:18:00Z"/>
                <w:rFonts w:ascii="Calibri" w:hAnsi="Calibri" w:cs="Calibri"/>
                <w:vanish/>
                <w:sz w:val="20"/>
                <w:szCs w:val="20"/>
                <w:highlight w:val="cyan"/>
              </w:rPr>
            </w:pPr>
            <w:ins w:id="499" w:author="thierry henault" w:date="2022-08-11T09:18:00Z">
              <w:r w:rsidRPr="006D21E7">
                <w:rPr>
                  <w:rFonts w:ascii="Calibri" w:hAnsi="Calibri" w:cs="Calibri"/>
                  <w:vanish/>
                  <w:sz w:val="20"/>
                  <w:szCs w:val="20"/>
                  <w:highlight w:val="cyan"/>
                </w:rPr>
                <w:t xml:space="preserve">Nom </w:t>
              </w:r>
            </w:ins>
            <w:ins w:id="500" w:author="thierry henault" w:date="2022-08-11T09:24:00Z">
              <w:r w:rsidRPr="006D21E7">
                <w:rPr>
                  <w:rFonts w:ascii="Calibri" w:hAnsi="Calibri" w:cs="Calibri"/>
                  <w:vanish/>
                  <w:sz w:val="20"/>
                  <w:szCs w:val="20"/>
                  <w:highlight w:val="cyan"/>
                </w:rPr>
                <w:t xml:space="preserve">de </w:t>
              </w:r>
              <w:proofErr w:type="spellStart"/>
              <w:r w:rsidRPr="006D21E7">
                <w:rPr>
                  <w:rFonts w:ascii="Calibri" w:hAnsi="Calibri" w:cs="Calibri"/>
                  <w:vanish/>
                  <w:sz w:val="20"/>
                  <w:szCs w:val="20"/>
                  <w:highlight w:val="cyan"/>
                </w:rPr>
                <w:t>l’operateur</w:t>
              </w:r>
            </w:ins>
            <w:proofErr w:type="spellEnd"/>
          </w:p>
        </w:tc>
      </w:tr>
      <w:tr w:rsidR="006D21E7" w:rsidRPr="00F56EA2" w14:paraId="38122DA4" w14:textId="77777777" w:rsidTr="00863C79">
        <w:trPr>
          <w:ins w:id="501" w:author="thierry henault" w:date="2022-08-11T09:18:00Z"/>
        </w:trPr>
        <w:tc>
          <w:tcPr>
            <w:tcW w:w="824" w:type="dxa"/>
            <w:vMerge/>
            <w:vAlign w:val="center"/>
          </w:tcPr>
          <w:p w14:paraId="7FB087C0" w14:textId="77777777" w:rsidR="006D21E7" w:rsidRPr="00E7759A" w:rsidRDefault="006D21E7" w:rsidP="00F56EA2">
            <w:pPr>
              <w:pStyle w:val="Tablebody-"/>
              <w:autoSpaceDE w:val="0"/>
              <w:autoSpaceDN w:val="0"/>
              <w:adjustRightInd w:val="0"/>
              <w:spacing w:before="0" w:after="0"/>
              <w:jc w:val="both"/>
              <w:rPr>
                <w:ins w:id="502" w:author="thierry henault" w:date="2022-08-11T09:18:00Z"/>
                <w:rFonts w:ascii="Calibri" w:hAnsi="Calibri" w:cs="Calibri"/>
                <w:sz w:val="20"/>
                <w:szCs w:val="20"/>
              </w:rPr>
            </w:pPr>
          </w:p>
        </w:tc>
        <w:tc>
          <w:tcPr>
            <w:tcW w:w="2236" w:type="dxa"/>
            <w:vAlign w:val="center"/>
          </w:tcPr>
          <w:p w14:paraId="3254C7F6" w14:textId="118ADA83" w:rsidR="006D21E7" w:rsidRPr="006D21E7" w:rsidRDefault="006D21E7" w:rsidP="00F56EA2">
            <w:pPr>
              <w:pStyle w:val="Tablebody-"/>
              <w:autoSpaceDE w:val="0"/>
              <w:autoSpaceDN w:val="0"/>
              <w:adjustRightInd w:val="0"/>
              <w:spacing w:before="0" w:after="0"/>
              <w:jc w:val="both"/>
              <w:rPr>
                <w:ins w:id="503" w:author="thierry henault" w:date="2022-08-11T09:18:00Z"/>
                <w:rFonts w:ascii="Calibri" w:hAnsi="Calibri" w:cs="Calibri"/>
                <w:b/>
                <w:i/>
                <w:iCs/>
                <w:vanish/>
                <w:sz w:val="20"/>
                <w:szCs w:val="20"/>
                <w:highlight w:val="cyan"/>
              </w:rPr>
            </w:pPr>
            <w:proofErr w:type="spellStart"/>
            <w:ins w:id="504" w:author="thierry henault" w:date="2022-08-11T09:23:00Z">
              <w:r w:rsidRPr="006D21E7">
                <w:rPr>
                  <w:rFonts w:ascii="Calibri" w:hAnsi="Calibri" w:cs="Calibri"/>
                  <w:b/>
                  <w:i/>
                  <w:vanish/>
                  <w:sz w:val="20"/>
                  <w:szCs w:val="20"/>
                  <w:highlight w:val="cyan"/>
                </w:rPr>
                <w:t>OperatorShortName</w:t>
              </w:r>
            </w:ins>
            <w:proofErr w:type="spellEnd"/>
          </w:p>
        </w:tc>
        <w:tc>
          <w:tcPr>
            <w:tcW w:w="540" w:type="dxa"/>
            <w:vAlign w:val="center"/>
          </w:tcPr>
          <w:p w14:paraId="798801E7" w14:textId="30F34DE4" w:rsidR="006D21E7" w:rsidRPr="006D21E7" w:rsidRDefault="006D21E7" w:rsidP="00F56EA2">
            <w:pPr>
              <w:pStyle w:val="Tablebody-"/>
              <w:autoSpaceDE w:val="0"/>
              <w:autoSpaceDN w:val="0"/>
              <w:adjustRightInd w:val="0"/>
              <w:spacing w:before="0" w:after="0"/>
              <w:jc w:val="both"/>
              <w:rPr>
                <w:ins w:id="505" w:author="thierry henault" w:date="2022-08-11T09:18:00Z"/>
                <w:rFonts w:ascii="Calibri" w:hAnsi="Calibri" w:cs="Calibri"/>
                <w:vanish/>
                <w:sz w:val="20"/>
                <w:szCs w:val="20"/>
                <w:highlight w:val="cyan"/>
              </w:rPr>
            </w:pPr>
            <w:ins w:id="506" w:author="thierry henault" w:date="2022-08-11T09:18:00Z">
              <w:r w:rsidRPr="006D21E7">
                <w:rPr>
                  <w:rFonts w:ascii="Calibri" w:hAnsi="Calibri" w:cs="Calibri"/>
                  <w:vanish/>
                  <w:sz w:val="20"/>
                  <w:szCs w:val="20"/>
                  <w:highlight w:val="cyan"/>
                </w:rPr>
                <w:t>0:</w:t>
              </w:r>
            </w:ins>
            <w:ins w:id="507" w:author="thierry henault" w:date="2022-08-11T09:23:00Z">
              <w:r w:rsidRPr="006D21E7">
                <w:rPr>
                  <w:rFonts w:ascii="Calibri" w:hAnsi="Calibri" w:cs="Calibri"/>
                  <w:vanish/>
                  <w:sz w:val="20"/>
                  <w:szCs w:val="20"/>
                  <w:highlight w:val="cyan"/>
                </w:rPr>
                <w:t>1</w:t>
              </w:r>
            </w:ins>
          </w:p>
        </w:tc>
        <w:tc>
          <w:tcPr>
            <w:tcW w:w="1137" w:type="dxa"/>
            <w:vAlign w:val="center"/>
          </w:tcPr>
          <w:p w14:paraId="71BDFD71" w14:textId="77777777" w:rsidR="006D21E7" w:rsidRPr="006D21E7" w:rsidRDefault="006D21E7" w:rsidP="00F56EA2">
            <w:pPr>
              <w:pStyle w:val="Tablebody-"/>
              <w:autoSpaceDE w:val="0"/>
              <w:autoSpaceDN w:val="0"/>
              <w:adjustRightInd w:val="0"/>
              <w:spacing w:before="0" w:after="0"/>
              <w:jc w:val="both"/>
              <w:rPr>
                <w:ins w:id="508" w:author="thierry henault" w:date="2022-08-11T09:18:00Z"/>
                <w:rFonts w:ascii="Calibri" w:hAnsi="Calibri" w:cs="Calibri"/>
                <w:i/>
                <w:iCs/>
                <w:vanish/>
                <w:sz w:val="20"/>
                <w:szCs w:val="20"/>
                <w:highlight w:val="cyan"/>
              </w:rPr>
            </w:pPr>
            <w:proofErr w:type="spellStart"/>
            <w:ins w:id="509" w:author="thierry henault" w:date="2022-08-11T09:18:00Z">
              <w:r w:rsidRPr="006D21E7">
                <w:rPr>
                  <w:rFonts w:ascii="Calibri" w:hAnsi="Calibri" w:cs="Calibri"/>
                  <w:i/>
                  <w:vanish/>
                  <w:sz w:val="20"/>
                  <w:szCs w:val="20"/>
                  <w:highlight w:val="cyan"/>
                </w:rPr>
                <w:t>nlString</w:t>
              </w:r>
              <w:proofErr w:type="spellEnd"/>
            </w:ins>
          </w:p>
        </w:tc>
        <w:tc>
          <w:tcPr>
            <w:tcW w:w="5719" w:type="dxa"/>
            <w:vAlign w:val="center"/>
          </w:tcPr>
          <w:p w14:paraId="20B0C214" w14:textId="06FFC4D1" w:rsidR="006D21E7" w:rsidRPr="006D21E7" w:rsidRDefault="006D21E7" w:rsidP="00F56EA2">
            <w:pPr>
              <w:pStyle w:val="Tablebody-"/>
              <w:autoSpaceDE w:val="0"/>
              <w:autoSpaceDN w:val="0"/>
              <w:adjustRightInd w:val="0"/>
              <w:spacing w:before="0" w:after="0"/>
              <w:jc w:val="both"/>
              <w:rPr>
                <w:ins w:id="510" w:author="thierry henault" w:date="2022-08-11T09:18:00Z"/>
                <w:rFonts w:ascii="Calibri" w:hAnsi="Calibri" w:cs="Calibri"/>
                <w:vanish/>
                <w:sz w:val="20"/>
                <w:szCs w:val="20"/>
                <w:highlight w:val="cyan"/>
                <w:lang w:val="fr-FR"/>
              </w:rPr>
            </w:pPr>
            <w:ins w:id="511" w:author="thierry henault" w:date="2022-08-11T09:23:00Z">
              <w:r w:rsidRPr="006D21E7">
                <w:rPr>
                  <w:rFonts w:ascii="Calibri" w:hAnsi="Calibri" w:cs="Calibri"/>
                  <w:vanish/>
                  <w:sz w:val="20"/>
                  <w:szCs w:val="20"/>
                  <w:highlight w:val="cyan"/>
                  <w:lang w:val="fr-FR"/>
                </w:rPr>
                <w:t>Nom cour</w:t>
              </w:r>
            </w:ins>
            <w:ins w:id="512" w:author="thierry henault" w:date="2022-08-11T09:24:00Z">
              <w:r w:rsidRPr="006D21E7">
                <w:rPr>
                  <w:rFonts w:ascii="Calibri" w:hAnsi="Calibri" w:cs="Calibri"/>
                  <w:vanish/>
                  <w:sz w:val="20"/>
                  <w:szCs w:val="20"/>
                  <w:highlight w:val="cyan"/>
                  <w:lang w:val="fr-FR"/>
                </w:rPr>
                <w:t>t de l’</w:t>
              </w:r>
              <w:proofErr w:type="spellStart"/>
              <w:r w:rsidRPr="006D21E7">
                <w:rPr>
                  <w:rFonts w:ascii="Calibri" w:hAnsi="Calibri" w:cs="Calibri"/>
                  <w:vanish/>
                  <w:sz w:val="20"/>
                  <w:szCs w:val="20"/>
                  <w:highlight w:val="cyan"/>
                  <w:lang w:val="fr-FR"/>
                </w:rPr>
                <w:t>operateur</w:t>
              </w:r>
              <w:proofErr w:type="spellEnd"/>
              <w:r w:rsidRPr="006D21E7">
                <w:rPr>
                  <w:rFonts w:ascii="Calibri" w:hAnsi="Calibri" w:cs="Calibri"/>
                  <w:vanish/>
                  <w:sz w:val="20"/>
                  <w:szCs w:val="20"/>
                  <w:highlight w:val="cyan"/>
                  <w:lang w:val="fr-FR"/>
                </w:rPr>
                <w:t xml:space="preserve"> : </w:t>
              </w:r>
            </w:ins>
          </w:p>
        </w:tc>
      </w:tr>
      <w:tr w:rsidR="006D21E7" w:rsidRPr="006D21E7" w14:paraId="55A2C8A7" w14:textId="77777777" w:rsidTr="006D21E7">
        <w:trPr>
          <w:hidden/>
          <w:ins w:id="513" w:author="thierry henault" w:date="2022-08-11T09:18:00Z"/>
        </w:trPr>
        <w:tc>
          <w:tcPr>
            <w:tcW w:w="824" w:type="dxa"/>
            <w:vAlign w:val="center"/>
          </w:tcPr>
          <w:p w14:paraId="2C6DC525" w14:textId="4BFE5446" w:rsidR="006D21E7" w:rsidRPr="006D21E7" w:rsidRDefault="006D21E7" w:rsidP="00F56EA2">
            <w:pPr>
              <w:pStyle w:val="Tablebody-"/>
              <w:autoSpaceDE w:val="0"/>
              <w:autoSpaceDN w:val="0"/>
              <w:adjustRightInd w:val="0"/>
              <w:spacing w:before="0" w:after="0"/>
              <w:jc w:val="both"/>
              <w:rPr>
                <w:ins w:id="514" w:author="thierry henault" w:date="2022-08-11T09:18:00Z"/>
                <w:rFonts w:ascii="Calibri" w:hAnsi="Calibri" w:cs="Calibri"/>
                <w:vanish/>
                <w:sz w:val="20"/>
                <w:szCs w:val="20"/>
                <w:highlight w:val="cyan"/>
              </w:rPr>
            </w:pPr>
            <w:ins w:id="515" w:author="thierry henault" w:date="2022-08-11T09:25:00Z">
              <w:r w:rsidRPr="006D21E7">
                <w:rPr>
                  <w:rFonts w:ascii="Calibri" w:hAnsi="Calibri" w:cs="Calibri"/>
                  <w:i/>
                  <w:vanish/>
                  <w:sz w:val="20"/>
                  <w:szCs w:val="20"/>
                  <w:highlight w:val="cyan"/>
                </w:rPr>
                <w:t>Unit</w:t>
              </w:r>
            </w:ins>
          </w:p>
        </w:tc>
        <w:tc>
          <w:tcPr>
            <w:tcW w:w="2236" w:type="dxa"/>
            <w:vAlign w:val="center"/>
          </w:tcPr>
          <w:p w14:paraId="0A30EABF" w14:textId="44F2E5B4" w:rsidR="006D21E7" w:rsidRPr="006D21E7" w:rsidRDefault="006D21E7" w:rsidP="00F56EA2">
            <w:pPr>
              <w:pStyle w:val="Tablebody-"/>
              <w:autoSpaceDE w:val="0"/>
              <w:autoSpaceDN w:val="0"/>
              <w:adjustRightInd w:val="0"/>
              <w:spacing w:before="0" w:after="0"/>
              <w:jc w:val="both"/>
              <w:rPr>
                <w:ins w:id="516" w:author="thierry henault" w:date="2022-08-11T09:18:00Z"/>
                <w:rFonts w:ascii="Calibri" w:hAnsi="Calibri" w:cs="Calibri"/>
                <w:b/>
                <w:i/>
                <w:iCs/>
                <w:vanish/>
                <w:sz w:val="20"/>
                <w:szCs w:val="20"/>
                <w:highlight w:val="cyan"/>
              </w:rPr>
            </w:pPr>
            <w:proofErr w:type="spellStart"/>
            <w:ins w:id="517" w:author="thierry henault" w:date="2022-08-11T09:25:00Z">
              <w:r w:rsidRPr="006D21E7">
                <w:rPr>
                  <w:rFonts w:ascii="Calibri" w:hAnsi="Calibri" w:cs="Calibri"/>
                  <w:i/>
                  <w:vanish/>
                  <w:sz w:val="20"/>
                  <w:szCs w:val="20"/>
                  <w:highlight w:val="cyan"/>
                </w:rPr>
                <w:t>OperationalUnitRef</w:t>
              </w:r>
            </w:ins>
            <w:proofErr w:type="spellEnd"/>
          </w:p>
        </w:tc>
        <w:tc>
          <w:tcPr>
            <w:tcW w:w="540" w:type="dxa"/>
            <w:vAlign w:val="center"/>
          </w:tcPr>
          <w:p w14:paraId="11AA4DBF" w14:textId="344F89F7" w:rsidR="006D21E7" w:rsidRPr="006D21E7" w:rsidRDefault="006D21E7" w:rsidP="00F56EA2">
            <w:pPr>
              <w:pStyle w:val="Tablebody-"/>
              <w:autoSpaceDE w:val="0"/>
              <w:autoSpaceDN w:val="0"/>
              <w:adjustRightInd w:val="0"/>
              <w:spacing w:before="0" w:after="0"/>
              <w:jc w:val="both"/>
              <w:rPr>
                <w:ins w:id="518" w:author="thierry henault" w:date="2022-08-11T09:18:00Z"/>
                <w:rFonts w:ascii="Calibri" w:hAnsi="Calibri" w:cs="Calibri"/>
                <w:vanish/>
                <w:sz w:val="20"/>
                <w:szCs w:val="20"/>
                <w:highlight w:val="cyan"/>
              </w:rPr>
            </w:pPr>
            <w:proofErr w:type="gramStart"/>
            <w:ins w:id="519" w:author="thierry henault" w:date="2022-08-11T09:18:00Z">
              <w:r w:rsidRPr="006D21E7">
                <w:rPr>
                  <w:rFonts w:ascii="Calibri" w:hAnsi="Calibri" w:cs="Calibri"/>
                  <w:vanish/>
                  <w:sz w:val="20"/>
                  <w:szCs w:val="20"/>
                  <w:highlight w:val="cyan"/>
                </w:rPr>
                <w:t>0:</w:t>
              </w:r>
            </w:ins>
            <w:ins w:id="520" w:author="thierry henault" w:date="2022-08-11T09:25:00Z">
              <w:r w:rsidRPr="006D21E7">
                <w:rPr>
                  <w:rFonts w:ascii="Calibri" w:hAnsi="Calibri" w:cs="Calibri"/>
                  <w:vanish/>
                  <w:sz w:val="20"/>
                  <w:szCs w:val="20"/>
                  <w:highlight w:val="cyan"/>
                </w:rPr>
                <w:t>*</w:t>
              </w:r>
            </w:ins>
            <w:proofErr w:type="gramEnd"/>
          </w:p>
        </w:tc>
        <w:tc>
          <w:tcPr>
            <w:tcW w:w="1137" w:type="dxa"/>
            <w:vAlign w:val="center"/>
          </w:tcPr>
          <w:p w14:paraId="4D75603E" w14:textId="144A7EDB" w:rsidR="006D21E7" w:rsidRPr="006D21E7" w:rsidRDefault="006D21E7" w:rsidP="00F56EA2">
            <w:pPr>
              <w:pStyle w:val="Tablebody-"/>
              <w:autoSpaceDE w:val="0"/>
              <w:autoSpaceDN w:val="0"/>
              <w:adjustRightInd w:val="0"/>
              <w:spacing w:before="0" w:after="0"/>
              <w:jc w:val="both"/>
              <w:rPr>
                <w:ins w:id="521" w:author="thierry henault" w:date="2022-08-11T09:18:00Z"/>
                <w:rFonts w:ascii="Calibri" w:hAnsi="Calibri" w:cs="Calibri"/>
                <w:i/>
                <w:iCs/>
                <w:vanish/>
                <w:sz w:val="20"/>
                <w:szCs w:val="20"/>
                <w:highlight w:val="cyan"/>
              </w:rPr>
            </w:pPr>
            <w:ins w:id="522" w:author="thierry henault" w:date="2022-08-11T09:18:00Z">
              <w:r w:rsidRPr="006D21E7">
                <w:rPr>
                  <w:rFonts w:ascii="Calibri" w:hAnsi="Calibri" w:cs="Calibri"/>
                  <w:i/>
                  <w:vanish/>
                  <w:sz w:val="20"/>
                  <w:szCs w:val="20"/>
                  <w:highlight w:val="cyan"/>
                </w:rPr>
                <w:t>→</w:t>
              </w:r>
            </w:ins>
            <w:proofErr w:type="spellStart"/>
            <w:ins w:id="523" w:author="thierry henault" w:date="2022-08-11T09:27:00Z">
              <w:r w:rsidRPr="006D21E7">
                <w:rPr>
                  <w:rFonts w:ascii="Calibri" w:hAnsi="Calibri" w:cs="Calibri"/>
                  <w:i/>
                  <w:vanish/>
                  <w:sz w:val="20"/>
                  <w:szCs w:val="20"/>
                  <w:highlight w:val="cyan"/>
                </w:rPr>
                <w:t>UnitCode</w:t>
              </w:r>
            </w:ins>
            <w:proofErr w:type="spellEnd"/>
          </w:p>
        </w:tc>
        <w:tc>
          <w:tcPr>
            <w:tcW w:w="5719" w:type="dxa"/>
            <w:vAlign w:val="center"/>
          </w:tcPr>
          <w:p w14:paraId="2AFA0BC8" w14:textId="04DA69EB" w:rsidR="006D21E7" w:rsidRPr="006D21E7" w:rsidRDefault="006D21E7" w:rsidP="006D21E7">
            <w:pPr>
              <w:pStyle w:val="Tablebody-"/>
              <w:autoSpaceDE w:val="0"/>
              <w:autoSpaceDN w:val="0"/>
              <w:adjustRightInd w:val="0"/>
              <w:spacing w:before="0" w:after="0"/>
              <w:jc w:val="both"/>
              <w:rPr>
                <w:ins w:id="524" w:author="thierry henault" w:date="2022-08-11T09:18:00Z"/>
                <w:rFonts w:ascii="Calibri" w:hAnsi="Calibri" w:cs="Calibri"/>
                <w:vanish/>
                <w:sz w:val="20"/>
                <w:szCs w:val="20"/>
              </w:rPr>
            </w:pPr>
            <w:proofErr w:type="spellStart"/>
            <w:ins w:id="525" w:author="thierry henault" w:date="2022-08-11T09:27:00Z">
              <w:r w:rsidRPr="006D21E7">
                <w:rPr>
                  <w:rFonts w:ascii="Calibri" w:hAnsi="Calibri" w:cs="Calibri"/>
                  <w:vanish/>
                  <w:sz w:val="20"/>
                  <w:szCs w:val="20"/>
                  <w:highlight w:val="cyan"/>
                </w:rPr>
                <w:t>UnitCode</w:t>
              </w:r>
              <w:proofErr w:type="spellEnd"/>
              <w:r w:rsidRPr="006D21E7">
                <w:rPr>
                  <w:rFonts w:ascii="Calibri" w:hAnsi="Calibri" w:cs="Calibri"/>
                  <w:vanish/>
                  <w:sz w:val="20"/>
                  <w:szCs w:val="20"/>
                  <w:highlight w:val="cyan"/>
                </w:rPr>
                <w:t xml:space="preserve"> Identifier of Operational unit responsible for managing services</w:t>
              </w:r>
            </w:ins>
          </w:p>
        </w:tc>
      </w:tr>
      <w:tr w:rsidR="006D21E7" w:rsidRPr="006D21E7" w14:paraId="5F22E32A" w14:textId="77777777" w:rsidTr="006D21E7">
        <w:trPr>
          <w:hidden/>
          <w:ins w:id="526" w:author="thierry henault" w:date="2022-08-11T09:18:00Z"/>
        </w:trPr>
        <w:tc>
          <w:tcPr>
            <w:tcW w:w="824" w:type="dxa"/>
            <w:tcBorders>
              <w:bottom w:val="single" w:sz="4" w:space="0" w:color="000000"/>
            </w:tcBorders>
            <w:vAlign w:val="center"/>
          </w:tcPr>
          <w:p w14:paraId="4B179573" w14:textId="5E9D9900" w:rsidR="006D21E7" w:rsidRPr="006D21E7" w:rsidRDefault="006D21E7" w:rsidP="006D21E7">
            <w:pPr>
              <w:pStyle w:val="Tablebody-"/>
              <w:autoSpaceDE w:val="0"/>
              <w:autoSpaceDN w:val="0"/>
              <w:adjustRightInd w:val="0"/>
              <w:spacing w:before="0" w:after="0"/>
              <w:jc w:val="both"/>
              <w:rPr>
                <w:ins w:id="527" w:author="thierry henault" w:date="2022-08-11T09:18:00Z"/>
                <w:rFonts w:ascii="Calibri" w:hAnsi="Calibri" w:cs="Calibri"/>
                <w:vanish/>
                <w:sz w:val="20"/>
                <w:szCs w:val="20"/>
              </w:rPr>
            </w:pPr>
            <w:ins w:id="528" w:author="thierry henault" w:date="2022-08-11T09:26:00Z">
              <w:r w:rsidRPr="006D21E7">
                <w:rPr>
                  <w:rFonts w:ascii="Calibri" w:hAnsi="Calibri" w:cs="Calibri"/>
                  <w:vanish/>
                  <w:sz w:val="20"/>
                  <w:szCs w:val="20"/>
                </w:rPr>
                <w:t>any</w:t>
              </w:r>
            </w:ins>
          </w:p>
        </w:tc>
        <w:tc>
          <w:tcPr>
            <w:tcW w:w="2236" w:type="dxa"/>
            <w:tcBorders>
              <w:bottom w:val="single" w:sz="4" w:space="0" w:color="000000"/>
            </w:tcBorders>
            <w:vAlign w:val="center"/>
          </w:tcPr>
          <w:p w14:paraId="62CD4B12" w14:textId="696A18ED" w:rsidR="006D21E7" w:rsidRPr="006D21E7" w:rsidRDefault="006D21E7" w:rsidP="006D21E7">
            <w:pPr>
              <w:pStyle w:val="Tablebody-"/>
              <w:autoSpaceDE w:val="0"/>
              <w:autoSpaceDN w:val="0"/>
              <w:adjustRightInd w:val="0"/>
              <w:spacing w:before="0" w:after="0"/>
              <w:jc w:val="both"/>
              <w:rPr>
                <w:ins w:id="529" w:author="thierry henault" w:date="2022-08-11T09:18:00Z"/>
                <w:rFonts w:ascii="Calibri" w:hAnsi="Calibri" w:cs="Calibri"/>
                <w:b/>
                <w:i/>
                <w:vanish/>
                <w:sz w:val="20"/>
                <w:szCs w:val="20"/>
                <w:highlight w:val="cyan"/>
              </w:rPr>
            </w:pPr>
            <w:ins w:id="530" w:author="thierry henault" w:date="2022-08-11T09:26:00Z">
              <w:r w:rsidRPr="006D21E7">
                <w:rPr>
                  <w:rFonts w:ascii="Calibri" w:hAnsi="Calibri" w:cs="Calibri"/>
                  <w:b/>
                  <w:i/>
                  <w:vanish/>
                  <w:sz w:val="20"/>
                  <w:szCs w:val="20"/>
                  <w:highlight w:val="cyan"/>
                </w:rPr>
                <w:t>Extensions</w:t>
              </w:r>
            </w:ins>
          </w:p>
        </w:tc>
        <w:tc>
          <w:tcPr>
            <w:tcW w:w="540" w:type="dxa"/>
            <w:tcBorders>
              <w:bottom w:val="single" w:sz="4" w:space="0" w:color="000000"/>
            </w:tcBorders>
            <w:vAlign w:val="center"/>
          </w:tcPr>
          <w:p w14:paraId="78C5D9C3" w14:textId="264B3EA0" w:rsidR="006D21E7" w:rsidRPr="006D21E7" w:rsidRDefault="006D21E7" w:rsidP="006D21E7">
            <w:pPr>
              <w:pStyle w:val="Tablebody-"/>
              <w:autoSpaceDE w:val="0"/>
              <w:autoSpaceDN w:val="0"/>
              <w:adjustRightInd w:val="0"/>
              <w:spacing w:before="0" w:after="0"/>
              <w:jc w:val="both"/>
              <w:rPr>
                <w:ins w:id="531" w:author="thierry henault" w:date="2022-08-11T09:18:00Z"/>
                <w:rFonts w:ascii="Calibri" w:hAnsi="Calibri" w:cs="Calibri"/>
                <w:vanish/>
                <w:sz w:val="20"/>
                <w:szCs w:val="20"/>
                <w:highlight w:val="cyan"/>
              </w:rPr>
            </w:pPr>
            <w:ins w:id="532" w:author="thierry henault" w:date="2022-08-11T09:26:00Z">
              <w:r w:rsidRPr="006D21E7">
                <w:rPr>
                  <w:rFonts w:ascii="Calibri" w:hAnsi="Calibri" w:cs="Calibri"/>
                  <w:vanish/>
                  <w:sz w:val="20"/>
                  <w:szCs w:val="20"/>
                  <w:highlight w:val="cyan"/>
                </w:rPr>
                <w:t>0:1</w:t>
              </w:r>
            </w:ins>
          </w:p>
        </w:tc>
        <w:tc>
          <w:tcPr>
            <w:tcW w:w="1137" w:type="dxa"/>
            <w:tcBorders>
              <w:bottom w:val="single" w:sz="4" w:space="0" w:color="000000"/>
            </w:tcBorders>
            <w:vAlign w:val="center"/>
          </w:tcPr>
          <w:p w14:paraId="59400114" w14:textId="2FAE43A3" w:rsidR="006D21E7" w:rsidRPr="006D21E7" w:rsidRDefault="006D21E7" w:rsidP="006D21E7">
            <w:pPr>
              <w:pStyle w:val="Tablebody-"/>
              <w:autoSpaceDE w:val="0"/>
              <w:autoSpaceDN w:val="0"/>
              <w:adjustRightInd w:val="0"/>
              <w:spacing w:before="0" w:after="0"/>
              <w:jc w:val="both"/>
              <w:rPr>
                <w:ins w:id="533" w:author="thierry henault" w:date="2022-08-11T09:18:00Z"/>
                <w:rFonts w:ascii="Calibri" w:hAnsi="Calibri" w:cs="Calibri"/>
                <w:vanish/>
                <w:sz w:val="20"/>
                <w:szCs w:val="20"/>
                <w:highlight w:val="cyan"/>
              </w:rPr>
            </w:pPr>
            <w:ins w:id="534" w:author="thierry henault" w:date="2022-08-11T09:26:00Z">
              <w:r w:rsidRPr="006D21E7">
                <w:rPr>
                  <w:rFonts w:ascii="Calibri" w:hAnsi="Calibri" w:cs="Calibri"/>
                  <w:vanish/>
                  <w:sz w:val="20"/>
                  <w:szCs w:val="20"/>
                  <w:highlight w:val="cyan"/>
                </w:rPr>
                <w:t>any</w:t>
              </w:r>
            </w:ins>
          </w:p>
        </w:tc>
        <w:tc>
          <w:tcPr>
            <w:tcW w:w="5719" w:type="dxa"/>
            <w:tcBorders>
              <w:bottom w:val="single" w:sz="4" w:space="0" w:color="000000"/>
            </w:tcBorders>
            <w:vAlign w:val="center"/>
          </w:tcPr>
          <w:p w14:paraId="07764432" w14:textId="4B6590F1" w:rsidR="006D21E7" w:rsidRPr="006D21E7" w:rsidRDefault="006D21E7" w:rsidP="006D21E7">
            <w:pPr>
              <w:pStyle w:val="Tablebody-"/>
              <w:autoSpaceDE w:val="0"/>
              <w:autoSpaceDN w:val="0"/>
              <w:adjustRightInd w:val="0"/>
              <w:spacing w:before="0" w:after="0"/>
              <w:jc w:val="both"/>
              <w:rPr>
                <w:ins w:id="535" w:author="thierry henault" w:date="2022-08-11T09:18:00Z"/>
                <w:rFonts w:ascii="Calibri" w:hAnsi="Calibri" w:cs="Calibri"/>
                <w:vanish/>
                <w:sz w:val="20"/>
                <w:szCs w:val="20"/>
                <w:highlight w:val="cyan"/>
              </w:rPr>
            </w:pPr>
            <w:ins w:id="536" w:author="thierry henault" w:date="2022-08-11T09:26:00Z">
              <w:r w:rsidRPr="006D21E7">
                <w:rPr>
                  <w:rFonts w:ascii="Calibri" w:hAnsi="Calibri" w:cs="Calibri"/>
                  <w:vanish/>
                  <w:sz w:val="20"/>
                  <w:szCs w:val="20"/>
                  <w:highlight w:val="cyan"/>
                </w:rPr>
                <w:t>Placeholder for user extensions.</w:t>
              </w:r>
            </w:ins>
          </w:p>
        </w:tc>
      </w:tr>
    </w:tbl>
    <w:p w14:paraId="03FF4131" w14:textId="6DFFD7EC" w:rsidR="004403DC" w:rsidRPr="000E0F65" w:rsidRDefault="004403DC" w:rsidP="004403DC">
      <w:pPr>
        <w:pStyle w:val="Titre6"/>
        <w:rPr>
          <w:rFonts w:ascii="Arial" w:hAnsi="Arial" w:cs="Arial"/>
          <w:lang w:val="fr-FR"/>
        </w:rPr>
      </w:pPr>
      <w:r w:rsidRPr="000E0F65">
        <w:rPr>
          <w:rFonts w:ascii="Arial" w:hAnsi="Arial" w:cs="Arial"/>
          <w:lang w:val="fr-FR"/>
        </w:rPr>
        <w:t xml:space="preserve">Description de la structure </w:t>
      </w:r>
      <w:proofErr w:type="spellStart"/>
      <w:r w:rsidRPr="000E0F65">
        <w:rPr>
          <w:rFonts w:ascii="Arial" w:hAnsi="Arial" w:cs="Arial"/>
          <w:lang w:val="fr-FR"/>
        </w:rPr>
        <w:t>ParameterisedAction</w:t>
      </w:r>
      <w:bookmarkEnd w:id="444"/>
      <w:bookmarkEnd w:id="455"/>
      <w:proofErr w:type="spellEnd"/>
    </w:p>
    <w:tbl>
      <w:tblPr>
        <w:tblW w:w="104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36"/>
        <w:gridCol w:w="236"/>
        <w:gridCol w:w="1364"/>
        <w:gridCol w:w="567"/>
        <w:gridCol w:w="7"/>
        <w:gridCol w:w="1552"/>
        <w:gridCol w:w="5670"/>
      </w:tblGrid>
      <w:tr w:rsidR="004403DC" w:rsidRPr="00E7759A" w14:paraId="1EC50B09" w14:textId="77777777" w:rsidTr="00C344C5">
        <w:tc>
          <w:tcPr>
            <w:tcW w:w="3234" w:type="dxa"/>
            <w:gridSpan w:val="6"/>
            <w:tcBorders>
              <w:top w:val="single" w:sz="4" w:space="0" w:color="000000"/>
              <w:left w:val="single" w:sz="4" w:space="0" w:color="000000"/>
              <w:bottom w:val="single" w:sz="6" w:space="0" w:color="000000"/>
              <w:right w:val="single" w:sz="6" w:space="0" w:color="000000"/>
            </w:tcBorders>
            <w:vAlign w:val="center"/>
          </w:tcPr>
          <w:p w14:paraId="7274A799" w14:textId="77777777" w:rsidR="004403DC" w:rsidRPr="00E7759A" w:rsidRDefault="004403DC" w:rsidP="00C344C5">
            <w:pPr>
              <w:pStyle w:val="Tableheader-"/>
              <w:keepNext/>
              <w:autoSpaceDE w:val="0"/>
              <w:autoSpaceDN w:val="0"/>
              <w:adjustRightInd w:val="0"/>
              <w:spacing w:before="0" w:after="0"/>
              <w:jc w:val="both"/>
              <w:rPr>
                <w:rFonts w:ascii="Calibri" w:hAnsi="Calibri" w:cs="Calibri"/>
                <w:b/>
                <w:i/>
                <w:sz w:val="20"/>
                <w:szCs w:val="20"/>
              </w:rPr>
            </w:pPr>
            <w:proofErr w:type="spellStart"/>
            <w:r w:rsidRPr="00E7759A">
              <w:rPr>
                <w:rFonts w:ascii="Calibri" w:hAnsi="Calibri" w:cs="Calibri"/>
                <w:b/>
                <w:i/>
                <w:sz w:val="20"/>
                <w:szCs w:val="20"/>
              </w:rPr>
              <w:t>ParameterisedAction</w:t>
            </w:r>
            <w:proofErr w:type="spellEnd"/>
          </w:p>
        </w:tc>
        <w:tc>
          <w:tcPr>
            <w:tcW w:w="1552" w:type="dxa"/>
            <w:tcBorders>
              <w:top w:val="single" w:sz="4" w:space="0" w:color="000000"/>
              <w:left w:val="single" w:sz="6" w:space="0" w:color="000000"/>
              <w:bottom w:val="single" w:sz="6" w:space="0" w:color="000000"/>
              <w:right w:val="single" w:sz="6" w:space="0" w:color="000000"/>
            </w:tcBorders>
            <w:vAlign w:val="center"/>
          </w:tcPr>
          <w:p w14:paraId="004E9EA2" w14:textId="77777777" w:rsidR="004403DC" w:rsidRPr="00E7759A" w:rsidRDefault="004403DC" w:rsidP="00C344C5">
            <w:pPr>
              <w:pStyle w:val="Tableheader-"/>
              <w:keepNext/>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+Structure</w:t>
            </w:r>
          </w:p>
        </w:tc>
        <w:tc>
          <w:tcPr>
            <w:tcW w:w="5670" w:type="dxa"/>
            <w:tcBorders>
              <w:top w:val="single" w:sz="4" w:space="0" w:color="000000"/>
              <w:left w:val="single" w:sz="6" w:space="0" w:color="000000"/>
              <w:bottom w:val="single" w:sz="6" w:space="0" w:color="000000"/>
              <w:right w:val="single" w:sz="4" w:space="0" w:color="000000"/>
            </w:tcBorders>
            <w:vAlign w:val="center"/>
          </w:tcPr>
          <w:p w14:paraId="63285EAD" w14:textId="77777777" w:rsidR="004403DC" w:rsidRPr="00E7759A" w:rsidRDefault="004403DC" w:rsidP="00C344C5">
            <w:pPr>
              <w:pStyle w:val="Tableheader-"/>
              <w:keepNext/>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w:t>
            </w:r>
          </w:p>
        </w:tc>
      </w:tr>
      <w:tr w:rsidR="004403DC" w:rsidRPr="00E7759A" w14:paraId="69535206" w14:textId="77777777" w:rsidTr="00C344C5">
        <w:tc>
          <w:tcPr>
            <w:tcW w:w="824" w:type="dxa"/>
            <w:vMerge w:val="restart"/>
            <w:vAlign w:val="center"/>
          </w:tcPr>
          <w:p w14:paraId="0845279F"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SimpleActionStructure</w:t>
            </w:r>
            <w:proofErr w:type="spellEnd"/>
          </w:p>
        </w:tc>
        <w:tc>
          <w:tcPr>
            <w:tcW w:w="1836" w:type="dxa"/>
            <w:gridSpan w:val="3"/>
            <w:tcBorders>
              <w:bottom w:val="single" w:sz="4" w:space="0" w:color="000000"/>
            </w:tcBorders>
            <w:vAlign w:val="center"/>
          </w:tcPr>
          <w:p w14:paraId="600DBFF3" w14:textId="77777777" w:rsidR="004403DC" w:rsidRPr="00CB6CD3" w:rsidRDefault="004403DC" w:rsidP="00C344C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ActionStatus</w:t>
            </w:r>
            <w:proofErr w:type="spellEnd"/>
          </w:p>
        </w:tc>
        <w:tc>
          <w:tcPr>
            <w:tcW w:w="574" w:type="dxa"/>
            <w:gridSpan w:val="2"/>
            <w:tcBorders>
              <w:bottom w:val="single" w:sz="4" w:space="0" w:color="000000"/>
            </w:tcBorders>
            <w:vAlign w:val="center"/>
          </w:tcPr>
          <w:p w14:paraId="0A89A82B"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52" w:type="dxa"/>
            <w:tcBorders>
              <w:bottom w:val="single" w:sz="4" w:space="0" w:color="000000"/>
            </w:tcBorders>
            <w:vAlign w:val="center"/>
          </w:tcPr>
          <w:p w14:paraId="5E0539C2"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enum</w:t>
            </w:r>
            <w:proofErr w:type="spellEnd"/>
          </w:p>
        </w:tc>
        <w:tc>
          <w:tcPr>
            <w:tcW w:w="5670" w:type="dxa"/>
            <w:tcBorders>
              <w:bottom w:val="single" w:sz="4" w:space="0" w:color="000000"/>
            </w:tcBorders>
            <w:vAlign w:val="center"/>
          </w:tcPr>
          <w:p w14:paraId="0985B3E7" w14:textId="19798335"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xml:space="preserve">Status </w:t>
            </w:r>
            <w:r w:rsidR="00CB6CD3">
              <w:rPr>
                <w:rFonts w:ascii="Calibri" w:hAnsi="Calibri" w:cs="Calibri"/>
                <w:sz w:val="20"/>
                <w:szCs w:val="20"/>
              </w:rPr>
              <w:t xml:space="preserve">de </w:t>
            </w:r>
            <w:proofErr w:type="spellStart"/>
            <w:r w:rsidR="00CB6CD3">
              <w:rPr>
                <w:rFonts w:ascii="Calibri" w:hAnsi="Calibri" w:cs="Calibri"/>
                <w:sz w:val="20"/>
                <w:szCs w:val="20"/>
              </w:rPr>
              <w:t>l’</w:t>
            </w:r>
            <w:r w:rsidRPr="00E7759A">
              <w:rPr>
                <w:rFonts w:ascii="Calibri" w:hAnsi="Calibri" w:cs="Calibri"/>
                <w:sz w:val="20"/>
                <w:szCs w:val="20"/>
              </w:rPr>
              <w:t>Action</w:t>
            </w:r>
            <w:proofErr w:type="spellEnd"/>
            <w:r w:rsidRPr="00E7759A">
              <w:rPr>
                <w:rFonts w:ascii="Calibri" w:hAnsi="Calibri" w:cs="Calibri"/>
                <w:sz w:val="20"/>
                <w:szCs w:val="20"/>
              </w:rPr>
              <w:t xml:space="preserve">. </w:t>
            </w:r>
            <w:proofErr w:type="spellStart"/>
            <w:r w:rsidRPr="00E7759A">
              <w:rPr>
                <w:rFonts w:ascii="Calibri" w:hAnsi="Calibri" w:cs="Calibri"/>
                <w:sz w:val="20"/>
                <w:szCs w:val="20"/>
              </w:rPr>
              <w:t>cf</w:t>
            </w:r>
            <w:proofErr w:type="spellEnd"/>
            <w:r w:rsidRPr="00E7759A">
              <w:rPr>
                <w:rFonts w:ascii="Calibri" w:hAnsi="Calibri" w:cs="Calibri"/>
                <w:sz w:val="20"/>
                <w:szCs w:val="20"/>
              </w:rPr>
              <w:t xml:space="preserve"> </w:t>
            </w:r>
            <w:r w:rsidRPr="00E7759A">
              <w:rPr>
                <w:rFonts w:ascii="Calibri" w:hAnsi="Calibri" w:cs="Calibri"/>
                <w:sz w:val="20"/>
                <w:szCs w:val="20"/>
              </w:rPr>
              <w:fldChar w:fldCharType="begin"/>
            </w:r>
            <w:r w:rsidRPr="00E7759A">
              <w:rPr>
                <w:rFonts w:ascii="Calibri" w:hAnsi="Calibri" w:cs="Calibri"/>
                <w:sz w:val="20"/>
                <w:szCs w:val="20"/>
              </w:rPr>
              <w:instrText xml:space="preserve"> REF _Ref66174569 \r \h  \* MERGEFORMAT </w:instrText>
            </w:r>
            <w:r w:rsidRPr="00E7759A">
              <w:rPr>
                <w:rFonts w:ascii="Calibri" w:hAnsi="Calibri" w:cs="Calibri"/>
                <w:sz w:val="20"/>
                <w:szCs w:val="20"/>
              </w:rPr>
            </w:r>
            <w:r w:rsidRPr="00E7759A">
              <w:rPr>
                <w:rFonts w:ascii="Calibri" w:hAnsi="Calibri" w:cs="Calibri"/>
                <w:sz w:val="20"/>
                <w:szCs w:val="20"/>
              </w:rPr>
              <w:fldChar w:fldCharType="separate"/>
            </w:r>
            <w:r w:rsidR="00CD6283">
              <w:rPr>
                <w:rFonts w:ascii="Calibri" w:hAnsi="Calibri" w:cs="Calibri"/>
                <w:sz w:val="20"/>
                <w:szCs w:val="20"/>
              </w:rPr>
              <w:t>6.7.4.1.7.7.1</w:t>
            </w:r>
            <w:r w:rsidRPr="00E7759A">
              <w:rPr>
                <w:rFonts w:ascii="Calibri" w:hAnsi="Calibri" w:cs="Calibri"/>
                <w:sz w:val="20"/>
                <w:szCs w:val="20"/>
              </w:rPr>
              <w:fldChar w:fldCharType="end"/>
            </w:r>
          </w:p>
        </w:tc>
      </w:tr>
      <w:tr w:rsidR="004403DC" w:rsidRPr="00E7759A" w14:paraId="375DF87B" w14:textId="77777777" w:rsidTr="00C344C5">
        <w:tc>
          <w:tcPr>
            <w:tcW w:w="824" w:type="dxa"/>
            <w:vMerge/>
            <w:vAlign w:val="center"/>
          </w:tcPr>
          <w:p w14:paraId="3C7E975B"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
        </w:tc>
        <w:tc>
          <w:tcPr>
            <w:tcW w:w="1836" w:type="dxa"/>
            <w:gridSpan w:val="3"/>
            <w:tcBorders>
              <w:bottom w:val="single" w:sz="4" w:space="0" w:color="000000"/>
            </w:tcBorders>
            <w:vAlign w:val="center"/>
          </w:tcPr>
          <w:p w14:paraId="5F815C77" w14:textId="77777777" w:rsidR="004403DC" w:rsidRPr="00CB6CD3" w:rsidRDefault="004403DC" w:rsidP="00C344C5">
            <w:pPr>
              <w:pStyle w:val="Tablebody-"/>
              <w:autoSpaceDE w:val="0"/>
              <w:autoSpaceDN w:val="0"/>
              <w:adjustRightInd w:val="0"/>
              <w:spacing w:before="0" w:after="0"/>
              <w:jc w:val="both"/>
              <w:rPr>
                <w:rFonts w:ascii="Calibri" w:hAnsi="Calibri" w:cs="Calibri"/>
                <w:b/>
                <w:i/>
                <w:iCs/>
                <w:sz w:val="20"/>
                <w:szCs w:val="20"/>
                <w:highlight w:val="lightGray"/>
              </w:rPr>
            </w:pPr>
            <w:r w:rsidRPr="00CB6CD3">
              <w:rPr>
                <w:rFonts w:ascii="Calibri" w:hAnsi="Calibri" w:cs="Calibri"/>
                <w:b/>
                <w:i/>
                <w:sz w:val="20"/>
                <w:szCs w:val="20"/>
                <w:highlight w:val="lightGray"/>
              </w:rPr>
              <w:t>Description</w:t>
            </w:r>
          </w:p>
        </w:tc>
        <w:tc>
          <w:tcPr>
            <w:tcW w:w="574" w:type="dxa"/>
            <w:gridSpan w:val="2"/>
            <w:tcBorders>
              <w:bottom w:val="single" w:sz="4" w:space="0" w:color="000000"/>
            </w:tcBorders>
            <w:vAlign w:val="center"/>
          </w:tcPr>
          <w:p w14:paraId="00C53C58"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52" w:type="dxa"/>
            <w:tcBorders>
              <w:bottom w:val="single" w:sz="4" w:space="0" w:color="000000"/>
            </w:tcBorders>
            <w:vAlign w:val="center"/>
          </w:tcPr>
          <w:p w14:paraId="29A899CB"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nlString</w:t>
            </w:r>
            <w:proofErr w:type="spellEnd"/>
          </w:p>
        </w:tc>
        <w:tc>
          <w:tcPr>
            <w:tcW w:w="5670" w:type="dxa"/>
            <w:tcBorders>
              <w:bottom w:val="single" w:sz="4" w:space="0" w:color="000000"/>
            </w:tcBorders>
            <w:vAlign w:val="center"/>
          </w:tcPr>
          <w:p w14:paraId="4420BF76" w14:textId="5DDEAED6"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 xml:space="preserve">Description </w:t>
            </w:r>
            <w:r w:rsidR="00CB6CD3">
              <w:rPr>
                <w:rFonts w:ascii="Calibri" w:hAnsi="Calibri" w:cs="Calibri"/>
                <w:sz w:val="20"/>
                <w:szCs w:val="20"/>
              </w:rPr>
              <w:t>de</w:t>
            </w:r>
            <w:r w:rsidRPr="00E7759A">
              <w:rPr>
                <w:rFonts w:ascii="Calibri" w:hAnsi="Calibri" w:cs="Calibri"/>
                <w:sz w:val="20"/>
                <w:szCs w:val="20"/>
              </w:rPr>
              <w:t xml:space="preserve"> </w:t>
            </w:r>
            <w:proofErr w:type="spellStart"/>
            <w:r w:rsidR="00CB6CD3">
              <w:rPr>
                <w:rFonts w:ascii="Calibri" w:hAnsi="Calibri" w:cs="Calibri"/>
                <w:sz w:val="20"/>
                <w:szCs w:val="20"/>
              </w:rPr>
              <w:t>l’</w:t>
            </w:r>
            <w:r w:rsidRPr="00E7759A">
              <w:rPr>
                <w:rFonts w:ascii="Calibri" w:hAnsi="Calibri" w:cs="Calibri"/>
                <w:sz w:val="20"/>
                <w:szCs w:val="20"/>
              </w:rPr>
              <w:t>action</w:t>
            </w:r>
            <w:proofErr w:type="spellEnd"/>
            <w:r w:rsidRPr="00E7759A">
              <w:rPr>
                <w:rFonts w:ascii="Calibri" w:hAnsi="Calibri" w:cs="Calibri"/>
                <w:sz w:val="20"/>
                <w:szCs w:val="20"/>
              </w:rPr>
              <w:t>.</w:t>
            </w:r>
          </w:p>
        </w:tc>
      </w:tr>
      <w:tr w:rsidR="004403DC" w:rsidRPr="00E32CB2" w14:paraId="69A9F5CD" w14:textId="77777777" w:rsidTr="00C344C5">
        <w:tc>
          <w:tcPr>
            <w:tcW w:w="824" w:type="dxa"/>
            <w:vMerge/>
            <w:vAlign w:val="center"/>
          </w:tcPr>
          <w:p w14:paraId="2B126A57"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
        </w:tc>
        <w:tc>
          <w:tcPr>
            <w:tcW w:w="1836" w:type="dxa"/>
            <w:gridSpan w:val="3"/>
            <w:vAlign w:val="center"/>
          </w:tcPr>
          <w:p w14:paraId="7C865568" w14:textId="77777777" w:rsidR="004403DC" w:rsidRPr="00CB6CD3" w:rsidRDefault="004403DC" w:rsidP="00C344C5">
            <w:pPr>
              <w:pStyle w:val="Tablebody-"/>
              <w:autoSpaceDE w:val="0"/>
              <w:autoSpaceDN w:val="0"/>
              <w:adjustRightInd w:val="0"/>
              <w:spacing w:before="0" w:after="0"/>
              <w:jc w:val="both"/>
              <w:rPr>
                <w:rFonts w:ascii="Calibri" w:hAnsi="Calibri" w:cs="Calibri"/>
                <w:b/>
                <w:i/>
                <w:iCs/>
                <w:sz w:val="20"/>
                <w:szCs w:val="20"/>
                <w:highlight w:val="lightGray"/>
              </w:rPr>
            </w:pPr>
            <w:proofErr w:type="spellStart"/>
            <w:r w:rsidRPr="00CB6CD3">
              <w:rPr>
                <w:rFonts w:ascii="Calibri" w:hAnsi="Calibri" w:cs="Calibri"/>
                <w:b/>
                <w:i/>
                <w:sz w:val="20"/>
                <w:szCs w:val="20"/>
                <w:highlight w:val="lightGray"/>
              </w:rPr>
              <w:t>ActionData</w:t>
            </w:r>
            <w:proofErr w:type="spellEnd"/>
          </w:p>
        </w:tc>
        <w:tc>
          <w:tcPr>
            <w:tcW w:w="574" w:type="dxa"/>
            <w:gridSpan w:val="2"/>
            <w:vAlign w:val="center"/>
          </w:tcPr>
          <w:p w14:paraId="488773C3" w14:textId="77777777" w:rsidR="004403DC" w:rsidRPr="00E7759A" w:rsidRDefault="004403DC" w:rsidP="00C344C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552" w:type="dxa"/>
            <w:vAlign w:val="center"/>
          </w:tcPr>
          <w:p w14:paraId="0F70D8C8" w14:textId="77777777" w:rsidR="004403DC" w:rsidRPr="00E7759A" w:rsidRDefault="004403DC" w:rsidP="00C344C5">
            <w:pPr>
              <w:pStyle w:val="Tablebody-"/>
              <w:autoSpaceDE w:val="0"/>
              <w:autoSpaceDN w:val="0"/>
              <w:adjustRightInd w:val="0"/>
              <w:spacing w:before="0" w:after="0"/>
              <w:jc w:val="both"/>
              <w:rPr>
                <w:rFonts w:ascii="Calibri" w:hAnsi="Calibri" w:cs="Calibri"/>
                <w:i/>
                <w:iCs/>
                <w:sz w:val="20"/>
                <w:szCs w:val="20"/>
              </w:rPr>
            </w:pPr>
            <w:r w:rsidRPr="00E7759A">
              <w:rPr>
                <w:rFonts w:ascii="Calibri" w:hAnsi="Calibri" w:cs="Calibri"/>
                <w:i/>
                <w:sz w:val="20"/>
                <w:szCs w:val="20"/>
              </w:rPr>
              <w:t>+Structure</w:t>
            </w:r>
          </w:p>
        </w:tc>
        <w:tc>
          <w:tcPr>
            <w:tcW w:w="5670" w:type="dxa"/>
            <w:vAlign w:val="center"/>
          </w:tcPr>
          <w:p w14:paraId="77393B6F" w14:textId="6AA41E86" w:rsidR="004403DC" w:rsidRPr="00CB6CD3" w:rsidRDefault="00CB6CD3" w:rsidP="00C344C5">
            <w:pPr>
              <w:pStyle w:val="Tablebody-"/>
              <w:autoSpaceDE w:val="0"/>
              <w:autoSpaceDN w:val="0"/>
              <w:adjustRightInd w:val="0"/>
              <w:spacing w:before="0" w:after="0"/>
              <w:jc w:val="both"/>
              <w:rPr>
                <w:rFonts w:ascii="Calibri" w:hAnsi="Calibri" w:cs="Calibri"/>
                <w:sz w:val="20"/>
                <w:szCs w:val="20"/>
                <w:lang w:val="fr-FR"/>
              </w:rPr>
            </w:pPr>
            <w:r w:rsidRPr="00CB6CD3">
              <w:rPr>
                <w:rFonts w:ascii="Calibri" w:hAnsi="Calibri" w:cs="Calibri"/>
                <w:sz w:val="20"/>
                <w:szCs w:val="20"/>
                <w:lang w:val="fr-FR"/>
              </w:rPr>
              <w:t xml:space="preserve">Information associée à l’action, </w:t>
            </w:r>
            <w:proofErr w:type="spellStart"/>
            <w:r w:rsidRPr="00CB6CD3">
              <w:rPr>
                <w:rFonts w:ascii="Calibri" w:hAnsi="Calibri" w:cs="Calibri"/>
                <w:sz w:val="20"/>
                <w:szCs w:val="20"/>
                <w:lang w:val="fr-FR"/>
              </w:rPr>
              <w:t>c</w:t>
            </w:r>
            <w:r>
              <w:rPr>
                <w:rFonts w:ascii="Calibri" w:hAnsi="Calibri" w:cs="Calibri"/>
                <w:sz w:val="20"/>
                <w:szCs w:val="20"/>
                <w:lang w:val="fr-FR"/>
              </w:rPr>
              <w:t>f</w:t>
            </w:r>
            <w:proofErr w:type="spellEnd"/>
            <w:r>
              <w:rPr>
                <w:rFonts w:ascii="Calibri" w:hAnsi="Calibri" w:cs="Calibri"/>
                <w:sz w:val="20"/>
                <w:szCs w:val="20"/>
                <w:lang w:val="fr-FR"/>
              </w:rPr>
              <w:t xml:space="preserve"> lignes ci-dessous</w:t>
            </w:r>
          </w:p>
        </w:tc>
      </w:tr>
      <w:tr w:rsidR="009D25FD" w:rsidRPr="00E7759A" w14:paraId="61391916" w14:textId="77777777" w:rsidTr="00C344C5">
        <w:tc>
          <w:tcPr>
            <w:tcW w:w="824" w:type="dxa"/>
            <w:vMerge/>
            <w:vAlign w:val="center"/>
          </w:tcPr>
          <w:p w14:paraId="3847A9A4" w14:textId="77777777" w:rsidR="009D25FD" w:rsidRPr="00CB6CD3" w:rsidRDefault="009D25FD" w:rsidP="00C344C5">
            <w:pPr>
              <w:pStyle w:val="Tablebody-"/>
              <w:spacing w:before="0" w:after="0"/>
              <w:jc w:val="both"/>
              <w:rPr>
                <w:rFonts w:ascii="Calibri" w:hAnsi="Calibri" w:cs="Calibri"/>
                <w:sz w:val="20"/>
                <w:szCs w:val="20"/>
                <w:lang w:val="fr-FR"/>
              </w:rPr>
            </w:pPr>
          </w:p>
        </w:tc>
        <w:tc>
          <w:tcPr>
            <w:tcW w:w="236" w:type="dxa"/>
            <w:vMerge w:val="restart"/>
            <w:tcBorders>
              <w:right w:val="single" w:sz="4" w:space="0" w:color="auto"/>
            </w:tcBorders>
            <w:vAlign w:val="center"/>
          </w:tcPr>
          <w:p w14:paraId="3043CF32" w14:textId="7F973339" w:rsidR="009D25FD" w:rsidRPr="009D25FD" w:rsidRDefault="009D25FD" w:rsidP="00C344C5">
            <w:pPr>
              <w:pStyle w:val="Tablebody-"/>
              <w:autoSpaceDE w:val="0"/>
              <w:autoSpaceDN w:val="0"/>
              <w:adjustRightInd w:val="0"/>
              <w:spacing w:before="0" w:after="0"/>
              <w:jc w:val="both"/>
              <w:rPr>
                <w:rFonts w:ascii="Calibri" w:hAnsi="Calibri" w:cs="Calibri"/>
                <w:sz w:val="20"/>
                <w:szCs w:val="20"/>
                <w:highlight w:val="lightGray"/>
                <w:lang w:val="fr-FR"/>
              </w:rPr>
            </w:pPr>
          </w:p>
        </w:tc>
        <w:tc>
          <w:tcPr>
            <w:tcW w:w="1600" w:type="dxa"/>
            <w:gridSpan w:val="2"/>
            <w:tcBorders>
              <w:left w:val="single" w:sz="4" w:space="0" w:color="auto"/>
            </w:tcBorders>
            <w:vAlign w:val="center"/>
          </w:tcPr>
          <w:p w14:paraId="34708A1B" w14:textId="77777777" w:rsidR="009D25FD" w:rsidRPr="00CB6CD3" w:rsidRDefault="009D25FD" w:rsidP="00C344C5">
            <w:pPr>
              <w:pStyle w:val="Tablebody-"/>
              <w:autoSpaceDE w:val="0"/>
              <w:autoSpaceDN w:val="0"/>
              <w:adjustRightInd w:val="0"/>
              <w:spacing w:before="0" w:after="0"/>
              <w:jc w:val="both"/>
              <w:rPr>
                <w:rFonts w:ascii="Calibri" w:hAnsi="Calibri" w:cs="Calibri"/>
                <w:b/>
                <w:i/>
                <w:iCs/>
                <w:sz w:val="20"/>
                <w:szCs w:val="20"/>
                <w:highlight w:val="lightGray"/>
              </w:rPr>
            </w:pPr>
            <w:r w:rsidRPr="00CB6CD3">
              <w:rPr>
                <w:rFonts w:ascii="Calibri" w:hAnsi="Calibri" w:cs="Calibri"/>
                <w:b/>
                <w:i/>
                <w:sz w:val="20"/>
                <w:szCs w:val="20"/>
                <w:highlight w:val="lightGray"/>
              </w:rPr>
              <w:t>Name</w:t>
            </w:r>
          </w:p>
        </w:tc>
        <w:tc>
          <w:tcPr>
            <w:tcW w:w="567" w:type="dxa"/>
            <w:vAlign w:val="center"/>
          </w:tcPr>
          <w:p w14:paraId="5C6EF896"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1:1</w:t>
            </w:r>
          </w:p>
        </w:tc>
        <w:tc>
          <w:tcPr>
            <w:tcW w:w="1559" w:type="dxa"/>
            <w:gridSpan w:val="2"/>
            <w:vAlign w:val="center"/>
          </w:tcPr>
          <w:p w14:paraId="284376F9" w14:textId="77777777" w:rsidR="009D25FD" w:rsidRPr="00E7759A" w:rsidRDefault="009D25FD" w:rsidP="00C344C5">
            <w:pPr>
              <w:pStyle w:val="Tablebody-"/>
              <w:autoSpaceDE w:val="0"/>
              <w:autoSpaceDN w:val="0"/>
              <w:adjustRightInd w:val="0"/>
              <w:spacing w:before="0" w:after="0"/>
              <w:jc w:val="both"/>
              <w:rPr>
                <w:rFonts w:ascii="Calibri" w:hAnsi="Calibri" w:cs="Calibri"/>
                <w:i/>
                <w:iCs/>
                <w:sz w:val="20"/>
                <w:szCs w:val="20"/>
              </w:rPr>
            </w:pPr>
            <w:proofErr w:type="spellStart"/>
            <w:proofErr w:type="gramStart"/>
            <w:r w:rsidRPr="00E7759A">
              <w:rPr>
                <w:rFonts w:ascii="Calibri" w:hAnsi="Calibri" w:cs="Calibri"/>
                <w:i/>
                <w:sz w:val="20"/>
                <w:szCs w:val="20"/>
              </w:rPr>
              <w:t>xsd:NMTOKEN</w:t>
            </w:r>
            <w:proofErr w:type="spellEnd"/>
            <w:proofErr w:type="gramEnd"/>
          </w:p>
        </w:tc>
        <w:tc>
          <w:tcPr>
            <w:tcW w:w="5670" w:type="dxa"/>
            <w:vAlign w:val="center"/>
          </w:tcPr>
          <w:p w14:paraId="3F37F830" w14:textId="5D6092CA" w:rsidR="009D25FD" w:rsidRPr="00E7759A" w:rsidRDefault="009D25FD" w:rsidP="00C344C5">
            <w:pPr>
              <w:pStyle w:val="Tablebody-"/>
              <w:autoSpaceDE w:val="0"/>
              <w:autoSpaceDN w:val="0"/>
              <w:adjustRightInd w:val="0"/>
              <w:spacing w:before="0" w:after="0"/>
              <w:jc w:val="both"/>
              <w:rPr>
                <w:rFonts w:ascii="Calibri" w:hAnsi="Calibri" w:cs="Calibri"/>
                <w:sz w:val="20"/>
                <w:szCs w:val="20"/>
              </w:rPr>
            </w:pPr>
            <w:r>
              <w:rPr>
                <w:rFonts w:ascii="Calibri" w:hAnsi="Calibri" w:cs="Calibri"/>
                <w:sz w:val="20"/>
                <w:szCs w:val="20"/>
              </w:rPr>
              <w:t xml:space="preserve">Nom de </w:t>
            </w:r>
            <w:proofErr w:type="spellStart"/>
            <w:r>
              <w:rPr>
                <w:rFonts w:ascii="Calibri" w:hAnsi="Calibri" w:cs="Calibri"/>
                <w:sz w:val="20"/>
                <w:szCs w:val="20"/>
              </w:rPr>
              <w:t>l’action</w:t>
            </w:r>
            <w:proofErr w:type="spellEnd"/>
            <w:r>
              <w:rPr>
                <w:rFonts w:ascii="Calibri" w:hAnsi="Calibri" w:cs="Calibri"/>
                <w:sz w:val="20"/>
                <w:szCs w:val="20"/>
              </w:rPr>
              <w:t xml:space="preserve"> </w:t>
            </w:r>
          </w:p>
        </w:tc>
      </w:tr>
      <w:tr w:rsidR="009D25FD" w:rsidRPr="00E7759A" w14:paraId="17AF1DB1" w14:textId="77777777" w:rsidTr="00C344C5">
        <w:tc>
          <w:tcPr>
            <w:tcW w:w="824" w:type="dxa"/>
            <w:vMerge/>
            <w:vAlign w:val="center"/>
          </w:tcPr>
          <w:p w14:paraId="66843E0D" w14:textId="77777777" w:rsidR="009D25FD" w:rsidRPr="00E7759A" w:rsidRDefault="009D25FD" w:rsidP="00C344C5">
            <w:pPr>
              <w:pStyle w:val="Tablebody-"/>
              <w:spacing w:before="0" w:after="0"/>
              <w:jc w:val="both"/>
              <w:rPr>
                <w:rFonts w:ascii="Calibri" w:hAnsi="Calibri" w:cs="Calibri"/>
                <w:sz w:val="20"/>
                <w:szCs w:val="20"/>
              </w:rPr>
            </w:pPr>
          </w:p>
        </w:tc>
        <w:tc>
          <w:tcPr>
            <w:tcW w:w="236" w:type="dxa"/>
            <w:vMerge/>
            <w:tcBorders>
              <w:right w:val="single" w:sz="4" w:space="0" w:color="auto"/>
            </w:tcBorders>
            <w:vAlign w:val="center"/>
          </w:tcPr>
          <w:p w14:paraId="7A4D697D" w14:textId="0C17CE87" w:rsidR="009D25FD" w:rsidRPr="00E7759A" w:rsidRDefault="009D25FD" w:rsidP="00C344C5">
            <w:pPr>
              <w:pStyle w:val="Tablebody-"/>
              <w:autoSpaceDE w:val="0"/>
              <w:autoSpaceDN w:val="0"/>
              <w:adjustRightInd w:val="0"/>
              <w:spacing w:before="0" w:after="0"/>
              <w:jc w:val="both"/>
              <w:rPr>
                <w:rFonts w:ascii="Calibri" w:hAnsi="Calibri" w:cs="Calibri"/>
                <w:vanish/>
                <w:sz w:val="20"/>
                <w:szCs w:val="20"/>
              </w:rPr>
            </w:pPr>
          </w:p>
        </w:tc>
        <w:tc>
          <w:tcPr>
            <w:tcW w:w="1600" w:type="dxa"/>
            <w:gridSpan w:val="2"/>
            <w:tcBorders>
              <w:left w:val="single" w:sz="4" w:space="0" w:color="auto"/>
            </w:tcBorders>
            <w:vAlign w:val="center"/>
          </w:tcPr>
          <w:p w14:paraId="06D4C86A" w14:textId="77777777" w:rsidR="009D25FD" w:rsidRPr="00E7759A" w:rsidRDefault="009D25FD" w:rsidP="00C344C5">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Type</w:t>
            </w:r>
          </w:p>
        </w:tc>
        <w:tc>
          <w:tcPr>
            <w:tcW w:w="567" w:type="dxa"/>
            <w:vAlign w:val="center"/>
          </w:tcPr>
          <w:p w14:paraId="2C19427B" w14:textId="77777777" w:rsidR="009D25FD" w:rsidRPr="00E7759A" w:rsidRDefault="009D25FD" w:rsidP="00C344C5">
            <w:pPr>
              <w:pStyle w:val="Tablebody-"/>
              <w:autoSpaceDE w:val="0"/>
              <w:autoSpaceDN w:val="0"/>
              <w:adjustRightInd w:val="0"/>
              <w:spacing w:before="0" w:after="0"/>
              <w:jc w:val="both"/>
              <w:rPr>
                <w:rFonts w:ascii="Calibri" w:hAnsi="Calibri" w:cs="Calibri"/>
                <w:vanish/>
                <w:sz w:val="20"/>
                <w:szCs w:val="20"/>
              </w:rPr>
            </w:pPr>
            <w:r w:rsidRPr="00E7759A">
              <w:rPr>
                <w:rFonts w:ascii="Calibri" w:hAnsi="Calibri" w:cs="Calibri"/>
                <w:vanish/>
                <w:sz w:val="20"/>
                <w:szCs w:val="20"/>
              </w:rPr>
              <w:t>1:1</w:t>
            </w:r>
          </w:p>
        </w:tc>
        <w:tc>
          <w:tcPr>
            <w:tcW w:w="1559" w:type="dxa"/>
            <w:gridSpan w:val="2"/>
            <w:vAlign w:val="center"/>
          </w:tcPr>
          <w:p w14:paraId="60183675" w14:textId="77777777" w:rsidR="009D25FD" w:rsidRPr="00E7759A" w:rsidRDefault="009D25FD" w:rsidP="00C344C5">
            <w:pPr>
              <w:pStyle w:val="Tablebody-"/>
              <w:autoSpaceDE w:val="0"/>
              <w:autoSpaceDN w:val="0"/>
              <w:adjustRightInd w:val="0"/>
              <w:spacing w:before="0" w:after="0"/>
              <w:jc w:val="both"/>
              <w:rPr>
                <w:rFonts w:ascii="Calibri" w:hAnsi="Calibri" w:cs="Calibri"/>
                <w:i/>
                <w:iCs/>
                <w:vanish/>
                <w:sz w:val="20"/>
                <w:szCs w:val="20"/>
              </w:rPr>
            </w:pPr>
            <w:proofErr w:type="spellStart"/>
            <w:proofErr w:type="gramStart"/>
            <w:r w:rsidRPr="00E7759A">
              <w:rPr>
                <w:rFonts w:ascii="Calibri" w:hAnsi="Calibri" w:cs="Calibri"/>
                <w:i/>
                <w:vanish/>
                <w:sz w:val="20"/>
                <w:szCs w:val="20"/>
              </w:rPr>
              <w:t>xsd:NMTOKEN</w:t>
            </w:r>
            <w:proofErr w:type="spellEnd"/>
            <w:proofErr w:type="gramEnd"/>
          </w:p>
        </w:tc>
        <w:tc>
          <w:tcPr>
            <w:tcW w:w="5670" w:type="dxa"/>
            <w:vAlign w:val="center"/>
          </w:tcPr>
          <w:p w14:paraId="1BEE152D" w14:textId="77777777" w:rsidR="009D25FD" w:rsidRPr="00E7759A" w:rsidRDefault="009D25FD" w:rsidP="00C344C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Data type of action data.</w:t>
            </w:r>
          </w:p>
        </w:tc>
      </w:tr>
      <w:tr w:rsidR="009D25FD" w:rsidRPr="00E7759A" w14:paraId="0A7CC791" w14:textId="77777777" w:rsidTr="00C344C5">
        <w:tc>
          <w:tcPr>
            <w:tcW w:w="824" w:type="dxa"/>
            <w:vMerge/>
            <w:vAlign w:val="center"/>
          </w:tcPr>
          <w:p w14:paraId="3412C793" w14:textId="77777777" w:rsidR="009D25FD" w:rsidRPr="00E7759A" w:rsidRDefault="009D25FD" w:rsidP="00C344C5">
            <w:pPr>
              <w:pStyle w:val="Tablebody-"/>
              <w:spacing w:before="0" w:after="0"/>
              <w:jc w:val="both"/>
              <w:rPr>
                <w:rFonts w:ascii="Calibri" w:hAnsi="Calibri" w:cs="Calibri"/>
                <w:sz w:val="20"/>
                <w:szCs w:val="20"/>
              </w:rPr>
            </w:pPr>
          </w:p>
        </w:tc>
        <w:tc>
          <w:tcPr>
            <w:tcW w:w="236" w:type="dxa"/>
            <w:vMerge/>
            <w:tcBorders>
              <w:right w:val="single" w:sz="4" w:space="0" w:color="auto"/>
            </w:tcBorders>
            <w:vAlign w:val="center"/>
          </w:tcPr>
          <w:p w14:paraId="4F7F15B0" w14:textId="78EFAE6D" w:rsidR="009D25FD" w:rsidRPr="00E7759A" w:rsidRDefault="009D25FD" w:rsidP="00C344C5">
            <w:pPr>
              <w:pStyle w:val="Tablebody-"/>
              <w:autoSpaceDE w:val="0"/>
              <w:autoSpaceDN w:val="0"/>
              <w:adjustRightInd w:val="0"/>
              <w:spacing w:before="0" w:after="0"/>
              <w:jc w:val="both"/>
              <w:rPr>
                <w:rFonts w:ascii="Calibri" w:hAnsi="Calibri" w:cs="Calibri"/>
                <w:vanish/>
                <w:sz w:val="20"/>
                <w:szCs w:val="20"/>
              </w:rPr>
            </w:pPr>
          </w:p>
        </w:tc>
        <w:tc>
          <w:tcPr>
            <w:tcW w:w="1600" w:type="dxa"/>
            <w:gridSpan w:val="2"/>
            <w:tcBorders>
              <w:left w:val="single" w:sz="4" w:space="0" w:color="auto"/>
            </w:tcBorders>
            <w:vAlign w:val="center"/>
          </w:tcPr>
          <w:p w14:paraId="596FDF1F" w14:textId="77777777" w:rsidR="009D25FD" w:rsidRPr="00E7759A" w:rsidRDefault="009D25FD" w:rsidP="00C344C5">
            <w:pPr>
              <w:pStyle w:val="Tablebody-"/>
              <w:autoSpaceDE w:val="0"/>
              <w:autoSpaceDN w:val="0"/>
              <w:adjustRightInd w:val="0"/>
              <w:spacing w:before="0" w:after="0"/>
              <w:jc w:val="both"/>
              <w:rPr>
                <w:rFonts w:ascii="Calibri" w:hAnsi="Calibri" w:cs="Calibri"/>
                <w:b/>
                <w:i/>
                <w:iCs/>
                <w:vanish/>
                <w:sz w:val="20"/>
                <w:szCs w:val="20"/>
                <w:highlight w:val="cyan"/>
              </w:rPr>
            </w:pPr>
            <w:r w:rsidRPr="00E7759A">
              <w:rPr>
                <w:rFonts w:ascii="Calibri" w:hAnsi="Calibri" w:cs="Calibri"/>
                <w:b/>
                <w:i/>
                <w:vanish/>
                <w:sz w:val="20"/>
                <w:szCs w:val="20"/>
                <w:highlight w:val="cyan"/>
              </w:rPr>
              <w:t>Value</w:t>
            </w:r>
          </w:p>
        </w:tc>
        <w:tc>
          <w:tcPr>
            <w:tcW w:w="567" w:type="dxa"/>
            <w:vAlign w:val="center"/>
          </w:tcPr>
          <w:p w14:paraId="33CF8E77" w14:textId="77777777" w:rsidR="009D25FD" w:rsidRPr="00E7759A" w:rsidRDefault="009D25FD" w:rsidP="00C344C5">
            <w:pPr>
              <w:pStyle w:val="Tablebody-"/>
              <w:autoSpaceDE w:val="0"/>
              <w:autoSpaceDN w:val="0"/>
              <w:adjustRightInd w:val="0"/>
              <w:spacing w:before="0" w:after="0"/>
              <w:jc w:val="both"/>
              <w:rPr>
                <w:rFonts w:ascii="Calibri" w:hAnsi="Calibri" w:cs="Calibri"/>
                <w:vanish/>
                <w:sz w:val="20"/>
                <w:szCs w:val="20"/>
              </w:rPr>
            </w:pPr>
            <w:proofErr w:type="gramStart"/>
            <w:r w:rsidRPr="00E7759A">
              <w:rPr>
                <w:rFonts w:ascii="Calibri" w:hAnsi="Calibri" w:cs="Calibri"/>
                <w:vanish/>
                <w:sz w:val="20"/>
                <w:szCs w:val="20"/>
              </w:rPr>
              <w:t>1:*</w:t>
            </w:r>
            <w:proofErr w:type="gramEnd"/>
          </w:p>
        </w:tc>
        <w:tc>
          <w:tcPr>
            <w:tcW w:w="1559" w:type="dxa"/>
            <w:gridSpan w:val="2"/>
            <w:vAlign w:val="center"/>
          </w:tcPr>
          <w:p w14:paraId="3C993BC7" w14:textId="77777777" w:rsidR="009D25FD" w:rsidRPr="00E7759A" w:rsidRDefault="009D25FD" w:rsidP="00C344C5">
            <w:pPr>
              <w:pStyle w:val="Tablebody-"/>
              <w:autoSpaceDE w:val="0"/>
              <w:autoSpaceDN w:val="0"/>
              <w:adjustRightInd w:val="0"/>
              <w:spacing w:before="0" w:after="0"/>
              <w:jc w:val="both"/>
              <w:rPr>
                <w:rFonts w:ascii="Calibri" w:hAnsi="Calibri" w:cs="Calibri"/>
                <w:i/>
                <w:iCs/>
                <w:vanish/>
                <w:sz w:val="20"/>
                <w:szCs w:val="20"/>
              </w:rPr>
            </w:pPr>
            <w:r w:rsidRPr="00E7759A">
              <w:rPr>
                <w:rFonts w:ascii="Calibri" w:hAnsi="Calibri" w:cs="Calibri"/>
                <w:i/>
                <w:vanish/>
                <w:sz w:val="20"/>
                <w:szCs w:val="20"/>
              </w:rPr>
              <w:t>any</w:t>
            </w:r>
          </w:p>
        </w:tc>
        <w:tc>
          <w:tcPr>
            <w:tcW w:w="5670" w:type="dxa"/>
            <w:vAlign w:val="center"/>
          </w:tcPr>
          <w:p w14:paraId="5D97253F" w14:textId="77777777" w:rsidR="009D25FD" w:rsidRPr="00E7759A" w:rsidRDefault="009D25FD" w:rsidP="00C344C5">
            <w:pPr>
              <w:pStyle w:val="Tablebody-"/>
              <w:autoSpaceDE w:val="0"/>
              <w:autoSpaceDN w:val="0"/>
              <w:adjustRightInd w:val="0"/>
              <w:spacing w:before="0" w:after="0"/>
              <w:jc w:val="both"/>
              <w:rPr>
                <w:rFonts w:ascii="Calibri" w:hAnsi="Calibri" w:cs="Calibri"/>
                <w:vanish/>
                <w:sz w:val="20"/>
                <w:szCs w:val="20"/>
                <w:highlight w:val="cyan"/>
              </w:rPr>
            </w:pPr>
            <w:r w:rsidRPr="00E7759A">
              <w:rPr>
                <w:rFonts w:ascii="Calibri" w:hAnsi="Calibri" w:cs="Calibri"/>
                <w:vanish/>
                <w:sz w:val="20"/>
                <w:szCs w:val="20"/>
                <w:highlight w:val="cyan"/>
              </w:rPr>
              <w:t>Value for action.</w:t>
            </w:r>
          </w:p>
        </w:tc>
      </w:tr>
      <w:tr w:rsidR="009D25FD" w:rsidRPr="00E32CB2" w14:paraId="66E07BC5" w14:textId="77777777" w:rsidTr="00C344C5">
        <w:tc>
          <w:tcPr>
            <w:tcW w:w="824" w:type="dxa"/>
            <w:vMerge/>
            <w:vAlign w:val="center"/>
          </w:tcPr>
          <w:p w14:paraId="7000CBCE" w14:textId="77777777" w:rsidR="009D25FD" w:rsidRPr="00E7759A" w:rsidRDefault="009D25FD" w:rsidP="00C344C5">
            <w:pPr>
              <w:pStyle w:val="Tablebody-"/>
              <w:spacing w:before="0" w:after="0"/>
              <w:jc w:val="both"/>
              <w:rPr>
                <w:rFonts w:ascii="Calibri" w:hAnsi="Calibri" w:cs="Calibri"/>
                <w:sz w:val="20"/>
                <w:szCs w:val="20"/>
              </w:rPr>
            </w:pPr>
          </w:p>
        </w:tc>
        <w:tc>
          <w:tcPr>
            <w:tcW w:w="236" w:type="dxa"/>
            <w:vMerge/>
            <w:tcBorders>
              <w:right w:val="single" w:sz="4" w:space="0" w:color="auto"/>
            </w:tcBorders>
            <w:vAlign w:val="center"/>
          </w:tcPr>
          <w:p w14:paraId="69979EA3" w14:textId="49AD8228" w:rsidR="009D25FD" w:rsidRPr="00E7759A" w:rsidRDefault="009D25FD" w:rsidP="00C344C5">
            <w:pPr>
              <w:pStyle w:val="Tablebody-"/>
              <w:autoSpaceDE w:val="0"/>
              <w:autoSpaceDN w:val="0"/>
              <w:adjustRightInd w:val="0"/>
              <w:spacing w:before="0" w:after="0"/>
              <w:jc w:val="both"/>
              <w:rPr>
                <w:rFonts w:ascii="Calibri" w:hAnsi="Calibri" w:cs="Calibri"/>
                <w:sz w:val="20"/>
                <w:szCs w:val="20"/>
              </w:rPr>
            </w:pPr>
          </w:p>
        </w:tc>
        <w:tc>
          <w:tcPr>
            <w:tcW w:w="1600" w:type="dxa"/>
            <w:gridSpan w:val="2"/>
            <w:tcBorders>
              <w:left w:val="single" w:sz="4" w:space="0" w:color="auto"/>
            </w:tcBorders>
            <w:vAlign w:val="center"/>
          </w:tcPr>
          <w:p w14:paraId="78ADB658" w14:textId="77777777" w:rsidR="009D25FD" w:rsidRPr="00E7759A" w:rsidRDefault="009D25FD" w:rsidP="00C344C5">
            <w:pPr>
              <w:pStyle w:val="Tablebody-"/>
              <w:autoSpaceDE w:val="0"/>
              <w:autoSpaceDN w:val="0"/>
              <w:adjustRightInd w:val="0"/>
              <w:spacing w:before="0" w:after="0"/>
              <w:jc w:val="both"/>
              <w:rPr>
                <w:rFonts w:ascii="Calibri" w:hAnsi="Calibri" w:cs="Calibri"/>
                <w:b/>
                <w:i/>
                <w:iCs/>
                <w:sz w:val="20"/>
                <w:szCs w:val="20"/>
              </w:rPr>
            </w:pPr>
            <w:r w:rsidRPr="00E7759A">
              <w:rPr>
                <w:rFonts w:ascii="Calibri" w:hAnsi="Calibri" w:cs="Calibri"/>
                <w:b/>
                <w:i/>
                <w:sz w:val="20"/>
                <w:szCs w:val="20"/>
                <w:highlight w:val="lightGray"/>
              </w:rPr>
              <w:t>Prompt</w:t>
            </w:r>
          </w:p>
        </w:tc>
        <w:tc>
          <w:tcPr>
            <w:tcW w:w="567" w:type="dxa"/>
            <w:vAlign w:val="center"/>
          </w:tcPr>
          <w:p w14:paraId="3B3933B9"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rPr>
            </w:pPr>
            <w:proofErr w:type="gramStart"/>
            <w:r w:rsidRPr="00E7759A">
              <w:rPr>
                <w:rFonts w:ascii="Calibri" w:hAnsi="Calibri" w:cs="Calibri"/>
                <w:sz w:val="20"/>
                <w:szCs w:val="20"/>
              </w:rPr>
              <w:t>0:*</w:t>
            </w:r>
            <w:proofErr w:type="gramEnd"/>
          </w:p>
        </w:tc>
        <w:tc>
          <w:tcPr>
            <w:tcW w:w="1559" w:type="dxa"/>
            <w:gridSpan w:val="2"/>
            <w:vAlign w:val="center"/>
          </w:tcPr>
          <w:p w14:paraId="1C820D76" w14:textId="77777777" w:rsidR="009D25FD" w:rsidRPr="00E7759A" w:rsidRDefault="009D25FD" w:rsidP="00C344C5">
            <w:pPr>
              <w:pStyle w:val="Tablebody-"/>
              <w:autoSpaceDE w:val="0"/>
              <w:autoSpaceDN w:val="0"/>
              <w:adjustRightInd w:val="0"/>
              <w:spacing w:before="0" w:after="0"/>
              <w:jc w:val="both"/>
              <w:rPr>
                <w:rFonts w:ascii="Calibri" w:hAnsi="Calibri" w:cs="Calibri"/>
                <w:i/>
                <w:iCs/>
                <w:sz w:val="20"/>
                <w:szCs w:val="20"/>
              </w:rPr>
            </w:pPr>
            <w:proofErr w:type="spellStart"/>
            <w:r w:rsidRPr="00E7759A">
              <w:rPr>
                <w:rFonts w:ascii="Calibri" w:hAnsi="Calibri" w:cs="Calibri"/>
                <w:i/>
                <w:sz w:val="20"/>
                <w:szCs w:val="20"/>
              </w:rPr>
              <w:t>nlString</w:t>
            </w:r>
            <w:proofErr w:type="spellEnd"/>
          </w:p>
        </w:tc>
        <w:tc>
          <w:tcPr>
            <w:tcW w:w="5670" w:type="dxa"/>
            <w:vAlign w:val="center"/>
          </w:tcPr>
          <w:p w14:paraId="444B25C2"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Display prompt(s) for presenting action to user.</w:t>
            </w:r>
          </w:p>
          <w:p w14:paraId="11F45EAB"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highlight w:val="lightGray"/>
                <w:lang w:val="fr-FR"/>
              </w:rPr>
            </w:pPr>
            <w:proofErr w:type="spellStart"/>
            <w:r w:rsidRPr="00E7759A">
              <w:rPr>
                <w:rFonts w:ascii="Calibri" w:hAnsi="Calibri" w:cs="Calibri"/>
                <w:sz w:val="20"/>
                <w:szCs w:val="20"/>
                <w:highlight w:val="lightGray"/>
                <w:lang w:val="fr-FR"/>
              </w:rPr>
              <w:t>Libéllé</w:t>
            </w:r>
            <w:proofErr w:type="spellEnd"/>
            <w:r w:rsidRPr="00E7759A">
              <w:rPr>
                <w:rFonts w:ascii="Calibri" w:hAnsi="Calibri" w:cs="Calibri"/>
                <w:sz w:val="20"/>
                <w:szCs w:val="20"/>
                <w:highlight w:val="lightGray"/>
                <w:lang w:val="fr-FR"/>
              </w:rPr>
              <w:t xml:space="preserve"> du message associé au </w:t>
            </w:r>
            <w:proofErr w:type="spellStart"/>
            <w:r w:rsidRPr="00E7759A">
              <w:rPr>
                <w:rFonts w:ascii="Calibri" w:hAnsi="Calibri" w:cs="Calibri"/>
                <w:sz w:val="20"/>
                <w:szCs w:val="20"/>
                <w:highlight w:val="lightGray"/>
                <w:lang w:val="fr-FR"/>
              </w:rPr>
              <w:t>publishingAction</w:t>
            </w:r>
            <w:proofErr w:type="spellEnd"/>
            <w:r w:rsidRPr="00E7759A">
              <w:rPr>
                <w:rFonts w:ascii="Calibri" w:hAnsi="Calibri" w:cs="Calibri"/>
                <w:sz w:val="20"/>
                <w:szCs w:val="20"/>
                <w:highlight w:val="lightGray"/>
                <w:lang w:val="fr-FR"/>
              </w:rPr>
              <w:t>.</w:t>
            </w:r>
          </w:p>
        </w:tc>
      </w:tr>
      <w:tr w:rsidR="009D25FD" w:rsidRPr="00E32CB2" w14:paraId="5E26F4BA" w14:textId="77777777" w:rsidTr="00C344C5">
        <w:tc>
          <w:tcPr>
            <w:tcW w:w="824" w:type="dxa"/>
            <w:vMerge/>
            <w:vAlign w:val="center"/>
          </w:tcPr>
          <w:p w14:paraId="4CF91081" w14:textId="77777777" w:rsidR="009D25FD" w:rsidRPr="00E7759A" w:rsidRDefault="009D25FD" w:rsidP="00C344C5">
            <w:pPr>
              <w:pStyle w:val="Tablebody-"/>
              <w:spacing w:before="0" w:after="0"/>
              <w:jc w:val="both"/>
              <w:rPr>
                <w:rFonts w:ascii="Calibri" w:hAnsi="Calibri" w:cs="Calibri"/>
                <w:sz w:val="20"/>
                <w:szCs w:val="20"/>
                <w:lang w:val="fr-FR"/>
              </w:rPr>
            </w:pPr>
          </w:p>
        </w:tc>
        <w:tc>
          <w:tcPr>
            <w:tcW w:w="236" w:type="dxa"/>
            <w:vMerge/>
            <w:tcBorders>
              <w:right w:val="single" w:sz="4" w:space="0" w:color="auto"/>
            </w:tcBorders>
            <w:vAlign w:val="center"/>
          </w:tcPr>
          <w:p w14:paraId="09FAF9D6"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lang w:val="fr-FR"/>
              </w:rPr>
            </w:pPr>
          </w:p>
        </w:tc>
        <w:tc>
          <w:tcPr>
            <w:tcW w:w="1600" w:type="dxa"/>
            <w:gridSpan w:val="2"/>
            <w:tcBorders>
              <w:left w:val="single" w:sz="4" w:space="0" w:color="auto"/>
            </w:tcBorders>
            <w:vAlign w:val="center"/>
          </w:tcPr>
          <w:p w14:paraId="7C4F3977" w14:textId="77777777" w:rsidR="009D25FD" w:rsidRPr="00E7759A" w:rsidRDefault="009D25FD" w:rsidP="00C344C5">
            <w:pPr>
              <w:pStyle w:val="Tablebody-"/>
              <w:autoSpaceDE w:val="0"/>
              <w:autoSpaceDN w:val="0"/>
              <w:adjustRightInd w:val="0"/>
              <w:spacing w:before="0" w:after="0"/>
              <w:jc w:val="both"/>
              <w:rPr>
                <w:rFonts w:ascii="Calibri" w:hAnsi="Calibri" w:cs="Calibri"/>
                <w:b/>
                <w:i/>
                <w:sz w:val="20"/>
                <w:szCs w:val="20"/>
                <w:highlight w:val="lightGray"/>
              </w:rPr>
            </w:pPr>
            <w:proofErr w:type="spellStart"/>
            <w:r w:rsidRPr="00E7759A">
              <w:rPr>
                <w:rFonts w:ascii="Calibri" w:hAnsi="Calibri" w:cs="Calibri"/>
                <w:b/>
                <w:i/>
                <w:sz w:val="20"/>
                <w:szCs w:val="20"/>
                <w:highlight w:val="lightGray"/>
              </w:rPr>
              <w:t>PublishAtScope</w:t>
            </w:r>
            <w:proofErr w:type="spellEnd"/>
          </w:p>
        </w:tc>
        <w:tc>
          <w:tcPr>
            <w:tcW w:w="567" w:type="dxa"/>
            <w:vAlign w:val="center"/>
          </w:tcPr>
          <w:p w14:paraId="065C8950"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59" w:type="dxa"/>
            <w:gridSpan w:val="2"/>
            <w:vAlign w:val="center"/>
          </w:tcPr>
          <w:p w14:paraId="270C77F0" w14:textId="77777777" w:rsidR="009D25FD" w:rsidRPr="00E7759A" w:rsidRDefault="009D25FD" w:rsidP="00C344C5">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+Structure</w:t>
            </w:r>
          </w:p>
        </w:tc>
        <w:tc>
          <w:tcPr>
            <w:tcW w:w="5670" w:type="dxa"/>
            <w:vAlign w:val="center"/>
          </w:tcPr>
          <w:p w14:paraId="2461FCAB"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highlight w:val="lightGray"/>
                <w:lang w:val="fr-FR"/>
              </w:rPr>
            </w:pPr>
            <w:r w:rsidRPr="00E7759A">
              <w:rPr>
                <w:rFonts w:ascii="Calibri" w:hAnsi="Calibri" w:cs="Calibri"/>
                <w:sz w:val="20"/>
                <w:szCs w:val="20"/>
                <w:highlight w:val="lightGray"/>
                <w:lang w:val="fr-FR"/>
              </w:rPr>
              <w:t>Zone de diffusion du message ‘Prompt’</w:t>
            </w:r>
          </w:p>
        </w:tc>
      </w:tr>
      <w:tr w:rsidR="009D25FD" w:rsidRPr="00E7759A" w14:paraId="0AAC9EA3" w14:textId="77777777" w:rsidTr="00B915CE">
        <w:tc>
          <w:tcPr>
            <w:tcW w:w="824" w:type="dxa"/>
            <w:vMerge/>
            <w:vAlign w:val="center"/>
          </w:tcPr>
          <w:p w14:paraId="17875DC9" w14:textId="77777777" w:rsidR="009D25FD" w:rsidRPr="00E7759A" w:rsidRDefault="009D25FD" w:rsidP="00C344C5">
            <w:pPr>
              <w:pStyle w:val="Tablebody-"/>
              <w:spacing w:before="0" w:after="0"/>
              <w:jc w:val="both"/>
              <w:rPr>
                <w:rFonts w:ascii="Calibri" w:hAnsi="Calibri" w:cs="Calibri"/>
                <w:sz w:val="20"/>
                <w:szCs w:val="20"/>
                <w:lang w:val="fr-FR"/>
              </w:rPr>
            </w:pPr>
          </w:p>
        </w:tc>
        <w:tc>
          <w:tcPr>
            <w:tcW w:w="236" w:type="dxa"/>
            <w:vMerge/>
            <w:tcBorders>
              <w:right w:val="single" w:sz="4" w:space="0" w:color="auto"/>
            </w:tcBorders>
            <w:vAlign w:val="center"/>
          </w:tcPr>
          <w:p w14:paraId="3F25B62C"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lang w:val="fr-FR"/>
              </w:rPr>
            </w:pPr>
          </w:p>
        </w:tc>
        <w:tc>
          <w:tcPr>
            <w:tcW w:w="236" w:type="dxa"/>
            <w:vMerge w:val="restart"/>
            <w:tcBorders>
              <w:left w:val="single" w:sz="4" w:space="0" w:color="auto"/>
            </w:tcBorders>
            <w:vAlign w:val="center"/>
          </w:tcPr>
          <w:p w14:paraId="24CA7AC5"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lang w:val="fr-FR"/>
              </w:rPr>
            </w:pPr>
          </w:p>
        </w:tc>
        <w:tc>
          <w:tcPr>
            <w:tcW w:w="1364" w:type="dxa"/>
            <w:vAlign w:val="center"/>
          </w:tcPr>
          <w:p w14:paraId="06D4A7AB"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highlight w:val="lightGray"/>
              </w:rPr>
            </w:pPr>
            <w:proofErr w:type="spellStart"/>
            <w:r w:rsidRPr="00E7759A">
              <w:rPr>
                <w:rFonts w:ascii="Calibri" w:hAnsi="Calibri" w:cs="Calibri"/>
                <w:sz w:val="20"/>
                <w:szCs w:val="20"/>
                <w:highlight w:val="lightGray"/>
              </w:rPr>
              <w:t>ScopeType</w:t>
            </w:r>
            <w:proofErr w:type="spellEnd"/>
          </w:p>
        </w:tc>
        <w:tc>
          <w:tcPr>
            <w:tcW w:w="567" w:type="dxa"/>
            <w:vAlign w:val="center"/>
          </w:tcPr>
          <w:p w14:paraId="27310544"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59" w:type="dxa"/>
            <w:gridSpan w:val="2"/>
            <w:vAlign w:val="center"/>
          </w:tcPr>
          <w:p w14:paraId="1EA3D9BF" w14:textId="77777777" w:rsidR="009D25FD" w:rsidRPr="00E7759A" w:rsidRDefault="009D25FD" w:rsidP="00C344C5">
            <w:pPr>
              <w:pStyle w:val="Tablebody-"/>
              <w:autoSpaceDE w:val="0"/>
              <w:autoSpaceDN w:val="0"/>
              <w:adjustRightInd w:val="0"/>
              <w:spacing w:before="0" w:after="0"/>
              <w:jc w:val="both"/>
              <w:rPr>
                <w:rFonts w:ascii="Calibri" w:hAnsi="Calibri" w:cs="Calibri"/>
                <w:i/>
                <w:sz w:val="20"/>
                <w:szCs w:val="20"/>
              </w:rPr>
            </w:pPr>
            <w:proofErr w:type="spellStart"/>
            <w:r w:rsidRPr="00E7759A">
              <w:rPr>
                <w:rFonts w:ascii="Calibri" w:hAnsi="Calibri" w:cs="Calibri"/>
                <w:i/>
                <w:sz w:val="20"/>
                <w:szCs w:val="20"/>
              </w:rPr>
              <w:t>enum</w:t>
            </w:r>
            <w:proofErr w:type="spellEnd"/>
          </w:p>
        </w:tc>
        <w:tc>
          <w:tcPr>
            <w:tcW w:w="5670" w:type="dxa"/>
            <w:vAlign w:val="center"/>
          </w:tcPr>
          <w:p w14:paraId="0EE53846" w14:textId="776F6BF6" w:rsidR="009D25FD" w:rsidRPr="00E7759A" w:rsidRDefault="009D25FD" w:rsidP="00C344C5">
            <w:pPr>
              <w:pStyle w:val="Tablebody-"/>
              <w:autoSpaceDE w:val="0"/>
              <w:autoSpaceDN w:val="0"/>
              <w:adjustRightInd w:val="0"/>
              <w:spacing w:before="0" w:after="0"/>
              <w:jc w:val="both"/>
              <w:rPr>
                <w:rFonts w:ascii="Calibri" w:hAnsi="Calibri" w:cs="Calibri"/>
                <w:sz w:val="20"/>
                <w:szCs w:val="20"/>
                <w:highlight w:val="lightGray"/>
              </w:rPr>
            </w:pPr>
            <w:r w:rsidRPr="00E7759A">
              <w:rPr>
                <w:rFonts w:ascii="Calibri" w:hAnsi="Calibri" w:cs="Calibri"/>
                <w:sz w:val="20"/>
                <w:szCs w:val="20"/>
                <w:highlight w:val="lightGray"/>
              </w:rPr>
              <w:t xml:space="preserve">Type de </w:t>
            </w:r>
            <w:proofErr w:type="spellStart"/>
            <w:r w:rsidRPr="00E7759A">
              <w:rPr>
                <w:rFonts w:ascii="Calibri" w:hAnsi="Calibri" w:cs="Calibri"/>
                <w:sz w:val="20"/>
                <w:szCs w:val="20"/>
                <w:highlight w:val="lightGray"/>
              </w:rPr>
              <w:t>l’action</w:t>
            </w:r>
            <w:proofErr w:type="spellEnd"/>
            <w:r w:rsidRPr="00E7759A">
              <w:rPr>
                <w:rFonts w:ascii="Calibri" w:hAnsi="Calibri" w:cs="Calibri"/>
                <w:sz w:val="20"/>
                <w:szCs w:val="20"/>
                <w:highlight w:val="lightGray"/>
              </w:rPr>
              <w:t xml:space="preserve"> (</w:t>
            </w:r>
            <w:proofErr w:type="spellStart"/>
            <w:r w:rsidRPr="00E7759A">
              <w:rPr>
                <w:rFonts w:ascii="Calibri" w:hAnsi="Calibri" w:cs="Calibri"/>
                <w:sz w:val="20"/>
                <w:szCs w:val="20"/>
                <w:highlight w:val="lightGray"/>
              </w:rPr>
              <w:t>cf</w:t>
            </w:r>
            <w:proofErr w:type="spellEnd"/>
            <w:r w:rsidRPr="00E7759A">
              <w:rPr>
                <w:rFonts w:ascii="Calibri" w:hAnsi="Calibri" w:cs="Calibri"/>
                <w:sz w:val="20"/>
                <w:szCs w:val="20"/>
                <w:highlight w:val="lightGray"/>
              </w:rPr>
              <w:t xml:space="preserve"> </w:t>
            </w:r>
            <w:r w:rsidRPr="00E7759A">
              <w:rPr>
                <w:rFonts w:ascii="Calibri" w:hAnsi="Calibri" w:cs="Calibri"/>
                <w:sz w:val="20"/>
                <w:szCs w:val="20"/>
                <w:highlight w:val="lightGray"/>
              </w:rPr>
              <w:fldChar w:fldCharType="begin"/>
            </w:r>
            <w:r w:rsidRPr="00E7759A">
              <w:rPr>
                <w:rFonts w:ascii="Calibri" w:hAnsi="Calibri" w:cs="Calibri"/>
                <w:sz w:val="20"/>
                <w:szCs w:val="20"/>
                <w:highlight w:val="lightGray"/>
              </w:rPr>
              <w:instrText xml:space="preserve"> REF _Ref66203549 \r \h  \* MERGEFORMAT </w:instrText>
            </w:r>
            <w:r w:rsidRPr="00E7759A">
              <w:rPr>
                <w:rFonts w:ascii="Calibri" w:hAnsi="Calibri" w:cs="Calibri"/>
                <w:sz w:val="20"/>
                <w:szCs w:val="20"/>
                <w:highlight w:val="lightGray"/>
              </w:rPr>
            </w:r>
            <w:r w:rsidRPr="00E7759A">
              <w:rPr>
                <w:rFonts w:ascii="Calibri" w:hAnsi="Calibri" w:cs="Calibri"/>
                <w:sz w:val="20"/>
                <w:szCs w:val="20"/>
                <w:highlight w:val="lightGray"/>
              </w:rPr>
              <w:fldChar w:fldCharType="separate"/>
            </w:r>
            <w:r w:rsidR="00CD6283">
              <w:rPr>
                <w:rFonts w:ascii="Calibri" w:hAnsi="Calibri" w:cs="Calibri"/>
                <w:sz w:val="20"/>
                <w:szCs w:val="20"/>
                <w:highlight w:val="lightGray"/>
              </w:rPr>
              <w:t>6.7.4.1.5</w:t>
            </w:r>
            <w:r w:rsidRPr="00E7759A">
              <w:rPr>
                <w:rFonts w:ascii="Calibri" w:hAnsi="Calibri" w:cs="Calibri"/>
                <w:sz w:val="20"/>
                <w:szCs w:val="20"/>
                <w:highlight w:val="lightGray"/>
              </w:rPr>
              <w:fldChar w:fldCharType="end"/>
            </w:r>
            <w:r w:rsidRPr="00E7759A">
              <w:rPr>
                <w:rFonts w:ascii="Calibri" w:hAnsi="Calibri" w:cs="Calibri"/>
                <w:sz w:val="20"/>
                <w:szCs w:val="20"/>
                <w:highlight w:val="lightGray"/>
              </w:rPr>
              <w:t>)</w:t>
            </w:r>
          </w:p>
        </w:tc>
      </w:tr>
      <w:tr w:rsidR="009D25FD" w:rsidRPr="00E7759A" w14:paraId="1AE2F9B8" w14:textId="77777777" w:rsidTr="00B915CE">
        <w:tc>
          <w:tcPr>
            <w:tcW w:w="824" w:type="dxa"/>
            <w:vMerge/>
            <w:tcBorders>
              <w:bottom w:val="single" w:sz="4" w:space="0" w:color="000000"/>
            </w:tcBorders>
            <w:vAlign w:val="center"/>
          </w:tcPr>
          <w:p w14:paraId="1B4E9873" w14:textId="77777777" w:rsidR="009D25FD" w:rsidRPr="00E7759A" w:rsidRDefault="009D25FD" w:rsidP="00C344C5">
            <w:pPr>
              <w:pStyle w:val="Tablebody-"/>
              <w:spacing w:before="0" w:after="0"/>
              <w:jc w:val="both"/>
              <w:rPr>
                <w:rFonts w:ascii="Calibri" w:hAnsi="Calibri" w:cs="Calibri"/>
                <w:sz w:val="20"/>
                <w:szCs w:val="20"/>
              </w:rPr>
            </w:pPr>
          </w:p>
        </w:tc>
        <w:tc>
          <w:tcPr>
            <w:tcW w:w="236" w:type="dxa"/>
            <w:vMerge/>
            <w:tcBorders>
              <w:right w:val="single" w:sz="4" w:space="0" w:color="auto"/>
            </w:tcBorders>
            <w:vAlign w:val="center"/>
          </w:tcPr>
          <w:p w14:paraId="313B4753"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rPr>
            </w:pPr>
          </w:p>
        </w:tc>
        <w:tc>
          <w:tcPr>
            <w:tcW w:w="236" w:type="dxa"/>
            <w:vMerge/>
            <w:tcBorders>
              <w:left w:val="single" w:sz="4" w:space="0" w:color="auto"/>
            </w:tcBorders>
            <w:vAlign w:val="center"/>
          </w:tcPr>
          <w:p w14:paraId="4A2C02EF"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rPr>
            </w:pPr>
          </w:p>
        </w:tc>
        <w:tc>
          <w:tcPr>
            <w:tcW w:w="1364" w:type="dxa"/>
            <w:vAlign w:val="center"/>
          </w:tcPr>
          <w:p w14:paraId="1579651E"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highlight w:val="lightGray"/>
              </w:rPr>
            </w:pPr>
            <w:r w:rsidRPr="00E7759A">
              <w:rPr>
                <w:rFonts w:ascii="Calibri" w:hAnsi="Calibri" w:cs="Calibri"/>
                <w:sz w:val="20"/>
                <w:szCs w:val="20"/>
                <w:highlight w:val="lightGray"/>
              </w:rPr>
              <w:t>Affects</w:t>
            </w:r>
          </w:p>
        </w:tc>
        <w:tc>
          <w:tcPr>
            <w:tcW w:w="567" w:type="dxa"/>
            <w:vAlign w:val="center"/>
          </w:tcPr>
          <w:p w14:paraId="6D28DEA7"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rPr>
            </w:pPr>
            <w:r w:rsidRPr="00E7759A">
              <w:rPr>
                <w:rFonts w:ascii="Calibri" w:hAnsi="Calibri" w:cs="Calibri"/>
                <w:sz w:val="20"/>
                <w:szCs w:val="20"/>
              </w:rPr>
              <w:t>0:1</w:t>
            </w:r>
          </w:p>
        </w:tc>
        <w:tc>
          <w:tcPr>
            <w:tcW w:w="1559" w:type="dxa"/>
            <w:gridSpan w:val="2"/>
            <w:vAlign w:val="center"/>
          </w:tcPr>
          <w:p w14:paraId="53F293B2" w14:textId="77777777" w:rsidR="009D25FD" w:rsidRPr="00E7759A" w:rsidRDefault="009D25FD" w:rsidP="00C344C5">
            <w:pPr>
              <w:pStyle w:val="Tablebody-"/>
              <w:autoSpaceDE w:val="0"/>
              <w:autoSpaceDN w:val="0"/>
              <w:adjustRightInd w:val="0"/>
              <w:spacing w:before="0" w:after="0"/>
              <w:jc w:val="both"/>
              <w:rPr>
                <w:rFonts w:ascii="Calibri" w:hAnsi="Calibri" w:cs="Calibri"/>
                <w:i/>
                <w:sz w:val="20"/>
                <w:szCs w:val="20"/>
              </w:rPr>
            </w:pPr>
            <w:r w:rsidRPr="00E7759A">
              <w:rPr>
                <w:rFonts w:ascii="Calibri" w:hAnsi="Calibri" w:cs="Calibri"/>
                <w:i/>
                <w:sz w:val="20"/>
                <w:szCs w:val="20"/>
              </w:rPr>
              <w:t>+Structure</w:t>
            </w:r>
          </w:p>
        </w:tc>
        <w:tc>
          <w:tcPr>
            <w:tcW w:w="5670" w:type="dxa"/>
            <w:vAlign w:val="center"/>
          </w:tcPr>
          <w:p w14:paraId="1C18E437" w14:textId="77777777" w:rsidR="009D25FD" w:rsidRPr="00E7759A" w:rsidRDefault="009D25FD" w:rsidP="00C344C5">
            <w:pPr>
              <w:pStyle w:val="Tablebody-"/>
              <w:autoSpaceDE w:val="0"/>
              <w:autoSpaceDN w:val="0"/>
              <w:adjustRightInd w:val="0"/>
              <w:spacing w:before="0" w:after="0"/>
              <w:jc w:val="both"/>
              <w:rPr>
                <w:rFonts w:ascii="Calibri" w:hAnsi="Calibri" w:cs="Calibri"/>
                <w:sz w:val="20"/>
                <w:szCs w:val="20"/>
                <w:highlight w:val="lightGray"/>
                <w:lang w:val="fr-FR"/>
              </w:rPr>
            </w:pPr>
            <w:r w:rsidRPr="00E7759A">
              <w:rPr>
                <w:rFonts w:ascii="Calibri" w:hAnsi="Calibri" w:cs="Calibri"/>
                <w:sz w:val="20"/>
                <w:szCs w:val="20"/>
                <w:highlight w:val="lightGray"/>
                <w:lang w:val="fr-FR"/>
              </w:rPr>
              <w:t>Zone de diffusion du message ‘</w:t>
            </w:r>
            <w:r w:rsidRPr="00E7759A">
              <w:rPr>
                <w:rFonts w:ascii="Calibri" w:hAnsi="Calibri" w:cs="Calibri"/>
                <w:i/>
                <w:sz w:val="20"/>
                <w:szCs w:val="20"/>
                <w:highlight w:val="lightGray"/>
                <w:lang w:val="fr-FR"/>
              </w:rPr>
              <w:t>prompt’</w:t>
            </w:r>
          </w:p>
          <w:p w14:paraId="01F7CF93" w14:textId="3FB90819" w:rsidR="009D25FD" w:rsidRPr="00E7759A" w:rsidRDefault="009D25FD" w:rsidP="00C344C5">
            <w:pPr>
              <w:pStyle w:val="Tablebody-"/>
              <w:autoSpaceDE w:val="0"/>
              <w:autoSpaceDN w:val="0"/>
              <w:adjustRightInd w:val="0"/>
              <w:spacing w:before="0" w:after="0"/>
              <w:jc w:val="both"/>
              <w:rPr>
                <w:rFonts w:ascii="Calibri" w:hAnsi="Calibri" w:cs="Calibri"/>
                <w:sz w:val="20"/>
                <w:szCs w:val="20"/>
                <w:highlight w:val="lightGray"/>
                <w:lang w:val="fr-FR"/>
              </w:rPr>
            </w:pPr>
            <w:r w:rsidRPr="00E7759A">
              <w:rPr>
                <w:rFonts w:ascii="Calibri" w:hAnsi="Calibri" w:cs="Calibri"/>
                <w:sz w:val="20"/>
                <w:szCs w:val="20"/>
                <w:highlight w:val="lightGray"/>
                <w:lang w:val="fr-FR"/>
              </w:rPr>
              <w:t xml:space="preserve">Cf </w:t>
            </w:r>
            <w:r w:rsidRPr="00E7759A">
              <w:rPr>
                <w:rFonts w:ascii="Calibri" w:hAnsi="Calibri" w:cs="Calibri"/>
                <w:sz w:val="20"/>
                <w:szCs w:val="20"/>
                <w:highlight w:val="lightGray"/>
                <w:lang w:val="fr-FR"/>
              </w:rPr>
              <w:fldChar w:fldCharType="begin"/>
            </w:r>
            <w:r w:rsidRPr="00E7759A">
              <w:rPr>
                <w:rFonts w:ascii="Calibri" w:hAnsi="Calibri" w:cs="Calibri"/>
                <w:sz w:val="20"/>
                <w:szCs w:val="20"/>
                <w:highlight w:val="lightGray"/>
                <w:lang w:val="fr-FR"/>
              </w:rPr>
              <w:instrText xml:space="preserve"> REF _Ref66201940 \r \h  \* MERGEFORMAT </w:instrText>
            </w:r>
            <w:r w:rsidRPr="00E7759A">
              <w:rPr>
                <w:rFonts w:ascii="Calibri" w:hAnsi="Calibri" w:cs="Calibri"/>
                <w:sz w:val="20"/>
                <w:szCs w:val="20"/>
                <w:highlight w:val="lightGray"/>
                <w:lang w:val="fr-FR"/>
              </w:rPr>
            </w:r>
            <w:r w:rsidRPr="00E7759A">
              <w:rPr>
                <w:rFonts w:ascii="Calibri" w:hAnsi="Calibri" w:cs="Calibri"/>
                <w:sz w:val="20"/>
                <w:szCs w:val="20"/>
                <w:highlight w:val="lightGray"/>
                <w:lang w:val="fr-FR"/>
              </w:rPr>
              <w:fldChar w:fldCharType="separate"/>
            </w:r>
            <w:r w:rsidR="00CD6283">
              <w:rPr>
                <w:rFonts w:ascii="Calibri" w:hAnsi="Calibri" w:cs="Calibri"/>
                <w:sz w:val="20"/>
                <w:szCs w:val="20"/>
                <w:highlight w:val="lightGray"/>
                <w:lang w:val="fr-FR"/>
              </w:rPr>
              <w:t>6.7.4.1.7.6</w:t>
            </w:r>
            <w:r w:rsidRPr="00E7759A">
              <w:rPr>
                <w:rFonts w:ascii="Calibri" w:hAnsi="Calibri" w:cs="Calibri"/>
                <w:sz w:val="20"/>
                <w:szCs w:val="20"/>
                <w:highlight w:val="lightGray"/>
                <w:lang w:val="fr-FR"/>
              </w:rPr>
              <w:fldChar w:fldCharType="end"/>
            </w:r>
          </w:p>
        </w:tc>
      </w:tr>
    </w:tbl>
    <w:p w14:paraId="1092CDFB" w14:textId="77777777" w:rsidR="004403DC" w:rsidRDefault="004403DC" w:rsidP="004403DC">
      <w:pPr>
        <w:pStyle w:val="Titre7"/>
      </w:pPr>
      <w:bookmarkStart w:id="537" w:name="_Ref66174569"/>
      <w:r>
        <w:t xml:space="preserve">Description de </w:t>
      </w:r>
      <w:proofErr w:type="spellStart"/>
      <w:r>
        <w:t>l’enum</w:t>
      </w:r>
      <w:proofErr w:type="spellEnd"/>
      <w:r>
        <w:t xml:space="preserve"> ‘</w:t>
      </w:r>
      <w:proofErr w:type="spellStart"/>
      <w:r>
        <w:t>ActionStatus</w:t>
      </w:r>
      <w:proofErr w:type="spellEnd"/>
      <w:r>
        <w:t>’</w:t>
      </w:r>
      <w:bookmarkEnd w:id="5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4669"/>
      </w:tblGrid>
      <w:tr w:rsidR="004403DC" w:rsidRPr="00E7759A" w14:paraId="7BA3F332" w14:textId="77777777" w:rsidTr="00BA458F">
        <w:trPr>
          <w:jc w:val="center"/>
        </w:trPr>
        <w:tc>
          <w:tcPr>
            <w:tcW w:w="1932" w:type="dxa"/>
            <w:shd w:val="clear" w:color="auto" w:fill="E6E6E6"/>
          </w:tcPr>
          <w:p w14:paraId="6AF4E142" w14:textId="77777777" w:rsidR="004403DC" w:rsidRPr="00E7759A" w:rsidRDefault="004403DC" w:rsidP="00C344C5">
            <w:pPr>
              <w:pStyle w:val="Tableheader"/>
              <w:autoSpaceDE w:val="0"/>
              <w:autoSpaceDN w:val="0"/>
              <w:adjustRightInd w:val="0"/>
              <w:spacing w:before="0" w:after="0"/>
              <w:jc w:val="center"/>
              <w:rPr>
                <w:rFonts w:cs="Calibri"/>
                <w:b/>
                <w:szCs w:val="20"/>
              </w:rPr>
            </w:pPr>
            <w:r w:rsidRPr="00E7759A">
              <w:rPr>
                <w:rFonts w:cs="Calibri"/>
                <w:b/>
                <w:szCs w:val="20"/>
              </w:rPr>
              <w:t>Value</w:t>
            </w:r>
          </w:p>
        </w:tc>
        <w:tc>
          <w:tcPr>
            <w:tcW w:w="4669" w:type="dxa"/>
            <w:shd w:val="clear" w:color="auto" w:fill="E6E6E6"/>
          </w:tcPr>
          <w:p w14:paraId="4F72A154" w14:textId="77777777" w:rsidR="004403DC" w:rsidRPr="00E7759A" w:rsidRDefault="004403DC" w:rsidP="00C344C5">
            <w:pPr>
              <w:pStyle w:val="Tableheader"/>
              <w:autoSpaceDE w:val="0"/>
              <w:autoSpaceDN w:val="0"/>
              <w:adjustRightInd w:val="0"/>
              <w:spacing w:before="0" w:after="0"/>
              <w:jc w:val="center"/>
              <w:rPr>
                <w:rFonts w:cs="Calibri"/>
                <w:b/>
                <w:szCs w:val="20"/>
              </w:rPr>
            </w:pPr>
            <w:r w:rsidRPr="00E7759A">
              <w:rPr>
                <w:rFonts w:cs="Calibri"/>
                <w:b/>
                <w:szCs w:val="20"/>
              </w:rPr>
              <w:t>Description</w:t>
            </w:r>
          </w:p>
        </w:tc>
      </w:tr>
      <w:tr w:rsidR="004403DC" w:rsidRPr="00E7759A" w14:paraId="39116632" w14:textId="77777777" w:rsidTr="00BA458F">
        <w:trPr>
          <w:jc w:val="center"/>
        </w:trPr>
        <w:tc>
          <w:tcPr>
            <w:tcW w:w="1932" w:type="dxa"/>
          </w:tcPr>
          <w:p w14:paraId="5BB5C3A4" w14:textId="77777777" w:rsidR="004403DC" w:rsidRPr="00CB6CD3" w:rsidRDefault="004403DC" w:rsidP="00C344C5">
            <w:pPr>
              <w:pStyle w:val="Tablebody"/>
              <w:autoSpaceDE w:val="0"/>
              <w:autoSpaceDN w:val="0"/>
              <w:adjustRightInd w:val="0"/>
              <w:spacing w:before="0" w:after="0"/>
              <w:jc w:val="both"/>
              <w:rPr>
                <w:rFonts w:cs="Calibri"/>
                <w:i/>
                <w:szCs w:val="20"/>
                <w:highlight w:val="lightGray"/>
              </w:rPr>
            </w:pPr>
            <w:r w:rsidRPr="00CB6CD3">
              <w:rPr>
                <w:rFonts w:cs="Calibri"/>
                <w:i/>
                <w:szCs w:val="20"/>
                <w:highlight w:val="lightGray"/>
              </w:rPr>
              <w:t>open</w:t>
            </w:r>
          </w:p>
        </w:tc>
        <w:tc>
          <w:tcPr>
            <w:tcW w:w="4669" w:type="dxa"/>
          </w:tcPr>
          <w:p w14:paraId="671F5BCB" w14:textId="77777777" w:rsidR="004403DC" w:rsidRPr="00E7759A" w:rsidRDefault="004403DC" w:rsidP="00C344C5">
            <w:pPr>
              <w:pStyle w:val="Tablebody"/>
              <w:autoSpaceDE w:val="0"/>
              <w:autoSpaceDN w:val="0"/>
              <w:adjustRightInd w:val="0"/>
              <w:spacing w:before="0" w:after="0"/>
              <w:jc w:val="both"/>
              <w:rPr>
                <w:rFonts w:cs="Calibri"/>
                <w:szCs w:val="20"/>
              </w:rPr>
            </w:pPr>
            <w:r w:rsidRPr="00E7759A">
              <w:rPr>
                <w:rFonts w:cs="Calibri"/>
                <w:szCs w:val="20"/>
              </w:rPr>
              <w:t>Action is open but not yet published.</w:t>
            </w:r>
          </w:p>
        </w:tc>
      </w:tr>
      <w:tr w:rsidR="004403DC" w:rsidRPr="00E7759A" w14:paraId="4448B22E" w14:textId="77777777" w:rsidTr="00BA458F">
        <w:trPr>
          <w:jc w:val="center"/>
        </w:trPr>
        <w:tc>
          <w:tcPr>
            <w:tcW w:w="1932" w:type="dxa"/>
          </w:tcPr>
          <w:p w14:paraId="6B8A51C5" w14:textId="77777777" w:rsidR="004403DC" w:rsidRPr="00CB6CD3" w:rsidRDefault="004403DC" w:rsidP="00C344C5">
            <w:pPr>
              <w:pStyle w:val="Tablebody"/>
              <w:autoSpaceDE w:val="0"/>
              <w:autoSpaceDN w:val="0"/>
              <w:adjustRightInd w:val="0"/>
              <w:spacing w:before="0" w:after="0"/>
              <w:jc w:val="both"/>
              <w:rPr>
                <w:rFonts w:cs="Calibri"/>
                <w:i/>
                <w:szCs w:val="20"/>
                <w:highlight w:val="lightGray"/>
              </w:rPr>
            </w:pPr>
            <w:r w:rsidRPr="00CB6CD3">
              <w:rPr>
                <w:rFonts w:cs="Calibri"/>
                <w:i/>
                <w:szCs w:val="20"/>
                <w:highlight w:val="lightGray"/>
              </w:rPr>
              <w:t>published</w:t>
            </w:r>
          </w:p>
        </w:tc>
        <w:tc>
          <w:tcPr>
            <w:tcW w:w="4669" w:type="dxa"/>
          </w:tcPr>
          <w:p w14:paraId="346FE8F4" w14:textId="77777777" w:rsidR="004403DC" w:rsidRPr="00E7759A" w:rsidRDefault="004403DC" w:rsidP="00C344C5">
            <w:pPr>
              <w:pStyle w:val="Tablebody"/>
              <w:autoSpaceDE w:val="0"/>
              <w:autoSpaceDN w:val="0"/>
              <w:adjustRightInd w:val="0"/>
              <w:spacing w:before="0" w:after="0"/>
              <w:jc w:val="both"/>
              <w:rPr>
                <w:rFonts w:cs="Calibri"/>
                <w:szCs w:val="20"/>
              </w:rPr>
            </w:pPr>
            <w:r w:rsidRPr="00E7759A">
              <w:rPr>
                <w:rFonts w:cs="Calibri"/>
                <w:szCs w:val="20"/>
              </w:rPr>
              <w:t>Action is already published.</w:t>
            </w:r>
          </w:p>
        </w:tc>
      </w:tr>
      <w:tr w:rsidR="004403DC" w:rsidRPr="00E7759A" w14:paraId="49388F31" w14:textId="77777777" w:rsidTr="00BA458F">
        <w:trPr>
          <w:trHeight w:val="90"/>
          <w:jc w:val="center"/>
        </w:trPr>
        <w:tc>
          <w:tcPr>
            <w:tcW w:w="1932" w:type="dxa"/>
          </w:tcPr>
          <w:p w14:paraId="33E86AE0" w14:textId="77777777" w:rsidR="004403DC" w:rsidRPr="00CB6CD3" w:rsidRDefault="004403DC" w:rsidP="00C344C5">
            <w:pPr>
              <w:pStyle w:val="Tablebody"/>
              <w:autoSpaceDE w:val="0"/>
              <w:autoSpaceDN w:val="0"/>
              <w:adjustRightInd w:val="0"/>
              <w:spacing w:before="0" w:after="0"/>
              <w:jc w:val="both"/>
              <w:rPr>
                <w:rFonts w:cs="Calibri"/>
                <w:i/>
                <w:szCs w:val="20"/>
                <w:highlight w:val="lightGray"/>
              </w:rPr>
            </w:pPr>
            <w:r w:rsidRPr="00CB6CD3">
              <w:rPr>
                <w:rFonts w:cs="Calibri"/>
                <w:i/>
                <w:szCs w:val="20"/>
                <w:highlight w:val="lightGray"/>
              </w:rPr>
              <w:t>closed</w:t>
            </w:r>
          </w:p>
        </w:tc>
        <w:tc>
          <w:tcPr>
            <w:tcW w:w="4669" w:type="dxa"/>
          </w:tcPr>
          <w:p w14:paraId="7658D6E2" w14:textId="77777777" w:rsidR="004403DC" w:rsidRPr="00E7759A" w:rsidRDefault="004403DC" w:rsidP="00C344C5">
            <w:pPr>
              <w:pStyle w:val="Tablebody"/>
              <w:autoSpaceDE w:val="0"/>
              <w:autoSpaceDN w:val="0"/>
              <w:adjustRightInd w:val="0"/>
              <w:spacing w:before="0" w:after="0"/>
              <w:jc w:val="both"/>
              <w:rPr>
                <w:rFonts w:cs="Calibri"/>
                <w:szCs w:val="20"/>
              </w:rPr>
            </w:pPr>
            <w:r w:rsidRPr="00E7759A">
              <w:rPr>
                <w:rFonts w:cs="Calibri"/>
                <w:szCs w:val="20"/>
              </w:rPr>
              <w:t>Action is closed.</w:t>
            </w:r>
          </w:p>
        </w:tc>
      </w:tr>
    </w:tbl>
    <w:p w14:paraId="19DA24A4" w14:textId="77777777" w:rsidR="008045F3" w:rsidRPr="002C7EE1" w:rsidRDefault="008045F3" w:rsidP="002F7E84">
      <w:pPr>
        <w:pStyle w:val="Titre1"/>
        <w:rPr>
          <w:lang w:val="fr-FR"/>
        </w:rPr>
      </w:pPr>
      <w:bookmarkStart w:id="538" w:name="_Toc109134013"/>
      <w:r w:rsidRPr="002C7EE1">
        <w:rPr>
          <w:lang w:val="fr-FR"/>
        </w:rPr>
        <w:lastRenderedPageBreak/>
        <w:t>Eléments techniques des messages</w:t>
      </w:r>
      <w:bookmarkEnd w:id="324"/>
      <w:bookmarkEnd w:id="538"/>
    </w:p>
    <w:p w14:paraId="60BC7940" w14:textId="77777777" w:rsidR="008E55AD" w:rsidRPr="002C7EE1" w:rsidRDefault="008E55AD" w:rsidP="002F7E84">
      <w:pPr>
        <w:pStyle w:val="Titre2"/>
        <w:rPr>
          <w:lang w:val="fr-FR"/>
        </w:rPr>
      </w:pPr>
      <w:bookmarkStart w:id="539" w:name="_Toc247947874"/>
      <w:bookmarkStart w:id="540" w:name="_Ref345601940"/>
      <w:bookmarkStart w:id="541" w:name="_Ref345601943"/>
      <w:bookmarkStart w:id="542" w:name="_Toc358727364"/>
      <w:bookmarkStart w:id="543" w:name="_Toc444249930"/>
      <w:bookmarkStart w:id="544" w:name="_Toc444251879"/>
      <w:bookmarkStart w:id="545" w:name="_Toc109134014"/>
      <w:r w:rsidRPr="002C7EE1">
        <w:rPr>
          <w:lang w:val="fr-FR"/>
        </w:rPr>
        <w:t>En-têtes des requêtes</w:t>
      </w:r>
      <w:bookmarkEnd w:id="539"/>
      <w:bookmarkEnd w:id="540"/>
      <w:bookmarkEnd w:id="541"/>
      <w:bookmarkEnd w:id="542"/>
      <w:bookmarkEnd w:id="543"/>
      <w:bookmarkEnd w:id="544"/>
      <w:bookmarkEnd w:id="545"/>
    </w:p>
    <w:p w14:paraId="398465A4" w14:textId="77777777" w:rsidR="008E55AD" w:rsidRPr="002C7EE1" w:rsidRDefault="008E55AD" w:rsidP="007063FB">
      <w:pPr>
        <w:pStyle w:val="Titre3"/>
        <w:rPr>
          <w:lang w:val="fr-FR"/>
        </w:rPr>
      </w:pPr>
      <w:bookmarkStart w:id="546" w:name="_Toc444249931"/>
      <w:r w:rsidRPr="002C7EE1">
        <w:rPr>
          <w:lang w:val="fr-FR"/>
        </w:rPr>
        <w:t>Structure générale des requêtes</w:t>
      </w:r>
      <w:bookmarkEnd w:id="546"/>
    </w:p>
    <w:tbl>
      <w:tblPr>
        <w:tblW w:w="10053" w:type="dxa"/>
        <w:jc w:val="center"/>
        <w:tblLayout w:type="fixed"/>
        <w:tblLook w:val="0000" w:firstRow="0" w:lastRow="0" w:firstColumn="0" w:lastColumn="0" w:noHBand="0" w:noVBand="0"/>
      </w:tblPr>
      <w:tblGrid>
        <w:gridCol w:w="1471"/>
        <w:gridCol w:w="236"/>
        <w:gridCol w:w="2189"/>
        <w:gridCol w:w="636"/>
        <w:gridCol w:w="1148"/>
        <w:gridCol w:w="4373"/>
      </w:tblGrid>
      <w:tr w:rsidR="008E55AD" w:rsidRPr="00E7759A" w14:paraId="2919DC43" w14:textId="77777777" w:rsidTr="00C344C5">
        <w:trPr>
          <w:jc w:val="center"/>
        </w:trPr>
        <w:tc>
          <w:tcPr>
            <w:tcW w:w="4532" w:type="dxa"/>
            <w:gridSpan w:val="4"/>
            <w:tcBorders>
              <w:top w:val="single" w:sz="4" w:space="0" w:color="auto"/>
              <w:left w:val="single" w:sz="4" w:space="0" w:color="auto"/>
              <w:bottom w:val="single" w:sz="4" w:space="0" w:color="auto"/>
              <w:right w:val="single" w:sz="4" w:space="0" w:color="auto"/>
            </w:tcBorders>
            <w:vAlign w:val="center"/>
          </w:tcPr>
          <w:p w14:paraId="273C12CE" w14:textId="77777777" w:rsidR="008E55AD" w:rsidRPr="00E7759A" w:rsidRDefault="008E55AD" w:rsidP="00C344C5">
            <w:pPr>
              <w:spacing w:after="0"/>
              <w:rPr>
                <w:rFonts w:cs="Calibri"/>
                <w:b/>
                <w:i/>
                <w:sz w:val="20"/>
                <w:szCs w:val="20"/>
                <w:highlight w:val="lightGray"/>
                <w:lang w:val="fr-LU"/>
              </w:rPr>
            </w:pPr>
            <w:proofErr w:type="spellStart"/>
            <w:r w:rsidRPr="00E7759A">
              <w:rPr>
                <w:rFonts w:cs="Calibri"/>
                <w:b/>
                <w:i/>
                <w:sz w:val="20"/>
                <w:szCs w:val="20"/>
                <w:highlight w:val="lightGray"/>
                <w:lang w:val="fr-LU"/>
              </w:rPr>
              <w:t>ServiceRequest</w:t>
            </w:r>
            <w:proofErr w:type="spellEnd"/>
          </w:p>
        </w:tc>
        <w:tc>
          <w:tcPr>
            <w:tcW w:w="1148" w:type="dxa"/>
            <w:tcBorders>
              <w:top w:val="single" w:sz="4" w:space="0" w:color="auto"/>
              <w:left w:val="single" w:sz="4" w:space="0" w:color="auto"/>
              <w:bottom w:val="single" w:sz="4" w:space="0" w:color="auto"/>
              <w:right w:val="single" w:sz="4" w:space="0" w:color="auto"/>
            </w:tcBorders>
            <w:vAlign w:val="center"/>
          </w:tcPr>
          <w:p w14:paraId="46AA3497" w14:textId="77777777" w:rsidR="008E55AD" w:rsidRPr="00E7759A" w:rsidRDefault="008E55AD" w:rsidP="00C344C5">
            <w:pPr>
              <w:spacing w:after="0"/>
              <w:rPr>
                <w:rFonts w:cs="Calibri"/>
                <w:i/>
                <w:sz w:val="20"/>
                <w:szCs w:val="20"/>
                <w:lang w:val="fr-LU"/>
              </w:rPr>
            </w:pPr>
            <w:r w:rsidRPr="00E7759A">
              <w:rPr>
                <w:rFonts w:cs="Calibri"/>
                <w:i/>
                <w:sz w:val="20"/>
                <w:szCs w:val="20"/>
                <w:lang w:val="fr-LU"/>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0AB050D6" w14:textId="77777777" w:rsidR="008E55AD" w:rsidRPr="00E7759A" w:rsidRDefault="008E55AD" w:rsidP="00C344C5">
            <w:pPr>
              <w:spacing w:after="0"/>
              <w:jc w:val="both"/>
              <w:rPr>
                <w:rFonts w:cs="Calibri"/>
                <w:sz w:val="20"/>
                <w:szCs w:val="20"/>
                <w:lang w:val="fr-LU"/>
              </w:rPr>
            </w:pPr>
            <w:r w:rsidRPr="00E7759A">
              <w:rPr>
                <w:rFonts w:cs="Calibri"/>
                <w:sz w:val="20"/>
                <w:szCs w:val="20"/>
                <w:lang w:val="fr-LU"/>
              </w:rPr>
              <w:t>Structure générale des requêtes</w:t>
            </w:r>
          </w:p>
        </w:tc>
      </w:tr>
      <w:tr w:rsidR="008E55AD" w:rsidRPr="00E32CB2" w14:paraId="559C71C5" w14:textId="77777777" w:rsidTr="00C344C5">
        <w:trPr>
          <w:jc w:val="center"/>
          <w:hidden/>
        </w:trPr>
        <w:tc>
          <w:tcPr>
            <w:tcW w:w="1471" w:type="dxa"/>
            <w:tcBorders>
              <w:top w:val="single" w:sz="4" w:space="0" w:color="auto"/>
              <w:left w:val="single" w:sz="4" w:space="0" w:color="auto"/>
              <w:bottom w:val="single" w:sz="4" w:space="0" w:color="auto"/>
              <w:right w:val="single" w:sz="4" w:space="0" w:color="auto"/>
            </w:tcBorders>
            <w:vAlign w:val="center"/>
          </w:tcPr>
          <w:p w14:paraId="6023CADB" w14:textId="77777777" w:rsidR="008E55AD" w:rsidRPr="00E7759A" w:rsidRDefault="008E55AD" w:rsidP="00C344C5">
            <w:pPr>
              <w:spacing w:after="0"/>
              <w:rPr>
                <w:rFonts w:cs="Calibri"/>
                <w:i/>
                <w:vanish/>
                <w:sz w:val="20"/>
                <w:szCs w:val="20"/>
                <w:lang w:val="fr-LU"/>
              </w:rPr>
            </w:pPr>
          </w:p>
        </w:tc>
        <w:tc>
          <w:tcPr>
            <w:tcW w:w="2425" w:type="dxa"/>
            <w:gridSpan w:val="2"/>
            <w:tcBorders>
              <w:top w:val="single" w:sz="4" w:space="0" w:color="auto"/>
              <w:left w:val="single" w:sz="4" w:space="0" w:color="auto"/>
              <w:bottom w:val="single" w:sz="4" w:space="0" w:color="auto"/>
              <w:right w:val="single" w:sz="4" w:space="0" w:color="auto"/>
            </w:tcBorders>
            <w:vAlign w:val="center"/>
          </w:tcPr>
          <w:p w14:paraId="582A2F90" w14:textId="77777777" w:rsidR="008E55AD" w:rsidRPr="00E7759A" w:rsidRDefault="008E55AD" w:rsidP="00C344C5">
            <w:pPr>
              <w:spacing w:after="0"/>
              <w:rPr>
                <w:rFonts w:cs="Calibri"/>
                <w:b/>
                <w:i/>
                <w:vanish/>
                <w:sz w:val="20"/>
                <w:szCs w:val="20"/>
                <w:highlight w:val="cyan"/>
                <w:lang w:val="en-GB"/>
              </w:rPr>
            </w:pPr>
            <w:r w:rsidRPr="00E7759A">
              <w:rPr>
                <w:rFonts w:cs="Calibri"/>
                <w:b/>
                <w:i/>
                <w:vanish/>
                <w:sz w:val="20"/>
                <w:szCs w:val="20"/>
                <w:highlight w:val="cyan"/>
                <w:lang w:val="en-GB"/>
              </w:rPr>
              <w:t>ServiceRequest</w:t>
            </w:r>
            <w:r w:rsidRPr="00E7759A">
              <w:rPr>
                <w:rFonts w:cs="Calibri"/>
                <w:b/>
                <w:i/>
                <w:vanish/>
                <w:sz w:val="20"/>
                <w:szCs w:val="20"/>
                <w:highlight w:val="cyan"/>
              </w:rPr>
              <w:softHyphen/>
            </w:r>
            <w:r w:rsidRPr="00E7759A">
              <w:rPr>
                <w:rFonts w:cs="Calibri"/>
                <w:b/>
                <w:i/>
                <w:vanish/>
                <w:sz w:val="20"/>
                <w:szCs w:val="20"/>
                <w:highlight w:val="cyan"/>
                <w:lang w:val="en-GB"/>
              </w:rPr>
              <w:t>Context</w:t>
            </w:r>
          </w:p>
        </w:tc>
        <w:tc>
          <w:tcPr>
            <w:tcW w:w="636" w:type="dxa"/>
            <w:tcBorders>
              <w:top w:val="single" w:sz="4" w:space="0" w:color="auto"/>
              <w:left w:val="single" w:sz="4" w:space="0" w:color="auto"/>
              <w:bottom w:val="single" w:sz="4" w:space="0" w:color="auto"/>
              <w:right w:val="single" w:sz="4" w:space="0" w:color="auto"/>
            </w:tcBorders>
            <w:vAlign w:val="center"/>
          </w:tcPr>
          <w:p w14:paraId="656F98C1" w14:textId="77777777" w:rsidR="008E55AD" w:rsidRPr="00E7759A" w:rsidRDefault="008E55AD" w:rsidP="00C344C5">
            <w:pPr>
              <w:spacing w:after="0"/>
              <w:rPr>
                <w:rFonts w:cs="Calibri"/>
                <w:vanish/>
                <w:sz w:val="20"/>
                <w:szCs w:val="20"/>
                <w:highlight w:val="cyan"/>
                <w:lang w:val="en-GB"/>
              </w:rPr>
            </w:pPr>
            <w:r w:rsidRPr="00E7759A">
              <w:rPr>
                <w:rFonts w:cs="Calibri"/>
                <w:vanish/>
                <w:sz w:val="20"/>
                <w:szCs w:val="20"/>
                <w:highlight w:val="cyan"/>
                <w:lang w:val="en-GB"/>
              </w:rPr>
              <w:t>0:1</w:t>
            </w:r>
          </w:p>
        </w:tc>
        <w:tc>
          <w:tcPr>
            <w:tcW w:w="1148" w:type="dxa"/>
            <w:tcBorders>
              <w:top w:val="single" w:sz="4" w:space="0" w:color="auto"/>
              <w:left w:val="single" w:sz="4" w:space="0" w:color="auto"/>
              <w:bottom w:val="single" w:sz="4" w:space="0" w:color="auto"/>
              <w:right w:val="single" w:sz="4" w:space="0" w:color="auto"/>
            </w:tcBorders>
            <w:vAlign w:val="center"/>
          </w:tcPr>
          <w:p w14:paraId="0543FE1B" w14:textId="77777777" w:rsidR="008E55AD" w:rsidRPr="00E7759A" w:rsidRDefault="008E55AD" w:rsidP="00C344C5">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1C780B0E" w14:textId="77777777" w:rsidR="008E55AD" w:rsidRPr="00E7759A" w:rsidRDefault="008E55AD" w:rsidP="00C344C5">
            <w:pPr>
              <w:spacing w:after="0"/>
              <w:jc w:val="both"/>
              <w:rPr>
                <w:rFonts w:cs="Calibri"/>
                <w:vanish/>
                <w:sz w:val="20"/>
                <w:szCs w:val="20"/>
                <w:highlight w:val="cyan"/>
                <w:lang w:val="en-GB"/>
              </w:rPr>
            </w:pPr>
            <w:r w:rsidRPr="00E7759A">
              <w:rPr>
                <w:rFonts w:cs="Calibri"/>
                <w:vanish/>
                <w:sz w:val="20"/>
                <w:szCs w:val="20"/>
                <w:highlight w:val="cyan"/>
                <w:lang w:val="en-GB"/>
              </w:rPr>
              <w:t>General request properties – typically configured rather than repeated on request.</w:t>
            </w:r>
          </w:p>
          <w:p w14:paraId="444CE93C" w14:textId="77777777" w:rsidR="008E55AD" w:rsidRPr="00E7759A" w:rsidRDefault="008E55AD" w:rsidP="00C344C5">
            <w:pPr>
              <w:spacing w:after="0"/>
              <w:jc w:val="both"/>
              <w:rPr>
                <w:rFonts w:cs="Calibri"/>
                <w:vanish/>
                <w:sz w:val="20"/>
                <w:szCs w:val="20"/>
                <w:lang w:val="fr-FR"/>
              </w:rPr>
            </w:pPr>
            <w:r w:rsidRPr="00E7759A">
              <w:rPr>
                <w:rFonts w:cs="Calibri"/>
                <w:vanish/>
                <w:sz w:val="20"/>
                <w:szCs w:val="20"/>
                <w:highlight w:val="cyan"/>
                <w:lang w:val="fr-FR"/>
              </w:rPr>
              <w:t>Fixé une fois pour toute par le profil France et dans le protocole d’accord.</w:t>
            </w:r>
          </w:p>
        </w:tc>
      </w:tr>
      <w:tr w:rsidR="008E55AD" w:rsidRPr="00E32CB2" w14:paraId="1B4DCDC5" w14:textId="77777777" w:rsidTr="00C344C5">
        <w:trPr>
          <w:jc w:val="center"/>
        </w:trPr>
        <w:tc>
          <w:tcPr>
            <w:tcW w:w="1471" w:type="dxa"/>
            <w:tcBorders>
              <w:top w:val="single" w:sz="4" w:space="0" w:color="auto"/>
              <w:left w:val="single" w:sz="4" w:space="0" w:color="auto"/>
              <w:bottom w:val="single" w:sz="4" w:space="0" w:color="auto"/>
              <w:right w:val="single" w:sz="4" w:space="0" w:color="auto"/>
            </w:tcBorders>
            <w:vAlign w:val="center"/>
          </w:tcPr>
          <w:p w14:paraId="6DC57DA3" w14:textId="77777777" w:rsidR="008E55AD" w:rsidRPr="00E7759A" w:rsidRDefault="008E55AD" w:rsidP="00C344C5">
            <w:pPr>
              <w:spacing w:after="0"/>
              <w:rPr>
                <w:rFonts w:cs="Calibri"/>
                <w:i/>
                <w:sz w:val="20"/>
                <w:szCs w:val="20"/>
                <w:lang w:val="fr-LU"/>
              </w:rPr>
            </w:pPr>
            <w:proofErr w:type="gramStart"/>
            <w:r w:rsidRPr="00E7759A">
              <w:rPr>
                <w:rFonts w:cs="Calibri"/>
                <w:i/>
                <w:sz w:val="20"/>
                <w:szCs w:val="20"/>
                <w:lang w:val="fr-LU"/>
              </w:rPr>
              <w:t>log</w:t>
            </w:r>
            <w:proofErr w:type="gramEnd"/>
          </w:p>
        </w:tc>
        <w:tc>
          <w:tcPr>
            <w:tcW w:w="2425" w:type="dxa"/>
            <w:gridSpan w:val="2"/>
            <w:tcBorders>
              <w:top w:val="single" w:sz="4" w:space="0" w:color="auto"/>
              <w:left w:val="single" w:sz="4" w:space="0" w:color="auto"/>
              <w:bottom w:val="single" w:sz="4" w:space="0" w:color="auto"/>
              <w:right w:val="single" w:sz="4" w:space="0" w:color="auto"/>
            </w:tcBorders>
            <w:vAlign w:val="center"/>
          </w:tcPr>
          <w:p w14:paraId="4C71C5B5" w14:textId="77777777" w:rsidR="008E55AD" w:rsidRPr="00E7759A" w:rsidRDefault="008E55AD" w:rsidP="00C344C5">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w:t>
            </w:r>
            <w:r w:rsidRPr="00E7759A">
              <w:rPr>
                <w:rFonts w:cs="Calibri"/>
                <w:b/>
                <w:i/>
                <w:sz w:val="20"/>
                <w:szCs w:val="20"/>
                <w:highlight w:val="lightGray"/>
                <w:lang w:val="fr-LU"/>
              </w:rPr>
              <w:softHyphen/>
              <w:t>Timestamp</w:t>
            </w:r>
            <w:proofErr w:type="spellEnd"/>
          </w:p>
        </w:tc>
        <w:tc>
          <w:tcPr>
            <w:tcW w:w="636" w:type="dxa"/>
            <w:tcBorders>
              <w:top w:val="single" w:sz="4" w:space="0" w:color="auto"/>
              <w:left w:val="single" w:sz="4" w:space="0" w:color="auto"/>
              <w:bottom w:val="single" w:sz="4" w:space="0" w:color="auto"/>
              <w:right w:val="single" w:sz="4" w:space="0" w:color="auto"/>
            </w:tcBorders>
            <w:vAlign w:val="center"/>
          </w:tcPr>
          <w:p w14:paraId="43BA9562" w14:textId="77777777" w:rsidR="008E55AD" w:rsidRPr="00E7759A" w:rsidRDefault="008E55AD" w:rsidP="00C344C5">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148" w:type="dxa"/>
            <w:tcBorders>
              <w:top w:val="single" w:sz="4" w:space="0" w:color="auto"/>
              <w:left w:val="single" w:sz="4" w:space="0" w:color="auto"/>
              <w:bottom w:val="single" w:sz="4" w:space="0" w:color="auto"/>
              <w:right w:val="single" w:sz="4" w:space="0" w:color="auto"/>
            </w:tcBorders>
            <w:vAlign w:val="center"/>
          </w:tcPr>
          <w:p w14:paraId="6801A844" w14:textId="77777777" w:rsidR="008E55AD" w:rsidRPr="00E7759A" w:rsidRDefault="008E55AD" w:rsidP="00C344C5">
            <w:pPr>
              <w:spacing w:after="0"/>
              <w:rPr>
                <w:rFonts w:cs="Calibri"/>
                <w:i/>
                <w:sz w:val="20"/>
                <w:szCs w:val="20"/>
                <w:lang w:val="fr-LU"/>
              </w:rPr>
            </w:pPr>
            <w:proofErr w:type="spellStart"/>
            <w:proofErr w:type="gramStart"/>
            <w:r w:rsidRPr="00E7759A">
              <w:rPr>
                <w:rFonts w:cs="Calibri"/>
                <w:i/>
                <w:sz w:val="20"/>
                <w:szCs w:val="20"/>
                <w:lang w:val="fr-LU"/>
              </w:rPr>
              <w:t>xsd:dateTime</w:t>
            </w:r>
            <w:proofErr w:type="spellEnd"/>
            <w:proofErr w:type="gramEnd"/>
          </w:p>
        </w:tc>
        <w:tc>
          <w:tcPr>
            <w:tcW w:w="4373" w:type="dxa"/>
            <w:tcBorders>
              <w:top w:val="single" w:sz="4" w:space="0" w:color="auto"/>
              <w:left w:val="single" w:sz="4" w:space="0" w:color="auto"/>
              <w:bottom w:val="single" w:sz="4" w:space="0" w:color="auto"/>
              <w:right w:val="single" w:sz="4" w:space="0" w:color="auto"/>
            </w:tcBorders>
            <w:vAlign w:val="center"/>
          </w:tcPr>
          <w:p w14:paraId="22A1267A" w14:textId="77777777" w:rsidR="008E55AD" w:rsidRPr="00E7759A" w:rsidRDefault="008E55AD" w:rsidP="00C344C5">
            <w:pPr>
              <w:spacing w:after="0"/>
              <w:jc w:val="both"/>
              <w:rPr>
                <w:rFonts w:cs="Calibri"/>
                <w:sz w:val="20"/>
                <w:szCs w:val="20"/>
                <w:lang w:val="fr-FR"/>
              </w:rPr>
            </w:pPr>
            <w:r w:rsidRPr="00E7759A">
              <w:rPr>
                <w:rFonts w:cs="Calibri"/>
                <w:sz w:val="20"/>
                <w:szCs w:val="20"/>
                <w:lang w:val="fr-FR"/>
              </w:rPr>
              <w:t>Date d’émission de la requête.</w:t>
            </w:r>
          </w:p>
        </w:tc>
      </w:tr>
      <w:tr w:rsidR="008E55AD" w:rsidRPr="00E7759A" w14:paraId="6CA9455A" w14:textId="77777777" w:rsidTr="00C344C5">
        <w:trPr>
          <w:jc w:val="center"/>
          <w:hidden/>
        </w:trPr>
        <w:tc>
          <w:tcPr>
            <w:tcW w:w="1471" w:type="dxa"/>
            <w:vMerge w:val="restart"/>
            <w:tcBorders>
              <w:top w:val="single" w:sz="4" w:space="0" w:color="auto"/>
              <w:left w:val="single" w:sz="4" w:space="0" w:color="auto"/>
              <w:right w:val="single" w:sz="4" w:space="0" w:color="auto"/>
            </w:tcBorders>
            <w:vAlign w:val="center"/>
          </w:tcPr>
          <w:p w14:paraId="12DBC1EE" w14:textId="77777777" w:rsidR="008E55AD" w:rsidRPr="00E7759A" w:rsidRDefault="008E55AD" w:rsidP="00C344C5">
            <w:pPr>
              <w:spacing w:after="0"/>
              <w:rPr>
                <w:rFonts w:eastAsia="MS Mincho" w:cs="Calibri"/>
                <w:i/>
                <w:vanish/>
                <w:sz w:val="20"/>
                <w:szCs w:val="20"/>
                <w:highlight w:val="cyan"/>
                <w:lang w:val="fr-LU"/>
              </w:rPr>
            </w:pPr>
            <w:r w:rsidRPr="00E7759A">
              <w:rPr>
                <w:rFonts w:cs="Calibri"/>
                <w:i/>
                <w:vanish/>
                <w:sz w:val="20"/>
                <w:szCs w:val="20"/>
                <w:highlight w:val="cyan"/>
              </w:rPr>
              <w:t>Auth</w:t>
            </w:r>
          </w:p>
        </w:tc>
        <w:tc>
          <w:tcPr>
            <w:tcW w:w="2425" w:type="dxa"/>
            <w:gridSpan w:val="2"/>
            <w:tcBorders>
              <w:top w:val="single" w:sz="4" w:space="0" w:color="auto"/>
              <w:left w:val="single" w:sz="4" w:space="0" w:color="auto"/>
              <w:bottom w:val="single" w:sz="4" w:space="0" w:color="auto"/>
              <w:right w:val="single" w:sz="4" w:space="0" w:color="auto"/>
            </w:tcBorders>
            <w:vAlign w:val="center"/>
          </w:tcPr>
          <w:p w14:paraId="13AB8641" w14:textId="77777777" w:rsidR="008E55AD" w:rsidRPr="00E7759A" w:rsidRDefault="008E55AD" w:rsidP="00C344C5">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AccountId</w:t>
            </w:r>
            <w:proofErr w:type="spellEnd"/>
          </w:p>
        </w:tc>
        <w:tc>
          <w:tcPr>
            <w:tcW w:w="636" w:type="dxa"/>
            <w:tcBorders>
              <w:top w:val="single" w:sz="4" w:space="0" w:color="auto"/>
              <w:left w:val="single" w:sz="4" w:space="0" w:color="auto"/>
              <w:bottom w:val="single" w:sz="4" w:space="0" w:color="auto"/>
              <w:right w:val="single" w:sz="4" w:space="0" w:color="auto"/>
            </w:tcBorders>
            <w:vAlign w:val="center"/>
          </w:tcPr>
          <w:p w14:paraId="364A2755" w14:textId="77777777" w:rsidR="008E55AD" w:rsidRPr="00E7759A" w:rsidRDefault="008E55AD" w:rsidP="00C344C5">
            <w:pPr>
              <w:spacing w:after="0"/>
              <w:rPr>
                <w:rFonts w:eastAsia="MS Mincho" w:cs="Calibri"/>
                <w:b/>
                <w:vanish/>
                <w:sz w:val="20"/>
                <w:szCs w:val="20"/>
                <w:highlight w:val="cyan"/>
                <w:lang w:val="fr-LU"/>
              </w:rPr>
            </w:pPr>
            <w:r w:rsidRPr="00E7759A">
              <w:rPr>
                <w:rFonts w:cs="Calibri"/>
                <w:vanish/>
                <w:sz w:val="20"/>
                <w:szCs w:val="20"/>
                <w:highlight w:val="cyan"/>
              </w:rPr>
              <w:t>0:1</w:t>
            </w:r>
          </w:p>
        </w:tc>
        <w:tc>
          <w:tcPr>
            <w:tcW w:w="1148" w:type="dxa"/>
            <w:tcBorders>
              <w:top w:val="single" w:sz="4" w:space="0" w:color="auto"/>
              <w:left w:val="single" w:sz="4" w:space="0" w:color="auto"/>
              <w:bottom w:val="single" w:sz="4" w:space="0" w:color="auto"/>
              <w:right w:val="single" w:sz="4" w:space="0" w:color="auto"/>
            </w:tcBorders>
            <w:vAlign w:val="center"/>
          </w:tcPr>
          <w:p w14:paraId="55D3B8CD" w14:textId="77777777" w:rsidR="008E55AD" w:rsidRPr="00E7759A" w:rsidRDefault="008E55AD" w:rsidP="00C344C5">
            <w:pPr>
              <w:spacing w:after="0"/>
              <w:rPr>
                <w:rFonts w:eastAsia="MS Mincho" w:cs="Calibri"/>
                <w:i/>
                <w:vanish/>
                <w:sz w:val="20"/>
                <w:szCs w:val="20"/>
                <w:highlight w:val="cyan"/>
                <w:lang w:val="fr-LU"/>
              </w:rPr>
            </w:pPr>
            <w:r w:rsidRPr="00E7759A">
              <w:rPr>
                <w:rFonts w:cs="Calibri"/>
                <w:i/>
                <w:vanish/>
                <w:sz w:val="20"/>
                <w:szCs w:val="20"/>
                <w:highlight w:val="cyan"/>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366570E8" w14:textId="77777777" w:rsidR="008E55AD" w:rsidRPr="00E7759A" w:rsidRDefault="008E55AD" w:rsidP="00C344C5">
            <w:pPr>
              <w:spacing w:after="0"/>
              <w:jc w:val="both"/>
              <w:rPr>
                <w:rFonts w:eastAsia="MS Mincho" w:cs="Calibri"/>
                <w:vanish/>
                <w:sz w:val="20"/>
                <w:szCs w:val="20"/>
                <w:highlight w:val="cyan"/>
              </w:rPr>
            </w:pPr>
            <w:r w:rsidRPr="00E7759A">
              <w:rPr>
                <w:rFonts w:cs="Calibri"/>
                <w:vanish/>
                <w:sz w:val="20"/>
                <w:szCs w:val="20"/>
                <w:highlight w:val="cyan"/>
              </w:rPr>
              <w:t xml:space="preserve">Account Identifier. May be used to attribute requests to a specific user account for authentication or reporting purposes  </w:t>
            </w:r>
          </w:p>
        </w:tc>
      </w:tr>
      <w:tr w:rsidR="008E55AD" w:rsidRPr="00E7759A" w14:paraId="6814DE91" w14:textId="77777777" w:rsidTr="00C344C5">
        <w:trPr>
          <w:jc w:val="center"/>
          <w:hidden/>
        </w:trPr>
        <w:tc>
          <w:tcPr>
            <w:tcW w:w="1471" w:type="dxa"/>
            <w:vMerge/>
            <w:tcBorders>
              <w:left w:val="single" w:sz="4" w:space="0" w:color="auto"/>
              <w:bottom w:val="single" w:sz="4" w:space="0" w:color="auto"/>
              <w:right w:val="single" w:sz="4" w:space="0" w:color="auto"/>
            </w:tcBorders>
            <w:vAlign w:val="center"/>
          </w:tcPr>
          <w:p w14:paraId="34D67C11" w14:textId="77777777" w:rsidR="008E55AD" w:rsidRPr="00E7759A" w:rsidRDefault="008E55AD" w:rsidP="00C344C5">
            <w:pPr>
              <w:spacing w:after="0"/>
              <w:rPr>
                <w:rFonts w:cs="Calibri"/>
                <w:i/>
                <w:vanish/>
                <w:sz w:val="20"/>
                <w:szCs w:val="20"/>
                <w:highlight w:val="cyan"/>
              </w:rPr>
            </w:pPr>
          </w:p>
        </w:tc>
        <w:tc>
          <w:tcPr>
            <w:tcW w:w="2425" w:type="dxa"/>
            <w:gridSpan w:val="2"/>
            <w:tcBorders>
              <w:top w:val="single" w:sz="4" w:space="0" w:color="auto"/>
              <w:left w:val="single" w:sz="4" w:space="0" w:color="auto"/>
              <w:bottom w:val="single" w:sz="4" w:space="0" w:color="auto"/>
              <w:right w:val="single" w:sz="4" w:space="0" w:color="auto"/>
            </w:tcBorders>
            <w:vAlign w:val="center"/>
          </w:tcPr>
          <w:p w14:paraId="23626115" w14:textId="77777777" w:rsidR="008E55AD" w:rsidRPr="00E7759A" w:rsidRDefault="008E55AD" w:rsidP="00C344C5">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AccountKey</w:t>
            </w:r>
            <w:proofErr w:type="spellEnd"/>
          </w:p>
        </w:tc>
        <w:tc>
          <w:tcPr>
            <w:tcW w:w="636" w:type="dxa"/>
            <w:tcBorders>
              <w:top w:val="single" w:sz="4" w:space="0" w:color="auto"/>
              <w:left w:val="single" w:sz="4" w:space="0" w:color="auto"/>
              <w:bottom w:val="single" w:sz="4" w:space="0" w:color="auto"/>
              <w:right w:val="single" w:sz="4" w:space="0" w:color="auto"/>
            </w:tcBorders>
            <w:vAlign w:val="center"/>
          </w:tcPr>
          <w:p w14:paraId="1033325B" w14:textId="77777777" w:rsidR="008E55AD" w:rsidRPr="00E7759A" w:rsidRDefault="008E55AD" w:rsidP="00C344C5">
            <w:pPr>
              <w:spacing w:after="0"/>
              <w:rPr>
                <w:rFonts w:eastAsia="MS Mincho" w:cs="Calibri"/>
                <w:b/>
                <w:vanish/>
                <w:sz w:val="20"/>
                <w:szCs w:val="20"/>
                <w:highlight w:val="cyan"/>
                <w:lang w:val="fr-LU"/>
              </w:rPr>
            </w:pPr>
            <w:r w:rsidRPr="00E7759A">
              <w:rPr>
                <w:rFonts w:cs="Calibri"/>
                <w:vanish/>
                <w:sz w:val="20"/>
                <w:szCs w:val="20"/>
                <w:highlight w:val="cyan"/>
              </w:rPr>
              <w:t>0:1</w:t>
            </w:r>
          </w:p>
        </w:tc>
        <w:tc>
          <w:tcPr>
            <w:tcW w:w="1148" w:type="dxa"/>
            <w:tcBorders>
              <w:top w:val="single" w:sz="4" w:space="0" w:color="auto"/>
              <w:left w:val="single" w:sz="4" w:space="0" w:color="auto"/>
              <w:bottom w:val="single" w:sz="4" w:space="0" w:color="auto"/>
              <w:right w:val="single" w:sz="4" w:space="0" w:color="auto"/>
            </w:tcBorders>
            <w:vAlign w:val="center"/>
          </w:tcPr>
          <w:p w14:paraId="171F8ABA" w14:textId="77777777" w:rsidR="008E55AD" w:rsidRPr="00E7759A" w:rsidRDefault="008E55AD" w:rsidP="00C344C5">
            <w:pPr>
              <w:spacing w:after="0"/>
              <w:rPr>
                <w:rFonts w:eastAsia="MS Mincho" w:cs="Calibri"/>
                <w:i/>
                <w:vanish/>
                <w:sz w:val="20"/>
                <w:szCs w:val="20"/>
                <w:highlight w:val="cyan"/>
                <w:lang w:val="fr-LU"/>
              </w:rPr>
            </w:pPr>
            <w:r w:rsidRPr="00E7759A">
              <w:rPr>
                <w:rFonts w:cs="Calibri"/>
                <w:i/>
                <w:vanish/>
                <w:sz w:val="20"/>
                <w:szCs w:val="20"/>
                <w:highlight w:val="cyan"/>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3019C7DB" w14:textId="77777777" w:rsidR="008E55AD" w:rsidRPr="00E7759A" w:rsidRDefault="008E55AD" w:rsidP="00C344C5">
            <w:pPr>
              <w:spacing w:after="0"/>
              <w:jc w:val="both"/>
              <w:rPr>
                <w:rFonts w:eastAsia="MS Mincho" w:cs="Calibri"/>
                <w:vanish/>
                <w:sz w:val="20"/>
                <w:szCs w:val="20"/>
              </w:rPr>
            </w:pPr>
            <w:r w:rsidRPr="00E7759A">
              <w:rPr>
                <w:rFonts w:cs="Calibri"/>
                <w:vanish/>
                <w:sz w:val="20"/>
                <w:szCs w:val="20"/>
                <w:highlight w:val="cyan"/>
              </w:rPr>
              <w:t>Authentication key for request. May be used to authenticate the request to ensure the user is a registered client.</w:t>
            </w:r>
            <w:r w:rsidRPr="00E7759A">
              <w:rPr>
                <w:rFonts w:cs="Calibri"/>
                <w:vanish/>
                <w:sz w:val="20"/>
                <w:szCs w:val="20"/>
              </w:rPr>
              <w:t xml:space="preserve"> </w:t>
            </w:r>
          </w:p>
        </w:tc>
      </w:tr>
      <w:tr w:rsidR="002F136F" w:rsidRPr="00E32CB2" w14:paraId="45494717" w14:textId="77777777" w:rsidTr="007D19B2">
        <w:trPr>
          <w:jc w:val="center"/>
        </w:trPr>
        <w:tc>
          <w:tcPr>
            <w:tcW w:w="1471" w:type="dxa"/>
            <w:vMerge w:val="restart"/>
            <w:tcBorders>
              <w:top w:val="single" w:sz="4" w:space="0" w:color="auto"/>
              <w:left w:val="single" w:sz="4" w:space="0" w:color="auto"/>
              <w:right w:val="single" w:sz="4" w:space="0" w:color="auto"/>
            </w:tcBorders>
            <w:vAlign w:val="center"/>
          </w:tcPr>
          <w:p w14:paraId="03AB61DB" w14:textId="64FAC74E" w:rsidR="002F136F" w:rsidRPr="00E7759A" w:rsidRDefault="002F136F" w:rsidP="00C344C5">
            <w:pPr>
              <w:spacing w:after="0"/>
              <w:rPr>
                <w:rFonts w:cs="Calibri"/>
                <w:i/>
                <w:sz w:val="20"/>
                <w:szCs w:val="20"/>
                <w:lang w:val="en-GB"/>
              </w:rPr>
            </w:pPr>
            <w:r w:rsidRPr="00E7759A">
              <w:rPr>
                <w:rFonts w:cs="Calibri"/>
                <w:i/>
                <w:sz w:val="20"/>
                <w:szCs w:val="20"/>
                <w:lang w:val="en-GB"/>
              </w:rPr>
              <w:t>Endpoint Properties</w:t>
            </w:r>
          </w:p>
        </w:tc>
        <w:tc>
          <w:tcPr>
            <w:tcW w:w="2425" w:type="dxa"/>
            <w:gridSpan w:val="2"/>
            <w:tcBorders>
              <w:top w:val="single" w:sz="4" w:space="0" w:color="auto"/>
              <w:left w:val="single" w:sz="4" w:space="0" w:color="auto"/>
              <w:bottom w:val="single" w:sz="4" w:space="0" w:color="auto"/>
              <w:right w:val="single" w:sz="4" w:space="0" w:color="auto"/>
            </w:tcBorders>
            <w:vAlign w:val="center"/>
          </w:tcPr>
          <w:p w14:paraId="60D5C7BA" w14:textId="77777777" w:rsidR="002F136F" w:rsidRPr="00E7759A" w:rsidRDefault="002F136F" w:rsidP="00C344C5">
            <w:pPr>
              <w:spacing w:after="0"/>
              <w:rPr>
                <w:rFonts w:cs="Calibri"/>
                <w:b/>
                <w:i/>
                <w:sz w:val="20"/>
                <w:szCs w:val="20"/>
                <w:highlight w:val="lightGray"/>
                <w:lang w:val="en-GB"/>
              </w:rPr>
            </w:pPr>
            <w:r w:rsidRPr="00E7759A">
              <w:rPr>
                <w:rFonts w:cs="Calibri"/>
                <w:b/>
                <w:i/>
                <w:sz w:val="20"/>
                <w:szCs w:val="20"/>
                <w:highlight w:val="lightGray"/>
                <w:lang w:val="en-GB"/>
              </w:rPr>
              <w:t>Address</w:t>
            </w:r>
          </w:p>
        </w:tc>
        <w:tc>
          <w:tcPr>
            <w:tcW w:w="636" w:type="dxa"/>
            <w:tcBorders>
              <w:top w:val="single" w:sz="4" w:space="0" w:color="auto"/>
              <w:left w:val="single" w:sz="4" w:space="0" w:color="auto"/>
              <w:bottom w:val="single" w:sz="4" w:space="0" w:color="auto"/>
              <w:right w:val="single" w:sz="4" w:space="0" w:color="auto"/>
            </w:tcBorders>
            <w:vAlign w:val="center"/>
          </w:tcPr>
          <w:p w14:paraId="045C1B1E" w14:textId="77777777" w:rsidR="002F136F" w:rsidRPr="00E7759A" w:rsidRDefault="002F136F" w:rsidP="00C344C5">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148" w:type="dxa"/>
            <w:tcBorders>
              <w:top w:val="single" w:sz="4" w:space="0" w:color="auto"/>
              <w:left w:val="single" w:sz="4" w:space="0" w:color="auto"/>
              <w:bottom w:val="single" w:sz="4" w:space="0" w:color="auto"/>
              <w:right w:val="single" w:sz="4" w:space="0" w:color="auto"/>
            </w:tcBorders>
            <w:vAlign w:val="center"/>
          </w:tcPr>
          <w:p w14:paraId="5C88FAA1" w14:textId="77777777" w:rsidR="002F136F" w:rsidRPr="00E7759A" w:rsidRDefault="002F136F" w:rsidP="00C344C5">
            <w:pPr>
              <w:spacing w:after="0"/>
              <w:rPr>
                <w:rFonts w:cs="Calibri"/>
                <w:i/>
                <w:sz w:val="20"/>
                <w:szCs w:val="20"/>
                <w:lang w:val="fr-LU"/>
              </w:rPr>
            </w:pPr>
            <w:proofErr w:type="spellStart"/>
            <w:r w:rsidRPr="00E7759A">
              <w:rPr>
                <w:rFonts w:cs="Calibri"/>
                <w:i/>
                <w:sz w:val="20"/>
                <w:szCs w:val="20"/>
                <w:lang w:val="fr-LU"/>
              </w:rPr>
              <w:t>Endpoint</w:t>
            </w:r>
            <w:r w:rsidRPr="00E7759A">
              <w:rPr>
                <w:rFonts w:cs="Calibri"/>
                <w:i/>
                <w:sz w:val="20"/>
                <w:szCs w:val="20"/>
                <w:lang w:val="fr-LU"/>
              </w:rPr>
              <w:softHyphen/>
              <w:t>Address</w:t>
            </w:r>
            <w:proofErr w:type="spellEnd"/>
          </w:p>
        </w:tc>
        <w:tc>
          <w:tcPr>
            <w:tcW w:w="4373" w:type="dxa"/>
            <w:tcBorders>
              <w:top w:val="single" w:sz="4" w:space="0" w:color="auto"/>
              <w:left w:val="single" w:sz="4" w:space="0" w:color="auto"/>
              <w:bottom w:val="single" w:sz="4" w:space="0" w:color="auto"/>
              <w:right w:val="single" w:sz="4" w:space="0" w:color="auto"/>
            </w:tcBorders>
            <w:vAlign w:val="center"/>
          </w:tcPr>
          <w:p w14:paraId="0E03DD31" w14:textId="77777777" w:rsidR="002F136F" w:rsidRPr="00E7759A" w:rsidRDefault="002F136F" w:rsidP="00C344C5">
            <w:pPr>
              <w:spacing w:after="0"/>
              <w:jc w:val="both"/>
              <w:rPr>
                <w:rFonts w:cs="Calibri"/>
                <w:sz w:val="20"/>
                <w:szCs w:val="20"/>
                <w:lang w:val="fr-FR"/>
              </w:rPr>
            </w:pPr>
            <w:r w:rsidRPr="00E7759A">
              <w:rPr>
                <w:rFonts w:cs="Calibri"/>
                <w:sz w:val="20"/>
                <w:szCs w:val="20"/>
                <w:lang w:val="fr-FR"/>
              </w:rPr>
              <w:t>Adresse réseau de destination de la réponse (ici une URL étant donné le choix d’implémentation SOAP).</w:t>
            </w:r>
          </w:p>
        </w:tc>
      </w:tr>
      <w:tr w:rsidR="002F136F" w:rsidRPr="00E32CB2" w14:paraId="4314E389" w14:textId="77777777" w:rsidTr="007D19B2">
        <w:trPr>
          <w:jc w:val="center"/>
        </w:trPr>
        <w:tc>
          <w:tcPr>
            <w:tcW w:w="1471" w:type="dxa"/>
            <w:vMerge/>
            <w:tcBorders>
              <w:left w:val="single" w:sz="4" w:space="0" w:color="auto"/>
              <w:right w:val="single" w:sz="4" w:space="0" w:color="auto"/>
            </w:tcBorders>
            <w:vAlign w:val="center"/>
          </w:tcPr>
          <w:p w14:paraId="2739103A" w14:textId="77777777" w:rsidR="002F136F" w:rsidRPr="00E7759A" w:rsidRDefault="002F136F" w:rsidP="00C344C5">
            <w:pPr>
              <w:spacing w:after="0"/>
              <w:rPr>
                <w:rFonts w:cs="Calibri"/>
                <w:i/>
                <w:sz w:val="20"/>
                <w:szCs w:val="20"/>
                <w:lang w:val="fr-FR"/>
              </w:rPr>
            </w:pPr>
          </w:p>
        </w:tc>
        <w:tc>
          <w:tcPr>
            <w:tcW w:w="2425" w:type="dxa"/>
            <w:gridSpan w:val="2"/>
            <w:tcBorders>
              <w:top w:val="single" w:sz="4" w:space="0" w:color="auto"/>
              <w:left w:val="single" w:sz="4" w:space="0" w:color="auto"/>
              <w:bottom w:val="single" w:sz="4" w:space="0" w:color="auto"/>
              <w:right w:val="single" w:sz="4" w:space="0" w:color="auto"/>
            </w:tcBorders>
            <w:vAlign w:val="center"/>
          </w:tcPr>
          <w:p w14:paraId="533056DD" w14:textId="77777777" w:rsidR="002F136F" w:rsidRPr="00E7759A" w:rsidRDefault="002F136F" w:rsidP="00C344C5">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Requestor</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636" w:type="dxa"/>
            <w:tcBorders>
              <w:top w:val="single" w:sz="4" w:space="0" w:color="auto"/>
              <w:left w:val="single" w:sz="4" w:space="0" w:color="auto"/>
              <w:bottom w:val="single" w:sz="4" w:space="0" w:color="auto"/>
              <w:right w:val="single" w:sz="4" w:space="0" w:color="auto"/>
            </w:tcBorders>
            <w:vAlign w:val="center"/>
          </w:tcPr>
          <w:p w14:paraId="0081354E" w14:textId="77777777" w:rsidR="002F136F" w:rsidRPr="00E7759A" w:rsidRDefault="002F136F" w:rsidP="00C344C5">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148" w:type="dxa"/>
            <w:tcBorders>
              <w:top w:val="single" w:sz="4" w:space="0" w:color="auto"/>
              <w:left w:val="single" w:sz="4" w:space="0" w:color="auto"/>
              <w:bottom w:val="single" w:sz="4" w:space="0" w:color="auto"/>
              <w:right w:val="single" w:sz="4" w:space="0" w:color="auto"/>
            </w:tcBorders>
            <w:vAlign w:val="center"/>
          </w:tcPr>
          <w:p w14:paraId="77E69CB7" w14:textId="77777777" w:rsidR="002F136F" w:rsidRPr="00E7759A" w:rsidRDefault="002F136F" w:rsidP="00C344C5">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4373" w:type="dxa"/>
            <w:tcBorders>
              <w:top w:val="single" w:sz="4" w:space="0" w:color="auto"/>
              <w:left w:val="single" w:sz="4" w:space="0" w:color="auto"/>
              <w:bottom w:val="single" w:sz="4" w:space="0" w:color="auto"/>
              <w:right w:val="single" w:sz="4" w:space="0" w:color="auto"/>
            </w:tcBorders>
            <w:vAlign w:val="center"/>
          </w:tcPr>
          <w:p w14:paraId="65171F33" w14:textId="77777777" w:rsidR="002F136F" w:rsidRPr="00E7759A" w:rsidRDefault="002F136F" w:rsidP="00C344C5">
            <w:pPr>
              <w:spacing w:after="0"/>
              <w:jc w:val="both"/>
              <w:rPr>
                <w:rFonts w:cs="Calibri"/>
                <w:sz w:val="20"/>
                <w:szCs w:val="20"/>
                <w:lang w:val="fr-FR"/>
              </w:rPr>
            </w:pPr>
            <w:r w:rsidRPr="00E7759A">
              <w:rPr>
                <w:rFonts w:cs="Calibri"/>
                <w:sz w:val="20"/>
                <w:szCs w:val="20"/>
                <w:lang w:val="fr-FR"/>
              </w:rPr>
              <w:t>Identifiant du demandeur (reprendre la structure [</w:t>
            </w:r>
            <w:r w:rsidRPr="00E7759A">
              <w:rPr>
                <w:rFonts w:cs="Calibri"/>
                <w:i/>
                <w:sz w:val="20"/>
                <w:szCs w:val="20"/>
                <w:lang w:val="fr-FR"/>
              </w:rPr>
              <w:t>fournisseur</w:t>
            </w:r>
            <w:r w:rsidRPr="00E7759A">
              <w:rPr>
                <w:rFonts w:cs="Calibri"/>
                <w:sz w:val="20"/>
                <w:szCs w:val="20"/>
                <w:lang w:val="fr-FR"/>
              </w:rPr>
              <w:t>] des identifiants).</w:t>
            </w:r>
          </w:p>
        </w:tc>
      </w:tr>
      <w:tr w:rsidR="002F136F" w:rsidRPr="00E32CB2" w14:paraId="333C1121" w14:textId="77777777" w:rsidTr="007D19B2">
        <w:trPr>
          <w:jc w:val="center"/>
        </w:trPr>
        <w:tc>
          <w:tcPr>
            <w:tcW w:w="1471" w:type="dxa"/>
            <w:vMerge/>
            <w:tcBorders>
              <w:left w:val="single" w:sz="4" w:space="0" w:color="auto"/>
              <w:bottom w:val="single" w:sz="4" w:space="0" w:color="auto"/>
              <w:right w:val="single" w:sz="4" w:space="0" w:color="auto"/>
            </w:tcBorders>
            <w:vAlign w:val="center"/>
          </w:tcPr>
          <w:p w14:paraId="1369C9DA" w14:textId="77777777" w:rsidR="002F136F" w:rsidRPr="00E7759A" w:rsidRDefault="002F136F" w:rsidP="00C344C5">
            <w:pPr>
              <w:spacing w:after="0"/>
              <w:rPr>
                <w:rFonts w:cs="Calibri"/>
                <w:i/>
                <w:sz w:val="20"/>
                <w:szCs w:val="20"/>
                <w:lang w:val="fr-FR"/>
              </w:rPr>
            </w:pPr>
          </w:p>
        </w:tc>
        <w:tc>
          <w:tcPr>
            <w:tcW w:w="2425" w:type="dxa"/>
            <w:gridSpan w:val="2"/>
            <w:tcBorders>
              <w:top w:val="single" w:sz="4" w:space="0" w:color="auto"/>
              <w:left w:val="single" w:sz="4" w:space="0" w:color="auto"/>
              <w:bottom w:val="single" w:sz="4" w:space="0" w:color="auto"/>
              <w:right w:val="single" w:sz="4" w:space="0" w:color="auto"/>
            </w:tcBorders>
            <w:vAlign w:val="center"/>
          </w:tcPr>
          <w:p w14:paraId="5C7163D2" w14:textId="77777777" w:rsidR="002F136F" w:rsidRPr="00E7759A" w:rsidRDefault="002F136F" w:rsidP="00C344C5">
            <w:pPr>
              <w:spacing w:after="0"/>
              <w:rPr>
                <w:rFonts w:cs="Calibri"/>
                <w:b/>
                <w:i/>
                <w:sz w:val="20"/>
                <w:szCs w:val="20"/>
                <w:highlight w:val="lightGray"/>
                <w:lang w:val="fr-LU"/>
              </w:rPr>
            </w:pPr>
            <w:r w:rsidRPr="00E7759A">
              <w:rPr>
                <w:rFonts w:cs="Calibri"/>
                <w:b/>
                <w:i/>
                <w:sz w:val="20"/>
                <w:szCs w:val="20"/>
                <w:highlight w:val="lightGray"/>
                <w:lang w:val="fr-LU"/>
              </w:rPr>
              <w:t>Message</w:t>
            </w:r>
            <w:r w:rsidRPr="00E7759A">
              <w:rPr>
                <w:rFonts w:cs="Calibri"/>
                <w:b/>
                <w:i/>
                <w:sz w:val="20"/>
                <w:szCs w:val="20"/>
                <w:highlight w:val="lightGray"/>
              </w:rPr>
              <w:softHyphen/>
            </w:r>
            <w:r w:rsidRPr="00E7759A">
              <w:rPr>
                <w:rFonts w:cs="Calibri"/>
                <w:b/>
                <w:i/>
                <w:sz w:val="20"/>
                <w:szCs w:val="20"/>
                <w:highlight w:val="lightGray"/>
                <w:lang w:val="fr-LU"/>
              </w:rPr>
              <w:t>Identifier</w:t>
            </w:r>
          </w:p>
        </w:tc>
        <w:tc>
          <w:tcPr>
            <w:tcW w:w="636" w:type="dxa"/>
            <w:tcBorders>
              <w:top w:val="single" w:sz="4" w:space="0" w:color="auto"/>
              <w:left w:val="single" w:sz="4" w:space="0" w:color="auto"/>
              <w:bottom w:val="single" w:sz="4" w:space="0" w:color="auto"/>
              <w:right w:val="single" w:sz="4" w:space="0" w:color="auto"/>
            </w:tcBorders>
            <w:vAlign w:val="center"/>
          </w:tcPr>
          <w:p w14:paraId="050F4EE7" w14:textId="77777777" w:rsidR="002F136F" w:rsidRPr="00E7759A" w:rsidRDefault="002F136F" w:rsidP="00C344C5">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37529EB4" w14:textId="77777777" w:rsidR="002F136F" w:rsidRPr="00E7759A" w:rsidRDefault="002F136F" w:rsidP="00C344C5">
            <w:pPr>
              <w:spacing w:after="0"/>
              <w:rPr>
                <w:rFonts w:cs="Calibri"/>
                <w:b/>
                <w:sz w:val="20"/>
                <w:szCs w:val="20"/>
                <w:lang w:val="fr-LU"/>
              </w:rPr>
            </w:pPr>
            <w:proofErr w:type="gramStart"/>
            <w:r w:rsidRPr="00E7759A">
              <w:rPr>
                <w:rFonts w:cs="Calibri"/>
                <w:b/>
                <w:sz w:val="20"/>
                <w:szCs w:val="20"/>
                <w:highlight w:val="lightGray"/>
                <w:lang w:val="fr-LU"/>
              </w:rPr>
              <w:t>1:</w:t>
            </w:r>
            <w:proofErr w:type="gramEnd"/>
            <w:r w:rsidRPr="00E7759A">
              <w:rPr>
                <w:rFonts w:cs="Calibri"/>
                <w:b/>
                <w:sz w:val="20"/>
                <w:szCs w:val="20"/>
                <w:highlight w:val="lightGray"/>
                <w:lang w:val="fr-LU"/>
              </w:rPr>
              <w:t>1</w:t>
            </w:r>
          </w:p>
        </w:tc>
        <w:tc>
          <w:tcPr>
            <w:tcW w:w="1148" w:type="dxa"/>
            <w:tcBorders>
              <w:top w:val="single" w:sz="4" w:space="0" w:color="auto"/>
              <w:left w:val="single" w:sz="4" w:space="0" w:color="auto"/>
              <w:bottom w:val="single" w:sz="4" w:space="0" w:color="auto"/>
              <w:right w:val="single" w:sz="4" w:space="0" w:color="auto"/>
            </w:tcBorders>
            <w:vAlign w:val="center"/>
          </w:tcPr>
          <w:p w14:paraId="779F2E5D" w14:textId="77777777" w:rsidR="002F136F" w:rsidRPr="00E7759A" w:rsidRDefault="002F136F" w:rsidP="00C344C5">
            <w:pPr>
              <w:spacing w:after="0"/>
              <w:rPr>
                <w:rFonts w:cs="Calibri"/>
                <w:i/>
                <w:sz w:val="20"/>
                <w:szCs w:val="20"/>
                <w:lang w:val="fr-LU"/>
              </w:rPr>
            </w:pPr>
            <w:proofErr w:type="spellStart"/>
            <w:r w:rsidRPr="00E7759A">
              <w:rPr>
                <w:rFonts w:cs="Calibri"/>
                <w:i/>
                <w:sz w:val="20"/>
                <w:szCs w:val="20"/>
                <w:lang w:val="fr-LU"/>
              </w:rPr>
              <w:t>Message</w:t>
            </w:r>
            <w:r w:rsidRPr="00E7759A">
              <w:rPr>
                <w:rFonts w:cs="Calibri"/>
                <w:i/>
                <w:sz w:val="20"/>
                <w:szCs w:val="20"/>
                <w:lang w:val="fr-LU"/>
              </w:rPr>
              <w:softHyphen/>
              <w:t>Qualifier</w:t>
            </w:r>
            <w:proofErr w:type="spellEnd"/>
          </w:p>
        </w:tc>
        <w:tc>
          <w:tcPr>
            <w:tcW w:w="4373" w:type="dxa"/>
            <w:tcBorders>
              <w:top w:val="single" w:sz="4" w:space="0" w:color="auto"/>
              <w:left w:val="single" w:sz="4" w:space="0" w:color="auto"/>
              <w:bottom w:val="single" w:sz="4" w:space="0" w:color="auto"/>
              <w:right w:val="single" w:sz="4" w:space="0" w:color="auto"/>
            </w:tcBorders>
            <w:vAlign w:val="center"/>
          </w:tcPr>
          <w:p w14:paraId="30C290DC" w14:textId="77777777" w:rsidR="002F136F" w:rsidRPr="00E7759A" w:rsidRDefault="002F136F" w:rsidP="00C344C5">
            <w:pPr>
              <w:spacing w:after="0"/>
              <w:jc w:val="both"/>
              <w:rPr>
                <w:rFonts w:cs="Calibri"/>
                <w:sz w:val="20"/>
                <w:szCs w:val="20"/>
                <w:lang w:val="fr-FR"/>
              </w:rPr>
            </w:pPr>
            <w:r w:rsidRPr="00E7759A">
              <w:rPr>
                <w:rFonts w:cs="Calibri"/>
                <w:sz w:val="20"/>
                <w:szCs w:val="20"/>
                <w:lang w:val="fr-FR"/>
              </w:rPr>
              <w:t>Identifiant unique de ce message.</w:t>
            </w:r>
          </w:p>
        </w:tc>
      </w:tr>
      <w:tr w:rsidR="008E55AD" w:rsidRPr="00E7759A" w14:paraId="0F78945E" w14:textId="77777777" w:rsidTr="00C344C5">
        <w:trPr>
          <w:jc w:val="center"/>
          <w:hidden/>
        </w:trPr>
        <w:tc>
          <w:tcPr>
            <w:tcW w:w="1471" w:type="dxa"/>
            <w:vMerge w:val="restart"/>
            <w:tcBorders>
              <w:top w:val="single" w:sz="4" w:space="0" w:color="auto"/>
              <w:left w:val="single" w:sz="4" w:space="0" w:color="auto"/>
              <w:right w:val="single" w:sz="4" w:space="0" w:color="auto"/>
            </w:tcBorders>
            <w:vAlign w:val="center"/>
          </w:tcPr>
          <w:p w14:paraId="2269E439" w14:textId="77777777" w:rsidR="008E55AD" w:rsidRPr="00E7759A" w:rsidRDefault="008E55AD" w:rsidP="00C344C5">
            <w:pPr>
              <w:spacing w:after="0"/>
              <w:rPr>
                <w:rFonts w:eastAsia="MS Mincho" w:cs="Calibri"/>
                <w:i/>
                <w:vanish/>
                <w:sz w:val="20"/>
                <w:szCs w:val="20"/>
                <w:highlight w:val="cyan"/>
              </w:rPr>
            </w:pPr>
            <w:r w:rsidRPr="00E7759A">
              <w:rPr>
                <w:rFonts w:cs="Calibri"/>
                <w:i/>
                <w:vanish/>
                <w:sz w:val="20"/>
                <w:szCs w:val="20"/>
                <w:highlight w:val="cyan"/>
              </w:rPr>
              <w:t>Deleg</w:t>
            </w:r>
            <w:r w:rsidRPr="00E7759A">
              <w:rPr>
                <w:rFonts w:cs="Calibri"/>
                <w:i/>
                <w:vanish/>
                <w:sz w:val="20"/>
                <w:szCs w:val="20"/>
                <w:highlight w:val="cyan"/>
              </w:rPr>
              <w:softHyphen/>
              <w:t>ator End</w:t>
            </w:r>
            <w:r w:rsidRPr="00E7759A">
              <w:rPr>
                <w:rFonts w:cs="Calibri"/>
                <w:i/>
                <w:vanish/>
                <w:sz w:val="20"/>
                <w:szCs w:val="20"/>
                <w:highlight w:val="cyan"/>
              </w:rPr>
              <w:softHyphen/>
              <w:t>point</w:t>
            </w:r>
          </w:p>
        </w:tc>
        <w:tc>
          <w:tcPr>
            <w:tcW w:w="2425" w:type="dxa"/>
            <w:gridSpan w:val="2"/>
            <w:tcBorders>
              <w:top w:val="single" w:sz="4" w:space="0" w:color="auto"/>
              <w:left w:val="single" w:sz="4" w:space="0" w:color="auto"/>
              <w:bottom w:val="single" w:sz="4" w:space="0" w:color="auto"/>
              <w:right w:val="single" w:sz="4" w:space="0" w:color="auto"/>
            </w:tcBorders>
            <w:vAlign w:val="center"/>
          </w:tcPr>
          <w:p w14:paraId="53653240" w14:textId="77777777" w:rsidR="008E55AD" w:rsidRPr="00E7759A" w:rsidRDefault="008E55AD" w:rsidP="00C344C5">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DelegatorAddress</w:t>
            </w:r>
            <w:proofErr w:type="spellEnd"/>
          </w:p>
        </w:tc>
        <w:tc>
          <w:tcPr>
            <w:tcW w:w="636" w:type="dxa"/>
            <w:tcBorders>
              <w:top w:val="single" w:sz="4" w:space="0" w:color="auto"/>
              <w:left w:val="single" w:sz="4" w:space="0" w:color="auto"/>
              <w:bottom w:val="single" w:sz="4" w:space="0" w:color="auto"/>
              <w:right w:val="single" w:sz="4" w:space="0" w:color="auto"/>
            </w:tcBorders>
            <w:vAlign w:val="center"/>
          </w:tcPr>
          <w:p w14:paraId="6C45AF64" w14:textId="77777777" w:rsidR="008E55AD" w:rsidRPr="00E7759A" w:rsidRDefault="008E55AD" w:rsidP="00C344C5">
            <w:pPr>
              <w:spacing w:after="0"/>
              <w:rPr>
                <w:rFonts w:eastAsia="MS Mincho" w:cs="Calibri"/>
                <w:vanish/>
                <w:sz w:val="20"/>
                <w:szCs w:val="20"/>
                <w:highlight w:val="cyan"/>
                <w:lang w:val="fr-LU"/>
              </w:rPr>
            </w:pPr>
            <w:r w:rsidRPr="00E7759A">
              <w:rPr>
                <w:rFonts w:cs="Calibri"/>
                <w:vanish/>
                <w:sz w:val="20"/>
                <w:szCs w:val="20"/>
                <w:highlight w:val="cyan"/>
              </w:rPr>
              <w:t>0:1</w:t>
            </w:r>
          </w:p>
        </w:tc>
        <w:tc>
          <w:tcPr>
            <w:tcW w:w="1148" w:type="dxa"/>
            <w:tcBorders>
              <w:top w:val="single" w:sz="4" w:space="0" w:color="auto"/>
              <w:left w:val="single" w:sz="4" w:space="0" w:color="auto"/>
              <w:bottom w:val="single" w:sz="4" w:space="0" w:color="auto"/>
              <w:right w:val="single" w:sz="4" w:space="0" w:color="auto"/>
            </w:tcBorders>
            <w:vAlign w:val="center"/>
          </w:tcPr>
          <w:p w14:paraId="48668FFB" w14:textId="77777777" w:rsidR="008E55AD" w:rsidRPr="00E7759A" w:rsidRDefault="008E55AD" w:rsidP="00C344C5">
            <w:pPr>
              <w:spacing w:after="0"/>
              <w:rPr>
                <w:rFonts w:eastAsia="MS Mincho" w:cs="Calibri"/>
                <w:i/>
                <w:vanish/>
                <w:sz w:val="20"/>
                <w:szCs w:val="20"/>
                <w:highlight w:val="cyan"/>
                <w:lang w:val="fr-LU"/>
              </w:rPr>
            </w:pPr>
            <w:proofErr w:type="spellStart"/>
            <w:r w:rsidRPr="00E7759A">
              <w:rPr>
                <w:rFonts w:cs="Calibri"/>
                <w:i/>
                <w:vanish/>
                <w:sz w:val="20"/>
                <w:szCs w:val="20"/>
                <w:highlight w:val="cyan"/>
              </w:rPr>
              <w:t>Endpoint</w:t>
            </w:r>
            <w:r w:rsidRPr="00E7759A">
              <w:rPr>
                <w:rFonts w:cs="Calibri"/>
                <w:i/>
                <w:vanish/>
                <w:sz w:val="20"/>
                <w:szCs w:val="20"/>
                <w:highlight w:val="cyan"/>
              </w:rPr>
              <w:softHyphen/>
              <w:t>Address</w:t>
            </w:r>
            <w:proofErr w:type="spellEnd"/>
          </w:p>
        </w:tc>
        <w:tc>
          <w:tcPr>
            <w:tcW w:w="4373" w:type="dxa"/>
            <w:tcBorders>
              <w:top w:val="single" w:sz="4" w:space="0" w:color="auto"/>
              <w:left w:val="single" w:sz="4" w:space="0" w:color="auto"/>
              <w:bottom w:val="single" w:sz="4" w:space="0" w:color="auto"/>
              <w:right w:val="single" w:sz="4" w:space="0" w:color="auto"/>
            </w:tcBorders>
            <w:vAlign w:val="center"/>
          </w:tcPr>
          <w:p w14:paraId="21AE6561" w14:textId="77777777" w:rsidR="008E55AD" w:rsidRPr="00E7759A" w:rsidRDefault="008E55AD" w:rsidP="00C344C5">
            <w:pPr>
              <w:pStyle w:val="Tabletext8Char1"/>
              <w:spacing w:before="0" w:after="0"/>
              <w:rPr>
                <w:rFonts w:ascii="Calibri" w:hAnsi="Calibri" w:cs="Calibri"/>
                <w:strike/>
                <w:vanish/>
                <w:sz w:val="20"/>
                <w:highlight w:val="cyan"/>
              </w:rPr>
            </w:pPr>
            <w:r w:rsidRPr="00E7759A">
              <w:rPr>
                <w:rFonts w:ascii="Calibri" w:hAnsi="Calibri" w:cs="Calibri"/>
                <w:vanish/>
                <w:sz w:val="20"/>
                <w:highlight w:val="cyan"/>
              </w:rPr>
              <w:t xml:space="preserve">Address of originated system to which delegated response is to be returned. </w:t>
            </w:r>
          </w:p>
          <w:p w14:paraId="3A7401DF" w14:textId="77777777" w:rsidR="008E55AD" w:rsidRPr="00E7759A" w:rsidRDefault="008E55AD" w:rsidP="00C344C5">
            <w:pPr>
              <w:spacing w:after="0"/>
              <w:jc w:val="both"/>
              <w:rPr>
                <w:rFonts w:eastAsia="MS Mincho" w:cs="Calibri"/>
                <w:vanish/>
                <w:sz w:val="20"/>
                <w:szCs w:val="20"/>
                <w:highlight w:val="cyan"/>
              </w:rPr>
            </w:pPr>
            <w:r w:rsidRPr="00E7759A">
              <w:rPr>
                <w:rFonts w:cs="Calibri"/>
                <w:vanish/>
                <w:sz w:val="20"/>
                <w:szCs w:val="20"/>
                <w:highlight w:val="cyan"/>
              </w:rPr>
              <w:t>If request has been proxied by an intermediate aggregating system this provides tracking information relating to the original requestor. This allows the aggregation to be stateless.</w:t>
            </w:r>
          </w:p>
        </w:tc>
      </w:tr>
      <w:tr w:rsidR="008E55AD" w:rsidRPr="00E7759A" w14:paraId="75C6DABB" w14:textId="77777777" w:rsidTr="00C344C5">
        <w:trPr>
          <w:jc w:val="center"/>
          <w:hidden/>
        </w:trPr>
        <w:tc>
          <w:tcPr>
            <w:tcW w:w="1471" w:type="dxa"/>
            <w:vMerge/>
            <w:tcBorders>
              <w:left w:val="single" w:sz="4" w:space="0" w:color="auto"/>
              <w:bottom w:val="single" w:sz="4" w:space="0" w:color="auto"/>
              <w:right w:val="single" w:sz="4" w:space="0" w:color="auto"/>
            </w:tcBorders>
            <w:vAlign w:val="center"/>
          </w:tcPr>
          <w:p w14:paraId="1FE09126" w14:textId="77777777" w:rsidR="008E55AD" w:rsidRPr="00E7759A" w:rsidRDefault="008E55AD" w:rsidP="00C344C5">
            <w:pPr>
              <w:spacing w:after="0"/>
              <w:rPr>
                <w:rFonts w:cs="Calibri"/>
                <w:i/>
                <w:vanish/>
                <w:sz w:val="20"/>
                <w:szCs w:val="20"/>
                <w:highlight w:val="cyan"/>
              </w:rPr>
            </w:pPr>
          </w:p>
        </w:tc>
        <w:tc>
          <w:tcPr>
            <w:tcW w:w="2425" w:type="dxa"/>
            <w:gridSpan w:val="2"/>
            <w:tcBorders>
              <w:top w:val="single" w:sz="4" w:space="0" w:color="auto"/>
              <w:left w:val="single" w:sz="4" w:space="0" w:color="auto"/>
              <w:bottom w:val="single" w:sz="4" w:space="0" w:color="auto"/>
              <w:right w:val="single" w:sz="4" w:space="0" w:color="auto"/>
            </w:tcBorders>
            <w:vAlign w:val="center"/>
          </w:tcPr>
          <w:p w14:paraId="052D1EB9" w14:textId="77777777" w:rsidR="008E55AD" w:rsidRPr="00E7759A" w:rsidRDefault="008E55AD" w:rsidP="00C344C5">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DelegatorRef</w:t>
            </w:r>
            <w:proofErr w:type="spellEnd"/>
          </w:p>
        </w:tc>
        <w:tc>
          <w:tcPr>
            <w:tcW w:w="636" w:type="dxa"/>
            <w:tcBorders>
              <w:top w:val="single" w:sz="4" w:space="0" w:color="auto"/>
              <w:left w:val="single" w:sz="4" w:space="0" w:color="auto"/>
              <w:bottom w:val="single" w:sz="4" w:space="0" w:color="auto"/>
              <w:right w:val="single" w:sz="4" w:space="0" w:color="auto"/>
            </w:tcBorders>
            <w:vAlign w:val="center"/>
          </w:tcPr>
          <w:p w14:paraId="2F00505D" w14:textId="77777777" w:rsidR="008E55AD" w:rsidRPr="00E7759A" w:rsidRDefault="008E55AD" w:rsidP="00C344C5">
            <w:pPr>
              <w:spacing w:after="0"/>
              <w:rPr>
                <w:rFonts w:eastAsia="MS Mincho" w:cs="Calibri"/>
                <w:vanish/>
                <w:sz w:val="20"/>
                <w:szCs w:val="20"/>
                <w:highlight w:val="cyan"/>
                <w:lang w:val="fr-LU"/>
              </w:rPr>
            </w:pPr>
            <w:r w:rsidRPr="00E7759A">
              <w:rPr>
                <w:rFonts w:cs="Calibri"/>
                <w:vanish/>
                <w:sz w:val="20"/>
                <w:szCs w:val="20"/>
                <w:highlight w:val="cyan"/>
              </w:rPr>
              <w:t>0:1</w:t>
            </w:r>
          </w:p>
        </w:tc>
        <w:tc>
          <w:tcPr>
            <w:tcW w:w="1148" w:type="dxa"/>
            <w:tcBorders>
              <w:top w:val="single" w:sz="4" w:space="0" w:color="auto"/>
              <w:left w:val="single" w:sz="4" w:space="0" w:color="auto"/>
              <w:bottom w:val="single" w:sz="4" w:space="0" w:color="auto"/>
              <w:right w:val="single" w:sz="4" w:space="0" w:color="auto"/>
            </w:tcBorders>
            <w:vAlign w:val="center"/>
          </w:tcPr>
          <w:p w14:paraId="3A17B941" w14:textId="77777777" w:rsidR="008E55AD" w:rsidRPr="00E7759A" w:rsidRDefault="008E55AD" w:rsidP="00C344C5">
            <w:pPr>
              <w:spacing w:after="0"/>
              <w:rPr>
                <w:rFonts w:eastAsia="MS Mincho" w:cs="Calibri"/>
                <w:i/>
                <w:vanish/>
                <w:sz w:val="20"/>
                <w:szCs w:val="20"/>
                <w:highlight w:val="cyan"/>
                <w:lang w:val="fr-LU"/>
              </w:rPr>
            </w:pPr>
            <w:r w:rsidRPr="00E7759A">
              <w:rPr>
                <w:rFonts w:cs="Calibri"/>
                <w:i/>
                <w:vanish/>
                <w:sz w:val="20"/>
                <w:szCs w:val="20"/>
                <w:highlight w:val="cyan"/>
              </w:rPr>
              <w:sym w:font="Wingdings" w:char="F0E0"/>
            </w:r>
            <w:proofErr w:type="spellStart"/>
            <w:r w:rsidRPr="00E7759A">
              <w:rPr>
                <w:rFonts w:cs="Calibri"/>
                <w:i/>
                <w:vanish/>
                <w:sz w:val="20"/>
                <w:szCs w:val="20"/>
                <w:highlight w:val="cyan"/>
              </w:rPr>
              <w:t>Participant</w:t>
            </w:r>
            <w:r w:rsidRPr="00E7759A">
              <w:rPr>
                <w:rFonts w:cs="Calibri"/>
                <w:i/>
                <w:vanish/>
                <w:sz w:val="20"/>
                <w:szCs w:val="20"/>
                <w:highlight w:val="cyan"/>
              </w:rPr>
              <w:softHyphen/>
              <w:t>Code</w:t>
            </w:r>
            <w:proofErr w:type="spellEnd"/>
          </w:p>
        </w:tc>
        <w:tc>
          <w:tcPr>
            <w:tcW w:w="4373" w:type="dxa"/>
            <w:tcBorders>
              <w:top w:val="single" w:sz="4" w:space="0" w:color="auto"/>
              <w:left w:val="single" w:sz="4" w:space="0" w:color="auto"/>
              <w:bottom w:val="single" w:sz="4" w:space="0" w:color="auto"/>
              <w:right w:val="single" w:sz="4" w:space="0" w:color="auto"/>
            </w:tcBorders>
            <w:vAlign w:val="center"/>
          </w:tcPr>
          <w:p w14:paraId="3B2AD8AB" w14:textId="77777777" w:rsidR="008E55AD" w:rsidRPr="00E7759A" w:rsidRDefault="008E55AD" w:rsidP="00C344C5">
            <w:pPr>
              <w:spacing w:after="0"/>
              <w:jc w:val="both"/>
              <w:rPr>
                <w:rFonts w:eastAsia="MS Mincho" w:cs="Calibri"/>
                <w:vanish/>
                <w:sz w:val="20"/>
                <w:szCs w:val="20"/>
                <w:highlight w:val="cyan"/>
              </w:rPr>
            </w:pPr>
            <w:r w:rsidRPr="00E7759A">
              <w:rPr>
                <w:rFonts w:cs="Calibri"/>
                <w:vanish/>
                <w:sz w:val="20"/>
                <w:szCs w:val="20"/>
                <w:highlight w:val="cyan"/>
              </w:rPr>
              <w:t xml:space="preserve">Identifier of delegating system that originated message. </w:t>
            </w:r>
          </w:p>
        </w:tc>
      </w:tr>
      <w:tr w:rsidR="008E55AD" w:rsidRPr="00E32CB2" w14:paraId="5F12AD2B" w14:textId="77777777" w:rsidTr="00C344C5">
        <w:trPr>
          <w:jc w:val="center"/>
        </w:trPr>
        <w:tc>
          <w:tcPr>
            <w:tcW w:w="1471" w:type="dxa"/>
            <w:tcBorders>
              <w:top w:val="single" w:sz="4" w:space="0" w:color="auto"/>
              <w:left w:val="single" w:sz="4" w:space="0" w:color="auto"/>
              <w:bottom w:val="single" w:sz="4" w:space="0" w:color="auto"/>
              <w:right w:val="single" w:sz="4" w:space="0" w:color="auto"/>
            </w:tcBorders>
            <w:vAlign w:val="center"/>
          </w:tcPr>
          <w:p w14:paraId="68C22421" w14:textId="77777777" w:rsidR="008E55AD" w:rsidRPr="00E7759A" w:rsidRDefault="008E55AD" w:rsidP="00C344C5">
            <w:pPr>
              <w:spacing w:after="0"/>
              <w:rPr>
                <w:rFonts w:cs="Calibri"/>
                <w:i/>
                <w:sz w:val="20"/>
                <w:szCs w:val="20"/>
              </w:rPr>
            </w:pPr>
          </w:p>
        </w:tc>
        <w:tc>
          <w:tcPr>
            <w:tcW w:w="2425" w:type="dxa"/>
            <w:gridSpan w:val="2"/>
            <w:tcBorders>
              <w:top w:val="single" w:sz="4" w:space="0" w:color="auto"/>
              <w:left w:val="single" w:sz="4" w:space="0" w:color="auto"/>
              <w:bottom w:val="single" w:sz="4" w:space="0" w:color="auto"/>
              <w:right w:val="single" w:sz="4" w:space="0" w:color="auto"/>
            </w:tcBorders>
            <w:vAlign w:val="center"/>
          </w:tcPr>
          <w:p w14:paraId="7AF0EAEA" w14:textId="77777777" w:rsidR="008E55AD" w:rsidRPr="00E7759A" w:rsidRDefault="008E55AD" w:rsidP="00C344C5">
            <w:pPr>
              <w:spacing w:after="0"/>
              <w:rPr>
                <w:rFonts w:cs="Calibri"/>
                <w:b/>
                <w:i/>
                <w:sz w:val="20"/>
                <w:szCs w:val="20"/>
                <w:highlight w:val="lightGray"/>
                <w:lang w:val="fr-LU"/>
              </w:rPr>
            </w:pPr>
            <w:proofErr w:type="spellStart"/>
            <w:r w:rsidRPr="00E7759A">
              <w:rPr>
                <w:rFonts w:cs="Calibri"/>
                <w:b/>
                <w:i/>
                <w:sz w:val="20"/>
                <w:szCs w:val="20"/>
                <w:highlight w:val="lightGray"/>
                <w:lang w:val="fr-LU"/>
              </w:rPr>
              <w:t>Concrete</w:t>
            </w:r>
            <w:proofErr w:type="spellEnd"/>
            <w:r w:rsidRPr="00E7759A">
              <w:rPr>
                <w:rFonts w:cs="Calibri"/>
                <w:b/>
                <w:i/>
                <w:sz w:val="20"/>
                <w:szCs w:val="20"/>
                <w:highlight w:val="lightGray"/>
                <w:lang w:val="fr-LU"/>
              </w:rPr>
              <w:t xml:space="preserve"> service </w:t>
            </w:r>
            <w:proofErr w:type="spellStart"/>
            <w:r w:rsidRPr="00E7759A">
              <w:rPr>
                <w:rFonts w:cs="Calibri"/>
                <w:b/>
                <w:i/>
                <w:sz w:val="20"/>
                <w:szCs w:val="20"/>
                <w:highlight w:val="lightGray"/>
                <w:lang w:val="fr-LU"/>
              </w:rPr>
              <w:t>subscription</w:t>
            </w:r>
            <w:proofErr w:type="spellEnd"/>
          </w:p>
        </w:tc>
        <w:tc>
          <w:tcPr>
            <w:tcW w:w="636" w:type="dxa"/>
            <w:tcBorders>
              <w:top w:val="single" w:sz="4" w:space="0" w:color="auto"/>
              <w:left w:val="single" w:sz="4" w:space="0" w:color="auto"/>
              <w:bottom w:val="single" w:sz="4" w:space="0" w:color="auto"/>
              <w:right w:val="single" w:sz="4" w:space="0" w:color="auto"/>
            </w:tcBorders>
            <w:vAlign w:val="center"/>
          </w:tcPr>
          <w:p w14:paraId="0771068D" w14:textId="77777777" w:rsidR="008E55AD" w:rsidRPr="00E7759A" w:rsidRDefault="008E55AD" w:rsidP="00C344C5">
            <w:pPr>
              <w:spacing w:after="0"/>
              <w:rPr>
                <w:rFonts w:cs="Calibri"/>
                <w:sz w:val="20"/>
                <w:szCs w:val="20"/>
                <w:highlight w:val="lightGray"/>
                <w:lang w:val="fr-LU"/>
              </w:rPr>
            </w:pPr>
          </w:p>
        </w:tc>
        <w:tc>
          <w:tcPr>
            <w:tcW w:w="1148" w:type="dxa"/>
            <w:tcBorders>
              <w:top w:val="single" w:sz="4" w:space="0" w:color="auto"/>
              <w:left w:val="single" w:sz="4" w:space="0" w:color="auto"/>
              <w:bottom w:val="single" w:sz="4" w:space="0" w:color="auto"/>
              <w:right w:val="single" w:sz="4" w:space="0" w:color="auto"/>
            </w:tcBorders>
            <w:vAlign w:val="center"/>
          </w:tcPr>
          <w:p w14:paraId="1615064C" w14:textId="77777777" w:rsidR="008E55AD" w:rsidRPr="00E7759A" w:rsidRDefault="008E55AD" w:rsidP="00C344C5">
            <w:pPr>
              <w:spacing w:after="0"/>
              <w:rPr>
                <w:rFonts w:cs="Calibri"/>
                <w:i/>
                <w:sz w:val="20"/>
                <w:szCs w:val="20"/>
                <w:highlight w:val="lightGray"/>
                <w:lang w:val="fr-LU"/>
              </w:rPr>
            </w:pPr>
          </w:p>
        </w:tc>
        <w:tc>
          <w:tcPr>
            <w:tcW w:w="4373" w:type="dxa"/>
            <w:tcBorders>
              <w:top w:val="single" w:sz="4" w:space="0" w:color="auto"/>
              <w:left w:val="single" w:sz="4" w:space="0" w:color="auto"/>
              <w:bottom w:val="single" w:sz="4" w:space="0" w:color="auto"/>
              <w:right w:val="single" w:sz="4" w:space="0" w:color="auto"/>
            </w:tcBorders>
            <w:vAlign w:val="center"/>
          </w:tcPr>
          <w:p w14:paraId="3F9F587E" w14:textId="77777777" w:rsidR="008E55AD" w:rsidRPr="00E7759A" w:rsidRDefault="008E55AD" w:rsidP="00C344C5">
            <w:pPr>
              <w:spacing w:after="0"/>
              <w:jc w:val="both"/>
              <w:rPr>
                <w:rFonts w:cs="Calibri"/>
                <w:sz w:val="20"/>
                <w:szCs w:val="20"/>
                <w:highlight w:val="lightGray"/>
                <w:lang w:val="fr-FR"/>
              </w:rPr>
            </w:pPr>
            <w:r w:rsidRPr="00E7759A">
              <w:rPr>
                <w:rFonts w:cs="Calibri"/>
                <w:sz w:val="20"/>
                <w:szCs w:val="20"/>
                <w:highlight w:val="lightGray"/>
                <w:lang w:val="fr-FR"/>
              </w:rPr>
              <w:t>Si la suite contient plusieurs réponses, elles doivent toutes être du même type.</w:t>
            </w:r>
          </w:p>
        </w:tc>
      </w:tr>
      <w:tr w:rsidR="002F136F" w:rsidRPr="00E7759A" w14:paraId="282244E6" w14:textId="77777777" w:rsidTr="007B4BF1">
        <w:trPr>
          <w:jc w:val="center"/>
        </w:trPr>
        <w:tc>
          <w:tcPr>
            <w:tcW w:w="1471" w:type="dxa"/>
            <w:vMerge w:val="restart"/>
            <w:tcBorders>
              <w:top w:val="single" w:sz="4" w:space="0" w:color="auto"/>
              <w:left w:val="single" w:sz="4" w:space="0" w:color="auto"/>
              <w:right w:val="single" w:sz="4" w:space="0" w:color="auto"/>
            </w:tcBorders>
            <w:vAlign w:val="center"/>
          </w:tcPr>
          <w:p w14:paraId="6A8A2AD4" w14:textId="77777777" w:rsidR="002F136F" w:rsidRPr="00E7759A" w:rsidRDefault="002F136F" w:rsidP="00C344C5">
            <w:pPr>
              <w:spacing w:after="0"/>
              <w:rPr>
                <w:rFonts w:cs="Calibri"/>
                <w:i/>
                <w:sz w:val="20"/>
                <w:szCs w:val="20"/>
                <w:lang w:val="en-GB"/>
              </w:rPr>
            </w:pPr>
            <w:r w:rsidRPr="00E7759A">
              <w:rPr>
                <w:rFonts w:cs="Calibri"/>
                <w:i/>
                <w:sz w:val="20"/>
                <w:szCs w:val="20"/>
                <w:lang w:val="en-GB"/>
              </w:rPr>
              <w:t>Payload</w:t>
            </w:r>
          </w:p>
        </w:tc>
        <w:tc>
          <w:tcPr>
            <w:tcW w:w="236" w:type="dxa"/>
            <w:tcBorders>
              <w:top w:val="single" w:sz="4" w:space="0" w:color="auto"/>
              <w:left w:val="single" w:sz="4" w:space="0" w:color="auto"/>
              <w:bottom w:val="single" w:sz="4" w:space="0" w:color="auto"/>
              <w:right w:val="single" w:sz="4" w:space="0" w:color="auto"/>
            </w:tcBorders>
            <w:vAlign w:val="center"/>
          </w:tcPr>
          <w:p w14:paraId="5199E98C" w14:textId="77777777" w:rsidR="002F136F" w:rsidRPr="00E7759A" w:rsidRDefault="002F136F" w:rsidP="00C344C5">
            <w:pPr>
              <w:spacing w:after="0"/>
              <w:rPr>
                <w:rFonts w:cs="Calibri"/>
                <w:b/>
                <w:i/>
                <w:sz w:val="20"/>
                <w:szCs w:val="20"/>
                <w:lang w:val="en-GB"/>
              </w:rPr>
            </w:pPr>
            <w:r w:rsidRPr="00E7759A">
              <w:rPr>
                <w:rFonts w:cs="Calibri"/>
                <w:b/>
                <w:i/>
                <w:sz w:val="20"/>
                <w:szCs w:val="20"/>
                <w:lang w:val="en-GB"/>
              </w:rPr>
              <w:t>a</w:t>
            </w:r>
          </w:p>
        </w:tc>
        <w:tc>
          <w:tcPr>
            <w:tcW w:w="2189" w:type="dxa"/>
            <w:tcBorders>
              <w:top w:val="single" w:sz="4" w:space="0" w:color="auto"/>
              <w:left w:val="single" w:sz="4" w:space="0" w:color="auto"/>
              <w:bottom w:val="single" w:sz="4" w:space="0" w:color="auto"/>
              <w:right w:val="single" w:sz="4" w:space="0" w:color="auto"/>
            </w:tcBorders>
            <w:vAlign w:val="center"/>
          </w:tcPr>
          <w:p w14:paraId="18A1743B" w14:textId="77777777" w:rsidR="002F136F" w:rsidRPr="00E7759A" w:rsidRDefault="002F136F" w:rsidP="00C344C5">
            <w:pPr>
              <w:spacing w:after="0"/>
              <w:rPr>
                <w:rFonts w:cs="Calibri"/>
                <w:b/>
                <w:i/>
                <w:sz w:val="20"/>
                <w:szCs w:val="20"/>
                <w:highlight w:val="lightGray"/>
                <w:lang w:val="en-GB"/>
              </w:rPr>
            </w:pPr>
            <w:r w:rsidRPr="00E7759A">
              <w:rPr>
                <w:rFonts w:cs="Calibri"/>
                <w:b/>
                <w:i/>
                <w:sz w:val="20"/>
                <w:szCs w:val="20"/>
                <w:highlight w:val="lightGray"/>
                <w:lang w:val="en-GB"/>
              </w:rPr>
              <w:t>Production</w:t>
            </w:r>
            <w:r w:rsidRPr="00E7759A">
              <w:rPr>
                <w:rFonts w:cs="Calibri"/>
                <w:b/>
                <w:i/>
                <w:sz w:val="20"/>
                <w:szCs w:val="20"/>
                <w:highlight w:val="lightGray"/>
              </w:rPr>
              <w:softHyphen/>
            </w:r>
            <w:proofErr w:type="spellStart"/>
            <w:r w:rsidRPr="00E7759A">
              <w:rPr>
                <w:rFonts w:cs="Calibri"/>
                <w:b/>
                <w:i/>
                <w:sz w:val="20"/>
                <w:szCs w:val="20"/>
                <w:highlight w:val="lightGray"/>
                <w:lang w:val="en-GB"/>
              </w:rPr>
              <w:t>Timetable</w:t>
            </w:r>
            <w:r w:rsidRPr="00E7759A">
              <w:rPr>
                <w:rFonts w:cs="Calibri"/>
                <w:b/>
                <w:i/>
                <w:sz w:val="20"/>
                <w:szCs w:val="20"/>
                <w:highlight w:val="lightGray"/>
                <w:lang w:val="en-GB"/>
              </w:rPr>
              <w:softHyphen/>
              <w:t>Request</w:t>
            </w:r>
            <w:proofErr w:type="spellEnd"/>
          </w:p>
        </w:tc>
        <w:tc>
          <w:tcPr>
            <w:tcW w:w="636" w:type="dxa"/>
            <w:vMerge w:val="restart"/>
            <w:tcBorders>
              <w:top w:val="single" w:sz="4" w:space="0" w:color="auto"/>
              <w:left w:val="single" w:sz="4" w:space="0" w:color="auto"/>
              <w:right w:val="single" w:sz="4" w:space="0" w:color="auto"/>
            </w:tcBorders>
            <w:vAlign w:val="center"/>
          </w:tcPr>
          <w:p w14:paraId="04F4C325" w14:textId="77777777" w:rsidR="002F136F" w:rsidRPr="00E7759A" w:rsidRDefault="002F136F" w:rsidP="00C344C5">
            <w:pPr>
              <w:spacing w:after="0"/>
              <w:rPr>
                <w:rFonts w:cs="Calibri"/>
                <w:sz w:val="20"/>
                <w:szCs w:val="20"/>
                <w:lang w:val="en-GB"/>
              </w:rPr>
            </w:pPr>
            <w:r w:rsidRPr="00E7759A">
              <w:rPr>
                <w:rFonts w:cs="Calibri"/>
                <w:sz w:val="20"/>
                <w:szCs w:val="20"/>
                <w:lang w:val="en-GB"/>
              </w:rPr>
              <w:t>-</w:t>
            </w:r>
            <w:proofErr w:type="gramStart"/>
            <w:r w:rsidRPr="00E7759A">
              <w:rPr>
                <w:rFonts w:cs="Calibri"/>
                <w:sz w:val="20"/>
                <w:szCs w:val="20"/>
                <w:lang w:val="en-GB"/>
              </w:rPr>
              <w:t>1:*</w:t>
            </w:r>
            <w:proofErr w:type="gramEnd"/>
          </w:p>
        </w:tc>
        <w:tc>
          <w:tcPr>
            <w:tcW w:w="1148" w:type="dxa"/>
            <w:tcBorders>
              <w:top w:val="single" w:sz="4" w:space="0" w:color="auto"/>
              <w:left w:val="single" w:sz="4" w:space="0" w:color="auto"/>
              <w:bottom w:val="single" w:sz="4" w:space="0" w:color="auto"/>
              <w:right w:val="single" w:sz="4" w:space="0" w:color="auto"/>
            </w:tcBorders>
            <w:vAlign w:val="center"/>
          </w:tcPr>
          <w:p w14:paraId="3CEF0F66" w14:textId="77777777" w:rsidR="002F136F" w:rsidRPr="00E7759A" w:rsidRDefault="002F136F" w:rsidP="00C344C5">
            <w:pPr>
              <w:spacing w:after="0"/>
              <w:rPr>
                <w:rFonts w:cs="Calibri"/>
                <w:i/>
                <w:sz w:val="20"/>
                <w:szCs w:val="20"/>
                <w:lang w:val="en-GB"/>
              </w:rPr>
            </w:pPr>
            <w:r w:rsidRPr="00E7759A">
              <w:rPr>
                <w:rFonts w:cs="Calibri"/>
                <w:i/>
                <w:sz w:val="20"/>
                <w:szCs w:val="20"/>
                <w:lang w:val="en-GB"/>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3A2E954C" w14:textId="77777777" w:rsidR="002F136F" w:rsidRPr="00E7759A" w:rsidRDefault="002F136F" w:rsidP="00C344C5">
            <w:pPr>
              <w:spacing w:after="0"/>
              <w:jc w:val="both"/>
              <w:rPr>
                <w:rFonts w:cs="Calibri"/>
                <w:sz w:val="20"/>
                <w:szCs w:val="20"/>
                <w:lang w:val="en-GB"/>
              </w:rPr>
            </w:pPr>
            <w:r w:rsidRPr="00E7759A">
              <w:rPr>
                <w:rFonts w:cs="Calibri"/>
                <w:sz w:val="20"/>
                <w:szCs w:val="20"/>
                <w:lang w:val="en-GB"/>
              </w:rPr>
              <w:t>See SIRI Part 3 – Production Timetable.</w:t>
            </w:r>
          </w:p>
        </w:tc>
      </w:tr>
      <w:tr w:rsidR="002F136F" w:rsidRPr="00E7759A" w14:paraId="6886130F" w14:textId="77777777" w:rsidTr="007B4BF1">
        <w:trPr>
          <w:jc w:val="center"/>
        </w:trPr>
        <w:tc>
          <w:tcPr>
            <w:tcW w:w="1471" w:type="dxa"/>
            <w:vMerge/>
            <w:tcBorders>
              <w:left w:val="single" w:sz="4" w:space="0" w:color="auto"/>
              <w:right w:val="single" w:sz="4" w:space="0" w:color="auto"/>
            </w:tcBorders>
            <w:vAlign w:val="center"/>
          </w:tcPr>
          <w:p w14:paraId="45B9FF8D" w14:textId="77777777" w:rsidR="002F136F" w:rsidRPr="00E7759A" w:rsidRDefault="002F136F" w:rsidP="00C344C5">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0B8D8F74" w14:textId="77777777" w:rsidR="002F136F" w:rsidRPr="00E7759A" w:rsidRDefault="002F136F" w:rsidP="00C344C5">
            <w:pPr>
              <w:spacing w:after="0"/>
              <w:rPr>
                <w:rFonts w:cs="Calibri"/>
                <w:b/>
                <w:i/>
                <w:sz w:val="20"/>
                <w:szCs w:val="20"/>
                <w:lang w:val="en-GB"/>
              </w:rPr>
            </w:pPr>
            <w:r w:rsidRPr="00E7759A">
              <w:rPr>
                <w:rFonts w:cs="Calibri"/>
                <w:b/>
                <w:i/>
                <w:sz w:val="20"/>
                <w:szCs w:val="20"/>
                <w:lang w:val="en-GB"/>
              </w:rPr>
              <w:t>b</w:t>
            </w:r>
          </w:p>
        </w:tc>
        <w:tc>
          <w:tcPr>
            <w:tcW w:w="2189" w:type="dxa"/>
            <w:tcBorders>
              <w:top w:val="single" w:sz="4" w:space="0" w:color="auto"/>
              <w:left w:val="single" w:sz="4" w:space="0" w:color="auto"/>
              <w:bottom w:val="single" w:sz="4" w:space="0" w:color="auto"/>
              <w:right w:val="single" w:sz="4" w:space="0" w:color="auto"/>
            </w:tcBorders>
            <w:vAlign w:val="center"/>
          </w:tcPr>
          <w:p w14:paraId="50C516B4" w14:textId="77777777" w:rsidR="002F136F" w:rsidRPr="00E7759A" w:rsidRDefault="002F136F" w:rsidP="00C344C5">
            <w:pPr>
              <w:spacing w:after="0"/>
              <w:rPr>
                <w:rFonts w:cs="Calibri"/>
                <w:b/>
                <w:i/>
                <w:sz w:val="20"/>
                <w:szCs w:val="20"/>
                <w:highlight w:val="lightGray"/>
                <w:lang w:val="en-GB"/>
              </w:rPr>
            </w:pPr>
            <w:r w:rsidRPr="00E7759A">
              <w:rPr>
                <w:rFonts w:cs="Calibri"/>
                <w:b/>
                <w:i/>
                <w:sz w:val="20"/>
                <w:szCs w:val="20"/>
                <w:highlight w:val="lightGray"/>
                <w:lang w:val="en-GB"/>
              </w:rPr>
              <w:t>Estimated</w:t>
            </w:r>
            <w:r w:rsidRPr="00E7759A">
              <w:rPr>
                <w:rFonts w:cs="Calibri"/>
                <w:b/>
                <w:i/>
                <w:sz w:val="20"/>
                <w:szCs w:val="20"/>
                <w:highlight w:val="lightGray"/>
              </w:rPr>
              <w:softHyphen/>
            </w:r>
            <w:proofErr w:type="spellStart"/>
            <w:r w:rsidRPr="00E7759A">
              <w:rPr>
                <w:rFonts w:cs="Calibri"/>
                <w:b/>
                <w:i/>
                <w:sz w:val="20"/>
                <w:szCs w:val="20"/>
                <w:highlight w:val="lightGray"/>
                <w:lang w:val="en-GB"/>
              </w:rPr>
              <w:t>Timetable</w:t>
            </w:r>
            <w:r w:rsidRPr="00E7759A">
              <w:rPr>
                <w:rFonts w:cs="Calibri"/>
                <w:b/>
                <w:i/>
                <w:sz w:val="20"/>
                <w:szCs w:val="20"/>
                <w:highlight w:val="lightGray"/>
                <w:lang w:val="en-GB"/>
              </w:rPr>
              <w:softHyphen/>
              <w:t>Request</w:t>
            </w:r>
            <w:proofErr w:type="spellEnd"/>
          </w:p>
        </w:tc>
        <w:tc>
          <w:tcPr>
            <w:tcW w:w="636" w:type="dxa"/>
            <w:vMerge/>
            <w:tcBorders>
              <w:left w:val="single" w:sz="4" w:space="0" w:color="auto"/>
              <w:right w:val="single" w:sz="4" w:space="0" w:color="auto"/>
            </w:tcBorders>
            <w:vAlign w:val="center"/>
          </w:tcPr>
          <w:p w14:paraId="3404CEC2" w14:textId="77777777" w:rsidR="002F136F" w:rsidRPr="00E7759A" w:rsidRDefault="002F136F" w:rsidP="00C344C5">
            <w:pPr>
              <w:spacing w:after="0"/>
              <w:rPr>
                <w:rFonts w:cs="Calibri"/>
                <w:sz w:val="20"/>
                <w:szCs w:val="20"/>
                <w:lang w:val="en-GB"/>
              </w:rPr>
            </w:pPr>
          </w:p>
        </w:tc>
        <w:tc>
          <w:tcPr>
            <w:tcW w:w="1148" w:type="dxa"/>
            <w:tcBorders>
              <w:top w:val="single" w:sz="4" w:space="0" w:color="auto"/>
              <w:left w:val="single" w:sz="4" w:space="0" w:color="auto"/>
              <w:bottom w:val="single" w:sz="4" w:space="0" w:color="auto"/>
              <w:right w:val="single" w:sz="4" w:space="0" w:color="auto"/>
            </w:tcBorders>
            <w:vAlign w:val="center"/>
          </w:tcPr>
          <w:p w14:paraId="377CBA60" w14:textId="77777777" w:rsidR="002F136F" w:rsidRPr="00E7759A" w:rsidRDefault="002F136F" w:rsidP="00C344C5">
            <w:pPr>
              <w:spacing w:after="0"/>
              <w:rPr>
                <w:rFonts w:cs="Calibri"/>
                <w:i/>
                <w:sz w:val="20"/>
                <w:szCs w:val="20"/>
                <w:lang w:val="en-GB"/>
              </w:rPr>
            </w:pPr>
            <w:r w:rsidRPr="00E7759A">
              <w:rPr>
                <w:rFonts w:cs="Calibri"/>
                <w:i/>
                <w:sz w:val="20"/>
                <w:szCs w:val="20"/>
                <w:lang w:val="en-GB"/>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4706BCCE" w14:textId="77777777" w:rsidR="002F136F" w:rsidRPr="00E7759A" w:rsidRDefault="002F136F" w:rsidP="00C344C5">
            <w:pPr>
              <w:spacing w:after="0"/>
              <w:jc w:val="both"/>
              <w:rPr>
                <w:rFonts w:cs="Calibri"/>
                <w:sz w:val="20"/>
                <w:szCs w:val="20"/>
                <w:lang w:val="en-GB"/>
              </w:rPr>
            </w:pPr>
            <w:r w:rsidRPr="00E7759A">
              <w:rPr>
                <w:rFonts w:cs="Calibri"/>
                <w:sz w:val="20"/>
                <w:szCs w:val="20"/>
                <w:lang w:val="en-GB"/>
              </w:rPr>
              <w:t>See SIRI Part 3 – Estimated Timetable.</w:t>
            </w:r>
          </w:p>
        </w:tc>
      </w:tr>
      <w:tr w:rsidR="002F136F" w:rsidRPr="00E7759A" w14:paraId="298ECB68" w14:textId="77777777" w:rsidTr="007B4BF1">
        <w:trPr>
          <w:jc w:val="center"/>
          <w:hidden/>
        </w:trPr>
        <w:tc>
          <w:tcPr>
            <w:tcW w:w="1471" w:type="dxa"/>
            <w:vMerge/>
            <w:tcBorders>
              <w:left w:val="single" w:sz="4" w:space="0" w:color="auto"/>
              <w:right w:val="single" w:sz="4" w:space="0" w:color="auto"/>
            </w:tcBorders>
            <w:vAlign w:val="center"/>
          </w:tcPr>
          <w:p w14:paraId="7A9619B0" w14:textId="77777777" w:rsidR="002F136F" w:rsidRPr="00E7759A" w:rsidRDefault="002F136F" w:rsidP="00C344C5">
            <w:pPr>
              <w:spacing w:after="0"/>
              <w:rPr>
                <w:rFonts w:cs="Calibri"/>
                <w:i/>
                <w:vanish/>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6B645CB6" w14:textId="77777777" w:rsidR="002F136F" w:rsidRPr="00E7759A" w:rsidRDefault="002F136F" w:rsidP="00C344C5">
            <w:pPr>
              <w:spacing w:after="0"/>
              <w:rPr>
                <w:rFonts w:cs="Calibri"/>
                <w:b/>
                <w:i/>
                <w:vanish/>
                <w:sz w:val="20"/>
                <w:szCs w:val="20"/>
                <w:lang w:val="en-GB"/>
              </w:rPr>
            </w:pPr>
            <w:r w:rsidRPr="00E7759A">
              <w:rPr>
                <w:rFonts w:cs="Calibri"/>
                <w:b/>
                <w:i/>
                <w:vanish/>
                <w:sz w:val="20"/>
                <w:szCs w:val="20"/>
                <w:lang w:val="en-GB"/>
              </w:rPr>
              <w:t>c</w:t>
            </w:r>
          </w:p>
        </w:tc>
        <w:tc>
          <w:tcPr>
            <w:tcW w:w="2189" w:type="dxa"/>
            <w:tcBorders>
              <w:top w:val="single" w:sz="4" w:space="0" w:color="auto"/>
              <w:left w:val="single" w:sz="4" w:space="0" w:color="auto"/>
              <w:bottom w:val="single" w:sz="4" w:space="0" w:color="auto"/>
              <w:right w:val="single" w:sz="4" w:space="0" w:color="auto"/>
            </w:tcBorders>
            <w:vAlign w:val="center"/>
          </w:tcPr>
          <w:p w14:paraId="0445A1FD" w14:textId="77777777" w:rsidR="002F136F" w:rsidRPr="00B43917" w:rsidRDefault="002F136F" w:rsidP="00C344C5">
            <w:pPr>
              <w:spacing w:after="0"/>
              <w:rPr>
                <w:rFonts w:cs="Calibri"/>
                <w:b/>
                <w:i/>
                <w:vanish/>
                <w:sz w:val="20"/>
                <w:szCs w:val="20"/>
                <w:highlight w:val="cyan"/>
                <w:lang w:val="en-GB"/>
              </w:rPr>
            </w:pPr>
            <w:r w:rsidRPr="00B43917">
              <w:rPr>
                <w:rFonts w:cs="Calibri"/>
                <w:b/>
                <w:i/>
                <w:vanish/>
                <w:sz w:val="20"/>
                <w:szCs w:val="20"/>
                <w:highlight w:val="cyan"/>
                <w:lang w:val="en-GB"/>
              </w:rPr>
              <w:t>Stop</w:t>
            </w:r>
            <w:r w:rsidRPr="00B43917">
              <w:rPr>
                <w:rFonts w:cs="Calibri"/>
                <w:b/>
                <w:i/>
                <w:vanish/>
                <w:sz w:val="20"/>
                <w:szCs w:val="20"/>
                <w:highlight w:val="cyan"/>
              </w:rPr>
              <w:softHyphen/>
            </w:r>
            <w:proofErr w:type="spellStart"/>
            <w:r w:rsidRPr="00B43917">
              <w:rPr>
                <w:rFonts w:cs="Calibri"/>
                <w:b/>
                <w:i/>
                <w:vanish/>
                <w:sz w:val="20"/>
                <w:szCs w:val="20"/>
                <w:highlight w:val="cyan"/>
                <w:lang w:val="en-GB"/>
              </w:rPr>
              <w:t>Timetable</w:t>
            </w:r>
            <w:r w:rsidRPr="00B43917">
              <w:rPr>
                <w:rFonts w:cs="Calibri"/>
                <w:b/>
                <w:i/>
                <w:vanish/>
                <w:sz w:val="20"/>
                <w:szCs w:val="20"/>
                <w:highlight w:val="cyan"/>
                <w:lang w:val="en-GB"/>
              </w:rPr>
              <w:softHyphen/>
              <w:t>Request</w:t>
            </w:r>
            <w:proofErr w:type="spellEnd"/>
          </w:p>
        </w:tc>
        <w:tc>
          <w:tcPr>
            <w:tcW w:w="636" w:type="dxa"/>
            <w:vMerge/>
            <w:tcBorders>
              <w:left w:val="single" w:sz="4" w:space="0" w:color="auto"/>
              <w:right w:val="single" w:sz="4" w:space="0" w:color="auto"/>
            </w:tcBorders>
            <w:vAlign w:val="center"/>
          </w:tcPr>
          <w:p w14:paraId="7E6421BA" w14:textId="77777777" w:rsidR="002F136F" w:rsidRPr="00B43917" w:rsidRDefault="002F136F" w:rsidP="00C344C5">
            <w:pPr>
              <w:spacing w:after="0"/>
              <w:rPr>
                <w:rFonts w:cs="Calibri"/>
                <w:vanish/>
                <w:sz w:val="20"/>
                <w:szCs w:val="20"/>
                <w:highlight w:val="cyan"/>
                <w:lang w:val="en-GB"/>
              </w:rPr>
            </w:pPr>
          </w:p>
        </w:tc>
        <w:tc>
          <w:tcPr>
            <w:tcW w:w="1148" w:type="dxa"/>
            <w:tcBorders>
              <w:top w:val="single" w:sz="4" w:space="0" w:color="auto"/>
              <w:left w:val="single" w:sz="4" w:space="0" w:color="auto"/>
              <w:bottom w:val="single" w:sz="4" w:space="0" w:color="auto"/>
              <w:right w:val="single" w:sz="4" w:space="0" w:color="auto"/>
            </w:tcBorders>
            <w:vAlign w:val="center"/>
          </w:tcPr>
          <w:p w14:paraId="626ECCF6" w14:textId="77777777" w:rsidR="002F136F" w:rsidRPr="00B43917" w:rsidRDefault="002F136F" w:rsidP="00C344C5">
            <w:pPr>
              <w:spacing w:after="0"/>
              <w:rPr>
                <w:rFonts w:cs="Calibri"/>
                <w:i/>
                <w:vanish/>
                <w:sz w:val="20"/>
                <w:szCs w:val="20"/>
                <w:highlight w:val="cyan"/>
                <w:lang w:val="en-GB"/>
              </w:rPr>
            </w:pPr>
            <w:r w:rsidRPr="00B43917">
              <w:rPr>
                <w:rFonts w:cs="Calibri"/>
                <w:i/>
                <w:vanish/>
                <w:sz w:val="20"/>
                <w:szCs w:val="20"/>
                <w:highlight w:val="cyan"/>
                <w:lang w:val="en-GB"/>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4FB9E4E3" w14:textId="77777777" w:rsidR="002F136F" w:rsidRPr="00B43917" w:rsidRDefault="002F136F" w:rsidP="00C344C5">
            <w:pPr>
              <w:spacing w:after="0"/>
              <w:jc w:val="both"/>
              <w:rPr>
                <w:rFonts w:cs="Calibri"/>
                <w:vanish/>
                <w:sz w:val="20"/>
                <w:szCs w:val="20"/>
                <w:highlight w:val="cyan"/>
                <w:lang w:val="en-GB"/>
              </w:rPr>
            </w:pPr>
            <w:r w:rsidRPr="00B43917">
              <w:rPr>
                <w:rFonts w:cs="Calibri"/>
                <w:vanish/>
                <w:sz w:val="20"/>
                <w:szCs w:val="20"/>
                <w:highlight w:val="cyan"/>
                <w:lang w:val="en-GB"/>
              </w:rPr>
              <w:t>See SIRI Part 3 – Stop Timetable.</w:t>
            </w:r>
          </w:p>
        </w:tc>
      </w:tr>
      <w:tr w:rsidR="002F136F" w:rsidRPr="00E7759A" w14:paraId="2A2E290C" w14:textId="77777777" w:rsidTr="007B4BF1">
        <w:trPr>
          <w:jc w:val="center"/>
        </w:trPr>
        <w:tc>
          <w:tcPr>
            <w:tcW w:w="1471" w:type="dxa"/>
            <w:vMerge/>
            <w:tcBorders>
              <w:left w:val="single" w:sz="4" w:space="0" w:color="auto"/>
              <w:right w:val="single" w:sz="4" w:space="0" w:color="auto"/>
            </w:tcBorders>
            <w:vAlign w:val="center"/>
          </w:tcPr>
          <w:p w14:paraId="661E20AE" w14:textId="77777777" w:rsidR="002F136F" w:rsidRPr="00E7759A" w:rsidRDefault="002F136F" w:rsidP="00C344C5">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2CD8B37D" w14:textId="77777777" w:rsidR="002F136F" w:rsidRPr="00E7759A" w:rsidRDefault="002F136F" w:rsidP="00C344C5">
            <w:pPr>
              <w:spacing w:after="0"/>
              <w:rPr>
                <w:rFonts w:cs="Calibri"/>
                <w:b/>
                <w:i/>
                <w:sz w:val="20"/>
                <w:szCs w:val="20"/>
                <w:lang w:val="en-GB"/>
              </w:rPr>
            </w:pPr>
            <w:r w:rsidRPr="00E7759A">
              <w:rPr>
                <w:rFonts w:cs="Calibri"/>
                <w:b/>
                <w:i/>
                <w:sz w:val="20"/>
                <w:szCs w:val="20"/>
                <w:lang w:val="en-GB"/>
              </w:rPr>
              <w:t>d</w:t>
            </w:r>
          </w:p>
        </w:tc>
        <w:tc>
          <w:tcPr>
            <w:tcW w:w="2189" w:type="dxa"/>
            <w:tcBorders>
              <w:top w:val="single" w:sz="4" w:space="0" w:color="auto"/>
              <w:left w:val="single" w:sz="4" w:space="0" w:color="auto"/>
              <w:bottom w:val="single" w:sz="4" w:space="0" w:color="auto"/>
              <w:right w:val="single" w:sz="4" w:space="0" w:color="auto"/>
            </w:tcBorders>
            <w:vAlign w:val="center"/>
          </w:tcPr>
          <w:p w14:paraId="106A9B0E" w14:textId="77777777" w:rsidR="002F136F" w:rsidRPr="00E7759A" w:rsidRDefault="002F136F" w:rsidP="00C344C5">
            <w:pPr>
              <w:spacing w:after="0"/>
              <w:rPr>
                <w:rFonts w:cs="Calibri"/>
                <w:b/>
                <w:i/>
                <w:sz w:val="20"/>
                <w:szCs w:val="20"/>
                <w:highlight w:val="lightGray"/>
                <w:lang w:val="en-GB"/>
              </w:rPr>
            </w:pPr>
            <w:proofErr w:type="spellStart"/>
            <w:r w:rsidRPr="00E7759A">
              <w:rPr>
                <w:rFonts w:cs="Calibri"/>
                <w:b/>
                <w:i/>
                <w:sz w:val="20"/>
                <w:szCs w:val="20"/>
                <w:highlight w:val="lightGray"/>
                <w:lang w:val="en-GB"/>
              </w:rPr>
              <w:t>StopMonitoring</w:t>
            </w:r>
            <w:r w:rsidRPr="00E7759A">
              <w:rPr>
                <w:rFonts w:cs="Calibri"/>
                <w:b/>
                <w:i/>
                <w:sz w:val="20"/>
                <w:szCs w:val="20"/>
                <w:highlight w:val="lightGray"/>
                <w:lang w:val="en-GB"/>
              </w:rPr>
              <w:softHyphen/>
              <w:t>Request</w:t>
            </w:r>
            <w:proofErr w:type="spellEnd"/>
          </w:p>
        </w:tc>
        <w:tc>
          <w:tcPr>
            <w:tcW w:w="636" w:type="dxa"/>
            <w:vMerge/>
            <w:tcBorders>
              <w:left w:val="single" w:sz="4" w:space="0" w:color="auto"/>
              <w:right w:val="single" w:sz="4" w:space="0" w:color="auto"/>
            </w:tcBorders>
            <w:vAlign w:val="center"/>
          </w:tcPr>
          <w:p w14:paraId="64CB16FD" w14:textId="77777777" w:rsidR="002F136F" w:rsidRPr="00E7759A" w:rsidRDefault="002F136F" w:rsidP="00C344C5">
            <w:pPr>
              <w:spacing w:after="0"/>
              <w:rPr>
                <w:rFonts w:cs="Calibri"/>
                <w:sz w:val="20"/>
                <w:szCs w:val="20"/>
                <w:lang w:val="en-GB"/>
              </w:rPr>
            </w:pPr>
          </w:p>
        </w:tc>
        <w:tc>
          <w:tcPr>
            <w:tcW w:w="1148" w:type="dxa"/>
            <w:tcBorders>
              <w:top w:val="single" w:sz="4" w:space="0" w:color="auto"/>
              <w:left w:val="single" w:sz="4" w:space="0" w:color="auto"/>
              <w:bottom w:val="single" w:sz="4" w:space="0" w:color="auto"/>
              <w:right w:val="single" w:sz="4" w:space="0" w:color="auto"/>
            </w:tcBorders>
            <w:vAlign w:val="center"/>
          </w:tcPr>
          <w:p w14:paraId="5E3DDCDF" w14:textId="77777777" w:rsidR="002F136F" w:rsidRPr="00E7759A" w:rsidRDefault="002F136F" w:rsidP="00C344C5">
            <w:pPr>
              <w:spacing w:after="0"/>
              <w:rPr>
                <w:rFonts w:cs="Calibri"/>
                <w:i/>
                <w:sz w:val="20"/>
                <w:szCs w:val="20"/>
                <w:lang w:val="en-GB"/>
              </w:rPr>
            </w:pPr>
            <w:r w:rsidRPr="00E7759A">
              <w:rPr>
                <w:rFonts w:cs="Calibri"/>
                <w:i/>
                <w:sz w:val="20"/>
                <w:szCs w:val="20"/>
                <w:lang w:val="en-GB"/>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064F459C" w14:textId="77777777" w:rsidR="002F136F" w:rsidRPr="00E7759A" w:rsidRDefault="002F136F" w:rsidP="00C344C5">
            <w:pPr>
              <w:spacing w:after="0"/>
              <w:jc w:val="both"/>
              <w:rPr>
                <w:rFonts w:cs="Calibri"/>
                <w:sz w:val="20"/>
                <w:szCs w:val="20"/>
                <w:lang w:val="en-GB"/>
              </w:rPr>
            </w:pPr>
            <w:r w:rsidRPr="00E7759A">
              <w:rPr>
                <w:rFonts w:cs="Calibri"/>
                <w:sz w:val="20"/>
                <w:szCs w:val="20"/>
                <w:lang w:val="en-GB"/>
              </w:rPr>
              <w:t>See SIRI Part 3 – Stop Monitoring.</w:t>
            </w:r>
          </w:p>
        </w:tc>
      </w:tr>
      <w:tr w:rsidR="002F136F" w:rsidRPr="00E32CB2" w14:paraId="5B7CDECF" w14:textId="77777777" w:rsidTr="007B4BF1">
        <w:trPr>
          <w:jc w:val="center"/>
          <w:hidden/>
        </w:trPr>
        <w:tc>
          <w:tcPr>
            <w:tcW w:w="1471" w:type="dxa"/>
            <w:vMerge/>
            <w:tcBorders>
              <w:left w:val="single" w:sz="4" w:space="0" w:color="auto"/>
              <w:right w:val="single" w:sz="4" w:space="0" w:color="auto"/>
            </w:tcBorders>
            <w:vAlign w:val="center"/>
          </w:tcPr>
          <w:p w14:paraId="47E96DC0" w14:textId="77777777" w:rsidR="002F136F" w:rsidRPr="00E7759A" w:rsidRDefault="002F136F" w:rsidP="00C344C5">
            <w:pPr>
              <w:spacing w:after="0"/>
              <w:rPr>
                <w:rFonts w:cs="Calibri"/>
                <w:i/>
                <w:vanish/>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61244806" w14:textId="77777777" w:rsidR="002F136F" w:rsidRPr="00E7759A" w:rsidRDefault="002F136F" w:rsidP="00C344C5">
            <w:pPr>
              <w:spacing w:after="0"/>
              <w:rPr>
                <w:rFonts w:cs="Calibri"/>
                <w:b/>
                <w:i/>
                <w:vanish/>
                <w:sz w:val="20"/>
                <w:szCs w:val="20"/>
                <w:highlight w:val="cyan"/>
                <w:lang w:val="en-GB"/>
              </w:rPr>
            </w:pPr>
            <w:r w:rsidRPr="00E7759A">
              <w:rPr>
                <w:rFonts w:cs="Calibri"/>
                <w:b/>
                <w:i/>
                <w:vanish/>
                <w:sz w:val="20"/>
                <w:szCs w:val="20"/>
                <w:highlight w:val="cyan"/>
                <w:lang w:val="en-GB"/>
              </w:rPr>
              <w:t>e</w:t>
            </w:r>
          </w:p>
        </w:tc>
        <w:tc>
          <w:tcPr>
            <w:tcW w:w="2189" w:type="dxa"/>
            <w:tcBorders>
              <w:top w:val="single" w:sz="4" w:space="0" w:color="auto"/>
              <w:left w:val="single" w:sz="4" w:space="0" w:color="auto"/>
              <w:bottom w:val="single" w:sz="4" w:space="0" w:color="auto"/>
              <w:right w:val="single" w:sz="4" w:space="0" w:color="auto"/>
            </w:tcBorders>
            <w:vAlign w:val="center"/>
          </w:tcPr>
          <w:p w14:paraId="47EBEFE3" w14:textId="77777777" w:rsidR="002F136F" w:rsidRPr="00E7759A" w:rsidRDefault="002F136F" w:rsidP="00C344C5">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StopMonitoringMultipleRequest</w:t>
            </w:r>
            <w:proofErr w:type="spellEnd"/>
          </w:p>
        </w:tc>
        <w:tc>
          <w:tcPr>
            <w:tcW w:w="636" w:type="dxa"/>
            <w:vMerge/>
            <w:tcBorders>
              <w:left w:val="single" w:sz="4" w:space="0" w:color="auto"/>
              <w:right w:val="single" w:sz="4" w:space="0" w:color="auto"/>
            </w:tcBorders>
            <w:vAlign w:val="center"/>
          </w:tcPr>
          <w:p w14:paraId="415EABE9" w14:textId="77777777" w:rsidR="002F136F" w:rsidRPr="00E7759A" w:rsidRDefault="002F136F" w:rsidP="00C344C5">
            <w:pPr>
              <w:spacing w:after="0"/>
              <w:rPr>
                <w:rFonts w:cs="Calibri"/>
                <w:vanish/>
                <w:sz w:val="20"/>
                <w:szCs w:val="20"/>
                <w:lang w:val="en-GB"/>
              </w:rPr>
            </w:pPr>
          </w:p>
        </w:tc>
        <w:tc>
          <w:tcPr>
            <w:tcW w:w="1148" w:type="dxa"/>
            <w:tcBorders>
              <w:top w:val="single" w:sz="4" w:space="0" w:color="auto"/>
              <w:left w:val="single" w:sz="4" w:space="0" w:color="auto"/>
              <w:bottom w:val="single" w:sz="4" w:space="0" w:color="auto"/>
              <w:right w:val="single" w:sz="4" w:space="0" w:color="auto"/>
            </w:tcBorders>
            <w:vAlign w:val="center"/>
          </w:tcPr>
          <w:p w14:paraId="67F5D851" w14:textId="77777777" w:rsidR="002F136F" w:rsidRPr="00E7759A" w:rsidRDefault="002F136F" w:rsidP="00C344C5">
            <w:pPr>
              <w:pStyle w:val="Tabletext8Char1"/>
              <w:spacing w:before="0" w:after="0"/>
              <w:rPr>
                <w:rFonts w:ascii="Calibri" w:hAnsi="Calibri" w:cs="Calibri"/>
                <w:i/>
                <w:vanish/>
                <w:sz w:val="20"/>
                <w:highlight w:val="cyan"/>
              </w:rPr>
            </w:pPr>
            <w:r w:rsidRPr="00E7759A">
              <w:rPr>
                <w:rFonts w:ascii="Calibri" w:hAnsi="Calibri" w:cs="Calibri"/>
                <w:i/>
                <w:vanish/>
                <w:sz w:val="20"/>
                <w:highlight w:val="cyan"/>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5D7890FD" w14:textId="77777777" w:rsidR="002F136F" w:rsidRPr="00E7759A" w:rsidRDefault="002F136F" w:rsidP="00C344C5">
            <w:pPr>
              <w:pStyle w:val="Tabletext8Char1"/>
              <w:spacing w:before="0" w:after="0"/>
              <w:rPr>
                <w:rFonts w:ascii="Calibri" w:hAnsi="Calibri" w:cs="Calibri"/>
                <w:vanish/>
                <w:sz w:val="20"/>
              </w:rPr>
            </w:pPr>
            <w:r w:rsidRPr="00E7759A">
              <w:rPr>
                <w:rFonts w:ascii="Calibri" w:hAnsi="Calibri" w:cs="Calibri"/>
                <w:vanish/>
                <w:sz w:val="20"/>
                <w:highlight w:val="cyan"/>
              </w:rPr>
              <w:t>See SIRI Part 3 – Stop Monitoring.</w:t>
            </w:r>
          </w:p>
          <w:p w14:paraId="755F1385" w14:textId="77777777" w:rsidR="002F136F" w:rsidRPr="00E7759A" w:rsidRDefault="002F136F" w:rsidP="00C344C5">
            <w:pPr>
              <w:pStyle w:val="Tabletext8Char1"/>
              <w:spacing w:before="0" w:after="0"/>
              <w:rPr>
                <w:rFonts w:ascii="Calibri" w:hAnsi="Calibri" w:cs="Calibri"/>
                <w:vanish/>
                <w:sz w:val="20"/>
                <w:lang w:val="fr-FR"/>
              </w:rPr>
            </w:pPr>
            <w:proofErr w:type="gramStart"/>
            <w:r w:rsidRPr="00E7759A">
              <w:rPr>
                <w:rFonts w:ascii="Calibri" w:hAnsi="Calibri" w:cs="Calibri"/>
                <w:vanish/>
                <w:sz w:val="20"/>
                <w:highlight w:val="lightGray"/>
                <w:u w:val="single"/>
                <w:lang w:val="fr-FR"/>
              </w:rPr>
              <w:t>Note</w:t>
            </w:r>
            <w:r w:rsidRPr="00E7759A">
              <w:rPr>
                <w:rFonts w:ascii="Calibri" w:hAnsi="Calibri" w:cs="Calibri"/>
                <w:vanish/>
                <w:sz w:val="20"/>
                <w:highlight w:val="lightGray"/>
                <w:lang w:val="fr-FR"/>
              </w:rPr>
              <w:t>:</w:t>
            </w:r>
            <w:proofErr w:type="gramEnd"/>
            <w:r w:rsidRPr="00E7759A">
              <w:rPr>
                <w:rFonts w:ascii="Calibri" w:hAnsi="Calibri" w:cs="Calibri"/>
                <w:vanish/>
                <w:sz w:val="20"/>
                <w:highlight w:val="lightGray"/>
                <w:lang w:val="fr-FR"/>
              </w:rPr>
              <w:t xml:space="preserve"> peut être maintenu pour compatibilité ascendante de certaines implémentations du profil 2.2 et 2.3, mais n'est plus retenu à partir de la version 2.4</w:t>
            </w:r>
            <w:r w:rsidRPr="00E7759A">
              <w:rPr>
                <w:rFonts w:ascii="Calibri" w:hAnsi="Calibri" w:cs="Calibri"/>
                <w:vanish/>
                <w:sz w:val="20"/>
                <w:lang w:val="fr-FR"/>
              </w:rPr>
              <w:t xml:space="preserve"> </w:t>
            </w:r>
          </w:p>
        </w:tc>
      </w:tr>
      <w:tr w:rsidR="002F136F" w:rsidRPr="00E7759A" w14:paraId="473E3EEF" w14:textId="77777777" w:rsidTr="007B4BF1">
        <w:trPr>
          <w:jc w:val="center"/>
        </w:trPr>
        <w:tc>
          <w:tcPr>
            <w:tcW w:w="1471" w:type="dxa"/>
            <w:vMerge/>
            <w:tcBorders>
              <w:left w:val="single" w:sz="4" w:space="0" w:color="auto"/>
              <w:right w:val="single" w:sz="4" w:space="0" w:color="auto"/>
            </w:tcBorders>
            <w:vAlign w:val="center"/>
          </w:tcPr>
          <w:p w14:paraId="607C9106" w14:textId="77777777" w:rsidR="002F136F" w:rsidRPr="00E7759A" w:rsidRDefault="002F136F" w:rsidP="00C344C5">
            <w:pPr>
              <w:spacing w:after="0"/>
              <w:rPr>
                <w:rFonts w:cs="Calibri"/>
                <w:i/>
                <w:sz w:val="20"/>
                <w:szCs w:val="20"/>
                <w:lang w:val="fr-FR"/>
              </w:rPr>
            </w:pPr>
          </w:p>
        </w:tc>
        <w:tc>
          <w:tcPr>
            <w:tcW w:w="236" w:type="dxa"/>
            <w:tcBorders>
              <w:top w:val="single" w:sz="4" w:space="0" w:color="auto"/>
              <w:left w:val="single" w:sz="4" w:space="0" w:color="auto"/>
              <w:bottom w:val="single" w:sz="4" w:space="0" w:color="auto"/>
              <w:right w:val="single" w:sz="4" w:space="0" w:color="auto"/>
            </w:tcBorders>
            <w:vAlign w:val="center"/>
          </w:tcPr>
          <w:p w14:paraId="25D48D9D" w14:textId="77777777" w:rsidR="002F136F" w:rsidRPr="00E7759A" w:rsidRDefault="002F136F" w:rsidP="00C344C5">
            <w:pPr>
              <w:spacing w:after="0"/>
              <w:rPr>
                <w:rFonts w:cs="Calibri"/>
                <w:b/>
                <w:i/>
                <w:sz w:val="20"/>
                <w:szCs w:val="20"/>
                <w:lang w:val="en-GB"/>
              </w:rPr>
            </w:pPr>
            <w:r w:rsidRPr="00E7759A">
              <w:rPr>
                <w:rFonts w:cs="Calibri"/>
                <w:b/>
                <w:i/>
                <w:sz w:val="20"/>
                <w:szCs w:val="20"/>
                <w:lang w:val="en-GB"/>
              </w:rPr>
              <w:t>f</w:t>
            </w:r>
          </w:p>
        </w:tc>
        <w:tc>
          <w:tcPr>
            <w:tcW w:w="2189" w:type="dxa"/>
            <w:tcBorders>
              <w:top w:val="single" w:sz="4" w:space="0" w:color="auto"/>
              <w:left w:val="single" w:sz="4" w:space="0" w:color="auto"/>
              <w:bottom w:val="single" w:sz="4" w:space="0" w:color="auto"/>
              <w:right w:val="single" w:sz="4" w:space="0" w:color="auto"/>
            </w:tcBorders>
            <w:vAlign w:val="center"/>
          </w:tcPr>
          <w:p w14:paraId="6649923B" w14:textId="77777777" w:rsidR="002F136F" w:rsidRPr="00E7759A" w:rsidRDefault="002F136F" w:rsidP="00C344C5">
            <w:pPr>
              <w:spacing w:after="0"/>
              <w:rPr>
                <w:rFonts w:cs="Calibri"/>
                <w:b/>
                <w:i/>
                <w:sz w:val="20"/>
                <w:szCs w:val="20"/>
                <w:highlight w:val="lightGray"/>
                <w:lang w:val="en-GB"/>
              </w:rPr>
            </w:pPr>
            <w:r w:rsidRPr="00E7759A">
              <w:rPr>
                <w:rFonts w:cs="Calibri"/>
                <w:b/>
                <w:i/>
                <w:sz w:val="20"/>
                <w:szCs w:val="20"/>
                <w:highlight w:val="lightGray"/>
                <w:lang w:val="en-GB"/>
              </w:rPr>
              <w:t>Vehicle</w:t>
            </w:r>
            <w:r w:rsidRPr="00E7759A">
              <w:rPr>
                <w:rFonts w:cs="Calibri"/>
                <w:b/>
                <w:i/>
                <w:sz w:val="20"/>
                <w:szCs w:val="20"/>
                <w:highlight w:val="lightGray"/>
              </w:rPr>
              <w:softHyphen/>
            </w:r>
            <w:proofErr w:type="spellStart"/>
            <w:r w:rsidRPr="00E7759A">
              <w:rPr>
                <w:rFonts w:cs="Calibri"/>
                <w:b/>
                <w:i/>
                <w:sz w:val="20"/>
                <w:szCs w:val="20"/>
                <w:highlight w:val="lightGray"/>
                <w:lang w:val="en-GB"/>
              </w:rPr>
              <w:t>Monitoring</w:t>
            </w:r>
            <w:r w:rsidRPr="00E7759A">
              <w:rPr>
                <w:rFonts w:cs="Calibri"/>
                <w:b/>
                <w:i/>
                <w:sz w:val="20"/>
                <w:szCs w:val="20"/>
                <w:highlight w:val="lightGray"/>
                <w:lang w:val="en-GB"/>
              </w:rPr>
              <w:softHyphen/>
              <w:t>Request</w:t>
            </w:r>
            <w:proofErr w:type="spellEnd"/>
          </w:p>
        </w:tc>
        <w:tc>
          <w:tcPr>
            <w:tcW w:w="636" w:type="dxa"/>
            <w:vMerge/>
            <w:tcBorders>
              <w:left w:val="single" w:sz="4" w:space="0" w:color="auto"/>
              <w:right w:val="single" w:sz="4" w:space="0" w:color="auto"/>
            </w:tcBorders>
            <w:vAlign w:val="center"/>
          </w:tcPr>
          <w:p w14:paraId="2F7BC53D" w14:textId="77777777" w:rsidR="002F136F" w:rsidRPr="00E7759A" w:rsidRDefault="002F136F" w:rsidP="00C344C5">
            <w:pPr>
              <w:spacing w:after="0"/>
              <w:rPr>
                <w:rFonts w:cs="Calibri"/>
                <w:sz w:val="20"/>
                <w:szCs w:val="20"/>
                <w:lang w:val="en-GB"/>
              </w:rPr>
            </w:pPr>
          </w:p>
        </w:tc>
        <w:tc>
          <w:tcPr>
            <w:tcW w:w="1148" w:type="dxa"/>
            <w:tcBorders>
              <w:top w:val="single" w:sz="4" w:space="0" w:color="auto"/>
              <w:left w:val="single" w:sz="4" w:space="0" w:color="auto"/>
              <w:bottom w:val="single" w:sz="4" w:space="0" w:color="auto"/>
              <w:right w:val="single" w:sz="4" w:space="0" w:color="auto"/>
            </w:tcBorders>
            <w:vAlign w:val="center"/>
          </w:tcPr>
          <w:p w14:paraId="3A4A8CE7" w14:textId="77777777" w:rsidR="002F136F" w:rsidRPr="00E7759A" w:rsidRDefault="002F136F" w:rsidP="00C344C5">
            <w:pPr>
              <w:spacing w:after="0"/>
              <w:rPr>
                <w:rFonts w:cs="Calibri"/>
                <w:i/>
                <w:sz w:val="20"/>
                <w:szCs w:val="20"/>
                <w:lang w:val="en-GB"/>
              </w:rPr>
            </w:pPr>
            <w:r w:rsidRPr="00E7759A">
              <w:rPr>
                <w:rFonts w:cs="Calibri"/>
                <w:i/>
                <w:sz w:val="20"/>
                <w:szCs w:val="20"/>
                <w:lang w:val="en-GB"/>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590C484B" w14:textId="77777777" w:rsidR="002F136F" w:rsidRPr="00E7759A" w:rsidRDefault="002F136F" w:rsidP="00C344C5">
            <w:pPr>
              <w:spacing w:after="0"/>
              <w:jc w:val="both"/>
              <w:rPr>
                <w:rFonts w:cs="Calibri"/>
                <w:sz w:val="20"/>
                <w:szCs w:val="20"/>
                <w:lang w:val="en-GB"/>
              </w:rPr>
            </w:pPr>
            <w:r w:rsidRPr="00E7759A">
              <w:rPr>
                <w:rFonts w:cs="Calibri"/>
                <w:sz w:val="20"/>
                <w:szCs w:val="20"/>
                <w:lang w:val="en-GB"/>
              </w:rPr>
              <w:t>See SIRI Part 3 – Vehicle Monitoring.</w:t>
            </w:r>
          </w:p>
        </w:tc>
      </w:tr>
      <w:tr w:rsidR="002F136F" w:rsidRPr="00E7759A" w14:paraId="6263CA70" w14:textId="77777777" w:rsidTr="007B4BF1">
        <w:trPr>
          <w:jc w:val="center"/>
          <w:hidden/>
        </w:trPr>
        <w:tc>
          <w:tcPr>
            <w:tcW w:w="1471" w:type="dxa"/>
            <w:vMerge/>
            <w:tcBorders>
              <w:left w:val="single" w:sz="4" w:space="0" w:color="auto"/>
              <w:right w:val="single" w:sz="4" w:space="0" w:color="auto"/>
            </w:tcBorders>
            <w:vAlign w:val="center"/>
          </w:tcPr>
          <w:p w14:paraId="3A0140EC" w14:textId="77777777" w:rsidR="002F136F" w:rsidRPr="00E7759A" w:rsidRDefault="002F136F" w:rsidP="00C344C5">
            <w:pPr>
              <w:spacing w:after="0"/>
              <w:rPr>
                <w:rFonts w:cs="Calibri"/>
                <w:i/>
                <w:vanish/>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5D247F5D" w14:textId="77777777" w:rsidR="002F136F" w:rsidRPr="00E7759A" w:rsidRDefault="002F136F" w:rsidP="00C344C5">
            <w:pPr>
              <w:spacing w:after="0"/>
              <w:rPr>
                <w:rFonts w:cs="Calibri"/>
                <w:b/>
                <w:i/>
                <w:vanish/>
                <w:sz w:val="20"/>
                <w:szCs w:val="20"/>
                <w:lang w:val="en-GB"/>
              </w:rPr>
            </w:pPr>
            <w:r w:rsidRPr="00E7759A">
              <w:rPr>
                <w:rFonts w:cs="Calibri"/>
                <w:b/>
                <w:i/>
                <w:vanish/>
                <w:sz w:val="20"/>
                <w:szCs w:val="20"/>
                <w:lang w:val="en-GB"/>
              </w:rPr>
              <w:t>g</w:t>
            </w:r>
          </w:p>
        </w:tc>
        <w:tc>
          <w:tcPr>
            <w:tcW w:w="2189" w:type="dxa"/>
            <w:tcBorders>
              <w:top w:val="single" w:sz="4" w:space="0" w:color="auto"/>
              <w:left w:val="single" w:sz="4" w:space="0" w:color="auto"/>
              <w:bottom w:val="single" w:sz="4" w:space="0" w:color="auto"/>
              <w:right w:val="single" w:sz="4" w:space="0" w:color="auto"/>
            </w:tcBorders>
            <w:vAlign w:val="center"/>
          </w:tcPr>
          <w:p w14:paraId="5C37069F" w14:textId="77777777" w:rsidR="002F136F" w:rsidRPr="00B43917" w:rsidRDefault="002F136F" w:rsidP="00C344C5">
            <w:pPr>
              <w:spacing w:after="0"/>
              <w:rPr>
                <w:rFonts w:cs="Calibri"/>
                <w:b/>
                <w:i/>
                <w:vanish/>
                <w:sz w:val="20"/>
                <w:szCs w:val="20"/>
                <w:highlight w:val="cyan"/>
                <w:lang w:val="en-GB"/>
              </w:rPr>
            </w:pPr>
            <w:r w:rsidRPr="00B43917">
              <w:rPr>
                <w:rFonts w:cs="Calibri"/>
                <w:b/>
                <w:i/>
                <w:vanish/>
                <w:sz w:val="20"/>
                <w:szCs w:val="20"/>
                <w:highlight w:val="cyan"/>
                <w:lang w:val="en-GB"/>
              </w:rPr>
              <w:t>Connection</w:t>
            </w:r>
            <w:r w:rsidRPr="00B43917">
              <w:rPr>
                <w:rFonts w:cs="Calibri"/>
                <w:b/>
                <w:i/>
                <w:vanish/>
                <w:sz w:val="20"/>
                <w:szCs w:val="20"/>
                <w:highlight w:val="cyan"/>
              </w:rPr>
              <w:softHyphen/>
            </w:r>
            <w:proofErr w:type="spellStart"/>
            <w:r w:rsidRPr="00B43917">
              <w:rPr>
                <w:rFonts w:cs="Calibri"/>
                <w:b/>
                <w:i/>
                <w:vanish/>
                <w:sz w:val="20"/>
                <w:szCs w:val="20"/>
                <w:highlight w:val="cyan"/>
                <w:lang w:val="en-GB"/>
              </w:rPr>
              <w:t>Timetable</w:t>
            </w:r>
            <w:r w:rsidRPr="00B43917">
              <w:rPr>
                <w:rFonts w:cs="Calibri"/>
                <w:b/>
                <w:i/>
                <w:vanish/>
                <w:sz w:val="20"/>
                <w:szCs w:val="20"/>
                <w:highlight w:val="cyan"/>
                <w:lang w:val="en-GB"/>
              </w:rPr>
              <w:softHyphen/>
              <w:t>Request</w:t>
            </w:r>
            <w:proofErr w:type="spellEnd"/>
          </w:p>
        </w:tc>
        <w:tc>
          <w:tcPr>
            <w:tcW w:w="636" w:type="dxa"/>
            <w:vMerge/>
            <w:tcBorders>
              <w:left w:val="single" w:sz="4" w:space="0" w:color="auto"/>
              <w:right w:val="single" w:sz="4" w:space="0" w:color="auto"/>
            </w:tcBorders>
            <w:vAlign w:val="center"/>
          </w:tcPr>
          <w:p w14:paraId="4605FAEC" w14:textId="77777777" w:rsidR="002F136F" w:rsidRPr="00B43917" w:rsidRDefault="002F136F" w:rsidP="00C344C5">
            <w:pPr>
              <w:spacing w:after="0"/>
              <w:rPr>
                <w:rFonts w:cs="Calibri"/>
                <w:vanish/>
                <w:sz w:val="20"/>
                <w:szCs w:val="20"/>
                <w:highlight w:val="cyan"/>
                <w:lang w:val="en-GB"/>
              </w:rPr>
            </w:pPr>
          </w:p>
        </w:tc>
        <w:tc>
          <w:tcPr>
            <w:tcW w:w="1148" w:type="dxa"/>
            <w:tcBorders>
              <w:top w:val="single" w:sz="4" w:space="0" w:color="auto"/>
              <w:left w:val="single" w:sz="4" w:space="0" w:color="auto"/>
              <w:bottom w:val="single" w:sz="4" w:space="0" w:color="auto"/>
              <w:right w:val="single" w:sz="4" w:space="0" w:color="auto"/>
            </w:tcBorders>
            <w:vAlign w:val="center"/>
          </w:tcPr>
          <w:p w14:paraId="6E77FE8E" w14:textId="77777777" w:rsidR="002F136F" w:rsidRPr="00B43917" w:rsidRDefault="002F136F" w:rsidP="00C344C5">
            <w:pPr>
              <w:spacing w:after="0"/>
              <w:rPr>
                <w:rFonts w:cs="Calibri"/>
                <w:i/>
                <w:vanish/>
                <w:sz w:val="20"/>
                <w:szCs w:val="20"/>
                <w:highlight w:val="cyan"/>
                <w:lang w:val="en-GB"/>
              </w:rPr>
            </w:pPr>
            <w:r w:rsidRPr="00B43917">
              <w:rPr>
                <w:rFonts w:cs="Calibri"/>
                <w:i/>
                <w:vanish/>
                <w:sz w:val="20"/>
                <w:szCs w:val="20"/>
                <w:highlight w:val="cyan"/>
                <w:lang w:val="en-GB"/>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0C6D9117" w14:textId="77777777" w:rsidR="002F136F" w:rsidRPr="00B43917" w:rsidRDefault="002F136F" w:rsidP="00C344C5">
            <w:pPr>
              <w:spacing w:after="0"/>
              <w:jc w:val="both"/>
              <w:rPr>
                <w:rFonts w:cs="Calibri"/>
                <w:vanish/>
                <w:sz w:val="20"/>
                <w:szCs w:val="20"/>
                <w:highlight w:val="cyan"/>
                <w:lang w:val="en-GB"/>
              </w:rPr>
            </w:pPr>
            <w:r w:rsidRPr="00B43917">
              <w:rPr>
                <w:rFonts w:cs="Calibri"/>
                <w:vanish/>
                <w:sz w:val="20"/>
                <w:szCs w:val="20"/>
                <w:highlight w:val="cyan"/>
                <w:lang w:val="en-GB"/>
              </w:rPr>
              <w:t>See SIRI Part 3 – Connection Timetable.</w:t>
            </w:r>
          </w:p>
        </w:tc>
      </w:tr>
      <w:tr w:rsidR="002F136F" w:rsidRPr="00E7759A" w14:paraId="6ADA4C4E" w14:textId="77777777" w:rsidTr="007B4BF1">
        <w:trPr>
          <w:jc w:val="center"/>
        </w:trPr>
        <w:tc>
          <w:tcPr>
            <w:tcW w:w="1471" w:type="dxa"/>
            <w:vMerge/>
            <w:tcBorders>
              <w:left w:val="single" w:sz="4" w:space="0" w:color="auto"/>
              <w:right w:val="single" w:sz="4" w:space="0" w:color="auto"/>
            </w:tcBorders>
            <w:vAlign w:val="center"/>
          </w:tcPr>
          <w:p w14:paraId="295A1589" w14:textId="77777777" w:rsidR="002F136F" w:rsidRPr="00E7759A" w:rsidRDefault="002F136F" w:rsidP="00C344C5">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7FF9035B" w14:textId="77777777" w:rsidR="002F136F" w:rsidRPr="00E7759A" w:rsidRDefault="002F136F" w:rsidP="00C344C5">
            <w:pPr>
              <w:spacing w:after="0"/>
              <w:rPr>
                <w:rFonts w:cs="Calibri"/>
                <w:b/>
                <w:i/>
                <w:sz w:val="20"/>
                <w:szCs w:val="20"/>
                <w:lang w:val="en-GB"/>
              </w:rPr>
            </w:pPr>
            <w:r w:rsidRPr="00E7759A">
              <w:rPr>
                <w:rFonts w:cs="Calibri"/>
                <w:b/>
                <w:i/>
                <w:sz w:val="20"/>
                <w:szCs w:val="20"/>
                <w:lang w:val="en-GB"/>
              </w:rPr>
              <w:t>h</w:t>
            </w:r>
          </w:p>
        </w:tc>
        <w:tc>
          <w:tcPr>
            <w:tcW w:w="2189" w:type="dxa"/>
            <w:tcBorders>
              <w:top w:val="single" w:sz="4" w:space="0" w:color="auto"/>
              <w:left w:val="single" w:sz="4" w:space="0" w:color="auto"/>
              <w:bottom w:val="single" w:sz="4" w:space="0" w:color="auto"/>
              <w:right w:val="single" w:sz="4" w:space="0" w:color="auto"/>
            </w:tcBorders>
            <w:vAlign w:val="center"/>
          </w:tcPr>
          <w:p w14:paraId="0F02AB0E" w14:textId="77777777" w:rsidR="002F136F" w:rsidRPr="00E7759A" w:rsidRDefault="002F136F" w:rsidP="00C344C5">
            <w:pPr>
              <w:spacing w:after="0"/>
              <w:rPr>
                <w:rFonts w:cs="Calibri"/>
                <w:b/>
                <w:i/>
                <w:sz w:val="20"/>
                <w:szCs w:val="20"/>
                <w:highlight w:val="lightGray"/>
                <w:lang w:val="en-GB"/>
              </w:rPr>
            </w:pPr>
            <w:r w:rsidRPr="00E7759A">
              <w:rPr>
                <w:rFonts w:cs="Calibri"/>
                <w:b/>
                <w:i/>
                <w:sz w:val="20"/>
                <w:szCs w:val="20"/>
                <w:highlight w:val="lightGray"/>
                <w:lang w:val="en-GB"/>
              </w:rPr>
              <w:t>Connection</w:t>
            </w:r>
            <w:r w:rsidRPr="00E7759A">
              <w:rPr>
                <w:rFonts w:cs="Calibri"/>
                <w:b/>
                <w:i/>
                <w:sz w:val="20"/>
                <w:szCs w:val="20"/>
                <w:highlight w:val="lightGray"/>
              </w:rPr>
              <w:softHyphen/>
            </w:r>
            <w:proofErr w:type="spellStart"/>
            <w:r w:rsidRPr="00E7759A">
              <w:rPr>
                <w:rFonts w:cs="Calibri"/>
                <w:b/>
                <w:i/>
                <w:sz w:val="20"/>
                <w:szCs w:val="20"/>
                <w:highlight w:val="lightGray"/>
                <w:lang w:val="en-GB"/>
              </w:rPr>
              <w:t>Monitoring</w:t>
            </w:r>
            <w:r w:rsidRPr="00E7759A">
              <w:rPr>
                <w:rFonts w:cs="Calibri"/>
                <w:b/>
                <w:i/>
                <w:sz w:val="20"/>
                <w:szCs w:val="20"/>
                <w:highlight w:val="lightGray"/>
                <w:lang w:val="en-GB"/>
              </w:rPr>
              <w:softHyphen/>
              <w:t>Request</w:t>
            </w:r>
            <w:proofErr w:type="spellEnd"/>
          </w:p>
        </w:tc>
        <w:tc>
          <w:tcPr>
            <w:tcW w:w="636" w:type="dxa"/>
            <w:vMerge/>
            <w:tcBorders>
              <w:left w:val="single" w:sz="4" w:space="0" w:color="auto"/>
              <w:right w:val="single" w:sz="4" w:space="0" w:color="auto"/>
            </w:tcBorders>
            <w:vAlign w:val="center"/>
          </w:tcPr>
          <w:p w14:paraId="7468E843" w14:textId="77777777" w:rsidR="002F136F" w:rsidRPr="00E7759A" w:rsidRDefault="002F136F" w:rsidP="00C344C5">
            <w:pPr>
              <w:spacing w:after="0"/>
              <w:rPr>
                <w:rFonts w:cs="Calibri"/>
                <w:sz w:val="20"/>
                <w:szCs w:val="20"/>
                <w:lang w:val="en-GB"/>
              </w:rPr>
            </w:pPr>
          </w:p>
        </w:tc>
        <w:tc>
          <w:tcPr>
            <w:tcW w:w="1148" w:type="dxa"/>
            <w:tcBorders>
              <w:top w:val="single" w:sz="4" w:space="0" w:color="auto"/>
              <w:left w:val="single" w:sz="4" w:space="0" w:color="auto"/>
              <w:bottom w:val="single" w:sz="4" w:space="0" w:color="auto"/>
              <w:right w:val="single" w:sz="4" w:space="0" w:color="auto"/>
            </w:tcBorders>
            <w:vAlign w:val="center"/>
          </w:tcPr>
          <w:p w14:paraId="77A34AAC" w14:textId="77777777" w:rsidR="002F136F" w:rsidRPr="00E7759A" w:rsidRDefault="002F136F" w:rsidP="00C344C5">
            <w:pPr>
              <w:spacing w:after="0"/>
              <w:rPr>
                <w:rFonts w:cs="Calibri"/>
                <w:i/>
                <w:sz w:val="20"/>
                <w:szCs w:val="20"/>
                <w:lang w:val="en-GB"/>
              </w:rPr>
            </w:pPr>
            <w:r w:rsidRPr="00E7759A">
              <w:rPr>
                <w:rFonts w:cs="Calibri"/>
                <w:i/>
                <w:sz w:val="20"/>
                <w:szCs w:val="20"/>
                <w:lang w:val="en-GB"/>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4E749DE5" w14:textId="77777777" w:rsidR="002F136F" w:rsidRPr="00E7759A" w:rsidRDefault="002F136F" w:rsidP="00C344C5">
            <w:pPr>
              <w:spacing w:after="0"/>
              <w:jc w:val="both"/>
              <w:rPr>
                <w:rFonts w:cs="Calibri"/>
                <w:sz w:val="20"/>
                <w:szCs w:val="20"/>
                <w:lang w:val="en-GB"/>
              </w:rPr>
            </w:pPr>
            <w:r w:rsidRPr="00E7759A">
              <w:rPr>
                <w:rFonts w:cs="Calibri"/>
                <w:sz w:val="20"/>
                <w:szCs w:val="20"/>
                <w:lang w:val="en-GB"/>
              </w:rPr>
              <w:t>See SIRI Part 3 – Connection Monitoring.</w:t>
            </w:r>
          </w:p>
        </w:tc>
      </w:tr>
      <w:tr w:rsidR="002F136F" w:rsidRPr="00E7759A" w14:paraId="50884AF6" w14:textId="77777777" w:rsidTr="007B4BF1">
        <w:trPr>
          <w:jc w:val="center"/>
        </w:trPr>
        <w:tc>
          <w:tcPr>
            <w:tcW w:w="1471" w:type="dxa"/>
            <w:vMerge/>
            <w:tcBorders>
              <w:left w:val="single" w:sz="4" w:space="0" w:color="auto"/>
              <w:right w:val="single" w:sz="4" w:space="0" w:color="auto"/>
            </w:tcBorders>
            <w:vAlign w:val="center"/>
          </w:tcPr>
          <w:p w14:paraId="53AE3EAD" w14:textId="77777777" w:rsidR="002F136F" w:rsidRPr="00E7759A" w:rsidRDefault="002F136F" w:rsidP="00C344C5">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5EA753E1" w14:textId="77777777" w:rsidR="002F136F" w:rsidRPr="00E7759A" w:rsidRDefault="002F136F" w:rsidP="00C344C5">
            <w:pPr>
              <w:spacing w:after="0"/>
              <w:rPr>
                <w:rFonts w:cs="Calibri"/>
                <w:b/>
                <w:i/>
                <w:sz w:val="20"/>
                <w:szCs w:val="20"/>
                <w:lang w:val="en-GB"/>
              </w:rPr>
            </w:pPr>
            <w:proofErr w:type="spellStart"/>
            <w:r w:rsidRPr="00E7759A">
              <w:rPr>
                <w:rFonts w:cs="Calibri"/>
                <w:b/>
                <w:i/>
                <w:sz w:val="20"/>
                <w:szCs w:val="20"/>
                <w:lang w:val="en-GB"/>
              </w:rPr>
              <w:t>i</w:t>
            </w:r>
            <w:proofErr w:type="spellEnd"/>
          </w:p>
        </w:tc>
        <w:tc>
          <w:tcPr>
            <w:tcW w:w="2189" w:type="dxa"/>
            <w:tcBorders>
              <w:top w:val="single" w:sz="4" w:space="0" w:color="auto"/>
              <w:left w:val="single" w:sz="4" w:space="0" w:color="auto"/>
              <w:bottom w:val="single" w:sz="4" w:space="0" w:color="auto"/>
              <w:right w:val="single" w:sz="4" w:space="0" w:color="auto"/>
            </w:tcBorders>
            <w:vAlign w:val="center"/>
          </w:tcPr>
          <w:p w14:paraId="5449C131" w14:textId="77777777" w:rsidR="002F136F" w:rsidRPr="00E7759A" w:rsidRDefault="002F136F" w:rsidP="00C344C5">
            <w:pPr>
              <w:spacing w:after="0"/>
              <w:rPr>
                <w:rFonts w:cs="Calibri"/>
                <w:b/>
                <w:i/>
                <w:sz w:val="20"/>
                <w:szCs w:val="20"/>
                <w:highlight w:val="lightGray"/>
                <w:lang w:val="en-GB"/>
              </w:rPr>
            </w:pPr>
            <w:r w:rsidRPr="00E7759A">
              <w:rPr>
                <w:rFonts w:cs="Calibri"/>
                <w:b/>
                <w:i/>
                <w:sz w:val="20"/>
                <w:szCs w:val="20"/>
                <w:highlight w:val="lightGray"/>
                <w:lang w:val="en-GB"/>
              </w:rPr>
              <w:t>General</w:t>
            </w:r>
            <w:r w:rsidRPr="00E7759A">
              <w:rPr>
                <w:rFonts w:cs="Calibri"/>
                <w:b/>
                <w:i/>
                <w:sz w:val="20"/>
                <w:szCs w:val="20"/>
                <w:highlight w:val="lightGray"/>
              </w:rPr>
              <w:softHyphen/>
            </w:r>
            <w:proofErr w:type="spellStart"/>
            <w:r w:rsidRPr="00E7759A">
              <w:rPr>
                <w:rFonts w:cs="Calibri"/>
                <w:b/>
                <w:i/>
                <w:sz w:val="20"/>
                <w:szCs w:val="20"/>
                <w:highlight w:val="lightGray"/>
                <w:lang w:val="en-GB"/>
              </w:rPr>
              <w:t>Message</w:t>
            </w:r>
            <w:r w:rsidRPr="00E7759A">
              <w:rPr>
                <w:rFonts w:cs="Calibri"/>
                <w:b/>
                <w:i/>
                <w:sz w:val="20"/>
                <w:szCs w:val="20"/>
                <w:highlight w:val="lightGray"/>
                <w:lang w:val="en-GB"/>
              </w:rPr>
              <w:softHyphen/>
              <w:t>Request</w:t>
            </w:r>
            <w:proofErr w:type="spellEnd"/>
          </w:p>
        </w:tc>
        <w:tc>
          <w:tcPr>
            <w:tcW w:w="636" w:type="dxa"/>
            <w:vMerge/>
            <w:tcBorders>
              <w:left w:val="single" w:sz="4" w:space="0" w:color="auto"/>
              <w:right w:val="single" w:sz="4" w:space="0" w:color="auto"/>
            </w:tcBorders>
            <w:vAlign w:val="center"/>
          </w:tcPr>
          <w:p w14:paraId="2C856891" w14:textId="77777777" w:rsidR="002F136F" w:rsidRPr="00E7759A" w:rsidRDefault="002F136F" w:rsidP="00C344C5">
            <w:pPr>
              <w:spacing w:after="0"/>
              <w:rPr>
                <w:rFonts w:cs="Calibri"/>
                <w:sz w:val="20"/>
                <w:szCs w:val="20"/>
                <w:lang w:val="en-GB"/>
              </w:rPr>
            </w:pPr>
          </w:p>
        </w:tc>
        <w:tc>
          <w:tcPr>
            <w:tcW w:w="1148" w:type="dxa"/>
            <w:tcBorders>
              <w:top w:val="single" w:sz="4" w:space="0" w:color="auto"/>
              <w:left w:val="single" w:sz="4" w:space="0" w:color="auto"/>
              <w:bottom w:val="single" w:sz="4" w:space="0" w:color="auto"/>
              <w:right w:val="single" w:sz="4" w:space="0" w:color="auto"/>
            </w:tcBorders>
            <w:vAlign w:val="center"/>
          </w:tcPr>
          <w:p w14:paraId="15094E82" w14:textId="77777777" w:rsidR="002F136F" w:rsidRPr="00E7759A" w:rsidRDefault="002F136F" w:rsidP="00C344C5">
            <w:pPr>
              <w:spacing w:after="0"/>
              <w:rPr>
                <w:rFonts w:cs="Calibri"/>
                <w:i/>
                <w:sz w:val="20"/>
                <w:szCs w:val="20"/>
                <w:lang w:val="en-GB"/>
              </w:rPr>
            </w:pPr>
            <w:r w:rsidRPr="00E7759A">
              <w:rPr>
                <w:rFonts w:cs="Calibri"/>
                <w:i/>
                <w:sz w:val="20"/>
                <w:szCs w:val="20"/>
                <w:lang w:val="en-GB"/>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21157DD0" w14:textId="77777777" w:rsidR="002F136F" w:rsidRPr="00E7759A" w:rsidRDefault="002F136F" w:rsidP="00C344C5">
            <w:pPr>
              <w:spacing w:after="0"/>
              <w:jc w:val="both"/>
              <w:rPr>
                <w:rFonts w:cs="Calibri"/>
                <w:sz w:val="20"/>
                <w:szCs w:val="20"/>
                <w:lang w:val="en-GB"/>
              </w:rPr>
            </w:pPr>
            <w:r w:rsidRPr="00E7759A">
              <w:rPr>
                <w:rFonts w:cs="Calibri"/>
                <w:sz w:val="20"/>
                <w:szCs w:val="20"/>
                <w:lang w:val="en-GB"/>
              </w:rPr>
              <w:t>See SIRI Part 3 – General Message.</w:t>
            </w:r>
          </w:p>
        </w:tc>
      </w:tr>
      <w:tr w:rsidR="002F136F" w:rsidRPr="00E7759A" w14:paraId="1508D46F" w14:textId="77777777" w:rsidTr="007B4BF1">
        <w:trPr>
          <w:jc w:val="center"/>
        </w:trPr>
        <w:tc>
          <w:tcPr>
            <w:tcW w:w="1471" w:type="dxa"/>
            <w:vMerge/>
            <w:tcBorders>
              <w:left w:val="single" w:sz="4" w:space="0" w:color="auto"/>
              <w:right w:val="single" w:sz="4" w:space="0" w:color="auto"/>
            </w:tcBorders>
            <w:vAlign w:val="center"/>
          </w:tcPr>
          <w:p w14:paraId="17B09444" w14:textId="77777777" w:rsidR="002F136F" w:rsidRPr="00E7759A" w:rsidRDefault="002F136F" w:rsidP="00C344C5">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6C34A075" w14:textId="77777777" w:rsidR="002F136F" w:rsidRPr="00E7759A" w:rsidRDefault="002F136F" w:rsidP="00C344C5">
            <w:pPr>
              <w:spacing w:after="0"/>
              <w:rPr>
                <w:rFonts w:eastAsia="MS Mincho" w:cs="Calibri"/>
                <w:b/>
                <w:i/>
                <w:sz w:val="20"/>
                <w:szCs w:val="20"/>
                <w:lang w:val="en-GB"/>
              </w:rPr>
            </w:pPr>
            <w:r w:rsidRPr="00E7759A">
              <w:rPr>
                <w:rFonts w:cs="Calibri"/>
                <w:b/>
                <w:i/>
                <w:sz w:val="20"/>
                <w:szCs w:val="20"/>
              </w:rPr>
              <w:t>j</w:t>
            </w:r>
          </w:p>
        </w:tc>
        <w:tc>
          <w:tcPr>
            <w:tcW w:w="2189" w:type="dxa"/>
            <w:tcBorders>
              <w:top w:val="single" w:sz="4" w:space="0" w:color="auto"/>
              <w:left w:val="single" w:sz="4" w:space="0" w:color="auto"/>
              <w:bottom w:val="single" w:sz="4" w:space="0" w:color="auto"/>
              <w:right w:val="single" w:sz="4" w:space="0" w:color="auto"/>
            </w:tcBorders>
            <w:vAlign w:val="center"/>
          </w:tcPr>
          <w:p w14:paraId="39FCABB4" w14:textId="77777777" w:rsidR="002F136F" w:rsidRPr="00E7759A" w:rsidRDefault="002F136F" w:rsidP="00C344C5">
            <w:pPr>
              <w:spacing w:after="0"/>
              <w:rPr>
                <w:rFonts w:eastAsia="MS Mincho" w:cs="Calibri"/>
                <w:b/>
                <w:i/>
                <w:sz w:val="20"/>
                <w:szCs w:val="20"/>
                <w:highlight w:val="lightGray"/>
                <w:lang w:val="en-GB"/>
              </w:rPr>
            </w:pPr>
            <w:proofErr w:type="spellStart"/>
            <w:r w:rsidRPr="00E7759A">
              <w:rPr>
                <w:rFonts w:cs="Calibri"/>
                <w:b/>
                <w:i/>
                <w:sz w:val="20"/>
                <w:szCs w:val="20"/>
                <w:highlight w:val="lightGray"/>
              </w:rPr>
              <w:t>FacilityMonitoring</w:t>
            </w:r>
            <w:r w:rsidRPr="00E7759A">
              <w:rPr>
                <w:rFonts w:cs="Calibri"/>
                <w:b/>
                <w:i/>
                <w:sz w:val="20"/>
                <w:szCs w:val="20"/>
                <w:highlight w:val="lightGray"/>
              </w:rPr>
              <w:softHyphen/>
              <w:t>Request</w:t>
            </w:r>
            <w:proofErr w:type="spellEnd"/>
          </w:p>
        </w:tc>
        <w:tc>
          <w:tcPr>
            <w:tcW w:w="636" w:type="dxa"/>
            <w:vMerge/>
            <w:tcBorders>
              <w:left w:val="single" w:sz="4" w:space="0" w:color="auto"/>
              <w:right w:val="single" w:sz="4" w:space="0" w:color="auto"/>
            </w:tcBorders>
            <w:vAlign w:val="center"/>
          </w:tcPr>
          <w:p w14:paraId="2D53F454" w14:textId="77777777" w:rsidR="002F136F" w:rsidRPr="00E7759A" w:rsidRDefault="002F136F" w:rsidP="00C344C5">
            <w:pPr>
              <w:spacing w:after="0"/>
              <w:rPr>
                <w:rFonts w:cs="Calibri"/>
                <w:sz w:val="20"/>
                <w:szCs w:val="20"/>
                <w:lang w:val="en-GB"/>
              </w:rPr>
            </w:pPr>
          </w:p>
        </w:tc>
        <w:tc>
          <w:tcPr>
            <w:tcW w:w="1148" w:type="dxa"/>
            <w:tcBorders>
              <w:top w:val="single" w:sz="4" w:space="0" w:color="auto"/>
              <w:left w:val="single" w:sz="4" w:space="0" w:color="auto"/>
              <w:bottom w:val="single" w:sz="4" w:space="0" w:color="auto"/>
              <w:right w:val="single" w:sz="4" w:space="0" w:color="auto"/>
            </w:tcBorders>
            <w:vAlign w:val="center"/>
          </w:tcPr>
          <w:p w14:paraId="08D10F7D" w14:textId="77777777" w:rsidR="002F136F" w:rsidRPr="00E7759A" w:rsidRDefault="002F136F" w:rsidP="00C344C5">
            <w:pPr>
              <w:spacing w:after="0"/>
              <w:rPr>
                <w:rFonts w:eastAsia="MS Mincho" w:cs="Calibri"/>
                <w:i/>
                <w:sz w:val="20"/>
                <w:szCs w:val="20"/>
                <w:lang w:val="en-GB"/>
              </w:rPr>
            </w:pPr>
            <w:r w:rsidRPr="00E7759A">
              <w:rPr>
                <w:rFonts w:cs="Calibri"/>
                <w:i/>
                <w:sz w:val="20"/>
                <w:szCs w:val="20"/>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574BE123" w14:textId="77777777" w:rsidR="002F136F" w:rsidRPr="00E7759A" w:rsidRDefault="002F136F" w:rsidP="00C344C5">
            <w:pPr>
              <w:spacing w:after="0"/>
              <w:jc w:val="both"/>
              <w:rPr>
                <w:rFonts w:eastAsia="MS Mincho" w:cs="Calibri"/>
                <w:sz w:val="20"/>
                <w:szCs w:val="20"/>
                <w:lang w:val="en-GB"/>
              </w:rPr>
            </w:pPr>
            <w:r w:rsidRPr="00E7759A">
              <w:rPr>
                <w:rFonts w:cs="Calibri"/>
                <w:sz w:val="20"/>
                <w:szCs w:val="20"/>
              </w:rPr>
              <w:t xml:space="preserve">See SIRI Part 4 – Facility Monitoring. </w:t>
            </w:r>
            <w:proofErr w:type="gramStart"/>
            <w:r w:rsidRPr="00E7759A">
              <w:rPr>
                <w:rFonts w:cs="Calibri"/>
                <w:sz w:val="20"/>
                <w:szCs w:val="20"/>
              </w:rPr>
              <w:t>SIRI  .</w:t>
            </w:r>
            <w:proofErr w:type="gramEnd"/>
          </w:p>
        </w:tc>
      </w:tr>
      <w:tr w:rsidR="002F136F" w:rsidRPr="00E7759A" w14:paraId="6CA56235" w14:textId="77777777" w:rsidTr="007B4BF1">
        <w:trPr>
          <w:jc w:val="center"/>
        </w:trPr>
        <w:tc>
          <w:tcPr>
            <w:tcW w:w="1471" w:type="dxa"/>
            <w:vMerge/>
            <w:tcBorders>
              <w:left w:val="single" w:sz="4" w:space="0" w:color="auto"/>
              <w:bottom w:val="single" w:sz="4" w:space="0" w:color="auto"/>
              <w:right w:val="single" w:sz="4" w:space="0" w:color="auto"/>
            </w:tcBorders>
            <w:vAlign w:val="center"/>
          </w:tcPr>
          <w:p w14:paraId="0ECA5C33" w14:textId="77777777" w:rsidR="002F136F" w:rsidRPr="00E7759A" w:rsidRDefault="002F136F" w:rsidP="00C344C5">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043FDB03" w14:textId="77777777" w:rsidR="002F136F" w:rsidRPr="00E7759A" w:rsidRDefault="002F136F" w:rsidP="00C344C5">
            <w:pPr>
              <w:spacing w:after="0"/>
              <w:rPr>
                <w:rFonts w:eastAsia="MS Mincho" w:cs="Calibri"/>
                <w:b/>
                <w:i/>
                <w:sz w:val="20"/>
                <w:szCs w:val="20"/>
                <w:lang w:val="en-GB"/>
              </w:rPr>
            </w:pPr>
            <w:r w:rsidRPr="00E7759A">
              <w:rPr>
                <w:rFonts w:cs="Calibri"/>
                <w:b/>
                <w:i/>
                <w:sz w:val="20"/>
                <w:szCs w:val="20"/>
              </w:rPr>
              <w:t>k</w:t>
            </w:r>
          </w:p>
        </w:tc>
        <w:tc>
          <w:tcPr>
            <w:tcW w:w="2189" w:type="dxa"/>
            <w:tcBorders>
              <w:top w:val="single" w:sz="4" w:space="0" w:color="auto"/>
              <w:left w:val="single" w:sz="4" w:space="0" w:color="auto"/>
              <w:bottom w:val="single" w:sz="4" w:space="0" w:color="auto"/>
              <w:right w:val="single" w:sz="4" w:space="0" w:color="auto"/>
            </w:tcBorders>
            <w:vAlign w:val="center"/>
          </w:tcPr>
          <w:p w14:paraId="20C1A456" w14:textId="77777777" w:rsidR="002F136F" w:rsidRPr="00E7759A" w:rsidRDefault="002F136F" w:rsidP="00C344C5">
            <w:pPr>
              <w:spacing w:after="0"/>
              <w:rPr>
                <w:rFonts w:eastAsia="MS Mincho" w:cs="Calibri"/>
                <w:b/>
                <w:i/>
                <w:sz w:val="20"/>
                <w:szCs w:val="20"/>
                <w:highlight w:val="lightGray"/>
                <w:lang w:val="en-GB"/>
              </w:rPr>
            </w:pPr>
            <w:proofErr w:type="spellStart"/>
            <w:r w:rsidRPr="00E7759A">
              <w:rPr>
                <w:rFonts w:cs="Calibri"/>
                <w:b/>
                <w:i/>
                <w:sz w:val="20"/>
                <w:szCs w:val="20"/>
                <w:highlight w:val="lightGray"/>
              </w:rPr>
              <w:t>SituationExchange</w:t>
            </w:r>
            <w:r w:rsidRPr="00E7759A">
              <w:rPr>
                <w:rFonts w:cs="Calibri"/>
                <w:b/>
                <w:i/>
                <w:sz w:val="20"/>
                <w:szCs w:val="20"/>
                <w:highlight w:val="lightGray"/>
              </w:rPr>
              <w:softHyphen/>
              <w:t>Request</w:t>
            </w:r>
            <w:proofErr w:type="spellEnd"/>
          </w:p>
        </w:tc>
        <w:tc>
          <w:tcPr>
            <w:tcW w:w="636" w:type="dxa"/>
            <w:vMerge/>
            <w:tcBorders>
              <w:left w:val="single" w:sz="4" w:space="0" w:color="auto"/>
              <w:bottom w:val="single" w:sz="4" w:space="0" w:color="auto"/>
              <w:right w:val="single" w:sz="4" w:space="0" w:color="auto"/>
            </w:tcBorders>
            <w:vAlign w:val="center"/>
          </w:tcPr>
          <w:p w14:paraId="3FCA2B18" w14:textId="77777777" w:rsidR="002F136F" w:rsidRPr="00E7759A" w:rsidRDefault="002F136F" w:rsidP="00C344C5">
            <w:pPr>
              <w:spacing w:after="0"/>
              <w:rPr>
                <w:rFonts w:cs="Calibri"/>
                <w:sz w:val="20"/>
                <w:szCs w:val="20"/>
                <w:lang w:val="en-GB"/>
              </w:rPr>
            </w:pPr>
          </w:p>
        </w:tc>
        <w:tc>
          <w:tcPr>
            <w:tcW w:w="1148" w:type="dxa"/>
            <w:tcBorders>
              <w:top w:val="single" w:sz="4" w:space="0" w:color="auto"/>
              <w:left w:val="single" w:sz="4" w:space="0" w:color="auto"/>
              <w:bottom w:val="single" w:sz="4" w:space="0" w:color="auto"/>
              <w:right w:val="single" w:sz="4" w:space="0" w:color="auto"/>
            </w:tcBorders>
            <w:vAlign w:val="center"/>
          </w:tcPr>
          <w:p w14:paraId="49E405DE" w14:textId="77777777" w:rsidR="002F136F" w:rsidRPr="00E7759A" w:rsidRDefault="002F136F" w:rsidP="00C344C5">
            <w:pPr>
              <w:spacing w:after="0"/>
              <w:rPr>
                <w:rFonts w:eastAsia="MS Mincho" w:cs="Calibri"/>
                <w:i/>
                <w:sz w:val="20"/>
                <w:szCs w:val="20"/>
                <w:lang w:val="en-GB"/>
              </w:rPr>
            </w:pPr>
            <w:r w:rsidRPr="00E7759A">
              <w:rPr>
                <w:rFonts w:cs="Calibri"/>
                <w:i/>
                <w:sz w:val="20"/>
                <w:szCs w:val="20"/>
              </w:rPr>
              <w:t>+Structure</w:t>
            </w:r>
          </w:p>
        </w:tc>
        <w:tc>
          <w:tcPr>
            <w:tcW w:w="4373" w:type="dxa"/>
            <w:tcBorders>
              <w:top w:val="single" w:sz="4" w:space="0" w:color="auto"/>
              <w:left w:val="single" w:sz="4" w:space="0" w:color="auto"/>
              <w:bottom w:val="single" w:sz="4" w:space="0" w:color="auto"/>
              <w:right w:val="single" w:sz="4" w:space="0" w:color="auto"/>
            </w:tcBorders>
            <w:vAlign w:val="center"/>
          </w:tcPr>
          <w:p w14:paraId="4BC200CC" w14:textId="77777777" w:rsidR="002F136F" w:rsidRPr="00E7759A" w:rsidRDefault="002F136F" w:rsidP="00C344C5">
            <w:pPr>
              <w:spacing w:after="0"/>
              <w:jc w:val="both"/>
              <w:rPr>
                <w:rFonts w:eastAsia="MS Mincho" w:cs="Calibri"/>
                <w:sz w:val="20"/>
                <w:szCs w:val="20"/>
                <w:lang w:val="en-GB"/>
              </w:rPr>
            </w:pPr>
            <w:r w:rsidRPr="00E7759A">
              <w:rPr>
                <w:rFonts w:cs="Calibri"/>
                <w:sz w:val="20"/>
                <w:szCs w:val="20"/>
              </w:rPr>
              <w:t xml:space="preserve">See SIRI Part 5 – Situation Exchange. </w:t>
            </w:r>
            <w:proofErr w:type="gramStart"/>
            <w:r w:rsidRPr="00E7759A">
              <w:rPr>
                <w:rFonts w:cs="Calibri"/>
                <w:sz w:val="20"/>
                <w:szCs w:val="20"/>
              </w:rPr>
              <w:t>SIRI  .</w:t>
            </w:r>
            <w:proofErr w:type="gramEnd"/>
          </w:p>
        </w:tc>
      </w:tr>
    </w:tbl>
    <w:p w14:paraId="1FB56BC4" w14:textId="77777777" w:rsidR="008E55AD" w:rsidRPr="00520130" w:rsidRDefault="008E55AD" w:rsidP="00520130">
      <w:pPr>
        <w:pStyle w:val="Titre3"/>
        <w:rPr>
          <w:bCs/>
          <w:i/>
          <w:iCs/>
        </w:rPr>
      </w:pPr>
      <w:bookmarkStart w:id="547" w:name="_Toc444249932"/>
      <w:proofErr w:type="spellStart"/>
      <w:r w:rsidRPr="00520130">
        <w:rPr>
          <w:bCs/>
          <w:i/>
          <w:iCs/>
        </w:rPr>
        <w:t>Contexte</w:t>
      </w:r>
      <w:proofErr w:type="spellEnd"/>
      <w:r w:rsidRPr="00520130">
        <w:rPr>
          <w:bCs/>
          <w:i/>
          <w:iCs/>
        </w:rPr>
        <w:t xml:space="preserve"> </w:t>
      </w:r>
      <w:proofErr w:type="spellStart"/>
      <w:r w:rsidRPr="00520130">
        <w:rPr>
          <w:bCs/>
          <w:i/>
          <w:iCs/>
        </w:rPr>
        <w:t>générique</w:t>
      </w:r>
      <w:proofErr w:type="spellEnd"/>
      <w:r w:rsidRPr="00520130">
        <w:rPr>
          <w:bCs/>
          <w:i/>
          <w:iCs/>
        </w:rPr>
        <w:t xml:space="preserve"> des </w:t>
      </w:r>
      <w:proofErr w:type="spellStart"/>
      <w:r w:rsidRPr="00520130">
        <w:rPr>
          <w:bCs/>
          <w:i/>
          <w:iCs/>
        </w:rPr>
        <w:t>requêtes</w:t>
      </w:r>
      <w:bookmarkEnd w:id="547"/>
      <w:proofErr w:type="spellEnd"/>
    </w:p>
    <w:p w14:paraId="0DF3EFE2" w14:textId="77777777" w:rsidR="008E55AD" w:rsidRPr="008E55AD" w:rsidRDefault="008E55AD" w:rsidP="00520130">
      <w:pPr>
        <w:jc w:val="both"/>
        <w:rPr>
          <w:lang w:val="fr-FR"/>
        </w:rPr>
      </w:pPr>
      <w:r w:rsidRPr="008E55AD">
        <w:rPr>
          <w:lang w:val="fr-FR"/>
        </w:rPr>
        <w:t>La structure ci-dessous n’est pas échangée, mais son contenu doit être connu des différents protagonistes (définition par le profil et dans le cadre du protocole d’accord). Cette structure propose une séparation très fine des différentes notions, mais sera généralement utilisée de façon très simplifiée.</w:t>
      </w:r>
    </w:p>
    <w:tbl>
      <w:tblPr>
        <w:tblW w:w="9828" w:type="dxa"/>
        <w:jc w:val="center"/>
        <w:tblLayout w:type="fixed"/>
        <w:tblLook w:val="0000" w:firstRow="0" w:lastRow="0" w:firstColumn="0" w:lastColumn="0" w:noHBand="0" w:noVBand="0"/>
      </w:tblPr>
      <w:tblGrid>
        <w:gridCol w:w="1209"/>
        <w:gridCol w:w="236"/>
        <w:gridCol w:w="2254"/>
        <w:gridCol w:w="567"/>
        <w:gridCol w:w="1559"/>
        <w:gridCol w:w="3995"/>
        <w:gridCol w:w="8"/>
      </w:tblGrid>
      <w:tr w:rsidR="008E55AD" w:rsidRPr="00E7759A" w14:paraId="68656EE5" w14:textId="77777777" w:rsidTr="00B75CDE">
        <w:trPr>
          <w:jc w:val="center"/>
        </w:trPr>
        <w:tc>
          <w:tcPr>
            <w:tcW w:w="4266" w:type="dxa"/>
            <w:gridSpan w:val="4"/>
            <w:tcBorders>
              <w:top w:val="single" w:sz="4" w:space="0" w:color="auto"/>
              <w:left w:val="single" w:sz="4" w:space="0" w:color="auto"/>
              <w:bottom w:val="single" w:sz="4" w:space="0" w:color="auto"/>
              <w:right w:val="single" w:sz="4" w:space="0" w:color="auto"/>
            </w:tcBorders>
            <w:vAlign w:val="center"/>
          </w:tcPr>
          <w:p w14:paraId="624674FC" w14:textId="77777777" w:rsidR="008E55AD" w:rsidRPr="00E7759A" w:rsidRDefault="008E55AD" w:rsidP="00B75CDE">
            <w:pPr>
              <w:keepNext/>
              <w:spacing w:after="0"/>
              <w:rPr>
                <w:rFonts w:cs="Calibri"/>
                <w:b/>
                <w:i/>
                <w:sz w:val="20"/>
                <w:szCs w:val="20"/>
                <w:highlight w:val="lightGray"/>
                <w:lang w:val="fr-LU"/>
              </w:rPr>
            </w:pPr>
            <w:proofErr w:type="spellStart"/>
            <w:r w:rsidRPr="00E7759A">
              <w:rPr>
                <w:rFonts w:cs="Calibri"/>
                <w:b/>
                <w:i/>
                <w:sz w:val="20"/>
                <w:szCs w:val="20"/>
                <w:highlight w:val="lightGray"/>
                <w:lang w:val="fr-LU"/>
              </w:rPr>
              <w:t>ServiceRequestContext</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4402D71D" w14:textId="77777777" w:rsidR="008E55AD" w:rsidRPr="00E7759A" w:rsidRDefault="008E55AD" w:rsidP="00B75CDE">
            <w:pPr>
              <w:keepNext/>
              <w:spacing w:after="0"/>
              <w:rPr>
                <w:rFonts w:cs="Calibri"/>
                <w:i/>
                <w:sz w:val="20"/>
                <w:szCs w:val="20"/>
                <w:lang w:val="fr-LU"/>
              </w:rPr>
            </w:pPr>
            <w:r w:rsidRPr="00E7759A">
              <w:rPr>
                <w:rFonts w:cs="Calibri"/>
                <w:i/>
                <w:sz w:val="20"/>
                <w:szCs w:val="20"/>
                <w:lang w:val="fr-LU"/>
              </w:rPr>
              <w:t>+Structure</w:t>
            </w:r>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3C035F22" w14:textId="77777777" w:rsidR="008E55AD" w:rsidRPr="00E7759A" w:rsidRDefault="008E55AD" w:rsidP="00B75CDE">
            <w:pPr>
              <w:keepNext/>
              <w:spacing w:after="0"/>
              <w:jc w:val="both"/>
              <w:rPr>
                <w:rFonts w:cs="Calibri"/>
                <w:sz w:val="20"/>
                <w:szCs w:val="20"/>
                <w:lang w:val="fr-LU"/>
              </w:rPr>
            </w:pPr>
            <w:r w:rsidRPr="00E7759A">
              <w:rPr>
                <w:rFonts w:cs="Calibri"/>
                <w:sz w:val="20"/>
                <w:szCs w:val="20"/>
                <w:lang w:val="fr-LU"/>
              </w:rPr>
              <w:t>Propriétés générales des requêtes.</w:t>
            </w:r>
          </w:p>
        </w:tc>
      </w:tr>
      <w:tr w:rsidR="002F136F" w:rsidRPr="00E32CB2" w14:paraId="589C1CED" w14:textId="77777777" w:rsidTr="00904504">
        <w:trPr>
          <w:jc w:val="center"/>
        </w:trPr>
        <w:tc>
          <w:tcPr>
            <w:tcW w:w="1209" w:type="dxa"/>
            <w:vMerge w:val="restart"/>
            <w:tcBorders>
              <w:top w:val="single" w:sz="4" w:space="0" w:color="auto"/>
              <w:left w:val="single" w:sz="4" w:space="0" w:color="auto"/>
              <w:right w:val="single" w:sz="4" w:space="0" w:color="auto"/>
            </w:tcBorders>
            <w:vAlign w:val="center"/>
          </w:tcPr>
          <w:p w14:paraId="165C3557" w14:textId="77777777" w:rsidR="002F136F" w:rsidRPr="00E7759A" w:rsidRDefault="002F136F" w:rsidP="00B75CDE">
            <w:pPr>
              <w:spacing w:after="0"/>
              <w:rPr>
                <w:rFonts w:cs="Calibri"/>
                <w:i/>
                <w:sz w:val="20"/>
                <w:szCs w:val="20"/>
                <w:lang w:val="en-GB"/>
              </w:rPr>
            </w:pPr>
            <w:r w:rsidRPr="00E7759A">
              <w:rPr>
                <w:rFonts w:cs="Calibri"/>
                <w:i/>
                <w:sz w:val="20"/>
                <w:szCs w:val="20"/>
                <w:lang w:val="en-GB"/>
              </w:rPr>
              <w:t>Server Endpoint Address</w:t>
            </w: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6A76FE87" w14:textId="77777777" w:rsidR="002F136F" w:rsidRPr="00E7759A" w:rsidRDefault="002F136F" w:rsidP="00B75CDE">
            <w:pPr>
              <w:spacing w:after="0"/>
              <w:rPr>
                <w:rFonts w:cs="Calibri"/>
                <w:b/>
                <w:i/>
                <w:sz w:val="20"/>
                <w:szCs w:val="20"/>
                <w:highlight w:val="lightGray"/>
                <w:lang w:val="en-GB"/>
              </w:rPr>
            </w:pPr>
            <w:r w:rsidRPr="00E7759A">
              <w:rPr>
                <w:rFonts w:cs="Calibri"/>
                <w:b/>
                <w:i/>
                <w:sz w:val="20"/>
                <w:szCs w:val="20"/>
                <w:highlight w:val="lightGray"/>
                <w:lang w:val="en-GB"/>
              </w:rPr>
              <w:t>Check</w:t>
            </w:r>
            <w:r w:rsidRPr="00E7759A">
              <w:rPr>
                <w:rFonts w:cs="Calibri"/>
                <w:b/>
                <w:i/>
                <w:sz w:val="20"/>
                <w:szCs w:val="20"/>
                <w:highlight w:val="lightGray"/>
              </w:rPr>
              <w:softHyphen/>
            </w:r>
            <w:r w:rsidRPr="00E7759A">
              <w:rPr>
                <w:rFonts w:cs="Calibri"/>
                <w:b/>
                <w:i/>
                <w:sz w:val="20"/>
                <w:szCs w:val="20"/>
                <w:highlight w:val="lightGray"/>
                <w:lang w:val="en-GB"/>
              </w:rPr>
              <w:t>Status</w:t>
            </w:r>
            <w:r w:rsidRPr="00E7759A">
              <w:rPr>
                <w:rFonts w:cs="Calibri"/>
                <w:b/>
                <w:i/>
                <w:sz w:val="20"/>
                <w:szCs w:val="20"/>
                <w:highlight w:val="lightGray"/>
              </w:rPr>
              <w:softHyphen/>
            </w:r>
            <w:r w:rsidRPr="00E7759A">
              <w:rPr>
                <w:rFonts w:cs="Calibri"/>
                <w:b/>
                <w:i/>
                <w:sz w:val="20"/>
                <w:szCs w:val="20"/>
                <w:highlight w:val="lightGray"/>
                <w:lang w:val="en-GB"/>
              </w:rPr>
              <w:t xml:space="preserve">Address </w:t>
            </w:r>
          </w:p>
        </w:tc>
        <w:tc>
          <w:tcPr>
            <w:tcW w:w="567" w:type="dxa"/>
            <w:tcBorders>
              <w:top w:val="single" w:sz="4" w:space="0" w:color="auto"/>
              <w:left w:val="single" w:sz="4" w:space="0" w:color="auto"/>
              <w:bottom w:val="single" w:sz="4" w:space="0" w:color="auto"/>
              <w:right w:val="single" w:sz="4" w:space="0" w:color="auto"/>
            </w:tcBorders>
            <w:vAlign w:val="center"/>
          </w:tcPr>
          <w:p w14:paraId="720F7C86" w14:textId="77777777" w:rsidR="002F136F" w:rsidRPr="00E7759A" w:rsidRDefault="002F136F" w:rsidP="00B75CDE">
            <w:pPr>
              <w:spacing w:after="0"/>
              <w:rPr>
                <w:rFonts w:cs="Calibri"/>
                <w:sz w:val="20"/>
                <w:szCs w:val="20"/>
                <w:lang w:val="en-GB"/>
              </w:rPr>
            </w:pPr>
            <w:r w:rsidRPr="00E7759A">
              <w:rPr>
                <w:rFonts w:cs="Calibri"/>
                <w:sz w:val="20"/>
                <w:szCs w:val="20"/>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572907B4" w14:textId="77777777" w:rsidR="002F136F" w:rsidRPr="00E7759A" w:rsidRDefault="002F136F" w:rsidP="00B75CDE">
            <w:pPr>
              <w:spacing w:after="0"/>
              <w:rPr>
                <w:rFonts w:cs="Calibri"/>
                <w:i/>
                <w:sz w:val="20"/>
                <w:szCs w:val="20"/>
                <w:lang w:val="en-GB"/>
              </w:rPr>
            </w:pPr>
            <w:proofErr w:type="spellStart"/>
            <w:r w:rsidRPr="00E7759A">
              <w:rPr>
                <w:rFonts w:cs="Calibri"/>
                <w:i/>
                <w:sz w:val="20"/>
                <w:szCs w:val="20"/>
                <w:lang w:val="en-GB"/>
              </w:rPr>
              <w:t>Endpoint</w:t>
            </w:r>
            <w:r w:rsidRPr="00E7759A">
              <w:rPr>
                <w:rFonts w:cs="Calibri"/>
                <w:i/>
                <w:sz w:val="20"/>
                <w:szCs w:val="20"/>
                <w:lang w:val="en-GB"/>
              </w:rPr>
              <w:softHyphen/>
              <w:t>Address</w:t>
            </w:r>
            <w:proofErr w:type="spell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5C197B4D" w14:textId="77777777" w:rsidR="002F136F" w:rsidRPr="00E7759A" w:rsidRDefault="002F136F" w:rsidP="00B75CDE">
            <w:pPr>
              <w:spacing w:after="0"/>
              <w:jc w:val="both"/>
              <w:rPr>
                <w:rFonts w:cs="Calibri"/>
                <w:sz w:val="20"/>
                <w:szCs w:val="20"/>
                <w:lang w:val="fr-FR"/>
              </w:rPr>
            </w:pPr>
            <w:r w:rsidRPr="00E7759A">
              <w:rPr>
                <w:rFonts w:cs="Calibri"/>
                <w:sz w:val="20"/>
                <w:szCs w:val="20"/>
                <w:lang w:val="fr-FR"/>
              </w:rPr>
              <w:t xml:space="preserve">Adresse (URL) de destination du </w:t>
            </w:r>
            <w:proofErr w:type="spellStart"/>
            <w:r w:rsidRPr="00E7759A">
              <w:rPr>
                <w:rFonts w:cs="Calibri"/>
                <w:b/>
                <w:i/>
                <w:sz w:val="20"/>
                <w:szCs w:val="20"/>
                <w:lang w:val="fr-FR"/>
              </w:rPr>
              <w:t>CheckStatus</w:t>
            </w:r>
            <w:proofErr w:type="spellEnd"/>
            <w:r w:rsidRPr="00E7759A">
              <w:rPr>
                <w:rFonts w:cs="Calibri"/>
                <w:b/>
                <w:i/>
                <w:sz w:val="20"/>
                <w:szCs w:val="20"/>
                <w:lang w:val="fr-FR"/>
              </w:rPr>
              <w:t>.</w:t>
            </w:r>
          </w:p>
        </w:tc>
      </w:tr>
      <w:tr w:rsidR="002F136F" w:rsidRPr="00E32CB2" w14:paraId="1060F328" w14:textId="77777777" w:rsidTr="00904504">
        <w:trPr>
          <w:jc w:val="center"/>
        </w:trPr>
        <w:tc>
          <w:tcPr>
            <w:tcW w:w="1209" w:type="dxa"/>
            <w:vMerge/>
            <w:tcBorders>
              <w:left w:val="single" w:sz="4" w:space="0" w:color="auto"/>
              <w:right w:val="single" w:sz="4" w:space="0" w:color="auto"/>
            </w:tcBorders>
            <w:vAlign w:val="center"/>
          </w:tcPr>
          <w:p w14:paraId="780E95C6" w14:textId="77777777" w:rsidR="002F136F" w:rsidRPr="00E7759A" w:rsidRDefault="002F136F" w:rsidP="00B75CDE">
            <w:pPr>
              <w:spacing w:after="0"/>
              <w:rPr>
                <w:rFonts w:cs="Calibri"/>
                <w:i/>
                <w:sz w:val="20"/>
                <w:szCs w:val="20"/>
                <w:lang w:val="fr-FR"/>
              </w:rPr>
            </w:pP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6294B96D" w14:textId="77777777" w:rsidR="002F136F" w:rsidRPr="00E7759A" w:rsidRDefault="002F136F" w:rsidP="00B75CDE">
            <w:pPr>
              <w:spacing w:after="0"/>
              <w:rPr>
                <w:rFonts w:cs="Calibri"/>
                <w:b/>
                <w:i/>
                <w:sz w:val="20"/>
                <w:szCs w:val="20"/>
                <w:highlight w:val="lightGray"/>
                <w:lang w:val="en-GB"/>
              </w:rPr>
            </w:pPr>
            <w:r w:rsidRPr="00E7759A">
              <w:rPr>
                <w:rFonts w:cs="Calibri"/>
                <w:b/>
                <w:i/>
                <w:sz w:val="20"/>
                <w:szCs w:val="20"/>
                <w:highlight w:val="lightGray"/>
                <w:lang w:val="en-GB"/>
              </w:rPr>
              <w:t>Subscribe</w:t>
            </w:r>
            <w:r w:rsidRPr="00E7759A">
              <w:rPr>
                <w:rFonts w:cs="Calibri"/>
                <w:b/>
                <w:i/>
                <w:sz w:val="20"/>
                <w:szCs w:val="20"/>
                <w:highlight w:val="lightGray"/>
              </w:rPr>
              <w:softHyphen/>
            </w:r>
            <w:r w:rsidRPr="00E7759A">
              <w:rPr>
                <w:rFonts w:cs="Calibri"/>
                <w:b/>
                <w:i/>
                <w:sz w:val="20"/>
                <w:szCs w:val="20"/>
                <w:highlight w:val="lightGray"/>
                <w:lang w:val="en-GB"/>
              </w:rPr>
              <w:t>Address</w:t>
            </w:r>
          </w:p>
        </w:tc>
        <w:tc>
          <w:tcPr>
            <w:tcW w:w="567" w:type="dxa"/>
            <w:tcBorders>
              <w:top w:val="single" w:sz="4" w:space="0" w:color="auto"/>
              <w:left w:val="single" w:sz="4" w:space="0" w:color="auto"/>
              <w:bottom w:val="single" w:sz="4" w:space="0" w:color="auto"/>
              <w:right w:val="single" w:sz="4" w:space="0" w:color="auto"/>
            </w:tcBorders>
            <w:vAlign w:val="center"/>
          </w:tcPr>
          <w:p w14:paraId="7E9A6508" w14:textId="77777777" w:rsidR="002F136F" w:rsidRPr="00E7759A" w:rsidRDefault="002F136F" w:rsidP="00B75CDE">
            <w:pPr>
              <w:spacing w:after="0"/>
              <w:rPr>
                <w:rFonts w:cs="Calibri"/>
                <w:sz w:val="20"/>
                <w:szCs w:val="20"/>
                <w:lang w:val="en-GB"/>
              </w:rPr>
            </w:pPr>
            <w:r w:rsidRPr="00E7759A">
              <w:rPr>
                <w:rFonts w:cs="Calibri"/>
                <w:sz w:val="20"/>
                <w:szCs w:val="20"/>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0422ED54" w14:textId="77777777" w:rsidR="002F136F" w:rsidRPr="00E7759A" w:rsidRDefault="002F136F" w:rsidP="00B75CDE">
            <w:pPr>
              <w:spacing w:after="0"/>
              <w:rPr>
                <w:rFonts w:cs="Calibri"/>
                <w:i/>
                <w:sz w:val="20"/>
                <w:szCs w:val="20"/>
                <w:lang w:val="en-GB"/>
              </w:rPr>
            </w:pPr>
            <w:proofErr w:type="spellStart"/>
            <w:r w:rsidRPr="00E7759A">
              <w:rPr>
                <w:rFonts w:cs="Calibri"/>
                <w:i/>
                <w:sz w:val="20"/>
                <w:szCs w:val="20"/>
                <w:lang w:val="en-GB"/>
              </w:rPr>
              <w:t>Endpoint</w:t>
            </w:r>
            <w:r w:rsidRPr="00E7759A">
              <w:rPr>
                <w:rFonts w:cs="Calibri"/>
                <w:i/>
                <w:sz w:val="20"/>
                <w:szCs w:val="20"/>
                <w:lang w:val="en-GB"/>
              </w:rPr>
              <w:softHyphen/>
              <w:t>Address</w:t>
            </w:r>
            <w:proofErr w:type="spell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4AF76816" w14:textId="77777777" w:rsidR="002F136F" w:rsidRPr="00E7759A" w:rsidRDefault="002F136F" w:rsidP="00B75CDE">
            <w:pPr>
              <w:spacing w:after="0"/>
              <w:jc w:val="both"/>
              <w:rPr>
                <w:rFonts w:cs="Calibri"/>
                <w:sz w:val="20"/>
                <w:szCs w:val="20"/>
                <w:lang w:val="fr-FR"/>
              </w:rPr>
            </w:pPr>
            <w:r w:rsidRPr="00E7759A">
              <w:rPr>
                <w:rFonts w:cs="Calibri"/>
                <w:sz w:val="20"/>
                <w:szCs w:val="20"/>
                <w:lang w:val="fr-FR"/>
              </w:rPr>
              <w:t>Adresse (URL) de destination des demandes d’abonnement.</w:t>
            </w:r>
          </w:p>
        </w:tc>
      </w:tr>
      <w:tr w:rsidR="002F136F" w:rsidRPr="00E32CB2" w14:paraId="6338070D" w14:textId="77777777" w:rsidTr="00904504">
        <w:trPr>
          <w:jc w:val="center"/>
        </w:trPr>
        <w:tc>
          <w:tcPr>
            <w:tcW w:w="1209" w:type="dxa"/>
            <w:vMerge/>
            <w:tcBorders>
              <w:left w:val="single" w:sz="4" w:space="0" w:color="auto"/>
              <w:right w:val="single" w:sz="4" w:space="0" w:color="auto"/>
            </w:tcBorders>
            <w:vAlign w:val="center"/>
          </w:tcPr>
          <w:p w14:paraId="725CECDE" w14:textId="77777777" w:rsidR="002F136F" w:rsidRPr="00E7759A" w:rsidRDefault="002F136F" w:rsidP="00B75CDE">
            <w:pPr>
              <w:spacing w:after="0"/>
              <w:rPr>
                <w:rFonts w:cs="Calibri"/>
                <w:i/>
                <w:sz w:val="20"/>
                <w:szCs w:val="20"/>
                <w:lang w:val="fr-FR"/>
              </w:rPr>
            </w:pP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71F7E859" w14:textId="77777777" w:rsidR="002F136F" w:rsidRPr="00E7759A" w:rsidRDefault="002F136F"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Manage</w:t>
            </w:r>
            <w:r w:rsidRPr="00E7759A">
              <w:rPr>
                <w:rFonts w:cs="Calibri"/>
                <w:b/>
                <w:i/>
                <w:sz w:val="20"/>
                <w:szCs w:val="20"/>
                <w:highlight w:val="lightGray"/>
                <w:lang w:val="fr-LU"/>
              </w:rPr>
              <w:softHyphen/>
              <w:t>Subscription</w:t>
            </w:r>
            <w:r w:rsidRPr="00E7759A">
              <w:rPr>
                <w:rFonts w:cs="Calibri"/>
                <w:b/>
                <w:i/>
                <w:sz w:val="20"/>
                <w:szCs w:val="20"/>
                <w:highlight w:val="lightGray"/>
                <w:lang w:val="fr-LU"/>
              </w:rPr>
              <w:softHyphen/>
              <w:t>Address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4E998728" w14:textId="77777777" w:rsidR="002F136F" w:rsidRPr="00E7759A" w:rsidRDefault="002F136F"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72E2E7DD" w14:textId="77777777" w:rsidR="002F136F" w:rsidRPr="00E7759A" w:rsidRDefault="002F136F" w:rsidP="00B75CDE">
            <w:pPr>
              <w:spacing w:after="0"/>
              <w:rPr>
                <w:rFonts w:cs="Calibri"/>
                <w:i/>
                <w:sz w:val="20"/>
                <w:szCs w:val="20"/>
                <w:lang w:val="fr-LU"/>
              </w:rPr>
            </w:pPr>
            <w:proofErr w:type="spellStart"/>
            <w:r w:rsidRPr="00E7759A">
              <w:rPr>
                <w:rFonts w:cs="Calibri"/>
                <w:i/>
                <w:sz w:val="20"/>
                <w:szCs w:val="20"/>
                <w:lang w:val="fr-LU"/>
              </w:rPr>
              <w:t>Endpoint</w:t>
            </w:r>
            <w:r w:rsidRPr="00E7759A">
              <w:rPr>
                <w:rFonts w:cs="Calibri"/>
                <w:i/>
                <w:sz w:val="20"/>
                <w:szCs w:val="20"/>
                <w:lang w:val="fr-LU"/>
              </w:rPr>
              <w:softHyphen/>
              <w:t>Address</w:t>
            </w:r>
            <w:proofErr w:type="spell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05E5FD6E" w14:textId="77777777" w:rsidR="002F136F" w:rsidRPr="00E7759A" w:rsidRDefault="002F136F" w:rsidP="00B75CDE">
            <w:pPr>
              <w:spacing w:after="0"/>
              <w:jc w:val="both"/>
              <w:rPr>
                <w:rFonts w:cs="Calibri"/>
                <w:sz w:val="20"/>
                <w:szCs w:val="20"/>
                <w:lang w:val="fr-FR"/>
              </w:rPr>
            </w:pPr>
            <w:r w:rsidRPr="00E7759A">
              <w:rPr>
                <w:rFonts w:cs="Calibri"/>
                <w:sz w:val="20"/>
                <w:szCs w:val="20"/>
                <w:lang w:val="fr-FR"/>
              </w:rPr>
              <w:t>Adresse (URL) de destination pour la gestion des abonnements déjà établis (interruption, …).</w:t>
            </w:r>
          </w:p>
        </w:tc>
      </w:tr>
      <w:tr w:rsidR="002F136F" w:rsidRPr="00E32CB2" w14:paraId="5AD6A32A" w14:textId="77777777" w:rsidTr="00904504">
        <w:trPr>
          <w:jc w:val="center"/>
        </w:trPr>
        <w:tc>
          <w:tcPr>
            <w:tcW w:w="1209" w:type="dxa"/>
            <w:vMerge/>
            <w:tcBorders>
              <w:left w:val="single" w:sz="4" w:space="0" w:color="auto"/>
              <w:bottom w:val="single" w:sz="4" w:space="0" w:color="auto"/>
              <w:right w:val="single" w:sz="4" w:space="0" w:color="auto"/>
            </w:tcBorders>
            <w:vAlign w:val="center"/>
          </w:tcPr>
          <w:p w14:paraId="7773705C" w14:textId="77777777" w:rsidR="002F136F" w:rsidRPr="00E7759A" w:rsidRDefault="002F136F" w:rsidP="00B75CDE">
            <w:pPr>
              <w:spacing w:after="0"/>
              <w:rPr>
                <w:rFonts w:cs="Calibri"/>
                <w:i/>
                <w:sz w:val="20"/>
                <w:szCs w:val="20"/>
                <w:lang w:val="fr-FR"/>
              </w:rPr>
            </w:pP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22AA762E" w14:textId="77777777" w:rsidR="002F136F" w:rsidRPr="00E7759A" w:rsidRDefault="002F136F"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Get</w:t>
            </w:r>
            <w:proofErr w:type="spellEnd"/>
            <w:r w:rsidRPr="00E7759A">
              <w:rPr>
                <w:rFonts w:cs="Calibri"/>
                <w:b/>
                <w:i/>
                <w:sz w:val="20"/>
                <w:szCs w:val="20"/>
                <w:highlight w:val="lightGray"/>
              </w:rPr>
              <w:softHyphen/>
            </w:r>
            <w:r w:rsidRPr="00E7759A">
              <w:rPr>
                <w:rFonts w:cs="Calibri"/>
                <w:b/>
                <w:i/>
                <w:sz w:val="20"/>
                <w:szCs w:val="20"/>
                <w:highlight w:val="lightGray"/>
                <w:lang w:val="fr-LU"/>
              </w:rPr>
              <w:t>Data</w:t>
            </w:r>
            <w:r w:rsidRPr="00E7759A">
              <w:rPr>
                <w:rFonts w:cs="Calibri"/>
                <w:b/>
                <w:i/>
                <w:sz w:val="20"/>
                <w:szCs w:val="20"/>
                <w:highlight w:val="lightGray"/>
              </w:rPr>
              <w:softHyphen/>
            </w:r>
            <w:proofErr w:type="spellStart"/>
            <w:r w:rsidRPr="00E7759A">
              <w:rPr>
                <w:rFonts w:cs="Calibri"/>
                <w:b/>
                <w:i/>
                <w:sz w:val="20"/>
                <w:szCs w:val="20"/>
                <w:highlight w:val="lightGray"/>
                <w:lang w:val="fr-LU"/>
              </w:rPr>
              <w:t>Address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008486D3" w14:textId="77777777" w:rsidR="002F136F" w:rsidRPr="00E7759A" w:rsidRDefault="002F136F"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77350465" w14:textId="77777777" w:rsidR="002F136F" w:rsidRPr="00E7759A" w:rsidRDefault="002F136F" w:rsidP="00B75CDE">
            <w:pPr>
              <w:spacing w:after="0"/>
              <w:rPr>
                <w:rFonts w:cs="Calibri"/>
                <w:i/>
                <w:sz w:val="20"/>
                <w:szCs w:val="20"/>
                <w:lang w:val="fr-LU"/>
              </w:rPr>
            </w:pPr>
            <w:proofErr w:type="spellStart"/>
            <w:r w:rsidRPr="00E7759A">
              <w:rPr>
                <w:rFonts w:cs="Calibri"/>
                <w:i/>
                <w:sz w:val="20"/>
                <w:szCs w:val="20"/>
                <w:lang w:val="fr-LU"/>
              </w:rPr>
              <w:t>Endpoint</w:t>
            </w:r>
            <w:r w:rsidRPr="00E7759A">
              <w:rPr>
                <w:rFonts w:cs="Calibri"/>
                <w:i/>
                <w:sz w:val="20"/>
                <w:szCs w:val="20"/>
                <w:lang w:val="fr-LU"/>
              </w:rPr>
              <w:softHyphen/>
              <w:t>Address</w:t>
            </w:r>
            <w:proofErr w:type="spell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47F69C4A" w14:textId="77777777" w:rsidR="002F136F" w:rsidRPr="00E7759A" w:rsidRDefault="002F136F" w:rsidP="00B75CDE">
            <w:pPr>
              <w:spacing w:after="0"/>
              <w:jc w:val="both"/>
              <w:rPr>
                <w:rFonts w:cs="Calibri"/>
                <w:sz w:val="20"/>
                <w:szCs w:val="20"/>
                <w:lang w:val="fr-FR"/>
              </w:rPr>
            </w:pPr>
            <w:r w:rsidRPr="00E7759A">
              <w:rPr>
                <w:rFonts w:cs="Calibri"/>
                <w:sz w:val="20"/>
                <w:szCs w:val="20"/>
                <w:lang w:val="fr-FR"/>
              </w:rPr>
              <w:t>Adresse (URL) de destination des réponses aux requêtes.</w:t>
            </w:r>
          </w:p>
        </w:tc>
      </w:tr>
      <w:tr w:rsidR="002F136F" w:rsidRPr="00E32CB2" w14:paraId="1E8083CD" w14:textId="77777777" w:rsidTr="00482C2E">
        <w:trPr>
          <w:jc w:val="center"/>
        </w:trPr>
        <w:tc>
          <w:tcPr>
            <w:tcW w:w="1209" w:type="dxa"/>
            <w:vMerge w:val="restart"/>
            <w:tcBorders>
              <w:top w:val="single" w:sz="4" w:space="0" w:color="auto"/>
              <w:left w:val="single" w:sz="4" w:space="0" w:color="auto"/>
              <w:right w:val="single" w:sz="4" w:space="0" w:color="auto"/>
            </w:tcBorders>
            <w:vAlign w:val="center"/>
          </w:tcPr>
          <w:p w14:paraId="773E6BC1" w14:textId="77777777" w:rsidR="002F136F" w:rsidRPr="00E7759A" w:rsidRDefault="002F136F" w:rsidP="00B75CDE">
            <w:pPr>
              <w:spacing w:after="0"/>
              <w:rPr>
                <w:rFonts w:cs="Calibri"/>
                <w:i/>
                <w:sz w:val="20"/>
                <w:szCs w:val="20"/>
                <w:lang w:val="en-GB"/>
              </w:rPr>
            </w:pPr>
            <w:r w:rsidRPr="00E7759A">
              <w:rPr>
                <w:rFonts w:cs="Calibri"/>
                <w:i/>
                <w:sz w:val="20"/>
                <w:szCs w:val="20"/>
                <w:lang w:val="en-GB"/>
              </w:rPr>
              <w:t>Client End</w:t>
            </w:r>
            <w:r w:rsidRPr="00E7759A">
              <w:rPr>
                <w:rFonts w:cs="Calibri"/>
                <w:i/>
                <w:sz w:val="20"/>
                <w:szCs w:val="20"/>
                <w:lang w:val="en-GB"/>
              </w:rPr>
              <w:softHyphen/>
              <w:t>point Address</w:t>
            </w: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30B8C1BA" w14:textId="77777777" w:rsidR="002F136F" w:rsidRPr="00E7759A" w:rsidRDefault="002F136F"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Status</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Response</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Address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3AECC4BA" w14:textId="77777777" w:rsidR="002F136F" w:rsidRPr="00E7759A" w:rsidRDefault="002F136F"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2843EA57" w14:textId="77777777" w:rsidR="002F136F" w:rsidRPr="00E7759A" w:rsidRDefault="002F136F" w:rsidP="00B75CDE">
            <w:pPr>
              <w:spacing w:after="0"/>
              <w:rPr>
                <w:rFonts w:cs="Calibri"/>
                <w:i/>
                <w:sz w:val="20"/>
                <w:szCs w:val="20"/>
                <w:lang w:val="fr-LU"/>
              </w:rPr>
            </w:pPr>
            <w:proofErr w:type="spellStart"/>
            <w:r w:rsidRPr="00E7759A">
              <w:rPr>
                <w:rFonts w:cs="Calibri"/>
                <w:i/>
                <w:sz w:val="20"/>
                <w:szCs w:val="20"/>
                <w:lang w:val="fr-LU"/>
              </w:rPr>
              <w:t>Endpoint</w:t>
            </w:r>
            <w:r w:rsidRPr="00E7759A">
              <w:rPr>
                <w:rFonts w:cs="Calibri"/>
                <w:i/>
                <w:sz w:val="20"/>
                <w:szCs w:val="20"/>
                <w:lang w:val="fr-LU"/>
              </w:rPr>
              <w:softHyphen/>
              <w:t>Address</w:t>
            </w:r>
            <w:proofErr w:type="spell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5081CC1E" w14:textId="77777777" w:rsidR="002F136F" w:rsidRPr="00E7759A" w:rsidRDefault="002F136F" w:rsidP="00B75CDE">
            <w:pPr>
              <w:spacing w:after="0"/>
              <w:jc w:val="both"/>
              <w:rPr>
                <w:rFonts w:cs="Calibri"/>
                <w:sz w:val="20"/>
                <w:szCs w:val="20"/>
                <w:lang w:val="fr-FR"/>
              </w:rPr>
            </w:pPr>
            <w:r w:rsidRPr="00E7759A">
              <w:rPr>
                <w:rFonts w:cs="Calibri"/>
                <w:sz w:val="20"/>
                <w:szCs w:val="20"/>
                <w:lang w:val="fr-FR"/>
              </w:rPr>
              <w:t xml:space="preserve">Adresse (URL) de destination des réponses aux </w:t>
            </w:r>
            <w:proofErr w:type="spellStart"/>
            <w:r w:rsidRPr="00E7759A">
              <w:rPr>
                <w:rFonts w:cs="Calibri"/>
                <w:b/>
                <w:i/>
                <w:sz w:val="20"/>
                <w:szCs w:val="20"/>
                <w:lang w:val="fr-FR"/>
              </w:rPr>
              <w:t>CheckStatus</w:t>
            </w:r>
            <w:proofErr w:type="spellEnd"/>
            <w:r w:rsidRPr="00E7759A">
              <w:rPr>
                <w:rFonts w:cs="Calibri"/>
                <w:b/>
                <w:i/>
                <w:sz w:val="20"/>
                <w:szCs w:val="20"/>
                <w:lang w:val="fr-FR"/>
              </w:rPr>
              <w:t>.</w:t>
            </w:r>
          </w:p>
        </w:tc>
      </w:tr>
      <w:tr w:rsidR="002F136F" w:rsidRPr="00E32CB2" w14:paraId="58FD2782" w14:textId="77777777" w:rsidTr="00482C2E">
        <w:trPr>
          <w:jc w:val="center"/>
        </w:trPr>
        <w:tc>
          <w:tcPr>
            <w:tcW w:w="1209" w:type="dxa"/>
            <w:vMerge/>
            <w:tcBorders>
              <w:left w:val="single" w:sz="4" w:space="0" w:color="auto"/>
              <w:right w:val="single" w:sz="4" w:space="0" w:color="auto"/>
            </w:tcBorders>
            <w:vAlign w:val="center"/>
          </w:tcPr>
          <w:p w14:paraId="434D0E56" w14:textId="77777777" w:rsidR="002F136F" w:rsidRPr="00E7759A" w:rsidRDefault="002F136F" w:rsidP="00B75CDE">
            <w:pPr>
              <w:spacing w:after="0"/>
              <w:rPr>
                <w:rFonts w:cs="Calibri"/>
                <w:i/>
                <w:sz w:val="20"/>
                <w:szCs w:val="20"/>
                <w:lang w:val="fr-FR"/>
              </w:rPr>
            </w:pP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7E2BE24A" w14:textId="77777777" w:rsidR="002F136F" w:rsidRPr="00E7759A" w:rsidRDefault="002F136F"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Subscriber</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Address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7495240B" w14:textId="77777777" w:rsidR="002F136F" w:rsidRPr="00E7759A" w:rsidRDefault="002F136F"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1894C13F" w14:textId="77777777" w:rsidR="002F136F" w:rsidRPr="00E7759A" w:rsidRDefault="002F136F" w:rsidP="00B75CDE">
            <w:pPr>
              <w:spacing w:after="0"/>
              <w:rPr>
                <w:rFonts w:cs="Calibri"/>
                <w:i/>
                <w:sz w:val="20"/>
                <w:szCs w:val="20"/>
                <w:lang w:val="fr-LU"/>
              </w:rPr>
            </w:pPr>
            <w:proofErr w:type="spellStart"/>
            <w:r w:rsidRPr="00E7759A">
              <w:rPr>
                <w:rFonts w:cs="Calibri"/>
                <w:i/>
                <w:sz w:val="20"/>
                <w:szCs w:val="20"/>
                <w:lang w:val="fr-LU"/>
              </w:rPr>
              <w:t>Endpoint</w:t>
            </w:r>
            <w:r w:rsidRPr="00E7759A">
              <w:rPr>
                <w:rFonts w:cs="Calibri"/>
                <w:i/>
                <w:sz w:val="20"/>
                <w:szCs w:val="20"/>
                <w:lang w:val="fr-LU"/>
              </w:rPr>
              <w:softHyphen/>
              <w:t>Address</w:t>
            </w:r>
            <w:proofErr w:type="spell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1DC63C1F" w14:textId="77777777" w:rsidR="002F136F" w:rsidRPr="00E7759A" w:rsidRDefault="002F136F" w:rsidP="00B75CDE">
            <w:pPr>
              <w:spacing w:after="0"/>
              <w:jc w:val="both"/>
              <w:rPr>
                <w:rFonts w:cs="Calibri"/>
                <w:sz w:val="20"/>
                <w:szCs w:val="20"/>
                <w:lang w:val="fr-FR"/>
              </w:rPr>
            </w:pPr>
            <w:r w:rsidRPr="00E7759A">
              <w:rPr>
                <w:rFonts w:cs="Calibri"/>
                <w:sz w:val="20"/>
                <w:szCs w:val="20"/>
                <w:lang w:val="fr-FR"/>
              </w:rPr>
              <w:t>Adresse (URL) de destination des réponses aux demandes de notification.</w:t>
            </w:r>
          </w:p>
        </w:tc>
      </w:tr>
      <w:tr w:rsidR="002F136F" w:rsidRPr="00E32CB2" w14:paraId="4509D0B9" w14:textId="77777777" w:rsidTr="00482C2E">
        <w:trPr>
          <w:jc w:val="center"/>
        </w:trPr>
        <w:tc>
          <w:tcPr>
            <w:tcW w:w="1209" w:type="dxa"/>
            <w:vMerge/>
            <w:tcBorders>
              <w:left w:val="single" w:sz="4" w:space="0" w:color="auto"/>
              <w:right w:val="single" w:sz="4" w:space="0" w:color="auto"/>
            </w:tcBorders>
            <w:vAlign w:val="center"/>
          </w:tcPr>
          <w:p w14:paraId="02E1938D" w14:textId="77777777" w:rsidR="002F136F" w:rsidRPr="00E7759A" w:rsidRDefault="002F136F" w:rsidP="00B75CDE">
            <w:pPr>
              <w:spacing w:after="0"/>
              <w:rPr>
                <w:rFonts w:cs="Calibri"/>
                <w:i/>
                <w:sz w:val="20"/>
                <w:szCs w:val="20"/>
                <w:lang w:val="fr-FR"/>
              </w:rPr>
            </w:pP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22E63C3A" w14:textId="77777777" w:rsidR="002F136F" w:rsidRPr="00E7759A" w:rsidRDefault="002F136F"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Notify</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Address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75A132CB" w14:textId="77777777" w:rsidR="002F136F" w:rsidRPr="00E7759A" w:rsidRDefault="002F136F"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44268FA8" w14:textId="77777777" w:rsidR="002F136F" w:rsidRPr="00E7759A" w:rsidRDefault="002F136F" w:rsidP="00B75CDE">
            <w:pPr>
              <w:spacing w:after="0"/>
              <w:rPr>
                <w:rFonts w:cs="Calibri"/>
                <w:i/>
                <w:sz w:val="20"/>
                <w:szCs w:val="20"/>
                <w:lang w:val="fr-LU"/>
              </w:rPr>
            </w:pPr>
            <w:proofErr w:type="spellStart"/>
            <w:r w:rsidRPr="00E7759A">
              <w:rPr>
                <w:rFonts w:cs="Calibri"/>
                <w:i/>
                <w:sz w:val="20"/>
                <w:szCs w:val="20"/>
                <w:lang w:val="fr-LU"/>
              </w:rPr>
              <w:t>Endpoint</w:t>
            </w:r>
            <w:r w:rsidRPr="00E7759A">
              <w:rPr>
                <w:rFonts w:cs="Calibri"/>
                <w:i/>
                <w:sz w:val="20"/>
                <w:szCs w:val="20"/>
                <w:lang w:val="fr-LU"/>
              </w:rPr>
              <w:softHyphen/>
              <w:t>Address</w:t>
            </w:r>
            <w:proofErr w:type="spell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1661E7E4" w14:textId="77777777" w:rsidR="002F136F" w:rsidRPr="00E7759A" w:rsidRDefault="002F136F" w:rsidP="00B75CDE">
            <w:pPr>
              <w:spacing w:after="0"/>
              <w:jc w:val="both"/>
              <w:rPr>
                <w:rFonts w:cs="Calibri"/>
                <w:sz w:val="20"/>
                <w:szCs w:val="20"/>
                <w:lang w:val="fr-FR"/>
              </w:rPr>
            </w:pPr>
            <w:r w:rsidRPr="00E7759A">
              <w:rPr>
                <w:rFonts w:cs="Calibri"/>
                <w:sz w:val="20"/>
                <w:szCs w:val="20"/>
                <w:lang w:val="fr-FR"/>
              </w:rPr>
              <w:t>Adresse (URL) de destination des notifications.</w:t>
            </w:r>
          </w:p>
        </w:tc>
      </w:tr>
      <w:tr w:rsidR="002F136F" w:rsidRPr="00E32CB2" w14:paraId="33E36028" w14:textId="77777777" w:rsidTr="00482C2E">
        <w:trPr>
          <w:trHeight w:val="542"/>
          <w:jc w:val="center"/>
        </w:trPr>
        <w:tc>
          <w:tcPr>
            <w:tcW w:w="1209" w:type="dxa"/>
            <w:vMerge/>
            <w:tcBorders>
              <w:left w:val="single" w:sz="4" w:space="0" w:color="auto"/>
              <w:bottom w:val="single" w:sz="4" w:space="0" w:color="auto"/>
              <w:right w:val="single" w:sz="4" w:space="0" w:color="auto"/>
            </w:tcBorders>
            <w:vAlign w:val="center"/>
          </w:tcPr>
          <w:p w14:paraId="24991A35" w14:textId="77777777" w:rsidR="002F136F" w:rsidRPr="00E7759A" w:rsidRDefault="002F136F" w:rsidP="00B75CDE">
            <w:pPr>
              <w:spacing w:after="0"/>
              <w:rPr>
                <w:rFonts w:cs="Calibri"/>
                <w:i/>
                <w:sz w:val="20"/>
                <w:szCs w:val="20"/>
                <w:lang w:val="fr-FR"/>
              </w:rPr>
            </w:pP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208F244B" w14:textId="77777777" w:rsidR="002F136F" w:rsidRPr="00E7759A" w:rsidRDefault="002F136F" w:rsidP="00B75CDE">
            <w:pPr>
              <w:spacing w:after="0"/>
              <w:rPr>
                <w:rFonts w:cs="Calibri"/>
                <w:b/>
                <w:i/>
                <w:sz w:val="20"/>
                <w:szCs w:val="20"/>
                <w:highlight w:val="lightGray"/>
                <w:lang w:val="fr-LU"/>
              </w:rPr>
            </w:pPr>
            <w:r w:rsidRPr="00E7759A">
              <w:rPr>
                <w:rFonts w:cs="Calibri"/>
                <w:b/>
                <w:i/>
                <w:sz w:val="20"/>
                <w:szCs w:val="20"/>
                <w:highlight w:val="lightGray"/>
                <w:lang w:val="fr-LU"/>
              </w:rPr>
              <w:t>Consumer</w:t>
            </w:r>
            <w:r w:rsidRPr="00E7759A">
              <w:rPr>
                <w:rFonts w:cs="Calibri"/>
                <w:b/>
                <w:i/>
                <w:sz w:val="20"/>
                <w:szCs w:val="20"/>
                <w:highlight w:val="lightGray"/>
              </w:rPr>
              <w:softHyphen/>
            </w:r>
            <w:proofErr w:type="spellStart"/>
            <w:r w:rsidRPr="00E7759A">
              <w:rPr>
                <w:rFonts w:cs="Calibri"/>
                <w:b/>
                <w:i/>
                <w:sz w:val="20"/>
                <w:szCs w:val="20"/>
                <w:highlight w:val="lightGray"/>
                <w:lang w:val="fr-LU"/>
              </w:rPr>
              <w:t>Address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2E701E33" w14:textId="77777777" w:rsidR="002F136F" w:rsidRPr="00E7759A" w:rsidRDefault="002F136F"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1E4352E9" w14:textId="77777777" w:rsidR="002F136F" w:rsidRPr="00E7759A" w:rsidRDefault="002F136F" w:rsidP="00B75CDE">
            <w:pPr>
              <w:spacing w:after="0"/>
              <w:rPr>
                <w:rFonts w:cs="Calibri"/>
                <w:i/>
                <w:sz w:val="20"/>
                <w:szCs w:val="20"/>
                <w:lang w:val="fr-LU"/>
              </w:rPr>
            </w:pPr>
            <w:proofErr w:type="spellStart"/>
            <w:r w:rsidRPr="00E7759A">
              <w:rPr>
                <w:rFonts w:cs="Calibri"/>
                <w:i/>
                <w:sz w:val="20"/>
                <w:szCs w:val="20"/>
                <w:lang w:val="fr-LU"/>
              </w:rPr>
              <w:t>Endpoint</w:t>
            </w:r>
            <w:r w:rsidRPr="00E7759A">
              <w:rPr>
                <w:rFonts w:cs="Calibri"/>
                <w:i/>
                <w:sz w:val="20"/>
                <w:szCs w:val="20"/>
                <w:lang w:val="fr-LU"/>
              </w:rPr>
              <w:softHyphen/>
              <w:t>Address</w:t>
            </w:r>
            <w:proofErr w:type="spell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17D079F5" w14:textId="77777777" w:rsidR="002F136F" w:rsidRPr="00E7759A" w:rsidRDefault="002F136F" w:rsidP="00B75CDE">
            <w:pPr>
              <w:spacing w:after="0"/>
              <w:jc w:val="both"/>
              <w:rPr>
                <w:rFonts w:cs="Calibri"/>
                <w:sz w:val="20"/>
                <w:szCs w:val="20"/>
                <w:lang w:val="fr-FR"/>
              </w:rPr>
            </w:pPr>
            <w:r w:rsidRPr="00E7759A">
              <w:rPr>
                <w:rFonts w:cs="Calibri"/>
                <w:sz w:val="20"/>
                <w:szCs w:val="20"/>
                <w:lang w:val="fr-FR"/>
              </w:rPr>
              <w:t>Adresse (URL) de destination des données.</w:t>
            </w:r>
          </w:p>
        </w:tc>
      </w:tr>
      <w:tr w:rsidR="008E55AD" w:rsidRPr="00E32CB2" w14:paraId="5B837689" w14:textId="77777777" w:rsidTr="00B75CDE">
        <w:trPr>
          <w:jc w:val="center"/>
          <w:hidden/>
        </w:trPr>
        <w:tc>
          <w:tcPr>
            <w:tcW w:w="1209" w:type="dxa"/>
            <w:tcBorders>
              <w:top w:val="single" w:sz="4" w:space="0" w:color="auto"/>
              <w:left w:val="single" w:sz="4" w:space="0" w:color="auto"/>
              <w:bottom w:val="single" w:sz="4" w:space="0" w:color="auto"/>
              <w:right w:val="single" w:sz="4" w:space="0" w:color="auto"/>
            </w:tcBorders>
            <w:vAlign w:val="center"/>
          </w:tcPr>
          <w:p w14:paraId="34ECA231" w14:textId="77777777" w:rsidR="008E55AD" w:rsidRPr="00E7759A" w:rsidRDefault="008E55AD" w:rsidP="00B75CDE">
            <w:pPr>
              <w:spacing w:after="0"/>
              <w:rPr>
                <w:rFonts w:cs="Calibri"/>
                <w:i/>
                <w:vanish/>
                <w:sz w:val="20"/>
                <w:szCs w:val="20"/>
                <w:highlight w:val="cyan"/>
                <w:lang w:val="en-GB"/>
              </w:rPr>
            </w:pPr>
            <w:r w:rsidRPr="00E7759A">
              <w:rPr>
                <w:rFonts w:cs="Calibri"/>
                <w:i/>
                <w:vanish/>
                <w:sz w:val="20"/>
                <w:szCs w:val="20"/>
                <w:highlight w:val="cyan"/>
                <w:lang w:val="en-GB"/>
              </w:rPr>
              <w:t>Name</w:t>
            </w:r>
            <w:r w:rsidRPr="00E7759A">
              <w:rPr>
                <w:rFonts w:cs="Calibri"/>
                <w:i/>
                <w:vanish/>
                <w:sz w:val="20"/>
                <w:szCs w:val="20"/>
                <w:highlight w:val="cyan"/>
                <w:lang w:val="en-GB"/>
              </w:rPr>
              <w:softHyphen/>
              <w:t>space</w:t>
            </w: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75170C76" w14:textId="77777777" w:rsidR="008E55AD" w:rsidRPr="00E7759A" w:rsidRDefault="008E55AD" w:rsidP="00B75CD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Data</w:t>
            </w:r>
            <w:r w:rsidRPr="00E7759A">
              <w:rPr>
                <w:rFonts w:cs="Calibri"/>
                <w:b/>
                <w:i/>
                <w:vanish/>
                <w:sz w:val="20"/>
                <w:szCs w:val="20"/>
                <w:highlight w:val="cyan"/>
                <w:lang w:val="en-GB"/>
              </w:rPr>
              <w:softHyphen/>
              <w:t>Name</w:t>
            </w:r>
            <w:proofErr w:type="spellEnd"/>
            <w:r w:rsidRPr="00E7759A">
              <w:rPr>
                <w:rFonts w:cs="Calibri"/>
                <w:b/>
                <w:i/>
                <w:vanish/>
                <w:sz w:val="20"/>
                <w:szCs w:val="20"/>
                <w:highlight w:val="cyan"/>
              </w:rPr>
              <w:softHyphen/>
            </w:r>
            <w:r w:rsidRPr="00E7759A">
              <w:rPr>
                <w:rFonts w:cs="Calibri"/>
                <w:b/>
                <w:i/>
                <w:vanish/>
                <w:sz w:val="20"/>
                <w:szCs w:val="20"/>
                <w:highlight w:val="cyan"/>
                <w:lang w:val="en-GB"/>
              </w:rPr>
              <w:t>Spaces</w:t>
            </w:r>
          </w:p>
        </w:tc>
        <w:tc>
          <w:tcPr>
            <w:tcW w:w="567" w:type="dxa"/>
            <w:tcBorders>
              <w:top w:val="single" w:sz="4" w:space="0" w:color="auto"/>
              <w:left w:val="single" w:sz="4" w:space="0" w:color="auto"/>
              <w:bottom w:val="single" w:sz="4" w:space="0" w:color="auto"/>
              <w:right w:val="single" w:sz="4" w:space="0" w:color="auto"/>
            </w:tcBorders>
            <w:vAlign w:val="center"/>
          </w:tcPr>
          <w:p w14:paraId="104602D5" w14:textId="77777777" w:rsidR="008E55AD" w:rsidRPr="00E7759A" w:rsidRDefault="008E55AD" w:rsidP="00B75CD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68E75182" w14:textId="77777777" w:rsidR="008E55AD" w:rsidRPr="00E7759A" w:rsidRDefault="008E55AD" w:rsidP="00B75CDE">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0D2EE7E8" w14:textId="77777777" w:rsidR="008E55AD" w:rsidRPr="00E7759A" w:rsidRDefault="008E55AD" w:rsidP="00B75CDE">
            <w:pPr>
              <w:spacing w:after="0"/>
              <w:jc w:val="both"/>
              <w:rPr>
                <w:rFonts w:cs="Calibri"/>
                <w:vanish/>
                <w:sz w:val="20"/>
                <w:szCs w:val="20"/>
                <w:lang w:val="fr-FR"/>
              </w:rPr>
            </w:pPr>
            <w:r w:rsidRPr="00E7759A">
              <w:rPr>
                <w:rFonts w:cs="Calibri"/>
                <w:vanish/>
                <w:sz w:val="20"/>
                <w:szCs w:val="20"/>
                <w:highlight w:val="lightGray"/>
                <w:lang w:val="fr-FR"/>
              </w:rPr>
              <w:t>Eventuel espace de nommage (pour éviter les confusions quand plusieurs systèmes sont en jeu : ce point est traité par le principe d’identification proposé dans le profil).</w:t>
            </w:r>
          </w:p>
        </w:tc>
      </w:tr>
      <w:tr w:rsidR="002F136F" w:rsidRPr="00E7759A" w14:paraId="426138C3" w14:textId="77777777" w:rsidTr="00C610A8">
        <w:trPr>
          <w:jc w:val="center"/>
          <w:hidden/>
        </w:trPr>
        <w:tc>
          <w:tcPr>
            <w:tcW w:w="1209" w:type="dxa"/>
            <w:vMerge w:val="restart"/>
            <w:tcBorders>
              <w:top w:val="single" w:sz="4" w:space="0" w:color="auto"/>
              <w:left w:val="single" w:sz="4" w:space="0" w:color="auto"/>
              <w:right w:val="single" w:sz="4" w:space="0" w:color="auto"/>
            </w:tcBorders>
            <w:vAlign w:val="center"/>
          </w:tcPr>
          <w:p w14:paraId="5D675C01" w14:textId="77777777" w:rsidR="002F136F" w:rsidRPr="00E7759A" w:rsidRDefault="002F136F" w:rsidP="00B75CDE">
            <w:pPr>
              <w:spacing w:after="0"/>
              <w:rPr>
                <w:rFonts w:cs="Calibri"/>
                <w:i/>
                <w:vanish/>
                <w:sz w:val="20"/>
                <w:szCs w:val="20"/>
                <w:highlight w:val="cyan"/>
                <w:lang w:val="en-GB"/>
              </w:rPr>
            </w:pPr>
            <w:proofErr w:type="spellStart"/>
            <w:r w:rsidRPr="00E7759A">
              <w:rPr>
                <w:rFonts w:cs="Calibri"/>
                <w:i/>
                <w:vanish/>
                <w:sz w:val="20"/>
                <w:szCs w:val="20"/>
                <w:highlight w:val="cyan"/>
                <w:lang w:val="en-GB"/>
              </w:rPr>
              <w:t>Name</w:t>
            </w:r>
            <w:r w:rsidRPr="00E7759A">
              <w:rPr>
                <w:rFonts w:cs="Calibri"/>
                <w:i/>
                <w:vanish/>
                <w:sz w:val="20"/>
                <w:szCs w:val="20"/>
                <w:highlight w:val="cyan"/>
                <w:lang w:val="en-GB"/>
              </w:rPr>
              <w:softHyphen/>
              <w:t>Space</w:t>
            </w:r>
            <w:proofErr w:type="spellEnd"/>
          </w:p>
        </w:tc>
        <w:tc>
          <w:tcPr>
            <w:tcW w:w="236" w:type="dxa"/>
            <w:tcBorders>
              <w:top w:val="single" w:sz="4" w:space="0" w:color="auto"/>
              <w:left w:val="single" w:sz="4" w:space="0" w:color="auto"/>
              <w:bottom w:val="single" w:sz="4" w:space="0" w:color="auto"/>
              <w:right w:val="single" w:sz="4" w:space="0" w:color="auto"/>
            </w:tcBorders>
            <w:vAlign w:val="center"/>
          </w:tcPr>
          <w:p w14:paraId="61418454" w14:textId="77777777" w:rsidR="002F136F" w:rsidRPr="00E7759A" w:rsidRDefault="002F136F" w:rsidP="00B75CDE">
            <w:pPr>
              <w:spacing w:after="0"/>
              <w:rPr>
                <w:rFonts w:cs="Calibri"/>
                <w:b/>
                <w:i/>
                <w:vanish/>
                <w:sz w:val="20"/>
                <w:szCs w:val="20"/>
                <w:highlight w:val="cyan"/>
                <w:lang w:val="en-GB"/>
              </w:rPr>
            </w:pPr>
          </w:p>
        </w:tc>
        <w:tc>
          <w:tcPr>
            <w:tcW w:w="2254" w:type="dxa"/>
            <w:tcBorders>
              <w:top w:val="single" w:sz="4" w:space="0" w:color="auto"/>
              <w:left w:val="single" w:sz="4" w:space="0" w:color="auto"/>
              <w:bottom w:val="single" w:sz="4" w:space="0" w:color="auto"/>
              <w:right w:val="single" w:sz="4" w:space="0" w:color="auto"/>
            </w:tcBorders>
            <w:vAlign w:val="center"/>
          </w:tcPr>
          <w:p w14:paraId="297E6EEC" w14:textId="77777777" w:rsidR="002F136F" w:rsidRPr="00E7759A" w:rsidRDefault="002F136F" w:rsidP="00B75CD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Stop</w:t>
            </w:r>
            <w:r w:rsidRPr="00E7759A">
              <w:rPr>
                <w:rFonts w:cs="Calibri"/>
                <w:b/>
                <w:i/>
                <w:vanish/>
                <w:sz w:val="20"/>
                <w:szCs w:val="20"/>
                <w:highlight w:val="cyan"/>
                <w:lang w:val="en-GB"/>
              </w:rPr>
              <w:softHyphen/>
              <w:t>Point</w:t>
            </w:r>
            <w:proofErr w:type="spellEnd"/>
            <w:r w:rsidRPr="00E7759A">
              <w:rPr>
                <w:rFonts w:cs="Calibri"/>
                <w:b/>
                <w:i/>
                <w:vanish/>
                <w:sz w:val="20"/>
                <w:szCs w:val="20"/>
                <w:highlight w:val="cyan"/>
              </w:rPr>
              <w:softHyphen/>
            </w:r>
            <w:r w:rsidRPr="00E7759A">
              <w:rPr>
                <w:rFonts w:cs="Calibri"/>
                <w:b/>
                <w:i/>
                <w:vanish/>
                <w:sz w:val="20"/>
                <w:szCs w:val="20"/>
                <w:highlight w:val="cyan"/>
                <w:lang w:val="en-GB"/>
              </w:rPr>
              <w:t>Name</w:t>
            </w:r>
            <w:r w:rsidRPr="00E7759A">
              <w:rPr>
                <w:rFonts w:cs="Calibri"/>
                <w:b/>
                <w:i/>
                <w:vanish/>
                <w:sz w:val="20"/>
                <w:szCs w:val="20"/>
                <w:highlight w:val="cyan"/>
              </w:rPr>
              <w:softHyphen/>
            </w:r>
            <w:r w:rsidRPr="00E7759A">
              <w:rPr>
                <w:rFonts w:cs="Calibri"/>
                <w:b/>
                <w:i/>
                <w:vanish/>
                <w:sz w:val="20"/>
                <w:szCs w:val="20"/>
                <w:highlight w:val="cyan"/>
                <w:lang w:val="en-GB"/>
              </w:rPr>
              <w:t>Space</w:t>
            </w:r>
          </w:p>
        </w:tc>
        <w:tc>
          <w:tcPr>
            <w:tcW w:w="567" w:type="dxa"/>
            <w:tcBorders>
              <w:top w:val="single" w:sz="4" w:space="0" w:color="auto"/>
              <w:left w:val="single" w:sz="4" w:space="0" w:color="auto"/>
              <w:bottom w:val="single" w:sz="4" w:space="0" w:color="auto"/>
              <w:right w:val="single" w:sz="4" w:space="0" w:color="auto"/>
            </w:tcBorders>
            <w:vAlign w:val="center"/>
          </w:tcPr>
          <w:p w14:paraId="7272167E" w14:textId="77777777" w:rsidR="002F136F" w:rsidRPr="00E7759A" w:rsidRDefault="002F136F" w:rsidP="00B75CD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1DD5D9E9" w14:textId="77777777" w:rsidR="002F136F" w:rsidRPr="00E7759A" w:rsidRDefault="002F136F" w:rsidP="00B75CD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xsd:anyUrl</w:t>
            </w:r>
            <w:proofErr w:type="spellEnd"/>
            <w:proofErr w:type="gram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3015761E" w14:textId="77777777" w:rsidR="002F136F" w:rsidRPr="00E7759A" w:rsidRDefault="002F136F" w:rsidP="00B75CDE">
            <w:pPr>
              <w:spacing w:after="0"/>
              <w:jc w:val="both"/>
              <w:rPr>
                <w:rFonts w:cs="Calibri"/>
                <w:vanish/>
                <w:sz w:val="20"/>
                <w:szCs w:val="20"/>
                <w:highlight w:val="cyan"/>
                <w:lang w:val="en-GB"/>
              </w:rPr>
            </w:pPr>
            <w:r w:rsidRPr="00E7759A">
              <w:rPr>
                <w:rFonts w:cs="Calibri"/>
                <w:vanish/>
                <w:sz w:val="20"/>
                <w:szCs w:val="20"/>
                <w:highlight w:val="cyan"/>
                <w:lang w:val="en-GB"/>
              </w:rPr>
              <w:t>Namespace for stop references.</w:t>
            </w:r>
          </w:p>
        </w:tc>
      </w:tr>
      <w:tr w:rsidR="002F136F" w:rsidRPr="00E7759A" w14:paraId="59F53AD5" w14:textId="77777777" w:rsidTr="00C610A8">
        <w:trPr>
          <w:jc w:val="center"/>
          <w:hidden/>
        </w:trPr>
        <w:tc>
          <w:tcPr>
            <w:tcW w:w="1209" w:type="dxa"/>
            <w:vMerge/>
            <w:tcBorders>
              <w:left w:val="single" w:sz="4" w:space="0" w:color="auto"/>
              <w:right w:val="single" w:sz="4" w:space="0" w:color="auto"/>
            </w:tcBorders>
            <w:vAlign w:val="center"/>
          </w:tcPr>
          <w:p w14:paraId="26CB5ED8" w14:textId="77777777" w:rsidR="002F136F" w:rsidRPr="00E7759A" w:rsidRDefault="002F136F" w:rsidP="00B75CDE">
            <w:pPr>
              <w:spacing w:after="0"/>
              <w:rPr>
                <w:rFonts w:cs="Calibri"/>
                <w:i/>
                <w:vanish/>
                <w:sz w:val="20"/>
                <w:szCs w:val="20"/>
                <w:highlight w:val="cyan"/>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63023B50" w14:textId="77777777" w:rsidR="002F136F" w:rsidRPr="00E7759A" w:rsidRDefault="002F136F" w:rsidP="00B75CDE">
            <w:pPr>
              <w:spacing w:after="0"/>
              <w:rPr>
                <w:rFonts w:cs="Calibri"/>
                <w:b/>
                <w:i/>
                <w:vanish/>
                <w:sz w:val="20"/>
                <w:szCs w:val="20"/>
                <w:highlight w:val="cyan"/>
                <w:lang w:val="en-GB"/>
              </w:rPr>
            </w:pPr>
          </w:p>
        </w:tc>
        <w:tc>
          <w:tcPr>
            <w:tcW w:w="2254" w:type="dxa"/>
            <w:tcBorders>
              <w:top w:val="single" w:sz="4" w:space="0" w:color="auto"/>
              <w:left w:val="single" w:sz="4" w:space="0" w:color="auto"/>
              <w:bottom w:val="single" w:sz="4" w:space="0" w:color="auto"/>
              <w:right w:val="single" w:sz="4" w:space="0" w:color="auto"/>
            </w:tcBorders>
            <w:vAlign w:val="center"/>
          </w:tcPr>
          <w:p w14:paraId="67AA6AC4" w14:textId="77777777" w:rsidR="002F136F" w:rsidRPr="00E7759A" w:rsidRDefault="002F136F" w:rsidP="00B75CD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Line</w:t>
            </w:r>
            <w:r w:rsidRPr="00E7759A">
              <w:rPr>
                <w:rFonts w:cs="Calibri"/>
                <w:b/>
                <w:i/>
                <w:vanish/>
                <w:sz w:val="20"/>
                <w:szCs w:val="20"/>
                <w:highlight w:val="cyan"/>
                <w:lang w:val="en-GB"/>
              </w:rPr>
              <w:softHyphen/>
              <w:t>Name</w:t>
            </w:r>
            <w:proofErr w:type="spellEnd"/>
            <w:r w:rsidRPr="00E7759A">
              <w:rPr>
                <w:rFonts w:cs="Calibri"/>
                <w:b/>
                <w:i/>
                <w:vanish/>
                <w:sz w:val="20"/>
                <w:szCs w:val="20"/>
                <w:highlight w:val="cyan"/>
              </w:rPr>
              <w:softHyphen/>
            </w:r>
            <w:r w:rsidRPr="00E7759A">
              <w:rPr>
                <w:rFonts w:cs="Calibri"/>
                <w:b/>
                <w:i/>
                <w:vanish/>
                <w:sz w:val="20"/>
                <w:szCs w:val="20"/>
                <w:highlight w:val="cyan"/>
                <w:lang w:val="en-GB"/>
              </w:rPr>
              <w:t>Space</w:t>
            </w:r>
          </w:p>
        </w:tc>
        <w:tc>
          <w:tcPr>
            <w:tcW w:w="567" w:type="dxa"/>
            <w:tcBorders>
              <w:top w:val="single" w:sz="4" w:space="0" w:color="auto"/>
              <w:left w:val="single" w:sz="4" w:space="0" w:color="auto"/>
              <w:bottom w:val="single" w:sz="4" w:space="0" w:color="auto"/>
              <w:right w:val="single" w:sz="4" w:space="0" w:color="auto"/>
            </w:tcBorders>
            <w:vAlign w:val="center"/>
          </w:tcPr>
          <w:p w14:paraId="0FCEC0F7" w14:textId="77777777" w:rsidR="002F136F" w:rsidRPr="00E7759A" w:rsidRDefault="002F136F" w:rsidP="00B75CD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09CD7C74" w14:textId="77777777" w:rsidR="002F136F" w:rsidRPr="00E7759A" w:rsidRDefault="002F136F" w:rsidP="00B75CD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xsd:anyUrl</w:t>
            </w:r>
            <w:proofErr w:type="spellEnd"/>
            <w:proofErr w:type="gram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2B2C34E0" w14:textId="77777777" w:rsidR="002F136F" w:rsidRPr="00E7759A" w:rsidRDefault="002F136F" w:rsidP="00B75CDE">
            <w:pPr>
              <w:spacing w:after="0"/>
              <w:jc w:val="both"/>
              <w:rPr>
                <w:rFonts w:cs="Calibri"/>
                <w:vanish/>
                <w:sz w:val="20"/>
                <w:szCs w:val="20"/>
                <w:highlight w:val="cyan"/>
                <w:lang w:val="en-GB"/>
              </w:rPr>
            </w:pPr>
            <w:r w:rsidRPr="00E7759A">
              <w:rPr>
                <w:rFonts w:cs="Calibri"/>
                <w:vanish/>
                <w:sz w:val="20"/>
                <w:szCs w:val="20"/>
                <w:highlight w:val="cyan"/>
                <w:lang w:val="en-GB"/>
              </w:rPr>
              <w:t>Namespace for line names and directions.</w:t>
            </w:r>
          </w:p>
        </w:tc>
      </w:tr>
      <w:tr w:rsidR="002F136F" w:rsidRPr="00E7759A" w14:paraId="1859EAD6" w14:textId="77777777" w:rsidTr="00C610A8">
        <w:trPr>
          <w:jc w:val="center"/>
          <w:hidden/>
        </w:trPr>
        <w:tc>
          <w:tcPr>
            <w:tcW w:w="1209" w:type="dxa"/>
            <w:vMerge/>
            <w:tcBorders>
              <w:left w:val="single" w:sz="4" w:space="0" w:color="auto"/>
              <w:right w:val="single" w:sz="4" w:space="0" w:color="auto"/>
            </w:tcBorders>
            <w:vAlign w:val="center"/>
          </w:tcPr>
          <w:p w14:paraId="2FDEE5D5" w14:textId="77777777" w:rsidR="002F136F" w:rsidRPr="00E7759A" w:rsidRDefault="002F136F" w:rsidP="00B75CDE">
            <w:pPr>
              <w:spacing w:after="0"/>
              <w:rPr>
                <w:rFonts w:cs="Calibri"/>
                <w:i/>
                <w:vanish/>
                <w:sz w:val="20"/>
                <w:szCs w:val="20"/>
                <w:highlight w:val="cyan"/>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1523D7CD" w14:textId="77777777" w:rsidR="002F136F" w:rsidRPr="00E7759A" w:rsidRDefault="002F136F" w:rsidP="00B75CDE">
            <w:pPr>
              <w:spacing w:after="0"/>
              <w:rPr>
                <w:rFonts w:cs="Calibri"/>
                <w:b/>
                <w:i/>
                <w:vanish/>
                <w:sz w:val="20"/>
                <w:szCs w:val="20"/>
                <w:highlight w:val="cyan"/>
                <w:lang w:val="en-GB"/>
              </w:rPr>
            </w:pPr>
          </w:p>
        </w:tc>
        <w:tc>
          <w:tcPr>
            <w:tcW w:w="2254" w:type="dxa"/>
            <w:tcBorders>
              <w:top w:val="single" w:sz="4" w:space="0" w:color="auto"/>
              <w:left w:val="single" w:sz="4" w:space="0" w:color="auto"/>
              <w:bottom w:val="single" w:sz="4" w:space="0" w:color="auto"/>
              <w:right w:val="single" w:sz="4" w:space="0" w:color="auto"/>
            </w:tcBorders>
            <w:vAlign w:val="center"/>
          </w:tcPr>
          <w:p w14:paraId="1B1A8886" w14:textId="77777777" w:rsidR="002F136F" w:rsidRPr="00E7759A" w:rsidRDefault="002F136F" w:rsidP="00B75CDE">
            <w:pPr>
              <w:spacing w:after="0"/>
              <w:rPr>
                <w:rFonts w:cs="Calibri"/>
                <w:b/>
                <w:i/>
                <w:vanish/>
                <w:sz w:val="20"/>
                <w:szCs w:val="20"/>
                <w:highlight w:val="cyan"/>
                <w:lang w:val="en-GB"/>
              </w:rPr>
            </w:pPr>
            <w:r w:rsidRPr="00E7759A">
              <w:rPr>
                <w:rFonts w:cs="Calibri"/>
                <w:b/>
                <w:i/>
                <w:vanish/>
                <w:sz w:val="20"/>
                <w:szCs w:val="20"/>
                <w:highlight w:val="cyan"/>
                <w:lang w:val="en-GB"/>
              </w:rPr>
              <w:t>Product</w:t>
            </w:r>
            <w:r w:rsidRPr="00E7759A">
              <w:rPr>
                <w:rFonts w:cs="Calibri"/>
                <w:b/>
                <w:i/>
                <w:vanish/>
                <w:sz w:val="20"/>
                <w:szCs w:val="20"/>
                <w:highlight w:val="cyan"/>
              </w:rPr>
              <w:softHyphen/>
            </w:r>
            <w:proofErr w:type="spellStart"/>
            <w:r w:rsidRPr="00E7759A">
              <w:rPr>
                <w:rFonts w:cs="Calibri"/>
                <w:b/>
                <w:i/>
                <w:vanish/>
                <w:sz w:val="20"/>
                <w:szCs w:val="20"/>
                <w:highlight w:val="cyan"/>
                <w:lang w:val="en-GB"/>
              </w:rPr>
              <w:t>Category</w:t>
            </w:r>
            <w:r w:rsidRPr="00E7759A">
              <w:rPr>
                <w:rFonts w:cs="Calibri"/>
                <w:b/>
                <w:i/>
                <w:vanish/>
                <w:sz w:val="20"/>
                <w:szCs w:val="20"/>
                <w:highlight w:val="cyan"/>
                <w:lang w:val="en-GB"/>
              </w:rPr>
              <w:softHyphen/>
              <w:t>Name</w:t>
            </w:r>
            <w:proofErr w:type="spellEnd"/>
            <w:r w:rsidRPr="00E7759A">
              <w:rPr>
                <w:rFonts w:cs="Calibri"/>
                <w:b/>
                <w:i/>
                <w:vanish/>
                <w:sz w:val="20"/>
                <w:szCs w:val="20"/>
                <w:highlight w:val="cyan"/>
              </w:rPr>
              <w:softHyphen/>
            </w:r>
            <w:r w:rsidRPr="00E7759A">
              <w:rPr>
                <w:rFonts w:cs="Calibri"/>
                <w:b/>
                <w:i/>
                <w:vanish/>
                <w:sz w:val="20"/>
                <w:szCs w:val="20"/>
                <w:highlight w:val="cyan"/>
                <w:lang w:val="en-GB"/>
              </w:rPr>
              <w:t>Space</w:t>
            </w:r>
          </w:p>
        </w:tc>
        <w:tc>
          <w:tcPr>
            <w:tcW w:w="567" w:type="dxa"/>
            <w:tcBorders>
              <w:top w:val="single" w:sz="4" w:space="0" w:color="auto"/>
              <w:left w:val="single" w:sz="4" w:space="0" w:color="auto"/>
              <w:bottom w:val="single" w:sz="4" w:space="0" w:color="auto"/>
              <w:right w:val="single" w:sz="4" w:space="0" w:color="auto"/>
            </w:tcBorders>
            <w:vAlign w:val="center"/>
          </w:tcPr>
          <w:p w14:paraId="63F4473B" w14:textId="77777777" w:rsidR="002F136F" w:rsidRPr="00E7759A" w:rsidRDefault="002F136F" w:rsidP="00B75CD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2D5D985F" w14:textId="77777777" w:rsidR="002F136F" w:rsidRPr="00E7759A" w:rsidRDefault="002F136F" w:rsidP="00B75CD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xsd:anyUrl</w:t>
            </w:r>
            <w:proofErr w:type="spellEnd"/>
            <w:proofErr w:type="gram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7AAB4A9A" w14:textId="77777777" w:rsidR="002F136F" w:rsidRPr="00E7759A" w:rsidRDefault="002F136F" w:rsidP="00B75CDE">
            <w:pPr>
              <w:spacing w:after="0"/>
              <w:jc w:val="both"/>
              <w:rPr>
                <w:rFonts w:cs="Calibri"/>
                <w:vanish/>
                <w:sz w:val="20"/>
                <w:szCs w:val="20"/>
                <w:highlight w:val="cyan"/>
                <w:lang w:val="en-GB"/>
              </w:rPr>
            </w:pPr>
            <w:r w:rsidRPr="00E7759A">
              <w:rPr>
                <w:rFonts w:cs="Calibri"/>
                <w:vanish/>
                <w:sz w:val="20"/>
                <w:szCs w:val="20"/>
                <w:highlight w:val="cyan"/>
                <w:lang w:val="en-GB"/>
              </w:rPr>
              <w:t xml:space="preserve">Namespace for product categories </w:t>
            </w:r>
          </w:p>
        </w:tc>
      </w:tr>
      <w:tr w:rsidR="002F136F" w:rsidRPr="00E7759A" w14:paraId="7F081922" w14:textId="77777777" w:rsidTr="00C610A8">
        <w:trPr>
          <w:jc w:val="center"/>
          <w:hidden/>
        </w:trPr>
        <w:tc>
          <w:tcPr>
            <w:tcW w:w="1209" w:type="dxa"/>
            <w:vMerge/>
            <w:tcBorders>
              <w:left w:val="single" w:sz="4" w:space="0" w:color="auto"/>
              <w:right w:val="single" w:sz="4" w:space="0" w:color="auto"/>
            </w:tcBorders>
            <w:vAlign w:val="center"/>
          </w:tcPr>
          <w:p w14:paraId="4C92D501" w14:textId="77777777" w:rsidR="002F136F" w:rsidRPr="00E7759A" w:rsidRDefault="002F136F" w:rsidP="00B75CDE">
            <w:pPr>
              <w:spacing w:after="0"/>
              <w:rPr>
                <w:rFonts w:cs="Calibri"/>
                <w:i/>
                <w:vanish/>
                <w:sz w:val="20"/>
                <w:szCs w:val="20"/>
                <w:highlight w:val="cyan"/>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38026938" w14:textId="77777777" w:rsidR="002F136F" w:rsidRPr="00E7759A" w:rsidRDefault="002F136F" w:rsidP="00B75CDE">
            <w:pPr>
              <w:spacing w:after="0"/>
              <w:rPr>
                <w:rFonts w:cs="Calibri"/>
                <w:b/>
                <w:i/>
                <w:vanish/>
                <w:sz w:val="20"/>
                <w:szCs w:val="20"/>
                <w:highlight w:val="cyan"/>
                <w:lang w:val="en-GB"/>
              </w:rPr>
            </w:pPr>
          </w:p>
        </w:tc>
        <w:tc>
          <w:tcPr>
            <w:tcW w:w="2254" w:type="dxa"/>
            <w:tcBorders>
              <w:top w:val="single" w:sz="4" w:space="0" w:color="auto"/>
              <w:left w:val="single" w:sz="4" w:space="0" w:color="auto"/>
              <w:bottom w:val="single" w:sz="4" w:space="0" w:color="auto"/>
              <w:right w:val="single" w:sz="4" w:space="0" w:color="auto"/>
            </w:tcBorders>
            <w:vAlign w:val="center"/>
          </w:tcPr>
          <w:p w14:paraId="4F8B6BB9" w14:textId="77777777" w:rsidR="002F136F" w:rsidRPr="00E7759A" w:rsidRDefault="002F136F" w:rsidP="00B75CDE">
            <w:pPr>
              <w:spacing w:after="0"/>
              <w:rPr>
                <w:rFonts w:cs="Calibri"/>
                <w:b/>
                <w:i/>
                <w:vanish/>
                <w:sz w:val="20"/>
                <w:szCs w:val="20"/>
                <w:highlight w:val="cyan"/>
                <w:lang w:val="en-GB"/>
              </w:rPr>
            </w:pPr>
            <w:r w:rsidRPr="00E7759A">
              <w:rPr>
                <w:rFonts w:cs="Calibri"/>
                <w:b/>
                <w:i/>
                <w:vanish/>
                <w:sz w:val="20"/>
                <w:szCs w:val="20"/>
                <w:highlight w:val="cyan"/>
                <w:lang w:val="en-GB"/>
              </w:rPr>
              <w:t>Service</w:t>
            </w:r>
            <w:r w:rsidRPr="00E7759A">
              <w:rPr>
                <w:rFonts w:cs="Calibri"/>
                <w:b/>
                <w:i/>
                <w:vanish/>
                <w:sz w:val="20"/>
                <w:szCs w:val="20"/>
                <w:highlight w:val="cyan"/>
              </w:rPr>
              <w:softHyphen/>
            </w:r>
            <w:proofErr w:type="spellStart"/>
            <w:r w:rsidRPr="00E7759A">
              <w:rPr>
                <w:rFonts w:cs="Calibri"/>
                <w:b/>
                <w:i/>
                <w:vanish/>
                <w:sz w:val="20"/>
                <w:szCs w:val="20"/>
                <w:highlight w:val="cyan"/>
                <w:lang w:val="en-GB"/>
              </w:rPr>
              <w:t>Feature</w:t>
            </w:r>
            <w:r w:rsidRPr="00E7759A">
              <w:rPr>
                <w:rFonts w:cs="Calibri"/>
                <w:b/>
                <w:i/>
                <w:vanish/>
                <w:sz w:val="20"/>
                <w:szCs w:val="20"/>
                <w:highlight w:val="cyan"/>
                <w:lang w:val="en-GB"/>
              </w:rPr>
              <w:softHyphen/>
              <w:t>Name</w:t>
            </w:r>
            <w:proofErr w:type="spellEnd"/>
            <w:r w:rsidRPr="00E7759A">
              <w:rPr>
                <w:rFonts w:cs="Calibri"/>
                <w:b/>
                <w:i/>
                <w:vanish/>
                <w:sz w:val="20"/>
                <w:szCs w:val="20"/>
                <w:highlight w:val="cyan"/>
              </w:rPr>
              <w:softHyphen/>
            </w:r>
            <w:r w:rsidRPr="00E7759A">
              <w:rPr>
                <w:rFonts w:cs="Calibri"/>
                <w:b/>
                <w:i/>
                <w:vanish/>
                <w:sz w:val="20"/>
                <w:szCs w:val="20"/>
                <w:highlight w:val="cyan"/>
                <w:lang w:val="en-GB"/>
              </w:rPr>
              <w:t>Space</w:t>
            </w:r>
          </w:p>
        </w:tc>
        <w:tc>
          <w:tcPr>
            <w:tcW w:w="567" w:type="dxa"/>
            <w:tcBorders>
              <w:top w:val="single" w:sz="4" w:space="0" w:color="auto"/>
              <w:left w:val="single" w:sz="4" w:space="0" w:color="auto"/>
              <w:bottom w:val="single" w:sz="4" w:space="0" w:color="auto"/>
              <w:right w:val="single" w:sz="4" w:space="0" w:color="auto"/>
            </w:tcBorders>
            <w:vAlign w:val="center"/>
          </w:tcPr>
          <w:p w14:paraId="32B08501" w14:textId="77777777" w:rsidR="002F136F" w:rsidRPr="00E7759A" w:rsidRDefault="002F136F" w:rsidP="00B75CD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38EB4750" w14:textId="77777777" w:rsidR="002F136F" w:rsidRPr="00E7759A" w:rsidRDefault="002F136F" w:rsidP="00B75CD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xsd:anyUrl</w:t>
            </w:r>
            <w:proofErr w:type="spellEnd"/>
            <w:proofErr w:type="gram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351B9AA2" w14:textId="77777777" w:rsidR="002F136F" w:rsidRPr="00E7759A" w:rsidRDefault="002F136F" w:rsidP="00B75CDE">
            <w:pPr>
              <w:spacing w:after="0"/>
              <w:jc w:val="both"/>
              <w:rPr>
                <w:rFonts w:cs="Calibri"/>
                <w:vanish/>
                <w:sz w:val="20"/>
                <w:szCs w:val="20"/>
                <w:highlight w:val="cyan"/>
                <w:lang w:val="en-GB"/>
              </w:rPr>
            </w:pPr>
            <w:r w:rsidRPr="00E7759A">
              <w:rPr>
                <w:rFonts w:cs="Calibri"/>
                <w:vanish/>
                <w:sz w:val="20"/>
                <w:szCs w:val="20"/>
                <w:highlight w:val="cyan"/>
                <w:lang w:val="en-GB"/>
              </w:rPr>
              <w:t xml:space="preserve">Namespace for Service Features </w:t>
            </w:r>
          </w:p>
        </w:tc>
      </w:tr>
      <w:tr w:rsidR="002F136F" w:rsidRPr="00E7759A" w14:paraId="2455FDC7" w14:textId="77777777" w:rsidTr="00C610A8">
        <w:trPr>
          <w:jc w:val="center"/>
          <w:hidden/>
        </w:trPr>
        <w:tc>
          <w:tcPr>
            <w:tcW w:w="1209" w:type="dxa"/>
            <w:vMerge/>
            <w:tcBorders>
              <w:left w:val="single" w:sz="4" w:space="0" w:color="auto"/>
              <w:bottom w:val="single" w:sz="4" w:space="0" w:color="auto"/>
              <w:right w:val="single" w:sz="4" w:space="0" w:color="auto"/>
            </w:tcBorders>
            <w:vAlign w:val="center"/>
          </w:tcPr>
          <w:p w14:paraId="74B916D9" w14:textId="77777777" w:rsidR="002F136F" w:rsidRPr="00E7759A" w:rsidRDefault="002F136F" w:rsidP="00B75CDE">
            <w:pPr>
              <w:spacing w:after="0"/>
              <w:rPr>
                <w:rFonts w:cs="Calibri"/>
                <w:i/>
                <w:vanish/>
                <w:sz w:val="20"/>
                <w:szCs w:val="20"/>
                <w:highlight w:val="cyan"/>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7BAE7971" w14:textId="77777777" w:rsidR="002F136F" w:rsidRPr="00E7759A" w:rsidRDefault="002F136F" w:rsidP="00B75CDE">
            <w:pPr>
              <w:spacing w:after="0"/>
              <w:rPr>
                <w:rFonts w:cs="Calibri"/>
                <w:b/>
                <w:i/>
                <w:vanish/>
                <w:sz w:val="20"/>
                <w:szCs w:val="20"/>
                <w:highlight w:val="cyan"/>
                <w:lang w:val="en-GB"/>
              </w:rPr>
            </w:pPr>
          </w:p>
        </w:tc>
        <w:tc>
          <w:tcPr>
            <w:tcW w:w="2254" w:type="dxa"/>
            <w:tcBorders>
              <w:top w:val="single" w:sz="4" w:space="0" w:color="auto"/>
              <w:left w:val="single" w:sz="4" w:space="0" w:color="auto"/>
              <w:bottom w:val="single" w:sz="4" w:space="0" w:color="auto"/>
              <w:right w:val="single" w:sz="4" w:space="0" w:color="auto"/>
            </w:tcBorders>
            <w:vAlign w:val="center"/>
          </w:tcPr>
          <w:p w14:paraId="6F75D291" w14:textId="77777777" w:rsidR="002F136F" w:rsidRPr="00E7759A" w:rsidRDefault="002F136F" w:rsidP="00B75CDE">
            <w:pPr>
              <w:spacing w:after="0"/>
              <w:rPr>
                <w:rFonts w:cs="Calibri"/>
                <w:b/>
                <w:i/>
                <w:vanish/>
                <w:sz w:val="20"/>
                <w:szCs w:val="20"/>
                <w:highlight w:val="cyan"/>
                <w:lang w:val="en-GB"/>
              </w:rPr>
            </w:pPr>
            <w:r w:rsidRPr="00E7759A">
              <w:rPr>
                <w:rFonts w:cs="Calibri"/>
                <w:b/>
                <w:i/>
                <w:vanish/>
                <w:sz w:val="20"/>
                <w:szCs w:val="20"/>
                <w:highlight w:val="cyan"/>
                <w:lang w:val="en-GB"/>
              </w:rPr>
              <w:t>Vehicle</w:t>
            </w:r>
            <w:r w:rsidRPr="00E7759A">
              <w:rPr>
                <w:rFonts w:cs="Calibri"/>
                <w:b/>
                <w:i/>
                <w:vanish/>
                <w:sz w:val="20"/>
                <w:szCs w:val="20"/>
                <w:highlight w:val="cyan"/>
              </w:rPr>
              <w:softHyphen/>
            </w:r>
            <w:proofErr w:type="spellStart"/>
            <w:r w:rsidRPr="00E7759A">
              <w:rPr>
                <w:rFonts w:cs="Calibri"/>
                <w:b/>
                <w:i/>
                <w:vanish/>
                <w:sz w:val="20"/>
                <w:szCs w:val="20"/>
                <w:highlight w:val="cyan"/>
                <w:lang w:val="en-GB"/>
              </w:rPr>
              <w:t>Feature</w:t>
            </w:r>
            <w:r w:rsidRPr="00E7759A">
              <w:rPr>
                <w:rFonts w:cs="Calibri"/>
                <w:b/>
                <w:i/>
                <w:vanish/>
                <w:sz w:val="20"/>
                <w:szCs w:val="20"/>
                <w:highlight w:val="cyan"/>
                <w:lang w:val="en-GB"/>
              </w:rPr>
              <w:softHyphen/>
              <w:t>Name</w:t>
            </w:r>
            <w:proofErr w:type="spellEnd"/>
            <w:r w:rsidRPr="00E7759A">
              <w:rPr>
                <w:rFonts w:cs="Calibri"/>
                <w:b/>
                <w:i/>
                <w:vanish/>
                <w:sz w:val="20"/>
                <w:szCs w:val="20"/>
                <w:highlight w:val="cyan"/>
              </w:rPr>
              <w:softHyphen/>
            </w:r>
            <w:r w:rsidRPr="00E7759A">
              <w:rPr>
                <w:rFonts w:cs="Calibri"/>
                <w:b/>
                <w:i/>
                <w:vanish/>
                <w:sz w:val="20"/>
                <w:szCs w:val="20"/>
                <w:highlight w:val="cyan"/>
                <w:lang w:val="en-GB"/>
              </w:rPr>
              <w:t>Space</w:t>
            </w:r>
          </w:p>
        </w:tc>
        <w:tc>
          <w:tcPr>
            <w:tcW w:w="567" w:type="dxa"/>
            <w:tcBorders>
              <w:top w:val="single" w:sz="4" w:space="0" w:color="auto"/>
              <w:left w:val="single" w:sz="4" w:space="0" w:color="auto"/>
              <w:bottom w:val="single" w:sz="4" w:space="0" w:color="auto"/>
              <w:right w:val="single" w:sz="4" w:space="0" w:color="auto"/>
            </w:tcBorders>
            <w:vAlign w:val="center"/>
          </w:tcPr>
          <w:p w14:paraId="161C01E2" w14:textId="77777777" w:rsidR="002F136F" w:rsidRPr="00E7759A" w:rsidRDefault="002F136F" w:rsidP="00B75CD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4B8102A8" w14:textId="77777777" w:rsidR="002F136F" w:rsidRPr="00E7759A" w:rsidRDefault="002F136F" w:rsidP="00B75CD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xsd:anyUrl</w:t>
            </w:r>
            <w:proofErr w:type="spellEnd"/>
            <w:proofErr w:type="gram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2F4FD2C8" w14:textId="77777777" w:rsidR="002F136F" w:rsidRPr="00E7759A" w:rsidRDefault="002F136F" w:rsidP="00B75CDE">
            <w:pPr>
              <w:spacing w:after="0"/>
              <w:jc w:val="both"/>
              <w:rPr>
                <w:rFonts w:cs="Calibri"/>
                <w:vanish/>
                <w:sz w:val="20"/>
                <w:szCs w:val="20"/>
                <w:lang w:val="en-GB"/>
              </w:rPr>
            </w:pPr>
            <w:r w:rsidRPr="00E7759A">
              <w:rPr>
                <w:rFonts w:cs="Calibri"/>
                <w:vanish/>
                <w:sz w:val="20"/>
                <w:szCs w:val="20"/>
                <w:highlight w:val="cyan"/>
                <w:lang w:val="en-GB"/>
              </w:rPr>
              <w:t>Namespace for vehicle features</w:t>
            </w:r>
            <w:r w:rsidRPr="00E7759A">
              <w:rPr>
                <w:rFonts w:cs="Calibri"/>
                <w:vanish/>
                <w:sz w:val="20"/>
                <w:szCs w:val="20"/>
                <w:lang w:val="en-GB"/>
              </w:rPr>
              <w:t xml:space="preserve"> </w:t>
            </w:r>
          </w:p>
        </w:tc>
      </w:tr>
      <w:tr w:rsidR="008E55AD" w:rsidRPr="00E32CB2" w14:paraId="35772C3E" w14:textId="77777777" w:rsidTr="00B75CDE">
        <w:trPr>
          <w:jc w:val="center"/>
          <w:hidden/>
        </w:trPr>
        <w:tc>
          <w:tcPr>
            <w:tcW w:w="1209" w:type="dxa"/>
            <w:tcBorders>
              <w:top w:val="single" w:sz="4" w:space="0" w:color="auto"/>
              <w:left w:val="single" w:sz="4" w:space="0" w:color="auto"/>
              <w:bottom w:val="single" w:sz="4" w:space="0" w:color="auto"/>
              <w:right w:val="single" w:sz="4" w:space="0" w:color="auto"/>
            </w:tcBorders>
            <w:vAlign w:val="center"/>
          </w:tcPr>
          <w:p w14:paraId="11F57AD6" w14:textId="77777777" w:rsidR="008E55AD" w:rsidRPr="00E7759A" w:rsidRDefault="008E55AD" w:rsidP="00B75CDE">
            <w:pPr>
              <w:spacing w:after="0"/>
              <w:rPr>
                <w:rFonts w:cs="Calibri"/>
                <w:i/>
                <w:vanish/>
                <w:sz w:val="20"/>
                <w:szCs w:val="20"/>
                <w:highlight w:val="cyan"/>
                <w:lang w:val="en-GB"/>
              </w:rPr>
            </w:pPr>
            <w:r w:rsidRPr="00E7759A">
              <w:rPr>
                <w:rFonts w:cs="Calibri"/>
                <w:i/>
                <w:vanish/>
                <w:sz w:val="20"/>
                <w:szCs w:val="20"/>
                <w:highlight w:val="cyan"/>
                <w:lang w:val="en-GB"/>
              </w:rPr>
              <w:t>Language</w:t>
            </w: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1176186C" w14:textId="77777777" w:rsidR="008E55AD" w:rsidRPr="00E7759A" w:rsidRDefault="008E55AD" w:rsidP="00B75CDE">
            <w:pPr>
              <w:spacing w:after="0"/>
              <w:rPr>
                <w:rFonts w:cs="Calibri"/>
                <w:b/>
                <w:i/>
                <w:vanish/>
                <w:sz w:val="20"/>
                <w:szCs w:val="20"/>
                <w:highlight w:val="cyan"/>
                <w:lang w:val="en-GB"/>
              </w:rPr>
            </w:pPr>
            <w:r w:rsidRPr="00E7759A">
              <w:rPr>
                <w:rFonts w:cs="Calibri"/>
                <w:b/>
                <w:i/>
                <w:vanish/>
                <w:sz w:val="20"/>
                <w:szCs w:val="20"/>
                <w:highlight w:val="cyan"/>
                <w:lang w:val="en-GB"/>
              </w:rPr>
              <w:t>Language</w:t>
            </w:r>
          </w:p>
        </w:tc>
        <w:tc>
          <w:tcPr>
            <w:tcW w:w="567" w:type="dxa"/>
            <w:tcBorders>
              <w:top w:val="single" w:sz="4" w:space="0" w:color="auto"/>
              <w:left w:val="single" w:sz="4" w:space="0" w:color="auto"/>
              <w:bottom w:val="single" w:sz="4" w:space="0" w:color="auto"/>
              <w:right w:val="single" w:sz="4" w:space="0" w:color="auto"/>
            </w:tcBorders>
            <w:vAlign w:val="center"/>
          </w:tcPr>
          <w:p w14:paraId="7A938EF1" w14:textId="77777777" w:rsidR="008E55AD" w:rsidRPr="00E7759A" w:rsidRDefault="008E55AD" w:rsidP="00B75CD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09DFBE19" w14:textId="77777777" w:rsidR="008E55AD" w:rsidRPr="00E7759A" w:rsidRDefault="008E55AD" w:rsidP="00B75CD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xml:lang</w:t>
            </w:r>
            <w:proofErr w:type="spellEnd"/>
            <w:proofErr w:type="gram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678C7303" w14:textId="77777777" w:rsidR="008E55AD" w:rsidRPr="00E7759A" w:rsidRDefault="008E55AD" w:rsidP="00B75CDE">
            <w:pPr>
              <w:spacing w:after="0"/>
              <w:jc w:val="both"/>
              <w:rPr>
                <w:rFonts w:cs="Calibri"/>
                <w:vanish/>
                <w:sz w:val="20"/>
                <w:szCs w:val="20"/>
                <w:lang w:val="fr-FR"/>
              </w:rPr>
            </w:pPr>
            <w:r w:rsidRPr="00E7759A">
              <w:rPr>
                <w:rFonts w:cs="Calibri"/>
                <w:vanish/>
                <w:sz w:val="20"/>
                <w:szCs w:val="20"/>
                <w:highlight w:val="cyan"/>
                <w:lang w:val="fr-FR"/>
              </w:rPr>
              <w:t xml:space="preserve">Default </w:t>
            </w:r>
            <w:proofErr w:type="spellStart"/>
            <w:r w:rsidRPr="00E7759A">
              <w:rPr>
                <w:rFonts w:cs="Calibri"/>
                <w:vanish/>
                <w:sz w:val="20"/>
                <w:szCs w:val="20"/>
                <w:highlight w:val="cyan"/>
                <w:lang w:val="fr-FR"/>
              </w:rPr>
              <w:t>language</w:t>
            </w:r>
            <w:proofErr w:type="spellEnd"/>
            <w:r w:rsidRPr="00E7759A">
              <w:rPr>
                <w:rFonts w:cs="Calibri"/>
                <w:vanish/>
                <w:sz w:val="20"/>
                <w:szCs w:val="20"/>
                <w:highlight w:val="cyan"/>
                <w:lang w:val="fr-FR"/>
              </w:rPr>
              <w:t>.</w:t>
            </w:r>
          </w:p>
          <w:p w14:paraId="12252132" w14:textId="77777777" w:rsidR="008E55AD" w:rsidRPr="00E7759A" w:rsidRDefault="008E55AD" w:rsidP="00B75CDE">
            <w:pPr>
              <w:spacing w:after="0"/>
              <w:jc w:val="both"/>
              <w:rPr>
                <w:rFonts w:cs="Calibri"/>
                <w:vanish/>
                <w:sz w:val="20"/>
                <w:szCs w:val="20"/>
                <w:lang w:val="fr-FR"/>
              </w:rPr>
            </w:pPr>
            <w:r w:rsidRPr="00E7759A">
              <w:rPr>
                <w:rFonts w:cs="Calibri"/>
                <w:vanish/>
                <w:sz w:val="20"/>
                <w:szCs w:val="20"/>
                <w:highlight w:val="lightGray"/>
                <w:lang w:val="fr-FR"/>
              </w:rPr>
              <w:t>La langue par défaut est le français</w:t>
            </w:r>
            <w:r w:rsidRPr="00E7759A">
              <w:rPr>
                <w:rFonts w:cs="Calibri"/>
                <w:vanish/>
                <w:sz w:val="20"/>
                <w:szCs w:val="20"/>
                <w:lang w:val="fr-FR"/>
              </w:rPr>
              <w:t>.</w:t>
            </w:r>
          </w:p>
        </w:tc>
      </w:tr>
      <w:tr w:rsidR="002F136F" w:rsidRPr="00E7759A" w14:paraId="382BBF10" w14:textId="77777777" w:rsidTr="00467A81">
        <w:trPr>
          <w:jc w:val="center"/>
        </w:trPr>
        <w:tc>
          <w:tcPr>
            <w:tcW w:w="1209" w:type="dxa"/>
            <w:vMerge w:val="restart"/>
            <w:tcBorders>
              <w:top w:val="single" w:sz="4" w:space="0" w:color="auto"/>
              <w:left w:val="single" w:sz="4" w:space="0" w:color="auto"/>
              <w:right w:val="single" w:sz="4" w:space="0" w:color="auto"/>
            </w:tcBorders>
            <w:vAlign w:val="center"/>
          </w:tcPr>
          <w:p w14:paraId="37E91F64" w14:textId="77777777" w:rsidR="002F136F" w:rsidRPr="00E7759A" w:rsidRDefault="002F136F" w:rsidP="00B75CDE">
            <w:pPr>
              <w:spacing w:after="0"/>
              <w:rPr>
                <w:rFonts w:cs="Calibri"/>
                <w:i/>
                <w:sz w:val="20"/>
                <w:szCs w:val="20"/>
                <w:lang w:val="en-GB"/>
              </w:rPr>
            </w:pPr>
            <w:r w:rsidRPr="00E7759A">
              <w:rPr>
                <w:rFonts w:cs="Calibri"/>
                <w:i/>
                <w:sz w:val="20"/>
                <w:szCs w:val="20"/>
                <w:lang w:val="en-GB"/>
              </w:rPr>
              <w:lastRenderedPageBreak/>
              <w:t>Location</w:t>
            </w:r>
          </w:p>
        </w:tc>
        <w:tc>
          <w:tcPr>
            <w:tcW w:w="236" w:type="dxa"/>
            <w:tcBorders>
              <w:top w:val="single" w:sz="4" w:space="0" w:color="auto"/>
              <w:left w:val="single" w:sz="4" w:space="0" w:color="auto"/>
              <w:bottom w:val="single" w:sz="4" w:space="0" w:color="auto"/>
              <w:right w:val="single" w:sz="4" w:space="0" w:color="auto"/>
            </w:tcBorders>
            <w:vAlign w:val="center"/>
          </w:tcPr>
          <w:p w14:paraId="05660324" w14:textId="77777777" w:rsidR="002F136F" w:rsidRPr="00E7759A" w:rsidRDefault="002F136F" w:rsidP="00B75CDE">
            <w:pPr>
              <w:spacing w:after="0"/>
              <w:rPr>
                <w:rFonts w:cs="Calibri"/>
                <w:b/>
                <w:i/>
                <w:sz w:val="20"/>
                <w:szCs w:val="20"/>
                <w:lang w:val="en-GB"/>
              </w:rPr>
            </w:pPr>
            <w:r w:rsidRPr="00E7759A">
              <w:rPr>
                <w:rFonts w:cs="Calibri"/>
                <w:b/>
                <w:i/>
                <w:sz w:val="20"/>
                <w:szCs w:val="20"/>
                <w:lang w:val="en-GB"/>
              </w:rPr>
              <w:t>a</w:t>
            </w:r>
          </w:p>
        </w:tc>
        <w:tc>
          <w:tcPr>
            <w:tcW w:w="2254" w:type="dxa"/>
            <w:tcBorders>
              <w:top w:val="single" w:sz="4" w:space="0" w:color="auto"/>
              <w:left w:val="single" w:sz="4" w:space="0" w:color="auto"/>
              <w:bottom w:val="single" w:sz="4" w:space="0" w:color="auto"/>
              <w:right w:val="single" w:sz="4" w:space="0" w:color="auto"/>
            </w:tcBorders>
            <w:vAlign w:val="center"/>
          </w:tcPr>
          <w:p w14:paraId="35933E51" w14:textId="77777777" w:rsidR="002F136F" w:rsidRPr="00E7759A" w:rsidRDefault="002F136F" w:rsidP="00B75CDE">
            <w:pPr>
              <w:spacing w:after="0"/>
              <w:rPr>
                <w:rFonts w:cs="Calibri"/>
                <w:b/>
                <w:i/>
                <w:sz w:val="20"/>
                <w:szCs w:val="20"/>
                <w:highlight w:val="lightGray"/>
                <w:lang w:val="en-GB"/>
              </w:rPr>
            </w:pPr>
            <w:proofErr w:type="spellStart"/>
            <w:r w:rsidRPr="00E7759A">
              <w:rPr>
                <w:rFonts w:cs="Calibri"/>
                <w:b/>
                <w:i/>
                <w:sz w:val="20"/>
                <w:szCs w:val="20"/>
                <w:highlight w:val="lightGray"/>
                <w:lang w:val="en-GB"/>
              </w:rPr>
              <w:t>Wgs</w:t>
            </w:r>
            <w:proofErr w:type="spellEnd"/>
            <w:r w:rsidRPr="00E7759A">
              <w:rPr>
                <w:rFonts w:cs="Calibri"/>
                <w:b/>
                <w:i/>
                <w:sz w:val="20"/>
                <w:szCs w:val="20"/>
                <w:highlight w:val="lightGray"/>
              </w:rPr>
              <w:softHyphen/>
            </w:r>
            <w:r w:rsidRPr="00E7759A">
              <w:rPr>
                <w:rFonts w:cs="Calibri"/>
                <w:b/>
                <w:i/>
                <w:sz w:val="20"/>
                <w:szCs w:val="20"/>
                <w:highlight w:val="lightGray"/>
                <w:lang w:val="en-GB"/>
              </w:rPr>
              <w:t>Decimal</w:t>
            </w:r>
            <w:r w:rsidRPr="00E7759A">
              <w:rPr>
                <w:rFonts w:cs="Calibri"/>
                <w:b/>
                <w:i/>
                <w:sz w:val="20"/>
                <w:szCs w:val="20"/>
                <w:highlight w:val="lightGray"/>
              </w:rPr>
              <w:softHyphen/>
            </w:r>
            <w:r w:rsidRPr="00E7759A">
              <w:rPr>
                <w:rFonts w:cs="Calibri"/>
                <w:b/>
                <w:i/>
                <w:sz w:val="20"/>
                <w:szCs w:val="20"/>
                <w:highlight w:val="lightGray"/>
                <w:lang w:val="en-GB"/>
              </w:rPr>
              <w:t>Degrees</w:t>
            </w:r>
          </w:p>
        </w:tc>
        <w:tc>
          <w:tcPr>
            <w:tcW w:w="567" w:type="dxa"/>
            <w:tcBorders>
              <w:top w:val="single" w:sz="4" w:space="0" w:color="auto"/>
              <w:left w:val="single" w:sz="4" w:space="0" w:color="auto"/>
              <w:bottom w:val="single" w:sz="4" w:space="0" w:color="auto"/>
              <w:right w:val="single" w:sz="4" w:space="0" w:color="auto"/>
            </w:tcBorders>
            <w:vAlign w:val="center"/>
          </w:tcPr>
          <w:p w14:paraId="6CCA72C7" w14:textId="77777777" w:rsidR="002F136F" w:rsidRPr="00E7759A" w:rsidRDefault="002F136F" w:rsidP="00B75CDE">
            <w:pPr>
              <w:spacing w:after="0"/>
              <w:rPr>
                <w:rFonts w:cs="Calibri"/>
                <w:sz w:val="20"/>
                <w:szCs w:val="20"/>
                <w:lang w:val="en-GB"/>
              </w:rPr>
            </w:pPr>
            <w:r w:rsidRPr="00E7759A">
              <w:rPr>
                <w:rFonts w:cs="Calibri"/>
                <w:sz w:val="20"/>
                <w:szCs w:val="20"/>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2DA235D4" w14:textId="77777777" w:rsidR="002F136F" w:rsidRPr="00E7759A" w:rsidRDefault="002F136F" w:rsidP="00B75CDE">
            <w:pPr>
              <w:spacing w:after="0"/>
              <w:rPr>
                <w:rFonts w:cs="Calibri"/>
                <w:i/>
                <w:sz w:val="20"/>
                <w:szCs w:val="20"/>
                <w:lang w:val="en-GB"/>
              </w:rPr>
            </w:pPr>
            <w:proofErr w:type="spellStart"/>
            <w:r w:rsidRPr="00E7759A">
              <w:rPr>
                <w:rFonts w:cs="Calibri"/>
                <w:i/>
                <w:sz w:val="20"/>
                <w:szCs w:val="20"/>
                <w:lang w:val="en-GB"/>
              </w:rPr>
              <w:t>EmptyType</w:t>
            </w:r>
            <w:proofErr w:type="spell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42F7D178" w14:textId="77777777" w:rsidR="002F136F" w:rsidRPr="00E7759A" w:rsidRDefault="002F136F" w:rsidP="00B75CDE">
            <w:pPr>
              <w:spacing w:after="0"/>
              <w:jc w:val="both"/>
              <w:rPr>
                <w:rFonts w:cs="Calibri"/>
                <w:sz w:val="20"/>
                <w:szCs w:val="20"/>
                <w:highlight w:val="cyan"/>
                <w:lang w:val="en-GB"/>
              </w:rPr>
            </w:pPr>
            <w:r w:rsidRPr="00E7759A">
              <w:rPr>
                <w:rFonts w:cs="Calibri"/>
                <w:sz w:val="20"/>
                <w:szCs w:val="20"/>
                <w:lang w:val="en-GB"/>
              </w:rPr>
              <w:t>Geospatial coordinates are given as WGS84 latitude and longitude, decimal degrees of arc.</w:t>
            </w:r>
          </w:p>
        </w:tc>
      </w:tr>
      <w:tr w:rsidR="002F136F" w:rsidRPr="00E32CB2" w14:paraId="6210C34C" w14:textId="77777777" w:rsidTr="00467A81">
        <w:trPr>
          <w:jc w:val="center"/>
        </w:trPr>
        <w:tc>
          <w:tcPr>
            <w:tcW w:w="1209" w:type="dxa"/>
            <w:vMerge/>
            <w:tcBorders>
              <w:left w:val="single" w:sz="4" w:space="0" w:color="auto"/>
              <w:bottom w:val="single" w:sz="4" w:space="0" w:color="auto"/>
              <w:right w:val="single" w:sz="4" w:space="0" w:color="auto"/>
            </w:tcBorders>
            <w:vAlign w:val="center"/>
          </w:tcPr>
          <w:p w14:paraId="014D93D2" w14:textId="77777777" w:rsidR="002F136F" w:rsidRPr="00E7759A" w:rsidRDefault="002F136F" w:rsidP="00B75CDE">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182C8BF3" w14:textId="77777777" w:rsidR="002F136F" w:rsidRPr="00E7759A" w:rsidRDefault="002F136F" w:rsidP="00B75CDE">
            <w:pPr>
              <w:spacing w:after="0"/>
              <w:rPr>
                <w:rFonts w:cs="Calibri"/>
                <w:b/>
                <w:i/>
                <w:sz w:val="20"/>
                <w:szCs w:val="20"/>
                <w:lang w:val="en-GB"/>
              </w:rPr>
            </w:pPr>
            <w:r w:rsidRPr="00E7759A">
              <w:rPr>
                <w:rFonts w:cs="Calibri"/>
                <w:b/>
                <w:i/>
                <w:sz w:val="20"/>
                <w:szCs w:val="20"/>
                <w:lang w:val="en-GB"/>
              </w:rPr>
              <w:t>b</w:t>
            </w:r>
          </w:p>
        </w:tc>
        <w:tc>
          <w:tcPr>
            <w:tcW w:w="2254" w:type="dxa"/>
            <w:tcBorders>
              <w:top w:val="single" w:sz="4" w:space="0" w:color="auto"/>
              <w:left w:val="single" w:sz="4" w:space="0" w:color="auto"/>
              <w:bottom w:val="single" w:sz="4" w:space="0" w:color="auto"/>
              <w:right w:val="single" w:sz="4" w:space="0" w:color="auto"/>
            </w:tcBorders>
            <w:vAlign w:val="center"/>
          </w:tcPr>
          <w:p w14:paraId="0001A6A6" w14:textId="77777777" w:rsidR="002F136F" w:rsidRPr="00E7759A" w:rsidRDefault="002F136F" w:rsidP="00B75CDE">
            <w:pPr>
              <w:spacing w:after="0"/>
              <w:rPr>
                <w:rFonts w:cs="Calibri"/>
                <w:b/>
                <w:i/>
                <w:sz w:val="20"/>
                <w:szCs w:val="20"/>
                <w:highlight w:val="lightGray"/>
                <w:lang w:val="en-GB"/>
              </w:rPr>
            </w:pPr>
            <w:proofErr w:type="spellStart"/>
            <w:r w:rsidRPr="00E7759A">
              <w:rPr>
                <w:rFonts w:cs="Calibri"/>
                <w:b/>
                <w:i/>
                <w:sz w:val="20"/>
                <w:szCs w:val="20"/>
                <w:highlight w:val="lightGray"/>
                <w:lang w:val="en-GB"/>
              </w:rPr>
              <w:t>Gml</w:t>
            </w:r>
            <w:proofErr w:type="spellEnd"/>
            <w:r w:rsidRPr="00E7759A">
              <w:rPr>
                <w:rFonts w:cs="Calibri"/>
                <w:b/>
                <w:i/>
                <w:sz w:val="20"/>
                <w:szCs w:val="20"/>
                <w:highlight w:val="lightGray"/>
              </w:rPr>
              <w:softHyphen/>
            </w:r>
            <w:r w:rsidRPr="00E7759A">
              <w:rPr>
                <w:rFonts w:cs="Calibri"/>
                <w:b/>
                <w:i/>
                <w:sz w:val="20"/>
                <w:szCs w:val="20"/>
                <w:highlight w:val="lightGray"/>
                <w:lang w:val="en-GB"/>
              </w:rPr>
              <w:t>Coordinate</w:t>
            </w:r>
            <w:r w:rsidRPr="00E7759A">
              <w:rPr>
                <w:rFonts w:cs="Calibri"/>
                <w:b/>
                <w:i/>
                <w:sz w:val="20"/>
                <w:szCs w:val="20"/>
                <w:highlight w:val="lightGray"/>
              </w:rPr>
              <w:softHyphen/>
            </w:r>
            <w:r w:rsidRPr="00E7759A">
              <w:rPr>
                <w:rFonts w:cs="Calibri"/>
                <w:b/>
                <w:i/>
                <w:sz w:val="20"/>
                <w:szCs w:val="20"/>
                <w:highlight w:val="lightGray"/>
                <w:lang w:val="en-GB"/>
              </w:rPr>
              <w:t>Format</w:t>
            </w:r>
          </w:p>
        </w:tc>
        <w:tc>
          <w:tcPr>
            <w:tcW w:w="567" w:type="dxa"/>
            <w:tcBorders>
              <w:top w:val="single" w:sz="4" w:space="0" w:color="auto"/>
              <w:left w:val="single" w:sz="4" w:space="0" w:color="auto"/>
              <w:bottom w:val="single" w:sz="4" w:space="0" w:color="auto"/>
              <w:right w:val="single" w:sz="4" w:space="0" w:color="auto"/>
            </w:tcBorders>
            <w:vAlign w:val="center"/>
          </w:tcPr>
          <w:p w14:paraId="5A62E437" w14:textId="77777777" w:rsidR="002F136F" w:rsidRPr="00E7759A" w:rsidRDefault="002F136F" w:rsidP="00B75CDE">
            <w:pPr>
              <w:spacing w:after="0"/>
              <w:rPr>
                <w:rFonts w:cs="Calibri"/>
                <w:sz w:val="20"/>
                <w:szCs w:val="20"/>
                <w:lang w:val="en-GB"/>
              </w:rPr>
            </w:pPr>
          </w:p>
        </w:tc>
        <w:tc>
          <w:tcPr>
            <w:tcW w:w="1559" w:type="dxa"/>
            <w:tcBorders>
              <w:top w:val="single" w:sz="4" w:space="0" w:color="auto"/>
              <w:left w:val="single" w:sz="4" w:space="0" w:color="auto"/>
              <w:bottom w:val="single" w:sz="4" w:space="0" w:color="auto"/>
              <w:right w:val="single" w:sz="4" w:space="0" w:color="auto"/>
            </w:tcBorders>
            <w:vAlign w:val="center"/>
          </w:tcPr>
          <w:p w14:paraId="1ED9F321" w14:textId="77777777" w:rsidR="002F136F" w:rsidRPr="00E7759A" w:rsidRDefault="002F136F" w:rsidP="00B75CDE">
            <w:pPr>
              <w:spacing w:after="0"/>
              <w:rPr>
                <w:rFonts w:cs="Calibri"/>
                <w:i/>
                <w:sz w:val="20"/>
                <w:szCs w:val="20"/>
                <w:lang w:val="en-GB"/>
              </w:rPr>
            </w:pPr>
            <w:proofErr w:type="spellStart"/>
            <w:r w:rsidRPr="00E7759A">
              <w:rPr>
                <w:rFonts w:cs="Calibri"/>
                <w:i/>
                <w:sz w:val="20"/>
                <w:szCs w:val="20"/>
                <w:lang w:val="en-GB"/>
              </w:rPr>
              <w:t>srsName</w:t>
            </w:r>
            <w:r w:rsidRPr="00E7759A">
              <w:rPr>
                <w:rFonts w:cs="Calibri"/>
                <w:i/>
                <w:spacing w:val="-6"/>
                <w:sz w:val="20"/>
                <w:szCs w:val="20"/>
                <w:lang w:val="en-GB"/>
              </w:rPr>
              <w:softHyphen/>
            </w:r>
            <w:r w:rsidRPr="00E7759A">
              <w:rPr>
                <w:rFonts w:cs="Calibri"/>
                <w:i/>
                <w:sz w:val="20"/>
                <w:szCs w:val="20"/>
                <w:lang w:val="en-GB"/>
              </w:rPr>
              <w:t>Type</w:t>
            </w:r>
            <w:proofErr w:type="spell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2A50FA2D" w14:textId="77777777" w:rsidR="002F136F" w:rsidRPr="00E7759A" w:rsidRDefault="002F136F" w:rsidP="00B75CDE">
            <w:pPr>
              <w:spacing w:after="0"/>
              <w:jc w:val="both"/>
              <w:rPr>
                <w:rFonts w:cs="Calibri"/>
                <w:sz w:val="20"/>
                <w:szCs w:val="20"/>
                <w:lang w:val="en-GB"/>
              </w:rPr>
            </w:pPr>
            <w:r w:rsidRPr="00E7759A">
              <w:rPr>
                <w:rFonts w:cs="Calibri"/>
                <w:sz w:val="20"/>
                <w:szCs w:val="20"/>
                <w:lang w:val="en-GB"/>
              </w:rPr>
              <w:t>Name of GML Coordinate format used for Geospatial points in responses.</w:t>
            </w:r>
          </w:p>
          <w:p w14:paraId="7F9A6B3B" w14:textId="77777777" w:rsidR="002F136F" w:rsidRPr="00E7759A" w:rsidRDefault="002F136F" w:rsidP="00B75CDE">
            <w:pPr>
              <w:spacing w:after="0"/>
              <w:jc w:val="both"/>
              <w:rPr>
                <w:rFonts w:cs="Calibri"/>
                <w:sz w:val="20"/>
                <w:szCs w:val="20"/>
                <w:highlight w:val="cyan"/>
                <w:lang w:val="fr-FR"/>
              </w:rPr>
            </w:pPr>
            <w:r w:rsidRPr="00E7759A">
              <w:rPr>
                <w:rFonts w:cs="Calibri"/>
                <w:sz w:val="20"/>
                <w:szCs w:val="20"/>
                <w:highlight w:val="lightGray"/>
                <w:lang w:val="fr-FR"/>
              </w:rPr>
              <w:t>Les deux formats sont autorisés en France (</w:t>
            </w:r>
            <w:r w:rsidRPr="00E7759A">
              <w:rPr>
                <w:rFonts w:cs="Calibri"/>
                <w:i/>
                <w:sz w:val="20"/>
                <w:szCs w:val="20"/>
                <w:highlight w:val="lightGray"/>
                <w:u w:val="single"/>
                <w:lang w:val="fr-FR"/>
              </w:rPr>
              <w:t>note</w:t>
            </w:r>
            <w:r w:rsidRPr="00E7759A">
              <w:rPr>
                <w:rFonts w:cs="Calibri"/>
                <w:sz w:val="20"/>
                <w:szCs w:val="20"/>
                <w:highlight w:val="lightGray"/>
                <w:lang w:val="fr-FR"/>
              </w:rPr>
              <w:t> : il existe de nombreux outils libres permettant de convertir les coordonnées d’un référentiel à l’autre).</w:t>
            </w:r>
          </w:p>
        </w:tc>
      </w:tr>
      <w:tr w:rsidR="008E55AD" w:rsidRPr="00E7759A" w14:paraId="49819228" w14:textId="77777777" w:rsidTr="00B75CDE">
        <w:trPr>
          <w:jc w:val="center"/>
          <w:hidden/>
        </w:trPr>
        <w:tc>
          <w:tcPr>
            <w:tcW w:w="1209" w:type="dxa"/>
            <w:vMerge w:val="restart"/>
            <w:tcBorders>
              <w:top w:val="single" w:sz="4" w:space="0" w:color="auto"/>
              <w:left w:val="single" w:sz="4" w:space="0" w:color="auto"/>
              <w:right w:val="single" w:sz="4" w:space="0" w:color="auto"/>
            </w:tcBorders>
            <w:vAlign w:val="center"/>
          </w:tcPr>
          <w:p w14:paraId="38212708" w14:textId="77777777" w:rsidR="008E55AD" w:rsidRPr="00E7759A" w:rsidRDefault="008E55AD" w:rsidP="00B75CDE">
            <w:pPr>
              <w:spacing w:after="0"/>
              <w:rPr>
                <w:rFonts w:eastAsia="MS Mincho" w:cs="Calibri"/>
                <w:i/>
                <w:vanish/>
                <w:sz w:val="20"/>
                <w:szCs w:val="20"/>
                <w:highlight w:val="cyan"/>
                <w:lang w:val="en-GB"/>
              </w:rPr>
            </w:pPr>
            <w:r w:rsidRPr="00E7759A">
              <w:rPr>
                <w:rFonts w:cs="Calibri"/>
                <w:i/>
                <w:vanish/>
                <w:sz w:val="20"/>
                <w:szCs w:val="20"/>
                <w:highlight w:val="cyan"/>
              </w:rPr>
              <w:t>Units</w:t>
            </w: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6AE33160" w14:textId="77777777" w:rsidR="008E55AD" w:rsidRPr="00E7759A" w:rsidRDefault="008E55AD" w:rsidP="00B75CDE">
            <w:pPr>
              <w:spacing w:after="0"/>
              <w:rPr>
                <w:rFonts w:eastAsia="MS Mincho" w:cs="Calibri"/>
                <w:b/>
                <w:i/>
                <w:vanish/>
                <w:sz w:val="20"/>
                <w:szCs w:val="20"/>
                <w:highlight w:val="cyan"/>
                <w:lang w:val="en-GB"/>
              </w:rPr>
            </w:pPr>
            <w:proofErr w:type="spellStart"/>
            <w:r w:rsidRPr="00E7759A">
              <w:rPr>
                <w:rFonts w:cs="Calibri"/>
                <w:b/>
                <w:i/>
                <w:vanish/>
                <w:sz w:val="20"/>
                <w:szCs w:val="20"/>
                <w:highlight w:val="cyan"/>
              </w:rPr>
              <w:t>DistanceUnits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28EA170E" w14:textId="77777777" w:rsidR="008E55AD" w:rsidRPr="00E7759A" w:rsidRDefault="008E55AD" w:rsidP="00B75CDE">
            <w:pPr>
              <w:spacing w:after="0"/>
              <w:rPr>
                <w:rFonts w:eastAsia="MS Mincho" w:cs="Calibri"/>
                <w:vanish/>
                <w:sz w:val="20"/>
                <w:szCs w:val="20"/>
                <w:highlight w:val="cyan"/>
                <w:lang w:val="fr-LU"/>
              </w:rPr>
            </w:pPr>
            <w:r w:rsidRPr="00E7759A">
              <w:rPr>
                <w:rFonts w:cs="Calibri"/>
                <w:vanish/>
                <w:sz w:val="20"/>
                <w:szCs w:val="20"/>
                <w:highlight w:val="cyan"/>
              </w:rPr>
              <w:t>0:1</w:t>
            </w:r>
          </w:p>
        </w:tc>
        <w:tc>
          <w:tcPr>
            <w:tcW w:w="1559" w:type="dxa"/>
            <w:tcBorders>
              <w:top w:val="single" w:sz="4" w:space="0" w:color="auto"/>
              <w:left w:val="single" w:sz="4" w:space="0" w:color="auto"/>
              <w:bottom w:val="single" w:sz="4" w:space="0" w:color="auto"/>
              <w:right w:val="single" w:sz="4" w:space="0" w:color="auto"/>
            </w:tcBorders>
            <w:vAlign w:val="center"/>
          </w:tcPr>
          <w:p w14:paraId="37832C35" w14:textId="77777777" w:rsidR="008E55AD" w:rsidRPr="00E7759A" w:rsidRDefault="008E55AD" w:rsidP="00B75CDE">
            <w:pPr>
              <w:spacing w:after="0"/>
              <w:rPr>
                <w:rFonts w:eastAsia="MS Mincho" w:cs="Calibri"/>
                <w:i/>
                <w:vanish/>
                <w:sz w:val="20"/>
                <w:szCs w:val="20"/>
                <w:highlight w:val="cyan"/>
                <w:lang w:val="fr-LU"/>
              </w:rPr>
            </w:pPr>
            <w:proofErr w:type="spellStart"/>
            <w:proofErr w:type="gramStart"/>
            <w:r w:rsidRPr="00E7759A">
              <w:rPr>
                <w:rFonts w:cs="Calibri"/>
                <w:i/>
                <w:vanish/>
                <w:sz w:val="20"/>
                <w:szCs w:val="20"/>
                <w:highlight w:val="cyan"/>
              </w:rPr>
              <w:t>xsd:normalized</w:t>
            </w:r>
            <w:r w:rsidRPr="00E7759A">
              <w:rPr>
                <w:rFonts w:cs="Calibri"/>
                <w:i/>
                <w:vanish/>
                <w:sz w:val="20"/>
                <w:szCs w:val="20"/>
                <w:highlight w:val="cyan"/>
              </w:rPr>
              <w:softHyphen/>
              <w:t>String</w:t>
            </w:r>
            <w:proofErr w:type="spellEnd"/>
            <w:proofErr w:type="gram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3E43C8F7" w14:textId="77777777" w:rsidR="008E55AD" w:rsidRPr="00E7759A" w:rsidRDefault="008E55AD" w:rsidP="00B75CDE">
            <w:pPr>
              <w:spacing w:after="0"/>
              <w:jc w:val="both"/>
              <w:rPr>
                <w:rFonts w:eastAsia="MS Mincho" w:cs="Calibri"/>
                <w:vanish/>
                <w:sz w:val="20"/>
                <w:szCs w:val="20"/>
                <w:highlight w:val="cyan"/>
              </w:rPr>
            </w:pPr>
            <w:r w:rsidRPr="00E7759A">
              <w:rPr>
                <w:rFonts w:cs="Calibri"/>
                <w:vanish/>
                <w:sz w:val="20"/>
                <w:szCs w:val="20"/>
                <w:highlight w:val="cyan"/>
              </w:rPr>
              <w:t xml:space="preserve">Units for </w:t>
            </w:r>
            <w:proofErr w:type="spellStart"/>
            <w:r w:rsidRPr="00E7759A">
              <w:rPr>
                <w:rFonts w:cs="Calibri"/>
                <w:i/>
                <w:vanish/>
                <w:sz w:val="20"/>
                <w:szCs w:val="20"/>
                <w:highlight w:val="cyan"/>
              </w:rPr>
              <w:t>DistanceType</w:t>
            </w:r>
            <w:proofErr w:type="spellEnd"/>
            <w:r w:rsidRPr="00E7759A">
              <w:rPr>
                <w:rFonts w:cs="Calibri"/>
                <w:vanish/>
                <w:sz w:val="20"/>
                <w:szCs w:val="20"/>
                <w:highlight w:val="cyan"/>
              </w:rPr>
              <w:t xml:space="preserve">. Default is </w:t>
            </w:r>
            <w:proofErr w:type="spellStart"/>
            <w:r w:rsidRPr="00E7759A">
              <w:rPr>
                <w:rFonts w:cs="Calibri"/>
                <w:vanish/>
                <w:sz w:val="20"/>
                <w:szCs w:val="20"/>
                <w:highlight w:val="cyan"/>
              </w:rPr>
              <w:t>metres</w:t>
            </w:r>
            <w:proofErr w:type="spellEnd"/>
            <w:r w:rsidRPr="00E7759A">
              <w:rPr>
                <w:rFonts w:cs="Calibri"/>
                <w:vanish/>
                <w:sz w:val="20"/>
                <w:szCs w:val="20"/>
                <w:highlight w:val="cyan"/>
              </w:rPr>
              <w:t>.</w:t>
            </w:r>
          </w:p>
        </w:tc>
      </w:tr>
      <w:tr w:rsidR="008E55AD" w:rsidRPr="00E32CB2" w14:paraId="4711AB77" w14:textId="77777777" w:rsidTr="00B75CDE">
        <w:trPr>
          <w:gridAfter w:val="1"/>
          <w:wAfter w:w="8" w:type="dxa"/>
          <w:jc w:val="center"/>
          <w:hidden/>
        </w:trPr>
        <w:tc>
          <w:tcPr>
            <w:tcW w:w="1209" w:type="dxa"/>
            <w:vMerge/>
            <w:tcBorders>
              <w:left w:val="single" w:sz="4" w:space="0" w:color="auto"/>
              <w:bottom w:val="single" w:sz="4" w:space="0" w:color="auto"/>
              <w:right w:val="single" w:sz="4" w:space="0" w:color="auto"/>
            </w:tcBorders>
            <w:vAlign w:val="center"/>
          </w:tcPr>
          <w:p w14:paraId="0AD0EDFD" w14:textId="77777777" w:rsidR="008E55AD" w:rsidRPr="00E7759A" w:rsidRDefault="008E55AD" w:rsidP="00B75CDE">
            <w:pPr>
              <w:spacing w:after="0"/>
              <w:rPr>
                <w:rFonts w:cs="Calibri"/>
                <w:i/>
                <w:vanish/>
                <w:sz w:val="20"/>
                <w:szCs w:val="20"/>
                <w:highlight w:val="cyan"/>
                <w:lang w:val="en-GB"/>
              </w:rPr>
            </w:pP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0C46B424" w14:textId="77777777" w:rsidR="008E55AD" w:rsidRPr="00E7759A" w:rsidRDefault="008E55AD" w:rsidP="00B75CDE">
            <w:pPr>
              <w:spacing w:after="0"/>
              <w:rPr>
                <w:rFonts w:eastAsia="MS Mincho" w:cs="Calibri"/>
                <w:b/>
                <w:i/>
                <w:vanish/>
                <w:sz w:val="20"/>
                <w:szCs w:val="20"/>
                <w:highlight w:val="cyan"/>
                <w:lang w:val="en-GB"/>
              </w:rPr>
            </w:pPr>
            <w:proofErr w:type="spellStart"/>
            <w:r w:rsidRPr="00E7759A">
              <w:rPr>
                <w:rFonts w:cs="Calibri"/>
                <w:b/>
                <w:i/>
                <w:vanish/>
                <w:sz w:val="20"/>
                <w:szCs w:val="20"/>
                <w:highlight w:val="cyan"/>
              </w:rPr>
              <w:t>VelocityUnits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0F798985" w14:textId="77777777" w:rsidR="008E55AD" w:rsidRPr="00E7759A" w:rsidRDefault="008E55AD" w:rsidP="00B75CDE">
            <w:pPr>
              <w:spacing w:after="0"/>
              <w:rPr>
                <w:rFonts w:eastAsia="MS Mincho" w:cs="Calibri"/>
                <w:vanish/>
                <w:sz w:val="20"/>
                <w:szCs w:val="20"/>
                <w:highlight w:val="cyan"/>
                <w:lang w:val="fr-LU"/>
              </w:rPr>
            </w:pPr>
            <w:r w:rsidRPr="00E7759A">
              <w:rPr>
                <w:rFonts w:cs="Calibri"/>
                <w:vanish/>
                <w:sz w:val="20"/>
                <w:szCs w:val="20"/>
                <w:highlight w:val="cyan"/>
              </w:rPr>
              <w:t>0:1</w:t>
            </w:r>
          </w:p>
        </w:tc>
        <w:tc>
          <w:tcPr>
            <w:tcW w:w="1559" w:type="dxa"/>
            <w:tcBorders>
              <w:top w:val="single" w:sz="4" w:space="0" w:color="auto"/>
              <w:left w:val="single" w:sz="4" w:space="0" w:color="auto"/>
              <w:bottom w:val="single" w:sz="4" w:space="0" w:color="auto"/>
              <w:right w:val="single" w:sz="4" w:space="0" w:color="auto"/>
            </w:tcBorders>
            <w:vAlign w:val="center"/>
          </w:tcPr>
          <w:p w14:paraId="449D6EE2" w14:textId="77777777" w:rsidR="008E55AD" w:rsidRPr="00E7759A" w:rsidRDefault="008E55AD" w:rsidP="00B75CDE">
            <w:pPr>
              <w:spacing w:after="0"/>
              <w:rPr>
                <w:rFonts w:eastAsia="MS Mincho" w:cs="Calibri"/>
                <w:i/>
                <w:vanish/>
                <w:sz w:val="20"/>
                <w:szCs w:val="20"/>
                <w:highlight w:val="cyan"/>
                <w:lang w:val="fr-LU"/>
              </w:rPr>
            </w:pPr>
            <w:proofErr w:type="spellStart"/>
            <w:proofErr w:type="gramStart"/>
            <w:r w:rsidRPr="00E7759A">
              <w:rPr>
                <w:rFonts w:cs="Calibri"/>
                <w:i/>
                <w:vanish/>
                <w:sz w:val="20"/>
                <w:szCs w:val="20"/>
                <w:highlight w:val="cyan"/>
              </w:rPr>
              <w:t>xsd:normalized</w:t>
            </w:r>
            <w:r w:rsidRPr="00E7759A">
              <w:rPr>
                <w:rFonts w:cs="Calibri"/>
                <w:i/>
                <w:vanish/>
                <w:sz w:val="20"/>
                <w:szCs w:val="20"/>
                <w:highlight w:val="cyan"/>
              </w:rPr>
              <w:softHyphen/>
              <w:t>String</w:t>
            </w:r>
            <w:proofErr w:type="spellEnd"/>
            <w:proofErr w:type="gramEnd"/>
          </w:p>
        </w:tc>
        <w:tc>
          <w:tcPr>
            <w:tcW w:w="3995" w:type="dxa"/>
            <w:tcBorders>
              <w:top w:val="single" w:sz="4" w:space="0" w:color="auto"/>
              <w:left w:val="single" w:sz="4" w:space="0" w:color="auto"/>
              <w:bottom w:val="single" w:sz="4" w:space="0" w:color="auto"/>
              <w:right w:val="single" w:sz="4" w:space="0" w:color="auto"/>
            </w:tcBorders>
            <w:vAlign w:val="center"/>
          </w:tcPr>
          <w:p w14:paraId="66B3BD73" w14:textId="77777777" w:rsidR="008E55AD" w:rsidRPr="00E7759A" w:rsidRDefault="008E55AD" w:rsidP="00B75CDE">
            <w:pPr>
              <w:spacing w:after="0"/>
              <w:jc w:val="both"/>
              <w:rPr>
                <w:rFonts w:cs="Calibri"/>
                <w:vanish/>
                <w:sz w:val="20"/>
                <w:szCs w:val="20"/>
                <w:highlight w:val="cyan"/>
                <w:lang w:val="en-GB"/>
              </w:rPr>
            </w:pPr>
            <w:r w:rsidRPr="00E7759A">
              <w:rPr>
                <w:rFonts w:cs="Calibri"/>
                <w:vanish/>
                <w:sz w:val="20"/>
                <w:szCs w:val="20"/>
                <w:highlight w:val="cyan"/>
              </w:rPr>
              <w:t xml:space="preserve">Units for </w:t>
            </w:r>
            <w:proofErr w:type="spellStart"/>
            <w:r w:rsidRPr="00E7759A">
              <w:rPr>
                <w:rFonts w:cs="Calibri"/>
                <w:i/>
                <w:vanish/>
                <w:sz w:val="20"/>
                <w:szCs w:val="20"/>
                <w:highlight w:val="cyan"/>
              </w:rPr>
              <w:t>VelocityType</w:t>
            </w:r>
            <w:proofErr w:type="spellEnd"/>
            <w:r w:rsidRPr="00E7759A">
              <w:rPr>
                <w:rFonts w:cs="Calibri"/>
                <w:vanish/>
                <w:sz w:val="20"/>
                <w:szCs w:val="20"/>
                <w:highlight w:val="cyan"/>
              </w:rPr>
              <w:t xml:space="preserve">. Default is </w:t>
            </w:r>
            <w:proofErr w:type="spellStart"/>
            <w:r w:rsidRPr="00E7759A">
              <w:rPr>
                <w:rFonts w:cs="Calibri"/>
                <w:vanish/>
                <w:sz w:val="20"/>
                <w:szCs w:val="20"/>
                <w:highlight w:val="cyan"/>
              </w:rPr>
              <w:t>metres</w:t>
            </w:r>
            <w:proofErr w:type="spellEnd"/>
            <w:r w:rsidRPr="00E7759A">
              <w:rPr>
                <w:rFonts w:cs="Calibri"/>
                <w:vanish/>
                <w:sz w:val="20"/>
                <w:szCs w:val="20"/>
                <w:highlight w:val="cyan"/>
              </w:rPr>
              <w:t xml:space="preserve"> per second. </w:t>
            </w:r>
          </w:p>
          <w:p w14:paraId="1877CD74" w14:textId="77777777" w:rsidR="008E55AD" w:rsidRPr="00E7759A" w:rsidRDefault="008E55AD" w:rsidP="00B75CDE">
            <w:pPr>
              <w:spacing w:after="0"/>
              <w:jc w:val="both"/>
              <w:rPr>
                <w:rFonts w:eastAsia="MS Mincho" w:cs="Calibri"/>
                <w:vanish/>
                <w:sz w:val="20"/>
                <w:szCs w:val="20"/>
                <w:highlight w:val="cyan"/>
                <w:lang w:val="fr-FR"/>
              </w:rPr>
            </w:pPr>
            <w:r w:rsidRPr="00E7759A">
              <w:rPr>
                <w:rFonts w:cs="Calibri"/>
                <w:vanish/>
                <w:sz w:val="20"/>
                <w:szCs w:val="20"/>
                <w:highlight w:val="lightGray"/>
                <w:lang w:val="fr-FR"/>
              </w:rPr>
              <w:t>On utilise les valeurs par défaut de ces champs en France.</w:t>
            </w:r>
          </w:p>
        </w:tc>
      </w:tr>
      <w:tr w:rsidR="008E55AD" w:rsidRPr="00E32CB2" w14:paraId="68FBBB08" w14:textId="77777777" w:rsidTr="00B75CDE">
        <w:trPr>
          <w:jc w:val="center"/>
        </w:trPr>
        <w:tc>
          <w:tcPr>
            <w:tcW w:w="1209" w:type="dxa"/>
            <w:vMerge w:val="restart"/>
            <w:tcBorders>
              <w:top w:val="single" w:sz="4" w:space="0" w:color="auto"/>
              <w:left w:val="single" w:sz="4" w:space="0" w:color="auto"/>
              <w:right w:val="single" w:sz="4" w:space="0" w:color="auto"/>
            </w:tcBorders>
            <w:vAlign w:val="center"/>
          </w:tcPr>
          <w:p w14:paraId="0BEBC349" w14:textId="77777777" w:rsidR="008E55AD" w:rsidRPr="00E7759A" w:rsidRDefault="008E55AD" w:rsidP="00B75CDE">
            <w:pPr>
              <w:spacing w:after="0"/>
              <w:rPr>
                <w:rFonts w:cs="Calibri"/>
                <w:i/>
                <w:sz w:val="20"/>
                <w:szCs w:val="20"/>
                <w:lang w:val="en-GB"/>
              </w:rPr>
            </w:pPr>
            <w:r w:rsidRPr="00E7759A">
              <w:rPr>
                <w:rFonts w:cs="Calibri"/>
                <w:i/>
                <w:sz w:val="20"/>
                <w:szCs w:val="20"/>
                <w:lang w:val="en-GB"/>
              </w:rPr>
              <w:t>Temporal Span</w:t>
            </w: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6EAF6CD5" w14:textId="77777777" w:rsidR="008E55AD" w:rsidRPr="00E7759A" w:rsidRDefault="008E55AD" w:rsidP="00B75CDE">
            <w:pPr>
              <w:spacing w:after="0"/>
              <w:rPr>
                <w:rFonts w:cs="Calibri"/>
                <w:b/>
                <w:i/>
                <w:sz w:val="20"/>
                <w:szCs w:val="20"/>
                <w:highlight w:val="lightGray"/>
                <w:lang w:val="en-GB"/>
              </w:rPr>
            </w:pPr>
            <w:r w:rsidRPr="00E7759A">
              <w:rPr>
                <w:rFonts w:cs="Calibri"/>
                <w:b/>
                <w:i/>
                <w:sz w:val="20"/>
                <w:szCs w:val="20"/>
                <w:highlight w:val="lightGray"/>
                <w:lang w:val="en-GB"/>
              </w:rPr>
              <w:t>Data</w:t>
            </w:r>
            <w:r w:rsidRPr="00E7759A">
              <w:rPr>
                <w:rFonts w:cs="Calibri"/>
                <w:b/>
                <w:i/>
                <w:sz w:val="20"/>
                <w:szCs w:val="20"/>
                <w:highlight w:val="lightGray"/>
              </w:rPr>
              <w:softHyphen/>
            </w:r>
            <w:r w:rsidRPr="00E7759A">
              <w:rPr>
                <w:rFonts w:cs="Calibri"/>
                <w:b/>
                <w:i/>
                <w:sz w:val="20"/>
                <w:szCs w:val="20"/>
                <w:highlight w:val="lightGray"/>
                <w:lang w:val="en-GB"/>
              </w:rPr>
              <w:t>Horizon</w:t>
            </w:r>
          </w:p>
        </w:tc>
        <w:tc>
          <w:tcPr>
            <w:tcW w:w="567" w:type="dxa"/>
            <w:tcBorders>
              <w:top w:val="single" w:sz="4" w:space="0" w:color="auto"/>
              <w:left w:val="single" w:sz="4" w:space="0" w:color="auto"/>
              <w:bottom w:val="single" w:sz="4" w:space="0" w:color="auto"/>
              <w:right w:val="single" w:sz="4" w:space="0" w:color="auto"/>
            </w:tcBorders>
            <w:vAlign w:val="center"/>
          </w:tcPr>
          <w:p w14:paraId="5AEF12C0" w14:textId="77777777" w:rsidR="008E55AD" w:rsidRPr="00E7759A" w:rsidRDefault="008E55AD"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20AF34D5" w14:textId="77777777" w:rsidR="008E55AD" w:rsidRPr="00E7759A" w:rsidRDefault="008E55AD" w:rsidP="00B75CDE">
            <w:pPr>
              <w:spacing w:after="0"/>
              <w:rPr>
                <w:rFonts w:cs="Calibri"/>
                <w:i/>
                <w:sz w:val="20"/>
                <w:szCs w:val="20"/>
                <w:lang w:val="fr-LU"/>
              </w:rPr>
            </w:pPr>
            <w:proofErr w:type="spellStart"/>
            <w:r w:rsidRPr="00E7759A">
              <w:rPr>
                <w:rFonts w:cs="Calibri"/>
                <w:i/>
                <w:sz w:val="20"/>
                <w:szCs w:val="20"/>
                <w:lang w:val="fr-LU"/>
              </w:rPr>
              <w:t>Positive</w:t>
            </w:r>
            <w:r w:rsidRPr="00E7759A">
              <w:rPr>
                <w:rFonts w:cs="Calibri"/>
                <w:i/>
                <w:sz w:val="20"/>
                <w:szCs w:val="20"/>
                <w:lang w:val="fr-LU"/>
              </w:rPr>
              <w:softHyphen/>
              <w:t>Duration</w:t>
            </w:r>
            <w:proofErr w:type="spellEnd"/>
            <w:r w:rsidRPr="00E7759A">
              <w:rPr>
                <w:rFonts w:cs="Calibri"/>
                <w:i/>
                <w:spacing w:val="-6"/>
                <w:sz w:val="20"/>
                <w:szCs w:val="20"/>
                <w:lang w:val="en-GB"/>
              </w:rPr>
              <w:softHyphen/>
            </w:r>
            <w:r w:rsidRPr="00E7759A">
              <w:rPr>
                <w:rFonts w:cs="Calibri"/>
                <w:i/>
                <w:sz w:val="20"/>
                <w:szCs w:val="20"/>
                <w:lang w:val="fr-LU"/>
              </w:rPr>
              <w:t>Type</w:t>
            </w:r>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7C8A8420" w14:textId="77777777" w:rsidR="008E55AD" w:rsidRPr="00E7759A" w:rsidRDefault="008E55AD" w:rsidP="00B75CDE">
            <w:pPr>
              <w:spacing w:after="0"/>
              <w:jc w:val="both"/>
              <w:rPr>
                <w:rFonts w:cs="Calibri"/>
                <w:sz w:val="20"/>
                <w:szCs w:val="20"/>
                <w:highlight w:val="lightGray"/>
                <w:lang w:val="fr-FR"/>
              </w:rPr>
            </w:pPr>
            <w:r w:rsidRPr="00E7759A">
              <w:rPr>
                <w:rFonts w:cs="Calibri"/>
                <w:sz w:val="20"/>
                <w:szCs w:val="20"/>
                <w:highlight w:val="lightGray"/>
                <w:lang w:val="fr-FR"/>
              </w:rPr>
              <w:t>Durée maximale de l’horizon de données des requêtes.</w:t>
            </w:r>
          </w:p>
        </w:tc>
      </w:tr>
      <w:tr w:rsidR="008E55AD" w:rsidRPr="00E32CB2" w14:paraId="149F3CF9" w14:textId="77777777" w:rsidTr="00B75CDE">
        <w:trPr>
          <w:gridAfter w:val="1"/>
          <w:wAfter w:w="8" w:type="dxa"/>
          <w:jc w:val="center"/>
        </w:trPr>
        <w:tc>
          <w:tcPr>
            <w:tcW w:w="1209" w:type="dxa"/>
            <w:vMerge/>
            <w:tcBorders>
              <w:left w:val="single" w:sz="4" w:space="0" w:color="auto"/>
              <w:bottom w:val="single" w:sz="4" w:space="0" w:color="auto"/>
              <w:right w:val="single" w:sz="4" w:space="0" w:color="auto"/>
            </w:tcBorders>
            <w:vAlign w:val="center"/>
          </w:tcPr>
          <w:p w14:paraId="1C43020B" w14:textId="77777777" w:rsidR="008E55AD" w:rsidRPr="00E7759A" w:rsidRDefault="008E55AD" w:rsidP="00B75CDE">
            <w:pPr>
              <w:spacing w:after="0"/>
              <w:rPr>
                <w:rFonts w:cs="Calibri"/>
                <w:i/>
                <w:sz w:val="20"/>
                <w:szCs w:val="20"/>
                <w:lang w:val="fr-FR"/>
              </w:rPr>
            </w:pP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51B21532"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w:t>
            </w:r>
            <w:proofErr w:type="spellEnd"/>
            <w:r w:rsidRPr="00E7759A">
              <w:rPr>
                <w:rFonts w:cs="Calibri"/>
                <w:b/>
                <w:i/>
                <w:sz w:val="20"/>
                <w:szCs w:val="20"/>
                <w:highlight w:val="lightGray"/>
              </w:rPr>
              <w:softHyphen/>
            </w:r>
            <w:r w:rsidRPr="00E7759A">
              <w:rPr>
                <w:rFonts w:cs="Calibri"/>
                <w:b/>
                <w:i/>
                <w:sz w:val="20"/>
                <w:szCs w:val="20"/>
                <w:highlight w:val="lightGray"/>
                <w:lang w:val="fr-LU"/>
              </w:rPr>
              <w:t>Timeout</w:t>
            </w:r>
          </w:p>
        </w:tc>
        <w:tc>
          <w:tcPr>
            <w:tcW w:w="567" w:type="dxa"/>
            <w:tcBorders>
              <w:top w:val="single" w:sz="4" w:space="0" w:color="auto"/>
              <w:left w:val="single" w:sz="4" w:space="0" w:color="auto"/>
              <w:bottom w:val="single" w:sz="4" w:space="0" w:color="auto"/>
              <w:right w:val="single" w:sz="4" w:space="0" w:color="auto"/>
            </w:tcBorders>
            <w:vAlign w:val="center"/>
          </w:tcPr>
          <w:p w14:paraId="37E3F7A8" w14:textId="77777777" w:rsidR="008E55AD" w:rsidRPr="00E7759A" w:rsidRDefault="008E55AD"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3FA0AF5D" w14:textId="77777777" w:rsidR="008E55AD" w:rsidRPr="00E7759A" w:rsidRDefault="008E55AD" w:rsidP="00B75CDE">
            <w:pPr>
              <w:spacing w:after="0"/>
              <w:rPr>
                <w:rFonts w:cs="Calibri"/>
                <w:i/>
                <w:sz w:val="20"/>
                <w:szCs w:val="20"/>
                <w:lang w:val="fr-LU"/>
              </w:rPr>
            </w:pPr>
            <w:proofErr w:type="spellStart"/>
            <w:r w:rsidRPr="00E7759A">
              <w:rPr>
                <w:rFonts w:cs="Calibri"/>
                <w:i/>
                <w:sz w:val="20"/>
                <w:szCs w:val="20"/>
                <w:lang w:val="fr-LU"/>
              </w:rPr>
              <w:t>Positive</w:t>
            </w:r>
            <w:r w:rsidRPr="00E7759A">
              <w:rPr>
                <w:rFonts w:cs="Calibri"/>
                <w:i/>
                <w:sz w:val="20"/>
                <w:szCs w:val="20"/>
                <w:lang w:val="fr-LU"/>
              </w:rPr>
              <w:softHyphen/>
              <w:t>Duration</w:t>
            </w:r>
            <w:proofErr w:type="spellEnd"/>
            <w:r w:rsidRPr="00E7759A">
              <w:rPr>
                <w:rFonts w:cs="Calibri"/>
                <w:i/>
                <w:spacing w:val="-6"/>
                <w:sz w:val="20"/>
                <w:szCs w:val="20"/>
                <w:lang w:val="en-GB"/>
              </w:rPr>
              <w:softHyphen/>
            </w:r>
            <w:r w:rsidRPr="00E7759A">
              <w:rPr>
                <w:rFonts w:cs="Calibri"/>
                <w:i/>
                <w:sz w:val="20"/>
                <w:szCs w:val="20"/>
                <w:lang w:val="fr-LU"/>
              </w:rPr>
              <w:t>Type</w:t>
            </w:r>
          </w:p>
        </w:tc>
        <w:tc>
          <w:tcPr>
            <w:tcW w:w="3995" w:type="dxa"/>
            <w:tcBorders>
              <w:top w:val="single" w:sz="4" w:space="0" w:color="auto"/>
              <w:left w:val="single" w:sz="4" w:space="0" w:color="auto"/>
              <w:bottom w:val="single" w:sz="4" w:space="0" w:color="auto"/>
              <w:right w:val="single" w:sz="4" w:space="0" w:color="auto"/>
            </w:tcBorders>
            <w:vAlign w:val="center"/>
          </w:tcPr>
          <w:p w14:paraId="127459A1" w14:textId="77777777" w:rsidR="008E55AD" w:rsidRPr="00E7759A" w:rsidRDefault="008E55AD" w:rsidP="00B75CDE">
            <w:pPr>
              <w:spacing w:after="0"/>
              <w:jc w:val="both"/>
              <w:rPr>
                <w:rFonts w:cs="Calibri"/>
                <w:sz w:val="20"/>
                <w:szCs w:val="20"/>
                <w:highlight w:val="lightGray"/>
                <w:lang w:val="fr-FR"/>
              </w:rPr>
            </w:pPr>
            <w:r w:rsidRPr="00E7759A">
              <w:rPr>
                <w:rFonts w:cs="Calibri"/>
                <w:sz w:val="20"/>
                <w:szCs w:val="20"/>
                <w:highlight w:val="lightGray"/>
                <w:lang w:val="fr-FR"/>
              </w:rPr>
              <w:t>Délai à partir duquel on peut considérer qu’une requête ne sera plus traitée (par défaut 1 minute).</w:t>
            </w:r>
          </w:p>
        </w:tc>
      </w:tr>
      <w:tr w:rsidR="008E55AD" w:rsidRPr="00E32CB2" w14:paraId="7FC86D56" w14:textId="77777777" w:rsidTr="00B75CDE">
        <w:trPr>
          <w:jc w:val="center"/>
        </w:trPr>
        <w:tc>
          <w:tcPr>
            <w:tcW w:w="1209" w:type="dxa"/>
            <w:vMerge w:val="restart"/>
            <w:tcBorders>
              <w:top w:val="single" w:sz="4" w:space="0" w:color="auto"/>
              <w:left w:val="single" w:sz="4" w:space="0" w:color="auto"/>
              <w:right w:val="single" w:sz="4" w:space="0" w:color="auto"/>
            </w:tcBorders>
            <w:vAlign w:val="center"/>
          </w:tcPr>
          <w:p w14:paraId="3BF2DADF" w14:textId="77777777" w:rsidR="008E55AD" w:rsidRPr="00E7759A" w:rsidRDefault="008E55AD" w:rsidP="00B75CDE">
            <w:pPr>
              <w:spacing w:after="0"/>
              <w:rPr>
                <w:rFonts w:cs="Calibri"/>
                <w:i/>
                <w:sz w:val="20"/>
                <w:szCs w:val="20"/>
                <w:lang w:val="en-GB"/>
              </w:rPr>
            </w:pPr>
            <w:r w:rsidRPr="00E7759A">
              <w:rPr>
                <w:rFonts w:cs="Calibri"/>
                <w:i/>
                <w:sz w:val="20"/>
                <w:szCs w:val="20"/>
                <w:lang w:val="en-GB"/>
              </w:rPr>
              <w:t>Delivery Method</w:t>
            </w: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6EC3829D" w14:textId="77777777" w:rsidR="008E55AD" w:rsidRPr="00E7759A" w:rsidRDefault="008E55AD" w:rsidP="00B75CDE">
            <w:pPr>
              <w:spacing w:after="0"/>
              <w:rPr>
                <w:rFonts w:cs="Calibri"/>
                <w:b/>
                <w:i/>
                <w:sz w:val="20"/>
                <w:szCs w:val="20"/>
                <w:highlight w:val="lightGray"/>
                <w:lang w:val="en-GB"/>
              </w:rPr>
            </w:pPr>
            <w:r w:rsidRPr="00E7759A">
              <w:rPr>
                <w:rFonts w:cs="Calibri"/>
                <w:b/>
                <w:i/>
                <w:sz w:val="20"/>
                <w:szCs w:val="20"/>
                <w:highlight w:val="lightGray"/>
                <w:lang w:val="en-GB"/>
              </w:rPr>
              <w:t>Delivery</w:t>
            </w:r>
            <w:r w:rsidRPr="00E7759A">
              <w:rPr>
                <w:rFonts w:cs="Calibri"/>
                <w:b/>
                <w:i/>
                <w:sz w:val="20"/>
                <w:szCs w:val="20"/>
                <w:highlight w:val="lightGray"/>
              </w:rPr>
              <w:softHyphen/>
            </w:r>
            <w:r w:rsidRPr="00E7759A">
              <w:rPr>
                <w:rFonts w:cs="Calibri"/>
                <w:b/>
                <w:i/>
                <w:sz w:val="20"/>
                <w:szCs w:val="20"/>
                <w:highlight w:val="lightGray"/>
                <w:lang w:val="en-GB"/>
              </w:rPr>
              <w:t>Method</w:t>
            </w:r>
          </w:p>
        </w:tc>
        <w:tc>
          <w:tcPr>
            <w:tcW w:w="567" w:type="dxa"/>
            <w:tcBorders>
              <w:top w:val="single" w:sz="4" w:space="0" w:color="auto"/>
              <w:left w:val="single" w:sz="4" w:space="0" w:color="auto"/>
              <w:bottom w:val="single" w:sz="4" w:space="0" w:color="auto"/>
              <w:right w:val="single" w:sz="4" w:space="0" w:color="auto"/>
            </w:tcBorders>
            <w:vAlign w:val="center"/>
          </w:tcPr>
          <w:p w14:paraId="5D76A690" w14:textId="77777777" w:rsidR="008E55AD" w:rsidRPr="00E7759A" w:rsidRDefault="008E55AD" w:rsidP="00B75CDE">
            <w:pPr>
              <w:spacing w:after="0"/>
              <w:rPr>
                <w:rFonts w:cs="Calibri"/>
                <w:sz w:val="20"/>
                <w:szCs w:val="20"/>
                <w:lang w:val="en-GB"/>
              </w:rPr>
            </w:pPr>
            <w:r w:rsidRPr="00E7759A">
              <w:rPr>
                <w:rFonts w:cs="Calibri"/>
                <w:sz w:val="20"/>
                <w:szCs w:val="20"/>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2BE0C0F3" w14:textId="77777777" w:rsidR="008E55AD" w:rsidRPr="00E7759A" w:rsidRDefault="008E55AD" w:rsidP="00B75CDE">
            <w:pPr>
              <w:spacing w:after="0"/>
              <w:rPr>
                <w:rFonts w:cs="Calibri"/>
                <w:i/>
                <w:sz w:val="20"/>
                <w:szCs w:val="20"/>
                <w:lang w:val="en-GB"/>
              </w:rPr>
            </w:pPr>
            <w:r w:rsidRPr="00E7759A">
              <w:rPr>
                <w:rFonts w:cs="Calibri"/>
                <w:i/>
                <w:sz w:val="20"/>
                <w:szCs w:val="20"/>
                <w:lang w:val="en-GB"/>
              </w:rPr>
              <w:t>fetch | direct</w:t>
            </w:r>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6856ED90"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Delivery pattern</w:t>
            </w:r>
          </w:p>
          <w:p w14:paraId="69E48B7F" w14:textId="77777777" w:rsidR="008E55AD" w:rsidRPr="00E7759A" w:rsidRDefault="008E55AD" w:rsidP="00B75CDE">
            <w:pPr>
              <w:spacing w:after="0"/>
              <w:jc w:val="both"/>
              <w:rPr>
                <w:rFonts w:cs="Calibri"/>
                <w:sz w:val="20"/>
                <w:szCs w:val="20"/>
                <w:lang w:val="fr-FR"/>
              </w:rPr>
            </w:pPr>
            <w:r w:rsidRPr="00E7759A">
              <w:rPr>
                <w:rFonts w:cs="Calibri"/>
                <w:sz w:val="20"/>
                <w:szCs w:val="20"/>
                <w:highlight w:val="lightGray"/>
                <w:lang w:val="fr-FR"/>
              </w:rPr>
              <w:t xml:space="preserve">Abonnement à une phase (voir en début de document) uniquement : donc </w:t>
            </w:r>
            <w:r w:rsidRPr="00E7759A">
              <w:rPr>
                <w:rFonts w:cs="Calibri"/>
                <w:i/>
                <w:sz w:val="20"/>
                <w:szCs w:val="20"/>
                <w:highlight w:val="lightGray"/>
                <w:lang w:val="fr-FR"/>
              </w:rPr>
              <w:t>direct.</w:t>
            </w:r>
          </w:p>
        </w:tc>
      </w:tr>
      <w:tr w:rsidR="008E55AD" w:rsidRPr="00E32CB2" w14:paraId="6A125183" w14:textId="77777777" w:rsidTr="00B75CDE">
        <w:trPr>
          <w:gridAfter w:val="1"/>
          <w:wAfter w:w="8" w:type="dxa"/>
          <w:jc w:val="center"/>
        </w:trPr>
        <w:tc>
          <w:tcPr>
            <w:tcW w:w="1209" w:type="dxa"/>
            <w:vMerge/>
            <w:tcBorders>
              <w:left w:val="single" w:sz="4" w:space="0" w:color="auto"/>
              <w:right w:val="single" w:sz="4" w:space="0" w:color="auto"/>
            </w:tcBorders>
            <w:vAlign w:val="center"/>
          </w:tcPr>
          <w:p w14:paraId="47177327" w14:textId="77777777" w:rsidR="008E55AD" w:rsidRPr="00E7759A" w:rsidRDefault="008E55AD" w:rsidP="00B75CDE">
            <w:pPr>
              <w:spacing w:after="0"/>
              <w:rPr>
                <w:rFonts w:cs="Calibri"/>
                <w:i/>
                <w:sz w:val="20"/>
                <w:szCs w:val="20"/>
                <w:lang w:val="fr-FR"/>
              </w:rPr>
            </w:pP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69A98332" w14:textId="77777777" w:rsidR="008E55AD" w:rsidRPr="00E7759A" w:rsidRDefault="008E55AD" w:rsidP="00B75CDE">
            <w:pPr>
              <w:spacing w:after="0"/>
              <w:rPr>
                <w:rFonts w:cs="Calibri"/>
                <w:b/>
                <w:i/>
                <w:sz w:val="20"/>
                <w:szCs w:val="20"/>
                <w:highlight w:val="lightGray"/>
                <w:lang w:val="en-GB"/>
              </w:rPr>
            </w:pPr>
            <w:r w:rsidRPr="00E7759A">
              <w:rPr>
                <w:rFonts w:cs="Calibri"/>
                <w:b/>
                <w:i/>
                <w:sz w:val="20"/>
                <w:szCs w:val="20"/>
                <w:highlight w:val="lightGray"/>
                <w:lang w:val="en-GB"/>
              </w:rPr>
              <w:t>Multipart</w:t>
            </w:r>
            <w:r w:rsidRPr="00E7759A">
              <w:rPr>
                <w:rFonts w:cs="Calibri"/>
                <w:b/>
                <w:i/>
                <w:sz w:val="20"/>
                <w:szCs w:val="20"/>
                <w:highlight w:val="lightGray"/>
              </w:rPr>
              <w:softHyphen/>
            </w:r>
            <w:r w:rsidRPr="00E7759A">
              <w:rPr>
                <w:rFonts w:cs="Calibri"/>
                <w:b/>
                <w:i/>
                <w:sz w:val="20"/>
                <w:szCs w:val="20"/>
                <w:highlight w:val="lightGray"/>
                <w:lang w:val="en-GB"/>
              </w:rPr>
              <w:t>Despatch</w:t>
            </w:r>
          </w:p>
        </w:tc>
        <w:tc>
          <w:tcPr>
            <w:tcW w:w="567" w:type="dxa"/>
            <w:tcBorders>
              <w:top w:val="single" w:sz="4" w:space="0" w:color="auto"/>
              <w:left w:val="single" w:sz="4" w:space="0" w:color="auto"/>
              <w:bottom w:val="single" w:sz="4" w:space="0" w:color="auto"/>
              <w:right w:val="single" w:sz="4" w:space="0" w:color="auto"/>
            </w:tcBorders>
            <w:vAlign w:val="center"/>
          </w:tcPr>
          <w:p w14:paraId="271B01D0" w14:textId="77777777" w:rsidR="008E55AD" w:rsidRPr="00E7759A" w:rsidRDefault="008E55AD" w:rsidP="00B75CDE">
            <w:pPr>
              <w:spacing w:after="0"/>
              <w:rPr>
                <w:rFonts w:cs="Calibri"/>
                <w:sz w:val="20"/>
                <w:szCs w:val="20"/>
                <w:lang w:val="en-GB"/>
              </w:rPr>
            </w:pPr>
            <w:r w:rsidRPr="00E7759A">
              <w:rPr>
                <w:rFonts w:cs="Calibri"/>
                <w:sz w:val="20"/>
                <w:szCs w:val="20"/>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52214A93" w14:textId="77777777" w:rsidR="008E55AD" w:rsidRPr="00E7759A" w:rsidRDefault="008E55AD" w:rsidP="00B75CDE">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3995" w:type="dxa"/>
            <w:tcBorders>
              <w:top w:val="single" w:sz="4" w:space="0" w:color="auto"/>
              <w:left w:val="single" w:sz="4" w:space="0" w:color="auto"/>
              <w:bottom w:val="single" w:sz="4" w:space="0" w:color="auto"/>
              <w:right w:val="single" w:sz="4" w:space="0" w:color="auto"/>
            </w:tcBorders>
            <w:vAlign w:val="center"/>
          </w:tcPr>
          <w:p w14:paraId="6236C437" w14:textId="77777777" w:rsidR="008E55AD" w:rsidRPr="00E7759A" w:rsidRDefault="008E55AD" w:rsidP="00B75CDE">
            <w:pPr>
              <w:spacing w:after="0"/>
              <w:jc w:val="both"/>
              <w:rPr>
                <w:rFonts w:cs="Calibri"/>
                <w:sz w:val="20"/>
                <w:szCs w:val="20"/>
                <w:highlight w:val="lightGray"/>
                <w:lang w:val="fr-FR"/>
              </w:rPr>
            </w:pPr>
            <w:r w:rsidRPr="00E7759A">
              <w:rPr>
                <w:rFonts w:cs="Calibri"/>
                <w:sz w:val="20"/>
                <w:szCs w:val="20"/>
                <w:highlight w:val="lightGray"/>
                <w:lang w:val="fr-FR"/>
              </w:rPr>
              <w:t xml:space="preserve">Autorisation de segmentation des messages : </w:t>
            </w:r>
            <w:r w:rsidRPr="00E7759A">
              <w:rPr>
                <w:rFonts w:cs="Calibri"/>
                <w:b/>
                <w:sz w:val="20"/>
                <w:szCs w:val="20"/>
                <w:highlight w:val="lightGray"/>
                <w:lang w:val="fr-FR"/>
              </w:rPr>
              <w:t>Non</w:t>
            </w:r>
            <w:r w:rsidRPr="00E7759A">
              <w:rPr>
                <w:rFonts w:cs="Calibri"/>
                <w:sz w:val="20"/>
                <w:szCs w:val="20"/>
                <w:highlight w:val="lightGray"/>
                <w:lang w:val="fr-FR"/>
              </w:rPr>
              <w:t xml:space="preserve"> dans le profil francilien.</w:t>
            </w:r>
          </w:p>
        </w:tc>
      </w:tr>
      <w:tr w:rsidR="008E55AD" w:rsidRPr="00E32CB2" w14:paraId="2B7A1B7E" w14:textId="77777777" w:rsidTr="00B75CDE">
        <w:trPr>
          <w:gridAfter w:val="1"/>
          <w:wAfter w:w="8" w:type="dxa"/>
          <w:jc w:val="center"/>
        </w:trPr>
        <w:tc>
          <w:tcPr>
            <w:tcW w:w="1209" w:type="dxa"/>
            <w:vMerge/>
            <w:tcBorders>
              <w:left w:val="single" w:sz="4" w:space="0" w:color="auto"/>
              <w:bottom w:val="single" w:sz="4" w:space="0" w:color="auto"/>
              <w:right w:val="single" w:sz="4" w:space="0" w:color="auto"/>
            </w:tcBorders>
            <w:vAlign w:val="center"/>
          </w:tcPr>
          <w:p w14:paraId="5BCDFF21" w14:textId="77777777" w:rsidR="008E55AD" w:rsidRPr="00E7759A" w:rsidRDefault="008E55AD" w:rsidP="00B75CDE">
            <w:pPr>
              <w:spacing w:after="0"/>
              <w:rPr>
                <w:rFonts w:cs="Calibri"/>
                <w:i/>
                <w:sz w:val="20"/>
                <w:szCs w:val="20"/>
                <w:lang w:val="fr-FR"/>
              </w:rPr>
            </w:pP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08C18E73" w14:textId="77777777" w:rsidR="008E55AD" w:rsidRPr="00E7759A" w:rsidRDefault="008E55AD" w:rsidP="00B75CDE">
            <w:pPr>
              <w:spacing w:after="0"/>
              <w:rPr>
                <w:rFonts w:cs="Calibri"/>
                <w:b/>
                <w:i/>
                <w:sz w:val="20"/>
                <w:szCs w:val="20"/>
                <w:highlight w:val="lightGray"/>
                <w:lang w:val="en-GB"/>
              </w:rPr>
            </w:pPr>
            <w:r w:rsidRPr="00E7759A">
              <w:rPr>
                <w:rFonts w:cs="Calibri"/>
                <w:b/>
                <w:i/>
                <w:sz w:val="20"/>
                <w:szCs w:val="20"/>
                <w:highlight w:val="lightGray"/>
                <w:lang w:val="en-GB"/>
              </w:rPr>
              <w:t>Confirm</w:t>
            </w:r>
            <w:r w:rsidRPr="00E7759A">
              <w:rPr>
                <w:rFonts w:cs="Calibri"/>
                <w:b/>
                <w:i/>
                <w:sz w:val="20"/>
                <w:szCs w:val="20"/>
                <w:highlight w:val="lightGray"/>
              </w:rPr>
              <w:softHyphen/>
            </w:r>
            <w:r w:rsidRPr="00E7759A">
              <w:rPr>
                <w:rFonts w:cs="Calibri"/>
                <w:b/>
                <w:i/>
                <w:sz w:val="20"/>
                <w:szCs w:val="20"/>
                <w:highlight w:val="lightGray"/>
                <w:lang w:val="en-GB"/>
              </w:rPr>
              <w:t>Receipt</w:t>
            </w:r>
          </w:p>
        </w:tc>
        <w:tc>
          <w:tcPr>
            <w:tcW w:w="567" w:type="dxa"/>
            <w:tcBorders>
              <w:top w:val="single" w:sz="4" w:space="0" w:color="auto"/>
              <w:left w:val="single" w:sz="4" w:space="0" w:color="auto"/>
              <w:bottom w:val="single" w:sz="4" w:space="0" w:color="auto"/>
              <w:right w:val="single" w:sz="4" w:space="0" w:color="auto"/>
            </w:tcBorders>
            <w:vAlign w:val="center"/>
          </w:tcPr>
          <w:p w14:paraId="0482961E" w14:textId="77777777" w:rsidR="008E55AD" w:rsidRPr="00E7759A" w:rsidRDefault="008E55AD" w:rsidP="00B75CDE">
            <w:pPr>
              <w:spacing w:after="0"/>
              <w:rPr>
                <w:rFonts w:cs="Calibri"/>
                <w:sz w:val="20"/>
                <w:szCs w:val="20"/>
                <w:lang w:val="en-GB"/>
              </w:rPr>
            </w:pPr>
            <w:r w:rsidRPr="00E7759A">
              <w:rPr>
                <w:rFonts w:cs="Calibri"/>
                <w:sz w:val="20"/>
                <w:szCs w:val="20"/>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20C5A330" w14:textId="77777777" w:rsidR="008E55AD" w:rsidRPr="00E7759A" w:rsidRDefault="008E55AD" w:rsidP="00B75CDE">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3995" w:type="dxa"/>
            <w:tcBorders>
              <w:top w:val="single" w:sz="4" w:space="0" w:color="auto"/>
              <w:left w:val="single" w:sz="4" w:space="0" w:color="auto"/>
              <w:bottom w:val="single" w:sz="4" w:space="0" w:color="auto"/>
              <w:right w:val="single" w:sz="4" w:space="0" w:color="auto"/>
            </w:tcBorders>
            <w:vAlign w:val="center"/>
          </w:tcPr>
          <w:p w14:paraId="59123B4F" w14:textId="77777777" w:rsidR="008E55AD" w:rsidRPr="00E7759A" w:rsidRDefault="008E55AD" w:rsidP="00B75CDE">
            <w:pPr>
              <w:spacing w:after="0"/>
              <w:jc w:val="both"/>
              <w:rPr>
                <w:rFonts w:cs="Calibri"/>
                <w:sz w:val="20"/>
                <w:szCs w:val="20"/>
                <w:highlight w:val="lightGray"/>
                <w:lang w:val="fr-FR"/>
              </w:rPr>
            </w:pPr>
            <w:r w:rsidRPr="00E7759A">
              <w:rPr>
                <w:rFonts w:cs="Calibri"/>
                <w:sz w:val="20"/>
                <w:szCs w:val="20"/>
                <w:highlight w:val="lightGray"/>
                <w:lang w:val="fr-FR"/>
              </w:rPr>
              <w:t xml:space="preserve">Confirmation des </w:t>
            </w:r>
            <w:proofErr w:type="gramStart"/>
            <w:r w:rsidRPr="00E7759A">
              <w:rPr>
                <w:rFonts w:cs="Calibri"/>
                <w:sz w:val="20"/>
                <w:szCs w:val="20"/>
                <w:highlight w:val="lightGray"/>
                <w:lang w:val="fr-FR"/>
              </w:rPr>
              <w:t>réceptions:</w:t>
            </w:r>
            <w:proofErr w:type="gramEnd"/>
            <w:r w:rsidRPr="00E7759A">
              <w:rPr>
                <w:rFonts w:cs="Calibri"/>
                <w:sz w:val="20"/>
                <w:szCs w:val="20"/>
                <w:highlight w:val="lightGray"/>
                <w:lang w:val="fr-FR"/>
              </w:rPr>
              <w:t xml:space="preserve"> </w:t>
            </w:r>
            <w:r w:rsidRPr="00E7759A">
              <w:rPr>
                <w:rFonts w:cs="Calibri"/>
                <w:b/>
                <w:sz w:val="20"/>
                <w:szCs w:val="20"/>
                <w:highlight w:val="lightGray"/>
                <w:lang w:val="fr-FR"/>
              </w:rPr>
              <w:t>Non</w:t>
            </w:r>
            <w:r w:rsidRPr="00E7759A">
              <w:rPr>
                <w:rFonts w:cs="Calibri"/>
                <w:sz w:val="20"/>
                <w:szCs w:val="20"/>
                <w:highlight w:val="lightGray"/>
                <w:lang w:val="fr-FR"/>
              </w:rPr>
              <w:t xml:space="preserve"> dans le profil francilien.</w:t>
            </w:r>
          </w:p>
        </w:tc>
      </w:tr>
      <w:tr w:rsidR="008E55AD" w:rsidRPr="00E32CB2" w14:paraId="08B1B463" w14:textId="77777777" w:rsidTr="00B75CDE">
        <w:trPr>
          <w:jc w:val="center"/>
        </w:trPr>
        <w:tc>
          <w:tcPr>
            <w:tcW w:w="1209" w:type="dxa"/>
            <w:tcBorders>
              <w:top w:val="single" w:sz="4" w:space="0" w:color="auto"/>
              <w:left w:val="single" w:sz="4" w:space="0" w:color="auto"/>
              <w:bottom w:val="single" w:sz="4" w:space="0" w:color="auto"/>
              <w:right w:val="single" w:sz="4" w:space="0" w:color="auto"/>
            </w:tcBorders>
            <w:vAlign w:val="center"/>
          </w:tcPr>
          <w:p w14:paraId="067D89CB" w14:textId="77777777" w:rsidR="008E55AD" w:rsidRPr="00E7759A" w:rsidRDefault="008E55AD" w:rsidP="00B75CDE">
            <w:pPr>
              <w:spacing w:after="0"/>
              <w:rPr>
                <w:rFonts w:cs="Calibri"/>
                <w:i/>
                <w:sz w:val="20"/>
                <w:szCs w:val="20"/>
                <w:lang w:val="en-GB"/>
              </w:rPr>
            </w:pPr>
            <w:r w:rsidRPr="00E7759A">
              <w:rPr>
                <w:rFonts w:cs="Calibri"/>
                <w:i/>
                <w:sz w:val="20"/>
                <w:szCs w:val="20"/>
                <w:lang w:val="en-GB"/>
              </w:rPr>
              <w:t>Resource Use</w:t>
            </w: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191BDC22" w14:textId="77777777" w:rsidR="008E55AD" w:rsidRPr="00E7759A" w:rsidRDefault="008E55AD" w:rsidP="00B75CDE">
            <w:pPr>
              <w:spacing w:after="0"/>
              <w:rPr>
                <w:rFonts w:cs="Calibri"/>
                <w:b/>
                <w:i/>
                <w:sz w:val="20"/>
                <w:szCs w:val="20"/>
                <w:highlight w:val="lightGray"/>
                <w:lang w:val="en-GB"/>
              </w:rPr>
            </w:pPr>
            <w:proofErr w:type="spellStart"/>
            <w:r w:rsidRPr="00E7759A">
              <w:rPr>
                <w:rFonts w:cs="Calibri"/>
                <w:b/>
                <w:i/>
                <w:sz w:val="20"/>
                <w:szCs w:val="20"/>
                <w:highlight w:val="lightGray"/>
                <w:lang w:val="en-GB"/>
              </w:rPr>
              <w:t>Maximum</w:t>
            </w:r>
            <w:r w:rsidRPr="00E7759A">
              <w:rPr>
                <w:rFonts w:cs="Calibri"/>
                <w:b/>
                <w:i/>
                <w:sz w:val="20"/>
                <w:szCs w:val="20"/>
                <w:highlight w:val="lightGray"/>
                <w:lang w:val="en-GB"/>
              </w:rPr>
              <w:softHyphen/>
              <w:t>Number</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en-GB"/>
              </w:rPr>
              <w:t>Of</w:t>
            </w:r>
            <w:r w:rsidRPr="00E7759A">
              <w:rPr>
                <w:rFonts w:cs="Calibri"/>
                <w:b/>
                <w:i/>
                <w:sz w:val="20"/>
                <w:szCs w:val="20"/>
                <w:highlight w:val="lightGray"/>
                <w:lang w:val="en-GB"/>
              </w:rPr>
              <w:softHyphen/>
              <w:t>Subscriptions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5CD8BE58" w14:textId="77777777" w:rsidR="008E55AD" w:rsidRPr="00E7759A" w:rsidRDefault="008E55AD"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020B2671" w14:textId="77777777" w:rsidR="008E55AD" w:rsidRPr="00E7759A" w:rsidRDefault="008E55AD" w:rsidP="00B75CDE">
            <w:pPr>
              <w:spacing w:after="0"/>
              <w:rPr>
                <w:rFonts w:cs="Calibri"/>
                <w:i/>
                <w:sz w:val="20"/>
                <w:szCs w:val="20"/>
                <w:lang w:val="fr-LU"/>
              </w:rPr>
            </w:pPr>
            <w:proofErr w:type="spellStart"/>
            <w:proofErr w:type="gramStart"/>
            <w:r w:rsidRPr="00E7759A">
              <w:rPr>
                <w:rFonts w:cs="Calibri"/>
                <w:i/>
                <w:sz w:val="20"/>
                <w:szCs w:val="20"/>
                <w:lang w:val="fr-LU"/>
              </w:rPr>
              <w:t>xsd:positive</w:t>
            </w:r>
            <w:r w:rsidRPr="00E7759A">
              <w:rPr>
                <w:rFonts w:cs="Calibri"/>
                <w:i/>
                <w:sz w:val="20"/>
                <w:szCs w:val="20"/>
                <w:lang w:val="fr-LU"/>
              </w:rPr>
              <w:softHyphen/>
              <w:t>Integer</w:t>
            </w:r>
            <w:proofErr w:type="spellEnd"/>
            <w:proofErr w:type="gramEnd"/>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00CE62D2" w14:textId="77777777" w:rsidR="008E55AD" w:rsidRPr="00E7759A" w:rsidRDefault="008E55AD" w:rsidP="00B75CDE">
            <w:pPr>
              <w:spacing w:after="0"/>
              <w:jc w:val="both"/>
              <w:rPr>
                <w:rFonts w:cs="Calibri"/>
                <w:sz w:val="20"/>
                <w:szCs w:val="20"/>
                <w:lang w:val="fr-FR"/>
              </w:rPr>
            </w:pPr>
            <w:r w:rsidRPr="00E7759A">
              <w:rPr>
                <w:rFonts w:cs="Calibri"/>
                <w:sz w:val="20"/>
                <w:szCs w:val="20"/>
                <w:highlight w:val="lightGray"/>
                <w:lang w:val="fr-FR"/>
              </w:rPr>
              <w:t>Nombre maximal d’abonnements pour un unique abonné (par défaut non limité).</w:t>
            </w:r>
          </w:p>
        </w:tc>
      </w:tr>
      <w:tr w:rsidR="008E55AD" w:rsidRPr="00E7759A" w14:paraId="2FCC4B05" w14:textId="77777777" w:rsidTr="00B75CDE">
        <w:trPr>
          <w:jc w:val="center"/>
          <w:hidden/>
        </w:trPr>
        <w:tc>
          <w:tcPr>
            <w:tcW w:w="1209" w:type="dxa"/>
            <w:vMerge w:val="restart"/>
            <w:tcBorders>
              <w:top w:val="single" w:sz="4" w:space="0" w:color="auto"/>
              <w:left w:val="single" w:sz="4" w:space="0" w:color="auto"/>
              <w:right w:val="single" w:sz="4" w:space="0" w:color="auto"/>
            </w:tcBorders>
            <w:vAlign w:val="center"/>
          </w:tcPr>
          <w:p w14:paraId="2461F6E1" w14:textId="77777777" w:rsidR="008E55AD" w:rsidRPr="00E7759A" w:rsidRDefault="008E55AD" w:rsidP="00B75CDE">
            <w:pPr>
              <w:spacing w:after="0"/>
              <w:rPr>
                <w:rFonts w:cs="Calibri"/>
                <w:i/>
                <w:vanish/>
                <w:sz w:val="20"/>
                <w:szCs w:val="20"/>
                <w:highlight w:val="cyan"/>
                <w:lang w:val="en-GB"/>
              </w:rPr>
            </w:pPr>
            <w:r w:rsidRPr="00E7759A">
              <w:rPr>
                <w:rFonts w:cs="Calibri"/>
                <w:i/>
                <w:vanish/>
                <w:sz w:val="20"/>
                <w:szCs w:val="20"/>
                <w:highlight w:val="cyan"/>
                <w:lang w:val="en-GB"/>
              </w:rPr>
              <w:t>Prediction</w:t>
            </w: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5D48CFF0" w14:textId="77777777" w:rsidR="008E55AD" w:rsidRPr="00E7759A" w:rsidRDefault="008E55AD" w:rsidP="00B75CDE">
            <w:pPr>
              <w:spacing w:after="0"/>
              <w:rPr>
                <w:rFonts w:cs="Calibri"/>
                <w:b/>
                <w:i/>
                <w:vanish/>
                <w:sz w:val="20"/>
                <w:szCs w:val="20"/>
                <w:highlight w:val="cyan"/>
                <w:lang w:val="en-GB"/>
              </w:rPr>
            </w:pPr>
            <w:r w:rsidRPr="00E7759A">
              <w:rPr>
                <w:rFonts w:cs="Calibri"/>
                <w:b/>
                <w:i/>
                <w:vanish/>
                <w:sz w:val="20"/>
                <w:szCs w:val="20"/>
                <w:highlight w:val="cyan"/>
                <w:lang w:val="en-GB"/>
              </w:rPr>
              <w:t>Allowed</w:t>
            </w:r>
            <w:r w:rsidRPr="00E7759A">
              <w:rPr>
                <w:rFonts w:cs="Calibri"/>
                <w:b/>
                <w:i/>
                <w:vanish/>
                <w:sz w:val="20"/>
                <w:szCs w:val="20"/>
                <w:highlight w:val="cyan"/>
              </w:rPr>
              <w:softHyphen/>
            </w:r>
            <w:r w:rsidRPr="00E7759A">
              <w:rPr>
                <w:rFonts w:cs="Calibri"/>
                <w:b/>
                <w:i/>
                <w:vanish/>
                <w:sz w:val="20"/>
                <w:szCs w:val="20"/>
                <w:highlight w:val="cyan"/>
                <w:lang w:val="en-GB"/>
              </w:rPr>
              <w:t>Predictors</w:t>
            </w:r>
          </w:p>
        </w:tc>
        <w:tc>
          <w:tcPr>
            <w:tcW w:w="567" w:type="dxa"/>
            <w:tcBorders>
              <w:top w:val="single" w:sz="4" w:space="0" w:color="auto"/>
              <w:left w:val="single" w:sz="4" w:space="0" w:color="auto"/>
              <w:bottom w:val="single" w:sz="4" w:space="0" w:color="auto"/>
              <w:right w:val="single" w:sz="4" w:space="0" w:color="auto"/>
            </w:tcBorders>
            <w:vAlign w:val="center"/>
          </w:tcPr>
          <w:p w14:paraId="4D5E1110" w14:textId="77777777" w:rsidR="008E55AD" w:rsidRPr="00E7759A" w:rsidRDefault="008E55AD" w:rsidP="00B75CD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2CC17BB7" w14:textId="77777777" w:rsidR="008E55AD" w:rsidRPr="00E7759A" w:rsidRDefault="008E55AD" w:rsidP="00B75CDE">
            <w:pPr>
              <w:spacing w:after="0"/>
              <w:rPr>
                <w:rFonts w:cs="Calibri"/>
                <w:i/>
                <w:vanish/>
                <w:sz w:val="20"/>
                <w:szCs w:val="20"/>
                <w:highlight w:val="cyan"/>
                <w:lang w:val="en-GB"/>
              </w:rPr>
            </w:pPr>
            <w:proofErr w:type="spellStart"/>
            <w:r w:rsidRPr="00E7759A">
              <w:rPr>
                <w:rFonts w:cs="Calibri"/>
                <w:i/>
                <w:vanish/>
                <w:sz w:val="20"/>
                <w:szCs w:val="20"/>
                <w:highlight w:val="cyan"/>
                <w:lang w:val="en-GB"/>
              </w:rPr>
              <w:t>avmsOnly</w:t>
            </w:r>
            <w:proofErr w:type="spellEnd"/>
            <w:r w:rsidRPr="00E7759A">
              <w:rPr>
                <w:rFonts w:cs="Calibri"/>
                <w:i/>
                <w:vanish/>
                <w:sz w:val="20"/>
                <w:szCs w:val="20"/>
                <w:highlight w:val="cyan"/>
                <w:lang w:val="en-GB"/>
              </w:rPr>
              <w:t xml:space="preserve"> | anyone</w:t>
            </w:r>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15B3DA59" w14:textId="77777777" w:rsidR="008E55AD" w:rsidRPr="00E7759A" w:rsidRDefault="008E55AD" w:rsidP="00B75CDE">
            <w:pPr>
              <w:spacing w:after="0"/>
              <w:jc w:val="both"/>
              <w:rPr>
                <w:rFonts w:cs="Calibri"/>
                <w:vanish/>
                <w:sz w:val="20"/>
                <w:szCs w:val="20"/>
                <w:highlight w:val="cyan"/>
                <w:lang w:val="en-GB"/>
              </w:rPr>
            </w:pPr>
            <w:r w:rsidRPr="00E7759A">
              <w:rPr>
                <w:rFonts w:cs="Calibri"/>
                <w:vanish/>
                <w:sz w:val="20"/>
                <w:szCs w:val="20"/>
                <w:highlight w:val="cyan"/>
                <w:lang w:val="en-GB"/>
              </w:rPr>
              <w:t xml:space="preserve">Who may make a </w:t>
            </w:r>
            <w:proofErr w:type="gramStart"/>
            <w:r w:rsidRPr="00E7759A">
              <w:rPr>
                <w:rFonts w:cs="Calibri"/>
                <w:vanish/>
                <w:sz w:val="20"/>
                <w:szCs w:val="20"/>
                <w:highlight w:val="cyan"/>
                <w:lang w:val="en-GB"/>
              </w:rPr>
              <w:t>prediction.</w:t>
            </w:r>
            <w:proofErr w:type="gramEnd"/>
            <w:r w:rsidRPr="00E7759A">
              <w:rPr>
                <w:rFonts w:cs="Calibri"/>
                <w:vanish/>
                <w:sz w:val="20"/>
                <w:szCs w:val="20"/>
                <w:highlight w:val="cyan"/>
                <w:lang w:val="en-GB"/>
              </w:rPr>
              <w:t xml:space="preserve"> Documentation only. Default anyone.</w:t>
            </w:r>
          </w:p>
        </w:tc>
      </w:tr>
      <w:tr w:rsidR="008E55AD" w:rsidRPr="00E7759A" w14:paraId="67622E8E" w14:textId="77777777" w:rsidTr="00B75CDE">
        <w:trPr>
          <w:gridAfter w:val="1"/>
          <w:wAfter w:w="8" w:type="dxa"/>
          <w:jc w:val="center"/>
          <w:hidden/>
        </w:trPr>
        <w:tc>
          <w:tcPr>
            <w:tcW w:w="1209" w:type="dxa"/>
            <w:vMerge/>
            <w:tcBorders>
              <w:left w:val="single" w:sz="4" w:space="0" w:color="auto"/>
              <w:bottom w:val="single" w:sz="4" w:space="0" w:color="auto"/>
              <w:right w:val="single" w:sz="4" w:space="0" w:color="auto"/>
            </w:tcBorders>
            <w:vAlign w:val="center"/>
          </w:tcPr>
          <w:p w14:paraId="4B66CB9E" w14:textId="77777777" w:rsidR="008E55AD" w:rsidRPr="00E7759A" w:rsidRDefault="008E55AD" w:rsidP="00B75CDE">
            <w:pPr>
              <w:spacing w:after="0"/>
              <w:rPr>
                <w:rFonts w:cs="Calibri"/>
                <w:i/>
                <w:vanish/>
                <w:sz w:val="20"/>
                <w:szCs w:val="20"/>
                <w:highlight w:val="cyan"/>
                <w:lang w:val="en-GB"/>
              </w:rPr>
            </w:pP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419E4D35" w14:textId="77777777" w:rsidR="008E55AD" w:rsidRPr="00E7759A" w:rsidRDefault="008E55AD" w:rsidP="00B75CDE">
            <w:pPr>
              <w:spacing w:after="0"/>
              <w:rPr>
                <w:rFonts w:cs="Calibri"/>
                <w:b/>
                <w:i/>
                <w:vanish/>
                <w:sz w:val="20"/>
                <w:szCs w:val="20"/>
                <w:highlight w:val="cyan"/>
                <w:lang w:val="en-GB"/>
              </w:rPr>
            </w:pPr>
            <w:r w:rsidRPr="00E7759A">
              <w:rPr>
                <w:rFonts w:cs="Calibri"/>
                <w:b/>
                <w:i/>
                <w:vanish/>
                <w:sz w:val="20"/>
                <w:szCs w:val="20"/>
                <w:highlight w:val="cyan"/>
                <w:lang w:val="en-GB"/>
              </w:rPr>
              <w:t>Prediction</w:t>
            </w:r>
            <w:r w:rsidRPr="00E7759A">
              <w:rPr>
                <w:rFonts w:cs="Calibri"/>
                <w:b/>
                <w:i/>
                <w:vanish/>
                <w:sz w:val="20"/>
                <w:szCs w:val="20"/>
                <w:highlight w:val="cyan"/>
              </w:rPr>
              <w:softHyphen/>
            </w:r>
            <w:r w:rsidRPr="00E7759A">
              <w:rPr>
                <w:rFonts w:cs="Calibri"/>
                <w:b/>
                <w:i/>
                <w:vanish/>
                <w:sz w:val="20"/>
                <w:szCs w:val="20"/>
                <w:highlight w:val="cyan"/>
                <w:lang w:val="en-GB"/>
              </w:rPr>
              <w:t>Function</w:t>
            </w:r>
          </w:p>
        </w:tc>
        <w:tc>
          <w:tcPr>
            <w:tcW w:w="567" w:type="dxa"/>
            <w:tcBorders>
              <w:top w:val="single" w:sz="4" w:space="0" w:color="auto"/>
              <w:left w:val="single" w:sz="4" w:space="0" w:color="auto"/>
              <w:bottom w:val="single" w:sz="4" w:space="0" w:color="auto"/>
              <w:right w:val="single" w:sz="4" w:space="0" w:color="auto"/>
            </w:tcBorders>
            <w:vAlign w:val="center"/>
          </w:tcPr>
          <w:p w14:paraId="7104B7CD" w14:textId="77777777" w:rsidR="008E55AD" w:rsidRPr="00E7759A" w:rsidRDefault="008E55AD" w:rsidP="00B75CDE">
            <w:pPr>
              <w:spacing w:after="0"/>
              <w:rPr>
                <w:rFonts w:cs="Calibri"/>
                <w:vanish/>
                <w:sz w:val="20"/>
                <w:szCs w:val="20"/>
                <w:highlight w:val="cyan"/>
                <w:lang w:val="en-GB"/>
              </w:rPr>
            </w:pPr>
            <w:r w:rsidRPr="00E7759A">
              <w:rPr>
                <w:rFonts w:cs="Calibri"/>
                <w:vanish/>
                <w:sz w:val="20"/>
                <w:szCs w:val="20"/>
                <w:highlight w:val="cyan"/>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5D0C3399" w14:textId="77777777" w:rsidR="008E55AD" w:rsidRPr="00E7759A" w:rsidRDefault="008E55AD" w:rsidP="00B75CDE">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xsd:string</w:t>
            </w:r>
            <w:proofErr w:type="spellEnd"/>
            <w:proofErr w:type="gramEnd"/>
          </w:p>
        </w:tc>
        <w:tc>
          <w:tcPr>
            <w:tcW w:w="3995" w:type="dxa"/>
            <w:tcBorders>
              <w:top w:val="single" w:sz="4" w:space="0" w:color="auto"/>
              <w:left w:val="single" w:sz="4" w:space="0" w:color="auto"/>
              <w:bottom w:val="single" w:sz="4" w:space="0" w:color="auto"/>
              <w:right w:val="single" w:sz="4" w:space="0" w:color="auto"/>
            </w:tcBorders>
            <w:vAlign w:val="center"/>
          </w:tcPr>
          <w:p w14:paraId="382465CD" w14:textId="77777777" w:rsidR="008E55AD" w:rsidRPr="00E7759A" w:rsidRDefault="008E55AD" w:rsidP="00B75CDE">
            <w:pPr>
              <w:spacing w:after="0"/>
              <w:jc w:val="both"/>
              <w:rPr>
                <w:rFonts w:cs="Calibri"/>
                <w:vanish/>
                <w:sz w:val="20"/>
                <w:szCs w:val="20"/>
                <w:lang w:val="en-GB"/>
              </w:rPr>
            </w:pPr>
            <w:r w:rsidRPr="00E7759A">
              <w:rPr>
                <w:rFonts w:cs="Calibri"/>
                <w:vanish/>
                <w:sz w:val="20"/>
                <w:szCs w:val="20"/>
                <w:highlight w:val="cyan"/>
                <w:lang w:val="en-GB"/>
              </w:rPr>
              <w:t>Allows a named to be given to the prediction function. Documentation only.</w:t>
            </w:r>
          </w:p>
        </w:tc>
      </w:tr>
      <w:tr w:rsidR="008E55AD" w:rsidRPr="00E32CB2" w14:paraId="2638B05A" w14:textId="77777777" w:rsidTr="00B75CDE">
        <w:trPr>
          <w:jc w:val="center"/>
        </w:trPr>
        <w:tc>
          <w:tcPr>
            <w:tcW w:w="1209" w:type="dxa"/>
            <w:tcBorders>
              <w:top w:val="single" w:sz="4" w:space="0" w:color="auto"/>
              <w:left w:val="single" w:sz="4" w:space="0" w:color="auto"/>
              <w:bottom w:val="single" w:sz="4" w:space="0" w:color="auto"/>
              <w:right w:val="single" w:sz="4" w:space="0" w:color="auto"/>
            </w:tcBorders>
            <w:vAlign w:val="center"/>
          </w:tcPr>
          <w:p w14:paraId="3CA0E98F" w14:textId="77777777" w:rsidR="008E55AD" w:rsidRPr="00E7759A" w:rsidRDefault="008E55AD" w:rsidP="00B75CDE">
            <w:pPr>
              <w:spacing w:after="0"/>
              <w:rPr>
                <w:rFonts w:cs="Calibri"/>
                <w:i/>
                <w:sz w:val="20"/>
                <w:szCs w:val="20"/>
                <w:lang w:val="en-GB"/>
              </w:rPr>
            </w:pPr>
            <w:r w:rsidRPr="00E7759A">
              <w:rPr>
                <w:rFonts w:cs="Calibri"/>
                <w:i/>
                <w:sz w:val="20"/>
                <w:szCs w:val="20"/>
                <w:lang w:val="en-GB"/>
              </w:rPr>
              <w:t>any</w:t>
            </w:r>
          </w:p>
        </w:tc>
        <w:tc>
          <w:tcPr>
            <w:tcW w:w="2490" w:type="dxa"/>
            <w:gridSpan w:val="2"/>
            <w:tcBorders>
              <w:top w:val="single" w:sz="4" w:space="0" w:color="auto"/>
              <w:left w:val="single" w:sz="4" w:space="0" w:color="auto"/>
              <w:bottom w:val="single" w:sz="4" w:space="0" w:color="auto"/>
              <w:right w:val="single" w:sz="4" w:space="0" w:color="auto"/>
            </w:tcBorders>
            <w:vAlign w:val="center"/>
          </w:tcPr>
          <w:p w14:paraId="042CE2FA" w14:textId="77777777" w:rsidR="008E55AD" w:rsidRPr="00E7759A" w:rsidRDefault="008E55AD" w:rsidP="00B75CDE">
            <w:pPr>
              <w:spacing w:after="0"/>
              <w:rPr>
                <w:rFonts w:cs="Calibri"/>
                <w:b/>
                <w:i/>
                <w:sz w:val="20"/>
                <w:szCs w:val="20"/>
                <w:lang w:val="en-GB"/>
              </w:rPr>
            </w:pPr>
            <w:r w:rsidRPr="00E7759A">
              <w:rPr>
                <w:rFonts w:cs="Calibri"/>
                <w:b/>
                <w:i/>
                <w:sz w:val="20"/>
                <w:szCs w:val="20"/>
                <w:highlight w:val="lightGray"/>
                <w:lang w:val="en-GB"/>
              </w:rPr>
              <w:t>Extensions</w:t>
            </w:r>
          </w:p>
        </w:tc>
        <w:tc>
          <w:tcPr>
            <w:tcW w:w="567" w:type="dxa"/>
            <w:tcBorders>
              <w:top w:val="single" w:sz="4" w:space="0" w:color="auto"/>
              <w:left w:val="single" w:sz="4" w:space="0" w:color="auto"/>
              <w:bottom w:val="single" w:sz="4" w:space="0" w:color="auto"/>
              <w:right w:val="single" w:sz="4" w:space="0" w:color="auto"/>
            </w:tcBorders>
            <w:vAlign w:val="center"/>
          </w:tcPr>
          <w:p w14:paraId="490C43FF" w14:textId="77777777" w:rsidR="008E55AD" w:rsidRPr="00E7759A" w:rsidRDefault="008E55AD" w:rsidP="00B75CDE">
            <w:pPr>
              <w:spacing w:after="0"/>
              <w:rPr>
                <w:rFonts w:cs="Calibri"/>
                <w:sz w:val="20"/>
                <w:szCs w:val="20"/>
                <w:lang w:val="en-GB"/>
              </w:rPr>
            </w:pPr>
            <w:r w:rsidRPr="00E7759A">
              <w:rPr>
                <w:rFonts w:cs="Calibri"/>
                <w:sz w:val="20"/>
                <w:szCs w:val="20"/>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769969CC" w14:textId="77777777" w:rsidR="008E55AD" w:rsidRPr="00E7759A" w:rsidRDefault="008E55AD" w:rsidP="00B75CDE">
            <w:pPr>
              <w:spacing w:after="0"/>
              <w:rPr>
                <w:rFonts w:cs="Calibri"/>
                <w:i/>
                <w:sz w:val="20"/>
                <w:szCs w:val="20"/>
                <w:lang w:val="en-GB"/>
              </w:rPr>
            </w:pPr>
            <w:r w:rsidRPr="00E7759A">
              <w:rPr>
                <w:rFonts w:cs="Calibri"/>
                <w:i/>
                <w:sz w:val="20"/>
                <w:szCs w:val="20"/>
                <w:lang w:val="en-GB"/>
              </w:rPr>
              <w:t>any</w:t>
            </w:r>
          </w:p>
        </w:tc>
        <w:tc>
          <w:tcPr>
            <w:tcW w:w="4003" w:type="dxa"/>
            <w:gridSpan w:val="2"/>
            <w:tcBorders>
              <w:top w:val="single" w:sz="4" w:space="0" w:color="auto"/>
              <w:left w:val="single" w:sz="4" w:space="0" w:color="auto"/>
              <w:bottom w:val="single" w:sz="4" w:space="0" w:color="auto"/>
              <w:right w:val="single" w:sz="4" w:space="0" w:color="auto"/>
            </w:tcBorders>
            <w:vAlign w:val="center"/>
          </w:tcPr>
          <w:p w14:paraId="767CA0FB" w14:textId="6D4A3F77" w:rsidR="008E55AD" w:rsidRPr="00E7759A" w:rsidRDefault="00AC2911" w:rsidP="00B75CDE">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67D22736" w14:textId="77777777" w:rsidR="008E55AD" w:rsidRPr="00196415" w:rsidRDefault="008E55AD" w:rsidP="002F7E84">
      <w:pPr>
        <w:pStyle w:val="Titre2"/>
      </w:pPr>
      <w:bookmarkStart w:id="548" w:name="_Toc171948533"/>
      <w:bookmarkStart w:id="549" w:name="_Toc247947875"/>
      <w:bookmarkStart w:id="550" w:name="_Toc358727365"/>
      <w:bookmarkStart w:id="551" w:name="_Ref423083429"/>
      <w:bookmarkStart w:id="552" w:name="_Ref423083583"/>
      <w:bookmarkStart w:id="553" w:name="_Toc444249933"/>
      <w:bookmarkStart w:id="554" w:name="_Toc444251880"/>
      <w:bookmarkStart w:id="555" w:name="_Toc109134015"/>
      <w:proofErr w:type="spellStart"/>
      <w:r w:rsidRPr="00196415">
        <w:t>En-têtes</w:t>
      </w:r>
      <w:proofErr w:type="spellEnd"/>
      <w:r w:rsidRPr="00196415">
        <w:t xml:space="preserve"> des </w:t>
      </w:r>
      <w:proofErr w:type="spellStart"/>
      <w:r w:rsidRPr="00196415">
        <w:t>réponses</w:t>
      </w:r>
      <w:bookmarkEnd w:id="548"/>
      <w:bookmarkEnd w:id="549"/>
      <w:bookmarkEnd w:id="550"/>
      <w:bookmarkEnd w:id="551"/>
      <w:bookmarkEnd w:id="552"/>
      <w:bookmarkEnd w:id="553"/>
      <w:bookmarkEnd w:id="554"/>
      <w:bookmarkEnd w:id="555"/>
      <w:proofErr w:type="spellEnd"/>
    </w:p>
    <w:p w14:paraId="04373D81" w14:textId="77777777" w:rsidR="008E55AD" w:rsidRPr="00196415" w:rsidRDefault="008E55AD" w:rsidP="007063FB">
      <w:pPr>
        <w:pStyle w:val="Titre3"/>
      </w:pPr>
      <w:bookmarkStart w:id="556" w:name="_Toc444249934"/>
      <w:r w:rsidRPr="00196415">
        <w:t xml:space="preserve">Structure </w:t>
      </w:r>
      <w:proofErr w:type="spellStart"/>
      <w:r w:rsidRPr="00196415">
        <w:t>générique</w:t>
      </w:r>
      <w:proofErr w:type="spellEnd"/>
      <w:r w:rsidRPr="00196415">
        <w:t xml:space="preserve"> des </w:t>
      </w:r>
      <w:proofErr w:type="spellStart"/>
      <w:r w:rsidRPr="00196415">
        <w:t>réponses</w:t>
      </w:r>
      <w:bookmarkEnd w:id="556"/>
      <w:proofErr w:type="spellEnd"/>
    </w:p>
    <w:p w14:paraId="563F2D24" w14:textId="77777777" w:rsidR="008E55AD" w:rsidRPr="00196415" w:rsidRDefault="008E55AD" w:rsidP="002F7E84">
      <w:pPr>
        <w:rPr>
          <w:u w:val="single"/>
          <w:lang w:val="fr-FR"/>
        </w:rPr>
      </w:pPr>
      <w:r w:rsidRPr="008E55AD">
        <w:rPr>
          <w:u w:val="single"/>
          <w:lang w:val="fr-FR"/>
        </w:rPr>
        <w:t xml:space="preserve">Note </w:t>
      </w:r>
      <w:r w:rsidRPr="008E55AD">
        <w:rPr>
          <w:lang w:val="fr-FR"/>
        </w:rPr>
        <w:t xml:space="preserve">: Cette structure n'est pas utilisée dans le cadre des échanges SOAP (point de départ avec </w:t>
      </w:r>
      <w:proofErr w:type="spellStart"/>
      <w:r w:rsidRPr="008E55AD">
        <w:rPr>
          <w:b/>
          <w:i/>
          <w:lang w:val="fr-FR"/>
        </w:rPr>
        <w:t>xxxDelivery</w:t>
      </w:r>
      <w:proofErr w:type="spellEnd"/>
      <w:r w:rsidRPr="008E55AD">
        <w:rPr>
          <w:lang w:val="fr-FR"/>
        </w:rPr>
        <w:t>).</w:t>
      </w:r>
    </w:p>
    <w:tbl>
      <w:tblPr>
        <w:tblW w:w="10206" w:type="dxa"/>
        <w:tblInd w:w="108" w:type="dxa"/>
        <w:tblLayout w:type="fixed"/>
        <w:tblLook w:val="0000" w:firstRow="0" w:lastRow="0" w:firstColumn="0" w:lastColumn="0" w:noHBand="0" w:noVBand="0"/>
      </w:tblPr>
      <w:tblGrid>
        <w:gridCol w:w="1277"/>
        <w:gridCol w:w="350"/>
        <w:gridCol w:w="217"/>
        <w:gridCol w:w="1701"/>
        <w:gridCol w:w="534"/>
        <w:gridCol w:w="18"/>
        <w:gridCol w:w="1432"/>
        <w:gridCol w:w="4677"/>
      </w:tblGrid>
      <w:tr w:rsidR="008E55AD" w:rsidRPr="00E32CB2" w14:paraId="67DBE3C9" w14:textId="77777777" w:rsidTr="00B75CDE">
        <w:tc>
          <w:tcPr>
            <w:tcW w:w="3545" w:type="dxa"/>
            <w:gridSpan w:val="4"/>
            <w:tcBorders>
              <w:top w:val="single" w:sz="4" w:space="0" w:color="auto"/>
              <w:left w:val="single" w:sz="4" w:space="0" w:color="auto"/>
              <w:bottom w:val="single" w:sz="4" w:space="0" w:color="auto"/>
              <w:right w:val="single" w:sz="4" w:space="0" w:color="auto"/>
            </w:tcBorders>
            <w:vAlign w:val="center"/>
          </w:tcPr>
          <w:p w14:paraId="50B3AF85"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ServiceDelivery</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18615B4F" w14:textId="77777777" w:rsidR="008E55AD" w:rsidRPr="00E7759A" w:rsidRDefault="008E55AD" w:rsidP="00B75CDE">
            <w:pPr>
              <w:spacing w:after="0"/>
              <w:jc w:val="both"/>
              <w:rPr>
                <w:rFonts w:cs="Calibri"/>
                <w:sz w:val="20"/>
                <w:szCs w:val="20"/>
                <w:lang w:val="fr-LU"/>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69F89EF1" w14:textId="77777777" w:rsidR="008E55AD" w:rsidRPr="00E7759A" w:rsidRDefault="008E55AD" w:rsidP="00B75CDE">
            <w:pPr>
              <w:spacing w:after="0"/>
              <w:jc w:val="both"/>
              <w:rPr>
                <w:rFonts w:cs="Calibri"/>
                <w:i/>
                <w:sz w:val="20"/>
                <w:szCs w:val="20"/>
                <w:lang w:val="fr-LU"/>
              </w:rPr>
            </w:pPr>
            <w:r w:rsidRPr="00E7759A">
              <w:rPr>
                <w:rFonts w:cs="Calibri"/>
                <w:i/>
                <w:sz w:val="20"/>
                <w:szCs w:val="20"/>
                <w:lang w:val="fr-LU"/>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01F67B11"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Structure générique de réponse aux requêtes.</w:t>
            </w:r>
          </w:p>
        </w:tc>
      </w:tr>
      <w:tr w:rsidR="008E55AD" w:rsidRPr="00E32CB2" w14:paraId="5265C6A4" w14:textId="77777777" w:rsidTr="00B75CDE">
        <w:tc>
          <w:tcPr>
            <w:tcW w:w="1277" w:type="dxa"/>
            <w:tcBorders>
              <w:top w:val="single" w:sz="4" w:space="0" w:color="auto"/>
              <w:left w:val="single" w:sz="4" w:space="0" w:color="auto"/>
              <w:bottom w:val="single" w:sz="4" w:space="0" w:color="auto"/>
              <w:right w:val="single" w:sz="4" w:space="0" w:color="auto"/>
            </w:tcBorders>
            <w:vAlign w:val="center"/>
          </w:tcPr>
          <w:p w14:paraId="79BE8117" w14:textId="77777777" w:rsidR="008E55AD" w:rsidRPr="00E7759A" w:rsidRDefault="008E55AD" w:rsidP="00B75CDE">
            <w:pPr>
              <w:spacing w:after="0"/>
              <w:rPr>
                <w:rFonts w:cs="Calibri"/>
                <w:i/>
                <w:sz w:val="20"/>
                <w:szCs w:val="20"/>
                <w:lang w:val="en-GB"/>
              </w:rPr>
            </w:pPr>
            <w:r w:rsidRPr="00E7759A">
              <w:rPr>
                <w:rFonts w:cs="Calibri"/>
                <w:i/>
                <w:sz w:val="20"/>
                <w:szCs w:val="20"/>
                <w:lang w:val="en-GB"/>
              </w:rPr>
              <w:t>Attrib</w:t>
            </w:r>
            <w:r w:rsidRPr="00E7759A">
              <w:rPr>
                <w:rFonts w:cs="Calibri"/>
                <w:i/>
                <w:sz w:val="20"/>
                <w:szCs w:val="20"/>
                <w:lang w:val="en-GB"/>
              </w:rPr>
              <w:softHyphen/>
              <w:t>utes</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C6B55DB" w14:textId="77777777" w:rsidR="008E55AD" w:rsidRPr="00E7759A" w:rsidRDefault="008E55AD" w:rsidP="00B75CDE">
            <w:pPr>
              <w:spacing w:after="0"/>
              <w:rPr>
                <w:rFonts w:cs="Calibri"/>
                <w:b/>
                <w:i/>
                <w:sz w:val="20"/>
                <w:szCs w:val="20"/>
                <w:highlight w:val="lightGray"/>
                <w:lang w:val="en-GB"/>
              </w:rPr>
            </w:pPr>
            <w:proofErr w:type="spellStart"/>
            <w:r w:rsidRPr="00E7759A">
              <w:rPr>
                <w:rFonts w:cs="Calibri"/>
                <w:b/>
                <w:i/>
                <w:sz w:val="20"/>
                <w:szCs w:val="20"/>
                <w:highlight w:val="lightGray"/>
                <w:lang w:val="en-GB"/>
              </w:rPr>
              <w:t>srsName</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5CC967D5" w14:textId="77777777" w:rsidR="008E55AD" w:rsidRPr="00E7759A" w:rsidRDefault="008E55AD" w:rsidP="00B75CDE">
            <w:pPr>
              <w:spacing w:after="0"/>
              <w:jc w:val="both"/>
              <w:rPr>
                <w:rFonts w:cs="Calibri"/>
                <w:sz w:val="20"/>
                <w:szCs w:val="20"/>
                <w:lang w:val="en-GB"/>
              </w:rPr>
            </w:pPr>
            <w:r w:rsidRPr="00E7759A">
              <w:rPr>
                <w:rFonts w:cs="Calibri"/>
                <w:sz w:val="20"/>
                <w:szCs w:val="20"/>
                <w:lang w:val="en-GB"/>
              </w:rPr>
              <w:t>0:1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35A135D7" w14:textId="77777777" w:rsidR="008E55AD" w:rsidRPr="00E7759A" w:rsidRDefault="008E55AD" w:rsidP="00B75CDE">
            <w:pPr>
              <w:spacing w:after="0"/>
              <w:jc w:val="both"/>
              <w:rPr>
                <w:rFonts w:cs="Calibri"/>
                <w:i/>
                <w:sz w:val="20"/>
                <w:szCs w:val="20"/>
                <w:lang w:val="en-GB"/>
              </w:rPr>
            </w:pPr>
            <w:proofErr w:type="spellStart"/>
            <w:proofErr w:type="gramStart"/>
            <w:r w:rsidRPr="00E7759A">
              <w:rPr>
                <w:rFonts w:cs="Calibri"/>
                <w:i/>
                <w:sz w:val="20"/>
                <w:szCs w:val="20"/>
                <w:lang w:val="en-GB"/>
              </w:rPr>
              <w:t>xsd:string</w:t>
            </w:r>
            <w:proofErr w:type="spellEnd"/>
            <w:proofErr w:type="gramEnd"/>
          </w:p>
        </w:tc>
        <w:tc>
          <w:tcPr>
            <w:tcW w:w="4677" w:type="dxa"/>
            <w:tcBorders>
              <w:top w:val="single" w:sz="4" w:space="0" w:color="auto"/>
              <w:left w:val="single" w:sz="4" w:space="0" w:color="auto"/>
              <w:bottom w:val="single" w:sz="4" w:space="0" w:color="auto"/>
              <w:right w:val="single" w:sz="4" w:space="0" w:color="auto"/>
            </w:tcBorders>
            <w:vAlign w:val="center"/>
          </w:tcPr>
          <w:p w14:paraId="049B3C52"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 xml:space="preserve">Identifiant du système de projection (pour la localisation spatiale) : probablement Lambert 2 étendu (soit </w:t>
            </w:r>
            <w:proofErr w:type="gramStart"/>
            <w:r w:rsidRPr="00E7759A">
              <w:rPr>
                <w:rFonts w:cs="Calibri"/>
                <w:sz w:val="20"/>
                <w:szCs w:val="20"/>
                <w:lang w:val="fr-FR"/>
              </w:rPr>
              <w:t>EPSG:</w:t>
            </w:r>
            <w:proofErr w:type="gramEnd"/>
            <w:r w:rsidRPr="00E7759A">
              <w:rPr>
                <w:rFonts w:cs="Calibri"/>
                <w:sz w:val="20"/>
                <w:szCs w:val="20"/>
                <w:lang w:val="fr-FR"/>
              </w:rPr>
              <w:t>27582 -NTF(Paris)/Lambert II étendu).</w:t>
            </w:r>
          </w:p>
        </w:tc>
      </w:tr>
      <w:tr w:rsidR="008E55AD" w:rsidRPr="00E32CB2" w14:paraId="57C8AA7B" w14:textId="77777777" w:rsidTr="00B75CDE">
        <w:tc>
          <w:tcPr>
            <w:tcW w:w="1277" w:type="dxa"/>
            <w:tcBorders>
              <w:top w:val="single" w:sz="4" w:space="0" w:color="auto"/>
              <w:left w:val="single" w:sz="4" w:space="0" w:color="auto"/>
              <w:bottom w:val="single" w:sz="4" w:space="0" w:color="auto"/>
              <w:right w:val="single" w:sz="4" w:space="0" w:color="auto"/>
            </w:tcBorders>
            <w:vAlign w:val="center"/>
          </w:tcPr>
          <w:p w14:paraId="25826BE7" w14:textId="77777777" w:rsidR="008E55AD" w:rsidRPr="00E7759A" w:rsidRDefault="008E55AD" w:rsidP="00B75CDE">
            <w:pPr>
              <w:spacing w:after="0"/>
              <w:rPr>
                <w:rFonts w:cs="Calibri"/>
                <w:i/>
                <w:sz w:val="20"/>
                <w:szCs w:val="20"/>
                <w:lang w:val="fr-LU"/>
              </w:rPr>
            </w:pPr>
            <w:r w:rsidRPr="00E7759A">
              <w:rPr>
                <w:rFonts w:cs="Calibri"/>
                <w:i/>
                <w:sz w:val="20"/>
                <w:szCs w:val="20"/>
                <w:lang w:val="fr-LU"/>
              </w:rPr>
              <w:t>Log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7724D18"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Response</w:t>
            </w:r>
            <w:r w:rsidRPr="00E7759A">
              <w:rPr>
                <w:rFonts w:cs="Calibri"/>
                <w:b/>
                <w:i/>
                <w:sz w:val="20"/>
                <w:szCs w:val="20"/>
                <w:highlight w:val="lightGray"/>
                <w:lang w:val="fr-LU"/>
              </w:rPr>
              <w:softHyphen/>
              <w:t>Timestamp</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170452D6" w14:textId="77777777" w:rsidR="008E55AD" w:rsidRPr="00E7759A" w:rsidRDefault="008E55AD" w:rsidP="00B75CDE">
            <w:pPr>
              <w:spacing w:after="0"/>
              <w:jc w:val="both"/>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1BEA894D" w14:textId="77777777" w:rsidR="008E55AD" w:rsidRPr="00E7759A" w:rsidRDefault="008E55AD" w:rsidP="00B75CDE">
            <w:pPr>
              <w:spacing w:after="0"/>
              <w:jc w:val="both"/>
              <w:rPr>
                <w:rFonts w:cs="Calibri"/>
                <w:i/>
                <w:sz w:val="20"/>
                <w:szCs w:val="20"/>
                <w:lang w:val="fr-LU"/>
              </w:rPr>
            </w:pPr>
            <w:proofErr w:type="spellStart"/>
            <w:proofErr w:type="gramStart"/>
            <w:r w:rsidRPr="00E7759A">
              <w:rPr>
                <w:rFonts w:cs="Calibri"/>
                <w:i/>
                <w:sz w:val="20"/>
                <w:szCs w:val="20"/>
                <w:lang w:val="fr-LU"/>
              </w:rPr>
              <w:t>xsd:dateTime</w:t>
            </w:r>
            <w:proofErr w:type="spellEnd"/>
            <w:proofErr w:type="gramEnd"/>
          </w:p>
        </w:tc>
        <w:tc>
          <w:tcPr>
            <w:tcW w:w="4677" w:type="dxa"/>
            <w:tcBorders>
              <w:top w:val="single" w:sz="4" w:space="0" w:color="auto"/>
              <w:left w:val="single" w:sz="4" w:space="0" w:color="auto"/>
              <w:bottom w:val="single" w:sz="4" w:space="0" w:color="auto"/>
              <w:right w:val="single" w:sz="4" w:space="0" w:color="auto"/>
            </w:tcBorders>
            <w:vAlign w:val="center"/>
          </w:tcPr>
          <w:p w14:paraId="0FA2133C"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Heure de production de la réponse.</w:t>
            </w:r>
          </w:p>
        </w:tc>
      </w:tr>
      <w:tr w:rsidR="008E55AD" w:rsidRPr="00E32CB2" w14:paraId="76A5A4E9" w14:textId="77777777" w:rsidTr="00B75CDE">
        <w:tc>
          <w:tcPr>
            <w:tcW w:w="1277" w:type="dxa"/>
            <w:vMerge w:val="restart"/>
            <w:tcBorders>
              <w:top w:val="single" w:sz="4" w:space="0" w:color="auto"/>
              <w:left w:val="single" w:sz="4" w:space="0" w:color="auto"/>
              <w:right w:val="single" w:sz="4" w:space="0" w:color="auto"/>
            </w:tcBorders>
            <w:vAlign w:val="center"/>
          </w:tcPr>
          <w:p w14:paraId="484107AD" w14:textId="77777777" w:rsidR="008E55AD" w:rsidRPr="00E7759A" w:rsidRDefault="008E55AD" w:rsidP="00B75CDE">
            <w:pPr>
              <w:spacing w:after="0"/>
              <w:rPr>
                <w:rFonts w:cs="Calibri"/>
                <w:i/>
                <w:sz w:val="20"/>
                <w:szCs w:val="20"/>
                <w:lang w:val="fr-LU"/>
              </w:rPr>
            </w:pPr>
            <w:r w:rsidRPr="00E7759A">
              <w:rPr>
                <w:rFonts w:cs="Calibri"/>
                <w:i/>
                <w:sz w:val="20"/>
                <w:szCs w:val="20"/>
                <w:lang w:val="fr-LU"/>
              </w:rPr>
              <w:t>End</w:t>
            </w:r>
            <w:r w:rsidRPr="00E7759A">
              <w:rPr>
                <w:rFonts w:cs="Calibri"/>
                <w:i/>
                <w:sz w:val="20"/>
                <w:szCs w:val="20"/>
                <w:lang w:val="fr-LU"/>
              </w:rPr>
              <w:softHyphen/>
            </w:r>
            <w:r w:rsidRPr="00E7759A">
              <w:rPr>
                <w:rFonts w:cs="Calibri"/>
                <w:i/>
                <w:sz w:val="20"/>
                <w:szCs w:val="20"/>
                <w:lang w:val="fr-LU"/>
              </w:rPr>
              <w:softHyphen/>
              <w:t>poi</w:t>
            </w:r>
            <w:r w:rsidRPr="00E7759A">
              <w:rPr>
                <w:rFonts w:cs="Calibri"/>
                <w:i/>
                <w:sz w:val="20"/>
                <w:szCs w:val="20"/>
                <w:lang w:val="fr-LU"/>
              </w:rPr>
              <w:softHyphen/>
              <w:t xml:space="preserve">nt </w:t>
            </w:r>
            <w:proofErr w:type="spellStart"/>
            <w:r w:rsidRPr="00E7759A">
              <w:rPr>
                <w:rFonts w:cs="Calibri"/>
                <w:i/>
                <w:sz w:val="20"/>
                <w:szCs w:val="20"/>
                <w:lang w:val="fr-LU"/>
              </w:rPr>
              <w:t>proper</w:t>
            </w:r>
            <w:proofErr w:type="spellEnd"/>
            <w:r w:rsidRPr="00E7759A">
              <w:rPr>
                <w:rFonts w:cs="Calibri"/>
                <w:i/>
                <w:spacing w:val="-6"/>
                <w:sz w:val="20"/>
                <w:szCs w:val="20"/>
                <w:lang w:val="en-GB"/>
              </w:rPr>
              <w:softHyphen/>
            </w:r>
            <w:r w:rsidRPr="00E7759A">
              <w:rPr>
                <w:rFonts w:cs="Calibri"/>
                <w:i/>
                <w:sz w:val="20"/>
                <w:szCs w:val="20"/>
                <w:lang w:val="fr-LU"/>
              </w:rPr>
              <w:t>ties</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1D04D45"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ProducerRef</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2F31063E" w14:textId="77777777" w:rsidR="008E55AD" w:rsidRPr="00E7759A" w:rsidRDefault="008E55AD" w:rsidP="00B75CDE">
            <w:pPr>
              <w:spacing w:after="0"/>
              <w:jc w:val="both"/>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06C93885" w14:textId="77777777" w:rsidR="008E55AD" w:rsidRPr="00E7759A" w:rsidRDefault="008E55AD" w:rsidP="00B75CDE">
            <w:pPr>
              <w:spacing w:after="0"/>
              <w:jc w:val="both"/>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4677" w:type="dxa"/>
            <w:tcBorders>
              <w:top w:val="single" w:sz="4" w:space="0" w:color="auto"/>
              <w:left w:val="single" w:sz="4" w:space="0" w:color="auto"/>
              <w:bottom w:val="single" w:sz="4" w:space="0" w:color="auto"/>
              <w:right w:val="single" w:sz="4" w:space="0" w:color="auto"/>
            </w:tcBorders>
            <w:vAlign w:val="center"/>
          </w:tcPr>
          <w:p w14:paraId="7089EF13"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Identifiant du producteur de la réponse (reprendre le code [</w:t>
            </w:r>
            <w:r w:rsidRPr="00E7759A">
              <w:rPr>
                <w:rFonts w:cs="Calibri"/>
                <w:i/>
                <w:sz w:val="20"/>
                <w:szCs w:val="20"/>
                <w:lang w:val="fr-FR"/>
              </w:rPr>
              <w:t>fournisseur</w:t>
            </w:r>
            <w:r w:rsidRPr="00E7759A">
              <w:rPr>
                <w:rFonts w:cs="Calibri"/>
                <w:sz w:val="20"/>
                <w:szCs w:val="20"/>
                <w:lang w:val="fr-FR"/>
              </w:rPr>
              <w:t xml:space="preserve">] des identifiants du profil </w:t>
            </w:r>
            <w:r w:rsidR="00196415" w:rsidRPr="00E7759A">
              <w:rPr>
                <w:rFonts w:cs="Calibri"/>
                <w:sz w:val="20"/>
                <w:szCs w:val="20"/>
                <w:lang w:val="fr-FR"/>
              </w:rPr>
              <w:t>FR</w:t>
            </w:r>
            <w:r w:rsidRPr="00E7759A">
              <w:rPr>
                <w:rFonts w:cs="Calibri"/>
                <w:sz w:val="20"/>
                <w:szCs w:val="20"/>
                <w:lang w:val="fr-FR"/>
              </w:rPr>
              <w:t>)</w:t>
            </w:r>
            <w:r w:rsidR="003D26F2" w:rsidRPr="00E7759A">
              <w:rPr>
                <w:rFonts w:cs="Calibri"/>
                <w:sz w:val="20"/>
                <w:szCs w:val="20"/>
                <w:lang w:val="fr-FR"/>
              </w:rPr>
              <w:t xml:space="preserve"> </w:t>
            </w:r>
          </w:p>
        </w:tc>
      </w:tr>
      <w:tr w:rsidR="008E55AD" w:rsidRPr="00E7759A" w14:paraId="731CD254" w14:textId="77777777" w:rsidTr="00B75CDE">
        <w:tc>
          <w:tcPr>
            <w:tcW w:w="1277" w:type="dxa"/>
            <w:vMerge/>
            <w:tcBorders>
              <w:left w:val="single" w:sz="4" w:space="0" w:color="auto"/>
              <w:right w:val="single" w:sz="4" w:space="0" w:color="auto"/>
            </w:tcBorders>
            <w:vAlign w:val="center"/>
          </w:tcPr>
          <w:p w14:paraId="4BB465F8" w14:textId="77777777" w:rsidR="008E55AD" w:rsidRPr="00E7759A" w:rsidRDefault="008E55AD" w:rsidP="00B75CDE">
            <w:pPr>
              <w:spacing w:after="0"/>
              <w:rPr>
                <w:rFonts w:cs="Calibri"/>
                <w:i/>
                <w:sz w:val="20"/>
                <w:szCs w:val="20"/>
                <w:lang w:val="fr-FR"/>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2B8C783" w14:textId="77777777" w:rsidR="008E55AD" w:rsidRPr="00E7759A" w:rsidRDefault="008E55AD" w:rsidP="00B75CDE">
            <w:pPr>
              <w:spacing w:after="0"/>
              <w:rPr>
                <w:rFonts w:cs="Calibri"/>
                <w:b/>
                <w:i/>
                <w:vanish/>
                <w:sz w:val="20"/>
                <w:szCs w:val="20"/>
                <w:highlight w:val="cyan"/>
                <w:lang w:val="en-GB"/>
              </w:rPr>
            </w:pPr>
            <w:r w:rsidRPr="00E7759A">
              <w:rPr>
                <w:rFonts w:cs="Calibri"/>
                <w:b/>
                <w:i/>
                <w:vanish/>
                <w:sz w:val="20"/>
                <w:szCs w:val="20"/>
                <w:highlight w:val="cyan"/>
                <w:lang w:val="en-GB"/>
              </w:rPr>
              <w:t>Address</w:t>
            </w:r>
          </w:p>
        </w:tc>
        <w:tc>
          <w:tcPr>
            <w:tcW w:w="534" w:type="dxa"/>
            <w:tcBorders>
              <w:top w:val="single" w:sz="4" w:space="0" w:color="auto"/>
              <w:left w:val="single" w:sz="4" w:space="0" w:color="auto"/>
              <w:bottom w:val="single" w:sz="4" w:space="0" w:color="auto"/>
              <w:right w:val="single" w:sz="4" w:space="0" w:color="auto"/>
            </w:tcBorders>
            <w:vAlign w:val="center"/>
          </w:tcPr>
          <w:p w14:paraId="65CAE66C" w14:textId="77777777" w:rsidR="008E55AD" w:rsidRPr="00E7759A" w:rsidRDefault="008E55AD" w:rsidP="00B75CDE">
            <w:pPr>
              <w:spacing w:after="0"/>
              <w:jc w:val="both"/>
              <w:rPr>
                <w:rFonts w:cs="Calibri"/>
                <w:vanish/>
                <w:sz w:val="20"/>
                <w:szCs w:val="20"/>
                <w:highlight w:val="cyan"/>
                <w:lang w:val="en-GB"/>
              </w:rPr>
            </w:pPr>
            <w:r w:rsidRPr="00E7759A">
              <w:rPr>
                <w:rFonts w:cs="Calibri"/>
                <w:vanish/>
                <w:sz w:val="20"/>
                <w:szCs w:val="20"/>
                <w:highlight w:val="cyan"/>
                <w:lang w:val="en-GB"/>
              </w:rPr>
              <w:t>0:1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33F6A469" w14:textId="77777777" w:rsidR="008E55AD" w:rsidRPr="00E7759A" w:rsidRDefault="008E55AD" w:rsidP="00B75CDE">
            <w:pPr>
              <w:spacing w:after="0"/>
              <w:jc w:val="both"/>
              <w:rPr>
                <w:rFonts w:cs="Calibri"/>
                <w:i/>
                <w:vanish/>
                <w:sz w:val="20"/>
                <w:szCs w:val="20"/>
                <w:highlight w:val="cyan"/>
                <w:lang w:val="en-GB"/>
              </w:rPr>
            </w:pPr>
            <w:proofErr w:type="spellStart"/>
            <w:r w:rsidRPr="00E7759A">
              <w:rPr>
                <w:rFonts w:cs="Calibri"/>
                <w:i/>
                <w:vanish/>
                <w:sz w:val="20"/>
                <w:szCs w:val="20"/>
                <w:highlight w:val="cyan"/>
                <w:lang w:val="en-GB"/>
              </w:rPr>
              <w:t>Endpoint</w:t>
            </w:r>
            <w:r w:rsidRPr="00E7759A">
              <w:rPr>
                <w:rFonts w:cs="Calibri"/>
                <w:i/>
                <w:vanish/>
                <w:sz w:val="20"/>
                <w:szCs w:val="20"/>
                <w:highlight w:val="cyan"/>
                <w:lang w:val="en-GB"/>
              </w:rPr>
              <w:softHyphen/>
              <w:t>Address</w:t>
            </w:r>
            <w:proofErr w:type="spellEnd"/>
          </w:p>
        </w:tc>
        <w:tc>
          <w:tcPr>
            <w:tcW w:w="4677" w:type="dxa"/>
            <w:tcBorders>
              <w:top w:val="single" w:sz="4" w:space="0" w:color="auto"/>
              <w:left w:val="single" w:sz="4" w:space="0" w:color="auto"/>
              <w:bottom w:val="single" w:sz="4" w:space="0" w:color="auto"/>
              <w:right w:val="single" w:sz="4" w:space="0" w:color="auto"/>
            </w:tcBorders>
            <w:vAlign w:val="center"/>
          </w:tcPr>
          <w:p w14:paraId="180E2E8F" w14:textId="77777777" w:rsidR="008E55AD" w:rsidRPr="00E7759A" w:rsidRDefault="008E55AD" w:rsidP="00B75CDE">
            <w:pPr>
              <w:spacing w:after="0"/>
              <w:jc w:val="both"/>
              <w:rPr>
                <w:rFonts w:cs="Calibri"/>
                <w:vanish/>
                <w:sz w:val="20"/>
                <w:szCs w:val="20"/>
                <w:highlight w:val="cyan"/>
                <w:lang w:val="en-GB"/>
              </w:rPr>
            </w:pPr>
            <w:r w:rsidRPr="00E7759A">
              <w:rPr>
                <w:rFonts w:cs="Calibri"/>
                <w:vanish/>
                <w:sz w:val="20"/>
                <w:szCs w:val="20"/>
                <w:highlight w:val="cyan"/>
                <w:lang w:val="en-GB"/>
              </w:rPr>
              <w:t xml:space="preserve">Address to which any acknowledgment should be sent. Only needed if </w:t>
            </w:r>
            <w:proofErr w:type="spellStart"/>
            <w:r w:rsidRPr="00E7759A">
              <w:rPr>
                <w:rFonts w:cs="Calibri"/>
                <w:b/>
                <w:i/>
                <w:vanish/>
                <w:sz w:val="20"/>
                <w:szCs w:val="20"/>
                <w:highlight w:val="cyan"/>
                <w:lang w:val="en-GB"/>
              </w:rPr>
              <w:t>ConfirmDelivery</w:t>
            </w:r>
            <w:proofErr w:type="spellEnd"/>
            <w:r w:rsidRPr="00E7759A">
              <w:rPr>
                <w:rFonts w:cs="Calibri"/>
                <w:vanish/>
                <w:sz w:val="20"/>
                <w:szCs w:val="20"/>
                <w:highlight w:val="cyan"/>
                <w:lang w:val="en-GB"/>
              </w:rPr>
              <w:t xml:space="preserve"> specified.</w:t>
            </w:r>
          </w:p>
        </w:tc>
      </w:tr>
      <w:tr w:rsidR="008E55AD" w:rsidRPr="00E32CB2" w14:paraId="7DEB1363" w14:textId="77777777" w:rsidTr="00B75CDE">
        <w:tc>
          <w:tcPr>
            <w:tcW w:w="1277" w:type="dxa"/>
            <w:vMerge/>
            <w:tcBorders>
              <w:left w:val="single" w:sz="4" w:space="0" w:color="auto"/>
              <w:right w:val="single" w:sz="4" w:space="0" w:color="auto"/>
            </w:tcBorders>
            <w:vAlign w:val="center"/>
          </w:tcPr>
          <w:p w14:paraId="33BDCB11" w14:textId="77777777" w:rsidR="008E55AD" w:rsidRPr="00E7759A" w:rsidRDefault="008E55AD" w:rsidP="00B75CDE">
            <w:pPr>
              <w:spacing w:after="0"/>
              <w:rPr>
                <w:rFonts w:cs="Calibri"/>
                <w:i/>
                <w:sz w:val="20"/>
                <w:szCs w:val="20"/>
                <w:lang w:val="en-GB"/>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3240A0B" w14:textId="77777777" w:rsidR="008E55AD" w:rsidRPr="00E7759A" w:rsidRDefault="008E55AD" w:rsidP="00B75CDE">
            <w:pPr>
              <w:spacing w:after="0"/>
              <w:rPr>
                <w:rFonts w:cs="Calibri"/>
                <w:b/>
                <w:i/>
                <w:sz w:val="20"/>
                <w:szCs w:val="20"/>
                <w:highlight w:val="yellow"/>
                <w:lang w:val="fr-LU"/>
              </w:rPr>
            </w:pPr>
            <w:proofErr w:type="spellStart"/>
            <w:r w:rsidRPr="00E7759A">
              <w:rPr>
                <w:rFonts w:cs="Calibri"/>
                <w:b/>
                <w:i/>
                <w:sz w:val="20"/>
                <w:szCs w:val="20"/>
                <w:highlight w:val="lightGray"/>
                <w:lang w:val="fr-LU"/>
              </w:rPr>
              <w:t>Response</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Message</w:t>
            </w:r>
            <w:r w:rsidRPr="00E7759A">
              <w:rPr>
                <w:rFonts w:cs="Calibri"/>
                <w:b/>
                <w:i/>
                <w:sz w:val="20"/>
                <w:szCs w:val="20"/>
                <w:highlight w:val="lightGray"/>
                <w:lang w:val="fr-LU"/>
              </w:rPr>
              <w:softHyphen/>
              <w:t>Identifier</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68A20AAE" w14:textId="77777777" w:rsidR="008E55AD" w:rsidRPr="00E7759A" w:rsidRDefault="008E55AD" w:rsidP="00B75CDE">
            <w:pPr>
              <w:spacing w:after="0"/>
              <w:jc w:val="both"/>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2B80A861" w14:textId="77777777" w:rsidR="008E55AD" w:rsidRPr="00E7759A" w:rsidRDefault="008E55AD" w:rsidP="00B75CDE">
            <w:pPr>
              <w:spacing w:after="0"/>
              <w:jc w:val="both"/>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01C84BB0" w14:textId="77777777" w:rsidR="008E55AD" w:rsidRPr="00E7759A" w:rsidRDefault="008E55AD" w:rsidP="00B75CDE">
            <w:pPr>
              <w:spacing w:after="0"/>
              <w:jc w:val="both"/>
              <w:rPr>
                <w:rFonts w:cs="Calibri"/>
                <w:i/>
                <w:sz w:val="20"/>
                <w:szCs w:val="20"/>
                <w:lang w:val="fr-LU"/>
              </w:rPr>
            </w:pPr>
            <w:proofErr w:type="spellStart"/>
            <w:r w:rsidRPr="00E7759A">
              <w:rPr>
                <w:rFonts w:cs="Calibri"/>
                <w:i/>
                <w:sz w:val="20"/>
                <w:szCs w:val="20"/>
                <w:lang w:val="fr-LU"/>
              </w:rPr>
              <w:t>Message</w:t>
            </w:r>
            <w:r w:rsidRPr="00E7759A">
              <w:rPr>
                <w:rFonts w:cs="Calibri"/>
                <w:i/>
                <w:sz w:val="20"/>
                <w:szCs w:val="20"/>
                <w:lang w:val="fr-LU"/>
              </w:rPr>
              <w:softHyphen/>
              <w:t>Qualifier</w:t>
            </w:r>
            <w:proofErr w:type="spellEnd"/>
          </w:p>
        </w:tc>
        <w:tc>
          <w:tcPr>
            <w:tcW w:w="4677" w:type="dxa"/>
            <w:tcBorders>
              <w:top w:val="single" w:sz="4" w:space="0" w:color="auto"/>
              <w:left w:val="single" w:sz="4" w:space="0" w:color="auto"/>
              <w:bottom w:val="single" w:sz="4" w:space="0" w:color="auto"/>
              <w:right w:val="single" w:sz="4" w:space="0" w:color="auto"/>
            </w:tcBorders>
            <w:vAlign w:val="center"/>
          </w:tcPr>
          <w:p w14:paraId="7C0C461F"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Identifiant unique du message de réponse.</w:t>
            </w:r>
          </w:p>
        </w:tc>
      </w:tr>
      <w:tr w:rsidR="008E55AD" w:rsidRPr="00E32CB2" w14:paraId="160844BA" w14:textId="77777777" w:rsidTr="00B75CDE">
        <w:tc>
          <w:tcPr>
            <w:tcW w:w="1277" w:type="dxa"/>
            <w:vMerge/>
            <w:tcBorders>
              <w:left w:val="single" w:sz="4" w:space="0" w:color="auto"/>
              <w:bottom w:val="single" w:sz="4" w:space="0" w:color="auto"/>
              <w:right w:val="single" w:sz="4" w:space="0" w:color="auto"/>
            </w:tcBorders>
            <w:vAlign w:val="center"/>
          </w:tcPr>
          <w:p w14:paraId="3E53C51C" w14:textId="77777777" w:rsidR="008E55AD" w:rsidRPr="00E7759A" w:rsidRDefault="008E55AD" w:rsidP="00B75CDE">
            <w:pPr>
              <w:spacing w:after="0"/>
              <w:rPr>
                <w:rFonts w:cs="Calibri"/>
                <w:i/>
                <w:sz w:val="20"/>
                <w:szCs w:val="20"/>
                <w:lang w:val="fr-FR"/>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2EBD9EA9"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w:t>
            </w:r>
            <w:proofErr w:type="spellEnd"/>
            <w:r w:rsidRPr="00E7759A">
              <w:rPr>
                <w:rFonts w:cs="Calibri"/>
                <w:b/>
                <w:i/>
                <w:sz w:val="20"/>
                <w:szCs w:val="20"/>
                <w:highlight w:val="lightGray"/>
              </w:rPr>
              <w:softHyphen/>
            </w:r>
            <w:r w:rsidRPr="00E7759A">
              <w:rPr>
                <w:rFonts w:cs="Calibri"/>
                <w:b/>
                <w:i/>
                <w:sz w:val="20"/>
                <w:szCs w:val="20"/>
                <w:highlight w:val="lightGray"/>
                <w:lang w:val="fr-LU"/>
              </w:rPr>
              <w:t>Message</w:t>
            </w:r>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3B7C8AEB" w14:textId="77777777" w:rsidR="008E55AD" w:rsidRPr="00E7759A" w:rsidRDefault="008E55AD" w:rsidP="00B75CDE">
            <w:pPr>
              <w:spacing w:after="0"/>
              <w:jc w:val="both"/>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33EA24D3" w14:textId="77777777" w:rsidR="008E55AD" w:rsidRPr="00E7759A" w:rsidRDefault="008E55AD" w:rsidP="00B75CDE">
            <w:pPr>
              <w:spacing w:after="0"/>
              <w:jc w:val="both"/>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3893891F" w14:textId="77777777" w:rsidR="008E55AD" w:rsidRPr="00E7759A" w:rsidRDefault="008E55AD" w:rsidP="00B75CDE">
            <w:pPr>
              <w:spacing w:after="0"/>
              <w:jc w:val="both"/>
              <w:rPr>
                <w:rFonts w:cs="Calibri"/>
                <w:i/>
                <w:sz w:val="20"/>
                <w:szCs w:val="20"/>
                <w:lang w:val="fr-LU"/>
              </w:rPr>
            </w:pPr>
            <w:proofErr w:type="spellStart"/>
            <w:r w:rsidRPr="00E7759A">
              <w:rPr>
                <w:rFonts w:cs="Calibri"/>
                <w:i/>
                <w:sz w:val="20"/>
                <w:szCs w:val="20"/>
                <w:lang w:val="fr-LU"/>
              </w:rPr>
              <w:t>Message</w:t>
            </w:r>
            <w:r w:rsidRPr="00E7759A">
              <w:rPr>
                <w:rFonts w:cs="Calibri"/>
                <w:i/>
                <w:sz w:val="20"/>
                <w:szCs w:val="20"/>
                <w:lang w:val="fr-LU"/>
              </w:rPr>
              <w:softHyphen/>
              <w:t>Qualifier</w:t>
            </w:r>
            <w:proofErr w:type="spellEnd"/>
          </w:p>
        </w:tc>
        <w:tc>
          <w:tcPr>
            <w:tcW w:w="4677" w:type="dxa"/>
            <w:tcBorders>
              <w:top w:val="single" w:sz="4" w:space="0" w:color="auto"/>
              <w:left w:val="single" w:sz="4" w:space="0" w:color="auto"/>
              <w:bottom w:val="single" w:sz="4" w:space="0" w:color="auto"/>
              <w:right w:val="single" w:sz="4" w:space="0" w:color="auto"/>
            </w:tcBorders>
            <w:vAlign w:val="center"/>
          </w:tcPr>
          <w:p w14:paraId="0F003545"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Identifiant de la requête à laquelle on répond.</w:t>
            </w:r>
          </w:p>
        </w:tc>
      </w:tr>
      <w:tr w:rsidR="008E55AD" w:rsidRPr="00E7759A" w14:paraId="11DBCCCF" w14:textId="77777777" w:rsidTr="00B75CDE">
        <w:trPr>
          <w:hidden/>
        </w:trPr>
        <w:tc>
          <w:tcPr>
            <w:tcW w:w="1277" w:type="dxa"/>
            <w:vMerge w:val="restart"/>
            <w:tcBorders>
              <w:left w:val="single" w:sz="4" w:space="0" w:color="auto"/>
              <w:right w:val="single" w:sz="4" w:space="0" w:color="auto"/>
            </w:tcBorders>
            <w:vAlign w:val="center"/>
          </w:tcPr>
          <w:p w14:paraId="564150F0" w14:textId="77777777" w:rsidR="008E55AD" w:rsidRPr="00E7759A" w:rsidRDefault="008E55AD" w:rsidP="00B75CDE">
            <w:pPr>
              <w:spacing w:after="0"/>
              <w:rPr>
                <w:rFonts w:eastAsia="MS Mincho" w:cs="Calibri"/>
                <w:i/>
                <w:vanish/>
                <w:sz w:val="20"/>
                <w:szCs w:val="20"/>
                <w:highlight w:val="cyan"/>
              </w:rPr>
            </w:pPr>
            <w:r w:rsidRPr="00E7759A">
              <w:rPr>
                <w:rFonts w:cs="Calibri"/>
                <w:i/>
                <w:vanish/>
                <w:sz w:val="20"/>
                <w:szCs w:val="20"/>
                <w:highlight w:val="cyan"/>
              </w:rPr>
              <w:t>Delegator endpoint</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22CAD7F6" w14:textId="77777777" w:rsidR="008E55AD" w:rsidRPr="00E7759A" w:rsidRDefault="008E55AD" w:rsidP="00B75CDE">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DelegatorAddress</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5ACBCADD" w14:textId="77777777" w:rsidR="008E55AD" w:rsidRPr="00E7759A" w:rsidRDefault="008E55AD" w:rsidP="00B75CDE">
            <w:pPr>
              <w:spacing w:after="0"/>
              <w:jc w:val="both"/>
              <w:rPr>
                <w:rFonts w:eastAsia="MS Mincho" w:cs="Calibri"/>
                <w:vanish/>
                <w:sz w:val="20"/>
                <w:szCs w:val="20"/>
                <w:highlight w:val="cyan"/>
                <w:lang w:val="fr-LU"/>
              </w:rPr>
            </w:pPr>
            <w:r w:rsidRPr="00E7759A">
              <w:rPr>
                <w:rFonts w:cs="Calibri"/>
                <w:vanish/>
                <w:sz w:val="20"/>
                <w:szCs w:val="20"/>
                <w:highlight w:val="cyan"/>
              </w:rPr>
              <w:t>0:1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57325999" w14:textId="77777777" w:rsidR="008E55AD" w:rsidRPr="00E7759A" w:rsidRDefault="008E55AD" w:rsidP="00B75CDE">
            <w:pPr>
              <w:spacing w:after="0"/>
              <w:jc w:val="both"/>
              <w:rPr>
                <w:rFonts w:eastAsia="MS Mincho" w:cs="Calibri"/>
                <w:i/>
                <w:vanish/>
                <w:sz w:val="20"/>
                <w:szCs w:val="20"/>
                <w:highlight w:val="cyan"/>
                <w:lang w:val="fr-LU"/>
              </w:rPr>
            </w:pPr>
            <w:proofErr w:type="spellStart"/>
            <w:r w:rsidRPr="00E7759A">
              <w:rPr>
                <w:rFonts w:cs="Calibri"/>
                <w:i/>
                <w:vanish/>
                <w:sz w:val="20"/>
                <w:szCs w:val="20"/>
                <w:highlight w:val="cyan"/>
              </w:rPr>
              <w:t>Endpoint</w:t>
            </w:r>
            <w:r w:rsidRPr="00E7759A">
              <w:rPr>
                <w:rFonts w:cs="Calibri"/>
                <w:i/>
                <w:vanish/>
                <w:sz w:val="20"/>
                <w:szCs w:val="20"/>
                <w:highlight w:val="cyan"/>
              </w:rPr>
              <w:softHyphen/>
              <w:t>Address</w:t>
            </w:r>
            <w:proofErr w:type="spellEnd"/>
          </w:p>
        </w:tc>
        <w:tc>
          <w:tcPr>
            <w:tcW w:w="4677" w:type="dxa"/>
            <w:tcBorders>
              <w:top w:val="single" w:sz="4" w:space="0" w:color="auto"/>
              <w:left w:val="single" w:sz="4" w:space="0" w:color="auto"/>
              <w:bottom w:val="single" w:sz="4" w:space="0" w:color="auto"/>
              <w:right w:val="single" w:sz="4" w:space="0" w:color="auto"/>
            </w:tcBorders>
            <w:vAlign w:val="center"/>
          </w:tcPr>
          <w:p w14:paraId="41A43034" w14:textId="77777777" w:rsidR="008E55AD" w:rsidRPr="00E7759A" w:rsidRDefault="008E55AD" w:rsidP="00B75CDE">
            <w:pPr>
              <w:pStyle w:val="Tabletext8Char1"/>
              <w:spacing w:before="0" w:after="0"/>
              <w:rPr>
                <w:rFonts w:ascii="Calibri" w:hAnsi="Calibri" w:cs="Calibri"/>
                <w:vanish/>
                <w:sz w:val="20"/>
                <w:highlight w:val="cyan"/>
              </w:rPr>
            </w:pPr>
            <w:r w:rsidRPr="00E7759A">
              <w:rPr>
                <w:rFonts w:ascii="Calibri" w:hAnsi="Calibri" w:cs="Calibri"/>
                <w:vanish/>
                <w:sz w:val="20"/>
                <w:highlight w:val="cyan"/>
              </w:rPr>
              <w:t xml:space="preserve">Address of originated system to which delegated response is to be returned. </w:t>
            </w:r>
          </w:p>
          <w:p w14:paraId="52DA0AC3" w14:textId="77777777" w:rsidR="008E55AD" w:rsidRPr="00E7759A" w:rsidRDefault="008E55AD" w:rsidP="00B75CDE">
            <w:pPr>
              <w:spacing w:after="0"/>
              <w:jc w:val="both"/>
              <w:rPr>
                <w:rFonts w:eastAsia="MS Mincho" w:cs="Calibri"/>
                <w:vanish/>
                <w:sz w:val="20"/>
                <w:szCs w:val="20"/>
                <w:highlight w:val="cyan"/>
              </w:rPr>
            </w:pPr>
            <w:r w:rsidRPr="00E7759A">
              <w:rPr>
                <w:rFonts w:cs="Calibri"/>
                <w:vanish/>
                <w:sz w:val="20"/>
                <w:szCs w:val="20"/>
                <w:highlight w:val="cyan"/>
              </w:rPr>
              <w:t>If request has been proxied by an intermediate aggregating system this provides tracking information relating to the original requestor. This allows the aggregation itself to be stateless.</w:t>
            </w:r>
          </w:p>
        </w:tc>
      </w:tr>
      <w:tr w:rsidR="008E55AD" w:rsidRPr="00E7759A" w14:paraId="202192C2" w14:textId="77777777" w:rsidTr="00B75CDE">
        <w:trPr>
          <w:hidden/>
        </w:trPr>
        <w:tc>
          <w:tcPr>
            <w:tcW w:w="1277" w:type="dxa"/>
            <w:vMerge/>
            <w:tcBorders>
              <w:left w:val="single" w:sz="4" w:space="0" w:color="auto"/>
              <w:bottom w:val="single" w:sz="4" w:space="0" w:color="auto"/>
              <w:right w:val="single" w:sz="4" w:space="0" w:color="auto"/>
            </w:tcBorders>
            <w:vAlign w:val="center"/>
          </w:tcPr>
          <w:p w14:paraId="384CDF3E" w14:textId="77777777" w:rsidR="008E55AD" w:rsidRPr="00E7759A" w:rsidRDefault="008E55AD" w:rsidP="00B75CDE">
            <w:pPr>
              <w:spacing w:after="0"/>
              <w:rPr>
                <w:rFonts w:cs="Calibri"/>
                <w:i/>
                <w:vanish/>
                <w:sz w:val="20"/>
                <w:szCs w:val="20"/>
                <w:highlight w:val="cyan"/>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781D1048" w14:textId="77777777" w:rsidR="008E55AD" w:rsidRPr="00E7759A" w:rsidRDefault="008E55AD" w:rsidP="00B75CDE">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DelegatorRef</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0E06944B" w14:textId="77777777" w:rsidR="008E55AD" w:rsidRPr="00E7759A" w:rsidRDefault="008E55AD" w:rsidP="00B75CDE">
            <w:pPr>
              <w:spacing w:after="0"/>
              <w:jc w:val="both"/>
              <w:rPr>
                <w:rFonts w:eastAsia="MS Mincho" w:cs="Calibri"/>
                <w:vanish/>
                <w:sz w:val="20"/>
                <w:szCs w:val="20"/>
                <w:highlight w:val="cyan"/>
                <w:lang w:val="fr-LU"/>
              </w:rPr>
            </w:pPr>
            <w:r w:rsidRPr="00E7759A">
              <w:rPr>
                <w:rFonts w:cs="Calibri"/>
                <w:vanish/>
                <w:sz w:val="20"/>
                <w:szCs w:val="20"/>
                <w:highlight w:val="cyan"/>
              </w:rPr>
              <w:t>0:1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2D73B7B8" w14:textId="77777777" w:rsidR="008E55AD" w:rsidRPr="00E7759A" w:rsidRDefault="008E55AD" w:rsidP="00B75CDE">
            <w:pPr>
              <w:spacing w:after="0"/>
              <w:jc w:val="both"/>
              <w:rPr>
                <w:rFonts w:eastAsia="MS Mincho" w:cs="Calibri"/>
                <w:i/>
                <w:vanish/>
                <w:sz w:val="20"/>
                <w:szCs w:val="20"/>
                <w:highlight w:val="cyan"/>
                <w:lang w:val="fr-LU"/>
              </w:rPr>
            </w:pPr>
            <w:r w:rsidRPr="00E7759A">
              <w:rPr>
                <w:rFonts w:cs="Calibri"/>
                <w:i/>
                <w:vanish/>
                <w:sz w:val="20"/>
                <w:szCs w:val="20"/>
                <w:highlight w:val="cyan"/>
              </w:rPr>
              <w:sym w:font="Wingdings" w:char="F0E0"/>
            </w:r>
            <w:proofErr w:type="spellStart"/>
            <w:r w:rsidRPr="00E7759A">
              <w:rPr>
                <w:rFonts w:cs="Calibri"/>
                <w:i/>
                <w:vanish/>
                <w:sz w:val="20"/>
                <w:szCs w:val="20"/>
                <w:highlight w:val="cyan"/>
              </w:rPr>
              <w:t>Participant</w:t>
            </w:r>
            <w:r w:rsidRPr="00E7759A">
              <w:rPr>
                <w:rFonts w:cs="Calibri"/>
                <w:i/>
                <w:vanish/>
                <w:sz w:val="20"/>
                <w:szCs w:val="20"/>
                <w:highlight w:val="cyan"/>
              </w:rPr>
              <w:softHyphen/>
              <w:t>Code</w:t>
            </w:r>
            <w:proofErr w:type="spellEnd"/>
          </w:p>
        </w:tc>
        <w:tc>
          <w:tcPr>
            <w:tcW w:w="4677" w:type="dxa"/>
            <w:tcBorders>
              <w:top w:val="single" w:sz="4" w:space="0" w:color="auto"/>
              <w:left w:val="single" w:sz="4" w:space="0" w:color="auto"/>
              <w:bottom w:val="single" w:sz="4" w:space="0" w:color="auto"/>
              <w:right w:val="single" w:sz="4" w:space="0" w:color="auto"/>
            </w:tcBorders>
            <w:vAlign w:val="center"/>
          </w:tcPr>
          <w:p w14:paraId="4B5BE9B5" w14:textId="77777777" w:rsidR="008E55AD" w:rsidRPr="00E7759A" w:rsidRDefault="008E55AD" w:rsidP="00B75CDE">
            <w:pPr>
              <w:spacing w:after="0"/>
              <w:jc w:val="both"/>
              <w:rPr>
                <w:rFonts w:eastAsia="MS Mincho" w:cs="Calibri"/>
                <w:vanish/>
                <w:sz w:val="20"/>
                <w:szCs w:val="20"/>
                <w:highlight w:val="cyan"/>
              </w:rPr>
            </w:pPr>
            <w:r w:rsidRPr="00E7759A">
              <w:rPr>
                <w:rFonts w:cs="Calibri"/>
                <w:vanish/>
                <w:sz w:val="20"/>
                <w:szCs w:val="20"/>
                <w:highlight w:val="cyan"/>
              </w:rPr>
              <w:t xml:space="preserve">Identifier of delegating system that originated message. </w:t>
            </w:r>
          </w:p>
        </w:tc>
      </w:tr>
      <w:tr w:rsidR="008E55AD" w:rsidRPr="00E32CB2" w14:paraId="2CF65E07" w14:textId="77777777" w:rsidTr="00B75CDE">
        <w:tc>
          <w:tcPr>
            <w:tcW w:w="1277" w:type="dxa"/>
            <w:tcBorders>
              <w:top w:val="single" w:sz="4" w:space="0" w:color="auto"/>
              <w:left w:val="single" w:sz="4" w:space="0" w:color="auto"/>
              <w:bottom w:val="single" w:sz="4" w:space="0" w:color="auto"/>
              <w:right w:val="single" w:sz="4" w:space="0" w:color="auto"/>
            </w:tcBorders>
            <w:vAlign w:val="center"/>
          </w:tcPr>
          <w:p w14:paraId="4307D353" w14:textId="77777777" w:rsidR="008E55AD" w:rsidRPr="00E7759A" w:rsidRDefault="008E55AD" w:rsidP="00B75CDE">
            <w:pPr>
              <w:spacing w:after="0"/>
              <w:rPr>
                <w:rFonts w:cs="Calibri"/>
                <w:i/>
                <w:sz w:val="20"/>
                <w:szCs w:val="20"/>
              </w:rPr>
            </w:pPr>
            <w:r w:rsidRPr="00E7759A">
              <w:rPr>
                <w:rFonts w:cs="Calibri"/>
                <w:i/>
                <w:sz w:val="20"/>
                <w:szCs w:val="20"/>
              </w:rPr>
              <w:t>Status</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42EF7F" w14:textId="77777777" w:rsidR="008E55AD" w:rsidRPr="00E7759A" w:rsidRDefault="008E55AD" w:rsidP="00B75CDE">
            <w:pPr>
              <w:spacing w:after="0"/>
              <w:rPr>
                <w:rFonts w:cs="Calibri"/>
                <w:b/>
                <w:i/>
                <w:sz w:val="20"/>
                <w:szCs w:val="20"/>
              </w:rPr>
            </w:pPr>
            <w:r w:rsidRPr="00E7759A">
              <w:rPr>
                <w:rFonts w:cs="Calibri"/>
                <w:b/>
                <w:i/>
                <w:sz w:val="20"/>
                <w:szCs w:val="20"/>
                <w:highlight w:val="lightGray"/>
              </w:rPr>
              <w:t>Status</w:t>
            </w:r>
          </w:p>
        </w:tc>
        <w:tc>
          <w:tcPr>
            <w:tcW w:w="534" w:type="dxa"/>
            <w:tcBorders>
              <w:top w:val="single" w:sz="4" w:space="0" w:color="auto"/>
              <w:left w:val="single" w:sz="4" w:space="0" w:color="auto"/>
              <w:bottom w:val="single" w:sz="4" w:space="0" w:color="auto"/>
              <w:right w:val="single" w:sz="4" w:space="0" w:color="auto"/>
            </w:tcBorders>
            <w:vAlign w:val="center"/>
          </w:tcPr>
          <w:p w14:paraId="08EA9489" w14:textId="77777777" w:rsidR="008E55AD" w:rsidRPr="00E7759A" w:rsidRDefault="008E55AD" w:rsidP="00B75CDE">
            <w:pPr>
              <w:spacing w:after="0"/>
              <w:jc w:val="both"/>
              <w:rPr>
                <w:rFonts w:cs="Calibri"/>
                <w:sz w:val="20"/>
                <w:szCs w:val="20"/>
              </w:rPr>
            </w:pPr>
            <w:r w:rsidRPr="00E7759A">
              <w:rPr>
                <w:rFonts w:cs="Calibri"/>
                <w:sz w:val="20"/>
                <w:szCs w:val="20"/>
              </w:rPr>
              <w:t>0:1</w:t>
            </w:r>
          </w:p>
          <w:p w14:paraId="2A51047E" w14:textId="77777777" w:rsidR="008E55AD" w:rsidRPr="00E7759A" w:rsidRDefault="008E55AD" w:rsidP="00B75CDE">
            <w:pPr>
              <w:spacing w:after="0"/>
              <w:jc w:val="both"/>
              <w:rPr>
                <w:rFonts w:cs="Calibri"/>
                <w:sz w:val="20"/>
                <w:szCs w:val="20"/>
              </w:rPr>
            </w:pPr>
            <w:r w:rsidRPr="008B09C2">
              <w:rPr>
                <w:rFonts w:cs="Calibri"/>
                <w:sz w:val="20"/>
                <w:szCs w:val="20"/>
                <w:highlight w:val="lightGray"/>
              </w:rPr>
              <w:t>1:1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01261C83" w14:textId="77777777" w:rsidR="008E55AD" w:rsidRPr="00E7759A" w:rsidRDefault="008E55AD" w:rsidP="00B75CDE">
            <w:pPr>
              <w:spacing w:after="0"/>
              <w:jc w:val="both"/>
              <w:rPr>
                <w:rFonts w:cs="Calibri"/>
                <w:i/>
                <w:sz w:val="20"/>
                <w:szCs w:val="20"/>
              </w:rPr>
            </w:pPr>
            <w:proofErr w:type="spellStart"/>
            <w:proofErr w:type="gramStart"/>
            <w:r w:rsidRPr="00E7759A">
              <w:rPr>
                <w:rFonts w:cs="Calibri"/>
                <w:i/>
                <w:sz w:val="20"/>
                <w:szCs w:val="20"/>
              </w:rPr>
              <w:t>xsd:boolean</w:t>
            </w:r>
            <w:proofErr w:type="spellEnd"/>
            <w:proofErr w:type="gramEnd"/>
          </w:p>
        </w:tc>
        <w:tc>
          <w:tcPr>
            <w:tcW w:w="4677" w:type="dxa"/>
            <w:tcBorders>
              <w:top w:val="single" w:sz="4" w:space="0" w:color="auto"/>
              <w:left w:val="single" w:sz="4" w:space="0" w:color="auto"/>
              <w:bottom w:val="single" w:sz="4" w:space="0" w:color="auto"/>
              <w:right w:val="single" w:sz="4" w:space="0" w:color="auto"/>
            </w:tcBorders>
            <w:vAlign w:val="center"/>
          </w:tcPr>
          <w:p w14:paraId="2E206CB0"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 xml:space="preserve">Indique si la requête a pu être traitée avec succès ou non. </w:t>
            </w:r>
          </w:p>
        </w:tc>
      </w:tr>
      <w:tr w:rsidR="00D71557" w:rsidRPr="00E32CB2" w14:paraId="1BE62D58" w14:textId="77777777" w:rsidTr="00674BBB">
        <w:tc>
          <w:tcPr>
            <w:tcW w:w="1277" w:type="dxa"/>
            <w:vMerge w:val="restart"/>
            <w:tcBorders>
              <w:top w:val="single" w:sz="4" w:space="0" w:color="auto"/>
              <w:left w:val="single" w:sz="4" w:space="0" w:color="auto"/>
              <w:right w:val="single" w:sz="4" w:space="0" w:color="auto"/>
            </w:tcBorders>
            <w:vAlign w:val="center"/>
          </w:tcPr>
          <w:p w14:paraId="0281F977" w14:textId="77777777" w:rsidR="00D71557" w:rsidRPr="00E7759A" w:rsidRDefault="00D71557" w:rsidP="00B75CDE">
            <w:pPr>
              <w:spacing w:after="0"/>
              <w:rPr>
                <w:rFonts w:cs="Calibri"/>
                <w:i/>
                <w:sz w:val="20"/>
                <w:szCs w:val="20"/>
                <w:lang w:val="fr-FR"/>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F4C0DED" w14:textId="77777777" w:rsidR="00D71557" w:rsidRPr="00E7759A" w:rsidRDefault="00D71557" w:rsidP="00B75CDE">
            <w:pPr>
              <w:spacing w:after="0"/>
              <w:rPr>
                <w:rFonts w:cs="Calibri"/>
                <w:b/>
                <w:i/>
                <w:sz w:val="20"/>
                <w:szCs w:val="20"/>
              </w:rPr>
            </w:pPr>
            <w:proofErr w:type="spellStart"/>
            <w:r w:rsidRPr="00E7759A">
              <w:rPr>
                <w:rFonts w:cs="Calibri"/>
                <w:b/>
                <w:i/>
                <w:sz w:val="20"/>
                <w:szCs w:val="20"/>
                <w:highlight w:val="lightGray"/>
              </w:rPr>
              <w:t>Error</w:t>
            </w:r>
            <w:r w:rsidRPr="00E7759A">
              <w:rPr>
                <w:rFonts w:cs="Calibri"/>
                <w:b/>
                <w:i/>
                <w:sz w:val="20"/>
                <w:szCs w:val="20"/>
                <w:highlight w:val="lightGray"/>
              </w:rPr>
              <w:softHyphen/>
              <w:t>Condition</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33BF2E6E" w14:textId="77777777" w:rsidR="00D71557" w:rsidRPr="00E7759A" w:rsidRDefault="00D71557" w:rsidP="00B75CDE">
            <w:pPr>
              <w:spacing w:after="0"/>
              <w:jc w:val="both"/>
              <w:rPr>
                <w:rFonts w:cs="Calibri"/>
                <w:sz w:val="20"/>
                <w:szCs w:val="20"/>
              </w:rPr>
            </w:pPr>
            <w:r w:rsidRPr="00E7759A">
              <w:rPr>
                <w:rFonts w:cs="Calibri"/>
                <w:sz w:val="20"/>
                <w:szCs w:val="20"/>
              </w:rPr>
              <w:t>0:1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48650548" w14:textId="77777777" w:rsidR="00D71557" w:rsidRPr="00E7759A" w:rsidRDefault="00D71557" w:rsidP="00B75CDE">
            <w:pPr>
              <w:spacing w:after="0"/>
              <w:jc w:val="both"/>
              <w:rPr>
                <w:rFonts w:cs="Calibri"/>
                <w:i/>
                <w:sz w:val="20"/>
                <w:szCs w:val="20"/>
              </w:rPr>
            </w:pPr>
            <w:r w:rsidRPr="00E7759A">
              <w:rPr>
                <w:rFonts w:cs="Calibri"/>
                <w:i/>
                <w:sz w:val="20"/>
                <w:szCs w:val="20"/>
              </w:rPr>
              <w:t>See below</w:t>
            </w:r>
          </w:p>
        </w:tc>
        <w:tc>
          <w:tcPr>
            <w:tcW w:w="4677" w:type="dxa"/>
            <w:tcBorders>
              <w:top w:val="single" w:sz="4" w:space="0" w:color="auto"/>
              <w:left w:val="single" w:sz="4" w:space="0" w:color="auto"/>
              <w:bottom w:val="single" w:sz="4" w:space="0" w:color="auto"/>
              <w:right w:val="single" w:sz="4" w:space="0" w:color="auto"/>
            </w:tcBorders>
            <w:vAlign w:val="center"/>
          </w:tcPr>
          <w:p w14:paraId="66887465" w14:textId="77777777" w:rsidR="00D71557" w:rsidRPr="00E7759A" w:rsidRDefault="00D71557" w:rsidP="00B75CDE">
            <w:pPr>
              <w:spacing w:after="0"/>
              <w:jc w:val="both"/>
              <w:rPr>
                <w:rFonts w:cs="Calibri"/>
                <w:sz w:val="20"/>
                <w:szCs w:val="20"/>
                <w:lang w:val="fr-FR"/>
              </w:rPr>
            </w:pPr>
            <w:r w:rsidRPr="00E7759A">
              <w:rPr>
                <w:rFonts w:cs="Calibri"/>
                <w:sz w:val="20"/>
                <w:szCs w:val="20"/>
                <w:lang w:val="fr-FR"/>
              </w:rPr>
              <w:t>Signalement d’erreur (voir le paragraphe sur la gestion des erreurs).</w:t>
            </w:r>
          </w:p>
        </w:tc>
      </w:tr>
      <w:tr w:rsidR="00D71557" w:rsidRPr="00E7759A" w14:paraId="57535DEA" w14:textId="77777777" w:rsidTr="00674BBB">
        <w:tc>
          <w:tcPr>
            <w:tcW w:w="1277" w:type="dxa"/>
            <w:vMerge/>
            <w:tcBorders>
              <w:left w:val="single" w:sz="4" w:space="0" w:color="auto"/>
              <w:right w:val="single" w:sz="4" w:space="0" w:color="auto"/>
            </w:tcBorders>
            <w:vAlign w:val="center"/>
          </w:tcPr>
          <w:p w14:paraId="68665CF6" w14:textId="77777777" w:rsidR="00D71557" w:rsidRPr="00E7759A" w:rsidRDefault="00D71557" w:rsidP="00B75CDE">
            <w:pPr>
              <w:spacing w:after="0"/>
              <w:rPr>
                <w:rFonts w:cs="Calibri"/>
                <w:i/>
                <w:sz w:val="20"/>
                <w:szCs w:val="20"/>
                <w:lang w:val="fr-FR"/>
              </w:rPr>
            </w:pPr>
          </w:p>
        </w:tc>
        <w:tc>
          <w:tcPr>
            <w:tcW w:w="350" w:type="dxa"/>
            <w:tcBorders>
              <w:top w:val="single" w:sz="4" w:space="0" w:color="auto"/>
              <w:left w:val="single" w:sz="4" w:space="0" w:color="auto"/>
              <w:bottom w:val="single" w:sz="4" w:space="0" w:color="auto"/>
              <w:right w:val="single" w:sz="4" w:space="0" w:color="auto"/>
            </w:tcBorders>
            <w:vAlign w:val="center"/>
          </w:tcPr>
          <w:p w14:paraId="3A093AF6" w14:textId="77777777" w:rsidR="00D71557" w:rsidRPr="00E7759A" w:rsidRDefault="00D71557" w:rsidP="00B75CDE">
            <w:pPr>
              <w:spacing w:after="0"/>
              <w:rPr>
                <w:rFonts w:cs="Calibri"/>
                <w:b/>
                <w:i/>
                <w:sz w:val="20"/>
                <w:szCs w:val="20"/>
              </w:rPr>
            </w:pPr>
            <w:r w:rsidRPr="00E7759A">
              <w:rPr>
                <w:rFonts w:cs="Calibri"/>
                <w:b/>
                <w:i/>
                <w:sz w:val="20"/>
                <w:szCs w:val="20"/>
              </w:rPr>
              <w:t>a</w:t>
            </w:r>
          </w:p>
        </w:tc>
        <w:tc>
          <w:tcPr>
            <w:tcW w:w="1918" w:type="dxa"/>
            <w:gridSpan w:val="2"/>
            <w:tcBorders>
              <w:top w:val="single" w:sz="4" w:space="0" w:color="auto"/>
              <w:left w:val="single" w:sz="4" w:space="0" w:color="auto"/>
              <w:bottom w:val="single" w:sz="4" w:space="0" w:color="auto"/>
              <w:right w:val="single" w:sz="4" w:space="0" w:color="auto"/>
            </w:tcBorders>
            <w:vAlign w:val="center"/>
          </w:tcPr>
          <w:p w14:paraId="0F27B0EF" w14:textId="77777777" w:rsidR="00D71557" w:rsidRPr="00E7759A" w:rsidRDefault="00D71557" w:rsidP="00B75CDE">
            <w:pPr>
              <w:spacing w:after="0"/>
              <w:rPr>
                <w:rFonts w:cs="Calibri"/>
                <w:b/>
                <w:i/>
                <w:sz w:val="20"/>
                <w:szCs w:val="20"/>
                <w:highlight w:val="lightGray"/>
              </w:rPr>
            </w:pPr>
            <w:proofErr w:type="spellStart"/>
            <w:r w:rsidRPr="00E7759A">
              <w:rPr>
                <w:rFonts w:cs="Calibri"/>
                <w:b/>
                <w:i/>
                <w:sz w:val="20"/>
                <w:szCs w:val="20"/>
                <w:highlight w:val="lightGray"/>
              </w:rPr>
              <w:t>Capability</w:t>
            </w:r>
            <w:r w:rsidRPr="00E7759A">
              <w:rPr>
                <w:rFonts w:cs="Calibri"/>
                <w:b/>
                <w:i/>
                <w:sz w:val="20"/>
                <w:szCs w:val="20"/>
                <w:highlight w:val="lightGray"/>
              </w:rPr>
              <w:softHyphen/>
              <w:t>Not</w:t>
            </w:r>
            <w:r w:rsidRPr="00E7759A">
              <w:rPr>
                <w:rFonts w:cs="Calibri"/>
                <w:b/>
                <w:i/>
                <w:sz w:val="20"/>
                <w:szCs w:val="20"/>
                <w:highlight w:val="lightGray"/>
              </w:rPr>
              <w:softHyphen/>
              <w:t>Supported</w:t>
            </w:r>
            <w:r w:rsidRPr="00E7759A">
              <w:rPr>
                <w:rFonts w:cs="Calibri"/>
                <w:b/>
                <w:i/>
                <w:sz w:val="20"/>
                <w:szCs w:val="20"/>
                <w:highlight w:val="lightGray"/>
              </w:rPr>
              <w:softHyphen/>
              <w:t>Error</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00BB71D5" w14:textId="77777777" w:rsidR="00D71557" w:rsidRPr="00E7759A" w:rsidRDefault="00D71557" w:rsidP="00B75CDE">
            <w:pPr>
              <w:spacing w:after="0"/>
              <w:jc w:val="both"/>
              <w:rPr>
                <w:rFonts w:cs="Calibri"/>
                <w:sz w:val="20"/>
                <w:szCs w:val="20"/>
              </w:rPr>
            </w:pPr>
            <w:r w:rsidRPr="00E7759A">
              <w:rPr>
                <w:rFonts w:cs="Calibri"/>
                <w:sz w:val="20"/>
                <w:szCs w:val="20"/>
              </w:rPr>
              <w:t>1:1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320AA3EA" w14:textId="77777777" w:rsidR="00D71557" w:rsidRPr="00E7759A" w:rsidRDefault="00D71557" w:rsidP="00B75CDE">
            <w:pPr>
              <w:spacing w:after="0"/>
              <w:jc w:val="both"/>
              <w:rPr>
                <w:rFonts w:cs="Calibri"/>
                <w:i/>
                <w:sz w:val="20"/>
                <w:szCs w:val="20"/>
              </w:rPr>
            </w:pPr>
            <w:r w:rsidRPr="00E7759A">
              <w:rPr>
                <w:rFonts w:cs="Calibri"/>
                <w:i/>
                <w:sz w:val="20"/>
                <w:szCs w:val="20"/>
              </w:rPr>
              <w:t>+Error</w:t>
            </w:r>
          </w:p>
        </w:tc>
        <w:tc>
          <w:tcPr>
            <w:tcW w:w="4677" w:type="dxa"/>
            <w:tcBorders>
              <w:top w:val="single" w:sz="4" w:space="0" w:color="auto"/>
              <w:left w:val="single" w:sz="4" w:space="0" w:color="auto"/>
              <w:bottom w:val="single" w:sz="4" w:space="0" w:color="auto"/>
              <w:right w:val="single" w:sz="4" w:space="0" w:color="auto"/>
            </w:tcBorders>
            <w:vAlign w:val="center"/>
          </w:tcPr>
          <w:p w14:paraId="5D3F0FF0" w14:textId="77777777" w:rsidR="00D71557" w:rsidRPr="00E7759A" w:rsidRDefault="00D71557" w:rsidP="00B75CDE">
            <w:pPr>
              <w:spacing w:after="0"/>
              <w:jc w:val="both"/>
              <w:rPr>
                <w:rFonts w:cs="Calibri"/>
                <w:sz w:val="20"/>
                <w:szCs w:val="20"/>
              </w:rPr>
            </w:pPr>
            <w:proofErr w:type="spellStart"/>
            <w:r w:rsidRPr="00E7759A">
              <w:rPr>
                <w:rFonts w:cs="Calibri"/>
                <w:sz w:val="20"/>
                <w:szCs w:val="20"/>
              </w:rPr>
              <w:t>Requête</w:t>
            </w:r>
            <w:proofErr w:type="spellEnd"/>
            <w:r w:rsidRPr="00E7759A">
              <w:rPr>
                <w:rFonts w:cs="Calibri"/>
                <w:sz w:val="20"/>
                <w:szCs w:val="20"/>
              </w:rPr>
              <w:t xml:space="preserve"> non </w:t>
            </w:r>
            <w:proofErr w:type="spellStart"/>
            <w:r w:rsidRPr="00E7759A">
              <w:rPr>
                <w:rFonts w:cs="Calibri"/>
                <w:sz w:val="20"/>
                <w:szCs w:val="20"/>
              </w:rPr>
              <w:t>supportée</w:t>
            </w:r>
            <w:proofErr w:type="spellEnd"/>
            <w:r w:rsidRPr="00E7759A">
              <w:rPr>
                <w:rFonts w:cs="Calibri"/>
                <w:sz w:val="20"/>
                <w:szCs w:val="20"/>
              </w:rPr>
              <w:t>.</w:t>
            </w:r>
          </w:p>
        </w:tc>
      </w:tr>
      <w:tr w:rsidR="00D71557" w:rsidRPr="00E7759A" w14:paraId="23752BFE" w14:textId="77777777" w:rsidTr="00674BBB">
        <w:tc>
          <w:tcPr>
            <w:tcW w:w="1277" w:type="dxa"/>
            <w:vMerge/>
            <w:tcBorders>
              <w:left w:val="single" w:sz="4" w:space="0" w:color="auto"/>
              <w:right w:val="single" w:sz="4" w:space="0" w:color="auto"/>
            </w:tcBorders>
            <w:vAlign w:val="center"/>
          </w:tcPr>
          <w:p w14:paraId="3446B592" w14:textId="77777777" w:rsidR="00D71557" w:rsidRPr="00E7759A" w:rsidRDefault="00D71557" w:rsidP="00B75CDE">
            <w:pPr>
              <w:spacing w:after="0"/>
              <w:rPr>
                <w:rFonts w:cs="Calibri"/>
                <w:i/>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14:paraId="17B07A88" w14:textId="77777777" w:rsidR="00D71557" w:rsidRPr="00E7759A" w:rsidRDefault="00D71557" w:rsidP="00B75CDE">
            <w:pPr>
              <w:spacing w:after="0"/>
              <w:rPr>
                <w:rFonts w:cs="Calibri"/>
                <w:b/>
                <w:i/>
                <w:sz w:val="20"/>
                <w:szCs w:val="20"/>
              </w:rPr>
            </w:pPr>
            <w:r w:rsidRPr="00E7759A">
              <w:rPr>
                <w:rFonts w:cs="Calibri"/>
                <w:b/>
                <w:i/>
                <w:sz w:val="20"/>
                <w:szCs w:val="20"/>
              </w:rPr>
              <w:t>b</w:t>
            </w:r>
          </w:p>
        </w:tc>
        <w:tc>
          <w:tcPr>
            <w:tcW w:w="1918" w:type="dxa"/>
            <w:gridSpan w:val="2"/>
            <w:tcBorders>
              <w:top w:val="single" w:sz="4" w:space="0" w:color="auto"/>
              <w:left w:val="single" w:sz="4" w:space="0" w:color="auto"/>
              <w:bottom w:val="single" w:sz="4" w:space="0" w:color="auto"/>
              <w:right w:val="single" w:sz="4" w:space="0" w:color="auto"/>
            </w:tcBorders>
            <w:vAlign w:val="center"/>
          </w:tcPr>
          <w:p w14:paraId="68597ABC" w14:textId="77777777" w:rsidR="00D71557" w:rsidRPr="00E7759A" w:rsidRDefault="00D71557" w:rsidP="00B75CDE">
            <w:pPr>
              <w:spacing w:after="0"/>
              <w:rPr>
                <w:rFonts w:cs="Calibri"/>
                <w:b/>
                <w:i/>
                <w:sz w:val="20"/>
                <w:szCs w:val="20"/>
                <w:highlight w:val="lightGray"/>
              </w:rPr>
            </w:pPr>
            <w:proofErr w:type="spellStart"/>
            <w:r w:rsidRPr="00E7759A">
              <w:rPr>
                <w:rFonts w:cs="Calibri"/>
                <w:b/>
                <w:i/>
                <w:sz w:val="20"/>
                <w:szCs w:val="20"/>
                <w:highlight w:val="lightGray"/>
              </w:rPr>
              <w:t>OtherError</w:t>
            </w:r>
            <w:proofErr w:type="spellEnd"/>
          </w:p>
        </w:tc>
        <w:tc>
          <w:tcPr>
            <w:tcW w:w="552" w:type="dxa"/>
            <w:gridSpan w:val="2"/>
            <w:tcBorders>
              <w:top w:val="single" w:sz="4" w:space="0" w:color="auto"/>
              <w:left w:val="single" w:sz="4" w:space="0" w:color="auto"/>
              <w:bottom w:val="single" w:sz="4" w:space="0" w:color="auto"/>
              <w:right w:val="single" w:sz="4" w:space="0" w:color="auto"/>
            </w:tcBorders>
            <w:vAlign w:val="center"/>
          </w:tcPr>
          <w:p w14:paraId="4BC67B80" w14:textId="77777777" w:rsidR="00D71557" w:rsidRPr="00E7759A" w:rsidRDefault="00D71557" w:rsidP="00B75CDE">
            <w:pPr>
              <w:spacing w:after="0"/>
              <w:jc w:val="both"/>
              <w:rPr>
                <w:rFonts w:cs="Calibri"/>
                <w:i/>
                <w:sz w:val="20"/>
                <w:szCs w:val="20"/>
              </w:rPr>
            </w:pPr>
          </w:p>
        </w:tc>
        <w:tc>
          <w:tcPr>
            <w:tcW w:w="1432" w:type="dxa"/>
            <w:tcBorders>
              <w:top w:val="single" w:sz="4" w:space="0" w:color="auto"/>
              <w:left w:val="single" w:sz="4" w:space="0" w:color="auto"/>
              <w:bottom w:val="single" w:sz="4" w:space="0" w:color="auto"/>
              <w:right w:val="single" w:sz="4" w:space="0" w:color="auto"/>
            </w:tcBorders>
            <w:vAlign w:val="center"/>
          </w:tcPr>
          <w:p w14:paraId="187CCB59" w14:textId="77777777" w:rsidR="00D71557" w:rsidRPr="00E7759A" w:rsidRDefault="00D71557" w:rsidP="00B75CDE">
            <w:pPr>
              <w:spacing w:after="0"/>
              <w:jc w:val="both"/>
              <w:rPr>
                <w:rFonts w:cs="Calibri"/>
                <w:i/>
                <w:sz w:val="20"/>
                <w:szCs w:val="20"/>
              </w:rPr>
            </w:pPr>
            <w:r w:rsidRPr="00E7759A">
              <w:rPr>
                <w:rFonts w:cs="Calibri"/>
                <w:i/>
                <w:sz w:val="20"/>
                <w:szCs w:val="20"/>
              </w:rPr>
              <w:t>+Error</w:t>
            </w:r>
          </w:p>
        </w:tc>
        <w:tc>
          <w:tcPr>
            <w:tcW w:w="4677" w:type="dxa"/>
            <w:tcBorders>
              <w:top w:val="single" w:sz="4" w:space="0" w:color="auto"/>
              <w:left w:val="single" w:sz="4" w:space="0" w:color="auto"/>
              <w:bottom w:val="single" w:sz="4" w:space="0" w:color="auto"/>
              <w:right w:val="single" w:sz="4" w:space="0" w:color="auto"/>
            </w:tcBorders>
            <w:vAlign w:val="center"/>
          </w:tcPr>
          <w:p w14:paraId="0691D3C0" w14:textId="77777777" w:rsidR="00D71557" w:rsidRPr="00E7759A" w:rsidRDefault="00D71557" w:rsidP="00B75CDE">
            <w:pPr>
              <w:spacing w:after="0"/>
              <w:jc w:val="both"/>
              <w:rPr>
                <w:rFonts w:cs="Calibri"/>
                <w:sz w:val="20"/>
                <w:szCs w:val="20"/>
              </w:rPr>
            </w:pPr>
            <w:proofErr w:type="spellStart"/>
            <w:r w:rsidRPr="00E7759A">
              <w:rPr>
                <w:rFonts w:cs="Calibri"/>
                <w:sz w:val="20"/>
                <w:szCs w:val="20"/>
              </w:rPr>
              <w:t>Autre</w:t>
            </w:r>
            <w:proofErr w:type="spellEnd"/>
            <w:r w:rsidRPr="00E7759A">
              <w:rPr>
                <w:rFonts w:cs="Calibri"/>
                <w:sz w:val="20"/>
                <w:szCs w:val="20"/>
              </w:rPr>
              <w:t xml:space="preserve"> </w:t>
            </w:r>
            <w:proofErr w:type="spellStart"/>
            <w:r w:rsidRPr="00E7759A">
              <w:rPr>
                <w:rFonts w:cs="Calibri"/>
                <w:sz w:val="20"/>
                <w:szCs w:val="20"/>
              </w:rPr>
              <w:t>erreur</w:t>
            </w:r>
            <w:proofErr w:type="spellEnd"/>
            <w:r w:rsidRPr="00E7759A">
              <w:rPr>
                <w:rFonts w:cs="Calibri"/>
                <w:sz w:val="20"/>
                <w:szCs w:val="20"/>
              </w:rPr>
              <w:t>.</w:t>
            </w:r>
          </w:p>
        </w:tc>
      </w:tr>
      <w:tr w:rsidR="00D71557" w:rsidRPr="00E7759A" w14:paraId="5A67154B" w14:textId="77777777" w:rsidTr="00674BBB">
        <w:tc>
          <w:tcPr>
            <w:tcW w:w="1277" w:type="dxa"/>
            <w:vMerge/>
            <w:tcBorders>
              <w:left w:val="single" w:sz="4" w:space="0" w:color="auto"/>
              <w:right w:val="single" w:sz="4" w:space="0" w:color="auto"/>
            </w:tcBorders>
            <w:vAlign w:val="center"/>
          </w:tcPr>
          <w:p w14:paraId="61256E70" w14:textId="77777777" w:rsidR="00D71557" w:rsidRPr="00E7759A" w:rsidRDefault="00D71557" w:rsidP="00B75CDE">
            <w:pPr>
              <w:spacing w:after="0"/>
              <w:rPr>
                <w:rFonts w:cs="Calibri"/>
                <w:i/>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14:paraId="740A9D3F" w14:textId="77777777" w:rsidR="00D71557" w:rsidRPr="00E7759A" w:rsidRDefault="00D71557" w:rsidP="00B75CDE">
            <w:pPr>
              <w:spacing w:after="0"/>
              <w:rPr>
                <w:rFonts w:cs="Calibri"/>
                <w:b/>
                <w:i/>
                <w:sz w:val="20"/>
                <w:szCs w:val="20"/>
              </w:rPr>
            </w:pPr>
          </w:p>
        </w:tc>
        <w:tc>
          <w:tcPr>
            <w:tcW w:w="1918" w:type="dxa"/>
            <w:gridSpan w:val="2"/>
            <w:tcBorders>
              <w:top w:val="single" w:sz="4" w:space="0" w:color="auto"/>
              <w:left w:val="single" w:sz="4" w:space="0" w:color="auto"/>
              <w:bottom w:val="single" w:sz="4" w:space="0" w:color="auto"/>
              <w:right w:val="single" w:sz="4" w:space="0" w:color="auto"/>
            </w:tcBorders>
            <w:vAlign w:val="center"/>
          </w:tcPr>
          <w:p w14:paraId="563F5C91" w14:textId="77777777" w:rsidR="00D71557" w:rsidRPr="00E7759A" w:rsidRDefault="00D71557" w:rsidP="00B75CDE">
            <w:pPr>
              <w:spacing w:after="0"/>
              <w:rPr>
                <w:rFonts w:cs="Calibri"/>
                <w:b/>
                <w:i/>
                <w:sz w:val="20"/>
                <w:szCs w:val="20"/>
                <w:highlight w:val="lightGray"/>
              </w:rPr>
            </w:pPr>
            <w:r w:rsidRPr="00E7759A">
              <w:rPr>
                <w:rFonts w:cs="Calibri"/>
                <w:b/>
                <w:i/>
                <w:sz w:val="20"/>
                <w:szCs w:val="20"/>
                <w:highlight w:val="lightGray"/>
              </w:rPr>
              <w:t>Description</w:t>
            </w:r>
          </w:p>
        </w:tc>
        <w:tc>
          <w:tcPr>
            <w:tcW w:w="534" w:type="dxa"/>
            <w:tcBorders>
              <w:top w:val="single" w:sz="4" w:space="0" w:color="auto"/>
              <w:left w:val="single" w:sz="4" w:space="0" w:color="auto"/>
              <w:bottom w:val="single" w:sz="4" w:space="0" w:color="auto"/>
              <w:right w:val="single" w:sz="4" w:space="0" w:color="auto"/>
            </w:tcBorders>
            <w:vAlign w:val="center"/>
          </w:tcPr>
          <w:p w14:paraId="57CF090E" w14:textId="77777777" w:rsidR="00D71557" w:rsidRPr="00E7759A" w:rsidRDefault="00D71557" w:rsidP="00B75CDE">
            <w:pPr>
              <w:spacing w:after="0"/>
              <w:jc w:val="both"/>
              <w:rPr>
                <w:rFonts w:cs="Calibri"/>
                <w:sz w:val="20"/>
                <w:szCs w:val="20"/>
              </w:rPr>
            </w:pPr>
            <w:r w:rsidRPr="00E7759A">
              <w:rPr>
                <w:rFonts w:cs="Calibri"/>
                <w:sz w:val="20"/>
                <w:szCs w:val="20"/>
              </w:rPr>
              <w:t>0:1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3C9B4AE2" w14:textId="7A84F9E5" w:rsidR="00D71557" w:rsidRPr="00E7759A" w:rsidRDefault="00D71557" w:rsidP="00B75CDE">
            <w:pPr>
              <w:spacing w:after="0"/>
              <w:jc w:val="both"/>
              <w:rPr>
                <w:rFonts w:cs="Calibri"/>
                <w:i/>
                <w:sz w:val="20"/>
                <w:szCs w:val="20"/>
              </w:rPr>
            </w:pPr>
            <w:proofErr w:type="spellStart"/>
            <w:r w:rsidRPr="00E7759A">
              <w:rPr>
                <w:rFonts w:cs="Calibri"/>
                <w:i/>
                <w:sz w:val="20"/>
                <w:szCs w:val="20"/>
              </w:rPr>
              <w:t>ErrorDescription</w:t>
            </w:r>
            <w:proofErr w:type="spellEnd"/>
          </w:p>
        </w:tc>
        <w:tc>
          <w:tcPr>
            <w:tcW w:w="4677" w:type="dxa"/>
            <w:tcBorders>
              <w:top w:val="single" w:sz="4" w:space="0" w:color="auto"/>
              <w:left w:val="single" w:sz="4" w:space="0" w:color="auto"/>
              <w:bottom w:val="single" w:sz="4" w:space="0" w:color="auto"/>
              <w:right w:val="single" w:sz="4" w:space="0" w:color="auto"/>
            </w:tcBorders>
            <w:vAlign w:val="center"/>
          </w:tcPr>
          <w:p w14:paraId="2C94900D" w14:textId="77777777" w:rsidR="00D71557" w:rsidRPr="00E7759A" w:rsidRDefault="00D71557" w:rsidP="00B75CDE">
            <w:pPr>
              <w:spacing w:after="0"/>
              <w:jc w:val="both"/>
              <w:rPr>
                <w:rFonts w:cs="Calibri"/>
                <w:sz w:val="20"/>
                <w:szCs w:val="20"/>
              </w:rPr>
            </w:pPr>
            <w:r w:rsidRPr="00E7759A">
              <w:rPr>
                <w:rFonts w:cs="Calibri"/>
                <w:sz w:val="20"/>
                <w:szCs w:val="20"/>
              </w:rPr>
              <w:t xml:space="preserve">Description de </w:t>
            </w:r>
            <w:proofErr w:type="spellStart"/>
            <w:proofErr w:type="gramStart"/>
            <w:r w:rsidRPr="00E7759A">
              <w:rPr>
                <w:rFonts w:cs="Calibri"/>
                <w:sz w:val="20"/>
                <w:szCs w:val="20"/>
              </w:rPr>
              <w:t>l’erreur</w:t>
            </w:r>
            <w:proofErr w:type="spellEnd"/>
            <w:r w:rsidRPr="00E7759A">
              <w:rPr>
                <w:rFonts w:cs="Calibri"/>
                <w:sz w:val="20"/>
                <w:szCs w:val="20"/>
              </w:rPr>
              <w:t xml:space="preserve"> .</w:t>
            </w:r>
            <w:proofErr w:type="gramEnd"/>
          </w:p>
        </w:tc>
      </w:tr>
      <w:tr w:rsidR="00D71557" w:rsidRPr="00E7759A" w14:paraId="7D456FAD" w14:textId="77777777" w:rsidTr="00674BBB">
        <w:trPr>
          <w:hidden/>
        </w:trPr>
        <w:tc>
          <w:tcPr>
            <w:tcW w:w="1277" w:type="dxa"/>
            <w:vMerge/>
            <w:tcBorders>
              <w:left w:val="single" w:sz="4" w:space="0" w:color="auto"/>
              <w:bottom w:val="single" w:sz="4" w:space="0" w:color="auto"/>
              <w:right w:val="single" w:sz="4" w:space="0" w:color="auto"/>
            </w:tcBorders>
            <w:vAlign w:val="center"/>
          </w:tcPr>
          <w:p w14:paraId="3FA8BE87" w14:textId="77777777" w:rsidR="00D71557" w:rsidRPr="00E7759A" w:rsidRDefault="00D71557" w:rsidP="00B75CDE">
            <w:pPr>
              <w:spacing w:after="0"/>
              <w:rPr>
                <w:rFonts w:cs="Calibri"/>
                <w:i/>
                <w:vanish/>
                <w:sz w:val="20"/>
                <w:szCs w:val="20"/>
                <w:lang w:val="fr-LU"/>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7A22A8B" w14:textId="77777777" w:rsidR="00D71557" w:rsidRPr="00E7759A" w:rsidRDefault="00D71557" w:rsidP="00B75CDE">
            <w:pPr>
              <w:spacing w:after="0"/>
              <w:rPr>
                <w:rFonts w:cs="Calibri"/>
                <w:b/>
                <w:i/>
                <w:vanish/>
                <w:sz w:val="20"/>
                <w:szCs w:val="20"/>
                <w:highlight w:val="cyan"/>
                <w:lang w:val="en-GB"/>
              </w:rPr>
            </w:pPr>
            <w:r w:rsidRPr="00E7759A">
              <w:rPr>
                <w:rFonts w:cs="Calibri"/>
                <w:b/>
                <w:i/>
                <w:vanish/>
                <w:sz w:val="20"/>
                <w:szCs w:val="20"/>
                <w:highlight w:val="cyan"/>
                <w:lang w:val="en-GB"/>
              </w:rPr>
              <w:t>More</w:t>
            </w:r>
            <w:r w:rsidRPr="00E7759A">
              <w:rPr>
                <w:rFonts w:cs="Calibri"/>
                <w:b/>
                <w:i/>
                <w:vanish/>
                <w:sz w:val="20"/>
                <w:szCs w:val="20"/>
                <w:highlight w:val="cyan"/>
              </w:rPr>
              <w:softHyphen/>
            </w:r>
            <w:r w:rsidRPr="00E7759A">
              <w:rPr>
                <w:rFonts w:cs="Calibri"/>
                <w:b/>
                <w:i/>
                <w:vanish/>
                <w:sz w:val="20"/>
                <w:szCs w:val="20"/>
                <w:highlight w:val="cyan"/>
                <w:lang w:val="en-GB"/>
              </w:rPr>
              <w:t>Data</w:t>
            </w:r>
          </w:p>
        </w:tc>
        <w:tc>
          <w:tcPr>
            <w:tcW w:w="534" w:type="dxa"/>
            <w:tcBorders>
              <w:top w:val="single" w:sz="4" w:space="0" w:color="auto"/>
              <w:left w:val="single" w:sz="4" w:space="0" w:color="auto"/>
              <w:bottom w:val="single" w:sz="4" w:space="0" w:color="auto"/>
              <w:right w:val="single" w:sz="4" w:space="0" w:color="auto"/>
            </w:tcBorders>
            <w:vAlign w:val="center"/>
          </w:tcPr>
          <w:p w14:paraId="3346E6BF" w14:textId="77777777" w:rsidR="00D71557" w:rsidRPr="00E7759A" w:rsidRDefault="00D71557" w:rsidP="00B75CDE">
            <w:pPr>
              <w:spacing w:after="0"/>
              <w:jc w:val="both"/>
              <w:rPr>
                <w:rFonts w:cs="Calibri"/>
                <w:vanish/>
                <w:sz w:val="20"/>
                <w:szCs w:val="20"/>
                <w:highlight w:val="cyan"/>
                <w:lang w:val="en-GB"/>
              </w:rPr>
            </w:pPr>
            <w:r w:rsidRPr="00E7759A">
              <w:rPr>
                <w:rFonts w:cs="Calibri"/>
                <w:vanish/>
                <w:sz w:val="20"/>
                <w:szCs w:val="20"/>
                <w:highlight w:val="cyan"/>
                <w:lang w:val="en-GB"/>
              </w:rPr>
              <w:t>0:1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420EF578" w14:textId="77777777" w:rsidR="00D71557" w:rsidRPr="00E7759A" w:rsidRDefault="00D71557" w:rsidP="00B75CDE">
            <w:pPr>
              <w:spacing w:after="0"/>
              <w:jc w:val="both"/>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4677" w:type="dxa"/>
            <w:tcBorders>
              <w:top w:val="single" w:sz="4" w:space="0" w:color="auto"/>
              <w:left w:val="single" w:sz="4" w:space="0" w:color="auto"/>
              <w:bottom w:val="single" w:sz="4" w:space="0" w:color="auto"/>
              <w:right w:val="single" w:sz="4" w:space="0" w:color="auto"/>
            </w:tcBorders>
            <w:vAlign w:val="center"/>
          </w:tcPr>
          <w:p w14:paraId="52EBCC64" w14:textId="77777777" w:rsidR="00D71557" w:rsidRPr="00E7759A" w:rsidRDefault="00D71557" w:rsidP="00B75CDE">
            <w:pPr>
              <w:spacing w:after="0"/>
              <w:jc w:val="both"/>
              <w:rPr>
                <w:rFonts w:cs="Calibri"/>
                <w:vanish/>
                <w:sz w:val="20"/>
                <w:szCs w:val="20"/>
                <w:highlight w:val="cyan"/>
                <w:lang w:val="en-GB"/>
              </w:rPr>
            </w:pPr>
            <w:r w:rsidRPr="00E7759A">
              <w:rPr>
                <w:rFonts w:cs="Calibri"/>
                <w:vanish/>
                <w:sz w:val="20"/>
                <w:szCs w:val="20"/>
                <w:highlight w:val="cyan"/>
                <w:lang w:val="en-GB"/>
              </w:rPr>
              <w:t>Whether there are more delivery messages making up this data supply group. Default is false.</w:t>
            </w:r>
          </w:p>
          <w:p w14:paraId="3B0D0354" w14:textId="77777777" w:rsidR="00D71557" w:rsidRPr="00E7759A" w:rsidRDefault="00D71557" w:rsidP="00B75CDE">
            <w:pPr>
              <w:spacing w:after="0"/>
              <w:jc w:val="both"/>
              <w:rPr>
                <w:rFonts w:cs="Calibri"/>
                <w:vanish/>
                <w:sz w:val="20"/>
                <w:szCs w:val="20"/>
                <w:lang w:val="en-GB"/>
              </w:rPr>
            </w:pPr>
            <w:r w:rsidRPr="00E7759A">
              <w:rPr>
                <w:rFonts w:cs="Calibri"/>
                <w:vanish/>
                <w:sz w:val="20"/>
                <w:szCs w:val="20"/>
                <w:highlight w:val="cyan"/>
                <w:lang w:val="en-GB"/>
              </w:rPr>
              <w:t xml:space="preserve">Optional SIRI Capability: </w:t>
            </w:r>
            <w:proofErr w:type="spellStart"/>
            <w:r w:rsidRPr="00E7759A">
              <w:rPr>
                <w:rFonts w:cs="Calibri"/>
                <w:vanish/>
                <w:sz w:val="20"/>
                <w:szCs w:val="20"/>
                <w:highlight w:val="cyan"/>
                <w:lang w:val="en-GB"/>
              </w:rPr>
              <w:t>MultipartDespatch</w:t>
            </w:r>
            <w:proofErr w:type="spellEnd"/>
            <w:r w:rsidRPr="00E7759A">
              <w:rPr>
                <w:rFonts w:cs="Calibri"/>
                <w:vanish/>
                <w:sz w:val="20"/>
                <w:szCs w:val="20"/>
                <w:highlight w:val="cyan"/>
                <w:lang w:val="en-GB"/>
              </w:rPr>
              <w:t>.</w:t>
            </w:r>
          </w:p>
        </w:tc>
      </w:tr>
      <w:tr w:rsidR="00D71557" w:rsidRPr="00E32CB2" w14:paraId="5ECEFE43" w14:textId="77777777" w:rsidTr="00D65FF0">
        <w:tc>
          <w:tcPr>
            <w:tcW w:w="1277" w:type="dxa"/>
            <w:vMerge w:val="restart"/>
            <w:tcBorders>
              <w:top w:val="single" w:sz="4" w:space="0" w:color="auto"/>
              <w:left w:val="single" w:sz="4" w:space="0" w:color="auto"/>
              <w:right w:val="single" w:sz="4" w:space="0" w:color="auto"/>
            </w:tcBorders>
            <w:vAlign w:val="center"/>
          </w:tcPr>
          <w:p w14:paraId="6BDA2898" w14:textId="77777777" w:rsidR="00D71557" w:rsidRPr="00E7759A" w:rsidRDefault="00D71557" w:rsidP="00B75CDE">
            <w:pPr>
              <w:spacing w:after="0"/>
              <w:rPr>
                <w:rFonts w:cs="Calibri"/>
                <w:i/>
                <w:sz w:val="20"/>
                <w:szCs w:val="20"/>
                <w:lang w:val="en-GB"/>
              </w:rPr>
            </w:pPr>
            <w:r w:rsidRPr="00E7759A">
              <w:rPr>
                <w:rFonts w:cs="Calibri"/>
                <w:i/>
                <w:sz w:val="20"/>
                <w:szCs w:val="20"/>
                <w:lang w:val="en-GB"/>
              </w:rPr>
              <w:t>Payload</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2B544D06" w14:textId="77777777" w:rsidR="00D71557" w:rsidRPr="00E7759A" w:rsidRDefault="00D71557" w:rsidP="00B75CDE">
            <w:pPr>
              <w:spacing w:after="0"/>
              <w:rPr>
                <w:rFonts w:cs="Calibri"/>
                <w:b/>
                <w:i/>
                <w:sz w:val="20"/>
                <w:szCs w:val="20"/>
                <w:lang w:val="en-GB"/>
              </w:rPr>
            </w:pPr>
            <w:r w:rsidRPr="00E7759A">
              <w:rPr>
                <w:rFonts w:cs="Calibri"/>
                <w:b/>
                <w:i/>
                <w:sz w:val="20"/>
                <w:szCs w:val="20"/>
                <w:lang w:val="en-GB"/>
              </w:rPr>
              <w:t>Concrete SIRI Service:</w:t>
            </w:r>
          </w:p>
        </w:tc>
        <w:tc>
          <w:tcPr>
            <w:tcW w:w="534" w:type="dxa"/>
            <w:tcBorders>
              <w:top w:val="single" w:sz="4" w:space="0" w:color="auto"/>
              <w:left w:val="single" w:sz="4" w:space="0" w:color="auto"/>
              <w:bottom w:val="single" w:sz="4" w:space="0" w:color="auto"/>
              <w:right w:val="single" w:sz="4" w:space="0" w:color="auto"/>
            </w:tcBorders>
            <w:vAlign w:val="center"/>
          </w:tcPr>
          <w:p w14:paraId="5C1BB81E" w14:textId="77777777" w:rsidR="00D71557" w:rsidRPr="00E7759A" w:rsidRDefault="00D71557" w:rsidP="00B75CDE">
            <w:pPr>
              <w:spacing w:after="0"/>
              <w:jc w:val="both"/>
              <w:rPr>
                <w:rFonts w:cs="Calibri"/>
                <w:sz w:val="20"/>
                <w:szCs w:val="20"/>
                <w:lang w:val="en-GB"/>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2E73480B" w14:textId="77777777" w:rsidR="00D71557" w:rsidRPr="00E7759A" w:rsidRDefault="00D71557" w:rsidP="00B75CDE">
            <w:pPr>
              <w:spacing w:after="0"/>
              <w:jc w:val="both"/>
              <w:rPr>
                <w:rFonts w:cs="Calibri"/>
                <w:i/>
                <w:sz w:val="20"/>
                <w:szCs w:val="20"/>
                <w:lang w:val="en-GB"/>
              </w:rPr>
            </w:pPr>
          </w:p>
        </w:tc>
        <w:tc>
          <w:tcPr>
            <w:tcW w:w="4677" w:type="dxa"/>
            <w:tcBorders>
              <w:top w:val="single" w:sz="4" w:space="0" w:color="auto"/>
              <w:left w:val="single" w:sz="4" w:space="0" w:color="auto"/>
              <w:bottom w:val="single" w:sz="4" w:space="0" w:color="auto"/>
              <w:right w:val="single" w:sz="4" w:space="0" w:color="auto"/>
            </w:tcBorders>
            <w:vAlign w:val="center"/>
          </w:tcPr>
          <w:p w14:paraId="179F8C1D" w14:textId="77777777" w:rsidR="00D71557" w:rsidRPr="00E7759A" w:rsidRDefault="00D71557" w:rsidP="00B75CDE">
            <w:pPr>
              <w:spacing w:after="0"/>
              <w:jc w:val="both"/>
              <w:rPr>
                <w:rFonts w:cs="Calibri"/>
                <w:sz w:val="20"/>
                <w:szCs w:val="20"/>
                <w:lang w:val="fr-FR"/>
              </w:rPr>
            </w:pPr>
            <w:r w:rsidRPr="00E7759A">
              <w:rPr>
                <w:rFonts w:cs="Calibri"/>
                <w:sz w:val="20"/>
                <w:szCs w:val="20"/>
                <w:highlight w:val="lightGray"/>
                <w:lang w:val="fr-FR"/>
              </w:rPr>
              <w:t>Plusieurs des structures suivantes peuvent se succéder, mais elles doivent être toutes du même type.</w:t>
            </w:r>
          </w:p>
        </w:tc>
      </w:tr>
      <w:tr w:rsidR="00D71557" w:rsidRPr="00E7759A" w14:paraId="0C31C0D1" w14:textId="77777777" w:rsidTr="00D65FF0">
        <w:tc>
          <w:tcPr>
            <w:tcW w:w="1277" w:type="dxa"/>
            <w:vMerge/>
            <w:tcBorders>
              <w:left w:val="single" w:sz="4" w:space="0" w:color="auto"/>
              <w:right w:val="single" w:sz="4" w:space="0" w:color="auto"/>
            </w:tcBorders>
            <w:vAlign w:val="center"/>
          </w:tcPr>
          <w:p w14:paraId="45FD465A" w14:textId="77777777" w:rsidR="00D71557" w:rsidRPr="00E7759A" w:rsidRDefault="00D71557" w:rsidP="00B75CDE">
            <w:pPr>
              <w:spacing w:after="0"/>
              <w:rPr>
                <w:rFonts w:cs="Calibri"/>
                <w:i/>
                <w:sz w:val="20"/>
                <w:szCs w:val="20"/>
                <w:lang w:val="fr-FR"/>
              </w:rPr>
            </w:pP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2080C7C2" w14:textId="77777777" w:rsidR="00D71557" w:rsidRPr="00E7759A" w:rsidRDefault="00D71557" w:rsidP="00B75CDE">
            <w:pPr>
              <w:spacing w:after="0"/>
              <w:rPr>
                <w:rFonts w:cs="Calibri"/>
                <w:b/>
                <w:i/>
                <w:sz w:val="20"/>
                <w:szCs w:val="20"/>
                <w:lang w:val="en-GB"/>
              </w:rPr>
            </w:pPr>
            <w:r w:rsidRPr="00E7759A">
              <w:rPr>
                <w:rFonts w:cs="Calibri"/>
                <w:b/>
                <w:i/>
                <w:sz w:val="20"/>
                <w:szCs w:val="20"/>
                <w:lang w:val="en-GB"/>
              </w:rPr>
              <w:t>a</w:t>
            </w:r>
          </w:p>
        </w:tc>
        <w:tc>
          <w:tcPr>
            <w:tcW w:w="1701" w:type="dxa"/>
            <w:tcBorders>
              <w:top w:val="single" w:sz="4" w:space="0" w:color="auto"/>
              <w:left w:val="single" w:sz="4" w:space="0" w:color="auto"/>
              <w:bottom w:val="single" w:sz="4" w:space="0" w:color="auto"/>
              <w:right w:val="single" w:sz="4" w:space="0" w:color="auto"/>
            </w:tcBorders>
            <w:vAlign w:val="center"/>
          </w:tcPr>
          <w:p w14:paraId="077C27E2" w14:textId="77777777" w:rsidR="00D71557" w:rsidRPr="00E7759A" w:rsidRDefault="00D71557" w:rsidP="00B75CDE">
            <w:pPr>
              <w:spacing w:after="0"/>
              <w:rPr>
                <w:rFonts w:cs="Calibri"/>
                <w:b/>
                <w:i/>
                <w:sz w:val="20"/>
                <w:szCs w:val="20"/>
                <w:highlight w:val="lightGray"/>
                <w:lang w:val="en-GB"/>
              </w:rPr>
            </w:pPr>
            <w:proofErr w:type="spellStart"/>
            <w:r w:rsidRPr="00E7759A">
              <w:rPr>
                <w:rFonts w:cs="Calibri"/>
                <w:b/>
                <w:i/>
                <w:sz w:val="20"/>
                <w:szCs w:val="20"/>
                <w:highlight w:val="lightGray"/>
                <w:lang w:val="en-GB"/>
              </w:rPr>
              <w:t>Production</w:t>
            </w:r>
            <w:r w:rsidRPr="00E7759A">
              <w:rPr>
                <w:rFonts w:cs="Calibri"/>
                <w:b/>
                <w:i/>
                <w:sz w:val="20"/>
                <w:szCs w:val="20"/>
                <w:highlight w:val="lightGray"/>
                <w:lang w:val="en-GB"/>
              </w:rPr>
              <w:softHyphen/>
              <w:t>Timetable</w:t>
            </w:r>
            <w:r w:rsidRPr="00E7759A">
              <w:rPr>
                <w:rFonts w:cs="Calibri"/>
                <w:b/>
                <w:i/>
                <w:sz w:val="20"/>
                <w:szCs w:val="20"/>
                <w:highlight w:val="lightGray"/>
                <w:lang w:val="en-GB"/>
              </w:rPr>
              <w:softHyphen/>
              <w:t>Delivery</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4112CABD" w14:textId="77777777" w:rsidR="00D71557" w:rsidRPr="00E7759A" w:rsidRDefault="00D71557" w:rsidP="00B75CDE">
            <w:pPr>
              <w:spacing w:after="0"/>
              <w:jc w:val="both"/>
              <w:rPr>
                <w:rFonts w:cs="Calibri"/>
                <w:sz w:val="20"/>
                <w:szCs w:val="20"/>
                <w:lang w:val="en-GB"/>
              </w:rPr>
            </w:pPr>
            <w:proofErr w:type="gramStart"/>
            <w:r w:rsidRPr="00E7759A">
              <w:rPr>
                <w:rFonts w:cs="Calibri"/>
                <w:sz w:val="20"/>
                <w:szCs w:val="20"/>
                <w:lang w:val="en-GB"/>
              </w:rPr>
              <w:t>0:*</w:t>
            </w:r>
            <w:proofErr w:type="gramEnd"/>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08F89300" w14:textId="77777777" w:rsidR="00D71557" w:rsidRPr="00E7759A" w:rsidRDefault="00D71557" w:rsidP="00B75CDE">
            <w:pPr>
              <w:spacing w:after="0"/>
              <w:jc w:val="both"/>
              <w:rPr>
                <w:rFonts w:cs="Calibri"/>
                <w:i/>
                <w:sz w:val="20"/>
                <w:szCs w:val="20"/>
                <w:lang w:val="en-GB"/>
              </w:rPr>
            </w:pPr>
            <w:r w:rsidRPr="00E7759A">
              <w:rPr>
                <w:rFonts w:cs="Calibri"/>
                <w:i/>
                <w:sz w:val="20"/>
                <w:szCs w:val="20"/>
                <w:lang w:val="en-GB"/>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432C0E6A" w14:textId="77777777" w:rsidR="00D71557" w:rsidRPr="00E7759A" w:rsidRDefault="00D71557" w:rsidP="00B75CDE">
            <w:pPr>
              <w:spacing w:after="0"/>
              <w:jc w:val="both"/>
              <w:rPr>
                <w:rFonts w:cs="Calibri"/>
                <w:sz w:val="20"/>
                <w:szCs w:val="20"/>
                <w:lang w:val="en-GB"/>
              </w:rPr>
            </w:pPr>
            <w:r w:rsidRPr="00E7759A">
              <w:rPr>
                <w:rFonts w:cs="Calibri"/>
                <w:sz w:val="20"/>
                <w:szCs w:val="20"/>
                <w:lang w:val="en-GB"/>
              </w:rPr>
              <w:t>See SIRI Part 3 – Production Timetable.</w:t>
            </w:r>
          </w:p>
        </w:tc>
      </w:tr>
      <w:tr w:rsidR="00D71557" w:rsidRPr="00E7759A" w14:paraId="11BCAD13" w14:textId="77777777" w:rsidTr="00D65FF0">
        <w:tc>
          <w:tcPr>
            <w:tcW w:w="1277" w:type="dxa"/>
            <w:vMerge/>
            <w:tcBorders>
              <w:left w:val="single" w:sz="4" w:space="0" w:color="auto"/>
              <w:right w:val="single" w:sz="4" w:space="0" w:color="auto"/>
            </w:tcBorders>
            <w:vAlign w:val="center"/>
          </w:tcPr>
          <w:p w14:paraId="6BBED044" w14:textId="77777777" w:rsidR="00D71557" w:rsidRPr="00E7759A" w:rsidRDefault="00D71557" w:rsidP="00B75CDE">
            <w:pPr>
              <w:spacing w:after="0"/>
              <w:rPr>
                <w:rFonts w:cs="Calibri"/>
                <w:i/>
                <w:sz w:val="20"/>
                <w:szCs w:val="20"/>
                <w:lang w:val="en-GB"/>
              </w:rPr>
            </w:pP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12489F57" w14:textId="77777777" w:rsidR="00D71557" w:rsidRPr="00E7759A" w:rsidRDefault="00D71557" w:rsidP="00B75CDE">
            <w:pPr>
              <w:spacing w:after="0"/>
              <w:rPr>
                <w:rFonts w:cs="Calibri"/>
                <w:b/>
                <w:i/>
                <w:sz w:val="20"/>
                <w:szCs w:val="20"/>
                <w:lang w:val="en-GB"/>
              </w:rPr>
            </w:pPr>
            <w:r w:rsidRPr="00E7759A">
              <w:rPr>
                <w:rFonts w:cs="Calibri"/>
                <w:b/>
                <w:i/>
                <w:sz w:val="20"/>
                <w:szCs w:val="20"/>
                <w:lang w:val="en-GB"/>
              </w:rPr>
              <w:t>b</w:t>
            </w:r>
          </w:p>
        </w:tc>
        <w:tc>
          <w:tcPr>
            <w:tcW w:w="1701" w:type="dxa"/>
            <w:tcBorders>
              <w:top w:val="single" w:sz="4" w:space="0" w:color="auto"/>
              <w:left w:val="single" w:sz="4" w:space="0" w:color="auto"/>
              <w:bottom w:val="single" w:sz="4" w:space="0" w:color="auto"/>
              <w:right w:val="single" w:sz="4" w:space="0" w:color="auto"/>
            </w:tcBorders>
            <w:vAlign w:val="center"/>
          </w:tcPr>
          <w:p w14:paraId="07158FF8" w14:textId="77777777" w:rsidR="00D71557" w:rsidRPr="00E7759A" w:rsidRDefault="00D71557" w:rsidP="00B75CDE">
            <w:pPr>
              <w:spacing w:after="0"/>
              <w:rPr>
                <w:rFonts w:cs="Calibri"/>
                <w:b/>
                <w:i/>
                <w:sz w:val="20"/>
                <w:szCs w:val="20"/>
                <w:highlight w:val="lightGray"/>
                <w:lang w:val="en-GB"/>
              </w:rPr>
            </w:pPr>
            <w:r w:rsidRPr="00E7759A">
              <w:rPr>
                <w:rFonts w:cs="Calibri"/>
                <w:b/>
                <w:i/>
                <w:sz w:val="20"/>
                <w:szCs w:val="20"/>
                <w:highlight w:val="lightGray"/>
                <w:lang w:val="en-GB"/>
              </w:rPr>
              <w:t>Estimated</w:t>
            </w:r>
            <w:r w:rsidRPr="00E7759A">
              <w:rPr>
                <w:rFonts w:cs="Calibri"/>
                <w:b/>
                <w:i/>
                <w:sz w:val="20"/>
                <w:szCs w:val="20"/>
                <w:highlight w:val="lightGray"/>
              </w:rPr>
              <w:softHyphen/>
            </w:r>
            <w:proofErr w:type="spellStart"/>
            <w:r w:rsidRPr="00E7759A">
              <w:rPr>
                <w:rFonts w:cs="Calibri"/>
                <w:b/>
                <w:i/>
                <w:sz w:val="20"/>
                <w:szCs w:val="20"/>
                <w:highlight w:val="lightGray"/>
                <w:lang w:val="en-GB"/>
              </w:rPr>
              <w:t>Timetable</w:t>
            </w:r>
            <w:r w:rsidRPr="00E7759A">
              <w:rPr>
                <w:rFonts w:cs="Calibri"/>
                <w:b/>
                <w:i/>
                <w:sz w:val="20"/>
                <w:szCs w:val="20"/>
                <w:highlight w:val="lightGray"/>
                <w:lang w:val="en-GB"/>
              </w:rPr>
              <w:softHyphen/>
              <w:t>Delivery</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6140DBE2" w14:textId="77777777" w:rsidR="00D71557" w:rsidRPr="00E7759A" w:rsidRDefault="00D71557" w:rsidP="00B75CDE">
            <w:pPr>
              <w:spacing w:after="0"/>
              <w:jc w:val="both"/>
              <w:rPr>
                <w:rFonts w:cs="Calibri"/>
                <w:sz w:val="20"/>
                <w:szCs w:val="20"/>
                <w:lang w:val="en-GB"/>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10404F30" w14:textId="77777777" w:rsidR="00D71557" w:rsidRPr="00E7759A" w:rsidRDefault="00D71557" w:rsidP="00B75CDE">
            <w:pPr>
              <w:spacing w:after="0"/>
              <w:jc w:val="both"/>
              <w:rPr>
                <w:rFonts w:cs="Calibri"/>
                <w:i/>
                <w:sz w:val="20"/>
                <w:szCs w:val="20"/>
                <w:lang w:val="en-GB"/>
              </w:rPr>
            </w:pPr>
            <w:r w:rsidRPr="00E7759A">
              <w:rPr>
                <w:rFonts w:cs="Calibri"/>
                <w:i/>
                <w:sz w:val="20"/>
                <w:szCs w:val="20"/>
                <w:lang w:val="en-GB"/>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0E2A8F00" w14:textId="77777777" w:rsidR="00D71557" w:rsidRPr="00E7759A" w:rsidRDefault="00D71557" w:rsidP="00B75CDE">
            <w:pPr>
              <w:spacing w:after="0"/>
              <w:jc w:val="both"/>
              <w:rPr>
                <w:rFonts w:cs="Calibri"/>
                <w:sz w:val="20"/>
                <w:szCs w:val="20"/>
                <w:lang w:val="en-GB"/>
              </w:rPr>
            </w:pPr>
            <w:r w:rsidRPr="00E7759A">
              <w:rPr>
                <w:rFonts w:cs="Calibri"/>
                <w:sz w:val="20"/>
                <w:szCs w:val="20"/>
                <w:lang w:val="en-GB"/>
              </w:rPr>
              <w:t>See SIRI Part 3 – Estimated Timetable.</w:t>
            </w:r>
          </w:p>
        </w:tc>
      </w:tr>
      <w:tr w:rsidR="00D71557" w:rsidRPr="00E7759A" w14:paraId="1A2CECA6" w14:textId="77777777" w:rsidTr="00D65FF0">
        <w:trPr>
          <w:hidden/>
        </w:trPr>
        <w:tc>
          <w:tcPr>
            <w:tcW w:w="1277" w:type="dxa"/>
            <w:vMerge/>
            <w:tcBorders>
              <w:left w:val="single" w:sz="4" w:space="0" w:color="auto"/>
              <w:right w:val="single" w:sz="4" w:space="0" w:color="auto"/>
            </w:tcBorders>
            <w:vAlign w:val="center"/>
          </w:tcPr>
          <w:p w14:paraId="0E485C9D" w14:textId="77777777" w:rsidR="00D71557" w:rsidRPr="00E7759A" w:rsidRDefault="00D71557" w:rsidP="00B75CDE">
            <w:pPr>
              <w:spacing w:after="0"/>
              <w:rPr>
                <w:rFonts w:cs="Calibri"/>
                <w:i/>
                <w:vanish/>
                <w:sz w:val="20"/>
                <w:szCs w:val="20"/>
                <w:lang w:val="en-GB"/>
              </w:rPr>
            </w:pP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0915BB0C" w14:textId="77777777" w:rsidR="00D71557" w:rsidRPr="00E7759A" w:rsidRDefault="00D71557" w:rsidP="00B75CDE">
            <w:pPr>
              <w:spacing w:after="0"/>
              <w:rPr>
                <w:rFonts w:cs="Calibri"/>
                <w:b/>
                <w:i/>
                <w:vanish/>
                <w:sz w:val="20"/>
                <w:szCs w:val="20"/>
                <w:highlight w:val="cyan"/>
                <w:lang w:val="en-GB"/>
              </w:rPr>
            </w:pPr>
            <w:r w:rsidRPr="00E7759A">
              <w:rPr>
                <w:rFonts w:cs="Calibri"/>
                <w:b/>
                <w:i/>
                <w:vanish/>
                <w:sz w:val="20"/>
                <w:szCs w:val="20"/>
                <w:highlight w:val="cyan"/>
                <w:lang w:val="en-GB"/>
              </w:rPr>
              <w:t>c</w:t>
            </w:r>
          </w:p>
        </w:tc>
        <w:tc>
          <w:tcPr>
            <w:tcW w:w="1701" w:type="dxa"/>
            <w:tcBorders>
              <w:top w:val="single" w:sz="4" w:space="0" w:color="auto"/>
              <w:left w:val="single" w:sz="4" w:space="0" w:color="auto"/>
              <w:bottom w:val="single" w:sz="4" w:space="0" w:color="auto"/>
              <w:right w:val="single" w:sz="4" w:space="0" w:color="auto"/>
            </w:tcBorders>
            <w:vAlign w:val="center"/>
          </w:tcPr>
          <w:p w14:paraId="21B55DD4" w14:textId="77777777" w:rsidR="00D71557" w:rsidRPr="00E7759A" w:rsidRDefault="00D71557" w:rsidP="00B75CD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Stop</w:t>
            </w:r>
            <w:r w:rsidRPr="00E7759A">
              <w:rPr>
                <w:rFonts w:cs="Calibri"/>
                <w:b/>
                <w:i/>
                <w:vanish/>
                <w:sz w:val="20"/>
                <w:szCs w:val="20"/>
                <w:highlight w:val="cyan"/>
                <w:lang w:val="en-GB"/>
              </w:rPr>
              <w:softHyphen/>
              <w:t>Timetable</w:t>
            </w:r>
            <w:r w:rsidRPr="00E7759A">
              <w:rPr>
                <w:rFonts w:cs="Calibri"/>
                <w:b/>
                <w:i/>
                <w:vanish/>
                <w:sz w:val="20"/>
                <w:szCs w:val="20"/>
                <w:highlight w:val="cyan"/>
                <w:lang w:val="en-GB"/>
              </w:rPr>
              <w:softHyphen/>
              <w:t>Delivery</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45DD56C5" w14:textId="77777777" w:rsidR="00D71557" w:rsidRPr="00E7759A" w:rsidRDefault="00D71557" w:rsidP="00B75CDE">
            <w:pPr>
              <w:spacing w:after="0"/>
              <w:jc w:val="both"/>
              <w:rPr>
                <w:rFonts w:cs="Calibri"/>
                <w:vanish/>
                <w:sz w:val="20"/>
                <w:szCs w:val="20"/>
                <w:highlight w:val="cyan"/>
                <w:lang w:val="en-GB"/>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5756ABB7" w14:textId="77777777" w:rsidR="00D71557" w:rsidRPr="00E7759A" w:rsidRDefault="00D71557" w:rsidP="00B75CDE">
            <w:pPr>
              <w:spacing w:after="0"/>
              <w:jc w:val="both"/>
              <w:rPr>
                <w:rFonts w:cs="Calibri"/>
                <w:i/>
                <w:vanish/>
                <w:sz w:val="20"/>
                <w:szCs w:val="20"/>
                <w:highlight w:val="cyan"/>
                <w:lang w:val="en-GB"/>
              </w:rPr>
            </w:pPr>
            <w:r w:rsidRPr="00E7759A">
              <w:rPr>
                <w:rFonts w:cs="Calibri"/>
                <w:i/>
                <w:vanish/>
                <w:sz w:val="20"/>
                <w:szCs w:val="20"/>
                <w:highlight w:val="cyan"/>
                <w:lang w:val="en-GB"/>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330677C1" w14:textId="77777777" w:rsidR="00D71557" w:rsidRPr="00E7759A" w:rsidRDefault="00D71557" w:rsidP="00B75CDE">
            <w:pPr>
              <w:spacing w:after="0"/>
              <w:jc w:val="both"/>
              <w:rPr>
                <w:rFonts w:cs="Calibri"/>
                <w:vanish/>
                <w:sz w:val="20"/>
                <w:szCs w:val="20"/>
                <w:lang w:val="en-GB"/>
              </w:rPr>
            </w:pPr>
            <w:r w:rsidRPr="00E7759A">
              <w:rPr>
                <w:rFonts w:cs="Calibri"/>
                <w:vanish/>
                <w:sz w:val="20"/>
                <w:szCs w:val="20"/>
                <w:highlight w:val="cyan"/>
                <w:lang w:val="en-GB"/>
              </w:rPr>
              <w:t>See SIRI Part 3 – Stop Timetable.</w:t>
            </w:r>
          </w:p>
        </w:tc>
      </w:tr>
      <w:tr w:rsidR="00D71557" w:rsidRPr="00E7759A" w14:paraId="7B547F42" w14:textId="77777777" w:rsidTr="00D65FF0">
        <w:tc>
          <w:tcPr>
            <w:tcW w:w="1277" w:type="dxa"/>
            <w:vMerge/>
            <w:tcBorders>
              <w:left w:val="single" w:sz="4" w:space="0" w:color="auto"/>
              <w:right w:val="single" w:sz="4" w:space="0" w:color="auto"/>
            </w:tcBorders>
            <w:vAlign w:val="center"/>
          </w:tcPr>
          <w:p w14:paraId="487F655C" w14:textId="77777777" w:rsidR="00D71557" w:rsidRPr="00E7759A" w:rsidRDefault="00D71557" w:rsidP="00B75CDE">
            <w:pPr>
              <w:spacing w:after="0"/>
              <w:rPr>
                <w:rFonts w:cs="Calibri"/>
                <w:i/>
                <w:sz w:val="20"/>
                <w:szCs w:val="20"/>
                <w:lang w:val="en-GB"/>
              </w:rPr>
            </w:pP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5A605815" w14:textId="77777777" w:rsidR="00D71557" w:rsidRPr="00E7759A" w:rsidRDefault="00D71557" w:rsidP="00B75CDE">
            <w:pPr>
              <w:spacing w:after="0"/>
              <w:rPr>
                <w:rFonts w:cs="Calibri"/>
                <w:b/>
                <w:i/>
                <w:sz w:val="20"/>
                <w:szCs w:val="20"/>
                <w:lang w:val="en-GB"/>
              </w:rPr>
            </w:pPr>
            <w:r w:rsidRPr="00E7759A">
              <w:rPr>
                <w:rFonts w:cs="Calibri"/>
                <w:b/>
                <w:i/>
                <w:sz w:val="20"/>
                <w:szCs w:val="20"/>
                <w:lang w:val="en-GB"/>
              </w:rPr>
              <w:t>d</w:t>
            </w:r>
          </w:p>
        </w:tc>
        <w:tc>
          <w:tcPr>
            <w:tcW w:w="1701" w:type="dxa"/>
            <w:tcBorders>
              <w:top w:val="single" w:sz="4" w:space="0" w:color="auto"/>
              <w:left w:val="single" w:sz="4" w:space="0" w:color="auto"/>
              <w:bottom w:val="single" w:sz="4" w:space="0" w:color="auto"/>
              <w:right w:val="single" w:sz="4" w:space="0" w:color="auto"/>
            </w:tcBorders>
            <w:vAlign w:val="center"/>
          </w:tcPr>
          <w:p w14:paraId="3D1FF96B" w14:textId="77777777" w:rsidR="00D71557" w:rsidRPr="00E7759A" w:rsidRDefault="00D71557" w:rsidP="00B75CDE">
            <w:pPr>
              <w:spacing w:after="0"/>
              <w:rPr>
                <w:rFonts w:cs="Calibri"/>
                <w:b/>
                <w:i/>
                <w:sz w:val="20"/>
                <w:szCs w:val="20"/>
                <w:highlight w:val="lightGray"/>
                <w:lang w:val="en-GB"/>
              </w:rPr>
            </w:pPr>
            <w:r w:rsidRPr="00E7759A">
              <w:rPr>
                <w:rFonts w:cs="Calibri"/>
                <w:b/>
                <w:i/>
                <w:sz w:val="20"/>
                <w:szCs w:val="20"/>
                <w:highlight w:val="lightGray"/>
                <w:lang w:val="en-GB"/>
              </w:rPr>
              <w:t>Stop</w:t>
            </w:r>
            <w:r w:rsidRPr="00E7759A">
              <w:rPr>
                <w:rFonts w:cs="Calibri"/>
                <w:b/>
                <w:i/>
                <w:sz w:val="20"/>
                <w:szCs w:val="20"/>
                <w:highlight w:val="lightGray"/>
              </w:rPr>
              <w:softHyphen/>
            </w:r>
            <w:proofErr w:type="spellStart"/>
            <w:r w:rsidRPr="00E7759A">
              <w:rPr>
                <w:rFonts w:cs="Calibri"/>
                <w:b/>
                <w:i/>
                <w:sz w:val="20"/>
                <w:szCs w:val="20"/>
                <w:highlight w:val="lightGray"/>
                <w:lang w:val="en-GB"/>
              </w:rPr>
              <w:t>Monitoring</w:t>
            </w:r>
            <w:r w:rsidRPr="00E7759A">
              <w:rPr>
                <w:rFonts w:cs="Calibri"/>
                <w:b/>
                <w:i/>
                <w:sz w:val="20"/>
                <w:szCs w:val="20"/>
                <w:highlight w:val="lightGray"/>
                <w:lang w:val="en-GB"/>
              </w:rPr>
              <w:softHyphen/>
              <w:t>Delivery</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0EB044E8" w14:textId="77777777" w:rsidR="00D71557" w:rsidRPr="00E7759A" w:rsidRDefault="00D71557" w:rsidP="00B75CDE">
            <w:pPr>
              <w:spacing w:after="0"/>
              <w:jc w:val="both"/>
              <w:rPr>
                <w:rFonts w:cs="Calibri"/>
                <w:sz w:val="20"/>
                <w:szCs w:val="20"/>
                <w:lang w:val="en-GB"/>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1B503341" w14:textId="77777777" w:rsidR="00D71557" w:rsidRPr="00E7759A" w:rsidRDefault="00D71557" w:rsidP="00B75CDE">
            <w:pPr>
              <w:spacing w:after="0"/>
              <w:jc w:val="both"/>
              <w:rPr>
                <w:rFonts w:cs="Calibri"/>
                <w:i/>
                <w:sz w:val="20"/>
                <w:szCs w:val="20"/>
                <w:lang w:val="en-GB"/>
              </w:rPr>
            </w:pPr>
            <w:r w:rsidRPr="00E7759A">
              <w:rPr>
                <w:rFonts w:cs="Calibri"/>
                <w:i/>
                <w:sz w:val="20"/>
                <w:szCs w:val="20"/>
                <w:lang w:val="en-GB"/>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6ECAF637" w14:textId="77777777" w:rsidR="00D71557" w:rsidRPr="00E7759A" w:rsidRDefault="00D71557" w:rsidP="00B75CDE">
            <w:pPr>
              <w:spacing w:after="0"/>
              <w:jc w:val="both"/>
              <w:rPr>
                <w:rFonts w:cs="Calibri"/>
                <w:sz w:val="20"/>
                <w:szCs w:val="20"/>
                <w:lang w:val="en-GB"/>
              </w:rPr>
            </w:pPr>
            <w:r w:rsidRPr="00E7759A">
              <w:rPr>
                <w:rFonts w:cs="Calibri"/>
                <w:sz w:val="20"/>
                <w:szCs w:val="20"/>
                <w:lang w:val="en-GB"/>
              </w:rPr>
              <w:t>See SIRI Part 3 – Stop Monitoring.</w:t>
            </w:r>
          </w:p>
        </w:tc>
      </w:tr>
      <w:tr w:rsidR="00D71557" w:rsidRPr="00E7759A" w14:paraId="4F0C9C5F" w14:textId="77777777" w:rsidTr="00D65FF0">
        <w:tc>
          <w:tcPr>
            <w:tcW w:w="1277" w:type="dxa"/>
            <w:vMerge/>
            <w:tcBorders>
              <w:left w:val="single" w:sz="4" w:space="0" w:color="auto"/>
              <w:right w:val="single" w:sz="4" w:space="0" w:color="auto"/>
            </w:tcBorders>
            <w:vAlign w:val="center"/>
          </w:tcPr>
          <w:p w14:paraId="73A2FABD" w14:textId="77777777" w:rsidR="00D71557" w:rsidRPr="00E7759A" w:rsidRDefault="00D71557" w:rsidP="00B75CDE">
            <w:pPr>
              <w:spacing w:after="0"/>
              <w:rPr>
                <w:rFonts w:cs="Calibri"/>
                <w:i/>
                <w:sz w:val="20"/>
                <w:szCs w:val="20"/>
                <w:lang w:val="en-GB"/>
              </w:rPr>
            </w:pP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4E7A16ED" w14:textId="77777777" w:rsidR="00D71557" w:rsidRPr="00E7759A" w:rsidRDefault="00D71557" w:rsidP="00B75CDE">
            <w:pPr>
              <w:spacing w:after="0"/>
              <w:rPr>
                <w:rFonts w:cs="Calibri"/>
                <w:b/>
                <w:i/>
                <w:sz w:val="20"/>
                <w:szCs w:val="20"/>
                <w:lang w:val="en-GB"/>
              </w:rPr>
            </w:pPr>
            <w:r w:rsidRPr="00E7759A">
              <w:rPr>
                <w:rFonts w:cs="Calibri"/>
                <w:b/>
                <w:i/>
                <w:sz w:val="20"/>
                <w:szCs w:val="20"/>
                <w:lang w:val="en-GB"/>
              </w:rPr>
              <w:t>e</w:t>
            </w:r>
          </w:p>
        </w:tc>
        <w:tc>
          <w:tcPr>
            <w:tcW w:w="1701" w:type="dxa"/>
            <w:tcBorders>
              <w:top w:val="single" w:sz="4" w:space="0" w:color="auto"/>
              <w:left w:val="single" w:sz="4" w:space="0" w:color="auto"/>
              <w:bottom w:val="single" w:sz="4" w:space="0" w:color="auto"/>
              <w:right w:val="single" w:sz="4" w:space="0" w:color="auto"/>
            </w:tcBorders>
            <w:vAlign w:val="center"/>
          </w:tcPr>
          <w:p w14:paraId="3CCE5C16" w14:textId="77777777" w:rsidR="00D71557" w:rsidRPr="00E7759A" w:rsidRDefault="00D71557" w:rsidP="00B75CDE">
            <w:pPr>
              <w:spacing w:after="0"/>
              <w:rPr>
                <w:rFonts w:cs="Calibri"/>
                <w:b/>
                <w:i/>
                <w:sz w:val="20"/>
                <w:szCs w:val="20"/>
                <w:highlight w:val="lightGray"/>
                <w:lang w:val="en-GB"/>
              </w:rPr>
            </w:pPr>
            <w:r w:rsidRPr="00E7759A">
              <w:rPr>
                <w:rFonts w:cs="Calibri"/>
                <w:b/>
                <w:i/>
                <w:sz w:val="20"/>
                <w:szCs w:val="20"/>
                <w:highlight w:val="lightGray"/>
                <w:lang w:val="en-GB"/>
              </w:rPr>
              <w:t>Vehicle</w:t>
            </w:r>
            <w:r w:rsidRPr="00E7759A">
              <w:rPr>
                <w:rFonts w:cs="Calibri"/>
                <w:b/>
                <w:i/>
                <w:sz w:val="20"/>
                <w:szCs w:val="20"/>
                <w:highlight w:val="lightGray"/>
              </w:rPr>
              <w:softHyphen/>
            </w:r>
            <w:r w:rsidRPr="00E7759A">
              <w:rPr>
                <w:rFonts w:cs="Calibri"/>
                <w:b/>
                <w:i/>
                <w:sz w:val="20"/>
                <w:szCs w:val="20"/>
                <w:highlight w:val="lightGray"/>
                <w:lang w:val="en-GB"/>
              </w:rPr>
              <w:t>Monitoring</w:t>
            </w:r>
            <w:r w:rsidRPr="00E7759A">
              <w:rPr>
                <w:rFonts w:cs="Calibri"/>
                <w:b/>
                <w:i/>
                <w:sz w:val="20"/>
                <w:szCs w:val="20"/>
                <w:highlight w:val="lightGray"/>
              </w:rPr>
              <w:softHyphen/>
            </w:r>
            <w:r w:rsidRPr="00E7759A">
              <w:rPr>
                <w:rFonts w:cs="Calibri"/>
                <w:b/>
                <w:i/>
                <w:sz w:val="20"/>
                <w:szCs w:val="20"/>
                <w:highlight w:val="lightGray"/>
                <w:lang w:val="en-GB"/>
              </w:rPr>
              <w:t>Delivery</w:t>
            </w:r>
          </w:p>
        </w:tc>
        <w:tc>
          <w:tcPr>
            <w:tcW w:w="534" w:type="dxa"/>
            <w:tcBorders>
              <w:top w:val="single" w:sz="4" w:space="0" w:color="auto"/>
              <w:left w:val="single" w:sz="4" w:space="0" w:color="auto"/>
              <w:bottom w:val="single" w:sz="4" w:space="0" w:color="auto"/>
              <w:right w:val="single" w:sz="4" w:space="0" w:color="auto"/>
            </w:tcBorders>
            <w:vAlign w:val="center"/>
          </w:tcPr>
          <w:p w14:paraId="53AF979A" w14:textId="77777777" w:rsidR="00D71557" w:rsidRPr="00E7759A" w:rsidRDefault="00D71557" w:rsidP="00B75CDE">
            <w:pPr>
              <w:spacing w:after="0"/>
              <w:jc w:val="both"/>
              <w:rPr>
                <w:rFonts w:cs="Calibri"/>
                <w:sz w:val="20"/>
                <w:szCs w:val="20"/>
                <w:lang w:val="en-GB"/>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1257C019" w14:textId="77777777" w:rsidR="00D71557" w:rsidRPr="00E7759A" w:rsidRDefault="00D71557" w:rsidP="00B75CDE">
            <w:pPr>
              <w:spacing w:after="0"/>
              <w:jc w:val="both"/>
              <w:rPr>
                <w:rFonts w:cs="Calibri"/>
                <w:i/>
                <w:sz w:val="20"/>
                <w:szCs w:val="20"/>
                <w:lang w:val="en-GB"/>
              </w:rPr>
            </w:pPr>
            <w:r w:rsidRPr="00E7759A">
              <w:rPr>
                <w:rFonts w:cs="Calibri"/>
                <w:i/>
                <w:sz w:val="20"/>
                <w:szCs w:val="20"/>
                <w:lang w:val="en-GB"/>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4B7127B1" w14:textId="77777777" w:rsidR="00D71557" w:rsidRPr="00E7759A" w:rsidRDefault="00D71557" w:rsidP="00B75CDE">
            <w:pPr>
              <w:spacing w:after="0"/>
              <w:jc w:val="both"/>
              <w:rPr>
                <w:rFonts w:cs="Calibri"/>
                <w:sz w:val="20"/>
                <w:szCs w:val="20"/>
                <w:lang w:val="en-GB"/>
              </w:rPr>
            </w:pPr>
            <w:r w:rsidRPr="00E7759A">
              <w:rPr>
                <w:rFonts w:cs="Calibri"/>
                <w:sz w:val="20"/>
                <w:szCs w:val="20"/>
                <w:lang w:val="en-GB"/>
              </w:rPr>
              <w:t>See SIRI Part 3 – Vehicle Monitoring.</w:t>
            </w:r>
          </w:p>
        </w:tc>
      </w:tr>
      <w:tr w:rsidR="00D71557" w:rsidRPr="00E7759A" w14:paraId="7AFD1B2B" w14:textId="77777777" w:rsidTr="00D65FF0">
        <w:trPr>
          <w:hidden/>
        </w:trPr>
        <w:tc>
          <w:tcPr>
            <w:tcW w:w="1277" w:type="dxa"/>
            <w:vMerge/>
            <w:tcBorders>
              <w:left w:val="single" w:sz="4" w:space="0" w:color="auto"/>
              <w:right w:val="single" w:sz="4" w:space="0" w:color="auto"/>
            </w:tcBorders>
            <w:vAlign w:val="center"/>
          </w:tcPr>
          <w:p w14:paraId="31D7D802" w14:textId="77777777" w:rsidR="00D71557" w:rsidRPr="00E7759A" w:rsidRDefault="00D71557" w:rsidP="00B75CDE">
            <w:pPr>
              <w:spacing w:after="0"/>
              <w:rPr>
                <w:rFonts w:cs="Calibri"/>
                <w:i/>
                <w:vanish/>
                <w:sz w:val="20"/>
                <w:szCs w:val="20"/>
                <w:lang w:val="en-GB"/>
              </w:rPr>
            </w:pP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408682FE" w14:textId="77777777" w:rsidR="00D71557" w:rsidRPr="00E7759A" w:rsidRDefault="00D71557" w:rsidP="00B75CDE">
            <w:pPr>
              <w:spacing w:after="0"/>
              <w:rPr>
                <w:rFonts w:cs="Calibri"/>
                <w:b/>
                <w:i/>
                <w:vanish/>
                <w:sz w:val="20"/>
                <w:szCs w:val="20"/>
                <w:highlight w:val="cyan"/>
                <w:lang w:val="en-GB"/>
              </w:rPr>
            </w:pPr>
            <w:r w:rsidRPr="00E7759A">
              <w:rPr>
                <w:rFonts w:cs="Calibri"/>
                <w:b/>
                <w:i/>
                <w:vanish/>
                <w:sz w:val="20"/>
                <w:szCs w:val="20"/>
                <w:highlight w:val="cyan"/>
                <w:lang w:val="en-GB"/>
              </w:rPr>
              <w:t>f</w:t>
            </w:r>
          </w:p>
        </w:tc>
        <w:tc>
          <w:tcPr>
            <w:tcW w:w="1701" w:type="dxa"/>
            <w:tcBorders>
              <w:top w:val="single" w:sz="4" w:space="0" w:color="auto"/>
              <w:left w:val="single" w:sz="4" w:space="0" w:color="auto"/>
              <w:bottom w:val="single" w:sz="4" w:space="0" w:color="auto"/>
              <w:right w:val="single" w:sz="4" w:space="0" w:color="auto"/>
            </w:tcBorders>
            <w:vAlign w:val="center"/>
          </w:tcPr>
          <w:p w14:paraId="035C21F2" w14:textId="77777777" w:rsidR="00D71557" w:rsidRPr="00E7759A" w:rsidRDefault="00D71557" w:rsidP="00B75CDE">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Connection</w:t>
            </w:r>
            <w:r w:rsidRPr="00E7759A">
              <w:rPr>
                <w:rFonts w:cs="Calibri"/>
                <w:b/>
                <w:i/>
                <w:vanish/>
                <w:sz w:val="20"/>
                <w:szCs w:val="20"/>
                <w:highlight w:val="cyan"/>
                <w:lang w:val="en-GB"/>
              </w:rPr>
              <w:softHyphen/>
              <w:t>Timetable</w:t>
            </w:r>
            <w:proofErr w:type="spellEnd"/>
            <w:r w:rsidRPr="00E7759A">
              <w:rPr>
                <w:rFonts w:cs="Calibri"/>
                <w:b/>
                <w:i/>
                <w:vanish/>
                <w:sz w:val="20"/>
                <w:szCs w:val="20"/>
                <w:highlight w:val="cyan"/>
                <w:lang w:val="en-GB"/>
              </w:rPr>
              <w:t xml:space="preserve"> </w:t>
            </w:r>
            <w:r w:rsidRPr="00E7759A">
              <w:rPr>
                <w:rFonts w:cs="Calibri"/>
                <w:b/>
                <w:i/>
                <w:vanish/>
                <w:sz w:val="20"/>
                <w:szCs w:val="20"/>
                <w:highlight w:val="cyan"/>
                <w:lang w:val="en-GB"/>
              </w:rPr>
              <w:softHyphen/>
              <w:t>Delivery</w:t>
            </w:r>
          </w:p>
        </w:tc>
        <w:tc>
          <w:tcPr>
            <w:tcW w:w="534" w:type="dxa"/>
            <w:tcBorders>
              <w:top w:val="single" w:sz="4" w:space="0" w:color="auto"/>
              <w:left w:val="single" w:sz="4" w:space="0" w:color="auto"/>
              <w:bottom w:val="single" w:sz="4" w:space="0" w:color="auto"/>
              <w:right w:val="single" w:sz="4" w:space="0" w:color="auto"/>
            </w:tcBorders>
            <w:vAlign w:val="center"/>
          </w:tcPr>
          <w:p w14:paraId="008EE1F6" w14:textId="77777777" w:rsidR="00D71557" w:rsidRPr="00E7759A" w:rsidRDefault="00D71557" w:rsidP="00B75CDE">
            <w:pPr>
              <w:spacing w:after="0"/>
              <w:jc w:val="both"/>
              <w:rPr>
                <w:rFonts w:cs="Calibri"/>
                <w:vanish/>
                <w:sz w:val="20"/>
                <w:szCs w:val="20"/>
                <w:highlight w:val="cyan"/>
                <w:lang w:val="en-GB"/>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047F51D1" w14:textId="77777777" w:rsidR="00D71557" w:rsidRPr="00E7759A" w:rsidRDefault="00D71557" w:rsidP="00B75CDE">
            <w:pPr>
              <w:spacing w:after="0"/>
              <w:jc w:val="both"/>
              <w:rPr>
                <w:rFonts w:cs="Calibri"/>
                <w:i/>
                <w:vanish/>
                <w:sz w:val="20"/>
                <w:szCs w:val="20"/>
                <w:highlight w:val="cyan"/>
                <w:lang w:val="en-GB"/>
              </w:rPr>
            </w:pPr>
            <w:r w:rsidRPr="00E7759A">
              <w:rPr>
                <w:rFonts w:cs="Calibri"/>
                <w:i/>
                <w:vanish/>
                <w:sz w:val="20"/>
                <w:szCs w:val="20"/>
                <w:highlight w:val="cyan"/>
                <w:lang w:val="en-GB"/>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2372824A" w14:textId="77777777" w:rsidR="00D71557" w:rsidRPr="00E7759A" w:rsidRDefault="00D71557" w:rsidP="00B75CDE">
            <w:pPr>
              <w:spacing w:after="0"/>
              <w:jc w:val="both"/>
              <w:rPr>
                <w:rFonts w:cs="Calibri"/>
                <w:vanish/>
                <w:sz w:val="20"/>
                <w:szCs w:val="20"/>
                <w:lang w:val="en-GB"/>
              </w:rPr>
            </w:pPr>
            <w:r w:rsidRPr="00E7759A">
              <w:rPr>
                <w:rFonts w:cs="Calibri"/>
                <w:vanish/>
                <w:sz w:val="20"/>
                <w:szCs w:val="20"/>
                <w:highlight w:val="cyan"/>
                <w:lang w:val="en-GB"/>
              </w:rPr>
              <w:t>See SIRI Part 3 – Connection Timetable.</w:t>
            </w:r>
          </w:p>
        </w:tc>
      </w:tr>
      <w:tr w:rsidR="00D71557" w:rsidRPr="00E7759A" w14:paraId="1E4A0B74" w14:textId="77777777" w:rsidTr="00D65FF0">
        <w:tc>
          <w:tcPr>
            <w:tcW w:w="1277" w:type="dxa"/>
            <w:vMerge/>
            <w:tcBorders>
              <w:left w:val="single" w:sz="4" w:space="0" w:color="auto"/>
              <w:right w:val="single" w:sz="4" w:space="0" w:color="auto"/>
            </w:tcBorders>
            <w:vAlign w:val="center"/>
          </w:tcPr>
          <w:p w14:paraId="5B0829B5" w14:textId="77777777" w:rsidR="00D71557" w:rsidRPr="00E7759A" w:rsidRDefault="00D71557" w:rsidP="00B75CDE">
            <w:pPr>
              <w:spacing w:after="0"/>
              <w:rPr>
                <w:rFonts w:cs="Calibri"/>
                <w:i/>
                <w:sz w:val="20"/>
                <w:szCs w:val="20"/>
                <w:lang w:val="en-GB"/>
              </w:rPr>
            </w:pP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6334E855" w14:textId="77777777" w:rsidR="00D71557" w:rsidRPr="00E7759A" w:rsidRDefault="00D71557" w:rsidP="00B75CDE">
            <w:pPr>
              <w:spacing w:after="0"/>
              <w:rPr>
                <w:rFonts w:cs="Calibri"/>
                <w:b/>
                <w:i/>
                <w:sz w:val="20"/>
                <w:szCs w:val="20"/>
                <w:lang w:val="en-GB"/>
              </w:rPr>
            </w:pPr>
            <w:r w:rsidRPr="00E7759A">
              <w:rPr>
                <w:rFonts w:cs="Calibri"/>
                <w:b/>
                <w:i/>
                <w:sz w:val="20"/>
                <w:szCs w:val="20"/>
                <w:lang w:val="en-GB"/>
              </w:rPr>
              <w:t>g</w:t>
            </w:r>
          </w:p>
        </w:tc>
        <w:tc>
          <w:tcPr>
            <w:tcW w:w="1701" w:type="dxa"/>
            <w:tcBorders>
              <w:top w:val="single" w:sz="4" w:space="0" w:color="auto"/>
              <w:left w:val="single" w:sz="4" w:space="0" w:color="auto"/>
              <w:bottom w:val="single" w:sz="4" w:space="0" w:color="auto"/>
              <w:right w:val="single" w:sz="4" w:space="0" w:color="auto"/>
            </w:tcBorders>
            <w:vAlign w:val="center"/>
          </w:tcPr>
          <w:p w14:paraId="7FC1EE13" w14:textId="77777777" w:rsidR="00D71557" w:rsidRPr="00E7759A" w:rsidRDefault="00D71557" w:rsidP="00B75CDE">
            <w:pPr>
              <w:spacing w:after="0"/>
              <w:rPr>
                <w:rFonts w:cs="Calibri"/>
                <w:b/>
                <w:i/>
                <w:sz w:val="20"/>
                <w:szCs w:val="20"/>
                <w:highlight w:val="lightGray"/>
                <w:lang w:val="en-GB"/>
              </w:rPr>
            </w:pPr>
            <w:proofErr w:type="spellStart"/>
            <w:r w:rsidRPr="00E7759A">
              <w:rPr>
                <w:rFonts w:cs="Calibri"/>
                <w:b/>
                <w:i/>
                <w:sz w:val="20"/>
                <w:szCs w:val="20"/>
                <w:highlight w:val="lightGray"/>
                <w:lang w:val="en-GB"/>
              </w:rPr>
              <w:t>Connection</w:t>
            </w:r>
            <w:r w:rsidRPr="00E7759A">
              <w:rPr>
                <w:rFonts w:cs="Calibri"/>
                <w:b/>
                <w:i/>
                <w:sz w:val="20"/>
                <w:szCs w:val="20"/>
                <w:highlight w:val="lightGray"/>
                <w:lang w:val="en-GB"/>
              </w:rPr>
              <w:softHyphen/>
              <w:t>Monitoring</w:t>
            </w:r>
            <w:r w:rsidRPr="00E7759A">
              <w:rPr>
                <w:rFonts w:cs="Calibri"/>
                <w:b/>
                <w:i/>
                <w:sz w:val="20"/>
                <w:szCs w:val="20"/>
                <w:highlight w:val="lightGray"/>
                <w:lang w:val="en-GB"/>
              </w:rPr>
              <w:softHyphen/>
              <w:t>Feeder</w:t>
            </w:r>
            <w:r w:rsidRPr="00E7759A">
              <w:rPr>
                <w:rFonts w:cs="Calibri"/>
                <w:b/>
                <w:i/>
                <w:sz w:val="20"/>
                <w:szCs w:val="20"/>
                <w:highlight w:val="lightGray"/>
                <w:lang w:val="en-GB"/>
              </w:rPr>
              <w:softHyphen/>
              <w:t>Delivery</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4DD75001" w14:textId="77777777" w:rsidR="00D71557" w:rsidRPr="00E7759A" w:rsidRDefault="00D71557" w:rsidP="00B75CDE">
            <w:pPr>
              <w:spacing w:after="0"/>
              <w:jc w:val="both"/>
              <w:rPr>
                <w:rFonts w:cs="Calibri"/>
                <w:sz w:val="20"/>
                <w:szCs w:val="20"/>
                <w:lang w:val="en-GB"/>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58250F01" w14:textId="77777777" w:rsidR="00D71557" w:rsidRPr="00E7759A" w:rsidRDefault="00D71557" w:rsidP="00B75CDE">
            <w:pPr>
              <w:spacing w:after="0"/>
              <w:jc w:val="both"/>
              <w:rPr>
                <w:rFonts w:cs="Calibri"/>
                <w:i/>
                <w:sz w:val="20"/>
                <w:szCs w:val="20"/>
                <w:lang w:val="en-GB"/>
              </w:rPr>
            </w:pPr>
            <w:r w:rsidRPr="00E7759A">
              <w:rPr>
                <w:rFonts w:cs="Calibri"/>
                <w:i/>
                <w:sz w:val="20"/>
                <w:szCs w:val="20"/>
                <w:lang w:val="en-GB"/>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20BD6EA2" w14:textId="77777777" w:rsidR="00D71557" w:rsidRPr="00E7759A" w:rsidRDefault="00D71557" w:rsidP="00B75CDE">
            <w:pPr>
              <w:spacing w:after="0"/>
              <w:jc w:val="both"/>
              <w:rPr>
                <w:rFonts w:cs="Calibri"/>
                <w:sz w:val="20"/>
                <w:szCs w:val="20"/>
                <w:lang w:val="en-GB"/>
              </w:rPr>
            </w:pPr>
            <w:r w:rsidRPr="00E7759A">
              <w:rPr>
                <w:rFonts w:cs="Calibri"/>
                <w:sz w:val="20"/>
                <w:szCs w:val="20"/>
                <w:lang w:val="en-GB"/>
              </w:rPr>
              <w:t>See SIRI Part 3 – Connection Monitoring.</w:t>
            </w:r>
          </w:p>
        </w:tc>
      </w:tr>
      <w:tr w:rsidR="00D71557" w:rsidRPr="00E7759A" w14:paraId="69555675" w14:textId="77777777" w:rsidTr="00D65FF0">
        <w:tc>
          <w:tcPr>
            <w:tcW w:w="1277" w:type="dxa"/>
            <w:vMerge/>
            <w:tcBorders>
              <w:left w:val="single" w:sz="4" w:space="0" w:color="auto"/>
              <w:right w:val="single" w:sz="4" w:space="0" w:color="auto"/>
            </w:tcBorders>
            <w:vAlign w:val="center"/>
          </w:tcPr>
          <w:p w14:paraId="19A62960" w14:textId="77777777" w:rsidR="00D71557" w:rsidRPr="00E7759A" w:rsidRDefault="00D71557" w:rsidP="00B75CDE">
            <w:pPr>
              <w:spacing w:after="0"/>
              <w:rPr>
                <w:rFonts w:cs="Calibri"/>
                <w:i/>
                <w:sz w:val="20"/>
                <w:szCs w:val="20"/>
                <w:lang w:val="en-GB"/>
              </w:rPr>
            </w:pP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168DFF40" w14:textId="77777777" w:rsidR="00D71557" w:rsidRPr="00E7759A" w:rsidRDefault="00D71557" w:rsidP="00B75CDE">
            <w:pPr>
              <w:spacing w:after="0"/>
              <w:rPr>
                <w:rFonts w:cs="Calibri"/>
                <w:b/>
                <w:i/>
                <w:sz w:val="20"/>
                <w:szCs w:val="20"/>
                <w:lang w:val="en-GB"/>
              </w:rPr>
            </w:pPr>
            <w:r w:rsidRPr="00E7759A">
              <w:rPr>
                <w:rFonts w:cs="Calibri"/>
                <w:b/>
                <w:i/>
                <w:sz w:val="20"/>
                <w:szCs w:val="20"/>
                <w:lang w:val="en-GB"/>
              </w:rPr>
              <w:t>h</w:t>
            </w:r>
          </w:p>
        </w:tc>
        <w:tc>
          <w:tcPr>
            <w:tcW w:w="1701" w:type="dxa"/>
            <w:tcBorders>
              <w:top w:val="single" w:sz="4" w:space="0" w:color="auto"/>
              <w:left w:val="single" w:sz="4" w:space="0" w:color="auto"/>
              <w:bottom w:val="single" w:sz="4" w:space="0" w:color="auto"/>
              <w:right w:val="single" w:sz="4" w:space="0" w:color="auto"/>
            </w:tcBorders>
            <w:vAlign w:val="center"/>
          </w:tcPr>
          <w:p w14:paraId="6085F6A4" w14:textId="77777777" w:rsidR="00D71557" w:rsidRPr="00E7759A" w:rsidRDefault="00D71557" w:rsidP="00B75CDE">
            <w:pPr>
              <w:spacing w:after="0"/>
              <w:rPr>
                <w:rFonts w:cs="Calibri"/>
                <w:b/>
                <w:i/>
                <w:sz w:val="20"/>
                <w:szCs w:val="20"/>
                <w:highlight w:val="lightGray"/>
                <w:lang w:val="en-GB"/>
              </w:rPr>
            </w:pPr>
            <w:proofErr w:type="spellStart"/>
            <w:r w:rsidRPr="00E7759A">
              <w:rPr>
                <w:rFonts w:cs="Calibri"/>
                <w:b/>
                <w:i/>
                <w:sz w:val="20"/>
                <w:szCs w:val="20"/>
                <w:highlight w:val="lightGray"/>
                <w:lang w:val="en-GB"/>
              </w:rPr>
              <w:t>Connection</w:t>
            </w:r>
            <w:r w:rsidRPr="00E7759A">
              <w:rPr>
                <w:rFonts w:cs="Calibri"/>
                <w:b/>
                <w:i/>
                <w:sz w:val="20"/>
                <w:szCs w:val="20"/>
                <w:highlight w:val="lightGray"/>
                <w:lang w:val="en-GB"/>
              </w:rPr>
              <w:softHyphen/>
              <w:t>Monitoring</w:t>
            </w:r>
            <w:r w:rsidRPr="00E7759A">
              <w:rPr>
                <w:rFonts w:cs="Calibri"/>
                <w:b/>
                <w:i/>
                <w:sz w:val="20"/>
                <w:szCs w:val="20"/>
                <w:highlight w:val="lightGray"/>
                <w:lang w:val="en-GB"/>
              </w:rPr>
              <w:softHyphen/>
              <w:t>Distributor</w:t>
            </w:r>
            <w:r w:rsidRPr="00E7759A">
              <w:rPr>
                <w:rFonts w:cs="Calibri"/>
                <w:b/>
                <w:i/>
                <w:sz w:val="20"/>
                <w:szCs w:val="20"/>
                <w:highlight w:val="lightGray"/>
                <w:lang w:val="en-GB"/>
              </w:rPr>
              <w:softHyphen/>
              <w:t>Delivery</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0E53DADB" w14:textId="77777777" w:rsidR="00D71557" w:rsidRPr="00E7759A" w:rsidRDefault="00D71557" w:rsidP="00B75CDE">
            <w:pPr>
              <w:spacing w:after="0"/>
              <w:jc w:val="both"/>
              <w:rPr>
                <w:rFonts w:cs="Calibri"/>
                <w:sz w:val="20"/>
                <w:szCs w:val="20"/>
                <w:lang w:val="en-GB"/>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41FFBEE7" w14:textId="77777777" w:rsidR="00D71557" w:rsidRPr="00E7759A" w:rsidRDefault="00D71557" w:rsidP="00B75CDE">
            <w:pPr>
              <w:spacing w:after="0"/>
              <w:jc w:val="both"/>
              <w:rPr>
                <w:rFonts w:cs="Calibri"/>
                <w:i/>
                <w:sz w:val="20"/>
                <w:szCs w:val="20"/>
                <w:lang w:val="en-GB"/>
              </w:rPr>
            </w:pPr>
            <w:r w:rsidRPr="00E7759A">
              <w:rPr>
                <w:rFonts w:cs="Calibri"/>
                <w:i/>
                <w:sz w:val="20"/>
                <w:szCs w:val="20"/>
                <w:lang w:val="en-GB"/>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0B4B785E" w14:textId="77777777" w:rsidR="00D71557" w:rsidRPr="00E7759A" w:rsidRDefault="00D71557" w:rsidP="00B75CDE">
            <w:pPr>
              <w:spacing w:after="0"/>
              <w:jc w:val="both"/>
              <w:rPr>
                <w:rFonts w:cs="Calibri"/>
                <w:sz w:val="20"/>
                <w:szCs w:val="20"/>
                <w:lang w:val="en-GB"/>
              </w:rPr>
            </w:pPr>
            <w:r w:rsidRPr="00E7759A">
              <w:rPr>
                <w:rFonts w:cs="Calibri"/>
                <w:sz w:val="20"/>
                <w:szCs w:val="20"/>
                <w:lang w:val="en-GB"/>
              </w:rPr>
              <w:t>See SIRI Part 3 – Connection Monitoring.</w:t>
            </w:r>
          </w:p>
        </w:tc>
      </w:tr>
      <w:tr w:rsidR="00D71557" w:rsidRPr="00E7759A" w14:paraId="16F1E9FE" w14:textId="77777777" w:rsidTr="00D65FF0">
        <w:tc>
          <w:tcPr>
            <w:tcW w:w="1277" w:type="dxa"/>
            <w:vMerge/>
            <w:tcBorders>
              <w:left w:val="single" w:sz="4" w:space="0" w:color="auto"/>
              <w:right w:val="single" w:sz="4" w:space="0" w:color="auto"/>
            </w:tcBorders>
            <w:vAlign w:val="center"/>
          </w:tcPr>
          <w:p w14:paraId="09E2BC12" w14:textId="77777777" w:rsidR="00D71557" w:rsidRPr="00E7759A" w:rsidRDefault="00D71557" w:rsidP="00B75CDE">
            <w:pPr>
              <w:spacing w:after="0"/>
              <w:rPr>
                <w:rFonts w:cs="Calibri"/>
                <w:i/>
                <w:sz w:val="20"/>
                <w:szCs w:val="20"/>
                <w:lang w:val="en-GB"/>
              </w:rPr>
            </w:pP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5A55B1CA" w14:textId="77777777" w:rsidR="00D71557" w:rsidRPr="00E7759A" w:rsidRDefault="00D71557" w:rsidP="00B75CDE">
            <w:pPr>
              <w:spacing w:after="0"/>
              <w:rPr>
                <w:rFonts w:cs="Calibri"/>
                <w:b/>
                <w:i/>
                <w:sz w:val="20"/>
                <w:szCs w:val="20"/>
                <w:lang w:val="en-GB"/>
              </w:rPr>
            </w:pPr>
            <w:proofErr w:type="spellStart"/>
            <w:r w:rsidRPr="00E7759A">
              <w:rPr>
                <w:rFonts w:cs="Calibri"/>
                <w:b/>
                <w:i/>
                <w:sz w:val="20"/>
                <w:szCs w:val="20"/>
                <w:lang w:val="en-GB"/>
              </w:rPr>
              <w:t>i</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24927584" w14:textId="77777777" w:rsidR="00D71557" w:rsidRPr="00E7759A" w:rsidRDefault="00D71557" w:rsidP="00B75CDE">
            <w:pPr>
              <w:spacing w:after="0"/>
              <w:rPr>
                <w:rFonts w:cs="Calibri"/>
                <w:b/>
                <w:i/>
                <w:sz w:val="20"/>
                <w:szCs w:val="20"/>
                <w:highlight w:val="lightGray"/>
                <w:lang w:val="en-GB"/>
              </w:rPr>
            </w:pPr>
            <w:r w:rsidRPr="00E7759A">
              <w:rPr>
                <w:rFonts w:cs="Calibri"/>
                <w:b/>
                <w:i/>
                <w:sz w:val="20"/>
                <w:szCs w:val="20"/>
                <w:highlight w:val="lightGray"/>
                <w:lang w:val="en-GB"/>
              </w:rPr>
              <w:t>General</w:t>
            </w:r>
            <w:r w:rsidRPr="00E7759A">
              <w:rPr>
                <w:rFonts w:cs="Calibri"/>
                <w:b/>
                <w:i/>
                <w:sz w:val="20"/>
                <w:szCs w:val="20"/>
                <w:highlight w:val="lightGray"/>
              </w:rPr>
              <w:softHyphen/>
            </w:r>
            <w:proofErr w:type="spellStart"/>
            <w:r w:rsidRPr="00E7759A">
              <w:rPr>
                <w:rFonts w:cs="Calibri"/>
                <w:b/>
                <w:i/>
                <w:sz w:val="20"/>
                <w:szCs w:val="20"/>
                <w:highlight w:val="lightGray"/>
                <w:lang w:val="en-GB"/>
              </w:rPr>
              <w:t>Message</w:t>
            </w:r>
            <w:r w:rsidRPr="00E7759A">
              <w:rPr>
                <w:rFonts w:cs="Calibri"/>
                <w:b/>
                <w:i/>
                <w:sz w:val="20"/>
                <w:szCs w:val="20"/>
                <w:highlight w:val="lightGray"/>
                <w:lang w:val="en-GB"/>
              </w:rPr>
              <w:softHyphen/>
              <w:t>Delivery</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21B30858" w14:textId="77777777" w:rsidR="00D71557" w:rsidRPr="00E7759A" w:rsidRDefault="00D71557" w:rsidP="00B75CDE">
            <w:pPr>
              <w:spacing w:after="0"/>
              <w:jc w:val="both"/>
              <w:rPr>
                <w:rFonts w:cs="Calibri"/>
                <w:sz w:val="20"/>
                <w:szCs w:val="20"/>
                <w:lang w:val="en-GB"/>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6C53E511" w14:textId="77777777" w:rsidR="00D71557" w:rsidRPr="00E7759A" w:rsidRDefault="00D71557" w:rsidP="00B75CDE">
            <w:pPr>
              <w:spacing w:after="0"/>
              <w:jc w:val="both"/>
              <w:rPr>
                <w:rFonts w:cs="Calibri"/>
                <w:i/>
                <w:sz w:val="20"/>
                <w:szCs w:val="20"/>
                <w:lang w:val="en-GB"/>
              </w:rPr>
            </w:pPr>
            <w:r w:rsidRPr="00E7759A">
              <w:rPr>
                <w:rFonts w:cs="Calibri"/>
                <w:i/>
                <w:sz w:val="20"/>
                <w:szCs w:val="20"/>
                <w:lang w:val="en-GB"/>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6987B9DB" w14:textId="77777777" w:rsidR="00D71557" w:rsidRPr="00E7759A" w:rsidRDefault="00D71557" w:rsidP="00B75CDE">
            <w:pPr>
              <w:spacing w:after="0"/>
              <w:jc w:val="both"/>
              <w:rPr>
                <w:rFonts w:cs="Calibri"/>
                <w:sz w:val="20"/>
                <w:szCs w:val="20"/>
                <w:lang w:val="en-GB"/>
              </w:rPr>
            </w:pPr>
            <w:r w:rsidRPr="00E7759A">
              <w:rPr>
                <w:rFonts w:cs="Calibri"/>
                <w:sz w:val="20"/>
                <w:szCs w:val="20"/>
                <w:lang w:val="en-GB"/>
              </w:rPr>
              <w:t>See SIRI Part 3 – General Message.</w:t>
            </w:r>
          </w:p>
        </w:tc>
      </w:tr>
      <w:tr w:rsidR="00D71557" w:rsidRPr="00E7759A" w14:paraId="70DD85ED" w14:textId="77777777" w:rsidTr="00D65FF0">
        <w:tc>
          <w:tcPr>
            <w:tcW w:w="1277" w:type="dxa"/>
            <w:vMerge/>
            <w:tcBorders>
              <w:left w:val="single" w:sz="4" w:space="0" w:color="auto"/>
              <w:right w:val="single" w:sz="4" w:space="0" w:color="auto"/>
            </w:tcBorders>
            <w:vAlign w:val="center"/>
          </w:tcPr>
          <w:p w14:paraId="59AA6A2C" w14:textId="77777777" w:rsidR="00D71557" w:rsidRPr="00E7759A" w:rsidRDefault="00D71557" w:rsidP="00B75CDE">
            <w:pPr>
              <w:spacing w:after="0"/>
              <w:rPr>
                <w:rFonts w:cs="Calibri"/>
                <w:i/>
                <w:sz w:val="20"/>
                <w:szCs w:val="20"/>
                <w:lang w:val="en-GB"/>
              </w:rPr>
            </w:pP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79B7FCF6" w14:textId="77777777" w:rsidR="00D71557" w:rsidRPr="00E7759A" w:rsidRDefault="00D71557" w:rsidP="00B75CDE">
            <w:pPr>
              <w:spacing w:after="0"/>
              <w:rPr>
                <w:rFonts w:eastAsia="MS Mincho" w:cs="Calibri"/>
                <w:b/>
                <w:i/>
                <w:sz w:val="20"/>
                <w:szCs w:val="20"/>
                <w:lang w:val="en-GB"/>
              </w:rPr>
            </w:pPr>
            <w:r w:rsidRPr="00E7759A">
              <w:rPr>
                <w:rFonts w:cs="Calibri"/>
                <w:b/>
                <w:i/>
                <w:sz w:val="20"/>
                <w:szCs w:val="20"/>
              </w:rPr>
              <w:t>j</w:t>
            </w:r>
          </w:p>
        </w:tc>
        <w:tc>
          <w:tcPr>
            <w:tcW w:w="1701" w:type="dxa"/>
            <w:tcBorders>
              <w:top w:val="single" w:sz="4" w:space="0" w:color="auto"/>
              <w:left w:val="single" w:sz="4" w:space="0" w:color="auto"/>
              <w:bottom w:val="single" w:sz="4" w:space="0" w:color="auto"/>
              <w:right w:val="single" w:sz="4" w:space="0" w:color="auto"/>
            </w:tcBorders>
            <w:vAlign w:val="center"/>
          </w:tcPr>
          <w:p w14:paraId="2270678C" w14:textId="77777777" w:rsidR="00D71557" w:rsidRPr="00E7759A" w:rsidRDefault="00D71557" w:rsidP="00B75CDE">
            <w:pPr>
              <w:spacing w:after="0"/>
              <w:rPr>
                <w:rFonts w:eastAsia="MS Mincho" w:cs="Calibri"/>
                <w:b/>
                <w:i/>
                <w:sz w:val="20"/>
                <w:szCs w:val="20"/>
                <w:highlight w:val="lightGray"/>
                <w:lang w:val="en-GB"/>
              </w:rPr>
            </w:pPr>
            <w:proofErr w:type="spellStart"/>
            <w:r w:rsidRPr="00E7759A">
              <w:rPr>
                <w:rFonts w:cs="Calibri"/>
                <w:b/>
                <w:i/>
                <w:sz w:val="20"/>
                <w:szCs w:val="20"/>
                <w:highlight w:val="lightGray"/>
              </w:rPr>
              <w:t>FacilityMonitoring</w:t>
            </w:r>
            <w:r w:rsidRPr="00E7759A">
              <w:rPr>
                <w:rFonts w:cs="Calibri"/>
                <w:b/>
                <w:i/>
                <w:sz w:val="20"/>
                <w:szCs w:val="20"/>
                <w:highlight w:val="lightGray"/>
              </w:rPr>
              <w:softHyphen/>
              <w:t>Delivery</w:t>
            </w:r>
            <w:proofErr w:type="spellEnd"/>
          </w:p>
        </w:tc>
        <w:tc>
          <w:tcPr>
            <w:tcW w:w="534" w:type="dxa"/>
            <w:tcBorders>
              <w:top w:val="single" w:sz="4" w:space="0" w:color="auto"/>
              <w:left w:val="single" w:sz="4" w:space="0" w:color="auto"/>
              <w:bottom w:val="single" w:sz="4" w:space="0" w:color="auto"/>
              <w:right w:val="single" w:sz="4" w:space="0" w:color="auto"/>
            </w:tcBorders>
            <w:vAlign w:val="center"/>
          </w:tcPr>
          <w:p w14:paraId="4D413B34" w14:textId="77777777" w:rsidR="00D71557" w:rsidRPr="00E7759A" w:rsidRDefault="00D71557" w:rsidP="00B75CDE">
            <w:pPr>
              <w:spacing w:after="0"/>
              <w:jc w:val="both"/>
              <w:rPr>
                <w:rFonts w:cs="Calibri"/>
                <w:sz w:val="20"/>
                <w:szCs w:val="20"/>
                <w:lang w:val="en-GB"/>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5A890F75" w14:textId="77777777" w:rsidR="00D71557" w:rsidRPr="00E7759A" w:rsidRDefault="00D71557" w:rsidP="00B75CDE">
            <w:pPr>
              <w:spacing w:after="0"/>
              <w:jc w:val="both"/>
              <w:rPr>
                <w:rFonts w:eastAsia="MS Mincho" w:cs="Calibri"/>
                <w:i/>
                <w:sz w:val="20"/>
                <w:szCs w:val="20"/>
                <w:lang w:val="en-GB"/>
              </w:rPr>
            </w:pPr>
            <w:r w:rsidRPr="00E7759A">
              <w:rPr>
                <w:rFonts w:cs="Calibri"/>
                <w:i/>
                <w:sz w:val="20"/>
                <w:szCs w:val="20"/>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5722E5FA" w14:textId="77777777" w:rsidR="00D71557" w:rsidRPr="00E7759A" w:rsidRDefault="00D71557" w:rsidP="00B75CDE">
            <w:pPr>
              <w:spacing w:after="0"/>
              <w:jc w:val="both"/>
              <w:rPr>
                <w:rFonts w:eastAsia="MS Mincho" w:cs="Calibri"/>
                <w:sz w:val="20"/>
                <w:szCs w:val="20"/>
                <w:lang w:val="en-GB"/>
              </w:rPr>
            </w:pPr>
            <w:r w:rsidRPr="00E7759A">
              <w:rPr>
                <w:rFonts w:cs="Calibri"/>
                <w:sz w:val="20"/>
                <w:szCs w:val="20"/>
              </w:rPr>
              <w:t>See SIRI Part 4 – Facility Monitoring.</w:t>
            </w:r>
          </w:p>
        </w:tc>
      </w:tr>
      <w:tr w:rsidR="00D71557" w:rsidRPr="00E7759A" w14:paraId="62239229" w14:textId="77777777" w:rsidTr="00D65FF0">
        <w:tc>
          <w:tcPr>
            <w:tcW w:w="1277" w:type="dxa"/>
            <w:vMerge/>
            <w:tcBorders>
              <w:left w:val="single" w:sz="4" w:space="0" w:color="auto"/>
              <w:bottom w:val="single" w:sz="4" w:space="0" w:color="auto"/>
              <w:right w:val="single" w:sz="4" w:space="0" w:color="auto"/>
            </w:tcBorders>
            <w:vAlign w:val="center"/>
          </w:tcPr>
          <w:p w14:paraId="7D67DAB1" w14:textId="77777777" w:rsidR="00D71557" w:rsidRPr="00E7759A" w:rsidRDefault="00D71557" w:rsidP="00B75CDE">
            <w:pPr>
              <w:spacing w:after="0"/>
              <w:rPr>
                <w:rFonts w:cs="Calibri"/>
                <w:i/>
                <w:sz w:val="20"/>
                <w:szCs w:val="20"/>
                <w:lang w:val="en-GB"/>
              </w:rPr>
            </w:pP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143DB369" w14:textId="77777777" w:rsidR="00D71557" w:rsidRPr="00E7759A" w:rsidRDefault="00D71557" w:rsidP="00B75CDE">
            <w:pPr>
              <w:spacing w:after="0"/>
              <w:rPr>
                <w:rFonts w:eastAsia="MS Mincho" w:cs="Calibri"/>
                <w:b/>
                <w:i/>
                <w:sz w:val="20"/>
                <w:szCs w:val="20"/>
                <w:lang w:val="en-GB"/>
              </w:rPr>
            </w:pPr>
            <w:r w:rsidRPr="00E7759A">
              <w:rPr>
                <w:rFonts w:cs="Calibri"/>
                <w:b/>
                <w:i/>
                <w:sz w:val="20"/>
                <w:szCs w:val="20"/>
              </w:rPr>
              <w:t>k</w:t>
            </w:r>
          </w:p>
        </w:tc>
        <w:tc>
          <w:tcPr>
            <w:tcW w:w="1701" w:type="dxa"/>
            <w:tcBorders>
              <w:top w:val="single" w:sz="4" w:space="0" w:color="auto"/>
              <w:left w:val="single" w:sz="4" w:space="0" w:color="auto"/>
              <w:bottom w:val="single" w:sz="4" w:space="0" w:color="auto"/>
              <w:right w:val="single" w:sz="4" w:space="0" w:color="auto"/>
            </w:tcBorders>
            <w:vAlign w:val="center"/>
          </w:tcPr>
          <w:p w14:paraId="1E188768" w14:textId="77777777" w:rsidR="00D71557" w:rsidRPr="00E7759A" w:rsidRDefault="00D71557" w:rsidP="00B75CDE">
            <w:pPr>
              <w:spacing w:after="0"/>
              <w:rPr>
                <w:rFonts w:eastAsia="MS Mincho" w:cs="Calibri"/>
                <w:b/>
                <w:i/>
                <w:sz w:val="20"/>
                <w:szCs w:val="20"/>
                <w:highlight w:val="lightGray"/>
                <w:lang w:val="en-GB"/>
              </w:rPr>
            </w:pPr>
            <w:r w:rsidRPr="00E7759A">
              <w:rPr>
                <w:rFonts w:cs="Calibri"/>
                <w:b/>
                <w:i/>
                <w:sz w:val="20"/>
                <w:szCs w:val="20"/>
                <w:highlight w:val="lightGray"/>
              </w:rPr>
              <w:t>SituationExchange</w:t>
            </w:r>
            <w:r w:rsidRPr="00E7759A">
              <w:rPr>
                <w:rFonts w:cs="Calibri"/>
                <w:b/>
                <w:i/>
                <w:sz w:val="20"/>
                <w:szCs w:val="20"/>
                <w:highlight w:val="lightGray"/>
              </w:rPr>
              <w:softHyphen/>
              <w:t xml:space="preserve"> Delivery</w:t>
            </w:r>
          </w:p>
        </w:tc>
        <w:tc>
          <w:tcPr>
            <w:tcW w:w="534" w:type="dxa"/>
            <w:tcBorders>
              <w:top w:val="single" w:sz="4" w:space="0" w:color="auto"/>
              <w:left w:val="single" w:sz="4" w:space="0" w:color="auto"/>
              <w:bottom w:val="single" w:sz="4" w:space="0" w:color="auto"/>
              <w:right w:val="single" w:sz="4" w:space="0" w:color="auto"/>
            </w:tcBorders>
            <w:vAlign w:val="center"/>
          </w:tcPr>
          <w:p w14:paraId="2E0F6677" w14:textId="77777777" w:rsidR="00D71557" w:rsidRPr="00E7759A" w:rsidRDefault="00D71557" w:rsidP="00B75CDE">
            <w:pPr>
              <w:spacing w:after="0"/>
              <w:jc w:val="both"/>
              <w:rPr>
                <w:rFonts w:cs="Calibri"/>
                <w:sz w:val="20"/>
                <w:szCs w:val="20"/>
                <w:lang w:val="en-GB"/>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1FDABA39" w14:textId="77777777" w:rsidR="00D71557" w:rsidRPr="00E7759A" w:rsidRDefault="00D71557" w:rsidP="00B75CDE">
            <w:pPr>
              <w:spacing w:after="0"/>
              <w:jc w:val="both"/>
              <w:rPr>
                <w:rFonts w:eastAsia="MS Mincho" w:cs="Calibri"/>
                <w:i/>
                <w:sz w:val="20"/>
                <w:szCs w:val="20"/>
                <w:lang w:val="en-GB"/>
              </w:rPr>
            </w:pPr>
            <w:r w:rsidRPr="00E7759A">
              <w:rPr>
                <w:rFonts w:cs="Calibri"/>
                <w:i/>
                <w:sz w:val="20"/>
                <w:szCs w:val="20"/>
              </w:rPr>
              <w:t>+Structure</w:t>
            </w:r>
          </w:p>
        </w:tc>
        <w:tc>
          <w:tcPr>
            <w:tcW w:w="4677" w:type="dxa"/>
            <w:tcBorders>
              <w:top w:val="single" w:sz="4" w:space="0" w:color="auto"/>
              <w:left w:val="single" w:sz="4" w:space="0" w:color="auto"/>
              <w:bottom w:val="single" w:sz="4" w:space="0" w:color="auto"/>
              <w:right w:val="single" w:sz="4" w:space="0" w:color="auto"/>
            </w:tcBorders>
            <w:vAlign w:val="center"/>
          </w:tcPr>
          <w:p w14:paraId="2526F221" w14:textId="77777777" w:rsidR="00D71557" w:rsidRPr="00E7759A" w:rsidRDefault="00D71557" w:rsidP="00B75CDE">
            <w:pPr>
              <w:spacing w:after="0"/>
              <w:jc w:val="both"/>
              <w:rPr>
                <w:rFonts w:eastAsia="MS Mincho" w:cs="Calibri"/>
                <w:sz w:val="20"/>
                <w:szCs w:val="20"/>
                <w:lang w:val="en-GB"/>
              </w:rPr>
            </w:pPr>
            <w:r w:rsidRPr="00E7759A">
              <w:rPr>
                <w:rFonts w:cs="Calibri"/>
                <w:sz w:val="20"/>
                <w:szCs w:val="20"/>
              </w:rPr>
              <w:t>See SIRI Part 5 – Situation Exchange.</w:t>
            </w:r>
          </w:p>
        </w:tc>
      </w:tr>
    </w:tbl>
    <w:p w14:paraId="09AB1540" w14:textId="77777777" w:rsidR="008E55AD" w:rsidRPr="00D71557" w:rsidRDefault="008E55AD" w:rsidP="007063FB">
      <w:pPr>
        <w:pStyle w:val="Titre3"/>
        <w:rPr>
          <w:lang w:val="fr-FR"/>
        </w:rPr>
      </w:pPr>
      <w:bookmarkStart w:id="557" w:name="_Toc444249935"/>
      <w:r w:rsidRPr="00D71557">
        <w:rPr>
          <w:lang w:val="fr-FR"/>
        </w:rPr>
        <w:t>Structure des réponses aux services</w:t>
      </w:r>
      <w:bookmarkEnd w:id="557"/>
    </w:p>
    <w:tbl>
      <w:tblPr>
        <w:tblW w:w="9878" w:type="dxa"/>
        <w:jc w:val="center"/>
        <w:tblLayout w:type="fixed"/>
        <w:tblLook w:val="0000" w:firstRow="0" w:lastRow="0" w:firstColumn="0" w:lastColumn="0" w:noHBand="0" w:noVBand="0"/>
      </w:tblPr>
      <w:tblGrid>
        <w:gridCol w:w="12"/>
        <w:gridCol w:w="1378"/>
        <w:gridCol w:w="12"/>
        <w:gridCol w:w="224"/>
        <w:gridCol w:w="12"/>
        <w:gridCol w:w="1493"/>
        <w:gridCol w:w="12"/>
        <w:gridCol w:w="606"/>
        <w:gridCol w:w="1225"/>
        <w:gridCol w:w="12"/>
        <w:gridCol w:w="4892"/>
      </w:tblGrid>
      <w:tr w:rsidR="008E55AD" w:rsidRPr="00E32CB2" w14:paraId="519AC06D" w14:textId="77777777" w:rsidTr="00B75CDE">
        <w:trPr>
          <w:jc w:val="center"/>
        </w:trPr>
        <w:tc>
          <w:tcPr>
            <w:tcW w:w="3131" w:type="dxa"/>
            <w:gridSpan w:val="6"/>
            <w:tcBorders>
              <w:top w:val="single" w:sz="4" w:space="0" w:color="auto"/>
              <w:left w:val="single" w:sz="4" w:space="0" w:color="auto"/>
              <w:bottom w:val="single" w:sz="4" w:space="0" w:color="auto"/>
              <w:right w:val="single" w:sz="4" w:space="0" w:color="auto"/>
            </w:tcBorders>
            <w:vAlign w:val="center"/>
          </w:tcPr>
          <w:p w14:paraId="035AF060" w14:textId="77777777" w:rsidR="008E55AD" w:rsidRPr="00E7759A" w:rsidRDefault="008E55AD" w:rsidP="00B75CDE">
            <w:pPr>
              <w:spacing w:after="0"/>
              <w:rPr>
                <w:rFonts w:cs="Calibri"/>
                <w:b/>
                <w:i/>
                <w:sz w:val="20"/>
                <w:szCs w:val="20"/>
                <w:highlight w:val="lightGray"/>
                <w:lang w:val="fr-LU"/>
              </w:rPr>
            </w:pPr>
            <w:proofErr w:type="spellStart"/>
            <w:proofErr w:type="gramStart"/>
            <w:r w:rsidRPr="00E7759A">
              <w:rPr>
                <w:rFonts w:cs="Calibri"/>
                <w:b/>
                <w:i/>
                <w:sz w:val="20"/>
                <w:szCs w:val="20"/>
                <w:highlight w:val="lightGray"/>
                <w:lang w:val="fr-LU"/>
              </w:rPr>
              <w:t>xxxDelivery</w:t>
            </w:r>
            <w:proofErr w:type="spellEnd"/>
            <w:proofErr w:type="gramEnd"/>
          </w:p>
        </w:tc>
        <w:tc>
          <w:tcPr>
            <w:tcW w:w="618" w:type="dxa"/>
            <w:gridSpan w:val="2"/>
            <w:tcBorders>
              <w:top w:val="single" w:sz="4" w:space="0" w:color="auto"/>
              <w:left w:val="single" w:sz="4" w:space="0" w:color="auto"/>
              <w:bottom w:val="single" w:sz="4" w:space="0" w:color="auto"/>
              <w:right w:val="single" w:sz="4" w:space="0" w:color="auto"/>
            </w:tcBorders>
            <w:vAlign w:val="center"/>
          </w:tcPr>
          <w:p w14:paraId="52C44839" w14:textId="77777777" w:rsidR="008E55AD" w:rsidRPr="00E7759A" w:rsidRDefault="008E55AD" w:rsidP="00B75CDE">
            <w:pPr>
              <w:spacing w:after="0"/>
              <w:rPr>
                <w:rFonts w:cs="Calibri"/>
                <w:sz w:val="20"/>
                <w:szCs w:val="20"/>
                <w:lang w:val="fr-LU"/>
              </w:rPr>
            </w:pPr>
          </w:p>
        </w:tc>
        <w:tc>
          <w:tcPr>
            <w:tcW w:w="1225" w:type="dxa"/>
            <w:tcBorders>
              <w:top w:val="single" w:sz="4" w:space="0" w:color="auto"/>
              <w:left w:val="single" w:sz="4" w:space="0" w:color="auto"/>
              <w:bottom w:val="single" w:sz="4" w:space="0" w:color="auto"/>
              <w:right w:val="single" w:sz="4" w:space="0" w:color="auto"/>
            </w:tcBorders>
            <w:vAlign w:val="center"/>
          </w:tcPr>
          <w:p w14:paraId="4F139922" w14:textId="77777777" w:rsidR="008E55AD" w:rsidRPr="00E7759A" w:rsidRDefault="008E55AD" w:rsidP="00B75CDE">
            <w:pPr>
              <w:spacing w:after="0"/>
              <w:rPr>
                <w:rFonts w:cs="Calibri"/>
                <w:i/>
                <w:sz w:val="20"/>
                <w:szCs w:val="20"/>
                <w:lang w:val="fr-LU"/>
              </w:rPr>
            </w:pPr>
            <w:r w:rsidRPr="00E7759A">
              <w:rPr>
                <w:rFonts w:cs="Calibri"/>
                <w:i/>
                <w:sz w:val="20"/>
                <w:szCs w:val="20"/>
                <w:lang w:val="fr-LU"/>
              </w:rPr>
              <w:t>+Structure</w:t>
            </w:r>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3DE692CE"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Structure générique des réponses aux services</w:t>
            </w:r>
          </w:p>
        </w:tc>
      </w:tr>
      <w:tr w:rsidR="008E55AD" w:rsidRPr="00E32CB2" w14:paraId="758F1681" w14:textId="77777777" w:rsidTr="00B75CDE">
        <w:trPr>
          <w:jc w:val="center"/>
        </w:trPr>
        <w:tc>
          <w:tcPr>
            <w:tcW w:w="1390" w:type="dxa"/>
            <w:gridSpan w:val="2"/>
            <w:tcBorders>
              <w:top w:val="single" w:sz="4" w:space="0" w:color="auto"/>
              <w:left w:val="single" w:sz="4" w:space="0" w:color="auto"/>
              <w:bottom w:val="single" w:sz="4" w:space="0" w:color="auto"/>
              <w:right w:val="single" w:sz="4" w:space="0" w:color="auto"/>
            </w:tcBorders>
            <w:vAlign w:val="center"/>
          </w:tcPr>
          <w:p w14:paraId="38D4FC66" w14:textId="77777777" w:rsidR="008E55AD" w:rsidRPr="00E7759A" w:rsidRDefault="008E55AD" w:rsidP="00B75CDE">
            <w:pPr>
              <w:spacing w:after="0"/>
              <w:rPr>
                <w:rFonts w:cs="Calibri"/>
                <w:i/>
                <w:sz w:val="20"/>
                <w:szCs w:val="20"/>
                <w:lang w:val="fr-LU"/>
              </w:rPr>
            </w:pPr>
            <w:r w:rsidRPr="00E7759A">
              <w:rPr>
                <w:rFonts w:cs="Calibri"/>
                <w:i/>
                <w:sz w:val="20"/>
                <w:szCs w:val="20"/>
                <w:lang w:val="fr-LU"/>
              </w:rPr>
              <w:t>Log</w:t>
            </w: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5DE3B6FC"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Response</w:t>
            </w:r>
            <w:r w:rsidRPr="00E7759A">
              <w:rPr>
                <w:rFonts w:cs="Calibri"/>
                <w:b/>
                <w:i/>
                <w:sz w:val="20"/>
                <w:szCs w:val="20"/>
                <w:highlight w:val="lightGray"/>
                <w:lang w:val="fr-LU"/>
              </w:rPr>
              <w:softHyphen/>
              <w:t>Timestamp</w:t>
            </w:r>
            <w:proofErr w:type="spellEnd"/>
          </w:p>
        </w:tc>
        <w:tc>
          <w:tcPr>
            <w:tcW w:w="618" w:type="dxa"/>
            <w:gridSpan w:val="2"/>
            <w:tcBorders>
              <w:top w:val="single" w:sz="4" w:space="0" w:color="auto"/>
              <w:left w:val="single" w:sz="4" w:space="0" w:color="auto"/>
              <w:bottom w:val="single" w:sz="4" w:space="0" w:color="auto"/>
              <w:right w:val="single" w:sz="4" w:space="0" w:color="auto"/>
            </w:tcBorders>
            <w:vAlign w:val="center"/>
          </w:tcPr>
          <w:p w14:paraId="03EFCAE6" w14:textId="77777777" w:rsidR="008E55AD" w:rsidRPr="00E7759A" w:rsidRDefault="008E55AD" w:rsidP="00B75CDE">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225" w:type="dxa"/>
            <w:tcBorders>
              <w:top w:val="single" w:sz="4" w:space="0" w:color="auto"/>
              <w:left w:val="single" w:sz="4" w:space="0" w:color="auto"/>
              <w:bottom w:val="single" w:sz="4" w:space="0" w:color="auto"/>
              <w:right w:val="single" w:sz="4" w:space="0" w:color="auto"/>
            </w:tcBorders>
            <w:vAlign w:val="center"/>
          </w:tcPr>
          <w:p w14:paraId="21479BDE" w14:textId="77777777" w:rsidR="008E55AD" w:rsidRPr="00E7759A" w:rsidRDefault="008E55AD" w:rsidP="00B75CDE">
            <w:pPr>
              <w:spacing w:after="0"/>
              <w:rPr>
                <w:rFonts w:cs="Calibri"/>
                <w:i/>
                <w:sz w:val="20"/>
                <w:szCs w:val="20"/>
                <w:lang w:val="fr-LU"/>
              </w:rPr>
            </w:pPr>
            <w:proofErr w:type="spellStart"/>
            <w:proofErr w:type="gramStart"/>
            <w:r w:rsidRPr="00E7759A">
              <w:rPr>
                <w:rFonts w:cs="Calibri"/>
                <w:i/>
                <w:sz w:val="20"/>
                <w:szCs w:val="20"/>
                <w:lang w:val="fr-LU"/>
              </w:rPr>
              <w:t>xsd:dateTime</w:t>
            </w:r>
            <w:proofErr w:type="spellEnd"/>
            <w:proofErr w:type="gram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533363F9"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 xml:space="preserve">Date et heure de production de la réponse. </w:t>
            </w:r>
          </w:p>
        </w:tc>
      </w:tr>
      <w:tr w:rsidR="00D71557" w:rsidRPr="00E7759A" w14:paraId="53EF9D86" w14:textId="77777777" w:rsidTr="00865E01">
        <w:trPr>
          <w:jc w:val="center"/>
        </w:trPr>
        <w:tc>
          <w:tcPr>
            <w:tcW w:w="1390" w:type="dxa"/>
            <w:gridSpan w:val="2"/>
            <w:vMerge w:val="restart"/>
            <w:tcBorders>
              <w:top w:val="single" w:sz="4" w:space="0" w:color="auto"/>
              <w:left w:val="single" w:sz="4" w:space="0" w:color="auto"/>
              <w:right w:val="single" w:sz="4" w:space="0" w:color="auto"/>
            </w:tcBorders>
            <w:vAlign w:val="center"/>
          </w:tcPr>
          <w:p w14:paraId="0D5F44E8" w14:textId="77777777" w:rsidR="00D71557" w:rsidRPr="00E7759A" w:rsidRDefault="00D71557" w:rsidP="00B75CDE">
            <w:pPr>
              <w:spacing w:after="0"/>
              <w:rPr>
                <w:rFonts w:cs="Calibri"/>
                <w:i/>
                <w:sz w:val="20"/>
                <w:szCs w:val="20"/>
              </w:rPr>
            </w:pPr>
            <w:r w:rsidRPr="00E7759A">
              <w:rPr>
                <w:rFonts w:cs="Calibri"/>
                <w:i/>
                <w:sz w:val="20"/>
                <w:szCs w:val="20"/>
              </w:rPr>
              <w:t>Endpoint properties</w:t>
            </w: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1AE33D71" w14:textId="77777777" w:rsidR="00D71557" w:rsidRPr="00E7759A" w:rsidRDefault="00D71557" w:rsidP="00B75CDE">
            <w:pPr>
              <w:spacing w:after="0"/>
              <w:rPr>
                <w:rFonts w:cs="Calibri"/>
                <w:b/>
                <w:i/>
                <w:sz w:val="20"/>
                <w:szCs w:val="20"/>
                <w:highlight w:val="lightGray"/>
              </w:rPr>
            </w:pPr>
            <w:proofErr w:type="spellStart"/>
            <w:r w:rsidRPr="00E7759A">
              <w:rPr>
                <w:rFonts w:cs="Calibri"/>
                <w:b/>
                <w:i/>
                <w:sz w:val="20"/>
                <w:szCs w:val="20"/>
                <w:highlight w:val="lightGray"/>
              </w:rPr>
              <w:t>Request</w:t>
            </w:r>
            <w:r w:rsidRPr="00E7759A">
              <w:rPr>
                <w:rFonts w:cs="Calibri"/>
                <w:b/>
                <w:i/>
                <w:sz w:val="20"/>
                <w:szCs w:val="20"/>
                <w:highlight w:val="lightGray"/>
              </w:rPr>
              <w:softHyphen/>
              <w:t>Message</w:t>
            </w:r>
            <w:r w:rsidRPr="00E7759A">
              <w:rPr>
                <w:rFonts w:cs="Calibri"/>
                <w:b/>
                <w:i/>
                <w:sz w:val="20"/>
                <w:szCs w:val="20"/>
                <w:highlight w:val="lightGray"/>
              </w:rPr>
              <w:softHyphen/>
              <w:t>Ref</w:t>
            </w:r>
            <w:proofErr w:type="spellEnd"/>
          </w:p>
        </w:tc>
        <w:tc>
          <w:tcPr>
            <w:tcW w:w="618" w:type="dxa"/>
            <w:gridSpan w:val="2"/>
            <w:tcBorders>
              <w:top w:val="single" w:sz="4" w:space="0" w:color="auto"/>
              <w:left w:val="single" w:sz="4" w:space="0" w:color="auto"/>
              <w:bottom w:val="single" w:sz="4" w:space="0" w:color="auto"/>
              <w:right w:val="single" w:sz="4" w:space="0" w:color="auto"/>
            </w:tcBorders>
            <w:vAlign w:val="center"/>
          </w:tcPr>
          <w:p w14:paraId="1AB8E4A1" w14:textId="77777777" w:rsidR="00D71557" w:rsidRPr="00E7759A" w:rsidRDefault="00D71557"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4227C064" w14:textId="77777777" w:rsidR="00D71557" w:rsidRPr="00E7759A" w:rsidRDefault="00D71557" w:rsidP="00B75CDE">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225" w:type="dxa"/>
            <w:tcBorders>
              <w:top w:val="single" w:sz="4" w:space="0" w:color="auto"/>
              <w:left w:val="single" w:sz="4" w:space="0" w:color="auto"/>
              <w:bottom w:val="single" w:sz="4" w:space="0" w:color="auto"/>
              <w:right w:val="single" w:sz="4" w:space="0" w:color="auto"/>
            </w:tcBorders>
            <w:vAlign w:val="center"/>
          </w:tcPr>
          <w:p w14:paraId="0A0C963F" w14:textId="77777777" w:rsidR="00D71557" w:rsidRPr="00E7759A" w:rsidRDefault="00D71557" w:rsidP="00B75CDE">
            <w:pPr>
              <w:spacing w:after="0"/>
              <w:rPr>
                <w:rFonts w:cs="Calibri"/>
                <w:i/>
                <w:sz w:val="20"/>
                <w:szCs w:val="20"/>
                <w:lang w:val="fr-LU"/>
              </w:rPr>
            </w:pPr>
            <w:proofErr w:type="spellStart"/>
            <w:r w:rsidRPr="00E7759A">
              <w:rPr>
                <w:rFonts w:cs="Calibri"/>
                <w:i/>
                <w:sz w:val="20"/>
                <w:szCs w:val="20"/>
                <w:lang w:val="fr-LU"/>
              </w:rPr>
              <w:t>Message</w:t>
            </w:r>
            <w:r w:rsidRPr="00E7759A">
              <w:rPr>
                <w:rFonts w:cs="Calibri"/>
                <w:i/>
                <w:sz w:val="20"/>
                <w:szCs w:val="20"/>
                <w:lang w:val="fr-LU"/>
              </w:rPr>
              <w:softHyphen/>
              <w:t>Qualifier</w:t>
            </w:r>
            <w:proofErr w:type="spell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1FECA12A" w14:textId="77777777" w:rsidR="00D71557" w:rsidRPr="00E7759A" w:rsidRDefault="00D71557" w:rsidP="00B75CDE">
            <w:pPr>
              <w:spacing w:after="0"/>
              <w:jc w:val="both"/>
              <w:rPr>
                <w:rFonts w:cs="Calibri"/>
                <w:sz w:val="20"/>
                <w:szCs w:val="20"/>
                <w:lang w:val="fr-LU"/>
              </w:rPr>
            </w:pPr>
            <w:r w:rsidRPr="00E7759A">
              <w:rPr>
                <w:rFonts w:cs="Calibri"/>
                <w:sz w:val="20"/>
                <w:szCs w:val="20"/>
                <w:lang w:val="fr-LU"/>
              </w:rPr>
              <w:t xml:space="preserve">Référence de la requête. </w:t>
            </w:r>
          </w:p>
        </w:tc>
      </w:tr>
      <w:tr w:rsidR="00D71557" w:rsidRPr="00E32CB2" w14:paraId="5A61FC25" w14:textId="77777777" w:rsidTr="00865E01">
        <w:trPr>
          <w:jc w:val="center"/>
        </w:trPr>
        <w:tc>
          <w:tcPr>
            <w:tcW w:w="1390" w:type="dxa"/>
            <w:gridSpan w:val="2"/>
            <w:vMerge/>
            <w:tcBorders>
              <w:left w:val="single" w:sz="4" w:space="0" w:color="auto"/>
              <w:right w:val="single" w:sz="4" w:space="0" w:color="auto"/>
            </w:tcBorders>
            <w:vAlign w:val="center"/>
          </w:tcPr>
          <w:p w14:paraId="2A7B12A5" w14:textId="77777777" w:rsidR="00D71557" w:rsidRPr="00E7759A" w:rsidRDefault="00D71557" w:rsidP="00B75CDE">
            <w:pPr>
              <w:spacing w:after="0"/>
              <w:rPr>
                <w:rFonts w:cs="Calibri"/>
                <w:i/>
                <w:sz w:val="20"/>
                <w:szCs w:val="20"/>
                <w:lang w:val="fr-LU"/>
              </w:rPr>
            </w:pP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4E870C2C" w14:textId="77777777" w:rsidR="00D71557" w:rsidRPr="00E7759A" w:rsidRDefault="00D71557"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SubscriberRef</w:t>
            </w:r>
            <w:proofErr w:type="spellEnd"/>
          </w:p>
        </w:tc>
        <w:tc>
          <w:tcPr>
            <w:tcW w:w="618" w:type="dxa"/>
            <w:gridSpan w:val="2"/>
            <w:tcBorders>
              <w:top w:val="single" w:sz="4" w:space="0" w:color="auto"/>
              <w:left w:val="single" w:sz="4" w:space="0" w:color="auto"/>
              <w:bottom w:val="single" w:sz="4" w:space="0" w:color="auto"/>
              <w:right w:val="single" w:sz="4" w:space="0" w:color="auto"/>
            </w:tcBorders>
            <w:vAlign w:val="center"/>
          </w:tcPr>
          <w:p w14:paraId="2DEAD1B9" w14:textId="77777777" w:rsidR="00D71557" w:rsidRPr="00E7759A" w:rsidRDefault="00D71557"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225" w:type="dxa"/>
            <w:tcBorders>
              <w:top w:val="single" w:sz="4" w:space="0" w:color="auto"/>
              <w:left w:val="single" w:sz="4" w:space="0" w:color="auto"/>
              <w:bottom w:val="single" w:sz="4" w:space="0" w:color="auto"/>
              <w:right w:val="single" w:sz="4" w:space="0" w:color="auto"/>
            </w:tcBorders>
            <w:vAlign w:val="center"/>
          </w:tcPr>
          <w:p w14:paraId="247C629A" w14:textId="77777777" w:rsidR="00D71557" w:rsidRPr="00E7759A" w:rsidRDefault="00D71557" w:rsidP="00B75CDE">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52DF70DB" w14:textId="77777777" w:rsidR="00D71557" w:rsidRPr="00E7759A" w:rsidRDefault="00D71557" w:rsidP="00B75CDE">
            <w:pPr>
              <w:spacing w:after="0"/>
              <w:jc w:val="both"/>
              <w:rPr>
                <w:rFonts w:cs="Calibri"/>
                <w:sz w:val="20"/>
                <w:szCs w:val="20"/>
                <w:lang w:val="fr-FR"/>
              </w:rPr>
            </w:pPr>
            <w:r w:rsidRPr="00E7759A">
              <w:rPr>
                <w:rFonts w:cs="Calibri"/>
                <w:sz w:val="20"/>
                <w:szCs w:val="20"/>
                <w:lang w:val="fr-FR"/>
              </w:rPr>
              <w:t>Identification du souscripteur.</w:t>
            </w:r>
          </w:p>
          <w:p w14:paraId="60F96343" w14:textId="77777777" w:rsidR="00D71557" w:rsidRPr="00E7759A" w:rsidRDefault="00D71557" w:rsidP="00B75CDE">
            <w:pPr>
              <w:spacing w:after="0"/>
              <w:jc w:val="both"/>
              <w:rPr>
                <w:rFonts w:cs="Calibri"/>
                <w:sz w:val="20"/>
                <w:szCs w:val="20"/>
                <w:lang w:val="fr-FR"/>
              </w:rPr>
            </w:pPr>
            <w:r w:rsidRPr="00E7759A">
              <w:rPr>
                <w:rFonts w:cs="Calibri"/>
                <w:sz w:val="20"/>
                <w:szCs w:val="20"/>
                <w:highlight w:val="lightGray"/>
                <w:lang w:val="fr-FR"/>
              </w:rPr>
              <w:t>Obligatoire en cas d’abonnement.</w:t>
            </w:r>
          </w:p>
        </w:tc>
      </w:tr>
      <w:tr w:rsidR="00D71557" w:rsidRPr="00E32CB2" w14:paraId="25D942C7" w14:textId="77777777" w:rsidTr="00865E01">
        <w:trPr>
          <w:jc w:val="center"/>
        </w:trPr>
        <w:tc>
          <w:tcPr>
            <w:tcW w:w="1390" w:type="dxa"/>
            <w:gridSpan w:val="2"/>
            <w:vMerge/>
            <w:tcBorders>
              <w:left w:val="single" w:sz="4" w:space="0" w:color="auto"/>
              <w:bottom w:val="single" w:sz="4" w:space="0" w:color="auto"/>
              <w:right w:val="single" w:sz="4" w:space="0" w:color="auto"/>
            </w:tcBorders>
            <w:vAlign w:val="center"/>
          </w:tcPr>
          <w:p w14:paraId="7C130C7A" w14:textId="77777777" w:rsidR="00D71557" w:rsidRPr="00E7759A" w:rsidRDefault="00D71557" w:rsidP="00B75CDE">
            <w:pPr>
              <w:spacing w:after="0"/>
              <w:rPr>
                <w:rFonts w:cs="Calibri"/>
                <w:i/>
                <w:sz w:val="20"/>
                <w:szCs w:val="20"/>
                <w:lang w:val="fr-FR"/>
              </w:rPr>
            </w:pP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01D299E3" w14:textId="77777777" w:rsidR="00D71557" w:rsidRPr="00E7759A" w:rsidRDefault="00D71557"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Subscription</w:t>
            </w:r>
            <w:r w:rsidRPr="00E7759A">
              <w:rPr>
                <w:rFonts w:cs="Calibri"/>
                <w:b/>
                <w:i/>
                <w:sz w:val="20"/>
                <w:szCs w:val="20"/>
                <w:highlight w:val="lightGray"/>
                <w:lang w:val="fr-LU"/>
              </w:rPr>
              <w:softHyphen/>
              <w:t>Ref</w:t>
            </w:r>
            <w:proofErr w:type="spellEnd"/>
          </w:p>
        </w:tc>
        <w:tc>
          <w:tcPr>
            <w:tcW w:w="618" w:type="dxa"/>
            <w:gridSpan w:val="2"/>
            <w:tcBorders>
              <w:top w:val="single" w:sz="4" w:space="0" w:color="auto"/>
              <w:left w:val="single" w:sz="4" w:space="0" w:color="auto"/>
              <w:bottom w:val="single" w:sz="4" w:space="0" w:color="auto"/>
              <w:right w:val="single" w:sz="4" w:space="0" w:color="auto"/>
            </w:tcBorders>
            <w:vAlign w:val="center"/>
          </w:tcPr>
          <w:p w14:paraId="07664CCB" w14:textId="77777777" w:rsidR="00D71557" w:rsidRPr="00E7759A" w:rsidRDefault="00D71557"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225" w:type="dxa"/>
            <w:tcBorders>
              <w:top w:val="single" w:sz="4" w:space="0" w:color="auto"/>
              <w:left w:val="single" w:sz="4" w:space="0" w:color="auto"/>
              <w:bottom w:val="single" w:sz="4" w:space="0" w:color="auto"/>
              <w:right w:val="single" w:sz="4" w:space="0" w:color="auto"/>
            </w:tcBorders>
            <w:vAlign w:val="center"/>
          </w:tcPr>
          <w:p w14:paraId="7A9CCB7B" w14:textId="77777777" w:rsidR="00D71557" w:rsidRPr="00E7759A" w:rsidRDefault="00D71557" w:rsidP="00B75CDE">
            <w:pPr>
              <w:spacing w:after="0"/>
              <w:rPr>
                <w:rFonts w:cs="Calibri"/>
                <w:i/>
                <w:sz w:val="20"/>
                <w:szCs w:val="20"/>
                <w:lang w:val="fr-LU"/>
              </w:rPr>
            </w:pPr>
            <w:proofErr w:type="spellStart"/>
            <w:r w:rsidRPr="00E7759A">
              <w:rPr>
                <w:rFonts w:cs="Calibri"/>
                <w:i/>
                <w:sz w:val="20"/>
                <w:szCs w:val="20"/>
                <w:lang w:val="fr-LU"/>
              </w:rPr>
              <w:t>Subscription</w:t>
            </w:r>
            <w:r w:rsidRPr="00E7759A">
              <w:rPr>
                <w:rFonts w:cs="Calibri"/>
                <w:i/>
                <w:sz w:val="20"/>
                <w:szCs w:val="20"/>
                <w:lang w:val="fr-LU"/>
              </w:rPr>
              <w:softHyphen/>
              <w:t>Qualifier</w:t>
            </w:r>
            <w:proofErr w:type="spell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6C37264E" w14:textId="77777777" w:rsidR="00D71557" w:rsidRPr="00E7759A" w:rsidRDefault="00D71557" w:rsidP="00B75CDE">
            <w:pPr>
              <w:spacing w:after="0"/>
              <w:jc w:val="both"/>
              <w:rPr>
                <w:rFonts w:cs="Calibri"/>
                <w:sz w:val="20"/>
                <w:szCs w:val="20"/>
                <w:lang w:val="fr-FR"/>
              </w:rPr>
            </w:pPr>
            <w:r w:rsidRPr="00E7759A">
              <w:rPr>
                <w:rFonts w:cs="Calibri"/>
                <w:sz w:val="20"/>
                <w:szCs w:val="20"/>
                <w:lang w:val="fr-FR"/>
              </w:rPr>
              <w:t>Identification de la souscription.</w:t>
            </w:r>
          </w:p>
          <w:p w14:paraId="1AC58057" w14:textId="77777777" w:rsidR="00D71557" w:rsidRPr="00E7759A" w:rsidRDefault="00D71557" w:rsidP="00B75CDE">
            <w:pPr>
              <w:spacing w:after="0"/>
              <w:jc w:val="both"/>
              <w:rPr>
                <w:rFonts w:cs="Calibri"/>
                <w:sz w:val="20"/>
                <w:szCs w:val="20"/>
                <w:lang w:val="fr-FR"/>
              </w:rPr>
            </w:pPr>
            <w:r w:rsidRPr="00E7759A">
              <w:rPr>
                <w:rFonts w:cs="Calibri"/>
                <w:sz w:val="20"/>
                <w:szCs w:val="20"/>
                <w:highlight w:val="lightGray"/>
                <w:lang w:val="fr-FR"/>
              </w:rPr>
              <w:t>Obligatoire en cas d’abonnement.</w:t>
            </w:r>
            <w:r w:rsidRPr="00E7759A">
              <w:rPr>
                <w:rFonts w:cs="Calibri"/>
                <w:sz w:val="20"/>
                <w:szCs w:val="20"/>
                <w:lang w:val="fr-FR"/>
              </w:rPr>
              <w:t xml:space="preserve"> </w:t>
            </w:r>
          </w:p>
        </w:tc>
      </w:tr>
      <w:tr w:rsidR="00D71557" w:rsidRPr="00E7759A" w14:paraId="61BD1B09" w14:textId="77777777" w:rsidTr="00547D2D">
        <w:trPr>
          <w:jc w:val="center"/>
          <w:hidden/>
        </w:trPr>
        <w:tc>
          <w:tcPr>
            <w:tcW w:w="1390" w:type="dxa"/>
            <w:gridSpan w:val="2"/>
            <w:vMerge w:val="restart"/>
            <w:tcBorders>
              <w:top w:val="single" w:sz="4" w:space="0" w:color="auto"/>
              <w:left w:val="single" w:sz="4" w:space="0" w:color="auto"/>
              <w:right w:val="single" w:sz="4" w:space="0" w:color="auto"/>
            </w:tcBorders>
            <w:vAlign w:val="center"/>
          </w:tcPr>
          <w:p w14:paraId="1AE39679" w14:textId="5D11BC98" w:rsidR="00D71557" w:rsidRPr="00E7759A" w:rsidRDefault="00D71557" w:rsidP="00B75CDE">
            <w:pPr>
              <w:spacing w:after="0"/>
              <w:rPr>
                <w:rFonts w:eastAsia="MS Mincho" w:cs="Calibri"/>
                <w:i/>
                <w:vanish/>
                <w:sz w:val="20"/>
                <w:szCs w:val="20"/>
                <w:highlight w:val="cyan"/>
              </w:rPr>
            </w:pPr>
            <w:r w:rsidRPr="00E7759A">
              <w:rPr>
                <w:rFonts w:cs="Calibri"/>
                <w:i/>
                <w:vanish/>
                <w:sz w:val="20"/>
                <w:szCs w:val="20"/>
                <w:highlight w:val="cyan"/>
              </w:rPr>
              <w:t>Delegation</w:t>
            </w: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2810730E" w14:textId="77777777" w:rsidR="00D71557" w:rsidRPr="00E7759A" w:rsidRDefault="00D71557" w:rsidP="00B75CDE">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DelegatorAddress</w:t>
            </w:r>
            <w:proofErr w:type="spellEnd"/>
          </w:p>
        </w:tc>
        <w:tc>
          <w:tcPr>
            <w:tcW w:w="618" w:type="dxa"/>
            <w:gridSpan w:val="2"/>
            <w:tcBorders>
              <w:top w:val="single" w:sz="4" w:space="0" w:color="auto"/>
              <w:left w:val="single" w:sz="4" w:space="0" w:color="auto"/>
              <w:bottom w:val="single" w:sz="4" w:space="0" w:color="auto"/>
              <w:right w:val="single" w:sz="4" w:space="0" w:color="auto"/>
            </w:tcBorders>
            <w:vAlign w:val="center"/>
          </w:tcPr>
          <w:p w14:paraId="1A1AA46C" w14:textId="77777777" w:rsidR="00D71557" w:rsidRPr="00E7759A" w:rsidRDefault="00D71557" w:rsidP="00B75CDE">
            <w:pPr>
              <w:spacing w:after="0"/>
              <w:rPr>
                <w:rFonts w:eastAsia="MS Mincho" w:cs="Calibri"/>
                <w:vanish/>
                <w:sz w:val="20"/>
                <w:szCs w:val="20"/>
                <w:highlight w:val="cyan"/>
                <w:lang w:val="fr-LU"/>
              </w:rPr>
            </w:pPr>
            <w:r w:rsidRPr="00E7759A">
              <w:rPr>
                <w:rFonts w:cs="Calibri"/>
                <w:vanish/>
                <w:sz w:val="20"/>
                <w:szCs w:val="20"/>
                <w:highlight w:val="cyan"/>
              </w:rPr>
              <w:t>0:1</w:t>
            </w:r>
          </w:p>
        </w:tc>
        <w:tc>
          <w:tcPr>
            <w:tcW w:w="1225" w:type="dxa"/>
            <w:tcBorders>
              <w:top w:val="single" w:sz="4" w:space="0" w:color="auto"/>
              <w:left w:val="single" w:sz="4" w:space="0" w:color="auto"/>
              <w:bottom w:val="single" w:sz="4" w:space="0" w:color="auto"/>
              <w:right w:val="single" w:sz="4" w:space="0" w:color="auto"/>
            </w:tcBorders>
            <w:vAlign w:val="center"/>
          </w:tcPr>
          <w:p w14:paraId="0B228FE4" w14:textId="77777777" w:rsidR="00D71557" w:rsidRPr="00E7759A" w:rsidRDefault="00D71557" w:rsidP="00B75CDE">
            <w:pPr>
              <w:spacing w:after="0"/>
              <w:rPr>
                <w:rFonts w:eastAsia="MS Mincho" w:cs="Calibri"/>
                <w:i/>
                <w:vanish/>
                <w:sz w:val="20"/>
                <w:szCs w:val="20"/>
                <w:highlight w:val="cyan"/>
                <w:lang w:val="fr-LU"/>
              </w:rPr>
            </w:pPr>
            <w:proofErr w:type="spellStart"/>
            <w:proofErr w:type="gramStart"/>
            <w:r w:rsidRPr="00E7759A">
              <w:rPr>
                <w:rFonts w:cs="Calibri"/>
                <w:i/>
                <w:vanish/>
                <w:sz w:val="20"/>
                <w:szCs w:val="20"/>
                <w:highlight w:val="cyan"/>
              </w:rPr>
              <w:t>Xsd:anyURI</w:t>
            </w:r>
            <w:proofErr w:type="spellEnd"/>
            <w:proofErr w:type="gram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47F6CA56" w14:textId="77777777" w:rsidR="00D71557" w:rsidRPr="00E7759A" w:rsidRDefault="00D71557" w:rsidP="00B75CDE">
            <w:pPr>
              <w:spacing w:after="0"/>
              <w:jc w:val="both"/>
              <w:rPr>
                <w:rFonts w:eastAsia="MS Mincho" w:cs="Calibri"/>
                <w:vanish/>
                <w:sz w:val="20"/>
                <w:szCs w:val="20"/>
                <w:highlight w:val="cyan"/>
              </w:rPr>
            </w:pPr>
            <w:r w:rsidRPr="00E7759A">
              <w:rPr>
                <w:rFonts w:cs="Calibri"/>
                <w:vanish/>
                <w:sz w:val="20"/>
                <w:szCs w:val="20"/>
                <w:highlight w:val="cyan"/>
              </w:rPr>
              <w:t xml:space="preserve">Address of original Consumer, i.e. requesting system to which delegating response is to </w:t>
            </w:r>
            <w:proofErr w:type="gramStart"/>
            <w:r w:rsidRPr="00E7759A">
              <w:rPr>
                <w:rFonts w:cs="Calibri"/>
                <w:vanish/>
                <w:sz w:val="20"/>
                <w:szCs w:val="20"/>
                <w:highlight w:val="cyan"/>
              </w:rPr>
              <w:t>be  returned</w:t>
            </w:r>
            <w:proofErr w:type="gramEnd"/>
            <w:r w:rsidRPr="00E7759A">
              <w:rPr>
                <w:rFonts w:cs="Calibri"/>
                <w:vanish/>
                <w:sz w:val="20"/>
                <w:szCs w:val="20"/>
                <w:highlight w:val="cyan"/>
              </w:rPr>
              <w:t>.</w:t>
            </w:r>
          </w:p>
        </w:tc>
      </w:tr>
      <w:tr w:rsidR="00D71557" w:rsidRPr="00E7759A" w14:paraId="4C1498F5" w14:textId="77777777" w:rsidTr="00547D2D">
        <w:trPr>
          <w:jc w:val="center"/>
          <w:hidden/>
        </w:trPr>
        <w:tc>
          <w:tcPr>
            <w:tcW w:w="1390" w:type="dxa"/>
            <w:gridSpan w:val="2"/>
            <w:vMerge/>
            <w:tcBorders>
              <w:left w:val="single" w:sz="4" w:space="0" w:color="auto"/>
              <w:bottom w:val="single" w:sz="4" w:space="0" w:color="auto"/>
              <w:right w:val="single" w:sz="4" w:space="0" w:color="auto"/>
            </w:tcBorders>
            <w:vAlign w:val="center"/>
          </w:tcPr>
          <w:p w14:paraId="2EC30149" w14:textId="77777777" w:rsidR="00D71557" w:rsidRPr="00E7759A" w:rsidRDefault="00D71557" w:rsidP="00B75CDE">
            <w:pPr>
              <w:spacing w:after="0"/>
              <w:rPr>
                <w:rFonts w:cs="Calibri"/>
                <w:i/>
                <w:vanish/>
                <w:sz w:val="20"/>
                <w:szCs w:val="20"/>
                <w:highlight w:val="cyan"/>
              </w:rPr>
            </w:pP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0A151F45" w14:textId="77777777" w:rsidR="00D71557" w:rsidRPr="00E7759A" w:rsidRDefault="00D71557" w:rsidP="00B75CDE">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DelegatorRef</w:t>
            </w:r>
            <w:proofErr w:type="spellEnd"/>
          </w:p>
        </w:tc>
        <w:tc>
          <w:tcPr>
            <w:tcW w:w="618" w:type="dxa"/>
            <w:gridSpan w:val="2"/>
            <w:tcBorders>
              <w:top w:val="single" w:sz="4" w:space="0" w:color="auto"/>
              <w:left w:val="single" w:sz="4" w:space="0" w:color="auto"/>
              <w:bottom w:val="single" w:sz="4" w:space="0" w:color="auto"/>
              <w:right w:val="single" w:sz="4" w:space="0" w:color="auto"/>
            </w:tcBorders>
            <w:vAlign w:val="center"/>
          </w:tcPr>
          <w:p w14:paraId="675D540F" w14:textId="77777777" w:rsidR="00D71557" w:rsidRPr="00E7759A" w:rsidRDefault="00D71557" w:rsidP="00B75CDE">
            <w:pPr>
              <w:spacing w:after="0"/>
              <w:rPr>
                <w:rFonts w:eastAsia="MS Mincho" w:cs="Calibri"/>
                <w:vanish/>
                <w:sz w:val="20"/>
                <w:szCs w:val="20"/>
                <w:highlight w:val="cyan"/>
                <w:lang w:val="fr-LU"/>
              </w:rPr>
            </w:pPr>
            <w:r w:rsidRPr="00E7759A">
              <w:rPr>
                <w:rFonts w:cs="Calibri"/>
                <w:vanish/>
                <w:sz w:val="20"/>
                <w:szCs w:val="20"/>
                <w:highlight w:val="cyan"/>
              </w:rPr>
              <w:t>0:1</w:t>
            </w:r>
          </w:p>
        </w:tc>
        <w:tc>
          <w:tcPr>
            <w:tcW w:w="1225" w:type="dxa"/>
            <w:tcBorders>
              <w:top w:val="single" w:sz="4" w:space="0" w:color="auto"/>
              <w:left w:val="single" w:sz="4" w:space="0" w:color="auto"/>
              <w:bottom w:val="single" w:sz="4" w:space="0" w:color="auto"/>
              <w:right w:val="single" w:sz="4" w:space="0" w:color="auto"/>
            </w:tcBorders>
            <w:vAlign w:val="center"/>
          </w:tcPr>
          <w:p w14:paraId="026EB3EC" w14:textId="77777777" w:rsidR="00D71557" w:rsidRPr="00E7759A" w:rsidRDefault="00D71557" w:rsidP="00B75CDE">
            <w:pPr>
              <w:spacing w:after="0"/>
              <w:rPr>
                <w:rFonts w:eastAsia="MS Mincho" w:cs="Calibri"/>
                <w:i/>
                <w:vanish/>
                <w:sz w:val="20"/>
                <w:szCs w:val="20"/>
                <w:highlight w:val="cyan"/>
                <w:lang w:val="fr-LU"/>
              </w:rPr>
            </w:pPr>
            <w:r w:rsidRPr="00E7759A">
              <w:rPr>
                <w:rFonts w:cs="Calibri"/>
                <w:i/>
                <w:vanish/>
                <w:sz w:val="20"/>
                <w:szCs w:val="20"/>
                <w:highlight w:val="cyan"/>
              </w:rPr>
              <w:sym w:font="Wingdings" w:char="F0E0"/>
            </w:r>
            <w:proofErr w:type="spellStart"/>
            <w:r w:rsidRPr="00E7759A">
              <w:rPr>
                <w:rFonts w:cs="Calibri"/>
                <w:i/>
                <w:vanish/>
                <w:sz w:val="20"/>
                <w:szCs w:val="20"/>
                <w:highlight w:val="cyan"/>
              </w:rPr>
              <w:t>Participant</w:t>
            </w:r>
            <w:r w:rsidRPr="00E7759A">
              <w:rPr>
                <w:rFonts w:cs="Calibri"/>
                <w:i/>
                <w:vanish/>
                <w:sz w:val="20"/>
                <w:szCs w:val="20"/>
                <w:highlight w:val="cyan"/>
              </w:rPr>
              <w:softHyphen/>
              <w:t>Code</w:t>
            </w:r>
            <w:proofErr w:type="spell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6BF90A7F" w14:textId="77777777" w:rsidR="00D71557" w:rsidRPr="00E7759A" w:rsidRDefault="00D71557" w:rsidP="00B75CDE">
            <w:pPr>
              <w:spacing w:after="0"/>
              <w:jc w:val="both"/>
              <w:rPr>
                <w:rFonts w:eastAsia="MS Mincho" w:cs="Calibri"/>
                <w:vanish/>
                <w:sz w:val="20"/>
                <w:szCs w:val="20"/>
              </w:rPr>
            </w:pPr>
            <w:r w:rsidRPr="00E7759A">
              <w:rPr>
                <w:rFonts w:cs="Calibri"/>
                <w:vanish/>
                <w:sz w:val="20"/>
                <w:szCs w:val="20"/>
                <w:highlight w:val="cyan"/>
              </w:rPr>
              <w:t>Identifier of delegating system that originated message.</w:t>
            </w:r>
            <w:r w:rsidRPr="00E7759A">
              <w:rPr>
                <w:rFonts w:cs="Calibri"/>
                <w:vanish/>
                <w:sz w:val="20"/>
                <w:szCs w:val="20"/>
              </w:rPr>
              <w:t xml:space="preserve"> </w:t>
            </w:r>
          </w:p>
        </w:tc>
      </w:tr>
      <w:tr w:rsidR="008E55AD" w:rsidRPr="00E32CB2" w14:paraId="679E6B82" w14:textId="77777777" w:rsidTr="00B75CDE">
        <w:trPr>
          <w:jc w:val="center"/>
        </w:trPr>
        <w:tc>
          <w:tcPr>
            <w:tcW w:w="1390" w:type="dxa"/>
            <w:gridSpan w:val="2"/>
            <w:tcBorders>
              <w:top w:val="single" w:sz="4" w:space="0" w:color="auto"/>
              <w:left w:val="single" w:sz="4" w:space="0" w:color="auto"/>
              <w:bottom w:val="single" w:sz="4" w:space="0" w:color="auto"/>
              <w:right w:val="single" w:sz="4" w:space="0" w:color="auto"/>
            </w:tcBorders>
            <w:vAlign w:val="center"/>
          </w:tcPr>
          <w:p w14:paraId="4D3CD249" w14:textId="77777777" w:rsidR="008E55AD" w:rsidRPr="00E7759A" w:rsidRDefault="008E55AD" w:rsidP="00B75CDE">
            <w:pPr>
              <w:spacing w:after="0"/>
              <w:rPr>
                <w:rFonts w:cs="Calibri"/>
                <w:i/>
                <w:sz w:val="20"/>
                <w:szCs w:val="20"/>
                <w:lang w:val="en-GB"/>
              </w:rPr>
            </w:pPr>
            <w:r w:rsidRPr="00E7759A">
              <w:rPr>
                <w:rFonts w:cs="Calibri"/>
                <w:i/>
                <w:sz w:val="20"/>
                <w:szCs w:val="20"/>
                <w:lang w:val="en-GB"/>
              </w:rPr>
              <w:t>Status</w:t>
            </w: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315C07D9" w14:textId="77777777" w:rsidR="008E55AD" w:rsidRPr="00E7759A" w:rsidRDefault="008E55AD" w:rsidP="00B75CDE">
            <w:pPr>
              <w:spacing w:after="0"/>
              <w:rPr>
                <w:rFonts w:cs="Calibri"/>
                <w:b/>
                <w:i/>
                <w:sz w:val="20"/>
                <w:szCs w:val="20"/>
                <w:highlight w:val="yellow"/>
                <w:lang w:val="en-GB"/>
              </w:rPr>
            </w:pPr>
            <w:r w:rsidRPr="00E7759A">
              <w:rPr>
                <w:rFonts w:cs="Calibri"/>
                <w:b/>
                <w:i/>
                <w:sz w:val="20"/>
                <w:szCs w:val="20"/>
                <w:highlight w:val="lightGray"/>
                <w:lang w:val="en-GB"/>
              </w:rPr>
              <w:t>Status</w:t>
            </w:r>
          </w:p>
        </w:tc>
        <w:tc>
          <w:tcPr>
            <w:tcW w:w="618" w:type="dxa"/>
            <w:gridSpan w:val="2"/>
            <w:tcBorders>
              <w:top w:val="single" w:sz="4" w:space="0" w:color="auto"/>
              <w:left w:val="single" w:sz="4" w:space="0" w:color="auto"/>
              <w:bottom w:val="single" w:sz="4" w:space="0" w:color="auto"/>
              <w:right w:val="single" w:sz="4" w:space="0" w:color="auto"/>
            </w:tcBorders>
            <w:vAlign w:val="center"/>
          </w:tcPr>
          <w:p w14:paraId="32A5D4B1" w14:textId="77777777" w:rsidR="008E55AD" w:rsidRPr="00E7759A" w:rsidRDefault="008E55AD" w:rsidP="00B75CDE">
            <w:pPr>
              <w:spacing w:after="0"/>
              <w:rPr>
                <w:rFonts w:cs="Calibri"/>
                <w:sz w:val="20"/>
                <w:szCs w:val="20"/>
                <w:lang w:val="en-GB"/>
              </w:rPr>
            </w:pPr>
            <w:r w:rsidRPr="00E7759A">
              <w:rPr>
                <w:rFonts w:cs="Calibri"/>
                <w:sz w:val="20"/>
                <w:szCs w:val="20"/>
                <w:lang w:val="en-GB"/>
              </w:rPr>
              <w:t>0:1</w:t>
            </w:r>
          </w:p>
          <w:p w14:paraId="2DED2F89" w14:textId="0C7D0A0F" w:rsidR="008E55AD" w:rsidRPr="00E7759A" w:rsidRDefault="008E55AD" w:rsidP="00B75CDE">
            <w:pPr>
              <w:spacing w:after="0"/>
              <w:rPr>
                <w:rFonts w:cs="Calibri"/>
                <w:sz w:val="20"/>
                <w:szCs w:val="20"/>
                <w:lang w:val="en-GB"/>
              </w:rPr>
            </w:pPr>
            <w:r w:rsidRPr="00E7759A">
              <w:rPr>
                <w:rFonts w:cs="Calibri"/>
                <w:sz w:val="20"/>
                <w:szCs w:val="20"/>
                <w:highlight w:val="lightGray"/>
                <w:lang w:val="en-GB"/>
              </w:rPr>
              <w:t>1:1</w:t>
            </w:r>
          </w:p>
        </w:tc>
        <w:tc>
          <w:tcPr>
            <w:tcW w:w="1225" w:type="dxa"/>
            <w:tcBorders>
              <w:top w:val="single" w:sz="4" w:space="0" w:color="auto"/>
              <w:left w:val="single" w:sz="4" w:space="0" w:color="auto"/>
              <w:bottom w:val="single" w:sz="4" w:space="0" w:color="auto"/>
              <w:right w:val="single" w:sz="4" w:space="0" w:color="auto"/>
            </w:tcBorders>
            <w:vAlign w:val="center"/>
          </w:tcPr>
          <w:p w14:paraId="7F45732E" w14:textId="77777777" w:rsidR="008E55AD" w:rsidRPr="00E7759A" w:rsidRDefault="008E55AD" w:rsidP="00B75CDE">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2660B8CE"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Indique si la requête a pu être traitée avec succès ou non.</w:t>
            </w:r>
          </w:p>
        </w:tc>
      </w:tr>
      <w:tr w:rsidR="00D71557" w:rsidRPr="00E32CB2" w14:paraId="2D886C88" w14:textId="77777777" w:rsidTr="009B0F85">
        <w:trPr>
          <w:jc w:val="center"/>
        </w:trPr>
        <w:tc>
          <w:tcPr>
            <w:tcW w:w="1390" w:type="dxa"/>
            <w:gridSpan w:val="2"/>
            <w:vMerge w:val="restart"/>
            <w:tcBorders>
              <w:top w:val="single" w:sz="4" w:space="0" w:color="auto"/>
              <w:left w:val="single" w:sz="4" w:space="0" w:color="auto"/>
              <w:right w:val="single" w:sz="4" w:space="0" w:color="auto"/>
            </w:tcBorders>
            <w:vAlign w:val="center"/>
          </w:tcPr>
          <w:p w14:paraId="438F4EAA" w14:textId="77777777" w:rsidR="00D71557" w:rsidRPr="00E7759A" w:rsidRDefault="00D71557" w:rsidP="00B75CDE">
            <w:pPr>
              <w:spacing w:after="0"/>
              <w:rPr>
                <w:rFonts w:cs="Calibri"/>
                <w:i/>
                <w:sz w:val="20"/>
                <w:szCs w:val="20"/>
                <w:lang w:val="fr-FR"/>
              </w:rPr>
            </w:pP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6BC9B3EF" w14:textId="77777777" w:rsidR="00D71557" w:rsidRPr="00E7759A" w:rsidRDefault="00D71557"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ErrorCondition</w:t>
            </w:r>
            <w:proofErr w:type="spellEnd"/>
          </w:p>
        </w:tc>
        <w:tc>
          <w:tcPr>
            <w:tcW w:w="618" w:type="dxa"/>
            <w:gridSpan w:val="2"/>
            <w:tcBorders>
              <w:top w:val="single" w:sz="4" w:space="0" w:color="auto"/>
              <w:left w:val="single" w:sz="4" w:space="0" w:color="auto"/>
              <w:bottom w:val="single" w:sz="4" w:space="0" w:color="auto"/>
              <w:right w:val="single" w:sz="4" w:space="0" w:color="auto"/>
            </w:tcBorders>
            <w:vAlign w:val="center"/>
          </w:tcPr>
          <w:p w14:paraId="3408D268" w14:textId="77777777" w:rsidR="00D71557" w:rsidRPr="00E7759A" w:rsidRDefault="00D71557"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225" w:type="dxa"/>
            <w:tcBorders>
              <w:top w:val="single" w:sz="4" w:space="0" w:color="auto"/>
              <w:left w:val="single" w:sz="4" w:space="0" w:color="auto"/>
              <w:bottom w:val="single" w:sz="4" w:space="0" w:color="auto"/>
              <w:right w:val="single" w:sz="4" w:space="0" w:color="auto"/>
            </w:tcBorders>
            <w:vAlign w:val="center"/>
          </w:tcPr>
          <w:p w14:paraId="517CBFEA" w14:textId="77777777" w:rsidR="00D71557" w:rsidRPr="00E7759A" w:rsidRDefault="00D71557" w:rsidP="00B75CDE">
            <w:pPr>
              <w:spacing w:after="0"/>
              <w:rPr>
                <w:rFonts w:cs="Calibri"/>
                <w:i/>
                <w:sz w:val="20"/>
                <w:szCs w:val="20"/>
                <w:lang w:val="fr-LU"/>
              </w:rPr>
            </w:pPr>
            <w:r w:rsidRPr="00E7759A">
              <w:rPr>
                <w:rFonts w:cs="Calibri"/>
                <w:i/>
                <w:sz w:val="20"/>
                <w:szCs w:val="20"/>
                <w:lang w:val="fr-LU"/>
              </w:rPr>
              <w:t>+Structure</w:t>
            </w:r>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39DB4F92" w14:textId="77777777" w:rsidR="00D71557" w:rsidRPr="00E7759A" w:rsidRDefault="00D71557" w:rsidP="00B75CDE">
            <w:pPr>
              <w:spacing w:after="0"/>
              <w:jc w:val="both"/>
              <w:rPr>
                <w:rFonts w:cs="Calibri"/>
                <w:sz w:val="20"/>
                <w:szCs w:val="20"/>
                <w:lang w:val="fr-FR"/>
              </w:rPr>
            </w:pPr>
            <w:r w:rsidRPr="00E7759A">
              <w:rPr>
                <w:rFonts w:cs="Calibri"/>
                <w:sz w:val="20"/>
                <w:szCs w:val="20"/>
                <w:lang w:val="fr-FR"/>
              </w:rPr>
              <w:t>Signalement d’erreur (voir le paragraphe sur la gestion des erreurs).</w:t>
            </w:r>
          </w:p>
        </w:tc>
      </w:tr>
      <w:tr w:rsidR="00D71557" w:rsidRPr="00E32CB2" w14:paraId="0E68E45F" w14:textId="77777777" w:rsidTr="005D6650">
        <w:trPr>
          <w:jc w:val="center"/>
        </w:trPr>
        <w:tc>
          <w:tcPr>
            <w:tcW w:w="1390" w:type="dxa"/>
            <w:gridSpan w:val="2"/>
            <w:vMerge/>
            <w:tcBorders>
              <w:left w:val="single" w:sz="4" w:space="0" w:color="auto"/>
              <w:right w:val="single" w:sz="4" w:space="0" w:color="auto"/>
            </w:tcBorders>
            <w:vAlign w:val="center"/>
          </w:tcPr>
          <w:p w14:paraId="65B864BC" w14:textId="77777777" w:rsidR="00D71557" w:rsidRPr="00E7759A" w:rsidRDefault="00D71557" w:rsidP="00B75CDE">
            <w:pPr>
              <w:spacing w:after="0"/>
              <w:rPr>
                <w:rFonts w:cs="Calibri"/>
                <w:i/>
                <w:sz w:val="20"/>
                <w:szCs w:val="20"/>
                <w:lang w:val="fr-FR"/>
              </w:rPr>
            </w:pP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6DFD7D80" w14:textId="77777777" w:rsidR="00D71557" w:rsidRPr="00E7759A" w:rsidRDefault="00D71557" w:rsidP="00B75CDE">
            <w:pPr>
              <w:spacing w:after="0"/>
              <w:rPr>
                <w:rFonts w:cs="Calibri"/>
                <w:b/>
                <w:i/>
                <w:sz w:val="20"/>
                <w:szCs w:val="20"/>
                <w:highlight w:val="lightGray"/>
                <w:lang w:val="fr-FR"/>
              </w:rPr>
            </w:pPr>
          </w:p>
        </w:tc>
        <w:tc>
          <w:tcPr>
            <w:tcW w:w="618" w:type="dxa"/>
            <w:gridSpan w:val="2"/>
            <w:tcBorders>
              <w:top w:val="single" w:sz="4" w:space="0" w:color="auto"/>
              <w:left w:val="single" w:sz="4" w:space="0" w:color="auto"/>
              <w:bottom w:val="single" w:sz="4" w:space="0" w:color="auto"/>
              <w:right w:val="single" w:sz="4" w:space="0" w:color="auto"/>
            </w:tcBorders>
            <w:vAlign w:val="center"/>
          </w:tcPr>
          <w:p w14:paraId="30C48559" w14:textId="77777777" w:rsidR="00D71557" w:rsidRPr="00E7759A" w:rsidRDefault="00D71557" w:rsidP="00B75CDE">
            <w:pPr>
              <w:spacing w:after="0"/>
              <w:rPr>
                <w:rFonts w:cs="Calibri"/>
                <w:sz w:val="20"/>
                <w:szCs w:val="20"/>
                <w:lang w:val="fr-FR"/>
              </w:rPr>
            </w:pPr>
          </w:p>
        </w:tc>
        <w:tc>
          <w:tcPr>
            <w:tcW w:w="1225" w:type="dxa"/>
            <w:tcBorders>
              <w:top w:val="single" w:sz="4" w:space="0" w:color="auto"/>
              <w:left w:val="single" w:sz="4" w:space="0" w:color="auto"/>
              <w:bottom w:val="single" w:sz="4" w:space="0" w:color="auto"/>
              <w:right w:val="single" w:sz="4" w:space="0" w:color="auto"/>
            </w:tcBorders>
            <w:vAlign w:val="center"/>
          </w:tcPr>
          <w:p w14:paraId="7E3C65E5" w14:textId="77777777" w:rsidR="00D71557" w:rsidRPr="00E7759A" w:rsidRDefault="00D71557" w:rsidP="00B75CDE">
            <w:pPr>
              <w:spacing w:after="0"/>
              <w:rPr>
                <w:rFonts w:cs="Calibri"/>
                <w:i/>
                <w:sz w:val="20"/>
                <w:szCs w:val="20"/>
                <w:lang w:val="fr-LU"/>
              </w:rPr>
            </w:pPr>
            <w:proofErr w:type="spellStart"/>
            <w:proofErr w:type="gramStart"/>
            <w:r w:rsidRPr="00E7759A">
              <w:rPr>
                <w:rFonts w:cs="Calibri"/>
                <w:i/>
                <w:sz w:val="20"/>
                <w:szCs w:val="20"/>
                <w:lang w:val="fr-LU"/>
              </w:rPr>
              <w:t>choice</w:t>
            </w:r>
            <w:proofErr w:type="spellEnd"/>
            <w:proofErr w:type="gram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6E1DF5BA" w14:textId="77777777" w:rsidR="00D71557" w:rsidRPr="00E7759A" w:rsidRDefault="00D71557" w:rsidP="00B75CDE">
            <w:pPr>
              <w:spacing w:after="0"/>
              <w:jc w:val="both"/>
              <w:rPr>
                <w:rFonts w:cs="Calibri"/>
                <w:sz w:val="20"/>
                <w:szCs w:val="20"/>
                <w:lang w:val="fr-FR"/>
              </w:rPr>
            </w:pPr>
            <w:r w:rsidRPr="00E7759A">
              <w:rPr>
                <w:rFonts w:cs="Calibri"/>
                <w:sz w:val="20"/>
                <w:szCs w:val="20"/>
                <w:lang w:val="fr-FR"/>
              </w:rPr>
              <w:t>Choix parmi les codes d’erreur</w:t>
            </w:r>
          </w:p>
        </w:tc>
      </w:tr>
      <w:tr w:rsidR="00D71557" w:rsidRPr="00E7759A" w14:paraId="0CECE41D" w14:textId="77777777" w:rsidTr="005D6650">
        <w:trPr>
          <w:trHeight w:val="114"/>
          <w:jc w:val="center"/>
        </w:trPr>
        <w:tc>
          <w:tcPr>
            <w:tcW w:w="1390" w:type="dxa"/>
            <w:gridSpan w:val="2"/>
            <w:vMerge/>
            <w:tcBorders>
              <w:left w:val="single" w:sz="4" w:space="0" w:color="auto"/>
              <w:right w:val="single" w:sz="4" w:space="0" w:color="auto"/>
            </w:tcBorders>
            <w:vAlign w:val="center"/>
          </w:tcPr>
          <w:p w14:paraId="690DD777" w14:textId="77777777" w:rsidR="00D71557" w:rsidRPr="00E7759A" w:rsidRDefault="00D71557" w:rsidP="00D71557">
            <w:pPr>
              <w:spacing w:after="0"/>
              <w:rPr>
                <w:rFonts w:cs="Calibri"/>
                <w:i/>
                <w:sz w:val="20"/>
                <w:szCs w:val="20"/>
                <w:lang w:val="fr-FR"/>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530FF0F5" w14:textId="77777777" w:rsidR="00D71557" w:rsidRPr="00E7759A" w:rsidRDefault="00D71557" w:rsidP="00D71557">
            <w:pPr>
              <w:spacing w:after="0"/>
              <w:rPr>
                <w:rFonts w:eastAsia="MS Mincho" w:cs="Calibri"/>
                <w:b/>
                <w:i/>
                <w:sz w:val="20"/>
                <w:szCs w:val="20"/>
                <w:highlight w:val="lightGray"/>
                <w:lang w:val="en-GB"/>
              </w:rPr>
            </w:pPr>
            <w:r w:rsidRPr="00E7759A">
              <w:rPr>
                <w:rFonts w:cs="Calibri"/>
                <w:b/>
                <w:i/>
                <w:sz w:val="20"/>
                <w:szCs w:val="20"/>
                <w:highlight w:val="lightGray"/>
              </w:rPr>
              <w:t>a</w:t>
            </w:r>
          </w:p>
        </w:tc>
        <w:tc>
          <w:tcPr>
            <w:tcW w:w="1505" w:type="dxa"/>
            <w:gridSpan w:val="2"/>
            <w:tcBorders>
              <w:top w:val="single" w:sz="4" w:space="0" w:color="auto"/>
              <w:left w:val="single" w:sz="4" w:space="0" w:color="auto"/>
              <w:bottom w:val="single" w:sz="4" w:space="0" w:color="auto"/>
              <w:right w:val="single" w:sz="4" w:space="0" w:color="auto"/>
            </w:tcBorders>
            <w:vAlign w:val="center"/>
          </w:tcPr>
          <w:p w14:paraId="259BC318" w14:textId="77777777" w:rsidR="00D71557" w:rsidRPr="00E7759A" w:rsidRDefault="00D71557" w:rsidP="00D71557">
            <w:pPr>
              <w:spacing w:after="0"/>
              <w:rPr>
                <w:rFonts w:eastAsia="MS Mincho" w:cs="Calibri"/>
                <w:b/>
                <w:i/>
                <w:sz w:val="20"/>
                <w:szCs w:val="20"/>
                <w:highlight w:val="lightGray"/>
                <w:lang w:val="en-GB"/>
              </w:rPr>
            </w:pPr>
            <w:proofErr w:type="spellStart"/>
            <w:r w:rsidRPr="00E7759A">
              <w:rPr>
                <w:rFonts w:cs="Calibri"/>
                <w:b/>
                <w:i/>
                <w:sz w:val="20"/>
                <w:szCs w:val="20"/>
                <w:highlight w:val="lightGray"/>
              </w:rPr>
              <w:t>ServiceNotAvailableError</w:t>
            </w:r>
            <w:proofErr w:type="spellEnd"/>
          </w:p>
        </w:tc>
        <w:tc>
          <w:tcPr>
            <w:tcW w:w="618" w:type="dxa"/>
            <w:gridSpan w:val="2"/>
            <w:tcBorders>
              <w:top w:val="single" w:sz="4" w:space="0" w:color="auto"/>
              <w:left w:val="single" w:sz="4" w:space="0" w:color="auto"/>
              <w:right w:val="single" w:sz="4" w:space="0" w:color="auto"/>
            </w:tcBorders>
            <w:vAlign w:val="center"/>
          </w:tcPr>
          <w:p w14:paraId="63982C42" w14:textId="77777777" w:rsidR="00D71557" w:rsidRPr="00E7759A" w:rsidRDefault="00D71557" w:rsidP="00D71557">
            <w:pPr>
              <w:spacing w:after="0"/>
              <w:rPr>
                <w:rFonts w:cs="Calibri"/>
                <w:sz w:val="20"/>
                <w:szCs w:val="20"/>
                <w:lang w:val="en-GB"/>
              </w:rPr>
            </w:pPr>
            <w:r w:rsidRPr="00E7759A">
              <w:rPr>
                <w:rFonts w:cs="Calibri"/>
                <w:sz w:val="20"/>
                <w:szCs w:val="20"/>
                <w:lang w:val="en-GB"/>
              </w:rPr>
              <w:t>-1:1</w:t>
            </w:r>
          </w:p>
        </w:tc>
        <w:tc>
          <w:tcPr>
            <w:tcW w:w="1225" w:type="dxa"/>
            <w:tcBorders>
              <w:top w:val="single" w:sz="4" w:space="0" w:color="auto"/>
              <w:left w:val="single" w:sz="4" w:space="0" w:color="auto"/>
              <w:bottom w:val="single" w:sz="4" w:space="0" w:color="auto"/>
              <w:right w:val="single" w:sz="4" w:space="0" w:color="auto"/>
            </w:tcBorders>
            <w:vAlign w:val="center"/>
          </w:tcPr>
          <w:p w14:paraId="5FE6D730" w14:textId="77777777" w:rsidR="00D71557" w:rsidRPr="00E7759A" w:rsidRDefault="00D71557" w:rsidP="00D71557">
            <w:pPr>
              <w:spacing w:after="0"/>
              <w:rPr>
                <w:rFonts w:cs="Calibri"/>
                <w:i/>
                <w:sz w:val="20"/>
                <w:szCs w:val="20"/>
                <w:lang w:val="en-GB"/>
              </w:rPr>
            </w:pPr>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35DA25E7" w14:textId="77777777" w:rsidR="00D71557" w:rsidRPr="00E7759A" w:rsidRDefault="00D71557" w:rsidP="00D71557">
            <w:pPr>
              <w:spacing w:after="0"/>
              <w:jc w:val="both"/>
              <w:rPr>
                <w:rFonts w:eastAsia="MS Mincho" w:cs="Calibri"/>
                <w:sz w:val="20"/>
                <w:szCs w:val="20"/>
              </w:rPr>
            </w:pPr>
            <w:proofErr w:type="gramStart"/>
            <w:r w:rsidRPr="00E7759A">
              <w:rPr>
                <w:rFonts w:cs="Calibri"/>
                <w:sz w:val="20"/>
                <w:szCs w:val="20"/>
              </w:rPr>
              <w:t>Error :</w:t>
            </w:r>
            <w:proofErr w:type="gramEnd"/>
            <w:r w:rsidRPr="00E7759A">
              <w:rPr>
                <w:rFonts w:cs="Calibri"/>
                <w:sz w:val="20"/>
                <w:szCs w:val="20"/>
              </w:rPr>
              <w:t xml:space="preserve"> Functional service is not available to use (but it is still capable of giving this response).</w:t>
            </w:r>
          </w:p>
        </w:tc>
      </w:tr>
      <w:tr w:rsidR="00D71557" w:rsidRPr="00E7759A" w14:paraId="51081975" w14:textId="77777777" w:rsidTr="00B75CDE">
        <w:trPr>
          <w:gridBefore w:val="1"/>
          <w:wBefore w:w="12" w:type="dxa"/>
          <w:jc w:val="center"/>
        </w:trPr>
        <w:tc>
          <w:tcPr>
            <w:tcW w:w="1390" w:type="dxa"/>
            <w:gridSpan w:val="2"/>
            <w:vMerge w:val="restart"/>
            <w:tcBorders>
              <w:left w:val="single" w:sz="4" w:space="0" w:color="auto"/>
              <w:right w:val="single" w:sz="4" w:space="0" w:color="auto"/>
            </w:tcBorders>
            <w:vAlign w:val="center"/>
          </w:tcPr>
          <w:p w14:paraId="76F7F42A" w14:textId="77777777" w:rsidR="00D71557" w:rsidRPr="00E7759A" w:rsidRDefault="00D71557" w:rsidP="00D71557">
            <w:pPr>
              <w:spacing w:after="0"/>
              <w:rPr>
                <w:rFonts w:cs="Calibri"/>
                <w:b/>
                <w:i/>
                <w:sz w:val="20"/>
                <w:szCs w:val="20"/>
                <w:highlight w:val="lightGray"/>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215EE1FA" w14:textId="77777777" w:rsidR="00D71557" w:rsidRPr="00E7759A" w:rsidRDefault="00D71557" w:rsidP="00D71557">
            <w:pPr>
              <w:spacing w:after="0"/>
              <w:rPr>
                <w:rFonts w:cs="Calibri"/>
                <w:b/>
                <w:i/>
                <w:sz w:val="20"/>
                <w:szCs w:val="20"/>
                <w:highlight w:val="lightGray"/>
                <w:lang w:val="en-GB"/>
              </w:rPr>
            </w:pPr>
            <w:r w:rsidRPr="00E7759A">
              <w:rPr>
                <w:rFonts w:cs="Calibri"/>
                <w:b/>
                <w:i/>
                <w:sz w:val="20"/>
                <w:szCs w:val="20"/>
                <w:highlight w:val="lightGray"/>
                <w:lang w:val="en-GB"/>
              </w:rPr>
              <w:t>b</w:t>
            </w:r>
          </w:p>
        </w:tc>
        <w:tc>
          <w:tcPr>
            <w:tcW w:w="1505" w:type="dxa"/>
            <w:gridSpan w:val="2"/>
            <w:tcBorders>
              <w:top w:val="single" w:sz="4" w:space="0" w:color="auto"/>
              <w:left w:val="single" w:sz="4" w:space="0" w:color="auto"/>
              <w:bottom w:val="single" w:sz="4" w:space="0" w:color="auto"/>
              <w:right w:val="single" w:sz="4" w:space="0" w:color="auto"/>
            </w:tcBorders>
            <w:vAlign w:val="center"/>
          </w:tcPr>
          <w:p w14:paraId="500FEAE4" w14:textId="77777777" w:rsidR="00D71557" w:rsidRPr="00E7759A" w:rsidRDefault="00D71557" w:rsidP="00D71557">
            <w:pPr>
              <w:spacing w:after="0"/>
              <w:rPr>
                <w:rFonts w:cs="Calibri"/>
                <w:b/>
                <w:i/>
                <w:sz w:val="20"/>
                <w:szCs w:val="20"/>
                <w:highlight w:val="lightGray"/>
                <w:lang w:val="en-GB"/>
              </w:rPr>
            </w:pPr>
            <w:proofErr w:type="spellStart"/>
            <w:r w:rsidRPr="00E7759A">
              <w:rPr>
                <w:rFonts w:cs="Calibri"/>
                <w:b/>
                <w:i/>
                <w:sz w:val="20"/>
                <w:szCs w:val="20"/>
                <w:highlight w:val="lightGray"/>
                <w:lang w:val="en-GB"/>
              </w:rPr>
              <w:t>Capability</w:t>
            </w:r>
            <w:r w:rsidRPr="00E7759A">
              <w:rPr>
                <w:rFonts w:cs="Calibri"/>
                <w:b/>
                <w:i/>
                <w:sz w:val="20"/>
                <w:szCs w:val="20"/>
                <w:highlight w:val="lightGray"/>
                <w:lang w:val="en-GB"/>
              </w:rPr>
              <w:softHyphen/>
              <w:t>Not</w:t>
            </w:r>
            <w:r w:rsidRPr="00E7759A">
              <w:rPr>
                <w:rFonts w:cs="Calibri"/>
                <w:b/>
                <w:i/>
                <w:sz w:val="20"/>
                <w:szCs w:val="20"/>
                <w:highlight w:val="lightGray"/>
                <w:lang w:val="en-GB"/>
              </w:rPr>
              <w:softHyphen/>
              <w:t>Supported</w:t>
            </w:r>
            <w:r w:rsidRPr="00E7759A">
              <w:rPr>
                <w:rFonts w:cs="Calibri"/>
                <w:b/>
                <w:i/>
                <w:sz w:val="20"/>
                <w:szCs w:val="20"/>
                <w:highlight w:val="lightGray"/>
                <w:lang w:val="en-GB"/>
              </w:rPr>
              <w:softHyphen/>
              <w:t>Error</w:t>
            </w:r>
            <w:proofErr w:type="spellEnd"/>
          </w:p>
        </w:tc>
        <w:tc>
          <w:tcPr>
            <w:tcW w:w="606" w:type="dxa"/>
            <w:vMerge w:val="restart"/>
            <w:tcBorders>
              <w:left w:val="single" w:sz="4" w:space="0" w:color="auto"/>
              <w:right w:val="single" w:sz="4" w:space="0" w:color="auto"/>
            </w:tcBorders>
            <w:vAlign w:val="center"/>
          </w:tcPr>
          <w:p w14:paraId="0DB31A14" w14:textId="77777777" w:rsidR="00D71557" w:rsidRPr="00E7759A" w:rsidRDefault="00D71557" w:rsidP="00D71557">
            <w:pPr>
              <w:spacing w:after="0"/>
              <w:rPr>
                <w:rFonts w:cs="Calibri"/>
                <w:i/>
                <w:sz w:val="20"/>
                <w:szCs w:val="20"/>
                <w:lang w:val="en-GB"/>
              </w:rPr>
            </w:pPr>
          </w:p>
        </w:tc>
        <w:tc>
          <w:tcPr>
            <w:tcW w:w="1237" w:type="dxa"/>
            <w:gridSpan w:val="2"/>
            <w:tcBorders>
              <w:top w:val="single" w:sz="4" w:space="0" w:color="auto"/>
              <w:left w:val="single" w:sz="4" w:space="0" w:color="auto"/>
              <w:bottom w:val="single" w:sz="4" w:space="0" w:color="auto"/>
              <w:right w:val="single" w:sz="4" w:space="0" w:color="auto"/>
            </w:tcBorders>
            <w:vAlign w:val="center"/>
          </w:tcPr>
          <w:p w14:paraId="2AFC1E4D" w14:textId="77777777" w:rsidR="00D71557" w:rsidRPr="00E7759A" w:rsidRDefault="00D71557" w:rsidP="00D71557">
            <w:pPr>
              <w:spacing w:after="0"/>
              <w:jc w:val="both"/>
              <w:rPr>
                <w:rFonts w:cs="Calibri"/>
                <w:i/>
                <w:sz w:val="20"/>
                <w:szCs w:val="20"/>
                <w:lang w:val="en-GB"/>
              </w:rPr>
            </w:pPr>
            <w:r w:rsidRPr="00E7759A">
              <w:rPr>
                <w:rFonts w:cs="Calibri"/>
                <w:i/>
                <w:sz w:val="20"/>
                <w:szCs w:val="20"/>
                <w:lang w:val="en-GB"/>
              </w:rPr>
              <w:t>+ Error</w:t>
            </w:r>
          </w:p>
        </w:tc>
        <w:tc>
          <w:tcPr>
            <w:tcW w:w="4892" w:type="dxa"/>
            <w:tcBorders>
              <w:top w:val="single" w:sz="4" w:space="0" w:color="auto"/>
              <w:left w:val="single" w:sz="4" w:space="0" w:color="auto"/>
              <w:bottom w:val="single" w:sz="4" w:space="0" w:color="auto"/>
              <w:right w:val="single" w:sz="4" w:space="0" w:color="auto"/>
            </w:tcBorders>
            <w:vAlign w:val="center"/>
          </w:tcPr>
          <w:p w14:paraId="252329D2" w14:textId="77777777" w:rsidR="00D71557" w:rsidRPr="00E7759A" w:rsidRDefault="00D71557" w:rsidP="00D71557">
            <w:pPr>
              <w:spacing w:after="0"/>
              <w:jc w:val="both"/>
              <w:rPr>
                <w:rFonts w:cs="Calibri"/>
                <w:sz w:val="20"/>
                <w:szCs w:val="20"/>
                <w:lang w:val="fr-LU"/>
              </w:rPr>
            </w:pPr>
            <w:r w:rsidRPr="00E7759A">
              <w:rPr>
                <w:rFonts w:cs="Calibri"/>
                <w:sz w:val="20"/>
                <w:szCs w:val="20"/>
                <w:lang w:val="fr-LU"/>
              </w:rPr>
              <w:t>Fonction non supportée.</w:t>
            </w:r>
          </w:p>
        </w:tc>
      </w:tr>
      <w:tr w:rsidR="00D71557" w:rsidRPr="00E7759A" w14:paraId="45E06490" w14:textId="77777777" w:rsidTr="00B75CDE">
        <w:trPr>
          <w:gridBefore w:val="1"/>
          <w:wBefore w:w="12" w:type="dxa"/>
          <w:jc w:val="center"/>
        </w:trPr>
        <w:tc>
          <w:tcPr>
            <w:tcW w:w="1390" w:type="dxa"/>
            <w:gridSpan w:val="2"/>
            <w:vMerge/>
            <w:tcBorders>
              <w:left w:val="single" w:sz="4" w:space="0" w:color="auto"/>
              <w:right w:val="single" w:sz="4" w:space="0" w:color="auto"/>
            </w:tcBorders>
            <w:vAlign w:val="center"/>
          </w:tcPr>
          <w:p w14:paraId="3EC571E0" w14:textId="77777777" w:rsidR="00D71557" w:rsidRPr="00E7759A" w:rsidRDefault="00D71557" w:rsidP="00D71557">
            <w:pPr>
              <w:spacing w:after="0"/>
              <w:rPr>
                <w:rFonts w:cs="Calibri"/>
                <w:b/>
                <w:i/>
                <w:sz w:val="20"/>
                <w:szCs w:val="20"/>
                <w:highlight w:val="lightGray"/>
                <w:lang w:val="fr-LU"/>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37AE6615" w14:textId="77777777" w:rsidR="00D71557" w:rsidRPr="00E7759A" w:rsidRDefault="00D71557" w:rsidP="00D71557">
            <w:pPr>
              <w:spacing w:after="0"/>
              <w:rPr>
                <w:rFonts w:cs="Calibri"/>
                <w:b/>
                <w:i/>
                <w:sz w:val="20"/>
                <w:szCs w:val="20"/>
                <w:highlight w:val="lightGray"/>
                <w:lang w:val="en-GB"/>
              </w:rPr>
            </w:pPr>
            <w:r w:rsidRPr="00E7759A">
              <w:rPr>
                <w:rFonts w:cs="Calibri"/>
                <w:b/>
                <w:i/>
                <w:sz w:val="20"/>
                <w:szCs w:val="20"/>
                <w:highlight w:val="lightGray"/>
                <w:lang w:val="en-GB"/>
              </w:rPr>
              <w:t>c</w:t>
            </w:r>
          </w:p>
        </w:tc>
        <w:tc>
          <w:tcPr>
            <w:tcW w:w="1505" w:type="dxa"/>
            <w:gridSpan w:val="2"/>
            <w:tcBorders>
              <w:top w:val="single" w:sz="4" w:space="0" w:color="auto"/>
              <w:left w:val="single" w:sz="4" w:space="0" w:color="auto"/>
              <w:bottom w:val="single" w:sz="4" w:space="0" w:color="auto"/>
              <w:right w:val="single" w:sz="4" w:space="0" w:color="auto"/>
            </w:tcBorders>
            <w:vAlign w:val="center"/>
          </w:tcPr>
          <w:p w14:paraId="388F06F3" w14:textId="77777777" w:rsidR="00D71557" w:rsidRPr="00E7759A" w:rsidRDefault="00D71557" w:rsidP="00D71557">
            <w:pPr>
              <w:spacing w:after="0"/>
              <w:rPr>
                <w:rFonts w:cs="Calibri"/>
                <w:b/>
                <w:i/>
                <w:sz w:val="20"/>
                <w:szCs w:val="20"/>
                <w:highlight w:val="lightGray"/>
                <w:lang w:val="en-GB"/>
              </w:rPr>
            </w:pPr>
            <w:r w:rsidRPr="00E7759A">
              <w:rPr>
                <w:rFonts w:cs="Calibri"/>
                <w:b/>
                <w:i/>
                <w:sz w:val="20"/>
                <w:szCs w:val="20"/>
                <w:highlight w:val="lightGray"/>
                <w:lang w:val="en-GB"/>
              </w:rPr>
              <w:t>Access</w:t>
            </w:r>
            <w:r w:rsidRPr="00E7759A">
              <w:rPr>
                <w:rFonts w:cs="Calibri"/>
                <w:b/>
                <w:i/>
                <w:sz w:val="20"/>
                <w:szCs w:val="20"/>
                <w:highlight w:val="lightGray"/>
              </w:rPr>
              <w:softHyphen/>
            </w:r>
            <w:proofErr w:type="spellStart"/>
            <w:r w:rsidRPr="00E7759A">
              <w:rPr>
                <w:rFonts w:cs="Calibri"/>
                <w:b/>
                <w:i/>
                <w:sz w:val="20"/>
                <w:szCs w:val="20"/>
                <w:highlight w:val="lightGray"/>
                <w:lang w:val="en-GB"/>
              </w:rPr>
              <w:t>Not</w:t>
            </w:r>
            <w:r w:rsidRPr="00E7759A">
              <w:rPr>
                <w:rFonts w:cs="Calibri"/>
                <w:b/>
                <w:i/>
                <w:sz w:val="20"/>
                <w:szCs w:val="20"/>
                <w:highlight w:val="lightGray"/>
                <w:lang w:val="en-GB"/>
              </w:rPr>
              <w:softHyphen/>
              <w:t>Allowed</w:t>
            </w:r>
            <w:r w:rsidRPr="00E7759A">
              <w:rPr>
                <w:rFonts w:cs="Calibri"/>
                <w:b/>
                <w:i/>
                <w:sz w:val="20"/>
                <w:szCs w:val="20"/>
                <w:highlight w:val="lightGray"/>
                <w:lang w:val="en-GB"/>
              </w:rPr>
              <w:softHyphen/>
              <w:t>Error</w:t>
            </w:r>
            <w:proofErr w:type="spellEnd"/>
          </w:p>
        </w:tc>
        <w:tc>
          <w:tcPr>
            <w:tcW w:w="606" w:type="dxa"/>
            <w:vMerge/>
            <w:tcBorders>
              <w:left w:val="single" w:sz="4" w:space="0" w:color="auto"/>
              <w:right w:val="single" w:sz="4" w:space="0" w:color="auto"/>
            </w:tcBorders>
            <w:vAlign w:val="center"/>
          </w:tcPr>
          <w:p w14:paraId="620A7184" w14:textId="77777777" w:rsidR="00D71557" w:rsidRPr="00E7759A" w:rsidRDefault="00D71557" w:rsidP="00D71557">
            <w:pPr>
              <w:spacing w:after="0"/>
              <w:rPr>
                <w:rFonts w:cs="Calibri"/>
                <w:i/>
                <w:sz w:val="20"/>
                <w:szCs w:val="20"/>
                <w:lang w:val="en-GB"/>
              </w:rPr>
            </w:pPr>
          </w:p>
        </w:tc>
        <w:tc>
          <w:tcPr>
            <w:tcW w:w="1237" w:type="dxa"/>
            <w:gridSpan w:val="2"/>
            <w:tcBorders>
              <w:top w:val="single" w:sz="4" w:space="0" w:color="auto"/>
              <w:left w:val="single" w:sz="4" w:space="0" w:color="auto"/>
              <w:bottom w:val="single" w:sz="4" w:space="0" w:color="auto"/>
              <w:right w:val="single" w:sz="4" w:space="0" w:color="auto"/>
            </w:tcBorders>
            <w:vAlign w:val="center"/>
          </w:tcPr>
          <w:p w14:paraId="45B1BB9B" w14:textId="77777777" w:rsidR="00D71557" w:rsidRPr="00E7759A" w:rsidRDefault="00D71557" w:rsidP="00D71557">
            <w:pPr>
              <w:spacing w:after="0"/>
              <w:jc w:val="both"/>
              <w:rPr>
                <w:rFonts w:cs="Calibri"/>
                <w:i/>
                <w:sz w:val="20"/>
                <w:szCs w:val="20"/>
                <w:lang w:val="en-GB"/>
              </w:rPr>
            </w:pPr>
            <w:r w:rsidRPr="00E7759A">
              <w:rPr>
                <w:rFonts w:cs="Calibri"/>
                <w:i/>
                <w:sz w:val="20"/>
                <w:szCs w:val="20"/>
                <w:lang w:val="en-GB"/>
              </w:rPr>
              <w:t>+Error</w:t>
            </w:r>
          </w:p>
        </w:tc>
        <w:tc>
          <w:tcPr>
            <w:tcW w:w="4892" w:type="dxa"/>
            <w:tcBorders>
              <w:top w:val="single" w:sz="4" w:space="0" w:color="auto"/>
              <w:left w:val="single" w:sz="4" w:space="0" w:color="auto"/>
              <w:bottom w:val="single" w:sz="4" w:space="0" w:color="auto"/>
              <w:right w:val="single" w:sz="4" w:space="0" w:color="auto"/>
            </w:tcBorders>
            <w:vAlign w:val="center"/>
          </w:tcPr>
          <w:p w14:paraId="4E76FD4D" w14:textId="77777777" w:rsidR="00D71557" w:rsidRPr="00E7759A" w:rsidRDefault="00D71557" w:rsidP="00D71557">
            <w:pPr>
              <w:spacing w:after="0"/>
              <w:jc w:val="both"/>
              <w:rPr>
                <w:rFonts w:cs="Calibri"/>
                <w:sz w:val="20"/>
                <w:szCs w:val="20"/>
                <w:lang w:val="fr-LU"/>
              </w:rPr>
            </w:pPr>
            <w:r w:rsidRPr="00E7759A">
              <w:rPr>
                <w:rFonts w:cs="Calibri"/>
                <w:sz w:val="20"/>
                <w:szCs w:val="20"/>
                <w:lang w:val="fr-LU"/>
              </w:rPr>
              <w:t>Accès refusé.</w:t>
            </w:r>
          </w:p>
        </w:tc>
      </w:tr>
      <w:tr w:rsidR="00D71557" w:rsidRPr="00E7759A" w14:paraId="7773CB3D" w14:textId="77777777" w:rsidTr="00B75CDE">
        <w:trPr>
          <w:gridBefore w:val="1"/>
          <w:wBefore w:w="12" w:type="dxa"/>
          <w:jc w:val="center"/>
        </w:trPr>
        <w:tc>
          <w:tcPr>
            <w:tcW w:w="1390" w:type="dxa"/>
            <w:gridSpan w:val="2"/>
            <w:vMerge/>
            <w:tcBorders>
              <w:left w:val="single" w:sz="4" w:space="0" w:color="auto"/>
              <w:right w:val="single" w:sz="4" w:space="0" w:color="auto"/>
            </w:tcBorders>
            <w:vAlign w:val="center"/>
          </w:tcPr>
          <w:p w14:paraId="4C7ED03D" w14:textId="77777777" w:rsidR="00D71557" w:rsidRPr="00E7759A" w:rsidRDefault="00D71557" w:rsidP="00D71557">
            <w:pPr>
              <w:spacing w:after="0"/>
              <w:rPr>
                <w:rFonts w:cs="Calibri"/>
                <w:b/>
                <w:i/>
                <w:sz w:val="20"/>
                <w:szCs w:val="20"/>
                <w:highlight w:val="lightGray"/>
                <w:lang w:val="fr-LU"/>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38078B87" w14:textId="77777777" w:rsidR="00D71557" w:rsidRPr="00E7759A" w:rsidRDefault="00D71557" w:rsidP="00D71557">
            <w:pPr>
              <w:spacing w:after="0"/>
              <w:rPr>
                <w:rFonts w:cs="Calibri"/>
                <w:b/>
                <w:i/>
                <w:sz w:val="20"/>
                <w:szCs w:val="20"/>
                <w:highlight w:val="lightGray"/>
                <w:lang w:val="en-GB"/>
              </w:rPr>
            </w:pPr>
            <w:r w:rsidRPr="00E7759A">
              <w:rPr>
                <w:rFonts w:cs="Calibri"/>
                <w:b/>
                <w:i/>
                <w:sz w:val="20"/>
                <w:szCs w:val="20"/>
                <w:highlight w:val="lightGray"/>
                <w:lang w:val="en-GB"/>
              </w:rPr>
              <w:t>d</w:t>
            </w:r>
          </w:p>
        </w:tc>
        <w:tc>
          <w:tcPr>
            <w:tcW w:w="1505" w:type="dxa"/>
            <w:gridSpan w:val="2"/>
            <w:tcBorders>
              <w:top w:val="single" w:sz="4" w:space="0" w:color="auto"/>
              <w:left w:val="single" w:sz="4" w:space="0" w:color="auto"/>
              <w:bottom w:val="single" w:sz="4" w:space="0" w:color="auto"/>
              <w:right w:val="single" w:sz="4" w:space="0" w:color="auto"/>
            </w:tcBorders>
            <w:vAlign w:val="center"/>
          </w:tcPr>
          <w:p w14:paraId="14808BF1" w14:textId="77777777" w:rsidR="00D71557" w:rsidRPr="00E7759A" w:rsidRDefault="00D71557" w:rsidP="00D71557">
            <w:pPr>
              <w:spacing w:after="0"/>
              <w:rPr>
                <w:rFonts w:eastAsia="MS Mincho" w:cs="Calibri"/>
                <w:b/>
                <w:i/>
                <w:sz w:val="20"/>
                <w:szCs w:val="20"/>
                <w:highlight w:val="lightGray"/>
                <w:lang w:val="en-GB"/>
              </w:rPr>
            </w:pPr>
            <w:proofErr w:type="spellStart"/>
            <w:r w:rsidRPr="00E7759A">
              <w:rPr>
                <w:rFonts w:cs="Calibri"/>
                <w:b/>
                <w:i/>
                <w:sz w:val="20"/>
                <w:szCs w:val="20"/>
                <w:highlight w:val="lightGray"/>
              </w:rPr>
              <w:t>InvalidDataReferencesError</w:t>
            </w:r>
            <w:proofErr w:type="spellEnd"/>
          </w:p>
        </w:tc>
        <w:tc>
          <w:tcPr>
            <w:tcW w:w="606" w:type="dxa"/>
            <w:vMerge/>
            <w:tcBorders>
              <w:left w:val="single" w:sz="4" w:space="0" w:color="auto"/>
              <w:right w:val="single" w:sz="4" w:space="0" w:color="auto"/>
            </w:tcBorders>
            <w:vAlign w:val="center"/>
          </w:tcPr>
          <w:p w14:paraId="2285647C" w14:textId="77777777" w:rsidR="00D71557" w:rsidRPr="00E7759A" w:rsidRDefault="00D71557" w:rsidP="00D71557">
            <w:pPr>
              <w:spacing w:after="0"/>
              <w:rPr>
                <w:rFonts w:cs="Calibri"/>
                <w:i/>
                <w:sz w:val="20"/>
                <w:szCs w:val="20"/>
                <w:lang w:val="en-GB"/>
              </w:rPr>
            </w:pPr>
          </w:p>
        </w:tc>
        <w:tc>
          <w:tcPr>
            <w:tcW w:w="1237" w:type="dxa"/>
            <w:gridSpan w:val="2"/>
            <w:tcBorders>
              <w:top w:val="single" w:sz="4" w:space="0" w:color="auto"/>
              <w:left w:val="single" w:sz="4" w:space="0" w:color="auto"/>
              <w:bottom w:val="single" w:sz="4" w:space="0" w:color="auto"/>
              <w:right w:val="single" w:sz="4" w:space="0" w:color="auto"/>
            </w:tcBorders>
            <w:vAlign w:val="center"/>
          </w:tcPr>
          <w:p w14:paraId="726CAAE8" w14:textId="77777777" w:rsidR="00D71557" w:rsidRPr="00E7759A" w:rsidRDefault="00D71557" w:rsidP="00D71557">
            <w:pPr>
              <w:spacing w:after="0"/>
              <w:jc w:val="both"/>
              <w:rPr>
                <w:rFonts w:eastAsia="MS Mincho" w:cs="Calibri"/>
                <w:i/>
                <w:sz w:val="20"/>
                <w:szCs w:val="20"/>
                <w:lang w:val="en-GB"/>
              </w:rPr>
            </w:pPr>
            <w:r w:rsidRPr="00E7759A">
              <w:rPr>
                <w:rFonts w:cs="Calibri"/>
                <w:i/>
                <w:sz w:val="20"/>
                <w:szCs w:val="20"/>
              </w:rPr>
              <w:t>+Error</w:t>
            </w:r>
          </w:p>
        </w:tc>
        <w:tc>
          <w:tcPr>
            <w:tcW w:w="4892" w:type="dxa"/>
            <w:tcBorders>
              <w:top w:val="single" w:sz="4" w:space="0" w:color="auto"/>
              <w:left w:val="single" w:sz="4" w:space="0" w:color="auto"/>
              <w:bottom w:val="single" w:sz="4" w:space="0" w:color="auto"/>
              <w:right w:val="single" w:sz="4" w:space="0" w:color="auto"/>
            </w:tcBorders>
            <w:vAlign w:val="center"/>
          </w:tcPr>
          <w:p w14:paraId="4DE57985" w14:textId="77777777" w:rsidR="00D71557" w:rsidRPr="00E7759A" w:rsidRDefault="00D71557" w:rsidP="00D71557">
            <w:pPr>
              <w:spacing w:after="0"/>
              <w:jc w:val="both"/>
              <w:rPr>
                <w:rFonts w:eastAsia="MS Mincho" w:cs="Calibri"/>
                <w:sz w:val="20"/>
                <w:szCs w:val="20"/>
              </w:rPr>
            </w:pPr>
            <w:r w:rsidRPr="00E7759A">
              <w:rPr>
                <w:rFonts w:cs="Calibri"/>
                <w:sz w:val="20"/>
                <w:szCs w:val="20"/>
              </w:rPr>
              <w:t xml:space="preserve">Error: Request contains references to identifiers that are not known. </w:t>
            </w:r>
          </w:p>
        </w:tc>
      </w:tr>
      <w:tr w:rsidR="00D71557" w:rsidRPr="00E7759A" w14:paraId="10B62D74" w14:textId="77777777" w:rsidTr="00B75CDE">
        <w:trPr>
          <w:gridBefore w:val="1"/>
          <w:wBefore w:w="12" w:type="dxa"/>
          <w:jc w:val="center"/>
        </w:trPr>
        <w:tc>
          <w:tcPr>
            <w:tcW w:w="1390" w:type="dxa"/>
            <w:gridSpan w:val="2"/>
            <w:vMerge/>
            <w:tcBorders>
              <w:left w:val="single" w:sz="4" w:space="0" w:color="auto"/>
              <w:right w:val="single" w:sz="4" w:space="0" w:color="auto"/>
            </w:tcBorders>
            <w:vAlign w:val="center"/>
          </w:tcPr>
          <w:p w14:paraId="3048E0E4" w14:textId="77777777" w:rsidR="00D71557" w:rsidRPr="00E7759A" w:rsidRDefault="00D71557" w:rsidP="00D71557">
            <w:pPr>
              <w:spacing w:after="0"/>
              <w:rPr>
                <w:rFonts w:cs="Calibri"/>
                <w:b/>
                <w:i/>
                <w:sz w:val="20"/>
                <w:szCs w:val="20"/>
                <w:highlight w:val="lightGray"/>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76E85CDF" w14:textId="77777777" w:rsidR="00D71557" w:rsidRPr="00E7759A" w:rsidRDefault="00D71557" w:rsidP="00D71557">
            <w:pPr>
              <w:spacing w:after="0"/>
              <w:rPr>
                <w:rFonts w:cs="Calibri"/>
                <w:b/>
                <w:i/>
                <w:sz w:val="20"/>
                <w:szCs w:val="20"/>
                <w:highlight w:val="lightGray"/>
                <w:lang w:val="en-GB"/>
              </w:rPr>
            </w:pPr>
            <w:r w:rsidRPr="00E7759A">
              <w:rPr>
                <w:rFonts w:cs="Calibri"/>
                <w:b/>
                <w:i/>
                <w:sz w:val="20"/>
                <w:szCs w:val="20"/>
                <w:highlight w:val="lightGray"/>
                <w:lang w:val="en-GB"/>
              </w:rPr>
              <w:t>e</w:t>
            </w:r>
          </w:p>
        </w:tc>
        <w:tc>
          <w:tcPr>
            <w:tcW w:w="1505" w:type="dxa"/>
            <w:gridSpan w:val="2"/>
            <w:tcBorders>
              <w:top w:val="single" w:sz="4" w:space="0" w:color="auto"/>
              <w:left w:val="single" w:sz="4" w:space="0" w:color="auto"/>
              <w:bottom w:val="single" w:sz="4" w:space="0" w:color="auto"/>
              <w:right w:val="single" w:sz="4" w:space="0" w:color="auto"/>
            </w:tcBorders>
            <w:vAlign w:val="center"/>
          </w:tcPr>
          <w:p w14:paraId="4B3FD33E" w14:textId="77777777" w:rsidR="00D71557" w:rsidRPr="00E7759A" w:rsidRDefault="00D71557" w:rsidP="00D71557">
            <w:pPr>
              <w:spacing w:after="0"/>
              <w:rPr>
                <w:rFonts w:eastAsia="MS Mincho" w:cs="Calibri"/>
                <w:b/>
                <w:i/>
                <w:sz w:val="20"/>
                <w:szCs w:val="20"/>
                <w:highlight w:val="lightGray"/>
                <w:lang w:val="en-GB"/>
              </w:rPr>
            </w:pPr>
            <w:proofErr w:type="spellStart"/>
            <w:r w:rsidRPr="00E7759A">
              <w:rPr>
                <w:rFonts w:cs="Calibri"/>
                <w:b/>
                <w:i/>
                <w:sz w:val="20"/>
                <w:szCs w:val="20"/>
                <w:highlight w:val="lightGray"/>
              </w:rPr>
              <w:t>BeyondDataHorizon</w:t>
            </w:r>
            <w:proofErr w:type="spellEnd"/>
          </w:p>
        </w:tc>
        <w:tc>
          <w:tcPr>
            <w:tcW w:w="606" w:type="dxa"/>
            <w:vMerge/>
            <w:tcBorders>
              <w:left w:val="single" w:sz="4" w:space="0" w:color="auto"/>
              <w:right w:val="single" w:sz="4" w:space="0" w:color="auto"/>
            </w:tcBorders>
            <w:vAlign w:val="center"/>
          </w:tcPr>
          <w:p w14:paraId="6A97D1A7" w14:textId="77777777" w:rsidR="00D71557" w:rsidRPr="00E7759A" w:rsidRDefault="00D71557" w:rsidP="00D71557">
            <w:pPr>
              <w:spacing w:after="0"/>
              <w:rPr>
                <w:rFonts w:cs="Calibri"/>
                <w:i/>
                <w:sz w:val="20"/>
                <w:szCs w:val="20"/>
                <w:lang w:val="en-GB"/>
              </w:rPr>
            </w:pPr>
          </w:p>
        </w:tc>
        <w:tc>
          <w:tcPr>
            <w:tcW w:w="1237" w:type="dxa"/>
            <w:gridSpan w:val="2"/>
            <w:tcBorders>
              <w:top w:val="single" w:sz="4" w:space="0" w:color="auto"/>
              <w:left w:val="single" w:sz="4" w:space="0" w:color="auto"/>
              <w:bottom w:val="single" w:sz="4" w:space="0" w:color="auto"/>
              <w:right w:val="single" w:sz="4" w:space="0" w:color="auto"/>
            </w:tcBorders>
            <w:vAlign w:val="center"/>
          </w:tcPr>
          <w:p w14:paraId="5D52F598" w14:textId="77777777" w:rsidR="00D71557" w:rsidRPr="00E7759A" w:rsidRDefault="00D71557" w:rsidP="00D71557">
            <w:pPr>
              <w:spacing w:after="0"/>
              <w:jc w:val="both"/>
              <w:rPr>
                <w:rFonts w:eastAsia="MS Mincho" w:cs="Calibri"/>
                <w:i/>
                <w:sz w:val="20"/>
                <w:szCs w:val="20"/>
                <w:lang w:val="en-GB"/>
              </w:rPr>
            </w:pPr>
            <w:r w:rsidRPr="00E7759A">
              <w:rPr>
                <w:rFonts w:cs="Calibri"/>
                <w:i/>
                <w:sz w:val="20"/>
                <w:szCs w:val="20"/>
              </w:rPr>
              <w:t>+Error</w:t>
            </w:r>
          </w:p>
        </w:tc>
        <w:tc>
          <w:tcPr>
            <w:tcW w:w="4892" w:type="dxa"/>
            <w:tcBorders>
              <w:top w:val="single" w:sz="4" w:space="0" w:color="auto"/>
              <w:left w:val="single" w:sz="4" w:space="0" w:color="auto"/>
              <w:bottom w:val="single" w:sz="4" w:space="0" w:color="auto"/>
              <w:right w:val="single" w:sz="4" w:space="0" w:color="auto"/>
            </w:tcBorders>
            <w:vAlign w:val="center"/>
          </w:tcPr>
          <w:p w14:paraId="52A4A0B5" w14:textId="77777777" w:rsidR="00D71557" w:rsidRPr="00E7759A" w:rsidRDefault="00D71557" w:rsidP="00D71557">
            <w:pPr>
              <w:spacing w:after="0"/>
              <w:jc w:val="both"/>
              <w:rPr>
                <w:rFonts w:eastAsia="MS Mincho" w:cs="Calibri"/>
                <w:sz w:val="20"/>
                <w:szCs w:val="20"/>
              </w:rPr>
            </w:pPr>
            <w:r w:rsidRPr="00E7759A">
              <w:rPr>
                <w:rFonts w:cs="Calibri"/>
                <w:sz w:val="20"/>
                <w:szCs w:val="20"/>
              </w:rPr>
              <w:t xml:space="preserve">Error: Data period or subscription period is outside of period covered by service. </w:t>
            </w:r>
          </w:p>
        </w:tc>
      </w:tr>
      <w:tr w:rsidR="00D71557" w:rsidRPr="00E32CB2" w14:paraId="42002FA6" w14:textId="77777777" w:rsidTr="00B75CDE">
        <w:trPr>
          <w:gridBefore w:val="1"/>
          <w:wBefore w:w="12" w:type="dxa"/>
          <w:jc w:val="center"/>
        </w:trPr>
        <w:tc>
          <w:tcPr>
            <w:tcW w:w="1390" w:type="dxa"/>
            <w:gridSpan w:val="2"/>
            <w:vMerge/>
            <w:tcBorders>
              <w:left w:val="single" w:sz="4" w:space="0" w:color="auto"/>
              <w:right w:val="single" w:sz="4" w:space="0" w:color="auto"/>
            </w:tcBorders>
            <w:vAlign w:val="center"/>
          </w:tcPr>
          <w:p w14:paraId="37FA6B9F" w14:textId="77777777" w:rsidR="00D71557" w:rsidRPr="00E7759A" w:rsidRDefault="00D71557" w:rsidP="00D71557">
            <w:pPr>
              <w:spacing w:after="0"/>
              <w:rPr>
                <w:rFonts w:cs="Calibri"/>
                <w:b/>
                <w:i/>
                <w:sz w:val="20"/>
                <w:szCs w:val="20"/>
                <w:highlight w:val="lightGray"/>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1CFF7A3F" w14:textId="77777777" w:rsidR="00D71557" w:rsidRPr="00E7759A" w:rsidRDefault="00D71557" w:rsidP="00D71557">
            <w:pPr>
              <w:spacing w:after="0"/>
              <w:rPr>
                <w:rFonts w:cs="Calibri"/>
                <w:b/>
                <w:i/>
                <w:sz w:val="20"/>
                <w:szCs w:val="20"/>
                <w:highlight w:val="lightGray"/>
                <w:lang w:val="fr-LU"/>
              </w:rPr>
            </w:pPr>
            <w:proofErr w:type="gramStart"/>
            <w:r w:rsidRPr="00E7759A">
              <w:rPr>
                <w:rFonts w:cs="Calibri"/>
                <w:b/>
                <w:i/>
                <w:sz w:val="20"/>
                <w:szCs w:val="20"/>
                <w:highlight w:val="lightGray"/>
                <w:lang w:val="fr-LU"/>
              </w:rPr>
              <w:t>f</w:t>
            </w:r>
            <w:proofErr w:type="gramEnd"/>
          </w:p>
        </w:tc>
        <w:tc>
          <w:tcPr>
            <w:tcW w:w="1505" w:type="dxa"/>
            <w:gridSpan w:val="2"/>
            <w:tcBorders>
              <w:top w:val="single" w:sz="4" w:space="0" w:color="auto"/>
              <w:left w:val="single" w:sz="4" w:space="0" w:color="auto"/>
              <w:bottom w:val="single" w:sz="4" w:space="0" w:color="auto"/>
              <w:right w:val="single" w:sz="4" w:space="0" w:color="auto"/>
            </w:tcBorders>
            <w:vAlign w:val="center"/>
          </w:tcPr>
          <w:p w14:paraId="1001814E" w14:textId="77777777" w:rsidR="00D71557" w:rsidRPr="00E7759A" w:rsidRDefault="00D71557" w:rsidP="00D71557">
            <w:pPr>
              <w:spacing w:after="0"/>
              <w:rPr>
                <w:rFonts w:cs="Calibri"/>
                <w:b/>
                <w:i/>
                <w:sz w:val="20"/>
                <w:szCs w:val="20"/>
                <w:highlight w:val="lightGray"/>
                <w:lang w:val="fr-LU"/>
              </w:rPr>
            </w:pPr>
            <w:r w:rsidRPr="00E7759A">
              <w:rPr>
                <w:rFonts w:cs="Calibri"/>
                <w:b/>
                <w:i/>
                <w:sz w:val="20"/>
                <w:szCs w:val="20"/>
                <w:highlight w:val="lightGray"/>
                <w:lang w:val="fr-LU"/>
              </w:rPr>
              <w:t>No</w:t>
            </w:r>
            <w:r w:rsidRPr="00E7759A">
              <w:rPr>
                <w:rFonts w:cs="Calibri"/>
                <w:b/>
                <w:i/>
                <w:sz w:val="20"/>
                <w:szCs w:val="20"/>
                <w:highlight w:val="lightGray"/>
              </w:rPr>
              <w:softHyphen/>
            </w:r>
            <w:r w:rsidRPr="00E7759A">
              <w:rPr>
                <w:rFonts w:cs="Calibri"/>
                <w:b/>
                <w:i/>
                <w:sz w:val="20"/>
                <w:szCs w:val="20"/>
                <w:highlight w:val="lightGray"/>
                <w:lang w:val="fr-LU"/>
              </w:rPr>
              <w:t>Info</w:t>
            </w:r>
            <w:r w:rsidRPr="00E7759A">
              <w:rPr>
                <w:rFonts w:cs="Calibri"/>
                <w:b/>
                <w:i/>
                <w:sz w:val="20"/>
                <w:szCs w:val="20"/>
                <w:highlight w:val="lightGray"/>
              </w:rPr>
              <w:softHyphen/>
            </w:r>
            <w:proofErr w:type="spellStart"/>
            <w:r w:rsidRPr="00E7759A">
              <w:rPr>
                <w:rFonts w:cs="Calibri"/>
                <w:b/>
                <w:i/>
                <w:sz w:val="20"/>
                <w:szCs w:val="20"/>
                <w:highlight w:val="lightGray"/>
                <w:lang w:val="fr-LU"/>
              </w:rPr>
              <w:t>For</w:t>
            </w:r>
            <w:r w:rsidRPr="00E7759A">
              <w:rPr>
                <w:rFonts w:cs="Calibri"/>
                <w:b/>
                <w:i/>
                <w:sz w:val="20"/>
                <w:szCs w:val="20"/>
                <w:highlight w:val="lightGray"/>
                <w:lang w:val="fr-LU"/>
              </w:rPr>
              <w:softHyphen/>
              <w:t>Topic</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Error</w:t>
            </w:r>
            <w:proofErr w:type="spellEnd"/>
          </w:p>
        </w:tc>
        <w:tc>
          <w:tcPr>
            <w:tcW w:w="606" w:type="dxa"/>
            <w:vMerge/>
            <w:tcBorders>
              <w:left w:val="single" w:sz="4" w:space="0" w:color="auto"/>
              <w:right w:val="single" w:sz="4" w:space="0" w:color="auto"/>
            </w:tcBorders>
            <w:vAlign w:val="center"/>
          </w:tcPr>
          <w:p w14:paraId="24CA4C94" w14:textId="77777777" w:rsidR="00D71557" w:rsidRPr="00E7759A" w:rsidRDefault="00D71557" w:rsidP="00D71557">
            <w:pPr>
              <w:spacing w:after="0"/>
              <w:rPr>
                <w:rFonts w:cs="Calibri"/>
                <w:i/>
                <w:sz w:val="20"/>
                <w:szCs w:val="20"/>
                <w:lang w:val="fr-LU"/>
              </w:rPr>
            </w:pPr>
          </w:p>
        </w:tc>
        <w:tc>
          <w:tcPr>
            <w:tcW w:w="1237" w:type="dxa"/>
            <w:gridSpan w:val="2"/>
            <w:tcBorders>
              <w:top w:val="single" w:sz="4" w:space="0" w:color="auto"/>
              <w:left w:val="single" w:sz="4" w:space="0" w:color="auto"/>
              <w:bottom w:val="single" w:sz="4" w:space="0" w:color="auto"/>
              <w:right w:val="single" w:sz="4" w:space="0" w:color="auto"/>
            </w:tcBorders>
            <w:vAlign w:val="center"/>
          </w:tcPr>
          <w:p w14:paraId="7FE888ED" w14:textId="77777777" w:rsidR="00D71557" w:rsidRPr="00E7759A" w:rsidRDefault="00D71557" w:rsidP="00D71557">
            <w:pPr>
              <w:spacing w:after="0"/>
              <w:jc w:val="both"/>
              <w:rPr>
                <w:rFonts w:cs="Calibri"/>
                <w:i/>
                <w:sz w:val="20"/>
                <w:szCs w:val="20"/>
                <w:lang w:val="fr-LU"/>
              </w:rPr>
            </w:pPr>
            <w:r w:rsidRPr="00E7759A">
              <w:rPr>
                <w:rFonts w:cs="Calibri"/>
                <w:i/>
                <w:sz w:val="20"/>
                <w:szCs w:val="20"/>
                <w:lang w:val="fr-LU"/>
              </w:rPr>
              <w:t>+</w:t>
            </w:r>
            <w:proofErr w:type="spellStart"/>
            <w:r w:rsidRPr="00E7759A">
              <w:rPr>
                <w:rFonts w:cs="Calibri"/>
                <w:i/>
                <w:sz w:val="20"/>
                <w:szCs w:val="20"/>
                <w:lang w:val="fr-LU"/>
              </w:rPr>
              <w:t>Error</w:t>
            </w:r>
            <w:proofErr w:type="spellEnd"/>
          </w:p>
        </w:tc>
        <w:tc>
          <w:tcPr>
            <w:tcW w:w="4892" w:type="dxa"/>
            <w:tcBorders>
              <w:top w:val="single" w:sz="4" w:space="0" w:color="auto"/>
              <w:left w:val="single" w:sz="4" w:space="0" w:color="auto"/>
              <w:bottom w:val="single" w:sz="4" w:space="0" w:color="auto"/>
              <w:right w:val="single" w:sz="4" w:space="0" w:color="auto"/>
            </w:tcBorders>
            <w:vAlign w:val="center"/>
          </w:tcPr>
          <w:p w14:paraId="16D9F106" w14:textId="77777777" w:rsidR="00D71557" w:rsidRPr="00E7759A" w:rsidRDefault="00D71557" w:rsidP="00D71557">
            <w:pPr>
              <w:spacing w:after="0"/>
              <w:jc w:val="both"/>
              <w:rPr>
                <w:rFonts w:cs="Calibri"/>
                <w:sz w:val="20"/>
                <w:szCs w:val="20"/>
                <w:lang w:val="fr-FR"/>
              </w:rPr>
            </w:pPr>
            <w:r w:rsidRPr="00E7759A">
              <w:rPr>
                <w:rFonts w:cs="Calibri"/>
                <w:sz w:val="20"/>
                <w:szCs w:val="20"/>
                <w:lang w:val="fr-FR"/>
              </w:rPr>
              <w:t>Pas d’information pour cette requête.</w:t>
            </w:r>
          </w:p>
        </w:tc>
      </w:tr>
      <w:tr w:rsidR="00D71557" w:rsidRPr="00E7759A" w14:paraId="3B3A4009" w14:textId="77777777" w:rsidTr="00B75CDE">
        <w:trPr>
          <w:gridBefore w:val="1"/>
          <w:wBefore w:w="12" w:type="dxa"/>
          <w:jc w:val="center"/>
        </w:trPr>
        <w:tc>
          <w:tcPr>
            <w:tcW w:w="1390" w:type="dxa"/>
            <w:gridSpan w:val="2"/>
            <w:vMerge/>
            <w:tcBorders>
              <w:left w:val="single" w:sz="4" w:space="0" w:color="auto"/>
              <w:right w:val="single" w:sz="4" w:space="0" w:color="auto"/>
            </w:tcBorders>
            <w:vAlign w:val="center"/>
          </w:tcPr>
          <w:p w14:paraId="1C30BD30" w14:textId="77777777" w:rsidR="00D71557" w:rsidRPr="00E7759A" w:rsidRDefault="00D71557" w:rsidP="00D71557">
            <w:pPr>
              <w:spacing w:after="0"/>
              <w:rPr>
                <w:rFonts w:cs="Calibri"/>
                <w:b/>
                <w:i/>
                <w:sz w:val="20"/>
                <w:szCs w:val="20"/>
                <w:highlight w:val="lightGray"/>
                <w:lang w:val="fr-LU"/>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14D691AA" w14:textId="77777777" w:rsidR="00D71557" w:rsidRPr="00E7759A" w:rsidRDefault="00D71557" w:rsidP="00D71557">
            <w:pPr>
              <w:spacing w:after="0"/>
              <w:rPr>
                <w:rFonts w:cs="Calibri"/>
                <w:b/>
                <w:i/>
                <w:sz w:val="20"/>
                <w:szCs w:val="20"/>
                <w:highlight w:val="lightGray"/>
                <w:lang w:val="fr-LU"/>
              </w:rPr>
            </w:pPr>
            <w:proofErr w:type="gramStart"/>
            <w:r w:rsidRPr="00E7759A">
              <w:rPr>
                <w:rFonts w:cs="Calibri"/>
                <w:b/>
                <w:i/>
                <w:sz w:val="20"/>
                <w:szCs w:val="20"/>
                <w:highlight w:val="lightGray"/>
                <w:lang w:val="fr-LU"/>
              </w:rPr>
              <w:t>g</w:t>
            </w:r>
            <w:proofErr w:type="gramEnd"/>
          </w:p>
        </w:tc>
        <w:tc>
          <w:tcPr>
            <w:tcW w:w="1505" w:type="dxa"/>
            <w:gridSpan w:val="2"/>
            <w:tcBorders>
              <w:top w:val="single" w:sz="4" w:space="0" w:color="auto"/>
              <w:left w:val="single" w:sz="4" w:space="0" w:color="auto"/>
              <w:bottom w:val="single" w:sz="4" w:space="0" w:color="auto"/>
              <w:right w:val="single" w:sz="4" w:space="0" w:color="auto"/>
            </w:tcBorders>
            <w:vAlign w:val="center"/>
          </w:tcPr>
          <w:p w14:paraId="069ED538" w14:textId="77777777" w:rsidR="00D71557" w:rsidRPr="00E7759A" w:rsidRDefault="00D71557" w:rsidP="00D71557">
            <w:pPr>
              <w:spacing w:after="0"/>
              <w:rPr>
                <w:rFonts w:eastAsia="MS Mincho" w:cs="Calibri"/>
                <w:b/>
                <w:i/>
                <w:sz w:val="20"/>
                <w:szCs w:val="20"/>
                <w:highlight w:val="lightGray"/>
                <w:lang w:val="fr-LU"/>
              </w:rPr>
            </w:pPr>
            <w:proofErr w:type="spellStart"/>
            <w:r w:rsidRPr="00E7759A">
              <w:rPr>
                <w:rFonts w:cs="Calibri"/>
                <w:b/>
                <w:i/>
                <w:sz w:val="20"/>
                <w:szCs w:val="20"/>
                <w:highlight w:val="lightGray"/>
              </w:rPr>
              <w:t>ParametersIgnoredError</w:t>
            </w:r>
            <w:proofErr w:type="spellEnd"/>
          </w:p>
        </w:tc>
        <w:tc>
          <w:tcPr>
            <w:tcW w:w="606" w:type="dxa"/>
            <w:vMerge/>
            <w:tcBorders>
              <w:left w:val="single" w:sz="4" w:space="0" w:color="auto"/>
              <w:right w:val="single" w:sz="4" w:space="0" w:color="auto"/>
            </w:tcBorders>
            <w:vAlign w:val="center"/>
          </w:tcPr>
          <w:p w14:paraId="16666A23" w14:textId="77777777" w:rsidR="00D71557" w:rsidRPr="00E7759A" w:rsidRDefault="00D71557" w:rsidP="00D71557">
            <w:pPr>
              <w:spacing w:after="0"/>
              <w:rPr>
                <w:rFonts w:cs="Calibri"/>
                <w:i/>
                <w:sz w:val="20"/>
                <w:szCs w:val="20"/>
                <w:lang w:val="fr-LU"/>
              </w:rPr>
            </w:pPr>
          </w:p>
        </w:tc>
        <w:tc>
          <w:tcPr>
            <w:tcW w:w="1237" w:type="dxa"/>
            <w:gridSpan w:val="2"/>
            <w:tcBorders>
              <w:top w:val="single" w:sz="4" w:space="0" w:color="auto"/>
              <w:left w:val="single" w:sz="4" w:space="0" w:color="auto"/>
              <w:bottom w:val="single" w:sz="4" w:space="0" w:color="auto"/>
              <w:right w:val="single" w:sz="4" w:space="0" w:color="auto"/>
            </w:tcBorders>
            <w:vAlign w:val="center"/>
          </w:tcPr>
          <w:p w14:paraId="72027B4E" w14:textId="77777777" w:rsidR="00D71557" w:rsidRPr="00E7759A" w:rsidRDefault="00D71557" w:rsidP="00D71557">
            <w:pPr>
              <w:spacing w:after="0"/>
              <w:jc w:val="both"/>
              <w:rPr>
                <w:rFonts w:eastAsia="MS Mincho" w:cs="Calibri"/>
                <w:i/>
                <w:sz w:val="20"/>
                <w:szCs w:val="20"/>
                <w:lang w:val="fr-LU"/>
              </w:rPr>
            </w:pPr>
            <w:r w:rsidRPr="00E7759A">
              <w:rPr>
                <w:rFonts w:cs="Calibri"/>
                <w:i/>
                <w:sz w:val="20"/>
                <w:szCs w:val="20"/>
              </w:rPr>
              <w:t>+Error</w:t>
            </w:r>
          </w:p>
        </w:tc>
        <w:tc>
          <w:tcPr>
            <w:tcW w:w="4892" w:type="dxa"/>
            <w:tcBorders>
              <w:top w:val="single" w:sz="4" w:space="0" w:color="auto"/>
              <w:left w:val="single" w:sz="4" w:space="0" w:color="auto"/>
              <w:bottom w:val="single" w:sz="4" w:space="0" w:color="auto"/>
              <w:right w:val="single" w:sz="4" w:space="0" w:color="auto"/>
            </w:tcBorders>
            <w:vAlign w:val="center"/>
          </w:tcPr>
          <w:p w14:paraId="6441612F" w14:textId="77777777" w:rsidR="00D71557" w:rsidRPr="00E7759A" w:rsidRDefault="00D71557" w:rsidP="00D71557">
            <w:pPr>
              <w:spacing w:after="0"/>
              <w:jc w:val="both"/>
              <w:rPr>
                <w:rFonts w:eastAsia="MS Mincho" w:cs="Calibri"/>
                <w:sz w:val="20"/>
                <w:szCs w:val="20"/>
              </w:rPr>
            </w:pPr>
            <w:r w:rsidRPr="00E7759A">
              <w:rPr>
                <w:rFonts w:cs="Calibri"/>
                <w:sz w:val="20"/>
                <w:szCs w:val="20"/>
              </w:rPr>
              <w:t>Error: Request contained parameters that were not supported by the producer. A response has been provided but some parameters have been ignored.</w:t>
            </w:r>
          </w:p>
        </w:tc>
      </w:tr>
      <w:tr w:rsidR="00D71557" w:rsidRPr="00E7759A" w14:paraId="773C2EFC" w14:textId="77777777" w:rsidTr="00B75CDE">
        <w:trPr>
          <w:gridBefore w:val="1"/>
          <w:wBefore w:w="12" w:type="dxa"/>
          <w:jc w:val="center"/>
        </w:trPr>
        <w:tc>
          <w:tcPr>
            <w:tcW w:w="1390" w:type="dxa"/>
            <w:gridSpan w:val="2"/>
            <w:vMerge/>
            <w:tcBorders>
              <w:left w:val="single" w:sz="4" w:space="0" w:color="auto"/>
              <w:right w:val="single" w:sz="4" w:space="0" w:color="auto"/>
            </w:tcBorders>
            <w:vAlign w:val="center"/>
          </w:tcPr>
          <w:p w14:paraId="44B76BB1" w14:textId="77777777" w:rsidR="00D71557" w:rsidRPr="00E7759A" w:rsidRDefault="00D71557" w:rsidP="00D71557">
            <w:pPr>
              <w:spacing w:after="0"/>
              <w:rPr>
                <w:rFonts w:cs="Calibri"/>
                <w:b/>
                <w:i/>
                <w:sz w:val="20"/>
                <w:szCs w:val="20"/>
                <w:highlight w:val="lightGray"/>
                <w:lang w:val="en-GB"/>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4BAB37A6" w14:textId="77777777" w:rsidR="00D71557" w:rsidRPr="00E7759A" w:rsidRDefault="00D71557" w:rsidP="00D71557">
            <w:pPr>
              <w:spacing w:after="0"/>
              <w:rPr>
                <w:rFonts w:cs="Calibri"/>
                <w:b/>
                <w:i/>
                <w:sz w:val="20"/>
                <w:szCs w:val="20"/>
                <w:highlight w:val="lightGray"/>
                <w:lang w:val="fr-LU"/>
              </w:rPr>
            </w:pPr>
            <w:proofErr w:type="gramStart"/>
            <w:r w:rsidRPr="00E7759A">
              <w:rPr>
                <w:rFonts w:cs="Calibri"/>
                <w:b/>
                <w:i/>
                <w:sz w:val="20"/>
                <w:szCs w:val="20"/>
                <w:highlight w:val="lightGray"/>
                <w:lang w:val="fr-LU"/>
              </w:rPr>
              <w:t>h</w:t>
            </w:r>
            <w:proofErr w:type="gramEnd"/>
          </w:p>
        </w:tc>
        <w:tc>
          <w:tcPr>
            <w:tcW w:w="1505" w:type="dxa"/>
            <w:gridSpan w:val="2"/>
            <w:tcBorders>
              <w:top w:val="single" w:sz="4" w:space="0" w:color="auto"/>
              <w:left w:val="single" w:sz="4" w:space="0" w:color="auto"/>
              <w:bottom w:val="single" w:sz="4" w:space="0" w:color="auto"/>
              <w:right w:val="single" w:sz="4" w:space="0" w:color="auto"/>
            </w:tcBorders>
            <w:vAlign w:val="center"/>
          </w:tcPr>
          <w:p w14:paraId="0282A6B0" w14:textId="77777777" w:rsidR="00D71557" w:rsidRPr="00E7759A" w:rsidRDefault="00D71557" w:rsidP="00D71557">
            <w:pPr>
              <w:spacing w:after="0"/>
              <w:rPr>
                <w:rFonts w:eastAsia="MS Mincho" w:cs="Calibri"/>
                <w:b/>
                <w:i/>
                <w:sz w:val="20"/>
                <w:szCs w:val="20"/>
                <w:highlight w:val="lightGray"/>
                <w:lang w:val="fr-LU"/>
              </w:rPr>
            </w:pPr>
            <w:proofErr w:type="spellStart"/>
            <w:r w:rsidRPr="00E7759A">
              <w:rPr>
                <w:rFonts w:cs="Calibri"/>
                <w:b/>
                <w:i/>
                <w:sz w:val="20"/>
                <w:szCs w:val="20"/>
                <w:highlight w:val="lightGray"/>
              </w:rPr>
              <w:t>UnknownExtensionsError</w:t>
            </w:r>
            <w:proofErr w:type="spellEnd"/>
          </w:p>
        </w:tc>
        <w:tc>
          <w:tcPr>
            <w:tcW w:w="606" w:type="dxa"/>
            <w:vMerge/>
            <w:tcBorders>
              <w:left w:val="single" w:sz="4" w:space="0" w:color="auto"/>
              <w:right w:val="single" w:sz="4" w:space="0" w:color="auto"/>
            </w:tcBorders>
            <w:vAlign w:val="center"/>
          </w:tcPr>
          <w:p w14:paraId="69415712" w14:textId="77777777" w:rsidR="00D71557" w:rsidRPr="00E7759A" w:rsidRDefault="00D71557" w:rsidP="00D71557">
            <w:pPr>
              <w:spacing w:after="0"/>
              <w:rPr>
                <w:rFonts w:cs="Calibri"/>
                <w:i/>
                <w:sz w:val="20"/>
                <w:szCs w:val="20"/>
                <w:lang w:val="fr-LU"/>
              </w:rPr>
            </w:pPr>
          </w:p>
        </w:tc>
        <w:tc>
          <w:tcPr>
            <w:tcW w:w="1237" w:type="dxa"/>
            <w:gridSpan w:val="2"/>
            <w:tcBorders>
              <w:top w:val="single" w:sz="4" w:space="0" w:color="auto"/>
              <w:left w:val="single" w:sz="4" w:space="0" w:color="auto"/>
              <w:bottom w:val="single" w:sz="4" w:space="0" w:color="auto"/>
              <w:right w:val="single" w:sz="4" w:space="0" w:color="auto"/>
            </w:tcBorders>
            <w:vAlign w:val="center"/>
          </w:tcPr>
          <w:p w14:paraId="0AB64308" w14:textId="77777777" w:rsidR="00D71557" w:rsidRPr="00E7759A" w:rsidRDefault="00D71557" w:rsidP="00D71557">
            <w:pPr>
              <w:spacing w:after="0"/>
              <w:jc w:val="both"/>
              <w:rPr>
                <w:rFonts w:eastAsia="MS Mincho" w:cs="Calibri"/>
                <w:i/>
                <w:sz w:val="20"/>
                <w:szCs w:val="20"/>
                <w:lang w:val="fr-LU"/>
              </w:rPr>
            </w:pPr>
            <w:r w:rsidRPr="00E7759A">
              <w:rPr>
                <w:rFonts w:cs="Calibri"/>
                <w:i/>
                <w:sz w:val="20"/>
                <w:szCs w:val="20"/>
              </w:rPr>
              <w:t>+Error</w:t>
            </w:r>
          </w:p>
        </w:tc>
        <w:tc>
          <w:tcPr>
            <w:tcW w:w="4892" w:type="dxa"/>
            <w:tcBorders>
              <w:top w:val="single" w:sz="4" w:space="0" w:color="auto"/>
              <w:left w:val="single" w:sz="4" w:space="0" w:color="auto"/>
              <w:bottom w:val="single" w:sz="4" w:space="0" w:color="auto"/>
              <w:right w:val="single" w:sz="4" w:space="0" w:color="auto"/>
            </w:tcBorders>
            <w:vAlign w:val="center"/>
          </w:tcPr>
          <w:p w14:paraId="0D364D32" w14:textId="77777777" w:rsidR="00D71557" w:rsidRPr="00E7759A" w:rsidRDefault="00D71557" w:rsidP="00D71557">
            <w:pPr>
              <w:spacing w:after="0"/>
              <w:jc w:val="both"/>
              <w:rPr>
                <w:rFonts w:eastAsia="MS Mincho" w:cs="Calibri"/>
                <w:sz w:val="20"/>
                <w:szCs w:val="20"/>
              </w:rPr>
            </w:pPr>
            <w:r w:rsidRPr="00E7759A">
              <w:rPr>
                <w:rFonts w:cs="Calibri"/>
                <w:sz w:val="20"/>
                <w:szCs w:val="20"/>
              </w:rPr>
              <w:t>Error: Request contained extensions that were not supported by the producer. A response has been provided but some or all extensions have been ignored.</w:t>
            </w:r>
          </w:p>
        </w:tc>
      </w:tr>
      <w:tr w:rsidR="00D71557" w:rsidRPr="00E7759A" w14:paraId="4A957679" w14:textId="77777777" w:rsidTr="00B75CDE">
        <w:trPr>
          <w:gridBefore w:val="1"/>
          <w:wBefore w:w="12" w:type="dxa"/>
          <w:jc w:val="center"/>
        </w:trPr>
        <w:tc>
          <w:tcPr>
            <w:tcW w:w="1390" w:type="dxa"/>
            <w:gridSpan w:val="2"/>
            <w:vMerge/>
            <w:tcBorders>
              <w:left w:val="single" w:sz="4" w:space="0" w:color="auto"/>
              <w:right w:val="single" w:sz="4" w:space="0" w:color="auto"/>
            </w:tcBorders>
            <w:vAlign w:val="center"/>
          </w:tcPr>
          <w:p w14:paraId="5AE35FBF" w14:textId="77777777" w:rsidR="00D71557" w:rsidRPr="00E7759A" w:rsidRDefault="00D71557" w:rsidP="00D71557">
            <w:pPr>
              <w:spacing w:after="0"/>
              <w:rPr>
                <w:rFonts w:cs="Calibri"/>
                <w:b/>
                <w:i/>
                <w:sz w:val="20"/>
                <w:szCs w:val="20"/>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5FDD194C" w14:textId="77777777" w:rsidR="00D71557" w:rsidRPr="00E7759A" w:rsidRDefault="00D71557" w:rsidP="00D71557">
            <w:pPr>
              <w:spacing w:after="0"/>
              <w:rPr>
                <w:rFonts w:cs="Calibri"/>
                <w:b/>
                <w:i/>
                <w:sz w:val="20"/>
                <w:szCs w:val="20"/>
                <w:lang w:val="en-GB"/>
              </w:rPr>
            </w:pPr>
            <w:proofErr w:type="spellStart"/>
            <w:r w:rsidRPr="00E7759A">
              <w:rPr>
                <w:rFonts w:cs="Calibri"/>
                <w:b/>
                <w:i/>
                <w:sz w:val="20"/>
                <w:szCs w:val="20"/>
                <w:lang w:val="en-GB"/>
              </w:rPr>
              <w:t>i</w:t>
            </w:r>
            <w:proofErr w:type="spellEnd"/>
          </w:p>
        </w:tc>
        <w:tc>
          <w:tcPr>
            <w:tcW w:w="1505" w:type="dxa"/>
            <w:gridSpan w:val="2"/>
            <w:tcBorders>
              <w:top w:val="single" w:sz="4" w:space="0" w:color="auto"/>
              <w:left w:val="single" w:sz="4" w:space="0" w:color="auto"/>
              <w:bottom w:val="single" w:sz="4" w:space="0" w:color="auto"/>
              <w:right w:val="single" w:sz="4" w:space="0" w:color="auto"/>
            </w:tcBorders>
            <w:vAlign w:val="center"/>
          </w:tcPr>
          <w:p w14:paraId="40205C90" w14:textId="77777777" w:rsidR="00D71557" w:rsidRPr="00E7759A" w:rsidRDefault="00D71557" w:rsidP="00D71557">
            <w:pPr>
              <w:spacing w:after="0"/>
              <w:rPr>
                <w:rFonts w:cs="Calibri"/>
                <w:b/>
                <w:i/>
                <w:sz w:val="20"/>
                <w:szCs w:val="20"/>
                <w:highlight w:val="lightGray"/>
                <w:lang w:val="en-GB"/>
              </w:rPr>
            </w:pPr>
            <w:proofErr w:type="spellStart"/>
            <w:r w:rsidRPr="00E7759A">
              <w:rPr>
                <w:rFonts w:cs="Calibri"/>
                <w:b/>
                <w:i/>
                <w:sz w:val="20"/>
                <w:szCs w:val="20"/>
                <w:highlight w:val="lightGray"/>
                <w:lang w:val="en-GB"/>
              </w:rPr>
              <w:t>Allowed</w:t>
            </w:r>
            <w:r w:rsidRPr="00E7759A">
              <w:rPr>
                <w:rFonts w:cs="Calibri"/>
                <w:b/>
                <w:i/>
                <w:sz w:val="20"/>
                <w:szCs w:val="20"/>
                <w:highlight w:val="lightGray"/>
                <w:lang w:val="en-GB"/>
              </w:rPr>
              <w:softHyphen/>
              <w:t>Resource</w:t>
            </w:r>
            <w:r w:rsidRPr="00E7759A">
              <w:rPr>
                <w:rFonts w:cs="Calibri"/>
                <w:b/>
                <w:i/>
                <w:sz w:val="20"/>
                <w:szCs w:val="20"/>
                <w:highlight w:val="lightGray"/>
                <w:lang w:val="en-GB"/>
              </w:rPr>
              <w:softHyphen/>
              <w:t>Usage</w:t>
            </w:r>
            <w:r w:rsidRPr="00E7759A">
              <w:rPr>
                <w:rFonts w:cs="Calibri"/>
                <w:b/>
                <w:i/>
                <w:sz w:val="20"/>
                <w:szCs w:val="20"/>
                <w:highlight w:val="lightGray"/>
                <w:lang w:val="en-GB"/>
              </w:rPr>
              <w:softHyphen/>
              <w:t>Exceeded</w:t>
            </w:r>
            <w:r w:rsidRPr="00E7759A">
              <w:rPr>
                <w:rFonts w:cs="Calibri"/>
                <w:b/>
                <w:i/>
                <w:sz w:val="20"/>
                <w:szCs w:val="20"/>
                <w:highlight w:val="lightGray"/>
                <w:lang w:val="en-GB"/>
              </w:rPr>
              <w:softHyphen/>
              <w:t>Error</w:t>
            </w:r>
            <w:proofErr w:type="spellEnd"/>
          </w:p>
        </w:tc>
        <w:tc>
          <w:tcPr>
            <w:tcW w:w="606" w:type="dxa"/>
            <w:vMerge/>
            <w:tcBorders>
              <w:left w:val="single" w:sz="4" w:space="0" w:color="auto"/>
              <w:right w:val="single" w:sz="4" w:space="0" w:color="auto"/>
            </w:tcBorders>
            <w:vAlign w:val="center"/>
          </w:tcPr>
          <w:p w14:paraId="348BE5FE" w14:textId="77777777" w:rsidR="00D71557" w:rsidRPr="00E7759A" w:rsidRDefault="00D71557" w:rsidP="00D71557">
            <w:pPr>
              <w:spacing w:after="0"/>
              <w:rPr>
                <w:rFonts w:cs="Calibri"/>
                <w:i/>
                <w:sz w:val="20"/>
                <w:szCs w:val="20"/>
                <w:lang w:val="en-GB"/>
              </w:rPr>
            </w:pPr>
          </w:p>
        </w:tc>
        <w:tc>
          <w:tcPr>
            <w:tcW w:w="1237" w:type="dxa"/>
            <w:gridSpan w:val="2"/>
            <w:tcBorders>
              <w:top w:val="single" w:sz="4" w:space="0" w:color="auto"/>
              <w:left w:val="single" w:sz="4" w:space="0" w:color="auto"/>
              <w:bottom w:val="single" w:sz="4" w:space="0" w:color="auto"/>
              <w:right w:val="single" w:sz="4" w:space="0" w:color="auto"/>
            </w:tcBorders>
            <w:vAlign w:val="center"/>
          </w:tcPr>
          <w:p w14:paraId="76030767" w14:textId="77777777" w:rsidR="00D71557" w:rsidRPr="00E7759A" w:rsidRDefault="00D71557" w:rsidP="00D71557">
            <w:pPr>
              <w:spacing w:after="0"/>
              <w:jc w:val="both"/>
              <w:rPr>
                <w:rFonts w:cs="Calibri"/>
                <w:i/>
                <w:sz w:val="20"/>
                <w:szCs w:val="20"/>
                <w:lang w:val="en-GB"/>
              </w:rPr>
            </w:pPr>
            <w:r w:rsidRPr="00E7759A">
              <w:rPr>
                <w:rFonts w:cs="Calibri"/>
                <w:i/>
                <w:sz w:val="20"/>
                <w:szCs w:val="20"/>
                <w:lang w:val="en-GB"/>
              </w:rPr>
              <w:t>+Error</w:t>
            </w:r>
          </w:p>
        </w:tc>
        <w:tc>
          <w:tcPr>
            <w:tcW w:w="4892" w:type="dxa"/>
            <w:tcBorders>
              <w:top w:val="single" w:sz="4" w:space="0" w:color="auto"/>
              <w:left w:val="single" w:sz="4" w:space="0" w:color="auto"/>
              <w:bottom w:val="single" w:sz="4" w:space="0" w:color="auto"/>
              <w:right w:val="single" w:sz="4" w:space="0" w:color="auto"/>
            </w:tcBorders>
            <w:vAlign w:val="center"/>
          </w:tcPr>
          <w:p w14:paraId="6D3FFB38" w14:textId="77777777" w:rsidR="00D71557" w:rsidRPr="00E7759A" w:rsidRDefault="00D71557" w:rsidP="00D71557">
            <w:pPr>
              <w:spacing w:after="0"/>
              <w:jc w:val="both"/>
              <w:rPr>
                <w:rFonts w:cs="Calibri"/>
                <w:sz w:val="20"/>
                <w:szCs w:val="20"/>
                <w:lang w:val="fr-LU"/>
              </w:rPr>
            </w:pPr>
            <w:r w:rsidRPr="00E7759A">
              <w:rPr>
                <w:rFonts w:cs="Calibri"/>
                <w:sz w:val="20"/>
                <w:szCs w:val="20"/>
                <w:lang w:val="fr-LU"/>
              </w:rPr>
              <w:t>Réponse trop volumineuse.</w:t>
            </w:r>
          </w:p>
        </w:tc>
      </w:tr>
      <w:tr w:rsidR="00D71557" w:rsidRPr="00E7759A" w14:paraId="48813951" w14:textId="77777777" w:rsidTr="00B75CDE">
        <w:trPr>
          <w:gridBefore w:val="1"/>
          <w:wBefore w:w="12" w:type="dxa"/>
          <w:jc w:val="center"/>
        </w:trPr>
        <w:tc>
          <w:tcPr>
            <w:tcW w:w="1390" w:type="dxa"/>
            <w:gridSpan w:val="2"/>
            <w:vMerge/>
            <w:tcBorders>
              <w:left w:val="single" w:sz="4" w:space="0" w:color="auto"/>
              <w:bottom w:val="single" w:sz="4" w:space="0" w:color="auto"/>
              <w:right w:val="single" w:sz="4" w:space="0" w:color="auto"/>
            </w:tcBorders>
            <w:vAlign w:val="center"/>
          </w:tcPr>
          <w:p w14:paraId="62EEE5C8" w14:textId="77777777" w:rsidR="00D71557" w:rsidRPr="00E7759A" w:rsidRDefault="00D71557" w:rsidP="00D71557">
            <w:pPr>
              <w:spacing w:after="0"/>
              <w:rPr>
                <w:rFonts w:cs="Calibri"/>
                <w:b/>
                <w:i/>
                <w:sz w:val="20"/>
                <w:szCs w:val="20"/>
                <w:lang w:val="fr-LU"/>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01F22418" w14:textId="77777777" w:rsidR="00D71557" w:rsidRPr="00E7759A" w:rsidRDefault="00D71557" w:rsidP="00D71557">
            <w:pPr>
              <w:spacing w:after="0"/>
              <w:rPr>
                <w:rFonts w:cs="Calibri"/>
                <w:b/>
                <w:i/>
                <w:sz w:val="20"/>
                <w:szCs w:val="20"/>
                <w:lang w:val="fr-LU"/>
              </w:rPr>
            </w:pPr>
            <w:proofErr w:type="gramStart"/>
            <w:r w:rsidRPr="00E7759A">
              <w:rPr>
                <w:rFonts w:cs="Calibri"/>
                <w:b/>
                <w:i/>
                <w:sz w:val="20"/>
                <w:szCs w:val="20"/>
                <w:lang w:val="fr-LU"/>
              </w:rPr>
              <w:t>j</w:t>
            </w:r>
            <w:proofErr w:type="gramEnd"/>
          </w:p>
        </w:tc>
        <w:tc>
          <w:tcPr>
            <w:tcW w:w="1505" w:type="dxa"/>
            <w:gridSpan w:val="2"/>
            <w:tcBorders>
              <w:top w:val="single" w:sz="4" w:space="0" w:color="auto"/>
              <w:left w:val="single" w:sz="4" w:space="0" w:color="auto"/>
              <w:bottom w:val="single" w:sz="4" w:space="0" w:color="auto"/>
              <w:right w:val="single" w:sz="4" w:space="0" w:color="auto"/>
            </w:tcBorders>
            <w:vAlign w:val="center"/>
          </w:tcPr>
          <w:p w14:paraId="415F588D" w14:textId="77777777" w:rsidR="00D71557" w:rsidRPr="00E7759A" w:rsidRDefault="00D71557" w:rsidP="00D71557">
            <w:pPr>
              <w:spacing w:after="0"/>
              <w:rPr>
                <w:rFonts w:cs="Calibri"/>
                <w:b/>
                <w:i/>
                <w:sz w:val="20"/>
                <w:szCs w:val="20"/>
                <w:highlight w:val="lightGray"/>
                <w:lang w:val="fr-LU"/>
              </w:rPr>
            </w:pPr>
            <w:proofErr w:type="spellStart"/>
            <w:r w:rsidRPr="00E7759A">
              <w:rPr>
                <w:rFonts w:cs="Calibri"/>
                <w:b/>
                <w:i/>
                <w:sz w:val="20"/>
                <w:szCs w:val="20"/>
                <w:highlight w:val="lightGray"/>
                <w:lang w:val="fr-LU"/>
              </w:rPr>
              <w:t>OtherError</w:t>
            </w:r>
            <w:proofErr w:type="spellEnd"/>
          </w:p>
        </w:tc>
        <w:tc>
          <w:tcPr>
            <w:tcW w:w="606" w:type="dxa"/>
            <w:vMerge/>
            <w:tcBorders>
              <w:left w:val="single" w:sz="4" w:space="0" w:color="auto"/>
              <w:bottom w:val="single" w:sz="4" w:space="0" w:color="auto"/>
              <w:right w:val="single" w:sz="4" w:space="0" w:color="auto"/>
            </w:tcBorders>
            <w:vAlign w:val="center"/>
          </w:tcPr>
          <w:p w14:paraId="01D4FD09" w14:textId="77777777" w:rsidR="00D71557" w:rsidRPr="00E7759A" w:rsidRDefault="00D71557" w:rsidP="00D71557">
            <w:pPr>
              <w:spacing w:after="0"/>
              <w:rPr>
                <w:rFonts w:cs="Calibri"/>
                <w:i/>
                <w:sz w:val="20"/>
                <w:szCs w:val="20"/>
                <w:lang w:val="fr-LU"/>
              </w:rPr>
            </w:pPr>
          </w:p>
        </w:tc>
        <w:tc>
          <w:tcPr>
            <w:tcW w:w="1237" w:type="dxa"/>
            <w:gridSpan w:val="2"/>
            <w:tcBorders>
              <w:top w:val="single" w:sz="4" w:space="0" w:color="auto"/>
              <w:left w:val="single" w:sz="4" w:space="0" w:color="auto"/>
              <w:bottom w:val="single" w:sz="4" w:space="0" w:color="auto"/>
              <w:right w:val="single" w:sz="4" w:space="0" w:color="auto"/>
            </w:tcBorders>
            <w:vAlign w:val="center"/>
          </w:tcPr>
          <w:p w14:paraId="62FBE449" w14:textId="77777777" w:rsidR="00D71557" w:rsidRPr="00E7759A" w:rsidRDefault="00D71557" w:rsidP="00D71557">
            <w:pPr>
              <w:spacing w:after="0"/>
              <w:jc w:val="both"/>
              <w:rPr>
                <w:rFonts w:cs="Calibri"/>
                <w:i/>
                <w:sz w:val="20"/>
                <w:szCs w:val="20"/>
                <w:lang w:val="fr-LU"/>
              </w:rPr>
            </w:pPr>
            <w:r w:rsidRPr="00E7759A">
              <w:rPr>
                <w:rFonts w:cs="Calibri"/>
                <w:i/>
                <w:sz w:val="20"/>
                <w:szCs w:val="20"/>
                <w:lang w:val="fr-LU"/>
              </w:rPr>
              <w:t>+</w:t>
            </w:r>
            <w:proofErr w:type="spellStart"/>
            <w:r w:rsidRPr="00E7759A">
              <w:rPr>
                <w:rFonts w:cs="Calibri"/>
                <w:i/>
                <w:sz w:val="20"/>
                <w:szCs w:val="20"/>
                <w:lang w:val="fr-LU"/>
              </w:rPr>
              <w:t>Error</w:t>
            </w:r>
            <w:proofErr w:type="spellEnd"/>
          </w:p>
        </w:tc>
        <w:tc>
          <w:tcPr>
            <w:tcW w:w="4892" w:type="dxa"/>
            <w:tcBorders>
              <w:top w:val="single" w:sz="4" w:space="0" w:color="auto"/>
              <w:left w:val="single" w:sz="4" w:space="0" w:color="auto"/>
              <w:bottom w:val="single" w:sz="4" w:space="0" w:color="auto"/>
              <w:right w:val="single" w:sz="4" w:space="0" w:color="auto"/>
            </w:tcBorders>
            <w:vAlign w:val="center"/>
          </w:tcPr>
          <w:p w14:paraId="7471B031" w14:textId="77777777" w:rsidR="00D71557" w:rsidRPr="00E7759A" w:rsidRDefault="00D71557" w:rsidP="00D71557">
            <w:pPr>
              <w:spacing w:after="0"/>
              <w:jc w:val="both"/>
              <w:rPr>
                <w:rFonts w:cs="Calibri"/>
                <w:sz w:val="20"/>
                <w:szCs w:val="20"/>
                <w:lang w:val="fr-LU"/>
              </w:rPr>
            </w:pPr>
            <w:r w:rsidRPr="00E7759A">
              <w:rPr>
                <w:rFonts w:cs="Calibri"/>
                <w:sz w:val="20"/>
                <w:szCs w:val="20"/>
                <w:lang w:val="fr-LU"/>
              </w:rPr>
              <w:t>Autre erreur.</w:t>
            </w:r>
          </w:p>
        </w:tc>
      </w:tr>
      <w:tr w:rsidR="00D71557" w:rsidRPr="00E7759A" w14:paraId="5E57BFB6" w14:textId="77777777" w:rsidTr="00B75CDE">
        <w:trPr>
          <w:jc w:val="center"/>
        </w:trPr>
        <w:tc>
          <w:tcPr>
            <w:tcW w:w="1390" w:type="dxa"/>
            <w:gridSpan w:val="2"/>
            <w:tcBorders>
              <w:top w:val="single" w:sz="4" w:space="0" w:color="auto"/>
              <w:left w:val="single" w:sz="4" w:space="0" w:color="auto"/>
              <w:bottom w:val="single" w:sz="4" w:space="0" w:color="auto"/>
              <w:right w:val="single" w:sz="4" w:space="0" w:color="auto"/>
            </w:tcBorders>
            <w:vAlign w:val="center"/>
          </w:tcPr>
          <w:p w14:paraId="2080B976" w14:textId="77777777" w:rsidR="00D71557" w:rsidRPr="00E7759A" w:rsidRDefault="00D71557" w:rsidP="00D71557">
            <w:pPr>
              <w:spacing w:after="0"/>
              <w:rPr>
                <w:rFonts w:cs="Calibri"/>
                <w:i/>
                <w:sz w:val="20"/>
                <w:szCs w:val="20"/>
                <w:lang w:val="fr-LU"/>
              </w:rPr>
            </w:pPr>
          </w:p>
        </w:tc>
        <w:tc>
          <w:tcPr>
            <w:tcW w:w="236" w:type="dxa"/>
            <w:gridSpan w:val="2"/>
            <w:tcBorders>
              <w:top w:val="single" w:sz="4" w:space="0" w:color="auto"/>
              <w:left w:val="single" w:sz="4" w:space="0" w:color="auto"/>
              <w:bottom w:val="single" w:sz="4" w:space="0" w:color="auto"/>
              <w:right w:val="single" w:sz="4" w:space="0" w:color="auto"/>
            </w:tcBorders>
            <w:vAlign w:val="center"/>
          </w:tcPr>
          <w:p w14:paraId="05579FF7" w14:textId="77777777" w:rsidR="00D71557" w:rsidRPr="00E7759A" w:rsidRDefault="00D71557" w:rsidP="00D71557">
            <w:pPr>
              <w:spacing w:after="0"/>
              <w:rPr>
                <w:rFonts w:cs="Calibri"/>
                <w:b/>
                <w:i/>
                <w:sz w:val="20"/>
                <w:szCs w:val="20"/>
                <w:highlight w:val="lightGray"/>
                <w:lang w:val="fr-LU"/>
              </w:rPr>
            </w:pPr>
          </w:p>
        </w:tc>
        <w:tc>
          <w:tcPr>
            <w:tcW w:w="1505" w:type="dxa"/>
            <w:gridSpan w:val="2"/>
            <w:tcBorders>
              <w:top w:val="single" w:sz="4" w:space="0" w:color="auto"/>
              <w:left w:val="single" w:sz="4" w:space="0" w:color="auto"/>
              <w:bottom w:val="single" w:sz="4" w:space="0" w:color="auto"/>
              <w:right w:val="single" w:sz="4" w:space="0" w:color="auto"/>
            </w:tcBorders>
            <w:vAlign w:val="center"/>
          </w:tcPr>
          <w:p w14:paraId="0DA06DC6" w14:textId="77777777" w:rsidR="00D71557" w:rsidRPr="00E7759A" w:rsidRDefault="00D71557" w:rsidP="00D71557">
            <w:pPr>
              <w:spacing w:after="0"/>
              <w:rPr>
                <w:rFonts w:cs="Calibri"/>
                <w:b/>
                <w:i/>
                <w:sz w:val="20"/>
                <w:szCs w:val="20"/>
                <w:highlight w:val="lightGray"/>
                <w:lang w:val="fr-LU"/>
              </w:rPr>
            </w:pPr>
            <w:r w:rsidRPr="00E7759A">
              <w:rPr>
                <w:rFonts w:cs="Calibri"/>
                <w:b/>
                <w:i/>
                <w:sz w:val="20"/>
                <w:szCs w:val="20"/>
                <w:highlight w:val="lightGray"/>
                <w:lang w:val="fr-LU"/>
              </w:rPr>
              <w:t>Description</w:t>
            </w:r>
          </w:p>
        </w:tc>
        <w:tc>
          <w:tcPr>
            <w:tcW w:w="618" w:type="dxa"/>
            <w:gridSpan w:val="2"/>
            <w:tcBorders>
              <w:top w:val="single" w:sz="4" w:space="0" w:color="auto"/>
              <w:left w:val="single" w:sz="4" w:space="0" w:color="auto"/>
              <w:bottom w:val="single" w:sz="4" w:space="0" w:color="auto"/>
              <w:right w:val="single" w:sz="4" w:space="0" w:color="auto"/>
            </w:tcBorders>
            <w:vAlign w:val="center"/>
          </w:tcPr>
          <w:p w14:paraId="5E9FEA64" w14:textId="77777777" w:rsidR="00D71557" w:rsidRPr="00E7759A" w:rsidRDefault="00D71557" w:rsidP="00D71557">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225" w:type="dxa"/>
            <w:tcBorders>
              <w:top w:val="single" w:sz="4" w:space="0" w:color="auto"/>
              <w:left w:val="single" w:sz="4" w:space="0" w:color="auto"/>
              <w:bottom w:val="single" w:sz="4" w:space="0" w:color="auto"/>
              <w:right w:val="single" w:sz="4" w:space="0" w:color="auto"/>
            </w:tcBorders>
            <w:vAlign w:val="center"/>
          </w:tcPr>
          <w:p w14:paraId="37EFF7A3" w14:textId="77777777" w:rsidR="00D71557" w:rsidRPr="00E7759A" w:rsidRDefault="00D71557" w:rsidP="00D71557">
            <w:pPr>
              <w:spacing w:after="0"/>
              <w:rPr>
                <w:rFonts w:cs="Calibri"/>
                <w:i/>
                <w:sz w:val="20"/>
                <w:szCs w:val="20"/>
                <w:lang w:val="fr-LU"/>
              </w:rPr>
            </w:pPr>
            <w:proofErr w:type="spellStart"/>
            <w:r w:rsidRPr="00E7759A">
              <w:rPr>
                <w:rFonts w:cs="Calibri"/>
                <w:i/>
                <w:sz w:val="20"/>
                <w:szCs w:val="20"/>
                <w:lang w:val="fr-LU"/>
              </w:rPr>
              <w:t>Error</w:t>
            </w:r>
            <w:r w:rsidRPr="00E7759A">
              <w:rPr>
                <w:rFonts w:cs="Calibri"/>
                <w:i/>
                <w:sz w:val="20"/>
                <w:szCs w:val="20"/>
                <w:lang w:val="fr-LU"/>
              </w:rPr>
              <w:softHyphen/>
              <w:t>Description</w:t>
            </w:r>
            <w:proofErr w:type="spell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0BFC04FB" w14:textId="77777777" w:rsidR="00D71557" w:rsidRPr="00E7759A" w:rsidRDefault="00D71557" w:rsidP="00D71557">
            <w:pPr>
              <w:spacing w:after="0"/>
              <w:jc w:val="both"/>
              <w:rPr>
                <w:rFonts w:cs="Calibri"/>
                <w:sz w:val="20"/>
                <w:szCs w:val="20"/>
                <w:lang w:val="fr-LU"/>
              </w:rPr>
            </w:pPr>
            <w:r w:rsidRPr="00E7759A">
              <w:rPr>
                <w:rFonts w:cs="Calibri"/>
                <w:sz w:val="20"/>
                <w:szCs w:val="20"/>
                <w:lang w:val="fr-LU"/>
              </w:rPr>
              <w:t>Description de l’erreur.</w:t>
            </w:r>
          </w:p>
        </w:tc>
      </w:tr>
      <w:tr w:rsidR="00D71557" w:rsidRPr="00E32CB2" w14:paraId="4EA2028F" w14:textId="77777777" w:rsidTr="00B75CDE">
        <w:trPr>
          <w:jc w:val="center"/>
        </w:trPr>
        <w:tc>
          <w:tcPr>
            <w:tcW w:w="1390" w:type="dxa"/>
            <w:gridSpan w:val="2"/>
            <w:tcBorders>
              <w:top w:val="single" w:sz="4" w:space="0" w:color="auto"/>
              <w:left w:val="single" w:sz="4" w:space="0" w:color="auto"/>
              <w:bottom w:val="single" w:sz="4" w:space="0" w:color="auto"/>
              <w:right w:val="single" w:sz="4" w:space="0" w:color="auto"/>
            </w:tcBorders>
            <w:vAlign w:val="center"/>
          </w:tcPr>
          <w:p w14:paraId="6762A19A" w14:textId="77777777" w:rsidR="00D71557" w:rsidRPr="00E7759A" w:rsidRDefault="00D71557" w:rsidP="00D71557">
            <w:pPr>
              <w:spacing w:after="0"/>
              <w:rPr>
                <w:rFonts w:cs="Calibri"/>
                <w:i/>
                <w:sz w:val="20"/>
                <w:szCs w:val="20"/>
                <w:lang w:val="fr-LU"/>
              </w:rPr>
            </w:pP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4DDE6DC8" w14:textId="77777777" w:rsidR="00D71557" w:rsidRPr="00E7759A" w:rsidRDefault="00D71557" w:rsidP="00D71557">
            <w:pPr>
              <w:spacing w:after="0"/>
              <w:rPr>
                <w:rFonts w:cs="Calibri"/>
                <w:b/>
                <w:i/>
                <w:sz w:val="20"/>
                <w:szCs w:val="20"/>
                <w:highlight w:val="lightGray"/>
                <w:lang w:val="en-GB"/>
              </w:rPr>
            </w:pPr>
            <w:proofErr w:type="spellStart"/>
            <w:r w:rsidRPr="00E7759A">
              <w:rPr>
                <w:rFonts w:cs="Calibri"/>
                <w:b/>
                <w:i/>
                <w:sz w:val="20"/>
                <w:szCs w:val="20"/>
                <w:highlight w:val="lightGray"/>
                <w:lang w:val="en-GB"/>
              </w:rPr>
              <w:t>ValidUntil</w:t>
            </w:r>
            <w:proofErr w:type="spellEnd"/>
          </w:p>
        </w:tc>
        <w:tc>
          <w:tcPr>
            <w:tcW w:w="618" w:type="dxa"/>
            <w:gridSpan w:val="2"/>
            <w:tcBorders>
              <w:top w:val="single" w:sz="4" w:space="0" w:color="auto"/>
              <w:left w:val="single" w:sz="4" w:space="0" w:color="auto"/>
              <w:bottom w:val="single" w:sz="4" w:space="0" w:color="auto"/>
              <w:right w:val="single" w:sz="4" w:space="0" w:color="auto"/>
            </w:tcBorders>
            <w:vAlign w:val="center"/>
          </w:tcPr>
          <w:p w14:paraId="69266D84" w14:textId="77777777" w:rsidR="00D71557" w:rsidRPr="00E7759A" w:rsidRDefault="00D71557" w:rsidP="00D71557">
            <w:pPr>
              <w:spacing w:after="0"/>
              <w:rPr>
                <w:rFonts w:cs="Calibri"/>
                <w:sz w:val="20"/>
                <w:szCs w:val="20"/>
                <w:lang w:val="en-GB"/>
              </w:rPr>
            </w:pPr>
            <w:r w:rsidRPr="00E7759A">
              <w:rPr>
                <w:rFonts w:cs="Calibri"/>
                <w:sz w:val="20"/>
                <w:szCs w:val="20"/>
                <w:lang w:val="en-GB"/>
              </w:rPr>
              <w:t>0:1</w:t>
            </w:r>
          </w:p>
        </w:tc>
        <w:tc>
          <w:tcPr>
            <w:tcW w:w="1225" w:type="dxa"/>
            <w:tcBorders>
              <w:top w:val="single" w:sz="4" w:space="0" w:color="auto"/>
              <w:left w:val="single" w:sz="4" w:space="0" w:color="auto"/>
              <w:bottom w:val="single" w:sz="4" w:space="0" w:color="auto"/>
              <w:right w:val="single" w:sz="4" w:space="0" w:color="auto"/>
            </w:tcBorders>
            <w:vAlign w:val="center"/>
          </w:tcPr>
          <w:p w14:paraId="02445552" w14:textId="77777777" w:rsidR="00D71557" w:rsidRPr="00E7759A" w:rsidRDefault="00D71557" w:rsidP="00D71557">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1289E1A4" w14:textId="77777777" w:rsidR="00D71557" w:rsidRPr="00E7759A" w:rsidRDefault="00D71557" w:rsidP="00D71557">
            <w:pPr>
              <w:spacing w:after="0"/>
              <w:jc w:val="both"/>
              <w:rPr>
                <w:rFonts w:cs="Calibri"/>
                <w:sz w:val="20"/>
                <w:szCs w:val="20"/>
                <w:lang w:val="fr-FR"/>
              </w:rPr>
            </w:pPr>
            <w:r w:rsidRPr="00E7759A">
              <w:rPr>
                <w:rFonts w:cs="Calibri"/>
                <w:sz w:val="20"/>
                <w:szCs w:val="20"/>
                <w:lang w:val="fr-FR"/>
              </w:rPr>
              <w:t>Date de validité maximale de la réponse.</w:t>
            </w:r>
          </w:p>
        </w:tc>
      </w:tr>
      <w:tr w:rsidR="00D71557" w:rsidRPr="00E32CB2" w14:paraId="753FC68A" w14:textId="77777777" w:rsidTr="00B75CDE">
        <w:trPr>
          <w:jc w:val="center"/>
        </w:trPr>
        <w:tc>
          <w:tcPr>
            <w:tcW w:w="1390" w:type="dxa"/>
            <w:gridSpan w:val="2"/>
            <w:tcBorders>
              <w:top w:val="single" w:sz="4" w:space="0" w:color="auto"/>
              <w:left w:val="single" w:sz="4" w:space="0" w:color="auto"/>
              <w:bottom w:val="single" w:sz="4" w:space="0" w:color="auto"/>
              <w:right w:val="single" w:sz="4" w:space="0" w:color="auto"/>
            </w:tcBorders>
            <w:vAlign w:val="center"/>
          </w:tcPr>
          <w:p w14:paraId="3848F859" w14:textId="77777777" w:rsidR="00D71557" w:rsidRPr="00E7759A" w:rsidRDefault="00D71557" w:rsidP="00D71557">
            <w:pPr>
              <w:spacing w:after="0"/>
              <w:rPr>
                <w:rFonts w:cs="Calibri"/>
                <w:i/>
                <w:sz w:val="20"/>
                <w:szCs w:val="20"/>
                <w:lang w:val="fr-FR"/>
              </w:rPr>
            </w:pP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626C4459" w14:textId="77777777" w:rsidR="00D71557" w:rsidRPr="00E7759A" w:rsidRDefault="00D71557" w:rsidP="00D71557">
            <w:pPr>
              <w:spacing w:after="0"/>
              <w:rPr>
                <w:rFonts w:cs="Calibri"/>
                <w:b/>
                <w:i/>
                <w:sz w:val="20"/>
                <w:szCs w:val="20"/>
                <w:highlight w:val="lightGray"/>
                <w:lang w:val="fr-LU"/>
              </w:rPr>
            </w:pPr>
            <w:proofErr w:type="spellStart"/>
            <w:r w:rsidRPr="00E7759A">
              <w:rPr>
                <w:rFonts w:cs="Calibri"/>
                <w:b/>
                <w:i/>
                <w:sz w:val="20"/>
                <w:szCs w:val="20"/>
                <w:highlight w:val="lightGray"/>
                <w:lang w:val="fr-LU"/>
              </w:rPr>
              <w:t>Shortest</w:t>
            </w:r>
            <w:r w:rsidRPr="00E7759A">
              <w:rPr>
                <w:rFonts w:cs="Calibri"/>
                <w:b/>
                <w:i/>
                <w:sz w:val="20"/>
                <w:szCs w:val="20"/>
                <w:highlight w:val="lightGray"/>
                <w:lang w:val="fr-LU"/>
              </w:rPr>
              <w:softHyphen/>
              <w:t>Possible</w:t>
            </w:r>
            <w:r w:rsidRPr="00E7759A">
              <w:rPr>
                <w:rFonts w:cs="Calibri"/>
                <w:b/>
                <w:i/>
                <w:sz w:val="20"/>
                <w:szCs w:val="20"/>
                <w:highlight w:val="lightGray"/>
                <w:lang w:val="fr-LU"/>
              </w:rPr>
              <w:softHyphen/>
              <w:t>Cycle</w:t>
            </w:r>
            <w:proofErr w:type="spellEnd"/>
          </w:p>
        </w:tc>
        <w:tc>
          <w:tcPr>
            <w:tcW w:w="618" w:type="dxa"/>
            <w:gridSpan w:val="2"/>
            <w:tcBorders>
              <w:top w:val="single" w:sz="4" w:space="0" w:color="auto"/>
              <w:left w:val="single" w:sz="4" w:space="0" w:color="auto"/>
              <w:bottom w:val="single" w:sz="4" w:space="0" w:color="auto"/>
              <w:right w:val="single" w:sz="4" w:space="0" w:color="auto"/>
            </w:tcBorders>
            <w:vAlign w:val="center"/>
          </w:tcPr>
          <w:p w14:paraId="6E86F840" w14:textId="77777777" w:rsidR="00D71557" w:rsidRPr="00E7759A" w:rsidRDefault="00D71557" w:rsidP="00D71557">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225" w:type="dxa"/>
            <w:tcBorders>
              <w:top w:val="single" w:sz="4" w:space="0" w:color="auto"/>
              <w:left w:val="single" w:sz="4" w:space="0" w:color="auto"/>
              <w:bottom w:val="single" w:sz="4" w:space="0" w:color="auto"/>
              <w:right w:val="single" w:sz="4" w:space="0" w:color="auto"/>
            </w:tcBorders>
            <w:vAlign w:val="center"/>
          </w:tcPr>
          <w:p w14:paraId="4AEE9AFF" w14:textId="77777777" w:rsidR="00D71557" w:rsidRPr="00E7759A" w:rsidRDefault="00D71557" w:rsidP="00D71557">
            <w:pPr>
              <w:spacing w:after="0"/>
              <w:rPr>
                <w:rFonts w:cs="Calibri"/>
                <w:i/>
                <w:sz w:val="20"/>
                <w:szCs w:val="20"/>
                <w:lang w:val="fr-LU"/>
              </w:rPr>
            </w:pPr>
            <w:proofErr w:type="spellStart"/>
            <w:r w:rsidRPr="00E7759A">
              <w:rPr>
                <w:rFonts w:cs="Calibri"/>
                <w:i/>
                <w:sz w:val="20"/>
                <w:szCs w:val="20"/>
                <w:lang w:val="fr-LU"/>
              </w:rPr>
              <w:t>Positive</w:t>
            </w:r>
            <w:r w:rsidRPr="00E7759A">
              <w:rPr>
                <w:rFonts w:cs="Calibri"/>
                <w:i/>
                <w:sz w:val="20"/>
                <w:szCs w:val="20"/>
                <w:lang w:val="fr-LU"/>
              </w:rPr>
              <w:softHyphen/>
              <w:t>Duration</w:t>
            </w:r>
            <w:r w:rsidRPr="00E7759A">
              <w:rPr>
                <w:rFonts w:cs="Calibri"/>
                <w:i/>
                <w:sz w:val="20"/>
                <w:szCs w:val="20"/>
                <w:lang w:val="fr-LU"/>
              </w:rPr>
              <w:softHyphen/>
              <w:t>Type</w:t>
            </w:r>
            <w:proofErr w:type="spell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3EBD0A45" w14:textId="77777777" w:rsidR="00D71557" w:rsidRPr="00E7759A" w:rsidRDefault="00D71557" w:rsidP="00D71557">
            <w:pPr>
              <w:spacing w:after="0"/>
              <w:jc w:val="both"/>
              <w:rPr>
                <w:rFonts w:cs="Calibri"/>
                <w:sz w:val="20"/>
                <w:szCs w:val="20"/>
                <w:lang w:val="fr-FR"/>
              </w:rPr>
            </w:pPr>
            <w:r w:rsidRPr="00E7759A">
              <w:rPr>
                <w:rFonts w:cs="Calibri"/>
                <w:sz w:val="20"/>
                <w:szCs w:val="20"/>
                <w:lang w:val="fr-FR"/>
              </w:rPr>
              <w:t>Intervalle minimal de mise à jour de la donnée.</w:t>
            </w:r>
          </w:p>
        </w:tc>
      </w:tr>
      <w:tr w:rsidR="00D71557" w:rsidRPr="00E7759A" w14:paraId="1F341ECA" w14:textId="77777777" w:rsidTr="00B75CDE">
        <w:trPr>
          <w:jc w:val="center"/>
          <w:hidden/>
        </w:trPr>
        <w:tc>
          <w:tcPr>
            <w:tcW w:w="1390" w:type="dxa"/>
            <w:gridSpan w:val="2"/>
            <w:tcBorders>
              <w:top w:val="single" w:sz="4" w:space="0" w:color="auto"/>
              <w:left w:val="single" w:sz="4" w:space="0" w:color="auto"/>
              <w:bottom w:val="single" w:sz="4" w:space="0" w:color="auto"/>
              <w:right w:val="single" w:sz="4" w:space="0" w:color="auto"/>
            </w:tcBorders>
            <w:vAlign w:val="center"/>
          </w:tcPr>
          <w:p w14:paraId="2AB0954B" w14:textId="77777777" w:rsidR="00D71557" w:rsidRPr="00E7759A" w:rsidRDefault="00D71557" w:rsidP="00D71557">
            <w:pPr>
              <w:spacing w:after="0"/>
              <w:rPr>
                <w:rFonts w:cs="Calibri"/>
                <w:i/>
                <w:vanish/>
                <w:sz w:val="20"/>
                <w:szCs w:val="20"/>
                <w:lang w:val="fr-FR"/>
              </w:rPr>
            </w:pP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535C2D25" w14:textId="77777777" w:rsidR="00D71557" w:rsidRPr="00E7759A" w:rsidRDefault="00D71557" w:rsidP="00D71557">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DefaultLanguage</w:t>
            </w:r>
            <w:proofErr w:type="spellEnd"/>
          </w:p>
        </w:tc>
        <w:tc>
          <w:tcPr>
            <w:tcW w:w="618" w:type="dxa"/>
            <w:gridSpan w:val="2"/>
            <w:tcBorders>
              <w:top w:val="single" w:sz="4" w:space="0" w:color="auto"/>
              <w:left w:val="single" w:sz="4" w:space="0" w:color="auto"/>
              <w:bottom w:val="single" w:sz="4" w:space="0" w:color="auto"/>
              <w:right w:val="single" w:sz="4" w:space="0" w:color="auto"/>
            </w:tcBorders>
            <w:vAlign w:val="center"/>
          </w:tcPr>
          <w:p w14:paraId="123CC88C" w14:textId="77777777" w:rsidR="00D71557" w:rsidRPr="00E7759A" w:rsidRDefault="00D71557" w:rsidP="00D71557">
            <w:pPr>
              <w:spacing w:after="0"/>
              <w:rPr>
                <w:rFonts w:cs="Calibri"/>
                <w:vanish/>
                <w:sz w:val="20"/>
                <w:szCs w:val="20"/>
                <w:highlight w:val="cyan"/>
                <w:lang w:val="fr-LU"/>
              </w:rPr>
            </w:pPr>
          </w:p>
        </w:tc>
        <w:tc>
          <w:tcPr>
            <w:tcW w:w="1225" w:type="dxa"/>
            <w:tcBorders>
              <w:top w:val="single" w:sz="4" w:space="0" w:color="auto"/>
              <w:left w:val="single" w:sz="4" w:space="0" w:color="auto"/>
              <w:bottom w:val="single" w:sz="4" w:space="0" w:color="auto"/>
              <w:right w:val="single" w:sz="4" w:space="0" w:color="auto"/>
            </w:tcBorders>
            <w:vAlign w:val="center"/>
          </w:tcPr>
          <w:p w14:paraId="40E6701C" w14:textId="77777777" w:rsidR="00D71557" w:rsidRPr="00E7759A" w:rsidRDefault="00D71557" w:rsidP="00D71557">
            <w:pPr>
              <w:spacing w:after="0"/>
              <w:rPr>
                <w:rFonts w:eastAsia="MS Mincho" w:cs="Calibri"/>
                <w:i/>
                <w:vanish/>
                <w:sz w:val="20"/>
                <w:szCs w:val="20"/>
                <w:highlight w:val="cyan"/>
                <w:lang w:val="fr-LU"/>
              </w:rPr>
            </w:pPr>
            <w:proofErr w:type="spellStart"/>
            <w:proofErr w:type="gramStart"/>
            <w:r w:rsidRPr="00E7759A">
              <w:rPr>
                <w:rFonts w:cs="Calibri"/>
                <w:i/>
                <w:vanish/>
                <w:sz w:val="20"/>
                <w:szCs w:val="20"/>
                <w:highlight w:val="cyan"/>
              </w:rPr>
              <w:t>Xsd:language</w:t>
            </w:r>
            <w:proofErr w:type="spellEnd"/>
            <w:proofErr w:type="gramEnd"/>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6367C66D" w14:textId="77777777" w:rsidR="00D71557" w:rsidRPr="00E7759A" w:rsidRDefault="00D71557" w:rsidP="00D71557">
            <w:pPr>
              <w:spacing w:after="0"/>
              <w:jc w:val="both"/>
              <w:rPr>
                <w:rFonts w:eastAsia="MS Mincho" w:cs="Calibri"/>
                <w:vanish/>
                <w:sz w:val="20"/>
                <w:szCs w:val="20"/>
              </w:rPr>
            </w:pPr>
            <w:r w:rsidRPr="00E7759A">
              <w:rPr>
                <w:rFonts w:cs="Calibri"/>
                <w:vanish/>
                <w:sz w:val="20"/>
                <w:szCs w:val="20"/>
                <w:highlight w:val="cyan"/>
              </w:rPr>
              <w:t>Default language for text elements.</w:t>
            </w:r>
            <w:r w:rsidRPr="00E7759A">
              <w:rPr>
                <w:rFonts w:cs="Calibri"/>
                <w:vanish/>
                <w:sz w:val="20"/>
                <w:szCs w:val="20"/>
              </w:rPr>
              <w:t xml:space="preserve"> </w:t>
            </w:r>
          </w:p>
        </w:tc>
      </w:tr>
      <w:tr w:rsidR="00D71557" w:rsidRPr="00E7759A" w14:paraId="67DEF26F" w14:textId="77777777" w:rsidTr="00B75CDE">
        <w:trPr>
          <w:jc w:val="center"/>
        </w:trPr>
        <w:tc>
          <w:tcPr>
            <w:tcW w:w="1390" w:type="dxa"/>
            <w:gridSpan w:val="2"/>
            <w:tcBorders>
              <w:top w:val="single" w:sz="4" w:space="0" w:color="auto"/>
              <w:left w:val="single" w:sz="4" w:space="0" w:color="auto"/>
              <w:bottom w:val="single" w:sz="4" w:space="0" w:color="auto"/>
              <w:right w:val="single" w:sz="4" w:space="0" w:color="auto"/>
            </w:tcBorders>
            <w:vAlign w:val="center"/>
          </w:tcPr>
          <w:p w14:paraId="2D8DE108" w14:textId="77777777" w:rsidR="00D71557" w:rsidRPr="00E7759A" w:rsidRDefault="00D71557" w:rsidP="00D71557">
            <w:pPr>
              <w:spacing w:after="0"/>
              <w:rPr>
                <w:rFonts w:cs="Calibri"/>
                <w:i/>
                <w:sz w:val="20"/>
                <w:szCs w:val="20"/>
                <w:lang w:val="en-GB"/>
              </w:rPr>
            </w:pPr>
            <w:r w:rsidRPr="00E7759A">
              <w:rPr>
                <w:rFonts w:cs="Calibri"/>
                <w:i/>
                <w:sz w:val="20"/>
                <w:szCs w:val="20"/>
                <w:lang w:val="en-GB"/>
              </w:rPr>
              <w:t>Pay</w:t>
            </w:r>
            <w:r w:rsidRPr="00E7759A">
              <w:rPr>
                <w:rFonts w:cs="Calibri"/>
                <w:i/>
                <w:sz w:val="20"/>
                <w:szCs w:val="20"/>
                <w:lang w:val="en-GB"/>
              </w:rPr>
              <w:softHyphen/>
              <w:t>load</w:t>
            </w:r>
          </w:p>
        </w:tc>
        <w:tc>
          <w:tcPr>
            <w:tcW w:w="8488" w:type="dxa"/>
            <w:gridSpan w:val="9"/>
            <w:tcBorders>
              <w:top w:val="single" w:sz="4" w:space="0" w:color="auto"/>
              <w:left w:val="single" w:sz="4" w:space="0" w:color="auto"/>
              <w:bottom w:val="single" w:sz="4" w:space="0" w:color="auto"/>
              <w:right w:val="single" w:sz="4" w:space="0" w:color="auto"/>
            </w:tcBorders>
            <w:vAlign w:val="center"/>
          </w:tcPr>
          <w:p w14:paraId="36FECBD8" w14:textId="77777777" w:rsidR="00D71557" w:rsidRPr="00E7759A" w:rsidRDefault="00D71557" w:rsidP="00D71557">
            <w:pPr>
              <w:spacing w:after="0"/>
              <w:jc w:val="both"/>
              <w:rPr>
                <w:rFonts w:cs="Calibri"/>
                <w:b/>
                <w:i/>
                <w:sz w:val="20"/>
                <w:szCs w:val="20"/>
                <w:lang w:val="en-GB"/>
              </w:rPr>
            </w:pPr>
            <w:r w:rsidRPr="00E7759A">
              <w:rPr>
                <w:rFonts w:cs="Calibri"/>
                <w:b/>
                <w:i/>
                <w:sz w:val="20"/>
                <w:szCs w:val="20"/>
                <w:lang w:val="en-GB"/>
              </w:rPr>
              <w:t>{Content Specific to SIRI Functional Service type. See Part 3.}</w:t>
            </w:r>
          </w:p>
        </w:tc>
      </w:tr>
      <w:tr w:rsidR="00D71557" w:rsidRPr="00E32CB2" w14:paraId="294F94FF" w14:textId="77777777" w:rsidTr="00B75CDE">
        <w:trPr>
          <w:jc w:val="center"/>
        </w:trPr>
        <w:tc>
          <w:tcPr>
            <w:tcW w:w="1390" w:type="dxa"/>
            <w:gridSpan w:val="2"/>
            <w:tcBorders>
              <w:top w:val="single" w:sz="4" w:space="0" w:color="auto"/>
              <w:left w:val="single" w:sz="4" w:space="0" w:color="auto"/>
              <w:bottom w:val="single" w:sz="4" w:space="0" w:color="auto"/>
              <w:right w:val="single" w:sz="4" w:space="0" w:color="auto"/>
            </w:tcBorders>
            <w:vAlign w:val="center"/>
          </w:tcPr>
          <w:p w14:paraId="6F078BC6" w14:textId="77777777" w:rsidR="00D71557" w:rsidRPr="00E7759A" w:rsidRDefault="00D71557" w:rsidP="00D71557">
            <w:pPr>
              <w:spacing w:after="0"/>
              <w:rPr>
                <w:rFonts w:cs="Calibri"/>
                <w:i/>
                <w:sz w:val="20"/>
                <w:szCs w:val="20"/>
                <w:lang w:val="en-GB"/>
              </w:rPr>
            </w:pPr>
            <w:r w:rsidRPr="00E7759A">
              <w:rPr>
                <w:rFonts w:cs="Calibri"/>
                <w:i/>
                <w:sz w:val="20"/>
                <w:szCs w:val="20"/>
                <w:lang w:val="en-GB"/>
              </w:rPr>
              <w:t>any</w:t>
            </w:r>
          </w:p>
        </w:tc>
        <w:tc>
          <w:tcPr>
            <w:tcW w:w="1741" w:type="dxa"/>
            <w:gridSpan w:val="4"/>
            <w:tcBorders>
              <w:top w:val="single" w:sz="4" w:space="0" w:color="auto"/>
              <w:left w:val="single" w:sz="4" w:space="0" w:color="auto"/>
              <w:bottom w:val="single" w:sz="4" w:space="0" w:color="auto"/>
              <w:right w:val="single" w:sz="4" w:space="0" w:color="auto"/>
            </w:tcBorders>
            <w:vAlign w:val="center"/>
          </w:tcPr>
          <w:p w14:paraId="0F8A2A03" w14:textId="77777777" w:rsidR="00D71557" w:rsidRPr="00E7759A" w:rsidRDefault="00D71557" w:rsidP="00D71557">
            <w:pPr>
              <w:spacing w:after="0"/>
              <w:rPr>
                <w:rFonts w:cs="Calibri"/>
                <w:b/>
                <w:i/>
                <w:sz w:val="20"/>
                <w:szCs w:val="20"/>
                <w:lang w:val="en-GB"/>
              </w:rPr>
            </w:pPr>
            <w:r w:rsidRPr="00E7759A">
              <w:rPr>
                <w:rFonts w:cs="Calibri"/>
                <w:b/>
                <w:i/>
                <w:sz w:val="20"/>
                <w:szCs w:val="20"/>
                <w:lang w:val="en-GB"/>
              </w:rPr>
              <w:t>Extensions</w:t>
            </w:r>
          </w:p>
        </w:tc>
        <w:tc>
          <w:tcPr>
            <w:tcW w:w="618" w:type="dxa"/>
            <w:gridSpan w:val="2"/>
            <w:tcBorders>
              <w:top w:val="single" w:sz="4" w:space="0" w:color="auto"/>
              <w:left w:val="single" w:sz="4" w:space="0" w:color="auto"/>
              <w:bottom w:val="single" w:sz="4" w:space="0" w:color="auto"/>
              <w:right w:val="single" w:sz="4" w:space="0" w:color="auto"/>
            </w:tcBorders>
            <w:vAlign w:val="center"/>
          </w:tcPr>
          <w:p w14:paraId="427A6AF7" w14:textId="77777777" w:rsidR="00D71557" w:rsidRPr="00E7759A" w:rsidRDefault="00D71557" w:rsidP="00D71557">
            <w:pPr>
              <w:spacing w:after="0"/>
              <w:rPr>
                <w:rFonts w:cs="Calibri"/>
                <w:sz w:val="20"/>
                <w:szCs w:val="20"/>
                <w:lang w:val="en-GB"/>
              </w:rPr>
            </w:pPr>
            <w:r w:rsidRPr="00E7759A">
              <w:rPr>
                <w:rFonts w:cs="Calibri"/>
                <w:sz w:val="20"/>
                <w:szCs w:val="20"/>
                <w:lang w:val="en-GB"/>
              </w:rPr>
              <w:t>0:1</w:t>
            </w:r>
          </w:p>
        </w:tc>
        <w:tc>
          <w:tcPr>
            <w:tcW w:w="1225" w:type="dxa"/>
            <w:tcBorders>
              <w:top w:val="single" w:sz="4" w:space="0" w:color="auto"/>
              <w:left w:val="single" w:sz="4" w:space="0" w:color="auto"/>
              <w:bottom w:val="single" w:sz="4" w:space="0" w:color="auto"/>
              <w:right w:val="single" w:sz="4" w:space="0" w:color="auto"/>
            </w:tcBorders>
            <w:vAlign w:val="center"/>
          </w:tcPr>
          <w:p w14:paraId="6D665035" w14:textId="77777777" w:rsidR="00D71557" w:rsidRPr="00E7759A" w:rsidRDefault="00D71557" w:rsidP="00D71557">
            <w:pPr>
              <w:spacing w:after="0"/>
              <w:rPr>
                <w:rFonts w:cs="Calibri"/>
                <w:i/>
                <w:sz w:val="20"/>
                <w:szCs w:val="20"/>
                <w:lang w:val="en-GB"/>
              </w:rPr>
            </w:pPr>
            <w:r w:rsidRPr="00E7759A">
              <w:rPr>
                <w:rFonts w:cs="Calibri"/>
                <w:i/>
                <w:sz w:val="20"/>
                <w:szCs w:val="20"/>
                <w:lang w:val="en-GB"/>
              </w:rPr>
              <w:t>any</w:t>
            </w:r>
          </w:p>
        </w:tc>
        <w:tc>
          <w:tcPr>
            <w:tcW w:w="4904" w:type="dxa"/>
            <w:gridSpan w:val="2"/>
            <w:tcBorders>
              <w:top w:val="single" w:sz="4" w:space="0" w:color="auto"/>
              <w:left w:val="single" w:sz="4" w:space="0" w:color="auto"/>
              <w:bottom w:val="single" w:sz="4" w:space="0" w:color="auto"/>
              <w:right w:val="single" w:sz="4" w:space="0" w:color="auto"/>
            </w:tcBorders>
            <w:vAlign w:val="center"/>
          </w:tcPr>
          <w:p w14:paraId="091FF03A" w14:textId="2736893F" w:rsidR="00D71557" w:rsidRPr="00E7759A" w:rsidRDefault="00D71557" w:rsidP="00D71557">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6D13CFC1" w14:textId="77777777" w:rsidR="008E55AD" w:rsidRPr="00B26E95" w:rsidRDefault="008E55AD" w:rsidP="002F7E84">
      <w:pPr>
        <w:pStyle w:val="Titre2"/>
      </w:pPr>
      <w:bookmarkStart w:id="558" w:name="_Toc171948534"/>
      <w:bookmarkStart w:id="559" w:name="_Toc247947876"/>
      <w:bookmarkStart w:id="560" w:name="_Toc358727366"/>
      <w:bookmarkStart w:id="561" w:name="_Toc444249936"/>
      <w:bookmarkStart w:id="562" w:name="_Toc444251881"/>
      <w:bookmarkStart w:id="563" w:name="_Toc109134016"/>
      <w:r w:rsidRPr="00B26E95">
        <w:t>Abonnement</w:t>
      </w:r>
      <w:bookmarkEnd w:id="558"/>
      <w:bookmarkEnd w:id="559"/>
      <w:bookmarkEnd w:id="560"/>
      <w:bookmarkEnd w:id="561"/>
      <w:bookmarkEnd w:id="562"/>
      <w:bookmarkEnd w:id="563"/>
    </w:p>
    <w:p w14:paraId="2C160624" w14:textId="77777777" w:rsidR="008E55AD" w:rsidRPr="00B26E95" w:rsidRDefault="008E55AD" w:rsidP="00526B9C">
      <w:pPr>
        <w:pStyle w:val="Titre3"/>
      </w:pPr>
      <w:bookmarkStart w:id="564" w:name="_Toc444249937"/>
      <w:r w:rsidRPr="00B26E95">
        <w:t xml:space="preserve">Structure </w:t>
      </w:r>
      <w:proofErr w:type="spellStart"/>
      <w:r w:rsidRPr="00B26E95">
        <w:t>générale</w:t>
      </w:r>
      <w:proofErr w:type="spellEnd"/>
      <w:r w:rsidRPr="00B26E95">
        <w:t xml:space="preserve"> des abonnements</w:t>
      </w:r>
      <w:bookmarkEnd w:id="564"/>
    </w:p>
    <w:tbl>
      <w:tblPr>
        <w:tblW w:w="0" w:type="auto"/>
        <w:tblLayout w:type="fixed"/>
        <w:tblLook w:val="0000" w:firstRow="0" w:lastRow="0" w:firstColumn="0" w:lastColumn="0" w:noHBand="0" w:noVBand="0"/>
      </w:tblPr>
      <w:tblGrid>
        <w:gridCol w:w="1492"/>
        <w:gridCol w:w="236"/>
        <w:gridCol w:w="1816"/>
        <w:gridCol w:w="672"/>
        <w:gridCol w:w="1701"/>
        <w:gridCol w:w="3804"/>
      </w:tblGrid>
      <w:tr w:rsidR="008E55AD" w:rsidRPr="00E32CB2" w14:paraId="7FCF1B1E" w14:textId="77777777" w:rsidTr="00B75CDE">
        <w:tc>
          <w:tcPr>
            <w:tcW w:w="4216" w:type="dxa"/>
            <w:gridSpan w:val="4"/>
            <w:tcBorders>
              <w:top w:val="single" w:sz="4" w:space="0" w:color="auto"/>
              <w:left w:val="single" w:sz="4" w:space="0" w:color="auto"/>
              <w:bottom w:val="single" w:sz="4" w:space="0" w:color="auto"/>
              <w:right w:val="single" w:sz="4" w:space="0" w:color="auto"/>
            </w:tcBorders>
            <w:vAlign w:val="center"/>
          </w:tcPr>
          <w:p w14:paraId="63F663A0"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SubscriptionRequest</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7E58D513" w14:textId="77777777" w:rsidR="008E55AD" w:rsidRPr="00E7759A" w:rsidRDefault="008E55AD" w:rsidP="00B75CDE">
            <w:pPr>
              <w:spacing w:after="0"/>
              <w:rPr>
                <w:rFonts w:cs="Calibri"/>
                <w:i/>
                <w:sz w:val="20"/>
                <w:szCs w:val="20"/>
                <w:lang w:val="fr-LU"/>
              </w:rPr>
            </w:pPr>
            <w:r w:rsidRPr="00E7759A">
              <w:rPr>
                <w:rFonts w:cs="Calibri"/>
                <w:i/>
                <w:sz w:val="20"/>
                <w:szCs w:val="20"/>
                <w:lang w:val="fr-LU"/>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30F345F2" w14:textId="77777777" w:rsidR="008E55AD" w:rsidRPr="00E7759A" w:rsidRDefault="008E55AD" w:rsidP="00B43917">
            <w:pPr>
              <w:spacing w:after="0"/>
              <w:jc w:val="both"/>
              <w:rPr>
                <w:rFonts w:cs="Calibri"/>
                <w:sz w:val="20"/>
                <w:szCs w:val="20"/>
                <w:highlight w:val="lightGray"/>
                <w:lang w:val="fr-FR"/>
              </w:rPr>
            </w:pPr>
            <w:r w:rsidRPr="00E7759A">
              <w:rPr>
                <w:rFonts w:cs="Calibri"/>
                <w:sz w:val="20"/>
                <w:szCs w:val="20"/>
                <w:highlight w:val="lightGray"/>
                <w:lang w:val="fr-FR"/>
              </w:rPr>
              <w:t>Structure générale de requêtes d’abonnement</w:t>
            </w:r>
          </w:p>
        </w:tc>
      </w:tr>
      <w:tr w:rsidR="008E55AD" w:rsidRPr="00E32CB2" w14:paraId="78A09467" w14:textId="77777777" w:rsidTr="00B75CDE">
        <w:tc>
          <w:tcPr>
            <w:tcW w:w="1492" w:type="dxa"/>
            <w:tcBorders>
              <w:top w:val="single" w:sz="4" w:space="0" w:color="auto"/>
              <w:left w:val="single" w:sz="4" w:space="0" w:color="auto"/>
              <w:bottom w:val="single" w:sz="4" w:space="0" w:color="auto"/>
              <w:right w:val="single" w:sz="4" w:space="0" w:color="auto"/>
            </w:tcBorders>
            <w:vAlign w:val="center"/>
          </w:tcPr>
          <w:p w14:paraId="475055AB" w14:textId="77777777" w:rsidR="008E55AD" w:rsidRPr="00E7759A" w:rsidRDefault="008E55AD" w:rsidP="00B75CDE">
            <w:pPr>
              <w:spacing w:after="0"/>
              <w:rPr>
                <w:rFonts w:cs="Calibri"/>
                <w:i/>
                <w:sz w:val="20"/>
                <w:szCs w:val="20"/>
                <w:lang w:val="fr-LU"/>
              </w:rPr>
            </w:pPr>
            <w:r w:rsidRPr="00E7759A">
              <w:rPr>
                <w:rFonts w:cs="Calibri"/>
                <w:i/>
                <w:sz w:val="20"/>
                <w:szCs w:val="20"/>
                <w:lang w:val="fr-LU"/>
              </w:rPr>
              <w:t>Log</w:t>
            </w: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6FF3600D"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w:t>
            </w:r>
            <w:r w:rsidRPr="00E7759A">
              <w:rPr>
                <w:rFonts w:cs="Calibri"/>
                <w:b/>
                <w:i/>
                <w:sz w:val="20"/>
                <w:szCs w:val="20"/>
                <w:highlight w:val="lightGray"/>
                <w:lang w:val="fr-LU"/>
              </w:rPr>
              <w:softHyphen/>
              <w:t>Timestamp</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66B8D83E" w14:textId="77777777" w:rsidR="008E55AD" w:rsidRPr="00E7759A" w:rsidRDefault="008E55AD" w:rsidP="00B75CDE">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701" w:type="dxa"/>
            <w:tcBorders>
              <w:top w:val="single" w:sz="4" w:space="0" w:color="auto"/>
              <w:left w:val="single" w:sz="4" w:space="0" w:color="auto"/>
              <w:bottom w:val="single" w:sz="4" w:space="0" w:color="auto"/>
              <w:right w:val="single" w:sz="4" w:space="0" w:color="auto"/>
            </w:tcBorders>
            <w:vAlign w:val="center"/>
          </w:tcPr>
          <w:p w14:paraId="5C4CB6BC" w14:textId="77777777" w:rsidR="008E55AD" w:rsidRPr="00E7759A" w:rsidRDefault="008E55AD" w:rsidP="00B75CDE">
            <w:pPr>
              <w:spacing w:after="0"/>
              <w:rPr>
                <w:rFonts w:cs="Calibri"/>
                <w:i/>
                <w:sz w:val="20"/>
                <w:szCs w:val="20"/>
                <w:lang w:val="fr-LU"/>
              </w:rPr>
            </w:pPr>
            <w:proofErr w:type="spellStart"/>
            <w:proofErr w:type="gramStart"/>
            <w:r w:rsidRPr="00E7759A">
              <w:rPr>
                <w:rFonts w:cs="Calibri"/>
                <w:i/>
                <w:sz w:val="20"/>
                <w:szCs w:val="20"/>
                <w:lang w:val="fr-LU"/>
              </w:rPr>
              <w:t>xsd:dateTime</w:t>
            </w:r>
            <w:proofErr w:type="spellEnd"/>
            <w:proofErr w:type="gramEnd"/>
          </w:p>
        </w:tc>
        <w:tc>
          <w:tcPr>
            <w:tcW w:w="3804" w:type="dxa"/>
            <w:tcBorders>
              <w:top w:val="single" w:sz="4" w:space="0" w:color="auto"/>
              <w:left w:val="single" w:sz="4" w:space="0" w:color="auto"/>
              <w:bottom w:val="single" w:sz="4" w:space="0" w:color="auto"/>
              <w:right w:val="single" w:sz="4" w:space="0" w:color="auto"/>
            </w:tcBorders>
            <w:vAlign w:val="center"/>
          </w:tcPr>
          <w:p w14:paraId="060B3FF0" w14:textId="77777777" w:rsidR="008E55AD" w:rsidRPr="00E7759A" w:rsidRDefault="008E55AD" w:rsidP="00B43917">
            <w:pPr>
              <w:spacing w:after="0"/>
              <w:jc w:val="both"/>
              <w:rPr>
                <w:rFonts w:cs="Calibri"/>
                <w:sz w:val="20"/>
                <w:szCs w:val="20"/>
                <w:highlight w:val="lightGray"/>
                <w:lang w:val="fr-FR"/>
              </w:rPr>
            </w:pPr>
            <w:r w:rsidRPr="00E7759A">
              <w:rPr>
                <w:rFonts w:cs="Calibri"/>
                <w:sz w:val="20"/>
                <w:szCs w:val="20"/>
                <w:highlight w:val="lightGray"/>
                <w:lang w:val="fr-FR"/>
              </w:rPr>
              <w:t>Date de la requête d’abonnement.</w:t>
            </w:r>
          </w:p>
        </w:tc>
      </w:tr>
      <w:tr w:rsidR="008E55AD" w:rsidRPr="00E7759A" w14:paraId="3D388BC0" w14:textId="77777777" w:rsidTr="00B75CDE">
        <w:trPr>
          <w:hidden/>
        </w:trPr>
        <w:tc>
          <w:tcPr>
            <w:tcW w:w="1492" w:type="dxa"/>
            <w:vMerge w:val="restart"/>
            <w:tcBorders>
              <w:top w:val="single" w:sz="4" w:space="0" w:color="auto"/>
              <w:left w:val="single" w:sz="4" w:space="0" w:color="auto"/>
              <w:right w:val="single" w:sz="4" w:space="0" w:color="auto"/>
            </w:tcBorders>
            <w:vAlign w:val="center"/>
          </w:tcPr>
          <w:p w14:paraId="436A38CA" w14:textId="77777777" w:rsidR="008E55AD" w:rsidRPr="00E7759A" w:rsidRDefault="008E55AD" w:rsidP="00B75CDE">
            <w:pPr>
              <w:spacing w:after="0"/>
              <w:rPr>
                <w:rFonts w:eastAsia="MS Mincho" w:cs="Calibri"/>
                <w:i/>
                <w:vanish/>
                <w:sz w:val="20"/>
                <w:szCs w:val="20"/>
                <w:highlight w:val="cyan"/>
                <w:lang w:val="fr-LU"/>
              </w:rPr>
            </w:pPr>
            <w:r w:rsidRPr="00E7759A">
              <w:rPr>
                <w:rFonts w:cs="Calibri"/>
                <w:i/>
                <w:vanish/>
                <w:sz w:val="20"/>
                <w:szCs w:val="20"/>
                <w:highlight w:val="cyan"/>
              </w:rPr>
              <w:t>Auth</w:t>
            </w: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5D118382" w14:textId="77777777" w:rsidR="008E55AD" w:rsidRPr="00E7759A" w:rsidRDefault="008E55AD" w:rsidP="00B75CDE">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AccountId</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03EF022C" w14:textId="77777777" w:rsidR="008E55AD" w:rsidRPr="00E7759A" w:rsidRDefault="008E55AD" w:rsidP="00B75CDE">
            <w:pPr>
              <w:spacing w:after="0"/>
              <w:rPr>
                <w:rFonts w:eastAsia="MS Mincho" w:cs="Calibri"/>
                <w:b/>
                <w:vanish/>
                <w:sz w:val="20"/>
                <w:szCs w:val="20"/>
                <w:highlight w:val="cyan"/>
                <w:lang w:val="fr-LU"/>
              </w:rPr>
            </w:pPr>
            <w:r w:rsidRPr="00E7759A">
              <w:rPr>
                <w:rFonts w:cs="Calibri"/>
                <w:vanish/>
                <w:sz w:val="20"/>
                <w:szCs w:val="20"/>
                <w:highlight w:val="cyan"/>
              </w:rPr>
              <w:t>0:1</w:t>
            </w:r>
          </w:p>
        </w:tc>
        <w:tc>
          <w:tcPr>
            <w:tcW w:w="1701" w:type="dxa"/>
            <w:tcBorders>
              <w:top w:val="single" w:sz="4" w:space="0" w:color="auto"/>
              <w:left w:val="single" w:sz="4" w:space="0" w:color="auto"/>
              <w:bottom w:val="single" w:sz="4" w:space="0" w:color="auto"/>
              <w:right w:val="single" w:sz="4" w:space="0" w:color="auto"/>
            </w:tcBorders>
            <w:vAlign w:val="center"/>
          </w:tcPr>
          <w:p w14:paraId="033313B3" w14:textId="77777777" w:rsidR="008E55AD" w:rsidRPr="00E7759A" w:rsidRDefault="008E55AD" w:rsidP="00B75CDE">
            <w:pPr>
              <w:spacing w:after="0"/>
              <w:rPr>
                <w:rFonts w:eastAsia="MS Mincho" w:cs="Calibri"/>
                <w:i/>
                <w:vanish/>
                <w:sz w:val="20"/>
                <w:szCs w:val="20"/>
                <w:highlight w:val="cyan"/>
                <w:lang w:val="fr-LU"/>
              </w:rPr>
            </w:pPr>
            <w:r w:rsidRPr="00E7759A">
              <w:rPr>
                <w:rFonts w:cs="Calibri"/>
                <w:i/>
                <w:vanish/>
                <w:sz w:val="20"/>
                <w:szCs w:val="20"/>
                <w:highlight w:val="cyan"/>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598778F7" w14:textId="77777777" w:rsidR="008E55AD" w:rsidRPr="00E7759A" w:rsidRDefault="008E55AD" w:rsidP="00B43917">
            <w:pPr>
              <w:spacing w:after="0"/>
              <w:jc w:val="both"/>
              <w:rPr>
                <w:rFonts w:eastAsia="MS Mincho" w:cs="Calibri"/>
                <w:vanish/>
                <w:sz w:val="20"/>
                <w:szCs w:val="20"/>
                <w:highlight w:val="cyan"/>
              </w:rPr>
            </w:pPr>
            <w:r w:rsidRPr="00E7759A">
              <w:rPr>
                <w:rFonts w:cs="Calibri"/>
                <w:vanish/>
                <w:sz w:val="20"/>
                <w:szCs w:val="20"/>
                <w:highlight w:val="cyan"/>
              </w:rPr>
              <w:t xml:space="preserve">Account Identifier. May be used to attribute requests to a specific user account for authentication or reporting purposes </w:t>
            </w:r>
          </w:p>
        </w:tc>
      </w:tr>
      <w:tr w:rsidR="008E55AD" w:rsidRPr="00E7759A" w14:paraId="155D4D3F" w14:textId="77777777" w:rsidTr="00B75CDE">
        <w:trPr>
          <w:hidden/>
        </w:trPr>
        <w:tc>
          <w:tcPr>
            <w:tcW w:w="1492" w:type="dxa"/>
            <w:vMerge/>
            <w:tcBorders>
              <w:left w:val="single" w:sz="4" w:space="0" w:color="auto"/>
              <w:bottom w:val="single" w:sz="4" w:space="0" w:color="auto"/>
              <w:right w:val="single" w:sz="4" w:space="0" w:color="auto"/>
            </w:tcBorders>
            <w:vAlign w:val="center"/>
          </w:tcPr>
          <w:p w14:paraId="3D56246F" w14:textId="77777777" w:rsidR="008E55AD" w:rsidRPr="00E7759A" w:rsidRDefault="008E55AD" w:rsidP="00B75CDE">
            <w:pPr>
              <w:spacing w:after="0"/>
              <w:rPr>
                <w:rFonts w:cs="Calibri"/>
                <w:i/>
                <w:vanish/>
                <w:sz w:val="20"/>
                <w:szCs w:val="20"/>
                <w:highlight w:val="cyan"/>
              </w:rPr>
            </w:pP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2CC08E71" w14:textId="77777777" w:rsidR="008E55AD" w:rsidRPr="00E7759A" w:rsidRDefault="008E55AD" w:rsidP="00B75CDE">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AccountKey</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72254FE7" w14:textId="77777777" w:rsidR="008E55AD" w:rsidRPr="00E7759A" w:rsidRDefault="008E55AD" w:rsidP="00B75CDE">
            <w:pPr>
              <w:spacing w:after="0"/>
              <w:rPr>
                <w:rFonts w:eastAsia="MS Mincho" w:cs="Calibri"/>
                <w:b/>
                <w:vanish/>
                <w:sz w:val="20"/>
                <w:szCs w:val="20"/>
                <w:highlight w:val="cyan"/>
                <w:lang w:val="fr-LU"/>
              </w:rPr>
            </w:pPr>
            <w:r w:rsidRPr="00E7759A">
              <w:rPr>
                <w:rFonts w:cs="Calibri"/>
                <w:vanish/>
                <w:sz w:val="20"/>
                <w:szCs w:val="20"/>
                <w:highlight w:val="cyan"/>
              </w:rPr>
              <w:t>0:1</w:t>
            </w:r>
          </w:p>
        </w:tc>
        <w:tc>
          <w:tcPr>
            <w:tcW w:w="1701" w:type="dxa"/>
            <w:tcBorders>
              <w:top w:val="single" w:sz="4" w:space="0" w:color="auto"/>
              <w:left w:val="single" w:sz="4" w:space="0" w:color="auto"/>
              <w:bottom w:val="single" w:sz="4" w:space="0" w:color="auto"/>
              <w:right w:val="single" w:sz="4" w:space="0" w:color="auto"/>
            </w:tcBorders>
            <w:vAlign w:val="center"/>
          </w:tcPr>
          <w:p w14:paraId="1C773C5E" w14:textId="77777777" w:rsidR="008E55AD" w:rsidRPr="00E7759A" w:rsidRDefault="008E55AD" w:rsidP="00B75CDE">
            <w:pPr>
              <w:spacing w:after="0"/>
              <w:rPr>
                <w:rFonts w:eastAsia="MS Mincho" w:cs="Calibri"/>
                <w:i/>
                <w:vanish/>
                <w:sz w:val="20"/>
                <w:szCs w:val="20"/>
                <w:highlight w:val="cyan"/>
                <w:lang w:val="fr-LU"/>
              </w:rPr>
            </w:pPr>
            <w:r w:rsidRPr="00E7759A">
              <w:rPr>
                <w:rFonts w:cs="Calibri"/>
                <w:i/>
                <w:vanish/>
                <w:sz w:val="20"/>
                <w:szCs w:val="20"/>
                <w:highlight w:val="cyan"/>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2553A7E9" w14:textId="77777777" w:rsidR="008E55AD" w:rsidRPr="00E7759A" w:rsidRDefault="008E55AD" w:rsidP="00B43917">
            <w:pPr>
              <w:spacing w:after="0"/>
              <w:jc w:val="both"/>
              <w:rPr>
                <w:rFonts w:eastAsia="MS Mincho" w:cs="Calibri"/>
                <w:vanish/>
                <w:sz w:val="20"/>
                <w:szCs w:val="20"/>
              </w:rPr>
            </w:pPr>
            <w:r w:rsidRPr="00E7759A">
              <w:rPr>
                <w:rFonts w:cs="Calibri"/>
                <w:vanish/>
                <w:sz w:val="20"/>
                <w:szCs w:val="20"/>
                <w:highlight w:val="cyan"/>
              </w:rPr>
              <w:t xml:space="preserve">Authentication key for request. May be used to authenticate the request to ensure the user is a registered client. </w:t>
            </w:r>
            <w:r w:rsidR="001C0642" w:rsidRPr="00E7759A">
              <w:rPr>
                <w:rFonts w:cs="Calibri"/>
                <w:vanish/>
                <w:sz w:val="20"/>
                <w:szCs w:val="20"/>
                <w:highlight w:val="cyan"/>
              </w:rPr>
              <w:t xml:space="preserve"> </w:t>
            </w:r>
          </w:p>
        </w:tc>
      </w:tr>
      <w:tr w:rsidR="008E55AD" w:rsidRPr="00E32CB2" w14:paraId="2FE8A4C5" w14:textId="77777777" w:rsidTr="00B75CDE">
        <w:tc>
          <w:tcPr>
            <w:tcW w:w="1492" w:type="dxa"/>
            <w:vMerge w:val="restart"/>
            <w:tcBorders>
              <w:top w:val="single" w:sz="4" w:space="0" w:color="auto"/>
              <w:left w:val="single" w:sz="4" w:space="0" w:color="auto"/>
              <w:right w:val="single" w:sz="4" w:space="0" w:color="auto"/>
            </w:tcBorders>
            <w:vAlign w:val="center"/>
          </w:tcPr>
          <w:p w14:paraId="376914D2" w14:textId="77777777" w:rsidR="008E55AD" w:rsidRPr="00E7759A" w:rsidRDefault="008E55AD" w:rsidP="00B75CDE">
            <w:pPr>
              <w:spacing w:after="0"/>
              <w:rPr>
                <w:rFonts w:cs="Calibri"/>
                <w:i/>
                <w:sz w:val="20"/>
                <w:szCs w:val="20"/>
                <w:lang w:val="en-GB"/>
              </w:rPr>
            </w:pPr>
            <w:r w:rsidRPr="00E7759A">
              <w:rPr>
                <w:rFonts w:cs="Calibri"/>
                <w:i/>
                <w:sz w:val="20"/>
                <w:szCs w:val="20"/>
                <w:lang w:val="en-GB"/>
              </w:rPr>
              <w:t>End</w:t>
            </w:r>
            <w:r w:rsidRPr="00E7759A">
              <w:rPr>
                <w:rFonts w:cs="Calibri"/>
                <w:i/>
                <w:sz w:val="20"/>
                <w:szCs w:val="20"/>
                <w:lang w:val="en-GB"/>
              </w:rPr>
              <w:softHyphen/>
              <w:t>point properties</w:t>
            </w: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55509933" w14:textId="77777777" w:rsidR="008E55AD" w:rsidRPr="00E7759A" w:rsidRDefault="008E55AD" w:rsidP="00B75CDE">
            <w:pPr>
              <w:spacing w:after="0"/>
              <w:rPr>
                <w:rFonts w:cs="Calibri"/>
                <w:b/>
                <w:i/>
                <w:sz w:val="20"/>
                <w:szCs w:val="20"/>
                <w:highlight w:val="lightGray"/>
                <w:lang w:val="en-GB"/>
              </w:rPr>
            </w:pPr>
            <w:r w:rsidRPr="00E7759A">
              <w:rPr>
                <w:rFonts w:cs="Calibri"/>
                <w:b/>
                <w:i/>
                <w:sz w:val="20"/>
                <w:szCs w:val="20"/>
                <w:highlight w:val="lightGray"/>
                <w:lang w:val="en-GB"/>
              </w:rPr>
              <w:t>Address</w:t>
            </w:r>
          </w:p>
        </w:tc>
        <w:tc>
          <w:tcPr>
            <w:tcW w:w="672" w:type="dxa"/>
            <w:tcBorders>
              <w:top w:val="single" w:sz="4" w:space="0" w:color="auto"/>
              <w:left w:val="single" w:sz="4" w:space="0" w:color="auto"/>
              <w:bottom w:val="single" w:sz="4" w:space="0" w:color="auto"/>
              <w:right w:val="single" w:sz="4" w:space="0" w:color="auto"/>
            </w:tcBorders>
            <w:vAlign w:val="center"/>
          </w:tcPr>
          <w:p w14:paraId="10121C5C" w14:textId="77777777" w:rsidR="008E55AD" w:rsidRPr="00E7759A" w:rsidRDefault="008E55AD"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701" w:type="dxa"/>
            <w:tcBorders>
              <w:top w:val="single" w:sz="4" w:space="0" w:color="auto"/>
              <w:left w:val="single" w:sz="4" w:space="0" w:color="auto"/>
              <w:bottom w:val="single" w:sz="4" w:space="0" w:color="auto"/>
              <w:right w:val="single" w:sz="4" w:space="0" w:color="auto"/>
            </w:tcBorders>
            <w:vAlign w:val="center"/>
          </w:tcPr>
          <w:p w14:paraId="21D6BF4E" w14:textId="77777777" w:rsidR="008E55AD" w:rsidRPr="00E7759A" w:rsidRDefault="008E55AD" w:rsidP="00B75CDE">
            <w:pPr>
              <w:spacing w:after="0"/>
              <w:rPr>
                <w:rFonts w:cs="Calibri"/>
                <w:i/>
                <w:sz w:val="20"/>
                <w:szCs w:val="20"/>
                <w:lang w:val="fr-LU"/>
              </w:rPr>
            </w:pPr>
            <w:proofErr w:type="spellStart"/>
            <w:r w:rsidRPr="00E7759A">
              <w:rPr>
                <w:rFonts w:cs="Calibri"/>
                <w:i/>
                <w:sz w:val="20"/>
                <w:szCs w:val="20"/>
                <w:lang w:val="fr-LU"/>
              </w:rPr>
              <w:t>Endpoint</w:t>
            </w:r>
            <w:r w:rsidRPr="00E7759A">
              <w:rPr>
                <w:rFonts w:cs="Calibri"/>
                <w:i/>
                <w:sz w:val="20"/>
                <w:szCs w:val="20"/>
                <w:lang w:val="fr-LU"/>
              </w:rPr>
              <w:softHyphen/>
              <w:t>Address</w:t>
            </w:r>
            <w:proofErr w:type="spellEnd"/>
          </w:p>
        </w:tc>
        <w:tc>
          <w:tcPr>
            <w:tcW w:w="3804" w:type="dxa"/>
            <w:tcBorders>
              <w:top w:val="single" w:sz="4" w:space="0" w:color="auto"/>
              <w:left w:val="single" w:sz="4" w:space="0" w:color="auto"/>
              <w:bottom w:val="single" w:sz="4" w:space="0" w:color="auto"/>
              <w:right w:val="single" w:sz="4" w:space="0" w:color="auto"/>
            </w:tcBorders>
            <w:vAlign w:val="center"/>
          </w:tcPr>
          <w:p w14:paraId="4675CA8F" w14:textId="77777777" w:rsidR="008E55AD" w:rsidRPr="00E7759A" w:rsidRDefault="008E55AD" w:rsidP="00B43917">
            <w:pPr>
              <w:spacing w:after="0"/>
              <w:jc w:val="both"/>
              <w:rPr>
                <w:rFonts w:cs="Calibri"/>
                <w:sz w:val="20"/>
                <w:szCs w:val="20"/>
                <w:lang w:val="fr-FR"/>
              </w:rPr>
            </w:pPr>
            <w:r w:rsidRPr="00E7759A">
              <w:rPr>
                <w:rFonts w:cs="Calibri"/>
                <w:sz w:val="20"/>
                <w:szCs w:val="20"/>
                <w:highlight w:val="lightGray"/>
                <w:lang w:val="fr-FR"/>
              </w:rPr>
              <w:t>Adresse de destination de la réponse à la demande d’abonnement (accepté ou non).</w:t>
            </w:r>
          </w:p>
        </w:tc>
      </w:tr>
      <w:tr w:rsidR="008E55AD" w:rsidRPr="00E32CB2" w14:paraId="4949DC84" w14:textId="77777777" w:rsidTr="00B75CDE">
        <w:tc>
          <w:tcPr>
            <w:tcW w:w="1492" w:type="dxa"/>
            <w:vMerge/>
            <w:tcBorders>
              <w:left w:val="single" w:sz="4" w:space="0" w:color="auto"/>
              <w:right w:val="single" w:sz="4" w:space="0" w:color="auto"/>
            </w:tcBorders>
            <w:vAlign w:val="center"/>
          </w:tcPr>
          <w:p w14:paraId="0B05E4B9" w14:textId="77777777" w:rsidR="008E55AD" w:rsidRPr="00E7759A" w:rsidRDefault="008E55AD" w:rsidP="00B75CDE">
            <w:pPr>
              <w:spacing w:after="0"/>
              <w:rPr>
                <w:rFonts w:cs="Calibri"/>
                <w:i/>
                <w:sz w:val="20"/>
                <w:szCs w:val="20"/>
                <w:lang w:val="fr-FR"/>
              </w:rPr>
            </w:pP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7C2447CC"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RequestorRef</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16E35EF7" w14:textId="77777777" w:rsidR="008E55AD" w:rsidRPr="00E7759A" w:rsidRDefault="008E55AD" w:rsidP="00B75CDE">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701" w:type="dxa"/>
            <w:tcBorders>
              <w:top w:val="single" w:sz="4" w:space="0" w:color="auto"/>
              <w:left w:val="single" w:sz="4" w:space="0" w:color="auto"/>
              <w:bottom w:val="single" w:sz="4" w:space="0" w:color="auto"/>
              <w:right w:val="single" w:sz="4" w:space="0" w:color="auto"/>
            </w:tcBorders>
            <w:vAlign w:val="center"/>
          </w:tcPr>
          <w:p w14:paraId="2BBED4F7" w14:textId="77777777" w:rsidR="008E55AD" w:rsidRPr="00E7759A" w:rsidRDefault="008E55AD" w:rsidP="00B75CDE">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3804" w:type="dxa"/>
            <w:tcBorders>
              <w:top w:val="single" w:sz="4" w:space="0" w:color="auto"/>
              <w:left w:val="single" w:sz="4" w:space="0" w:color="auto"/>
              <w:bottom w:val="single" w:sz="4" w:space="0" w:color="auto"/>
              <w:right w:val="single" w:sz="4" w:space="0" w:color="auto"/>
            </w:tcBorders>
            <w:vAlign w:val="center"/>
          </w:tcPr>
          <w:p w14:paraId="52FCDA27" w14:textId="77777777" w:rsidR="008E55AD" w:rsidRPr="00E7759A" w:rsidRDefault="008E55AD" w:rsidP="00B43917">
            <w:pPr>
              <w:spacing w:after="0"/>
              <w:jc w:val="both"/>
              <w:rPr>
                <w:rFonts w:cs="Calibri"/>
                <w:sz w:val="20"/>
                <w:szCs w:val="20"/>
                <w:lang w:val="fr-FR"/>
              </w:rPr>
            </w:pPr>
            <w:r w:rsidRPr="00E7759A">
              <w:rPr>
                <w:rFonts w:cs="Calibri"/>
                <w:sz w:val="20"/>
                <w:szCs w:val="20"/>
                <w:highlight w:val="lightGray"/>
                <w:lang w:val="fr-FR"/>
              </w:rPr>
              <w:t>Identifiant du demandeur de la réponse (reprendre le code [</w:t>
            </w:r>
            <w:r w:rsidRPr="00E7759A">
              <w:rPr>
                <w:rFonts w:cs="Calibri"/>
                <w:i/>
                <w:sz w:val="20"/>
                <w:szCs w:val="20"/>
                <w:highlight w:val="lightGray"/>
                <w:lang w:val="fr-FR"/>
              </w:rPr>
              <w:t>fournisseur</w:t>
            </w:r>
            <w:r w:rsidRPr="00E7759A">
              <w:rPr>
                <w:rFonts w:cs="Calibri"/>
                <w:sz w:val="20"/>
                <w:szCs w:val="20"/>
                <w:highlight w:val="lightGray"/>
                <w:lang w:val="fr-FR"/>
              </w:rPr>
              <w:t xml:space="preserve">] des identifiants du profil </w:t>
            </w:r>
            <w:r w:rsidR="00B26E95" w:rsidRPr="00E7759A">
              <w:rPr>
                <w:rFonts w:cs="Calibri"/>
                <w:sz w:val="20"/>
                <w:szCs w:val="20"/>
                <w:highlight w:val="lightGray"/>
                <w:lang w:val="fr-FR"/>
              </w:rPr>
              <w:t>FR</w:t>
            </w:r>
            <w:r w:rsidRPr="00E7759A">
              <w:rPr>
                <w:rFonts w:cs="Calibri"/>
                <w:sz w:val="20"/>
                <w:szCs w:val="20"/>
                <w:lang w:val="fr-FR"/>
              </w:rPr>
              <w:t>).</w:t>
            </w:r>
          </w:p>
        </w:tc>
      </w:tr>
      <w:tr w:rsidR="008E55AD" w:rsidRPr="00E32CB2" w14:paraId="69ADEFB1" w14:textId="77777777" w:rsidTr="00B75CDE">
        <w:tc>
          <w:tcPr>
            <w:tcW w:w="1492" w:type="dxa"/>
            <w:vMerge/>
            <w:tcBorders>
              <w:left w:val="single" w:sz="4" w:space="0" w:color="auto"/>
              <w:right w:val="single" w:sz="4" w:space="0" w:color="auto"/>
            </w:tcBorders>
            <w:vAlign w:val="center"/>
          </w:tcPr>
          <w:p w14:paraId="319D7F55" w14:textId="77777777" w:rsidR="008E55AD" w:rsidRPr="00E7759A" w:rsidRDefault="008E55AD" w:rsidP="00B75CDE">
            <w:pPr>
              <w:spacing w:after="0"/>
              <w:rPr>
                <w:rFonts w:cs="Calibri"/>
                <w:i/>
                <w:sz w:val="20"/>
                <w:szCs w:val="20"/>
                <w:lang w:val="fr-FR"/>
              </w:rPr>
            </w:pP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022AAF62" w14:textId="77777777" w:rsidR="008E55AD" w:rsidRPr="00E7759A" w:rsidRDefault="008E55AD" w:rsidP="00B75CDE">
            <w:pPr>
              <w:spacing w:after="0"/>
              <w:rPr>
                <w:rFonts w:cs="Calibri"/>
                <w:b/>
                <w:i/>
                <w:sz w:val="20"/>
                <w:szCs w:val="20"/>
                <w:highlight w:val="lightGray"/>
                <w:lang w:val="fr-LU"/>
              </w:rPr>
            </w:pPr>
            <w:r w:rsidRPr="00E7759A">
              <w:rPr>
                <w:rFonts w:cs="Calibri"/>
                <w:b/>
                <w:i/>
                <w:sz w:val="20"/>
                <w:szCs w:val="20"/>
                <w:highlight w:val="lightGray"/>
                <w:lang w:val="fr-LU"/>
              </w:rPr>
              <w:t>Message</w:t>
            </w:r>
            <w:r w:rsidRPr="00E7759A">
              <w:rPr>
                <w:rFonts w:cs="Calibri"/>
                <w:b/>
                <w:i/>
                <w:sz w:val="20"/>
                <w:szCs w:val="20"/>
                <w:highlight w:val="lightGray"/>
              </w:rPr>
              <w:softHyphen/>
            </w:r>
            <w:r w:rsidRPr="00E7759A">
              <w:rPr>
                <w:rFonts w:cs="Calibri"/>
                <w:b/>
                <w:i/>
                <w:sz w:val="20"/>
                <w:szCs w:val="20"/>
                <w:highlight w:val="lightGray"/>
                <w:lang w:val="fr-LU"/>
              </w:rPr>
              <w:t>Identifier</w:t>
            </w:r>
          </w:p>
        </w:tc>
        <w:tc>
          <w:tcPr>
            <w:tcW w:w="672" w:type="dxa"/>
            <w:tcBorders>
              <w:top w:val="single" w:sz="4" w:space="0" w:color="auto"/>
              <w:left w:val="single" w:sz="4" w:space="0" w:color="auto"/>
              <w:bottom w:val="single" w:sz="4" w:space="0" w:color="auto"/>
              <w:right w:val="single" w:sz="4" w:space="0" w:color="auto"/>
            </w:tcBorders>
            <w:vAlign w:val="center"/>
          </w:tcPr>
          <w:p w14:paraId="3A96EB5D" w14:textId="77777777" w:rsidR="008E55AD" w:rsidRPr="00E7759A" w:rsidRDefault="008E55AD"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4AD0216F" w14:textId="77777777" w:rsidR="008E55AD" w:rsidRPr="00E7759A" w:rsidRDefault="008E55AD" w:rsidP="00B75CDE">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701" w:type="dxa"/>
            <w:tcBorders>
              <w:top w:val="single" w:sz="4" w:space="0" w:color="auto"/>
              <w:left w:val="single" w:sz="4" w:space="0" w:color="auto"/>
              <w:bottom w:val="single" w:sz="4" w:space="0" w:color="auto"/>
              <w:right w:val="single" w:sz="4" w:space="0" w:color="auto"/>
            </w:tcBorders>
            <w:vAlign w:val="center"/>
          </w:tcPr>
          <w:p w14:paraId="2D9F7737" w14:textId="77777777" w:rsidR="008E55AD" w:rsidRPr="00E7759A" w:rsidRDefault="008E55AD" w:rsidP="00B75CDE">
            <w:pPr>
              <w:spacing w:after="0"/>
              <w:rPr>
                <w:rFonts w:cs="Calibri"/>
                <w:i/>
                <w:sz w:val="20"/>
                <w:szCs w:val="20"/>
                <w:lang w:val="fr-LU"/>
              </w:rPr>
            </w:pPr>
            <w:proofErr w:type="spellStart"/>
            <w:r w:rsidRPr="00E7759A">
              <w:rPr>
                <w:rFonts w:cs="Calibri"/>
                <w:i/>
                <w:sz w:val="20"/>
                <w:szCs w:val="20"/>
                <w:lang w:val="fr-LU"/>
              </w:rPr>
              <w:t>Message</w:t>
            </w:r>
            <w:r w:rsidRPr="00E7759A">
              <w:rPr>
                <w:rFonts w:cs="Calibri"/>
                <w:i/>
                <w:sz w:val="20"/>
                <w:szCs w:val="20"/>
                <w:lang w:val="fr-LU"/>
              </w:rPr>
              <w:softHyphen/>
              <w:t>Qualifier</w:t>
            </w:r>
            <w:proofErr w:type="spellEnd"/>
          </w:p>
        </w:tc>
        <w:tc>
          <w:tcPr>
            <w:tcW w:w="3804" w:type="dxa"/>
            <w:tcBorders>
              <w:top w:val="single" w:sz="4" w:space="0" w:color="auto"/>
              <w:left w:val="single" w:sz="4" w:space="0" w:color="auto"/>
              <w:bottom w:val="single" w:sz="4" w:space="0" w:color="auto"/>
              <w:right w:val="single" w:sz="4" w:space="0" w:color="auto"/>
            </w:tcBorders>
            <w:vAlign w:val="center"/>
          </w:tcPr>
          <w:p w14:paraId="59AD554A" w14:textId="77777777" w:rsidR="008E55AD" w:rsidRPr="00E7759A" w:rsidRDefault="008E55AD" w:rsidP="00B43917">
            <w:pPr>
              <w:spacing w:after="0"/>
              <w:jc w:val="both"/>
              <w:rPr>
                <w:rFonts w:cs="Calibri"/>
                <w:sz w:val="20"/>
                <w:szCs w:val="20"/>
                <w:lang w:val="fr-FR"/>
              </w:rPr>
            </w:pPr>
            <w:r w:rsidRPr="00E7759A">
              <w:rPr>
                <w:rFonts w:cs="Calibri"/>
                <w:sz w:val="20"/>
                <w:szCs w:val="20"/>
                <w:highlight w:val="lightGray"/>
                <w:lang w:val="fr-FR"/>
              </w:rPr>
              <w:t>Identifiant unique de la requête de souscription (utilisé dans la réponse).</w:t>
            </w:r>
          </w:p>
        </w:tc>
      </w:tr>
      <w:tr w:rsidR="008E55AD" w:rsidRPr="00E7759A" w14:paraId="6EE8A9E5" w14:textId="77777777" w:rsidTr="00B75CDE">
        <w:tc>
          <w:tcPr>
            <w:tcW w:w="1492" w:type="dxa"/>
            <w:vMerge/>
            <w:tcBorders>
              <w:left w:val="single" w:sz="4" w:space="0" w:color="auto"/>
              <w:right w:val="single" w:sz="4" w:space="0" w:color="auto"/>
            </w:tcBorders>
            <w:vAlign w:val="center"/>
          </w:tcPr>
          <w:p w14:paraId="50D14426" w14:textId="77777777" w:rsidR="008E55AD" w:rsidRPr="00E7759A" w:rsidRDefault="008E55AD" w:rsidP="00B75CDE">
            <w:pPr>
              <w:spacing w:after="0"/>
              <w:rPr>
                <w:rFonts w:cs="Calibri"/>
                <w:i/>
                <w:sz w:val="20"/>
                <w:szCs w:val="20"/>
                <w:lang w:val="fr-FR"/>
              </w:rPr>
            </w:pP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07304066" w14:textId="77777777" w:rsidR="008E55AD" w:rsidRPr="00E7759A" w:rsidRDefault="008E55AD" w:rsidP="00B75CDE">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DelegatorAddress</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61232D51" w14:textId="77777777" w:rsidR="008E55AD" w:rsidRPr="00E7759A" w:rsidRDefault="008E55AD" w:rsidP="00B75CDE">
            <w:pPr>
              <w:spacing w:after="0"/>
              <w:rPr>
                <w:rFonts w:eastAsia="MS Mincho" w:cs="Calibri"/>
                <w:vanish/>
                <w:sz w:val="20"/>
                <w:szCs w:val="20"/>
                <w:highlight w:val="cyan"/>
                <w:lang w:val="fr-LU"/>
              </w:rPr>
            </w:pPr>
            <w:r w:rsidRPr="00E7759A">
              <w:rPr>
                <w:rFonts w:cs="Calibri"/>
                <w:vanish/>
                <w:sz w:val="20"/>
                <w:szCs w:val="20"/>
                <w:highlight w:val="cyan"/>
              </w:rPr>
              <w:t>0:1</w:t>
            </w:r>
          </w:p>
        </w:tc>
        <w:tc>
          <w:tcPr>
            <w:tcW w:w="1701" w:type="dxa"/>
            <w:tcBorders>
              <w:top w:val="single" w:sz="4" w:space="0" w:color="auto"/>
              <w:left w:val="single" w:sz="4" w:space="0" w:color="auto"/>
              <w:bottom w:val="single" w:sz="4" w:space="0" w:color="auto"/>
              <w:right w:val="single" w:sz="4" w:space="0" w:color="auto"/>
            </w:tcBorders>
            <w:vAlign w:val="center"/>
          </w:tcPr>
          <w:p w14:paraId="1D8E7955" w14:textId="77777777" w:rsidR="008E55AD" w:rsidRPr="00E7759A" w:rsidRDefault="008E55AD" w:rsidP="00B75CDE">
            <w:pPr>
              <w:spacing w:after="0"/>
              <w:rPr>
                <w:rFonts w:eastAsia="MS Mincho" w:cs="Calibri"/>
                <w:i/>
                <w:vanish/>
                <w:sz w:val="20"/>
                <w:szCs w:val="20"/>
                <w:highlight w:val="cyan"/>
                <w:lang w:val="fr-LU"/>
              </w:rPr>
            </w:pPr>
            <w:proofErr w:type="spellStart"/>
            <w:r w:rsidRPr="00E7759A">
              <w:rPr>
                <w:rFonts w:cs="Calibri"/>
                <w:i/>
                <w:vanish/>
                <w:sz w:val="20"/>
                <w:szCs w:val="20"/>
                <w:highlight w:val="cyan"/>
              </w:rPr>
              <w:t>Endpoint</w:t>
            </w:r>
            <w:r w:rsidRPr="00E7759A">
              <w:rPr>
                <w:rFonts w:cs="Calibri"/>
                <w:i/>
                <w:vanish/>
                <w:sz w:val="20"/>
                <w:szCs w:val="20"/>
                <w:highlight w:val="cyan"/>
              </w:rPr>
              <w:softHyphen/>
              <w:t>Address</w:t>
            </w:r>
            <w:proofErr w:type="spellEnd"/>
          </w:p>
        </w:tc>
        <w:tc>
          <w:tcPr>
            <w:tcW w:w="3804" w:type="dxa"/>
            <w:tcBorders>
              <w:top w:val="single" w:sz="4" w:space="0" w:color="auto"/>
              <w:left w:val="single" w:sz="4" w:space="0" w:color="auto"/>
              <w:bottom w:val="single" w:sz="4" w:space="0" w:color="auto"/>
              <w:right w:val="single" w:sz="4" w:space="0" w:color="auto"/>
            </w:tcBorders>
            <w:vAlign w:val="center"/>
          </w:tcPr>
          <w:p w14:paraId="7DD183D9" w14:textId="77777777" w:rsidR="008E55AD" w:rsidRPr="00E7759A" w:rsidRDefault="008E55AD" w:rsidP="00B43917">
            <w:pPr>
              <w:pStyle w:val="Tabletext8Char1"/>
              <w:spacing w:before="0" w:after="0"/>
              <w:rPr>
                <w:rFonts w:ascii="Calibri" w:hAnsi="Calibri" w:cs="Calibri"/>
                <w:vanish/>
                <w:sz w:val="20"/>
                <w:highlight w:val="cyan"/>
              </w:rPr>
            </w:pPr>
            <w:r w:rsidRPr="00E7759A">
              <w:rPr>
                <w:rFonts w:ascii="Calibri" w:hAnsi="Calibri" w:cs="Calibri"/>
                <w:vanish/>
                <w:sz w:val="20"/>
                <w:highlight w:val="cyan"/>
              </w:rPr>
              <w:t xml:space="preserve">Address of originated system to which delegated response is to be returned. </w:t>
            </w:r>
          </w:p>
          <w:p w14:paraId="69BC1118" w14:textId="77777777" w:rsidR="008E55AD" w:rsidRPr="00E7759A" w:rsidRDefault="008E55AD" w:rsidP="00B43917">
            <w:pPr>
              <w:spacing w:after="0"/>
              <w:jc w:val="both"/>
              <w:rPr>
                <w:rFonts w:eastAsia="MS Mincho" w:cs="Calibri"/>
                <w:vanish/>
                <w:sz w:val="20"/>
                <w:szCs w:val="20"/>
                <w:highlight w:val="cyan"/>
              </w:rPr>
            </w:pPr>
            <w:r w:rsidRPr="00E7759A">
              <w:rPr>
                <w:rFonts w:cs="Calibri"/>
                <w:vanish/>
                <w:sz w:val="20"/>
                <w:szCs w:val="20"/>
                <w:highlight w:val="cyan"/>
              </w:rPr>
              <w:t>If request has been proxied by an intermediate aggregating system this provides tracking information relating to the original requestor. This allows the aggregation to be stateless.</w:t>
            </w:r>
          </w:p>
        </w:tc>
      </w:tr>
      <w:tr w:rsidR="008E55AD" w:rsidRPr="00E7759A" w14:paraId="263C1CC5" w14:textId="77777777" w:rsidTr="00B75CDE">
        <w:tc>
          <w:tcPr>
            <w:tcW w:w="1492" w:type="dxa"/>
            <w:vMerge/>
            <w:tcBorders>
              <w:left w:val="single" w:sz="4" w:space="0" w:color="auto"/>
              <w:right w:val="single" w:sz="4" w:space="0" w:color="auto"/>
            </w:tcBorders>
            <w:vAlign w:val="center"/>
          </w:tcPr>
          <w:p w14:paraId="6ECAB0C6" w14:textId="77777777" w:rsidR="008E55AD" w:rsidRPr="00E7759A" w:rsidRDefault="008E55AD" w:rsidP="00B75CDE">
            <w:pPr>
              <w:spacing w:after="0"/>
              <w:rPr>
                <w:rFonts w:cs="Calibri"/>
                <w:i/>
                <w:sz w:val="20"/>
                <w:szCs w:val="20"/>
              </w:rPr>
            </w:pP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70EC7C0F" w14:textId="77777777" w:rsidR="008E55AD" w:rsidRPr="00E7759A" w:rsidRDefault="008E55AD" w:rsidP="00B75CDE">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DelegatorRef</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3B604D73" w14:textId="77777777" w:rsidR="008E55AD" w:rsidRPr="00E7759A" w:rsidRDefault="008E55AD" w:rsidP="00B75CDE">
            <w:pPr>
              <w:spacing w:after="0"/>
              <w:rPr>
                <w:rFonts w:eastAsia="MS Mincho" w:cs="Calibri"/>
                <w:vanish/>
                <w:sz w:val="20"/>
                <w:szCs w:val="20"/>
                <w:highlight w:val="cyan"/>
                <w:lang w:val="fr-LU"/>
              </w:rPr>
            </w:pPr>
            <w:r w:rsidRPr="00E7759A">
              <w:rPr>
                <w:rFonts w:cs="Calibri"/>
                <w:vanish/>
                <w:sz w:val="20"/>
                <w:szCs w:val="20"/>
                <w:highlight w:val="cyan"/>
              </w:rPr>
              <w:t>0:1</w:t>
            </w:r>
          </w:p>
        </w:tc>
        <w:tc>
          <w:tcPr>
            <w:tcW w:w="1701" w:type="dxa"/>
            <w:tcBorders>
              <w:top w:val="single" w:sz="4" w:space="0" w:color="auto"/>
              <w:left w:val="single" w:sz="4" w:space="0" w:color="auto"/>
              <w:bottom w:val="single" w:sz="4" w:space="0" w:color="auto"/>
              <w:right w:val="single" w:sz="4" w:space="0" w:color="auto"/>
            </w:tcBorders>
            <w:vAlign w:val="center"/>
          </w:tcPr>
          <w:p w14:paraId="7888144F" w14:textId="77777777" w:rsidR="008E55AD" w:rsidRPr="00E7759A" w:rsidRDefault="008E55AD" w:rsidP="00B75CDE">
            <w:pPr>
              <w:spacing w:after="0"/>
              <w:rPr>
                <w:rFonts w:eastAsia="MS Mincho" w:cs="Calibri"/>
                <w:i/>
                <w:vanish/>
                <w:sz w:val="20"/>
                <w:szCs w:val="20"/>
                <w:highlight w:val="cyan"/>
                <w:lang w:val="fr-LU"/>
              </w:rPr>
            </w:pPr>
            <w:r w:rsidRPr="00E7759A">
              <w:rPr>
                <w:rFonts w:cs="Calibri"/>
                <w:i/>
                <w:vanish/>
                <w:sz w:val="20"/>
                <w:szCs w:val="20"/>
                <w:highlight w:val="cyan"/>
              </w:rPr>
              <w:sym w:font="Wingdings" w:char="F0E0"/>
            </w:r>
            <w:proofErr w:type="spellStart"/>
            <w:r w:rsidRPr="00E7759A">
              <w:rPr>
                <w:rFonts w:cs="Calibri"/>
                <w:i/>
                <w:vanish/>
                <w:sz w:val="20"/>
                <w:szCs w:val="20"/>
                <w:highlight w:val="cyan"/>
              </w:rPr>
              <w:t>Participant</w:t>
            </w:r>
            <w:r w:rsidRPr="00E7759A">
              <w:rPr>
                <w:rFonts w:cs="Calibri"/>
                <w:i/>
                <w:vanish/>
                <w:sz w:val="20"/>
                <w:szCs w:val="20"/>
                <w:highlight w:val="cyan"/>
              </w:rPr>
              <w:softHyphen/>
              <w:t>Code</w:t>
            </w:r>
            <w:proofErr w:type="spellEnd"/>
          </w:p>
        </w:tc>
        <w:tc>
          <w:tcPr>
            <w:tcW w:w="3804" w:type="dxa"/>
            <w:tcBorders>
              <w:top w:val="single" w:sz="4" w:space="0" w:color="auto"/>
              <w:left w:val="single" w:sz="4" w:space="0" w:color="auto"/>
              <w:bottom w:val="single" w:sz="4" w:space="0" w:color="auto"/>
              <w:right w:val="single" w:sz="4" w:space="0" w:color="auto"/>
            </w:tcBorders>
            <w:vAlign w:val="center"/>
          </w:tcPr>
          <w:p w14:paraId="17800B3F" w14:textId="77777777" w:rsidR="008E55AD" w:rsidRPr="00E7759A" w:rsidRDefault="008E55AD" w:rsidP="00B43917">
            <w:pPr>
              <w:spacing w:after="0"/>
              <w:jc w:val="both"/>
              <w:rPr>
                <w:rFonts w:eastAsia="MS Mincho" w:cs="Calibri"/>
                <w:vanish/>
                <w:sz w:val="20"/>
                <w:szCs w:val="20"/>
                <w:highlight w:val="cyan"/>
              </w:rPr>
            </w:pPr>
            <w:r w:rsidRPr="00E7759A">
              <w:rPr>
                <w:rFonts w:cs="Calibri"/>
                <w:vanish/>
                <w:sz w:val="20"/>
                <w:szCs w:val="20"/>
                <w:highlight w:val="cyan"/>
              </w:rPr>
              <w:t xml:space="preserve">Identifier of delegating system that originated message. </w:t>
            </w:r>
          </w:p>
        </w:tc>
      </w:tr>
      <w:tr w:rsidR="008E55AD" w:rsidRPr="00E32CB2" w14:paraId="73E94EEF" w14:textId="77777777" w:rsidTr="00B75CDE">
        <w:tc>
          <w:tcPr>
            <w:tcW w:w="1492" w:type="dxa"/>
            <w:vMerge/>
            <w:tcBorders>
              <w:left w:val="single" w:sz="4" w:space="0" w:color="auto"/>
              <w:right w:val="single" w:sz="4" w:space="0" w:color="auto"/>
            </w:tcBorders>
            <w:vAlign w:val="center"/>
          </w:tcPr>
          <w:p w14:paraId="6B2883D6" w14:textId="77777777" w:rsidR="008E55AD" w:rsidRPr="00E7759A" w:rsidRDefault="008E55AD" w:rsidP="00B75CDE">
            <w:pPr>
              <w:spacing w:after="0"/>
              <w:rPr>
                <w:rFonts w:cs="Calibri"/>
                <w:i/>
                <w:sz w:val="20"/>
                <w:szCs w:val="20"/>
              </w:rPr>
            </w:pP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0C569385" w14:textId="77777777" w:rsidR="008E55AD" w:rsidRPr="00E7759A" w:rsidRDefault="008E55AD" w:rsidP="00B75CDE">
            <w:pPr>
              <w:spacing w:after="0"/>
              <w:rPr>
                <w:rFonts w:cs="Calibri"/>
                <w:b/>
                <w:i/>
                <w:sz w:val="20"/>
                <w:szCs w:val="20"/>
                <w:highlight w:val="lightGray"/>
                <w:lang w:val="fr-LU"/>
              </w:rPr>
            </w:pPr>
            <w:r w:rsidRPr="00E7759A">
              <w:rPr>
                <w:rFonts w:cs="Calibri"/>
                <w:b/>
                <w:i/>
                <w:sz w:val="20"/>
                <w:szCs w:val="20"/>
                <w:highlight w:val="lightGray"/>
                <w:lang w:val="fr-LU"/>
              </w:rPr>
              <w:t>Consumer</w:t>
            </w:r>
            <w:r w:rsidRPr="00E7759A">
              <w:rPr>
                <w:rFonts w:cs="Calibri"/>
                <w:b/>
                <w:i/>
                <w:sz w:val="20"/>
                <w:szCs w:val="20"/>
                <w:highlight w:val="lightGray"/>
              </w:rPr>
              <w:softHyphen/>
            </w:r>
            <w:proofErr w:type="spellStart"/>
            <w:r w:rsidRPr="00E7759A">
              <w:rPr>
                <w:rFonts w:cs="Calibri"/>
                <w:b/>
                <w:i/>
                <w:sz w:val="20"/>
                <w:szCs w:val="20"/>
                <w:highlight w:val="lightGray"/>
                <w:lang w:val="fr-LU"/>
              </w:rPr>
              <w:t>Address</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706602A5" w14:textId="77777777" w:rsidR="008E55AD" w:rsidRPr="00E7759A" w:rsidRDefault="008E55AD"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701" w:type="dxa"/>
            <w:tcBorders>
              <w:top w:val="single" w:sz="4" w:space="0" w:color="auto"/>
              <w:left w:val="single" w:sz="4" w:space="0" w:color="auto"/>
              <w:bottom w:val="single" w:sz="4" w:space="0" w:color="auto"/>
              <w:right w:val="single" w:sz="4" w:space="0" w:color="auto"/>
            </w:tcBorders>
            <w:vAlign w:val="center"/>
          </w:tcPr>
          <w:p w14:paraId="14807007" w14:textId="77777777" w:rsidR="008E55AD" w:rsidRPr="00E7759A" w:rsidRDefault="008E55AD" w:rsidP="00B75CDE">
            <w:pPr>
              <w:spacing w:after="0"/>
              <w:rPr>
                <w:rFonts w:cs="Calibri"/>
                <w:i/>
                <w:sz w:val="20"/>
                <w:szCs w:val="20"/>
                <w:lang w:val="fr-LU"/>
              </w:rPr>
            </w:pPr>
            <w:proofErr w:type="spellStart"/>
            <w:r w:rsidRPr="00E7759A">
              <w:rPr>
                <w:rFonts w:cs="Calibri"/>
                <w:i/>
                <w:sz w:val="20"/>
                <w:szCs w:val="20"/>
                <w:lang w:val="fr-LU"/>
              </w:rPr>
              <w:t>Endpoint</w:t>
            </w:r>
            <w:r w:rsidRPr="00E7759A">
              <w:rPr>
                <w:rFonts w:cs="Calibri"/>
                <w:i/>
                <w:sz w:val="20"/>
                <w:szCs w:val="20"/>
                <w:lang w:val="fr-LU"/>
              </w:rPr>
              <w:softHyphen/>
              <w:t>Address</w:t>
            </w:r>
            <w:proofErr w:type="spellEnd"/>
          </w:p>
        </w:tc>
        <w:tc>
          <w:tcPr>
            <w:tcW w:w="3804" w:type="dxa"/>
            <w:tcBorders>
              <w:top w:val="single" w:sz="4" w:space="0" w:color="auto"/>
              <w:left w:val="single" w:sz="4" w:space="0" w:color="auto"/>
              <w:bottom w:val="single" w:sz="4" w:space="0" w:color="auto"/>
              <w:right w:val="single" w:sz="4" w:space="0" w:color="auto"/>
            </w:tcBorders>
            <w:vAlign w:val="center"/>
          </w:tcPr>
          <w:p w14:paraId="1E56683B" w14:textId="77777777" w:rsidR="008E55AD" w:rsidRPr="00E7759A" w:rsidRDefault="008E55AD" w:rsidP="00B43917">
            <w:pPr>
              <w:spacing w:after="0"/>
              <w:jc w:val="both"/>
              <w:rPr>
                <w:rFonts w:cs="Calibri"/>
                <w:sz w:val="20"/>
                <w:szCs w:val="20"/>
                <w:lang w:val="fr-FR"/>
              </w:rPr>
            </w:pPr>
            <w:r w:rsidRPr="00E7759A">
              <w:rPr>
                <w:rFonts w:cs="Calibri"/>
                <w:sz w:val="20"/>
                <w:szCs w:val="20"/>
                <w:highlight w:val="lightGray"/>
                <w:lang w:val="fr-FR"/>
              </w:rPr>
              <w:t>Adresse (URL) de destination des notifications.</w:t>
            </w:r>
          </w:p>
        </w:tc>
      </w:tr>
      <w:tr w:rsidR="008E55AD" w:rsidRPr="00E32CB2" w14:paraId="5B5E600D" w14:textId="77777777" w:rsidTr="00B75CDE">
        <w:tc>
          <w:tcPr>
            <w:tcW w:w="1492" w:type="dxa"/>
            <w:vMerge/>
            <w:tcBorders>
              <w:left w:val="single" w:sz="4" w:space="0" w:color="auto"/>
              <w:bottom w:val="single" w:sz="4" w:space="0" w:color="auto"/>
              <w:right w:val="single" w:sz="4" w:space="0" w:color="auto"/>
            </w:tcBorders>
            <w:vAlign w:val="center"/>
          </w:tcPr>
          <w:p w14:paraId="58862D2B" w14:textId="77777777" w:rsidR="008E55AD" w:rsidRPr="00E7759A" w:rsidRDefault="008E55AD" w:rsidP="00B75CDE">
            <w:pPr>
              <w:spacing w:after="0"/>
              <w:rPr>
                <w:rFonts w:cs="Calibri"/>
                <w:i/>
                <w:sz w:val="20"/>
                <w:szCs w:val="20"/>
                <w:lang w:val="fr-FR"/>
              </w:rPr>
            </w:pP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2E7FBEB0"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Subscription</w:t>
            </w:r>
            <w:r w:rsidRPr="00E7759A">
              <w:rPr>
                <w:rFonts w:cs="Calibri"/>
                <w:b/>
                <w:i/>
                <w:sz w:val="20"/>
                <w:szCs w:val="20"/>
                <w:highlight w:val="lightGray"/>
                <w:lang w:val="fr-LU"/>
              </w:rPr>
              <w:softHyphen/>
              <w:t>Filter</w:t>
            </w:r>
            <w:r w:rsidRPr="00E7759A">
              <w:rPr>
                <w:rFonts w:cs="Calibri"/>
                <w:b/>
                <w:i/>
                <w:sz w:val="20"/>
                <w:szCs w:val="20"/>
                <w:highlight w:val="lightGray"/>
                <w:lang w:val="fr-LU"/>
              </w:rPr>
              <w:softHyphen/>
              <w:t>Identifier</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75C32746" w14:textId="77777777" w:rsidR="008E55AD" w:rsidRPr="00E7759A" w:rsidRDefault="008E55AD" w:rsidP="00B75CDE">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701" w:type="dxa"/>
            <w:tcBorders>
              <w:top w:val="single" w:sz="4" w:space="0" w:color="auto"/>
              <w:left w:val="single" w:sz="4" w:space="0" w:color="auto"/>
              <w:bottom w:val="single" w:sz="4" w:space="0" w:color="auto"/>
              <w:right w:val="single" w:sz="4" w:space="0" w:color="auto"/>
            </w:tcBorders>
            <w:vAlign w:val="center"/>
          </w:tcPr>
          <w:p w14:paraId="5AC69141" w14:textId="77777777" w:rsidR="008E55AD" w:rsidRPr="00E7759A" w:rsidRDefault="008E55AD" w:rsidP="00B75CDE">
            <w:pPr>
              <w:spacing w:after="0"/>
              <w:rPr>
                <w:rFonts w:cs="Calibri"/>
                <w:i/>
                <w:sz w:val="20"/>
                <w:szCs w:val="20"/>
                <w:lang w:val="fr-LU"/>
              </w:rPr>
            </w:pPr>
            <w:proofErr w:type="spellStart"/>
            <w:proofErr w:type="gramStart"/>
            <w:r w:rsidRPr="00E7759A">
              <w:rPr>
                <w:rFonts w:cs="Calibri"/>
                <w:i/>
                <w:sz w:val="20"/>
                <w:szCs w:val="20"/>
                <w:lang w:val="fr-LU"/>
              </w:rPr>
              <w:t>xsd:NMTOKEN</w:t>
            </w:r>
            <w:proofErr w:type="spellEnd"/>
            <w:proofErr w:type="gramEnd"/>
          </w:p>
        </w:tc>
        <w:tc>
          <w:tcPr>
            <w:tcW w:w="3804" w:type="dxa"/>
            <w:tcBorders>
              <w:top w:val="single" w:sz="4" w:space="0" w:color="auto"/>
              <w:left w:val="single" w:sz="4" w:space="0" w:color="auto"/>
              <w:bottom w:val="single" w:sz="4" w:space="0" w:color="auto"/>
              <w:right w:val="single" w:sz="4" w:space="0" w:color="auto"/>
            </w:tcBorders>
            <w:vAlign w:val="center"/>
          </w:tcPr>
          <w:p w14:paraId="0EBF48F4" w14:textId="77777777" w:rsidR="008E55AD" w:rsidRPr="00E7759A" w:rsidRDefault="008E55AD" w:rsidP="00B43917">
            <w:pPr>
              <w:spacing w:after="0"/>
              <w:jc w:val="both"/>
              <w:rPr>
                <w:rFonts w:cs="Calibri"/>
                <w:sz w:val="20"/>
                <w:szCs w:val="20"/>
                <w:lang w:val="fr-FR"/>
              </w:rPr>
            </w:pPr>
            <w:r w:rsidRPr="00E7759A">
              <w:rPr>
                <w:rFonts w:cs="Calibri"/>
                <w:sz w:val="20"/>
                <w:szCs w:val="20"/>
                <w:highlight w:val="lightGray"/>
                <w:lang w:val="fr-FR"/>
              </w:rPr>
              <w:t>Identification d’un canal d’abonnement qui permettra de grouper plusieurs requêtes d’abonnement (canal par défaut, non nommé si le champ n’est pas présent).</w:t>
            </w:r>
          </w:p>
        </w:tc>
      </w:tr>
      <w:tr w:rsidR="008E55AD" w:rsidRPr="00E32CB2" w14:paraId="24336D1F" w14:textId="77777777" w:rsidTr="00B75CDE">
        <w:trPr>
          <w:hidden/>
        </w:trPr>
        <w:tc>
          <w:tcPr>
            <w:tcW w:w="1492" w:type="dxa"/>
            <w:tcBorders>
              <w:top w:val="single" w:sz="4" w:space="0" w:color="auto"/>
              <w:left w:val="single" w:sz="4" w:space="0" w:color="auto"/>
              <w:bottom w:val="single" w:sz="4" w:space="0" w:color="auto"/>
              <w:right w:val="single" w:sz="4" w:space="0" w:color="auto"/>
            </w:tcBorders>
            <w:vAlign w:val="center"/>
          </w:tcPr>
          <w:p w14:paraId="4E97C164" w14:textId="77777777" w:rsidR="008E55AD" w:rsidRPr="00E7759A" w:rsidRDefault="008E55AD" w:rsidP="00B75CDE">
            <w:pPr>
              <w:spacing w:after="0"/>
              <w:rPr>
                <w:rFonts w:cs="Calibri"/>
                <w:i/>
                <w:vanish/>
                <w:sz w:val="20"/>
                <w:szCs w:val="20"/>
                <w:lang w:val="fr-LU"/>
              </w:rPr>
            </w:pPr>
            <w:r w:rsidRPr="00E7759A">
              <w:rPr>
                <w:rFonts w:cs="Calibri"/>
                <w:i/>
                <w:vanish/>
                <w:sz w:val="20"/>
                <w:szCs w:val="20"/>
                <w:lang w:val="fr-LU"/>
              </w:rPr>
              <w:t>Policy</w:t>
            </w: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2EE2FE08" w14:textId="77777777" w:rsidR="008E55AD" w:rsidRPr="00E7759A" w:rsidRDefault="008E55AD" w:rsidP="00B75CDE">
            <w:pPr>
              <w:spacing w:after="0"/>
              <w:rPr>
                <w:rFonts w:cs="Calibri"/>
                <w:b/>
                <w:i/>
                <w:vanish/>
                <w:sz w:val="20"/>
                <w:szCs w:val="20"/>
                <w:highlight w:val="cyan"/>
                <w:lang w:val="fr-LU"/>
              </w:rPr>
            </w:pPr>
            <w:proofErr w:type="spellStart"/>
            <w:r w:rsidRPr="00E7759A">
              <w:rPr>
                <w:rFonts w:cs="Calibri"/>
                <w:b/>
                <w:i/>
                <w:vanish/>
                <w:sz w:val="20"/>
                <w:szCs w:val="20"/>
                <w:highlight w:val="cyan"/>
                <w:lang w:val="fr-LU"/>
              </w:rPr>
              <w:t>Subscription</w:t>
            </w:r>
            <w:r w:rsidRPr="00E7759A">
              <w:rPr>
                <w:rFonts w:cs="Calibri"/>
                <w:b/>
                <w:i/>
                <w:vanish/>
                <w:sz w:val="20"/>
                <w:szCs w:val="20"/>
                <w:highlight w:val="cyan"/>
                <w:lang w:val="fr-LU"/>
              </w:rPr>
              <w:softHyphen/>
              <w:t>Context</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5538578A" w14:textId="77777777" w:rsidR="008E55AD" w:rsidRPr="00E7759A" w:rsidRDefault="008E55AD" w:rsidP="00B75CDE">
            <w:pPr>
              <w:spacing w:after="0"/>
              <w:rPr>
                <w:rFonts w:cs="Calibri"/>
                <w:vanish/>
                <w:sz w:val="20"/>
                <w:szCs w:val="20"/>
                <w:highlight w:val="cyan"/>
                <w:lang w:val="fr-LU"/>
              </w:rPr>
            </w:pPr>
            <w:proofErr w:type="gramStart"/>
            <w:r w:rsidRPr="00E7759A">
              <w:rPr>
                <w:rFonts w:cs="Calibri"/>
                <w:vanish/>
                <w:sz w:val="20"/>
                <w:szCs w:val="20"/>
                <w:highlight w:val="cyan"/>
                <w:lang w:val="fr-LU"/>
              </w:rPr>
              <w:t>0:</w:t>
            </w:r>
            <w:proofErr w:type="gramEnd"/>
            <w:r w:rsidRPr="00E7759A">
              <w:rPr>
                <w:rFonts w:cs="Calibri"/>
                <w:vanish/>
                <w:sz w:val="20"/>
                <w:szCs w:val="20"/>
                <w:highlight w:val="cyan"/>
                <w:lang w:val="fr-LU"/>
              </w:rPr>
              <w:t>1</w:t>
            </w:r>
          </w:p>
        </w:tc>
        <w:tc>
          <w:tcPr>
            <w:tcW w:w="1701" w:type="dxa"/>
            <w:tcBorders>
              <w:top w:val="single" w:sz="4" w:space="0" w:color="auto"/>
              <w:left w:val="single" w:sz="4" w:space="0" w:color="auto"/>
              <w:bottom w:val="single" w:sz="4" w:space="0" w:color="auto"/>
              <w:right w:val="single" w:sz="4" w:space="0" w:color="auto"/>
            </w:tcBorders>
            <w:vAlign w:val="center"/>
          </w:tcPr>
          <w:p w14:paraId="6D8332C7" w14:textId="77777777" w:rsidR="008E55AD" w:rsidRPr="00E7759A" w:rsidRDefault="008E55AD" w:rsidP="00B75CDE">
            <w:pPr>
              <w:spacing w:after="0"/>
              <w:rPr>
                <w:rFonts w:cs="Calibri"/>
                <w:i/>
                <w:vanish/>
                <w:sz w:val="20"/>
                <w:szCs w:val="20"/>
                <w:highlight w:val="cyan"/>
                <w:lang w:val="fr-LU"/>
              </w:rPr>
            </w:pPr>
            <w:r w:rsidRPr="00E7759A">
              <w:rPr>
                <w:rFonts w:cs="Calibri"/>
                <w:i/>
                <w:vanish/>
                <w:sz w:val="20"/>
                <w:szCs w:val="20"/>
                <w:highlight w:val="cyan"/>
                <w:lang w:val="fr-LU"/>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5D4000D7" w14:textId="77777777" w:rsidR="008E55AD" w:rsidRPr="00E7759A" w:rsidRDefault="008E55AD" w:rsidP="00B43917">
            <w:pPr>
              <w:spacing w:after="0"/>
              <w:jc w:val="both"/>
              <w:rPr>
                <w:rFonts w:cs="Calibri"/>
                <w:vanish/>
                <w:sz w:val="20"/>
                <w:szCs w:val="20"/>
                <w:highlight w:val="cyan"/>
                <w:lang w:val="fr-FR"/>
              </w:rPr>
            </w:pPr>
            <w:r w:rsidRPr="00E7759A">
              <w:rPr>
                <w:rFonts w:cs="Calibri"/>
                <w:vanish/>
                <w:sz w:val="20"/>
                <w:szCs w:val="20"/>
                <w:highlight w:val="cyan"/>
                <w:lang w:val="fr-FR"/>
              </w:rPr>
              <w:t xml:space="preserve">General </w:t>
            </w:r>
            <w:proofErr w:type="spellStart"/>
            <w:r w:rsidRPr="00E7759A">
              <w:rPr>
                <w:rFonts w:cs="Calibri"/>
                <w:vanish/>
                <w:sz w:val="20"/>
                <w:szCs w:val="20"/>
                <w:highlight w:val="cyan"/>
                <w:lang w:val="fr-FR"/>
              </w:rPr>
              <w:t>subscription</w:t>
            </w:r>
            <w:proofErr w:type="spellEnd"/>
            <w:r w:rsidRPr="00E7759A">
              <w:rPr>
                <w:rFonts w:cs="Calibri"/>
                <w:vanish/>
                <w:sz w:val="20"/>
                <w:szCs w:val="20"/>
                <w:highlight w:val="cyan"/>
                <w:lang w:val="fr-FR"/>
              </w:rPr>
              <w:t xml:space="preserve"> </w:t>
            </w:r>
            <w:proofErr w:type="spellStart"/>
            <w:r w:rsidRPr="00E7759A">
              <w:rPr>
                <w:rFonts w:cs="Calibri"/>
                <w:vanish/>
                <w:sz w:val="20"/>
                <w:szCs w:val="20"/>
                <w:highlight w:val="cyan"/>
                <w:lang w:val="fr-FR"/>
              </w:rPr>
              <w:t>parameters</w:t>
            </w:r>
            <w:proofErr w:type="spellEnd"/>
            <w:r w:rsidRPr="00E7759A">
              <w:rPr>
                <w:rFonts w:cs="Calibri"/>
                <w:vanish/>
                <w:sz w:val="20"/>
                <w:szCs w:val="20"/>
                <w:highlight w:val="cyan"/>
                <w:lang w:val="fr-FR"/>
              </w:rPr>
              <w:t>.</w:t>
            </w:r>
          </w:p>
          <w:p w14:paraId="7B6D1E61" w14:textId="77777777" w:rsidR="008E55AD" w:rsidRPr="00E7759A" w:rsidRDefault="008E55AD" w:rsidP="00B43917">
            <w:pPr>
              <w:spacing w:after="0"/>
              <w:jc w:val="both"/>
              <w:rPr>
                <w:rFonts w:cs="Calibri"/>
                <w:vanish/>
                <w:sz w:val="20"/>
                <w:szCs w:val="20"/>
                <w:highlight w:val="cyan"/>
                <w:lang w:val="fr-FR"/>
              </w:rPr>
            </w:pPr>
            <w:r w:rsidRPr="00E7759A">
              <w:rPr>
                <w:rFonts w:cs="Calibri"/>
                <w:vanish/>
                <w:sz w:val="20"/>
                <w:szCs w:val="20"/>
                <w:highlight w:val="lightGray"/>
                <w:lang w:val="fr-FR"/>
              </w:rPr>
              <w:lastRenderedPageBreak/>
              <w:t>Contexte général d’abonnement défini par le profil et le protocole d’accord (définition par configuration en final).</w:t>
            </w:r>
          </w:p>
        </w:tc>
      </w:tr>
      <w:tr w:rsidR="00D71557" w:rsidRPr="00E32CB2" w14:paraId="0996757F" w14:textId="77777777" w:rsidTr="00514B20">
        <w:tc>
          <w:tcPr>
            <w:tcW w:w="1492" w:type="dxa"/>
            <w:vMerge w:val="restart"/>
            <w:tcBorders>
              <w:top w:val="single" w:sz="4" w:space="0" w:color="auto"/>
              <w:left w:val="single" w:sz="4" w:space="0" w:color="auto"/>
              <w:right w:val="single" w:sz="4" w:space="0" w:color="auto"/>
            </w:tcBorders>
            <w:vAlign w:val="center"/>
          </w:tcPr>
          <w:p w14:paraId="63EDF7BB" w14:textId="77777777" w:rsidR="00D71557" w:rsidRPr="00E7759A" w:rsidRDefault="00D71557" w:rsidP="00B75CDE">
            <w:pPr>
              <w:spacing w:after="0"/>
              <w:rPr>
                <w:rFonts w:cs="Calibri"/>
                <w:i/>
                <w:sz w:val="20"/>
                <w:szCs w:val="20"/>
                <w:lang w:val="en-GB"/>
              </w:rPr>
            </w:pPr>
            <w:r w:rsidRPr="00E7759A">
              <w:rPr>
                <w:rFonts w:cs="Calibri"/>
                <w:i/>
                <w:sz w:val="20"/>
                <w:szCs w:val="20"/>
                <w:lang w:val="en-GB"/>
              </w:rPr>
              <w:lastRenderedPageBreak/>
              <w:t>Pay</w:t>
            </w:r>
            <w:r w:rsidRPr="00E7759A">
              <w:rPr>
                <w:rFonts w:cs="Calibri"/>
                <w:i/>
                <w:sz w:val="20"/>
                <w:szCs w:val="20"/>
                <w:lang w:val="en-GB"/>
              </w:rPr>
              <w:softHyphen/>
              <w:t>load</w:t>
            </w: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3B45A6FD" w14:textId="77777777" w:rsidR="00D71557" w:rsidRPr="00E7759A" w:rsidRDefault="00D71557" w:rsidP="00B75CDE">
            <w:pPr>
              <w:spacing w:after="0"/>
              <w:rPr>
                <w:rFonts w:cs="Calibri"/>
                <w:b/>
                <w:i/>
                <w:sz w:val="20"/>
                <w:szCs w:val="20"/>
                <w:lang w:val="en-GB"/>
              </w:rPr>
            </w:pPr>
            <w:r w:rsidRPr="00E7759A">
              <w:rPr>
                <w:rFonts w:cs="Calibri"/>
                <w:b/>
                <w:i/>
                <w:sz w:val="20"/>
                <w:szCs w:val="20"/>
                <w:lang w:val="en-GB"/>
              </w:rPr>
              <w:t>Concrete service subscription:</w:t>
            </w:r>
          </w:p>
        </w:tc>
        <w:tc>
          <w:tcPr>
            <w:tcW w:w="672" w:type="dxa"/>
            <w:tcBorders>
              <w:top w:val="single" w:sz="4" w:space="0" w:color="auto"/>
              <w:left w:val="single" w:sz="4" w:space="0" w:color="auto"/>
              <w:bottom w:val="single" w:sz="4" w:space="0" w:color="auto"/>
              <w:right w:val="single" w:sz="4" w:space="0" w:color="auto"/>
            </w:tcBorders>
            <w:vAlign w:val="center"/>
          </w:tcPr>
          <w:p w14:paraId="7A23FA85" w14:textId="77777777" w:rsidR="00D71557" w:rsidRPr="00E7759A" w:rsidRDefault="00D71557" w:rsidP="00B75CDE">
            <w:pPr>
              <w:spacing w:after="0"/>
              <w:rPr>
                <w:rFonts w:cs="Calibri"/>
                <w:sz w:val="20"/>
                <w:szCs w:val="20"/>
                <w:lang w:val="en-GB"/>
              </w:rPr>
            </w:pPr>
          </w:p>
        </w:tc>
        <w:tc>
          <w:tcPr>
            <w:tcW w:w="1701" w:type="dxa"/>
            <w:tcBorders>
              <w:top w:val="single" w:sz="4" w:space="0" w:color="auto"/>
              <w:left w:val="single" w:sz="4" w:space="0" w:color="auto"/>
              <w:bottom w:val="single" w:sz="4" w:space="0" w:color="auto"/>
              <w:right w:val="single" w:sz="4" w:space="0" w:color="auto"/>
            </w:tcBorders>
            <w:vAlign w:val="center"/>
          </w:tcPr>
          <w:p w14:paraId="514EAC83" w14:textId="77777777" w:rsidR="00D71557" w:rsidRPr="00E7759A" w:rsidRDefault="00D71557" w:rsidP="00B75CDE">
            <w:pPr>
              <w:spacing w:after="0"/>
              <w:rPr>
                <w:rFonts w:cs="Calibri"/>
                <w:i/>
                <w:sz w:val="20"/>
                <w:szCs w:val="20"/>
                <w:lang w:val="fr-LU"/>
              </w:rPr>
            </w:pPr>
            <w:proofErr w:type="spellStart"/>
            <w:proofErr w:type="gramStart"/>
            <w:r w:rsidRPr="00E7759A">
              <w:rPr>
                <w:rFonts w:cs="Calibri"/>
                <w:i/>
                <w:sz w:val="20"/>
                <w:szCs w:val="20"/>
                <w:lang w:val="fr-LU"/>
              </w:rPr>
              <w:t>choice</w:t>
            </w:r>
            <w:proofErr w:type="spellEnd"/>
            <w:proofErr w:type="gramEnd"/>
          </w:p>
        </w:tc>
        <w:tc>
          <w:tcPr>
            <w:tcW w:w="3804" w:type="dxa"/>
            <w:tcBorders>
              <w:top w:val="single" w:sz="4" w:space="0" w:color="auto"/>
              <w:left w:val="single" w:sz="4" w:space="0" w:color="auto"/>
              <w:bottom w:val="single" w:sz="4" w:space="0" w:color="auto"/>
              <w:right w:val="single" w:sz="4" w:space="0" w:color="auto"/>
            </w:tcBorders>
            <w:vAlign w:val="center"/>
          </w:tcPr>
          <w:p w14:paraId="523D0284" w14:textId="77777777" w:rsidR="00D71557" w:rsidRPr="00E7759A" w:rsidRDefault="00D71557" w:rsidP="00B43917">
            <w:pPr>
              <w:spacing w:after="0"/>
              <w:jc w:val="both"/>
              <w:rPr>
                <w:rFonts w:cs="Calibri"/>
                <w:sz w:val="20"/>
                <w:szCs w:val="20"/>
                <w:lang w:val="fr-FR"/>
              </w:rPr>
            </w:pPr>
            <w:r w:rsidRPr="00E7759A">
              <w:rPr>
                <w:rFonts w:cs="Calibri"/>
                <w:sz w:val="20"/>
                <w:szCs w:val="20"/>
                <w:lang w:val="fr-FR"/>
              </w:rPr>
              <w:t>Plusieurs des structures suivantes peuvent se succéder, mais elles doivent être toutes du même type.</w:t>
            </w:r>
          </w:p>
        </w:tc>
      </w:tr>
      <w:tr w:rsidR="00D71557" w:rsidRPr="00E32CB2" w14:paraId="041A0AB0" w14:textId="77777777" w:rsidTr="00514B20">
        <w:tc>
          <w:tcPr>
            <w:tcW w:w="1492" w:type="dxa"/>
            <w:vMerge/>
            <w:tcBorders>
              <w:left w:val="single" w:sz="4" w:space="0" w:color="auto"/>
              <w:right w:val="single" w:sz="4" w:space="0" w:color="auto"/>
            </w:tcBorders>
            <w:vAlign w:val="center"/>
          </w:tcPr>
          <w:p w14:paraId="6C26400F" w14:textId="77777777" w:rsidR="00D71557" w:rsidRPr="00E7759A" w:rsidRDefault="00D71557" w:rsidP="00B75CDE">
            <w:pPr>
              <w:spacing w:after="0"/>
              <w:rPr>
                <w:rFonts w:cs="Calibri"/>
                <w:i/>
                <w:sz w:val="20"/>
                <w:szCs w:val="20"/>
                <w:lang w:val="fr-FR"/>
              </w:rPr>
            </w:pPr>
          </w:p>
        </w:tc>
        <w:tc>
          <w:tcPr>
            <w:tcW w:w="236" w:type="dxa"/>
            <w:tcBorders>
              <w:top w:val="single" w:sz="4" w:space="0" w:color="auto"/>
              <w:left w:val="single" w:sz="4" w:space="0" w:color="auto"/>
              <w:bottom w:val="single" w:sz="4" w:space="0" w:color="auto"/>
              <w:right w:val="single" w:sz="4" w:space="0" w:color="auto"/>
            </w:tcBorders>
            <w:vAlign w:val="center"/>
          </w:tcPr>
          <w:p w14:paraId="12745EC3" w14:textId="77777777" w:rsidR="00D71557" w:rsidRPr="00E7759A" w:rsidRDefault="00D71557" w:rsidP="00B75CDE">
            <w:pPr>
              <w:spacing w:after="0"/>
              <w:rPr>
                <w:rFonts w:cs="Calibri"/>
                <w:b/>
                <w:i/>
                <w:sz w:val="20"/>
                <w:szCs w:val="20"/>
              </w:rPr>
            </w:pPr>
            <w:r w:rsidRPr="00E7759A">
              <w:rPr>
                <w:rFonts w:cs="Calibri"/>
                <w:b/>
                <w:i/>
                <w:sz w:val="20"/>
                <w:szCs w:val="20"/>
              </w:rPr>
              <w:t>a</w:t>
            </w:r>
          </w:p>
        </w:tc>
        <w:tc>
          <w:tcPr>
            <w:tcW w:w="1816" w:type="dxa"/>
            <w:tcBorders>
              <w:top w:val="single" w:sz="4" w:space="0" w:color="auto"/>
              <w:left w:val="single" w:sz="4" w:space="0" w:color="auto"/>
              <w:bottom w:val="single" w:sz="4" w:space="0" w:color="auto"/>
              <w:right w:val="single" w:sz="4" w:space="0" w:color="auto"/>
            </w:tcBorders>
            <w:vAlign w:val="center"/>
          </w:tcPr>
          <w:p w14:paraId="1564141E" w14:textId="77777777" w:rsidR="00D71557" w:rsidRPr="00E7759A" w:rsidRDefault="00D71557" w:rsidP="00B75CDE">
            <w:pPr>
              <w:spacing w:after="0"/>
              <w:rPr>
                <w:rFonts w:cs="Calibri"/>
                <w:b/>
                <w:i/>
                <w:sz w:val="20"/>
                <w:szCs w:val="20"/>
                <w:highlight w:val="lightGray"/>
              </w:rPr>
            </w:pPr>
            <w:proofErr w:type="spellStart"/>
            <w:r w:rsidRPr="00E7759A">
              <w:rPr>
                <w:rFonts w:cs="Calibri"/>
                <w:b/>
                <w:i/>
                <w:sz w:val="20"/>
                <w:szCs w:val="20"/>
                <w:highlight w:val="lightGray"/>
              </w:rPr>
              <w:t>Production</w:t>
            </w:r>
            <w:r w:rsidRPr="00E7759A">
              <w:rPr>
                <w:rFonts w:cs="Calibri"/>
                <w:b/>
                <w:i/>
                <w:sz w:val="20"/>
                <w:szCs w:val="20"/>
                <w:highlight w:val="lightGray"/>
              </w:rPr>
              <w:softHyphen/>
              <w:t>Timetable</w:t>
            </w:r>
            <w:r w:rsidRPr="00E7759A">
              <w:rPr>
                <w:rFonts w:cs="Calibri"/>
                <w:b/>
                <w:i/>
                <w:sz w:val="20"/>
                <w:szCs w:val="20"/>
                <w:highlight w:val="lightGray"/>
              </w:rPr>
              <w:softHyphen/>
              <w:t>Subscription</w:t>
            </w:r>
            <w:r w:rsidRPr="00E7759A">
              <w:rPr>
                <w:rFonts w:cs="Calibri"/>
                <w:b/>
                <w:i/>
                <w:sz w:val="20"/>
                <w:szCs w:val="20"/>
                <w:highlight w:val="lightGray"/>
              </w:rPr>
              <w:softHyphen/>
              <w:t>Request</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3B647BFF" w14:textId="77777777" w:rsidR="00D71557" w:rsidRPr="00E7759A" w:rsidRDefault="00D71557" w:rsidP="00B75CDE">
            <w:pPr>
              <w:spacing w:after="0"/>
              <w:rPr>
                <w:rFonts w:cs="Calibri"/>
                <w:sz w:val="20"/>
                <w:szCs w:val="20"/>
              </w:rPr>
            </w:pPr>
            <w:r w:rsidRPr="00E7759A">
              <w:rPr>
                <w:rFonts w:cs="Calibri"/>
                <w:sz w:val="20"/>
                <w:szCs w:val="20"/>
              </w:rPr>
              <w:t>–</w:t>
            </w:r>
            <w:proofErr w:type="gramStart"/>
            <w:r w:rsidRPr="00E7759A">
              <w:rPr>
                <w:rFonts w:cs="Calibri"/>
                <w:sz w:val="20"/>
                <w:szCs w:val="20"/>
              </w:rPr>
              <w:t>1:*</w:t>
            </w:r>
            <w:proofErr w:type="gramEnd"/>
          </w:p>
        </w:tc>
        <w:tc>
          <w:tcPr>
            <w:tcW w:w="1701" w:type="dxa"/>
            <w:tcBorders>
              <w:top w:val="single" w:sz="4" w:space="0" w:color="auto"/>
              <w:left w:val="single" w:sz="4" w:space="0" w:color="auto"/>
              <w:bottom w:val="single" w:sz="4" w:space="0" w:color="auto"/>
              <w:right w:val="single" w:sz="4" w:space="0" w:color="auto"/>
            </w:tcBorders>
            <w:vAlign w:val="center"/>
          </w:tcPr>
          <w:p w14:paraId="18F5A8DA" w14:textId="77777777" w:rsidR="00D71557" w:rsidRPr="00E7759A" w:rsidRDefault="00D71557" w:rsidP="00B75CDE">
            <w:pPr>
              <w:spacing w:after="0"/>
              <w:rPr>
                <w:rFonts w:cs="Calibri"/>
                <w:i/>
                <w:sz w:val="20"/>
                <w:szCs w:val="20"/>
              </w:rPr>
            </w:pPr>
            <w:r w:rsidRPr="00E7759A">
              <w:rPr>
                <w:rFonts w:cs="Calibri"/>
                <w:i/>
                <w:sz w:val="20"/>
                <w:szCs w:val="20"/>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235B640D" w14:textId="63E02E06" w:rsidR="00D71557" w:rsidRPr="00475257" w:rsidRDefault="00D71557" w:rsidP="00B43917">
            <w:pPr>
              <w:spacing w:after="0"/>
              <w:jc w:val="both"/>
              <w:rPr>
                <w:rFonts w:cs="Calibri"/>
                <w:sz w:val="20"/>
                <w:szCs w:val="20"/>
                <w:lang w:val="fr-FR"/>
              </w:rPr>
            </w:pPr>
            <w:proofErr w:type="gramStart"/>
            <w:r w:rsidRPr="00475257">
              <w:rPr>
                <w:rFonts w:cs="Calibri"/>
                <w:sz w:val="20"/>
                <w:szCs w:val="20"/>
                <w:lang w:val="fr-FR"/>
              </w:rPr>
              <w:t>voir</w:t>
            </w:r>
            <w:proofErr w:type="gramEnd"/>
            <w:r w:rsidRPr="00475257">
              <w:rPr>
                <w:rFonts w:cs="Calibri"/>
                <w:sz w:val="20"/>
                <w:szCs w:val="20"/>
                <w:lang w:val="fr-FR"/>
              </w:rPr>
              <w:t xml:space="preserve"> SIRI Part 3 - Production Timetable.</w:t>
            </w:r>
          </w:p>
        </w:tc>
      </w:tr>
      <w:tr w:rsidR="00D71557" w:rsidRPr="00E7759A" w14:paraId="00E0E30C" w14:textId="77777777" w:rsidTr="008B2C38">
        <w:tc>
          <w:tcPr>
            <w:tcW w:w="1492" w:type="dxa"/>
            <w:vMerge/>
            <w:tcBorders>
              <w:left w:val="single" w:sz="4" w:space="0" w:color="auto"/>
              <w:right w:val="single" w:sz="4" w:space="0" w:color="auto"/>
            </w:tcBorders>
            <w:vAlign w:val="center"/>
          </w:tcPr>
          <w:p w14:paraId="7618ABBF" w14:textId="77777777" w:rsidR="00D71557" w:rsidRPr="00475257" w:rsidRDefault="00D71557" w:rsidP="00B75CDE">
            <w:pPr>
              <w:spacing w:after="0"/>
              <w:rPr>
                <w:rFonts w:cs="Calibri"/>
                <w:i/>
                <w:sz w:val="20"/>
                <w:szCs w:val="20"/>
                <w:lang w:val="fr-FR"/>
              </w:rPr>
            </w:pPr>
          </w:p>
        </w:tc>
        <w:tc>
          <w:tcPr>
            <w:tcW w:w="236" w:type="dxa"/>
            <w:tcBorders>
              <w:top w:val="single" w:sz="4" w:space="0" w:color="auto"/>
              <w:left w:val="single" w:sz="4" w:space="0" w:color="auto"/>
              <w:bottom w:val="single" w:sz="4" w:space="0" w:color="auto"/>
              <w:right w:val="single" w:sz="4" w:space="0" w:color="auto"/>
            </w:tcBorders>
            <w:vAlign w:val="center"/>
          </w:tcPr>
          <w:p w14:paraId="2B81A5DD" w14:textId="77777777" w:rsidR="00D71557" w:rsidRPr="00E7759A" w:rsidRDefault="00D71557" w:rsidP="00B75CDE">
            <w:pPr>
              <w:spacing w:after="0"/>
              <w:rPr>
                <w:rFonts w:cs="Calibri"/>
                <w:b/>
                <w:i/>
                <w:sz w:val="20"/>
                <w:szCs w:val="20"/>
              </w:rPr>
            </w:pPr>
            <w:r w:rsidRPr="00E7759A">
              <w:rPr>
                <w:rFonts w:cs="Calibri"/>
                <w:b/>
                <w:i/>
                <w:sz w:val="20"/>
                <w:szCs w:val="20"/>
              </w:rPr>
              <w:t>b</w:t>
            </w:r>
          </w:p>
        </w:tc>
        <w:tc>
          <w:tcPr>
            <w:tcW w:w="1816" w:type="dxa"/>
            <w:tcBorders>
              <w:top w:val="single" w:sz="4" w:space="0" w:color="auto"/>
              <w:left w:val="single" w:sz="4" w:space="0" w:color="auto"/>
              <w:bottom w:val="single" w:sz="4" w:space="0" w:color="auto"/>
              <w:right w:val="single" w:sz="4" w:space="0" w:color="auto"/>
            </w:tcBorders>
            <w:vAlign w:val="center"/>
          </w:tcPr>
          <w:p w14:paraId="27C4E348" w14:textId="77777777" w:rsidR="00D71557" w:rsidRPr="00E7759A" w:rsidRDefault="00D71557" w:rsidP="00B75CDE">
            <w:pPr>
              <w:spacing w:after="0"/>
              <w:rPr>
                <w:rFonts w:cs="Calibri"/>
                <w:b/>
                <w:i/>
                <w:sz w:val="20"/>
                <w:szCs w:val="20"/>
                <w:highlight w:val="lightGray"/>
              </w:rPr>
            </w:pPr>
            <w:proofErr w:type="spellStart"/>
            <w:r w:rsidRPr="00E7759A">
              <w:rPr>
                <w:rFonts w:cs="Calibri"/>
                <w:b/>
                <w:i/>
                <w:sz w:val="20"/>
                <w:szCs w:val="20"/>
                <w:highlight w:val="lightGray"/>
              </w:rPr>
              <w:t>Estimated</w:t>
            </w:r>
            <w:r w:rsidRPr="00E7759A">
              <w:rPr>
                <w:rFonts w:cs="Calibri"/>
                <w:b/>
                <w:i/>
                <w:sz w:val="20"/>
                <w:szCs w:val="20"/>
                <w:highlight w:val="lightGray"/>
              </w:rPr>
              <w:softHyphen/>
              <w:t>Timetable</w:t>
            </w:r>
            <w:r w:rsidRPr="00E7759A">
              <w:rPr>
                <w:rFonts w:cs="Calibri"/>
                <w:b/>
                <w:i/>
                <w:sz w:val="20"/>
                <w:szCs w:val="20"/>
                <w:highlight w:val="lightGray"/>
              </w:rPr>
              <w:softHyphen/>
              <w:t>Subscription</w:t>
            </w:r>
            <w:r w:rsidRPr="00E7759A">
              <w:rPr>
                <w:rFonts w:cs="Calibri"/>
                <w:b/>
                <w:i/>
                <w:sz w:val="20"/>
                <w:szCs w:val="20"/>
                <w:highlight w:val="lightGray"/>
              </w:rPr>
              <w:softHyphen/>
              <w:t>Request</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47500C62" w14:textId="77777777" w:rsidR="00D71557" w:rsidRPr="00E7759A" w:rsidRDefault="00D71557" w:rsidP="00B75CDE">
            <w:pPr>
              <w:spacing w:after="0"/>
              <w:rPr>
                <w:rFonts w:cs="Calibri"/>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64F7F386" w14:textId="77777777" w:rsidR="00D71557" w:rsidRPr="00E7759A" w:rsidRDefault="00D71557" w:rsidP="00B75CDE">
            <w:pPr>
              <w:spacing w:after="0"/>
              <w:rPr>
                <w:rFonts w:cs="Calibri"/>
                <w:i/>
                <w:sz w:val="20"/>
                <w:szCs w:val="20"/>
              </w:rPr>
            </w:pPr>
            <w:r w:rsidRPr="00E7759A">
              <w:rPr>
                <w:rFonts w:cs="Calibri"/>
                <w:i/>
                <w:sz w:val="20"/>
                <w:szCs w:val="20"/>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1746596A" w14:textId="2A528049" w:rsidR="00D71557" w:rsidRPr="00E7759A" w:rsidRDefault="00D71557" w:rsidP="00B43917">
            <w:pPr>
              <w:spacing w:after="0"/>
              <w:jc w:val="both"/>
              <w:rPr>
                <w:rFonts w:cs="Calibri"/>
                <w:sz w:val="20"/>
                <w:szCs w:val="20"/>
                <w:lang w:val="en-GB"/>
              </w:rPr>
            </w:pPr>
            <w:proofErr w:type="spellStart"/>
            <w:r>
              <w:rPr>
                <w:rFonts w:cs="Calibri"/>
                <w:sz w:val="20"/>
                <w:szCs w:val="20"/>
                <w:lang w:val="en-GB"/>
              </w:rPr>
              <w:t>voir</w:t>
            </w:r>
            <w:proofErr w:type="spellEnd"/>
            <w:r w:rsidRPr="00E7759A">
              <w:rPr>
                <w:rFonts w:cs="Calibri"/>
                <w:sz w:val="20"/>
                <w:szCs w:val="20"/>
                <w:lang w:val="en-GB"/>
              </w:rPr>
              <w:t xml:space="preserve"> SIRI Part 3- Estimated Timetable.</w:t>
            </w:r>
          </w:p>
        </w:tc>
      </w:tr>
      <w:tr w:rsidR="00D71557" w:rsidRPr="00E7759A" w14:paraId="108A55B0" w14:textId="77777777" w:rsidTr="008B2C38">
        <w:trPr>
          <w:hidden/>
        </w:trPr>
        <w:tc>
          <w:tcPr>
            <w:tcW w:w="1492" w:type="dxa"/>
            <w:vMerge/>
            <w:tcBorders>
              <w:left w:val="single" w:sz="4" w:space="0" w:color="auto"/>
              <w:right w:val="single" w:sz="4" w:space="0" w:color="auto"/>
            </w:tcBorders>
            <w:vAlign w:val="center"/>
          </w:tcPr>
          <w:p w14:paraId="4E72E4ED" w14:textId="77777777" w:rsidR="00D71557" w:rsidRPr="00E7759A" w:rsidRDefault="00D71557" w:rsidP="00B75CDE">
            <w:pPr>
              <w:spacing w:after="0"/>
              <w:rPr>
                <w:rFonts w:cs="Calibri"/>
                <w:i/>
                <w:vanish/>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28C54053" w14:textId="77777777" w:rsidR="00D71557" w:rsidRPr="00E7759A" w:rsidRDefault="00D71557" w:rsidP="00B75CDE">
            <w:pPr>
              <w:spacing w:after="0"/>
              <w:rPr>
                <w:rFonts w:cs="Calibri"/>
                <w:b/>
                <w:i/>
                <w:vanish/>
                <w:sz w:val="20"/>
                <w:szCs w:val="20"/>
                <w:highlight w:val="cyan"/>
              </w:rPr>
            </w:pPr>
            <w:r w:rsidRPr="00E7759A">
              <w:rPr>
                <w:rFonts w:cs="Calibri"/>
                <w:b/>
                <w:i/>
                <w:vanish/>
                <w:sz w:val="20"/>
                <w:szCs w:val="20"/>
                <w:highlight w:val="cyan"/>
              </w:rPr>
              <w:t>c</w:t>
            </w:r>
          </w:p>
        </w:tc>
        <w:tc>
          <w:tcPr>
            <w:tcW w:w="1816" w:type="dxa"/>
            <w:tcBorders>
              <w:top w:val="single" w:sz="4" w:space="0" w:color="auto"/>
              <w:left w:val="single" w:sz="4" w:space="0" w:color="auto"/>
              <w:bottom w:val="single" w:sz="4" w:space="0" w:color="auto"/>
              <w:right w:val="single" w:sz="4" w:space="0" w:color="auto"/>
            </w:tcBorders>
            <w:vAlign w:val="center"/>
          </w:tcPr>
          <w:p w14:paraId="3241887E" w14:textId="77777777" w:rsidR="00D71557" w:rsidRPr="00E7759A" w:rsidRDefault="00D71557" w:rsidP="00B75CDE">
            <w:pPr>
              <w:spacing w:after="0"/>
              <w:rPr>
                <w:rFonts w:cs="Calibri"/>
                <w:b/>
                <w:i/>
                <w:vanish/>
                <w:sz w:val="20"/>
                <w:szCs w:val="20"/>
                <w:highlight w:val="cyan"/>
              </w:rPr>
            </w:pPr>
            <w:proofErr w:type="spellStart"/>
            <w:r w:rsidRPr="00E7759A">
              <w:rPr>
                <w:rFonts w:cs="Calibri"/>
                <w:b/>
                <w:i/>
                <w:vanish/>
                <w:sz w:val="20"/>
                <w:szCs w:val="20"/>
                <w:highlight w:val="cyan"/>
              </w:rPr>
              <w:t>Stop</w:t>
            </w:r>
            <w:r w:rsidRPr="00E7759A">
              <w:rPr>
                <w:rFonts w:cs="Calibri"/>
                <w:b/>
                <w:i/>
                <w:vanish/>
                <w:sz w:val="20"/>
                <w:szCs w:val="20"/>
                <w:highlight w:val="cyan"/>
              </w:rPr>
              <w:softHyphen/>
              <w:t>Timetable</w:t>
            </w:r>
            <w:r w:rsidRPr="00E7759A">
              <w:rPr>
                <w:rFonts w:cs="Calibri"/>
                <w:b/>
                <w:i/>
                <w:vanish/>
                <w:sz w:val="20"/>
                <w:szCs w:val="20"/>
                <w:highlight w:val="cyan"/>
              </w:rPr>
              <w:softHyphen/>
              <w:t>Subscription</w:t>
            </w:r>
            <w:r w:rsidRPr="00E7759A">
              <w:rPr>
                <w:rFonts w:cs="Calibri"/>
                <w:b/>
                <w:i/>
                <w:vanish/>
                <w:sz w:val="20"/>
                <w:szCs w:val="20"/>
                <w:highlight w:val="cyan"/>
              </w:rPr>
              <w:softHyphen/>
              <w:t>Request</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171E2989" w14:textId="77777777" w:rsidR="00D71557" w:rsidRPr="00E7759A" w:rsidRDefault="00D71557" w:rsidP="00B75CDE">
            <w:pPr>
              <w:spacing w:after="0"/>
              <w:rPr>
                <w:rFonts w:cs="Calibri"/>
                <w:vanish/>
                <w:sz w:val="20"/>
                <w:szCs w:val="20"/>
                <w:highlight w:val="cyan"/>
              </w:rPr>
            </w:pPr>
          </w:p>
        </w:tc>
        <w:tc>
          <w:tcPr>
            <w:tcW w:w="1701" w:type="dxa"/>
            <w:tcBorders>
              <w:top w:val="single" w:sz="4" w:space="0" w:color="auto"/>
              <w:left w:val="single" w:sz="4" w:space="0" w:color="auto"/>
              <w:bottom w:val="single" w:sz="4" w:space="0" w:color="auto"/>
              <w:right w:val="single" w:sz="4" w:space="0" w:color="auto"/>
            </w:tcBorders>
            <w:vAlign w:val="center"/>
          </w:tcPr>
          <w:p w14:paraId="7B2C257D" w14:textId="77777777" w:rsidR="00D71557" w:rsidRPr="00E7759A" w:rsidRDefault="00D71557" w:rsidP="00B75CDE">
            <w:pPr>
              <w:spacing w:after="0"/>
              <w:rPr>
                <w:rFonts w:cs="Calibri"/>
                <w:i/>
                <w:vanish/>
                <w:sz w:val="20"/>
                <w:szCs w:val="20"/>
                <w:highlight w:val="cyan"/>
              </w:rPr>
            </w:pPr>
            <w:r w:rsidRPr="00E7759A">
              <w:rPr>
                <w:rFonts w:cs="Calibri"/>
                <w:i/>
                <w:vanish/>
                <w:sz w:val="20"/>
                <w:szCs w:val="20"/>
                <w:highlight w:val="cyan"/>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67A71981" w14:textId="77777777" w:rsidR="00D71557" w:rsidRPr="00E7759A" w:rsidRDefault="00D71557" w:rsidP="00B43917">
            <w:pPr>
              <w:spacing w:after="0"/>
              <w:jc w:val="both"/>
              <w:rPr>
                <w:rFonts w:cs="Calibri"/>
                <w:vanish/>
                <w:sz w:val="20"/>
                <w:szCs w:val="20"/>
                <w:lang w:val="en-GB"/>
              </w:rPr>
            </w:pPr>
            <w:r w:rsidRPr="00E7759A">
              <w:rPr>
                <w:rFonts w:cs="Calibri"/>
                <w:vanish/>
                <w:sz w:val="20"/>
                <w:szCs w:val="20"/>
                <w:highlight w:val="cyan"/>
                <w:lang w:val="en-GB"/>
              </w:rPr>
              <w:t>See SIRI Part 3 - Stop Timetable.</w:t>
            </w:r>
          </w:p>
        </w:tc>
      </w:tr>
      <w:tr w:rsidR="00D71557" w:rsidRPr="00E7759A" w14:paraId="7050DD03" w14:textId="77777777" w:rsidTr="008B2C38">
        <w:tc>
          <w:tcPr>
            <w:tcW w:w="1492" w:type="dxa"/>
            <w:vMerge/>
            <w:tcBorders>
              <w:left w:val="single" w:sz="4" w:space="0" w:color="auto"/>
              <w:right w:val="single" w:sz="4" w:space="0" w:color="auto"/>
            </w:tcBorders>
            <w:vAlign w:val="center"/>
          </w:tcPr>
          <w:p w14:paraId="26060307" w14:textId="77777777" w:rsidR="00D71557" w:rsidRPr="00E7759A" w:rsidRDefault="00D71557" w:rsidP="00B75CDE">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4FAEDEF6" w14:textId="77777777" w:rsidR="00D71557" w:rsidRPr="00E7759A" w:rsidRDefault="00D71557" w:rsidP="00B75CDE">
            <w:pPr>
              <w:spacing w:after="0"/>
              <w:rPr>
                <w:rFonts w:cs="Calibri"/>
                <w:b/>
                <w:i/>
                <w:sz w:val="20"/>
                <w:szCs w:val="20"/>
                <w:lang w:val="en-GB"/>
              </w:rPr>
            </w:pPr>
            <w:r w:rsidRPr="00E7759A">
              <w:rPr>
                <w:rFonts w:cs="Calibri"/>
                <w:b/>
                <w:i/>
                <w:sz w:val="20"/>
                <w:szCs w:val="20"/>
                <w:lang w:val="en-GB"/>
              </w:rPr>
              <w:t>d</w:t>
            </w:r>
          </w:p>
        </w:tc>
        <w:tc>
          <w:tcPr>
            <w:tcW w:w="1816" w:type="dxa"/>
            <w:tcBorders>
              <w:top w:val="single" w:sz="4" w:space="0" w:color="auto"/>
              <w:left w:val="single" w:sz="4" w:space="0" w:color="auto"/>
              <w:bottom w:val="single" w:sz="4" w:space="0" w:color="auto"/>
              <w:right w:val="single" w:sz="4" w:space="0" w:color="auto"/>
            </w:tcBorders>
            <w:vAlign w:val="center"/>
          </w:tcPr>
          <w:p w14:paraId="02AC5EC9" w14:textId="77777777" w:rsidR="00D71557" w:rsidRPr="00E7759A" w:rsidRDefault="00D71557" w:rsidP="00B75CDE">
            <w:pPr>
              <w:spacing w:after="0"/>
              <w:rPr>
                <w:rFonts w:cs="Calibri"/>
                <w:b/>
                <w:i/>
                <w:sz w:val="20"/>
                <w:szCs w:val="20"/>
                <w:highlight w:val="lightGray"/>
                <w:lang w:val="en-GB"/>
              </w:rPr>
            </w:pPr>
            <w:r w:rsidRPr="00E7759A">
              <w:rPr>
                <w:rFonts w:cs="Calibri"/>
                <w:b/>
                <w:i/>
                <w:sz w:val="20"/>
                <w:szCs w:val="20"/>
                <w:highlight w:val="lightGray"/>
                <w:lang w:val="en-GB"/>
              </w:rPr>
              <w:t>Stop</w:t>
            </w:r>
            <w:r w:rsidRPr="00E7759A">
              <w:rPr>
                <w:rFonts w:cs="Calibri"/>
                <w:b/>
                <w:i/>
                <w:sz w:val="20"/>
                <w:szCs w:val="20"/>
                <w:highlight w:val="lightGray"/>
              </w:rPr>
              <w:softHyphen/>
            </w:r>
            <w:proofErr w:type="spellStart"/>
            <w:r w:rsidRPr="00E7759A">
              <w:rPr>
                <w:rFonts w:cs="Calibri"/>
                <w:b/>
                <w:i/>
                <w:sz w:val="20"/>
                <w:szCs w:val="20"/>
                <w:highlight w:val="lightGray"/>
                <w:lang w:val="en-GB"/>
              </w:rPr>
              <w:t>Monitoring</w:t>
            </w:r>
            <w:r w:rsidRPr="00E7759A">
              <w:rPr>
                <w:rFonts w:cs="Calibri"/>
                <w:b/>
                <w:i/>
                <w:sz w:val="20"/>
                <w:szCs w:val="20"/>
                <w:highlight w:val="lightGray"/>
                <w:lang w:val="en-GB"/>
              </w:rPr>
              <w:softHyphen/>
              <w:t>Subscription</w:t>
            </w:r>
            <w:proofErr w:type="spellEnd"/>
            <w:r w:rsidRPr="00E7759A">
              <w:rPr>
                <w:rFonts w:cs="Calibri"/>
                <w:b/>
                <w:i/>
                <w:sz w:val="20"/>
                <w:szCs w:val="20"/>
                <w:highlight w:val="lightGray"/>
              </w:rPr>
              <w:softHyphen/>
            </w:r>
            <w:r w:rsidRPr="00E7759A">
              <w:rPr>
                <w:rFonts w:cs="Calibri"/>
                <w:b/>
                <w:i/>
                <w:sz w:val="20"/>
                <w:szCs w:val="20"/>
                <w:highlight w:val="lightGray"/>
                <w:lang w:val="en-GB"/>
              </w:rPr>
              <w:t>Request</w:t>
            </w:r>
          </w:p>
        </w:tc>
        <w:tc>
          <w:tcPr>
            <w:tcW w:w="672" w:type="dxa"/>
            <w:tcBorders>
              <w:top w:val="single" w:sz="4" w:space="0" w:color="auto"/>
              <w:left w:val="single" w:sz="4" w:space="0" w:color="auto"/>
              <w:bottom w:val="single" w:sz="4" w:space="0" w:color="auto"/>
              <w:right w:val="single" w:sz="4" w:space="0" w:color="auto"/>
            </w:tcBorders>
            <w:vAlign w:val="center"/>
          </w:tcPr>
          <w:p w14:paraId="29BCE936" w14:textId="77777777" w:rsidR="00D71557" w:rsidRPr="00E7759A" w:rsidRDefault="00D71557" w:rsidP="00B75CDE">
            <w:pPr>
              <w:spacing w:after="0"/>
              <w:rPr>
                <w:rFonts w:cs="Calibri"/>
                <w:sz w:val="20"/>
                <w:szCs w:val="20"/>
                <w:lang w:val="en-GB"/>
              </w:rPr>
            </w:pPr>
          </w:p>
        </w:tc>
        <w:tc>
          <w:tcPr>
            <w:tcW w:w="1701" w:type="dxa"/>
            <w:tcBorders>
              <w:top w:val="single" w:sz="4" w:space="0" w:color="auto"/>
              <w:left w:val="single" w:sz="4" w:space="0" w:color="auto"/>
              <w:bottom w:val="single" w:sz="4" w:space="0" w:color="auto"/>
              <w:right w:val="single" w:sz="4" w:space="0" w:color="auto"/>
            </w:tcBorders>
            <w:vAlign w:val="center"/>
          </w:tcPr>
          <w:p w14:paraId="4F4B8C31" w14:textId="77777777" w:rsidR="00D71557" w:rsidRPr="00E7759A" w:rsidRDefault="00D71557" w:rsidP="00B75CDE">
            <w:pPr>
              <w:spacing w:after="0"/>
              <w:rPr>
                <w:rFonts w:cs="Calibri"/>
                <w:i/>
                <w:sz w:val="20"/>
                <w:szCs w:val="20"/>
                <w:lang w:val="en-GB"/>
              </w:rPr>
            </w:pPr>
            <w:r w:rsidRPr="00E7759A">
              <w:rPr>
                <w:rFonts w:cs="Calibri"/>
                <w:i/>
                <w:sz w:val="20"/>
                <w:szCs w:val="20"/>
                <w:lang w:val="en-GB"/>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204E20E6" w14:textId="3A103DC5" w:rsidR="00D71557" w:rsidRPr="00E7759A" w:rsidRDefault="00D71557" w:rsidP="00B43917">
            <w:pPr>
              <w:spacing w:after="0"/>
              <w:jc w:val="both"/>
              <w:rPr>
                <w:rFonts w:cs="Calibri"/>
                <w:sz w:val="20"/>
                <w:szCs w:val="20"/>
                <w:lang w:val="en-GB"/>
              </w:rPr>
            </w:pPr>
            <w:proofErr w:type="spellStart"/>
            <w:r>
              <w:rPr>
                <w:rFonts w:cs="Calibri"/>
                <w:sz w:val="20"/>
                <w:szCs w:val="20"/>
                <w:lang w:val="en-GB"/>
              </w:rPr>
              <w:t>voir</w:t>
            </w:r>
            <w:proofErr w:type="spellEnd"/>
            <w:r w:rsidRPr="00E7759A">
              <w:rPr>
                <w:rFonts w:cs="Calibri"/>
                <w:sz w:val="20"/>
                <w:szCs w:val="20"/>
                <w:lang w:val="en-GB"/>
              </w:rPr>
              <w:t xml:space="preserve"> SIRI Part 3 - Stop Monitoring.</w:t>
            </w:r>
          </w:p>
        </w:tc>
      </w:tr>
      <w:tr w:rsidR="00D71557" w:rsidRPr="00E32CB2" w14:paraId="28FD5A50" w14:textId="77777777" w:rsidTr="00E05AFF">
        <w:tc>
          <w:tcPr>
            <w:tcW w:w="1492" w:type="dxa"/>
            <w:vMerge/>
            <w:tcBorders>
              <w:left w:val="single" w:sz="4" w:space="0" w:color="auto"/>
              <w:right w:val="single" w:sz="4" w:space="0" w:color="auto"/>
            </w:tcBorders>
            <w:vAlign w:val="center"/>
          </w:tcPr>
          <w:p w14:paraId="693BA48A" w14:textId="77777777" w:rsidR="00D71557" w:rsidRPr="00E7759A" w:rsidRDefault="00D71557" w:rsidP="00B75CDE">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30242411" w14:textId="77777777" w:rsidR="00D71557" w:rsidRPr="00E7759A" w:rsidRDefault="00D71557" w:rsidP="00B75CDE">
            <w:pPr>
              <w:spacing w:after="0"/>
              <w:rPr>
                <w:rFonts w:cs="Calibri"/>
                <w:b/>
                <w:i/>
                <w:sz w:val="20"/>
                <w:szCs w:val="20"/>
                <w:lang w:val="en-GB"/>
              </w:rPr>
            </w:pPr>
            <w:r w:rsidRPr="00E7759A">
              <w:rPr>
                <w:rFonts w:cs="Calibri"/>
                <w:b/>
                <w:i/>
                <w:sz w:val="20"/>
                <w:szCs w:val="20"/>
                <w:lang w:val="en-GB"/>
              </w:rPr>
              <w:t>e</w:t>
            </w:r>
          </w:p>
        </w:tc>
        <w:tc>
          <w:tcPr>
            <w:tcW w:w="1816" w:type="dxa"/>
            <w:tcBorders>
              <w:top w:val="single" w:sz="4" w:space="0" w:color="auto"/>
              <w:left w:val="single" w:sz="4" w:space="0" w:color="auto"/>
              <w:bottom w:val="single" w:sz="4" w:space="0" w:color="auto"/>
              <w:right w:val="single" w:sz="4" w:space="0" w:color="auto"/>
            </w:tcBorders>
            <w:vAlign w:val="center"/>
          </w:tcPr>
          <w:p w14:paraId="75886329" w14:textId="77777777" w:rsidR="00D71557" w:rsidRPr="00E7759A" w:rsidRDefault="00D71557" w:rsidP="00B75CDE">
            <w:pPr>
              <w:spacing w:after="0"/>
              <w:rPr>
                <w:rFonts w:cs="Calibri"/>
                <w:b/>
                <w:i/>
                <w:sz w:val="20"/>
                <w:szCs w:val="20"/>
                <w:highlight w:val="lightGray"/>
                <w:lang w:val="en-GB"/>
              </w:rPr>
            </w:pPr>
            <w:r w:rsidRPr="00E7759A">
              <w:rPr>
                <w:rFonts w:cs="Calibri"/>
                <w:b/>
                <w:i/>
                <w:sz w:val="20"/>
                <w:szCs w:val="20"/>
                <w:highlight w:val="lightGray"/>
                <w:lang w:val="en-GB"/>
              </w:rPr>
              <w:t>Vehicle</w:t>
            </w:r>
            <w:r w:rsidRPr="00E7759A">
              <w:rPr>
                <w:rFonts w:cs="Calibri"/>
                <w:b/>
                <w:i/>
                <w:sz w:val="20"/>
                <w:szCs w:val="20"/>
                <w:highlight w:val="lightGray"/>
              </w:rPr>
              <w:softHyphen/>
            </w:r>
            <w:proofErr w:type="spellStart"/>
            <w:r w:rsidRPr="00E7759A">
              <w:rPr>
                <w:rFonts w:cs="Calibri"/>
                <w:b/>
                <w:i/>
                <w:sz w:val="20"/>
                <w:szCs w:val="20"/>
                <w:highlight w:val="lightGray"/>
                <w:lang w:val="en-GB"/>
              </w:rPr>
              <w:t>Monitoring</w:t>
            </w:r>
            <w:r w:rsidRPr="00E7759A">
              <w:rPr>
                <w:rFonts w:cs="Calibri"/>
                <w:b/>
                <w:i/>
                <w:sz w:val="20"/>
                <w:szCs w:val="20"/>
                <w:highlight w:val="lightGray"/>
                <w:lang w:val="en-GB"/>
              </w:rPr>
              <w:softHyphen/>
              <w:t>Subscription</w:t>
            </w:r>
            <w:proofErr w:type="spellEnd"/>
            <w:r w:rsidRPr="00E7759A">
              <w:rPr>
                <w:rFonts w:cs="Calibri"/>
                <w:b/>
                <w:i/>
                <w:sz w:val="20"/>
                <w:szCs w:val="20"/>
                <w:highlight w:val="lightGray"/>
              </w:rPr>
              <w:softHyphen/>
            </w:r>
            <w:r w:rsidRPr="00E7759A">
              <w:rPr>
                <w:rFonts w:cs="Calibri"/>
                <w:b/>
                <w:i/>
                <w:sz w:val="20"/>
                <w:szCs w:val="20"/>
                <w:highlight w:val="lightGray"/>
                <w:lang w:val="en-GB"/>
              </w:rPr>
              <w:t>Request</w:t>
            </w:r>
          </w:p>
        </w:tc>
        <w:tc>
          <w:tcPr>
            <w:tcW w:w="672" w:type="dxa"/>
            <w:tcBorders>
              <w:top w:val="single" w:sz="4" w:space="0" w:color="auto"/>
              <w:left w:val="single" w:sz="4" w:space="0" w:color="auto"/>
              <w:bottom w:val="single" w:sz="4" w:space="0" w:color="auto"/>
              <w:right w:val="single" w:sz="4" w:space="0" w:color="auto"/>
            </w:tcBorders>
            <w:vAlign w:val="center"/>
          </w:tcPr>
          <w:p w14:paraId="0C510493" w14:textId="77777777" w:rsidR="00D71557" w:rsidRPr="00E7759A" w:rsidRDefault="00D71557" w:rsidP="00B75CDE">
            <w:pPr>
              <w:spacing w:after="0"/>
              <w:rPr>
                <w:rFonts w:cs="Calibri"/>
                <w:sz w:val="20"/>
                <w:szCs w:val="20"/>
                <w:lang w:val="en-GB"/>
              </w:rPr>
            </w:pPr>
          </w:p>
        </w:tc>
        <w:tc>
          <w:tcPr>
            <w:tcW w:w="1701" w:type="dxa"/>
            <w:tcBorders>
              <w:top w:val="single" w:sz="4" w:space="0" w:color="auto"/>
              <w:left w:val="single" w:sz="4" w:space="0" w:color="auto"/>
              <w:bottom w:val="single" w:sz="4" w:space="0" w:color="auto"/>
              <w:right w:val="single" w:sz="4" w:space="0" w:color="auto"/>
            </w:tcBorders>
            <w:vAlign w:val="center"/>
          </w:tcPr>
          <w:p w14:paraId="1B292571" w14:textId="77777777" w:rsidR="00D71557" w:rsidRPr="00E7759A" w:rsidRDefault="00D71557" w:rsidP="00B75CDE">
            <w:pPr>
              <w:spacing w:after="0"/>
              <w:rPr>
                <w:rFonts w:cs="Calibri"/>
                <w:i/>
                <w:sz w:val="20"/>
                <w:szCs w:val="20"/>
                <w:lang w:val="en-GB"/>
              </w:rPr>
            </w:pPr>
            <w:r w:rsidRPr="00E7759A">
              <w:rPr>
                <w:rFonts w:cs="Calibri"/>
                <w:i/>
                <w:sz w:val="20"/>
                <w:szCs w:val="20"/>
                <w:lang w:val="en-GB"/>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148E0FB5" w14:textId="1C1E92D3" w:rsidR="00D71557" w:rsidRPr="00475257" w:rsidRDefault="00D71557" w:rsidP="00B43917">
            <w:pPr>
              <w:spacing w:after="0"/>
              <w:jc w:val="both"/>
              <w:rPr>
                <w:rFonts w:cs="Calibri"/>
                <w:sz w:val="20"/>
                <w:szCs w:val="20"/>
                <w:lang w:val="fr-FR"/>
              </w:rPr>
            </w:pPr>
            <w:proofErr w:type="gramStart"/>
            <w:r w:rsidRPr="00475257">
              <w:rPr>
                <w:rFonts w:cs="Calibri"/>
                <w:sz w:val="20"/>
                <w:szCs w:val="20"/>
                <w:lang w:val="fr-FR"/>
              </w:rPr>
              <w:t>voir</w:t>
            </w:r>
            <w:proofErr w:type="gramEnd"/>
            <w:r w:rsidRPr="00475257">
              <w:rPr>
                <w:rFonts w:cs="Calibri"/>
                <w:sz w:val="20"/>
                <w:szCs w:val="20"/>
                <w:lang w:val="fr-FR"/>
              </w:rPr>
              <w:t xml:space="preserve"> SIRI Part 3 - </w:t>
            </w:r>
            <w:proofErr w:type="spellStart"/>
            <w:r w:rsidRPr="00475257">
              <w:rPr>
                <w:rFonts w:cs="Calibri"/>
                <w:sz w:val="20"/>
                <w:szCs w:val="20"/>
                <w:lang w:val="fr-FR"/>
              </w:rPr>
              <w:t>Vehicle</w:t>
            </w:r>
            <w:proofErr w:type="spellEnd"/>
            <w:r w:rsidRPr="00475257">
              <w:rPr>
                <w:rFonts w:cs="Calibri"/>
                <w:sz w:val="20"/>
                <w:szCs w:val="20"/>
                <w:lang w:val="fr-FR"/>
              </w:rPr>
              <w:t xml:space="preserve"> Monitoring.</w:t>
            </w:r>
          </w:p>
        </w:tc>
      </w:tr>
      <w:tr w:rsidR="00D71557" w:rsidRPr="00E7759A" w14:paraId="391B97A5" w14:textId="77777777" w:rsidTr="00F57993">
        <w:trPr>
          <w:hidden/>
        </w:trPr>
        <w:tc>
          <w:tcPr>
            <w:tcW w:w="1492" w:type="dxa"/>
            <w:vMerge/>
            <w:tcBorders>
              <w:left w:val="single" w:sz="4" w:space="0" w:color="auto"/>
              <w:right w:val="single" w:sz="4" w:space="0" w:color="auto"/>
            </w:tcBorders>
            <w:vAlign w:val="center"/>
          </w:tcPr>
          <w:p w14:paraId="1A7E7473" w14:textId="77777777" w:rsidR="00D71557" w:rsidRPr="00475257" w:rsidRDefault="00D71557" w:rsidP="00D71557">
            <w:pPr>
              <w:spacing w:after="0"/>
              <w:rPr>
                <w:rFonts w:cs="Calibri"/>
                <w:i/>
                <w:vanish/>
                <w:sz w:val="20"/>
                <w:szCs w:val="20"/>
                <w:lang w:val="fr-FR"/>
              </w:rPr>
            </w:pPr>
          </w:p>
        </w:tc>
        <w:tc>
          <w:tcPr>
            <w:tcW w:w="236" w:type="dxa"/>
            <w:tcBorders>
              <w:top w:val="single" w:sz="4" w:space="0" w:color="auto"/>
              <w:left w:val="single" w:sz="4" w:space="0" w:color="auto"/>
              <w:bottom w:val="single" w:sz="4" w:space="0" w:color="auto"/>
              <w:right w:val="single" w:sz="4" w:space="0" w:color="auto"/>
            </w:tcBorders>
            <w:vAlign w:val="center"/>
          </w:tcPr>
          <w:p w14:paraId="00461AE6" w14:textId="77777777" w:rsidR="00D71557" w:rsidRPr="00E7759A" w:rsidRDefault="00D71557" w:rsidP="00D71557">
            <w:pPr>
              <w:spacing w:after="0"/>
              <w:rPr>
                <w:rFonts w:cs="Calibri"/>
                <w:b/>
                <w:i/>
                <w:vanish/>
                <w:sz w:val="20"/>
                <w:szCs w:val="20"/>
                <w:highlight w:val="cyan"/>
                <w:lang w:val="en-GB"/>
              </w:rPr>
            </w:pPr>
            <w:r w:rsidRPr="00E7759A">
              <w:rPr>
                <w:rFonts w:cs="Calibri"/>
                <w:b/>
                <w:i/>
                <w:vanish/>
                <w:sz w:val="20"/>
                <w:szCs w:val="20"/>
                <w:highlight w:val="cyan"/>
                <w:lang w:val="en-GB"/>
              </w:rPr>
              <w:t>f</w:t>
            </w:r>
          </w:p>
        </w:tc>
        <w:tc>
          <w:tcPr>
            <w:tcW w:w="1816" w:type="dxa"/>
            <w:tcBorders>
              <w:top w:val="single" w:sz="4" w:space="0" w:color="auto"/>
              <w:left w:val="single" w:sz="4" w:space="0" w:color="auto"/>
              <w:bottom w:val="single" w:sz="4" w:space="0" w:color="auto"/>
              <w:right w:val="single" w:sz="4" w:space="0" w:color="auto"/>
            </w:tcBorders>
            <w:vAlign w:val="center"/>
          </w:tcPr>
          <w:p w14:paraId="1C82A919" w14:textId="77777777" w:rsidR="00D71557" w:rsidRPr="00E7759A" w:rsidRDefault="00D71557" w:rsidP="00D71557">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Connection</w:t>
            </w:r>
            <w:r w:rsidRPr="00E7759A">
              <w:rPr>
                <w:rFonts w:cs="Calibri"/>
                <w:b/>
                <w:i/>
                <w:vanish/>
                <w:sz w:val="20"/>
                <w:szCs w:val="20"/>
                <w:highlight w:val="cyan"/>
                <w:lang w:val="en-GB"/>
              </w:rPr>
              <w:softHyphen/>
              <w:t>Timetable</w:t>
            </w:r>
            <w:r w:rsidRPr="00E7759A">
              <w:rPr>
                <w:rFonts w:cs="Calibri"/>
                <w:b/>
                <w:i/>
                <w:vanish/>
                <w:sz w:val="20"/>
                <w:szCs w:val="20"/>
                <w:highlight w:val="cyan"/>
                <w:lang w:val="en-GB"/>
              </w:rPr>
              <w:softHyphen/>
              <w:t>Subscription</w:t>
            </w:r>
            <w:r w:rsidRPr="00E7759A">
              <w:rPr>
                <w:rFonts w:cs="Calibri"/>
                <w:b/>
                <w:i/>
                <w:vanish/>
                <w:sz w:val="20"/>
                <w:szCs w:val="20"/>
                <w:highlight w:val="cyan"/>
                <w:lang w:val="en-GB"/>
              </w:rPr>
              <w:softHyphen/>
              <w:t>Request</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5B9DD8C2" w14:textId="77777777" w:rsidR="00D71557" w:rsidRPr="00E7759A" w:rsidRDefault="00D71557" w:rsidP="00D71557">
            <w:pPr>
              <w:spacing w:after="0"/>
              <w:rPr>
                <w:rFonts w:cs="Calibri"/>
                <w:vanish/>
                <w:sz w:val="20"/>
                <w:szCs w:val="20"/>
                <w:highlight w:val="cyan"/>
                <w:lang w:val="en-GB"/>
              </w:rPr>
            </w:pPr>
          </w:p>
        </w:tc>
        <w:tc>
          <w:tcPr>
            <w:tcW w:w="1701" w:type="dxa"/>
            <w:tcBorders>
              <w:top w:val="single" w:sz="4" w:space="0" w:color="auto"/>
              <w:left w:val="single" w:sz="4" w:space="0" w:color="auto"/>
              <w:bottom w:val="single" w:sz="4" w:space="0" w:color="auto"/>
              <w:right w:val="single" w:sz="4" w:space="0" w:color="auto"/>
            </w:tcBorders>
            <w:vAlign w:val="center"/>
          </w:tcPr>
          <w:p w14:paraId="519166F0" w14:textId="77777777" w:rsidR="00D71557" w:rsidRPr="00E7759A" w:rsidRDefault="00D71557" w:rsidP="00D71557">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5226E492" w14:textId="77777777" w:rsidR="00D71557" w:rsidRPr="00E7759A" w:rsidRDefault="00D71557" w:rsidP="00D71557">
            <w:pPr>
              <w:spacing w:after="0"/>
              <w:jc w:val="both"/>
              <w:rPr>
                <w:rFonts w:cs="Calibri"/>
                <w:vanish/>
                <w:sz w:val="20"/>
                <w:szCs w:val="20"/>
                <w:lang w:val="en-GB"/>
              </w:rPr>
            </w:pPr>
            <w:r w:rsidRPr="00E7759A">
              <w:rPr>
                <w:rFonts w:cs="Calibri"/>
                <w:vanish/>
                <w:sz w:val="20"/>
                <w:szCs w:val="20"/>
                <w:highlight w:val="cyan"/>
                <w:lang w:val="en-GB"/>
              </w:rPr>
              <w:t>See SIRI Part 3 - Connection Timetable.</w:t>
            </w:r>
          </w:p>
        </w:tc>
      </w:tr>
      <w:tr w:rsidR="00D71557" w:rsidRPr="00E7759A" w14:paraId="5F360B9A" w14:textId="77777777" w:rsidTr="00F57993">
        <w:tc>
          <w:tcPr>
            <w:tcW w:w="1492" w:type="dxa"/>
            <w:vMerge/>
            <w:tcBorders>
              <w:left w:val="single" w:sz="4" w:space="0" w:color="auto"/>
              <w:right w:val="single" w:sz="4" w:space="0" w:color="auto"/>
            </w:tcBorders>
            <w:vAlign w:val="center"/>
          </w:tcPr>
          <w:p w14:paraId="72957047" w14:textId="77777777" w:rsidR="00D71557" w:rsidRPr="00E7759A" w:rsidRDefault="00D71557" w:rsidP="00D71557">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6A013DBD" w14:textId="77777777" w:rsidR="00D71557" w:rsidRPr="00E7759A" w:rsidRDefault="00D71557" w:rsidP="00D71557">
            <w:pPr>
              <w:spacing w:after="0"/>
              <w:rPr>
                <w:rFonts w:cs="Calibri"/>
                <w:b/>
                <w:i/>
                <w:sz w:val="20"/>
                <w:szCs w:val="20"/>
                <w:lang w:val="en-GB"/>
              </w:rPr>
            </w:pPr>
            <w:r w:rsidRPr="00E7759A">
              <w:rPr>
                <w:rFonts w:cs="Calibri"/>
                <w:b/>
                <w:i/>
                <w:sz w:val="20"/>
                <w:szCs w:val="20"/>
                <w:lang w:val="en-GB"/>
              </w:rPr>
              <w:t>g</w:t>
            </w:r>
          </w:p>
        </w:tc>
        <w:tc>
          <w:tcPr>
            <w:tcW w:w="1816" w:type="dxa"/>
            <w:tcBorders>
              <w:top w:val="single" w:sz="4" w:space="0" w:color="auto"/>
              <w:left w:val="single" w:sz="4" w:space="0" w:color="auto"/>
              <w:bottom w:val="single" w:sz="4" w:space="0" w:color="auto"/>
              <w:right w:val="single" w:sz="4" w:space="0" w:color="auto"/>
            </w:tcBorders>
            <w:vAlign w:val="center"/>
          </w:tcPr>
          <w:p w14:paraId="4CAA75DE" w14:textId="77777777" w:rsidR="00D71557" w:rsidRPr="00E7759A" w:rsidRDefault="00D71557" w:rsidP="00D71557">
            <w:pPr>
              <w:spacing w:after="0"/>
              <w:rPr>
                <w:rFonts w:cs="Calibri"/>
                <w:b/>
                <w:i/>
                <w:sz w:val="20"/>
                <w:szCs w:val="20"/>
                <w:highlight w:val="lightGray"/>
                <w:lang w:val="en-GB"/>
              </w:rPr>
            </w:pPr>
            <w:r w:rsidRPr="00E7759A">
              <w:rPr>
                <w:rFonts w:cs="Calibri"/>
                <w:b/>
                <w:i/>
                <w:sz w:val="20"/>
                <w:szCs w:val="20"/>
                <w:highlight w:val="lightGray"/>
                <w:lang w:val="en-GB"/>
              </w:rPr>
              <w:t>Connection</w:t>
            </w:r>
            <w:r w:rsidRPr="00E7759A">
              <w:rPr>
                <w:rFonts w:cs="Calibri"/>
                <w:b/>
                <w:i/>
                <w:sz w:val="20"/>
                <w:szCs w:val="20"/>
                <w:highlight w:val="lightGray"/>
              </w:rPr>
              <w:softHyphen/>
            </w:r>
            <w:proofErr w:type="spellStart"/>
            <w:r w:rsidRPr="00E7759A">
              <w:rPr>
                <w:rFonts w:cs="Calibri"/>
                <w:b/>
                <w:i/>
                <w:sz w:val="20"/>
                <w:szCs w:val="20"/>
                <w:highlight w:val="lightGray"/>
                <w:lang w:val="en-GB"/>
              </w:rPr>
              <w:t>Monitoring</w:t>
            </w:r>
            <w:r w:rsidRPr="00E7759A">
              <w:rPr>
                <w:rFonts w:cs="Calibri"/>
                <w:b/>
                <w:i/>
                <w:sz w:val="20"/>
                <w:szCs w:val="20"/>
                <w:highlight w:val="lightGray"/>
                <w:lang w:val="en-GB"/>
              </w:rPr>
              <w:softHyphen/>
              <w:t>Subscription</w:t>
            </w:r>
            <w:r w:rsidRPr="00E7759A">
              <w:rPr>
                <w:rFonts w:cs="Calibri"/>
                <w:b/>
                <w:i/>
                <w:sz w:val="20"/>
                <w:szCs w:val="20"/>
                <w:highlight w:val="lightGray"/>
                <w:lang w:val="en-GB"/>
              </w:rPr>
              <w:softHyphen/>
              <w:t>Request</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4278A94E" w14:textId="77777777" w:rsidR="00D71557" w:rsidRPr="00E7759A" w:rsidRDefault="00D71557" w:rsidP="00D71557">
            <w:pPr>
              <w:spacing w:after="0"/>
              <w:rPr>
                <w:rFonts w:cs="Calibri"/>
                <w:sz w:val="20"/>
                <w:szCs w:val="20"/>
                <w:lang w:val="en-GB"/>
              </w:rPr>
            </w:pPr>
          </w:p>
        </w:tc>
        <w:tc>
          <w:tcPr>
            <w:tcW w:w="1701" w:type="dxa"/>
            <w:tcBorders>
              <w:top w:val="single" w:sz="4" w:space="0" w:color="auto"/>
              <w:left w:val="single" w:sz="4" w:space="0" w:color="auto"/>
              <w:bottom w:val="single" w:sz="4" w:space="0" w:color="auto"/>
              <w:right w:val="single" w:sz="4" w:space="0" w:color="auto"/>
            </w:tcBorders>
            <w:vAlign w:val="center"/>
          </w:tcPr>
          <w:p w14:paraId="2A03DF24" w14:textId="77777777" w:rsidR="00D71557" w:rsidRPr="00E7759A" w:rsidRDefault="00D71557" w:rsidP="00D71557">
            <w:pPr>
              <w:spacing w:after="0"/>
              <w:rPr>
                <w:rFonts w:cs="Calibri"/>
                <w:i/>
                <w:sz w:val="20"/>
                <w:szCs w:val="20"/>
                <w:lang w:val="en-GB"/>
              </w:rPr>
            </w:pPr>
            <w:r w:rsidRPr="00E7759A">
              <w:rPr>
                <w:rFonts w:cs="Calibri"/>
                <w:i/>
                <w:sz w:val="20"/>
                <w:szCs w:val="20"/>
                <w:lang w:val="en-GB"/>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71943EB1" w14:textId="5BF35D7A" w:rsidR="00D71557" w:rsidRPr="00E7759A" w:rsidRDefault="00D71557" w:rsidP="00D71557">
            <w:pPr>
              <w:spacing w:after="0"/>
              <w:jc w:val="both"/>
              <w:rPr>
                <w:rFonts w:cs="Calibri"/>
                <w:sz w:val="20"/>
                <w:szCs w:val="20"/>
                <w:lang w:val="en-GB"/>
              </w:rPr>
            </w:pPr>
            <w:proofErr w:type="spellStart"/>
            <w:r>
              <w:rPr>
                <w:rFonts w:cs="Calibri"/>
                <w:sz w:val="20"/>
                <w:szCs w:val="20"/>
                <w:lang w:val="en-GB"/>
              </w:rPr>
              <w:t>voir</w:t>
            </w:r>
            <w:proofErr w:type="spellEnd"/>
            <w:r w:rsidRPr="00E7759A">
              <w:rPr>
                <w:rFonts w:cs="Calibri"/>
                <w:sz w:val="20"/>
                <w:szCs w:val="20"/>
                <w:lang w:val="en-GB"/>
              </w:rPr>
              <w:t xml:space="preserve"> SIRI Part 3 - Connection Monitoring.</w:t>
            </w:r>
          </w:p>
        </w:tc>
      </w:tr>
      <w:tr w:rsidR="00D71557" w:rsidRPr="00E7759A" w14:paraId="3713A811" w14:textId="77777777" w:rsidTr="00F55BEC">
        <w:tc>
          <w:tcPr>
            <w:tcW w:w="1492" w:type="dxa"/>
            <w:vMerge/>
            <w:tcBorders>
              <w:left w:val="single" w:sz="4" w:space="0" w:color="auto"/>
              <w:right w:val="single" w:sz="4" w:space="0" w:color="auto"/>
            </w:tcBorders>
            <w:vAlign w:val="center"/>
          </w:tcPr>
          <w:p w14:paraId="3768042A" w14:textId="77777777" w:rsidR="00D71557" w:rsidRPr="00E7759A" w:rsidRDefault="00D71557" w:rsidP="00D71557">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2C748458" w14:textId="77777777" w:rsidR="00D71557" w:rsidRPr="00E7759A" w:rsidRDefault="00D71557" w:rsidP="00D71557">
            <w:pPr>
              <w:spacing w:after="0"/>
              <w:rPr>
                <w:rFonts w:cs="Calibri"/>
                <w:b/>
                <w:i/>
                <w:sz w:val="20"/>
                <w:szCs w:val="20"/>
                <w:lang w:val="en-GB"/>
              </w:rPr>
            </w:pPr>
            <w:r w:rsidRPr="00E7759A">
              <w:rPr>
                <w:rFonts w:cs="Calibri"/>
                <w:b/>
                <w:i/>
                <w:sz w:val="20"/>
                <w:szCs w:val="20"/>
                <w:lang w:val="en-GB"/>
              </w:rPr>
              <w:t>h</w:t>
            </w:r>
          </w:p>
        </w:tc>
        <w:tc>
          <w:tcPr>
            <w:tcW w:w="1816" w:type="dxa"/>
            <w:tcBorders>
              <w:top w:val="single" w:sz="4" w:space="0" w:color="auto"/>
              <w:left w:val="single" w:sz="4" w:space="0" w:color="auto"/>
              <w:bottom w:val="single" w:sz="4" w:space="0" w:color="auto"/>
              <w:right w:val="single" w:sz="4" w:space="0" w:color="auto"/>
            </w:tcBorders>
            <w:vAlign w:val="center"/>
          </w:tcPr>
          <w:p w14:paraId="0D05E995" w14:textId="77777777" w:rsidR="00D71557" w:rsidRPr="00E7759A" w:rsidRDefault="00D71557" w:rsidP="00D71557">
            <w:pPr>
              <w:spacing w:after="0"/>
              <w:rPr>
                <w:rFonts w:cs="Calibri"/>
                <w:b/>
                <w:i/>
                <w:sz w:val="20"/>
                <w:szCs w:val="20"/>
                <w:highlight w:val="lightGray"/>
              </w:rPr>
            </w:pPr>
            <w:proofErr w:type="spellStart"/>
            <w:r w:rsidRPr="00E7759A">
              <w:rPr>
                <w:rFonts w:cs="Calibri"/>
                <w:b/>
                <w:i/>
                <w:sz w:val="20"/>
                <w:szCs w:val="20"/>
                <w:highlight w:val="lightGray"/>
              </w:rPr>
              <w:t>General</w:t>
            </w:r>
            <w:r w:rsidRPr="00E7759A">
              <w:rPr>
                <w:rFonts w:cs="Calibri"/>
                <w:b/>
                <w:i/>
                <w:sz w:val="20"/>
                <w:szCs w:val="20"/>
                <w:highlight w:val="lightGray"/>
              </w:rPr>
              <w:softHyphen/>
              <w:t>Message</w:t>
            </w:r>
            <w:r w:rsidRPr="00E7759A">
              <w:rPr>
                <w:rFonts w:cs="Calibri"/>
                <w:b/>
                <w:i/>
                <w:sz w:val="20"/>
                <w:szCs w:val="20"/>
                <w:highlight w:val="lightGray"/>
              </w:rPr>
              <w:softHyphen/>
              <w:t>Subscription</w:t>
            </w:r>
            <w:r w:rsidRPr="00E7759A">
              <w:rPr>
                <w:rFonts w:cs="Calibri"/>
                <w:b/>
                <w:i/>
                <w:sz w:val="20"/>
                <w:szCs w:val="20"/>
                <w:highlight w:val="lightGray"/>
              </w:rPr>
              <w:softHyphen/>
              <w:t>Request</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36DEA2CA" w14:textId="77777777" w:rsidR="00D71557" w:rsidRPr="00E7759A" w:rsidRDefault="00D71557" w:rsidP="00D71557">
            <w:pPr>
              <w:spacing w:after="0"/>
              <w:rPr>
                <w:rFonts w:cs="Calibri"/>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1617F8ED" w14:textId="77777777" w:rsidR="00D71557" w:rsidRPr="00E7759A" w:rsidRDefault="00D71557" w:rsidP="00D71557">
            <w:pPr>
              <w:spacing w:after="0"/>
              <w:rPr>
                <w:rFonts w:cs="Calibri"/>
                <w:i/>
                <w:sz w:val="20"/>
                <w:szCs w:val="20"/>
              </w:rPr>
            </w:pPr>
            <w:r w:rsidRPr="00E7759A">
              <w:rPr>
                <w:rFonts w:cs="Calibri"/>
                <w:i/>
                <w:sz w:val="20"/>
                <w:szCs w:val="20"/>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30B551E6" w14:textId="2255ED56" w:rsidR="00D71557" w:rsidRPr="00E7759A" w:rsidRDefault="00D71557" w:rsidP="00D71557">
            <w:pPr>
              <w:spacing w:after="0"/>
              <w:jc w:val="both"/>
              <w:rPr>
                <w:rFonts w:cs="Calibri"/>
                <w:sz w:val="20"/>
                <w:szCs w:val="20"/>
                <w:lang w:val="en-GB"/>
              </w:rPr>
            </w:pPr>
            <w:proofErr w:type="spellStart"/>
            <w:r>
              <w:rPr>
                <w:rFonts w:cs="Calibri"/>
                <w:sz w:val="20"/>
                <w:szCs w:val="20"/>
                <w:lang w:val="en-GB"/>
              </w:rPr>
              <w:t>voir</w:t>
            </w:r>
            <w:proofErr w:type="spellEnd"/>
            <w:r w:rsidRPr="00E7759A">
              <w:rPr>
                <w:rFonts w:cs="Calibri"/>
                <w:sz w:val="20"/>
                <w:szCs w:val="20"/>
                <w:lang w:val="en-GB"/>
              </w:rPr>
              <w:t xml:space="preserve"> SIRI Part 3 – General Message.</w:t>
            </w:r>
          </w:p>
        </w:tc>
      </w:tr>
      <w:tr w:rsidR="00D71557" w:rsidRPr="00E7759A" w14:paraId="7590AB9A" w14:textId="77777777" w:rsidTr="00F55BEC">
        <w:tc>
          <w:tcPr>
            <w:tcW w:w="1492" w:type="dxa"/>
            <w:vMerge/>
            <w:tcBorders>
              <w:left w:val="single" w:sz="4" w:space="0" w:color="auto"/>
              <w:right w:val="single" w:sz="4" w:space="0" w:color="auto"/>
            </w:tcBorders>
            <w:vAlign w:val="center"/>
          </w:tcPr>
          <w:p w14:paraId="082360E8" w14:textId="77777777" w:rsidR="00D71557" w:rsidRPr="00E7759A" w:rsidRDefault="00D71557" w:rsidP="00D71557">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504957C2" w14:textId="77777777" w:rsidR="00D71557" w:rsidRPr="00E7759A" w:rsidRDefault="00D71557" w:rsidP="00D71557">
            <w:pPr>
              <w:spacing w:after="0"/>
              <w:rPr>
                <w:rFonts w:eastAsia="MS Mincho" w:cs="Calibri"/>
                <w:b/>
                <w:i/>
                <w:sz w:val="20"/>
                <w:szCs w:val="20"/>
                <w:lang w:val="en-GB"/>
              </w:rPr>
            </w:pPr>
            <w:proofErr w:type="spellStart"/>
            <w:r w:rsidRPr="00E7759A">
              <w:rPr>
                <w:rFonts w:cs="Calibri"/>
                <w:b/>
                <w:i/>
                <w:sz w:val="20"/>
                <w:szCs w:val="20"/>
              </w:rPr>
              <w:t>i</w:t>
            </w:r>
            <w:proofErr w:type="spellEnd"/>
          </w:p>
        </w:tc>
        <w:tc>
          <w:tcPr>
            <w:tcW w:w="1816" w:type="dxa"/>
            <w:tcBorders>
              <w:top w:val="single" w:sz="4" w:space="0" w:color="auto"/>
              <w:left w:val="single" w:sz="4" w:space="0" w:color="auto"/>
              <w:bottom w:val="single" w:sz="4" w:space="0" w:color="auto"/>
              <w:right w:val="single" w:sz="4" w:space="0" w:color="auto"/>
            </w:tcBorders>
            <w:vAlign w:val="center"/>
          </w:tcPr>
          <w:p w14:paraId="28B87F26" w14:textId="77777777" w:rsidR="00D71557" w:rsidRPr="00E7759A" w:rsidRDefault="00D71557" w:rsidP="00D71557">
            <w:pPr>
              <w:spacing w:after="0"/>
              <w:rPr>
                <w:rFonts w:eastAsia="MS Mincho" w:cs="Calibri"/>
                <w:b/>
                <w:i/>
                <w:sz w:val="20"/>
                <w:szCs w:val="20"/>
                <w:highlight w:val="lightGray"/>
              </w:rPr>
            </w:pPr>
            <w:r w:rsidRPr="00E7759A">
              <w:rPr>
                <w:rFonts w:cs="Calibri"/>
                <w:b/>
                <w:i/>
                <w:sz w:val="20"/>
                <w:szCs w:val="20"/>
                <w:highlight w:val="lightGray"/>
              </w:rPr>
              <w:t>FacilityMonitoring</w:t>
            </w:r>
            <w:r w:rsidRPr="00E7759A">
              <w:rPr>
                <w:rFonts w:cs="Calibri"/>
                <w:b/>
                <w:i/>
                <w:sz w:val="20"/>
                <w:szCs w:val="20"/>
                <w:highlight w:val="lightGray"/>
              </w:rPr>
              <w:softHyphen/>
              <w:t xml:space="preserve"> </w:t>
            </w:r>
            <w:proofErr w:type="spellStart"/>
            <w:r w:rsidRPr="00E7759A">
              <w:rPr>
                <w:rFonts w:cs="Calibri"/>
                <w:b/>
                <w:i/>
                <w:sz w:val="20"/>
                <w:szCs w:val="20"/>
                <w:highlight w:val="lightGray"/>
              </w:rPr>
              <w:t>Subscription</w:t>
            </w:r>
            <w:r w:rsidRPr="00E7759A">
              <w:rPr>
                <w:rFonts w:cs="Calibri"/>
                <w:b/>
                <w:i/>
                <w:sz w:val="20"/>
                <w:szCs w:val="20"/>
                <w:highlight w:val="lightGray"/>
              </w:rPr>
              <w:softHyphen/>
            </w:r>
            <w:r w:rsidRPr="00E7759A">
              <w:rPr>
                <w:rFonts w:cs="Calibri"/>
                <w:b/>
                <w:i/>
                <w:sz w:val="20"/>
                <w:szCs w:val="20"/>
                <w:highlight w:val="lightGray"/>
              </w:rPr>
              <w:softHyphen/>
              <w:t>Request</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48F2AE32" w14:textId="77777777" w:rsidR="00D71557" w:rsidRPr="00E7759A" w:rsidRDefault="00D71557" w:rsidP="00D71557">
            <w:pPr>
              <w:spacing w:after="0"/>
              <w:rPr>
                <w:rFonts w:cs="Calibri"/>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21118264" w14:textId="77777777" w:rsidR="00D71557" w:rsidRPr="00E7759A" w:rsidRDefault="00D71557" w:rsidP="00D71557">
            <w:pPr>
              <w:spacing w:after="0"/>
              <w:rPr>
                <w:rFonts w:eastAsia="MS Mincho" w:cs="Calibri"/>
                <w:i/>
                <w:sz w:val="20"/>
                <w:szCs w:val="20"/>
              </w:rPr>
            </w:pPr>
            <w:r w:rsidRPr="00E7759A">
              <w:rPr>
                <w:rFonts w:cs="Calibri"/>
                <w:i/>
                <w:sz w:val="20"/>
                <w:szCs w:val="20"/>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37C40215" w14:textId="557EB1D1" w:rsidR="00D71557" w:rsidRPr="00E7759A" w:rsidRDefault="00D71557" w:rsidP="00D71557">
            <w:pPr>
              <w:spacing w:after="0"/>
              <w:jc w:val="both"/>
              <w:rPr>
                <w:rFonts w:eastAsia="MS Mincho" w:cs="Calibri"/>
                <w:sz w:val="20"/>
                <w:szCs w:val="20"/>
                <w:lang w:val="en-GB"/>
              </w:rPr>
            </w:pPr>
            <w:proofErr w:type="spellStart"/>
            <w:r>
              <w:rPr>
                <w:rFonts w:cs="Calibri"/>
                <w:sz w:val="20"/>
                <w:szCs w:val="20"/>
                <w:lang w:val="en-GB"/>
              </w:rPr>
              <w:t>voir</w:t>
            </w:r>
            <w:proofErr w:type="spellEnd"/>
            <w:r w:rsidRPr="00E7759A">
              <w:rPr>
                <w:rFonts w:cs="Calibri"/>
                <w:sz w:val="20"/>
                <w:szCs w:val="20"/>
                <w:lang w:val="en-GB"/>
              </w:rPr>
              <w:t xml:space="preserve"> </w:t>
            </w:r>
            <w:r w:rsidRPr="00E7759A">
              <w:rPr>
                <w:rFonts w:cs="Calibri"/>
                <w:sz w:val="20"/>
                <w:szCs w:val="20"/>
              </w:rPr>
              <w:t xml:space="preserve">SIRI Part 4 - Facility Monitoring. </w:t>
            </w:r>
          </w:p>
        </w:tc>
      </w:tr>
      <w:tr w:rsidR="00D71557" w:rsidRPr="00E32CB2" w14:paraId="261DB862" w14:textId="77777777" w:rsidTr="00F55BEC">
        <w:tc>
          <w:tcPr>
            <w:tcW w:w="1492" w:type="dxa"/>
            <w:vMerge/>
            <w:tcBorders>
              <w:left w:val="single" w:sz="4" w:space="0" w:color="auto"/>
              <w:bottom w:val="single" w:sz="4" w:space="0" w:color="auto"/>
              <w:right w:val="single" w:sz="4" w:space="0" w:color="auto"/>
            </w:tcBorders>
            <w:vAlign w:val="center"/>
          </w:tcPr>
          <w:p w14:paraId="4A143A31" w14:textId="77777777" w:rsidR="00D71557" w:rsidRPr="00E7759A" w:rsidRDefault="00D71557" w:rsidP="00D71557">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05093E66" w14:textId="77777777" w:rsidR="00D71557" w:rsidRPr="00E7759A" w:rsidRDefault="00D71557" w:rsidP="00D71557">
            <w:pPr>
              <w:spacing w:after="0"/>
              <w:rPr>
                <w:rFonts w:eastAsia="MS Mincho" w:cs="Calibri"/>
                <w:b/>
                <w:i/>
                <w:sz w:val="20"/>
                <w:szCs w:val="20"/>
                <w:lang w:val="en-GB"/>
              </w:rPr>
            </w:pPr>
            <w:r w:rsidRPr="00E7759A">
              <w:rPr>
                <w:rFonts w:cs="Calibri"/>
                <w:b/>
                <w:i/>
                <w:sz w:val="20"/>
                <w:szCs w:val="20"/>
              </w:rPr>
              <w:t>j</w:t>
            </w:r>
          </w:p>
        </w:tc>
        <w:tc>
          <w:tcPr>
            <w:tcW w:w="1816" w:type="dxa"/>
            <w:tcBorders>
              <w:top w:val="single" w:sz="4" w:space="0" w:color="auto"/>
              <w:left w:val="single" w:sz="4" w:space="0" w:color="auto"/>
              <w:bottom w:val="single" w:sz="4" w:space="0" w:color="auto"/>
              <w:right w:val="single" w:sz="4" w:space="0" w:color="auto"/>
            </w:tcBorders>
            <w:vAlign w:val="center"/>
          </w:tcPr>
          <w:p w14:paraId="4EAB854D" w14:textId="77777777" w:rsidR="00D71557" w:rsidRPr="00E7759A" w:rsidRDefault="00D71557" w:rsidP="00D71557">
            <w:pPr>
              <w:spacing w:after="0"/>
              <w:rPr>
                <w:rFonts w:eastAsia="MS Mincho" w:cs="Calibri"/>
                <w:b/>
                <w:i/>
                <w:sz w:val="20"/>
                <w:szCs w:val="20"/>
                <w:highlight w:val="lightGray"/>
              </w:rPr>
            </w:pPr>
            <w:r w:rsidRPr="00E7759A">
              <w:rPr>
                <w:rFonts w:cs="Calibri"/>
                <w:b/>
                <w:i/>
                <w:sz w:val="20"/>
                <w:szCs w:val="20"/>
                <w:highlight w:val="lightGray"/>
              </w:rPr>
              <w:t>SituationExchange</w:t>
            </w:r>
            <w:r w:rsidRPr="00E7759A">
              <w:rPr>
                <w:rFonts w:cs="Calibri"/>
                <w:b/>
                <w:i/>
                <w:sz w:val="20"/>
                <w:szCs w:val="20"/>
                <w:highlight w:val="lightGray"/>
              </w:rPr>
              <w:softHyphen/>
              <w:t xml:space="preserve"> </w:t>
            </w:r>
            <w:proofErr w:type="spellStart"/>
            <w:r w:rsidRPr="00E7759A">
              <w:rPr>
                <w:rFonts w:cs="Calibri"/>
                <w:b/>
                <w:i/>
                <w:sz w:val="20"/>
                <w:szCs w:val="20"/>
                <w:highlight w:val="lightGray"/>
              </w:rPr>
              <w:t>Subscription</w:t>
            </w:r>
            <w:r w:rsidRPr="00E7759A">
              <w:rPr>
                <w:rFonts w:cs="Calibri"/>
                <w:b/>
                <w:i/>
                <w:sz w:val="20"/>
                <w:szCs w:val="20"/>
                <w:highlight w:val="lightGray"/>
              </w:rPr>
              <w:softHyphen/>
            </w:r>
            <w:r w:rsidRPr="00E7759A">
              <w:rPr>
                <w:rFonts w:cs="Calibri"/>
                <w:b/>
                <w:i/>
                <w:sz w:val="20"/>
                <w:szCs w:val="20"/>
                <w:highlight w:val="lightGray"/>
              </w:rPr>
              <w:softHyphen/>
              <w:t>Request</w:t>
            </w:r>
            <w:proofErr w:type="spellEnd"/>
          </w:p>
        </w:tc>
        <w:tc>
          <w:tcPr>
            <w:tcW w:w="672" w:type="dxa"/>
            <w:tcBorders>
              <w:top w:val="single" w:sz="4" w:space="0" w:color="auto"/>
              <w:left w:val="single" w:sz="4" w:space="0" w:color="auto"/>
              <w:bottom w:val="single" w:sz="4" w:space="0" w:color="auto"/>
              <w:right w:val="single" w:sz="4" w:space="0" w:color="auto"/>
            </w:tcBorders>
            <w:vAlign w:val="center"/>
          </w:tcPr>
          <w:p w14:paraId="2525C84C" w14:textId="77777777" w:rsidR="00D71557" w:rsidRPr="00E7759A" w:rsidRDefault="00D71557" w:rsidP="00D71557">
            <w:pPr>
              <w:spacing w:after="0"/>
              <w:rPr>
                <w:rFonts w:cs="Calibri"/>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3581BF9C" w14:textId="77777777" w:rsidR="00D71557" w:rsidRPr="00E7759A" w:rsidRDefault="00D71557" w:rsidP="00D71557">
            <w:pPr>
              <w:spacing w:after="0"/>
              <w:rPr>
                <w:rFonts w:eastAsia="MS Mincho" w:cs="Calibri"/>
                <w:i/>
                <w:sz w:val="20"/>
                <w:szCs w:val="20"/>
              </w:rPr>
            </w:pPr>
            <w:r w:rsidRPr="00E7759A">
              <w:rPr>
                <w:rFonts w:cs="Calibri"/>
                <w:i/>
                <w:sz w:val="20"/>
                <w:szCs w:val="20"/>
              </w:rPr>
              <w:t>+Structure</w:t>
            </w:r>
          </w:p>
        </w:tc>
        <w:tc>
          <w:tcPr>
            <w:tcW w:w="3804" w:type="dxa"/>
            <w:tcBorders>
              <w:top w:val="single" w:sz="4" w:space="0" w:color="auto"/>
              <w:left w:val="single" w:sz="4" w:space="0" w:color="auto"/>
              <w:bottom w:val="single" w:sz="4" w:space="0" w:color="auto"/>
              <w:right w:val="single" w:sz="4" w:space="0" w:color="auto"/>
            </w:tcBorders>
            <w:vAlign w:val="center"/>
          </w:tcPr>
          <w:p w14:paraId="4DA09FC2" w14:textId="787873E4" w:rsidR="00D71557" w:rsidRPr="00475257" w:rsidRDefault="00D71557" w:rsidP="00D71557">
            <w:pPr>
              <w:spacing w:after="0"/>
              <w:jc w:val="both"/>
              <w:rPr>
                <w:rFonts w:eastAsia="MS Mincho" w:cs="Calibri"/>
                <w:sz w:val="20"/>
                <w:szCs w:val="20"/>
                <w:lang w:val="fr-FR"/>
              </w:rPr>
            </w:pPr>
            <w:proofErr w:type="gramStart"/>
            <w:r w:rsidRPr="00475257">
              <w:rPr>
                <w:rFonts w:cs="Calibri"/>
                <w:sz w:val="20"/>
                <w:szCs w:val="20"/>
                <w:lang w:val="fr-FR"/>
              </w:rPr>
              <w:t>voir</w:t>
            </w:r>
            <w:proofErr w:type="gramEnd"/>
            <w:r w:rsidRPr="00475257">
              <w:rPr>
                <w:rFonts w:cs="Calibri"/>
                <w:sz w:val="20"/>
                <w:szCs w:val="20"/>
                <w:lang w:val="fr-FR"/>
              </w:rPr>
              <w:t xml:space="preserve"> SIRI Part 5 – Situation Exchange.</w:t>
            </w:r>
          </w:p>
        </w:tc>
      </w:tr>
    </w:tbl>
    <w:p w14:paraId="5D375873" w14:textId="77777777" w:rsidR="008E55AD" w:rsidRPr="00B26E95" w:rsidRDefault="008E55AD" w:rsidP="009940CF">
      <w:pPr>
        <w:pStyle w:val="Titre2"/>
      </w:pPr>
      <w:bookmarkStart w:id="565" w:name="_Toc444249938"/>
      <w:bookmarkStart w:id="566" w:name="_Toc109134017"/>
      <w:proofErr w:type="spellStart"/>
      <w:r w:rsidRPr="00B26E95">
        <w:t>Réponse</w:t>
      </w:r>
      <w:proofErr w:type="spellEnd"/>
      <w:r w:rsidRPr="00B26E95">
        <w:t xml:space="preserve"> aux </w:t>
      </w:r>
      <w:proofErr w:type="spellStart"/>
      <w:r w:rsidRPr="00B26E95">
        <w:t>requêtes</w:t>
      </w:r>
      <w:proofErr w:type="spellEnd"/>
      <w:r w:rsidRPr="00B26E95">
        <w:t xml:space="preserve"> </w:t>
      </w:r>
      <w:proofErr w:type="spellStart"/>
      <w:r w:rsidRPr="00B26E95">
        <w:t>d’abonnement</w:t>
      </w:r>
      <w:bookmarkEnd w:id="565"/>
      <w:bookmarkEnd w:id="566"/>
      <w:proofErr w:type="spellEnd"/>
    </w:p>
    <w:tbl>
      <w:tblPr>
        <w:tblW w:w="0" w:type="auto"/>
        <w:jc w:val="center"/>
        <w:tblLayout w:type="fixed"/>
        <w:tblLook w:val="0000" w:firstRow="0" w:lastRow="0" w:firstColumn="0" w:lastColumn="0" w:noHBand="0" w:noVBand="0"/>
      </w:tblPr>
      <w:tblGrid>
        <w:gridCol w:w="1360"/>
        <w:gridCol w:w="1620"/>
        <w:gridCol w:w="540"/>
        <w:gridCol w:w="1547"/>
        <w:gridCol w:w="4853"/>
      </w:tblGrid>
      <w:tr w:rsidR="008E55AD" w:rsidRPr="00E32CB2" w14:paraId="65FA5EAC" w14:textId="77777777" w:rsidTr="00B75CDE">
        <w:trPr>
          <w:jc w:val="center"/>
        </w:trPr>
        <w:tc>
          <w:tcPr>
            <w:tcW w:w="3520" w:type="dxa"/>
            <w:gridSpan w:val="3"/>
            <w:tcBorders>
              <w:top w:val="single" w:sz="4" w:space="0" w:color="auto"/>
              <w:left w:val="single" w:sz="4" w:space="0" w:color="auto"/>
              <w:bottom w:val="single" w:sz="4" w:space="0" w:color="auto"/>
              <w:right w:val="single" w:sz="4" w:space="0" w:color="auto"/>
            </w:tcBorders>
            <w:vAlign w:val="center"/>
          </w:tcPr>
          <w:p w14:paraId="2F490D3E" w14:textId="77777777" w:rsidR="008E55AD" w:rsidRPr="00E7759A" w:rsidRDefault="008E55AD" w:rsidP="00B75CDE">
            <w:pPr>
              <w:spacing w:after="0"/>
              <w:jc w:val="both"/>
              <w:rPr>
                <w:rFonts w:cs="Calibri"/>
                <w:b/>
                <w:i/>
                <w:sz w:val="20"/>
                <w:szCs w:val="20"/>
                <w:highlight w:val="lightGray"/>
              </w:rPr>
            </w:pPr>
            <w:proofErr w:type="spellStart"/>
            <w:r w:rsidRPr="00E7759A">
              <w:rPr>
                <w:rFonts w:cs="Calibri"/>
                <w:b/>
                <w:i/>
                <w:sz w:val="20"/>
                <w:szCs w:val="20"/>
                <w:highlight w:val="lightGray"/>
              </w:rPr>
              <w:t>SubscriptionResponse</w:t>
            </w:r>
            <w:proofErr w:type="spellEnd"/>
          </w:p>
        </w:tc>
        <w:tc>
          <w:tcPr>
            <w:tcW w:w="1547" w:type="dxa"/>
            <w:tcBorders>
              <w:top w:val="single" w:sz="4" w:space="0" w:color="auto"/>
              <w:left w:val="single" w:sz="4" w:space="0" w:color="auto"/>
              <w:bottom w:val="single" w:sz="4" w:space="0" w:color="auto"/>
              <w:right w:val="single" w:sz="4" w:space="0" w:color="auto"/>
            </w:tcBorders>
            <w:vAlign w:val="center"/>
          </w:tcPr>
          <w:p w14:paraId="208DD8B8" w14:textId="77777777" w:rsidR="008E55AD" w:rsidRPr="00E7759A" w:rsidRDefault="008E55AD" w:rsidP="00B75CDE">
            <w:pPr>
              <w:spacing w:after="0"/>
              <w:jc w:val="both"/>
              <w:rPr>
                <w:rFonts w:cs="Calibri"/>
                <w:i/>
                <w:sz w:val="20"/>
                <w:szCs w:val="20"/>
              </w:rPr>
            </w:pPr>
            <w:r w:rsidRPr="00E7759A">
              <w:rPr>
                <w:rFonts w:cs="Calibri"/>
                <w:i/>
                <w:sz w:val="20"/>
                <w:szCs w:val="20"/>
              </w:rPr>
              <w:t>+Structure</w:t>
            </w:r>
          </w:p>
        </w:tc>
        <w:tc>
          <w:tcPr>
            <w:tcW w:w="4853" w:type="dxa"/>
            <w:tcBorders>
              <w:top w:val="single" w:sz="4" w:space="0" w:color="auto"/>
              <w:left w:val="single" w:sz="4" w:space="0" w:color="auto"/>
              <w:bottom w:val="single" w:sz="4" w:space="0" w:color="auto"/>
              <w:right w:val="single" w:sz="4" w:space="0" w:color="auto"/>
            </w:tcBorders>
            <w:vAlign w:val="center"/>
          </w:tcPr>
          <w:p w14:paraId="7CBFD279"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Réponse à une demande d’abonnement.</w:t>
            </w:r>
          </w:p>
        </w:tc>
      </w:tr>
      <w:tr w:rsidR="008E55AD" w:rsidRPr="00E32CB2" w14:paraId="34450F6E" w14:textId="77777777" w:rsidTr="00B75CDE">
        <w:trPr>
          <w:jc w:val="center"/>
        </w:trPr>
        <w:tc>
          <w:tcPr>
            <w:tcW w:w="1360" w:type="dxa"/>
            <w:tcBorders>
              <w:top w:val="single" w:sz="4" w:space="0" w:color="auto"/>
              <w:left w:val="single" w:sz="4" w:space="0" w:color="auto"/>
              <w:bottom w:val="single" w:sz="4" w:space="0" w:color="auto"/>
              <w:right w:val="single" w:sz="4" w:space="0" w:color="auto"/>
            </w:tcBorders>
            <w:vAlign w:val="center"/>
          </w:tcPr>
          <w:p w14:paraId="510EC9EB" w14:textId="77777777" w:rsidR="008E55AD" w:rsidRPr="00E7759A" w:rsidRDefault="008E55AD" w:rsidP="00B75CDE">
            <w:pPr>
              <w:spacing w:after="0"/>
              <w:rPr>
                <w:rFonts w:cs="Calibri"/>
                <w:i/>
                <w:sz w:val="20"/>
                <w:szCs w:val="20"/>
              </w:rPr>
            </w:pPr>
            <w:r w:rsidRPr="00E7759A">
              <w:rPr>
                <w:rFonts w:cs="Calibri"/>
                <w:i/>
                <w:sz w:val="20"/>
                <w:szCs w:val="20"/>
              </w:rPr>
              <w:t>Log</w:t>
            </w:r>
          </w:p>
        </w:tc>
        <w:tc>
          <w:tcPr>
            <w:tcW w:w="1620" w:type="dxa"/>
            <w:tcBorders>
              <w:top w:val="single" w:sz="4" w:space="0" w:color="auto"/>
              <w:left w:val="single" w:sz="4" w:space="0" w:color="auto"/>
              <w:bottom w:val="single" w:sz="4" w:space="0" w:color="auto"/>
              <w:right w:val="single" w:sz="4" w:space="0" w:color="auto"/>
            </w:tcBorders>
            <w:vAlign w:val="center"/>
          </w:tcPr>
          <w:p w14:paraId="3F65299E" w14:textId="77777777" w:rsidR="008E55AD" w:rsidRPr="00E7759A" w:rsidRDefault="008E55AD" w:rsidP="00B75CDE">
            <w:pPr>
              <w:spacing w:after="0"/>
              <w:rPr>
                <w:rFonts w:cs="Calibri"/>
                <w:b/>
                <w:i/>
                <w:sz w:val="20"/>
                <w:szCs w:val="20"/>
                <w:highlight w:val="lightGray"/>
              </w:rPr>
            </w:pPr>
            <w:proofErr w:type="spellStart"/>
            <w:r w:rsidRPr="00E7759A">
              <w:rPr>
                <w:rFonts w:cs="Calibri"/>
                <w:b/>
                <w:i/>
                <w:sz w:val="20"/>
                <w:szCs w:val="20"/>
                <w:highlight w:val="lightGray"/>
              </w:rPr>
              <w:t>Response</w:t>
            </w:r>
            <w:r w:rsidRPr="00E7759A">
              <w:rPr>
                <w:rFonts w:cs="Calibri"/>
                <w:b/>
                <w:i/>
                <w:sz w:val="20"/>
                <w:szCs w:val="20"/>
                <w:highlight w:val="lightGray"/>
              </w:rPr>
              <w:softHyphen/>
              <w:t>Timestamp</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6FA65CC" w14:textId="77777777" w:rsidR="008E55AD" w:rsidRPr="00E7759A" w:rsidRDefault="008E55AD" w:rsidP="00B75CDE">
            <w:pPr>
              <w:spacing w:after="0"/>
              <w:jc w:val="both"/>
              <w:rPr>
                <w:rFonts w:cs="Calibri"/>
                <w:sz w:val="20"/>
                <w:szCs w:val="20"/>
              </w:rPr>
            </w:pPr>
            <w:r w:rsidRPr="00E7759A">
              <w:rPr>
                <w:rFonts w:cs="Calibri"/>
                <w:sz w:val="20"/>
                <w:szCs w:val="20"/>
              </w:rPr>
              <w:t>1:1</w:t>
            </w:r>
          </w:p>
        </w:tc>
        <w:tc>
          <w:tcPr>
            <w:tcW w:w="1547" w:type="dxa"/>
            <w:tcBorders>
              <w:top w:val="single" w:sz="4" w:space="0" w:color="auto"/>
              <w:left w:val="single" w:sz="4" w:space="0" w:color="auto"/>
              <w:bottom w:val="single" w:sz="4" w:space="0" w:color="auto"/>
              <w:right w:val="single" w:sz="4" w:space="0" w:color="auto"/>
            </w:tcBorders>
            <w:vAlign w:val="center"/>
          </w:tcPr>
          <w:p w14:paraId="6F1FFCF4" w14:textId="77777777" w:rsidR="008E55AD" w:rsidRPr="00E7759A" w:rsidRDefault="008E55AD" w:rsidP="00B75CDE">
            <w:pPr>
              <w:spacing w:after="0"/>
              <w:jc w:val="both"/>
              <w:rPr>
                <w:rFonts w:cs="Calibri"/>
                <w:i/>
                <w:sz w:val="20"/>
                <w:szCs w:val="20"/>
              </w:rPr>
            </w:pPr>
            <w:proofErr w:type="spellStart"/>
            <w:proofErr w:type="gramStart"/>
            <w:r w:rsidRPr="00E7759A">
              <w:rPr>
                <w:rFonts w:cs="Calibri"/>
                <w:i/>
                <w:sz w:val="20"/>
                <w:szCs w:val="20"/>
              </w:rPr>
              <w:t>xsd:dateTime</w:t>
            </w:r>
            <w:proofErr w:type="spellEnd"/>
            <w:proofErr w:type="gramEnd"/>
          </w:p>
        </w:tc>
        <w:tc>
          <w:tcPr>
            <w:tcW w:w="4853" w:type="dxa"/>
            <w:tcBorders>
              <w:top w:val="single" w:sz="4" w:space="0" w:color="auto"/>
              <w:left w:val="single" w:sz="4" w:space="0" w:color="auto"/>
              <w:bottom w:val="single" w:sz="4" w:space="0" w:color="auto"/>
              <w:right w:val="single" w:sz="4" w:space="0" w:color="auto"/>
            </w:tcBorders>
            <w:vAlign w:val="center"/>
          </w:tcPr>
          <w:p w14:paraId="3937FF2C"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Date et heure de production de la réponse.</w:t>
            </w:r>
          </w:p>
        </w:tc>
      </w:tr>
      <w:tr w:rsidR="008E55AD" w:rsidRPr="00E32CB2" w14:paraId="3F49559A" w14:textId="77777777" w:rsidTr="00B75CDE">
        <w:trPr>
          <w:jc w:val="center"/>
        </w:trPr>
        <w:tc>
          <w:tcPr>
            <w:tcW w:w="1360" w:type="dxa"/>
            <w:vMerge w:val="restart"/>
            <w:tcBorders>
              <w:top w:val="single" w:sz="4" w:space="0" w:color="auto"/>
              <w:left w:val="single" w:sz="4" w:space="0" w:color="auto"/>
              <w:right w:val="single" w:sz="4" w:space="0" w:color="auto"/>
            </w:tcBorders>
            <w:vAlign w:val="center"/>
          </w:tcPr>
          <w:p w14:paraId="586DBDA2" w14:textId="77777777" w:rsidR="008E55AD" w:rsidRPr="00E7759A" w:rsidRDefault="008E55AD" w:rsidP="00B75CDE">
            <w:pPr>
              <w:spacing w:after="0"/>
              <w:rPr>
                <w:rFonts w:cs="Calibri"/>
                <w:i/>
                <w:sz w:val="20"/>
                <w:szCs w:val="20"/>
                <w:lang w:val="en-GB"/>
              </w:rPr>
            </w:pPr>
            <w:r w:rsidRPr="00E7759A">
              <w:rPr>
                <w:rFonts w:cs="Calibri"/>
                <w:i/>
                <w:sz w:val="20"/>
                <w:szCs w:val="20"/>
                <w:lang w:val="en-GB"/>
              </w:rPr>
              <w:t>End</w:t>
            </w:r>
            <w:r w:rsidRPr="00E7759A">
              <w:rPr>
                <w:rFonts w:cs="Calibri"/>
                <w:i/>
                <w:sz w:val="20"/>
                <w:szCs w:val="20"/>
                <w:lang w:val="en-GB"/>
              </w:rPr>
              <w:softHyphen/>
              <w:t>point prop</w:t>
            </w:r>
            <w:r w:rsidRPr="00E7759A">
              <w:rPr>
                <w:rFonts w:cs="Calibri"/>
                <w:i/>
                <w:sz w:val="20"/>
                <w:szCs w:val="20"/>
                <w:lang w:val="en-GB"/>
              </w:rPr>
              <w:softHyphen/>
              <w:t>erties</w:t>
            </w:r>
          </w:p>
        </w:tc>
        <w:tc>
          <w:tcPr>
            <w:tcW w:w="1620" w:type="dxa"/>
            <w:tcBorders>
              <w:top w:val="single" w:sz="4" w:space="0" w:color="auto"/>
              <w:left w:val="single" w:sz="4" w:space="0" w:color="auto"/>
              <w:bottom w:val="single" w:sz="4" w:space="0" w:color="auto"/>
              <w:right w:val="single" w:sz="4" w:space="0" w:color="auto"/>
            </w:tcBorders>
            <w:vAlign w:val="center"/>
          </w:tcPr>
          <w:p w14:paraId="0510E56B" w14:textId="77777777" w:rsidR="008E55AD" w:rsidRPr="00E7759A" w:rsidRDefault="008E55AD" w:rsidP="00B75CDE">
            <w:pPr>
              <w:spacing w:after="0"/>
              <w:rPr>
                <w:rFonts w:cs="Calibri"/>
                <w:b/>
                <w:i/>
                <w:sz w:val="20"/>
                <w:szCs w:val="20"/>
                <w:highlight w:val="lightGray"/>
                <w:lang w:val="en-GB"/>
              </w:rPr>
            </w:pPr>
            <w:r w:rsidRPr="00E7759A">
              <w:rPr>
                <w:rFonts w:cs="Calibri"/>
                <w:b/>
                <w:i/>
                <w:sz w:val="20"/>
                <w:szCs w:val="20"/>
                <w:highlight w:val="lightGray"/>
                <w:lang w:val="en-GB"/>
              </w:rPr>
              <w:t>Address</w:t>
            </w:r>
          </w:p>
        </w:tc>
        <w:tc>
          <w:tcPr>
            <w:tcW w:w="540" w:type="dxa"/>
            <w:tcBorders>
              <w:top w:val="single" w:sz="4" w:space="0" w:color="auto"/>
              <w:left w:val="single" w:sz="4" w:space="0" w:color="auto"/>
              <w:bottom w:val="single" w:sz="4" w:space="0" w:color="auto"/>
              <w:right w:val="single" w:sz="4" w:space="0" w:color="auto"/>
            </w:tcBorders>
            <w:vAlign w:val="center"/>
          </w:tcPr>
          <w:p w14:paraId="743DED1F" w14:textId="77777777" w:rsidR="008E55AD" w:rsidRPr="00E7759A" w:rsidRDefault="008E55AD" w:rsidP="00B75CDE">
            <w:pPr>
              <w:spacing w:after="0"/>
              <w:jc w:val="both"/>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47" w:type="dxa"/>
            <w:tcBorders>
              <w:top w:val="single" w:sz="4" w:space="0" w:color="auto"/>
              <w:left w:val="single" w:sz="4" w:space="0" w:color="auto"/>
              <w:bottom w:val="single" w:sz="4" w:space="0" w:color="auto"/>
              <w:right w:val="single" w:sz="4" w:space="0" w:color="auto"/>
            </w:tcBorders>
            <w:vAlign w:val="center"/>
          </w:tcPr>
          <w:p w14:paraId="06BEA165" w14:textId="77777777" w:rsidR="008E55AD" w:rsidRPr="00E7759A" w:rsidRDefault="008E55AD" w:rsidP="00B75CDE">
            <w:pPr>
              <w:spacing w:after="0"/>
              <w:jc w:val="both"/>
              <w:rPr>
                <w:rFonts w:cs="Calibri"/>
                <w:i/>
                <w:sz w:val="20"/>
                <w:szCs w:val="20"/>
                <w:lang w:val="fr-LU"/>
              </w:rPr>
            </w:pPr>
            <w:proofErr w:type="spellStart"/>
            <w:r w:rsidRPr="00E7759A">
              <w:rPr>
                <w:rFonts w:cs="Calibri"/>
                <w:i/>
                <w:sz w:val="20"/>
                <w:szCs w:val="20"/>
                <w:lang w:val="fr-LU"/>
              </w:rPr>
              <w:t>Endpoint</w:t>
            </w:r>
            <w:r w:rsidRPr="00E7759A">
              <w:rPr>
                <w:rFonts w:cs="Calibri"/>
                <w:i/>
                <w:sz w:val="20"/>
                <w:szCs w:val="20"/>
                <w:lang w:val="fr-LU"/>
              </w:rPr>
              <w:softHyphen/>
              <w:t>Address</w:t>
            </w:r>
            <w:proofErr w:type="spellEnd"/>
          </w:p>
        </w:tc>
        <w:tc>
          <w:tcPr>
            <w:tcW w:w="4853" w:type="dxa"/>
            <w:tcBorders>
              <w:top w:val="single" w:sz="4" w:space="0" w:color="auto"/>
              <w:left w:val="single" w:sz="4" w:space="0" w:color="auto"/>
              <w:bottom w:val="single" w:sz="4" w:space="0" w:color="auto"/>
              <w:right w:val="single" w:sz="4" w:space="0" w:color="auto"/>
            </w:tcBorders>
            <w:vAlign w:val="center"/>
          </w:tcPr>
          <w:p w14:paraId="5A425F28"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Adresse pour la gestion ultérieure de l’abonnement.</w:t>
            </w:r>
          </w:p>
        </w:tc>
      </w:tr>
      <w:tr w:rsidR="008E55AD" w:rsidRPr="00E32CB2" w14:paraId="00EFFA20" w14:textId="77777777" w:rsidTr="00B75CDE">
        <w:trPr>
          <w:jc w:val="center"/>
        </w:trPr>
        <w:tc>
          <w:tcPr>
            <w:tcW w:w="1360" w:type="dxa"/>
            <w:vMerge/>
            <w:tcBorders>
              <w:left w:val="single" w:sz="4" w:space="0" w:color="auto"/>
              <w:right w:val="single" w:sz="4" w:space="0" w:color="auto"/>
            </w:tcBorders>
            <w:vAlign w:val="center"/>
          </w:tcPr>
          <w:p w14:paraId="7B65C723" w14:textId="77777777" w:rsidR="008E55AD" w:rsidRPr="00E7759A" w:rsidRDefault="008E55AD" w:rsidP="00B75CDE">
            <w:pPr>
              <w:spacing w:after="0"/>
              <w:rPr>
                <w:rFonts w:cs="Calibri"/>
                <w:i/>
                <w:sz w:val="20"/>
                <w:szCs w:val="20"/>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0A9593E3"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Responder</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27571CD8" w14:textId="77777777" w:rsidR="008E55AD" w:rsidRPr="00E7759A" w:rsidRDefault="008E55AD" w:rsidP="00B75CDE">
            <w:pPr>
              <w:spacing w:after="0"/>
              <w:jc w:val="both"/>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53FA58D8" w14:textId="77777777" w:rsidR="008E55AD" w:rsidRPr="00E7759A" w:rsidRDefault="008E55AD" w:rsidP="00B75CDE">
            <w:pPr>
              <w:spacing w:after="0"/>
              <w:jc w:val="both"/>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547" w:type="dxa"/>
            <w:tcBorders>
              <w:top w:val="single" w:sz="4" w:space="0" w:color="auto"/>
              <w:left w:val="single" w:sz="4" w:space="0" w:color="auto"/>
              <w:bottom w:val="single" w:sz="4" w:space="0" w:color="auto"/>
              <w:right w:val="single" w:sz="4" w:space="0" w:color="auto"/>
            </w:tcBorders>
            <w:vAlign w:val="center"/>
          </w:tcPr>
          <w:p w14:paraId="462F3028" w14:textId="77777777" w:rsidR="008E55AD" w:rsidRPr="00E7759A" w:rsidRDefault="008E55AD" w:rsidP="00B75CDE">
            <w:pPr>
              <w:spacing w:after="0"/>
              <w:jc w:val="both"/>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4853" w:type="dxa"/>
            <w:tcBorders>
              <w:top w:val="single" w:sz="4" w:space="0" w:color="auto"/>
              <w:left w:val="single" w:sz="4" w:space="0" w:color="auto"/>
              <w:bottom w:val="single" w:sz="4" w:space="0" w:color="auto"/>
              <w:right w:val="single" w:sz="4" w:space="0" w:color="auto"/>
            </w:tcBorders>
            <w:vAlign w:val="center"/>
          </w:tcPr>
          <w:p w14:paraId="1B5758A2" w14:textId="77777777" w:rsidR="008E55AD" w:rsidRPr="00E7759A" w:rsidRDefault="008E55AD" w:rsidP="00B75CDE">
            <w:pPr>
              <w:spacing w:after="0"/>
              <w:jc w:val="both"/>
              <w:rPr>
                <w:rFonts w:cs="Calibri"/>
                <w:sz w:val="20"/>
                <w:szCs w:val="20"/>
                <w:lang w:val="fr-LU"/>
              </w:rPr>
            </w:pPr>
            <w:r w:rsidRPr="00E7759A">
              <w:rPr>
                <w:rFonts w:cs="Calibri"/>
                <w:sz w:val="20"/>
                <w:szCs w:val="20"/>
                <w:lang w:val="fr-FR"/>
              </w:rPr>
              <w:t>Identifiant du système répondant (reprendre le code [</w:t>
            </w:r>
            <w:r w:rsidRPr="00E7759A">
              <w:rPr>
                <w:rFonts w:cs="Calibri"/>
                <w:i/>
                <w:sz w:val="20"/>
                <w:szCs w:val="20"/>
                <w:lang w:val="fr-FR"/>
              </w:rPr>
              <w:t>fournisseur</w:t>
            </w:r>
            <w:r w:rsidRPr="00E7759A">
              <w:rPr>
                <w:rFonts w:cs="Calibri"/>
                <w:sz w:val="20"/>
                <w:szCs w:val="20"/>
                <w:lang w:val="fr-FR"/>
              </w:rPr>
              <w:t xml:space="preserve">] des identifiants du profil </w:t>
            </w:r>
            <w:r w:rsidR="00961E0E" w:rsidRPr="00E7759A">
              <w:rPr>
                <w:rFonts w:cs="Calibri"/>
                <w:sz w:val="20"/>
                <w:szCs w:val="20"/>
                <w:lang w:val="fr-FR"/>
              </w:rPr>
              <w:t>FR</w:t>
            </w:r>
            <w:r w:rsidRPr="00E7759A">
              <w:rPr>
                <w:rFonts w:cs="Calibri"/>
                <w:sz w:val="20"/>
                <w:szCs w:val="20"/>
                <w:lang w:val="fr-FR"/>
              </w:rPr>
              <w:t>).</w:t>
            </w:r>
          </w:p>
        </w:tc>
      </w:tr>
      <w:tr w:rsidR="008E55AD" w:rsidRPr="00E32CB2" w14:paraId="50E24549" w14:textId="77777777" w:rsidTr="00B75CDE">
        <w:trPr>
          <w:jc w:val="center"/>
        </w:trPr>
        <w:tc>
          <w:tcPr>
            <w:tcW w:w="1360" w:type="dxa"/>
            <w:vMerge/>
            <w:tcBorders>
              <w:left w:val="single" w:sz="4" w:space="0" w:color="auto"/>
              <w:bottom w:val="single" w:sz="4" w:space="0" w:color="auto"/>
              <w:right w:val="single" w:sz="4" w:space="0" w:color="auto"/>
            </w:tcBorders>
            <w:vAlign w:val="center"/>
          </w:tcPr>
          <w:p w14:paraId="115B44BE" w14:textId="77777777" w:rsidR="008E55AD" w:rsidRPr="00E7759A" w:rsidRDefault="008E55AD" w:rsidP="00B75CDE">
            <w:pPr>
              <w:spacing w:after="0"/>
              <w:rPr>
                <w:rFonts w:cs="Calibri"/>
                <w:i/>
                <w:sz w:val="20"/>
                <w:szCs w:val="20"/>
                <w:lang w:val="fr-LU"/>
              </w:rPr>
            </w:pPr>
          </w:p>
        </w:tc>
        <w:tc>
          <w:tcPr>
            <w:tcW w:w="1620" w:type="dxa"/>
            <w:tcBorders>
              <w:top w:val="single" w:sz="4" w:space="0" w:color="auto"/>
              <w:left w:val="single" w:sz="4" w:space="0" w:color="auto"/>
              <w:bottom w:val="single" w:sz="4" w:space="0" w:color="auto"/>
              <w:right w:val="single" w:sz="4" w:space="0" w:color="auto"/>
            </w:tcBorders>
            <w:vAlign w:val="center"/>
          </w:tcPr>
          <w:p w14:paraId="7568D974" w14:textId="77777777" w:rsidR="008E55AD" w:rsidRPr="00E7759A" w:rsidRDefault="008E55AD" w:rsidP="00B75CDE">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w:t>
            </w:r>
            <w:r w:rsidRPr="00E7759A">
              <w:rPr>
                <w:rFonts w:cs="Calibri"/>
                <w:b/>
                <w:i/>
                <w:sz w:val="20"/>
                <w:szCs w:val="20"/>
                <w:highlight w:val="lightGray"/>
                <w:lang w:val="fr-LU"/>
              </w:rPr>
              <w:softHyphen/>
              <w:t>Message</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526B37D4" w14:textId="77777777" w:rsidR="008E55AD" w:rsidRPr="00E7759A" w:rsidRDefault="008E55AD" w:rsidP="00B75CDE">
            <w:pPr>
              <w:spacing w:after="0"/>
              <w:jc w:val="both"/>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7649ABD6" w14:textId="77777777" w:rsidR="008E55AD" w:rsidRPr="00E7759A" w:rsidRDefault="008E55AD" w:rsidP="00B75CDE">
            <w:pPr>
              <w:spacing w:after="0"/>
              <w:jc w:val="both"/>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547" w:type="dxa"/>
            <w:tcBorders>
              <w:top w:val="single" w:sz="4" w:space="0" w:color="auto"/>
              <w:left w:val="single" w:sz="4" w:space="0" w:color="auto"/>
              <w:bottom w:val="single" w:sz="4" w:space="0" w:color="auto"/>
              <w:right w:val="single" w:sz="4" w:space="0" w:color="auto"/>
            </w:tcBorders>
            <w:vAlign w:val="center"/>
          </w:tcPr>
          <w:p w14:paraId="03521932" w14:textId="77777777" w:rsidR="008E55AD" w:rsidRPr="00E7759A" w:rsidRDefault="008E55AD" w:rsidP="00B75CDE">
            <w:pPr>
              <w:spacing w:after="0"/>
              <w:jc w:val="both"/>
              <w:rPr>
                <w:rFonts w:cs="Calibri"/>
                <w:i/>
                <w:sz w:val="20"/>
                <w:szCs w:val="20"/>
                <w:lang w:val="fr-LU"/>
              </w:rPr>
            </w:pPr>
            <w:proofErr w:type="spellStart"/>
            <w:r w:rsidRPr="00E7759A">
              <w:rPr>
                <w:rFonts w:cs="Calibri"/>
                <w:i/>
                <w:sz w:val="20"/>
                <w:szCs w:val="20"/>
                <w:lang w:val="fr-LU"/>
              </w:rPr>
              <w:t>Message</w:t>
            </w:r>
            <w:r w:rsidRPr="00E7759A">
              <w:rPr>
                <w:rFonts w:cs="Calibri"/>
                <w:i/>
                <w:sz w:val="20"/>
                <w:szCs w:val="20"/>
                <w:lang w:val="fr-LU"/>
              </w:rPr>
              <w:softHyphen/>
              <w:t>Qualifier</w:t>
            </w:r>
            <w:proofErr w:type="spellEnd"/>
          </w:p>
        </w:tc>
        <w:tc>
          <w:tcPr>
            <w:tcW w:w="4853" w:type="dxa"/>
            <w:tcBorders>
              <w:top w:val="single" w:sz="4" w:space="0" w:color="auto"/>
              <w:left w:val="single" w:sz="4" w:space="0" w:color="auto"/>
              <w:bottom w:val="single" w:sz="4" w:space="0" w:color="auto"/>
              <w:right w:val="single" w:sz="4" w:space="0" w:color="auto"/>
            </w:tcBorders>
            <w:vAlign w:val="center"/>
          </w:tcPr>
          <w:p w14:paraId="7F9D4EBA" w14:textId="77777777" w:rsidR="008E55AD" w:rsidRPr="00E7759A" w:rsidRDefault="008E55AD" w:rsidP="00B75CDE">
            <w:pPr>
              <w:spacing w:after="0"/>
              <w:jc w:val="both"/>
              <w:rPr>
                <w:rFonts w:cs="Calibri"/>
                <w:sz w:val="20"/>
                <w:szCs w:val="20"/>
                <w:lang w:val="fr-FR"/>
              </w:rPr>
            </w:pPr>
            <w:r w:rsidRPr="00E7759A">
              <w:rPr>
                <w:rFonts w:cs="Calibri"/>
                <w:sz w:val="20"/>
                <w:szCs w:val="20"/>
                <w:lang w:val="fr-FR"/>
              </w:rPr>
              <w:t>Identifiant unique du message (de cette réponse).</w:t>
            </w:r>
          </w:p>
        </w:tc>
      </w:tr>
      <w:tr w:rsidR="008E55AD" w:rsidRPr="00E7759A" w14:paraId="2ABAB34E" w14:textId="77777777" w:rsidTr="00B75CDE">
        <w:trPr>
          <w:jc w:val="center"/>
          <w:hidden/>
        </w:trPr>
        <w:tc>
          <w:tcPr>
            <w:tcW w:w="1360" w:type="dxa"/>
            <w:vMerge w:val="restart"/>
            <w:tcBorders>
              <w:top w:val="single" w:sz="4" w:space="0" w:color="auto"/>
              <w:left w:val="single" w:sz="4" w:space="0" w:color="auto"/>
              <w:right w:val="single" w:sz="4" w:space="0" w:color="auto"/>
            </w:tcBorders>
            <w:vAlign w:val="center"/>
          </w:tcPr>
          <w:p w14:paraId="1388DAE9" w14:textId="77777777" w:rsidR="008E55AD" w:rsidRPr="00E7759A" w:rsidRDefault="008E55AD" w:rsidP="00B75CDE">
            <w:pPr>
              <w:spacing w:after="0"/>
              <w:rPr>
                <w:rFonts w:eastAsia="MS Mincho" w:cs="Calibri"/>
                <w:i/>
                <w:vanish/>
                <w:sz w:val="20"/>
                <w:szCs w:val="20"/>
                <w:highlight w:val="cyan"/>
                <w:lang w:val="fr-LU"/>
              </w:rPr>
            </w:pPr>
            <w:r w:rsidRPr="00E7759A">
              <w:rPr>
                <w:rFonts w:cs="Calibri"/>
                <w:i/>
                <w:vanish/>
                <w:sz w:val="20"/>
                <w:szCs w:val="20"/>
                <w:highlight w:val="cyan"/>
              </w:rPr>
              <w:t>Delegation</w:t>
            </w:r>
          </w:p>
        </w:tc>
        <w:tc>
          <w:tcPr>
            <w:tcW w:w="1620" w:type="dxa"/>
            <w:tcBorders>
              <w:top w:val="single" w:sz="4" w:space="0" w:color="auto"/>
              <w:left w:val="single" w:sz="4" w:space="0" w:color="auto"/>
              <w:bottom w:val="single" w:sz="4" w:space="0" w:color="auto"/>
              <w:right w:val="single" w:sz="4" w:space="0" w:color="auto"/>
            </w:tcBorders>
            <w:vAlign w:val="center"/>
          </w:tcPr>
          <w:p w14:paraId="0442EAE0" w14:textId="77777777" w:rsidR="008E55AD" w:rsidRPr="00E7759A" w:rsidRDefault="008E55AD" w:rsidP="00B75CDE">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DelegatorAddress</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63938C4" w14:textId="77777777" w:rsidR="008E55AD" w:rsidRPr="00E7759A" w:rsidRDefault="008E55AD" w:rsidP="00B75CDE">
            <w:pPr>
              <w:spacing w:after="0"/>
              <w:jc w:val="both"/>
              <w:rPr>
                <w:rFonts w:eastAsia="MS Mincho" w:cs="Calibri"/>
                <w:vanish/>
                <w:sz w:val="20"/>
                <w:szCs w:val="20"/>
                <w:highlight w:val="cyan"/>
                <w:lang w:val="fr-LU"/>
              </w:rPr>
            </w:pPr>
            <w:r w:rsidRPr="00E7759A">
              <w:rPr>
                <w:rFonts w:cs="Calibri"/>
                <w:vanish/>
                <w:sz w:val="20"/>
                <w:szCs w:val="20"/>
                <w:highlight w:val="cyan"/>
              </w:rPr>
              <w:t>0:1</w:t>
            </w:r>
          </w:p>
        </w:tc>
        <w:tc>
          <w:tcPr>
            <w:tcW w:w="1547" w:type="dxa"/>
            <w:tcBorders>
              <w:top w:val="single" w:sz="4" w:space="0" w:color="auto"/>
              <w:left w:val="single" w:sz="4" w:space="0" w:color="auto"/>
              <w:bottom w:val="single" w:sz="4" w:space="0" w:color="auto"/>
              <w:right w:val="single" w:sz="4" w:space="0" w:color="auto"/>
            </w:tcBorders>
            <w:vAlign w:val="center"/>
          </w:tcPr>
          <w:p w14:paraId="2C43832F" w14:textId="77777777" w:rsidR="008E55AD" w:rsidRPr="00E7759A" w:rsidRDefault="008E55AD" w:rsidP="00B75CDE">
            <w:pPr>
              <w:spacing w:after="0"/>
              <w:jc w:val="both"/>
              <w:rPr>
                <w:rFonts w:eastAsia="MS Mincho" w:cs="Calibri"/>
                <w:i/>
                <w:vanish/>
                <w:sz w:val="20"/>
                <w:szCs w:val="20"/>
                <w:highlight w:val="cyan"/>
                <w:lang w:val="fr-LU"/>
              </w:rPr>
            </w:pPr>
            <w:proofErr w:type="spellStart"/>
            <w:r w:rsidRPr="00E7759A">
              <w:rPr>
                <w:rFonts w:cs="Calibri"/>
                <w:i/>
                <w:vanish/>
                <w:sz w:val="20"/>
                <w:szCs w:val="20"/>
                <w:highlight w:val="cyan"/>
              </w:rPr>
              <w:t>Endpoint</w:t>
            </w:r>
            <w:r w:rsidRPr="00E7759A">
              <w:rPr>
                <w:rFonts w:cs="Calibri"/>
                <w:i/>
                <w:vanish/>
                <w:sz w:val="20"/>
                <w:szCs w:val="20"/>
                <w:highlight w:val="cyan"/>
              </w:rPr>
              <w:softHyphen/>
              <w:t>Address</w:t>
            </w:r>
            <w:proofErr w:type="spellEnd"/>
          </w:p>
        </w:tc>
        <w:tc>
          <w:tcPr>
            <w:tcW w:w="4853" w:type="dxa"/>
            <w:tcBorders>
              <w:top w:val="single" w:sz="4" w:space="0" w:color="auto"/>
              <w:left w:val="single" w:sz="4" w:space="0" w:color="auto"/>
              <w:bottom w:val="single" w:sz="4" w:space="0" w:color="auto"/>
              <w:right w:val="single" w:sz="4" w:space="0" w:color="auto"/>
            </w:tcBorders>
            <w:vAlign w:val="center"/>
          </w:tcPr>
          <w:p w14:paraId="350C5C98" w14:textId="77777777" w:rsidR="008E55AD" w:rsidRPr="00E7759A" w:rsidRDefault="008E55AD" w:rsidP="00B75CDE">
            <w:pPr>
              <w:pStyle w:val="Tabletext8Char1"/>
              <w:spacing w:before="0" w:after="0"/>
              <w:rPr>
                <w:rFonts w:ascii="Calibri" w:hAnsi="Calibri" w:cs="Calibri"/>
                <w:vanish/>
                <w:sz w:val="20"/>
                <w:highlight w:val="cyan"/>
              </w:rPr>
            </w:pPr>
            <w:r w:rsidRPr="00E7759A">
              <w:rPr>
                <w:rFonts w:ascii="Calibri" w:hAnsi="Calibri" w:cs="Calibri"/>
                <w:vanish/>
                <w:sz w:val="20"/>
                <w:highlight w:val="cyan"/>
              </w:rPr>
              <w:t xml:space="preserve">Address of originated system to which delegated response is to be returned. </w:t>
            </w:r>
          </w:p>
          <w:p w14:paraId="364907BD" w14:textId="77777777" w:rsidR="008E55AD" w:rsidRPr="00E7759A" w:rsidRDefault="008E55AD" w:rsidP="00B75CDE">
            <w:pPr>
              <w:spacing w:after="0"/>
              <w:jc w:val="both"/>
              <w:rPr>
                <w:rFonts w:eastAsia="MS Mincho" w:cs="Calibri"/>
                <w:vanish/>
                <w:sz w:val="20"/>
                <w:szCs w:val="20"/>
                <w:highlight w:val="cyan"/>
              </w:rPr>
            </w:pPr>
            <w:r w:rsidRPr="00E7759A">
              <w:rPr>
                <w:rFonts w:cs="Calibri"/>
                <w:vanish/>
                <w:sz w:val="20"/>
                <w:szCs w:val="20"/>
                <w:highlight w:val="cyan"/>
              </w:rPr>
              <w:t>If request has been proxied by an intermediate aggregating system this provides tracking information relating to the original requestor. This allows the aggregation to be stateless.</w:t>
            </w:r>
          </w:p>
        </w:tc>
      </w:tr>
      <w:tr w:rsidR="008E55AD" w:rsidRPr="00E7759A" w14:paraId="761CEB18" w14:textId="77777777" w:rsidTr="00B75CDE">
        <w:trPr>
          <w:jc w:val="center"/>
          <w:hidden/>
        </w:trPr>
        <w:tc>
          <w:tcPr>
            <w:tcW w:w="1360" w:type="dxa"/>
            <w:vMerge/>
            <w:tcBorders>
              <w:left w:val="single" w:sz="4" w:space="0" w:color="auto"/>
              <w:bottom w:val="single" w:sz="4" w:space="0" w:color="auto"/>
              <w:right w:val="single" w:sz="4" w:space="0" w:color="auto"/>
            </w:tcBorders>
            <w:vAlign w:val="center"/>
          </w:tcPr>
          <w:p w14:paraId="577D826A" w14:textId="77777777" w:rsidR="008E55AD" w:rsidRPr="00E7759A" w:rsidRDefault="008E55AD" w:rsidP="00B75CDE">
            <w:pPr>
              <w:spacing w:after="0"/>
              <w:rPr>
                <w:rFonts w:cs="Calibri"/>
                <w:i/>
                <w:vanish/>
                <w:sz w:val="20"/>
                <w:szCs w:val="20"/>
                <w:highlight w:val="cyan"/>
                <w:lang w:val="fr-LU"/>
              </w:rPr>
            </w:pPr>
          </w:p>
        </w:tc>
        <w:tc>
          <w:tcPr>
            <w:tcW w:w="1620" w:type="dxa"/>
            <w:tcBorders>
              <w:top w:val="single" w:sz="4" w:space="0" w:color="auto"/>
              <w:left w:val="single" w:sz="4" w:space="0" w:color="auto"/>
              <w:bottom w:val="single" w:sz="4" w:space="0" w:color="auto"/>
              <w:right w:val="single" w:sz="4" w:space="0" w:color="auto"/>
            </w:tcBorders>
            <w:vAlign w:val="center"/>
          </w:tcPr>
          <w:p w14:paraId="0500F680" w14:textId="77777777" w:rsidR="008E55AD" w:rsidRPr="00E7759A" w:rsidRDefault="008E55AD" w:rsidP="00B75CDE">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DelegatorRef</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10FD45C0" w14:textId="77777777" w:rsidR="008E55AD" w:rsidRPr="00E7759A" w:rsidRDefault="008E55AD" w:rsidP="00B75CDE">
            <w:pPr>
              <w:spacing w:after="0"/>
              <w:jc w:val="both"/>
              <w:rPr>
                <w:rFonts w:eastAsia="MS Mincho" w:cs="Calibri"/>
                <w:vanish/>
                <w:sz w:val="20"/>
                <w:szCs w:val="20"/>
                <w:highlight w:val="cyan"/>
                <w:lang w:val="fr-LU"/>
              </w:rPr>
            </w:pPr>
            <w:r w:rsidRPr="00E7759A">
              <w:rPr>
                <w:rFonts w:cs="Calibri"/>
                <w:vanish/>
                <w:sz w:val="20"/>
                <w:szCs w:val="20"/>
                <w:highlight w:val="cyan"/>
              </w:rPr>
              <w:t>0:1</w:t>
            </w:r>
          </w:p>
        </w:tc>
        <w:tc>
          <w:tcPr>
            <w:tcW w:w="1547" w:type="dxa"/>
            <w:tcBorders>
              <w:top w:val="single" w:sz="4" w:space="0" w:color="auto"/>
              <w:left w:val="single" w:sz="4" w:space="0" w:color="auto"/>
              <w:bottom w:val="single" w:sz="4" w:space="0" w:color="auto"/>
              <w:right w:val="single" w:sz="4" w:space="0" w:color="auto"/>
            </w:tcBorders>
            <w:vAlign w:val="center"/>
          </w:tcPr>
          <w:p w14:paraId="5F698188" w14:textId="77777777" w:rsidR="008E55AD" w:rsidRPr="00E7759A" w:rsidRDefault="008E55AD" w:rsidP="00B75CDE">
            <w:pPr>
              <w:spacing w:after="0"/>
              <w:jc w:val="both"/>
              <w:rPr>
                <w:rFonts w:eastAsia="MS Mincho" w:cs="Calibri"/>
                <w:i/>
                <w:vanish/>
                <w:sz w:val="20"/>
                <w:szCs w:val="20"/>
                <w:highlight w:val="cyan"/>
                <w:lang w:val="fr-LU"/>
              </w:rPr>
            </w:pPr>
            <w:r w:rsidRPr="00E7759A">
              <w:rPr>
                <w:rFonts w:cs="Calibri"/>
                <w:i/>
                <w:vanish/>
                <w:sz w:val="20"/>
                <w:szCs w:val="20"/>
                <w:highlight w:val="cyan"/>
              </w:rPr>
              <w:sym w:font="Wingdings" w:char="F0E0"/>
            </w:r>
            <w:proofErr w:type="spellStart"/>
            <w:r w:rsidRPr="00E7759A">
              <w:rPr>
                <w:rFonts w:cs="Calibri"/>
                <w:i/>
                <w:vanish/>
                <w:sz w:val="20"/>
                <w:szCs w:val="20"/>
                <w:highlight w:val="cyan"/>
              </w:rPr>
              <w:t>Participant</w:t>
            </w:r>
            <w:r w:rsidRPr="00E7759A">
              <w:rPr>
                <w:rFonts w:cs="Calibri"/>
                <w:i/>
                <w:vanish/>
                <w:sz w:val="20"/>
                <w:szCs w:val="20"/>
                <w:highlight w:val="cyan"/>
              </w:rPr>
              <w:softHyphen/>
              <w:t>Code</w:t>
            </w:r>
            <w:proofErr w:type="spellEnd"/>
          </w:p>
        </w:tc>
        <w:tc>
          <w:tcPr>
            <w:tcW w:w="4853" w:type="dxa"/>
            <w:tcBorders>
              <w:top w:val="single" w:sz="4" w:space="0" w:color="auto"/>
              <w:left w:val="single" w:sz="4" w:space="0" w:color="auto"/>
              <w:bottom w:val="single" w:sz="4" w:space="0" w:color="auto"/>
              <w:right w:val="single" w:sz="4" w:space="0" w:color="auto"/>
            </w:tcBorders>
            <w:vAlign w:val="center"/>
          </w:tcPr>
          <w:p w14:paraId="6D9B33BE" w14:textId="77777777" w:rsidR="008E55AD" w:rsidRPr="00E7759A" w:rsidRDefault="008E55AD" w:rsidP="00B75CDE">
            <w:pPr>
              <w:spacing w:after="0"/>
              <w:jc w:val="both"/>
              <w:rPr>
                <w:rFonts w:eastAsia="MS Mincho" w:cs="Calibri"/>
                <w:vanish/>
                <w:sz w:val="20"/>
                <w:szCs w:val="20"/>
              </w:rPr>
            </w:pPr>
            <w:r w:rsidRPr="00E7759A">
              <w:rPr>
                <w:rFonts w:cs="Calibri"/>
                <w:vanish/>
                <w:sz w:val="20"/>
                <w:szCs w:val="20"/>
                <w:highlight w:val="cyan"/>
              </w:rPr>
              <w:t>Identifier of delegating system that originated message.</w:t>
            </w:r>
            <w:r w:rsidRPr="00E7759A">
              <w:rPr>
                <w:rFonts w:cs="Calibri"/>
                <w:vanish/>
                <w:sz w:val="20"/>
                <w:szCs w:val="20"/>
              </w:rPr>
              <w:t xml:space="preserve"> </w:t>
            </w:r>
          </w:p>
        </w:tc>
      </w:tr>
      <w:tr w:rsidR="00D71557" w:rsidRPr="00E32CB2" w14:paraId="5524A82B" w14:textId="77777777" w:rsidTr="00802933">
        <w:trPr>
          <w:jc w:val="center"/>
        </w:trPr>
        <w:tc>
          <w:tcPr>
            <w:tcW w:w="1360" w:type="dxa"/>
            <w:vMerge w:val="restart"/>
            <w:tcBorders>
              <w:top w:val="single" w:sz="4" w:space="0" w:color="auto"/>
              <w:left w:val="single" w:sz="4" w:space="0" w:color="auto"/>
              <w:right w:val="single" w:sz="4" w:space="0" w:color="auto"/>
            </w:tcBorders>
            <w:vAlign w:val="center"/>
          </w:tcPr>
          <w:p w14:paraId="4E73E749" w14:textId="77777777" w:rsidR="00D71557" w:rsidRPr="00E7759A" w:rsidRDefault="00D71557" w:rsidP="00B75CDE">
            <w:pPr>
              <w:spacing w:after="0"/>
              <w:rPr>
                <w:rFonts w:cs="Calibri"/>
                <w:i/>
                <w:sz w:val="20"/>
                <w:szCs w:val="20"/>
                <w:lang w:val="en-GB"/>
              </w:rPr>
            </w:pPr>
            <w:r w:rsidRPr="00E7759A">
              <w:rPr>
                <w:rFonts w:cs="Calibri"/>
                <w:i/>
                <w:sz w:val="20"/>
                <w:szCs w:val="20"/>
                <w:lang w:val="en-GB"/>
              </w:rPr>
              <w:t>Pay</w:t>
            </w:r>
            <w:r w:rsidRPr="00E7759A">
              <w:rPr>
                <w:rFonts w:cs="Calibri"/>
                <w:i/>
                <w:sz w:val="20"/>
                <w:szCs w:val="20"/>
                <w:lang w:val="en-GB"/>
              </w:rPr>
              <w:softHyphen/>
              <w:t>load</w:t>
            </w:r>
          </w:p>
        </w:tc>
        <w:tc>
          <w:tcPr>
            <w:tcW w:w="1620" w:type="dxa"/>
            <w:tcBorders>
              <w:top w:val="single" w:sz="4" w:space="0" w:color="auto"/>
              <w:left w:val="single" w:sz="4" w:space="0" w:color="auto"/>
              <w:bottom w:val="single" w:sz="4" w:space="0" w:color="auto"/>
              <w:right w:val="single" w:sz="4" w:space="0" w:color="auto"/>
            </w:tcBorders>
            <w:vAlign w:val="center"/>
          </w:tcPr>
          <w:p w14:paraId="4F7CC731" w14:textId="77777777" w:rsidR="00D71557" w:rsidRPr="00E7759A" w:rsidRDefault="00D71557" w:rsidP="00B75CDE">
            <w:pPr>
              <w:spacing w:after="0"/>
              <w:rPr>
                <w:rFonts w:cs="Calibri"/>
                <w:b/>
                <w:i/>
                <w:sz w:val="20"/>
                <w:szCs w:val="20"/>
                <w:highlight w:val="lightGray"/>
                <w:lang w:val="en-GB"/>
              </w:rPr>
            </w:pPr>
            <w:proofErr w:type="spellStart"/>
            <w:r w:rsidRPr="00E7759A">
              <w:rPr>
                <w:rFonts w:cs="Calibri"/>
                <w:b/>
                <w:i/>
                <w:sz w:val="20"/>
                <w:szCs w:val="20"/>
                <w:highlight w:val="lightGray"/>
                <w:lang w:val="en-GB"/>
              </w:rPr>
              <w:t>Response</w:t>
            </w:r>
            <w:r w:rsidRPr="00E7759A">
              <w:rPr>
                <w:rFonts w:cs="Calibri"/>
                <w:b/>
                <w:i/>
                <w:sz w:val="20"/>
                <w:szCs w:val="20"/>
                <w:highlight w:val="lightGray"/>
                <w:lang w:val="en-GB"/>
              </w:rPr>
              <w:softHyphen/>
              <w:t>Status</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0F27D51" w14:textId="77777777" w:rsidR="00D71557" w:rsidRPr="00E7759A" w:rsidRDefault="00D71557" w:rsidP="00B75CDE">
            <w:pPr>
              <w:spacing w:after="0"/>
              <w:jc w:val="both"/>
              <w:rPr>
                <w:rFonts w:cs="Calibri"/>
                <w:sz w:val="20"/>
                <w:szCs w:val="20"/>
                <w:lang w:val="en-GB"/>
              </w:rPr>
            </w:pPr>
            <w:proofErr w:type="gramStart"/>
            <w:r w:rsidRPr="00E7759A">
              <w:rPr>
                <w:rFonts w:cs="Calibri"/>
                <w:sz w:val="20"/>
                <w:szCs w:val="20"/>
                <w:lang w:val="en-GB"/>
              </w:rPr>
              <w:t>1:*</w:t>
            </w:r>
            <w:proofErr w:type="gramEnd"/>
          </w:p>
        </w:tc>
        <w:tc>
          <w:tcPr>
            <w:tcW w:w="1547" w:type="dxa"/>
            <w:tcBorders>
              <w:top w:val="single" w:sz="4" w:space="0" w:color="auto"/>
              <w:left w:val="single" w:sz="4" w:space="0" w:color="auto"/>
              <w:bottom w:val="single" w:sz="4" w:space="0" w:color="auto"/>
              <w:right w:val="single" w:sz="4" w:space="0" w:color="auto"/>
            </w:tcBorders>
            <w:vAlign w:val="center"/>
          </w:tcPr>
          <w:p w14:paraId="71BE5015" w14:textId="77777777" w:rsidR="00D71557" w:rsidRPr="00E7759A" w:rsidRDefault="00D71557" w:rsidP="00B75CDE">
            <w:pPr>
              <w:spacing w:after="0"/>
              <w:jc w:val="both"/>
              <w:rPr>
                <w:rFonts w:cs="Calibri"/>
                <w:i/>
                <w:sz w:val="20"/>
                <w:szCs w:val="20"/>
                <w:lang w:val="en-GB"/>
              </w:rPr>
            </w:pPr>
            <w:r w:rsidRPr="00E7759A">
              <w:rPr>
                <w:rFonts w:cs="Calibri"/>
                <w:i/>
                <w:sz w:val="20"/>
                <w:szCs w:val="20"/>
                <w:lang w:val="en-GB"/>
              </w:rPr>
              <w:t>+Structure</w:t>
            </w:r>
          </w:p>
        </w:tc>
        <w:tc>
          <w:tcPr>
            <w:tcW w:w="4853" w:type="dxa"/>
            <w:tcBorders>
              <w:top w:val="single" w:sz="4" w:space="0" w:color="auto"/>
              <w:left w:val="single" w:sz="4" w:space="0" w:color="auto"/>
              <w:bottom w:val="single" w:sz="4" w:space="0" w:color="auto"/>
              <w:right w:val="single" w:sz="4" w:space="0" w:color="auto"/>
            </w:tcBorders>
            <w:vAlign w:val="center"/>
          </w:tcPr>
          <w:p w14:paraId="2D1336A8" w14:textId="77777777" w:rsidR="00D71557" w:rsidRPr="00E7759A" w:rsidRDefault="00D71557" w:rsidP="00B75CDE">
            <w:pPr>
              <w:spacing w:after="0"/>
              <w:jc w:val="both"/>
              <w:rPr>
                <w:rFonts w:cs="Calibri"/>
                <w:sz w:val="20"/>
                <w:szCs w:val="20"/>
                <w:lang w:val="fr-FR"/>
              </w:rPr>
            </w:pPr>
            <w:r w:rsidRPr="00E7759A">
              <w:rPr>
                <w:rFonts w:cs="Calibri"/>
                <w:sz w:val="20"/>
                <w:szCs w:val="20"/>
                <w:lang w:val="fr-FR"/>
              </w:rPr>
              <w:t>Statut de la réponse (en erreur et donc refusée, ou Ok).</w:t>
            </w:r>
          </w:p>
        </w:tc>
      </w:tr>
      <w:tr w:rsidR="00D71557" w:rsidRPr="00E7759A" w14:paraId="4914A919" w14:textId="77777777" w:rsidTr="00802933">
        <w:trPr>
          <w:jc w:val="center"/>
        </w:trPr>
        <w:tc>
          <w:tcPr>
            <w:tcW w:w="1360" w:type="dxa"/>
            <w:vMerge/>
            <w:tcBorders>
              <w:left w:val="single" w:sz="4" w:space="0" w:color="auto"/>
              <w:right w:val="single" w:sz="4" w:space="0" w:color="auto"/>
            </w:tcBorders>
            <w:vAlign w:val="center"/>
          </w:tcPr>
          <w:p w14:paraId="7A544AFD" w14:textId="77777777" w:rsidR="00D71557" w:rsidRPr="00E7759A" w:rsidRDefault="00D71557" w:rsidP="00B75CDE">
            <w:pPr>
              <w:spacing w:after="0"/>
              <w:rPr>
                <w:rFonts w:cs="Calibri"/>
                <w:i/>
                <w:sz w:val="20"/>
                <w:szCs w:val="20"/>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0ECDD628" w14:textId="77777777" w:rsidR="00D71557" w:rsidRPr="00E7759A" w:rsidRDefault="00D71557" w:rsidP="00B75CDE">
            <w:pPr>
              <w:spacing w:after="0"/>
              <w:rPr>
                <w:rFonts w:eastAsia="MS Mincho" w:cs="Calibri"/>
                <w:b/>
                <w:i/>
                <w:sz w:val="20"/>
                <w:szCs w:val="20"/>
                <w:highlight w:val="lightGray"/>
                <w:lang w:val="en-GB"/>
              </w:rPr>
            </w:pPr>
            <w:proofErr w:type="spellStart"/>
            <w:r w:rsidRPr="00E7759A">
              <w:rPr>
                <w:rFonts w:cs="Calibri"/>
                <w:b/>
                <w:i/>
                <w:sz w:val="20"/>
                <w:szCs w:val="20"/>
                <w:highlight w:val="lightGray"/>
              </w:rPr>
              <w:t>SubscriptionManagerAddress</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99D74F5" w14:textId="77777777" w:rsidR="00D71557" w:rsidRPr="00E7759A" w:rsidRDefault="00D71557" w:rsidP="00B75CDE">
            <w:pPr>
              <w:spacing w:after="0"/>
              <w:jc w:val="both"/>
              <w:rPr>
                <w:rFonts w:eastAsia="MS Mincho" w:cs="Calibri"/>
                <w:b/>
                <w:sz w:val="20"/>
                <w:szCs w:val="20"/>
                <w:lang w:val="en-GB"/>
              </w:rPr>
            </w:pPr>
            <w:r w:rsidRPr="00E7759A">
              <w:rPr>
                <w:rFonts w:cs="Calibri"/>
                <w:sz w:val="20"/>
                <w:szCs w:val="20"/>
              </w:rPr>
              <w:t>0:1</w:t>
            </w:r>
          </w:p>
        </w:tc>
        <w:tc>
          <w:tcPr>
            <w:tcW w:w="1547" w:type="dxa"/>
            <w:tcBorders>
              <w:top w:val="single" w:sz="4" w:space="0" w:color="auto"/>
              <w:left w:val="single" w:sz="4" w:space="0" w:color="auto"/>
              <w:bottom w:val="single" w:sz="4" w:space="0" w:color="auto"/>
              <w:right w:val="single" w:sz="4" w:space="0" w:color="auto"/>
            </w:tcBorders>
            <w:vAlign w:val="center"/>
          </w:tcPr>
          <w:p w14:paraId="789C85DC" w14:textId="77777777" w:rsidR="00D71557" w:rsidRPr="00E7759A" w:rsidRDefault="00D71557" w:rsidP="00B75CDE">
            <w:pPr>
              <w:spacing w:after="0"/>
              <w:jc w:val="both"/>
              <w:rPr>
                <w:rFonts w:eastAsia="MS Mincho" w:cs="Calibri"/>
                <w:i/>
                <w:sz w:val="20"/>
                <w:szCs w:val="20"/>
                <w:lang w:val="en-GB"/>
              </w:rPr>
            </w:pPr>
            <w:proofErr w:type="spellStart"/>
            <w:r w:rsidRPr="00E7759A">
              <w:rPr>
                <w:rFonts w:cs="Calibri"/>
                <w:i/>
                <w:sz w:val="20"/>
                <w:szCs w:val="20"/>
              </w:rPr>
              <w:t>Endpoint</w:t>
            </w:r>
            <w:r w:rsidRPr="00E7759A">
              <w:rPr>
                <w:rFonts w:cs="Calibri"/>
                <w:i/>
                <w:sz w:val="20"/>
                <w:szCs w:val="20"/>
              </w:rPr>
              <w:softHyphen/>
              <w:t>Address</w:t>
            </w:r>
            <w:proofErr w:type="spellEnd"/>
          </w:p>
        </w:tc>
        <w:tc>
          <w:tcPr>
            <w:tcW w:w="4853" w:type="dxa"/>
            <w:tcBorders>
              <w:top w:val="single" w:sz="4" w:space="0" w:color="auto"/>
              <w:left w:val="single" w:sz="4" w:space="0" w:color="auto"/>
              <w:bottom w:val="single" w:sz="4" w:space="0" w:color="auto"/>
              <w:right w:val="single" w:sz="4" w:space="0" w:color="auto"/>
            </w:tcBorders>
            <w:vAlign w:val="center"/>
          </w:tcPr>
          <w:p w14:paraId="27C8453B" w14:textId="77777777" w:rsidR="00D71557" w:rsidRPr="00E7759A" w:rsidRDefault="00D71557" w:rsidP="00B75CDE">
            <w:pPr>
              <w:spacing w:after="0"/>
              <w:jc w:val="both"/>
              <w:rPr>
                <w:rFonts w:eastAsia="MS Mincho" w:cs="Calibri"/>
                <w:sz w:val="20"/>
                <w:szCs w:val="20"/>
              </w:rPr>
            </w:pPr>
            <w:r w:rsidRPr="00E7759A">
              <w:rPr>
                <w:rFonts w:cs="Calibri"/>
                <w:sz w:val="20"/>
                <w:szCs w:val="20"/>
              </w:rPr>
              <w:t>Endpoint address of subscription manager if different from that of the Producer or known default.</w:t>
            </w:r>
          </w:p>
        </w:tc>
      </w:tr>
      <w:tr w:rsidR="00D71557" w:rsidRPr="00E32CB2" w14:paraId="4EF93A28" w14:textId="77777777" w:rsidTr="00802933">
        <w:trPr>
          <w:trHeight w:val="70"/>
          <w:jc w:val="center"/>
        </w:trPr>
        <w:tc>
          <w:tcPr>
            <w:tcW w:w="1360" w:type="dxa"/>
            <w:vMerge/>
            <w:tcBorders>
              <w:left w:val="single" w:sz="4" w:space="0" w:color="auto"/>
              <w:bottom w:val="single" w:sz="4" w:space="0" w:color="auto"/>
              <w:right w:val="single" w:sz="4" w:space="0" w:color="auto"/>
            </w:tcBorders>
            <w:vAlign w:val="center"/>
          </w:tcPr>
          <w:p w14:paraId="38A7F48E" w14:textId="77777777" w:rsidR="00D71557" w:rsidRPr="00E7759A" w:rsidRDefault="00D71557" w:rsidP="00B75CDE">
            <w:pPr>
              <w:spacing w:after="0"/>
              <w:rPr>
                <w:rFonts w:cs="Calibri"/>
                <w:i/>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1E5DC893" w14:textId="77777777" w:rsidR="00D71557" w:rsidRPr="00E7759A" w:rsidRDefault="00D71557" w:rsidP="00B75CDE">
            <w:pPr>
              <w:spacing w:after="0"/>
              <w:rPr>
                <w:rFonts w:cs="Calibri"/>
                <w:b/>
                <w:i/>
                <w:sz w:val="20"/>
                <w:szCs w:val="20"/>
                <w:lang w:val="en-GB"/>
              </w:rPr>
            </w:pPr>
            <w:proofErr w:type="spellStart"/>
            <w:r w:rsidRPr="00E7759A">
              <w:rPr>
                <w:rFonts w:cs="Calibri"/>
                <w:b/>
                <w:i/>
                <w:sz w:val="20"/>
                <w:szCs w:val="20"/>
                <w:highlight w:val="green"/>
                <w:lang w:val="en-GB"/>
              </w:rPr>
              <w:t>Service</w:t>
            </w:r>
            <w:r w:rsidRPr="00E7759A">
              <w:rPr>
                <w:rFonts w:cs="Calibri"/>
                <w:b/>
                <w:i/>
                <w:sz w:val="20"/>
                <w:szCs w:val="20"/>
                <w:highlight w:val="green"/>
                <w:lang w:val="en-GB"/>
              </w:rPr>
              <w:softHyphen/>
              <w:t>Started</w:t>
            </w:r>
            <w:r w:rsidRPr="00E7759A">
              <w:rPr>
                <w:rFonts w:cs="Calibri"/>
                <w:b/>
                <w:i/>
                <w:sz w:val="20"/>
                <w:szCs w:val="20"/>
                <w:highlight w:val="green"/>
                <w:lang w:val="en-GB"/>
              </w:rPr>
              <w:softHyphen/>
              <w:t>Time</w:t>
            </w:r>
            <w:proofErr w:type="spellEnd"/>
          </w:p>
        </w:tc>
        <w:tc>
          <w:tcPr>
            <w:tcW w:w="540" w:type="dxa"/>
            <w:tcBorders>
              <w:top w:val="single" w:sz="4" w:space="0" w:color="auto"/>
              <w:left w:val="single" w:sz="4" w:space="0" w:color="auto"/>
              <w:bottom w:val="single" w:sz="4" w:space="0" w:color="auto"/>
              <w:right w:val="single" w:sz="4" w:space="0" w:color="auto"/>
            </w:tcBorders>
            <w:vAlign w:val="center"/>
          </w:tcPr>
          <w:p w14:paraId="0EE472D7" w14:textId="77777777" w:rsidR="00D71557" w:rsidRPr="00E7759A" w:rsidRDefault="00D71557" w:rsidP="00B75CDE">
            <w:pPr>
              <w:spacing w:after="0"/>
              <w:jc w:val="both"/>
              <w:rPr>
                <w:rFonts w:cs="Calibri"/>
                <w:sz w:val="20"/>
                <w:szCs w:val="20"/>
                <w:lang w:val="en-GB"/>
              </w:rPr>
            </w:pPr>
            <w:r w:rsidRPr="00E7759A">
              <w:rPr>
                <w:rFonts w:cs="Calibri"/>
                <w:sz w:val="20"/>
                <w:szCs w:val="20"/>
                <w:lang w:val="en-GB"/>
              </w:rPr>
              <w:t>0:1</w:t>
            </w:r>
          </w:p>
        </w:tc>
        <w:tc>
          <w:tcPr>
            <w:tcW w:w="1547" w:type="dxa"/>
            <w:tcBorders>
              <w:top w:val="single" w:sz="4" w:space="0" w:color="auto"/>
              <w:left w:val="single" w:sz="4" w:space="0" w:color="auto"/>
              <w:bottom w:val="single" w:sz="4" w:space="0" w:color="auto"/>
              <w:right w:val="single" w:sz="4" w:space="0" w:color="auto"/>
            </w:tcBorders>
            <w:vAlign w:val="center"/>
          </w:tcPr>
          <w:p w14:paraId="6D1667DC" w14:textId="77777777" w:rsidR="00D71557" w:rsidRPr="00E7759A" w:rsidRDefault="00D71557" w:rsidP="00B75CDE">
            <w:pPr>
              <w:spacing w:after="0"/>
              <w:jc w:val="both"/>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853" w:type="dxa"/>
            <w:tcBorders>
              <w:top w:val="single" w:sz="4" w:space="0" w:color="auto"/>
              <w:left w:val="single" w:sz="4" w:space="0" w:color="auto"/>
              <w:bottom w:val="single" w:sz="4" w:space="0" w:color="auto"/>
              <w:right w:val="single" w:sz="4" w:space="0" w:color="auto"/>
            </w:tcBorders>
            <w:vAlign w:val="center"/>
          </w:tcPr>
          <w:p w14:paraId="0F9B6740" w14:textId="77777777" w:rsidR="00D71557" w:rsidRPr="00E7759A" w:rsidRDefault="00D71557" w:rsidP="00B75CDE">
            <w:pPr>
              <w:spacing w:after="0"/>
              <w:jc w:val="both"/>
              <w:rPr>
                <w:rFonts w:cs="Calibri"/>
                <w:sz w:val="20"/>
                <w:szCs w:val="20"/>
                <w:lang w:val="fr-FR"/>
              </w:rPr>
            </w:pPr>
            <w:r w:rsidRPr="00E7759A">
              <w:rPr>
                <w:rFonts w:cs="Calibri"/>
                <w:sz w:val="20"/>
                <w:szCs w:val="20"/>
                <w:lang w:val="en-GB"/>
              </w:rPr>
              <w:t xml:space="preserve">Time at which service providing the subscription was last started. </w:t>
            </w:r>
            <w:r w:rsidRPr="00E7759A">
              <w:rPr>
                <w:rFonts w:cs="Calibri"/>
                <w:sz w:val="20"/>
                <w:szCs w:val="20"/>
                <w:lang w:val="fr-FR"/>
              </w:rPr>
              <w:t xml:space="preserve">Can </w:t>
            </w:r>
            <w:proofErr w:type="spellStart"/>
            <w:r w:rsidRPr="00E7759A">
              <w:rPr>
                <w:rFonts w:cs="Calibri"/>
                <w:sz w:val="20"/>
                <w:szCs w:val="20"/>
                <w:lang w:val="fr-FR"/>
              </w:rPr>
              <w:t>be</w:t>
            </w:r>
            <w:proofErr w:type="spellEnd"/>
            <w:r w:rsidRPr="00E7759A">
              <w:rPr>
                <w:rFonts w:cs="Calibri"/>
                <w:sz w:val="20"/>
                <w:szCs w:val="20"/>
                <w:lang w:val="fr-FR"/>
              </w:rPr>
              <w:t xml:space="preserve"> </w:t>
            </w:r>
            <w:proofErr w:type="spellStart"/>
            <w:r w:rsidRPr="00E7759A">
              <w:rPr>
                <w:rFonts w:cs="Calibri"/>
                <w:sz w:val="20"/>
                <w:szCs w:val="20"/>
                <w:lang w:val="fr-FR"/>
              </w:rPr>
              <w:t>used</w:t>
            </w:r>
            <w:proofErr w:type="spellEnd"/>
            <w:r w:rsidRPr="00E7759A">
              <w:rPr>
                <w:rFonts w:cs="Calibri"/>
                <w:sz w:val="20"/>
                <w:szCs w:val="20"/>
                <w:lang w:val="fr-FR"/>
              </w:rPr>
              <w:t xml:space="preserve"> to </w:t>
            </w:r>
            <w:proofErr w:type="spellStart"/>
            <w:r w:rsidRPr="00E7759A">
              <w:rPr>
                <w:rFonts w:cs="Calibri"/>
                <w:sz w:val="20"/>
                <w:szCs w:val="20"/>
                <w:lang w:val="fr-FR"/>
              </w:rPr>
              <w:t>detect</w:t>
            </w:r>
            <w:proofErr w:type="spellEnd"/>
            <w:r w:rsidRPr="00E7759A">
              <w:rPr>
                <w:rFonts w:cs="Calibri"/>
                <w:sz w:val="20"/>
                <w:szCs w:val="20"/>
                <w:lang w:val="fr-FR"/>
              </w:rPr>
              <w:t xml:space="preserve"> </w:t>
            </w:r>
            <w:proofErr w:type="spellStart"/>
            <w:r w:rsidRPr="00E7759A">
              <w:rPr>
                <w:rFonts w:cs="Calibri"/>
                <w:sz w:val="20"/>
                <w:szCs w:val="20"/>
                <w:lang w:val="fr-FR"/>
              </w:rPr>
              <w:t>restarts</w:t>
            </w:r>
            <w:proofErr w:type="spellEnd"/>
            <w:r w:rsidRPr="00E7759A">
              <w:rPr>
                <w:rFonts w:cs="Calibri"/>
                <w:sz w:val="20"/>
                <w:szCs w:val="20"/>
                <w:lang w:val="fr-FR"/>
              </w:rPr>
              <w:t xml:space="preserve">. If absent, </w:t>
            </w:r>
            <w:proofErr w:type="spellStart"/>
            <w:r w:rsidRPr="00E7759A">
              <w:rPr>
                <w:rFonts w:cs="Calibri"/>
                <w:sz w:val="20"/>
                <w:szCs w:val="20"/>
                <w:lang w:val="fr-FR"/>
              </w:rPr>
              <w:t>unknown</w:t>
            </w:r>
            <w:proofErr w:type="spellEnd"/>
            <w:r w:rsidRPr="00E7759A">
              <w:rPr>
                <w:rFonts w:cs="Calibri"/>
                <w:sz w:val="20"/>
                <w:szCs w:val="20"/>
                <w:lang w:val="fr-FR"/>
              </w:rPr>
              <w:t>.</w:t>
            </w:r>
          </w:p>
          <w:p w14:paraId="57D4AD55" w14:textId="77777777" w:rsidR="00D71557" w:rsidRPr="00E7759A" w:rsidRDefault="00D71557" w:rsidP="00B75CDE">
            <w:pPr>
              <w:spacing w:after="0"/>
              <w:jc w:val="both"/>
              <w:rPr>
                <w:rFonts w:cs="Calibri"/>
                <w:sz w:val="20"/>
                <w:szCs w:val="20"/>
                <w:highlight w:val="lightGray"/>
                <w:lang w:val="fr-FR"/>
              </w:rPr>
            </w:pPr>
            <w:r w:rsidRPr="00E7759A">
              <w:rPr>
                <w:rFonts w:cs="Calibri"/>
                <w:sz w:val="20"/>
                <w:szCs w:val="20"/>
                <w:highlight w:val="lightGray"/>
                <w:lang w:val="fr-FR"/>
              </w:rPr>
              <w:t>Dans le cas du profil France, le responsable des abonnements devra les mémoriser et les réactiver automatiquement au redémarrage, ce champ n’est donc pas utile dans le cas classique.</w:t>
            </w:r>
          </w:p>
          <w:p w14:paraId="150A80BB" w14:textId="77777777" w:rsidR="00D71557" w:rsidRPr="00E7759A" w:rsidRDefault="00D71557" w:rsidP="00B75CDE">
            <w:pPr>
              <w:spacing w:after="0"/>
              <w:jc w:val="both"/>
              <w:rPr>
                <w:rFonts w:cs="Calibri"/>
                <w:sz w:val="20"/>
                <w:szCs w:val="20"/>
                <w:highlight w:val="cyan"/>
                <w:lang w:val="fr-FR"/>
              </w:rPr>
            </w:pPr>
            <w:r w:rsidRPr="00E7759A">
              <w:rPr>
                <w:rFonts w:cs="Calibri"/>
                <w:sz w:val="20"/>
                <w:szCs w:val="20"/>
                <w:highlight w:val="green"/>
                <w:lang w:val="fr-FR"/>
              </w:rPr>
              <w:t>Ce champ sera utilisé dans le cas des échanges avec les concentrateurs pour superviser les connexions d'abonnement.</w:t>
            </w:r>
          </w:p>
        </w:tc>
      </w:tr>
      <w:tr w:rsidR="008E55AD" w:rsidRPr="00E32CB2" w14:paraId="2F2E54EB" w14:textId="77777777" w:rsidTr="00B75CDE">
        <w:trPr>
          <w:jc w:val="center"/>
        </w:trPr>
        <w:tc>
          <w:tcPr>
            <w:tcW w:w="1360" w:type="dxa"/>
            <w:tcBorders>
              <w:top w:val="single" w:sz="4" w:space="0" w:color="auto"/>
              <w:left w:val="single" w:sz="4" w:space="0" w:color="auto"/>
              <w:bottom w:val="single" w:sz="4" w:space="0" w:color="auto"/>
              <w:right w:val="single" w:sz="4" w:space="0" w:color="auto"/>
            </w:tcBorders>
            <w:vAlign w:val="center"/>
          </w:tcPr>
          <w:p w14:paraId="4A390186" w14:textId="77777777" w:rsidR="008E55AD" w:rsidRPr="00E7759A" w:rsidRDefault="008E55AD" w:rsidP="00B75CDE">
            <w:pPr>
              <w:spacing w:after="0"/>
              <w:rPr>
                <w:rFonts w:cs="Calibri"/>
                <w:i/>
                <w:sz w:val="20"/>
                <w:szCs w:val="20"/>
                <w:lang w:val="en-GB"/>
              </w:rPr>
            </w:pPr>
            <w:r w:rsidRPr="00E7759A">
              <w:rPr>
                <w:rFonts w:cs="Calibri"/>
                <w:i/>
                <w:sz w:val="20"/>
                <w:szCs w:val="20"/>
                <w:lang w:val="en-GB"/>
              </w:rPr>
              <w:t>any</w:t>
            </w:r>
          </w:p>
        </w:tc>
        <w:tc>
          <w:tcPr>
            <w:tcW w:w="1620" w:type="dxa"/>
            <w:tcBorders>
              <w:top w:val="single" w:sz="4" w:space="0" w:color="auto"/>
              <w:left w:val="single" w:sz="4" w:space="0" w:color="auto"/>
              <w:bottom w:val="single" w:sz="4" w:space="0" w:color="auto"/>
              <w:right w:val="single" w:sz="4" w:space="0" w:color="auto"/>
            </w:tcBorders>
            <w:vAlign w:val="center"/>
          </w:tcPr>
          <w:p w14:paraId="07FC483A" w14:textId="77777777" w:rsidR="008E55AD" w:rsidRPr="00E7759A" w:rsidRDefault="008E55AD" w:rsidP="00B75CDE">
            <w:pPr>
              <w:spacing w:after="0"/>
              <w:rPr>
                <w:rFonts w:cs="Calibri"/>
                <w:b/>
                <w:i/>
                <w:sz w:val="20"/>
                <w:szCs w:val="20"/>
                <w:lang w:val="en-GB"/>
              </w:rPr>
            </w:pPr>
            <w:r w:rsidRPr="00E7759A">
              <w:rPr>
                <w:rFonts w:cs="Calibri"/>
                <w:b/>
                <w:i/>
                <w:sz w:val="20"/>
                <w:szCs w:val="20"/>
                <w:highlight w:val="lightGray"/>
                <w:lang w:val="en-GB"/>
              </w:rPr>
              <w:t>Extensions</w:t>
            </w:r>
          </w:p>
        </w:tc>
        <w:tc>
          <w:tcPr>
            <w:tcW w:w="540" w:type="dxa"/>
            <w:tcBorders>
              <w:top w:val="single" w:sz="4" w:space="0" w:color="auto"/>
              <w:left w:val="single" w:sz="4" w:space="0" w:color="auto"/>
              <w:bottom w:val="single" w:sz="4" w:space="0" w:color="auto"/>
              <w:right w:val="single" w:sz="4" w:space="0" w:color="auto"/>
            </w:tcBorders>
            <w:vAlign w:val="center"/>
          </w:tcPr>
          <w:p w14:paraId="746B84AD" w14:textId="77777777" w:rsidR="008E55AD" w:rsidRPr="00E7759A" w:rsidRDefault="008E55AD" w:rsidP="00B75CDE">
            <w:pPr>
              <w:spacing w:after="0"/>
              <w:jc w:val="both"/>
              <w:rPr>
                <w:rFonts w:cs="Calibri"/>
                <w:sz w:val="20"/>
                <w:szCs w:val="20"/>
                <w:lang w:val="en-GB"/>
              </w:rPr>
            </w:pPr>
            <w:r w:rsidRPr="00E7759A">
              <w:rPr>
                <w:rFonts w:cs="Calibri"/>
                <w:sz w:val="20"/>
                <w:szCs w:val="20"/>
                <w:lang w:val="en-GB"/>
              </w:rPr>
              <w:t>0:1</w:t>
            </w:r>
          </w:p>
        </w:tc>
        <w:tc>
          <w:tcPr>
            <w:tcW w:w="1547" w:type="dxa"/>
            <w:tcBorders>
              <w:top w:val="single" w:sz="4" w:space="0" w:color="auto"/>
              <w:left w:val="single" w:sz="4" w:space="0" w:color="auto"/>
              <w:bottom w:val="single" w:sz="4" w:space="0" w:color="auto"/>
              <w:right w:val="single" w:sz="4" w:space="0" w:color="auto"/>
            </w:tcBorders>
            <w:vAlign w:val="center"/>
          </w:tcPr>
          <w:p w14:paraId="5BCDD61C" w14:textId="77777777" w:rsidR="008E55AD" w:rsidRPr="00E7759A" w:rsidRDefault="008E55AD" w:rsidP="00B75CDE">
            <w:pPr>
              <w:spacing w:after="0"/>
              <w:jc w:val="both"/>
              <w:rPr>
                <w:rFonts w:cs="Calibri"/>
                <w:i/>
                <w:sz w:val="20"/>
                <w:szCs w:val="20"/>
                <w:lang w:val="en-GB"/>
              </w:rPr>
            </w:pPr>
            <w:r w:rsidRPr="00E7759A">
              <w:rPr>
                <w:rFonts w:cs="Calibri"/>
                <w:i/>
                <w:sz w:val="20"/>
                <w:szCs w:val="20"/>
                <w:lang w:val="en-GB"/>
              </w:rPr>
              <w:t>any</w:t>
            </w:r>
          </w:p>
        </w:tc>
        <w:tc>
          <w:tcPr>
            <w:tcW w:w="4853" w:type="dxa"/>
            <w:tcBorders>
              <w:top w:val="single" w:sz="4" w:space="0" w:color="auto"/>
              <w:left w:val="single" w:sz="4" w:space="0" w:color="auto"/>
              <w:bottom w:val="single" w:sz="4" w:space="0" w:color="auto"/>
              <w:right w:val="single" w:sz="4" w:space="0" w:color="auto"/>
            </w:tcBorders>
            <w:vAlign w:val="center"/>
          </w:tcPr>
          <w:p w14:paraId="029BD45B" w14:textId="0273E3EE" w:rsidR="008E55AD" w:rsidRPr="00E7759A" w:rsidRDefault="00AC2911" w:rsidP="00B75CDE">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1F7C7525" w14:textId="77777777" w:rsidR="008E55AD" w:rsidRPr="00B26E95" w:rsidRDefault="008E55AD" w:rsidP="00526B9C">
      <w:pPr>
        <w:pStyle w:val="Titre3"/>
      </w:pPr>
      <w:bookmarkStart w:id="567" w:name="_Toc444249939"/>
      <w:proofErr w:type="spellStart"/>
      <w:r w:rsidRPr="00B26E95">
        <w:t>Qualificateur</w:t>
      </w:r>
      <w:proofErr w:type="spellEnd"/>
      <w:r w:rsidRPr="00B26E95">
        <w:t xml:space="preserve"> (</w:t>
      </w:r>
      <w:proofErr w:type="spellStart"/>
      <w:r w:rsidRPr="00B26E95">
        <w:t>état</w:t>
      </w:r>
      <w:proofErr w:type="spellEnd"/>
      <w:r w:rsidRPr="00B26E95">
        <w:t xml:space="preserve">) de </w:t>
      </w:r>
      <w:proofErr w:type="spellStart"/>
      <w:r w:rsidRPr="00B26E95">
        <w:t>réponse</w:t>
      </w:r>
      <w:bookmarkEnd w:id="567"/>
      <w:proofErr w:type="spellEnd"/>
    </w:p>
    <w:tbl>
      <w:tblPr>
        <w:tblW w:w="9969" w:type="dxa"/>
        <w:jc w:val="center"/>
        <w:tblLayout w:type="fixed"/>
        <w:tblLook w:val="0000" w:firstRow="0" w:lastRow="0" w:firstColumn="0" w:lastColumn="0" w:noHBand="0" w:noVBand="0"/>
      </w:tblPr>
      <w:tblGrid>
        <w:gridCol w:w="1139"/>
        <w:gridCol w:w="236"/>
        <w:gridCol w:w="1956"/>
        <w:gridCol w:w="812"/>
        <w:gridCol w:w="1559"/>
        <w:gridCol w:w="4267"/>
      </w:tblGrid>
      <w:tr w:rsidR="008E55AD" w:rsidRPr="00E7759A" w14:paraId="266EF61B" w14:textId="77777777" w:rsidTr="004233D3">
        <w:trPr>
          <w:jc w:val="center"/>
        </w:trPr>
        <w:tc>
          <w:tcPr>
            <w:tcW w:w="4143" w:type="dxa"/>
            <w:gridSpan w:val="4"/>
            <w:tcBorders>
              <w:top w:val="single" w:sz="4" w:space="0" w:color="auto"/>
              <w:left w:val="single" w:sz="4" w:space="0" w:color="auto"/>
              <w:bottom w:val="single" w:sz="4" w:space="0" w:color="auto"/>
              <w:right w:val="single" w:sz="4" w:space="0" w:color="auto"/>
            </w:tcBorders>
            <w:vAlign w:val="center"/>
          </w:tcPr>
          <w:p w14:paraId="04A6D8A6" w14:textId="77777777" w:rsidR="008E55AD" w:rsidRPr="00E7759A" w:rsidRDefault="008E55AD" w:rsidP="004233D3">
            <w:pPr>
              <w:spacing w:after="0"/>
              <w:rPr>
                <w:rFonts w:cs="Calibri"/>
                <w:b/>
                <w:i/>
                <w:sz w:val="20"/>
                <w:szCs w:val="20"/>
                <w:highlight w:val="lightGray"/>
                <w:lang w:val="fr-LU"/>
              </w:rPr>
            </w:pPr>
            <w:proofErr w:type="spellStart"/>
            <w:r w:rsidRPr="00E7759A">
              <w:rPr>
                <w:rFonts w:cs="Calibri"/>
                <w:b/>
                <w:i/>
                <w:sz w:val="20"/>
                <w:szCs w:val="20"/>
                <w:highlight w:val="lightGray"/>
                <w:lang w:val="fr-LU"/>
              </w:rPr>
              <w:t>Response</w:t>
            </w:r>
            <w:r w:rsidRPr="00E7759A">
              <w:rPr>
                <w:rFonts w:cs="Calibri"/>
                <w:b/>
                <w:i/>
                <w:sz w:val="20"/>
                <w:szCs w:val="20"/>
                <w:highlight w:val="lightGray"/>
                <w:lang w:val="fr-LU"/>
              </w:rPr>
              <w:softHyphen/>
              <w:t>Status</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0FD2015E" w14:textId="77777777" w:rsidR="008E55AD" w:rsidRPr="00E7759A" w:rsidRDefault="008E55AD" w:rsidP="004233D3">
            <w:pPr>
              <w:spacing w:after="0"/>
              <w:rPr>
                <w:rFonts w:cs="Calibri"/>
                <w:i/>
                <w:sz w:val="20"/>
                <w:szCs w:val="20"/>
                <w:lang w:val="fr-LU"/>
              </w:rPr>
            </w:pPr>
            <w:r w:rsidRPr="00E7759A">
              <w:rPr>
                <w:rFonts w:cs="Calibri"/>
                <w:i/>
                <w:sz w:val="20"/>
                <w:szCs w:val="20"/>
                <w:lang w:val="fr-LU"/>
              </w:rPr>
              <w:t>+Structure</w:t>
            </w:r>
          </w:p>
        </w:tc>
        <w:tc>
          <w:tcPr>
            <w:tcW w:w="4267" w:type="dxa"/>
            <w:tcBorders>
              <w:top w:val="single" w:sz="4" w:space="0" w:color="auto"/>
              <w:left w:val="single" w:sz="4" w:space="0" w:color="auto"/>
              <w:bottom w:val="single" w:sz="4" w:space="0" w:color="auto"/>
              <w:right w:val="single" w:sz="4" w:space="0" w:color="auto"/>
            </w:tcBorders>
            <w:vAlign w:val="center"/>
          </w:tcPr>
          <w:p w14:paraId="068B3B4F" w14:textId="77777777" w:rsidR="008E55AD" w:rsidRPr="00E7759A" w:rsidRDefault="008E55AD" w:rsidP="001E453A">
            <w:pPr>
              <w:spacing w:after="0"/>
              <w:jc w:val="both"/>
              <w:rPr>
                <w:rFonts w:cs="Calibri"/>
                <w:sz w:val="20"/>
                <w:szCs w:val="20"/>
                <w:lang w:val="fr-LU"/>
              </w:rPr>
            </w:pPr>
            <w:r w:rsidRPr="00E7759A">
              <w:rPr>
                <w:rFonts w:cs="Calibri"/>
                <w:sz w:val="20"/>
                <w:szCs w:val="20"/>
                <w:lang w:val="fr-LU"/>
              </w:rPr>
              <w:t>Qualificateur des réponses.</w:t>
            </w:r>
          </w:p>
        </w:tc>
      </w:tr>
      <w:tr w:rsidR="008E55AD" w:rsidRPr="00E32CB2" w14:paraId="312C274F" w14:textId="77777777" w:rsidTr="004233D3">
        <w:trPr>
          <w:jc w:val="center"/>
        </w:trPr>
        <w:tc>
          <w:tcPr>
            <w:tcW w:w="1139" w:type="dxa"/>
            <w:tcBorders>
              <w:top w:val="single" w:sz="4" w:space="0" w:color="auto"/>
              <w:left w:val="single" w:sz="4" w:space="0" w:color="auto"/>
              <w:bottom w:val="single" w:sz="4" w:space="0" w:color="auto"/>
              <w:right w:val="single" w:sz="4" w:space="0" w:color="auto"/>
            </w:tcBorders>
            <w:vAlign w:val="center"/>
          </w:tcPr>
          <w:p w14:paraId="09E42A53" w14:textId="77777777" w:rsidR="008E55AD" w:rsidRPr="00E7759A" w:rsidRDefault="008E55AD" w:rsidP="004233D3">
            <w:pPr>
              <w:spacing w:after="0"/>
              <w:rPr>
                <w:rFonts w:cs="Calibri"/>
                <w:i/>
                <w:sz w:val="20"/>
                <w:szCs w:val="20"/>
                <w:lang w:val="fr-LU"/>
              </w:rPr>
            </w:pPr>
            <w:r w:rsidRPr="00E7759A">
              <w:rPr>
                <w:rFonts w:cs="Calibri"/>
                <w:i/>
                <w:sz w:val="20"/>
                <w:szCs w:val="20"/>
                <w:lang w:val="fr-LU"/>
              </w:rPr>
              <w:t>Log</w:t>
            </w:r>
          </w:p>
        </w:tc>
        <w:tc>
          <w:tcPr>
            <w:tcW w:w="2192" w:type="dxa"/>
            <w:gridSpan w:val="2"/>
            <w:tcBorders>
              <w:top w:val="single" w:sz="4" w:space="0" w:color="auto"/>
              <w:left w:val="single" w:sz="4" w:space="0" w:color="auto"/>
              <w:bottom w:val="single" w:sz="4" w:space="0" w:color="auto"/>
              <w:right w:val="single" w:sz="4" w:space="0" w:color="auto"/>
            </w:tcBorders>
            <w:vAlign w:val="center"/>
          </w:tcPr>
          <w:p w14:paraId="113874B1" w14:textId="77777777" w:rsidR="008E55AD" w:rsidRPr="00E7759A" w:rsidRDefault="008E55AD" w:rsidP="004233D3">
            <w:pPr>
              <w:spacing w:after="0"/>
              <w:rPr>
                <w:rFonts w:cs="Calibri"/>
                <w:b/>
                <w:i/>
                <w:sz w:val="20"/>
                <w:szCs w:val="20"/>
                <w:highlight w:val="lightGray"/>
                <w:lang w:val="fr-LU"/>
              </w:rPr>
            </w:pPr>
            <w:proofErr w:type="spellStart"/>
            <w:r w:rsidRPr="00E7759A">
              <w:rPr>
                <w:rFonts w:cs="Calibri"/>
                <w:b/>
                <w:i/>
                <w:sz w:val="20"/>
                <w:szCs w:val="20"/>
                <w:highlight w:val="lightGray"/>
                <w:lang w:val="fr-LU"/>
              </w:rPr>
              <w:t>Response</w:t>
            </w:r>
            <w:r w:rsidRPr="00E7759A">
              <w:rPr>
                <w:rFonts w:cs="Calibri"/>
                <w:b/>
                <w:i/>
                <w:sz w:val="20"/>
                <w:szCs w:val="20"/>
                <w:highlight w:val="lightGray"/>
                <w:lang w:val="fr-LU"/>
              </w:rPr>
              <w:softHyphen/>
              <w:t>Timestamp</w:t>
            </w:r>
            <w:proofErr w:type="spellEnd"/>
          </w:p>
        </w:tc>
        <w:tc>
          <w:tcPr>
            <w:tcW w:w="812" w:type="dxa"/>
            <w:tcBorders>
              <w:top w:val="single" w:sz="4" w:space="0" w:color="auto"/>
              <w:left w:val="single" w:sz="4" w:space="0" w:color="auto"/>
              <w:bottom w:val="single" w:sz="4" w:space="0" w:color="auto"/>
              <w:right w:val="single" w:sz="4" w:space="0" w:color="auto"/>
            </w:tcBorders>
            <w:vAlign w:val="center"/>
          </w:tcPr>
          <w:p w14:paraId="3DE1692B" w14:textId="77777777" w:rsidR="008E55AD" w:rsidRPr="00E7759A" w:rsidRDefault="008E55AD" w:rsidP="004233D3">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0B8C5950" w14:textId="77777777" w:rsidR="008E55AD" w:rsidRPr="00E7759A" w:rsidRDefault="008E55AD" w:rsidP="004233D3">
            <w:pPr>
              <w:spacing w:after="0"/>
              <w:rPr>
                <w:rFonts w:cs="Calibri"/>
                <w:i/>
                <w:sz w:val="20"/>
                <w:szCs w:val="20"/>
                <w:lang w:val="fr-LU"/>
              </w:rPr>
            </w:pPr>
            <w:proofErr w:type="spellStart"/>
            <w:proofErr w:type="gramStart"/>
            <w:r w:rsidRPr="00E7759A">
              <w:rPr>
                <w:rFonts w:cs="Calibri"/>
                <w:i/>
                <w:sz w:val="20"/>
                <w:szCs w:val="20"/>
                <w:lang w:val="fr-LU"/>
              </w:rPr>
              <w:t>xsd:dateTime</w:t>
            </w:r>
            <w:proofErr w:type="spellEnd"/>
            <w:proofErr w:type="gramEnd"/>
          </w:p>
        </w:tc>
        <w:tc>
          <w:tcPr>
            <w:tcW w:w="4267" w:type="dxa"/>
            <w:tcBorders>
              <w:top w:val="single" w:sz="4" w:space="0" w:color="auto"/>
              <w:left w:val="single" w:sz="4" w:space="0" w:color="auto"/>
              <w:bottom w:val="single" w:sz="4" w:space="0" w:color="auto"/>
              <w:right w:val="single" w:sz="4" w:space="0" w:color="auto"/>
            </w:tcBorders>
            <w:vAlign w:val="center"/>
          </w:tcPr>
          <w:p w14:paraId="224AF881" w14:textId="77777777" w:rsidR="008E55AD" w:rsidRPr="00E7759A" w:rsidRDefault="008E55AD" w:rsidP="001E453A">
            <w:pPr>
              <w:spacing w:after="0"/>
              <w:jc w:val="both"/>
              <w:rPr>
                <w:rFonts w:cs="Calibri"/>
                <w:sz w:val="20"/>
                <w:szCs w:val="20"/>
                <w:lang w:val="fr-FR"/>
              </w:rPr>
            </w:pPr>
            <w:r w:rsidRPr="00E7759A">
              <w:rPr>
                <w:rFonts w:cs="Calibri"/>
                <w:sz w:val="20"/>
                <w:szCs w:val="20"/>
                <w:lang w:val="fr-FR"/>
              </w:rPr>
              <w:t>Date de création de ce statut de réponse.</w:t>
            </w:r>
          </w:p>
        </w:tc>
      </w:tr>
      <w:tr w:rsidR="00D71557" w:rsidRPr="00E7759A" w14:paraId="5FBB7F64" w14:textId="77777777" w:rsidTr="00A75207">
        <w:trPr>
          <w:jc w:val="center"/>
        </w:trPr>
        <w:tc>
          <w:tcPr>
            <w:tcW w:w="1139" w:type="dxa"/>
            <w:vMerge w:val="restart"/>
            <w:tcBorders>
              <w:top w:val="single" w:sz="4" w:space="0" w:color="auto"/>
              <w:left w:val="single" w:sz="4" w:space="0" w:color="auto"/>
              <w:right w:val="single" w:sz="4" w:space="0" w:color="auto"/>
            </w:tcBorders>
            <w:vAlign w:val="center"/>
          </w:tcPr>
          <w:p w14:paraId="05ECCF41" w14:textId="77777777" w:rsidR="00D71557" w:rsidRPr="00E7759A" w:rsidRDefault="00D71557" w:rsidP="004233D3">
            <w:pPr>
              <w:spacing w:after="0"/>
              <w:rPr>
                <w:rFonts w:cs="Calibri"/>
                <w:i/>
                <w:sz w:val="20"/>
                <w:szCs w:val="20"/>
                <w:lang w:val="fr-LU"/>
              </w:rPr>
            </w:pPr>
            <w:r w:rsidRPr="00E7759A">
              <w:rPr>
                <w:rFonts w:cs="Calibri"/>
                <w:i/>
                <w:sz w:val="20"/>
                <w:szCs w:val="20"/>
                <w:lang w:val="fr-LU"/>
              </w:rPr>
              <w:t>End</w:t>
            </w:r>
            <w:r w:rsidRPr="00E7759A">
              <w:rPr>
                <w:rFonts w:cs="Calibri"/>
                <w:i/>
                <w:sz w:val="20"/>
                <w:szCs w:val="20"/>
                <w:lang w:val="fr-LU"/>
              </w:rPr>
              <w:softHyphen/>
              <w:t>point</w:t>
            </w:r>
          </w:p>
        </w:tc>
        <w:tc>
          <w:tcPr>
            <w:tcW w:w="2192" w:type="dxa"/>
            <w:gridSpan w:val="2"/>
            <w:tcBorders>
              <w:top w:val="single" w:sz="4" w:space="0" w:color="auto"/>
              <w:left w:val="single" w:sz="4" w:space="0" w:color="auto"/>
              <w:bottom w:val="single" w:sz="4" w:space="0" w:color="auto"/>
              <w:right w:val="single" w:sz="4" w:space="0" w:color="auto"/>
            </w:tcBorders>
            <w:vAlign w:val="center"/>
          </w:tcPr>
          <w:p w14:paraId="68D7A403" w14:textId="77777777" w:rsidR="00D71557" w:rsidRPr="00E7759A" w:rsidRDefault="00D71557" w:rsidP="004233D3">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w:t>
            </w:r>
            <w:r w:rsidRPr="00E7759A">
              <w:rPr>
                <w:rFonts w:cs="Calibri"/>
                <w:b/>
                <w:i/>
                <w:sz w:val="20"/>
                <w:szCs w:val="20"/>
                <w:highlight w:val="lightGray"/>
                <w:lang w:val="fr-LU"/>
              </w:rPr>
              <w:softHyphen/>
              <w:t>Message</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812" w:type="dxa"/>
            <w:tcBorders>
              <w:top w:val="single" w:sz="4" w:space="0" w:color="auto"/>
              <w:left w:val="single" w:sz="4" w:space="0" w:color="auto"/>
              <w:bottom w:val="single" w:sz="4" w:space="0" w:color="auto"/>
              <w:right w:val="single" w:sz="4" w:space="0" w:color="auto"/>
            </w:tcBorders>
            <w:vAlign w:val="center"/>
          </w:tcPr>
          <w:p w14:paraId="33BBF828" w14:textId="77777777" w:rsidR="00D71557" w:rsidRPr="00E7759A" w:rsidRDefault="00D71557" w:rsidP="004233D3">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4D2BF40B" w14:textId="77777777" w:rsidR="00D71557" w:rsidRPr="00E7759A" w:rsidRDefault="00D71557" w:rsidP="004233D3">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2A3E17D9" w14:textId="77777777" w:rsidR="00D71557" w:rsidRPr="00E7759A" w:rsidRDefault="00D71557" w:rsidP="004233D3">
            <w:pPr>
              <w:spacing w:after="0"/>
              <w:rPr>
                <w:rFonts w:cs="Calibri"/>
                <w:i/>
                <w:sz w:val="20"/>
                <w:szCs w:val="20"/>
                <w:lang w:val="fr-LU"/>
              </w:rPr>
            </w:pPr>
            <w:proofErr w:type="spellStart"/>
            <w:r w:rsidRPr="00E7759A">
              <w:rPr>
                <w:rFonts w:cs="Calibri"/>
                <w:i/>
                <w:sz w:val="20"/>
                <w:szCs w:val="20"/>
                <w:lang w:val="fr-LU"/>
              </w:rPr>
              <w:t>Message</w:t>
            </w:r>
            <w:r w:rsidRPr="00E7759A">
              <w:rPr>
                <w:rFonts w:cs="Calibri"/>
                <w:i/>
                <w:sz w:val="20"/>
                <w:szCs w:val="20"/>
                <w:lang w:val="fr-LU"/>
              </w:rPr>
              <w:softHyphen/>
              <w:t>Qualifier</w:t>
            </w:r>
            <w:proofErr w:type="spellEnd"/>
          </w:p>
        </w:tc>
        <w:tc>
          <w:tcPr>
            <w:tcW w:w="4267" w:type="dxa"/>
            <w:tcBorders>
              <w:top w:val="single" w:sz="4" w:space="0" w:color="auto"/>
              <w:left w:val="single" w:sz="4" w:space="0" w:color="auto"/>
              <w:bottom w:val="single" w:sz="4" w:space="0" w:color="auto"/>
              <w:right w:val="single" w:sz="4" w:space="0" w:color="auto"/>
            </w:tcBorders>
            <w:vAlign w:val="center"/>
          </w:tcPr>
          <w:p w14:paraId="2B25AF1C" w14:textId="77777777" w:rsidR="00D71557" w:rsidRPr="00E7759A" w:rsidRDefault="00D71557" w:rsidP="001E453A">
            <w:pPr>
              <w:spacing w:after="0"/>
              <w:jc w:val="both"/>
              <w:rPr>
                <w:rFonts w:cs="Calibri"/>
                <w:sz w:val="20"/>
                <w:szCs w:val="20"/>
                <w:lang w:val="fr-LU"/>
              </w:rPr>
            </w:pPr>
            <w:r w:rsidRPr="00E7759A">
              <w:rPr>
                <w:rFonts w:cs="Calibri"/>
                <w:sz w:val="20"/>
                <w:szCs w:val="20"/>
                <w:lang w:val="fr-LU"/>
              </w:rPr>
              <w:t>Référence de la requête.</w:t>
            </w:r>
          </w:p>
        </w:tc>
      </w:tr>
      <w:tr w:rsidR="00D71557" w:rsidRPr="00E7759A" w14:paraId="61A7CF82" w14:textId="77777777" w:rsidTr="00A75207">
        <w:trPr>
          <w:jc w:val="center"/>
        </w:trPr>
        <w:tc>
          <w:tcPr>
            <w:tcW w:w="1139" w:type="dxa"/>
            <w:vMerge/>
            <w:tcBorders>
              <w:left w:val="single" w:sz="4" w:space="0" w:color="auto"/>
              <w:right w:val="single" w:sz="4" w:space="0" w:color="auto"/>
            </w:tcBorders>
            <w:vAlign w:val="center"/>
          </w:tcPr>
          <w:p w14:paraId="3712FE57" w14:textId="77777777" w:rsidR="00D71557" w:rsidRPr="00E7759A" w:rsidRDefault="00D71557" w:rsidP="004233D3">
            <w:pPr>
              <w:spacing w:after="0"/>
              <w:rPr>
                <w:rFonts w:cs="Calibri"/>
                <w:i/>
                <w:sz w:val="20"/>
                <w:szCs w:val="20"/>
                <w:lang w:val="fr-LU"/>
              </w:rPr>
            </w:pPr>
          </w:p>
        </w:tc>
        <w:tc>
          <w:tcPr>
            <w:tcW w:w="2192" w:type="dxa"/>
            <w:gridSpan w:val="2"/>
            <w:tcBorders>
              <w:top w:val="single" w:sz="4" w:space="0" w:color="auto"/>
              <w:left w:val="single" w:sz="4" w:space="0" w:color="auto"/>
              <w:bottom w:val="single" w:sz="4" w:space="0" w:color="auto"/>
              <w:right w:val="single" w:sz="4" w:space="0" w:color="auto"/>
            </w:tcBorders>
            <w:vAlign w:val="center"/>
          </w:tcPr>
          <w:p w14:paraId="6EB40F5E" w14:textId="77777777" w:rsidR="00D71557" w:rsidRPr="00E7759A" w:rsidRDefault="00D71557" w:rsidP="004233D3">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Subscriber</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812" w:type="dxa"/>
            <w:tcBorders>
              <w:top w:val="single" w:sz="4" w:space="0" w:color="auto"/>
              <w:left w:val="single" w:sz="4" w:space="0" w:color="auto"/>
              <w:bottom w:val="single" w:sz="4" w:space="0" w:color="auto"/>
              <w:right w:val="single" w:sz="4" w:space="0" w:color="auto"/>
            </w:tcBorders>
            <w:vAlign w:val="center"/>
          </w:tcPr>
          <w:p w14:paraId="0CBE7918" w14:textId="77777777" w:rsidR="00D71557" w:rsidRPr="00E7759A" w:rsidRDefault="00D71557" w:rsidP="004233D3">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02384F96" w14:textId="77777777" w:rsidR="00D71557" w:rsidRPr="00E7759A" w:rsidRDefault="00D71557" w:rsidP="004233D3">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4551D401" w14:textId="77777777" w:rsidR="00D71557" w:rsidRPr="00E7759A" w:rsidRDefault="00D71557" w:rsidP="004233D3">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4267" w:type="dxa"/>
            <w:tcBorders>
              <w:top w:val="single" w:sz="4" w:space="0" w:color="auto"/>
              <w:left w:val="single" w:sz="4" w:space="0" w:color="auto"/>
              <w:bottom w:val="single" w:sz="4" w:space="0" w:color="auto"/>
              <w:right w:val="single" w:sz="4" w:space="0" w:color="auto"/>
            </w:tcBorders>
            <w:vAlign w:val="center"/>
          </w:tcPr>
          <w:p w14:paraId="6F3F1224" w14:textId="77777777" w:rsidR="00D71557" w:rsidRPr="00E7759A" w:rsidRDefault="00D71557" w:rsidP="001E453A">
            <w:pPr>
              <w:spacing w:after="0"/>
              <w:jc w:val="both"/>
              <w:rPr>
                <w:rFonts w:cs="Calibri"/>
                <w:sz w:val="20"/>
                <w:szCs w:val="20"/>
                <w:lang w:val="fr-LU"/>
              </w:rPr>
            </w:pPr>
            <w:r w:rsidRPr="00E7759A">
              <w:rPr>
                <w:rFonts w:cs="Calibri"/>
                <w:sz w:val="20"/>
                <w:szCs w:val="20"/>
                <w:lang w:val="fr-LU"/>
              </w:rPr>
              <w:t>Identification du souscripteur.</w:t>
            </w:r>
          </w:p>
        </w:tc>
      </w:tr>
      <w:tr w:rsidR="00D71557" w:rsidRPr="00E32CB2" w14:paraId="13A5DA1A" w14:textId="77777777" w:rsidTr="00A75207">
        <w:trPr>
          <w:jc w:val="center"/>
        </w:trPr>
        <w:tc>
          <w:tcPr>
            <w:tcW w:w="1139" w:type="dxa"/>
            <w:vMerge/>
            <w:tcBorders>
              <w:left w:val="single" w:sz="4" w:space="0" w:color="auto"/>
              <w:right w:val="single" w:sz="4" w:space="0" w:color="auto"/>
            </w:tcBorders>
            <w:vAlign w:val="center"/>
          </w:tcPr>
          <w:p w14:paraId="7DD0A5BC" w14:textId="77777777" w:rsidR="00D71557" w:rsidRPr="00E7759A" w:rsidRDefault="00D71557" w:rsidP="004233D3">
            <w:pPr>
              <w:spacing w:after="0"/>
              <w:rPr>
                <w:rFonts w:cs="Calibri"/>
                <w:i/>
                <w:sz w:val="20"/>
                <w:szCs w:val="20"/>
                <w:lang w:val="fr-LU"/>
              </w:rPr>
            </w:pPr>
          </w:p>
        </w:tc>
        <w:tc>
          <w:tcPr>
            <w:tcW w:w="2192" w:type="dxa"/>
            <w:gridSpan w:val="2"/>
            <w:tcBorders>
              <w:top w:val="single" w:sz="4" w:space="0" w:color="auto"/>
              <w:left w:val="single" w:sz="4" w:space="0" w:color="auto"/>
              <w:bottom w:val="single" w:sz="4" w:space="0" w:color="auto"/>
              <w:right w:val="single" w:sz="4" w:space="0" w:color="auto"/>
            </w:tcBorders>
            <w:vAlign w:val="center"/>
          </w:tcPr>
          <w:p w14:paraId="487312A2" w14:textId="77777777" w:rsidR="00D71557" w:rsidRPr="00E7759A" w:rsidRDefault="00D71557" w:rsidP="004233D3">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Subscription</w:t>
            </w:r>
            <w:proofErr w:type="spellEnd"/>
            <w:r w:rsidRPr="00E7759A">
              <w:rPr>
                <w:rFonts w:cs="Calibri"/>
                <w:b/>
                <w:i/>
                <w:sz w:val="20"/>
                <w:szCs w:val="20"/>
                <w:highlight w:val="lightGray"/>
                <w:lang w:val="fr-LU"/>
              </w:rPr>
              <w:t xml:space="preserve"> </w:t>
            </w:r>
            <w:proofErr w:type="spellStart"/>
            <w:r w:rsidRPr="00E7759A">
              <w:rPr>
                <w:rFonts w:cs="Calibri"/>
                <w:b/>
                <w:i/>
                <w:sz w:val="20"/>
                <w:szCs w:val="20"/>
                <w:highlight w:val="lightGray"/>
                <w:lang w:val="fr-LU"/>
              </w:rPr>
              <w:t>FilterRef</w:t>
            </w:r>
            <w:proofErr w:type="spellEnd"/>
          </w:p>
        </w:tc>
        <w:tc>
          <w:tcPr>
            <w:tcW w:w="812" w:type="dxa"/>
            <w:tcBorders>
              <w:top w:val="single" w:sz="4" w:space="0" w:color="auto"/>
              <w:left w:val="single" w:sz="4" w:space="0" w:color="auto"/>
              <w:bottom w:val="single" w:sz="4" w:space="0" w:color="auto"/>
              <w:right w:val="single" w:sz="4" w:space="0" w:color="auto"/>
            </w:tcBorders>
            <w:vAlign w:val="center"/>
          </w:tcPr>
          <w:p w14:paraId="019EBC14" w14:textId="77777777" w:rsidR="00D71557" w:rsidRPr="00E7759A" w:rsidRDefault="00D71557" w:rsidP="004233D3">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41A1FBF8" w14:textId="77777777" w:rsidR="00D71557" w:rsidRPr="00E7759A" w:rsidRDefault="00D71557" w:rsidP="004233D3">
            <w:pPr>
              <w:spacing w:after="0"/>
              <w:rPr>
                <w:rFonts w:cs="Calibri"/>
                <w:i/>
                <w:sz w:val="20"/>
                <w:szCs w:val="20"/>
                <w:lang w:val="fr-LU"/>
              </w:rPr>
            </w:pPr>
            <w:proofErr w:type="spellStart"/>
            <w:r w:rsidRPr="00E7759A">
              <w:rPr>
                <w:rFonts w:cs="Calibri"/>
                <w:i/>
                <w:sz w:val="20"/>
                <w:szCs w:val="20"/>
                <w:lang w:val="fr-LU"/>
              </w:rPr>
              <w:t>SubscriptionFilterRef</w:t>
            </w:r>
            <w:proofErr w:type="spellEnd"/>
          </w:p>
        </w:tc>
        <w:tc>
          <w:tcPr>
            <w:tcW w:w="4267" w:type="dxa"/>
            <w:tcBorders>
              <w:top w:val="single" w:sz="4" w:space="0" w:color="auto"/>
              <w:left w:val="single" w:sz="4" w:space="0" w:color="auto"/>
              <w:bottom w:val="single" w:sz="4" w:space="0" w:color="auto"/>
              <w:right w:val="single" w:sz="4" w:space="0" w:color="auto"/>
            </w:tcBorders>
            <w:vAlign w:val="center"/>
          </w:tcPr>
          <w:p w14:paraId="7E4C357A" w14:textId="77777777" w:rsidR="00D71557" w:rsidRPr="00E7759A" w:rsidRDefault="00D71557" w:rsidP="001E453A">
            <w:pPr>
              <w:spacing w:after="0"/>
              <w:jc w:val="both"/>
              <w:rPr>
                <w:rFonts w:cs="Calibri"/>
                <w:sz w:val="20"/>
                <w:szCs w:val="20"/>
                <w:lang w:val="fr-LU"/>
              </w:rPr>
            </w:pPr>
            <w:r w:rsidRPr="00E7759A">
              <w:rPr>
                <w:rFonts w:cs="Calibri"/>
                <w:sz w:val="20"/>
                <w:szCs w:val="20"/>
                <w:lang w:val="fr-LU"/>
              </w:rPr>
              <w:t>Référence au filtre utilisé dans l'abonnement et auquel la réponse correspond.</w:t>
            </w:r>
          </w:p>
          <w:p w14:paraId="4CAC9390" w14:textId="77777777" w:rsidR="00D71557" w:rsidRPr="00E7759A" w:rsidRDefault="00D71557" w:rsidP="001E453A">
            <w:pPr>
              <w:spacing w:after="0"/>
              <w:jc w:val="both"/>
              <w:rPr>
                <w:rFonts w:cs="Calibri"/>
                <w:sz w:val="20"/>
                <w:szCs w:val="20"/>
                <w:lang w:val="fr-LU"/>
              </w:rPr>
            </w:pPr>
            <w:proofErr w:type="spellStart"/>
            <w:r w:rsidRPr="00E7759A">
              <w:rPr>
                <w:rFonts w:cs="Calibri"/>
                <w:sz w:val="20"/>
                <w:szCs w:val="20"/>
                <w:lang w:val="fr-LU"/>
              </w:rPr>
              <w:t>Peut être</w:t>
            </w:r>
            <w:proofErr w:type="spellEnd"/>
            <w:r w:rsidRPr="00E7759A">
              <w:rPr>
                <w:rFonts w:cs="Calibri"/>
                <w:sz w:val="20"/>
                <w:szCs w:val="20"/>
                <w:lang w:val="fr-LU"/>
              </w:rPr>
              <w:t xml:space="preserve"> omis si un seul filtre est associé à l'abonnement.</w:t>
            </w:r>
          </w:p>
        </w:tc>
      </w:tr>
      <w:tr w:rsidR="00D71557" w:rsidRPr="00E7759A" w14:paraId="60D1133F" w14:textId="77777777" w:rsidTr="00A75207">
        <w:trPr>
          <w:jc w:val="center"/>
        </w:trPr>
        <w:tc>
          <w:tcPr>
            <w:tcW w:w="1139" w:type="dxa"/>
            <w:vMerge/>
            <w:tcBorders>
              <w:left w:val="single" w:sz="4" w:space="0" w:color="auto"/>
              <w:bottom w:val="single" w:sz="4" w:space="0" w:color="auto"/>
              <w:right w:val="single" w:sz="4" w:space="0" w:color="auto"/>
            </w:tcBorders>
            <w:vAlign w:val="center"/>
          </w:tcPr>
          <w:p w14:paraId="5CACC24E" w14:textId="77777777" w:rsidR="00D71557" w:rsidRPr="00E7759A" w:rsidRDefault="00D71557" w:rsidP="004233D3">
            <w:pPr>
              <w:spacing w:after="0"/>
              <w:rPr>
                <w:rFonts w:cs="Calibri"/>
                <w:i/>
                <w:sz w:val="20"/>
                <w:szCs w:val="20"/>
                <w:lang w:val="fr-LU"/>
              </w:rPr>
            </w:pPr>
          </w:p>
        </w:tc>
        <w:tc>
          <w:tcPr>
            <w:tcW w:w="2192" w:type="dxa"/>
            <w:gridSpan w:val="2"/>
            <w:tcBorders>
              <w:top w:val="single" w:sz="4" w:space="0" w:color="auto"/>
              <w:left w:val="single" w:sz="4" w:space="0" w:color="auto"/>
              <w:bottom w:val="single" w:sz="4" w:space="0" w:color="auto"/>
              <w:right w:val="single" w:sz="4" w:space="0" w:color="auto"/>
            </w:tcBorders>
            <w:vAlign w:val="center"/>
          </w:tcPr>
          <w:p w14:paraId="6AA70047" w14:textId="77777777" w:rsidR="00D71557" w:rsidRPr="00E7759A" w:rsidRDefault="00D71557" w:rsidP="004233D3">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Subscription</w:t>
            </w:r>
            <w:r w:rsidRPr="00E7759A">
              <w:rPr>
                <w:rFonts w:cs="Calibri"/>
                <w:b/>
                <w:i/>
                <w:sz w:val="20"/>
                <w:szCs w:val="20"/>
                <w:highlight w:val="lightGray"/>
                <w:lang w:val="fr-LU"/>
              </w:rPr>
              <w:softHyphen/>
              <w:t>Ref</w:t>
            </w:r>
            <w:proofErr w:type="spellEnd"/>
          </w:p>
        </w:tc>
        <w:tc>
          <w:tcPr>
            <w:tcW w:w="812" w:type="dxa"/>
            <w:tcBorders>
              <w:top w:val="single" w:sz="4" w:space="0" w:color="auto"/>
              <w:left w:val="single" w:sz="4" w:space="0" w:color="auto"/>
              <w:bottom w:val="single" w:sz="4" w:space="0" w:color="auto"/>
              <w:right w:val="single" w:sz="4" w:space="0" w:color="auto"/>
            </w:tcBorders>
            <w:vAlign w:val="center"/>
          </w:tcPr>
          <w:p w14:paraId="23C28ABF" w14:textId="77777777" w:rsidR="00D71557" w:rsidRPr="00E7759A" w:rsidRDefault="00D71557" w:rsidP="004233D3">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79518AE3" w14:textId="77777777" w:rsidR="00D71557" w:rsidRPr="00E7759A" w:rsidRDefault="00D71557" w:rsidP="004233D3">
            <w:pPr>
              <w:spacing w:after="0"/>
              <w:rPr>
                <w:rFonts w:cs="Calibri"/>
                <w:i/>
                <w:sz w:val="20"/>
                <w:szCs w:val="20"/>
                <w:lang w:val="fr-LU"/>
              </w:rPr>
            </w:pPr>
            <w:proofErr w:type="spellStart"/>
            <w:r w:rsidRPr="00E7759A">
              <w:rPr>
                <w:rFonts w:cs="Calibri"/>
                <w:i/>
                <w:sz w:val="20"/>
                <w:szCs w:val="20"/>
                <w:lang w:val="fr-LU"/>
              </w:rPr>
              <w:t>Subscription</w:t>
            </w:r>
            <w:r w:rsidRPr="00E7759A">
              <w:rPr>
                <w:rFonts w:cs="Calibri"/>
                <w:i/>
                <w:sz w:val="20"/>
                <w:szCs w:val="20"/>
                <w:lang w:val="fr-LU"/>
              </w:rPr>
              <w:softHyphen/>
              <w:t>Qualifier</w:t>
            </w:r>
            <w:proofErr w:type="spellEnd"/>
          </w:p>
        </w:tc>
        <w:tc>
          <w:tcPr>
            <w:tcW w:w="4267" w:type="dxa"/>
            <w:tcBorders>
              <w:top w:val="single" w:sz="4" w:space="0" w:color="auto"/>
              <w:left w:val="single" w:sz="4" w:space="0" w:color="auto"/>
              <w:bottom w:val="single" w:sz="4" w:space="0" w:color="auto"/>
              <w:right w:val="single" w:sz="4" w:space="0" w:color="auto"/>
            </w:tcBorders>
            <w:vAlign w:val="center"/>
          </w:tcPr>
          <w:p w14:paraId="484A2DEF" w14:textId="77777777" w:rsidR="00D71557" w:rsidRPr="00E7759A" w:rsidRDefault="00D71557" w:rsidP="001E453A">
            <w:pPr>
              <w:spacing w:after="0"/>
              <w:jc w:val="both"/>
              <w:rPr>
                <w:rFonts w:cs="Calibri"/>
                <w:sz w:val="20"/>
                <w:szCs w:val="20"/>
                <w:lang w:val="fr-LU"/>
              </w:rPr>
            </w:pPr>
            <w:r w:rsidRPr="00E7759A">
              <w:rPr>
                <w:rFonts w:cs="Calibri"/>
                <w:sz w:val="20"/>
                <w:szCs w:val="20"/>
                <w:lang w:val="fr-LU"/>
              </w:rPr>
              <w:t>Identification de la souscription.</w:t>
            </w:r>
          </w:p>
        </w:tc>
      </w:tr>
      <w:tr w:rsidR="00D71557" w:rsidRPr="00E32CB2" w14:paraId="56F3706E" w14:textId="77777777" w:rsidTr="005254CF">
        <w:trPr>
          <w:jc w:val="center"/>
        </w:trPr>
        <w:tc>
          <w:tcPr>
            <w:tcW w:w="1139" w:type="dxa"/>
            <w:vMerge w:val="restart"/>
            <w:tcBorders>
              <w:top w:val="single" w:sz="4" w:space="0" w:color="auto"/>
              <w:left w:val="single" w:sz="4" w:space="0" w:color="auto"/>
              <w:right w:val="single" w:sz="4" w:space="0" w:color="auto"/>
            </w:tcBorders>
            <w:vAlign w:val="center"/>
          </w:tcPr>
          <w:p w14:paraId="4FDC4787" w14:textId="77777777" w:rsidR="00D71557" w:rsidRPr="00E7759A" w:rsidRDefault="00D71557" w:rsidP="004233D3">
            <w:pPr>
              <w:spacing w:after="0"/>
              <w:rPr>
                <w:rFonts w:cs="Calibri"/>
                <w:i/>
                <w:sz w:val="20"/>
                <w:szCs w:val="20"/>
                <w:lang w:val="en-GB"/>
              </w:rPr>
            </w:pPr>
            <w:r w:rsidRPr="00E7759A">
              <w:rPr>
                <w:rFonts w:cs="Calibri"/>
                <w:i/>
                <w:sz w:val="20"/>
                <w:szCs w:val="20"/>
                <w:lang w:val="en-GB"/>
              </w:rPr>
              <w:t>Pay</w:t>
            </w:r>
            <w:r w:rsidRPr="00E7759A">
              <w:rPr>
                <w:rFonts w:cs="Calibri"/>
                <w:i/>
                <w:sz w:val="20"/>
                <w:szCs w:val="20"/>
                <w:lang w:val="en-GB"/>
              </w:rPr>
              <w:softHyphen/>
              <w:t>load</w:t>
            </w:r>
          </w:p>
        </w:tc>
        <w:tc>
          <w:tcPr>
            <w:tcW w:w="2192" w:type="dxa"/>
            <w:gridSpan w:val="2"/>
            <w:tcBorders>
              <w:top w:val="single" w:sz="4" w:space="0" w:color="auto"/>
              <w:left w:val="single" w:sz="4" w:space="0" w:color="auto"/>
              <w:bottom w:val="single" w:sz="4" w:space="0" w:color="auto"/>
              <w:right w:val="single" w:sz="4" w:space="0" w:color="auto"/>
            </w:tcBorders>
            <w:vAlign w:val="center"/>
          </w:tcPr>
          <w:p w14:paraId="50B0F89C" w14:textId="77777777" w:rsidR="00D71557" w:rsidRPr="00E7759A" w:rsidRDefault="00D71557" w:rsidP="004233D3">
            <w:pPr>
              <w:spacing w:after="0"/>
              <w:rPr>
                <w:rFonts w:cs="Calibri"/>
                <w:b/>
                <w:i/>
                <w:sz w:val="20"/>
                <w:szCs w:val="20"/>
                <w:highlight w:val="lightGray"/>
                <w:lang w:val="en-GB"/>
              </w:rPr>
            </w:pPr>
            <w:r w:rsidRPr="00E7759A">
              <w:rPr>
                <w:rFonts w:cs="Calibri"/>
                <w:b/>
                <w:i/>
                <w:sz w:val="20"/>
                <w:szCs w:val="20"/>
                <w:highlight w:val="lightGray"/>
                <w:lang w:val="en-GB"/>
              </w:rPr>
              <w:t>Status</w:t>
            </w:r>
          </w:p>
        </w:tc>
        <w:tc>
          <w:tcPr>
            <w:tcW w:w="812" w:type="dxa"/>
            <w:tcBorders>
              <w:top w:val="single" w:sz="4" w:space="0" w:color="auto"/>
              <w:left w:val="single" w:sz="4" w:space="0" w:color="auto"/>
              <w:bottom w:val="single" w:sz="4" w:space="0" w:color="auto"/>
              <w:right w:val="single" w:sz="4" w:space="0" w:color="auto"/>
            </w:tcBorders>
            <w:vAlign w:val="center"/>
          </w:tcPr>
          <w:p w14:paraId="303E4819" w14:textId="77777777" w:rsidR="00D71557" w:rsidRPr="00E7759A" w:rsidRDefault="00D71557" w:rsidP="004233D3">
            <w:pPr>
              <w:spacing w:after="0"/>
              <w:rPr>
                <w:rFonts w:cs="Calibri"/>
                <w:sz w:val="20"/>
                <w:szCs w:val="20"/>
                <w:lang w:val="en-GB"/>
              </w:rPr>
            </w:pPr>
            <w:r w:rsidRPr="00E7759A">
              <w:rPr>
                <w:rFonts w:cs="Calibri"/>
                <w:sz w:val="20"/>
                <w:szCs w:val="20"/>
                <w:lang w:val="en-GB"/>
              </w:rPr>
              <w:t>0:1</w:t>
            </w:r>
          </w:p>
          <w:p w14:paraId="6060AF3C" w14:textId="77777777" w:rsidR="00D71557" w:rsidRPr="00E7759A" w:rsidRDefault="00D71557" w:rsidP="004233D3">
            <w:pPr>
              <w:spacing w:after="0"/>
              <w:rPr>
                <w:rFonts w:cs="Calibri"/>
                <w:sz w:val="20"/>
                <w:szCs w:val="20"/>
                <w:lang w:val="en-GB"/>
              </w:rPr>
            </w:pPr>
            <w:r w:rsidRPr="00E7759A">
              <w:rPr>
                <w:rFonts w:cs="Calibri"/>
                <w:sz w:val="20"/>
                <w:szCs w:val="20"/>
                <w:highlight w:val="lightGray"/>
                <w:lang w:val="en-GB"/>
              </w:rPr>
              <w:t>1:1</w:t>
            </w:r>
          </w:p>
        </w:tc>
        <w:tc>
          <w:tcPr>
            <w:tcW w:w="1559" w:type="dxa"/>
            <w:tcBorders>
              <w:top w:val="single" w:sz="4" w:space="0" w:color="auto"/>
              <w:left w:val="single" w:sz="4" w:space="0" w:color="auto"/>
              <w:bottom w:val="single" w:sz="4" w:space="0" w:color="auto"/>
              <w:right w:val="single" w:sz="4" w:space="0" w:color="auto"/>
            </w:tcBorders>
            <w:vAlign w:val="center"/>
          </w:tcPr>
          <w:p w14:paraId="782F8DED" w14:textId="77777777" w:rsidR="00D71557" w:rsidRPr="00E7759A" w:rsidRDefault="00D71557" w:rsidP="004233D3">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4267" w:type="dxa"/>
            <w:tcBorders>
              <w:top w:val="single" w:sz="4" w:space="0" w:color="auto"/>
              <w:left w:val="single" w:sz="4" w:space="0" w:color="auto"/>
              <w:bottom w:val="single" w:sz="4" w:space="0" w:color="auto"/>
              <w:right w:val="single" w:sz="4" w:space="0" w:color="auto"/>
            </w:tcBorders>
            <w:vAlign w:val="center"/>
          </w:tcPr>
          <w:p w14:paraId="5364A3F9" w14:textId="77777777" w:rsidR="00D71557" w:rsidRPr="00E7759A" w:rsidRDefault="00D71557" w:rsidP="001E453A">
            <w:pPr>
              <w:spacing w:after="0"/>
              <w:jc w:val="both"/>
              <w:rPr>
                <w:rFonts w:cs="Calibri"/>
                <w:sz w:val="20"/>
                <w:szCs w:val="20"/>
                <w:lang w:val="fr-FR"/>
              </w:rPr>
            </w:pPr>
            <w:r w:rsidRPr="00E7759A">
              <w:rPr>
                <w:rFonts w:cs="Calibri"/>
                <w:sz w:val="20"/>
                <w:szCs w:val="20"/>
                <w:lang w:val="fr-FR"/>
              </w:rPr>
              <w:t xml:space="preserve">Indique si la requête a été traitée normalement ou pas. </w:t>
            </w:r>
          </w:p>
        </w:tc>
      </w:tr>
      <w:tr w:rsidR="00D71557" w:rsidRPr="00E32CB2" w14:paraId="2380E7DF" w14:textId="77777777" w:rsidTr="005254CF">
        <w:trPr>
          <w:jc w:val="center"/>
        </w:trPr>
        <w:tc>
          <w:tcPr>
            <w:tcW w:w="1139" w:type="dxa"/>
            <w:vMerge/>
            <w:tcBorders>
              <w:left w:val="single" w:sz="4" w:space="0" w:color="auto"/>
              <w:right w:val="single" w:sz="4" w:space="0" w:color="auto"/>
            </w:tcBorders>
            <w:vAlign w:val="center"/>
          </w:tcPr>
          <w:p w14:paraId="542D1828" w14:textId="77777777" w:rsidR="00D71557" w:rsidRPr="00E7759A" w:rsidRDefault="00D71557" w:rsidP="004233D3">
            <w:pPr>
              <w:spacing w:after="0"/>
              <w:rPr>
                <w:rFonts w:cs="Calibri"/>
                <w:i/>
                <w:sz w:val="20"/>
                <w:szCs w:val="20"/>
                <w:lang w:val="fr-FR"/>
              </w:rPr>
            </w:pPr>
          </w:p>
        </w:tc>
        <w:tc>
          <w:tcPr>
            <w:tcW w:w="2192" w:type="dxa"/>
            <w:gridSpan w:val="2"/>
            <w:tcBorders>
              <w:top w:val="single" w:sz="4" w:space="0" w:color="auto"/>
              <w:left w:val="single" w:sz="4" w:space="0" w:color="auto"/>
              <w:bottom w:val="single" w:sz="4" w:space="0" w:color="auto"/>
              <w:right w:val="single" w:sz="4" w:space="0" w:color="auto"/>
            </w:tcBorders>
            <w:vAlign w:val="center"/>
          </w:tcPr>
          <w:p w14:paraId="61049B75" w14:textId="77777777" w:rsidR="00D71557" w:rsidRPr="00E7759A" w:rsidRDefault="00D71557" w:rsidP="004233D3">
            <w:pPr>
              <w:spacing w:after="0"/>
              <w:rPr>
                <w:rFonts w:cs="Calibri"/>
                <w:b/>
                <w:i/>
                <w:sz w:val="20"/>
                <w:szCs w:val="20"/>
                <w:highlight w:val="lightGray"/>
                <w:lang w:val="fr-LU"/>
              </w:rPr>
            </w:pPr>
            <w:proofErr w:type="spellStart"/>
            <w:r w:rsidRPr="00E7759A">
              <w:rPr>
                <w:rFonts w:cs="Calibri"/>
                <w:b/>
                <w:i/>
                <w:sz w:val="20"/>
                <w:szCs w:val="20"/>
                <w:highlight w:val="lightGray"/>
                <w:lang w:val="fr-LU"/>
              </w:rPr>
              <w:t>Error</w:t>
            </w:r>
            <w:proofErr w:type="spellEnd"/>
            <w:r w:rsidRPr="00E7759A">
              <w:rPr>
                <w:rFonts w:cs="Calibri"/>
                <w:b/>
                <w:i/>
                <w:sz w:val="20"/>
                <w:szCs w:val="20"/>
                <w:highlight w:val="lightGray"/>
              </w:rPr>
              <w:softHyphen/>
            </w:r>
            <w:r w:rsidRPr="00E7759A">
              <w:rPr>
                <w:rFonts w:cs="Calibri"/>
                <w:b/>
                <w:i/>
                <w:sz w:val="20"/>
                <w:szCs w:val="20"/>
                <w:highlight w:val="lightGray"/>
                <w:lang w:val="fr-LU"/>
              </w:rPr>
              <w:t>Condition</w:t>
            </w:r>
          </w:p>
        </w:tc>
        <w:tc>
          <w:tcPr>
            <w:tcW w:w="812" w:type="dxa"/>
            <w:tcBorders>
              <w:top w:val="single" w:sz="4" w:space="0" w:color="auto"/>
              <w:left w:val="single" w:sz="4" w:space="0" w:color="auto"/>
              <w:bottom w:val="single" w:sz="4" w:space="0" w:color="auto"/>
              <w:right w:val="single" w:sz="4" w:space="0" w:color="auto"/>
            </w:tcBorders>
            <w:vAlign w:val="center"/>
          </w:tcPr>
          <w:p w14:paraId="08CCCB0C" w14:textId="77777777" w:rsidR="00D71557" w:rsidRPr="00E7759A" w:rsidRDefault="00D71557" w:rsidP="004233D3">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33964248" w14:textId="77777777" w:rsidR="00D71557" w:rsidRPr="00E7759A" w:rsidRDefault="00D71557" w:rsidP="004233D3">
            <w:pPr>
              <w:spacing w:after="0"/>
              <w:rPr>
                <w:rFonts w:cs="Calibri"/>
                <w:i/>
                <w:sz w:val="20"/>
                <w:szCs w:val="20"/>
                <w:lang w:val="fr-LU"/>
              </w:rPr>
            </w:pPr>
            <w:r w:rsidRPr="00E7759A">
              <w:rPr>
                <w:rFonts w:cs="Calibri"/>
                <w:i/>
                <w:sz w:val="20"/>
                <w:szCs w:val="20"/>
                <w:lang w:val="fr-LU"/>
              </w:rPr>
              <w:t>+Structure</w:t>
            </w:r>
          </w:p>
        </w:tc>
        <w:tc>
          <w:tcPr>
            <w:tcW w:w="4267" w:type="dxa"/>
            <w:tcBorders>
              <w:top w:val="single" w:sz="4" w:space="0" w:color="auto"/>
              <w:left w:val="single" w:sz="4" w:space="0" w:color="auto"/>
              <w:bottom w:val="single" w:sz="4" w:space="0" w:color="auto"/>
              <w:right w:val="single" w:sz="4" w:space="0" w:color="auto"/>
            </w:tcBorders>
            <w:vAlign w:val="center"/>
          </w:tcPr>
          <w:p w14:paraId="2679A378" w14:textId="77777777" w:rsidR="00D71557" w:rsidRPr="00E7759A" w:rsidRDefault="00D71557" w:rsidP="001E453A">
            <w:pPr>
              <w:spacing w:after="0"/>
              <w:jc w:val="both"/>
              <w:rPr>
                <w:rFonts w:cs="Calibri"/>
                <w:sz w:val="20"/>
                <w:szCs w:val="20"/>
                <w:lang w:val="fr-FR"/>
              </w:rPr>
            </w:pPr>
            <w:r w:rsidRPr="00E7759A">
              <w:rPr>
                <w:rFonts w:cs="Calibri"/>
                <w:sz w:val="20"/>
                <w:szCs w:val="20"/>
                <w:lang w:val="fr-FR"/>
              </w:rPr>
              <w:t>Signalement d’erreur (voir le paragraphe sur la gestion des erreurs).</w:t>
            </w:r>
          </w:p>
        </w:tc>
      </w:tr>
      <w:tr w:rsidR="00D71557" w:rsidRPr="00E7759A" w14:paraId="7EFAD109" w14:textId="77777777" w:rsidTr="005254CF">
        <w:trPr>
          <w:jc w:val="center"/>
        </w:trPr>
        <w:tc>
          <w:tcPr>
            <w:tcW w:w="1139" w:type="dxa"/>
            <w:vMerge/>
            <w:tcBorders>
              <w:left w:val="single" w:sz="4" w:space="0" w:color="auto"/>
              <w:right w:val="single" w:sz="4" w:space="0" w:color="auto"/>
            </w:tcBorders>
            <w:vAlign w:val="center"/>
          </w:tcPr>
          <w:p w14:paraId="234C0F1C" w14:textId="77777777" w:rsidR="00D71557" w:rsidRPr="00E7759A" w:rsidRDefault="00D71557" w:rsidP="004233D3">
            <w:pPr>
              <w:spacing w:after="0"/>
              <w:rPr>
                <w:rFonts w:cs="Calibri"/>
                <w:i/>
                <w:sz w:val="20"/>
                <w:szCs w:val="20"/>
                <w:lang w:val="fr-FR"/>
              </w:rPr>
            </w:pPr>
          </w:p>
        </w:tc>
        <w:tc>
          <w:tcPr>
            <w:tcW w:w="236" w:type="dxa"/>
            <w:tcBorders>
              <w:top w:val="single" w:sz="4" w:space="0" w:color="auto"/>
              <w:left w:val="single" w:sz="4" w:space="0" w:color="auto"/>
              <w:bottom w:val="single" w:sz="4" w:space="0" w:color="auto"/>
              <w:right w:val="single" w:sz="4" w:space="0" w:color="auto"/>
            </w:tcBorders>
            <w:vAlign w:val="center"/>
          </w:tcPr>
          <w:p w14:paraId="37EC6862" w14:textId="77777777" w:rsidR="00D71557" w:rsidRPr="00E7759A" w:rsidRDefault="00D71557" w:rsidP="004233D3">
            <w:pPr>
              <w:spacing w:after="0"/>
              <w:rPr>
                <w:rFonts w:cs="Calibri"/>
                <w:b/>
                <w:i/>
                <w:sz w:val="20"/>
                <w:szCs w:val="20"/>
                <w:highlight w:val="lightGray"/>
              </w:rPr>
            </w:pPr>
            <w:r w:rsidRPr="00E7759A">
              <w:rPr>
                <w:rFonts w:cs="Calibri"/>
                <w:b/>
                <w:i/>
                <w:sz w:val="20"/>
                <w:szCs w:val="20"/>
                <w:highlight w:val="lightGray"/>
              </w:rPr>
              <w:t>a</w:t>
            </w:r>
          </w:p>
        </w:tc>
        <w:tc>
          <w:tcPr>
            <w:tcW w:w="1956" w:type="dxa"/>
            <w:tcBorders>
              <w:top w:val="single" w:sz="4" w:space="0" w:color="auto"/>
              <w:left w:val="single" w:sz="4" w:space="0" w:color="auto"/>
              <w:bottom w:val="single" w:sz="4" w:space="0" w:color="auto"/>
              <w:right w:val="single" w:sz="4" w:space="0" w:color="auto"/>
            </w:tcBorders>
            <w:vAlign w:val="center"/>
          </w:tcPr>
          <w:p w14:paraId="036D4ED2" w14:textId="77777777" w:rsidR="00D71557" w:rsidRPr="00E7759A" w:rsidRDefault="00D71557" w:rsidP="004233D3">
            <w:pPr>
              <w:spacing w:after="0"/>
              <w:rPr>
                <w:rFonts w:cs="Calibri"/>
                <w:b/>
                <w:i/>
                <w:sz w:val="20"/>
                <w:szCs w:val="20"/>
                <w:highlight w:val="lightGray"/>
                <w:lang w:val="en-GB"/>
              </w:rPr>
            </w:pPr>
            <w:proofErr w:type="spellStart"/>
            <w:r w:rsidRPr="00E7759A">
              <w:rPr>
                <w:rFonts w:cs="Calibri"/>
                <w:b/>
                <w:i/>
                <w:sz w:val="20"/>
                <w:szCs w:val="20"/>
                <w:highlight w:val="lightGray"/>
              </w:rPr>
              <w:t>Capability</w:t>
            </w:r>
            <w:r w:rsidRPr="00E7759A">
              <w:rPr>
                <w:rFonts w:cs="Calibri"/>
                <w:b/>
                <w:i/>
                <w:sz w:val="20"/>
                <w:szCs w:val="20"/>
                <w:highlight w:val="lightGray"/>
              </w:rPr>
              <w:softHyphen/>
              <w:t>Not</w:t>
            </w:r>
            <w:r w:rsidRPr="00E7759A">
              <w:rPr>
                <w:rFonts w:cs="Calibri"/>
                <w:b/>
                <w:i/>
                <w:sz w:val="20"/>
                <w:szCs w:val="20"/>
                <w:highlight w:val="lightGray"/>
              </w:rPr>
              <w:softHyphen/>
              <w:t>Suppor</w:t>
            </w:r>
            <w:proofErr w:type="spellEnd"/>
            <w:r w:rsidRPr="00E7759A">
              <w:rPr>
                <w:rFonts w:cs="Calibri"/>
                <w:b/>
                <w:i/>
                <w:sz w:val="20"/>
                <w:szCs w:val="20"/>
                <w:highlight w:val="lightGray"/>
                <w:lang w:val="en-GB"/>
              </w:rPr>
              <w:t>ted</w:t>
            </w:r>
            <w:r w:rsidRPr="00E7759A">
              <w:rPr>
                <w:rFonts w:cs="Calibri"/>
                <w:b/>
                <w:i/>
                <w:sz w:val="20"/>
                <w:szCs w:val="20"/>
                <w:highlight w:val="lightGray"/>
              </w:rPr>
              <w:softHyphen/>
            </w:r>
            <w:r w:rsidRPr="00E7759A">
              <w:rPr>
                <w:rFonts w:cs="Calibri"/>
                <w:b/>
                <w:i/>
                <w:sz w:val="20"/>
                <w:szCs w:val="20"/>
                <w:highlight w:val="lightGray"/>
                <w:lang w:val="en-GB"/>
              </w:rPr>
              <w:t>Error</w:t>
            </w:r>
          </w:p>
        </w:tc>
        <w:tc>
          <w:tcPr>
            <w:tcW w:w="812" w:type="dxa"/>
            <w:tcBorders>
              <w:top w:val="single" w:sz="4" w:space="0" w:color="auto"/>
              <w:left w:val="single" w:sz="4" w:space="0" w:color="auto"/>
              <w:bottom w:val="single" w:sz="4" w:space="0" w:color="auto"/>
              <w:right w:val="single" w:sz="4" w:space="0" w:color="auto"/>
            </w:tcBorders>
            <w:vAlign w:val="center"/>
          </w:tcPr>
          <w:p w14:paraId="13759241" w14:textId="77777777" w:rsidR="00D71557" w:rsidRPr="00E7759A" w:rsidRDefault="00D71557" w:rsidP="004233D3">
            <w:pPr>
              <w:spacing w:after="0"/>
              <w:rPr>
                <w:rFonts w:cs="Calibri"/>
                <w:sz w:val="20"/>
                <w:szCs w:val="20"/>
                <w:lang w:val="en-GB"/>
              </w:rPr>
            </w:pPr>
            <w:r w:rsidRPr="00E7759A">
              <w:rPr>
                <w:rFonts w:cs="Calibri"/>
                <w:sz w:val="20"/>
                <w:szCs w:val="20"/>
                <w:lang w:val="en-GB"/>
              </w:rPr>
              <w:t>–1:1</w:t>
            </w:r>
          </w:p>
        </w:tc>
        <w:tc>
          <w:tcPr>
            <w:tcW w:w="1559" w:type="dxa"/>
            <w:tcBorders>
              <w:top w:val="single" w:sz="4" w:space="0" w:color="auto"/>
              <w:left w:val="single" w:sz="4" w:space="0" w:color="auto"/>
              <w:bottom w:val="single" w:sz="4" w:space="0" w:color="auto"/>
              <w:right w:val="single" w:sz="4" w:space="0" w:color="auto"/>
            </w:tcBorders>
            <w:vAlign w:val="center"/>
          </w:tcPr>
          <w:p w14:paraId="2078716D" w14:textId="77777777" w:rsidR="00D71557" w:rsidRPr="00E7759A" w:rsidRDefault="00D71557" w:rsidP="004233D3">
            <w:pPr>
              <w:spacing w:after="0"/>
              <w:rPr>
                <w:rFonts w:cs="Calibri"/>
                <w:i/>
                <w:sz w:val="20"/>
                <w:szCs w:val="20"/>
                <w:lang w:val="en-GB"/>
              </w:rPr>
            </w:pPr>
            <w:r w:rsidRPr="00E7759A">
              <w:rPr>
                <w:rFonts w:cs="Calibri"/>
                <w:i/>
                <w:sz w:val="20"/>
                <w:szCs w:val="20"/>
                <w:lang w:val="en-GB"/>
              </w:rPr>
              <w:t>+Error</w:t>
            </w:r>
          </w:p>
        </w:tc>
        <w:tc>
          <w:tcPr>
            <w:tcW w:w="4267" w:type="dxa"/>
            <w:tcBorders>
              <w:top w:val="single" w:sz="4" w:space="0" w:color="auto"/>
              <w:left w:val="single" w:sz="4" w:space="0" w:color="auto"/>
              <w:bottom w:val="single" w:sz="4" w:space="0" w:color="auto"/>
              <w:right w:val="single" w:sz="4" w:space="0" w:color="auto"/>
            </w:tcBorders>
            <w:vAlign w:val="center"/>
          </w:tcPr>
          <w:p w14:paraId="47A423B6" w14:textId="77777777" w:rsidR="00D71557" w:rsidRPr="00E7759A" w:rsidRDefault="00D71557" w:rsidP="001E453A">
            <w:pPr>
              <w:spacing w:after="0"/>
              <w:jc w:val="both"/>
              <w:rPr>
                <w:rFonts w:cs="Calibri"/>
                <w:sz w:val="20"/>
                <w:szCs w:val="20"/>
                <w:lang w:val="fr-LU"/>
              </w:rPr>
            </w:pPr>
            <w:r w:rsidRPr="00E7759A">
              <w:rPr>
                <w:rFonts w:cs="Calibri"/>
                <w:sz w:val="20"/>
                <w:szCs w:val="20"/>
                <w:lang w:val="fr-LU"/>
              </w:rPr>
              <w:t>Fonction non supportée.</w:t>
            </w:r>
          </w:p>
        </w:tc>
      </w:tr>
      <w:tr w:rsidR="00D71557" w:rsidRPr="00E7759A" w14:paraId="6619DB81" w14:textId="77777777" w:rsidTr="005254CF">
        <w:trPr>
          <w:jc w:val="center"/>
        </w:trPr>
        <w:tc>
          <w:tcPr>
            <w:tcW w:w="1139" w:type="dxa"/>
            <w:vMerge/>
            <w:tcBorders>
              <w:left w:val="single" w:sz="4" w:space="0" w:color="auto"/>
              <w:right w:val="single" w:sz="4" w:space="0" w:color="auto"/>
            </w:tcBorders>
            <w:vAlign w:val="center"/>
          </w:tcPr>
          <w:p w14:paraId="773230E4" w14:textId="77777777" w:rsidR="00D71557" w:rsidRPr="00E7759A" w:rsidRDefault="00D71557" w:rsidP="004233D3">
            <w:pPr>
              <w:spacing w:after="0"/>
              <w:rPr>
                <w:rFonts w:cs="Calibri"/>
                <w:i/>
                <w:sz w:val="20"/>
                <w:szCs w:val="20"/>
                <w:lang w:val="fr-LU"/>
              </w:rPr>
            </w:pPr>
          </w:p>
        </w:tc>
        <w:tc>
          <w:tcPr>
            <w:tcW w:w="236" w:type="dxa"/>
            <w:tcBorders>
              <w:top w:val="single" w:sz="4" w:space="0" w:color="auto"/>
              <w:left w:val="single" w:sz="4" w:space="0" w:color="auto"/>
              <w:bottom w:val="single" w:sz="4" w:space="0" w:color="auto"/>
              <w:right w:val="single" w:sz="4" w:space="0" w:color="auto"/>
            </w:tcBorders>
            <w:vAlign w:val="center"/>
          </w:tcPr>
          <w:p w14:paraId="5B8A86F3" w14:textId="77777777" w:rsidR="00D71557" w:rsidRPr="00E7759A" w:rsidRDefault="00D71557" w:rsidP="004233D3">
            <w:pPr>
              <w:spacing w:after="0"/>
              <w:rPr>
                <w:rFonts w:cs="Calibri"/>
                <w:b/>
                <w:i/>
                <w:sz w:val="20"/>
                <w:szCs w:val="20"/>
                <w:highlight w:val="lightGray"/>
                <w:lang w:val="en-GB"/>
              </w:rPr>
            </w:pPr>
            <w:r w:rsidRPr="00E7759A">
              <w:rPr>
                <w:rFonts w:cs="Calibri"/>
                <w:b/>
                <w:i/>
                <w:sz w:val="20"/>
                <w:szCs w:val="20"/>
                <w:highlight w:val="lightGray"/>
                <w:lang w:val="en-GB"/>
              </w:rPr>
              <w:t>b</w:t>
            </w:r>
          </w:p>
        </w:tc>
        <w:tc>
          <w:tcPr>
            <w:tcW w:w="1956" w:type="dxa"/>
            <w:tcBorders>
              <w:top w:val="single" w:sz="4" w:space="0" w:color="auto"/>
              <w:left w:val="single" w:sz="4" w:space="0" w:color="auto"/>
              <w:bottom w:val="single" w:sz="4" w:space="0" w:color="auto"/>
              <w:right w:val="single" w:sz="4" w:space="0" w:color="auto"/>
            </w:tcBorders>
            <w:vAlign w:val="center"/>
          </w:tcPr>
          <w:p w14:paraId="6C67F64F" w14:textId="77777777" w:rsidR="00D71557" w:rsidRPr="00E7759A" w:rsidRDefault="00D71557" w:rsidP="004233D3">
            <w:pPr>
              <w:spacing w:after="0"/>
              <w:rPr>
                <w:rFonts w:cs="Calibri"/>
                <w:b/>
                <w:i/>
                <w:sz w:val="20"/>
                <w:szCs w:val="20"/>
                <w:highlight w:val="lightGray"/>
                <w:lang w:val="en-GB"/>
              </w:rPr>
            </w:pPr>
            <w:proofErr w:type="spellStart"/>
            <w:r w:rsidRPr="00E7759A">
              <w:rPr>
                <w:rFonts w:cs="Calibri"/>
                <w:b/>
                <w:i/>
                <w:sz w:val="20"/>
                <w:szCs w:val="20"/>
                <w:highlight w:val="lightGray"/>
                <w:lang w:val="en-GB"/>
              </w:rPr>
              <w:t>AccessNot</w:t>
            </w:r>
            <w:r w:rsidRPr="00E7759A">
              <w:rPr>
                <w:rFonts w:cs="Calibri"/>
                <w:b/>
                <w:i/>
                <w:sz w:val="20"/>
                <w:szCs w:val="20"/>
                <w:highlight w:val="lightGray"/>
                <w:lang w:val="en-GB"/>
              </w:rPr>
              <w:softHyphen/>
              <w:t>AllowedError</w:t>
            </w:r>
            <w:proofErr w:type="spellEnd"/>
          </w:p>
        </w:tc>
        <w:tc>
          <w:tcPr>
            <w:tcW w:w="812" w:type="dxa"/>
            <w:tcBorders>
              <w:top w:val="single" w:sz="4" w:space="0" w:color="auto"/>
              <w:left w:val="single" w:sz="4" w:space="0" w:color="auto"/>
              <w:bottom w:val="single" w:sz="4" w:space="0" w:color="auto"/>
              <w:right w:val="single" w:sz="4" w:space="0" w:color="auto"/>
            </w:tcBorders>
            <w:vAlign w:val="center"/>
          </w:tcPr>
          <w:p w14:paraId="6B613353" w14:textId="77777777" w:rsidR="00D71557" w:rsidRPr="00E7759A" w:rsidRDefault="00D71557" w:rsidP="004233D3">
            <w:pPr>
              <w:spacing w:after="0"/>
              <w:rPr>
                <w:rFonts w:cs="Calibri"/>
                <w:sz w:val="20"/>
                <w:szCs w:val="20"/>
                <w:lang w:val="en-GB"/>
              </w:rPr>
            </w:pPr>
          </w:p>
        </w:tc>
        <w:tc>
          <w:tcPr>
            <w:tcW w:w="1559" w:type="dxa"/>
            <w:tcBorders>
              <w:top w:val="single" w:sz="4" w:space="0" w:color="auto"/>
              <w:left w:val="single" w:sz="4" w:space="0" w:color="auto"/>
              <w:bottom w:val="single" w:sz="4" w:space="0" w:color="auto"/>
              <w:right w:val="single" w:sz="4" w:space="0" w:color="auto"/>
            </w:tcBorders>
            <w:vAlign w:val="center"/>
          </w:tcPr>
          <w:p w14:paraId="0AFAF676" w14:textId="77777777" w:rsidR="00D71557" w:rsidRPr="00E7759A" w:rsidRDefault="00D71557" w:rsidP="004233D3">
            <w:pPr>
              <w:spacing w:after="0"/>
              <w:rPr>
                <w:rFonts w:cs="Calibri"/>
                <w:i/>
                <w:sz w:val="20"/>
                <w:szCs w:val="20"/>
                <w:lang w:val="en-GB"/>
              </w:rPr>
            </w:pPr>
            <w:r w:rsidRPr="00E7759A">
              <w:rPr>
                <w:rFonts w:cs="Calibri"/>
                <w:i/>
                <w:sz w:val="20"/>
                <w:szCs w:val="20"/>
                <w:lang w:val="en-GB"/>
              </w:rPr>
              <w:t>+Error</w:t>
            </w:r>
          </w:p>
        </w:tc>
        <w:tc>
          <w:tcPr>
            <w:tcW w:w="4267" w:type="dxa"/>
            <w:tcBorders>
              <w:top w:val="single" w:sz="4" w:space="0" w:color="auto"/>
              <w:left w:val="single" w:sz="4" w:space="0" w:color="auto"/>
              <w:bottom w:val="single" w:sz="4" w:space="0" w:color="auto"/>
              <w:right w:val="single" w:sz="4" w:space="0" w:color="auto"/>
            </w:tcBorders>
            <w:vAlign w:val="center"/>
          </w:tcPr>
          <w:p w14:paraId="58CDB15B" w14:textId="77777777" w:rsidR="00D71557" w:rsidRPr="00E7759A" w:rsidRDefault="00D71557" w:rsidP="001E453A">
            <w:pPr>
              <w:spacing w:after="0"/>
              <w:jc w:val="both"/>
              <w:rPr>
                <w:rFonts w:cs="Calibri"/>
                <w:sz w:val="20"/>
                <w:szCs w:val="20"/>
                <w:lang w:val="fr-LU"/>
              </w:rPr>
            </w:pPr>
            <w:r w:rsidRPr="00E7759A">
              <w:rPr>
                <w:rFonts w:cs="Calibri"/>
                <w:sz w:val="20"/>
                <w:szCs w:val="20"/>
                <w:lang w:val="fr-LU"/>
              </w:rPr>
              <w:t>Accès refusé.</w:t>
            </w:r>
          </w:p>
        </w:tc>
      </w:tr>
      <w:tr w:rsidR="00D71557" w:rsidRPr="00E32CB2" w14:paraId="5FBF7433" w14:textId="77777777" w:rsidTr="005254CF">
        <w:trPr>
          <w:jc w:val="center"/>
        </w:trPr>
        <w:tc>
          <w:tcPr>
            <w:tcW w:w="1139" w:type="dxa"/>
            <w:vMerge/>
            <w:tcBorders>
              <w:left w:val="single" w:sz="4" w:space="0" w:color="auto"/>
              <w:right w:val="single" w:sz="4" w:space="0" w:color="auto"/>
            </w:tcBorders>
            <w:vAlign w:val="center"/>
          </w:tcPr>
          <w:p w14:paraId="0906CFD7" w14:textId="77777777" w:rsidR="00D71557" w:rsidRPr="00E7759A" w:rsidRDefault="00D71557" w:rsidP="004233D3">
            <w:pPr>
              <w:spacing w:after="0"/>
              <w:rPr>
                <w:rFonts w:cs="Calibri"/>
                <w:i/>
                <w:sz w:val="20"/>
                <w:szCs w:val="20"/>
                <w:lang w:val="fr-LU"/>
              </w:rPr>
            </w:pPr>
          </w:p>
        </w:tc>
        <w:tc>
          <w:tcPr>
            <w:tcW w:w="236" w:type="dxa"/>
            <w:tcBorders>
              <w:top w:val="single" w:sz="4" w:space="0" w:color="auto"/>
              <w:left w:val="single" w:sz="4" w:space="0" w:color="auto"/>
              <w:bottom w:val="single" w:sz="4" w:space="0" w:color="auto"/>
              <w:right w:val="single" w:sz="4" w:space="0" w:color="auto"/>
            </w:tcBorders>
            <w:vAlign w:val="center"/>
          </w:tcPr>
          <w:p w14:paraId="656014C3" w14:textId="77777777" w:rsidR="00D71557" w:rsidRPr="00E7759A" w:rsidRDefault="00D71557" w:rsidP="004233D3">
            <w:pPr>
              <w:spacing w:after="0"/>
              <w:rPr>
                <w:rFonts w:cs="Calibri"/>
                <w:b/>
                <w:i/>
                <w:sz w:val="20"/>
                <w:szCs w:val="20"/>
                <w:highlight w:val="lightGray"/>
                <w:lang w:val="fr-LU"/>
              </w:rPr>
            </w:pPr>
            <w:proofErr w:type="gramStart"/>
            <w:r w:rsidRPr="00E7759A">
              <w:rPr>
                <w:rFonts w:cs="Calibri"/>
                <w:b/>
                <w:i/>
                <w:sz w:val="20"/>
                <w:szCs w:val="20"/>
                <w:highlight w:val="lightGray"/>
                <w:lang w:val="fr-LU"/>
              </w:rPr>
              <w:t>c</w:t>
            </w:r>
            <w:proofErr w:type="gramEnd"/>
          </w:p>
        </w:tc>
        <w:tc>
          <w:tcPr>
            <w:tcW w:w="1956" w:type="dxa"/>
            <w:tcBorders>
              <w:top w:val="single" w:sz="4" w:space="0" w:color="auto"/>
              <w:left w:val="single" w:sz="4" w:space="0" w:color="auto"/>
              <w:bottom w:val="single" w:sz="4" w:space="0" w:color="auto"/>
              <w:right w:val="single" w:sz="4" w:space="0" w:color="auto"/>
            </w:tcBorders>
            <w:vAlign w:val="center"/>
          </w:tcPr>
          <w:p w14:paraId="32097CBE" w14:textId="77777777" w:rsidR="00D71557" w:rsidRPr="00E7759A" w:rsidRDefault="00D71557" w:rsidP="004233D3">
            <w:pPr>
              <w:spacing w:after="0"/>
              <w:rPr>
                <w:rFonts w:cs="Calibri"/>
                <w:b/>
                <w:i/>
                <w:sz w:val="20"/>
                <w:szCs w:val="20"/>
                <w:highlight w:val="lightGray"/>
                <w:lang w:val="fr-LU"/>
              </w:rPr>
            </w:pPr>
            <w:r w:rsidRPr="00E7759A">
              <w:rPr>
                <w:rFonts w:cs="Calibri"/>
                <w:b/>
                <w:i/>
                <w:sz w:val="20"/>
                <w:szCs w:val="20"/>
                <w:highlight w:val="lightGray"/>
                <w:lang w:val="fr-LU"/>
              </w:rPr>
              <w:t>No</w:t>
            </w:r>
            <w:r w:rsidRPr="00E7759A">
              <w:rPr>
                <w:rFonts w:cs="Calibri"/>
                <w:b/>
                <w:i/>
                <w:sz w:val="20"/>
                <w:szCs w:val="20"/>
                <w:highlight w:val="lightGray"/>
              </w:rPr>
              <w:softHyphen/>
            </w:r>
            <w:r w:rsidRPr="00E7759A">
              <w:rPr>
                <w:rFonts w:cs="Calibri"/>
                <w:b/>
                <w:i/>
                <w:sz w:val="20"/>
                <w:szCs w:val="20"/>
                <w:highlight w:val="lightGray"/>
                <w:lang w:val="fr-LU"/>
              </w:rPr>
              <w:t>Info</w:t>
            </w:r>
            <w:r w:rsidRPr="00E7759A">
              <w:rPr>
                <w:rFonts w:cs="Calibri"/>
                <w:b/>
                <w:i/>
                <w:sz w:val="20"/>
                <w:szCs w:val="20"/>
                <w:highlight w:val="lightGray"/>
              </w:rPr>
              <w:softHyphen/>
            </w:r>
            <w:proofErr w:type="spellStart"/>
            <w:r w:rsidRPr="00E7759A">
              <w:rPr>
                <w:rFonts w:cs="Calibri"/>
                <w:b/>
                <w:i/>
                <w:sz w:val="20"/>
                <w:szCs w:val="20"/>
                <w:highlight w:val="lightGray"/>
                <w:lang w:val="fr-LU"/>
              </w:rPr>
              <w:t>For</w:t>
            </w:r>
            <w:r w:rsidRPr="00E7759A">
              <w:rPr>
                <w:rFonts w:cs="Calibri"/>
                <w:b/>
                <w:i/>
                <w:sz w:val="20"/>
                <w:szCs w:val="20"/>
                <w:highlight w:val="lightGray"/>
                <w:lang w:val="fr-LU"/>
              </w:rPr>
              <w:softHyphen/>
              <w:t>TopicError</w:t>
            </w:r>
            <w:proofErr w:type="spellEnd"/>
          </w:p>
        </w:tc>
        <w:tc>
          <w:tcPr>
            <w:tcW w:w="812" w:type="dxa"/>
            <w:tcBorders>
              <w:top w:val="single" w:sz="4" w:space="0" w:color="auto"/>
              <w:left w:val="single" w:sz="4" w:space="0" w:color="auto"/>
              <w:bottom w:val="single" w:sz="4" w:space="0" w:color="auto"/>
              <w:right w:val="single" w:sz="4" w:space="0" w:color="auto"/>
            </w:tcBorders>
            <w:vAlign w:val="center"/>
          </w:tcPr>
          <w:p w14:paraId="31036130" w14:textId="77777777" w:rsidR="00D71557" w:rsidRPr="00E7759A" w:rsidRDefault="00D71557" w:rsidP="004233D3">
            <w:pPr>
              <w:spacing w:after="0"/>
              <w:rPr>
                <w:rFonts w:cs="Calibri"/>
                <w:sz w:val="20"/>
                <w:szCs w:val="20"/>
                <w:lang w:val="fr-LU"/>
              </w:rPr>
            </w:pPr>
          </w:p>
        </w:tc>
        <w:tc>
          <w:tcPr>
            <w:tcW w:w="1559" w:type="dxa"/>
            <w:tcBorders>
              <w:top w:val="single" w:sz="4" w:space="0" w:color="auto"/>
              <w:left w:val="single" w:sz="4" w:space="0" w:color="auto"/>
              <w:bottom w:val="single" w:sz="4" w:space="0" w:color="auto"/>
              <w:right w:val="single" w:sz="4" w:space="0" w:color="auto"/>
            </w:tcBorders>
            <w:vAlign w:val="center"/>
          </w:tcPr>
          <w:p w14:paraId="69B431F2" w14:textId="77777777" w:rsidR="00D71557" w:rsidRPr="00E7759A" w:rsidRDefault="00D71557" w:rsidP="004233D3">
            <w:pPr>
              <w:spacing w:after="0"/>
              <w:rPr>
                <w:rFonts w:cs="Calibri"/>
                <w:i/>
                <w:sz w:val="20"/>
                <w:szCs w:val="20"/>
                <w:lang w:val="fr-LU"/>
              </w:rPr>
            </w:pPr>
            <w:r w:rsidRPr="00E7759A">
              <w:rPr>
                <w:rFonts w:cs="Calibri"/>
                <w:i/>
                <w:sz w:val="20"/>
                <w:szCs w:val="20"/>
                <w:lang w:val="fr-LU"/>
              </w:rPr>
              <w:t>+</w:t>
            </w:r>
            <w:proofErr w:type="spellStart"/>
            <w:r w:rsidRPr="00E7759A">
              <w:rPr>
                <w:rFonts w:cs="Calibri"/>
                <w:i/>
                <w:sz w:val="20"/>
                <w:szCs w:val="20"/>
                <w:lang w:val="fr-LU"/>
              </w:rPr>
              <w:t>Error</w:t>
            </w:r>
            <w:proofErr w:type="spellEnd"/>
          </w:p>
        </w:tc>
        <w:tc>
          <w:tcPr>
            <w:tcW w:w="4267" w:type="dxa"/>
            <w:tcBorders>
              <w:top w:val="single" w:sz="4" w:space="0" w:color="auto"/>
              <w:left w:val="single" w:sz="4" w:space="0" w:color="auto"/>
              <w:bottom w:val="single" w:sz="4" w:space="0" w:color="auto"/>
              <w:right w:val="single" w:sz="4" w:space="0" w:color="auto"/>
            </w:tcBorders>
            <w:vAlign w:val="center"/>
          </w:tcPr>
          <w:p w14:paraId="40ED0401" w14:textId="77777777" w:rsidR="00D71557" w:rsidRPr="00E7759A" w:rsidRDefault="00D71557" w:rsidP="001E453A">
            <w:pPr>
              <w:spacing w:after="0"/>
              <w:jc w:val="both"/>
              <w:rPr>
                <w:rFonts w:cs="Calibri"/>
                <w:sz w:val="20"/>
                <w:szCs w:val="20"/>
                <w:lang w:val="fr-FR"/>
              </w:rPr>
            </w:pPr>
            <w:r w:rsidRPr="00E7759A">
              <w:rPr>
                <w:rFonts w:cs="Calibri"/>
                <w:sz w:val="20"/>
                <w:szCs w:val="20"/>
                <w:lang w:val="fr-FR"/>
              </w:rPr>
              <w:t>Pas d’information pour cette requête.</w:t>
            </w:r>
          </w:p>
        </w:tc>
      </w:tr>
      <w:tr w:rsidR="00D71557" w:rsidRPr="00E7759A" w14:paraId="25C72B90" w14:textId="77777777" w:rsidTr="005254CF">
        <w:trPr>
          <w:jc w:val="center"/>
        </w:trPr>
        <w:tc>
          <w:tcPr>
            <w:tcW w:w="1139" w:type="dxa"/>
            <w:vMerge/>
            <w:tcBorders>
              <w:left w:val="single" w:sz="4" w:space="0" w:color="auto"/>
              <w:right w:val="single" w:sz="4" w:space="0" w:color="auto"/>
            </w:tcBorders>
            <w:vAlign w:val="center"/>
          </w:tcPr>
          <w:p w14:paraId="4ED9C090" w14:textId="77777777" w:rsidR="00D71557" w:rsidRPr="00E7759A" w:rsidRDefault="00D71557" w:rsidP="004233D3">
            <w:pPr>
              <w:spacing w:after="0"/>
              <w:rPr>
                <w:rFonts w:cs="Calibri"/>
                <w:i/>
                <w:sz w:val="20"/>
                <w:szCs w:val="20"/>
                <w:lang w:val="fr-FR"/>
              </w:rPr>
            </w:pPr>
          </w:p>
        </w:tc>
        <w:tc>
          <w:tcPr>
            <w:tcW w:w="236" w:type="dxa"/>
            <w:tcBorders>
              <w:top w:val="single" w:sz="4" w:space="0" w:color="auto"/>
              <w:left w:val="single" w:sz="4" w:space="0" w:color="auto"/>
              <w:bottom w:val="single" w:sz="4" w:space="0" w:color="auto"/>
              <w:right w:val="single" w:sz="4" w:space="0" w:color="auto"/>
            </w:tcBorders>
            <w:vAlign w:val="center"/>
          </w:tcPr>
          <w:p w14:paraId="12BD2DB4" w14:textId="77777777" w:rsidR="00D71557" w:rsidRPr="00E7759A" w:rsidRDefault="00D71557" w:rsidP="004233D3">
            <w:pPr>
              <w:spacing w:after="0"/>
              <w:rPr>
                <w:rFonts w:cs="Calibri"/>
                <w:b/>
                <w:i/>
                <w:sz w:val="20"/>
                <w:szCs w:val="20"/>
                <w:highlight w:val="lightGray"/>
                <w:lang w:val="en-GB"/>
              </w:rPr>
            </w:pPr>
            <w:r w:rsidRPr="00E7759A">
              <w:rPr>
                <w:rFonts w:cs="Calibri"/>
                <w:b/>
                <w:i/>
                <w:sz w:val="20"/>
                <w:szCs w:val="20"/>
                <w:highlight w:val="lightGray"/>
                <w:lang w:val="en-GB"/>
              </w:rPr>
              <w:t>d</w:t>
            </w:r>
          </w:p>
        </w:tc>
        <w:tc>
          <w:tcPr>
            <w:tcW w:w="1956" w:type="dxa"/>
            <w:tcBorders>
              <w:top w:val="single" w:sz="4" w:space="0" w:color="auto"/>
              <w:left w:val="single" w:sz="4" w:space="0" w:color="auto"/>
              <w:bottom w:val="single" w:sz="4" w:space="0" w:color="auto"/>
              <w:right w:val="single" w:sz="4" w:space="0" w:color="auto"/>
            </w:tcBorders>
            <w:vAlign w:val="center"/>
          </w:tcPr>
          <w:p w14:paraId="7E8F209D" w14:textId="77777777" w:rsidR="00D71557" w:rsidRPr="00E7759A" w:rsidRDefault="00D71557" w:rsidP="004233D3">
            <w:pPr>
              <w:spacing w:after="0"/>
              <w:rPr>
                <w:rFonts w:cs="Calibri"/>
                <w:b/>
                <w:i/>
                <w:sz w:val="20"/>
                <w:szCs w:val="20"/>
                <w:highlight w:val="lightGray"/>
                <w:lang w:val="en-GB"/>
              </w:rPr>
            </w:pPr>
            <w:r w:rsidRPr="00E7759A">
              <w:rPr>
                <w:rFonts w:cs="Calibri"/>
                <w:b/>
                <w:i/>
                <w:sz w:val="20"/>
                <w:szCs w:val="20"/>
                <w:highlight w:val="lightGray"/>
                <w:lang w:val="en-GB"/>
              </w:rPr>
              <w:t>Allowed</w:t>
            </w:r>
            <w:r w:rsidRPr="00E7759A">
              <w:rPr>
                <w:rFonts w:cs="Calibri"/>
                <w:b/>
                <w:i/>
                <w:sz w:val="20"/>
                <w:szCs w:val="20"/>
                <w:highlight w:val="lightGray"/>
              </w:rPr>
              <w:softHyphen/>
            </w:r>
            <w:proofErr w:type="spellStart"/>
            <w:r w:rsidRPr="00E7759A">
              <w:rPr>
                <w:rFonts w:cs="Calibri"/>
                <w:b/>
                <w:i/>
                <w:sz w:val="20"/>
                <w:szCs w:val="20"/>
                <w:highlight w:val="lightGray"/>
                <w:lang w:val="en-GB"/>
              </w:rPr>
              <w:t>Resource</w:t>
            </w:r>
            <w:r w:rsidRPr="00E7759A">
              <w:rPr>
                <w:rFonts w:cs="Calibri"/>
                <w:b/>
                <w:i/>
                <w:sz w:val="20"/>
                <w:szCs w:val="20"/>
                <w:highlight w:val="lightGray"/>
                <w:lang w:val="en-GB"/>
              </w:rPr>
              <w:softHyphen/>
              <w:t>Usage</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en-GB"/>
              </w:rPr>
              <w:t>Exceeded</w:t>
            </w:r>
            <w:r w:rsidRPr="00E7759A">
              <w:rPr>
                <w:rFonts w:cs="Calibri"/>
                <w:b/>
                <w:i/>
                <w:sz w:val="20"/>
                <w:szCs w:val="20"/>
                <w:highlight w:val="lightGray"/>
                <w:lang w:val="en-GB"/>
              </w:rPr>
              <w:softHyphen/>
              <w:t>Error</w:t>
            </w:r>
            <w:proofErr w:type="spellEnd"/>
          </w:p>
        </w:tc>
        <w:tc>
          <w:tcPr>
            <w:tcW w:w="812" w:type="dxa"/>
            <w:tcBorders>
              <w:top w:val="single" w:sz="4" w:space="0" w:color="auto"/>
              <w:left w:val="single" w:sz="4" w:space="0" w:color="auto"/>
              <w:bottom w:val="single" w:sz="4" w:space="0" w:color="auto"/>
              <w:right w:val="single" w:sz="4" w:space="0" w:color="auto"/>
            </w:tcBorders>
            <w:vAlign w:val="center"/>
          </w:tcPr>
          <w:p w14:paraId="53E31926" w14:textId="77777777" w:rsidR="00D71557" w:rsidRPr="00E7759A" w:rsidRDefault="00D71557" w:rsidP="004233D3">
            <w:pPr>
              <w:spacing w:after="0"/>
              <w:rPr>
                <w:rFonts w:cs="Calibri"/>
                <w:sz w:val="20"/>
                <w:szCs w:val="20"/>
                <w:lang w:val="en-GB"/>
              </w:rPr>
            </w:pPr>
          </w:p>
        </w:tc>
        <w:tc>
          <w:tcPr>
            <w:tcW w:w="1559" w:type="dxa"/>
            <w:tcBorders>
              <w:top w:val="single" w:sz="4" w:space="0" w:color="auto"/>
              <w:left w:val="single" w:sz="4" w:space="0" w:color="auto"/>
              <w:bottom w:val="single" w:sz="4" w:space="0" w:color="auto"/>
              <w:right w:val="single" w:sz="4" w:space="0" w:color="auto"/>
            </w:tcBorders>
            <w:vAlign w:val="center"/>
          </w:tcPr>
          <w:p w14:paraId="4A48B938" w14:textId="77777777" w:rsidR="00D71557" w:rsidRPr="00E7759A" w:rsidRDefault="00D71557" w:rsidP="004233D3">
            <w:pPr>
              <w:spacing w:after="0"/>
              <w:rPr>
                <w:rFonts w:cs="Calibri"/>
                <w:i/>
                <w:sz w:val="20"/>
                <w:szCs w:val="20"/>
                <w:lang w:val="en-GB"/>
              </w:rPr>
            </w:pPr>
            <w:r w:rsidRPr="00E7759A">
              <w:rPr>
                <w:rFonts w:cs="Calibri"/>
                <w:i/>
                <w:sz w:val="20"/>
                <w:szCs w:val="20"/>
                <w:lang w:val="en-GB"/>
              </w:rPr>
              <w:t>+Error</w:t>
            </w:r>
          </w:p>
        </w:tc>
        <w:tc>
          <w:tcPr>
            <w:tcW w:w="4267" w:type="dxa"/>
            <w:tcBorders>
              <w:top w:val="single" w:sz="4" w:space="0" w:color="auto"/>
              <w:left w:val="single" w:sz="4" w:space="0" w:color="auto"/>
              <w:bottom w:val="single" w:sz="4" w:space="0" w:color="auto"/>
              <w:right w:val="single" w:sz="4" w:space="0" w:color="auto"/>
            </w:tcBorders>
            <w:vAlign w:val="center"/>
          </w:tcPr>
          <w:p w14:paraId="62F68131" w14:textId="77777777" w:rsidR="00D71557" w:rsidRPr="00E7759A" w:rsidRDefault="00D71557" w:rsidP="001E453A">
            <w:pPr>
              <w:spacing w:after="0"/>
              <w:jc w:val="both"/>
              <w:rPr>
                <w:rFonts w:cs="Calibri"/>
                <w:sz w:val="20"/>
                <w:szCs w:val="20"/>
                <w:lang w:val="fr-LU"/>
              </w:rPr>
            </w:pPr>
            <w:r w:rsidRPr="00E7759A">
              <w:rPr>
                <w:rFonts w:cs="Calibri"/>
                <w:sz w:val="20"/>
                <w:szCs w:val="20"/>
                <w:lang w:val="fr-LU"/>
              </w:rPr>
              <w:t>Réponse trop volumineuse.</w:t>
            </w:r>
          </w:p>
        </w:tc>
      </w:tr>
      <w:tr w:rsidR="00D71557" w:rsidRPr="00E7759A" w14:paraId="246BB92E" w14:textId="77777777" w:rsidTr="005254CF">
        <w:trPr>
          <w:jc w:val="center"/>
        </w:trPr>
        <w:tc>
          <w:tcPr>
            <w:tcW w:w="1139" w:type="dxa"/>
            <w:vMerge/>
            <w:tcBorders>
              <w:left w:val="single" w:sz="4" w:space="0" w:color="auto"/>
              <w:right w:val="single" w:sz="4" w:space="0" w:color="auto"/>
            </w:tcBorders>
            <w:vAlign w:val="center"/>
          </w:tcPr>
          <w:p w14:paraId="64DF0954" w14:textId="77777777" w:rsidR="00D71557" w:rsidRPr="00E7759A" w:rsidRDefault="00D71557" w:rsidP="004233D3">
            <w:pPr>
              <w:spacing w:after="0"/>
              <w:rPr>
                <w:rFonts w:cs="Calibri"/>
                <w:i/>
                <w:sz w:val="20"/>
                <w:szCs w:val="20"/>
                <w:lang w:val="fr-LU"/>
              </w:rPr>
            </w:pPr>
          </w:p>
        </w:tc>
        <w:tc>
          <w:tcPr>
            <w:tcW w:w="236" w:type="dxa"/>
            <w:tcBorders>
              <w:top w:val="single" w:sz="4" w:space="0" w:color="auto"/>
              <w:left w:val="single" w:sz="4" w:space="0" w:color="auto"/>
              <w:bottom w:val="single" w:sz="4" w:space="0" w:color="auto"/>
              <w:right w:val="single" w:sz="4" w:space="0" w:color="auto"/>
            </w:tcBorders>
            <w:vAlign w:val="center"/>
          </w:tcPr>
          <w:p w14:paraId="5B75C96F" w14:textId="77777777" w:rsidR="00D71557" w:rsidRPr="00E7759A" w:rsidRDefault="00D71557" w:rsidP="004233D3">
            <w:pPr>
              <w:spacing w:after="0"/>
              <w:rPr>
                <w:rFonts w:cs="Calibri"/>
                <w:b/>
                <w:i/>
                <w:sz w:val="20"/>
                <w:szCs w:val="20"/>
                <w:highlight w:val="lightGray"/>
                <w:lang w:val="fr-LU"/>
              </w:rPr>
            </w:pPr>
            <w:proofErr w:type="gramStart"/>
            <w:r w:rsidRPr="00E7759A">
              <w:rPr>
                <w:rFonts w:cs="Calibri"/>
                <w:b/>
                <w:i/>
                <w:sz w:val="20"/>
                <w:szCs w:val="20"/>
                <w:highlight w:val="lightGray"/>
                <w:lang w:val="fr-LU"/>
              </w:rPr>
              <w:t>e</w:t>
            </w:r>
            <w:proofErr w:type="gramEnd"/>
          </w:p>
        </w:tc>
        <w:tc>
          <w:tcPr>
            <w:tcW w:w="1956" w:type="dxa"/>
            <w:tcBorders>
              <w:top w:val="single" w:sz="4" w:space="0" w:color="auto"/>
              <w:left w:val="single" w:sz="4" w:space="0" w:color="auto"/>
              <w:bottom w:val="single" w:sz="4" w:space="0" w:color="auto"/>
              <w:right w:val="single" w:sz="4" w:space="0" w:color="auto"/>
            </w:tcBorders>
            <w:vAlign w:val="center"/>
          </w:tcPr>
          <w:p w14:paraId="50BD9312" w14:textId="77777777" w:rsidR="00D71557" w:rsidRPr="00E7759A" w:rsidRDefault="00D71557" w:rsidP="004233D3">
            <w:pPr>
              <w:spacing w:after="0"/>
              <w:rPr>
                <w:rFonts w:cs="Calibri"/>
                <w:b/>
                <w:i/>
                <w:sz w:val="20"/>
                <w:szCs w:val="20"/>
                <w:highlight w:val="lightGray"/>
                <w:lang w:val="fr-LU"/>
              </w:rPr>
            </w:pPr>
            <w:proofErr w:type="spellStart"/>
            <w:r w:rsidRPr="00E7759A">
              <w:rPr>
                <w:rFonts w:cs="Calibri"/>
                <w:b/>
                <w:i/>
                <w:sz w:val="20"/>
                <w:szCs w:val="20"/>
                <w:highlight w:val="lightGray"/>
                <w:lang w:val="fr-LU"/>
              </w:rPr>
              <w:t>OtherError</w:t>
            </w:r>
            <w:proofErr w:type="spellEnd"/>
          </w:p>
        </w:tc>
        <w:tc>
          <w:tcPr>
            <w:tcW w:w="812" w:type="dxa"/>
            <w:tcBorders>
              <w:top w:val="single" w:sz="4" w:space="0" w:color="auto"/>
              <w:left w:val="single" w:sz="4" w:space="0" w:color="auto"/>
              <w:bottom w:val="single" w:sz="4" w:space="0" w:color="auto"/>
              <w:right w:val="single" w:sz="4" w:space="0" w:color="auto"/>
            </w:tcBorders>
            <w:vAlign w:val="center"/>
          </w:tcPr>
          <w:p w14:paraId="13BFFB06" w14:textId="77777777" w:rsidR="00D71557" w:rsidRPr="00E7759A" w:rsidRDefault="00D71557" w:rsidP="004233D3">
            <w:pPr>
              <w:spacing w:after="0"/>
              <w:rPr>
                <w:rFonts w:cs="Calibri"/>
                <w:sz w:val="20"/>
                <w:szCs w:val="20"/>
                <w:lang w:val="fr-LU"/>
              </w:rPr>
            </w:pPr>
          </w:p>
        </w:tc>
        <w:tc>
          <w:tcPr>
            <w:tcW w:w="1559" w:type="dxa"/>
            <w:tcBorders>
              <w:top w:val="single" w:sz="4" w:space="0" w:color="auto"/>
              <w:left w:val="single" w:sz="4" w:space="0" w:color="auto"/>
              <w:bottom w:val="single" w:sz="4" w:space="0" w:color="auto"/>
              <w:right w:val="single" w:sz="4" w:space="0" w:color="auto"/>
            </w:tcBorders>
            <w:vAlign w:val="center"/>
          </w:tcPr>
          <w:p w14:paraId="470DD4B8" w14:textId="77777777" w:rsidR="00D71557" w:rsidRPr="00E7759A" w:rsidRDefault="00D71557" w:rsidP="004233D3">
            <w:pPr>
              <w:spacing w:after="0"/>
              <w:rPr>
                <w:rFonts w:cs="Calibri"/>
                <w:i/>
                <w:sz w:val="20"/>
                <w:szCs w:val="20"/>
                <w:lang w:val="fr-LU"/>
              </w:rPr>
            </w:pPr>
            <w:r w:rsidRPr="00E7759A">
              <w:rPr>
                <w:rFonts w:cs="Calibri"/>
                <w:i/>
                <w:sz w:val="20"/>
                <w:szCs w:val="20"/>
                <w:lang w:val="fr-LU"/>
              </w:rPr>
              <w:t>+</w:t>
            </w:r>
            <w:proofErr w:type="spellStart"/>
            <w:r w:rsidRPr="00E7759A">
              <w:rPr>
                <w:rFonts w:cs="Calibri"/>
                <w:i/>
                <w:sz w:val="20"/>
                <w:szCs w:val="20"/>
                <w:lang w:val="fr-LU"/>
              </w:rPr>
              <w:t>Error</w:t>
            </w:r>
            <w:proofErr w:type="spellEnd"/>
          </w:p>
        </w:tc>
        <w:tc>
          <w:tcPr>
            <w:tcW w:w="4267" w:type="dxa"/>
            <w:tcBorders>
              <w:top w:val="single" w:sz="4" w:space="0" w:color="auto"/>
              <w:left w:val="single" w:sz="4" w:space="0" w:color="auto"/>
              <w:bottom w:val="single" w:sz="4" w:space="0" w:color="auto"/>
              <w:right w:val="single" w:sz="4" w:space="0" w:color="auto"/>
            </w:tcBorders>
            <w:vAlign w:val="center"/>
          </w:tcPr>
          <w:p w14:paraId="78A671E1" w14:textId="77777777" w:rsidR="00D71557" w:rsidRPr="00E7759A" w:rsidRDefault="00D71557" w:rsidP="001E453A">
            <w:pPr>
              <w:spacing w:after="0"/>
              <w:jc w:val="both"/>
              <w:rPr>
                <w:rFonts w:cs="Calibri"/>
                <w:sz w:val="20"/>
                <w:szCs w:val="20"/>
                <w:lang w:val="fr-LU"/>
              </w:rPr>
            </w:pPr>
            <w:r w:rsidRPr="00E7759A">
              <w:rPr>
                <w:rFonts w:cs="Calibri"/>
                <w:sz w:val="20"/>
                <w:szCs w:val="20"/>
                <w:lang w:val="fr-LU"/>
              </w:rPr>
              <w:t>Autre erreur.</w:t>
            </w:r>
          </w:p>
        </w:tc>
      </w:tr>
      <w:tr w:rsidR="00D71557" w:rsidRPr="00E7759A" w14:paraId="560B2411" w14:textId="77777777" w:rsidTr="005254CF">
        <w:trPr>
          <w:trHeight w:val="693"/>
          <w:jc w:val="center"/>
        </w:trPr>
        <w:tc>
          <w:tcPr>
            <w:tcW w:w="1139" w:type="dxa"/>
            <w:vMerge/>
            <w:tcBorders>
              <w:left w:val="single" w:sz="4" w:space="0" w:color="auto"/>
              <w:bottom w:val="single" w:sz="4" w:space="0" w:color="auto"/>
              <w:right w:val="single" w:sz="4" w:space="0" w:color="auto"/>
            </w:tcBorders>
            <w:vAlign w:val="center"/>
          </w:tcPr>
          <w:p w14:paraId="53ABD7AD" w14:textId="77777777" w:rsidR="00D71557" w:rsidRPr="00E7759A" w:rsidRDefault="00D71557" w:rsidP="004233D3">
            <w:pPr>
              <w:spacing w:after="0"/>
              <w:rPr>
                <w:rFonts w:cs="Calibri"/>
                <w:i/>
                <w:sz w:val="20"/>
                <w:szCs w:val="20"/>
                <w:lang w:val="fr-LU"/>
              </w:rPr>
            </w:pPr>
          </w:p>
        </w:tc>
        <w:tc>
          <w:tcPr>
            <w:tcW w:w="236" w:type="dxa"/>
            <w:tcBorders>
              <w:top w:val="single" w:sz="4" w:space="0" w:color="auto"/>
              <w:left w:val="single" w:sz="4" w:space="0" w:color="auto"/>
              <w:bottom w:val="single" w:sz="4" w:space="0" w:color="auto"/>
              <w:right w:val="single" w:sz="4" w:space="0" w:color="auto"/>
            </w:tcBorders>
            <w:vAlign w:val="center"/>
          </w:tcPr>
          <w:p w14:paraId="027DEA02" w14:textId="77777777" w:rsidR="00D71557" w:rsidRPr="00E7759A" w:rsidRDefault="00D71557" w:rsidP="004233D3">
            <w:pPr>
              <w:spacing w:after="0"/>
              <w:rPr>
                <w:rFonts w:cs="Calibri"/>
                <w:b/>
                <w:i/>
                <w:sz w:val="20"/>
                <w:szCs w:val="20"/>
                <w:highlight w:val="lightGray"/>
                <w:lang w:val="fr-LU"/>
              </w:rPr>
            </w:pPr>
          </w:p>
        </w:tc>
        <w:tc>
          <w:tcPr>
            <w:tcW w:w="1956" w:type="dxa"/>
            <w:tcBorders>
              <w:top w:val="single" w:sz="4" w:space="0" w:color="auto"/>
              <w:left w:val="single" w:sz="4" w:space="0" w:color="auto"/>
              <w:bottom w:val="single" w:sz="4" w:space="0" w:color="auto"/>
              <w:right w:val="single" w:sz="4" w:space="0" w:color="auto"/>
            </w:tcBorders>
            <w:vAlign w:val="center"/>
          </w:tcPr>
          <w:p w14:paraId="33870041" w14:textId="77777777" w:rsidR="00D71557" w:rsidRPr="00E7759A" w:rsidRDefault="00D71557" w:rsidP="004233D3">
            <w:pPr>
              <w:spacing w:after="0"/>
              <w:rPr>
                <w:rFonts w:cs="Calibri"/>
                <w:b/>
                <w:i/>
                <w:sz w:val="20"/>
                <w:szCs w:val="20"/>
                <w:highlight w:val="lightGray"/>
                <w:lang w:val="fr-LU"/>
              </w:rPr>
            </w:pPr>
            <w:r w:rsidRPr="00E7759A">
              <w:rPr>
                <w:rFonts w:cs="Calibri"/>
                <w:b/>
                <w:i/>
                <w:sz w:val="20"/>
                <w:szCs w:val="20"/>
                <w:highlight w:val="lightGray"/>
                <w:lang w:val="fr-LU"/>
              </w:rPr>
              <w:t>Description</w:t>
            </w:r>
          </w:p>
        </w:tc>
        <w:tc>
          <w:tcPr>
            <w:tcW w:w="812" w:type="dxa"/>
            <w:tcBorders>
              <w:top w:val="single" w:sz="4" w:space="0" w:color="auto"/>
              <w:left w:val="single" w:sz="4" w:space="0" w:color="auto"/>
              <w:bottom w:val="single" w:sz="4" w:space="0" w:color="auto"/>
              <w:right w:val="single" w:sz="4" w:space="0" w:color="auto"/>
            </w:tcBorders>
            <w:vAlign w:val="center"/>
          </w:tcPr>
          <w:p w14:paraId="5D2199ED" w14:textId="77777777" w:rsidR="00D71557" w:rsidRPr="00E7759A" w:rsidRDefault="00D71557" w:rsidP="004233D3">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6D1B018C" w14:textId="77777777" w:rsidR="00D71557" w:rsidRPr="00E7759A" w:rsidRDefault="00D71557" w:rsidP="004233D3">
            <w:pPr>
              <w:spacing w:after="0"/>
              <w:rPr>
                <w:rFonts w:cs="Calibri"/>
                <w:i/>
                <w:sz w:val="20"/>
                <w:szCs w:val="20"/>
                <w:lang w:val="fr-LU"/>
              </w:rPr>
            </w:pPr>
            <w:proofErr w:type="spellStart"/>
            <w:r w:rsidRPr="00E7759A">
              <w:rPr>
                <w:rFonts w:cs="Calibri"/>
                <w:i/>
                <w:sz w:val="20"/>
                <w:szCs w:val="20"/>
                <w:lang w:val="fr-LU"/>
              </w:rPr>
              <w:t>Error</w:t>
            </w:r>
            <w:proofErr w:type="spellEnd"/>
            <w:r w:rsidRPr="00E7759A">
              <w:rPr>
                <w:rFonts w:cs="Calibri"/>
                <w:i/>
                <w:sz w:val="20"/>
                <w:szCs w:val="20"/>
              </w:rPr>
              <w:softHyphen/>
            </w:r>
            <w:r w:rsidRPr="00E7759A">
              <w:rPr>
                <w:rFonts w:cs="Calibri"/>
                <w:i/>
                <w:sz w:val="20"/>
                <w:szCs w:val="20"/>
                <w:lang w:val="fr-LU"/>
              </w:rPr>
              <w:t>Description</w:t>
            </w:r>
          </w:p>
        </w:tc>
        <w:tc>
          <w:tcPr>
            <w:tcW w:w="4267" w:type="dxa"/>
            <w:tcBorders>
              <w:top w:val="single" w:sz="4" w:space="0" w:color="auto"/>
              <w:left w:val="single" w:sz="4" w:space="0" w:color="auto"/>
              <w:bottom w:val="single" w:sz="4" w:space="0" w:color="auto"/>
              <w:right w:val="single" w:sz="4" w:space="0" w:color="auto"/>
            </w:tcBorders>
            <w:vAlign w:val="center"/>
          </w:tcPr>
          <w:p w14:paraId="401739A4" w14:textId="77777777" w:rsidR="00D71557" w:rsidRPr="00E7759A" w:rsidRDefault="00D71557" w:rsidP="001E453A">
            <w:pPr>
              <w:spacing w:after="0"/>
              <w:jc w:val="both"/>
              <w:rPr>
                <w:rFonts w:cs="Calibri"/>
                <w:sz w:val="20"/>
                <w:szCs w:val="20"/>
                <w:lang w:val="fr-LU"/>
              </w:rPr>
            </w:pPr>
            <w:r w:rsidRPr="00E7759A">
              <w:rPr>
                <w:rFonts w:cs="Calibri"/>
                <w:sz w:val="20"/>
                <w:szCs w:val="20"/>
                <w:lang w:val="fr-LU"/>
              </w:rPr>
              <w:t>Description de l’erreur.</w:t>
            </w:r>
          </w:p>
        </w:tc>
      </w:tr>
      <w:tr w:rsidR="00D71557" w:rsidRPr="00E32CB2" w14:paraId="583FD817" w14:textId="77777777" w:rsidTr="008C3CC8">
        <w:trPr>
          <w:jc w:val="center"/>
        </w:trPr>
        <w:tc>
          <w:tcPr>
            <w:tcW w:w="1139" w:type="dxa"/>
            <w:vMerge w:val="restart"/>
            <w:tcBorders>
              <w:top w:val="single" w:sz="4" w:space="0" w:color="auto"/>
              <w:left w:val="single" w:sz="4" w:space="0" w:color="auto"/>
              <w:right w:val="single" w:sz="4" w:space="0" w:color="auto"/>
            </w:tcBorders>
            <w:vAlign w:val="center"/>
          </w:tcPr>
          <w:p w14:paraId="047371B4" w14:textId="77777777" w:rsidR="00D71557" w:rsidRPr="00E7759A" w:rsidRDefault="00D71557" w:rsidP="004233D3">
            <w:pPr>
              <w:spacing w:after="0"/>
              <w:rPr>
                <w:rFonts w:cs="Calibri"/>
                <w:i/>
                <w:sz w:val="20"/>
                <w:szCs w:val="20"/>
                <w:lang w:val="en-GB"/>
              </w:rPr>
            </w:pPr>
            <w:r w:rsidRPr="00E7759A">
              <w:rPr>
                <w:rFonts w:cs="Calibri"/>
                <w:i/>
                <w:sz w:val="20"/>
                <w:szCs w:val="20"/>
                <w:lang w:val="en-GB"/>
              </w:rPr>
              <w:t>Info</w:t>
            </w:r>
          </w:p>
        </w:tc>
        <w:tc>
          <w:tcPr>
            <w:tcW w:w="2192" w:type="dxa"/>
            <w:gridSpan w:val="2"/>
            <w:tcBorders>
              <w:top w:val="single" w:sz="4" w:space="0" w:color="auto"/>
              <w:left w:val="single" w:sz="4" w:space="0" w:color="auto"/>
              <w:bottom w:val="single" w:sz="4" w:space="0" w:color="auto"/>
              <w:right w:val="single" w:sz="4" w:space="0" w:color="auto"/>
            </w:tcBorders>
            <w:vAlign w:val="center"/>
          </w:tcPr>
          <w:p w14:paraId="5BDDAB7B" w14:textId="77777777" w:rsidR="00D71557" w:rsidRPr="00E7759A" w:rsidRDefault="00D71557" w:rsidP="004233D3">
            <w:pPr>
              <w:spacing w:after="0"/>
              <w:rPr>
                <w:rFonts w:cs="Calibri"/>
                <w:b/>
                <w:i/>
                <w:sz w:val="20"/>
                <w:szCs w:val="20"/>
                <w:highlight w:val="lightGray"/>
                <w:lang w:val="en-GB"/>
              </w:rPr>
            </w:pPr>
            <w:proofErr w:type="spellStart"/>
            <w:r w:rsidRPr="00E7759A">
              <w:rPr>
                <w:rFonts w:cs="Calibri"/>
                <w:b/>
                <w:i/>
                <w:sz w:val="20"/>
                <w:szCs w:val="20"/>
                <w:highlight w:val="lightGray"/>
                <w:lang w:val="en-GB"/>
              </w:rPr>
              <w:t>ValidUntil</w:t>
            </w:r>
            <w:proofErr w:type="spellEnd"/>
          </w:p>
        </w:tc>
        <w:tc>
          <w:tcPr>
            <w:tcW w:w="812" w:type="dxa"/>
            <w:tcBorders>
              <w:top w:val="single" w:sz="4" w:space="0" w:color="auto"/>
              <w:left w:val="single" w:sz="4" w:space="0" w:color="auto"/>
              <w:bottom w:val="single" w:sz="4" w:space="0" w:color="auto"/>
              <w:right w:val="single" w:sz="4" w:space="0" w:color="auto"/>
            </w:tcBorders>
            <w:vAlign w:val="center"/>
          </w:tcPr>
          <w:p w14:paraId="62086426" w14:textId="77777777" w:rsidR="00D71557" w:rsidRPr="00E7759A" w:rsidRDefault="00D71557" w:rsidP="004233D3">
            <w:pPr>
              <w:spacing w:after="0"/>
              <w:rPr>
                <w:rFonts w:cs="Calibri"/>
                <w:sz w:val="20"/>
                <w:szCs w:val="20"/>
                <w:lang w:val="en-GB"/>
              </w:rPr>
            </w:pPr>
            <w:r w:rsidRPr="00E7759A">
              <w:rPr>
                <w:rFonts w:cs="Calibri"/>
                <w:sz w:val="20"/>
                <w:szCs w:val="20"/>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76F6F72B" w14:textId="77777777" w:rsidR="00D71557" w:rsidRPr="00E7759A" w:rsidRDefault="00D71557" w:rsidP="004233D3">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267" w:type="dxa"/>
            <w:tcBorders>
              <w:top w:val="single" w:sz="4" w:space="0" w:color="auto"/>
              <w:left w:val="single" w:sz="4" w:space="0" w:color="auto"/>
              <w:bottom w:val="single" w:sz="4" w:space="0" w:color="auto"/>
              <w:right w:val="single" w:sz="4" w:space="0" w:color="auto"/>
            </w:tcBorders>
            <w:vAlign w:val="center"/>
          </w:tcPr>
          <w:p w14:paraId="7B752600" w14:textId="77777777" w:rsidR="00D71557" w:rsidRPr="00E7759A" w:rsidRDefault="00D71557" w:rsidP="001E453A">
            <w:pPr>
              <w:spacing w:after="0"/>
              <w:jc w:val="both"/>
              <w:rPr>
                <w:rFonts w:cs="Calibri"/>
                <w:sz w:val="20"/>
                <w:szCs w:val="20"/>
                <w:lang w:val="fr-FR"/>
              </w:rPr>
            </w:pPr>
            <w:r w:rsidRPr="00E7759A">
              <w:rPr>
                <w:rFonts w:cs="Calibri"/>
                <w:sz w:val="20"/>
                <w:szCs w:val="20"/>
                <w:lang w:val="fr-FR"/>
              </w:rPr>
              <w:t>Date de validité maximale de la réponse.</w:t>
            </w:r>
          </w:p>
        </w:tc>
      </w:tr>
      <w:tr w:rsidR="00D71557" w:rsidRPr="00E32CB2" w14:paraId="5FFF0C61" w14:textId="77777777" w:rsidTr="008C3CC8">
        <w:trPr>
          <w:trHeight w:val="597"/>
          <w:jc w:val="center"/>
        </w:trPr>
        <w:tc>
          <w:tcPr>
            <w:tcW w:w="1139" w:type="dxa"/>
            <w:vMerge/>
            <w:tcBorders>
              <w:left w:val="single" w:sz="4" w:space="0" w:color="auto"/>
              <w:bottom w:val="single" w:sz="4" w:space="0" w:color="auto"/>
              <w:right w:val="single" w:sz="4" w:space="0" w:color="auto"/>
            </w:tcBorders>
            <w:vAlign w:val="center"/>
          </w:tcPr>
          <w:p w14:paraId="2451E192" w14:textId="77777777" w:rsidR="00D71557" w:rsidRPr="00E7759A" w:rsidRDefault="00D71557" w:rsidP="004233D3">
            <w:pPr>
              <w:spacing w:after="0"/>
              <w:rPr>
                <w:rFonts w:cs="Calibri"/>
                <w:i/>
                <w:sz w:val="20"/>
                <w:szCs w:val="20"/>
                <w:lang w:val="fr-FR"/>
              </w:rPr>
            </w:pPr>
          </w:p>
        </w:tc>
        <w:tc>
          <w:tcPr>
            <w:tcW w:w="2192" w:type="dxa"/>
            <w:gridSpan w:val="2"/>
            <w:tcBorders>
              <w:top w:val="single" w:sz="4" w:space="0" w:color="auto"/>
              <w:left w:val="single" w:sz="4" w:space="0" w:color="auto"/>
              <w:bottom w:val="single" w:sz="4" w:space="0" w:color="auto"/>
              <w:right w:val="single" w:sz="4" w:space="0" w:color="auto"/>
            </w:tcBorders>
            <w:vAlign w:val="center"/>
          </w:tcPr>
          <w:p w14:paraId="74475123" w14:textId="77777777" w:rsidR="00D71557" w:rsidRPr="00E7759A" w:rsidRDefault="00D71557" w:rsidP="004233D3">
            <w:pPr>
              <w:spacing w:after="0"/>
              <w:rPr>
                <w:rFonts w:cs="Calibri"/>
                <w:b/>
                <w:i/>
                <w:sz w:val="20"/>
                <w:szCs w:val="20"/>
                <w:highlight w:val="lightGray"/>
                <w:lang w:val="fr-LU"/>
              </w:rPr>
            </w:pPr>
            <w:proofErr w:type="spellStart"/>
            <w:r w:rsidRPr="00E7759A">
              <w:rPr>
                <w:rFonts w:cs="Calibri"/>
                <w:b/>
                <w:i/>
                <w:sz w:val="20"/>
                <w:szCs w:val="20"/>
                <w:highlight w:val="lightGray"/>
                <w:lang w:val="fr-LU"/>
              </w:rPr>
              <w:t>Shortest</w:t>
            </w:r>
            <w:r w:rsidRPr="00E7759A">
              <w:rPr>
                <w:rFonts w:cs="Calibri"/>
                <w:b/>
                <w:i/>
                <w:sz w:val="20"/>
                <w:szCs w:val="20"/>
                <w:highlight w:val="lightGray"/>
                <w:lang w:val="fr-LU"/>
              </w:rPr>
              <w:softHyphen/>
              <w:t>Possible</w:t>
            </w:r>
            <w:proofErr w:type="spellEnd"/>
            <w:r w:rsidRPr="00E7759A">
              <w:rPr>
                <w:rFonts w:cs="Calibri"/>
                <w:b/>
                <w:i/>
                <w:sz w:val="20"/>
                <w:szCs w:val="20"/>
                <w:highlight w:val="lightGray"/>
              </w:rPr>
              <w:softHyphen/>
            </w:r>
            <w:r w:rsidRPr="00E7759A">
              <w:rPr>
                <w:rFonts w:cs="Calibri"/>
                <w:b/>
                <w:i/>
                <w:sz w:val="20"/>
                <w:szCs w:val="20"/>
                <w:highlight w:val="lightGray"/>
                <w:lang w:val="fr-LU"/>
              </w:rPr>
              <w:t>Cycle</w:t>
            </w:r>
          </w:p>
        </w:tc>
        <w:tc>
          <w:tcPr>
            <w:tcW w:w="812" w:type="dxa"/>
            <w:tcBorders>
              <w:top w:val="single" w:sz="4" w:space="0" w:color="auto"/>
              <w:left w:val="single" w:sz="4" w:space="0" w:color="auto"/>
              <w:bottom w:val="single" w:sz="4" w:space="0" w:color="auto"/>
              <w:right w:val="single" w:sz="4" w:space="0" w:color="auto"/>
            </w:tcBorders>
            <w:vAlign w:val="center"/>
          </w:tcPr>
          <w:p w14:paraId="6F00A745" w14:textId="77777777" w:rsidR="00D71557" w:rsidRPr="00E7759A" w:rsidRDefault="00D71557" w:rsidP="004233D3">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559" w:type="dxa"/>
            <w:tcBorders>
              <w:top w:val="single" w:sz="4" w:space="0" w:color="auto"/>
              <w:left w:val="single" w:sz="4" w:space="0" w:color="auto"/>
              <w:bottom w:val="single" w:sz="4" w:space="0" w:color="auto"/>
              <w:right w:val="single" w:sz="4" w:space="0" w:color="auto"/>
            </w:tcBorders>
            <w:vAlign w:val="center"/>
          </w:tcPr>
          <w:p w14:paraId="071DF024" w14:textId="77777777" w:rsidR="00D71557" w:rsidRPr="00E7759A" w:rsidRDefault="00D71557" w:rsidP="004233D3">
            <w:pPr>
              <w:spacing w:after="0"/>
              <w:rPr>
                <w:rFonts w:cs="Calibri"/>
                <w:i/>
                <w:sz w:val="20"/>
                <w:szCs w:val="20"/>
                <w:lang w:val="fr-LU"/>
              </w:rPr>
            </w:pPr>
            <w:proofErr w:type="spellStart"/>
            <w:r w:rsidRPr="00E7759A">
              <w:rPr>
                <w:rFonts w:cs="Calibri"/>
                <w:i/>
                <w:sz w:val="20"/>
                <w:szCs w:val="20"/>
                <w:lang w:val="fr-LU"/>
              </w:rPr>
              <w:t>Positive</w:t>
            </w:r>
            <w:r w:rsidRPr="00E7759A">
              <w:rPr>
                <w:rFonts w:cs="Calibri"/>
                <w:i/>
                <w:sz w:val="20"/>
                <w:szCs w:val="20"/>
                <w:lang w:val="fr-LU"/>
              </w:rPr>
              <w:softHyphen/>
              <w:t>Duration</w:t>
            </w:r>
            <w:proofErr w:type="spellEnd"/>
            <w:r w:rsidRPr="00E7759A">
              <w:rPr>
                <w:rFonts w:cs="Calibri"/>
                <w:i/>
                <w:sz w:val="20"/>
                <w:szCs w:val="20"/>
              </w:rPr>
              <w:softHyphen/>
            </w:r>
            <w:r w:rsidRPr="00E7759A">
              <w:rPr>
                <w:rFonts w:cs="Calibri"/>
                <w:i/>
                <w:sz w:val="20"/>
                <w:szCs w:val="20"/>
                <w:lang w:val="fr-LU"/>
              </w:rPr>
              <w:t>Type</w:t>
            </w:r>
          </w:p>
        </w:tc>
        <w:tc>
          <w:tcPr>
            <w:tcW w:w="4267" w:type="dxa"/>
            <w:tcBorders>
              <w:top w:val="single" w:sz="4" w:space="0" w:color="auto"/>
              <w:left w:val="single" w:sz="4" w:space="0" w:color="auto"/>
              <w:bottom w:val="single" w:sz="4" w:space="0" w:color="auto"/>
              <w:right w:val="single" w:sz="4" w:space="0" w:color="auto"/>
            </w:tcBorders>
            <w:vAlign w:val="center"/>
          </w:tcPr>
          <w:p w14:paraId="2292421D" w14:textId="77777777" w:rsidR="00D71557" w:rsidRPr="00E7759A" w:rsidRDefault="00D71557" w:rsidP="001E453A">
            <w:pPr>
              <w:spacing w:after="0"/>
              <w:jc w:val="both"/>
              <w:rPr>
                <w:rFonts w:cs="Calibri"/>
                <w:sz w:val="20"/>
                <w:szCs w:val="20"/>
                <w:lang w:val="fr-FR"/>
              </w:rPr>
            </w:pPr>
            <w:r w:rsidRPr="00E7759A">
              <w:rPr>
                <w:rFonts w:cs="Calibri"/>
                <w:sz w:val="20"/>
                <w:szCs w:val="20"/>
                <w:lang w:val="fr-FR"/>
              </w:rPr>
              <w:t>Intervalle minimal de mise à jour de la donnée.</w:t>
            </w:r>
          </w:p>
        </w:tc>
      </w:tr>
    </w:tbl>
    <w:p w14:paraId="568AC7C5" w14:textId="77777777" w:rsidR="008E55AD" w:rsidRPr="00F00965" w:rsidRDefault="008E55AD" w:rsidP="00526B9C">
      <w:pPr>
        <w:pStyle w:val="Titre3"/>
      </w:pPr>
      <w:bookmarkStart w:id="568" w:name="_Toc444249940"/>
      <w:proofErr w:type="spellStart"/>
      <w:r w:rsidRPr="00F00965">
        <w:t>Requête</w:t>
      </w:r>
      <w:proofErr w:type="spellEnd"/>
      <w:r w:rsidRPr="00F00965">
        <w:t xml:space="preserve"> de cloture </w:t>
      </w:r>
      <w:proofErr w:type="spellStart"/>
      <w:r w:rsidRPr="00F00965">
        <w:t>d’abonnement</w:t>
      </w:r>
      <w:bookmarkEnd w:id="568"/>
      <w:proofErr w:type="spellEnd"/>
    </w:p>
    <w:tbl>
      <w:tblPr>
        <w:tblW w:w="10065" w:type="dxa"/>
        <w:tblInd w:w="108" w:type="dxa"/>
        <w:tblLayout w:type="fixed"/>
        <w:tblLook w:val="0000" w:firstRow="0" w:lastRow="0" w:firstColumn="0" w:lastColumn="0" w:noHBand="0" w:noVBand="0"/>
      </w:tblPr>
      <w:tblGrid>
        <w:gridCol w:w="1283"/>
        <w:gridCol w:w="236"/>
        <w:gridCol w:w="1786"/>
        <w:gridCol w:w="709"/>
        <w:gridCol w:w="1843"/>
        <w:gridCol w:w="4208"/>
      </w:tblGrid>
      <w:tr w:rsidR="008E55AD" w:rsidRPr="00A77685" w14:paraId="67DCF0D4" w14:textId="77777777" w:rsidTr="001E453A">
        <w:tc>
          <w:tcPr>
            <w:tcW w:w="4014" w:type="dxa"/>
            <w:gridSpan w:val="4"/>
            <w:tcBorders>
              <w:top w:val="single" w:sz="4" w:space="0" w:color="auto"/>
              <w:left w:val="single" w:sz="4" w:space="0" w:color="auto"/>
              <w:bottom w:val="single" w:sz="4" w:space="0" w:color="auto"/>
              <w:right w:val="single" w:sz="4" w:space="0" w:color="auto"/>
            </w:tcBorders>
            <w:vAlign w:val="center"/>
          </w:tcPr>
          <w:p w14:paraId="251EA4F0" w14:textId="77777777" w:rsidR="008E55AD" w:rsidRPr="00E7759A" w:rsidRDefault="008E55AD"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TerminateSubscriptionRequest</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23AA52E5" w14:textId="77777777" w:rsidR="008E55AD" w:rsidRPr="00E7759A" w:rsidRDefault="008E55AD" w:rsidP="001E453A">
            <w:pPr>
              <w:spacing w:after="0"/>
              <w:rPr>
                <w:rFonts w:cs="Calibri"/>
                <w:i/>
                <w:sz w:val="20"/>
                <w:szCs w:val="20"/>
                <w:lang w:val="fr-LU"/>
              </w:rPr>
            </w:pPr>
            <w:r w:rsidRPr="00E7759A">
              <w:rPr>
                <w:rFonts w:cs="Calibri"/>
                <w:i/>
                <w:sz w:val="20"/>
                <w:szCs w:val="20"/>
                <w:lang w:val="fr-LU"/>
              </w:rPr>
              <w:t>+Structure</w:t>
            </w:r>
          </w:p>
        </w:tc>
        <w:tc>
          <w:tcPr>
            <w:tcW w:w="4208" w:type="dxa"/>
            <w:tcBorders>
              <w:top w:val="single" w:sz="4" w:space="0" w:color="auto"/>
              <w:left w:val="single" w:sz="4" w:space="0" w:color="auto"/>
              <w:bottom w:val="single" w:sz="4" w:space="0" w:color="auto"/>
              <w:right w:val="single" w:sz="4" w:space="0" w:color="auto"/>
            </w:tcBorders>
            <w:vAlign w:val="center"/>
          </w:tcPr>
          <w:p w14:paraId="583AEE83" w14:textId="77777777" w:rsidR="008E55AD" w:rsidRPr="00E7759A" w:rsidRDefault="008E55AD" w:rsidP="001E453A">
            <w:pPr>
              <w:spacing w:after="0"/>
              <w:jc w:val="both"/>
              <w:rPr>
                <w:rFonts w:cs="Calibri"/>
                <w:sz w:val="20"/>
                <w:szCs w:val="20"/>
                <w:lang w:val="fr-LU"/>
              </w:rPr>
            </w:pPr>
            <w:r w:rsidRPr="00E7759A">
              <w:rPr>
                <w:rFonts w:cs="Calibri"/>
                <w:sz w:val="20"/>
                <w:szCs w:val="20"/>
                <w:lang w:val="fr-LU"/>
              </w:rPr>
              <w:t>Demande de fin d’abonnement</w:t>
            </w:r>
          </w:p>
        </w:tc>
      </w:tr>
      <w:tr w:rsidR="008E55AD" w:rsidRPr="00A77685" w14:paraId="120FFAC1" w14:textId="77777777" w:rsidTr="001E453A">
        <w:tc>
          <w:tcPr>
            <w:tcW w:w="1283" w:type="dxa"/>
            <w:tcBorders>
              <w:top w:val="single" w:sz="4" w:space="0" w:color="auto"/>
              <w:left w:val="single" w:sz="4" w:space="0" w:color="auto"/>
              <w:bottom w:val="single" w:sz="4" w:space="0" w:color="auto"/>
              <w:right w:val="single" w:sz="4" w:space="0" w:color="auto"/>
            </w:tcBorders>
            <w:vAlign w:val="center"/>
          </w:tcPr>
          <w:p w14:paraId="220FDBAB" w14:textId="77777777" w:rsidR="008E55AD" w:rsidRPr="00E7759A" w:rsidRDefault="008E55AD" w:rsidP="001E453A">
            <w:pPr>
              <w:spacing w:after="0"/>
              <w:rPr>
                <w:rFonts w:cs="Calibri"/>
                <w:i/>
                <w:sz w:val="20"/>
                <w:szCs w:val="20"/>
                <w:lang w:val="en-GB"/>
              </w:rPr>
            </w:pPr>
            <w:r w:rsidRPr="00E7759A">
              <w:rPr>
                <w:rFonts w:cs="Calibri"/>
                <w:i/>
                <w:sz w:val="20"/>
                <w:szCs w:val="20"/>
                <w:lang w:val="en-GB"/>
              </w:rPr>
              <w:t>Endpoint properties</w:t>
            </w: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556B031D" w14:textId="77777777" w:rsidR="008E55AD" w:rsidRPr="00E7759A" w:rsidRDefault="008E55AD" w:rsidP="001E453A">
            <w:pPr>
              <w:spacing w:after="0"/>
              <w:rPr>
                <w:rFonts w:cs="Calibri"/>
                <w:b/>
                <w:i/>
                <w:sz w:val="20"/>
                <w:szCs w:val="20"/>
                <w:highlight w:val="lightGray"/>
                <w:lang w:val="en-GB"/>
              </w:rPr>
            </w:pPr>
            <w:proofErr w:type="spellStart"/>
            <w:r w:rsidRPr="00E7759A">
              <w:rPr>
                <w:rFonts w:cs="Calibri"/>
                <w:b/>
                <w:i/>
                <w:sz w:val="20"/>
                <w:szCs w:val="20"/>
                <w:highlight w:val="lightGray"/>
                <w:lang w:val="en-GB"/>
              </w:rPr>
              <w:t>Request</w:t>
            </w:r>
            <w:r w:rsidRPr="00E7759A">
              <w:rPr>
                <w:rFonts w:cs="Calibri"/>
                <w:b/>
                <w:i/>
                <w:sz w:val="20"/>
                <w:szCs w:val="20"/>
                <w:highlight w:val="lightGray"/>
                <w:lang w:val="en-GB"/>
              </w:rPr>
              <w:softHyphen/>
              <w:t>Timestamp</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05636121" w14:textId="77777777" w:rsidR="008E55AD" w:rsidRPr="00E7759A" w:rsidRDefault="008E55AD" w:rsidP="001E453A">
            <w:pPr>
              <w:spacing w:after="0"/>
              <w:rPr>
                <w:rFonts w:cs="Calibri"/>
                <w:sz w:val="20"/>
                <w:szCs w:val="20"/>
                <w:lang w:val="en-GB"/>
              </w:rPr>
            </w:pPr>
            <w:r w:rsidRPr="00E7759A">
              <w:rPr>
                <w:rFonts w:cs="Calibri"/>
                <w:sz w:val="20"/>
                <w:szCs w:val="20"/>
                <w:lang w:val="en-GB"/>
              </w:rPr>
              <w:t>1:1</w:t>
            </w:r>
          </w:p>
        </w:tc>
        <w:tc>
          <w:tcPr>
            <w:tcW w:w="1843" w:type="dxa"/>
            <w:tcBorders>
              <w:top w:val="single" w:sz="4" w:space="0" w:color="auto"/>
              <w:left w:val="single" w:sz="4" w:space="0" w:color="auto"/>
              <w:bottom w:val="single" w:sz="4" w:space="0" w:color="auto"/>
              <w:right w:val="single" w:sz="4" w:space="0" w:color="auto"/>
            </w:tcBorders>
            <w:vAlign w:val="center"/>
          </w:tcPr>
          <w:p w14:paraId="5091F08D" w14:textId="77777777" w:rsidR="008E55AD" w:rsidRPr="00E7759A" w:rsidRDefault="008E55AD" w:rsidP="001E453A">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208" w:type="dxa"/>
            <w:tcBorders>
              <w:top w:val="single" w:sz="4" w:space="0" w:color="auto"/>
              <w:left w:val="single" w:sz="4" w:space="0" w:color="auto"/>
              <w:bottom w:val="single" w:sz="4" w:space="0" w:color="auto"/>
              <w:right w:val="single" w:sz="4" w:space="0" w:color="auto"/>
            </w:tcBorders>
            <w:vAlign w:val="center"/>
          </w:tcPr>
          <w:p w14:paraId="09C62898" w14:textId="77777777" w:rsidR="008E55AD" w:rsidRPr="00E7759A" w:rsidRDefault="008E55AD" w:rsidP="001E453A">
            <w:pPr>
              <w:spacing w:after="0"/>
              <w:jc w:val="both"/>
              <w:rPr>
                <w:rFonts w:cs="Calibri"/>
                <w:sz w:val="20"/>
                <w:szCs w:val="20"/>
                <w:lang w:val="fr-LU"/>
              </w:rPr>
            </w:pPr>
            <w:r w:rsidRPr="00E7759A">
              <w:rPr>
                <w:rFonts w:cs="Calibri"/>
                <w:sz w:val="20"/>
                <w:szCs w:val="20"/>
                <w:lang w:val="fr-LU"/>
              </w:rPr>
              <w:t>Date de la demande.</w:t>
            </w:r>
          </w:p>
        </w:tc>
      </w:tr>
      <w:tr w:rsidR="008E55AD" w:rsidRPr="009940CF" w14:paraId="39765B42" w14:textId="77777777" w:rsidTr="001E453A">
        <w:trPr>
          <w:hidden/>
        </w:trPr>
        <w:tc>
          <w:tcPr>
            <w:tcW w:w="1283" w:type="dxa"/>
            <w:vMerge w:val="restart"/>
            <w:tcBorders>
              <w:top w:val="single" w:sz="4" w:space="0" w:color="auto"/>
              <w:left w:val="single" w:sz="4" w:space="0" w:color="auto"/>
              <w:right w:val="single" w:sz="4" w:space="0" w:color="auto"/>
            </w:tcBorders>
            <w:vAlign w:val="center"/>
          </w:tcPr>
          <w:p w14:paraId="0A13860C" w14:textId="77777777" w:rsidR="008E55AD" w:rsidRPr="00E7759A" w:rsidRDefault="008E55AD" w:rsidP="001E453A">
            <w:pPr>
              <w:spacing w:after="0"/>
              <w:rPr>
                <w:rFonts w:eastAsia="MS Mincho" w:cs="Calibri"/>
                <w:i/>
                <w:vanish/>
                <w:sz w:val="20"/>
                <w:szCs w:val="20"/>
                <w:lang w:val="en-GB"/>
              </w:rPr>
            </w:pPr>
            <w:r w:rsidRPr="00E7759A">
              <w:rPr>
                <w:rFonts w:cs="Calibri"/>
                <w:i/>
                <w:vanish/>
                <w:sz w:val="20"/>
                <w:szCs w:val="20"/>
              </w:rPr>
              <w:t>Auth</w:t>
            </w: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2A0A3C39" w14:textId="77777777" w:rsidR="008E55AD" w:rsidRPr="00B43917" w:rsidRDefault="008E55AD" w:rsidP="001E453A">
            <w:pPr>
              <w:spacing w:after="0"/>
              <w:rPr>
                <w:rFonts w:eastAsia="MS Mincho" w:cs="Calibri"/>
                <w:b/>
                <w:i/>
                <w:vanish/>
                <w:sz w:val="20"/>
                <w:szCs w:val="20"/>
                <w:highlight w:val="cyan"/>
                <w:lang w:val="en-GB"/>
              </w:rPr>
            </w:pPr>
            <w:proofErr w:type="spellStart"/>
            <w:r w:rsidRPr="00B43917">
              <w:rPr>
                <w:rFonts w:cs="Calibri"/>
                <w:b/>
                <w:i/>
                <w:vanish/>
                <w:sz w:val="20"/>
                <w:szCs w:val="20"/>
                <w:highlight w:val="cyan"/>
              </w:rPr>
              <w:t>AccountId</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65B52395" w14:textId="77777777" w:rsidR="008E55AD" w:rsidRPr="00B43917" w:rsidRDefault="008E55AD" w:rsidP="001E453A">
            <w:pPr>
              <w:spacing w:after="0"/>
              <w:rPr>
                <w:rFonts w:eastAsia="MS Mincho" w:cs="Calibri"/>
                <w:b/>
                <w:i/>
                <w:vanish/>
                <w:sz w:val="20"/>
                <w:szCs w:val="20"/>
                <w:highlight w:val="cyan"/>
                <w:lang w:val="en-GB"/>
              </w:rPr>
            </w:pPr>
            <w:r w:rsidRPr="00B43917">
              <w:rPr>
                <w:rFonts w:cs="Calibri"/>
                <w:vanish/>
                <w:sz w:val="20"/>
                <w:szCs w:val="20"/>
                <w:highlight w:val="cyan"/>
              </w:rPr>
              <w:t>0:1</w:t>
            </w:r>
          </w:p>
        </w:tc>
        <w:tc>
          <w:tcPr>
            <w:tcW w:w="1843" w:type="dxa"/>
            <w:tcBorders>
              <w:top w:val="single" w:sz="4" w:space="0" w:color="auto"/>
              <w:left w:val="single" w:sz="4" w:space="0" w:color="auto"/>
              <w:bottom w:val="single" w:sz="4" w:space="0" w:color="auto"/>
              <w:right w:val="single" w:sz="4" w:space="0" w:color="auto"/>
            </w:tcBorders>
            <w:vAlign w:val="center"/>
          </w:tcPr>
          <w:p w14:paraId="7122F2E7" w14:textId="77777777" w:rsidR="008E55AD" w:rsidRPr="00B43917" w:rsidRDefault="008E55AD" w:rsidP="001E453A">
            <w:pPr>
              <w:spacing w:after="0"/>
              <w:rPr>
                <w:rFonts w:eastAsia="MS Mincho" w:cs="Calibri"/>
                <w:i/>
                <w:vanish/>
                <w:sz w:val="20"/>
                <w:szCs w:val="20"/>
                <w:highlight w:val="cyan"/>
                <w:lang w:val="en-GB"/>
              </w:rPr>
            </w:pPr>
            <w:r w:rsidRPr="00B43917">
              <w:rPr>
                <w:rFonts w:cs="Calibri"/>
                <w:i/>
                <w:vanish/>
                <w:sz w:val="20"/>
                <w:szCs w:val="20"/>
                <w:highlight w:val="cyan"/>
              </w:rPr>
              <w:t>+Structure</w:t>
            </w:r>
          </w:p>
        </w:tc>
        <w:tc>
          <w:tcPr>
            <w:tcW w:w="4208" w:type="dxa"/>
            <w:tcBorders>
              <w:top w:val="single" w:sz="4" w:space="0" w:color="auto"/>
              <w:left w:val="single" w:sz="4" w:space="0" w:color="auto"/>
              <w:bottom w:val="single" w:sz="4" w:space="0" w:color="auto"/>
              <w:right w:val="single" w:sz="4" w:space="0" w:color="auto"/>
            </w:tcBorders>
            <w:vAlign w:val="center"/>
          </w:tcPr>
          <w:p w14:paraId="64CD77B6" w14:textId="77777777" w:rsidR="008E55AD" w:rsidRPr="00B43917" w:rsidRDefault="008E55AD" w:rsidP="001E453A">
            <w:pPr>
              <w:spacing w:after="0"/>
              <w:jc w:val="both"/>
              <w:rPr>
                <w:rFonts w:eastAsia="MS Mincho" w:cs="Calibri"/>
                <w:i/>
                <w:vanish/>
                <w:sz w:val="20"/>
                <w:szCs w:val="20"/>
                <w:highlight w:val="cyan"/>
              </w:rPr>
            </w:pPr>
            <w:r w:rsidRPr="00B43917">
              <w:rPr>
                <w:rFonts w:cs="Calibri"/>
                <w:vanish/>
                <w:sz w:val="20"/>
                <w:szCs w:val="20"/>
                <w:highlight w:val="cyan"/>
              </w:rPr>
              <w:t xml:space="preserve">Account Identifier. May be used to attribute requests to a specific user account for authentication or reporting purposes </w:t>
            </w:r>
          </w:p>
        </w:tc>
      </w:tr>
      <w:tr w:rsidR="008E55AD" w:rsidRPr="009940CF" w14:paraId="5BE7DAA9" w14:textId="77777777" w:rsidTr="001E453A">
        <w:trPr>
          <w:hidden/>
        </w:trPr>
        <w:tc>
          <w:tcPr>
            <w:tcW w:w="1283" w:type="dxa"/>
            <w:vMerge/>
            <w:tcBorders>
              <w:left w:val="single" w:sz="4" w:space="0" w:color="auto"/>
              <w:bottom w:val="single" w:sz="4" w:space="0" w:color="auto"/>
              <w:right w:val="single" w:sz="4" w:space="0" w:color="auto"/>
            </w:tcBorders>
            <w:vAlign w:val="center"/>
          </w:tcPr>
          <w:p w14:paraId="0C97BA29" w14:textId="77777777" w:rsidR="008E55AD" w:rsidRPr="00E7759A" w:rsidRDefault="008E55AD" w:rsidP="001E453A">
            <w:pPr>
              <w:spacing w:after="0"/>
              <w:rPr>
                <w:rFonts w:cs="Calibri"/>
                <w:i/>
                <w:vanish/>
                <w:sz w:val="20"/>
                <w:szCs w:val="20"/>
                <w:lang w:val="en-GB"/>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33CD7FCD" w14:textId="77777777" w:rsidR="008E55AD" w:rsidRPr="00B43917" w:rsidRDefault="008E55AD" w:rsidP="001E453A">
            <w:pPr>
              <w:spacing w:after="0"/>
              <w:rPr>
                <w:rFonts w:eastAsia="MS Mincho" w:cs="Calibri"/>
                <w:b/>
                <w:i/>
                <w:vanish/>
                <w:sz w:val="20"/>
                <w:szCs w:val="20"/>
                <w:highlight w:val="cyan"/>
                <w:lang w:val="en-GB"/>
              </w:rPr>
            </w:pPr>
            <w:proofErr w:type="spellStart"/>
            <w:r w:rsidRPr="00B43917">
              <w:rPr>
                <w:rFonts w:cs="Calibri"/>
                <w:b/>
                <w:i/>
                <w:vanish/>
                <w:sz w:val="20"/>
                <w:szCs w:val="20"/>
                <w:highlight w:val="cyan"/>
              </w:rPr>
              <w:t>AccountKey</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6DACAB32" w14:textId="77777777" w:rsidR="008E55AD" w:rsidRPr="00B43917" w:rsidRDefault="008E55AD" w:rsidP="001E453A">
            <w:pPr>
              <w:spacing w:after="0"/>
              <w:rPr>
                <w:rFonts w:eastAsia="MS Mincho" w:cs="Calibri"/>
                <w:b/>
                <w:i/>
                <w:vanish/>
                <w:sz w:val="20"/>
                <w:szCs w:val="20"/>
                <w:highlight w:val="cyan"/>
                <w:lang w:val="en-GB"/>
              </w:rPr>
            </w:pPr>
            <w:r w:rsidRPr="00B43917">
              <w:rPr>
                <w:rFonts w:cs="Calibri"/>
                <w:vanish/>
                <w:sz w:val="20"/>
                <w:szCs w:val="20"/>
                <w:highlight w:val="cyan"/>
              </w:rPr>
              <w:t>0:1</w:t>
            </w:r>
          </w:p>
        </w:tc>
        <w:tc>
          <w:tcPr>
            <w:tcW w:w="1843" w:type="dxa"/>
            <w:tcBorders>
              <w:top w:val="single" w:sz="4" w:space="0" w:color="auto"/>
              <w:left w:val="single" w:sz="4" w:space="0" w:color="auto"/>
              <w:bottom w:val="single" w:sz="4" w:space="0" w:color="auto"/>
              <w:right w:val="single" w:sz="4" w:space="0" w:color="auto"/>
            </w:tcBorders>
            <w:vAlign w:val="center"/>
          </w:tcPr>
          <w:p w14:paraId="14308132" w14:textId="77777777" w:rsidR="008E55AD" w:rsidRPr="00B43917" w:rsidRDefault="008E55AD" w:rsidP="001E453A">
            <w:pPr>
              <w:spacing w:after="0"/>
              <w:rPr>
                <w:rFonts w:eastAsia="MS Mincho" w:cs="Calibri"/>
                <w:i/>
                <w:vanish/>
                <w:sz w:val="20"/>
                <w:szCs w:val="20"/>
                <w:highlight w:val="cyan"/>
                <w:lang w:val="en-GB"/>
              </w:rPr>
            </w:pPr>
            <w:r w:rsidRPr="00B43917">
              <w:rPr>
                <w:rFonts w:cs="Calibri"/>
                <w:i/>
                <w:vanish/>
                <w:sz w:val="20"/>
                <w:szCs w:val="20"/>
                <w:highlight w:val="cyan"/>
              </w:rPr>
              <w:t>+Structure</w:t>
            </w:r>
          </w:p>
        </w:tc>
        <w:tc>
          <w:tcPr>
            <w:tcW w:w="4208" w:type="dxa"/>
            <w:tcBorders>
              <w:top w:val="single" w:sz="4" w:space="0" w:color="auto"/>
              <w:left w:val="single" w:sz="4" w:space="0" w:color="auto"/>
              <w:bottom w:val="single" w:sz="4" w:space="0" w:color="auto"/>
              <w:right w:val="single" w:sz="4" w:space="0" w:color="auto"/>
            </w:tcBorders>
            <w:vAlign w:val="center"/>
          </w:tcPr>
          <w:p w14:paraId="23D92186" w14:textId="77777777" w:rsidR="008E55AD" w:rsidRPr="00B43917" w:rsidRDefault="008E55AD" w:rsidP="001E453A">
            <w:pPr>
              <w:spacing w:after="0"/>
              <w:jc w:val="both"/>
              <w:rPr>
                <w:rFonts w:eastAsia="MS Mincho" w:cs="Calibri"/>
                <w:i/>
                <w:vanish/>
                <w:sz w:val="20"/>
                <w:szCs w:val="20"/>
                <w:highlight w:val="cyan"/>
                <w:lang w:val="en-GB"/>
              </w:rPr>
            </w:pPr>
            <w:r w:rsidRPr="00B43917">
              <w:rPr>
                <w:rFonts w:cs="Calibri"/>
                <w:vanish/>
                <w:sz w:val="20"/>
                <w:szCs w:val="20"/>
                <w:highlight w:val="cyan"/>
              </w:rPr>
              <w:t xml:space="preserve">Authentication key for request. May be used to authenticate the request to ensure the user is a registered client. </w:t>
            </w:r>
          </w:p>
        </w:tc>
      </w:tr>
      <w:tr w:rsidR="008E55AD" w:rsidRPr="00A77685" w14:paraId="3FB1357B" w14:textId="77777777" w:rsidTr="001E453A">
        <w:tc>
          <w:tcPr>
            <w:tcW w:w="1283" w:type="dxa"/>
            <w:vMerge w:val="restart"/>
            <w:tcBorders>
              <w:top w:val="single" w:sz="4" w:space="0" w:color="auto"/>
              <w:left w:val="single" w:sz="4" w:space="0" w:color="auto"/>
              <w:right w:val="single" w:sz="4" w:space="0" w:color="auto"/>
            </w:tcBorders>
            <w:vAlign w:val="center"/>
          </w:tcPr>
          <w:p w14:paraId="68BC5C16" w14:textId="77777777" w:rsidR="008E55AD" w:rsidRPr="00E7759A" w:rsidRDefault="008E55AD" w:rsidP="001E453A">
            <w:pPr>
              <w:spacing w:after="0"/>
              <w:rPr>
                <w:rFonts w:eastAsia="MS Mincho" w:cs="Calibri"/>
                <w:i/>
                <w:sz w:val="20"/>
                <w:szCs w:val="20"/>
                <w:lang w:val="fr-LU"/>
              </w:rPr>
            </w:pPr>
            <w:r w:rsidRPr="00E7759A">
              <w:rPr>
                <w:rFonts w:cs="Calibri"/>
                <w:i/>
                <w:sz w:val="20"/>
                <w:szCs w:val="20"/>
              </w:rPr>
              <w:t>End</w:t>
            </w:r>
            <w:r w:rsidRPr="00E7759A">
              <w:rPr>
                <w:rFonts w:cs="Calibri"/>
                <w:i/>
                <w:sz w:val="20"/>
                <w:szCs w:val="20"/>
              </w:rPr>
              <w:softHyphen/>
              <w:t>point prop</w:t>
            </w:r>
            <w:r w:rsidRPr="00E7759A">
              <w:rPr>
                <w:rFonts w:cs="Calibri"/>
                <w:i/>
                <w:sz w:val="20"/>
                <w:szCs w:val="20"/>
              </w:rPr>
              <w:softHyphen/>
              <w:t>erties</w:t>
            </w: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1D2597E7" w14:textId="77777777" w:rsidR="008E55AD" w:rsidRPr="00E7759A" w:rsidRDefault="008E55AD"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Address</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46413F93" w14:textId="77777777" w:rsidR="008E55AD" w:rsidRPr="00E7759A" w:rsidRDefault="008E55AD" w:rsidP="001E453A">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843" w:type="dxa"/>
            <w:tcBorders>
              <w:top w:val="single" w:sz="4" w:space="0" w:color="auto"/>
              <w:left w:val="single" w:sz="4" w:space="0" w:color="auto"/>
              <w:bottom w:val="single" w:sz="4" w:space="0" w:color="auto"/>
              <w:right w:val="single" w:sz="4" w:space="0" w:color="auto"/>
            </w:tcBorders>
            <w:vAlign w:val="center"/>
          </w:tcPr>
          <w:p w14:paraId="5030CF41" w14:textId="77777777" w:rsidR="008E55AD" w:rsidRPr="00E7759A" w:rsidRDefault="008E55AD" w:rsidP="001E453A">
            <w:pPr>
              <w:spacing w:after="0"/>
              <w:rPr>
                <w:rFonts w:cs="Calibri"/>
                <w:i/>
                <w:sz w:val="20"/>
                <w:szCs w:val="20"/>
                <w:lang w:val="fr-LU"/>
              </w:rPr>
            </w:pPr>
            <w:proofErr w:type="spellStart"/>
            <w:r w:rsidRPr="00E7759A">
              <w:rPr>
                <w:rFonts w:cs="Calibri"/>
                <w:i/>
                <w:sz w:val="20"/>
                <w:szCs w:val="20"/>
                <w:lang w:val="fr-LU"/>
              </w:rPr>
              <w:t>EndpointAddress</w:t>
            </w:r>
            <w:proofErr w:type="spellEnd"/>
          </w:p>
        </w:tc>
        <w:tc>
          <w:tcPr>
            <w:tcW w:w="4208" w:type="dxa"/>
            <w:tcBorders>
              <w:top w:val="single" w:sz="4" w:space="0" w:color="auto"/>
              <w:left w:val="single" w:sz="4" w:space="0" w:color="auto"/>
              <w:bottom w:val="single" w:sz="4" w:space="0" w:color="auto"/>
              <w:right w:val="single" w:sz="4" w:space="0" w:color="auto"/>
            </w:tcBorders>
            <w:vAlign w:val="center"/>
          </w:tcPr>
          <w:p w14:paraId="7B8BDD2E" w14:textId="77777777" w:rsidR="008E55AD" w:rsidRPr="00E7759A" w:rsidRDefault="008E55AD" w:rsidP="001E453A">
            <w:pPr>
              <w:spacing w:after="0"/>
              <w:jc w:val="both"/>
              <w:rPr>
                <w:rFonts w:cs="Calibri"/>
                <w:sz w:val="20"/>
                <w:szCs w:val="20"/>
                <w:lang w:val="fr-LU"/>
              </w:rPr>
            </w:pPr>
            <w:r w:rsidRPr="00E7759A">
              <w:rPr>
                <w:rFonts w:cs="Calibri"/>
                <w:sz w:val="20"/>
                <w:szCs w:val="20"/>
                <w:lang w:val="fr-LU"/>
              </w:rPr>
              <w:t>Adresse du souscripteur.</w:t>
            </w:r>
          </w:p>
        </w:tc>
      </w:tr>
      <w:tr w:rsidR="008E55AD" w:rsidRPr="00E32CB2" w14:paraId="2976DD97" w14:textId="77777777" w:rsidTr="001E453A">
        <w:tc>
          <w:tcPr>
            <w:tcW w:w="1283" w:type="dxa"/>
            <w:vMerge/>
            <w:tcBorders>
              <w:left w:val="single" w:sz="4" w:space="0" w:color="auto"/>
              <w:right w:val="single" w:sz="4" w:space="0" w:color="auto"/>
            </w:tcBorders>
            <w:vAlign w:val="center"/>
          </w:tcPr>
          <w:p w14:paraId="0C5D8E9F" w14:textId="77777777" w:rsidR="008E55AD" w:rsidRPr="00E7759A" w:rsidRDefault="008E55AD" w:rsidP="001E453A">
            <w:pPr>
              <w:spacing w:after="0"/>
              <w:rPr>
                <w:rFonts w:cs="Calibri"/>
                <w:i/>
                <w:sz w:val="20"/>
                <w:szCs w:val="20"/>
                <w:lang w:val="fr-LU"/>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7C35228E" w14:textId="77777777" w:rsidR="008E55AD" w:rsidRPr="00E7759A" w:rsidRDefault="008E55AD"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Requestor</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1D7B95A7" w14:textId="77777777" w:rsidR="008E55AD" w:rsidRPr="00E7759A" w:rsidRDefault="008E55AD" w:rsidP="001E453A">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843" w:type="dxa"/>
            <w:tcBorders>
              <w:top w:val="single" w:sz="4" w:space="0" w:color="auto"/>
              <w:left w:val="single" w:sz="4" w:space="0" w:color="auto"/>
              <w:bottom w:val="single" w:sz="4" w:space="0" w:color="auto"/>
              <w:right w:val="single" w:sz="4" w:space="0" w:color="auto"/>
            </w:tcBorders>
            <w:vAlign w:val="center"/>
          </w:tcPr>
          <w:p w14:paraId="2928E915" w14:textId="77777777" w:rsidR="008E55AD" w:rsidRPr="00E7759A" w:rsidRDefault="008E55AD" w:rsidP="001E453A">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4208" w:type="dxa"/>
            <w:tcBorders>
              <w:top w:val="single" w:sz="4" w:space="0" w:color="auto"/>
              <w:left w:val="single" w:sz="4" w:space="0" w:color="auto"/>
              <w:bottom w:val="single" w:sz="4" w:space="0" w:color="auto"/>
              <w:right w:val="single" w:sz="4" w:space="0" w:color="auto"/>
            </w:tcBorders>
            <w:vAlign w:val="center"/>
          </w:tcPr>
          <w:p w14:paraId="21829410" w14:textId="77777777" w:rsidR="008E55AD" w:rsidRPr="00E7759A" w:rsidRDefault="008E55AD" w:rsidP="001E453A">
            <w:pPr>
              <w:spacing w:after="0"/>
              <w:jc w:val="both"/>
              <w:rPr>
                <w:rFonts w:cs="Calibri"/>
                <w:sz w:val="20"/>
                <w:szCs w:val="20"/>
                <w:lang w:val="fr-FR"/>
              </w:rPr>
            </w:pPr>
            <w:r w:rsidRPr="00E7759A">
              <w:rPr>
                <w:rFonts w:cs="Calibri"/>
                <w:sz w:val="20"/>
                <w:szCs w:val="20"/>
                <w:lang w:val="fr-FR"/>
              </w:rPr>
              <w:t xml:space="preserve">Identifiant du souscripteur de la réponse (reprendre le code [fournisseur] des identifiants du profil </w:t>
            </w:r>
            <w:r w:rsidR="00961E0E" w:rsidRPr="00E7759A">
              <w:rPr>
                <w:rFonts w:cs="Calibri"/>
                <w:sz w:val="20"/>
                <w:szCs w:val="20"/>
                <w:lang w:val="fr-FR"/>
              </w:rPr>
              <w:t>FR</w:t>
            </w:r>
            <w:r w:rsidRPr="00E7759A">
              <w:rPr>
                <w:rFonts w:cs="Calibri"/>
                <w:sz w:val="20"/>
                <w:szCs w:val="20"/>
                <w:lang w:val="fr-FR"/>
              </w:rPr>
              <w:t>).</w:t>
            </w:r>
          </w:p>
        </w:tc>
      </w:tr>
      <w:tr w:rsidR="008E55AD" w:rsidRPr="00A77685" w14:paraId="087F4810" w14:textId="77777777" w:rsidTr="001E453A">
        <w:tc>
          <w:tcPr>
            <w:tcW w:w="1283" w:type="dxa"/>
            <w:vMerge/>
            <w:tcBorders>
              <w:left w:val="single" w:sz="4" w:space="0" w:color="auto"/>
              <w:bottom w:val="single" w:sz="4" w:space="0" w:color="auto"/>
              <w:right w:val="single" w:sz="4" w:space="0" w:color="auto"/>
            </w:tcBorders>
            <w:vAlign w:val="center"/>
          </w:tcPr>
          <w:p w14:paraId="501FB109" w14:textId="77777777" w:rsidR="008E55AD" w:rsidRPr="00E7759A" w:rsidRDefault="008E55AD" w:rsidP="001E453A">
            <w:pPr>
              <w:spacing w:after="0"/>
              <w:rPr>
                <w:rFonts w:cs="Calibri"/>
                <w:i/>
                <w:sz w:val="20"/>
                <w:szCs w:val="20"/>
                <w:lang w:val="fr-FR"/>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6AD79589" w14:textId="77777777" w:rsidR="008E55AD" w:rsidRPr="00E7759A" w:rsidRDefault="008E55AD"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MessageIdentifier</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6B909EDB" w14:textId="77777777" w:rsidR="008E55AD" w:rsidRPr="00E7759A" w:rsidRDefault="008E55AD" w:rsidP="001E453A">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262B1B97" w14:textId="77777777" w:rsidR="008E55AD" w:rsidRPr="00E7759A" w:rsidRDefault="008E55AD" w:rsidP="001E453A">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843" w:type="dxa"/>
            <w:tcBorders>
              <w:top w:val="single" w:sz="4" w:space="0" w:color="auto"/>
              <w:left w:val="single" w:sz="4" w:space="0" w:color="auto"/>
              <w:bottom w:val="single" w:sz="4" w:space="0" w:color="auto"/>
              <w:right w:val="single" w:sz="4" w:space="0" w:color="auto"/>
            </w:tcBorders>
            <w:vAlign w:val="center"/>
          </w:tcPr>
          <w:p w14:paraId="5ECE3636" w14:textId="77777777" w:rsidR="008E55AD" w:rsidRPr="00E7759A" w:rsidRDefault="008E55AD" w:rsidP="001E453A">
            <w:pPr>
              <w:spacing w:after="0"/>
              <w:rPr>
                <w:rFonts w:cs="Calibri"/>
                <w:i/>
                <w:sz w:val="20"/>
                <w:szCs w:val="20"/>
                <w:lang w:val="fr-LU"/>
              </w:rPr>
            </w:pPr>
            <w:proofErr w:type="spellStart"/>
            <w:r w:rsidRPr="00E7759A">
              <w:rPr>
                <w:rFonts w:cs="Calibri"/>
                <w:i/>
                <w:sz w:val="20"/>
                <w:szCs w:val="20"/>
                <w:lang w:val="fr-LU"/>
              </w:rPr>
              <w:t>Message</w:t>
            </w:r>
            <w:r w:rsidRPr="00E7759A">
              <w:rPr>
                <w:rFonts w:cs="Calibri"/>
                <w:i/>
                <w:sz w:val="20"/>
                <w:szCs w:val="20"/>
                <w:lang w:val="fr-LU"/>
              </w:rPr>
              <w:softHyphen/>
              <w:t>Qualifier</w:t>
            </w:r>
            <w:proofErr w:type="spellEnd"/>
          </w:p>
        </w:tc>
        <w:tc>
          <w:tcPr>
            <w:tcW w:w="4208" w:type="dxa"/>
            <w:tcBorders>
              <w:top w:val="single" w:sz="4" w:space="0" w:color="auto"/>
              <w:left w:val="single" w:sz="4" w:space="0" w:color="auto"/>
              <w:bottom w:val="single" w:sz="4" w:space="0" w:color="auto"/>
              <w:right w:val="single" w:sz="4" w:space="0" w:color="auto"/>
            </w:tcBorders>
            <w:vAlign w:val="center"/>
          </w:tcPr>
          <w:p w14:paraId="2802A4F6" w14:textId="77777777" w:rsidR="008E55AD" w:rsidRPr="00E7759A" w:rsidRDefault="008E55AD" w:rsidP="001E453A">
            <w:pPr>
              <w:spacing w:after="0"/>
              <w:jc w:val="both"/>
              <w:rPr>
                <w:rFonts w:cs="Calibri"/>
                <w:sz w:val="20"/>
                <w:szCs w:val="20"/>
                <w:lang w:val="fr-LU"/>
              </w:rPr>
            </w:pPr>
            <w:r w:rsidRPr="00E7759A">
              <w:rPr>
                <w:rFonts w:cs="Calibri"/>
                <w:sz w:val="20"/>
                <w:szCs w:val="20"/>
                <w:lang w:val="fr-LU"/>
              </w:rPr>
              <w:t>Identifiant unique du message.</w:t>
            </w:r>
          </w:p>
        </w:tc>
      </w:tr>
      <w:tr w:rsidR="008E55AD" w:rsidRPr="009940CF" w14:paraId="3EBD153F" w14:textId="77777777" w:rsidTr="001E453A">
        <w:trPr>
          <w:hidden/>
        </w:trPr>
        <w:tc>
          <w:tcPr>
            <w:tcW w:w="1283" w:type="dxa"/>
            <w:vMerge w:val="restart"/>
            <w:tcBorders>
              <w:left w:val="single" w:sz="4" w:space="0" w:color="auto"/>
              <w:right w:val="single" w:sz="4" w:space="0" w:color="auto"/>
            </w:tcBorders>
            <w:vAlign w:val="center"/>
          </w:tcPr>
          <w:p w14:paraId="0A4A5B15" w14:textId="6965BE13" w:rsidR="008E55AD" w:rsidRPr="00D71557" w:rsidRDefault="008E55AD" w:rsidP="001E453A">
            <w:pPr>
              <w:spacing w:after="0"/>
              <w:rPr>
                <w:rFonts w:eastAsia="MS Mincho" w:cs="Calibri"/>
                <w:i/>
                <w:vanish/>
                <w:sz w:val="20"/>
                <w:szCs w:val="20"/>
                <w:highlight w:val="cyan"/>
              </w:rPr>
            </w:pPr>
            <w:r w:rsidRPr="00E7759A">
              <w:rPr>
                <w:rFonts w:cs="Calibri"/>
                <w:i/>
                <w:vanish/>
                <w:sz w:val="20"/>
                <w:szCs w:val="20"/>
                <w:highlight w:val="cyan"/>
              </w:rPr>
              <w:t>Delegation</w:t>
            </w: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6194F31E" w14:textId="77777777" w:rsidR="008E55AD" w:rsidRPr="00E7759A" w:rsidRDefault="008E55AD" w:rsidP="001E453A">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DelegatorAddress</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2A3FB279" w14:textId="77777777" w:rsidR="008E55AD" w:rsidRPr="00E7759A" w:rsidRDefault="008E55AD" w:rsidP="001E453A">
            <w:pPr>
              <w:spacing w:after="0"/>
              <w:rPr>
                <w:rFonts w:eastAsia="MS Mincho" w:cs="Calibri"/>
                <w:i/>
                <w:vanish/>
                <w:sz w:val="20"/>
                <w:szCs w:val="20"/>
                <w:highlight w:val="cyan"/>
                <w:lang w:val="fr-LU"/>
              </w:rPr>
            </w:pPr>
            <w:r w:rsidRPr="00E7759A">
              <w:rPr>
                <w:rFonts w:cs="Calibri"/>
                <w:vanish/>
                <w:sz w:val="20"/>
                <w:szCs w:val="20"/>
                <w:highlight w:val="cyan"/>
              </w:rPr>
              <w:t>0:1</w:t>
            </w:r>
          </w:p>
        </w:tc>
        <w:tc>
          <w:tcPr>
            <w:tcW w:w="1843" w:type="dxa"/>
            <w:tcBorders>
              <w:top w:val="single" w:sz="4" w:space="0" w:color="auto"/>
              <w:left w:val="single" w:sz="4" w:space="0" w:color="auto"/>
              <w:bottom w:val="single" w:sz="4" w:space="0" w:color="auto"/>
              <w:right w:val="single" w:sz="4" w:space="0" w:color="auto"/>
            </w:tcBorders>
            <w:vAlign w:val="center"/>
          </w:tcPr>
          <w:p w14:paraId="68AE8700" w14:textId="77777777" w:rsidR="008E55AD" w:rsidRPr="00E7759A" w:rsidRDefault="008E55AD" w:rsidP="001E453A">
            <w:pPr>
              <w:spacing w:after="0"/>
              <w:rPr>
                <w:rFonts w:eastAsia="MS Mincho" w:cs="Calibri"/>
                <w:i/>
                <w:vanish/>
                <w:sz w:val="20"/>
                <w:szCs w:val="20"/>
                <w:highlight w:val="cyan"/>
                <w:lang w:val="fr-LU"/>
              </w:rPr>
            </w:pPr>
            <w:proofErr w:type="spellStart"/>
            <w:r w:rsidRPr="00E7759A">
              <w:rPr>
                <w:rFonts w:cs="Calibri"/>
                <w:i/>
                <w:vanish/>
                <w:sz w:val="20"/>
                <w:szCs w:val="20"/>
                <w:highlight w:val="cyan"/>
              </w:rPr>
              <w:t>Endpoint</w:t>
            </w:r>
            <w:r w:rsidRPr="00E7759A">
              <w:rPr>
                <w:rFonts w:cs="Calibri"/>
                <w:i/>
                <w:vanish/>
                <w:sz w:val="20"/>
                <w:szCs w:val="20"/>
                <w:highlight w:val="cyan"/>
              </w:rPr>
              <w:softHyphen/>
              <w:t>Address</w:t>
            </w:r>
            <w:proofErr w:type="spellEnd"/>
          </w:p>
        </w:tc>
        <w:tc>
          <w:tcPr>
            <w:tcW w:w="4208" w:type="dxa"/>
            <w:tcBorders>
              <w:top w:val="single" w:sz="4" w:space="0" w:color="auto"/>
              <w:left w:val="single" w:sz="4" w:space="0" w:color="auto"/>
              <w:bottom w:val="single" w:sz="4" w:space="0" w:color="auto"/>
              <w:right w:val="single" w:sz="4" w:space="0" w:color="auto"/>
            </w:tcBorders>
            <w:vAlign w:val="center"/>
          </w:tcPr>
          <w:p w14:paraId="0A7DE9F0" w14:textId="77777777" w:rsidR="008E55AD" w:rsidRPr="00E7759A" w:rsidRDefault="008E55AD" w:rsidP="001E453A">
            <w:pPr>
              <w:spacing w:after="0"/>
              <w:jc w:val="both"/>
              <w:rPr>
                <w:rFonts w:cs="Calibri"/>
                <w:vanish/>
                <w:sz w:val="20"/>
                <w:szCs w:val="20"/>
                <w:highlight w:val="cyan"/>
              </w:rPr>
            </w:pPr>
            <w:r w:rsidRPr="00E7759A">
              <w:rPr>
                <w:rFonts w:cs="Calibri"/>
                <w:vanish/>
                <w:sz w:val="20"/>
                <w:szCs w:val="20"/>
                <w:highlight w:val="cyan"/>
              </w:rPr>
              <w:t xml:space="preserve">Address of originated system to which delegated response is to be returned. </w:t>
            </w:r>
          </w:p>
          <w:p w14:paraId="1B8454FC" w14:textId="77777777" w:rsidR="008E55AD" w:rsidRPr="00E7759A" w:rsidRDefault="008E55AD" w:rsidP="001E453A">
            <w:pPr>
              <w:pStyle w:val="Tabletext8Char1"/>
              <w:spacing w:before="0" w:after="0"/>
              <w:rPr>
                <w:rFonts w:ascii="Calibri" w:hAnsi="Calibri" w:cs="Calibri"/>
                <w:i/>
                <w:vanish/>
                <w:sz w:val="20"/>
                <w:highlight w:val="cyan"/>
                <w:lang w:val="fr-LU"/>
              </w:rPr>
            </w:pPr>
            <w:r w:rsidRPr="00E7759A">
              <w:rPr>
                <w:rFonts w:ascii="Calibri" w:hAnsi="Calibri" w:cs="Calibri"/>
                <w:vanish/>
                <w:sz w:val="20"/>
                <w:highlight w:val="cyan"/>
              </w:rPr>
              <w:t>If request has been proxied by an intermediate aggregating system this provides tracking information relating to the original requestor. This allows the aggregation to be stateless.</w:t>
            </w:r>
          </w:p>
        </w:tc>
      </w:tr>
      <w:tr w:rsidR="008E55AD" w:rsidRPr="009940CF" w14:paraId="54057218" w14:textId="77777777" w:rsidTr="001E453A">
        <w:trPr>
          <w:hidden/>
        </w:trPr>
        <w:tc>
          <w:tcPr>
            <w:tcW w:w="1283" w:type="dxa"/>
            <w:vMerge/>
            <w:tcBorders>
              <w:left w:val="single" w:sz="4" w:space="0" w:color="auto"/>
              <w:bottom w:val="single" w:sz="4" w:space="0" w:color="auto"/>
              <w:right w:val="single" w:sz="4" w:space="0" w:color="auto"/>
            </w:tcBorders>
            <w:vAlign w:val="center"/>
          </w:tcPr>
          <w:p w14:paraId="76E4F996" w14:textId="77777777" w:rsidR="008E55AD" w:rsidRPr="00E7759A" w:rsidRDefault="008E55AD" w:rsidP="001E453A">
            <w:pPr>
              <w:spacing w:after="0"/>
              <w:rPr>
                <w:rFonts w:cs="Calibri"/>
                <w:i/>
                <w:vanish/>
                <w:sz w:val="20"/>
                <w:szCs w:val="20"/>
                <w:highlight w:val="cyan"/>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4947D851" w14:textId="77777777" w:rsidR="008E55AD" w:rsidRPr="00E7759A" w:rsidRDefault="008E55AD" w:rsidP="001E453A">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DelegatorRef</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644279C2" w14:textId="77777777" w:rsidR="008E55AD" w:rsidRPr="00E7759A" w:rsidRDefault="008E55AD" w:rsidP="001E453A">
            <w:pPr>
              <w:spacing w:after="0"/>
              <w:rPr>
                <w:rFonts w:eastAsia="MS Mincho" w:cs="Calibri"/>
                <w:i/>
                <w:vanish/>
                <w:sz w:val="20"/>
                <w:szCs w:val="20"/>
                <w:highlight w:val="cyan"/>
                <w:lang w:val="fr-LU"/>
              </w:rPr>
            </w:pPr>
            <w:r w:rsidRPr="00E7759A">
              <w:rPr>
                <w:rFonts w:cs="Calibri"/>
                <w:vanish/>
                <w:sz w:val="20"/>
                <w:szCs w:val="20"/>
                <w:highlight w:val="cyan"/>
              </w:rPr>
              <w:t>0:1</w:t>
            </w:r>
          </w:p>
        </w:tc>
        <w:tc>
          <w:tcPr>
            <w:tcW w:w="1843" w:type="dxa"/>
            <w:tcBorders>
              <w:top w:val="single" w:sz="4" w:space="0" w:color="auto"/>
              <w:left w:val="single" w:sz="4" w:space="0" w:color="auto"/>
              <w:bottom w:val="single" w:sz="4" w:space="0" w:color="auto"/>
              <w:right w:val="single" w:sz="4" w:space="0" w:color="auto"/>
            </w:tcBorders>
            <w:vAlign w:val="center"/>
          </w:tcPr>
          <w:p w14:paraId="6545FB9D" w14:textId="77777777" w:rsidR="008E55AD" w:rsidRPr="00E7759A" w:rsidRDefault="008E55AD" w:rsidP="001E453A">
            <w:pPr>
              <w:spacing w:after="0"/>
              <w:rPr>
                <w:rFonts w:eastAsia="MS Mincho" w:cs="Calibri"/>
                <w:i/>
                <w:vanish/>
                <w:sz w:val="20"/>
                <w:szCs w:val="20"/>
                <w:highlight w:val="cyan"/>
                <w:lang w:val="fr-LU"/>
              </w:rPr>
            </w:pPr>
            <w:r w:rsidRPr="00E7759A">
              <w:rPr>
                <w:rFonts w:cs="Calibri"/>
                <w:i/>
                <w:vanish/>
                <w:sz w:val="20"/>
                <w:szCs w:val="20"/>
                <w:highlight w:val="cyan"/>
              </w:rPr>
              <w:sym w:font="Wingdings" w:char="F0E0"/>
            </w:r>
            <w:proofErr w:type="spellStart"/>
            <w:r w:rsidRPr="00E7759A">
              <w:rPr>
                <w:rFonts w:cs="Calibri"/>
                <w:i/>
                <w:vanish/>
                <w:sz w:val="20"/>
                <w:szCs w:val="20"/>
                <w:highlight w:val="cyan"/>
              </w:rPr>
              <w:t>Participant</w:t>
            </w:r>
            <w:r w:rsidRPr="00E7759A">
              <w:rPr>
                <w:rFonts w:cs="Calibri"/>
                <w:i/>
                <w:vanish/>
                <w:sz w:val="20"/>
                <w:szCs w:val="20"/>
                <w:highlight w:val="cyan"/>
              </w:rPr>
              <w:softHyphen/>
              <w:t>Code</w:t>
            </w:r>
            <w:proofErr w:type="spellEnd"/>
          </w:p>
        </w:tc>
        <w:tc>
          <w:tcPr>
            <w:tcW w:w="4208" w:type="dxa"/>
            <w:tcBorders>
              <w:top w:val="single" w:sz="4" w:space="0" w:color="auto"/>
              <w:left w:val="single" w:sz="4" w:space="0" w:color="auto"/>
              <w:bottom w:val="single" w:sz="4" w:space="0" w:color="auto"/>
              <w:right w:val="single" w:sz="4" w:space="0" w:color="auto"/>
            </w:tcBorders>
            <w:vAlign w:val="center"/>
          </w:tcPr>
          <w:p w14:paraId="48D2A4B4" w14:textId="77777777" w:rsidR="008E55AD" w:rsidRPr="00E7759A" w:rsidRDefault="008E55AD" w:rsidP="001E453A">
            <w:pPr>
              <w:spacing w:after="0"/>
              <w:jc w:val="both"/>
              <w:rPr>
                <w:rFonts w:eastAsia="MS Mincho" w:cs="Calibri"/>
                <w:i/>
                <w:vanish/>
                <w:sz w:val="20"/>
                <w:szCs w:val="20"/>
                <w:highlight w:val="cyan"/>
                <w:lang w:val="en-GB"/>
              </w:rPr>
            </w:pPr>
            <w:r w:rsidRPr="00E7759A">
              <w:rPr>
                <w:rFonts w:cs="Calibri"/>
                <w:vanish/>
                <w:sz w:val="20"/>
                <w:szCs w:val="20"/>
                <w:highlight w:val="cyan"/>
              </w:rPr>
              <w:t>Identifier of delegating system that originated message.</w:t>
            </w:r>
          </w:p>
        </w:tc>
      </w:tr>
      <w:tr w:rsidR="00D71557" w:rsidRPr="00A77685" w14:paraId="1583CD93" w14:textId="77777777" w:rsidTr="006F0549">
        <w:tc>
          <w:tcPr>
            <w:tcW w:w="1283" w:type="dxa"/>
            <w:vMerge w:val="restart"/>
            <w:tcBorders>
              <w:top w:val="single" w:sz="4" w:space="0" w:color="auto"/>
              <w:left w:val="single" w:sz="4" w:space="0" w:color="auto"/>
              <w:right w:val="single" w:sz="4" w:space="0" w:color="auto"/>
            </w:tcBorders>
            <w:vAlign w:val="center"/>
          </w:tcPr>
          <w:p w14:paraId="6FF6E15A" w14:textId="77777777" w:rsidR="00D71557" w:rsidRPr="00E7759A" w:rsidRDefault="00D71557" w:rsidP="001E453A">
            <w:pPr>
              <w:spacing w:after="0"/>
              <w:rPr>
                <w:rFonts w:cs="Calibri"/>
                <w:i/>
                <w:sz w:val="20"/>
                <w:szCs w:val="20"/>
                <w:lang w:val="fr-LU"/>
              </w:rPr>
            </w:pPr>
            <w:r w:rsidRPr="00E7759A">
              <w:rPr>
                <w:rFonts w:cs="Calibri"/>
                <w:i/>
                <w:sz w:val="20"/>
                <w:szCs w:val="20"/>
                <w:lang w:val="fr-LU"/>
              </w:rPr>
              <w:t>Topic</w:t>
            </w: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6D302357" w14:textId="77777777" w:rsidR="00D71557" w:rsidRPr="00E7759A" w:rsidRDefault="00D71557" w:rsidP="001E453A">
            <w:pPr>
              <w:spacing w:after="0"/>
              <w:rPr>
                <w:rFonts w:cs="Calibri"/>
                <w:b/>
                <w:i/>
                <w:sz w:val="20"/>
                <w:szCs w:val="20"/>
                <w:highlight w:val="yellow"/>
                <w:lang w:val="fr-LU"/>
              </w:rPr>
            </w:pPr>
          </w:p>
        </w:tc>
        <w:tc>
          <w:tcPr>
            <w:tcW w:w="709" w:type="dxa"/>
            <w:tcBorders>
              <w:top w:val="single" w:sz="4" w:space="0" w:color="auto"/>
              <w:left w:val="single" w:sz="4" w:space="0" w:color="auto"/>
              <w:bottom w:val="single" w:sz="4" w:space="0" w:color="auto"/>
              <w:right w:val="single" w:sz="4" w:space="0" w:color="auto"/>
            </w:tcBorders>
            <w:vAlign w:val="center"/>
          </w:tcPr>
          <w:p w14:paraId="6AC8C54D" w14:textId="77777777" w:rsidR="00D71557" w:rsidRPr="00E7759A" w:rsidRDefault="00D71557" w:rsidP="001E453A">
            <w:pPr>
              <w:spacing w:after="0"/>
              <w:rPr>
                <w:rFonts w:cs="Calibri"/>
                <w:sz w:val="20"/>
                <w:szCs w:val="20"/>
                <w:lang w:val="fr-LU"/>
              </w:rPr>
            </w:pPr>
          </w:p>
        </w:tc>
        <w:tc>
          <w:tcPr>
            <w:tcW w:w="1843" w:type="dxa"/>
            <w:tcBorders>
              <w:top w:val="single" w:sz="4" w:space="0" w:color="auto"/>
              <w:left w:val="single" w:sz="4" w:space="0" w:color="auto"/>
              <w:bottom w:val="single" w:sz="4" w:space="0" w:color="auto"/>
              <w:right w:val="single" w:sz="4" w:space="0" w:color="auto"/>
            </w:tcBorders>
            <w:vAlign w:val="center"/>
          </w:tcPr>
          <w:p w14:paraId="33460F30" w14:textId="77777777" w:rsidR="00D71557" w:rsidRPr="00E7759A" w:rsidRDefault="00D71557" w:rsidP="001E453A">
            <w:pPr>
              <w:spacing w:after="0"/>
              <w:rPr>
                <w:rFonts w:cs="Calibri"/>
                <w:i/>
                <w:sz w:val="20"/>
                <w:szCs w:val="20"/>
                <w:lang w:val="fr-LU"/>
              </w:rPr>
            </w:pPr>
            <w:proofErr w:type="spellStart"/>
            <w:proofErr w:type="gramStart"/>
            <w:r w:rsidRPr="00E7759A">
              <w:rPr>
                <w:rFonts w:cs="Calibri"/>
                <w:i/>
                <w:sz w:val="20"/>
                <w:szCs w:val="20"/>
                <w:lang w:val="fr-LU"/>
              </w:rPr>
              <w:t>choice</w:t>
            </w:r>
            <w:proofErr w:type="spellEnd"/>
            <w:proofErr w:type="gramEnd"/>
          </w:p>
        </w:tc>
        <w:tc>
          <w:tcPr>
            <w:tcW w:w="4208" w:type="dxa"/>
            <w:tcBorders>
              <w:top w:val="single" w:sz="4" w:space="0" w:color="auto"/>
              <w:left w:val="single" w:sz="4" w:space="0" w:color="auto"/>
              <w:bottom w:val="single" w:sz="4" w:space="0" w:color="auto"/>
              <w:right w:val="single" w:sz="4" w:space="0" w:color="auto"/>
            </w:tcBorders>
            <w:vAlign w:val="center"/>
          </w:tcPr>
          <w:p w14:paraId="21C173CA" w14:textId="77777777" w:rsidR="00D71557" w:rsidRPr="00E7759A" w:rsidRDefault="00D71557" w:rsidP="001E453A">
            <w:pPr>
              <w:spacing w:after="0"/>
              <w:jc w:val="both"/>
              <w:rPr>
                <w:rFonts w:cs="Calibri"/>
                <w:sz w:val="20"/>
                <w:szCs w:val="20"/>
                <w:lang w:val="fr-LU"/>
              </w:rPr>
            </w:pPr>
            <w:r w:rsidRPr="00E7759A">
              <w:rPr>
                <w:rFonts w:cs="Calibri"/>
                <w:sz w:val="20"/>
                <w:szCs w:val="20"/>
                <w:lang w:val="fr-LU"/>
              </w:rPr>
              <w:t xml:space="preserve">Au </w:t>
            </w:r>
            <w:proofErr w:type="gramStart"/>
            <w:r w:rsidRPr="00E7759A">
              <w:rPr>
                <w:rFonts w:cs="Calibri"/>
                <w:sz w:val="20"/>
                <w:szCs w:val="20"/>
                <w:lang w:val="fr-LU"/>
              </w:rPr>
              <w:t>choix:</w:t>
            </w:r>
            <w:proofErr w:type="gramEnd"/>
          </w:p>
        </w:tc>
      </w:tr>
      <w:tr w:rsidR="00D71557" w:rsidRPr="00E32CB2" w14:paraId="74B81F08" w14:textId="77777777" w:rsidTr="006F0549">
        <w:tc>
          <w:tcPr>
            <w:tcW w:w="1283" w:type="dxa"/>
            <w:vMerge/>
            <w:tcBorders>
              <w:left w:val="single" w:sz="4" w:space="0" w:color="auto"/>
              <w:right w:val="single" w:sz="4" w:space="0" w:color="auto"/>
            </w:tcBorders>
            <w:vAlign w:val="center"/>
          </w:tcPr>
          <w:p w14:paraId="7C7234EC" w14:textId="77777777" w:rsidR="00D71557" w:rsidRPr="00E7759A" w:rsidRDefault="00D71557" w:rsidP="001E453A">
            <w:pPr>
              <w:spacing w:after="0"/>
              <w:rPr>
                <w:rFonts w:cs="Calibri"/>
                <w:i/>
                <w:sz w:val="20"/>
                <w:szCs w:val="20"/>
                <w:lang w:val="fr-LU"/>
              </w:rPr>
            </w:pPr>
          </w:p>
        </w:tc>
        <w:tc>
          <w:tcPr>
            <w:tcW w:w="236" w:type="dxa"/>
            <w:tcBorders>
              <w:top w:val="single" w:sz="4" w:space="0" w:color="auto"/>
              <w:left w:val="single" w:sz="4" w:space="0" w:color="auto"/>
              <w:bottom w:val="single" w:sz="4" w:space="0" w:color="auto"/>
              <w:right w:val="single" w:sz="4" w:space="0" w:color="auto"/>
            </w:tcBorders>
            <w:vAlign w:val="center"/>
          </w:tcPr>
          <w:p w14:paraId="44654E9A" w14:textId="77777777" w:rsidR="00D71557" w:rsidRPr="00E7759A" w:rsidRDefault="00D71557" w:rsidP="001E453A">
            <w:pPr>
              <w:spacing w:after="0"/>
              <w:rPr>
                <w:rFonts w:cs="Calibri"/>
                <w:b/>
                <w:i/>
                <w:sz w:val="20"/>
                <w:szCs w:val="20"/>
                <w:highlight w:val="lightGray"/>
                <w:lang w:val="en-GB"/>
              </w:rPr>
            </w:pPr>
            <w:r w:rsidRPr="00E7759A">
              <w:rPr>
                <w:rFonts w:cs="Calibri"/>
                <w:b/>
                <w:i/>
                <w:sz w:val="20"/>
                <w:szCs w:val="20"/>
                <w:highlight w:val="lightGray"/>
                <w:lang w:val="en-GB"/>
              </w:rPr>
              <w:t>a</w:t>
            </w:r>
          </w:p>
        </w:tc>
        <w:tc>
          <w:tcPr>
            <w:tcW w:w="1786" w:type="dxa"/>
            <w:tcBorders>
              <w:top w:val="single" w:sz="4" w:space="0" w:color="auto"/>
              <w:left w:val="single" w:sz="4" w:space="0" w:color="auto"/>
              <w:bottom w:val="single" w:sz="4" w:space="0" w:color="auto"/>
              <w:right w:val="single" w:sz="4" w:space="0" w:color="auto"/>
            </w:tcBorders>
            <w:vAlign w:val="center"/>
          </w:tcPr>
          <w:p w14:paraId="7D853000" w14:textId="77777777" w:rsidR="00D71557" w:rsidRPr="00E7759A" w:rsidRDefault="00D71557" w:rsidP="001E453A">
            <w:pPr>
              <w:spacing w:after="0"/>
              <w:rPr>
                <w:rFonts w:cs="Calibri"/>
                <w:b/>
                <w:i/>
                <w:sz w:val="20"/>
                <w:szCs w:val="20"/>
                <w:highlight w:val="lightGray"/>
                <w:lang w:val="en-GB"/>
              </w:rPr>
            </w:pPr>
            <w:r w:rsidRPr="00E7759A">
              <w:rPr>
                <w:rFonts w:cs="Calibri"/>
                <w:b/>
                <w:i/>
                <w:sz w:val="20"/>
                <w:szCs w:val="20"/>
                <w:highlight w:val="lightGray"/>
                <w:lang w:val="en-GB"/>
              </w:rPr>
              <w:t>All</w:t>
            </w:r>
          </w:p>
        </w:tc>
        <w:tc>
          <w:tcPr>
            <w:tcW w:w="709" w:type="dxa"/>
            <w:tcBorders>
              <w:top w:val="single" w:sz="4" w:space="0" w:color="auto"/>
              <w:left w:val="single" w:sz="4" w:space="0" w:color="auto"/>
              <w:bottom w:val="single" w:sz="4" w:space="0" w:color="auto"/>
              <w:right w:val="single" w:sz="4" w:space="0" w:color="auto"/>
            </w:tcBorders>
            <w:vAlign w:val="center"/>
          </w:tcPr>
          <w:p w14:paraId="798F69D5" w14:textId="77777777" w:rsidR="00D71557" w:rsidRPr="00E7759A" w:rsidRDefault="00D71557" w:rsidP="001E453A">
            <w:pPr>
              <w:spacing w:after="0"/>
              <w:rPr>
                <w:rFonts w:cs="Calibri"/>
                <w:sz w:val="20"/>
                <w:szCs w:val="20"/>
                <w:lang w:val="en-GB"/>
              </w:rPr>
            </w:pPr>
            <w:r w:rsidRPr="00E7759A">
              <w:rPr>
                <w:rFonts w:cs="Calibri"/>
                <w:sz w:val="20"/>
                <w:szCs w:val="20"/>
                <w:lang w:val="en-GB"/>
              </w:rPr>
              <w:t>–1:1</w:t>
            </w:r>
          </w:p>
        </w:tc>
        <w:tc>
          <w:tcPr>
            <w:tcW w:w="1843" w:type="dxa"/>
            <w:tcBorders>
              <w:top w:val="single" w:sz="4" w:space="0" w:color="auto"/>
              <w:left w:val="single" w:sz="4" w:space="0" w:color="auto"/>
              <w:bottom w:val="single" w:sz="4" w:space="0" w:color="auto"/>
              <w:right w:val="single" w:sz="4" w:space="0" w:color="auto"/>
            </w:tcBorders>
            <w:vAlign w:val="center"/>
          </w:tcPr>
          <w:p w14:paraId="0DDBF7B5" w14:textId="77777777" w:rsidR="00D71557" w:rsidRPr="00E7759A" w:rsidRDefault="00D71557" w:rsidP="001E453A">
            <w:pPr>
              <w:spacing w:after="0"/>
              <w:rPr>
                <w:rFonts w:cs="Calibri"/>
                <w:i/>
                <w:sz w:val="20"/>
                <w:szCs w:val="20"/>
                <w:lang w:val="en-GB"/>
              </w:rPr>
            </w:pPr>
            <w:proofErr w:type="spellStart"/>
            <w:r w:rsidRPr="00E7759A">
              <w:rPr>
                <w:rFonts w:cs="Calibri"/>
                <w:i/>
                <w:sz w:val="20"/>
                <w:szCs w:val="20"/>
                <w:lang w:val="en-GB"/>
              </w:rPr>
              <w:t>EmptyType</w:t>
            </w:r>
            <w:proofErr w:type="spellEnd"/>
          </w:p>
        </w:tc>
        <w:tc>
          <w:tcPr>
            <w:tcW w:w="4208" w:type="dxa"/>
            <w:tcBorders>
              <w:top w:val="single" w:sz="4" w:space="0" w:color="auto"/>
              <w:left w:val="single" w:sz="4" w:space="0" w:color="auto"/>
              <w:bottom w:val="single" w:sz="4" w:space="0" w:color="auto"/>
              <w:right w:val="single" w:sz="4" w:space="0" w:color="auto"/>
            </w:tcBorders>
            <w:vAlign w:val="center"/>
          </w:tcPr>
          <w:p w14:paraId="4ABAA0D0" w14:textId="77777777" w:rsidR="00D71557" w:rsidRPr="00E7759A" w:rsidRDefault="00D71557" w:rsidP="001E453A">
            <w:pPr>
              <w:spacing w:after="0"/>
              <w:jc w:val="both"/>
              <w:rPr>
                <w:rFonts w:cs="Calibri"/>
                <w:sz w:val="20"/>
                <w:szCs w:val="20"/>
                <w:lang w:val="fr-FR"/>
              </w:rPr>
            </w:pPr>
            <w:r w:rsidRPr="00E7759A">
              <w:rPr>
                <w:rFonts w:cs="Calibri"/>
                <w:sz w:val="20"/>
                <w:szCs w:val="20"/>
                <w:lang w:val="fr-FR"/>
              </w:rPr>
              <w:t>Demande de clôture de tous les abonnements.</w:t>
            </w:r>
          </w:p>
        </w:tc>
      </w:tr>
      <w:tr w:rsidR="00D71557" w:rsidRPr="00E32CB2" w14:paraId="4F47E04C" w14:textId="77777777" w:rsidTr="006F0549">
        <w:tc>
          <w:tcPr>
            <w:tcW w:w="1283" w:type="dxa"/>
            <w:vMerge/>
            <w:tcBorders>
              <w:left w:val="single" w:sz="4" w:space="0" w:color="auto"/>
              <w:bottom w:val="single" w:sz="4" w:space="0" w:color="auto"/>
              <w:right w:val="single" w:sz="4" w:space="0" w:color="auto"/>
            </w:tcBorders>
            <w:vAlign w:val="center"/>
          </w:tcPr>
          <w:p w14:paraId="568B5D15" w14:textId="77777777" w:rsidR="00D71557" w:rsidRPr="00E7759A" w:rsidRDefault="00D71557" w:rsidP="001E453A">
            <w:pPr>
              <w:spacing w:after="0"/>
              <w:rPr>
                <w:rFonts w:cs="Calibri"/>
                <w:i/>
                <w:sz w:val="20"/>
                <w:szCs w:val="20"/>
                <w:lang w:val="fr-FR"/>
              </w:rPr>
            </w:pPr>
          </w:p>
        </w:tc>
        <w:tc>
          <w:tcPr>
            <w:tcW w:w="236" w:type="dxa"/>
            <w:tcBorders>
              <w:top w:val="single" w:sz="4" w:space="0" w:color="auto"/>
              <w:left w:val="single" w:sz="4" w:space="0" w:color="auto"/>
              <w:bottom w:val="single" w:sz="4" w:space="0" w:color="auto"/>
              <w:right w:val="single" w:sz="4" w:space="0" w:color="auto"/>
            </w:tcBorders>
            <w:vAlign w:val="center"/>
          </w:tcPr>
          <w:p w14:paraId="3B7ECD1D" w14:textId="77777777" w:rsidR="00D71557" w:rsidRPr="00E7759A" w:rsidRDefault="00D71557" w:rsidP="001E453A">
            <w:pPr>
              <w:spacing w:after="0"/>
              <w:rPr>
                <w:rFonts w:cs="Calibri"/>
                <w:b/>
                <w:i/>
                <w:sz w:val="20"/>
                <w:szCs w:val="20"/>
                <w:highlight w:val="lightGray"/>
                <w:lang w:val="fr-LU"/>
              </w:rPr>
            </w:pPr>
            <w:proofErr w:type="gramStart"/>
            <w:r w:rsidRPr="00E7759A">
              <w:rPr>
                <w:rFonts w:cs="Calibri"/>
                <w:b/>
                <w:i/>
                <w:sz w:val="20"/>
                <w:szCs w:val="20"/>
                <w:highlight w:val="lightGray"/>
                <w:lang w:val="fr-LU"/>
              </w:rPr>
              <w:t>b</w:t>
            </w:r>
            <w:proofErr w:type="gramEnd"/>
          </w:p>
        </w:tc>
        <w:tc>
          <w:tcPr>
            <w:tcW w:w="1786" w:type="dxa"/>
            <w:tcBorders>
              <w:top w:val="single" w:sz="4" w:space="0" w:color="auto"/>
              <w:left w:val="single" w:sz="4" w:space="0" w:color="auto"/>
              <w:bottom w:val="single" w:sz="4" w:space="0" w:color="auto"/>
              <w:right w:val="single" w:sz="4" w:space="0" w:color="auto"/>
            </w:tcBorders>
            <w:vAlign w:val="center"/>
          </w:tcPr>
          <w:p w14:paraId="0A8FAD40" w14:textId="77777777" w:rsidR="00D71557" w:rsidRPr="00E7759A" w:rsidRDefault="00D71557"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Subscription</w:t>
            </w:r>
            <w:r w:rsidRPr="00E7759A">
              <w:rPr>
                <w:rFonts w:cs="Calibri"/>
                <w:b/>
                <w:i/>
                <w:sz w:val="20"/>
                <w:szCs w:val="20"/>
                <w:highlight w:val="lightGray"/>
                <w:lang w:val="fr-LU"/>
              </w:rPr>
              <w:softHyphen/>
              <w:t>Ref</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44F63050" w14:textId="77777777" w:rsidR="00D71557" w:rsidRPr="00E7759A" w:rsidRDefault="00D71557" w:rsidP="001E453A">
            <w:pPr>
              <w:spacing w:after="0"/>
              <w:rPr>
                <w:rFonts w:cs="Calibri"/>
                <w:sz w:val="20"/>
                <w:szCs w:val="20"/>
                <w:lang w:val="fr-LU"/>
              </w:rPr>
            </w:pPr>
          </w:p>
        </w:tc>
        <w:tc>
          <w:tcPr>
            <w:tcW w:w="1843" w:type="dxa"/>
            <w:tcBorders>
              <w:top w:val="single" w:sz="4" w:space="0" w:color="auto"/>
              <w:left w:val="single" w:sz="4" w:space="0" w:color="auto"/>
              <w:bottom w:val="single" w:sz="4" w:space="0" w:color="auto"/>
              <w:right w:val="single" w:sz="4" w:space="0" w:color="auto"/>
            </w:tcBorders>
            <w:vAlign w:val="center"/>
          </w:tcPr>
          <w:p w14:paraId="33A85284" w14:textId="77777777" w:rsidR="00D71557" w:rsidRPr="00E7759A" w:rsidRDefault="00D71557" w:rsidP="001E453A">
            <w:pPr>
              <w:spacing w:after="0"/>
              <w:rPr>
                <w:rFonts w:cs="Calibri"/>
                <w:i/>
                <w:sz w:val="20"/>
                <w:szCs w:val="20"/>
                <w:lang w:val="fr-LU"/>
              </w:rPr>
            </w:pPr>
            <w:proofErr w:type="spellStart"/>
            <w:r w:rsidRPr="00E7759A">
              <w:rPr>
                <w:rFonts w:cs="Calibri"/>
                <w:i/>
                <w:sz w:val="20"/>
                <w:szCs w:val="20"/>
                <w:lang w:val="fr-LU"/>
              </w:rPr>
              <w:t>Subscription</w:t>
            </w:r>
            <w:r w:rsidRPr="00E7759A">
              <w:rPr>
                <w:rFonts w:cs="Calibri"/>
                <w:i/>
                <w:sz w:val="20"/>
                <w:szCs w:val="20"/>
                <w:lang w:val="fr-LU"/>
              </w:rPr>
              <w:softHyphen/>
              <w:t>Qualifier</w:t>
            </w:r>
            <w:proofErr w:type="spellEnd"/>
          </w:p>
        </w:tc>
        <w:tc>
          <w:tcPr>
            <w:tcW w:w="4208" w:type="dxa"/>
            <w:tcBorders>
              <w:top w:val="single" w:sz="4" w:space="0" w:color="auto"/>
              <w:left w:val="single" w:sz="4" w:space="0" w:color="auto"/>
              <w:bottom w:val="single" w:sz="4" w:space="0" w:color="auto"/>
              <w:right w:val="single" w:sz="4" w:space="0" w:color="auto"/>
            </w:tcBorders>
            <w:vAlign w:val="center"/>
          </w:tcPr>
          <w:p w14:paraId="5B72698B" w14:textId="77777777" w:rsidR="00D71557" w:rsidRPr="00E7759A" w:rsidRDefault="00D71557" w:rsidP="001E453A">
            <w:pPr>
              <w:spacing w:after="0"/>
              <w:jc w:val="both"/>
              <w:rPr>
                <w:rFonts w:cs="Calibri"/>
                <w:sz w:val="20"/>
                <w:szCs w:val="20"/>
                <w:lang w:val="fr-FR"/>
              </w:rPr>
            </w:pPr>
            <w:r w:rsidRPr="00E7759A">
              <w:rPr>
                <w:rFonts w:cs="Calibri"/>
                <w:sz w:val="20"/>
                <w:szCs w:val="20"/>
                <w:lang w:val="fr-FR"/>
              </w:rPr>
              <w:t>Identifiant de l’abonnement à clôturer.</w:t>
            </w:r>
          </w:p>
        </w:tc>
      </w:tr>
      <w:tr w:rsidR="008E55AD" w:rsidRPr="00E32CB2" w14:paraId="3489B021" w14:textId="77777777" w:rsidTr="001E453A">
        <w:tc>
          <w:tcPr>
            <w:tcW w:w="1283" w:type="dxa"/>
            <w:tcBorders>
              <w:top w:val="single" w:sz="4" w:space="0" w:color="auto"/>
              <w:left w:val="single" w:sz="4" w:space="0" w:color="auto"/>
              <w:bottom w:val="single" w:sz="4" w:space="0" w:color="auto"/>
              <w:right w:val="single" w:sz="4" w:space="0" w:color="auto"/>
            </w:tcBorders>
            <w:vAlign w:val="center"/>
          </w:tcPr>
          <w:p w14:paraId="1374A58B" w14:textId="77777777" w:rsidR="008E55AD" w:rsidRPr="00E7759A" w:rsidRDefault="008E55AD" w:rsidP="001E453A">
            <w:pPr>
              <w:spacing w:after="0"/>
              <w:rPr>
                <w:rFonts w:cs="Calibri"/>
                <w:i/>
                <w:sz w:val="20"/>
                <w:szCs w:val="20"/>
                <w:lang w:val="en-GB"/>
              </w:rPr>
            </w:pPr>
            <w:r w:rsidRPr="00E7759A">
              <w:rPr>
                <w:rFonts w:cs="Calibri"/>
                <w:i/>
                <w:sz w:val="20"/>
                <w:szCs w:val="20"/>
                <w:lang w:val="en-GB"/>
              </w:rPr>
              <w:t>any</w:t>
            </w: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7CFF887B" w14:textId="77777777" w:rsidR="008E55AD" w:rsidRPr="00E7759A" w:rsidRDefault="008E55AD" w:rsidP="001E453A">
            <w:pPr>
              <w:spacing w:after="0"/>
              <w:rPr>
                <w:rFonts w:cs="Calibri"/>
                <w:b/>
                <w:i/>
                <w:sz w:val="20"/>
                <w:szCs w:val="20"/>
                <w:lang w:val="en-GB"/>
              </w:rPr>
            </w:pPr>
            <w:r w:rsidRPr="00E7759A">
              <w:rPr>
                <w:rFonts w:cs="Calibri"/>
                <w:b/>
                <w:i/>
                <w:sz w:val="20"/>
                <w:szCs w:val="20"/>
                <w:lang w:val="en-GB"/>
              </w:rPr>
              <w:t>Extensions</w:t>
            </w:r>
          </w:p>
        </w:tc>
        <w:tc>
          <w:tcPr>
            <w:tcW w:w="709" w:type="dxa"/>
            <w:tcBorders>
              <w:top w:val="single" w:sz="4" w:space="0" w:color="auto"/>
              <w:left w:val="single" w:sz="4" w:space="0" w:color="auto"/>
              <w:bottom w:val="single" w:sz="4" w:space="0" w:color="auto"/>
              <w:right w:val="single" w:sz="4" w:space="0" w:color="auto"/>
            </w:tcBorders>
            <w:vAlign w:val="center"/>
          </w:tcPr>
          <w:p w14:paraId="7223BF5B" w14:textId="77777777" w:rsidR="008E55AD" w:rsidRPr="00E7759A" w:rsidRDefault="008E55AD" w:rsidP="001E453A">
            <w:pPr>
              <w:spacing w:after="0"/>
              <w:rPr>
                <w:rFonts w:cs="Calibri"/>
                <w:sz w:val="20"/>
                <w:szCs w:val="20"/>
                <w:lang w:val="en-GB"/>
              </w:rPr>
            </w:pPr>
            <w:r w:rsidRPr="00E7759A">
              <w:rPr>
                <w:rFonts w:cs="Calibri"/>
                <w:sz w:val="20"/>
                <w:szCs w:val="20"/>
                <w:lang w:val="en-GB"/>
              </w:rPr>
              <w:t>0:1</w:t>
            </w:r>
          </w:p>
        </w:tc>
        <w:tc>
          <w:tcPr>
            <w:tcW w:w="1843" w:type="dxa"/>
            <w:tcBorders>
              <w:top w:val="single" w:sz="4" w:space="0" w:color="auto"/>
              <w:left w:val="single" w:sz="4" w:space="0" w:color="auto"/>
              <w:bottom w:val="single" w:sz="4" w:space="0" w:color="auto"/>
              <w:right w:val="single" w:sz="4" w:space="0" w:color="auto"/>
            </w:tcBorders>
            <w:vAlign w:val="center"/>
          </w:tcPr>
          <w:p w14:paraId="6070FCD1" w14:textId="77777777" w:rsidR="008E55AD" w:rsidRPr="00E7759A" w:rsidRDefault="008E55AD" w:rsidP="001E453A">
            <w:pPr>
              <w:spacing w:after="0"/>
              <w:rPr>
                <w:rFonts w:cs="Calibri"/>
                <w:i/>
                <w:sz w:val="20"/>
                <w:szCs w:val="20"/>
                <w:lang w:val="en-GB"/>
              </w:rPr>
            </w:pPr>
            <w:r w:rsidRPr="00E7759A">
              <w:rPr>
                <w:rFonts w:cs="Calibri"/>
                <w:i/>
                <w:sz w:val="20"/>
                <w:szCs w:val="20"/>
                <w:lang w:val="en-GB"/>
              </w:rPr>
              <w:t>any</w:t>
            </w:r>
          </w:p>
        </w:tc>
        <w:tc>
          <w:tcPr>
            <w:tcW w:w="4208" w:type="dxa"/>
            <w:tcBorders>
              <w:top w:val="single" w:sz="4" w:space="0" w:color="auto"/>
              <w:left w:val="single" w:sz="4" w:space="0" w:color="auto"/>
              <w:bottom w:val="single" w:sz="4" w:space="0" w:color="auto"/>
              <w:right w:val="single" w:sz="4" w:space="0" w:color="auto"/>
            </w:tcBorders>
            <w:vAlign w:val="center"/>
          </w:tcPr>
          <w:p w14:paraId="699FDA61" w14:textId="03EAF86F" w:rsidR="008E55AD" w:rsidRPr="00E7759A" w:rsidRDefault="00AC2911" w:rsidP="001E453A">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2136A341" w14:textId="77777777" w:rsidR="008E55AD" w:rsidRPr="0075267B" w:rsidRDefault="008E55AD" w:rsidP="00526B9C">
      <w:pPr>
        <w:pStyle w:val="Titre3"/>
        <w:rPr>
          <w:lang w:val="fr-FR"/>
        </w:rPr>
      </w:pPr>
      <w:bookmarkStart w:id="569" w:name="_Toc444249941"/>
      <w:r w:rsidRPr="0075267B">
        <w:rPr>
          <w:lang w:val="fr-FR"/>
        </w:rPr>
        <w:t>Réponse aux demandes de clôture de souscription</w:t>
      </w:r>
      <w:bookmarkEnd w:id="56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5"/>
        <w:gridCol w:w="236"/>
        <w:gridCol w:w="304"/>
        <w:gridCol w:w="1620"/>
        <w:gridCol w:w="668"/>
        <w:gridCol w:w="1275"/>
        <w:gridCol w:w="4651"/>
      </w:tblGrid>
      <w:tr w:rsidR="008E55AD" w:rsidRPr="00E32CB2" w14:paraId="0A0201C0" w14:textId="77777777" w:rsidTr="009039D0">
        <w:tc>
          <w:tcPr>
            <w:tcW w:w="4253" w:type="dxa"/>
            <w:gridSpan w:val="5"/>
            <w:vAlign w:val="center"/>
          </w:tcPr>
          <w:p w14:paraId="4821B01B" w14:textId="77777777" w:rsidR="008E55AD" w:rsidRPr="00E7759A" w:rsidRDefault="008E55AD"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TerminateSubscriptionResponse</w:t>
            </w:r>
            <w:proofErr w:type="spellEnd"/>
          </w:p>
        </w:tc>
        <w:tc>
          <w:tcPr>
            <w:tcW w:w="1275" w:type="dxa"/>
            <w:vAlign w:val="center"/>
          </w:tcPr>
          <w:p w14:paraId="4F6DDE30" w14:textId="77777777" w:rsidR="008E55AD" w:rsidRPr="00E7759A" w:rsidRDefault="008E55AD" w:rsidP="001E453A">
            <w:pPr>
              <w:spacing w:after="0"/>
              <w:rPr>
                <w:rFonts w:cs="Calibri"/>
                <w:i/>
                <w:sz w:val="20"/>
                <w:szCs w:val="20"/>
                <w:lang w:val="fr-LU"/>
              </w:rPr>
            </w:pPr>
            <w:r w:rsidRPr="00E7759A">
              <w:rPr>
                <w:rFonts w:cs="Calibri"/>
                <w:i/>
                <w:sz w:val="20"/>
                <w:szCs w:val="20"/>
                <w:lang w:val="fr-LU"/>
              </w:rPr>
              <w:t>+Structure</w:t>
            </w:r>
          </w:p>
        </w:tc>
        <w:tc>
          <w:tcPr>
            <w:tcW w:w="4651" w:type="dxa"/>
            <w:vAlign w:val="center"/>
          </w:tcPr>
          <w:p w14:paraId="44F1C43C" w14:textId="77777777" w:rsidR="008E55AD" w:rsidRPr="00E7759A" w:rsidRDefault="008E55AD" w:rsidP="001E453A">
            <w:pPr>
              <w:spacing w:after="0"/>
              <w:jc w:val="both"/>
              <w:rPr>
                <w:rFonts w:cs="Calibri"/>
                <w:sz w:val="20"/>
                <w:szCs w:val="20"/>
                <w:highlight w:val="lightGray"/>
                <w:lang w:val="fr-FR"/>
              </w:rPr>
            </w:pPr>
            <w:r w:rsidRPr="00E7759A">
              <w:rPr>
                <w:rFonts w:cs="Calibri"/>
                <w:sz w:val="20"/>
                <w:szCs w:val="20"/>
                <w:highlight w:val="lightGray"/>
                <w:lang w:val="fr-FR"/>
              </w:rPr>
              <w:t>Réponse aux demandes de fin de souscription</w:t>
            </w:r>
          </w:p>
        </w:tc>
      </w:tr>
      <w:tr w:rsidR="008E55AD" w:rsidRPr="00E7759A" w14:paraId="487686C6" w14:textId="77777777" w:rsidTr="009039D0">
        <w:trPr>
          <w:trHeight w:val="437"/>
        </w:trPr>
        <w:tc>
          <w:tcPr>
            <w:tcW w:w="1425" w:type="dxa"/>
            <w:vMerge w:val="restart"/>
            <w:vAlign w:val="center"/>
          </w:tcPr>
          <w:p w14:paraId="0A09CEF6" w14:textId="77777777" w:rsidR="008E55AD" w:rsidRPr="00E7759A" w:rsidRDefault="008E55AD" w:rsidP="001E453A">
            <w:pPr>
              <w:spacing w:after="0"/>
              <w:rPr>
                <w:rFonts w:cs="Calibri"/>
                <w:i/>
                <w:sz w:val="20"/>
                <w:szCs w:val="20"/>
                <w:lang w:val="en-GB"/>
              </w:rPr>
            </w:pPr>
            <w:r w:rsidRPr="00E7759A">
              <w:rPr>
                <w:rFonts w:cs="Calibri"/>
                <w:i/>
                <w:sz w:val="20"/>
                <w:szCs w:val="20"/>
                <w:lang w:val="en-GB"/>
              </w:rPr>
              <w:t>Endpoint properties</w:t>
            </w:r>
          </w:p>
        </w:tc>
        <w:tc>
          <w:tcPr>
            <w:tcW w:w="2160" w:type="dxa"/>
            <w:gridSpan w:val="3"/>
            <w:vAlign w:val="center"/>
          </w:tcPr>
          <w:p w14:paraId="35556D4A" w14:textId="77777777" w:rsidR="008E55AD" w:rsidRPr="00E7759A" w:rsidRDefault="008E55AD" w:rsidP="001E453A">
            <w:pPr>
              <w:spacing w:after="0"/>
              <w:rPr>
                <w:rFonts w:cs="Calibri"/>
                <w:b/>
                <w:i/>
                <w:sz w:val="20"/>
                <w:szCs w:val="20"/>
                <w:highlight w:val="lightGray"/>
                <w:lang w:val="en-GB"/>
              </w:rPr>
            </w:pPr>
            <w:proofErr w:type="spellStart"/>
            <w:r w:rsidRPr="00E7759A">
              <w:rPr>
                <w:rFonts w:cs="Calibri"/>
                <w:b/>
                <w:i/>
                <w:sz w:val="20"/>
                <w:szCs w:val="20"/>
                <w:highlight w:val="lightGray"/>
                <w:lang w:val="en-GB"/>
              </w:rPr>
              <w:t>Response</w:t>
            </w:r>
            <w:r w:rsidRPr="00E7759A">
              <w:rPr>
                <w:rFonts w:cs="Calibri"/>
                <w:b/>
                <w:i/>
                <w:sz w:val="20"/>
                <w:szCs w:val="20"/>
                <w:highlight w:val="lightGray"/>
                <w:lang w:val="en-GB"/>
              </w:rPr>
              <w:softHyphen/>
              <w:t>Timestamp</w:t>
            </w:r>
            <w:proofErr w:type="spellEnd"/>
          </w:p>
        </w:tc>
        <w:tc>
          <w:tcPr>
            <w:tcW w:w="668" w:type="dxa"/>
            <w:vAlign w:val="center"/>
          </w:tcPr>
          <w:p w14:paraId="294E7305" w14:textId="77777777" w:rsidR="008E55AD" w:rsidRPr="00E7759A" w:rsidRDefault="008E55AD" w:rsidP="001E453A">
            <w:pPr>
              <w:spacing w:after="0"/>
              <w:rPr>
                <w:rFonts w:cs="Calibri"/>
                <w:sz w:val="20"/>
                <w:szCs w:val="20"/>
                <w:lang w:val="en-GB"/>
              </w:rPr>
            </w:pPr>
            <w:r w:rsidRPr="00E7759A">
              <w:rPr>
                <w:rFonts w:cs="Calibri"/>
                <w:sz w:val="20"/>
                <w:szCs w:val="20"/>
                <w:lang w:val="en-GB"/>
              </w:rPr>
              <w:t>1:1</w:t>
            </w:r>
          </w:p>
        </w:tc>
        <w:tc>
          <w:tcPr>
            <w:tcW w:w="1275" w:type="dxa"/>
            <w:vAlign w:val="center"/>
          </w:tcPr>
          <w:p w14:paraId="419F5711" w14:textId="77777777" w:rsidR="008E55AD" w:rsidRPr="00E7759A" w:rsidRDefault="008E55AD" w:rsidP="001E453A">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651" w:type="dxa"/>
            <w:vAlign w:val="center"/>
          </w:tcPr>
          <w:p w14:paraId="18DBEF42" w14:textId="77777777" w:rsidR="008E55AD" w:rsidRPr="00E7759A" w:rsidRDefault="008E55AD" w:rsidP="001E453A">
            <w:pPr>
              <w:spacing w:after="0"/>
              <w:jc w:val="both"/>
              <w:rPr>
                <w:rFonts w:cs="Calibri"/>
                <w:sz w:val="20"/>
                <w:szCs w:val="20"/>
                <w:highlight w:val="lightGray"/>
                <w:lang w:val="fr-LU"/>
              </w:rPr>
            </w:pPr>
            <w:r w:rsidRPr="00E7759A">
              <w:rPr>
                <w:rFonts w:cs="Calibri"/>
                <w:sz w:val="20"/>
                <w:szCs w:val="20"/>
                <w:highlight w:val="lightGray"/>
                <w:lang w:val="fr-LU"/>
              </w:rPr>
              <w:t>Datation de la réponse.</w:t>
            </w:r>
          </w:p>
        </w:tc>
      </w:tr>
      <w:tr w:rsidR="008E55AD" w:rsidRPr="00E7759A" w14:paraId="79A609DA" w14:textId="77777777" w:rsidTr="009039D0">
        <w:trPr>
          <w:trHeight w:val="474"/>
        </w:trPr>
        <w:tc>
          <w:tcPr>
            <w:tcW w:w="1425" w:type="dxa"/>
            <w:vMerge/>
            <w:vAlign w:val="center"/>
          </w:tcPr>
          <w:p w14:paraId="061D44EE" w14:textId="77777777" w:rsidR="008E55AD" w:rsidRPr="00E7759A" w:rsidRDefault="008E55AD" w:rsidP="001E453A">
            <w:pPr>
              <w:spacing w:after="0"/>
              <w:rPr>
                <w:rFonts w:cs="Calibri"/>
                <w:i/>
                <w:sz w:val="20"/>
                <w:szCs w:val="20"/>
                <w:lang w:val="fr-LU"/>
              </w:rPr>
            </w:pPr>
          </w:p>
        </w:tc>
        <w:tc>
          <w:tcPr>
            <w:tcW w:w="2160" w:type="dxa"/>
            <w:gridSpan w:val="3"/>
            <w:vAlign w:val="center"/>
          </w:tcPr>
          <w:p w14:paraId="2BEA20A0" w14:textId="77777777" w:rsidR="008E55AD" w:rsidRPr="00E7759A" w:rsidRDefault="008E55AD"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Responder</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668" w:type="dxa"/>
            <w:vAlign w:val="center"/>
          </w:tcPr>
          <w:p w14:paraId="4FF25C83" w14:textId="77777777" w:rsidR="008E55AD" w:rsidRPr="00E7759A" w:rsidRDefault="008E55AD" w:rsidP="001E453A">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1FD3E4E2" w14:textId="77777777" w:rsidR="008E55AD" w:rsidRPr="00E7759A" w:rsidRDefault="008E55AD" w:rsidP="001E453A">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275" w:type="dxa"/>
            <w:vAlign w:val="center"/>
          </w:tcPr>
          <w:p w14:paraId="1F007D08" w14:textId="77777777" w:rsidR="008E55AD" w:rsidRPr="00E7759A" w:rsidRDefault="008E55AD" w:rsidP="001E453A">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4651" w:type="dxa"/>
            <w:vAlign w:val="center"/>
          </w:tcPr>
          <w:p w14:paraId="70C967F5" w14:textId="77777777" w:rsidR="008E55AD" w:rsidRPr="00E7759A" w:rsidRDefault="008E55AD" w:rsidP="001E453A">
            <w:pPr>
              <w:spacing w:after="0"/>
              <w:jc w:val="both"/>
              <w:rPr>
                <w:rFonts w:cs="Calibri"/>
                <w:sz w:val="20"/>
                <w:szCs w:val="20"/>
                <w:highlight w:val="lightGray"/>
                <w:lang w:val="fr-LU"/>
              </w:rPr>
            </w:pPr>
            <w:r w:rsidRPr="00E7759A">
              <w:rPr>
                <w:rFonts w:cs="Calibri"/>
                <w:sz w:val="20"/>
                <w:szCs w:val="20"/>
                <w:highlight w:val="lightGray"/>
                <w:lang w:val="fr-LU"/>
              </w:rPr>
              <w:t>Identification du système répondant.</w:t>
            </w:r>
          </w:p>
        </w:tc>
      </w:tr>
      <w:tr w:rsidR="008E55AD" w:rsidRPr="00E7759A" w14:paraId="2AE96955" w14:textId="77777777" w:rsidTr="009039D0">
        <w:trPr>
          <w:trHeight w:val="641"/>
        </w:trPr>
        <w:tc>
          <w:tcPr>
            <w:tcW w:w="1425" w:type="dxa"/>
            <w:vMerge/>
            <w:vAlign w:val="center"/>
          </w:tcPr>
          <w:p w14:paraId="71D4E71B" w14:textId="77777777" w:rsidR="008E55AD" w:rsidRPr="00E7759A" w:rsidRDefault="008E55AD" w:rsidP="001E453A">
            <w:pPr>
              <w:spacing w:after="0"/>
              <w:rPr>
                <w:rFonts w:cs="Calibri"/>
                <w:i/>
                <w:sz w:val="20"/>
                <w:szCs w:val="20"/>
                <w:lang w:val="fr-LU"/>
              </w:rPr>
            </w:pPr>
          </w:p>
        </w:tc>
        <w:tc>
          <w:tcPr>
            <w:tcW w:w="2160" w:type="dxa"/>
            <w:gridSpan w:val="3"/>
            <w:vAlign w:val="center"/>
          </w:tcPr>
          <w:p w14:paraId="0FB2DAD7" w14:textId="77777777" w:rsidR="008E55AD" w:rsidRPr="00E7759A" w:rsidRDefault="008E55AD"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w:t>
            </w:r>
            <w:r w:rsidRPr="00E7759A">
              <w:rPr>
                <w:rFonts w:cs="Calibri"/>
                <w:b/>
                <w:i/>
                <w:sz w:val="20"/>
                <w:szCs w:val="20"/>
                <w:highlight w:val="lightGray"/>
                <w:lang w:val="fr-LU"/>
              </w:rPr>
              <w:softHyphen/>
              <w:t>Message</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668" w:type="dxa"/>
            <w:vAlign w:val="center"/>
          </w:tcPr>
          <w:p w14:paraId="5B823076" w14:textId="77777777" w:rsidR="008E55AD" w:rsidRPr="00E7759A" w:rsidRDefault="008E55AD" w:rsidP="001E453A">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2C8A0E36" w14:textId="77777777" w:rsidR="008E55AD" w:rsidRPr="00E7759A" w:rsidRDefault="008E55AD" w:rsidP="001E453A">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275" w:type="dxa"/>
            <w:vAlign w:val="center"/>
          </w:tcPr>
          <w:p w14:paraId="4750044F" w14:textId="77777777" w:rsidR="008E55AD" w:rsidRPr="00E7759A" w:rsidRDefault="008E55AD" w:rsidP="001E453A">
            <w:pPr>
              <w:spacing w:after="0"/>
              <w:rPr>
                <w:rFonts w:cs="Calibri"/>
                <w:i/>
                <w:sz w:val="20"/>
                <w:szCs w:val="20"/>
                <w:lang w:val="fr-LU"/>
              </w:rPr>
            </w:pPr>
            <w:r w:rsidRPr="00E7759A">
              <w:rPr>
                <w:rFonts w:cs="Calibri"/>
                <w:i/>
                <w:sz w:val="20"/>
                <w:szCs w:val="20"/>
                <w:lang w:val="fr-LU"/>
              </w:rPr>
              <w:t>Message</w:t>
            </w:r>
            <w:r w:rsidRPr="00E7759A">
              <w:rPr>
                <w:rFonts w:cs="Calibri"/>
                <w:i/>
                <w:sz w:val="20"/>
                <w:szCs w:val="20"/>
              </w:rPr>
              <w:softHyphen/>
            </w:r>
            <w:r w:rsidRPr="00E7759A">
              <w:rPr>
                <w:rFonts w:cs="Calibri"/>
                <w:i/>
                <w:sz w:val="20"/>
                <w:szCs w:val="20"/>
                <w:lang w:val="fr-LU"/>
              </w:rPr>
              <w:t>Qualifier</w:t>
            </w:r>
          </w:p>
        </w:tc>
        <w:tc>
          <w:tcPr>
            <w:tcW w:w="4651" w:type="dxa"/>
            <w:vAlign w:val="center"/>
          </w:tcPr>
          <w:p w14:paraId="63C22A9B" w14:textId="77777777" w:rsidR="008E55AD" w:rsidRPr="00E7759A" w:rsidRDefault="008E55AD" w:rsidP="001E453A">
            <w:pPr>
              <w:spacing w:after="0"/>
              <w:jc w:val="both"/>
              <w:rPr>
                <w:rFonts w:cs="Calibri"/>
                <w:sz w:val="20"/>
                <w:szCs w:val="20"/>
                <w:highlight w:val="lightGray"/>
                <w:lang w:val="fr-LU"/>
              </w:rPr>
            </w:pPr>
            <w:r w:rsidRPr="00E7759A">
              <w:rPr>
                <w:rFonts w:cs="Calibri"/>
                <w:sz w:val="20"/>
                <w:szCs w:val="20"/>
                <w:highlight w:val="lightGray"/>
                <w:lang w:val="fr-LU"/>
              </w:rPr>
              <w:t>Identification de la requête.</w:t>
            </w:r>
          </w:p>
        </w:tc>
      </w:tr>
      <w:tr w:rsidR="00D71557" w:rsidRPr="00E7759A" w14:paraId="1956E4D7" w14:textId="77777777" w:rsidTr="009039D0">
        <w:trPr>
          <w:hidden/>
        </w:trPr>
        <w:tc>
          <w:tcPr>
            <w:tcW w:w="1425" w:type="dxa"/>
            <w:vMerge w:val="restart"/>
            <w:vAlign w:val="center"/>
          </w:tcPr>
          <w:p w14:paraId="577AA05E" w14:textId="77777777" w:rsidR="00D71557" w:rsidRPr="00E7759A" w:rsidRDefault="00D71557" w:rsidP="001E453A">
            <w:pPr>
              <w:spacing w:after="0"/>
              <w:rPr>
                <w:rFonts w:eastAsia="MS Mincho" w:cs="Calibri"/>
                <w:i/>
                <w:vanish/>
                <w:sz w:val="20"/>
                <w:szCs w:val="20"/>
                <w:highlight w:val="cyan"/>
                <w:lang w:val="fr-LU"/>
              </w:rPr>
            </w:pPr>
            <w:r w:rsidRPr="00E7759A">
              <w:rPr>
                <w:rFonts w:cs="Calibri"/>
                <w:i/>
                <w:vanish/>
                <w:sz w:val="20"/>
                <w:szCs w:val="20"/>
                <w:highlight w:val="cyan"/>
              </w:rPr>
              <w:t>Delegation</w:t>
            </w:r>
          </w:p>
        </w:tc>
        <w:tc>
          <w:tcPr>
            <w:tcW w:w="2160" w:type="dxa"/>
            <w:gridSpan w:val="3"/>
            <w:vAlign w:val="center"/>
          </w:tcPr>
          <w:p w14:paraId="166722B9" w14:textId="77777777" w:rsidR="00D71557" w:rsidRPr="00E7759A" w:rsidRDefault="00D71557" w:rsidP="001E453A">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DelegatorAddress</w:t>
            </w:r>
            <w:proofErr w:type="spellEnd"/>
          </w:p>
        </w:tc>
        <w:tc>
          <w:tcPr>
            <w:tcW w:w="668" w:type="dxa"/>
            <w:vAlign w:val="center"/>
          </w:tcPr>
          <w:p w14:paraId="0DABCE41" w14:textId="77777777" w:rsidR="00D71557" w:rsidRPr="00E7759A" w:rsidRDefault="00D71557" w:rsidP="001E453A">
            <w:pPr>
              <w:spacing w:after="0"/>
              <w:rPr>
                <w:rFonts w:eastAsia="MS Mincho" w:cs="Calibri"/>
                <w:vanish/>
                <w:sz w:val="20"/>
                <w:szCs w:val="20"/>
                <w:highlight w:val="cyan"/>
                <w:lang w:val="fr-LU"/>
              </w:rPr>
            </w:pPr>
            <w:r w:rsidRPr="00E7759A">
              <w:rPr>
                <w:rFonts w:cs="Calibri"/>
                <w:vanish/>
                <w:sz w:val="20"/>
                <w:szCs w:val="20"/>
                <w:highlight w:val="cyan"/>
              </w:rPr>
              <w:t>0:1</w:t>
            </w:r>
          </w:p>
        </w:tc>
        <w:tc>
          <w:tcPr>
            <w:tcW w:w="1275" w:type="dxa"/>
            <w:vAlign w:val="center"/>
          </w:tcPr>
          <w:p w14:paraId="13144C30" w14:textId="77777777" w:rsidR="00D71557" w:rsidRPr="00E7759A" w:rsidRDefault="00D71557" w:rsidP="001E453A">
            <w:pPr>
              <w:spacing w:after="0"/>
              <w:rPr>
                <w:rFonts w:eastAsia="MS Mincho" w:cs="Calibri"/>
                <w:i/>
                <w:vanish/>
                <w:sz w:val="20"/>
                <w:szCs w:val="20"/>
                <w:highlight w:val="cyan"/>
                <w:lang w:val="fr-LU"/>
              </w:rPr>
            </w:pPr>
            <w:proofErr w:type="spellStart"/>
            <w:r w:rsidRPr="00E7759A">
              <w:rPr>
                <w:rFonts w:cs="Calibri"/>
                <w:i/>
                <w:vanish/>
                <w:sz w:val="20"/>
                <w:szCs w:val="20"/>
                <w:highlight w:val="cyan"/>
              </w:rPr>
              <w:t>Endpoint</w:t>
            </w:r>
            <w:r w:rsidRPr="00E7759A">
              <w:rPr>
                <w:rFonts w:cs="Calibri"/>
                <w:i/>
                <w:vanish/>
                <w:sz w:val="20"/>
                <w:szCs w:val="20"/>
                <w:highlight w:val="cyan"/>
              </w:rPr>
              <w:softHyphen/>
              <w:t>Address</w:t>
            </w:r>
            <w:proofErr w:type="spellEnd"/>
          </w:p>
        </w:tc>
        <w:tc>
          <w:tcPr>
            <w:tcW w:w="4651" w:type="dxa"/>
            <w:vAlign w:val="center"/>
          </w:tcPr>
          <w:p w14:paraId="0CBB863D" w14:textId="77777777" w:rsidR="00D71557" w:rsidRPr="00E7759A" w:rsidRDefault="00D71557" w:rsidP="001E453A">
            <w:pPr>
              <w:spacing w:after="0"/>
              <w:jc w:val="both"/>
              <w:rPr>
                <w:rFonts w:cs="Calibri"/>
                <w:vanish/>
                <w:sz w:val="20"/>
                <w:szCs w:val="20"/>
                <w:highlight w:val="cyan"/>
              </w:rPr>
            </w:pPr>
            <w:r w:rsidRPr="00E7759A">
              <w:rPr>
                <w:rFonts w:cs="Calibri"/>
                <w:vanish/>
                <w:sz w:val="20"/>
                <w:szCs w:val="20"/>
                <w:highlight w:val="cyan"/>
              </w:rPr>
              <w:t xml:space="preserve">Address of originated system to which delegated response is to be returned. </w:t>
            </w:r>
          </w:p>
          <w:p w14:paraId="11197980" w14:textId="77777777" w:rsidR="00D71557" w:rsidRPr="00E7759A" w:rsidRDefault="00D71557" w:rsidP="001E453A">
            <w:pPr>
              <w:pStyle w:val="Tabletext8Char1"/>
              <w:spacing w:before="0" w:after="0"/>
              <w:rPr>
                <w:rFonts w:ascii="Calibri" w:hAnsi="Calibri" w:cs="Calibri"/>
                <w:vanish/>
                <w:sz w:val="20"/>
                <w:highlight w:val="cyan"/>
                <w:lang w:val="fr-LU"/>
              </w:rPr>
            </w:pPr>
            <w:r w:rsidRPr="00E7759A">
              <w:rPr>
                <w:rFonts w:ascii="Calibri" w:hAnsi="Calibri" w:cs="Calibri"/>
                <w:vanish/>
                <w:sz w:val="20"/>
                <w:highlight w:val="cyan"/>
              </w:rPr>
              <w:t>If request has been proxied by an intermediate aggregating system this provides tracking information relating to the original requestor. This allows the aggregation to be stateless.</w:t>
            </w:r>
          </w:p>
        </w:tc>
      </w:tr>
      <w:tr w:rsidR="00D71557" w:rsidRPr="00E7759A" w14:paraId="0DDA033D" w14:textId="77777777" w:rsidTr="009039D0">
        <w:trPr>
          <w:hidden/>
        </w:trPr>
        <w:tc>
          <w:tcPr>
            <w:tcW w:w="1425" w:type="dxa"/>
            <w:vMerge/>
            <w:vAlign w:val="center"/>
          </w:tcPr>
          <w:p w14:paraId="3595CE91" w14:textId="77777777" w:rsidR="00D71557" w:rsidRPr="00E7759A" w:rsidRDefault="00D71557" w:rsidP="001E453A">
            <w:pPr>
              <w:spacing w:after="0"/>
              <w:rPr>
                <w:rFonts w:cs="Calibri"/>
                <w:i/>
                <w:vanish/>
                <w:sz w:val="20"/>
                <w:szCs w:val="20"/>
                <w:highlight w:val="cyan"/>
                <w:lang w:val="fr-LU"/>
              </w:rPr>
            </w:pPr>
          </w:p>
        </w:tc>
        <w:tc>
          <w:tcPr>
            <w:tcW w:w="2160" w:type="dxa"/>
            <w:gridSpan w:val="3"/>
            <w:vAlign w:val="center"/>
          </w:tcPr>
          <w:p w14:paraId="4F226EEF" w14:textId="77777777" w:rsidR="00D71557" w:rsidRPr="00E7759A" w:rsidRDefault="00D71557" w:rsidP="001E453A">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DelegatorRef</w:t>
            </w:r>
            <w:proofErr w:type="spellEnd"/>
          </w:p>
        </w:tc>
        <w:tc>
          <w:tcPr>
            <w:tcW w:w="668" w:type="dxa"/>
            <w:vAlign w:val="center"/>
          </w:tcPr>
          <w:p w14:paraId="7706B3FE" w14:textId="77777777" w:rsidR="00D71557" w:rsidRPr="00E7759A" w:rsidRDefault="00D71557" w:rsidP="001E453A">
            <w:pPr>
              <w:spacing w:after="0"/>
              <w:rPr>
                <w:rFonts w:eastAsia="MS Mincho" w:cs="Calibri"/>
                <w:vanish/>
                <w:sz w:val="20"/>
                <w:szCs w:val="20"/>
                <w:highlight w:val="cyan"/>
                <w:lang w:val="fr-LU"/>
              </w:rPr>
            </w:pPr>
            <w:r w:rsidRPr="00E7759A">
              <w:rPr>
                <w:rFonts w:cs="Calibri"/>
                <w:vanish/>
                <w:sz w:val="20"/>
                <w:szCs w:val="20"/>
                <w:highlight w:val="cyan"/>
              </w:rPr>
              <w:t>0:1</w:t>
            </w:r>
          </w:p>
        </w:tc>
        <w:tc>
          <w:tcPr>
            <w:tcW w:w="1275" w:type="dxa"/>
            <w:vAlign w:val="center"/>
          </w:tcPr>
          <w:p w14:paraId="57340A10" w14:textId="77777777" w:rsidR="00D71557" w:rsidRPr="00E7759A" w:rsidRDefault="00D71557" w:rsidP="001E453A">
            <w:pPr>
              <w:spacing w:after="0"/>
              <w:rPr>
                <w:rFonts w:eastAsia="MS Mincho" w:cs="Calibri"/>
                <w:i/>
                <w:vanish/>
                <w:sz w:val="20"/>
                <w:szCs w:val="20"/>
                <w:highlight w:val="cyan"/>
                <w:lang w:val="fr-LU"/>
              </w:rPr>
            </w:pPr>
            <w:r w:rsidRPr="00E7759A">
              <w:rPr>
                <w:rFonts w:cs="Calibri"/>
                <w:i/>
                <w:vanish/>
                <w:sz w:val="20"/>
                <w:szCs w:val="20"/>
                <w:highlight w:val="cyan"/>
              </w:rPr>
              <w:sym w:font="Wingdings" w:char="F0E0"/>
            </w:r>
            <w:proofErr w:type="spellStart"/>
            <w:r w:rsidRPr="00E7759A">
              <w:rPr>
                <w:rFonts w:cs="Calibri"/>
                <w:i/>
                <w:vanish/>
                <w:sz w:val="20"/>
                <w:szCs w:val="20"/>
                <w:highlight w:val="cyan"/>
              </w:rPr>
              <w:t>Participant</w:t>
            </w:r>
            <w:r w:rsidRPr="00E7759A">
              <w:rPr>
                <w:rFonts w:cs="Calibri"/>
                <w:i/>
                <w:vanish/>
                <w:sz w:val="20"/>
                <w:szCs w:val="20"/>
                <w:highlight w:val="cyan"/>
              </w:rPr>
              <w:softHyphen/>
              <w:t>Code</w:t>
            </w:r>
            <w:proofErr w:type="spellEnd"/>
          </w:p>
        </w:tc>
        <w:tc>
          <w:tcPr>
            <w:tcW w:w="4651" w:type="dxa"/>
            <w:vAlign w:val="center"/>
          </w:tcPr>
          <w:p w14:paraId="0272EC25" w14:textId="77777777" w:rsidR="00D71557" w:rsidRPr="00E7759A" w:rsidRDefault="00D71557" w:rsidP="001E453A">
            <w:pPr>
              <w:spacing w:after="0"/>
              <w:jc w:val="both"/>
              <w:rPr>
                <w:rFonts w:eastAsia="MS Mincho" w:cs="Calibri"/>
                <w:vanish/>
                <w:sz w:val="20"/>
                <w:szCs w:val="20"/>
                <w:lang w:val="en-GB"/>
              </w:rPr>
            </w:pPr>
            <w:r w:rsidRPr="00E7759A">
              <w:rPr>
                <w:rFonts w:cs="Calibri"/>
                <w:vanish/>
                <w:sz w:val="20"/>
                <w:szCs w:val="20"/>
                <w:highlight w:val="cyan"/>
              </w:rPr>
              <w:t>Identifier of delegating system that originated message.</w:t>
            </w:r>
            <w:r w:rsidRPr="00E7759A">
              <w:rPr>
                <w:rFonts w:cs="Calibri"/>
                <w:vanish/>
                <w:sz w:val="20"/>
                <w:szCs w:val="20"/>
              </w:rPr>
              <w:t xml:space="preserve"> </w:t>
            </w:r>
          </w:p>
        </w:tc>
      </w:tr>
      <w:tr w:rsidR="00D71557" w:rsidRPr="00E32CB2" w14:paraId="164060D4" w14:textId="77777777" w:rsidTr="009039D0">
        <w:tc>
          <w:tcPr>
            <w:tcW w:w="1425" w:type="dxa"/>
            <w:vMerge w:val="restart"/>
            <w:vAlign w:val="center"/>
          </w:tcPr>
          <w:p w14:paraId="7FBAECB0" w14:textId="77777777" w:rsidR="00D71557" w:rsidRPr="00E7759A" w:rsidRDefault="00D71557" w:rsidP="001E453A">
            <w:pPr>
              <w:spacing w:after="0"/>
              <w:rPr>
                <w:rFonts w:cs="Calibri"/>
                <w:i/>
                <w:sz w:val="20"/>
                <w:szCs w:val="20"/>
                <w:lang w:val="fr-LU"/>
              </w:rPr>
            </w:pPr>
            <w:proofErr w:type="spellStart"/>
            <w:r w:rsidRPr="00E7759A">
              <w:rPr>
                <w:rFonts w:cs="Calibri"/>
                <w:i/>
                <w:sz w:val="20"/>
                <w:szCs w:val="20"/>
                <w:lang w:val="fr-LU"/>
              </w:rPr>
              <w:t>Payload</w:t>
            </w:r>
            <w:proofErr w:type="spellEnd"/>
          </w:p>
        </w:tc>
        <w:tc>
          <w:tcPr>
            <w:tcW w:w="2160" w:type="dxa"/>
            <w:gridSpan w:val="3"/>
            <w:vAlign w:val="center"/>
          </w:tcPr>
          <w:p w14:paraId="41170F41" w14:textId="77777777" w:rsidR="00D71557" w:rsidRPr="00E7759A" w:rsidRDefault="00D71557"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Termination</w:t>
            </w:r>
            <w:r w:rsidRPr="00E7759A">
              <w:rPr>
                <w:rFonts w:cs="Calibri"/>
                <w:b/>
                <w:i/>
                <w:sz w:val="20"/>
                <w:szCs w:val="20"/>
                <w:highlight w:val="lightGray"/>
                <w:lang w:val="fr-LU"/>
              </w:rPr>
              <w:softHyphen/>
              <w:t>Response</w:t>
            </w:r>
            <w:r w:rsidRPr="00E7759A">
              <w:rPr>
                <w:rFonts w:cs="Calibri"/>
                <w:b/>
                <w:i/>
                <w:sz w:val="20"/>
                <w:szCs w:val="20"/>
                <w:highlight w:val="lightGray"/>
                <w:lang w:val="fr-LU"/>
              </w:rPr>
              <w:softHyphen/>
              <w:t>Status</w:t>
            </w:r>
            <w:proofErr w:type="spellEnd"/>
          </w:p>
        </w:tc>
        <w:tc>
          <w:tcPr>
            <w:tcW w:w="668" w:type="dxa"/>
            <w:vAlign w:val="center"/>
          </w:tcPr>
          <w:p w14:paraId="2CB0F912" w14:textId="77777777" w:rsidR="00D71557" w:rsidRPr="00E7759A" w:rsidRDefault="00D71557" w:rsidP="001E453A">
            <w:pPr>
              <w:spacing w:after="0"/>
              <w:rPr>
                <w:rFonts w:cs="Calibri"/>
                <w:sz w:val="20"/>
                <w:szCs w:val="20"/>
                <w:lang w:val="fr-LU"/>
              </w:rPr>
            </w:pPr>
            <w:proofErr w:type="gramStart"/>
            <w:r w:rsidRPr="00E7759A">
              <w:rPr>
                <w:rFonts w:cs="Calibri"/>
                <w:sz w:val="20"/>
                <w:szCs w:val="20"/>
                <w:lang w:val="fr-LU"/>
              </w:rPr>
              <w:t>1:*</w:t>
            </w:r>
            <w:proofErr w:type="gramEnd"/>
          </w:p>
        </w:tc>
        <w:tc>
          <w:tcPr>
            <w:tcW w:w="1275" w:type="dxa"/>
            <w:vAlign w:val="center"/>
          </w:tcPr>
          <w:p w14:paraId="1C4FF3D2" w14:textId="77777777" w:rsidR="00D71557" w:rsidRPr="00E7759A" w:rsidRDefault="00D71557" w:rsidP="001E453A">
            <w:pPr>
              <w:spacing w:after="0"/>
              <w:rPr>
                <w:rFonts w:cs="Calibri"/>
                <w:i/>
                <w:sz w:val="20"/>
                <w:szCs w:val="20"/>
                <w:lang w:val="fr-LU"/>
              </w:rPr>
            </w:pPr>
            <w:r w:rsidRPr="00E7759A">
              <w:rPr>
                <w:rFonts w:cs="Calibri"/>
                <w:i/>
                <w:sz w:val="20"/>
                <w:szCs w:val="20"/>
                <w:lang w:val="fr-LU"/>
              </w:rPr>
              <w:t>+Structure</w:t>
            </w:r>
          </w:p>
        </w:tc>
        <w:tc>
          <w:tcPr>
            <w:tcW w:w="4651" w:type="dxa"/>
            <w:vAlign w:val="center"/>
          </w:tcPr>
          <w:p w14:paraId="42496F51" w14:textId="77777777" w:rsidR="00D71557" w:rsidRPr="00E7759A" w:rsidRDefault="00D71557" w:rsidP="001E453A">
            <w:pPr>
              <w:spacing w:after="0"/>
              <w:jc w:val="both"/>
              <w:rPr>
                <w:rFonts w:cs="Calibri"/>
                <w:sz w:val="20"/>
                <w:szCs w:val="20"/>
                <w:highlight w:val="lightGray"/>
                <w:lang w:val="fr-FR"/>
              </w:rPr>
            </w:pPr>
            <w:r w:rsidRPr="00E7759A">
              <w:rPr>
                <w:rFonts w:cs="Calibri"/>
                <w:sz w:val="20"/>
                <w:szCs w:val="20"/>
                <w:highlight w:val="lightGray"/>
                <w:lang w:val="fr-FR"/>
              </w:rPr>
              <w:t>Statut de la demande de clôture d’abonnement.</w:t>
            </w:r>
          </w:p>
        </w:tc>
      </w:tr>
      <w:tr w:rsidR="00D71557" w:rsidRPr="00E32CB2" w14:paraId="5886E6DC" w14:textId="77777777" w:rsidTr="009039D0">
        <w:tc>
          <w:tcPr>
            <w:tcW w:w="1425" w:type="dxa"/>
            <w:vMerge/>
            <w:vAlign w:val="center"/>
          </w:tcPr>
          <w:p w14:paraId="3ECF55CB" w14:textId="77777777" w:rsidR="00D71557" w:rsidRPr="00E7759A" w:rsidRDefault="00D71557" w:rsidP="001E453A">
            <w:pPr>
              <w:spacing w:after="0"/>
              <w:rPr>
                <w:rFonts w:cs="Calibri"/>
                <w:i/>
                <w:sz w:val="20"/>
                <w:szCs w:val="20"/>
                <w:lang w:val="fr-FR"/>
              </w:rPr>
            </w:pPr>
          </w:p>
        </w:tc>
        <w:tc>
          <w:tcPr>
            <w:tcW w:w="236" w:type="dxa"/>
            <w:vAlign w:val="center"/>
          </w:tcPr>
          <w:p w14:paraId="331B301A" w14:textId="77777777" w:rsidR="00D71557" w:rsidRPr="00E7759A" w:rsidRDefault="00D71557" w:rsidP="001E453A">
            <w:pPr>
              <w:spacing w:after="0"/>
              <w:rPr>
                <w:rFonts w:cs="Calibri"/>
                <w:b/>
                <w:i/>
                <w:sz w:val="20"/>
                <w:szCs w:val="20"/>
                <w:lang w:val="fr-FR"/>
              </w:rPr>
            </w:pPr>
          </w:p>
        </w:tc>
        <w:tc>
          <w:tcPr>
            <w:tcW w:w="1924" w:type="dxa"/>
            <w:gridSpan w:val="2"/>
            <w:vAlign w:val="center"/>
          </w:tcPr>
          <w:p w14:paraId="351129BE" w14:textId="77777777" w:rsidR="00D71557" w:rsidRPr="00E7759A" w:rsidRDefault="00D71557"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Response</w:t>
            </w:r>
            <w:r w:rsidRPr="00E7759A">
              <w:rPr>
                <w:rFonts w:cs="Calibri"/>
                <w:b/>
                <w:i/>
                <w:sz w:val="20"/>
                <w:szCs w:val="20"/>
                <w:highlight w:val="lightGray"/>
                <w:lang w:val="fr-LU"/>
              </w:rPr>
              <w:softHyphen/>
              <w:t>Timestamp</w:t>
            </w:r>
            <w:proofErr w:type="spellEnd"/>
          </w:p>
        </w:tc>
        <w:tc>
          <w:tcPr>
            <w:tcW w:w="668" w:type="dxa"/>
            <w:vAlign w:val="center"/>
          </w:tcPr>
          <w:p w14:paraId="6E7B1EC2" w14:textId="77777777" w:rsidR="00D71557" w:rsidRPr="00E7759A" w:rsidRDefault="00D71557" w:rsidP="001E453A">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275" w:type="dxa"/>
            <w:vAlign w:val="center"/>
          </w:tcPr>
          <w:p w14:paraId="0457F649" w14:textId="77777777" w:rsidR="00D71557" w:rsidRPr="00E7759A" w:rsidRDefault="00D71557" w:rsidP="001E453A">
            <w:pPr>
              <w:spacing w:after="0"/>
              <w:rPr>
                <w:rFonts w:cs="Calibri"/>
                <w:i/>
                <w:sz w:val="20"/>
                <w:szCs w:val="20"/>
                <w:lang w:val="fr-LU"/>
              </w:rPr>
            </w:pPr>
            <w:proofErr w:type="spellStart"/>
            <w:proofErr w:type="gramStart"/>
            <w:r w:rsidRPr="00E7759A">
              <w:rPr>
                <w:rFonts w:cs="Calibri"/>
                <w:i/>
                <w:sz w:val="20"/>
                <w:szCs w:val="20"/>
                <w:lang w:val="fr-LU"/>
              </w:rPr>
              <w:t>xsd:dateTime</w:t>
            </w:r>
            <w:proofErr w:type="spellEnd"/>
            <w:proofErr w:type="gramEnd"/>
          </w:p>
        </w:tc>
        <w:tc>
          <w:tcPr>
            <w:tcW w:w="4651" w:type="dxa"/>
            <w:vAlign w:val="center"/>
          </w:tcPr>
          <w:p w14:paraId="3D900119" w14:textId="77777777" w:rsidR="00D71557" w:rsidRPr="00E7759A" w:rsidRDefault="00D71557" w:rsidP="001E453A">
            <w:pPr>
              <w:spacing w:after="0"/>
              <w:jc w:val="both"/>
              <w:rPr>
                <w:rFonts w:cs="Calibri"/>
                <w:sz w:val="20"/>
                <w:szCs w:val="20"/>
                <w:highlight w:val="lightGray"/>
                <w:lang w:val="fr-FR"/>
              </w:rPr>
            </w:pPr>
            <w:r w:rsidRPr="00E7759A">
              <w:rPr>
                <w:rFonts w:cs="Calibri"/>
                <w:sz w:val="20"/>
                <w:szCs w:val="20"/>
                <w:highlight w:val="lightGray"/>
                <w:lang w:val="fr-FR"/>
              </w:rPr>
              <w:t>Heure de réponse (pour l’abonnement ci-dessous).</w:t>
            </w:r>
          </w:p>
        </w:tc>
      </w:tr>
      <w:tr w:rsidR="00D71557" w:rsidRPr="00E7759A" w14:paraId="18E3B86D" w14:textId="77777777" w:rsidTr="009039D0">
        <w:tc>
          <w:tcPr>
            <w:tcW w:w="1425" w:type="dxa"/>
            <w:vMerge/>
            <w:vAlign w:val="center"/>
          </w:tcPr>
          <w:p w14:paraId="4A536A67" w14:textId="77777777" w:rsidR="00D71557" w:rsidRPr="00E7759A" w:rsidRDefault="00D71557" w:rsidP="001E453A">
            <w:pPr>
              <w:spacing w:after="0"/>
              <w:rPr>
                <w:rFonts w:cs="Calibri"/>
                <w:i/>
                <w:sz w:val="20"/>
                <w:szCs w:val="20"/>
                <w:lang w:val="fr-FR"/>
              </w:rPr>
            </w:pPr>
          </w:p>
        </w:tc>
        <w:tc>
          <w:tcPr>
            <w:tcW w:w="236" w:type="dxa"/>
            <w:vAlign w:val="center"/>
          </w:tcPr>
          <w:p w14:paraId="7D25BB25" w14:textId="77777777" w:rsidR="00D71557" w:rsidRPr="00E7759A" w:rsidRDefault="00D71557" w:rsidP="001E453A">
            <w:pPr>
              <w:spacing w:after="0"/>
              <w:rPr>
                <w:rFonts w:cs="Calibri"/>
                <w:b/>
                <w:i/>
                <w:sz w:val="20"/>
                <w:szCs w:val="20"/>
                <w:lang w:val="fr-FR"/>
              </w:rPr>
            </w:pPr>
          </w:p>
        </w:tc>
        <w:tc>
          <w:tcPr>
            <w:tcW w:w="1924" w:type="dxa"/>
            <w:gridSpan w:val="2"/>
            <w:vAlign w:val="center"/>
          </w:tcPr>
          <w:p w14:paraId="2B897074" w14:textId="77777777" w:rsidR="00D71557" w:rsidRPr="00E7759A" w:rsidRDefault="00D71557"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Subscriber</w:t>
            </w:r>
            <w:r w:rsidRPr="00E7759A">
              <w:rPr>
                <w:rFonts w:cs="Calibri"/>
                <w:b/>
                <w:i/>
                <w:sz w:val="20"/>
                <w:szCs w:val="20"/>
                <w:highlight w:val="lightGray"/>
                <w:lang w:val="fr-LU"/>
              </w:rPr>
              <w:softHyphen/>
              <w:t>Ref</w:t>
            </w:r>
            <w:proofErr w:type="spellEnd"/>
          </w:p>
        </w:tc>
        <w:tc>
          <w:tcPr>
            <w:tcW w:w="668" w:type="dxa"/>
            <w:vAlign w:val="center"/>
          </w:tcPr>
          <w:p w14:paraId="52ABEF47" w14:textId="77777777" w:rsidR="00D71557" w:rsidRPr="00E7759A" w:rsidRDefault="00D71557" w:rsidP="001E453A">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275" w:type="dxa"/>
            <w:vAlign w:val="center"/>
          </w:tcPr>
          <w:p w14:paraId="2907482B" w14:textId="77777777" w:rsidR="00D71557" w:rsidRPr="00E7759A" w:rsidRDefault="00D71557" w:rsidP="001E453A">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4651" w:type="dxa"/>
            <w:vAlign w:val="center"/>
          </w:tcPr>
          <w:p w14:paraId="17685724" w14:textId="77777777" w:rsidR="00D71557" w:rsidRPr="00E7759A" w:rsidRDefault="00D71557" w:rsidP="001E453A">
            <w:pPr>
              <w:spacing w:after="0"/>
              <w:jc w:val="both"/>
              <w:rPr>
                <w:rFonts w:cs="Calibri"/>
                <w:sz w:val="20"/>
                <w:szCs w:val="20"/>
                <w:highlight w:val="lightGray"/>
                <w:lang w:val="fr-LU"/>
              </w:rPr>
            </w:pPr>
            <w:r w:rsidRPr="00E7759A">
              <w:rPr>
                <w:rFonts w:cs="Calibri"/>
                <w:sz w:val="20"/>
                <w:szCs w:val="20"/>
                <w:highlight w:val="lightGray"/>
                <w:lang w:val="fr-LU"/>
              </w:rPr>
              <w:t>Identifiant du souscripteur.</w:t>
            </w:r>
          </w:p>
        </w:tc>
      </w:tr>
      <w:tr w:rsidR="00D71557" w:rsidRPr="00E7759A" w14:paraId="4A4350CB" w14:textId="77777777" w:rsidTr="009039D0">
        <w:tc>
          <w:tcPr>
            <w:tcW w:w="1425" w:type="dxa"/>
            <w:vMerge/>
            <w:vAlign w:val="center"/>
          </w:tcPr>
          <w:p w14:paraId="7326F7D9" w14:textId="77777777" w:rsidR="00D71557" w:rsidRPr="00E7759A" w:rsidRDefault="00D71557" w:rsidP="001E453A">
            <w:pPr>
              <w:spacing w:after="0"/>
              <w:rPr>
                <w:rFonts w:cs="Calibri"/>
                <w:i/>
                <w:sz w:val="20"/>
                <w:szCs w:val="20"/>
                <w:lang w:val="fr-LU"/>
              </w:rPr>
            </w:pPr>
          </w:p>
        </w:tc>
        <w:tc>
          <w:tcPr>
            <w:tcW w:w="236" w:type="dxa"/>
            <w:vAlign w:val="center"/>
          </w:tcPr>
          <w:p w14:paraId="38FF4043" w14:textId="77777777" w:rsidR="00D71557" w:rsidRPr="00E7759A" w:rsidRDefault="00D71557" w:rsidP="001E453A">
            <w:pPr>
              <w:spacing w:after="0"/>
              <w:rPr>
                <w:rFonts w:cs="Calibri"/>
                <w:b/>
                <w:i/>
                <w:sz w:val="20"/>
                <w:szCs w:val="20"/>
                <w:lang w:val="fr-LU"/>
              </w:rPr>
            </w:pPr>
          </w:p>
        </w:tc>
        <w:tc>
          <w:tcPr>
            <w:tcW w:w="1924" w:type="dxa"/>
            <w:gridSpan w:val="2"/>
            <w:vAlign w:val="center"/>
          </w:tcPr>
          <w:p w14:paraId="33510AB4" w14:textId="77777777" w:rsidR="00D71557" w:rsidRPr="00E7759A" w:rsidRDefault="00D71557"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Subscription</w:t>
            </w:r>
            <w:r w:rsidRPr="00E7759A">
              <w:rPr>
                <w:rFonts w:cs="Calibri"/>
                <w:b/>
                <w:i/>
                <w:sz w:val="20"/>
                <w:szCs w:val="20"/>
                <w:highlight w:val="lightGray"/>
                <w:lang w:val="fr-LU"/>
              </w:rPr>
              <w:softHyphen/>
              <w:t>Ref</w:t>
            </w:r>
            <w:proofErr w:type="spellEnd"/>
          </w:p>
        </w:tc>
        <w:tc>
          <w:tcPr>
            <w:tcW w:w="668" w:type="dxa"/>
            <w:vAlign w:val="center"/>
          </w:tcPr>
          <w:p w14:paraId="4714765A" w14:textId="77777777" w:rsidR="00D71557" w:rsidRPr="00E7759A" w:rsidRDefault="00D71557" w:rsidP="001E453A">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275" w:type="dxa"/>
            <w:vAlign w:val="center"/>
          </w:tcPr>
          <w:p w14:paraId="770D482A" w14:textId="77777777" w:rsidR="00D71557" w:rsidRPr="00E7759A" w:rsidRDefault="00D71557" w:rsidP="001E453A">
            <w:pPr>
              <w:spacing w:after="0"/>
              <w:rPr>
                <w:rFonts w:cs="Calibri"/>
                <w:i/>
                <w:sz w:val="20"/>
                <w:szCs w:val="20"/>
                <w:lang w:val="fr-LU"/>
              </w:rPr>
            </w:pPr>
            <w:proofErr w:type="spellStart"/>
            <w:r w:rsidRPr="00E7759A">
              <w:rPr>
                <w:rFonts w:cs="Calibri"/>
                <w:i/>
                <w:sz w:val="20"/>
                <w:szCs w:val="20"/>
                <w:lang w:val="fr-LU"/>
              </w:rPr>
              <w:t>Subscription</w:t>
            </w:r>
            <w:proofErr w:type="spellEnd"/>
            <w:r w:rsidRPr="00E7759A">
              <w:rPr>
                <w:rFonts w:cs="Calibri"/>
                <w:i/>
                <w:sz w:val="20"/>
                <w:szCs w:val="20"/>
              </w:rPr>
              <w:softHyphen/>
            </w:r>
            <w:r w:rsidRPr="00E7759A">
              <w:rPr>
                <w:rFonts w:cs="Calibri"/>
                <w:i/>
                <w:sz w:val="20"/>
                <w:szCs w:val="20"/>
                <w:lang w:val="fr-LU"/>
              </w:rPr>
              <w:t>Qualifier</w:t>
            </w:r>
          </w:p>
        </w:tc>
        <w:tc>
          <w:tcPr>
            <w:tcW w:w="4651" w:type="dxa"/>
            <w:vAlign w:val="center"/>
          </w:tcPr>
          <w:p w14:paraId="53965B8F" w14:textId="77777777" w:rsidR="00D71557" w:rsidRPr="00E7759A" w:rsidRDefault="00D71557" w:rsidP="001E453A">
            <w:pPr>
              <w:spacing w:after="0"/>
              <w:jc w:val="both"/>
              <w:rPr>
                <w:rFonts w:cs="Calibri"/>
                <w:sz w:val="20"/>
                <w:szCs w:val="20"/>
                <w:highlight w:val="lightGray"/>
                <w:lang w:val="fr-LU"/>
              </w:rPr>
            </w:pPr>
            <w:r w:rsidRPr="00E7759A">
              <w:rPr>
                <w:rFonts w:cs="Calibri"/>
                <w:sz w:val="20"/>
                <w:szCs w:val="20"/>
                <w:highlight w:val="lightGray"/>
                <w:lang w:val="fr-LU"/>
              </w:rPr>
              <w:t>Identifiant de la souscription.</w:t>
            </w:r>
          </w:p>
        </w:tc>
      </w:tr>
      <w:tr w:rsidR="00D71557" w:rsidRPr="00E32CB2" w14:paraId="555DCD6B" w14:textId="77777777" w:rsidTr="009039D0">
        <w:tc>
          <w:tcPr>
            <w:tcW w:w="1425" w:type="dxa"/>
            <w:vMerge/>
            <w:vAlign w:val="center"/>
          </w:tcPr>
          <w:p w14:paraId="137F5F67" w14:textId="77777777" w:rsidR="00D71557" w:rsidRPr="00E7759A" w:rsidRDefault="00D71557" w:rsidP="001E453A">
            <w:pPr>
              <w:spacing w:after="0"/>
              <w:rPr>
                <w:rFonts w:cs="Calibri"/>
                <w:i/>
                <w:sz w:val="20"/>
                <w:szCs w:val="20"/>
                <w:lang w:val="fr-LU"/>
              </w:rPr>
            </w:pPr>
          </w:p>
        </w:tc>
        <w:tc>
          <w:tcPr>
            <w:tcW w:w="236" w:type="dxa"/>
            <w:vAlign w:val="center"/>
          </w:tcPr>
          <w:p w14:paraId="187BBC3A" w14:textId="77777777" w:rsidR="00D71557" w:rsidRPr="00E7759A" w:rsidRDefault="00D71557" w:rsidP="001E453A">
            <w:pPr>
              <w:spacing w:after="0"/>
              <w:rPr>
                <w:rFonts w:cs="Calibri"/>
                <w:b/>
                <w:i/>
                <w:sz w:val="20"/>
                <w:szCs w:val="20"/>
                <w:lang w:val="fr-LU"/>
              </w:rPr>
            </w:pPr>
          </w:p>
        </w:tc>
        <w:tc>
          <w:tcPr>
            <w:tcW w:w="1924" w:type="dxa"/>
            <w:gridSpan w:val="2"/>
            <w:vAlign w:val="center"/>
          </w:tcPr>
          <w:p w14:paraId="5DF0AD53" w14:textId="77777777" w:rsidR="00D71557" w:rsidRPr="00E7759A" w:rsidRDefault="00D71557" w:rsidP="001E453A">
            <w:pPr>
              <w:spacing w:after="0"/>
              <w:rPr>
                <w:rFonts w:cs="Calibri"/>
                <w:b/>
                <w:i/>
                <w:sz w:val="20"/>
                <w:szCs w:val="20"/>
                <w:highlight w:val="lightGray"/>
                <w:lang w:val="en-GB"/>
              </w:rPr>
            </w:pPr>
            <w:r w:rsidRPr="00E7759A">
              <w:rPr>
                <w:rFonts w:cs="Calibri"/>
                <w:b/>
                <w:i/>
                <w:sz w:val="20"/>
                <w:szCs w:val="20"/>
                <w:highlight w:val="lightGray"/>
                <w:lang w:val="en-GB"/>
              </w:rPr>
              <w:t>Status</w:t>
            </w:r>
          </w:p>
        </w:tc>
        <w:tc>
          <w:tcPr>
            <w:tcW w:w="668" w:type="dxa"/>
            <w:vAlign w:val="center"/>
          </w:tcPr>
          <w:p w14:paraId="75362217" w14:textId="77777777" w:rsidR="00D71557" w:rsidRPr="00E7759A" w:rsidRDefault="00D71557" w:rsidP="001E453A">
            <w:pPr>
              <w:spacing w:after="0"/>
              <w:rPr>
                <w:rFonts w:cs="Calibri"/>
                <w:sz w:val="20"/>
                <w:szCs w:val="20"/>
                <w:lang w:val="en-GB"/>
              </w:rPr>
            </w:pPr>
            <w:r w:rsidRPr="00E7759A">
              <w:rPr>
                <w:rFonts w:cs="Calibri"/>
                <w:sz w:val="20"/>
                <w:szCs w:val="20"/>
                <w:lang w:val="en-GB"/>
              </w:rPr>
              <w:t>0:1</w:t>
            </w:r>
          </w:p>
          <w:p w14:paraId="38C6BD7F" w14:textId="77777777" w:rsidR="00D71557" w:rsidRPr="00E7759A" w:rsidRDefault="00D71557" w:rsidP="001E453A">
            <w:pPr>
              <w:spacing w:after="0"/>
              <w:rPr>
                <w:rFonts w:cs="Calibri"/>
                <w:sz w:val="20"/>
                <w:szCs w:val="20"/>
                <w:lang w:val="en-GB"/>
              </w:rPr>
            </w:pPr>
            <w:r w:rsidRPr="00E7759A">
              <w:rPr>
                <w:rFonts w:cs="Calibri"/>
                <w:sz w:val="20"/>
                <w:szCs w:val="20"/>
                <w:highlight w:val="lightGray"/>
                <w:lang w:val="en-GB"/>
              </w:rPr>
              <w:t>1:1</w:t>
            </w:r>
          </w:p>
        </w:tc>
        <w:tc>
          <w:tcPr>
            <w:tcW w:w="1275" w:type="dxa"/>
            <w:vAlign w:val="center"/>
          </w:tcPr>
          <w:p w14:paraId="3B6095C4" w14:textId="77777777" w:rsidR="00D71557" w:rsidRPr="00E7759A" w:rsidRDefault="00D71557" w:rsidP="001E453A">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4651" w:type="dxa"/>
            <w:vAlign w:val="center"/>
          </w:tcPr>
          <w:p w14:paraId="035E57E0" w14:textId="77777777" w:rsidR="00D71557" w:rsidRPr="00E7759A" w:rsidRDefault="00D71557" w:rsidP="001E453A">
            <w:pPr>
              <w:spacing w:after="0"/>
              <w:jc w:val="both"/>
              <w:rPr>
                <w:rFonts w:cs="Calibri"/>
                <w:sz w:val="20"/>
                <w:szCs w:val="20"/>
                <w:highlight w:val="lightGray"/>
                <w:lang w:val="fr-FR"/>
              </w:rPr>
            </w:pPr>
            <w:r w:rsidRPr="00E7759A">
              <w:rPr>
                <w:rFonts w:cs="Calibri"/>
                <w:sz w:val="20"/>
                <w:szCs w:val="20"/>
                <w:highlight w:val="lightGray"/>
                <w:lang w:val="fr-FR"/>
              </w:rPr>
              <w:t>Indique si la souscription a bien pu être clôturée.</w:t>
            </w:r>
          </w:p>
        </w:tc>
      </w:tr>
      <w:tr w:rsidR="00D71557" w:rsidRPr="00E7759A" w14:paraId="0F40459D" w14:textId="77777777" w:rsidTr="009039D0">
        <w:tc>
          <w:tcPr>
            <w:tcW w:w="1425" w:type="dxa"/>
            <w:vMerge/>
            <w:vAlign w:val="center"/>
          </w:tcPr>
          <w:p w14:paraId="0A9E5FAF" w14:textId="77777777" w:rsidR="00D71557" w:rsidRPr="00E7759A" w:rsidRDefault="00D71557" w:rsidP="001E453A">
            <w:pPr>
              <w:spacing w:after="0"/>
              <w:rPr>
                <w:rFonts w:cs="Calibri"/>
                <w:i/>
                <w:sz w:val="20"/>
                <w:szCs w:val="20"/>
                <w:lang w:val="fr-FR"/>
              </w:rPr>
            </w:pPr>
          </w:p>
        </w:tc>
        <w:tc>
          <w:tcPr>
            <w:tcW w:w="236" w:type="dxa"/>
            <w:vAlign w:val="center"/>
          </w:tcPr>
          <w:p w14:paraId="78C97FEE" w14:textId="77777777" w:rsidR="00D71557" w:rsidRPr="00E7759A" w:rsidRDefault="00D71557" w:rsidP="001E453A">
            <w:pPr>
              <w:spacing w:after="0"/>
              <w:rPr>
                <w:rFonts w:cs="Calibri"/>
                <w:b/>
                <w:i/>
                <w:sz w:val="20"/>
                <w:szCs w:val="20"/>
                <w:lang w:val="fr-FR"/>
              </w:rPr>
            </w:pPr>
          </w:p>
        </w:tc>
        <w:tc>
          <w:tcPr>
            <w:tcW w:w="1924" w:type="dxa"/>
            <w:gridSpan w:val="2"/>
            <w:vAlign w:val="center"/>
          </w:tcPr>
          <w:p w14:paraId="653DD8FA" w14:textId="77777777" w:rsidR="00D71557" w:rsidRPr="00E7759A" w:rsidRDefault="00D71557" w:rsidP="001E453A">
            <w:pPr>
              <w:spacing w:after="0"/>
              <w:rPr>
                <w:rFonts w:cs="Calibri"/>
                <w:b/>
                <w:i/>
                <w:sz w:val="20"/>
                <w:szCs w:val="20"/>
                <w:highlight w:val="lightGray"/>
                <w:lang w:val="fr-LU"/>
              </w:rPr>
            </w:pPr>
            <w:proofErr w:type="spellStart"/>
            <w:r w:rsidRPr="00E7759A">
              <w:rPr>
                <w:rFonts w:cs="Calibri"/>
                <w:b/>
                <w:i/>
                <w:sz w:val="20"/>
                <w:szCs w:val="20"/>
                <w:highlight w:val="lightGray"/>
                <w:lang w:val="fr-LU"/>
              </w:rPr>
              <w:t>Error</w:t>
            </w:r>
            <w:r w:rsidRPr="00E7759A">
              <w:rPr>
                <w:rFonts w:cs="Calibri"/>
                <w:b/>
                <w:i/>
                <w:sz w:val="20"/>
                <w:szCs w:val="20"/>
                <w:highlight w:val="lightGray"/>
                <w:lang w:val="fr-LU"/>
              </w:rPr>
              <w:softHyphen/>
              <w:t>Condition</w:t>
            </w:r>
            <w:proofErr w:type="spellEnd"/>
          </w:p>
        </w:tc>
        <w:tc>
          <w:tcPr>
            <w:tcW w:w="668" w:type="dxa"/>
            <w:vAlign w:val="center"/>
          </w:tcPr>
          <w:p w14:paraId="10B9D10E" w14:textId="77777777" w:rsidR="00D71557" w:rsidRPr="00E7759A" w:rsidRDefault="00D71557" w:rsidP="001E453A">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275" w:type="dxa"/>
            <w:vAlign w:val="center"/>
          </w:tcPr>
          <w:p w14:paraId="4395BE95" w14:textId="77777777" w:rsidR="00D71557" w:rsidRPr="00E7759A" w:rsidRDefault="00D71557" w:rsidP="001E453A">
            <w:pPr>
              <w:spacing w:after="0"/>
              <w:rPr>
                <w:rFonts w:cs="Calibri"/>
                <w:i/>
                <w:sz w:val="20"/>
                <w:szCs w:val="20"/>
                <w:lang w:val="fr-LU"/>
              </w:rPr>
            </w:pPr>
            <w:r w:rsidRPr="00E7759A">
              <w:rPr>
                <w:rFonts w:cs="Calibri"/>
                <w:i/>
                <w:sz w:val="20"/>
                <w:szCs w:val="20"/>
                <w:lang w:val="fr-LU"/>
              </w:rPr>
              <w:t>+Structure</w:t>
            </w:r>
          </w:p>
        </w:tc>
        <w:tc>
          <w:tcPr>
            <w:tcW w:w="4651" w:type="dxa"/>
            <w:vAlign w:val="center"/>
          </w:tcPr>
          <w:p w14:paraId="62BD3251" w14:textId="77777777" w:rsidR="00D71557" w:rsidRPr="00E7759A" w:rsidRDefault="00D71557" w:rsidP="001E453A">
            <w:pPr>
              <w:spacing w:after="0"/>
              <w:jc w:val="both"/>
              <w:rPr>
                <w:rFonts w:cs="Calibri"/>
                <w:sz w:val="20"/>
                <w:szCs w:val="20"/>
                <w:highlight w:val="lightGray"/>
                <w:lang w:val="fr-LU"/>
              </w:rPr>
            </w:pPr>
            <w:r w:rsidRPr="00E7759A">
              <w:rPr>
                <w:rFonts w:cs="Calibri"/>
                <w:sz w:val="20"/>
                <w:szCs w:val="20"/>
                <w:highlight w:val="lightGray"/>
                <w:lang w:val="fr-LU"/>
              </w:rPr>
              <w:t>Signale une éventuelle erreur.</w:t>
            </w:r>
          </w:p>
        </w:tc>
      </w:tr>
      <w:tr w:rsidR="00D71557" w:rsidRPr="00E7759A" w14:paraId="2C1DF3D8" w14:textId="77777777" w:rsidTr="009039D0">
        <w:tc>
          <w:tcPr>
            <w:tcW w:w="1425" w:type="dxa"/>
            <w:vMerge/>
            <w:vAlign w:val="center"/>
          </w:tcPr>
          <w:p w14:paraId="2FBB5900" w14:textId="77777777" w:rsidR="00D71557" w:rsidRPr="00E7759A" w:rsidRDefault="00D71557" w:rsidP="001E453A">
            <w:pPr>
              <w:spacing w:after="0"/>
              <w:rPr>
                <w:rFonts w:cs="Calibri"/>
                <w:i/>
                <w:sz w:val="20"/>
                <w:szCs w:val="20"/>
                <w:lang w:val="fr-LU"/>
              </w:rPr>
            </w:pPr>
          </w:p>
        </w:tc>
        <w:tc>
          <w:tcPr>
            <w:tcW w:w="236" w:type="dxa"/>
            <w:vAlign w:val="center"/>
          </w:tcPr>
          <w:p w14:paraId="41521AFC" w14:textId="77777777" w:rsidR="00D71557" w:rsidRPr="00E7759A" w:rsidRDefault="00D71557" w:rsidP="001E453A">
            <w:pPr>
              <w:spacing w:after="0"/>
              <w:rPr>
                <w:rFonts w:cs="Calibri"/>
                <w:b/>
                <w:i/>
                <w:sz w:val="20"/>
                <w:szCs w:val="20"/>
                <w:lang w:val="fr-LU"/>
              </w:rPr>
            </w:pPr>
          </w:p>
        </w:tc>
        <w:tc>
          <w:tcPr>
            <w:tcW w:w="1924" w:type="dxa"/>
            <w:gridSpan w:val="2"/>
            <w:vAlign w:val="center"/>
          </w:tcPr>
          <w:p w14:paraId="05E2020D" w14:textId="77777777" w:rsidR="00D71557" w:rsidRPr="00E7759A" w:rsidRDefault="00D71557" w:rsidP="001E453A">
            <w:pPr>
              <w:spacing w:after="0"/>
              <w:rPr>
                <w:rFonts w:cs="Calibri"/>
                <w:b/>
                <w:i/>
                <w:sz w:val="20"/>
                <w:szCs w:val="20"/>
                <w:lang w:val="fr-LU"/>
              </w:rPr>
            </w:pPr>
          </w:p>
        </w:tc>
        <w:tc>
          <w:tcPr>
            <w:tcW w:w="668" w:type="dxa"/>
            <w:vAlign w:val="center"/>
          </w:tcPr>
          <w:p w14:paraId="4A7571A8" w14:textId="77777777" w:rsidR="00D71557" w:rsidRPr="00E7759A" w:rsidRDefault="00D71557" w:rsidP="001E453A">
            <w:pPr>
              <w:spacing w:after="0"/>
              <w:rPr>
                <w:rFonts w:cs="Calibri"/>
                <w:sz w:val="20"/>
                <w:szCs w:val="20"/>
                <w:lang w:val="fr-LU"/>
              </w:rPr>
            </w:pPr>
          </w:p>
        </w:tc>
        <w:tc>
          <w:tcPr>
            <w:tcW w:w="1275" w:type="dxa"/>
            <w:vAlign w:val="center"/>
          </w:tcPr>
          <w:p w14:paraId="16961812" w14:textId="77777777" w:rsidR="00D71557" w:rsidRPr="00E7759A" w:rsidRDefault="00D71557" w:rsidP="001E453A">
            <w:pPr>
              <w:spacing w:after="0"/>
              <w:rPr>
                <w:rFonts w:cs="Calibri"/>
                <w:i/>
                <w:sz w:val="20"/>
                <w:szCs w:val="20"/>
                <w:lang w:val="fr-LU"/>
              </w:rPr>
            </w:pPr>
            <w:proofErr w:type="spellStart"/>
            <w:proofErr w:type="gramStart"/>
            <w:r w:rsidRPr="00E7759A">
              <w:rPr>
                <w:rFonts w:cs="Calibri"/>
                <w:i/>
                <w:sz w:val="20"/>
                <w:szCs w:val="20"/>
                <w:lang w:val="fr-LU"/>
              </w:rPr>
              <w:t>choice</w:t>
            </w:r>
            <w:proofErr w:type="spellEnd"/>
            <w:proofErr w:type="gramEnd"/>
          </w:p>
        </w:tc>
        <w:tc>
          <w:tcPr>
            <w:tcW w:w="4651" w:type="dxa"/>
            <w:vAlign w:val="center"/>
          </w:tcPr>
          <w:p w14:paraId="17261C72" w14:textId="77777777" w:rsidR="00D71557" w:rsidRPr="00E7759A" w:rsidRDefault="00D71557" w:rsidP="001E453A">
            <w:pPr>
              <w:spacing w:after="0"/>
              <w:jc w:val="both"/>
              <w:rPr>
                <w:rFonts w:cs="Calibri"/>
                <w:sz w:val="20"/>
                <w:szCs w:val="20"/>
                <w:highlight w:val="lightGray"/>
                <w:lang w:val="fr-LU"/>
              </w:rPr>
            </w:pPr>
            <w:r w:rsidRPr="00E7759A">
              <w:rPr>
                <w:rFonts w:cs="Calibri"/>
                <w:sz w:val="20"/>
                <w:szCs w:val="20"/>
                <w:highlight w:val="lightGray"/>
                <w:lang w:val="fr-LU"/>
              </w:rPr>
              <w:t>Au choix :</w:t>
            </w:r>
          </w:p>
        </w:tc>
      </w:tr>
      <w:tr w:rsidR="00D71557" w:rsidRPr="00E7759A" w14:paraId="60FDE6D9" w14:textId="77777777" w:rsidTr="009039D0">
        <w:tc>
          <w:tcPr>
            <w:tcW w:w="1425" w:type="dxa"/>
            <w:vMerge/>
            <w:vAlign w:val="center"/>
          </w:tcPr>
          <w:p w14:paraId="14206250" w14:textId="77777777" w:rsidR="00D71557" w:rsidRPr="00E7759A" w:rsidRDefault="00D71557" w:rsidP="001E453A">
            <w:pPr>
              <w:spacing w:after="0"/>
              <w:rPr>
                <w:rFonts w:cs="Calibri"/>
                <w:i/>
                <w:sz w:val="20"/>
                <w:szCs w:val="20"/>
                <w:lang w:val="fr-LU"/>
              </w:rPr>
            </w:pPr>
          </w:p>
        </w:tc>
        <w:tc>
          <w:tcPr>
            <w:tcW w:w="236" w:type="dxa"/>
            <w:vAlign w:val="center"/>
          </w:tcPr>
          <w:p w14:paraId="39685D6C" w14:textId="77777777" w:rsidR="00D71557" w:rsidRPr="00E7759A" w:rsidRDefault="00D71557" w:rsidP="001E453A">
            <w:pPr>
              <w:spacing w:after="0"/>
              <w:rPr>
                <w:rFonts w:cs="Calibri"/>
                <w:b/>
                <w:i/>
                <w:sz w:val="20"/>
                <w:szCs w:val="20"/>
                <w:lang w:val="fr-LU"/>
              </w:rPr>
            </w:pPr>
          </w:p>
        </w:tc>
        <w:tc>
          <w:tcPr>
            <w:tcW w:w="304" w:type="dxa"/>
            <w:vAlign w:val="center"/>
          </w:tcPr>
          <w:p w14:paraId="73D4C136" w14:textId="77777777" w:rsidR="00D71557" w:rsidRPr="00E7759A" w:rsidRDefault="00D71557" w:rsidP="001E453A">
            <w:pPr>
              <w:spacing w:after="0"/>
              <w:rPr>
                <w:rFonts w:cs="Calibri"/>
                <w:b/>
                <w:i/>
                <w:sz w:val="20"/>
                <w:szCs w:val="20"/>
                <w:lang w:val="en-GB"/>
              </w:rPr>
            </w:pPr>
            <w:r w:rsidRPr="00E7759A">
              <w:rPr>
                <w:rFonts w:cs="Calibri"/>
                <w:b/>
                <w:i/>
                <w:sz w:val="20"/>
                <w:szCs w:val="20"/>
                <w:lang w:val="en-GB"/>
              </w:rPr>
              <w:t>a</w:t>
            </w:r>
          </w:p>
        </w:tc>
        <w:tc>
          <w:tcPr>
            <w:tcW w:w="1620" w:type="dxa"/>
            <w:vAlign w:val="center"/>
          </w:tcPr>
          <w:p w14:paraId="440531AC" w14:textId="77777777" w:rsidR="00D71557" w:rsidRPr="00E7759A" w:rsidRDefault="00D71557" w:rsidP="001E453A">
            <w:pPr>
              <w:spacing w:after="0"/>
              <w:rPr>
                <w:rFonts w:cs="Calibri"/>
                <w:b/>
                <w:i/>
                <w:sz w:val="20"/>
                <w:szCs w:val="20"/>
                <w:highlight w:val="lightGray"/>
                <w:lang w:val="en-GB"/>
              </w:rPr>
            </w:pPr>
            <w:r w:rsidRPr="00E7759A">
              <w:rPr>
                <w:rFonts w:cs="Calibri"/>
                <w:b/>
                <w:i/>
                <w:sz w:val="20"/>
                <w:szCs w:val="20"/>
                <w:highlight w:val="lightGray"/>
                <w:lang w:val="en-GB"/>
              </w:rPr>
              <w:t>Capability</w:t>
            </w:r>
            <w:r w:rsidRPr="00E7759A">
              <w:rPr>
                <w:rFonts w:cs="Calibri"/>
                <w:b/>
                <w:i/>
                <w:sz w:val="20"/>
                <w:szCs w:val="20"/>
                <w:highlight w:val="lightGray"/>
              </w:rPr>
              <w:softHyphen/>
            </w:r>
            <w:proofErr w:type="spellStart"/>
            <w:r w:rsidRPr="00E7759A">
              <w:rPr>
                <w:rFonts w:cs="Calibri"/>
                <w:b/>
                <w:i/>
                <w:sz w:val="20"/>
                <w:szCs w:val="20"/>
                <w:highlight w:val="lightGray"/>
                <w:lang w:val="en-GB"/>
              </w:rPr>
              <w:t>Not</w:t>
            </w:r>
            <w:r w:rsidRPr="00E7759A">
              <w:rPr>
                <w:rFonts w:cs="Calibri"/>
                <w:b/>
                <w:i/>
                <w:sz w:val="20"/>
                <w:szCs w:val="20"/>
                <w:highlight w:val="lightGray"/>
                <w:lang w:val="en-GB"/>
              </w:rPr>
              <w:softHyphen/>
              <w:t>Supported</w:t>
            </w:r>
            <w:proofErr w:type="spellEnd"/>
            <w:r w:rsidRPr="00E7759A">
              <w:rPr>
                <w:rFonts w:cs="Calibri"/>
                <w:b/>
                <w:i/>
                <w:sz w:val="20"/>
                <w:szCs w:val="20"/>
                <w:highlight w:val="lightGray"/>
              </w:rPr>
              <w:softHyphen/>
            </w:r>
            <w:r w:rsidRPr="00E7759A">
              <w:rPr>
                <w:rFonts w:cs="Calibri"/>
                <w:b/>
                <w:i/>
                <w:sz w:val="20"/>
                <w:szCs w:val="20"/>
                <w:highlight w:val="lightGray"/>
                <w:lang w:val="en-GB"/>
              </w:rPr>
              <w:t>Error</w:t>
            </w:r>
          </w:p>
        </w:tc>
        <w:tc>
          <w:tcPr>
            <w:tcW w:w="668" w:type="dxa"/>
            <w:vMerge w:val="restart"/>
            <w:vAlign w:val="center"/>
          </w:tcPr>
          <w:p w14:paraId="164F7378" w14:textId="77777777" w:rsidR="00D71557" w:rsidRPr="00E7759A" w:rsidRDefault="00D71557" w:rsidP="001E453A">
            <w:pPr>
              <w:spacing w:after="0"/>
              <w:rPr>
                <w:rFonts w:cs="Calibri"/>
                <w:sz w:val="20"/>
                <w:szCs w:val="20"/>
                <w:lang w:val="en-GB"/>
              </w:rPr>
            </w:pPr>
            <w:r w:rsidRPr="00E7759A">
              <w:rPr>
                <w:rFonts w:cs="Calibri"/>
                <w:sz w:val="20"/>
                <w:szCs w:val="20"/>
                <w:lang w:val="en-GB"/>
              </w:rPr>
              <w:t>–1:1</w:t>
            </w:r>
          </w:p>
        </w:tc>
        <w:tc>
          <w:tcPr>
            <w:tcW w:w="1275" w:type="dxa"/>
            <w:vAlign w:val="center"/>
          </w:tcPr>
          <w:p w14:paraId="010D9039" w14:textId="77777777" w:rsidR="00D71557" w:rsidRPr="00E7759A" w:rsidRDefault="00D71557" w:rsidP="001E453A">
            <w:pPr>
              <w:spacing w:after="0"/>
              <w:rPr>
                <w:rFonts w:cs="Calibri"/>
                <w:i/>
                <w:sz w:val="20"/>
                <w:szCs w:val="20"/>
                <w:lang w:val="en-GB"/>
              </w:rPr>
            </w:pPr>
            <w:r w:rsidRPr="00E7759A">
              <w:rPr>
                <w:rFonts w:cs="Calibri"/>
                <w:i/>
                <w:sz w:val="20"/>
                <w:szCs w:val="20"/>
                <w:lang w:val="en-GB"/>
              </w:rPr>
              <w:t>+Error</w:t>
            </w:r>
          </w:p>
        </w:tc>
        <w:tc>
          <w:tcPr>
            <w:tcW w:w="4651" w:type="dxa"/>
            <w:vAlign w:val="center"/>
          </w:tcPr>
          <w:p w14:paraId="00629515" w14:textId="77777777" w:rsidR="00D71557" w:rsidRPr="00E7759A" w:rsidRDefault="00D71557" w:rsidP="001E453A">
            <w:pPr>
              <w:spacing w:after="0"/>
              <w:jc w:val="both"/>
              <w:rPr>
                <w:rFonts w:cs="Calibri"/>
                <w:sz w:val="20"/>
                <w:szCs w:val="20"/>
                <w:highlight w:val="lightGray"/>
                <w:lang w:val="fr-LU"/>
              </w:rPr>
            </w:pPr>
            <w:r w:rsidRPr="00E7759A">
              <w:rPr>
                <w:rFonts w:cs="Calibri"/>
                <w:sz w:val="20"/>
                <w:szCs w:val="20"/>
                <w:highlight w:val="lightGray"/>
                <w:lang w:val="fr-LU"/>
              </w:rPr>
              <w:t>Fonction non supportée.</w:t>
            </w:r>
          </w:p>
        </w:tc>
      </w:tr>
      <w:tr w:rsidR="00D71557" w:rsidRPr="00E7759A" w14:paraId="33D07A54" w14:textId="77777777" w:rsidTr="009039D0">
        <w:tc>
          <w:tcPr>
            <w:tcW w:w="1425" w:type="dxa"/>
            <w:vMerge/>
            <w:vAlign w:val="center"/>
          </w:tcPr>
          <w:p w14:paraId="078DFC38" w14:textId="77777777" w:rsidR="00D71557" w:rsidRPr="00E7759A" w:rsidRDefault="00D71557" w:rsidP="001E453A">
            <w:pPr>
              <w:spacing w:after="0"/>
              <w:rPr>
                <w:rFonts w:cs="Calibri"/>
                <w:i/>
                <w:sz w:val="20"/>
                <w:szCs w:val="20"/>
                <w:lang w:val="fr-LU"/>
              </w:rPr>
            </w:pPr>
          </w:p>
        </w:tc>
        <w:tc>
          <w:tcPr>
            <w:tcW w:w="236" w:type="dxa"/>
            <w:vAlign w:val="center"/>
          </w:tcPr>
          <w:p w14:paraId="6D11B533" w14:textId="77777777" w:rsidR="00D71557" w:rsidRPr="00E7759A" w:rsidRDefault="00D71557" w:rsidP="001E453A">
            <w:pPr>
              <w:spacing w:after="0"/>
              <w:rPr>
                <w:rFonts w:cs="Calibri"/>
                <w:b/>
                <w:i/>
                <w:sz w:val="20"/>
                <w:szCs w:val="20"/>
                <w:lang w:val="fr-LU"/>
              </w:rPr>
            </w:pPr>
          </w:p>
        </w:tc>
        <w:tc>
          <w:tcPr>
            <w:tcW w:w="304" w:type="dxa"/>
            <w:vAlign w:val="center"/>
          </w:tcPr>
          <w:p w14:paraId="5B6162F5" w14:textId="77777777" w:rsidR="00D71557" w:rsidRPr="00E7759A" w:rsidRDefault="00D71557" w:rsidP="001E453A">
            <w:pPr>
              <w:spacing w:after="0"/>
              <w:rPr>
                <w:rFonts w:cs="Calibri"/>
                <w:b/>
                <w:i/>
                <w:sz w:val="20"/>
                <w:szCs w:val="20"/>
                <w:lang w:val="en-GB"/>
              </w:rPr>
            </w:pPr>
            <w:r w:rsidRPr="00E7759A">
              <w:rPr>
                <w:rFonts w:cs="Calibri"/>
                <w:b/>
                <w:i/>
                <w:sz w:val="20"/>
                <w:szCs w:val="20"/>
                <w:lang w:val="en-GB"/>
              </w:rPr>
              <w:t>b</w:t>
            </w:r>
          </w:p>
        </w:tc>
        <w:tc>
          <w:tcPr>
            <w:tcW w:w="1620" w:type="dxa"/>
            <w:vAlign w:val="center"/>
          </w:tcPr>
          <w:p w14:paraId="421E2D8A" w14:textId="77777777" w:rsidR="00D71557" w:rsidRPr="00E7759A" w:rsidRDefault="00D71557" w:rsidP="001E453A">
            <w:pPr>
              <w:spacing w:after="0"/>
              <w:rPr>
                <w:rFonts w:cs="Calibri"/>
                <w:b/>
                <w:i/>
                <w:sz w:val="20"/>
                <w:szCs w:val="20"/>
                <w:highlight w:val="lightGray"/>
                <w:lang w:val="en-GB"/>
              </w:rPr>
            </w:pPr>
            <w:proofErr w:type="spellStart"/>
            <w:r w:rsidRPr="00E7759A">
              <w:rPr>
                <w:rFonts w:cs="Calibri"/>
                <w:b/>
                <w:i/>
                <w:sz w:val="20"/>
                <w:szCs w:val="20"/>
                <w:highlight w:val="lightGray"/>
                <w:lang w:val="en-GB"/>
              </w:rPr>
              <w:t>Unknown</w:t>
            </w:r>
            <w:r w:rsidRPr="00E7759A">
              <w:rPr>
                <w:rFonts w:cs="Calibri"/>
                <w:b/>
                <w:i/>
                <w:sz w:val="20"/>
                <w:szCs w:val="20"/>
                <w:highlight w:val="lightGray"/>
                <w:lang w:val="en-GB"/>
              </w:rPr>
              <w:softHyphen/>
              <w:t>Subscriber</w:t>
            </w:r>
            <w:proofErr w:type="spellEnd"/>
            <w:r w:rsidRPr="00E7759A">
              <w:rPr>
                <w:rFonts w:cs="Calibri"/>
                <w:b/>
                <w:i/>
                <w:sz w:val="20"/>
                <w:szCs w:val="20"/>
                <w:highlight w:val="lightGray"/>
              </w:rPr>
              <w:softHyphen/>
            </w:r>
            <w:r w:rsidRPr="00E7759A">
              <w:rPr>
                <w:rFonts w:cs="Calibri"/>
                <w:b/>
                <w:i/>
                <w:sz w:val="20"/>
                <w:szCs w:val="20"/>
                <w:highlight w:val="lightGray"/>
                <w:lang w:val="en-GB"/>
              </w:rPr>
              <w:t>Error</w:t>
            </w:r>
          </w:p>
        </w:tc>
        <w:tc>
          <w:tcPr>
            <w:tcW w:w="668" w:type="dxa"/>
            <w:vMerge/>
            <w:vAlign w:val="center"/>
          </w:tcPr>
          <w:p w14:paraId="1AC5ED7D" w14:textId="77777777" w:rsidR="00D71557" w:rsidRPr="00E7759A" w:rsidRDefault="00D71557" w:rsidP="001E453A">
            <w:pPr>
              <w:spacing w:after="0"/>
              <w:rPr>
                <w:rFonts w:cs="Calibri"/>
                <w:sz w:val="20"/>
                <w:szCs w:val="20"/>
                <w:lang w:val="en-GB"/>
              </w:rPr>
            </w:pPr>
          </w:p>
        </w:tc>
        <w:tc>
          <w:tcPr>
            <w:tcW w:w="1275" w:type="dxa"/>
            <w:vAlign w:val="center"/>
          </w:tcPr>
          <w:p w14:paraId="36348C88" w14:textId="77777777" w:rsidR="00D71557" w:rsidRPr="00E7759A" w:rsidRDefault="00D71557" w:rsidP="001E453A">
            <w:pPr>
              <w:spacing w:after="0"/>
              <w:rPr>
                <w:rFonts w:cs="Calibri"/>
                <w:i/>
                <w:sz w:val="20"/>
                <w:szCs w:val="20"/>
                <w:lang w:val="en-GB"/>
              </w:rPr>
            </w:pPr>
            <w:r w:rsidRPr="00E7759A">
              <w:rPr>
                <w:rFonts w:cs="Calibri"/>
                <w:i/>
                <w:sz w:val="20"/>
                <w:szCs w:val="20"/>
                <w:lang w:val="en-GB"/>
              </w:rPr>
              <w:t>+Error</w:t>
            </w:r>
          </w:p>
        </w:tc>
        <w:tc>
          <w:tcPr>
            <w:tcW w:w="4651" w:type="dxa"/>
            <w:vAlign w:val="center"/>
          </w:tcPr>
          <w:p w14:paraId="1900191F" w14:textId="77777777" w:rsidR="00D71557" w:rsidRPr="00E7759A" w:rsidRDefault="00D71557" w:rsidP="001E453A">
            <w:pPr>
              <w:spacing w:after="0"/>
              <w:jc w:val="both"/>
              <w:rPr>
                <w:rFonts w:cs="Calibri"/>
                <w:sz w:val="20"/>
                <w:szCs w:val="20"/>
                <w:highlight w:val="lightGray"/>
                <w:lang w:val="fr-LU"/>
              </w:rPr>
            </w:pPr>
            <w:r w:rsidRPr="00E7759A">
              <w:rPr>
                <w:rFonts w:cs="Calibri"/>
                <w:sz w:val="20"/>
                <w:szCs w:val="20"/>
                <w:highlight w:val="lightGray"/>
                <w:lang w:val="fr-LU"/>
              </w:rPr>
              <w:t>Souscripteur inconnu.</w:t>
            </w:r>
          </w:p>
        </w:tc>
      </w:tr>
      <w:tr w:rsidR="00D71557" w:rsidRPr="00E7759A" w14:paraId="43F2C20D" w14:textId="77777777" w:rsidTr="009039D0">
        <w:tc>
          <w:tcPr>
            <w:tcW w:w="1425" w:type="dxa"/>
            <w:vMerge/>
            <w:vAlign w:val="center"/>
          </w:tcPr>
          <w:p w14:paraId="5FF1A79B" w14:textId="77777777" w:rsidR="00D71557" w:rsidRPr="00E7759A" w:rsidRDefault="00D71557" w:rsidP="001E453A">
            <w:pPr>
              <w:spacing w:after="0"/>
              <w:rPr>
                <w:rFonts w:cs="Calibri"/>
                <w:i/>
                <w:sz w:val="20"/>
                <w:szCs w:val="20"/>
                <w:lang w:val="fr-LU"/>
              </w:rPr>
            </w:pPr>
          </w:p>
        </w:tc>
        <w:tc>
          <w:tcPr>
            <w:tcW w:w="236" w:type="dxa"/>
            <w:vAlign w:val="center"/>
          </w:tcPr>
          <w:p w14:paraId="54B7BCE6" w14:textId="77777777" w:rsidR="00D71557" w:rsidRPr="00E7759A" w:rsidRDefault="00D71557" w:rsidP="001E453A">
            <w:pPr>
              <w:spacing w:after="0"/>
              <w:rPr>
                <w:rFonts w:cs="Calibri"/>
                <w:b/>
                <w:i/>
                <w:sz w:val="20"/>
                <w:szCs w:val="20"/>
                <w:lang w:val="fr-LU"/>
              </w:rPr>
            </w:pPr>
          </w:p>
        </w:tc>
        <w:tc>
          <w:tcPr>
            <w:tcW w:w="304" w:type="dxa"/>
            <w:vAlign w:val="center"/>
          </w:tcPr>
          <w:p w14:paraId="27D6AA5C" w14:textId="77777777" w:rsidR="00D71557" w:rsidRPr="00E7759A" w:rsidRDefault="00D71557" w:rsidP="001E453A">
            <w:pPr>
              <w:spacing w:after="0"/>
              <w:rPr>
                <w:rFonts w:cs="Calibri"/>
                <w:b/>
                <w:i/>
                <w:sz w:val="20"/>
                <w:szCs w:val="20"/>
                <w:lang w:val="fr-LU"/>
              </w:rPr>
            </w:pPr>
            <w:proofErr w:type="gramStart"/>
            <w:r w:rsidRPr="00E7759A">
              <w:rPr>
                <w:rFonts w:cs="Calibri"/>
                <w:b/>
                <w:i/>
                <w:sz w:val="20"/>
                <w:szCs w:val="20"/>
                <w:lang w:val="fr-LU"/>
              </w:rPr>
              <w:t>c</w:t>
            </w:r>
            <w:proofErr w:type="gramEnd"/>
          </w:p>
        </w:tc>
        <w:tc>
          <w:tcPr>
            <w:tcW w:w="1620" w:type="dxa"/>
            <w:vAlign w:val="center"/>
          </w:tcPr>
          <w:p w14:paraId="715246FD" w14:textId="77777777" w:rsidR="00D71557" w:rsidRPr="00E7759A" w:rsidRDefault="00D71557" w:rsidP="001E453A">
            <w:pPr>
              <w:spacing w:after="0"/>
              <w:rPr>
                <w:rFonts w:cs="Calibri"/>
                <w:b/>
                <w:i/>
                <w:sz w:val="20"/>
                <w:szCs w:val="20"/>
                <w:highlight w:val="lightGray"/>
                <w:lang w:val="en-GB"/>
              </w:rPr>
            </w:pPr>
            <w:proofErr w:type="spellStart"/>
            <w:r w:rsidRPr="00E7759A">
              <w:rPr>
                <w:rFonts w:cs="Calibri"/>
                <w:b/>
                <w:i/>
                <w:sz w:val="20"/>
                <w:szCs w:val="20"/>
                <w:highlight w:val="lightGray"/>
                <w:lang w:val="en-GB"/>
              </w:rPr>
              <w:t>Unknown</w:t>
            </w:r>
            <w:r w:rsidRPr="00E7759A">
              <w:rPr>
                <w:rFonts w:cs="Calibri"/>
                <w:b/>
                <w:i/>
                <w:sz w:val="20"/>
                <w:szCs w:val="20"/>
                <w:highlight w:val="lightGray"/>
                <w:lang w:val="en-GB"/>
              </w:rPr>
              <w:softHyphen/>
              <w:t>Subscription</w:t>
            </w:r>
            <w:r w:rsidRPr="00E7759A">
              <w:rPr>
                <w:rFonts w:cs="Calibri"/>
                <w:b/>
                <w:i/>
                <w:sz w:val="20"/>
                <w:szCs w:val="20"/>
                <w:highlight w:val="lightGray"/>
                <w:lang w:val="en-GB"/>
              </w:rPr>
              <w:softHyphen/>
              <w:t>Error</w:t>
            </w:r>
            <w:proofErr w:type="spellEnd"/>
          </w:p>
        </w:tc>
        <w:tc>
          <w:tcPr>
            <w:tcW w:w="668" w:type="dxa"/>
            <w:vMerge/>
            <w:vAlign w:val="center"/>
          </w:tcPr>
          <w:p w14:paraId="7C7A4142" w14:textId="77777777" w:rsidR="00D71557" w:rsidRPr="00E7759A" w:rsidRDefault="00D71557" w:rsidP="001E453A">
            <w:pPr>
              <w:spacing w:after="0"/>
              <w:rPr>
                <w:rFonts w:cs="Calibri"/>
                <w:sz w:val="20"/>
                <w:szCs w:val="20"/>
                <w:lang w:val="en-GB"/>
              </w:rPr>
            </w:pPr>
          </w:p>
        </w:tc>
        <w:tc>
          <w:tcPr>
            <w:tcW w:w="1275" w:type="dxa"/>
            <w:vAlign w:val="center"/>
          </w:tcPr>
          <w:p w14:paraId="792669CC" w14:textId="77777777" w:rsidR="00D71557" w:rsidRPr="00E7759A" w:rsidRDefault="00D71557" w:rsidP="001E453A">
            <w:pPr>
              <w:spacing w:after="0"/>
              <w:rPr>
                <w:rFonts w:cs="Calibri"/>
                <w:i/>
                <w:sz w:val="20"/>
                <w:szCs w:val="20"/>
                <w:lang w:val="en-GB"/>
              </w:rPr>
            </w:pPr>
            <w:r w:rsidRPr="00E7759A">
              <w:rPr>
                <w:rFonts w:cs="Calibri"/>
                <w:i/>
                <w:sz w:val="20"/>
                <w:szCs w:val="20"/>
                <w:lang w:val="en-GB"/>
              </w:rPr>
              <w:t>+Error</w:t>
            </w:r>
          </w:p>
        </w:tc>
        <w:tc>
          <w:tcPr>
            <w:tcW w:w="4651" w:type="dxa"/>
            <w:vAlign w:val="center"/>
          </w:tcPr>
          <w:p w14:paraId="51B5BBCE" w14:textId="77777777" w:rsidR="00D71557" w:rsidRPr="00E7759A" w:rsidRDefault="00D71557" w:rsidP="001E453A">
            <w:pPr>
              <w:spacing w:after="0"/>
              <w:jc w:val="both"/>
              <w:rPr>
                <w:rFonts w:cs="Calibri"/>
                <w:sz w:val="20"/>
                <w:szCs w:val="20"/>
                <w:highlight w:val="lightGray"/>
                <w:lang w:val="en-GB"/>
              </w:rPr>
            </w:pPr>
            <w:proofErr w:type="spellStart"/>
            <w:r w:rsidRPr="00E7759A">
              <w:rPr>
                <w:rFonts w:cs="Calibri"/>
                <w:sz w:val="20"/>
                <w:szCs w:val="20"/>
                <w:highlight w:val="lightGray"/>
                <w:lang w:val="en-GB"/>
              </w:rPr>
              <w:t>Souscription</w:t>
            </w:r>
            <w:proofErr w:type="spellEnd"/>
            <w:r w:rsidRPr="00E7759A">
              <w:rPr>
                <w:rFonts w:cs="Calibri"/>
                <w:sz w:val="20"/>
                <w:szCs w:val="20"/>
                <w:highlight w:val="lightGray"/>
                <w:lang w:val="en-GB"/>
              </w:rPr>
              <w:t xml:space="preserve"> inconnue.</w:t>
            </w:r>
          </w:p>
        </w:tc>
      </w:tr>
      <w:tr w:rsidR="00D71557" w:rsidRPr="00E7759A" w14:paraId="25012910" w14:textId="77777777" w:rsidTr="009039D0">
        <w:tc>
          <w:tcPr>
            <w:tcW w:w="1425" w:type="dxa"/>
            <w:vMerge/>
            <w:vAlign w:val="center"/>
          </w:tcPr>
          <w:p w14:paraId="530B3BFF" w14:textId="77777777" w:rsidR="00D71557" w:rsidRPr="00E7759A" w:rsidRDefault="00D71557" w:rsidP="001E453A">
            <w:pPr>
              <w:spacing w:after="0"/>
              <w:rPr>
                <w:rFonts w:cs="Calibri"/>
                <w:i/>
                <w:sz w:val="20"/>
                <w:szCs w:val="20"/>
                <w:lang w:val="en-GB"/>
              </w:rPr>
            </w:pPr>
          </w:p>
        </w:tc>
        <w:tc>
          <w:tcPr>
            <w:tcW w:w="236" w:type="dxa"/>
            <w:vAlign w:val="center"/>
          </w:tcPr>
          <w:p w14:paraId="71098637" w14:textId="77777777" w:rsidR="00D71557" w:rsidRPr="00E7759A" w:rsidRDefault="00D71557" w:rsidP="001E453A">
            <w:pPr>
              <w:spacing w:after="0"/>
              <w:rPr>
                <w:rFonts w:cs="Calibri"/>
                <w:b/>
                <w:i/>
                <w:sz w:val="20"/>
                <w:szCs w:val="20"/>
                <w:lang w:val="en-GB"/>
              </w:rPr>
            </w:pPr>
          </w:p>
        </w:tc>
        <w:tc>
          <w:tcPr>
            <w:tcW w:w="304" w:type="dxa"/>
            <w:vAlign w:val="center"/>
          </w:tcPr>
          <w:p w14:paraId="156EF15B" w14:textId="77777777" w:rsidR="00D71557" w:rsidRPr="00E7759A" w:rsidRDefault="00D71557" w:rsidP="001E453A">
            <w:pPr>
              <w:spacing w:after="0"/>
              <w:rPr>
                <w:rFonts w:cs="Calibri"/>
                <w:b/>
                <w:i/>
                <w:sz w:val="20"/>
                <w:szCs w:val="20"/>
                <w:lang w:val="en-GB"/>
              </w:rPr>
            </w:pPr>
            <w:r w:rsidRPr="00E7759A">
              <w:rPr>
                <w:rFonts w:cs="Calibri"/>
                <w:b/>
                <w:i/>
                <w:sz w:val="20"/>
                <w:szCs w:val="20"/>
                <w:lang w:val="en-GB"/>
              </w:rPr>
              <w:t>d</w:t>
            </w:r>
          </w:p>
        </w:tc>
        <w:tc>
          <w:tcPr>
            <w:tcW w:w="1620" w:type="dxa"/>
            <w:vAlign w:val="center"/>
          </w:tcPr>
          <w:p w14:paraId="5C2DEFD2" w14:textId="77777777" w:rsidR="00D71557" w:rsidRPr="00E7759A" w:rsidRDefault="00D71557" w:rsidP="001E453A">
            <w:pPr>
              <w:spacing w:after="0"/>
              <w:rPr>
                <w:rFonts w:cs="Calibri"/>
                <w:b/>
                <w:i/>
                <w:sz w:val="20"/>
                <w:szCs w:val="20"/>
                <w:highlight w:val="lightGray"/>
                <w:lang w:val="en-GB"/>
              </w:rPr>
            </w:pPr>
            <w:proofErr w:type="spellStart"/>
            <w:r w:rsidRPr="00E7759A">
              <w:rPr>
                <w:rFonts w:cs="Calibri"/>
                <w:b/>
                <w:i/>
                <w:sz w:val="20"/>
                <w:szCs w:val="20"/>
                <w:highlight w:val="lightGray"/>
                <w:lang w:val="en-GB"/>
              </w:rPr>
              <w:t>OtherError</w:t>
            </w:r>
            <w:proofErr w:type="spellEnd"/>
          </w:p>
        </w:tc>
        <w:tc>
          <w:tcPr>
            <w:tcW w:w="668" w:type="dxa"/>
            <w:vMerge/>
            <w:vAlign w:val="center"/>
          </w:tcPr>
          <w:p w14:paraId="69563B3B" w14:textId="77777777" w:rsidR="00D71557" w:rsidRPr="00E7759A" w:rsidRDefault="00D71557" w:rsidP="001E453A">
            <w:pPr>
              <w:spacing w:after="0"/>
              <w:rPr>
                <w:rFonts w:cs="Calibri"/>
                <w:sz w:val="20"/>
                <w:szCs w:val="20"/>
                <w:lang w:val="en-GB"/>
              </w:rPr>
            </w:pPr>
          </w:p>
        </w:tc>
        <w:tc>
          <w:tcPr>
            <w:tcW w:w="1275" w:type="dxa"/>
            <w:vAlign w:val="center"/>
          </w:tcPr>
          <w:p w14:paraId="2C2B2E83" w14:textId="77777777" w:rsidR="00D71557" w:rsidRPr="00E7759A" w:rsidRDefault="00D71557" w:rsidP="001E453A">
            <w:pPr>
              <w:spacing w:after="0"/>
              <w:rPr>
                <w:rFonts w:cs="Calibri"/>
                <w:i/>
                <w:sz w:val="20"/>
                <w:szCs w:val="20"/>
                <w:lang w:val="fr-LU"/>
              </w:rPr>
            </w:pPr>
            <w:r w:rsidRPr="00E7759A">
              <w:rPr>
                <w:rFonts w:cs="Calibri"/>
                <w:i/>
                <w:sz w:val="20"/>
                <w:szCs w:val="20"/>
                <w:lang w:val="fr-LU"/>
              </w:rPr>
              <w:t>+</w:t>
            </w:r>
            <w:proofErr w:type="spellStart"/>
            <w:r w:rsidRPr="00E7759A">
              <w:rPr>
                <w:rFonts w:cs="Calibri"/>
                <w:i/>
                <w:sz w:val="20"/>
                <w:szCs w:val="20"/>
                <w:lang w:val="fr-LU"/>
              </w:rPr>
              <w:t>Error</w:t>
            </w:r>
            <w:proofErr w:type="spellEnd"/>
          </w:p>
        </w:tc>
        <w:tc>
          <w:tcPr>
            <w:tcW w:w="4651" w:type="dxa"/>
            <w:vAlign w:val="center"/>
          </w:tcPr>
          <w:p w14:paraId="0FA41688" w14:textId="77777777" w:rsidR="00D71557" w:rsidRPr="00E7759A" w:rsidRDefault="00D71557" w:rsidP="001E453A">
            <w:pPr>
              <w:spacing w:after="0"/>
              <w:jc w:val="both"/>
              <w:rPr>
                <w:rFonts w:cs="Calibri"/>
                <w:sz w:val="20"/>
                <w:szCs w:val="20"/>
                <w:highlight w:val="lightGray"/>
                <w:lang w:val="fr-LU"/>
              </w:rPr>
            </w:pPr>
            <w:r w:rsidRPr="00E7759A">
              <w:rPr>
                <w:rFonts w:cs="Calibri"/>
                <w:sz w:val="20"/>
                <w:szCs w:val="20"/>
                <w:highlight w:val="lightGray"/>
                <w:lang w:val="fr-LU"/>
              </w:rPr>
              <w:t>Autre erreur.</w:t>
            </w:r>
          </w:p>
        </w:tc>
      </w:tr>
      <w:tr w:rsidR="00D71557" w:rsidRPr="00E7759A" w14:paraId="122EDC80" w14:textId="77777777" w:rsidTr="009039D0">
        <w:tc>
          <w:tcPr>
            <w:tcW w:w="1425" w:type="dxa"/>
            <w:vMerge/>
            <w:vAlign w:val="center"/>
          </w:tcPr>
          <w:p w14:paraId="3891137E" w14:textId="77777777" w:rsidR="00D71557" w:rsidRPr="00E7759A" w:rsidRDefault="00D71557" w:rsidP="001E453A">
            <w:pPr>
              <w:spacing w:after="0"/>
              <w:rPr>
                <w:rFonts w:cs="Calibri"/>
                <w:i/>
                <w:sz w:val="20"/>
                <w:szCs w:val="20"/>
                <w:lang w:val="fr-LU"/>
              </w:rPr>
            </w:pPr>
          </w:p>
        </w:tc>
        <w:tc>
          <w:tcPr>
            <w:tcW w:w="236" w:type="dxa"/>
            <w:vAlign w:val="center"/>
          </w:tcPr>
          <w:p w14:paraId="30A5A9F5" w14:textId="77777777" w:rsidR="00D71557" w:rsidRPr="00E7759A" w:rsidRDefault="00D71557" w:rsidP="001E453A">
            <w:pPr>
              <w:spacing w:after="0"/>
              <w:rPr>
                <w:rFonts w:cs="Calibri"/>
                <w:b/>
                <w:i/>
                <w:sz w:val="20"/>
                <w:szCs w:val="20"/>
                <w:lang w:val="fr-LU"/>
              </w:rPr>
            </w:pPr>
          </w:p>
        </w:tc>
        <w:tc>
          <w:tcPr>
            <w:tcW w:w="304" w:type="dxa"/>
            <w:vAlign w:val="center"/>
          </w:tcPr>
          <w:p w14:paraId="5E75E608" w14:textId="77777777" w:rsidR="00D71557" w:rsidRPr="00E7759A" w:rsidRDefault="00D71557" w:rsidP="001E453A">
            <w:pPr>
              <w:spacing w:after="0"/>
              <w:rPr>
                <w:rFonts w:cs="Calibri"/>
                <w:b/>
                <w:i/>
                <w:sz w:val="20"/>
                <w:szCs w:val="20"/>
                <w:lang w:val="fr-LU"/>
              </w:rPr>
            </w:pPr>
          </w:p>
        </w:tc>
        <w:tc>
          <w:tcPr>
            <w:tcW w:w="1620" w:type="dxa"/>
            <w:vAlign w:val="center"/>
          </w:tcPr>
          <w:p w14:paraId="6C06AC6D" w14:textId="77777777" w:rsidR="00D71557" w:rsidRPr="00E7759A" w:rsidRDefault="00D71557" w:rsidP="001E453A">
            <w:pPr>
              <w:spacing w:after="0"/>
              <w:rPr>
                <w:rFonts w:cs="Calibri"/>
                <w:b/>
                <w:i/>
                <w:sz w:val="20"/>
                <w:szCs w:val="20"/>
                <w:highlight w:val="lightGray"/>
                <w:lang w:val="fr-LU"/>
              </w:rPr>
            </w:pPr>
            <w:r w:rsidRPr="00E7759A">
              <w:rPr>
                <w:rFonts w:cs="Calibri"/>
                <w:b/>
                <w:i/>
                <w:sz w:val="20"/>
                <w:szCs w:val="20"/>
                <w:highlight w:val="lightGray"/>
                <w:lang w:val="fr-LU"/>
              </w:rPr>
              <w:t>Description</w:t>
            </w:r>
          </w:p>
        </w:tc>
        <w:tc>
          <w:tcPr>
            <w:tcW w:w="668" w:type="dxa"/>
            <w:vAlign w:val="center"/>
          </w:tcPr>
          <w:p w14:paraId="5711C489" w14:textId="77777777" w:rsidR="00D71557" w:rsidRPr="00E7759A" w:rsidRDefault="00D71557" w:rsidP="001E453A">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275" w:type="dxa"/>
            <w:vAlign w:val="center"/>
          </w:tcPr>
          <w:p w14:paraId="5FADAE2F" w14:textId="77777777" w:rsidR="00D71557" w:rsidRPr="00E7759A" w:rsidRDefault="00D71557" w:rsidP="001E453A">
            <w:pPr>
              <w:spacing w:after="0"/>
              <w:rPr>
                <w:rFonts w:cs="Calibri"/>
                <w:i/>
                <w:sz w:val="20"/>
                <w:szCs w:val="20"/>
                <w:lang w:val="fr-LU"/>
              </w:rPr>
            </w:pPr>
            <w:proofErr w:type="spellStart"/>
            <w:r w:rsidRPr="00E7759A">
              <w:rPr>
                <w:rFonts w:cs="Calibri"/>
                <w:i/>
                <w:sz w:val="20"/>
                <w:szCs w:val="20"/>
                <w:lang w:val="fr-LU"/>
              </w:rPr>
              <w:t>Error</w:t>
            </w:r>
            <w:proofErr w:type="spellEnd"/>
            <w:r w:rsidRPr="00E7759A">
              <w:rPr>
                <w:rFonts w:cs="Calibri"/>
                <w:i/>
                <w:sz w:val="20"/>
                <w:szCs w:val="20"/>
              </w:rPr>
              <w:softHyphen/>
            </w:r>
            <w:r w:rsidRPr="00E7759A">
              <w:rPr>
                <w:rFonts w:cs="Calibri"/>
                <w:i/>
                <w:sz w:val="20"/>
                <w:szCs w:val="20"/>
                <w:lang w:val="fr-LU"/>
              </w:rPr>
              <w:t>Description</w:t>
            </w:r>
          </w:p>
        </w:tc>
        <w:tc>
          <w:tcPr>
            <w:tcW w:w="4651" w:type="dxa"/>
            <w:vAlign w:val="center"/>
          </w:tcPr>
          <w:p w14:paraId="250028ED" w14:textId="77777777" w:rsidR="00D71557" w:rsidRPr="00E7759A" w:rsidRDefault="00D71557" w:rsidP="001E453A">
            <w:pPr>
              <w:spacing w:after="0"/>
              <w:jc w:val="both"/>
              <w:rPr>
                <w:rFonts w:cs="Calibri"/>
                <w:sz w:val="20"/>
                <w:szCs w:val="20"/>
                <w:highlight w:val="lightGray"/>
                <w:lang w:val="fr-LU"/>
              </w:rPr>
            </w:pPr>
            <w:r w:rsidRPr="00E7759A">
              <w:rPr>
                <w:rFonts w:cs="Calibri"/>
                <w:sz w:val="20"/>
                <w:szCs w:val="20"/>
                <w:highlight w:val="lightGray"/>
                <w:lang w:val="fr-LU"/>
              </w:rPr>
              <w:t>Description de l’erreur.</w:t>
            </w:r>
          </w:p>
        </w:tc>
      </w:tr>
      <w:tr w:rsidR="008E55AD" w:rsidRPr="00E32CB2" w14:paraId="2EB6C918" w14:textId="77777777" w:rsidTr="009039D0">
        <w:tc>
          <w:tcPr>
            <w:tcW w:w="1425" w:type="dxa"/>
            <w:vAlign w:val="center"/>
          </w:tcPr>
          <w:p w14:paraId="2ACDCA28" w14:textId="77777777" w:rsidR="008E55AD" w:rsidRPr="00E7759A" w:rsidRDefault="008E55AD" w:rsidP="001E453A">
            <w:pPr>
              <w:spacing w:after="0"/>
              <w:rPr>
                <w:rFonts w:cs="Calibri"/>
                <w:i/>
                <w:sz w:val="20"/>
                <w:szCs w:val="20"/>
                <w:lang w:val="en-GB"/>
              </w:rPr>
            </w:pPr>
            <w:r w:rsidRPr="00E7759A">
              <w:rPr>
                <w:rFonts w:cs="Calibri"/>
                <w:i/>
                <w:sz w:val="20"/>
                <w:szCs w:val="20"/>
                <w:lang w:val="en-GB"/>
              </w:rPr>
              <w:t>any</w:t>
            </w:r>
          </w:p>
        </w:tc>
        <w:tc>
          <w:tcPr>
            <w:tcW w:w="2160" w:type="dxa"/>
            <w:gridSpan w:val="3"/>
            <w:vAlign w:val="center"/>
          </w:tcPr>
          <w:p w14:paraId="33D12817" w14:textId="77777777" w:rsidR="008E55AD" w:rsidRPr="00E7759A" w:rsidRDefault="008E55AD" w:rsidP="001E453A">
            <w:pPr>
              <w:spacing w:after="0"/>
              <w:rPr>
                <w:rFonts w:cs="Calibri"/>
                <w:b/>
                <w:i/>
                <w:sz w:val="20"/>
                <w:szCs w:val="20"/>
                <w:lang w:val="en-GB"/>
              </w:rPr>
            </w:pPr>
            <w:r w:rsidRPr="00E7759A">
              <w:rPr>
                <w:rFonts w:cs="Calibri"/>
                <w:b/>
                <w:i/>
                <w:sz w:val="20"/>
                <w:szCs w:val="20"/>
                <w:highlight w:val="lightGray"/>
                <w:lang w:val="en-GB"/>
              </w:rPr>
              <w:t>Extensions</w:t>
            </w:r>
          </w:p>
        </w:tc>
        <w:tc>
          <w:tcPr>
            <w:tcW w:w="668" w:type="dxa"/>
            <w:vAlign w:val="center"/>
          </w:tcPr>
          <w:p w14:paraId="79FBBFBC" w14:textId="77777777" w:rsidR="008E55AD" w:rsidRPr="00E7759A" w:rsidRDefault="008E55AD" w:rsidP="001E453A">
            <w:pPr>
              <w:spacing w:after="0"/>
              <w:rPr>
                <w:rFonts w:cs="Calibri"/>
                <w:sz w:val="20"/>
                <w:szCs w:val="20"/>
                <w:lang w:val="en-GB"/>
              </w:rPr>
            </w:pPr>
            <w:r w:rsidRPr="00E7759A">
              <w:rPr>
                <w:rFonts w:cs="Calibri"/>
                <w:sz w:val="20"/>
                <w:szCs w:val="20"/>
                <w:lang w:val="en-GB"/>
              </w:rPr>
              <w:t>0:1</w:t>
            </w:r>
          </w:p>
        </w:tc>
        <w:tc>
          <w:tcPr>
            <w:tcW w:w="1275" w:type="dxa"/>
            <w:vAlign w:val="center"/>
          </w:tcPr>
          <w:p w14:paraId="49F79724" w14:textId="77777777" w:rsidR="008E55AD" w:rsidRPr="00E7759A" w:rsidRDefault="008E55AD" w:rsidP="001E453A">
            <w:pPr>
              <w:spacing w:after="0"/>
              <w:rPr>
                <w:rFonts w:cs="Calibri"/>
                <w:i/>
                <w:sz w:val="20"/>
                <w:szCs w:val="20"/>
                <w:lang w:val="en-GB"/>
              </w:rPr>
            </w:pPr>
            <w:r w:rsidRPr="00E7759A">
              <w:rPr>
                <w:rFonts w:cs="Calibri"/>
                <w:i/>
                <w:sz w:val="20"/>
                <w:szCs w:val="20"/>
                <w:lang w:val="en-GB"/>
              </w:rPr>
              <w:t>any</w:t>
            </w:r>
          </w:p>
        </w:tc>
        <w:tc>
          <w:tcPr>
            <w:tcW w:w="4651" w:type="dxa"/>
            <w:vAlign w:val="center"/>
          </w:tcPr>
          <w:p w14:paraId="3A6E260E" w14:textId="61CFDC9F" w:rsidR="008E55AD" w:rsidRPr="00E7759A" w:rsidRDefault="00AC2911" w:rsidP="001E453A">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354D67AD" w14:textId="77777777" w:rsidR="008E55AD" w:rsidRPr="00B22E1D" w:rsidRDefault="008E55AD" w:rsidP="00526B9C">
      <w:pPr>
        <w:pStyle w:val="Titre3"/>
        <w:rPr>
          <w:lang w:val="fr-FR"/>
        </w:rPr>
      </w:pPr>
      <w:bookmarkStart w:id="570" w:name="_Toc444249942"/>
      <w:r w:rsidRPr="00B22E1D">
        <w:rPr>
          <w:lang w:val="fr-FR"/>
        </w:rPr>
        <w:t>Notification de clôture de souscription</w:t>
      </w:r>
      <w:bookmarkEnd w:id="570"/>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727"/>
        <w:gridCol w:w="1540"/>
        <w:gridCol w:w="572"/>
        <w:gridCol w:w="989"/>
        <w:gridCol w:w="5528"/>
      </w:tblGrid>
      <w:tr w:rsidR="008E55AD" w:rsidRPr="00E32CB2" w14:paraId="73DDF916" w14:textId="77777777" w:rsidTr="005F449F">
        <w:tc>
          <w:tcPr>
            <w:tcW w:w="3117" w:type="dxa"/>
            <w:gridSpan w:val="3"/>
            <w:vAlign w:val="center"/>
          </w:tcPr>
          <w:p w14:paraId="758F1609" w14:textId="77777777" w:rsidR="008E55AD" w:rsidRPr="00E7759A" w:rsidRDefault="008E55AD" w:rsidP="005F449F">
            <w:pPr>
              <w:spacing w:after="0"/>
              <w:rPr>
                <w:rFonts w:eastAsia="MS Mincho" w:cs="Calibri"/>
                <w:b/>
                <w:i/>
                <w:sz w:val="20"/>
                <w:szCs w:val="20"/>
                <w:highlight w:val="lightGray"/>
                <w:lang w:val="fr-LU"/>
              </w:rPr>
            </w:pPr>
            <w:proofErr w:type="spellStart"/>
            <w:r w:rsidRPr="00E7759A">
              <w:rPr>
                <w:rFonts w:cs="Calibri"/>
                <w:b/>
                <w:i/>
                <w:sz w:val="20"/>
                <w:szCs w:val="20"/>
                <w:highlight w:val="lightGray"/>
              </w:rPr>
              <w:t>SubscriptionTerminatedNotification</w:t>
            </w:r>
            <w:proofErr w:type="spellEnd"/>
          </w:p>
        </w:tc>
        <w:tc>
          <w:tcPr>
            <w:tcW w:w="1561" w:type="dxa"/>
            <w:gridSpan w:val="2"/>
            <w:vAlign w:val="center"/>
          </w:tcPr>
          <w:p w14:paraId="0D4D4E56" w14:textId="77777777" w:rsidR="008E55AD" w:rsidRPr="00E7759A" w:rsidRDefault="008E55AD" w:rsidP="005F449F">
            <w:pPr>
              <w:spacing w:after="0"/>
              <w:rPr>
                <w:rFonts w:cs="Calibri"/>
                <w:i/>
                <w:sz w:val="20"/>
                <w:szCs w:val="20"/>
              </w:rPr>
            </w:pPr>
            <w:r w:rsidRPr="00E7759A">
              <w:rPr>
                <w:rFonts w:cs="Calibri"/>
                <w:i/>
                <w:sz w:val="20"/>
                <w:szCs w:val="20"/>
              </w:rPr>
              <w:t>+Structure</w:t>
            </w:r>
          </w:p>
        </w:tc>
        <w:tc>
          <w:tcPr>
            <w:tcW w:w="5528" w:type="dxa"/>
            <w:vAlign w:val="center"/>
          </w:tcPr>
          <w:p w14:paraId="69C2DE7B" w14:textId="77777777" w:rsidR="008E55AD" w:rsidRPr="00E7759A" w:rsidRDefault="008E55AD" w:rsidP="005F449F">
            <w:pPr>
              <w:pStyle w:val="Tabletext8Char1"/>
              <w:spacing w:before="0" w:after="0"/>
              <w:rPr>
                <w:rFonts w:ascii="Calibri" w:hAnsi="Calibri" w:cs="Calibri"/>
                <w:sz w:val="20"/>
                <w:lang w:val="fr-FR"/>
              </w:rPr>
            </w:pPr>
            <w:r w:rsidRPr="00E7759A">
              <w:rPr>
                <w:rFonts w:ascii="Calibri" w:hAnsi="Calibri" w:cs="Calibri"/>
                <w:sz w:val="20"/>
                <w:lang w:val="fr-FR"/>
              </w:rPr>
              <w:t xml:space="preserve">Notification permettant au producteur de données de </w:t>
            </w:r>
            <w:proofErr w:type="spellStart"/>
            <w:r w:rsidRPr="00E7759A">
              <w:rPr>
                <w:rFonts w:ascii="Calibri" w:hAnsi="Calibri" w:cs="Calibri"/>
                <w:sz w:val="20"/>
                <w:lang w:val="fr-FR"/>
              </w:rPr>
              <w:t>signaller</w:t>
            </w:r>
            <w:proofErr w:type="spellEnd"/>
            <w:r w:rsidRPr="00E7759A">
              <w:rPr>
                <w:rFonts w:ascii="Calibri" w:hAnsi="Calibri" w:cs="Calibri"/>
                <w:sz w:val="20"/>
                <w:lang w:val="fr-FR"/>
              </w:rPr>
              <w:t xml:space="preserve"> l'interruption d'un ou </w:t>
            </w:r>
            <w:proofErr w:type="gramStart"/>
            <w:r w:rsidRPr="00E7759A">
              <w:rPr>
                <w:rFonts w:ascii="Calibri" w:hAnsi="Calibri" w:cs="Calibri"/>
                <w:sz w:val="20"/>
                <w:lang w:val="fr-FR"/>
              </w:rPr>
              <w:t>plusieurs abonnement</w:t>
            </w:r>
            <w:proofErr w:type="gramEnd"/>
            <w:r w:rsidRPr="00E7759A">
              <w:rPr>
                <w:rFonts w:ascii="Calibri" w:hAnsi="Calibri" w:cs="Calibri"/>
                <w:sz w:val="20"/>
                <w:lang w:val="fr-FR"/>
              </w:rPr>
              <w:t xml:space="preserve"> en cours </w:t>
            </w:r>
          </w:p>
        </w:tc>
      </w:tr>
      <w:tr w:rsidR="008E55AD" w:rsidRPr="00E32CB2" w14:paraId="2F85B443" w14:textId="77777777" w:rsidTr="005F449F">
        <w:tc>
          <w:tcPr>
            <w:tcW w:w="850" w:type="dxa"/>
            <w:vAlign w:val="center"/>
          </w:tcPr>
          <w:p w14:paraId="25A9AA1E" w14:textId="77777777" w:rsidR="008E55AD" w:rsidRPr="00E7759A" w:rsidRDefault="008E55AD" w:rsidP="005F449F">
            <w:pPr>
              <w:pStyle w:val="Tabletext8Char1"/>
              <w:spacing w:before="0" w:after="0"/>
              <w:rPr>
                <w:rFonts w:ascii="Calibri" w:hAnsi="Calibri" w:cs="Calibri"/>
                <w:i/>
                <w:sz w:val="20"/>
              </w:rPr>
            </w:pPr>
            <w:r w:rsidRPr="00E7759A">
              <w:rPr>
                <w:rFonts w:ascii="Calibri" w:hAnsi="Calibri" w:cs="Calibri"/>
                <w:i/>
                <w:sz w:val="20"/>
              </w:rPr>
              <w:t>Log</w:t>
            </w:r>
          </w:p>
        </w:tc>
        <w:tc>
          <w:tcPr>
            <w:tcW w:w="2267" w:type="dxa"/>
            <w:gridSpan w:val="2"/>
            <w:vAlign w:val="center"/>
          </w:tcPr>
          <w:p w14:paraId="78F014BD" w14:textId="77777777" w:rsidR="008E55AD" w:rsidRPr="00E7759A" w:rsidRDefault="008E55AD"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Response</w:t>
            </w:r>
            <w:r w:rsidRPr="00E7759A">
              <w:rPr>
                <w:rFonts w:cs="Calibri"/>
                <w:b/>
                <w:i/>
                <w:sz w:val="20"/>
                <w:szCs w:val="20"/>
                <w:highlight w:val="lightGray"/>
                <w:lang w:val="fr-LU"/>
              </w:rPr>
              <w:softHyphen/>
              <w:t>Timestamp</w:t>
            </w:r>
            <w:proofErr w:type="spellEnd"/>
          </w:p>
        </w:tc>
        <w:tc>
          <w:tcPr>
            <w:tcW w:w="572" w:type="dxa"/>
            <w:vAlign w:val="center"/>
          </w:tcPr>
          <w:p w14:paraId="2D58A0AE" w14:textId="77777777" w:rsidR="008E55AD" w:rsidRPr="00E7759A" w:rsidRDefault="008E55AD" w:rsidP="005F449F">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989" w:type="dxa"/>
            <w:vAlign w:val="center"/>
          </w:tcPr>
          <w:p w14:paraId="3C18FD2A" w14:textId="77777777" w:rsidR="008E55AD" w:rsidRPr="00E7759A" w:rsidRDefault="008E55AD" w:rsidP="005F449F">
            <w:pPr>
              <w:spacing w:after="0"/>
              <w:rPr>
                <w:rFonts w:cs="Calibri"/>
                <w:i/>
                <w:sz w:val="20"/>
                <w:szCs w:val="20"/>
                <w:lang w:val="fr-LU"/>
              </w:rPr>
            </w:pPr>
            <w:proofErr w:type="spellStart"/>
            <w:proofErr w:type="gramStart"/>
            <w:r w:rsidRPr="00E7759A">
              <w:rPr>
                <w:rFonts w:cs="Calibri"/>
                <w:i/>
                <w:sz w:val="20"/>
                <w:szCs w:val="20"/>
                <w:lang w:val="fr-LU"/>
              </w:rPr>
              <w:t>xsd:dateTime</w:t>
            </w:r>
            <w:proofErr w:type="spellEnd"/>
            <w:proofErr w:type="gramEnd"/>
          </w:p>
        </w:tc>
        <w:tc>
          <w:tcPr>
            <w:tcW w:w="5528" w:type="dxa"/>
            <w:vAlign w:val="center"/>
          </w:tcPr>
          <w:p w14:paraId="25B518D0" w14:textId="77777777" w:rsidR="008E55AD" w:rsidRPr="00E7759A" w:rsidRDefault="008E55AD" w:rsidP="005F449F">
            <w:pPr>
              <w:spacing w:after="0"/>
              <w:jc w:val="both"/>
              <w:rPr>
                <w:rFonts w:cs="Calibri"/>
                <w:sz w:val="20"/>
                <w:szCs w:val="20"/>
                <w:lang w:val="fr-FR"/>
              </w:rPr>
            </w:pPr>
            <w:r w:rsidRPr="00E7759A">
              <w:rPr>
                <w:rFonts w:cs="Calibri"/>
                <w:sz w:val="20"/>
                <w:szCs w:val="20"/>
                <w:lang w:val="fr-FR"/>
              </w:rPr>
              <w:t>Heure de production de la réponse.</w:t>
            </w:r>
          </w:p>
        </w:tc>
      </w:tr>
      <w:tr w:rsidR="008E55AD" w:rsidRPr="00E32CB2" w14:paraId="4C65A476" w14:textId="77777777" w:rsidTr="005F449F">
        <w:tc>
          <w:tcPr>
            <w:tcW w:w="850" w:type="dxa"/>
            <w:vMerge w:val="restart"/>
            <w:vAlign w:val="center"/>
          </w:tcPr>
          <w:p w14:paraId="376139DE" w14:textId="77777777" w:rsidR="008E55AD" w:rsidRPr="00E7759A" w:rsidRDefault="008E55AD" w:rsidP="005F449F">
            <w:pPr>
              <w:pStyle w:val="Tabletext8Char1"/>
              <w:spacing w:before="0" w:after="0"/>
              <w:rPr>
                <w:rFonts w:ascii="Calibri" w:hAnsi="Calibri" w:cs="Calibri"/>
                <w:i/>
                <w:sz w:val="20"/>
              </w:rPr>
            </w:pPr>
            <w:r w:rsidRPr="00E7759A">
              <w:rPr>
                <w:rFonts w:ascii="Calibri" w:hAnsi="Calibri" w:cs="Calibri"/>
                <w:i/>
                <w:sz w:val="20"/>
              </w:rPr>
              <w:t>End</w:t>
            </w:r>
            <w:r w:rsidRPr="00E7759A">
              <w:rPr>
                <w:rFonts w:ascii="Calibri" w:hAnsi="Calibri" w:cs="Calibri"/>
                <w:i/>
                <w:sz w:val="20"/>
              </w:rPr>
              <w:softHyphen/>
              <w:t>point</w:t>
            </w:r>
          </w:p>
        </w:tc>
        <w:tc>
          <w:tcPr>
            <w:tcW w:w="2267" w:type="dxa"/>
            <w:gridSpan w:val="2"/>
            <w:vAlign w:val="center"/>
          </w:tcPr>
          <w:p w14:paraId="27F5D716" w14:textId="77777777" w:rsidR="008E55AD" w:rsidRPr="00E7759A" w:rsidRDefault="008E55AD"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ProducerRef</w:t>
            </w:r>
            <w:proofErr w:type="spellEnd"/>
          </w:p>
        </w:tc>
        <w:tc>
          <w:tcPr>
            <w:tcW w:w="572" w:type="dxa"/>
            <w:vAlign w:val="center"/>
          </w:tcPr>
          <w:p w14:paraId="1D492DE0" w14:textId="77777777" w:rsidR="008E55AD" w:rsidRPr="00E7759A" w:rsidRDefault="008E55AD"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989" w:type="dxa"/>
            <w:vAlign w:val="center"/>
          </w:tcPr>
          <w:p w14:paraId="1B71BDC6" w14:textId="77777777" w:rsidR="008E55AD" w:rsidRPr="00E7759A" w:rsidRDefault="008E55AD" w:rsidP="005F449F">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5528" w:type="dxa"/>
            <w:vAlign w:val="center"/>
          </w:tcPr>
          <w:p w14:paraId="758A0EC5" w14:textId="77777777" w:rsidR="008E55AD" w:rsidRPr="00E7759A" w:rsidRDefault="008E55AD" w:rsidP="005F449F">
            <w:pPr>
              <w:spacing w:after="0"/>
              <w:jc w:val="both"/>
              <w:rPr>
                <w:rFonts w:cs="Calibri"/>
                <w:sz w:val="20"/>
                <w:szCs w:val="20"/>
                <w:highlight w:val="lightGray"/>
                <w:lang w:val="fr-FR"/>
              </w:rPr>
            </w:pPr>
            <w:r w:rsidRPr="00E7759A">
              <w:rPr>
                <w:rFonts w:cs="Calibri"/>
                <w:sz w:val="20"/>
                <w:szCs w:val="20"/>
                <w:highlight w:val="lightGray"/>
                <w:lang w:val="fr-FR"/>
              </w:rPr>
              <w:t>Identifiant du producteur de la réponse (reprendre le code [</w:t>
            </w:r>
            <w:r w:rsidRPr="00E7759A">
              <w:rPr>
                <w:rFonts w:cs="Calibri"/>
                <w:i/>
                <w:sz w:val="20"/>
                <w:szCs w:val="20"/>
                <w:highlight w:val="lightGray"/>
                <w:lang w:val="fr-FR"/>
              </w:rPr>
              <w:t>fournisseur</w:t>
            </w:r>
            <w:r w:rsidR="005F449F" w:rsidRPr="00E7759A">
              <w:rPr>
                <w:rFonts w:cs="Calibri"/>
                <w:sz w:val="20"/>
                <w:szCs w:val="20"/>
                <w:highlight w:val="lightGray"/>
                <w:lang w:val="fr-FR"/>
              </w:rPr>
              <w:t>] des identifiants du profil</w:t>
            </w:r>
            <w:r w:rsidRPr="00E7759A">
              <w:rPr>
                <w:rFonts w:cs="Calibri"/>
                <w:sz w:val="20"/>
                <w:szCs w:val="20"/>
                <w:highlight w:val="lightGray"/>
                <w:lang w:val="fr-FR"/>
              </w:rPr>
              <w:t>).</w:t>
            </w:r>
          </w:p>
        </w:tc>
      </w:tr>
      <w:tr w:rsidR="008E55AD" w:rsidRPr="00E7759A" w14:paraId="2E0E43B7" w14:textId="77777777" w:rsidTr="005F449F">
        <w:tc>
          <w:tcPr>
            <w:tcW w:w="850" w:type="dxa"/>
            <w:vMerge/>
            <w:vAlign w:val="center"/>
          </w:tcPr>
          <w:p w14:paraId="7263174F" w14:textId="77777777" w:rsidR="008E55AD" w:rsidRPr="00E7759A" w:rsidRDefault="008E55AD" w:rsidP="005F449F">
            <w:pPr>
              <w:pStyle w:val="Tabletext8Char1"/>
              <w:spacing w:before="0" w:after="0"/>
              <w:rPr>
                <w:rFonts w:ascii="Calibri" w:hAnsi="Calibri" w:cs="Calibri"/>
                <w:i/>
                <w:sz w:val="20"/>
                <w:lang w:val="fr-FR"/>
              </w:rPr>
            </w:pPr>
          </w:p>
        </w:tc>
        <w:tc>
          <w:tcPr>
            <w:tcW w:w="2267" w:type="dxa"/>
            <w:gridSpan w:val="2"/>
            <w:vAlign w:val="center"/>
          </w:tcPr>
          <w:p w14:paraId="5E8226BC" w14:textId="77777777" w:rsidR="008E55AD" w:rsidRPr="00E7759A" w:rsidRDefault="008E55AD" w:rsidP="005F449F">
            <w:pPr>
              <w:spacing w:after="0"/>
              <w:rPr>
                <w:rFonts w:cs="Calibri"/>
                <w:b/>
                <w:i/>
                <w:vanish/>
                <w:sz w:val="20"/>
                <w:szCs w:val="20"/>
                <w:highlight w:val="cyan"/>
                <w:lang w:val="en-GB"/>
              </w:rPr>
            </w:pPr>
            <w:r w:rsidRPr="00E7759A">
              <w:rPr>
                <w:rFonts w:cs="Calibri"/>
                <w:b/>
                <w:i/>
                <w:vanish/>
                <w:sz w:val="20"/>
                <w:szCs w:val="20"/>
                <w:highlight w:val="cyan"/>
                <w:lang w:val="en-GB"/>
              </w:rPr>
              <w:t>Address</w:t>
            </w:r>
          </w:p>
        </w:tc>
        <w:tc>
          <w:tcPr>
            <w:tcW w:w="572" w:type="dxa"/>
            <w:vAlign w:val="center"/>
          </w:tcPr>
          <w:p w14:paraId="4214F002" w14:textId="77777777" w:rsidR="008E55AD" w:rsidRPr="00E7759A" w:rsidRDefault="008E55AD" w:rsidP="005F449F">
            <w:pPr>
              <w:spacing w:after="0"/>
              <w:rPr>
                <w:rFonts w:cs="Calibri"/>
                <w:vanish/>
                <w:sz w:val="20"/>
                <w:szCs w:val="20"/>
                <w:highlight w:val="cyan"/>
                <w:lang w:val="en-GB"/>
              </w:rPr>
            </w:pPr>
            <w:r w:rsidRPr="00E7759A">
              <w:rPr>
                <w:rFonts w:cs="Calibri"/>
                <w:vanish/>
                <w:sz w:val="20"/>
                <w:szCs w:val="20"/>
                <w:highlight w:val="cyan"/>
                <w:lang w:val="en-GB"/>
              </w:rPr>
              <w:t>0:1</w:t>
            </w:r>
          </w:p>
        </w:tc>
        <w:tc>
          <w:tcPr>
            <w:tcW w:w="989" w:type="dxa"/>
            <w:vAlign w:val="center"/>
          </w:tcPr>
          <w:p w14:paraId="38486447" w14:textId="77777777" w:rsidR="008E55AD" w:rsidRPr="00E7759A" w:rsidRDefault="008E55AD" w:rsidP="005F449F">
            <w:pPr>
              <w:spacing w:after="0"/>
              <w:rPr>
                <w:rFonts w:cs="Calibri"/>
                <w:i/>
                <w:vanish/>
                <w:sz w:val="20"/>
                <w:szCs w:val="20"/>
                <w:highlight w:val="cyan"/>
                <w:lang w:val="en-GB"/>
              </w:rPr>
            </w:pPr>
            <w:proofErr w:type="spellStart"/>
            <w:r w:rsidRPr="00E7759A">
              <w:rPr>
                <w:rFonts w:cs="Calibri"/>
                <w:i/>
                <w:vanish/>
                <w:sz w:val="20"/>
                <w:szCs w:val="20"/>
                <w:highlight w:val="cyan"/>
                <w:lang w:val="en-GB"/>
              </w:rPr>
              <w:t>Endpoint</w:t>
            </w:r>
            <w:r w:rsidRPr="00E7759A">
              <w:rPr>
                <w:rFonts w:cs="Calibri"/>
                <w:i/>
                <w:vanish/>
                <w:sz w:val="20"/>
                <w:szCs w:val="20"/>
                <w:highlight w:val="cyan"/>
                <w:lang w:val="en-GB"/>
              </w:rPr>
              <w:softHyphen/>
              <w:t>Address</w:t>
            </w:r>
            <w:proofErr w:type="spellEnd"/>
          </w:p>
        </w:tc>
        <w:tc>
          <w:tcPr>
            <w:tcW w:w="5528" w:type="dxa"/>
            <w:vAlign w:val="center"/>
          </w:tcPr>
          <w:p w14:paraId="4C3BD2AE" w14:textId="77777777" w:rsidR="008E55AD" w:rsidRPr="00E7759A" w:rsidRDefault="008E55AD" w:rsidP="005F449F">
            <w:pPr>
              <w:spacing w:after="0"/>
              <w:jc w:val="both"/>
              <w:rPr>
                <w:rFonts w:cs="Calibri"/>
                <w:vanish/>
                <w:sz w:val="20"/>
                <w:szCs w:val="20"/>
                <w:highlight w:val="cyan"/>
                <w:lang w:val="en-GB"/>
              </w:rPr>
            </w:pPr>
            <w:r w:rsidRPr="00E7759A">
              <w:rPr>
                <w:rFonts w:cs="Calibri"/>
                <w:vanish/>
                <w:sz w:val="20"/>
                <w:szCs w:val="20"/>
                <w:highlight w:val="cyan"/>
                <w:lang w:val="en-GB"/>
              </w:rPr>
              <w:t xml:space="preserve">Address to which any acknowledgment should be sent. Only needed if </w:t>
            </w:r>
            <w:proofErr w:type="spellStart"/>
            <w:r w:rsidRPr="00E7759A">
              <w:rPr>
                <w:rFonts w:cs="Calibri"/>
                <w:b/>
                <w:i/>
                <w:vanish/>
                <w:sz w:val="20"/>
                <w:szCs w:val="20"/>
                <w:highlight w:val="cyan"/>
                <w:lang w:val="en-GB"/>
              </w:rPr>
              <w:t>ConfirmDelivery</w:t>
            </w:r>
            <w:proofErr w:type="spellEnd"/>
            <w:r w:rsidRPr="00E7759A">
              <w:rPr>
                <w:rFonts w:cs="Calibri"/>
                <w:vanish/>
                <w:sz w:val="20"/>
                <w:szCs w:val="20"/>
                <w:highlight w:val="cyan"/>
                <w:lang w:val="en-GB"/>
              </w:rPr>
              <w:t xml:space="preserve"> specified.</w:t>
            </w:r>
          </w:p>
        </w:tc>
      </w:tr>
      <w:tr w:rsidR="008E55AD" w:rsidRPr="00E32CB2" w14:paraId="3BF0172B" w14:textId="77777777" w:rsidTr="005F449F">
        <w:tc>
          <w:tcPr>
            <w:tcW w:w="850" w:type="dxa"/>
            <w:vMerge/>
            <w:vAlign w:val="center"/>
          </w:tcPr>
          <w:p w14:paraId="74488989" w14:textId="77777777" w:rsidR="008E55AD" w:rsidRPr="00E7759A" w:rsidRDefault="008E55AD" w:rsidP="005F449F">
            <w:pPr>
              <w:pStyle w:val="Tabletext8Char1"/>
              <w:spacing w:before="0" w:after="0"/>
              <w:rPr>
                <w:rFonts w:ascii="Calibri" w:hAnsi="Calibri" w:cs="Calibri"/>
                <w:i/>
                <w:sz w:val="20"/>
              </w:rPr>
            </w:pPr>
          </w:p>
        </w:tc>
        <w:tc>
          <w:tcPr>
            <w:tcW w:w="2267" w:type="dxa"/>
            <w:gridSpan w:val="2"/>
            <w:vAlign w:val="center"/>
          </w:tcPr>
          <w:p w14:paraId="1DD1469B" w14:textId="77777777" w:rsidR="008E55AD" w:rsidRPr="00E7759A" w:rsidRDefault="008E55AD"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Response</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Message</w:t>
            </w:r>
            <w:r w:rsidRPr="00E7759A">
              <w:rPr>
                <w:rFonts w:cs="Calibri"/>
                <w:b/>
                <w:i/>
                <w:sz w:val="20"/>
                <w:szCs w:val="20"/>
                <w:highlight w:val="lightGray"/>
                <w:lang w:val="fr-LU"/>
              </w:rPr>
              <w:softHyphen/>
              <w:t>Identifier</w:t>
            </w:r>
            <w:proofErr w:type="spellEnd"/>
          </w:p>
        </w:tc>
        <w:tc>
          <w:tcPr>
            <w:tcW w:w="572" w:type="dxa"/>
            <w:vAlign w:val="center"/>
          </w:tcPr>
          <w:p w14:paraId="008E6947" w14:textId="77777777" w:rsidR="008E55AD" w:rsidRPr="00E7759A" w:rsidRDefault="008E55AD"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72696869" w14:textId="77777777" w:rsidR="008E55AD" w:rsidRPr="00E7759A" w:rsidRDefault="008E55AD" w:rsidP="005F449F">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989" w:type="dxa"/>
            <w:vAlign w:val="center"/>
          </w:tcPr>
          <w:p w14:paraId="50D77703" w14:textId="77777777" w:rsidR="008E55AD" w:rsidRPr="00E7759A" w:rsidRDefault="008E55AD" w:rsidP="005F449F">
            <w:pPr>
              <w:spacing w:after="0"/>
              <w:rPr>
                <w:rFonts w:cs="Calibri"/>
                <w:i/>
                <w:sz w:val="20"/>
                <w:szCs w:val="20"/>
                <w:lang w:val="fr-LU"/>
              </w:rPr>
            </w:pPr>
            <w:proofErr w:type="spellStart"/>
            <w:r w:rsidRPr="00E7759A">
              <w:rPr>
                <w:rFonts w:cs="Calibri"/>
                <w:i/>
                <w:sz w:val="20"/>
                <w:szCs w:val="20"/>
                <w:lang w:val="fr-LU"/>
              </w:rPr>
              <w:t>Message</w:t>
            </w:r>
            <w:r w:rsidRPr="00E7759A">
              <w:rPr>
                <w:rFonts w:cs="Calibri"/>
                <w:i/>
                <w:sz w:val="20"/>
                <w:szCs w:val="20"/>
                <w:lang w:val="fr-LU"/>
              </w:rPr>
              <w:softHyphen/>
              <w:t>Qualifier</w:t>
            </w:r>
            <w:proofErr w:type="spellEnd"/>
          </w:p>
        </w:tc>
        <w:tc>
          <w:tcPr>
            <w:tcW w:w="5528" w:type="dxa"/>
            <w:vAlign w:val="center"/>
          </w:tcPr>
          <w:p w14:paraId="74FD7EA3" w14:textId="77777777" w:rsidR="008E55AD" w:rsidRPr="00E7759A" w:rsidRDefault="008E55AD" w:rsidP="005F449F">
            <w:pPr>
              <w:spacing w:after="0"/>
              <w:jc w:val="both"/>
              <w:rPr>
                <w:rFonts w:cs="Calibri"/>
                <w:sz w:val="20"/>
                <w:szCs w:val="20"/>
                <w:lang w:val="fr-FR"/>
              </w:rPr>
            </w:pPr>
            <w:r w:rsidRPr="00E7759A">
              <w:rPr>
                <w:rFonts w:cs="Calibri"/>
                <w:sz w:val="20"/>
                <w:szCs w:val="20"/>
                <w:lang w:val="fr-FR"/>
              </w:rPr>
              <w:t>Identifiant unique du message de réponse.</w:t>
            </w:r>
          </w:p>
        </w:tc>
      </w:tr>
      <w:tr w:rsidR="008E55AD" w:rsidRPr="00E32CB2" w14:paraId="2916427C" w14:textId="77777777" w:rsidTr="005F449F">
        <w:tc>
          <w:tcPr>
            <w:tcW w:w="850" w:type="dxa"/>
            <w:vMerge/>
            <w:vAlign w:val="center"/>
          </w:tcPr>
          <w:p w14:paraId="04B5B274" w14:textId="77777777" w:rsidR="008E55AD" w:rsidRPr="00E7759A" w:rsidRDefault="008E55AD" w:rsidP="005F449F">
            <w:pPr>
              <w:pStyle w:val="Tabletext8Char1"/>
              <w:spacing w:before="0" w:after="0"/>
              <w:rPr>
                <w:rFonts w:ascii="Calibri" w:hAnsi="Calibri" w:cs="Calibri"/>
                <w:i/>
                <w:sz w:val="20"/>
                <w:lang w:val="fr-FR"/>
              </w:rPr>
            </w:pPr>
          </w:p>
        </w:tc>
        <w:tc>
          <w:tcPr>
            <w:tcW w:w="2267" w:type="dxa"/>
            <w:gridSpan w:val="2"/>
            <w:vAlign w:val="center"/>
          </w:tcPr>
          <w:p w14:paraId="498BB9D9" w14:textId="77777777" w:rsidR="008E55AD" w:rsidRPr="00E7759A" w:rsidRDefault="008E55AD"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w:t>
            </w:r>
            <w:proofErr w:type="spellEnd"/>
            <w:r w:rsidRPr="00E7759A">
              <w:rPr>
                <w:rFonts w:cs="Calibri"/>
                <w:b/>
                <w:i/>
                <w:sz w:val="20"/>
                <w:szCs w:val="20"/>
                <w:highlight w:val="lightGray"/>
              </w:rPr>
              <w:softHyphen/>
            </w:r>
            <w:r w:rsidRPr="00E7759A">
              <w:rPr>
                <w:rFonts w:cs="Calibri"/>
                <w:b/>
                <w:i/>
                <w:sz w:val="20"/>
                <w:szCs w:val="20"/>
                <w:highlight w:val="lightGray"/>
                <w:lang w:val="fr-LU"/>
              </w:rPr>
              <w:t>Message</w:t>
            </w:r>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572" w:type="dxa"/>
            <w:vAlign w:val="center"/>
          </w:tcPr>
          <w:p w14:paraId="10658C08" w14:textId="77777777" w:rsidR="008E55AD" w:rsidRPr="00E7759A" w:rsidRDefault="008E55AD"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22B9CC59" w14:textId="77777777" w:rsidR="008E55AD" w:rsidRPr="00E7759A" w:rsidRDefault="008E55AD" w:rsidP="005F449F">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989" w:type="dxa"/>
            <w:vAlign w:val="center"/>
          </w:tcPr>
          <w:p w14:paraId="4CE14A13" w14:textId="77777777" w:rsidR="008E55AD" w:rsidRPr="00E7759A" w:rsidRDefault="008E55AD" w:rsidP="005F449F">
            <w:pPr>
              <w:spacing w:after="0"/>
              <w:rPr>
                <w:rFonts w:cs="Calibri"/>
                <w:i/>
                <w:sz w:val="20"/>
                <w:szCs w:val="20"/>
                <w:lang w:val="fr-LU"/>
              </w:rPr>
            </w:pPr>
            <w:proofErr w:type="spellStart"/>
            <w:r w:rsidRPr="00E7759A">
              <w:rPr>
                <w:rFonts w:cs="Calibri"/>
                <w:i/>
                <w:sz w:val="20"/>
                <w:szCs w:val="20"/>
                <w:lang w:val="fr-LU"/>
              </w:rPr>
              <w:t>Message</w:t>
            </w:r>
            <w:r w:rsidRPr="00E7759A">
              <w:rPr>
                <w:rFonts w:cs="Calibri"/>
                <w:i/>
                <w:sz w:val="20"/>
                <w:szCs w:val="20"/>
                <w:lang w:val="fr-LU"/>
              </w:rPr>
              <w:softHyphen/>
              <w:t>Qualifier</w:t>
            </w:r>
            <w:proofErr w:type="spellEnd"/>
          </w:p>
        </w:tc>
        <w:tc>
          <w:tcPr>
            <w:tcW w:w="5528" w:type="dxa"/>
            <w:vAlign w:val="center"/>
          </w:tcPr>
          <w:p w14:paraId="79E38946" w14:textId="77777777" w:rsidR="008E55AD" w:rsidRPr="00E7759A" w:rsidRDefault="008E55AD" w:rsidP="005F449F">
            <w:pPr>
              <w:spacing w:after="0"/>
              <w:jc w:val="both"/>
              <w:rPr>
                <w:rFonts w:cs="Calibri"/>
                <w:sz w:val="20"/>
                <w:szCs w:val="20"/>
                <w:lang w:val="fr-FR"/>
              </w:rPr>
            </w:pPr>
            <w:r w:rsidRPr="00E7759A">
              <w:rPr>
                <w:rFonts w:cs="Calibri"/>
                <w:sz w:val="20"/>
                <w:szCs w:val="20"/>
                <w:lang w:val="fr-FR"/>
              </w:rPr>
              <w:t>Identifiant de la requête à laquelle on répond.</w:t>
            </w:r>
          </w:p>
        </w:tc>
      </w:tr>
      <w:tr w:rsidR="008E55AD" w:rsidRPr="00E7759A" w14:paraId="1BD8BCA8" w14:textId="77777777" w:rsidTr="005F449F">
        <w:trPr>
          <w:hidden/>
        </w:trPr>
        <w:tc>
          <w:tcPr>
            <w:tcW w:w="850" w:type="dxa"/>
            <w:vMerge w:val="restart"/>
            <w:vAlign w:val="center"/>
          </w:tcPr>
          <w:p w14:paraId="560152DB" w14:textId="77777777" w:rsidR="008E55AD" w:rsidRPr="00E7759A" w:rsidRDefault="008E55AD" w:rsidP="005F449F">
            <w:pPr>
              <w:pStyle w:val="Tabletext8Char1"/>
              <w:spacing w:before="0" w:after="0"/>
              <w:rPr>
                <w:rFonts w:ascii="Calibri" w:hAnsi="Calibri" w:cs="Calibri"/>
                <w:i/>
                <w:vanish/>
                <w:sz w:val="20"/>
                <w:highlight w:val="cyan"/>
              </w:rPr>
            </w:pPr>
            <w:r w:rsidRPr="00E7759A">
              <w:rPr>
                <w:rFonts w:ascii="Calibri" w:hAnsi="Calibri" w:cs="Calibri"/>
                <w:i/>
                <w:vanish/>
                <w:sz w:val="20"/>
                <w:highlight w:val="cyan"/>
              </w:rPr>
              <w:lastRenderedPageBreak/>
              <w:t>Delegator</w:t>
            </w:r>
          </w:p>
        </w:tc>
        <w:tc>
          <w:tcPr>
            <w:tcW w:w="2267" w:type="dxa"/>
            <w:gridSpan w:val="2"/>
            <w:vAlign w:val="center"/>
          </w:tcPr>
          <w:p w14:paraId="0BD48429" w14:textId="77777777" w:rsidR="008E55AD" w:rsidRPr="00E7759A" w:rsidRDefault="008E55AD" w:rsidP="005F449F">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DelegatorAddress</w:t>
            </w:r>
            <w:proofErr w:type="spellEnd"/>
          </w:p>
        </w:tc>
        <w:tc>
          <w:tcPr>
            <w:tcW w:w="572" w:type="dxa"/>
            <w:vAlign w:val="center"/>
          </w:tcPr>
          <w:p w14:paraId="72DEE23F" w14:textId="77777777" w:rsidR="008E55AD" w:rsidRPr="00E7759A" w:rsidRDefault="008E55AD" w:rsidP="005F449F">
            <w:pPr>
              <w:spacing w:after="0"/>
              <w:rPr>
                <w:rFonts w:eastAsia="MS Mincho" w:cs="Calibri"/>
                <w:vanish/>
                <w:sz w:val="20"/>
                <w:szCs w:val="20"/>
                <w:highlight w:val="cyan"/>
                <w:lang w:val="fr-LU"/>
              </w:rPr>
            </w:pPr>
            <w:r w:rsidRPr="00E7759A">
              <w:rPr>
                <w:rFonts w:cs="Calibri"/>
                <w:vanish/>
                <w:sz w:val="20"/>
                <w:szCs w:val="20"/>
                <w:highlight w:val="cyan"/>
              </w:rPr>
              <w:t>0:1</w:t>
            </w:r>
          </w:p>
        </w:tc>
        <w:tc>
          <w:tcPr>
            <w:tcW w:w="989" w:type="dxa"/>
            <w:vAlign w:val="center"/>
          </w:tcPr>
          <w:p w14:paraId="6B9A846B" w14:textId="77777777" w:rsidR="008E55AD" w:rsidRPr="00E7759A" w:rsidRDefault="008E55AD" w:rsidP="005F449F">
            <w:pPr>
              <w:spacing w:after="0"/>
              <w:rPr>
                <w:rFonts w:eastAsia="MS Mincho" w:cs="Calibri"/>
                <w:i/>
                <w:vanish/>
                <w:sz w:val="20"/>
                <w:szCs w:val="20"/>
                <w:highlight w:val="cyan"/>
                <w:lang w:val="fr-LU"/>
              </w:rPr>
            </w:pPr>
            <w:proofErr w:type="spellStart"/>
            <w:r w:rsidRPr="00E7759A">
              <w:rPr>
                <w:rFonts w:cs="Calibri"/>
                <w:i/>
                <w:vanish/>
                <w:sz w:val="20"/>
                <w:szCs w:val="20"/>
                <w:highlight w:val="cyan"/>
              </w:rPr>
              <w:t>Endpoint</w:t>
            </w:r>
            <w:r w:rsidRPr="00E7759A">
              <w:rPr>
                <w:rFonts w:cs="Calibri"/>
                <w:i/>
                <w:vanish/>
                <w:sz w:val="20"/>
                <w:szCs w:val="20"/>
                <w:highlight w:val="cyan"/>
              </w:rPr>
              <w:softHyphen/>
              <w:t>Address</w:t>
            </w:r>
            <w:proofErr w:type="spellEnd"/>
          </w:p>
        </w:tc>
        <w:tc>
          <w:tcPr>
            <w:tcW w:w="5528" w:type="dxa"/>
            <w:vAlign w:val="center"/>
          </w:tcPr>
          <w:p w14:paraId="21D6EEB0" w14:textId="77777777" w:rsidR="008E55AD" w:rsidRPr="00E7759A" w:rsidRDefault="008E55AD" w:rsidP="005F449F">
            <w:pPr>
              <w:pStyle w:val="Tabletext8Char1"/>
              <w:spacing w:before="0" w:after="0"/>
              <w:rPr>
                <w:rFonts w:ascii="Calibri" w:hAnsi="Calibri" w:cs="Calibri"/>
                <w:vanish/>
                <w:sz w:val="20"/>
                <w:highlight w:val="cyan"/>
              </w:rPr>
            </w:pPr>
            <w:r w:rsidRPr="00E7759A">
              <w:rPr>
                <w:rFonts w:ascii="Calibri" w:hAnsi="Calibri" w:cs="Calibri"/>
                <w:vanish/>
                <w:sz w:val="20"/>
                <w:highlight w:val="cyan"/>
              </w:rPr>
              <w:t xml:space="preserve">Address of originated system to which delegated response is to be returned. </w:t>
            </w:r>
          </w:p>
          <w:p w14:paraId="4D8FAC7B" w14:textId="77777777" w:rsidR="008E55AD" w:rsidRPr="00E7759A" w:rsidRDefault="008E55AD" w:rsidP="005F449F">
            <w:pPr>
              <w:spacing w:after="0"/>
              <w:jc w:val="both"/>
              <w:rPr>
                <w:rFonts w:eastAsia="MS Mincho" w:cs="Calibri"/>
                <w:vanish/>
                <w:sz w:val="20"/>
                <w:szCs w:val="20"/>
                <w:highlight w:val="cyan"/>
              </w:rPr>
            </w:pPr>
            <w:r w:rsidRPr="00E7759A">
              <w:rPr>
                <w:rFonts w:cs="Calibri"/>
                <w:vanish/>
                <w:sz w:val="20"/>
                <w:szCs w:val="20"/>
                <w:highlight w:val="cyan"/>
              </w:rPr>
              <w:t>If request has been proxied by an intermediate aggregating system this provides tracking information relating to the original requestor. This allows the aggregation itself to be stateless.</w:t>
            </w:r>
          </w:p>
        </w:tc>
      </w:tr>
      <w:tr w:rsidR="008E55AD" w:rsidRPr="00E7759A" w14:paraId="69C6491C" w14:textId="77777777" w:rsidTr="005F449F">
        <w:trPr>
          <w:hidden/>
        </w:trPr>
        <w:tc>
          <w:tcPr>
            <w:tcW w:w="850" w:type="dxa"/>
            <w:vMerge/>
            <w:vAlign w:val="center"/>
          </w:tcPr>
          <w:p w14:paraId="64CA47EE" w14:textId="77777777" w:rsidR="008E55AD" w:rsidRPr="00E7759A" w:rsidRDefault="008E55AD" w:rsidP="005F449F">
            <w:pPr>
              <w:pStyle w:val="Tabletext8Char1"/>
              <w:spacing w:before="0" w:after="0"/>
              <w:rPr>
                <w:rFonts w:ascii="Calibri" w:hAnsi="Calibri" w:cs="Calibri"/>
                <w:vanish/>
                <w:sz w:val="20"/>
                <w:highlight w:val="cyan"/>
              </w:rPr>
            </w:pPr>
          </w:p>
        </w:tc>
        <w:tc>
          <w:tcPr>
            <w:tcW w:w="2267" w:type="dxa"/>
            <w:gridSpan w:val="2"/>
            <w:vAlign w:val="center"/>
          </w:tcPr>
          <w:p w14:paraId="3F365991" w14:textId="77777777" w:rsidR="008E55AD" w:rsidRPr="00E7759A" w:rsidRDefault="008E55AD" w:rsidP="005F449F">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DelegatorRef</w:t>
            </w:r>
            <w:proofErr w:type="spellEnd"/>
          </w:p>
        </w:tc>
        <w:tc>
          <w:tcPr>
            <w:tcW w:w="572" w:type="dxa"/>
            <w:vAlign w:val="center"/>
          </w:tcPr>
          <w:p w14:paraId="2316DCEE" w14:textId="77777777" w:rsidR="008E55AD" w:rsidRPr="00E7759A" w:rsidRDefault="008E55AD" w:rsidP="005F449F">
            <w:pPr>
              <w:spacing w:after="0"/>
              <w:rPr>
                <w:rFonts w:eastAsia="MS Mincho" w:cs="Calibri"/>
                <w:vanish/>
                <w:sz w:val="20"/>
                <w:szCs w:val="20"/>
                <w:highlight w:val="cyan"/>
                <w:lang w:val="fr-LU"/>
              </w:rPr>
            </w:pPr>
            <w:r w:rsidRPr="00E7759A">
              <w:rPr>
                <w:rFonts w:cs="Calibri"/>
                <w:vanish/>
                <w:sz w:val="20"/>
                <w:szCs w:val="20"/>
                <w:highlight w:val="cyan"/>
              </w:rPr>
              <w:t>0:1</w:t>
            </w:r>
          </w:p>
        </w:tc>
        <w:tc>
          <w:tcPr>
            <w:tcW w:w="989" w:type="dxa"/>
            <w:vAlign w:val="center"/>
          </w:tcPr>
          <w:p w14:paraId="3F26545A" w14:textId="77777777" w:rsidR="008E55AD" w:rsidRPr="00E7759A" w:rsidRDefault="008E55AD" w:rsidP="005F449F">
            <w:pPr>
              <w:spacing w:after="0"/>
              <w:rPr>
                <w:rFonts w:eastAsia="MS Mincho" w:cs="Calibri"/>
                <w:i/>
                <w:vanish/>
                <w:sz w:val="20"/>
                <w:szCs w:val="20"/>
                <w:highlight w:val="cyan"/>
                <w:lang w:val="fr-LU"/>
              </w:rPr>
            </w:pPr>
            <w:proofErr w:type="spellStart"/>
            <w:r w:rsidRPr="00E7759A">
              <w:rPr>
                <w:rFonts w:cs="Calibri"/>
                <w:i/>
                <w:vanish/>
                <w:sz w:val="20"/>
                <w:szCs w:val="20"/>
                <w:highlight w:val="cyan"/>
              </w:rPr>
              <w:t>Participant</w:t>
            </w:r>
            <w:r w:rsidRPr="00E7759A">
              <w:rPr>
                <w:rFonts w:cs="Calibri"/>
                <w:i/>
                <w:vanish/>
                <w:sz w:val="20"/>
                <w:szCs w:val="20"/>
                <w:highlight w:val="cyan"/>
              </w:rPr>
              <w:softHyphen/>
              <w:t>Code</w:t>
            </w:r>
            <w:proofErr w:type="spellEnd"/>
          </w:p>
        </w:tc>
        <w:tc>
          <w:tcPr>
            <w:tcW w:w="5528" w:type="dxa"/>
            <w:vAlign w:val="center"/>
          </w:tcPr>
          <w:p w14:paraId="3C7EDBE2" w14:textId="77777777" w:rsidR="008E55AD" w:rsidRPr="00E7759A" w:rsidRDefault="008E55AD" w:rsidP="005F449F">
            <w:pPr>
              <w:spacing w:after="0"/>
              <w:jc w:val="both"/>
              <w:rPr>
                <w:rFonts w:eastAsia="MS Mincho" w:cs="Calibri"/>
                <w:vanish/>
                <w:sz w:val="20"/>
                <w:szCs w:val="20"/>
              </w:rPr>
            </w:pPr>
            <w:r w:rsidRPr="00E7759A">
              <w:rPr>
                <w:rFonts w:cs="Calibri"/>
                <w:vanish/>
                <w:sz w:val="20"/>
                <w:szCs w:val="20"/>
                <w:highlight w:val="cyan"/>
              </w:rPr>
              <w:t>Identifier of delegating system that originated message.</w:t>
            </w:r>
          </w:p>
        </w:tc>
      </w:tr>
      <w:tr w:rsidR="00D71557" w:rsidRPr="00E7759A" w14:paraId="7900EA7B" w14:textId="77777777" w:rsidTr="005F449F">
        <w:tc>
          <w:tcPr>
            <w:tcW w:w="850" w:type="dxa"/>
            <w:vMerge w:val="restart"/>
            <w:vAlign w:val="center"/>
          </w:tcPr>
          <w:p w14:paraId="76EFB978" w14:textId="77777777" w:rsidR="00D71557" w:rsidRPr="00E7759A" w:rsidRDefault="00D71557" w:rsidP="005F449F">
            <w:pPr>
              <w:pStyle w:val="Tabletext8Char1"/>
              <w:spacing w:before="0" w:after="0"/>
              <w:rPr>
                <w:rFonts w:ascii="Calibri" w:hAnsi="Calibri" w:cs="Calibri"/>
                <w:i/>
                <w:sz w:val="20"/>
              </w:rPr>
            </w:pPr>
            <w:r w:rsidRPr="00E7759A">
              <w:rPr>
                <w:rFonts w:ascii="Calibri" w:hAnsi="Calibri" w:cs="Calibri"/>
                <w:i/>
                <w:sz w:val="20"/>
              </w:rPr>
              <w:t>Sub</w:t>
            </w:r>
            <w:r w:rsidRPr="00E7759A">
              <w:rPr>
                <w:rFonts w:ascii="Calibri" w:hAnsi="Calibri" w:cs="Calibri"/>
                <w:i/>
                <w:sz w:val="20"/>
              </w:rPr>
              <w:softHyphen/>
              <w:t>scription</w:t>
            </w:r>
          </w:p>
        </w:tc>
        <w:tc>
          <w:tcPr>
            <w:tcW w:w="2267" w:type="dxa"/>
            <w:gridSpan w:val="2"/>
            <w:vAlign w:val="center"/>
          </w:tcPr>
          <w:p w14:paraId="65AB2BEC" w14:textId="77777777" w:rsidR="00D71557" w:rsidRPr="00E7759A" w:rsidRDefault="00D71557"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Subscriber</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572" w:type="dxa"/>
            <w:vAlign w:val="center"/>
          </w:tcPr>
          <w:p w14:paraId="72C0FC56" w14:textId="77777777" w:rsidR="00D71557" w:rsidRPr="00E7759A" w:rsidRDefault="00D71557"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989" w:type="dxa"/>
            <w:vAlign w:val="center"/>
          </w:tcPr>
          <w:p w14:paraId="709D55E4" w14:textId="77777777" w:rsidR="00D71557" w:rsidRPr="00E7759A" w:rsidRDefault="00D71557" w:rsidP="005F449F">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5528" w:type="dxa"/>
            <w:vAlign w:val="center"/>
          </w:tcPr>
          <w:p w14:paraId="5EF50656" w14:textId="77777777" w:rsidR="00D71557" w:rsidRPr="00E7759A" w:rsidRDefault="00D71557" w:rsidP="005F449F">
            <w:pPr>
              <w:spacing w:after="0"/>
              <w:jc w:val="both"/>
              <w:rPr>
                <w:rFonts w:cs="Calibri"/>
                <w:sz w:val="20"/>
                <w:szCs w:val="20"/>
                <w:lang w:val="fr-LU"/>
              </w:rPr>
            </w:pPr>
            <w:r w:rsidRPr="00E7759A">
              <w:rPr>
                <w:rFonts w:cs="Calibri"/>
                <w:sz w:val="20"/>
                <w:szCs w:val="20"/>
                <w:lang w:val="fr-LU"/>
              </w:rPr>
              <w:t>Identification du souscripteur.</w:t>
            </w:r>
          </w:p>
        </w:tc>
      </w:tr>
      <w:tr w:rsidR="00D71557" w:rsidRPr="00E32CB2" w14:paraId="2F5E0FA2" w14:textId="77777777" w:rsidTr="005F449F">
        <w:tc>
          <w:tcPr>
            <w:tcW w:w="850" w:type="dxa"/>
            <w:vMerge/>
            <w:vAlign w:val="center"/>
          </w:tcPr>
          <w:p w14:paraId="33305756" w14:textId="77777777" w:rsidR="00D71557" w:rsidRPr="00E7759A" w:rsidRDefault="00D71557" w:rsidP="005F449F">
            <w:pPr>
              <w:pStyle w:val="Tabletext8Char1"/>
              <w:spacing w:before="0" w:after="0"/>
              <w:rPr>
                <w:rFonts w:ascii="Calibri" w:hAnsi="Calibri" w:cs="Calibri"/>
                <w:i/>
                <w:sz w:val="20"/>
              </w:rPr>
            </w:pPr>
          </w:p>
        </w:tc>
        <w:tc>
          <w:tcPr>
            <w:tcW w:w="2267" w:type="dxa"/>
            <w:gridSpan w:val="2"/>
            <w:vAlign w:val="center"/>
          </w:tcPr>
          <w:p w14:paraId="60935263" w14:textId="77777777" w:rsidR="00D71557" w:rsidRPr="00E7759A" w:rsidRDefault="00D71557"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SubscriptionFilterRef</w:t>
            </w:r>
            <w:proofErr w:type="spellEnd"/>
          </w:p>
        </w:tc>
        <w:tc>
          <w:tcPr>
            <w:tcW w:w="572" w:type="dxa"/>
            <w:vAlign w:val="center"/>
          </w:tcPr>
          <w:p w14:paraId="0ECC7922" w14:textId="77777777" w:rsidR="00D71557" w:rsidRPr="00E7759A" w:rsidRDefault="00D71557"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989" w:type="dxa"/>
            <w:vAlign w:val="center"/>
          </w:tcPr>
          <w:p w14:paraId="554FC6AC" w14:textId="77777777" w:rsidR="00D71557" w:rsidRPr="00E7759A" w:rsidRDefault="00D71557" w:rsidP="005F449F">
            <w:pPr>
              <w:spacing w:after="0"/>
              <w:rPr>
                <w:rFonts w:cs="Calibri"/>
                <w:i/>
                <w:sz w:val="20"/>
                <w:szCs w:val="20"/>
                <w:lang w:val="fr-LU"/>
              </w:rPr>
            </w:pPr>
            <w:proofErr w:type="spellStart"/>
            <w:r w:rsidRPr="00E7759A">
              <w:rPr>
                <w:rFonts w:cs="Calibri"/>
                <w:i/>
                <w:sz w:val="20"/>
                <w:szCs w:val="20"/>
                <w:lang w:val="fr-LU"/>
              </w:rPr>
              <w:t>SubscriptionFilterRef</w:t>
            </w:r>
            <w:proofErr w:type="spellEnd"/>
          </w:p>
        </w:tc>
        <w:tc>
          <w:tcPr>
            <w:tcW w:w="5528" w:type="dxa"/>
            <w:vAlign w:val="center"/>
          </w:tcPr>
          <w:p w14:paraId="70858C99" w14:textId="77777777" w:rsidR="00D71557" w:rsidRPr="00E7759A" w:rsidRDefault="00D71557" w:rsidP="005F449F">
            <w:pPr>
              <w:spacing w:after="0"/>
              <w:jc w:val="both"/>
              <w:rPr>
                <w:rFonts w:cs="Calibri"/>
                <w:sz w:val="20"/>
                <w:szCs w:val="20"/>
                <w:lang w:val="fr-LU"/>
              </w:rPr>
            </w:pPr>
            <w:r w:rsidRPr="00E7759A">
              <w:rPr>
                <w:rFonts w:cs="Calibri"/>
                <w:sz w:val="20"/>
                <w:szCs w:val="20"/>
                <w:lang w:val="fr-LU"/>
              </w:rPr>
              <w:t>Référence au filtre utilisé dans l'abonnement et auquel la réponse correspond.</w:t>
            </w:r>
          </w:p>
          <w:p w14:paraId="4E6FBACC" w14:textId="77777777" w:rsidR="00D71557" w:rsidRPr="00E7759A" w:rsidRDefault="00D71557" w:rsidP="005F449F">
            <w:pPr>
              <w:spacing w:after="0"/>
              <w:jc w:val="both"/>
              <w:rPr>
                <w:rFonts w:cs="Calibri"/>
                <w:sz w:val="20"/>
                <w:szCs w:val="20"/>
                <w:lang w:val="fr-LU"/>
              </w:rPr>
            </w:pPr>
            <w:proofErr w:type="spellStart"/>
            <w:r w:rsidRPr="00E7759A">
              <w:rPr>
                <w:rFonts w:cs="Calibri"/>
                <w:sz w:val="20"/>
                <w:szCs w:val="20"/>
                <w:lang w:val="fr-LU"/>
              </w:rPr>
              <w:t>Peut être</w:t>
            </w:r>
            <w:proofErr w:type="spellEnd"/>
            <w:r w:rsidRPr="00E7759A">
              <w:rPr>
                <w:rFonts w:cs="Calibri"/>
                <w:sz w:val="20"/>
                <w:szCs w:val="20"/>
                <w:lang w:val="fr-LU"/>
              </w:rPr>
              <w:t xml:space="preserve"> omis si un seul filtre est associé à l'abonnement.</w:t>
            </w:r>
          </w:p>
        </w:tc>
      </w:tr>
      <w:tr w:rsidR="00D71557" w:rsidRPr="00E7759A" w14:paraId="34B9494D" w14:textId="77777777" w:rsidTr="005F449F">
        <w:tc>
          <w:tcPr>
            <w:tcW w:w="850" w:type="dxa"/>
            <w:vMerge/>
            <w:vAlign w:val="center"/>
          </w:tcPr>
          <w:p w14:paraId="468A866E" w14:textId="77777777" w:rsidR="00D71557" w:rsidRPr="00E7759A" w:rsidRDefault="00D71557" w:rsidP="005F449F">
            <w:pPr>
              <w:pStyle w:val="Tabletext8Char1"/>
              <w:spacing w:before="0" w:after="0"/>
              <w:rPr>
                <w:rFonts w:ascii="Calibri" w:hAnsi="Calibri" w:cs="Calibri"/>
                <w:i/>
                <w:sz w:val="20"/>
                <w:lang w:val="fr-FR"/>
              </w:rPr>
            </w:pPr>
          </w:p>
        </w:tc>
        <w:tc>
          <w:tcPr>
            <w:tcW w:w="2267" w:type="dxa"/>
            <w:gridSpan w:val="2"/>
            <w:vAlign w:val="center"/>
          </w:tcPr>
          <w:p w14:paraId="4B53F5DD" w14:textId="77777777" w:rsidR="00D71557" w:rsidRPr="00E7759A" w:rsidRDefault="00D71557"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Subscription</w:t>
            </w:r>
            <w:r w:rsidRPr="00E7759A">
              <w:rPr>
                <w:rFonts w:cs="Calibri"/>
                <w:b/>
                <w:i/>
                <w:sz w:val="20"/>
                <w:szCs w:val="20"/>
                <w:highlight w:val="lightGray"/>
                <w:lang w:val="fr-LU"/>
              </w:rPr>
              <w:softHyphen/>
              <w:t>Ref</w:t>
            </w:r>
            <w:proofErr w:type="spellEnd"/>
          </w:p>
        </w:tc>
        <w:tc>
          <w:tcPr>
            <w:tcW w:w="572" w:type="dxa"/>
            <w:vAlign w:val="center"/>
          </w:tcPr>
          <w:p w14:paraId="6F0BF932" w14:textId="77777777" w:rsidR="00D71557" w:rsidRPr="00E7759A" w:rsidRDefault="00D71557" w:rsidP="005F449F">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989" w:type="dxa"/>
            <w:vAlign w:val="center"/>
          </w:tcPr>
          <w:p w14:paraId="3963F22B" w14:textId="77777777" w:rsidR="00D71557" w:rsidRPr="00E7759A" w:rsidRDefault="00D71557" w:rsidP="005F449F">
            <w:pPr>
              <w:spacing w:after="0"/>
              <w:rPr>
                <w:rFonts w:cs="Calibri"/>
                <w:i/>
                <w:sz w:val="20"/>
                <w:szCs w:val="20"/>
                <w:lang w:val="fr-LU"/>
              </w:rPr>
            </w:pPr>
            <w:proofErr w:type="spellStart"/>
            <w:r w:rsidRPr="00E7759A">
              <w:rPr>
                <w:rFonts w:cs="Calibri"/>
                <w:i/>
                <w:sz w:val="20"/>
                <w:szCs w:val="20"/>
                <w:lang w:val="fr-LU"/>
              </w:rPr>
              <w:t>Subscription</w:t>
            </w:r>
            <w:r w:rsidRPr="00E7759A">
              <w:rPr>
                <w:rFonts w:cs="Calibri"/>
                <w:i/>
                <w:sz w:val="20"/>
                <w:szCs w:val="20"/>
                <w:lang w:val="fr-LU"/>
              </w:rPr>
              <w:softHyphen/>
              <w:t>Qualifier</w:t>
            </w:r>
            <w:proofErr w:type="spellEnd"/>
          </w:p>
        </w:tc>
        <w:tc>
          <w:tcPr>
            <w:tcW w:w="5528" w:type="dxa"/>
            <w:vAlign w:val="center"/>
          </w:tcPr>
          <w:p w14:paraId="4A4E30F7" w14:textId="77777777" w:rsidR="00D71557" w:rsidRPr="00E7759A" w:rsidRDefault="00D71557" w:rsidP="005F449F">
            <w:pPr>
              <w:spacing w:after="0"/>
              <w:jc w:val="both"/>
              <w:rPr>
                <w:rFonts w:cs="Calibri"/>
                <w:sz w:val="20"/>
                <w:szCs w:val="20"/>
                <w:lang w:val="fr-LU"/>
              </w:rPr>
            </w:pPr>
            <w:r w:rsidRPr="00E7759A">
              <w:rPr>
                <w:rFonts w:cs="Calibri"/>
                <w:sz w:val="20"/>
                <w:szCs w:val="20"/>
                <w:lang w:val="fr-LU"/>
              </w:rPr>
              <w:t>Identification de la souscription.</w:t>
            </w:r>
          </w:p>
        </w:tc>
      </w:tr>
      <w:tr w:rsidR="00D71557" w:rsidRPr="00E32CB2" w14:paraId="1E2D72C7" w14:textId="77777777" w:rsidTr="005F449F">
        <w:tc>
          <w:tcPr>
            <w:tcW w:w="850" w:type="dxa"/>
            <w:vMerge/>
            <w:vAlign w:val="center"/>
          </w:tcPr>
          <w:p w14:paraId="433DD315" w14:textId="77777777" w:rsidR="00D71557" w:rsidRPr="00E7759A" w:rsidRDefault="00D71557" w:rsidP="005F449F">
            <w:pPr>
              <w:pStyle w:val="Tabletext8Char1"/>
              <w:spacing w:before="0" w:after="0"/>
              <w:rPr>
                <w:rFonts w:ascii="Calibri" w:hAnsi="Calibri" w:cs="Calibri"/>
                <w:i/>
                <w:sz w:val="20"/>
              </w:rPr>
            </w:pPr>
          </w:p>
        </w:tc>
        <w:tc>
          <w:tcPr>
            <w:tcW w:w="2267" w:type="dxa"/>
            <w:gridSpan w:val="2"/>
            <w:vAlign w:val="center"/>
          </w:tcPr>
          <w:p w14:paraId="35D7AABD" w14:textId="77777777" w:rsidR="00D71557" w:rsidRPr="00E7759A" w:rsidRDefault="00D71557" w:rsidP="005F449F">
            <w:pPr>
              <w:spacing w:after="0"/>
              <w:rPr>
                <w:rFonts w:cs="Calibri"/>
                <w:b/>
                <w:i/>
                <w:sz w:val="20"/>
                <w:szCs w:val="20"/>
                <w:highlight w:val="lightGray"/>
              </w:rPr>
            </w:pPr>
            <w:proofErr w:type="spellStart"/>
            <w:r w:rsidRPr="00E7759A">
              <w:rPr>
                <w:rFonts w:cs="Calibri"/>
                <w:b/>
                <w:i/>
                <w:sz w:val="20"/>
                <w:szCs w:val="20"/>
                <w:highlight w:val="lightGray"/>
              </w:rPr>
              <w:t>Error</w:t>
            </w:r>
            <w:r w:rsidRPr="00E7759A">
              <w:rPr>
                <w:rFonts w:cs="Calibri"/>
                <w:b/>
                <w:i/>
                <w:sz w:val="20"/>
                <w:szCs w:val="20"/>
                <w:highlight w:val="lightGray"/>
              </w:rPr>
              <w:softHyphen/>
              <w:t>Condition</w:t>
            </w:r>
            <w:proofErr w:type="spellEnd"/>
          </w:p>
        </w:tc>
        <w:tc>
          <w:tcPr>
            <w:tcW w:w="572" w:type="dxa"/>
            <w:vAlign w:val="center"/>
          </w:tcPr>
          <w:p w14:paraId="2DBDF3E5" w14:textId="77777777" w:rsidR="00D71557" w:rsidRPr="00E7759A" w:rsidRDefault="00D71557" w:rsidP="005F449F">
            <w:pPr>
              <w:spacing w:after="0"/>
              <w:rPr>
                <w:rFonts w:cs="Calibri"/>
                <w:sz w:val="20"/>
                <w:szCs w:val="20"/>
              </w:rPr>
            </w:pPr>
            <w:r w:rsidRPr="00E7759A">
              <w:rPr>
                <w:rFonts w:cs="Calibri"/>
                <w:sz w:val="20"/>
                <w:szCs w:val="20"/>
              </w:rPr>
              <w:t>0:1</w:t>
            </w:r>
          </w:p>
        </w:tc>
        <w:tc>
          <w:tcPr>
            <w:tcW w:w="989" w:type="dxa"/>
            <w:vAlign w:val="center"/>
          </w:tcPr>
          <w:p w14:paraId="6B426CDC" w14:textId="77777777" w:rsidR="00D71557" w:rsidRPr="00E7759A" w:rsidRDefault="00D71557" w:rsidP="005F449F">
            <w:pPr>
              <w:spacing w:after="0"/>
              <w:rPr>
                <w:rFonts w:cs="Calibri"/>
                <w:i/>
                <w:sz w:val="20"/>
                <w:szCs w:val="20"/>
              </w:rPr>
            </w:pPr>
            <w:r w:rsidRPr="00E7759A">
              <w:rPr>
                <w:rFonts w:cs="Calibri"/>
                <w:i/>
                <w:sz w:val="20"/>
                <w:szCs w:val="20"/>
              </w:rPr>
              <w:t>See below</w:t>
            </w:r>
          </w:p>
        </w:tc>
        <w:tc>
          <w:tcPr>
            <w:tcW w:w="5528" w:type="dxa"/>
            <w:vAlign w:val="center"/>
          </w:tcPr>
          <w:p w14:paraId="6E571780" w14:textId="77777777" w:rsidR="00D71557" w:rsidRPr="00E7759A" w:rsidRDefault="00D71557" w:rsidP="005F449F">
            <w:pPr>
              <w:spacing w:after="0"/>
              <w:jc w:val="both"/>
              <w:rPr>
                <w:rFonts w:cs="Calibri"/>
                <w:sz w:val="20"/>
                <w:szCs w:val="20"/>
                <w:lang w:val="fr-FR"/>
              </w:rPr>
            </w:pPr>
            <w:r w:rsidRPr="00E7759A">
              <w:rPr>
                <w:rFonts w:cs="Calibri"/>
                <w:sz w:val="20"/>
                <w:szCs w:val="20"/>
                <w:lang w:val="fr-FR"/>
              </w:rPr>
              <w:t>Signalement d’erreur (voir le paragraphe sur la gestion des erreurs).</w:t>
            </w:r>
          </w:p>
        </w:tc>
      </w:tr>
      <w:tr w:rsidR="00D71557" w:rsidRPr="00E7759A" w14:paraId="2E0FE6A4" w14:textId="77777777" w:rsidTr="005F449F">
        <w:tc>
          <w:tcPr>
            <w:tcW w:w="850" w:type="dxa"/>
            <w:vMerge/>
            <w:vAlign w:val="center"/>
          </w:tcPr>
          <w:p w14:paraId="5098F7B6" w14:textId="77777777" w:rsidR="00D71557" w:rsidRPr="00E7759A" w:rsidRDefault="00D71557" w:rsidP="005F449F">
            <w:pPr>
              <w:pStyle w:val="Tabletext8Char1"/>
              <w:spacing w:before="0" w:after="0"/>
              <w:rPr>
                <w:rFonts w:ascii="Calibri" w:hAnsi="Calibri" w:cs="Calibri"/>
                <w:i/>
                <w:sz w:val="20"/>
                <w:lang w:val="fr-FR"/>
              </w:rPr>
            </w:pPr>
          </w:p>
        </w:tc>
        <w:tc>
          <w:tcPr>
            <w:tcW w:w="727" w:type="dxa"/>
            <w:vMerge w:val="restart"/>
            <w:vAlign w:val="center"/>
          </w:tcPr>
          <w:p w14:paraId="1763DC88" w14:textId="77777777" w:rsidR="00D71557" w:rsidRPr="00E7759A" w:rsidRDefault="00D71557" w:rsidP="005F449F">
            <w:pPr>
              <w:pStyle w:val="Tabletext8Char1"/>
              <w:spacing w:before="0" w:after="0"/>
              <w:rPr>
                <w:rFonts w:ascii="Calibri" w:hAnsi="Calibri" w:cs="Calibri"/>
                <w:sz w:val="20"/>
              </w:rPr>
            </w:pPr>
            <w:r w:rsidRPr="00E7759A">
              <w:rPr>
                <w:rFonts w:ascii="Calibri" w:hAnsi="Calibri" w:cs="Calibri"/>
                <w:sz w:val="20"/>
              </w:rPr>
              <w:t>Choice</w:t>
            </w:r>
          </w:p>
        </w:tc>
        <w:tc>
          <w:tcPr>
            <w:tcW w:w="1540" w:type="dxa"/>
            <w:vAlign w:val="center"/>
          </w:tcPr>
          <w:p w14:paraId="6D1017F5" w14:textId="77777777" w:rsidR="00D71557" w:rsidRPr="00E7759A" w:rsidRDefault="00D71557"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OtherError</w:t>
            </w:r>
            <w:proofErr w:type="spellEnd"/>
          </w:p>
        </w:tc>
        <w:tc>
          <w:tcPr>
            <w:tcW w:w="572" w:type="dxa"/>
            <w:vAlign w:val="center"/>
          </w:tcPr>
          <w:p w14:paraId="1D7407F2" w14:textId="77777777" w:rsidR="00D71557" w:rsidRPr="00E7759A" w:rsidRDefault="00D71557" w:rsidP="005F449F">
            <w:pPr>
              <w:spacing w:after="0"/>
              <w:rPr>
                <w:rFonts w:cs="Calibri"/>
                <w:sz w:val="20"/>
                <w:szCs w:val="20"/>
                <w:lang w:val="fr-LU"/>
              </w:rPr>
            </w:pPr>
          </w:p>
        </w:tc>
        <w:tc>
          <w:tcPr>
            <w:tcW w:w="989" w:type="dxa"/>
            <w:vAlign w:val="center"/>
          </w:tcPr>
          <w:p w14:paraId="07617ECC" w14:textId="77777777" w:rsidR="00D71557" w:rsidRPr="00E7759A" w:rsidRDefault="00D71557" w:rsidP="005F449F">
            <w:pPr>
              <w:spacing w:after="0"/>
              <w:rPr>
                <w:rFonts w:cs="Calibri"/>
                <w:i/>
                <w:sz w:val="20"/>
                <w:szCs w:val="20"/>
                <w:lang w:val="fr-LU"/>
              </w:rPr>
            </w:pPr>
            <w:r w:rsidRPr="00E7759A">
              <w:rPr>
                <w:rFonts w:cs="Calibri"/>
                <w:i/>
                <w:sz w:val="20"/>
                <w:szCs w:val="20"/>
                <w:lang w:val="fr-LU"/>
              </w:rPr>
              <w:t>+</w:t>
            </w:r>
            <w:proofErr w:type="spellStart"/>
            <w:r w:rsidRPr="00E7759A">
              <w:rPr>
                <w:rFonts w:cs="Calibri"/>
                <w:i/>
                <w:sz w:val="20"/>
                <w:szCs w:val="20"/>
                <w:lang w:val="fr-LU"/>
              </w:rPr>
              <w:t>Error</w:t>
            </w:r>
            <w:proofErr w:type="spellEnd"/>
          </w:p>
        </w:tc>
        <w:tc>
          <w:tcPr>
            <w:tcW w:w="5528" w:type="dxa"/>
            <w:vAlign w:val="center"/>
          </w:tcPr>
          <w:p w14:paraId="424A0E35" w14:textId="77777777" w:rsidR="00D71557" w:rsidRPr="00E7759A" w:rsidRDefault="00D71557" w:rsidP="005F449F">
            <w:pPr>
              <w:spacing w:after="0"/>
              <w:jc w:val="both"/>
              <w:rPr>
                <w:rFonts w:cs="Calibri"/>
                <w:sz w:val="20"/>
                <w:szCs w:val="20"/>
                <w:lang w:val="fr-LU"/>
              </w:rPr>
            </w:pPr>
            <w:r w:rsidRPr="00E7759A">
              <w:rPr>
                <w:rFonts w:cs="Calibri"/>
                <w:sz w:val="20"/>
                <w:szCs w:val="20"/>
                <w:lang w:val="fr-LU"/>
              </w:rPr>
              <w:t>Autre erreur.</w:t>
            </w:r>
          </w:p>
        </w:tc>
      </w:tr>
      <w:tr w:rsidR="00D71557" w:rsidRPr="00E7759A" w14:paraId="5CAFE4FD" w14:textId="77777777" w:rsidTr="005F449F">
        <w:tc>
          <w:tcPr>
            <w:tcW w:w="850" w:type="dxa"/>
            <w:vMerge/>
            <w:vAlign w:val="center"/>
          </w:tcPr>
          <w:p w14:paraId="330FDDD2" w14:textId="77777777" w:rsidR="00D71557" w:rsidRPr="00E7759A" w:rsidRDefault="00D71557" w:rsidP="005F449F">
            <w:pPr>
              <w:pStyle w:val="Tabletext8Char1"/>
              <w:spacing w:before="0" w:after="0"/>
              <w:rPr>
                <w:rFonts w:ascii="Calibri" w:hAnsi="Calibri" w:cs="Calibri"/>
                <w:i/>
                <w:sz w:val="20"/>
              </w:rPr>
            </w:pPr>
          </w:p>
        </w:tc>
        <w:tc>
          <w:tcPr>
            <w:tcW w:w="727" w:type="dxa"/>
            <w:vMerge/>
            <w:vAlign w:val="center"/>
          </w:tcPr>
          <w:p w14:paraId="02BD9CA1" w14:textId="77777777" w:rsidR="00D71557" w:rsidRPr="00E7759A" w:rsidRDefault="00D71557" w:rsidP="005F449F">
            <w:pPr>
              <w:pStyle w:val="Tabletext8Char1"/>
              <w:spacing w:before="0" w:after="0"/>
              <w:rPr>
                <w:rFonts w:ascii="Calibri" w:hAnsi="Calibri" w:cs="Calibri"/>
                <w:sz w:val="20"/>
              </w:rPr>
            </w:pPr>
          </w:p>
        </w:tc>
        <w:tc>
          <w:tcPr>
            <w:tcW w:w="1540" w:type="dxa"/>
            <w:vAlign w:val="center"/>
          </w:tcPr>
          <w:p w14:paraId="3F2E9013" w14:textId="77777777" w:rsidR="00D71557" w:rsidRPr="00E7759A" w:rsidRDefault="00D71557" w:rsidP="005F449F">
            <w:pPr>
              <w:spacing w:after="0"/>
              <w:rPr>
                <w:rFonts w:cs="Calibri"/>
                <w:b/>
                <w:i/>
                <w:sz w:val="20"/>
                <w:szCs w:val="20"/>
                <w:highlight w:val="yellow"/>
                <w:lang w:val="fr-LU"/>
              </w:rPr>
            </w:pPr>
            <w:r w:rsidRPr="00E7759A">
              <w:rPr>
                <w:rFonts w:cs="Calibri"/>
                <w:b/>
                <w:i/>
                <w:sz w:val="20"/>
                <w:szCs w:val="20"/>
                <w:highlight w:val="lightGray"/>
                <w:lang w:val="fr-LU"/>
              </w:rPr>
              <w:t>Description</w:t>
            </w:r>
          </w:p>
        </w:tc>
        <w:tc>
          <w:tcPr>
            <w:tcW w:w="572" w:type="dxa"/>
            <w:vAlign w:val="center"/>
          </w:tcPr>
          <w:p w14:paraId="7859FC99" w14:textId="77777777" w:rsidR="00D71557" w:rsidRPr="00E7759A" w:rsidRDefault="00D71557"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989" w:type="dxa"/>
            <w:vAlign w:val="center"/>
          </w:tcPr>
          <w:p w14:paraId="2F3C664E" w14:textId="77777777" w:rsidR="00D71557" w:rsidRPr="00E7759A" w:rsidRDefault="00D71557" w:rsidP="005F449F">
            <w:pPr>
              <w:spacing w:after="0"/>
              <w:rPr>
                <w:rFonts w:cs="Calibri"/>
                <w:i/>
                <w:sz w:val="20"/>
                <w:szCs w:val="20"/>
                <w:lang w:val="fr-LU"/>
              </w:rPr>
            </w:pPr>
            <w:proofErr w:type="spellStart"/>
            <w:r w:rsidRPr="00E7759A">
              <w:rPr>
                <w:rFonts w:cs="Calibri"/>
                <w:i/>
                <w:sz w:val="20"/>
                <w:szCs w:val="20"/>
                <w:lang w:val="fr-LU"/>
              </w:rPr>
              <w:t>Error</w:t>
            </w:r>
            <w:proofErr w:type="spellEnd"/>
            <w:r w:rsidRPr="00E7759A">
              <w:rPr>
                <w:rFonts w:cs="Calibri"/>
                <w:i/>
                <w:sz w:val="20"/>
                <w:szCs w:val="20"/>
              </w:rPr>
              <w:softHyphen/>
            </w:r>
            <w:r w:rsidRPr="00E7759A">
              <w:rPr>
                <w:rFonts w:cs="Calibri"/>
                <w:i/>
                <w:sz w:val="20"/>
                <w:szCs w:val="20"/>
                <w:lang w:val="fr-LU"/>
              </w:rPr>
              <w:t>Description</w:t>
            </w:r>
          </w:p>
        </w:tc>
        <w:tc>
          <w:tcPr>
            <w:tcW w:w="5528" w:type="dxa"/>
            <w:vAlign w:val="center"/>
          </w:tcPr>
          <w:p w14:paraId="3B2D8764" w14:textId="77777777" w:rsidR="00D71557" w:rsidRPr="00E7759A" w:rsidRDefault="00D71557" w:rsidP="005F449F">
            <w:pPr>
              <w:spacing w:after="0"/>
              <w:jc w:val="both"/>
              <w:rPr>
                <w:rFonts w:cs="Calibri"/>
                <w:sz w:val="20"/>
                <w:szCs w:val="20"/>
                <w:lang w:val="fr-LU"/>
              </w:rPr>
            </w:pPr>
            <w:r w:rsidRPr="00E7759A">
              <w:rPr>
                <w:rFonts w:cs="Calibri"/>
                <w:sz w:val="20"/>
                <w:szCs w:val="20"/>
                <w:lang w:val="fr-LU"/>
              </w:rPr>
              <w:t>Description de l’erreur.</w:t>
            </w:r>
          </w:p>
        </w:tc>
      </w:tr>
      <w:tr w:rsidR="008E55AD" w:rsidRPr="00E32CB2" w14:paraId="646C3D52" w14:textId="77777777" w:rsidTr="005F449F">
        <w:tc>
          <w:tcPr>
            <w:tcW w:w="850" w:type="dxa"/>
            <w:vAlign w:val="center"/>
          </w:tcPr>
          <w:p w14:paraId="62F099B2" w14:textId="77777777" w:rsidR="008E55AD" w:rsidRPr="00E7759A" w:rsidRDefault="008E55AD" w:rsidP="005F449F">
            <w:pPr>
              <w:pStyle w:val="Tabletext8Char1"/>
              <w:spacing w:before="0" w:after="0"/>
              <w:rPr>
                <w:rFonts w:ascii="Calibri" w:hAnsi="Calibri" w:cs="Calibri"/>
                <w:i/>
                <w:sz w:val="20"/>
              </w:rPr>
            </w:pPr>
            <w:r w:rsidRPr="00E7759A">
              <w:rPr>
                <w:rFonts w:ascii="Calibri" w:hAnsi="Calibri" w:cs="Calibri"/>
                <w:i/>
                <w:sz w:val="20"/>
              </w:rPr>
              <w:t>any</w:t>
            </w:r>
          </w:p>
        </w:tc>
        <w:tc>
          <w:tcPr>
            <w:tcW w:w="2267" w:type="dxa"/>
            <w:gridSpan w:val="2"/>
            <w:vAlign w:val="center"/>
          </w:tcPr>
          <w:p w14:paraId="43452F0F" w14:textId="77777777" w:rsidR="008E55AD" w:rsidRPr="00E7759A" w:rsidRDefault="008E55AD" w:rsidP="005F449F">
            <w:pPr>
              <w:spacing w:after="0"/>
              <w:rPr>
                <w:rFonts w:cs="Calibri"/>
                <w:b/>
                <w:i/>
                <w:sz w:val="20"/>
                <w:szCs w:val="20"/>
                <w:lang w:val="fr-LU"/>
              </w:rPr>
            </w:pPr>
            <w:r w:rsidRPr="00E7759A">
              <w:rPr>
                <w:rFonts w:cs="Calibri"/>
                <w:b/>
                <w:i/>
                <w:sz w:val="20"/>
                <w:szCs w:val="20"/>
                <w:highlight w:val="lightGray"/>
                <w:lang w:val="fr-LU"/>
              </w:rPr>
              <w:t>Extensions</w:t>
            </w:r>
          </w:p>
        </w:tc>
        <w:tc>
          <w:tcPr>
            <w:tcW w:w="572" w:type="dxa"/>
            <w:vAlign w:val="center"/>
          </w:tcPr>
          <w:p w14:paraId="502B33C8" w14:textId="77777777" w:rsidR="008E55AD" w:rsidRPr="00E7759A" w:rsidRDefault="008E55AD" w:rsidP="005F449F">
            <w:pPr>
              <w:pStyle w:val="Tabletext8Char1"/>
              <w:spacing w:before="0" w:after="0"/>
              <w:rPr>
                <w:rFonts w:ascii="Calibri" w:hAnsi="Calibri" w:cs="Calibri"/>
                <w:sz w:val="20"/>
              </w:rPr>
            </w:pPr>
            <w:r w:rsidRPr="00E7759A">
              <w:rPr>
                <w:rFonts w:ascii="Calibri" w:hAnsi="Calibri" w:cs="Calibri"/>
                <w:sz w:val="20"/>
              </w:rPr>
              <w:t>0:1</w:t>
            </w:r>
          </w:p>
        </w:tc>
        <w:tc>
          <w:tcPr>
            <w:tcW w:w="989" w:type="dxa"/>
            <w:vAlign w:val="center"/>
          </w:tcPr>
          <w:p w14:paraId="246E57A0" w14:textId="77777777" w:rsidR="008E55AD" w:rsidRPr="00E7759A" w:rsidRDefault="008E55AD" w:rsidP="005F449F">
            <w:pPr>
              <w:pStyle w:val="Tabletext8Char1"/>
              <w:spacing w:before="0" w:after="0"/>
              <w:rPr>
                <w:rFonts w:ascii="Calibri" w:hAnsi="Calibri" w:cs="Calibri"/>
                <w:i/>
                <w:sz w:val="20"/>
              </w:rPr>
            </w:pPr>
            <w:proofErr w:type="spellStart"/>
            <w:proofErr w:type="gramStart"/>
            <w:r w:rsidRPr="00E7759A">
              <w:rPr>
                <w:rFonts w:ascii="Calibri" w:hAnsi="Calibri" w:cs="Calibri"/>
                <w:i/>
                <w:sz w:val="20"/>
              </w:rPr>
              <w:t>xsd:any</w:t>
            </w:r>
            <w:proofErr w:type="spellEnd"/>
            <w:proofErr w:type="gramEnd"/>
          </w:p>
        </w:tc>
        <w:tc>
          <w:tcPr>
            <w:tcW w:w="5528" w:type="dxa"/>
            <w:vAlign w:val="center"/>
          </w:tcPr>
          <w:p w14:paraId="3824520B" w14:textId="4FA1D0A9" w:rsidR="008E55AD" w:rsidRPr="00E7759A" w:rsidRDefault="00AC2911" w:rsidP="005F449F">
            <w:pPr>
              <w:pStyle w:val="Tabletext8Char1"/>
              <w:spacing w:before="0" w:after="0"/>
              <w:rPr>
                <w:rFonts w:ascii="Calibri" w:hAnsi="Calibri" w:cs="Calibri"/>
                <w:sz w:val="20"/>
                <w:lang w:val="fr-FR"/>
              </w:rPr>
            </w:pPr>
            <w:r w:rsidRPr="003A2183">
              <w:rPr>
                <w:rFonts w:ascii="Calibri" w:hAnsi="Calibri" w:cs="Calibri"/>
                <w:sz w:val="20"/>
                <w:highlight w:val="lightGray"/>
                <w:lang w:val="fr-FR"/>
              </w:rPr>
              <w:t>Emplacement pour extension utilisateur (</w:t>
            </w:r>
            <w:proofErr w:type="spellStart"/>
            <w:r w:rsidRPr="003A2183">
              <w:rPr>
                <w:rFonts w:ascii="Calibri" w:hAnsi="Calibri" w:cs="Calibri"/>
                <w:sz w:val="20"/>
                <w:highlight w:val="lightGray"/>
                <w:lang w:val="fr-FR"/>
              </w:rPr>
              <w:t>cf</w:t>
            </w:r>
            <w:proofErr w:type="spellEnd"/>
            <w:r w:rsidRPr="003A2183">
              <w:rPr>
                <w:rFonts w:ascii="Calibri" w:hAnsi="Calibri" w:cs="Calibri"/>
                <w:sz w:val="20"/>
                <w:highlight w:val="lightGray"/>
                <w:lang w:val="fr-FR"/>
              </w:rPr>
              <w:t xml:space="preserve"> </w:t>
            </w:r>
            <w:r w:rsidRPr="003A2183">
              <w:rPr>
                <w:rFonts w:ascii="Calibri" w:hAnsi="Calibri" w:cs="Calibri"/>
                <w:sz w:val="20"/>
                <w:highlight w:val="lightGray"/>
                <w:lang w:val="fr-FR"/>
              </w:rPr>
              <w:fldChar w:fldCharType="begin"/>
            </w:r>
            <w:r w:rsidRPr="003A2183">
              <w:rPr>
                <w:rFonts w:ascii="Calibri" w:hAnsi="Calibri" w:cs="Calibri"/>
                <w:sz w:val="20"/>
                <w:highlight w:val="lightGray"/>
                <w:lang w:val="fr-FR"/>
              </w:rPr>
              <w:instrText xml:space="preserve"> REF _Ref26438017 \r \h  \* MERGEFORMAT </w:instrText>
            </w:r>
            <w:r w:rsidRPr="003A2183">
              <w:rPr>
                <w:rFonts w:ascii="Calibri" w:hAnsi="Calibri" w:cs="Calibri"/>
                <w:sz w:val="20"/>
                <w:highlight w:val="lightGray"/>
                <w:lang w:val="fr-FR"/>
              </w:rPr>
            </w:r>
            <w:r w:rsidRPr="003A2183">
              <w:rPr>
                <w:rFonts w:ascii="Calibri" w:hAnsi="Calibri" w:cs="Calibri"/>
                <w:sz w:val="20"/>
                <w:highlight w:val="lightGray"/>
                <w:lang w:val="fr-FR"/>
              </w:rPr>
              <w:fldChar w:fldCharType="separate"/>
            </w:r>
            <w:r w:rsidR="00CD6283">
              <w:rPr>
                <w:rFonts w:ascii="Calibri" w:hAnsi="Calibri" w:cs="Calibri"/>
                <w:sz w:val="20"/>
                <w:highlight w:val="lightGray"/>
                <w:lang w:val="fr-FR"/>
              </w:rPr>
              <w:t>5.4.2.2</w:t>
            </w:r>
            <w:r w:rsidRPr="003A2183">
              <w:rPr>
                <w:rFonts w:ascii="Calibri" w:hAnsi="Calibri" w:cs="Calibri"/>
                <w:sz w:val="20"/>
                <w:highlight w:val="lightGray"/>
                <w:lang w:val="fr-FR"/>
              </w:rPr>
              <w:fldChar w:fldCharType="end"/>
            </w:r>
            <w:r w:rsidRPr="003A2183">
              <w:rPr>
                <w:rFonts w:ascii="Calibri" w:hAnsi="Calibri" w:cs="Calibri"/>
                <w:sz w:val="20"/>
                <w:highlight w:val="lightGray"/>
                <w:lang w:val="fr-FR"/>
              </w:rPr>
              <w:t>)</w:t>
            </w:r>
          </w:p>
        </w:tc>
      </w:tr>
    </w:tbl>
    <w:p w14:paraId="27795E03" w14:textId="77777777" w:rsidR="008E55AD" w:rsidRPr="0075267B" w:rsidRDefault="008E55AD" w:rsidP="002F7E84">
      <w:pPr>
        <w:pStyle w:val="Titre2"/>
        <w:rPr>
          <w:lang w:val="fr-FR"/>
        </w:rPr>
      </w:pPr>
      <w:bookmarkStart w:id="571" w:name="_Toc444249943"/>
      <w:bookmarkStart w:id="572" w:name="_Toc444251882"/>
      <w:bookmarkStart w:id="573" w:name="_Toc109134018"/>
      <w:r w:rsidRPr="0075267B">
        <w:rPr>
          <w:lang w:val="fr-FR"/>
        </w:rPr>
        <w:t xml:space="preserve">Vérification de l’état des partenaires (service Check </w:t>
      </w:r>
      <w:proofErr w:type="spellStart"/>
      <w:r w:rsidRPr="0075267B">
        <w:rPr>
          <w:lang w:val="fr-FR"/>
        </w:rPr>
        <w:t>Status</w:t>
      </w:r>
      <w:proofErr w:type="spellEnd"/>
      <w:r w:rsidRPr="0075267B">
        <w:rPr>
          <w:lang w:val="fr-FR"/>
        </w:rPr>
        <w:t>)</w:t>
      </w:r>
      <w:bookmarkEnd w:id="571"/>
      <w:bookmarkEnd w:id="572"/>
      <w:bookmarkEnd w:id="573"/>
    </w:p>
    <w:p w14:paraId="76187027" w14:textId="77777777" w:rsidR="008E55AD" w:rsidRPr="00C9517D" w:rsidRDefault="008E55AD" w:rsidP="00526B9C">
      <w:pPr>
        <w:pStyle w:val="Titre3"/>
      </w:pPr>
      <w:bookmarkStart w:id="574" w:name="_Toc444249944"/>
      <w:proofErr w:type="spellStart"/>
      <w:r w:rsidRPr="00C9517D">
        <w:t>Requête</w:t>
      </w:r>
      <w:proofErr w:type="spellEnd"/>
      <w:r w:rsidRPr="00C9517D">
        <w:t xml:space="preserve"> de </w:t>
      </w:r>
      <w:proofErr w:type="spellStart"/>
      <w:r w:rsidRPr="00C9517D">
        <w:t>vérification</w:t>
      </w:r>
      <w:proofErr w:type="spellEnd"/>
      <w:r w:rsidRPr="00C9517D">
        <w:t xml:space="preserve"> d'état</w:t>
      </w:r>
      <w:bookmarkEnd w:id="574"/>
    </w:p>
    <w:tbl>
      <w:tblPr>
        <w:tblW w:w="9943" w:type="dxa"/>
        <w:jc w:val="center"/>
        <w:tblLayout w:type="fixed"/>
        <w:tblLook w:val="0000" w:firstRow="0" w:lastRow="0" w:firstColumn="0" w:lastColumn="0" w:noHBand="0" w:noVBand="0"/>
      </w:tblPr>
      <w:tblGrid>
        <w:gridCol w:w="1369"/>
        <w:gridCol w:w="1765"/>
        <w:gridCol w:w="775"/>
        <w:gridCol w:w="1745"/>
        <w:gridCol w:w="4289"/>
      </w:tblGrid>
      <w:tr w:rsidR="008E55AD" w:rsidRPr="00E7759A" w14:paraId="7E4F2E3D" w14:textId="77777777" w:rsidTr="005F449F">
        <w:trPr>
          <w:jc w:val="center"/>
        </w:trPr>
        <w:tc>
          <w:tcPr>
            <w:tcW w:w="3909" w:type="dxa"/>
            <w:gridSpan w:val="3"/>
            <w:tcBorders>
              <w:top w:val="single" w:sz="4" w:space="0" w:color="auto"/>
              <w:left w:val="single" w:sz="4" w:space="0" w:color="auto"/>
              <w:bottom w:val="single" w:sz="4" w:space="0" w:color="auto"/>
              <w:right w:val="single" w:sz="4" w:space="0" w:color="auto"/>
            </w:tcBorders>
            <w:vAlign w:val="center"/>
          </w:tcPr>
          <w:p w14:paraId="22938AEC" w14:textId="77777777" w:rsidR="008E55AD" w:rsidRPr="00E7759A" w:rsidRDefault="008E55AD"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CheckStatusRequest</w:t>
            </w:r>
            <w:proofErr w:type="spellEnd"/>
          </w:p>
        </w:tc>
        <w:tc>
          <w:tcPr>
            <w:tcW w:w="1745" w:type="dxa"/>
            <w:tcBorders>
              <w:top w:val="single" w:sz="4" w:space="0" w:color="auto"/>
              <w:left w:val="single" w:sz="4" w:space="0" w:color="auto"/>
              <w:bottom w:val="single" w:sz="4" w:space="0" w:color="auto"/>
              <w:right w:val="single" w:sz="4" w:space="0" w:color="auto"/>
            </w:tcBorders>
            <w:vAlign w:val="center"/>
          </w:tcPr>
          <w:p w14:paraId="114531DD" w14:textId="77777777" w:rsidR="008E55AD" w:rsidRPr="00E7759A" w:rsidRDefault="008E55AD" w:rsidP="005F449F">
            <w:pPr>
              <w:spacing w:after="0"/>
              <w:rPr>
                <w:rFonts w:cs="Calibri"/>
                <w:i/>
                <w:sz w:val="20"/>
                <w:szCs w:val="20"/>
                <w:lang w:val="fr-LU"/>
              </w:rPr>
            </w:pPr>
            <w:r w:rsidRPr="00E7759A">
              <w:rPr>
                <w:rFonts w:cs="Calibri"/>
                <w:i/>
                <w:sz w:val="20"/>
                <w:szCs w:val="20"/>
                <w:lang w:val="fr-LU"/>
              </w:rPr>
              <w:t>+Structure</w:t>
            </w:r>
          </w:p>
        </w:tc>
        <w:tc>
          <w:tcPr>
            <w:tcW w:w="4289" w:type="dxa"/>
            <w:tcBorders>
              <w:top w:val="single" w:sz="4" w:space="0" w:color="auto"/>
              <w:left w:val="single" w:sz="4" w:space="0" w:color="auto"/>
              <w:bottom w:val="single" w:sz="4" w:space="0" w:color="auto"/>
              <w:right w:val="single" w:sz="4" w:space="0" w:color="auto"/>
            </w:tcBorders>
            <w:vAlign w:val="center"/>
          </w:tcPr>
          <w:p w14:paraId="2696B29E" w14:textId="77777777" w:rsidR="008E55AD" w:rsidRPr="00E7759A" w:rsidRDefault="008E55AD" w:rsidP="005F449F">
            <w:pPr>
              <w:spacing w:after="0"/>
              <w:jc w:val="both"/>
              <w:rPr>
                <w:rFonts w:cs="Calibri"/>
                <w:sz w:val="20"/>
                <w:szCs w:val="20"/>
                <w:highlight w:val="lightGray"/>
                <w:lang w:val="fr-LU"/>
              </w:rPr>
            </w:pPr>
            <w:r w:rsidRPr="00E7759A">
              <w:rPr>
                <w:rFonts w:cs="Calibri"/>
                <w:sz w:val="20"/>
                <w:szCs w:val="20"/>
                <w:highlight w:val="lightGray"/>
                <w:lang w:val="fr-LU"/>
              </w:rPr>
              <w:t>Requête de vérification d’état</w:t>
            </w:r>
          </w:p>
        </w:tc>
      </w:tr>
      <w:tr w:rsidR="008E55AD" w:rsidRPr="00E7759A" w14:paraId="5C450FC3" w14:textId="77777777" w:rsidTr="005F449F">
        <w:trPr>
          <w:jc w:val="center"/>
        </w:trPr>
        <w:tc>
          <w:tcPr>
            <w:tcW w:w="1369" w:type="dxa"/>
            <w:tcBorders>
              <w:top w:val="single" w:sz="4" w:space="0" w:color="auto"/>
              <w:left w:val="single" w:sz="4" w:space="0" w:color="auto"/>
              <w:bottom w:val="single" w:sz="4" w:space="0" w:color="auto"/>
              <w:right w:val="single" w:sz="4" w:space="0" w:color="auto"/>
            </w:tcBorders>
            <w:vAlign w:val="center"/>
          </w:tcPr>
          <w:p w14:paraId="3EADC801" w14:textId="77777777" w:rsidR="008E55AD" w:rsidRPr="00E7759A" w:rsidRDefault="008E55AD" w:rsidP="005F449F">
            <w:pPr>
              <w:spacing w:after="0"/>
              <w:rPr>
                <w:rFonts w:cs="Calibri"/>
                <w:i/>
                <w:sz w:val="20"/>
                <w:szCs w:val="20"/>
                <w:lang w:val="fr-LU"/>
              </w:rPr>
            </w:pPr>
            <w:r w:rsidRPr="00E7759A">
              <w:rPr>
                <w:rFonts w:cs="Calibri"/>
                <w:i/>
                <w:sz w:val="20"/>
                <w:szCs w:val="20"/>
                <w:lang w:val="fr-LU"/>
              </w:rPr>
              <w:t>Log</w:t>
            </w:r>
          </w:p>
        </w:tc>
        <w:tc>
          <w:tcPr>
            <w:tcW w:w="1765" w:type="dxa"/>
            <w:tcBorders>
              <w:top w:val="single" w:sz="4" w:space="0" w:color="auto"/>
              <w:left w:val="single" w:sz="4" w:space="0" w:color="auto"/>
              <w:bottom w:val="single" w:sz="4" w:space="0" w:color="auto"/>
              <w:right w:val="single" w:sz="4" w:space="0" w:color="auto"/>
            </w:tcBorders>
            <w:vAlign w:val="center"/>
          </w:tcPr>
          <w:p w14:paraId="2BDEB34B" w14:textId="77777777" w:rsidR="008E55AD" w:rsidRPr="00E7759A" w:rsidRDefault="008E55AD"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w:t>
            </w:r>
            <w:r w:rsidRPr="00E7759A">
              <w:rPr>
                <w:rFonts w:cs="Calibri"/>
                <w:b/>
                <w:i/>
                <w:sz w:val="20"/>
                <w:szCs w:val="20"/>
                <w:highlight w:val="lightGray"/>
                <w:lang w:val="fr-LU"/>
              </w:rPr>
              <w:softHyphen/>
              <w:t>Timestamp</w:t>
            </w:r>
            <w:proofErr w:type="spellEnd"/>
          </w:p>
        </w:tc>
        <w:tc>
          <w:tcPr>
            <w:tcW w:w="775" w:type="dxa"/>
            <w:tcBorders>
              <w:top w:val="single" w:sz="4" w:space="0" w:color="auto"/>
              <w:left w:val="single" w:sz="4" w:space="0" w:color="auto"/>
              <w:bottom w:val="single" w:sz="4" w:space="0" w:color="auto"/>
              <w:right w:val="single" w:sz="4" w:space="0" w:color="auto"/>
            </w:tcBorders>
            <w:vAlign w:val="center"/>
          </w:tcPr>
          <w:p w14:paraId="1991116D" w14:textId="77777777" w:rsidR="008E55AD" w:rsidRPr="00E7759A" w:rsidRDefault="008E55AD" w:rsidP="005F449F">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745" w:type="dxa"/>
            <w:tcBorders>
              <w:top w:val="single" w:sz="4" w:space="0" w:color="auto"/>
              <w:left w:val="single" w:sz="4" w:space="0" w:color="auto"/>
              <w:bottom w:val="single" w:sz="4" w:space="0" w:color="auto"/>
              <w:right w:val="single" w:sz="4" w:space="0" w:color="auto"/>
            </w:tcBorders>
            <w:vAlign w:val="center"/>
          </w:tcPr>
          <w:p w14:paraId="6D563985" w14:textId="77777777" w:rsidR="008E55AD" w:rsidRPr="00E7759A" w:rsidRDefault="008E55AD" w:rsidP="005F449F">
            <w:pPr>
              <w:spacing w:after="0"/>
              <w:rPr>
                <w:rFonts w:cs="Calibri"/>
                <w:i/>
                <w:sz w:val="20"/>
                <w:szCs w:val="20"/>
                <w:lang w:val="fr-LU"/>
              </w:rPr>
            </w:pPr>
            <w:proofErr w:type="spellStart"/>
            <w:proofErr w:type="gramStart"/>
            <w:r w:rsidRPr="00E7759A">
              <w:rPr>
                <w:rFonts w:cs="Calibri"/>
                <w:i/>
                <w:sz w:val="20"/>
                <w:szCs w:val="20"/>
                <w:lang w:val="fr-LU"/>
              </w:rPr>
              <w:t>xsd:dateTime</w:t>
            </w:r>
            <w:proofErr w:type="spellEnd"/>
            <w:proofErr w:type="gramEnd"/>
          </w:p>
        </w:tc>
        <w:tc>
          <w:tcPr>
            <w:tcW w:w="4289" w:type="dxa"/>
            <w:tcBorders>
              <w:top w:val="single" w:sz="4" w:space="0" w:color="auto"/>
              <w:left w:val="single" w:sz="4" w:space="0" w:color="auto"/>
              <w:bottom w:val="single" w:sz="4" w:space="0" w:color="auto"/>
              <w:right w:val="single" w:sz="4" w:space="0" w:color="auto"/>
            </w:tcBorders>
            <w:vAlign w:val="center"/>
          </w:tcPr>
          <w:p w14:paraId="1FE982A1" w14:textId="77777777" w:rsidR="008E55AD" w:rsidRPr="00E7759A" w:rsidRDefault="008E55AD" w:rsidP="005F449F">
            <w:pPr>
              <w:spacing w:after="0"/>
              <w:jc w:val="both"/>
              <w:rPr>
                <w:rFonts w:cs="Calibri"/>
                <w:sz w:val="20"/>
                <w:szCs w:val="20"/>
                <w:highlight w:val="lightGray"/>
                <w:lang w:val="fr-LU"/>
              </w:rPr>
            </w:pPr>
            <w:r w:rsidRPr="00E7759A">
              <w:rPr>
                <w:rFonts w:cs="Calibri"/>
                <w:sz w:val="20"/>
                <w:szCs w:val="20"/>
                <w:highlight w:val="lightGray"/>
                <w:lang w:val="fr-LU"/>
              </w:rPr>
              <w:t>Datation de la requête.</w:t>
            </w:r>
          </w:p>
        </w:tc>
      </w:tr>
      <w:tr w:rsidR="008E55AD" w:rsidRPr="00E7759A" w14:paraId="3D282BDD" w14:textId="77777777" w:rsidTr="005F449F">
        <w:trPr>
          <w:jc w:val="center"/>
          <w:hidden/>
        </w:trPr>
        <w:tc>
          <w:tcPr>
            <w:tcW w:w="1369" w:type="dxa"/>
            <w:vMerge w:val="restart"/>
            <w:tcBorders>
              <w:top w:val="single" w:sz="4" w:space="0" w:color="auto"/>
              <w:left w:val="single" w:sz="4" w:space="0" w:color="auto"/>
              <w:right w:val="single" w:sz="4" w:space="0" w:color="auto"/>
            </w:tcBorders>
            <w:vAlign w:val="center"/>
          </w:tcPr>
          <w:p w14:paraId="607A8B4C" w14:textId="77777777" w:rsidR="008E55AD" w:rsidRPr="00E7759A" w:rsidRDefault="008E55AD" w:rsidP="005F449F">
            <w:pPr>
              <w:spacing w:after="0"/>
              <w:rPr>
                <w:rFonts w:eastAsia="MS Mincho" w:cs="Calibri"/>
                <w:i/>
                <w:vanish/>
                <w:sz w:val="20"/>
                <w:szCs w:val="20"/>
                <w:highlight w:val="cyan"/>
                <w:lang w:val="fr-LU"/>
              </w:rPr>
            </w:pPr>
            <w:r w:rsidRPr="00E7759A">
              <w:rPr>
                <w:rFonts w:cs="Calibri"/>
                <w:i/>
                <w:vanish/>
                <w:sz w:val="20"/>
                <w:szCs w:val="20"/>
                <w:highlight w:val="cyan"/>
              </w:rPr>
              <w:t>Auth.</w:t>
            </w:r>
          </w:p>
        </w:tc>
        <w:tc>
          <w:tcPr>
            <w:tcW w:w="1765" w:type="dxa"/>
            <w:tcBorders>
              <w:top w:val="single" w:sz="4" w:space="0" w:color="auto"/>
              <w:left w:val="single" w:sz="4" w:space="0" w:color="auto"/>
              <w:bottom w:val="single" w:sz="4" w:space="0" w:color="auto"/>
              <w:right w:val="single" w:sz="4" w:space="0" w:color="auto"/>
            </w:tcBorders>
            <w:vAlign w:val="center"/>
          </w:tcPr>
          <w:p w14:paraId="583ECC2F" w14:textId="77777777" w:rsidR="008E55AD" w:rsidRPr="00E7759A" w:rsidRDefault="008E55AD" w:rsidP="005F449F">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AccountId</w:t>
            </w:r>
            <w:proofErr w:type="spellEnd"/>
          </w:p>
        </w:tc>
        <w:tc>
          <w:tcPr>
            <w:tcW w:w="775" w:type="dxa"/>
            <w:tcBorders>
              <w:top w:val="single" w:sz="4" w:space="0" w:color="auto"/>
              <w:left w:val="single" w:sz="4" w:space="0" w:color="auto"/>
              <w:bottom w:val="single" w:sz="4" w:space="0" w:color="auto"/>
              <w:right w:val="single" w:sz="4" w:space="0" w:color="auto"/>
            </w:tcBorders>
            <w:vAlign w:val="center"/>
          </w:tcPr>
          <w:p w14:paraId="7C2BFE4A" w14:textId="77777777" w:rsidR="008E55AD" w:rsidRPr="00E7759A" w:rsidRDefault="008E55AD" w:rsidP="005F449F">
            <w:pPr>
              <w:spacing w:after="0"/>
              <w:rPr>
                <w:rFonts w:eastAsia="MS Mincho" w:cs="Calibri"/>
                <w:b/>
                <w:vanish/>
                <w:sz w:val="20"/>
                <w:szCs w:val="20"/>
                <w:highlight w:val="cyan"/>
                <w:lang w:val="fr-LU"/>
              </w:rPr>
            </w:pPr>
            <w:r w:rsidRPr="00E7759A">
              <w:rPr>
                <w:rFonts w:cs="Calibri"/>
                <w:vanish/>
                <w:sz w:val="20"/>
                <w:szCs w:val="20"/>
                <w:highlight w:val="cyan"/>
              </w:rPr>
              <w:t>0:1</w:t>
            </w:r>
          </w:p>
        </w:tc>
        <w:tc>
          <w:tcPr>
            <w:tcW w:w="1745" w:type="dxa"/>
            <w:tcBorders>
              <w:top w:val="single" w:sz="4" w:space="0" w:color="auto"/>
              <w:left w:val="single" w:sz="4" w:space="0" w:color="auto"/>
              <w:bottom w:val="single" w:sz="4" w:space="0" w:color="auto"/>
              <w:right w:val="single" w:sz="4" w:space="0" w:color="auto"/>
            </w:tcBorders>
            <w:vAlign w:val="center"/>
          </w:tcPr>
          <w:p w14:paraId="3EC74735" w14:textId="77777777" w:rsidR="008E55AD" w:rsidRPr="00E7759A" w:rsidRDefault="008E55AD" w:rsidP="005F449F">
            <w:pPr>
              <w:spacing w:after="0"/>
              <w:rPr>
                <w:rFonts w:eastAsia="MS Mincho" w:cs="Calibri"/>
                <w:i/>
                <w:vanish/>
                <w:sz w:val="20"/>
                <w:szCs w:val="20"/>
                <w:highlight w:val="cyan"/>
                <w:lang w:val="fr-LU"/>
              </w:rPr>
            </w:pPr>
            <w:r w:rsidRPr="00E7759A">
              <w:rPr>
                <w:rFonts w:cs="Calibri"/>
                <w:i/>
                <w:vanish/>
                <w:sz w:val="20"/>
                <w:szCs w:val="20"/>
                <w:highlight w:val="cyan"/>
              </w:rPr>
              <w:t>+Structure</w:t>
            </w:r>
          </w:p>
        </w:tc>
        <w:tc>
          <w:tcPr>
            <w:tcW w:w="4289" w:type="dxa"/>
            <w:tcBorders>
              <w:top w:val="single" w:sz="4" w:space="0" w:color="auto"/>
              <w:left w:val="single" w:sz="4" w:space="0" w:color="auto"/>
              <w:bottom w:val="single" w:sz="4" w:space="0" w:color="auto"/>
              <w:right w:val="single" w:sz="4" w:space="0" w:color="auto"/>
            </w:tcBorders>
            <w:vAlign w:val="center"/>
          </w:tcPr>
          <w:p w14:paraId="7E038C80" w14:textId="77777777" w:rsidR="008E55AD" w:rsidRPr="00E7759A" w:rsidRDefault="008E55AD" w:rsidP="005F449F">
            <w:pPr>
              <w:pStyle w:val="Tabletext8Char1"/>
              <w:spacing w:before="0" w:after="0"/>
              <w:rPr>
                <w:rFonts w:ascii="Calibri" w:hAnsi="Calibri" w:cs="Calibri"/>
                <w:vanish/>
                <w:sz w:val="20"/>
                <w:highlight w:val="cyan"/>
              </w:rPr>
            </w:pPr>
            <w:r w:rsidRPr="00E7759A">
              <w:rPr>
                <w:rFonts w:ascii="Calibri" w:hAnsi="Calibri" w:cs="Calibri"/>
                <w:vanish/>
                <w:sz w:val="20"/>
                <w:highlight w:val="cyan"/>
              </w:rPr>
              <w:t xml:space="preserve">Account Identifier. May be used to attribute requests to a specific user ACCOUNT for authentication or reporting purposes </w:t>
            </w:r>
          </w:p>
          <w:p w14:paraId="6931F8F1" w14:textId="77777777" w:rsidR="008E55AD" w:rsidRPr="00E7759A" w:rsidRDefault="008E55AD" w:rsidP="005F449F">
            <w:pPr>
              <w:spacing w:after="0"/>
              <w:jc w:val="both"/>
              <w:rPr>
                <w:rFonts w:eastAsia="MS Mincho" w:cs="Calibri"/>
                <w:vanish/>
                <w:sz w:val="20"/>
                <w:szCs w:val="20"/>
                <w:highlight w:val="cyan"/>
              </w:rPr>
            </w:pPr>
            <w:r w:rsidRPr="00E7759A">
              <w:rPr>
                <w:rFonts w:cs="Calibri"/>
                <w:vanish/>
                <w:sz w:val="20"/>
                <w:szCs w:val="20"/>
                <w:highlight w:val="cyan"/>
              </w:rPr>
              <w:t>Note that an ACCOUNT may be shared between more than one consumer device, for example if used to authenticate an application.</w:t>
            </w:r>
          </w:p>
        </w:tc>
      </w:tr>
      <w:tr w:rsidR="008E55AD" w:rsidRPr="00E7759A" w14:paraId="12FF03B6" w14:textId="77777777" w:rsidTr="005F449F">
        <w:trPr>
          <w:jc w:val="center"/>
          <w:hidden/>
        </w:trPr>
        <w:tc>
          <w:tcPr>
            <w:tcW w:w="1369" w:type="dxa"/>
            <w:vMerge/>
            <w:tcBorders>
              <w:left w:val="single" w:sz="4" w:space="0" w:color="auto"/>
              <w:bottom w:val="single" w:sz="4" w:space="0" w:color="auto"/>
              <w:right w:val="single" w:sz="4" w:space="0" w:color="auto"/>
            </w:tcBorders>
            <w:vAlign w:val="center"/>
          </w:tcPr>
          <w:p w14:paraId="49278FDB" w14:textId="77777777" w:rsidR="008E55AD" w:rsidRPr="00E7759A" w:rsidRDefault="008E55AD" w:rsidP="005F449F">
            <w:pPr>
              <w:spacing w:after="0"/>
              <w:rPr>
                <w:rFonts w:cs="Calibri"/>
                <w:i/>
                <w:vanish/>
                <w:sz w:val="20"/>
                <w:szCs w:val="20"/>
                <w:highlight w:val="cyan"/>
              </w:rPr>
            </w:pPr>
          </w:p>
        </w:tc>
        <w:tc>
          <w:tcPr>
            <w:tcW w:w="1765" w:type="dxa"/>
            <w:tcBorders>
              <w:top w:val="single" w:sz="4" w:space="0" w:color="auto"/>
              <w:left w:val="single" w:sz="4" w:space="0" w:color="auto"/>
              <w:bottom w:val="single" w:sz="4" w:space="0" w:color="auto"/>
              <w:right w:val="single" w:sz="4" w:space="0" w:color="auto"/>
            </w:tcBorders>
            <w:vAlign w:val="center"/>
          </w:tcPr>
          <w:p w14:paraId="0DC6A4D8" w14:textId="77777777" w:rsidR="008E55AD" w:rsidRPr="00E7759A" w:rsidRDefault="008E55AD" w:rsidP="005F449F">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AccountKey</w:t>
            </w:r>
            <w:proofErr w:type="spellEnd"/>
          </w:p>
        </w:tc>
        <w:tc>
          <w:tcPr>
            <w:tcW w:w="775" w:type="dxa"/>
            <w:tcBorders>
              <w:top w:val="single" w:sz="4" w:space="0" w:color="auto"/>
              <w:left w:val="single" w:sz="4" w:space="0" w:color="auto"/>
              <w:bottom w:val="single" w:sz="4" w:space="0" w:color="auto"/>
              <w:right w:val="single" w:sz="4" w:space="0" w:color="auto"/>
            </w:tcBorders>
            <w:vAlign w:val="center"/>
          </w:tcPr>
          <w:p w14:paraId="18AEB59B" w14:textId="77777777" w:rsidR="008E55AD" w:rsidRPr="00E7759A" w:rsidRDefault="008E55AD" w:rsidP="005F449F">
            <w:pPr>
              <w:spacing w:after="0"/>
              <w:rPr>
                <w:rFonts w:eastAsia="MS Mincho" w:cs="Calibri"/>
                <w:b/>
                <w:vanish/>
                <w:sz w:val="20"/>
                <w:szCs w:val="20"/>
                <w:highlight w:val="cyan"/>
                <w:lang w:val="fr-LU"/>
              </w:rPr>
            </w:pPr>
            <w:r w:rsidRPr="00E7759A">
              <w:rPr>
                <w:rFonts w:cs="Calibri"/>
                <w:vanish/>
                <w:sz w:val="20"/>
                <w:szCs w:val="20"/>
                <w:highlight w:val="cyan"/>
              </w:rPr>
              <w:t>0:1</w:t>
            </w:r>
          </w:p>
        </w:tc>
        <w:tc>
          <w:tcPr>
            <w:tcW w:w="1745" w:type="dxa"/>
            <w:tcBorders>
              <w:top w:val="single" w:sz="4" w:space="0" w:color="auto"/>
              <w:left w:val="single" w:sz="4" w:space="0" w:color="auto"/>
              <w:bottom w:val="single" w:sz="4" w:space="0" w:color="auto"/>
              <w:right w:val="single" w:sz="4" w:space="0" w:color="auto"/>
            </w:tcBorders>
            <w:vAlign w:val="center"/>
          </w:tcPr>
          <w:p w14:paraId="0179CB90" w14:textId="77777777" w:rsidR="008E55AD" w:rsidRPr="00E7759A" w:rsidRDefault="008E55AD" w:rsidP="005F449F">
            <w:pPr>
              <w:spacing w:after="0"/>
              <w:rPr>
                <w:rFonts w:eastAsia="MS Mincho" w:cs="Calibri"/>
                <w:i/>
                <w:vanish/>
                <w:sz w:val="20"/>
                <w:szCs w:val="20"/>
                <w:highlight w:val="cyan"/>
                <w:lang w:val="fr-LU"/>
              </w:rPr>
            </w:pPr>
            <w:r w:rsidRPr="00E7759A">
              <w:rPr>
                <w:rFonts w:cs="Calibri"/>
                <w:i/>
                <w:vanish/>
                <w:sz w:val="20"/>
                <w:szCs w:val="20"/>
                <w:highlight w:val="cyan"/>
              </w:rPr>
              <w:t>+Structure</w:t>
            </w:r>
          </w:p>
        </w:tc>
        <w:tc>
          <w:tcPr>
            <w:tcW w:w="4289" w:type="dxa"/>
            <w:tcBorders>
              <w:top w:val="single" w:sz="4" w:space="0" w:color="auto"/>
              <w:left w:val="single" w:sz="4" w:space="0" w:color="auto"/>
              <w:bottom w:val="single" w:sz="4" w:space="0" w:color="auto"/>
              <w:right w:val="single" w:sz="4" w:space="0" w:color="auto"/>
            </w:tcBorders>
            <w:vAlign w:val="center"/>
          </w:tcPr>
          <w:p w14:paraId="3882F508" w14:textId="77777777" w:rsidR="008E55AD" w:rsidRPr="00E7759A" w:rsidRDefault="008E55AD" w:rsidP="005F449F">
            <w:pPr>
              <w:spacing w:after="0"/>
              <w:jc w:val="both"/>
              <w:rPr>
                <w:rFonts w:eastAsia="MS Mincho" w:cs="Calibri"/>
                <w:vanish/>
                <w:sz w:val="20"/>
                <w:szCs w:val="20"/>
                <w:lang w:val="en-GB"/>
              </w:rPr>
            </w:pPr>
            <w:r w:rsidRPr="00E7759A">
              <w:rPr>
                <w:rFonts w:cs="Calibri"/>
                <w:vanish/>
                <w:sz w:val="20"/>
                <w:szCs w:val="20"/>
                <w:highlight w:val="cyan"/>
              </w:rPr>
              <w:t>Authentication key for request. May be used to authenticate the request to ensure the user is a registered and approved client.</w:t>
            </w:r>
            <w:r w:rsidRPr="00E7759A">
              <w:rPr>
                <w:rFonts w:cs="Calibri"/>
                <w:vanish/>
                <w:sz w:val="20"/>
                <w:szCs w:val="20"/>
              </w:rPr>
              <w:t xml:space="preserve"> </w:t>
            </w:r>
          </w:p>
        </w:tc>
      </w:tr>
      <w:tr w:rsidR="00D71557" w:rsidRPr="00E32CB2" w14:paraId="7268B7A0" w14:textId="77777777" w:rsidTr="00621490">
        <w:trPr>
          <w:jc w:val="center"/>
        </w:trPr>
        <w:tc>
          <w:tcPr>
            <w:tcW w:w="1369" w:type="dxa"/>
            <w:vMerge w:val="restart"/>
            <w:tcBorders>
              <w:top w:val="single" w:sz="4" w:space="0" w:color="auto"/>
              <w:left w:val="single" w:sz="4" w:space="0" w:color="auto"/>
              <w:right w:val="single" w:sz="4" w:space="0" w:color="auto"/>
            </w:tcBorders>
            <w:vAlign w:val="center"/>
          </w:tcPr>
          <w:p w14:paraId="5C3E06DA" w14:textId="77777777" w:rsidR="00D71557" w:rsidRPr="00E7759A" w:rsidRDefault="00D71557" w:rsidP="005F449F">
            <w:pPr>
              <w:spacing w:after="0"/>
              <w:rPr>
                <w:rFonts w:cs="Calibri"/>
                <w:i/>
                <w:sz w:val="20"/>
                <w:szCs w:val="20"/>
                <w:lang w:val="en-GB"/>
              </w:rPr>
            </w:pPr>
            <w:r w:rsidRPr="00E7759A">
              <w:rPr>
                <w:rFonts w:cs="Calibri"/>
                <w:i/>
                <w:sz w:val="20"/>
                <w:szCs w:val="20"/>
                <w:lang w:val="en-GB"/>
              </w:rPr>
              <w:t>Endpoint</w:t>
            </w:r>
          </w:p>
        </w:tc>
        <w:tc>
          <w:tcPr>
            <w:tcW w:w="1765" w:type="dxa"/>
            <w:tcBorders>
              <w:top w:val="single" w:sz="4" w:space="0" w:color="auto"/>
              <w:left w:val="single" w:sz="4" w:space="0" w:color="auto"/>
              <w:bottom w:val="single" w:sz="4" w:space="0" w:color="auto"/>
              <w:right w:val="single" w:sz="4" w:space="0" w:color="auto"/>
            </w:tcBorders>
            <w:vAlign w:val="center"/>
          </w:tcPr>
          <w:p w14:paraId="5299B9B4" w14:textId="77777777" w:rsidR="00D71557" w:rsidRPr="00E7759A" w:rsidRDefault="00D71557" w:rsidP="005F449F">
            <w:pPr>
              <w:spacing w:after="0"/>
              <w:rPr>
                <w:rFonts w:cs="Calibri"/>
                <w:b/>
                <w:i/>
                <w:sz w:val="20"/>
                <w:szCs w:val="20"/>
                <w:highlight w:val="lightGray"/>
                <w:lang w:val="en-GB"/>
              </w:rPr>
            </w:pPr>
            <w:r w:rsidRPr="00E7759A">
              <w:rPr>
                <w:rFonts w:cs="Calibri"/>
                <w:b/>
                <w:i/>
                <w:sz w:val="20"/>
                <w:szCs w:val="20"/>
                <w:highlight w:val="lightGray"/>
                <w:lang w:val="en-GB"/>
              </w:rPr>
              <w:t>Address</w:t>
            </w:r>
          </w:p>
        </w:tc>
        <w:tc>
          <w:tcPr>
            <w:tcW w:w="775" w:type="dxa"/>
            <w:tcBorders>
              <w:top w:val="single" w:sz="4" w:space="0" w:color="auto"/>
              <w:left w:val="single" w:sz="4" w:space="0" w:color="auto"/>
              <w:bottom w:val="single" w:sz="4" w:space="0" w:color="auto"/>
              <w:right w:val="single" w:sz="4" w:space="0" w:color="auto"/>
            </w:tcBorders>
            <w:vAlign w:val="center"/>
          </w:tcPr>
          <w:p w14:paraId="6E76066E" w14:textId="77777777" w:rsidR="00D71557" w:rsidRPr="00E7759A" w:rsidRDefault="00D71557" w:rsidP="005F449F">
            <w:pPr>
              <w:spacing w:after="0"/>
              <w:rPr>
                <w:rFonts w:cs="Calibri"/>
                <w:sz w:val="20"/>
                <w:szCs w:val="20"/>
                <w:lang w:val="en-GB"/>
              </w:rPr>
            </w:pPr>
            <w:r w:rsidRPr="00E7759A">
              <w:rPr>
                <w:rFonts w:cs="Calibri"/>
                <w:sz w:val="20"/>
                <w:szCs w:val="20"/>
                <w:lang w:val="en-GB"/>
              </w:rPr>
              <w:t>0:1</w:t>
            </w:r>
          </w:p>
        </w:tc>
        <w:tc>
          <w:tcPr>
            <w:tcW w:w="1745" w:type="dxa"/>
            <w:tcBorders>
              <w:top w:val="single" w:sz="4" w:space="0" w:color="auto"/>
              <w:left w:val="single" w:sz="4" w:space="0" w:color="auto"/>
              <w:bottom w:val="single" w:sz="4" w:space="0" w:color="auto"/>
              <w:right w:val="single" w:sz="4" w:space="0" w:color="auto"/>
            </w:tcBorders>
            <w:vAlign w:val="center"/>
          </w:tcPr>
          <w:p w14:paraId="40E19436" w14:textId="77777777" w:rsidR="00D71557" w:rsidRPr="00E7759A" w:rsidRDefault="00D71557" w:rsidP="005F449F">
            <w:pPr>
              <w:spacing w:after="0"/>
              <w:rPr>
                <w:rFonts w:cs="Calibri"/>
                <w:i/>
                <w:sz w:val="20"/>
                <w:szCs w:val="20"/>
                <w:lang w:val="en-GB"/>
              </w:rPr>
            </w:pPr>
            <w:r w:rsidRPr="00E7759A">
              <w:rPr>
                <w:rFonts w:cs="Calibri"/>
                <w:i/>
                <w:sz w:val="20"/>
                <w:szCs w:val="20"/>
                <w:lang w:val="en-GB"/>
              </w:rPr>
              <w:t>Endpoint</w:t>
            </w:r>
            <w:r w:rsidRPr="00E7759A">
              <w:rPr>
                <w:rFonts w:cs="Calibri"/>
                <w:i/>
                <w:sz w:val="20"/>
                <w:szCs w:val="20"/>
              </w:rPr>
              <w:softHyphen/>
            </w:r>
            <w:r w:rsidRPr="00E7759A">
              <w:rPr>
                <w:rFonts w:cs="Calibri"/>
                <w:i/>
                <w:sz w:val="20"/>
                <w:szCs w:val="20"/>
                <w:lang w:val="en-GB"/>
              </w:rPr>
              <w:t>Address</w:t>
            </w:r>
          </w:p>
        </w:tc>
        <w:tc>
          <w:tcPr>
            <w:tcW w:w="4289" w:type="dxa"/>
            <w:tcBorders>
              <w:top w:val="single" w:sz="4" w:space="0" w:color="auto"/>
              <w:left w:val="single" w:sz="4" w:space="0" w:color="auto"/>
              <w:bottom w:val="single" w:sz="4" w:space="0" w:color="auto"/>
              <w:right w:val="single" w:sz="4" w:space="0" w:color="auto"/>
            </w:tcBorders>
            <w:vAlign w:val="center"/>
          </w:tcPr>
          <w:p w14:paraId="28FFA4F9" w14:textId="77777777" w:rsidR="00D71557" w:rsidRPr="00E7759A" w:rsidRDefault="00D71557" w:rsidP="005F449F">
            <w:pPr>
              <w:spacing w:after="0"/>
              <w:jc w:val="both"/>
              <w:rPr>
                <w:rFonts w:cs="Calibri"/>
                <w:sz w:val="20"/>
                <w:szCs w:val="20"/>
                <w:highlight w:val="lightGray"/>
                <w:lang w:val="fr-FR"/>
              </w:rPr>
            </w:pPr>
            <w:r w:rsidRPr="00E7759A">
              <w:rPr>
                <w:rFonts w:cs="Calibri"/>
                <w:sz w:val="20"/>
                <w:szCs w:val="20"/>
                <w:highlight w:val="lightGray"/>
                <w:lang w:val="fr-FR"/>
              </w:rPr>
              <w:t>Adresse (URL) de destination de la requête.</w:t>
            </w:r>
          </w:p>
        </w:tc>
      </w:tr>
      <w:tr w:rsidR="00D71557" w:rsidRPr="00E7759A" w14:paraId="1C91674B" w14:textId="77777777" w:rsidTr="00621490">
        <w:trPr>
          <w:jc w:val="center"/>
        </w:trPr>
        <w:tc>
          <w:tcPr>
            <w:tcW w:w="1369" w:type="dxa"/>
            <w:vMerge/>
            <w:tcBorders>
              <w:left w:val="single" w:sz="4" w:space="0" w:color="auto"/>
              <w:bottom w:val="single" w:sz="4" w:space="0" w:color="auto"/>
              <w:right w:val="single" w:sz="4" w:space="0" w:color="auto"/>
            </w:tcBorders>
            <w:vAlign w:val="center"/>
          </w:tcPr>
          <w:p w14:paraId="365966CB" w14:textId="77777777" w:rsidR="00D71557" w:rsidRPr="00E7759A" w:rsidRDefault="00D71557" w:rsidP="005F449F">
            <w:pPr>
              <w:spacing w:after="0"/>
              <w:rPr>
                <w:rFonts w:cs="Calibri"/>
                <w:sz w:val="20"/>
                <w:szCs w:val="20"/>
                <w:lang w:val="fr-FR"/>
              </w:rPr>
            </w:pPr>
          </w:p>
        </w:tc>
        <w:tc>
          <w:tcPr>
            <w:tcW w:w="1765" w:type="dxa"/>
            <w:tcBorders>
              <w:top w:val="single" w:sz="4" w:space="0" w:color="auto"/>
              <w:left w:val="single" w:sz="4" w:space="0" w:color="auto"/>
              <w:bottom w:val="single" w:sz="4" w:space="0" w:color="auto"/>
              <w:right w:val="single" w:sz="4" w:space="0" w:color="auto"/>
            </w:tcBorders>
            <w:vAlign w:val="center"/>
          </w:tcPr>
          <w:p w14:paraId="1EC9425B" w14:textId="77777777" w:rsidR="00D71557" w:rsidRPr="00E7759A" w:rsidRDefault="00D71557"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RequestorRef</w:t>
            </w:r>
            <w:proofErr w:type="spellEnd"/>
          </w:p>
        </w:tc>
        <w:tc>
          <w:tcPr>
            <w:tcW w:w="775" w:type="dxa"/>
            <w:tcBorders>
              <w:top w:val="single" w:sz="4" w:space="0" w:color="auto"/>
              <w:left w:val="single" w:sz="4" w:space="0" w:color="auto"/>
              <w:bottom w:val="single" w:sz="4" w:space="0" w:color="auto"/>
              <w:right w:val="single" w:sz="4" w:space="0" w:color="auto"/>
            </w:tcBorders>
            <w:vAlign w:val="center"/>
          </w:tcPr>
          <w:p w14:paraId="2A0350E9" w14:textId="77777777" w:rsidR="00D71557" w:rsidRPr="00E7759A" w:rsidRDefault="00D71557" w:rsidP="005F449F">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745" w:type="dxa"/>
            <w:tcBorders>
              <w:top w:val="single" w:sz="4" w:space="0" w:color="auto"/>
              <w:left w:val="single" w:sz="4" w:space="0" w:color="auto"/>
              <w:bottom w:val="single" w:sz="4" w:space="0" w:color="auto"/>
              <w:right w:val="single" w:sz="4" w:space="0" w:color="auto"/>
            </w:tcBorders>
            <w:vAlign w:val="center"/>
          </w:tcPr>
          <w:p w14:paraId="5C43C8CB" w14:textId="77777777" w:rsidR="00D71557" w:rsidRPr="00E7759A" w:rsidRDefault="00D71557" w:rsidP="005F449F">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r w:rsidRPr="00E7759A">
              <w:rPr>
                <w:rFonts w:cs="Calibri"/>
                <w:i/>
                <w:sz w:val="20"/>
                <w:szCs w:val="20"/>
                <w:lang w:val="fr-LU"/>
              </w:rPr>
              <w:t>.</w:t>
            </w:r>
          </w:p>
        </w:tc>
        <w:tc>
          <w:tcPr>
            <w:tcW w:w="4289" w:type="dxa"/>
            <w:tcBorders>
              <w:top w:val="single" w:sz="4" w:space="0" w:color="auto"/>
              <w:left w:val="single" w:sz="4" w:space="0" w:color="auto"/>
              <w:bottom w:val="single" w:sz="4" w:space="0" w:color="auto"/>
              <w:right w:val="single" w:sz="4" w:space="0" w:color="auto"/>
            </w:tcBorders>
            <w:vAlign w:val="center"/>
          </w:tcPr>
          <w:p w14:paraId="2F7AFEE5" w14:textId="77777777" w:rsidR="00D71557" w:rsidRPr="00E7759A" w:rsidRDefault="00D71557" w:rsidP="005F449F">
            <w:pPr>
              <w:spacing w:after="0"/>
              <w:jc w:val="both"/>
              <w:rPr>
                <w:rFonts w:cs="Calibri"/>
                <w:sz w:val="20"/>
                <w:szCs w:val="20"/>
                <w:highlight w:val="lightGray"/>
                <w:lang w:val="fr-LU"/>
              </w:rPr>
            </w:pPr>
            <w:r w:rsidRPr="00E7759A">
              <w:rPr>
                <w:rFonts w:cs="Calibri"/>
                <w:sz w:val="20"/>
                <w:szCs w:val="20"/>
                <w:highlight w:val="lightGray"/>
                <w:lang w:val="fr-LU"/>
              </w:rPr>
              <w:t>Identifiant du demandeur.</w:t>
            </w:r>
          </w:p>
        </w:tc>
      </w:tr>
      <w:tr w:rsidR="008E55AD" w:rsidRPr="00E7759A" w14:paraId="41CA1B0F" w14:textId="77777777" w:rsidTr="005F449F">
        <w:trPr>
          <w:jc w:val="center"/>
        </w:trPr>
        <w:tc>
          <w:tcPr>
            <w:tcW w:w="1369" w:type="dxa"/>
            <w:tcBorders>
              <w:top w:val="single" w:sz="4" w:space="0" w:color="auto"/>
              <w:left w:val="single" w:sz="4" w:space="0" w:color="auto"/>
              <w:bottom w:val="single" w:sz="4" w:space="0" w:color="auto"/>
              <w:right w:val="single" w:sz="4" w:space="0" w:color="auto"/>
            </w:tcBorders>
            <w:vAlign w:val="center"/>
          </w:tcPr>
          <w:p w14:paraId="11346265" w14:textId="77777777" w:rsidR="008E55AD" w:rsidRPr="00E7759A" w:rsidRDefault="008E55AD" w:rsidP="005F449F">
            <w:pPr>
              <w:spacing w:after="0"/>
              <w:rPr>
                <w:rFonts w:cs="Calibri"/>
                <w:i/>
                <w:sz w:val="20"/>
                <w:szCs w:val="20"/>
                <w:lang w:val="fr-LU"/>
              </w:rPr>
            </w:pPr>
            <w:r w:rsidRPr="00E7759A">
              <w:rPr>
                <w:rFonts w:cs="Calibri"/>
                <w:i/>
                <w:sz w:val="20"/>
                <w:szCs w:val="20"/>
                <w:lang w:val="fr-LU"/>
              </w:rPr>
              <w:t>Identity</w:t>
            </w:r>
          </w:p>
        </w:tc>
        <w:tc>
          <w:tcPr>
            <w:tcW w:w="1765" w:type="dxa"/>
            <w:tcBorders>
              <w:top w:val="single" w:sz="4" w:space="0" w:color="auto"/>
              <w:left w:val="single" w:sz="4" w:space="0" w:color="auto"/>
              <w:bottom w:val="single" w:sz="4" w:space="0" w:color="auto"/>
              <w:right w:val="single" w:sz="4" w:space="0" w:color="auto"/>
            </w:tcBorders>
            <w:vAlign w:val="center"/>
          </w:tcPr>
          <w:p w14:paraId="21AF6E5F" w14:textId="77777777" w:rsidR="008E55AD" w:rsidRPr="00E7759A" w:rsidRDefault="008E55AD"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MessageIdentifier</w:t>
            </w:r>
            <w:proofErr w:type="spellEnd"/>
          </w:p>
        </w:tc>
        <w:tc>
          <w:tcPr>
            <w:tcW w:w="775" w:type="dxa"/>
            <w:tcBorders>
              <w:top w:val="single" w:sz="4" w:space="0" w:color="auto"/>
              <w:left w:val="single" w:sz="4" w:space="0" w:color="auto"/>
              <w:bottom w:val="single" w:sz="4" w:space="0" w:color="auto"/>
              <w:right w:val="single" w:sz="4" w:space="0" w:color="auto"/>
            </w:tcBorders>
            <w:vAlign w:val="center"/>
          </w:tcPr>
          <w:p w14:paraId="6229F665" w14:textId="77777777" w:rsidR="008E55AD" w:rsidRPr="00E7759A" w:rsidRDefault="008E55AD"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7EDE7042" w14:textId="77777777" w:rsidR="008E55AD" w:rsidRPr="00E7759A" w:rsidRDefault="008E55AD" w:rsidP="005F449F">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745" w:type="dxa"/>
            <w:tcBorders>
              <w:top w:val="single" w:sz="4" w:space="0" w:color="auto"/>
              <w:left w:val="single" w:sz="4" w:space="0" w:color="auto"/>
              <w:bottom w:val="single" w:sz="4" w:space="0" w:color="auto"/>
              <w:right w:val="single" w:sz="4" w:space="0" w:color="auto"/>
            </w:tcBorders>
            <w:vAlign w:val="center"/>
          </w:tcPr>
          <w:p w14:paraId="36857F93" w14:textId="77777777" w:rsidR="008E55AD" w:rsidRPr="00E7759A" w:rsidRDefault="008E55AD" w:rsidP="005F449F">
            <w:pPr>
              <w:spacing w:after="0"/>
              <w:rPr>
                <w:rFonts w:cs="Calibri"/>
                <w:i/>
                <w:sz w:val="20"/>
                <w:szCs w:val="20"/>
                <w:lang w:val="fr-LU"/>
              </w:rPr>
            </w:pPr>
            <w:r w:rsidRPr="00E7759A">
              <w:rPr>
                <w:rFonts w:cs="Calibri"/>
                <w:i/>
                <w:sz w:val="20"/>
                <w:szCs w:val="20"/>
                <w:lang w:val="fr-LU"/>
              </w:rPr>
              <w:t>Message</w:t>
            </w:r>
            <w:r w:rsidRPr="00E7759A">
              <w:rPr>
                <w:rFonts w:cs="Calibri"/>
                <w:i/>
                <w:sz w:val="20"/>
                <w:szCs w:val="20"/>
              </w:rPr>
              <w:softHyphen/>
            </w:r>
            <w:r w:rsidRPr="00E7759A">
              <w:rPr>
                <w:rFonts w:cs="Calibri"/>
                <w:i/>
                <w:sz w:val="20"/>
                <w:szCs w:val="20"/>
                <w:lang w:val="fr-LU"/>
              </w:rPr>
              <w:t>Qualifier</w:t>
            </w:r>
          </w:p>
        </w:tc>
        <w:tc>
          <w:tcPr>
            <w:tcW w:w="4289" w:type="dxa"/>
            <w:tcBorders>
              <w:top w:val="single" w:sz="4" w:space="0" w:color="auto"/>
              <w:left w:val="single" w:sz="4" w:space="0" w:color="auto"/>
              <w:bottom w:val="single" w:sz="4" w:space="0" w:color="auto"/>
              <w:right w:val="single" w:sz="4" w:space="0" w:color="auto"/>
            </w:tcBorders>
            <w:vAlign w:val="center"/>
          </w:tcPr>
          <w:p w14:paraId="3A7BFDF3" w14:textId="77777777" w:rsidR="008E55AD" w:rsidRPr="00E7759A" w:rsidRDefault="008E55AD" w:rsidP="005F449F">
            <w:pPr>
              <w:spacing w:after="0"/>
              <w:jc w:val="both"/>
              <w:rPr>
                <w:rFonts w:cs="Calibri"/>
                <w:sz w:val="20"/>
                <w:szCs w:val="20"/>
                <w:highlight w:val="lightGray"/>
                <w:lang w:val="fr-LU"/>
              </w:rPr>
            </w:pPr>
            <w:r w:rsidRPr="00E7759A">
              <w:rPr>
                <w:rFonts w:cs="Calibri"/>
                <w:sz w:val="20"/>
                <w:szCs w:val="20"/>
                <w:highlight w:val="lightGray"/>
                <w:lang w:val="fr-LU"/>
              </w:rPr>
              <w:t>Identifiant de la requête.</w:t>
            </w:r>
          </w:p>
        </w:tc>
      </w:tr>
      <w:tr w:rsidR="008E55AD" w:rsidRPr="00E7759A" w14:paraId="10F6BF55" w14:textId="77777777" w:rsidTr="005F449F">
        <w:trPr>
          <w:jc w:val="center"/>
          <w:hidden/>
        </w:trPr>
        <w:tc>
          <w:tcPr>
            <w:tcW w:w="1369" w:type="dxa"/>
            <w:vMerge w:val="restart"/>
            <w:tcBorders>
              <w:top w:val="single" w:sz="4" w:space="0" w:color="auto"/>
              <w:left w:val="single" w:sz="4" w:space="0" w:color="auto"/>
              <w:right w:val="single" w:sz="4" w:space="0" w:color="auto"/>
            </w:tcBorders>
            <w:vAlign w:val="center"/>
          </w:tcPr>
          <w:p w14:paraId="017CE8BE" w14:textId="77777777" w:rsidR="008E55AD" w:rsidRPr="00E7759A" w:rsidRDefault="008E55AD" w:rsidP="005F449F">
            <w:pPr>
              <w:spacing w:after="0"/>
              <w:rPr>
                <w:rFonts w:eastAsia="MS Mincho" w:cs="Calibri"/>
                <w:i/>
                <w:vanish/>
                <w:sz w:val="20"/>
                <w:szCs w:val="20"/>
                <w:highlight w:val="cyan"/>
                <w:lang w:val="fr-LU"/>
              </w:rPr>
            </w:pPr>
            <w:r w:rsidRPr="00E7759A">
              <w:rPr>
                <w:rFonts w:cs="Calibri"/>
                <w:i/>
                <w:vanish/>
                <w:sz w:val="20"/>
                <w:szCs w:val="20"/>
                <w:highlight w:val="cyan"/>
              </w:rPr>
              <w:t>Delegator endpoint</w:t>
            </w:r>
          </w:p>
        </w:tc>
        <w:tc>
          <w:tcPr>
            <w:tcW w:w="1765" w:type="dxa"/>
            <w:tcBorders>
              <w:top w:val="single" w:sz="4" w:space="0" w:color="auto"/>
              <w:left w:val="single" w:sz="4" w:space="0" w:color="auto"/>
              <w:bottom w:val="single" w:sz="4" w:space="0" w:color="auto"/>
              <w:right w:val="single" w:sz="4" w:space="0" w:color="auto"/>
            </w:tcBorders>
            <w:vAlign w:val="center"/>
          </w:tcPr>
          <w:p w14:paraId="2FF96FC8" w14:textId="77777777" w:rsidR="008E55AD" w:rsidRPr="00E7759A" w:rsidRDefault="008E55AD" w:rsidP="005F449F">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DelegatorAddress</w:t>
            </w:r>
            <w:proofErr w:type="spellEnd"/>
          </w:p>
        </w:tc>
        <w:tc>
          <w:tcPr>
            <w:tcW w:w="775" w:type="dxa"/>
            <w:tcBorders>
              <w:top w:val="single" w:sz="4" w:space="0" w:color="auto"/>
              <w:left w:val="single" w:sz="4" w:space="0" w:color="auto"/>
              <w:bottom w:val="single" w:sz="4" w:space="0" w:color="auto"/>
              <w:right w:val="single" w:sz="4" w:space="0" w:color="auto"/>
            </w:tcBorders>
            <w:vAlign w:val="center"/>
          </w:tcPr>
          <w:p w14:paraId="0F420C53" w14:textId="77777777" w:rsidR="008E55AD" w:rsidRPr="00E7759A" w:rsidRDefault="008E55AD" w:rsidP="005F449F">
            <w:pPr>
              <w:spacing w:after="0"/>
              <w:rPr>
                <w:rFonts w:eastAsia="MS Mincho" w:cs="Calibri"/>
                <w:vanish/>
                <w:sz w:val="20"/>
                <w:szCs w:val="20"/>
                <w:highlight w:val="cyan"/>
                <w:lang w:val="fr-LU"/>
              </w:rPr>
            </w:pPr>
            <w:r w:rsidRPr="00E7759A">
              <w:rPr>
                <w:rFonts w:cs="Calibri"/>
                <w:vanish/>
                <w:sz w:val="20"/>
                <w:szCs w:val="20"/>
                <w:highlight w:val="cyan"/>
              </w:rPr>
              <w:t>0:1</w:t>
            </w:r>
          </w:p>
        </w:tc>
        <w:tc>
          <w:tcPr>
            <w:tcW w:w="1745" w:type="dxa"/>
            <w:tcBorders>
              <w:top w:val="single" w:sz="4" w:space="0" w:color="auto"/>
              <w:left w:val="single" w:sz="4" w:space="0" w:color="auto"/>
              <w:bottom w:val="single" w:sz="4" w:space="0" w:color="auto"/>
              <w:right w:val="single" w:sz="4" w:space="0" w:color="auto"/>
            </w:tcBorders>
            <w:vAlign w:val="center"/>
          </w:tcPr>
          <w:p w14:paraId="73DF81C3" w14:textId="77777777" w:rsidR="008E55AD" w:rsidRPr="00E7759A" w:rsidRDefault="008E55AD" w:rsidP="005F449F">
            <w:pPr>
              <w:spacing w:after="0"/>
              <w:rPr>
                <w:rFonts w:eastAsia="MS Mincho" w:cs="Calibri"/>
                <w:i/>
                <w:vanish/>
                <w:sz w:val="20"/>
                <w:szCs w:val="20"/>
                <w:highlight w:val="cyan"/>
                <w:lang w:val="fr-LU"/>
              </w:rPr>
            </w:pPr>
            <w:proofErr w:type="spellStart"/>
            <w:r w:rsidRPr="00E7759A">
              <w:rPr>
                <w:rFonts w:cs="Calibri"/>
                <w:i/>
                <w:vanish/>
                <w:sz w:val="20"/>
                <w:szCs w:val="20"/>
                <w:highlight w:val="cyan"/>
              </w:rPr>
              <w:t>Endpoint</w:t>
            </w:r>
            <w:r w:rsidRPr="00E7759A">
              <w:rPr>
                <w:rFonts w:cs="Calibri"/>
                <w:i/>
                <w:vanish/>
                <w:sz w:val="20"/>
                <w:szCs w:val="20"/>
                <w:highlight w:val="cyan"/>
              </w:rPr>
              <w:softHyphen/>
              <w:t>Address</w:t>
            </w:r>
            <w:proofErr w:type="spellEnd"/>
          </w:p>
        </w:tc>
        <w:tc>
          <w:tcPr>
            <w:tcW w:w="4289" w:type="dxa"/>
            <w:tcBorders>
              <w:top w:val="single" w:sz="4" w:space="0" w:color="auto"/>
              <w:left w:val="single" w:sz="4" w:space="0" w:color="auto"/>
              <w:bottom w:val="single" w:sz="4" w:space="0" w:color="auto"/>
              <w:right w:val="single" w:sz="4" w:space="0" w:color="auto"/>
            </w:tcBorders>
            <w:vAlign w:val="center"/>
          </w:tcPr>
          <w:p w14:paraId="60820179" w14:textId="77777777" w:rsidR="008E55AD" w:rsidRPr="00E7759A" w:rsidRDefault="008E55AD" w:rsidP="005F449F">
            <w:pPr>
              <w:pStyle w:val="Tabletext8Char1"/>
              <w:spacing w:before="0" w:after="0"/>
              <w:rPr>
                <w:rFonts w:ascii="Calibri" w:hAnsi="Calibri" w:cs="Calibri"/>
                <w:vanish/>
                <w:sz w:val="20"/>
                <w:highlight w:val="cyan"/>
              </w:rPr>
            </w:pPr>
            <w:r w:rsidRPr="00E7759A">
              <w:rPr>
                <w:rFonts w:ascii="Calibri" w:hAnsi="Calibri" w:cs="Calibri"/>
                <w:vanish/>
                <w:sz w:val="20"/>
                <w:highlight w:val="cyan"/>
              </w:rPr>
              <w:t xml:space="preserve">Address of originated system to which delegated response is to be returned. </w:t>
            </w:r>
          </w:p>
          <w:p w14:paraId="767F6947" w14:textId="77777777" w:rsidR="008E55AD" w:rsidRPr="00E7759A" w:rsidRDefault="008E55AD" w:rsidP="005F449F">
            <w:pPr>
              <w:spacing w:after="0"/>
              <w:jc w:val="both"/>
              <w:rPr>
                <w:rFonts w:eastAsia="MS Mincho" w:cs="Calibri"/>
                <w:vanish/>
                <w:sz w:val="20"/>
                <w:szCs w:val="20"/>
                <w:highlight w:val="cyan"/>
                <w:lang w:val="fr-LU"/>
              </w:rPr>
            </w:pPr>
            <w:r w:rsidRPr="00E7759A">
              <w:rPr>
                <w:rFonts w:cs="Calibri"/>
                <w:vanish/>
                <w:sz w:val="20"/>
                <w:szCs w:val="20"/>
                <w:highlight w:val="cyan"/>
              </w:rPr>
              <w:t>If request has been proxied by an intermediate aggregating system this provides tracking information relating to the original requestor. This allows the aggregation to be stateless.</w:t>
            </w:r>
          </w:p>
        </w:tc>
      </w:tr>
      <w:tr w:rsidR="008E55AD" w:rsidRPr="00E7759A" w14:paraId="030E8B1D" w14:textId="77777777" w:rsidTr="005F449F">
        <w:trPr>
          <w:jc w:val="center"/>
          <w:hidden/>
        </w:trPr>
        <w:tc>
          <w:tcPr>
            <w:tcW w:w="1369" w:type="dxa"/>
            <w:vMerge/>
            <w:tcBorders>
              <w:left w:val="single" w:sz="4" w:space="0" w:color="auto"/>
              <w:bottom w:val="single" w:sz="4" w:space="0" w:color="auto"/>
              <w:right w:val="single" w:sz="4" w:space="0" w:color="auto"/>
            </w:tcBorders>
            <w:vAlign w:val="center"/>
          </w:tcPr>
          <w:p w14:paraId="6516E124" w14:textId="77777777" w:rsidR="008E55AD" w:rsidRPr="00E7759A" w:rsidRDefault="008E55AD" w:rsidP="005F449F">
            <w:pPr>
              <w:spacing w:after="0"/>
              <w:rPr>
                <w:rFonts w:cs="Calibri"/>
                <w:i/>
                <w:vanish/>
                <w:sz w:val="20"/>
                <w:szCs w:val="20"/>
                <w:highlight w:val="cyan"/>
                <w:lang w:val="fr-LU"/>
              </w:rPr>
            </w:pPr>
          </w:p>
        </w:tc>
        <w:tc>
          <w:tcPr>
            <w:tcW w:w="1765" w:type="dxa"/>
            <w:tcBorders>
              <w:top w:val="single" w:sz="4" w:space="0" w:color="auto"/>
              <w:left w:val="single" w:sz="4" w:space="0" w:color="auto"/>
              <w:bottom w:val="single" w:sz="4" w:space="0" w:color="auto"/>
              <w:right w:val="single" w:sz="4" w:space="0" w:color="auto"/>
            </w:tcBorders>
            <w:vAlign w:val="center"/>
          </w:tcPr>
          <w:p w14:paraId="39C803EF" w14:textId="77777777" w:rsidR="008E55AD" w:rsidRPr="00E7759A" w:rsidRDefault="008E55AD" w:rsidP="005F449F">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DelegatorRef</w:t>
            </w:r>
            <w:proofErr w:type="spellEnd"/>
          </w:p>
        </w:tc>
        <w:tc>
          <w:tcPr>
            <w:tcW w:w="775" w:type="dxa"/>
            <w:tcBorders>
              <w:top w:val="single" w:sz="4" w:space="0" w:color="auto"/>
              <w:left w:val="single" w:sz="4" w:space="0" w:color="auto"/>
              <w:bottom w:val="single" w:sz="4" w:space="0" w:color="auto"/>
              <w:right w:val="single" w:sz="4" w:space="0" w:color="auto"/>
            </w:tcBorders>
            <w:vAlign w:val="center"/>
          </w:tcPr>
          <w:p w14:paraId="494BCA34" w14:textId="77777777" w:rsidR="008E55AD" w:rsidRPr="00E7759A" w:rsidRDefault="008E55AD" w:rsidP="005F449F">
            <w:pPr>
              <w:spacing w:after="0"/>
              <w:rPr>
                <w:rFonts w:eastAsia="MS Mincho" w:cs="Calibri"/>
                <w:vanish/>
                <w:sz w:val="20"/>
                <w:szCs w:val="20"/>
                <w:highlight w:val="cyan"/>
                <w:lang w:val="fr-LU"/>
              </w:rPr>
            </w:pPr>
            <w:r w:rsidRPr="00E7759A">
              <w:rPr>
                <w:rFonts w:cs="Calibri"/>
                <w:vanish/>
                <w:sz w:val="20"/>
                <w:szCs w:val="20"/>
                <w:highlight w:val="cyan"/>
              </w:rPr>
              <w:t>0:1</w:t>
            </w:r>
          </w:p>
        </w:tc>
        <w:tc>
          <w:tcPr>
            <w:tcW w:w="1745" w:type="dxa"/>
            <w:tcBorders>
              <w:top w:val="single" w:sz="4" w:space="0" w:color="auto"/>
              <w:left w:val="single" w:sz="4" w:space="0" w:color="auto"/>
              <w:bottom w:val="single" w:sz="4" w:space="0" w:color="auto"/>
              <w:right w:val="single" w:sz="4" w:space="0" w:color="auto"/>
            </w:tcBorders>
            <w:vAlign w:val="center"/>
          </w:tcPr>
          <w:p w14:paraId="7B9919AF" w14:textId="77777777" w:rsidR="008E55AD" w:rsidRPr="00E7759A" w:rsidRDefault="008E55AD" w:rsidP="005F449F">
            <w:pPr>
              <w:spacing w:after="0"/>
              <w:rPr>
                <w:rFonts w:eastAsia="MS Mincho" w:cs="Calibri"/>
                <w:i/>
                <w:vanish/>
                <w:sz w:val="20"/>
                <w:szCs w:val="20"/>
                <w:highlight w:val="cyan"/>
                <w:lang w:val="fr-LU"/>
              </w:rPr>
            </w:pPr>
            <w:r w:rsidRPr="00E7759A">
              <w:rPr>
                <w:rFonts w:cs="Calibri"/>
                <w:i/>
                <w:vanish/>
                <w:sz w:val="20"/>
                <w:szCs w:val="20"/>
                <w:highlight w:val="cyan"/>
              </w:rPr>
              <w:sym w:font="Wingdings" w:char="F0E0"/>
            </w:r>
            <w:proofErr w:type="spellStart"/>
            <w:r w:rsidRPr="00E7759A">
              <w:rPr>
                <w:rFonts w:cs="Calibri"/>
                <w:i/>
                <w:vanish/>
                <w:sz w:val="20"/>
                <w:szCs w:val="20"/>
                <w:highlight w:val="cyan"/>
              </w:rPr>
              <w:t>Participant</w:t>
            </w:r>
            <w:r w:rsidRPr="00E7759A">
              <w:rPr>
                <w:rFonts w:cs="Calibri"/>
                <w:i/>
                <w:vanish/>
                <w:sz w:val="20"/>
                <w:szCs w:val="20"/>
                <w:highlight w:val="cyan"/>
              </w:rPr>
              <w:softHyphen/>
              <w:t>Code</w:t>
            </w:r>
            <w:proofErr w:type="spellEnd"/>
          </w:p>
        </w:tc>
        <w:tc>
          <w:tcPr>
            <w:tcW w:w="4289" w:type="dxa"/>
            <w:tcBorders>
              <w:top w:val="single" w:sz="4" w:space="0" w:color="auto"/>
              <w:left w:val="single" w:sz="4" w:space="0" w:color="auto"/>
              <w:bottom w:val="single" w:sz="4" w:space="0" w:color="auto"/>
              <w:right w:val="single" w:sz="4" w:space="0" w:color="auto"/>
            </w:tcBorders>
            <w:vAlign w:val="center"/>
          </w:tcPr>
          <w:p w14:paraId="3B7B44E3" w14:textId="77777777" w:rsidR="008E55AD" w:rsidRPr="00E7759A" w:rsidRDefault="008E55AD" w:rsidP="005F449F">
            <w:pPr>
              <w:spacing w:after="0"/>
              <w:jc w:val="both"/>
              <w:rPr>
                <w:rFonts w:eastAsia="MS Mincho" w:cs="Calibri"/>
                <w:vanish/>
                <w:sz w:val="20"/>
                <w:szCs w:val="20"/>
                <w:lang w:val="en-GB"/>
              </w:rPr>
            </w:pPr>
            <w:r w:rsidRPr="00E7759A">
              <w:rPr>
                <w:rFonts w:cs="Calibri"/>
                <w:vanish/>
                <w:sz w:val="20"/>
                <w:szCs w:val="20"/>
                <w:highlight w:val="cyan"/>
              </w:rPr>
              <w:t>Identifier of delegating system that originated message.</w:t>
            </w:r>
            <w:r w:rsidRPr="00E7759A">
              <w:rPr>
                <w:rFonts w:cs="Calibri"/>
                <w:vanish/>
                <w:sz w:val="20"/>
                <w:szCs w:val="20"/>
              </w:rPr>
              <w:t xml:space="preserve"> </w:t>
            </w:r>
          </w:p>
        </w:tc>
      </w:tr>
      <w:tr w:rsidR="008E55AD" w:rsidRPr="00E32CB2" w14:paraId="4660D149" w14:textId="77777777" w:rsidTr="005F449F">
        <w:trPr>
          <w:jc w:val="center"/>
        </w:trPr>
        <w:tc>
          <w:tcPr>
            <w:tcW w:w="1369" w:type="dxa"/>
            <w:tcBorders>
              <w:top w:val="single" w:sz="4" w:space="0" w:color="auto"/>
              <w:left w:val="single" w:sz="4" w:space="0" w:color="auto"/>
              <w:bottom w:val="single" w:sz="4" w:space="0" w:color="auto"/>
              <w:right w:val="single" w:sz="4" w:space="0" w:color="auto"/>
            </w:tcBorders>
            <w:vAlign w:val="center"/>
          </w:tcPr>
          <w:p w14:paraId="5FFB986C" w14:textId="77777777" w:rsidR="008E55AD" w:rsidRPr="00E7759A" w:rsidRDefault="008E55AD" w:rsidP="005F449F">
            <w:pPr>
              <w:spacing w:after="0"/>
              <w:rPr>
                <w:rFonts w:cs="Calibri"/>
                <w:i/>
                <w:sz w:val="20"/>
                <w:szCs w:val="20"/>
                <w:lang w:val="en-GB"/>
              </w:rPr>
            </w:pPr>
            <w:r w:rsidRPr="00E7759A">
              <w:rPr>
                <w:rFonts w:cs="Calibri"/>
                <w:i/>
                <w:sz w:val="20"/>
                <w:szCs w:val="20"/>
                <w:lang w:val="en-GB"/>
              </w:rPr>
              <w:t>any</w:t>
            </w:r>
          </w:p>
        </w:tc>
        <w:tc>
          <w:tcPr>
            <w:tcW w:w="1765" w:type="dxa"/>
            <w:tcBorders>
              <w:top w:val="single" w:sz="4" w:space="0" w:color="auto"/>
              <w:left w:val="single" w:sz="4" w:space="0" w:color="auto"/>
              <w:bottom w:val="single" w:sz="4" w:space="0" w:color="auto"/>
              <w:right w:val="single" w:sz="4" w:space="0" w:color="auto"/>
            </w:tcBorders>
            <w:vAlign w:val="center"/>
          </w:tcPr>
          <w:p w14:paraId="52134C9D" w14:textId="77777777" w:rsidR="008E55AD" w:rsidRPr="00E7759A" w:rsidRDefault="008E55AD" w:rsidP="005F449F">
            <w:pPr>
              <w:spacing w:after="0"/>
              <w:rPr>
                <w:rFonts w:cs="Calibri"/>
                <w:b/>
                <w:i/>
                <w:sz w:val="20"/>
                <w:szCs w:val="20"/>
                <w:lang w:val="en-GB"/>
              </w:rPr>
            </w:pPr>
            <w:r w:rsidRPr="00E7759A">
              <w:rPr>
                <w:rFonts w:cs="Calibri"/>
                <w:b/>
                <w:i/>
                <w:sz w:val="20"/>
                <w:szCs w:val="20"/>
                <w:highlight w:val="lightGray"/>
                <w:lang w:val="en-GB"/>
              </w:rPr>
              <w:t>Extensions</w:t>
            </w:r>
          </w:p>
        </w:tc>
        <w:tc>
          <w:tcPr>
            <w:tcW w:w="775" w:type="dxa"/>
            <w:tcBorders>
              <w:top w:val="single" w:sz="4" w:space="0" w:color="auto"/>
              <w:left w:val="single" w:sz="4" w:space="0" w:color="auto"/>
              <w:bottom w:val="single" w:sz="4" w:space="0" w:color="auto"/>
              <w:right w:val="single" w:sz="4" w:space="0" w:color="auto"/>
            </w:tcBorders>
            <w:vAlign w:val="center"/>
          </w:tcPr>
          <w:p w14:paraId="496F0AA9" w14:textId="77777777" w:rsidR="008E55AD" w:rsidRPr="00E7759A" w:rsidRDefault="008E55AD" w:rsidP="005F449F">
            <w:pPr>
              <w:spacing w:after="0"/>
              <w:rPr>
                <w:rFonts w:cs="Calibri"/>
                <w:sz w:val="20"/>
                <w:szCs w:val="20"/>
                <w:lang w:val="en-GB"/>
              </w:rPr>
            </w:pPr>
            <w:r w:rsidRPr="00E7759A">
              <w:rPr>
                <w:rFonts w:cs="Calibri"/>
                <w:sz w:val="20"/>
                <w:szCs w:val="20"/>
                <w:lang w:val="en-GB"/>
              </w:rPr>
              <w:t>0:1</w:t>
            </w:r>
          </w:p>
        </w:tc>
        <w:tc>
          <w:tcPr>
            <w:tcW w:w="1745" w:type="dxa"/>
            <w:tcBorders>
              <w:top w:val="single" w:sz="4" w:space="0" w:color="auto"/>
              <w:left w:val="single" w:sz="4" w:space="0" w:color="auto"/>
              <w:bottom w:val="single" w:sz="4" w:space="0" w:color="auto"/>
              <w:right w:val="single" w:sz="4" w:space="0" w:color="auto"/>
            </w:tcBorders>
            <w:vAlign w:val="center"/>
          </w:tcPr>
          <w:p w14:paraId="43F8D740" w14:textId="77777777" w:rsidR="008E55AD" w:rsidRPr="00E7759A" w:rsidRDefault="008E55AD" w:rsidP="005F449F">
            <w:pPr>
              <w:spacing w:after="0"/>
              <w:rPr>
                <w:rFonts w:cs="Calibri"/>
                <w:i/>
                <w:sz w:val="20"/>
                <w:szCs w:val="20"/>
                <w:lang w:val="en-GB"/>
              </w:rPr>
            </w:pPr>
            <w:r w:rsidRPr="00E7759A">
              <w:rPr>
                <w:rFonts w:cs="Calibri"/>
                <w:i/>
                <w:sz w:val="20"/>
                <w:szCs w:val="20"/>
                <w:lang w:val="en-GB"/>
              </w:rPr>
              <w:t>any</w:t>
            </w:r>
          </w:p>
        </w:tc>
        <w:tc>
          <w:tcPr>
            <w:tcW w:w="4289" w:type="dxa"/>
            <w:tcBorders>
              <w:top w:val="single" w:sz="4" w:space="0" w:color="auto"/>
              <w:left w:val="single" w:sz="4" w:space="0" w:color="auto"/>
              <w:bottom w:val="single" w:sz="4" w:space="0" w:color="auto"/>
              <w:right w:val="single" w:sz="4" w:space="0" w:color="auto"/>
            </w:tcBorders>
            <w:vAlign w:val="center"/>
          </w:tcPr>
          <w:p w14:paraId="3C6694A2" w14:textId="4DA08B17" w:rsidR="008E55AD" w:rsidRPr="00E7759A" w:rsidRDefault="00AC2911" w:rsidP="005F449F">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0B49AD79" w14:textId="77777777" w:rsidR="008E55AD" w:rsidRPr="004707B3" w:rsidRDefault="008E55AD" w:rsidP="00526B9C">
      <w:pPr>
        <w:pStyle w:val="Titre3"/>
        <w:rPr>
          <w:lang w:val="fr-FR"/>
        </w:rPr>
      </w:pPr>
      <w:bookmarkStart w:id="575" w:name="_Toc444249945"/>
      <w:r w:rsidRPr="004707B3">
        <w:rPr>
          <w:lang w:val="fr-FR"/>
        </w:rPr>
        <w:t>Réponse aux requêtes de vérification d'état</w:t>
      </w:r>
      <w:bookmarkEnd w:id="575"/>
    </w:p>
    <w:tbl>
      <w:tblPr>
        <w:tblW w:w="9515" w:type="dxa"/>
        <w:jc w:val="center"/>
        <w:tblLayout w:type="fixed"/>
        <w:tblLook w:val="0000" w:firstRow="0" w:lastRow="0" w:firstColumn="0" w:lastColumn="0" w:noHBand="0" w:noVBand="0"/>
      </w:tblPr>
      <w:tblGrid>
        <w:gridCol w:w="1121"/>
        <w:gridCol w:w="236"/>
        <w:gridCol w:w="1786"/>
        <w:gridCol w:w="709"/>
        <w:gridCol w:w="1134"/>
        <w:gridCol w:w="4521"/>
        <w:gridCol w:w="8"/>
      </w:tblGrid>
      <w:tr w:rsidR="008E55AD" w:rsidRPr="00E32CB2" w14:paraId="4ED9F819" w14:textId="77777777" w:rsidTr="005F449F">
        <w:trPr>
          <w:gridAfter w:val="1"/>
          <w:wAfter w:w="8" w:type="dxa"/>
          <w:jc w:val="center"/>
        </w:trPr>
        <w:tc>
          <w:tcPr>
            <w:tcW w:w="3852" w:type="dxa"/>
            <w:gridSpan w:val="4"/>
            <w:tcBorders>
              <w:top w:val="single" w:sz="4" w:space="0" w:color="auto"/>
              <w:left w:val="single" w:sz="4" w:space="0" w:color="auto"/>
              <w:bottom w:val="single" w:sz="4" w:space="0" w:color="auto"/>
              <w:right w:val="single" w:sz="4" w:space="0" w:color="auto"/>
            </w:tcBorders>
            <w:vAlign w:val="center"/>
          </w:tcPr>
          <w:p w14:paraId="2490A72B" w14:textId="77777777" w:rsidR="008E55AD" w:rsidRPr="00E7759A" w:rsidRDefault="008E55AD" w:rsidP="005F449F">
            <w:pPr>
              <w:spacing w:after="0"/>
              <w:rPr>
                <w:rFonts w:cs="Calibri"/>
                <w:b/>
                <w:i/>
                <w:sz w:val="20"/>
                <w:szCs w:val="20"/>
                <w:highlight w:val="yellow"/>
                <w:lang w:val="fr-LU"/>
              </w:rPr>
            </w:pPr>
            <w:proofErr w:type="spellStart"/>
            <w:r w:rsidRPr="00E7759A">
              <w:rPr>
                <w:rFonts w:cs="Calibri"/>
                <w:b/>
                <w:i/>
                <w:sz w:val="20"/>
                <w:szCs w:val="20"/>
                <w:highlight w:val="lightGray"/>
                <w:lang w:val="fr-LU"/>
              </w:rPr>
              <w:t>CheckStatusResponse</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5C69D68A" w14:textId="77777777" w:rsidR="008E55AD" w:rsidRPr="00E7759A" w:rsidRDefault="008E55AD" w:rsidP="005F449F">
            <w:pPr>
              <w:spacing w:after="0"/>
              <w:rPr>
                <w:rFonts w:cs="Calibri"/>
                <w:i/>
                <w:sz w:val="20"/>
                <w:szCs w:val="20"/>
                <w:lang w:val="fr-LU"/>
              </w:rPr>
            </w:pPr>
            <w:r w:rsidRPr="00E7759A">
              <w:rPr>
                <w:rFonts w:cs="Calibri"/>
                <w:i/>
                <w:sz w:val="20"/>
                <w:szCs w:val="20"/>
                <w:lang w:val="fr-LU"/>
              </w:rPr>
              <w:t>+Structure</w:t>
            </w:r>
          </w:p>
        </w:tc>
        <w:tc>
          <w:tcPr>
            <w:tcW w:w="4521" w:type="dxa"/>
            <w:tcBorders>
              <w:top w:val="single" w:sz="4" w:space="0" w:color="auto"/>
              <w:left w:val="single" w:sz="4" w:space="0" w:color="auto"/>
              <w:bottom w:val="single" w:sz="4" w:space="0" w:color="auto"/>
              <w:right w:val="single" w:sz="4" w:space="0" w:color="auto"/>
            </w:tcBorders>
            <w:vAlign w:val="center"/>
          </w:tcPr>
          <w:p w14:paraId="635855A1" w14:textId="77777777" w:rsidR="008E55AD" w:rsidRPr="00E7759A" w:rsidRDefault="008E55AD" w:rsidP="005F449F">
            <w:pPr>
              <w:spacing w:after="0"/>
              <w:jc w:val="both"/>
              <w:rPr>
                <w:rFonts w:cs="Calibri"/>
                <w:sz w:val="20"/>
                <w:szCs w:val="20"/>
                <w:lang w:val="fr-FR"/>
              </w:rPr>
            </w:pPr>
            <w:r w:rsidRPr="00E7759A">
              <w:rPr>
                <w:rFonts w:cs="Calibri"/>
                <w:sz w:val="20"/>
                <w:szCs w:val="20"/>
                <w:lang w:val="fr-FR"/>
              </w:rPr>
              <w:t>Réponses aux requêtes de vérification d’état.</w:t>
            </w:r>
          </w:p>
        </w:tc>
      </w:tr>
      <w:tr w:rsidR="008E55AD" w:rsidRPr="00E7759A" w14:paraId="6311EEC2" w14:textId="77777777" w:rsidTr="005F449F">
        <w:trPr>
          <w:gridAfter w:val="1"/>
          <w:wAfter w:w="8" w:type="dxa"/>
          <w:jc w:val="center"/>
        </w:trPr>
        <w:tc>
          <w:tcPr>
            <w:tcW w:w="1121" w:type="dxa"/>
            <w:tcBorders>
              <w:top w:val="single" w:sz="4" w:space="0" w:color="auto"/>
              <w:left w:val="single" w:sz="4" w:space="0" w:color="auto"/>
              <w:bottom w:val="single" w:sz="4" w:space="0" w:color="auto"/>
              <w:right w:val="single" w:sz="4" w:space="0" w:color="auto"/>
            </w:tcBorders>
            <w:vAlign w:val="center"/>
          </w:tcPr>
          <w:p w14:paraId="1B0FC587" w14:textId="77777777" w:rsidR="008E55AD" w:rsidRPr="00E7759A" w:rsidRDefault="008E55AD" w:rsidP="005F449F">
            <w:pPr>
              <w:spacing w:after="0"/>
              <w:rPr>
                <w:rFonts w:cs="Calibri"/>
                <w:i/>
                <w:sz w:val="20"/>
                <w:szCs w:val="20"/>
                <w:lang w:val="fr-LU"/>
              </w:rPr>
            </w:pPr>
            <w:r w:rsidRPr="00E7759A">
              <w:rPr>
                <w:rFonts w:cs="Calibri"/>
                <w:i/>
                <w:sz w:val="20"/>
                <w:szCs w:val="20"/>
                <w:lang w:val="fr-LU"/>
              </w:rPr>
              <w:t>Log</w:t>
            </w: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47199BD7" w14:textId="77777777" w:rsidR="008E55AD" w:rsidRPr="00E7759A" w:rsidRDefault="008E55AD" w:rsidP="005F449F">
            <w:pPr>
              <w:spacing w:after="0"/>
              <w:rPr>
                <w:rFonts w:cs="Calibri"/>
                <w:b/>
                <w:i/>
                <w:sz w:val="20"/>
                <w:szCs w:val="20"/>
                <w:highlight w:val="yellow"/>
                <w:lang w:val="fr-LU"/>
              </w:rPr>
            </w:pPr>
            <w:proofErr w:type="spellStart"/>
            <w:r w:rsidRPr="00E7759A">
              <w:rPr>
                <w:rFonts w:cs="Calibri"/>
                <w:b/>
                <w:i/>
                <w:sz w:val="20"/>
                <w:szCs w:val="20"/>
                <w:highlight w:val="lightGray"/>
                <w:lang w:val="fr-LU"/>
              </w:rPr>
              <w:t>Response</w:t>
            </w:r>
            <w:r w:rsidRPr="00E7759A">
              <w:rPr>
                <w:rFonts w:cs="Calibri"/>
                <w:b/>
                <w:i/>
                <w:sz w:val="20"/>
                <w:szCs w:val="20"/>
                <w:highlight w:val="lightGray"/>
                <w:lang w:val="fr-LU"/>
              </w:rPr>
              <w:softHyphen/>
              <w:t>Timestamp</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3C7C721B" w14:textId="77777777" w:rsidR="008E55AD" w:rsidRPr="00E7759A" w:rsidRDefault="008E55AD" w:rsidP="005F449F">
            <w:pPr>
              <w:spacing w:after="0"/>
              <w:rPr>
                <w:rFonts w:cs="Calibri"/>
                <w:sz w:val="20"/>
                <w:szCs w:val="20"/>
                <w:lang w:val="fr-LU"/>
              </w:rPr>
            </w:pPr>
            <w:proofErr w:type="gramStart"/>
            <w:r w:rsidRPr="00E7759A">
              <w:rPr>
                <w:rFonts w:cs="Calibri"/>
                <w:sz w:val="20"/>
                <w:szCs w:val="20"/>
                <w:lang w:val="fr-LU"/>
              </w:rPr>
              <w:t>1:</w:t>
            </w:r>
            <w:proofErr w:type="gramEnd"/>
            <w:r w:rsidRPr="00E7759A">
              <w:rPr>
                <w:rFonts w:cs="Calibri"/>
                <w:sz w:val="20"/>
                <w:szCs w:val="20"/>
                <w:lang w:val="fr-LU"/>
              </w:rPr>
              <w:t>1</w:t>
            </w:r>
          </w:p>
        </w:tc>
        <w:tc>
          <w:tcPr>
            <w:tcW w:w="1134" w:type="dxa"/>
            <w:tcBorders>
              <w:top w:val="single" w:sz="4" w:space="0" w:color="auto"/>
              <w:left w:val="single" w:sz="4" w:space="0" w:color="auto"/>
              <w:bottom w:val="single" w:sz="4" w:space="0" w:color="auto"/>
              <w:right w:val="single" w:sz="4" w:space="0" w:color="auto"/>
            </w:tcBorders>
            <w:vAlign w:val="center"/>
          </w:tcPr>
          <w:p w14:paraId="0D3237F9" w14:textId="77777777" w:rsidR="008E55AD" w:rsidRPr="00E7759A" w:rsidRDefault="008E55AD" w:rsidP="005F449F">
            <w:pPr>
              <w:spacing w:after="0"/>
              <w:rPr>
                <w:rFonts w:cs="Calibri"/>
                <w:i/>
                <w:sz w:val="20"/>
                <w:szCs w:val="20"/>
                <w:lang w:val="fr-LU"/>
              </w:rPr>
            </w:pPr>
            <w:proofErr w:type="spellStart"/>
            <w:proofErr w:type="gramStart"/>
            <w:r w:rsidRPr="00E7759A">
              <w:rPr>
                <w:rFonts w:cs="Calibri"/>
                <w:i/>
                <w:sz w:val="20"/>
                <w:szCs w:val="20"/>
                <w:lang w:val="fr-LU"/>
              </w:rPr>
              <w:t>xsd:dateTime</w:t>
            </w:r>
            <w:proofErr w:type="spellEnd"/>
            <w:proofErr w:type="gramEnd"/>
            <w:r w:rsidRPr="00E7759A">
              <w:rPr>
                <w:rFonts w:cs="Calibri"/>
                <w:i/>
                <w:sz w:val="20"/>
                <w:szCs w:val="20"/>
                <w:lang w:val="fr-LU"/>
              </w:rPr>
              <w:t>:</w:t>
            </w:r>
          </w:p>
        </w:tc>
        <w:tc>
          <w:tcPr>
            <w:tcW w:w="4521" w:type="dxa"/>
            <w:tcBorders>
              <w:top w:val="single" w:sz="4" w:space="0" w:color="auto"/>
              <w:left w:val="single" w:sz="4" w:space="0" w:color="auto"/>
              <w:bottom w:val="single" w:sz="4" w:space="0" w:color="auto"/>
              <w:right w:val="single" w:sz="4" w:space="0" w:color="auto"/>
            </w:tcBorders>
            <w:vAlign w:val="center"/>
          </w:tcPr>
          <w:p w14:paraId="5A9A0DD8" w14:textId="77777777" w:rsidR="008E55AD" w:rsidRPr="00E7759A" w:rsidRDefault="008E55AD" w:rsidP="005F449F">
            <w:pPr>
              <w:spacing w:after="0"/>
              <w:jc w:val="both"/>
              <w:rPr>
                <w:rFonts w:cs="Calibri"/>
                <w:sz w:val="20"/>
                <w:szCs w:val="20"/>
                <w:highlight w:val="lightGray"/>
                <w:lang w:val="fr-LU"/>
              </w:rPr>
            </w:pPr>
            <w:r w:rsidRPr="00E7759A">
              <w:rPr>
                <w:rFonts w:cs="Calibri"/>
                <w:sz w:val="20"/>
                <w:szCs w:val="20"/>
                <w:highlight w:val="lightGray"/>
                <w:lang w:val="fr-LU"/>
              </w:rPr>
              <w:t>Datation de la réponse.</w:t>
            </w:r>
          </w:p>
        </w:tc>
      </w:tr>
      <w:tr w:rsidR="00D71557" w:rsidRPr="00E7759A" w14:paraId="4891CC64" w14:textId="77777777" w:rsidTr="005F449F">
        <w:trPr>
          <w:gridAfter w:val="1"/>
          <w:wAfter w:w="8" w:type="dxa"/>
          <w:jc w:val="center"/>
        </w:trPr>
        <w:tc>
          <w:tcPr>
            <w:tcW w:w="1121" w:type="dxa"/>
            <w:vMerge w:val="restart"/>
            <w:tcBorders>
              <w:top w:val="single" w:sz="4" w:space="0" w:color="auto"/>
              <w:left w:val="single" w:sz="4" w:space="0" w:color="auto"/>
              <w:right w:val="single" w:sz="4" w:space="0" w:color="auto"/>
            </w:tcBorders>
            <w:vAlign w:val="center"/>
          </w:tcPr>
          <w:p w14:paraId="420179C5" w14:textId="77777777" w:rsidR="00D71557" w:rsidRPr="00E7759A" w:rsidRDefault="00D71557" w:rsidP="005F449F">
            <w:pPr>
              <w:spacing w:after="0"/>
              <w:rPr>
                <w:rFonts w:cs="Calibri"/>
                <w:i/>
                <w:sz w:val="20"/>
                <w:szCs w:val="20"/>
                <w:lang w:val="fr-LU"/>
              </w:rPr>
            </w:pPr>
            <w:r w:rsidRPr="00E7759A">
              <w:rPr>
                <w:rFonts w:cs="Calibri"/>
                <w:i/>
                <w:sz w:val="20"/>
                <w:szCs w:val="20"/>
                <w:lang w:val="fr-LU"/>
              </w:rPr>
              <w:t>End</w:t>
            </w:r>
            <w:r w:rsidRPr="00E7759A">
              <w:rPr>
                <w:rFonts w:cs="Calibri"/>
                <w:i/>
                <w:sz w:val="20"/>
                <w:szCs w:val="20"/>
                <w:lang w:val="fr-LU"/>
              </w:rPr>
              <w:softHyphen/>
              <w:t>point</w:t>
            </w: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4DA9469E" w14:textId="77777777" w:rsidR="00D71557" w:rsidRPr="00E7759A" w:rsidRDefault="00D71557" w:rsidP="005F449F">
            <w:pPr>
              <w:spacing w:after="0"/>
              <w:rPr>
                <w:rFonts w:cs="Calibri"/>
                <w:b/>
                <w:i/>
                <w:sz w:val="20"/>
                <w:szCs w:val="20"/>
                <w:highlight w:val="yellow"/>
                <w:lang w:val="fr-LU"/>
              </w:rPr>
            </w:pPr>
            <w:proofErr w:type="spellStart"/>
            <w:r w:rsidRPr="00E7759A">
              <w:rPr>
                <w:rFonts w:cs="Calibri"/>
                <w:b/>
                <w:i/>
                <w:sz w:val="20"/>
                <w:szCs w:val="20"/>
                <w:highlight w:val="lightGray"/>
                <w:lang w:val="fr-LU"/>
              </w:rPr>
              <w:t>ProducerRef</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7207033F" w14:textId="77777777" w:rsidR="00D71557" w:rsidRPr="00E7759A" w:rsidRDefault="00D71557"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12147EA7" w14:textId="77777777" w:rsidR="00D71557" w:rsidRPr="00E7759A" w:rsidRDefault="00D71557" w:rsidP="005F449F">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134" w:type="dxa"/>
            <w:tcBorders>
              <w:top w:val="single" w:sz="4" w:space="0" w:color="auto"/>
              <w:left w:val="single" w:sz="4" w:space="0" w:color="auto"/>
              <w:bottom w:val="single" w:sz="4" w:space="0" w:color="auto"/>
              <w:right w:val="single" w:sz="4" w:space="0" w:color="auto"/>
            </w:tcBorders>
            <w:vAlign w:val="center"/>
          </w:tcPr>
          <w:p w14:paraId="374B7C66" w14:textId="77777777" w:rsidR="00D71557" w:rsidRPr="00E7759A" w:rsidRDefault="00D71557" w:rsidP="005F449F">
            <w:pPr>
              <w:spacing w:after="0"/>
              <w:rPr>
                <w:rFonts w:cs="Calibri"/>
                <w:i/>
                <w:sz w:val="20"/>
                <w:szCs w:val="20"/>
                <w:lang w:val="fr-LU"/>
              </w:rPr>
            </w:pPr>
            <w:proofErr w:type="spellStart"/>
            <w:r w:rsidRPr="00E7759A">
              <w:rPr>
                <w:rFonts w:cs="Calibri"/>
                <w:i/>
                <w:sz w:val="20"/>
                <w:szCs w:val="20"/>
                <w:lang w:val="fr-LU"/>
              </w:rPr>
              <w:t>Participant</w:t>
            </w:r>
            <w:r w:rsidRPr="00E7759A">
              <w:rPr>
                <w:rFonts w:cs="Calibri"/>
                <w:i/>
                <w:sz w:val="20"/>
                <w:szCs w:val="20"/>
                <w:lang w:val="fr-LU"/>
              </w:rPr>
              <w:softHyphen/>
              <w:t>Code</w:t>
            </w:r>
            <w:proofErr w:type="spellEnd"/>
          </w:p>
        </w:tc>
        <w:tc>
          <w:tcPr>
            <w:tcW w:w="4521" w:type="dxa"/>
            <w:tcBorders>
              <w:top w:val="single" w:sz="4" w:space="0" w:color="auto"/>
              <w:left w:val="single" w:sz="4" w:space="0" w:color="auto"/>
              <w:bottom w:val="single" w:sz="4" w:space="0" w:color="auto"/>
              <w:right w:val="single" w:sz="4" w:space="0" w:color="auto"/>
            </w:tcBorders>
            <w:vAlign w:val="center"/>
          </w:tcPr>
          <w:p w14:paraId="65F02394" w14:textId="77777777" w:rsidR="00D71557" w:rsidRPr="00E7759A" w:rsidRDefault="00D71557" w:rsidP="005F449F">
            <w:pPr>
              <w:spacing w:after="0"/>
              <w:jc w:val="both"/>
              <w:rPr>
                <w:rFonts w:cs="Calibri"/>
                <w:sz w:val="20"/>
                <w:szCs w:val="20"/>
                <w:highlight w:val="lightGray"/>
                <w:lang w:val="fr-LU"/>
              </w:rPr>
            </w:pPr>
            <w:r w:rsidRPr="00E7759A">
              <w:rPr>
                <w:rFonts w:cs="Calibri"/>
                <w:sz w:val="20"/>
                <w:szCs w:val="20"/>
                <w:highlight w:val="lightGray"/>
                <w:lang w:val="fr-LU"/>
              </w:rPr>
              <w:t>Identification du répondant.</w:t>
            </w:r>
          </w:p>
        </w:tc>
      </w:tr>
      <w:tr w:rsidR="00D71557" w:rsidRPr="00E7759A" w14:paraId="2E5DB1F4" w14:textId="77777777" w:rsidTr="005F449F">
        <w:trPr>
          <w:gridAfter w:val="1"/>
          <w:wAfter w:w="8" w:type="dxa"/>
          <w:jc w:val="center"/>
        </w:trPr>
        <w:tc>
          <w:tcPr>
            <w:tcW w:w="1121" w:type="dxa"/>
            <w:vMerge/>
            <w:tcBorders>
              <w:left w:val="single" w:sz="4" w:space="0" w:color="auto"/>
              <w:right w:val="single" w:sz="4" w:space="0" w:color="auto"/>
            </w:tcBorders>
            <w:vAlign w:val="center"/>
          </w:tcPr>
          <w:p w14:paraId="1C5AFA30" w14:textId="77777777" w:rsidR="00D71557" w:rsidRPr="00E7759A" w:rsidRDefault="00D71557" w:rsidP="005F449F">
            <w:pPr>
              <w:spacing w:after="0"/>
              <w:rPr>
                <w:rFonts w:cs="Calibri"/>
                <w:i/>
                <w:sz w:val="20"/>
                <w:szCs w:val="20"/>
                <w:lang w:val="fr-LU"/>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693CBF74" w14:textId="77777777" w:rsidR="00D71557" w:rsidRPr="00E7759A" w:rsidRDefault="00D71557" w:rsidP="005F449F">
            <w:pPr>
              <w:spacing w:after="0"/>
              <w:rPr>
                <w:rFonts w:cs="Calibri"/>
                <w:b/>
                <w:i/>
                <w:vanish/>
                <w:sz w:val="20"/>
                <w:szCs w:val="20"/>
                <w:highlight w:val="cyan"/>
                <w:lang w:val="fr-LU"/>
              </w:rPr>
            </w:pPr>
            <w:r w:rsidRPr="00E7759A">
              <w:rPr>
                <w:rFonts w:cs="Calibri"/>
                <w:b/>
                <w:i/>
                <w:vanish/>
                <w:sz w:val="20"/>
                <w:szCs w:val="20"/>
                <w:highlight w:val="cyan"/>
                <w:lang w:val="en-GB"/>
              </w:rPr>
              <w:t>Address</w:t>
            </w:r>
          </w:p>
        </w:tc>
        <w:tc>
          <w:tcPr>
            <w:tcW w:w="709" w:type="dxa"/>
            <w:tcBorders>
              <w:top w:val="single" w:sz="4" w:space="0" w:color="auto"/>
              <w:left w:val="single" w:sz="4" w:space="0" w:color="auto"/>
              <w:bottom w:val="single" w:sz="4" w:space="0" w:color="auto"/>
              <w:right w:val="single" w:sz="4" w:space="0" w:color="auto"/>
            </w:tcBorders>
            <w:vAlign w:val="center"/>
          </w:tcPr>
          <w:p w14:paraId="5A89B1EF" w14:textId="77777777" w:rsidR="00D71557" w:rsidRPr="00E7759A" w:rsidRDefault="00D71557" w:rsidP="005F449F">
            <w:pPr>
              <w:spacing w:after="0"/>
              <w:rPr>
                <w:rFonts w:cs="Calibri"/>
                <w:vanish/>
                <w:sz w:val="20"/>
                <w:szCs w:val="20"/>
                <w:highlight w:val="cyan"/>
                <w:lang w:val="fr-LU"/>
              </w:rPr>
            </w:pPr>
            <w:r w:rsidRPr="00E7759A">
              <w:rPr>
                <w:rFonts w:cs="Calibri"/>
                <w:vanish/>
                <w:sz w:val="20"/>
                <w:szCs w:val="20"/>
                <w:highlight w:val="cyan"/>
                <w:lang w:val="en-GB"/>
              </w:rPr>
              <w:t>0:1</w:t>
            </w:r>
          </w:p>
        </w:tc>
        <w:tc>
          <w:tcPr>
            <w:tcW w:w="1134" w:type="dxa"/>
            <w:tcBorders>
              <w:top w:val="single" w:sz="4" w:space="0" w:color="auto"/>
              <w:left w:val="single" w:sz="4" w:space="0" w:color="auto"/>
              <w:bottom w:val="single" w:sz="4" w:space="0" w:color="auto"/>
              <w:right w:val="single" w:sz="4" w:space="0" w:color="auto"/>
            </w:tcBorders>
            <w:vAlign w:val="center"/>
          </w:tcPr>
          <w:p w14:paraId="6F7C1422" w14:textId="77777777" w:rsidR="00D71557" w:rsidRPr="00E7759A" w:rsidRDefault="00D71557" w:rsidP="005F449F">
            <w:pPr>
              <w:spacing w:after="0"/>
              <w:rPr>
                <w:rFonts w:cs="Calibri"/>
                <w:i/>
                <w:vanish/>
                <w:sz w:val="20"/>
                <w:szCs w:val="20"/>
                <w:highlight w:val="cyan"/>
                <w:lang w:val="fr-LU"/>
              </w:rPr>
            </w:pPr>
            <w:proofErr w:type="spellStart"/>
            <w:r w:rsidRPr="00E7759A">
              <w:rPr>
                <w:rFonts w:cs="Calibri"/>
                <w:i/>
                <w:vanish/>
                <w:sz w:val="20"/>
                <w:szCs w:val="20"/>
                <w:highlight w:val="cyan"/>
                <w:lang w:val="en-GB"/>
              </w:rPr>
              <w:t>Endpoint</w:t>
            </w:r>
            <w:r w:rsidRPr="00E7759A">
              <w:rPr>
                <w:rFonts w:cs="Calibri"/>
                <w:i/>
                <w:vanish/>
                <w:sz w:val="20"/>
                <w:szCs w:val="20"/>
                <w:highlight w:val="cyan"/>
                <w:lang w:val="en-GB"/>
              </w:rPr>
              <w:softHyphen/>
              <w:t>Address</w:t>
            </w:r>
            <w:proofErr w:type="spellEnd"/>
          </w:p>
        </w:tc>
        <w:tc>
          <w:tcPr>
            <w:tcW w:w="4521" w:type="dxa"/>
            <w:tcBorders>
              <w:top w:val="single" w:sz="4" w:space="0" w:color="auto"/>
              <w:left w:val="single" w:sz="4" w:space="0" w:color="auto"/>
              <w:bottom w:val="single" w:sz="4" w:space="0" w:color="auto"/>
              <w:right w:val="single" w:sz="4" w:space="0" w:color="auto"/>
            </w:tcBorders>
            <w:vAlign w:val="center"/>
          </w:tcPr>
          <w:p w14:paraId="061D554A" w14:textId="77777777" w:rsidR="00D71557" w:rsidRPr="00E7759A" w:rsidRDefault="00D71557" w:rsidP="005F449F">
            <w:pPr>
              <w:spacing w:after="0"/>
              <w:jc w:val="both"/>
              <w:rPr>
                <w:rFonts w:cs="Calibri"/>
                <w:vanish/>
                <w:sz w:val="20"/>
                <w:szCs w:val="20"/>
                <w:highlight w:val="cyan"/>
              </w:rPr>
            </w:pPr>
            <w:r w:rsidRPr="00E7759A">
              <w:rPr>
                <w:rFonts w:cs="Calibri"/>
                <w:vanish/>
                <w:sz w:val="20"/>
                <w:szCs w:val="20"/>
                <w:highlight w:val="cyan"/>
                <w:lang w:val="en-GB"/>
              </w:rPr>
              <w:t>Endpoint Address to which acknowledgements to confirm delivery are to be sent.</w:t>
            </w:r>
          </w:p>
        </w:tc>
      </w:tr>
      <w:tr w:rsidR="00D71557" w:rsidRPr="00E32CB2" w14:paraId="46E41130" w14:textId="77777777" w:rsidTr="00666682">
        <w:trPr>
          <w:gridAfter w:val="1"/>
          <w:wAfter w:w="8" w:type="dxa"/>
          <w:jc w:val="center"/>
        </w:trPr>
        <w:tc>
          <w:tcPr>
            <w:tcW w:w="1121" w:type="dxa"/>
            <w:vMerge/>
            <w:tcBorders>
              <w:left w:val="single" w:sz="4" w:space="0" w:color="auto"/>
              <w:right w:val="single" w:sz="4" w:space="0" w:color="auto"/>
            </w:tcBorders>
            <w:vAlign w:val="center"/>
          </w:tcPr>
          <w:p w14:paraId="5B80AEB6" w14:textId="77777777" w:rsidR="00D71557" w:rsidRPr="00E7759A" w:rsidRDefault="00D71557" w:rsidP="005F449F">
            <w:pPr>
              <w:spacing w:after="0"/>
              <w:rPr>
                <w:rFonts w:cs="Calibri"/>
                <w:i/>
                <w:sz w:val="20"/>
                <w:szCs w:val="20"/>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72BB6A7C" w14:textId="77777777" w:rsidR="00D71557" w:rsidRPr="00E7759A" w:rsidRDefault="00D71557"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Response</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Message</w:t>
            </w:r>
            <w:r w:rsidRPr="00E7759A">
              <w:rPr>
                <w:rFonts w:cs="Calibri"/>
                <w:b/>
                <w:i/>
                <w:sz w:val="20"/>
                <w:szCs w:val="20"/>
                <w:highlight w:val="lightGray"/>
                <w:lang w:val="fr-LU"/>
              </w:rPr>
              <w:softHyphen/>
              <w:t>Identifier</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1AF1063E" w14:textId="77777777" w:rsidR="00D71557" w:rsidRPr="00E7759A" w:rsidRDefault="00D71557"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2B894148" w14:textId="77777777" w:rsidR="00D71557" w:rsidRPr="00E7759A" w:rsidRDefault="00D71557" w:rsidP="005F449F">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134" w:type="dxa"/>
            <w:tcBorders>
              <w:top w:val="single" w:sz="4" w:space="0" w:color="auto"/>
              <w:left w:val="single" w:sz="4" w:space="0" w:color="auto"/>
              <w:bottom w:val="single" w:sz="4" w:space="0" w:color="auto"/>
              <w:right w:val="single" w:sz="4" w:space="0" w:color="auto"/>
            </w:tcBorders>
            <w:vAlign w:val="center"/>
          </w:tcPr>
          <w:p w14:paraId="4B9A28F1" w14:textId="77777777" w:rsidR="00D71557" w:rsidRPr="00E7759A" w:rsidRDefault="00D71557" w:rsidP="005F449F">
            <w:pPr>
              <w:spacing w:after="0"/>
              <w:rPr>
                <w:rFonts w:cs="Calibri"/>
                <w:i/>
                <w:sz w:val="20"/>
                <w:szCs w:val="20"/>
                <w:lang w:val="fr-LU"/>
              </w:rPr>
            </w:pPr>
            <w:proofErr w:type="spellStart"/>
            <w:r w:rsidRPr="00E7759A">
              <w:rPr>
                <w:rFonts w:cs="Calibri"/>
                <w:i/>
                <w:sz w:val="20"/>
                <w:szCs w:val="20"/>
                <w:lang w:val="fr-LU"/>
              </w:rPr>
              <w:t>Message</w:t>
            </w:r>
            <w:r w:rsidRPr="00E7759A">
              <w:rPr>
                <w:rFonts w:cs="Calibri"/>
                <w:i/>
                <w:sz w:val="20"/>
                <w:szCs w:val="20"/>
                <w:lang w:val="fr-LU"/>
              </w:rPr>
              <w:softHyphen/>
              <w:t>Qualifier</w:t>
            </w:r>
            <w:proofErr w:type="spellEnd"/>
          </w:p>
        </w:tc>
        <w:tc>
          <w:tcPr>
            <w:tcW w:w="4521" w:type="dxa"/>
            <w:tcBorders>
              <w:top w:val="single" w:sz="4" w:space="0" w:color="auto"/>
              <w:left w:val="single" w:sz="4" w:space="0" w:color="auto"/>
              <w:bottom w:val="single" w:sz="4" w:space="0" w:color="auto"/>
              <w:right w:val="single" w:sz="4" w:space="0" w:color="auto"/>
            </w:tcBorders>
            <w:vAlign w:val="center"/>
          </w:tcPr>
          <w:p w14:paraId="742191D2" w14:textId="77777777" w:rsidR="00D71557" w:rsidRPr="00E7759A" w:rsidRDefault="00D71557" w:rsidP="005F449F">
            <w:pPr>
              <w:spacing w:after="0"/>
              <w:jc w:val="both"/>
              <w:rPr>
                <w:rFonts w:cs="Calibri"/>
                <w:sz w:val="20"/>
                <w:szCs w:val="20"/>
                <w:lang w:val="fr-FR"/>
              </w:rPr>
            </w:pPr>
            <w:r w:rsidRPr="00E7759A">
              <w:rPr>
                <w:rFonts w:cs="Calibri"/>
                <w:sz w:val="20"/>
                <w:szCs w:val="20"/>
                <w:lang w:val="fr-FR"/>
              </w:rPr>
              <w:t>Identifiant unique du message de réponse.</w:t>
            </w:r>
          </w:p>
        </w:tc>
      </w:tr>
      <w:tr w:rsidR="00D71557" w:rsidRPr="00E32CB2" w14:paraId="09A11496" w14:textId="77777777" w:rsidTr="005F449F">
        <w:trPr>
          <w:gridAfter w:val="1"/>
          <w:wAfter w:w="8" w:type="dxa"/>
          <w:jc w:val="center"/>
        </w:trPr>
        <w:tc>
          <w:tcPr>
            <w:tcW w:w="1121" w:type="dxa"/>
            <w:vMerge/>
            <w:tcBorders>
              <w:left w:val="single" w:sz="4" w:space="0" w:color="auto"/>
              <w:bottom w:val="single" w:sz="4" w:space="0" w:color="auto"/>
              <w:right w:val="single" w:sz="4" w:space="0" w:color="auto"/>
            </w:tcBorders>
            <w:vAlign w:val="center"/>
          </w:tcPr>
          <w:p w14:paraId="3674277E" w14:textId="77777777" w:rsidR="00D71557" w:rsidRPr="00E7759A" w:rsidRDefault="00D71557" w:rsidP="005F449F">
            <w:pPr>
              <w:spacing w:after="0"/>
              <w:rPr>
                <w:rFonts w:cs="Calibri"/>
                <w:i/>
                <w:sz w:val="20"/>
                <w:szCs w:val="20"/>
                <w:lang w:val="fr-LU"/>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211BEA70" w14:textId="77777777" w:rsidR="00D71557" w:rsidRPr="00E7759A" w:rsidRDefault="00D71557"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Request</w:t>
            </w:r>
            <w:r w:rsidRPr="00E7759A">
              <w:rPr>
                <w:rFonts w:cs="Calibri"/>
                <w:b/>
                <w:i/>
                <w:sz w:val="20"/>
                <w:szCs w:val="20"/>
                <w:highlight w:val="lightGray"/>
                <w:lang w:val="fr-LU"/>
              </w:rPr>
              <w:softHyphen/>
              <w:t>Message</w:t>
            </w:r>
            <w:proofErr w:type="spellEnd"/>
            <w:r w:rsidRPr="00E7759A">
              <w:rPr>
                <w:rFonts w:cs="Calibri"/>
                <w:b/>
                <w:i/>
                <w:sz w:val="20"/>
                <w:szCs w:val="20"/>
                <w:highlight w:val="lightGray"/>
              </w:rPr>
              <w:softHyphen/>
            </w:r>
            <w:proofErr w:type="spellStart"/>
            <w:r w:rsidRPr="00E7759A">
              <w:rPr>
                <w:rFonts w:cs="Calibri"/>
                <w:b/>
                <w:i/>
                <w:sz w:val="20"/>
                <w:szCs w:val="20"/>
                <w:highlight w:val="lightGray"/>
                <w:lang w:val="fr-LU"/>
              </w:rPr>
              <w:t>Ref</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46FD801C" w14:textId="77777777" w:rsidR="00D71557" w:rsidRPr="00E7759A" w:rsidRDefault="00D71557"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p w14:paraId="06289F92" w14:textId="77777777" w:rsidR="00D71557" w:rsidRPr="00E7759A" w:rsidRDefault="00D71557" w:rsidP="005F449F">
            <w:pPr>
              <w:spacing w:after="0"/>
              <w:rPr>
                <w:rFonts w:cs="Calibri"/>
                <w:sz w:val="20"/>
                <w:szCs w:val="20"/>
                <w:lang w:val="fr-LU"/>
              </w:rPr>
            </w:pPr>
            <w:proofErr w:type="gramStart"/>
            <w:r w:rsidRPr="00E7759A">
              <w:rPr>
                <w:rFonts w:cs="Calibri"/>
                <w:sz w:val="20"/>
                <w:szCs w:val="20"/>
                <w:highlight w:val="lightGray"/>
                <w:lang w:val="fr-LU"/>
              </w:rPr>
              <w:t>1:</w:t>
            </w:r>
            <w:proofErr w:type="gramEnd"/>
            <w:r w:rsidRPr="00E7759A">
              <w:rPr>
                <w:rFonts w:cs="Calibri"/>
                <w:sz w:val="20"/>
                <w:szCs w:val="20"/>
                <w:highlight w:val="lightGray"/>
                <w:lang w:val="fr-LU"/>
              </w:rPr>
              <w:t>1</w:t>
            </w:r>
          </w:p>
        </w:tc>
        <w:tc>
          <w:tcPr>
            <w:tcW w:w="1134" w:type="dxa"/>
            <w:tcBorders>
              <w:top w:val="single" w:sz="4" w:space="0" w:color="auto"/>
              <w:left w:val="single" w:sz="4" w:space="0" w:color="auto"/>
              <w:bottom w:val="single" w:sz="4" w:space="0" w:color="auto"/>
              <w:right w:val="single" w:sz="4" w:space="0" w:color="auto"/>
            </w:tcBorders>
            <w:vAlign w:val="center"/>
          </w:tcPr>
          <w:p w14:paraId="5F7E5F02" w14:textId="77777777" w:rsidR="00D71557" w:rsidRPr="00E7759A" w:rsidRDefault="00D71557" w:rsidP="005F449F">
            <w:pPr>
              <w:spacing w:after="0"/>
              <w:rPr>
                <w:rFonts w:cs="Calibri"/>
                <w:i/>
                <w:sz w:val="20"/>
                <w:szCs w:val="20"/>
                <w:lang w:val="fr-LU"/>
              </w:rPr>
            </w:pPr>
            <w:proofErr w:type="spellStart"/>
            <w:r w:rsidRPr="00E7759A">
              <w:rPr>
                <w:rFonts w:cs="Calibri"/>
                <w:i/>
                <w:sz w:val="20"/>
                <w:szCs w:val="20"/>
                <w:lang w:val="fr-LU"/>
              </w:rPr>
              <w:t>MessageQualifier</w:t>
            </w:r>
            <w:proofErr w:type="spellEnd"/>
          </w:p>
        </w:tc>
        <w:tc>
          <w:tcPr>
            <w:tcW w:w="4521" w:type="dxa"/>
            <w:tcBorders>
              <w:top w:val="single" w:sz="4" w:space="0" w:color="auto"/>
              <w:left w:val="single" w:sz="4" w:space="0" w:color="auto"/>
              <w:bottom w:val="single" w:sz="4" w:space="0" w:color="auto"/>
              <w:right w:val="single" w:sz="4" w:space="0" w:color="auto"/>
            </w:tcBorders>
            <w:vAlign w:val="center"/>
          </w:tcPr>
          <w:p w14:paraId="0E0FA7B2" w14:textId="77777777" w:rsidR="00D71557" w:rsidRPr="00E7759A" w:rsidRDefault="00D71557" w:rsidP="005F449F">
            <w:pPr>
              <w:spacing w:after="0"/>
              <w:jc w:val="both"/>
              <w:rPr>
                <w:rFonts w:cs="Calibri"/>
                <w:sz w:val="20"/>
                <w:szCs w:val="20"/>
                <w:lang w:val="fr-FR"/>
              </w:rPr>
            </w:pPr>
            <w:r w:rsidRPr="00E7759A">
              <w:rPr>
                <w:rFonts w:cs="Calibri"/>
                <w:sz w:val="20"/>
                <w:szCs w:val="20"/>
                <w:lang w:val="fr-FR"/>
              </w:rPr>
              <w:t>Identifiant de la requête à laquelle on répond.</w:t>
            </w:r>
          </w:p>
        </w:tc>
      </w:tr>
      <w:tr w:rsidR="008E55AD" w:rsidRPr="00E7759A" w14:paraId="1E4D4FAC" w14:textId="77777777" w:rsidTr="005F449F">
        <w:trPr>
          <w:gridAfter w:val="1"/>
          <w:wAfter w:w="8" w:type="dxa"/>
          <w:jc w:val="center"/>
          <w:hidden/>
        </w:trPr>
        <w:tc>
          <w:tcPr>
            <w:tcW w:w="1121" w:type="dxa"/>
            <w:vMerge w:val="restart"/>
            <w:tcBorders>
              <w:left w:val="single" w:sz="4" w:space="0" w:color="auto"/>
              <w:right w:val="single" w:sz="4" w:space="0" w:color="auto"/>
            </w:tcBorders>
            <w:vAlign w:val="center"/>
          </w:tcPr>
          <w:p w14:paraId="039F6575" w14:textId="77777777" w:rsidR="008E55AD" w:rsidRPr="00E7759A" w:rsidRDefault="008E55AD" w:rsidP="005F449F">
            <w:pPr>
              <w:spacing w:after="0"/>
              <w:rPr>
                <w:rFonts w:eastAsia="MS Mincho" w:cs="Calibri"/>
                <w:i/>
                <w:vanish/>
                <w:sz w:val="20"/>
                <w:szCs w:val="20"/>
                <w:highlight w:val="cyan"/>
                <w:lang w:val="fr-LU"/>
              </w:rPr>
            </w:pPr>
            <w:r w:rsidRPr="00E7759A">
              <w:rPr>
                <w:rFonts w:cs="Calibri"/>
                <w:i/>
                <w:vanish/>
                <w:sz w:val="20"/>
                <w:szCs w:val="20"/>
                <w:highlight w:val="cyan"/>
              </w:rPr>
              <w:t>Delegator</w:t>
            </w: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1503FE5E" w14:textId="77777777" w:rsidR="008E55AD" w:rsidRPr="00E7759A" w:rsidRDefault="008E55AD" w:rsidP="005F449F">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DelegatorAddress</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55420CDA" w14:textId="77777777" w:rsidR="008E55AD" w:rsidRPr="00E7759A" w:rsidRDefault="008E55AD" w:rsidP="005F449F">
            <w:pPr>
              <w:spacing w:after="0"/>
              <w:rPr>
                <w:rFonts w:eastAsia="MS Mincho" w:cs="Calibri"/>
                <w:vanish/>
                <w:sz w:val="20"/>
                <w:szCs w:val="20"/>
                <w:highlight w:val="cyan"/>
                <w:lang w:val="fr-LU"/>
              </w:rPr>
            </w:pPr>
            <w:r w:rsidRPr="00E7759A">
              <w:rPr>
                <w:rFonts w:cs="Calibri"/>
                <w:vanish/>
                <w:sz w:val="20"/>
                <w:szCs w:val="20"/>
                <w:highlight w:val="cyan"/>
              </w:rPr>
              <w:t>0:1</w:t>
            </w:r>
          </w:p>
        </w:tc>
        <w:tc>
          <w:tcPr>
            <w:tcW w:w="1134" w:type="dxa"/>
            <w:tcBorders>
              <w:top w:val="single" w:sz="4" w:space="0" w:color="auto"/>
              <w:left w:val="single" w:sz="4" w:space="0" w:color="auto"/>
              <w:bottom w:val="single" w:sz="4" w:space="0" w:color="auto"/>
              <w:right w:val="single" w:sz="4" w:space="0" w:color="auto"/>
            </w:tcBorders>
            <w:vAlign w:val="center"/>
          </w:tcPr>
          <w:p w14:paraId="61F3E395" w14:textId="77777777" w:rsidR="008E55AD" w:rsidRPr="00E7759A" w:rsidRDefault="008E55AD" w:rsidP="005F449F">
            <w:pPr>
              <w:spacing w:after="0"/>
              <w:rPr>
                <w:rFonts w:eastAsia="MS Mincho" w:cs="Calibri"/>
                <w:i/>
                <w:vanish/>
                <w:sz w:val="20"/>
                <w:szCs w:val="20"/>
                <w:highlight w:val="cyan"/>
                <w:lang w:val="fr-LU"/>
              </w:rPr>
            </w:pPr>
            <w:proofErr w:type="spellStart"/>
            <w:r w:rsidRPr="00E7759A">
              <w:rPr>
                <w:rFonts w:cs="Calibri"/>
                <w:i/>
                <w:vanish/>
                <w:sz w:val="20"/>
                <w:szCs w:val="20"/>
                <w:highlight w:val="cyan"/>
              </w:rPr>
              <w:t>Endpoint</w:t>
            </w:r>
            <w:r w:rsidRPr="00E7759A">
              <w:rPr>
                <w:rFonts w:cs="Calibri"/>
                <w:i/>
                <w:vanish/>
                <w:sz w:val="20"/>
                <w:szCs w:val="20"/>
                <w:highlight w:val="cyan"/>
              </w:rPr>
              <w:softHyphen/>
              <w:t>Address</w:t>
            </w:r>
            <w:proofErr w:type="spellEnd"/>
          </w:p>
        </w:tc>
        <w:tc>
          <w:tcPr>
            <w:tcW w:w="4521" w:type="dxa"/>
            <w:tcBorders>
              <w:top w:val="single" w:sz="4" w:space="0" w:color="auto"/>
              <w:left w:val="single" w:sz="4" w:space="0" w:color="auto"/>
              <w:bottom w:val="single" w:sz="4" w:space="0" w:color="auto"/>
              <w:right w:val="single" w:sz="4" w:space="0" w:color="auto"/>
            </w:tcBorders>
            <w:vAlign w:val="center"/>
          </w:tcPr>
          <w:p w14:paraId="646EA38B" w14:textId="77777777" w:rsidR="008E55AD" w:rsidRPr="00E7759A" w:rsidRDefault="008E55AD" w:rsidP="005F449F">
            <w:pPr>
              <w:pStyle w:val="Tabletext8Char1"/>
              <w:spacing w:before="0" w:after="0"/>
              <w:rPr>
                <w:rFonts w:ascii="Calibri" w:hAnsi="Calibri" w:cs="Calibri"/>
                <w:vanish/>
                <w:sz w:val="20"/>
                <w:highlight w:val="cyan"/>
              </w:rPr>
            </w:pPr>
            <w:r w:rsidRPr="00E7759A">
              <w:rPr>
                <w:rFonts w:ascii="Calibri" w:hAnsi="Calibri" w:cs="Calibri"/>
                <w:vanish/>
                <w:sz w:val="20"/>
                <w:highlight w:val="cyan"/>
              </w:rPr>
              <w:t xml:space="preserve">Address of originated system to which delegated response is to be returned. </w:t>
            </w:r>
          </w:p>
          <w:p w14:paraId="0384F23A" w14:textId="77777777" w:rsidR="008E55AD" w:rsidRPr="00E7759A" w:rsidRDefault="008E55AD" w:rsidP="005F449F">
            <w:pPr>
              <w:spacing w:after="0"/>
              <w:jc w:val="both"/>
              <w:rPr>
                <w:rFonts w:eastAsia="MS Mincho" w:cs="Calibri"/>
                <w:vanish/>
                <w:sz w:val="20"/>
                <w:szCs w:val="20"/>
                <w:highlight w:val="cyan"/>
              </w:rPr>
            </w:pPr>
            <w:r w:rsidRPr="00E7759A">
              <w:rPr>
                <w:rFonts w:cs="Calibri"/>
                <w:vanish/>
                <w:sz w:val="20"/>
                <w:szCs w:val="20"/>
                <w:highlight w:val="cyan"/>
              </w:rPr>
              <w:t>If request has been proxied by an intermediate aggregating system this provides tracking information relating to the original requestor. This allows the aggregation to be stateless.</w:t>
            </w:r>
          </w:p>
        </w:tc>
      </w:tr>
      <w:tr w:rsidR="008E55AD" w:rsidRPr="00E7759A" w14:paraId="082FDEB3" w14:textId="77777777" w:rsidTr="005F449F">
        <w:trPr>
          <w:gridAfter w:val="1"/>
          <w:wAfter w:w="8" w:type="dxa"/>
          <w:jc w:val="center"/>
          <w:hidden/>
        </w:trPr>
        <w:tc>
          <w:tcPr>
            <w:tcW w:w="1121" w:type="dxa"/>
            <w:vMerge/>
            <w:tcBorders>
              <w:left w:val="single" w:sz="4" w:space="0" w:color="auto"/>
              <w:bottom w:val="single" w:sz="4" w:space="0" w:color="auto"/>
              <w:right w:val="single" w:sz="4" w:space="0" w:color="auto"/>
            </w:tcBorders>
            <w:vAlign w:val="center"/>
          </w:tcPr>
          <w:p w14:paraId="16F64098" w14:textId="77777777" w:rsidR="008E55AD" w:rsidRPr="00E7759A" w:rsidRDefault="008E55AD" w:rsidP="005F449F">
            <w:pPr>
              <w:spacing w:after="0"/>
              <w:rPr>
                <w:rFonts w:cs="Calibri"/>
                <w:i/>
                <w:vanish/>
                <w:sz w:val="20"/>
                <w:szCs w:val="20"/>
                <w:highlight w:val="cyan"/>
                <w:lang w:val="fr-LU"/>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0018C929" w14:textId="77777777" w:rsidR="008E55AD" w:rsidRPr="00E7759A" w:rsidRDefault="008E55AD" w:rsidP="005F449F">
            <w:pPr>
              <w:spacing w:after="0"/>
              <w:rPr>
                <w:rFonts w:eastAsia="MS Mincho" w:cs="Calibri"/>
                <w:b/>
                <w:i/>
                <w:vanish/>
                <w:sz w:val="20"/>
                <w:szCs w:val="20"/>
                <w:highlight w:val="cyan"/>
                <w:lang w:val="fr-LU"/>
              </w:rPr>
            </w:pPr>
            <w:proofErr w:type="spellStart"/>
            <w:r w:rsidRPr="00E7759A">
              <w:rPr>
                <w:rFonts w:cs="Calibri"/>
                <w:b/>
                <w:i/>
                <w:vanish/>
                <w:sz w:val="20"/>
                <w:szCs w:val="20"/>
                <w:highlight w:val="cyan"/>
              </w:rPr>
              <w:t>DelegatorRef</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51E9D760" w14:textId="77777777" w:rsidR="008E55AD" w:rsidRPr="00E7759A" w:rsidRDefault="008E55AD" w:rsidP="005F449F">
            <w:pPr>
              <w:spacing w:after="0"/>
              <w:rPr>
                <w:rFonts w:eastAsia="MS Mincho" w:cs="Calibri"/>
                <w:vanish/>
                <w:sz w:val="20"/>
                <w:szCs w:val="20"/>
                <w:highlight w:val="cyan"/>
                <w:lang w:val="fr-LU"/>
              </w:rPr>
            </w:pPr>
            <w:r w:rsidRPr="00E7759A">
              <w:rPr>
                <w:rFonts w:cs="Calibri"/>
                <w:vanish/>
                <w:sz w:val="20"/>
                <w:szCs w:val="20"/>
                <w:highlight w:val="cyan"/>
              </w:rPr>
              <w:t>0:1</w:t>
            </w:r>
          </w:p>
        </w:tc>
        <w:tc>
          <w:tcPr>
            <w:tcW w:w="1134" w:type="dxa"/>
            <w:tcBorders>
              <w:top w:val="single" w:sz="4" w:space="0" w:color="auto"/>
              <w:left w:val="single" w:sz="4" w:space="0" w:color="auto"/>
              <w:bottom w:val="single" w:sz="4" w:space="0" w:color="auto"/>
              <w:right w:val="single" w:sz="4" w:space="0" w:color="auto"/>
            </w:tcBorders>
            <w:vAlign w:val="center"/>
          </w:tcPr>
          <w:p w14:paraId="12F86189" w14:textId="77777777" w:rsidR="008E55AD" w:rsidRPr="00E7759A" w:rsidRDefault="008E55AD" w:rsidP="005F449F">
            <w:pPr>
              <w:spacing w:after="0"/>
              <w:rPr>
                <w:rFonts w:eastAsia="MS Mincho" w:cs="Calibri"/>
                <w:i/>
                <w:vanish/>
                <w:sz w:val="20"/>
                <w:szCs w:val="20"/>
                <w:highlight w:val="cyan"/>
                <w:lang w:val="fr-LU"/>
              </w:rPr>
            </w:pPr>
            <w:r w:rsidRPr="00E7759A">
              <w:rPr>
                <w:rFonts w:cs="Calibri"/>
                <w:i/>
                <w:vanish/>
                <w:sz w:val="20"/>
                <w:szCs w:val="20"/>
                <w:highlight w:val="cyan"/>
              </w:rPr>
              <w:sym w:font="Wingdings" w:char="F0E0"/>
            </w:r>
            <w:proofErr w:type="spellStart"/>
            <w:r w:rsidRPr="00E7759A">
              <w:rPr>
                <w:rFonts w:cs="Calibri"/>
                <w:i/>
                <w:vanish/>
                <w:sz w:val="20"/>
                <w:szCs w:val="20"/>
                <w:highlight w:val="cyan"/>
              </w:rPr>
              <w:t>Participant</w:t>
            </w:r>
            <w:r w:rsidRPr="00E7759A">
              <w:rPr>
                <w:rFonts w:cs="Calibri"/>
                <w:i/>
                <w:vanish/>
                <w:sz w:val="20"/>
                <w:szCs w:val="20"/>
                <w:highlight w:val="cyan"/>
              </w:rPr>
              <w:softHyphen/>
              <w:t>Code</w:t>
            </w:r>
            <w:proofErr w:type="spellEnd"/>
          </w:p>
        </w:tc>
        <w:tc>
          <w:tcPr>
            <w:tcW w:w="4521" w:type="dxa"/>
            <w:tcBorders>
              <w:top w:val="single" w:sz="4" w:space="0" w:color="auto"/>
              <w:left w:val="single" w:sz="4" w:space="0" w:color="auto"/>
              <w:bottom w:val="single" w:sz="4" w:space="0" w:color="auto"/>
              <w:right w:val="single" w:sz="4" w:space="0" w:color="auto"/>
            </w:tcBorders>
            <w:vAlign w:val="center"/>
          </w:tcPr>
          <w:p w14:paraId="5DC275D9" w14:textId="77777777" w:rsidR="008E55AD" w:rsidRPr="00E7759A" w:rsidRDefault="008E55AD" w:rsidP="005F449F">
            <w:pPr>
              <w:spacing w:after="0"/>
              <w:jc w:val="both"/>
              <w:rPr>
                <w:rFonts w:eastAsia="MS Mincho" w:cs="Calibri"/>
                <w:vanish/>
                <w:sz w:val="20"/>
                <w:szCs w:val="20"/>
                <w:highlight w:val="cyan"/>
              </w:rPr>
            </w:pPr>
            <w:r w:rsidRPr="00E7759A">
              <w:rPr>
                <w:rFonts w:cs="Calibri"/>
                <w:vanish/>
                <w:sz w:val="20"/>
                <w:szCs w:val="20"/>
                <w:highlight w:val="cyan"/>
              </w:rPr>
              <w:t xml:space="preserve">Identifier of delegating system that originated message. </w:t>
            </w:r>
          </w:p>
        </w:tc>
      </w:tr>
      <w:tr w:rsidR="00D71557" w:rsidRPr="00E32CB2" w14:paraId="5E17D283" w14:textId="77777777" w:rsidTr="00464BCB">
        <w:trPr>
          <w:gridAfter w:val="1"/>
          <w:wAfter w:w="8" w:type="dxa"/>
          <w:jc w:val="center"/>
        </w:trPr>
        <w:tc>
          <w:tcPr>
            <w:tcW w:w="1121" w:type="dxa"/>
            <w:vMerge w:val="restart"/>
            <w:tcBorders>
              <w:top w:val="single" w:sz="4" w:space="0" w:color="auto"/>
              <w:left w:val="single" w:sz="4" w:space="0" w:color="auto"/>
              <w:right w:val="single" w:sz="4" w:space="0" w:color="auto"/>
            </w:tcBorders>
            <w:vAlign w:val="center"/>
          </w:tcPr>
          <w:p w14:paraId="2F7F3CD7" w14:textId="77777777" w:rsidR="00D71557" w:rsidRPr="00E7759A" w:rsidRDefault="00D71557" w:rsidP="005F449F">
            <w:pPr>
              <w:spacing w:after="0"/>
              <w:rPr>
                <w:rFonts w:cs="Calibri"/>
                <w:i/>
                <w:sz w:val="20"/>
                <w:szCs w:val="20"/>
                <w:lang w:val="en-GB"/>
              </w:rPr>
            </w:pPr>
            <w:r w:rsidRPr="00E7759A">
              <w:rPr>
                <w:rFonts w:cs="Calibri"/>
                <w:i/>
                <w:sz w:val="20"/>
                <w:szCs w:val="20"/>
                <w:lang w:val="en-GB"/>
              </w:rPr>
              <w:t>Payload</w:t>
            </w: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3F4DC658" w14:textId="77777777" w:rsidR="00D71557" w:rsidRPr="00E7759A" w:rsidRDefault="00D71557" w:rsidP="005F449F">
            <w:pPr>
              <w:spacing w:after="0"/>
              <w:rPr>
                <w:rFonts w:cs="Calibri"/>
                <w:b/>
                <w:i/>
                <w:sz w:val="20"/>
                <w:szCs w:val="20"/>
                <w:highlight w:val="yellow"/>
                <w:lang w:val="en-GB"/>
              </w:rPr>
            </w:pPr>
            <w:r w:rsidRPr="00E7759A">
              <w:rPr>
                <w:rFonts w:cs="Calibri"/>
                <w:b/>
                <w:i/>
                <w:sz w:val="20"/>
                <w:szCs w:val="20"/>
                <w:highlight w:val="lightGray"/>
                <w:lang w:val="en-GB"/>
              </w:rPr>
              <w:t>Status</w:t>
            </w:r>
          </w:p>
        </w:tc>
        <w:tc>
          <w:tcPr>
            <w:tcW w:w="709" w:type="dxa"/>
            <w:tcBorders>
              <w:top w:val="single" w:sz="4" w:space="0" w:color="auto"/>
              <w:left w:val="single" w:sz="4" w:space="0" w:color="auto"/>
              <w:bottom w:val="single" w:sz="4" w:space="0" w:color="auto"/>
              <w:right w:val="single" w:sz="4" w:space="0" w:color="auto"/>
            </w:tcBorders>
            <w:vAlign w:val="center"/>
          </w:tcPr>
          <w:p w14:paraId="25BEE753" w14:textId="77777777" w:rsidR="00D71557" w:rsidRPr="00E7759A" w:rsidRDefault="00D71557" w:rsidP="005F449F">
            <w:pPr>
              <w:spacing w:after="0"/>
              <w:rPr>
                <w:rFonts w:cs="Calibri"/>
                <w:sz w:val="20"/>
                <w:szCs w:val="20"/>
                <w:lang w:val="en-GB"/>
              </w:rPr>
            </w:pPr>
            <w:r w:rsidRPr="00E7759A">
              <w:rPr>
                <w:rFonts w:cs="Calibri"/>
                <w:sz w:val="20"/>
                <w:szCs w:val="20"/>
                <w:lang w:val="en-GB"/>
              </w:rPr>
              <w:t>0:1</w:t>
            </w:r>
          </w:p>
          <w:p w14:paraId="27BD2E53" w14:textId="77777777" w:rsidR="00D71557" w:rsidRPr="00E7759A" w:rsidRDefault="00D71557" w:rsidP="005F449F">
            <w:pPr>
              <w:spacing w:after="0"/>
              <w:rPr>
                <w:rFonts w:cs="Calibri"/>
                <w:sz w:val="20"/>
                <w:szCs w:val="20"/>
                <w:lang w:val="en-GB"/>
              </w:rPr>
            </w:pPr>
            <w:r w:rsidRPr="00E7759A">
              <w:rPr>
                <w:rFonts w:cs="Calibri"/>
                <w:sz w:val="20"/>
                <w:szCs w:val="20"/>
                <w:highlight w:val="lightGray"/>
                <w:lang w:val="en-GB"/>
              </w:rPr>
              <w:t>1:1</w:t>
            </w:r>
          </w:p>
        </w:tc>
        <w:tc>
          <w:tcPr>
            <w:tcW w:w="1134" w:type="dxa"/>
            <w:tcBorders>
              <w:top w:val="single" w:sz="4" w:space="0" w:color="auto"/>
              <w:left w:val="single" w:sz="4" w:space="0" w:color="auto"/>
              <w:bottom w:val="single" w:sz="4" w:space="0" w:color="auto"/>
              <w:right w:val="single" w:sz="4" w:space="0" w:color="auto"/>
            </w:tcBorders>
            <w:vAlign w:val="center"/>
          </w:tcPr>
          <w:p w14:paraId="1FA6F175" w14:textId="77777777" w:rsidR="00D71557" w:rsidRPr="00E7759A" w:rsidRDefault="00D71557" w:rsidP="005F449F">
            <w:pPr>
              <w:spacing w:after="0"/>
              <w:rPr>
                <w:rFonts w:cs="Calibri"/>
                <w:i/>
                <w:sz w:val="20"/>
                <w:szCs w:val="20"/>
                <w:lang w:val="en-GB"/>
              </w:rPr>
            </w:pPr>
            <w:proofErr w:type="spellStart"/>
            <w:r w:rsidRPr="00E7759A">
              <w:rPr>
                <w:rFonts w:cs="Calibri"/>
                <w:i/>
                <w:sz w:val="20"/>
                <w:szCs w:val="20"/>
                <w:lang w:val="en-GB"/>
              </w:rPr>
              <w:t>xsd</w:t>
            </w:r>
            <w:proofErr w:type="spellEnd"/>
            <w:r w:rsidRPr="00E7759A">
              <w:rPr>
                <w:rFonts w:cs="Calibri"/>
                <w:i/>
                <w:sz w:val="20"/>
                <w:szCs w:val="20"/>
                <w:lang w:val="en-GB"/>
              </w:rPr>
              <w:t xml:space="preserve"> </w:t>
            </w:r>
            <w:proofErr w:type="spellStart"/>
            <w:r w:rsidRPr="00E7759A">
              <w:rPr>
                <w:rFonts w:cs="Calibri"/>
                <w:i/>
                <w:sz w:val="20"/>
                <w:szCs w:val="20"/>
                <w:lang w:val="en-GB"/>
              </w:rPr>
              <w:t>boolean</w:t>
            </w:r>
            <w:proofErr w:type="spellEnd"/>
          </w:p>
        </w:tc>
        <w:tc>
          <w:tcPr>
            <w:tcW w:w="4521" w:type="dxa"/>
            <w:tcBorders>
              <w:top w:val="single" w:sz="4" w:space="0" w:color="auto"/>
              <w:left w:val="single" w:sz="4" w:space="0" w:color="auto"/>
              <w:bottom w:val="single" w:sz="4" w:space="0" w:color="auto"/>
              <w:right w:val="single" w:sz="4" w:space="0" w:color="auto"/>
            </w:tcBorders>
            <w:vAlign w:val="center"/>
          </w:tcPr>
          <w:p w14:paraId="6289DE08" w14:textId="77777777" w:rsidR="00D71557" w:rsidRPr="00E7759A" w:rsidRDefault="00D71557" w:rsidP="005F449F">
            <w:pPr>
              <w:spacing w:after="0"/>
              <w:jc w:val="both"/>
              <w:rPr>
                <w:rFonts w:cs="Calibri"/>
                <w:sz w:val="20"/>
                <w:szCs w:val="20"/>
                <w:lang w:val="fr-FR"/>
              </w:rPr>
            </w:pPr>
            <w:r w:rsidRPr="00E7759A">
              <w:rPr>
                <w:rFonts w:cs="Calibri"/>
                <w:sz w:val="20"/>
                <w:szCs w:val="20"/>
                <w:lang w:val="fr-FR"/>
              </w:rPr>
              <w:t>Signale si le système est bien disponible.</w:t>
            </w:r>
          </w:p>
        </w:tc>
      </w:tr>
      <w:tr w:rsidR="00D71557" w:rsidRPr="00E7759A" w14:paraId="08FACE43" w14:textId="77777777" w:rsidTr="00464BCB">
        <w:trPr>
          <w:gridAfter w:val="1"/>
          <w:wAfter w:w="8" w:type="dxa"/>
          <w:jc w:val="center"/>
          <w:hidden/>
        </w:trPr>
        <w:tc>
          <w:tcPr>
            <w:tcW w:w="1121" w:type="dxa"/>
            <w:vMerge/>
            <w:tcBorders>
              <w:left w:val="single" w:sz="4" w:space="0" w:color="auto"/>
              <w:right w:val="single" w:sz="4" w:space="0" w:color="auto"/>
            </w:tcBorders>
            <w:vAlign w:val="center"/>
          </w:tcPr>
          <w:p w14:paraId="52F3E439" w14:textId="77777777" w:rsidR="00D71557" w:rsidRPr="00E7759A" w:rsidRDefault="00D71557" w:rsidP="005F449F">
            <w:pPr>
              <w:spacing w:after="0"/>
              <w:rPr>
                <w:rFonts w:cs="Calibri"/>
                <w:i/>
                <w:vanish/>
                <w:sz w:val="20"/>
                <w:szCs w:val="20"/>
                <w:lang w:val="fr-FR"/>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7187497A" w14:textId="77777777" w:rsidR="00D71557" w:rsidRPr="00E7759A" w:rsidRDefault="00D71557" w:rsidP="005F449F">
            <w:pPr>
              <w:spacing w:after="0"/>
              <w:rPr>
                <w:rFonts w:eastAsia="MS Mincho" w:cs="Calibri"/>
                <w:b/>
                <w:i/>
                <w:vanish/>
                <w:sz w:val="20"/>
                <w:szCs w:val="20"/>
                <w:highlight w:val="cyan"/>
                <w:lang w:val="en-GB"/>
              </w:rPr>
            </w:pPr>
            <w:proofErr w:type="spellStart"/>
            <w:r w:rsidRPr="00E7759A">
              <w:rPr>
                <w:rFonts w:cs="Calibri"/>
                <w:b/>
                <w:i/>
                <w:vanish/>
                <w:sz w:val="20"/>
                <w:szCs w:val="20"/>
                <w:highlight w:val="cyan"/>
              </w:rPr>
              <w:t>DataReady</w:t>
            </w:r>
            <w:proofErr w:type="spellEnd"/>
            <w:r w:rsidRPr="00E7759A">
              <w:rPr>
                <w:rFonts w:cs="Calibri"/>
                <w:b/>
                <w:i/>
                <w:vanish/>
                <w:sz w:val="20"/>
                <w:szCs w:val="20"/>
                <w:highlight w:val="cyan"/>
              </w:rPr>
              <w:tab/>
            </w:r>
          </w:p>
        </w:tc>
        <w:tc>
          <w:tcPr>
            <w:tcW w:w="709" w:type="dxa"/>
            <w:tcBorders>
              <w:top w:val="single" w:sz="4" w:space="0" w:color="auto"/>
              <w:left w:val="single" w:sz="4" w:space="0" w:color="auto"/>
              <w:bottom w:val="single" w:sz="4" w:space="0" w:color="auto"/>
              <w:right w:val="single" w:sz="4" w:space="0" w:color="auto"/>
            </w:tcBorders>
            <w:vAlign w:val="center"/>
          </w:tcPr>
          <w:p w14:paraId="6E1AC74D" w14:textId="77777777" w:rsidR="00D71557" w:rsidRPr="00E7759A" w:rsidRDefault="00D71557" w:rsidP="005F449F">
            <w:pPr>
              <w:spacing w:after="0"/>
              <w:rPr>
                <w:rFonts w:eastAsia="MS Mincho" w:cs="Calibri"/>
                <w:vanish/>
                <w:sz w:val="20"/>
                <w:szCs w:val="20"/>
                <w:highlight w:val="cyan"/>
                <w:lang w:val="en-GB"/>
              </w:rPr>
            </w:pPr>
            <w:r w:rsidRPr="00E7759A">
              <w:rPr>
                <w:rFonts w:cs="Calibri"/>
                <w:vanish/>
                <w:sz w:val="20"/>
                <w:szCs w:val="20"/>
                <w:highlight w:val="cyan"/>
              </w:rPr>
              <w:t>0:1</w:t>
            </w:r>
          </w:p>
        </w:tc>
        <w:tc>
          <w:tcPr>
            <w:tcW w:w="1134" w:type="dxa"/>
            <w:tcBorders>
              <w:top w:val="single" w:sz="4" w:space="0" w:color="auto"/>
              <w:left w:val="single" w:sz="4" w:space="0" w:color="auto"/>
              <w:bottom w:val="single" w:sz="4" w:space="0" w:color="auto"/>
              <w:right w:val="single" w:sz="4" w:space="0" w:color="auto"/>
            </w:tcBorders>
            <w:vAlign w:val="center"/>
          </w:tcPr>
          <w:p w14:paraId="145CCA17" w14:textId="77777777" w:rsidR="00D71557" w:rsidRPr="00E7759A" w:rsidRDefault="00D71557" w:rsidP="005F449F">
            <w:pPr>
              <w:spacing w:after="0"/>
              <w:rPr>
                <w:rFonts w:eastAsia="MS Mincho" w:cs="Calibri"/>
                <w:i/>
                <w:vanish/>
                <w:sz w:val="20"/>
                <w:szCs w:val="20"/>
                <w:highlight w:val="cyan"/>
                <w:lang w:val="en-GB"/>
              </w:rPr>
            </w:pPr>
            <w:proofErr w:type="spellStart"/>
            <w:r w:rsidRPr="00E7759A">
              <w:rPr>
                <w:rFonts w:cs="Calibri"/>
                <w:i/>
                <w:vanish/>
                <w:sz w:val="20"/>
                <w:szCs w:val="20"/>
                <w:highlight w:val="cyan"/>
              </w:rPr>
              <w:t>xsd</w:t>
            </w:r>
            <w:proofErr w:type="spellEnd"/>
            <w:r w:rsidRPr="00E7759A">
              <w:rPr>
                <w:rFonts w:cs="Calibri"/>
                <w:i/>
                <w:vanish/>
                <w:sz w:val="20"/>
                <w:szCs w:val="20"/>
                <w:highlight w:val="cyan"/>
              </w:rPr>
              <w:t xml:space="preserve"> </w:t>
            </w:r>
            <w:proofErr w:type="spellStart"/>
            <w:r w:rsidRPr="00E7759A">
              <w:rPr>
                <w:rFonts w:cs="Calibri"/>
                <w:i/>
                <w:vanish/>
                <w:sz w:val="20"/>
                <w:szCs w:val="20"/>
                <w:highlight w:val="cyan"/>
              </w:rPr>
              <w:t>boolean</w:t>
            </w:r>
            <w:proofErr w:type="spellEnd"/>
          </w:p>
        </w:tc>
        <w:tc>
          <w:tcPr>
            <w:tcW w:w="4521" w:type="dxa"/>
            <w:tcBorders>
              <w:top w:val="single" w:sz="4" w:space="0" w:color="auto"/>
              <w:left w:val="single" w:sz="4" w:space="0" w:color="auto"/>
              <w:bottom w:val="single" w:sz="4" w:space="0" w:color="auto"/>
              <w:right w:val="single" w:sz="4" w:space="0" w:color="auto"/>
            </w:tcBorders>
            <w:vAlign w:val="center"/>
          </w:tcPr>
          <w:p w14:paraId="46C1843C" w14:textId="77777777" w:rsidR="00D71557" w:rsidRPr="00E7759A" w:rsidRDefault="00D71557" w:rsidP="005F449F">
            <w:pPr>
              <w:spacing w:after="0"/>
              <w:jc w:val="both"/>
              <w:rPr>
                <w:rFonts w:eastAsia="MS Mincho" w:cs="Calibri"/>
                <w:vanish/>
                <w:sz w:val="20"/>
                <w:szCs w:val="20"/>
              </w:rPr>
            </w:pPr>
            <w:r w:rsidRPr="00E7759A">
              <w:rPr>
                <w:rFonts w:cs="Calibri"/>
                <w:vanish/>
                <w:sz w:val="20"/>
                <w:szCs w:val="20"/>
                <w:highlight w:val="cyan"/>
              </w:rPr>
              <w:t>Whether data delivery is ready to be fetched</w:t>
            </w:r>
            <w:r w:rsidRPr="00E7759A">
              <w:rPr>
                <w:rFonts w:cs="Calibri"/>
                <w:vanish/>
                <w:sz w:val="20"/>
                <w:szCs w:val="20"/>
              </w:rPr>
              <w:t xml:space="preserve"> </w:t>
            </w:r>
          </w:p>
        </w:tc>
      </w:tr>
      <w:tr w:rsidR="00D71557" w:rsidRPr="00E7759A" w14:paraId="554AA092" w14:textId="77777777" w:rsidTr="00464BCB">
        <w:trPr>
          <w:gridAfter w:val="1"/>
          <w:wAfter w:w="8" w:type="dxa"/>
          <w:jc w:val="center"/>
        </w:trPr>
        <w:tc>
          <w:tcPr>
            <w:tcW w:w="1121" w:type="dxa"/>
            <w:vMerge/>
            <w:tcBorders>
              <w:left w:val="single" w:sz="4" w:space="0" w:color="auto"/>
              <w:right w:val="single" w:sz="4" w:space="0" w:color="auto"/>
            </w:tcBorders>
            <w:vAlign w:val="center"/>
          </w:tcPr>
          <w:p w14:paraId="18C7995D" w14:textId="77777777" w:rsidR="00D71557" w:rsidRPr="00E7759A" w:rsidRDefault="00D71557" w:rsidP="005F449F">
            <w:pPr>
              <w:spacing w:after="0"/>
              <w:rPr>
                <w:rFonts w:cs="Calibri"/>
                <w:i/>
                <w:sz w:val="20"/>
                <w:szCs w:val="20"/>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3C534107" w14:textId="77777777" w:rsidR="00D71557" w:rsidRPr="00E7759A" w:rsidRDefault="00D71557" w:rsidP="005F449F">
            <w:pPr>
              <w:spacing w:after="0"/>
              <w:rPr>
                <w:rFonts w:cs="Calibri"/>
                <w:b/>
                <w:i/>
                <w:sz w:val="20"/>
                <w:szCs w:val="20"/>
                <w:highlight w:val="lightGray"/>
                <w:lang w:val="fr-LU"/>
              </w:rPr>
            </w:pPr>
            <w:proofErr w:type="spellStart"/>
            <w:r w:rsidRPr="00E7759A">
              <w:rPr>
                <w:rFonts w:cs="Calibri"/>
                <w:b/>
                <w:i/>
                <w:sz w:val="20"/>
                <w:szCs w:val="20"/>
                <w:highlight w:val="lightGray"/>
                <w:lang w:val="fr-LU"/>
              </w:rPr>
              <w:t>Error</w:t>
            </w:r>
            <w:proofErr w:type="spellEnd"/>
            <w:r w:rsidRPr="00E7759A">
              <w:rPr>
                <w:rFonts w:cs="Calibri"/>
                <w:b/>
                <w:i/>
                <w:sz w:val="20"/>
                <w:szCs w:val="20"/>
                <w:highlight w:val="lightGray"/>
              </w:rPr>
              <w:softHyphen/>
            </w:r>
            <w:r w:rsidRPr="00E7759A">
              <w:rPr>
                <w:rFonts w:cs="Calibri"/>
                <w:b/>
                <w:i/>
                <w:sz w:val="20"/>
                <w:szCs w:val="20"/>
                <w:highlight w:val="lightGray"/>
                <w:lang w:val="fr-LU"/>
              </w:rPr>
              <w:t>Condition</w:t>
            </w:r>
          </w:p>
        </w:tc>
        <w:tc>
          <w:tcPr>
            <w:tcW w:w="709" w:type="dxa"/>
            <w:tcBorders>
              <w:top w:val="single" w:sz="4" w:space="0" w:color="auto"/>
              <w:left w:val="single" w:sz="4" w:space="0" w:color="auto"/>
              <w:bottom w:val="single" w:sz="4" w:space="0" w:color="auto"/>
              <w:right w:val="single" w:sz="4" w:space="0" w:color="auto"/>
            </w:tcBorders>
            <w:vAlign w:val="center"/>
          </w:tcPr>
          <w:p w14:paraId="60F284E1" w14:textId="77777777" w:rsidR="00D71557" w:rsidRPr="00E7759A" w:rsidRDefault="00D71557"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134" w:type="dxa"/>
            <w:tcBorders>
              <w:top w:val="single" w:sz="4" w:space="0" w:color="auto"/>
              <w:left w:val="single" w:sz="4" w:space="0" w:color="auto"/>
              <w:bottom w:val="single" w:sz="4" w:space="0" w:color="auto"/>
              <w:right w:val="single" w:sz="4" w:space="0" w:color="auto"/>
            </w:tcBorders>
            <w:vAlign w:val="center"/>
          </w:tcPr>
          <w:p w14:paraId="52E095B0" w14:textId="77777777" w:rsidR="00D71557" w:rsidRPr="00E7759A" w:rsidRDefault="00D71557" w:rsidP="005F449F">
            <w:pPr>
              <w:spacing w:after="0"/>
              <w:rPr>
                <w:rFonts w:cs="Calibri"/>
                <w:i/>
                <w:sz w:val="20"/>
                <w:szCs w:val="20"/>
                <w:lang w:val="fr-LU"/>
              </w:rPr>
            </w:pPr>
            <w:r w:rsidRPr="00E7759A">
              <w:rPr>
                <w:rFonts w:cs="Calibri"/>
                <w:i/>
                <w:sz w:val="20"/>
                <w:szCs w:val="20"/>
                <w:lang w:val="fr-LU"/>
              </w:rPr>
              <w:t>+Structure</w:t>
            </w:r>
          </w:p>
        </w:tc>
        <w:tc>
          <w:tcPr>
            <w:tcW w:w="4521" w:type="dxa"/>
            <w:tcBorders>
              <w:top w:val="single" w:sz="4" w:space="0" w:color="auto"/>
              <w:left w:val="single" w:sz="4" w:space="0" w:color="auto"/>
              <w:bottom w:val="single" w:sz="4" w:space="0" w:color="auto"/>
              <w:right w:val="single" w:sz="4" w:space="0" w:color="auto"/>
            </w:tcBorders>
            <w:vAlign w:val="center"/>
          </w:tcPr>
          <w:p w14:paraId="0CDB54A3" w14:textId="77777777" w:rsidR="00D71557" w:rsidRPr="00E7759A" w:rsidRDefault="00D71557" w:rsidP="005F449F">
            <w:pPr>
              <w:spacing w:after="0"/>
              <w:jc w:val="both"/>
              <w:rPr>
                <w:rFonts w:cs="Calibri"/>
                <w:sz w:val="20"/>
                <w:szCs w:val="20"/>
                <w:lang w:val="fr-LU"/>
              </w:rPr>
            </w:pPr>
            <w:r w:rsidRPr="00E7759A">
              <w:rPr>
                <w:rFonts w:cs="Calibri"/>
                <w:sz w:val="20"/>
                <w:szCs w:val="20"/>
                <w:lang w:val="fr-LU"/>
              </w:rPr>
              <w:t>Signalement d’erreur.</w:t>
            </w:r>
          </w:p>
        </w:tc>
      </w:tr>
      <w:tr w:rsidR="00D71557" w:rsidRPr="00E7759A" w14:paraId="506CA509" w14:textId="77777777" w:rsidTr="00464BCB">
        <w:trPr>
          <w:gridAfter w:val="1"/>
          <w:wAfter w:w="8" w:type="dxa"/>
          <w:jc w:val="center"/>
        </w:trPr>
        <w:tc>
          <w:tcPr>
            <w:tcW w:w="1121" w:type="dxa"/>
            <w:vMerge/>
            <w:tcBorders>
              <w:left w:val="single" w:sz="4" w:space="0" w:color="auto"/>
              <w:right w:val="single" w:sz="4" w:space="0" w:color="auto"/>
            </w:tcBorders>
            <w:vAlign w:val="center"/>
          </w:tcPr>
          <w:p w14:paraId="2AFED316" w14:textId="77777777" w:rsidR="00D71557" w:rsidRPr="00E7759A" w:rsidRDefault="00D71557" w:rsidP="005F449F">
            <w:pPr>
              <w:spacing w:after="0"/>
              <w:rPr>
                <w:rFonts w:cs="Calibri"/>
                <w:i/>
                <w:sz w:val="20"/>
                <w:szCs w:val="20"/>
                <w:lang w:val="fr-LU"/>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0CF4C8DD" w14:textId="77777777" w:rsidR="00D71557" w:rsidRPr="00E7759A" w:rsidRDefault="00D71557" w:rsidP="005F449F">
            <w:pPr>
              <w:spacing w:after="0"/>
              <w:rPr>
                <w:rFonts w:cs="Calibri"/>
                <w:b/>
                <w:i/>
                <w:sz w:val="20"/>
                <w:szCs w:val="20"/>
                <w:highlight w:val="lightGray"/>
                <w:lang w:val="fr-LU"/>
              </w:rPr>
            </w:pPr>
          </w:p>
        </w:tc>
        <w:tc>
          <w:tcPr>
            <w:tcW w:w="709" w:type="dxa"/>
            <w:tcBorders>
              <w:top w:val="single" w:sz="4" w:space="0" w:color="auto"/>
              <w:left w:val="single" w:sz="4" w:space="0" w:color="auto"/>
              <w:bottom w:val="single" w:sz="4" w:space="0" w:color="auto"/>
              <w:right w:val="single" w:sz="4" w:space="0" w:color="auto"/>
            </w:tcBorders>
            <w:vAlign w:val="center"/>
          </w:tcPr>
          <w:p w14:paraId="25CA7FE8" w14:textId="77777777" w:rsidR="00D71557" w:rsidRPr="00E7759A" w:rsidRDefault="00D71557" w:rsidP="005F449F">
            <w:pPr>
              <w:spacing w:after="0"/>
              <w:rPr>
                <w:rFonts w:cs="Calibri"/>
                <w:sz w:val="20"/>
                <w:szCs w:val="20"/>
                <w:lang w:val="fr-LU"/>
              </w:rPr>
            </w:pPr>
          </w:p>
        </w:tc>
        <w:tc>
          <w:tcPr>
            <w:tcW w:w="1134" w:type="dxa"/>
            <w:tcBorders>
              <w:top w:val="single" w:sz="4" w:space="0" w:color="auto"/>
              <w:left w:val="single" w:sz="4" w:space="0" w:color="auto"/>
              <w:bottom w:val="single" w:sz="4" w:space="0" w:color="auto"/>
              <w:right w:val="single" w:sz="4" w:space="0" w:color="auto"/>
            </w:tcBorders>
            <w:vAlign w:val="center"/>
          </w:tcPr>
          <w:p w14:paraId="6499B4E8" w14:textId="77777777" w:rsidR="00D71557" w:rsidRPr="00E7759A" w:rsidRDefault="00D71557" w:rsidP="005F449F">
            <w:pPr>
              <w:spacing w:after="0"/>
              <w:rPr>
                <w:rFonts w:cs="Calibri"/>
                <w:i/>
                <w:sz w:val="20"/>
                <w:szCs w:val="20"/>
                <w:lang w:val="fr-LU"/>
              </w:rPr>
            </w:pPr>
            <w:proofErr w:type="spellStart"/>
            <w:r w:rsidRPr="00E7759A">
              <w:rPr>
                <w:rFonts w:cs="Calibri"/>
                <w:i/>
                <w:sz w:val="20"/>
                <w:szCs w:val="20"/>
                <w:lang w:val="fr-LU"/>
              </w:rPr>
              <w:t>Choice</w:t>
            </w:r>
            <w:proofErr w:type="spellEnd"/>
          </w:p>
        </w:tc>
        <w:tc>
          <w:tcPr>
            <w:tcW w:w="4521" w:type="dxa"/>
            <w:tcBorders>
              <w:top w:val="single" w:sz="4" w:space="0" w:color="auto"/>
              <w:left w:val="single" w:sz="4" w:space="0" w:color="auto"/>
              <w:bottom w:val="single" w:sz="4" w:space="0" w:color="auto"/>
              <w:right w:val="single" w:sz="4" w:space="0" w:color="auto"/>
            </w:tcBorders>
            <w:vAlign w:val="center"/>
          </w:tcPr>
          <w:p w14:paraId="77BE0903" w14:textId="77777777" w:rsidR="00D71557" w:rsidRPr="00E7759A" w:rsidRDefault="00D71557" w:rsidP="005F449F">
            <w:pPr>
              <w:spacing w:after="0"/>
              <w:jc w:val="both"/>
              <w:rPr>
                <w:rFonts w:cs="Calibri"/>
                <w:sz w:val="20"/>
                <w:szCs w:val="20"/>
                <w:lang w:val="fr-LU"/>
              </w:rPr>
            </w:pPr>
            <w:r w:rsidRPr="00E7759A">
              <w:rPr>
                <w:rFonts w:cs="Calibri"/>
                <w:sz w:val="20"/>
                <w:szCs w:val="20"/>
                <w:lang w:val="fr-LU"/>
              </w:rPr>
              <w:t>Au choix :</w:t>
            </w:r>
          </w:p>
        </w:tc>
      </w:tr>
      <w:tr w:rsidR="00D71557" w:rsidRPr="00E7759A" w14:paraId="38FE4FA4" w14:textId="77777777" w:rsidTr="00464BCB">
        <w:trPr>
          <w:jc w:val="center"/>
        </w:trPr>
        <w:tc>
          <w:tcPr>
            <w:tcW w:w="1121" w:type="dxa"/>
            <w:vMerge/>
            <w:tcBorders>
              <w:left w:val="single" w:sz="4" w:space="0" w:color="auto"/>
              <w:right w:val="single" w:sz="4" w:space="0" w:color="auto"/>
            </w:tcBorders>
            <w:vAlign w:val="center"/>
          </w:tcPr>
          <w:p w14:paraId="7304284D" w14:textId="77777777" w:rsidR="00D71557" w:rsidRPr="00E7759A" w:rsidRDefault="00D71557" w:rsidP="005F449F">
            <w:pPr>
              <w:spacing w:after="0"/>
              <w:rPr>
                <w:rFonts w:cs="Calibri"/>
                <w:i/>
                <w:sz w:val="20"/>
                <w:szCs w:val="20"/>
                <w:lang w:val="fr-LU"/>
              </w:rPr>
            </w:pPr>
          </w:p>
        </w:tc>
        <w:tc>
          <w:tcPr>
            <w:tcW w:w="236" w:type="dxa"/>
            <w:tcBorders>
              <w:top w:val="single" w:sz="4" w:space="0" w:color="auto"/>
              <w:left w:val="single" w:sz="4" w:space="0" w:color="auto"/>
              <w:bottom w:val="single" w:sz="4" w:space="0" w:color="auto"/>
              <w:right w:val="single" w:sz="4" w:space="0" w:color="auto"/>
            </w:tcBorders>
            <w:vAlign w:val="center"/>
          </w:tcPr>
          <w:p w14:paraId="018B109B" w14:textId="77777777" w:rsidR="00D71557" w:rsidRPr="00E7759A" w:rsidRDefault="00D71557" w:rsidP="005F449F">
            <w:pPr>
              <w:spacing w:after="0"/>
              <w:rPr>
                <w:rFonts w:cs="Calibri"/>
                <w:b/>
                <w:i/>
                <w:sz w:val="20"/>
                <w:szCs w:val="20"/>
                <w:highlight w:val="lightGray"/>
                <w:lang w:val="en-GB"/>
              </w:rPr>
            </w:pPr>
            <w:r w:rsidRPr="00E7759A">
              <w:rPr>
                <w:rFonts w:cs="Calibri"/>
                <w:b/>
                <w:i/>
                <w:sz w:val="20"/>
                <w:szCs w:val="20"/>
                <w:highlight w:val="lightGray"/>
                <w:lang w:val="en-GB"/>
              </w:rPr>
              <w:t>a</w:t>
            </w:r>
          </w:p>
        </w:tc>
        <w:tc>
          <w:tcPr>
            <w:tcW w:w="1786" w:type="dxa"/>
            <w:tcBorders>
              <w:top w:val="single" w:sz="4" w:space="0" w:color="auto"/>
              <w:left w:val="single" w:sz="4" w:space="0" w:color="auto"/>
              <w:bottom w:val="single" w:sz="4" w:space="0" w:color="auto"/>
              <w:right w:val="single" w:sz="4" w:space="0" w:color="auto"/>
            </w:tcBorders>
            <w:vAlign w:val="center"/>
          </w:tcPr>
          <w:p w14:paraId="4F08BCE2" w14:textId="77777777" w:rsidR="00D71557" w:rsidRPr="00E7759A" w:rsidRDefault="00D71557" w:rsidP="005F449F">
            <w:pPr>
              <w:spacing w:after="0"/>
              <w:rPr>
                <w:rFonts w:cs="Calibri"/>
                <w:b/>
                <w:i/>
                <w:sz w:val="20"/>
                <w:szCs w:val="20"/>
                <w:highlight w:val="lightGray"/>
                <w:lang w:val="en-GB"/>
              </w:rPr>
            </w:pPr>
            <w:r w:rsidRPr="00E7759A">
              <w:rPr>
                <w:rFonts w:cs="Calibri"/>
                <w:b/>
                <w:i/>
                <w:sz w:val="20"/>
                <w:szCs w:val="20"/>
                <w:highlight w:val="lightGray"/>
                <w:lang w:val="en-GB"/>
              </w:rPr>
              <w:t>Service</w:t>
            </w:r>
            <w:r w:rsidRPr="00E7759A">
              <w:rPr>
                <w:rFonts w:cs="Calibri"/>
                <w:b/>
                <w:i/>
                <w:sz w:val="20"/>
                <w:szCs w:val="20"/>
                <w:highlight w:val="lightGray"/>
              </w:rPr>
              <w:softHyphen/>
            </w:r>
            <w:proofErr w:type="spellStart"/>
            <w:r w:rsidRPr="00E7759A">
              <w:rPr>
                <w:rFonts w:cs="Calibri"/>
                <w:b/>
                <w:i/>
                <w:sz w:val="20"/>
                <w:szCs w:val="20"/>
                <w:highlight w:val="lightGray"/>
                <w:lang w:val="en-GB"/>
              </w:rPr>
              <w:t>Not</w:t>
            </w:r>
            <w:r w:rsidRPr="00E7759A">
              <w:rPr>
                <w:rFonts w:cs="Calibri"/>
                <w:b/>
                <w:i/>
                <w:sz w:val="20"/>
                <w:szCs w:val="20"/>
                <w:highlight w:val="lightGray"/>
                <w:lang w:val="en-GB"/>
              </w:rPr>
              <w:softHyphen/>
              <w:t>Available</w:t>
            </w:r>
            <w:proofErr w:type="spellEnd"/>
            <w:r w:rsidRPr="00E7759A">
              <w:rPr>
                <w:rFonts w:cs="Calibri"/>
                <w:b/>
                <w:i/>
                <w:sz w:val="20"/>
                <w:szCs w:val="20"/>
                <w:highlight w:val="lightGray"/>
              </w:rPr>
              <w:softHyphen/>
            </w:r>
            <w:r w:rsidRPr="00E7759A">
              <w:rPr>
                <w:rFonts w:cs="Calibri"/>
                <w:b/>
                <w:i/>
                <w:sz w:val="20"/>
                <w:szCs w:val="20"/>
                <w:highlight w:val="lightGray"/>
                <w:lang w:val="en-GB"/>
              </w:rPr>
              <w:t>Error</w:t>
            </w:r>
          </w:p>
        </w:tc>
        <w:tc>
          <w:tcPr>
            <w:tcW w:w="709" w:type="dxa"/>
            <w:vMerge w:val="restart"/>
            <w:tcBorders>
              <w:top w:val="single" w:sz="4" w:space="0" w:color="auto"/>
              <w:left w:val="single" w:sz="4" w:space="0" w:color="auto"/>
              <w:right w:val="single" w:sz="4" w:space="0" w:color="auto"/>
            </w:tcBorders>
            <w:vAlign w:val="center"/>
          </w:tcPr>
          <w:p w14:paraId="1D431B3F" w14:textId="77777777" w:rsidR="00D71557" w:rsidRPr="00E7759A" w:rsidRDefault="00D71557" w:rsidP="005F449F">
            <w:pPr>
              <w:spacing w:after="0"/>
              <w:rPr>
                <w:rFonts w:cs="Calibri"/>
                <w:sz w:val="20"/>
                <w:szCs w:val="20"/>
                <w:lang w:val="en-GB"/>
              </w:rPr>
            </w:pPr>
            <w:r w:rsidRPr="00E7759A">
              <w:rPr>
                <w:rFonts w:cs="Calibri"/>
                <w:sz w:val="20"/>
                <w:szCs w:val="20"/>
                <w:lang w:val="en-GB"/>
              </w:rPr>
              <w:t>–1:1</w:t>
            </w:r>
          </w:p>
        </w:tc>
        <w:tc>
          <w:tcPr>
            <w:tcW w:w="1134" w:type="dxa"/>
            <w:tcBorders>
              <w:top w:val="single" w:sz="4" w:space="0" w:color="auto"/>
              <w:left w:val="single" w:sz="4" w:space="0" w:color="auto"/>
              <w:bottom w:val="single" w:sz="4" w:space="0" w:color="auto"/>
              <w:right w:val="single" w:sz="4" w:space="0" w:color="auto"/>
            </w:tcBorders>
            <w:vAlign w:val="center"/>
          </w:tcPr>
          <w:p w14:paraId="32790978" w14:textId="77777777" w:rsidR="00D71557" w:rsidRPr="00E7759A" w:rsidRDefault="00D71557" w:rsidP="005F449F">
            <w:pPr>
              <w:spacing w:after="0"/>
              <w:rPr>
                <w:rFonts w:cs="Calibri"/>
                <w:i/>
                <w:sz w:val="20"/>
                <w:szCs w:val="20"/>
                <w:lang w:val="en-GB"/>
              </w:rPr>
            </w:pPr>
            <w:r w:rsidRPr="00E7759A">
              <w:rPr>
                <w:rFonts w:cs="Calibri"/>
                <w:i/>
                <w:sz w:val="20"/>
                <w:szCs w:val="20"/>
                <w:lang w:val="en-GB"/>
              </w:rPr>
              <w:t>+Error</w:t>
            </w:r>
          </w:p>
        </w:tc>
        <w:tc>
          <w:tcPr>
            <w:tcW w:w="4529" w:type="dxa"/>
            <w:gridSpan w:val="2"/>
            <w:tcBorders>
              <w:top w:val="single" w:sz="4" w:space="0" w:color="auto"/>
              <w:left w:val="single" w:sz="4" w:space="0" w:color="auto"/>
              <w:bottom w:val="single" w:sz="4" w:space="0" w:color="auto"/>
              <w:right w:val="single" w:sz="4" w:space="0" w:color="auto"/>
            </w:tcBorders>
            <w:vAlign w:val="center"/>
          </w:tcPr>
          <w:p w14:paraId="686D024E" w14:textId="77777777" w:rsidR="00D71557" w:rsidRPr="00E7759A" w:rsidRDefault="00D71557" w:rsidP="005F449F">
            <w:pPr>
              <w:spacing w:after="0"/>
              <w:jc w:val="both"/>
              <w:rPr>
                <w:rFonts w:cs="Calibri"/>
                <w:sz w:val="20"/>
                <w:szCs w:val="20"/>
                <w:lang w:val="fr-LU"/>
              </w:rPr>
            </w:pPr>
            <w:r w:rsidRPr="00E7759A">
              <w:rPr>
                <w:rFonts w:cs="Calibri"/>
                <w:sz w:val="20"/>
                <w:szCs w:val="20"/>
                <w:lang w:val="fr-LU"/>
              </w:rPr>
              <w:t>Service indisponible.</w:t>
            </w:r>
          </w:p>
        </w:tc>
      </w:tr>
      <w:tr w:rsidR="00D71557" w:rsidRPr="00E7759A" w14:paraId="29005189" w14:textId="77777777" w:rsidTr="00464BCB">
        <w:trPr>
          <w:jc w:val="center"/>
        </w:trPr>
        <w:tc>
          <w:tcPr>
            <w:tcW w:w="1121" w:type="dxa"/>
            <w:vMerge/>
            <w:tcBorders>
              <w:left w:val="single" w:sz="4" w:space="0" w:color="auto"/>
              <w:right w:val="single" w:sz="4" w:space="0" w:color="auto"/>
            </w:tcBorders>
            <w:vAlign w:val="center"/>
          </w:tcPr>
          <w:p w14:paraId="0F42103C" w14:textId="77777777" w:rsidR="00D71557" w:rsidRPr="00E7759A" w:rsidRDefault="00D71557" w:rsidP="005F449F">
            <w:pPr>
              <w:spacing w:after="0"/>
              <w:rPr>
                <w:rFonts w:cs="Calibri"/>
                <w:i/>
                <w:sz w:val="20"/>
                <w:szCs w:val="20"/>
                <w:lang w:val="en-GB"/>
              </w:rPr>
            </w:pPr>
          </w:p>
        </w:tc>
        <w:tc>
          <w:tcPr>
            <w:tcW w:w="236" w:type="dxa"/>
            <w:tcBorders>
              <w:top w:val="single" w:sz="4" w:space="0" w:color="auto"/>
              <w:left w:val="single" w:sz="4" w:space="0" w:color="auto"/>
              <w:bottom w:val="single" w:sz="4" w:space="0" w:color="auto"/>
              <w:right w:val="single" w:sz="4" w:space="0" w:color="auto"/>
            </w:tcBorders>
            <w:vAlign w:val="center"/>
          </w:tcPr>
          <w:p w14:paraId="74759679" w14:textId="77777777" w:rsidR="00D71557" w:rsidRPr="00E7759A" w:rsidRDefault="00D71557" w:rsidP="005F449F">
            <w:pPr>
              <w:spacing w:after="0"/>
              <w:rPr>
                <w:rFonts w:cs="Calibri"/>
                <w:b/>
                <w:i/>
                <w:sz w:val="20"/>
                <w:szCs w:val="20"/>
                <w:highlight w:val="lightGray"/>
                <w:lang w:val="en-GB"/>
              </w:rPr>
            </w:pPr>
            <w:r w:rsidRPr="00E7759A">
              <w:rPr>
                <w:rFonts w:cs="Calibri"/>
                <w:b/>
                <w:i/>
                <w:sz w:val="20"/>
                <w:szCs w:val="20"/>
                <w:highlight w:val="lightGray"/>
                <w:lang w:val="en-GB"/>
              </w:rPr>
              <w:t>c</w:t>
            </w:r>
          </w:p>
        </w:tc>
        <w:tc>
          <w:tcPr>
            <w:tcW w:w="1786" w:type="dxa"/>
            <w:tcBorders>
              <w:top w:val="single" w:sz="4" w:space="0" w:color="auto"/>
              <w:left w:val="single" w:sz="4" w:space="0" w:color="auto"/>
              <w:bottom w:val="single" w:sz="4" w:space="0" w:color="auto"/>
              <w:right w:val="single" w:sz="4" w:space="0" w:color="auto"/>
            </w:tcBorders>
            <w:vAlign w:val="center"/>
          </w:tcPr>
          <w:p w14:paraId="5E1AA780" w14:textId="77777777" w:rsidR="00D71557" w:rsidRPr="00E7759A" w:rsidRDefault="00D71557" w:rsidP="005F449F">
            <w:pPr>
              <w:spacing w:after="0"/>
              <w:rPr>
                <w:rFonts w:cs="Calibri"/>
                <w:b/>
                <w:i/>
                <w:sz w:val="20"/>
                <w:szCs w:val="20"/>
                <w:highlight w:val="lightGray"/>
                <w:lang w:val="en-GB"/>
              </w:rPr>
            </w:pPr>
            <w:proofErr w:type="spellStart"/>
            <w:r w:rsidRPr="00E7759A">
              <w:rPr>
                <w:rFonts w:cs="Calibri"/>
                <w:b/>
                <w:i/>
                <w:sz w:val="20"/>
                <w:szCs w:val="20"/>
                <w:highlight w:val="lightGray"/>
                <w:lang w:val="en-GB"/>
              </w:rPr>
              <w:t>OtherError</w:t>
            </w:r>
            <w:proofErr w:type="spellEnd"/>
          </w:p>
        </w:tc>
        <w:tc>
          <w:tcPr>
            <w:tcW w:w="709" w:type="dxa"/>
            <w:vMerge/>
            <w:tcBorders>
              <w:left w:val="single" w:sz="4" w:space="0" w:color="auto"/>
              <w:bottom w:val="single" w:sz="4" w:space="0" w:color="auto"/>
              <w:right w:val="single" w:sz="4" w:space="0" w:color="auto"/>
            </w:tcBorders>
            <w:vAlign w:val="center"/>
          </w:tcPr>
          <w:p w14:paraId="3F98C9F8" w14:textId="77777777" w:rsidR="00D71557" w:rsidRPr="00E7759A" w:rsidRDefault="00D71557" w:rsidP="005F449F">
            <w:pPr>
              <w:spacing w:after="0"/>
              <w:rPr>
                <w:rFonts w:cs="Calibri"/>
                <w:sz w:val="20"/>
                <w:szCs w:val="20"/>
                <w:lang w:val="en-GB"/>
              </w:rPr>
            </w:pPr>
          </w:p>
        </w:tc>
        <w:tc>
          <w:tcPr>
            <w:tcW w:w="1134" w:type="dxa"/>
            <w:tcBorders>
              <w:top w:val="single" w:sz="4" w:space="0" w:color="auto"/>
              <w:left w:val="single" w:sz="4" w:space="0" w:color="auto"/>
              <w:bottom w:val="single" w:sz="4" w:space="0" w:color="auto"/>
              <w:right w:val="single" w:sz="4" w:space="0" w:color="auto"/>
            </w:tcBorders>
            <w:vAlign w:val="center"/>
          </w:tcPr>
          <w:p w14:paraId="6388FB38" w14:textId="77777777" w:rsidR="00D71557" w:rsidRPr="00E7759A" w:rsidRDefault="00D71557" w:rsidP="005F449F">
            <w:pPr>
              <w:spacing w:after="0"/>
              <w:rPr>
                <w:rFonts w:cs="Calibri"/>
                <w:i/>
                <w:sz w:val="20"/>
                <w:szCs w:val="20"/>
                <w:lang w:val="fr-LU"/>
              </w:rPr>
            </w:pPr>
            <w:r w:rsidRPr="00E7759A">
              <w:rPr>
                <w:rFonts w:cs="Calibri"/>
                <w:i/>
                <w:sz w:val="20"/>
                <w:szCs w:val="20"/>
                <w:lang w:val="fr-LU"/>
              </w:rPr>
              <w:t>+</w:t>
            </w:r>
            <w:proofErr w:type="spellStart"/>
            <w:r w:rsidRPr="00E7759A">
              <w:rPr>
                <w:rFonts w:cs="Calibri"/>
                <w:i/>
                <w:sz w:val="20"/>
                <w:szCs w:val="20"/>
                <w:lang w:val="fr-LU"/>
              </w:rPr>
              <w:t>Error</w:t>
            </w:r>
            <w:proofErr w:type="spellEnd"/>
          </w:p>
        </w:tc>
        <w:tc>
          <w:tcPr>
            <w:tcW w:w="4529" w:type="dxa"/>
            <w:gridSpan w:val="2"/>
            <w:tcBorders>
              <w:top w:val="single" w:sz="4" w:space="0" w:color="auto"/>
              <w:left w:val="single" w:sz="4" w:space="0" w:color="auto"/>
              <w:bottom w:val="single" w:sz="4" w:space="0" w:color="auto"/>
              <w:right w:val="single" w:sz="4" w:space="0" w:color="auto"/>
            </w:tcBorders>
            <w:vAlign w:val="center"/>
          </w:tcPr>
          <w:p w14:paraId="191A822A" w14:textId="77777777" w:rsidR="00D71557" w:rsidRPr="00E7759A" w:rsidRDefault="00D71557" w:rsidP="005F449F">
            <w:pPr>
              <w:spacing w:after="0"/>
              <w:jc w:val="both"/>
              <w:rPr>
                <w:rFonts w:cs="Calibri"/>
                <w:sz w:val="20"/>
                <w:szCs w:val="20"/>
                <w:lang w:val="fr-LU"/>
              </w:rPr>
            </w:pPr>
            <w:r w:rsidRPr="00E7759A">
              <w:rPr>
                <w:rFonts w:cs="Calibri"/>
                <w:sz w:val="20"/>
                <w:szCs w:val="20"/>
                <w:lang w:val="fr-LU"/>
              </w:rPr>
              <w:t>Autre erreur.</w:t>
            </w:r>
          </w:p>
        </w:tc>
      </w:tr>
      <w:tr w:rsidR="00D71557" w:rsidRPr="00E7759A" w14:paraId="4FBB6E60" w14:textId="77777777" w:rsidTr="00464BCB">
        <w:trPr>
          <w:jc w:val="center"/>
        </w:trPr>
        <w:tc>
          <w:tcPr>
            <w:tcW w:w="1121" w:type="dxa"/>
            <w:vMerge/>
            <w:tcBorders>
              <w:left w:val="single" w:sz="4" w:space="0" w:color="auto"/>
              <w:right w:val="single" w:sz="4" w:space="0" w:color="auto"/>
            </w:tcBorders>
            <w:vAlign w:val="center"/>
          </w:tcPr>
          <w:p w14:paraId="0C44CB2A" w14:textId="77777777" w:rsidR="00D71557" w:rsidRPr="00E7759A" w:rsidRDefault="00D71557" w:rsidP="005F449F">
            <w:pPr>
              <w:spacing w:after="0"/>
              <w:rPr>
                <w:rFonts w:cs="Calibri"/>
                <w:i/>
                <w:sz w:val="20"/>
                <w:szCs w:val="20"/>
                <w:lang w:val="fr-LU"/>
              </w:rPr>
            </w:pPr>
          </w:p>
        </w:tc>
        <w:tc>
          <w:tcPr>
            <w:tcW w:w="236" w:type="dxa"/>
            <w:tcBorders>
              <w:top w:val="single" w:sz="4" w:space="0" w:color="auto"/>
              <w:left w:val="single" w:sz="4" w:space="0" w:color="auto"/>
              <w:bottom w:val="single" w:sz="4" w:space="0" w:color="auto"/>
              <w:right w:val="single" w:sz="4" w:space="0" w:color="auto"/>
            </w:tcBorders>
            <w:vAlign w:val="center"/>
          </w:tcPr>
          <w:p w14:paraId="4632CE4B" w14:textId="77777777" w:rsidR="00D71557" w:rsidRPr="00E7759A" w:rsidRDefault="00D71557" w:rsidP="005F449F">
            <w:pPr>
              <w:spacing w:after="0"/>
              <w:rPr>
                <w:rFonts w:cs="Calibri"/>
                <w:b/>
                <w:i/>
                <w:sz w:val="20"/>
                <w:szCs w:val="20"/>
                <w:highlight w:val="lightGray"/>
                <w:lang w:val="fr-LU"/>
              </w:rPr>
            </w:pPr>
          </w:p>
        </w:tc>
        <w:tc>
          <w:tcPr>
            <w:tcW w:w="1786" w:type="dxa"/>
            <w:tcBorders>
              <w:top w:val="single" w:sz="4" w:space="0" w:color="auto"/>
              <w:left w:val="single" w:sz="4" w:space="0" w:color="auto"/>
              <w:bottom w:val="single" w:sz="4" w:space="0" w:color="auto"/>
              <w:right w:val="single" w:sz="4" w:space="0" w:color="auto"/>
            </w:tcBorders>
            <w:vAlign w:val="center"/>
          </w:tcPr>
          <w:p w14:paraId="2620EA64" w14:textId="77777777" w:rsidR="00D71557" w:rsidRPr="00E7759A" w:rsidRDefault="00D71557" w:rsidP="005F449F">
            <w:pPr>
              <w:spacing w:after="0"/>
              <w:rPr>
                <w:rFonts w:cs="Calibri"/>
                <w:b/>
                <w:i/>
                <w:sz w:val="20"/>
                <w:szCs w:val="20"/>
                <w:highlight w:val="lightGray"/>
                <w:lang w:val="fr-LU"/>
              </w:rPr>
            </w:pPr>
            <w:r w:rsidRPr="00E7759A">
              <w:rPr>
                <w:rFonts w:cs="Calibri"/>
                <w:b/>
                <w:i/>
                <w:sz w:val="20"/>
                <w:szCs w:val="20"/>
                <w:highlight w:val="lightGray"/>
                <w:lang w:val="fr-LU"/>
              </w:rPr>
              <w:t>Description</w:t>
            </w:r>
          </w:p>
        </w:tc>
        <w:tc>
          <w:tcPr>
            <w:tcW w:w="709" w:type="dxa"/>
            <w:tcBorders>
              <w:top w:val="single" w:sz="4" w:space="0" w:color="auto"/>
              <w:left w:val="single" w:sz="4" w:space="0" w:color="auto"/>
              <w:bottom w:val="single" w:sz="4" w:space="0" w:color="auto"/>
              <w:right w:val="single" w:sz="4" w:space="0" w:color="auto"/>
            </w:tcBorders>
            <w:vAlign w:val="center"/>
          </w:tcPr>
          <w:p w14:paraId="57CCBB52" w14:textId="77777777" w:rsidR="00D71557" w:rsidRPr="00E7759A" w:rsidRDefault="00D71557" w:rsidP="005F449F">
            <w:pPr>
              <w:spacing w:after="0"/>
              <w:rPr>
                <w:rFonts w:cs="Calibri"/>
                <w:sz w:val="20"/>
                <w:szCs w:val="20"/>
                <w:lang w:val="fr-LU"/>
              </w:rPr>
            </w:pPr>
            <w:proofErr w:type="gramStart"/>
            <w:r w:rsidRPr="00E7759A">
              <w:rPr>
                <w:rFonts w:cs="Calibri"/>
                <w:sz w:val="20"/>
                <w:szCs w:val="20"/>
                <w:lang w:val="fr-LU"/>
              </w:rPr>
              <w:t>0:</w:t>
            </w:r>
            <w:proofErr w:type="gramEnd"/>
            <w:r w:rsidRPr="00E7759A">
              <w:rPr>
                <w:rFonts w:cs="Calibri"/>
                <w:sz w:val="20"/>
                <w:szCs w:val="20"/>
                <w:lang w:val="fr-LU"/>
              </w:rPr>
              <w:t>1</w:t>
            </w:r>
          </w:p>
        </w:tc>
        <w:tc>
          <w:tcPr>
            <w:tcW w:w="1134" w:type="dxa"/>
            <w:tcBorders>
              <w:top w:val="single" w:sz="4" w:space="0" w:color="auto"/>
              <w:left w:val="single" w:sz="4" w:space="0" w:color="auto"/>
              <w:bottom w:val="single" w:sz="4" w:space="0" w:color="auto"/>
              <w:right w:val="single" w:sz="4" w:space="0" w:color="auto"/>
            </w:tcBorders>
            <w:vAlign w:val="center"/>
          </w:tcPr>
          <w:p w14:paraId="643B0D15" w14:textId="77777777" w:rsidR="00D71557" w:rsidRPr="00E7759A" w:rsidRDefault="00D71557" w:rsidP="005F449F">
            <w:pPr>
              <w:spacing w:after="0"/>
              <w:rPr>
                <w:rFonts w:cs="Calibri"/>
                <w:i/>
                <w:sz w:val="20"/>
                <w:szCs w:val="20"/>
                <w:lang w:val="fr-LU"/>
              </w:rPr>
            </w:pPr>
            <w:proofErr w:type="spellStart"/>
            <w:r w:rsidRPr="00E7759A">
              <w:rPr>
                <w:rFonts w:cs="Calibri"/>
                <w:i/>
                <w:sz w:val="20"/>
                <w:szCs w:val="20"/>
                <w:lang w:val="fr-LU"/>
              </w:rPr>
              <w:t>Error</w:t>
            </w:r>
            <w:r w:rsidRPr="00E7759A">
              <w:rPr>
                <w:rFonts w:cs="Calibri"/>
                <w:i/>
                <w:sz w:val="20"/>
                <w:szCs w:val="20"/>
                <w:lang w:val="fr-LU"/>
              </w:rPr>
              <w:softHyphen/>
              <w:t>Description</w:t>
            </w:r>
            <w:proofErr w:type="spellEnd"/>
          </w:p>
        </w:tc>
        <w:tc>
          <w:tcPr>
            <w:tcW w:w="4529" w:type="dxa"/>
            <w:gridSpan w:val="2"/>
            <w:tcBorders>
              <w:top w:val="single" w:sz="4" w:space="0" w:color="auto"/>
              <w:left w:val="single" w:sz="4" w:space="0" w:color="auto"/>
              <w:bottom w:val="single" w:sz="4" w:space="0" w:color="auto"/>
              <w:right w:val="single" w:sz="4" w:space="0" w:color="auto"/>
            </w:tcBorders>
            <w:vAlign w:val="center"/>
          </w:tcPr>
          <w:p w14:paraId="4871C5BB" w14:textId="77777777" w:rsidR="00D71557" w:rsidRPr="00E7759A" w:rsidRDefault="00D71557" w:rsidP="005F449F">
            <w:pPr>
              <w:spacing w:after="0"/>
              <w:jc w:val="both"/>
              <w:rPr>
                <w:rFonts w:cs="Calibri"/>
                <w:sz w:val="20"/>
                <w:szCs w:val="20"/>
                <w:lang w:val="fr-LU"/>
              </w:rPr>
            </w:pPr>
            <w:r w:rsidRPr="00E7759A">
              <w:rPr>
                <w:rFonts w:cs="Calibri"/>
                <w:sz w:val="20"/>
                <w:szCs w:val="20"/>
                <w:lang w:val="fr-LU"/>
              </w:rPr>
              <w:t>Description de l’erreur.</w:t>
            </w:r>
          </w:p>
        </w:tc>
      </w:tr>
      <w:tr w:rsidR="00D71557" w:rsidRPr="00E7759A" w14:paraId="3D07E6A4" w14:textId="77777777" w:rsidTr="00464BCB">
        <w:trPr>
          <w:jc w:val="center"/>
          <w:hidden/>
        </w:trPr>
        <w:tc>
          <w:tcPr>
            <w:tcW w:w="1121" w:type="dxa"/>
            <w:vMerge/>
            <w:tcBorders>
              <w:left w:val="single" w:sz="4" w:space="0" w:color="auto"/>
              <w:right w:val="single" w:sz="4" w:space="0" w:color="auto"/>
            </w:tcBorders>
            <w:vAlign w:val="center"/>
          </w:tcPr>
          <w:p w14:paraId="648631BD" w14:textId="77777777" w:rsidR="00D71557" w:rsidRPr="00E7759A" w:rsidRDefault="00D71557" w:rsidP="005F449F">
            <w:pPr>
              <w:spacing w:after="0"/>
              <w:rPr>
                <w:rFonts w:cs="Calibri"/>
                <w:i/>
                <w:vanish/>
                <w:sz w:val="20"/>
                <w:szCs w:val="20"/>
                <w:lang w:val="fr-LU"/>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0B2F09D6" w14:textId="77777777" w:rsidR="00D71557" w:rsidRPr="00E7759A" w:rsidRDefault="00D71557" w:rsidP="005F449F">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ValidUntil</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269918FB" w14:textId="77777777" w:rsidR="00D71557" w:rsidRPr="00E7759A" w:rsidRDefault="00D71557" w:rsidP="005F449F">
            <w:pPr>
              <w:spacing w:after="0"/>
              <w:rPr>
                <w:rFonts w:cs="Calibri"/>
                <w:vanish/>
                <w:sz w:val="20"/>
                <w:szCs w:val="20"/>
                <w:highlight w:val="cyan"/>
                <w:lang w:val="en-GB"/>
              </w:rPr>
            </w:pPr>
            <w:r w:rsidRPr="00E7759A">
              <w:rPr>
                <w:rFonts w:cs="Calibri"/>
                <w:vanish/>
                <w:sz w:val="20"/>
                <w:szCs w:val="20"/>
                <w:highlight w:val="cyan"/>
                <w:lang w:val="en-GB"/>
              </w:rPr>
              <w:t>0:1</w:t>
            </w:r>
          </w:p>
        </w:tc>
        <w:tc>
          <w:tcPr>
            <w:tcW w:w="1134" w:type="dxa"/>
            <w:tcBorders>
              <w:top w:val="single" w:sz="4" w:space="0" w:color="auto"/>
              <w:left w:val="single" w:sz="4" w:space="0" w:color="auto"/>
              <w:bottom w:val="single" w:sz="4" w:space="0" w:color="auto"/>
              <w:right w:val="single" w:sz="4" w:space="0" w:color="auto"/>
            </w:tcBorders>
            <w:vAlign w:val="center"/>
          </w:tcPr>
          <w:p w14:paraId="5A601E89" w14:textId="77777777" w:rsidR="00D71557" w:rsidRPr="00E7759A" w:rsidRDefault="00D71557" w:rsidP="005F449F">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w:t>
            </w:r>
            <w:proofErr w:type="spellEnd"/>
            <w:r w:rsidRPr="00E7759A">
              <w:rPr>
                <w:rFonts w:cs="Calibri"/>
                <w:i/>
                <w:vanish/>
                <w:sz w:val="20"/>
                <w:szCs w:val="20"/>
                <w:highlight w:val="cyan"/>
                <w:lang w:val="fr-LU"/>
              </w:rPr>
              <w:softHyphen/>
            </w:r>
            <w:r w:rsidRPr="00E7759A">
              <w:rPr>
                <w:rFonts w:cs="Calibri"/>
                <w:i/>
                <w:vanish/>
                <w:sz w:val="20"/>
                <w:szCs w:val="20"/>
                <w:highlight w:val="cyan"/>
                <w:lang w:val="en-GB"/>
              </w:rPr>
              <w:t>Time</w:t>
            </w:r>
            <w:proofErr w:type="gramEnd"/>
            <w:r w:rsidRPr="00E7759A">
              <w:rPr>
                <w:rFonts w:cs="Calibri"/>
                <w:i/>
                <w:vanish/>
                <w:sz w:val="20"/>
                <w:szCs w:val="20"/>
                <w:highlight w:val="cyan"/>
                <w:lang w:val="en-GB"/>
              </w:rPr>
              <w:t>:</w:t>
            </w:r>
          </w:p>
        </w:tc>
        <w:tc>
          <w:tcPr>
            <w:tcW w:w="4529" w:type="dxa"/>
            <w:gridSpan w:val="2"/>
            <w:tcBorders>
              <w:top w:val="single" w:sz="4" w:space="0" w:color="auto"/>
              <w:left w:val="single" w:sz="4" w:space="0" w:color="auto"/>
              <w:bottom w:val="single" w:sz="4" w:space="0" w:color="auto"/>
              <w:right w:val="single" w:sz="4" w:space="0" w:color="auto"/>
            </w:tcBorders>
            <w:vAlign w:val="center"/>
          </w:tcPr>
          <w:p w14:paraId="3480674E" w14:textId="77777777" w:rsidR="00D71557" w:rsidRPr="00E7759A" w:rsidRDefault="00D71557" w:rsidP="005F449F">
            <w:pPr>
              <w:spacing w:after="0"/>
              <w:jc w:val="both"/>
              <w:rPr>
                <w:rFonts w:cs="Calibri"/>
                <w:vanish/>
                <w:sz w:val="20"/>
                <w:szCs w:val="20"/>
                <w:highlight w:val="cyan"/>
                <w:lang w:val="en-GB"/>
              </w:rPr>
            </w:pPr>
            <w:r w:rsidRPr="00E7759A">
              <w:rPr>
                <w:rFonts w:cs="Calibri"/>
                <w:vanish/>
                <w:sz w:val="20"/>
                <w:szCs w:val="20"/>
                <w:highlight w:val="cyan"/>
                <w:lang w:val="en-GB"/>
              </w:rPr>
              <w:t>End of data horizon of the data producer.</w:t>
            </w:r>
          </w:p>
        </w:tc>
      </w:tr>
      <w:tr w:rsidR="00D71557" w:rsidRPr="00E7759A" w14:paraId="12C7FB9F" w14:textId="77777777" w:rsidTr="00464BCB">
        <w:trPr>
          <w:jc w:val="center"/>
          <w:hidden/>
        </w:trPr>
        <w:tc>
          <w:tcPr>
            <w:tcW w:w="1121" w:type="dxa"/>
            <w:vMerge/>
            <w:tcBorders>
              <w:left w:val="single" w:sz="4" w:space="0" w:color="auto"/>
              <w:right w:val="single" w:sz="4" w:space="0" w:color="auto"/>
            </w:tcBorders>
            <w:vAlign w:val="center"/>
          </w:tcPr>
          <w:p w14:paraId="7327EA1B" w14:textId="77777777" w:rsidR="00D71557" w:rsidRPr="00E7759A" w:rsidRDefault="00D71557" w:rsidP="005F449F">
            <w:pPr>
              <w:spacing w:after="0"/>
              <w:rPr>
                <w:rFonts w:cs="Calibri"/>
                <w:i/>
                <w:vanish/>
                <w:sz w:val="20"/>
                <w:szCs w:val="20"/>
                <w:highlight w:val="cyan"/>
                <w:lang w:val="en-GB"/>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5D4D076A" w14:textId="77777777" w:rsidR="00D71557" w:rsidRPr="00E7759A" w:rsidRDefault="00D71557" w:rsidP="005F449F">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Shortest</w:t>
            </w:r>
            <w:r w:rsidRPr="00E7759A">
              <w:rPr>
                <w:rFonts w:cs="Calibri"/>
                <w:b/>
                <w:i/>
                <w:vanish/>
                <w:sz w:val="20"/>
                <w:szCs w:val="20"/>
                <w:highlight w:val="cyan"/>
                <w:lang w:val="en-GB"/>
              </w:rPr>
              <w:softHyphen/>
              <w:t>Possible</w:t>
            </w:r>
            <w:r w:rsidRPr="00E7759A">
              <w:rPr>
                <w:rFonts w:cs="Calibri"/>
                <w:b/>
                <w:i/>
                <w:vanish/>
                <w:sz w:val="20"/>
                <w:szCs w:val="20"/>
                <w:highlight w:val="cyan"/>
                <w:lang w:val="en-GB"/>
              </w:rPr>
              <w:softHyphen/>
              <w:t>Cycle</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6F226637" w14:textId="77777777" w:rsidR="00D71557" w:rsidRPr="00E7759A" w:rsidRDefault="00D71557" w:rsidP="005F449F">
            <w:pPr>
              <w:spacing w:after="0"/>
              <w:rPr>
                <w:rFonts w:cs="Calibri"/>
                <w:vanish/>
                <w:sz w:val="20"/>
                <w:szCs w:val="20"/>
                <w:highlight w:val="cyan"/>
                <w:lang w:val="en-GB"/>
              </w:rPr>
            </w:pPr>
            <w:r w:rsidRPr="00E7759A">
              <w:rPr>
                <w:rFonts w:cs="Calibri"/>
                <w:vanish/>
                <w:sz w:val="20"/>
                <w:szCs w:val="20"/>
                <w:highlight w:val="cyan"/>
                <w:lang w:val="en-GB"/>
              </w:rPr>
              <w:t>0:1</w:t>
            </w:r>
          </w:p>
        </w:tc>
        <w:tc>
          <w:tcPr>
            <w:tcW w:w="1134" w:type="dxa"/>
            <w:tcBorders>
              <w:top w:val="single" w:sz="4" w:space="0" w:color="auto"/>
              <w:left w:val="single" w:sz="4" w:space="0" w:color="auto"/>
              <w:bottom w:val="single" w:sz="4" w:space="0" w:color="auto"/>
              <w:right w:val="single" w:sz="4" w:space="0" w:color="auto"/>
            </w:tcBorders>
            <w:vAlign w:val="center"/>
          </w:tcPr>
          <w:p w14:paraId="15B83DB9" w14:textId="77777777" w:rsidR="00D71557" w:rsidRPr="00E7759A" w:rsidRDefault="00D71557" w:rsidP="005F449F">
            <w:pPr>
              <w:spacing w:after="0"/>
              <w:rPr>
                <w:rFonts w:cs="Calibri"/>
                <w:i/>
                <w:vanish/>
                <w:sz w:val="20"/>
                <w:szCs w:val="20"/>
                <w:highlight w:val="cyan"/>
                <w:lang w:val="en-GB"/>
              </w:rPr>
            </w:pPr>
            <w:r w:rsidRPr="00E7759A">
              <w:rPr>
                <w:rFonts w:cs="Calibri"/>
                <w:i/>
                <w:vanish/>
                <w:sz w:val="20"/>
                <w:szCs w:val="20"/>
                <w:highlight w:val="cyan"/>
                <w:lang w:val="en-GB"/>
              </w:rPr>
              <w:t>Positive</w:t>
            </w:r>
            <w:r w:rsidRPr="00E7759A">
              <w:rPr>
                <w:rFonts w:cs="Calibri"/>
                <w:i/>
                <w:vanish/>
                <w:sz w:val="20"/>
                <w:szCs w:val="20"/>
                <w:highlight w:val="cyan"/>
                <w:lang w:val="fr-LU"/>
              </w:rPr>
              <w:softHyphen/>
            </w:r>
            <w:proofErr w:type="spellStart"/>
            <w:r w:rsidRPr="00E7759A">
              <w:rPr>
                <w:rFonts w:cs="Calibri"/>
                <w:i/>
                <w:vanish/>
                <w:sz w:val="20"/>
                <w:szCs w:val="20"/>
                <w:highlight w:val="cyan"/>
                <w:lang w:val="en-GB"/>
              </w:rPr>
              <w:t>Duration</w:t>
            </w:r>
            <w:r w:rsidRPr="00E7759A">
              <w:rPr>
                <w:rFonts w:cs="Calibri"/>
                <w:i/>
                <w:vanish/>
                <w:sz w:val="20"/>
                <w:szCs w:val="20"/>
                <w:highlight w:val="cyan"/>
                <w:lang w:val="en-GB"/>
              </w:rPr>
              <w:softHyphen/>
              <w:t>Type</w:t>
            </w:r>
            <w:proofErr w:type="spellEnd"/>
          </w:p>
        </w:tc>
        <w:tc>
          <w:tcPr>
            <w:tcW w:w="4529" w:type="dxa"/>
            <w:gridSpan w:val="2"/>
            <w:tcBorders>
              <w:top w:val="single" w:sz="4" w:space="0" w:color="auto"/>
              <w:left w:val="single" w:sz="4" w:space="0" w:color="auto"/>
              <w:bottom w:val="single" w:sz="4" w:space="0" w:color="auto"/>
              <w:right w:val="single" w:sz="4" w:space="0" w:color="auto"/>
            </w:tcBorders>
            <w:vAlign w:val="center"/>
          </w:tcPr>
          <w:p w14:paraId="5824B1DB" w14:textId="77777777" w:rsidR="00D71557" w:rsidRPr="00E7759A" w:rsidRDefault="00D71557" w:rsidP="005F449F">
            <w:pPr>
              <w:spacing w:after="0"/>
              <w:jc w:val="both"/>
              <w:rPr>
                <w:rFonts w:cs="Calibri"/>
                <w:vanish/>
                <w:sz w:val="20"/>
                <w:szCs w:val="20"/>
                <w:lang w:val="en-GB"/>
              </w:rPr>
            </w:pPr>
            <w:r w:rsidRPr="00E7759A">
              <w:rPr>
                <w:rFonts w:cs="Calibri"/>
                <w:vanish/>
                <w:sz w:val="20"/>
                <w:szCs w:val="20"/>
                <w:highlight w:val="cyan"/>
                <w:lang w:val="en-GB"/>
              </w:rPr>
              <w:t>Minimum separation between two updates.</w:t>
            </w:r>
          </w:p>
        </w:tc>
      </w:tr>
      <w:tr w:rsidR="00D71557" w:rsidRPr="00E32CB2" w14:paraId="7CA77E7B" w14:textId="77777777" w:rsidTr="00464BCB">
        <w:trPr>
          <w:jc w:val="center"/>
        </w:trPr>
        <w:tc>
          <w:tcPr>
            <w:tcW w:w="1121" w:type="dxa"/>
            <w:vMerge/>
            <w:tcBorders>
              <w:left w:val="single" w:sz="4" w:space="0" w:color="auto"/>
              <w:bottom w:val="single" w:sz="4" w:space="0" w:color="auto"/>
              <w:right w:val="single" w:sz="4" w:space="0" w:color="auto"/>
            </w:tcBorders>
            <w:vAlign w:val="center"/>
          </w:tcPr>
          <w:p w14:paraId="1D0CCD2B" w14:textId="77777777" w:rsidR="00D71557" w:rsidRPr="00E7759A" w:rsidRDefault="00D71557" w:rsidP="005F449F">
            <w:pPr>
              <w:spacing w:after="0"/>
              <w:rPr>
                <w:rFonts w:cs="Calibri"/>
                <w:i/>
                <w:sz w:val="20"/>
                <w:szCs w:val="20"/>
                <w:lang w:val="en-GB"/>
              </w:rPr>
            </w:pP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0F27AC43" w14:textId="77777777" w:rsidR="00D71557" w:rsidRPr="00E7759A" w:rsidRDefault="00D71557" w:rsidP="005F449F">
            <w:pPr>
              <w:spacing w:after="0"/>
              <w:rPr>
                <w:rFonts w:cs="Calibri"/>
                <w:b/>
                <w:i/>
                <w:sz w:val="20"/>
                <w:szCs w:val="20"/>
                <w:highlight w:val="yellow"/>
                <w:lang w:val="en-GB"/>
              </w:rPr>
            </w:pPr>
            <w:proofErr w:type="spellStart"/>
            <w:r w:rsidRPr="00E7759A">
              <w:rPr>
                <w:rFonts w:cs="Calibri"/>
                <w:b/>
                <w:i/>
                <w:sz w:val="20"/>
                <w:szCs w:val="20"/>
                <w:highlight w:val="lightGray"/>
                <w:lang w:val="en-GB"/>
              </w:rPr>
              <w:t>ServiceStarted</w:t>
            </w:r>
            <w:r w:rsidRPr="00E7759A">
              <w:rPr>
                <w:rFonts w:cs="Calibri"/>
                <w:b/>
                <w:i/>
                <w:sz w:val="20"/>
                <w:szCs w:val="20"/>
                <w:highlight w:val="lightGray"/>
                <w:lang w:val="en-GB"/>
              </w:rPr>
              <w:softHyphen/>
              <w:t>Time</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00083E51" w14:textId="77777777" w:rsidR="00D71557" w:rsidRPr="00E7759A" w:rsidRDefault="00D71557" w:rsidP="005F449F">
            <w:pPr>
              <w:spacing w:after="0"/>
              <w:rPr>
                <w:rFonts w:cs="Calibri"/>
                <w:sz w:val="20"/>
                <w:szCs w:val="20"/>
                <w:lang w:val="en-GB"/>
              </w:rPr>
            </w:pPr>
            <w:r w:rsidRPr="00E7759A">
              <w:rPr>
                <w:rFonts w:cs="Calibri"/>
                <w:sz w:val="20"/>
                <w:szCs w:val="20"/>
                <w:lang w:val="en-GB"/>
              </w:rPr>
              <w:t>0:1</w:t>
            </w:r>
          </w:p>
        </w:tc>
        <w:tc>
          <w:tcPr>
            <w:tcW w:w="1134" w:type="dxa"/>
            <w:tcBorders>
              <w:top w:val="single" w:sz="4" w:space="0" w:color="auto"/>
              <w:left w:val="single" w:sz="4" w:space="0" w:color="auto"/>
              <w:bottom w:val="single" w:sz="4" w:space="0" w:color="auto"/>
              <w:right w:val="single" w:sz="4" w:space="0" w:color="auto"/>
            </w:tcBorders>
            <w:vAlign w:val="center"/>
          </w:tcPr>
          <w:p w14:paraId="574B50D6" w14:textId="77777777" w:rsidR="00D71557" w:rsidRPr="00E7759A" w:rsidRDefault="00D71557" w:rsidP="005F449F">
            <w:pPr>
              <w:spacing w:after="0"/>
              <w:rPr>
                <w:rFonts w:cs="Calibri"/>
                <w:i/>
                <w:sz w:val="20"/>
                <w:szCs w:val="20"/>
                <w:lang w:val="en-GB"/>
              </w:rPr>
            </w:pPr>
            <w:proofErr w:type="spellStart"/>
            <w:proofErr w:type="gramStart"/>
            <w:r w:rsidRPr="00E7759A">
              <w:rPr>
                <w:rFonts w:cs="Calibri"/>
                <w:i/>
                <w:sz w:val="20"/>
                <w:szCs w:val="20"/>
                <w:lang w:val="en-GB"/>
              </w:rPr>
              <w:t>xsd:date</w:t>
            </w:r>
            <w:proofErr w:type="spellEnd"/>
            <w:r w:rsidRPr="00E7759A">
              <w:rPr>
                <w:rFonts w:cs="Calibri"/>
                <w:i/>
                <w:sz w:val="20"/>
                <w:szCs w:val="20"/>
                <w:lang w:val="fr-LU"/>
              </w:rPr>
              <w:softHyphen/>
            </w:r>
            <w:r w:rsidRPr="00E7759A">
              <w:rPr>
                <w:rFonts w:cs="Calibri"/>
                <w:i/>
                <w:sz w:val="20"/>
                <w:szCs w:val="20"/>
                <w:lang w:val="en-GB"/>
              </w:rPr>
              <w:t>Time</w:t>
            </w:r>
            <w:proofErr w:type="gramEnd"/>
            <w:r w:rsidRPr="00E7759A">
              <w:rPr>
                <w:rFonts w:cs="Calibri"/>
                <w:i/>
                <w:sz w:val="20"/>
                <w:szCs w:val="20"/>
                <w:lang w:val="en-GB"/>
              </w:rPr>
              <w:t>:</w:t>
            </w:r>
          </w:p>
        </w:tc>
        <w:tc>
          <w:tcPr>
            <w:tcW w:w="4529" w:type="dxa"/>
            <w:gridSpan w:val="2"/>
            <w:tcBorders>
              <w:top w:val="single" w:sz="4" w:space="0" w:color="auto"/>
              <w:left w:val="single" w:sz="4" w:space="0" w:color="auto"/>
              <w:bottom w:val="single" w:sz="4" w:space="0" w:color="auto"/>
              <w:right w:val="single" w:sz="4" w:space="0" w:color="auto"/>
            </w:tcBorders>
            <w:vAlign w:val="center"/>
          </w:tcPr>
          <w:p w14:paraId="7F691069" w14:textId="77777777" w:rsidR="00D71557" w:rsidRPr="00E7759A" w:rsidRDefault="00D71557" w:rsidP="005F449F">
            <w:pPr>
              <w:spacing w:after="0"/>
              <w:jc w:val="both"/>
              <w:rPr>
                <w:rFonts w:cs="Calibri"/>
                <w:sz w:val="20"/>
                <w:szCs w:val="20"/>
                <w:lang w:val="fr-FR"/>
              </w:rPr>
            </w:pPr>
            <w:r w:rsidRPr="00E7759A">
              <w:rPr>
                <w:rFonts w:cs="Calibri"/>
                <w:sz w:val="20"/>
                <w:szCs w:val="20"/>
                <w:lang w:val="fr-FR"/>
              </w:rPr>
              <w:t>Dernière date et heure de mise en marche du système.</w:t>
            </w:r>
          </w:p>
        </w:tc>
      </w:tr>
      <w:tr w:rsidR="008E55AD" w:rsidRPr="00E32CB2" w14:paraId="75E66D69" w14:textId="77777777" w:rsidTr="005F449F">
        <w:trPr>
          <w:jc w:val="center"/>
        </w:trPr>
        <w:tc>
          <w:tcPr>
            <w:tcW w:w="1121" w:type="dxa"/>
            <w:tcBorders>
              <w:top w:val="single" w:sz="4" w:space="0" w:color="auto"/>
              <w:left w:val="single" w:sz="4" w:space="0" w:color="auto"/>
              <w:bottom w:val="single" w:sz="4" w:space="0" w:color="auto"/>
              <w:right w:val="single" w:sz="4" w:space="0" w:color="auto"/>
            </w:tcBorders>
            <w:vAlign w:val="center"/>
          </w:tcPr>
          <w:p w14:paraId="40AC3C14" w14:textId="77777777" w:rsidR="008E55AD" w:rsidRPr="00E7759A" w:rsidRDefault="008E55AD" w:rsidP="005F449F">
            <w:pPr>
              <w:spacing w:after="0"/>
              <w:rPr>
                <w:rFonts w:cs="Calibri"/>
                <w:i/>
                <w:sz w:val="20"/>
                <w:szCs w:val="20"/>
                <w:lang w:val="en-GB"/>
              </w:rPr>
            </w:pPr>
            <w:r w:rsidRPr="00E7759A">
              <w:rPr>
                <w:rFonts w:cs="Calibri"/>
                <w:i/>
                <w:sz w:val="20"/>
                <w:szCs w:val="20"/>
                <w:lang w:val="en-GB"/>
              </w:rPr>
              <w:t>any</w:t>
            </w:r>
          </w:p>
        </w:tc>
        <w:tc>
          <w:tcPr>
            <w:tcW w:w="2022" w:type="dxa"/>
            <w:gridSpan w:val="2"/>
            <w:tcBorders>
              <w:top w:val="single" w:sz="4" w:space="0" w:color="auto"/>
              <w:left w:val="single" w:sz="4" w:space="0" w:color="auto"/>
              <w:bottom w:val="single" w:sz="4" w:space="0" w:color="auto"/>
              <w:right w:val="single" w:sz="4" w:space="0" w:color="auto"/>
            </w:tcBorders>
            <w:vAlign w:val="center"/>
          </w:tcPr>
          <w:p w14:paraId="2A89ADCC" w14:textId="77777777" w:rsidR="008E55AD" w:rsidRPr="00E7759A" w:rsidRDefault="008E55AD" w:rsidP="005F449F">
            <w:pPr>
              <w:spacing w:after="0"/>
              <w:rPr>
                <w:rFonts w:cs="Calibri"/>
                <w:b/>
                <w:i/>
                <w:sz w:val="20"/>
                <w:szCs w:val="20"/>
                <w:lang w:val="en-GB"/>
              </w:rPr>
            </w:pPr>
            <w:r w:rsidRPr="00E7759A">
              <w:rPr>
                <w:rFonts w:cs="Calibri"/>
                <w:b/>
                <w:i/>
                <w:sz w:val="20"/>
                <w:szCs w:val="20"/>
                <w:highlight w:val="lightGray"/>
                <w:lang w:val="en-GB"/>
              </w:rPr>
              <w:t>Extensions</w:t>
            </w:r>
          </w:p>
        </w:tc>
        <w:tc>
          <w:tcPr>
            <w:tcW w:w="709" w:type="dxa"/>
            <w:tcBorders>
              <w:top w:val="single" w:sz="4" w:space="0" w:color="auto"/>
              <w:left w:val="single" w:sz="4" w:space="0" w:color="auto"/>
              <w:bottom w:val="single" w:sz="4" w:space="0" w:color="auto"/>
              <w:right w:val="single" w:sz="4" w:space="0" w:color="auto"/>
            </w:tcBorders>
            <w:vAlign w:val="center"/>
          </w:tcPr>
          <w:p w14:paraId="7EDD3F7A" w14:textId="77777777" w:rsidR="008E55AD" w:rsidRPr="00E7759A" w:rsidRDefault="008E55AD" w:rsidP="005F449F">
            <w:pPr>
              <w:spacing w:after="0"/>
              <w:rPr>
                <w:rFonts w:cs="Calibri"/>
                <w:sz w:val="20"/>
                <w:szCs w:val="20"/>
                <w:lang w:val="en-GB"/>
              </w:rPr>
            </w:pPr>
            <w:r w:rsidRPr="00E7759A">
              <w:rPr>
                <w:rFonts w:cs="Calibri"/>
                <w:sz w:val="20"/>
                <w:szCs w:val="20"/>
                <w:lang w:val="en-GB"/>
              </w:rPr>
              <w:t>0:1</w:t>
            </w:r>
          </w:p>
        </w:tc>
        <w:tc>
          <w:tcPr>
            <w:tcW w:w="1134" w:type="dxa"/>
            <w:tcBorders>
              <w:top w:val="single" w:sz="4" w:space="0" w:color="auto"/>
              <w:left w:val="single" w:sz="4" w:space="0" w:color="auto"/>
              <w:bottom w:val="single" w:sz="4" w:space="0" w:color="auto"/>
              <w:right w:val="single" w:sz="4" w:space="0" w:color="auto"/>
            </w:tcBorders>
            <w:vAlign w:val="center"/>
          </w:tcPr>
          <w:p w14:paraId="08D91965" w14:textId="77777777" w:rsidR="008E55AD" w:rsidRPr="00E7759A" w:rsidRDefault="008E55AD" w:rsidP="005F449F">
            <w:pPr>
              <w:spacing w:after="0"/>
              <w:rPr>
                <w:rFonts w:cs="Calibri"/>
                <w:i/>
                <w:sz w:val="20"/>
                <w:szCs w:val="20"/>
                <w:lang w:val="en-GB"/>
              </w:rPr>
            </w:pPr>
            <w:r w:rsidRPr="00E7759A">
              <w:rPr>
                <w:rFonts w:cs="Calibri"/>
                <w:i/>
                <w:sz w:val="20"/>
                <w:szCs w:val="20"/>
                <w:lang w:val="en-GB"/>
              </w:rPr>
              <w:t>any</w:t>
            </w:r>
          </w:p>
        </w:tc>
        <w:tc>
          <w:tcPr>
            <w:tcW w:w="4529" w:type="dxa"/>
            <w:gridSpan w:val="2"/>
            <w:tcBorders>
              <w:top w:val="single" w:sz="4" w:space="0" w:color="auto"/>
              <w:left w:val="single" w:sz="4" w:space="0" w:color="auto"/>
              <w:bottom w:val="single" w:sz="4" w:space="0" w:color="auto"/>
              <w:right w:val="single" w:sz="4" w:space="0" w:color="auto"/>
            </w:tcBorders>
            <w:vAlign w:val="center"/>
          </w:tcPr>
          <w:p w14:paraId="0BAFE4BA" w14:textId="0C94B094" w:rsidR="008E55AD" w:rsidRPr="00E7759A" w:rsidRDefault="00AC2911" w:rsidP="005F449F">
            <w:pPr>
              <w:spacing w:after="0"/>
              <w:jc w:val="both"/>
              <w:rPr>
                <w:rFonts w:cs="Calibri"/>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bookmarkStart w:id="576" w:name="_Toc5293790"/>
    <w:p w14:paraId="24005E0A" w14:textId="6B5D5683" w:rsidR="008E645F" w:rsidRPr="00922ED9" w:rsidRDefault="008E645F" w:rsidP="003C75B8">
      <w:pPr>
        <w:pStyle w:val="ANNEX"/>
        <w:rPr>
          <w:lang w:val="en-GB"/>
        </w:rPr>
      </w:pPr>
      <w:r w:rsidRPr="002F7E84">
        <w:rPr>
          <w:lang w:val="en-GB"/>
        </w:rPr>
        <w:lastRenderedPageBreak/>
        <w:fldChar w:fldCharType="begin"/>
      </w:r>
      <w:r w:rsidRPr="00682D26">
        <w:rPr>
          <w:lang w:val="fr-FR"/>
        </w:rPr>
        <w:instrText xml:space="preserve">SEQ aaa \h </w:instrText>
      </w:r>
      <w:r w:rsidRPr="002F7E84">
        <w:rPr>
          <w:lang w:val="en-GB"/>
        </w:rPr>
        <w:fldChar w:fldCharType="end"/>
      </w:r>
      <w:r w:rsidRPr="002F7E84">
        <w:rPr>
          <w:lang w:val="en-GB"/>
        </w:rPr>
        <w:fldChar w:fldCharType="begin"/>
      </w:r>
      <w:r w:rsidRPr="00682D26">
        <w:rPr>
          <w:lang w:val="fr-FR"/>
        </w:rPr>
        <w:instrText xml:space="preserve">SEQ table \r0\h </w:instrText>
      </w:r>
      <w:r w:rsidRPr="002F7E84">
        <w:rPr>
          <w:lang w:val="en-GB"/>
        </w:rPr>
        <w:fldChar w:fldCharType="end"/>
      </w:r>
      <w:r w:rsidRPr="002F7E84">
        <w:rPr>
          <w:lang w:val="en-GB"/>
        </w:rPr>
        <w:fldChar w:fldCharType="begin"/>
      </w:r>
      <w:r w:rsidRPr="00682D26">
        <w:rPr>
          <w:lang w:val="fr-FR"/>
        </w:rPr>
        <w:instrText xml:space="preserve">SEQ figure \r0\h </w:instrText>
      </w:r>
      <w:r w:rsidRPr="002F7E84">
        <w:rPr>
          <w:lang w:val="en-GB"/>
        </w:rPr>
        <w:fldChar w:fldCharType="end"/>
      </w:r>
      <w:r w:rsidRPr="00682D26">
        <w:rPr>
          <w:lang w:val="fr-FR"/>
        </w:rPr>
        <w:br/>
      </w:r>
      <w:r w:rsidRPr="00682D26">
        <w:rPr>
          <w:lang w:val="fr-FR"/>
        </w:rPr>
        <w:br/>
      </w:r>
      <w:bookmarkStart w:id="577" w:name="_Toc109134019"/>
      <w:bookmarkEnd w:id="576"/>
      <w:r w:rsidR="0083424C" w:rsidRPr="00922ED9">
        <w:rPr>
          <w:lang w:val="en-GB"/>
        </w:rPr>
        <w:t xml:space="preserve">Termes et </w:t>
      </w:r>
      <w:proofErr w:type="spellStart"/>
      <w:r w:rsidR="0083424C" w:rsidRPr="00922ED9">
        <w:rPr>
          <w:lang w:val="en-GB"/>
        </w:rPr>
        <w:t>définitions</w:t>
      </w:r>
      <w:bookmarkEnd w:id="577"/>
      <w:proofErr w:type="spellEnd"/>
    </w:p>
    <w:tbl>
      <w:tblPr>
        <w:tblW w:w="1031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48"/>
        <w:gridCol w:w="7866"/>
      </w:tblGrid>
      <w:tr w:rsidR="00F653CF" w:rsidRPr="00247CC8" w14:paraId="463E02C3" w14:textId="77777777" w:rsidTr="0075267B">
        <w:tc>
          <w:tcPr>
            <w:tcW w:w="2448" w:type="dxa"/>
            <w:tcMar>
              <w:top w:w="28" w:type="dxa"/>
              <w:bottom w:w="28" w:type="dxa"/>
            </w:tcMar>
            <w:vAlign w:val="center"/>
          </w:tcPr>
          <w:p w14:paraId="5ABEB25D" w14:textId="77777777" w:rsidR="00F653CF" w:rsidRPr="00E7759A" w:rsidRDefault="00F653CF" w:rsidP="005F449F">
            <w:pPr>
              <w:spacing w:after="0"/>
              <w:jc w:val="both"/>
              <w:rPr>
                <w:rFonts w:cs="Calibri"/>
                <w:lang w:val="en-GB"/>
              </w:rPr>
            </w:pPr>
            <w:r w:rsidRPr="00E7759A">
              <w:rPr>
                <w:rFonts w:cs="Calibri"/>
                <w:lang w:val="en-GB"/>
              </w:rPr>
              <w:t>AVMS</w:t>
            </w:r>
          </w:p>
        </w:tc>
        <w:tc>
          <w:tcPr>
            <w:tcW w:w="7866" w:type="dxa"/>
            <w:tcMar>
              <w:top w:w="28" w:type="dxa"/>
              <w:bottom w:w="28" w:type="dxa"/>
            </w:tcMar>
            <w:vAlign w:val="center"/>
          </w:tcPr>
          <w:p w14:paraId="60CD7CEA" w14:textId="77777777" w:rsidR="00F653CF" w:rsidRPr="00E7759A" w:rsidRDefault="00F653CF" w:rsidP="005F449F">
            <w:pPr>
              <w:spacing w:after="0"/>
              <w:jc w:val="both"/>
              <w:rPr>
                <w:rFonts w:cs="Calibri"/>
                <w:lang w:val="en-GB"/>
              </w:rPr>
            </w:pPr>
            <w:r w:rsidRPr="00E7759A">
              <w:rPr>
                <w:rFonts w:cs="Calibri"/>
                <w:lang w:val="en-GB"/>
              </w:rPr>
              <w:t>Automated Vehicle Management System</w:t>
            </w:r>
          </w:p>
        </w:tc>
      </w:tr>
      <w:tr w:rsidR="00F653CF" w:rsidRPr="00E32CB2" w14:paraId="7D10CBFE" w14:textId="77777777" w:rsidTr="0075267B">
        <w:tc>
          <w:tcPr>
            <w:tcW w:w="2448" w:type="dxa"/>
            <w:tcMar>
              <w:top w:w="28" w:type="dxa"/>
              <w:bottom w:w="28" w:type="dxa"/>
            </w:tcMar>
            <w:vAlign w:val="center"/>
          </w:tcPr>
          <w:p w14:paraId="24C1E888" w14:textId="77777777" w:rsidR="00F653CF" w:rsidRPr="00E7759A" w:rsidRDefault="00F653CF" w:rsidP="005F449F">
            <w:pPr>
              <w:spacing w:after="0"/>
              <w:jc w:val="both"/>
              <w:rPr>
                <w:rFonts w:cs="Calibri"/>
              </w:rPr>
            </w:pPr>
            <w:r w:rsidRPr="00E7759A">
              <w:rPr>
                <w:rFonts w:cs="Calibri"/>
              </w:rPr>
              <w:t>DMZ</w:t>
            </w:r>
          </w:p>
        </w:tc>
        <w:tc>
          <w:tcPr>
            <w:tcW w:w="7866" w:type="dxa"/>
            <w:tcMar>
              <w:top w:w="28" w:type="dxa"/>
              <w:bottom w:w="28" w:type="dxa"/>
            </w:tcMar>
            <w:vAlign w:val="center"/>
          </w:tcPr>
          <w:p w14:paraId="3E026606" w14:textId="77777777" w:rsidR="00F653CF" w:rsidRPr="00E7759A" w:rsidRDefault="00F653CF" w:rsidP="005F449F">
            <w:pPr>
              <w:spacing w:after="0"/>
              <w:jc w:val="both"/>
              <w:rPr>
                <w:rFonts w:cs="Calibri"/>
                <w:lang w:val="fr-FR"/>
              </w:rPr>
            </w:pPr>
            <w:proofErr w:type="spellStart"/>
            <w:r w:rsidRPr="00E7759A">
              <w:rPr>
                <w:rFonts w:cs="Calibri"/>
                <w:b/>
                <w:i/>
                <w:lang w:val="fr-FR"/>
              </w:rPr>
              <w:t>D</w:t>
            </w:r>
            <w:r w:rsidRPr="00E7759A">
              <w:rPr>
                <w:rFonts w:cs="Calibri"/>
                <w:i/>
                <w:lang w:val="fr-FR"/>
              </w:rPr>
              <w:t>e</w:t>
            </w:r>
            <w:r w:rsidRPr="00E7759A">
              <w:rPr>
                <w:rFonts w:cs="Calibri"/>
                <w:b/>
                <w:i/>
                <w:lang w:val="fr-FR"/>
              </w:rPr>
              <w:t>M</w:t>
            </w:r>
            <w:r w:rsidRPr="00E7759A">
              <w:rPr>
                <w:rFonts w:cs="Calibri"/>
                <w:i/>
                <w:lang w:val="fr-FR"/>
              </w:rPr>
              <w:t>ilitarised</w:t>
            </w:r>
            <w:proofErr w:type="spellEnd"/>
            <w:r w:rsidRPr="00E7759A">
              <w:rPr>
                <w:rFonts w:cs="Calibri"/>
                <w:i/>
                <w:lang w:val="fr-FR"/>
              </w:rPr>
              <w:t xml:space="preserve"> </w:t>
            </w:r>
            <w:r w:rsidRPr="00E7759A">
              <w:rPr>
                <w:rFonts w:cs="Calibri"/>
                <w:b/>
                <w:i/>
                <w:lang w:val="fr-FR"/>
              </w:rPr>
              <w:t>Z</w:t>
            </w:r>
            <w:r w:rsidRPr="00E7759A">
              <w:rPr>
                <w:rFonts w:cs="Calibri"/>
                <w:i/>
                <w:lang w:val="fr-FR"/>
              </w:rPr>
              <w:t>one</w:t>
            </w:r>
            <w:r w:rsidRPr="00E7759A">
              <w:rPr>
                <w:rFonts w:cs="Calibri"/>
                <w:lang w:val="fr-FR"/>
              </w:rPr>
              <w:t xml:space="preserve"> - Zone tampon d'un réseau d'entreprise, située entre le réseau local et Internet, derrière le coupe-feu, qui correspond à un réseau intermédiaire regroupant des serveurs publics (HTTP, SMTP, FTP, DNS, etc.), et dont le but est d'éviter toute connexion directe avec le réseau interne et de prévenir celui-ci de toute attaque extérieure depuis le Web.</w:t>
            </w:r>
          </w:p>
        </w:tc>
      </w:tr>
      <w:tr w:rsidR="00F653CF" w:rsidRPr="00E32CB2" w14:paraId="19E4C9EF" w14:textId="77777777" w:rsidTr="0075267B">
        <w:tc>
          <w:tcPr>
            <w:tcW w:w="2448" w:type="dxa"/>
            <w:tcMar>
              <w:top w:w="28" w:type="dxa"/>
              <w:bottom w:w="28" w:type="dxa"/>
            </w:tcMar>
            <w:vAlign w:val="center"/>
          </w:tcPr>
          <w:p w14:paraId="746036B4" w14:textId="77777777" w:rsidR="00F653CF" w:rsidRPr="00E7759A" w:rsidRDefault="00F653CF" w:rsidP="005F449F">
            <w:pPr>
              <w:spacing w:after="0"/>
              <w:jc w:val="both"/>
              <w:rPr>
                <w:rFonts w:cs="Calibri"/>
                <w:lang w:val="fr-LU"/>
              </w:rPr>
            </w:pPr>
            <w:r w:rsidRPr="00E7759A">
              <w:rPr>
                <w:rFonts w:cs="Calibri"/>
                <w:lang w:val="fr-LU"/>
              </w:rPr>
              <w:t>FIREWALL</w:t>
            </w:r>
          </w:p>
        </w:tc>
        <w:tc>
          <w:tcPr>
            <w:tcW w:w="7866" w:type="dxa"/>
            <w:tcMar>
              <w:top w:w="28" w:type="dxa"/>
              <w:bottom w:w="28" w:type="dxa"/>
            </w:tcMar>
            <w:vAlign w:val="center"/>
          </w:tcPr>
          <w:p w14:paraId="2A1F9D5D" w14:textId="77777777" w:rsidR="00F653CF" w:rsidRPr="00E7759A" w:rsidRDefault="00F653CF" w:rsidP="005F449F">
            <w:pPr>
              <w:spacing w:after="0"/>
              <w:jc w:val="both"/>
              <w:rPr>
                <w:rFonts w:cs="Calibri"/>
                <w:lang w:val="fr-LU"/>
              </w:rPr>
            </w:pPr>
            <w:r w:rsidRPr="00E7759A">
              <w:rPr>
                <w:rFonts w:cs="Calibri"/>
                <w:lang w:val="fr-FR"/>
              </w:rPr>
              <w:t>Porte coupe-feu. Système de sécurité anti-intrusion permettant une protection des réseaux informatiques internes de l’entreprise contre les intrusions du monde extérieur, en particulier les piratages informatiques.</w:t>
            </w:r>
          </w:p>
        </w:tc>
      </w:tr>
      <w:tr w:rsidR="00F653CF" w:rsidRPr="00E32CB2" w14:paraId="4952D83B" w14:textId="77777777" w:rsidTr="0075267B">
        <w:tc>
          <w:tcPr>
            <w:tcW w:w="2448" w:type="dxa"/>
            <w:tcMar>
              <w:top w:w="28" w:type="dxa"/>
              <w:bottom w:w="28" w:type="dxa"/>
            </w:tcMar>
            <w:vAlign w:val="center"/>
          </w:tcPr>
          <w:p w14:paraId="7803EC63" w14:textId="77777777" w:rsidR="00F653CF" w:rsidRPr="00E7759A" w:rsidRDefault="00F653CF" w:rsidP="005F449F">
            <w:pPr>
              <w:spacing w:after="0"/>
              <w:jc w:val="both"/>
              <w:rPr>
                <w:rFonts w:cs="Calibri"/>
                <w:lang w:val="fr-LU"/>
              </w:rPr>
            </w:pPr>
            <w:r w:rsidRPr="00E7759A">
              <w:rPr>
                <w:rFonts w:cs="Calibri"/>
                <w:lang w:val="fr-LU"/>
              </w:rPr>
              <w:t>HTML</w:t>
            </w:r>
          </w:p>
        </w:tc>
        <w:tc>
          <w:tcPr>
            <w:tcW w:w="7866" w:type="dxa"/>
            <w:tcMar>
              <w:top w:w="28" w:type="dxa"/>
              <w:bottom w:w="28" w:type="dxa"/>
            </w:tcMar>
            <w:vAlign w:val="center"/>
          </w:tcPr>
          <w:p w14:paraId="49908BDF" w14:textId="77777777" w:rsidR="00F653CF" w:rsidRPr="00E7759A" w:rsidRDefault="00F653CF" w:rsidP="005F449F">
            <w:pPr>
              <w:spacing w:after="0"/>
              <w:jc w:val="both"/>
              <w:rPr>
                <w:rFonts w:cs="Calibri"/>
                <w:lang w:val="fr-LU"/>
              </w:rPr>
            </w:pPr>
            <w:r w:rsidRPr="00E7759A">
              <w:rPr>
                <w:rFonts w:cs="Calibri"/>
                <w:b/>
                <w:i/>
                <w:lang w:val="fr-LU"/>
              </w:rPr>
              <w:t>H</w:t>
            </w:r>
            <w:r w:rsidRPr="00E7759A">
              <w:rPr>
                <w:rFonts w:cs="Calibri"/>
                <w:i/>
                <w:lang w:val="fr-LU"/>
              </w:rPr>
              <w:t xml:space="preserve">yper </w:t>
            </w:r>
            <w:proofErr w:type="spellStart"/>
            <w:r w:rsidRPr="00E7759A">
              <w:rPr>
                <w:rFonts w:cs="Calibri"/>
                <w:b/>
                <w:i/>
                <w:lang w:val="fr-LU"/>
              </w:rPr>
              <w:t>T</w:t>
            </w:r>
            <w:r w:rsidRPr="00E7759A">
              <w:rPr>
                <w:rFonts w:cs="Calibri"/>
                <w:i/>
                <w:lang w:val="fr-LU"/>
              </w:rPr>
              <w:t>ext</w:t>
            </w:r>
            <w:proofErr w:type="spellEnd"/>
            <w:r w:rsidRPr="00E7759A">
              <w:rPr>
                <w:rFonts w:cs="Calibri"/>
                <w:i/>
                <w:lang w:val="fr-LU"/>
              </w:rPr>
              <w:t xml:space="preserve"> </w:t>
            </w:r>
            <w:r w:rsidRPr="00E7759A">
              <w:rPr>
                <w:rFonts w:cs="Calibri"/>
                <w:b/>
                <w:i/>
                <w:lang w:val="fr-LU"/>
              </w:rPr>
              <w:t>M</w:t>
            </w:r>
            <w:r w:rsidRPr="00E7759A">
              <w:rPr>
                <w:rFonts w:cs="Calibri"/>
                <w:i/>
                <w:lang w:val="fr-LU"/>
              </w:rPr>
              <w:t xml:space="preserve">arkup </w:t>
            </w:r>
            <w:proofErr w:type="spellStart"/>
            <w:r w:rsidRPr="00E7759A">
              <w:rPr>
                <w:rFonts w:cs="Calibri"/>
                <w:b/>
                <w:i/>
                <w:lang w:val="fr-FR"/>
              </w:rPr>
              <w:t>L</w:t>
            </w:r>
            <w:r w:rsidRPr="00E7759A">
              <w:rPr>
                <w:rFonts w:cs="Calibri"/>
                <w:i/>
                <w:lang w:val="fr-FR"/>
              </w:rPr>
              <w:t>anguage</w:t>
            </w:r>
            <w:proofErr w:type="spellEnd"/>
            <w:r w:rsidRPr="00E7759A">
              <w:rPr>
                <w:rFonts w:cs="Calibri"/>
                <w:lang w:val="fr-FR"/>
              </w:rPr>
              <w:t xml:space="preserve"> - langage de programmation utilisé pour créer des documents hypertexte.</w:t>
            </w:r>
          </w:p>
        </w:tc>
      </w:tr>
      <w:tr w:rsidR="00F653CF" w:rsidRPr="00E32CB2" w14:paraId="13909603" w14:textId="77777777" w:rsidTr="0075267B">
        <w:tc>
          <w:tcPr>
            <w:tcW w:w="2448" w:type="dxa"/>
            <w:tcMar>
              <w:top w:w="28" w:type="dxa"/>
              <w:bottom w:w="28" w:type="dxa"/>
            </w:tcMar>
            <w:vAlign w:val="center"/>
          </w:tcPr>
          <w:p w14:paraId="0A3E30B2" w14:textId="77777777" w:rsidR="00F653CF" w:rsidRPr="00E7759A" w:rsidRDefault="00F653CF" w:rsidP="005F449F">
            <w:pPr>
              <w:spacing w:after="0"/>
              <w:jc w:val="both"/>
              <w:rPr>
                <w:rFonts w:cs="Calibri"/>
              </w:rPr>
            </w:pPr>
            <w:r w:rsidRPr="00E7759A">
              <w:rPr>
                <w:rFonts w:cs="Calibri"/>
              </w:rPr>
              <w:t>HTTP</w:t>
            </w:r>
          </w:p>
        </w:tc>
        <w:tc>
          <w:tcPr>
            <w:tcW w:w="7866" w:type="dxa"/>
            <w:tcMar>
              <w:top w:w="28" w:type="dxa"/>
              <w:bottom w:w="28" w:type="dxa"/>
            </w:tcMar>
            <w:vAlign w:val="center"/>
          </w:tcPr>
          <w:p w14:paraId="0EDEC74D" w14:textId="77777777" w:rsidR="00F653CF" w:rsidRPr="00E7759A" w:rsidRDefault="00F653CF" w:rsidP="005F449F">
            <w:pPr>
              <w:spacing w:after="0"/>
              <w:jc w:val="both"/>
              <w:rPr>
                <w:rFonts w:cs="Calibri"/>
                <w:lang w:val="fr-FR"/>
              </w:rPr>
            </w:pPr>
            <w:r w:rsidRPr="00E7759A">
              <w:rPr>
                <w:rFonts w:cs="Calibri"/>
                <w:b/>
                <w:i/>
                <w:lang w:val="fr-FR"/>
              </w:rPr>
              <w:t>H</w:t>
            </w:r>
            <w:r w:rsidRPr="00E7759A">
              <w:rPr>
                <w:rFonts w:cs="Calibri"/>
                <w:i/>
                <w:lang w:val="fr-FR"/>
              </w:rPr>
              <w:t xml:space="preserve">yperText </w:t>
            </w:r>
            <w:r w:rsidRPr="00E7759A">
              <w:rPr>
                <w:rFonts w:cs="Calibri"/>
                <w:b/>
                <w:i/>
                <w:lang w:val="fr-FR"/>
              </w:rPr>
              <w:t>T</w:t>
            </w:r>
            <w:r w:rsidRPr="00E7759A">
              <w:rPr>
                <w:rFonts w:cs="Calibri"/>
                <w:i/>
                <w:lang w:val="fr-FR"/>
              </w:rPr>
              <w:t xml:space="preserve">ransfer </w:t>
            </w:r>
            <w:r w:rsidRPr="00E7759A">
              <w:rPr>
                <w:rFonts w:cs="Calibri"/>
                <w:b/>
                <w:i/>
                <w:lang w:val="fr-FR"/>
              </w:rPr>
              <w:t>P</w:t>
            </w:r>
            <w:r w:rsidRPr="00E7759A">
              <w:rPr>
                <w:rFonts w:cs="Calibri"/>
                <w:i/>
                <w:lang w:val="fr-FR"/>
              </w:rPr>
              <w:t>rotocol</w:t>
            </w:r>
            <w:r w:rsidRPr="00E7759A">
              <w:rPr>
                <w:rFonts w:cs="Calibri"/>
                <w:lang w:val="fr-FR"/>
              </w:rPr>
              <w:t xml:space="preserve"> - Le protocole technique utilisé sur le *Web pour transférer des fichiers au cours d'une séance entre le serveur et l'utilisateur.</w:t>
            </w:r>
          </w:p>
        </w:tc>
      </w:tr>
      <w:tr w:rsidR="00F653CF" w:rsidRPr="005166BA" w14:paraId="5257728C" w14:textId="77777777" w:rsidTr="0075267B">
        <w:tc>
          <w:tcPr>
            <w:tcW w:w="2448" w:type="dxa"/>
            <w:tcMar>
              <w:top w:w="28" w:type="dxa"/>
              <w:bottom w:w="28" w:type="dxa"/>
            </w:tcMar>
            <w:vAlign w:val="center"/>
          </w:tcPr>
          <w:p w14:paraId="2CD7BE0B" w14:textId="77777777" w:rsidR="00F653CF" w:rsidRPr="00E7759A" w:rsidRDefault="00F653CF" w:rsidP="005F449F">
            <w:pPr>
              <w:spacing w:after="0"/>
              <w:jc w:val="both"/>
              <w:rPr>
                <w:rFonts w:cs="Calibri"/>
                <w:lang w:val="en-GB"/>
              </w:rPr>
            </w:pPr>
            <w:r w:rsidRPr="00E7759A">
              <w:rPr>
                <w:rFonts w:cs="Calibri"/>
                <w:lang w:val="en-GB"/>
              </w:rPr>
              <w:t>HTTPS</w:t>
            </w:r>
          </w:p>
        </w:tc>
        <w:tc>
          <w:tcPr>
            <w:tcW w:w="7866" w:type="dxa"/>
            <w:tcMar>
              <w:top w:w="28" w:type="dxa"/>
              <w:bottom w:w="28" w:type="dxa"/>
            </w:tcMar>
            <w:vAlign w:val="center"/>
          </w:tcPr>
          <w:p w14:paraId="6BA27460" w14:textId="77777777" w:rsidR="00F653CF" w:rsidRPr="00E7759A" w:rsidRDefault="00F653CF" w:rsidP="005F449F">
            <w:pPr>
              <w:spacing w:after="0"/>
              <w:jc w:val="both"/>
              <w:rPr>
                <w:rFonts w:cs="Calibri"/>
                <w:lang w:val="en-GB"/>
              </w:rPr>
            </w:pPr>
            <w:proofErr w:type="spellStart"/>
            <w:r w:rsidRPr="00E7759A">
              <w:rPr>
                <w:rFonts w:cs="Calibri"/>
                <w:lang w:val="en-GB"/>
              </w:rPr>
              <w:t>HyperText</w:t>
            </w:r>
            <w:proofErr w:type="spellEnd"/>
            <w:r w:rsidRPr="00E7759A">
              <w:rPr>
                <w:rFonts w:cs="Calibri"/>
                <w:lang w:val="en-GB"/>
              </w:rPr>
              <w:t xml:space="preserve"> Transfer Protocol Secured – </w:t>
            </w:r>
            <w:proofErr w:type="spellStart"/>
            <w:r w:rsidRPr="00E7759A">
              <w:rPr>
                <w:rFonts w:cs="Calibri"/>
                <w:lang w:val="en-GB"/>
              </w:rPr>
              <w:t>Protocole</w:t>
            </w:r>
            <w:proofErr w:type="spellEnd"/>
            <w:r w:rsidRPr="00E7759A">
              <w:rPr>
                <w:rFonts w:cs="Calibri"/>
                <w:lang w:val="en-GB"/>
              </w:rPr>
              <w:t xml:space="preserve"> Web </w:t>
            </w:r>
            <w:proofErr w:type="spellStart"/>
            <w:r w:rsidRPr="00E7759A">
              <w:rPr>
                <w:rFonts w:cs="Calibri"/>
                <w:lang w:val="en-GB"/>
              </w:rPr>
              <w:t>sécurisé</w:t>
            </w:r>
            <w:proofErr w:type="spellEnd"/>
          </w:p>
        </w:tc>
      </w:tr>
      <w:tr w:rsidR="00F653CF" w:rsidRPr="00247CC8" w14:paraId="510AC4C2" w14:textId="77777777" w:rsidTr="0075267B">
        <w:tc>
          <w:tcPr>
            <w:tcW w:w="2448" w:type="dxa"/>
            <w:tcMar>
              <w:top w:w="28" w:type="dxa"/>
              <w:bottom w:w="28" w:type="dxa"/>
            </w:tcMar>
            <w:vAlign w:val="center"/>
          </w:tcPr>
          <w:p w14:paraId="6C0A6F48" w14:textId="77777777" w:rsidR="00F653CF" w:rsidRPr="00E7759A" w:rsidRDefault="00F653CF" w:rsidP="005F449F">
            <w:pPr>
              <w:spacing w:after="0"/>
              <w:jc w:val="both"/>
              <w:rPr>
                <w:rFonts w:cs="Calibri"/>
                <w:lang w:val="fr-LU"/>
              </w:rPr>
            </w:pPr>
            <w:r w:rsidRPr="00E7759A">
              <w:rPr>
                <w:rFonts w:cs="Calibri"/>
                <w:lang w:val="fr-LU"/>
              </w:rPr>
              <w:t>PMR</w:t>
            </w:r>
          </w:p>
        </w:tc>
        <w:tc>
          <w:tcPr>
            <w:tcW w:w="7866" w:type="dxa"/>
            <w:tcMar>
              <w:top w:w="28" w:type="dxa"/>
              <w:bottom w:w="28" w:type="dxa"/>
            </w:tcMar>
            <w:vAlign w:val="center"/>
          </w:tcPr>
          <w:p w14:paraId="675C0A79" w14:textId="77777777" w:rsidR="00F653CF" w:rsidRPr="00E7759A" w:rsidRDefault="00F653CF" w:rsidP="005F449F">
            <w:pPr>
              <w:pStyle w:val="Pieddepage"/>
              <w:jc w:val="both"/>
              <w:rPr>
                <w:rFonts w:cs="Calibri"/>
              </w:rPr>
            </w:pPr>
            <w:proofErr w:type="spellStart"/>
            <w:r w:rsidRPr="00E7759A">
              <w:rPr>
                <w:rFonts w:cs="Calibri"/>
              </w:rPr>
              <w:t>Personne</w:t>
            </w:r>
            <w:proofErr w:type="spellEnd"/>
            <w:r w:rsidRPr="00E7759A">
              <w:rPr>
                <w:rFonts w:cs="Calibri"/>
              </w:rPr>
              <w:t xml:space="preserve"> à </w:t>
            </w:r>
            <w:proofErr w:type="spellStart"/>
            <w:r w:rsidRPr="00E7759A">
              <w:rPr>
                <w:rFonts w:cs="Calibri"/>
              </w:rPr>
              <w:t>Mobilité</w:t>
            </w:r>
            <w:proofErr w:type="spellEnd"/>
            <w:r w:rsidRPr="00E7759A">
              <w:rPr>
                <w:rFonts w:cs="Calibri"/>
              </w:rPr>
              <w:t xml:space="preserve"> </w:t>
            </w:r>
            <w:proofErr w:type="spellStart"/>
            <w:r w:rsidRPr="00E7759A">
              <w:rPr>
                <w:rFonts w:cs="Calibri"/>
              </w:rPr>
              <w:t>Réduite</w:t>
            </w:r>
            <w:proofErr w:type="spellEnd"/>
          </w:p>
        </w:tc>
      </w:tr>
      <w:tr w:rsidR="00F653CF" w:rsidRPr="00E32CB2" w14:paraId="08D09A07" w14:textId="77777777" w:rsidTr="0075267B">
        <w:tc>
          <w:tcPr>
            <w:tcW w:w="2448" w:type="dxa"/>
            <w:tcMar>
              <w:top w:w="28" w:type="dxa"/>
              <w:bottom w:w="28" w:type="dxa"/>
            </w:tcMar>
            <w:vAlign w:val="center"/>
          </w:tcPr>
          <w:p w14:paraId="252B2989" w14:textId="77777777" w:rsidR="00F653CF" w:rsidRPr="00E7759A" w:rsidRDefault="00F653CF" w:rsidP="005F449F">
            <w:pPr>
              <w:spacing w:after="0"/>
              <w:jc w:val="both"/>
              <w:rPr>
                <w:rFonts w:cs="Calibri"/>
              </w:rPr>
            </w:pPr>
            <w:r w:rsidRPr="00E7759A">
              <w:rPr>
                <w:rFonts w:cs="Calibri"/>
              </w:rPr>
              <w:t>QUAY</w:t>
            </w:r>
          </w:p>
        </w:tc>
        <w:tc>
          <w:tcPr>
            <w:tcW w:w="7866" w:type="dxa"/>
            <w:tcMar>
              <w:top w:w="28" w:type="dxa"/>
              <w:bottom w:w="28" w:type="dxa"/>
            </w:tcMar>
            <w:vAlign w:val="center"/>
          </w:tcPr>
          <w:p w14:paraId="03E52532" w14:textId="4BE65411" w:rsidR="00F653CF" w:rsidRPr="00754D42" w:rsidRDefault="00754D42" w:rsidP="005F449F">
            <w:pPr>
              <w:pStyle w:val="Pieddepage"/>
              <w:jc w:val="both"/>
              <w:rPr>
                <w:rFonts w:cs="Calibri"/>
                <w:lang w:val="fr-FR"/>
              </w:rPr>
            </w:pPr>
            <w:r w:rsidRPr="00754D42">
              <w:rPr>
                <w:rFonts w:cs="Calibri"/>
                <w:lang w:val="fr-FR"/>
              </w:rPr>
              <w:t xml:space="preserve">Zone </w:t>
            </w:r>
            <w:r w:rsidR="00F653CF" w:rsidRPr="00754D42">
              <w:rPr>
                <w:rFonts w:cs="Calibri"/>
                <w:lang w:val="fr-FR"/>
              </w:rPr>
              <w:t>d’embarquement</w:t>
            </w:r>
            <w:r w:rsidRPr="00754D42">
              <w:rPr>
                <w:rFonts w:cs="Calibri"/>
                <w:lang w:val="fr-FR"/>
              </w:rPr>
              <w:t xml:space="preserve">. Peut </w:t>
            </w:r>
            <w:proofErr w:type="spellStart"/>
            <w:r w:rsidRPr="00754D42">
              <w:rPr>
                <w:rFonts w:cs="Calibri"/>
                <w:lang w:val="fr-FR"/>
              </w:rPr>
              <w:t>etre</w:t>
            </w:r>
            <w:proofErr w:type="spellEnd"/>
            <w:r w:rsidRPr="00754D42">
              <w:rPr>
                <w:rFonts w:cs="Calibri"/>
                <w:lang w:val="fr-FR"/>
              </w:rPr>
              <w:t xml:space="preserve"> constituée de positions </w:t>
            </w:r>
            <w:r>
              <w:rPr>
                <w:rFonts w:cs="Calibri"/>
                <w:lang w:val="fr-FR"/>
              </w:rPr>
              <w:t>d’embarquement</w:t>
            </w:r>
          </w:p>
        </w:tc>
      </w:tr>
      <w:tr w:rsidR="00F653CF" w:rsidRPr="00E32CB2" w14:paraId="4334817C" w14:textId="77777777" w:rsidTr="0075267B">
        <w:tc>
          <w:tcPr>
            <w:tcW w:w="2448" w:type="dxa"/>
            <w:tcMar>
              <w:top w:w="28" w:type="dxa"/>
              <w:bottom w:w="28" w:type="dxa"/>
            </w:tcMar>
            <w:vAlign w:val="center"/>
          </w:tcPr>
          <w:p w14:paraId="45B1AE1F" w14:textId="77777777" w:rsidR="00F653CF" w:rsidRPr="00E7759A" w:rsidRDefault="00F653CF" w:rsidP="005F449F">
            <w:pPr>
              <w:spacing w:after="0"/>
              <w:jc w:val="both"/>
              <w:rPr>
                <w:rFonts w:cs="Calibri"/>
              </w:rPr>
            </w:pPr>
            <w:r w:rsidRPr="00E7759A">
              <w:rPr>
                <w:rFonts w:cs="Calibri"/>
              </w:rPr>
              <w:t>RER</w:t>
            </w:r>
          </w:p>
        </w:tc>
        <w:tc>
          <w:tcPr>
            <w:tcW w:w="7866" w:type="dxa"/>
            <w:tcMar>
              <w:top w:w="28" w:type="dxa"/>
              <w:bottom w:w="28" w:type="dxa"/>
            </w:tcMar>
            <w:vAlign w:val="center"/>
          </w:tcPr>
          <w:p w14:paraId="4C71C236" w14:textId="77777777" w:rsidR="00F653CF" w:rsidRPr="00E7759A" w:rsidRDefault="00F653CF" w:rsidP="005F449F">
            <w:pPr>
              <w:pStyle w:val="Pieddepage"/>
              <w:jc w:val="both"/>
              <w:rPr>
                <w:rFonts w:cs="Calibri"/>
                <w:b/>
                <w:i/>
                <w:lang w:val="fr-FR"/>
              </w:rPr>
            </w:pPr>
            <w:r w:rsidRPr="00E7759A">
              <w:rPr>
                <w:rFonts w:cs="Calibri"/>
                <w:lang w:val="fr-FR"/>
              </w:rPr>
              <w:t>Réseau Express Régional. Le RER est un réseau de transport en commun urbain propre à la région parisienne.</w:t>
            </w:r>
          </w:p>
        </w:tc>
      </w:tr>
      <w:tr w:rsidR="00F653CF" w:rsidRPr="00E32CB2" w14:paraId="7139D87F" w14:textId="77777777" w:rsidTr="0075267B">
        <w:tc>
          <w:tcPr>
            <w:tcW w:w="2448" w:type="dxa"/>
            <w:tcMar>
              <w:top w:w="28" w:type="dxa"/>
              <w:bottom w:w="28" w:type="dxa"/>
            </w:tcMar>
            <w:vAlign w:val="center"/>
          </w:tcPr>
          <w:p w14:paraId="50585327" w14:textId="77777777" w:rsidR="00F653CF" w:rsidRPr="00E7759A" w:rsidRDefault="00F653CF" w:rsidP="005F449F">
            <w:pPr>
              <w:spacing w:after="0"/>
              <w:jc w:val="both"/>
              <w:rPr>
                <w:rFonts w:cs="Calibri"/>
              </w:rPr>
            </w:pPr>
            <w:r w:rsidRPr="00E7759A">
              <w:rPr>
                <w:rFonts w:cs="Calibri"/>
              </w:rPr>
              <w:t>RTC</w:t>
            </w:r>
          </w:p>
        </w:tc>
        <w:tc>
          <w:tcPr>
            <w:tcW w:w="7866" w:type="dxa"/>
            <w:tcMar>
              <w:top w:w="28" w:type="dxa"/>
              <w:bottom w:w="28" w:type="dxa"/>
            </w:tcMar>
            <w:vAlign w:val="center"/>
          </w:tcPr>
          <w:p w14:paraId="677AE897" w14:textId="77777777" w:rsidR="00F653CF" w:rsidRPr="00E7759A" w:rsidRDefault="00F653CF" w:rsidP="005F449F">
            <w:pPr>
              <w:pStyle w:val="Pieddepage"/>
              <w:jc w:val="both"/>
              <w:rPr>
                <w:rFonts w:cs="Calibri"/>
                <w:lang w:val="fr-FR"/>
              </w:rPr>
            </w:pPr>
            <w:r w:rsidRPr="00E7759A">
              <w:rPr>
                <w:rFonts w:cs="Calibri"/>
                <w:b/>
                <w:i/>
                <w:lang w:val="fr-FR"/>
              </w:rPr>
              <w:t>R</w:t>
            </w:r>
            <w:r w:rsidRPr="00E7759A">
              <w:rPr>
                <w:rFonts w:cs="Calibri"/>
                <w:i/>
                <w:lang w:val="fr-FR"/>
              </w:rPr>
              <w:t xml:space="preserve">éseau </w:t>
            </w:r>
            <w:r w:rsidRPr="00E7759A">
              <w:rPr>
                <w:rFonts w:cs="Calibri"/>
                <w:b/>
                <w:i/>
                <w:lang w:val="fr-FR"/>
              </w:rPr>
              <w:t>T</w:t>
            </w:r>
            <w:r w:rsidRPr="00E7759A">
              <w:rPr>
                <w:rFonts w:cs="Calibri"/>
                <w:i/>
                <w:lang w:val="fr-FR"/>
              </w:rPr>
              <w:t xml:space="preserve">éléphonique </w:t>
            </w:r>
            <w:r w:rsidRPr="00E7759A">
              <w:rPr>
                <w:rFonts w:cs="Calibri"/>
                <w:b/>
                <w:i/>
                <w:lang w:val="fr-FR"/>
              </w:rPr>
              <w:t>C</w:t>
            </w:r>
            <w:r w:rsidRPr="00E7759A">
              <w:rPr>
                <w:rFonts w:cs="Calibri"/>
                <w:i/>
                <w:lang w:val="fr-FR"/>
              </w:rPr>
              <w:t>ommuté</w:t>
            </w:r>
            <w:r w:rsidRPr="00E7759A">
              <w:rPr>
                <w:rFonts w:cs="Calibri"/>
                <w:lang w:val="fr-FR"/>
              </w:rPr>
              <w:t>. Désigne le réseau téléphonique actuellement en place, utilisant des autocommutateurs pendant l’établissement des communications.</w:t>
            </w:r>
          </w:p>
        </w:tc>
      </w:tr>
      <w:tr w:rsidR="00F653CF" w:rsidRPr="00E32CB2" w14:paraId="1658EFF2" w14:textId="77777777" w:rsidTr="0075267B">
        <w:tc>
          <w:tcPr>
            <w:tcW w:w="2448" w:type="dxa"/>
            <w:tcMar>
              <w:top w:w="28" w:type="dxa"/>
              <w:bottom w:w="28" w:type="dxa"/>
            </w:tcMar>
            <w:vAlign w:val="center"/>
          </w:tcPr>
          <w:p w14:paraId="242D1A4A" w14:textId="77777777" w:rsidR="00F653CF" w:rsidRPr="00E7759A" w:rsidRDefault="00F653CF" w:rsidP="005F449F">
            <w:pPr>
              <w:spacing w:after="0"/>
              <w:jc w:val="both"/>
              <w:rPr>
                <w:rFonts w:cs="Calibri"/>
              </w:rPr>
            </w:pPr>
            <w:r w:rsidRPr="00E7759A">
              <w:rPr>
                <w:rFonts w:cs="Calibri"/>
              </w:rPr>
              <w:t>SERVEUR</w:t>
            </w:r>
          </w:p>
        </w:tc>
        <w:tc>
          <w:tcPr>
            <w:tcW w:w="7866" w:type="dxa"/>
            <w:tcMar>
              <w:top w:w="28" w:type="dxa"/>
              <w:bottom w:w="28" w:type="dxa"/>
            </w:tcMar>
            <w:vAlign w:val="center"/>
          </w:tcPr>
          <w:p w14:paraId="715649C5" w14:textId="77777777" w:rsidR="00F653CF" w:rsidRPr="00E7759A" w:rsidRDefault="00F653CF" w:rsidP="005F449F">
            <w:pPr>
              <w:pStyle w:val="Pieddepage"/>
              <w:jc w:val="both"/>
              <w:rPr>
                <w:rFonts w:cs="Calibri"/>
                <w:lang w:val="fr-FR"/>
              </w:rPr>
            </w:pPr>
            <w:r w:rsidRPr="00E7759A">
              <w:rPr>
                <w:rFonts w:cs="Calibri"/>
                <w:lang w:val="fr-FR"/>
              </w:rPr>
              <w:t>Processus ayant un ou plusieurs threads et qui reçoit des demandes de processus. Il implémente un ensemble de services et les met à la disposition de clients tournant sur le même ordinateur, ou sur divers ordinateurs dans un réseau distribué.</w:t>
            </w:r>
          </w:p>
        </w:tc>
      </w:tr>
      <w:tr w:rsidR="00F653CF" w:rsidRPr="00247CC8" w14:paraId="44419AC0" w14:textId="77777777" w:rsidTr="0075267B">
        <w:tc>
          <w:tcPr>
            <w:tcW w:w="2448" w:type="dxa"/>
            <w:tcMar>
              <w:top w:w="28" w:type="dxa"/>
              <w:bottom w:w="28" w:type="dxa"/>
            </w:tcMar>
            <w:vAlign w:val="center"/>
          </w:tcPr>
          <w:p w14:paraId="6CF9E79C" w14:textId="77777777" w:rsidR="00F653CF" w:rsidRPr="00E7759A" w:rsidRDefault="00F653CF" w:rsidP="005F449F">
            <w:pPr>
              <w:spacing w:after="0"/>
              <w:jc w:val="both"/>
              <w:rPr>
                <w:rFonts w:cs="Calibri"/>
                <w:lang w:val="fr-LU"/>
              </w:rPr>
            </w:pPr>
            <w:r w:rsidRPr="00E7759A">
              <w:rPr>
                <w:rFonts w:cs="Calibri"/>
                <w:lang w:val="fr-LU"/>
              </w:rPr>
              <w:t>SAE</w:t>
            </w:r>
          </w:p>
        </w:tc>
        <w:tc>
          <w:tcPr>
            <w:tcW w:w="7866" w:type="dxa"/>
            <w:tcMar>
              <w:top w:w="28" w:type="dxa"/>
              <w:bottom w:w="28" w:type="dxa"/>
            </w:tcMar>
            <w:vAlign w:val="center"/>
          </w:tcPr>
          <w:p w14:paraId="4A373D90" w14:textId="77777777" w:rsidR="00F653CF" w:rsidRPr="00E7759A" w:rsidRDefault="00F653CF" w:rsidP="005F449F">
            <w:pPr>
              <w:spacing w:after="0"/>
              <w:jc w:val="both"/>
              <w:rPr>
                <w:rFonts w:cs="Calibri"/>
              </w:rPr>
            </w:pPr>
            <w:proofErr w:type="spellStart"/>
            <w:r w:rsidRPr="00E7759A">
              <w:rPr>
                <w:rFonts w:cs="Calibri"/>
              </w:rPr>
              <w:t>Système</w:t>
            </w:r>
            <w:proofErr w:type="spellEnd"/>
            <w:r w:rsidRPr="00E7759A">
              <w:rPr>
                <w:rFonts w:cs="Calibri"/>
              </w:rPr>
              <w:t xml:space="preserve"> </w:t>
            </w:r>
            <w:proofErr w:type="spellStart"/>
            <w:r w:rsidRPr="00E7759A">
              <w:rPr>
                <w:rFonts w:cs="Calibri"/>
              </w:rPr>
              <w:t>d’Aide</w:t>
            </w:r>
            <w:proofErr w:type="spellEnd"/>
            <w:r w:rsidRPr="00E7759A">
              <w:rPr>
                <w:rFonts w:cs="Calibri"/>
              </w:rPr>
              <w:t xml:space="preserve"> à </w:t>
            </w:r>
            <w:proofErr w:type="spellStart"/>
            <w:r w:rsidRPr="00E7759A">
              <w:rPr>
                <w:rFonts w:cs="Calibri"/>
              </w:rPr>
              <w:t>l’Exploitation</w:t>
            </w:r>
            <w:proofErr w:type="spellEnd"/>
          </w:p>
        </w:tc>
      </w:tr>
      <w:tr w:rsidR="00F653CF" w:rsidRPr="00E32CB2" w14:paraId="70FFB118" w14:textId="77777777" w:rsidTr="0075267B">
        <w:tc>
          <w:tcPr>
            <w:tcW w:w="2448" w:type="dxa"/>
            <w:tcMar>
              <w:top w:w="28" w:type="dxa"/>
              <w:bottom w:w="28" w:type="dxa"/>
            </w:tcMar>
            <w:vAlign w:val="center"/>
          </w:tcPr>
          <w:p w14:paraId="23DA7EA2" w14:textId="77777777" w:rsidR="00F653CF" w:rsidRPr="00E7759A" w:rsidRDefault="00F653CF" w:rsidP="005F449F">
            <w:pPr>
              <w:spacing w:after="0"/>
              <w:jc w:val="both"/>
              <w:rPr>
                <w:rFonts w:cs="Calibri"/>
                <w:lang w:val="fr-LU"/>
              </w:rPr>
            </w:pPr>
            <w:r w:rsidRPr="00E7759A">
              <w:rPr>
                <w:rFonts w:cs="Calibri"/>
                <w:lang w:val="fr-LU"/>
              </w:rPr>
              <w:t>SAEIV</w:t>
            </w:r>
          </w:p>
        </w:tc>
        <w:tc>
          <w:tcPr>
            <w:tcW w:w="7866" w:type="dxa"/>
            <w:tcMar>
              <w:top w:w="28" w:type="dxa"/>
              <w:bottom w:w="28" w:type="dxa"/>
            </w:tcMar>
            <w:vAlign w:val="center"/>
          </w:tcPr>
          <w:p w14:paraId="1038E040" w14:textId="77777777" w:rsidR="00F653CF" w:rsidRPr="00E7759A" w:rsidRDefault="00F653CF" w:rsidP="005F449F">
            <w:pPr>
              <w:spacing w:after="0"/>
              <w:jc w:val="both"/>
              <w:rPr>
                <w:rFonts w:cs="Calibri"/>
                <w:lang w:val="fr-FR"/>
              </w:rPr>
            </w:pPr>
            <w:r w:rsidRPr="00E7759A">
              <w:rPr>
                <w:rFonts w:cs="Calibri"/>
                <w:lang w:val="fr-FR"/>
              </w:rPr>
              <w:t>Système d'Aide à l'Exploitation et d’Information Voyageurs</w:t>
            </w:r>
            <w:r w:rsidRPr="00E7759A">
              <w:rPr>
                <w:rFonts w:cs="Calibri"/>
                <w:lang w:val="fr-FR"/>
              </w:rPr>
              <w:br/>
              <w:t>pour véhicules de transport en commun</w:t>
            </w:r>
          </w:p>
        </w:tc>
      </w:tr>
      <w:tr w:rsidR="00F653CF" w:rsidRPr="00E32CB2" w14:paraId="50346257" w14:textId="77777777" w:rsidTr="0075267B">
        <w:tc>
          <w:tcPr>
            <w:tcW w:w="2448" w:type="dxa"/>
            <w:tcMar>
              <w:top w:w="28" w:type="dxa"/>
              <w:bottom w:w="28" w:type="dxa"/>
            </w:tcMar>
            <w:vAlign w:val="center"/>
          </w:tcPr>
          <w:p w14:paraId="1C39C841" w14:textId="77777777" w:rsidR="00F653CF" w:rsidRPr="00E7759A" w:rsidRDefault="00F653CF" w:rsidP="005F449F">
            <w:pPr>
              <w:spacing w:after="0"/>
              <w:jc w:val="both"/>
              <w:rPr>
                <w:rFonts w:cs="Calibri"/>
                <w:lang w:val="fr-LU"/>
              </w:rPr>
            </w:pPr>
            <w:r w:rsidRPr="00E7759A">
              <w:rPr>
                <w:rFonts w:cs="Calibri"/>
                <w:lang w:val="fr-LU"/>
              </w:rPr>
              <w:t>SIRI</w:t>
            </w:r>
          </w:p>
        </w:tc>
        <w:tc>
          <w:tcPr>
            <w:tcW w:w="7866" w:type="dxa"/>
            <w:tcMar>
              <w:top w:w="28" w:type="dxa"/>
              <w:bottom w:w="28" w:type="dxa"/>
            </w:tcMar>
            <w:vAlign w:val="center"/>
          </w:tcPr>
          <w:p w14:paraId="6FC413B1" w14:textId="77777777" w:rsidR="00F653CF" w:rsidRPr="00E7759A" w:rsidRDefault="00F653CF" w:rsidP="005F449F">
            <w:pPr>
              <w:spacing w:after="0"/>
              <w:jc w:val="both"/>
              <w:rPr>
                <w:rFonts w:cs="Calibri"/>
                <w:lang w:val="fr-LU"/>
              </w:rPr>
            </w:pPr>
            <w:r w:rsidRPr="00E7759A">
              <w:rPr>
                <w:rFonts w:cs="Calibri"/>
                <w:b/>
                <w:i/>
                <w:lang w:val="fr-FR"/>
              </w:rPr>
              <w:t>S</w:t>
            </w:r>
            <w:r w:rsidRPr="00E7759A">
              <w:rPr>
                <w:rFonts w:cs="Calibri"/>
                <w:i/>
                <w:lang w:val="fr-FR"/>
              </w:rPr>
              <w:t xml:space="preserve">ervice </w:t>
            </w:r>
            <w:r w:rsidRPr="00E7759A">
              <w:rPr>
                <w:rFonts w:cs="Calibri"/>
                <w:b/>
                <w:i/>
                <w:lang w:val="fr-FR"/>
              </w:rPr>
              <w:t>I</w:t>
            </w:r>
            <w:r w:rsidRPr="00E7759A">
              <w:rPr>
                <w:rFonts w:cs="Calibri"/>
                <w:i/>
                <w:lang w:val="fr-FR"/>
              </w:rPr>
              <w:t xml:space="preserve">nterface for </w:t>
            </w:r>
            <w:proofErr w:type="spellStart"/>
            <w:r w:rsidRPr="00E7759A">
              <w:rPr>
                <w:rFonts w:cs="Calibri"/>
                <w:b/>
                <w:i/>
                <w:lang w:val="fr-FR"/>
              </w:rPr>
              <w:t>R</w:t>
            </w:r>
            <w:r w:rsidRPr="00E7759A">
              <w:rPr>
                <w:rFonts w:cs="Calibri"/>
                <w:i/>
                <w:lang w:val="fr-FR"/>
              </w:rPr>
              <w:t>ealtime</w:t>
            </w:r>
            <w:proofErr w:type="spellEnd"/>
            <w:r w:rsidRPr="00E7759A">
              <w:rPr>
                <w:rFonts w:cs="Calibri"/>
                <w:i/>
                <w:lang w:val="fr-FR"/>
              </w:rPr>
              <w:t xml:space="preserve"> </w:t>
            </w:r>
            <w:r w:rsidRPr="00E7759A">
              <w:rPr>
                <w:rFonts w:cs="Calibri"/>
                <w:b/>
                <w:i/>
                <w:lang w:val="fr-FR"/>
              </w:rPr>
              <w:t>I</w:t>
            </w:r>
            <w:r w:rsidRPr="00E7759A">
              <w:rPr>
                <w:rFonts w:cs="Calibri"/>
                <w:i/>
                <w:lang w:val="fr-FR"/>
              </w:rPr>
              <w:t xml:space="preserve">nformation </w:t>
            </w:r>
            <w:r w:rsidRPr="00E7759A">
              <w:rPr>
                <w:rFonts w:cs="Calibri"/>
                <w:lang w:val="fr-FR"/>
              </w:rPr>
              <w:t xml:space="preserve">– norme de diffusion des données temps </w:t>
            </w:r>
            <w:proofErr w:type="spellStart"/>
            <w:r w:rsidRPr="00E7759A">
              <w:rPr>
                <w:rFonts w:cs="Calibri"/>
                <w:lang w:val="fr-FR"/>
              </w:rPr>
              <w:t>reel</w:t>
            </w:r>
            <w:proofErr w:type="spellEnd"/>
            <w:r w:rsidRPr="00E7759A">
              <w:rPr>
                <w:rFonts w:cs="Calibri"/>
                <w:lang w:val="fr-FR"/>
              </w:rPr>
              <w:t xml:space="preserve"> dans le domaine du transport.</w:t>
            </w:r>
          </w:p>
        </w:tc>
      </w:tr>
      <w:tr w:rsidR="00F653CF" w:rsidRPr="00247CC8" w14:paraId="1B354CB1" w14:textId="77777777" w:rsidTr="0075267B">
        <w:tc>
          <w:tcPr>
            <w:tcW w:w="2448" w:type="dxa"/>
            <w:tcMar>
              <w:top w:w="28" w:type="dxa"/>
              <w:bottom w:w="28" w:type="dxa"/>
            </w:tcMar>
            <w:vAlign w:val="center"/>
          </w:tcPr>
          <w:p w14:paraId="04AD72F5" w14:textId="77777777" w:rsidR="00F653CF" w:rsidRPr="00E7759A" w:rsidRDefault="00F653CF" w:rsidP="005F449F">
            <w:pPr>
              <w:spacing w:after="0"/>
              <w:jc w:val="both"/>
              <w:rPr>
                <w:rFonts w:cs="Calibri"/>
                <w:lang w:val="fr-LU"/>
              </w:rPr>
            </w:pPr>
            <w:r w:rsidRPr="00E7759A">
              <w:rPr>
                <w:rFonts w:cs="Calibri"/>
                <w:lang w:val="fr-LU"/>
              </w:rPr>
              <w:t>SIV</w:t>
            </w:r>
          </w:p>
        </w:tc>
        <w:tc>
          <w:tcPr>
            <w:tcW w:w="7866" w:type="dxa"/>
            <w:tcMar>
              <w:top w:w="28" w:type="dxa"/>
              <w:bottom w:w="28" w:type="dxa"/>
            </w:tcMar>
            <w:vAlign w:val="center"/>
          </w:tcPr>
          <w:p w14:paraId="0D1FE232" w14:textId="77777777" w:rsidR="00F653CF" w:rsidRPr="00E7759A" w:rsidRDefault="00F653CF" w:rsidP="005F449F">
            <w:pPr>
              <w:spacing w:after="0"/>
              <w:jc w:val="both"/>
              <w:rPr>
                <w:rFonts w:cs="Calibri"/>
              </w:rPr>
            </w:pPr>
            <w:proofErr w:type="spellStart"/>
            <w:r w:rsidRPr="00E7759A">
              <w:rPr>
                <w:rFonts w:cs="Calibri"/>
              </w:rPr>
              <w:t>Système</w:t>
            </w:r>
            <w:proofErr w:type="spellEnd"/>
            <w:r w:rsidRPr="00E7759A">
              <w:rPr>
                <w:rFonts w:cs="Calibri"/>
              </w:rPr>
              <w:t xml:space="preserve"> </w:t>
            </w:r>
            <w:proofErr w:type="spellStart"/>
            <w:r w:rsidRPr="00E7759A">
              <w:rPr>
                <w:rFonts w:cs="Calibri"/>
              </w:rPr>
              <w:t>d’Information</w:t>
            </w:r>
            <w:proofErr w:type="spellEnd"/>
            <w:r w:rsidRPr="00E7759A">
              <w:rPr>
                <w:rFonts w:cs="Calibri"/>
              </w:rPr>
              <w:t xml:space="preserve"> Voyageurs</w:t>
            </w:r>
          </w:p>
        </w:tc>
      </w:tr>
      <w:tr w:rsidR="00F653CF" w:rsidRPr="00E32CB2" w14:paraId="37A838A5" w14:textId="77777777" w:rsidTr="0075267B">
        <w:tc>
          <w:tcPr>
            <w:tcW w:w="2448" w:type="dxa"/>
            <w:tcMar>
              <w:top w:w="28" w:type="dxa"/>
              <w:bottom w:w="28" w:type="dxa"/>
            </w:tcMar>
            <w:vAlign w:val="center"/>
          </w:tcPr>
          <w:p w14:paraId="66CBE270" w14:textId="77777777" w:rsidR="00F653CF" w:rsidRPr="00E7759A" w:rsidRDefault="00F653CF" w:rsidP="005F449F">
            <w:pPr>
              <w:spacing w:after="0"/>
              <w:jc w:val="both"/>
              <w:rPr>
                <w:rFonts w:cs="Calibri"/>
                <w:lang w:val="fr-LU"/>
              </w:rPr>
            </w:pPr>
            <w:r w:rsidRPr="00E7759A">
              <w:rPr>
                <w:rFonts w:cs="Calibri"/>
                <w:lang w:val="fr-LU"/>
              </w:rPr>
              <w:t>SMS</w:t>
            </w:r>
          </w:p>
        </w:tc>
        <w:tc>
          <w:tcPr>
            <w:tcW w:w="7866" w:type="dxa"/>
            <w:tcMar>
              <w:top w:w="28" w:type="dxa"/>
              <w:bottom w:w="28" w:type="dxa"/>
            </w:tcMar>
            <w:vAlign w:val="center"/>
          </w:tcPr>
          <w:p w14:paraId="36BACF1C" w14:textId="77777777" w:rsidR="00F653CF" w:rsidRPr="00E7759A" w:rsidRDefault="00F653CF" w:rsidP="005F449F">
            <w:pPr>
              <w:spacing w:after="0"/>
              <w:jc w:val="both"/>
              <w:rPr>
                <w:rFonts w:cs="Calibri"/>
                <w:lang w:val="fr-LU"/>
              </w:rPr>
            </w:pPr>
            <w:r w:rsidRPr="00E7759A">
              <w:rPr>
                <w:rFonts w:cs="Calibri"/>
                <w:b/>
                <w:i/>
                <w:lang w:val="fr-LU"/>
              </w:rPr>
              <w:t>S</w:t>
            </w:r>
            <w:r w:rsidRPr="00E7759A">
              <w:rPr>
                <w:rFonts w:cs="Calibri"/>
                <w:i/>
                <w:lang w:val="fr-LU"/>
              </w:rPr>
              <w:t xml:space="preserve">hort </w:t>
            </w:r>
            <w:r w:rsidRPr="00E7759A">
              <w:rPr>
                <w:rFonts w:cs="Calibri"/>
                <w:b/>
                <w:i/>
                <w:lang w:val="fr-LU"/>
              </w:rPr>
              <w:t>M</w:t>
            </w:r>
            <w:r w:rsidRPr="00E7759A">
              <w:rPr>
                <w:rFonts w:cs="Calibri"/>
                <w:i/>
                <w:lang w:val="fr-LU"/>
              </w:rPr>
              <w:t xml:space="preserve">essage </w:t>
            </w:r>
            <w:r w:rsidRPr="00E7759A">
              <w:rPr>
                <w:rFonts w:cs="Calibri"/>
                <w:b/>
                <w:i/>
                <w:lang w:val="fr-LU"/>
              </w:rPr>
              <w:t>S</w:t>
            </w:r>
            <w:r w:rsidRPr="00E7759A">
              <w:rPr>
                <w:rFonts w:cs="Calibri"/>
                <w:i/>
                <w:lang w:val="fr-LU"/>
              </w:rPr>
              <w:t>ystem</w:t>
            </w:r>
            <w:r w:rsidRPr="00E7759A">
              <w:rPr>
                <w:rFonts w:cs="Calibri"/>
                <w:lang w:val="fr-LU"/>
              </w:rPr>
              <w:t xml:space="preserve">- Message de 130 caractères au maximum qui transite entre les </w:t>
            </w:r>
            <w:r w:rsidR="0055754E">
              <w:fldChar w:fldCharType="begin"/>
            </w:r>
            <w:r w:rsidR="0055754E" w:rsidRPr="006441BD">
              <w:rPr>
                <w:lang w:val="fr-FR"/>
                <w:rPrChange w:id="578" w:author="thierry henault" w:date="2022-08-10T14:25:00Z">
                  <w:rPr/>
                </w:rPrChange>
              </w:rPr>
              <w:instrText xml:space="preserve"> HYPERLINK "http://www.bonweb.com/glo_P.php" \l "650" </w:instrText>
            </w:r>
            <w:r w:rsidR="0055754E">
              <w:fldChar w:fldCharType="separate"/>
            </w:r>
            <w:r w:rsidRPr="00E7759A">
              <w:rPr>
                <w:rFonts w:cs="Calibri"/>
                <w:lang w:val="fr-LU"/>
              </w:rPr>
              <w:t>pagers</w:t>
            </w:r>
            <w:r w:rsidR="0055754E">
              <w:rPr>
                <w:rFonts w:cs="Calibri"/>
                <w:lang w:val="fr-LU"/>
              </w:rPr>
              <w:fldChar w:fldCharType="end"/>
            </w:r>
            <w:r w:rsidRPr="00E7759A">
              <w:rPr>
                <w:rFonts w:cs="Calibri"/>
                <w:lang w:val="fr-LU"/>
              </w:rPr>
              <w:t xml:space="preserve"> ou les téléphones portables.</w:t>
            </w:r>
          </w:p>
        </w:tc>
      </w:tr>
      <w:tr w:rsidR="00F653CF" w:rsidRPr="00E32CB2" w14:paraId="667ADB30" w14:textId="77777777" w:rsidTr="0075267B">
        <w:tc>
          <w:tcPr>
            <w:tcW w:w="2448" w:type="dxa"/>
            <w:tcMar>
              <w:top w:w="28" w:type="dxa"/>
              <w:bottom w:w="28" w:type="dxa"/>
            </w:tcMar>
            <w:vAlign w:val="center"/>
          </w:tcPr>
          <w:p w14:paraId="4B91D2C1" w14:textId="77777777" w:rsidR="00F653CF" w:rsidRPr="00E7759A" w:rsidRDefault="00F653CF" w:rsidP="005F449F">
            <w:pPr>
              <w:spacing w:after="0"/>
              <w:jc w:val="both"/>
              <w:rPr>
                <w:rFonts w:cs="Calibri"/>
              </w:rPr>
            </w:pPr>
            <w:r w:rsidRPr="00E7759A">
              <w:rPr>
                <w:rFonts w:cs="Calibri"/>
              </w:rPr>
              <w:t>SOAP</w:t>
            </w:r>
          </w:p>
        </w:tc>
        <w:tc>
          <w:tcPr>
            <w:tcW w:w="7866" w:type="dxa"/>
            <w:tcMar>
              <w:top w:w="28" w:type="dxa"/>
              <w:bottom w:w="28" w:type="dxa"/>
            </w:tcMar>
            <w:vAlign w:val="center"/>
          </w:tcPr>
          <w:p w14:paraId="344F1486" w14:textId="77777777" w:rsidR="00F653CF" w:rsidRPr="00E7759A" w:rsidRDefault="00F653CF" w:rsidP="005F449F">
            <w:pPr>
              <w:spacing w:after="0"/>
              <w:jc w:val="both"/>
              <w:rPr>
                <w:rFonts w:cs="Calibri"/>
                <w:lang w:val="fr-LU"/>
              </w:rPr>
            </w:pPr>
            <w:r w:rsidRPr="00E7759A">
              <w:rPr>
                <w:rFonts w:cs="Calibri"/>
                <w:b/>
                <w:i/>
                <w:lang w:val="fr-LU"/>
              </w:rPr>
              <w:t>S</w:t>
            </w:r>
            <w:r w:rsidRPr="00E7759A">
              <w:rPr>
                <w:rFonts w:cs="Calibri"/>
                <w:i/>
                <w:lang w:val="fr-LU"/>
              </w:rPr>
              <w:t xml:space="preserve">imple </w:t>
            </w:r>
            <w:r w:rsidRPr="00E7759A">
              <w:rPr>
                <w:rFonts w:cs="Calibri"/>
                <w:b/>
                <w:i/>
                <w:lang w:val="fr-LU"/>
              </w:rPr>
              <w:t>O</w:t>
            </w:r>
            <w:r w:rsidRPr="00E7759A">
              <w:rPr>
                <w:rFonts w:cs="Calibri"/>
                <w:i/>
                <w:lang w:val="fr-LU"/>
              </w:rPr>
              <w:t xml:space="preserve">bject </w:t>
            </w:r>
            <w:r w:rsidRPr="00E7759A">
              <w:rPr>
                <w:rFonts w:cs="Calibri"/>
                <w:b/>
                <w:i/>
                <w:lang w:val="fr-LU"/>
              </w:rPr>
              <w:t>A</w:t>
            </w:r>
            <w:r w:rsidRPr="00E7759A">
              <w:rPr>
                <w:rFonts w:cs="Calibri"/>
                <w:i/>
                <w:lang w:val="fr-LU"/>
              </w:rPr>
              <w:t xml:space="preserve">ccess </w:t>
            </w:r>
            <w:r w:rsidRPr="00E7759A">
              <w:rPr>
                <w:rFonts w:cs="Calibri"/>
                <w:b/>
                <w:i/>
                <w:lang w:val="fr-LU"/>
              </w:rPr>
              <w:t>P</w:t>
            </w:r>
            <w:r w:rsidRPr="00E7759A">
              <w:rPr>
                <w:rFonts w:cs="Calibri"/>
                <w:i/>
                <w:lang w:val="fr-LU"/>
              </w:rPr>
              <w:t>rotocol -</w:t>
            </w:r>
            <w:r w:rsidRPr="00E7759A">
              <w:rPr>
                <w:rFonts w:cs="Calibri"/>
                <w:lang w:val="fr-FR"/>
              </w:rPr>
              <w:t xml:space="preserve"> </w:t>
            </w:r>
            <w:r w:rsidRPr="00E7759A">
              <w:rPr>
                <w:rFonts w:cs="Calibri"/>
                <w:lang w:val="fr-LU"/>
              </w:rPr>
              <w:t>Protocole fondé sur XML pour l'échange d'informations en environnement décentralisé.</w:t>
            </w:r>
          </w:p>
          <w:p w14:paraId="58D32D6C" w14:textId="77777777" w:rsidR="005F449F" w:rsidRPr="00E7759A" w:rsidRDefault="00F653CF" w:rsidP="005F449F">
            <w:pPr>
              <w:spacing w:after="0"/>
              <w:jc w:val="both"/>
              <w:rPr>
                <w:rFonts w:cs="Calibri"/>
                <w:lang w:val="fr-LU"/>
              </w:rPr>
            </w:pPr>
            <w:r w:rsidRPr="00E7759A">
              <w:rPr>
                <w:rFonts w:cs="Calibri"/>
                <w:lang w:val="fr-LU"/>
              </w:rPr>
              <w:t>Ce protocole qui fait l'objet d'une recommandation de la part du W3C, est couramment utilisé pour établir un canal de communication entre services web (invocation à distance via Internet de traitements informatiques). Il détaille 3 parties :</w:t>
            </w:r>
            <w:r w:rsidRPr="00E7759A">
              <w:rPr>
                <w:rFonts w:cs="Calibri"/>
                <w:lang w:val="fr-LU"/>
              </w:rPr>
              <w:br/>
              <w:t>- l'enveloppe qui dessine les contours du m</w:t>
            </w:r>
            <w:r w:rsidR="005F449F" w:rsidRPr="00E7759A">
              <w:rPr>
                <w:rFonts w:cs="Calibri"/>
                <w:lang w:val="fr-LU"/>
              </w:rPr>
              <w:t>essage et en décrit le contenu,</w:t>
            </w:r>
          </w:p>
          <w:p w14:paraId="388272C8" w14:textId="77777777" w:rsidR="005F449F" w:rsidRPr="00E7759A" w:rsidRDefault="00F653CF" w:rsidP="005F449F">
            <w:pPr>
              <w:spacing w:after="0"/>
              <w:jc w:val="both"/>
              <w:rPr>
                <w:rFonts w:cs="Calibri"/>
                <w:lang w:val="fr-LU"/>
              </w:rPr>
            </w:pPr>
            <w:r w:rsidRPr="00E7759A">
              <w:rPr>
                <w:rFonts w:cs="Calibri"/>
                <w:lang w:val="fr-LU"/>
              </w:rPr>
              <w:lastRenderedPageBreak/>
              <w:t>- les règles d'encodage d</w:t>
            </w:r>
            <w:r w:rsidR="005F449F" w:rsidRPr="00E7759A">
              <w:rPr>
                <w:rFonts w:cs="Calibri"/>
                <w:lang w:val="fr-LU"/>
              </w:rPr>
              <w:t>es données et types de données,</w:t>
            </w:r>
          </w:p>
          <w:p w14:paraId="7F7A47BB" w14:textId="77777777" w:rsidR="005F449F" w:rsidRPr="00E7759A" w:rsidRDefault="00F653CF" w:rsidP="005F449F">
            <w:pPr>
              <w:spacing w:after="0"/>
              <w:jc w:val="both"/>
              <w:rPr>
                <w:rFonts w:cs="Calibri"/>
                <w:lang w:val="fr-LU"/>
              </w:rPr>
            </w:pPr>
            <w:r w:rsidRPr="00E7759A">
              <w:rPr>
                <w:rFonts w:cs="Calibri"/>
                <w:lang w:val="fr-LU"/>
              </w:rPr>
              <w:t>- les conventions du protocole d’échange qui permettent de définir les procédures d'invoc</w:t>
            </w:r>
            <w:r w:rsidR="005F449F" w:rsidRPr="00E7759A">
              <w:rPr>
                <w:rFonts w:cs="Calibri"/>
                <w:lang w:val="fr-LU"/>
              </w:rPr>
              <w:t>ation et de réponse à distance.</w:t>
            </w:r>
          </w:p>
          <w:p w14:paraId="111ED26A" w14:textId="77777777" w:rsidR="00F653CF" w:rsidRPr="00E7759A" w:rsidRDefault="00F653CF" w:rsidP="005F449F">
            <w:pPr>
              <w:spacing w:after="0"/>
              <w:jc w:val="both"/>
              <w:rPr>
                <w:rFonts w:cs="Calibri"/>
                <w:lang w:val="fr-LU"/>
              </w:rPr>
            </w:pPr>
            <w:r w:rsidRPr="00E7759A">
              <w:rPr>
                <w:rFonts w:cs="Calibri"/>
                <w:lang w:val="fr-LU"/>
              </w:rPr>
              <w:t>SOAP peut être utilisé au-dessus de nombreux protocoles de transport dont HTTP.</w:t>
            </w:r>
          </w:p>
        </w:tc>
      </w:tr>
      <w:tr w:rsidR="00F653CF" w:rsidRPr="00E32CB2" w14:paraId="6C8E7DD7" w14:textId="77777777" w:rsidTr="0075267B">
        <w:tc>
          <w:tcPr>
            <w:tcW w:w="2448" w:type="dxa"/>
            <w:tcMar>
              <w:top w:w="28" w:type="dxa"/>
              <w:bottom w:w="28" w:type="dxa"/>
            </w:tcMar>
            <w:vAlign w:val="center"/>
          </w:tcPr>
          <w:p w14:paraId="300DB7D1" w14:textId="77777777" w:rsidR="00F653CF" w:rsidRPr="00E7759A" w:rsidRDefault="00F653CF" w:rsidP="005F449F">
            <w:pPr>
              <w:spacing w:after="0"/>
              <w:jc w:val="both"/>
              <w:rPr>
                <w:rFonts w:cs="Calibri"/>
                <w:lang w:val="fr-LU"/>
              </w:rPr>
            </w:pPr>
            <w:r w:rsidRPr="00E7759A">
              <w:rPr>
                <w:rFonts w:cs="Calibri"/>
                <w:lang w:val="fr-LU"/>
              </w:rPr>
              <w:lastRenderedPageBreak/>
              <w:t>TRANSMODEL</w:t>
            </w:r>
          </w:p>
        </w:tc>
        <w:tc>
          <w:tcPr>
            <w:tcW w:w="7866" w:type="dxa"/>
            <w:tcMar>
              <w:top w:w="28" w:type="dxa"/>
              <w:bottom w:w="28" w:type="dxa"/>
            </w:tcMar>
            <w:vAlign w:val="center"/>
          </w:tcPr>
          <w:p w14:paraId="1951A75E" w14:textId="77777777" w:rsidR="00F653CF" w:rsidRPr="00E7759A" w:rsidRDefault="00F653CF" w:rsidP="005F449F">
            <w:pPr>
              <w:spacing w:after="0"/>
              <w:jc w:val="both"/>
              <w:rPr>
                <w:rFonts w:cs="Calibri"/>
                <w:lang w:val="fr-LU"/>
              </w:rPr>
            </w:pPr>
            <w:r w:rsidRPr="00E7759A">
              <w:rPr>
                <w:rFonts w:cs="Calibri"/>
                <w:lang w:val="fr-LU"/>
              </w:rPr>
              <w:t>Norme européenne - modélisation conceptuelle de l’ensemble des notions utiles au transport en commun (définition des concepts, des objets et de leurs relations)</w:t>
            </w:r>
          </w:p>
        </w:tc>
      </w:tr>
      <w:tr w:rsidR="00F653CF" w:rsidRPr="00E32CB2" w14:paraId="6ED1E0DE" w14:textId="77777777" w:rsidTr="0075267B">
        <w:tc>
          <w:tcPr>
            <w:tcW w:w="2448" w:type="dxa"/>
            <w:tcMar>
              <w:top w:w="28" w:type="dxa"/>
              <w:bottom w:w="28" w:type="dxa"/>
            </w:tcMar>
            <w:vAlign w:val="center"/>
          </w:tcPr>
          <w:p w14:paraId="131BC99A" w14:textId="77777777" w:rsidR="00F653CF" w:rsidRPr="00E7759A" w:rsidRDefault="00F653CF" w:rsidP="005F449F">
            <w:pPr>
              <w:spacing w:after="0"/>
              <w:jc w:val="both"/>
              <w:rPr>
                <w:rFonts w:cs="Calibri"/>
                <w:lang w:val="en-GB"/>
              </w:rPr>
            </w:pPr>
            <w:r w:rsidRPr="00E7759A">
              <w:rPr>
                <w:rFonts w:cs="Calibri"/>
                <w:lang w:val="en-GB"/>
              </w:rPr>
              <w:t>TRIDENT</w:t>
            </w:r>
          </w:p>
        </w:tc>
        <w:tc>
          <w:tcPr>
            <w:tcW w:w="7866" w:type="dxa"/>
            <w:tcMar>
              <w:top w:w="28" w:type="dxa"/>
              <w:bottom w:w="28" w:type="dxa"/>
            </w:tcMar>
            <w:vAlign w:val="center"/>
          </w:tcPr>
          <w:p w14:paraId="2C11E2E7" w14:textId="77777777" w:rsidR="00F653CF" w:rsidRPr="00E7759A" w:rsidRDefault="00F653CF" w:rsidP="005F449F">
            <w:pPr>
              <w:spacing w:after="0"/>
              <w:jc w:val="both"/>
              <w:rPr>
                <w:rFonts w:cs="Calibri"/>
                <w:i/>
                <w:lang w:val="fr-FR"/>
              </w:rPr>
            </w:pPr>
            <w:proofErr w:type="spellStart"/>
            <w:r w:rsidRPr="00E7759A">
              <w:rPr>
                <w:rFonts w:cs="Calibri"/>
                <w:b/>
                <w:i/>
                <w:lang w:val="en-GB"/>
              </w:rPr>
              <w:t>TR</w:t>
            </w:r>
            <w:r w:rsidRPr="00E7759A">
              <w:rPr>
                <w:rFonts w:cs="Calibri"/>
                <w:i/>
                <w:lang w:val="en-GB"/>
              </w:rPr>
              <w:t>ansport</w:t>
            </w:r>
            <w:proofErr w:type="spellEnd"/>
            <w:r w:rsidRPr="00E7759A">
              <w:rPr>
                <w:rFonts w:cs="Calibri"/>
                <w:i/>
                <w:lang w:val="en-GB"/>
              </w:rPr>
              <w:t xml:space="preserve"> </w:t>
            </w:r>
            <w:proofErr w:type="spellStart"/>
            <w:r w:rsidRPr="00E7759A">
              <w:rPr>
                <w:rFonts w:cs="Calibri"/>
                <w:b/>
                <w:i/>
                <w:lang w:val="en-GB"/>
              </w:rPr>
              <w:t>I</w:t>
            </w:r>
            <w:r w:rsidRPr="00E7759A">
              <w:rPr>
                <w:rFonts w:cs="Calibri"/>
                <w:i/>
                <w:lang w:val="en-GB"/>
              </w:rPr>
              <w:t>ntermodality</w:t>
            </w:r>
            <w:proofErr w:type="spellEnd"/>
            <w:r w:rsidRPr="00E7759A">
              <w:rPr>
                <w:rFonts w:cs="Calibri"/>
                <w:i/>
                <w:lang w:val="en-GB"/>
              </w:rPr>
              <w:t xml:space="preserve"> </w:t>
            </w:r>
            <w:r w:rsidRPr="00E7759A">
              <w:rPr>
                <w:rFonts w:cs="Calibri"/>
                <w:b/>
                <w:i/>
                <w:lang w:val="en-GB"/>
              </w:rPr>
              <w:t>D</w:t>
            </w:r>
            <w:r w:rsidRPr="00E7759A">
              <w:rPr>
                <w:rFonts w:cs="Calibri"/>
                <w:i/>
                <w:lang w:val="en-GB"/>
              </w:rPr>
              <w:t xml:space="preserve">ata sharing and </w:t>
            </w:r>
            <w:r w:rsidRPr="00E7759A">
              <w:rPr>
                <w:rFonts w:cs="Calibri"/>
                <w:b/>
                <w:i/>
                <w:lang w:val="en-GB"/>
              </w:rPr>
              <w:t>E</w:t>
            </w:r>
            <w:r w:rsidRPr="00E7759A">
              <w:rPr>
                <w:rFonts w:cs="Calibri"/>
                <w:i/>
                <w:lang w:val="en-GB"/>
              </w:rPr>
              <w:t xml:space="preserve">xchange. </w:t>
            </w:r>
            <w:proofErr w:type="spellStart"/>
            <w:r w:rsidRPr="00E7759A">
              <w:rPr>
                <w:rFonts w:cs="Calibri"/>
                <w:b/>
                <w:i/>
                <w:lang w:val="fr-LU"/>
              </w:rPr>
              <w:t>N</w:t>
            </w:r>
            <w:r w:rsidRPr="00E7759A">
              <w:rPr>
                <w:rFonts w:cs="Calibri"/>
                <w:i/>
                <w:lang w:val="fr-LU"/>
              </w:rPr>
              <w:t>e</w:t>
            </w:r>
            <w:r w:rsidRPr="00E7759A">
              <w:rPr>
                <w:rFonts w:cs="Calibri"/>
                <w:b/>
                <w:i/>
                <w:lang w:val="fr-LU"/>
              </w:rPr>
              <w:t>T</w:t>
            </w:r>
            <w:r w:rsidRPr="00E7759A">
              <w:rPr>
                <w:rFonts w:cs="Calibri"/>
                <w:i/>
                <w:lang w:val="fr-LU"/>
              </w:rPr>
              <w:t>work</w:t>
            </w:r>
            <w:proofErr w:type="spellEnd"/>
            <w:r w:rsidRPr="00E7759A">
              <w:rPr>
                <w:rFonts w:cs="Calibri"/>
                <w:lang w:val="fr-LU"/>
              </w:rPr>
              <w:t xml:space="preserve"> – Norme européenne d’échanges de données au format XML dans le domaine du transport</w:t>
            </w:r>
            <w:r w:rsidRPr="00E7759A">
              <w:rPr>
                <w:rFonts w:cs="Calibri"/>
                <w:i/>
                <w:lang w:val="fr-FR"/>
              </w:rPr>
              <w:t xml:space="preserve"> </w:t>
            </w:r>
          </w:p>
          <w:p w14:paraId="453A761C" w14:textId="77777777" w:rsidR="00F653CF" w:rsidRPr="00E7759A" w:rsidRDefault="00F653CF" w:rsidP="005F449F">
            <w:pPr>
              <w:spacing w:after="0"/>
              <w:jc w:val="both"/>
              <w:rPr>
                <w:rFonts w:cs="Calibri"/>
                <w:lang w:val="fr-FR"/>
              </w:rPr>
            </w:pPr>
            <w:r w:rsidRPr="00E7759A">
              <w:rPr>
                <w:rFonts w:cs="Calibri"/>
                <w:lang w:val="fr-LU"/>
              </w:rPr>
              <w:t>Dans le cadre du profil, elle est utilisée essentiellement pour la partie qui concerne l’échange de la description des réseaux, des correspondances et des horaires théoriques.</w:t>
            </w:r>
          </w:p>
        </w:tc>
      </w:tr>
      <w:tr w:rsidR="00F653CF" w:rsidRPr="00E32CB2" w14:paraId="7133ECEB" w14:textId="77777777" w:rsidTr="0075267B">
        <w:tc>
          <w:tcPr>
            <w:tcW w:w="2448" w:type="dxa"/>
            <w:tcMar>
              <w:top w:w="28" w:type="dxa"/>
              <w:bottom w:w="28" w:type="dxa"/>
            </w:tcMar>
            <w:vAlign w:val="center"/>
          </w:tcPr>
          <w:p w14:paraId="04AC968B" w14:textId="77777777" w:rsidR="00F653CF" w:rsidRPr="00E7759A" w:rsidRDefault="00F653CF" w:rsidP="005F449F">
            <w:pPr>
              <w:spacing w:after="0"/>
              <w:jc w:val="both"/>
              <w:rPr>
                <w:rFonts w:cs="Calibri"/>
                <w:lang w:val="fr-LU"/>
              </w:rPr>
            </w:pPr>
            <w:r w:rsidRPr="00E7759A">
              <w:rPr>
                <w:rFonts w:cs="Calibri"/>
                <w:lang w:val="fr-LU"/>
              </w:rPr>
              <w:t>UML</w:t>
            </w:r>
          </w:p>
        </w:tc>
        <w:tc>
          <w:tcPr>
            <w:tcW w:w="7866" w:type="dxa"/>
            <w:tcMar>
              <w:top w:w="28" w:type="dxa"/>
              <w:bottom w:w="28" w:type="dxa"/>
            </w:tcMar>
            <w:vAlign w:val="center"/>
          </w:tcPr>
          <w:p w14:paraId="6C180991" w14:textId="77777777" w:rsidR="00F653CF" w:rsidRPr="00E7759A" w:rsidRDefault="00F653CF" w:rsidP="005F449F">
            <w:pPr>
              <w:spacing w:after="0"/>
              <w:jc w:val="both"/>
              <w:rPr>
                <w:rFonts w:cs="Calibri"/>
                <w:lang w:val="fr-LU"/>
              </w:rPr>
            </w:pPr>
            <w:proofErr w:type="spellStart"/>
            <w:r w:rsidRPr="00E7759A">
              <w:rPr>
                <w:rFonts w:cs="Calibri"/>
                <w:b/>
                <w:i/>
                <w:lang w:val="fr-LU"/>
              </w:rPr>
              <w:t>U</w:t>
            </w:r>
            <w:r w:rsidRPr="00E7759A">
              <w:rPr>
                <w:rFonts w:cs="Calibri"/>
                <w:i/>
                <w:lang w:val="fr-LU"/>
              </w:rPr>
              <w:t>nify</w:t>
            </w:r>
            <w:proofErr w:type="spellEnd"/>
            <w:r w:rsidRPr="00E7759A">
              <w:rPr>
                <w:rFonts w:cs="Calibri"/>
                <w:i/>
                <w:lang w:val="fr-LU"/>
              </w:rPr>
              <w:t xml:space="preserve"> </w:t>
            </w:r>
            <w:r w:rsidRPr="00E7759A">
              <w:rPr>
                <w:rFonts w:cs="Calibri"/>
                <w:b/>
                <w:i/>
                <w:lang w:val="fr-LU"/>
              </w:rPr>
              <w:t>M</w:t>
            </w:r>
            <w:r w:rsidRPr="00E7759A">
              <w:rPr>
                <w:rFonts w:cs="Calibri"/>
                <w:i/>
                <w:lang w:val="fr-LU"/>
              </w:rPr>
              <w:t xml:space="preserve">odel </w:t>
            </w:r>
            <w:proofErr w:type="spellStart"/>
            <w:r w:rsidRPr="00E7759A">
              <w:rPr>
                <w:rFonts w:cs="Calibri"/>
                <w:b/>
                <w:i/>
                <w:lang w:val="fr-LU"/>
              </w:rPr>
              <w:t>L</w:t>
            </w:r>
            <w:r w:rsidRPr="00E7759A">
              <w:rPr>
                <w:rFonts w:cs="Calibri"/>
                <w:i/>
                <w:lang w:val="fr-LU"/>
              </w:rPr>
              <w:t>anguage</w:t>
            </w:r>
            <w:proofErr w:type="spellEnd"/>
            <w:r w:rsidRPr="00E7759A">
              <w:rPr>
                <w:rFonts w:cs="Calibri"/>
                <w:lang w:val="fr-LU"/>
              </w:rPr>
              <w:t xml:space="preserve"> - Langage d'analyse et de conception orienté objet défini par l'OMG (Object Management Group). UML homogénéise les représentations graphiques des objets issues des travaux de Grady </w:t>
            </w:r>
            <w:proofErr w:type="spellStart"/>
            <w:r w:rsidRPr="00E7759A">
              <w:rPr>
                <w:rFonts w:cs="Calibri"/>
                <w:lang w:val="fr-LU"/>
              </w:rPr>
              <w:t>Booch</w:t>
            </w:r>
            <w:proofErr w:type="spellEnd"/>
            <w:r w:rsidRPr="00E7759A">
              <w:rPr>
                <w:rFonts w:cs="Calibri"/>
                <w:lang w:val="fr-LU"/>
              </w:rPr>
              <w:t xml:space="preserve"> chez Rational Software, de </w:t>
            </w:r>
            <w:proofErr w:type="spellStart"/>
            <w:r w:rsidRPr="00E7759A">
              <w:rPr>
                <w:rFonts w:cs="Calibri"/>
                <w:lang w:val="fr-LU"/>
              </w:rPr>
              <w:t>Rumbaugh</w:t>
            </w:r>
            <w:proofErr w:type="spellEnd"/>
            <w:r w:rsidRPr="00E7759A">
              <w:rPr>
                <w:rFonts w:cs="Calibri"/>
                <w:lang w:val="fr-LU"/>
              </w:rPr>
              <w:t xml:space="preserve"> et d'Ivar Jacobson.</w:t>
            </w:r>
          </w:p>
        </w:tc>
      </w:tr>
      <w:tr w:rsidR="00F653CF" w:rsidRPr="00E32CB2" w14:paraId="38B0736C" w14:textId="77777777" w:rsidTr="0075267B">
        <w:tc>
          <w:tcPr>
            <w:tcW w:w="2448" w:type="dxa"/>
            <w:tcMar>
              <w:top w:w="28" w:type="dxa"/>
              <w:bottom w:w="28" w:type="dxa"/>
            </w:tcMar>
            <w:vAlign w:val="center"/>
          </w:tcPr>
          <w:p w14:paraId="7014ED47" w14:textId="77777777" w:rsidR="00F653CF" w:rsidRPr="00E7759A" w:rsidRDefault="00F653CF" w:rsidP="005F449F">
            <w:pPr>
              <w:spacing w:after="0"/>
              <w:jc w:val="both"/>
              <w:rPr>
                <w:rFonts w:cs="Calibri"/>
                <w:lang w:val="fr-LU"/>
              </w:rPr>
            </w:pPr>
            <w:r w:rsidRPr="00E7759A">
              <w:rPr>
                <w:rFonts w:cs="Calibri"/>
                <w:lang w:val="fr-LU"/>
              </w:rPr>
              <w:t>URL</w:t>
            </w:r>
          </w:p>
        </w:tc>
        <w:tc>
          <w:tcPr>
            <w:tcW w:w="7866" w:type="dxa"/>
            <w:tcMar>
              <w:top w:w="28" w:type="dxa"/>
              <w:bottom w:w="28" w:type="dxa"/>
            </w:tcMar>
            <w:vAlign w:val="center"/>
          </w:tcPr>
          <w:p w14:paraId="6DDFAB03" w14:textId="77777777" w:rsidR="00F653CF" w:rsidRPr="00E7759A" w:rsidRDefault="00F653CF" w:rsidP="005F449F">
            <w:pPr>
              <w:spacing w:after="0"/>
              <w:jc w:val="both"/>
              <w:rPr>
                <w:rFonts w:cs="Calibri"/>
                <w:lang w:val="fr-LU"/>
              </w:rPr>
            </w:pPr>
            <w:r w:rsidRPr="00E7759A">
              <w:rPr>
                <w:rFonts w:cs="Calibri"/>
                <w:b/>
                <w:i/>
                <w:lang w:val="fr-LU"/>
              </w:rPr>
              <w:t>U</w:t>
            </w:r>
            <w:r w:rsidRPr="00E7759A">
              <w:rPr>
                <w:rFonts w:cs="Calibri"/>
                <w:i/>
                <w:lang w:val="fr-LU"/>
              </w:rPr>
              <w:t xml:space="preserve">niform </w:t>
            </w:r>
            <w:r w:rsidRPr="00E7759A">
              <w:rPr>
                <w:rFonts w:cs="Calibri"/>
                <w:b/>
                <w:i/>
                <w:lang w:val="fr-LU"/>
              </w:rPr>
              <w:t>R</w:t>
            </w:r>
            <w:r w:rsidRPr="00E7759A">
              <w:rPr>
                <w:rFonts w:cs="Calibri"/>
                <w:i/>
                <w:lang w:val="fr-LU"/>
              </w:rPr>
              <w:t xml:space="preserve">esource </w:t>
            </w:r>
            <w:r w:rsidRPr="00E7759A">
              <w:rPr>
                <w:rFonts w:cs="Calibri"/>
                <w:b/>
                <w:i/>
                <w:lang w:val="fr-LU"/>
              </w:rPr>
              <w:t>L</w:t>
            </w:r>
            <w:r w:rsidRPr="00E7759A">
              <w:rPr>
                <w:rFonts w:cs="Calibri"/>
                <w:i/>
                <w:lang w:val="fr-LU"/>
              </w:rPr>
              <w:t>ocation</w:t>
            </w:r>
            <w:r w:rsidRPr="00E7759A">
              <w:rPr>
                <w:rFonts w:cs="Calibri"/>
                <w:lang w:val="fr-LU"/>
              </w:rPr>
              <w:t xml:space="preserve"> - adresse Internet reconnue par les navigateurs, qui leur permet d’appeler n’importe quelle page ou document.</w:t>
            </w:r>
          </w:p>
        </w:tc>
      </w:tr>
      <w:tr w:rsidR="00F653CF" w:rsidRPr="00E32CB2" w14:paraId="1B31056B" w14:textId="77777777" w:rsidTr="0075267B">
        <w:tc>
          <w:tcPr>
            <w:tcW w:w="2448" w:type="dxa"/>
            <w:tcMar>
              <w:top w:w="28" w:type="dxa"/>
              <w:bottom w:w="28" w:type="dxa"/>
            </w:tcMar>
            <w:vAlign w:val="center"/>
          </w:tcPr>
          <w:p w14:paraId="6448CE46" w14:textId="77777777" w:rsidR="00F653CF" w:rsidRPr="00E7759A" w:rsidRDefault="00F653CF" w:rsidP="005F449F">
            <w:pPr>
              <w:spacing w:after="0"/>
              <w:jc w:val="both"/>
              <w:rPr>
                <w:rFonts w:cs="Calibri"/>
                <w:lang w:val="en-GB"/>
              </w:rPr>
            </w:pPr>
            <w:r w:rsidRPr="00E7759A">
              <w:rPr>
                <w:rFonts w:cs="Calibri"/>
                <w:lang w:val="en-GB"/>
              </w:rPr>
              <w:t>VPN</w:t>
            </w:r>
          </w:p>
        </w:tc>
        <w:tc>
          <w:tcPr>
            <w:tcW w:w="7866" w:type="dxa"/>
            <w:tcMar>
              <w:top w:w="28" w:type="dxa"/>
              <w:bottom w:w="28" w:type="dxa"/>
            </w:tcMar>
            <w:vAlign w:val="center"/>
          </w:tcPr>
          <w:p w14:paraId="581E3DAD" w14:textId="77777777" w:rsidR="00F653CF" w:rsidRPr="00E7759A" w:rsidRDefault="00F653CF" w:rsidP="005F449F">
            <w:pPr>
              <w:spacing w:after="0"/>
              <w:jc w:val="both"/>
              <w:rPr>
                <w:rFonts w:cs="Calibri"/>
                <w:b/>
                <w:i/>
                <w:lang w:val="fr-LU"/>
              </w:rPr>
            </w:pPr>
            <w:r w:rsidRPr="00E7759A">
              <w:rPr>
                <w:rFonts w:cs="Calibri"/>
                <w:b/>
                <w:i/>
                <w:lang w:val="fr-FR"/>
              </w:rPr>
              <w:t>V</w:t>
            </w:r>
            <w:r w:rsidRPr="00E7759A">
              <w:rPr>
                <w:rFonts w:cs="Calibri"/>
                <w:i/>
                <w:lang w:val="fr-FR"/>
              </w:rPr>
              <w:t xml:space="preserve">irtual </w:t>
            </w:r>
            <w:proofErr w:type="spellStart"/>
            <w:r w:rsidRPr="00E7759A">
              <w:rPr>
                <w:rFonts w:cs="Calibri"/>
                <w:b/>
                <w:i/>
                <w:lang w:val="fr-FR"/>
              </w:rPr>
              <w:t>P</w:t>
            </w:r>
            <w:r w:rsidRPr="00E7759A">
              <w:rPr>
                <w:rFonts w:cs="Calibri"/>
                <w:i/>
                <w:lang w:val="fr-FR"/>
              </w:rPr>
              <w:t>rivate</w:t>
            </w:r>
            <w:proofErr w:type="spellEnd"/>
            <w:r w:rsidRPr="00E7759A">
              <w:rPr>
                <w:rFonts w:cs="Calibri"/>
                <w:i/>
                <w:lang w:val="fr-FR"/>
              </w:rPr>
              <w:t xml:space="preserve"> </w:t>
            </w:r>
            <w:r w:rsidRPr="00E7759A">
              <w:rPr>
                <w:rFonts w:cs="Calibri"/>
                <w:b/>
                <w:i/>
                <w:lang w:val="fr-FR"/>
              </w:rPr>
              <w:t>N</w:t>
            </w:r>
            <w:r w:rsidRPr="00E7759A">
              <w:rPr>
                <w:rFonts w:cs="Calibri"/>
                <w:i/>
                <w:lang w:val="fr-FR"/>
              </w:rPr>
              <w:t>etwork</w:t>
            </w:r>
            <w:r w:rsidRPr="00E7759A">
              <w:rPr>
                <w:rFonts w:cs="Calibri"/>
                <w:lang w:val="fr-FR"/>
              </w:rPr>
              <w:t xml:space="preserve">. </w:t>
            </w:r>
            <w:r w:rsidRPr="00E7759A">
              <w:rPr>
                <w:rFonts w:cs="Calibri"/>
                <w:lang w:val="fr-LU"/>
              </w:rPr>
              <w:t>Réseau privé virtuel composé d'ordinateurs qui ne constituent pas un seul et même réseau à la base, mais qui peuvent être distants géographiquement.</w:t>
            </w:r>
          </w:p>
        </w:tc>
      </w:tr>
      <w:tr w:rsidR="00F653CF" w:rsidRPr="00E32CB2" w14:paraId="4C730465" w14:textId="77777777" w:rsidTr="0075267B">
        <w:tc>
          <w:tcPr>
            <w:tcW w:w="2448" w:type="dxa"/>
            <w:tcMar>
              <w:top w:w="28" w:type="dxa"/>
              <w:bottom w:w="28" w:type="dxa"/>
            </w:tcMar>
            <w:vAlign w:val="center"/>
          </w:tcPr>
          <w:p w14:paraId="53EBC665" w14:textId="77777777" w:rsidR="00F653CF" w:rsidRPr="00E7759A" w:rsidRDefault="00F653CF" w:rsidP="005F449F">
            <w:pPr>
              <w:spacing w:after="0"/>
              <w:jc w:val="both"/>
              <w:rPr>
                <w:rFonts w:cs="Calibri"/>
              </w:rPr>
            </w:pPr>
            <w:r w:rsidRPr="00E7759A">
              <w:rPr>
                <w:rFonts w:cs="Calibri"/>
              </w:rPr>
              <w:t>WEB</w:t>
            </w:r>
          </w:p>
        </w:tc>
        <w:tc>
          <w:tcPr>
            <w:tcW w:w="7866" w:type="dxa"/>
            <w:tcMar>
              <w:top w:w="28" w:type="dxa"/>
              <w:bottom w:w="28" w:type="dxa"/>
            </w:tcMar>
            <w:vAlign w:val="center"/>
          </w:tcPr>
          <w:p w14:paraId="1726F433" w14:textId="77777777" w:rsidR="00F653CF" w:rsidRPr="00E7759A" w:rsidRDefault="00F653CF" w:rsidP="005F449F">
            <w:pPr>
              <w:spacing w:after="0"/>
              <w:jc w:val="both"/>
              <w:rPr>
                <w:rFonts w:cs="Calibri"/>
                <w:lang w:val="fr-FR"/>
              </w:rPr>
            </w:pPr>
            <w:r w:rsidRPr="00E7759A">
              <w:rPr>
                <w:rFonts w:cs="Calibri"/>
                <w:lang w:val="fr-FR"/>
              </w:rPr>
              <w:t>"toile d'araignée" composée des pages HTML reliées entre elles par un réseau complexe de liens *hypertexte.</w:t>
            </w:r>
          </w:p>
        </w:tc>
      </w:tr>
      <w:tr w:rsidR="00F653CF" w:rsidRPr="00E32CB2" w14:paraId="262037DC" w14:textId="77777777" w:rsidTr="0075267B">
        <w:tc>
          <w:tcPr>
            <w:tcW w:w="2448" w:type="dxa"/>
            <w:tcMar>
              <w:top w:w="28" w:type="dxa"/>
              <w:bottom w:w="28" w:type="dxa"/>
            </w:tcMar>
            <w:vAlign w:val="center"/>
          </w:tcPr>
          <w:p w14:paraId="221FA73F" w14:textId="77777777" w:rsidR="00F653CF" w:rsidRPr="00E7759A" w:rsidRDefault="00F653CF" w:rsidP="005F449F">
            <w:pPr>
              <w:spacing w:after="0"/>
              <w:jc w:val="both"/>
              <w:rPr>
                <w:rFonts w:cs="Calibri"/>
              </w:rPr>
            </w:pPr>
            <w:r w:rsidRPr="00E7759A">
              <w:rPr>
                <w:rFonts w:cs="Calibri"/>
              </w:rPr>
              <w:t>WSDL</w:t>
            </w:r>
          </w:p>
        </w:tc>
        <w:tc>
          <w:tcPr>
            <w:tcW w:w="7866" w:type="dxa"/>
            <w:tcMar>
              <w:top w:w="28" w:type="dxa"/>
              <w:bottom w:w="28" w:type="dxa"/>
            </w:tcMar>
            <w:vAlign w:val="center"/>
          </w:tcPr>
          <w:p w14:paraId="335FE551" w14:textId="77777777" w:rsidR="00F653CF" w:rsidRPr="00E7759A" w:rsidRDefault="00F653CF" w:rsidP="005F449F">
            <w:pPr>
              <w:spacing w:after="0"/>
              <w:jc w:val="both"/>
              <w:rPr>
                <w:rFonts w:cs="Calibri"/>
                <w:lang w:val="fr-FR"/>
              </w:rPr>
            </w:pPr>
            <w:r w:rsidRPr="00E7759A">
              <w:rPr>
                <w:rFonts w:cs="Calibri"/>
                <w:b/>
                <w:i/>
                <w:lang w:val="fr-FR"/>
              </w:rPr>
              <w:t>W</w:t>
            </w:r>
            <w:r w:rsidRPr="00E7759A">
              <w:rPr>
                <w:rFonts w:cs="Calibri"/>
                <w:i/>
                <w:lang w:val="fr-FR"/>
              </w:rPr>
              <w:t xml:space="preserve">eb </w:t>
            </w:r>
            <w:r w:rsidRPr="00E7759A">
              <w:rPr>
                <w:rFonts w:cs="Calibri"/>
                <w:b/>
                <w:i/>
                <w:lang w:val="fr-FR"/>
              </w:rPr>
              <w:t>S</w:t>
            </w:r>
            <w:r w:rsidRPr="00E7759A">
              <w:rPr>
                <w:rFonts w:cs="Calibri"/>
                <w:i/>
                <w:lang w:val="fr-FR"/>
              </w:rPr>
              <w:t xml:space="preserve">ervices </w:t>
            </w:r>
            <w:proofErr w:type="spellStart"/>
            <w:r w:rsidRPr="00E7759A">
              <w:rPr>
                <w:rFonts w:cs="Calibri"/>
                <w:b/>
                <w:i/>
                <w:lang w:val="fr-FR"/>
              </w:rPr>
              <w:t>D</w:t>
            </w:r>
            <w:r w:rsidRPr="00E7759A">
              <w:rPr>
                <w:rFonts w:cs="Calibri"/>
                <w:i/>
                <w:lang w:val="fr-FR"/>
              </w:rPr>
              <w:t>efinition</w:t>
            </w:r>
            <w:proofErr w:type="spellEnd"/>
            <w:r w:rsidRPr="00E7759A">
              <w:rPr>
                <w:rFonts w:cs="Calibri"/>
                <w:i/>
                <w:lang w:val="fr-FR"/>
              </w:rPr>
              <w:t xml:space="preserve"> </w:t>
            </w:r>
            <w:proofErr w:type="spellStart"/>
            <w:r w:rsidRPr="00E7759A">
              <w:rPr>
                <w:rFonts w:cs="Calibri"/>
                <w:b/>
                <w:i/>
                <w:lang w:val="fr-FR"/>
              </w:rPr>
              <w:t>L</w:t>
            </w:r>
            <w:r w:rsidRPr="00E7759A">
              <w:rPr>
                <w:rFonts w:cs="Calibri"/>
                <w:i/>
                <w:lang w:val="fr-FR"/>
              </w:rPr>
              <w:t>anguage</w:t>
            </w:r>
            <w:proofErr w:type="spellEnd"/>
            <w:r w:rsidRPr="00E7759A">
              <w:rPr>
                <w:rFonts w:cs="Calibri"/>
                <w:i/>
                <w:lang w:val="fr-FR"/>
              </w:rPr>
              <w:t xml:space="preserve"> -</w:t>
            </w:r>
            <w:r w:rsidRPr="00E7759A">
              <w:rPr>
                <w:rFonts w:cs="Calibri"/>
                <w:lang w:val="fr-FR"/>
              </w:rPr>
              <w:t xml:space="preserve"> WSDL est une tentative de normalisation du W3C </w:t>
            </w:r>
            <w:proofErr w:type="gramStart"/>
            <w:r w:rsidRPr="00E7759A">
              <w:rPr>
                <w:rFonts w:cs="Calibri"/>
                <w:lang w:val="fr-FR"/>
              </w:rPr>
              <w:t>suite à une</w:t>
            </w:r>
            <w:proofErr w:type="gramEnd"/>
            <w:r w:rsidRPr="00E7759A">
              <w:rPr>
                <w:rFonts w:cs="Calibri"/>
                <w:lang w:val="fr-FR"/>
              </w:rPr>
              <w:t xml:space="preserve"> proposition d'IBM, Microsoft et Ariba.</w:t>
            </w:r>
          </w:p>
          <w:p w14:paraId="00ED2E92" w14:textId="77777777" w:rsidR="00F653CF" w:rsidRPr="00E7759A" w:rsidRDefault="00F653CF" w:rsidP="005F449F">
            <w:pPr>
              <w:spacing w:after="0"/>
              <w:jc w:val="both"/>
              <w:rPr>
                <w:rFonts w:cs="Calibri"/>
                <w:lang w:val="fr-FR"/>
              </w:rPr>
            </w:pPr>
            <w:r w:rsidRPr="00E7759A">
              <w:rPr>
                <w:rFonts w:cs="Calibri"/>
                <w:lang w:val="fr-FR"/>
              </w:rPr>
              <w:t xml:space="preserve">WSDL met en </w:t>
            </w:r>
            <w:proofErr w:type="spellStart"/>
            <w:r w:rsidRPr="00E7759A">
              <w:rPr>
                <w:rFonts w:cs="Calibri"/>
                <w:lang w:val="fr-FR"/>
              </w:rPr>
              <w:t>oeuvre</w:t>
            </w:r>
            <w:proofErr w:type="spellEnd"/>
            <w:r w:rsidRPr="00E7759A">
              <w:rPr>
                <w:rFonts w:cs="Calibri"/>
                <w:lang w:val="fr-FR"/>
              </w:rPr>
              <w:t xml:space="preserve"> XML pour décrire, de manière indépendante de la plate-forme et du langage, la façon dont les applications peuvent accéder à un service web.</w:t>
            </w:r>
          </w:p>
        </w:tc>
      </w:tr>
      <w:tr w:rsidR="00F653CF" w:rsidRPr="00E32CB2" w14:paraId="365109CD" w14:textId="77777777" w:rsidTr="0075267B">
        <w:tc>
          <w:tcPr>
            <w:tcW w:w="2448" w:type="dxa"/>
            <w:tcMar>
              <w:top w:w="28" w:type="dxa"/>
              <w:bottom w:w="28" w:type="dxa"/>
            </w:tcMar>
            <w:vAlign w:val="center"/>
          </w:tcPr>
          <w:p w14:paraId="3D0BBBD4" w14:textId="77777777" w:rsidR="00F653CF" w:rsidRPr="00E7759A" w:rsidRDefault="00F653CF" w:rsidP="005F449F">
            <w:pPr>
              <w:spacing w:after="0"/>
              <w:jc w:val="both"/>
              <w:rPr>
                <w:rFonts w:cs="Calibri"/>
              </w:rPr>
            </w:pPr>
            <w:r w:rsidRPr="00E7759A">
              <w:rPr>
                <w:rFonts w:cs="Calibri"/>
              </w:rPr>
              <w:t>XML</w:t>
            </w:r>
          </w:p>
        </w:tc>
        <w:tc>
          <w:tcPr>
            <w:tcW w:w="7866" w:type="dxa"/>
            <w:tcMar>
              <w:top w:w="28" w:type="dxa"/>
              <w:bottom w:w="28" w:type="dxa"/>
            </w:tcMar>
            <w:vAlign w:val="center"/>
          </w:tcPr>
          <w:p w14:paraId="06318F3F" w14:textId="77777777" w:rsidR="00F653CF" w:rsidRPr="00E7759A" w:rsidRDefault="00F653CF" w:rsidP="005F449F">
            <w:pPr>
              <w:spacing w:after="0"/>
              <w:jc w:val="both"/>
              <w:rPr>
                <w:rFonts w:cs="Calibri"/>
                <w:lang w:val="fr-FR"/>
              </w:rPr>
            </w:pPr>
            <w:proofErr w:type="spellStart"/>
            <w:r w:rsidRPr="00E7759A">
              <w:rPr>
                <w:rFonts w:cs="Calibri"/>
                <w:i/>
                <w:lang w:val="fr-FR"/>
              </w:rPr>
              <w:t>e</w:t>
            </w:r>
            <w:r w:rsidRPr="00E7759A">
              <w:rPr>
                <w:rFonts w:cs="Calibri"/>
                <w:b/>
                <w:i/>
                <w:lang w:val="fr-FR"/>
              </w:rPr>
              <w:t>X</w:t>
            </w:r>
            <w:r w:rsidRPr="00E7759A">
              <w:rPr>
                <w:rFonts w:cs="Calibri"/>
                <w:i/>
                <w:lang w:val="fr-FR"/>
              </w:rPr>
              <w:t>tended</w:t>
            </w:r>
            <w:proofErr w:type="spellEnd"/>
            <w:r w:rsidRPr="00E7759A">
              <w:rPr>
                <w:rFonts w:cs="Calibri"/>
                <w:i/>
                <w:lang w:val="fr-FR"/>
              </w:rPr>
              <w:t xml:space="preserve"> </w:t>
            </w:r>
            <w:r w:rsidRPr="00E7759A">
              <w:rPr>
                <w:rFonts w:cs="Calibri"/>
                <w:b/>
                <w:i/>
                <w:lang w:val="fr-FR"/>
              </w:rPr>
              <w:t>M</w:t>
            </w:r>
            <w:r w:rsidRPr="00E7759A">
              <w:rPr>
                <w:rFonts w:cs="Calibri"/>
                <w:i/>
                <w:lang w:val="fr-FR"/>
              </w:rPr>
              <w:t xml:space="preserve">arkup </w:t>
            </w:r>
            <w:proofErr w:type="spellStart"/>
            <w:r w:rsidRPr="00E7759A">
              <w:rPr>
                <w:rFonts w:cs="Calibri"/>
                <w:b/>
                <w:i/>
                <w:lang w:val="fr-FR"/>
              </w:rPr>
              <w:t>L</w:t>
            </w:r>
            <w:r w:rsidRPr="00E7759A">
              <w:rPr>
                <w:rFonts w:cs="Calibri"/>
                <w:i/>
                <w:lang w:val="fr-FR"/>
              </w:rPr>
              <w:t>anguage</w:t>
            </w:r>
            <w:proofErr w:type="spellEnd"/>
            <w:r w:rsidRPr="00E7759A">
              <w:rPr>
                <w:rFonts w:cs="Calibri"/>
                <w:lang w:val="fr-FR"/>
              </w:rPr>
              <w:t xml:space="preserve"> - Langage de description des documents qui utilise des balises, permet l'utilisation de balises personnalisées et permet l'échange des données.</w:t>
            </w:r>
          </w:p>
        </w:tc>
      </w:tr>
    </w:tbl>
    <w:p w14:paraId="5DF1D3DD" w14:textId="77777777" w:rsidR="006611EA" w:rsidRPr="00BA458F" w:rsidRDefault="006611EA" w:rsidP="00C93FC5">
      <w:pPr>
        <w:rPr>
          <w:lang w:val="fr-FR"/>
        </w:rPr>
      </w:pPr>
    </w:p>
    <w:p w14:paraId="2159AFAF" w14:textId="77777777" w:rsidR="00D26175" w:rsidRPr="00922ED9" w:rsidRDefault="00733B13" w:rsidP="003C75B8">
      <w:pPr>
        <w:pStyle w:val="ANNEX"/>
        <w:rPr>
          <w:lang w:val="en-GB"/>
        </w:rPr>
      </w:pPr>
      <w:bookmarkStart w:id="579" w:name="_Toc445729988"/>
      <w:bookmarkStart w:id="580" w:name="_Toc452990490"/>
      <w:bookmarkStart w:id="581" w:name="_Toc452990577"/>
      <w:bookmarkStart w:id="582" w:name="_Toc5293794"/>
      <w:r w:rsidRPr="00BA458F" w:rsidDel="00733B13">
        <w:rPr>
          <w:lang w:val="fr-FR"/>
        </w:rPr>
        <w:lastRenderedPageBreak/>
        <w:t xml:space="preserve"> </w:t>
      </w:r>
      <w:bookmarkStart w:id="583" w:name="_Toc109134020"/>
      <w:r w:rsidR="00D26175" w:rsidRPr="00922ED9">
        <w:rPr>
          <w:lang w:val="en-GB"/>
        </w:rPr>
        <w:t xml:space="preserve">(informative) Production </w:t>
      </w:r>
      <w:proofErr w:type="spellStart"/>
      <w:r w:rsidR="00D26175" w:rsidRPr="00922ED9">
        <w:rPr>
          <w:lang w:val="en-GB"/>
        </w:rPr>
        <w:t>TimeTable</w:t>
      </w:r>
      <w:bookmarkEnd w:id="583"/>
      <w:proofErr w:type="spellEnd"/>
    </w:p>
    <w:p w14:paraId="08B5A3B8" w14:textId="77777777" w:rsidR="00D26175" w:rsidRPr="005D0AB1" w:rsidRDefault="007B71C3" w:rsidP="00922ED9">
      <w:pPr>
        <w:pStyle w:val="a2"/>
        <w:rPr>
          <w:lang w:val="fr-FR"/>
        </w:rPr>
      </w:pPr>
      <w:bookmarkStart w:id="584" w:name="_Toc444249813"/>
      <w:r w:rsidRPr="005D0AB1">
        <w:rPr>
          <w:lang w:val="fr-FR"/>
        </w:rPr>
        <w:t xml:space="preserve"> </w:t>
      </w:r>
      <w:bookmarkStart w:id="585" w:name="_Toc26889705"/>
      <w:bookmarkStart w:id="586" w:name="_Toc109134021"/>
      <w:r w:rsidR="00D26175" w:rsidRPr="005D0AB1">
        <w:rPr>
          <w:lang w:val="fr-FR"/>
        </w:rPr>
        <w:t>Requête d’information sur les horaires commandés/théoriques</w:t>
      </w:r>
      <w:bookmarkEnd w:id="584"/>
      <w:bookmarkEnd w:id="585"/>
      <w:bookmarkEnd w:id="586"/>
    </w:p>
    <w:tbl>
      <w:tblPr>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377"/>
        <w:gridCol w:w="1182"/>
        <w:gridCol w:w="567"/>
        <w:gridCol w:w="1701"/>
        <w:gridCol w:w="5386"/>
      </w:tblGrid>
      <w:tr w:rsidR="00D26175" w:rsidRPr="00E32CB2" w14:paraId="2B678002" w14:textId="77777777" w:rsidTr="005F449F">
        <w:tc>
          <w:tcPr>
            <w:tcW w:w="2836" w:type="dxa"/>
            <w:gridSpan w:val="3"/>
            <w:vAlign w:val="center"/>
          </w:tcPr>
          <w:p w14:paraId="3B5686D6" w14:textId="77777777" w:rsidR="00D26175" w:rsidRPr="00E7759A" w:rsidRDefault="00D26175" w:rsidP="005F449F">
            <w:pPr>
              <w:spacing w:after="0"/>
              <w:rPr>
                <w:rFonts w:cs="Calibri"/>
                <w:b/>
                <w:i/>
                <w:sz w:val="20"/>
                <w:szCs w:val="20"/>
                <w:highlight w:val="lightGray"/>
              </w:rPr>
            </w:pPr>
            <w:proofErr w:type="spellStart"/>
            <w:r w:rsidRPr="00E7759A">
              <w:rPr>
                <w:rFonts w:cs="Calibri"/>
                <w:b/>
                <w:i/>
                <w:sz w:val="20"/>
                <w:szCs w:val="20"/>
                <w:highlight w:val="lightGray"/>
              </w:rPr>
              <w:t>ProductionTimetable</w:t>
            </w:r>
            <w:r w:rsidRPr="00E7759A">
              <w:rPr>
                <w:rFonts w:cs="Calibri"/>
                <w:b/>
                <w:i/>
                <w:sz w:val="20"/>
                <w:szCs w:val="20"/>
                <w:highlight w:val="lightGray"/>
              </w:rPr>
              <w:softHyphen/>
              <w:t>Request</w:t>
            </w:r>
            <w:proofErr w:type="spellEnd"/>
            <w:r w:rsidRPr="00E7759A">
              <w:rPr>
                <w:rFonts w:cs="Calibri"/>
                <w:b/>
                <w:i/>
                <w:sz w:val="20"/>
                <w:szCs w:val="20"/>
                <w:highlight w:val="lightGray"/>
              </w:rPr>
              <w:t xml:space="preserve"> </w:t>
            </w:r>
          </w:p>
        </w:tc>
        <w:tc>
          <w:tcPr>
            <w:tcW w:w="567" w:type="dxa"/>
            <w:vAlign w:val="center"/>
          </w:tcPr>
          <w:p w14:paraId="017F940A" w14:textId="77777777" w:rsidR="00D26175" w:rsidRPr="00E7759A" w:rsidRDefault="00D26175" w:rsidP="005F449F">
            <w:pPr>
              <w:spacing w:after="0"/>
              <w:rPr>
                <w:rFonts w:cs="Calibri"/>
                <w:sz w:val="20"/>
                <w:szCs w:val="20"/>
              </w:rPr>
            </w:pPr>
          </w:p>
        </w:tc>
        <w:tc>
          <w:tcPr>
            <w:tcW w:w="1701" w:type="dxa"/>
            <w:vAlign w:val="center"/>
          </w:tcPr>
          <w:p w14:paraId="165F0460" w14:textId="77777777" w:rsidR="00D26175" w:rsidRPr="00E7759A" w:rsidRDefault="00D26175" w:rsidP="005F449F">
            <w:pPr>
              <w:spacing w:after="0"/>
              <w:rPr>
                <w:rFonts w:cs="Calibri"/>
                <w:i/>
                <w:sz w:val="20"/>
                <w:szCs w:val="20"/>
              </w:rPr>
            </w:pPr>
            <w:r w:rsidRPr="00E7759A">
              <w:rPr>
                <w:rFonts w:cs="Calibri"/>
                <w:i/>
                <w:sz w:val="20"/>
                <w:szCs w:val="20"/>
              </w:rPr>
              <w:t>+Structure</w:t>
            </w:r>
          </w:p>
        </w:tc>
        <w:tc>
          <w:tcPr>
            <w:tcW w:w="5386" w:type="dxa"/>
            <w:vAlign w:val="center"/>
          </w:tcPr>
          <w:p w14:paraId="563787F4"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Requête d’information sur les horaires commandés/théoriques</w:t>
            </w:r>
          </w:p>
        </w:tc>
      </w:tr>
      <w:tr w:rsidR="00D26175" w:rsidRPr="00E32CB2" w14:paraId="6DFBA560" w14:textId="77777777" w:rsidTr="005F449F">
        <w:tc>
          <w:tcPr>
            <w:tcW w:w="1277" w:type="dxa"/>
            <w:vAlign w:val="center"/>
          </w:tcPr>
          <w:p w14:paraId="3CA69F26" w14:textId="77777777" w:rsidR="00D26175" w:rsidRPr="00E7759A" w:rsidRDefault="00D26175" w:rsidP="005F449F">
            <w:pPr>
              <w:spacing w:after="0"/>
              <w:rPr>
                <w:rFonts w:cs="Calibri"/>
                <w:i/>
                <w:sz w:val="20"/>
                <w:szCs w:val="20"/>
              </w:rPr>
            </w:pPr>
            <w:r w:rsidRPr="00E7759A">
              <w:rPr>
                <w:rFonts w:cs="Calibri"/>
                <w:i/>
                <w:sz w:val="20"/>
                <w:szCs w:val="20"/>
              </w:rPr>
              <w:t>Attributes</w:t>
            </w:r>
          </w:p>
        </w:tc>
        <w:tc>
          <w:tcPr>
            <w:tcW w:w="1559" w:type="dxa"/>
            <w:gridSpan w:val="2"/>
            <w:vAlign w:val="center"/>
          </w:tcPr>
          <w:p w14:paraId="5F344726" w14:textId="77777777" w:rsidR="00D26175" w:rsidRPr="00E7759A" w:rsidRDefault="00D26175" w:rsidP="005F449F">
            <w:pPr>
              <w:spacing w:after="0"/>
              <w:rPr>
                <w:rFonts w:cs="Calibri"/>
                <w:b/>
                <w:i/>
                <w:sz w:val="20"/>
                <w:szCs w:val="20"/>
                <w:highlight w:val="lightGray"/>
              </w:rPr>
            </w:pPr>
            <w:r w:rsidRPr="00E7759A">
              <w:rPr>
                <w:rFonts w:cs="Calibri"/>
                <w:b/>
                <w:i/>
                <w:sz w:val="20"/>
                <w:szCs w:val="20"/>
                <w:highlight w:val="lightGray"/>
              </w:rPr>
              <w:t>Version</w:t>
            </w:r>
          </w:p>
        </w:tc>
        <w:tc>
          <w:tcPr>
            <w:tcW w:w="567" w:type="dxa"/>
            <w:vAlign w:val="center"/>
          </w:tcPr>
          <w:p w14:paraId="739A6E8B" w14:textId="77777777" w:rsidR="00D26175" w:rsidRPr="00E7759A" w:rsidRDefault="00D26175" w:rsidP="005F449F">
            <w:pPr>
              <w:spacing w:after="0"/>
              <w:rPr>
                <w:rFonts w:cs="Calibri"/>
                <w:sz w:val="20"/>
                <w:szCs w:val="20"/>
              </w:rPr>
            </w:pPr>
            <w:r w:rsidRPr="00E7759A">
              <w:rPr>
                <w:rFonts w:cs="Calibri"/>
                <w:sz w:val="20"/>
                <w:szCs w:val="20"/>
              </w:rPr>
              <w:t>1:1</w:t>
            </w:r>
          </w:p>
        </w:tc>
        <w:tc>
          <w:tcPr>
            <w:tcW w:w="1701" w:type="dxa"/>
            <w:vAlign w:val="center"/>
          </w:tcPr>
          <w:p w14:paraId="068FC05D" w14:textId="77777777" w:rsidR="00D26175" w:rsidRPr="00E7759A" w:rsidRDefault="00D26175" w:rsidP="005F449F">
            <w:pPr>
              <w:spacing w:after="0"/>
              <w:rPr>
                <w:rFonts w:cs="Calibri"/>
                <w:i/>
                <w:sz w:val="20"/>
                <w:szCs w:val="20"/>
              </w:rPr>
            </w:pPr>
            <w:proofErr w:type="spellStart"/>
            <w:r w:rsidRPr="00E7759A">
              <w:rPr>
                <w:rFonts w:cs="Calibri"/>
                <w:i/>
                <w:sz w:val="20"/>
                <w:szCs w:val="20"/>
              </w:rPr>
              <w:t>VersionString</w:t>
            </w:r>
            <w:proofErr w:type="spellEnd"/>
          </w:p>
        </w:tc>
        <w:tc>
          <w:tcPr>
            <w:tcW w:w="5386" w:type="dxa"/>
            <w:vAlign w:val="center"/>
          </w:tcPr>
          <w:p w14:paraId="53D3589F" w14:textId="48465A8B" w:rsidR="00D26175" w:rsidRPr="00E7759A" w:rsidRDefault="00D26175" w:rsidP="005F449F">
            <w:pPr>
              <w:spacing w:after="0"/>
              <w:jc w:val="both"/>
              <w:rPr>
                <w:rFonts w:cs="Calibri"/>
                <w:sz w:val="20"/>
                <w:szCs w:val="20"/>
                <w:highlight w:val="yellow"/>
                <w:lang w:val="fr-FR"/>
              </w:rPr>
            </w:pPr>
            <w:r w:rsidRPr="00E7759A">
              <w:rPr>
                <w:rFonts w:cs="Calibri"/>
                <w:sz w:val="20"/>
                <w:szCs w:val="20"/>
                <w:lang w:val="fr-FR"/>
              </w:rPr>
              <w:t>Version du service “</w:t>
            </w:r>
            <w:r w:rsidRPr="00E7759A">
              <w:rPr>
                <w:rFonts w:cs="Calibri"/>
                <w:b/>
                <w:i/>
                <w:sz w:val="20"/>
                <w:szCs w:val="20"/>
                <w:lang w:val="fr-FR"/>
              </w:rPr>
              <w:t xml:space="preserve"> </w:t>
            </w:r>
            <w:proofErr w:type="spellStart"/>
            <w:r w:rsidRPr="00E7759A">
              <w:rPr>
                <w:rFonts w:cs="Calibri"/>
                <w:b/>
                <w:i/>
                <w:sz w:val="20"/>
                <w:szCs w:val="20"/>
                <w:lang w:val="fr-FR"/>
              </w:rPr>
              <w:t>ProductionTimetable</w:t>
            </w:r>
            <w:proofErr w:type="spellEnd"/>
            <w:r w:rsidRPr="00E7759A">
              <w:rPr>
                <w:rFonts w:cs="Calibri"/>
                <w:sz w:val="20"/>
                <w:szCs w:val="20"/>
                <w:lang w:val="fr-FR"/>
              </w:rPr>
              <w:t xml:space="preserve"> ”, intégrant le numéro de version de profil (voir </w:t>
            </w:r>
            <w:r w:rsidRPr="00E7759A">
              <w:rPr>
                <w:rFonts w:cs="Calibri"/>
                <w:sz w:val="20"/>
                <w:szCs w:val="20"/>
                <w:lang w:val="fr-FR"/>
              </w:rPr>
              <w:fldChar w:fldCharType="begin"/>
            </w:r>
            <w:r w:rsidRPr="00E7759A">
              <w:rPr>
                <w:rFonts w:cs="Calibri"/>
                <w:sz w:val="20"/>
                <w:szCs w:val="20"/>
                <w:lang w:val="fr-FR"/>
              </w:rPr>
              <w:instrText xml:space="preserve"> REF _Ref12549918 \r \h </w:instrText>
            </w:r>
            <w:r w:rsidR="00116AA0" w:rsidRPr="00E7759A">
              <w:rPr>
                <w:rFonts w:cs="Calibri"/>
                <w:sz w:val="20"/>
                <w:szCs w:val="20"/>
                <w:lang w:val="fr-FR"/>
              </w:rPr>
              <w:instrText xml:space="preserve"> \* MERGEFORMAT </w:instrText>
            </w:r>
            <w:r w:rsidRPr="00E7759A">
              <w:rPr>
                <w:rFonts w:cs="Calibri"/>
                <w:sz w:val="20"/>
                <w:szCs w:val="20"/>
                <w:lang w:val="fr-FR"/>
              </w:rPr>
            </w:r>
            <w:r w:rsidRPr="00E7759A">
              <w:rPr>
                <w:rFonts w:cs="Calibri"/>
                <w:sz w:val="20"/>
                <w:szCs w:val="20"/>
                <w:lang w:val="fr-FR"/>
              </w:rPr>
              <w:fldChar w:fldCharType="separate"/>
            </w:r>
            <w:r w:rsidR="00CD6283">
              <w:rPr>
                <w:rFonts w:cs="Calibri"/>
                <w:sz w:val="20"/>
                <w:szCs w:val="20"/>
                <w:lang w:val="fr-FR"/>
              </w:rPr>
              <w:t>5.7</w:t>
            </w:r>
            <w:r w:rsidRPr="00E7759A">
              <w:rPr>
                <w:rFonts w:cs="Calibri"/>
                <w:sz w:val="20"/>
                <w:szCs w:val="20"/>
                <w:lang w:val="fr-FR"/>
              </w:rPr>
              <w:fldChar w:fldCharType="end"/>
            </w:r>
            <w:r w:rsidRPr="00E7759A">
              <w:rPr>
                <w:rFonts w:cs="Calibri"/>
                <w:sz w:val="20"/>
                <w:szCs w:val="20"/>
                <w:lang w:val="fr-FR"/>
              </w:rPr>
              <w:t>)</w:t>
            </w:r>
          </w:p>
        </w:tc>
      </w:tr>
      <w:tr w:rsidR="00D26175" w:rsidRPr="00E32CB2" w14:paraId="3657EB31" w14:textId="77777777" w:rsidTr="005F449F">
        <w:tc>
          <w:tcPr>
            <w:tcW w:w="1277" w:type="dxa"/>
            <w:vMerge w:val="restart"/>
            <w:vAlign w:val="center"/>
          </w:tcPr>
          <w:p w14:paraId="6A043701" w14:textId="77777777" w:rsidR="00D26175" w:rsidRPr="00E7759A" w:rsidRDefault="00D26175" w:rsidP="005F449F">
            <w:pPr>
              <w:spacing w:after="0"/>
              <w:rPr>
                <w:rFonts w:cs="Calibri"/>
                <w:i/>
                <w:sz w:val="20"/>
                <w:szCs w:val="20"/>
                <w:lang w:val="en-GB"/>
              </w:rPr>
            </w:pPr>
            <w:r w:rsidRPr="00E7759A">
              <w:rPr>
                <w:rFonts w:cs="Calibri"/>
                <w:i/>
                <w:sz w:val="20"/>
                <w:szCs w:val="20"/>
                <w:lang w:val="en-GB"/>
              </w:rPr>
              <w:t>Endpoint Properties</w:t>
            </w:r>
          </w:p>
        </w:tc>
        <w:tc>
          <w:tcPr>
            <w:tcW w:w="1559" w:type="dxa"/>
            <w:gridSpan w:val="2"/>
            <w:vAlign w:val="center"/>
          </w:tcPr>
          <w:p w14:paraId="3EBF0731" w14:textId="77777777" w:rsidR="00D26175" w:rsidRPr="00E7759A" w:rsidRDefault="00D26175" w:rsidP="005F449F">
            <w:pPr>
              <w:spacing w:after="0"/>
              <w:rPr>
                <w:rFonts w:cs="Calibri"/>
                <w:b/>
                <w:i/>
                <w:sz w:val="20"/>
                <w:szCs w:val="20"/>
                <w:highlight w:val="lightGray"/>
                <w:lang w:val="en-GB"/>
              </w:rPr>
            </w:pPr>
            <w:proofErr w:type="spellStart"/>
            <w:r w:rsidRPr="00E7759A">
              <w:rPr>
                <w:rFonts w:cs="Calibri"/>
                <w:b/>
                <w:i/>
                <w:sz w:val="20"/>
                <w:szCs w:val="20"/>
                <w:highlight w:val="lightGray"/>
                <w:lang w:val="en-GB"/>
              </w:rPr>
              <w:t>Request</w:t>
            </w:r>
            <w:r w:rsidRPr="00E7759A">
              <w:rPr>
                <w:rFonts w:cs="Calibri"/>
                <w:b/>
                <w:i/>
                <w:sz w:val="20"/>
                <w:szCs w:val="20"/>
                <w:highlight w:val="lightGray"/>
                <w:lang w:val="en-GB"/>
              </w:rPr>
              <w:softHyphen/>
              <w:t>Timestamp</w:t>
            </w:r>
            <w:proofErr w:type="spellEnd"/>
          </w:p>
        </w:tc>
        <w:tc>
          <w:tcPr>
            <w:tcW w:w="567" w:type="dxa"/>
            <w:vAlign w:val="center"/>
          </w:tcPr>
          <w:p w14:paraId="4183B6DF" w14:textId="77777777" w:rsidR="00D26175" w:rsidRPr="00E7759A" w:rsidRDefault="00D26175" w:rsidP="005F449F">
            <w:pPr>
              <w:spacing w:after="0"/>
              <w:rPr>
                <w:rFonts w:cs="Calibri"/>
                <w:sz w:val="20"/>
                <w:szCs w:val="20"/>
                <w:lang w:val="en-GB"/>
              </w:rPr>
            </w:pPr>
            <w:r w:rsidRPr="00E7759A">
              <w:rPr>
                <w:rFonts w:cs="Calibri"/>
                <w:sz w:val="20"/>
                <w:szCs w:val="20"/>
                <w:lang w:val="en-GB"/>
              </w:rPr>
              <w:t>1:1</w:t>
            </w:r>
          </w:p>
        </w:tc>
        <w:tc>
          <w:tcPr>
            <w:tcW w:w="1701" w:type="dxa"/>
            <w:vAlign w:val="center"/>
          </w:tcPr>
          <w:p w14:paraId="750B5B35" w14:textId="77777777" w:rsidR="00D26175" w:rsidRPr="00E7759A" w:rsidRDefault="00D26175" w:rsidP="005F449F">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386" w:type="dxa"/>
            <w:vAlign w:val="center"/>
          </w:tcPr>
          <w:p w14:paraId="4FB6E40F"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Date d'émission de la requête.</w:t>
            </w:r>
          </w:p>
        </w:tc>
      </w:tr>
      <w:tr w:rsidR="00D26175" w:rsidRPr="00E7759A" w14:paraId="3AA990A1" w14:textId="77777777" w:rsidTr="005F449F">
        <w:tc>
          <w:tcPr>
            <w:tcW w:w="1277" w:type="dxa"/>
            <w:vMerge/>
            <w:vAlign w:val="center"/>
          </w:tcPr>
          <w:p w14:paraId="65E6852C" w14:textId="77777777" w:rsidR="00D26175" w:rsidRPr="00E7759A" w:rsidRDefault="00D26175" w:rsidP="005F449F">
            <w:pPr>
              <w:spacing w:after="0"/>
              <w:rPr>
                <w:rFonts w:cs="Calibri"/>
                <w:i/>
                <w:sz w:val="20"/>
                <w:szCs w:val="20"/>
                <w:lang w:val="fr-FR"/>
              </w:rPr>
            </w:pPr>
          </w:p>
        </w:tc>
        <w:tc>
          <w:tcPr>
            <w:tcW w:w="1559" w:type="dxa"/>
            <w:gridSpan w:val="2"/>
            <w:vAlign w:val="center"/>
          </w:tcPr>
          <w:p w14:paraId="578FE909" w14:textId="77777777" w:rsidR="00D26175" w:rsidRPr="00E7759A" w:rsidRDefault="00D26175" w:rsidP="005F449F">
            <w:pPr>
              <w:spacing w:after="0"/>
              <w:rPr>
                <w:rFonts w:cs="Calibri"/>
                <w:b/>
                <w:i/>
                <w:sz w:val="20"/>
                <w:szCs w:val="20"/>
                <w:highlight w:val="lightGray"/>
              </w:rPr>
            </w:pPr>
            <w:proofErr w:type="spellStart"/>
            <w:r w:rsidRPr="00E7759A">
              <w:rPr>
                <w:rFonts w:cs="Calibri"/>
                <w:b/>
                <w:i/>
                <w:sz w:val="20"/>
                <w:szCs w:val="20"/>
                <w:highlight w:val="lightGray"/>
              </w:rPr>
              <w:t>Message</w:t>
            </w:r>
            <w:r w:rsidRPr="00E7759A">
              <w:rPr>
                <w:rFonts w:cs="Calibri"/>
                <w:b/>
                <w:i/>
                <w:sz w:val="20"/>
                <w:szCs w:val="20"/>
                <w:highlight w:val="lightGray"/>
              </w:rPr>
              <w:softHyphen/>
              <w:t>Identifier</w:t>
            </w:r>
            <w:proofErr w:type="spellEnd"/>
          </w:p>
        </w:tc>
        <w:tc>
          <w:tcPr>
            <w:tcW w:w="567" w:type="dxa"/>
            <w:vAlign w:val="center"/>
          </w:tcPr>
          <w:p w14:paraId="46EBE85E" w14:textId="77777777" w:rsidR="00D26175" w:rsidRPr="00E7759A" w:rsidRDefault="00D26175" w:rsidP="005F449F">
            <w:pPr>
              <w:spacing w:after="0"/>
              <w:rPr>
                <w:rFonts w:cs="Calibri"/>
                <w:sz w:val="20"/>
                <w:szCs w:val="20"/>
              </w:rPr>
            </w:pPr>
            <w:r w:rsidRPr="00E7759A">
              <w:rPr>
                <w:rFonts w:cs="Calibri"/>
                <w:sz w:val="20"/>
                <w:szCs w:val="20"/>
              </w:rPr>
              <w:t>0:1</w:t>
            </w:r>
          </w:p>
          <w:p w14:paraId="633E3FC7" w14:textId="77777777" w:rsidR="00D26175" w:rsidRPr="00E7759A" w:rsidRDefault="00D26175" w:rsidP="005F449F">
            <w:pPr>
              <w:spacing w:after="0"/>
              <w:rPr>
                <w:rFonts w:cs="Calibri"/>
                <w:sz w:val="20"/>
                <w:szCs w:val="20"/>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701" w:type="dxa"/>
            <w:vAlign w:val="center"/>
          </w:tcPr>
          <w:p w14:paraId="6621A921" w14:textId="77777777" w:rsidR="00D26175" w:rsidRPr="00E7759A" w:rsidRDefault="00D26175" w:rsidP="005F449F">
            <w:pPr>
              <w:spacing w:after="0"/>
              <w:rPr>
                <w:rFonts w:cs="Calibri"/>
                <w:i/>
                <w:sz w:val="20"/>
                <w:szCs w:val="20"/>
              </w:rPr>
            </w:pPr>
            <w:proofErr w:type="spellStart"/>
            <w:r w:rsidRPr="00E7759A">
              <w:rPr>
                <w:rFonts w:cs="Calibri"/>
                <w:i/>
                <w:sz w:val="20"/>
                <w:szCs w:val="20"/>
              </w:rPr>
              <w:t>Message</w:t>
            </w:r>
            <w:r w:rsidRPr="00E7759A">
              <w:rPr>
                <w:rFonts w:cs="Calibri"/>
                <w:i/>
                <w:sz w:val="20"/>
                <w:szCs w:val="20"/>
              </w:rPr>
              <w:softHyphen/>
              <w:t>Qualifier</w:t>
            </w:r>
            <w:proofErr w:type="spellEnd"/>
          </w:p>
        </w:tc>
        <w:tc>
          <w:tcPr>
            <w:tcW w:w="5386" w:type="dxa"/>
            <w:vAlign w:val="center"/>
          </w:tcPr>
          <w:p w14:paraId="34625026" w14:textId="77777777" w:rsidR="00D26175" w:rsidRPr="00E7759A" w:rsidRDefault="00D26175" w:rsidP="005F449F">
            <w:pPr>
              <w:spacing w:after="0"/>
              <w:jc w:val="both"/>
              <w:rPr>
                <w:rFonts w:cs="Calibri"/>
                <w:sz w:val="20"/>
                <w:szCs w:val="20"/>
              </w:rPr>
            </w:pPr>
            <w:proofErr w:type="spellStart"/>
            <w:r w:rsidRPr="00E7759A">
              <w:rPr>
                <w:rFonts w:cs="Calibri"/>
                <w:sz w:val="20"/>
                <w:szCs w:val="20"/>
              </w:rPr>
              <w:t>Numéro</w:t>
            </w:r>
            <w:proofErr w:type="spellEnd"/>
            <w:r w:rsidRPr="00E7759A">
              <w:rPr>
                <w:rFonts w:cs="Calibri"/>
                <w:sz w:val="20"/>
                <w:szCs w:val="20"/>
              </w:rPr>
              <w:t xml:space="preserve"> </w:t>
            </w:r>
            <w:proofErr w:type="spellStart"/>
            <w:r w:rsidRPr="00E7759A">
              <w:rPr>
                <w:rFonts w:cs="Calibri"/>
                <w:sz w:val="20"/>
                <w:szCs w:val="20"/>
              </w:rPr>
              <w:t>d'identification</w:t>
            </w:r>
            <w:proofErr w:type="spellEnd"/>
            <w:r w:rsidRPr="00E7759A">
              <w:rPr>
                <w:rFonts w:cs="Calibri"/>
                <w:sz w:val="20"/>
                <w:szCs w:val="20"/>
              </w:rPr>
              <w:t xml:space="preserve"> du message.</w:t>
            </w:r>
          </w:p>
        </w:tc>
      </w:tr>
      <w:tr w:rsidR="00D26175" w:rsidRPr="00E32CB2" w14:paraId="2661913F" w14:textId="77777777" w:rsidTr="005F449F">
        <w:tc>
          <w:tcPr>
            <w:tcW w:w="1277" w:type="dxa"/>
            <w:vMerge w:val="restart"/>
            <w:vAlign w:val="center"/>
          </w:tcPr>
          <w:p w14:paraId="161E4DA1" w14:textId="77777777" w:rsidR="00D26175" w:rsidRPr="00E7759A" w:rsidRDefault="00D26175" w:rsidP="005F449F">
            <w:pPr>
              <w:spacing w:after="0"/>
              <w:rPr>
                <w:rFonts w:cs="Calibri"/>
                <w:i/>
                <w:sz w:val="20"/>
                <w:szCs w:val="20"/>
                <w:lang w:val="en-GB"/>
              </w:rPr>
            </w:pPr>
            <w:r w:rsidRPr="00E7759A">
              <w:rPr>
                <w:rFonts w:cs="Calibri"/>
                <w:i/>
                <w:sz w:val="20"/>
                <w:szCs w:val="20"/>
                <w:lang w:val="en-GB"/>
              </w:rPr>
              <w:t>Line Topic</w:t>
            </w:r>
          </w:p>
        </w:tc>
        <w:tc>
          <w:tcPr>
            <w:tcW w:w="1559" w:type="dxa"/>
            <w:gridSpan w:val="2"/>
            <w:vAlign w:val="center"/>
          </w:tcPr>
          <w:p w14:paraId="2394C480" w14:textId="77777777" w:rsidR="00D26175" w:rsidRPr="00E7759A" w:rsidRDefault="00D26175" w:rsidP="005F449F">
            <w:pPr>
              <w:spacing w:after="0"/>
              <w:rPr>
                <w:rFonts w:cs="Calibri"/>
                <w:b/>
                <w:i/>
                <w:sz w:val="20"/>
                <w:szCs w:val="20"/>
                <w:highlight w:val="lightGray"/>
                <w:lang w:val="en-GB"/>
              </w:rPr>
            </w:pPr>
            <w:proofErr w:type="spellStart"/>
            <w:r w:rsidRPr="00E7759A">
              <w:rPr>
                <w:rFonts w:cs="Calibri"/>
                <w:b/>
                <w:i/>
                <w:sz w:val="20"/>
                <w:szCs w:val="20"/>
                <w:highlight w:val="lightGray"/>
                <w:lang w:val="en-GB"/>
              </w:rPr>
              <w:t>Validity</w:t>
            </w:r>
            <w:r w:rsidRPr="00E7759A">
              <w:rPr>
                <w:rFonts w:cs="Calibri"/>
                <w:b/>
                <w:i/>
                <w:spacing w:val="-4"/>
                <w:sz w:val="20"/>
                <w:szCs w:val="20"/>
                <w:highlight w:val="lightGray"/>
                <w:lang w:val="en-GB"/>
              </w:rPr>
              <w:softHyphen/>
            </w:r>
            <w:r w:rsidRPr="00E7759A">
              <w:rPr>
                <w:rFonts w:cs="Calibri"/>
                <w:b/>
                <w:i/>
                <w:sz w:val="20"/>
                <w:szCs w:val="20"/>
                <w:highlight w:val="lightGray"/>
                <w:lang w:val="en-GB"/>
              </w:rPr>
              <w:t>Period</w:t>
            </w:r>
            <w:proofErr w:type="spellEnd"/>
          </w:p>
        </w:tc>
        <w:tc>
          <w:tcPr>
            <w:tcW w:w="567" w:type="dxa"/>
            <w:vAlign w:val="center"/>
          </w:tcPr>
          <w:p w14:paraId="1D432005" w14:textId="77777777" w:rsidR="00D26175" w:rsidRPr="00E7759A" w:rsidRDefault="00D26175" w:rsidP="005F449F">
            <w:pPr>
              <w:spacing w:after="0"/>
              <w:rPr>
                <w:rFonts w:cs="Calibri"/>
                <w:sz w:val="20"/>
                <w:szCs w:val="20"/>
                <w:lang w:val="en-GB"/>
              </w:rPr>
            </w:pPr>
            <w:r w:rsidRPr="00E7759A">
              <w:rPr>
                <w:rFonts w:cs="Calibri"/>
                <w:sz w:val="20"/>
                <w:szCs w:val="20"/>
                <w:lang w:val="en-GB"/>
              </w:rPr>
              <w:t>0:1</w:t>
            </w:r>
          </w:p>
          <w:p w14:paraId="3330182A" w14:textId="77777777" w:rsidR="00D26175" w:rsidRPr="00E7759A" w:rsidRDefault="00D26175" w:rsidP="005F449F">
            <w:pPr>
              <w:spacing w:after="0"/>
              <w:rPr>
                <w:rFonts w:cs="Calibri"/>
                <w:sz w:val="20"/>
                <w:szCs w:val="20"/>
                <w:lang w:val="en-GB"/>
              </w:rPr>
            </w:pPr>
            <w:r w:rsidRPr="00E7759A">
              <w:rPr>
                <w:rFonts w:cs="Calibri"/>
                <w:sz w:val="20"/>
                <w:szCs w:val="20"/>
                <w:highlight w:val="lightGray"/>
                <w:shd w:val="clear" w:color="auto" w:fill="00FF00"/>
                <w:lang w:val="en-GB"/>
              </w:rPr>
              <w:t>1:1</w:t>
            </w:r>
          </w:p>
        </w:tc>
        <w:tc>
          <w:tcPr>
            <w:tcW w:w="1701" w:type="dxa"/>
            <w:vAlign w:val="center"/>
          </w:tcPr>
          <w:p w14:paraId="571BCD83" w14:textId="77777777" w:rsidR="00D26175" w:rsidRPr="00E7759A" w:rsidRDefault="00D26175" w:rsidP="005F449F">
            <w:pPr>
              <w:spacing w:after="0"/>
              <w:rPr>
                <w:rFonts w:cs="Calibri"/>
                <w:i/>
                <w:sz w:val="20"/>
                <w:szCs w:val="20"/>
                <w:lang w:val="en-GB"/>
              </w:rPr>
            </w:pPr>
            <w:proofErr w:type="spellStart"/>
            <w:r w:rsidRPr="00E7759A">
              <w:rPr>
                <w:rFonts w:cs="Calibri"/>
                <w:i/>
                <w:sz w:val="20"/>
                <w:szCs w:val="20"/>
                <w:lang w:val="en-GB"/>
              </w:rPr>
              <w:t>ClosedDate</w:t>
            </w:r>
            <w:r w:rsidRPr="00E7759A">
              <w:rPr>
                <w:rFonts w:cs="Calibri"/>
                <w:i/>
                <w:sz w:val="20"/>
                <w:szCs w:val="20"/>
                <w:lang w:val="en-GB"/>
              </w:rPr>
              <w:softHyphen/>
              <w:t>Range</w:t>
            </w:r>
            <w:r w:rsidRPr="00E7759A">
              <w:rPr>
                <w:rFonts w:cs="Calibri"/>
                <w:i/>
                <w:sz w:val="20"/>
                <w:szCs w:val="20"/>
                <w:lang w:val="en-GB"/>
              </w:rPr>
              <w:softHyphen/>
              <w:t>Structure</w:t>
            </w:r>
            <w:proofErr w:type="spellEnd"/>
          </w:p>
        </w:tc>
        <w:tc>
          <w:tcPr>
            <w:tcW w:w="5386" w:type="dxa"/>
            <w:vAlign w:val="center"/>
          </w:tcPr>
          <w:p w14:paraId="60A7F4A7"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 xml:space="preserve">Période pour laquelle on souhaite avoir des informations horaires. </w:t>
            </w:r>
          </w:p>
        </w:tc>
      </w:tr>
      <w:tr w:rsidR="00D26175" w:rsidRPr="00E32CB2" w14:paraId="033CFF00" w14:textId="77777777" w:rsidTr="005F449F">
        <w:tc>
          <w:tcPr>
            <w:tcW w:w="1277" w:type="dxa"/>
            <w:vMerge/>
            <w:vAlign w:val="center"/>
          </w:tcPr>
          <w:p w14:paraId="080DEAEB" w14:textId="77777777" w:rsidR="00D26175" w:rsidRPr="00E7759A" w:rsidRDefault="00D26175" w:rsidP="005F449F">
            <w:pPr>
              <w:spacing w:after="0"/>
              <w:rPr>
                <w:rFonts w:cs="Calibri"/>
                <w:i/>
                <w:sz w:val="20"/>
                <w:szCs w:val="20"/>
                <w:lang w:val="fr-FR"/>
              </w:rPr>
            </w:pPr>
          </w:p>
        </w:tc>
        <w:tc>
          <w:tcPr>
            <w:tcW w:w="377" w:type="dxa"/>
            <w:vAlign w:val="center"/>
          </w:tcPr>
          <w:p w14:paraId="18F9E25C" w14:textId="77777777" w:rsidR="00D26175" w:rsidRPr="00E7759A" w:rsidRDefault="00D26175" w:rsidP="005F449F">
            <w:pPr>
              <w:spacing w:after="0"/>
              <w:rPr>
                <w:rFonts w:cs="Calibri"/>
                <w:b/>
                <w:i/>
                <w:sz w:val="20"/>
                <w:szCs w:val="20"/>
                <w:highlight w:val="lightGray"/>
                <w:lang w:val="fr-FR"/>
              </w:rPr>
            </w:pPr>
          </w:p>
        </w:tc>
        <w:tc>
          <w:tcPr>
            <w:tcW w:w="1182" w:type="dxa"/>
            <w:vAlign w:val="center"/>
          </w:tcPr>
          <w:p w14:paraId="456DA49C" w14:textId="77777777" w:rsidR="00D26175" w:rsidRPr="00E7759A" w:rsidRDefault="00D26175" w:rsidP="005F449F">
            <w:pPr>
              <w:spacing w:after="0"/>
              <w:rPr>
                <w:rFonts w:cs="Calibri"/>
                <w:b/>
                <w:i/>
                <w:sz w:val="20"/>
                <w:szCs w:val="20"/>
                <w:highlight w:val="lightGray"/>
              </w:rPr>
            </w:pPr>
            <w:r w:rsidRPr="00E7759A">
              <w:rPr>
                <w:rFonts w:cs="Calibri"/>
                <w:b/>
                <w:i/>
                <w:sz w:val="20"/>
                <w:szCs w:val="20"/>
                <w:highlight w:val="lightGray"/>
              </w:rPr>
              <w:t>Start</w:t>
            </w:r>
          </w:p>
        </w:tc>
        <w:tc>
          <w:tcPr>
            <w:tcW w:w="567" w:type="dxa"/>
            <w:vAlign w:val="center"/>
          </w:tcPr>
          <w:p w14:paraId="1A50CF90" w14:textId="77777777" w:rsidR="00D26175" w:rsidRPr="00E7759A" w:rsidRDefault="00D26175" w:rsidP="005F449F">
            <w:pPr>
              <w:spacing w:after="0"/>
              <w:rPr>
                <w:rFonts w:cs="Calibri"/>
                <w:sz w:val="20"/>
                <w:szCs w:val="20"/>
              </w:rPr>
            </w:pPr>
            <w:r w:rsidRPr="00E7759A">
              <w:rPr>
                <w:rFonts w:cs="Calibri"/>
                <w:sz w:val="20"/>
                <w:szCs w:val="20"/>
              </w:rPr>
              <w:t>1:1</w:t>
            </w:r>
          </w:p>
        </w:tc>
        <w:tc>
          <w:tcPr>
            <w:tcW w:w="1701" w:type="dxa"/>
            <w:vAlign w:val="center"/>
          </w:tcPr>
          <w:p w14:paraId="29378774" w14:textId="77777777" w:rsidR="00D26175" w:rsidRPr="00E7759A" w:rsidRDefault="00D26175" w:rsidP="005F449F">
            <w:pPr>
              <w:spacing w:after="0"/>
              <w:rPr>
                <w:rFonts w:cs="Calibri"/>
                <w:i/>
                <w:sz w:val="20"/>
                <w:szCs w:val="20"/>
              </w:rPr>
            </w:pPr>
            <w:proofErr w:type="spellStart"/>
            <w:proofErr w:type="gramStart"/>
            <w:r w:rsidRPr="00E7759A">
              <w:rPr>
                <w:rFonts w:cs="Calibri"/>
                <w:i/>
                <w:sz w:val="20"/>
                <w:szCs w:val="20"/>
              </w:rPr>
              <w:t>xsd:dateTime</w:t>
            </w:r>
            <w:proofErr w:type="spellEnd"/>
            <w:proofErr w:type="gramEnd"/>
          </w:p>
        </w:tc>
        <w:tc>
          <w:tcPr>
            <w:tcW w:w="5386" w:type="dxa"/>
            <w:vAlign w:val="center"/>
          </w:tcPr>
          <w:p w14:paraId="52543333"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Date et heure de début de période.</w:t>
            </w:r>
          </w:p>
        </w:tc>
      </w:tr>
      <w:tr w:rsidR="00D26175" w:rsidRPr="00E32CB2" w14:paraId="36477BF0" w14:textId="77777777" w:rsidTr="005F449F">
        <w:tc>
          <w:tcPr>
            <w:tcW w:w="1277" w:type="dxa"/>
            <w:vMerge/>
            <w:vAlign w:val="center"/>
          </w:tcPr>
          <w:p w14:paraId="560F63D0" w14:textId="77777777" w:rsidR="00D26175" w:rsidRPr="00E7759A" w:rsidRDefault="00D26175" w:rsidP="005F449F">
            <w:pPr>
              <w:spacing w:after="0"/>
              <w:rPr>
                <w:rFonts w:cs="Calibri"/>
                <w:i/>
                <w:sz w:val="20"/>
                <w:szCs w:val="20"/>
                <w:lang w:val="fr-FR"/>
              </w:rPr>
            </w:pPr>
          </w:p>
        </w:tc>
        <w:tc>
          <w:tcPr>
            <w:tcW w:w="377" w:type="dxa"/>
            <w:vAlign w:val="center"/>
          </w:tcPr>
          <w:p w14:paraId="277500FA" w14:textId="77777777" w:rsidR="00D26175" w:rsidRPr="00E7759A" w:rsidRDefault="00D26175" w:rsidP="005F449F">
            <w:pPr>
              <w:spacing w:after="0"/>
              <w:rPr>
                <w:rFonts w:cs="Calibri"/>
                <w:b/>
                <w:i/>
                <w:sz w:val="20"/>
                <w:szCs w:val="20"/>
                <w:highlight w:val="lightGray"/>
                <w:lang w:val="fr-FR"/>
              </w:rPr>
            </w:pPr>
          </w:p>
        </w:tc>
        <w:tc>
          <w:tcPr>
            <w:tcW w:w="1182" w:type="dxa"/>
            <w:vAlign w:val="center"/>
          </w:tcPr>
          <w:p w14:paraId="4EB33C34" w14:textId="77777777" w:rsidR="00D26175" w:rsidRPr="00E7759A" w:rsidRDefault="00D26175" w:rsidP="005F449F">
            <w:pPr>
              <w:spacing w:after="0"/>
              <w:rPr>
                <w:rFonts w:cs="Calibri"/>
                <w:b/>
                <w:i/>
                <w:sz w:val="20"/>
                <w:szCs w:val="20"/>
                <w:highlight w:val="lightGray"/>
              </w:rPr>
            </w:pPr>
            <w:r w:rsidRPr="00E7759A">
              <w:rPr>
                <w:rFonts w:cs="Calibri"/>
                <w:b/>
                <w:i/>
                <w:sz w:val="20"/>
                <w:szCs w:val="20"/>
                <w:highlight w:val="lightGray"/>
              </w:rPr>
              <w:t>End</w:t>
            </w:r>
          </w:p>
        </w:tc>
        <w:tc>
          <w:tcPr>
            <w:tcW w:w="567" w:type="dxa"/>
            <w:vAlign w:val="center"/>
          </w:tcPr>
          <w:p w14:paraId="4D19785F" w14:textId="77777777" w:rsidR="00D26175" w:rsidRPr="00E7759A" w:rsidRDefault="00D26175" w:rsidP="005F449F">
            <w:pPr>
              <w:spacing w:after="0"/>
              <w:rPr>
                <w:rFonts w:cs="Calibri"/>
                <w:sz w:val="20"/>
                <w:szCs w:val="20"/>
              </w:rPr>
            </w:pPr>
            <w:r w:rsidRPr="00E7759A">
              <w:rPr>
                <w:rFonts w:cs="Calibri"/>
                <w:sz w:val="20"/>
                <w:szCs w:val="20"/>
              </w:rPr>
              <w:t>1:1</w:t>
            </w:r>
          </w:p>
        </w:tc>
        <w:tc>
          <w:tcPr>
            <w:tcW w:w="1701" w:type="dxa"/>
            <w:vAlign w:val="center"/>
          </w:tcPr>
          <w:p w14:paraId="652BBA6A" w14:textId="77777777" w:rsidR="00D26175" w:rsidRPr="00E7759A" w:rsidRDefault="00D26175" w:rsidP="005F449F">
            <w:pPr>
              <w:spacing w:after="0"/>
              <w:rPr>
                <w:rFonts w:cs="Calibri"/>
                <w:i/>
                <w:sz w:val="20"/>
                <w:szCs w:val="20"/>
              </w:rPr>
            </w:pPr>
            <w:proofErr w:type="spellStart"/>
            <w:proofErr w:type="gramStart"/>
            <w:r w:rsidRPr="00E7759A">
              <w:rPr>
                <w:rFonts w:cs="Calibri"/>
                <w:i/>
                <w:sz w:val="20"/>
                <w:szCs w:val="20"/>
              </w:rPr>
              <w:t>xsd:dateTime</w:t>
            </w:r>
            <w:proofErr w:type="spellEnd"/>
            <w:proofErr w:type="gramEnd"/>
          </w:p>
        </w:tc>
        <w:tc>
          <w:tcPr>
            <w:tcW w:w="5386" w:type="dxa"/>
            <w:vAlign w:val="center"/>
          </w:tcPr>
          <w:p w14:paraId="599B4F8B"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Date et heure de fin de période.</w:t>
            </w:r>
          </w:p>
        </w:tc>
      </w:tr>
      <w:tr w:rsidR="00D26175" w:rsidRPr="00E32CB2" w14:paraId="3F5BA038" w14:textId="77777777" w:rsidTr="005F449F">
        <w:tc>
          <w:tcPr>
            <w:tcW w:w="1277" w:type="dxa"/>
            <w:vMerge/>
            <w:vAlign w:val="center"/>
          </w:tcPr>
          <w:p w14:paraId="6F6A6400" w14:textId="77777777" w:rsidR="00D26175" w:rsidRPr="00E7759A" w:rsidRDefault="00D26175" w:rsidP="005F449F">
            <w:pPr>
              <w:spacing w:after="0"/>
              <w:rPr>
                <w:rFonts w:cs="Calibri"/>
                <w:i/>
                <w:sz w:val="20"/>
                <w:szCs w:val="20"/>
                <w:lang w:val="fr-FR"/>
              </w:rPr>
            </w:pPr>
          </w:p>
        </w:tc>
        <w:tc>
          <w:tcPr>
            <w:tcW w:w="1559" w:type="dxa"/>
            <w:gridSpan w:val="2"/>
            <w:vAlign w:val="center"/>
          </w:tcPr>
          <w:p w14:paraId="5F8B4E95" w14:textId="77777777" w:rsidR="00D26175" w:rsidRPr="00E7759A" w:rsidRDefault="00D26175" w:rsidP="005F449F">
            <w:pPr>
              <w:spacing w:after="0"/>
              <w:rPr>
                <w:rFonts w:cs="Calibri"/>
                <w:b/>
                <w:i/>
                <w:sz w:val="20"/>
                <w:szCs w:val="20"/>
                <w:highlight w:val="lightGray"/>
                <w:lang w:val="en-GB"/>
              </w:rPr>
            </w:pPr>
            <w:r w:rsidRPr="00E7759A">
              <w:rPr>
                <w:rFonts w:cs="Calibri"/>
                <w:b/>
                <w:i/>
                <w:sz w:val="20"/>
                <w:szCs w:val="20"/>
                <w:highlight w:val="lightGray"/>
              </w:rPr>
              <w:t>Timetable</w:t>
            </w:r>
            <w:r w:rsidRPr="00E7759A">
              <w:rPr>
                <w:rFonts w:cs="Calibri"/>
                <w:b/>
                <w:i/>
                <w:sz w:val="20"/>
                <w:szCs w:val="20"/>
                <w:highlight w:val="lightGray"/>
                <w:lang w:val="en-GB"/>
              </w:rPr>
              <w:softHyphen/>
            </w:r>
            <w:proofErr w:type="spellStart"/>
            <w:r w:rsidRPr="00E7759A">
              <w:rPr>
                <w:rFonts w:cs="Calibri"/>
                <w:b/>
                <w:i/>
                <w:sz w:val="20"/>
                <w:szCs w:val="20"/>
                <w:highlight w:val="lightGray"/>
                <w:lang w:val="en-GB"/>
              </w:rPr>
              <w:t>Version</w:t>
            </w:r>
            <w:r w:rsidRPr="00E7759A">
              <w:rPr>
                <w:rFonts w:cs="Calibri"/>
                <w:b/>
                <w:i/>
                <w:spacing w:val="-4"/>
                <w:sz w:val="20"/>
                <w:szCs w:val="20"/>
                <w:highlight w:val="lightGray"/>
                <w:lang w:val="en-GB"/>
              </w:rPr>
              <w:softHyphen/>
            </w:r>
            <w:r w:rsidRPr="00E7759A">
              <w:rPr>
                <w:rFonts w:cs="Calibri"/>
                <w:b/>
                <w:i/>
                <w:sz w:val="20"/>
                <w:szCs w:val="20"/>
                <w:highlight w:val="lightGray"/>
                <w:lang w:val="en-GB"/>
              </w:rPr>
              <w:t>Ref</w:t>
            </w:r>
            <w:proofErr w:type="spellEnd"/>
          </w:p>
        </w:tc>
        <w:tc>
          <w:tcPr>
            <w:tcW w:w="567" w:type="dxa"/>
            <w:vAlign w:val="center"/>
          </w:tcPr>
          <w:p w14:paraId="7E528A42" w14:textId="77777777" w:rsidR="00D26175" w:rsidRPr="00E7759A" w:rsidRDefault="00D26175" w:rsidP="005F449F">
            <w:pPr>
              <w:spacing w:after="0"/>
              <w:rPr>
                <w:rFonts w:cs="Calibri"/>
                <w:sz w:val="20"/>
                <w:szCs w:val="20"/>
                <w:lang w:val="en-GB"/>
              </w:rPr>
            </w:pPr>
            <w:r w:rsidRPr="00E7759A">
              <w:rPr>
                <w:rFonts w:cs="Calibri"/>
                <w:sz w:val="20"/>
                <w:szCs w:val="20"/>
                <w:lang w:val="en-GB"/>
              </w:rPr>
              <w:t>0:1</w:t>
            </w:r>
          </w:p>
        </w:tc>
        <w:tc>
          <w:tcPr>
            <w:tcW w:w="1701" w:type="dxa"/>
            <w:vAlign w:val="center"/>
          </w:tcPr>
          <w:p w14:paraId="3F8F07E7" w14:textId="77777777" w:rsidR="00D26175" w:rsidRPr="00E7759A" w:rsidRDefault="00D26175" w:rsidP="005F449F">
            <w:pPr>
              <w:spacing w:after="0"/>
              <w:rPr>
                <w:rFonts w:cs="Calibri"/>
                <w:i/>
                <w:sz w:val="20"/>
                <w:szCs w:val="20"/>
                <w:lang w:val="en-GB"/>
              </w:rPr>
            </w:pPr>
            <w:proofErr w:type="spellStart"/>
            <w:proofErr w:type="gramStart"/>
            <w:r w:rsidRPr="00E7759A">
              <w:rPr>
                <w:rFonts w:cs="Calibri"/>
                <w:i/>
                <w:sz w:val="20"/>
                <w:szCs w:val="20"/>
                <w:lang w:val="en-GB"/>
              </w:rPr>
              <w:t>xsd:string</w:t>
            </w:r>
            <w:proofErr w:type="spellEnd"/>
            <w:proofErr w:type="gramEnd"/>
          </w:p>
        </w:tc>
        <w:tc>
          <w:tcPr>
            <w:tcW w:w="5386" w:type="dxa"/>
            <w:vAlign w:val="center"/>
          </w:tcPr>
          <w:p w14:paraId="6D2F018E"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 xml:space="preserve">Version du référentiel théorique connue : seuls les écarts par rapport à ce référentiel seront </w:t>
            </w:r>
            <w:r w:rsidRPr="00E7759A">
              <w:rPr>
                <w:rFonts w:cs="Calibri"/>
                <w:sz w:val="20"/>
                <w:szCs w:val="20"/>
                <w:highlight w:val="lightGray"/>
                <w:lang w:val="fr-FR"/>
              </w:rPr>
              <w:t>transmis (ce champ ne sera utilisable qu’à partir de la mise en œuvre du référentiel régional)</w:t>
            </w:r>
          </w:p>
        </w:tc>
      </w:tr>
      <w:tr w:rsidR="00D26175" w:rsidRPr="00E32CB2" w14:paraId="2376FC5D" w14:textId="77777777" w:rsidTr="005F449F">
        <w:tc>
          <w:tcPr>
            <w:tcW w:w="1277" w:type="dxa"/>
            <w:vMerge/>
            <w:vAlign w:val="center"/>
          </w:tcPr>
          <w:p w14:paraId="391E5318" w14:textId="77777777" w:rsidR="00D26175" w:rsidRPr="00E7759A" w:rsidRDefault="00D26175" w:rsidP="005F449F">
            <w:pPr>
              <w:spacing w:after="0"/>
              <w:rPr>
                <w:rFonts w:cs="Calibri"/>
                <w:i/>
                <w:sz w:val="20"/>
                <w:szCs w:val="20"/>
                <w:lang w:val="fr-FR"/>
              </w:rPr>
            </w:pPr>
          </w:p>
        </w:tc>
        <w:tc>
          <w:tcPr>
            <w:tcW w:w="1559" w:type="dxa"/>
            <w:gridSpan w:val="2"/>
            <w:vAlign w:val="center"/>
          </w:tcPr>
          <w:p w14:paraId="5B6695E3" w14:textId="77777777" w:rsidR="00D26175" w:rsidRPr="00E7759A" w:rsidRDefault="00D26175" w:rsidP="005F449F">
            <w:pPr>
              <w:spacing w:after="0"/>
              <w:rPr>
                <w:rFonts w:cs="Calibri"/>
                <w:b/>
                <w:i/>
                <w:sz w:val="20"/>
                <w:szCs w:val="20"/>
                <w:highlight w:val="lightGray"/>
              </w:rPr>
            </w:pPr>
            <w:r w:rsidRPr="00E7759A">
              <w:rPr>
                <w:rFonts w:cs="Calibri"/>
                <w:b/>
                <w:i/>
                <w:sz w:val="20"/>
                <w:szCs w:val="20"/>
                <w:highlight w:val="lightGray"/>
              </w:rPr>
              <w:t>Operator</w:t>
            </w:r>
            <w:r w:rsidRPr="00E7759A">
              <w:rPr>
                <w:rFonts w:cs="Calibri"/>
                <w:b/>
                <w:i/>
                <w:spacing w:val="-4"/>
                <w:sz w:val="20"/>
                <w:szCs w:val="20"/>
                <w:highlight w:val="lightGray"/>
                <w:lang w:val="en-GB"/>
              </w:rPr>
              <w:softHyphen/>
            </w:r>
            <w:r w:rsidRPr="00E7759A">
              <w:rPr>
                <w:rFonts w:cs="Calibri"/>
                <w:b/>
                <w:i/>
                <w:sz w:val="20"/>
                <w:szCs w:val="20"/>
                <w:highlight w:val="lightGray"/>
              </w:rPr>
              <w:t>Ref</w:t>
            </w:r>
          </w:p>
        </w:tc>
        <w:tc>
          <w:tcPr>
            <w:tcW w:w="567" w:type="dxa"/>
            <w:vAlign w:val="center"/>
          </w:tcPr>
          <w:p w14:paraId="0990FAF6" w14:textId="77777777" w:rsidR="00D26175" w:rsidRPr="00E7759A" w:rsidRDefault="00D26175" w:rsidP="005F449F">
            <w:pPr>
              <w:spacing w:after="0"/>
              <w:rPr>
                <w:rFonts w:cs="Calibri"/>
                <w:sz w:val="20"/>
                <w:szCs w:val="20"/>
              </w:rPr>
            </w:pPr>
            <w:proofErr w:type="gramStart"/>
            <w:r w:rsidRPr="00E7759A">
              <w:rPr>
                <w:rFonts w:cs="Calibri"/>
                <w:sz w:val="20"/>
                <w:szCs w:val="20"/>
              </w:rPr>
              <w:t>0:*</w:t>
            </w:r>
            <w:proofErr w:type="gramEnd"/>
          </w:p>
        </w:tc>
        <w:tc>
          <w:tcPr>
            <w:tcW w:w="1701" w:type="dxa"/>
            <w:vAlign w:val="center"/>
          </w:tcPr>
          <w:p w14:paraId="19F86C83" w14:textId="77777777" w:rsidR="00D26175" w:rsidRPr="00E7759A" w:rsidRDefault="00D26175" w:rsidP="005F449F">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Operator</w:t>
            </w:r>
            <w:r w:rsidRPr="00E7759A">
              <w:rPr>
                <w:rFonts w:cs="Calibri"/>
                <w:i/>
                <w:sz w:val="20"/>
                <w:szCs w:val="20"/>
              </w:rPr>
              <w:softHyphen/>
              <w:t>Code</w:t>
            </w:r>
            <w:proofErr w:type="spellEnd"/>
          </w:p>
        </w:tc>
        <w:tc>
          <w:tcPr>
            <w:tcW w:w="5386" w:type="dxa"/>
            <w:vAlign w:val="center"/>
          </w:tcPr>
          <w:p w14:paraId="6A679975" w14:textId="77777777" w:rsidR="00D26175" w:rsidRPr="00E7759A" w:rsidRDefault="00D26175" w:rsidP="005F449F">
            <w:pPr>
              <w:spacing w:after="0"/>
              <w:jc w:val="both"/>
              <w:rPr>
                <w:rFonts w:cs="Calibri"/>
                <w:sz w:val="20"/>
                <w:szCs w:val="20"/>
                <w:lang w:val="fr-FR"/>
              </w:rPr>
            </w:pPr>
            <w:proofErr w:type="gramStart"/>
            <w:r w:rsidRPr="00E7759A">
              <w:rPr>
                <w:rFonts w:cs="Calibri"/>
                <w:sz w:val="20"/>
                <w:szCs w:val="20"/>
                <w:lang w:val="fr-FR"/>
              </w:rPr>
              <w:t>Identifie le</w:t>
            </w:r>
            <w:proofErr w:type="gramEnd"/>
            <w:r w:rsidRPr="00E7759A">
              <w:rPr>
                <w:rFonts w:cs="Calibri"/>
                <w:sz w:val="20"/>
                <w:szCs w:val="20"/>
                <w:lang w:val="fr-FR"/>
              </w:rPr>
              <w:t xml:space="preserve"> ou les exploitants pour </w:t>
            </w:r>
            <w:proofErr w:type="spellStart"/>
            <w:r w:rsidRPr="00E7759A">
              <w:rPr>
                <w:rFonts w:cs="Calibri"/>
                <w:sz w:val="20"/>
                <w:szCs w:val="20"/>
                <w:lang w:val="fr-FR"/>
              </w:rPr>
              <w:t>lesquel</w:t>
            </w:r>
            <w:proofErr w:type="spellEnd"/>
            <w:r w:rsidRPr="00E7759A">
              <w:rPr>
                <w:rFonts w:cs="Calibri"/>
                <w:sz w:val="20"/>
                <w:szCs w:val="20"/>
                <w:lang w:val="fr-FR"/>
              </w:rPr>
              <w:t xml:space="preserve"> on souhaite obtenir des informations</w:t>
            </w:r>
            <w:r w:rsidRPr="00E7759A">
              <w:rPr>
                <w:rFonts w:cs="Calibri"/>
                <w:i/>
                <w:sz w:val="20"/>
                <w:szCs w:val="20"/>
                <w:lang w:val="fr-FR"/>
              </w:rPr>
              <w:t>.</w:t>
            </w:r>
          </w:p>
        </w:tc>
      </w:tr>
      <w:tr w:rsidR="00D26175" w:rsidRPr="00E32CB2" w14:paraId="6220E179" w14:textId="77777777" w:rsidTr="005F449F">
        <w:tc>
          <w:tcPr>
            <w:tcW w:w="1277" w:type="dxa"/>
            <w:vMerge/>
            <w:vAlign w:val="center"/>
          </w:tcPr>
          <w:p w14:paraId="26BC53FA" w14:textId="77777777" w:rsidR="00D26175" w:rsidRPr="00E7759A" w:rsidRDefault="00D26175" w:rsidP="005F449F">
            <w:pPr>
              <w:spacing w:after="0"/>
              <w:rPr>
                <w:rFonts w:cs="Calibri"/>
                <w:i/>
                <w:sz w:val="20"/>
                <w:szCs w:val="20"/>
                <w:lang w:val="fr-FR"/>
              </w:rPr>
            </w:pPr>
          </w:p>
        </w:tc>
        <w:tc>
          <w:tcPr>
            <w:tcW w:w="377" w:type="dxa"/>
            <w:vAlign w:val="center"/>
          </w:tcPr>
          <w:p w14:paraId="21EE6FA5" w14:textId="77777777" w:rsidR="00D26175" w:rsidRPr="00E7759A" w:rsidRDefault="00D26175" w:rsidP="005F449F">
            <w:pPr>
              <w:spacing w:after="0"/>
              <w:rPr>
                <w:rFonts w:cs="Calibri"/>
                <w:b/>
                <w:i/>
                <w:sz w:val="20"/>
                <w:szCs w:val="20"/>
                <w:highlight w:val="lightGray"/>
                <w:lang w:val="fr-FR"/>
              </w:rPr>
            </w:pPr>
          </w:p>
        </w:tc>
        <w:tc>
          <w:tcPr>
            <w:tcW w:w="1182" w:type="dxa"/>
            <w:vAlign w:val="center"/>
          </w:tcPr>
          <w:p w14:paraId="533DCDE7" w14:textId="77777777" w:rsidR="00D26175" w:rsidRPr="00E7759A" w:rsidRDefault="00D26175" w:rsidP="005F449F">
            <w:pPr>
              <w:spacing w:after="0"/>
              <w:rPr>
                <w:rFonts w:cs="Calibri"/>
                <w:b/>
                <w:i/>
                <w:sz w:val="20"/>
                <w:szCs w:val="20"/>
                <w:highlight w:val="lightGray"/>
              </w:rPr>
            </w:pPr>
            <w:proofErr w:type="spellStart"/>
            <w:r w:rsidRPr="00E7759A">
              <w:rPr>
                <w:rFonts w:cs="Calibri"/>
                <w:b/>
                <w:i/>
                <w:sz w:val="20"/>
                <w:szCs w:val="20"/>
                <w:highlight w:val="lightGray"/>
              </w:rPr>
              <w:t>LineRef</w:t>
            </w:r>
            <w:proofErr w:type="spellEnd"/>
          </w:p>
        </w:tc>
        <w:tc>
          <w:tcPr>
            <w:tcW w:w="567" w:type="dxa"/>
            <w:vAlign w:val="center"/>
          </w:tcPr>
          <w:p w14:paraId="05110345" w14:textId="77777777" w:rsidR="00D26175" w:rsidRPr="00E7759A" w:rsidRDefault="00D26175" w:rsidP="005F449F">
            <w:pPr>
              <w:spacing w:after="0"/>
              <w:rPr>
                <w:rFonts w:cs="Calibri"/>
                <w:sz w:val="20"/>
                <w:szCs w:val="20"/>
              </w:rPr>
            </w:pPr>
            <w:r w:rsidRPr="00E7759A">
              <w:rPr>
                <w:rFonts w:cs="Calibri"/>
                <w:sz w:val="20"/>
                <w:szCs w:val="20"/>
              </w:rPr>
              <w:t>0:1</w:t>
            </w:r>
          </w:p>
        </w:tc>
        <w:tc>
          <w:tcPr>
            <w:tcW w:w="1701" w:type="dxa"/>
            <w:vAlign w:val="center"/>
          </w:tcPr>
          <w:p w14:paraId="78B71434" w14:textId="77777777" w:rsidR="00D26175" w:rsidRPr="00E7759A" w:rsidRDefault="00D26175" w:rsidP="005F449F">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LineCode</w:t>
            </w:r>
            <w:proofErr w:type="spellEnd"/>
          </w:p>
        </w:tc>
        <w:tc>
          <w:tcPr>
            <w:tcW w:w="5386" w:type="dxa"/>
            <w:vAlign w:val="center"/>
          </w:tcPr>
          <w:p w14:paraId="228EFA31"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Identifie la ligne pour laquelle on souhaite obtenir des informations.</w:t>
            </w:r>
          </w:p>
        </w:tc>
      </w:tr>
      <w:tr w:rsidR="00D26175" w:rsidRPr="00E7759A" w14:paraId="3A6B1AC1" w14:textId="77777777" w:rsidTr="005F449F">
        <w:tc>
          <w:tcPr>
            <w:tcW w:w="1277" w:type="dxa"/>
            <w:vMerge/>
            <w:vAlign w:val="center"/>
          </w:tcPr>
          <w:p w14:paraId="2276B73A" w14:textId="77777777" w:rsidR="00D26175" w:rsidRPr="00E7759A" w:rsidRDefault="00D26175" w:rsidP="005F449F">
            <w:pPr>
              <w:spacing w:after="0"/>
              <w:rPr>
                <w:rFonts w:cs="Calibri"/>
                <w:i/>
                <w:sz w:val="20"/>
                <w:szCs w:val="20"/>
                <w:lang w:val="fr-FR"/>
              </w:rPr>
            </w:pPr>
          </w:p>
        </w:tc>
        <w:tc>
          <w:tcPr>
            <w:tcW w:w="377" w:type="dxa"/>
            <w:vAlign w:val="center"/>
          </w:tcPr>
          <w:p w14:paraId="3F5FDE7F" w14:textId="77777777" w:rsidR="00D26175" w:rsidRPr="00E7759A" w:rsidRDefault="00D26175" w:rsidP="005F449F">
            <w:pPr>
              <w:spacing w:after="0"/>
              <w:rPr>
                <w:rFonts w:cs="Calibri"/>
                <w:b/>
                <w:i/>
                <w:vanish/>
                <w:sz w:val="20"/>
                <w:szCs w:val="20"/>
                <w:lang w:val="fr-FR"/>
              </w:rPr>
            </w:pPr>
          </w:p>
        </w:tc>
        <w:tc>
          <w:tcPr>
            <w:tcW w:w="1182" w:type="dxa"/>
            <w:vAlign w:val="center"/>
          </w:tcPr>
          <w:p w14:paraId="5BE79157" w14:textId="77777777" w:rsidR="00D26175" w:rsidRPr="00E7759A" w:rsidRDefault="00D26175" w:rsidP="005F449F">
            <w:pPr>
              <w:spacing w:after="0"/>
              <w:rPr>
                <w:rFonts w:cs="Calibri"/>
                <w:b/>
                <w:i/>
                <w:vanish/>
                <w:sz w:val="20"/>
                <w:szCs w:val="20"/>
                <w:lang w:val="en-GB"/>
              </w:rPr>
            </w:pPr>
            <w:proofErr w:type="spellStart"/>
            <w:r w:rsidRPr="00E7759A">
              <w:rPr>
                <w:rFonts w:cs="Calibri"/>
                <w:b/>
                <w:i/>
                <w:vanish/>
                <w:sz w:val="20"/>
                <w:szCs w:val="20"/>
                <w:lang w:val="en-GB"/>
              </w:rPr>
              <w:t>Direction</w:t>
            </w:r>
            <w:r w:rsidRPr="00E7759A">
              <w:rPr>
                <w:rFonts w:cs="Calibri"/>
                <w:b/>
                <w:i/>
                <w:vanish/>
                <w:sz w:val="20"/>
                <w:szCs w:val="20"/>
                <w:lang w:val="en-GB"/>
              </w:rPr>
              <w:softHyphen/>
              <w:t>Ref</w:t>
            </w:r>
            <w:proofErr w:type="spellEnd"/>
          </w:p>
        </w:tc>
        <w:tc>
          <w:tcPr>
            <w:tcW w:w="567" w:type="dxa"/>
            <w:vAlign w:val="center"/>
          </w:tcPr>
          <w:p w14:paraId="5DBFA353" w14:textId="77777777" w:rsidR="00D26175" w:rsidRPr="00E7759A" w:rsidRDefault="00D26175" w:rsidP="005F449F">
            <w:pPr>
              <w:spacing w:after="0"/>
              <w:rPr>
                <w:rFonts w:cs="Calibri"/>
                <w:vanish/>
                <w:sz w:val="20"/>
                <w:szCs w:val="20"/>
                <w:lang w:val="en-GB"/>
              </w:rPr>
            </w:pPr>
            <w:r w:rsidRPr="00E7759A">
              <w:rPr>
                <w:rFonts w:cs="Calibri"/>
                <w:vanish/>
                <w:sz w:val="20"/>
                <w:szCs w:val="20"/>
                <w:lang w:val="en-GB"/>
              </w:rPr>
              <w:t>0:1</w:t>
            </w:r>
          </w:p>
        </w:tc>
        <w:tc>
          <w:tcPr>
            <w:tcW w:w="1701" w:type="dxa"/>
            <w:vAlign w:val="center"/>
          </w:tcPr>
          <w:p w14:paraId="1BE99680" w14:textId="77777777" w:rsidR="00D26175" w:rsidRPr="00E7759A" w:rsidRDefault="00D26175" w:rsidP="005F449F">
            <w:pPr>
              <w:spacing w:after="0"/>
              <w:rPr>
                <w:rFonts w:cs="Calibri"/>
                <w:i/>
                <w:vanish/>
                <w:sz w:val="20"/>
                <w:szCs w:val="20"/>
                <w:lang w:val="en-GB"/>
              </w:rPr>
            </w:pPr>
            <w:r w:rsidRPr="00E7759A">
              <w:rPr>
                <w:rFonts w:cs="Calibri"/>
                <w:i/>
                <w:vanish/>
                <w:sz w:val="20"/>
                <w:szCs w:val="20"/>
              </w:rPr>
              <w:sym w:font="Wingdings" w:char="F0E0"/>
            </w:r>
            <w:proofErr w:type="spellStart"/>
            <w:r w:rsidRPr="00E7759A">
              <w:rPr>
                <w:rFonts w:cs="Calibri"/>
                <w:i/>
                <w:vanish/>
                <w:sz w:val="20"/>
                <w:szCs w:val="20"/>
                <w:lang w:val="en-GB"/>
              </w:rPr>
              <w:t>Direction</w:t>
            </w:r>
            <w:r w:rsidRPr="00E7759A">
              <w:rPr>
                <w:rFonts w:cs="Calibri"/>
                <w:i/>
                <w:vanish/>
                <w:sz w:val="20"/>
                <w:szCs w:val="20"/>
                <w:lang w:val="en-GB"/>
              </w:rPr>
              <w:softHyphen/>
              <w:t>Code</w:t>
            </w:r>
            <w:proofErr w:type="spellEnd"/>
          </w:p>
        </w:tc>
        <w:tc>
          <w:tcPr>
            <w:tcW w:w="5386" w:type="dxa"/>
            <w:vAlign w:val="center"/>
          </w:tcPr>
          <w:p w14:paraId="6B3F5CD4" w14:textId="77777777" w:rsidR="00D26175" w:rsidRPr="00E7759A" w:rsidRDefault="00D26175" w:rsidP="005F449F">
            <w:pPr>
              <w:spacing w:after="0"/>
              <w:jc w:val="both"/>
              <w:rPr>
                <w:rFonts w:cs="Calibri"/>
                <w:vanish/>
                <w:sz w:val="20"/>
                <w:szCs w:val="20"/>
                <w:lang w:val="en-GB"/>
              </w:rPr>
            </w:pPr>
            <w:r w:rsidRPr="00E7759A">
              <w:rPr>
                <w:rFonts w:cs="Calibri"/>
                <w:vanish/>
                <w:sz w:val="20"/>
                <w:szCs w:val="20"/>
                <w:lang w:val="en-GB"/>
              </w:rPr>
              <w:t>Filter the results to include only journeys for vehicles running in a specific relative direction.</w:t>
            </w:r>
          </w:p>
          <w:p w14:paraId="78D910EC" w14:textId="77777777" w:rsidR="00D26175" w:rsidRPr="00E7759A" w:rsidRDefault="00D26175" w:rsidP="005F449F">
            <w:pPr>
              <w:spacing w:after="0"/>
              <w:jc w:val="both"/>
              <w:rPr>
                <w:rFonts w:cs="Calibri"/>
                <w:vanish/>
                <w:sz w:val="20"/>
                <w:szCs w:val="20"/>
                <w:lang w:val="en-GB"/>
              </w:rPr>
            </w:pPr>
            <w:r w:rsidRPr="00E7759A">
              <w:rPr>
                <w:rFonts w:cs="Calibri"/>
                <w:vanish/>
                <w:sz w:val="20"/>
                <w:szCs w:val="20"/>
                <w:lang w:val="en-GB"/>
              </w:rPr>
              <w:t xml:space="preserve">Optional SIRI capability: </w:t>
            </w:r>
            <w:proofErr w:type="spellStart"/>
            <w:r w:rsidRPr="00E7759A">
              <w:rPr>
                <w:rFonts w:cs="Calibri"/>
                <w:vanish/>
                <w:sz w:val="20"/>
                <w:szCs w:val="20"/>
                <w:lang w:val="en-GB"/>
              </w:rPr>
              <w:t>TopicFiltering</w:t>
            </w:r>
            <w:proofErr w:type="spellEnd"/>
            <w:r w:rsidRPr="00E7759A">
              <w:rPr>
                <w:rFonts w:cs="Calibri"/>
                <w:vanish/>
                <w:sz w:val="20"/>
                <w:szCs w:val="20"/>
                <w:lang w:val="en-GB"/>
              </w:rPr>
              <w:t xml:space="preserve"> / </w:t>
            </w:r>
            <w:proofErr w:type="spellStart"/>
            <w:r w:rsidRPr="00E7759A">
              <w:rPr>
                <w:rFonts w:cs="Calibri"/>
                <w:vanish/>
                <w:sz w:val="20"/>
                <w:szCs w:val="20"/>
                <w:lang w:val="en-GB"/>
              </w:rPr>
              <w:t>ByDirection</w:t>
            </w:r>
            <w:proofErr w:type="spellEnd"/>
            <w:r w:rsidRPr="00E7759A">
              <w:rPr>
                <w:rFonts w:cs="Calibri"/>
                <w:vanish/>
                <w:sz w:val="20"/>
                <w:szCs w:val="20"/>
                <w:lang w:val="en-GB"/>
              </w:rPr>
              <w:t>.</w:t>
            </w:r>
          </w:p>
        </w:tc>
      </w:tr>
      <w:tr w:rsidR="00D26175" w:rsidRPr="00E32CB2" w14:paraId="46F3A00C" w14:textId="77777777" w:rsidTr="005F449F">
        <w:tc>
          <w:tcPr>
            <w:tcW w:w="1277" w:type="dxa"/>
            <w:vAlign w:val="center"/>
          </w:tcPr>
          <w:p w14:paraId="39EE430B" w14:textId="77777777" w:rsidR="00D26175" w:rsidRPr="00E7759A" w:rsidRDefault="00D26175" w:rsidP="005F449F">
            <w:pPr>
              <w:spacing w:after="0"/>
              <w:rPr>
                <w:rFonts w:cs="Calibri"/>
                <w:i/>
                <w:sz w:val="20"/>
                <w:szCs w:val="20"/>
                <w:lang w:val="en-GB"/>
              </w:rPr>
            </w:pPr>
            <w:r w:rsidRPr="00E7759A">
              <w:rPr>
                <w:rFonts w:cs="Calibri"/>
                <w:i/>
                <w:sz w:val="20"/>
                <w:szCs w:val="20"/>
                <w:lang w:val="en-GB"/>
              </w:rPr>
              <w:t>Policy</w:t>
            </w:r>
          </w:p>
        </w:tc>
        <w:tc>
          <w:tcPr>
            <w:tcW w:w="1559" w:type="dxa"/>
            <w:gridSpan w:val="2"/>
            <w:vAlign w:val="center"/>
          </w:tcPr>
          <w:p w14:paraId="048ECA2D" w14:textId="77777777" w:rsidR="00D26175" w:rsidRPr="00E7759A" w:rsidRDefault="00D26175" w:rsidP="005F449F">
            <w:pPr>
              <w:spacing w:after="0"/>
              <w:rPr>
                <w:rFonts w:cs="Calibri"/>
                <w:b/>
                <w:i/>
                <w:vanish/>
                <w:sz w:val="20"/>
                <w:szCs w:val="20"/>
                <w:lang w:val="en-GB"/>
              </w:rPr>
            </w:pPr>
            <w:r w:rsidRPr="00E7759A">
              <w:rPr>
                <w:rFonts w:cs="Calibri"/>
                <w:b/>
                <w:i/>
                <w:vanish/>
                <w:sz w:val="20"/>
                <w:szCs w:val="20"/>
                <w:lang w:val="en-GB"/>
              </w:rPr>
              <w:t>Language</w:t>
            </w:r>
          </w:p>
        </w:tc>
        <w:tc>
          <w:tcPr>
            <w:tcW w:w="567" w:type="dxa"/>
            <w:vAlign w:val="center"/>
          </w:tcPr>
          <w:p w14:paraId="74EED744" w14:textId="77777777" w:rsidR="00D26175" w:rsidRPr="00E7759A" w:rsidRDefault="00D26175" w:rsidP="005F449F">
            <w:pPr>
              <w:spacing w:after="0"/>
              <w:rPr>
                <w:rFonts w:cs="Calibri"/>
                <w:vanish/>
                <w:sz w:val="20"/>
                <w:szCs w:val="20"/>
                <w:lang w:val="en-GB"/>
              </w:rPr>
            </w:pPr>
            <w:r w:rsidRPr="00E7759A">
              <w:rPr>
                <w:rFonts w:cs="Calibri"/>
                <w:vanish/>
                <w:sz w:val="20"/>
                <w:szCs w:val="20"/>
                <w:lang w:val="en-GB"/>
              </w:rPr>
              <w:t>0:1</w:t>
            </w:r>
          </w:p>
        </w:tc>
        <w:tc>
          <w:tcPr>
            <w:tcW w:w="1701" w:type="dxa"/>
            <w:vAlign w:val="center"/>
          </w:tcPr>
          <w:p w14:paraId="09C55161" w14:textId="77777777" w:rsidR="00D26175" w:rsidRPr="00E7759A" w:rsidRDefault="00D26175" w:rsidP="005F449F">
            <w:pPr>
              <w:spacing w:after="0"/>
              <w:rPr>
                <w:rFonts w:cs="Calibri"/>
                <w:i/>
                <w:vanish/>
                <w:sz w:val="20"/>
                <w:szCs w:val="20"/>
                <w:lang w:val="en-GB"/>
              </w:rPr>
            </w:pPr>
            <w:proofErr w:type="spellStart"/>
            <w:proofErr w:type="gramStart"/>
            <w:r w:rsidRPr="00E7759A">
              <w:rPr>
                <w:rFonts w:cs="Calibri"/>
                <w:i/>
                <w:vanish/>
                <w:sz w:val="20"/>
                <w:szCs w:val="20"/>
                <w:lang w:val="en-GB"/>
              </w:rPr>
              <w:t>xml:lang</w:t>
            </w:r>
            <w:proofErr w:type="spellEnd"/>
            <w:proofErr w:type="gramEnd"/>
          </w:p>
        </w:tc>
        <w:tc>
          <w:tcPr>
            <w:tcW w:w="5386" w:type="dxa"/>
            <w:vAlign w:val="center"/>
          </w:tcPr>
          <w:p w14:paraId="71CFAB82" w14:textId="77777777" w:rsidR="00D26175" w:rsidRPr="00E7759A" w:rsidRDefault="00D26175" w:rsidP="005F449F">
            <w:pPr>
              <w:spacing w:after="0"/>
              <w:jc w:val="both"/>
              <w:rPr>
                <w:rFonts w:cs="Calibri"/>
                <w:vanish/>
                <w:sz w:val="20"/>
                <w:szCs w:val="20"/>
                <w:lang w:val="fr-FR"/>
              </w:rPr>
            </w:pPr>
            <w:r w:rsidRPr="00E7759A">
              <w:rPr>
                <w:rFonts w:cs="Calibri"/>
                <w:vanish/>
                <w:sz w:val="20"/>
                <w:szCs w:val="20"/>
                <w:lang w:val="fr-FR"/>
              </w:rPr>
              <w:t>Au niveau des échanges inter-systèmes, les textes restent en français. Les éventuelles traductions seront prises en charge par les systèmes de présentation.</w:t>
            </w:r>
          </w:p>
        </w:tc>
      </w:tr>
      <w:tr w:rsidR="00D26175" w:rsidRPr="00E32CB2" w14:paraId="0A1D4E63" w14:textId="77777777" w:rsidTr="005F449F">
        <w:tc>
          <w:tcPr>
            <w:tcW w:w="1277" w:type="dxa"/>
            <w:vAlign w:val="center"/>
          </w:tcPr>
          <w:p w14:paraId="0B4FD616" w14:textId="77777777" w:rsidR="00D26175" w:rsidRPr="00E7759A" w:rsidRDefault="00D26175" w:rsidP="005F449F">
            <w:pPr>
              <w:spacing w:after="0"/>
              <w:rPr>
                <w:rFonts w:cs="Calibri"/>
                <w:i/>
                <w:sz w:val="20"/>
                <w:szCs w:val="20"/>
                <w:lang w:val="fr-FR"/>
              </w:rPr>
            </w:pPr>
          </w:p>
        </w:tc>
        <w:tc>
          <w:tcPr>
            <w:tcW w:w="1559" w:type="dxa"/>
            <w:gridSpan w:val="2"/>
            <w:vAlign w:val="center"/>
          </w:tcPr>
          <w:p w14:paraId="10D4C8C9" w14:textId="77777777" w:rsidR="00D26175" w:rsidRPr="00E7759A" w:rsidRDefault="00D26175" w:rsidP="005F449F">
            <w:pPr>
              <w:spacing w:after="0"/>
              <w:rPr>
                <w:rFonts w:cs="Calibri"/>
                <w:b/>
                <w:i/>
                <w:sz w:val="20"/>
                <w:szCs w:val="20"/>
                <w:lang w:val="en-GB"/>
              </w:rPr>
            </w:pPr>
            <w:proofErr w:type="spellStart"/>
            <w:r w:rsidRPr="00E7759A">
              <w:rPr>
                <w:rFonts w:cs="Calibri"/>
                <w:b/>
                <w:i/>
                <w:sz w:val="20"/>
                <w:szCs w:val="20"/>
                <w:highlight w:val="lightGray"/>
                <w:lang w:val="en-GB"/>
              </w:rPr>
              <w:t>Incremental</w:t>
            </w:r>
            <w:r w:rsidRPr="00E7759A">
              <w:rPr>
                <w:rFonts w:cs="Calibri"/>
                <w:b/>
                <w:i/>
                <w:sz w:val="20"/>
                <w:szCs w:val="20"/>
                <w:highlight w:val="lightGray"/>
                <w:lang w:val="en-GB"/>
              </w:rPr>
              <w:softHyphen/>
              <w:t>Updates</w:t>
            </w:r>
            <w:proofErr w:type="spellEnd"/>
          </w:p>
        </w:tc>
        <w:tc>
          <w:tcPr>
            <w:tcW w:w="567" w:type="dxa"/>
            <w:vAlign w:val="center"/>
          </w:tcPr>
          <w:p w14:paraId="4E2782BD" w14:textId="77777777" w:rsidR="00D26175" w:rsidRPr="00E7759A" w:rsidRDefault="00D26175" w:rsidP="005F449F">
            <w:pPr>
              <w:spacing w:after="0"/>
              <w:rPr>
                <w:rFonts w:cs="Calibri"/>
                <w:sz w:val="20"/>
                <w:szCs w:val="20"/>
                <w:lang w:val="en-GB"/>
              </w:rPr>
            </w:pPr>
            <w:r w:rsidRPr="00E7759A">
              <w:rPr>
                <w:rFonts w:cs="Calibri"/>
                <w:sz w:val="20"/>
                <w:szCs w:val="20"/>
                <w:lang w:val="en-GB"/>
              </w:rPr>
              <w:t>0:1</w:t>
            </w:r>
          </w:p>
        </w:tc>
        <w:tc>
          <w:tcPr>
            <w:tcW w:w="1701" w:type="dxa"/>
            <w:vAlign w:val="center"/>
          </w:tcPr>
          <w:p w14:paraId="5CCF5D95" w14:textId="77777777" w:rsidR="00D26175" w:rsidRPr="00E7759A" w:rsidRDefault="00D26175" w:rsidP="005F449F">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386" w:type="dxa"/>
            <w:vAlign w:val="center"/>
          </w:tcPr>
          <w:p w14:paraId="1A45FD90"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Indique si l’on souhaite ne disposer que des écarts par rapport aux données théoriques, ou de l’ensemble des informations sur la période.</w:t>
            </w:r>
          </w:p>
        </w:tc>
      </w:tr>
      <w:tr w:rsidR="00A7116E" w:rsidRPr="00E32CB2" w14:paraId="1A4768FC" w14:textId="77777777" w:rsidTr="005F449F">
        <w:trPr>
          <w:hidden/>
        </w:trPr>
        <w:tc>
          <w:tcPr>
            <w:tcW w:w="1277" w:type="dxa"/>
            <w:vAlign w:val="center"/>
          </w:tcPr>
          <w:p w14:paraId="2154F3F9" w14:textId="77777777" w:rsidR="00A7116E" w:rsidRPr="00E7759A" w:rsidRDefault="00A7116E" w:rsidP="005F449F">
            <w:pPr>
              <w:spacing w:after="0"/>
              <w:rPr>
                <w:rFonts w:cs="Calibri"/>
                <w:i/>
                <w:vanish/>
                <w:sz w:val="20"/>
                <w:szCs w:val="20"/>
                <w:lang w:val="en-GB"/>
              </w:rPr>
            </w:pPr>
            <w:r w:rsidRPr="00E7759A">
              <w:rPr>
                <w:rFonts w:cs="Calibri"/>
                <w:i/>
                <w:vanish/>
                <w:sz w:val="20"/>
                <w:szCs w:val="20"/>
                <w:lang w:val="en-GB"/>
              </w:rPr>
              <w:t>any</w:t>
            </w:r>
          </w:p>
        </w:tc>
        <w:tc>
          <w:tcPr>
            <w:tcW w:w="1559" w:type="dxa"/>
            <w:gridSpan w:val="2"/>
            <w:vAlign w:val="center"/>
          </w:tcPr>
          <w:p w14:paraId="53206049" w14:textId="77777777" w:rsidR="00A7116E" w:rsidRPr="00E7759A" w:rsidRDefault="00A7116E" w:rsidP="005F449F">
            <w:pPr>
              <w:spacing w:after="0"/>
              <w:rPr>
                <w:rFonts w:cs="Calibri"/>
                <w:b/>
                <w:i/>
                <w:vanish/>
                <w:sz w:val="20"/>
                <w:szCs w:val="20"/>
                <w:lang w:val="en-GB"/>
              </w:rPr>
            </w:pPr>
            <w:r w:rsidRPr="00E7759A">
              <w:rPr>
                <w:rFonts w:cs="Calibri"/>
                <w:b/>
                <w:i/>
                <w:vanish/>
                <w:sz w:val="20"/>
                <w:szCs w:val="20"/>
                <w:lang w:val="en-GB"/>
              </w:rPr>
              <w:t>Extensions</w:t>
            </w:r>
          </w:p>
        </w:tc>
        <w:tc>
          <w:tcPr>
            <w:tcW w:w="567" w:type="dxa"/>
            <w:vAlign w:val="center"/>
          </w:tcPr>
          <w:p w14:paraId="1C1ABFA4" w14:textId="77777777" w:rsidR="00A7116E" w:rsidRPr="00E7759A" w:rsidRDefault="00A7116E" w:rsidP="005F449F">
            <w:pPr>
              <w:spacing w:after="0"/>
              <w:rPr>
                <w:rFonts w:cs="Calibri"/>
                <w:vanish/>
                <w:sz w:val="20"/>
                <w:szCs w:val="20"/>
                <w:lang w:val="en-GB"/>
              </w:rPr>
            </w:pPr>
            <w:r w:rsidRPr="00E7759A">
              <w:rPr>
                <w:rFonts w:cs="Calibri"/>
                <w:vanish/>
                <w:sz w:val="20"/>
                <w:szCs w:val="20"/>
                <w:lang w:val="en-GB"/>
              </w:rPr>
              <w:t>0:1</w:t>
            </w:r>
          </w:p>
        </w:tc>
        <w:tc>
          <w:tcPr>
            <w:tcW w:w="1701" w:type="dxa"/>
            <w:vAlign w:val="center"/>
          </w:tcPr>
          <w:p w14:paraId="4936B85D" w14:textId="77777777" w:rsidR="00A7116E" w:rsidRPr="00E7759A" w:rsidRDefault="00A7116E" w:rsidP="005F449F">
            <w:pPr>
              <w:spacing w:after="0"/>
              <w:rPr>
                <w:rFonts w:cs="Calibri"/>
                <w:i/>
                <w:vanish/>
                <w:sz w:val="20"/>
                <w:szCs w:val="20"/>
                <w:lang w:val="en-GB"/>
              </w:rPr>
            </w:pPr>
            <w:r w:rsidRPr="00E7759A">
              <w:rPr>
                <w:rFonts w:cs="Calibri"/>
                <w:i/>
                <w:vanish/>
                <w:sz w:val="20"/>
                <w:szCs w:val="20"/>
                <w:lang w:val="en-GB"/>
              </w:rPr>
              <w:t>+Structure</w:t>
            </w:r>
          </w:p>
        </w:tc>
        <w:tc>
          <w:tcPr>
            <w:tcW w:w="5386" w:type="dxa"/>
            <w:vAlign w:val="center"/>
          </w:tcPr>
          <w:p w14:paraId="534BB40E" w14:textId="4A1DE8D4" w:rsidR="00A7116E" w:rsidRPr="00E7759A" w:rsidRDefault="00AC2911" w:rsidP="005F449F">
            <w:pPr>
              <w:spacing w:after="0"/>
              <w:jc w:val="both"/>
              <w:rPr>
                <w:rFonts w:cs="Calibri"/>
                <w:vanish/>
                <w:sz w:val="20"/>
                <w:szCs w:val="20"/>
                <w:lang w:val="fr-FR"/>
              </w:rPr>
            </w:pPr>
            <w:r w:rsidRPr="003A2183">
              <w:rPr>
                <w:rFonts w:cs="Calibri"/>
                <w:sz w:val="20"/>
                <w:szCs w:val="20"/>
                <w:highlight w:val="lightGray"/>
                <w:lang w:val="fr-FR"/>
              </w:rPr>
              <w:t>Emplacement pour extension utilisateur (</w:t>
            </w:r>
            <w:proofErr w:type="spellStart"/>
            <w:r w:rsidRPr="003A2183">
              <w:rPr>
                <w:rFonts w:cs="Calibri"/>
                <w:sz w:val="20"/>
                <w:szCs w:val="20"/>
                <w:highlight w:val="lightGray"/>
                <w:lang w:val="fr-FR"/>
              </w:rPr>
              <w:t>cf</w:t>
            </w:r>
            <w:proofErr w:type="spellEnd"/>
            <w:r w:rsidRPr="003A2183">
              <w:rPr>
                <w:rFonts w:cs="Calibri"/>
                <w:sz w:val="20"/>
                <w:szCs w:val="20"/>
                <w:highlight w:val="lightGray"/>
                <w:lang w:val="fr-FR"/>
              </w:rPr>
              <w:t xml:space="preserve"> </w:t>
            </w:r>
            <w:r w:rsidRPr="003A2183">
              <w:rPr>
                <w:rFonts w:cs="Calibri"/>
                <w:sz w:val="20"/>
                <w:szCs w:val="20"/>
                <w:highlight w:val="lightGray"/>
                <w:lang w:val="fr-FR"/>
              </w:rPr>
              <w:fldChar w:fldCharType="begin"/>
            </w:r>
            <w:r w:rsidRPr="003A2183">
              <w:rPr>
                <w:rFonts w:cs="Calibri"/>
                <w:sz w:val="20"/>
                <w:szCs w:val="20"/>
                <w:highlight w:val="lightGray"/>
                <w:lang w:val="fr-FR"/>
              </w:rPr>
              <w:instrText xml:space="preserve"> REF _Ref26438017 \r \h  \* MERGEFORMAT </w:instrText>
            </w:r>
            <w:r w:rsidRPr="003A2183">
              <w:rPr>
                <w:rFonts w:cs="Calibri"/>
                <w:sz w:val="20"/>
                <w:szCs w:val="20"/>
                <w:highlight w:val="lightGray"/>
                <w:lang w:val="fr-FR"/>
              </w:rPr>
            </w:r>
            <w:r w:rsidRPr="003A2183">
              <w:rPr>
                <w:rFonts w:cs="Calibri"/>
                <w:sz w:val="20"/>
                <w:szCs w:val="20"/>
                <w:highlight w:val="lightGray"/>
                <w:lang w:val="fr-FR"/>
              </w:rPr>
              <w:fldChar w:fldCharType="separate"/>
            </w:r>
            <w:r w:rsidR="00CD6283">
              <w:rPr>
                <w:rFonts w:cs="Calibri"/>
                <w:sz w:val="20"/>
                <w:szCs w:val="20"/>
                <w:highlight w:val="lightGray"/>
                <w:lang w:val="fr-FR"/>
              </w:rPr>
              <w:t>5.4.2.2</w:t>
            </w:r>
            <w:r w:rsidRPr="003A2183">
              <w:rPr>
                <w:rFonts w:cs="Calibri"/>
                <w:sz w:val="20"/>
                <w:szCs w:val="20"/>
                <w:highlight w:val="lightGray"/>
                <w:lang w:val="fr-FR"/>
              </w:rPr>
              <w:fldChar w:fldCharType="end"/>
            </w:r>
            <w:r w:rsidRPr="003A2183">
              <w:rPr>
                <w:rFonts w:cs="Calibri"/>
                <w:sz w:val="20"/>
                <w:szCs w:val="20"/>
                <w:highlight w:val="lightGray"/>
                <w:lang w:val="fr-FR"/>
              </w:rPr>
              <w:t>)</w:t>
            </w:r>
          </w:p>
        </w:tc>
      </w:tr>
    </w:tbl>
    <w:p w14:paraId="4093549A" w14:textId="77777777" w:rsidR="00D26175" w:rsidRPr="00AC2911" w:rsidRDefault="00D26175" w:rsidP="005D0AB1">
      <w:pPr>
        <w:pStyle w:val="Corpsdetexte"/>
        <w:rPr>
          <w:lang w:val="fr-FR"/>
        </w:rPr>
      </w:pPr>
    </w:p>
    <w:p w14:paraId="6F21759A" w14:textId="77777777" w:rsidR="00D26175" w:rsidRPr="00BD623C" w:rsidRDefault="00D26175" w:rsidP="00AC2911">
      <w:pPr>
        <w:jc w:val="both"/>
        <w:rPr>
          <w:lang w:val="fr-FR"/>
        </w:rPr>
      </w:pPr>
      <w:r w:rsidRPr="00BD623C">
        <w:rPr>
          <w:u w:val="single"/>
          <w:lang w:val="fr-FR"/>
        </w:rPr>
        <w:t>Note</w:t>
      </w:r>
      <w:r w:rsidRPr="00BD623C">
        <w:rPr>
          <w:lang w:val="fr-FR"/>
        </w:rPr>
        <w:t> : En fournissant des dates de début et de fin de période, on pourra obtenir en réponse des modifications horaires sur toute la période ; en retour SIRI fournira des « </w:t>
      </w:r>
      <w:proofErr w:type="spellStart"/>
      <w:r w:rsidRPr="00BD623C">
        <w:rPr>
          <w:lang w:val="fr-FR"/>
        </w:rPr>
        <w:t>DatedVehicleJourney</w:t>
      </w:r>
      <w:proofErr w:type="spellEnd"/>
      <w:r w:rsidRPr="00BD623C">
        <w:rPr>
          <w:lang w:val="fr-FR"/>
        </w:rPr>
        <w:t> », c'est-à-dire des descriptions de courses valables pour un jour d’application donné (on n’a pas, dans ce cas, de description d’une part des courses et d’autre part des jours d’application). En d’autres termes, si la période demandée couvre deux jours, et qu’une course est active sur ces deux jours, la réponse comportera ces deux courses. La différence s’établit au niveau des heures de départ et d’arrivée indiquées par les éléments « Call » : ces heures sont en effet de type « </w:t>
      </w:r>
      <w:proofErr w:type="spellStart"/>
      <w:r w:rsidRPr="00BD623C">
        <w:rPr>
          <w:lang w:val="fr-FR"/>
        </w:rPr>
        <w:t>DateTime</w:t>
      </w:r>
      <w:proofErr w:type="spellEnd"/>
      <w:r w:rsidRPr="00BD623C">
        <w:rPr>
          <w:lang w:val="fr-FR"/>
        </w:rPr>
        <w:t> » et comportent donc à la fois le jour et l’heure.</w:t>
      </w:r>
    </w:p>
    <w:p w14:paraId="71A99718" w14:textId="77777777" w:rsidR="00D26175" w:rsidRPr="005D0AB1" w:rsidRDefault="00D26175" w:rsidP="00C93FC5">
      <w:pPr>
        <w:pStyle w:val="a2"/>
        <w:rPr>
          <w:lang w:val="fr-FR"/>
        </w:rPr>
      </w:pPr>
      <w:bookmarkStart w:id="587" w:name="_Toc444249814"/>
      <w:bookmarkStart w:id="588" w:name="_Toc26889706"/>
      <w:bookmarkStart w:id="589" w:name="_Toc109134022"/>
      <w:r w:rsidRPr="005D0AB1">
        <w:rPr>
          <w:lang w:val="fr-FR"/>
        </w:rPr>
        <w:t>Abonnement aux informations sur les horaires commandés/théoriques</w:t>
      </w:r>
      <w:bookmarkEnd w:id="587"/>
      <w:bookmarkEnd w:id="588"/>
      <w:bookmarkEnd w:id="589"/>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247"/>
        <w:gridCol w:w="612"/>
        <w:gridCol w:w="1800"/>
        <w:gridCol w:w="4554"/>
      </w:tblGrid>
      <w:tr w:rsidR="00D26175" w:rsidRPr="00E32CB2" w14:paraId="0C71F669" w14:textId="77777777" w:rsidTr="00DC18BD">
        <w:tc>
          <w:tcPr>
            <w:tcW w:w="3852" w:type="dxa"/>
            <w:gridSpan w:val="3"/>
            <w:vAlign w:val="center"/>
          </w:tcPr>
          <w:p w14:paraId="12166131" w14:textId="77777777" w:rsidR="00D26175" w:rsidRPr="00E7759A" w:rsidRDefault="00D26175" w:rsidP="005F449F">
            <w:pPr>
              <w:spacing w:after="0"/>
              <w:rPr>
                <w:rFonts w:cs="Calibri"/>
                <w:b/>
                <w:i/>
                <w:sz w:val="20"/>
                <w:szCs w:val="20"/>
                <w:lang w:val="fr-LU"/>
              </w:rPr>
            </w:pPr>
            <w:proofErr w:type="spellStart"/>
            <w:r w:rsidRPr="00E7759A">
              <w:rPr>
                <w:rFonts w:cs="Calibri"/>
                <w:b/>
                <w:i/>
                <w:sz w:val="20"/>
                <w:szCs w:val="20"/>
                <w:lang w:val="fr-LU"/>
              </w:rPr>
              <w:t>ProductionTimetable</w:t>
            </w:r>
            <w:r w:rsidRPr="00E7759A">
              <w:rPr>
                <w:rFonts w:cs="Calibri"/>
                <w:b/>
                <w:i/>
                <w:sz w:val="20"/>
                <w:szCs w:val="20"/>
                <w:lang w:val="fr-LU"/>
              </w:rPr>
              <w:softHyphen/>
              <w:t>SubscriptionRequest</w:t>
            </w:r>
            <w:proofErr w:type="spellEnd"/>
          </w:p>
        </w:tc>
        <w:tc>
          <w:tcPr>
            <w:tcW w:w="1800" w:type="dxa"/>
            <w:vAlign w:val="center"/>
          </w:tcPr>
          <w:p w14:paraId="7F9B56CF" w14:textId="77777777" w:rsidR="00D26175" w:rsidRPr="00E7759A" w:rsidRDefault="00D26175" w:rsidP="005F449F">
            <w:pPr>
              <w:spacing w:after="0"/>
              <w:rPr>
                <w:rFonts w:cs="Calibri"/>
                <w:i/>
                <w:sz w:val="20"/>
                <w:szCs w:val="20"/>
                <w:lang w:val="fr-LU"/>
              </w:rPr>
            </w:pPr>
            <w:r w:rsidRPr="00E7759A">
              <w:rPr>
                <w:rFonts w:cs="Calibri"/>
                <w:i/>
                <w:sz w:val="20"/>
                <w:szCs w:val="20"/>
                <w:lang w:val="fr-LU"/>
              </w:rPr>
              <w:t>+Structure</w:t>
            </w:r>
          </w:p>
        </w:tc>
        <w:tc>
          <w:tcPr>
            <w:tcW w:w="4554" w:type="dxa"/>
            <w:vAlign w:val="center"/>
          </w:tcPr>
          <w:p w14:paraId="055E4461" w14:textId="77777777" w:rsidR="00D26175" w:rsidRPr="00E7759A" w:rsidRDefault="00D26175" w:rsidP="005F449F">
            <w:pPr>
              <w:spacing w:after="0"/>
              <w:jc w:val="both"/>
              <w:rPr>
                <w:rFonts w:cs="Calibri"/>
                <w:sz w:val="20"/>
                <w:szCs w:val="20"/>
                <w:lang w:val="fr-LU"/>
              </w:rPr>
            </w:pPr>
            <w:r w:rsidRPr="00E7759A">
              <w:rPr>
                <w:rFonts w:cs="Calibri"/>
                <w:sz w:val="20"/>
                <w:szCs w:val="20"/>
                <w:lang w:val="fr-LU"/>
              </w:rPr>
              <w:t xml:space="preserve">Requête pour un abonnement au service SIRI </w:t>
            </w:r>
            <w:r w:rsidRPr="00E7759A">
              <w:rPr>
                <w:rFonts w:cs="Calibri"/>
                <w:i/>
                <w:sz w:val="20"/>
                <w:szCs w:val="20"/>
                <w:lang w:val="fr-LU"/>
              </w:rPr>
              <w:t>Production Timetable Service</w:t>
            </w:r>
            <w:r w:rsidRPr="00E7759A">
              <w:rPr>
                <w:rFonts w:cs="Calibri"/>
                <w:sz w:val="20"/>
                <w:szCs w:val="20"/>
                <w:lang w:val="fr-LU"/>
              </w:rPr>
              <w:t>.</w:t>
            </w:r>
          </w:p>
        </w:tc>
      </w:tr>
      <w:tr w:rsidR="00D26175" w:rsidRPr="00E32CB2" w14:paraId="7BB8BB92" w14:textId="77777777" w:rsidTr="00DC18BD">
        <w:tc>
          <w:tcPr>
            <w:tcW w:w="993" w:type="dxa"/>
            <w:vMerge w:val="restart"/>
            <w:vAlign w:val="center"/>
          </w:tcPr>
          <w:p w14:paraId="0B06E454" w14:textId="77777777" w:rsidR="00D26175" w:rsidRPr="00E7759A" w:rsidRDefault="00D26175" w:rsidP="005F449F">
            <w:pPr>
              <w:spacing w:after="0"/>
              <w:rPr>
                <w:rFonts w:cs="Calibri"/>
                <w:i/>
                <w:sz w:val="20"/>
                <w:szCs w:val="20"/>
              </w:rPr>
            </w:pPr>
            <w:r w:rsidRPr="00E7759A">
              <w:rPr>
                <w:rFonts w:cs="Calibri"/>
                <w:i/>
                <w:sz w:val="20"/>
                <w:szCs w:val="20"/>
              </w:rPr>
              <w:lastRenderedPageBreak/>
              <w:t>Identity</w:t>
            </w:r>
          </w:p>
        </w:tc>
        <w:tc>
          <w:tcPr>
            <w:tcW w:w="2247" w:type="dxa"/>
            <w:vAlign w:val="center"/>
          </w:tcPr>
          <w:p w14:paraId="22721740" w14:textId="77777777" w:rsidR="00D26175" w:rsidRPr="00E7759A" w:rsidRDefault="00D26175" w:rsidP="005F449F">
            <w:pPr>
              <w:spacing w:after="0"/>
              <w:rPr>
                <w:rFonts w:cs="Calibri"/>
                <w:b/>
                <w:i/>
                <w:sz w:val="20"/>
                <w:szCs w:val="20"/>
                <w:highlight w:val="lightGray"/>
              </w:rPr>
            </w:pPr>
            <w:proofErr w:type="spellStart"/>
            <w:r w:rsidRPr="00E7759A">
              <w:rPr>
                <w:rFonts w:cs="Calibri"/>
                <w:b/>
                <w:i/>
                <w:sz w:val="20"/>
                <w:szCs w:val="20"/>
                <w:highlight w:val="lightGray"/>
              </w:rPr>
              <w:t>SubscriberRef</w:t>
            </w:r>
            <w:proofErr w:type="spellEnd"/>
          </w:p>
        </w:tc>
        <w:tc>
          <w:tcPr>
            <w:tcW w:w="612" w:type="dxa"/>
            <w:vAlign w:val="center"/>
          </w:tcPr>
          <w:p w14:paraId="0DF2B697" w14:textId="77777777" w:rsidR="00D26175" w:rsidRPr="00E7759A" w:rsidRDefault="00D26175" w:rsidP="005F449F">
            <w:pPr>
              <w:spacing w:after="0"/>
              <w:rPr>
                <w:rFonts w:cs="Calibri"/>
                <w:sz w:val="20"/>
                <w:szCs w:val="20"/>
              </w:rPr>
            </w:pPr>
            <w:r w:rsidRPr="00E7759A">
              <w:rPr>
                <w:rFonts w:cs="Calibri"/>
                <w:sz w:val="20"/>
                <w:szCs w:val="20"/>
              </w:rPr>
              <w:t>0:1</w:t>
            </w:r>
          </w:p>
          <w:p w14:paraId="33536525" w14:textId="77777777" w:rsidR="00D26175" w:rsidRPr="00E7759A" w:rsidRDefault="00D26175" w:rsidP="005F449F">
            <w:pPr>
              <w:spacing w:after="0"/>
              <w:rPr>
                <w:rFonts w:cs="Calibri"/>
                <w:sz w:val="20"/>
                <w:szCs w:val="20"/>
              </w:rPr>
            </w:pPr>
            <w:proofErr w:type="gramStart"/>
            <w:r w:rsidRPr="00E7759A">
              <w:rPr>
                <w:rFonts w:cs="Calibri"/>
                <w:sz w:val="20"/>
                <w:szCs w:val="20"/>
                <w:highlight w:val="lightGray"/>
                <w:shd w:val="clear" w:color="auto" w:fill="00FF00"/>
                <w:lang w:val="fr-LU"/>
              </w:rPr>
              <w:t>1:</w:t>
            </w:r>
            <w:proofErr w:type="gramEnd"/>
            <w:r w:rsidRPr="00E7759A">
              <w:rPr>
                <w:rFonts w:cs="Calibri"/>
                <w:sz w:val="20"/>
                <w:szCs w:val="20"/>
                <w:highlight w:val="lightGray"/>
                <w:shd w:val="clear" w:color="auto" w:fill="00FF00"/>
                <w:lang w:val="fr-LU"/>
              </w:rPr>
              <w:t>1</w:t>
            </w:r>
          </w:p>
        </w:tc>
        <w:tc>
          <w:tcPr>
            <w:tcW w:w="1800" w:type="dxa"/>
            <w:vAlign w:val="center"/>
          </w:tcPr>
          <w:p w14:paraId="215C0F50" w14:textId="77777777" w:rsidR="00D26175" w:rsidRPr="00E7759A" w:rsidRDefault="00D26175" w:rsidP="005F449F">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Participant</w:t>
            </w:r>
            <w:r w:rsidRPr="00E7759A">
              <w:rPr>
                <w:rFonts w:cs="Calibri"/>
                <w:i/>
                <w:sz w:val="20"/>
                <w:szCs w:val="20"/>
              </w:rPr>
              <w:softHyphen/>
              <w:t>Code</w:t>
            </w:r>
            <w:proofErr w:type="spellEnd"/>
          </w:p>
        </w:tc>
        <w:tc>
          <w:tcPr>
            <w:tcW w:w="4554" w:type="dxa"/>
            <w:vAlign w:val="center"/>
          </w:tcPr>
          <w:p w14:paraId="63C445DB"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Identification du système demandeur (</w:t>
            </w:r>
            <w:proofErr w:type="gramStart"/>
            <w:r w:rsidRPr="00E7759A">
              <w:rPr>
                <w:rFonts w:cs="Calibri"/>
                <w:sz w:val="20"/>
                <w:szCs w:val="20"/>
                <w:lang w:val="fr-FR"/>
              </w:rPr>
              <w:t>voir  SIRI</w:t>
            </w:r>
            <w:proofErr w:type="gramEnd"/>
            <w:r w:rsidRPr="00E7759A">
              <w:rPr>
                <w:rFonts w:cs="Calibri"/>
                <w:sz w:val="20"/>
                <w:szCs w:val="20"/>
                <w:lang w:val="fr-FR"/>
              </w:rPr>
              <w:t xml:space="preserve"> Part 2 Common </w:t>
            </w:r>
            <w:proofErr w:type="spellStart"/>
            <w:r w:rsidRPr="00E7759A">
              <w:rPr>
                <w:rFonts w:cs="Calibri"/>
                <w:b/>
                <w:i/>
                <w:sz w:val="20"/>
                <w:szCs w:val="20"/>
                <w:lang w:val="fr-FR"/>
              </w:rPr>
              <w:t>SubscriptionRequest</w:t>
            </w:r>
            <w:proofErr w:type="spellEnd"/>
            <w:r w:rsidRPr="00E7759A">
              <w:rPr>
                <w:rFonts w:cs="Calibri"/>
                <w:sz w:val="20"/>
                <w:szCs w:val="20"/>
                <w:lang w:val="fr-FR"/>
              </w:rPr>
              <w:t xml:space="preserve"> </w:t>
            </w:r>
            <w:proofErr w:type="spellStart"/>
            <w:r w:rsidRPr="00E7759A">
              <w:rPr>
                <w:rFonts w:cs="Calibri"/>
                <w:sz w:val="20"/>
                <w:szCs w:val="20"/>
                <w:lang w:val="fr-FR"/>
              </w:rPr>
              <w:t>parameters</w:t>
            </w:r>
            <w:proofErr w:type="spellEnd"/>
            <w:r w:rsidRPr="00E7759A">
              <w:rPr>
                <w:rFonts w:cs="Calibri"/>
                <w:sz w:val="20"/>
                <w:szCs w:val="20"/>
                <w:lang w:val="fr-FR"/>
              </w:rPr>
              <w:t>.)</w:t>
            </w:r>
          </w:p>
        </w:tc>
      </w:tr>
      <w:tr w:rsidR="00D26175" w:rsidRPr="00E32CB2" w14:paraId="42FCF3E5" w14:textId="77777777" w:rsidTr="00DC18BD">
        <w:tc>
          <w:tcPr>
            <w:tcW w:w="993" w:type="dxa"/>
            <w:vMerge/>
            <w:vAlign w:val="center"/>
          </w:tcPr>
          <w:p w14:paraId="7900C825" w14:textId="77777777" w:rsidR="00D26175" w:rsidRPr="00E7759A" w:rsidRDefault="00D26175" w:rsidP="005F449F">
            <w:pPr>
              <w:spacing w:after="0"/>
              <w:rPr>
                <w:rFonts w:cs="Calibri"/>
                <w:i/>
                <w:sz w:val="20"/>
                <w:szCs w:val="20"/>
                <w:lang w:val="fr-FR"/>
              </w:rPr>
            </w:pPr>
          </w:p>
        </w:tc>
        <w:tc>
          <w:tcPr>
            <w:tcW w:w="2247" w:type="dxa"/>
            <w:vAlign w:val="center"/>
          </w:tcPr>
          <w:p w14:paraId="2E0B3A3D" w14:textId="77777777" w:rsidR="00D26175" w:rsidRPr="00E7759A" w:rsidRDefault="00D26175" w:rsidP="005F449F">
            <w:pPr>
              <w:spacing w:after="0"/>
              <w:rPr>
                <w:rFonts w:cs="Calibri"/>
                <w:b/>
                <w:i/>
                <w:sz w:val="20"/>
                <w:szCs w:val="20"/>
                <w:highlight w:val="lightGray"/>
              </w:rPr>
            </w:pPr>
            <w:proofErr w:type="spellStart"/>
            <w:r w:rsidRPr="00E7759A">
              <w:rPr>
                <w:rFonts w:cs="Calibri"/>
                <w:b/>
                <w:i/>
                <w:sz w:val="20"/>
                <w:szCs w:val="20"/>
                <w:highlight w:val="lightGray"/>
              </w:rPr>
              <w:t>Subscription</w:t>
            </w:r>
            <w:r w:rsidRPr="00E7759A">
              <w:rPr>
                <w:rFonts w:cs="Calibri"/>
                <w:b/>
                <w:i/>
                <w:sz w:val="20"/>
                <w:szCs w:val="20"/>
                <w:highlight w:val="lightGray"/>
              </w:rPr>
              <w:softHyphen/>
              <w:t>Identifier</w:t>
            </w:r>
            <w:proofErr w:type="spellEnd"/>
          </w:p>
        </w:tc>
        <w:tc>
          <w:tcPr>
            <w:tcW w:w="612" w:type="dxa"/>
            <w:vAlign w:val="center"/>
          </w:tcPr>
          <w:p w14:paraId="7FC6074E" w14:textId="77777777" w:rsidR="00D26175" w:rsidRPr="00E7759A" w:rsidRDefault="00D26175" w:rsidP="005F449F">
            <w:pPr>
              <w:spacing w:after="0"/>
              <w:rPr>
                <w:rFonts w:cs="Calibri"/>
                <w:sz w:val="20"/>
                <w:szCs w:val="20"/>
              </w:rPr>
            </w:pPr>
            <w:r w:rsidRPr="00E7759A">
              <w:rPr>
                <w:rFonts w:cs="Calibri"/>
                <w:sz w:val="20"/>
                <w:szCs w:val="20"/>
              </w:rPr>
              <w:t>1:1</w:t>
            </w:r>
          </w:p>
        </w:tc>
        <w:tc>
          <w:tcPr>
            <w:tcW w:w="1800" w:type="dxa"/>
            <w:vAlign w:val="center"/>
          </w:tcPr>
          <w:p w14:paraId="6B1330AC" w14:textId="77777777" w:rsidR="00D26175" w:rsidRPr="00E7759A" w:rsidRDefault="00D26175" w:rsidP="005F449F">
            <w:pPr>
              <w:spacing w:after="0"/>
              <w:rPr>
                <w:rFonts w:cs="Calibri"/>
                <w:i/>
                <w:sz w:val="20"/>
                <w:szCs w:val="20"/>
              </w:rPr>
            </w:pPr>
            <w:proofErr w:type="spellStart"/>
            <w:r w:rsidRPr="00E7759A">
              <w:rPr>
                <w:rFonts w:cs="Calibri"/>
                <w:i/>
                <w:sz w:val="20"/>
                <w:szCs w:val="20"/>
              </w:rPr>
              <w:t>Subscription</w:t>
            </w:r>
            <w:r w:rsidRPr="00E7759A">
              <w:rPr>
                <w:rFonts w:cs="Calibri"/>
                <w:i/>
                <w:sz w:val="20"/>
                <w:szCs w:val="20"/>
              </w:rPr>
              <w:softHyphen/>
              <w:t>Qualifier</w:t>
            </w:r>
            <w:proofErr w:type="spellEnd"/>
          </w:p>
        </w:tc>
        <w:tc>
          <w:tcPr>
            <w:tcW w:w="4554" w:type="dxa"/>
            <w:vAlign w:val="center"/>
          </w:tcPr>
          <w:p w14:paraId="5A3F21B5"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Identifiant de l'abonnement pour le système demandeur.</w:t>
            </w:r>
          </w:p>
        </w:tc>
      </w:tr>
      <w:tr w:rsidR="00D26175" w:rsidRPr="00E32CB2" w14:paraId="303BE7BC" w14:textId="77777777" w:rsidTr="00DC18BD">
        <w:tc>
          <w:tcPr>
            <w:tcW w:w="993" w:type="dxa"/>
            <w:vAlign w:val="center"/>
          </w:tcPr>
          <w:p w14:paraId="7D257B8B" w14:textId="77777777" w:rsidR="00D26175" w:rsidRPr="00E7759A" w:rsidRDefault="00D26175" w:rsidP="005F449F">
            <w:pPr>
              <w:spacing w:after="0"/>
              <w:rPr>
                <w:rFonts w:cs="Calibri"/>
                <w:i/>
                <w:sz w:val="20"/>
                <w:szCs w:val="20"/>
                <w:lang w:val="en-GB"/>
              </w:rPr>
            </w:pPr>
            <w:r w:rsidRPr="00E7759A">
              <w:rPr>
                <w:rFonts w:cs="Calibri"/>
                <w:i/>
                <w:sz w:val="20"/>
                <w:szCs w:val="20"/>
                <w:lang w:val="en-GB"/>
              </w:rPr>
              <w:t>Lease</w:t>
            </w:r>
          </w:p>
        </w:tc>
        <w:tc>
          <w:tcPr>
            <w:tcW w:w="2247" w:type="dxa"/>
            <w:vAlign w:val="center"/>
          </w:tcPr>
          <w:p w14:paraId="22017E28" w14:textId="77777777" w:rsidR="00D26175" w:rsidRPr="00E7759A" w:rsidRDefault="00D26175" w:rsidP="005F449F">
            <w:pPr>
              <w:spacing w:after="0"/>
              <w:rPr>
                <w:rFonts w:cs="Calibri"/>
                <w:b/>
                <w:i/>
                <w:sz w:val="20"/>
                <w:szCs w:val="20"/>
                <w:highlight w:val="lightGray"/>
                <w:lang w:val="en-GB"/>
              </w:rPr>
            </w:pPr>
            <w:proofErr w:type="spellStart"/>
            <w:r w:rsidRPr="00E7759A">
              <w:rPr>
                <w:rFonts w:cs="Calibri"/>
                <w:b/>
                <w:i/>
                <w:sz w:val="20"/>
                <w:szCs w:val="20"/>
                <w:highlight w:val="lightGray"/>
                <w:lang w:val="en-GB"/>
              </w:rPr>
              <w:t>Initial</w:t>
            </w:r>
            <w:r w:rsidRPr="00E7759A">
              <w:rPr>
                <w:rFonts w:cs="Calibri"/>
                <w:b/>
                <w:i/>
                <w:sz w:val="20"/>
                <w:szCs w:val="20"/>
                <w:highlight w:val="lightGray"/>
                <w:lang w:val="en-GB"/>
              </w:rPr>
              <w:softHyphen/>
              <w:t>Termination</w:t>
            </w:r>
            <w:r w:rsidRPr="00E7759A">
              <w:rPr>
                <w:rFonts w:cs="Calibri"/>
                <w:b/>
                <w:i/>
                <w:sz w:val="20"/>
                <w:szCs w:val="20"/>
                <w:highlight w:val="lightGray"/>
                <w:lang w:val="en-GB"/>
              </w:rPr>
              <w:softHyphen/>
              <w:t>Time</w:t>
            </w:r>
            <w:proofErr w:type="spellEnd"/>
          </w:p>
        </w:tc>
        <w:tc>
          <w:tcPr>
            <w:tcW w:w="612" w:type="dxa"/>
            <w:vAlign w:val="center"/>
          </w:tcPr>
          <w:p w14:paraId="2E518558" w14:textId="77777777" w:rsidR="00D26175" w:rsidRPr="00E7759A" w:rsidRDefault="00D26175" w:rsidP="005F449F">
            <w:pPr>
              <w:spacing w:after="0"/>
              <w:rPr>
                <w:rFonts w:cs="Calibri"/>
                <w:sz w:val="20"/>
                <w:szCs w:val="20"/>
                <w:lang w:val="en-GB"/>
              </w:rPr>
            </w:pPr>
            <w:r w:rsidRPr="00E7759A">
              <w:rPr>
                <w:rFonts w:cs="Calibri"/>
                <w:sz w:val="20"/>
                <w:szCs w:val="20"/>
                <w:lang w:val="en-GB"/>
              </w:rPr>
              <w:t>1:1</w:t>
            </w:r>
          </w:p>
        </w:tc>
        <w:tc>
          <w:tcPr>
            <w:tcW w:w="1800" w:type="dxa"/>
            <w:vAlign w:val="center"/>
          </w:tcPr>
          <w:p w14:paraId="08755F62" w14:textId="77777777" w:rsidR="00D26175" w:rsidRPr="00E7759A" w:rsidRDefault="00D26175" w:rsidP="005F449F">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554" w:type="dxa"/>
            <w:vAlign w:val="center"/>
          </w:tcPr>
          <w:p w14:paraId="19D8E0FC"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Date et heure de fin de l'abonnement : un abonnement a forcément une date et heure de fin (les partenaires pourront décider de limiter la durée maximale d’un abonnement).</w:t>
            </w:r>
          </w:p>
        </w:tc>
      </w:tr>
      <w:tr w:rsidR="00D26175" w14:paraId="23D7B42B" w14:textId="77777777" w:rsidTr="00DC18BD">
        <w:tc>
          <w:tcPr>
            <w:tcW w:w="993" w:type="dxa"/>
            <w:vAlign w:val="center"/>
          </w:tcPr>
          <w:p w14:paraId="0535D604" w14:textId="77777777" w:rsidR="00D26175" w:rsidRPr="00E7759A" w:rsidRDefault="00D26175" w:rsidP="005F449F">
            <w:pPr>
              <w:spacing w:after="0"/>
              <w:rPr>
                <w:rFonts w:cs="Calibri"/>
                <w:i/>
                <w:sz w:val="20"/>
                <w:szCs w:val="20"/>
              </w:rPr>
            </w:pPr>
            <w:r w:rsidRPr="00E7759A">
              <w:rPr>
                <w:rFonts w:cs="Calibri"/>
                <w:i/>
                <w:sz w:val="20"/>
                <w:szCs w:val="20"/>
              </w:rPr>
              <w:t>Request</w:t>
            </w:r>
          </w:p>
        </w:tc>
        <w:tc>
          <w:tcPr>
            <w:tcW w:w="2247" w:type="dxa"/>
            <w:vAlign w:val="center"/>
          </w:tcPr>
          <w:p w14:paraId="7D600C33" w14:textId="77777777" w:rsidR="00D26175" w:rsidRPr="00E7759A" w:rsidRDefault="00D26175" w:rsidP="005F449F">
            <w:pPr>
              <w:spacing w:after="0"/>
              <w:rPr>
                <w:rFonts w:cs="Calibri"/>
                <w:b/>
                <w:i/>
                <w:sz w:val="20"/>
                <w:szCs w:val="20"/>
                <w:highlight w:val="lightGray"/>
              </w:rPr>
            </w:pPr>
            <w:proofErr w:type="spellStart"/>
            <w:r w:rsidRPr="00E7759A">
              <w:rPr>
                <w:rFonts w:cs="Calibri"/>
                <w:b/>
                <w:i/>
                <w:sz w:val="20"/>
                <w:szCs w:val="20"/>
                <w:highlight w:val="lightGray"/>
              </w:rPr>
              <w:t>Production</w:t>
            </w:r>
            <w:r w:rsidRPr="00E7759A">
              <w:rPr>
                <w:rFonts w:cs="Calibri"/>
                <w:b/>
                <w:i/>
                <w:sz w:val="20"/>
                <w:szCs w:val="20"/>
                <w:highlight w:val="lightGray"/>
              </w:rPr>
              <w:softHyphen/>
              <w:t>Timetable</w:t>
            </w:r>
            <w:r w:rsidRPr="00E7759A">
              <w:rPr>
                <w:rFonts w:cs="Calibri"/>
                <w:b/>
                <w:i/>
                <w:sz w:val="20"/>
                <w:szCs w:val="20"/>
                <w:highlight w:val="lightGray"/>
              </w:rPr>
              <w:softHyphen/>
              <w:t>Request</w:t>
            </w:r>
            <w:proofErr w:type="spellEnd"/>
          </w:p>
        </w:tc>
        <w:tc>
          <w:tcPr>
            <w:tcW w:w="612" w:type="dxa"/>
            <w:vAlign w:val="center"/>
          </w:tcPr>
          <w:p w14:paraId="68C0FBEF" w14:textId="77777777" w:rsidR="00D26175" w:rsidRPr="00E7759A" w:rsidRDefault="00D26175" w:rsidP="005F449F">
            <w:pPr>
              <w:spacing w:after="0"/>
              <w:rPr>
                <w:rFonts w:cs="Calibri"/>
                <w:sz w:val="20"/>
                <w:szCs w:val="20"/>
              </w:rPr>
            </w:pPr>
            <w:r w:rsidRPr="00E7759A">
              <w:rPr>
                <w:rFonts w:cs="Calibri"/>
                <w:sz w:val="20"/>
                <w:szCs w:val="20"/>
              </w:rPr>
              <w:t>1:1</w:t>
            </w:r>
          </w:p>
        </w:tc>
        <w:tc>
          <w:tcPr>
            <w:tcW w:w="1800" w:type="dxa"/>
            <w:vAlign w:val="center"/>
          </w:tcPr>
          <w:p w14:paraId="4E8DDFF5" w14:textId="77777777" w:rsidR="00D26175" w:rsidRPr="00E7759A" w:rsidRDefault="00D26175" w:rsidP="005F449F">
            <w:pPr>
              <w:spacing w:after="0"/>
              <w:rPr>
                <w:rFonts w:cs="Calibri"/>
                <w:i/>
                <w:sz w:val="20"/>
                <w:szCs w:val="20"/>
              </w:rPr>
            </w:pPr>
            <w:r w:rsidRPr="00E7759A">
              <w:rPr>
                <w:rFonts w:cs="Calibri"/>
                <w:i/>
                <w:sz w:val="20"/>
                <w:szCs w:val="20"/>
              </w:rPr>
              <w:t>+Structure</w:t>
            </w:r>
          </w:p>
        </w:tc>
        <w:tc>
          <w:tcPr>
            <w:tcW w:w="4554" w:type="dxa"/>
            <w:vAlign w:val="center"/>
          </w:tcPr>
          <w:p w14:paraId="33D59591" w14:textId="77777777" w:rsidR="00D26175" w:rsidRPr="00E7759A" w:rsidRDefault="00D26175" w:rsidP="005F449F">
            <w:pPr>
              <w:spacing w:after="0"/>
              <w:jc w:val="both"/>
              <w:rPr>
                <w:rFonts w:cs="Calibri"/>
                <w:sz w:val="20"/>
                <w:szCs w:val="20"/>
              </w:rPr>
            </w:pPr>
            <w:proofErr w:type="spellStart"/>
            <w:r w:rsidRPr="00E7759A">
              <w:rPr>
                <w:rFonts w:cs="Calibri"/>
                <w:sz w:val="20"/>
                <w:szCs w:val="20"/>
              </w:rPr>
              <w:t>Voir</w:t>
            </w:r>
            <w:proofErr w:type="spellEnd"/>
            <w:r w:rsidRPr="00E7759A">
              <w:rPr>
                <w:rFonts w:cs="Calibri"/>
                <w:sz w:val="20"/>
                <w:szCs w:val="20"/>
              </w:rPr>
              <w:t xml:space="preserve"> </w:t>
            </w:r>
            <w:proofErr w:type="spellStart"/>
            <w:r w:rsidRPr="00E7759A">
              <w:rPr>
                <w:rFonts w:cs="Calibri"/>
                <w:sz w:val="20"/>
                <w:szCs w:val="20"/>
              </w:rPr>
              <w:t>ProductionTimetable</w:t>
            </w:r>
            <w:r w:rsidRPr="00E7759A">
              <w:rPr>
                <w:rFonts w:cs="Calibri"/>
                <w:sz w:val="20"/>
                <w:szCs w:val="20"/>
              </w:rPr>
              <w:softHyphen/>
              <w:t>Request</w:t>
            </w:r>
            <w:proofErr w:type="spellEnd"/>
            <w:r w:rsidRPr="00E7759A">
              <w:rPr>
                <w:rFonts w:cs="Calibri"/>
                <w:sz w:val="20"/>
                <w:szCs w:val="20"/>
              </w:rPr>
              <w:t>.</w:t>
            </w:r>
          </w:p>
        </w:tc>
      </w:tr>
    </w:tbl>
    <w:p w14:paraId="25279CF4" w14:textId="77777777" w:rsidR="00D26175" w:rsidRPr="005D0AB1" w:rsidRDefault="00D26175" w:rsidP="003C75B8">
      <w:pPr>
        <w:pStyle w:val="a2"/>
        <w:rPr>
          <w:lang w:val="fr-FR"/>
        </w:rPr>
      </w:pPr>
      <w:bookmarkStart w:id="590" w:name="_Toc444249815"/>
      <w:bookmarkStart w:id="591" w:name="_Toc26889707"/>
      <w:bookmarkStart w:id="592" w:name="_Toc109134023"/>
      <w:r w:rsidRPr="005D0AB1">
        <w:rPr>
          <w:lang w:val="fr-FR"/>
        </w:rPr>
        <w:t>Réponse aux requêtes d’informations sur les horaires commandés/théoriques</w:t>
      </w:r>
      <w:bookmarkEnd w:id="590"/>
      <w:bookmarkEnd w:id="591"/>
      <w:bookmarkEnd w:id="592"/>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2"/>
        <w:gridCol w:w="1440"/>
        <w:gridCol w:w="540"/>
        <w:gridCol w:w="2043"/>
        <w:gridCol w:w="5103"/>
      </w:tblGrid>
      <w:tr w:rsidR="00D26175" w:rsidRPr="00E32CB2" w14:paraId="41E8FBA2" w14:textId="77777777" w:rsidTr="005F449F">
        <w:tc>
          <w:tcPr>
            <w:tcW w:w="3202" w:type="dxa"/>
            <w:gridSpan w:val="3"/>
            <w:vAlign w:val="center"/>
          </w:tcPr>
          <w:p w14:paraId="7BBD137B" w14:textId="77777777" w:rsidR="00D26175" w:rsidRPr="00E7759A" w:rsidRDefault="00D26175" w:rsidP="005F449F">
            <w:pPr>
              <w:spacing w:after="0"/>
              <w:rPr>
                <w:rFonts w:cs="Calibri"/>
                <w:b/>
                <w:i/>
                <w:sz w:val="20"/>
                <w:szCs w:val="20"/>
                <w:highlight w:val="lightGray"/>
              </w:rPr>
            </w:pPr>
            <w:proofErr w:type="spellStart"/>
            <w:r w:rsidRPr="00E7759A">
              <w:rPr>
                <w:rFonts w:cs="Calibri"/>
                <w:b/>
                <w:i/>
                <w:sz w:val="20"/>
                <w:szCs w:val="20"/>
                <w:highlight w:val="lightGray"/>
              </w:rPr>
              <w:t>Production</w:t>
            </w:r>
            <w:r w:rsidRPr="00E7759A">
              <w:rPr>
                <w:rFonts w:cs="Calibri"/>
                <w:b/>
                <w:i/>
                <w:sz w:val="20"/>
                <w:szCs w:val="20"/>
                <w:highlight w:val="lightGray"/>
              </w:rPr>
              <w:softHyphen/>
              <w:t>Timetable</w:t>
            </w:r>
            <w:r w:rsidRPr="00E7759A">
              <w:rPr>
                <w:rFonts w:cs="Calibri"/>
                <w:b/>
                <w:i/>
                <w:sz w:val="20"/>
                <w:szCs w:val="20"/>
                <w:highlight w:val="lightGray"/>
              </w:rPr>
              <w:softHyphen/>
              <w:t>Delivery</w:t>
            </w:r>
            <w:proofErr w:type="spellEnd"/>
          </w:p>
        </w:tc>
        <w:tc>
          <w:tcPr>
            <w:tcW w:w="2043" w:type="dxa"/>
            <w:vAlign w:val="center"/>
          </w:tcPr>
          <w:p w14:paraId="1FA14388" w14:textId="77777777" w:rsidR="00D26175" w:rsidRPr="00E7759A" w:rsidRDefault="00D26175" w:rsidP="005F449F">
            <w:pPr>
              <w:spacing w:after="0"/>
              <w:rPr>
                <w:rFonts w:cs="Calibri"/>
                <w:i/>
                <w:sz w:val="20"/>
                <w:szCs w:val="20"/>
              </w:rPr>
            </w:pPr>
            <w:r w:rsidRPr="00E7759A">
              <w:rPr>
                <w:rFonts w:cs="Calibri"/>
                <w:i/>
                <w:sz w:val="20"/>
                <w:szCs w:val="20"/>
              </w:rPr>
              <w:t>+Structure</w:t>
            </w:r>
          </w:p>
        </w:tc>
        <w:tc>
          <w:tcPr>
            <w:tcW w:w="5103" w:type="dxa"/>
            <w:vAlign w:val="center"/>
          </w:tcPr>
          <w:p w14:paraId="08A876FA"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Description des horaires sur la période</w:t>
            </w:r>
          </w:p>
        </w:tc>
      </w:tr>
      <w:tr w:rsidR="00D26175" w:rsidRPr="00E7759A" w14:paraId="12D389C8" w14:textId="77777777" w:rsidTr="005F449F">
        <w:tc>
          <w:tcPr>
            <w:tcW w:w="1222" w:type="dxa"/>
            <w:vAlign w:val="center"/>
          </w:tcPr>
          <w:p w14:paraId="220A5324" w14:textId="77777777" w:rsidR="00D26175" w:rsidRPr="00E7759A" w:rsidRDefault="00D26175" w:rsidP="005F449F">
            <w:pPr>
              <w:spacing w:after="0"/>
              <w:rPr>
                <w:rFonts w:cs="Calibri"/>
                <w:i/>
                <w:sz w:val="20"/>
                <w:szCs w:val="20"/>
              </w:rPr>
            </w:pPr>
            <w:r w:rsidRPr="00E7759A">
              <w:rPr>
                <w:rFonts w:cs="Calibri"/>
                <w:i/>
                <w:sz w:val="20"/>
                <w:szCs w:val="20"/>
              </w:rPr>
              <w:t>Attributes</w:t>
            </w:r>
          </w:p>
        </w:tc>
        <w:tc>
          <w:tcPr>
            <w:tcW w:w="1440" w:type="dxa"/>
            <w:vAlign w:val="center"/>
          </w:tcPr>
          <w:p w14:paraId="01244507" w14:textId="77777777" w:rsidR="00D26175" w:rsidRPr="00E7759A" w:rsidRDefault="00D26175" w:rsidP="005F449F">
            <w:pPr>
              <w:spacing w:after="0"/>
              <w:rPr>
                <w:rFonts w:cs="Calibri"/>
                <w:b/>
                <w:i/>
                <w:sz w:val="20"/>
                <w:szCs w:val="20"/>
                <w:highlight w:val="lightGray"/>
              </w:rPr>
            </w:pPr>
            <w:r w:rsidRPr="00E7759A">
              <w:rPr>
                <w:rFonts w:cs="Calibri"/>
                <w:b/>
                <w:i/>
                <w:sz w:val="20"/>
                <w:szCs w:val="20"/>
                <w:highlight w:val="lightGray"/>
              </w:rPr>
              <w:t>version</w:t>
            </w:r>
          </w:p>
        </w:tc>
        <w:tc>
          <w:tcPr>
            <w:tcW w:w="540" w:type="dxa"/>
            <w:vAlign w:val="center"/>
          </w:tcPr>
          <w:p w14:paraId="6778D2D1" w14:textId="77777777" w:rsidR="00D26175" w:rsidRPr="00E7759A" w:rsidRDefault="00D26175" w:rsidP="005F449F">
            <w:pPr>
              <w:spacing w:after="0"/>
              <w:rPr>
                <w:rFonts w:cs="Calibri"/>
                <w:sz w:val="20"/>
                <w:szCs w:val="20"/>
              </w:rPr>
            </w:pPr>
            <w:r w:rsidRPr="00E7759A">
              <w:rPr>
                <w:rFonts w:cs="Calibri"/>
                <w:sz w:val="20"/>
                <w:szCs w:val="20"/>
              </w:rPr>
              <w:t>1:1</w:t>
            </w:r>
          </w:p>
        </w:tc>
        <w:tc>
          <w:tcPr>
            <w:tcW w:w="2043" w:type="dxa"/>
            <w:vAlign w:val="center"/>
          </w:tcPr>
          <w:p w14:paraId="213C7B63" w14:textId="77777777" w:rsidR="00D26175" w:rsidRPr="00E7759A" w:rsidRDefault="00D26175" w:rsidP="005F449F">
            <w:pPr>
              <w:spacing w:after="0"/>
              <w:rPr>
                <w:rFonts w:cs="Calibri"/>
                <w:i/>
                <w:sz w:val="20"/>
                <w:szCs w:val="20"/>
              </w:rPr>
            </w:pPr>
            <w:proofErr w:type="spellStart"/>
            <w:r w:rsidRPr="00E7759A">
              <w:rPr>
                <w:rFonts w:cs="Calibri"/>
                <w:i/>
                <w:sz w:val="20"/>
                <w:szCs w:val="20"/>
              </w:rPr>
              <w:t>VersionString</w:t>
            </w:r>
            <w:proofErr w:type="spellEnd"/>
          </w:p>
        </w:tc>
        <w:tc>
          <w:tcPr>
            <w:tcW w:w="5103" w:type="dxa"/>
            <w:vAlign w:val="center"/>
          </w:tcPr>
          <w:p w14:paraId="285653A4" w14:textId="1C30003C" w:rsidR="00D26175" w:rsidRPr="00E7759A" w:rsidRDefault="00D26175" w:rsidP="005F449F">
            <w:pPr>
              <w:spacing w:after="0"/>
              <w:jc w:val="both"/>
              <w:rPr>
                <w:rFonts w:cs="Calibri"/>
                <w:sz w:val="20"/>
                <w:szCs w:val="20"/>
                <w:highlight w:val="yellow"/>
                <w:lang w:val="fr-FR"/>
              </w:rPr>
            </w:pPr>
            <w:r w:rsidRPr="00E7759A">
              <w:rPr>
                <w:rFonts w:cs="Calibri"/>
                <w:sz w:val="20"/>
                <w:szCs w:val="20"/>
                <w:lang w:val="fr-FR"/>
              </w:rPr>
              <w:t xml:space="preserve">Numéro de version du service </w:t>
            </w:r>
            <w:r w:rsidRPr="00E7759A">
              <w:rPr>
                <w:rFonts w:cs="Calibri"/>
                <w:i/>
                <w:sz w:val="20"/>
                <w:szCs w:val="20"/>
                <w:lang w:val="fr-FR"/>
              </w:rPr>
              <w:t>Production Timetable</w:t>
            </w:r>
            <w:r w:rsidRPr="00E7759A">
              <w:rPr>
                <w:rFonts w:cs="Calibri"/>
                <w:sz w:val="20"/>
                <w:szCs w:val="20"/>
                <w:lang w:val="fr-FR"/>
              </w:rPr>
              <w:t xml:space="preserve">, intégrant le numéro de version de profil (voir </w:t>
            </w:r>
            <w:r w:rsidRPr="00E7759A">
              <w:rPr>
                <w:rFonts w:cs="Calibri"/>
                <w:sz w:val="20"/>
                <w:szCs w:val="20"/>
              </w:rPr>
              <w:fldChar w:fldCharType="begin"/>
            </w:r>
            <w:r w:rsidRPr="00E7759A">
              <w:rPr>
                <w:rFonts w:cs="Calibri"/>
                <w:sz w:val="20"/>
                <w:szCs w:val="20"/>
                <w:lang w:val="fr-FR"/>
              </w:rPr>
              <w:instrText xml:space="preserve"> REF _Ref354046380 \w \h  \* MERGEFORMAT </w:instrText>
            </w:r>
            <w:r w:rsidRPr="00E7759A">
              <w:rPr>
                <w:rFonts w:cs="Calibri"/>
                <w:sz w:val="20"/>
                <w:szCs w:val="20"/>
              </w:rPr>
            </w:r>
            <w:r w:rsidRPr="00E7759A">
              <w:rPr>
                <w:rFonts w:cs="Calibri"/>
                <w:sz w:val="20"/>
                <w:szCs w:val="20"/>
              </w:rPr>
              <w:fldChar w:fldCharType="separate"/>
            </w:r>
            <w:r w:rsidR="00CD6283">
              <w:rPr>
                <w:rFonts w:cs="Calibri"/>
                <w:b/>
                <w:bCs/>
                <w:sz w:val="20"/>
                <w:szCs w:val="20"/>
                <w:lang w:val="fr-FR"/>
              </w:rPr>
              <w:t>Erreur ! Source du renvoi introuvable.</w:t>
            </w:r>
            <w:r w:rsidRPr="00E7759A">
              <w:rPr>
                <w:rFonts w:cs="Calibri"/>
                <w:sz w:val="20"/>
                <w:szCs w:val="20"/>
              </w:rPr>
              <w:fldChar w:fldCharType="end"/>
            </w:r>
            <w:r w:rsidRPr="00E7759A">
              <w:rPr>
                <w:rFonts w:cs="Calibri"/>
                <w:sz w:val="20"/>
                <w:szCs w:val="20"/>
                <w:lang w:val="fr-FR"/>
              </w:rPr>
              <w:t>) (valeur fixe).</w:t>
            </w:r>
          </w:p>
        </w:tc>
      </w:tr>
      <w:tr w:rsidR="00D26175" w:rsidRPr="00E7759A" w14:paraId="61B4B48B" w14:textId="77777777" w:rsidTr="005F449F">
        <w:tc>
          <w:tcPr>
            <w:tcW w:w="1222" w:type="dxa"/>
            <w:vAlign w:val="center"/>
          </w:tcPr>
          <w:p w14:paraId="585970E8" w14:textId="77777777" w:rsidR="00D26175" w:rsidRPr="00E7759A" w:rsidRDefault="00D26175" w:rsidP="005F449F">
            <w:pPr>
              <w:spacing w:after="0"/>
              <w:rPr>
                <w:rFonts w:cs="Calibri"/>
                <w:i/>
                <w:sz w:val="20"/>
                <w:szCs w:val="20"/>
                <w:lang w:val="en-GB"/>
              </w:rPr>
            </w:pPr>
            <w:r w:rsidRPr="00E7759A">
              <w:rPr>
                <w:rFonts w:cs="Calibri"/>
                <w:i/>
                <w:sz w:val="20"/>
                <w:szCs w:val="20"/>
                <w:lang w:val="en-GB"/>
              </w:rPr>
              <w:t>LEADER</w:t>
            </w:r>
          </w:p>
        </w:tc>
        <w:tc>
          <w:tcPr>
            <w:tcW w:w="1440" w:type="dxa"/>
            <w:vAlign w:val="center"/>
          </w:tcPr>
          <w:p w14:paraId="7A4D5768" w14:textId="77777777" w:rsidR="00D26175" w:rsidRPr="00E7759A" w:rsidRDefault="005458EE" w:rsidP="005F449F">
            <w:pPr>
              <w:spacing w:after="0"/>
              <w:rPr>
                <w:rFonts w:cs="Calibri"/>
                <w:b/>
                <w:i/>
                <w:sz w:val="20"/>
                <w:szCs w:val="20"/>
                <w:highlight w:val="lightGray"/>
                <w:lang w:val="en-GB"/>
              </w:rPr>
            </w:pPr>
            <w:r w:rsidRPr="00E7759A">
              <w:rPr>
                <w:rFonts w:cs="Calibri"/>
                <w:b/>
                <w:i/>
                <w:sz w:val="20"/>
                <w:szCs w:val="20"/>
                <w:highlight w:val="lightGray"/>
                <w:lang w:val="en-GB"/>
              </w:rPr>
              <w:t>::</w:t>
            </w:r>
          </w:p>
        </w:tc>
        <w:tc>
          <w:tcPr>
            <w:tcW w:w="540" w:type="dxa"/>
            <w:vAlign w:val="center"/>
          </w:tcPr>
          <w:p w14:paraId="041F3CE7" w14:textId="77777777" w:rsidR="00D26175" w:rsidRPr="00E7759A" w:rsidRDefault="00D26175" w:rsidP="005F449F">
            <w:pPr>
              <w:spacing w:after="0"/>
              <w:rPr>
                <w:rFonts w:cs="Calibri"/>
                <w:sz w:val="20"/>
                <w:szCs w:val="20"/>
                <w:lang w:val="en-GB"/>
              </w:rPr>
            </w:pPr>
            <w:r w:rsidRPr="00E7759A">
              <w:rPr>
                <w:rFonts w:cs="Calibri"/>
                <w:sz w:val="20"/>
                <w:szCs w:val="20"/>
                <w:lang w:val="en-GB"/>
              </w:rPr>
              <w:t>1:1</w:t>
            </w:r>
          </w:p>
        </w:tc>
        <w:tc>
          <w:tcPr>
            <w:tcW w:w="2043" w:type="dxa"/>
            <w:vAlign w:val="center"/>
          </w:tcPr>
          <w:p w14:paraId="3D7010CE" w14:textId="77777777" w:rsidR="00D26175" w:rsidRPr="00E7759A" w:rsidRDefault="00D26175" w:rsidP="005F449F">
            <w:pPr>
              <w:spacing w:after="0"/>
              <w:rPr>
                <w:rFonts w:cs="Calibri"/>
                <w:i/>
                <w:sz w:val="20"/>
                <w:szCs w:val="20"/>
                <w:lang w:val="en-GB"/>
              </w:rPr>
            </w:pPr>
            <w:proofErr w:type="spellStart"/>
            <w:r w:rsidRPr="00E7759A">
              <w:rPr>
                <w:rFonts w:cs="Calibri"/>
                <w:i/>
                <w:sz w:val="20"/>
                <w:szCs w:val="20"/>
                <w:lang w:val="en-GB"/>
              </w:rPr>
              <w:t>xxx</w:t>
            </w:r>
            <w:r w:rsidRPr="00E7759A">
              <w:rPr>
                <w:rFonts w:cs="Calibri"/>
                <w:i/>
                <w:spacing w:val="-4"/>
                <w:sz w:val="20"/>
                <w:szCs w:val="20"/>
                <w:lang w:val="en-GB"/>
              </w:rPr>
              <w:softHyphen/>
            </w:r>
            <w:r w:rsidRPr="00E7759A">
              <w:rPr>
                <w:rFonts w:cs="Calibri"/>
                <w:i/>
                <w:sz w:val="20"/>
                <w:szCs w:val="20"/>
                <w:lang w:val="en-GB"/>
              </w:rPr>
              <w:t>Delivery</w:t>
            </w:r>
            <w:proofErr w:type="spellEnd"/>
          </w:p>
        </w:tc>
        <w:tc>
          <w:tcPr>
            <w:tcW w:w="5103" w:type="dxa"/>
            <w:vAlign w:val="center"/>
          </w:tcPr>
          <w:p w14:paraId="0F419318" w14:textId="40106C83" w:rsidR="00D26175" w:rsidRPr="00E7759A" w:rsidRDefault="00D26175" w:rsidP="005F449F">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005458EE" w:rsidRPr="00E7759A">
              <w:rPr>
                <w:rFonts w:cs="Calibri"/>
                <w:sz w:val="20"/>
                <w:szCs w:val="20"/>
                <w:lang w:val="en-GB"/>
              </w:rPr>
              <w:t>paragraphe</w:t>
            </w:r>
            <w:proofErr w:type="spellEnd"/>
            <w:r w:rsidR="005458EE" w:rsidRPr="00E7759A">
              <w:rPr>
                <w:rFonts w:cs="Calibri"/>
                <w:sz w:val="20"/>
                <w:szCs w:val="20"/>
                <w:lang w:val="en-GB"/>
              </w:rPr>
              <w:t xml:space="preserve"> </w:t>
            </w:r>
            <w:r w:rsidR="005458EE" w:rsidRPr="00E7759A">
              <w:rPr>
                <w:rFonts w:cs="Calibri"/>
                <w:sz w:val="20"/>
                <w:szCs w:val="20"/>
                <w:lang w:val="en-GB"/>
              </w:rPr>
              <w:fldChar w:fldCharType="begin"/>
            </w:r>
            <w:r w:rsidR="005458EE" w:rsidRPr="00E7759A">
              <w:rPr>
                <w:rFonts w:cs="Calibri"/>
                <w:sz w:val="20"/>
                <w:szCs w:val="20"/>
                <w:lang w:val="en-GB"/>
              </w:rPr>
              <w:instrText xml:space="preserve"> REF _Ref26432962 \r \h </w:instrText>
            </w:r>
            <w:r w:rsidR="00116AA0" w:rsidRPr="00E7759A">
              <w:rPr>
                <w:rFonts w:cs="Calibri"/>
                <w:sz w:val="20"/>
                <w:szCs w:val="20"/>
                <w:lang w:val="en-GB"/>
              </w:rPr>
              <w:instrText xml:space="preserve"> \* MERGEFORMAT </w:instrText>
            </w:r>
            <w:r w:rsidR="005458EE" w:rsidRPr="00E7759A">
              <w:rPr>
                <w:rFonts w:cs="Calibri"/>
                <w:sz w:val="20"/>
                <w:szCs w:val="20"/>
                <w:lang w:val="en-GB"/>
              </w:rPr>
            </w:r>
            <w:r w:rsidR="005458EE" w:rsidRPr="00E7759A">
              <w:rPr>
                <w:rFonts w:cs="Calibri"/>
                <w:sz w:val="20"/>
                <w:szCs w:val="20"/>
                <w:lang w:val="en-GB"/>
              </w:rPr>
              <w:fldChar w:fldCharType="separate"/>
            </w:r>
            <w:r w:rsidR="00CD6283">
              <w:rPr>
                <w:rFonts w:cs="Calibri"/>
                <w:sz w:val="20"/>
                <w:szCs w:val="20"/>
                <w:lang w:val="en-GB"/>
              </w:rPr>
              <w:t>2.2</w:t>
            </w:r>
            <w:r w:rsidR="005458EE" w:rsidRPr="00E7759A">
              <w:rPr>
                <w:rFonts w:cs="Calibri"/>
                <w:sz w:val="20"/>
                <w:szCs w:val="20"/>
                <w:lang w:val="en-GB"/>
              </w:rPr>
              <w:fldChar w:fldCharType="end"/>
            </w:r>
          </w:p>
        </w:tc>
      </w:tr>
      <w:tr w:rsidR="00D26175" w:rsidRPr="00E7759A" w14:paraId="23CCFB1D" w14:textId="77777777" w:rsidTr="005F449F">
        <w:tc>
          <w:tcPr>
            <w:tcW w:w="1222" w:type="dxa"/>
            <w:vAlign w:val="center"/>
          </w:tcPr>
          <w:p w14:paraId="6C7F1481" w14:textId="77777777" w:rsidR="00D26175" w:rsidRPr="00E7759A" w:rsidRDefault="00D26175" w:rsidP="005F449F">
            <w:pPr>
              <w:spacing w:after="0"/>
              <w:rPr>
                <w:rFonts w:cs="Calibri"/>
                <w:i/>
                <w:sz w:val="20"/>
                <w:szCs w:val="20"/>
                <w:lang w:val="en-GB"/>
              </w:rPr>
            </w:pPr>
            <w:r w:rsidRPr="00E7759A">
              <w:rPr>
                <w:rFonts w:cs="Calibri"/>
                <w:i/>
                <w:sz w:val="20"/>
                <w:szCs w:val="20"/>
                <w:lang w:val="en-GB"/>
              </w:rPr>
              <w:t>Payload</w:t>
            </w:r>
          </w:p>
        </w:tc>
        <w:tc>
          <w:tcPr>
            <w:tcW w:w="1440" w:type="dxa"/>
            <w:vAlign w:val="center"/>
          </w:tcPr>
          <w:p w14:paraId="62429B29" w14:textId="77777777" w:rsidR="00D26175" w:rsidRPr="00E7759A" w:rsidRDefault="00D26175" w:rsidP="005F449F">
            <w:pPr>
              <w:spacing w:after="0"/>
              <w:rPr>
                <w:rFonts w:cs="Calibri"/>
                <w:b/>
                <w:i/>
                <w:sz w:val="20"/>
                <w:szCs w:val="20"/>
                <w:highlight w:val="lightGray"/>
                <w:lang w:val="en-GB"/>
              </w:rPr>
            </w:pPr>
            <w:proofErr w:type="spellStart"/>
            <w:r w:rsidRPr="00E7759A">
              <w:rPr>
                <w:rFonts w:cs="Calibri"/>
                <w:b/>
                <w:i/>
                <w:sz w:val="20"/>
                <w:szCs w:val="20"/>
                <w:highlight w:val="lightGray"/>
                <w:lang w:val="en-GB"/>
              </w:rPr>
              <w:t>Dated</w:t>
            </w:r>
            <w:r w:rsidRPr="00E7759A">
              <w:rPr>
                <w:rFonts w:cs="Calibri"/>
                <w:b/>
                <w:i/>
                <w:spacing w:val="-4"/>
                <w:sz w:val="20"/>
                <w:szCs w:val="20"/>
                <w:highlight w:val="lightGray"/>
                <w:lang w:val="en-GB"/>
              </w:rPr>
              <w:softHyphen/>
            </w:r>
            <w:r w:rsidRPr="00E7759A">
              <w:rPr>
                <w:rFonts w:cs="Calibri"/>
                <w:b/>
                <w:i/>
                <w:sz w:val="20"/>
                <w:szCs w:val="20"/>
                <w:highlight w:val="lightGray"/>
                <w:lang w:val="en-GB"/>
              </w:rPr>
              <w:t>Timetable</w:t>
            </w:r>
            <w:r w:rsidRPr="00E7759A">
              <w:rPr>
                <w:rFonts w:cs="Calibri"/>
                <w:b/>
                <w:i/>
                <w:sz w:val="20"/>
                <w:szCs w:val="20"/>
                <w:highlight w:val="lightGray"/>
                <w:lang w:val="en-GB"/>
              </w:rPr>
              <w:softHyphen/>
              <w:t>Version</w:t>
            </w:r>
            <w:r w:rsidRPr="00E7759A">
              <w:rPr>
                <w:rFonts w:cs="Calibri"/>
                <w:b/>
                <w:i/>
                <w:spacing w:val="-4"/>
                <w:sz w:val="20"/>
                <w:szCs w:val="20"/>
                <w:highlight w:val="lightGray"/>
                <w:lang w:val="en-GB"/>
              </w:rPr>
              <w:softHyphen/>
            </w:r>
            <w:r w:rsidRPr="00E7759A">
              <w:rPr>
                <w:rFonts w:cs="Calibri"/>
                <w:b/>
                <w:i/>
                <w:sz w:val="20"/>
                <w:szCs w:val="20"/>
                <w:highlight w:val="lightGray"/>
                <w:lang w:val="en-GB"/>
              </w:rPr>
              <w:t>Frame</w:t>
            </w:r>
            <w:proofErr w:type="spellEnd"/>
          </w:p>
        </w:tc>
        <w:tc>
          <w:tcPr>
            <w:tcW w:w="540" w:type="dxa"/>
            <w:vAlign w:val="center"/>
          </w:tcPr>
          <w:p w14:paraId="30476F4D" w14:textId="77777777" w:rsidR="00D26175" w:rsidRPr="00E7759A" w:rsidRDefault="00D26175" w:rsidP="005F449F">
            <w:pPr>
              <w:spacing w:after="0"/>
              <w:rPr>
                <w:rFonts w:cs="Calibri"/>
                <w:sz w:val="20"/>
                <w:szCs w:val="20"/>
                <w:lang w:val="en-GB"/>
              </w:rPr>
            </w:pPr>
            <w:proofErr w:type="gramStart"/>
            <w:r w:rsidRPr="00E7759A">
              <w:rPr>
                <w:rFonts w:cs="Calibri"/>
                <w:sz w:val="20"/>
                <w:szCs w:val="20"/>
                <w:lang w:val="en-GB"/>
              </w:rPr>
              <w:t>0:*</w:t>
            </w:r>
            <w:proofErr w:type="gramEnd"/>
          </w:p>
        </w:tc>
        <w:tc>
          <w:tcPr>
            <w:tcW w:w="2043" w:type="dxa"/>
            <w:vAlign w:val="center"/>
          </w:tcPr>
          <w:p w14:paraId="3F85BD08" w14:textId="77777777" w:rsidR="00D26175" w:rsidRPr="00E7759A" w:rsidRDefault="00D26175" w:rsidP="005F449F">
            <w:pPr>
              <w:spacing w:after="0"/>
              <w:rPr>
                <w:rFonts w:cs="Calibri"/>
                <w:i/>
                <w:sz w:val="20"/>
                <w:szCs w:val="20"/>
                <w:lang w:val="en-GB"/>
              </w:rPr>
            </w:pPr>
            <w:r w:rsidRPr="00E7759A">
              <w:rPr>
                <w:rFonts w:cs="Calibri"/>
                <w:i/>
                <w:sz w:val="20"/>
                <w:szCs w:val="20"/>
                <w:lang w:val="en-GB"/>
              </w:rPr>
              <w:t>+Structure</w:t>
            </w:r>
          </w:p>
        </w:tc>
        <w:tc>
          <w:tcPr>
            <w:tcW w:w="5103" w:type="dxa"/>
            <w:vAlign w:val="center"/>
          </w:tcPr>
          <w:p w14:paraId="08B1B081" w14:textId="77777777" w:rsidR="00D26175" w:rsidRPr="00E7759A" w:rsidRDefault="00D26175" w:rsidP="005F449F">
            <w:pPr>
              <w:spacing w:after="0"/>
              <w:jc w:val="both"/>
              <w:rPr>
                <w:rFonts w:cs="Calibri"/>
                <w:sz w:val="20"/>
                <w:szCs w:val="20"/>
              </w:rPr>
            </w:pPr>
            <w:r w:rsidRPr="00E7759A">
              <w:rPr>
                <w:rFonts w:cs="Calibri"/>
                <w:sz w:val="20"/>
                <w:szCs w:val="20"/>
                <w:lang w:val="fr-LU"/>
              </w:rPr>
              <w:t>Voir</w:t>
            </w:r>
            <w:r w:rsidRPr="00E7759A">
              <w:rPr>
                <w:rFonts w:cs="Calibri"/>
                <w:sz w:val="20"/>
                <w:szCs w:val="20"/>
              </w:rPr>
              <w:t xml:space="preserve"> </w:t>
            </w:r>
            <w:proofErr w:type="spellStart"/>
            <w:r w:rsidRPr="00E7759A">
              <w:rPr>
                <w:rFonts w:cs="Calibri"/>
                <w:sz w:val="20"/>
                <w:szCs w:val="20"/>
              </w:rPr>
              <w:t>DatedTimetableVersionFrame</w:t>
            </w:r>
            <w:proofErr w:type="spellEnd"/>
            <w:r w:rsidRPr="00E7759A">
              <w:rPr>
                <w:rFonts w:cs="Calibri"/>
                <w:sz w:val="20"/>
                <w:szCs w:val="20"/>
              </w:rPr>
              <w:t xml:space="preserve"> element.</w:t>
            </w:r>
          </w:p>
        </w:tc>
      </w:tr>
      <w:tr w:rsidR="00A7116E" w:rsidRPr="00E7759A" w14:paraId="57D0BE75" w14:textId="77777777" w:rsidTr="005F449F">
        <w:trPr>
          <w:hidden/>
        </w:trPr>
        <w:tc>
          <w:tcPr>
            <w:tcW w:w="1222" w:type="dxa"/>
            <w:vAlign w:val="center"/>
          </w:tcPr>
          <w:p w14:paraId="09CA4E7F" w14:textId="77777777" w:rsidR="00A7116E" w:rsidRPr="00E7759A" w:rsidRDefault="00A7116E" w:rsidP="005F449F">
            <w:pPr>
              <w:spacing w:after="0"/>
              <w:rPr>
                <w:rFonts w:cs="Calibri"/>
                <w:i/>
                <w:vanish/>
                <w:sz w:val="20"/>
                <w:szCs w:val="20"/>
                <w:highlight w:val="cyan"/>
                <w:lang w:val="en-GB"/>
              </w:rPr>
            </w:pPr>
            <w:r w:rsidRPr="00E7759A">
              <w:rPr>
                <w:rFonts w:cs="Calibri"/>
                <w:i/>
                <w:vanish/>
                <w:sz w:val="20"/>
                <w:szCs w:val="20"/>
                <w:highlight w:val="cyan"/>
                <w:lang w:val="en-GB"/>
              </w:rPr>
              <w:t>any</w:t>
            </w:r>
          </w:p>
        </w:tc>
        <w:tc>
          <w:tcPr>
            <w:tcW w:w="1440" w:type="dxa"/>
            <w:vAlign w:val="center"/>
          </w:tcPr>
          <w:p w14:paraId="31321223" w14:textId="77777777" w:rsidR="00A7116E" w:rsidRPr="00E7759A" w:rsidRDefault="00A7116E" w:rsidP="005F449F">
            <w:pPr>
              <w:spacing w:after="0"/>
              <w:rPr>
                <w:rFonts w:cs="Calibri"/>
                <w:b/>
                <w:i/>
                <w:vanish/>
                <w:sz w:val="20"/>
                <w:szCs w:val="20"/>
                <w:highlight w:val="cyan"/>
                <w:lang w:val="en-GB"/>
              </w:rPr>
            </w:pPr>
            <w:r w:rsidRPr="00E7759A">
              <w:rPr>
                <w:rFonts w:cs="Calibri"/>
                <w:b/>
                <w:i/>
                <w:vanish/>
                <w:sz w:val="20"/>
                <w:szCs w:val="20"/>
                <w:highlight w:val="cyan"/>
                <w:lang w:val="en-GB"/>
              </w:rPr>
              <w:t>Extensions</w:t>
            </w:r>
          </w:p>
        </w:tc>
        <w:tc>
          <w:tcPr>
            <w:tcW w:w="540" w:type="dxa"/>
            <w:vAlign w:val="center"/>
          </w:tcPr>
          <w:p w14:paraId="68EEA4CD" w14:textId="77777777" w:rsidR="00A7116E" w:rsidRPr="00E7759A" w:rsidRDefault="00A7116E" w:rsidP="005F449F">
            <w:pPr>
              <w:spacing w:after="0"/>
              <w:rPr>
                <w:rFonts w:cs="Calibri"/>
                <w:vanish/>
                <w:sz w:val="20"/>
                <w:szCs w:val="20"/>
                <w:highlight w:val="cyan"/>
                <w:lang w:val="en-GB"/>
              </w:rPr>
            </w:pPr>
            <w:r w:rsidRPr="00E7759A">
              <w:rPr>
                <w:rFonts w:cs="Calibri"/>
                <w:vanish/>
                <w:sz w:val="20"/>
                <w:szCs w:val="20"/>
                <w:highlight w:val="cyan"/>
                <w:lang w:val="en-GB"/>
              </w:rPr>
              <w:t>0:1</w:t>
            </w:r>
          </w:p>
        </w:tc>
        <w:tc>
          <w:tcPr>
            <w:tcW w:w="2043" w:type="dxa"/>
            <w:vAlign w:val="center"/>
          </w:tcPr>
          <w:p w14:paraId="26352F61" w14:textId="77777777" w:rsidR="00A7116E" w:rsidRPr="00E7759A" w:rsidRDefault="00A7116E" w:rsidP="005F449F">
            <w:pPr>
              <w:spacing w:after="0"/>
              <w:rPr>
                <w:rFonts w:cs="Calibri"/>
                <w:i/>
                <w:vanish/>
                <w:sz w:val="20"/>
                <w:szCs w:val="20"/>
                <w:lang w:val="en-GB"/>
              </w:rPr>
            </w:pPr>
            <w:r w:rsidRPr="00E7759A">
              <w:rPr>
                <w:rFonts w:cs="Calibri"/>
                <w:i/>
                <w:vanish/>
                <w:sz w:val="20"/>
                <w:szCs w:val="20"/>
                <w:highlight w:val="cyan"/>
                <w:lang w:val="en-GB"/>
              </w:rPr>
              <w:t>+Structure</w:t>
            </w:r>
          </w:p>
        </w:tc>
        <w:tc>
          <w:tcPr>
            <w:tcW w:w="5103" w:type="dxa"/>
            <w:vAlign w:val="center"/>
          </w:tcPr>
          <w:p w14:paraId="61676D16" w14:textId="77777777" w:rsidR="00A7116E" w:rsidRPr="00E7759A" w:rsidRDefault="00A7116E" w:rsidP="005F449F">
            <w:pPr>
              <w:spacing w:after="0"/>
              <w:jc w:val="both"/>
              <w:rPr>
                <w:rFonts w:cs="Calibri"/>
                <w:vanish/>
                <w:sz w:val="20"/>
                <w:szCs w:val="20"/>
                <w:lang w:val="en-GB"/>
              </w:rPr>
            </w:pPr>
          </w:p>
        </w:tc>
      </w:tr>
    </w:tbl>
    <w:p w14:paraId="7E2763B2" w14:textId="77777777" w:rsidR="00D26175" w:rsidRPr="005D0AB1" w:rsidRDefault="00D26175" w:rsidP="003C75B8">
      <w:pPr>
        <w:pStyle w:val="a2"/>
        <w:rPr>
          <w:lang w:val="fr-FR"/>
        </w:rPr>
      </w:pPr>
      <w:bookmarkStart w:id="593" w:name="_Toc444249816"/>
      <w:bookmarkStart w:id="594" w:name="_Toc26889708"/>
      <w:bookmarkStart w:id="595" w:name="_Toc109134024"/>
      <w:r w:rsidRPr="005D0AB1">
        <w:rPr>
          <w:lang w:val="fr-FR"/>
        </w:rPr>
        <w:t xml:space="preserve">Structure </w:t>
      </w:r>
      <w:proofErr w:type="spellStart"/>
      <w:r w:rsidRPr="005D0AB1">
        <w:rPr>
          <w:lang w:val="fr-FR"/>
        </w:rPr>
        <w:t>DatedTimetableVersionFrame</w:t>
      </w:r>
      <w:bookmarkEnd w:id="593"/>
      <w:bookmarkEnd w:id="594"/>
      <w:bookmarkEnd w:id="595"/>
      <w:proofErr w:type="spellEnd"/>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980"/>
        <w:gridCol w:w="540"/>
        <w:gridCol w:w="1749"/>
        <w:gridCol w:w="4677"/>
      </w:tblGrid>
      <w:tr w:rsidR="00D26175" w:rsidRPr="00E32CB2" w14:paraId="5587BDAA" w14:textId="77777777" w:rsidTr="005F449F">
        <w:tc>
          <w:tcPr>
            <w:tcW w:w="3780" w:type="dxa"/>
            <w:gridSpan w:val="3"/>
            <w:vAlign w:val="center"/>
          </w:tcPr>
          <w:p w14:paraId="482891A9" w14:textId="77777777" w:rsidR="00D26175" w:rsidRPr="00E7759A" w:rsidRDefault="00D26175" w:rsidP="005F449F">
            <w:pPr>
              <w:spacing w:after="0"/>
              <w:rPr>
                <w:rFonts w:cs="Calibri"/>
                <w:b/>
                <w:i/>
                <w:sz w:val="20"/>
                <w:szCs w:val="20"/>
              </w:rPr>
            </w:pPr>
            <w:proofErr w:type="spellStart"/>
            <w:r w:rsidRPr="00E7759A">
              <w:rPr>
                <w:rFonts w:cs="Calibri"/>
                <w:b/>
                <w:i/>
                <w:sz w:val="20"/>
                <w:szCs w:val="20"/>
              </w:rPr>
              <w:t>DatedTimetableVersionFrame</w:t>
            </w:r>
            <w:proofErr w:type="spellEnd"/>
          </w:p>
        </w:tc>
        <w:tc>
          <w:tcPr>
            <w:tcW w:w="1749" w:type="dxa"/>
            <w:vAlign w:val="center"/>
          </w:tcPr>
          <w:p w14:paraId="5768CCBF" w14:textId="77777777" w:rsidR="00D26175" w:rsidRPr="00E7759A" w:rsidRDefault="00D26175" w:rsidP="005F449F">
            <w:pPr>
              <w:spacing w:after="0"/>
              <w:rPr>
                <w:rFonts w:cs="Calibri"/>
                <w:i/>
                <w:sz w:val="20"/>
                <w:szCs w:val="20"/>
              </w:rPr>
            </w:pPr>
            <w:r w:rsidRPr="00E7759A">
              <w:rPr>
                <w:rFonts w:cs="Calibri"/>
                <w:i/>
                <w:sz w:val="20"/>
                <w:szCs w:val="20"/>
              </w:rPr>
              <w:t>+Structure</w:t>
            </w:r>
          </w:p>
        </w:tc>
        <w:tc>
          <w:tcPr>
            <w:tcW w:w="4677" w:type="dxa"/>
            <w:vAlign w:val="center"/>
          </w:tcPr>
          <w:p w14:paraId="6A8398BF"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Fournit les courses applicables pour un itinéraire</w:t>
            </w:r>
          </w:p>
        </w:tc>
      </w:tr>
      <w:tr w:rsidR="00D26175" w:rsidRPr="00E32CB2" w14:paraId="60ABF06B" w14:textId="77777777" w:rsidTr="005F449F">
        <w:tc>
          <w:tcPr>
            <w:tcW w:w="1260" w:type="dxa"/>
            <w:vAlign w:val="center"/>
          </w:tcPr>
          <w:p w14:paraId="5383FA46" w14:textId="77777777" w:rsidR="00D26175" w:rsidRPr="00E7759A" w:rsidRDefault="00D26175" w:rsidP="005F449F">
            <w:pPr>
              <w:spacing w:after="0"/>
              <w:rPr>
                <w:rFonts w:cs="Calibri"/>
                <w:b/>
                <w:i/>
                <w:sz w:val="20"/>
                <w:szCs w:val="20"/>
                <w:lang w:val="en-GB"/>
              </w:rPr>
            </w:pPr>
            <w:r w:rsidRPr="00E7759A">
              <w:rPr>
                <w:rFonts w:cs="Calibri"/>
                <w:i/>
                <w:sz w:val="20"/>
                <w:szCs w:val="20"/>
                <w:lang w:val="en-GB"/>
              </w:rPr>
              <w:t>Log</w:t>
            </w:r>
          </w:p>
        </w:tc>
        <w:tc>
          <w:tcPr>
            <w:tcW w:w="1980" w:type="dxa"/>
            <w:vAlign w:val="center"/>
          </w:tcPr>
          <w:p w14:paraId="09252F44" w14:textId="77777777" w:rsidR="00D26175" w:rsidRPr="00E7759A" w:rsidRDefault="00D26175" w:rsidP="005F449F">
            <w:pPr>
              <w:spacing w:after="0"/>
              <w:rPr>
                <w:rFonts w:cs="Calibri"/>
                <w:b/>
                <w:i/>
                <w:sz w:val="20"/>
                <w:szCs w:val="20"/>
                <w:highlight w:val="lightGray"/>
                <w:lang w:val="en-GB"/>
              </w:rPr>
            </w:pPr>
            <w:proofErr w:type="spellStart"/>
            <w:r w:rsidRPr="00E7759A">
              <w:rPr>
                <w:rFonts w:cs="Calibri"/>
                <w:b/>
                <w:i/>
                <w:sz w:val="20"/>
                <w:szCs w:val="20"/>
                <w:highlight w:val="lightGray"/>
                <w:lang w:val="en-GB"/>
              </w:rPr>
              <w:t>Recorded</w:t>
            </w:r>
            <w:r w:rsidRPr="00E7759A">
              <w:rPr>
                <w:rFonts w:cs="Calibri"/>
                <w:b/>
                <w:i/>
                <w:sz w:val="20"/>
                <w:szCs w:val="20"/>
                <w:highlight w:val="lightGray"/>
                <w:lang w:val="en-GB"/>
              </w:rPr>
              <w:softHyphen/>
              <w:t>AtTime</w:t>
            </w:r>
            <w:proofErr w:type="spellEnd"/>
          </w:p>
        </w:tc>
        <w:tc>
          <w:tcPr>
            <w:tcW w:w="540" w:type="dxa"/>
            <w:vAlign w:val="center"/>
          </w:tcPr>
          <w:p w14:paraId="72930364" w14:textId="77777777" w:rsidR="00D26175" w:rsidRPr="00E7759A" w:rsidRDefault="00D26175" w:rsidP="005F449F">
            <w:pPr>
              <w:spacing w:after="0"/>
              <w:rPr>
                <w:rFonts w:cs="Calibri"/>
                <w:sz w:val="20"/>
                <w:szCs w:val="20"/>
                <w:lang w:val="en-GB"/>
              </w:rPr>
            </w:pPr>
            <w:r w:rsidRPr="00E7759A">
              <w:rPr>
                <w:rFonts w:cs="Calibri"/>
                <w:sz w:val="20"/>
                <w:szCs w:val="20"/>
                <w:lang w:val="en-GB"/>
              </w:rPr>
              <w:t>1:1</w:t>
            </w:r>
          </w:p>
        </w:tc>
        <w:tc>
          <w:tcPr>
            <w:tcW w:w="1749" w:type="dxa"/>
            <w:vAlign w:val="center"/>
          </w:tcPr>
          <w:p w14:paraId="0CF5FC4E" w14:textId="77777777" w:rsidR="00D26175" w:rsidRPr="00E7759A" w:rsidRDefault="00D26175" w:rsidP="005F449F">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4677" w:type="dxa"/>
            <w:vAlign w:val="center"/>
          </w:tcPr>
          <w:p w14:paraId="53DD023E"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Date et heure auxquelles ces données ont été produites.</w:t>
            </w:r>
          </w:p>
        </w:tc>
      </w:tr>
      <w:tr w:rsidR="00D26175" w:rsidRPr="00E7759A" w14:paraId="4221348D" w14:textId="77777777" w:rsidTr="005F449F">
        <w:trPr>
          <w:hidden/>
        </w:trPr>
        <w:tc>
          <w:tcPr>
            <w:tcW w:w="1260" w:type="dxa"/>
            <w:vAlign w:val="center"/>
          </w:tcPr>
          <w:p w14:paraId="3F33284A" w14:textId="77777777" w:rsidR="00D26175" w:rsidRPr="00E7759A" w:rsidRDefault="00D26175" w:rsidP="005F449F">
            <w:pPr>
              <w:spacing w:after="0"/>
              <w:rPr>
                <w:rFonts w:cs="Calibri"/>
                <w:i/>
                <w:vanish/>
                <w:sz w:val="20"/>
                <w:szCs w:val="20"/>
                <w:highlight w:val="cyan"/>
              </w:rPr>
            </w:pPr>
            <w:r w:rsidRPr="00E7759A">
              <w:rPr>
                <w:rFonts w:cs="Calibri"/>
                <w:i/>
                <w:vanish/>
                <w:sz w:val="20"/>
                <w:szCs w:val="20"/>
                <w:highlight w:val="cyan"/>
              </w:rPr>
              <w:t>Identity</w:t>
            </w:r>
          </w:p>
        </w:tc>
        <w:tc>
          <w:tcPr>
            <w:tcW w:w="1980" w:type="dxa"/>
            <w:vAlign w:val="center"/>
          </w:tcPr>
          <w:p w14:paraId="289D7C8C" w14:textId="77777777" w:rsidR="00D26175" w:rsidRPr="00E7759A" w:rsidRDefault="00D26175" w:rsidP="005F449F">
            <w:pPr>
              <w:spacing w:after="0"/>
              <w:rPr>
                <w:rFonts w:cs="Calibri"/>
                <w:b/>
                <w:i/>
                <w:vanish/>
                <w:sz w:val="20"/>
                <w:szCs w:val="20"/>
                <w:highlight w:val="cyan"/>
              </w:rPr>
            </w:pPr>
            <w:proofErr w:type="spellStart"/>
            <w:r w:rsidRPr="00E7759A">
              <w:rPr>
                <w:rFonts w:cs="Calibri"/>
                <w:b/>
                <w:i/>
                <w:vanish/>
                <w:sz w:val="20"/>
                <w:szCs w:val="20"/>
                <w:highlight w:val="cyan"/>
              </w:rPr>
              <w:t>VersionRef</w:t>
            </w:r>
            <w:proofErr w:type="spellEnd"/>
          </w:p>
        </w:tc>
        <w:tc>
          <w:tcPr>
            <w:tcW w:w="540" w:type="dxa"/>
            <w:vAlign w:val="center"/>
          </w:tcPr>
          <w:p w14:paraId="3CBFBC49" w14:textId="77777777" w:rsidR="00D26175" w:rsidRPr="00E7759A" w:rsidRDefault="00D26175" w:rsidP="005F449F">
            <w:pPr>
              <w:spacing w:after="0"/>
              <w:rPr>
                <w:rFonts w:cs="Calibri"/>
                <w:b/>
                <w:vanish/>
                <w:sz w:val="20"/>
                <w:szCs w:val="20"/>
                <w:highlight w:val="cyan"/>
              </w:rPr>
            </w:pPr>
            <w:r w:rsidRPr="00E7759A">
              <w:rPr>
                <w:rFonts w:cs="Calibri"/>
                <w:vanish/>
                <w:sz w:val="20"/>
                <w:szCs w:val="20"/>
                <w:highlight w:val="cyan"/>
              </w:rPr>
              <w:t>0:1</w:t>
            </w:r>
          </w:p>
        </w:tc>
        <w:tc>
          <w:tcPr>
            <w:tcW w:w="1749" w:type="dxa"/>
            <w:vAlign w:val="center"/>
          </w:tcPr>
          <w:p w14:paraId="22A7038E" w14:textId="77777777" w:rsidR="00D26175" w:rsidRPr="00E7759A" w:rsidRDefault="00D26175" w:rsidP="005F449F">
            <w:pPr>
              <w:spacing w:after="0"/>
              <w:rPr>
                <w:rFonts w:cs="Calibri"/>
                <w:i/>
                <w:vanish/>
                <w:sz w:val="20"/>
                <w:szCs w:val="20"/>
                <w:highlight w:val="cyan"/>
              </w:rPr>
            </w:pPr>
            <w:r w:rsidRPr="00E7759A">
              <w:rPr>
                <w:rFonts w:cs="Calibri"/>
                <w:i/>
                <w:vanish/>
                <w:sz w:val="20"/>
                <w:szCs w:val="20"/>
                <w:highlight w:val="cyan"/>
              </w:rPr>
              <w:sym w:font="Wingdings" w:char="F0E0"/>
            </w:r>
            <w:r w:rsidRPr="00E7759A">
              <w:rPr>
                <w:rFonts w:cs="Calibri"/>
                <w:i/>
                <w:vanish/>
                <w:sz w:val="20"/>
                <w:szCs w:val="20"/>
                <w:highlight w:val="cyan"/>
              </w:rPr>
              <w:t>Version</w:t>
            </w:r>
            <w:r w:rsidRPr="00E7759A">
              <w:rPr>
                <w:rFonts w:eastAsia="MS Mincho" w:cs="Calibri"/>
                <w:i/>
                <w:vanish/>
                <w:sz w:val="20"/>
                <w:szCs w:val="20"/>
                <w:highlight w:val="cyan"/>
                <w:lang w:val="en-GB"/>
              </w:rPr>
              <w:softHyphen/>
            </w:r>
            <w:r w:rsidRPr="00E7759A">
              <w:rPr>
                <w:rFonts w:cs="Calibri"/>
                <w:i/>
                <w:vanish/>
                <w:sz w:val="20"/>
                <w:szCs w:val="20"/>
                <w:highlight w:val="cyan"/>
              </w:rPr>
              <w:t>Code</w:t>
            </w:r>
          </w:p>
        </w:tc>
        <w:tc>
          <w:tcPr>
            <w:tcW w:w="4677" w:type="dxa"/>
            <w:vAlign w:val="center"/>
          </w:tcPr>
          <w:p w14:paraId="7C40198D" w14:textId="77777777" w:rsidR="00D26175" w:rsidRPr="00E7759A" w:rsidRDefault="00D26175" w:rsidP="005F449F">
            <w:pPr>
              <w:spacing w:after="0"/>
              <w:jc w:val="both"/>
              <w:rPr>
                <w:rFonts w:cs="Calibri"/>
                <w:vanish/>
                <w:sz w:val="20"/>
                <w:szCs w:val="20"/>
                <w:lang w:val="en-GB"/>
              </w:rPr>
            </w:pPr>
            <w:r w:rsidRPr="00E7759A">
              <w:rPr>
                <w:rFonts w:cs="Calibri"/>
                <w:vanish/>
                <w:sz w:val="20"/>
                <w:szCs w:val="20"/>
                <w:highlight w:val="cyan"/>
                <w:lang w:val="en-GB"/>
              </w:rPr>
              <w:t>Identifier of Timetable version frame.</w:t>
            </w:r>
          </w:p>
        </w:tc>
      </w:tr>
      <w:tr w:rsidR="00D26175" w:rsidRPr="00E7759A" w14:paraId="4BB0AAD7" w14:textId="77777777" w:rsidTr="005F449F">
        <w:tc>
          <w:tcPr>
            <w:tcW w:w="1260" w:type="dxa"/>
            <w:vMerge w:val="restart"/>
            <w:vAlign w:val="center"/>
          </w:tcPr>
          <w:p w14:paraId="0EE9E8A8" w14:textId="77777777" w:rsidR="00D26175" w:rsidRPr="00E7759A" w:rsidRDefault="00D26175" w:rsidP="005F449F">
            <w:pPr>
              <w:spacing w:after="0"/>
              <w:rPr>
                <w:rFonts w:cs="Calibri"/>
                <w:i/>
                <w:sz w:val="20"/>
                <w:szCs w:val="20"/>
                <w:lang w:val="en-GB"/>
              </w:rPr>
            </w:pPr>
            <w:r w:rsidRPr="00E7759A">
              <w:rPr>
                <w:rFonts w:cs="Calibri"/>
                <w:i/>
                <w:sz w:val="20"/>
                <w:szCs w:val="20"/>
                <w:lang w:val="en-GB"/>
              </w:rPr>
              <w:t>Line</w:t>
            </w:r>
          </w:p>
        </w:tc>
        <w:tc>
          <w:tcPr>
            <w:tcW w:w="1980" w:type="dxa"/>
            <w:vAlign w:val="center"/>
          </w:tcPr>
          <w:p w14:paraId="3E8F29EE" w14:textId="77777777" w:rsidR="00D26175" w:rsidRPr="00E7759A" w:rsidRDefault="00D26175" w:rsidP="005F449F">
            <w:pPr>
              <w:spacing w:after="0"/>
              <w:rPr>
                <w:rFonts w:cs="Calibri"/>
                <w:b/>
                <w:i/>
                <w:sz w:val="20"/>
                <w:szCs w:val="20"/>
                <w:highlight w:val="lightGray"/>
                <w:lang w:val="en-GB"/>
              </w:rPr>
            </w:pPr>
            <w:proofErr w:type="spellStart"/>
            <w:r w:rsidRPr="00E7759A">
              <w:rPr>
                <w:rFonts w:cs="Calibri"/>
                <w:b/>
                <w:i/>
                <w:sz w:val="20"/>
                <w:szCs w:val="20"/>
                <w:highlight w:val="lightGray"/>
                <w:lang w:val="en-GB"/>
              </w:rPr>
              <w:t>LineRef</w:t>
            </w:r>
            <w:proofErr w:type="spellEnd"/>
          </w:p>
        </w:tc>
        <w:tc>
          <w:tcPr>
            <w:tcW w:w="540" w:type="dxa"/>
            <w:vAlign w:val="center"/>
          </w:tcPr>
          <w:p w14:paraId="15487272" w14:textId="77777777" w:rsidR="00D26175" w:rsidRPr="00E7759A" w:rsidRDefault="00D26175" w:rsidP="005F449F">
            <w:pPr>
              <w:spacing w:after="0"/>
              <w:rPr>
                <w:rFonts w:cs="Calibri"/>
                <w:sz w:val="20"/>
                <w:szCs w:val="20"/>
                <w:lang w:val="en-GB"/>
              </w:rPr>
            </w:pPr>
            <w:r w:rsidRPr="00E7759A">
              <w:rPr>
                <w:rFonts w:cs="Calibri"/>
                <w:sz w:val="20"/>
                <w:szCs w:val="20"/>
                <w:lang w:val="en-GB"/>
              </w:rPr>
              <w:t>1:1</w:t>
            </w:r>
          </w:p>
        </w:tc>
        <w:tc>
          <w:tcPr>
            <w:tcW w:w="1749" w:type="dxa"/>
            <w:vAlign w:val="center"/>
          </w:tcPr>
          <w:p w14:paraId="175B30DF" w14:textId="77777777" w:rsidR="00D26175" w:rsidRPr="00E7759A" w:rsidRDefault="00D26175" w:rsidP="005F449F">
            <w:pPr>
              <w:spacing w:after="0"/>
              <w:rPr>
                <w:rFonts w:cs="Calibri"/>
                <w:i/>
                <w:sz w:val="20"/>
                <w:szCs w:val="20"/>
                <w:lang w:val="en-GB"/>
              </w:rPr>
            </w:pPr>
            <w:r w:rsidRPr="00E7759A">
              <w:rPr>
                <w:rFonts w:cs="Calibri"/>
                <w:i/>
                <w:sz w:val="20"/>
                <w:szCs w:val="20"/>
              </w:rPr>
              <w:sym w:font="Wingdings" w:char="F0E0"/>
            </w:r>
            <w:proofErr w:type="spellStart"/>
            <w:r w:rsidRPr="00E7759A">
              <w:rPr>
                <w:rFonts w:cs="Calibri"/>
                <w:i/>
                <w:sz w:val="20"/>
                <w:szCs w:val="20"/>
                <w:lang w:val="en-GB"/>
              </w:rPr>
              <w:t>LineCode</w:t>
            </w:r>
            <w:proofErr w:type="spellEnd"/>
          </w:p>
        </w:tc>
        <w:tc>
          <w:tcPr>
            <w:tcW w:w="4677" w:type="dxa"/>
            <w:vAlign w:val="center"/>
          </w:tcPr>
          <w:p w14:paraId="206E89FE" w14:textId="77777777" w:rsidR="00D26175" w:rsidRPr="00E7759A" w:rsidRDefault="00D26175" w:rsidP="005F449F">
            <w:pPr>
              <w:spacing w:after="0"/>
              <w:jc w:val="both"/>
              <w:rPr>
                <w:rFonts w:cs="Calibri"/>
                <w:sz w:val="20"/>
                <w:szCs w:val="20"/>
              </w:rPr>
            </w:pPr>
            <w:proofErr w:type="spellStart"/>
            <w:r w:rsidRPr="00E7759A">
              <w:rPr>
                <w:rFonts w:cs="Calibri"/>
                <w:sz w:val="20"/>
                <w:szCs w:val="20"/>
              </w:rPr>
              <w:t>Identifiant</w:t>
            </w:r>
            <w:proofErr w:type="spellEnd"/>
            <w:r w:rsidRPr="00E7759A">
              <w:rPr>
                <w:rFonts w:cs="Calibri"/>
                <w:sz w:val="20"/>
                <w:szCs w:val="20"/>
              </w:rPr>
              <w:t xml:space="preserve"> de la </w:t>
            </w:r>
            <w:proofErr w:type="spellStart"/>
            <w:r w:rsidRPr="00E7759A">
              <w:rPr>
                <w:rFonts w:cs="Calibri"/>
                <w:sz w:val="20"/>
                <w:szCs w:val="20"/>
              </w:rPr>
              <w:t>ligne</w:t>
            </w:r>
            <w:proofErr w:type="spellEnd"/>
            <w:r w:rsidRPr="00E7759A">
              <w:rPr>
                <w:rFonts w:cs="Calibri"/>
                <w:sz w:val="20"/>
                <w:szCs w:val="20"/>
              </w:rPr>
              <w:t xml:space="preserve">. </w:t>
            </w:r>
          </w:p>
        </w:tc>
      </w:tr>
      <w:tr w:rsidR="00D26175" w:rsidRPr="00E32CB2" w14:paraId="127AFD2C" w14:textId="77777777" w:rsidTr="005F449F">
        <w:tc>
          <w:tcPr>
            <w:tcW w:w="1260" w:type="dxa"/>
            <w:vMerge/>
            <w:vAlign w:val="center"/>
          </w:tcPr>
          <w:p w14:paraId="5396E494" w14:textId="77777777" w:rsidR="00D26175" w:rsidRPr="00E7759A" w:rsidRDefault="00D26175" w:rsidP="005F449F">
            <w:pPr>
              <w:spacing w:after="0"/>
              <w:rPr>
                <w:rFonts w:cs="Calibri"/>
                <w:i/>
                <w:sz w:val="20"/>
                <w:szCs w:val="20"/>
              </w:rPr>
            </w:pPr>
          </w:p>
        </w:tc>
        <w:tc>
          <w:tcPr>
            <w:tcW w:w="1980" w:type="dxa"/>
            <w:vAlign w:val="center"/>
          </w:tcPr>
          <w:p w14:paraId="5ECBDFE0" w14:textId="77777777" w:rsidR="00D26175" w:rsidRPr="00E7759A" w:rsidRDefault="00D26175" w:rsidP="005F449F">
            <w:pPr>
              <w:spacing w:after="0"/>
              <w:rPr>
                <w:rFonts w:cs="Calibri"/>
                <w:b/>
                <w:i/>
                <w:sz w:val="20"/>
                <w:szCs w:val="20"/>
                <w:highlight w:val="lightGray"/>
              </w:rPr>
            </w:pPr>
            <w:proofErr w:type="spellStart"/>
            <w:r w:rsidRPr="00E7759A">
              <w:rPr>
                <w:rFonts w:cs="Calibri"/>
                <w:b/>
                <w:i/>
                <w:sz w:val="20"/>
                <w:szCs w:val="20"/>
                <w:highlight w:val="lightGray"/>
              </w:rPr>
              <w:t>DirectionRef</w:t>
            </w:r>
            <w:proofErr w:type="spellEnd"/>
          </w:p>
        </w:tc>
        <w:tc>
          <w:tcPr>
            <w:tcW w:w="540" w:type="dxa"/>
            <w:vAlign w:val="center"/>
          </w:tcPr>
          <w:p w14:paraId="4E58739C" w14:textId="77777777" w:rsidR="00D26175" w:rsidRPr="00E7759A" w:rsidRDefault="00D26175" w:rsidP="005F449F">
            <w:pPr>
              <w:spacing w:after="0"/>
              <w:rPr>
                <w:rFonts w:cs="Calibri"/>
                <w:sz w:val="20"/>
                <w:szCs w:val="20"/>
              </w:rPr>
            </w:pPr>
            <w:r w:rsidRPr="00E7759A">
              <w:rPr>
                <w:rFonts w:cs="Calibri"/>
                <w:sz w:val="20"/>
                <w:szCs w:val="20"/>
              </w:rPr>
              <w:t>1:1</w:t>
            </w:r>
          </w:p>
        </w:tc>
        <w:tc>
          <w:tcPr>
            <w:tcW w:w="1749" w:type="dxa"/>
            <w:vAlign w:val="center"/>
          </w:tcPr>
          <w:p w14:paraId="3257FC58" w14:textId="77777777" w:rsidR="00D26175" w:rsidRPr="00E7759A" w:rsidRDefault="00D26175" w:rsidP="005F449F">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Direction</w:t>
            </w:r>
            <w:r w:rsidRPr="00E7759A">
              <w:rPr>
                <w:rFonts w:eastAsia="MS Mincho" w:cs="Calibri"/>
                <w:i/>
                <w:sz w:val="20"/>
                <w:szCs w:val="20"/>
              </w:rPr>
              <w:softHyphen/>
            </w:r>
            <w:r w:rsidRPr="00E7759A">
              <w:rPr>
                <w:rFonts w:cs="Calibri"/>
                <w:i/>
                <w:sz w:val="20"/>
                <w:szCs w:val="20"/>
              </w:rPr>
              <w:t>Code</w:t>
            </w:r>
            <w:proofErr w:type="spellEnd"/>
          </w:p>
        </w:tc>
        <w:tc>
          <w:tcPr>
            <w:tcW w:w="4677" w:type="dxa"/>
            <w:vAlign w:val="center"/>
          </w:tcPr>
          <w:p w14:paraId="7478792F"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Identifie la direction (typiquement Aller/Retour).</w:t>
            </w:r>
          </w:p>
          <w:p w14:paraId="4CCDE946" w14:textId="77777777" w:rsidR="00D26175" w:rsidRPr="00E7759A" w:rsidRDefault="00D26175" w:rsidP="005F449F">
            <w:pPr>
              <w:spacing w:after="0"/>
              <w:jc w:val="both"/>
              <w:rPr>
                <w:rFonts w:cs="Calibri"/>
                <w:sz w:val="20"/>
                <w:szCs w:val="20"/>
                <w:lang w:val="fr-FR"/>
              </w:rPr>
            </w:pPr>
            <w:r w:rsidRPr="00E7759A">
              <w:rPr>
                <w:rFonts w:cs="Calibri"/>
                <w:sz w:val="20"/>
                <w:szCs w:val="20"/>
                <w:highlight w:val="lightGray"/>
                <w:lang w:val="fr-FR"/>
              </w:rPr>
              <w:t>La sélection de ce champ n’est pas dans la logique du reste du profil (plutôt porté sur Destination, voir plus bas) mais est maintenue du fait de la cardinalité imposée par SIRI.</w:t>
            </w:r>
          </w:p>
        </w:tc>
      </w:tr>
      <w:tr w:rsidR="00D26175" w:rsidRPr="00E32CB2" w14:paraId="061C4526" w14:textId="77777777" w:rsidTr="005F449F">
        <w:trPr>
          <w:hidden/>
        </w:trPr>
        <w:tc>
          <w:tcPr>
            <w:tcW w:w="1260" w:type="dxa"/>
            <w:vAlign w:val="center"/>
          </w:tcPr>
          <w:p w14:paraId="134F3330" w14:textId="77777777" w:rsidR="00D26175" w:rsidRPr="00E7759A" w:rsidRDefault="00D26175" w:rsidP="005F449F">
            <w:pPr>
              <w:spacing w:after="0"/>
              <w:rPr>
                <w:rFonts w:cs="Calibri"/>
                <w:i/>
                <w:vanish/>
                <w:sz w:val="20"/>
                <w:szCs w:val="20"/>
                <w:highlight w:val="cyan"/>
                <w:lang w:val="en-GB"/>
              </w:rPr>
            </w:pPr>
            <w:r w:rsidRPr="00E7759A">
              <w:rPr>
                <w:rFonts w:cs="Calibri"/>
                <w:i/>
                <w:vanish/>
                <w:sz w:val="20"/>
                <w:szCs w:val="20"/>
                <w:highlight w:val="cyan"/>
                <w:lang w:val="en-GB"/>
              </w:rPr>
              <w:t>Journey Pattern Info</w:t>
            </w:r>
          </w:p>
        </w:tc>
        <w:tc>
          <w:tcPr>
            <w:tcW w:w="1980" w:type="dxa"/>
            <w:vAlign w:val="center"/>
          </w:tcPr>
          <w:p w14:paraId="606B86BC" w14:textId="77777777" w:rsidR="00D26175" w:rsidRPr="00E7759A" w:rsidRDefault="00D26175" w:rsidP="005F449F">
            <w:pPr>
              <w:spacing w:after="0"/>
              <w:rPr>
                <w:rFonts w:cs="Calibri"/>
                <w:b/>
                <w:i/>
                <w:vanish/>
                <w:sz w:val="20"/>
                <w:szCs w:val="20"/>
                <w:highlight w:val="cyan"/>
                <w:lang w:val="en-GB"/>
              </w:rPr>
            </w:pPr>
            <w:r w:rsidRPr="00E7759A">
              <w:rPr>
                <w:rFonts w:cs="Calibri"/>
                <w:b/>
                <w:i/>
                <w:vanish/>
                <w:sz w:val="20"/>
                <w:szCs w:val="20"/>
                <w:highlight w:val="cyan"/>
                <w:lang w:val="en-GB"/>
              </w:rPr>
              <w:t>:::</w:t>
            </w:r>
          </w:p>
        </w:tc>
        <w:tc>
          <w:tcPr>
            <w:tcW w:w="540" w:type="dxa"/>
            <w:vAlign w:val="center"/>
          </w:tcPr>
          <w:p w14:paraId="181CD362" w14:textId="77777777" w:rsidR="00D26175" w:rsidRPr="00E7759A" w:rsidRDefault="00D26175" w:rsidP="005F449F">
            <w:pPr>
              <w:spacing w:after="0"/>
              <w:rPr>
                <w:rFonts w:cs="Calibri"/>
                <w:b/>
                <w:vanish/>
                <w:sz w:val="20"/>
                <w:szCs w:val="20"/>
                <w:highlight w:val="cyan"/>
                <w:lang w:val="en-GB"/>
              </w:rPr>
            </w:pPr>
            <w:r w:rsidRPr="00E7759A">
              <w:rPr>
                <w:rFonts w:cs="Calibri"/>
                <w:vanish/>
                <w:sz w:val="20"/>
                <w:szCs w:val="20"/>
                <w:highlight w:val="cyan"/>
                <w:lang w:val="en-GB"/>
              </w:rPr>
              <w:t>0:1</w:t>
            </w:r>
          </w:p>
        </w:tc>
        <w:tc>
          <w:tcPr>
            <w:tcW w:w="1749" w:type="dxa"/>
            <w:vAlign w:val="center"/>
          </w:tcPr>
          <w:p w14:paraId="24E61E76" w14:textId="77777777" w:rsidR="00D26175" w:rsidRPr="00E7759A" w:rsidRDefault="00D26175" w:rsidP="005F449F">
            <w:pPr>
              <w:spacing w:after="0"/>
              <w:rPr>
                <w:rFonts w:cs="Calibri"/>
                <w:i/>
                <w:vanish/>
                <w:sz w:val="20"/>
                <w:szCs w:val="20"/>
                <w:highlight w:val="cyan"/>
                <w:lang w:val="en-GB"/>
              </w:rPr>
            </w:pPr>
            <w:proofErr w:type="spellStart"/>
            <w:r w:rsidRPr="00E7759A">
              <w:rPr>
                <w:rFonts w:cs="Calibri"/>
                <w:i/>
                <w:vanish/>
                <w:sz w:val="20"/>
                <w:szCs w:val="20"/>
                <w:highlight w:val="cyan"/>
                <w:lang w:val="en-GB"/>
              </w:rPr>
              <w:t>JourneyPattern</w:t>
            </w:r>
            <w:r w:rsidRPr="00E7759A">
              <w:rPr>
                <w:rFonts w:cs="Calibri"/>
                <w:i/>
                <w:vanish/>
                <w:sz w:val="20"/>
                <w:szCs w:val="20"/>
                <w:highlight w:val="cyan"/>
                <w:lang w:val="en-GB"/>
              </w:rPr>
              <w:softHyphen/>
              <w:t>Info</w:t>
            </w:r>
            <w:r w:rsidRPr="00E7759A">
              <w:rPr>
                <w:rFonts w:cs="Calibri"/>
                <w:i/>
                <w:vanish/>
                <w:sz w:val="20"/>
                <w:szCs w:val="20"/>
                <w:highlight w:val="cyan"/>
                <w:lang w:val="en-GB"/>
              </w:rPr>
              <w:softHyphen/>
              <w:t>Group</w:t>
            </w:r>
            <w:proofErr w:type="spellEnd"/>
          </w:p>
        </w:tc>
        <w:tc>
          <w:tcPr>
            <w:tcW w:w="4677" w:type="dxa"/>
            <w:vAlign w:val="center"/>
          </w:tcPr>
          <w:p w14:paraId="2B2B4FC3" w14:textId="77777777" w:rsidR="00D26175" w:rsidRPr="00E7759A" w:rsidRDefault="00D26175" w:rsidP="005F449F">
            <w:pPr>
              <w:spacing w:after="0"/>
              <w:jc w:val="both"/>
              <w:rPr>
                <w:rFonts w:cs="Calibri"/>
                <w:vanish/>
                <w:sz w:val="20"/>
                <w:szCs w:val="20"/>
                <w:highlight w:val="cyan"/>
                <w:lang w:val="fr-FR"/>
              </w:rPr>
            </w:pPr>
            <w:r w:rsidRPr="00E7759A">
              <w:rPr>
                <w:rFonts w:cs="Calibri"/>
                <w:vanish/>
                <w:sz w:val="20"/>
                <w:szCs w:val="20"/>
                <w:highlight w:val="cyan"/>
                <w:lang w:val="fr-FR"/>
              </w:rPr>
              <w:t xml:space="preserve">Voir </w:t>
            </w:r>
            <w:proofErr w:type="spellStart"/>
            <w:r w:rsidRPr="00E7759A">
              <w:rPr>
                <w:rFonts w:cs="Calibri"/>
                <w:vanish/>
                <w:sz w:val="20"/>
                <w:szCs w:val="20"/>
                <w:highlight w:val="cyan"/>
                <w:lang w:val="fr-FR"/>
              </w:rPr>
              <w:t>Journey</w:t>
            </w:r>
            <w:r w:rsidRPr="00E7759A">
              <w:rPr>
                <w:rFonts w:cs="Calibri"/>
                <w:vanish/>
                <w:sz w:val="20"/>
                <w:szCs w:val="20"/>
                <w:highlight w:val="cyan"/>
                <w:lang w:val="fr-FR"/>
              </w:rPr>
              <w:softHyphen/>
              <w:t>Pattern</w:t>
            </w:r>
            <w:r w:rsidRPr="00E7759A">
              <w:rPr>
                <w:rFonts w:cs="Calibri"/>
                <w:vanish/>
                <w:sz w:val="20"/>
                <w:szCs w:val="20"/>
                <w:highlight w:val="cyan"/>
                <w:lang w:val="fr-FR"/>
              </w:rPr>
              <w:softHyphen/>
              <w:t>Info</w:t>
            </w:r>
            <w:r w:rsidRPr="00E7759A">
              <w:rPr>
                <w:rFonts w:cs="Calibri"/>
                <w:vanish/>
                <w:sz w:val="20"/>
                <w:szCs w:val="20"/>
                <w:highlight w:val="cyan"/>
                <w:lang w:val="fr-FR"/>
              </w:rPr>
              <w:softHyphen/>
              <w:t>Group</w:t>
            </w:r>
            <w:proofErr w:type="spellEnd"/>
            <w:r w:rsidRPr="00E7759A">
              <w:rPr>
                <w:rFonts w:cs="Calibri"/>
                <w:vanish/>
                <w:sz w:val="20"/>
                <w:szCs w:val="20"/>
                <w:highlight w:val="cyan"/>
                <w:lang w:val="fr-FR"/>
              </w:rPr>
              <w:t>.</w:t>
            </w:r>
          </w:p>
          <w:p w14:paraId="379FBCD7" w14:textId="77777777" w:rsidR="00D26175" w:rsidRPr="00E7759A" w:rsidRDefault="00D26175" w:rsidP="005F449F">
            <w:pPr>
              <w:spacing w:after="0"/>
              <w:jc w:val="both"/>
              <w:rPr>
                <w:rFonts w:cs="Calibri"/>
                <w:vanish/>
                <w:sz w:val="20"/>
                <w:szCs w:val="20"/>
                <w:highlight w:val="cyan"/>
                <w:lang w:val="fr-FR"/>
              </w:rPr>
            </w:pPr>
            <w:r w:rsidRPr="00E7759A">
              <w:rPr>
                <w:rFonts w:cs="Calibri"/>
                <w:vanish/>
                <w:sz w:val="20"/>
                <w:szCs w:val="20"/>
                <w:highlight w:val="cyan"/>
                <w:lang w:val="fr-FR"/>
              </w:rPr>
              <w:t>Renseigné dans la description de la course.</w:t>
            </w:r>
          </w:p>
        </w:tc>
      </w:tr>
      <w:tr w:rsidR="00D26175" w:rsidRPr="00E32CB2" w14:paraId="48FCFAB6" w14:textId="77777777" w:rsidTr="005F449F">
        <w:trPr>
          <w:hidden/>
        </w:trPr>
        <w:tc>
          <w:tcPr>
            <w:tcW w:w="1260" w:type="dxa"/>
            <w:vAlign w:val="center"/>
          </w:tcPr>
          <w:p w14:paraId="05956966" w14:textId="77777777" w:rsidR="00D26175" w:rsidRPr="00E7759A" w:rsidRDefault="00D26175" w:rsidP="005F449F">
            <w:pPr>
              <w:spacing w:after="0"/>
              <w:rPr>
                <w:rFonts w:cs="Calibri"/>
                <w:i/>
                <w:vanish/>
                <w:sz w:val="20"/>
                <w:szCs w:val="20"/>
                <w:highlight w:val="cyan"/>
                <w:lang w:val="en-GB"/>
              </w:rPr>
            </w:pPr>
            <w:r w:rsidRPr="00E7759A">
              <w:rPr>
                <w:rFonts w:cs="Calibri"/>
                <w:i/>
                <w:vanish/>
                <w:sz w:val="20"/>
                <w:szCs w:val="20"/>
                <w:highlight w:val="cyan"/>
                <w:lang w:val="en-GB"/>
              </w:rPr>
              <w:t>Service Info</w:t>
            </w:r>
          </w:p>
        </w:tc>
        <w:tc>
          <w:tcPr>
            <w:tcW w:w="1980" w:type="dxa"/>
            <w:vAlign w:val="center"/>
          </w:tcPr>
          <w:p w14:paraId="4FF91012" w14:textId="77777777" w:rsidR="00D26175" w:rsidRPr="00E7759A" w:rsidRDefault="00D26175" w:rsidP="005F449F">
            <w:pPr>
              <w:spacing w:after="0"/>
              <w:rPr>
                <w:rFonts w:cs="Calibri"/>
                <w:b/>
                <w:i/>
                <w:vanish/>
                <w:sz w:val="20"/>
                <w:szCs w:val="20"/>
                <w:highlight w:val="cyan"/>
                <w:lang w:val="en-GB"/>
              </w:rPr>
            </w:pPr>
            <w:r w:rsidRPr="00E7759A">
              <w:rPr>
                <w:rFonts w:cs="Calibri"/>
                <w:b/>
                <w:i/>
                <w:vanish/>
                <w:sz w:val="20"/>
                <w:szCs w:val="20"/>
                <w:highlight w:val="cyan"/>
                <w:lang w:val="en-GB"/>
              </w:rPr>
              <w:t>:::</w:t>
            </w:r>
          </w:p>
        </w:tc>
        <w:tc>
          <w:tcPr>
            <w:tcW w:w="540" w:type="dxa"/>
            <w:vAlign w:val="center"/>
          </w:tcPr>
          <w:p w14:paraId="20EA6E37" w14:textId="77777777" w:rsidR="00D26175" w:rsidRPr="00E7759A" w:rsidRDefault="00D26175" w:rsidP="005F449F">
            <w:pPr>
              <w:spacing w:after="0"/>
              <w:rPr>
                <w:rFonts w:cs="Calibri"/>
                <w:vanish/>
                <w:sz w:val="20"/>
                <w:szCs w:val="20"/>
                <w:highlight w:val="cyan"/>
                <w:lang w:val="en-GB"/>
              </w:rPr>
            </w:pPr>
            <w:r w:rsidRPr="00E7759A">
              <w:rPr>
                <w:rFonts w:cs="Calibri"/>
                <w:vanish/>
                <w:sz w:val="20"/>
                <w:szCs w:val="20"/>
                <w:highlight w:val="cyan"/>
                <w:lang w:val="en-GB"/>
              </w:rPr>
              <w:t>0:1</w:t>
            </w:r>
          </w:p>
        </w:tc>
        <w:tc>
          <w:tcPr>
            <w:tcW w:w="1749" w:type="dxa"/>
            <w:vAlign w:val="center"/>
          </w:tcPr>
          <w:p w14:paraId="5C92E821" w14:textId="77777777" w:rsidR="00D26175" w:rsidRPr="00E7759A" w:rsidRDefault="00D26175" w:rsidP="005F449F">
            <w:pPr>
              <w:spacing w:after="0"/>
              <w:rPr>
                <w:rFonts w:cs="Calibri"/>
                <w:i/>
                <w:vanish/>
                <w:sz w:val="20"/>
                <w:szCs w:val="20"/>
                <w:highlight w:val="cyan"/>
                <w:lang w:val="en-GB"/>
              </w:rPr>
            </w:pPr>
            <w:proofErr w:type="spellStart"/>
            <w:r w:rsidRPr="00E7759A">
              <w:rPr>
                <w:rFonts w:cs="Calibri"/>
                <w:i/>
                <w:vanish/>
                <w:sz w:val="20"/>
                <w:szCs w:val="20"/>
                <w:highlight w:val="cyan"/>
                <w:lang w:val="en-GB"/>
              </w:rPr>
              <w:t>Service</w:t>
            </w:r>
            <w:r w:rsidRPr="00E7759A">
              <w:rPr>
                <w:rFonts w:cs="Calibri"/>
                <w:i/>
                <w:vanish/>
                <w:sz w:val="20"/>
                <w:szCs w:val="20"/>
                <w:highlight w:val="cyan"/>
                <w:lang w:val="en-GB"/>
              </w:rPr>
              <w:softHyphen/>
              <w:t>Info</w:t>
            </w:r>
            <w:r w:rsidRPr="00E7759A">
              <w:rPr>
                <w:rFonts w:cs="Calibri"/>
                <w:i/>
                <w:vanish/>
                <w:sz w:val="20"/>
                <w:szCs w:val="20"/>
                <w:highlight w:val="cyan"/>
                <w:lang w:val="en-GB"/>
              </w:rPr>
              <w:softHyphen/>
              <w:t>Group</w:t>
            </w:r>
            <w:proofErr w:type="spellEnd"/>
          </w:p>
        </w:tc>
        <w:tc>
          <w:tcPr>
            <w:tcW w:w="4677" w:type="dxa"/>
            <w:vAlign w:val="center"/>
          </w:tcPr>
          <w:p w14:paraId="0AE02404" w14:textId="77777777" w:rsidR="00D26175" w:rsidRPr="00E7759A" w:rsidRDefault="00D26175" w:rsidP="005F449F">
            <w:pPr>
              <w:spacing w:after="0"/>
              <w:jc w:val="both"/>
              <w:rPr>
                <w:rFonts w:cs="Calibri"/>
                <w:vanish/>
                <w:sz w:val="20"/>
                <w:szCs w:val="20"/>
                <w:highlight w:val="cyan"/>
                <w:lang w:val="fr-FR"/>
              </w:rPr>
            </w:pPr>
            <w:r w:rsidRPr="00E7759A">
              <w:rPr>
                <w:rFonts w:cs="Calibri"/>
                <w:vanish/>
                <w:sz w:val="20"/>
                <w:szCs w:val="20"/>
                <w:highlight w:val="cyan"/>
                <w:lang w:val="fr-FR"/>
              </w:rPr>
              <w:t xml:space="preserve">Voir </w:t>
            </w:r>
            <w:proofErr w:type="spellStart"/>
            <w:r w:rsidRPr="00E7759A">
              <w:rPr>
                <w:rFonts w:cs="Calibri"/>
                <w:vanish/>
                <w:sz w:val="20"/>
                <w:szCs w:val="20"/>
                <w:highlight w:val="cyan"/>
                <w:lang w:val="fr-FR"/>
              </w:rPr>
              <w:t>Service</w:t>
            </w:r>
            <w:r w:rsidRPr="00E7759A">
              <w:rPr>
                <w:rFonts w:cs="Calibri"/>
                <w:vanish/>
                <w:sz w:val="20"/>
                <w:szCs w:val="20"/>
                <w:highlight w:val="cyan"/>
                <w:lang w:val="fr-FR"/>
              </w:rPr>
              <w:softHyphen/>
              <w:t>Info</w:t>
            </w:r>
            <w:r w:rsidRPr="00E7759A">
              <w:rPr>
                <w:rFonts w:cs="Calibri"/>
                <w:vanish/>
                <w:sz w:val="20"/>
                <w:szCs w:val="20"/>
                <w:highlight w:val="cyan"/>
                <w:lang w:val="fr-FR"/>
              </w:rPr>
              <w:softHyphen/>
              <w:t>Group</w:t>
            </w:r>
            <w:proofErr w:type="spellEnd"/>
            <w:r w:rsidRPr="00E7759A">
              <w:rPr>
                <w:rFonts w:cs="Calibri"/>
                <w:vanish/>
                <w:sz w:val="20"/>
                <w:szCs w:val="20"/>
                <w:highlight w:val="cyan"/>
                <w:lang w:val="fr-FR"/>
              </w:rPr>
              <w:t>.</w:t>
            </w:r>
          </w:p>
          <w:p w14:paraId="53D261C1" w14:textId="77777777" w:rsidR="00D26175" w:rsidRPr="00E7759A" w:rsidRDefault="00D26175" w:rsidP="005F449F">
            <w:pPr>
              <w:spacing w:after="0"/>
              <w:jc w:val="both"/>
              <w:rPr>
                <w:rFonts w:cs="Calibri"/>
                <w:vanish/>
                <w:sz w:val="20"/>
                <w:szCs w:val="20"/>
                <w:lang w:val="fr-FR"/>
              </w:rPr>
            </w:pPr>
            <w:r w:rsidRPr="00E7759A">
              <w:rPr>
                <w:rFonts w:cs="Calibri"/>
                <w:vanish/>
                <w:sz w:val="20"/>
                <w:szCs w:val="20"/>
                <w:highlight w:val="cyan"/>
                <w:lang w:val="fr-FR"/>
              </w:rPr>
              <w:t>Renseigné dans la description de la course.</w:t>
            </w:r>
          </w:p>
        </w:tc>
      </w:tr>
      <w:tr w:rsidR="00222670" w:rsidRPr="00E32CB2" w14:paraId="37DE69E2" w14:textId="77777777" w:rsidTr="005F449F">
        <w:trPr>
          <w:hidden/>
        </w:trPr>
        <w:tc>
          <w:tcPr>
            <w:tcW w:w="1260" w:type="dxa"/>
            <w:vMerge w:val="restart"/>
            <w:vAlign w:val="center"/>
          </w:tcPr>
          <w:p w14:paraId="2C2AEA8A" w14:textId="77777777" w:rsidR="00222670" w:rsidRPr="00E7759A" w:rsidRDefault="00222670" w:rsidP="005F449F">
            <w:pPr>
              <w:spacing w:after="0"/>
              <w:rPr>
                <w:rFonts w:cs="Calibri"/>
                <w:i/>
                <w:vanish/>
                <w:sz w:val="20"/>
                <w:szCs w:val="20"/>
                <w:highlight w:val="cyan"/>
              </w:rPr>
            </w:pPr>
            <w:r w:rsidRPr="00E7759A">
              <w:rPr>
                <w:rFonts w:cs="Calibri"/>
                <w:i/>
                <w:vanish/>
                <w:sz w:val="20"/>
                <w:szCs w:val="20"/>
                <w:highlight w:val="cyan"/>
              </w:rPr>
              <w:t>Notes</w:t>
            </w:r>
          </w:p>
        </w:tc>
        <w:tc>
          <w:tcPr>
            <w:tcW w:w="1980" w:type="dxa"/>
            <w:vAlign w:val="center"/>
          </w:tcPr>
          <w:p w14:paraId="0574827C" w14:textId="77777777" w:rsidR="00222670" w:rsidRPr="00E7759A" w:rsidRDefault="00222670" w:rsidP="005F449F">
            <w:pPr>
              <w:spacing w:after="0"/>
              <w:rPr>
                <w:rFonts w:cs="Calibri"/>
                <w:b/>
                <w:i/>
                <w:vanish/>
                <w:sz w:val="20"/>
                <w:szCs w:val="20"/>
                <w:highlight w:val="cyan"/>
              </w:rPr>
            </w:pPr>
            <w:r w:rsidRPr="00E7759A">
              <w:rPr>
                <w:rFonts w:cs="Calibri"/>
                <w:b/>
                <w:i/>
                <w:vanish/>
                <w:sz w:val="20"/>
                <w:szCs w:val="20"/>
                <w:highlight w:val="cyan"/>
              </w:rPr>
              <w:t>Destination</w:t>
            </w:r>
            <w:r w:rsidRPr="00E7759A">
              <w:rPr>
                <w:rFonts w:cs="Calibri"/>
                <w:b/>
                <w:i/>
                <w:vanish/>
                <w:spacing w:val="-4"/>
                <w:sz w:val="20"/>
                <w:szCs w:val="20"/>
                <w:highlight w:val="cyan"/>
                <w:lang w:val="en-GB"/>
              </w:rPr>
              <w:softHyphen/>
            </w:r>
            <w:r w:rsidRPr="00E7759A">
              <w:rPr>
                <w:rFonts w:cs="Calibri"/>
                <w:b/>
                <w:i/>
                <w:vanish/>
                <w:sz w:val="20"/>
                <w:szCs w:val="20"/>
                <w:highlight w:val="cyan"/>
              </w:rPr>
              <w:t>Display</w:t>
            </w:r>
          </w:p>
        </w:tc>
        <w:tc>
          <w:tcPr>
            <w:tcW w:w="540" w:type="dxa"/>
            <w:vAlign w:val="center"/>
          </w:tcPr>
          <w:p w14:paraId="61BE740F" w14:textId="77777777" w:rsidR="00222670" w:rsidRPr="00E7759A" w:rsidRDefault="00222670" w:rsidP="005F449F">
            <w:pPr>
              <w:spacing w:after="0"/>
              <w:rPr>
                <w:rFonts w:cs="Calibri"/>
                <w:vanish/>
                <w:sz w:val="20"/>
                <w:szCs w:val="20"/>
                <w:highlight w:val="cyan"/>
              </w:rPr>
            </w:pPr>
            <w:r w:rsidRPr="00E7759A">
              <w:rPr>
                <w:rFonts w:cs="Calibri"/>
                <w:vanish/>
                <w:sz w:val="20"/>
                <w:szCs w:val="20"/>
                <w:highlight w:val="cyan"/>
              </w:rPr>
              <w:t>0:1</w:t>
            </w:r>
          </w:p>
        </w:tc>
        <w:tc>
          <w:tcPr>
            <w:tcW w:w="1749" w:type="dxa"/>
            <w:vAlign w:val="center"/>
          </w:tcPr>
          <w:p w14:paraId="6277594F" w14:textId="77777777" w:rsidR="00222670" w:rsidRPr="00E7759A" w:rsidRDefault="00222670" w:rsidP="005F449F">
            <w:pPr>
              <w:spacing w:after="0"/>
              <w:rPr>
                <w:rFonts w:cs="Calibri"/>
                <w:i/>
                <w:vanish/>
                <w:sz w:val="20"/>
                <w:szCs w:val="20"/>
                <w:highlight w:val="cyan"/>
              </w:rPr>
            </w:pPr>
            <w:proofErr w:type="spellStart"/>
            <w:r w:rsidRPr="00E7759A">
              <w:rPr>
                <w:rFonts w:cs="Calibri"/>
                <w:i/>
                <w:vanish/>
                <w:sz w:val="20"/>
                <w:szCs w:val="20"/>
                <w:highlight w:val="cyan"/>
              </w:rPr>
              <w:t>NLString</w:t>
            </w:r>
            <w:proofErr w:type="spellEnd"/>
          </w:p>
        </w:tc>
        <w:tc>
          <w:tcPr>
            <w:tcW w:w="4677" w:type="dxa"/>
            <w:vAlign w:val="center"/>
          </w:tcPr>
          <w:p w14:paraId="17AA2131" w14:textId="77777777" w:rsidR="00222670" w:rsidRPr="00E7759A" w:rsidRDefault="00222670" w:rsidP="005F449F">
            <w:pPr>
              <w:spacing w:after="0"/>
              <w:jc w:val="both"/>
              <w:rPr>
                <w:rFonts w:cs="Calibri"/>
                <w:vanish/>
                <w:sz w:val="20"/>
                <w:szCs w:val="20"/>
                <w:highlight w:val="cyan"/>
                <w:lang w:val="fr-LU"/>
              </w:rPr>
            </w:pPr>
            <w:r w:rsidRPr="00E7759A">
              <w:rPr>
                <w:rFonts w:cs="Calibri"/>
                <w:vanish/>
                <w:sz w:val="20"/>
                <w:szCs w:val="20"/>
                <w:highlight w:val="cyan"/>
                <w:lang w:val="fr-LU"/>
              </w:rPr>
              <w:t>Destination telle qu'elle est affichée sur la girouette du véhicule à cet arrêt (ou sur l’afficheur local).</w:t>
            </w:r>
          </w:p>
          <w:p w14:paraId="74C80115" w14:textId="77777777" w:rsidR="00222670" w:rsidRPr="00E7759A" w:rsidRDefault="00222670" w:rsidP="005F449F">
            <w:pPr>
              <w:spacing w:after="0"/>
              <w:jc w:val="both"/>
              <w:rPr>
                <w:rFonts w:cs="Calibri"/>
                <w:vanish/>
                <w:sz w:val="20"/>
                <w:szCs w:val="20"/>
                <w:highlight w:val="cyan"/>
                <w:lang w:val="fr-FR"/>
              </w:rPr>
            </w:pPr>
            <w:r w:rsidRPr="00E7759A">
              <w:rPr>
                <w:rFonts w:cs="Calibri"/>
                <w:vanish/>
                <w:sz w:val="20"/>
                <w:szCs w:val="20"/>
                <w:highlight w:val="cyan"/>
                <w:lang w:val="fr-FR"/>
              </w:rPr>
              <w:t>Renseigné dans la description de la course.</w:t>
            </w:r>
          </w:p>
        </w:tc>
      </w:tr>
      <w:tr w:rsidR="00222670" w:rsidRPr="00E7759A" w14:paraId="1652716E" w14:textId="77777777" w:rsidTr="005F449F">
        <w:trPr>
          <w:hidden/>
        </w:trPr>
        <w:tc>
          <w:tcPr>
            <w:tcW w:w="1260" w:type="dxa"/>
            <w:vMerge/>
            <w:vAlign w:val="center"/>
          </w:tcPr>
          <w:p w14:paraId="6A90C244" w14:textId="77777777" w:rsidR="00222670" w:rsidRPr="00E7759A" w:rsidRDefault="00222670" w:rsidP="005F449F">
            <w:pPr>
              <w:spacing w:after="0"/>
              <w:rPr>
                <w:rFonts w:cs="Calibri"/>
                <w:i/>
                <w:vanish/>
                <w:sz w:val="20"/>
                <w:szCs w:val="20"/>
                <w:highlight w:val="cyan"/>
                <w:lang w:val="fr-FR"/>
              </w:rPr>
            </w:pPr>
          </w:p>
        </w:tc>
        <w:tc>
          <w:tcPr>
            <w:tcW w:w="1980" w:type="dxa"/>
            <w:vAlign w:val="center"/>
          </w:tcPr>
          <w:p w14:paraId="4E798943" w14:textId="77777777" w:rsidR="00222670" w:rsidRPr="00E7759A" w:rsidRDefault="00222670" w:rsidP="005F449F">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LineNote</w:t>
            </w:r>
            <w:proofErr w:type="spellEnd"/>
          </w:p>
        </w:tc>
        <w:tc>
          <w:tcPr>
            <w:tcW w:w="540" w:type="dxa"/>
            <w:vAlign w:val="center"/>
          </w:tcPr>
          <w:p w14:paraId="2793B206" w14:textId="77777777" w:rsidR="00222670" w:rsidRPr="00E7759A" w:rsidRDefault="00222670" w:rsidP="005F449F">
            <w:pPr>
              <w:spacing w:after="0"/>
              <w:rPr>
                <w:rFonts w:cs="Calibri"/>
                <w:vanish/>
                <w:sz w:val="20"/>
                <w:szCs w:val="20"/>
                <w:highlight w:val="cyan"/>
                <w:lang w:val="en-GB"/>
              </w:rPr>
            </w:pPr>
            <w:r w:rsidRPr="00E7759A">
              <w:rPr>
                <w:rFonts w:cs="Calibri"/>
                <w:vanish/>
                <w:sz w:val="20"/>
                <w:szCs w:val="20"/>
                <w:highlight w:val="cyan"/>
                <w:lang w:val="en-GB"/>
              </w:rPr>
              <w:t>0:1</w:t>
            </w:r>
          </w:p>
        </w:tc>
        <w:tc>
          <w:tcPr>
            <w:tcW w:w="1749" w:type="dxa"/>
            <w:vAlign w:val="center"/>
          </w:tcPr>
          <w:p w14:paraId="68214C1F" w14:textId="77777777" w:rsidR="00222670" w:rsidRPr="00E7759A" w:rsidRDefault="00222670" w:rsidP="005F449F">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4677" w:type="dxa"/>
            <w:vAlign w:val="center"/>
          </w:tcPr>
          <w:p w14:paraId="60722716" w14:textId="77777777" w:rsidR="00222670" w:rsidRPr="00E7759A" w:rsidRDefault="00222670" w:rsidP="005F449F">
            <w:pPr>
              <w:spacing w:after="0"/>
              <w:jc w:val="both"/>
              <w:rPr>
                <w:rFonts w:cs="Calibri"/>
                <w:i/>
                <w:vanish/>
                <w:sz w:val="20"/>
                <w:szCs w:val="20"/>
                <w:highlight w:val="cyan"/>
                <w:lang w:val="en-GB"/>
              </w:rPr>
            </w:pPr>
            <w:r w:rsidRPr="00E7759A">
              <w:rPr>
                <w:rFonts w:cs="Calibri"/>
                <w:i/>
                <w:vanish/>
                <w:sz w:val="20"/>
                <w:szCs w:val="20"/>
                <w:highlight w:val="cyan"/>
                <w:lang w:val="en-GB"/>
              </w:rPr>
              <w:t>Text associated with line.</w:t>
            </w:r>
          </w:p>
        </w:tc>
      </w:tr>
      <w:tr w:rsidR="00222670" w:rsidRPr="00E32CB2" w14:paraId="2C11AFA2" w14:textId="77777777" w:rsidTr="005F449F">
        <w:trPr>
          <w:hidden/>
        </w:trPr>
        <w:tc>
          <w:tcPr>
            <w:tcW w:w="1260" w:type="dxa"/>
            <w:vMerge w:val="restart"/>
            <w:vAlign w:val="center"/>
          </w:tcPr>
          <w:p w14:paraId="73D634CB" w14:textId="77777777" w:rsidR="00222670" w:rsidRPr="00E7759A" w:rsidRDefault="00222670" w:rsidP="005F449F">
            <w:pPr>
              <w:spacing w:after="0"/>
              <w:rPr>
                <w:rFonts w:cs="Calibri"/>
                <w:i/>
                <w:vanish/>
                <w:sz w:val="20"/>
                <w:szCs w:val="20"/>
                <w:highlight w:val="cyan"/>
                <w:lang w:val="fr-FR"/>
              </w:rPr>
            </w:pPr>
            <w:r w:rsidRPr="00E7759A">
              <w:rPr>
                <w:rFonts w:cs="Calibri"/>
                <w:i/>
                <w:vanish/>
                <w:sz w:val="20"/>
                <w:szCs w:val="20"/>
                <w:highlight w:val="cyan"/>
                <w:lang w:val="en-GB"/>
              </w:rPr>
              <w:t>Real time defaults</w:t>
            </w:r>
          </w:p>
        </w:tc>
        <w:tc>
          <w:tcPr>
            <w:tcW w:w="1980" w:type="dxa"/>
            <w:vAlign w:val="center"/>
          </w:tcPr>
          <w:p w14:paraId="7BB4338C" w14:textId="77777777" w:rsidR="00222670" w:rsidRPr="00E7759A" w:rsidRDefault="00222670" w:rsidP="005F449F">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Headway</w:t>
            </w:r>
            <w:r w:rsidRPr="00E7759A">
              <w:rPr>
                <w:rFonts w:cs="Calibri"/>
                <w:i/>
                <w:vanish/>
                <w:spacing w:val="-4"/>
                <w:sz w:val="20"/>
                <w:szCs w:val="20"/>
                <w:highlight w:val="cyan"/>
                <w:lang w:val="en-GB"/>
              </w:rPr>
              <w:softHyphen/>
            </w:r>
            <w:r w:rsidRPr="00E7759A">
              <w:rPr>
                <w:rFonts w:cs="Calibri"/>
                <w:b/>
                <w:i/>
                <w:vanish/>
                <w:sz w:val="20"/>
                <w:szCs w:val="20"/>
                <w:highlight w:val="cyan"/>
                <w:lang w:val="en-GB"/>
              </w:rPr>
              <w:t>Service</w:t>
            </w:r>
            <w:proofErr w:type="spellEnd"/>
          </w:p>
        </w:tc>
        <w:tc>
          <w:tcPr>
            <w:tcW w:w="540" w:type="dxa"/>
            <w:vAlign w:val="center"/>
          </w:tcPr>
          <w:p w14:paraId="4B2A7FF7" w14:textId="77777777" w:rsidR="00222670" w:rsidRPr="00E7759A" w:rsidRDefault="00222670" w:rsidP="005F449F">
            <w:pPr>
              <w:spacing w:after="0"/>
              <w:rPr>
                <w:rFonts w:cs="Calibri"/>
                <w:vanish/>
                <w:sz w:val="20"/>
                <w:szCs w:val="20"/>
                <w:highlight w:val="cyan"/>
                <w:lang w:val="en-GB"/>
              </w:rPr>
            </w:pPr>
            <w:r w:rsidRPr="00E7759A">
              <w:rPr>
                <w:rFonts w:cs="Calibri"/>
                <w:vanish/>
                <w:sz w:val="20"/>
                <w:szCs w:val="20"/>
                <w:highlight w:val="cyan"/>
                <w:lang w:val="en-GB"/>
              </w:rPr>
              <w:t>0:1</w:t>
            </w:r>
          </w:p>
        </w:tc>
        <w:tc>
          <w:tcPr>
            <w:tcW w:w="1749" w:type="dxa"/>
            <w:vAlign w:val="center"/>
          </w:tcPr>
          <w:p w14:paraId="387BF52E" w14:textId="77777777" w:rsidR="00222670" w:rsidRPr="00E7759A" w:rsidRDefault="00222670" w:rsidP="005F449F">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4677" w:type="dxa"/>
            <w:vAlign w:val="center"/>
          </w:tcPr>
          <w:p w14:paraId="0679C65F" w14:textId="77777777" w:rsidR="00222670" w:rsidRPr="00E7759A" w:rsidRDefault="00222670" w:rsidP="005F449F">
            <w:pPr>
              <w:spacing w:after="0"/>
              <w:jc w:val="both"/>
              <w:rPr>
                <w:rFonts w:cs="Calibri"/>
                <w:vanish/>
                <w:sz w:val="20"/>
                <w:szCs w:val="20"/>
                <w:highlight w:val="cyan"/>
                <w:lang w:val="fr-FR"/>
              </w:rPr>
            </w:pPr>
            <w:r w:rsidRPr="00E7759A">
              <w:rPr>
                <w:rFonts w:cs="Calibri"/>
                <w:vanish/>
                <w:sz w:val="20"/>
                <w:szCs w:val="20"/>
                <w:highlight w:val="cyan"/>
                <w:lang w:val="fr-FR"/>
              </w:rPr>
              <w:t>Indique si la course est gérée dans un contexte d’exploitation (ou d’information seulement) en fréquence.</w:t>
            </w:r>
          </w:p>
          <w:p w14:paraId="08BBEA21" w14:textId="77777777" w:rsidR="00222670" w:rsidRPr="00E7759A" w:rsidRDefault="00222670" w:rsidP="005F449F">
            <w:pPr>
              <w:spacing w:after="0"/>
              <w:jc w:val="both"/>
              <w:rPr>
                <w:rFonts w:cs="Calibri"/>
                <w:vanish/>
                <w:sz w:val="20"/>
                <w:szCs w:val="20"/>
                <w:lang w:val="fr-FR"/>
              </w:rPr>
            </w:pPr>
            <w:r w:rsidRPr="00E7759A">
              <w:rPr>
                <w:rFonts w:cs="Calibri"/>
                <w:i/>
                <w:vanish/>
                <w:sz w:val="20"/>
                <w:szCs w:val="20"/>
                <w:highlight w:val="cyan"/>
                <w:lang w:val="fr-FR"/>
              </w:rPr>
              <w:t>Renseigné dans la description de la course.</w:t>
            </w:r>
          </w:p>
        </w:tc>
      </w:tr>
      <w:tr w:rsidR="00222670" w:rsidRPr="00E32CB2" w14:paraId="2A3D43F0" w14:textId="77777777" w:rsidTr="005F449F">
        <w:trPr>
          <w:hidden/>
        </w:trPr>
        <w:tc>
          <w:tcPr>
            <w:tcW w:w="1260" w:type="dxa"/>
            <w:vMerge/>
            <w:vAlign w:val="center"/>
          </w:tcPr>
          <w:p w14:paraId="3D8BA3CE" w14:textId="77777777" w:rsidR="00222670" w:rsidRPr="00E7759A" w:rsidRDefault="00222670" w:rsidP="00E76C39">
            <w:pPr>
              <w:spacing w:after="0"/>
              <w:rPr>
                <w:rFonts w:cs="Calibri"/>
                <w:i/>
                <w:vanish/>
                <w:sz w:val="20"/>
                <w:szCs w:val="20"/>
                <w:lang w:val="fr-FR"/>
              </w:rPr>
            </w:pPr>
          </w:p>
        </w:tc>
        <w:tc>
          <w:tcPr>
            <w:tcW w:w="1980" w:type="dxa"/>
            <w:vAlign w:val="center"/>
          </w:tcPr>
          <w:p w14:paraId="3117FA64" w14:textId="77777777" w:rsidR="00222670" w:rsidRPr="00E7759A" w:rsidRDefault="00222670" w:rsidP="00E76C39">
            <w:pPr>
              <w:spacing w:after="0"/>
              <w:rPr>
                <w:rFonts w:cs="Calibri"/>
                <w:b/>
                <w:i/>
                <w:vanish/>
                <w:sz w:val="20"/>
                <w:szCs w:val="20"/>
                <w:highlight w:val="cyan"/>
                <w:lang w:val="en-GB"/>
              </w:rPr>
            </w:pPr>
            <w:r w:rsidRPr="00E7759A">
              <w:rPr>
                <w:rFonts w:cs="Calibri"/>
                <w:b/>
                <w:i/>
                <w:vanish/>
                <w:sz w:val="20"/>
                <w:szCs w:val="20"/>
                <w:highlight w:val="cyan"/>
                <w:lang w:val="en-GB"/>
              </w:rPr>
              <w:t>Monitored</w:t>
            </w:r>
          </w:p>
        </w:tc>
        <w:tc>
          <w:tcPr>
            <w:tcW w:w="540" w:type="dxa"/>
            <w:vAlign w:val="center"/>
          </w:tcPr>
          <w:p w14:paraId="7FED9F06" w14:textId="77777777" w:rsidR="00222670" w:rsidRPr="00E7759A" w:rsidRDefault="00222670"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49" w:type="dxa"/>
            <w:vAlign w:val="center"/>
          </w:tcPr>
          <w:p w14:paraId="59FA9B12" w14:textId="77777777" w:rsidR="00222670" w:rsidRPr="00E7759A" w:rsidRDefault="00222670" w:rsidP="00E76C39">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4677" w:type="dxa"/>
            <w:vAlign w:val="center"/>
          </w:tcPr>
          <w:p w14:paraId="7E1BDEF9" w14:textId="77777777" w:rsidR="00222670" w:rsidRPr="00E7759A" w:rsidRDefault="00222670" w:rsidP="00E76C39">
            <w:pPr>
              <w:spacing w:after="0"/>
              <w:jc w:val="both"/>
              <w:rPr>
                <w:rFonts w:cs="Calibri"/>
                <w:vanish/>
                <w:sz w:val="20"/>
                <w:szCs w:val="20"/>
                <w:highlight w:val="cyan"/>
                <w:lang w:val="fr-FR"/>
              </w:rPr>
            </w:pPr>
            <w:r w:rsidRPr="00E7759A">
              <w:rPr>
                <w:rFonts w:cs="Calibri"/>
                <w:vanish/>
                <w:sz w:val="20"/>
                <w:szCs w:val="20"/>
                <w:highlight w:val="cyan"/>
                <w:lang w:val="fr-FR"/>
              </w:rPr>
              <w:t>Signale si les données temps réel seront disponibles pour cette course.</w:t>
            </w:r>
          </w:p>
          <w:p w14:paraId="0E45E3B5" w14:textId="77777777" w:rsidR="00222670" w:rsidRPr="00E7759A" w:rsidRDefault="00222670" w:rsidP="00E76C39">
            <w:pPr>
              <w:spacing w:after="0"/>
              <w:jc w:val="both"/>
              <w:rPr>
                <w:rFonts w:cs="Calibri"/>
                <w:vanish/>
                <w:sz w:val="20"/>
                <w:szCs w:val="20"/>
                <w:lang w:val="fr-FR"/>
              </w:rPr>
            </w:pPr>
            <w:r w:rsidRPr="00E7759A">
              <w:rPr>
                <w:rFonts w:cs="Calibri"/>
                <w:vanish/>
                <w:sz w:val="20"/>
                <w:szCs w:val="20"/>
                <w:highlight w:val="cyan"/>
                <w:lang w:val="fr-FR"/>
              </w:rPr>
              <w:lastRenderedPageBreak/>
              <w:t>Renseigné dans la description de la course.</w:t>
            </w:r>
          </w:p>
        </w:tc>
      </w:tr>
      <w:tr w:rsidR="00D26175" w:rsidRPr="00E32CB2" w14:paraId="49F72B08" w14:textId="77777777" w:rsidTr="005F449F">
        <w:tc>
          <w:tcPr>
            <w:tcW w:w="1260" w:type="dxa"/>
            <w:vAlign w:val="center"/>
          </w:tcPr>
          <w:p w14:paraId="0B6415F9" w14:textId="77777777" w:rsidR="00D26175" w:rsidRPr="00E7759A" w:rsidRDefault="00D26175" w:rsidP="005F449F">
            <w:pPr>
              <w:spacing w:after="0"/>
              <w:rPr>
                <w:rFonts w:cs="Calibri"/>
                <w:i/>
                <w:sz w:val="20"/>
                <w:szCs w:val="20"/>
                <w:lang w:val="en-GB"/>
              </w:rPr>
            </w:pPr>
            <w:r w:rsidRPr="00E7759A">
              <w:rPr>
                <w:rFonts w:cs="Calibri"/>
                <w:i/>
                <w:sz w:val="20"/>
                <w:szCs w:val="20"/>
                <w:lang w:val="en-GB"/>
              </w:rPr>
              <w:lastRenderedPageBreak/>
              <w:t>Journ</w:t>
            </w:r>
            <w:r w:rsidRPr="00E7759A">
              <w:rPr>
                <w:rFonts w:cs="Calibri"/>
                <w:i/>
                <w:sz w:val="20"/>
                <w:szCs w:val="20"/>
                <w:lang w:val="en-GB"/>
              </w:rPr>
              <w:softHyphen/>
              <w:t>eys</w:t>
            </w:r>
          </w:p>
        </w:tc>
        <w:tc>
          <w:tcPr>
            <w:tcW w:w="1980" w:type="dxa"/>
            <w:vAlign w:val="center"/>
          </w:tcPr>
          <w:p w14:paraId="19ABA563" w14:textId="77777777" w:rsidR="00D26175" w:rsidRPr="00E7759A" w:rsidRDefault="00D26175" w:rsidP="005F449F">
            <w:pPr>
              <w:spacing w:after="0"/>
              <w:rPr>
                <w:rFonts w:cs="Calibri"/>
                <w:b/>
                <w:i/>
                <w:sz w:val="20"/>
                <w:szCs w:val="20"/>
                <w:highlight w:val="lightGray"/>
                <w:lang w:val="en-GB"/>
              </w:rPr>
            </w:pPr>
            <w:proofErr w:type="spellStart"/>
            <w:r w:rsidRPr="00E7759A">
              <w:rPr>
                <w:rFonts w:cs="Calibri"/>
                <w:b/>
                <w:i/>
                <w:sz w:val="20"/>
                <w:szCs w:val="20"/>
                <w:highlight w:val="lightGray"/>
                <w:lang w:val="en-GB"/>
              </w:rPr>
              <w:t>Dated</w:t>
            </w:r>
            <w:r w:rsidRPr="00E7759A">
              <w:rPr>
                <w:rFonts w:cs="Calibri"/>
                <w:b/>
                <w:i/>
                <w:spacing w:val="-4"/>
                <w:sz w:val="20"/>
                <w:szCs w:val="20"/>
                <w:highlight w:val="lightGray"/>
                <w:lang w:val="en-GB"/>
              </w:rPr>
              <w:softHyphen/>
            </w:r>
            <w:r w:rsidRPr="00E7759A">
              <w:rPr>
                <w:rFonts w:cs="Calibri"/>
                <w:b/>
                <w:i/>
                <w:sz w:val="20"/>
                <w:szCs w:val="20"/>
                <w:highlight w:val="lightGray"/>
                <w:lang w:val="en-GB"/>
              </w:rPr>
              <w:t>Vehicle</w:t>
            </w:r>
            <w:r w:rsidRPr="00E7759A">
              <w:rPr>
                <w:rFonts w:cs="Calibri"/>
                <w:b/>
                <w:i/>
                <w:spacing w:val="-4"/>
                <w:sz w:val="20"/>
                <w:szCs w:val="20"/>
                <w:highlight w:val="lightGray"/>
                <w:lang w:val="en-GB"/>
              </w:rPr>
              <w:softHyphen/>
            </w:r>
            <w:r w:rsidRPr="00E7759A">
              <w:rPr>
                <w:rFonts w:cs="Calibri"/>
                <w:b/>
                <w:i/>
                <w:sz w:val="20"/>
                <w:szCs w:val="20"/>
                <w:highlight w:val="lightGray"/>
                <w:lang w:val="en-GB"/>
              </w:rPr>
              <w:t>Journey</w:t>
            </w:r>
            <w:proofErr w:type="spellEnd"/>
          </w:p>
        </w:tc>
        <w:tc>
          <w:tcPr>
            <w:tcW w:w="540" w:type="dxa"/>
            <w:vAlign w:val="center"/>
          </w:tcPr>
          <w:p w14:paraId="68F475B8" w14:textId="77777777" w:rsidR="00D26175" w:rsidRPr="00E7759A" w:rsidRDefault="00D26175" w:rsidP="005F449F">
            <w:pPr>
              <w:spacing w:after="0"/>
              <w:rPr>
                <w:rFonts w:cs="Calibri"/>
                <w:sz w:val="20"/>
                <w:szCs w:val="20"/>
                <w:lang w:val="en-GB"/>
              </w:rPr>
            </w:pPr>
            <w:proofErr w:type="gramStart"/>
            <w:r w:rsidRPr="00E7759A">
              <w:rPr>
                <w:rFonts w:cs="Calibri"/>
                <w:sz w:val="20"/>
                <w:szCs w:val="20"/>
                <w:lang w:val="en-GB"/>
              </w:rPr>
              <w:t>0:*</w:t>
            </w:r>
            <w:proofErr w:type="gramEnd"/>
          </w:p>
        </w:tc>
        <w:tc>
          <w:tcPr>
            <w:tcW w:w="1749" w:type="dxa"/>
            <w:vAlign w:val="center"/>
          </w:tcPr>
          <w:p w14:paraId="0554FAE0" w14:textId="77777777" w:rsidR="00D26175" w:rsidRPr="00E7759A" w:rsidRDefault="00D26175" w:rsidP="005F449F">
            <w:pPr>
              <w:spacing w:after="0"/>
              <w:rPr>
                <w:rFonts w:cs="Calibri"/>
                <w:i/>
                <w:sz w:val="20"/>
                <w:szCs w:val="20"/>
                <w:lang w:val="en-GB"/>
              </w:rPr>
            </w:pPr>
            <w:r w:rsidRPr="00E7759A">
              <w:rPr>
                <w:rFonts w:cs="Calibri"/>
                <w:i/>
                <w:sz w:val="20"/>
                <w:szCs w:val="20"/>
                <w:lang w:val="en-GB"/>
              </w:rPr>
              <w:t>+Structure</w:t>
            </w:r>
          </w:p>
        </w:tc>
        <w:tc>
          <w:tcPr>
            <w:tcW w:w="4677" w:type="dxa"/>
            <w:vAlign w:val="center"/>
          </w:tcPr>
          <w:p w14:paraId="28290D7D" w14:textId="77777777" w:rsidR="00D26175" w:rsidRPr="00E7759A" w:rsidRDefault="00D26175" w:rsidP="005F449F">
            <w:pPr>
              <w:spacing w:after="0"/>
              <w:jc w:val="both"/>
              <w:rPr>
                <w:rFonts w:cs="Calibri"/>
                <w:sz w:val="20"/>
                <w:szCs w:val="20"/>
                <w:lang w:val="fr-FR"/>
              </w:rPr>
            </w:pPr>
            <w:r w:rsidRPr="00E7759A">
              <w:rPr>
                <w:rFonts w:cs="Calibri"/>
                <w:sz w:val="20"/>
                <w:szCs w:val="20"/>
                <w:lang w:val="fr-FR"/>
              </w:rPr>
              <w:t>Description des horaires de la course.</w:t>
            </w:r>
          </w:p>
        </w:tc>
      </w:tr>
      <w:tr w:rsidR="00D26175" w:rsidRPr="00E7759A" w14:paraId="03B7C3C7" w14:textId="77777777" w:rsidTr="005F449F">
        <w:trPr>
          <w:hidden/>
        </w:trPr>
        <w:tc>
          <w:tcPr>
            <w:tcW w:w="1260" w:type="dxa"/>
            <w:vAlign w:val="center"/>
          </w:tcPr>
          <w:p w14:paraId="2A3ABBB5" w14:textId="77777777" w:rsidR="00D26175" w:rsidRPr="00E7759A" w:rsidRDefault="00D26175" w:rsidP="005F449F">
            <w:pPr>
              <w:spacing w:after="0"/>
              <w:rPr>
                <w:rFonts w:cs="Calibri"/>
                <w:i/>
                <w:vanish/>
                <w:sz w:val="20"/>
                <w:szCs w:val="20"/>
                <w:highlight w:val="cyan"/>
                <w:lang w:val="en-GB"/>
              </w:rPr>
            </w:pPr>
            <w:r w:rsidRPr="00E7759A">
              <w:rPr>
                <w:rFonts w:cs="Calibri"/>
                <w:i/>
                <w:vanish/>
                <w:sz w:val="20"/>
                <w:szCs w:val="20"/>
                <w:highlight w:val="cyan"/>
                <w:lang w:val="en-GB"/>
              </w:rPr>
              <w:t>Inter</w:t>
            </w:r>
            <w:r w:rsidRPr="00E7759A">
              <w:rPr>
                <w:rFonts w:cs="Calibri"/>
                <w:i/>
                <w:vanish/>
                <w:sz w:val="20"/>
                <w:szCs w:val="20"/>
                <w:highlight w:val="cyan"/>
                <w:lang w:val="en-GB"/>
              </w:rPr>
              <w:softHyphen/>
              <w:t>changes</w:t>
            </w:r>
          </w:p>
        </w:tc>
        <w:tc>
          <w:tcPr>
            <w:tcW w:w="1980" w:type="dxa"/>
            <w:vAlign w:val="center"/>
          </w:tcPr>
          <w:p w14:paraId="2A3FD484" w14:textId="77777777" w:rsidR="00D26175" w:rsidRPr="00E7759A" w:rsidRDefault="00D26175" w:rsidP="005F449F">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ServiceJourney</w:t>
            </w:r>
            <w:r w:rsidRPr="00E7759A">
              <w:rPr>
                <w:rFonts w:cs="Calibri"/>
                <w:b/>
                <w:i/>
                <w:vanish/>
                <w:sz w:val="20"/>
                <w:szCs w:val="20"/>
                <w:highlight w:val="cyan"/>
                <w:lang w:val="en-GB"/>
              </w:rPr>
              <w:softHyphen/>
              <w:t>Interchange</w:t>
            </w:r>
            <w:proofErr w:type="spellEnd"/>
          </w:p>
        </w:tc>
        <w:tc>
          <w:tcPr>
            <w:tcW w:w="540" w:type="dxa"/>
            <w:vAlign w:val="center"/>
          </w:tcPr>
          <w:p w14:paraId="6DC8838C" w14:textId="77777777" w:rsidR="00D26175" w:rsidRPr="00E7759A" w:rsidRDefault="00D26175" w:rsidP="005F449F">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749" w:type="dxa"/>
            <w:vAlign w:val="center"/>
          </w:tcPr>
          <w:p w14:paraId="406B8985" w14:textId="77777777" w:rsidR="00D26175" w:rsidRPr="00E7759A" w:rsidRDefault="00D26175" w:rsidP="005F449F">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4677" w:type="dxa"/>
            <w:vAlign w:val="center"/>
          </w:tcPr>
          <w:p w14:paraId="7887904D" w14:textId="77777777" w:rsidR="00D26175" w:rsidRPr="00E7759A" w:rsidRDefault="00D26175" w:rsidP="005F449F">
            <w:pPr>
              <w:spacing w:after="0"/>
              <w:jc w:val="both"/>
              <w:rPr>
                <w:rFonts w:cs="Calibri"/>
                <w:vanish/>
                <w:sz w:val="20"/>
                <w:szCs w:val="20"/>
                <w:lang w:val="en-GB"/>
              </w:rPr>
            </w:pPr>
            <w:r w:rsidRPr="00E7759A">
              <w:rPr>
                <w:rFonts w:cs="Calibri"/>
                <w:vanish/>
                <w:sz w:val="20"/>
                <w:szCs w:val="20"/>
                <w:highlight w:val="cyan"/>
                <w:lang w:val="en-GB"/>
              </w:rPr>
              <w:t>Provides schedule information about the planned SERVICE JOURNEY INTERCHANGEs that connect services.</w:t>
            </w:r>
          </w:p>
        </w:tc>
      </w:tr>
      <w:tr w:rsidR="00A7116E" w:rsidRPr="00E7759A" w14:paraId="5E307888" w14:textId="77777777" w:rsidTr="005F449F">
        <w:trPr>
          <w:hidden/>
        </w:trPr>
        <w:tc>
          <w:tcPr>
            <w:tcW w:w="1260" w:type="dxa"/>
            <w:vAlign w:val="center"/>
          </w:tcPr>
          <w:p w14:paraId="3BDE48B0" w14:textId="77777777" w:rsidR="00A7116E" w:rsidRPr="00E7759A" w:rsidRDefault="00A7116E" w:rsidP="005F449F">
            <w:pPr>
              <w:spacing w:after="0"/>
              <w:rPr>
                <w:rFonts w:cs="Calibri"/>
                <w:b/>
                <w:i/>
                <w:vanish/>
                <w:sz w:val="20"/>
                <w:szCs w:val="20"/>
                <w:highlight w:val="cyan"/>
                <w:lang w:val="en-GB"/>
              </w:rPr>
            </w:pPr>
            <w:r w:rsidRPr="00E7759A">
              <w:rPr>
                <w:rFonts w:cs="Calibri"/>
                <w:i/>
                <w:vanish/>
                <w:sz w:val="20"/>
                <w:szCs w:val="20"/>
                <w:highlight w:val="cyan"/>
                <w:lang w:val="en-GB"/>
              </w:rPr>
              <w:t>any</w:t>
            </w:r>
          </w:p>
        </w:tc>
        <w:tc>
          <w:tcPr>
            <w:tcW w:w="1980" w:type="dxa"/>
            <w:vAlign w:val="center"/>
          </w:tcPr>
          <w:p w14:paraId="599765E5" w14:textId="77777777" w:rsidR="00A7116E" w:rsidRPr="00E7759A" w:rsidRDefault="00A7116E" w:rsidP="005F449F">
            <w:pPr>
              <w:spacing w:after="0"/>
              <w:rPr>
                <w:rFonts w:cs="Calibri"/>
                <w:b/>
                <w:i/>
                <w:vanish/>
                <w:sz w:val="20"/>
                <w:szCs w:val="20"/>
                <w:highlight w:val="cyan"/>
                <w:lang w:val="en-GB"/>
              </w:rPr>
            </w:pPr>
            <w:r w:rsidRPr="00E7759A">
              <w:rPr>
                <w:rFonts w:cs="Calibri"/>
                <w:b/>
                <w:i/>
                <w:vanish/>
                <w:sz w:val="20"/>
                <w:szCs w:val="20"/>
                <w:highlight w:val="cyan"/>
                <w:lang w:val="en-GB"/>
              </w:rPr>
              <w:t>Extensions</w:t>
            </w:r>
          </w:p>
        </w:tc>
        <w:tc>
          <w:tcPr>
            <w:tcW w:w="540" w:type="dxa"/>
            <w:vAlign w:val="center"/>
          </w:tcPr>
          <w:p w14:paraId="202CF9DB" w14:textId="77777777" w:rsidR="00A7116E" w:rsidRPr="00E7759A" w:rsidRDefault="00A7116E" w:rsidP="005F449F">
            <w:pPr>
              <w:spacing w:after="0"/>
              <w:rPr>
                <w:rFonts w:cs="Calibri"/>
                <w:b/>
                <w:vanish/>
                <w:sz w:val="20"/>
                <w:szCs w:val="20"/>
                <w:highlight w:val="cyan"/>
                <w:lang w:val="en-GB"/>
              </w:rPr>
            </w:pPr>
            <w:r w:rsidRPr="00E7759A">
              <w:rPr>
                <w:rFonts w:cs="Calibri"/>
                <w:vanish/>
                <w:sz w:val="20"/>
                <w:szCs w:val="20"/>
                <w:highlight w:val="cyan"/>
                <w:lang w:val="en-GB"/>
              </w:rPr>
              <w:t>0:1</w:t>
            </w:r>
          </w:p>
        </w:tc>
        <w:tc>
          <w:tcPr>
            <w:tcW w:w="1749" w:type="dxa"/>
            <w:vAlign w:val="center"/>
          </w:tcPr>
          <w:p w14:paraId="7879FD1A" w14:textId="77777777" w:rsidR="00A7116E" w:rsidRPr="00E7759A" w:rsidRDefault="00A7116E" w:rsidP="005F449F">
            <w:pPr>
              <w:spacing w:after="0"/>
              <w:rPr>
                <w:rFonts w:cs="Calibri"/>
                <w:i/>
                <w:vanish/>
                <w:sz w:val="20"/>
                <w:szCs w:val="20"/>
                <w:lang w:val="en-GB"/>
              </w:rPr>
            </w:pPr>
            <w:r w:rsidRPr="00E7759A">
              <w:rPr>
                <w:rFonts w:cs="Calibri"/>
                <w:i/>
                <w:vanish/>
                <w:sz w:val="20"/>
                <w:szCs w:val="20"/>
                <w:highlight w:val="cyan"/>
                <w:lang w:val="en-GB"/>
              </w:rPr>
              <w:t>+Structure</w:t>
            </w:r>
          </w:p>
        </w:tc>
        <w:tc>
          <w:tcPr>
            <w:tcW w:w="4677" w:type="dxa"/>
            <w:vAlign w:val="center"/>
          </w:tcPr>
          <w:p w14:paraId="7AEFD7A3" w14:textId="77777777" w:rsidR="00A7116E" w:rsidRPr="00E7759A" w:rsidRDefault="00A7116E" w:rsidP="005F449F">
            <w:pPr>
              <w:spacing w:after="0"/>
              <w:jc w:val="both"/>
              <w:rPr>
                <w:rFonts w:cs="Calibri"/>
                <w:vanish/>
                <w:sz w:val="20"/>
                <w:szCs w:val="20"/>
                <w:lang w:val="en-GB"/>
              </w:rPr>
            </w:pPr>
          </w:p>
        </w:tc>
      </w:tr>
    </w:tbl>
    <w:p w14:paraId="048CDE0A" w14:textId="77777777" w:rsidR="005458EE" w:rsidRPr="005D0AB1" w:rsidRDefault="00D26175" w:rsidP="003C75B8">
      <w:pPr>
        <w:pStyle w:val="a2"/>
        <w:rPr>
          <w:lang w:val="fr-FR"/>
        </w:rPr>
      </w:pPr>
      <w:bookmarkStart w:id="596" w:name="_Toc444249817"/>
      <w:bookmarkStart w:id="597" w:name="_Toc26889709"/>
      <w:bookmarkStart w:id="598" w:name="_Toc109134025"/>
      <w:r w:rsidRPr="005D0AB1">
        <w:rPr>
          <w:lang w:val="fr-FR"/>
        </w:rPr>
        <w:t xml:space="preserve">Structure </w:t>
      </w:r>
      <w:proofErr w:type="spellStart"/>
      <w:r w:rsidRPr="005D0AB1">
        <w:rPr>
          <w:lang w:val="fr-FR"/>
        </w:rPr>
        <w:t>DatedVehicleJourney</w:t>
      </w:r>
      <w:bookmarkEnd w:id="596"/>
      <w:bookmarkEnd w:id="597"/>
      <w:bookmarkEnd w:id="598"/>
      <w:proofErr w:type="spellEnd"/>
    </w:p>
    <w:tbl>
      <w:tblPr>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284"/>
        <w:gridCol w:w="312"/>
        <w:gridCol w:w="254"/>
        <w:gridCol w:w="851"/>
        <w:gridCol w:w="567"/>
        <w:gridCol w:w="1418"/>
        <w:gridCol w:w="5386"/>
      </w:tblGrid>
      <w:tr w:rsidR="00D26175" w:rsidRPr="00E7759A" w14:paraId="2A244345" w14:textId="77777777" w:rsidTr="00DC18BD">
        <w:tc>
          <w:tcPr>
            <w:tcW w:w="3686" w:type="dxa"/>
            <w:gridSpan w:val="6"/>
          </w:tcPr>
          <w:p w14:paraId="2B2ED6F0"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DatedVehicleJourney</w:t>
            </w:r>
            <w:proofErr w:type="spellEnd"/>
          </w:p>
        </w:tc>
        <w:tc>
          <w:tcPr>
            <w:tcW w:w="1418" w:type="dxa"/>
          </w:tcPr>
          <w:p w14:paraId="3EF87C98" w14:textId="77777777" w:rsidR="00D26175" w:rsidRPr="00E7759A" w:rsidRDefault="00D26175" w:rsidP="00E76C39">
            <w:pPr>
              <w:spacing w:after="0"/>
              <w:rPr>
                <w:rFonts w:cs="Calibri"/>
                <w:i/>
                <w:sz w:val="20"/>
                <w:szCs w:val="20"/>
              </w:rPr>
            </w:pPr>
            <w:r w:rsidRPr="00E7759A">
              <w:rPr>
                <w:rFonts w:cs="Calibri"/>
                <w:i/>
                <w:sz w:val="20"/>
                <w:szCs w:val="20"/>
              </w:rPr>
              <w:t>+Structure</w:t>
            </w:r>
          </w:p>
        </w:tc>
        <w:tc>
          <w:tcPr>
            <w:tcW w:w="5386" w:type="dxa"/>
          </w:tcPr>
          <w:p w14:paraId="5DD0B107" w14:textId="77777777" w:rsidR="00D26175" w:rsidRPr="00E7759A" w:rsidRDefault="00D26175" w:rsidP="00E76C39">
            <w:pPr>
              <w:spacing w:after="0"/>
              <w:jc w:val="both"/>
              <w:rPr>
                <w:rFonts w:cs="Calibri"/>
                <w:sz w:val="20"/>
                <w:szCs w:val="20"/>
                <w:lang w:val="fr-LU"/>
              </w:rPr>
            </w:pPr>
            <w:r w:rsidRPr="00E7759A">
              <w:rPr>
                <w:rFonts w:cs="Calibri"/>
                <w:sz w:val="20"/>
                <w:szCs w:val="20"/>
                <w:lang w:val="fr-LU"/>
              </w:rPr>
              <w:t>Description de la course</w:t>
            </w:r>
          </w:p>
        </w:tc>
      </w:tr>
      <w:tr w:rsidR="00D26175" w:rsidRPr="00E7759A" w14:paraId="06BED626" w14:textId="77777777" w:rsidTr="00E76C39">
        <w:tc>
          <w:tcPr>
            <w:tcW w:w="1418" w:type="dxa"/>
            <w:vMerge w:val="restart"/>
          </w:tcPr>
          <w:p w14:paraId="4C356CDB" w14:textId="77777777" w:rsidR="00D26175" w:rsidRPr="00E7759A" w:rsidRDefault="00D26175" w:rsidP="00E76C39">
            <w:pPr>
              <w:spacing w:after="0"/>
              <w:rPr>
                <w:rFonts w:cs="Calibri"/>
                <w:i/>
                <w:sz w:val="20"/>
                <w:szCs w:val="20"/>
              </w:rPr>
            </w:pPr>
            <w:r w:rsidRPr="00E7759A">
              <w:rPr>
                <w:rFonts w:cs="Calibri"/>
                <w:i/>
                <w:sz w:val="20"/>
                <w:szCs w:val="20"/>
              </w:rPr>
              <w:t>Vehicle Journey Identity</w:t>
            </w:r>
          </w:p>
        </w:tc>
        <w:tc>
          <w:tcPr>
            <w:tcW w:w="284" w:type="dxa"/>
            <w:vMerge w:val="restart"/>
            <w:vAlign w:val="center"/>
          </w:tcPr>
          <w:p w14:paraId="389DEFA4" w14:textId="77777777" w:rsidR="00D26175" w:rsidRPr="00E7759A" w:rsidRDefault="00D26175" w:rsidP="00E76C39">
            <w:pPr>
              <w:spacing w:after="0"/>
              <w:rPr>
                <w:rFonts w:cs="Calibri"/>
                <w:sz w:val="20"/>
                <w:szCs w:val="20"/>
              </w:rPr>
            </w:pPr>
            <w:r w:rsidRPr="00E7759A">
              <w:rPr>
                <w:rFonts w:cs="Calibri"/>
                <w:sz w:val="20"/>
                <w:szCs w:val="20"/>
              </w:rPr>
              <w:t>choice</w:t>
            </w:r>
          </w:p>
        </w:tc>
        <w:tc>
          <w:tcPr>
            <w:tcW w:w="1417" w:type="dxa"/>
            <w:gridSpan w:val="3"/>
          </w:tcPr>
          <w:p w14:paraId="1DFF3781" w14:textId="77777777" w:rsidR="00D26175" w:rsidRPr="00E7759A" w:rsidRDefault="00D26175" w:rsidP="00E76C39">
            <w:pPr>
              <w:spacing w:after="0"/>
              <w:rPr>
                <w:rFonts w:cs="Calibri"/>
                <w:b/>
                <w:i/>
                <w:sz w:val="20"/>
                <w:szCs w:val="20"/>
                <w:highlight w:val="lightGray"/>
              </w:rPr>
            </w:pPr>
            <w:r w:rsidRPr="00E7759A">
              <w:rPr>
                <w:rFonts w:cs="Calibri"/>
                <w:b/>
                <w:i/>
                <w:sz w:val="20"/>
                <w:szCs w:val="20"/>
                <w:highlight w:val="lightGray"/>
              </w:rPr>
              <w:t>Dated</w:t>
            </w:r>
            <w:r w:rsidRPr="00E7759A">
              <w:rPr>
                <w:rFonts w:cs="Calibri"/>
                <w:b/>
                <w:i/>
                <w:spacing w:val="-4"/>
                <w:sz w:val="20"/>
                <w:szCs w:val="20"/>
                <w:highlight w:val="lightGray"/>
                <w:lang w:val="en-GB"/>
              </w:rPr>
              <w:softHyphen/>
            </w:r>
            <w:proofErr w:type="spellStart"/>
            <w:r w:rsidRPr="00E7759A">
              <w:rPr>
                <w:rFonts w:cs="Calibri"/>
                <w:b/>
                <w:i/>
                <w:sz w:val="20"/>
                <w:szCs w:val="20"/>
                <w:highlight w:val="lightGray"/>
              </w:rPr>
              <w:t>Vehicle</w:t>
            </w:r>
            <w:r w:rsidRPr="00E7759A">
              <w:rPr>
                <w:rFonts w:cs="Calibri"/>
                <w:b/>
                <w:i/>
                <w:sz w:val="20"/>
                <w:szCs w:val="20"/>
                <w:highlight w:val="lightGray"/>
              </w:rPr>
              <w:softHyphen/>
              <w:t>Journey</w:t>
            </w:r>
            <w:proofErr w:type="spellEnd"/>
            <w:r w:rsidRPr="00E7759A">
              <w:rPr>
                <w:rFonts w:cs="Calibri"/>
                <w:b/>
                <w:i/>
                <w:spacing w:val="-4"/>
                <w:sz w:val="20"/>
                <w:szCs w:val="20"/>
                <w:highlight w:val="lightGray"/>
                <w:lang w:val="en-GB"/>
              </w:rPr>
              <w:softHyphen/>
            </w:r>
            <w:r w:rsidRPr="00E7759A">
              <w:rPr>
                <w:rFonts w:cs="Calibri"/>
                <w:b/>
                <w:i/>
                <w:sz w:val="20"/>
                <w:szCs w:val="20"/>
                <w:highlight w:val="lightGray"/>
              </w:rPr>
              <w:t>Code</w:t>
            </w:r>
          </w:p>
        </w:tc>
        <w:tc>
          <w:tcPr>
            <w:tcW w:w="567" w:type="dxa"/>
          </w:tcPr>
          <w:p w14:paraId="630109EE" w14:textId="77777777" w:rsidR="00D26175" w:rsidRPr="00E7759A" w:rsidRDefault="00D26175" w:rsidP="00E76C39">
            <w:pPr>
              <w:spacing w:after="0"/>
              <w:rPr>
                <w:rFonts w:cs="Calibri"/>
                <w:sz w:val="20"/>
                <w:szCs w:val="20"/>
              </w:rPr>
            </w:pPr>
            <w:r w:rsidRPr="00E7759A">
              <w:rPr>
                <w:rFonts w:cs="Calibri"/>
                <w:sz w:val="20"/>
                <w:szCs w:val="20"/>
              </w:rPr>
              <w:t>1:1</w:t>
            </w:r>
          </w:p>
        </w:tc>
        <w:tc>
          <w:tcPr>
            <w:tcW w:w="1418" w:type="dxa"/>
            <w:vAlign w:val="center"/>
          </w:tcPr>
          <w:p w14:paraId="39E6E6E6" w14:textId="77777777" w:rsidR="00D26175" w:rsidRPr="00E7759A" w:rsidRDefault="00D26175" w:rsidP="00E76C39">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Vehicle</w:t>
            </w:r>
            <w:r w:rsidRPr="00E7759A">
              <w:rPr>
                <w:rFonts w:cs="Calibri"/>
                <w:i/>
                <w:sz w:val="20"/>
                <w:szCs w:val="20"/>
              </w:rPr>
              <w:softHyphen/>
              <w:t>Journey</w:t>
            </w:r>
            <w:r w:rsidRPr="00E7759A">
              <w:rPr>
                <w:rFonts w:cs="Calibri"/>
                <w:i/>
                <w:sz w:val="20"/>
                <w:szCs w:val="20"/>
              </w:rPr>
              <w:softHyphen/>
              <w:t>Code</w:t>
            </w:r>
            <w:proofErr w:type="spellEnd"/>
          </w:p>
        </w:tc>
        <w:tc>
          <w:tcPr>
            <w:tcW w:w="5386" w:type="dxa"/>
          </w:tcPr>
          <w:p w14:paraId="6A34CD8F" w14:textId="77777777" w:rsidR="00D26175" w:rsidRPr="00E7759A" w:rsidRDefault="00D26175" w:rsidP="00E76C39">
            <w:pPr>
              <w:spacing w:after="0"/>
              <w:jc w:val="both"/>
              <w:rPr>
                <w:rFonts w:cs="Calibri"/>
                <w:sz w:val="20"/>
                <w:szCs w:val="20"/>
                <w:lang w:val="fr-LU"/>
              </w:rPr>
            </w:pPr>
            <w:proofErr w:type="spellStart"/>
            <w:r w:rsidRPr="00E7759A">
              <w:rPr>
                <w:rFonts w:cs="Calibri"/>
                <w:sz w:val="20"/>
                <w:szCs w:val="20"/>
              </w:rPr>
              <w:t>Identifie</w:t>
            </w:r>
            <w:proofErr w:type="spellEnd"/>
            <w:r w:rsidRPr="00E7759A">
              <w:rPr>
                <w:rFonts w:cs="Calibri"/>
                <w:sz w:val="20"/>
                <w:szCs w:val="20"/>
              </w:rPr>
              <w:t xml:space="preserve"> la course </w:t>
            </w:r>
            <w:proofErr w:type="spellStart"/>
            <w:r w:rsidRPr="00E7759A">
              <w:rPr>
                <w:rFonts w:cs="Calibri"/>
                <w:sz w:val="20"/>
                <w:szCs w:val="20"/>
              </w:rPr>
              <w:t>datée</w:t>
            </w:r>
            <w:proofErr w:type="spellEnd"/>
            <w:r w:rsidRPr="00E7759A">
              <w:rPr>
                <w:rFonts w:cs="Calibri"/>
                <w:sz w:val="20"/>
                <w:szCs w:val="20"/>
              </w:rPr>
              <w:t>.</w:t>
            </w:r>
          </w:p>
        </w:tc>
      </w:tr>
      <w:tr w:rsidR="00D26175" w:rsidRPr="00E32CB2" w14:paraId="6C35B96A" w14:textId="77777777" w:rsidTr="00DC18BD">
        <w:tc>
          <w:tcPr>
            <w:tcW w:w="1418" w:type="dxa"/>
            <w:vMerge/>
          </w:tcPr>
          <w:p w14:paraId="622A1232" w14:textId="77777777" w:rsidR="00D26175" w:rsidRPr="00E7759A" w:rsidRDefault="00D26175" w:rsidP="00E76C39">
            <w:pPr>
              <w:spacing w:after="0"/>
              <w:rPr>
                <w:rFonts w:cs="Calibri"/>
                <w:i/>
                <w:sz w:val="20"/>
                <w:szCs w:val="20"/>
              </w:rPr>
            </w:pPr>
          </w:p>
        </w:tc>
        <w:tc>
          <w:tcPr>
            <w:tcW w:w="284" w:type="dxa"/>
            <w:vMerge/>
          </w:tcPr>
          <w:p w14:paraId="0308F052" w14:textId="77777777" w:rsidR="00D26175" w:rsidRPr="00E7759A" w:rsidRDefault="00D26175" w:rsidP="00E76C39">
            <w:pPr>
              <w:spacing w:after="0"/>
              <w:rPr>
                <w:rFonts w:cs="Calibri"/>
                <w:sz w:val="20"/>
                <w:szCs w:val="20"/>
                <w:highlight w:val="yellow"/>
              </w:rPr>
            </w:pPr>
          </w:p>
        </w:tc>
        <w:tc>
          <w:tcPr>
            <w:tcW w:w="1417" w:type="dxa"/>
            <w:gridSpan w:val="3"/>
          </w:tcPr>
          <w:p w14:paraId="08F81956" w14:textId="77777777" w:rsidR="00D26175" w:rsidRPr="00E7759A" w:rsidRDefault="00D26175" w:rsidP="00E76C39">
            <w:pPr>
              <w:spacing w:after="0"/>
              <w:rPr>
                <w:rFonts w:cs="Calibri"/>
                <w:b/>
                <w:i/>
                <w:sz w:val="20"/>
                <w:szCs w:val="20"/>
                <w:highlight w:val="lightGray"/>
              </w:rPr>
            </w:pPr>
            <w:r w:rsidRPr="00E7759A">
              <w:rPr>
                <w:rFonts w:cs="Calibri"/>
                <w:b/>
                <w:i/>
                <w:sz w:val="20"/>
                <w:szCs w:val="20"/>
                <w:highlight w:val="lightGray"/>
              </w:rPr>
              <w:t>Framed-Vehicle-</w:t>
            </w:r>
            <w:proofErr w:type="spellStart"/>
            <w:r w:rsidRPr="00E7759A">
              <w:rPr>
                <w:rFonts w:cs="Calibri"/>
                <w:b/>
                <w:i/>
                <w:sz w:val="20"/>
                <w:szCs w:val="20"/>
                <w:highlight w:val="lightGray"/>
              </w:rPr>
              <w:t>JourneyRef</w:t>
            </w:r>
            <w:proofErr w:type="spellEnd"/>
          </w:p>
        </w:tc>
        <w:tc>
          <w:tcPr>
            <w:tcW w:w="567" w:type="dxa"/>
          </w:tcPr>
          <w:p w14:paraId="30F0BDC7" w14:textId="77777777" w:rsidR="00D26175" w:rsidRPr="00E7759A" w:rsidRDefault="00D26175" w:rsidP="00E76C39">
            <w:pPr>
              <w:spacing w:after="0"/>
              <w:rPr>
                <w:rFonts w:cs="Calibri"/>
                <w:sz w:val="20"/>
                <w:szCs w:val="20"/>
              </w:rPr>
            </w:pPr>
            <w:r w:rsidRPr="00E7759A">
              <w:rPr>
                <w:rFonts w:cs="Calibri"/>
                <w:sz w:val="20"/>
                <w:szCs w:val="20"/>
              </w:rPr>
              <w:t>1:1</w:t>
            </w:r>
          </w:p>
        </w:tc>
        <w:tc>
          <w:tcPr>
            <w:tcW w:w="1418" w:type="dxa"/>
          </w:tcPr>
          <w:p w14:paraId="1EAD5B58" w14:textId="77777777" w:rsidR="00D26175" w:rsidRPr="00E7759A" w:rsidRDefault="00D26175" w:rsidP="00E76C39">
            <w:pPr>
              <w:spacing w:after="0"/>
              <w:rPr>
                <w:rFonts w:cs="Calibri"/>
                <w:i/>
                <w:sz w:val="20"/>
                <w:szCs w:val="20"/>
              </w:rPr>
            </w:pPr>
            <w:r w:rsidRPr="00E7759A">
              <w:rPr>
                <w:rFonts w:cs="Calibri"/>
                <w:i/>
                <w:sz w:val="20"/>
                <w:szCs w:val="20"/>
              </w:rPr>
              <w:t>+Structure</w:t>
            </w:r>
          </w:p>
        </w:tc>
        <w:tc>
          <w:tcPr>
            <w:tcW w:w="5386" w:type="dxa"/>
          </w:tcPr>
          <w:p w14:paraId="7B960450"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Identifie la course datée.</w:t>
            </w:r>
          </w:p>
          <w:p w14:paraId="4530623E"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Cette version permet de préciser la version de jeu de données associé et est recommandée à partir de SIRI 2 (et doc du profil 2.4). Le mécanisme de choix placé ici permet d'assurer la compatibilité ascendante.</w:t>
            </w:r>
          </w:p>
        </w:tc>
      </w:tr>
      <w:tr w:rsidR="005458EE" w:rsidRPr="00E7759A" w14:paraId="2EB5A523" w14:textId="77777777" w:rsidTr="00DC18BD">
        <w:tc>
          <w:tcPr>
            <w:tcW w:w="1418" w:type="dxa"/>
            <w:vMerge/>
          </w:tcPr>
          <w:p w14:paraId="64170FFE" w14:textId="77777777" w:rsidR="005458EE" w:rsidRPr="00E7759A" w:rsidRDefault="005458EE" w:rsidP="00E76C39">
            <w:pPr>
              <w:spacing w:after="0"/>
              <w:rPr>
                <w:rFonts w:cs="Calibri"/>
                <w:i/>
                <w:sz w:val="20"/>
                <w:szCs w:val="20"/>
                <w:lang w:val="fr-LU"/>
              </w:rPr>
            </w:pPr>
          </w:p>
        </w:tc>
        <w:tc>
          <w:tcPr>
            <w:tcW w:w="1701" w:type="dxa"/>
            <w:gridSpan w:val="4"/>
          </w:tcPr>
          <w:p w14:paraId="63CD601C" w14:textId="77777777" w:rsidR="005458EE" w:rsidRPr="00E7759A" w:rsidRDefault="005458EE"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Vehicle</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Journey</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Ref</w:t>
            </w:r>
            <w:proofErr w:type="spellEnd"/>
          </w:p>
        </w:tc>
        <w:tc>
          <w:tcPr>
            <w:tcW w:w="567" w:type="dxa"/>
          </w:tcPr>
          <w:p w14:paraId="58ECEE08" w14:textId="77777777" w:rsidR="005458EE" w:rsidRPr="00E7759A" w:rsidRDefault="005458EE"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418" w:type="dxa"/>
          </w:tcPr>
          <w:p w14:paraId="14749D46" w14:textId="77777777" w:rsidR="005458EE" w:rsidRPr="00E7759A" w:rsidRDefault="005458EE" w:rsidP="00E76C39">
            <w:pPr>
              <w:spacing w:after="0"/>
              <w:rPr>
                <w:rFonts w:cs="Calibri"/>
                <w:i/>
                <w:vanish/>
                <w:sz w:val="20"/>
                <w:szCs w:val="20"/>
                <w:highlight w:val="cyan"/>
                <w:lang w:val="en-GB"/>
              </w:rPr>
            </w:pPr>
            <w:r w:rsidRPr="00E7759A">
              <w:rPr>
                <w:rFonts w:cs="Calibri"/>
                <w:i/>
                <w:vanish/>
                <w:sz w:val="20"/>
                <w:szCs w:val="20"/>
                <w:highlight w:val="cyan"/>
              </w:rPr>
              <w:sym w:font="Wingdings" w:char="F0E0"/>
            </w:r>
            <w:proofErr w:type="spellStart"/>
            <w:r w:rsidRPr="00E7759A">
              <w:rPr>
                <w:rFonts w:cs="Calibri"/>
                <w:i/>
                <w:vanish/>
                <w:sz w:val="20"/>
                <w:szCs w:val="20"/>
                <w:highlight w:val="cyan"/>
                <w:lang w:val="en-GB"/>
              </w:rPr>
              <w:t>Vehicle</w:t>
            </w:r>
            <w:r w:rsidRPr="00E7759A">
              <w:rPr>
                <w:rFonts w:cs="Calibri"/>
                <w:i/>
                <w:vanish/>
                <w:sz w:val="20"/>
                <w:szCs w:val="20"/>
                <w:highlight w:val="cyan"/>
                <w:lang w:val="en-GB"/>
              </w:rPr>
              <w:softHyphen/>
              <w:t>Journey</w:t>
            </w:r>
            <w:r w:rsidRPr="00E7759A">
              <w:rPr>
                <w:rFonts w:cs="Calibri"/>
                <w:i/>
                <w:vanish/>
                <w:sz w:val="20"/>
                <w:szCs w:val="20"/>
                <w:highlight w:val="cyan"/>
                <w:lang w:val="en-GB"/>
              </w:rPr>
              <w:softHyphen/>
              <w:t>Code</w:t>
            </w:r>
            <w:proofErr w:type="spellEnd"/>
          </w:p>
        </w:tc>
        <w:tc>
          <w:tcPr>
            <w:tcW w:w="5386" w:type="dxa"/>
          </w:tcPr>
          <w:p w14:paraId="58C23D47" w14:textId="77777777" w:rsidR="005458EE" w:rsidRPr="00E7759A" w:rsidRDefault="005458EE" w:rsidP="00E76C39">
            <w:pPr>
              <w:spacing w:after="0"/>
              <w:jc w:val="both"/>
              <w:rPr>
                <w:rFonts w:cs="Calibri"/>
                <w:vanish/>
                <w:sz w:val="20"/>
                <w:szCs w:val="20"/>
                <w:highlight w:val="cyan"/>
                <w:lang w:val="en-GB"/>
              </w:rPr>
            </w:pPr>
            <w:r w:rsidRPr="00E7759A">
              <w:rPr>
                <w:rFonts w:cs="Calibri"/>
                <w:vanish/>
                <w:sz w:val="20"/>
                <w:szCs w:val="20"/>
                <w:highlight w:val="cyan"/>
                <w:lang w:val="en-GB"/>
              </w:rPr>
              <w:t>Vehicle Journey from which this journey is different.</w:t>
            </w:r>
          </w:p>
        </w:tc>
      </w:tr>
      <w:tr w:rsidR="00D26175" w:rsidRPr="00E7759A" w14:paraId="2309543C" w14:textId="77777777" w:rsidTr="00DC18BD">
        <w:tc>
          <w:tcPr>
            <w:tcW w:w="1418" w:type="dxa"/>
          </w:tcPr>
          <w:p w14:paraId="098CE91D" w14:textId="77777777" w:rsidR="00D26175" w:rsidRPr="00E7759A" w:rsidRDefault="00D26175" w:rsidP="00E76C39">
            <w:pPr>
              <w:spacing w:after="0"/>
              <w:rPr>
                <w:rFonts w:cs="Calibri"/>
                <w:i/>
                <w:sz w:val="20"/>
                <w:szCs w:val="20"/>
                <w:lang w:val="en-GB"/>
              </w:rPr>
            </w:pPr>
          </w:p>
        </w:tc>
        <w:tc>
          <w:tcPr>
            <w:tcW w:w="1701" w:type="dxa"/>
            <w:gridSpan w:val="4"/>
          </w:tcPr>
          <w:p w14:paraId="7DD7B641"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ExtraJourney</w:t>
            </w:r>
            <w:proofErr w:type="spellEnd"/>
          </w:p>
        </w:tc>
        <w:tc>
          <w:tcPr>
            <w:tcW w:w="567" w:type="dxa"/>
          </w:tcPr>
          <w:p w14:paraId="5777C8B5"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418" w:type="dxa"/>
          </w:tcPr>
          <w:p w14:paraId="295BB394" w14:textId="77777777" w:rsidR="00D26175" w:rsidRPr="00E7759A" w:rsidRDefault="00D26175" w:rsidP="00E76C39">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386" w:type="dxa"/>
          </w:tcPr>
          <w:p w14:paraId="3E04F6DA"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Signale qu’il s’agit d’une nouvelle course, ajoutée par rapport aux horaires théoriques.</w:t>
            </w:r>
          </w:p>
          <w:p w14:paraId="5F7EEAFA" w14:textId="77777777" w:rsidR="00D26175" w:rsidRPr="00E7759A" w:rsidRDefault="00D26175" w:rsidP="00E76C39">
            <w:pPr>
              <w:spacing w:after="0"/>
              <w:jc w:val="both"/>
              <w:rPr>
                <w:rFonts w:cs="Calibri"/>
                <w:sz w:val="20"/>
                <w:szCs w:val="20"/>
              </w:rPr>
            </w:pPr>
            <w:r w:rsidRPr="00E7759A">
              <w:rPr>
                <w:rFonts w:cs="Calibri"/>
                <w:sz w:val="20"/>
                <w:szCs w:val="20"/>
              </w:rPr>
              <w:t xml:space="preserve">Valeur par </w:t>
            </w:r>
            <w:proofErr w:type="spellStart"/>
            <w:proofErr w:type="gramStart"/>
            <w:r w:rsidRPr="00E7759A">
              <w:rPr>
                <w:rFonts w:cs="Calibri"/>
                <w:sz w:val="20"/>
                <w:szCs w:val="20"/>
              </w:rPr>
              <w:t>défaut</w:t>
            </w:r>
            <w:proofErr w:type="spellEnd"/>
            <w:r w:rsidRPr="00E7759A">
              <w:rPr>
                <w:rFonts w:cs="Calibri"/>
                <w:sz w:val="20"/>
                <w:szCs w:val="20"/>
              </w:rPr>
              <w:t> :</w:t>
            </w:r>
            <w:proofErr w:type="gramEnd"/>
            <w:r w:rsidRPr="00E7759A">
              <w:rPr>
                <w:rFonts w:cs="Calibri"/>
                <w:sz w:val="20"/>
                <w:szCs w:val="20"/>
              </w:rPr>
              <w:t xml:space="preserve"> « false»</w:t>
            </w:r>
          </w:p>
        </w:tc>
      </w:tr>
      <w:tr w:rsidR="00D26175" w:rsidRPr="00E7759A" w14:paraId="27FF4BA8" w14:textId="77777777" w:rsidTr="00DC18BD">
        <w:tc>
          <w:tcPr>
            <w:tcW w:w="1418" w:type="dxa"/>
          </w:tcPr>
          <w:p w14:paraId="37F14C5A" w14:textId="77777777" w:rsidR="00D26175" w:rsidRPr="00E7759A" w:rsidRDefault="00D26175" w:rsidP="00E76C39">
            <w:pPr>
              <w:spacing w:after="0"/>
              <w:rPr>
                <w:rFonts w:cs="Calibri"/>
                <w:i/>
                <w:sz w:val="20"/>
                <w:szCs w:val="20"/>
              </w:rPr>
            </w:pPr>
          </w:p>
        </w:tc>
        <w:tc>
          <w:tcPr>
            <w:tcW w:w="1701" w:type="dxa"/>
            <w:gridSpan w:val="4"/>
          </w:tcPr>
          <w:p w14:paraId="3F0AE845" w14:textId="77777777" w:rsidR="00D26175" w:rsidRPr="00E7759A" w:rsidRDefault="00D26175" w:rsidP="00E76C39">
            <w:pPr>
              <w:spacing w:after="0"/>
              <w:rPr>
                <w:rFonts w:cs="Calibri"/>
                <w:b/>
                <w:i/>
                <w:sz w:val="20"/>
                <w:szCs w:val="20"/>
                <w:highlight w:val="lightGray"/>
                <w:lang w:val="en-GB"/>
              </w:rPr>
            </w:pPr>
            <w:r w:rsidRPr="00E7759A">
              <w:rPr>
                <w:rFonts w:cs="Calibri"/>
                <w:b/>
                <w:i/>
                <w:sz w:val="20"/>
                <w:szCs w:val="20"/>
                <w:highlight w:val="lightGray"/>
                <w:lang w:val="en-GB"/>
              </w:rPr>
              <w:t>Cancellation</w:t>
            </w:r>
          </w:p>
        </w:tc>
        <w:tc>
          <w:tcPr>
            <w:tcW w:w="567" w:type="dxa"/>
          </w:tcPr>
          <w:p w14:paraId="207D7529"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418" w:type="dxa"/>
          </w:tcPr>
          <w:p w14:paraId="0804746C" w14:textId="77777777" w:rsidR="00D26175" w:rsidRPr="00E7759A" w:rsidRDefault="00D26175" w:rsidP="00E76C39">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386" w:type="dxa"/>
          </w:tcPr>
          <w:p w14:paraId="2DF31480"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Signale la suppression de la course identifiée.</w:t>
            </w:r>
          </w:p>
          <w:p w14:paraId="61662DFE" w14:textId="77777777" w:rsidR="00D26175" w:rsidRPr="00E7759A" w:rsidRDefault="00D26175" w:rsidP="00E76C39">
            <w:pPr>
              <w:spacing w:after="0"/>
              <w:jc w:val="both"/>
              <w:rPr>
                <w:rFonts w:cs="Calibri"/>
                <w:sz w:val="20"/>
                <w:szCs w:val="20"/>
              </w:rPr>
            </w:pPr>
            <w:r w:rsidRPr="00E7759A">
              <w:rPr>
                <w:rFonts w:cs="Calibri"/>
                <w:sz w:val="20"/>
                <w:szCs w:val="20"/>
              </w:rPr>
              <w:t xml:space="preserve">Valeur par </w:t>
            </w:r>
            <w:proofErr w:type="spellStart"/>
            <w:proofErr w:type="gramStart"/>
            <w:r w:rsidRPr="00E7759A">
              <w:rPr>
                <w:rFonts w:cs="Calibri"/>
                <w:sz w:val="20"/>
                <w:szCs w:val="20"/>
              </w:rPr>
              <w:t>défaut</w:t>
            </w:r>
            <w:proofErr w:type="spellEnd"/>
            <w:r w:rsidRPr="00E7759A">
              <w:rPr>
                <w:rFonts w:cs="Calibri"/>
                <w:sz w:val="20"/>
                <w:szCs w:val="20"/>
              </w:rPr>
              <w:t> :</w:t>
            </w:r>
            <w:proofErr w:type="gramEnd"/>
            <w:r w:rsidRPr="00E7759A">
              <w:rPr>
                <w:rFonts w:cs="Calibri"/>
                <w:sz w:val="20"/>
                <w:szCs w:val="20"/>
              </w:rPr>
              <w:t xml:space="preserve"> « false»</w:t>
            </w:r>
          </w:p>
        </w:tc>
      </w:tr>
      <w:tr w:rsidR="00D26175" w:rsidRPr="00E7759A" w14:paraId="20238B78" w14:textId="77777777" w:rsidTr="00DC18BD">
        <w:tc>
          <w:tcPr>
            <w:tcW w:w="1418" w:type="dxa"/>
          </w:tcPr>
          <w:p w14:paraId="08063278" w14:textId="77777777" w:rsidR="00D26175" w:rsidRPr="00E7759A" w:rsidRDefault="00D26175" w:rsidP="00E76C39">
            <w:pPr>
              <w:spacing w:after="0"/>
              <w:rPr>
                <w:rFonts w:cs="Calibri"/>
                <w:i/>
                <w:sz w:val="20"/>
                <w:szCs w:val="20"/>
                <w:lang w:val="en-GB"/>
              </w:rPr>
            </w:pPr>
            <w:r w:rsidRPr="00E7759A">
              <w:rPr>
                <w:rFonts w:cs="Calibri"/>
                <w:i/>
                <w:sz w:val="20"/>
                <w:szCs w:val="20"/>
                <w:lang w:val="en-GB"/>
              </w:rPr>
              <w:t>Journey Pattern Info</w:t>
            </w:r>
          </w:p>
        </w:tc>
        <w:tc>
          <w:tcPr>
            <w:tcW w:w="1701" w:type="dxa"/>
            <w:gridSpan w:val="4"/>
          </w:tcPr>
          <w:p w14:paraId="70CACF2D" w14:textId="77777777" w:rsidR="00D26175" w:rsidRPr="00E7759A" w:rsidRDefault="00D26175" w:rsidP="00E76C39">
            <w:pPr>
              <w:spacing w:after="0"/>
              <w:rPr>
                <w:rFonts w:cs="Calibri"/>
                <w:b/>
                <w:i/>
                <w:sz w:val="20"/>
                <w:szCs w:val="20"/>
                <w:highlight w:val="lightGray"/>
                <w:lang w:val="en-GB"/>
              </w:rPr>
            </w:pPr>
            <w:r w:rsidRPr="00E7759A">
              <w:rPr>
                <w:rFonts w:cs="Calibri"/>
                <w:b/>
                <w:i/>
                <w:sz w:val="20"/>
                <w:szCs w:val="20"/>
                <w:highlight w:val="lightGray"/>
                <w:lang w:val="en-GB"/>
              </w:rPr>
              <w:t>:::</w:t>
            </w:r>
          </w:p>
        </w:tc>
        <w:tc>
          <w:tcPr>
            <w:tcW w:w="567" w:type="dxa"/>
          </w:tcPr>
          <w:p w14:paraId="2F7AEA49"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418" w:type="dxa"/>
          </w:tcPr>
          <w:p w14:paraId="197AAC97" w14:textId="77777777" w:rsidR="00D26175" w:rsidRPr="00E7759A" w:rsidRDefault="00D26175" w:rsidP="00E76C39">
            <w:pPr>
              <w:spacing w:after="0"/>
              <w:rPr>
                <w:rFonts w:cs="Calibri"/>
                <w:i/>
                <w:sz w:val="20"/>
                <w:szCs w:val="20"/>
                <w:lang w:val="en-GB"/>
              </w:rPr>
            </w:pPr>
            <w:proofErr w:type="spellStart"/>
            <w:r w:rsidRPr="00E7759A">
              <w:rPr>
                <w:rFonts w:cs="Calibri"/>
                <w:i/>
                <w:sz w:val="20"/>
                <w:szCs w:val="20"/>
                <w:lang w:val="en-GB"/>
              </w:rPr>
              <w:t>Journey</w:t>
            </w:r>
            <w:r w:rsidRPr="00E7759A">
              <w:rPr>
                <w:rFonts w:cs="Calibri"/>
                <w:i/>
                <w:sz w:val="20"/>
                <w:szCs w:val="20"/>
                <w:lang w:val="en-GB"/>
              </w:rPr>
              <w:softHyphen/>
              <w:t>Pattern</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5386" w:type="dxa"/>
          </w:tcPr>
          <w:p w14:paraId="123BEDEE" w14:textId="77777777" w:rsidR="00D26175" w:rsidRPr="00E7759A" w:rsidRDefault="00D26175" w:rsidP="00E76C39">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Journey</w:t>
            </w:r>
            <w:r w:rsidRPr="00E7759A">
              <w:rPr>
                <w:rFonts w:cs="Calibri"/>
                <w:sz w:val="20"/>
                <w:szCs w:val="20"/>
                <w:lang w:val="en-GB"/>
              </w:rPr>
              <w:softHyphen/>
              <w:t>Pattern</w:t>
            </w:r>
            <w:r w:rsidRPr="00E7759A">
              <w:rPr>
                <w:rFonts w:cs="Calibri"/>
                <w:sz w:val="20"/>
                <w:szCs w:val="20"/>
                <w:lang w:val="en-GB"/>
              </w:rPr>
              <w:softHyphen/>
              <w:t>Info</w:t>
            </w:r>
            <w:r w:rsidRPr="00E7759A">
              <w:rPr>
                <w:rFonts w:cs="Calibri"/>
                <w:sz w:val="20"/>
                <w:szCs w:val="20"/>
                <w:lang w:val="en-GB"/>
              </w:rPr>
              <w:softHyphen/>
              <w:t>Group</w:t>
            </w:r>
            <w:proofErr w:type="spellEnd"/>
            <w:r w:rsidRPr="00E7759A">
              <w:rPr>
                <w:rFonts w:cs="Calibri"/>
                <w:sz w:val="20"/>
                <w:szCs w:val="20"/>
                <w:lang w:val="en-GB"/>
              </w:rPr>
              <w:t>.</w:t>
            </w:r>
          </w:p>
        </w:tc>
      </w:tr>
      <w:tr w:rsidR="00D26175" w:rsidRPr="00E7759A" w14:paraId="66D52FDF" w14:textId="77777777" w:rsidTr="00DC18BD">
        <w:tc>
          <w:tcPr>
            <w:tcW w:w="1418" w:type="dxa"/>
          </w:tcPr>
          <w:p w14:paraId="0EAA436D" w14:textId="77777777" w:rsidR="00D26175" w:rsidRPr="00E7759A" w:rsidRDefault="00D26175" w:rsidP="00E76C39">
            <w:pPr>
              <w:spacing w:after="0"/>
              <w:rPr>
                <w:rFonts w:cs="Calibri"/>
                <w:i/>
                <w:sz w:val="20"/>
                <w:szCs w:val="20"/>
                <w:lang w:val="en-GB"/>
              </w:rPr>
            </w:pPr>
            <w:r w:rsidRPr="00E7759A">
              <w:rPr>
                <w:rFonts w:cs="Calibri"/>
                <w:i/>
                <w:sz w:val="20"/>
                <w:szCs w:val="20"/>
                <w:lang w:val="en-GB"/>
              </w:rPr>
              <w:t>Service Info</w:t>
            </w:r>
          </w:p>
        </w:tc>
        <w:tc>
          <w:tcPr>
            <w:tcW w:w="1701" w:type="dxa"/>
            <w:gridSpan w:val="4"/>
          </w:tcPr>
          <w:p w14:paraId="34E9755B" w14:textId="77777777" w:rsidR="00D26175" w:rsidRPr="00E7759A" w:rsidRDefault="00D26175" w:rsidP="00E76C39">
            <w:pPr>
              <w:spacing w:after="0"/>
              <w:rPr>
                <w:rFonts w:cs="Calibri"/>
                <w:b/>
                <w:i/>
                <w:sz w:val="20"/>
                <w:szCs w:val="20"/>
                <w:highlight w:val="lightGray"/>
                <w:lang w:val="en-GB"/>
              </w:rPr>
            </w:pPr>
            <w:r w:rsidRPr="00E7759A">
              <w:rPr>
                <w:rFonts w:cs="Calibri"/>
                <w:b/>
                <w:i/>
                <w:sz w:val="20"/>
                <w:szCs w:val="20"/>
                <w:highlight w:val="lightGray"/>
                <w:lang w:val="en-GB"/>
              </w:rPr>
              <w:t>:::</w:t>
            </w:r>
          </w:p>
        </w:tc>
        <w:tc>
          <w:tcPr>
            <w:tcW w:w="567" w:type="dxa"/>
          </w:tcPr>
          <w:p w14:paraId="7B47E5D8"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418" w:type="dxa"/>
          </w:tcPr>
          <w:p w14:paraId="10497BBE" w14:textId="77777777" w:rsidR="00D26175" w:rsidRPr="00E7759A" w:rsidRDefault="00D26175" w:rsidP="00E76C39">
            <w:pPr>
              <w:spacing w:after="0"/>
              <w:rPr>
                <w:rFonts w:cs="Calibri"/>
                <w:i/>
                <w:sz w:val="20"/>
                <w:szCs w:val="20"/>
                <w:lang w:val="en-GB"/>
              </w:rPr>
            </w:pPr>
            <w:proofErr w:type="spellStart"/>
            <w:r w:rsidRPr="00E7759A">
              <w:rPr>
                <w:rFonts w:cs="Calibri"/>
                <w:i/>
                <w:sz w:val="20"/>
                <w:szCs w:val="20"/>
                <w:lang w:val="en-GB"/>
              </w:rPr>
              <w:t>Service</w:t>
            </w:r>
            <w:r w:rsidRPr="00E7759A">
              <w:rPr>
                <w:rFonts w:cs="Calibri"/>
                <w:i/>
                <w:sz w:val="20"/>
                <w:szCs w:val="20"/>
                <w:lang w:val="en-GB"/>
              </w:rPr>
              <w:softHyphen/>
              <w:t>Info</w:t>
            </w:r>
            <w:r w:rsidRPr="00E7759A">
              <w:rPr>
                <w:rFonts w:cs="Calibri"/>
                <w:i/>
                <w:sz w:val="20"/>
                <w:szCs w:val="20"/>
                <w:lang w:val="en-GB"/>
              </w:rPr>
              <w:softHyphen/>
              <w:t>Group</w:t>
            </w:r>
            <w:proofErr w:type="spellEnd"/>
          </w:p>
        </w:tc>
        <w:tc>
          <w:tcPr>
            <w:tcW w:w="5386" w:type="dxa"/>
          </w:tcPr>
          <w:p w14:paraId="6E1CEDA1" w14:textId="77777777" w:rsidR="00D26175" w:rsidRPr="00E7759A" w:rsidRDefault="00D26175" w:rsidP="00E76C39">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ServiceInfo</w:t>
            </w:r>
            <w:r w:rsidRPr="00E7759A">
              <w:rPr>
                <w:rFonts w:cs="Calibri"/>
                <w:sz w:val="20"/>
                <w:szCs w:val="20"/>
                <w:lang w:val="en-GB"/>
              </w:rPr>
              <w:softHyphen/>
              <w:t>Group</w:t>
            </w:r>
            <w:proofErr w:type="spellEnd"/>
            <w:r w:rsidRPr="00E7759A">
              <w:rPr>
                <w:rFonts w:cs="Calibri"/>
                <w:sz w:val="20"/>
                <w:szCs w:val="20"/>
                <w:lang w:val="en-GB"/>
              </w:rPr>
              <w:t>.</w:t>
            </w:r>
          </w:p>
        </w:tc>
      </w:tr>
      <w:tr w:rsidR="00D26175" w:rsidRPr="00E32CB2" w14:paraId="7EDC264B" w14:textId="77777777" w:rsidTr="00DC18BD">
        <w:tc>
          <w:tcPr>
            <w:tcW w:w="1418" w:type="dxa"/>
            <w:vMerge w:val="restart"/>
          </w:tcPr>
          <w:p w14:paraId="1B9A7DEB" w14:textId="77777777" w:rsidR="00D26175" w:rsidRPr="00E7759A" w:rsidRDefault="00D26175" w:rsidP="00E76C39">
            <w:pPr>
              <w:spacing w:after="0"/>
              <w:rPr>
                <w:rFonts w:cs="Calibri"/>
                <w:i/>
                <w:sz w:val="20"/>
                <w:szCs w:val="20"/>
                <w:lang w:val="en-GB"/>
              </w:rPr>
            </w:pPr>
            <w:r w:rsidRPr="00E7759A">
              <w:rPr>
                <w:rFonts w:cs="Calibri"/>
                <w:i/>
                <w:sz w:val="20"/>
                <w:szCs w:val="20"/>
                <w:lang w:val="en-GB"/>
              </w:rPr>
              <w:t>Journey Info</w:t>
            </w:r>
          </w:p>
        </w:tc>
        <w:tc>
          <w:tcPr>
            <w:tcW w:w="1701" w:type="dxa"/>
            <w:gridSpan w:val="4"/>
          </w:tcPr>
          <w:p w14:paraId="10DD562C" w14:textId="77777777" w:rsidR="00D26175" w:rsidRPr="00E7759A" w:rsidRDefault="00D26175" w:rsidP="00E76C39">
            <w:pPr>
              <w:spacing w:after="0"/>
              <w:rPr>
                <w:rFonts w:cs="Calibri"/>
                <w:b/>
                <w:i/>
                <w:sz w:val="20"/>
                <w:szCs w:val="20"/>
                <w:highlight w:val="lightGray"/>
              </w:rPr>
            </w:pPr>
            <w:r w:rsidRPr="00E7759A">
              <w:rPr>
                <w:rFonts w:cs="Calibri"/>
                <w:b/>
                <w:i/>
                <w:sz w:val="20"/>
                <w:szCs w:val="20"/>
                <w:highlight w:val="lightGray"/>
              </w:rPr>
              <w:t>Vehicle</w:t>
            </w:r>
            <w:r w:rsidRPr="00E7759A">
              <w:rPr>
                <w:rFonts w:cs="Calibri"/>
                <w:b/>
                <w:i/>
                <w:spacing w:val="-4"/>
                <w:sz w:val="20"/>
                <w:szCs w:val="20"/>
                <w:highlight w:val="lightGray"/>
                <w:lang w:val="en-GB"/>
              </w:rPr>
              <w:softHyphen/>
            </w:r>
            <w:proofErr w:type="spellStart"/>
            <w:r w:rsidRPr="00E7759A">
              <w:rPr>
                <w:rFonts w:cs="Calibri"/>
                <w:b/>
                <w:i/>
                <w:sz w:val="20"/>
                <w:szCs w:val="20"/>
                <w:highlight w:val="lightGray"/>
              </w:rPr>
              <w:t>Journey</w:t>
            </w:r>
            <w:r w:rsidRPr="00E7759A">
              <w:rPr>
                <w:rFonts w:cs="Calibri"/>
                <w:b/>
                <w:i/>
                <w:sz w:val="20"/>
                <w:szCs w:val="20"/>
                <w:highlight w:val="lightGray"/>
              </w:rPr>
              <w:softHyphen/>
              <w:t>Name</w:t>
            </w:r>
            <w:proofErr w:type="spellEnd"/>
          </w:p>
        </w:tc>
        <w:tc>
          <w:tcPr>
            <w:tcW w:w="567" w:type="dxa"/>
          </w:tcPr>
          <w:p w14:paraId="163F997F" w14:textId="77777777" w:rsidR="00D26175" w:rsidRPr="00E7759A" w:rsidRDefault="00D26175" w:rsidP="00E76C39">
            <w:pPr>
              <w:spacing w:after="0"/>
              <w:rPr>
                <w:rFonts w:cs="Calibri"/>
                <w:sz w:val="20"/>
                <w:szCs w:val="20"/>
              </w:rPr>
            </w:pPr>
            <w:r w:rsidRPr="00E7759A">
              <w:rPr>
                <w:rFonts w:cs="Calibri"/>
                <w:sz w:val="20"/>
                <w:szCs w:val="20"/>
              </w:rPr>
              <w:t>0:1</w:t>
            </w:r>
          </w:p>
        </w:tc>
        <w:tc>
          <w:tcPr>
            <w:tcW w:w="1418" w:type="dxa"/>
          </w:tcPr>
          <w:p w14:paraId="20F069DE" w14:textId="77777777" w:rsidR="00D26175" w:rsidRPr="00E7759A" w:rsidRDefault="00D26175" w:rsidP="00E76C39">
            <w:pPr>
              <w:spacing w:after="0"/>
              <w:rPr>
                <w:rFonts w:cs="Calibri"/>
                <w:i/>
                <w:sz w:val="20"/>
                <w:szCs w:val="20"/>
              </w:rPr>
            </w:pPr>
            <w:proofErr w:type="spellStart"/>
            <w:r w:rsidRPr="00E7759A">
              <w:rPr>
                <w:rFonts w:cs="Calibri"/>
                <w:i/>
                <w:sz w:val="20"/>
                <w:szCs w:val="20"/>
              </w:rPr>
              <w:t>NLString</w:t>
            </w:r>
            <w:proofErr w:type="spellEnd"/>
          </w:p>
        </w:tc>
        <w:tc>
          <w:tcPr>
            <w:tcW w:w="5386" w:type="dxa"/>
          </w:tcPr>
          <w:p w14:paraId="421A1D20" w14:textId="77777777" w:rsidR="00D26175" w:rsidRPr="00E7759A" w:rsidRDefault="00D26175" w:rsidP="00E76C39">
            <w:pPr>
              <w:spacing w:after="0"/>
              <w:jc w:val="both"/>
              <w:rPr>
                <w:rFonts w:cs="Calibri"/>
                <w:sz w:val="20"/>
                <w:szCs w:val="20"/>
                <w:highlight w:val="yellow"/>
                <w:lang w:val="fr-FR"/>
              </w:rPr>
            </w:pPr>
            <w:r w:rsidRPr="00E7759A">
              <w:rPr>
                <w:rFonts w:cs="Calibri"/>
                <w:sz w:val="20"/>
                <w:szCs w:val="20"/>
                <w:lang w:val="fr-FR"/>
              </w:rPr>
              <w:t>Nom commercial de la course.</w:t>
            </w:r>
          </w:p>
        </w:tc>
      </w:tr>
      <w:tr w:rsidR="00D26175" w:rsidRPr="00E7759A" w14:paraId="0BB24867" w14:textId="77777777" w:rsidTr="00DC18BD">
        <w:tc>
          <w:tcPr>
            <w:tcW w:w="1418" w:type="dxa"/>
            <w:vMerge/>
          </w:tcPr>
          <w:p w14:paraId="5EB60AFF" w14:textId="77777777" w:rsidR="00D26175" w:rsidRPr="00E7759A" w:rsidRDefault="00D26175" w:rsidP="00E76C39">
            <w:pPr>
              <w:spacing w:after="0"/>
              <w:rPr>
                <w:rFonts w:cs="Calibri"/>
                <w:i/>
                <w:sz w:val="20"/>
                <w:szCs w:val="20"/>
                <w:lang w:val="fr-FR"/>
              </w:rPr>
            </w:pPr>
          </w:p>
        </w:tc>
        <w:tc>
          <w:tcPr>
            <w:tcW w:w="1701" w:type="dxa"/>
            <w:gridSpan w:val="4"/>
          </w:tcPr>
          <w:p w14:paraId="08D0CD4E"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Journey</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Note</w:t>
            </w:r>
            <w:proofErr w:type="spellEnd"/>
          </w:p>
        </w:tc>
        <w:tc>
          <w:tcPr>
            <w:tcW w:w="567" w:type="dxa"/>
          </w:tcPr>
          <w:p w14:paraId="4D60D5B1" w14:textId="77777777" w:rsidR="00D26175" w:rsidRPr="00E7759A" w:rsidRDefault="00D26175" w:rsidP="00E76C39">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418" w:type="dxa"/>
          </w:tcPr>
          <w:p w14:paraId="16F2D586" w14:textId="77777777" w:rsidR="00D26175" w:rsidRPr="00E7759A" w:rsidRDefault="00D26175" w:rsidP="00E76C39">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5386" w:type="dxa"/>
          </w:tcPr>
          <w:p w14:paraId="7CF63092"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Additional descriptive text associated with journey. Inherited property.</w:t>
            </w:r>
          </w:p>
        </w:tc>
      </w:tr>
      <w:tr w:rsidR="00D26175" w:rsidRPr="00E7759A" w14:paraId="5C4B080E" w14:textId="77777777" w:rsidTr="00DC18BD">
        <w:tc>
          <w:tcPr>
            <w:tcW w:w="1418" w:type="dxa"/>
          </w:tcPr>
          <w:p w14:paraId="51905888" w14:textId="77777777" w:rsidR="00D26175" w:rsidRPr="00E7759A" w:rsidRDefault="00D26175" w:rsidP="00E76C39">
            <w:pPr>
              <w:spacing w:after="0"/>
              <w:rPr>
                <w:rFonts w:cs="Calibri"/>
                <w:i/>
                <w:sz w:val="20"/>
                <w:szCs w:val="20"/>
              </w:rPr>
            </w:pPr>
          </w:p>
        </w:tc>
        <w:tc>
          <w:tcPr>
            <w:tcW w:w="1701" w:type="dxa"/>
            <w:gridSpan w:val="4"/>
          </w:tcPr>
          <w:p w14:paraId="29A12D54"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PublicContact</w:t>
            </w:r>
            <w:proofErr w:type="spellEnd"/>
            <w:r w:rsidRPr="00E7759A">
              <w:rPr>
                <w:rFonts w:cs="Calibri"/>
                <w:b/>
                <w:i/>
                <w:vanish/>
                <w:sz w:val="20"/>
                <w:szCs w:val="20"/>
                <w:highlight w:val="cyan"/>
                <w:lang w:val="en-GB"/>
              </w:rPr>
              <w:tab/>
            </w:r>
          </w:p>
        </w:tc>
        <w:tc>
          <w:tcPr>
            <w:tcW w:w="567" w:type="dxa"/>
          </w:tcPr>
          <w:p w14:paraId="2754B3C7"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418" w:type="dxa"/>
          </w:tcPr>
          <w:p w14:paraId="77819EF9"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5386" w:type="dxa"/>
          </w:tcPr>
          <w:p w14:paraId="42BCB3D0"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Contact details for use by members of public. </w:t>
            </w:r>
          </w:p>
        </w:tc>
      </w:tr>
      <w:tr w:rsidR="00D26175" w:rsidRPr="00E7759A" w14:paraId="4C776DB8" w14:textId="77777777" w:rsidTr="00DC18BD">
        <w:tc>
          <w:tcPr>
            <w:tcW w:w="1418" w:type="dxa"/>
          </w:tcPr>
          <w:p w14:paraId="4580E497" w14:textId="77777777" w:rsidR="00D26175" w:rsidRPr="00E7759A" w:rsidRDefault="00D26175" w:rsidP="00E76C39">
            <w:pPr>
              <w:spacing w:after="0"/>
              <w:rPr>
                <w:rFonts w:cs="Calibri"/>
                <w:i/>
                <w:sz w:val="20"/>
                <w:szCs w:val="20"/>
              </w:rPr>
            </w:pPr>
          </w:p>
        </w:tc>
        <w:tc>
          <w:tcPr>
            <w:tcW w:w="284" w:type="dxa"/>
          </w:tcPr>
          <w:p w14:paraId="7CCE5715" w14:textId="77777777" w:rsidR="00D26175" w:rsidRPr="00E7759A" w:rsidRDefault="00D26175" w:rsidP="00E76C39">
            <w:pPr>
              <w:spacing w:after="0"/>
              <w:rPr>
                <w:rFonts w:cs="Calibri"/>
                <w:b/>
                <w:i/>
                <w:vanish/>
                <w:sz w:val="20"/>
                <w:szCs w:val="20"/>
                <w:highlight w:val="cyan"/>
                <w:lang w:val="en-GB"/>
              </w:rPr>
            </w:pPr>
          </w:p>
        </w:tc>
        <w:tc>
          <w:tcPr>
            <w:tcW w:w="1417" w:type="dxa"/>
            <w:gridSpan w:val="3"/>
          </w:tcPr>
          <w:p w14:paraId="12EFC5DB"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PhoneNumber</w:t>
            </w:r>
            <w:proofErr w:type="spellEnd"/>
          </w:p>
        </w:tc>
        <w:tc>
          <w:tcPr>
            <w:tcW w:w="567" w:type="dxa"/>
          </w:tcPr>
          <w:p w14:paraId="1386148A"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418" w:type="dxa"/>
          </w:tcPr>
          <w:p w14:paraId="19CEAB88" w14:textId="77777777" w:rsidR="00D26175" w:rsidRPr="00E7759A" w:rsidRDefault="00D26175" w:rsidP="00E76C39">
            <w:pPr>
              <w:spacing w:after="0"/>
              <w:rPr>
                <w:rFonts w:cs="Calibri"/>
                <w:i/>
                <w:vanish/>
                <w:sz w:val="20"/>
                <w:szCs w:val="20"/>
                <w:highlight w:val="cyan"/>
                <w:lang w:val="en-GB"/>
              </w:rPr>
            </w:pPr>
            <w:proofErr w:type="spellStart"/>
            <w:r w:rsidRPr="00E7759A">
              <w:rPr>
                <w:rFonts w:cs="Calibri"/>
                <w:i/>
                <w:vanish/>
                <w:sz w:val="20"/>
                <w:szCs w:val="20"/>
                <w:highlight w:val="cyan"/>
                <w:lang w:val="en-GB"/>
              </w:rPr>
              <w:t>PhoneType</w:t>
            </w:r>
            <w:proofErr w:type="spellEnd"/>
          </w:p>
        </w:tc>
        <w:tc>
          <w:tcPr>
            <w:tcW w:w="5386" w:type="dxa"/>
          </w:tcPr>
          <w:p w14:paraId="28973921"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Phone number for Public to contact OPERATOR of journey. </w:t>
            </w:r>
          </w:p>
        </w:tc>
      </w:tr>
      <w:tr w:rsidR="00D26175" w:rsidRPr="00E7759A" w14:paraId="19E4CB47" w14:textId="77777777" w:rsidTr="00DC18BD">
        <w:tc>
          <w:tcPr>
            <w:tcW w:w="1418" w:type="dxa"/>
          </w:tcPr>
          <w:p w14:paraId="1CB917AB" w14:textId="77777777" w:rsidR="00D26175" w:rsidRPr="00E7759A" w:rsidRDefault="00D26175" w:rsidP="00E76C39">
            <w:pPr>
              <w:spacing w:after="0"/>
              <w:rPr>
                <w:rFonts w:cs="Calibri"/>
                <w:i/>
                <w:sz w:val="20"/>
                <w:szCs w:val="20"/>
              </w:rPr>
            </w:pPr>
          </w:p>
        </w:tc>
        <w:tc>
          <w:tcPr>
            <w:tcW w:w="284" w:type="dxa"/>
          </w:tcPr>
          <w:p w14:paraId="03CDBD36" w14:textId="77777777" w:rsidR="00D26175" w:rsidRPr="00E7759A" w:rsidRDefault="00D26175" w:rsidP="00E76C39">
            <w:pPr>
              <w:spacing w:after="0"/>
              <w:rPr>
                <w:rFonts w:cs="Calibri"/>
                <w:b/>
                <w:i/>
                <w:vanish/>
                <w:sz w:val="20"/>
                <w:szCs w:val="20"/>
                <w:highlight w:val="cyan"/>
                <w:lang w:val="en-GB"/>
              </w:rPr>
            </w:pPr>
          </w:p>
        </w:tc>
        <w:tc>
          <w:tcPr>
            <w:tcW w:w="1417" w:type="dxa"/>
            <w:gridSpan w:val="3"/>
          </w:tcPr>
          <w:p w14:paraId="06E07C0A"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Url</w:t>
            </w:r>
            <w:proofErr w:type="spellEnd"/>
          </w:p>
        </w:tc>
        <w:tc>
          <w:tcPr>
            <w:tcW w:w="567" w:type="dxa"/>
          </w:tcPr>
          <w:p w14:paraId="6D0340AE"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418" w:type="dxa"/>
          </w:tcPr>
          <w:p w14:paraId="30D54421" w14:textId="77777777" w:rsidR="00D26175" w:rsidRPr="00E7759A" w:rsidRDefault="00D26175" w:rsidP="00E76C39">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xsd:anyUri</w:t>
            </w:r>
            <w:proofErr w:type="spellEnd"/>
            <w:proofErr w:type="gramEnd"/>
          </w:p>
        </w:tc>
        <w:tc>
          <w:tcPr>
            <w:tcW w:w="5386" w:type="dxa"/>
          </w:tcPr>
          <w:p w14:paraId="00A375A4"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Public URL to contact OPERATOR of journey. </w:t>
            </w:r>
          </w:p>
        </w:tc>
      </w:tr>
      <w:tr w:rsidR="00D26175" w:rsidRPr="00E7759A" w14:paraId="148F8380" w14:textId="77777777" w:rsidTr="00DC18BD">
        <w:tc>
          <w:tcPr>
            <w:tcW w:w="1418" w:type="dxa"/>
          </w:tcPr>
          <w:p w14:paraId="79572D32" w14:textId="77777777" w:rsidR="00D26175" w:rsidRPr="00E7759A" w:rsidRDefault="00D26175" w:rsidP="00E76C39">
            <w:pPr>
              <w:spacing w:after="0"/>
              <w:rPr>
                <w:rFonts w:cs="Calibri"/>
                <w:i/>
                <w:sz w:val="20"/>
                <w:szCs w:val="20"/>
              </w:rPr>
            </w:pPr>
          </w:p>
        </w:tc>
        <w:tc>
          <w:tcPr>
            <w:tcW w:w="1701" w:type="dxa"/>
            <w:gridSpan w:val="4"/>
          </w:tcPr>
          <w:p w14:paraId="206DCAAB"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OperationsContact</w:t>
            </w:r>
            <w:proofErr w:type="spellEnd"/>
          </w:p>
        </w:tc>
        <w:tc>
          <w:tcPr>
            <w:tcW w:w="567" w:type="dxa"/>
          </w:tcPr>
          <w:p w14:paraId="2F04C8C8"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418" w:type="dxa"/>
          </w:tcPr>
          <w:p w14:paraId="65975F25"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5386" w:type="dxa"/>
          </w:tcPr>
          <w:p w14:paraId="7B29FB02"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Contact details for use by operational staff. </w:t>
            </w:r>
          </w:p>
        </w:tc>
      </w:tr>
      <w:tr w:rsidR="00D26175" w:rsidRPr="00E7759A" w14:paraId="03230351" w14:textId="77777777" w:rsidTr="00DC18BD">
        <w:tc>
          <w:tcPr>
            <w:tcW w:w="1418" w:type="dxa"/>
          </w:tcPr>
          <w:p w14:paraId="60B47E12" w14:textId="77777777" w:rsidR="00D26175" w:rsidRPr="00E7759A" w:rsidRDefault="00D26175" w:rsidP="00E76C39">
            <w:pPr>
              <w:spacing w:after="0"/>
              <w:rPr>
                <w:rFonts w:cs="Calibri"/>
                <w:i/>
                <w:sz w:val="20"/>
                <w:szCs w:val="20"/>
              </w:rPr>
            </w:pPr>
          </w:p>
        </w:tc>
        <w:tc>
          <w:tcPr>
            <w:tcW w:w="284" w:type="dxa"/>
          </w:tcPr>
          <w:p w14:paraId="075557B4" w14:textId="77777777" w:rsidR="00D26175" w:rsidRPr="00E7759A" w:rsidRDefault="00D26175" w:rsidP="00E76C39">
            <w:pPr>
              <w:spacing w:after="0"/>
              <w:rPr>
                <w:rFonts w:cs="Calibri"/>
                <w:b/>
                <w:i/>
                <w:vanish/>
                <w:sz w:val="20"/>
                <w:szCs w:val="20"/>
                <w:highlight w:val="cyan"/>
                <w:lang w:val="en-GB"/>
              </w:rPr>
            </w:pPr>
          </w:p>
        </w:tc>
        <w:tc>
          <w:tcPr>
            <w:tcW w:w="1417" w:type="dxa"/>
            <w:gridSpan w:val="3"/>
          </w:tcPr>
          <w:p w14:paraId="70123BBA"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PhoneNumber</w:t>
            </w:r>
            <w:proofErr w:type="spellEnd"/>
          </w:p>
        </w:tc>
        <w:tc>
          <w:tcPr>
            <w:tcW w:w="567" w:type="dxa"/>
          </w:tcPr>
          <w:p w14:paraId="068A3646"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418" w:type="dxa"/>
          </w:tcPr>
          <w:p w14:paraId="7F50DDE3" w14:textId="77777777" w:rsidR="00D26175" w:rsidRPr="00E7759A" w:rsidRDefault="00D26175" w:rsidP="00E76C39">
            <w:pPr>
              <w:spacing w:after="0"/>
              <w:rPr>
                <w:rFonts w:cs="Calibri"/>
                <w:i/>
                <w:vanish/>
                <w:sz w:val="20"/>
                <w:szCs w:val="20"/>
                <w:highlight w:val="cyan"/>
                <w:lang w:val="en-GB"/>
              </w:rPr>
            </w:pPr>
            <w:proofErr w:type="spellStart"/>
            <w:r w:rsidRPr="00E7759A">
              <w:rPr>
                <w:rFonts w:cs="Calibri"/>
                <w:i/>
                <w:vanish/>
                <w:sz w:val="20"/>
                <w:szCs w:val="20"/>
                <w:highlight w:val="cyan"/>
                <w:lang w:val="en-GB"/>
              </w:rPr>
              <w:t>PhoneType</w:t>
            </w:r>
            <w:proofErr w:type="spellEnd"/>
          </w:p>
        </w:tc>
        <w:tc>
          <w:tcPr>
            <w:tcW w:w="5386" w:type="dxa"/>
          </w:tcPr>
          <w:p w14:paraId="5C5D5216"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Phone number for operational contact. Not for Public use. </w:t>
            </w:r>
          </w:p>
        </w:tc>
      </w:tr>
      <w:tr w:rsidR="00D26175" w:rsidRPr="00E7759A" w14:paraId="1A1E7B2B" w14:textId="77777777" w:rsidTr="00DC18BD">
        <w:tc>
          <w:tcPr>
            <w:tcW w:w="1418" w:type="dxa"/>
          </w:tcPr>
          <w:p w14:paraId="7142EE6C" w14:textId="77777777" w:rsidR="00D26175" w:rsidRPr="00E7759A" w:rsidRDefault="00D26175" w:rsidP="00E76C39">
            <w:pPr>
              <w:spacing w:after="0"/>
              <w:rPr>
                <w:rFonts w:cs="Calibri"/>
                <w:i/>
                <w:sz w:val="20"/>
                <w:szCs w:val="20"/>
              </w:rPr>
            </w:pPr>
          </w:p>
        </w:tc>
        <w:tc>
          <w:tcPr>
            <w:tcW w:w="850" w:type="dxa"/>
            <w:gridSpan w:val="3"/>
          </w:tcPr>
          <w:p w14:paraId="2FC1A7B0" w14:textId="77777777" w:rsidR="00D26175" w:rsidRPr="00E7759A" w:rsidRDefault="00D26175" w:rsidP="00E76C39">
            <w:pPr>
              <w:spacing w:after="0"/>
              <w:rPr>
                <w:rFonts w:cs="Calibri"/>
                <w:b/>
                <w:i/>
                <w:vanish/>
                <w:sz w:val="20"/>
                <w:szCs w:val="20"/>
                <w:highlight w:val="cyan"/>
                <w:lang w:val="en-GB"/>
              </w:rPr>
            </w:pPr>
          </w:p>
        </w:tc>
        <w:tc>
          <w:tcPr>
            <w:tcW w:w="851" w:type="dxa"/>
          </w:tcPr>
          <w:p w14:paraId="334ADE7C"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Url</w:t>
            </w:r>
            <w:proofErr w:type="spellEnd"/>
          </w:p>
        </w:tc>
        <w:tc>
          <w:tcPr>
            <w:tcW w:w="567" w:type="dxa"/>
          </w:tcPr>
          <w:p w14:paraId="5A4602D4"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418" w:type="dxa"/>
          </w:tcPr>
          <w:p w14:paraId="4AE7594E" w14:textId="77777777" w:rsidR="00D26175" w:rsidRPr="00E7759A" w:rsidRDefault="00D26175" w:rsidP="00E76C39">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xsd:anyUri</w:t>
            </w:r>
            <w:proofErr w:type="spellEnd"/>
            <w:proofErr w:type="gramEnd"/>
          </w:p>
        </w:tc>
        <w:tc>
          <w:tcPr>
            <w:tcW w:w="5386" w:type="dxa"/>
          </w:tcPr>
          <w:p w14:paraId="2859DA75"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URL number for operational contact. Not for Public use. </w:t>
            </w:r>
          </w:p>
        </w:tc>
      </w:tr>
      <w:tr w:rsidR="00D26175" w:rsidRPr="00E32CB2" w14:paraId="37D2D0F1" w14:textId="77777777" w:rsidTr="00DC18BD">
        <w:tc>
          <w:tcPr>
            <w:tcW w:w="1418" w:type="dxa"/>
            <w:vMerge w:val="restart"/>
          </w:tcPr>
          <w:p w14:paraId="1E67F119" w14:textId="77777777" w:rsidR="00D26175" w:rsidRPr="00E7759A" w:rsidRDefault="00D26175" w:rsidP="00E76C39">
            <w:pPr>
              <w:spacing w:after="0"/>
              <w:rPr>
                <w:rFonts w:cs="Calibri"/>
                <w:i/>
                <w:sz w:val="20"/>
                <w:szCs w:val="20"/>
                <w:lang w:val="en-GB"/>
              </w:rPr>
            </w:pPr>
            <w:r w:rsidRPr="00E7759A">
              <w:rPr>
                <w:rFonts w:cs="Calibri"/>
                <w:i/>
                <w:sz w:val="20"/>
                <w:szCs w:val="20"/>
                <w:lang w:val="en-GB"/>
              </w:rPr>
              <w:t>Notes</w:t>
            </w:r>
          </w:p>
        </w:tc>
        <w:tc>
          <w:tcPr>
            <w:tcW w:w="1701" w:type="dxa"/>
            <w:gridSpan w:val="4"/>
          </w:tcPr>
          <w:p w14:paraId="149902B5" w14:textId="77777777" w:rsidR="00D26175" w:rsidRPr="00E7759A" w:rsidRDefault="00D26175" w:rsidP="00E76C39">
            <w:pPr>
              <w:spacing w:after="0"/>
              <w:rPr>
                <w:rFonts w:cs="Calibri"/>
                <w:b/>
                <w:i/>
                <w:sz w:val="20"/>
                <w:szCs w:val="20"/>
                <w:highlight w:val="lightGray"/>
              </w:rPr>
            </w:pPr>
            <w:proofErr w:type="spellStart"/>
            <w:r w:rsidRPr="00E7759A">
              <w:rPr>
                <w:rFonts w:cs="Calibri"/>
                <w:b/>
                <w:i/>
                <w:sz w:val="20"/>
                <w:szCs w:val="20"/>
                <w:highlight w:val="lightGray"/>
              </w:rPr>
              <w:t>Destination</w:t>
            </w:r>
            <w:r w:rsidRPr="00E7759A">
              <w:rPr>
                <w:rFonts w:cs="Calibri"/>
                <w:b/>
                <w:i/>
                <w:sz w:val="20"/>
                <w:szCs w:val="20"/>
                <w:highlight w:val="lightGray"/>
              </w:rPr>
              <w:softHyphen/>
              <w:t>Display</w:t>
            </w:r>
            <w:proofErr w:type="spellEnd"/>
          </w:p>
        </w:tc>
        <w:tc>
          <w:tcPr>
            <w:tcW w:w="567" w:type="dxa"/>
          </w:tcPr>
          <w:p w14:paraId="4D099D30" w14:textId="77777777" w:rsidR="00D26175" w:rsidRPr="00E7759A" w:rsidRDefault="00D26175" w:rsidP="00E76C39">
            <w:pPr>
              <w:spacing w:after="0"/>
              <w:rPr>
                <w:rFonts w:cs="Calibri"/>
                <w:sz w:val="20"/>
                <w:szCs w:val="20"/>
              </w:rPr>
            </w:pPr>
            <w:r w:rsidRPr="00E7759A">
              <w:rPr>
                <w:rFonts w:cs="Calibri"/>
                <w:sz w:val="20"/>
                <w:szCs w:val="20"/>
              </w:rPr>
              <w:t>0:1</w:t>
            </w:r>
          </w:p>
        </w:tc>
        <w:tc>
          <w:tcPr>
            <w:tcW w:w="1418" w:type="dxa"/>
          </w:tcPr>
          <w:p w14:paraId="04E02690" w14:textId="77777777" w:rsidR="00D26175" w:rsidRPr="00E7759A" w:rsidRDefault="00D26175" w:rsidP="00E76C39">
            <w:pPr>
              <w:spacing w:after="0"/>
              <w:rPr>
                <w:rFonts w:cs="Calibri"/>
                <w:i/>
                <w:sz w:val="20"/>
                <w:szCs w:val="20"/>
              </w:rPr>
            </w:pPr>
            <w:proofErr w:type="spellStart"/>
            <w:r w:rsidRPr="00E7759A">
              <w:rPr>
                <w:rFonts w:cs="Calibri"/>
                <w:i/>
                <w:sz w:val="20"/>
                <w:szCs w:val="20"/>
              </w:rPr>
              <w:t>NLString</w:t>
            </w:r>
            <w:proofErr w:type="spellEnd"/>
          </w:p>
        </w:tc>
        <w:tc>
          <w:tcPr>
            <w:tcW w:w="5386" w:type="dxa"/>
          </w:tcPr>
          <w:p w14:paraId="263419E9" w14:textId="77777777" w:rsidR="00D26175" w:rsidRPr="00E7759A" w:rsidRDefault="00D26175" w:rsidP="00E76C39">
            <w:pPr>
              <w:spacing w:after="0"/>
              <w:jc w:val="both"/>
              <w:rPr>
                <w:rFonts w:cs="Calibri"/>
                <w:sz w:val="20"/>
                <w:szCs w:val="20"/>
                <w:lang w:val="fr-LU"/>
              </w:rPr>
            </w:pPr>
            <w:r w:rsidRPr="00E7759A">
              <w:rPr>
                <w:rFonts w:cs="Calibri"/>
                <w:sz w:val="20"/>
                <w:szCs w:val="20"/>
                <w:lang w:val="fr-LU"/>
              </w:rPr>
              <w:t>Destination telle qu'elle est affichée sur la girouette du véhicule à cet arrêt (ou sur l’afficheur local).</w:t>
            </w:r>
          </w:p>
        </w:tc>
      </w:tr>
      <w:tr w:rsidR="00D26175" w:rsidRPr="00E7759A" w14:paraId="6E4D73BF" w14:textId="77777777" w:rsidTr="00DC18BD">
        <w:tc>
          <w:tcPr>
            <w:tcW w:w="1418" w:type="dxa"/>
            <w:vMerge/>
          </w:tcPr>
          <w:p w14:paraId="2DA68A77" w14:textId="77777777" w:rsidR="00D26175" w:rsidRPr="00E7759A" w:rsidRDefault="00D26175" w:rsidP="00E76C39">
            <w:pPr>
              <w:spacing w:after="0"/>
              <w:rPr>
                <w:rFonts w:cs="Calibri"/>
                <w:i/>
                <w:sz w:val="20"/>
                <w:szCs w:val="20"/>
                <w:lang w:val="fr-FR"/>
              </w:rPr>
            </w:pPr>
          </w:p>
        </w:tc>
        <w:tc>
          <w:tcPr>
            <w:tcW w:w="1701" w:type="dxa"/>
            <w:gridSpan w:val="4"/>
          </w:tcPr>
          <w:p w14:paraId="691AB3B2"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Line</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Note</w:t>
            </w:r>
            <w:proofErr w:type="spellEnd"/>
          </w:p>
        </w:tc>
        <w:tc>
          <w:tcPr>
            <w:tcW w:w="567" w:type="dxa"/>
          </w:tcPr>
          <w:p w14:paraId="406CA3E8"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418" w:type="dxa"/>
          </w:tcPr>
          <w:p w14:paraId="22D8D8DE" w14:textId="77777777" w:rsidR="00D26175" w:rsidRPr="00E7759A" w:rsidRDefault="00D26175" w:rsidP="00E76C39">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5386" w:type="dxa"/>
          </w:tcPr>
          <w:p w14:paraId="74049177"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Additional Text associated with line. Inherited property.</w:t>
            </w:r>
          </w:p>
        </w:tc>
      </w:tr>
      <w:tr w:rsidR="00D26175" w:rsidRPr="00E7759A" w14:paraId="1B86BFA6" w14:textId="77777777" w:rsidTr="00DC18BD">
        <w:tc>
          <w:tcPr>
            <w:tcW w:w="1418" w:type="dxa"/>
          </w:tcPr>
          <w:p w14:paraId="2C5E476C" w14:textId="77777777" w:rsidR="00D26175" w:rsidRPr="00E7759A" w:rsidRDefault="00D26175" w:rsidP="00E76C39">
            <w:pPr>
              <w:spacing w:after="0"/>
              <w:rPr>
                <w:rFonts w:cs="Calibri"/>
                <w:i/>
                <w:sz w:val="20"/>
                <w:szCs w:val="20"/>
                <w:lang w:val="en-GB"/>
              </w:rPr>
            </w:pPr>
            <w:proofErr w:type="spellStart"/>
            <w:r w:rsidRPr="00E7759A">
              <w:rPr>
                <w:rFonts w:cs="Calibri"/>
                <w:i/>
                <w:sz w:val="20"/>
                <w:szCs w:val="20"/>
                <w:lang w:val="en-GB"/>
              </w:rPr>
              <w:t>Timetable</w:t>
            </w:r>
            <w:r w:rsidRPr="00E7759A">
              <w:rPr>
                <w:rFonts w:cs="Calibri"/>
                <w:i/>
                <w:sz w:val="20"/>
                <w:szCs w:val="20"/>
                <w:lang w:val="en-GB"/>
              </w:rPr>
              <w:softHyphen/>
              <w:t>info</w:t>
            </w:r>
            <w:proofErr w:type="spellEnd"/>
          </w:p>
        </w:tc>
        <w:tc>
          <w:tcPr>
            <w:tcW w:w="1701" w:type="dxa"/>
            <w:gridSpan w:val="4"/>
          </w:tcPr>
          <w:p w14:paraId="37E6B667"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Headway</w:t>
            </w:r>
            <w:r w:rsidRPr="00E7759A">
              <w:rPr>
                <w:rFonts w:cs="Calibri"/>
                <w:b/>
                <w:i/>
                <w:spacing w:val="-4"/>
                <w:sz w:val="20"/>
                <w:szCs w:val="20"/>
                <w:highlight w:val="lightGray"/>
                <w:lang w:val="en-GB"/>
              </w:rPr>
              <w:softHyphen/>
            </w:r>
            <w:r w:rsidRPr="00E7759A">
              <w:rPr>
                <w:rFonts w:cs="Calibri"/>
                <w:b/>
                <w:i/>
                <w:sz w:val="20"/>
                <w:szCs w:val="20"/>
                <w:highlight w:val="lightGray"/>
                <w:lang w:val="en-GB"/>
              </w:rPr>
              <w:t>Service</w:t>
            </w:r>
            <w:proofErr w:type="spellEnd"/>
          </w:p>
        </w:tc>
        <w:tc>
          <w:tcPr>
            <w:tcW w:w="567" w:type="dxa"/>
          </w:tcPr>
          <w:p w14:paraId="28F061CA"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418" w:type="dxa"/>
          </w:tcPr>
          <w:p w14:paraId="28E44A17" w14:textId="77777777" w:rsidR="00D26175" w:rsidRPr="00E7759A" w:rsidRDefault="00D26175" w:rsidP="00E76C39">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386" w:type="dxa"/>
          </w:tcPr>
          <w:p w14:paraId="58FB27AD"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Indique si la course est gérée dans un contexte d’exploitation (ou d’information seulement) en fréquence.</w:t>
            </w:r>
          </w:p>
          <w:p w14:paraId="362DF117" w14:textId="77777777" w:rsidR="00D26175" w:rsidRPr="00E7759A" w:rsidRDefault="00D26175" w:rsidP="00E76C39">
            <w:pPr>
              <w:spacing w:after="0"/>
              <w:jc w:val="both"/>
              <w:rPr>
                <w:rFonts w:cs="Calibri"/>
                <w:sz w:val="20"/>
                <w:szCs w:val="20"/>
              </w:rPr>
            </w:pPr>
            <w:r w:rsidRPr="00E7759A">
              <w:rPr>
                <w:rFonts w:cs="Calibri"/>
                <w:sz w:val="20"/>
                <w:szCs w:val="20"/>
              </w:rPr>
              <w:t xml:space="preserve">Valeur par </w:t>
            </w:r>
            <w:proofErr w:type="spellStart"/>
            <w:proofErr w:type="gramStart"/>
            <w:r w:rsidRPr="00E7759A">
              <w:rPr>
                <w:rFonts w:cs="Calibri"/>
                <w:sz w:val="20"/>
                <w:szCs w:val="20"/>
              </w:rPr>
              <w:t>défaut</w:t>
            </w:r>
            <w:proofErr w:type="spellEnd"/>
            <w:r w:rsidRPr="00E7759A">
              <w:rPr>
                <w:rFonts w:cs="Calibri"/>
                <w:sz w:val="20"/>
                <w:szCs w:val="20"/>
              </w:rPr>
              <w:t> :</w:t>
            </w:r>
            <w:proofErr w:type="gramEnd"/>
            <w:r w:rsidRPr="00E7759A">
              <w:rPr>
                <w:rFonts w:cs="Calibri"/>
                <w:sz w:val="20"/>
                <w:szCs w:val="20"/>
              </w:rPr>
              <w:t xml:space="preserve"> « false»</w:t>
            </w:r>
          </w:p>
        </w:tc>
      </w:tr>
      <w:tr w:rsidR="00D26175" w:rsidRPr="00E7759A" w14:paraId="5827F599" w14:textId="77777777" w:rsidTr="00DC18BD">
        <w:tc>
          <w:tcPr>
            <w:tcW w:w="1418" w:type="dxa"/>
          </w:tcPr>
          <w:p w14:paraId="1B72F0F0" w14:textId="77777777" w:rsidR="00D26175" w:rsidRPr="00E7759A" w:rsidRDefault="00D26175" w:rsidP="00E76C39">
            <w:pPr>
              <w:spacing w:after="0"/>
              <w:rPr>
                <w:rFonts w:cs="Calibri"/>
                <w:i/>
                <w:sz w:val="20"/>
                <w:szCs w:val="20"/>
                <w:lang w:val="en-GB"/>
              </w:rPr>
            </w:pPr>
            <w:r w:rsidRPr="00E7759A">
              <w:rPr>
                <w:rFonts w:cs="Calibri"/>
                <w:i/>
                <w:sz w:val="20"/>
                <w:szCs w:val="20"/>
                <w:lang w:val="en-GB"/>
              </w:rPr>
              <w:t>Real-time Info</w:t>
            </w:r>
          </w:p>
        </w:tc>
        <w:tc>
          <w:tcPr>
            <w:tcW w:w="1701" w:type="dxa"/>
            <w:gridSpan w:val="4"/>
          </w:tcPr>
          <w:p w14:paraId="2391F26B" w14:textId="77777777" w:rsidR="00D26175" w:rsidRPr="00E7759A" w:rsidRDefault="00D26175" w:rsidP="00E76C39">
            <w:pPr>
              <w:spacing w:after="0"/>
              <w:rPr>
                <w:rFonts w:cs="Calibri"/>
                <w:b/>
                <w:i/>
                <w:sz w:val="20"/>
                <w:szCs w:val="20"/>
                <w:highlight w:val="lightGray"/>
                <w:lang w:val="en-GB"/>
              </w:rPr>
            </w:pPr>
            <w:r w:rsidRPr="00E7759A">
              <w:rPr>
                <w:rFonts w:cs="Calibri"/>
                <w:b/>
                <w:i/>
                <w:sz w:val="20"/>
                <w:szCs w:val="20"/>
                <w:highlight w:val="lightGray"/>
                <w:lang w:val="en-GB"/>
              </w:rPr>
              <w:t>Monitored</w:t>
            </w:r>
          </w:p>
        </w:tc>
        <w:tc>
          <w:tcPr>
            <w:tcW w:w="567" w:type="dxa"/>
          </w:tcPr>
          <w:p w14:paraId="310DB46F"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418" w:type="dxa"/>
          </w:tcPr>
          <w:p w14:paraId="75CFDDB0" w14:textId="77777777" w:rsidR="00D26175" w:rsidRPr="00E7759A" w:rsidRDefault="00D26175" w:rsidP="00E76C39">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386" w:type="dxa"/>
          </w:tcPr>
          <w:p w14:paraId="4278A133"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Signale si les données temps réel sont disponibles pour cette course (« false » permet de signaler une délocalisation).</w:t>
            </w:r>
          </w:p>
          <w:p w14:paraId="28CCE989" w14:textId="77777777" w:rsidR="00D26175" w:rsidRPr="00E7759A" w:rsidRDefault="00D26175" w:rsidP="00E76C39">
            <w:pPr>
              <w:spacing w:after="0"/>
              <w:jc w:val="both"/>
              <w:rPr>
                <w:rFonts w:cs="Calibri"/>
                <w:sz w:val="20"/>
                <w:szCs w:val="20"/>
              </w:rPr>
            </w:pPr>
            <w:r w:rsidRPr="00E7759A">
              <w:rPr>
                <w:rFonts w:cs="Calibri"/>
                <w:sz w:val="20"/>
                <w:szCs w:val="20"/>
              </w:rPr>
              <w:t xml:space="preserve">Valeur par </w:t>
            </w:r>
            <w:proofErr w:type="spellStart"/>
            <w:proofErr w:type="gramStart"/>
            <w:r w:rsidRPr="00E7759A">
              <w:rPr>
                <w:rFonts w:cs="Calibri"/>
                <w:sz w:val="20"/>
                <w:szCs w:val="20"/>
              </w:rPr>
              <w:t>défaut</w:t>
            </w:r>
            <w:proofErr w:type="spellEnd"/>
            <w:r w:rsidRPr="00E7759A">
              <w:rPr>
                <w:rFonts w:cs="Calibri"/>
                <w:sz w:val="20"/>
                <w:szCs w:val="20"/>
              </w:rPr>
              <w:t> :</w:t>
            </w:r>
            <w:proofErr w:type="gramEnd"/>
            <w:r w:rsidRPr="00E7759A">
              <w:rPr>
                <w:rFonts w:cs="Calibri"/>
                <w:sz w:val="20"/>
                <w:szCs w:val="20"/>
              </w:rPr>
              <w:t xml:space="preserve"> « true»</w:t>
            </w:r>
          </w:p>
        </w:tc>
      </w:tr>
      <w:tr w:rsidR="00D26175" w:rsidRPr="00E7759A" w14:paraId="68C00A6A" w14:textId="77777777" w:rsidTr="00DC18BD">
        <w:trPr>
          <w:hidden/>
        </w:trPr>
        <w:tc>
          <w:tcPr>
            <w:tcW w:w="1418" w:type="dxa"/>
          </w:tcPr>
          <w:p w14:paraId="1005DDB4"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lastRenderedPageBreak/>
              <w:t>Operational Block</w:t>
            </w:r>
          </w:p>
        </w:tc>
        <w:tc>
          <w:tcPr>
            <w:tcW w:w="1701" w:type="dxa"/>
            <w:gridSpan w:val="4"/>
          </w:tcPr>
          <w:p w14:paraId="4C17042D" w14:textId="77777777" w:rsidR="00D26175" w:rsidRPr="00E7759A" w:rsidRDefault="00D26175" w:rsidP="00E76C39">
            <w:pPr>
              <w:spacing w:after="0"/>
              <w:rPr>
                <w:rFonts w:cs="Calibri"/>
                <w:b/>
                <w:i/>
                <w:vanish/>
                <w:sz w:val="20"/>
                <w:szCs w:val="20"/>
                <w:highlight w:val="cyan"/>
                <w:lang w:val="en-GB"/>
              </w:rPr>
            </w:pPr>
            <w:r w:rsidRPr="00E7759A">
              <w:rPr>
                <w:rFonts w:cs="Calibri"/>
                <w:b/>
                <w:i/>
                <w:vanish/>
                <w:sz w:val="20"/>
                <w:szCs w:val="20"/>
                <w:highlight w:val="cyan"/>
                <w:lang w:val="en-GB"/>
              </w:rPr>
              <w:t>:::</w:t>
            </w:r>
          </w:p>
        </w:tc>
        <w:tc>
          <w:tcPr>
            <w:tcW w:w="567" w:type="dxa"/>
          </w:tcPr>
          <w:p w14:paraId="2A081E9F" w14:textId="77777777" w:rsidR="00D26175" w:rsidRPr="00E7759A" w:rsidRDefault="00D26175" w:rsidP="00E76C39">
            <w:pPr>
              <w:spacing w:after="0"/>
              <w:rPr>
                <w:rFonts w:cs="Calibri"/>
                <w:b/>
                <w:vanish/>
                <w:sz w:val="20"/>
                <w:szCs w:val="20"/>
                <w:highlight w:val="cyan"/>
                <w:lang w:val="en-GB"/>
              </w:rPr>
            </w:pPr>
            <w:r w:rsidRPr="00E7759A">
              <w:rPr>
                <w:rFonts w:cs="Calibri"/>
                <w:vanish/>
                <w:sz w:val="20"/>
                <w:szCs w:val="20"/>
                <w:highlight w:val="cyan"/>
                <w:lang w:val="en-GB"/>
              </w:rPr>
              <w:t>0:1</w:t>
            </w:r>
          </w:p>
        </w:tc>
        <w:tc>
          <w:tcPr>
            <w:tcW w:w="1418" w:type="dxa"/>
          </w:tcPr>
          <w:p w14:paraId="148B7F4C" w14:textId="77777777" w:rsidR="00D26175" w:rsidRPr="00E7759A" w:rsidRDefault="00D26175" w:rsidP="00E76C39">
            <w:pPr>
              <w:spacing w:after="0"/>
              <w:rPr>
                <w:rFonts w:cs="Calibri"/>
                <w:i/>
                <w:vanish/>
                <w:sz w:val="20"/>
                <w:szCs w:val="20"/>
                <w:highlight w:val="cyan"/>
                <w:lang w:val="en-GB"/>
              </w:rPr>
            </w:pPr>
            <w:proofErr w:type="spellStart"/>
            <w:r w:rsidRPr="00E7759A">
              <w:rPr>
                <w:rFonts w:cs="Calibri"/>
                <w:i/>
                <w:vanish/>
                <w:sz w:val="20"/>
                <w:szCs w:val="20"/>
                <w:highlight w:val="cyan"/>
                <w:lang w:val="en-GB"/>
              </w:rPr>
              <w:t>OperationalBlock</w:t>
            </w:r>
            <w:r w:rsidRPr="00E7759A">
              <w:rPr>
                <w:rFonts w:cs="Calibri"/>
                <w:i/>
                <w:vanish/>
                <w:sz w:val="20"/>
                <w:szCs w:val="20"/>
                <w:highlight w:val="cyan"/>
                <w:lang w:val="en-GB"/>
              </w:rPr>
              <w:softHyphen/>
              <w:t>Group</w:t>
            </w:r>
            <w:proofErr w:type="spellEnd"/>
          </w:p>
        </w:tc>
        <w:tc>
          <w:tcPr>
            <w:tcW w:w="5386" w:type="dxa"/>
          </w:tcPr>
          <w:p w14:paraId="469F4FAA"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See SIRI Part 2 </w:t>
            </w:r>
            <w:proofErr w:type="spellStart"/>
            <w:r w:rsidRPr="00E7759A">
              <w:rPr>
                <w:rFonts w:cs="Calibri"/>
                <w:vanish/>
                <w:sz w:val="20"/>
                <w:szCs w:val="20"/>
                <w:highlight w:val="cyan"/>
                <w:lang w:val="en-GB"/>
              </w:rPr>
              <w:t>Operational</w:t>
            </w:r>
            <w:r w:rsidRPr="00E7759A">
              <w:rPr>
                <w:rFonts w:cs="Calibri"/>
                <w:vanish/>
                <w:sz w:val="20"/>
                <w:szCs w:val="20"/>
                <w:highlight w:val="cyan"/>
                <w:lang w:val="en-GB"/>
              </w:rPr>
              <w:softHyphen/>
              <w:t>Block</w:t>
            </w:r>
            <w:r w:rsidRPr="00E7759A">
              <w:rPr>
                <w:rFonts w:cs="Calibri"/>
                <w:vanish/>
                <w:sz w:val="20"/>
                <w:szCs w:val="20"/>
                <w:highlight w:val="cyan"/>
                <w:lang w:val="en-GB"/>
              </w:rPr>
              <w:softHyphen/>
              <w:t>Group</w:t>
            </w:r>
            <w:proofErr w:type="spellEnd"/>
            <w:r w:rsidRPr="00E7759A">
              <w:rPr>
                <w:rFonts w:cs="Calibri"/>
                <w:vanish/>
                <w:sz w:val="20"/>
                <w:szCs w:val="20"/>
                <w:highlight w:val="cyan"/>
                <w:lang w:val="en-GB"/>
              </w:rPr>
              <w:t>.</w:t>
            </w:r>
          </w:p>
        </w:tc>
      </w:tr>
      <w:tr w:rsidR="00D26175" w:rsidRPr="00E32CB2" w14:paraId="75596208" w14:textId="77777777" w:rsidTr="00DC18BD">
        <w:tc>
          <w:tcPr>
            <w:tcW w:w="1418" w:type="dxa"/>
            <w:vMerge w:val="restart"/>
          </w:tcPr>
          <w:p w14:paraId="2A5C86A9" w14:textId="77777777" w:rsidR="00D26175" w:rsidRPr="00E7759A" w:rsidRDefault="00D26175" w:rsidP="00E76C39">
            <w:pPr>
              <w:spacing w:after="0"/>
              <w:rPr>
                <w:rFonts w:cs="Calibri"/>
                <w:i/>
                <w:sz w:val="20"/>
                <w:szCs w:val="20"/>
                <w:lang w:val="en-GB"/>
              </w:rPr>
            </w:pPr>
            <w:r w:rsidRPr="00E7759A">
              <w:rPr>
                <w:rFonts w:cs="Calibri"/>
                <w:i/>
                <w:sz w:val="20"/>
                <w:szCs w:val="20"/>
                <w:lang w:val="en-GB"/>
              </w:rPr>
              <w:t>Children</w:t>
            </w:r>
          </w:p>
        </w:tc>
        <w:tc>
          <w:tcPr>
            <w:tcW w:w="284" w:type="dxa"/>
            <w:vMerge w:val="restart"/>
          </w:tcPr>
          <w:p w14:paraId="3AA6C86D" w14:textId="77777777" w:rsidR="00D26175" w:rsidRPr="00E7759A" w:rsidRDefault="00D26175" w:rsidP="00E76C39">
            <w:pPr>
              <w:spacing w:after="0"/>
              <w:rPr>
                <w:rFonts w:cs="Calibri"/>
                <w:b/>
                <w:i/>
                <w:sz w:val="20"/>
                <w:szCs w:val="20"/>
                <w:lang w:val="en-GB"/>
              </w:rPr>
            </w:pPr>
            <w:r w:rsidRPr="00E7759A">
              <w:rPr>
                <w:rFonts w:cs="Calibri"/>
                <w:b/>
                <w:i/>
                <w:sz w:val="20"/>
                <w:szCs w:val="20"/>
                <w:lang w:val="en-GB"/>
              </w:rPr>
              <w:t>a</w:t>
            </w:r>
          </w:p>
        </w:tc>
        <w:tc>
          <w:tcPr>
            <w:tcW w:w="1417" w:type="dxa"/>
            <w:gridSpan w:val="3"/>
          </w:tcPr>
          <w:p w14:paraId="2B63DEEE"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Dated</w:t>
            </w:r>
            <w:r w:rsidRPr="00E7759A">
              <w:rPr>
                <w:rFonts w:cs="Calibri"/>
                <w:b/>
                <w:i/>
                <w:spacing w:val="-4"/>
                <w:sz w:val="20"/>
                <w:szCs w:val="20"/>
                <w:highlight w:val="lightGray"/>
                <w:lang w:val="en-GB"/>
              </w:rPr>
              <w:softHyphen/>
            </w:r>
            <w:r w:rsidRPr="00E7759A">
              <w:rPr>
                <w:rFonts w:cs="Calibri"/>
                <w:b/>
                <w:i/>
                <w:sz w:val="20"/>
                <w:szCs w:val="20"/>
                <w:highlight w:val="lightGray"/>
                <w:lang w:val="en-GB"/>
              </w:rPr>
              <w:t>Calls</w:t>
            </w:r>
            <w:proofErr w:type="spellEnd"/>
          </w:p>
        </w:tc>
        <w:tc>
          <w:tcPr>
            <w:tcW w:w="567" w:type="dxa"/>
          </w:tcPr>
          <w:p w14:paraId="316C286E" w14:textId="77777777" w:rsidR="00D26175" w:rsidRPr="00E7759A" w:rsidRDefault="00D26175" w:rsidP="00E76C39">
            <w:pPr>
              <w:spacing w:after="0"/>
              <w:rPr>
                <w:rFonts w:cs="Calibri"/>
                <w:sz w:val="20"/>
                <w:szCs w:val="20"/>
              </w:rPr>
            </w:pPr>
            <w:r w:rsidRPr="00E7759A">
              <w:rPr>
                <w:rFonts w:cs="Calibri"/>
                <w:sz w:val="20"/>
                <w:szCs w:val="20"/>
              </w:rPr>
              <w:t>1:1</w:t>
            </w:r>
          </w:p>
        </w:tc>
        <w:tc>
          <w:tcPr>
            <w:tcW w:w="1418" w:type="dxa"/>
          </w:tcPr>
          <w:p w14:paraId="1D57C0E1" w14:textId="77777777" w:rsidR="00D26175" w:rsidRPr="00E7759A" w:rsidRDefault="00D26175" w:rsidP="00E76C39">
            <w:pPr>
              <w:spacing w:after="0"/>
              <w:rPr>
                <w:rFonts w:cs="Calibri"/>
                <w:i/>
                <w:sz w:val="20"/>
                <w:szCs w:val="20"/>
              </w:rPr>
            </w:pPr>
            <w:r w:rsidRPr="00E7759A">
              <w:rPr>
                <w:rFonts w:cs="Calibri"/>
                <w:i/>
                <w:sz w:val="20"/>
                <w:szCs w:val="20"/>
              </w:rPr>
              <w:t>+Structure</w:t>
            </w:r>
          </w:p>
        </w:tc>
        <w:tc>
          <w:tcPr>
            <w:tcW w:w="5386" w:type="dxa"/>
          </w:tcPr>
          <w:p w14:paraId="4A8F4510" w14:textId="2F269D93" w:rsidR="00D26175" w:rsidRPr="00E7759A" w:rsidRDefault="00D26175" w:rsidP="00E76C39">
            <w:pPr>
              <w:spacing w:after="0"/>
              <w:jc w:val="both"/>
              <w:rPr>
                <w:rFonts w:cs="Calibri"/>
                <w:sz w:val="20"/>
                <w:szCs w:val="20"/>
                <w:lang w:val="fr-FR"/>
              </w:rPr>
            </w:pPr>
            <w:r w:rsidRPr="00E7759A">
              <w:rPr>
                <w:rFonts w:cs="Calibri"/>
                <w:sz w:val="20"/>
                <w:szCs w:val="20"/>
                <w:lang w:val="fr-FR"/>
              </w:rPr>
              <w:t xml:space="preserve">Description ordonnée des </w:t>
            </w:r>
            <w:r w:rsidR="004F453C">
              <w:rPr>
                <w:rFonts w:cs="Calibri"/>
                <w:sz w:val="20"/>
                <w:szCs w:val="20"/>
                <w:lang w:val="fr-FR"/>
              </w:rPr>
              <w:t>points d’</w:t>
            </w:r>
            <w:r w:rsidRPr="00E7759A">
              <w:rPr>
                <w:rFonts w:cs="Calibri"/>
                <w:sz w:val="20"/>
                <w:szCs w:val="20"/>
                <w:lang w:val="fr-FR"/>
              </w:rPr>
              <w:t>arrêts et heures de passage.</w:t>
            </w:r>
          </w:p>
        </w:tc>
      </w:tr>
      <w:tr w:rsidR="00D26175" w:rsidRPr="00E7759A" w14:paraId="5ACCDE50" w14:textId="77777777" w:rsidTr="00DC18BD">
        <w:tc>
          <w:tcPr>
            <w:tcW w:w="1418" w:type="dxa"/>
            <w:vMerge/>
          </w:tcPr>
          <w:p w14:paraId="0112CA57" w14:textId="77777777" w:rsidR="00D26175" w:rsidRPr="00E7759A" w:rsidRDefault="00D26175" w:rsidP="00E76C39">
            <w:pPr>
              <w:spacing w:after="0"/>
              <w:rPr>
                <w:rFonts w:cs="Calibri"/>
                <w:i/>
                <w:sz w:val="20"/>
                <w:szCs w:val="20"/>
                <w:lang w:val="fr-FR"/>
              </w:rPr>
            </w:pPr>
          </w:p>
        </w:tc>
        <w:tc>
          <w:tcPr>
            <w:tcW w:w="284" w:type="dxa"/>
            <w:vMerge/>
          </w:tcPr>
          <w:p w14:paraId="48E921C7" w14:textId="77777777" w:rsidR="00D26175" w:rsidRPr="00E7759A" w:rsidRDefault="00D26175" w:rsidP="00E76C39">
            <w:pPr>
              <w:spacing w:after="0"/>
              <w:rPr>
                <w:rFonts w:cs="Calibri"/>
                <w:b/>
                <w:i/>
                <w:sz w:val="20"/>
                <w:szCs w:val="20"/>
                <w:lang w:val="fr-FR"/>
              </w:rPr>
            </w:pPr>
          </w:p>
        </w:tc>
        <w:tc>
          <w:tcPr>
            <w:tcW w:w="312" w:type="dxa"/>
          </w:tcPr>
          <w:p w14:paraId="32C1B5A6" w14:textId="77777777" w:rsidR="00D26175" w:rsidRPr="00E7759A" w:rsidRDefault="00D26175" w:rsidP="00E76C39">
            <w:pPr>
              <w:spacing w:after="0"/>
              <w:rPr>
                <w:rFonts w:cs="Calibri"/>
                <w:b/>
                <w:i/>
                <w:sz w:val="20"/>
                <w:szCs w:val="20"/>
                <w:lang w:val="fr-FR"/>
              </w:rPr>
            </w:pPr>
          </w:p>
        </w:tc>
        <w:tc>
          <w:tcPr>
            <w:tcW w:w="1105" w:type="dxa"/>
            <w:gridSpan w:val="2"/>
          </w:tcPr>
          <w:p w14:paraId="4C6264E4"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Dated</w:t>
            </w:r>
            <w:r w:rsidRPr="00E7759A">
              <w:rPr>
                <w:rFonts w:cs="Calibri"/>
                <w:b/>
                <w:i/>
                <w:spacing w:val="-4"/>
                <w:sz w:val="20"/>
                <w:szCs w:val="20"/>
                <w:highlight w:val="lightGray"/>
                <w:lang w:val="en-GB"/>
              </w:rPr>
              <w:softHyphen/>
            </w:r>
            <w:r w:rsidRPr="00E7759A">
              <w:rPr>
                <w:rFonts w:cs="Calibri"/>
                <w:b/>
                <w:i/>
                <w:sz w:val="20"/>
                <w:szCs w:val="20"/>
                <w:highlight w:val="lightGray"/>
                <w:lang w:val="en-GB"/>
              </w:rPr>
              <w:t>Call</w:t>
            </w:r>
            <w:proofErr w:type="spellEnd"/>
          </w:p>
        </w:tc>
        <w:tc>
          <w:tcPr>
            <w:tcW w:w="567" w:type="dxa"/>
          </w:tcPr>
          <w:p w14:paraId="75C55285" w14:textId="77777777" w:rsidR="00D26175" w:rsidRPr="00E7759A" w:rsidRDefault="00D26175" w:rsidP="00E76C39">
            <w:pPr>
              <w:spacing w:after="0"/>
              <w:rPr>
                <w:rFonts w:cs="Calibri"/>
                <w:sz w:val="20"/>
                <w:szCs w:val="20"/>
                <w:lang w:val="en-GB"/>
              </w:rPr>
            </w:pPr>
            <w:proofErr w:type="gramStart"/>
            <w:r w:rsidRPr="00E7759A">
              <w:rPr>
                <w:rFonts w:cs="Calibri"/>
                <w:sz w:val="20"/>
                <w:szCs w:val="20"/>
                <w:lang w:val="en-GB"/>
              </w:rPr>
              <w:t>2:*</w:t>
            </w:r>
            <w:proofErr w:type="gramEnd"/>
          </w:p>
        </w:tc>
        <w:tc>
          <w:tcPr>
            <w:tcW w:w="1418" w:type="dxa"/>
          </w:tcPr>
          <w:p w14:paraId="2DFBB466" w14:textId="77777777" w:rsidR="00D26175" w:rsidRPr="00E7759A" w:rsidRDefault="00D26175" w:rsidP="00E76C39">
            <w:pPr>
              <w:spacing w:after="0"/>
              <w:rPr>
                <w:rFonts w:cs="Calibri"/>
                <w:i/>
                <w:sz w:val="20"/>
                <w:szCs w:val="20"/>
                <w:lang w:val="en-GB"/>
              </w:rPr>
            </w:pPr>
            <w:r w:rsidRPr="00E7759A">
              <w:rPr>
                <w:rFonts w:cs="Calibri"/>
                <w:i/>
                <w:sz w:val="20"/>
                <w:szCs w:val="20"/>
                <w:lang w:val="en-GB"/>
              </w:rPr>
              <w:t>+Structure</w:t>
            </w:r>
          </w:p>
        </w:tc>
        <w:tc>
          <w:tcPr>
            <w:tcW w:w="5386" w:type="dxa"/>
          </w:tcPr>
          <w:p w14:paraId="2C447F1A" w14:textId="77777777" w:rsidR="00D26175" w:rsidRPr="00E7759A" w:rsidRDefault="00D26175" w:rsidP="00E76C39">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DatedCall</w:t>
            </w:r>
            <w:proofErr w:type="spellEnd"/>
            <w:r w:rsidR="003D26F2" w:rsidRPr="00E7759A">
              <w:rPr>
                <w:rFonts w:cs="Calibri"/>
                <w:sz w:val="20"/>
                <w:szCs w:val="20"/>
                <w:lang w:val="en-GB"/>
              </w:rPr>
              <w:t xml:space="preserve"> </w:t>
            </w:r>
          </w:p>
        </w:tc>
      </w:tr>
      <w:tr w:rsidR="00D26175" w:rsidRPr="00E7759A" w14:paraId="38B6D062" w14:textId="77777777" w:rsidTr="00DC18BD">
        <w:tc>
          <w:tcPr>
            <w:tcW w:w="1418" w:type="dxa"/>
            <w:vMerge/>
          </w:tcPr>
          <w:p w14:paraId="0079830D" w14:textId="77777777" w:rsidR="00D26175" w:rsidRPr="00E7759A" w:rsidRDefault="00D26175" w:rsidP="00E76C39">
            <w:pPr>
              <w:spacing w:after="0"/>
              <w:rPr>
                <w:rFonts w:cs="Calibri"/>
                <w:i/>
                <w:sz w:val="20"/>
                <w:szCs w:val="20"/>
                <w:lang w:val="en-GB"/>
              </w:rPr>
            </w:pPr>
          </w:p>
        </w:tc>
        <w:tc>
          <w:tcPr>
            <w:tcW w:w="284" w:type="dxa"/>
          </w:tcPr>
          <w:p w14:paraId="50A530FC" w14:textId="77777777" w:rsidR="00D26175" w:rsidRPr="00E7759A" w:rsidRDefault="00D26175" w:rsidP="00E76C39">
            <w:pPr>
              <w:spacing w:after="0"/>
              <w:rPr>
                <w:rFonts w:cs="Calibri"/>
                <w:b/>
                <w:i/>
                <w:vanish/>
                <w:sz w:val="20"/>
                <w:szCs w:val="20"/>
                <w:highlight w:val="cyan"/>
                <w:lang w:val="en-GB"/>
              </w:rPr>
            </w:pPr>
            <w:r w:rsidRPr="00E7759A">
              <w:rPr>
                <w:rFonts w:cs="Calibri"/>
                <w:b/>
                <w:i/>
                <w:vanish/>
                <w:sz w:val="20"/>
                <w:szCs w:val="20"/>
                <w:highlight w:val="cyan"/>
                <w:lang w:val="en-GB"/>
              </w:rPr>
              <w:t>b</w:t>
            </w:r>
          </w:p>
        </w:tc>
        <w:tc>
          <w:tcPr>
            <w:tcW w:w="1417" w:type="dxa"/>
            <w:gridSpan w:val="3"/>
          </w:tcPr>
          <w:p w14:paraId="6C551447" w14:textId="77777777" w:rsidR="00D26175" w:rsidRPr="00E7759A" w:rsidRDefault="00D26175" w:rsidP="00E76C39">
            <w:pPr>
              <w:spacing w:after="0"/>
              <w:rPr>
                <w:rFonts w:cs="Calibri"/>
                <w:b/>
                <w:i/>
                <w:vanish/>
                <w:sz w:val="20"/>
                <w:szCs w:val="20"/>
                <w:highlight w:val="cyan"/>
                <w:lang w:val="en-GB"/>
              </w:rPr>
            </w:pPr>
          </w:p>
        </w:tc>
        <w:tc>
          <w:tcPr>
            <w:tcW w:w="567" w:type="dxa"/>
          </w:tcPr>
          <w:p w14:paraId="16F7E035" w14:textId="77777777" w:rsidR="00D26175" w:rsidRPr="00E7759A" w:rsidRDefault="00D26175" w:rsidP="00E76C39">
            <w:pPr>
              <w:spacing w:after="0"/>
              <w:rPr>
                <w:rFonts w:cs="Calibri"/>
                <w:vanish/>
                <w:sz w:val="20"/>
                <w:szCs w:val="20"/>
                <w:highlight w:val="cyan"/>
                <w:lang w:val="en-GB"/>
              </w:rPr>
            </w:pPr>
            <w:proofErr w:type="gramStart"/>
            <w:r w:rsidRPr="00E7759A">
              <w:rPr>
                <w:rFonts w:cs="Calibri"/>
                <w:vanish/>
                <w:sz w:val="20"/>
                <w:szCs w:val="20"/>
                <w:highlight w:val="cyan"/>
                <w:lang w:val="en-GB"/>
              </w:rPr>
              <w:t>2:*</w:t>
            </w:r>
            <w:proofErr w:type="gramEnd"/>
          </w:p>
        </w:tc>
        <w:tc>
          <w:tcPr>
            <w:tcW w:w="1418" w:type="dxa"/>
          </w:tcPr>
          <w:p w14:paraId="3E6100D5" w14:textId="77777777" w:rsidR="00D26175" w:rsidRPr="00E7759A" w:rsidRDefault="00D26175" w:rsidP="00E76C39">
            <w:pPr>
              <w:spacing w:after="0"/>
              <w:rPr>
                <w:rFonts w:cs="Calibri"/>
                <w:i/>
                <w:vanish/>
                <w:sz w:val="20"/>
                <w:szCs w:val="20"/>
                <w:highlight w:val="cyan"/>
                <w:lang w:val="en-GB"/>
              </w:rPr>
            </w:pPr>
            <w:proofErr w:type="spellStart"/>
            <w:r w:rsidRPr="00E7759A">
              <w:rPr>
                <w:rFonts w:cs="Calibri"/>
                <w:i/>
                <w:vanish/>
                <w:sz w:val="20"/>
                <w:szCs w:val="20"/>
                <w:highlight w:val="cyan"/>
                <w:lang w:val="en-GB"/>
              </w:rPr>
              <w:t>DatedCalls</w:t>
            </w:r>
            <w:r w:rsidRPr="00E7759A">
              <w:rPr>
                <w:rFonts w:cs="Calibri"/>
                <w:i/>
                <w:vanish/>
                <w:sz w:val="20"/>
                <w:szCs w:val="20"/>
                <w:highlight w:val="cyan"/>
                <w:lang w:val="en-GB"/>
              </w:rPr>
              <w:softHyphen/>
              <w:t>AsFlatGroup</w:t>
            </w:r>
            <w:proofErr w:type="spellEnd"/>
          </w:p>
        </w:tc>
        <w:tc>
          <w:tcPr>
            <w:tcW w:w="5386" w:type="dxa"/>
          </w:tcPr>
          <w:p w14:paraId="2A69D255"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Unnested children for compatibility.</w:t>
            </w:r>
          </w:p>
        </w:tc>
      </w:tr>
      <w:tr w:rsidR="00A7116E" w:rsidRPr="00E7759A" w14:paraId="5C30D88B" w14:textId="77777777" w:rsidTr="00DC18BD">
        <w:trPr>
          <w:hidden/>
        </w:trPr>
        <w:tc>
          <w:tcPr>
            <w:tcW w:w="1418" w:type="dxa"/>
          </w:tcPr>
          <w:p w14:paraId="586520B5" w14:textId="77777777" w:rsidR="00A7116E" w:rsidRPr="00E7759A" w:rsidRDefault="00A7116E" w:rsidP="00E76C39">
            <w:pPr>
              <w:spacing w:after="0"/>
              <w:rPr>
                <w:rFonts w:cs="Calibri"/>
                <w:i/>
                <w:vanish/>
                <w:sz w:val="20"/>
                <w:szCs w:val="20"/>
                <w:highlight w:val="cyan"/>
                <w:lang w:val="en-GB"/>
              </w:rPr>
            </w:pPr>
            <w:r w:rsidRPr="00E7759A">
              <w:rPr>
                <w:rFonts w:cs="Calibri"/>
                <w:i/>
                <w:vanish/>
                <w:sz w:val="20"/>
                <w:szCs w:val="20"/>
                <w:highlight w:val="cyan"/>
                <w:lang w:val="en-GB"/>
              </w:rPr>
              <w:t>any</w:t>
            </w:r>
          </w:p>
        </w:tc>
        <w:tc>
          <w:tcPr>
            <w:tcW w:w="1701" w:type="dxa"/>
            <w:gridSpan w:val="4"/>
          </w:tcPr>
          <w:p w14:paraId="3AA4A92E" w14:textId="77777777" w:rsidR="00A7116E" w:rsidRPr="00E7759A" w:rsidRDefault="00A7116E" w:rsidP="00E76C39">
            <w:pPr>
              <w:spacing w:after="0"/>
              <w:rPr>
                <w:rFonts w:cs="Calibri"/>
                <w:b/>
                <w:i/>
                <w:vanish/>
                <w:sz w:val="20"/>
                <w:szCs w:val="20"/>
                <w:highlight w:val="cyan"/>
                <w:lang w:val="en-GB"/>
              </w:rPr>
            </w:pPr>
            <w:r w:rsidRPr="00E7759A">
              <w:rPr>
                <w:rFonts w:cs="Calibri"/>
                <w:b/>
                <w:i/>
                <w:vanish/>
                <w:sz w:val="20"/>
                <w:szCs w:val="20"/>
                <w:highlight w:val="cyan"/>
                <w:lang w:val="en-GB"/>
              </w:rPr>
              <w:t>Extensions</w:t>
            </w:r>
          </w:p>
        </w:tc>
        <w:tc>
          <w:tcPr>
            <w:tcW w:w="567" w:type="dxa"/>
          </w:tcPr>
          <w:p w14:paraId="59FB12FD" w14:textId="77777777" w:rsidR="00A7116E" w:rsidRPr="00E7759A" w:rsidRDefault="00A7116E"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418" w:type="dxa"/>
          </w:tcPr>
          <w:p w14:paraId="1014667B" w14:textId="77777777" w:rsidR="00A7116E" w:rsidRPr="00E7759A" w:rsidRDefault="00A7116E" w:rsidP="00E76C39">
            <w:pPr>
              <w:spacing w:after="0"/>
              <w:rPr>
                <w:rFonts w:cs="Calibri"/>
                <w:i/>
                <w:vanish/>
                <w:spacing w:val="-6"/>
                <w:sz w:val="20"/>
                <w:szCs w:val="20"/>
                <w:lang w:val="en-GB"/>
              </w:rPr>
            </w:pPr>
            <w:r w:rsidRPr="00E7759A">
              <w:rPr>
                <w:rFonts w:cs="Calibri"/>
                <w:i/>
                <w:vanish/>
                <w:sz w:val="20"/>
                <w:szCs w:val="20"/>
                <w:highlight w:val="cyan"/>
                <w:lang w:val="en-GB"/>
              </w:rPr>
              <w:t>+Structure</w:t>
            </w:r>
          </w:p>
        </w:tc>
        <w:tc>
          <w:tcPr>
            <w:tcW w:w="5386" w:type="dxa"/>
          </w:tcPr>
          <w:p w14:paraId="79AC25BE" w14:textId="77777777" w:rsidR="00A7116E" w:rsidRPr="00E7759A" w:rsidRDefault="00A7116E" w:rsidP="00E76C39">
            <w:pPr>
              <w:spacing w:after="0"/>
              <w:jc w:val="both"/>
              <w:rPr>
                <w:rFonts w:cs="Calibri"/>
                <w:vanish/>
                <w:spacing w:val="-6"/>
                <w:sz w:val="20"/>
                <w:szCs w:val="20"/>
                <w:lang w:val="en-GB"/>
              </w:rPr>
            </w:pPr>
          </w:p>
        </w:tc>
      </w:tr>
    </w:tbl>
    <w:p w14:paraId="58F02356" w14:textId="77777777" w:rsidR="00D26175" w:rsidRPr="005D0AB1" w:rsidRDefault="00D26175" w:rsidP="003C75B8">
      <w:pPr>
        <w:pStyle w:val="a2"/>
        <w:rPr>
          <w:lang w:val="fr-FR"/>
        </w:rPr>
      </w:pPr>
      <w:bookmarkStart w:id="599" w:name="_Toc444249818"/>
      <w:bookmarkStart w:id="600" w:name="_Toc26889710"/>
      <w:bookmarkStart w:id="601" w:name="_Toc109134026"/>
      <w:r w:rsidRPr="005D0AB1">
        <w:rPr>
          <w:lang w:val="fr-FR"/>
        </w:rPr>
        <w:t xml:space="preserve">Structure </w:t>
      </w:r>
      <w:proofErr w:type="spellStart"/>
      <w:r w:rsidRPr="005D0AB1">
        <w:rPr>
          <w:lang w:val="fr-FR"/>
        </w:rPr>
        <w:t>DatedCall</w:t>
      </w:r>
      <w:bookmarkEnd w:id="599"/>
      <w:bookmarkEnd w:id="600"/>
      <w:bookmarkEnd w:id="601"/>
      <w:proofErr w:type="spellEnd"/>
    </w:p>
    <w:tbl>
      <w:tblPr>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284"/>
        <w:gridCol w:w="1276"/>
        <w:gridCol w:w="567"/>
        <w:gridCol w:w="1701"/>
        <w:gridCol w:w="5244"/>
      </w:tblGrid>
      <w:tr w:rsidR="00D26175" w:rsidRPr="00E32CB2" w14:paraId="586E8E26" w14:textId="77777777" w:rsidTr="00E76C39">
        <w:tc>
          <w:tcPr>
            <w:tcW w:w="3545" w:type="dxa"/>
            <w:gridSpan w:val="4"/>
            <w:vAlign w:val="center"/>
          </w:tcPr>
          <w:p w14:paraId="0F888817" w14:textId="77777777" w:rsidR="00D26175" w:rsidRPr="00E7759A" w:rsidRDefault="00D26175" w:rsidP="00E76C39">
            <w:pPr>
              <w:spacing w:after="0"/>
              <w:rPr>
                <w:rFonts w:cs="Calibri"/>
                <w:b/>
                <w:i/>
                <w:sz w:val="20"/>
                <w:szCs w:val="20"/>
                <w:lang w:val="en-GB"/>
              </w:rPr>
            </w:pPr>
            <w:proofErr w:type="spellStart"/>
            <w:r w:rsidRPr="00E7759A">
              <w:rPr>
                <w:rFonts w:cs="Calibri"/>
                <w:b/>
                <w:i/>
                <w:sz w:val="20"/>
                <w:szCs w:val="20"/>
                <w:lang w:val="en-GB"/>
              </w:rPr>
              <w:t>DatedCall</w:t>
            </w:r>
            <w:proofErr w:type="spellEnd"/>
          </w:p>
        </w:tc>
        <w:tc>
          <w:tcPr>
            <w:tcW w:w="1701" w:type="dxa"/>
            <w:vAlign w:val="center"/>
          </w:tcPr>
          <w:p w14:paraId="03D998C6" w14:textId="77777777" w:rsidR="00D26175" w:rsidRPr="00E7759A" w:rsidRDefault="00D26175" w:rsidP="00E76C39">
            <w:pPr>
              <w:spacing w:after="0"/>
              <w:rPr>
                <w:rFonts w:cs="Calibri"/>
                <w:i/>
                <w:sz w:val="20"/>
                <w:szCs w:val="20"/>
              </w:rPr>
            </w:pPr>
            <w:r w:rsidRPr="00E7759A">
              <w:rPr>
                <w:rFonts w:cs="Calibri"/>
                <w:i/>
                <w:sz w:val="20"/>
                <w:szCs w:val="20"/>
              </w:rPr>
              <w:t>+Structure</w:t>
            </w:r>
          </w:p>
        </w:tc>
        <w:tc>
          <w:tcPr>
            <w:tcW w:w="5244" w:type="dxa"/>
            <w:vAlign w:val="center"/>
          </w:tcPr>
          <w:p w14:paraId="4DC6A32B"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Information et heures de passage à l’arrêt</w:t>
            </w:r>
          </w:p>
        </w:tc>
      </w:tr>
      <w:tr w:rsidR="00D26175" w:rsidRPr="00E32CB2" w14:paraId="0219F4DB" w14:textId="77777777" w:rsidTr="00E76C39">
        <w:tc>
          <w:tcPr>
            <w:tcW w:w="1418" w:type="dxa"/>
            <w:vMerge w:val="restart"/>
            <w:vAlign w:val="center"/>
          </w:tcPr>
          <w:p w14:paraId="2450265E" w14:textId="77777777" w:rsidR="00D26175" w:rsidRPr="00E7759A" w:rsidRDefault="00D26175" w:rsidP="00E76C39">
            <w:pPr>
              <w:spacing w:after="0"/>
              <w:rPr>
                <w:rFonts w:cs="Calibri"/>
                <w:i/>
                <w:sz w:val="20"/>
                <w:szCs w:val="20"/>
                <w:lang w:val="en-GB"/>
              </w:rPr>
            </w:pPr>
            <w:r w:rsidRPr="00E7759A">
              <w:rPr>
                <w:rFonts w:cs="Calibri"/>
                <w:i/>
                <w:sz w:val="20"/>
                <w:szCs w:val="20"/>
                <w:lang w:val="en-GB"/>
              </w:rPr>
              <w:t>Stop Identity</w:t>
            </w:r>
          </w:p>
        </w:tc>
        <w:tc>
          <w:tcPr>
            <w:tcW w:w="1560" w:type="dxa"/>
            <w:gridSpan w:val="2"/>
            <w:vAlign w:val="center"/>
          </w:tcPr>
          <w:p w14:paraId="31DCA078"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StopPoint</w:t>
            </w:r>
            <w:r w:rsidRPr="00E7759A">
              <w:rPr>
                <w:rFonts w:cs="Calibri"/>
                <w:b/>
                <w:i/>
                <w:spacing w:val="-4"/>
                <w:sz w:val="20"/>
                <w:szCs w:val="20"/>
                <w:highlight w:val="lightGray"/>
                <w:lang w:val="en-GB"/>
              </w:rPr>
              <w:softHyphen/>
            </w:r>
            <w:r w:rsidRPr="00E7759A">
              <w:rPr>
                <w:rFonts w:cs="Calibri"/>
                <w:b/>
                <w:i/>
                <w:sz w:val="20"/>
                <w:szCs w:val="20"/>
                <w:highlight w:val="lightGray"/>
                <w:lang w:val="en-GB"/>
              </w:rPr>
              <w:t>Ref</w:t>
            </w:r>
            <w:proofErr w:type="spellEnd"/>
          </w:p>
        </w:tc>
        <w:tc>
          <w:tcPr>
            <w:tcW w:w="567" w:type="dxa"/>
            <w:vAlign w:val="center"/>
          </w:tcPr>
          <w:p w14:paraId="7804D789" w14:textId="77777777" w:rsidR="00D26175" w:rsidRPr="00E7759A" w:rsidRDefault="00D26175" w:rsidP="00E76C39">
            <w:pPr>
              <w:spacing w:after="0"/>
              <w:rPr>
                <w:rFonts w:cs="Calibri"/>
                <w:sz w:val="20"/>
                <w:szCs w:val="20"/>
              </w:rPr>
            </w:pPr>
            <w:r w:rsidRPr="00E7759A">
              <w:rPr>
                <w:rFonts w:cs="Calibri"/>
                <w:sz w:val="20"/>
                <w:szCs w:val="20"/>
              </w:rPr>
              <w:t>1:1</w:t>
            </w:r>
          </w:p>
        </w:tc>
        <w:tc>
          <w:tcPr>
            <w:tcW w:w="1701" w:type="dxa"/>
            <w:vAlign w:val="center"/>
          </w:tcPr>
          <w:p w14:paraId="6CCD8898" w14:textId="77777777" w:rsidR="00D26175" w:rsidRPr="00E7759A" w:rsidRDefault="00D26175" w:rsidP="00E76C39">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StopPoint</w:t>
            </w:r>
            <w:r w:rsidRPr="00E7759A">
              <w:rPr>
                <w:rFonts w:cs="Calibri"/>
                <w:i/>
                <w:sz w:val="20"/>
                <w:szCs w:val="20"/>
              </w:rPr>
              <w:softHyphen/>
              <w:t>Code</w:t>
            </w:r>
            <w:proofErr w:type="spellEnd"/>
          </w:p>
        </w:tc>
        <w:tc>
          <w:tcPr>
            <w:tcW w:w="5244" w:type="dxa"/>
            <w:vAlign w:val="center"/>
          </w:tcPr>
          <w:p w14:paraId="23FE29BB"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 xml:space="preserve">Identifiant du Point d'arrêt (cet identifiant est à rapprocher de l’attribut </w:t>
            </w:r>
            <w:proofErr w:type="spellStart"/>
            <w:r w:rsidRPr="00E7759A">
              <w:rPr>
                <w:rFonts w:cs="Calibri"/>
                <w:i/>
                <w:sz w:val="20"/>
                <w:szCs w:val="20"/>
                <w:lang w:val="fr-FR"/>
              </w:rPr>
              <w:t>MonitoringRef</w:t>
            </w:r>
            <w:proofErr w:type="spellEnd"/>
            <w:r w:rsidRPr="00E7759A">
              <w:rPr>
                <w:rFonts w:cs="Calibri"/>
                <w:sz w:val="20"/>
                <w:szCs w:val="20"/>
                <w:lang w:val="fr-FR"/>
              </w:rPr>
              <w:t xml:space="preserve"> de la structure </w:t>
            </w:r>
            <w:proofErr w:type="spellStart"/>
            <w:r w:rsidRPr="00E7759A">
              <w:rPr>
                <w:rFonts w:cs="Calibri"/>
                <w:i/>
                <w:sz w:val="20"/>
                <w:szCs w:val="20"/>
                <w:lang w:val="fr-FR"/>
              </w:rPr>
              <w:t>MonitoredStopVisit</w:t>
            </w:r>
            <w:proofErr w:type="spellEnd"/>
            <w:r w:rsidRPr="00E7759A">
              <w:rPr>
                <w:rFonts w:cs="Calibri"/>
                <w:sz w:val="20"/>
                <w:szCs w:val="20"/>
                <w:lang w:val="fr-FR"/>
              </w:rPr>
              <w:t xml:space="preserve">, mais restreint à ce cas de point d’arrêt là, ou le </w:t>
            </w:r>
            <w:proofErr w:type="spellStart"/>
            <w:r w:rsidRPr="00E7759A">
              <w:rPr>
                <w:rFonts w:cs="Calibri"/>
                <w:i/>
                <w:sz w:val="20"/>
                <w:szCs w:val="20"/>
                <w:lang w:val="fr-FR"/>
              </w:rPr>
              <w:t>MonitoringRef</w:t>
            </w:r>
            <w:proofErr w:type="spellEnd"/>
            <w:r w:rsidRPr="00E7759A">
              <w:rPr>
                <w:rFonts w:cs="Calibri"/>
                <w:sz w:val="20"/>
                <w:szCs w:val="20"/>
                <w:lang w:val="fr-FR"/>
              </w:rPr>
              <w:t xml:space="preserve"> peut aussi, dans le contexte général de SIRI, mais pas celui du profil francilien, référencer un afficheur, par exemple).</w:t>
            </w:r>
          </w:p>
          <w:p w14:paraId="68939DCF" w14:textId="77777777" w:rsidR="00D26175" w:rsidRPr="00E7759A" w:rsidRDefault="00D26175" w:rsidP="00E76C39">
            <w:pPr>
              <w:spacing w:after="0"/>
              <w:jc w:val="both"/>
              <w:rPr>
                <w:rFonts w:cs="Calibri"/>
                <w:sz w:val="20"/>
                <w:szCs w:val="20"/>
                <w:lang w:val="fr-FR"/>
              </w:rPr>
            </w:pPr>
            <w:r w:rsidRPr="00E7759A">
              <w:rPr>
                <w:rFonts w:cs="Calibri"/>
                <w:sz w:val="20"/>
                <w:szCs w:val="20"/>
                <w:highlight w:val="lightGray"/>
                <w:lang w:val="fr-FR"/>
              </w:rPr>
              <w:t xml:space="preserve">Il convient d'utiliser ici un identifiant d'objet issu du </w:t>
            </w:r>
            <w:r w:rsidR="006A4001" w:rsidRPr="00E7759A">
              <w:rPr>
                <w:rFonts w:cs="Calibri"/>
                <w:sz w:val="20"/>
                <w:szCs w:val="20"/>
                <w:highlight w:val="lightGray"/>
                <w:lang w:val="fr-FR"/>
              </w:rPr>
              <w:t>pr</w:t>
            </w:r>
            <w:r w:rsidRPr="00E7759A">
              <w:rPr>
                <w:rFonts w:cs="Calibri"/>
                <w:sz w:val="20"/>
                <w:szCs w:val="20"/>
                <w:highlight w:val="lightGray"/>
                <w:lang w:val="fr-FR"/>
              </w:rPr>
              <w:t>ofil NeTex Fr (Lieu d’arrêt mono ou multimodaux, zone d'embarquement</w:t>
            </w:r>
            <w:proofErr w:type="gramStart"/>
            <w:r w:rsidRPr="00E7759A">
              <w:rPr>
                <w:rFonts w:cs="Calibri"/>
                <w:sz w:val="20"/>
                <w:szCs w:val="20"/>
                <w:highlight w:val="lightGray"/>
                <w:lang w:val="fr-FR"/>
              </w:rPr>
              <w:t>):</w:t>
            </w:r>
            <w:proofErr w:type="gramEnd"/>
            <w:r w:rsidRPr="00E7759A">
              <w:rPr>
                <w:rFonts w:cs="Calibri"/>
                <w:sz w:val="20"/>
                <w:szCs w:val="20"/>
                <w:highlight w:val="lightGray"/>
                <w:lang w:val="fr-FR"/>
              </w:rPr>
              <w:t xml:space="preserve"> granularité la plus fine possible dans tous les cas.</w:t>
            </w:r>
          </w:p>
        </w:tc>
      </w:tr>
      <w:tr w:rsidR="00D26175" w:rsidRPr="00E7759A" w14:paraId="1D7559E3" w14:textId="77777777" w:rsidTr="00E76C39">
        <w:tc>
          <w:tcPr>
            <w:tcW w:w="1418" w:type="dxa"/>
            <w:vMerge/>
            <w:vAlign w:val="center"/>
          </w:tcPr>
          <w:p w14:paraId="38D32331" w14:textId="77777777" w:rsidR="00D26175" w:rsidRPr="00E7759A" w:rsidRDefault="00D26175" w:rsidP="00E76C39">
            <w:pPr>
              <w:spacing w:after="0"/>
              <w:rPr>
                <w:rFonts w:cs="Calibri"/>
                <w:i/>
                <w:sz w:val="20"/>
                <w:szCs w:val="20"/>
                <w:lang w:val="fr-FR"/>
              </w:rPr>
            </w:pPr>
          </w:p>
        </w:tc>
        <w:tc>
          <w:tcPr>
            <w:tcW w:w="1560" w:type="dxa"/>
            <w:gridSpan w:val="2"/>
            <w:vAlign w:val="center"/>
          </w:tcPr>
          <w:p w14:paraId="16F9DA09"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Visit</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Number</w:t>
            </w:r>
            <w:proofErr w:type="spellEnd"/>
          </w:p>
        </w:tc>
        <w:tc>
          <w:tcPr>
            <w:tcW w:w="567" w:type="dxa"/>
            <w:vAlign w:val="center"/>
          </w:tcPr>
          <w:p w14:paraId="0A2E3D7A"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2AF91942" w14:textId="77777777" w:rsidR="00D26175" w:rsidRPr="00E7759A" w:rsidRDefault="00D26175" w:rsidP="00E76C39">
            <w:pPr>
              <w:spacing w:after="0"/>
              <w:rPr>
                <w:rFonts w:cs="Calibri"/>
                <w:i/>
                <w:vanish/>
                <w:sz w:val="20"/>
                <w:szCs w:val="20"/>
                <w:highlight w:val="cyan"/>
                <w:lang w:val="en-GB"/>
              </w:rPr>
            </w:pPr>
            <w:proofErr w:type="spellStart"/>
            <w:r w:rsidRPr="00E7759A">
              <w:rPr>
                <w:rFonts w:cs="Calibri"/>
                <w:i/>
                <w:vanish/>
                <w:sz w:val="20"/>
                <w:szCs w:val="20"/>
                <w:highlight w:val="cyan"/>
                <w:lang w:val="en-GB"/>
              </w:rPr>
              <w:t>VisitNumber</w:t>
            </w:r>
            <w:r w:rsidRPr="00E7759A">
              <w:rPr>
                <w:rFonts w:cs="Calibri"/>
                <w:i/>
                <w:vanish/>
                <w:sz w:val="20"/>
                <w:szCs w:val="20"/>
                <w:highlight w:val="cyan"/>
                <w:lang w:val="en-GB"/>
              </w:rPr>
              <w:softHyphen/>
              <w:t>Type</w:t>
            </w:r>
            <w:proofErr w:type="spellEnd"/>
          </w:p>
        </w:tc>
        <w:tc>
          <w:tcPr>
            <w:tcW w:w="5244" w:type="dxa"/>
            <w:vAlign w:val="center"/>
          </w:tcPr>
          <w:p w14:paraId="314ACBB3"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For journey patterns that involve repeated visits by a vehicle to a stop, the </w:t>
            </w:r>
            <w:proofErr w:type="spellStart"/>
            <w:r w:rsidRPr="00E7759A">
              <w:rPr>
                <w:rFonts w:cs="Calibri"/>
                <w:b/>
                <w:vanish/>
                <w:sz w:val="20"/>
                <w:szCs w:val="20"/>
                <w:highlight w:val="cyan"/>
                <w:lang w:val="en-GB"/>
              </w:rPr>
              <w:t>VisitNumber</w:t>
            </w:r>
            <w:proofErr w:type="spellEnd"/>
            <w:r w:rsidRPr="00E7759A">
              <w:rPr>
                <w:rFonts w:cs="Calibri"/>
                <w:vanish/>
                <w:sz w:val="20"/>
                <w:szCs w:val="20"/>
                <w:highlight w:val="cyan"/>
                <w:lang w:val="en-GB"/>
              </w:rPr>
              <w:t xml:space="preserve"> count is used to distinguish each separate visit. Default is ‘1’</w:t>
            </w:r>
          </w:p>
        </w:tc>
      </w:tr>
      <w:tr w:rsidR="00D26175" w:rsidRPr="00E32CB2" w14:paraId="02D0CC02" w14:textId="77777777" w:rsidTr="00E76C39">
        <w:tc>
          <w:tcPr>
            <w:tcW w:w="1418" w:type="dxa"/>
            <w:vMerge/>
            <w:vAlign w:val="center"/>
          </w:tcPr>
          <w:p w14:paraId="3A06145C" w14:textId="77777777" w:rsidR="00D26175" w:rsidRPr="00E7759A" w:rsidRDefault="00D26175" w:rsidP="00E76C39">
            <w:pPr>
              <w:spacing w:after="0"/>
              <w:rPr>
                <w:rFonts w:cs="Calibri"/>
                <w:i/>
                <w:sz w:val="20"/>
                <w:szCs w:val="20"/>
                <w:lang w:val="en-GB"/>
              </w:rPr>
            </w:pPr>
          </w:p>
        </w:tc>
        <w:tc>
          <w:tcPr>
            <w:tcW w:w="1560" w:type="dxa"/>
            <w:gridSpan w:val="2"/>
            <w:vAlign w:val="center"/>
          </w:tcPr>
          <w:p w14:paraId="1647DE6C" w14:textId="77777777" w:rsidR="00D26175" w:rsidRPr="00E7759A" w:rsidRDefault="00D26175" w:rsidP="00E76C39">
            <w:pPr>
              <w:spacing w:after="0"/>
              <w:rPr>
                <w:rFonts w:cs="Calibri"/>
                <w:b/>
                <w:i/>
                <w:sz w:val="20"/>
                <w:szCs w:val="20"/>
                <w:highlight w:val="lightGray"/>
                <w:lang w:val="en-GB"/>
              </w:rPr>
            </w:pPr>
            <w:r w:rsidRPr="00E7759A">
              <w:rPr>
                <w:rFonts w:cs="Calibri"/>
                <w:b/>
                <w:i/>
                <w:sz w:val="20"/>
                <w:szCs w:val="20"/>
                <w:highlight w:val="lightGray"/>
                <w:lang w:val="en-GB"/>
              </w:rPr>
              <w:t>Order</w:t>
            </w:r>
          </w:p>
        </w:tc>
        <w:tc>
          <w:tcPr>
            <w:tcW w:w="567" w:type="dxa"/>
            <w:vAlign w:val="center"/>
          </w:tcPr>
          <w:p w14:paraId="5E2C9645"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701" w:type="dxa"/>
            <w:vAlign w:val="center"/>
          </w:tcPr>
          <w:p w14:paraId="6F8DC861" w14:textId="77777777" w:rsidR="00D26175" w:rsidRPr="00E7759A" w:rsidRDefault="00D26175" w:rsidP="00E76C39">
            <w:pPr>
              <w:spacing w:after="0"/>
              <w:rPr>
                <w:rFonts w:cs="Calibri"/>
                <w:i/>
                <w:sz w:val="20"/>
                <w:szCs w:val="20"/>
                <w:lang w:val="en-GB"/>
              </w:rPr>
            </w:pPr>
            <w:proofErr w:type="spellStart"/>
            <w:proofErr w:type="gramStart"/>
            <w:r w:rsidRPr="00E7759A">
              <w:rPr>
                <w:rFonts w:cs="Calibri"/>
                <w:i/>
                <w:sz w:val="20"/>
                <w:szCs w:val="20"/>
                <w:lang w:val="en-GB"/>
              </w:rPr>
              <w:t>xsd:positive</w:t>
            </w:r>
            <w:r w:rsidRPr="00E7759A">
              <w:rPr>
                <w:rFonts w:cs="Calibri"/>
                <w:i/>
                <w:sz w:val="20"/>
                <w:szCs w:val="20"/>
                <w:lang w:val="en-GB"/>
              </w:rPr>
              <w:softHyphen/>
              <w:t>Integer</w:t>
            </w:r>
            <w:proofErr w:type="spellEnd"/>
            <w:proofErr w:type="gramEnd"/>
          </w:p>
        </w:tc>
        <w:tc>
          <w:tcPr>
            <w:tcW w:w="5244" w:type="dxa"/>
            <w:vAlign w:val="center"/>
          </w:tcPr>
          <w:p w14:paraId="2D4D1FFC"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Numéro d'ordre de l'arrêt dans la mission.</w:t>
            </w:r>
          </w:p>
        </w:tc>
      </w:tr>
      <w:tr w:rsidR="00D26175" w:rsidRPr="00E32CB2" w14:paraId="4C5DBDAB" w14:textId="77777777" w:rsidTr="00E76C39">
        <w:tc>
          <w:tcPr>
            <w:tcW w:w="1418" w:type="dxa"/>
            <w:vMerge/>
            <w:vAlign w:val="center"/>
          </w:tcPr>
          <w:p w14:paraId="1F2F2AD1" w14:textId="77777777" w:rsidR="00D26175" w:rsidRPr="00E7759A" w:rsidRDefault="00D26175" w:rsidP="00E76C39">
            <w:pPr>
              <w:spacing w:after="0"/>
              <w:rPr>
                <w:rFonts w:cs="Calibri"/>
                <w:i/>
                <w:sz w:val="20"/>
                <w:szCs w:val="20"/>
                <w:lang w:val="fr-FR"/>
              </w:rPr>
            </w:pPr>
          </w:p>
        </w:tc>
        <w:tc>
          <w:tcPr>
            <w:tcW w:w="1560" w:type="dxa"/>
            <w:gridSpan w:val="2"/>
            <w:vAlign w:val="center"/>
          </w:tcPr>
          <w:p w14:paraId="6F8A4F58" w14:textId="77777777" w:rsidR="00D26175" w:rsidRPr="00E7759A" w:rsidRDefault="00D26175" w:rsidP="00E76C39">
            <w:pPr>
              <w:spacing w:after="0"/>
              <w:rPr>
                <w:rFonts w:cs="Calibri"/>
                <w:b/>
                <w:i/>
                <w:sz w:val="20"/>
                <w:szCs w:val="20"/>
                <w:highlight w:val="lightGray"/>
              </w:rPr>
            </w:pPr>
            <w:proofErr w:type="spellStart"/>
            <w:r w:rsidRPr="00E7759A">
              <w:rPr>
                <w:rFonts w:cs="Calibri"/>
                <w:b/>
                <w:i/>
                <w:sz w:val="20"/>
                <w:szCs w:val="20"/>
                <w:highlight w:val="lightGray"/>
              </w:rPr>
              <w:t>StopPoint</w:t>
            </w:r>
            <w:proofErr w:type="spellEnd"/>
            <w:r w:rsidRPr="00E7759A">
              <w:rPr>
                <w:rFonts w:cs="Calibri"/>
                <w:b/>
                <w:i/>
                <w:spacing w:val="-4"/>
                <w:sz w:val="20"/>
                <w:szCs w:val="20"/>
                <w:highlight w:val="lightGray"/>
                <w:lang w:val="en-GB"/>
              </w:rPr>
              <w:softHyphen/>
            </w:r>
            <w:r w:rsidRPr="00E7759A">
              <w:rPr>
                <w:rFonts w:cs="Calibri"/>
                <w:b/>
                <w:i/>
                <w:sz w:val="20"/>
                <w:szCs w:val="20"/>
                <w:highlight w:val="lightGray"/>
              </w:rPr>
              <w:t>Name</w:t>
            </w:r>
          </w:p>
        </w:tc>
        <w:tc>
          <w:tcPr>
            <w:tcW w:w="567" w:type="dxa"/>
            <w:vAlign w:val="center"/>
          </w:tcPr>
          <w:p w14:paraId="2812D563" w14:textId="77777777" w:rsidR="00D26175" w:rsidRPr="00E7759A" w:rsidRDefault="00D26175" w:rsidP="00E76C39">
            <w:pPr>
              <w:spacing w:after="0"/>
              <w:rPr>
                <w:rFonts w:cs="Calibri"/>
                <w:sz w:val="20"/>
                <w:szCs w:val="20"/>
              </w:rPr>
            </w:pPr>
            <w:r w:rsidRPr="00E7759A">
              <w:rPr>
                <w:rFonts w:cs="Calibri"/>
                <w:sz w:val="20"/>
                <w:szCs w:val="20"/>
              </w:rPr>
              <w:t>0:1</w:t>
            </w:r>
          </w:p>
        </w:tc>
        <w:tc>
          <w:tcPr>
            <w:tcW w:w="1701" w:type="dxa"/>
            <w:vAlign w:val="center"/>
          </w:tcPr>
          <w:p w14:paraId="7590F886" w14:textId="77777777" w:rsidR="00D26175" w:rsidRPr="00E7759A" w:rsidRDefault="00D26175" w:rsidP="00E76C39">
            <w:pPr>
              <w:spacing w:after="0"/>
              <w:rPr>
                <w:rFonts w:cs="Calibri"/>
                <w:i/>
                <w:sz w:val="20"/>
                <w:szCs w:val="20"/>
              </w:rPr>
            </w:pPr>
            <w:proofErr w:type="spellStart"/>
            <w:r w:rsidRPr="00E7759A">
              <w:rPr>
                <w:rFonts w:cs="Calibri"/>
                <w:i/>
                <w:sz w:val="20"/>
                <w:szCs w:val="20"/>
              </w:rPr>
              <w:t>NLString</w:t>
            </w:r>
            <w:proofErr w:type="spellEnd"/>
          </w:p>
        </w:tc>
        <w:tc>
          <w:tcPr>
            <w:tcW w:w="5244" w:type="dxa"/>
            <w:vAlign w:val="center"/>
          </w:tcPr>
          <w:p w14:paraId="559B2A69"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Nom du point d'arrêt.</w:t>
            </w:r>
          </w:p>
          <w:p w14:paraId="3CB6D031" w14:textId="77777777" w:rsidR="00D26175" w:rsidRPr="00E7759A" w:rsidRDefault="00D26175" w:rsidP="00E76C39">
            <w:pPr>
              <w:spacing w:after="0"/>
              <w:jc w:val="both"/>
              <w:rPr>
                <w:rFonts w:cs="Calibri"/>
                <w:sz w:val="20"/>
                <w:szCs w:val="20"/>
                <w:lang w:val="fr-FR"/>
              </w:rPr>
            </w:pPr>
            <w:r w:rsidRPr="00E7759A">
              <w:rPr>
                <w:rFonts w:cs="Calibri"/>
                <w:sz w:val="20"/>
                <w:szCs w:val="20"/>
                <w:highlight w:val="lightGray"/>
                <w:lang w:val="fr-FR"/>
              </w:rPr>
              <w:t>Si plusieurs noms sont disponibles chez le producteur, le nom le plus détaillé sera utilisé en priorité.</w:t>
            </w:r>
          </w:p>
        </w:tc>
      </w:tr>
      <w:tr w:rsidR="00D26175" w:rsidRPr="00E7759A" w14:paraId="1D386914" w14:textId="77777777" w:rsidTr="00E76C39">
        <w:trPr>
          <w:hidden/>
        </w:trPr>
        <w:tc>
          <w:tcPr>
            <w:tcW w:w="1418" w:type="dxa"/>
            <w:vMerge w:val="restart"/>
            <w:vAlign w:val="center"/>
          </w:tcPr>
          <w:p w14:paraId="4342291B"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t>Info</w:t>
            </w:r>
          </w:p>
        </w:tc>
        <w:tc>
          <w:tcPr>
            <w:tcW w:w="1560" w:type="dxa"/>
            <w:gridSpan w:val="2"/>
            <w:vAlign w:val="center"/>
          </w:tcPr>
          <w:p w14:paraId="5C2FBE6F"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Timing</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Point</w:t>
            </w:r>
            <w:proofErr w:type="spellEnd"/>
          </w:p>
        </w:tc>
        <w:tc>
          <w:tcPr>
            <w:tcW w:w="567" w:type="dxa"/>
            <w:vAlign w:val="center"/>
          </w:tcPr>
          <w:p w14:paraId="2EA9890F"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38FBCB08" w14:textId="77777777" w:rsidR="00D26175" w:rsidRPr="00E7759A" w:rsidRDefault="00D26175" w:rsidP="00E76C39">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5244" w:type="dxa"/>
            <w:vAlign w:val="center"/>
          </w:tcPr>
          <w:p w14:paraId="2EA8CFCB"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Whether the stop is a timing point. Times for stops that are not timing points are sometimes interpolated crudely from the timing </w:t>
            </w:r>
            <w:proofErr w:type="gramStart"/>
            <w:r w:rsidRPr="00E7759A">
              <w:rPr>
                <w:rFonts w:cs="Calibri"/>
                <w:vanish/>
                <w:sz w:val="20"/>
                <w:szCs w:val="20"/>
                <w:highlight w:val="cyan"/>
                <w:lang w:val="en-GB"/>
              </w:rPr>
              <w:t>points, and</w:t>
            </w:r>
            <w:proofErr w:type="gramEnd"/>
            <w:r w:rsidRPr="00E7759A">
              <w:rPr>
                <w:rFonts w:cs="Calibri"/>
                <w:vanish/>
                <w:sz w:val="20"/>
                <w:szCs w:val="20"/>
                <w:highlight w:val="cyan"/>
                <w:lang w:val="en-GB"/>
              </w:rPr>
              <w:t xml:space="preserve"> may represent a lower level of accuracy. Default is true.</w:t>
            </w:r>
          </w:p>
        </w:tc>
      </w:tr>
      <w:tr w:rsidR="00D26175" w:rsidRPr="00E7759A" w14:paraId="10774EED" w14:textId="77777777" w:rsidTr="00E76C39">
        <w:trPr>
          <w:hidden/>
        </w:trPr>
        <w:tc>
          <w:tcPr>
            <w:tcW w:w="1418" w:type="dxa"/>
            <w:vMerge/>
            <w:vAlign w:val="center"/>
          </w:tcPr>
          <w:p w14:paraId="1823DEF0" w14:textId="77777777" w:rsidR="00D26175" w:rsidRPr="00E7759A" w:rsidRDefault="00D26175" w:rsidP="00E76C39">
            <w:pPr>
              <w:spacing w:after="0"/>
              <w:rPr>
                <w:rFonts w:cs="Calibri"/>
                <w:i/>
                <w:vanish/>
                <w:sz w:val="20"/>
                <w:szCs w:val="20"/>
                <w:lang w:val="en-GB"/>
              </w:rPr>
            </w:pPr>
          </w:p>
        </w:tc>
        <w:tc>
          <w:tcPr>
            <w:tcW w:w="1560" w:type="dxa"/>
            <w:gridSpan w:val="2"/>
            <w:vAlign w:val="center"/>
          </w:tcPr>
          <w:p w14:paraId="332C5948"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Boarding</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Stretch</w:t>
            </w:r>
            <w:proofErr w:type="spellEnd"/>
          </w:p>
        </w:tc>
        <w:tc>
          <w:tcPr>
            <w:tcW w:w="567" w:type="dxa"/>
            <w:vAlign w:val="center"/>
          </w:tcPr>
          <w:p w14:paraId="4769EC8F"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45A4F5C7" w14:textId="77777777" w:rsidR="00D26175" w:rsidRPr="00E7759A" w:rsidRDefault="00D26175" w:rsidP="00E76C39">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5244" w:type="dxa"/>
            <w:vAlign w:val="center"/>
          </w:tcPr>
          <w:p w14:paraId="6475A63D"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Whether this is a Hail and Ride Stop. A hail and ride stop may represent a linear stretch in the stop model.  Default is false.</w:t>
            </w:r>
          </w:p>
        </w:tc>
      </w:tr>
      <w:tr w:rsidR="00D26175" w:rsidRPr="00E7759A" w14:paraId="7162C5C5" w14:textId="77777777" w:rsidTr="00E76C39">
        <w:trPr>
          <w:hidden/>
        </w:trPr>
        <w:tc>
          <w:tcPr>
            <w:tcW w:w="1418" w:type="dxa"/>
            <w:vMerge/>
            <w:vAlign w:val="center"/>
          </w:tcPr>
          <w:p w14:paraId="4C1B88A1" w14:textId="77777777" w:rsidR="00D26175" w:rsidRPr="00E7759A" w:rsidRDefault="00D26175" w:rsidP="00E76C39">
            <w:pPr>
              <w:spacing w:after="0"/>
              <w:rPr>
                <w:rFonts w:cs="Calibri"/>
                <w:i/>
                <w:vanish/>
                <w:sz w:val="20"/>
                <w:szCs w:val="20"/>
                <w:lang w:val="en-GB"/>
              </w:rPr>
            </w:pPr>
          </w:p>
        </w:tc>
        <w:tc>
          <w:tcPr>
            <w:tcW w:w="1560" w:type="dxa"/>
            <w:gridSpan w:val="2"/>
            <w:vAlign w:val="center"/>
          </w:tcPr>
          <w:p w14:paraId="57555A9C"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Request</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Stop</w:t>
            </w:r>
            <w:proofErr w:type="spellEnd"/>
          </w:p>
        </w:tc>
        <w:tc>
          <w:tcPr>
            <w:tcW w:w="567" w:type="dxa"/>
            <w:vAlign w:val="center"/>
          </w:tcPr>
          <w:p w14:paraId="0081EF83"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13CE2A17" w14:textId="77777777" w:rsidR="00D26175" w:rsidRPr="00E7759A" w:rsidRDefault="00D26175" w:rsidP="00E76C39">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5244" w:type="dxa"/>
            <w:vAlign w:val="center"/>
          </w:tcPr>
          <w:p w14:paraId="6731825B"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Whether Vehicle stops only if requested explicitly by passenger. Default is false.</w:t>
            </w:r>
          </w:p>
        </w:tc>
      </w:tr>
      <w:tr w:rsidR="00D26175" w:rsidRPr="00E32CB2" w14:paraId="1C81A0DB" w14:textId="77777777" w:rsidTr="00E76C39">
        <w:tc>
          <w:tcPr>
            <w:tcW w:w="1418" w:type="dxa"/>
            <w:vAlign w:val="center"/>
          </w:tcPr>
          <w:p w14:paraId="7549FD84" w14:textId="77777777" w:rsidR="00D26175" w:rsidRPr="00E7759A" w:rsidRDefault="00D26175" w:rsidP="00E76C39">
            <w:pPr>
              <w:spacing w:after="0"/>
              <w:rPr>
                <w:rFonts w:cs="Calibri"/>
                <w:i/>
                <w:sz w:val="20"/>
                <w:szCs w:val="20"/>
                <w:lang w:val="en-GB"/>
              </w:rPr>
            </w:pPr>
            <w:r w:rsidRPr="00E7759A">
              <w:rPr>
                <w:rFonts w:cs="Calibri"/>
                <w:i/>
                <w:sz w:val="20"/>
                <w:szCs w:val="20"/>
                <w:lang w:val="en-GB"/>
              </w:rPr>
              <w:t>Service Info</w:t>
            </w:r>
          </w:p>
        </w:tc>
        <w:tc>
          <w:tcPr>
            <w:tcW w:w="1560" w:type="dxa"/>
            <w:gridSpan w:val="2"/>
            <w:vAlign w:val="center"/>
          </w:tcPr>
          <w:p w14:paraId="328FA0F9" w14:textId="77777777" w:rsidR="00D26175" w:rsidRPr="00E7759A" w:rsidRDefault="00D26175" w:rsidP="00E76C39">
            <w:pPr>
              <w:spacing w:after="0"/>
              <w:rPr>
                <w:rFonts w:cs="Calibri"/>
                <w:b/>
                <w:i/>
                <w:sz w:val="20"/>
                <w:szCs w:val="20"/>
                <w:lang w:val="en-GB"/>
              </w:rPr>
            </w:pPr>
            <w:proofErr w:type="spellStart"/>
            <w:r w:rsidRPr="00E7759A">
              <w:rPr>
                <w:rFonts w:cs="Calibri"/>
                <w:b/>
                <w:i/>
                <w:sz w:val="20"/>
                <w:szCs w:val="20"/>
                <w:highlight w:val="lightGray"/>
                <w:lang w:val="en-GB"/>
              </w:rPr>
              <w:t>Destination</w:t>
            </w:r>
            <w:r w:rsidRPr="00E7759A">
              <w:rPr>
                <w:rFonts w:cs="Calibri"/>
                <w:b/>
                <w:i/>
                <w:spacing w:val="-4"/>
                <w:sz w:val="20"/>
                <w:szCs w:val="20"/>
                <w:highlight w:val="lightGray"/>
                <w:lang w:val="en-GB"/>
              </w:rPr>
              <w:softHyphen/>
            </w:r>
            <w:r w:rsidRPr="00E7759A">
              <w:rPr>
                <w:rFonts w:cs="Calibri"/>
                <w:b/>
                <w:i/>
                <w:sz w:val="20"/>
                <w:szCs w:val="20"/>
                <w:highlight w:val="lightGray"/>
                <w:lang w:val="en-GB"/>
              </w:rPr>
              <w:t>Display</w:t>
            </w:r>
            <w:proofErr w:type="spellEnd"/>
          </w:p>
        </w:tc>
        <w:tc>
          <w:tcPr>
            <w:tcW w:w="567" w:type="dxa"/>
            <w:vAlign w:val="center"/>
          </w:tcPr>
          <w:p w14:paraId="4B1F3936"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701" w:type="dxa"/>
            <w:vAlign w:val="center"/>
          </w:tcPr>
          <w:p w14:paraId="07E2B4C5" w14:textId="77777777" w:rsidR="00D26175" w:rsidRPr="00E7759A" w:rsidRDefault="00D26175" w:rsidP="00E76C39">
            <w:pPr>
              <w:spacing w:after="0"/>
              <w:rPr>
                <w:rFonts w:cs="Calibri"/>
                <w:i/>
                <w:sz w:val="20"/>
                <w:szCs w:val="20"/>
                <w:lang w:val="en-GB"/>
              </w:rPr>
            </w:pPr>
            <w:proofErr w:type="spellStart"/>
            <w:r w:rsidRPr="00E7759A">
              <w:rPr>
                <w:rFonts w:cs="Calibri"/>
                <w:i/>
                <w:sz w:val="20"/>
                <w:szCs w:val="20"/>
                <w:lang w:val="en-GB"/>
              </w:rPr>
              <w:t>NLString</w:t>
            </w:r>
            <w:proofErr w:type="spellEnd"/>
          </w:p>
        </w:tc>
        <w:tc>
          <w:tcPr>
            <w:tcW w:w="5244" w:type="dxa"/>
            <w:vAlign w:val="center"/>
          </w:tcPr>
          <w:p w14:paraId="1F3DAF7A" w14:textId="77777777" w:rsidR="00D26175" w:rsidRPr="00E7759A" w:rsidRDefault="00D26175" w:rsidP="00E76C39">
            <w:pPr>
              <w:spacing w:after="0"/>
              <w:jc w:val="both"/>
              <w:rPr>
                <w:rFonts w:cs="Calibri"/>
                <w:sz w:val="20"/>
                <w:szCs w:val="20"/>
                <w:lang w:val="fr-FR"/>
              </w:rPr>
            </w:pPr>
            <w:r w:rsidRPr="00E7759A">
              <w:rPr>
                <w:rFonts w:cs="Calibri"/>
                <w:sz w:val="20"/>
                <w:szCs w:val="20"/>
                <w:lang w:val="fr-LU"/>
              </w:rPr>
              <w:t>Destination telle qu'elle est affichée sur la girouette du véhicule à cet arrêt (ou sur l’afficheur local).</w:t>
            </w:r>
          </w:p>
        </w:tc>
      </w:tr>
      <w:tr w:rsidR="00D26175" w:rsidRPr="00E7759A" w14:paraId="57049F64" w14:textId="77777777" w:rsidTr="00E76C39">
        <w:trPr>
          <w:hidden/>
        </w:trPr>
        <w:tc>
          <w:tcPr>
            <w:tcW w:w="1418" w:type="dxa"/>
            <w:vAlign w:val="center"/>
          </w:tcPr>
          <w:p w14:paraId="3404BA9D"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t>Call</w:t>
            </w:r>
          </w:p>
        </w:tc>
        <w:tc>
          <w:tcPr>
            <w:tcW w:w="1560" w:type="dxa"/>
            <w:gridSpan w:val="2"/>
            <w:vAlign w:val="center"/>
          </w:tcPr>
          <w:p w14:paraId="3477F6B2"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CallNote</w:t>
            </w:r>
            <w:proofErr w:type="spellEnd"/>
          </w:p>
        </w:tc>
        <w:tc>
          <w:tcPr>
            <w:tcW w:w="567" w:type="dxa"/>
            <w:vAlign w:val="center"/>
          </w:tcPr>
          <w:p w14:paraId="793FE673"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2378B72D" w14:textId="77777777" w:rsidR="00D26175" w:rsidRPr="00E7759A" w:rsidRDefault="00D26175" w:rsidP="00E76C39">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5244" w:type="dxa"/>
            <w:vAlign w:val="center"/>
          </w:tcPr>
          <w:p w14:paraId="6917F450" w14:textId="77777777" w:rsidR="00D26175" w:rsidRPr="00E7759A" w:rsidRDefault="00D26175" w:rsidP="00E76C39">
            <w:pPr>
              <w:spacing w:after="0"/>
              <w:jc w:val="both"/>
              <w:rPr>
                <w:rFonts w:cs="Calibri"/>
                <w:vanish/>
                <w:sz w:val="20"/>
                <w:szCs w:val="20"/>
                <w:lang w:val="en-GB"/>
              </w:rPr>
            </w:pPr>
            <w:r w:rsidRPr="00E7759A">
              <w:rPr>
                <w:rFonts w:cs="Calibri"/>
                <w:vanish/>
                <w:sz w:val="20"/>
                <w:szCs w:val="20"/>
                <w:highlight w:val="cyan"/>
                <w:lang w:val="en-GB"/>
              </w:rPr>
              <w:t>Text annotation that applies to this call.</w:t>
            </w:r>
          </w:p>
        </w:tc>
      </w:tr>
      <w:tr w:rsidR="00D26175" w:rsidRPr="00E32CB2" w14:paraId="4FE48DC9" w14:textId="77777777" w:rsidTr="00E76C39">
        <w:tc>
          <w:tcPr>
            <w:tcW w:w="1418" w:type="dxa"/>
            <w:vMerge w:val="restart"/>
            <w:vAlign w:val="center"/>
          </w:tcPr>
          <w:p w14:paraId="6763A29B" w14:textId="77777777" w:rsidR="00D26175" w:rsidRPr="00E7759A" w:rsidRDefault="00D26175" w:rsidP="00E76C39">
            <w:pPr>
              <w:spacing w:after="0"/>
              <w:rPr>
                <w:rFonts w:cs="Calibri"/>
                <w:i/>
                <w:sz w:val="20"/>
                <w:szCs w:val="20"/>
              </w:rPr>
            </w:pPr>
            <w:r w:rsidRPr="00E7759A">
              <w:rPr>
                <w:rFonts w:cs="Calibri"/>
                <w:i/>
                <w:sz w:val="20"/>
                <w:szCs w:val="20"/>
              </w:rPr>
              <w:t>Arrival</w:t>
            </w:r>
          </w:p>
        </w:tc>
        <w:tc>
          <w:tcPr>
            <w:tcW w:w="1560" w:type="dxa"/>
            <w:gridSpan w:val="2"/>
            <w:vAlign w:val="center"/>
          </w:tcPr>
          <w:p w14:paraId="746207FF"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Aimed</w:t>
            </w:r>
            <w:r w:rsidRPr="00E7759A">
              <w:rPr>
                <w:rFonts w:cs="Calibri"/>
                <w:b/>
                <w:i/>
                <w:sz w:val="20"/>
                <w:szCs w:val="20"/>
                <w:highlight w:val="lightGray"/>
                <w:lang w:val="en-GB"/>
              </w:rPr>
              <w:softHyphen/>
              <w:t>Arrival</w:t>
            </w:r>
            <w:r w:rsidRPr="00E7759A">
              <w:rPr>
                <w:rFonts w:cs="Calibri"/>
                <w:b/>
                <w:i/>
                <w:spacing w:val="-4"/>
                <w:sz w:val="20"/>
                <w:szCs w:val="20"/>
                <w:highlight w:val="lightGray"/>
                <w:lang w:val="en-GB"/>
              </w:rPr>
              <w:softHyphen/>
            </w:r>
            <w:r w:rsidRPr="00E7759A">
              <w:rPr>
                <w:rFonts w:cs="Calibri"/>
                <w:b/>
                <w:i/>
                <w:sz w:val="20"/>
                <w:szCs w:val="20"/>
                <w:highlight w:val="lightGray"/>
                <w:lang w:val="en-GB"/>
              </w:rPr>
              <w:t>Time</w:t>
            </w:r>
            <w:proofErr w:type="spellEnd"/>
          </w:p>
        </w:tc>
        <w:tc>
          <w:tcPr>
            <w:tcW w:w="567" w:type="dxa"/>
            <w:vAlign w:val="center"/>
          </w:tcPr>
          <w:p w14:paraId="6FD9ACDB"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701" w:type="dxa"/>
            <w:vAlign w:val="center"/>
          </w:tcPr>
          <w:p w14:paraId="0CC94B11" w14:textId="77777777" w:rsidR="00D26175" w:rsidRPr="00E7759A" w:rsidRDefault="00D26175" w:rsidP="00E76C39">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244" w:type="dxa"/>
            <w:vAlign w:val="center"/>
          </w:tcPr>
          <w:p w14:paraId="2151883F"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Date et Heure d'arrivée théorique (ou commandée)</w:t>
            </w:r>
          </w:p>
        </w:tc>
      </w:tr>
      <w:tr w:rsidR="00D26175" w:rsidRPr="00E32CB2" w14:paraId="560B9043" w14:textId="77777777" w:rsidTr="00E76C39">
        <w:tc>
          <w:tcPr>
            <w:tcW w:w="1418" w:type="dxa"/>
            <w:vMerge/>
            <w:vAlign w:val="center"/>
          </w:tcPr>
          <w:p w14:paraId="0E203B01" w14:textId="77777777" w:rsidR="00D26175" w:rsidRPr="00E7759A" w:rsidRDefault="00D26175" w:rsidP="00E76C39">
            <w:pPr>
              <w:spacing w:after="0"/>
              <w:rPr>
                <w:rFonts w:cs="Calibri"/>
                <w:i/>
                <w:sz w:val="20"/>
                <w:szCs w:val="20"/>
                <w:lang w:val="fr-FR"/>
              </w:rPr>
            </w:pPr>
          </w:p>
        </w:tc>
        <w:tc>
          <w:tcPr>
            <w:tcW w:w="1560" w:type="dxa"/>
            <w:gridSpan w:val="2"/>
            <w:vAlign w:val="center"/>
          </w:tcPr>
          <w:p w14:paraId="058446D2" w14:textId="77777777" w:rsidR="00D26175" w:rsidRPr="00E7759A" w:rsidRDefault="00D26175" w:rsidP="00E76C39">
            <w:pPr>
              <w:spacing w:after="0"/>
              <w:rPr>
                <w:rFonts w:cs="Calibri"/>
                <w:b/>
                <w:i/>
                <w:sz w:val="20"/>
                <w:szCs w:val="20"/>
                <w:highlight w:val="lightGray"/>
              </w:rPr>
            </w:pPr>
            <w:proofErr w:type="spellStart"/>
            <w:r w:rsidRPr="00E7759A">
              <w:rPr>
                <w:rFonts w:cs="Calibri"/>
                <w:b/>
                <w:i/>
                <w:sz w:val="20"/>
                <w:szCs w:val="20"/>
                <w:highlight w:val="lightGray"/>
              </w:rPr>
              <w:t>Arrival</w:t>
            </w:r>
            <w:r w:rsidRPr="00E7759A">
              <w:rPr>
                <w:rFonts w:cs="Calibri"/>
                <w:b/>
                <w:i/>
                <w:sz w:val="20"/>
                <w:szCs w:val="20"/>
                <w:highlight w:val="lightGray"/>
              </w:rPr>
              <w:softHyphen/>
              <w:t>Platform</w:t>
            </w:r>
            <w:proofErr w:type="spellEnd"/>
            <w:r w:rsidRPr="00E7759A">
              <w:rPr>
                <w:rFonts w:cs="Calibri"/>
                <w:b/>
                <w:i/>
                <w:spacing w:val="-4"/>
                <w:sz w:val="20"/>
                <w:szCs w:val="20"/>
                <w:highlight w:val="lightGray"/>
                <w:lang w:val="en-GB"/>
              </w:rPr>
              <w:softHyphen/>
            </w:r>
            <w:r w:rsidRPr="00E7759A">
              <w:rPr>
                <w:rFonts w:cs="Calibri"/>
                <w:b/>
                <w:i/>
                <w:sz w:val="20"/>
                <w:szCs w:val="20"/>
                <w:highlight w:val="lightGray"/>
              </w:rPr>
              <w:t>Name</w:t>
            </w:r>
          </w:p>
        </w:tc>
        <w:tc>
          <w:tcPr>
            <w:tcW w:w="567" w:type="dxa"/>
            <w:vAlign w:val="center"/>
          </w:tcPr>
          <w:p w14:paraId="3E9D9545" w14:textId="77777777" w:rsidR="00D26175" w:rsidRPr="00E7759A" w:rsidRDefault="00D26175" w:rsidP="00E76C39">
            <w:pPr>
              <w:spacing w:after="0"/>
              <w:rPr>
                <w:rFonts w:cs="Calibri"/>
                <w:sz w:val="20"/>
                <w:szCs w:val="20"/>
              </w:rPr>
            </w:pPr>
            <w:r w:rsidRPr="00E7759A">
              <w:rPr>
                <w:rFonts w:cs="Calibri"/>
                <w:sz w:val="20"/>
                <w:szCs w:val="20"/>
              </w:rPr>
              <w:t>0:1</w:t>
            </w:r>
          </w:p>
        </w:tc>
        <w:tc>
          <w:tcPr>
            <w:tcW w:w="1701" w:type="dxa"/>
            <w:vAlign w:val="center"/>
          </w:tcPr>
          <w:p w14:paraId="3E744DA3" w14:textId="77777777" w:rsidR="00D26175" w:rsidRPr="00E7759A" w:rsidRDefault="00D26175" w:rsidP="00E76C39">
            <w:pPr>
              <w:spacing w:after="0"/>
              <w:rPr>
                <w:rFonts w:cs="Calibri"/>
                <w:i/>
                <w:sz w:val="20"/>
                <w:szCs w:val="20"/>
              </w:rPr>
            </w:pPr>
            <w:proofErr w:type="spellStart"/>
            <w:r w:rsidRPr="00E7759A">
              <w:rPr>
                <w:rFonts w:cs="Calibri"/>
                <w:i/>
                <w:sz w:val="20"/>
                <w:szCs w:val="20"/>
              </w:rPr>
              <w:t>NLString</w:t>
            </w:r>
            <w:proofErr w:type="spellEnd"/>
          </w:p>
        </w:tc>
        <w:tc>
          <w:tcPr>
            <w:tcW w:w="5244" w:type="dxa"/>
            <w:vAlign w:val="center"/>
          </w:tcPr>
          <w:p w14:paraId="0ED32A54"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 xml:space="preserve">Identification ou </w:t>
            </w:r>
            <w:proofErr w:type="gramStart"/>
            <w:r w:rsidRPr="00E7759A">
              <w:rPr>
                <w:rFonts w:cs="Calibri"/>
                <w:sz w:val="20"/>
                <w:szCs w:val="20"/>
                <w:lang w:val="fr-FR"/>
              </w:rPr>
              <w:t>nom  du</w:t>
            </w:r>
            <w:proofErr w:type="gramEnd"/>
            <w:r w:rsidRPr="00E7759A">
              <w:rPr>
                <w:rFonts w:cs="Calibri"/>
                <w:sz w:val="20"/>
                <w:szCs w:val="20"/>
                <w:lang w:val="fr-FR"/>
              </w:rPr>
              <w:t xml:space="preserve"> quai d'arrivée.</w:t>
            </w:r>
          </w:p>
        </w:tc>
      </w:tr>
      <w:tr w:rsidR="00D26175" w:rsidRPr="00E7759A" w14:paraId="5C938BDB" w14:textId="77777777" w:rsidTr="00E76C39">
        <w:tc>
          <w:tcPr>
            <w:tcW w:w="1418" w:type="dxa"/>
            <w:vMerge/>
            <w:vAlign w:val="center"/>
          </w:tcPr>
          <w:p w14:paraId="14AA3994" w14:textId="77777777" w:rsidR="00D26175" w:rsidRPr="00E7759A" w:rsidRDefault="00D26175" w:rsidP="00E76C39">
            <w:pPr>
              <w:spacing w:after="0"/>
              <w:rPr>
                <w:rFonts w:cs="Calibri"/>
                <w:i/>
                <w:sz w:val="20"/>
                <w:szCs w:val="20"/>
                <w:lang w:val="fr-FR"/>
              </w:rPr>
            </w:pPr>
          </w:p>
        </w:tc>
        <w:tc>
          <w:tcPr>
            <w:tcW w:w="1560" w:type="dxa"/>
            <w:gridSpan w:val="2"/>
            <w:vAlign w:val="center"/>
          </w:tcPr>
          <w:p w14:paraId="616F9112"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Arrival</w:t>
            </w:r>
            <w:r w:rsidRPr="00E7759A">
              <w:rPr>
                <w:rFonts w:cs="Calibri"/>
                <w:b/>
                <w:i/>
                <w:vanish/>
                <w:sz w:val="20"/>
                <w:szCs w:val="20"/>
                <w:highlight w:val="cyan"/>
                <w:lang w:val="en-GB"/>
              </w:rPr>
              <w:softHyphen/>
              <w:t>Boarding</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Activity</w:t>
            </w:r>
            <w:proofErr w:type="spellEnd"/>
          </w:p>
        </w:tc>
        <w:tc>
          <w:tcPr>
            <w:tcW w:w="567" w:type="dxa"/>
            <w:vAlign w:val="center"/>
          </w:tcPr>
          <w:p w14:paraId="101D431F"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4DA4BF19"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t xml:space="preserve">alighting | </w:t>
            </w:r>
            <w:proofErr w:type="spellStart"/>
            <w:r w:rsidRPr="00E7759A">
              <w:rPr>
                <w:rFonts w:cs="Calibri"/>
                <w:i/>
                <w:vanish/>
                <w:sz w:val="20"/>
                <w:szCs w:val="20"/>
                <w:highlight w:val="cyan"/>
                <w:lang w:val="en-GB"/>
              </w:rPr>
              <w:t>noAlighting</w:t>
            </w:r>
            <w:proofErr w:type="spellEnd"/>
            <w:r w:rsidRPr="00E7759A">
              <w:rPr>
                <w:rFonts w:cs="Calibri"/>
                <w:i/>
                <w:vanish/>
                <w:sz w:val="20"/>
                <w:szCs w:val="20"/>
                <w:highlight w:val="cyan"/>
                <w:lang w:val="en-GB"/>
              </w:rPr>
              <w:t xml:space="preserve"> | </w:t>
            </w:r>
            <w:proofErr w:type="spellStart"/>
            <w:r w:rsidRPr="00E7759A">
              <w:rPr>
                <w:rFonts w:cs="Calibri"/>
                <w:i/>
                <w:vanish/>
                <w:sz w:val="20"/>
                <w:szCs w:val="20"/>
                <w:highlight w:val="cyan"/>
                <w:lang w:val="en-GB"/>
              </w:rPr>
              <w:t>passthru</w:t>
            </w:r>
            <w:proofErr w:type="spellEnd"/>
          </w:p>
        </w:tc>
        <w:tc>
          <w:tcPr>
            <w:tcW w:w="5244" w:type="dxa"/>
            <w:vAlign w:val="center"/>
          </w:tcPr>
          <w:p w14:paraId="4443FCD2"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Type of boarding and alighting allowed at stop. Default is Alighting.</w:t>
            </w:r>
          </w:p>
          <w:p w14:paraId="7F46DCDA"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On </w:t>
            </w:r>
            <w:proofErr w:type="spellStart"/>
            <w:r w:rsidRPr="00E7759A">
              <w:rPr>
                <w:rFonts w:cs="Calibri"/>
                <w:vanish/>
                <w:sz w:val="20"/>
                <w:szCs w:val="20"/>
                <w:highlight w:val="cyan"/>
                <w:lang w:val="en-GB"/>
              </w:rPr>
              <w:t>utilisera</w:t>
            </w:r>
            <w:proofErr w:type="spellEnd"/>
            <w:r w:rsidRPr="00E7759A">
              <w:rPr>
                <w:rFonts w:cs="Calibri"/>
                <w:vanish/>
                <w:sz w:val="20"/>
                <w:szCs w:val="20"/>
                <w:highlight w:val="cyan"/>
                <w:lang w:val="en-GB"/>
              </w:rPr>
              <w:t xml:space="preserve"> le </w:t>
            </w:r>
            <w:proofErr w:type="spellStart"/>
            <w:r w:rsidRPr="00E7759A">
              <w:rPr>
                <w:rFonts w:cs="Calibri"/>
                <w:b/>
                <w:i/>
                <w:vanish/>
                <w:sz w:val="20"/>
                <w:szCs w:val="20"/>
                <w:highlight w:val="cyan"/>
                <w:lang w:val="en-GB"/>
              </w:rPr>
              <w:t>Departure</w:t>
            </w:r>
            <w:r w:rsidRPr="00E7759A">
              <w:rPr>
                <w:rFonts w:cs="Calibri"/>
                <w:b/>
                <w:i/>
                <w:vanish/>
                <w:sz w:val="20"/>
                <w:szCs w:val="20"/>
                <w:highlight w:val="cyan"/>
                <w:lang w:val="en-GB"/>
              </w:rPr>
              <w:softHyphen/>
              <w:t>Boarding</w:t>
            </w:r>
            <w:r w:rsidRPr="00E7759A">
              <w:rPr>
                <w:rFonts w:cs="Calibri"/>
                <w:b/>
                <w:i/>
                <w:vanish/>
                <w:sz w:val="20"/>
                <w:szCs w:val="20"/>
                <w:highlight w:val="cyan"/>
                <w:lang w:val="en-GB"/>
              </w:rPr>
              <w:softHyphen/>
              <w:t>Activity</w:t>
            </w:r>
            <w:proofErr w:type="spellEnd"/>
            <w:r w:rsidRPr="00E7759A">
              <w:rPr>
                <w:rFonts w:cs="Calibri"/>
                <w:vanish/>
                <w:sz w:val="20"/>
                <w:szCs w:val="20"/>
                <w:highlight w:val="cyan"/>
                <w:lang w:val="en-GB"/>
              </w:rPr>
              <w:t xml:space="preserve"> dans le </w:t>
            </w:r>
            <w:proofErr w:type="spellStart"/>
            <w:r w:rsidRPr="00E7759A">
              <w:rPr>
                <w:rFonts w:cs="Calibri"/>
                <w:vanish/>
                <w:sz w:val="20"/>
                <w:szCs w:val="20"/>
                <w:highlight w:val="cyan"/>
                <w:lang w:val="en-GB"/>
              </w:rPr>
              <w:t>profil</w:t>
            </w:r>
            <w:proofErr w:type="spellEnd"/>
            <w:r w:rsidRPr="00E7759A">
              <w:rPr>
                <w:rFonts w:cs="Calibri"/>
                <w:vanish/>
                <w:sz w:val="20"/>
                <w:szCs w:val="20"/>
                <w:highlight w:val="cyan"/>
                <w:lang w:val="en-GB"/>
              </w:rPr>
              <w:t xml:space="preserve"> Fr</w:t>
            </w:r>
          </w:p>
        </w:tc>
      </w:tr>
      <w:tr w:rsidR="00D26175" w:rsidRPr="00E32CB2" w14:paraId="4F2E1C11" w14:textId="77777777" w:rsidTr="00E76C39">
        <w:tc>
          <w:tcPr>
            <w:tcW w:w="1418" w:type="dxa"/>
            <w:vMerge/>
            <w:vAlign w:val="center"/>
          </w:tcPr>
          <w:p w14:paraId="236949B8" w14:textId="77777777" w:rsidR="00D26175" w:rsidRPr="00E7759A" w:rsidRDefault="00D26175" w:rsidP="00E76C39">
            <w:pPr>
              <w:spacing w:after="0"/>
              <w:rPr>
                <w:rFonts w:cs="Calibri"/>
                <w:i/>
                <w:sz w:val="20"/>
                <w:szCs w:val="20"/>
                <w:lang w:val="en-GB"/>
              </w:rPr>
            </w:pPr>
          </w:p>
        </w:tc>
        <w:tc>
          <w:tcPr>
            <w:tcW w:w="1560" w:type="dxa"/>
            <w:gridSpan w:val="2"/>
            <w:vAlign w:val="center"/>
          </w:tcPr>
          <w:p w14:paraId="193DE6AC"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ArrivalStop</w:t>
            </w:r>
            <w:r w:rsidRPr="00E7759A">
              <w:rPr>
                <w:rFonts w:cs="Calibri"/>
                <w:b/>
                <w:i/>
                <w:vanish/>
                <w:sz w:val="20"/>
                <w:szCs w:val="20"/>
                <w:highlight w:val="cyan"/>
                <w:lang w:val="en-GB"/>
              </w:rPr>
              <w:softHyphen/>
              <w:t>Assignment</w:t>
            </w:r>
            <w:proofErr w:type="spellEnd"/>
          </w:p>
        </w:tc>
        <w:tc>
          <w:tcPr>
            <w:tcW w:w="567" w:type="dxa"/>
            <w:vAlign w:val="center"/>
          </w:tcPr>
          <w:p w14:paraId="76C70B41"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4D07B459"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5244" w:type="dxa"/>
            <w:vAlign w:val="center"/>
          </w:tcPr>
          <w:p w14:paraId="3B9E9E5D" w14:textId="77777777" w:rsidR="00D26175" w:rsidRPr="00E7759A" w:rsidRDefault="00D26175" w:rsidP="00E76C39">
            <w:pPr>
              <w:spacing w:after="0"/>
              <w:jc w:val="both"/>
              <w:rPr>
                <w:rFonts w:cs="Calibri"/>
                <w:i/>
                <w:vanish/>
                <w:sz w:val="20"/>
                <w:szCs w:val="20"/>
                <w:highlight w:val="cyan"/>
                <w:lang w:val="fr-FR"/>
              </w:rPr>
            </w:pPr>
            <w:r w:rsidRPr="00E7759A">
              <w:rPr>
                <w:rFonts w:cs="Calibri"/>
                <w:vanish/>
                <w:sz w:val="20"/>
                <w:szCs w:val="20"/>
                <w:highlight w:val="cyan"/>
                <w:lang w:val="fr-FR"/>
              </w:rPr>
              <w:t xml:space="preserve">Affectation du point d'arrêt planifié à un </w:t>
            </w:r>
            <w:proofErr w:type="spellStart"/>
            <w:r w:rsidRPr="00E7759A">
              <w:rPr>
                <w:rFonts w:cs="Calibri"/>
                <w:vanish/>
                <w:sz w:val="20"/>
                <w:szCs w:val="20"/>
                <w:highlight w:val="cyan"/>
                <w:lang w:val="fr-FR"/>
              </w:rPr>
              <w:t>quay</w:t>
            </w:r>
            <w:proofErr w:type="spellEnd"/>
            <w:r w:rsidRPr="00E7759A">
              <w:rPr>
                <w:rFonts w:cs="Calibri"/>
                <w:vanish/>
                <w:sz w:val="20"/>
                <w:szCs w:val="20"/>
                <w:highlight w:val="cyan"/>
                <w:lang w:val="fr-FR"/>
              </w:rPr>
              <w:t xml:space="preserve"> </w:t>
            </w:r>
          </w:p>
        </w:tc>
      </w:tr>
      <w:tr w:rsidR="00D26175" w:rsidRPr="00E7759A" w14:paraId="0271289B" w14:textId="77777777" w:rsidTr="00E76C39">
        <w:tc>
          <w:tcPr>
            <w:tcW w:w="1418" w:type="dxa"/>
            <w:vMerge/>
            <w:vAlign w:val="center"/>
          </w:tcPr>
          <w:p w14:paraId="36F7A08D" w14:textId="77777777" w:rsidR="00D26175" w:rsidRPr="00E7759A" w:rsidRDefault="00D26175" w:rsidP="00E76C39">
            <w:pPr>
              <w:spacing w:after="0"/>
              <w:rPr>
                <w:rFonts w:cs="Calibri"/>
                <w:i/>
                <w:sz w:val="20"/>
                <w:szCs w:val="20"/>
                <w:lang w:val="fr-FR"/>
              </w:rPr>
            </w:pPr>
          </w:p>
        </w:tc>
        <w:tc>
          <w:tcPr>
            <w:tcW w:w="284" w:type="dxa"/>
            <w:vAlign w:val="center"/>
          </w:tcPr>
          <w:p w14:paraId="54D71C09" w14:textId="77777777" w:rsidR="00D26175" w:rsidRPr="00E7759A" w:rsidRDefault="00D26175" w:rsidP="00E76C39">
            <w:pPr>
              <w:spacing w:after="0"/>
              <w:rPr>
                <w:rFonts w:cs="Calibri"/>
                <w:b/>
                <w:i/>
                <w:vanish/>
                <w:sz w:val="20"/>
                <w:szCs w:val="20"/>
                <w:highlight w:val="cyan"/>
                <w:lang w:val="fr-FR"/>
              </w:rPr>
            </w:pPr>
          </w:p>
        </w:tc>
        <w:tc>
          <w:tcPr>
            <w:tcW w:w="1276" w:type="dxa"/>
            <w:vAlign w:val="center"/>
          </w:tcPr>
          <w:p w14:paraId="5B5B64CD"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567" w:type="dxa"/>
            <w:vAlign w:val="center"/>
          </w:tcPr>
          <w:p w14:paraId="5C36FD03"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4495558C"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5244" w:type="dxa"/>
            <w:vAlign w:val="center"/>
          </w:tcPr>
          <w:p w14:paraId="2FFFC68F"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to use according to the planned timetable. </w:t>
            </w:r>
          </w:p>
        </w:tc>
      </w:tr>
      <w:tr w:rsidR="00D26175" w:rsidRPr="00E32CB2" w14:paraId="13EE50CB" w14:textId="77777777" w:rsidTr="00E76C39">
        <w:tc>
          <w:tcPr>
            <w:tcW w:w="1418" w:type="dxa"/>
            <w:vMerge/>
            <w:vAlign w:val="center"/>
          </w:tcPr>
          <w:p w14:paraId="4A2F6ED1" w14:textId="77777777" w:rsidR="00D26175" w:rsidRPr="00E7759A" w:rsidRDefault="00D26175" w:rsidP="00E76C39">
            <w:pPr>
              <w:spacing w:after="0"/>
              <w:rPr>
                <w:rFonts w:cs="Calibri"/>
                <w:i/>
                <w:sz w:val="20"/>
                <w:szCs w:val="20"/>
              </w:rPr>
            </w:pPr>
          </w:p>
        </w:tc>
        <w:tc>
          <w:tcPr>
            <w:tcW w:w="284" w:type="dxa"/>
            <w:vAlign w:val="center"/>
          </w:tcPr>
          <w:p w14:paraId="18BB1DB9" w14:textId="77777777" w:rsidR="00D26175" w:rsidRPr="00E7759A" w:rsidRDefault="00D26175" w:rsidP="00E76C39">
            <w:pPr>
              <w:spacing w:after="0"/>
              <w:rPr>
                <w:rFonts w:cs="Calibri"/>
                <w:b/>
                <w:i/>
                <w:sz w:val="20"/>
                <w:szCs w:val="20"/>
                <w:highlight w:val="lightGray"/>
                <w:lang w:val="en-GB"/>
              </w:rPr>
            </w:pPr>
          </w:p>
        </w:tc>
        <w:tc>
          <w:tcPr>
            <w:tcW w:w="1276" w:type="dxa"/>
            <w:vAlign w:val="center"/>
          </w:tcPr>
          <w:p w14:paraId="5D700BDC"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Aimed</w:t>
            </w:r>
            <w:r w:rsidRPr="00E7759A">
              <w:rPr>
                <w:rFonts w:cs="Calibri"/>
                <w:b/>
                <w:i/>
                <w:sz w:val="20"/>
                <w:szCs w:val="20"/>
                <w:highlight w:val="lightGray"/>
                <w:lang w:val="en-GB"/>
              </w:rPr>
              <w:softHyphen/>
            </w:r>
            <w:r w:rsidRPr="00E7759A">
              <w:rPr>
                <w:rFonts w:cs="Calibri"/>
                <w:b/>
                <w:i/>
                <w:sz w:val="20"/>
                <w:szCs w:val="20"/>
                <w:highlight w:val="lightGray"/>
                <w:lang w:val="en-GB"/>
              </w:rPr>
              <w:softHyphen/>
              <w:t>QuayName</w:t>
            </w:r>
            <w:proofErr w:type="spellEnd"/>
          </w:p>
        </w:tc>
        <w:tc>
          <w:tcPr>
            <w:tcW w:w="567" w:type="dxa"/>
            <w:vAlign w:val="center"/>
          </w:tcPr>
          <w:p w14:paraId="2E83E5F8"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701" w:type="dxa"/>
            <w:vAlign w:val="center"/>
          </w:tcPr>
          <w:p w14:paraId="151A15EA" w14:textId="77777777" w:rsidR="00D26175" w:rsidRPr="00E7759A" w:rsidRDefault="00D26175" w:rsidP="00E76C39">
            <w:pPr>
              <w:spacing w:after="0"/>
              <w:rPr>
                <w:rFonts w:cs="Calibri"/>
                <w:i/>
                <w:sz w:val="20"/>
                <w:szCs w:val="20"/>
                <w:lang w:val="en-GB"/>
              </w:rPr>
            </w:pPr>
            <w:proofErr w:type="spellStart"/>
            <w:r w:rsidRPr="00E7759A">
              <w:rPr>
                <w:rFonts w:cs="Calibri"/>
                <w:i/>
                <w:sz w:val="20"/>
                <w:szCs w:val="20"/>
                <w:lang w:val="en-GB"/>
              </w:rPr>
              <w:t>NLString</w:t>
            </w:r>
            <w:proofErr w:type="spellEnd"/>
          </w:p>
        </w:tc>
        <w:tc>
          <w:tcPr>
            <w:tcW w:w="5244" w:type="dxa"/>
            <w:vAlign w:val="center"/>
          </w:tcPr>
          <w:p w14:paraId="24C77C0A" w14:textId="77777777" w:rsidR="00D26175" w:rsidRPr="00E7759A" w:rsidRDefault="00D26175" w:rsidP="00E76C39">
            <w:pPr>
              <w:spacing w:after="0"/>
              <w:jc w:val="both"/>
              <w:rPr>
                <w:rFonts w:cs="Calibri"/>
                <w:i/>
                <w:sz w:val="20"/>
                <w:szCs w:val="20"/>
                <w:highlight w:val="lightGray"/>
                <w:lang w:val="fr-FR"/>
              </w:rPr>
            </w:pPr>
            <w:r w:rsidRPr="00E7759A">
              <w:rPr>
                <w:rFonts w:cs="Calibri"/>
                <w:sz w:val="20"/>
                <w:szCs w:val="20"/>
                <w:highlight w:val="lightGray"/>
                <w:lang w:val="fr-FR"/>
              </w:rPr>
              <w:t>Indication de la voie d'arrivée (en complément de Platform)</w:t>
            </w:r>
            <w:r w:rsidRPr="00E7759A">
              <w:rPr>
                <w:rFonts w:cs="Calibri"/>
                <w:i/>
                <w:sz w:val="20"/>
                <w:szCs w:val="20"/>
                <w:highlight w:val="lightGray"/>
                <w:lang w:val="fr-FR"/>
              </w:rPr>
              <w:t xml:space="preserve">. </w:t>
            </w:r>
          </w:p>
        </w:tc>
      </w:tr>
      <w:tr w:rsidR="00D26175" w:rsidRPr="00E32CB2" w14:paraId="420B1695" w14:textId="77777777" w:rsidTr="00E76C39">
        <w:tc>
          <w:tcPr>
            <w:tcW w:w="1418" w:type="dxa"/>
            <w:vMerge w:val="restart"/>
            <w:vAlign w:val="center"/>
          </w:tcPr>
          <w:p w14:paraId="389E4853" w14:textId="77777777" w:rsidR="00D26175" w:rsidRPr="00E7759A" w:rsidRDefault="00D26175" w:rsidP="00E76C39">
            <w:pPr>
              <w:spacing w:after="0"/>
              <w:rPr>
                <w:rFonts w:cs="Calibri"/>
                <w:i/>
                <w:sz w:val="20"/>
                <w:szCs w:val="20"/>
                <w:lang w:val="en-GB"/>
              </w:rPr>
            </w:pPr>
            <w:r w:rsidRPr="00E7759A">
              <w:rPr>
                <w:rFonts w:cs="Calibri"/>
                <w:i/>
                <w:sz w:val="20"/>
                <w:szCs w:val="20"/>
                <w:lang w:val="en-GB"/>
              </w:rPr>
              <w:t>Departure</w:t>
            </w:r>
          </w:p>
        </w:tc>
        <w:tc>
          <w:tcPr>
            <w:tcW w:w="1560" w:type="dxa"/>
            <w:gridSpan w:val="2"/>
            <w:vAlign w:val="center"/>
          </w:tcPr>
          <w:p w14:paraId="2B49640E"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Aimed</w:t>
            </w:r>
            <w:r w:rsidRPr="00E7759A">
              <w:rPr>
                <w:rFonts w:cs="Calibri"/>
                <w:b/>
                <w:i/>
                <w:sz w:val="20"/>
                <w:szCs w:val="20"/>
                <w:highlight w:val="lightGray"/>
                <w:lang w:val="en-GB"/>
              </w:rPr>
              <w:softHyphen/>
              <w:t>Departure</w:t>
            </w:r>
            <w:r w:rsidRPr="00E7759A">
              <w:rPr>
                <w:rFonts w:cs="Calibri"/>
                <w:b/>
                <w:i/>
                <w:spacing w:val="-4"/>
                <w:sz w:val="20"/>
                <w:szCs w:val="20"/>
                <w:highlight w:val="lightGray"/>
                <w:lang w:val="en-GB"/>
              </w:rPr>
              <w:softHyphen/>
            </w:r>
            <w:r w:rsidRPr="00E7759A">
              <w:rPr>
                <w:rFonts w:cs="Calibri"/>
                <w:b/>
                <w:i/>
                <w:sz w:val="20"/>
                <w:szCs w:val="20"/>
                <w:highlight w:val="lightGray"/>
                <w:lang w:val="en-GB"/>
              </w:rPr>
              <w:t>Time</w:t>
            </w:r>
            <w:proofErr w:type="spellEnd"/>
          </w:p>
        </w:tc>
        <w:tc>
          <w:tcPr>
            <w:tcW w:w="567" w:type="dxa"/>
            <w:vAlign w:val="center"/>
          </w:tcPr>
          <w:p w14:paraId="39904700"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701" w:type="dxa"/>
            <w:vAlign w:val="center"/>
          </w:tcPr>
          <w:p w14:paraId="6F00A3A3" w14:textId="77777777" w:rsidR="00D26175" w:rsidRPr="00E7759A" w:rsidRDefault="00D26175" w:rsidP="00E76C39">
            <w:pPr>
              <w:spacing w:after="0"/>
              <w:rPr>
                <w:rFonts w:cs="Calibri"/>
                <w:i/>
                <w:sz w:val="20"/>
                <w:szCs w:val="20"/>
                <w:lang w:val="en-GB"/>
              </w:rPr>
            </w:pPr>
            <w:proofErr w:type="spellStart"/>
            <w:proofErr w:type="gramStart"/>
            <w:r w:rsidRPr="00E7759A">
              <w:rPr>
                <w:rFonts w:cs="Calibri"/>
                <w:i/>
                <w:sz w:val="20"/>
                <w:szCs w:val="20"/>
                <w:lang w:val="en-GB"/>
              </w:rPr>
              <w:t>xsd:dateTime</w:t>
            </w:r>
            <w:proofErr w:type="spellEnd"/>
            <w:proofErr w:type="gramEnd"/>
          </w:p>
        </w:tc>
        <w:tc>
          <w:tcPr>
            <w:tcW w:w="5244" w:type="dxa"/>
            <w:vAlign w:val="center"/>
          </w:tcPr>
          <w:p w14:paraId="06929FDA"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Date et Heure de départ théorique (ou commandée).</w:t>
            </w:r>
          </w:p>
        </w:tc>
      </w:tr>
      <w:tr w:rsidR="00D26175" w:rsidRPr="00E32CB2" w14:paraId="10A1FB30" w14:textId="77777777" w:rsidTr="00E76C39">
        <w:tc>
          <w:tcPr>
            <w:tcW w:w="1418" w:type="dxa"/>
            <w:vMerge/>
            <w:vAlign w:val="center"/>
          </w:tcPr>
          <w:p w14:paraId="3E6E284C" w14:textId="77777777" w:rsidR="00D26175" w:rsidRPr="00E7759A" w:rsidRDefault="00D26175" w:rsidP="00E76C39">
            <w:pPr>
              <w:spacing w:after="0"/>
              <w:rPr>
                <w:rFonts w:cs="Calibri"/>
                <w:i/>
                <w:sz w:val="20"/>
                <w:szCs w:val="20"/>
                <w:lang w:val="fr-FR"/>
              </w:rPr>
            </w:pPr>
          </w:p>
        </w:tc>
        <w:tc>
          <w:tcPr>
            <w:tcW w:w="1560" w:type="dxa"/>
            <w:gridSpan w:val="2"/>
            <w:vAlign w:val="center"/>
          </w:tcPr>
          <w:p w14:paraId="230CC11B" w14:textId="77777777" w:rsidR="00D26175" w:rsidRPr="00E7759A" w:rsidRDefault="00D26175" w:rsidP="00E76C39">
            <w:pPr>
              <w:spacing w:after="0"/>
              <w:rPr>
                <w:rFonts w:cs="Calibri"/>
                <w:b/>
                <w:i/>
                <w:sz w:val="20"/>
                <w:szCs w:val="20"/>
                <w:highlight w:val="lightGray"/>
              </w:rPr>
            </w:pPr>
            <w:proofErr w:type="spellStart"/>
            <w:r w:rsidRPr="00E7759A">
              <w:rPr>
                <w:rFonts w:cs="Calibri"/>
                <w:b/>
                <w:i/>
                <w:sz w:val="20"/>
                <w:szCs w:val="20"/>
                <w:highlight w:val="lightGray"/>
              </w:rPr>
              <w:t>Departure</w:t>
            </w:r>
            <w:r w:rsidRPr="00E7759A">
              <w:rPr>
                <w:rFonts w:cs="Calibri"/>
                <w:b/>
                <w:i/>
                <w:sz w:val="20"/>
                <w:szCs w:val="20"/>
                <w:highlight w:val="lightGray"/>
              </w:rPr>
              <w:softHyphen/>
              <w:t>Platform</w:t>
            </w:r>
            <w:proofErr w:type="spellEnd"/>
            <w:r w:rsidRPr="00E7759A">
              <w:rPr>
                <w:rFonts w:cs="Calibri"/>
                <w:b/>
                <w:i/>
                <w:spacing w:val="-4"/>
                <w:sz w:val="20"/>
                <w:szCs w:val="20"/>
                <w:highlight w:val="lightGray"/>
                <w:lang w:val="en-GB"/>
              </w:rPr>
              <w:softHyphen/>
            </w:r>
            <w:r w:rsidRPr="00E7759A">
              <w:rPr>
                <w:rFonts w:cs="Calibri"/>
                <w:b/>
                <w:i/>
                <w:sz w:val="20"/>
                <w:szCs w:val="20"/>
                <w:highlight w:val="lightGray"/>
              </w:rPr>
              <w:t>Name</w:t>
            </w:r>
          </w:p>
        </w:tc>
        <w:tc>
          <w:tcPr>
            <w:tcW w:w="567" w:type="dxa"/>
            <w:vAlign w:val="center"/>
          </w:tcPr>
          <w:p w14:paraId="3B58E5F3" w14:textId="77777777" w:rsidR="00D26175" w:rsidRPr="00E7759A" w:rsidRDefault="00D26175" w:rsidP="00E76C39">
            <w:pPr>
              <w:spacing w:after="0"/>
              <w:rPr>
                <w:rFonts w:cs="Calibri"/>
                <w:sz w:val="20"/>
                <w:szCs w:val="20"/>
              </w:rPr>
            </w:pPr>
            <w:r w:rsidRPr="00E7759A">
              <w:rPr>
                <w:rFonts w:cs="Calibri"/>
                <w:sz w:val="20"/>
                <w:szCs w:val="20"/>
              </w:rPr>
              <w:t>0:1</w:t>
            </w:r>
          </w:p>
        </w:tc>
        <w:tc>
          <w:tcPr>
            <w:tcW w:w="1701" w:type="dxa"/>
            <w:vAlign w:val="center"/>
          </w:tcPr>
          <w:p w14:paraId="5C7A7D82" w14:textId="77777777" w:rsidR="00D26175" w:rsidRPr="00E7759A" w:rsidRDefault="00D26175" w:rsidP="00E76C39">
            <w:pPr>
              <w:spacing w:after="0"/>
              <w:rPr>
                <w:rFonts w:cs="Calibri"/>
                <w:i/>
                <w:sz w:val="20"/>
                <w:szCs w:val="20"/>
              </w:rPr>
            </w:pPr>
            <w:proofErr w:type="spellStart"/>
            <w:r w:rsidRPr="00E7759A">
              <w:rPr>
                <w:rFonts w:cs="Calibri"/>
                <w:i/>
                <w:sz w:val="20"/>
                <w:szCs w:val="20"/>
              </w:rPr>
              <w:t>NLString</w:t>
            </w:r>
            <w:proofErr w:type="spellEnd"/>
          </w:p>
        </w:tc>
        <w:tc>
          <w:tcPr>
            <w:tcW w:w="5244" w:type="dxa"/>
            <w:vAlign w:val="center"/>
          </w:tcPr>
          <w:p w14:paraId="622DC316"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Identification ou nom du quai de départ.</w:t>
            </w:r>
          </w:p>
        </w:tc>
      </w:tr>
      <w:tr w:rsidR="00D26175" w:rsidRPr="00E32CB2" w14:paraId="6BF245A5" w14:textId="77777777" w:rsidTr="00E76C39">
        <w:tc>
          <w:tcPr>
            <w:tcW w:w="1418" w:type="dxa"/>
            <w:vMerge/>
            <w:vAlign w:val="center"/>
          </w:tcPr>
          <w:p w14:paraId="312E0BE6" w14:textId="77777777" w:rsidR="00D26175" w:rsidRPr="00E7759A" w:rsidRDefault="00D26175" w:rsidP="00E76C39">
            <w:pPr>
              <w:spacing w:after="0"/>
              <w:rPr>
                <w:rFonts w:cs="Calibri"/>
                <w:i/>
                <w:sz w:val="20"/>
                <w:szCs w:val="20"/>
                <w:lang w:val="fr-FR"/>
              </w:rPr>
            </w:pPr>
          </w:p>
        </w:tc>
        <w:tc>
          <w:tcPr>
            <w:tcW w:w="1560" w:type="dxa"/>
            <w:gridSpan w:val="2"/>
            <w:vAlign w:val="center"/>
          </w:tcPr>
          <w:p w14:paraId="4E8B3784"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Departure</w:t>
            </w:r>
            <w:r w:rsidRPr="00E7759A">
              <w:rPr>
                <w:rFonts w:cs="Calibri"/>
                <w:b/>
                <w:i/>
                <w:sz w:val="20"/>
                <w:szCs w:val="20"/>
                <w:highlight w:val="lightGray"/>
                <w:lang w:val="en-GB"/>
              </w:rPr>
              <w:softHyphen/>
              <w:t>Boarding</w:t>
            </w:r>
            <w:r w:rsidRPr="00E7759A">
              <w:rPr>
                <w:rFonts w:cs="Calibri"/>
                <w:b/>
                <w:i/>
                <w:spacing w:val="-4"/>
                <w:sz w:val="20"/>
                <w:szCs w:val="20"/>
                <w:highlight w:val="lightGray"/>
                <w:lang w:val="en-GB"/>
              </w:rPr>
              <w:softHyphen/>
            </w:r>
            <w:r w:rsidRPr="00E7759A">
              <w:rPr>
                <w:rFonts w:cs="Calibri"/>
                <w:b/>
                <w:i/>
                <w:sz w:val="20"/>
                <w:szCs w:val="20"/>
                <w:highlight w:val="lightGray"/>
                <w:lang w:val="en-GB"/>
              </w:rPr>
              <w:t>Activity</w:t>
            </w:r>
            <w:proofErr w:type="spellEnd"/>
          </w:p>
        </w:tc>
        <w:tc>
          <w:tcPr>
            <w:tcW w:w="567" w:type="dxa"/>
            <w:vAlign w:val="center"/>
          </w:tcPr>
          <w:p w14:paraId="4DDDAF4D"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701" w:type="dxa"/>
            <w:vAlign w:val="center"/>
          </w:tcPr>
          <w:p w14:paraId="4C9AE979" w14:textId="77777777" w:rsidR="00D26175" w:rsidRPr="00E7759A" w:rsidRDefault="00D26175" w:rsidP="00E76C39">
            <w:pPr>
              <w:spacing w:after="0"/>
              <w:rPr>
                <w:rFonts w:cs="Calibri"/>
                <w:i/>
                <w:sz w:val="20"/>
                <w:szCs w:val="20"/>
                <w:lang w:val="en-GB"/>
              </w:rPr>
            </w:pPr>
            <w:r w:rsidRPr="00E7759A">
              <w:rPr>
                <w:rFonts w:cs="Calibri"/>
                <w:i/>
                <w:sz w:val="20"/>
                <w:szCs w:val="20"/>
                <w:lang w:val="en-GB"/>
              </w:rPr>
              <w:t xml:space="preserve">boarding | </w:t>
            </w:r>
            <w:proofErr w:type="spellStart"/>
            <w:r w:rsidRPr="00E7759A">
              <w:rPr>
                <w:rFonts w:cs="Calibri"/>
                <w:i/>
                <w:sz w:val="20"/>
                <w:szCs w:val="20"/>
                <w:lang w:val="en-GB"/>
              </w:rPr>
              <w:t>noBoarding</w:t>
            </w:r>
            <w:proofErr w:type="spellEnd"/>
            <w:r w:rsidRPr="00E7759A">
              <w:rPr>
                <w:rFonts w:cs="Calibri"/>
                <w:i/>
                <w:sz w:val="20"/>
                <w:szCs w:val="20"/>
                <w:lang w:val="en-GB"/>
              </w:rPr>
              <w:t xml:space="preserve">| </w:t>
            </w:r>
            <w:proofErr w:type="spellStart"/>
            <w:r w:rsidRPr="00E7759A">
              <w:rPr>
                <w:rFonts w:cs="Calibri"/>
                <w:i/>
                <w:sz w:val="20"/>
                <w:szCs w:val="20"/>
                <w:lang w:val="en-GB"/>
              </w:rPr>
              <w:t>passthru</w:t>
            </w:r>
            <w:proofErr w:type="spellEnd"/>
          </w:p>
        </w:tc>
        <w:tc>
          <w:tcPr>
            <w:tcW w:w="5244" w:type="dxa"/>
            <w:vAlign w:val="center"/>
          </w:tcPr>
          <w:p w14:paraId="6DFBB240"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Caractérisation de l'horaire de départ attendu (ou mesuré si le véhicule est à quai).</w:t>
            </w:r>
          </w:p>
        </w:tc>
      </w:tr>
      <w:tr w:rsidR="00D26175" w:rsidRPr="00E7759A" w14:paraId="73EB2EAC" w14:textId="77777777" w:rsidTr="00E76C39">
        <w:tc>
          <w:tcPr>
            <w:tcW w:w="1418" w:type="dxa"/>
            <w:vMerge/>
            <w:vAlign w:val="center"/>
          </w:tcPr>
          <w:p w14:paraId="4866C9A5" w14:textId="77777777" w:rsidR="00D26175" w:rsidRPr="00E7759A" w:rsidRDefault="00D26175" w:rsidP="00E76C39">
            <w:pPr>
              <w:spacing w:after="0"/>
              <w:rPr>
                <w:rFonts w:cs="Calibri"/>
                <w:i/>
                <w:sz w:val="20"/>
                <w:szCs w:val="20"/>
                <w:lang w:val="fr-FR"/>
              </w:rPr>
            </w:pPr>
          </w:p>
        </w:tc>
        <w:tc>
          <w:tcPr>
            <w:tcW w:w="1560" w:type="dxa"/>
            <w:gridSpan w:val="2"/>
            <w:vAlign w:val="center"/>
          </w:tcPr>
          <w:p w14:paraId="2A529EC7"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DepartureStop</w:t>
            </w:r>
            <w:r w:rsidRPr="00E7759A">
              <w:rPr>
                <w:rFonts w:cs="Calibri"/>
                <w:b/>
                <w:i/>
                <w:vanish/>
                <w:sz w:val="20"/>
                <w:szCs w:val="20"/>
                <w:highlight w:val="cyan"/>
                <w:lang w:val="en-GB"/>
              </w:rPr>
              <w:softHyphen/>
              <w:t>Assignment</w:t>
            </w:r>
            <w:proofErr w:type="spellEnd"/>
          </w:p>
        </w:tc>
        <w:tc>
          <w:tcPr>
            <w:tcW w:w="567" w:type="dxa"/>
            <w:vAlign w:val="center"/>
          </w:tcPr>
          <w:p w14:paraId="3EA1F7FC"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66B34128"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5244" w:type="dxa"/>
            <w:vAlign w:val="center"/>
          </w:tcPr>
          <w:p w14:paraId="05D787BB" w14:textId="77777777" w:rsidR="00D26175" w:rsidRPr="00E7759A" w:rsidRDefault="00D26175" w:rsidP="00E76C39">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Assignments of departure platform for SCHEDULED STOP POINT to a physical </w:t>
            </w:r>
            <w:proofErr w:type="gramStart"/>
            <w:r w:rsidRPr="00E7759A">
              <w:rPr>
                <w:rFonts w:ascii="Calibri" w:hAnsi="Calibri" w:cs="Calibri"/>
                <w:vanish/>
                <w:sz w:val="20"/>
                <w:highlight w:val="cyan"/>
              </w:rPr>
              <w:t xml:space="preserve">QUAY. </w:t>
            </w:r>
            <w:r w:rsidR="001C0642" w:rsidRPr="00E7759A">
              <w:rPr>
                <w:rFonts w:ascii="Calibri" w:hAnsi="Calibri" w:cs="Calibri"/>
                <w:vanish/>
                <w:sz w:val="20"/>
                <w:highlight w:val="cyan"/>
              </w:rPr>
              <w:t xml:space="preserve"> </w:t>
            </w:r>
            <w:r w:rsidRPr="00E7759A">
              <w:rPr>
                <w:rFonts w:ascii="Calibri" w:hAnsi="Calibri" w:cs="Calibri"/>
                <w:vanish/>
                <w:sz w:val="20"/>
                <w:highlight w:val="cyan"/>
              </w:rPr>
              <w:t>.</w:t>
            </w:r>
            <w:proofErr w:type="gramEnd"/>
            <w:r w:rsidRPr="00E7759A">
              <w:rPr>
                <w:rFonts w:ascii="Calibri" w:hAnsi="Calibri" w:cs="Calibri"/>
                <w:vanish/>
                <w:sz w:val="20"/>
                <w:highlight w:val="cyan"/>
              </w:rPr>
              <w:t xml:space="preserve"> </w:t>
            </w:r>
          </w:p>
          <w:p w14:paraId="387ECF80" w14:textId="77777777" w:rsidR="00D26175" w:rsidRPr="00E7759A" w:rsidRDefault="00D26175" w:rsidP="00E76C39">
            <w:pPr>
              <w:spacing w:after="0"/>
              <w:jc w:val="both"/>
              <w:rPr>
                <w:rFonts w:cs="Calibri"/>
                <w:vanish/>
                <w:sz w:val="20"/>
                <w:szCs w:val="20"/>
                <w:highlight w:val="cyan"/>
                <w:lang w:val="en-GB"/>
              </w:rPr>
            </w:pPr>
            <w:proofErr w:type="spellStart"/>
            <w:r w:rsidRPr="00E7759A">
              <w:rPr>
                <w:rFonts w:cs="Calibri"/>
                <w:vanish/>
                <w:sz w:val="20"/>
                <w:szCs w:val="20"/>
                <w:highlight w:val="cyan"/>
                <w:lang w:val="en-GB"/>
              </w:rPr>
              <w:t>DetailLevel</w:t>
            </w:r>
            <w:proofErr w:type="spellEnd"/>
            <w:r w:rsidRPr="00E7759A">
              <w:rPr>
                <w:rFonts w:cs="Calibri"/>
                <w:vanish/>
                <w:sz w:val="20"/>
                <w:szCs w:val="20"/>
                <w:highlight w:val="cyan"/>
                <w:lang w:val="en-GB"/>
              </w:rPr>
              <w:t>: normal.</w:t>
            </w:r>
          </w:p>
        </w:tc>
      </w:tr>
      <w:tr w:rsidR="00D26175" w:rsidRPr="00E7759A" w14:paraId="4918FF72" w14:textId="77777777" w:rsidTr="00E76C39">
        <w:tc>
          <w:tcPr>
            <w:tcW w:w="1418" w:type="dxa"/>
            <w:vMerge/>
            <w:vAlign w:val="center"/>
          </w:tcPr>
          <w:p w14:paraId="206A8023" w14:textId="77777777" w:rsidR="00D26175" w:rsidRPr="00E7759A" w:rsidRDefault="00D26175" w:rsidP="00E76C39">
            <w:pPr>
              <w:spacing w:after="0"/>
              <w:rPr>
                <w:rFonts w:cs="Calibri"/>
                <w:i/>
                <w:sz w:val="20"/>
                <w:szCs w:val="20"/>
              </w:rPr>
            </w:pPr>
          </w:p>
        </w:tc>
        <w:tc>
          <w:tcPr>
            <w:tcW w:w="284" w:type="dxa"/>
            <w:vAlign w:val="center"/>
          </w:tcPr>
          <w:p w14:paraId="30C277BD" w14:textId="77777777" w:rsidR="00D26175" w:rsidRPr="00E7759A" w:rsidRDefault="00D26175" w:rsidP="00E76C39">
            <w:pPr>
              <w:spacing w:after="0"/>
              <w:rPr>
                <w:rFonts w:cs="Calibri"/>
                <w:b/>
                <w:i/>
                <w:sz w:val="20"/>
                <w:szCs w:val="20"/>
                <w:lang w:val="en-GB"/>
              </w:rPr>
            </w:pPr>
          </w:p>
        </w:tc>
        <w:tc>
          <w:tcPr>
            <w:tcW w:w="1276" w:type="dxa"/>
            <w:vAlign w:val="center"/>
          </w:tcPr>
          <w:p w14:paraId="2F7849E7"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QuayRef</w:t>
            </w:r>
            <w:proofErr w:type="spellEnd"/>
          </w:p>
        </w:tc>
        <w:tc>
          <w:tcPr>
            <w:tcW w:w="567" w:type="dxa"/>
            <w:vAlign w:val="center"/>
          </w:tcPr>
          <w:p w14:paraId="34B7FE42"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11A1ED91"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sym w:font="Wingdings" w:char="F0E0"/>
            </w:r>
            <w:proofErr w:type="spellStart"/>
            <w:r w:rsidRPr="00E7759A">
              <w:rPr>
                <w:rFonts w:cs="Calibri"/>
                <w:i/>
                <w:vanish/>
                <w:sz w:val="20"/>
                <w:szCs w:val="20"/>
                <w:highlight w:val="cyan"/>
                <w:lang w:val="en-GB"/>
              </w:rPr>
              <w:t>QuayCode</w:t>
            </w:r>
            <w:r w:rsidRPr="00E7759A">
              <w:rPr>
                <w:rFonts w:cs="Calibri"/>
                <w:i/>
                <w:vanish/>
                <w:sz w:val="20"/>
                <w:szCs w:val="20"/>
                <w:highlight w:val="cyan"/>
                <w:lang w:val="en-GB"/>
              </w:rPr>
              <w:softHyphen/>
              <w:t>Type</w:t>
            </w:r>
            <w:proofErr w:type="spellEnd"/>
          </w:p>
        </w:tc>
        <w:tc>
          <w:tcPr>
            <w:tcW w:w="5244" w:type="dxa"/>
            <w:vAlign w:val="center"/>
          </w:tcPr>
          <w:p w14:paraId="0C238103"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Physical QUAY (Platform) to use according to the planned timetable. </w:t>
            </w:r>
            <w:r w:rsidR="001C0642" w:rsidRPr="00E7759A">
              <w:rPr>
                <w:rFonts w:cs="Calibri"/>
                <w:vanish/>
                <w:sz w:val="20"/>
                <w:szCs w:val="20"/>
                <w:highlight w:val="cyan"/>
                <w:lang w:val="en-GB"/>
              </w:rPr>
              <w:t xml:space="preserve"> </w:t>
            </w:r>
          </w:p>
        </w:tc>
      </w:tr>
      <w:tr w:rsidR="00D26175" w:rsidRPr="00E7759A" w14:paraId="18DCD31B" w14:textId="77777777" w:rsidTr="00E76C39">
        <w:tc>
          <w:tcPr>
            <w:tcW w:w="1418" w:type="dxa"/>
            <w:vMerge/>
            <w:vAlign w:val="center"/>
          </w:tcPr>
          <w:p w14:paraId="5F0C8A75" w14:textId="77777777" w:rsidR="00D26175" w:rsidRPr="00E7759A" w:rsidRDefault="00D26175" w:rsidP="00E76C39">
            <w:pPr>
              <w:spacing w:after="0"/>
              <w:rPr>
                <w:rFonts w:cs="Calibri"/>
                <w:i/>
                <w:sz w:val="20"/>
                <w:szCs w:val="20"/>
              </w:rPr>
            </w:pPr>
          </w:p>
        </w:tc>
        <w:tc>
          <w:tcPr>
            <w:tcW w:w="284" w:type="dxa"/>
            <w:vAlign w:val="center"/>
          </w:tcPr>
          <w:p w14:paraId="7F28A6BB" w14:textId="77777777" w:rsidR="00D26175" w:rsidRPr="00E7759A" w:rsidRDefault="00D26175" w:rsidP="00E76C39">
            <w:pPr>
              <w:spacing w:after="0"/>
              <w:rPr>
                <w:rFonts w:cs="Calibri"/>
                <w:b/>
                <w:i/>
                <w:sz w:val="20"/>
                <w:szCs w:val="20"/>
                <w:lang w:val="en-GB"/>
              </w:rPr>
            </w:pPr>
          </w:p>
        </w:tc>
        <w:tc>
          <w:tcPr>
            <w:tcW w:w="1276" w:type="dxa"/>
            <w:vAlign w:val="center"/>
          </w:tcPr>
          <w:p w14:paraId="55915A47"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w:t>
            </w:r>
            <w:r w:rsidRPr="00E7759A">
              <w:rPr>
                <w:rFonts w:cs="Calibri"/>
                <w:b/>
                <w:i/>
                <w:vanish/>
                <w:sz w:val="20"/>
                <w:szCs w:val="20"/>
                <w:highlight w:val="cyan"/>
                <w:lang w:val="en-GB"/>
              </w:rPr>
              <w:softHyphen/>
            </w:r>
            <w:r w:rsidRPr="00E7759A">
              <w:rPr>
                <w:rFonts w:cs="Calibri"/>
                <w:b/>
                <w:i/>
                <w:vanish/>
                <w:sz w:val="20"/>
                <w:szCs w:val="20"/>
                <w:highlight w:val="cyan"/>
                <w:lang w:val="en-GB"/>
              </w:rPr>
              <w:softHyphen/>
              <w:t>QuayName</w:t>
            </w:r>
            <w:proofErr w:type="spellEnd"/>
          </w:p>
        </w:tc>
        <w:tc>
          <w:tcPr>
            <w:tcW w:w="567" w:type="dxa"/>
            <w:vAlign w:val="center"/>
          </w:tcPr>
          <w:p w14:paraId="444149DB" w14:textId="77777777" w:rsidR="00D26175" w:rsidRPr="00E7759A" w:rsidRDefault="00D26175" w:rsidP="00E76C39">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701" w:type="dxa"/>
            <w:vAlign w:val="center"/>
          </w:tcPr>
          <w:p w14:paraId="17BB3E43" w14:textId="77777777" w:rsidR="00D26175" w:rsidRPr="00E7759A" w:rsidRDefault="00D26175" w:rsidP="00E76C39">
            <w:pPr>
              <w:spacing w:after="0"/>
              <w:rPr>
                <w:rFonts w:cs="Calibri"/>
                <w:i/>
                <w:vanish/>
                <w:sz w:val="20"/>
                <w:szCs w:val="20"/>
                <w:highlight w:val="cyan"/>
                <w:lang w:val="en-GB"/>
              </w:rPr>
            </w:pPr>
            <w:proofErr w:type="spellStart"/>
            <w:r w:rsidRPr="00E7759A">
              <w:rPr>
                <w:rFonts w:cs="Calibri"/>
                <w:i/>
                <w:vanish/>
                <w:sz w:val="20"/>
                <w:szCs w:val="20"/>
                <w:highlight w:val="cyan"/>
                <w:lang w:val="en-GB"/>
              </w:rPr>
              <w:t>NLString</w:t>
            </w:r>
            <w:proofErr w:type="spellEnd"/>
          </w:p>
        </w:tc>
        <w:tc>
          <w:tcPr>
            <w:tcW w:w="5244" w:type="dxa"/>
            <w:vAlign w:val="center"/>
          </w:tcPr>
          <w:p w14:paraId="055052CE" w14:textId="77777777" w:rsidR="00D26175" w:rsidRPr="00E7759A" w:rsidRDefault="00D26175" w:rsidP="00E76C39">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Scheduled QUAY (Platform) name. Can be used to indicate a platform change. </w:t>
            </w:r>
            <w:r w:rsidR="001C0642" w:rsidRPr="00E7759A">
              <w:rPr>
                <w:rFonts w:ascii="Calibri" w:hAnsi="Calibri" w:cs="Calibri"/>
                <w:vanish/>
                <w:sz w:val="20"/>
                <w:highlight w:val="cyan"/>
              </w:rPr>
              <w:t xml:space="preserve"> </w:t>
            </w:r>
          </w:p>
          <w:p w14:paraId="758560BB" w14:textId="77777777" w:rsidR="00D26175" w:rsidRPr="00E7759A" w:rsidRDefault="00D26175" w:rsidP="00E76C39">
            <w:pPr>
              <w:spacing w:after="0"/>
              <w:jc w:val="both"/>
              <w:rPr>
                <w:rFonts w:cs="Calibri"/>
                <w:vanish/>
                <w:sz w:val="20"/>
                <w:szCs w:val="20"/>
                <w:highlight w:val="cyan"/>
                <w:lang w:val="en-GB"/>
              </w:rPr>
            </w:pPr>
            <w:r w:rsidRPr="00E7759A">
              <w:rPr>
                <w:rFonts w:cs="Calibri"/>
                <w:vanish/>
                <w:sz w:val="20"/>
                <w:szCs w:val="20"/>
                <w:highlight w:val="cyan"/>
                <w:lang w:val="en-GB"/>
              </w:rPr>
              <w:t xml:space="preserve">One per language </w:t>
            </w:r>
          </w:p>
        </w:tc>
      </w:tr>
      <w:tr w:rsidR="00D26175" w:rsidRPr="00E7759A" w14:paraId="32608D57" w14:textId="77777777" w:rsidTr="00E76C39">
        <w:tc>
          <w:tcPr>
            <w:tcW w:w="1418" w:type="dxa"/>
            <w:vAlign w:val="center"/>
          </w:tcPr>
          <w:p w14:paraId="6A9B7F4F" w14:textId="77777777" w:rsidR="00D26175" w:rsidRPr="00E7759A" w:rsidRDefault="00D26175" w:rsidP="00E76C39">
            <w:pPr>
              <w:spacing w:after="0"/>
              <w:rPr>
                <w:rFonts w:cs="Calibri"/>
                <w:i/>
                <w:sz w:val="20"/>
                <w:szCs w:val="20"/>
              </w:rPr>
            </w:pPr>
          </w:p>
        </w:tc>
        <w:tc>
          <w:tcPr>
            <w:tcW w:w="1560" w:type="dxa"/>
            <w:gridSpan w:val="2"/>
            <w:vAlign w:val="center"/>
          </w:tcPr>
          <w:p w14:paraId="6A6FE4FF"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AimedLatestPassengerAccessTime</w:t>
            </w:r>
            <w:proofErr w:type="spellEnd"/>
          </w:p>
        </w:tc>
        <w:tc>
          <w:tcPr>
            <w:tcW w:w="567" w:type="dxa"/>
            <w:vAlign w:val="center"/>
          </w:tcPr>
          <w:p w14:paraId="61B0E8AC" w14:textId="77777777" w:rsidR="00D26175" w:rsidRPr="00E7759A" w:rsidRDefault="00D26175"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5ADAE6C0" w14:textId="77777777" w:rsidR="00D26175" w:rsidRPr="00E7759A" w:rsidRDefault="00D26175" w:rsidP="00E76C39">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xsd:dateTime</w:t>
            </w:r>
            <w:proofErr w:type="spellEnd"/>
            <w:proofErr w:type="gramEnd"/>
          </w:p>
        </w:tc>
        <w:tc>
          <w:tcPr>
            <w:tcW w:w="5244" w:type="dxa"/>
            <w:vAlign w:val="center"/>
          </w:tcPr>
          <w:p w14:paraId="1AD32C8B" w14:textId="77777777" w:rsidR="00D26175" w:rsidRPr="00E7759A" w:rsidRDefault="00D26175" w:rsidP="00E76C39">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Latest target time at which a PASSENGER should aim to arrive at the STOP PLACE containing the stop. This time may be earlier than the VEHICLE departure times and may include time for processes such as </w:t>
            </w:r>
            <w:proofErr w:type="spellStart"/>
            <w:r w:rsidRPr="00E7759A">
              <w:rPr>
                <w:rFonts w:ascii="Calibri" w:hAnsi="Calibri" w:cs="Calibri"/>
                <w:vanish/>
                <w:sz w:val="20"/>
                <w:highlight w:val="cyan"/>
              </w:rPr>
              <w:t>checkin</w:t>
            </w:r>
            <w:proofErr w:type="spellEnd"/>
            <w:r w:rsidRPr="00E7759A">
              <w:rPr>
                <w:rFonts w:ascii="Calibri" w:hAnsi="Calibri" w:cs="Calibri"/>
                <w:vanish/>
                <w:sz w:val="20"/>
                <w:highlight w:val="cyan"/>
              </w:rPr>
              <w:t xml:space="preserve">, security, </w:t>
            </w:r>
            <w:proofErr w:type="gramStart"/>
            <w:r w:rsidRPr="00E7759A">
              <w:rPr>
                <w:rFonts w:ascii="Calibri" w:hAnsi="Calibri" w:cs="Calibri"/>
                <w:vanish/>
                <w:sz w:val="20"/>
                <w:highlight w:val="cyan"/>
              </w:rPr>
              <w:t>etc.(</w:t>
            </w:r>
            <w:proofErr w:type="gramEnd"/>
            <w:r w:rsidRPr="00E7759A">
              <w:rPr>
                <w:rFonts w:ascii="Calibri" w:hAnsi="Calibri" w:cs="Calibri"/>
                <w:vanish/>
                <w:sz w:val="20"/>
                <w:highlight w:val="cyan"/>
              </w:rPr>
              <w:t xml:space="preserve">As specified by CHECK CONSTRAINT DELAYs in the underlying data) If absent assume to be the same as Earliest expected departure time, </w:t>
            </w:r>
            <w:r w:rsidR="001C0642" w:rsidRPr="00E7759A">
              <w:rPr>
                <w:rFonts w:ascii="Calibri" w:hAnsi="Calibri" w:cs="Calibri"/>
                <w:vanish/>
                <w:sz w:val="20"/>
                <w:highlight w:val="cyan"/>
              </w:rPr>
              <w:t xml:space="preserve"> </w:t>
            </w:r>
          </w:p>
        </w:tc>
      </w:tr>
      <w:tr w:rsidR="00D26175" w:rsidRPr="00E32CB2" w14:paraId="17F90EDF" w14:textId="77777777" w:rsidTr="00E76C39">
        <w:tc>
          <w:tcPr>
            <w:tcW w:w="1418" w:type="dxa"/>
            <w:vAlign w:val="center"/>
          </w:tcPr>
          <w:p w14:paraId="3D1B08F7" w14:textId="77777777" w:rsidR="00D26175" w:rsidRPr="00E7759A" w:rsidRDefault="00D26175" w:rsidP="00E76C39">
            <w:pPr>
              <w:spacing w:after="0"/>
              <w:rPr>
                <w:rFonts w:cs="Calibri"/>
                <w:i/>
                <w:sz w:val="20"/>
                <w:szCs w:val="20"/>
                <w:lang w:val="en-GB"/>
              </w:rPr>
            </w:pPr>
            <w:r w:rsidRPr="00E7759A">
              <w:rPr>
                <w:rFonts w:cs="Calibri"/>
                <w:i/>
                <w:sz w:val="20"/>
                <w:szCs w:val="20"/>
                <w:lang w:val="en-GB"/>
              </w:rPr>
              <w:t>Headway</w:t>
            </w:r>
          </w:p>
        </w:tc>
        <w:tc>
          <w:tcPr>
            <w:tcW w:w="1560" w:type="dxa"/>
            <w:gridSpan w:val="2"/>
            <w:vAlign w:val="center"/>
          </w:tcPr>
          <w:p w14:paraId="5133B4B6"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Aimed</w:t>
            </w:r>
            <w:r w:rsidRPr="00E7759A">
              <w:rPr>
                <w:rFonts w:cs="Calibri"/>
                <w:b/>
                <w:i/>
                <w:spacing w:val="-4"/>
                <w:sz w:val="20"/>
                <w:szCs w:val="20"/>
                <w:highlight w:val="lightGray"/>
                <w:lang w:val="en-GB"/>
              </w:rPr>
              <w:softHyphen/>
            </w:r>
            <w:r w:rsidRPr="00E7759A">
              <w:rPr>
                <w:rFonts w:cs="Calibri"/>
                <w:b/>
                <w:i/>
                <w:sz w:val="20"/>
                <w:szCs w:val="20"/>
                <w:highlight w:val="lightGray"/>
                <w:lang w:val="en-GB"/>
              </w:rPr>
              <w:t>Headway</w:t>
            </w:r>
            <w:r w:rsidRPr="00E7759A">
              <w:rPr>
                <w:rFonts w:cs="Calibri"/>
                <w:b/>
                <w:i/>
                <w:sz w:val="20"/>
                <w:szCs w:val="20"/>
                <w:highlight w:val="lightGray"/>
                <w:lang w:val="en-GB"/>
              </w:rPr>
              <w:softHyphen/>
              <w:t>Interval</w:t>
            </w:r>
            <w:proofErr w:type="spellEnd"/>
          </w:p>
        </w:tc>
        <w:tc>
          <w:tcPr>
            <w:tcW w:w="567" w:type="dxa"/>
            <w:vAlign w:val="center"/>
          </w:tcPr>
          <w:p w14:paraId="47A880CF" w14:textId="77777777" w:rsidR="00D26175" w:rsidRPr="00E7759A" w:rsidRDefault="00D26175" w:rsidP="00E76C39">
            <w:pPr>
              <w:spacing w:after="0"/>
              <w:rPr>
                <w:rFonts w:cs="Calibri"/>
                <w:sz w:val="20"/>
                <w:szCs w:val="20"/>
                <w:lang w:val="en-GB"/>
              </w:rPr>
            </w:pPr>
            <w:r w:rsidRPr="00E7759A">
              <w:rPr>
                <w:rFonts w:cs="Calibri"/>
                <w:sz w:val="20"/>
                <w:szCs w:val="20"/>
                <w:lang w:val="en-GB"/>
              </w:rPr>
              <w:t>0:1</w:t>
            </w:r>
          </w:p>
        </w:tc>
        <w:tc>
          <w:tcPr>
            <w:tcW w:w="1701" w:type="dxa"/>
            <w:vAlign w:val="center"/>
          </w:tcPr>
          <w:p w14:paraId="2662651C" w14:textId="77777777" w:rsidR="00D26175" w:rsidRPr="00E7759A" w:rsidRDefault="00D26175" w:rsidP="00E76C39">
            <w:pPr>
              <w:spacing w:after="0"/>
              <w:rPr>
                <w:rFonts w:cs="Calibri"/>
                <w:i/>
                <w:sz w:val="20"/>
                <w:szCs w:val="20"/>
                <w:lang w:val="en-GB"/>
              </w:rPr>
            </w:pPr>
            <w:proofErr w:type="spellStart"/>
            <w:r w:rsidRPr="00E7759A">
              <w:rPr>
                <w:rFonts w:cs="Calibri"/>
                <w:i/>
                <w:sz w:val="20"/>
                <w:szCs w:val="20"/>
                <w:lang w:val="en-GB"/>
              </w:rPr>
              <w:t>Positive</w:t>
            </w:r>
            <w:r w:rsidRPr="00E7759A">
              <w:rPr>
                <w:rFonts w:cs="Calibri"/>
                <w:i/>
                <w:sz w:val="20"/>
                <w:szCs w:val="20"/>
                <w:lang w:val="en-GB"/>
              </w:rPr>
              <w:softHyphen/>
              <w:t>DurationType</w:t>
            </w:r>
            <w:proofErr w:type="spellEnd"/>
          </w:p>
        </w:tc>
        <w:tc>
          <w:tcPr>
            <w:tcW w:w="5244" w:type="dxa"/>
            <w:vAlign w:val="center"/>
          </w:tcPr>
          <w:p w14:paraId="27CDA9D5" w14:textId="77777777" w:rsidR="00D26175" w:rsidRPr="00E7759A" w:rsidRDefault="00D26175" w:rsidP="00E76C39">
            <w:pPr>
              <w:spacing w:after="0"/>
              <w:jc w:val="both"/>
              <w:rPr>
                <w:rFonts w:cs="Calibri"/>
                <w:sz w:val="20"/>
                <w:szCs w:val="20"/>
                <w:lang w:val="fr-FR"/>
              </w:rPr>
            </w:pPr>
            <w:r w:rsidRPr="00E7759A">
              <w:rPr>
                <w:rFonts w:cs="Calibri"/>
                <w:sz w:val="20"/>
                <w:szCs w:val="20"/>
                <w:lang w:val="fr-FR"/>
              </w:rPr>
              <w:t>Fréquence de passage théorique (ou commandée).</w:t>
            </w:r>
          </w:p>
        </w:tc>
      </w:tr>
      <w:tr w:rsidR="00D26175" w:rsidRPr="00E7759A" w14:paraId="7D02C4CD" w14:textId="77777777" w:rsidTr="00E76C39">
        <w:tc>
          <w:tcPr>
            <w:tcW w:w="1418" w:type="dxa"/>
            <w:vMerge w:val="restart"/>
            <w:vAlign w:val="center"/>
          </w:tcPr>
          <w:p w14:paraId="48BC4738" w14:textId="77777777" w:rsidR="00D26175" w:rsidRPr="00E7759A" w:rsidRDefault="00D26175" w:rsidP="00E76C39">
            <w:pPr>
              <w:spacing w:after="0"/>
              <w:rPr>
                <w:rFonts w:cs="Calibri"/>
                <w:i/>
                <w:sz w:val="20"/>
                <w:szCs w:val="20"/>
                <w:lang w:val="en-GB"/>
              </w:rPr>
            </w:pPr>
            <w:r w:rsidRPr="00E7759A">
              <w:rPr>
                <w:rFonts w:cs="Calibri"/>
                <w:i/>
                <w:sz w:val="20"/>
                <w:szCs w:val="20"/>
                <w:lang w:val="en-GB"/>
              </w:rPr>
              <w:t>Interchange</w:t>
            </w:r>
          </w:p>
          <w:p w14:paraId="7A0510BF" w14:textId="77777777" w:rsidR="00D26175" w:rsidRPr="00E7759A" w:rsidRDefault="00D26175" w:rsidP="00E76C39">
            <w:pPr>
              <w:spacing w:after="0"/>
              <w:rPr>
                <w:rFonts w:cs="Calibri"/>
                <w:i/>
                <w:sz w:val="20"/>
                <w:szCs w:val="20"/>
                <w:lang w:val="en-GB"/>
              </w:rPr>
            </w:pPr>
          </w:p>
        </w:tc>
        <w:tc>
          <w:tcPr>
            <w:tcW w:w="1560" w:type="dxa"/>
            <w:gridSpan w:val="2"/>
            <w:vAlign w:val="center"/>
          </w:tcPr>
          <w:p w14:paraId="2F6074AF" w14:textId="77777777" w:rsidR="00D26175" w:rsidRPr="00E7759A" w:rsidRDefault="00D26175" w:rsidP="00E76C39">
            <w:pPr>
              <w:spacing w:after="0"/>
              <w:rPr>
                <w:rFonts w:cs="Calibri"/>
                <w:b/>
                <w:i/>
                <w:sz w:val="20"/>
                <w:szCs w:val="20"/>
                <w:highlight w:val="lightGray"/>
                <w:lang w:val="en-GB"/>
              </w:rPr>
            </w:pPr>
            <w:proofErr w:type="spellStart"/>
            <w:r w:rsidRPr="00E7759A">
              <w:rPr>
                <w:rFonts w:cs="Calibri"/>
                <w:b/>
                <w:i/>
                <w:sz w:val="20"/>
                <w:szCs w:val="20"/>
                <w:highlight w:val="lightGray"/>
                <w:lang w:val="en-GB"/>
              </w:rPr>
              <w:t>Targeted</w:t>
            </w:r>
            <w:r w:rsidRPr="00E7759A">
              <w:rPr>
                <w:rFonts w:cs="Calibri"/>
                <w:b/>
                <w:i/>
                <w:sz w:val="20"/>
                <w:szCs w:val="20"/>
                <w:highlight w:val="lightGray"/>
                <w:lang w:val="en-GB"/>
              </w:rPr>
              <w:softHyphen/>
              <w:t>Interchange</w:t>
            </w:r>
            <w:proofErr w:type="spellEnd"/>
          </w:p>
        </w:tc>
        <w:tc>
          <w:tcPr>
            <w:tcW w:w="567" w:type="dxa"/>
            <w:vAlign w:val="center"/>
          </w:tcPr>
          <w:p w14:paraId="22693CCF" w14:textId="77777777" w:rsidR="00D26175" w:rsidRPr="00E7759A" w:rsidRDefault="00D26175" w:rsidP="00E76C39">
            <w:pPr>
              <w:spacing w:after="0"/>
              <w:rPr>
                <w:rFonts w:cs="Calibri"/>
                <w:sz w:val="20"/>
                <w:szCs w:val="20"/>
                <w:lang w:val="en-GB"/>
              </w:rPr>
            </w:pPr>
            <w:proofErr w:type="gramStart"/>
            <w:r w:rsidRPr="00E7759A">
              <w:rPr>
                <w:rFonts w:cs="Calibri"/>
                <w:sz w:val="20"/>
                <w:szCs w:val="20"/>
                <w:lang w:val="en-GB"/>
              </w:rPr>
              <w:t>0:*</w:t>
            </w:r>
            <w:proofErr w:type="gramEnd"/>
          </w:p>
        </w:tc>
        <w:tc>
          <w:tcPr>
            <w:tcW w:w="1701" w:type="dxa"/>
            <w:vAlign w:val="center"/>
          </w:tcPr>
          <w:p w14:paraId="3A4EA5DE" w14:textId="77777777" w:rsidR="00D26175" w:rsidRPr="00E7759A" w:rsidRDefault="00D26175" w:rsidP="00E76C39">
            <w:pPr>
              <w:spacing w:after="0"/>
              <w:rPr>
                <w:rFonts w:cs="Calibri"/>
                <w:i/>
                <w:sz w:val="20"/>
                <w:szCs w:val="20"/>
                <w:lang w:val="en-GB"/>
              </w:rPr>
            </w:pPr>
            <w:r w:rsidRPr="00E7759A">
              <w:rPr>
                <w:rFonts w:cs="Calibri"/>
                <w:i/>
                <w:sz w:val="20"/>
                <w:szCs w:val="20"/>
                <w:lang w:val="en-GB"/>
              </w:rPr>
              <w:t>+Structure</w:t>
            </w:r>
          </w:p>
        </w:tc>
        <w:tc>
          <w:tcPr>
            <w:tcW w:w="5244" w:type="dxa"/>
            <w:vAlign w:val="center"/>
          </w:tcPr>
          <w:p w14:paraId="763E193A" w14:textId="707BBA56" w:rsidR="00D26175" w:rsidRPr="00E7759A" w:rsidRDefault="00D26175" w:rsidP="00E76C39">
            <w:pPr>
              <w:spacing w:after="0"/>
              <w:jc w:val="both"/>
              <w:rPr>
                <w:rFonts w:cs="Calibri"/>
                <w:sz w:val="20"/>
                <w:szCs w:val="20"/>
                <w:lang w:val="fr-FR"/>
              </w:rPr>
            </w:pPr>
            <w:r w:rsidRPr="00E7759A">
              <w:rPr>
                <w:rFonts w:cs="Calibri"/>
                <w:sz w:val="20"/>
                <w:szCs w:val="20"/>
                <w:lang w:val="fr-FR"/>
              </w:rPr>
              <w:t>Permet de signaler une correspondance programmée à ce</w:t>
            </w:r>
            <w:r w:rsidR="004F453C">
              <w:rPr>
                <w:rFonts w:cs="Calibri"/>
                <w:sz w:val="20"/>
                <w:szCs w:val="20"/>
                <w:lang w:val="fr-FR"/>
              </w:rPr>
              <w:t xml:space="preserve"> poin</w:t>
            </w:r>
            <w:r w:rsidRPr="00E7759A">
              <w:rPr>
                <w:rFonts w:cs="Calibri"/>
                <w:sz w:val="20"/>
                <w:szCs w:val="20"/>
                <w:lang w:val="fr-FR"/>
              </w:rPr>
              <w:t xml:space="preserve">t arrêt (possibilité d’attendre </w:t>
            </w:r>
            <w:proofErr w:type="gramStart"/>
            <w:r w:rsidRPr="00E7759A">
              <w:rPr>
                <w:rFonts w:cs="Calibri"/>
                <w:sz w:val="20"/>
                <w:szCs w:val="20"/>
                <w:lang w:val="fr-FR"/>
              </w:rPr>
              <w:t>une course arrivant</w:t>
            </w:r>
            <w:proofErr w:type="gramEnd"/>
            <w:r w:rsidRPr="00E7759A">
              <w:rPr>
                <w:rFonts w:cs="Calibri"/>
                <w:sz w:val="20"/>
                <w:szCs w:val="20"/>
                <w:lang w:val="fr-FR"/>
              </w:rPr>
              <w:t>).</w:t>
            </w:r>
          </w:p>
          <w:p w14:paraId="475AAF45" w14:textId="77777777" w:rsidR="00D26175" w:rsidRPr="00E7759A" w:rsidRDefault="00D26175" w:rsidP="00E76C39">
            <w:pPr>
              <w:spacing w:after="0"/>
              <w:jc w:val="both"/>
              <w:rPr>
                <w:rFonts w:cs="Calibri"/>
                <w:sz w:val="20"/>
                <w:szCs w:val="20"/>
                <w:lang w:val="en-GB"/>
              </w:rPr>
            </w:pPr>
            <w:proofErr w:type="spellStart"/>
            <w:r w:rsidRPr="00E7759A">
              <w:rPr>
                <w:rFonts w:cs="Calibri"/>
                <w:sz w:val="20"/>
                <w:szCs w:val="20"/>
                <w:lang w:val="en-GB"/>
              </w:rPr>
              <w:t>voir</w:t>
            </w:r>
            <w:proofErr w:type="spellEnd"/>
            <w:r w:rsidRPr="00E7759A">
              <w:rPr>
                <w:rFonts w:cs="Calibri"/>
                <w:sz w:val="20"/>
                <w:szCs w:val="20"/>
                <w:lang w:val="en-GB"/>
              </w:rPr>
              <w:t xml:space="preserve">. </w:t>
            </w:r>
            <w:proofErr w:type="spellStart"/>
            <w:r w:rsidRPr="00E7759A">
              <w:rPr>
                <w:rFonts w:cs="Calibri"/>
                <w:sz w:val="20"/>
                <w:szCs w:val="20"/>
                <w:lang w:val="en-GB"/>
              </w:rPr>
              <w:t>Targeted</w:t>
            </w:r>
            <w:r w:rsidRPr="00E7759A">
              <w:rPr>
                <w:rFonts w:cs="Calibri"/>
                <w:sz w:val="20"/>
                <w:szCs w:val="20"/>
                <w:lang w:val="en-GB"/>
              </w:rPr>
              <w:softHyphen/>
              <w:t>Interchange</w:t>
            </w:r>
            <w:proofErr w:type="spellEnd"/>
            <w:r w:rsidRPr="00E7759A">
              <w:rPr>
                <w:rFonts w:cs="Calibri"/>
                <w:sz w:val="20"/>
                <w:szCs w:val="20"/>
                <w:lang w:val="en-GB"/>
              </w:rPr>
              <w:t>.</w:t>
            </w:r>
          </w:p>
        </w:tc>
      </w:tr>
      <w:tr w:rsidR="00D26175" w:rsidRPr="00E7759A" w14:paraId="0A55237B" w14:textId="77777777" w:rsidTr="00E76C39">
        <w:tc>
          <w:tcPr>
            <w:tcW w:w="1418" w:type="dxa"/>
            <w:vMerge/>
            <w:vAlign w:val="center"/>
          </w:tcPr>
          <w:p w14:paraId="6E44EB66" w14:textId="77777777" w:rsidR="00D26175" w:rsidRPr="00E7759A" w:rsidRDefault="00D26175" w:rsidP="00E76C39">
            <w:pPr>
              <w:spacing w:after="0"/>
              <w:rPr>
                <w:rFonts w:cs="Calibri"/>
                <w:i/>
                <w:sz w:val="20"/>
                <w:szCs w:val="20"/>
                <w:lang w:val="en-GB"/>
              </w:rPr>
            </w:pPr>
          </w:p>
        </w:tc>
        <w:tc>
          <w:tcPr>
            <w:tcW w:w="1560" w:type="dxa"/>
            <w:gridSpan w:val="2"/>
            <w:vAlign w:val="center"/>
          </w:tcPr>
          <w:p w14:paraId="65079CDE"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FromServiceJourneyInterchange</w:t>
            </w:r>
            <w:proofErr w:type="spellEnd"/>
          </w:p>
        </w:tc>
        <w:tc>
          <w:tcPr>
            <w:tcW w:w="567" w:type="dxa"/>
            <w:vAlign w:val="center"/>
          </w:tcPr>
          <w:p w14:paraId="7019D161" w14:textId="77777777" w:rsidR="00D26175" w:rsidRPr="00E7759A" w:rsidRDefault="00D26175" w:rsidP="00E76C39">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701" w:type="dxa"/>
            <w:vAlign w:val="center"/>
          </w:tcPr>
          <w:p w14:paraId="29826330"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5244" w:type="dxa"/>
            <w:vAlign w:val="center"/>
          </w:tcPr>
          <w:p w14:paraId="1D596A71" w14:textId="3F597B54" w:rsidR="00D26175" w:rsidRPr="00EB0E57" w:rsidRDefault="00D26175" w:rsidP="00EB0E57">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Information on any feeder of a planned connections. </w:t>
            </w:r>
          </w:p>
        </w:tc>
      </w:tr>
      <w:tr w:rsidR="00D26175" w:rsidRPr="00E7759A" w14:paraId="477A17CC" w14:textId="77777777" w:rsidTr="00E76C39">
        <w:tc>
          <w:tcPr>
            <w:tcW w:w="1418" w:type="dxa"/>
            <w:vMerge/>
            <w:vAlign w:val="center"/>
          </w:tcPr>
          <w:p w14:paraId="7F3EE286" w14:textId="77777777" w:rsidR="00D26175" w:rsidRPr="00E7759A" w:rsidRDefault="00D26175" w:rsidP="00E76C39">
            <w:pPr>
              <w:spacing w:after="0"/>
              <w:rPr>
                <w:rFonts w:cs="Calibri"/>
                <w:i/>
                <w:sz w:val="20"/>
                <w:szCs w:val="20"/>
                <w:lang w:val="en-GB"/>
              </w:rPr>
            </w:pPr>
          </w:p>
        </w:tc>
        <w:tc>
          <w:tcPr>
            <w:tcW w:w="1560" w:type="dxa"/>
            <w:gridSpan w:val="2"/>
            <w:vAlign w:val="center"/>
          </w:tcPr>
          <w:p w14:paraId="2A851B67" w14:textId="77777777" w:rsidR="00D26175" w:rsidRPr="00E7759A" w:rsidRDefault="00D26175" w:rsidP="00E76C39">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ToServiceJourneyInterchange</w:t>
            </w:r>
            <w:proofErr w:type="spellEnd"/>
          </w:p>
        </w:tc>
        <w:tc>
          <w:tcPr>
            <w:tcW w:w="567" w:type="dxa"/>
            <w:vAlign w:val="center"/>
          </w:tcPr>
          <w:p w14:paraId="4F790779" w14:textId="77777777" w:rsidR="00D26175" w:rsidRPr="00E7759A" w:rsidRDefault="00D26175" w:rsidP="00E76C39">
            <w:pPr>
              <w:spacing w:after="0"/>
              <w:rPr>
                <w:rFonts w:cs="Calibri"/>
                <w:vanish/>
                <w:sz w:val="20"/>
                <w:szCs w:val="20"/>
                <w:highlight w:val="cyan"/>
                <w:lang w:val="en-GB"/>
              </w:rPr>
            </w:pPr>
            <w:proofErr w:type="gramStart"/>
            <w:r w:rsidRPr="00E7759A">
              <w:rPr>
                <w:rFonts w:cs="Calibri"/>
                <w:vanish/>
                <w:sz w:val="20"/>
                <w:szCs w:val="20"/>
                <w:highlight w:val="cyan"/>
                <w:lang w:val="en-GB"/>
              </w:rPr>
              <w:t>0:*</w:t>
            </w:r>
            <w:proofErr w:type="gramEnd"/>
          </w:p>
        </w:tc>
        <w:tc>
          <w:tcPr>
            <w:tcW w:w="1701" w:type="dxa"/>
            <w:vAlign w:val="center"/>
          </w:tcPr>
          <w:p w14:paraId="71208A9D" w14:textId="77777777" w:rsidR="00D26175" w:rsidRPr="00E7759A" w:rsidRDefault="00D26175" w:rsidP="00E76C39">
            <w:pPr>
              <w:spacing w:after="0"/>
              <w:rPr>
                <w:rFonts w:cs="Calibri"/>
                <w:i/>
                <w:vanish/>
                <w:sz w:val="20"/>
                <w:szCs w:val="20"/>
                <w:highlight w:val="cyan"/>
                <w:lang w:val="en-GB"/>
              </w:rPr>
            </w:pPr>
            <w:r w:rsidRPr="00E7759A">
              <w:rPr>
                <w:rFonts w:cs="Calibri"/>
                <w:i/>
                <w:vanish/>
                <w:sz w:val="20"/>
                <w:szCs w:val="20"/>
                <w:highlight w:val="cyan"/>
                <w:lang w:val="en-GB"/>
              </w:rPr>
              <w:t>+Structure</w:t>
            </w:r>
          </w:p>
        </w:tc>
        <w:tc>
          <w:tcPr>
            <w:tcW w:w="5244" w:type="dxa"/>
            <w:vAlign w:val="center"/>
          </w:tcPr>
          <w:p w14:paraId="321E178C" w14:textId="4A9028AC" w:rsidR="00D26175" w:rsidRPr="00EB0E57" w:rsidRDefault="00D26175" w:rsidP="00EB0E57">
            <w:pPr>
              <w:pStyle w:val="Tabletext8"/>
              <w:spacing w:before="0" w:after="0"/>
              <w:rPr>
                <w:rFonts w:ascii="Calibri" w:hAnsi="Calibri" w:cs="Calibri"/>
                <w:vanish/>
                <w:sz w:val="20"/>
                <w:highlight w:val="cyan"/>
              </w:rPr>
            </w:pPr>
            <w:r w:rsidRPr="00E7759A">
              <w:rPr>
                <w:rFonts w:ascii="Calibri" w:hAnsi="Calibri" w:cs="Calibri"/>
                <w:vanish/>
                <w:sz w:val="20"/>
                <w:highlight w:val="cyan"/>
              </w:rPr>
              <w:t xml:space="preserve">Information on any distributor of a planned connections. </w:t>
            </w:r>
          </w:p>
        </w:tc>
      </w:tr>
      <w:tr w:rsidR="00A7116E" w:rsidRPr="00E7759A" w14:paraId="7AA6AF87" w14:textId="77777777" w:rsidTr="00E76C39">
        <w:trPr>
          <w:hidden/>
        </w:trPr>
        <w:tc>
          <w:tcPr>
            <w:tcW w:w="1418" w:type="dxa"/>
            <w:vAlign w:val="center"/>
          </w:tcPr>
          <w:p w14:paraId="31EFC0F5" w14:textId="77777777" w:rsidR="00A7116E" w:rsidRPr="00E7759A" w:rsidRDefault="00A7116E" w:rsidP="00E76C39">
            <w:pPr>
              <w:spacing w:after="0"/>
              <w:rPr>
                <w:rFonts w:cs="Calibri"/>
                <w:i/>
                <w:vanish/>
                <w:sz w:val="20"/>
                <w:szCs w:val="20"/>
                <w:highlight w:val="cyan"/>
                <w:lang w:val="en-GB"/>
              </w:rPr>
            </w:pPr>
            <w:r w:rsidRPr="00E7759A">
              <w:rPr>
                <w:rFonts w:cs="Calibri"/>
                <w:i/>
                <w:vanish/>
                <w:sz w:val="20"/>
                <w:szCs w:val="20"/>
                <w:highlight w:val="cyan"/>
                <w:lang w:val="en-GB"/>
              </w:rPr>
              <w:t>any</w:t>
            </w:r>
          </w:p>
        </w:tc>
        <w:tc>
          <w:tcPr>
            <w:tcW w:w="1560" w:type="dxa"/>
            <w:gridSpan w:val="2"/>
            <w:vAlign w:val="center"/>
          </w:tcPr>
          <w:p w14:paraId="55CA344B" w14:textId="77777777" w:rsidR="00A7116E" w:rsidRPr="00E7759A" w:rsidRDefault="00A7116E" w:rsidP="00E76C39">
            <w:pPr>
              <w:spacing w:after="0"/>
              <w:rPr>
                <w:rFonts w:cs="Calibri"/>
                <w:b/>
                <w:i/>
                <w:vanish/>
                <w:sz w:val="20"/>
                <w:szCs w:val="20"/>
                <w:highlight w:val="cyan"/>
                <w:lang w:val="en-GB"/>
              </w:rPr>
            </w:pPr>
            <w:r w:rsidRPr="00E7759A">
              <w:rPr>
                <w:rFonts w:cs="Calibri"/>
                <w:b/>
                <w:i/>
                <w:vanish/>
                <w:sz w:val="20"/>
                <w:szCs w:val="20"/>
                <w:highlight w:val="cyan"/>
                <w:lang w:val="en-GB"/>
              </w:rPr>
              <w:t>Extensions</w:t>
            </w:r>
          </w:p>
        </w:tc>
        <w:tc>
          <w:tcPr>
            <w:tcW w:w="567" w:type="dxa"/>
            <w:vAlign w:val="center"/>
          </w:tcPr>
          <w:p w14:paraId="4945116A" w14:textId="77777777" w:rsidR="00A7116E" w:rsidRPr="00E7759A" w:rsidRDefault="00A7116E" w:rsidP="00E76C39">
            <w:pPr>
              <w:spacing w:after="0"/>
              <w:rPr>
                <w:rFonts w:cs="Calibri"/>
                <w:vanish/>
                <w:sz w:val="20"/>
                <w:szCs w:val="20"/>
                <w:highlight w:val="cyan"/>
                <w:lang w:val="en-GB"/>
              </w:rPr>
            </w:pPr>
            <w:r w:rsidRPr="00E7759A">
              <w:rPr>
                <w:rFonts w:cs="Calibri"/>
                <w:vanish/>
                <w:sz w:val="20"/>
                <w:szCs w:val="20"/>
                <w:highlight w:val="cyan"/>
                <w:lang w:val="en-GB"/>
              </w:rPr>
              <w:t>0:1</w:t>
            </w:r>
          </w:p>
        </w:tc>
        <w:tc>
          <w:tcPr>
            <w:tcW w:w="1701" w:type="dxa"/>
            <w:vAlign w:val="center"/>
          </w:tcPr>
          <w:p w14:paraId="79B9E61F" w14:textId="77777777" w:rsidR="00A7116E" w:rsidRPr="00E7759A" w:rsidRDefault="00A7116E" w:rsidP="00E76C39">
            <w:pPr>
              <w:spacing w:after="0"/>
              <w:rPr>
                <w:rFonts w:cs="Calibri"/>
                <w:i/>
                <w:vanish/>
                <w:sz w:val="20"/>
                <w:szCs w:val="20"/>
                <w:lang w:val="en-GB"/>
              </w:rPr>
            </w:pPr>
            <w:r w:rsidRPr="00E7759A">
              <w:rPr>
                <w:rFonts w:cs="Calibri"/>
                <w:i/>
                <w:vanish/>
                <w:sz w:val="20"/>
                <w:szCs w:val="20"/>
                <w:highlight w:val="cyan"/>
                <w:lang w:val="en-GB"/>
              </w:rPr>
              <w:t>+Structure</w:t>
            </w:r>
          </w:p>
        </w:tc>
        <w:tc>
          <w:tcPr>
            <w:tcW w:w="5244" w:type="dxa"/>
            <w:vAlign w:val="center"/>
          </w:tcPr>
          <w:p w14:paraId="6BBE3290" w14:textId="77777777" w:rsidR="00A7116E" w:rsidRPr="00E7759A" w:rsidRDefault="00A7116E" w:rsidP="00E76C39">
            <w:pPr>
              <w:spacing w:after="0"/>
              <w:jc w:val="both"/>
              <w:rPr>
                <w:rFonts w:cs="Calibri"/>
                <w:vanish/>
                <w:sz w:val="20"/>
                <w:szCs w:val="20"/>
                <w:lang w:val="en-GB"/>
              </w:rPr>
            </w:pPr>
          </w:p>
        </w:tc>
      </w:tr>
    </w:tbl>
    <w:p w14:paraId="67A8B990" w14:textId="77777777" w:rsidR="00D26175" w:rsidRPr="005D0AB1" w:rsidRDefault="00D26175" w:rsidP="003C75B8">
      <w:pPr>
        <w:pStyle w:val="a2"/>
        <w:rPr>
          <w:lang w:val="fr-FR"/>
        </w:rPr>
      </w:pPr>
      <w:bookmarkStart w:id="602" w:name="_Toc444249819"/>
      <w:bookmarkStart w:id="603" w:name="_Toc26889711"/>
      <w:bookmarkStart w:id="604" w:name="_Toc109134027"/>
      <w:r w:rsidRPr="005D0AB1">
        <w:rPr>
          <w:lang w:val="fr-FR"/>
        </w:rPr>
        <w:t xml:space="preserve">Structure </w:t>
      </w:r>
      <w:proofErr w:type="spellStart"/>
      <w:r w:rsidRPr="005D0AB1">
        <w:rPr>
          <w:lang w:val="fr-FR"/>
        </w:rPr>
        <w:t>TargetedInterchange</w:t>
      </w:r>
      <w:bookmarkEnd w:id="602"/>
      <w:bookmarkEnd w:id="603"/>
      <w:bookmarkEnd w:id="604"/>
      <w:proofErr w:type="spellEnd"/>
    </w:p>
    <w:tbl>
      <w:tblPr>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236"/>
        <w:gridCol w:w="1607"/>
        <w:gridCol w:w="567"/>
        <w:gridCol w:w="1417"/>
        <w:gridCol w:w="5103"/>
      </w:tblGrid>
      <w:tr w:rsidR="00D26175" w:rsidRPr="00E32CB2" w14:paraId="5964277D" w14:textId="77777777" w:rsidTr="009C08EB">
        <w:tc>
          <w:tcPr>
            <w:tcW w:w="3970" w:type="dxa"/>
            <w:gridSpan w:val="4"/>
            <w:vAlign w:val="center"/>
          </w:tcPr>
          <w:p w14:paraId="4EE3BC54" w14:textId="77777777" w:rsidR="00D26175" w:rsidRPr="00E7759A" w:rsidRDefault="00D26175" w:rsidP="009C08EB">
            <w:pPr>
              <w:spacing w:after="0"/>
              <w:rPr>
                <w:rFonts w:cs="Calibri"/>
                <w:b/>
                <w:i/>
                <w:sz w:val="20"/>
                <w:szCs w:val="20"/>
                <w:lang w:val="en-GB"/>
              </w:rPr>
            </w:pPr>
            <w:r w:rsidRPr="00E7759A">
              <w:rPr>
                <w:rFonts w:cs="Calibri"/>
                <w:b/>
                <w:i/>
                <w:sz w:val="20"/>
                <w:szCs w:val="20"/>
                <w:lang w:val="en-GB"/>
              </w:rPr>
              <w:br w:type="page"/>
            </w:r>
            <w:proofErr w:type="spellStart"/>
            <w:r w:rsidRPr="00E7759A">
              <w:rPr>
                <w:rFonts w:cs="Calibri"/>
                <w:b/>
                <w:i/>
                <w:sz w:val="20"/>
                <w:szCs w:val="20"/>
                <w:highlight w:val="lightGray"/>
                <w:lang w:val="en-GB"/>
              </w:rPr>
              <w:t>Targeted</w:t>
            </w:r>
            <w:r w:rsidRPr="00E7759A">
              <w:rPr>
                <w:rFonts w:cs="Calibri"/>
                <w:b/>
                <w:i/>
                <w:sz w:val="20"/>
                <w:szCs w:val="20"/>
                <w:highlight w:val="lightGray"/>
                <w:lang w:val="en-GB"/>
              </w:rPr>
              <w:softHyphen/>
              <w:t>Interchange</w:t>
            </w:r>
            <w:proofErr w:type="spellEnd"/>
            <w:r w:rsidRPr="00E7759A">
              <w:rPr>
                <w:rFonts w:cs="Calibri"/>
                <w:b/>
                <w:i/>
                <w:sz w:val="20"/>
                <w:szCs w:val="20"/>
                <w:lang w:val="en-GB"/>
              </w:rPr>
              <w:t xml:space="preserve"> </w:t>
            </w:r>
          </w:p>
        </w:tc>
        <w:tc>
          <w:tcPr>
            <w:tcW w:w="1417" w:type="dxa"/>
            <w:vAlign w:val="center"/>
          </w:tcPr>
          <w:p w14:paraId="11BCB564" w14:textId="77777777" w:rsidR="00D26175" w:rsidRPr="00E7759A" w:rsidRDefault="00D26175" w:rsidP="009C08EB">
            <w:pPr>
              <w:spacing w:after="0"/>
              <w:rPr>
                <w:rFonts w:cs="Calibri"/>
                <w:i/>
                <w:sz w:val="20"/>
                <w:szCs w:val="20"/>
              </w:rPr>
            </w:pPr>
            <w:r w:rsidRPr="00E7759A">
              <w:rPr>
                <w:rFonts w:cs="Calibri"/>
                <w:i/>
                <w:sz w:val="20"/>
                <w:szCs w:val="20"/>
              </w:rPr>
              <w:t>+Structure</w:t>
            </w:r>
          </w:p>
        </w:tc>
        <w:tc>
          <w:tcPr>
            <w:tcW w:w="5103" w:type="dxa"/>
            <w:vAlign w:val="center"/>
          </w:tcPr>
          <w:p w14:paraId="0F876CC3" w14:textId="77777777" w:rsidR="00D26175" w:rsidRPr="00E7759A" w:rsidRDefault="00D26175" w:rsidP="009C08EB">
            <w:pPr>
              <w:spacing w:after="0"/>
              <w:jc w:val="both"/>
              <w:rPr>
                <w:rFonts w:cs="Calibri"/>
                <w:sz w:val="20"/>
                <w:szCs w:val="20"/>
                <w:lang w:val="fr-FR"/>
              </w:rPr>
            </w:pPr>
            <w:r w:rsidRPr="00E7759A">
              <w:rPr>
                <w:rFonts w:cs="Calibri"/>
                <w:sz w:val="20"/>
                <w:szCs w:val="20"/>
                <w:lang w:val="fr-FR"/>
              </w:rPr>
              <w:t>Description d’une correspondance programmée (description de l’arrivant)</w:t>
            </w:r>
          </w:p>
        </w:tc>
      </w:tr>
      <w:tr w:rsidR="00D26175" w:rsidRPr="00E32CB2" w14:paraId="0CADBBA3" w14:textId="77777777" w:rsidTr="009C08EB">
        <w:tc>
          <w:tcPr>
            <w:tcW w:w="1560" w:type="dxa"/>
            <w:vMerge w:val="restart"/>
            <w:vAlign w:val="center"/>
          </w:tcPr>
          <w:p w14:paraId="724BDE84" w14:textId="77777777" w:rsidR="00D26175" w:rsidRPr="00E7759A" w:rsidRDefault="00D26175" w:rsidP="009C08EB">
            <w:pPr>
              <w:spacing w:after="0"/>
              <w:rPr>
                <w:rFonts w:cs="Calibri"/>
                <w:i/>
                <w:sz w:val="20"/>
                <w:szCs w:val="20"/>
              </w:rPr>
            </w:pPr>
            <w:r w:rsidRPr="00E7759A">
              <w:rPr>
                <w:rFonts w:cs="Calibri"/>
                <w:i/>
                <w:sz w:val="20"/>
                <w:szCs w:val="20"/>
              </w:rPr>
              <w:t>Identity</w:t>
            </w:r>
          </w:p>
        </w:tc>
        <w:tc>
          <w:tcPr>
            <w:tcW w:w="1843" w:type="dxa"/>
            <w:gridSpan w:val="2"/>
            <w:vAlign w:val="center"/>
          </w:tcPr>
          <w:p w14:paraId="63A474AC" w14:textId="77777777" w:rsidR="00D26175" w:rsidRPr="00E7759A" w:rsidRDefault="00D26175" w:rsidP="009C08EB">
            <w:pPr>
              <w:spacing w:after="0"/>
              <w:rPr>
                <w:rFonts w:cs="Calibri"/>
                <w:b/>
                <w:i/>
                <w:sz w:val="20"/>
                <w:szCs w:val="20"/>
                <w:highlight w:val="lightGray"/>
              </w:rPr>
            </w:pPr>
            <w:r w:rsidRPr="00E7759A">
              <w:rPr>
                <w:rFonts w:cs="Calibri"/>
                <w:b/>
                <w:i/>
                <w:sz w:val="20"/>
                <w:szCs w:val="20"/>
                <w:highlight w:val="lightGray"/>
              </w:rPr>
              <w:t>Interchange</w:t>
            </w:r>
            <w:r w:rsidRPr="00E7759A">
              <w:rPr>
                <w:rFonts w:cs="Calibri"/>
                <w:b/>
                <w:i/>
                <w:spacing w:val="-4"/>
                <w:sz w:val="20"/>
                <w:szCs w:val="20"/>
                <w:highlight w:val="lightGray"/>
                <w:lang w:val="en-GB"/>
              </w:rPr>
              <w:softHyphen/>
            </w:r>
            <w:r w:rsidRPr="00E7759A">
              <w:rPr>
                <w:rFonts w:cs="Calibri"/>
                <w:b/>
                <w:i/>
                <w:sz w:val="20"/>
                <w:szCs w:val="20"/>
                <w:highlight w:val="lightGray"/>
              </w:rPr>
              <w:t>Code</w:t>
            </w:r>
          </w:p>
        </w:tc>
        <w:tc>
          <w:tcPr>
            <w:tcW w:w="567" w:type="dxa"/>
            <w:vAlign w:val="center"/>
          </w:tcPr>
          <w:p w14:paraId="371CDB1A" w14:textId="77777777" w:rsidR="00D26175" w:rsidRPr="00E7759A" w:rsidRDefault="00D26175" w:rsidP="009C08EB">
            <w:pPr>
              <w:spacing w:after="0"/>
              <w:rPr>
                <w:rFonts w:cs="Calibri"/>
                <w:sz w:val="20"/>
                <w:szCs w:val="20"/>
              </w:rPr>
            </w:pPr>
            <w:r w:rsidRPr="00E7759A">
              <w:rPr>
                <w:rFonts w:cs="Calibri"/>
                <w:sz w:val="20"/>
                <w:szCs w:val="20"/>
              </w:rPr>
              <w:t>0:1</w:t>
            </w:r>
          </w:p>
        </w:tc>
        <w:tc>
          <w:tcPr>
            <w:tcW w:w="1417" w:type="dxa"/>
            <w:vAlign w:val="center"/>
          </w:tcPr>
          <w:p w14:paraId="690E4E82" w14:textId="77777777" w:rsidR="00D26175" w:rsidRPr="00E7759A" w:rsidRDefault="00D26175" w:rsidP="009C08EB">
            <w:pPr>
              <w:spacing w:after="0"/>
              <w:rPr>
                <w:rFonts w:cs="Calibri"/>
                <w:i/>
                <w:sz w:val="20"/>
                <w:szCs w:val="20"/>
              </w:rPr>
            </w:pPr>
            <w:r w:rsidRPr="00E7759A">
              <w:rPr>
                <w:rFonts w:cs="Calibri"/>
                <w:i/>
                <w:sz w:val="20"/>
                <w:szCs w:val="20"/>
              </w:rPr>
              <w:sym w:font="Wingdings" w:char="F0E0"/>
            </w:r>
            <w:r w:rsidRPr="00E7759A">
              <w:rPr>
                <w:rFonts w:cs="Calibri"/>
                <w:i/>
                <w:sz w:val="20"/>
                <w:szCs w:val="20"/>
              </w:rPr>
              <w:t>Inter</w:t>
            </w:r>
            <w:r w:rsidRPr="00E7759A">
              <w:rPr>
                <w:rFonts w:eastAsia="MS Mincho" w:cs="Calibri"/>
                <w:i/>
                <w:sz w:val="20"/>
                <w:szCs w:val="20"/>
                <w:lang w:val="en-GB"/>
              </w:rPr>
              <w:softHyphen/>
            </w:r>
            <w:proofErr w:type="spellStart"/>
            <w:r w:rsidRPr="00E7759A">
              <w:rPr>
                <w:rFonts w:cs="Calibri"/>
                <w:i/>
                <w:sz w:val="20"/>
                <w:szCs w:val="20"/>
              </w:rPr>
              <w:t>change</w:t>
            </w:r>
            <w:r w:rsidRPr="00E7759A">
              <w:rPr>
                <w:rFonts w:cs="Calibri"/>
                <w:i/>
                <w:sz w:val="20"/>
                <w:szCs w:val="20"/>
              </w:rPr>
              <w:softHyphen/>
              <w:t>Code</w:t>
            </w:r>
            <w:proofErr w:type="spellEnd"/>
          </w:p>
        </w:tc>
        <w:tc>
          <w:tcPr>
            <w:tcW w:w="5103" w:type="dxa"/>
            <w:vAlign w:val="center"/>
          </w:tcPr>
          <w:p w14:paraId="64E6B7CD" w14:textId="77777777" w:rsidR="00D26175" w:rsidRPr="00E7759A" w:rsidRDefault="00D26175" w:rsidP="009C08EB">
            <w:pPr>
              <w:spacing w:after="0"/>
              <w:jc w:val="both"/>
              <w:rPr>
                <w:rFonts w:cs="Calibri"/>
                <w:sz w:val="20"/>
                <w:szCs w:val="20"/>
                <w:lang w:val="fr-FR"/>
              </w:rPr>
            </w:pPr>
            <w:r w:rsidRPr="00E7759A">
              <w:rPr>
                <w:rFonts w:cs="Calibri"/>
                <w:sz w:val="20"/>
                <w:szCs w:val="20"/>
                <w:lang w:val="fr-FR"/>
              </w:rPr>
              <w:t>Identification de la correspondance.</w:t>
            </w:r>
          </w:p>
          <w:p w14:paraId="022626DE" w14:textId="77777777" w:rsidR="00D26175" w:rsidRPr="00E7759A" w:rsidRDefault="00D26175" w:rsidP="009C08EB">
            <w:pPr>
              <w:spacing w:after="0"/>
              <w:jc w:val="both"/>
              <w:rPr>
                <w:rFonts w:cs="Calibri"/>
                <w:sz w:val="20"/>
                <w:szCs w:val="20"/>
                <w:lang w:val="fr-FR"/>
              </w:rPr>
            </w:pPr>
            <w:r w:rsidRPr="00E7759A">
              <w:rPr>
                <w:rFonts w:cs="Calibri"/>
                <w:sz w:val="20"/>
                <w:szCs w:val="20"/>
                <w:highlight w:val="lightGray"/>
                <w:lang w:val="fr-FR"/>
              </w:rPr>
              <w:t xml:space="preserve">Dans le cadre du profil France, si ce paramètre est présent, il sera constitué de la concaténation de l’identifiant de la course de l’arrivant et de celui de la course au départ (séparés par le caractère </w:t>
            </w:r>
            <w:proofErr w:type="gramStart"/>
            <w:r w:rsidRPr="00E7759A">
              <w:rPr>
                <w:rFonts w:cs="Calibri"/>
                <w:sz w:val="20"/>
                <w:szCs w:val="20"/>
                <w:highlight w:val="lightGray"/>
                <w:lang w:val="fr-FR"/>
              </w:rPr>
              <w:t>‘</w:t>
            </w:r>
            <w:r w:rsidRPr="00E7759A">
              <w:rPr>
                <w:rFonts w:cs="Calibri"/>
                <w:b/>
                <w:sz w:val="20"/>
                <w:szCs w:val="20"/>
                <w:highlight w:val="lightGray"/>
                <w:lang w:val="fr-FR"/>
              </w:rPr>
              <w:t>:</w:t>
            </w:r>
            <w:proofErr w:type="gramEnd"/>
            <w:r w:rsidRPr="00E7759A">
              <w:rPr>
                <w:rFonts w:cs="Calibri"/>
                <w:sz w:val="20"/>
                <w:szCs w:val="20"/>
                <w:highlight w:val="lightGray"/>
                <w:lang w:val="fr-FR"/>
              </w:rPr>
              <w:t>’)</w:t>
            </w:r>
          </w:p>
        </w:tc>
      </w:tr>
      <w:tr w:rsidR="00D26175" w:rsidRPr="00E32CB2" w14:paraId="1B7F603A" w14:textId="77777777" w:rsidTr="009C08EB">
        <w:tc>
          <w:tcPr>
            <w:tcW w:w="1560" w:type="dxa"/>
            <w:vMerge/>
            <w:vAlign w:val="center"/>
          </w:tcPr>
          <w:p w14:paraId="00041D69" w14:textId="77777777" w:rsidR="00D26175" w:rsidRPr="00E7759A" w:rsidRDefault="00D26175" w:rsidP="009C08EB">
            <w:pPr>
              <w:spacing w:after="0"/>
              <w:rPr>
                <w:rFonts w:cs="Calibri"/>
                <w:i/>
                <w:sz w:val="20"/>
                <w:szCs w:val="20"/>
                <w:lang w:val="fr-FR"/>
              </w:rPr>
            </w:pPr>
          </w:p>
        </w:tc>
        <w:tc>
          <w:tcPr>
            <w:tcW w:w="1843" w:type="dxa"/>
            <w:gridSpan w:val="2"/>
            <w:vAlign w:val="center"/>
          </w:tcPr>
          <w:p w14:paraId="38E8EA4D" w14:textId="77777777" w:rsidR="00D26175" w:rsidRPr="00E7759A" w:rsidRDefault="00D26175" w:rsidP="009C08EB">
            <w:pPr>
              <w:spacing w:after="0"/>
              <w:rPr>
                <w:rFonts w:cs="Calibri"/>
                <w:b/>
                <w:i/>
                <w:sz w:val="20"/>
                <w:szCs w:val="20"/>
                <w:highlight w:val="lightGray"/>
              </w:rPr>
            </w:pPr>
            <w:proofErr w:type="spellStart"/>
            <w:r w:rsidRPr="00E7759A">
              <w:rPr>
                <w:rFonts w:cs="Calibri"/>
                <w:b/>
                <w:i/>
                <w:sz w:val="20"/>
                <w:szCs w:val="20"/>
                <w:highlight w:val="lightGray"/>
              </w:rPr>
              <w:t>Distributor</w:t>
            </w:r>
            <w:r w:rsidRPr="00E7759A">
              <w:rPr>
                <w:rFonts w:cs="Calibri"/>
                <w:b/>
                <w:i/>
                <w:sz w:val="20"/>
                <w:szCs w:val="20"/>
                <w:highlight w:val="lightGray"/>
              </w:rPr>
              <w:softHyphen/>
              <w:t>Vehicle</w:t>
            </w:r>
            <w:r w:rsidRPr="00E7759A">
              <w:rPr>
                <w:rFonts w:cs="Calibri"/>
                <w:b/>
                <w:i/>
                <w:sz w:val="20"/>
                <w:szCs w:val="20"/>
                <w:highlight w:val="lightGray"/>
              </w:rPr>
              <w:softHyphen/>
              <w:t>Journey</w:t>
            </w:r>
            <w:r w:rsidRPr="00E7759A">
              <w:rPr>
                <w:rFonts w:cs="Calibri"/>
                <w:b/>
                <w:i/>
                <w:sz w:val="20"/>
                <w:szCs w:val="20"/>
                <w:highlight w:val="lightGray"/>
              </w:rPr>
              <w:softHyphen/>
              <w:t>Ref</w:t>
            </w:r>
            <w:proofErr w:type="spellEnd"/>
          </w:p>
        </w:tc>
        <w:tc>
          <w:tcPr>
            <w:tcW w:w="567" w:type="dxa"/>
            <w:vAlign w:val="center"/>
          </w:tcPr>
          <w:p w14:paraId="5A715A27" w14:textId="77777777" w:rsidR="00D26175" w:rsidRPr="00E7759A" w:rsidRDefault="00D26175" w:rsidP="009C08EB">
            <w:pPr>
              <w:spacing w:after="0"/>
              <w:rPr>
                <w:rFonts w:cs="Calibri"/>
                <w:sz w:val="20"/>
                <w:szCs w:val="20"/>
              </w:rPr>
            </w:pPr>
            <w:r w:rsidRPr="00E7759A">
              <w:rPr>
                <w:rFonts w:cs="Calibri"/>
                <w:sz w:val="20"/>
                <w:szCs w:val="20"/>
              </w:rPr>
              <w:t>1:1</w:t>
            </w:r>
          </w:p>
        </w:tc>
        <w:tc>
          <w:tcPr>
            <w:tcW w:w="1417" w:type="dxa"/>
            <w:vAlign w:val="center"/>
          </w:tcPr>
          <w:p w14:paraId="499C6428" w14:textId="77777777" w:rsidR="00D26175" w:rsidRPr="00E7759A" w:rsidRDefault="00D26175" w:rsidP="009C08EB">
            <w:pPr>
              <w:spacing w:after="0"/>
              <w:rPr>
                <w:rFonts w:cs="Calibri"/>
                <w:i/>
                <w:sz w:val="20"/>
                <w:szCs w:val="20"/>
              </w:rPr>
            </w:pPr>
            <w:r w:rsidRPr="00E7759A">
              <w:rPr>
                <w:rFonts w:cs="Calibri"/>
                <w:i/>
                <w:sz w:val="20"/>
                <w:szCs w:val="20"/>
              </w:rPr>
              <w:sym w:font="Wingdings" w:char="F0E0"/>
            </w:r>
            <w:r w:rsidRPr="00E7759A">
              <w:rPr>
                <w:rFonts w:cs="Calibri"/>
                <w:i/>
                <w:sz w:val="20"/>
                <w:szCs w:val="20"/>
              </w:rPr>
              <w:t>Dated</w:t>
            </w:r>
            <w:r w:rsidRPr="00E7759A">
              <w:rPr>
                <w:rFonts w:eastAsia="MS Mincho" w:cs="Calibri"/>
                <w:i/>
                <w:sz w:val="20"/>
                <w:szCs w:val="20"/>
                <w:lang w:val="en-GB"/>
              </w:rPr>
              <w:softHyphen/>
            </w:r>
            <w:proofErr w:type="spellStart"/>
            <w:r w:rsidRPr="00E7759A">
              <w:rPr>
                <w:rFonts w:cs="Calibri"/>
                <w:i/>
                <w:sz w:val="20"/>
                <w:szCs w:val="20"/>
              </w:rPr>
              <w:t>Vehicle</w:t>
            </w:r>
            <w:r w:rsidRPr="00E7759A">
              <w:rPr>
                <w:rFonts w:cs="Calibri"/>
                <w:i/>
                <w:sz w:val="20"/>
                <w:szCs w:val="20"/>
              </w:rPr>
              <w:softHyphen/>
              <w:t>Journey</w:t>
            </w:r>
            <w:proofErr w:type="spellEnd"/>
            <w:r w:rsidRPr="00E7759A">
              <w:rPr>
                <w:rFonts w:eastAsia="MS Mincho" w:cs="Calibri"/>
                <w:i/>
                <w:sz w:val="20"/>
                <w:szCs w:val="20"/>
                <w:lang w:val="en-GB"/>
              </w:rPr>
              <w:softHyphen/>
            </w:r>
            <w:r w:rsidRPr="00E7759A">
              <w:rPr>
                <w:rFonts w:cs="Calibri"/>
                <w:i/>
                <w:sz w:val="20"/>
                <w:szCs w:val="20"/>
              </w:rPr>
              <w:t>Code</w:t>
            </w:r>
          </w:p>
        </w:tc>
        <w:tc>
          <w:tcPr>
            <w:tcW w:w="5103" w:type="dxa"/>
            <w:vAlign w:val="center"/>
          </w:tcPr>
          <w:p w14:paraId="0FBB3225" w14:textId="77777777" w:rsidR="00D26175" w:rsidRPr="00E7759A" w:rsidRDefault="00D26175" w:rsidP="009C08EB">
            <w:pPr>
              <w:spacing w:after="0"/>
              <w:jc w:val="both"/>
              <w:rPr>
                <w:rFonts w:cs="Calibri"/>
                <w:sz w:val="20"/>
                <w:szCs w:val="20"/>
                <w:lang w:val="fr-LU"/>
              </w:rPr>
            </w:pPr>
            <w:r w:rsidRPr="00E7759A">
              <w:rPr>
                <w:rFonts w:cs="Calibri"/>
                <w:sz w:val="20"/>
                <w:szCs w:val="20"/>
                <w:lang w:val="fr-LU"/>
              </w:rPr>
              <w:t>Identifie la course de l’arrivant</w:t>
            </w:r>
          </w:p>
        </w:tc>
      </w:tr>
      <w:tr w:rsidR="00D26175" w:rsidRPr="00E32CB2" w14:paraId="49486EA0" w14:textId="77777777" w:rsidTr="009C08EB">
        <w:tc>
          <w:tcPr>
            <w:tcW w:w="1560" w:type="dxa"/>
            <w:vMerge w:val="restart"/>
            <w:vAlign w:val="center"/>
          </w:tcPr>
          <w:p w14:paraId="009B600D" w14:textId="77777777" w:rsidR="00D26175" w:rsidRPr="00E7759A" w:rsidRDefault="00D26175" w:rsidP="009C08EB">
            <w:pPr>
              <w:spacing w:after="0"/>
              <w:rPr>
                <w:rFonts w:cs="Calibri"/>
                <w:i/>
                <w:sz w:val="20"/>
                <w:szCs w:val="20"/>
              </w:rPr>
            </w:pPr>
            <w:r w:rsidRPr="00E7759A">
              <w:rPr>
                <w:rFonts w:cs="Calibri"/>
                <w:i/>
                <w:sz w:val="20"/>
                <w:szCs w:val="20"/>
              </w:rPr>
              <w:t>Connection</w:t>
            </w:r>
          </w:p>
        </w:tc>
        <w:tc>
          <w:tcPr>
            <w:tcW w:w="1843" w:type="dxa"/>
            <w:gridSpan w:val="2"/>
            <w:vAlign w:val="center"/>
          </w:tcPr>
          <w:p w14:paraId="63C07111" w14:textId="77777777" w:rsidR="00D26175" w:rsidRPr="00E7759A" w:rsidRDefault="00D26175" w:rsidP="009C08EB">
            <w:pPr>
              <w:spacing w:after="0"/>
              <w:rPr>
                <w:rFonts w:cs="Calibri"/>
                <w:b/>
                <w:i/>
                <w:sz w:val="20"/>
                <w:szCs w:val="20"/>
                <w:highlight w:val="lightGray"/>
              </w:rPr>
            </w:pPr>
            <w:proofErr w:type="spellStart"/>
            <w:r w:rsidRPr="00E7759A">
              <w:rPr>
                <w:rFonts w:cs="Calibri"/>
                <w:b/>
                <w:i/>
                <w:sz w:val="20"/>
                <w:szCs w:val="20"/>
                <w:highlight w:val="lightGray"/>
              </w:rPr>
              <w:t>Distributor</w:t>
            </w:r>
            <w:r w:rsidRPr="00E7759A">
              <w:rPr>
                <w:rFonts w:cs="Calibri"/>
                <w:b/>
                <w:i/>
                <w:sz w:val="20"/>
                <w:szCs w:val="20"/>
                <w:highlight w:val="lightGray"/>
              </w:rPr>
              <w:softHyphen/>
              <w:t>Connection</w:t>
            </w:r>
            <w:r w:rsidRPr="00E7759A">
              <w:rPr>
                <w:rFonts w:cs="Calibri"/>
                <w:b/>
                <w:i/>
                <w:sz w:val="20"/>
                <w:szCs w:val="20"/>
                <w:highlight w:val="lightGray"/>
              </w:rPr>
              <w:softHyphen/>
              <w:t>Link</w:t>
            </w:r>
            <w:proofErr w:type="spellEnd"/>
          </w:p>
        </w:tc>
        <w:tc>
          <w:tcPr>
            <w:tcW w:w="567" w:type="dxa"/>
            <w:vAlign w:val="center"/>
          </w:tcPr>
          <w:p w14:paraId="68BE88AB" w14:textId="77777777" w:rsidR="00D26175" w:rsidRPr="00E7759A" w:rsidRDefault="00D26175" w:rsidP="009C08EB">
            <w:pPr>
              <w:spacing w:after="0"/>
              <w:rPr>
                <w:rFonts w:cs="Calibri"/>
                <w:sz w:val="20"/>
                <w:szCs w:val="20"/>
              </w:rPr>
            </w:pPr>
            <w:r w:rsidRPr="00E7759A">
              <w:rPr>
                <w:rFonts w:cs="Calibri"/>
                <w:sz w:val="20"/>
                <w:szCs w:val="20"/>
              </w:rPr>
              <w:t>1:1</w:t>
            </w:r>
          </w:p>
        </w:tc>
        <w:tc>
          <w:tcPr>
            <w:tcW w:w="1417" w:type="dxa"/>
            <w:vAlign w:val="center"/>
          </w:tcPr>
          <w:p w14:paraId="708DF836" w14:textId="77777777" w:rsidR="00D26175" w:rsidRPr="00E7759A" w:rsidRDefault="00D26175" w:rsidP="009C08EB">
            <w:pPr>
              <w:spacing w:after="0"/>
              <w:rPr>
                <w:rFonts w:cs="Calibri"/>
                <w:i/>
                <w:sz w:val="20"/>
                <w:szCs w:val="20"/>
              </w:rPr>
            </w:pPr>
            <w:r w:rsidRPr="00E7759A">
              <w:rPr>
                <w:rFonts w:cs="Calibri"/>
                <w:i/>
                <w:sz w:val="20"/>
                <w:szCs w:val="20"/>
              </w:rPr>
              <w:t>+Structure</w:t>
            </w:r>
          </w:p>
        </w:tc>
        <w:tc>
          <w:tcPr>
            <w:tcW w:w="5103" w:type="dxa"/>
            <w:vAlign w:val="center"/>
          </w:tcPr>
          <w:p w14:paraId="117825A2" w14:textId="77777777" w:rsidR="00D26175" w:rsidRPr="00E7759A" w:rsidRDefault="00D26175" w:rsidP="009C08EB">
            <w:pPr>
              <w:spacing w:after="0"/>
              <w:jc w:val="both"/>
              <w:rPr>
                <w:rFonts w:cs="Calibri"/>
                <w:sz w:val="20"/>
                <w:szCs w:val="20"/>
                <w:lang w:val="fr-FR"/>
              </w:rPr>
            </w:pPr>
            <w:r w:rsidRPr="00E7759A">
              <w:rPr>
                <w:rFonts w:cs="Calibri"/>
                <w:sz w:val="20"/>
                <w:szCs w:val="20"/>
                <w:lang w:val="fr-FR"/>
              </w:rPr>
              <w:t>Description du cheminement physique de correspondance.</w:t>
            </w:r>
          </w:p>
        </w:tc>
      </w:tr>
      <w:tr w:rsidR="00D26175" w:rsidRPr="00E32CB2" w14:paraId="083B1484" w14:textId="77777777" w:rsidTr="009C08EB">
        <w:tc>
          <w:tcPr>
            <w:tcW w:w="1560" w:type="dxa"/>
            <w:vMerge/>
            <w:vAlign w:val="center"/>
          </w:tcPr>
          <w:p w14:paraId="7AC8C17E" w14:textId="77777777" w:rsidR="00D26175" w:rsidRPr="00E7759A" w:rsidRDefault="00D26175" w:rsidP="009C08EB">
            <w:pPr>
              <w:spacing w:after="0"/>
              <w:rPr>
                <w:rFonts w:cs="Calibri"/>
                <w:i/>
                <w:sz w:val="20"/>
                <w:szCs w:val="20"/>
                <w:lang w:val="fr-FR"/>
              </w:rPr>
            </w:pPr>
          </w:p>
        </w:tc>
        <w:tc>
          <w:tcPr>
            <w:tcW w:w="236" w:type="dxa"/>
            <w:vMerge w:val="restart"/>
            <w:vAlign w:val="center"/>
          </w:tcPr>
          <w:p w14:paraId="02B40905" w14:textId="77777777" w:rsidR="00D26175" w:rsidRPr="00E7759A" w:rsidRDefault="00D26175" w:rsidP="009C08EB">
            <w:pPr>
              <w:spacing w:after="0"/>
              <w:rPr>
                <w:rFonts w:cs="Calibri"/>
                <w:b/>
                <w:i/>
                <w:sz w:val="20"/>
                <w:szCs w:val="20"/>
                <w:lang w:val="fr-FR"/>
              </w:rPr>
            </w:pPr>
          </w:p>
        </w:tc>
        <w:tc>
          <w:tcPr>
            <w:tcW w:w="1607" w:type="dxa"/>
            <w:vAlign w:val="center"/>
          </w:tcPr>
          <w:p w14:paraId="4FCABD3D" w14:textId="77777777" w:rsidR="00D26175" w:rsidRPr="00E7759A" w:rsidRDefault="00D26175" w:rsidP="009C08EB">
            <w:pPr>
              <w:spacing w:after="0"/>
              <w:rPr>
                <w:rFonts w:cs="Calibri"/>
                <w:b/>
                <w:i/>
                <w:sz w:val="20"/>
                <w:szCs w:val="20"/>
                <w:highlight w:val="lightGray"/>
              </w:rPr>
            </w:pPr>
            <w:r w:rsidRPr="00E7759A">
              <w:rPr>
                <w:rFonts w:cs="Calibri"/>
                <w:b/>
                <w:i/>
                <w:sz w:val="20"/>
                <w:szCs w:val="20"/>
                <w:highlight w:val="lightGray"/>
              </w:rPr>
              <w:t>Connection</w:t>
            </w:r>
            <w:r w:rsidRPr="00E7759A">
              <w:rPr>
                <w:rFonts w:cs="Calibri"/>
                <w:b/>
                <w:i/>
                <w:spacing w:val="-4"/>
                <w:sz w:val="20"/>
                <w:szCs w:val="20"/>
                <w:highlight w:val="lightGray"/>
                <w:lang w:val="en-GB"/>
              </w:rPr>
              <w:softHyphen/>
            </w:r>
            <w:r w:rsidRPr="00E7759A">
              <w:rPr>
                <w:rFonts w:cs="Calibri"/>
                <w:b/>
                <w:i/>
                <w:sz w:val="20"/>
                <w:szCs w:val="20"/>
                <w:highlight w:val="lightGray"/>
              </w:rPr>
              <w:t>Code</w:t>
            </w:r>
          </w:p>
        </w:tc>
        <w:tc>
          <w:tcPr>
            <w:tcW w:w="567" w:type="dxa"/>
            <w:vAlign w:val="center"/>
          </w:tcPr>
          <w:p w14:paraId="2FCA9E63" w14:textId="77777777" w:rsidR="00D26175" w:rsidRPr="00E7759A" w:rsidRDefault="00D26175" w:rsidP="009C08EB">
            <w:pPr>
              <w:spacing w:after="0"/>
              <w:rPr>
                <w:rFonts w:cs="Calibri"/>
                <w:sz w:val="20"/>
                <w:szCs w:val="20"/>
              </w:rPr>
            </w:pPr>
            <w:r w:rsidRPr="00E7759A">
              <w:rPr>
                <w:rFonts w:cs="Calibri"/>
                <w:sz w:val="20"/>
                <w:szCs w:val="20"/>
              </w:rPr>
              <w:t>1:1</w:t>
            </w:r>
          </w:p>
        </w:tc>
        <w:tc>
          <w:tcPr>
            <w:tcW w:w="1417" w:type="dxa"/>
            <w:vAlign w:val="center"/>
          </w:tcPr>
          <w:p w14:paraId="0B2B028D" w14:textId="77777777" w:rsidR="00D26175" w:rsidRPr="00E7759A" w:rsidRDefault="00D26175" w:rsidP="009C08EB">
            <w:pPr>
              <w:spacing w:after="0"/>
              <w:rPr>
                <w:rFonts w:cs="Calibri"/>
                <w:i/>
                <w:sz w:val="20"/>
                <w:szCs w:val="20"/>
              </w:rPr>
            </w:pPr>
            <w:proofErr w:type="spellStart"/>
            <w:r w:rsidRPr="00E7759A">
              <w:rPr>
                <w:rFonts w:cs="Calibri"/>
                <w:i/>
                <w:sz w:val="20"/>
                <w:szCs w:val="20"/>
              </w:rPr>
              <w:t>Connection</w:t>
            </w:r>
            <w:r w:rsidRPr="00E7759A">
              <w:rPr>
                <w:rFonts w:cs="Calibri"/>
                <w:i/>
                <w:sz w:val="20"/>
                <w:szCs w:val="20"/>
              </w:rPr>
              <w:softHyphen/>
              <w:t>Code</w:t>
            </w:r>
            <w:proofErr w:type="spellEnd"/>
          </w:p>
        </w:tc>
        <w:tc>
          <w:tcPr>
            <w:tcW w:w="5103" w:type="dxa"/>
            <w:vAlign w:val="center"/>
          </w:tcPr>
          <w:p w14:paraId="0C0D92BF" w14:textId="77777777" w:rsidR="00D26175" w:rsidRPr="00E7759A" w:rsidRDefault="00D26175" w:rsidP="009C08EB">
            <w:pPr>
              <w:spacing w:after="0"/>
              <w:jc w:val="both"/>
              <w:rPr>
                <w:rFonts w:cs="Calibri"/>
                <w:sz w:val="20"/>
                <w:szCs w:val="20"/>
                <w:lang w:val="fr-FR"/>
              </w:rPr>
            </w:pPr>
            <w:r w:rsidRPr="00E7759A">
              <w:rPr>
                <w:rFonts w:cs="Calibri"/>
                <w:sz w:val="20"/>
                <w:szCs w:val="20"/>
                <w:lang w:val="fr-FR"/>
              </w:rPr>
              <w:t>Identifiant du cheminement physique de correspondance.</w:t>
            </w:r>
          </w:p>
          <w:p w14:paraId="7FC373B6" w14:textId="77777777" w:rsidR="00D26175" w:rsidRPr="00E7759A" w:rsidRDefault="00D26175" w:rsidP="009C08EB">
            <w:pPr>
              <w:spacing w:after="0"/>
              <w:jc w:val="both"/>
              <w:rPr>
                <w:rFonts w:cs="Calibri"/>
                <w:sz w:val="20"/>
                <w:szCs w:val="20"/>
                <w:lang w:val="fr-FR"/>
              </w:rPr>
            </w:pPr>
            <w:r w:rsidRPr="00E7759A">
              <w:rPr>
                <w:rFonts w:cs="Calibri"/>
                <w:sz w:val="20"/>
                <w:szCs w:val="20"/>
                <w:highlight w:val="lightGray"/>
                <w:lang w:val="fr-FR"/>
              </w:rPr>
              <w:t xml:space="preserve">Ce champ est obligatoire dans le XSD SIRI, et l’est donc aussi dans le profil France : toutefois s’il n’était pas disponible au niveau du système alimentant, le champ sera fourni, mais laissé </w:t>
            </w:r>
            <w:proofErr w:type="spellStart"/>
            <w:r w:rsidRPr="00E7759A">
              <w:rPr>
                <w:rFonts w:cs="Calibri"/>
                <w:sz w:val="20"/>
                <w:szCs w:val="20"/>
                <w:highlight w:val="lightGray"/>
                <w:lang w:val="fr-FR"/>
              </w:rPr>
              <w:t>vide</w:t>
            </w:r>
            <w:proofErr w:type="spellEnd"/>
            <w:r w:rsidRPr="00E7759A">
              <w:rPr>
                <w:rFonts w:cs="Calibri"/>
                <w:sz w:val="20"/>
                <w:szCs w:val="20"/>
                <w:highlight w:val="lightGray"/>
                <w:lang w:val="fr-FR"/>
              </w:rPr>
              <w:t>.</w:t>
            </w:r>
          </w:p>
        </w:tc>
      </w:tr>
      <w:tr w:rsidR="00D26175" w:rsidRPr="00E32CB2" w14:paraId="6BD32E82" w14:textId="77777777" w:rsidTr="009C08EB">
        <w:tc>
          <w:tcPr>
            <w:tcW w:w="1560" w:type="dxa"/>
            <w:vMerge/>
            <w:vAlign w:val="center"/>
          </w:tcPr>
          <w:p w14:paraId="5D8EC81E" w14:textId="77777777" w:rsidR="00D26175" w:rsidRPr="00E7759A" w:rsidRDefault="00D26175" w:rsidP="009C08EB">
            <w:pPr>
              <w:spacing w:after="0"/>
              <w:rPr>
                <w:rFonts w:cs="Calibri"/>
                <w:i/>
                <w:sz w:val="20"/>
                <w:szCs w:val="20"/>
                <w:lang w:val="fr-FR"/>
              </w:rPr>
            </w:pPr>
          </w:p>
        </w:tc>
        <w:tc>
          <w:tcPr>
            <w:tcW w:w="236" w:type="dxa"/>
            <w:vMerge/>
            <w:vAlign w:val="center"/>
          </w:tcPr>
          <w:p w14:paraId="49A021A1" w14:textId="77777777" w:rsidR="00D26175" w:rsidRPr="00E7759A" w:rsidRDefault="00D26175" w:rsidP="009C08EB">
            <w:pPr>
              <w:spacing w:after="0"/>
              <w:rPr>
                <w:rFonts w:cs="Calibri"/>
                <w:b/>
                <w:i/>
                <w:sz w:val="20"/>
                <w:szCs w:val="20"/>
                <w:lang w:val="fr-FR"/>
              </w:rPr>
            </w:pPr>
          </w:p>
        </w:tc>
        <w:tc>
          <w:tcPr>
            <w:tcW w:w="1607" w:type="dxa"/>
            <w:vAlign w:val="center"/>
          </w:tcPr>
          <w:p w14:paraId="1F370B8F" w14:textId="77777777" w:rsidR="00D26175" w:rsidRPr="00E7759A" w:rsidRDefault="00D26175" w:rsidP="009C08EB">
            <w:pPr>
              <w:spacing w:after="0"/>
              <w:rPr>
                <w:rFonts w:cs="Calibri"/>
                <w:b/>
                <w:i/>
                <w:sz w:val="20"/>
                <w:szCs w:val="20"/>
                <w:highlight w:val="lightGray"/>
              </w:rPr>
            </w:pPr>
            <w:r w:rsidRPr="00E7759A">
              <w:rPr>
                <w:rFonts w:cs="Calibri"/>
                <w:b/>
                <w:i/>
                <w:sz w:val="20"/>
                <w:szCs w:val="20"/>
                <w:highlight w:val="lightGray"/>
              </w:rPr>
              <w:t>Stop</w:t>
            </w:r>
            <w:r w:rsidRPr="00E7759A">
              <w:rPr>
                <w:rFonts w:cs="Calibri"/>
                <w:b/>
                <w:i/>
                <w:spacing w:val="-4"/>
                <w:sz w:val="20"/>
                <w:szCs w:val="20"/>
                <w:highlight w:val="lightGray"/>
                <w:lang w:val="en-GB"/>
              </w:rPr>
              <w:softHyphen/>
            </w:r>
            <w:r w:rsidRPr="00E7759A">
              <w:rPr>
                <w:rFonts w:cs="Calibri"/>
                <w:b/>
                <w:i/>
                <w:sz w:val="20"/>
                <w:szCs w:val="20"/>
                <w:highlight w:val="lightGray"/>
              </w:rPr>
              <w:t>Point</w:t>
            </w:r>
            <w:r w:rsidRPr="00E7759A">
              <w:rPr>
                <w:rFonts w:cs="Calibri"/>
                <w:b/>
                <w:i/>
                <w:spacing w:val="-4"/>
                <w:sz w:val="20"/>
                <w:szCs w:val="20"/>
                <w:highlight w:val="lightGray"/>
                <w:lang w:val="en-GB"/>
              </w:rPr>
              <w:softHyphen/>
            </w:r>
            <w:r w:rsidRPr="00E7759A">
              <w:rPr>
                <w:rFonts w:cs="Calibri"/>
                <w:b/>
                <w:i/>
                <w:sz w:val="20"/>
                <w:szCs w:val="20"/>
                <w:highlight w:val="lightGray"/>
              </w:rPr>
              <w:t>Ref</w:t>
            </w:r>
          </w:p>
        </w:tc>
        <w:tc>
          <w:tcPr>
            <w:tcW w:w="567" w:type="dxa"/>
            <w:vAlign w:val="center"/>
          </w:tcPr>
          <w:p w14:paraId="1DC34046" w14:textId="77777777" w:rsidR="00D26175" w:rsidRPr="00E7759A" w:rsidRDefault="00D26175" w:rsidP="009C08EB">
            <w:pPr>
              <w:spacing w:after="0"/>
              <w:rPr>
                <w:rFonts w:cs="Calibri"/>
                <w:sz w:val="20"/>
                <w:szCs w:val="20"/>
              </w:rPr>
            </w:pPr>
            <w:r w:rsidRPr="00E7759A">
              <w:rPr>
                <w:rFonts w:cs="Calibri"/>
                <w:sz w:val="20"/>
                <w:szCs w:val="20"/>
              </w:rPr>
              <w:t>0:1</w:t>
            </w:r>
          </w:p>
        </w:tc>
        <w:tc>
          <w:tcPr>
            <w:tcW w:w="1417" w:type="dxa"/>
            <w:vAlign w:val="center"/>
          </w:tcPr>
          <w:p w14:paraId="6685704E" w14:textId="77777777" w:rsidR="00D26175" w:rsidRPr="00E7759A" w:rsidRDefault="00D26175" w:rsidP="009C08EB">
            <w:pPr>
              <w:spacing w:after="0"/>
              <w:rPr>
                <w:rFonts w:cs="Calibri"/>
                <w:i/>
                <w:sz w:val="20"/>
                <w:szCs w:val="20"/>
              </w:rPr>
            </w:pPr>
            <w:r w:rsidRPr="00E7759A">
              <w:rPr>
                <w:rFonts w:cs="Calibri"/>
                <w:i/>
                <w:sz w:val="20"/>
                <w:szCs w:val="20"/>
              </w:rPr>
              <w:sym w:font="Wingdings" w:char="F0E0"/>
            </w:r>
            <w:proofErr w:type="spellStart"/>
            <w:r w:rsidRPr="00E7759A">
              <w:rPr>
                <w:rFonts w:cs="Calibri"/>
                <w:i/>
                <w:sz w:val="20"/>
                <w:szCs w:val="20"/>
              </w:rPr>
              <w:t>StopPoint</w:t>
            </w:r>
            <w:r w:rsidRPr="00E7759A">
              <w:rPr>
                <w:rFonts w:cs="Calibri"/>
                <w:i/>
                <w:sz w:val="20"/>
                <w:szCs w:val="20"/>
              </w:rPr>
              <w:softHyphen/>
              <w:t>Code</w:t>
            </w:r>
            <w:proofErr w:type="spellEnd"/>
          </w:p>
        </w:tc>
        <w:tc>
          <w:tcPr>
            <w:tcW w:w="5103" w:type="dxa"/>
            <w:vAlign w:val="center"/>
          </w:tcPr>
          <w:p w14:paraId="283246FD" w14:textId="77777777" w:rsidR="00D26175" w:rsidRPr="00E7759A" w:rsidRDefault="00D26175" w:rsidP="009C08EB">
            <w:pPr>
              <w:spacing w:after="0"/>
              <w:jc w:val="both"/>
              <w:rPr>
                <w:rFonts w:cs="Calibri"/>
                <w:sz w:val="20"/>
                <w:szCs w:val="20"/>
                <w:lang w:val="fr-FR"/>
              </w:rPr>
            </w:pPr>
            <w:proofErr w:type="spellStart"/>
            <w:r w:rsidRPr="00E7759A">
              <w:rPr>
                <w:rFonts w:cs="Calibri"/>
                <w:sz w:val="20"/>
                <w:szCs w:val="20"/>
                <w:lang w:val="fr-FR"/>
              </w:rPr>
              <w:t>Identifant</w:t>
            </w:r>
            <w:proofErr w:type="spellEnd"/>
            <w:r w:rsidRPr="00E7759A">
              <w:rPr>
                <w:rFonts w:cs="Calibri"/>
                <w:sz w:val="20"/>
                <w:szCs w:val="20"/>
                <w:lang w:val="fr-FR"/>
              </w:rPr>
              <w:t xml:space="preserve"> du point d’arrêt de départ de la correspondance.</w:t>
            </w:r>
          </w:p>
          <w:p w14:paraId="2BDA2BE8" w14:textId="45B36C54" w:rsidR="00D26175" w:rsidRPr="00E7759A" w:rsidRDefault="00D26175" w:rsidP="009C08EB">
            <w:pPr>
              <w:spacing w:after="0"/>
              <w:jc w:val="both"/>
              <w:rPr>
                <w:rFonts w:cs="Calibri"/>
                <w:sz w:val="20"/>
                <w:szCs w:val="20"/>
                <w:lang w:val="fr-FR"/>
              </w:rPr>
            </w:pPr>
            <w:r w:rsidRPr="00E7759A">
              <w:rPr>
                <w:rFonts w:cs="Calibri"/>
                <w:sz w:val="20"/>
                <w:szCs w:val="20"/>
                <w:highlight w:val="lightGray"/>
                <w:lang w:val="fr-FR"/>
              </w:rPr>
              <w:t xml:space="preserve">Il convient d'utiliser ici un identifiant d'objet de référence partagé entre les systèmes </w:t>
            </w:r>
            <w:proofErr w:type="spellStart"/>
            <w:r w:rsidRPr="00E7759A">
              <w:rPr>
                <w:rFonts w:cs="Calibri"/>
                <w:sz w:val="20"/>
                <w:szCs w:val="20"/>
                <w:highlight w:val="lightGray"/>
                <w:lang w:val="fr-FR"/>
              </w:rPr>
              <w:t>communiquants</w:t>
            </w:r>
            <w:proofErr w:type="spellEnd"/>
            <w:r w:rsidRPr="00E7759A">
              <w:rPr>
                <w:rFonts w:cs="Calibri"/>
                <w:sz w:val="20"/>
                <w:szCs w:val="20"/>
                <w:highlight w:val="lightGray"/>
                <w:lang w:val="fr-FR"/>
              </w:rPr>
              <w:t xml:space="preserve"> (</w:t>
            </w:r>
            <w:proofErr w:type="spellStart"/>
            <w:r w:rsidRPr="00E7759A">
              <w:rPr>
                <w:rFonts w:cs="Calibri"/>
                <w:sz w:val="20"/>
                <w:szCs w:val="20"/>
                <w:highlight w:val="lightGray"/>
                <w:lang w:val="fr-FR"/>
              </w:rPr>
              <w:t>cf</w:t>
            </w:r>
            <w:proofErr w:type="spellEnd"/>
            <w:r w:rsidRPr="00E7759A">
              <w:rPr>
                <w:rFonts w:cs="Calibri"/>
                <w:sz w:val="20"/>
                <w:szCs w:val="20"/>
                <w:highlight w:val="lightGray"/>
                <w:lang w:val="fr-FR"/>
              </w:rPr>
              <w:t xml:space="preserve"> </w:t>
            </w:r>
            <w:r w:rsidRPr="00E7759A">
              <w:rPr>
                <w:rFonts w:cs="Calibri"/>
                <w:sz w:val="20"/>
                <w:szCs w:val="20"/>
                <w:highlight w:val="lightGray"/>
                <w:lang w:val="fr-FR"/>
              </w:rPr>
              <w:fldChar w:fldCharType="begin"/>
            </w:r>
            <w:r w:rsidRPr="00E7759A">
              <w:rPr>
                <w:rFonts w:cs="Calibri"/>
                <w:sz w:val="20"/>
                <w:szCs w:val="20"/>
                <w:highlight w:val="lightGray"/>
                <w:lang w:val="fr-FR"/>
              </w:rPr>
              <w:instrText xml:space="preserve"> REF _Ref9353564 \r \h  \* MERGEFORMAT </w:instrText>
            </w:r>
            <w:r w:rsidRPr="00E7759A">
              <w:rPr>
                <w:rFonts w:cs="Calibri"/>
                <w:sz w:val="20"/>
                <w:szCs w:val="20"/>
                <w:highlight w:val="lightGray"/>
                <w:lang w:val="fr-FR"/>
              </w:rPr>
            </w:r>
            <w:r w:rsidRPr="00E7759A">
              <w:rPr>
                <w:rFonts w:cs="Calibri"/>
                <w:sz w:val="20"/>
                <w:szCs w:val="20"/>
                <w:highlight w:val="lightGray"/>
                <w:lang w:val="fr-FR"/>
              </w:rPr>
              <w:fldChar w:fldCharType="separate"/>
            </w:r>
            <w:r w:rsidR="00CD6283">
              <w:rPr>
                <w:rFonts w:cs="Calibri"/>
                <w:sz w:val="20"/>
                <w:szCs w:val="20"/>
                <w:highlight w:val="lightGray"/>
                <w:lang w:val="fr-FR"/>
              </w:rPr>
              <w:t>5.4.1.2</w:t>
            </w:r>
            <w:r w:rsidRPr="00E7759A">
              <w:rPr>
                <w:rFonts w:cs="Calibri"/>
                <w:sz w:val="20"/>
                <w:szCs w:val="20"/>
                <w:highlight w:val="lightGray"/>
                <w:lang w:val="fr-FR"/>
              </w:rPr>
              <w:fldChar w:fldCharType="end"/>
            </w:r>
            <w:r w:rsidRPr="00E7759A">
              <w:rPr>
                <w:rFonts w:cs="Calibri"/>
                <w:sz w:val="20"/>
                <w:szCs w:val="20"/>
                <w:highlight w:val="lightGray"/>
                <w:lang w:val="fr-FR"/>
              </w:rPr>
              <w:t xml:space="preserve">) </w:t>
            </w:r>
          </w:p>
        </w:tc>
      </w:tr>
      <w:tr w:rsidR="00D26175" w:rsidRPr="00E32CB2" w14:paraId="04164CDB" w14:textId="77777777" w:rsidTr="009C08EB">
        <w:tc>
          <w:tcPr>
            <w:tcW w:w="1560" w:type="dxa"/>
            <w:vMerge/>
            <w:vAlign w:val="center"/>
          </w:tcPr>
          <w:p w14:paraId="1FAC1928" w14:textId="77777777" w:rsidR="00D26175" w:rsidRPr="00E7759A" w:rsidRDefault="00D26175" w:rsidP="009C08EB">
            <w:pPr>
              <w:spacing w:after="0"/>
              <w:rPr>
                <w:rFonts w:cs="Calibri"/>
                <w:i/>
                <w:sz w:val="20"/>
                <w:szCs w:val="20"/>
                <w:lang w:val="fr-FR"/>
              </w:rPr>
            </w:pPr>
          </w:p>
        </w:tc>
        <w:tc>
          <w:tcPr>
            <w:tcW w:w="236" w:type="dxa"/>
            <w:vMerge w:val="restart"/>
            <w:vAlign w:val="center"/>
          </w:tcPr>
          <w:p w14:paraId="284DC49C" w14:textId="77777777" w:rsidR="00D26175" w:rsidRPr="00E7759A" w:rsidRDefault="00D26175" w:rsidP="009C08EB">
            <w:pPr>
              <w:spacing w:after="0"/>
              <w:rPr>
                <w:rFonts w:cs="Calibri"/>
                <w:b/>
                <w:i/>
                <w:sz w:val="20"/>
                <w:szCs w:val="20"/>
                <w:lang w:val="fr-FR"/>
              </w:rPr>
            </w:pPr>
          </w:p>
        </w:tc>
        <w:tc>
          <w:tcPr>
            <w:tcW w:w="1607" w:type="dxa"/>
            <w:vAlign w:val="center"/>
          </w:tcPr>
          <w:p w14:paraId="4A7C6D89" w14:textId="77777777" w:rsidR="00D26175" w:rsidRPr="00E7759A" w:rsidRDefault="00D26175" w:rsidP="009C08EB">
            <w:pPr>
              <w:spacing w:after="0"/>
              <w:rPr>
                <w:rFonts w:cs="Calibri"/>
                <w:b/>
                <w:i/>
                <w:sz w:val="20"/>
                <w:szCs w:val="20"/>
                <w:highlight w:val="lightGray"/>
              </w:rPr>
            </w:pPr>
            <w:proofErr w:type="spellStart"/>
            <w:r w:rsidRPr="00E7759A">
              <w:rPr>
                <w:rFonts w:cs="Calibri"/>
                <w:b/>
                <w:i/>
                <w:sz w:val="20"/>
                <w:szCs w:val="20"/>
                <w:highlight w:val="lightGray"/>
              </w:rPr>
              <w:t>Interchange</w:t>
            </w:r>
            <w:r w:rsidRPr="00E7759A">
              <w:rPr>
                <w:rFonts w:cs="Calibri"/>
                <w:b/>
                <w:i/>
                <w:sz w:val="20"/>
                <w:szCs w:val="20"/>
                <w:highlight w:val="lightGray"/>
              </w:rPr>
              <w:softHyphen/>
              <w:t>Duration</w:t>
            </w:r>
            <w:proofErr w:type="spellEnd"/>
          </w:p>
        </w:tc>
        <w:tc>
          <w:tcPr>
            <w:tcW w:w="567" w:type="dxa"/>
            <w:vAlign w:val="center"/>
          </w:tcPr>
          <w:p w14:paraId="22830AF2" w14:textId="77777777" w:rsidR="00D26175" w:rsidRPr="00E7759A" w:rsidRDefault="00D26175" w:rsidP="009C08EB">
            <w:pPr>
              <w:spacing w:after="0"/>
              <w:rPr>
                <w:rFonts w:cs="Calibri"/>
                <w:sz w:val="20"/>
                <w:szCs w:val="20"/>
              </w:rPr>
            </w:pPr>
            <w:r w:rsidRPr="00E7759A">
              <w:rPr>
                <w:rFonts w:cs="Calibri"/>
                <w:sz w:val="20"/>
                <w:szCs w:val="20"/>
              </w:rPr>
              <w:t>0:1</w:t>
            </w:r>
          </w:p>
        </w:tc>
        <w:tc>
          <w:tcPr>
            <w:tcW w:w="1417" w:type="dxa"/>
            <w:vAlign w:val="center"/>
          </w:tcPr>
          <w:p w14:paraId="1847A827" w14:textId="77777777" w:rsidR="00D26175" w:rsidRPr="00E7759A" w:rsidRDefault="00D26175" w:rsidP="009C08EB">
            <w:pPr>
              <w:spacing w:after="0"/>
              <w:rPr>
                <w:rFonts w:cs="Calibri"/>
                <w:i/>
                <w:sz w:val="20"/>
                <w:szCs w:val="20"/>
              </w:rPr>
            </w:pPr>
            <w:r w:rsidRPr="00E7759A">
              <w:rPr>
                <w:rFonts w:cs="Calibri"/>
                <w:i/>
                <w:sz w:val="20"/>
                <w:szCs w:val="20"/>
              </w:rPr>
              <w:t>Positive</w:t>
            </w:r>
            <w:r w:rsidRPr="00E7759A">
              <w:rPr>
                <w:rFonts w:eastAsia="MS Mincho" w:cs="Calibri"/>
                <w:i/>
                <w:sz w:val="20"/>
                <w:szCs w:val="20"/>
                <w:lang w:val="en-GB"/>
              </w:rPr>
              <w:softHyphen/>
            </w:r>
            <w:proofErr w:type="spellStart"/>
            <w:r w:rsidRPr="00E7759A">
              <w:rPr>
                <w:rFonts w:cs="Calibri"/>
                <w:i/>
                <w:sz w:val="20"/>
                <w:szCs w:val="20"/>
              </w:rPr>
              <w:t>Duration</w:t>
            </w:r>
            <w:r w:rsidRPr="00E7759A">
              <w:rPr>
                <w:rFonts w:cs="Calibri"/>
                <w:i/>
                <w:sz w:val="20"/>
                <w:szCs w:val="20"/>
              </w:rPr>
              <w:softHyphen/>
              <w:t>Type</w:t>
            </w:r>
            <w:proofErr w:type="spellEnd"/>
          </w:p>
        </w:tc>
        <w:tc>
          <w:tcPr>
            <w:tcW w:w="5103" w:type="dxa"/>
            <w:vAlign w:val="center"/>
          </w:tcPr>
          <w:p w14:paraId="100AA987" w14:textId="77777777" w:rsidR="00D26175" w:rsidRPr="00E7759A" w:rsidRDefault="00D26175" w:rsidP="009C08EB">
            <w:pPr>
              <w:spacing w:after="0"/>
              <w:jc w:val="both"/>
              <w:rPr>
                <w:rFonts w:cs="Calibri"/>
                <w:sz w:val="20"/>
                <w:szCs w:val="20"/>
                <w:lang w:val="fr-FR"/>
              </w:rPr>
            </w:pPr>
            <w:r w:rsidRPr="00E7759A">
              <w:rPr>
                <w:rFonts w:cs="Calibri"/>
                <w:sz w:val="20"/>
                <w:szCs w:val="20"/>
                <w:lang w:val="fr-FR"/>
              </w:rPr>
              <w:t>Durée de la correspondance (temps « normal » de marche à pied).</w:t>
            </w:r>
          </w:p>
        </w:tc>
      </w:tr>
      <w:tr w:rsidR="00D26175" w:rsidRPr="00E32CB2" w14:paraId="0A97F42A" w14:textId="77777777" w:rsidTr="009C08EB">
        <w:tc>
          <w:tcPr>
            <w:tcW w:w="1560" w:type="dxa"/>
            <w:vMerge/>
            <w:vAlign w:val="center"/>
          </w:tcPr>
          <w:p w14:paraId="668F127F" w14:textId="77777777" w:rsidR="00D26175" w:rsidRPr="00E7759A" w:rsidRDefault="00D26175" w:rsidP="009C08EB">
            <w:pPr>
              <w:spacing w:after="0"/>
              <w:rPr>
                <w:rFonts w:cs="Calibri"/>
                <w:i/>
                <w:sz w:val="20"/>
                <w:szCs w:val="20"/>
                <w:lang w:val="fr-FR"/>
              </w:rPr>
            </w:pPr>
          </w:p>
        </w:tc>
        <w:tc>
          <w:tcPr>
            <w:tcW w:w="236" w:type="dxa"/>
            <w:vMerge/>
            <w:vAlign w:val="center"/>
          </w:tcPr>
          <w:p w14:paraId="19C58109" w14:textId="77777777" w:rsidR="00D26175" w:rsidRPr="00E7759A" w:rsidRDefault="00D26175" w:rsidP="009C08EB">
            <w:pPr>
              <w:spacing w:after="0"/>
              <w:rPr>
                <w:rFonts w:cs="Calibri"/>
                <w:b/>
                <w:i/>
                <w:sz w:val="20"/>
                <w:szCs w:val="20"/>
                <w:lang w:val="fr-FR"/>
              </w:rPr>
            </w:pPr>
          </w:p>
        </w:tc>
        <w:tc>
          <w:tcPr>
            <w:tcW w:w="1607" w:type="dxa"/>
            <w:vAlign w:val="center"/>
          </w:tcPr>
          <w:p w14:paraId="48F3E327" w14:textId="77777777" w:rsidR="00D26175" w:rsidRPr="00E7759A" w:rsidRDefault="00D26175" w:rsidP="009C08EB">
            <w:pPr>
              <w:spacing w:after="0"/>
              <w:rPr>
                <w:rFonts w:cs="Calibri"/>
                <w:b/>
                <w:i/>
                <w:sz w:val="20"/>
                <w:szCs w:val="20"/>
                <w:highlight w:val="lightGray"/>
              </w:rPr>
            </w:pPr>
            <w:proofErr w:type="spellStart"/>
            <w:r w:rsidRPr="00E7759A">
              <w:rPr>
                <w:rFonts w:cs="Calibri"/>
                <w:b/>
                <w:i/>
                <w:sz w:val="20"/>
                <w:szCs w:val="20"/>
                <w:highlight w:val="lightGray"/>
              </w:rPr>
              <w:t>Frequent</w:t>
            </w:r>
            <w:r w:rsidRPr="00E7759A">
              <w:rPr>
                <w:rFonts w:cs="Calibri"/>
                <w:b/>
                <w:i/>
                <w:sz w:val="20"/>
                <w:szCs w:val="20"/>
                <w:highlight w:val="lightGray"/>
              </w:rPr>
              <w:softHyphen/>
              <w:t>Traveller</w:t>
            </w:r>
            <w:r w:rsidRPr="00E7759A">
              <w:rPr>
                <w:rFonts w:cs="Calibri"/>
                <w:b/>
                <w:i/>
                <w:sz w:val="20"/>
                <w:szCs w:val="20"/>
                <w:highlight w:val="lightGray"/>
              </w:rPr>
              <w:softHyphen/>
              <w:t>Duration</w:t>
            </w:r>
            <w:proofErr w:type="spellEnd"/>
          </w:p>
        </w:tc>
        <w:tc>
          <w:tcPr>
            <w:tcW w:w="567" w:type="dxa"/>
            <w:vAlign w:val="center"/>
          </w:tcPr>
          <w:p w14:paraId="4F5E2170" w14:textId="77777777" w:rsidR="00D26175" w:rsidRPr="00E7759A" w:rsidRDefault="00D26175" w:rsidP="009C08EB">
            <w:pPr>
              <w:spacing w:after="0"/>
              <w:rPr>
                <w:rFonts w:cs="Calibri"/>
                <w:sz w:val="20"/>
                <w:szCs w:val="20"/>
              </w:rPr>
            </w:pPr>
            <w:r w:rsidRPr="00E7759A">
              <w:rPr>
                <w:rFonts w:cs="Calibri"/>
                <w:sz w:val="20"/>
                <w:szCs w:val="20"/>
              </w:rPr>
              <w:t>0:1</w:t>
            </w:r>
          </w:p>
        </w:tc>
        <w:tc>
          <w:tcPr>
            <w:tcW w:w="1417" w:type="dxa"/>
            <w:vAlign w:val="center"/>
          </w:tcPr>
          <w:p w14:paraId="6935B075" w14:textId="77777777" w:rsidR="00D26175" w:rsidRPr="00E7759A" w:rsidRDefault="00D26175" w:rsidP="009C08EB">
            <w:pPr>
              <w:spacing w:after="0"/>
              <w:rPr>
                <w:rFonts w:cs="Calibri"/>
                <w:i/>
                <w:sz w:val="20"/>
                <w:szCs w:val="20"/>
              </w:rPr>
            </w:pPr>
            <w:r w:rsidRPr="00E7759A">
              <w:rPr>
                <w:rFonts w:cs="Calibri"/>
                <w:i/>
                <w:sz w:val="20"/>
                <w:szCs w:val="20"/>
              </w:rPr>
              <w:t>Positive</w:t>
            </w:r>
            <w:r w:rsidRPr="00E7759A">
              <w:rPr>
                <w:rFonts w:eastAsia="MS Mincho" w:cs="Calibri"/>
                <w:i/>
                <w:sz w:val="20"/>
                <w:szCs w:val="20"/>
                <w:lang w:val="en-GB"/>
              </w:rPr>
              <w:softHyphen/>
            </w:r>
            <w:proofErr w:type="spellStart"/>
            <w:r w:rsidRPr="00E7759A">
              <w:rPr>
                <w:rFonts w:cs="Calibri"/>
                <w:i/>
                <w:sz w:val="20"/>
                <w:szCs w:val="20"/>
              </w:rPr>
              <w:t>Duration</w:t>
            </w:r>
            <w:r w:rsidRPr="00E7759A">
              <w:rPr>
                <w:rFonts w:cs="Calibri"/>
                <w:i/>
                <w:sz w:val="20"/>
                <w:szCs w:val="20"/>
              </w:rPr>
              <w:softHyphen/>
              <w:t>Type</w:t>
            </w:r>
            <w:proofErr w:type="spellEnd"/>
          </w:p>
        </w:tc>
        <w:tc>
          <w:tcPr>
            <w:tcW w:w="5103" w:type="dxa"/>
            <w:vAlign w:val="center"/>
          </w:tcPr>
          <w:p w14:paraId="4BBF727D" w14:textId="77777777" w:rsidR="00D26175" w:rsidRPr="00E7759A" w:rsidRDefault="00D26175" w:rsidP="009C08EB">
            <w:pPr>
              <w:spacing w:after="0"/>
              <w:jc w:val="both"/>
              <w:rPr>
                <w:rFonts w:cs="Calibri"/>
                <w:sz w:val="20"/>
                <w:szCs w:val="20"/>
                <w:lang w:val="fr-FR"/>
              </w:rPr>
            </w:pPr>
            <w:r w:rsidRPr="00E7759A">
              <w:rPr>
                <w:rFonts w:cs="Calibri"/>
                <w:sz w:val="20"/>
                <w:szCs w:val="20"/>
                <w:lang w:val="fr-FR"/>
              </w:rPr>
              <w:t>Durée de la correspondance pour un voyageur habitué.</w:t>
            </w:r>
          </w:p>
        </w:tc>
      </w:tr>
      <w:tr w:rsidR="00D26175" w:rsidRPr="00E32CB2" w14:paraId="0FA1134A" w14:textId="77777777" w:rsidTr="009C08EB">
        <w:tc>
          <w:tcPr>
            <w:tcW w:w="1560" w:type="dxa"/>
            <w:vMerge/>
            <w:vAlign w:val="center"/>
          </w:tcPr>
          <w:p w14:paraId="027E9F11" w14:textId="77777777" w:rsidR="00D26175" w:rsidRPr="00E7759A" w:rsidRDefault="00D26175" w:rsidP="009C08EB">
            <w:pPr>
              <w:spacing w:after="0"/>
              <w:rPr>
                <w:rFonts w:cs="Calibri"/>
                <w:i/>
                <w:sz w:val="20"/>
                <w:szCs w:val="20"/>
                <w:lang w:val="fr-FR"/>
              </w:rPr>
            </w:pPr>
          </w:p>
        </w:tc>
        <w:tc>
          <w:tcPr>
            <w:tcW w:w="236" w:type="dxa"/>
            <w:vMerge/>
            <w:vAlign w:val="center"/>
          </w:tcPr>
          <w:p w14:paraId="4EA8FE4E" w14:textId="77777777" w:rsidR="00D26175" w:rsidRPr="00E7759A" w:rsidRDefault="00D26175" w:rsidP="009C08EB">
            <w:pPr>
              <w:spacing w:after="0"/>
              <w:rPr>
                <w:rFonts w:cs="Calibri"/>
                <w:b/>
                <w:i/>
                <w:sz w:val="20"/>
                <w:szCs w:val="20"/>
                <w:lang w:val="fr-FR"/>
              </w:rPr>
            </w:pPr>
          </w:p>
        </w:tc>
        <w:tc>
          <w:tcPr>
            <w:tcW w:w="1607" w:type="dxa"/>
            <w:vAlign w:val="center"/>
          </w:tcPr>
          <w:p w14:paraId="4430D9D8" w14:textId="77777777" w:rsidR="00D26175" w:rsidRPr="00E7759A" w:rsidRDefault="00D26175" w:rsidP="009C08EB">
            <w:pPr>
              <w:spacing w:after="0"/>
              <w:rPr>
                <w:rFonts w:cs="Calibri"/>
                <w:b/>
                <w:i/>
                <w:sz w:val="20"/>
                <w:szCs w:val="20"/>
                <w:highlight w:val="lightGray"/>
              </w:rPr>
            </w:pPr>
            <w:proofErr w:type="spellStart"/>
            <w:r w:rsidRPr="00E7759A">
              <w:rPr>
                <w:rFonts w:cs="Calibri"/>
                <w:b/>
                <w:i/>
                <w:sz w:val="20"/>
                <w:szCs w:val="20"/>
                <w:highlight w:val="lightGray"/>
              </w:rPr>
              <w:t>Occasional</w:t>
            </w:r>
            <w:r w:rsidRPr="00E7759A">
              <w:rPr>
                <w:rFonts w:cs="Calibri"/>
                <w:b/>
                <w:i/>
                <w:sz w:val="20"/>
                <w:szCs w:val="20"/>
                <w:highlight w:val="lightGray"/>
              </w:rPr>
              <w:softHyphen/>
              <w:t>Traveller</w:t>
            </w:r>
            <w:r w:rsidRPr="00E7759A">
              <w:rPr>
                <w:rFonts w:cs="Calibri"/>
                <w:b/>
                <w:i/>
                <w:sz w:val="20"/>
                <w:szCs w:val="20"/>
                <w:highlight w:val="lightGray"/>
              </w:rPr>
              <w:softHyphen/>
              <w:t>Duration</w:t>
            </w:r>
            <w:proofErr w:type="spellEnd"/>
          </w:p>
        </w:tc>
        <w:tc>
          <w:tcPr>
            <w:tcW w:w="567" w:type="dxa"/>
            <w:vAlign w:val="center"/>
          </w:tcPr>
          <w:p w14:paraId="21220657" w14:textId="77777777" w:rsidR="00D26175" w:rsidRPr="00E7759A" w:rsidRDefault="00D26175" w:rsidP="009C08EB">
            <w:pPr>
              <w:spacing w:after="0"/>
              <w:rPr>
                <w:rFonts w:cs="Calibri"/>
                <w:sz w:val="20"/>
                <w:szCs w:val="20"/>
              </w:rPr>
            </w:pPr>
            <w:r w:rsidRPr="00E7759A">
              <w:rPr>
                <w:rFonts w:cs="Calibri"/>
                <w:sz w:val="20"/>
                <w:szCs w:val="20"/>
              </w:rPr>
              <w:t>0:1</w:t>
            </w:r>
          </w:p>
        </w:tc>
        <w:tc>
          <w:tcPr>
            <w:tcW w:w="1417" w:type="dxa"/>
            <w:vAlign w:val="center"/>
          </w:tcPr>
          <w:p w14:paraId="315A0D66" w14:textId="77777777" w:rsidR="00D26175" w:rsidRPr="00E7759A" w:rsidRDefault="00D26175" w:rsidP="009C08EB">
            <w:pPr>
              <w:spacing w:after="0"/>
              <w:rPr>
                <w:rFonts w:cs="Calibri"/>
                <w:i/>
                <w:sz w:val="20"/>
                <w:szCs w:val="20"/>
              </w:rPr>
            </w:pPr>
            <w:r w:rsidRPr="00E7759A">
              <w:rPr>
                <w:rFonts w:cs="Calibri"/>
                <w:i/>
                <w:sz w:val="20"/>
                <w:szCs w:val="20"/>
              </w:rPr>
              <w:t>Positive</w:t>
            </w:r>
            <w:r w:rsidRPr="00E7759A">
              <w:rPr>
                <w:rFonts w:eastAsia="MS Mincho" w:cs="Calibri"/>
                <w:i/>
                <w:sz w:val="20"/>
                <w:szCs w:val="20"/>
                <w:lang w:val="en-GB"/>
              </w:rPr>
              <w:softHyphen/>
            </w:r>
            <w:proofErr w:type="spellStart"/>
            <w:r w:rsidRPr="00E7759A">
              <w:rPr>
                <w:rFonts w:cs="Calibri"/>
                <w:i/>
                <w:sz w:val="20"/>
                <w:szCs w:val="20"/>
              </w:rPr>
              <w:t>Duration</w:t>
            </w:r>
            <w:r w:rsidRPr="00E7759A">
              <w:rPr>
                <w:rFonts w:cs="Calibri"/>
                <w:i/>
                <w:sz w:val="20"/>
                <w:szCs w:val="20"/>
              </w:rPr>
              <w:softHyphen/>
              <w:t>Type</w:t>
            </w:r>
            <w:proofErr w:type="spellEnd"/>
          </w:p>
        </w:tc>
        <w:tc>
          <w:tcPr>
            <w:tcW w:w="5103" w:type="dxa"/>
            <w:vAlign w:val="center"/>
          </w:tcPr>
          <w:p w14:paraId="66C0DB11" w14:textId="77777777" w:rsidR="00D26175" w:rsidRPr="00E7759A" w:rsidRDefault="00D26175" w:rsidP="009C08EB">
            <w:pPr>
              <w:spacing w:after="0"/>
              <w:jc w:val="both"/>
              <w:rPr>
                <w:rFonts w:cs="Calibri"/>
                <w:sz w:val="20"/>
                <w:szCs w:val="20"/>
                <w:lang w:val="fr-FR"/>
              </w:rPr>
            </w:pPr>
            <w:r w:rsidRPr="00E7759A">
              <w:rPr>
                <w:rFonts w:cs="Calibri"/>
                <w:sz w:val="20"/>
                <w:szCs w:val="20"/>
                <w:lang w:val="fr-FR"/>
              </w:rPr>
              <w:t>Durée de la correspondance pour un voyageur lent ou ne connaissant pas la correspondance.</w:t>
            </w:r>
          </w:p>
        </w:tc>
      </w:tr>
      <w:tr w:rsidR="00D26175" w:rsidRPr="00E32CB2" w14:paraId="687D67AA" w14:textId="77777777" w:rsidTr="009C08EB">
        <w:tc>
          <w:tcPr>
            <w:tcW w:w="1560" w:type="dxa"/>
            <w:vMerge/>
            <w:vAlign w:val="center"/>
          </w:tcPr>
          <w:p w14:paraId="316DB7E1" w14:textId="77777777" w:rsidR="00D26175" w:rsidRPr="00E7759A" w:rsidRDefault="00D26175" w:rsidP="009C08EB">
            <w:pPr>
              <w:spacing w:after="0"/>
              <w:rPr>
                <w:rFonts w:cs="Calibri"/>
                <w:i/>
                <w:sz w:val="20"/>
                <w:szCs w:val="20"/>
                <w:lang w:val="fr-FR"/>
              </w:rPr>
            </w:pPr>
          </w:p>
        </w:tc>
        <w:tc>
          <w:tcPr>
            <w:tcW w:w="236" w:type="dxa"/>
            <w:vMerge/>
            <w:vAlign w:val="center"/>
          </w:tcPr>
          <w:p w14:paraId="5933FCD7" w14:textId="77777777" w:rsidR="00D26175" w:rsidRPr="00E7759A" w:rsidRDefault="00D26175" w:rsidP="009C08EB">
            <w:pPr>
              <w:spacing w:after="0"/>
              <w:rPr>
                <w:rFonts w:cs="Calibri"/>
                <w:b/>
                <w:i/>
                <w:sz w:val="20"/>
                <w:szCs w:val="20"/>
                <w:lang w:val="fr-FR"/>
              </w:rPr>
            </w:pPr>
          </w:p>
        </w:tc>
        <w:tc>
          <w:tcPr>
            <w:tcW w:w="1607" w:type="dxa"/>
            <w:vAlign w:val="center"/>
          </w:tcPr>
          <w:p w14:paraId="3A77B699" w14:textId="77777777" w:rsidR="00D26175" w:rsidRPr="00E7759A" w:rsidRDefault="00D26175" w:rsidP="009C08EB">
            <w:pPr>
              <w:spacing w:after="0"/>
              <w:rPr>
                <w:rFonts w:cs="Calibri"/>
                <w:b/>
                <w:i/>
                <w:sz w:val="20"/>
                <w:szCs w:val="20"/>
                <w:highlight w:val="lightGray"/>
              </w:rPr>
            </w:pPr>
            <w:proofErr w:type="spellStart"/>
            <w:r w:rsidRPr="00E7759A">
              <w:rPr>
                <w:rFonts w:cs="Calibri"/>
                <w:b/>
                <w:i/>
                <w:sz w:val="20"/>
                <w:szCs w:val="20"/>
                <w:highlight w:val="lightGray"/>
              </w:rPr>
              <w:t>Impaired</w:t>
            </w:r>
            <w:r w:rsidRPr="00E7759A">
              <w:rPr>
                <w:rFonts w:cs="Calibri"/>
                <w:b/>
                <w:i/>
                <w:sz w:val="20"/>
                <w:szCs w:val="20"/>
                <w:highlight w:val="lightGray"/>
              </w:rPr>
              <w:softHyphen/>
              <w:t>Access</w:t>
            </w:r>
            <w:r w:rsidRPr="00E7759A">
              <w:rPr>
                <w:rFonts w:cs="Calibri"/>
                <w:b/>
                <w:i/>
                <w:sz w:val="20"/>
                <w:szCs w:val="20"/>
                <w:highlight w:val="lightGray"/>
              </w:rPr>
              <w:softHyphen/>
              <w:t>Duration</w:t>
            </w:r>
            <w:proofErr w:type="spellEnd"/>
          </w:p>
        </w:tc>
        <w:tc>
          <w:tcPr>
            <w:tcW w:w="567" w:type="dxa"/>
            <w:vAlign w:val="center"/>
          </w:tcPr>
          <w:p w14:paraId="1DA4D40A" w14:textId="77777777" w:rsidR="00D26175" w:rsidRPr="00E7759A" w:rsidRDefault="00D26175" w:rsidP="009C08EB">
            <w:pPr>
              <w:spacing w:after="0"/>
              <w:rPr>
                <w:rFonts w:cs="Calibri"/>
                <w:sz w:val="20"/>
                <w:szCs w:val="20"/>
              </w:rPr>
            </w:pPr>
            <w:r w:rsidRPr="00E7759A">
              <w:rPr>
                <w:rFonts w:cs="Calibri"/>
                <w:sz w:val="20"/>
                <w:szCs w:val="20"/>
              </w:rPr>
              <w:t>0:1</w:t>
            </w:r>
          </w:p>
        </w:tc>
        <w:tc>
          <w:tcPr>
            <w:tcW w:w="1417" w:type="dxa"/>
            <w:vAlign w:val="center"/>
          </w:tcPr>
          <w:p w14:paraId="57674FE9" w14:textId="77777777" w:rsidR="00D26175" w:rsidRPr="00E7759A" w:rsidRDefault="00D26175" w:rsidP="009C08EB">
            <w:pPr>
              <w:spacing w:after="0"/>
              <w:rPr>
                <w:rFonts w:cs="Calibri"/>
                <w:i/>
                <w:sz w:val="20"/>
                <w:szCs w:val="20"/>
              </w:rPr>
            </w:pPr>
            <w:r w:rsidRPr="00E7759A">
              <w:rPr>
                <w:rFonts w:cs="Calibri"/>
                <w:i/>
                <w:sz w:val="20"/>
                <w:szCs w:val="20"/>
              </w:rPr>
              <w:t>Positive</w:t>
            </w:r>
            <w:r w:rsidRPr="00E7759A">
              <w:rPr>
                <w:rFonts w:eastAsia="MS Mincho" w:cs="Calibri"/>
                <w:i/>
                <w:sz w:val="20"/>
                <w:szCs w:val="20"/>
                <w:lang w:val="en-GB"/>
              </w:rPr>
              <w:softHyphen/>
            </w:r>
            <w:proofErr w:type="spellStart"/>
            <w:r w:rsidRPr="00E7759A">
              <w:rPr>
                <w:rFonts w:cs="Calibri"/>
                <w:i/>
                <w:sz w:val="20"/>
                <w:szCs w:val="20"/>
              </w:rPr>
              <w:t>Duration</w:t>
            </w:r>
            <w:r w:rsidRPr="00E7759A">
              <w:rPr>
                <w:rFonts w:cs="Calibri"/>
                <w:i/>
                <w:sz w:val="20"/>
                <w:szCs w:val="20"/>
              </w:rPr>
              <w:softHyphen/>
              <w:t>Type</w:t>
            </w:r>
            <w:proofErr w:type="spellEnd"/>
          </w:p>
        </w:tc>
        <w:tc>
          <w:tcPr>
            <w:tcW w:w="5103" w:type="dxa"/>
            <w:vAlign w:val="center"/>
          </w:tcPr>
          <w:p w14:paraId="3171740A" w14:textId="77777777" w:rsidR="00D26175" w:rsidRPr="00E7759A" w:rsidRDefault="00D26175" w:rsidP="009C08EB">
            <w:pPr>
              <w:spacing w:after="0"/>
              <w:jc w:val="both"/>
              <w:rPr>
                <w:rFonts w:cs="Calibri"/>
                <w:sz w:val="20"/>
                <w:szCs w:val="20"/>
                <w:lang w:val="fr-FR"/>
              </w:rPr>
            </w:pPr>
            <w:r w:rsidRPr="00E7759A">
              <w:rPr>
                <w:rFonts w:cs="Calibri"/>
                <w:sz w:val="20"/>
                <w:szCs w:val="20"/>
                <w:lang w:val="fr-FR"/>
              </w:rPr>
              <w:t>Durée de la correspondance pour une personne à mobilité réduite.</w:t>
            </w:r>
          </w:p>
        </w:tc>
      </w:tr>
      <w:tr w:rsidR="00D26175" w:rsidRPr="00E7759A" w14:paraId="094D2C1E" w14:textId="77777777" w:rsidTr="009C08EB">
        <w:trPr>
          <w:hidden/>
        </w:trPr>
        <w:tc>
          <w:tcPr>
            <w:tcW w:w="1560" w:type="dxa"/>
            <w:vMerge w:val="restart"/>
            <w:vAlign w:val="center"/>
          </w:tcPr>
          <w:p w14:paraId="2DFEE244" w14:textId="77777777" w:rsidR="00D26175" w:rsidRPr="00E7759A" w:rsidRDefault="00D26175" w:rsidP="009C08EB">
            <w:pPr>
              <w:spacing w:after="0"/>
              <w:rPr>
                <w:rFonts w:cs="Calibri"/>
                <w:i/>
                <w:vanish/>
                <w:sz w:val="20"/>
                <w:szCs w:val="20"/>
                <w:highlight w:val="cyan"/>
                <w:lang w:val="en-GB"/>
              </w:rPr>
            </w:pPr>
            <w:r w:rsidRPr="00E7759A">
              <w:rPr>
                <w:rFonts w:cs="Calibri"/>
                <w:i/>
                <w:vanish/>
                <w:sz w:val="20"/>
                <w:szCs w:val="20"/>
                <w:highlight w:val="cyan"/>
                <w:lang w:val="en-GB"/>
              </w:rPr>
              <w:t>Identity</w:t>
            </w:r>
          </w:p>
        </w:tc>
        <w:tc>
          <w:tcPr>
            <w:tcW w:w="1843" w:type="dxa"/>
            <w:gridSpan w:val="2"/>
            <w:vAlign w:val="center"/>
          </w:tcPr>
          <w:p w14:paraId="263B07B2" w14:textId="77777777" w:rsidR="00D26175" w:rsidRPr="00E7759A" w:rsidRDefault="00D26175" w:rsidP="009C08EB">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Distributor</w:t>
            </w:r>
            <w:r w:rsidRPr="00E7759A">
              <w:rPr>
                <w:rFonts w:cs="Calibri"/>
                <w:b/>
                <w:i/>
                <w:vanish/>
                <w:sz w:val="20"/>
                <w:szCs w:val="20"/>
                <w:highlight w:val="cyan"/>
                <w:lang w:val="en-GB"/>
              </w:rPr>
              <w:softHyphen/>
              <w:t>VisitNumber</w:t>
            </w:r>
            <w:proofErr w:type="spellEnd"/>
          </w:p>
        </w:tc>
        <w:tc>
          <w:tcPr>
            <w:tcW w:w="567" w:type="dxa"/>
            <w:vAlign w:val="center"/>
          </w:tcPr>
          <w:p w14:paraId="41A30BF5" w14:textId="77777777" w:rsidR="00D26175" w:rsidRPr="00E7759A" w:rsidRDefault="00D26175" w:rsidP="009C08EB">
            <w:pPr>
              <w:spacing w:after="0"/>
              <w:rPr>
                <w:rFonts w:cs="Calibri"/>
                <w:vanish/>
                <w:sz w:val="20"/>
                <w:szCs w:val="20"/>
                <w:highlight w:val="cyan"/>
                <w:lang w:val="en-GB"/>
              </w:rPr>
            </w:pPr>
            <w:r w:rsidRPr="00E7759A">
              <w:rPr>
                <w:rFonts w:cs="Calibri"/>
                <w:vanish/>
                <w:sz w:val="20"/>
                <w:szCs w:val="20"/>
                <w:highlight w:val="cyan"/>
                <w:lang w:val="en-GB"/>
              </w:rPr>
              <w:t>0:1</w:t>
            </w:r>
          </w:p>
        </w:tc>
        <w:tc>
          <w:tcPr>
            <w:tcW w:w="1417" w:type="dxa"/>
            <w:vAlign w:val="center"/>
          </w:tcPr>
          <w:p w14:paraId="270E9D1B" w14:textId="77777777" w:rsidR="00D26175" w:rsidRPr="00E7759A" w:rsidRDefault="00D26175" w:rsidP="009C08EB">
            <w:pPr>
              <w:spacing w:after="0"/>
              <w:rPr>
                <w:rFonts w:cs="Calibri"/>
                <w:i/>
                <w:vanish/>
                <w:sz w:val="20"/>
                <w:szCs w:val="20"/>
                <w:highlight w:val="cyan"/>
                <w:lang w:val="en-GB"/>
              </w:rPr>
            </w:pPr>
            <w:proofErr w:type="spellStart"/>
            <w:r w:rsidRPr="00E7759A">
              <w:rPr>
                <w:rFonts w:cs="Calibri"/>
                <w:i/>
                <w:vanish/>
                <w:sz w:val="20"/>
                <w:szCs w:val="20"/>
                <w:highlight w:val="cyan"/>
                <w:lang w:val="en-GB"/>
              </w:rPr>
              <w:t>Visit</w:t>
            </w:r>
            <w:r w:rsidRPr="00E7759A">
              <w:rPr>
                <w:rFonts w:eastAsia="MS Mincho" w:cs="Calibri"/>
                <w:i/>
                <w:vanish/>
                <w:sz w:val="20"/>
                <w:szCs w:val="20"/>
                <w:highlight w:val="cyan"/>
                <w:lang w:val="en-GB"/>
              </w:rPr>
              <w:softHyphen/>
            </w:r>
            <w:r w:rsidRPr="00E7759A">
              <w:rPr>
                <w:rFonts w:cs="Calibri"/>
                <w:i/>
                <w:vanish/>
                <w:sz w:val="20"/>
                <w:szCs w:val="20"/>
                <w:highlight w:val="cyan"/>
                <w:lang w:val="en-GB"/>
              </w:rPr>
              <w:t>Number</w:t>
            </w:r>
            <w:r w:rsidRPr="00E7759A">
              <w:rPr>
                <w:rFonts w:cs="Calibri"/>
                <w:i/>
                <w:vanish/>
                <w:sz w:val="20"/>
                <w:szCs w:val="20"/>
                <w:highlight w:val="cyan"/>
                <w:lang w:val="en-GB"/>
              </w:rPr>
              <w:softHyphen/>
              <w:t>Type</w:t>
            </w:r>
            <w:proofErr w:type="spellEnd"/>
          </w:p>
        </w:tc>
        <w:tc>
          <w:tcPr>
            <w:tcW w:w="5103" w:type="dxa"/>
            <w:vAlign w:val="center"/>
          </w:tcPr>
          <w:p w14:paraId="76ADEC3F" w14:textId="77777777" w:rsidR="00D26175" w:rsidRPr="00E7759A" w:rsidRDefault="00D26175" w:rsidP="009C08EB">
            <w:pPr>
              <w:spacing w:after="0"/>
              <w:jc w:val="both"/>
              <w:rPr>
                <w:rFonts w:cs="Calibri"/>
                <w:vanish/>
                <w:sz w:val="20"/>
                <w:szCs w:val="20"/>
                <w:highlight w:val="cyan"/>
                <w:lang w:val="en-GB"/>
              </w:rPr>
            </w:pPr>
            <w:r w:rsidRPr="00E7759A">
              <w:rPr>
                <w:rFonts w:cs="Calibri"/>
                <w:vanish/>
                <w:sz w:val="20"/>
                <w:szCs w:val="20"/>
                <w:highlight w:val="cyan"/>
                <w:lang w:val="en-GB"/>
              </w:rPr>
              <w:t>Sequence of visit to stop within distributor vehicle journey. Increases monotonically, but not necessarily sequentially.</w:t>
            </w:r>
          </w:p>
        </w:tc>
      </w:tr>
      <w:tr w:rsidR="00D26175" w:rsidRPr="00E7759A" w14:paraId="614983B3" w14:textId="77777777" w:rsidTr="009C08EB">
        <w:trPr>
          <w:hidden/>
        </w:trPr>
        <w:tc>
          <w:tcPr>
            <w:tcW w:w="1560" w:type="dxa"/>
            <w:vMerge/>
            <w:vAlign w:val="center"/>
          </w:tcPr>
          <w:p w14:paraId="70A23EDB" w14:textId="77777777" w:rsidR="00D26175" w:rsidRPr="00E7759A" w:rsidRDefault="00D26175" w:rsidP="009C08EB">
            <w:pPr>
              <w:spacing w:after="0"/>
              <w:rPr>
                <w:rFonts w:cs="Calibri"/>
                <w:i/>
                <w:vanish/>
                <w:sz w:val="20"/>
                <w:szCs w:val="20"/>
                <w:highlight w:val="cyan"/>
                <w:lang w:val="en-GB"/>
              </w:rPr>
            </w:pPr>
          </w:p>
        </w:tc>
        <w:tc>
          <w:tcPr>
            <w:tcW w:w="1843" w:type="dxa"/>
            <w:gridSpan w:val="2"/>
            <w:vAlign w:val="center"/>
          </w:tcPr>
          <w:p w14:paraId="1B524E19" w14:textId="77777777" w:rsidR="00D26175" w:rsidRPr="00E7759A" w:rsidRDefault="00D26175" w:rsidP="009C08EB">
            <w:pPr>
              <w:spacing w:after="0"/>
              <w:rPr>
                <w:rFonts w:cs="Calibri"/>
                <w:b/>
                <w:i/>
                <w:vanish/>
                <w:sz w:val="20"/>
                <w:szCs w:val="20"/>
                <w:highlight w:val="cyan"/>
                <w:lang w:val="en-GB"/>
              </w:rPr>
            </w:pPr>
            <w:proofErr w:type="spellStart"/>
            <w:r w:rsidRPr="00E7759A">
              <w:rPr>
                <w:rFonts w:cs="Calibri"/>
                <w:b/>
                <w:i/>
                <w:vanish/>
                <w:sz w:val="20"/>
                <w:szCs w:val="20"/>
                <w:highlight w:val="cyan"/>
                <w:lang w:val="en-GB"/>
              </w:rPr>
              <w:t>Distributor</w:t>
            </w:r>
            <w:r w:rsidRPr="00E7759A">
              <w:rPr>
                <w:rFonts w:cs="Calibri"/>
                <w:b/>
                <w:i/>
                <w:vanish/>
                <w:spacing w:val="-4"/>
                <w:sz w:val="20"/>
                <w:szCs w:val="20"/>
                <w:highlight w:val="cyan"/>
                <w:lang w:val="en-GB"/>
              </w:rPr>
              <w:softHyphen/>
            </w:r>
            <w:r w:rsidRPr="00E7759A">
              <w:rPr>
                <w:rFonts w:cs="Calibri"/>
                <w:b/>
                <w:i/>
                <w:vanish/>
                <w:sz w:val="20"/>
                <w:szCs w:val="20"/>
                <w:highlight w:val="cyan"/>
                <w:lang w:val="en-GB"/>
              </w:rPr>
              <w:t>Order</w:t>
            </w:r>
            <w:proofErr w:type="spellEnd"/>
          </w:p>
        </w:tc>
        <w:tc>
          <w:tcPr>
            <w:tcW w:w="567" w:type="dxa"/>
            <w:vAlign w:val="center"/>
          </w:tcPr>
          <w:p w14:paraId="3F8AD658" w14:textId="77777777" w:rsidR="00D26175" w:rsidRPr="00E7759A" w:rsidRDefault="00D26175" w:rsidP="009C08EB">
            <w:pPr>
              <w:spacing w:after="0"/>
              <w:rPr>
                <w:rFonts w:cs="Calibri"/>
                <w:vanish/>
                <w:sz w:val="20"/>
                <w:szCs w:val="20"/>
                <w:highlight w:val="cyan"/>
                <w:lang w:val="en-GB"/>
              </w:rPr>
            </w:pPr>
            <w:r w:rsidRPr="00E7759A">
              <w:rPr>
                <w:rFonts w:cs="Calibri"/>
                <w:vanish/>
                <w:sz w:val="20"/>
                <w:szCs w:val="20"/>
                <w:highlight w:val="cyan"/>
                <w:lang w:val="en-GB"/>
              </w:rPr>
              <w:t>0:1</w:t>
            </w:r>
          </w:p>
        </w:tc>
        <w:tc>
          <w:tcPr>
            <w:tcW w:w="1417" w:type="dxa"/>
            <w:vAlign w:val="center"/>
          </w:tcPr>
          <w:p w14:paraId="4C4DCFD3" w14:textId="77777777" w:rsidR="00D26175" w:rsidRPr="00E7759A" w:rsidRDefault="00D26175" w:rsidP="009C08EB">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xsd:positive</w:t>
            </w:r>
            <w:r w:rsidRPr="00E7759A">
              <w:rPr>
                <w:rFonts w:cs="Calibri"/>
                <w:i/>
                <w:vanish/>
                <w:sz w:val="20"/>
                <w:szCs w:val="20"/>
                <w:highlight w:val="cyan"/>
                <w:lang w:val="en-GB"/>
              </w:rPr>
              <w:softHyphen/>
              <w:t>Integer</w:t>
            </w:r>
            <w:proofErr w:type="spellEnd"/>
            <w:proofErr w:type="gramEnd"/>
          </w:p>
        </w:tc>
        <w:tc>
          <w:tcPr>
            <w:tcW w:w="5103" w:type="dxa"/>
            <w:vAlign w:val="center"/>
          </w:tcPr>
          <w:p w14:paraId="602AB408" w14:textId="77777777" w:rsidR="00D26175" w:rsidRPr="00E7759A" w:rsidRDefault="00D26175" w:rsidP="009C08EB">
            <w:pPr>
              <w:spacing w:after="0"/>
              <w:jc w:val="both"/>
              <w:rPr>
                <w:rFonts w:cs="Calibri"/>
                <w:vanish/>
                <w:sz w:val="20"/>
                <w:szCs w:val="20"/>
                <w:lang w:val="en-GB"/>
              </w:rPr>
            </w:pPr>
            <w:r w:rsidRPr="00E7759A">
              <w:rPr>
                <w:rFonts w:cs="Calibri"/>
                <w:vanish/>
                <w:sz w:val="20"/>
                <w:szCs w:val="20"/>
                <w:highlight w:val="cyan"/>
                <w:lang w:val="en-GB"/>
              </w:rPr>
              <w:t xml:space="preserve">For implementations for which the overall Order within journey pattern is not used for </w:t>
            </w:r>
            <w:proofErr w:type="spellStart"/>
            <w:r w:rsidRPr="00E7759A">
              <w:rPr>
                <w:rFonts w:cs="Calibri"/>
                <w:b/>
                <w:vanish/>
                <w:sz w:val="20"/>
                <w:szCs w:val="20"/>
                <w:highlight w:val="cyan"/>
                <w:lang w:val="en-GB"/>
              </w:rPr>
              <w:t>VisitNumber</w:t>
            </w:r>
            <w:proofErr w:type="spellEnd"/>
            <w:r w:rsidRPr="00E7759A">
              <w:rPr>
                <w:rFonts w:cs="Calibri"/>
                <w:vanish/>
                <w:sz w:val="20"/>
                <w:szCs w:val="20"/>
                <w:highlight w:val="cyan"/>
                <w:lang w:val="en-GB"/>
              </w:rPr>
              <w:t>, (</w:t>
            </w:r>
            <w:proofErr w:type="gramStart"/>
            <w:r w:rsidRPr="00E7759A">
              <w:rPr>
                <w:rFonts w:cs="Calibri"/>
                <w:vanish/>
                <w:sz w:val="20"/>
                <w:szCs w:val="20"/>
                <w:highlight w:val="cyan"/>
                <w:lang w:val="en-GB"/>
              </w:rPr>
              <w:t>i.e.</w:t>
            </w:r>
            <w:proofErr w:type="gramEnd"/>
            <w:r w:rsidRPr="00E7759A">
              <w:rPr>
                <w:rFonts w:cs="Calibri"/>
                <w:vanish/>
                <w:sz w:val="20"/>
                <w:szCs w:val="20"/>
                <w:highlight w:val="cyan"/>
                <w:lang w:val="en-GB"/>
              </w:rPr>
              <w:t xml:space="preserve"> if </w:t>
            </w:r>
            <w:proofErr w:type="spellStart"/>
            <w:r w:rsidRPr="00E7759A">
              <w:rPr>
                <w:rFonts w:cs="Calibri"/>
                <w:b/>
                <w:vanish/>
                <w:sz w:val="20"/>
                <w:szCs w:val="20"/>
                <w:highlight w:val="cyan"/>
                <w:lang w:val="en-GB"/>
              </w:rPr>
              <w:t>VisitNumberIsOrder</w:t>
            </w:r>
            <w:proofErr w:type="spellEnd"/>
            <w:r w:rsidRPr="00E7759A">
              <w:rPr>
                <w:rFonts w:cs="Calibri"/>
                <w:vanish/>
                <w:sz w:val="20"/>
                <w:szCs w:val="20"/>
                <w:highlight w:val="cyan"/>
                <w:lang w:val="en-GB"/>
              </w:rPr>
              <w:t xml:space="preserve"> is false) then can be used to associate the overall Order as well if useful.</w:t>
            </w:r>
          </w:p>
        </w:tc>
      </w:tr>
      <w:tr w:rsidR="00D26175" w:rsidRPr="00E7759A" w14:paraId="23BF439F" w14:textId="77777777" w:rsidTr="009C08EB">
        <w:tc>
          <w:tcPr>
            <w:tcW w:w="1560" w:type="dxa"/>
            <w:vMerge w:val="restart"/>
            <w:vAlign w:val="center"/>
          </w:tcPr>
          <w:p w14:paraId="5C4E6056" w14:textId="77777777" w:rsidR="00D26175" w:rsidRPr="00E7759A" w:rsidRDefault="00D26175" w:rsidP="009C08EB">
            <w:pPr>
              <w:spacing w:after="0"/>
              <w:rPr>
                <w:rFonts w:cs="Calibri"/>
                <w:i/>
                <w:sz w:val="20"/>
                <w:szCs w:val="20"/>
                <w:lang w:val="en-GB"/>
              </w:rPr>
            </w:pPr>
            <w:r w:rsidRPr="00E7759A">
              <w:rPr>
                <w:rFonts w:cs="Calibri"/>
                <w:i/>
                <w:sz w:val="20"/>
                <w:szCs w:val="20"/>
                <w:lang w:val="en-GB"/>
              </w:rPr>
              <w:t>Interchange Properties</w:t>
            </w:r>
          </w:p>
        </w:tc>
        <w:tc>
          <w:tcPr>
            <w:tcW w:w="1843" w:type="dxa"/>
            <w:gridSpan w:val="2"/>
            <w:vAlign w:val="center"/>
          </w:tcPr>
          <w:p w14:paraId="45D2BC2D" w14:textId="77777777" w:rsidR="00D26175" w:rsidRPr="00E7759A" w:rsidRDefault="00D26175" w:rsidP="009C08EB">
            <w:pPr>
              <w:spacing w:after="0"/>
              <w:rPr>
                <w:rFonts w:cs="Calibri"/>
                <w:b/>
                <w:i/>
                <w:sz w:val="20"/>
                <w:szCs w:val="20"/>
                <w:highlight w:val="lightGray"/>
                <w:lang w:val="en-GB"/>
              </w:rPr>
            </w:pPr>
            <w:proofErr w:type="spellStart"/>
            <w:r w:rsidRPr="00E7759A">
              <w:rPr>
                <w:rFonts w:cs="Calibri"/>
                <w:b/>
                <w:i/>
                <w:sz w:val="20"/>
                <w:szCs w:val="20"/>
                <w:highlight w:val="lightGray"/>
                <w:lang w:val="en-GB"/>
              </w:rPr>
              <w:t>StaySeated</w:t>
            </w:r>
            <w:proofErr w:type="spellEnd"/>
          </w:p>
        </w:tc>
        <w:tc>
          <w:tcPr>
            <w:tcW w:w="567" w:type="dxa"/>
            <w:vAlign w:val="center"/>
          </w:tcPr>
          <w:p w14:paraId="4089EAA1" w14:textId="77777777" w:rsidR="00D26175" w:rsidRPr="00E7759A" w:rsidRDefault="00D26175" w:rsidP="009C08EB">
            <w:pPr>
              <w:spacing w:after="0"/>
              <w:rPr>
                <w:rFonts w:cs="Calibri"/>
                <w:sz w:val="20"/>
                <w:szCs w:val="20"/>
              </w:rPr>
            </w:pPr>
            <w:r w:rsidRPr="00E7759A">
              <w:rPr>
                <w:rFonts w:cs="Calibri"/>
                <w:sz w:val="20"/>
                <w:szCs w:val="20"/>
              </w:rPr>
              <w:t>0:1</w:t>
            </w:r>
          </w:p>
        </w:tc>
        <w:tc>
          <w:tcPr>
            <w:tcW w:w="1417" w:type="dxa"/>
            <w:vAlign w:val="center"/>
          </w:tcPr>
          <w:p w14:paraId="05FB0BFE" w14:textId="77777777" w:rsidR="00D26175" w:rsidRPr="00E7759A" w:rsidRDefault="00D26175" w:rsidP="009C08EB">
            <w:pPr>
              <w:spacing w:after="0"/>
              <w:rPr>
                <w:rFonts w:cs="Calibri"/>
                <w:i/>
                <w:sz w:val="20"/>
                <w:szCs w:val="20"/>
              </w:rPr>
            </w:pPr>
            <w:proofErr w:type="spellStart"/>
            <w:proofErr w:type="gramStart"/>
            <w:r w:rsidRPr="00E7759A">
              <w:rPr>
                <w:rFonts w:cs="Calibri"/>
                <w:i/>
                <w:sz w:val="20"/>
                <w:szCs w:val="20"/>
              </w:rPr>
              <w:t>xsd:boolean</w:t>
            </w:r>
            <w:proofErr w:type="spellEnd"/>
            <w:proofErr w:type="gramEnd"/>
          </w:p>
        </w:tc>
        <w:tc>
          <w:tcPr>
            <w:tcW w:w="5103" w:type="dxa"/>
            <w:vAlign w:val="center"/>
          </w:tcPr>
          <w:p w14:paraId="0B07B929" w14:textId="77777777" w:rsidR="00D26175" w:rsidRPr="00E7759A" w:rsidRDefault="00D26175" w:rsidP="009C08EB">
            <w:pPr>
              <w:spacing w:after="0"/>
              <w:jc w:val="both"/>
              <w:rPr>
                <w:rFonts w:cs="Calibri"/>
                <w:sz w:val="20"/>
                <w:szCs w:val="20"/>
                <w:lang w:val="fr-FR"/>
              </w:rPr>
            </w:pPr>
            <w:r w:rsidRPr="00E7759A">
              <w:rPr>
                <w:rFonts w:cs="Calibri"/>
                <w:sz w:val="20"/>
                <w:szCs w:val="20"/>
                <w:lang w:val="fr-FR"/>
              </w:rPr>
              <w:t>« </w:t>
            </w:r>
            <w:proofErr w:type="spellStart"/>
            <w:proofErr w:type="gramStart"/>
            <w:r w:rsidRPr="00E7759A">
              <w:rPr>
                <w:rFonts w:cs="Calibri"/>
                <w:sz w:val="20"/>
                <w:szCs w:val="20"/>
                <w:lang w:val="fr-FR"/>
              </w:rPr>
              <w:t>true</w:t>
            </w:r>
            <w:proofErr w:type="spellEnd"/>
            <w:proofErr w:type="gramEnd"/>
            <w:r w:rsidRPr="00E7759A">
              <w:rPr>
                <w:rFonts w:cs="Calibri"/>
                <w:sz w:val="20"/>
                <w:szCs w:val="20"/>
                <w:lang w:val="fr-FR"/>
              </w:rPr>
              <w:t> » signale que la correspondance s’effectue en restant dans le même véhicule.</w:t>
            </w:r>
          </w:p>
          <w:p w14:paraId="425721FA" w14:textId="77777777" w:rsidR="00D26175" w:rsidRPr="00E7759A" w:rsidRDefault="00D26175" w:rsidP="009C08EB">
            <w:pPr>
              <w:spacing w:after="0"/>
              <w:jc w:val="both"/>
              <w:rPr>
                <w:rFonts w:cs="Calibri"/>
                <w:sz w:val="20"/>
                <w:szCs w:val="20"/>
              </w:rPr>
            </w:pPr>
            <w:r w:rsidRPr="00E7759A">
              <w:rPr>
                <w:rFonts w:cs="Calibri"/>
                <w:sz w:val="20"/>
                <w:szCs w:val="20"/>
              </w:rPr>
              <w:t xml:space="preserve">Valeur par </w:t>
            </w:r>
            <w:proofErr w:type="spellStart"/>
            <w:proofErr w:type="gramStart"/>
            <w:r w:rsidRPr="00E7759A">
              <w:rPr>
                <w:rFonts w:cs="Calibri"/>
                <w:sz w:val="20"/>
                <w:szCs w:val="20"/>
              </w:rPr>
              <w:t>défaut</w:t>
            </w:r>
            <w:proofErr w:type="spellEnd"/>
            <w:r w:rsidRPr="00E7759A">
              <w:rPr>
                <w:rFonts w:cs="Calibri"/>
                <w:sz w:val="20"/>
                <w:szCs w:val="20"/>
              </w:rPr>
              <w:t> :</w:t>
            </w:r>
            <w:proofErr w:type="gramEnd"/>
            <w:r w:rsidRPr="00E7759A">
              <w:rPr>
                <w:rFonts w:cs="Calibri"/>
                <w:sz w:val="20"/>
                <w:szCs w:val="20"/>
              </w:rPr>
              <w:t xml:space="preserve"> « false»</w:t>
            </w:r>
          </w:p>
        </w:tc>
      </w:tr>
      <w:tr w:rsidR="00D26175" w:rsidRPr="00E7759A" w14:paraId="738506F0" w14:textId="77777777" w:rsidTr="009C08EB">
        <w:tc>
          <w:tcPr>
            <w:tcW w:w="1560" w:type="dxa"/>
            <w:vMerge/>
            <w:vAlign w:val="center"/>
          </w:tcPr>
          <w:p w14:paraId="7B91EF65" w14:textId="77777777" w:rsidR="00D26175" w:rsidRPr="00E7759A" w:rsidRDefault="00D26175" w:rsidP="009C08EB">
            <w:pPr>
              <w:spacing w:after="0"/>
              <w:rPr>
                <w:rFonts w:cs="Calibri"/>
                <w:i/>
                <w:sz w:val="20"/>
                <w:szCs w:val="20"/>
              </w:rPr>
            </w:pPr>
          </w:p>
        </w:tc>
        <w:tc>
          <w:tcPr>
            <w:tcW w:w="1843" w:type="dxa"/>
            <w:gridSpan w:val="2"/>
            <w:vAlign w:val="center"/>
          </w:tcPr>
          <w:p w14:paraId="2899DE38" w14:textId="77777777" w:rsidR="00D26175" w:rsidRPr="00E7759A" w:rsidRDefault="00D26175" w:rsidP="009C08EB">
            <w:pPr>
              <w:spacing w:after="0"/>
              <w:rPr>
                <w:rFonts w:cs="Calibri"/>
                <w:b/>
                <w:i/>
                <w:sz w:val="20"/>
                <w:szCs w:val="20"/>
                <w:highlight w:val="lightGray"/>
                <w:lang w:val="en-GB"/>
              </w:rPr>
            </w:pPr>
            <w:r w:rsidRPr="00E7759A">
              <w:rPr>
                <w:rFonts w:cs="Calibri"/>
                <w:b/>
                <w:i/>
                <w:sz w:val="20"/>
                <w:szCs w:val="20"/>
                <w:highlight w:val="lightGray"/>
                <w:lang w:val="en-GB"/>
              </w:rPr>
              <w:t>Guaranteed</w:t>
            </w:r>
          </w:p>
        </w:tc>
        <w:tc>
          <w:tcPr>
            <w:tcW w:w="567" w:type="dxa"/>
            <w:vAlign w:val="center"/>
          </w:tcPr>
          <w:p w14:paraId="31EECCCE" w14:textId="77777777" w:rsidR="00D26175" w:rsidRPr="00E7759A" w:rsidRDefault="00D26175" w:rsidP="009C08EB">
            <w:pPr>
              <w:spacing w:after="0"/>
              <w:rPr>
                <w:rFonts w:cs="Calibri"/>
                <w:sz w:val="20"/>
                <w:szCs w:val="20"/>
                <w:lang w:val="en-GB"/>
              </w:rPr>
            </w:pPr>
            <w:r w:rsidRPr="00E7759A">
              <w:rPr>
                <w:rFonts w:cs="Calibri"/>
                <w:sz w:val="20"/>
                <w:szCs w:val="20"/>
                <w:lang w:val="en-GB"/>
              </w:rPr>
              <w:t>0:1</w:t>
            </w:r>
          </w:p>
        </w:tc>
        <w:tc>
          <w:tcPr>
            <w:tcW w:w="1417" w:type="dxa"/>
            <w:vAlign w:val="center"/>
          </w:tcPr>
          <w:p w14:paraId="3133D919" w14:textId="77777777" w:rsidR="00D26175" w:rsidRPr="00E7759A" w:rsidRDefault="00D26175" w:rsidP="009C08EB">
            <w:pPr>
              <w:spacing w:after="0"/>
              <w:rPr>
                <w:rFonts w:cs="Calibri"/>
                <w:i/>
                <w:sz w:val="20"/>
                <w:szCs w:val="20"/>
                <w:lang w:val="en-GB"/>
              </w:rPr>
            </w:pPr>
            <w:proofErr w:type="spellStart"/>
            <w:proofErr w:type="gramStart"/>
            <w:r w:rsidRPr="00E7759A">
              <w:rPr>
                <w:rFonts w:cs="Calibri"/>
                <w:i/>
                <w:sz w:val="20"/>
                <w:szCs w:val="20"/>
                <w:lang w:val="en-GB"/>
              </w:rPr>
              <w:t>xsd:boolean</w:t>
            </w:r>
            <w:proofErr w:type="spellEnd"/>
            <w:proofErr w:type="gramEnd"/>
          </w:p>
        </w:tc>
        <w:tc>
          <w:tcPr>
            <w:tcW w:w="5103" w:type="dxa"/>
            <w:vAlign w:val="center"/>
          </w:tcPr>
          <w:p w14:paraId="2D1C5AE4" w14:textId="77777777" w:rsidR="00D26175" w:rsidRPr="00E7759A" w:rsidRDefault="00D26175" w:rsidP="009C08EB">
            <w:pPr>
              <w:spacing w:after="0"/>
              <w:jc w:val="both"/>
              <w:rPr>
                <w:rFonts w:cs="Calibri"/>
                <w:sz w:val="20"/>
                <w:szCs w:val="20"/>
                <w:lang w:val="fr-FR"/>
              </w:rPr>
            </w:pPr>
            <w:r w:rsidRPr="00E7759A">
              <w:rPr>
                <w:rFonts w:cs="Calibri"/>
                <w:sz w:val="20"/>
                <w:szCs w:val="20"/>
                <w:lang w:val="fr-FR"/>
              </w:rPr>
              <w:t>« </w:t>
            </w:r>
            <w:proofErr w:type="spellStart"/>
            <w:proofErr w:type="gramStart"/>
            <w:r w:rsidRPr="00E7759A">
              <w:rPr>
                <w:rFonts w:cs="Calibri"/>
                <w:sz w:val="20"/>
                <w:szCs w:val="20"/>
                <w:lang w:val="fr-FR"/>
              </w:rPr>
              <w:t>true</w:t>
            </w:r>
            <w:proofErr w:type="spellEnd"/>
            <w:proofErr w:type="gramEnd"/>
            <w:r w:rsidRPr="00E7759A">
              <w:rPr>
                <w:rFonts w:cs="Calibri"/>
                <w:sz w:val="20"/>
                <w:szCs w:val="20"/>
                <w:lang w:val="fr-FR"/>
              </w:rPr>
              <w:t> » signale que la correspondance est garantie ou non.</w:t>
            </w:r>
          </w:p>
          <w:p w14:paraId="33D7A942" w14:textId="77777777" w:rsidR="00D26175" w:rsidRPr="00E7759A" w:rsidRDefault="00D26175" w:rsidP="009C08EB">
            <w:pPr>
              <w:spacing w:after="0"/>
              <w:jc w:val="both"/>
              <w:rPr>
                <w:rFonts w:cs="Calibri"/>
                <w:sz w:val="20"/>
                <w:szCs w:val="20"/>
              </w:rPr>
            </w:pPr>
            <w:r w:rsidRPr="00E7759A">
              <w:rPr>
                <w:rFonts w:cs="Calibri"/>
                <w:sz w:val="20"/>
                <w:szCs w:val="20"/>
              </w:rPr>
              <w:t xml:space="preserve">Valeur par </w:t>
            </w:r>
            <w:proofErr w:type="spellStart"/>
            <w:proofErr w:type="gramStart"/>
            <w:r w:rsidRPr="00E7759A">
              <w:rPr>
                <w:rFonts w:cs="Calibri"/>
                <w:sz w:val="20"/>
                <w:szCs w:val="20"/>
              </w:rPr>
              <w:t>défaut</w:t>
            </w:r>
            <w:proofErr w:type="spellEnd"/>
            <w:r w:rsidRPr="00E7759A">
              <w:rPr>
                <w:rFonts w:cs="Calibri"/>
                <w:sz w:val="20"/>
                <w:szCs w:val="20"/>
              </w:rPr>
              <w:t> :</w:t>
            </w:r>
            <w:proofErr w:type="gramEnd"/>
            <w:r w:rsidRPr="00E7759A">
              <w:rPr>
                <w:rFonts w:cs="Calibri"/>
                <w:sz w:val="20"/>
                <w:szCs w:val="20"/>
              </w:rPr>
              <w:t xml:space="preserve"> « false»</w:t>
            </w:r>
          </w:p>
        </w:tc>
      </w:tr>
      <w:tr w:rsidR="00D26175" w:rsidRPr="00E7759A" w14:paraId="75CCB3EF" w14:textId="77777777" w:rsidTr="009C08EB">
        <w:tc>
          <w:tcPr>
            <w:tcW w:w="1560" w:type="dxa"/>
            <w:vMerge/>
            <w:vAlign w:val="center"/>
          </w:tcPr>
          <w:p w14:paraId="51682DB5" w14:textId="77777777" w:rsidR="00D26175" w:rsidRPr="00E7759A" w:rsidRDefault="00D26175" w:rsidP="009C08EB">
            <w:pPr>
              <w:spacing w:after="0"/>
              <w:rPr>
                <w:rFonts w:cs="Calibri"/>
                <w:i/>
                <w:sz w:val="20"/>
                <w:szCs w:val="20"/>
              </w:rPr>
            </w:pPr>
          </w:p>
        </w:tc>
        <w:tc>
          <w:tcPr>
            <w:tcW w:w="1843" w:type="dxa"/>
            <w:gridSpan w:val="2"/>
            <w:vAlign w:val="center"/>
          </w:tcPr>
          <w:p w14:paraId="24AE50CC" w14:textId="77777777" w:rsidR="00D26175" w:rsidRPr="00E7759A" w:rsidRDefault="00D26175" w:rsidP="009C08EB">
            <w:pPr>
              <w:spacing w:after="0"/>
              <w:rPr>
                <w:rFonts w:cs="Calibri"/>
                <w:b/>
                <w:i/>
                <w:vanish/>
                <w:sz w:val="20"/>
                <w:szCs w:val="20"/>
                <w:highlight w:val="cyan"/>
                <w:lang w:val="en-GB"/>
              </w:rPr>
            </w:pPr>
            <w:r w:rsidRPr="00E7759A">
              <w:rPr>
                <w:rFonts w:cs="Calibri"/>
                <w:b/>
                <w:i/>
                <w:vanish/>
                <w:sz w:val="20"/>
                <w:szCs w:val="20"/>
                <w:highlight w:val="cyan"/>
                <w:lang w:val="en-GB"/>
              </w:rPr>
              <w:t>Advertised</w:t>
            </w:r>
          </w:p>
        </w:tc>
        <w:tc>
          <w:tcPr>
            <w:tcW w:w="567" w:type="dxa"/>
            <w:vAlign w:val="center"/>
          </w:tcPr>
          <w:p w14:paraId="4E5E65FE" w14:textId="77777777" w:rsidR="00D26175" w:rsidRPr="00E7759A" w:rsidRDefault="00D26175" w:rsidP="009C08EB">
            <w:pPr>
              <w:spacing w:after="0"/>
              <w:rPr>
                <w:rFonts w:cs="Calibri"/>
                <w:vanish/>
                <w:sz w:val="20"/>
                <w:szCs w:val="20"/>
                <w:highlight w:val="cyan"/>
                <w:lang w:val="en-GB"/>
              </w:rPr>
            </w:pPr>
            <w:r w:rsidRPr="00E7759A">
              <w:rPr>
                <w:rFonts w:cs="Calibri"/>
                <w:vanish/>
                <w:sz w:val="20"/>
                <w:szCs w:val="20"/>
                <w:highlight w:val="cyan"/>
                <w:lang w:val="en-GB"/>
              </w:rPr>
              <w:t>0:1</w:t>
            </w:r>
          </w:p>
        </w:tc>
        <w:tc>
          <w:tcPr>
            <w:tcW w:w="1417" w:type="dxa"/>
            <w:vAlign w:val="center"/>
          </w:tcPr>
          <w:p w14:paraId="167BB0D8" w14:textId="77777777" w:rsidR="00D26175" w:rsidRPr="00E7759A" w:rsidRDefault="00D26175" w:rsidP="009C08EB">
            <w:pPr>
              <w:spacing w:after="0"/>
              <w:rPr>
                <w:rFonts w:cs="Calibri"/>
                <w:i/>
                <w:vanish/>
                <w:sz w:val="20"/>
                <w:szCs w:val="20"/>
                <w:highlight w:val="cyan"/>
                <w:lang w:val="en-GB"/>
              </w:rPr>
            </w:pPr>
            <w:proofErr w:type="spellStart"/>
            <w:proofErr w:type="gramStart"/>
            <w:r w:rsidRPr="00E7759A">
              <w:rPr>
                <w:rFonts w:cs="Calibri"/>
                <w:i/>
                <w:vanish/>
                <w:sz w:val="20"/>
                <w:szCs w:val="20"/>
                <w:highlight w:val="cyan"/>
                <w:lang w:val="en-GB"/>
              </w:rPr>
              <w:t>xsd:boolean</w:t>
            </w:r>
            <w:proofErr w:type="spellEnd"/>
            <w:proofErr w:type="gramEnd"/>
          </w:p>
        </w:tc>
        <w:tc>
          <w:tcPr>
            <w:tcW w:w="5103" w:type="dxa"/>
            <w:vAlign w:val="center"/>
          </w:tcPr>
          <w:p w14:paraId="223C13B4" w14:textId="77777777" w:rsidR="00D26175" w:rsidRPr="00E7759A" w:rsidRDefault="00D26175" w:rsidP="009C08EB">
            <w:pPr>
              <w:spacing w:after="0"/>
              <w:jc w:val="both"/>
              <w:rPr>
                <w:rFonts w:cs="Calibri"/>
                <w:vanish/>
                <w:sz w:val="20"/>
                <w:szCs w:val="20"/>
                <w:highlight w:val="cyan"/>
                <w:lang w:val="en-GB"/>
              </w:rPr>
            </w:pPr>
            <w:r w:rsidRPr="00E7759A">
              <w:rPr>
                <w:rFonts w:cs="Calibri"/>
                <w:vanish/>
                <w:sz w:val="20"/>
                <w:szCs w:val="20"/>
                <w:highlight w:val="cyan"/>
                <w:lang w:val="en-GB"/>
              </w:rPr>
              <w:t>Whether the interchange is advertised as a connection. Default is false.</w:t>
            </w:r>
          </w:p>
        </w:tc>
      </w:tr>
      <w:tr w:rsidR="00D26175" w:rsidRPr="00E32CB2" w14:paraId="733AC9C5" w14:textId="77777777" w:rsidTr="009C08EB">
        <w:tc>
          <w:tcPr>
            <w:tcW w:w="1560" w:type="dxa"/>
            <w:vMerge w:val="restart"/>
            <w:vAlign w:val="center"/>
          </w:tcPr>
          <w:p w14:paraId="491FC5F8" w14:textId="77777777" w:rsidR="00D26175" w:rsidRPr="00E7759A" w:rsidRDefault="00D26175" w:rsidP="009C08EB">
            <w:pPr>
              <w:spacing w:after="0"/>
              <w:rPr>
                <w:rFonts w:cs="Calibri"/>
                <w:i/>
                <w:sz w:val="20"/>
                <w:szCs w:val="20"/>
                <w:lang w:val="en-GB"/>
              </w:rPr>
            </w:pPr>
            <w:r w:rsidRPr="00E7759A">
              <w:rPr>
                <w:rFonts w:cs="Calibri"/>
                <w:i/>
                <w:sz w:val="20"/>
                <w:szCs w:val="20"/>
                <w:lang w:val="en-GB"/>
              </w:rPr>
              <w:t>Interchange Times</w:t>
            </w:r>
          </w:p>
        </w:tc>
        <w:tc>
          <w:tcPr>
            <w:tcW w:w="1843" w:type="dxa"/>
            <w:gridSpan w:val="2"/>
            <w:vAlign w:val="center"/>
          </w:tcPr>
          <w:p w14:paraId="62FA9588" w14:textId="77777777" w:rsidR="00D26175" w:rsidRPr="00E7759A" w:rsidRDefault="00D26175" w:rsidP="009C08EB">
            <w:pPr>
              <w:spacing w:after="0"/>
              <w:rPr>
                <w:rFonts w:cs="Calibri"/>
                <w:b/>
                <w:i/>
                <w:sz w:val="20"/>
                <w:szCs w:val="20"/>
              </w:rPr>
            </w:pPr>
            <w:r w:rsidRPr="00E7759A">
              <w:rPr>
                <w:rFonts w:cs="Calibri"/>
                <w:b/>
                <w:i/>
                <w:sz w:val="20"/>
                <w:szCs w:val="20"/>
                <w:highlight w:val="lightGray"/>
              </w:rPr>
              <w:t>Maximum</w:t>
            </w:r>
            <w:r w:rsidRPr="00E7759A">
              <w:rPr>
                <w:rFonts w:cs="Calibri"/>
                <w:b/>
                <w:i/>
                <w:spacing w:val="-4"/>
                <w:sz w:val="20"/>
                <w:szCs w:val="20"/>
                <w:highlight w:val="lightGray"/>
                <w:lang w:val="en-GB"/>
              </w:rPr>
              <w:softHyphen/>
            </w:r>
            <w:r w:rsidRPr="00E7759A">
              <w:rPr>
                <w:rFonts w:cs="Calibri"/>
                <w:b/>
                <w:i/>
                <w:sz w:val="20"/>
                <w:szCs w:val="20"/>
                <w:highlight w:val="lightGray"/>
              </w:rPr>
              <w:t>Wait</w:t>
            </w:r>
            <w:r w:rsidRPr="00E7759A">
              <w:rPr>
                <w:rFonts w:cs="Calibri"/>
                <w:b/>
                <w:i/>
                <w:spacing w:val="-4"/>
                <w:sz w:val="20"/>
                <w:szCs w:val="20"/>
                <w:highlight w:val="lightGray"/>
                <w:lang w:val="en-GB"/>
              </w:rPr>
              <w:softHyphen/>
            </w:r>
            <w:r w:rsidRPr="00E7759A">
              <w:rPr>
                <w:rFonts w:cs="Calibri"/>
                <w:b/>
                <w:i/>
                <w:sz w:val="20"/>
                <w:szCs w:val="20"/>
                <w:highlight w:val="lightGray"/>
              </w:rPr>
              <w:t>Time</w:t>
            </w:r>
          </w:p>
        </w:tc>
        <w:tc>
          <w:tcPr>
            <w:tcW w:w="567" w:type="dxa"/>
            <w:vAlign w:val="center"/>
          </w:tcPr>
          <w:p w14:paraId="42476576" w14:textId="77777777" w:rsidR="00D26175" w:rsidRPr="00E7759A" w:rsidRDefault="00D26175" w:rsidP="009C08EB">
            <w:pPr>
              <w:spacing w:after="0"/>
              <w:rPr>
                <w:rFonts w:cs="Calibri"/>
                <w:sz w:val="20"/>
                <w:szCs w:val="20"/>
              </w:rPr>
            </w:pPr>
            <w:r w:rsidRPr="00E7759A">
              <w:rPr>
                <w:rFonts w:cs="Calibri"/>
                <w:sz w:val="20"/>
                <w:szCs w:val="20"/>
              </w:rPr>
              <w:t>0:1</w:t>
            </w:r>
          </w:p>
        </w:tc>
        <w:tc>
          <w:tcPr>
            <w:tcW w:w="1417" w:type="dxa"/>
            <w:vAlign w:val="center"/>
          </w:tcPr>
          <w:p w14:paraId="480C3EA7" w14:textId="77777777" w:rsidR="00D26175" w:rsidRPr="00E7759A" w:rsidRDefault="00D26175" w:rsidP="009C08EB">
            <w:pPr>
              <w:spacing w:after="0"/>
              <w:rPr>
                <w:rFonts w:cs="Calibri"/>
                <w:i/>
                <w:sz w:val="20"/>
                <w:szCs w:val="20"/>
              </w:rPr>
            </w:pPr>
            <w:r w:rsidRPr="00E7759A">
              <w:rPr>
                <w:rFonts w:cs="Calibri"/>
                <w:i/>
                <w:sz w:val="20"/>
                <w:szCs w:val="20"/>
              </w:rPr>
              <w:t>Positive</w:t>
            </w:r>
            <w:r w:rsidRPr="00E7759A">
              <w:rPr>
                <w:rFonts w:cs="Calibri"/>
                <w:i/>
                <w:spacing w:val="-6"/>
                <w:sz w:val="20"/>
                <w:szCs w:val="20"/>
                <w:lang w:val="en-GB"/>
              </w:rPr>
              <w:softHyphen/>
            </w:r>
            <w:proofErr w:type="spellStart"/>
            <w:r w:rsidRPr="00E7759A">
              <w:rPr>
                <w:rFonts w:cs="Calibri"/>
                <w:i/>
                <w:sz w:val="20"/>
                <w:szCs w:val="20"/>
              </w:rPr>
              <w:t>Duration</w:t>
            </w:r>
            <w:r w:rsidRPr="00E7759A">
              <w:rPr>
                <w:rFonts w:cs="Calibri"/>
                <w:i/>
                <w:sz w:val="20"/>
                <w:szCs w:val="20"/>
              </w:rPr>
              <w:softHyphen/>
              <w:t>Type</w:t>
            </w:r>
            <w:proofErr w:type="spellEnd"/>
          </w:p>
        </w:tc>
        <w:tc>
          <w:tcPr>
            <w:tcW w:w="5103" w:type="dxa"/>
            <w:vAlign w:val="center"/>
          </w:tcPr>
          <w:p w14:paraId="18CC5DE5" w14:textId="77777777" w:rsidR="00D26175" w:rsidRPr="00E7759A" w:rsidRDefault="00D26175" w:rsidP="009C08EB">
            <w:pPr>
              <w:spacing w:after="0"/>
              <w:jc w:val="both"/>
              <w:rPr>
                <w:rFonts w:cs="Calibri"/>
                <w:sz w:val="20"/>
                <w:szCs w:val="20"/>
                <w:lang w:val="fr-FR"/>
              </w:rPr>
            </w:pPr>
            <w:r w:rsidRPr="00E7759A">
              <w:rPr>
                <w:rFonts w:cs="Calibri"/>
                <w:sz w:val="20"/>
                <w:szCs w:val="20"/>
                <w:lang w:val="fr-FR"/>
              </w:rPr>
              <w:t xml:space="preserve">Temps maximum qu’attendra le véhicule au </w:t>
            </w:r>
            <w:proofErr w:type="spellStart"/>
            <w:r w:rsidRPr="00E7759A">
              <w:rPr>
                <w:rFonts w:cs="Calibri"/>
                <w:sz w:val="20"/>
                <w:szCs w:val="20"/>
                <w:lang w:val="fr-FR"/>
              </w:rPr>
              <w:t>depart</w:t>
            </w:r>
            <w:proofErr w:type="spellEnd"/>
            <w:r w:rsidRPr="00E7759A">
              <w:rPr>
                <w:rFonts w:cs="Calibri"/>
                <w:sz w:val="20"/>
                <w:szCs w:val="20"/>
                <w:lang w:val="fr-FR"/>
              </w:rPr>
              <w:t xml:space="preserve"> si l’amenant est en retard.</w:t>
            </w:r>
          </w:p>
        </w:tc>
      </w:tr>
      <w:tr w:rsidR="00D26175" w:rsidRPr="00E7759A" w14:paraId="5E8DB4A6" w14:textId="77777777" w:rsidTr="009C08EB">
        <w:tc>
          <w:tcPr>
            <w:tcW w:w="1560" w:type="dxa"/>
            <w:vMerge/>
            <w:vAlign w:val="center"/>
          </w:tcPr>
          <w:p w14:paraId="315B7185" w14:textId="77777777" w:rsidR="00D26175" w:rsidRPr="00E7759A" w:rsidRDefault="00D26175" w:rsidP="009C08EB">
            <w:pPr>
              <w:spacing w:after="0"/>
              <w:rPr>
                <w:rFonts w:cs="Calibri"/>
                <w:i/>
                <w:sz w:val="20"/>
                <w:szCs w:val="20"/>
                <w:lang w:val="fr-FR"/>
              </w:rPr>
            </w:pPr>
          </w:p>
        </w:tc>
        <w:tc>
          <w:tcPr>
            <w:tcW w:w="1843" w:type="dxa"/>
            <w:gridSpan w:val="2"/>
            <w:vAlign w:val="center"/>
          </w:tcPr>
          <w:p w14:paraId="1C1EC4F9" w14:textId="77777777" w:rsidR="00D26175" w:rsidRPr="00E7759A" w:rsidRDefault="00D26175" w:rsidP="009C08EB">
            <w:pPr>
              <w:spacing w:after="0"/>
              <w:rPr>
                <w:rFonts w:cs="Calibri"/>
                <w:b/>
                <w:i/>
                <w:vanish/>
                <w:sz w:val="20"/>
                <w:szCs w:val="20"/>
                <w:highlight w:val="cyan"/>
              </w:rPr>
            </w:pPr>
            <w:proofErr w:type="spellStart"/>
            <w:r w:rsidRPr="00E7759A">
              <w:rPr>
                <w:rFonts w:cs="Calibri"/>
                <w:b/>
                <w:i/>
                <w:vanish/>
                <w:sz w:val="20"/>
                <w:szCs w:val="20"/>
                <w:highlight w:val="cyan"/>
              </w:rPr>
              <w:t>StandardWaitTime</w:t>
            </w:r>
            <w:proofErr w:type="spellEnd"/>
          </w:p>
        </w:tc>
        <w:tc>
          <w:tcPr>
            <w:tcW w:w="567" w:type="dxa"/>
            <w:vAlign w:val="center"/>
          </w:tcPr>
          <w:p w14:paraId="63774D23" w14:textId="77777777" w:rsidR="00D26175" w:rsidRPr="00E7759A" w:rsidRDefault="00D26175" w:rsidP="009C08EB">
            <w:pPr>
              <w:spacing w:after="0"/>
              <w:rPr>
                <w:rFonts w:cs="Calibri"/>
                <w:vanish/>
                <w:sz w:val="20"/>
                <w:szCs w:val="20"/>
                <w:highlight w:val="cyan"/>
              </w:rPr>
            </w:pPr>
            <w:r w:rsidRPr="00E7759A">
              <w:rPr>
                <w:rFonts w:cs="Calibri"/>
                <w:vanish/>
                <w:sz w:val="20"/>
                <w:szCs w:val="20"/>
                <w:highlight w:val="cyan"/>
              </w:rPr>
              <w:t>0:1</w:t>
            </w:r>
          </w:p>
        </w:tc>
        <w:tc>
          <w:tcPr>
            <w:tcW w:w="1417" w:type="dxa"/>
            <w:vAlign w:val="center"/>
          </w:tcPr>
          <w:p w14:paraId="72D718E5" w14:textId="77777777" w:rsidR="00D26175" w:rsidRPr="00E7759A" w:rsidRDefault="00D26175" w:rsidP="009C08EB">
            <w:pPr>
              <w:spacing w:after="0"/>
              <w:rPr>
                <w:rFonts w:cs="Calibri"/>
                <w:i/>
                <w:vanish/>
                <w:sz w:val="20"/>
                <w:szCs w:val="20"/>
                <w:highlight w:val="cyan"/>
              </w:rPr>
            </w:pPr>
            <w:proofErr w:type="spellStart"/>
            <w:proofErr w:type="gramStart"/>
            <w:r w:rsidRPr="00E7759A">
              <w:rPr>
                <w:rFonts w:cs="Calibri"/>
                <w:i/>
                <w:vanish/>
                <w:sz w:val="20"/>
                <w:szCs w:val="20"/>
                <w:highlight w:val="cyan"/>
              </w:rPr>
              <w:t>xsd:duration</w:t>
            </w:r>
            <w:proofErr w:type="spellEnd"/>
            <w:proofErr w:type="gramEnd"/>
          </w:p>
        </w:tc>
        <w:tc>
          <w:tcPr>
            <w:tcW w:w="5103" w:type="dxa"/>
            <w:vAlign w:val="center"/>
          </w:tcPr>
          <w:p w14:paraId="40E2F996" w14:textId="769622DE" w:rsidR="00D26175" w:rsidRPr="00E7759A" w:rsidRDefault="00D26175" w:rsidP="009C08EB">
            <w:pPr>
              <w:spacing w:after="0"/>
              <w:jc w:val="both"/>
              <w:rPr>
                <w:rFonts w:cs="Calibri"/>
                <w:vanish/>
                <w:sz w:val="20"/>
                <w:szCs w:val="20"/>
                <w:highlight w:val="cyan"/>
              </w:rPr>
            </w:pPr>
            <w:r w:rsidRPr="00E7759A">
              <w:rPr>
                <w:rFonts w:cs="Calibri"/>
                <w:vanish/>
                <w:sz w:val="20"/>
                <w:szCs w:val="20"/>
                <w:highlight w:val="cyan"/>
              </w:rPr>
              <w:t>Standard wait time for INTERCHANGE.</w:t>
            </w:r>
          </w:p>
        </w:tc>
      </w:tr>
      <w:tr w:rsidR="00D26175" w:rsidRPr="00E7759A" w14:paraId="4156E71F" w14:textId="77777777" w:rsidTr="009C08EB">
        <w:tc>
          <w:tcPr>
            <w:tcW w:w="1560" w:type="dxa"/>
            <w:vMerge/>
            <w:vAlign w:val="center"/>
          </w:tcPr>
          <w:p w14:paraId="7D58373E" w14:textId="77777777" w:rsidR="00D26175" w:rsidRPr="00E7759A" w:rsidRDefault="00D26175" w:rsidP="009C08EB">
            <w:pPr>
              <w:spacing w:after="0"/>
              <w:rPr>
                <w:rFonts w:cs="Calibri"/>
                <w:i/>
                <w:sz w:val="20"/>
                <w:szCs w:val="20"/>
                <w:lang w:val="en-GB"/>
              </w:rPr>
            </w:pPr>
          </w:p>
        </w:tc>
        <w:tc>
          <w:tcPr>
            <w:tcW w:w="1843" w:type="dxa"/>
            <w:gridSpan w:val="2"/>
            <w:vAlign w:val="center"/>
          </w:tcPr>
          <w:p w14:paraId="3C4C37CA" w14:textId="77777777" w:rsidR="00D26175" w:rsidRPr="00E7759A" w:rsidRDefault="00D26175" w:rsidP="009C08EB">
            <w:pPr>
              <w:spacing w:after="0"/>
              <w:rPr>
                <w:rFonts w:cs="Calibri"/>
                <w:b/>
                <w:i/>
                <w:vanish/>
                <w:sz w:val="20"/>
                <w:szCs w:val="20"/>
                <w:highlight w:val="cyan"/>
              </w:rPr>
            </w:pPr>
            <w:proofErr w:type="spellStart"/>
            <w:r w:rsidRPr="00E7759A">
              <w:rPr>
                <w:rFonts w:cs="Calibri"/>
                <w:b/>
                <w:i/>
                <w:vanish/>
                <w:sz w:val="20"/>
                <w:szCs w:val="20"/>
                <w:highlight w:val="cyan"/>
              </w:rPr>
              <w:t>MaximumAutomatic</w:t>
            </w:r>
            <w:r w:rsidRPr="00E7759A">
              <w:rPr>
                <w:rFonts w:cs="Calibri"/>
                <w:b/>
                <w:i/>
                <w:vanish/>
                <w:sz w:val="20"/>
                <w:szCs w:val="20"/>
                <w:highlight w:val="cyan"/>
              </w:rPr>
              <w:softHyphen/>
              <w:t>WaitTime</w:t>
            </w:r>
            <w:proofErr w:type="spellEnd"/>
          </w:p>
        </w:tc>
        <w:tc>
          <w:tcPr>
            <w:tcW w:w="567" w:type="dxa"/>
            <w:vAlign w:val="center"/>
          </w:tcPr>
          <w:p w14:paraId="53051A5F" w14:textId="77777777" w:rsidR="00D26175" w:rsidRPr="00E7759A" w:rsidRDefault="00D26175" w:rsidP="009C08EB">
            <w:pPr>
              <w:spacing w:after="0"/>
              <w:rPr>
                <w:rFonts w:cs="Calibri"/>
                <w:vanish/>
                <w:sz w:val="20"/>
                <w:szCs w:val="20"/>
                <w:highlight w:val="cyan"/>
              </w:rPr>
            </w:pPr>
            <w:r w:rsidRPr="00E7759A">
              <w:rPr>
                <w:rFonts w:cs="Calibri"/>
                <w:vanish/>
                <w:sz w:val="20"/>
                <w:szCs w:val="20"/>
                <w:highlight w:val="cyan"/>
              </w:rPr>
              <w:t>0:1</w:t>
            </w:r>
          </w:p>
        </w:tc>
        <w:tc>
          <w:tcPr>
            <w:tcW w:w="1417" w:type="dxa"/>
            <w:vAlign w:val="center"/>
          </w:tcPr>
          <w:p w14:paraId="05D18E20" w14:textId="77777777" w:rsidR="00D26175" w:rsidRPr="00E7759A" w:rsidRDefault="00D26175" w:rsidP="009C08EB">
            <w:pPr>
              <w:spacing w:after="0"/>
              <w:rPr>
                <w:rFonts w:cs="Calibri"/>
                <w:i/>
                <w:vanish/>
                <w:sz w:val="20"/>
                <w:szCs w:val="20"/>
                <w:highlight w:val="cyan"/>
              </w:rPr>
            </w:pPr>
            <w:proofErr w:type="spellStart"/>
            <w:proofErr w:type="gramStart"/>
            <w:r w:rsidRPr="00E7759A">
              <w:rPr>
                <w:rFonts w:cs="Calibri"/>
                <w:i/>
                <w:vanish/>
                <w:sz w:val="20"/>
                <w:szCs w:val="20"/>
                <w:highlight w:val="cyan"/>
              </w:rPr>
              <w:t>xsd:duration</w:t>
            </w:r>
            <w:proofErr w:type="spellEnd"/>
            <w:proofErr w:type="gramEnd"/>
          </w:p>
        </w:tc>
        <w:tc>
          <w:tcPr>
            <w:tcW w:w="5103" w:type="dxa"/>
            <w:vAlign w:val="center"/>
          </w:tcPr>
          <w:p w14:paraId="53460C69" w14:textId="78C484D9" w:rsidR="00D26175" w:rsidRPr="00E7759A" w:rsidRDefault="00D26175" w:rsidP="009C08EB">
            <w:pPr>
              <w:spacing w:after="0"/>
              <w:jc w:val="both"/>
              <w:rPr>
                <w:rFonts w:cs="Calibri"/>
                <w:vanish/>
                <w:sz w:val="20"/>
                <w:szCs w:val="20"/>
                <w:highlight w:val="cyan"/>
              </w:rPr>
            </w:pPr>
            <w:r w:rsidRPr="00E7759A">
              <w:rPr>
                <w:rFonts w:cs="Calibri"/>
                <w:vanish/>
                <w:sz w:val="20"/>
                <w:szCs w:val="20"/>
                <w:highlight w:val="cyan"/>
              </w:rPr>
              <w:t>Maximum automatic wait time that Distributor will wait for Feeder for INTERCHANGE.</w:t>
            </w:r>
          </w:p>
        </w:tc>
      </w:tr>
      <w:tr w:rsidR="00D26175" w:rsidRPr="00E7759A" w14:paraId="031E5334" w14:textId="77777777" w:rsidTr="009C08EB">
        <w:tc>
          <w:tcPr>
            <w:tcW w:w="1560" w:type="dxa"/>
            <w:vMerge/>
            <w:vAlign w:val="center"/>
          </w:tcPr>
          <w:p w14:paraId="3DED54F9" w14:textId="77777777" w:rsidR="00D26175" w:rsidRPr="00E7759A" w:rsidRDefault="00D26175" w:rsidP="009C08EB">
            <w:pPr>
              <w:spacing w:after="0"/>
              <w:rPr>
                <w:rFonts w:cs="Calibri"/>
                <w:i/>
                <w:sz w:val="20"/>
                <w:szCs w:val="20"/>
                <w:lang w:val="en-GB"/>
              </w:rPr>
            </w:pPr>
          </w:p>
        </w:tc>
        <w:tc>
          <w:tcPr>
            <w:tcW w:w="1843" w:type="dxa"/>
            <w:gridSpan w:val="2"/>
            <w:vAlign w:val="center"/>
          </w:tcPr>
          <w:p w14:paraId="54E19D96" w14:textId="77777777" w:rsidR="00D26175" w:rsidRPr="00E7759A" w:rsidRDefault="00D26175" w:rsidP="009C08EB">
            <w:pPr>
              <w:spacing w:after="0"/>
              <w:rPr>
                <w:rFonts w:cs="Calibri"/>
                <w:b/>
                <w:i/>
                <w:vanish/>
                <w:sz w:val="20"/>
                <w:szCs w:val="20"/>
                <w:highlight w:val="cyan"/>
              </w:rPr>
            </w:pPr>
            <w:proofErr w:type="spellStart"/>
            <w:r w:rsidRPr="00E7759A">
              <w:rPr>
                <w:rFonts w:cs="Calibri"/>
                <w:b/>
                <w:i/>
                <w:vanish/>
                <w:sz w:val="20"/>
                <w:szCs w:val="20"/>
                <w:highlight w:val="cyan"/>
              </w:rPr>
              <w:t>StandardTransfer</w:t>
            </w:r>
            <w:r w:rsidRPr="00E7759A">
              <w:rPr>
                <w:rFonts w:cs="Calibri"/>
                <w:b/>
                <w:i/>
                <w:vanish/>
                <w:sz w:val="20"/>
                <w:szCs w:val="20"/>
                <w:highlight w:val="cyan"/>
              </w:rPr>
              <w:softHyphen/>
              <w:t>Time</w:t>
            </w:r>
            <w:proofErr w:type="spellEnd"/>
          </w:p>
        </w:tc>
        <w:tc>
          <w:tcPr>
            <w:tcW w:w="567" w:type="dxa"/>
            <w:vAlign w:val="center"/>
          </w:tcPr>
          <w:p w14:paraId="6E67681E" w14:textId="77777777" w:rsidR="00D26175" w:rsidRPr="00E7759A" w:rsidRDefault="00D26175" w:rsidP="009C08EB">
            <w:pPr>
              <w:spacing w:after="0"/>
              <w:rPr>
                <w:rFonts w:cs="Calibri"/>
                <w:vanish/>
                <w:sz w:val="20"/>
                <w:szCs w:val="20"/>
                <w:highlight w:val="cyan"/>
              </w:rPr>
            </w:pPr>
            <w:r w:rsidRPr="00E7759A">
              <w:rPr>
                <w:rFonts w:cs="Calibri"/>
                <w:vanish/>
                <w:sz w:val="20"/>
                <w:szCs w:val="20"/>
                <w:highlight w:val="cyan"/>
              </w:rPr>
              <w:t>0:1</w:t>
            </w:r>
          </w:p>
        </w:tc>
        <w:tc>
          <w:tcPr>
            <w:tcW w:w="1417" w:type="dxa"/>
            <w:vAlign w:val="center"/>
          </w:tcPr>
          <w:p w14:paraId="101244EE" w14:textId="77777777" w:rsidR="00D26175" w:rsidRPr="00E7759A" w:rsidRDefault="00D26175" w:rsidP="009C08EB">
            <w:pPr>
              <w:spacing w:after="0"/>
              <w:rPr>
                <w:rFonts w:cs="Calibri"/>
                <w:i/>
                <w:vanish/>
                <w:sz w:val="20"/>
                <w:szCs w:val="20"/>
                <w:highlight w:val="cyan"/>
              </w:rPr>
            </w:pPr>
            <w:proofErr w:type="spellStart"/>
            <w:proofErr w:type="gramStart"/>
            <w:r w:rsidRPr="00E7759A">
              <w:rPr>
                <w:rFonts w:cs="Calibri"/>
                <w:i/>
                <w:vanish/>
                <w:sz w:val="20"/>
                <w:szCs w:val="20"/>
                <w:highlight w:val="cyan"/>
              </w:rPr>
              <w:t>xsd:duration</w:t>
            </w:r>
            <w:proofErr w:type="spellEnd"/>
            <w:proofErr w:type="gramEnd"/>
          </w:p>
        </w:tc>
        <w:tc>
          <w:tcPr>
            <w:tcW w:w="5103" w:type="dxa"/>
            <w:vAlign w:val="center"/>
          </w:tcPr>
          <w:p w14:paraId="27EB2605" w14:textId="77777777" w:rsidR="00D26175" w:rsidRPr="00E7759A" w:rsidRDefault="00D26175" w:rsidP="009C08EB">
            <w:pPr>
              <w:spacing w:after="0"/>
              <w:jc w:val="both"/>
              <w:rPr>
                <w:rFonts w:cs="Calibri"/>
                <w:vanish/>
                <w:sz w:val="20"/>
                <w:szCs w:val="20"/>
                <w:highlight w:val="cyan"/>
              </w:rPr>
            </w:pPr>
            <w:r w:rsidRPr="00E7759A">
              <w:rPr>
                <w:rFonts w:cs="Calibri"/>
                <w:vanish/>
                <w:sz w:val="20"/>
                <w:szCs w:val="20"/>
                <w:highlight w:val="cyan"/>
              </w:rPr>
              <w:t>Standard transfer duration for INTERCHANGE. SIRI</w:t>
            </w:r>
          </w:p>
        </w:tc>
      </w:tr>
      <w:tr w:rsidR="00D26175" w:rsidRPr="00E7759A" w14:paraId="1BB1CB9C" w14:textId="77777777" w:rsidTr="009C08EB">
        <w:tc>
          <w:tcPr>
            <w:tcW w:w="1560" w:type="dxa"/>
            <w:vMerge/>
            <w:vAlign w:val="center"/>
          </w:tcPr>
          <w:p w14:paraId="3D6AAD02" w14:textId="77777777" w:rsidR="00D26175" w:rsidRPr="00E7759A" w:rsidRDefault="00D26175" w:rsidP="009C08EB">
            <w:pPr>
              <w:spacing w:after="0"/>
              <w:rPr>
                <w:rFonts w:cs="Calibri"/>
                <w:i/>
                <w:sz w:val="20"/>
                <w:szCs w:val="20"/>
                <w:lang w:val="en-GB"/>
              </w:rPr>
            </w:pPr>
          </w:p>
        </w:tc>
        <w:tc>
          <w:tcPr>
            <w:tcW w:w="1843" w:type="dxa"/>
            <w:gridSpan w:val="2"/>
            <w:vAlign w:val="center"/>
          </w:tcPr>
          <w:p w14:paraId="407C0BA2" w14:textId="77777777" w:rsidR="00D26175" w:rsidRPr="00E7759A" w:rsidRDefault="00D26175" w:rsidP="009C08EB">
            <w:pPr>
              <w:spacing w:after="0"/>
              <w:rPr>
                <w:rFonts w:cs="Calibri"/>
                <w:b/>
                <w:i/>
                <w:vanish/>
                <w:sz w:val="20"/>
                <w:szCs w:val="20"/>
                <w:highlight w:val="cyan"/>
              </w:rPr>
            </w:pPr>
            <w:proofErr w:type="spellStart"/>
            <w:r w:rsidRPr="00E7759A">
              <w:rPr>
                <w:rFonts w:cs="Calibri"/>
                <w:b/>
                <w:i/>
                <w:vanish/>
                <w:sz w:val="20"/>
                <w:szCs w:val="20"/>
                <w:highlight w:val="cyan"/>
              </w:rPr>
              <w:t>MinimumTransfer</w:t>
            </w:r>
            <w:r w:rsidRPr="00E7759A">
              <w:rPr>
                <w:rFonts w:cs="Calibri"/>
                <w:b/>
                <w:i/>
                <w:vanish/>
                <w:sz w:val="20"/>
                <w:szCs w:val="20"/>
                <w:highlight w:val="cyan"/>
              </w:rPr>
              <w:softHyphen/>
              <w:t>Time</w:t>
            </w:r>
            <w:proofErr w:type="spellEnd"/>
          </w:p>
        </w:tc>
        <w:tc>
          <w:tcPr>
            <w:tcW w:w="567" w:type="dxa"/>
            <w:vAlign w:val="center"/>
          </w:tcPr>
          <w:p w14:paraId="71D71187" w14:textId="77777777" w:rsidR="00D26175" w:rsidRPr="00E7759A" w:rsidRDefault="00D26175" w:rsidP="009C08EB">
            <w:pPr>
              <w:spacing w:after="0"/>
              <w:rPr>
                <w:rFonts w:cs="Calibri"/>
                <w:vanish/>
                <w:sz w:val="20"/>
                <w:szCs w:val="20"/>
                <w:highlight w:val="cyan"/>
              </w:rPr>
            </w:pPr>
            <w:r w:rsidRPr="00E7759A">
              <w:rPr>
                <w:rFonts w:cs="Calibri"/>
                <w:vanish/>
                <w:sz w:val="20"/>
                <w:szCs w:val="20"/>
                <w:highlight w:val="cyan"/>
              </w:rPr>
              <w:t>0:1</w:t>
            </w:r>
          </w:p>
        </w:tc>
        <w:tc>
          <w:tcPr>
            <w:tcW w:w="1417" w:type="dxa"/>
            <w:vAlign w:val="center"/>
          </w:tcPr>
          <w:p w14:paraId="62C8536A" w14:textId="77777777" w:rsidR="00D26175" w:rsidRPr="00E7759A" w:rsidRDefault="00D26175" w:rsidP="009C08EB">
            <w:pPr>
              <w:spacing w:after="0"/>
              <w:rPr>
                <w:rFonts w:cs="Calibri"/>
                <w:i/>
                <w:vanish/>
                <w:sz w:val="20"/>
                <w:szCs w:val="20"/>
                <w:highlight w:val="cyan"/>
              </w:rPr>
            </w:pPr>
            <w:proofErr w:type="spellStart"/>
            <w:proofErr w:type="gramStart"/>
            <w:r w:rsidRPr="00E7759A">
              <w:rPr>
                <w:rFonts w:cs="Calibri"/>
                <w:i/>
                <w:vanish/>
                <w:sz w:val="20"/>
                <w:szCs w:val="20"/>
                <w:highlight w:val="cyan"/>
              </w:rPr>
              <w:t>xsd:duration</w:t>
            </w:r>
            <w:proofErr w:type="spellEnd"/>
            <w:proofErr w:type="gramEnd"/>
          </w:p>
        </w:tc>
        <w:tc>
          <w:tcPr>
            <w:tcW w:w="5103" w:type="dxa"/>
            <w:vAlign w:val="center"/>
          </w:tcPr>
          <w:p w14:paraId="3A34EE96" w14:textId="77777777" w:rsidR="00D26175" w:rsidRPr="00E7759A" w:rsidRDefault="00D26175" w:rsidP="009C08EB">
            <w:pPr>
              <w:spacing w:after="0"/>
              <w:jc w:val="both"/>
              <w:rPr>
                <w:rFonts w:cs="Calibri"/>
                <w:vanish/>
                <w:sz w:val="20"/>
                <w:szCs w:val="20"/>
                <w:highlight w:val="cyan"/>
              </w:rPr>
            </w:pPr>
            <w:r w:rsidRPr="00E7759A">
              <w:rPr>
                <w:rFonts w:cs="Calibri"/>
                <w:vanish/>
                <w:sz w:val="20"/>
                <w:szCs w:val="20"/>
                <w:highlight w:val="cyan"/>
              </w:rPr>
              <w:t>Minimum transfer duration for INTERCHANGE. SIRI</w:t>
            </w:r>
          </w:p>
        </w:tc>
      </w:tr>
      <w:tr w:rsidR="00D26175" w:rsidRPr="00E7759A" w14:paraId="5B1E9D2C" w14:textId="77777777" w:rsidTr="009C08EB">
        <w:tc>
          <w:tcPr>
            <w:tcW w:w="1560" w:type="dxa"/>
            <w:vMerge/>
            <w:vAlign w:val="center"/>
          </w:tcPr>
          <w:p w14:paraId="0EDCCE5B" w14:textId="77777777" w:rsidR="00D26175" w:rsidRPr="00E7759A" w:rsidRDefault="00D26175" w:rsidP="009C08EB">
            <w:pPr>
              <w:spacing w:after="0"/>
              <w:rPr>
                <w:rFonts w:cs="Calibri"/>
                <w:i/>
                <w:sz w:val="20"/>
                <w:szCs w:val="20"/>
                <w:lang w:val="en-GB"/>
              </w:rPr>
            </w:pPr>
          </w:p>
        </w:tc>
        <w:tc>
          <w:tcPr>
            <w:tcW w:w="1843" w:type="dxa"/>
            <w:gridSpan w:val="2"/>
            <w:vAlign w:val="center"/>
          </w:tcPr>
          <w:p w14:paraId="47E532C1" w14:textId="77777777" w:rsidR="00D26175" w:rsidRPr="00E7759A" w:rsidRDefault="00D26175" w:rsidP="009C08EB">
            <w:pPr>
              <w:spacing w:after="0"/>
              <w:rPr>
                <w:rFonts w:cs="Calibri"/>
                <w:b/>
                <w:i/>
                <w:vanish/>
                <w:sz w:val="20"/>
                <w:szCs w:val="20"/>
                <w:highlight w:val="cyan"/>
              </w:rPr>
            </w:pPr>
            <w:proofErr w:type="spellStart"/>
            <w:r w:rsidRPr="00E7759A">
              <w:rPr>
                <w:rFonts w:cs="Calibri"/>
                <w:b/>
                <w:i/>
                <w:vanish/>
                <w:sz w:val="20"/>
                <w:szCs w:val="20"/>
                <w:highlight w:val="cyan"/>
              </w:rPr>
              <w:t>MaximumTransfer</w:t>
            </w:r>
            <w:r w:rsidRPr="00E7759A">
              <w:rPr>
                <w:rFonts w:cs="Calibri"/>
                <w:b/>
                <w:i/>
                <w:vanish/>
                <w:sz w:val="20"/>
                <w:szCs w:val="20"/>
                <w:highlight w:val="cyan"/>
              </w:rPr>
              <w:softHyphen/>
              <w:t>Time</w:t>
            </w:r>
            <w:proofErr w:type="spellEnd"/>
          </w:p>
        </w:tc>
        <w:tc>
          <w:tcPr>
            <w:tcW w:w="567" w:type="dxa"/>
            <w:vAlign w:val="center"/>
          </w:tcPr>
          <w:p w14:paraId="3ED8EAB5" w14:textId="77777777" w:rsidR="00D26175" w:rsidRPr="00E7759A" w:rsidRDefault="00D26175" w:rsidP="009C08EB">
            <w:pPr>
              <w:spacing w:after="0"/>
              <w:rPr>
                <w:rFonts w:cs="Calibri"/>
                <w:vanish/>
                <w:sz w:val="20"/>
                <w:szCs w:val="20"/>
                <w:highlight w:val="cyan"/>
              </w:rPr>
            </w:pPr>
            <w:r w:rsidRPr="00E7759A">
              <w:rPr>
                <w:rFonts w:cs="Calibri"/>
                <w:vanish/>
                <w:sz w:val="20"/>
                <w:szCs w:val="20"/>
                <w:highlight w:val="cyan"/>
              </w:rPr>
              <w:t>0:1</w:t>
            </w:r>
          </w:p>
        </w:tc>
        <w:tc>
          <w:tcPr>
            <w:tcW w:w="1417" w:type="dxa"/>
            <w:vAlign w:val="center"/>
          </w:tcPr>
          <w:p w14:paraId="22B0FE5E" w14:textId="77777777" w:rsidR="00D26175" w:rsidRPr="00E7759A" w:rsidRDefault="00D26175" w:rsidP="009C08EB">
            <w:pPr>
              <w:spacing w:after="0"/>
              <w:rPr>
                <w:rFonts w:cs="Calibri"/>
                <w:i/>
                <w:vanish/>
                <w:sz w:val="20"/>
                <w:szCs w:val="20"/>
                <w:highlight w:val="cyan"/>
              </w:rPr>
            </w:pPr>
            <w:proofErr w:type="spellStart"/>
            <w:proofErr w:type="gramStart"/>
            <w:r w:rsidRPr="00E7759A">
              <w:rPr>
                <w:rFonts w:cs="Calibri"/>
                <w:i/>
                <w:vanish/>
                <w:sz w:val="20"/>
                <w:szCs w:val="20"/>
                <w:highlight w:val="cyan"/>
              </w:rPr>
              <w:t>xsd:duration</w:t>
            </w:r>
            <w:proofErr w:type="spellEnd"/>
            <w:proofErr w:type="gramEnd"/>
          </w:p>
        </w:tc>
        <w:tc>
          <w:tcPr>
            <w:tcW w:w="5103" w:type="dxa"/>
            <w:vAlign w:val="center"/>
          </w:tcPr>
          <w:p w14:paraId="7B1B231A" w14:textId="77777777" w:rsidR="00D26175" w:rsidRPr="00E7759A" w:rsidRDefault="00D26175" w:rsidP="009C08EB">
            <w:pPr>
              <w:spacing w:after="0"/>
              <w:jc w:val="both"/>
              <w:rPr>
                <w:rFonts w:cs="Calibri"/>
                <w:vanish/>
                <w:sz w:val="20"/>
                <w:szCs w:val="20"/>
                <w:highlight w:val="cyan"/>
              </w:rPr>
            </w:pPr>
            <w:r w:rsidRPr="00E7759A">
              <w:rPr>
                <w:rFonts w:cs="Calibri"/>
                <w:vanish/>
                <w:sz w:val="20"/>
                <w:szCs w:val="20"/>
                <w:highlight w:val="cyan"/>
              </w:rPr>
              <w:t>Maximum transfer duration for INTERCHANGE. SIRI</w:t>
            </w:r>
          </w:p>
        </w:tc>
      </w:tr>
      <w:tr w:rsidR="00D26175" w:rsidRPr="00E7759A" w14:paraId="09B2FB5B" w14:textId="77777777" w:rsidTr="009C08EB">
        <w:trPr>
          <w:hidden/>
        </w:trPr>
        <w:tc>
          <w:tcPr>
            <w:tcW w:w="1560" w:type="dxa"/>
            <w:vAlign w:val="center"/>
          </w:tcPr>
          <w:p w14:paraId="40807D39" w14:textId="77777777" w:rsidR="00D26175" w:rsidRPr="00E7759A" w:rsidRDefault="00D26175" w:rsidP="009C08EB">
            <w:pPr>
              <w:spacing w:after="0"/>
              <w:rPr>
                <w:rFonts w:cs="Calibri"/>
                <w:i/>
                <w:vanish/>
                <w:sz w:val="20"/>
                <w:szCs w:val="20"/>
                <w:highlight w:val="cyan"/>
                <w:lang w:val="en-GB"/>
              </w:rPr>
            </w:pPr>
            <w:r w:rsidRPr="00E7759A">
              <w:rPr>
                <w:rFonts w:cs="Calibri"/>
                <w:i/>
                <w:vanish/>
                <w:sz w:val="20"/>
                <w:szCs w:val="20"/>
                <w:highlight w:val="cyan"/>
                <w:lang w:val="en-GB"/>
              </w:rPr>
              <w:t>any</w:t>
            </w:r>
          </w:p>
        </w:tc>
        <w:tc>
          <w:tcPr>
            <w:tcW w:w="1843" w:type="dxa"/>
            <w:gridSpan w:val="2"/>
            <w:vAlign w:val="center"/>
          </w:tcPr>
          <w:p w14:paraId="1C50BE30" w14:textId="77777777" w:rsidR="00D26175" w:rsidRPr="00E7759A" w:rsidRDefault="00D26175" w:rsidP="009C08EB">
            <w:pPr>
              <w:spacing w:after="0"/>
              <w:rPr>
                <w:rFonts w:cs="Calibri"/>
                <w:b/>
                <w:i/>
                <w:vanish/>
                <w:sz w:val="20"/>
                <w:szCs w:val="20"/>
                <w:highlight w:val="cyan"/>
                <w:lang w:val="en-GB"/>
              </w:rPr>
            </w:pPr>
            <w:r w:rsidRPr="00E7759A">
              <w:rPr>
                <w:rFonts w:cs="Calibri"/>
                <w:b/>
                <w:i/>
                <w:vanish/>
                <w:sz w:val="20"/>
                <w:szCs w:val="20"/>
                <w:highlight w:val="cyan"/>
                <w:lang w:val="en-GB"/>
              </w:rPr>
              <w:t>Extensions</w:t>
            </w:r>
          </w:p>
        </w:tc>
        <w:tc>
          <w:tcPr>
            <w:tcW w:w="567" w:type="dxa"/>
            <w:vAlign w:val="center"/>
          </w:tcPr>
          <w:p w14:paraId="609D000B" w14:textId="77777777" w:rsidR="00D26175" w:rsidRPr="00E7759A" w:rsidRDefault="00D26175" w:rsidP="009C08EB">
            <w:pPr>
              <w:spacing w:after="0"/>
              <w:rPr>
                <w:rFonts w:cs="Calibri"/>
                <w:vanish/>
                <w:sz w:val="20"/>
                <w:szCs w:val="20"/>
                <w:highlight w:val="cyan"/>
                <w:lang w:val="en-GB"/>
              </w:rPr>
            </w:pPr>
            <w:r w:rsidRPr="00E7759A">
              <w:rPr>
                <w:rFonts w:cs="Calibri"/>
                <w:vanish/>
                <w:sz w:val="20"/>
                <w:szCs w:val="20"/>
                <w:highlight w:val="cyan"/>
                <w:lang w:val="en-GB"/>
              </w:rPr>
              <w:t>0:1</w:t>
            </w:r>
          </w:p>
        </w:tc>
        <w:tc>
          <w:tcPr>
            <w:tcW w:w="1417" w:type="dxa"/>
            <w:vAlign w:val="center"/>
          </w:tcPr>
          <w:p w14:paraId="02178037" w14:textId="77777777" w:rsidR="00D26175" w:rsidRPr="00E7759A" w:rsidRDefault="00D26175" w:rsidP="009C08EB">
            <w:pPr>
              <w:spacing w:after="0"/>
              <w:rPr>
                <w:rFonts w:cs="Calibri"/>
                <w:i/>
                <w:vanish/>
                <w:sz w:val="20"/>
                <w:szCs w:val="20"/>
                <w:highlight w:val="cyan"/>
                <w:lang w:val="en-GB"/>
              </w:rPr>
            </w:pPr>
            <w:r w:rsidRPr="00E7759A">
              <w:rPr>
                <w:rFonts w:cs="Calibri"/>
                <w:i/>
                <w:vanish/>
                <w:sz w:val="20"/>
                <w:szCs w:val="20"/>
                <w:highlight w:val="cyan"/>
                <w:lang w:val="en-GB"/>
              </w:rPr>
              <w:t>any</w:t>
            </w:r>
          </w:p>
        </w:tc>
        <w:tc>
          <w:tcPr>
            <w:tcW w:w="5103" w:type="dxa"/>
            <w:vAlign w:val="center"/>
          </w:tcPr>
          <w:p w14:paraId="5A9E65C4" w14:textId="77777777" w:rsidR="00D26175" w:rsidRPr="00E7759A" w:rsidRDefault="00D26175" w:rsidP="009C08EB">
            <w:pPr>
              <w:spacing w:after="0"/>
              <w:jc w:val="both"/>
              <w:rPr>
                <w:rFonts w:cs="Calibri"/>
                <w:vanish/>
                <w:sz w:val="20"/>
                <w:szCs w:val="20"/>
                <w:lang w:val="en-GB"/>
              </w:rPr>
            </w:pPr>
            <w:r w:rsidRPr="00E7759A">
              <w:rPr>
                <w:rFonts w:cs="Calibri"/>
                <w:vanish/>
                <w:sz w:val="20"/>
                <w:szCs w:val="20"/>
                <w:highlight w:val="cyan"/>
                <w:lang w:val="en-GB"/>
              </w:rPr>
              <w:t>Placeholder for user extensions.</w:t>
            </w:r>
          </w:p>
        </w:tc>
      </w:tr>
    </w:tbl>
    <w:p w14:paraId="326192CC" w14:textId="77777777" w:rsidR="00F7389F" w:rsidRPr="00B8450D" w:rsidRDefault="00F7389F" w:rsidP="005D0AB1">
      <w:pPr>
        <w:pStyle w:val="BiblioTitle"/>
        <w:rPr>
          <w:lang w:val="en-GB"/>
        </w:rPr>
      </w:pPr>
      <w:bookmarkStart w:id="605" w:name="_Toc109134028"/>
      <w:proofErr w:type="spellStart"/>
      <w:r w:rsidRPr="00B8450D">
        <w:rPr>
          <w:lang w:val="en-GB"/>
        </w:rPr>
        <w:lastRenderedPageBreak/>
        <w:t>Bibliograp</w:t>
      </w:r>
      <w:r w:rsidR="00C13721">
        <w:rPr>
          <w:lang w:val="en-GB"/>
        </w:rPr>
        <w:t>hie</w:t>
      </w:r>
      <w:bookmarkEnd w:id="579"/>
      <w:bookmarkEnd w:id="580"/>
      <w:bookmarkEnd w:id="581"/>
      <w:bookmarkEnd w:id="582"/>
      <w:bookmarkEnd w:id="605"/>
      <w:proofErr w:type="spellEnd"/>
    </w:p>
    <w:p w14:paraId="6449738C" w14:textId="77777777" w:rsidR="00AA7016" w:rsidRPr="00283557" w:rsidRDefault="00AA7016" w:rsidP="005D0AB1">
      <w:pPr>
        <w:pStyle w:val="Biblioentry"/>
        <w:rPr>
          <w:noProof/>
        </w:rPr>
      </w:pPr>
      <w:r w:rsidRPr="00283557">
        <w:rPr>
          <w:noProof/>
        </w:rPr>
        <w:t>ISO 8601, Data elements and interchange formats – Information interchange – Representation of dates and times</w:t>
      </w:r>
    </w:p>
    <w:p w14:paraId="70E2C116" w14:textId="77777777" w:rsidR="00AA7016" w:rsidRPr="00283557" w:rsidRDefault="00AA7016" w:rsidP="00C93FC5">
      <w:pPr>
        <w:pStyle w:val="Biblioentry"/>
        <w:rPr>
          <w:noProof/>
        </w:rPr>
      </w:pPr>
      <w:r w:rsidRPr="00283557">
        <w:rPr>
          <w:noProof/>
        </w:rPr>
        <w:t>ISO 639/IETF 1766, Tags for the Identification of Languages</w:t>
      </w:r>
    </w:p>
    <w:p w14:paraId="4616532A" w14:textId="77777777" w:rsidR="00AA7016" w:rsidRPr="00283557" w:rsidRDefault="00AA7016" w:rsidP="00C93FC5">
      <w:pPr>
        <w:pStyle w:val="Biblioentry"/>
        <w:rPr>
          <w:noProof/>
        </w:rPr>
      </w:pPr>
      <w:r w:rsidRPr="00283557">
        <w:rPr>
          <w:noProof/>
        </w:rPr>
        <w:t>ISO/IEC 19501-1:2002, Unified Modelling Language (UML) – Part 1: Specification</w:t>
      </w:r>
    </w:p>
    <w:p w14:paraId="61815AEE" w14:textId="77777777" w:rsidR="00AA7016" w:rsidRPr="00283557" w:rsidRDefault="00AA7016" w:rsidP="00C93FC5">
      <w:pPr>
        <w:pStyle w:val="Biblioentry"/>
        <w:rPr>
          <w:noProof/>
        </w:rPr>
      </w:pPr>
      <w:r w:rsidRPr="00283557">
        <w:rPr>
          <w:noProof/>
        </w:rPr>
        <w:t>National standards, in particular profile NEPTUNE, TransXChange, BISON and VDV 452, and other standards like NOPTIS</w:t>
      </w:r>
    </w:p>
    <w:p w14:paraId="3A8A5326" w14:textId="77777777" w:rsidR="00AA7016" w:rsidRPr="00283557" w:rsidRDefault="00AA7016" w:rsidP="00C93FC5">
      <w:pPr>
        <w:pStyle w:val="Biblioentry"/>
        <w:rPr>
          <w:noProof/>
        </w:rPr>
      </w:pPr>
      <w:r w:rsidRPr="00283557">
        <w:rPr>
          <w:noProof/>
        </w:rPr>
        <w:t>ERA TAP-TSI: Commission Regulation (EU) No 454/2011 of 5 May 2011 on the technical specification for interoperability relating to the subsystem ‘telematics applications for passenger services’ of the trans-European rail system.</w:t>
      </w:r>
    </w:p>
    <w:p w14:paraId="67A4A7DA" w14:textId="77777777" w:rsidR="00AA7016" w:rsidRPr="00283557" w:rsidRDefault="00AA7016" w:rsidP="00C93FC5">
      <w:pPr>
        <w:pStyle w:val="Biblioentry"/>
        <w:rPr>
          <w:noProof/>
        </w:rPr>
      </w:pPr>
      <w:r w:rsidRPr="00283557">
        <w:rPr>
          <w:noProof/>
        </w:rPr>
        <w:t>UIC recommendations and leaflets</w:t>
      </w:r>
    </w:p>
    <w:p w14:paraId="32C8483D" w14:textId="77777777" w:rsidR="00AA7016" w:rsidRPr="00283557" w:rsidRDefault="00AA7016" w:rsidP="00C93FC5">
      <w:pPr>
        <w:pStyle w:val="Biblioentry"/>
        <w:rPr>
          <w:noProof/>
        </w:rPr>
      </w:pPr>
      <w:r w:rsidRPr="00283557">
        <w:rPr>
          <w:noProof/>
        </w:rPr>
        <w:t>XML, Extensible Mark-up Language (XML) 1.0 W3C Recommendation 04 February 2004, available at http://www.w3.org/TR/2004/REC-xml-20040204.</w:t>
      </w:r>
    </w:p>
    <w:p w14:paraId="4888112B" w14:textId="77777777" w:rsidR="00FD593A" w:rsidRPr="00747EFE" w:rsidRDefault="00FD593A" w:rsidP="00C93FC5">
      <w:pPr>
        <w:pStyle w:val="Biblioentry"/>
        <w:rPr>
          <w:lang w:val="en-GB"/>
        </w:rPr>
      </w:pPr>
      <w:r w:rsidRPr="00747EFE">
        <w:rPr>
          <w:lang w:val="en-GB"/>
        </w:rPr>
        <w:t xml:space="preserve">Europe on the Move: Commission </w:t>
      </w:r>
      <w:proofErr w:type="gramStart"/>
      <w:r w:rsidRPr="00747EFE">
        <w:rPr>
          <w:lang w:val="en-GB"/>
        </w:rPr>
        <w:t>takes action</w:t>
      </w:r>
      <w:proofErr w:type="gramEnd"/>
      <w:r w:rsidRPr="00747EFE">
        <w:rPr>
          <w:lang w:val="en-GB"/>
        </w:rPr>
        <w:t xml:space="preserve"> for clean, competitive and connected mobility</w:t>
      </w:r>
    </w:p>
    <w:p w14:paraId="270783A0" w14:textId="77777777" w:rsidR="00FD593A" w:rsidRPr="00BD623C" w:rsidRDefault="00FD593A" w:rsidP="005D0AB1">
      <w:pPr>
        <w:pStyle w:val="Bibliografie2"/>
        <w:rPr>
          <w:noProof/>
        </w:rPr>
      </w:pPr>
      <w:r>
        <w:rPr>
          <w:noProof/>
        </w:rPr>
        <w:tab/>
      </w:r>
      <w:r>
        <w:rPr>
          <w:noProof/>
        </w:rPr>
        <w:tab/>
      </w:r>
      <w:hyperlink r:id="rId27" w:history="1">
        <w:r w:rsidRPr="00BD623C">
          <w:rPr>
            <w:noProof/>
          </w:rPr>
          <w:t>https://ec.europa.eu/transport/modes/road/news/2017-05-31-europe-on-the-move_en</w:t>
        </w:r>
      </w:hyperlink>
      <w:r w:rsidRPr="00BD623C">
        <w:rPr>
          <w:noProof/>
        </w:rPr>
        <w:t xml:space="preserve"> </w:t>
      </w:r>
    </w:p>
    <w:p w14:paraId="66516544" w14:textId="77777777" w:rsidR="00FD593A" w:rsidRPr="00747EFE" w:rsidRDefault="00FD593A" w:rsidP="005D0AB1">
      <w:pPr>
        <w:pStyle w:val="Biblioentry"/>
        <w:rPr>
          <w:lang w:val="en-GB"/>
        </w:rPr>
      </w:pPr>
      <w:r w:rsidRPr="00747EFE">
        <w:rPr>
          <w:lang w:val="en-GB"/>
        </w:rPr>
        <w:t>Commission Delegated Regulation on the provision of EU-wide multimodal travel information service</w:t>
      </w:r>
    </w:p>
    <w:p w14:paraId="5BA6E13B" w14:textId="77777777" w:rsidR="00FD593A" w:rsidRPr="00B8450D" w:rsidRDefault="00421AA3" w:rsidP="005D0AB1">
      <w:pPr>
        <w:rPr>
          <w:lang w:val="en-GB"/>
        </w:rPr>
      </w:pPr>
      <w:hyperlink r:id="rId28" w:history="1">
        <w:r w:rsidR="00FD593A" w:rsidRPr="00B8450D">
          <w:rPr>
            <w:rStyle w:val="Lienhypertexte"/>
            <w:lang w:val="en-GB"/>
          </w:rPr>
          <w:t>http://ec.europa.eu/info/law/better-regulation/initiatives/c-2017-3574_en</w:t>
        </w:r>
      </w:hyperlink>
      <w:r w:rsidR="00FD593A" w:rsidRPr="00B8450D">
        <w:rPr>
          <w:lang w:val="en-GB"/>
        </w:rPr>
        <w:t xml:space="preserve"> </w:t>
      </w:r>
    </w:p>
    <w:p w14:paraId="2C1B741E" w14:textId="77777777" w:rsidR="005E4038" w:rsidRPr="00682D26" w:rsidRDefault="00E87A9D" w:rsidP="005D0AB1">
      <w:pPr>
        <w:pStyle w:val="Biblioentry"/>
        <w:rPr>
          <w:lang w:val="fr-FR"/>
        </w:rPr>
      </w:pPr>
      <w:r>
        <w:rPr>
          <w:lang w:val="en-GB"/>
        </w:rPr>
        <w:tab/>
      </w:r>
      <w:proofErr w:type="spellStart"/>
      <w:r w:rsidRPr="00682D26">
        <w:rPr>
          <w:lang w:val="fr-FR"/>
        </w:rPr>
        <w:t>Github</w:t>
      </w:r>
      <w:proofErr w:type="spellEnd"/>
      <w:r w:rsidRPr="00682D26">
        <w:rPr>
          <w:lang w:val="fr-FR"/>
        </w:rPr>
        <w:t xml:space="preserve"> SIRI disponible sur le lien </w:t>
      </w:r>
      <w:r w:rsidR="0055754E">
        <w:fldChar w:fldCharType="begin"/>
      </w:r>
      <w:r w:rsidR="0055754E" w:rsidRPr="006441BD">
        <w:rPr>
          <w:lang w:val="fr-FR"/>
          <w:rPrChange w:id="606" w:author="thierry henault" w:date="2022-08-10T14:26:00Z">
            <w:rPr/>
          </w:rPrChange>
        </w:rPr>
        <w:instrText xml:space="preserve"> HYPERLINK "http://github.com/siri-cen/siri" </w:instrText>
      </w:r>
      <w:r w:rsidR="0055754E">
        <w:fldChar w:fldCharType="separate"/>
      </w:r>
      <w:r w:rsidRPr="00682D26">
        <w:rPr>
          <w:lang w:val="fr-FR"/>
        </w:rPr>
        <w:t>http://github.com/siri-cen/siri</w:t>
      </w:r>
      <w:r w:rsidR="0055754E">
        <w:rPr>
          <w:lang w:val="fr-FR"/>
        </w:rPr>
        <w:fldChar w:fldCharType="end"/>
      </w:r>
    </w:p>
    <w:p w14:paraId="34427B04" w14:textId="77777777" w:rsidR="00E87A9D" w:rsidRPr="00682D26" w:rsidRDefault="00E87A9D" w:rsidP="005D0AB1">
      <w:pPr>
        <w:rPr>
          <w:lang w:val="fr-FR"/>
        </w:rPr>
      </w:pPr>
      <w:r w:rsidRPr="00682D26">
        <w:rPr>
          <w:lang w:val="fr-FR"/>
        </w:rPr>
        <w:t xml:space="preserve">Accès aux </w:t>
      </w:r>
      <w:proofErr w:type="spellStart"/>
      <w:r w:rsidRPr="00682D26">
        <w:rPr>
          <w:lang w:val="fr-FR"/>
        </w:rPr>
        <w:t>xsd</w:t>
      </w:r>
      <w:proofErr w:type="spellEnd"/>
      <w:r w:rsidRPr="00682D26">
        <w:rPr>
          <w:lang w:val="fr-FR"/>
        </w:rPr>
        <w:t xml:space="preserve"> et </w:t>
      </w:r>
      <w:proofErr w:type="spellStart"/>
      <w:r w:rsidRPr="00682D26">
        <w:rPr>
          <w:lang w:val="fr-FR"/>
        </w:rPr>
        <w:t>wsdl</w:t>
      </w:r>
      <w:proofErr w:type="spellEnd"/>
      <w:r w:rsidRPr="00682D26">
        <w:rPr>
          <w:lang w:val="fr-FR"/>
        </w:rPr>
        <w:t xml:space="preserve"> SIRI</w:t>
      </w:r>
    </w:p>
    <w:p w14:paraId="7576134E" w14:textId="24D331CE" w:rsidR="00C13721" w:rsidRPr="00A46FBA" w:rsidRDefault="00C13721" w:rsidP="00A46FBA">
      <w:pPr>
        <w:rPr>
          <w:b/>
          <w:bCs/>
          <w:i/>
          <w:iCs/>
          <w:lang w:val="fr-FR"/>
        </w:rPr>
      </w:pPr>
      <w:bookmarkStart w:id="607" w:name="_Documents_d’accompagnement"/>
      <w:bookmarkStart w:id="608" w:name="_Ref26538176"/>
      <w:bookmarkStart w:id="609" w:name="_Ref26868547"/>
      <w:bookmarkStart w:id="610" w:name="_Toc26889713"/>
      <w:bookmarkEnd w:id="607"/>
      <w:r w:rsidRPr="00A46FBA">
        <w:rPr>
          <w:b/>
          <w:bCs/>
          <w:i/>
          <w:iCs/>
          <w:lang w:val="fr-FR"/>
        </w:rPr>
        <w:t>Documents d’accompagnement</w:t>
      </w:r>
      <w:bookmarkEnd w:id="608"/>
      <w:bookmarkEnd w:id="609"/>
      <w:bookmarkEnd w:id="610"/>
    </w:p>
    <w:p w14:paraId="4DCF82C8" w14:textId="77777777" w:rsidR="00C13721" w:rsidRDefault="00C13721" w:rsidP="005D0AB1">
      <w:pPr>
        <w:rPr>
          <w:lang w:val="fr-FR"/>
        </w:rPr>
      </w:pPr>
      <w:r>
        <w:rPr>
          <w:lang w:val="fr-FR"/>
        </w:rPr>
        <w:t>[A1] Description des Cas d’usage du profil SIRI France</w:t>
      </w:r>
    </w:p>
    <w:p w14:paraId="2CD91EC7" w14:textId="77777777" w:rsidR="00C13721" w:rsidRDefault="00C13721" w:rsidP="00C93FC5">
      <w:pPr>
        <w:rPr>
          <w:lang w:val="fr-FR"/>
        </w:rPr>
      </w:pPr>
      <w:r>
        <w:rPr>
          <w:lang w:val="fr-FR"/>
        </w:rPr>
        <w:t>[A2] Règle</w:t>
      </w:r>
      <w:r w:rsidR="00BE1F2A">
        <w:rPr>
          <w:lang w:val="fr-FR"/>
        </w:rPr>
        <w:t>s</w:t>
      </w:r>
      <w:r>
        <w:rPr>
          <w:lang w:val="fr-FR"/>
        </w:rPr>
        <w:t xml:space="preserve"> de gestion dynamique </w:t>
      </w:r>
    </w:p>
    <w:p w14:paraId="2D97238F" w14:textId="146C696F" w:rsidR="00AB329D" w:rsidRPr="00682D26" w:rsidRDefault="00C13721" w:rsidP="00C93FC5">
      <w:pPr>
        <w:rPr>
          <w:lang w:val="fr-FR"/>
        </w:rPr>
      </w:pPr>
      <w:r>
        <w:rPr>
          <w:lang w:val="fr-FR"/>
        </w:rPr>
        <w:t>[A3] Bonnes Pratiques Implémentation SIRI</w:t>
      </w:r>
    </w:p>
    <w:sectPr w:rsidR="00AB329D" w:rsidRPr="00682D26" w:rsidSect="00E011BD">
      <w:headerReference w:type="default" r:id="rId29"/>
      <w:pgSz w:w="11906" w:h="16838"/>
      <w:pgMar w:top="1644" w:right="737" w:bottom="1418" w:left="284" w:header="709" w:footer="284"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DE565" w14:textId="77777777" w:rsidR="00421AA3" w:rsidRDefault="00421AA3" w:rsidP="003C75B8">
      <w:r>
        <w:separator/>
      </w:r>
    </w:p>
  </w:endnote>
  <w:endnote w:type="continuationSeparator" w:id="0">
    <w:p w14:paraId="649D2AA7" w14:textId="77777777" w:rsidR="00421AA3" w:rsidRDefault="00421AA3" w:rsidP="003C7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B66" w14:textId="77777777" w:rsidR="00F0124E" w:rsidRPr="00035510" w:rsidRDefault="00F0124E" w:rsidP="00922ED9">
    <w:pPr>
      <w:pStyle w:val="Pieddepage"/>
    </w:pPr>
    <w:r w:rsidRPr="00035510">
      <w:fldChar w:fldCharType="begin"/>
    </w:r>
    <w:r w:rsidRPr="00035510">
      <w:instrText xml:space="preserve"> PAGE  \* MERGEFORMAT </w:instrText>
    </w:r>
    <w:r w:rsidRPr="00035510">
      <w:fldChar w:fldCharType="separate"/>
    </w:r>
    <w:r w:rsidR="00B43917">
      <w:rPr>
        <w:noProof/>
      </w:rPr>
      <w:t>144</w:t>
    </w:r>
    <w:r w:rsidRPr="00035510">
      <w:fldChar w:fldCharType="end"/>
    </w:r>
  </w:p>
  <w:p w14:paraId="2EA0DDEB" w14:textId="77777777" w:rsidR="00F0124E" w:rsidRDefault="00F0124E" w:rsidP="00922E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8DC8" w14:textId="77777777" w:rsidR="00F0124E" w:rsidRDefault="00F0124E" w:rsidP="00922ED9">
    <w:pPr>
      <w:pStyle w:val="Pieddepage"/>
    </w:pPr>
  </w:p>
  <w:p w14:paraId="340818FC" w14:textId="77777777" w:rsidR="00F0124E" w:rsidRDefault="00F0124E" w:rsidP="0074307D">
    <w:pPr>
      <w:pStyle w:val="Pieddepage"/>
    </w:pPr>
    <w:r w:rsidRPr="00035510">
      <w:fldChar w:fldCharType="begin"/>
    </w:r>
    <w:r w:rsidRPr="00035510">
      <w:instrText xml:space="preserve"> PAGE  \* MERGEFORMAT </w:instrText>
    </w:r>
    <w:r w:rsidRPr="00035510">
      <w:fldChar w:fldCharType="separate"/>
    </w:r>
    <w:r w:rsidR="00B43917">
      <w:rPr>
        <w:noProof/>
      </w:rPr>
      <w:t>143</w:t>
    </w:r>
    <w:r w:rsidRPr="00035510">
      <w:fldChar w:fldCharType="end"/>
    </w:r>
  </w:p>
  <w:p w14:paraId="35B34188" w14:textId="77777777" w:rsidR="00F0124E" w:rsidRDefault="00F0124E" w:rsidP="00922E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F4E45" w14:textId="77777777" w:rsidR="00421AA3" w:rsidRDefault="00421AA3" w:rsidP="00D35E35">
      <w:r>
        <w:separator/>
      </w:r>
    </w:p>
  </w:footnote>
  <w:footnote w:type="continuationSeparator" w:id="0">
    <w:p w14:paraId="786B3C98" w14:textId="77777777" w:rsidR="00421AA3" w:rsidRDefault="00421AA3" w:rsidP="003C75B8">
      <w:r>
        <w:continuationSeparator/>
      </w:r>
    </w:p>
  </w:footnote>
  <w:footnote w:id="1">
    <w:p w14:paraId="0519B011" w14:textId="77777777" w:rsidR="00F0124E" w:rsidRPr="00BD623C" w:rsidRDefault="00F0124E" w:rsidP="00D35E35">
      <w:pPr>
        <w:pStyle w:val="Notedebasdepage"/>
        <w:rPr>
          <w:lang w:val="fr-FR"/>
        </w:rPr>
      </w:pPr>
      <w:r>
        <w:rPr>
          <w:rStyle w:val="Appelnotedebasdep"/>
        </w:rPr>
        <w:footnoteRef/>
      </w:r>
      <w:r w:rsidRPr="003D26F2">
        <w:rPr>
          <w:lang w:val="fr-FR"/>
        </w:rPr>
        <w:t xml:space="preserve"> </w:t>
      </w:r>
      <w:r>
        <w:rPr>
          <w:lang w:val="fr-FR"/>
        </w:rPr>
        <w:t>En complément du Service ET</w:t>
      </w:r>
    </w:p>
  </w:footnote>
  <w:footnote w:id="2">
    <w:p w14:paraId="458423D0" w14:textId="77777777" w:rsidR="00F0124E" w:rsidRPr="00BD623C" w:rsidRDefault="00F0124E" w:rsidP="00A81239">
      <w:pPr>
        <w:pStyle w:val="Notedebasdepage"/>
        <w:rPr>
          <w:lang w:val="fr-FR"/>
        </w:rPr>
      </w:pPr>
      <w:r>
        <w:rPr>
          <w:rStyle w:val="Appelnotedebasdep"/>
        </w:rPr>
        <w:footnoteRef/>
      </w:r>
      <w:r w:rsidRPr="003D26F2">
        <w:rPr>
          <w:lang w:val="fr-FR"/>
        </w:rPr>
        <w:t xml:space="preserve"> </w:t>
      </w:r>
      <w:r>
        <w:rPr>
          <w:lang w:val="fr-FR"/>
        </w:rPr>
        <w:t xml:space="preserve">En </w:t>
      </w:r>
      <w:proofErr w:type="spellStart"/>
      <w:r>
        <w:rPr>
          <w:lang w:val="fr-FR"/>
        </w:rPr>
        <w:t>complement</w:t>
      </w:r>
      <w:proofErr w:type="spellEnd"/>
      <w:r>
        <w:rPr>
          <w:lang w:val="fr-FR"/>
        </w:rPr>
        <w:t xml:space="preserve"> du Service SM</w:t>
      </w:r>
    </w:p>
  </w:footnote>
  <w:footnote w:id="3">
    <w:p w14:paraId="795EBFC5" w14:textId="7C7D48C8" w:rsidR="00F0124E" w:rsidRPr="00643551" w:rsidRDefault="00F0124E">
      <w:pPr>
        <w:pStyle w:val="Notedebasdepage"/>
        <w:rPr>
          <w:lang w:val="fr-FR"/>
        </w:rPr>
      </w:pPr>
      <w:r>
        <w:rPr>
          <w:rStyle w:val="Appelnotedebasdep"/>
        </w:rPr>
        <w:footnoteRef/>
      </w:r>
      <w:r w:rsidRPr="00643551">
        <w:rPr>
          <w:lang w:val="fr-FR"/>
        </w:rPr>
        <w:t xml:space="preserve"> Cette valeur ne</w:t>
      </w:r>
      <w:r>
        <w:rPr>
          <w:lang w:val="fr-FR"/>
        </w:rPr>
        <w:t xml:space="preserve"> doit être utilisée qu’en l’absence du service SIRI SX (</w:t>
      </w:r>
      <w:proofErr w:type="spellStart"/>
      <w:r>
        <w:rPr>
          <w:lang w:val="fr-FR"/>
        </w:rPr>
        <w:t>cf</w:t>
      </w:r>
      <w:proofErr w:type="spellEnd"/>
      <w:r>
        <w:rPr>
          <w:lang w:val="fr-FR"/>
        </w:rPr>
        <w:t xml:space="preserve"> </w:t>
      </w:r>
      <w:r>
        <w:rPr>
          <w:lang w:val="fr-FR"/>
        </w:rPr>
        <w:fldChar w:fldCharType="begin"/>
      </w:r>
      <w:r>
        <w:rPr>
          <w:lang w:val="fr-FR"/>
        </w:rPr>
        <w:instrText xml:space="preserve"> REF _Ref65746581 \r \h </w:instrText>
      </w:r>
      <w:r>
        <w:rPr>
          <w:lang w:val="fr-FR"/>
        </w:rPr>
      </w:r>
      <w:r>
        <w:rPr>
          <w:lang w:val="fr-FR"/>
        </w:rPr>
        <w:fldChar w:fldCharType="separate"/>
      </w:r>
      <w:r w:rsidR="00CD6283">
        <w:rPr>
          <w:lang w:val="fr-FR"/>
        </w:rPr>
        <w:t>6.7</w:t>
      </w:r>
      <w:r>
        <w:rPr>
          <w:lang w:val="fr-FR"/>
        </w:rPr>
        <w:fldChar w:fldCharType="end"/>
      </w:r>
      <w:r>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D910" w14:textId="77777777" w:rsidR="00F0124E" w:rsidRDefault="00F0124E" w:rsidP="00922ED9">
    <w:pPr>
      <w:pStyle w:val="En-tte"/>
    </w:pPr>
    <w:r>
      <w:rPr>
        <w:color w:val="FF0000"/>
      </w:rPr>
      <w:tab/>
    </w:r>
  </w:p>
  <w:p w14:paraId="439724D6" w14:textId="77777777" w:rsidR="00F0124E" w:rsidRDefault="00F0124E" w:rsidP="00922E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6761" w14:textId="77777777" w:rsidR="00F0124E" w:rsidRPr="004403DC" w:rsidRDefault="00F0124E" w:rsidP="004403DC">
    <w:pPr>
      <w:pStyle w:val="En-tte"/>
      <w:rPr>
        <w:sz w:val="22"/>
        <w:lang w:val="it-IT"/>
      </w:rPr>
    </w:pPr>
  </w:p>
  <w:p w14:paraId="524BC6A9" w14:textId="77777777" w:rsidR="00F0124E" w:rsidRDefault="00F0124E" w:rsidP="00922E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1194" w14:textId="77777777" w:rsidR="00F0124E" w:rsidRDefault="00F0124E" w:rsidP="00922ED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E8BC" w14:textId="77777777" w:rsidR="00F0124E" w:rsidRPr="00FC2EB4" w:rsidRDefault="00F0124E" w:rsidP="00922ED9">
    <w:pPr>
      <w:pStyle w:val="En-tte"/>
      <w:rPr>
        <w:sz w:val="22"/>
        <w:lang w:val="it-IT"/>
      </w:rPr>
    </w:pPr>
  </w:p>
  <w:p w14:paraId="77AAE5FB" w14:textId="77777777" w:rsidR="00F0124E" w:rsidRDefault="00F0124E" w:rsidP="00922E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6281F2"/>
    <w:lvl w:ilvl="0">
      <w:start w:val="1"/>
      <w:numFmt w:val="bullet"/>
      <w:pStyle w:val="Listenumros5"/>
      <w:lvlText w:val=""/>
      <w:lvlJc w:val="left"/>
      <w:pPr>
        <w:ind w:left="1953"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epuces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epuces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epuces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epuces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epuces"/>
      <w:lvlText w:val=""/>
      <w:lvlJc w:val="left"/>
      <w:pPr>
        <w:tabs>
          <w:tab w:val="num" w:pos="360"/>
        </w:tabs>
        <w:ind w:left="360" w:hanging="360"/>
      </w:pPr>
      <w:rPr>
        <w:rFonts w:ascii="Symbol" w:hAnsi="Symbol" w:hint="default"/>
      </w:rPr>
    </w:lvl>
  </w:abstractNum>
  <w:abstractNum w:abstractNumId="6"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cs="MS Mincho"/>
        <w:sz w:val="18"/>
        <w:szCs w:val="18"/>
      </w:rPr>
    </w:lvl>
    <w:lvl w:ilvl="1">
      <w:start w:val="1"/>
      <w:numFmt w:val="bullet"/>
      <w:lvlText w:val=""/>
      <w:lvlJc w:val="left"/>
      <w:pPr>
        <w:tabs>
          <w:tab w:val="num" w:pos="1080"/>
        </w:tabs>
        <w:ind w:left="1080" w:hanging="360"/>
      </w:pPr>
      <w:rPr>
        <w:rFonts w:ascii="Wingdings 2" w:hAnsi="Wingdings 2" w:cs="MS Mincho"/>
        <w:sz w:val="18"/>
        <w:szCs w:val="18"/>
      </w:rPr>
    </w:lvl>
    <w:lvl w:ilvl="2">
      <w:start w:val="1"/>
      <w:numFmt w:val="bullet"/>
      <w:lvlText w:val="■"/>
      <w:lvlJc w:val="left"/>
      <w:pPr>
        <w:tabs>
          <w:tab w:val="num" w:pos="1440"/>
        </w:tabs>
        <w:ind w:left="1440" w:hanging="360"/>
      </w:pPr>
      <w:rPr>
        <w:rFonts w:ascii="StarSymbol" w:hAnsi="StarSymbol" w:cs="MS Mincho"/>
        <w:sz w:val="18"/>
        <w:szCs w:val="18"/>
      </w:rPr>
    </w:lvl>
    <w:lvl w:ilvl="3">
      <w:start w:val="1"/>
      <w:numFmt w:val="bullet"/>
      <w:lvlText w:val="●"/>
      <w:lvlJc w:val="left"/>
      <w:pPr>
        <w:tabs>
          <w:tab w:val="num" w:pos="1800"/>
        </w:tabs>
        <w:ind w:left="1800" w:hanging="360"/>
      </w:pPr>
      <w:rPr>
        <w:rFonts w:ascii="StarSymbol" w:hAnsi="StarSymbol" w:cs="MS Mincho"/>
        <w:sz w:val="18"/>
        <w:szCs w:val="18"/>
      </w:rPr>
    </w:lvl>
    <w:lvl w:ilvl="4">
      <w:start w:val="1"/>
      <w:numFmt w:val="bullet"/>
      <w:lvlText w:val=""/>
      <w:lvlJc w:val="left"/>
      <w:pPr>
        <w:tabs>
          <w:tab w:val="num" w:pos="2160"/>
        </w:tabs>
        <w:ind w:left="2160" w:hanging="360"/>
      </w:pPr>
      <w:rPr>
        <w:rFonts w:ascii="Wingdings 2" w:hAnsi="Wingdings 2" w:cs="MS Mincho"/>
        <w:sz w:val="18"/>
        <w:szCs w:val="18"/>
      </w:rPr>
    </w:lvl>
    <w:lvl w:ilvl="5">
      <w:start w:val="1"/>
      <w:numFmt w:val="bullet"/>
      <w:lvlText w:val="■"/>
      <w:lvlJc w:val="left"/>
      <w:pPr>
        <w:tabs>
          <w:tab w:val="num" w:pos="2520"/>
        </w:tabs>
        <w:ind w:left="2520" w:hanging="360"/>
      </w:pPr>
      <w:rPr>
        <w:rFonts w:ascii="StarSymbol" w:hAnsi="StarSymbol" w:cs="MS Mincho"/>
        <w:sz w:val="18"/>
        <w:szCs w:val="18"/>
      </w:rPr>
    </w:lvl>
    <w:lvl w:ilvl="6">
      <w:start w:val="1"/>
      <w:numFmt w:val="bullet"/>
      <w:lvlText w:val="●"/>
      <w:lvlJc w:val="left"/>
      <w:pPr>
        <w:tabs>
          <w:tab w:val="num" w:pos="2880"/>
        </w:tabs>
        <w:ind w:left="2880" w:hanging="360"/>
      </w:pPr>
      <w:rPr>
        <w:rFonts w:ascii="StarSymbol" w:hAnsi="StarSymbol" w:cs="MS Mincho"/>
        <w:sz w:val="18"/>
        <w:szCs w:val="18"/>
      </w:rPr>
    </w:lvl>
    <w:lvl w:ilvl="7">
      <w:start w:val="1"/>
      <w:numFmt w:val="bullet"/>
      <w:lvlText w:val=""/>
      <w:lvlJc w:val="left"/>
      <w:pPr>
        <w:tabs>
          <w:tab w:val="num" w:pos="3240"/>
        </w:tabs>
        <w:ind w:left="3240" w:hanging="360"/>
      </w:pPr>
      <w:rPr>
        <w:rFonts w:ascii="Wingdings 2" w:hAnsi="Wingdings 2" w:cs="MS Mincho"/>
        <w:sz w:val="18"/>
        <w:szCs w:val="18"/>
      </w:rPr>
    </w:lvl>
    <w:lvl w:ilvl="8">
      <w:start w:val="1"/>
      <w:numFmt w:val="bullet"/>
      <w:lvlText w:val="■"/>
      <w:lvlJc w:val="left"/>
      <w:pPr>
        <w:tabs>
          <w:tab w:val="num" w:pos="3600"/>
        </w:tabs>
        <w:ind w:left="3600" w:hanging="360"/>
      </w:pPr>
      <w:rPr>
        <w:rFonts w:ascii="StarSymbol" w:hAnsi="StarSymbol" w:cs="MS Mincho"/>
        <w:sz w:val="18"/>
        <w:szCs w:val="18"/>
      </w:rPr>
    </w:lvl>
  </w:abstractNum>
  <w:abstractNum w:abstractNumId="7" w15:restartNumberingAfterBreak="0">
    <w:nsid w:val="00000022"/>
    <w:multiLevelType w:val="multilevel"/>
    <w:tmpl w:val="77A2DFF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26"/>
    <w:multiLevelType w:val="multilevel"/>
    <w:tmpl w:val="00000026"/>
    <w:lvl w:ilvl="0">
      <w:start w:val="1"/>
      <w:numFmt w:val="bullet"/>
      <w:lvlText w:val=""/>
      <w:lvlJc w:val="left"/>
      <w:pPr>
        <w:tabs>
          <w:tab w:val="num" w:pos="361"/>
        </w:tabs>
        <w:ind w:left="361" w:hanging="360"/>
      </w:pPr>
      <w:rPr>
        <w:rFonts w:ascii="Symbol" w:hAnsi="Symbol" w:cs="MS Mincho"/>
        <w:sz w:val="18"/>
        <w:szCs w:val="18"/>
      </w:rPr>
    </w:lvl>
    <w:lvl w:ilvl="1">
      <w:start w:val="1"/>
      <w:numFmt w:val="bullet"/>
      <w:lvlText w:val=""/>
      <w:lvlJc w:val="left"/>
      <w:pPr>
        <w:tabs>
          <w:tab w:val="num" w:pos="721"/>
        </w:tabs>
        <w:ind w:left="721" w:hanging="360"/>
      </w:pPr>
      <w:rPr>
        <w:rFonts w:ascii="Wingdings 2" w:hAnsi="Wingdings 2" w:cs="MS Mincho"/>
        <w:sz w:val="18"/>
        <w:szCs w:val="18"/>
      </w:rPr>
    </w:lvl>
    <w:lvl w:ilvl="2">
      <w:start w:val="1"/>
      <w:numFmt w:val="bullet"/>
      <w:lvlText w:val="■"/>
      <w:lvlJc w:val="left"/>
      <w:pPr>
        <w:tabs>
          <w:tab w:val="num" w:pos="1081"/>
        </w:tabs>
        <w:ind w:left="1081" w:hanging="360"/>
      </w:pPr>
      <w:rPr>
        <w:rFonts w:ascii="StarSymbol" w:hAnsi="StarSymbol" w:cs="MS Mincho"/>
        <w:sz w:val="18"/>
        <w:szCs w:val="18"/>
      </w:rPr>
    </w:lvl>
    <w:lvl w:ilvl="3">
      <w:start w:val="1"/>
      <w:numFmt w:val="bullet"/>
      <w:lvlText w:val="●"/>
      <w:lvlJc w:val="left"/>
      <w:pPr>
        <w:tabs>
          <w:tab w:val="num" w:pos="1441"/>
        </w:tabs>
        <w:ind w:left="1441" w:hanging="360"/>
      </w:pPr>
      <w:rPr>
        <w:rFonts w:ascii="StarSymbol" w:hAnsi="StarSymbol" w:cs="MS Mincho"/>
        <w:sz w:val="18"/>
        <w:szCs w:val="18"/>
      </w:rPr>
    </w:lvl>
    <w:lvl w:ilvl="4">
      <w:start w:val="1"/>
      <w:numFmt w:val="bullet"/>
      <w:lvlText w:val=""/>
      <w:lvlJc w:val="left"/>
      <w:pPr>
        <w:tabs>
          <w:tab w:val="num" w:pos="1801"/>
        </w:tabs>
        <w:ind w:left="1801" w:hanging="360"/>
      </w:pPr>
      <w:rPr>
        <w:rFonts w:ascii="Wingdings 2" w:hAnsi="Wingdings 2" w:cs="MS Mincho"/>
        <w:sz w:val="18"/>
        <w:szCs w:val="18"/>
      </w:rPr>
    </w:lvl>
    <w:lvl w:ilvl="5">
      <w:start w:val="1"/>
      <w:numFmt w:val="bullet"/>
      <w:lvlText w:val="■"/>
      <w:lvlJc w:val="left"/>
      <w:pPr>
        <w:tabs>
          <w:tab w:val="num" w:pos="2161"/>
        </w:tabs>
        <w:ind w:left="2161" w:hanging="360"/>
      </w:pPr>
      <w:rPr>
        <w:rFonts w:ascii="StarSymbol" w:hAnsi="StarSymbol" w:cs="MS Mincho"/>
        <w:sz w:val="18"/>
        <w:szCs w:val="18"/>
      </w:rPr>
    </w:lvl>
    <w:lvl w:ilvl="6">
      <w:start w:val="1"/>
      <w:numFmt w:val="bullet"/>
      <w:lvlText w:val="●"/>
      <w:lvlJc w:val="left"/>
      <w:pPr>
        <w:tabs>
          <w:tab w:val="num" w:pos="2521"/>
        </w:tabs>
        <w:ind w:left="2521" w:hanging="360"/>
      </w:pPr>
      <w:rPr>
        <w:rFonts w:ascii="StarSymbol" w:hAnsi="StarSymbol" w:cs="MS Mincho"/>
        <w:sz w:val="18"/>
        <w:szCs w:val="18"/>
      </w:rPr>
    </w:lvl>
    <w:lvl w:ilvl="7">
      <w:start w:val="1"/>
      <w:numFmt w:val="bullet"/>
      <w:lvlText w:val=""/>
      <w:lvlJc w:val="left"/>
      <w:pPr>
        <w:tabs>
          <w:tab w:val="num" w:pos="2881"/>
        </w:tabs>
        <w:ind w:left="2881" w:hanging="360"/>
      </w:pPr>
      <w:rPr>
        <w:rFonts w:ascii="Wingdings 2" w:hAnsi="Wingdings 2" w:cs="MS Mincho"/>
        <w:sz w:val="18"/>
        <w:szCs w:val="18"/>
      </w:rPr>
    </w:lvl>
    <w:lvl w:ilvl="8">
      <w:start w:val="1"/>
      <w:numFmt w:val="bullet"/>
      <w:lvlText w:val="■"/>
      <w:lvlJc w:val="left"/>
      <w:pPr>
        <w:tabs>
          <w:tab w:val="num" w:pos="3241"/>
        </w:tabs>
        <w:ind w:left="3241" w:hanging="360"/>
      </w:pPr>
      <w:rPr>
        <w:rFonts w:ascii="StarSymbol" w:hAnsi="StarSymbol" w:cs="MS Mincho"/>
        <w:sz w:val="18"/>
        <w:szCs w:val="18"/>
      </w:rPr>
    </w:lvl>
  </w:abstractNum>
  <w:abstractNum w:abstractNumId="9" w15:restartNumberingAfterBreak="0">
    <w:nsid w:val="03772246"/>
    <w:multiLevelType w:val="hybridMultilevel"/>
    <w:tmpl w:val="4C0012BA"/>
    <w:lvl w:ilvl="0" w:tplc="C236467E">
      <w:start w:val="1"/>
      <w:numFmt w:val="bullet"/>
      <w:pStyle w:val="Puce1"/>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11" w15:restartNumberingAfterBreak="0">
    <w:nsid w:val="06E0024E"/>
    <w:multiLevelType w:val="hybridMultilevel"/>
    <w:tmpl w:val="3244B080"/>
    <w:name w:val="heading22"/>
    <w:lvl w:ilvl="0" w:tplc="0EE02DF4">
      <w:start w:val="17"/>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8A55008"/>
    <w:multiLevelType w:val="multilevel"/>
    <w:tmpl w:val="04E4D6F8"/>
    <w:lvl w:ilvl="0">
      <w:start w:val="1"/>
      <w:numFmt w:val="upperLetter"/>
      <w:pStyle w:val="ANNEX"/>
      <w:suff w:val="nothing"/>
      <w:lvlText w:val="Annex %1"/>
      <w:lvlJc w:val="left"/>
      <w:pPr>
        <w:ind w:left="0" w:firstLine="0"/>
      </w:pPr>
      <w:rPr>
        <w:rFonts w:ascii="Cambria" w:hAnsi="Cambria" w:hint="default"/>
        <w:b/>
        <w:i w:val="0"/>
        <w:sz w:val="30"/>
      </w:rPr>
    </w:lvl>
    <w:lvl w:ilvl="1">
      <w:start w:val="1"/>
      <w:numFmt w:val="decimal"/>
      <w:pStyle w:val="a2"/>
      <w:lvlText w:val="%1.%2"/>
      <w:lvlJc w:val="left"/>
      <w:pPr>
        <w:ind w:left="899" w:hanging="899"/>
      </w:pPr>
      <w:rPr>
        <w:rFonts w:hint="default"/>
        <w:b/>
        <w:i w:val="0"/>
      </w:rPr>
    </w:lvl>
    <w:lvl w:ilvl="2">
      <w:start w:val="1"/>
      <w:numFmt w:val="decimal"/>
      <w:pStyle w:val="a3"/>
      <w:lvlText w:val="%1.%2.%3"/>
      <w:lvlJc w:val="left"/>
      <w:pPr>
        <w:ind w:left="1041" w:hanging="1041"/>
      </w:pPr>
      <w:rPr>
        <w:rFonts w:hint="default"/>
        <w:b/>
        <w:i w:val="0"/>
      </w:rPr>
    </w:lvl>
    <w:lvl w:ilvl="3">
      <w:start w:val="1"/>
      <w:numFmt w:val="decimal"/>
      <w:pStyle w:val="a4"/>
      <w:lvlText w:val="%1.%2.%3.%4"/>
      <w:lvlJc w:val="left"/>
      <w:pPr>
        <w:ind w:left="1279" w:hanging="1279"/>
      </w:pPr>
      <w:rPr>
        <w:rFonts w:hint="default"/>
        <w:b/>
        <w:i w:val="0"/>
      </w:rPr>
    </w:lvl>
    <w:lvl w:ilvl="4">
      <w:start w:val="1"/>
      <w:numFmt w:val="decimal"/>
      <w:pStyle w:val="a5"/>
      <w:lvlText w:val="%1.%2.%3.%4.%5"/>
      <w:lvlJc w:val="left"/>
      <w:pPr>
        <w:ind w:left="1540" w:hanging="1540"/>
      </w:pPr>
      <w:rPr>
        <w:rFonts w:hint="default"/>
        <w:b/>
        <w:i w:val="0"/>
      </w:rPr>
    </w:lvl>
    <w:lvl w:ilvl="5">
      <w:start w:val="1"/>
      <w:numFmt w:val="decimal"/>
      <w:pStyle w:val="a6"/>
      <w:lvlText w:val="%1.%2.%3.%4.%5.%6"/>
      <w:lvlJc w:val="left"/>
      <w:pPr>
        <w:ind w:left="1761" w:hanging="1761"/>
      </w:pPr>
      <w:rPr>
        <w:rFonts w:hint="default"/>
        <w:b/>
        <w:i w:val="0"/>
      </w:rPr>
    </w:lvl>
    <w:lvl w:ilvl="6">
      <w:start w:val="1"/>
      <w:numFmt w:val="decimal"/>
      <w:pStyle w:val="a7"/>
      <w:lvlText w:val="%1.%2.%3.%4.%5.%6.%7"/>
      <w:lvlJc w:val="left"/>
      <w:pPr>
        <w:ind w:left="1931" w:hanging="1931"/>
      </w:pPr>
      <w:rPr>
        <w:rFonts w:hint="default"/>
      </w:rPr>
    </w:lvl>
    <w:lvl w:ilvl="7">
      <w:start w:val="1"/>
      <w:numFmt w:val="decimal"/>
      <w:lvlRestart w:val="0"/>
      <w:pStyle w:val="AnxTableTitle"/>
      <w:suff w:val="space"/>
      <w:lvlText w:val="Table %1.%8 —"/>
      <w:lvlJc w:val="left"/>
      <w:pPr>
        <w:ind w:left="0" w:firstLine="0"/>
      </w:pPr>
      <w:rPr>
        <w:rFonts w:hint="default"/>
      </w:rPr>
    </w:lvl>
    <w:lvl w:ilvl="8">
      <w:start w:val="1"/>
      <w:numFmt w:val="decimal"/>
      <w:lvlRestart w:val="0"/>
      <w:pStyle w:val="AnxFigTitle"/>
      <w:suff w:val="space"/>
      <w:lvlText w:val="Figure %1.%9 —"/>
      <w:lvlJc w:val="left"/>
      <w:pPr>
        <w:ind w:left="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3" w15:restartNumberingAfterBreak="0">
    <w:nsid w:val="0FF25B48"/>
    <w:multiLevelType w:val="multilevel"/>
    <w:tmpl w:val="0000001B"/>
    <w:lvl w:ilvl="0">
      <w:start w:val="1"/>
      <w:numFmt w:val="bullet"/>
      <w:lvlText w:val="●"/>
      <w:lvlJc w:val="left"/>
      <w:pPr>
        <w:tabs>
          <w:tab w:val="num" w:pos="720"/>
        </w:tabs>
        <w:ind w:left="720" w:hanging="360"/>
      </w:pPr>
      <w:rPr>
        <w:rFonts w:ascii="StarSymbol" w:hAnsi="StarSymbol" w:cs="MS Mincho"/>
        <w:sz w:val="18"/>
        <w:szCs w:val="18"/>
      </w:rPr>
    </w:lvl>
    <w:lvl w:ilvl="1">
      <w:start w:val="1"/>
      <w:numFmt w:val="bullet"/>
      <w:lvlText w:val=""/>
      <w:lvlJc w:val="left"/>
      <w:pPr>
        <w:tabs>
          <w:tab w:val="num" w:pos="1080"/>
        </w:tabs>
        <w:ind w:left="1080" w:hanging="360"/>
      </w:pPr>
      <w:rPr>
        <w:rFonts w:ascii="Wingdings 2" w:hAnsi="Wingdings 2" w:cs="MS Mincho"/>
        <w:sz w:val="18"/>
        <w:szCs w:val="18"/>
      </w:rPr>
    </w:lvl>
    <w:lvl w:ilvl="2">
      <w:start w:val="1"/>
      <w:numFmt w:val="bullet"/>
      <w:lvlText w:val="■"/>
      <w:lvlJc w:val="left"/>
      <w:pPr>
        <w:tabs>
          <w:tab w:val="num" w:pos="1440"/>
        </w:tabs>
        <w:ind w:left="1440" w:hanging="360"/>
      </w:pPr>
      <w:rPr>
        <w:rFonts w:ascii="StarSymbol" w:hAnsi="StarSymbol" w:cs="MS Mincho"/>
        <w:sz w:val="18"/>
        <w:szCs w:val="18"/>
      </w:rPr>
    </w:lvl>
    <w:lvl w:ilvl="3">
      <w:start w:val="1"/>
      <w:numFmt w:val="bullet"/>
      <w:lvlText w:val="●"/>
      <w:lvlJc w:val="left"/>
      <w:pPr>
        <w:tabs>
          <w:tab w:val="num" w:pos="1800"/>
        </w:tabs>
        <w:ind w:left="1800" w:hanging="360"/>
      </w:pPr>
      <w:rPr>
        <w:rFonts w:ascii="StarSymbol" w:hAnsi="StarSymbol" w:cs="MS Mincho"/>
        <w:sz w:val="18"/>
        <w:szCs w:val="18"/>
      </w:rPr>
    </w:lvl>
    <w:lvl w:ilvl="4">
      <w:start w:val="1"/>
      <w:numFmt w:val="bullet"/>
      <w:lvlText w:val=""/>
      <w:lvlJc w:val="left"/>
      <w:pPr>
        <w:tabs>
          <w:tab w:val="num" w:pos="2160"/>
        </w:tabs>
        <w:ind w:left="2160" w:hanging="360"/>
      </w:pPr>
      <w:rPr>
        <w:rFonts w:ascii="Wingdings 2" w:hAnsi="Wingdings 2" w:cs="MS Mincho"/>
        <w:sz w:val="18"/>
        <w:szCs w:val="18"/>
      </w:rPr>
    </w:lvl>
    <w:lvl w:ilvl="5">
      <w:start w:val="1"/>
      <w:numFmt w:val="bullet"/>
      <w:lvlText w:val="■"/>
      <w:lvlJc w:val="left"/>
      <w:pPr>
        <w:tabs>
          <w:tab w:val="num" w:pos="2520"/>
        </w:tabs>
        <w:ind w:left="2520" w:hanging="360"/>
      </w:pPr>
      <w:rPr>
        <w:rFonts w:ascii="StarSymbol" w:hAnsi="StarSymbol" w:cs="MS Mincho"/>
        <w:sz w:val="18"/>
        <w:szCs w:val="18"/>
      </w:rPr>
    </w:lvl>
    <w:lvl w:ilvl="6">
      <w:start w:val="1"/>
      <w:numFmt w:val="bullet"/>
      <w:lvlText w:val="●"/>
      <w:lvlJc w:val="left"/>
      <w:pPr>
        <w:tabs>
          <w:tab w:val="num" w:pos="2880"/>
        </w:tabs>
        <w:ind w:left="2880" w:hanging="360"/>
      </w:pPr>
      <w:rPr>
        <w:rFonts w:ascii="StarSymbol" w:hAnsi="StarSymbol" w:cs="MS Mincho"/>
        <w:sz w:val="18"/>
        <w:szCs w:val="18"/>
      </w:rPr>
    </w:lvl>
    <w:lvl w:ilvl="7">
      <w:start w:val="1"/>
      <w:numFmt w:val="bullet"/>
      <w:lvlText w:val=""/>
      <w:lvlJc w:val="left"/>
      <w:pPr>
        <w:tabs>
          <w:tab w:val="num" w:pos="3240"/>
        </w:tabs>
        <w:ind w:left="3240" w:hanging="360"/>
      </w:pPr>
      <w:rPr>
        <w:rFonts w:ascii="Wingdings 2" w:hAnsi="Wingdings 2" w:cs="MS Mincho"/>
        <w:sz w:val="18"/>
        <w:szCs w:val="18"/>
      </w:rPr>
    </w:lvl>
    <w:lvl w:ilvl="8">
      <w:start w:val="1"/>
      <w:numFmt w:val="bullet"/>
      <w:lvlText w:val="■"/>
      <w:lvlJc w:val="left"/>
      <w:pPr>
        <w:tabs>
          <w:tab w:val="num" w:pos="3600"/>
        </w:tabs>
        <w:ind w:left="3600" w:hanging="360"/>
      </w:pPr>
      <w:rPr>
        <w:rFonts w:ascii="StarSymbol" w:hAnsi="StarSymbol" w:cs="MS Mincho"/>
        <w:sz w:val="18"/>
        <w:szCs w:val="18"/>
      </w:rPr>
    </w:lvl>
  </w:abstractNum>
  <w:abstractNum w:abstractNumId="14" w15:restartNumberingAfterBreak="0">
    <w:nsid w:val="11547572"/>
    <w:multiLevelType w:val="multilevel"/>
    <w:tmpl w:val="872AB5C4"/>
    <w:lvl w:ilvl="0">
      <w:start w:val="1"/>
      <w:numFmt w:val="decimal"/>
      <w:pStyle w:val="Figuretitle"/>
      <w:suff w:val="space"/>
      <w:lvlText w:val="Figure %1 —"/>
      <w:lvlJc w:val="left"/>
      <w:pPr>
        <w:ind w:left="0" w:firstLine="0"/>
      </w:pPr>
      <w:rPr>
        <w:rFonts w:hint="default"/>
      </w:rPr>
    </w:lvl>
    <w:lvl w:ilvl="1">
      <w:start w:val="1"/>
      <w:numFmt w:val="decimal"/>
      <w:lvlRestart w:val="0"/>
      <w:pStyle w:val="Tabletitle"/>
      <w:suff w:val="space"/>
      <w:lvlText w:val="Table %2 —"/>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3611E66"/>
    <w:multiLevelType w:val="multilevel"/>
    <w:tmpl w:val="0000001B"/>
    <w:lvl w:ilvl="0">
      <w:start w:val="1"/>
      <w:numFmt w:val="bullet"/>
      <w:lvlText w:val="●"/>
      <w:lvlJc w:val="left"/>
      <w:pPr>
        <w:tabs>
          <w:tab w:val="num" w:pos="720"/>
        </w:tabs>
        <w:ind w:left="720" w:hanging="360"/>
      </w:pPr>
      <w:rPr>
        <w:rFonts w:ascii="StarSymbol" w:hAnsi="StarSymbol" w:cs="MS Mincho"/>
        <w:sz w:val="18"/>
        <w:szCs w:val="18"/>
      </w:rPr>
    </w:lvl>
    <w:lvl w:ilvl="1">
      <w:start w:val="1"/>
      <w:numFmt w:val="bullet"/>
      <w:lvlText w:val=""/>
      <w:lvlJc w:val="left"/>
      <w:pPr>
        <w:tabs>
          <w:tab w:val="num" w:pos="1080"/>
        </w:tabs>
        <w:ind w:left="1080" w:hanging="360"/>
      </w:pPr>
      <w:rPr>
        <w:rFonts w:ascii="Wingdings 2" w:hAnsi="Wingdings 2" w:cs="MS Mincho"/>
        <w:sz w:val="18"/>
        <w:szCs w:val="18"/>
      </w:rPr>
    </w:lvl>
    <w:lvl w:ilvl="2">
      <w:start w:val="1"/>
      <w:numFmt w:val="bullet"/>
      <w:lvlText w:val="■"/>
      <w:lvlJc w:val="left"/>
      <w:pPr>
        <w:tabs>
          <w:tab w:val="num" w:pos="1440"/>
        </w:tabs>
        <w:ind w:left="1440" w:hanging="360"/>
      </w:pPr>
      <w:rPr>
        <w:rFonts w:ascii="StarSymbol" w:hAnsi="StarSymbol" w:cs="MS Mincho"/>
        <w:sz w:val="18"/>
        <w:szCs w:val="18"/>
      </w:rPr>
    </w:lvl>
    <w:lvl w:ilvl="3">
      <w:start w:val="1"/>
      <w:numFmt w:val="bullet"/>
      <w:lvlText w:val="●"/>
      <w:lvlJc w:val="left"/>
      <w:pPr>
        <w:tabs>
          <w:tab w:val="num" w:pos="1800"/>
        </w:tabs>
        <w:ind w:left="1800" w:hanging="360"/>
      </w:pPr>
      <w:rPr>
        <w:rFonts w:ascii="StarSymbol" w:hAnsi="StarSymbol" w:cs="MS Mincho"/>
        <w:sz w:val="18"/>
        <w:szCs w:val="18"/>
      </w:rPr>
    </w:lvl>
    <w:lvl w:ilvl="4">
      <w:start w:val="1"/>
      <w:numFmt w:val="bullet"/>
      <w:lvlText w:val=""/>
      <w:lvlJc w:val="left"/>
      <w:pPr>
        <w:tabs>
          <w:tab w:val="num" w:pos="2160"/>
        </w:tabs>
        <w:ind w:left="2160" w:hanging="360"/>
      </w:pPr>
      <w:rPr>
        <w:rFonts w:ascii="Wingdings 2" w:hAnsi="Wingdings 2" w:cs="MS Mincho"/>
        <w:sz w:val="18"/>
        <w:szCs w:val="18"/>
      </w:rPr>
    </w:lvl>
    <w:lvl w:ilvl="5">
      <w:start w:val="1"/>
      <w:numFmt w:val="bullet"/>
      <w:lvlText w:val="■"/>
      <w:lvlJc w:val="left"/>
      <w:pPr>
        <w:tabs>
          <w:tab w:val="num" w:pos="2520"/>
        </w:tabs>
        <w:ind w:left="2520" w:hanging="360"/>
      </w:pPr>
      <w:rPr>
        <w:rFonts w:ascii="StarSymbol" w:hAnsi="StarSymbol" w:cs="MS Mincho"/>
        <w:sz w:val="18"/>
        <w:szCs w:val="18"/>
      </w:rPr>
    </w:lvl>
    <w:lvl w:ilvl="6">
      <w:start w:val="1"/>
      <w:numFmt w:val="bullet"/>
      <w:lvlText w:val="●"/>
      <w:lvlJc w:val="left"/>
      <w:pPr>
        <w:tabs>
          <w:tab w:val="num" w:pos="2880"/>
        </w:tabs>
        <w:ind w:left="2880" w:hanging="360"/>
      </w:pPr>
      <w:rPr>
        <w:rFonts w:ascii="StarSymbol" w:hAnsi="StarSymbol" w:cs="MS Mincho"/>
        <w:sz w:val="18"/>
        <w:szCs w:val="18"/>
      </w:rPr>
    </w:lvl>
    <w:lvl w:ilvl="7">
      <w:start w:val="1"/>
      <w:numFmt w:val="bullet"/>
      <w:lvlText w:val=""/>
      <w:lvlJc w:val="left"/>
      <w:pPr>
        <w:tabs>
          <w:tab w:val="num" w:pos="3240"/>
        </w:tabs>
        <w:ind w:left="3240" w:hanging="360"/>
      </w:pPr>
      <w:rPr>
        <w:rFonts w:ascii="Wingdings 2" w:hAnsi="Wingdings 2" w:cs="MS Mincho"/>
        <w:sz w:val="18"/>
        <w:szCs w:val="18"/>
      </w:rPr>
    </w:lvl>
    <w:lvl w:ilvl="8">
      <w:start w:val="1"/>
      <w:numFmt w:val="bullet"/>
      <w:lvlText w:val="■"/>
      <w:lvlJc w:val="left"/>
      <w:pPr>
        <w:tabs>
          <w:tab w:val="num" w:pos="3600"/>
        </w:tabs>
        <w:ind w:left="3600" w:hanging="360"/>
      </w:pPr>
      <w:rPr>
        <w:rFonts w:ascii="StarSymbol" w:hAnsi="StarSymbol" w:cs="MS Mincho"/>
        <w:sz w:val="18"/>
        <w:szCs w:val="18"/>
      </w:rPr>
    </w:lvl>
  </w:abstractNum>
  <w:abstractNum w:abstractNumId="16" w15:restartNumberingAfterBreak="0">
    <w:nsid w:val="13CB1773"/>
    <w:multiLevelType w:val="multilevel"/>
    <w:tmpl w:val="C4521410"/>
    <w:lvl w:ilvl="0">
      <w:start w:val="1"/>
      <w:numFmt w:val="decimal"/>
      <w:pStyle w:val="TermNum"/>
      <w:suff w:val="nothing"/>
      <w:lvlText w:val="3.%1"/>
      <w:lvlJc w:val="left"/>
      <w:pPr>
        <w:ind w:left="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
      <w:lvlJc w:val="left"/>
      <w:pPr>
        <w:ind w:left="899" w:hanging="899"/>
      </w:pPr>
      <w:rPr>
        <w:rFonts w:hint="default"/>
        <w:b/>
        <w:i w:val="0"/>
      </w:rPr>
    </w:lvl>
    <w:lvl w:ilvl="2">
      <w:start w:val="1"/>
      <w:numFmt w:val="none"/>
      <w:lvlText w:val=""/>
      <w:lvlJc w:val="left"/>
      <w:pPr>
        <w:ind w:left="1041" w:hanging="1041"/>
      </w:pPr>
      <w:rPr>
        <w:rFonts w:hint="default"/>
        <w:b/>
        <w:i w:val="0"/>
      </w:rPr>
    </w:lvl>
    <w:lvl w:ilvl="3">
      <w:start w:val="1"/>
      <w:numFmt w:val="none"/>
      <w:lvlText w:val=""/>
      <w:lvlJc w:val="left"/>
      <w:pPr>
        <w:ind w:left="1279" w:hanging="1279"/>
      </w:pPr>
      <w:rPr>
        <w:rFonts w:hint="default"/>
        <w:b/>
        <w:i w:val="0"/>
      </w:rPr>
    </w:lvl>
    <w:lvl w:ilvl="4">
      <w:start w:val="1"/>
      <w:numFmt w:val="none"/>
      <w:lvlText w:val=""/>
      <w:lvlJc w:val="left"/>
      <w:pPr>
        <w:ind w:left="1540" w:hanging="1540"/>
      </w:pPr>
      <w:rPr>
        <w:rFonts w:hint="default"/>
        <w:b/>
        <w:i w:val="0"/>
      </w:rPr>
    </w:lvl>
    <w:lvl w:ilvl="5">
      <w:start w:val="1"/>
      <w:numFmt w:val="none"/>
      <w:lvlText w:val=""/>
      <w:lvlJc w:val="left"/>
      <w:pPr>
        <w:ind w:left="1761" w:hanging="1761"/>
      </w:pPr>
      <w:rPr>
        <w:rFonts w:hint="default"/>
        <w:b/>
        <w:i w:val="0"/>
      </w:rPr>
    </w:lvl>
    <w:lvl w:ilvl="6">
      <w:start w:val="1"/>
      <w:numFmt w:val="none"/>
      <w:lvlText w:val=""/>
      <w:lvlJc w:val="left"/>
      <w:pPr>
        <w:ind w:left="1931" w:hanging="1931"/>
      </w:pPr>
      <w:rPr>
        <w:rFonts w:hint="default"/>
      </w:rPr>
    </w:lvl>
    <w:lvl w:ilvl="7">
      <w:start w:val="1"/>
      <w:numFmt w:val="none"/>
      <w:lvlRestart w:val="0"/>
      <w:suff w:val="space"/>
      <w:lvlText w:val="%8"/>
      <w:lvlJc w:val="left"/>
      <w:pPr>
        <w:ind w:left="0" w:firstLine="0"/>
      </w:pPr>
      <w:rPr>
        <w:rFonts w:hint="default"/>
      </w:rPr>
    </w:lvl>
    <w:lvl w:ilvl="8">
      <w:start w:val="1"/>
      <w:numFmt w:val="none"/>
      <w:lvlRestart w:val="0"/>
      <w:suff w:val="space"/>
      <w:lvlText w:val=""/>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abstractNum>
  <w:abstractNum w:abstractNumId="17" w15:restartNumberingAfterBreak="0">
    <w:nsid w:val="26461733"/>
    <w:multiLevelType w:val="hybridMultilevel"/>
    <w:tmpl w:val="E13E8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672139B"/>
    <w:multiLevelType w:val="hybridMultilevel"/>
    <w:tmpl w:val="B8CE5A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947489C"/>
    <w:multiLevelType w:val="multilevel"/>
    <w:tmpl w:val="0409001D"/>
    <w:styleLink w:val="Figurenumbering"/>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B8F414A"/>
    <w:multiLevelType w:val="hybridMultilevel"/>
    <w:tmpl w:val="DAC8D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E4F55C5"/>
    <w:multiLevelType w:val="hybridMultilevel"/>
    <w:tmpl w:val="65804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2AE6AC2"/>
    <w:multiLevelType w:val="hybridMultilevel"/>
    <w:tmpl w:val="1870F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3AC7EB8"/>
    <w:multiLevelType w:val="multilevel"/>
    <w:tmpl w:val="CC0C7682"/>
    <w:lvl w:ilvl="0">
      <w:start w:val="1"/>
      <w:numFmt w:val="decimal"/>
      <w:pStyle w:val="Titre1"/>
      <w:lvlText w:val="%1"/>
      <w:lvlJc w:val="left"/>
      <w:pPr>
        <w:tabs>
          <w:tab w:val="num" w:pos="432"/>
        </w:tabs>
        <w:ind w:left="403" w:hanging="403"/>
      </w:pPr>
      <w:rPr>
        <w:rFonts w:hint="default"/>
        <w:b/>
        <w:i w:val="0"/>
      </w:rPr>
    </w:lvl>
    <w:lvl w:ilvl="1">
      <w:start w:val="1"/>
      <w:numFmt w:val="decimal"/>
      <w:pStyle w:val="Titre2"/>
      <w:lvlText w:val="%1.%2"/>
      <w:lvlJc w:val="left"/>
      <w:pPr>
        <w:tabs>
          <w:tab w:val="num" w:pos="502"/>
        </w:tabs>
        <w:ind w:left="681" w:hanging="539"/>
      </w:pPr>
      <w:rPr>
        <w:rFonts w:hint="default"/>
        <w:b/>
        <w:i w:val="0"/>
      </w:rPr>
    </w:lvl>
    <w:lvl w:ilvl="2">
      <w:start w:val="1"/>
      <w:numFmt w:val="decimal"/>
      <w:pStyle w:val="Titre3"/>
      <w:lvlText w:val="%1.%2.%3"/>
      <w:lvlJc w:val="left"/>
      <w:pPr>
        <w:tabs>
          <w:tab w:val="num" w:pos="720"/>
        </w:tabs>
        <w:ind w:left="658" w:hanging="658"/>
      </w:pPr>
      <w:rPr>
        <w:rFonts w:hint="default"/>
        <w:b/>
        <w:i w:val="0"/>
      </w:rPr>
    </w:lvl>
    <w:lvl w:ilvl="3">
      <w:start w:val="1"/>
      <w:numFmt w:val="decimal"/>
      <w:pStyle w:val="Titre4"/>
      <w:lvlText w:val="%1.%2.%3.%4"/>
      <w:lvlJc w:val="left"/>
      <w:pPr>
        <w:tabs>
          <w:tab w:val="num" w:pos="1080"/>
        </w:tabs>
        <w:ind w:left="941" w:hanging="941"/>
      </w:pPr>
      <w:rPr>
        <w:rFonts w:hint="default"/>
        <w:b/>
        <w:i w:val="0"/>
      </w:rPr>
    </w:lvl>
    <w:lvl w:ilvl="4">
      <w:start w:val="1"/>
      <w:numFmt w:val="decimal"/>
      <w:pStyle w:val="Titre5"/>
      <w:lvlText w:val="%1.%2.%3.%4.%5"/>
      <w:lvlJc w:val="left"/>
      <w:pPr>
        <w:tabs>
          <w:tab w:val="num" w:pos="1080"/>
        </w:tabs>
        <w:ind w:left="1077" w:hanging="1077"/>
      </w:pPr>
      <w:rPr>
        <w:rFonts w:hint="default"/>
        <w:b/>
        <w:i w:val="0"/>
      </w:rPr>
    </w:lvl>
    <w:lvl w:ilvl="5">
      <w:start w:val="1"/>
      <w:numFmt w:val="decimal"/>
      <w:pStyle w:val="Titre6"/>
      <w:lvlText w:val="%1.%2.%3.%4.%5.%6"/>
      <w:lvlJc w:val="left"/>
      <w:pPr>
        <w:tabs>
          <w:tab w:val="num" w:pos="1440"/>
        </w:tabs>
        <w:ind w:left="1191" w:hanging="1191"/>
      </w:pPr>
      <w:rPr>
        <w:rFonts w:hint="default"/>
        <w:b/>
        <w:i w:val="0"/>
      </w:rPr>
    </w:lvl>
    <w:lvl w:ilvl="6">
      <w:start w:val="1"/>
      <w:numFmt w:val="decimal"/>
      <w:pStyle w:val="Titre7"/>
      <w:lvlText w:val="%1.%2.%3.%4.%5.%6.%7"/>
      <w:lvlJc w:val="left"/>
      <w:pPr>
        <w:tabs>
          <w:tab w:val="num" w:pos="1440"/>
        </w:tabs>
        <w:ind w:left="1304" w:hanging="1304"/>
      </w:pPr>
      <w:rPr>
        <w:rFonts w:hint="default"/>
      </w:rPr>
    </w:lvl>
    <w:lvl w:ilvl="7">
      <w:start w:val="1"/>
      <w:numFmt w:val="decimal"/>
      <w:pStyle w:val="Titre8"/>
      <w:lvlText w:val="%8"/>
      <w:lvlJc w:val="left"/>
      <w:pPr>
        <w:tabs>
          <w:tab w:val="num" w:pos="1440"/>
        </w:tabs>
        <w:ind w:left="1418" w:hanging="1418"/>
      </w:pPr>
      <w:rPr>
        <w:rFonts w:hint="default"/>
      </w:rPr>
    </w:lvl>
    <w:lvl w:ilvl="8">
      <w:start w:val="1"/>
      <w:numFmt w:val="decimal"/>
      <w:pStyle w:val="Titre9"/>
      <w:lvlText w:val="%9"/>
      <w:lvlJc w:val="left"/>
      <w:pPr>
        <w:tabs>
          <w:tab w:val="num" w:pos="1440"/>
        </w:tabs>
        <w:ind w:left="1531" w:hanging="1531"/>
      </w:pPr>
      <w:rPr>
        <w:rFonts w:hint="default"/>
      </w:rPr>
    </w:lvl>
  </w:abstractNum>
  <w:abstractNum w:abstractNumId="24" w15:restartNumberingAfterBreak="0">
    <w:nsid w:val="35912FC1"/>
    <w:multiLevelType w:val="multilevel"/>
    <w:tmpl w:val="77A2DFF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pStyle w:val="na2"/>
      <w:lvlText w:val="N%1.%2"/>
      <w:lvlJc w:val="left"/>
      <w:pPr>
        <w:ind w:left="641" w:hanging="641"/>
      </w:pPr>
      <w:rPr>
        <w:rFonts w:hint="default"/>
      </w:rPr>
    </w:lvl>
    <w:lvl w:ilvl="2">
      <w:start w:val="1"/>
      <w:numFmt w:val="decimal"/>
      <w:pStyle w:val="na3"/>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5"/>
      <w:lvlText w:val="N%1.%2.%3.%4.%5"/>
      <w:lvlJc w:val="left"/>
      <w:pPr>
        <w:ind w:left="1304" w:hanging="1304"/>
      </w:pPr>
      <w:rPr>
        <w:rFonts w:hint="default"/>
      </w:rPr>
    </w:lvl>
    <w:lvl w:ilvl="5">
      <w:start w:val="1"/>
      <w:numFmt w:val="decimal"/>
      <w:pStyle w:val="na6"/>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87D4433"/>
    <w:multiLevelType w:val="multilevel"/>
    <w:tmpl w:val="27100802"/>
    <w:lvl w:ilvl="0">
      <w:start w:val="1"/>
      <w:numFmt w:val="bullet"/>
      <w:pStyle w:val="Listecontinue"/>
      <w:lvlText w:val=""/>
      <w:lvlJc w:val="left"/>
      <w:pPr>
        <w:ind w:left="397" w:hanging="397"/>
      </w:pPr>
      <w:rPr>
        <w:rFonts w:ascii="Symbol" w:hAnsi="Symbol" w:hint="default"/>
      </w:rPr>
    </w:lvl>
    <w:lvl w:ilvl="1">
      <w:start w:val="1"/>
      <w:numFmt w:val="bullet"/>
      <w:pStyle w:val="Listecontinue2"/>
      <w:lvlText w:val=""/>
      <w:lvlJc w:val="left"/>
      <w:pPr>
        <w:ind w:left="794" w:hanging="397"/>
      </w:pPr>
      <w:rPr>
        <w:rFonts w:ascii="Symbol" w:hAnsi="Symbol" w:hint="default"/>
      </w:rPr>
    </w:lvl>
    <w:lvl w:ilvl="2">
      <w:start w:val="1"/>
      <w:numFmt w:val="bullet"/>
      <w:pStyle w:val="Listecontinue3"/>
      <w:lvlText w:val=""/>
      <w:lvlJc w:val="left"/>
      <w:pPr>
        <w:ind w:left="1191" w:hanging="397"/>
      </w:pPr>
      <w:rPr>
        <w:rFonts w:ascii="Symbol" w:hAnsi="Symbol" w:hint="default"/>
      </w:rPr>
    </w:lvl>
    <w:lvl w:ilvl="3">
      <w:start w:val="1"/>
      <w:numFmt w:val="bullet"/>
      <w:pStyle w:val="Listecontinue4"/>
      <w:lvlText w:val=""/>
      <w:lvlJc w:val="left"/>
      <w:pPr>
        <w:ind w:left="1588" w:hanging="397"/>
      </w:pPr>
      <w:rPr>
        <w:rFonts w:ascii="Symbol" w:hAnsi="Symbol" w:hint="default"/>
      </w:rPr>
    </w:lvl>
    <w:lvl w:ilvl="4">
      <w:start w:val="1"/>
      <w:numFmt w:val="bullet"/>
      <w:suff w:val="nothing"/>
      <w:lvlText w:val=""/>
      <w:lvlJc w:val="left"/>
      <w:pPr>
        <w:ind w:left="1985" w:hanging="397"/>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C6B21C3"/>
    <w:multiLevelType w:val="multilevel"/>
    <w:tmpl w:val="8D987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upperLetter"/>
      <w:lvlRestart w:val="0"/>
      <w:pStyle w:val="Appendix"/>
      <w:suff w:val="space"/>
      <w:lvlText w:val="Appendix %9 -"/>
      <w:lvlJc w:val="left"/>
      <w:pPr>
        <w:ind w:left="0" w:firstLine="0"/>
      </w:pPr>
    </w:lvl>
  </w:abstractNum>
  <w:abstractNum w:abstractNumId="28" w15:restartNumberingAfterBreak="0">
    <w:nsid w:val="3E306B04"/>
    <w:multiLevelType w:val="multilevel"/>
    <w:tmpl w:val="07662DCE"/>
    <w:lvl w:ilvl="0">
      <w:start w:val="1"/>
      <w:numFmt w:val="bullet"/>
      <w:lvlText w:val="●"/>
      <w:lvlJc w:val="left"/>
      <w:pPr>
        <w:tabs>
          <w:tab w:val="num" w:pos="720"/>
        </w:tabs>
        <w:ind w:left="720" w:hanging="360"/>
      </w:pPr>
      <w:rPr>
        <w:rFonts w:ascii="StarSymbol" w:hAnsi="StarSymbol" w:cs="MS Mincho"/>
        <w:sz w:val="18"/>
        <w:szCs w:val="18"/>
      </w:rPr>
    </w:lvl>
    <w:lvl w:ilvl="1">
      <w:start w:val="1"/>
      <w:numFmt w:val="bullet"/>
      <w:lvlText w:val=""/>
      <w:lvlJc w:val="left"/>
      <w:pPr>
        <w:tabs>
          <w:tab w:val="num" w:pos="1080"/>
        </w:tabs>
        <w:ind w:left="1080" w:hanging="360"/>
      </w:pPr>
      <w:rPr>
        <w:rFonts w:ascii="Wingdings 2" w:hAnsi="Wingdings 2" w:cs="MS Mincho"/>
        <w:sz w:val="18"/>
        <w:szCs w:val="18"/>
      </w:rPr>
    </w:lvl>
    <w:lvl w:ilvl="2">
      <w:start w:val="1"/>
      <w:numFmt w:val="bullet"/>
      <w:lvlText w:val="■"/>
      <w:lvlJc w:val="left"/>
      <w:pPr>
        <w:tabs>
          <w:tab w:val="num" w:pos="1440"/>
        </w:tabs>
        <w:ind w:left="1440" w:hanging="360"/>
      </w:pPr>
      <w:rPr>
        <w:rFonts w:ascii="StarSymbol" w:hAnsi="StarSymbol" w:cs="MS Mincho"/>
        <w:sz w:val="18"/>
        <w:szCs w:val="18"/>
      </w:rPr>
    </w:lvl>
    <w:lvl w:ilvl="3">
      <w:start w:val="1"/>
      <w:numFmt w:val="bullet"/>
      <w:lvlText w:val=""/>
      <w:lvlJc w:val="left"/>
      <w:pPr>
        <w:tabs>
          <w:tab w:val="num" w:pos="1800"/>
        </w:tabs>
        <w:ind w:left="1800" w:hanging="360"/>
      </w:pPr>
      <w:rPr>
        <w:rFonts w:ascii="Wingdings" w:hAnsi="Wingdings" w:hint="default"/>
        <w:sz w:val="18"/>
        <w:szCs w:val="18"/>
      </w:rPr>
    </w:lvl>
    <w:lvl w:ilvl="4">
      <w:start w:val="1"/>
      <w:numFmt w:val="bullet"/>
      <w:lvlText w:val=""/>
      <w:lvlJc w:val="left"/>
      <w:pPr>
        <w:tabs>
          <w:tab w:val="num" w:pos="2160"/>
        </w:tabs>
        <w:ind w:left="2160" w:hanging="360"/>
      </w:pPr>
      <w:rPr>
        <w:rFonts w:ascii="Wingdings 2" w:hAnsi="Wingdings 2" w:cs="MS Mincho"/>
        <w:sz w:val="18"/>
        <w:szCs w:val="18"/>
      </w:rPr>
    </w:lvl>
    <w:lvl w:ilvl="5">
      <w:start w:val="1"/>
      <w:numFmt w:val="bullet"/>
      <w:lvlText w:val="■"/>
      <w:lvlJc w:val="left"/>
      <w:pPr>
        <w:tabs>
          <w:tab w:val="num" w:pos="2520"/>
        </w:tabs>
        <w:ind w:left="2520" w:hanging="360"/>
      </w:pPr>
      <w:rPr>
        <w:rFonts w:ascii="StarSymbol" w:hAnsi="StarSymbol" w:cs="MS Mincho"/>
        <w:sz w:val="18"/>
        <w:szCs w:val="18"/>
      </w:rPr>
    </w:lvl>
    <w:lvl w:ilvl="6">
      <w:start w:val="1"/>
      <w:numFmt w:val="bullet"/>
      <w:lvlText w:val="●"/>
      <w:lvlJc w:val="left"/>
      <w:pPr>
        <w:tabs>
          <w:tab w:val="num" w:pos="2880"/>
        </w:tabs>
        <w:ind w:left="2880" w:hanging="360"/>
      </w:pPr>
      <w:rPr>
        <w:rFonts w:ascii="StarSymbol" w:hAnsi="StarSymbol" w:cs="MS Mincho"/>
        <w:sz w:val="18"/>
        <w:szCs w:val="18"/>
      </w:rPr>
    </w:lvl>
    <w:lvl w:ilvl="7">
      <w:start w:val="1"/>
      <w:numFmt w:val="bullet"/>
      <w:lvlText w:val=""/>
      <w:lvlJc w:val="left"/>
      <w:pPr>
        <w:tabs>
          <w:tab w:val="num" w:pos="3240"/>
        </w:tabs>
        <w:ind w:left="3240" w:hanging="360"/>
      </w:pPr>
      <w:rPr>
        <w:rFonts w:ascii="Wingdings 2" w:hAnsi="Wingdings 2" w:cs="MS Mincho"/>
        <w:sz w:val="18"/>
        <w:szCs w:val="18"/>
      </w:rPr>
    </w:lvl>
    <w:lvl w:ilvl="8">
      <w:start w:val="1"/>
      <w:numFmt w:val="bullet"/>
      <w:lvlText w:val="■"/>
      <w:lvlJc w:val="left"/>
      <w:pPr>
        <w:tabs>
          <w:tab w:val="num" w:pos="3600"/>
        </w:tabs>
        <w:ind w:left="3600" w:hanging="360"/>
      </w:pPr>
      <w:rPr>
        <w:rFonts w:ascii="StarSymbol" w:hAnsi="StarSymbol" w:cs="MS Mincho"/>
        <w:sz w:val="18"/>
        <w:szCs w:val="18"/>
      </w:rPr>
    </w:lvl>
  </w:abstractNum>
  <w:abstractNum w:abstractNumId="29" w15:restartNumberingAfterBreak="0">
    <w:nsid w:val="42464788"/>
    <w:multiLevelType w:val="hybridMultilevel"/>
    <w:tmpl w:val="05F043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38A38AB"/>
    <w:multiLevelType w:val="multilevel"/>
    <w:tmpl w:val="07662DCE"/>
    <w:lvl w:ilvl="0">
      <w:start w:val="1"/>
      <w:numFmt w:val="bullet"/>
      <w:lvlText w:val="●"/>
      <w:lvlJc w:val="left"/>
      <w:pPr>
        <w:tabs>
          <w:tab w:val="num" w:pos="720"/>
        </w:tabs>
        <w:ind w:left="720" w:hanging="360"/>
      </w:pPr>
      <w:rPr>
        <w:rFonts w:ascii="StarSymbol" w:hAnsi="StarSymbol" w:cs="MS Mincho"/>
        <w:sz w:val="18"/>
        <w:szCs w:val="18"/>
      </w:rPr>
    </w:lvl>
    <w:lvl w:ilvl="1">
      <w:start w:val="1"/>
      <w:numFmt w:val="bullet"/>
      <w:lvlText w:val=""/>
      <w:lvlJc w:val="left"/>
      <w:pPr>
        <w:tabs>
          <w:tab w:val="num" w:pos="1080"/>
        </w:tabs>
        <w:ind w:left="1080" w:hanging="360"/>
      </w:pPr>
      <w:rPr>
        <w:rFonts w:ascii="Wingdings 2" w:hAnsi="Wingdings 2" w:cs="MS Mincho"/>
        <w:sz w:val="18"/>
        <w:szCs w:val="18"/>
      </w:rPr>
    </w:lvl>
    <w:lvl w:ilvl="2">
      <w:start w:val="1"/>
      <w:numFmt w:val="bullet"/>
      <w:lvlText w:val="■"/>
      <w:lvlJc w:val="left"/>
      <w:pPr>
        <w:tabs>
          <w:tab w:val="num" w:pos="1440"/>
        </w:tabs>
        <w:ind w:left="1440" w:hanging="360"/>
      </w:pPr>
      <w:rPr>
        <w:rFonts w:ascii="StarSymbol" w:hAnsi="StarSymbol" w:cs="MS Mincho"/>
        <w:sz w:val="18"/>
        <w:szCs w:val="18"/>
      </w:rPr>
    </w:lvl>
    <w:lvl w:ilvl="3">
      <w:start w:val="1"/>
      <w:numFmt w:val="bullet"/>
      <w:lvlText w:val=""/>
      <w:lvlJc w:val="left"/>
      <w:pPr>
        <w:tabs>
          <w:tab w:val="num" w:pos="1800"/>
        </w:tabs>
        <w:ind w:left="1800" w:hanging="360"/>
      </w:pPr>
      <w:rPr>
        <w:rFonts w:ascii="Wingdings" w:hAnsi="Wingdings" w:hint="default"/>
        <w:sz w:val="18"/>
        <w:szCs w:val="18"/>
      </w:rPr>
    </w:lvl>
    <w:lvl w:ilvl="4">
      <w:start w:val="1"/>
      <w:numFmt w:val="bullet"/>
      <w:lvlText w:val=""/>
      <w:lvlJc w:val="left"/>
      <w:pPr>
        <w:tabs>
          <w:tab w:val="num" w:pos="2160"/>
        </w:tabs>
        <w:ind w:left="2160" w:hanging="360"/>
      </w:pPr>
      <w:rPr>
        <w:rFonts w:ascii="Wingdings 2" w:hAnsi="Wingdings 2" w:cs="MS Mincho"/>
        <w:sz w:val="18"/>
        <w:szCs w:val="18"/>
      </w:rPr>
    </w:lvl>
    <w:lvl w:ilvl="5">
      <w:start w:val="1"/>
      <w:numFmt w:val="bullet"/>
      <w:lvlText w:val="■"/>
      <w:lvlJc w:val="left"/>
      <w:pPr>
        <w:tabs>
          <w:tab w:val="num" w:pos="2520"/>
        </w:tabs>
        <w:ind w:left="2520" w:hanging="360"/>
      </w:pPr>
      <w:rPr>
        <w:rFonts w:ascii="StarSymbol" w:hAnsi="StarSymbol" w:cs="MS Mincho"/>
        <w:sz w:val="18"/>
        <w:szCs w:val="18"/>
      </w:rPr>
    </w:lvl>
    <w:lvl w:ilvl="6">
      <w:start w:val="1"/>
      <w:numFmt w:val="bullet"/>
      <w:lvlText w:val="●"/>
      <w:lvlJc w:val="left"/>
      <w:pPr>
        <w:tabs>
          <w:tab w:val="num" w:pos="2880"/>
        </w:tabs>
        <w:ind w:left="2880" w:hanging="360"/>
      </w:pPr>
      <w:rPr>
        <w:rFonts w:ascii="StarSymbol" w:hAnsi="StarSymbol" w:cs="MS Mincho"/>
        <w:sz w:val="18"/>
        <w:szCs w:val="18"/>
      </w:rPr>
    </w:lvl>
    <w:lvl w:ilvl="7">
      <w:start w:val="1"/>
      <w:numFmt w:val="bullet"/>
      <w:lvlText w:val=""/>
      <w:lvlJc w:val="left"/>
      <w:pPr>
        <w:tabs>
          <w:tab w:val="num" w:pos="3240"/>
        </w:tabs>
        <w:ind w:left="3240" w:hanging="360"/>
      </w:pPr>
      <w:rPr>
        <w:rFonts w:ascii="Wingdings 2" w:hAnsi="Wingdings 2" w:cs="MS Mincho"/>
        <w:sz w:val="18"/>
        <w:szCs w:val="18"/>
      </w:rPr>
    </w:lvl>
    <w:lvl w:ilvl="8">
      <w:start w:val="1"/>
      <w:numFmt w:val="bullet"/>
      <w:lvlText w:val="■"/>
      <w:lvlJc w:val="left"/>
      <w:pPr>
        <w:tabs>
          <w:tab w:val="num" w:pos="3600"/>
        </w:tabs>
        <w:ind w:left="3600" w:hanging="360"/>
      </w:pPr>
      <w:rPr>
        <w:rFonts w:ascii="StarSymbol" w:hAnsi="StarSymbol" w:cs="MS Mincho"/>
        <w:sz w:val="18"/>
        <w:szCs w:val="18"/>
      </w:rPr>
    </w:lvl>
  </w:abstractNum>
  <w:abstractNum w:abstractNumId="31" w15:restartNumberingAfterBreak="0">
    <w:nsid w:val="4665644D"/>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MS Mincho"/>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MS Mincho"/>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MS Mincho"/>
      </w:rPr>
    </w:lvl>
    <w:lvl w:ilvl="8">
      <w:start w:val="1"/>
      <w:numFmt w:val="bullet"/>
      <w:lvlText w:val=""/>
      <w:lvlJc w:val="left"/>
      <w:pPr>
        <w:tabs>
          <w:tab w:val="num" w:pos="6480"/>
        </w:tabs>
        <w:ind w:left="6480" w:hanging="360"/>
      </w:pPr>
      <w:rPr>
        <w:rFonts w:ascii="Wingdings" w:hAnsi="Wingdings"/>
      </w:rPr>
    </w:lvl>
  </w:abstractNum>
  <w:abstractNum w:abstractNumId="32" w15:restartNumberingAfterBreak="0">
    <w:nsid w:val="471E11D8"/>
    <w:multiLevelType w:val="hybridMultilevel"/>
    <w:tmpl w:val="85CC8088"/>
    <w:lvl w:ilvl="0" w:tplc="4848635E">
      <w:start w:val="1"/>
      <w:numFmt w:val="bullet"/>
      <w:pStyle w:val="Liste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33" w15:restartNumberingAfterBreak="0">
    <w:nsid w:val="48D5649A"/>
    <w:multiLevelType w:val="multilevel"/>
    <w:tmpl w:val="00000027"/>
    <w:lvl w:ilvl="0">
      <w:start w:val="1"/>
      <w:numFmt w:val="bullet"/>
      <w:lvlText w:val="●"/>
      <w:lvlJc w:val="left"/>
      <w:pPr>
        <w:tabs>
          <w:tab w:val="num" w:pos="720"/>
        </w:tabs>
        <w:ind w:left="720" w:hanging="360"/>
      </w:pPr>
      <w:rPr>
        <w:rFonts w:ascii="StarSymbol" w:hAnsi="StarSymbol" w:cs="MS Mincho"/>
        <w:sz w:val="18"/>
        <w:szCs w:val="18"/>
      </w:rPr>
    </w:lvl>
    <w:lvl w:ilvl="1">
      <w:start w:val="1"/>
      <w:numFmt w:val="bullet"/>
      <w:lvlText w:val=""/>
      <w:lvlJc w:val="left"/>
      <w:pPr>
        <w:tabs>
          <w:tab w:val="num" w:pos="1080"/>
        </w:tabs>
        <w:ind w:left="1080" w:hanging="360"/>
      </w:pPr>
      <w:rPr>
        <w:rFonts w:ascii="Wingdings 2" w:hAnsi="Wingdings 2" w:cs="MS Mincho"/>
        <w:sz w:val="18"/>
        <w:szCs w:val="18"/>
      </w:rPr>
    </w:lvl>
    <w:lvl w:ilvl="2">
      <w:start w:val="1"/>
      <w:numFmt w:val="bullet"/>
      <w:lvlText w:val="■"/>
      <w:lvlJc w:val="left"/>
      <w:pPr>
        <w:tabs>
          <w:tab w:val="num" w:pos="1440"/>
        </w:tabs>
        <w:ind w:left="1440" w:hanging="360"/>
      </w:pPr>
      <w:rPr>
        <w:rFonts w:ascii="StarSymbol" w:hAnsi="StarSymbol" w:cs="MS Mincho"/>
        <w:sz w:val="18"/>
        <w:szCs w:val="18"/>
      </w:rPr>
    </w:lvl>
    <w:lvl w:ilvl="3">
      <w:start w:val="1"/>
      <w:numFmt w:val="bullet"/>
      <w:lvlText w:val="●"/>
      <w:lvlJc w:val="left"/>
      <w:pPr>
        <w:tabs>
          <w:tab w:val="num" w:pos="1800"/>
        </w:tabs>
        <w:ind w:left="1800" w:hanging="360"/>
      </w:pPr>
      <w:rPr>
        <w:rFonts w:ascii="StarSymbol" w:hAnsi="StarSymbol" w:cs="MS Mincho"/>
        <w:sz w:val="18"/>
        <w:szCs w:val="18"/>
      </w:rPr>
    </w:lvl>
    <w:lvl w:ilvl="4">
      <w:start w:val="1"/>
      <w:numFmt w:val="bullet"/>
      <w:lvlText w:val=""/>
      <w:lvlJc w:val="left"/>
      <w:pPr>
        <w:tabs>
          <w:tab w:val="num" w:pos="2160"/>
        </w:tabs>
        <w:ind w:left="2160" w:hanging="360"/>
      </w:pPr>
      <w:rPr>
        <w:rFonts w:ascii="Wingdings 2" w:hAnsi="Wingdings 2" w:cs="MS Mincho"/>
        <w:sz w:val="18"/>
        <w:szCs w:val="18"/>
      </w:rPr>
    </w:lvl>
    <w:lvl w:ilvl="5">
      <w:start w:val="1"/>
      <w:numFmt w:val="bullet"/>
      <w:lvlText w:val="■"/>
      <w:lvlJc w:val="left"/>
      <w:pPr>
        <w:tabs>
          <w:tab w:val="num" w:pos="2520"/>
        </w:tabs>
        <w:ind w:left="2520" w:hanging="360"/>
      </w:pPr>
      <w:rPr>
        <w:rFonts w:ascii="StarSymbol" w:hAnsi="StarSymbol" w:cs="MS Mincho"/>
        <w:sz w:val="18"/>
        <w:szCs w:val="18"/>
      </w:rPr>
    </w:lvl>
    <w:lvl w:ilvl="6">
      <w:start w:val="1"/>
      <w:numFmt w:val="bullet"/>
      <w:lvlText w:val="●"/>
      <w:lvlJc w:val="left"/>
      <w:pPr>
        <w:tabs>
          <w:tab w:val="num" w:pos="2880"/>
        </w:tabs>
        <w:ind w:left="2880" w:hanging="360"/>
      </w:pPr>
      <w:rPr>
        <w:rFonts w:ascii="StarSymbol" w:hAnsi="StarSymbol" w:cs="MS Mincho"/>
        <w:sz w:val="18"/>
        <w:szCs w:val="18"/>
      </w:rPr>
    </w:lvl>
    <w:lvl w:ilvl="7">
      <w:start w:val="1"/>
      <w:numFmt w:val="bullet"/>
      <w:lvlText w:val=""/>
      <w:lvlJc w:val="left"/>
      <w:pPr>
        <w:tabs>
          <w:tab w:val="num" w:pos="3240"/>
        </w:tabs>
        <w:ind w:left="3240" w:hanging="360"/>
      </w:pPr>
      <w:rPr>
        <w:rFonts w:ascii="Wingdings 2" w:hAnsi="Wingdings 2" w:cs="MS Mincho"/>
        <w:sz w:val="18"/>
        <w:szCs w:val="18"/>
      </w:rPr>
    </w:lvl>
    <w:lvl w:ilvl="8">
      <w:start w:val="1"/>
      <w:numFmt w:val="bullet"/>
      <w:lvlText w:val="■"/>
      <w:lvlJc w:val="left"/>
      <w:pPr>
        <w:tabs>
          <w:tab w:val="num" w:pos="3600"/>
        </w:tabs>
        <w:ind w:left="3600" w:hanging="360"/>
      </w:pPr>
      <w:rPr>
        <w:rFonts w:ascii="StarSymbol" w:hAnsi="StarSymbol" w:cs="MS Mincho"/>
        <w:sz w:val="18"/>
        <w:szCs w:val="18"/>
      </w:rPr>
    </w:lvl>
  </w:abstractNum>
  <w:abstractNum w:abstractNumId="34" w15:restartNumberingAfterBreak="0">
    <w:nsid w:val="503257D6"/>
    <w:multiLevelType w:val="hybridMultilevel"/>
    <w:tmpl w:val="0840FE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27753BB"/>
    <w:multiLevelType w:val="singleLevel"/>
    <w:tmpl w:val="91BA0C1A"/>
    <w:lvl w:ilvl="0">
      <w:start w:val="1"/>
      <w:numFmt w:val="lowerRoman"/>
      <w:pStyle w:val="Level7"/>
      <w:lvlText w:val="%1)"/>
      <w:lvlJc w:val="left"/>
      <w:pPr>
        <w:tabs>
          <w:tab w:val="num" w:pos="1854"/>
        </w:tabs>
        <w:ind w:left="1854" w:hanging="720"/>
      </w:pPr>
      <w:rPr>
        <w:rFonts w:cs="Times New Roman" w:hint="default"/>
        <w:b w:val="0"/>
        <w:i w:val="0"/>
        <w:vanish w:val="0"/>
        <w:sz w:val="22"/>
        <w:u w:val="none"/>
      </w:rPr>
    </w:lvl>
  </w:abstractNum>
  <w:abstractNum w:abstractNumId="36" w15:restartNumberingAfterBreak="0">
    <w:nsid w:val="52C6313C"/>
    <w:multiLevelType w:val="hybridMultilevel"/>
    <w:tmpl w:val="199CC412"/>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7" w15:restartNumberingAfterBreak="0">
    <w:nsid w:val="59084548"/>
    <w:multiLevelType w:val="hybridMultilevel"/>
    <w:tmpl w:val="622E02E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9F316D4"/>
    <w:multiLevelType w:val="hybridMultilevel"/>
    <w:tmpl w:val="D868AE3A"/>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5A374005"/>
    <w:multiLevelType w:val="hybridMultilevel"/>
    <w:tmpl w:val="96C23DC6"/>
    <w:lvl w:ilvl="0" w:tplc="99443C88">
      <w:start w:val="1"/>
      <w:numFmt w:val="decimal"/>
      <w:pStyle w:val="Appendixtitle"/>
      <w:lvlText w:val="Appendix %1"/>
      <w:lvlJc w:val="left"/>
      <w:pPr>
        <w:tabs>
          <w:tab w:val="num" w:pos="1440"/>
        </w:tabs>
      </w:pPr>
      <w:rPr>
        <w:rFonts w:cs="Times New Roman" w:hint="default"/>
      </w:rPr>
    </w:lvl>
    <w:lvl w:ilvl="1" w:tplc="08090003">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40" w15:restartNumberingAfterBreak="0">
    <w:nsid w:val="5A4973EA"/>
    <w:multiLevelType w:val="hybridMultilevel"/>
    <w:tmpl w:val="44A6F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42" w15:restartNumberingAfterBreak="0">
    <w:nsid w:val="66FB6584"/>
    <w:multiLevelType w:val="hybridMultilevel"/>
    <w:tmpl w:val="3976D234"/>
    <w:lvl w:ilvl="0" w:tplc="040C0019">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E6E4F37"/>
    <w:multiLevelType w:val="hybridMultilevel"/>
    <w:tmpl w:val="6BD2CB8C"/>
    <w:lvl w:ilvl="0" w:tplc="040C0001">
      <w:start w:val="1"/>
      <w:numFmt w:val="bullet"/>
      <w:lvlText w:val=""/>
      <w:lvlJc w:val="left"/>
      <w:pPr>
        <w:ind w:left="725" w:hanging="360"/>
      </w:pPr>
      <w:rPr>
        <w:rFonts w:ascii="Symbol" w:hAnsi="Symbol" w:hint="default"/>
      </w:rPr>
    </w:lvl>
    <w:lvl w:ilvl="1" w:tplc="040C0003" w:tentative="1">
      <w:start w:val="1"/>
      <w:numFmt w:val="bullet"/>
      <w:lvlText w:val="o"/>
      <w:lvlJc w:val="left"/>
      <w:pPr>
        <w:ind w:left="1445" w:hanging="360"/>
      </w:pPr>
      <w:rPr>
        <w:rFonts w:ascii="Courier New" w:hAnsi="Courier New" w:cs="Courier New" w:hint="default"/>
      </w:rPr>
    </w:lvl>
    <w:lvl w:ilvl="2" w:tplc="040C0005" w:tentative="1">
      <w:start w:val="1"/>
      <w:numFmt w:val="bullet"/>
      <w:lvlText w:val=""/>
      <w:lvlJc w:val="left"/>
      <w:pPr>
        <w:ind w:left="2165" w:hanging="360"/>
      </w:pPr>
      <w:rPr>
        <w:rFonts w:ascii="Wingdings" w:hAnsi="Wingdings" w:hint="default"/>
      </w:rPr>
    </w:lvl>
    <w:lvl w:ilvl="3" w:tplc="040C0001" w:tentative="1">
      <w:start w:val="1"/>
      <w:numFmt w:val="bullet"/>
      <w:lvlText w:val=""/>
      <w:lvlJc w:val="left"/>
      <w:pPr>
        <w:ind w:left="2885" w:hanging="360"/>
      </w:pPr>
      <w:rPr>
        <w:rFonts w:ascii="Symbol" w:hAnsi="Symbol" w:hint="default"/>
      </w:rPr>
    </w:lvl>
    <w:lvl w:ilvl="4" w:tplc="040C0003" w:tentative="1">
      <w:start w:val="1"/>
      <w:numFmt w:val="bullet"/>
      <w:lvlText w:val="o"/>
      <w:lvlJc w:val="left"/>
      <w:pPr>
        <w:ind w:left="3605" w:hanging="360"/>
      </w:pPr>
      <w:rPr>
        <w:rFonts w:ascii="Courier New" w:hAnsi="Courier New" w:cs="Courier New" w:hint="default"/>
      </w:rPr>
    </w:lvl>
    <w:lvl w:ilvl="5" w:tplc="040C0005" w:tentative="1">
      <w:start w:val="1"/>
      <w:numFmt w:val="bullet"/>
      <w:lvlText w:val=""/>
      <w:lvlJc w:val="left"/>
      <w:pPr>
        <w:ind w:left="4325" w:hanging="360"/>
      </w:pPr>
      <w:rPr>
        <w:rFonts w:ascii="Wingdings" w:hAnsi="Wingdings" w:hint="default"/>
      </w:rPr>
    </w:lvl>
    <w:lvl w:ilvl="6" w:tplc="040C0001" w:tentative="1">
      <w:start w:val="1"/>
      <w:numFmt w:val="bullet"/>
      <w:lvlText w:val=""/>
      <w:lvlJc w:val="left"/>
      <w:pPr>
        <w:ind w:left="5045" w:hanging="360"/>
      </w:pPr>
      <w:rPr>
        <w:rFonts w:ascii="Symbol" w:hAnsi="Symbol" w:hint="default"/>
      </w:rPr>
    </w:lvl>
    <w:lvl w:ilvl="7" w:tplc="040C0003" w:tentative="1">
      <w:start w:val="1"/>
      <w:numFmt w:val="bullet"/>
      <w:lvlText w:val="o"/>
      <w:lvlJc w:val="left"/>
      <w:pPr>
        <w:ind w:left="5765" w:hanging="360"/>
      </w:pPr>
      <w:rPr>
        <w:rFonts w:ascii="Courier New" w:hAnsi="Courier New" w:cs="Courier New" w:hint="default"/>
      </w:rPr>
    </w:lvl>
    <w:lvl w:ilvl="8" w:tplc="040C0005" w:tentative="1">
      <w:start w:val="1"/>
      <w:numFmt w:val="bullet"/>
      <w:lvlText w:val=""/>
      <w:lvlJc w:val="left"/>
      <w:pPr>
        <w:ind w:left="6485" w:hanging="360"/>
      </w:pPr>
      <w:rPr>
        <w:rFonts w:ascii="Wingdings" w:hAnsi="Wingdings" w:hint="default"/>
      </w:rPr>
    </w:lvl>
  </w:abstractNum>
  <w:abstractNum w:abstractNumId="44" w15:restartNumberingAfterBreak="0">
    <w:nsid w:val="702B6A13"/>
    <w:multiLevelType w:val="hybridMultilevel"/>
    <w:tmpl w:val="617069D8"/>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5" w15:restartNumberingAfterBreak="0">
    <w:nsid w:val="70AD7417"/>
    <w:multiLevelType w:val="hybridMultilevel"/>
    <w:tmpl w:val="A5DEACC4"/>
    <w:lvl w:ilvl="0" w:tplc="6DD02E5A">
      <w:start w:val="1"/>
      <w:numFmt w:val="decimal"/>
      <w:pStyle w:val="BiblioEntry0"/>
      <w:lvlText w:val="[%1]"/>
      <w:lvlJc w:val="left"/>
      <w:pPr>
        <w:ind w:left="360" w:hanging="360"/>
      </w:pPr>
      <w:rPr>
        <w:rFonts w:hint="default"/>
        <w:i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15:restartNumberingAfterBreak="0">
    <w:nsid w:val="72880A28"/>
    <w:multiLevelType w:val="multilevel"/>
    <w:tmpl w:val="41A6DCD6"/>
    <w:lvl w:ilvl="0">
      <w:start w:val="1"/>
      <w:numFmt w:val="lowerLetter"/>
      <w:pStyle w:val="Listenumros"/>
      <w:lvlText w:val="%1)"/>
      <w:lvlJc w:val="left"/>
      <w:pPr>
        <w:tabs>
          <w:tab w:val="num" w:pos="6760"/>
        </w:tabs>
        <w:ind w:left="397" w:hanging="397"/>
      </w:pPr>
      <w:rPr>
        <w:rFonts w:hint="default"/>
      </w:rPr>
    </w:lvl>
    <w:lvl w:ilvl="1">
      <w:start w:val="1"/>
      <w:numFmt w:val="decimal"/>
      <w:pStyle w:val="Listenumros2"/>
      <w:lvlText w:val="%2)"/>
      <w:lvlJc w:val="left"/>
      <w:pPr>
        <w:tabs>
          <w:tab w:val="num" w:pos="7480"/>
        </w:tabs>
        <w:ind w:left="794" w:hanging="397"/>
      </w:pPr>
      <w:rPr>
        <w:rFonts w:hint="default"/>
      </w:rPr>
    </w:lvl>
    <w:lvl w:ilvl="2">
      <w:start w:val="1"/>
      <w:numFmt w:val="lowerRoman"/>
      <w:pStyle w:val="Listenumros3"/>
      <w:lvlText w:val="%3)"/>
      <w:lvlJc w:val="left"/>
      <w:pPr>
        <w:tabs>
          <w:tab w:val="num" w:pos="8200"/>
        </w:tabs>
        <w:ind w:left="1191" w:hanging="397"/>
      </w:pPr>
      <w:rPr>
        <w:rFonts w:hint="default"/>
      </w:rPr>
    </w:lvl>
    <w:lvl w:ilvl="3">
      <w:start w:val="1"/>
      <w:numFmt w:val="upperRoman"/>
      <w:pStyle w:val="Listenumros4"/>
      <w:lvlText w:val="%4)"/>
      <w:lvlJc w:val="left"/>
      <w:pPr>
        <w:tabs>
          <w:tab w:val="num" w:pos="8920"/>
        </w:tabs>
        <w:ind w:left="1588" w:hanging="397"/>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9640"/>
        </w:tabs>
        <w:ind w:left="1985" w:hanging="397"/>
      </w:pPr>
      <w:rPr>
        <w:rFonts w:hint="default"/>
      </w:rPr>
    </w:lvl>
    <w:lvl w:ilvl="5">
      <w:start w:val="1"/>
      <w:numFmt w:val="lowerLetter"/>
      <w:lvlText w:val="(%6)"/>
      <w:lvlJc w:val="left"/>
      <w:pPr>
        <w:tabs>
          <w:tab w:val="num" w:pos="10360"/>
        </w:tabs>
        <w:ind w:left="2381" w:hanging="396"/>
      </w:pPr>
      <w:rPr>
        <w:rFonts w:hint="default"/>
      </w:rPr>
    </w:lvl>
    <w:lvl w:ilvl="6">
      <w:start w:val="1"/>
      <w:numFmt w:val="lowerRoman"/>
      <w:lvlText w:val="(%7)"/>
      <w:lvlJc w:val="left"/>
      <w:pPr>
        <w:tabs>
          <w:tab w:val="num" w:pos="11080"/>
        </w:tabs>
        <w:ind w:left="2778" w:hanging="397"/>
      </w:pPr>
      <w:rPr>
        <w:rFonts w:hint="default"/>
      </w:rPr>
    </w:lvl>
    <w:lvl w:ilvl="7">
      <w:start w:val="1"/>
      <w:numFmt w:val="lowerLetter"/>
      <w:lvlText w:val="(%8)"/>
      <w:lvlJc w:val="left"/>
      <w:pPr>
        <w:tabs>
          <w:tab w:val="num" w:pos="11800"/>
        </w:tabs>
        <w:ind w:left="3175" w:hanging="397"/>
      </w:pPr>
      <w:rPr>
        <w:rFonts w:hint="default"/>
      </w:rPr>
    </w:lvl>
    <w:lvl w:ilvl="8">
      <w:start w:val="1"/>
      <w:numFmt w:val="lowerRoman"/>
      <w:lvlText w:val="(%9)"/>
      <w:lvlJc w:val="left"/>
      <w:pPr>
        <w:tabs>
          <w:tab w:val="num" w:pos="12520"/>
        </w:tabs>
        <w:ind w:left="3572" w:hanging="397"/>
      </w:pPr>
      <w:rPr>
        <w:rFonts w:hint="default"/>
      </w:rPr>
    </w:lvl>
  </w:abstractNum>
  <w:abstractNum w:abstractNumId="47" w15:restartNumberingAfterBreak="0">
    <w:nsid w:val="739E43D7"/>
    <w:multiLevelType w:val="hybridMultilevel"/>
    <w:tmpl w:val="5E344A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3A13CF9"/>
    <w:multiLevelType w:val="multilevel"/>
    <w:tmpl w:val="AC2EFC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7FC87C75"/>
    <w:multiLevelType w:val="multilevel"/>
    <w:tmpl w:val="77A2DFF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1"/>
  </w:num>
  <w:num w:numId="3">
    <w:abstractNumId w:val="10"/>
  </w:num>
  <w:num w:numId="4">
    <w:abstractNumId w:val="46"/>
  </w:num>
  <w:num w:numId="5">
    <w:abstractNumId w:val="0"/>
  </w:num>
  <w:num w:numId="6">
    <w:abstractNumId w:val="5"/>
  </w:num>
  <w:num w:numId="7">
    <w:abstractNumId w:val="4"/>
  </w:num>
  <w:num w:numId="8">
    <w:abstractNumId w:val="3"/>
  </w:num>
  <w:num w:numId="9">
    <w:abstractNumId w:val="2"/>
  </w:num>
  <w:num w:numId="10">
    <w:abstractNumId w:val="1"/>
  </w:num>
  <w:num w:numId="11">
    <w:abstractNumId w:val="26"/>
  </w:num>
  <w:num w:numId="12">
    <w:abstractNumId w:val="25"/>
  </w:num>
  <w:num w:numId="13">
    <w:abstractNumId w:val="45"/>
  </w:num>
  <w:num w:numId="14">
    <w:abstractNumId w:val="32"/>
  </w:num>
  <w:num w:numId="15">
    <w:abstractNumId w:val="16"/>
  </w:num>
  <w:num w:numId="16">
    <w:abstractNumId w:val="14"/>
  </w:num>
  <w:num w:numId="17">
    <w:abstractNumId w:val="19"/>
  </w:num>
  <w:num w:numId="18">
    <w:abstractNumId w:val="39"/>
  </w:num>
  <w:num w:numId="19">
    <w:abstractNumId w:val="35"/>
  </w:num>
  <w:num w:numId="20">
    <w:abstractNumId w:val="12"/>
    <w:lvlOverride w:ilvl="0">
      <w:lvl w:ilvl="0">
        <w:start w:val="1"/>
        <w:numFmt w:val="upperLetter"/>
        <w:pStyle w:val="ANNEX"/>
        <w:suff w:val="nothing"/>
        <w:lvlText w:val="Annex %1"/>
        <w:lvlJc w:val="left"/>
        <w:pPr>
          <w:ind w:left="0" w:firstLine="0"/>
        </w:pPr>
        <w:rPr>
          <w:rFonts w:ascii="Cambria" w:hAnsi="Cambria" w:hint="default"/>
          <w:b/>
          <w:i w:val="0"/>
          <w:sz w:val="30"/>
        </w:rPr>
      </w:lvl>
    </w:lvlOverride>
    <w:lvlOverride w:ilvl="1">
      <w:lvl w:ilvl="1">
        <w:start w:val="1"/>
        <w:numFmt w:val="decimal"/>
        <w:pStyle w:val="a2"/>
        <w:lvlText w:val="%1.%2"/>
        <w:lvlJc w:val="left"/>
        <w:pPr>
          <w:ind w:left="899" w:hanging="899"/>
        </w:pPr>
        <w:rPr>
          <w:rFonts w:hint="default"/>
          <w:b/>
          <w:i w:val="0"/>
        </w:rPr>
      </w:lvl>
    </w:lvlOverride>
    <w:lvlOverride w:ilvl="2">
      <w:lvl w:ilvl="2">
        <w:start w:val="1"/>
        <w:numFmt w:val="decimal"/>
        <w:pStyle w:val="a3"/>
        <w:lvlText w:val="%1.%2.%3"/>
        <w:lvlJc w:val="left"/>
        <w:pPr>
          <w:ind w:left="1041" w:hanging="1041"/>
        </w:pPr>
        <w:rPr>
          <w:rFonts w:hint="default"/>
          <w:b/>
          <w:i w:val="0"/>
        </w:rPr>
      </w:lvl>
    </w:lvlOverride>
    <w:lvlOverride w:ilvl="3">
      <w:lvl w:ilvl="3">
        <w:start w:val="1"/>
        <w:numFmt w:val="decimal"/>
        <w:pStyle w:val="a4"/>
        <w:lvlText w:val="%1.%2.%3.%4"/>
        <w:lvlJc w:val="left"/>
        <w:pPr>
          <w:ind w:left="1279" w:hanging="1279"/>
        </w:pPr>
        <w:rPr>
          <w:rFonts w:hint="default"/>
          <w:b/>
          <w:i w:val="0"/>
        </w:rPr>
      </w:lvl>
    </w:lvlOverride>
    <w:lvlOverride w:ilvl="4">
      <w:lvl w:ilvl="4">
        <w:start w:val="1"/>
        <w:numFmt w:val="decimal"/>
        <w:pStyle w:val="a5"/>
        <w:lvlText w:val="%1.%2.%3.%4.%5"/>
        <w:lvlJc w:val="left"/>
        <w:pPr>
          <w:ind w:left="1540" w:hanging="1540"/>
        </w:pPr>
        <w:rPr>
          <w:rFonts w:hint="default"/>
          <w:b/>
          <w:i w:val="0"/>
        </w:rPr>
      </w:lvl>
    </w:lvlOverride>
    <w:lvlOverride w:ilvl="5">
      <w:lvl w:ilvl="5">
        <w:start w:val="1"/>
        <w:numFmt w:val="decimal"/>
        <w:pStyle w:val="a6"/>
        <w:lvlText w:val="%1.%2.%3.%4.%5.%6"/>
        <w:lvlJc w:val="left"/>
        <w:pPr>
          <w:ind w:left="1761" w:hanging="1761"/>
        </w:pPr>
        <w:rPr>
          <w:rFonts w:hint="default"/>
          <w:b/>
          <w:i w:val="0"/>
        </w:rPr>
      </w:lvl>
    </w:lvlOverride>
    <w:lvlOverride w:ilvl="6">
      <w:lvl w:ilvl="6">
        <w:start w:val="1"/>
        <w:numFmt w:val="decimal"/>
        <w:pStyle w:val="a7"/>
        <w:lvlText w:val="%1.%2.%3.%4.%5.%6.%7"/>
        <w:lvlJc w:val="left"/>
        <w:pPr>
          <w:ind w:left="1931" w:hanging="1931"/>
        </w:pPr>
        <w:rPr>
          <w:rFonts w:hint="default"/>
        </w:rPr>
      </w:lvl>
    </w:lvlOverride>
    <w:lvlOverride w:ilvl="7">
      <w:lvl w:ilvl="7">
        <w:start w:val="1"/>
        <w:numFmt w:val="decimal"/>
        <w:lvlRestart w:val="0"/>
        <w:pStyle w:val="AnxTableTitle"/>
        <w:suff w:val="space"/>
        <w:lvlText w:val="Table %1.%8 —"/>
        <w:lvlJc w:val="left"/>
        <w:pPr>
          <w:ind w:left="0" w:firstLine="0"/>
        </w:pPr>
        <w:rPr>
          <w:rFonts w:hint="default"/>
        </w:rPr>
      </w:lvl>
    </w:lvlOverride>
    <w:lvlOverride w:ilvl="8">
      <w:lvl w:ilvl="8">
        <w:start w:val="1"/>
        <w:numFmt w:val="decimal"/>
        <w:lvlRestart w:val="0"/>
        <w:pStyle w:val="AnxFigTitle"/>
        <w:suff w:val="space"/>
        <w:lvlText w:val="Figure %1.%9 —"/>
        <w:lvlJc w:val="left"/>
        <w:pPr>
          <w:ind w:left="0" w:firstLine="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num>
  <w:num w:numId="21">
    <w:abstractNumId w:val="48"/>
  </w:num>
  <w:num w:numId="22">
    <w:abstractNumId w:val="29"/>
  </w:num>
  <w:num w:numId="23">
    <w:abstractNumId w:val="43"/>
  </w:num>
  <w:num w:numId="24">
    <w:abstractNumId w:val="9"/>
  </w:num>
  <w:num w:numId="25">
    <w:abstractNumId w:val="36"/>
  </w:num>
  <w:num w:numId="26">
    <w:abstractNumId w:val="40"/>
  </w:num>
  <w:num w:numId="27">
    <w:abstractNumId w:val="20"/>
  </w:num>
  <w:num w:numId="28">
    <w:abstractNumId w:val="7"/>
  </w:num>
  <w:num w:numId="29">
    <w:abstractNumId w:val="49"/>
  </w:num>
  <w:num w:numId="30">
    <w:abstractNumId w:val="30"/>
  </w:num>
  <w:num w:numId="31">
    <w:abstractNumId w:val="24"/>
  </w:num>
  <w:num w:numId="32">
    <w:abstractNumId w:val="28"/>
  </w:num>
  <w:num w:numId="33">
    <w:abstractNumId w:val="21"/>
  </w:num>
  <w:num w:numId="34">
    <w:abstractNumId w:val="37"/>
  </w:num>
  <w:num w:numId="35">
    <w:abstractNumId w:val="13"/>
  </w:num>
  <w:num w:numId="36">
    <w:abstractNumId w:val="15"/>
  </w:num>
  <w:num w:numId="37">
    <w:abstractNumId w:val="44"/>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42"/>
  </w:num>
  <w:num w:numId="41">
    <w:abstractNumId w:val="6"/>
  </w:num>
  <w:num w:numId="42">
    <w:abstractNumId w:val="8"/>
  </w:num>
  <w:num w:numId="43">
    <w:abstractNumId w:val="18"/>
  </w:num>
  <w:num w:numId="44">
    <w:abstractNumId w:val="17"/>
  </w:num>
  <w:num w:numId="45">
    <w:abstractNumId w:val="38"/>
  </w:num>
  <w:num w:numId="46">
    <w:abstractNumId w:val="33"/>
  </w:num>
  <w:num w:numId="47">
    <w:abstractNumId w:val="22"/>
  </w:num>
  <w:num w:numId="48">
    <w:abstractNumId w:val="31"/>
  </w:num>
  <w:num w:numId="49">
    <w:abstractNumId w:val="47"/>
  </w:num>
  <w:num w:numId="50">
    <w:abstractNumId w:val="27"/>
  </w:num>
  <w:num w:numId="51">
    <w:abstractNumId w:val="9"/>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erry henault">
    <w15:presenceInfo w15:providerId="AD" w15:userId="S::thierry.henault@diginext.fr::12d883dd-39ac-4f48-8029-7e6b3c435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hideSpellingErrors/>
  <w:hideGrammaticalErrors/>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styleLockTheme/>
  <w:styleLockQFSet/>
  <w:defaultTabStop w:val="40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tx_document_language" w:val="EF"/>
    <w:docVar w:name="ltx_document_page_count" w:val="6"/>
    <w:docVar w:name="ltx_update_after_convert" w:val="1"/>
  </w:docVars>
  <w:rsids>
    <w:rsidRoot w:val="004C4C4F"/>
    <w:rsid w:val="00000D55"/>
    <w:rsid w:val="000012E0"/>
    <w:rsid w:val="00002AF3"/>
    <w:rsid w:val="0000403A"/>
    <w:rsid w:val="0000414C"/>
    <w:rsid w:val="00004733"/>
    <w:rsid w:val="0000556B"/>
    <w:rsid w:val="00007C20"/>
    <w:rsid w:val="00011743"/>
    <w:rsid w:val="000126E6"/>
    <w:rsid w:val="0001351B"/>
    <w:rsid w:val="00013EAF"/>
    <w:rsid w:val="000156D6"/>
    <w:rsid w:val="000165C4"/>
    <w:rsid w:val="00016A77"/>
    <w:rsid w:val="00016DB1"/>
    <w:rsid w:val="000176D2"/>
    <w:rsid w:val="00020374"/>
    <w:rsid w:val="00020DD0"/>
    <w:rsid w:val="00021479"/>
    <w:rsid w:val="00021B2D"/>
    <w:rsid w:val="00021C7F"/>
    <w:rsid w:val="000232D7"/>
    <w:rsid w:val="00023D78"/>
    <w:rsid w:val="00024351"/>
    <w:rsid w:val="000264FA"/>
    <w:rsid w:val="00031336"/>
    <w:rsid w:val="00032187"/>
    <w:rsid w:val="000327BB"/>
    <w:rsid w:val="00033C69"/>
    <w:rsid w:val="00035510"/>
    <w:rsid w:val="000374A0"/>
    <w:rsid w:val="00037E38"/>
    <w:rsid w:val="00041CF8"/>
    <w:rsid w:val="00043157"/>
    <w:rsid w:val="00044A34"/>
    <w:rsid w:val="00045DF0"/>
    <w:rsid w:val="000469F5"/>
    <w:rsid w:val="000517DE"/>
    <w:rsid w:val="00052079"/>
    <w:rsid w:val="000520AC"/>
    <w:rsid w:val="00052328"/>
    <w:rsid w:val="0005236A"/>
    <w:rsid w:val="00052B45"/>
    <w:rsid w:val="00054570"/>
    <w:rsid w:val="00055CF0"/>
    <w:rsid w:val="00056530"/>
    <w:rsid w:val="000578B2"/>
    <w:rsid w:val="00057929"/>
    <w:rsid w:val="000604CD"/>
    <w:rsid w:val="00061073"/>
    <w:rsid w:val="000611DF"/>
    <w:rsid w:val="000615FC"/>
    <w:rsid w:val="00061BAB"/>
    <w:rsid w:val="00062B65"/>
    <w:rsid w:val="00063902"/>
    <w:rsid w:val="00063F68"/>
    <w:rsid w:val="000645EF"/>
    <w:rsid w:val="00065B0F"/>
    <w:rsid w:val="00065FA0"/>
    <w:rsid w:val="000662A3"/>
    <w:rsid w:val="00066A1E"/>
    <w:rsid w:val="00066C2B"/>
    <w:rsid w:val="00070D51"/>
    <w:rsid w:val="00071627"/>
    <w:rsid w:val="00071EDC"/>
    <w:rsid w:val="0007249A"/>
    <w:rsid w:val="000727B9"/>
    <w:rsid w:val="00073402"/>
    <w:rsid w:val="00073F31"/>
    <w:rsid w:val="000756BA"/>
    <w:rsid w:val="0007641B"/>
    <w:rsid w:val="00077AD1"/>
    <w:rsid w:val="000818E5"/>
    <w:rsid w:val="00082094"/>
    <w:rsid w:val="00082B5B"/>
    <w:rsid w:val="00083B69"/>
    <w:rsid w:val="00084687"/>
    <w:rsid w:val="00084AD6"/>
    <w:rsid w:val="00084BBD"/>
    <w:rsid w:val="0008620A"/>
    <w:rsid w:val="00086432"/>
    <w:rsid w:val="00086502"/>
    <w:rsid w:val="00086510"/>
    <w:rsid w:val="00087CB6"/>
    <w:rsid w:val="00092DF7"/>
    <w:rsid w:val="000949FE"/>
    <w:rsid w:val="00094CE4"/>
    <w:rsid w:val="00094EA4"/>
    <w:rsid w:val="000975D2"/>
    <w:rsid w:val="000A01D3"/>
    <w:rsid w:val="000A20BE"/>
    <w:rsid w:val="000A3684"/>
    <w:rsid w:val="000A3E33"/>
    <w:rsid w:val="000A3FD5"/>
    <w:rsid w:val="000B0A38"/>
    <w:rsid w:val="000B0D2A"/>
    <w:rsid w:val="000B44A3"/>
    <w:rsid w:val="000B6A78"/>
    <w:rsid w:val="000B6FD6"/>
    <w:rsid w:val="000B73BD"/>
    <w:rsid w:val="000B765E"/>
    <w:rsid w:val="000C0933"/>
    <w:rsid w:val="000C19F6"/>
    <w:rsid w:val="000C40D7"/>
    <w:rsid w:val="000C4A6B"/>
    <w:rsid w:val="000C551C"/>
    <w:rsid w:val="000C5800"/>
    <w:rsid w:val="000C59CD"/>
    <w:rsid w:val="000D0032"/>
    <w:rsid w:val="000D0AA8"/>
    <w:rsid w:val="000D0CE5"/>
    <w:rsid w:val="000D1021"/>
    <w:rsid w:val="000D10BD"/>
    <w:rsid w:val="000D1410"/>
    <w:rsid w:val="000D1E00"/>
    <w:rsid w:val="000D2A41"/>
    <w:rsid w:val="000D31AE"/>
    <w:rsid w:val="000D39E3"/>
    <w:rsid w:val="000D3D7E"/>
    <w:rsid w:val="000D5071"/>
    <w:rsid w:val="000D5107"/>
    <w:rsid w:val="000D5A70"/>
    <w:rsid w:val="000E0A63"/>
    <w:rsid w:val="000E0F65"/>
    <w:rsid w:val="000E212F"/>
    <w:rsid w:val="000E304A"/>
    <w:rsid w:val="000E3849"/>
    <w:rsid w:val="000E386C"/>
    <w:rsid w:val="000E7E75"/>
    <w:rsid w:val="000F0611"/>
    <w:rsid w:val="000F1573"/>
    <w:rsid w:val="000F1719"/>
    <w:rsid w:val="000F1A0F"/>
    <w:rsid w:val="000F32EA"/>
    <w:rsid w:val="000F5121"/>
    <w:rsid w:val="001015D0"/>
    <w:rsid w:val="00101953"/>
    <w:rsid w:val="00102B0B"/>
    <w:rsid w:val="0010384E"/>
    <w:rsid w:val="00104E40"/>
    <w:rsid w:val="00105DE4"/>
    <w:rsid w:val="00106FAE"/>
    <w:rsid w:val="001072D2"/>
    <w:rsid w:val="001101FA"/>
    <w:rsid w:val="00112D46"/>
    <w:rsid w:val="00115376"/>
    <w:rsid w:val="00116AA0"/>
    <w:rsid w:val="0011749F"/>
    <w:rsid w:val="0012014B"/>
    <w:rsid w:val="0012152E"/>
    <w:rsid w:val="00122261"/>
    <w:rsid w:val="0012231D"/>
    <w:rsid w:val="00122D45"/>
    <w:rsid w:val="00122E98"/>
    <w:rsid w:val="00123358"/>
    <w:rsid w:val="00123FFB"/>
    <w:rsid w:val="00124318"/>
    <w:rsid w:val="0012665A"/>
    <w:rsid w:val="00126B83"/>
    <w:rsid w:val="00126DD8"/>
    <w:rsid w:val="00127029"/>
    <w:rsid w:val="001276C8"/>
    <w:rsid w:val="00131AEA"/>
    <w:rsid w:val="00134055"/>
    <w:rsid w:val="00134FF1"/>
    <w:rsid w:val="001351C5"/>
    <w:rsid w:val="001367C6"/>
    <w:rsid w:val="00137375"/>
    <w:rsid w:val="00137A1F"/>
    <w:rsid w:val="00137F87"/>
    <w:rsid w:val="0014016D"/>
    <w:rsid w:val="00141B19"/>
    <w:rsid w:val="00142682"/>
    <w:rsid w:val="00143632"/>
    <w:rsid w:val="001446C8"/>
    <w:rsid w:val="0014487A"/>
    <w:rsid w:val="00144EDA"/>
    <w:rsid w:val="00150195"/>
    <w:rsid w:val="00150209"/>
    <w:rsid w:val="00150E0E"/>
    <w:rsid w:val="00152D3C"/>
    <w:rsid w:val="001553E3"/>
    <w:rsid w:val="00155A4C"/>
    <w:rsid w:val="00156DEC"/>
    <w:rsid w:val="00156F69"/>
    <w:rsid w:val="00163384"/>
    <w:rsid w:val="00163644"/>
    <w:rsid w:val="00163A5C"/>
    <w:rsid w:val="00164157"/>
    <w:rsid w:val="00164FFF"/>
    <w:rsid w:val="00165FCE"/>
    <w:rsid w:val="00166832"/>
    <w:rsid w:val="00167CF8"/>
    <w:rsid w:val="00170FCC"/>
    <w:rsid w:val="00173BE9"/>
    <w:rsid w:val="00173DCB"/>
    <w:rsid w:val="00174907"/>
    <w:rsid w:val="00174A61"/>
    <w:rsid w:val="00174E40"/>
    <w:rsid w:val="00175CCF"/>
    <w:rsid w:val="001771A4"/>
    <w:rsid w:val="001801AE"/>
    <w:rsid w:val="00181048"/>
    <w:rsid w:val="0018459B"/>
    <w:rsid w:val="00184F6A"/>
    <w:rsid w:val="001865C3"/>
    <w:rsid w:val="001906D4"/>
    <w:rsid w:val="001924C6"/>
    <w:rsid w:val="00192B4B"/>
    <w:rsid w:val="00192BF2"/>
    <w:rsid w:val="001930E0"/>
    <w:rsid w:val="00193610"/>
    <w:rsid w:val="0019426A"/>
    <w:rsid w:val="001961D1"/>
    <w:rsid w:val="00196415"/>
    <w:rsid w:val="00196BD0"/>
    <w:rsid w:val="001A047F"/>
    <w:rsid w:val="001A0D7F"/>
    <w:rsid w:val="001A1031"/>
    <w:rsid w:val="001A14F6"/>
    <w:rsid w:val="001A1CE0"/>
    <w:rsid w:val="001A2439"/>
    <w:rsid w:val="001A3B19"/>
    <w:rsid w:val="001A3B70"/>
    <w:rsid w:val="001A42EC"/>
    <w:rsid w:val="001A5912"/>
    <w:rsid w:val="001A5FDC"/>
    <w:rsid w:val="001A6E88"/>
    <w:rsid w:val="001A7344"/>
    <w:rsid w:val="001B0D12"/>
    <w:rsid w:val="001B1690"/>
    <w:rsid w:val="001B1E7E"/>
    <w:rsid w:val="001B203D"/>
    <w:rsid w:val="001B3226"/>
    <w:rsid w:val="001B4174"/>
    <w:rsid w:val="001B69AB"/>
    <w:rsid w:val="001C0642"/>
    <w:rsid w:val="001C180D"/>
    <w:rsid w:val="001C476C"/>
    <w:rsid w:val="001C4B5F"/>
    <w:rsid w:val="001C4C61"/>
    <w:rsid w:val="001C55CB"/>
    <w:rsid w:val="001C5DE6"/>
    <w:rsid w:val="001C740D"/>
    <w:rsid w:val="001C78C1"/>
    <w:rsid w:val="001C79EA"/>
    <w:rsid w:val="001D063D"/>
    <w:rsid w:val="001D1245"/>
    <w:rsid w:val="001D127E"/>
    <w:rsid w:val="001D1421"/>
    <w:rsid w:val="001D1445"/>
    <w:rsid w:val="001D23CB"/>
    <w:rsid w:val="001D2F09"/>
    <w:rsid w:val="001D4CFB"/>
    <w:rsid w:val="001D62FD"/>
    <w:rsid w:val="001D70EA"/>
    <w:rsid w:val="001D756E"/>
    <w:rsid w:val="001D7D96"/>
    <w:rsid w:val="001E0647"/>
    <w:rsid w:val="001E1145"/>
    <w:rsid w:val="001E1337"/>
    <w:rsid w:val="001E148B"/>
    <w:rsid w:val="001E33F1"/>
    <w:rsid w:val="001E3418"/>
    <w:rsid w:val="001E3AEA"/>
    <w:rsid w:val="001E3CC5"/>
    <w:rsid w:val="001E453A"/>
    <w:rsid w:val="001E469F"/>
    <w:rsid w:val="001E71C5"/>
    <w:rsid w:val="001E787B"/>
    <w:rsid w:val="001E7E77"/>
    <w:rsid w:val="001F22EF"/>
    <w:rsid w:val="001F2C75"/>
    <w:rsid w:val="001F7B4C"/>
    <w:rsid w:val="00200092"/>
    <w:rsid w:val="0020069B"/>
    <w:rsid w:val="002011EF"/>
    <w:rsid w:val="002016EB"/>
    <w:rsid w:val="00202115"/>
    <w:rsid w:val="002031FD"/>
    <w:rsid w:val="00203333"/>
    <w:rsid w:val="0020427C"/>
    <w:rsid w:val="00204A83"/>
    <w:rsid w:val="00205321"/>
    <w:rsid w:val="002054BD"/>
    <w:rsid w:val="00206BFB"/>
    <w:rsid w:val="00206D3B"/>
    <w:rsid w:val="00207819"/>
    <w:rsid w:val="002079D1"/>
    <w:rsid w:val="00207EE1"/>
    <w:rsid w:val="0021090E"/>
    <w:rsid w:val="00210B7D"/>
    <w:rsid w:val="00210BFF"/>
    <w:rsid w:val="0021154C"/>
    <w:rsid w:val="002119E2"/>
    <w:rsid w:val="00211C56"/>
    <w:rsid w:val="00215441"/>
    <w:rsid w:val="002154F5"/>
    <w:rsid w:val="00215C75"/>
    <w:rsid w:val="00216BB6"/>
    <w:rsid w:val="00217F23"/>
    <w:rsid w:val="0022009E"/>
    <w:rsid w:val="00220A63"/>
    <w:rsid w:val="00220B16"/>
    <w:rsid w:val="0022114E"/>
    <w:rsid w:val="002215A5"/>
    <w:rsid w:val="00221C1B"/>
    <w:rsid w:val="00222670"/>
    <w:rsid w:val="0022395A"/>
    <w:rsid w:val="002243A2"/>
    <w:rsid w:val="0022580B"/>
    <w:rsid w:val="00230F0F"/>
    <w:rsid w:val="00232A92"/>
    <w:rsid w:val="00232BA6"/>
    <w:rsid w:val="00232DC7"/>
    <w:rsid w:val="002354A4"/>
    <w:rsid w:val="002355BD"/>
    <w:rsid w:val="0023588C"/>
    <w:rsid w:val="002358B1"/>
    <w:rsid w:val="00236EEE"/>
    <w:rsid w:val="00237FBD"/>
    <w:rsid w:val="00240D48"/>
    <w:rsid w:val="0024147E"/>
    <w:rsid w:val="00241693"/>
    <w:rsid w:val="00245665"/>
    <w:rsid w:val="002459CA"/>
    <w:rsid w:val="002463A9"/>
    <w:rsid w:val="0024689A"/>
    <w:rsid w:val="00246EAB"/>
    <w:rsid w:val="00247919"/>
    <w:rsid w:val="00247A51"/>
    <w:rsid w:val="00247D91"/>
    <w:rsid w:val="00251DF8"/>
    <w:rsid w:val="00252B6B"/>
    <w:rsid w:val="002540A5"/>
    <w:rsid w:val="002544D1"/>
    <w:rsid w:val="002550CB"/>
    <w:rsid w:val="002564B4"/>
    <w:rsid w:val="0025710E"/>
    <w:rsid w:val="00257D47"/>
    <w:rsid w:val="0026025F"/>
    <w:rsid w:val="00260AC7"/>
    <w:rsid w:val="002613D0"/>
    <w:rsid w:val="002614CB"/>
    <w:rsid w:val="00261D09"/>
    <w:rsid w:val="00261DC6"/>
    <w:rsid w:val="00263562"/>
    <w:rsid w:val="00266F1C"/>
    <w:rsid w:val="00267665"/>
    <w:rsid w:val="00267774"/>
    <w:rsid w:val="00270078"/>
    <w:rsid w:val="00274BE9"/>
    <w:rsid w:val="0027539B"/>
    <w:rsid w:val="002770C1"/>
    <w:rsid w:val="00277121"/>
    <w:rsid w:val="0027730C"/>
    <w:rsid w:val="00277D34"/>
    <w:rsid w:val="00280024"/>
    <w:rsid w:val="002829D7"/>
    <w:rsid w:val="00282C70"/>
    <w:rsid w:val="002836B2"/>
    <w:rsid w:val="00284B2D"/>
    <w:rsid w:val="00284F00"/>
    <w:rsid w:val="00285D04"/>
    <w:rsid w:val="00287AD3"/>
    <w:rsid w:val="002903D8"/>
    <w:rsid w:val="002905F7"/>
    <w:rsid w:val="00291100"/>
    <w:rsid w:val="00293355"/>
    <w:rsid w:val="002949D9"/>
    <w:rsid w:val="00294EFF"/>
    <w:rsid w:val="002974A5"/>
    <w:rsid w:val="002975BE"/>
    <w:rsid w:val="002978FB"/>
    <w:rsid w:val="002A054B"/>
    <w:rsid w:val="002A0DFC"/>
    <w:rsid w:val="002A11C4"/>
    <w:rsid w:val="002A1AE3"/>
    <w:rsid w:val="002A1C60"/>
    <w:rsid w:val="002A32AA"/>
    <w:rsid w:val="002A4D3E"/>
    <w:rsid w:val="002A5B03"/>
    <w:rsid w:val="002A5B8A"/>
    <w:rsid w:val="002A70FA"/>
    <w:rsid w:val="002A73C5"/>
    <w:rsid w:val="002A7445"/>
    <w:rsid w:val="002A7465"/>
    <w:rsid w:val="002B3840"/>
    <w:rsid w:val="002B45E4"/>
    <w:rsid w:val="002B6D6C"/>
    <w:rsid w:val="002C00C2"/>
    <w:rsid w:val="002C0B88"/>
    <w:rsid w:val="002C13D4"/>
    <w:rsid w:val="002C184A"/>
    <w:rsid w:val="002C375C"/>
    <w:rsid w:val="002C3921"/>
    <w:rsid w:val="002C5F83"/>
    <w:rsid w:val="002C6E0B"/>
    <w:rsid w:val="002C75A7"/>
    <w:rsid w:val="002C7735"/>
    <w:rsid w:val="002C7E3A"/>
    <w:rsid w:val="002C7EE1"/>
    <w:rsid w:val="002D1C7E"/>
    <w:rsid w:val="002D2486"/>
    <w:rsid w:val="002D31EB"/>
    <w:rsid w:val="002D3444"/>
    <w:rsid w:val="002D3599"/>
    <w:rsid w:val="002D6BC8"/>
    <w:rsid w:val="002D7C30"/>
    <w:rsid w:val="002E02AA"/>
    <w:rsid w:val="002E0551"/>
    <w:rsid w:val="002E2618"/>
    <w:rsid w:val="002E31F4"/>
    <w:rsid w:val="002E3DD7"/>
    <w:rsid w:val="002E45C1"/>
    <w:rsid w:val="002E462D"/>
    <w:rsid w:val="002E521A"/>
    <w:rsid w:val="002E58B5"/>
    <w:rsid w:val="002E5CD2"/>
    <w:rsid w:val="002E741F"/>
    <w:rsid w:val="002E7DE8"/>
    <w:rsid w:val="002F0A70"/>
    <w:rsid w:val="002F0B43"/>
    <w:rsid w:val="002F111F"/>
    <w:rsid w:val="002F136F"/>
    <w:rsid w:val="002F253D"/>
    <w:rsid w:val="002F3648"/>
    <w:rsid w:val="002F4744"/>
    <w:rsid w:val="002F4BA8"/>
    <w:rsid w:val="002F5C5D"/>
    <w:rsid w:val="002F5E70"/>
    <w:rsid w:val="002F67D6"/>
    <w:rsid w:val="002F7E84"/>
    <w:rsid w:val="00300597"/>
    <w:rsid w:val="0030102B"/>
    <w:rsid w:val="00302C45"/>
    <w:rsid w:val="0030598A"/>
    <w:rsid w:val="003068B9"/>
    <w:rsid w:val="00306DAF"/>
    <w:rsid w:val="0030703E"/>
    <w:rsid w:val="00310509"/>
    <w:rsid w:val="00313232"/>
    <w:rsid w:val="00313412"/>
    <w:rsid w:val="00313FEF"/>
    <w:rsid w:val="003144BE"/>
    <w:rsid w:val="0031464E"/>
    <w:rsid w:val="003169DA"/>
    <w:rsid w:val="0031709E"/>
    <w:rsid w:val="003173CF"/>
    <w:rsid w:val="003177E6"/>
    <w:rsid w:val="00320338"/>
    <w:rsid w:val="0032052C"/>
    <w:rsid w:val="0032053A"/>
    <w:rsid w:val="00320810"/>
    <w:rsid w:val="00320AC1"/>
    <w:rsid w:val="00321291"/>
    <w:rsid w:val="00322776"/>
    <w:rsid w:val="0032333A"/>
    <w:rsid w:val="0032362D"/>
    <w:rsid w:val="003238B2"/>
    <w:rsid w:val="00323E3A"/>
    <w:rsid w:val="00324081"/>
    <w:rsid w:val="003242E7"/>
    <w:rsid w:val="00331193"/>
    <w:rsid w:val="0033119D"/>
    <w:rsid w:val="00332B6E"/>
    <w:rsid w:val="00335DD0"/>
    <w:rsid w:val="00336AE7"/>
    <w:rsid w:val="00337B31"/>
    <w:rsid w:val="0034013F"/>
    <w:rsid w:val="00340775"/>
    <w:rsid w:val="003416B2"/>
    <w:rsid w:val="003418C0"/>
    <w:rsid w:val="00342341"/>
    <w:rsid w:val="0034256F"/>
    <w:rsid w:val="0034331F"/>
    <w:rsid w:val="0034372A"/>
    <w:rsid w:val="00343D14"/>
    <w:rsid w:val="00343E2C"/>
    <w:rsid w:val="00344CA3"/>
    <w:rsid w:val="00345401"/>
    <w:rsid w:val="003472FD"/>
    <w:rsid w:val="00347A5D"/>
    <w:rsid w:val="00347C83"/>
    <w:rsid w:val="00351996"/>
    <w:rsid w:val="0035411A"/>
    <w:rsid w:val="003559FD"/>
    <w:rsid w:val="00356193"/>
    <w:rsid w:val="0035654F"/>
    <w:rsid w:val="00356AB5"/>
    <w:rsid w:val="0036358C"/>
    <w:rsid w:val="00363B28"/>
    <w:rsid w:val="00363F5E"/>
    <w:rsid w:val="00364FF5"/>
    <w:rsid w:val="00365620"/>
    <w:rsid w:val="00366474"/>
    <w:rsid w:val="00366D01"/>
    <w:rsid w:val="00370B07"/>
    <w:rsid w:val="00371DA1"/>
    <w:rsid w:val="0037602A"/>
    <w:rsid w:val="0037746B"/>
    <w:rsid w:val="00380596"/>
    <w:rsid w:val="00381043"/>
    <w:rsid w:val="00381324"/>
    <w:rsid w:val="003825A6"/>
    <w:rsid w:val="0038582C"/>
    <w:rsid w:val="00385C47"/>
    <w:rsid w:val="003863E0"/>
    <w:rsid w:val="00386BF6"/>
    <w:rsid w:val="00386EC9"/>
    <w:rsid w:val="003910B8"/>
    <w:rsid w:val="003914C6"/>
    <w:rsid w:val="003915BA"/>
    <w:rsid w:val="003924DE"/>
    <w:rsid w:val="0039250D"/>
    <w:rsid w:val="00392860"/>
    <w:rsid w:val="00393B50"/>
    <w:rsid w:val="00396276"/>
    <w:rsid w:val="003963A7"/>
    <w:rsid w:val="003A07A7"/>
    <w:rsid w:val="003A160A"/>
    <w:rsid w:val="003A1A12"/>
    <w:rsid w:val="003A1C4A"/>
    <w:rsid w:val="003A2183"/>
    <w:rsid w:val="003A23C7"/>
    <w:rsid w:val="003A2953"/>
    <w:rsid w:val="003A36E7"/>
    <w:rsid w:val="003A4ED1"/>
    <w:rsid w:val="003A4F70"/>
    <w:rsid w:val="003A5A2B"/>
    <w:rsid w:val="003A73D1"/>
    <w:rsid w:val="003B0723"/>
    <w:rsid w:val="003B0B09"/>
    <w:rsid w:val="003B1233"/>
    <w:rsid w:val="003B20D3"/>
    <w:rsid w:val="003B226E"/>
    <w:rsid w:val="003B344E"/>
    <w:rsid w:val="003B4CED"/>
    <w:rsid w:val="003B57DF"/>
    <w:rsid w:val="003B697E"/>
    <w:rsid w:val="003B6FD9"/>
    <w:rsid w:val="003C09EE"/>
    <w:rsid w:val="003C0D23"/>
    <w:rsid w:val="003C0D7A"/>
    <w:rsid w:val="003C206C"/>
    <w:rsid w:val="003C2CFB"/>
    <w:rsid w:val="003C3D52"/>
    <w:rsid w:val="003C4EF6"/>
    <w:rsid w:val="003C53C6"/>
    <w:rsid w:val="003C57B8"/>
    <w:rsid w:val="003C5B4E"/>
    <w:rsid w:val="003C6A79"/>
    <w:rsid w:val="003C6E82"/>
    <w:rsid w:val="003C7476"/>
    <w:rsid w:val="003C75B8"/>
    <w:rsid w:val="003C7D59"/>
    <w:rsid w:val="003D07B7"/>
    <w:rsid w:val="003D11EA"/>
    <w:rsid w:val="003D1EF1"/>
    <w:rsid w:val="003D26F2"/>
    <w:rsid w:val="003D2763"/>
    <w:rsid w:val="003D39BC"/>
    <w:rsid w:val="003D713F"/>
    <w:rsid w:val="003D7603"/>
    <w:rsid w:val="003D79B6"/>
    <w:rsid w:val="003D7B48"/>
    <w:rsid w:val="003E172A"/>
    <w:rsid w:val="003E1E80"/>
    <w:rsid w:val="003E2B32"/>
    <w:rsid w:val="003E3C71"/>
    <w:rsid w:val="003E4E41"/>
    <w:rsid w:val="003E57A3"/>
    <w:rsid w:val="003E647F"/>
    <w:rsid w:val="003E7087"/>
    <w:rsid w:val="003E76C5"/>
    <w:rsid w:val="003F077D"/>
    <w:rsid w:val="003F1990"/>
    <w:rsid w:val="003F1DDF"/>
    <w:rsid w:val="003F3EF1"/>
    <w:rsid w:val="003F4088"/>
    <w:rsid w:val="003F57B3"/>
    <w:rsid w:val="003F6747"/>
    <w:rsid w:val="004003B1"/>
    <w:rsid w:val="00404624"/>
    <w:rsid w:val="0040543F"/>
    <w:rsid w:val="00405FF2"/>
    <w:rsid w:val="004061A5"/>
    <w:rsid w:val="004100CF"/>
    <w:rsid w:val="004113EC"/>
    <w:rsid w:val="00411789"/>
    <w:rsid w:val="00411BB6"/>
    <w:rsid w:val="00411BCB"/>
    <w:rsid w:val="004133B9"/>
    <w:rsid w:val="00413ABD"/>
    <w:rsid w:val="00414BF3"/>
    <w:rsid w:val="004173D8"/>
    <w:rsid w:val="00420C60"/>
    <w:rsid w:val="0042185D"/>
    <w:rsid w:val="00421AA3"/>
    <w:rsid w:val="00422D86"/>
    <w:rsid w:val="004233D3"/>
    <w:rsid w:val="00425CE6"/>
    <w:rsid w:val="00425F5A"/>
    <w:rsid w:val="00426EB4"/>
    <w:rsid w:val="004303EA"/>
    <w:rsid w:val="00430458"/>
    <w:rsid w:val="0043078F"/>
    <w:rsid w:val="00430C20"/>
    <w:rsid w:val="00430ED4"/>
    <w:rsid w:val="00432F57"/>
    <w:rsid w:val="00433448"/>
    <w:rsid w:val="004342D4"/>
    <w:rsid w:val="004345EE"/>
    <w:rsid w:val="00435014"/>
    <w:rsid w:val="004360EF"/>
    <w:rsid w:val="00436178"/>
    <w:rsid w:val="0043666E"/>
    <w:rsid w:val="0043679E"/>
    <w:rsid w:val="00436D9A"/>
    <w:rsid w:val="00440399"/>
    <w:rsid w:val="004403DC"/>
    <w:rsid w:val="00440C2B"/>
    <w:rsid w:val="004422B8"/>
    <w:rsid w:val="004454DD"/>
    <w:rsid w:val="004460AB"/>
    <w:rsid w:val="0044620C"/>
    <w:rsid w:val="0044671C"/>
    <w:rsid w:val="00446B61"/>
    <w:rsid w:val="00450B79"/>
    <w:rsid w:val="00451770"/>
    <w:rsid w:val="00451A41"/>
    <w:rsid w:val="0045231C"/>
    <w:rsid w:val="00452EEF"/>
    <w:rsid w:val="004539FB"/>
    <w:rsid w:val="00453B9A"/>
    <w:rsid w:val="0045463B"/>
    <w:rsid w:val="004546D1"/>
    <w:rsid w:val="00454E3B"/>
    <w:rsid w:val="004557F2"/>
    <w:rsid w:val="00455EAD"/>
    <w:rsid w:val="0046006E"/>
    <w:rsid w:val="0046093A"/>
    <w:rsid w:val="00460BE9"/>
    <w:rsid w:val="004615EF"/>
    <w:rsid w:val="0046261B"/>
    <w:rsid w:val="00463D7A"/>
    <w:rsid w:val="0046479F"/>
    <w:rsid w:val="00464A11"/>
    <w:rsid w:val="00464F14"/>
    <w:rsid w:val="0046683E"/>
    <w:rsid w:val="00467881"/>
    <w:rsid w:val="0046789D"/>
    <w:rsid w:val="00467A20"/>
    <w:rsid w:val="00467EE3"/>
    <w:rsid w:val="004703EE"/>
    <w:rsid w:val="00470642"/>
    <w:rsid w:val="004707B3"/>
    <w:rsid w:val="00470A6F"/>
    <w:rsid w:val="004712B6"/>
    <w:rsid w:val="00472CF8"/>
    <w:rsid w:val="0047488C"/>
    <w:rsid w:val="00475257"/>
    <w:rsid w:val="00475272"/>
    <w:rsid w:val="004754E4"/>
    <w:rsid w:val="00476CE4"/>
    <w:rsid w:val="00477C3D"/>
    <w:rsid w:val="004805D9"/>
    <w:rsid w:val="00481609"/>
    <w:rsid w:val="00481730"/>
    <w:rsid w:val="0048270C"/>
    <w:rsid w:val="00482FBB"/>
    <w:rsid w:val="004833AE"/>
    <w:rsid w:val="00483F0C"/>
    <w:rsid w:val="00485408"/>
    <w:rsid w:val="0048558C"/>
    <w:rsid w:val="00485633"/>
    <w:rsid w:val="00485AA1"/>
    <w:rsid w:val="00485F9F"/>
    <w:rsid w:val="0048618A"/>
    <w:rsid w:val="0048735D"/>
    <w:rsid w:val="00487985"/>
    <w:rsid w:val="00487B99"/>
    <w:rsid w:val="00487D16"/>
    <w:rsid w:val="004908DC"/>
    <w:rsid w:val="00491019"/>
    <w:rsid w:val="00491C6B"/>
    <w:rsid w:val="004923DE"/>
    <w:rsid w:val="004927F1"/>
    <w:rsid w:val="00492CF4"/>
    <w:rsid w:val="004938C2"/>
    <w:rsid w:val="00495621"/>
    <w:rsid w:val="00497721"/>
    <w:rsid w:val="00497EA5"/>
    <w:rsid w:val="004A00B3"/>
    <w:rsid w:val="004A08BF"/>
    <w:rsid w:val="004A0D2D"/>
    <w:rsid w:val="004A3A47"/>
    <w:rsid w:val="004A6782"/>
    <w:rsid w:val="004A68C8"/>
    <w:rsid w:val="004A7A50"/>
    <w:rsid w:val="004B1203"/>
    <w:rsid w:val="004B1855"/>
    <w:rsid w:val="004B36B1"/>
    <w:rsid w:val="004B45E0"/>
    <w:rsid w:val="004B5DE4"/>
    <w:rsid w:val="004B6108"/>
    <w:rsid w:val="004C0207"/>
    <w:rsid w:val="004C0543"/>
    <w:rsid w:val="004C09AD"/>
    <w:rsid w:val="004C0D1F"/>
    <w:rsid w:val="004C1300"/>
    <w:rsid w:val="004C15FC"/>
    <w:rsid w:val="004C1DDD"/>
    <w:rsid w:val="004C25AE"/>
    <w:rsid w:val="004C34EA"/>
    <w:rsid w:val="004C3EE1"/>
    <w:rsid w:val="004C4C4F"/>
    <w:rsid w:val="004C502D"/>
    <w:rsid w:val="004C6528"/>
    <w:rsid w:val="004D06D2"/>
    <w:rsid w:val="004D2523"/>
    <w:rsid w:val="004D448E"/>
    <w:rsid w:val="004D5410"/>
    <w:rsid w:val="004D5D76"/>
    <w:rsid w:val="004E2EE2"/>
    <w:rsid w:val="004E38EE"/>
    <w:rsid w:val="004E4731"/>
    <w:rsid w:val="004E4FAC"/>
    <w:rsid w:val="004E5C44"/>
    <w:rsid w:val="004E61F7"/>
    <w:rsid w:val="004E7143"/>
    <w:rsid w:val="004E76C0"/>
    <w:rsid w:val="004E7917"/>
    <w:rsid w:val="004E7D6B"/>
    <w:rsid w:val="004F0348"/>
    <w:rsid w:val="004F0E49"/>
    <w:rsid w:val="004F1CD7"/>
    <w:rsid w:val="004F308B"/>
    <w:rsid w:val="004F3413"/>
    <w:rsid w:val="004F4233"/>
    <w:rsid w:val="004F453C"/>
    <w:rsid w:val="004F6638"/>
    <w:rsid w:val="004F6AD8"/>
    <w:rsid w:val="00500434"/>
    <w:rsid w:val="0050201F"/>
    <w:rsid w:val="00502B69"/>
    <w:rsid w:val="00503872"/>
    <w:rsid w:val="00507DBB"/>
    <w:rsid w:val="00511264"/>
    <w:rsid w:val="005121EA"/>
    <w:rsid w:val="005129E0"/>
    <w:rsid w:val="00514595"/>
    <w:rsid w:val="005154D1"/>
    <w:rsid w:val="00515C4C"/>
    <w:rsid w:val="00516F17"/>
    <w:rsid w:val="00520130"/>
    <w:rsid w:val="00520C92"/>
    <w:rsid w:val="00521414"/>
    <w:rsid w:val="0052401C"/>
    <w:rsid w:val="00524C0C"/>
    <w:rsid w:val="00526B9C"/>
    <w:rsid w:val="00527442"/>
    <w:rsid w:val="00531788"/>
    <w:rsid w:val="00531A33"/>
    <w:rsid w:val="005322DA"/>
    <w:rsid w:val="00533DEA"/>
    <w:rsid w:val="00533EBE"/>
    <w:rsid w:val="0053502B"/>
    <w:rsid w:val="005372A0"/>
    <w:rsid w:val="00540AC7"/>
    <w:rsid w:val="00543C2D"/>
    <w:rsid w:val="00543EDA"/>
    <w:rsid w:val="00544025"/>
    <w:rsid w:val="00544386"/>
    <w:rsid w:val="005458EE"/>
    <w:rsid w:val="00545A16"/>
    <w:rsid w:val="00545B11"/>
    <w:rsid w:val="005470D8"/>
    <w:rsid w:val="005515D4"/>
    <w:rsid w:val="00555461"/>
    <w:rsid w:val="00555748"/>
    <w:rsid w:val="0055754E"/>
    <w:rsid w:val="00557A20"/>
    <w:rsid w:val="0056014C"/>
    <w:rsid w:val="00562467"/>
    <w:rsid w:val="00562CCD"/>
    <w:rsid w:val="00563A04"/>
    <w:rsid w:val="00564AF7"/>
    <w:rsid w:val="00565898"/>
    <w:rsid w:val="00565F1E"/>
    <w:rsid w:val="005660B1"/>
    <w:rsid w:val="00566A1A"/>
    <w:rsid w:val="00567466"/>
    <w:rsid w:val="00567DD1"/>
    <w:rsid w:val="0057572A"/>
    <w:rsid w:val="005757DE"/>
    <w:rsid w:val="00577363"/>
    <w:rsid w:val="005775CA"/>
    <w:rsid w:val="0058005B"/>
    <w:rsid w:val="005802AE"/>
    <w:rsid w:val="00581E4F"/>
    <w:rsid w:val="0058215B"/>
    <w:rsid w:val="005822C4"/>
    <w:rsid w:val="00583E2B"/>
    <w:rsid w:val="00585A21"/>
    <w:rsid w:val="00585DE5"/>
    <w:rsid w:val="00585F17"/>
    <w:rsid w:val="00587720"/>
    <w:rsid w:val="00590692"/>
    <w:rsid w:val="00590CDC"/>
    <w:rsid w:val="0059139C"/>
    <w:rsid w:val="00592D68"/>
    <w:rsid w:val="0059305F"/>
    <w:rsid w:val="00594353"/>
    <w:rsid w:val="00596285"/>
    <w:rsid w:val="00596A89"/>
    <w:rsid w:val="00597F6A"/>
    <w:rsid w:val="005A1CAF"/>
    <w:rsid w:val="005A1DFF"/>
    <w:rsid w:val="005A2EBC"/>
    <w:rsid w:val="005A336C"/>
    <w:rsid w:val="005A3511"/>
    <w:rsid w:val="005A385D"/>
    <w:rsid w:val="005A591D"/>
    <w:rsid w:val="005A7C6D"/>
    <w:rsid w:val="005B09DC"/>
    <w:rsid w:val="005B170A"/>
    <w:rsid w:val="005B225A"/>
    <w:rsid w:val="005B2B27"/>
    <w:rsid w:val="005B2BA2"/>
    <w:rsid w:val="005B3616"/>
    <w:rsid w:val="005B38BE"/>
    <w:rsid w:val="005B59A9"/>
    <w:rsid w:val="005B5B85"/>
    <w:rsid w:val="005B60B2"/>
    <w:rsid w:val="005B6D30"/>
    <w:rsid w:val="005B70CC"/>
    <w:rsid w:val="005B7C24"/>
    <w:rsid w:val="005C0A99"/>
    <w:rsid w:val="005C53C0"/>
    <w:rsid w:val="005C57A1"/>
    <w:rsid w:val="005C6245"/>
    <w:rsid w:val="005C7D1D"/>
    <w:rsid w:val="005D0AB1"/>
    <w:rsid w:val="005D142C"/>
    <w:rsid w:val="005D1BB7"/>
    <w:rsid w:val="005D304B"/>
    <w:rsid w:val="005D4470"/>
    <w:rsid w:val="005D5808"/>
    <w:rsid w:val="005D58BD"/>
    <w:rsid w:val="005D6719"/>
    <w:rsid w:val="005D6F95"/>
    <w:rsid w:val="005D72A7"/>
    <w:rsid w:val="005E14FE"/>
    <w:rsid w:val="005E24D5"/>
    <w:rsid w:val="005E2EEA"/>
    <w:rsid w:val="005E2F20"/>
    <w:rsid w:val="005E4038"/>
    <w:rsid w:val="005E5A83"/>
    <w:rsid w:val="005E62BF"/>
    <w:rsid w:val="005E7048"/>
    <w:rsid w:val="005E72D0"/>
    <w:rsid w:val="005E79B1"/>
    <w:rsid w:val="005E7D11"/>
    <w:rsid w:val="005F05B1"/>
    <w:rsid w:val="005F05DB"/>
    <w:rsid w:val="005F0BE0"/>
    <w:rsid w:val="005F1CDD"/>
    <w:rsid w:val="005F3421"/>
    <w:rsid w:val="005F3D72"/>
    <w:rsid w:val="005F4208"/>
    <w:rsid w:val="005F449F"/>
    <w:rsid w:val="005F5413"/>
    <w:rsid w:val="005F647D"/>
    <w:rsid w:val="005F6F17"/>
    <w:rsid w:val="005F7964"/>
    <w:rsid w:val="0060042D"/>
    <w:rsid w:val="006020F3"/>
    <w:rsid w:val="00602960"/>
    <w:rsid w:val="00603229"/>
    <w:rsid w:val="0060359B"/>
    <w:rsid w:val="0060405A"/>
    <w:rsid w:val="00604A53"/>
    <w:rsid w:val="00604D6C"/>
    <w:rsid w:val="00604F94"/>
    <w:rsid w:val="00605E64"/>
    <w:rsid w:val="0060647D"/>
    <w:rsid w:val="00607CCC"/>
    <w:rsid w:val="00607F5F"/>
    <w:rsid w:val="0061098F"/>
    <w:rsid w:val="00610B1F"/>
    <w:rsid w:val="00611BC5"/>
    <w:rsid w:val="00611D55"/>
    <w:rsid w:val="00612CC1"/>
    <w:rsid w:val="006138F3"/>
    <w:rsid w:val="00613946"/>
    <w:rsid w:val="00613E91"/>
    <w:rsid w:val="00614453"/>
    <w:rsid w:val="0061461E"/>
    <w:rsid w:val="006149F2"/>
    <w:rsid w:val="00615DDE"/>
    <w:rsid w:val="0061744C"/>
    <w:rsid w:val="00620657"/>
    <w:rsid w:val="00620CB3"/>
    <w:rsid w:val="0062265C"/>
    <w:rsid w:val="00623B1A"/>
    <w:rsid w:val="0062413C"/>
    <w:rsid w:val="0062443D"/>
    <w:rsid w:val="00625B57"/>
    <w:rsid w:val="00627156"/>
    <w:rsid w:val="006272EB"/>
    <w:rsid w:val="00627BE1"/>
    <w:rsid w:val="00630761"/>
    <w:rsid w:val="0063086E"/>
    <w:rsid w:val="00630BCC"/>
    <w:rsid w:val="00630BFB"/>
    <w:rsid w:val="00631622"/>
    <w:rsid w:val="00631B49"/>
    <w:rsid w:val="00631EA8"/>
    <w:rsid w:val="006359BE"/>
    <w:rsid w:val="00635E71"/>
    <w:rsid w:val="006361A3"/>
    <w:rsid w:val="00636978"/>
    <w:rsid w:val="006369FE"/>
    <w:rsid w:val="006377BB"/>
    <w:rsid w:val="00637860"/>
    <w:rsid w:val="00637BC9"/>
    <w:rsid w:val="00637CF0"/>
    <w:rsid w:val="0064007B"/>
    <w:rsid w:val="006408B1"/>
    <w:rsid w:val="0064138C"/>
    <w:rsid w:val="006428A2"/>
    <w:rsid w:val="00643551"/>
    <w:rsid w:val="006441BD"/>
    <w:rsid w:val="00646012"/>
    <w:rsid w:val="00647A83"/>
    <w:rsid w:val="00647B68"/>
    <w:rsid w:val="00647E05"/>
    <w:rsid w:val="00650478"/>
    <w:rsid w:val="00650FE7"/>
    <w:rsid w:val="00651E32"/>
    <w:rsid w:val="0065231D"/>
    <w:rsid w:val="00653951"/>
    <w:rsid w:val="006541D8"/>
    <w:rsid w:val="00655557"/>
    <w:rsid w:val="006556D4"/>
    <w:rsid w:val="00660887"/>
    <w:rsid w:val="006611EA"/>
    <w:rsid w:val="00663240"/>
    <w:rsid w:val="006659D5"/>
    <w:rsid w:val="006662A3"/>
    <w:rsid w:val="006662FC"/>
    <w:rsid w:val="00671164"/>
    <w:rsid w:val="00672C0C"/>
    <w:rsid w:val="00673008"/>
    <w:rsid w:val="00674FC6"/>
    <w:rsid w:val="00676A6A"/>
    <w:rsid w:val="00676C98"/>
    <w:rsid w:val="00677C92"/>
    <w:rsid w:val="0068088D"/>
    <w:rsid w:val="0068117B"/>
    <w:rsid w:val="00681AE6"/>
    <w:rsid w:val="00682D26"/>
    <w:rsid w:val="0068416D"/>
    <w:rsid w:val="006842E7"/>
    <w:rsid w:val="006849B2"/>
    <w:rsid w:val="00685154"/>
    <w:rsid w:val="006866E3"/>
    <w:rsid w:val="00691678"/>
    <w:rsid w:val="00691CAA"/>
    <w:rsid w:val="00692B28"/>
    <w:rsid w:val="00693187"/>
    <w:rsid w:val="006943D9"/>
    <w:rsid w:val="00694873"/>
    <w:rsid w:val="006961C3"/>
    <w:rsid w:val="006A0C4A"/>
    <w:rsid w:val="006A1068"/>
    <w:rsid w:val="006A25E4"/>
    <w:rsid w:val="006A4001"/>
    <w:rsid w:val="006A41CB"/>
    <w:rsid w:val="006A477B"/>
    <w:rsid w:val="006A5567"/>
    <w:rsid w:val="006A688C"/>
    <w:rsid w:val="006A7A21"/>
    <w:rsid w:val="006B0245"/>
    <w:rsid w:val="006B16C1"/>
    <w:rsid w:val="006B19CE"/>
    <w:rsid w:val="006B1E63"/>
    <w:rsid w:val="006B23BC"/>
    <w:rsid w:val="006B50C2"/>
    <w:rsid w:val="006B5589"/>
    <w:rsid w:val="006B5BB8"/>
    <w:rsid w:val="006B6865"/>
    <w:rsid w:val="006B7158"/>
    <w:rsid w:val="006C13F4"/>
    <w:rsid w:val="006C3177"/>
    <w:rsid w:val="006C67E4"/>
    <w:rsid w:val="006D1C80"/>
    <w:rsid w:val="006D21E7"/>
    <w:rsid w:val="006D3D57"/>
    <w:rsid w:val="006D6DCA"/>
    <w:rsid w:val="006E2C06"/>
    <w:rsid w:val="006E3C22"/>
    <w:rsid w:val="006E5009"/>
    <w:rsid w:val="006E667A"/>
    <w:rsid w:val="006E7107"/>
    <w:rsid w:val="006E77F7"/>
    <w:rsid w:val="006F0C22"/>
    <w:rsid w:val="006F3489"/>
    <w:rsid w:val="006F3D2D"/>
    <w:rsid w:val="006F423A"/>
    <w:rsid w:val="006F4EA6"/>
    <w:rsid w:val="006F504E"/>
    <w:rsid w:val="006F5F22"/>
    <w:rsid w:val="006F6F19"/>
    <w:rsid w:val="006F772E"/>
    <w:rsid w:val="00700F78"/>
    <w:rsid w:val="00701361"/>
    <w:rsid w:val="00702A4B"/>
    <w:rsid w:val="00702F0B"/>
    <w:rsid w:val="007030AD"/>
    <w:rsid w:val="0070508A"/>
    <w:rsid w:val="0070627C"/>
    <w:rsid w:val="007063FB"/>
    <w:rsid w:val="00706AB2"/>
    <w:rsid w:val="007076D6"/>
    <w:rsid w:val="00707D33"/>
    <w:rsid w:val="00710DF6"/>
    <w:rsid w:val="00711999"/>
    <w:rsid w:val="00712321"/>
    <w:rsid w:val="00712930"/>
    <w:rsid w:val="007130A6"/>
    <w:rsid w:val="00714712"/>
    <w:rsid w:val="00715B1B"/>
    <w:rsid w:val="00717227"/>
    <w:rsid w:val="00721961"/>
    <w:rsid w:val="00722155"/>
    <w:rsid w:val="0072364C"/>
    <w:rsid w:val="00725F57"/>
    <w:rsid w:val="007262A4"/>
    <w:rsid w:val="007274DA"/>
    <w:rsid w:val="007305B5"/>
    <w:rsid w:val="00731128"/>
    <w:rsid w:val="00732942"/>
    <w:rsid w:val="00732DA5"/>
    <w:rsid w:val="00732DB1"/>
    <w:rsid w:val="00733B13"/>
    <w:rsid w:val="007343B0"/>
    <w:rsid w:val="00735E33"/>
    <w:rsid w:val="007370BF"/>
    <w:rsid w:val="00737E02"/>
    <w:rsid w:val="00740975"/>
    <w:rsid w:val="00740B79"/>
    <w:rsid w:val="0074307D"/>
    <w:rsid w:val="00743621"/>
    <w:rsid w:val="00747BD6"/>
    <w:rsid w:val="00747D5F"/>
    <w:rsid w:val="00747EFE"/>
    <w:rsid w:val="0075105E"/>
    <w:rsid w:val="0075139A"/>
    <w:rsid w:val="007520E5"/>
    <w:rsid w:val="0075267B"/>
    <w:rsid w:val="00752976"/>
    <w:rsid w:val="00752C24"/>
    <w:rsid w:val="00752E32"/>
    <w:rsid w:val="00754014"/>
    <w:rsid w:val="00754D42"/>
    <w:rsid w:val="0075501E"/>
    <w:rsid w:val="00755679"/>
    <w:rsid w:val="00756391"/>
    <w:rsid w:val="00757B24"/>
    <w:rsid w:val="007606FF"/>
    <w:rsid w:val="00761280"/>
    <w:rsid w:val="00761850"/>
    <w:rsid w:val="00761A7E"/>
    <w:rsid w:val="00762702"/>
    <w:rsid w:val="00762C28"/>
    <w:rsid w:val="00762CA2"/>
    <w:rsid w:val="00763230"/>
    <w:rsid w:val="00763AF8"/>
    <w:rsid w:val="00765E66"/>
    <w:rsid w:val="00766142"/>
    <w:rsid w:val="00766CC4"/>
    <w:rsid w:val="00767E14"/>
    <w:rsid w:val="007721DD"/>
    <w:rsid w:val="0077265A"/>
    <w:rsid w:val="00772688"/>
    <w:rsid w:val="00773A30"/>
    <w:rsid w:val="00773B48"/>
    <w:rsid w:val="0077426F"/>
    <w:rsid w:val="007765C3"/>
    <w:rsid w:val="00777273"/>
    <w:rsid w:val="00777F16"/>
    <w:rsid w:val="00777FB0"/>
    <w:rsid w:val="00780926"/>
    <w:rsid w:val="00780FA0"/>
    <w:rsid w:val="007811AB"/>
    <w:rsid w:val="00781230"/>
    <w:rsid w:val="007821FD"/>
    <w:rsid w:val="00782638"/>
    <w:rsid w:val="00783CA0"/>
    <w:rsid w:val="00784E22"/>
    <w:rsid w:val="00784EB9"/>
    <w:rsid w:val="00784F20"/>
    <w:rsid w:val="007860CF"/>
    <w:rsid w:val="0078647F"/>
    <w:rsid w:val="0078699B"/>
    <w:rsid w:val="00794377"/>
    <w:rsid w:val="0079523C"/>
    <w:rsid w:val="0079620B"/>
    <w:rsid w:val="00796505"/>
    <w:rsid w:val="0079651F"/>
    <w:rsid w:val="00797380"/>
    <w:rsid w:val="007A0418"/>
    <w:rsid w:val="007A2D5F"/>
    <w:rsid w:val="007A3159"/>
    <w:rsid w:val="007A7002"/>
    <w:rsid w:val="007A782C"/>
    <w:rsid w:val="007B02B4"/>
    <w:rsid w:val="007B1AF7"/>
    <w:rsid w:val="007B3528"/>
    <w:rsid w:val="007B4F6B"/>
    <w:rsid w:val="007B510C"/>
    <w:rsid w:val="007B6C1A"/>
    <w:rsid w:val="007B71C3"/>
    <w:rsid w:val="007C0E2C"/>
    <w:rsid w:val="007C11D4"/>
    <w:rsid w:val="007C1D9E"/>
    <w:rsid w:val="007C4705"/>
    <w:rsid w:val="007C4843"/>
    <w:rsid w:val="007C7131"/>
    <w:rsid w:val="007D00E7"/>
    <w:rsid w:val="007D0455"/>
    <w:rsid w:val="007D0AED"/>
    <w:rsid w:val="007D2C22"/>
    <w:rsid w:val="007D340B"/>
    <w:rsid w:val="007D5356"/>
    <w:rsid w:val="007D67B1"/>
    <w:rsid w:val="007D7080"/>
    <w:rsid w:val="007D76F3"/>
    <w:rsid w:val="007E0555"/>
    <w:rsid w:val="007E145A"/>
    <w:rsid w:val="007E1719"/>
    <w:rsid w:val="007E1D2E"/>
    <w:rsid w:val="007E36D5"/>
    <w:rsid w:val="007E3BBB"/>
    <w:rsid w:val="007E46E2"/>
    <w:rsid w:val="007E6A56"/>
    <w:rsid w:val="007E6F28"/>
    <w:rsid w:val="007F09FA"/>
    <w:rsid w:val="007F0B4D"/>
    <w:rsid w:val="007F1240"/>
    <w:rsid w:val="007F25D2"/>
    <w:rsid w:val="007F2CF7"/>
    <w:rsid w:val="007F35CF"/>
    <w:rsid w:val="007F4A49"/>
    <w:rsid w:val="007F5B71"/>
    <w:rsid w:val="00800EE0"/>
    <w:rsid w:val="00801C1E"/>
    <w:rsid w:val="00802F30"/>
    <w:rsid w:val="00803CA3"/>
    <w:rsid w:val="008045F3"/>
    <w:rsid w:val="008062F1"/>
    <w:rsid w:val="00806D86"/>
    <w:rsid w:val="00810817"/>
    <w:rsid w:val="00810D2A"/>
    <w:rsid w:val="008130D0"/>
    <w:rsid w:val="0081326B"/>
    <w:rsid w:val="00813FC3"/>
    <w:rsid w:val="00815C55"/>
    <w:rsid w:val="00815F63"/>
    <w:rsid w:val="00816286"/>
    <w:rsid w:val="00816B20"/>
    <w:rsid w:val="00817C15"/>
    <w:rsid w:val="00820923"/>
    <w:rsid w:val="0082264B"/>
    <w:rsid w:val="00822967"/>
    <w:rsid w:val="008234E9"/>
    <w:rsid w:val="00825976"/>
    <w:rsid w:val="00825C2F"/>
    <w:rsid w:val="008260C4"/>
    <w:rsid w:val="00826DAA"/>
    <w:rsid w:val="00831732"/>
    <w:rsid w:val="00831EBD"/>
    <w:rsid w:val="00833382"/>
    <w:rsid w:val="0083424C"/>
    <w:rsid w:val="008349AA"/>
    <w:rsid w:val="00834A45"/>
    <w:rsid w:val="00834B41"/>
    <w:rsid w:val="008354BA"/>
    <w:rsid w:val="00843279"/>
    <w:rsid w:val="00843BEA"/>
    <w:rsid w:val="0084484A"/>
    <w:rsid w:val="00847B7F"/>
    <w:rsid w:val="00850645"/>
    <w:rsid w:val="00850655"/>
    <w:rsid w:val="00854F2E"/>
    <w:rsid w:val="008560EE"/>
    <w:rsid w:val="00856930"/>
    <w:rsid w:val="00856E12"/>
    <w:rsid w:val="00857A43"/>
    <w:rsid w:val="00862CC6"/>
    <w:rsid w:val="0086359E"/>
    <w:rsid w:val="00863899"/>
    <w:rsid w:val="00863D78"/>
    <w:rsid w:val="0086572C"/>
    <w:rsid w:val="00866211"/>
    <w:rsid w:val="00866996"/>
    <w:rsid w:val="008669BE"/>
    <w:rsid w:val="00866D2F"/>
    <w:rsid w:val="00866E84"/>
    <w:rsid w:val="00867C12"/>
    <w:rsid w:val="00870118"/>
    <w:rsid w:val="00870A52"/>
    <w:rsid w:val="00872895"/>
    <w:rsid w:val="008738B2"/>
    <w:rsid w:val="00875211"/>
    <w:rsid w:val="00875252"/>
    <w:rsid w:val="00876A5C"/>
    <w:rsid w:val="00877159"/>
    <w:rsid w:val="00881691"/>
    <w:rsid w:val="008818DA"/>
    <w:rsid w:val="00881E28"/>
    <w:rsid w:val="0088298E"/>
    <w:rsid w:val="00882A0E"/>
    <w:rsid w:val="00882F42"/>
    <w:rsid w:val="0088344F"/>
    <w:rsid w:val="00883641"/>
    <w:rsid w:val="00883DE2"/>
    <w:rsid w:val="00885293"/>
    <w:rsid w:val="00886BD9"/>
    <w:rsid w:val="008921F3"/>
    <w:rsid w:val="00892EFC"/>
    <w:rsid w:val="0089449D"/>
    <w:rsid w:val="00894B17"/>
    <w:rsid w:val="008952A4"/>
    <w:rsid w:val="00896348"/>
    <w:rsid w:val="008972C2"/>
    <w:rsid w:val="008A0248"/>
    <w:rsid w:val="008A0340"/>
    <w:rsid w:val="008A1566"/>
    <w:rsid w:val="008A18BF"/>
    <w:rsid w:val="008A20E0"/>
    <w:rsid w:val="008A34A0"/>
    <w:rsid w:val="008A3AA3"/>
    <w:rsid w:val="008A4430"/>
    <w:rsid w:val="008A4EC9"/>
    <w:rsid w:val="008A6AEB"/>
    <w:rsid w:val="008A7125"/>
    <w:rsid w:val="008A7DDB"/>
    <w:rsid w:val="008B01F8"/>
    <w:rsid w:val="008B03A0"/>
    <w:rsid w:val="008B09C2"/>
    <w:rsid w:val="008B1DB9"/>
    <w:rsid w:val="008B6D5C"/>
    <w:rsid w:val="008B7D90"/>
    <w:rsid w:val="008C023D"/>
    <w:rsid w:val="008C0470"/>
    <w:rsid w:val="008C07A9"/>
    <w:rsid w:val="008C082D"/>
    <w:rsid w:val="008C2AEE"/>
    <w:rsid w:val="008C2C2D"/>
    <w:rsid w:val="008C327E"/>
    <w:rsid w:val="008C3577"/>
    <w:rsid w:val="008C3D3A"/>
    <w:rsid w:val="008C3F62"/>
    <w:rsid w:val="008C40B7"/>
    <w:rsid w:val="008C5EBC"/>
    <w:rsid w:val="008C66BF"/>
    <w:rsid w:val="008C684E"/>
    <w:rsid w:val="008C7DBC"/>
    <w:rsid w:val="008D046D"/>
    <w:rsid w:val="008D07DC"/>
    <w:rsid w:val="008D1AE4"/>
    <w:rsid w:val="008D2251"/>
    <w:rsid w:val="008D256D"/>
    <w:rsid w:val="008D2E13"/>
    <w:rsid w:val="008D3519"/>
    <w:rsid w:val="008D4C6D"/>
    <w:rsid w:val="008D5451"/>
    <w:rsid w:val="008D5A78"/>
    <w:rsid w:val="008D67DA"/>
    <w:rsid w:val="008E021A"/>
    <w:rsid w:val="008E2455"/>
    <w:rsid w:val="008E3C12"/>
    <w:rsid w:val="008E47A4"/>
    <w:rsid w:val="008E5440"/>
    <w:rsid w:val="008E55AD"/>
    <w:rsid w:val="008E645F"/>
    <w:rsid w:val="008E69E9"/>
    <w:rsid w:val="008E78C4"/>
    <w:rsid w:val="008F0302"/>
    <w:rsid w:val="008F050D"/>
    <w:rsid w:val="008F0B1E"/>
    <w:rsid w:val="008F2BDC"/>
    <w:rsid w:val="008F33C9"/>
    <w:rsid w:val="008F4A78"/>
    <w:rsid w:val="008F4D47"/>
    <w:rsid w:val="008F5E29"/>
    <w:rsid w:val="008F6217"/>
    <w:rsid w:val="008F7002"/>
    <w:rsid w:val="008F7B13"/>
    <w:rsid w:val="008F7E85"/>
    <w:rsid w:val="00901F40"/>
    <w:rsid w:val="0090212D"/>
    <w:rsid w:val="009038EA"/>
    <w:rsid w:val="009039D0"/>
    <w:rsid w:val="00904023"/>
    <w:rsid w:val="00905FC7"/>
    <w:rsid w:val="00906EC0"/>
    <w:rsid w:val="00907311"/>
    <w:rsid w:val="00910016"/>
    <w:rsid w:val="009101E7"/>
    <w:rsid w:val="0091112B"/>
    <w:rsid w:val="00911515"/>
    <w:rsid w:val="009130C4"/>
    <w:rsid w:val="00913FED"/>
    <w:rsid w:val="00914E0B"/>
    <w:rsid w:val="0091578F"/>
    <w:rsid w:val="00920275"/>
    <w:rsid w:val="009203CA"/>
    <w:rsid w:val="00920D4B"/>
    <w:rsid w:val="00920E4F"/>
    <w:rsid w:val="009211B6"/>
    <w:rsid w:val="00921806"/>
    <w:rsid w:val="009220C1"/>
    <w:rsid w:val="00922ED9"/>
    <w:rsid w:val="0092425F"/>
    <w:rsid w:val="00925F7C"/>
    <w:rsid w:val="00926173"/>
    <w:rsid w:val="009268A5"/>
    <w:rsid w:val="00931A75"/>
    <w:rsid w:val="00931C15"/>
    <w:rsid w:val="009325DD"/>
    <w:rsid w:val="00932BEF"/>
    <w:rsid w:val="00934074"/>
    <w:rsid w:val="00934455"/>
    <w:rsid w:val="0094038D"/>
    <w:rsid w:val="0094081B"/>
    <w:rsid w:val="0094263D"/>
    <w:rsid w:val="00942663"/>
    <w:rsid w:val="00943ED8"/>
    <w:rsid w:val="009440F8"/>
    <w:rsid w:val="009441C4"/>
    <w:rsid w:val="009457CE"/>
    <w:rsid w:val="00946447"/>
    <w:rsid w:val="00946705"/>
    <w:rsid w:val="0094673A"/>
    <w:rsid w:val="009476F1"/>
    <w:rsid w:val="0095105D"/>
    <w:rsid w:val="0095387C"/>
    <w:rsid w:val="0095416F"/>
    <w:rsid w:val="009546C9"/>
    <w:rsid w:val="00954E24"/>
    <w:rsid w:val="00955640"/>
    <w:rsid w:val="00955754"/>
    <w:rsid w:val="00961B11"/>
    <w:rsid w:val="00961E0E"/>
    <w:rsid w:val="00962B22"/>
    <w:rsid w:val="00963A6C"/>
    <w:rsid w:val="00964B3D"/>
    <w:rsid w:val="00966C2B"/>
    <w:rsid w:val="0096714B"/>
    <w:rsid w:val="0097001D"/>
    <w:rsid w:val="00970639"/>
    <w:rsid w:val="00970745"/>
    <w:rsid w:val="009707DB"/>
    <w:rsid w:val="00970BB7"/>
    <w:rsid w:val="00972C75"/>
    <w:rsid w:val="00974FCC"/>
    <w:rsid w:val="009752C6"/>
    <w:rsid w:val="00977AA5"/>
    <w:rsid w:val="00977EF1"/>
    <w:rsid w:val="00980024"/>
    <w:rsid w:val="00980AA4"/>
    <w:rsid w:val="00981791"/>
    <w:rsid w:val="009822CC"/>
    <w:rsid w:val="009839D2"/>
    <w:rsid w:val="00984440"/>
    <w:rsid w:val="009868F9"/>
    <w:rsid w:val="00986C0C"/>
    <w:rsid w:val="00986FA2"/>
    <w:rsid w:val="00987055"/>
    <w:rsid w:val="00987855"/>
    <w:rsid w:val="00987F5F"/>
    <w:rsid w:val="0099017C"/>
    <w:rsid w:val="00991369"/>
    <w:rsid w:val="009920C8"/>
    <w:rsid w:val="009922DD"/>
    <w:rsid w:val="00992EF2"/>
    <w:rsid w:val="00993333"/>
    <w:rsid w:val="009940CF"/>
    <w:rsid w:val="00994B71"/>
    <w:rsid w:val="00994F1E"/>
    <w:rsid w:val="00995879"/>
    <w:rsid w:val="0099591C"/>
    <w:rsid w:val="00996563"/>
    <w:rsid w:val="00997C15"/>
    <w:rsid w:val="00997F2B"/>
    <w:rsid w:val="009A0F4E"/>
    <w:rsid w:val="009A0F7A"/>
    <w:rsid w:val="009A168C"/>
    <w:rsid w:val="009A1DAF"/>
    <w:rsid w:val="009A29B4"/>
    <w:rsid w:val="009A32E8"/>
    <w:rsid w:val="009A5C83"/>
    <w:rsid w:val="009A64D0"/>
    <w:rsid w:val="009B046F"/>
    <w:rsid w:val="009B1C09"/>
    <w:rsid w:val="009B1E4A"/>
    <w:rsid w:val="009B249B"/>
    <w:rsid w:val="009B311E"/>
    <w:rsid w:val="009B3403"/>
    <w:rsid w:val="009B4A9B"/>
    <w:rsid w:val="009B6B1D"/>
    <w:rsid w:val="009B6F9C"/>
    <w:rsid w:val="009B7282"/>
    <w:rsid w:val="009B7795"/>
    <w:rsid w:val="009B7A26"/>
    <w:rsid w:val="009B7ECE"/>
    <w:rsid w:val="009B7F2A"/>
    <w:rsid w:val="009C0377"/>
    <w:rsid w:val="009C08EB"/>
    <w:rsid w:val="009C1730"/>
    <w:rsid w:val="009C3967"/>
    <w:rsid w:val="009C3A85"/>
    <w:rsid w:val="009C3A93"/>
    <w:rsid w:val="009C3DE0"/>
    <w:rsid w:val="009C4E26"/>
    <w:rsid w:val="009C4F14"/>
    <w:rsid w:val="009C637B"/>
    <w:rsid w:val="009C7B55"/>
    <w:rsid w:val="009D0EF1"/>
    <w:rsid w:val="009D25FD"/>
    <w:rsid w:val="009D2B6B"/>
    <w:rsid w:val="009D35C5"/>
    <w:rsid w:val="009D39AB"/>
    <w:rsid w:val="009D5997"/>
    <w:rsid w:val="009E1C30"/>
    <w:rsid w:val="009E1C69"/>
    <w:rsid w:val="009E30A8"/>
    <w:rsid w:val="009E40BA"/>
    <w:rsid w:val="009E5C5B"/>
    <w:rsid w:val="009E7823"/>
    <w:rsid w:val="009E79B1"/>
    <w:rsid w:val="009E7AB0"/>
    <w:rsid w:val="009F1F78"/>
    <w:rsid w:val="009F287E"/>
    <w:rsid w:val="009F30FF"/>
    <w:rsid w:val="009F3AB6"/>
    <w:rsid w:val="009F3DEB"/>
    <w:rsid w:val="009F4C2A"/>
    <w:rsid w:val="009F5436"/>
    <w:rsid w:val="009F7B19"/>
    <w:rsid w:val="00A0268E"/>
    <w:rsid w:val="00A03824"/>
    <w:rsid w:val="00A03FBD"/>
    <w:rsid w:val="00A05AFB"/>
    <w:rsid w:val="00A06209"/>
    <w:rsid w:val="00A10D00"/>
    <w:rsid w:val="00A1564E"/>
    <w:rsid w:val="00A207A6"/>
    <w:rsid w:val="00A21424"/>
    <w:rsid w:val="00A21D98"/>
    <w:rsid w:val="00A2385C"/>
    <w:rsid w:val="00A256F4"/>
    <w:rsid w:val="00A279D0"/>
    <w:rsid w:val="00A27B97"/>
    <w:rsid w:val="00A352B4"/>
    <w:rsid w:val="00A35891"/>
    <w:rsid w:val="00A35A26"/>
    <w:rsid w:val="00A371F1"/>
    <w:rsid w:val="00A37AD4"/>
    <w:rsid w:val="00A40AC9"/>
    <w:rsid w:val="00A41FA0"/>
    <w:rsid w:val="00A4220C"/>
    <w:rsid w:val="00A422A3"/>
    <w:rsid w:val="00A422DB"/>
    <w:rsid w:val="00A42776"/>
    <w:rsid w:val="00A42F1D"/>
    <w:rsid w:val="00A43166"/>
    <w:rsid w:val="00A44EC4"/>
    <w:rsid w:val="00A452B6"/>
    <w:rsid w:val="00A46219"/>
    <w:rsid w:val="00A46AF2"/>
    <w:rsid w:val="00A46FBA"/>
    <w:rsid w:val="00A50A43"/>
    <w:rsid w:val="00A51CDC"/>
    <w:rsid w:val="00A52DE9"/>
    <w:rsid w:val="00A53CE9"/>
    <w:rsid w:val="00A53E4D"/>
    <w:rsid w:val="00A546AF"/>
    <w:rsid w:val="00A54E67"/>
    <w:rsid w:val="00A57969"/>
    <w:rsid w:val="00A615B0"/>
    <w:rsid w:val="00A62C1F"/>
    <w:rsid w:val="00A64832"/>
    <w:rsid w:val="00A64D8B"/>
    <w:rsid w:val="00A65295"/>
    <w:rsid w:val="00A67428"/>
    <w:rsid w:val="00A70955"/>
    <w:rsid w:val="00A7116E"/>
    <w:rsid w:val="00A7143D"/>
    <w:rsid w:val="00A7275C"/>
    <w:rsid w:val="00A728DA"/>
    <w:rsid w:val="00A737CF"/>
    <w:rsid w:val="00A74942"/>
    <w:rsid w:val="00A74C5F"/>
    <w:rsid w:val="00A7591E"/>
    <w:rsid w:val="00A7637E"/>
    <w:rsid w:val="00A80AFA"/>
    <w:rsid w:val="00A81239"/>
    <w:rsid w:val="00A83979"/>
    <w:rsid w:val="00A842CC"/>
    <w:rsid w:val="00A84D93"/>
    <w:rsid w:val="00A8774D"/>
    <w:rsid w:val="00A87DA8"/>
    <w:rsid w:val="00A912CB"/>
    <w:rsid w:val="00A91C20"/>
    <w:rsid w:val="00A91EE9"/>
    <w:rsid w:val="00A920E7"/>
    <w:rsid w:val="00A92AF8"/>
    <w:rsid w:val="00A932B0"/>
    <w:rsid w:val="00A9354E"/>
    <w:rsid w:val="00A93B4C"/>
    <w:rsid w:val="00A963C2"/>
    <w:rsid w:val="00A966A9"/>
    <w:rsid w:val="00A96CEC"/>
    <w:rsid w:val="00A9716D"/>
    <w:rsid w:val="00AA03D8"/>
    <w:rsid w:val="00AA1057"/>
    <w:rsid w:val="00AA17D8"/>
    <w:rsid w:val="00AA1B4B"/>
    <w:rsid w:val="00AA2056"/>
    <w:rsid w:val="00AA38C2"/>
    <w:rsid w:val="00AA449A"/>
    <w:rsid w:val="00AA46E7"/>
    <w:rsid w:val="00AA49EA"/>
    <w:rsid w:val="00AA63DB"/>
    <w:rsid w:val="00AA7016"/>
    <w:rsid w:val="00AA7040"/>
    <w:rsid w:val="00AB057C"/>
    <w:rsid w:val="00AB151A"/>
    <w:rsid w:val="00AB215B"/>
    <w:rsid w:val="00AB329D"/>
    <w:rsid w:val="00AB3736"/>
    <w:rsid w:val="00AB403D"/>
    <w:rsid w:val="00AB69C9"/>
    <w:rsid w:val="00AB6CF8"/>
    <w:rsid w:val="00AB7309"/>
    <w:rsid w:val="00AC0289"/>
    <w:rsid w:val="00AC03BD"/>
    <w:rsid w:val="00AC07AC"/>
    <w:rsid w:val="00AC0E3A"/>
    <w:rsid w:val="00AC18C9"/>
    <w:rsid w:val="00AC2595"/>
    <w:rsid w:val="00AC2911"/>
    <w:rsid w:val="00AC2AB2"/>
    <w:rsid w:val="00AC3E8A"/>
    <w:rsid w:val="00AC5FDA"/>
    <w:rsid w:val="00AC61AB"/>
    <w:rsid w:val="00AC6C26"/>
    <w:rsid w:val="00AC7DB0"/>
    <w:rsid w:val="00AC7DBB"/>
    <w:rsid w:val="00AD0C00"/>
    <w:rsid w:val="00AD1218"/>
    <w:rsid w:val="00AD4082"/>
    <w:rsid w:val="00AD4345"/>
    <w:rsid w:val="00AD4C8D"/>
    <w:rsid w:val="00AD7813"/>
    <w:rsid w:val="00AE183D"/>
    <w:rsid w:val="00AE1A07"/>
    <w:rsid w:val="00AE22C2"/>
    <w:rsid w:val="00AE29C5"/>
    <w:rsid w:val="00AE2C0E"/>
    <w:rsid w:val="00AE3DB0"/>
    <w:rsid w:val="00AE507C"/>
    <w:rsid w:val="00AE56D9"/>
    <w:rsid w:val="00AE6738"/>
    <w:rsid w:val="00AE6E69"/>
    <w:rsid w:val="00AF3FC2"/>
    <w:rsid w:val="00AF457F"/>
    <w:rsid w:val="00AF51D5"/>
    <w:rsid w:val="00AF52A0"/>
    <w:rsid w:val="00AF588A"/>
    <w:rsid w:val="00AF5EC4"/>
    <w:rsid w:val="00AF62DB"/>
    <w:rsid w:val="00AF76FF"/>
    <w:rsid w:val="00B00B60"/>
    <w:rsid w:val="00B02A26"/>
    <w:rsid w:val="00B02CEC"/>
    <w:rsid w:val="00B0363D"/>
    <w:rsid w:val="00B101FB"/>
    <w:rsid w:val="00B1109A"/>
    <w:rsid w:val="00B118D0"/>
    <w:rsid w:val="00B11992"/>
    <w:rsid w:val="00B11A5F"/>
    <w:rsid w:val="00B12188"/>
    <w:rsid w:val="00B137A4"/>
    <w:rsid w:val="00B13D40"/>
    <w:rsid w:val="00B1417B"/>
    <w:rsid w:val="00B15E97"/>
    <w:rsid w:val="00B16731"/>
    <w:rsid w:val="00B17ACF"/>
    <w:rsid w:val="00B204CD"/>
    <w:rsid w:val="00B21D28"/>
    <w:rsid w:val="00B22D80"/>
    <w:rsid w:val="00B22E1D"/>
    <w:rsid w:val="00B24C97"/>
    <w:rsid w:val="00B25FE1"/>
    <w:rsid w:val="00B26818"/>
    <w:rsid w:val="00B26E95"/>
    <w:rsid w:val="00B27610"/>
    <w:rsid w:val="00B27CE1"/>
    <w:rsid w:val="00B30F16"/>
    <w:rsid w:val="00B31DF0"/>
    <w:rsid w:val="00B3353C"/>
    <w:rsid w:val="00B360DA"/>
    <w:rsid w:val="00B36D83"/>
    <w:rsid w:val="00B3755C"/>
    <w:rsid w:val="00B43917"/>
    <w:rsid w:val="00B45221"/>
    <w:rsid w:val="00B45572"/>
    <w:rsid w:val="00B46388"/>
    <w:rsid w:val="00B47DFB"/>
    <w:rsid w:val="00B51B18"/>
    <w:rsid w:val="00B52086"/>
    <w:rsid w:val="00B5258B"/>
    <w:rsid w:val="00B52C3B"/>
    <w:rsid w:val="00B532C7"/>
    <w:rsid w:val="00B5494C"/>
    <w:rsid w:val="00B54C63"/>
    <w:rsid w:val="00B5523E"/>
    <w:rsid w:val="00B56307"/>
    <w:rsid w:val="00B56959"/>
    <w:rsid w:val="00B57874"/>
    <w:rsid w:val="00B60759"/>
    <w:rsid w:val="00B63FBC"/>
    <w:rsid w:val="00B64102"/>
    <w:rsid w:val="00B64A43"/>
    <w:rsid w:val="00B650F2"/>
    <w:rsid w:val="00B65416"/>
    <w:rsid w:val="00B65DFB"/>
    <w:rsid w:val="00B65E3F"/>
    <w:rsid w:val="00B671C9"/>
    <w:rsid w:val="00B71AE7"/>
    <w:rsid w:val="00B73B5C"/>
    <w:rsid w:val="00B75CDE"/>
    <w:rsid w:val="00B75DFE"/>
    <w:rsid w:val="00B76C46"/>
    <w:rsid w:val="00B77771"/>
    <w:rsid w:val="00B81A92"/>
    <w:rsid w:val="00B8241B"/>
    <w:rsid w:val="00B83C86"/>
    <w:rsid w:val="00B8450D"/>
    <w:rsid w:val="00B854A0"/>
    <w:rsid w:val="00B86774"/>
    <w:rsid w:val="00B86927"/>
    <w:rsid w:val="00B86C16"/>
    <w:rsid w:val="00B90BC6"/>
    <w:rsid w:val="00B90CAA"/>
    <w:rsid w:val="00B915BC"/>
    <w:rsid w:val="00B91A66"/>
    <w:rsid w:val="00B926BD"/>
    <w:rsid w:val="00B94852"/>
    <w:rsid w:val="00B97E81"/>
    <w:rsid w:val="00BA04EB"/>
    <w:rsid w:val="00BA12A5"/>
    <w:rsid w:val="00BA3D67"/>
    <w:rsid w:val="00BA458F"/>
    <w:rsid w:val="00BA472B"/>
    <w:rsid w:val="00BA4D31"/>
    <w:rsid w:val="00BA526A"/>
    <w:rsid w:val="00BA54DD"/>
    <w:rsid w:val="00BA5A48"/>
    <w:rsid w:val="00BA60CF"/>
    <w:rsid w:val="00BA6D30"/>
    <w:rsid w:val="00BA7391"/>
    <w:rsid w:val="00BA7BED"/>
    <w:rsid w:val="00BB23EF"/>
    <w:rsid w:val="00BB2E0D"/>
    <w:rsid w:val="00BB3443"/>
    <w:rsid w:val="00BB3D08"/>
    <w:rsid w:val="00BB400B"/>
    <w:rsid w:val="00BB4242"/>
    <w:rsid w:val="00BB5074"/>
    <w:rsid w:val="00BB51A6"/>
    <w:rsid w:val="00BB5E73"/>
    <w:rsid w:val="00BB63BD"/>
    <w:rsid w:val="00BB781F"/>
    <w:rsid w:val="00BB786E"/>
    <w:rsid w:val="00BC08AD"/>
    <w:rsid w:val="00BC138E"/>
    <w:rsid w:val="00BC28C4"/>
    <w:rsid w:val="00BC3299"/>
    <w:rsid w:val="00BC32E3"/>
    <w:rsid w:val="00BC3604"/>
    <w:rsid w:val="00BD0BB5"/>
    <w:rsid w:val="00BD0DA8"/>
    <w:rsid w:val="00BD16B5"/>
    <w:rsid w:val="00BD1C05"/>
    <w:rsid w:val="00BD2C9B"/>
    <w:rsid w:val="00BD3BDB"/>
    <w:rsid w:val="00BD4F6F"/>
    <w:rsid w:val="00BD6193"/>
    <w:rsid w:val="00BD623C"/>
    <w:rsid w:val="00BD652B"/>
    <w:rsid w:val="00BD6C29"/>
    <w:rsid w:val="00BE0C71"/>
    <w:rsid w:val="00BE1592"/>
    <w:rsid w:val="00BE1F2A"/>
    <w:rsid w:val="00BE3EA5"/>
    <w:rsid w:val="00BE4C71"/>
    <w:rsid w:val="00BE52B0"/>
    <w:rsid w:val="00BE5DFC"/>
    <w:rsid w:val="00BE6748"/>
    <w:rsid w:val="00BE77CC"/>
    <w:rsid w:val="00BF1AE5"/>
    <w:rsid w:val="00BF297D"/>
    <w:rsid w:val="00BF2AD1"/>
    <w:rsid w:val="00BF2CF1"/>
    <w:rsid w:val="00BF42E0"/>
    <w:rsid w:val="00BF46D3"/>
    <w:rsid w:val="00BF56E9"/>
    <w:rsid w:val="00BF790E"/>
    <w:rsid w:val="00C0149D"/>
    <w:rsid w:val="00C017BF"/>
    <w:rsid w:val="00C03BC3"/>
    <w:rsid w:val="00C04DE2"/>
    <w:rsid w:val="00C06334"/>
    <w:rsid w:val="00C071D0"/>
    <w:rsid w:val="00C102D0"/>
    <w:rsid w:val="00C11306"/>
    <w:rsid w:val="00C11B28"/>
    <w:rsid w:val="00C12D57"/>
    <w:rsid w:val="00C13721"/>
    <w:rsid w:val="00C14B49"/>
    <w:rsid w:val="00C14E35"/>
    <w:rsid w:val="00C15C56"/>
    <w:rsid w:val="00C16055"/>
    <w:rsid w:val="00C1642A"/>
    <w:rsid w:val="00C16BE3"/>
    <w:rsid w:val="00C20C1C"/>
    <w:rsid w:val="00C23964"/>
    <w:rsid w:val="00C255D3"/>
    <w:rsid w:val="00C25C7C"/>
    <w:rsid w:val="00C26534"/>
    <w:rsid w:val="00C27508"/>
    <w:rsid w:val="00C3125D"/>
    <w:rsid w:val="00C32759"/>
    <w:rsid w:val="00C32F69"/>
    <w:rsid w:val="00C344C5"/>
    <w:rsid w:val="00C347C9"/>
    <w:rsid w:val="00C3645A"/>
    <w:rsid w:val="00C3679F"/>
    <w:rsid w:val="00C3755C"/>
    <w:rsid w:val="00C41C0C"/>
    <w:rsid w:val="00C42438"/>
    <w:rsid w:val="00C425A7"/>
    <w:rsid w:val="00C429BC"/>
    <w:rsid w:val="00C47A21"/>
    <w:rsid w:val="00C47DCA"/>
    <w:rsid w:val="00C51F63"/>
    <w:rsid w:val="00C53393"/>
    <w:rsid w:val="00C53472"/>
    <w:rsid w:val="00C53CAF"/>
    <w:rsid w:val="00C54B7B"/>
    <w:rsid w:val="00C54BC4"/>
    <w:rsid w:val="00C55C34"/>
    <w:rsid w:val="00C567F5"/>
    <w:rsid w:val="00C57384"/>
    <w:rsid w:val="00C57D44"/>
    <w:rsid w:val="00C615AC"/>
    <w:rsid w:val="00C619EF"/>
    <w:rsid w:val="00C61CD7"/>
    <w:rsid w:val="00C62A37"/>
    <w:rsid w:val="00C63318"/>
    <w:rsid w:val="00C639CB"/>
    <w:rsid w:val="00C63A5C"/>
    <w:rsid w:val="00C63C6C"/>
    <w:rsid w:val="00C64321"/>
    <w:rsid w:val="00C65D3D"/>
    <w:rsid w:val="00C67691"/>
    <w:rsid w:val="00C707BB"/>
    <w:rsid w:val="00C70800"/>
    <w:rsid w:val="00C71D2E"/>
    <w:rsid w:val="00C723E7"/>
    <w:rsid w:val="00C72436"/>
    <w:rsid w:val="00C72D2B"/>
    <w:rsid w:val="00C75157"/>
    <w:rsid w:val="00C76C21"/>
    <w:rsid w:val="00C76F81"/>
    <w:rsid w:val="00C77C85"/>
    <w:rsid w:val="00C80E1E"/>
    <w:rsid w:val="00C8204C"/>
    <w:rsid w:val="00C824F8"/>
    <w:rsid w:val="00C83184"/>
    <w:rsid w:val="00C83A2D"/>
    <w:rsid w:val="00C851B5"/>
    <w:rsid w:val="00C8651C"/>
    <w:rsid w:val="00C9324F"/>
    <w:rsid w:val="00C93FC5"/>
    <w:rsid w:val="00C9517D"/>
    <w:rsid w:val="00C955F0"/>
    <w:rsid w:val="00C96A1A"/>
    <w:rsid w:val="00C96D06"/>
    <w:rsid w:val="00CA0AA1"/>
    <w:rsid w:val="00CA0B86"/>
    <w:rsid w:val="00CA34FA"/>
    <w:rsid w:val="00CA45D3"/>
    <w:rsid w:val="00CA49E1"/>
    <w:rsid w:val="00CA6AF5"/>
    <w:rsid w:val="00CA6E47"/>
    <w:rsid w:val="00CB09C6"/>
    <w:rsid w:val="00CB15D8"/>
    <w:rsid w:val="00CB20EC"/>
    <w:rsid w:val="00CB2F6B"/>
    <w:rsid w:val="00CB3A21"/>
    <w:rsid w:val="00CB45BF"/>
    <w:rsid w:val="00CB54D6"/>
    <w:rsid w:val="00CB6CD3"/>
    <w:rsid w:val="00CB737E"/>
    <w:rsid w:val="00CC2B96"/>
    <w:rsid w:val="00CC3B35"/>
    <w:rsid w:val="00CC4373"/>
    <w:rsid w:val="00CC448A"/>
    <w:rsid w:val="00CC4A44"/>
    <w:rsid w:val="00CC4A4B"/>
    <w:rsid w:val="00CC4FF0"/>
    <w:rsid w:val="00CC6023"/>
    <w:rsid w:val="00CC6DF3"/>
    <w:rsid w:val="00CC7C83"/>
    <w:rsid w:val="00CD1129"/>
    <w:rsid w:val="00CD2BA9"/>
    <w:rsid w:val="00CD3386"/>
    <w:rsid w:val="00CD3697"/>
    <w:rsid w:val="00CD4C15"/>
    <w:rsid w:val="00CD4EE8"/>
    <w:rsid w:val="00CD5085"/>
    <w:rsid w:val="00CD5B6E"/>
    <w:rsid w:val="00CD6283"/>
    <w:rsid w:val="00CD66D0"/>
    <w:rsid w:val="00CD6D6E"/>
    <w:rsid w:val="00CE0160"/>
    <w:rsid w:val="00CE0CE1"/>
    <w:rsid w:val="00CE1211"/>
    <w:rsid w:val="00CE1820"/>
    <w:rsid w:val="00CE1C3D"/>
    <w:rsid w:val="00CE3128"/>
    <w:rsid w:val="00CE4491"/>
    <w:rsid w:val="00CE5D04"/>
    <w:rsid w:val="00CE6292"/>
    <w:rsid w:val="00CE697B"/>
    <w:rsid w:val="00CE6FFC"/>
    <w:rsid w:val="00CE794C"/>
    <w:rsid w:val="00CE7CC1"/>
    <w:rsid w:val="00CF0813"/>
    <w:rsid w:val="00CF457E"/>
    <w:rsid w:val="00CF4862"/>
    <w:rsid w:val="00CF501C"/>
    <w:rsid w:val="00CF5B16"/>
    <w:rsid w:val="00D00F07"/>
    <w:rsid w:val="00D0295F"/>
    <w:rsid w:val="00D030F5"/>
    <w:rsid w:val="00D03AE2"/>
    <w:rsid w:val="00D03B54"/>
    <w:rsid w:val="00D057CE"/>
    <w:rsid w:val="00D10278"/>
    <w:rsid w:val="00D1117D"/>
    <w:rsid w:val="00D12268"/>
    <w:rsid w:val="00D132F5"/>
    <w:rsid w:val="00D13545"/>
    <w:rsid w:val="00D13CC9"/>
    <w:rsid w:val="00D1450D"/>
    <w:rsid w:val="00D145E2"/>
    <w:rsid w:val="00D1474C"/>
    <w:rsid w:val="00D1546A"/>
    <w:rsid w:val="00D16BB7"/>
    <w:rsid w:val="00D17E51"/>
    <w:rsid w:val="00D214DF"/>
    <w:rsid w:val="00D21610"/>
    <w:rsid w:val="00D249BA"/>
    <w:rsid w:val="00D25CE3"/>
    <w:rsid w:val="00D26175"/>
    <w:rsid w:val="00D30048"/>
    <w:rsid w:val="00D3027D"/>
    <w:rsid w:val="00D30CCF"/>
    <w:rsid w:val="00D31496"/>
    <w:rsid w:val="00D314D2"/>
    <w:rsid w:val="00D31DF0"/>
    <w:rsid w:val="00D3274D"/>
    <w:rsid w:val="00D33564"/>
    <w:rsid w:val="00D35885"/>
    <w:rsid w:val="00D35E35"/>
    <w:rsid w:val="00D366DB"/>
    <w:rsid w:val="00D43D5B"/>
    <w:rsid w:val="00D46769"/>
    <w:rsid w:val="00D46A06"/>
    <w:rsid w:val="00D472A7"/>
    <w:rsid w:val="00D474DC"/>
    <w:rsid w:val="00D475D7"/>
    <w:rsid w:val="00D47725"/>
    <w:rsid w:val="00D47962"/>
    <w:rsid w:val="00D47C52"/>
    <w:rsid w:val="00D51E1B"/>
    <w:rsid w:val="00D55181"/>
    <w:rsid w:val="00D56057"/>
    <w:rsid w:val="00D6001B"/>
    <w:rsid w:val="00D607C2"/>
    <w:rsid w:val="00D617CC"/>
    <w:rsid w:val="00D61A50"/>
    <w:rsid w:val="00D61FD2"/>
    <w:rsid w:val="00D63D16"/>
    <w:rsid w:val="00D63DFC"/>
    <w:rsid w:val="00D641B2"/>
    <w:rsid w:val="00D64AC0"/>
    <w:rsid w:val="00D64ED4"/>
    <w:rsid w:val="00D65062"/>
    <w:rsid w:val="00D67815"/>
    <w:rsid w:val="00D71557"/>
    <w:rsid w:val="00D72535"/>
    <w:rsid w:val="00D73CFD"/>
    <w:rsid w:val="00D743C9"/>
    <w:rsid w:val="00D751CA"/>
    <w:rsid w:val="00D77A42"/>
    <w:rsid w:val="00D77AF1"/>
    <w:rsid w:val="00D80760"/>
    <w:rsid w:val="00D8094F"/>
    <w:rsid w:val="00D80F98"/>
    <w:rsid w:val="00D82162"/>
    <w:rsid w:val="00D825FC"/>
    <w:rsid w:val="00D829D3"/>
    <w:rsid w:val="00D83A18"/>
    <w:rsid w:val="00D8588C"/>
    <w:rsid w:val="00D86911"/>
    <w:rsid w:val="00D869F9"/>
    <w:rsid w:val="00D869FD"/>
    <w:rsid w:val="00D86F63"/>
    <w:rsid w:val="00D872C1"/>
    <w:rsid w:val="00D8739B"/>
    <w:rsid w:val="00D87530"/>
    <w:rsid w:val="00D90D86"/>
    <w:rsid w:val="00D91D8D"/>
    <w:rsid w:val="00D91F99"/>
    <w:rsid w:val="00D92B4B"/>
    <w:rsid w:val="00DA0376"/>
    <w:rsid w:val="00DA298B"/>
    <w:rsid w:val="00DA2DF7"/>
    <w:rsid w:val="00DA4332"/>
    <w:rsid w:val="00DA6A42"/>
    <w:rsid w:val="00DA6C6B"/>
    <w:rsid w:val="00DA71C7"/>
    <w:rsid w:val="00DA7ACD"/>
    <w:rsid w:val="00DB0372"/>
    <w:rsid w:val="00DB0EF9"/>
    <w:rsid w:val="00DB15A0"/>
    <w:rsid w:val="00DB1E9A"/>
    <w:rsid w:val="00DB2766"/>
    <w:rsid w:val="00DB2AC6"/>
    <w:rsid w:val="00DB350E"/>
    <w:rsid w:val="00DB3858"/>
    <w:rsid w:val="00DB3C32"/>
    <w:rsid w:val="00DB4165"/>
    <w:rsid w:val="00DB66D3"/>
    <w:rsid w:val="00DC0BD0"/>
    <w:rsid w:val="00DC0CEC"/>
    <w:rsid w:val="00DC18BD"/>
    <w:rsid w:val="00DC3C77"/>
    <w:rsid w:val="00DC40CA"/>
    <w:rsid w:val="00DC5393"/>
    <w:rsid w:val="00DC5682"/>
    <w:rsid w:val="00DC6E0A"/>
    <w:rsid w:val="00DD059A"/>
    <w:rsid w:val="00DD0D49"/>
    <w:rsid w:val="00DD1711"/>
    <w:rsid w:val="00DD19B8"/>
    <w:rsid w:val="00DD1A8E"/>
    <w:rsid w:val="00DD388F"/>
    <w:rsid w:val="00DD3DEB"/>
    <w:rsid w:val="00DD40AA"/>
    <w:rsid w:val="00DD4188"/>
    <w:rsid w:val="00DD4D41"/>
    <w:rsid w:val="00DD5BB8"/>
    <w:rsid w:val="00DD7044"/>
    <w:rsid w:val="00DD7456"/>
    <w:rsid w:val="00DD7FD4"/>
    <w:rsid w:val="00DE01E2"/>
    <w:rsid w:val="00DE03A9"/>
    <w:rsid w:val="00DE1C86"/>
    <w:rsid w:val="00DE2298"/>
    <w:rsid w:val="00DE2335"/>
    <w:rsid w:val="00DE247A"/>
    <w:rsid w:val="00DE33F8"/>
    <w:rsid w:val="00DE5E45"/>
    <w:rsid w:val="00DE7CDB"/>
    <w:rsid w:val="00DE7E9D"/>
    <w:rsid w:val="00DF105A"/>
    <w:rsid w:val="00DF10CA"/>
    <w:rsid w:val="00DF1687"/>
    <w:rsid w:val="00DF2731"/>
    <w:rsid w:val="00E00C0A"/>
    <w:rsid w:val="00E00D79"/>
    <w:rsid w:val="00E011BD"/>
    <w:rsid w:val="00E03ADF"/>
    <w:rsid w:val="00E03EAD"/>
    <w:rsid w:val="00E05C1F"/>
    <w:rsid w:val="00E1065E"/>
    <w:rsid w:val="00E10863"/>
    <w:rsid w:val="00E10AF4"/>
    <w:rsid w:val="00E10C34"/>
    <w:rsid w:val="00E1137B"/>
    <w:rsid w:val="00E11569"/>
    <w:rsid w:val="00E12410"/>
    <w:rsid w:val="00E12D31"/>
    <w:rsid w:val="00E13130"/>
    <w:rsid w:val="00E137B2"/>
    <w:rsid w:val="00E149DB"/>
    <w:rsid w:val="00E15838"/>
    <w:rsid w:val="00E1591A"/>
    <w:rsid w:val="00E15EE9"/>
    <w:rsid w:val="00E15F19"/>
    <w:rsid w:val="00E16260"/>
    <w:rsid w:val="00E16EE0"/>
    <w:rsid w:val="00E205B2"/>
    <w:rsid w:val="00E210E1"/>
    <w:rsid w:val="00E22B9E"/>
    <w:rsid w:val="00E22C98"/>
    <w:rsid w:val="00E24457"/>
    <w:rsid w:val="00E24AC5"/>
    <w:rsid w:val="00E251F2"/>
    <w:rsid w:val="00E27B3F"/>
    <w:rsid w:val="00E27F5D"/>
    <w:rsid w:val="00E30169"/>
    <w:rsid w:val="00E3217F"/>
    <w:rsid w:val="00E32CB2"/>
    <w:rsid w:val="00E343DC"/>
    <w:rsid w:val="00E35BC7"/>
    <w:rsid w:val="00E40451"/>
    <w:rsid w:val="00E404D1"/>
    <w:rsid w:val="00E40B65"/>
    <w:rsid w:val="00E40D9C"/>
    <w:rsid w:val="00E41D6F"/>
    <w:rsid w:val="00E4346E"/>
    <w:rsid w:val="00E435FE"/>
    <w:rsid w:val="00E43BB0"/>
    <w:rsid w:val="00E46D46"/>
    <w:rsid w:val="00E472F8"/>
    <w:rsid w:val="00E47FE4"/>
    <w:rsid w:val="00E50833"/>
    <w:rsid w:val="00E509B4"/>
    <w:rsid w:val="00E50C0E"/>
    <w:rsid w:val="00E51677"/>
    <w:rsid w:val="00E52B20"/>
    <w:rsid w:val="00E52CEE"/>
    <w:rsid w:val="00E53005"/>
    <w:rsid w:val="00E5367F"/>
    <w:rsid w:val="00E5371B"/>
    <w:rsid w:val="00E538FC"/>
    <w:rsid w:val="00E540D9"/>
    <w:rsid w:val="00E55EE0"/>
    <w:rsid w:val="00E567D7"/>
    <w:rsid w:val="00E5722C"/>
    <w:rsid w:val="00E61166"/>
    <w:rsid w:val="00E64497"/>
    <w:rsid w:val="00E65127"/>
    <w:rsid w:val="00E6598D"/>
    <w:rsid w:val="00E65AC2"/>
    <w:rsid w:val="00E675A4"/>
    <w:rsid w:val="00E71754"/>
    <w:rsid w:val="00E72055"/>
    <w:rsid w:val="00E72404"/>
    <w:rsid w:val="00E733B9"/>
    <w:rsid w:val="00E73D37"/>
    <w:rsid w:val="00E74655"/>
    <w:rsid w:val="00E7555A"/>
    <w:rsid w:val="00E75848"/>
    <w:rsid w:val="00E759B9"/>
    <w:rsid w:val="00E75E42"/>
    <w:rsid w:val="00E75F97"/>
    <w:rsid w:val="00E76C39"/>
    <w:rsid w:val="00E76E4D"/>
    <w:rsid w:val="00E7759A"/>
    <w:rsid w:val="00E77F42"/>
    <w:rsid w:val="00E807ED"/>
    <w:rsid w:val="00E83357"/>
    <w:rsid w:val="00E836DE"/>
    <w:rsid w:val="00E845B8"/>
    <w:rsid w:val="00E84FC0"/>
    <w:rsid w:val="00E8553F"/>
    <w:rsid w:val="00E87A9D"/>
    <w:rsid w:val="00E87DD1"/>
    <w:rsid w:val="00E90456"/>
    <w:rsid w:val="00E9049A"/>
    <w:rsid w:val="00E9099C"/>
    <w:rsid w:val="00E90BCB"/>
    <w:rsid w:val="00E91818"/>
    <w:rsid w:val="00E92183"/>
    <w:rsid w:val="00E95F50"/>
    <w:rsid w:val="00E96E60"/>
    <w:rsid w:val="00EA1445"/>
    <w:rsid w:val="00EA15D6"/>
    <w:rsid w:val="00EA3A97"/>
    <w:rsid w:val="00EA4397"/>
    <w:rsid w:val="00EA4CE4"/>
    <w:rsid w:val="00EA5025"/>
    <w:rsid w:val="00EA5AA1"/>
    <w:rsid w:val="00EA5E39"/>
    <w:rsid w:val="00EA7794"/>
    <w:rsid w:val="00EA7865"/>
    <w:rsid w:val="00EB0E57"/>
    <w:rsid w:val="00EB3B22"/>
    <w:rsid w:val="00EB3BCE"/>
    <w:rsid w:val="00EB6075"/>
    <w:rsid w:val="00EB708C"/>
    <w:rsid w:val="00EC2F7E"/>
    <w:rsid w:val="00EC4275"/>
    <w:rsid w:val="00EC4CC9"/>
    <w:rsid w:val="00EC7A8A"/>
    <w:rsid w:val="00ED137C"/>
    <w:rsid w:val="00ED13CA"/>
    <w:rsid w:val="00ED164A"/>
    <w:rsid w:val="00ED204C"/>
    <w:rsid w:val="00ED2CF2"/>
    <w:rsid w:val="00ED4B4F"/>
    <w:rsid w:val="00ED50BE"/>
    <w:rsid w:val="00ED5918"/>
    <w:rsid w:val="00ED7323"/>
    <w:rsid w:val="00EE01B3"/>
    <w:rsid w:val="00EE0B00"/>
    <w:rsid w:val="00EE4D68"/>
    <w:rsid w:val="00EE6CBE"/>
    <w:rsid w:val="00EE6DCC"/>
    <w:rsid w:val="00EF0C70"/>
    <w:rsid w:val="00EF1AC1"/>
    <w:rsid w:val="00EF2E84"/>
    <w:rsid w:val="00EF3A9A"/>
    <w:rsid w:val="00EF5586"/>
    <w:rsid w:val="00EF5923"/>
    <w:rsid w:val="00EF5F41"/>
    <w:rsid w:val="00F00965"/>
    <w:rsid w:val="00F00A0F"/>
    <w:rsid w:val="00F00C1F"/>
    <w:rsid w:val="00F00C65"/>
    <w:rsid w:val="00F0124E"/>
    <w:rsid w:val="00F01715"/>
    <w:rsid w:val="00F02A98"/>
    <w:rsid w:val="00F055D4"/>
    <w:rsid w:val="00F0787A"/>
    <w:rsid w:val="00F1058F"/>
    <w:rsid w:val="00F1090E"/>
    <w:rsid w:val="00F11E65"/>
    <w:rsid w:val="00F12A37"/>
    <w:rsid w:val="00F12C24"/>
    <w:rsid w:val="00F13267"/>
    <w:rsid w:val="00F134AF"/>
    <w:rsid w:val="00F13C71"/>
    <w:rsid w:val="00F14258"/>
    <w:rsid w:val="00F17CFB"/>
    <w:rsid w:val="00F17E00"/>
    <w:rsid w:val="00F2037A"/>
    <w:rsid w:val="00F21237"/>
    <w:rsid w:val="00F21FE1"/>
    <w:rsid w:val="00F23454"/>
    <w:rsid w:val="00F235D7"/>
    <w:rsid w:val="00F249A0"/>
    <w:rsid w:val="00F2649A"/>
    <w:rsid w:val="00F26C1A"/>
    <w:rsid w:val="00F2741B"/>
    <w:rsid w:val="00F306BD"/>
    <w:rsid w:val="00F345DB"/>
    <w:rsid w:val="00F350FF"/>
    <w:rsid w:val="00F358B7"/>
    <w:rsid w:val="00F35DC7"/>
    <w:rsid w:val="00F35F1E"/>
    <w:rsid w:val="00F36020"/>
    <w:rsid w:val="00F4088C"/>
    <w:rsid w:val="00F41E48"/>
    <w:rsid w:val="00F42046"/>
    <w:rsid w:val="00F4235B"/>
    <w:rsid w:val="00F435F6"/>
    <w:rsid w:val="00F44A1F"/>
    <w:rsid w:val="00F451F0"/>
    <w:rsid w:val="00F45CAE"/>
    <w:rsid w:val="00F47387"/>
    <w:rsid w:val="00F47A10"/>
    <w:rsid w:val="00F5102F"/>
    <w:rsid w:val="00F5241A"/>
    <w:rsid w:val="00F54231"/>
    <w:rsid w:val="00F54952"/>
    <w:rsid w:val="00F56871"/>
    <w:rsid w:val="00F56E51"/>
    <w:rsid w:val="00F61549"/>
    <w:rsid w:val="00F62157"/>
    <w:rsid w:val="00F6253D"/>
    <w:rsid w:val="00F629B4"/>
    <w:rsid w:val="00F62C31"/>
    <w:rsid w:val="00F63DB2"/>
    <w:rsid w:val="00F64A69"/>
    <w:rsid w:val="00F653CF"/>
    <w:rsid w:val="00F671C2"/>
    <w:rsid w:val="00F672B9"/>
    <w:rsid w:val="00F67C0F"/>
    <w:rsid w:val="00F67CC7"/>
    <w:rsid w:val="00F712B5"/>
    <w:rsid w:val="00F71561"/>
    <w:rsid w:val="00F719B5"/>
    <w:rsid w:val="00F720EF"/>
    <w:rsid w:val="00F7229F"/>
    <w:rsid w:val="00F72901"/>
    <w:rsid w:val="00F7389F"/>
    <w:rsid w:val="00F74FDE"/>
    <w:rsid w:val="00F77233"/>
    <w:rsid w:val="00F81707"/>
    <w:rsid w:val="00F82133"/>
    <w:rsid w:val="00F82827"/>
    <w:rsid w:val="00F83209"/>
    <w:rsid w:val="00F844E9"/>
    <w:rsid w:val="00F847C6"/>
    <w:rsid w:val="00F84C28"/>
    <w:rsid w:val="00F85C6E"/>
    <w:rsid w:val="00F860E9"/>
    <w:rsid w:val="00F8660F"/>
    <w:rsid w:val="00F874A9"/>
    <w:rsid w:val="00F8788C"/>
    <w:rsid w:val="00F90B35"/>
    <w:rsid w:val="00F929B7"/>
    <w:rsid w:val="00F95109"/>
    <w:rsid w:val="00F952B2"/>
    <w:rsid w:val="00F95989"/>
    <w:rsid w:val="00F9638C"/>
    <w:rsid w:val="00F9684E"/>
    <w:rsid w:val="00F96BD5"/>
    <w:rsid w:val="00F9717E"/>
    <w:rsid w:val="00F97857"/>
    <w:rsid w:val="00FA05AC"/>
    <w:rsid w:val="00FA0D7B"/>
    <w:rsid w:val="00FA0DBF"/>
    <w:rsid w:val="00FA20F6"/>
    <w:rsid w:val="00FA258C"/>
    <w:rsid w:val="00FA25ED"/>
    <w:rsid w:val="00FA3667"/>
    <w:rsid w:val="00FA382B"/>
    <w:rsid w:val="00FA58F8"/>
    <w:rsid w:val="00FA72AF"/>
    <w:rsid w:val="00FA7353"/>
    <w:rsid w:val="00FA78B4"/>
    <w:rsid w:val="00FB066D"/>
    <w:rsid w:val="00FB2865"/>
    <w:rsid w:val="00FB3267"/>
    <w:rsid w:val="00FB3FC8"/>
    <w:rsid w:val="00FB42F2"/>
    <w:rsid w:val="00FB42FB"/>
    <w:rsid w:val="00FB4741"/>
    <w:rsid w:val="00FB51DE"/>
    <w:rsid w:val="00FB68AE"/>
    <w:rsid w:val="00FB7399"/>
    <w:rsid w:val="00FB7EA2"/>
    <w:rsid w:val="00FC0561"/>
    <w:rsid w:val="00FC0FD1"/>
    <w:rsid w:val="00FC1A64"/>
    <w:rsid w:val="00FC2EB4"/>
    <w:rsid w:val="00FC5890"/>
    <w:rsid w:val="00FD0591"/>
    <w:rsid w:val="00FD08B3"/>
    <w:rsid w:val="00FD0F2D"/>
    <w:rsid w:val="00FD222A"/>
    <w:rsid w:val="00FD4534"/>
    <w:rsid w:val="00FD593A"/>
    <w:rsid w:val="00FD6404"/>
    <w:rsid w:val="00FD6CEE"/>
    <w:rsid w:val="00FD7A91"/>
    <w:rsid w:val="00FE4931"/>
    <w:rsid w:val="00FE4CE7"/>
    <w:rsid w:val="00FE5687"/>
    <w:rsid w:val="00FE67C9"/>
    <w:rsid w:val="00FE6B47"/>
    <w:rsid w:val="00FE7F3A"/>
    <w:rsid w:val="00FF1354"/>
    <w:rsid w:val="00FF3B20"/>
    <w:rsid w:val="00FF49BB"/>
    <w:rsid w:val="00FF4AEE"/>
    <w:rsid w:val="00FF4CC9"/>
    <w:rsid w:val="00FF53A8"/>
    <w:rsid w:val="00FF6E84"/>
    <w:rsid w:val="00FF7B78"/>
    <w:rsid w:val="00FF7D19"/>
  </w:rsids>
  <m:mathPr>
    <m:mathFont m:val="Cambria Math"/>
    <m:brkBin m:val="before"/>
    <m:brkBinSub m:val="--"/>
    <m:smallFrac m:val="0"/>
    <m:dispDef/>
    <m:lMargin m:val="0"/>
    <m:rMargin m:val="0"/>
    <m:defJc m:val="left"/>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65D548"/>
  <w15:docId w15:val="{33F50AF5-D79D-478E-9142-12602980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fr-FR" w:eastAsia="ja-JP"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semiHidden="1" w:unhideWhenUsed="1" w:qFormat="1"/>
    <w:lsdException w:name="heading 5" w:locked="0" w:semiHidden="1" w:unhideWhenUsed="1" w:qFormat="1"/>
    <w:lsdException w:name="heading 6" w:locked="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iPriority="39" w:unhideWhenUsed="1"/>
    <w:lsdException w:name="Normal Indent" w:semiHidden="1" w:unhideWhenUsed="1" w:qFormat="1"/>
    <w:lsdException w:name="footnote text" w:locked="0" w:semiHidden="1" w:unhideWhenUsed="1"/>
    <w:lsdException w:name="annotation text" w:locked="0" w:semiHidden="1" w:unhideWhenUsed="1"/>
    <w:lsdException w:name="header" w:semiHidden="1" w:unhideWhenUsed="1"/>
    <w:lsdException w:name="footer" w:semiHidden="1" w:uiPriority="99" w:unhideWhenUsed="1"/>
    <w:lsdException w:name="index heading" w:locked="0" w:semiHidden="1" w:unhideWhenUsed="1"/>
    <w:lsdException w:name="caption"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lsdException w:name="List" w:semiHidden="1" w:unhideWhenUsed="1"/>
    <w:lsdException w:name="List Bullet" w:semiHidden="1" w:unhideWhenUsed="1"/>
    <w:lsdException w:name="List Number" w:locked="0"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locked="0" w:semiHidden="1" w:unhideWhenUsed="1" w:qFormat="1"/>
    <w:lsdException w:name="List Number 4" w:locked="0" w:semiHidden="1" w:unhideWhenUsed="1"/>
    <w:lsdException w:name="List Number 5" w:locked="0"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locked="0" w:semiHidden="1" w:unhideWhenUsed="1" w:qFormat="1"/>
    <w:lsdException w:name="List Continue 2" w:locked="0" w:semiHidden="1" w:unhideWhenUsed="1" w:qFormat="1"/>
    <w:lsdException w:name="List Continue 3" w:locked="0" w:semiHidden="1" w:unhideWhenUsed="1" w:qFormat="1"/>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5B70CC"/>
    <w:pPr>
      <w:spacing w:after="160" w:line="259" w:lineRule="auto"/>
    </w:pPr>
    <w:rPr>
      <w:rFonts w:ascii="Calibri" w:eastAsia="Calibri" w:hAnsi="Calibri" w:cs="Times New Roman"/>
      <w:sz w:val="22"/>
      <w:szCs w:val="22"/>
      <w:lang w:val="en-US" w:eastAsia="en-US"/>
    </w:rPr>
  </w:style>
  <w:style w:type="paragraph" w:styleId="Titre1">
    <w:name w:val="heading 1"/>
    <w:aliases w:val="h1,1,Heading"/>
    <w:basedOn w:val="Normal"/>
    <w:next w:val="Normal"/>
    <w:link w:val="Titre1Car"/>
    <w:qFormat/>
    <w:rsid w:val="005B70CC"/>
    <w:pPr>
      <w:keepNext/>
      <w:numPr>
        <w:numId w:val="1"/>
      </w:numPr>
      <w:suppressAutoHyphens/>
      <w:spacing w:before="360" w:after="240" w:line="240" w:lineRule="auto"/>
      <w:outlineLvl w:val="0"/>
    </w:pPr>
    <w:rPr>
      <w:b/>
      <w:sz w:val="26"/>
    </w:rPr>
  </w:style>
  <w:style w:type="paragraph" w:styleId="Titre2">
    <w:name w:val="heading 2"/>
    <w:aliases w:val="Heading 2 Char,h2 Char,h2,2,l2,list + change bar,???,heading 2,headi,heading2,h21,h22,21,Section,Numbered - 2,Outline2,Ignore,I2,H2,1.1.1 heading,Heading 2 Char1,h2 Char1,h23,22,l21,list + change bar1,???1,heading 21,headi1,heading21,h211,h221"/>
    <w:basedOn w:val="Titre1"/>
    <w:next w:val="Normal"/>
    <w:link w:val="Titre2Car"/>
    <w:qFormat/>
    <w:rsid w:val="005B70CC"/>
    <w:pPr>
      <w:numPr>
        <w:ilvl w:val="1"/>
      </w:numPr>
      <w:tabs>
        <w:tab w:val="clear" w:pos="502"/>
        <w:tab w:val="num" w:pos="360"/>
      </w:tabs>
      <w:spacing w:before="240"/>
      <w:ind w:left="539"/>
      <w:outlineLvl w:val="1"/>
    </w:pPr>
    <w:rPr>
      <w:sz w:val="24"/>
    </w:rPr>
  </w:style>
  <w:style w:type="paragraph" w:styleId="Titre3">
    <w:name w:val="heading 3"/>
    <w:aliases w:val="Heading 3 Char,h3 Char,3 Char,heading 3 Char,h3,3,heading 3,Heading 3 Char1,Heading 3 Char Char,h3 Char Char,3 Char Char,heading 3 Char Char,h3 Char1,3 Char1,Heading 3 Char2,h3 Char2,3 Char2,heading 3 Char1,h31,Heading 3 Char11,h3 Char Char1"/>
    <w:basedOn w:val="Titre1"/>
    <w:next w:val="Normal"/>
    <w:link w:val="Titre3Car"/>
    <w:qFormat/>
    <w:rsid w:val="005B70CC"/>
    <w:pPr>
      <w:numPr>
        <w:ilvl w:val="2"/>
      </w:numPr>
      <w:spacing w:before="240"/>
      <w:outlineLvl w:val="2"/>
    </w:pPr>
    <w:rPr>
      <w:sz w:val="22"/>
    </w:rPr>
  </w:style>
  <w:style w:type="paragraph" w:styleId="Titre4">
    <w:name w:val="heading 4"/>
    <w:aliases w:val="Heading 4 Char, Char2 Char,Char2 Char,Heading 4 Char2, Char2 Char1,Char2 Char1,Heading 4 Char3, Char2 Char2,Char2 Char2,PAR4,H4,H41,H42,H43,H411,H421,H44,H412,H422,H45,H413,H423,H46,H414,H424,H47,H415,H425,H431,H4111,H4211,H441,H4121,H4221,H451"/>
    <w:basedOn w:val="Titre3"/>
    <w:next w:val="Normal"/>
    <w:rsid w:val="005B70CC"/>
    <w:pPr>
      <w:numPr>
        <w:ilvl w:val="3"/>
      </w:numPr>
      <w:outlineLvl w:val="3"/>
    </w:pPr>
  </w:style>
  <w:style w:type="paragraph" w:styleId="Titre5">
    <w:name w:val="heading 5"/>
    <w:aliases w:val="H5,H51,H52,H53,H54,H511,H521,H531,H55,H512,H522,H532,H56,H513,H523,H533,H57,H514,H524,H534,H541,H5111,H5211,H5311,H551,H5121,H5221,H5321,H561,H5131,H5231,H5331,H58,H515,H525,H535,H542,H5112,H5212,H5312,H552,H5122,H5222,H5322,H562,H5132,H5232"/>
    <w:basedOn w:val="Titre4"/>
    <w:next w:val="Normal"/>
    <w:rsid w:val="005B70CC"/>
    <w:pPr>
      <w:numPr>
        <w:ilvl w:val="4"/>
      </w:numPr>
      <w:outlineLvl w:val="4"/>
    </w:pPr>
  </w:style>
  <w:style w:type="paragraph" w:styleId="Titre6">
    <w:name w:val="heading 6"/>
    <w:aliases w:val="H6,H61,H62,H63,H64,H611,H621,H631,H65,H612,H622,H632,H66,H613,H623,H633,H67,H614,H624,H634,H641,H6111,H6211,H6311,H651,H6121,H6221,H6321,H661,H6131,H6231,H6331,H68,H615,H625,H635,H642,H6112,H6212,H6312,H652,H6122,H6222,H6322,H662,H6132,H6232"/>
    <w:basedOn w:val="Titre5"/>
    <w:next w:val="Normal"/>
    <w:rsid w:val="005B70CC"/>
    <w:pPr>
      <w:numPr>
        <w:ilvl w:val="5"/>
      </w:numPr>
      <w:outlineLvl w:val="5"/>
    </w:pPr>
  </w:style>
  <w:style w:type="paragraph" w:styleId="Titre7">
    <w:name w:val="heading 7"/>
    <w:basedOn w:val="Titre6"/>
    <w:next w:val="Normal"/>
    <w:rsid w:val="005B70CC"/>
    <w:pPr>
      <w:numPr>
        <w:ilvl w:val="6"/>
      </w:numPr>
      <w:outlineLvl w:val="6"/>
    </w:pPr>
  </w:style>
  <w:style w:type="paragraph" w:styleId="Titre8">
    <w:name w:val="heading 8"/>
    <w:basedOn w:val="Titre6"/>
    <w:next w:val="Normal"/>
    <w:rsid w:val="005B70CC"/>
    <w:pPr>
      <w:numPr>
        <w:ilvl w:val="7"/>
      </w:numPr>
      <w:outlineLvl w:val="7"/>
    </w:pPr>
  </w:style>
  <w:style w:type="paragraph" w:styleId="Titre9">
    <w:name w:val="heading 9"/>
    <w:basedOn w:val="Titre6"/>
    <w:next w:val="Normal"/>
    <w:rsid w:val="005B70CC"/>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2">
    <w:name w:val="a2"/>
    <w:basedOn w:val="Titre2"/>
    <w:next w:val="Normal"/>
    <w:qFormat/>
    <w:rsid w:val="005B70CC"/>
    <w:pPr>
      <w:numPr>
        <w:numId w:val="20"/>
      </w:numPr>
      <w:spacing w:before="270" w:line="270" w:lineRule="exact"/>
    </w:pPr>
    <w:rPr>
      <w:sz w:val="26"/>
    </w:rPr>
  </w:style>
  <w:style w:type="paragraph" w:customStyle="1" w:styleId="a3">
    <w:name w:val="a3"/>
    <w:basedOn w:val="Titre3"/>
    <w:next w:val="Normal"/>
    <w:qFormat/>
    <w:rsid w:val="005B70CC"/>
    <w:pPr>
      <w:numPr>
        <w:numId w:val="20"/>
      </w:numPr>
      <w:spacing w:line="250" w:lineRule="exact"/>
    </w:pPr>
    <w:rPr>
      <w:sz w:val="24"/>
    </w:rPr>
  </w:style>
  <w:style w:type="paragraph" w:customStyle="1" w:styleId="a4">
    <w:name w:val="a4"/>
    <w:basedOn w:val="Titre4"/>
    <w:next w:val="Normal"/>
    <w:qFormat/>
    <w:rsid w:val="005B70CC"/>
    <w:pPr>
      <w:numPr>
        <w:numId w:val="20"/>
      </w:numPr>
    </w:pPr>
  </w:style>
  <w:style w:type="paragraph" w:customStyle="1" w:styleId="a5">
    <w:name w:val="a5"/>
    <w:basedOn w:val="Titre5"/>
    <w:next w:val="Normal"/>
    <w:rsid w:val="005B70CC"/>
    <w:pPr>
      <w:numPr>
        <w:numId w:val="20"/>
      </w:numPr>
    </w:pPr>
  </w:style>
  <w:style w:type="paragraph" w:customStyle="1" w:styleId="a6">
    <w:name w:val="a6"/>
    <w:basedOn w:val="Titre6"/>
    <w:next w:val="Normal"/>
    <w:rsid w:val="005B70CC"/>
    <w:pPr>
      <w:numPr>
        <w:numId w:val="20"/>
      </w:numPr>
    </w:pPr>
  </w:style>
  <w:style w:type="character" w:styleId="Accentuation">
    <w:name w:val="Emphasis"/>
    <w:semiHidden/>
    <w:locked/>
    <w:rsid w:val="005B70CC"/>
    <w:rPr>
      <w:i/>
      <w:noProof w:val="0"/>
      <w:lang w:val="fr-FR"/>
    </w:rPr>
  </w:style>
  <w:style w:type="paragraph" w:styleId="Adressedestinataire">
    <w:name w:val="envelope address"/>
    <w:basedOn w:val="Normal"/>
    <w:semiHidden/>
    <w:locked/>
    <w:rsid w:val="005B70CC"/>
    <w:pPr>
      <w:framePr w:w="7938" w:h="1985" w:hRule="exact" w:hSpace="141" w:wrap="auto" w:hAnchor="page" w:xAlign="center" w:yAlign="bottom"/>
      <w:ind w:left="2835"/>
    </w:pPr>
    <w:rPr>
      <w:sz w:val="26"/>
    </w:rPr>
  </w:style>
  <w:style w:type="paragraph" w:styleId="Adresseexpditeur">
    <w:name w:val="envelope return"/>
    <w:basedOn w:val="Normal"/>
    <w:semiHidden/>
    <w:locked/>
    <w:rsid w:val="005B70CC"/>
  </w:style>
  <w:style w:type="paragraph" w:customStyle="1" w:styleId="ANNEX">
    <w:name w:val="ANNEX"/>
    <w:basedOn w:val="Normal"/>
    <w:next w:val="Normal"/>
    <w:qFormat/>
    <w:rsid w:val="005B70CC"/>
    <w:pPr>
      <w:keepNext/>
      <w:pageBreakBefore/>
      <w:numPr>
        <w:numId w:val="20"/>
      </w:numPr>
      <w:spacing w:after="760" w:line="310" w:lineRule="exact"/>
      <w:jc w:val="center"/>
      <w:outlineLvl w:val="0"/>
    </w:pPr>
    <w:rPr>
      <w:b/>
      <w:sz w:val="28"/>
    </w:rPr>
  </w:style>
  <w:style w:type="paragraph" w:customStyle="1" w:styleId="ANNEXN">
    <w:name w:val="ANNEXN"/>
    <w:basedOn w:val="ANNEX"/>
    <w:next w:val="Normal"/>
    <w:unhideWhenUsed/>
    <w:locked/>
    <w:rsid w:val="005B70CC"/>
    <w:pPr>
      <w:numPr>
        <w:numId w:val="12"/>
      </w:numPr>
    </w:pPr>
  </w:style>
  <w:style w:type="paragraph" w:customStyle="1" w:styleId="ANNEXZ">
    <w:name w:val="ANNEXZ"/>
    <w:basedOn w:val="ANNEX"/>
    <w:next w:val="Normal"/>
    <w:unhideWhenUsed/>
    <w:locked/>
    <w:rsid w:val="005B70CC"/>
    <w:pPr>
      <w:numPr>
        <w:numId w:val="2"/>
      </w:numPr>
    </w:pPr>
  </w:style>
  <w:style w:type="character" w:styleId="Appeldenotedefin">
    <w:name w:val="endnote reference"/>
    <w:semiHidden/>
    <w:rsid w:val="005B70CC"/>
    <w:rPr>
      <w:noProof w:val="0"/>
      <w:vertAlign w:val="superscript"/>
      <w:lang w:val="fr-FR"/>
    </w:rPr>
  </w:style>
  <w:style w:type="character" w:styleId="Appelnotedebasdep">
    <w:name w:val="footnote reference"/>
    <w:semiHidden/>
    <w:rsid w:val="005B70CC"/>
    <w:rPr>
      <w:noProof/>
      <w:position w:val="6"/>
      <w:sz w:val="18"/>
      <w:vertAlign w:val="baseline"/>
      <w:lang w:val="fr-FR"/>
    </w:rPr>
  </w:style>
  <w:style w:type="paragraph" w:customStyle="1" w:styleId="Biblioentry">
    <w:name w:val="Biblio entry"/>
    <w:basedOn w:val="Normal"/>
    <w:semiHidden/>
    <w:rsid w:val="005B70CC"/>
    <w:pPr>
      <w:numPr>
        <w:numId w:val="3"/>
      </w:numPr>
      <w:tabs>
        <w:tab w:val="left" w:pos="660"/>
      </w:tabs>
    </w:pPr>
  </w:style>
  <w:style w:type="paragraph" w:styleId="Commentaire">
    <w:name w:val="annotation text"/>
    <w:basedOn w:val="Normal"/>
    <w:link w:val="CommentaireCar"/>
    <w:rsid w:val="005B70CC"/>
  </w:style>
  <w:style w:type="paragraph" w:styleId="Corpsdetexte">
    <w:name w:val="Body Text"/>
    <w:aliases w:val="Car Car Car,Car Car Car Car Car Car Car Car,Car Car Car Car Car Car Car Car Car Car Car"/>
    <w:basedOn w:val="Normal"/>
    <w:link w:val="CorpsdetexteCar"/>
    <w:uiPriority w:val="99"/>
    <w:locked/>
    <w:rsid w:val="005B70CC"/>
    <w:pPr>
      <w:spacing w:before="60" w:after="60" w:line="210" w:lineRule="atLeast"/>
    </w:pPr>
    <w:rPr>
      <w:sz w:val="20"/>
    </w:rPr>
  </w:style>
  <w:style w:type="paragraph" w:styleId="Corpsdetexte2">
    <w:name w:val="Body Text 2"/>
    <w:basedOn w:val="Normal"/>
    <w:semiHidden/>
    <w:locked/>
    <w:rsid w:val="005B70CC"/>
    <w:pPr>
      <w:spacing w:before="60" w:after="60" w:line="190" w:lineRule="atLeast"/>
    </w:pPr>
    <w:rPr>
      <w:sz w:val="18"/>
    </w:rPr>
  </w:style>
  <w:style w:type="paragraph" w:styleId="Corpsdetexte3">
    <w:name w:val="Body Text 3"/>
    <w:basedOn w:val="Normal"/>
    <w:semiHidden/>
    <w:locked/>
    <w:rsid w:val="005B70CC"/>
    <w:pPr>
      <w:spacing w:before="60" w:after="60" w:line="170" w:lineRule="atLeast"/>
    </w:pPr>
    <w:rPr>
      <w:sz w:val="16"/>
    </w:rPr>
  </w:style>
  <w:style w:type="paragraph" w:styleId="Date">
    <w:name w:val="Date"/>
    <w:basedOn w:val="Normal"/>
    <w:next w:val="Normal"/>
    <w:semiHidden/>
    <w:locked/>
    <w:rsid w:val="005B70CC"/>
  </w:style>
  <w:style w:type="paragraph" w:customStyle="1" w:styleId="Normadecale1">
    <w:name w:val="Norma decale 1"/>
    <w:basedOn w:val="Normal"/>
    <w:next w:val="Normal"/>
    <w:qFormat/>
    <w:rsid w:val="00CD3697"/>
    <w:pPr>
      <w:ind w:left="567"/>
      <w:jc w:val="both"/>
    </w:pPr>
    <w:rPr>
      <w:lang w:val="fr-FR"/>
    </w:rPr>
  </w:style>
  <w:style w:type="character" w:customStyle="1" w:styleId="Defterms">
    <w:name w:val="Defterms"/>
    <w:semiHidden/>
    <w:locked/>
    <w:rsid w:val="005B70CC"/>
    <w:rPr>
      <w:noProof/>
      <w:color w:val="auto"/>
      <w:lang w:val="fr-FR"/>
    </w:rPr>
  </w:style>
  <w:style w:type="paragraph" w:customStyle="1" w:styleId="dl">
    <w:name w:val="dl"/>
    <w:basedOn w:val="Normal"/>
    <w:semiHidden/>
    <w:locked/>
    <w:rsid w:val="005B70CC"/>
    <w:pPr>
      <w:ind w:left="800" w:hanging="400"/>
    </w:pPr>
  </w:style>
  <w:style w:type="character" w:styleId="lev">
    <w:name w:val="Strong"/>
    <w:locked/>
    <w:rsid w:val="005B70CC"/>
    <w:rPr>
      <w:b/>
      <w:noProof w:val="0"/>
      <w:lang w:val="fr-FR"/>
    </w:rPr>
  </w:style>
  <w:style w:type="paragraph" w:styleId="En-tte">
    <w:name w:val="header"/>
    <w:basedOn w:val="Normal"/>
    <w:link w:val="En-tteCar"/>
    <w:locked/>
    <w:rsid w:val="005B70CC"/>
    <w:pPr>
      <w:spacing w:after="740" w:line="220" w:lineRule="exact"/>
    </w:pPr>
    <w:rPr>
      <w:b/>
      <w:sz w:val="24"/>
    </w:rPr>
  </w:style>
  <w:style w:type="paragraph" w:styleId="En-ttedemessage">
    <w:name w:val="Message Header"/>
    <w:basedOn w:val="Normal"/>
    <w:semiHidden/>
    <w:locked/>
    <w:rsid w:val="005B70CC"/>
    <w:pPr>
      <w:pBdr>
        <w:top w:val="single" w:sz="6" w:space="1" w:color="auto"/>
        <w:left w:val="single" w:sz="6" w:space="1" w:color="auto"/>
        <w:bottom w:val="single" w:sz="6" w:space="1" w:color="auto"/>
        <w:right w:val="single" w:sz="6" w:space="1" w:color="auto"/>
      </w:pBdr>
      <w:shd w:val="pct20" w:color="auto" w:fill="auto"/>
      <w:ind w:left="1134" w:hanging="1134"/>
    </w:pPr>
    <w:rPr>
      <w:sz w:val="26"/>
    </w:rPr>
  </w:style>
  <w:style w:type="paragraph" w:customStyle="1" w:styleId="Example">
    <w:name w:val="Example"/>
    <w:basedOn w:val="Normal"/>
    <w:next w:val="Normal"/>
    <w:rsid w:val="005B70CC"/>
    <w:pPr>
      <w:tabs>
        <w:tab w:val="left" w:pos="1360"/>
      </w:tabs>
      <w:spacing w:line="210" w:lineRule="atLeast"/>
    </w:pPr>
    <w:rPr>
      <w:sz w:val="20"/>
    </w:rPr>
  </w:style>
  <w:style w:type="paragraph" w:styleId="Explorateurdedocuments">
    <w:name w:val="Document Map"/>
    <w:basedOn w:val="Normal"/>
    <w:link w:val="ExplorateurdedocumentsCar"/>
    <w:semiHidden/>
    <w:rsid w:val="005B70CC"/>
    <w:pPr>
      <w:shd w:val="clear" w:color="auto" w:fill="000080"/>
    </w:pPr>
  </w:style>
  <w:style w:type="character" w:customStyle="1" w:styleId="ExtXref">
    <w:name w:val="ExtXref"/>
    <w:semiHidden/>
    <w:locked/>
    <w:rsid w:val="005B70CC"/>
    <w:rPr>
      <w:noProof/>
      <w:color w:val="auto"/>
      <w:lang w:val="fr-FR"/>
    </w:rPr>
  </w:style>
  <w:style w:type="paragraph" w:customStyle="1" w:styleId="Figurefootnote">
    <w:name w:val="Figure footnote"/>
    <w:basedOn w:val="Normal"/>
    <w:rsid w:val="005B70CC"/>
    <w:pPr>
      <w:keepNext/>
      <w:tabs>
        <w:tab w:val="left" w:pos="340"/>
      </w:tabs>
      <w:spacing w:after="60" w:line="210" w:lineRule="atLeast"/>
    </w:pPr>
    <w:rPr>
      <w:sz w:val="20"/>
    </w:rPr>
  </w:style>
  <w:style w:type="paragraph" w:customStyle="1" w:styleId="Figuretitle">
    <w:name w:val="Figure title"/>
    <w:basedOn w:val="Corpsdetexte"/>
    <w:next w:val="Normal"/>
    <w:qFormat/>
    <w:rsid w:val="005B70CC"/>
    <w:pPr>
      <w:numPr>
        <w:numId w:val="16"/>
      </w:numPr>
      <w:autoSpaceDE w:val="0"/>
      <w:autoSpaceDN w:val="0"/>
      <w:adjustRightInd w:val="0"/>
      <w:spacing w:before="0" w:after="120"/>
      <w:jc w:val="center"/>
    </w:pPr>
    <w:rPr>
      <w:b/>
      <w:sz w:val="22"/>
    </w:rPr>
  </w:style>
  <w:style w:type="paragraph" w:customStyle="1" w:styleId="Foreword">
    <w:name w:val="Foreword"/>
    <w:basedOn w:val="Normal"/>
    <w:next w:val="Normal"/>
    <w:locked/>
    <w:rsid w:val="005B70CC"/>
    <w:rPr>
      <w:color w:val="0000FF"/>
    </w:rPr>
  </w:style>
  <w:style w:type="paragraph" w:customStyle="1" w:styleId="Formula">
    <w:name w:val="Formula"/>
    <w:basedOn w:val="Normal"/>
    <w:next w:val="Normal"/>
    <w:rsid w:val="005B70CC"/>
    <w:pPr>
      <w:tabs>
        <w:tab w:val="right" w:pos="9752"/>
      </w:tabs>
      <w:spacing w:after="220"/>
      <w:ind w:left="403"/>
    </w:pPr>
  </w:style>
  <w:style w:type="paragraph" w:styleId="Formuledepolitesse">
    <w:name w:val="Closing"/>
    <w:basedOn w:val="Normal"/>
    <w:semiHidden/>
    <w:locked/>
    <w:rsid w:val="005B70CC"/>
    <w:pPr>
      <w:ind w:left="4252"/>
    </w:pPr>
  </w:style>
  <w:style w:type="paragraph" w:styleId="Index1">
    <w:name w:val="index 1"/>
    <w:basedOn w:val="Normal"/>
    <w:semiHidden/>
    <w:rsid w:val="005B70CC"/>
    <w:pPr>
      <w:spacing w:after="0" w:line="210" w:lineRule="atLeast"/>
      <w:ind w:left="142" w:hanging="142"/>
    </w:pPr>
    <w:rPr>
      <w:b/>
      <w:sz w:val="20"/>
    </w:rPr>
  </w:style>
  <w:style w:type="paragraph" w:styleId="Index2">
    <w:name w:val="index 2"/>
    <w:basedOn w:val="Normal"/>
    <w:next w:val="Normal"/>
    <w:autoRedefine/>
    <w:semiHidden/>
    <w:rsid w:val="005B70CC"/>
    <w:pPr>
      <w:spacing w:line="210" w:lineRule="atLeast"/>
      <w:ind w:left="600" w:hanging="200"/>
    </w:pPr>
    <w:rPr>
      <w:b/>
      <w:sz w:val="20"/>
    </w:rPr>
  </w:style>
  <w:style w:type="paragraph" w:styleId="Index3">
    <w:name w:val="index 3"/>
    <w:basedOn w:val="Normal"/>
    <w:next w:val="Normal"/>
    <w:autoRedefine/>
    <w:semiHidden/>
    <w:rsid w:val="005B70CC"/>
    <w:pPr>
      <w:spacing w:line="220" w:lineRule="atLeast"/>
      <w:ind w:left="600" w:hanging="200"/>
    </w:pPr>
    <w:rPr>
      <w:b/>
    </w:rPr>
  </w:style>
  <w:style w:type="paragraph" w:styleId="Index4">
    <w:name w:val="index 4"/>
    <w:basedOn w:val="Normal"/>
    <w:next w:val="Normal"/>
    <w:autoRedefine/>
    <w:semiHidden/>
    <w:rsid w:val="005B70CC"/>
    <w:pPr>
      <w:spacing w:line="220" w:lineRule="atLeast"/>
      <w:ind w:left="800" w:hanging="200"/>
    </w:pPr>
    <w:rPr>
      <w:b/>
    </w:rPr>
  </w:style>
  <w:style w:type="paragraph" w:styleId="Index5">
    <w:name w:val="index 5"/>
    <w:basedOn w:val="Normal"/>
    <w:next w:val="Normal"/>
    <w:autoRedefine/>
    <w:semiHidden/>
    <w:rsid w:val="005B70CC"/>
    <w:pPr>
      <w:spacing w:line="220" w:lineRule="atLeast"/>
      <w:ind w:left="1000" w:hanging="200"/>
    </w:pPr>
    <w:rPr>
      <w:b/>
    </w:rPr>
  </w:style>
  <w:style w:type="paragraph" w:styleId="Index6">
    <w:name w:val="index 6"/>
    <w:basedOn w:val="Normal"/>
    <w:next w:val="Normal"/>
    <w:autoRedefine/>
    <w:semiHidden/>
    <w:rsid w:val="005B70CC"/>
    <w:pPr>
      <w:spacing w:line="220" w:lineRule="atLeast"/>
      <w:ind w:left="1200" w:hanging="200"/>
    </w:pPr>
    <w:rPr>
      <w:b/>
    </w:rPr>
  </w:style>
  <w:style w:type="paragraph" w:styleId="Index7">
    <w:name w:val="index 7"/>
    <w:basedOn w:val="Normal"/>
    <w:next w:val="Normal"/>
    <w:autoRedefine/>
    <w:semiHidden/>
    <w:rsid w:val="005B70CC"/>
    <w:pPr>
      <w:spacing w:line="220" w:lineRule="atLeast"/>
      <w:ind w:left="1400" w:hanging="200"/>
    </w:pPr>
    <w:rPr>
      <w:b/>
    </w:rPr>
  </w:style>
  <w:style w:type="paragraph" w:styleId="Index8">
    <w:name w:val="index 8"/>
    <w:basedOn w:val="Normal"/>
    <w:next w:val="Normal"/>
    <w:autoRedefine/>
    <w:semiHidden/>
    <w:rsid w:val="005B70CC"/>
    <w:pPr>
      <w:spacing w:line="220" w:lineRule="atLeast"/>
      <w:ind w:left="1600" w:hanging="200"/>
    </w:pPr>
    <w:rPr>
      <w:b/>
    </w:rPr>
  </w:style>
  <w:style w:type="paragraph" w:styleId="Index9">
    <w:name w:val="index 9"/>
    <w:basedOn w:val="Normal"/>
    <w:next w:val="Normal"/>
    <w:autoRedefine/>
    <w:semiHidden/>
    <w:rsid w:val="005B70CC"/>
    <w:pPr>
      <w:spacing w:line="220" w:lineRule="atLeast"/>
      <w:ind w:left="1800" w:hanging="200"/>
    </w:pPr>
    <w:rPr>
      <w:b/>
    </w:rPr>
  </w:style>
  <w:style w:type="paragraph" w:customStyle="1" w:styleId="Introduction">
    <w:name w:val="Introduction"/>
    <w:basedOn w:val="Normal"/>
    <w:next w:val="Normal"/>
    <w:rsid w:val="005B70CC"/>
    <w:pPr>
      <w:keepNext/>
      <w:pageBreakBefore/>
      <w:tabs>
        <w:tab w:val="left" w:pos="400"/>
      </w:tabs>
      <w:suppressAutoHyphens/>
      <w:spacing w:before="960" w:after="310" w:line="310" w:lineRule="exact"/>
    </w:pPr>
    <w:rPr>
      <w:b/>
      <w:sz w:val="30"/>
    </w:rPr>
  </w:style>
  <w:style w:type="paragraph" w:styleId="Lgende">
    <w:name w:val="caption"/>
    <w:basedOn w:val="Normal"/>
    <w:next w:val="Normal"/>
    <w:locked/>
    <w:rsid w:val="005B70CC"/>
    <w:pPr>
      <w:spacing w:before="120" w:after="120"/>
    </w:pPr>
    <w:rPr>
      <w:b/>
    </w:rPr>
  </w:style>
  <w:style w:type="character" w:styleId="Lienhypertexte">
    <w:name w:val="Hyperlink"/>
    <w:uiPriority w:val="99"/>
    <w:rsid w:val="005B70CC"/>
    <w:rPr>
      <w:noProof w:val="0"/>
      <w:color w:val="0000FF"/>
      <w:u w:val="single"/>
      <w:lang w:val="fr-FR"/>
    </w:rPr>
  </w:style>
  <w:style w:type="character" w:styleId="Lienhypertextesuivivisit">
    <w:name w:val="FollowedHyperlink"/>
    <w:semiHidden/>
    <w:locked/>
    <w:rsid w:val="005B70CC"/>
    <w:rPr>
      <w:noProof w:val="0"/>
      <w:color w:val="800080"/>
      <w:u w:val="single"/>
      <w:lang w:val="fr-FR"/>
    </w:rPr>
  </w:style>
  <w:style w:type="paragraph" w:styleId="Liste">
    <w:name w:val="List"/>
    <w:basedOn w:val="Normal"/>
    <w:semiHidden/>
    <w:locked/>
    <w:rsid w:val="005B70CC"/>
    <w:pPr>
      <w:ind w:left="283" w:hanging="283"/>
    </w:pPr>
  </w:style>
  <w:style w:type="paragraph" w:styleId="Liste2">
    <w:name w:val="List 2"/>
    <w:basedOn w:val="Normal"/>
    <w:semiHidden/>
    <w:locked/>
    <w:rsid w:val="005B70CC"/>
    <w:pPr>
      <w:ind w:left="566" w:hanging="283"/>
    </w:pPr>
  </w:style>
  <w:style w:type="paragraph" w:styleId="Liste3">
    <w:name w:val="List 3"/>
    <w:basedOn w:val="Normal"/>
    <w:semiHidden/>
    <w:locked/>
    <w:rsid w:val="005B70CC"/>
    <w:pPr>
      <w:ind w:left="849" w:hanging="283"/>
    </w:pPr>
  </w:style>
  <w:style w:type="paragraph" w:styleId="Liste4">
    <w:name w:val="List 4"/>
    <w:basedOn w:val="Normal"/>
    <w:semiHidden/>
    <w:locked/>
    <w:rsid w:val="005B70CC"/>
    <w:pPr>
      <w:ind w:left="1132" w:hanging="283"/>
    </w:pPr>
  </w:style>
  <w:style w:type="paragraph" w:styleId="Liste5">
    <w:name w:val="List 5"/>
    <w:basedOn w:val="Normal"/>
    <w:semiHidden/>
    <w:locked/>
    <w:rsid w:val="005B70CC"/>
    <w:pPr>
      <w:ind w:left="1415" w:hanging="283"/>
    </w:pPr>
  </w:style>
  <w:style w:type="paragraph" w:styleId="Listenumros">
    <w:name w:val="List Number"/>
    <w:aliases w:val="List Number;NumbList 1"/>
    <w:basedOn w:val="Normal"/>
    <w:qFormat/>
    <w:rsid w:val="005B70CC"/>
    <w:pPr>
      <w:numPr>
        <w:numId w:val="4"/>
      </w:numPr>
      <w:tabs>
        <w:tab w:val="left" w:pos="400"/>
      </w:tabs>
      <w:spacing w:after="0"/>
    </w:pPr>
  </w:style>
  <w:style w:type="paragraph" w:styleId="Listenumros2">
    <w:name w:val="List Number 2"/>
    <w:aliases w:val="NumbList 2"/>
    <w:basedOn w:val="Listenumros"/>
    <w:qFormat/>
    <w:rsid w:val="005B70CC"/>
    <w:pPr>
      <w:numPr>
        <w:ilvl w:val="1"/>
      </w:numPr>
      <w:tabs>
        <w:tab w:val="left" w:pos="800"/>
      </w:tabs>
    </w:pPr>
  </w:style>
  <w:style w:type="paragraph" w:styleId="Listenumros3">
    <w:name w:val="List Number 3"/>
    <w:aliases w:val="NumbList3"/>
    <w:basedOn w:val="Listenumros"/>
    <w:qFormat/>
    <w:rsid w:val="005B70CC"/>
    <w:pPr>
      <w:numPr>
        <w:ilvl w:val="2"/>
      </w:numPr>
      <w:tabs>
        <w:tab w:val="left" w:pos="1200"/>
      </w:tabs>
    </w:pPr>
  </w:style>
  <w:style w:type="paragraph" w:styleId="Listenumros4">
    <w:name w:val="List Number 4"/>
    <w:basedOn w:val="Listenumros"/>
    <w:rsid w:val="005B70CC"/>
    <w:pPr>
      <w:numPr>
        <w:ilvl w:val="3"/>
      </w:numPr>
      <w:tabs>
        <w:tab w:val="left" w:pos="1600"/>
      </w:tabs>
    </w:pPr>
  </w:style>
  <w:style w:type="paragraph" w:styleId="Listenumros5">
    <w:name w:val="List Number 5"/>
    <w:basedOn w:val="Listenumros"/>
    <w:rsid w:val="005B70CC"/>
    <w:pPr>
      <w:numPr>
        <w:numId w:val="5"/>
      </w:numPr>
    </w:pPr>
  </w:style>
  <w:style w:type="paragraph" w:styleId="Listepuces">
    <w:name w:val="List Bullet"/>
    <w:basedOn w:val="Normal"/>
    <w:autoRedefine/>
    <w:semiHidden/>
    <w:locked/>
    <w:rsid w:val="005B70CC"/>
    <w:pPr>
      <w:numPr>
        <w:numId w:val="6"/>
      </w:numPr>
    </w:pPr>
  </w:style>
  <w:style w:type="paragraph" w:styleId="Listepuces2">
    <w:name w:val="List Bullet 2"/>
    <w:basedOn w:val="Normal"/>
    <w:autoRedefine/>
    <w:semiHidden/>
    <w:locked/>
    <w:rsid w:val="005B70CC"/>
    <w:pPr>
      <w:numPr>
        <w:numId w:val="7"/>
      </w:numPr>
    </w:pPr>
  </w:style>
  <w:style w:type="paragraph" w:styleId="Listepuces3">
    <w:name w:val="List Bullet 3"/>
    <w:basedOn w:val="Normal"/>
    <w:autoRedefine/>
    <w:semiHidden/>
    <w:locked/>
    <w:rsid w:val="005B70CC"/>
    <w:pPr>
      <w:numPr>
        <w:numId w:val="8"/>
      </w:numPr>
    </w:pPr>
  </w:style>
  <w:style w:type="paragraph" w:styleId="Listepuces4">
    <w:name w:val="List Bullet 4"/>
    <w:basedOn w:val="Normal"/>
    <w:autoRedefine/>
    <w:locked/>
    <w:rsid w:val="005B70CC"/>
    <w:pPr>
      <w:numPr>
        <w:numId w:val="9"/>
      </w:numPr>
    </w:pPr>
  </w:style>
  <w:style w:type="paragraph" w:styleId="Listepuces5">
    <w:name w:val="List Bullet 5"/>
    <w:basedOn w:val="Normal"/>
    <w:autoRedefine/>
    <w:semiHidden/>
    <w:locked/>
    <w:rsid w:val="005B70CC"/>
    <w:pPr>
      <w:numPr>
        <w:numId w:val="10"/>
      </w:numPr>
    </w:pPr>
  </w:style>
  <w:style w:type="paragraph" w:styleId="Listecontinue">
    <w:name w:val="List Continue"/>
    <w:aliases w:val="Bullet1"/>
    <w:basedOn w:val="Normal"/>
    <w:qFormat/>
    <w:rsid w:val="005B70CC"/>
    <w:pPr>
      <w:numPr>
        <w:numId w:val="11"/>
      </w:numPr>
      <w:tabs>
        <w:tab w:val="left" w:pos="400"/>
      </w:tabs>
      <w:spacing w:after="0"/>
    </w:pPr>
  </w:style>
  <w:style w:type="paragraph" w:styleId="Listecontinue2">
    <w:name w:val="List Continue 2"/>
    <w:aliases w:val="Bullet2"/>
    <w:basedOn w:val="Listecontinue"/>
    <w:qFormat/>
    <w:rsid w:val="005B70CC"/>
    <w:pPr>
      <w:numPr>
        <w:ilvl w:val="1"/>
      </w:numPr>
      <w:tabs>
        <w:tab w:val="clear" w:pos="400"/>
        <w:tab w:val="left" w:pos="800"/>
      </w:tabs>
    </w:pPr>
  </w:style>
  <w:style w:type="paragraph" w:styleId="Listecontinue3">
    <w:name w:val="List Continue 3"/>
    <w:aliases w:val="Bullet3"/>
    <w:basedOn w:val="Listecontinue"/>
    <w:qFormat/>
    <w:rsid w:val="005B70CC"/>
    <w:pPr>
      <w:numPr>
        <w:ilvl w:val="2"/>
      </w:numPr>
      <w:tabs>
        <w:tab w:val="clear" w:pos="400"/>
        <w:tab w:val="left" w:pos="1200"/>
      </w:tabs>
    </w:pPr>
  </w:style>
  <w:style w:type="paragraph" w:styleId="Listecontinue4">
    <w:name w:val="List Continue 4"/>
    <w:basedOn w:val="Listecontinue"/>
    <w:rsid w:val="005B70CC"/>
    <w:pPr>
      <w:numPr>
        <w:ilvl w:val="3"/>
      </w:numPr>
      <w:tabs>
        <w:tab w:val="clear" w:pos="400"/>
        <w:tab w:val="left" w:pos="1600"/>
      </w:tabs>
    </w:pPr>
  </w:style>
  <w:style w:type="paragraph" w:styleId="Listecontinue5">
    <w:name w:val="List Continue 5"/>
    <w:basedOn w:val="Normal"/>
    <w:rsid w:val="005B70CC"/>
    <w:pPr>
      <w:numPr>
        <w:numId w:val="14"/>
      </w:numPr>
      <w:spacing w:after="120"/>
      <w:ind w:left="1950" w:hanging="357"/>
    </w:pPr>
  </w:style>
  <w:style w:type="character" w:styleId="Marquedecommentaire">
    <w:name w:val="annotation reference"/>
    <w:semiHidden/>
    <w:rsid w:val="005B70CC"/>
    <w:rPr>
      <w:noProof w:val="0"/>
      <w:sz w:val="18"/>
      <w:lang w:val="fr-FR"/>
    </w:rPr>
  </w:style>
  <w:style w:type="paragraph" w:customStyle="1" w:styleId="MSDNFR">
    <w:name w:val="MSDNFR"/>
    <w:basedOn w:val="Normal"/>
    <w:next w:val="Normal"/>
    <w:semiHidden/>
    <w:locked/>
    <w:rsid w:val="005B70CC"/>
    <w:pPr>
      <w:spacing w:line="220" w:lineRule="atLeast"/>
    </w:pPr>
    <w:rPr>
      <w:color w:val="0000FF"/>
    </w:rPr>
  </w:style>
  <w:style w:type="paragraph" w:customStyle="1" w:styleId="na2">
    <w:name w:val="na2"/>
    <w:basedOn w:val="a2"/>
    <w:next w:val="Normal"/>
    <w:semiHidden/>
    <w:locked/>
    <w:rsid w:val="005B70CC"/>
    <w:pPr>
      <w:numPr>
        <w:numId w:val="12"/>
      </w:numPr>
    </w:pPr>
  </w:style>
  <w:style w:type="paragraph" w:customStyle="1" w:styleId="na3">
    <w:name w:val="na3"/>
    <w:basedOn w:val="a3"/>
    <w:next w:val="Normal"/>
    <w:semiHidden/>
    <w:locked/>
    <w:rsid w:val="005B70CC"/>
    <w:pPr>
      <w:numPr>
        <w:numId w:val="12"/>
      </w:numPr>
    </w:pPr>
  </w:style>
  <w:style w:type="paragraph" w:customStyle="1" w:styleId="na4">
    <w:name w:val="na4"/>
    <w:basedOn w:val="a4"/>
    <w:next w:val="Normal"/>
    <w:semiHidden/>
    <w:locked/>
    <w:rsid w:val="005B70CC"/>
    <w:pPr>
      <w:numPr>
        <w:numId w:val="12"/>
      </w:numPr>
      <w:tabs>
        <w:tab w:val="left" w:pos="1060"/>
      </w:tabs>
    </w:pPr>
  </w:style>
  <w:style w:type="paragraph" w:customStyle="1" w:styleId="na5">
    <w:name w:val="na5"/>
    <w:basedOn w:val="a5"/>
    <w:next w:val="Normal"/>
    <w:semiHidden/>
    <w:locked/>
    <w:rsid w:val="005B70CC"/>
    <w:pPr>
      <w:numPr>
        <w:numId w:val="12"/>
      </w:numPr>
    </w:pPr>
  </w:style>
  <w:style w:type="paragraph" w:customStyle="1" w:styleId="na6">
    <w:name w:val="na6"/>
    <w:basedOn w:val="a6"/>
    <w:next w:val="Normal"/>
    <w:semiHidden/>
    <w:locked/>
    <w:rsid w:val="005B70CC"/>
    <w:pPr>
      <w:numPr>
        <w:numId w:val="12"/>
      </w:numPr>
    </w:pPr>
  </w:style>
  <w:style w:type="paragraph" w:styleId="Normalcentr">
    <w:name w:val="Block Text"/>
    <w:basedOn w:val="Normal"/>
    <w:semiHidden/>
    <w:locked/>
    <w:rsid w:val="005B70CC"/>
    <w:pPr>
      <w:spacing w:after="120"/>
      <w:ind w:left="1440" w:right="1440"/>
    </w:pPr>
  </w:style>
  <w:style w:type="paragraph" w:customStyle="1" w:styleId="Note">
    <w:name w:val="Note"/>
    <w:basedOn w:val="Normal"/>
    <w:next w:val="Normal"/>
    <w:qFormat/>
    <w:rsid w:val="005B70CC"/>
    <w:pPr>
      <w:tabs>
        <w:tab w:val="left" w:pos="960"/>
      </w:tabs>
      <w:spacing w:line="210" w:lineRule="atLeast"/>
    </w:pPr>
    <w:rPr>
      <w:sz w:val="20"/>
    </w:rPr>
  </w:style>
  <w:style w:type="paragraph" w:styleId="Notedebasdepage">
    <w:name w:val="footnote text"/>
    <w:basedOn w:val="Normal"/>
    <w:link w:val="NotedebasdepageCar"/>
    <w:semiHidden/>
    <w:rsid w:val="005B70CC"/>
    <w:pPr>
      <w:tabs>
        <w:tab w:val="left" w:pos="340"/>
      </w:tabs>
      <w:spacing w:after="120" w:line="210" w:lineRule="atLeast"/>
    </w:pPr>
    <w:rPr>
      <w:sz w:val="20"/>
    </w:rPr>
  </w:style>
  <w:style w:type="paragraph" w:styleId="Notedefin">
    <w:name w:val="endnote text"/>
    <w:basedOn w:val="Normal"/>
    <w:semiHidden/>
    <w:rsid w:val="005B70CC"/>
  </w:style>
  <w:style w:type="character" w:styleId="Numrodeligne">
    <w:name w:val="line number"/>
    <w:semiHidden/>
    <w:locked/>
    <w:rsid w:val="005B70CC"/>
    <w:rPr>
      <w:noProof w:val="0"/>
      <w:lang w:val="fr-FR"/>
    </w:rPr>
  </w:style>
  <w:style w:type="character" w:styleId="Numrodepage">
    <w:name w:val="page number"/>
    <w:semiHidden/>
    <w:locked/>
    <w:rsid w:val="005B70CC"/>
    <w:rPr>
      <w:noProof/>
      <w:lang w:val="fr-FR"/>
    </w:rPr>
  </w:style>
  <w:style w:type="paragraph" w:customStyle="1" w:styleId="p2">
    <w:name w:val="p2"/>
    <w:basedOn w:val="Normal"/>
    <w:next w:val="Normal"/>
    <w:semiHidden/>
    <w:locked/>
    <w:rsid w:val="005B70CC"/>
    <w:pPr>
      <w:tabs>
        <w:tab w:val="left" w:pos="539"/>
      </w:tabs>
    </w:pPr>
  </w:style>
  <w:style w:type="paragraph" w:customStyle="1" w:styleId="p3">
    <w:name w:val="p3"/>
    <w:basedOn w:val="Normal"/>
    <w:next w:val="Normal"/>
    <w:semiHidden/>
    <w:locked/>
    <w:rsid w:val="005B70CC"/>
    <w:pPr>
      <w:tabs>
        <w:tab w:val="left" w:pos="658"/>
      </w:tabs>
    </w:pPr>
  </w:style>
  <w:style w:type="paragraph" w:customStyle="1" w:styleId="p4">
    <w:name w:val="p4"/>
    <w:basedOn w:val="Normal"/>
    <w:next w:val="Normal"/>
    <w:semiHidden/>
    <w:locked/>
    <w:rsid w:val="005B70CC"/>
    <w:pPr>
      <w:tabs>
        <w:tab w:val="left" w:pos="941"/>
      </w:tabs>
    </w:pPr>
  </w:style>
  <w:style w:type="paragraph" w:customStyle="1" w:styleId="p5">
    <w:name w:val="p5"/>
    <w:basedOn w:val="Normal"/>
    <w:next w:val="Normal"/>
    <w:semiHidden/>
    <w:locked/>
    <w:rsid w:val="005B70CC"/>
    <w:pPr>
      <w:tabs>
        <w:tab w:val="left" w:pos="1077"/>
      </w:tabs>
    </w:pPr>
  </w:style>
  <w:style w:type="paragraph" w:customStyle="1" w:styleId="p6">
    <w:name w:val="p6"/>
    <w:basedOn w:val="Normal"/>
    <w:next w:val="Normal"/>
    <w:semiHidden/>
    <w:locked/>
    <w:rsid w:val="005B70CC"/>
    <w:pPr>
      <w:tabs>
        <w:tab w:val="left" w:pos="1191"/>
      </w:tabs>
    </w:pPr>
  </w:style>
  <w:style w:type="paragraph" w:styleId="Pieddepage">
    <w:name w:val="footer"/>
    <w:basedOn w:val="Normal"/>
    <w:link w:val="PieddepageCar"/>
    <w:uiPriority w:val="99"/>
    <w:locked/>
    <w:rsid w:val="005B70CC"/>
    <w:pPr>
      <w:tabs>
        <w:tab w:val="right" w:pos="9752"/>
      </w:tabs>
      <w:spacing w:after="0" w:line="220" w:lineRule="exact"/>
    </w:pPr>
  </w:style>
  <w:style w:type="paragraph" w:customStyle="1" w:styleId="RefNorm">
    <w:name w:val="RefNorm"/>
    <w:basedOn w:val="Normal"/>
    <w:next w:val="Normal"/>
    <w:locked/>
    <w:rsid w:val="005B70CC"/>
  </w:style>
  <w:style w:type="paragraph" w:styleId="Retrait1religne">
    <w:name w:val="Body Text First Indent"/>
    <w:basedOn w:val="Corpsdetexte"/>
    <w:semiHidden/>
    <w:locked/>
    <w:rsid w:val="005B70CC"/>
    <w:pPr>
      <w:spacing w:before="0" w:after="120"/>
      <w:ind w:firstLine="210"/>
    </w:pPr>
  </w:style>
  <w:style w:type="paragraph" w:styleId="Retraitcorpsdetexte">
    <w:name w:val="Body Text Indent"/>
    <w:basedOn w:val="Normal"/>
    <w:semiHidden/>
    <w:locked/>
    <w:rsid w:val="005B70CC"/>
    <w:pPr>
      <w:spacing w:after="120"/>
      <w:ind w:left="283"/>
    </w:pPr>
  </w:style>
  <w:style w:type="paragraph" w:styleId="Retraitcorpsdetexte2">
    <w:name w:val="Body Text Indent 2"/>
    <w:basedOn w:val="Normal"/>
    <w:semiHidden/>
    <w:locked/>
    <w:rsid w:val="005B70CC"/>
    <w:pPr>
      <w:spacing w:after="120" w:line="480" w:lineRule="auto"/>
      <w:ind w:left="283"/>
    </w:pPr>
  </w:style>
  <w:style w:type="paragraph" w:styleId="Retraitcorpsdetexte3">
    <w:name w:val="Body Text Indent 3"/>
    <w:basedOn w:val="Normal"/>
    <w:semiHidden/>
    <w:locked/>
    <w:rsid w:val="005B70CC"/>
    <w:pPr>
      <w:spacing w:after="120"/>
      <w:ind w:left="283"/>
    </w:pPr>
    <w:rPr>
      <w:sz w:val="18"/>
    </w:rPr>
  </w:style>
  <w:style w:type="paragraph" w:styleId="Retraitcorpset1relig">
    <w:name w:val="Body Text First Indent 2"/>
    <w:basedOn w:val="Normal"/>
    <w:semiHidden/>
    <w:locked/>
    <w:rsid w:val="005B70CC"/>
    <w:pPr>
      <w:ind w:firstLine="210"/>
    </w:pPr>
  </w:style>
  <w:style w:type="paragraph" w:styleId="Retraitnormal">
    <w:name w:val="Normal Indent"/>
    <w:aliases w:val="Normal List,Retrait normal Car,Retrait normal Car1 Car,Normal List Car Car,Retrait normal Car Car Car,Normal List Car1,Retrait normal Car Car1,Retrait normal Car1,Normal List Car,Retrait normal Car Car,Retrait normal Car1 Car Car,Normal "/>
    <w:basedOn w:val="Normal"/>
    <w:link w:val="RetraitnormalCar2"/>
    <w:locked/>
    <w:rsid w:val="005B70CC"/>
    <w:pPr>
      <w:ind w:left="708"/>
    </w:pPr>
  </w:style>
  <w:style w:type="paragraph" w:styleId="Salutations">
    <w:name w:val="Salutation"/>
    <w:basedOn w:val="Normal"/>
    <w:next w:val="Normal"/>
    <w:semiHidden/>
    <w:locked/>
    <w:rsid w:val="005B70CC"/>
  </w:style>
  <w:style w:type="paragraph" w:styleId="Signature">
    <w:name w:val="Signature"/>
    <w:basedOn w:val="Normal"/>
    <w:semiHidden/>
    <w:locked/>
    <w:rsid w:val="005B70CC"/>
    <w:pPr>
      <w:ind w:left="4252"/>
    </w:pPr>
  </w:style>
  <w:style w:type="paragraph" w:styleId="Sous-titre">
    <w:name w:val="Subtitle"/>
    <w:basedOn w:val="Normal"/>
    <w:semiHidden/>
    <w:locked/>
    <w:rsid w:val="005B70CC"/>
    <w:pPr>
      <w:spacing w:after="60"/>
      <w:jc w:val="center"/>
      <w:outlineLvl w:val="1"/>
    </w:pPr>
    <w:rPr>
      <w:sz w:val="26"/>
    </w:rPr>
  </w:style>
  <w:style w:type="paragraph" w:customStyle="1" w:styleId="Special">
    <w:name w:val="Special"/>
    <w:basedOn w:val="Normal"/>
    <w:next w:val="Normal"/>
    <w:semiHidden/>
    <w:locked/>
    <w:rsid w:val="005B70CC"/>
  </w:style>
  <w:style w:type="paragraph" w:styleId="Tabledesillustrations">
    <w:name w:val="table of figures"/>
    <w:basedOn w:val="Normal"/>
    <w:next w:val="Normal"/>
    <w:semiHidden/>
    <w:rsid w:val="005B70CC"/>
    <w:pPr>
      <w:ind w:left="851" w:right="499" w:hanging="851"/>
    </w:pPr>
  </w:style>
  <w:style w:type="paragraph" w:styleId="Tabledesrfrencesjuridiques">
    <w:name w:val="table of authorities"/>
    <w:basedOn w:val="Normal"/>
    <w:next w:val="Normal"/>
    <w:semiHidden/>
    <w:rsid w:val="005B70CC"/>
    <w:pPr>
      <w:ind w:left="200" w:hanging="200"/>
    </w:pPr>
  </w:style>
  <w:style w:type="paragraph" w:customStyle="1" w:styleId="Tablefootnote">
    <w:name w:val="Table footnote"/>
    <w:basedOn w:val="Normal"/>
    <w:rsid w:val="005B70CC"/>
    <w:pPr>
      <w:tabs>
        <w:tab w:val="left" w:pos="340"/>
      </w:tabs>
      <w:spacing w:before="60" w:after="60" w:line="190" w:lineRule="atLeast"/>
    </w:pPr>
    <w:rPr>
      <w:sz w:val="18"/>
    </w:rPr>
  </w:style>
  <w:style w:type="paragraph" w:customStyle="1" w:styleId="TableNote">
    <w:name w:val="Table Note"/>
    <w:basedOn w:val="Note"/>
    <w:rsid w:val="005B70CC"/>
    <w:pPr>
      <w:autoSpaceDE w:val="0"/>
      <w:autoSpaceDN w:val="0"/>
      <w:adjustRightInd w:val="0"/>
      <w:spacing w:after="0"/>
    </w:pPr>
    <w:rPr>
      <w:sz w:val="18"/>
      <w:szCs w:val="24"/>
    </w:rPr>
  </w:style>
  <w:style w:type="paragraph" w:customStyle="1" w:styleId="Tabletitle">
    <w:name w:val="Table title"/>
    <w:basedOn w:val="Corpsdetexte"/>
    <w:next w:val="Normal"/>
    <w:link w:val="TabletitleChar"/>
    <w:qFormat/>
    <w:rsid w:val="005B70CC"/>
    <w:pPr>
      <w:numPr>
        <w:ilvl w:val="1"/>
        <w:numId w:val="16"/>
      </w:numPr>
      <w:jc w:val="center"/>
    </w:pPr>
    <w:rPr>
      <w:rFonts w:eastAsia="Times New Roman"/>
      <w:b/>
      <w:sz w:val="22"/>
    </w:rPr>
  </w:style>
  <w:style w:type="character" w:customStyle="1" w:styleId="TableFootNoteXref">
    <w:name w:val="TableFootNoteXref"/>
    <w:semiHidden/>
    <w:locked/>
    <w:rsid w:val="005B70CC"/>
    <w:rPr>
      <w:noProof/>
      <w:position w:val="6"/>
      <w:sz w:val="16"/>
      <w:lang w:val="fr-FR"/>
    </w:rPr>
  </w:style>
  <w:style w:type="paragraph" w:customStyle="1" w:styleId="Term">
    <w:name w:val="Term"/>
    <w:basedOn w:val="Normal"/>
    <w:next w:val="TermDefinition"/>
    <w:qFormat/>
    <w:rsid w:val="005B70CC"/>
    <w:pPr>
      <w:keepNext/>
      <w:suppressAutoHyphens/>
      <w:spacing w:after="0"/>
    </w:pPr>
    <w:rPr>
      <w:b/>
    </w:rPr>
  </w:style>
  <w:style w:type="paragraph" w:customStyle="1" w:styleId="TermNum">
    <w:name w:val="TermNum"/>
    <w:basedOn w:val="Normal"/>
    <w:next w:val="Term"/>
    <w:qFormat/>
    <w:rsid w:val="005B70CC"/>
    <w:pPr>
      <w:keepNext/>
      <w:numPr>
        <w:numId w:val="15"/>
      </w:numPr>
      <w:spacing w:after="0"/>
    </w:pPr>
    <w:rPr>
      <w:b/>
    </w:rPr>
  </w:style>
  <w:style w:type="paragraph" w:styleId="Textebrut">
    <w:name w:val="Plain Text"/>
    <w:basedOn w:val="Normal"/>
    <w:semiHidden/>
    <w:locked/>
    <w:rsid w:val="005B70CC"/>
    <w:rPr>
      <w:rFonts w:ascii="Courier New" w:hAnsi="Courier New"/>
    </w:rPr>
  </w:style>
  <w:style w:type="paragraph" w:styleId="Textedemacro">
    <w:name w:val="macro"/>
    <w:semiHidden/>
    <w:rsid w:val="005B70CC"/>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lang w:val="en-GB"/>
    </w:rPr>
  </w:style>
  <w:style w:type="paragraph" w:styleId="Titre">
    <w:name w:val="Title"/>
    <w:basedOn w:val="Normal"/>
    <w:semiHidden/>
    <w:locked/>
    <w:rsid w:val="005B70CC"/>
    <w:pPr>
      <w:spacing w:before="240" w:after="60"/>
      <w:jc w:val="center"/>
      <w:outlineLvl w:val="0"/>
    </w:pPr>
    <w:rPr>
      <w:b/>
      <w:kern w:val="28"/>
      <w:sz w:val="34"/>
    </w:rPr>
  </w:style>
  <w:style w:type="paragraph" w:styleId="Titredenote">
    <w:name w:val="Note Heading"/>
    <w:basedOn w:val="Normal"/>
    <w:next w:val="Normal"/>
    <w:semiHidden/>
    <w:locked/>
    <w:rsid w:val="005B70CC"/>
  </w:style>
  <w:style w:type="paragraph" w:styleId="Titreindex">
    <w:name w:val="index heading"/>
    <w:basedOn w:val="Normal"/>
    <w:next w:val="Index1"/>
    <w:semiHidden/>
    <w:rsid w:val="005B70CC"/>
    <w:pPr>
      <w:keepNext/>
      <w:spacing w:before="400" w:after="210"/>
      <w:jc w:val="center"/>
    </w:pPr>
  </w:style>
  <w:style w:type="paragraph" w:styleId="TitreTR">
    <w:name w:val="toa heading"/>
    <w:basedOn w:val="Normal"/>
    <w:next w:val="Normal"/>
    <w:semiHidden/>
    <w:rsid w:val="005B70CC"/>
    <w:pPr>
      <w:spacing w:before="120"/>
    </w:pPr>
    <w:rPr>
      <w:b/>
      <w:sz w:val="26"/>
    </w:rPr>
  </w:style>
  <w:style w:type="paragraph" w:styleId="TM1">
    <w:name w:val="toc 1"/>
    <w:basedOn w:val="Normal"/>
    <w:next w:val="Normal"/>
    <w:uiPriority w:val="39"/>
    <w:rsid w:val="005B70CC"/>
    <w:pPr>
      <w:tabs>
        <w:tab w:val="left" w:pos="720"/>
        <w:tab w:val="right" w:leader="dot" w:pos="9752"/>
      </w:tabs>
      <w:suppressAutoHyphens/>
      <w:spacing w:before="120" w:after="0"/>
      <w:ind w:left="720" w:right="500" w:hanging="720"/>
    </w:pPr>
    <w:rPr>
      <w:b/>
    </w:rPr>
  </w:style>
  <w:style w:type="paragraph" w:styleId="TM2">
    <w:name w:val="toc 2"/>
    <w:basedOn w:val="TM1"/>
    <w:next w:val="Normal"/>
    <w:uiPriority w:val="39"/>
    <w:rsid w:val="005B70CC"/>
    <w:pPr>
      <w:spacing w:before="0"/>
    </w:pPr>
  </w:style>
  <w:style w:type="paragraph" w:styleId="TM3">
    <w:name w:val="toc 3"/>
    <w:basedOn w:val="TM2"/>
    <w:next w:val="Normal"/>
    <w:uiPriority w:val="39"/>
    <w:rsid w:val="005B70CC"/>
  </w:style>
  <w:style w:type="paragraph" w:styleId="TM4">
    <w:name w:val="toc 4"/>
    <w:basedOn w:val="TM2"/>
    <w:next w:val="Normal"/>
    <w:rsid w:val="005B70CC"/>
    <w:pPr>
      <w:tabs>
        <w:tab w:val="clear" w:pos="720"/>
        <w:tab w:val="left" w:pos="1140"/>
      </w:tabs>
      <w:ind w:left="1140" w:hanging="1140"/>
    </w:pPr>
  </w:style>
  <w:style w:type="paragraph" w:styleId="TM5">
    <w:name w:val="toc 5"/>
    <w:basedOn w:val="TM4"/>
    <w:next w:val="Normal"/>
    <w:rsid w:val="005B70CC"/>
  </w:style>
  <w:style w:type="paragraph" w:styleId="TM6">
    <w:name w:val="toc 6"/>
    <w:basedOn w:val="TM4"/>
    <w:next w:val="Normal"/>
    <w:rsid w:val="005B70CC"/>
    <w:pPr>
      <w:tabs>
        <w:tab w:val="clear" w:pos="1140"/>
        <w:tab w:val="left" w:pos="1440"/>
      </w:tabs>
      <w:ind w:left="1440" w:hanging="1440"/>
    </w:pPr>
  </w:style>
  <w:style w:type="paragraph" w:styleId="TM7">
    <w:name w:val="toc 7"/>
    <w:basedOn w:val="TM4"/>
    <w:next w:val="Normal"/>
    <w:rsid w:val="005B70CC"/>
    <w:pPr>
      <w:tabs>
        <w:tab w:val="clear" w:pos="1140"/>
        <w:tab w:val="left" w:pos="1440"/>
      </w:tabs>
      <w:ind w:left="1440" w:hanging="1440"/>
    </w:pPr>
  </w:style>
  <w:style w:type="paragraph" w:styleId="TM8">
    <w:name w:val="toc 8"/>
    <w:basedOn w:val="TM4"/>
    <w:next w:val="Normal"/>
    <w:rsid w:val="005B70CC"/>
    <w:pPr>
      <w:tabs>
        <w:tab w:val="clear" w:pos="1140"/>
        <w:tab w:val="left" w:pos="1440"/>
      </w:tabs>
      <w:ind w:left="1440" w:hanging="1440"/>
    </w:pPr>
  </w:style>
  <w:style w:type="paragraph" w:styleId="TM9">
    <w:name w:val="toc 9"/>
    <w:basedOn w:val="TM1"/>
    <w:next w:val="Normal"/>
    <w:uiPriority w:val="39"/>
    <w:rsid w:val="005B70CC"/>
    <w:pPr>
      <w:tabs>
        <w:tab w:val="clear" w:pos="720"/>
      </w:tabs>
      <w:ind w:left="0" w:firstLine="0"/>
    </w:pPr>
  </w:style>
  <w:style w:type="paragraph" w:customStyle="1" w:styleId="zzBiblio">
    <w:name w:val="zzBiblio"/>
    <w:basedOn w:val="Normal"/>
    <w:next w:val="Biblioentry"/>
    <w:semiHidden/>
    <w:locked/>
    <w:rsid w:val="005B70CC"/>
    <w:pPr>
      <w:pageBreakBefore/>
      <w:spacing w:after="760" w:line="310" w:lineRule="exact"/>
      <w:jc w:val="center"/>
    </w:pPr>
    <w:rPr>
      <w:b/>
      <w:sz w:val="30"/>
    </w:rPr>
  </w:style>
  <w:style w:type="paragraph" w:customStyle="1" w:styleId="zzContents">
    <w:name w:val="zzContents"/>
    <w:basedOn w:val="Introduction"/>
    <w:next w:val="TM1"/>
    <w:semiHidden/>
    <w:locked/>
    <w:rsid w:val="005B70CC"/>
    <w:pPr>
      <w:tabs>
        <w:tab w:val="clear" w:pos="400"/>
      </w:tabs>
    </w:pPr>
  </w:style>
  <w:style w:type="paragraph" w:customStyle="1" w:styleId="zzCopyright">
    <w:name w:val="zzCopyright"/>
    <w:basedOn w:val="Normal"/>
    <w:next w:val="Normal"/>
    <w:semiHidden/>
    <w:locked/>
    <w:rsid w:val="005B70CC"/>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semiHidden/>
    <w:locked/>
    <w:rsid w:val="005B70CC"/>
    <w:pPr>
      <w:spacing w:after="220"/>
      <w:jc w:val="right"/>
    </w:pPr>
    <w:rPr>
      <w:b/>
      <w:color w:val="000000"/>
      <w:sz w:val="26"/>
    </w:rPr>
  </w:style>
  <w:style w:type="paragraph" w:customStyle="1" w:styleId="zzForeword">
    <w:name w:val="zzForeword"/>
    <w:basedOn w:val="Introduction"/>
    <w:next w:val="Normal"/>
    <w:semiHidden/>
    <w:locked/>
    <w:rsid w:val="005B70CC"/>
    <w:pPr>
      <w:tabs>
        <w:tab w:val="clear" w:pos="400"/>
      </w:tabs>
    </w:pPr>
    <w:rPr>
      <w:color w:val="0000FF"/>
    </w:rPr>
  </w:style>
  <w:style w:type="paragraph" w:customStyle="1" w:styleId="zzHelp">
    <w:name w:val="zzHelp"/>
    <w:basedOn w:val="Normal"/>
    <w:semiHidden/>
    <w:locked/>
    <w:rsid w:val="005B70CC"/>
    <w:rPr>
      <w:color w:val="008000"/>
    </w:rPr>
  </w:style>
  <w:style w:type="paragraph" w:customStyle="1" w:styleId="zzIndex">
    <w:name w:val="zzIndex"/>
    <w:basedOn w:val="zzBiblio"/>
    <w:next w:val="Titreindex"/>
    <w:semiHidden/>
    <w:locked/>
    <w:rsid w:val="005B70CC"/>
  </w:style>
  <w:style w:type="paragraph" w:customStyle="1" w:styleId="zzLc5">
    <w:name w:val="zzLc5"/>
    <w:basedOn w:val="Normal"/>
    <w:next w:val="Normal"/>
    <w:locked/>
    <w:rsid w:val="005B70CC"/>
  </w:style>
  <w:style w:type="paragraph" w:customStyle="1" w:styleId="zzLc6">
    <w:name w:val="zzLc6"/>
    <w:basedOn w:val="Normal"/>
    <w:next w:val="Normal"/>
    <w:locked/>
    <w:rsid w:val="005B70CC"/>
  </w:style>
  <w:style w:type="paragraph" w:customStyle="1" w:styleId="zzLn5">
    <w:name w:val="zzLn5"/>
    <w:basedOn w:val="Normal"/>
    <w:next w:val="Normal"/>
    <w:locked/>
    <w:rsid w:val="005B70CC"/>
  </w:style>
  <w:style w:type="paragraph" w:customStyle="1" w:styleId="zzLn6">
    <w:name w:val="zzLn6"/>
    <w:basedOn w:val="Normal"/>
    <w:next w:val="Normal"/>
    <w:locked/>
    <w:rsid w:val="005B70CC"/>
  </w:style>
  <w:style w:type="paragraph" w:customStyle="1" w:styleId="zzSTDTitle">
    <w:name w:val="zzSTDTitle"/>
    <w:basedOn w:val="Normal"/>
    <w:next w:val="Normal"/>
    <w:semiHidden/>
    <w:locked/>
    <w:rsid w:val="005B70CC"/>
    <w:pPr>
      <w:suppressAutoHyphens/>
      <w:spacing w:before="400" w:after="760" w:line="350" w:lineRule="exact"/>
    </w:pPr>
    <w:rPr>
      <w:b/>
      <w:color w:val="0000FF"/>
      <w:sz w:val="34"/>
    </w:rPr>
  </w:style>
  <w:style w:type="paragraph" w:customStyle="1" w:styleId="zzISOforeword">
    <w:name w:val="zz ISO foreword"/>
    <w:basedOn w:val="Introduction"/>
    <w:next w:val="Normal"/>
    <w:semiHidden/>
    <w:locked/>
    <w:rsid w:val="005B70CC"/>
    <w:rPr>
      <w:color w:val="0000FF"/>
    </w:rPr>
  </w:style>
  <w:style w:type="paragraph" w:customStyle="1" w:styleId="ISOforeword">
    <w:name w:val="ISO foreword"/>
    <w:basedOn w:val="Normal"/>
    <w:next w:val="Normal"/>
    <w:semiHidden/>
    <w:locked/>
    <w:rsid w:val="005B70CC"/>
    <w:rPr>
      <w:color w:val="0000FF"/>
    </w:rPr>
  </w:style>
  <w:style w:type="paragraph" w:customStyle="1" w:styleId="titreannexe">
    <w:name w:val="titre annexe"/>
    <w:basedOn w:val="Normal"/>
    <w:semiHidden/>
    <w:locked/>
    <w:rsid w:val="005B70CC"/>
    <w:pPr>
      <w:jc w:val="center"/>
    </w:pPr>
    <w:rPr>
      <w:rFonts w:eastAsia="Cambria"/>
      <w:b/>
      <w:sz w:val="26"/>
      <w:lang w:eastAsia="ja-JP"/>
    </w:rPr>
  </w:style>
  <w:style w:type="table" w:styleId="Listefonce">
    <w:name w:val="Dark List"/>
    <w:basedOn w:val="TableauNormal"/>
    <w:uiPriority w:val="70"/>
    <w:locked/>
    <w:rsid w:val="005B70CC"/>
    <w:rPr>
      <w:color w:val="FFFFFF"/>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locked/>
    <w:rsid w:val="005B70CC"/>
    <w:rPr>
      <w:color w:val="FFFFFF"/>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locked/>
    <w:rsid w:val="005B70CC"/>
    <w:rPr>
      <w:color w:val="FFFFFF"/>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locked/>
    <w:rsid w:val="005B70CC"/>
    <w:rPr>
      <w:color w:val="FFFFFF"/>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locked/>
    <w:rsid w:val="005B70CC"/>
    <w:rPr>
      <w:color w:val="FFFFFF"/>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locked/>
    <w:rsid w:val="005B70CC"/>
    <w:rPr>
      <w:color w:val="FFFFFF"/>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locked/>
    <w:rsid w:val="005B70CC"/>
    <w:rPr>
      <w:color w:val="FFFFFF"/>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Signaturelectronique">
    <w:name w:val="E-mail Signature"/>
    <w:basedOn w:val="Normal"/>
    <w:link w:val="SignaturelectroniqueCar"/>
    <w:semiHidden/>
    <w:locked/>
    <w:rsid w:val="005B70CC"/>
    <w:pPr>
      <w:spacing w:after="0"/>
    </w:pPr>
  </w:style>
  <w:style w:type="character" w:customStyle="1" w:styleId="SignaturelectroniqueCar">
    <w:name w:val="Signature électronique Car"/>
    <w:link w:val="Signaturelectronique"/>
    <w:semiHidden/>
    <w:rsid w:val="005B70CC"/>
    <w:rPr>
      <w:rFonts w:ascii="Calibri" w:eastAsia="Calibri" w:hAnsi="Calibri" w:cs="Times New Roman"/>
      <w:sz w:val="22"/>
      <w:szCs w:val="22"/>
      <w:lang w:val="en-US" w:eastAsia="en-US"/>
    </w:rPr>
  </w:style>
  <w:style w:type="table" w:styleId="Listecouleur">
    <w:name w:val="Colorful List"/>
    <w:basedOn w:val="TableauNormal"/>
    <w:uiPriority w:val="72"/>
    <w:locked/>
    <w:rsid w:val="005B70CC"/>
    <w:rPr>
      <w:color w:val="00000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locked/>
    <w:rsid w:val="005B70CC"/>
    <w:rPr>
      <w:color w:val="00000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locked/>
    <w:rsid w:val="005B70CC"/>
    <w:rPr>
      <w:color w:val="00000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locked/>
    <w:rsid w:val="005B70CC"/>
    <w:rPr>
      <w:color w:val="00000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locked/>
    <w:rsid w:val="005B70CC"/>
    <w:rPr>
      <w:color w:val="00000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locked/>
    <w:rsid w:val="005B70CC"/>
    <w:rPr>
      <w:color w:val="00000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locked/>
    <w:rsid w:val="005B70CC"/>
    <w:rPr>
      <w:color w:val="00000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locked/>
    <w:rsid w:val="005B70CC"/>
    <w:rPr>
      <w:color w:val="00000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locked/>
    <w:rsid w:val="005B70CC"/>
    <w:rPr>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locked/>
    <w:rsid w:val="005B70CC"/>
    <w:rPr>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locked/>
    <w:rsid w:val="005B70CC"/>
    <w:rPr>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locked/>
    <w:rsid w:val="005B70CC"/>
    <w:rPr>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locked/>
    <w:rsid w:val="005B70CC"/>
    <w:rPr>
      <w:color w:val="000000"/>
      <w:lang w:val="en-GB" w:eastAsia="en-GB"/>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locked/>
    <w:rsid w:val="005B70CC"/>
    <w:rPr>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Grillecouleur">
    <w:name w:val="Colorful Grid"/>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laire">
    <w:name w:val="Light List"/>
    <w:basedOn w:val="TableauNormal"/>
    <w:uiPriority w:val="61"/>
    <w:locked/>
    <w:rsid w:val="005B70CC"/>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locked/>
    <w:rsid w:val="005B70CC"/>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locked/>
    <w:rsid w:val="005B70CC"/>
    <w:rPr>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locked/>
    <w:rsid w:val="005B70CC"/>
    <w:rPr>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locked/>
    <w:rsid w:val="005B70CC"/>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locked/>
    <w:rsid w:val="005B70CC"/>
    <w:rPr>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locked/>
    <w:rsid w:val="005B70CC"/>
    <w:rPr>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locked/>
    <w:rsid w:val="005B70CC"/>
    <w:rPr>
      <w:color w:val="00000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locked/>
    <w:rsid w:val="005B70CC"/>
    <w:rPr>
      <w:color w:val="365F91"/>
      <w:lang w:val="en-GB"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locked/>
    <w:rsid w:val="005B70CC"/>
    <w:rPr>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locked/>
    <w:rsid w:val="005B70CC"/>
    <w:rPr>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locked/>
    <w:rsid w:val="005B70CC"/>
    <w:rPr>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locked/>
    <w:rsid w:val="005B70CC"/>
    <w:rPr>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locked/>
    <w:rsid w:val="005B70CC"/>
    <w:rPr>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claire">
    <w:name w:val="Light Grid"/>
    <w:basedOn w:val="TableauNormal"/>
    <w:uiPriority w:val="62"/>
    <w:locked/>
    <w:rsid w:val="005B70CC"/>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locked/>
    <w:rsid w:val="005B70CC"/>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locked/>
    <w:rsid w:val="005B70CC"/>
    <w:rPr>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locked/>
    <w:rsid w:val="005B70CC"/>
    <w:rPr>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locked/>
    <w:rsid w:val="005B70CC"/>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locked/>
    <w:rsid w:val="005B70CC"/>
    <w:rPr>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locked/>
    <w:rsid w:val="005B70CC"/>
    <w:rPr>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AdresseHTML">
    <w:name w:val="HTML Address"/>
    <w:basedOn w:val="Normal"/>
    <w:link w:val="AdresseHTMLCar"/>
    <w:semiHidden/>
    <w:locked/>
    <w:rsid w:val="005B70CC"/>
    <w:pPr>
      <w:spacing w:after="0"/>
    </w:pPr>
    <w:rPr>
      <w:i/>
      <w:iCs/>
    </w:rPr>
  </w:style>
  <w:style w:type="character" w:customStyle="1" w:styleId="AdresseHTMLCar">
    <w:name w:val="Adresse HTML Car"/>
    <w:link w:val="AdresseHTML"/>
    <w:semiHidden/>
    <w:rsid w:val="005B70CC"/>
    <w:rPr>
      <w:rFonts w:ascii="Calibri" w:eastAsia="Calibri" w:hAnsi="Calibri" w:cs="Times New Roman"/>
      <w:i/>
      <w:iCs/>
      <w:sz w:val="22"/>
      <w:szCs w:val="22"/>
      <w:lang w:val="en-US" w:eastAsia="en-US"/>
    </w:rPr>
  </w:style>
  <w:style w:type="paragraph" w:styleId="PrformatHTML">
    <w:name w:val="HTML Preformatted"/>
    <w:basedOn w:val="Normal"/>
    <w:link w:val="PrformatHTMLCar"/>
    <w:semiHidden/>
    <w:locked/>
    <w:rsid w:val="005B70CC"/>
    <w:pPr>
      <w:spacing w:after="0"/>
    </w:pPr>
  </w:style>
  <w:style w:type="character" w:customStyle="1" w:styleId="PrformatHTMLCar">
    <w:name w:val="Préformaté HTML Car"/>
    <w:link w:val="PrformatHTML"/>
    <w:semiHidden/>
    <w:rsid w:val="005B70CC"/>
    <w:rPr>
      <w:rFonts w:ascii="Calibri" w:eastAsia="Calibri" w:hAnsi="Calibri" w:cs="Times New Roman"/>
      <w:sz w:val="22"/>
      <w:szCs w:val="22"/>
      <w:lang w:val="en-US" w:eastAsia="en-US"/>
    </w:rPr>
  </w:style>
  <w:style w:type="paragraph" w:styleId="En-ttedetabledesmatires">
    <w:name w:val="TOC Heading"/>
    <w:basedOn w:val="Titre1"/>
    <w:next w:val="Normal"/>
    <w:uiPriority w:val="39"/>
    <w:qFormat/>
    <w:rsid w:val="005B70CC"/>
    <w:pPr>
      <w:keepLines/>
      <w:numPr>
        <w:numId w:val="0"/>
      </w:numPr>
      <w:suppressAutoHyphens w:val="0"/>
      <w:spacing w:before="480" w:after="0" w:line="230" w:lineRule="atLeast"/>
      <w:jc w:val="both"/>
      <w:outlineLvl w:val="9"/>
    </w:pPr>
    <w:rPr>
      <w:rFonts w:eastAsia="Times New Roman"/>
      <w:bCs/>
      <w:color w:val="365F91"/>
      <w:sz w:val="30"/>
      <w:szCs w:val="30"/>
    </w:rPr>
  </w:style>
  <w:style w:type="paragraph" w:styleId="Citationintense">
    <w:name w:val="Intense Quote"/>
    <w:basedOn w:val="Normal"/>
    <w:next w:val="Normal"/>
    <w:link w:val="CitationintenseCar"/>
    <w:uiPriority w:val="30"/>
    <w:semiHidden/>
    <w:locked/>
    <w:rsid w:val="005B70CC"/>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semiHidden/>
    <w:rsid w:val="005B70CC"/>
    <w:rPr>
      <w:rFonts w:ascii="Calibri" w:eastAsia="Calibri" w:hAnsi="Calibri" w:cs="Times New Roman"/>
      <w:b/>
      <w:bCs/>
      <w:i/>
      <w:iCs/>
      <w:color w:val="4F81BD"/>
      <w:sz w:val="22"/>
      <w:szCs w:val="22"/>
      <w:lang w:val="en-US" w:eastAsia="en-US"/>
    </w:rPr>
  </w:style>
  <w:style w:type="paragraph" w:styleId="Sansinterligne">
    <w:name w:val="No Spacing"/>
    <w:uiPriority w:val="1"/>
    <w:semiHidden/>
    <w:locked/>
    <w:rsid w:val="005B70CC"/>
    <w:pPr>
      <w:jc w:val="both"/>
    </w:pPr>
    <w:rPr>
      <w:rFonts w:eastAsia="MS Mincho"/>
      <w:lang w:val="en-GB" w:eastAsia="fr-FR"/>
    </w:rPr>
  </w:style>
  <w:style w:type="paragraph" w:styleId="Objetducommentaire">
    <w:name w:val="annotation subject"/>
    <w:basedOn w:val="Commentaire"/>
    <w:next w:val="Commentaire"/>
    <w:link w:val="ObjetducommentaireCar"/>
    <w:semiHidden/>
    <w:locked/>
    <w:rsid w:val="005B70CC"/>
    <w:rPr>
      <w:b/>
      <w:bCs/>
    </w:rPr>
  </w:style>
  <w:style w:type="character" w:customStyle="1" w:styleId="CommentaireCar">
    <w:name w:val="Commentaire Car"/>
    <w:link w:val="Commentaire"/>
    <w:rsid w:val="005B70CC"/>
    <w:rPr>
      <w:rFonts w:ascii="Calibri" w:eastAsia="Calibri" w:hAnsi="Calibri" w:cs="Times New Roman"/>
      <w:sz w:val="22"/>
      <w:szCs w:val="22"/>
      <w:lang w:val="en-US" w:eastAsia="en-US"/>
    </w:rPr>
  </w:style>
  <w:style w:type="character" w:customStyle="1" w:styleId="ObjetducommentaireCar">
    <w:name w:val="Objet du commentaire Car"/>
    <w:link w:val="Objetducommentaire"/>
    <w:semiHidden/>
    <w:rsid w:val="005B70CC"/>
    <w:rPr>
      <w:rFonts w:ascii="Calibri" w:eastAsia="Calibri" w:hAnsi="Calibri" w:cs="Times New Roman"/>
      <w:b/>
      <w:bCs/>
      <w:sz w:val="22"/>
      <w:szCs w:val="22"/>
      <w:lang w:val="en-US" w:eastAsia="en-US"/>
    </w:rPr>
  </w:style>
  <w:style w:type="paragraph" w:styleId="Paragraphedeliste">
    <w:name w:val="List Paragraph"/>
    <w:aliases w:val="Heading 4"/>
    <w:basedOn w:val="Normal"/>
    <w:uiPriority w:val="34"/>
    <w:locked/>
    <w:rsid w:val="005B70CC"/>
    <w:pPr>
      <w:ind w:left="720"/>
      <w:contextualSpacing/>
    </w:pPr>
  </w:style>
  <w:style w:type="paragraph" w:styleId="Bibliographie">
    <w:name w:val="Bibliography"/>
    <w:basedOn w:val="Normal"/>
    <w:next w:val="Normal"/>
    <w:uiPriority w:val="37"/>
    <w:semiHidden/>
    <w:unhideWhenUsed/>
    <w:rsid w:val="005B70CC"/>
  </w:style>
  <w:style w:type="table" w:styleId="Listemoyenne1">
    <w:name w:val="Medium List 1"/>
    <w:basedOn w:val="TableauNormal"/>
    <w:uiPriority w:val="65"/>
    <w:locked/>
    <w:rsid w:val="005B70CC"/>
    <w:rPr>
      <w:color w:val="00000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locked/>
    <w:rsid w:val="005B70CC"/>
    <w:rPr>
      <w:color w:val="00000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locked/>
    <w:rsid w:val="005B70CC"/>
    <w:rPr>
      <w:color w:val="00000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locked/>
    <w:rsid w:val="005B70CC"/>
    <w:rPr>
      <w:color w:val="00000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locked/>
    <w:rsid w:val="005B70CC"/>
    <w:rPr>
      <w:color w:val="00000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locked/>
    <w:rsid w:val="005B70CC"/>
    <w:rPr>
      <w:color w:val="00000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locked/>
    <w:rsid w:val="005B70CC"/>
    <w:rPr>
      <w:color w:val="00000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locked/>
    <w:rsid w:val="005B70CC"/>
    <w:rPr>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locked/>
    <w:rsid w:val="005B70CC"/>
    <w:rPr>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locked/>
    <w:rsid w:val="005B70CC"/>
    <w:rPr>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locked/>
    <w:rsid w:val="005B70CC"/>
    <w:rPr>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locked/>
    <w:rsid w:val="005B70CC"/>
    <w:rPr>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locked/>
    <w:rsid w:val="005B70CC"/>
    <w:rPr>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locked/>
    <w:rsid w:val="005B70CC"/>
    <w:rPr>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rillemoyenne1">
    <w:name w:val="Medium Grid 1"/>
    <w:basedOn w:val="TableauNormal"/>
    <w:uiPriority w:val="67"/>
    <w:locked/>
    <w:rsid w:val="005B70CC"/>
    <w:rPr>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locked/>
    <w:rsid w:val="005B70CC"/>
    <w:rPr>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locked/>
    <w:rsid w:val="005B70CC"/>
    <w:rPr>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locked/>
    <w:rsid w:val="005B70CC"/>
    <w:rPr>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locked/>
    <w:rsid w:val="005B70CC"/>
    <w:rPr>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locked/>
    <w:rsid w:val="005B70CC"/>
    <w:rPr>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locked/>
    <w:rsid w:val="005B70CC"/>
    <w:rPr>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Textedebulles">
    <w:name w:val="Balloon Text"/>
    <w:basedOn w:val="Normal"/>
    <w:link w:val="TextedebullesCar"/>
    <w:semiHidden/>
    <w:locked/>
    <w:rsid w:val="005B70CC"/>
    <w:pPr>
      <w:spacing w:after="0"/>
    </w:pPr>
    <w:rPr>
      <w:sz w:val="18"/>
      <w:szCs w:val="18"/>
    </w:rPr>
  </w:style>
  <w:style w:type="character" w:customStyle="1" w:styleId="TextedebullesCar">
    <w:name w:val="Texte de bulles Car"/>
    <w:link w:val="Textedebulles"/>
    <w:semiHidden/>
    <w:rsid w:val="005B70CC"/>
    <w:rPr>
      <w:rFonts w:ascii="Calibri" w:eastAsia="Calibri" w:hAnsi="Calibri" w:cs="Times New Roman"/>
      <w:sz w:val="18"/>
      <w:szCs w:val="18"/>
      <w:lang w:val="en-US" w:eastAsia="en-US"/>
    </w:rPr>
  </w:style>
  <w:style w:type="paragraph" w:styleId="NormalWeb">
    <w:name w:val="Normal (Web)"/>
    <w:basedOn w:val="Normal"/>
    <w:locked/>
    <w:rsid w:val="005B70CC"/>
    <w:rPr>
      <w:sz w:val="26"/>
      <w:szCs w:val="26"/>
    </w:rPr>
  </w:style>
  <w:style w:type="table" w:styleId="Effetsdetableau3D3">
    <w:name w:val="Table 3D effects 3"/>
    <w:basedOn w:val="TableauNormal"/>
    <w:locked/>
    <w:rsid w:val="005B70CC"/>
    <w:pPr>
      <w:spacing w:after="240" w:line="230" w:lineRule="atLeast"/>
      <w:jc w:val="both"/>
    </w:pPr>
    <w:rPr>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ntemporain">
    <w:name w:val="Table Contemporary"/>
    <w:basedOn w:val="TableauNormal"/>
    <w:locked/>
    <w:rsid w:val="005B70CC"/>
    <w:pPr>
      <w:spacing w:after="240" w:line="230" w:lineRule="atLeast"/>
      <w:jc w:val="both"/>
    </w:pPr>
    <w:rPr>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simple1">
    <w:name w:val="Table Simple 1"/>
    <w:basedOn w:val="TableauNormal"/>
    <w:locked/>
    <w:rsid w:val="005B70CC"/>
    <w:pPr>
      <w:spacing w:after="240" w:line="230" w:lineRule="atLeast"/>
      <w:jc w:val="both"/>
    </w:pPr>
    <w:rPr>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locked/>
    <w:rsid w:val="005B70CC"/>
    <w:pPr>
      <w:spacing w:after="240" w:line="230" w:lineRule="atLeast"/>
      <w:jc w:val="both"/>
    </w:pPr>
    <w:rPr>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locked/>
    <w:rsid w:val="005B70CC"/>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gant">
    <w:name w:val="Table Elegant"/>
    <w:basedOn w:val="TableauNormal"/>
    <w:locked/>
    <w:rsid w:val="005B70CC"/>
    <w:pPr>
      <w:spacing w:after="240" w:line="230" w:lineRule="atLeast"/>
      <w:jc w:val="both"/>
    </w:pPr>
    <w:rPr>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lassique1">
    <w:name w:val="Table Classic 1"/>
    <w:basedOn w:val="TableauNormal"/>
    <w:locked/>
    <w:rsid w:val="005B70CC"/>
    <w:pPr>
      <w:spacing w:after="240" w:line="230" w:lineRule="atLeast"/>
      <w:jc w:val="both"/>
    </w:pPr>
    <w:rPr>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locked/>
    <w:rsid w:val="005B70CC"/>
    <w:pPr>
      <w:spacing w:after="240" w:line="230" w:lineRule="atLeast"/>
      <w:jc w:val="both"/>
    </w:pPr>
    <w:rPr>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locked/>
    <w:rsid w:val="005B70CC"/>
    <w:pPr>
      <w:spacing w:after="240" w:line="230" w:lineRule="atLeast"/>
      <w:jc w:val="both"/>
    </w:pPr>
    <w:rPr>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locked/>
    <w:rsid w:val="005B70CC"/>
    <w:pPr>
      <w:spacing w:after="240" w:line="230" w:lineRule="atLeast"/>
      <w:jc w:val="both"/>
    </w:pPr>
    <w:rPr>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locked/>
    <w:rsid w:val="005B70CC"/>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locked/>
    <w:rsid w:val="005B70CC"/>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locked/>
    <w:rsid w:val="005B70CC"/>
    <w:pPr>
      <w:spacing w:after="240" w:line="230" w:lineRule="atLeast"/>
      <w:jc w:val="both"/>
    </w:pPr>
    <w:rPr>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locked/>
    <w:rsid w:val="005B70CC"/>
    <w:pPr>
      <w:spacing w:after="240" w:line="230" w:lineRule="atLeast"/>
      <w:jc w:val="both"/>
    </w:pPr>
    <w:rPr>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locked/>
    <w:rsid w:val="005B70CC"/>
    <w:pPr>
      <w:spacing w:after="240" w:line="230" w:lineRule="atLeast"/>
      <w:jc w:val="both"/>
    </w:pPr>
    <w:rPr>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locked/>
    <w:rsid w:val="005B70CC"/>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lledetableau1">
    <w:name w:val="Table Grid 1"/>
    <w:basedOn w:val="TableauNormal"/>
    <w:locked/>
    <w:rsid w:val="005B70CC"/>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locked/>
    <w:rsid w:val="005B70CC"/>
    <w:pPr>
      <w:spacing w:after="240" w:line="230" w:lineRule="atLeast"/>
      <w:jc w:val="both"/>
    </w:pPr>
    <w:rPr>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locked/>
    <w:rsid w:val="005B70CC"/>
    <w:pPr>
      <w:spacing w:after="240" w:line="230" w:lineRule="atLeast"/>
      <w:jc w:val="both"/>
    </w:pPr>
    <w:rPr>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locked/>
    <w:rsid w:val="005B70CC"/>
    <w:pPr>
      <w:spacing w:after="240" w:line="230" w:lineRule="atLeast"/>
      <w:jc w:val="both"/>
    </w:pPr>
    <w:rPr>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locked/>
    <w:rsid w:val="005B70CC"/>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locked/>
    <w:rsid w:val="005B70CC"/>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locked/>
    <w:rsid w:val="005B70CC"/>
    <w:pPr>
      <w:spacing w:after="240" w:line="230" w:lineRule="atLeast"/>
      <w:jc w:val="both"/>
    </w:pPr>
    <w:rPr>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locked/>
    <w:rsid w:val="005B70CC"/>
    <w:pPr>
      <w:spacing w:after="240" w:line="230" w:lineRule="atLeast"/>
      <w:jc w:val="both"/>
    </w:pPr>
    <w:rPr>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nnesdetableau1">
    <w:name w:val="Table Columns 1"/>
    <w:basedOn w:val="TableauNormal"/>
    <w:locked/>
    <w:rsid w:val="005B70CC"/>
    <w:pPr>
      <w:spacing w:after="240" w:line="230" w:lineRule="atLeast"/>
      <w:jc w:val="both"/>
    </w:pPr>
    <w:rPr>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locked/>
    <w:rsid w:val="005B70CC"/>
    <w:pPr>
      <w:spacing w:after="240" w:line="230" w:lineRule="atLeast"/>
      <w:jc w:val="both"/>
    </w:pPr>
    <w:rPr>
      <w:b/>
      <w:bCs/>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locked/>
    <w:rsid w:val="005B70CC"/>
    <w:pPr>
      <w:spacing w:after="240" w:line="230" w:lineRule="atLeast"/>
      <w:jc w:val="both"/>
    </w:pPr>
    <w:rPr>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locked/>
    <w:rsid w:val="005B70CC"/>
    <w:pPr>
      <w:spacing w:after="240" w:line="230" w:lineRule="atLeast"/>
      <w:jc w:val="both"/>
    </w:pPr>
    <w:rPr>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locked/>
    <w:rsid w:val="005B70CC"/>
    <w:pPr>
      <w:spacing w:after="240" w:line="230" w:lineRule="atLeast"/>
      <w:jc w:val="both"/>
    </w:pPr>
    <w:rPr>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ple1">
    <w:name w:val="Table Subtle 1"/>
    <w:basedOn w:val="TableauNormal"/>
    <w:locked/>
    <w:rsid w:val="005B70CC"/>
    <w:pPr>
      <w:spacing w:after="240" w:line="230" w:lineRule="atLeast"/>
      <w:jc w:val="both"/>
    </w:pPr>
    <w:rPr>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locked/>
    <w:rsid w:val="005B70CC"/>
    <w:pPr>
      <w:spacing w:after="240" w:line="230" w:lineRule="atLeast"/>
      <w:jc w:val="both"/>
    </w:pPr>
    <w:rPr>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1">
    <w:name w:val="Table Web 1"/>
    <w:basedOn w:val="TableauNormal"/>
    <w:locked/>
    <w:rsid w:val="005B70CC"/>
    <w:pPr>
      <w:spacing w:after="240" w:line="230" w:lineRule="atLeast"/>
      <w:jc w:val="both"/>
    </w:pPr>
    <w:rPr>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locked/>
    <w:rsid w:val="005B70CC"/>
    <w:pPr>
      <w:spacing w:after="240" w:line="230" w:lineRule="atLeast"/>
      <w:jc w:val="both"/>
    </w:pPr>
    <w:rPr>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locked/>
    <w:rsid w:val="005B70CC"/>
    <w:pPr>
      <w:spacing w:after="240" w:line="230" w:lineRule="atLeast"/>
      <w:jc w:val="both"/>
    </w:pPr>
    <w:rPr>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hmedutableau">
    <w:name w:val="Table Theme"/>
    <w:basedOn w:val="TableauNormal"/>
    <w:locked/>
    <w:rsid w:val="005B70CC"/>
    <w:pPr>
      <w:spacing w:after="240" w:line="230" w:lineRule="atLeast"/>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locked/>
    <w:rsid w:val="005B70CC"/>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semiHidden/>
    <w:locked/>
    <w:rsid w:val="005B70CC"/>
    <w:rPr>
      <w:i/>
      <w:iCs/>
      <w:color w:val="000000"/>
    </w:rPr>
  </w:style>
  <w:style w:type="character" w:customStyle="1" w:styleId="CitationCar">
    <w:name w:val="Citation Car"/>
    <w:link w:val="Citation"/>
    <w:uiPriority w:val="29"/>
    <w:semiHidden/>
    <w:rsid w:val="005B70CC"/>
    <w:rPr>
      <w:rFonts w:ascii="Calibri" w:eastAsia="Calibri" w:hAnsi="Calibri" w:cs="Times New Roman"/>
      <w:i/>
      <w:iCs/>
      <w:color w:val="000000"/>
      <w:sz w:val="22"/>
      <w:szCs w:val="22"/>
      <w:lang w:val="en-US" w:eastAsia="en-US"/>
    </w:rPr>
  </w:style>
  <w:style w:type="character" w:styleId="Textedelespacerserv">
    <w:name w:val="Placeholder Text"/>
    <w:uiPriority w:val="99"/>
    <w:semiHidden/>
    <w:rsid w:val="005B70CC"/>
    <w:rPr>
      <w:color w:val="808080"/>
    </w:rPr>
  </w:style>
  <w:style w:type="paragraph" w:customStyle="1" w:styleId="ForewordText">
    <w:name w:val="Foreword Text"/>
    <w:basedOn w:val="Normal"/>
    <w:rsid w:val="005B70CC"/>
    <w:pPr>
      <w:spacing w:line="240" w:lineRule="atLeast"/>
    </w:pPr>
    <w:rPr>
      <w:szCs w:val="23"/>
    </w:rPr>
  </w:style>
  <w:style w:type="character" w:customStyle="1" w:styleId="PieddepageCar">
    <w:name w:val="Pied de page Car"/>
    <w:link w:val="Pieddepage"/>
    <w:uiPriority w:val="99"/>
    <w:rsid w:val="005B70CC"/>
    <w:rPr>
      <w:rFonts w:ascii="Calibri" w:eastAsia="Calibri" w:hAnsi="Calibri" w:cs="Times New Roman"/>
      <w:sz w:val="22"/>
      <w:szCs w:val="22"/>
      <w:lang w:val="en-US" w:eastAsia="en-US"/>
    </w:rPr>
  </w:style>
  <w:style w:type="paragraph" w:customStyle="1" w:styleId="ForewordTitle">
    <w:name w:val="Foreword Title"/>
    <w:basedOn w:val="Normal"/>
    <w:rsid w:val="005B70CC"/>
    <w:pPr>
      <w:keepNext/>
      <w:pageBreakBefore/>
      <w:suppressAutoHyphens/>
      <w:spacing w:before="310" w:after="310" w:line="310" w:lineRule="atLeast"/>
      <w:outlineLvl w:val="0"/>
    </w:pPr>
    <w:rPr>
      <w:rFonts w:eastAsia="Times New Roman"/>
      <w:b/>
      <w:sz w:val="28"/>
    </w:rPr>
  </w:style>
  <w:style w:type="character" w:customStyle="1" w:styleId="stddocNumber">
    <w:name w:val="std_docNumber"/>
    <w:semiHidden/>
    <w:locked/>
    <w:rsid w:val="005B70CC"/>
    <w:rPr>
      <w:rFonts w:ascii="Cambria" w:hAnsi="Cambria"/>
      <w:shd w:val="clear" w:color="auto" w:fill="F2DBDB"/>
    </w:rPr>
  </w:style>
  <w:style w:type="character" w:customStyle="1" w:styleId="stdpublisher">
    <w:name w:val="std_publisher"/>
    <w:semiHidden/>
    <w:locked/>
    <w:rsid w:val="005B70CC"/>
    <w:rPr>
      <w:rFonts w:ascii="Cambria" w:hAnsi="Cambria"/>
      <w:shd w:val="clear" w:color="auto" w:fill="C6D9F1"/>
    </w:rPr>
  </w:style>
  <w:style w:type="character" w:customStyle="1" w:styleId="stdyear">
    <w:name w:val="std_year"/>
    <w:semiHidden/>
    <w:locked/>
    <w:rsid w:val="005B70CC"/>
    <w:rPr>
      <w:rFonts w:ascii="Cambria" w:hAnsi="Cambria"/>
      <w:shd w:val="clear" w:color="auto" w:fill="DAEEF3"/>
    </w:rPr>
  </w:style>
  <w:style w:type="paragraph" w:customStyle="1" w:styleId="IntroTitle">
    <w:name w:val="Intro Title"/>
    <w:basedOn w:val="Normal"/>
    <w:semiHidden/>
    <w:locked/>
    <w:rsid w:val="005B70CC"/>
    <w:pPr>
      <w:keepNext/>
      <w:pageBreakBefore/>
      <w:suppressAutoHyphens/>
      <w:spacing w:before="310" w:after="310" w:line="310" w:lineRule="atLeast"/>
      <w:outlineLvl w:val="0"/>
    </w:pPr>
    <w:rPr>
      <w:rFonts w:eastAsia="Times New Roman"/>
      <w:b/>
      <w:sz w:val="28"/>
    </w:rPr>
  </w:style>
  <w:style w:type="character" w:customStyle="1" w:styleId="Titre1Car">
    <w:name w:val="Titre 1 Car"/>
    <w:aliases w:val="h1 Car,1 Car,Heading Car"/>
    <w:link w:val="Titre1"/>
    <w:locked/>
    <w:rsid w:val="005B70CC"/>
    <w:rPr>
      <w:rFonts w:ascii="Calibri" w:eastAsia="Calibri" w:hAnsi="Calibri" w:cs="Times New Roman"/>
      <w:b/>
      <w:sz w:val="26"/>
      <w:szCs w:val="22"/>
      <w:lang w:val="en-US" w:eastAsia="en-US"/>
    </w:rPr>
  </w:style>
  <w:style w:type="character" w:customStyle="1" w:styleId="Titre2Car">
    <w:name w:val="Titre 2 Car"/>
    <w:aliases w:val="Heading 2 Char Car,h2 Char Car,h2 Car,2 Car,l2 Car,list + change bar Car,??? Car,heading 2 Car,headi Car,heading2 Car,h21 Car,h22 Car,21 Car,Section Car,Numbered - 2 Car,Outline2 Car,Ignore Car,I2 Car,H2 Car,1.1.1 heading Car,h2 Char1 Car"/>
    <w:link w:val="Titre2"/>
    <w:locked/>
    <w:rsid w:val="005B70CC"/>
    <w:rPr>
      <w:rFonts w:ascii="Calibri" w:eastAsia="Calibri" w:hAnsi="Calibri" w:cs="Times New Roman"/>
      <w:b/>
      <w:sz w:val="24"/>
      <w:szCs w:val="22"/>
      <w:lang w:val="en-US" w:eastAsia="en-US"/>
    </w:rPr>
  </w:style>
  <w:style w:type="character" w:customStyle="1" w:styleId="Titre3Car">
    <w:name w:val="Titre 3 Car"/>
    <w:aliases w:val="Heading 3 Char Car,h3 Char Car,3 Char Car,heading 3 Char Car,h3 Car,3 Car,heading 3 Car,Heading 3 Char1 Car,Heading 3 Char Char Car,h3 Char Char Car,3 Char Char Car,heading 3 Char Char Car,h3 Char1 Car,3 Char1 Car,Heading 3 Char2 Car,h31 Car"/>
    <w:link w:val="Titre3"/>
    <w:locked/>
    <w:rsid w:val="005B70CC"/>
    <w:rPr>
      <w:rFonts w:ascii="Calibri" w:eastAsia="Calibri" w:hAnsi="Calibri" w:cs="Times New Roman"/>
      <w:b/>
      <w:sz w:val="22"/>
      <w:szCs w:val="22"/>
      <w:lang w:val="en-US" w:eastAsia="en-US"/>
    </w:rPr>
  </w:style>
  <w:style w:type="character" w:customStyle="1" w:styleId="stddocPartNumber">
    <w:name w:val="std_docPartNumber"/>
    <w:semiHidden/>
    <w:locked/>
    <w:rsid w:val="005B70CC"/>
    <w:rPr>
      <w:rFonts w:ascii="Cambria" w:hAnsi="Cambria"/>
      <w:shd w:val="clear" w:color="auto" w:fill="EAF1DD"/>
    </w:rPr>
  </w:style>
  <w:style w:type="character" w:customStyle="1" w:styleId="CorpsdetexteCar">
    <w:name w:val="Corps de texte Car"/>
    <w:aliases w:val="Car Car Car Car,Car Car Car Car Car Car Car Car Car,Car Car Car Car Car Car Car Car Car Car Car Car"/>
    <w:link w:val="Corpsdetexte"/>
    <w:uiPriority w:val="99"/>
    <w:locked/>
    <w:rsid w:val="005B70CC"/>
    <w:rPr>
      <w:rFonts w:ascii="Calibri" w:eastAsia="Calibri" w:hAnsi="Calibri" w:cs="Times New Roman"/>
      <w:szCs w:val="22"/>
      <w:lang w:val="en-US" w:eastAsia="en-US"/>
    </w:rPr>
  </w:style>
  <w:style w:type="character" w:customStyle="1" w:styleId="stddocTitle">
    <w:name w:val="std_docTitle"/>
    <w:semiHidden/>
    <w:locked/>
    <w:rsid w:val="005B70CC"/>
    <w:rPr>
      <w:rFonts w:ascii="Cambria" w:hAnsi="Cambria"/>
      <w:i/>
      <w:shd w:val="clear" w:color="auto" w:fill="FDE9D9"/>
    </w:rPr>
  </w:style>
  <w:style w:type="paragraph" w:customStyle="1" w:styleId="BiblioEntry0">
    <w:name w:val="Biblio Entry"/>
    <w:basedOn w:val="Normal"/>
    <w:rsid w:val="005B70CC"/>
    <w:pPr>
      <w:numPr>
        <w:numId w:val="13"/>
      </w:numPr>
      <w:spacing w:line="240" w:lineRule="atLeast"/>
    </w:pPr>
    <w:rPr>
      <w:rFonts w:eastAsia="Times New Roman"/>
    </w:rPr>
  </w:style>
  <w:style w:type="paragraph" w:customStyle="1" w:styleId="KeyTitle">
    <w:name w:val="Key Title"/>
    <w:basedOn w:val="Normal"/>
    <w:next w:val="Normal"/>
    <w:semiHidden/>
    <w:locked/>
    <w:rsid w:val="005B70CC"/>
    <w:pPr>
      <w:keepNext/>
      <w:tabs>
        <w:tab w:val="left" w:pos="346"/>
      </w:tabs>
      <w:spacing w:after="60" w:line="220" w:lineRule="atLeast"/>
      <w:ind w:left="346" w:hanging="346"/>
    </w:pPr>
    <w:rPr>
      <w:rFonts w:eastAsia="Times New Roman"/>
      <w:b/>
      <w:sz w:val="18"/>
    </w:rPr>
  </w:style>
  <w:style w:type="paragraph" w:customStyle="1" w:styleId="FigureImage">
    <w:name w:val="Figure Image"/>
    <w:basedOn w:val="Normal"/>
    <w:rsid w:val="005B70CC"/>
    <w:pPr>
      <w:keepNext/>
      <w:spacing w:before="240" w:after="120" w:line="240" w:lineRule="atLeast"/>
      <w:jc w:val="center"/>
    </w:pPr>
    <w:rPr>
      <w:rFonts w:eastAsia="Times New Roman"/>
    </w:rPr>
  </w:style>
  <w:style w:type="paragraph" w:customStyle="1" w:styleId="BiblioTitle">
    <w:name w:val="Biblio Title"/>
    <w:basedOn w:val="Normal"/>
    <w:link w:val="BiblioTitleChar"/>
    <w:rsid w:val="005B70CC"/>
    <w:pPr>
      <w:pageBreakBefore/>
      <w:spacing w:after="760" w:line="280" w:lineRule="atLeast"/>
      <w:jc w:val="center"/>
      <w:outlineLvl w:val="0"/>
    </w:pPr>
    <w:rPr>
      <w:rFonts w:eastAsia="Times New Roman"/>
      <w:b/>
      <w:sz w:val="28"/>
    </w:rPr>
  </w:style>
  <w:style w:type="paragraph" w:customStyle="1" w:styleId="Figurenote">
    <w:name w:val="Figure note"/>
    <w:basedOn w:val="Normal"/>
    <w:rsid w:val="005B70CC"/>
    <w:pPr>
      <w:tabs>
        <w:tab w:val="left" w:pos="965"/>
      </w:tabs>
      <w:spacing w:line="220" w:lineRule="atLeast"/>
    </w:pPr>
    <w:rPr>
      <w:rFonts w:eastAsia="Times New Roman"/>
      <w:sz w:val="20"/>
    </w:rPr>
  </w:style>
  <w:style w:type="character" w:customStyle="1" w:styleId="TabletitleChar">
    <w:name w:val="Table title Char"/>
    <w:link w:val="Tabletitle"/>
    <w:locked/>
    <w:rsid w:val="005B70CC"/>
    <w:rPr>
      <w:rFonts w:ascii="Calibri" w:eastAsia="Times New Roman" w:hAnsi="Calibri" w:cs="Times New Roman"/>
      <w:b/>
      <w:sz w:val="22"/>
      <w:szCs w:val="22"/>
      <w:lang w:val="en-US" w:eastAsia="en-US"/>
    </w:rPr>
  </w:style>
  <w:style w:type="character" w:customStyle="1" w:styleId="citetfn">
    <w:name w:val="cite_tfn"/>
    <w:semiHidden/>
    <w:locked/>
    <w:rsid w:val="005B70CC"/>
    <w:rPr>
      <w:rFonts w:ascii="Cambria" w:hAnsi="Cambria"/>
      <w:shd w:val="clear" w:color="auto" w:fill="FBBA79"/>
    </w:rPr>
  </w:style>
  <w:style w:type="paragraph" w:customStyle="1" w:styleId="Tablebody">
    <w:name w:val="Table body"/>
    <w:basedOn w:val="Normal"/>
    <w:link w:val="TablebodyChar"/>
    <w:locked/>
    <w:rsid w:val="005B70CC"/>
    <w:pPr>
      <w:spacing w:before="60" w:after="60" w:line="210" w:lineRule="atLeast"/>
    </w:pPr>
    <w:rPr>
      <w:rFonts w:eastAsia="Times New Roman"/>
      <w:sz w:val="20"/>
    </w:rPr>
  </w:style>
  <w:style w:type="paragraph" w:customStyle="1" w:styleId="Tableheader">
    <w:name w:val="Table header"/>
    <w:basedOn w:val="Tablebody"/>
    <w:rsid w:val="005B70CC"/>
  </w:style>
  <w:style w:type="character" w:customStyle="1" w:styleId="TablebodyChar">
    <w:name w:val="Table body Char"/>
    <w:link w:val="Tablebody"/>
    <w:locked/>
    <w:rsid w:val="005B70CC"/>
    <w:rPr>
      <w:rFonts w:ascii="Calibri" w:eastAsia="Times New Roman" w:hAnsi="Calibri" w:cs="Times New Roman"/>
      <w:szCs w:val="22"/>
      <w:lang w:val="en-US" w:eastAsia="en-US"/>
    </w:rPr>
  </w:style>
  <w:style w:type="paragraph" w:customStyle="1" w:styleId="Dimension100">
    <w:name w:val="Dimension_100"/>
    <w:basedOn w:val="Normal"/>
    <w:rsid w:val="005B70CC"/>
    <w:pPr>
      <w:spacing w:after="60" w:line="220" w:lineRule="atLeast"/>
      <w:jc w:val="right"/>
    </w:pPr>
    <w:rPr>
      <w:rFonts w:eastAsia="Times New Roman"/>
      <w:sz w:val="20"/>
    </w:rPr>
  </w:style>
  <w:style w:type="paragraph" w:customStyle="1" w:styleId="CENstyles">
    <w:name w:val="CEN styles"/>
    <w:basedOn w:val="BiblioTitle"/>
    <w:link w:val="CENstylesChar"/>
    <w:semiHidden/>
    <w:locked/>
    <w:rsid w:val="005B70CC"/>
    <w:pPr>
      <w:autoSpaceDE w:val="0"/>
      <w:autoSpaceDN w:val="0"/>
      <w:adjustRightInd w:val="0"/>
    </w:pPr>
    <w:rPr>
      <w:rFonts w:eastAsia="MS Mincho"/>
      <w:szCs w:val="24"/>
    </w:rPr>
  </w:style>
  <w:style w:type="character" w:customStyle="1" w:styleId="BiblioTitleChar">
    <w:name w:val="Biblio Title Char"/>
    <w:link w:val="BiblioTitle"/>
    <w:rsid w:val="005B70CC"/>
    <w:rPr>
      <w:rFonts w:ascii="Calibri" w:eastAsia="Times New Roman" w:hAnsi="Calibri" w:cs="Times New Roman"/>
      <w:b/>
      <w:sz w:val="28"/>
      <w:szCs w:val="22"/>
      <w:lang w:val="en-US" w:eastAsia="en-US"/>
    </w:rPr>
  </w:style>
  <w:style w:type="character" w:customStyle="1" w:styleId="CENstylesChar">
    <w:name w:val="CEN styles Char"/>
    <w:link w:val="CENstyles"/>
    <w:semiHidden/>
    <w:rsid w:val="005B70CC"/>
    <w:rPr>
      <w:rFonts w:ascii="Calibri" w:eastAsia="MS Mincho" w:hAnsi="Calibri" w:cs="Times New Roman"/>
      <w:b/>
      <w:sz w:val="28"/>
      <w:szCs w:val="24"/>
      <w:lang w:val="en-US" w:eastAsia="en-US"/>
    </w:rPr>
  </w:style>
  <w:style w:type="paragraph" w:customStyle="1" w:styleId="a7">
    <w:name w:val="a7"/>
    <w:basedOn w:val="a6"/>
    <w:rsid w:val="005B70CC"/>
    <w:pPr>
      <w:numPr>
        <w:ilvl w:val="6"/>
      </w:numPr>
    </w:pPr>
  </w:style>
  <w:style w:type="paragraph" w:customStyle="1" w:styleId="AnxFigTitle">
    <w:name w:val="AnxFigTitle"/>
    <w:basedOn w:val="Figuretitle"/>
    <w:qFormat/>
    <w:rsid w:val="005B70CC"/>
    <w:pPr>
      <w:numPr>
        <w:ilvl w:val="8"/>
        <w:numId w:val="20"/>
      </w:numPr>
    </w:pPr>
  </w:style>
  <w:style w:type="paragraph" w:customStyle="1" w:styleId="AnxTableTitle">
    <w:name w:val="AnxTableTitle"/>
    <w:basedOn w:val="Tabletitle"/>
    <w:qFormat/>
    <w:rsid w:val="005B70CC"/>
    <w:pPr>
      <w:numPr>
        <w:ilvl w:val="7"/>
        <w:numId w:val="20"/>
      </w:numPr>
      <w:spacing w:before="0" w:after="240" w:line="230" w:lineRule="atLeast"/>
    </w:pPr>
  </w:style>
  <w:style w:type="paragraph" w:customStyle="1" w:styleId="Tabletext">
    <w:name w:val="Table text"/>
    <w:basedOn w:val="Normal"/>
    <w:rsid w:val="005B70CC"/>
    <w:pPr>
      <w:spacing w:after="0"/>
    </w:pPr>
    <w:rPr>
      <w:sz w:val="20"/>
    </w:rPr>
  </w:style>
  <w:style w:type="table" w:customStyle="1" w:styleId="CENtablestyle">
    <w:name w:val="CEN table style"/>
    <w:basedOn w:val="TableauNormal"/>
    <w:uiPriority w:val="99"/>
    <w:rsid w:val="005B70CC"/>
    <w:rPr>
      <w:rFonts w:ascii="Calibri" w:hAnsi="Calibri"/>
      <w:lang w:val="en-GB" w:eastAsia="en-GB"/>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rPr>
      <w:cantSplit/>
      <w:jc w:val="center"/>
    </w:tr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lastRow">
      <w:rPr>
        <w:b/>
      </w:rPr>
    </w:tblStylePr>
  </w:style>
  <w:style w:type="numbering" w:customStyle="1" w:styleId="Figurenumbering">
    <w:name w:val="Figure numbering"/>
    <w:uiPriority w:val="99"/>
    <w:rsid w:val="005B70CC"/>
    <w:pPr>
      <w:numPr>
        <w:numId w:val="17"/>
      </w:numPr>
    </w:pPr>
  </w:style>
  <w:style w:type="character" w:styleId="CitationHTML">
    <w:name w:val="HTML Cite"/>
    <w:uiPriority w:val="99"/>
    <w:semiHidden/>
    <w:unhideWhenUsed/>
    <w:locked/>
    <w:rsid w:val="00740B79"/>
    <w:rPr>
      <w:i/>
      <w:iCs/>
    </w:rPr>
  </w:style>
  <w:style w:type="character" w:customStyle="1" w:styleId="NotedebasdepageCar">
    <w:name w:val="Note de bas de page Car"/>
    <w:link w:val="Notedebasdepage"/>
    <w:semiHidden/>
    <w:rsid w:val="00F345DB"/>
    <w:rPr>
      <w:rFonts w:ascii="Calibri" w:eastAsia="Calibri" w:hAnsi="Calibri" w:cs="Times New Roman"/>
      <w:szCs w:val="22"/>
      <w:lang w:val="en-US" w:eastAsia="en-US"/>
    </w:rPr>
  </w:style>
  <w:style w:type="paragraph" w:customStyle="1" w:styleId="Appendixtitle">
    <w:name w:val="Appendix title"/>
    <w:basedOn w:val="Titre1"/>
    <w:next w:val="Titre2"/>
    <w:rsid w:val="0030598A"/>
    <w:pPr>
      <w:numPr>
        <w:numId w:val="18"/>
      </w:numPr>
      <w:pBdr>
        <w:bottom w:val="single" w:sz="4" w:space="1" w:color="auto"/>
      </w:pBdr>
      <w:tabs>
        <w:tab w:val="clear" w:pos="1440"/>
        <w:tab w:val="num" w:pos="720"/>
        <w:tab w:val="left" w:pos="851"/>
        <w:tab w:val="left" w:pos="1134"/>
        <w:tab w:val="left" w:pos="1701"/>
      </w:tabs>
      <w:suppressAutoHyphens w:val="0"/>
      <w:ind w:left="0" w:firstLine="0"/>
    </w:pPr>
    <w:rPr>
      <w:rFonts w:ascii="Verdana" w:eastAsia="Times New Roman" w:hAnsi="Verdana"/>
      <w:bCs/>
      <w:kern w:val="32"/>
      <w:sz w:val="24"/>
      <w:szCs w:val="32"/>
      <w:lang w:val="fr-FR"/>
    </w:rPr>
  </w:style>
  <w:style w:type="character" w:customStyle="1" w:styleId="FieldLabel">
    <w:name w:val="Field Label"/>
    <w:uiPriority w:val="99"/>
    <w:rsid w:val="002011EF"/>
    <w:rPr>
      <w:rFonts w:ascii="Times New Roman" w:hAnsi="Times New Roman" w:cs="Times New Roman"/>
      <w:i/>
      <w:iCs/>
      <w:color w:val="004080"/>
      <w:sz w:val="20"/>
      <w:szCs w:val="20"/>
    </w:rPr>
  </w:style>
  <w:style w:type="paragraph" w:customStyle="1" w:styleId="Level7">
    <w:name w:val="Level7"/>
    <w:basedOn w:val="Normal"/>
    <w:rsid w:val="00EC7A8A"/>
    <w:pPr>
      <w:numPr>
        <w:numId w:val="19"/>
      </w:numPr>
      <w:spacing w:after="0" w:line="240" w:lineRule="auto"/>
      <w:jc w:val="both"/>
    </w:pPr>
    <w:rPr>
      <w:rFonts w:ascii="Arial" w:eastAsia="Times New Roman" w:hAnsi="Arial" w:cs="Arial"/>
      <w:sz w:val="20"/>
      <w:lang w:val="en-GB" w:eastAsia="zh-CN"/>
    </w:rPr>
  </w:style>
  <w:style w:type="paragraph" w:customStyle="1" w:styleId="DefinitionChar">
    <w:name w:val="Definition Char"/>
    <w:basedOn w:val="Normal"/>
    <w:next w:val="Normal"/>
    <w:rsid w:val="00C102D0"/>
    <w:pPr>
      <w:spacing w:after="240" w:line="230" w:lineRule="atLeast"/>
      <w:jc w:val="both"/>
    </w:pPr>
    <w:rPr>
      <w:rFonts w:ascii="Arial" w:eastAsia="MS Mincho" w:hAnsi="Arial"/>
      <w:sz w:val="20"/>
      <w:szCs w:val="20"/>
      <w:lang w:eastAsia="ja-JP"/>
    </w:rPr>
  </w:style>
  <w:style w:type="paragraph" w:styleId="Rvision">
    <w:name w:val="Revision"/>
    <w:hidden/>
    <w:uiPriority w:val="99"/>
    <w:semiHidden/>
    <w:rsid w:val="00C63A5C"/>
    <w:rPr>
      <w:rFonts w:ascii="Calibri" w:eastAsia="Calibri" w:hAnsi="Calibri" w:cs="Times New Roman"/>
      <w:sz w:val="22"/>
      <w:szCs w:val="22"/>
      <w:lang w:val="en-US" w:eastAsia="en-US"/>
    </w:rPr>
  </w:style>
  <w:style w:type="character" w:customStyle="1" w:styleId="a">
    <w:name w:val="a"/>
    <w:basedOn w:val="Policepardfaut"/>
    <w:rsid w:val="00142682"/>
  </w:style>
  <w:style w:type="character" w:customStyle="1" w:styleId="En-tteCar">
    <w:name w:val="En-tête Car"/>
    <w:link w:val="En-tte"/>
    <w:rsid w:val="00F451F0"/>
    <w:rPr>
      <w:rFonts w:ascii="Calibri" w:eastAsia="Calibri" w:hAnsi="Calibri" w:cs="Times New Roman"/>
      <w:b/>
      <w:sz w:val="24"/>
      <w:szCs w:val="22"/>
      <w:lang w:val="en-US" w:eastAsia="en-US"/>
    </w:rPr>
  </w:style>
  <w:style w:type="paragraph" w:customStyle="1" w:styleId="a1">
    <w:name w:val="a1"/>
    <w:basedOn w:val="Normal"/>
    <w:qFormat/>
    <w:rsid w:val="00C03BC3"/>
    <w:pPr>
      <w:spacing w:after="0"/>
    </w:pPr>
  </w:style>
  <w:style w:type="paragraph" w:customStyle="1" w:styleId="Bibliografie2">
    <w:name w:val="Bibliografie2"/>
    <w:basedOn w:val="Normal"/>
    <w:rsid w:val="00AA7016"/>
    <w:pPr>
      <w:tabs>
        <w:tab w:val="num" w:pos="360"/>
        <w:tab w:val="left" w:pos="660"/>
      </w:tabs>
      <w:spacing w:after="240" w:line="230" w:lineRule="atLeast"/>
      <w:ind w:left="360" w:hanging="360"/>
      <w:jc w:val="both"/>
    </w:pPr>
    <w:rPr>
      <w:rFonts w:ascii="Arial" w:eastAsia="MS Mincho" w:hAnsi="Arial"/>
      <w:sz w:val="20"/>
      <w:szCs w:val="20"/>
      <w:lang w:val="en-GB" w:eastAsia="fr-FR"/>
    </w:rPr>
  </w:style>
  <w:style w:type="character" w:customStyle="1" w:styleId="highlt">
    <w:name w:val="highlt"/>
    <w:rsid w:val="00FF7D19"/>
  </w:style>
  <w:style w:type="character" w:customStyle="1" w:styleId="highele">
    <w:name w:val="highele"/>
    <w:rsid w:val="00FF7D19"/>
  </w:style>
  <w:style w:type="character" w:customStyle="1" w:styleId="highatt">
    <w:name w:val="highatt"/>
    <w:rsid w:val="00FF7D19"/>
  </w:style>
  <w:style w:type="character" w:customStyle="1" w:styleId="highval">
    <w:name w:val="highval"/>
    <w:rsid w:val="00FF7D19"/>
  </w:style>
  <w:style w:type="character" w:customStyle="1" w:styleId="highgt">
    <w:name w:val="highgt"/>
    <w:rsid w:val="00FF7D19"/>
  </w:style>
  <w:style w:type="character" w:customStyle="1" w:styleId="XMLtag">
    <w:name w:val="XML tag"/>
    <w:qFormat/>
    <w:rsid w:val="00077AD1"/>
    <w:rPr>
      <w:b/>
      <w:i/>
    </w:rPr>
  </w:style>
  <w:style w:type="character" w:customStyle="1" w:styleId="ExplorateurdedocumentsCar">
    <w:name w:val="Explorateur de documents Car"/>
    <w:link w:val="Explorateurdedocuments"/>
    <w:semiHidden/>
    <w:rsid w:val="00077AD1"/>
    <w:rPr>
      <w:rFonts w:ascii="Calibri" w:eastAsia="Calibri" w:hAnsi="Calibri" w:cs="Times New Roman"/>
      <w:sz w:val="22"/>
      <w:szCs w:val="22"/>
      <w:shd w:val="clear" w:color="auto" w:fill="000080"/>
      <w:lang w:val="en-US" w:eastAsia="en-US"/>
    </w:rPr>
  </w:style>
  <w:style w:type="paragraph" w:customStyle="1" w:styleId="Tabletext8Char1">
    <w:name w:val="Table text (8) Char1"/>
    <w:basedOn w:val="Normal"/>
    <w:rsid w:val="00077AD1"/>
    <w:pPr>
      <w:spacing w:before="60" w:after="60" w:line="190" w:lineRule="atLeast"/>
      <w:jc w:val="both"/>
    </w:pPr>
    <w:rPr>
      <w:rFonts w:ascii="Arial" w:eastAsia="MS Mincho" w:hAnsi="Arial"/>
      <w:sz w:val="16"/>
      <w:szCs w:val="20"/>
      <w:lang w:val="en-GB" w:eastAsia="ja-JP"/>
    </w:rPr>
  </w:style>
  <w:style w:type="paragraph" w:customStyle="1" w:styleId="Tabletext8">
    <w:name w:val="Table text (8)"/>
    <w:basedOn w:val="Normal"/>
    <w:rsid w:val="00077AD1"/>
    <w:pPr>
      <w:spacing w:before="60" w:after="60" w:line="190" w:lineRule="atLeast"/>
      <w:jc w:val="both"/>
    </w:pPr>
    <w:rPr>
      <w:rFonts w:ascii="Arial" w:eastAsia="MS Mincho" w:hAnsi="Arial"/>
      <w:sz w:val="16"/>
      <w:szCs w:val="20"/>
      <w:lang w:val="en-GB" w:eastAsia="ja-JP"/>
    </w:rPr>
  </w:style>
  <w:style w:type="character" w:customStyle="1" w:styleId="Enumeratedvalueintable">
    <w:name w:val="Enumerated value in table"/>
    <w:rsid w:val="00077AD1"/>
    <w:rPr>
      <w:i/>
      <w:sz w:val="16"/>
      <w:szCs w:val="16"/>
    </w:rPr>
  </w:style>
  <w:style w:type="character" w:customStyle="1" w:styleId="RetraitnormalCar2">
    <w:name w:val="Retrait normal Car2"/>
    <w:aliases w:val="Normal List Car2,Retrait normal Car Car2,Retrait normal Car1 Car Car1,Normal List Car Car Car,Retrait normal Car Car Car Car,Normal List Car1 Car,Retrait normal Car Car1 Car,Retrait normal Car1 Car1,Normal List Car Car1,Normal  Car"/>
    <w:link w:val="Retraitnormal"/>
    <w:rsid w:val="00077AD1"/>
    <w:rPr>
      <w:rFonts w:ascii="Calibri" w:eastAsia="Calibri" w:hAnsi="Calibri" w:cs="Times New Roman"/>
      <w:sz w:val="22"/>
      <w:szCs w:val="22"/>
      <w:lang w:val="en-US" w:eastAsia="en-US"/>
    </w:rPr>
  </w:style>
  <w:style w:type="paragraph" w:customStyle="1" w:styleId="Puce1">
    <w:name w:val="Puce1"/>
    <w:basedOn w:val="Normal"/>
    <w:link w:val="Puce1Car"/>
    <w:qFormat/>
    <w:rsid w:val="001C78C1"/>
    <w:pPr>
      <w:numPr>
        <w:numId w:val="24"/>
      </w:numPr>
      <w:tabs>
        <w:tab w:val="left" w:pos="567"/>
      </w:tabs>
      <w:ind w:left="567" w:hanging="567"/>
      <w:jc w:val="both"/>
    </w:pPr>
    <w:rPr>
      <w:lang w:val="fr-FR"/>
    </w:rPr>
  </w:style>
  <w:style w:type="paragraph" w:customStyle="1" w:styleId="StyleMotifTransparenteBleuglacier">
    <w:name w:val="Style Motif : Transparente (Bleu glacier)"/>
    <w:basedOn w:val="Normal"/>
    <w:next w:val="Normal"/>
    <w:rsid w:val="00872895"/>
    <w:pPr>
      <w:shd w:val="clear" w:color="auto" w:fill="CCCCFF"/>
    </w:pPr>
    <w:rPr>
      <w:rFonts w:eastAsia="Times New Roman"/>
      <w:szCs w:val="20"/>
    </w:rPr>
  </w:style>
  <w:style w:type="character" w:customStyle="1" w:styleId="Puce1Car">
    <w:name w:val="Puce1 Car"/>
    <w:link w:val="Puce1"/>
    <w:rsid w:val="001C78C1"/>
    <w:rPr>
      <w:rFonts w:ascii="Calibri" w:eastAsia="Calibri" w:hAnsi="Calibri" w:cs="Times New Roman"/>
      <w:sz w:val="22"/>
      <w:szCs w:val="22"/>
      <w:lang w:eastAsia="en-US"/>
    </w:rPr>
  </w:style>
  <w:style w:type="paragraph" w:customStyle="1" w:styleId="StyleStyleMotifTransparenteBleuglacierMotifTranspare">
    <w:name w:val="Style Style Motif : Transparente (Bleu glacier) + Motif : Transpare..."/>
    <w:basedOn w:val="StyleMotifTransparenteBleuglacier"/>
    <w:rsid w:val="00872895"/>
    <w:pPr>
      <w:shd w:val="clear" w:color="auto" w:fill="auto"/>
    </w:pPr>
    <w:rPr>
      <w:shd w:val="clear" w:color="auto" w:fill="00FF00"/>
    </w:rPr>
  </w:style>
  <w:style w:type="paragraph" w:customStyle="1" w:styleId="TermDefinition">
    <w:name w:val="TermDefinition"/>
    <w:basedOn w:val="Normal"/>
    <w:next w:val="Normal"/>
    <w:qFormat/>
    <w:rsid w:val="005B70CC"/>
  </w:style>
  <w:style w:type="character" w:customStyle="1" w:styleId="SchemaName">
    <w:name w:val="Schema Name"/>
    <w:rsid w:val="0044671C"/>
    <w:rPr>
      <w:i/>
    </w:rPr>
  </w:style>
  <w:style w:type="paragraph" w:customStyle="1" w:styleId="Tablebody-">
    <w:name w:val="Table body (-)"/>
    <w:basedOn w:val="Tablebody"/>
    <w:rsid w:val="009B046F"/>
    <w:rPr>
      <w:rFonts w:ascii="Cambria" w:eastAsia="Calibri" w:hAnsi="Cambria"/>
      <w:sz w:val="18"/>
      <w:lang w:val="en-GB"/>
    </w:rPr>
  </w:style>
  <w:style w:type="paragraph" w:customStyle="1" w:styleId="Tableheader-">
    <w:name w:val="Table header (-)"/>
    <w:basedOn w:val="Tablebody-"/>
    <w:rsid w:val="009B046F"/>
  </w:style>
  <w:style w:type="paragraph" w:customStyle="1" w:styleId="Appendix">
    <w:name w:val="Appendix"/>
    <w:rsid w:val="00E1591A"/>
    <w:pPr>
      <w:pageBreakBefore/>
      <w:numPr>
        <w:ilvl w:val="8"/>
        <w:numId w:val="50"/>
      </w:numPr>
      <w:pBdr>
        <w:top w:val="double" w:sz="4" w:space="8" w:color="auto"/>
        <w:bottom w:val="double" w:sz="4" w:space="10" w:color="auto"/>
      </w:pBdr>
      <w:spacing w:before="4080"/>
      <w:ind w:right="1440"/>
      <w:outlineLvl w:val="0"/>
    </w:pPr>
    <w:rPr>
      <w:rFonts w:ascii="Arial" w:eastAsia="Times New Roman" w:hAnsi="Arial" w:cs="Times New Roman"/>
      <w:sz w:val="28"/>
      <w:lang w:val="en-GB" w:eastAsia="en-US"/>
    </w:rPr>
  </w:style>
  <w:style w:type="paragraph" w:customStyle="1" w:styleId="TabelleText">
    <w:name w:val="Tabelle Text"/>
    <w:basedOn w:val="Normal"/>
    <w:qFormat/>
    <w:rsid w:val="00DA4332"/>
    <w:pPr>
      <w:spacing w:after="0" w:line="260" w:lineRule="atLeast"/>
    </w:pPr>
    <w:rPr>
      <w:rFonts w:ascii="Arial" w:eastAsia="Arial" w:hAnsi="Arial"/>
      <w:sz w:val="18"/>
      <w:lang w:val="de-DE"/>
    </w:rPr>
  </w:style>
  <w:style w:type="paragraph" w:customStyle="1" w:styleId="Puce2">
    <w:name w:val="Puce2"/>
    <w:basedOn w:val="Puce1"/>
    <w:link w:val="Puce2Car"/>
    <w:qFormat/>
    <w:rsid w:val="00756391"/>
    <w:pPr>
      <w:tabs>
        <w:tab w:val="clear" w:pos="567"/>
        <w:tab w:val="left" w:pos="1134"/>
      </w:tabs>
      <w:ind w:left="993"/>
    </w:pPr>
  </w:style>
  <w:style w:type="character" w:customStyle="1" w:styleId="Puce2Car">
    <w:name w:val="Puce2 Car"/>
    <w:basedOn w:val="Puce1Car"/>
    <w:link w:val="Puce2"/>
    <w:rsid w:val="00756391"/>
    <w:rPr>
      <w:rFonts w:ascii="Calibri" w:eastAsia="Calibri" w:hAnsi="Calibri" w:cs="Times New Roman"/>
      <w:sz w:val="22"/>
      <w:szCs w:val="22"/>
      <w:lang w:eastAsia="en-US"/>
    </w:rPr>
  </w:style>
  <w:style w:type="character" w:customStyle="1" w:styleId="ztplmc">
    <w:name w:val="ztplmc"/>
    <w:basedOn w:val="Policepardfaut"/>
    <w:rsid w:val="00F47A10"/>
  </w:style>
  <w:style w:type="character" w:customStyle="1" w:styleId="q4iawc">
    <w:name w:val="q4iawc"/>
    <w:basedOn w:val="Policepardfaut"/>
    <w:rsid w:val="00F47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50278">
      <w:bodyDiv w:val="1"/>
      <w:marLeft w:val="0"/>
      <w:marRight w:val="0"/>
      <w:marTop w:val="0"/>
      <w:marBottom w:val="0"/>
      <w:divBdr>
        <w:top w:val="none" w:sz="0" w:space="0" w:color="auto"/>
        <w:left w:val="none" w:sz="0" w:space="0" w:color="auto"/>
        <w:bottom w:val="none" w:sz="0" w:space="0" w:color="auto"/>
        <w:right w:val="none" w:sz="0" w:space="0" w:color="auto"/>
      </w:divBdr>
      <w:divsChild>
        <w:div w:id="113257488">
          <w:marLeft w:val="0"/>
          <w:marRight w:val="0"/>
          <w:marTop w:val="100"/>
          <w:marBottom w:val="0"/>
          <w:divBdr>
            <w:top w:val="none" w:sz="0" w:space="0" w:color="auto"/>
            <w:left w:val="none" w:sz="0" w:space="0" w:color="auto"/>
            <w:bottom w:val="none" w:sz="0" w:space="0" w:color="auto"/>
            <w:right w:val="none" w:sz="0" w:space="0" w:color="auto"/>
          </w:divBdr>
        </w:div>
        <w:div w:id="809637089">
          <w:marLeft w:val="0"/>
          <w:marRight w:val="0"/>
          <w:marTop w:val="0"/>
          <w:marBottom w:val="0"/>
          <w:divBdr>
            <w:top w:val="none" w:sz="0" w:space="0" w:color="auto"/>
            <w:left w:val="none" w:sz="0" w:space="0" w:color="auto"/>
            <w:bottom w:val="none" w:sz="0" w:space="0" w:color="auto"/>
            <w:right w:val="none" w:sz="0" w:space="0" w:color="auto"/>
          </w:divBdr>
          <w:divsChild>
            <w:div w:id="1482113730">
              <w:marLeft w:val="0"/>
              <w:marRight w:val="0"/>
              <w:marTop w:val="0"/>
              <w:marBottom w:val="0"/>
              <w:divBdr>
                <w:top w:val="none" w:sz="0" w:space="0" w:color="auto"/>
                <w:left w:val="none" w:sz="0" w:space="0" w:color="auto"/>
                <w:bottom w:val="none" w:sz="0" w:space="0" w:color="auto"/>
                <w:right w:val="none" w:sz="0" w:space="0" w:color="auto"/>
              </w:divBdr>
              <w:divsChild>
                <w:div w:id="19197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1542">
      <w:bodyDiv w:val="1"/>
      <w:marLeft w:val="0"/>
      <w:marRight w:val="0"/>
      <w:marTop w:val="0"/>
      <w:marBottom w:val="0"/>
      <w:divBdr>
        <w:top w:val="none" w:sz="0" w:space="0" w:color="auto"/>
        <w:left w:val="none" w:sz="0" w:space="0" w:color="auto"/>
        <w:bottom w:val="none" w:sz="0" w:space="0" w:color="auto"/>
        <w:right w:val="none" w:sz="0" w:space="0" w:color="auto"/>
      </w:divBdr>
    </w:div>
    <w:div w:id="141241600">
      <w:bodyDiv w:val="1"/>
      <w:marLeft w:val="0"/>
      <w:marRight w:val="0"/>
      <w:marTop w:val="0"/>
      <w:marBottom w:val="0"/>
      <w:divBdr>
        <w:top w:val="none" w:sz="0" w:space="0" w:color="auto"/>
        <w:left w:val="none" w:sz="0" w:space="0" w:color="auto"/>
        <w:bottom w:val="none" w:sz="0" w:space="0" w:color="auto"/>
        <w:right w:val="none" w:sz="0" w:space="0" w:color="auto"/>
      </w:divBdr>
    </w:div>
    <w:div w:id="201402631">
      <w:bodyDiv w:val="1"/>
      <w:marLeft w:val="0"/>
      <w:marRight w:val="0"/>
      <w:marTop w:val="0"/>
      <w:marBottom w:val="0"/>
      <w:divBdr>
        <w:top w:val="none" w:sz="0" w:space="0" w:color="auto"/>
        <w:left w:val="none" w:sz="0" w:space="0" w:color="auto"/>
        <w:bottom w:val="none" w:sz="0" w:space="0" w:color="auto"/>
        <w:right w:val="none" w:sz="0" w:space="0" w:color="auto"/>
      </w:divBdr>
    </w:div>
    <w:div w:id="236088401">
      <w:bodyDiv w:val="1"/>
      <w:marLeft w:val="0"/>
      <w:marRight w:val="0"/>
      <w:marTop w:val="0"/>
      <w:marBottom w:val="0"/>
      <w:divBdr>
        <w:top w:val="none" w:sz="0" w:space="0" w:color="auto"/>
        <w:left w:val="none" w:sz="0" w:space="0" w:color="auto"/>
        <w:bottom w:val="none" w:sz="0" w:space="0" w:color="auto"/>
        <w:right w:val="none" w:sz="0" w:space="0" w:color="auto"/>
      </w:divBdr>
    </w:div>
    <w:div w:id="266280809">
      <w:bodyDiv w:val="1"/>
      <w:marLeft w:val="0"/>
      <w:marRight w:val="0"/>
      <w:marTop w:val="0"/>
      <w:marBottom w:val="0"/>
      <w:divBdr>
        <w:top w:val="none" w:sz="0" w:space="0" w:color="auto"/>
        <w:left w:val="none" w:sz="0" w:space="0" w:color="auto"/>
        <w:bottom w:val="none" w:sz="0" w:space="0" w:color="auto"/>
        <w:right w:val="none" w:sz="0" w:space="0" w:color="auto"/>
      </w:divBdr>
    </w:div>
    <w:div w:id="474494401">
      <w:bodyDiv w:val="1"/>
      <w:marLeft w:val="0"/>
      <w:marRight w:val="0"/>
      <w:marTop w:val="0"/>
      <w:marBottom w:val="0"/>
      <w:divBdr>
        <w:top w:val="none" w:sz="0" w:space="0" w:color="auto"/>
        <w:left w:val="none" w:sz="0" w:space="0" w:color="auto"/>
        <w:bottom w:val="none" w:sz="0" w:space="0" w:color="auto"/>
        <w:right w:val="none" w:sz="0" w:space="0" w:color="auto"/>
      </w:divBdr>
    </w:div>
    <w:div w:id="534774554">
      <w:bodyDiv w:val="1"/>
      <w:marLeft w:val="0"/>
      <w:marRight w:val="0"/>
      <w:marTop w:val="0"/>
      <w:marBottom w:val="0"/>
      <w:divBdr>
        <w:top w:val="none" w:sz="0" w:space="0" w:color="auto"/>
        <w:left w:val="none" w:sz="0" w:space="0" w:color="auto"/>
        <w:bottom w:val="none" w:sz="0" w:space="0" w:color="auto"/>
        <w:right w:val="none" w:sz="0" w:space="0" w:color="auto"/>
      </w:divBdr>
    </w:div>
    <w:div w:id="544175523">
      <w:bodyDiv w:val="1"/>
      <w:marLeft w:val="0"/>
      <w:marRight w:val="0"/>
      <w:marTop w:val="0"/>
      <w:marBottom w:val="0"/>
      <w:divBdr>
        <w:top w:val="none" w:sz="0" w:space="0" w:color="auto"/>
        <w:left w:val="none" w:sz="0" w:space="0" w:color="auto"/>
        <w:bottom w:val="none" w:sz="0" w:space="0" w:color="auto"/>
        <w:right w:val="none" w:sz="0" w:space="0" w:color="auto"/>
      </w:divBdr>
    </w:div>
    <w:div w:id="565188421">
      <w:bodyDiv w:val="1"/>
      <w:marLeft w:val="0"/>
      <w:marRight w:val="0"/>
      <w:marTop w:val="0"/>
      <w:marBottom w:val="0"/>
      <w:divBdr>
        <w:top w:val="none" w:sz="0" w:space="0" w:color="auto"/>
        <w:left w:val="none" w:sz="0" w:space="0" w:color="auto"/>
        <w:bottom w:val="none" w:sz="0" w:space="0" w:color="auto"/>
        <w:right w:val="none" w:sz="0" w:space="0" w:color="auto"/>
      </w:divBdr>
    </w:div>
    <w:div w:id="568074749">
      <w:bodyDiv w:val="1"/>
      <w:marLeft w:val="0"/>
      <w:marRight w:val="0"/>
      <w:marTop w:val="0"/>
      <w:marBottom w:val="0"/>
      <w:divBdr>
        <w:top w:val="none" w:sz="0" w:space="0" w:color="auto"/>
        <w:left w:val="none" w:sz="0" w:space="0" w:color="auto"/>
        <w:bottom w:val="none" w:sz="0" w:space="0" w:color="auto"/>
        <w:right w:val="none" w:sz="0" w:space="0" w:color="auto"/>
      </w:divBdr>
    </w:div>
    <w:div w:id="571814499">
      <w:bodyDiv w:val="1"/>
      <w:marLeft w:val="0"/>
      <w:marRight w:val="0"/>
      <w:marTop w:val="0"/>
      <w:marBottom w:val="0"/>
      <w:divBdr>
        <w:top w:val="none" w:sz="0" w:space="0" w:color="auto"/>
        <w:left w:val="none" w:sz="0" w:space="0" w:color="auto"/>
        <w:bottom w:val="none" w:sz="0" w:space="0" w:color="auto"/>
        <w:right w:val="none" w:sz="0" w:space="0" w:color="auto"/>
      </w:divBdr>
      <w:divsChild>
        <w:div w:id="653535449">
          <w:marLeft w:val="0"/>
          <w:marRight w:val="0"/>
          <w:marTop w:val="100"/>
          <w:marBottom w:val="0"/>
          <w:divBdr>
            <w:top w:val="none" w:sz="0" w:space="0" w:color="auto"/>
            <w:left w:val="none" w:sz="0" w:space="0" w:color="auto"/>
            <w:bottom w:val="none" w:sz="0" w:space="0" w:color="auto"/>
            <w:right w:val="none" w:sz="0" w:space="0" w:color="auto"/>
          </w:divBdr>
        </w:div>
        <w:div w:id="1755516620">
          <w:marLeft w:val="0"/>
          <w:marRight w:val="0"/>
          <w:marTop w:val="0"/>
          <w:marBottom w:val="0"/>
          <w:divBdr>
            <w:top w:val="none" w:sz="0" w:space="0" w:color="auto"/>
            <w:left w:val="none" w:sz="0" w:space="0" w:color="auto"/>
            <w:bottom w:val="none" w:sz="0" w:space="0" w:color="auto"/>
            <w:right w:val="none" w:sz="0" w:space="0" w:color="auto"/>
          </w:divBdr>
          <w:divsChild>
            <w:div w:id="954168244">
              <w:marLeft w:val="0"/>
              <w:marRight w:val="0"/>
              <w:marTop w:val="0"/>
              <w:marBottom w:val="0"/>
              <w:divBdr>
                <w:top w:val="none" w:sz="0" w:space="0" w:color="auto"/>
                <w:left w:val="none" w:sz="0" w:space="0" w:color="auto"/>
                <w:bottom w:val="none" w:sz="0" w:space="0" w:color="auto"/>
                <w:right w:val="none" w:sz="0" w:space="0" w:color="auto"/>
              </w:divBdr>
              <w:divsChild>
                <w:div w:id="7870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29468">
      <w:bodyDiv w:val="1"/>
      <w:marLeft w:val="0"/>
      <w:marRight w:val="0"/>
      <w:marTop w:val="0"/>
      <w:marBottom w:val="0"/>
      <w:divBdr>
        <w:top w:val="none" w:sz="0" w:space="0" w:color="auto"/>
        <w:left w:val="none" w:sz="0" w:space="0" w:color="auto"/>
        <w:bottom w:val="none" w:sz="0" w:space="0" w:color="auto"/>
        <w:right w:val="none" w:sz="0" w:space="0" w:color="auto"/>
      </w:divBdr>
    </w:div>
    <w:div w:id="634215333">
      <w:bodyDiv w:val="1"/>
      <w:marLeft w:val="0"/>
      <w:marRight w:val="0"/>
      <w:marTop w:val="0"/>
      <w:marBottom w:val="0"/>
      <w:divBdr>
        <w:top w:val="none" w:sz="0" w:space="0" w:color="auto"/>
        <w:left w:val="none" w:sz="0" w:space="0" w:color="auto"/>
        <w:bottom w:val="none" w:sz="0" w:space="0" w:color="auto"/>
        <w:right w:val="none" w:sz="0" w:space="0" w:color="auto"/>
      </w:divBdr>
      <w:divsChild>
        <w:div w:id="1667903845">
          <w:marLeft w:val="0"/>
          <w:marRight w:val="0"/>
          <w:marTop w:val="100"/>
          <w:marBottom w:val="0"/>
          <w:divBdr>
            <w:top w:val="none" w:sz="0" w:space="0" w:color="auto"/>
            <w:left w:val="none" w:sz="0" w:space="0" w:color="auto"/>
            <w:bottom w:val="none" w:sz="0" w:space="0" w:color="auto"/>
            <w:right w:val="none" w:sz="0" w:space="0" w:color="auto"/>
          </w:divBdr>
        </w:div>
        <w:div w:id="1750999807">
          <w:marLeft w:val="0"/>
          <w:marRight w:val="0"/>
          <w:marTop w:val="0"/>
          <w:marBottom w:val="0"/>
          <w:divBdr>
            <w:top w:val="none" w:sz="0" w:space="0" w:color="auto"/>
            <w:left w:val="none" w:sz="0" w:space="0" w:color="auto"/>
            <w:bottom w:val="none" w:sz="0" w:space="0" w:color="auto"/>
            <w:right w:val="none" w:sz="0" w:space="0" w:color="auto"/>
          </w:divBdr>
          <w:divsChild>
            <w:div w:id="241911235">
              <w:marLeft w:val="0"/>
              <w:marRight w:val="0"/>
              <w:marTop w:val="0"/>
              <w:marBottom w:val="0"/>
              <w:divBdr>
                <w:top w:val="none" w:sz="0" w:space="0" w:color="auto"/>
                <w:left w:val="none" w:sz="0" w:space="0" w:color="auto"/>
                <w:bottom w:val="none" w:sz="0" w:space="0" w:color="auto"/>
                <w:right w:val="none" w:sz="0" w:space="0" w:color="auto"/>
              </w:divBdr>
              <w:divsChild>
                <w:div w:id="2012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61275">
      <w:bodyDiv w:val="1"/>
      <w:marLeft w:val="0"/>
      <w:marRight w:val="0"/>
      <w:marTop w:val="0"/>
      <w:marBottom w:val="0"/>
      <w:divBdr>
        <w:top w:val="none" w:sz="0" w:space="0" w:color="auto"/>
        <w:left w:val="none" w:sz="0" w:space="0" w:color="auto"/>
        <w:bottom w:val="none" w:sz="0" w:space="0" w:color="auto"/>
        <w:right w:val="none" w:sz="0" w:space="0" w:color="auto"/>
      </w:divBdr>
    </w:div>
    <w:div w:id="764690331">
      <w:bodyDiv w:val="1"/>
      <w:marLeft w:val="0"/>
      <w:marRight w:val="0"/>
      <w:marTop w:val="0"/>
      <w:marBottom w:val="0"/>
      <w:divBdr>
        <w:top w:val="none" w:sz="0" w:space="0" w:color="auto"/>
        <w:left w:val="none" w:sz="0" w:space="0" w:color="auto"/>
        <w:bottom w:val="none" w:sz="0" w:space="0" w:color="auto"/>
        <w:right w:val="none" w:sz="0" w:space="0" w:color="auto"/>
      </w:divBdr>
    </w:div>
    <w:div w:id="815875144">
      <w:bodyDiv w:val="1"/>
      <w:marLeft w:val="0"/>
      <w:marRight w:val="0"/>
      <w:marTop w:val="0"/>
      <w:marBottom w:val="0"/>
      <w:divBdr>
        <w:top w:val="none" w:sz="0" w:space="0" w:color="auto"/>
        <w:left w:val="none" w:sz="0" w:space="0" w:color="auto"/>
        <w:bottom w:val="none" w:sz="0" w:space="0" w:color="auto"/>
        <w:right w:val="none" w:sz="0" w:space="0" w:color="auto"/>
      </w:divBdr>
    </w:div>
    <w:div w:id="829371656">
      <w:bodyDiv w:val="1"/>
      <w:marLeft w:val="0"/>
      <w:marRight w:val="0"/>
      <w:marTop w:val="0"/>
      <w:marBottom w:val="0"/>
      <w:divBdr>
        <w:top w:val="none" w:sz="0" w:space="0" w:color="auto"/>
        <w:left w:val="none" w:sz="0" w:space="0" w:color="auto"/>
        <w:bottom w:val="none" w:sz="0" w:space="0" w:color="auto"/>
        <w:right w:val="none" w:sz="0" w:space="0" w:color="auto"/>
      </w:divBdr>
    </w:div>
    <w:div w:id="872154272">
      <w:bodyDiv w:val="1"/>
      <w:marLeft w:val="0"/>
      <w:marRight w:val="0"/>
      <w:marTop w:val="0"/>
      <w:marBottom w:val="0"/>
      <w:divBdr>
        <w:top w:val="none" w:sz="0" w:space="0" w:color="auto"/>
        <w:left w:val="none" w:sz="0" w:space="0" w:color="auto"/>
        <w:bottom w:val="none" w:sz="0" w:space="0" w:color="auto"/>
        <w:right w:val="none" w:sz="0" w:space="0" w:color="auto"/>
      </w:divBdr>
    </w:div>
    <w:div w:id="879166172">
      <w:bodyDiv w:val="1"/>
      <w:marLeft w:val="0"/>
      <w:marRight w:val="0"/>
      <w:marTop w:val="0"/>
      <w:marBottom w:val="0"/>
      <w:divBdr>
        <w:top w:val="none" w:sz="0" w:space="0" w:color="auto"/>
        <w:left w:val="none" w:sz="0" w:space="0" w:color="auto"/>
        <w:bottom w:val="none" w:sz="0" w:space="0" w:color="auto"/>
        <w:right w:val="none" w:sz="0" w:space="0" w:color="auto"/>
      </w:divBdr>
    </w:div>
    <w:div w:id="885876607">
      <w:bodyDiv w:val="1"/>
      <w:marLeft w:val="0"/>
      <w:marRight w:val="0"/>
      <w:marTop w:val="0"/>
      <w:marBottom w:val="0"/>
      <w:divBdr>
        <w:top w:val="none" w:sz="0" w:space="0" w:color="auto"/>
        <w:left w:val="none" w:sz="0" w:space="0" w:color="auto"/>
        <w:bottom w:val="none" w:sz="0" w:space="0" w:color="auto"/>
        <w:right w:val="none" w:sz="0" w:space="0" w:color="auto"/>
      </w:divBdr>
    </w:div>
    <w:div w:id="906375340">
      <w:bodyDiv w:val="1"/>
      <w:marLeft w:val="0"/>
      <w:marRight w:val="0"/>
      <w:marTop w:val="0"/>
      <w:marBottom w:val="0"/>
      <w:divBdr>
        <w:top w:val="none" w:sz="0" w:space="0" w:color="auto"/>
        <w:left w:val="none" w:sz="0" w:space="0" w:color="auto"/>
        <w:bottom w:val="none" w:sz="0" w:space="0" w:color="auto"/>
        <w:right w:val="none" w:sz="0" w:space="0" w:color="auto"/>
      </w:divBdr>
    </w:div>
    <w:div w:id="949704753">
      <w:bodyDiv w:val="1"/>
      <w:marLeft w:val="0"/>
      <w:marRight w:val="0"/>
      <w:marTop w:val="0"/>
      <w:marBottom w:val="0"/>
      <w:divBdr>
        <w:top w:val="none" w:sz="0" w:space="0" w:color="auto"/>
        <w:left w:val="none" w:sz="0" w:space="0" w:color="auto"/>
        <w:bottom w:val="none" w:sz="0" w:space="0" w:color="auto"/>
        <w:right w:val="none" w:sz="0" w:space="0" w:color="auto"/>
      </w:divBdr>
    </w:div>
    <w:div w:id="977340830">
      <w:bodyDiv w:val="1"/>
      <w:marLeft w:val="0"/>
      <w:marRight w:val="0"/>
      <w:marTop w:val="0"/>
      <w:marBottom w:val="0"/>
      <w:divBdr>
        <w:top w:val="none" w:sz="0" w:space="0" w:color="auto"/>
        <w:left w:val="none" w:sz="0" w:space="0" w:color="auto"/>
        <w:bottom w:val="none" w:sz="0" w:space="0" w:color="auto"/>
        <w:right w:val="none" w:sz="0" w:space="0" w:color="auto"/>
      </w:divBdr>
    </w:div>
    <w:div w:id="1014848034">
      <w:bodyDiv w:val="1"/>
      <w:marLeft w:val="0"/>
      <w:marRight w:val="0"/>
      <w:marTop w:val="0"/>
      <w:marBottom w:val="0"/>
      <w:divBdr>
        <w:top w:val="none" w:sz="0" w:space="0" w:color="auto"/>
        <w:left w:val="none" w:sz="0" w:space="0" w:color="auto"/>
        <w:bottom w:val="none" w:sz="0" w:space="0" w:color="auto"/>
        <w:right w:val="none" w:sz="0" w:space="0" w:color="auto"/>
      </w:divBdr>
    </w:div>
    <w:div w:id="1113666211">
      <w:bodyDiv w:val="1"/>
      <w:marLeft w:val="0"/>
      <w:marRight w:val="0"/>
      <w:marTop w:val="0"/>
      <w:marBottom w:val="0"/>
      <w:divBdr>
        <w:top w:val="none" w:sz="0" w:space="0" w:color="auto"/>
        <w:left w:val="none" w:sz="0" w:space="0" w:color="auto"/>
        <w:bottom w:val="none" w:sz="0" w:space="0" w:color="auto"/>
        <w:right w:val="none" w:sz="0" w:space="0" w:color="auto"/>
      </w:divBdr>
    </w:div>
    <w:div w:id="1149059504">
      <w:bodyDiv w:val="1"/>
      <w:marLeft w:val="0"/>
      <w:marRight w:val="0"/>
      <w:marTop w:val="0"/>
      <w:marBottom w:val="0"/>
      <w:divBdr>
        <w:top w:val="none" w:sz="0" w:space="0" w:color="auto"/>
        <w:left w:val="none" w:sz="0" w:space="0" w:color="auto"/>
        <w:bottom w:val="none" w:sz="0" w:space="0" w:color="auto"/>
        <w:right w:val="none" w:sz="0" w:space="0" w:color="auto"/>
      </w:divBdr>
      <w:divsChild>
        <w:div w:id="176314225">
          <w:marLeft w:val="1440"/>
          <w:marRight w:val="0"/>
          <w:marTop w:val="0"/>
          <w:marBottom w:val="0"/>
          <w:divBdr>
            <w:top w:val="none" w:sz="0" w:space="0" w:color="auto"/>
            <w:left w:val="none" w:sz="0" w:space="0" w:color="auto"/>
            <w:bottom w:val="none" w:sz="0" w:space="0" w:color="auto"/>
            <w:right w:val="none" w:sz="0" w:space="0" w:color="auto"/>
          </w:divBdr>
        </w:div>
        <w:div w:id="336426470">
          <w:marLeft w:val="1440"/>
          <w:marRight w:val="0"/>
          <w:marTop w:val="0"/>
          <w:marBottom w:val="0"/>
          <w:divBdr>
            <w:top w:val="none" w:sz="0" w:space="0" w:color="auto"/>
            <w:left w:val="none" w:sz="0" w:space="0" w:color="auto"/>
            <w:bottom w:val="none" w:sz="0" w:space="0" w:color="auto"/>
            <w:right w:val="none" w:sz="0" w:space="0" w:color="auto"/>
          </w:divBdr>
        </w:div>
        <w:div w:id="337317413">
          <w:marLeft w:val="720"/>
          <w:marRight w:val="0"/>
          <w:marTop w:val="0"/>
          <w:marBottom w:val="0"/>
          <w:divBdr>
            <w:top w:val="none" w:sz="0" w:space="0" w:color="auto"/>
            <w:left w:val="none" w:sz="0" w:space="0" w:color="auto"/>
            <w:bottom w:val="none" w:sz="0" w:space="0" w:color="auto"/>
            <w:right w:val="none" w:sz="0" w:space="0" w:color="auto"/>
          </w:divBdr>
        </w:div>
        <w:div w:id="440342363">
          <w:marLeft w:val="1440"/>
          <w:marRight w:val="0"/>
          <w:marTop w:val="0"/>
          <w:marBottom w:val="0"/>
          <w:divBdr>
            <w:top w:val="none" w:sz="0" w:space="0" w:color="auto"/>
            <w:left w:val="none" w:sz="0" w:space="0" w:color="auto"/>
            <w:bottom w:val="none" w:sz="0" w:space="0" w:color="auto"/>
            <w:right w:val="none" w:sz="0" w:space="0" w:color="auto"/>
          </w:divBdr>
        </w:div>
        <w:div w:id="456025563">
          <w:marLeft w:val="0"/>
          <w:marRight w:val="0"/>
          <w:marTop w:val="120"/>
          <w:marBottom w:val="120"/>
          <w:divBdr>
            <w:top w:val="none" w:sz="0" w:space="0" w:color="auto"/>
            <w:left w:val="none" w:sz="0" w:space="0" w:color="auto"/>
            <w:bottom w:val="none" w:sz="0" w:space="0" w:color="auto"/>
            <w:right w:val="none" w:sz="0" w:space="0" w:color="auto"/>
          </w:divBdr>
        </w:div>
        <w:div w:id="515770700">
          <w:marLeft w:val="1440"/>
          <w:marRight w:val="0"/>
          <w:marTop w:val="0"/>
          <w:marBottom w:val="0"/>
          <w:divBdr>
            <w:top w:val="none" w:sz="0" w:space="0" w:color="auto"/>
            <w:left w:val="none" w:sz="0" w:space="0" w:color="auto"/>
            <w:bottom w:val="none" w:sz="0" w:space="0" w:color="auto"/>
            <w:right w:val="none" w:sz="0" w:space="0" w:color="auto"/>
          </w:divBdr>
        </w:div>
        <w:div w:id="596252336">
          <w:marLeft w:val="1440"/>
          <w:marRight w:val="0"/>
          <w:marTop w:val="0"/>
          <w:marBottom w:val="0"/>
          <w:divBdr>
            <w:top w:val="none" w:sz="0" w:space="0" w:color="auto"/>
            <w:left w:val="none" w:sz="0" w:space="0" w:color="auto"/>
            <w:bottom w:val="none" w:sz="0" w:space="0" w:color="auto"/>
            <w:right w:val="none" w:sz="0" w:space="0" w:color="auto"/>
          </w:divBdr>
        </w:div>
        <w:div w:id="879707022">
          <w:marLeft w:val="1440"/>
          <w:marRight w:val="0"/>
          <w:marTop w:val="0"/>
          <w:marBottom w:val="0"/>
          <w:divBdr>
            <w:top w:val="none" w:sz="0" w:space="0" w:color="auto"/>
            <w:left w:val="none" w:sz="0" w:space="0" w:color="auto"/>
            <w:bottom w:val="none" w:sz="0" w:space="0" w:color="auto"/>
            <w:right w:val="none" w:sz="0" w:space="0" w:color="auto"/>
          </w:divBdr>
        </w:div>
        <w:div w:id="1067260304">
          <w:marLeft w:val="720"/>
          <w:marRight w:val="0"/>
          <w:marTop w:val="0"/>
          <w:marBottom w:val="0"/>
          <w:divBdr>
            <w:top w:val="none" w:sz="0" w:space="0" w:color="auto"/>
            <w:left w:val="none" w:sz="0" w:space="0" w:color="auto"/>
            <w:bottom w:val="none" w:sz="0" w:space="0" w:color="auto"/>
            <w:right w:val="none" w:sz="0" w:space="0" w:color="auto"/>
          </w:divBdr>
        </w:div>
        <w:div w:id="1603756416">
          <w:marLeft w:val="720"/>
          <w:marRight w:val="0"/>
          <w:marTop w:val="0"/>
          <w:marBottom w:val="0"/>
          <w:divBdr>
            <w:top w:val="none" w:sz="0" w:space="0" w:color="auto"/>
            <w:left w:val="none" w:sz="0" w:space="0" w:color="auto"/>
            <w:bottom w:val="none" w:sz="0" w:space="0" w:color="auto"/>
            <w:right w:val="none" w:sz="0" w:space="0" w:color="auto"/>
          </w:divBdr>
        </w:div>
      </w:divsChild>
    </w:div>
    <w:div w:id="1191455673">
      <w:bodyDiv w:val="1"/>
      <w:marLeft w:val="0"/>
      <w:marRight w:val="0"/>
      <w:marTop w:val="0"/>
      <w:marBottom w:val="0"/>
      <w:divBdr>
        <w:top w:val="none" w:sz="0" w:space="0" w:color="auto"/>
        <w:left w:val="none" w:sz="0" w:space="0" w:color="auto"/>
        <w:bottom w:val="none" w:sz="0" w:space="0" w:color="auto"/>
        <w:right w:val="none" w:sz="0" w:space="0" w:color="auto"/>
      </w:divBdr>
    </w:div>
    <w:div w:id="1193104710">
      <w:bodyDiv w:val="1"/>
      <w:marLeft w:val="0"/>
      <w:marRight w:val="0"/>
      <w:marTop w:val="0"/>
      <w:marBottom w:val="0"/>
      <w:divBdr>
        <w:top w:val="none" w:sz="0" w:space="0" w:color="auto"/>
        <w:left w:val="none" w:sz="0" w:space="0" w:color="auto"/>
        <w:bottom w:val="none" w:sz="0" w:space="0" w:color="auto"/>
        <w:right w:val="none" w:sz="0" w:space="0" w:color="auto"/>
      </w:divBdr>
    </w:div>
    <w:div w:id="1209076214">
      <w:bodyDiv w:val="1"/>
      <w:marLeft w:val="0"/>
      <w:marRight w:val="0"/>
      <w:marTop w:val="0"/>
      <w:marBottom w:val="0"/>
      <w:divBdr>
        <w:top w:val="none" w:sz="0" w:space="0" w:color="auto"/>
        <w:left w:val="none" w:sz="0" w:space="0" w:color="auto"/>
        <w:bottom w:val="none" w:sz="0" w:space="0" w:color="auto"/>
        <w:right w:val="none" w:sz="0" w:space="0" w:color="auto"/>
      </w:divBdr>
    </w:div>
    <w:div w:id="1220752788">
      <w:bodyDiv w:val="1"/>
      <w:marLeft w:val="0"/>
      <w:marRight w:val="0"/>
      <w:marTop w:val="0"/>
      <w:marBottom w:val="0"/>
      <w:divBdr>
        <w:top w:val="none" w:sz="0" w:space="0" w:color="auto"/>
        <w:left w:val="none" w:sz="0" w:space="0" w:color="auto"/>
        <w:bottom w:val="none" w:sz="0" w:space="0" w:color="auto"/>
        <w:right w:val="none" w:sz="0" w:space="0" w:color="auto"/>
      </w:divBdr>
    </w:div>
    <w:div w:id="1226184955">
      <w:bodyDiv w:val="1"/>
      <w:marLeft w:val="0"/>
      <w:marRight w:val="0"/>
      <w:marTop w:val="0"/>
      <w:marBottom w:val="0"/>
      <w:divBdr>
        <w:top w:val="none" w:sz="0" w:space="0" w:color="auto"/>
        <w:left w:val="none" w:sz="0" w:space="0" w:color="auto"/>
        <w:bottom w:val="none" w:sz="0" w:space="0" w:color="auto"/>
        <w:right w:val="none" w:sz="0" w:space="0" w:color="auto"/>
      </w:divBdr>
      <w:divsChild>
        <w:div w:id="531693924">
          <w:marLeft w:val="0"/>
          <w:marRight w:val="0"/>
          <w:marTop w:val="100"/>
          <w:marBottom w:val="0"/>
          <w:divBdr>
            <w:top w:val="none" w:sz="0" w:space="0" w:color="auto"/>
            <w:left w:val="none" w:sz="0" w:space="0" w:color="auto"/>
            <w:bottom w:val="none" w:sz="0" w:space="0" w:color="auto"/>
            <w:right w:val="none" w:sz="0" w:space="0" w:color="auto"/>
          </w:divBdr>
        </w:div>
        <w:div w:id="1253976692">
          <w:marLeft w:val="0"/>
          <w:marRight w:val="0"/>
          <w:marTop w:val="0"/>
          <w:marBottom w:val="0"/>
          <w:divBdr>
            <w:top w:val="none" w:sz="0" w:space="0" w:color="auto"/>
            <w:left w:val="none" w:sz="0" w:space="0" w:color="auto"/>
            <w:bottom w:val="none" w:sz="0" w:space="0" w:color="auto"/>
            <w:right w:val="none" w:sz="0" w:space="0" w:color="auto"/>
          </w:divBdr>
          <w:divsChild>
            <w:div w:id="1635790366">
              <w:marLeft w:val="0"/>
              <w:marRight w:val="0"/>
              <w:marTop w:val="0"/>
              <w:marBottom w:val="0"/>
              <w:divBdr>
                <w:top w:val="none" w:sz="0" w:space="0" w:color="auto"/>
                <w:left w:val="none" w:sz="0" w:space="0" w:color="auto"/>
                <w:bottom w:val="none" w:sz="0" w:space="0" w:color="auto"/>
                <w:right w:val="none" w:sz="0" w:space="0" w:color="auto"/>
              </w:divBdr>
              <w:divsChild>
                <w:div w:id="18026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9084">
      <w:bodyDiv w:val="1"/>
      <w:marLeft w:val="0"/>
      <w:marRight w:val="0"/>
      <w:marTop w:val="0"/>
      <w:marBottom w:val="0"/>
      <w:divBdr>
        <w:top w:val="none" w:sz="0" w:space="0" w:color="auto"/>
        <w:left w:val="none" w:sz="0" w:space="0" w:color="auto"/>
        <w:bottom w:val="none" w:sz="0" w:space="0" w:color="auto"/>
        <w:right w:val="none" w:sz="0" w:space="0" w:color="auto"/>
      </w:divBdr>
    </w:div>
    <w:div w:id="1253314282">
      <w:bodyDiv w:val="1"/>
      <w:marLeft w:val="0"/>
      <w:marRight w:val="0"/>
      <w:marTop w:val="0"/>
      <w:marBottom w:val="0"/>
      <w:divBdr>
        <w:top w:val="none" w:sz="0" w:space="0" w:color="auto"/>
        <w:left w:val="none" w:sz="0" w:space="0" w:color="auto"/>
        <w:bottom w:val="none" w:sz="0" w:space="0" w:color="auto"/>
        <w:right w:val="none" w:sz="0" w:space="0" w:color="auto"/>
      </w:divBdr>
    </w:div>
    <w:div w:id="1265456487">
      <w:bodyDiv w:val="1"/>
      <w:marLeft w:val="0"/>
      <w:marRight w:val="0"/>
      <w:marTop w:val="0"/>
      <w:marBottom w:val="0"/>
      <w:divBdr>
        <w:top w:val="none" w:sz="0" w:space="0" w:color="auto"/>
        <w:left w:val="none" w:sz="0" w:space="0" w:color="auto"/>
        <w:bottom w:val="none" w:sz="0" w:space="0" w:color="auto"/>
        <w:right w:val="none" w:sz="0" w:space="0" w:color="auto"/>
      </w:divBdr>
    </w:div>
    <w:div w:id="1280532138">
      <w:bodyDiv w:val="1"/>
      <w:marLeft w:val="0"/>
      <w:marRight w:val="0"/>
      <w:marTop w:val="0"/>
      <w:marBottom w:val="0"/>
      <w:divBdr>
        <w:top w:val="none" w:sz="0" w:space="0" w:color="auto"/>
        <w:left w:val="none" w:sz="0" w:space="0" w:color="auto"/>
        <w:bottom w:val="none" w:sz="0" w:space="0" w:color="auto"/>
        <w:right w:val="none" w:sz="0" w:space="0" w:color="auto"/>
      </w:divBdr>
    </w:div>
    <w:div w:id="1435632627">
      <w:bodyDiv w:val="1"/>
      <w:marLeft w:val="0"/>
      <w:marRight w:val="0"/>
      <w:marTop w:val="0"/>
      <w:marBottom w:val="0"/>
      <w:divBdr>
        <w:top w:val="none" w:sz="0" w:space="0" w:color="auto"/>
        <w:left w:val="none" w:sz="0" w:space="0" w:color="auto"/>
        <w:bottom w:val="none" w:sz="0" w:space="0" w:color="auto"/>
        <w:right w:val="none" w:sz="0" w:space="0" w:color="auto"/>
      </w:divBdr>
    </w:div>
    <w:div w:id="1477575214">
      <w:bodyDiv w:val="1"/>
      <w:marLeft w:val="0"/>
      <w:marRight w:val="0"/>
      <w:marTop w:val="0"/>
      <w:marBottom w:val="0"/>
      <w:divBdr>
        <w:top w:val="none" w:sz="0" w:space="0" w:color="auto"/>
        <w:left w:val="none" w:sz="0" w:space="0" w:color="auto"/>
        <w:bottom w:val="none" w:sz="0" w:space="0" w:color="auto"/>
        <w:right w:val="none" w:sz="0" w:space="0" w:color="auto"/>
      </w:divBdr>
    </w:div>
    <w:div w:id="1597246892">
      <w:bodyDiv w:val="1"/>
      <w:marLeft w:val="0"/>
      <w:marRight w:val="0"/>
      <w:marTop w:val="0"/>
      <w:marBottom w:val="0"/>
      <w:divBdr>
        <w:top w:val="none" w:sz="0" w:space="0" w:color="auto"/>
        <w:left w:val="none" w:sz="0" w:space="0" w:color="auto"/>
        <w:bottom w:val="none" w:sz="0" w:space="0" w:color="auto"/>
        <w:right w:val="none" w:sz="0" w:space="0" w:color="auto"/>
      </w:divBdr>
    </w:div>
    <w:div w:id="1611425199">
      <w:bodyDiv w:val="1"/>
      <w:marLeft w:val="0"/>
      <w:marRight w:val="0"/>
      <w:marTop w:val="0"/>
      <w:marBottom w:val="0"/>
      <w:divBdr>
        <w:top w:val="none" w:sz="0" w:space="0" w:color="auto"/>
        <w:left w:val="none" w:sz="0" w:space="0" w:color="auto"/>
        <w:bottom w:val="none" w:sz="0" w:space="0" w:color="auto"/>
        <w:right w:val="none" w:sz="0" w:space="0" w:color="auto"/>
      </w:divBdr>
    </w:div>
    <w:div w:id="1879389490">
      <w:bodyDiv w:val="1"/>
      <w:marLeft w:val="0"/>
      <w:marRight w:val="0"/>
      <w:marTop w:val="0"/>
      <w:marBottom w:val="0"/>
      <w:divBdr>
        <w:top w:val="none" w:sz="0" w:space="0" w:color="auto"/>
        <w:left w:val="none" w:sz="0" w:space="0" w:color="auto"/>
        <w:bottom w:val="none" w:sz="0" w:space="0" w:color="auto"/>
        <w:right w:val="none" w:sz="0" w:space="0" w:color="auto"/>
      </w:divBdr>
    </w:div>
    <w:div w:id="1956400801">
      <w:bodyDiv w:val="1"/>
      <w:marLeft w:val="0"/>
      <w:marRight w:val="0"/>
      <w:marTop w:val="0"/>
      <w:marBottom w:val="0"/>
      <w:divBdr>
        <w:top w:val="none" w:sz="0" w:space="0" w:color="auto"/>
        <w:left w:val="none" w:sz="0" w:space="0" w:color="auto"/>
        <w:bottom w:val="none" w:sz="0" w:space="0" w:color="auto"/>
        <w:right w:val="none" w:sz="0" w:space="0" w:color="auto"/>
      </w:divBdr>
    </w:div>
    <w:div w:id="2009363787">
      <w:bodyDiv w:val="1"/>
      <w:marLeft w:val="0"/>
      <w:marRight w:val="0"/>
      <w:marTop w:val="0"/>
      <w:marBottom w:val="0"/>
      <w:divBdr>
        <w:top w:val="none" w:sz="0" w:space="0" w:color="auto"/>
        <w:left w:val="none" w:sz="0" w:space="0" w:color="auto"/>
        <w:bottom w:val="none" w:sz="0" w:space="0" w:color="auto"/>
        <w:right w:val="none" w:sz="0" w:space="0" w:color="auto"/>
      </w:divBdr>
    </w:div>
    <w:div w:id="214087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model-cen.eu/standards/netex/" TargetMode="External"/><Relationship Id="rId13" Type="http://schemas.openxmlformats.org/officeDocument/2006/relationships/hyperlink" Target="https://eur-lex.europa.eu/legal-content/FR/TXT/HTML/?uri=CELEX:32017R1926&amp;from=FR" TargetMode="External"/><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iso.org/iso/country_codes/iso_3166_code_lists.htm" TargetMode="External"/><Relationship Id="rId7" Type="http://schemas.openxmlformats.org/officeDocument/2006/relationships/endnotes" Target="endnotes.xml"/><Relationship Id="rId12" Type="http://schemas.openxmlformats.org/officeDocument/2006/relationships/hyperlink" Target="https://www.legifrance.gouv.fr/dossierlegislatif/JORFDOLE000037646678" TargetMode="External"/><Relationship Id="rId17" Type="http://schemas.openxmlformats.org/officeDocument/2006/relationships/footer" Target="footer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fr.wikipedia.org/wiki/ISO_3166-1_alpha-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fr.wikipedia.org/wiki/UTF-8" TargetMode="External"/><Relationship Id="rId28" Type="http://schemas.openxmlformats.org/officeDocument/2006/relationships/hyperlink" Target="http://ec.europa.eu/info/law/better-regulation/initiatives/c-2017-3574_en" TargetMode="External"/><Relationship Id="rId10" Type="http://schemas.openxmlformats.org/officeDocument/2006/relationships/hyperlink" Target="http://www.transmodel-cen.eu/standards/netex/" TargetMode="External"/><Relationship Id="rId19" Type="http://schemas.openxmlformats.org/officeDocument/2006/relationships/hyperlink" Target="https://www.w3.org/TR/xmlschema11-2/"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transmodel-cen.eu/standards/netex/" TargetMode="External"/><Relationship Id="rId14" Type="http://schemas.openxmlformats.org/officeDocument/2006/relationships/header" Target="header1.xml"/><Relationship Id="rId22" Type="http://schemas.openxmlformats.org/officeDocument/2006/relationships/hyperlink" Target="https://eur-lex.europa.eu/eli/reg/2003/1059/2018-01-18" TargetMode="External"/><Relationship Id="rId27" Type="http://schemas.openxmlformats.org/officeDocument/2006/relationships/hyperlink" Target="https://ec.europa.eu/transport/modes/road/news/2017-05-31-europe-on-the-move_e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Documents\Mod&#232;les%20Office%20personnalis&#233;s\CEN%20simplified%20template%20v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B8CD2-F0E6-4BC3-90B1-E7801B225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CEN simplified template v3</Template>
  <TotalTime>19</TotalTime>
  <Pages>146</Pages>
  <Words>52583</Words>
  <Characters>289208</Characters>
  <Application>Microsoft Office Word</Application>
  <DocSecurity>0</DocSecurity>
  <Lines>2410</Lines>
  <Paragraphs>682</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Afnor</Company>
  <LinksUpToDate>false</LinksUpToDate>
  <CharactersWithSpaces>341109</CharactersWithSpaces>
  <SharedDoc>false</SharedDoc>
  <HLinks>
    <vt:vector size="432" baseType="variant">
      <vt:variant>
        <vt:i4>3080299</vt:i4>
      </vt:variant>
      <vt:variant>
        <vt:i4>717</vt:i4>
      </vt:variant>
      <vt:variant>
        <vt:i4>0</vt:i4>
      </vt:variant>
      <vt:variant>
        <vt:i4>5</vt:i4>
      </vt:variant>
      <vt:variant>
        <vt:lpwstr>http://github.com/siri-cen/siri</vt:lpwstr>
      </vt:variant>
      <vt:variant>
        <vt:lpwstr/>
      </vt:variant>
      <vt:variant>
        <vt:i4>5374015</vt:i4>
      </vt:variant>
      <vt:variant>
        <vt:i4>714</vt:i4>
      </vt:variant>
      <vt:variant>
        <vt:i4>0</vt:i4>
      </vt:variant>
      <vt:variant>
        <vt:i4>5</vt:i4>
      </vt:variant>
      <vt:variant>
        <vt:lpwstr>http://ec.europa.eu/info/law/better-regulation/initiatives/c-2017-3574_en</vt:lpwstr>
      </vt:variant>
      <vt:variant>
        <vt:lpwstr/>
      </vt:variant>
      <vt:variant>
        <vt:i4>7405641</vt:i4>
      </vt:variant>
      <vt:variant>
        <vt:i4>711</vt:i4>
      </vt:variant>
      <vt:variant>
        <vt:i4>0</vt:i4>
      </vt:variant>
      <vt:variant>
        <vt:i4>5</vt:i4>
      </vt:variant>
      <vt:variant>
        <vt:lpwstr>https://ec.europa.eu/transport/modes/road/news/2017-05-31-europe-on-the-move_en</vt:lpwstr>
      </vt:variant>
      <vt:variant>
        <vt:lpwstr/>
      </vt:variant>
      <vt:variant>
        <vt:i4>7077914</vt:i4>
      </vt:variant>
      <vt:variant>
        <vt:i4>693</vt:i4>
      </vt:variant>
      <vt:variant>
        <vt:i4>0</vt:i4>
      </vt:variant>
      <vt:variant>
        <vt:i4>5</vt:i4>
      </vt:variant>
      <vt:variant>
        <vt:lpwstr>http://www.bonweb.com/glo_P.php</vt:lpwstr>
      </vt:variant>
      <vt:variant>
        <vt:lpwstr>650</vt:lpwstr>
      </vt:variant>
      <vt:variant>
        <vt:i4>7667765</vt:i4>
      </vt:variant>
      <vt:variant>
        <vt:i4>690</vt:i4>
      </vt:variant>
      <vt:variant>
        <vt:i4>0</vt:i4>
      </vt:variant>
      <vt:variant>
        <vt:i4>5</vt:i4>
      </vt:variant>
      <vt:variant>
        <vt:lpwstr>http://www.dicofr.com/cgi-bin/n.pl/dicofr/definition/20010101000510</vt:lpwstr>
      </vt:variant>
      <vt:variant>
        <vt:lpwstr/>
      </vt:variant>
      <vt:variant>
        <vt:i4>7602228</vt:i4>
      </vt:variant>
      <vt:variant>
        <vt:i4>687</vt:i4>
      </vt:variant>
      <vt:variant>
        <vt:i4>0</vt:i4>
      </vt:variant>
      <vt:variant>
        <vt:i4>5</vt:i4>
      </vt:variant>
      <vt:variant>
        <vt:lpwstr>http://www.dicofr.com/cgi-bin/n.pl/dicofr/definition/20010101001410</vt:lpwstr>
      </vt:variant>
      <vt:variant>
        <vt:lpwstr/>
      </vt:variant>
      <vt:variant>
        <vt:i4>4456515</vt:i4>
      </vt:variant>
      <vt:variant>
        <vt:i4>384</vt:i4>
      </vt:variant>
      <vt:variant>
        <vt:i4>0</vt:i4>
      </vt:variant>
      <vt:variant>
        <vt:i4>5</vt:i4>
      </vt:variant>
      <vt:variant>
        <vt:lpwstr>http://fr.wikipedia.org/wiki/ISO_3166-1_alpha-2</vt:lpwstr>
      </vt:variant>
      <vt:variant>
        <vt:lpwstr/>
      </vt:variant>
      <vt:variant>
        <vt:i4>6815844</vt:i4>
      </vt:variant>
      <vt:variant>
        <vt:i4>369</vt:i4>
      </vt:variant>
      <vt:variant>
        <vt:i4>0</vt:i4>
      </vt:variant>
      <vt:variant>
        <vt:i4>5</vt:i4>
      </vt:variant>
      <vt:variant>
        <vt:lpwstr>https://fr.wikipedia.org/wiki/UTF-8</vt:lpwstr>
      </vt:variant>
      <vt:variant>
        <vt:lpwstr/>
      </vt:variant>
      <vt:variant>
        <vt:i4>4128876</vt:i4>
      </vt:variant>
      <vt:variant>
        <vt:i4>366</vt:i4>
      </vt:variant>
      <vt:variant>
        <vt:i4>0</vt:i4>
      </vt:variant>
      <vt:variant>
        <vt:i4>5</vt:i4>
      </vt:variant>
      <vt:variant>
        <vt:lpwstr>https://eur-lex.europa.eu/eli/reg/2003/1059/2018-01-18</vt:lpwstr>
      </vt:variant>
      <vt:variant>
        <vt:lpwstr/>
      </vt:variant>
      <vt:variant>
        <vt:i4>7536689</vt:i4>
      </vt:variant>
      <vt:variant>
        <vt:i4>363</vt:i4>
      </vt:variant>
      <vt:variant>
        <vt:i4>0</vt:i4>
      </vt:variant>
      <vt:variant>
        <vt:i4>5</vt:i4>
      </vt:variant>
      <vt:variant>
        <vt:lpwstr>http://www.iso.org/iso/country_codes/iso_3166_code_lists.htm</vt:lpwstr>
      </vt:variant>
      <vt:variant>
        <vt:lpwstr/>
      </vt:variant>
      <vt:variant>
        <vt:i4>6750263</vt:i4>
      </vt:variant>
      <vt:variant>
        <vt:i4>360</vt:i4>
      </vt:variant>
      <vt:variant>
        <vt:i4>0</vt:i4>
      </vt:variant>
      <vt:variant>
        <vt:i4>5</vt:i4>
      </vt:variant>
      <vt:variant>
        <vt:lpwstr>https://www.w3.org/TR/xmlschema11-2/</vt:lpwstr>
      </vt:variant>
      <vt:variant>
        <vt:lpwstr>NMTOKEN</vt:lpwstr>
      </vt:variant>
      <vt:variant>
        <vt:i4>1769474</vt:i4>
      </vt:variant>
      <vt:variant>
        <vt:i4>339</vt:i4>
      </vt:variant>
      <vt:variant>
        <vt:i4>0</vt:i4>
      </vt:variant>
      <vt:variant>
        <vt:i4>5</vt:i4>
      </vt:variant>
      <vt:variant>
        <vt:lpwstr>https://eur-lex.europa.eu/legal-content/FR/TXT/HTML/?uri=CELEX:32017R1926&amp;from=FR</vt:lpwstr>
      </vt:variant>
      <vt:variant>
        <vt:lpwstr/>
      </vt:variant>
      <vt:variant>
        <vt:i4>1638465</vt:i4>
      </vt:variant>
      <vt:variant>
        <vt:i4>336</vt:i4>
      </vt:variant>
      <vt:variant>
        <vt:i4>0</vt:i4>
      </vt:variant>
      <vt:variant>
        <vt:i4>5</vt:i4>
      </vt:variant>
      <vt:variant>
        <vt:lpwstr>https://www.legifrance.gouv.fr/dossierlegislatif/JORFDOLE000037646678</vt:lpwstr>
      </vt:variant>
      <vt:variant>
        <vt:lpwstr/>
      </vt:variant>
      <vt:variant>
        <vt:i4>7348233</vt:i4>
      </vt:variant>
      <vt:variant>
        <vt:i4>333</vt:i4>
      </vt:variant>
      <vt:variant>
        <vt:i4>0</vt:i4>
      </vt:variant>
      <vt:variant>
        <vt:i4>5</vt:i4>
      </vt:variant>
      <vt:variant>
        <vt:lpwstr/>
      </vt:variant>
      <vt:variant>
        <vt:lpwstr>_Documents_d’accompagnement</vt:lpwstr>
      </vt:variant>
      <vt:variant>
        <vt:i4>7348233</vt:i4>
      </vt:variant>
      <vt:variant>
        <vt:i4>330</vt:i4>
      </vt:variant>
      <vt:variant>
        <vt:i4>0</vt:i4>
      </vt:variant>
      <vt:variant>
        <vt:i4>5</vt:i4>
      </vt:variant>
      <vt:variant>
        <vt:lpwstr/>
      </vt:variant>
      <vt:variant>
        <vt:lpwstr>_Documents_d’accompagnement</vt:lpwstr>
      </vt:variant>
      <vt:variant>
        <vt:i4>7348233</vt:i4>
      </vt:variant>
      <vt:variant>
        <vt:i4>327</vt:i4>
      </vt:variant>
      <vt:variant>
        <vt:i4>0</vt:i4>
      </vt:variant>
      <vt:variant>
        <vt:i4>5</vt:i4>
      </vt:variant>
      <vt:variant>
        <vt:lpwstr/>
      </vt:variant>
      <vt:variant>
        <vt:lpwstr>_Documents_d’accompagnement</vt:lpwstr>
      </vt:variant>
      <vt:variant>
        <vt:i4>7348233</vt:i4>
      </vt:variant>
      <vt:variant>
        <vt:i4>324</vt:i4>
      </vt:variant>
      <vt:variant>
        <vt:i4>0</vt:i4>
      </vt:variant>
      <vt:variant>
        <vt:i4>5</vt:i4>
      </vt:variant>
      <vt:variant>
        <vt:lpwstr/>
      </vt:variant>
      <vt:variant>
        <vt:lpwstr>_Documents_d’accompagnement</vt:lpwstr>
      </vt:variant>
      <vt:variant>
        <vt:i4>7348233</vt:i4>
      </vt:variant>
      <vt:variant>
        <vt:i4>321</vt:i4>
      </vt:variant>
      <vt:variant>
        <vt:i4>0</vt:i4>
      </vt:variant>
      <vt:variant>
        <vt:i4>5</vt:i4>
      </vt:variant>
      <vt:variant>
        <vt:lpwstr/>
      </vt:variant>
      <vt:variant>
        <vt:lpwstr>_Documents_d’accompagnement</vt:lpwstr>
      </vt:variant>
      <vt:variant>
        <vt:i4>4259931</vt:i4>
      </vt:variant>
      <vt:variant>
        <vt:i4>318</vt:i4>
      </vt:variant>
      <vt:variant>
        <vt:i4>0</vt:i4>
      </vt:variant>
      <vt:variant>
        <vt:i4>5</vt:i4>
      </vt:variant>
      <vt:variant>
        <vt:lpwstr/>
      </vt:variant>
      <vt:variant>
        <vt:lpwstr>_Références_Normatives</vt:lpwstr>
      </vt:variant>
      <vt:variant>
        <vt:i4>4259934</vt:i4>
      </vt:variant>
      <vt:variant>
        <vt:i4>312</vt:i4>
      </vt:variant>
      <vt:variant>
        <vt:i4>0</vt:i4>
      </vt:variant>
      <vt:variant>
        <vt:i4>5</vt:i4>
      </vt:variant>
      <vt:variant>
        <vt:lpwstr>http://www.transmodel-cen.eu/standards/netex/</vt:lpwstr>
      </vt:variant>
      <vt:variant>
        <vt:lpwstr/>
      </vt:variant>
      <vt:variant>
        <vt:i4>4259934</vt:i4>
      </vt:variant>
      <vt:variant>
        <vt:i4>309</vt:i4>
      </vt:variant>
      <vt:variant>
        <vt:i4>0</vt:i4>
      </vt:variant>
      <vt:variant>
        <vt:i4>5</vt:i4>
      </vt:variant>
      <vt:variant>
        <vt:lpwstr>http://www.transmodel-cen.eu/standards/netex/</vt:lpwstr>
      </vt:variant>
      <vt:variant>
        <vt:lpwstr/>
      </vt:variant>
      <vt:variant>
        <vt:i4>4259934</vt:i4>
      </vt:variant>
      <vt:variant>
        <vt:i4>306</vt:i4>
      </vt:variant>
      <vt:variant>
        <vt:i4>0</vt:i4>
      </vt:variant>
      <vt:variant>
        <vt:i4>5</vt:i4>
      </vt:variant>
      <vt:variant>
        <vt:lpwstr>http://www.transmodel-cen.eu/standards/netex/</vt:lpwstr>
      </vt:variant>
      <vt:variant>
        <vt:lpwstr/>
      </vt:variant>
      <vt:variant>
        <vt:i4>1572920</vt:i4>
      </vt:variant>
      <vt:variant>
        <vt:i4>296</vt:i4>
      </vt:variant>
      <vt:variant>
        <vt:i4>0</vt:i4>
      </vt:variant>
      <vt:variant>
        <vt:i4>5</vt:i4>
      </vt:variant>
      <vt:variant>
        <vt:lpwstr/>
      </vt:variant>
      <vt:variant>
        <vt:lpwstr>_Toc74058779</vt:lpwstr>
      </vt:variant>
      <vt:variant>
        <vt:i4>1638456</vt:i4>
      </vt:variant>
      <vt:variant>
        <vt:i4>290</vt:i4>
      </vt:variant>
      <vt:variant>
        <vt:i4>0</vt:i4>
      </vt:variant>
      <vt:variant>
        <vt:i4>5</vt:i4>
      </vt:variant>
      <vt:variant>
        <vt:lpwstr/>
      </vt:variant>
      <vt:variant>
        <vt:lpwstr>_Toc74058778</vt:lpwstr>
      </vt:variant>
      <vt:variant>
        <vt:i4>1441848</vt:i4>
      </vt:variant>
      <vt:variant>
        <vt:i4>284</vt:i4>
      </vt:variant>
      <vt:variant>
        <vt:i4>0</vt:i4>
      </vt:variant>
      <vt:variant>
        <vt:i4>5</vt:i4>
      </vt:variant>
      <vt:variant>
        <vt:lpwstr/>
      </vt:variant>
      <vt:variant>
        <vt:lpwstr>_Toc74058777</vt:lpwstr>
      </vt:variant>
      <vt:variant>
        <vt:i4>1507384</vt:i4>
      </vt:variant>
      <vt:variant>
        <vt:i4>278</vt:i4>
      </vt:variant>
      <vt:variant>
        <vt:i4>0</vt:i4>
      </vt:variant>
      <vt:variant>
        <vt:i4>5</vt:i4>
      </vt:variant>
      <vt:variant>
        <vt:lpwstr/>
      </vt:variant>
      <vt:variant>
        <vt:lpwstr>_Toc74058776</vt:lpwstr>
      </vt:variant>
      <vt:variant>
        <vt:i4>1310776</vt:i4>
      </vt:variant>
      <vt:variant>
        <vt:i4>272</vt:i4>
      </vt:variant>
      <vt:variant>
        <vt:i4>0</vt:i4>
      </vt:variant>
      <vt:variant>
        <vt:i4>5</vt:i4>
      </vt:variant>
      <vt:variant>
        <vt:lpwstr/>
      </vt:variant>
      <vt:variant>
        <vt:lpwstr>_Toc74058775</vt:lpwstr>
      </vt:variant>
      <vt:variant>
        <vt:i4>1376312</vt:i4>
      </vt:variant>
      <vt:variant>
        <vt:i4>266</vt:i4>
      </vt:variant>
      <vt:variant>
        <vt:i4>0</vt:i4>
      </vt:variant>
      <vt:variant>
        <vt:i4>5</vt:i4>
      </vt:variant>
      <vt:variant>
        <vt:lpwstr/>
      </vt:variant>
      <vt:variant>
        <vt:lpwstr>_Toc74058774</vt:lpwstr>
      </vt:variant>
      <vt:variant>
        <vt:i4>1179704</vt:i4>
      </vt:variant>
      <vt:variant>
        <vt:i4>260</vt:i4>
      </vt:variant>
      <vt:variant>
        <vt:i4>0</vt:i4>
      </vt:variant>
      <vt:variant>
        <vt:i4>5</vt:i4>
      </vt:variant>
      <vt:variant>
        <vt:lpwstr/>
      </vt:variant>
      <vt:variant>
        <vt:lpwstr>_Toc74058773</vt:lpwstr>
      </vt:variant>
      <vt:variant>
        <vt:i4>1245240</vt:i4>
      </vt:variant>
      <vt:variant>
        <vt:i4>254</vt:i4>
      </vt:variant>
      <vt:variant>
        <vt:i4>0</vt:i4>
      </vt:variant>
      <vt:variant>
        <vt:i4>5</vt:i4>
      </vt:variant>
      <vt:variant>
        <vt:lpwstr/>
      </vt:variant>
      <vt:variant>
        <vt:lpwstr>_Toc74058772</vt:lpwstr>
      </vt:variant>
      <vt:variant>
        <vt:i4>1048632</vt:i4>
      </vt:variant>
      <vt:variant>
        <vt:i4>248</vt:i4>
      </vt:variant>
      <vt:variant>
        <vt:i4>0</vt:i4>
      </vt:variant>
      <vt:variant>
        <vt:i4>5</vt:i4>
      </vt:variant>
      <vt:variant>
        <vt:lpwstr/>
      </vt:variant>
      <vt:variant>
        <vt:lpwstr>_Toc74058771</vt:lpwstr>
      </vt:variant>
      <vt:variant>
        <vt:i4>1114168</vt:i4>
      </vt:variant>
      <vt:variant>
        <vt:i4>242</vt:i4>
      </vt:variant>
      <vt:variant>
        <vt:i4>0</vt:i4>
      </vt:variant>
      <vt:variant>
        <vt:i4>5</vt:i4>
      </vt:variant>
      <vt:variant>
        <vt:lpwstr/>
      </vt:variant>
      <vt:variant>
        <vt:lpwstr>_Toc74058770</vt:lpwstr>
      </vt:variant>
      <vt:variant>
        <vt:i4>1572921</vt:i4>
      </vt:variant>
      <vt:variant>
        <vt:i4>236</vt:i4>
      </vt:variant>
      <vt:variant>
        <vt:i4>0</vt:i4>
      </vt:variant>
      <vt:variant>
        <vt:i4>5</vt:i4>
      </vt:variant>
      <vt:variant>
        <vt:lpwstr/>
      </vt:variant>
      <vt:variant>
        <vt:lpwstr>_Toc74058769</vt:lpwstr>
      </vt:variant>
      <vt:variant>
        <vt:i4>1638457</vt:i4>
      </vt:variant>
      <vt:variant>
        <vt:i4>230</vt:i4>
      </vt:variant>
      <vt:variant>
        <vt:i4>0</vt:i4>
      </vt:variant>
      <vt:variant>
        <vt:i4>5</vt:i4>
      </vt:variant>
      <vt:variant>
        <vt:lpwstr/>
      </vt:variant>
      <vt:variant>
        <vt:lpwstr>_Toc74058768</vt:lpwstr>
      </vt:variant>
      <vt:variant>
        <vt:i4>1441849</vt:i4>
      </vt:variant>
      <vt:variant>
        <vt:i4>224</vt:i4>
      </vt:variant>
      <vt:variant>
        <vt:i4>0</vt:i4>
      </vt:variant>
      <vt:variant>
        <vt:i4>5</vt:i4>
      </vt:variant>
      <vt:variant>
        <vt:lpwstr/>
      </vt:variant>
      <vt:variant>
        <vt:lpwstr>_Toc74058767</vt:lpwstr>
      </vt:variant>
      <vt:variant>
        <vt:i4>1507385</vt:i4>
      </vt:variant>
      <vt:variant>
        <vt:i4>218</vt:i4>
      </vt:variant>
      <vt:variant>
        <vt:i4>0</vt:i4>
      </vt:variant>
      <vt:variant>
        <vt:i4>5</vt:i4>
      </vt:variant>
      <vt:variant>
        <vt:lpwstr/>
      </vt:variant>
      <vt:variant>
        <vt:lpwstr>_Toc74058766</vt:lpwstr>
      </vt:variant>
      <vt:variant>
        <vt:i4>1310777</vt:i4>
      </vt:variant>
      <vt:variant>
        <vt:i4>212</vt:i4>
      </vt:variant>
      <vt:variant>
        <vt:i4>0</vt:i4>
      </vt:variant>
      <vt:variant>
        <vt:i4>5</vt:i4>
      </vt:variant>
      <vt:variant>
        <vt:lpwstr/>
      </vt:variant>
      <vt:variant>
        <vt:lpwstr>_Toc74058765</vt:lpwstr>
      </vt:variant>
      <vt:variant>
        <vt:i4>1376313</vt:i4>
      </vt:variant>
      <vt:variant>
        <vt:i4>206</vt:i4>
      </vt:variant>
      <vt:variant>
        <vt:i4>0</vt:i4>
      </vt:variant>
      <vt:variant>
        <vt:i4>5</vt:i4>
      </vt:variant>
      <vt:variant>
        <vt:lpwstr/>
      </vt:variant>
      <vt:variant>
        <vt:lpwstr>_Toc74058764</vt:lpwstr>
      </vt:variant>
      <vt:variant>
        <vt:i4>1179705</vt:i4>
      </vt:variant>
      <vt:variant>
        <vt:i4>200</vt:i4>
      </vt:variant>
      <vt:variant>
        <vt:i4>0</vt:i4>
      </vt:variant>
      <vt:variant>
        <vt:i4>5</vt:i4>
      </vt:variant>
      <vt:variant>
        <vt:lpwstr/>
      </vt:variant>
      <vt:variant>
        <vt:lpwstr>_Toc74058763</vt:lpwstr>
      </vt:variant>
      <vt:variant>
        <vt:i4>1245241</vt:i4>
      </vt:variant>
      <vt:variant>
        <vt:i4>194</vt:i4>
      </vt:variant>
      <vt:variant>
        <vt:i4>0</vt:i4>
      </vt:variant>
      <vt:variant>
        <vt:i4>5</vt:i4>
      </vt:variant>
      <vt:variant>
        <vt:lpwstr/>
      </vt:variant>
      <vt:variant>
        <vt:lpwstr>_Toc74058762</vt:lpwstr>
      </vt:variant>
      <vt:variant>
        <vt:i4>1048633</vt:i4>
      </vt:variant>
      <vt:variant>
        <vt:i4>188</vt:i4>
      </vt:variant>
      <vt:variant>
        <vt:i4>0</vt:i4>
      </vt:variant>
      <vt:variant>
        <vt:i4>5</vt:i4>
      </vt:variant>
      <vt:variant>
        <vt:lpwstr/>
      </vt:variant>
      <vt:variant>
        <vt:lpwstr>_Toc74058761</vt:lpwstr>
      </vt:variant>
      <vt:variant>
        <vt:i4>1114169</vt:i4>
      </vt:variant>
      <vt:variant>
        <vt:i4>182</vt:i4>
      </vt:variant>
      <vt:variant>
        <vt:i4>0</vt:i4>
      </vt:variant>
      <vt:variant>
        <vt:i4>5</vt:i4>
      </vt:variant>
      <vt:variant>
        <vt:lpwstr/>
      </vt:variant>
      <vt:variant>
        <vt:lpwstr>_Toc74058760</vt:lpwstr>
      </vt:variant>
      <vt:variant>
        <vt:i4>1572922</vt:i4>
      </vt:variant>
      <vt:variant>
        <vt:i4>176</vt:i4>
      </vt:variant>
      <vt:variant>
        <vt:i4>0</vt:i4>
      </vt:variant>
      <vt:variant>
        <vt:i4>5</vt:i4>
      </vt:variant>
      <vt:variant>
        <vt:lpwstr/>
      </vt:variant>
      <vt:variant>
        <vt:lpwstr>_Toc74058759</vt:lpwstr>
      </vt:variant>
      <vt:variant>
        <vt:i4>1638458</vt:i4>
      </vt:variant>
      <vt:variant>
        <vt:i4>170</vt:i4>
      </vt:variant>
      <vt:variant>
        <vt:i4>0</vt:i4>
      </vt:variant>
      <vt:variant>
        <vt:i4>5</vt:i4>
      </vt:variant>
      <vt:variant>
        <vt:lpwstr/>
      </vt:variant>
      <vt:variant>
        <vt:lpwstr>_Toc74058758</vt:lpwstr>
      </vt:variant>
      <vt:variant>
        <vt:i4>1441850</vt:i4>
      </vt:variant>
      <vt:variant>
        <vt:i4>164</vt:i4>
      </vt:variant>
      <vt:variant>
        <vt:i4>0</vt:i4>
      </vt:variant>
      <vt:variant>
        <vt:i4>5</vt:i4>
      </vt:variant>
      <vt:variant>
        <vt:lpwstr/>
      </vt:variant>
      <vt:variant>
        <vt:lpwstr>_Toc74058757</vt:lpwstr>
      </vt:variant>
      <vt:variant>
        <vt:i4>1507386</vt:i4>
      </vt:variant>
      <vt:variant>
        <vt:i4>158</vt:i4>
      </vt:variant>
      <vt:variant>
        <vt:i4>0</vt:i4>
      </vt:variant>
      <vt:variant>
        <vt:i4>5</vt:i4>
      </vt:variant>
      <vt:variant>
        <vt:lpwstr/>
      </vt:variant>
      <vt:variant>
        <vt:lpwstr>_Toc74058756</vt:lpwstr>
      </vt:variant>
      <vt:variant>
        <vt:i4>1310778</vt:i4>
      </vt:variant>
      <vt:variant>
        <vt:i4>152</vt:i4>
      </vt:variant>
      <vt:variant>
        <vt:i4>0</vt:i4>
      </vt:variant>
      <vt:variant>
        <vt:i4>5</vt:i4>
      </vt:variant>
      <vt:variant>
        <vt:lpwstr/>
      </vt:variant>
      <vt:variant>
        <vt:lpwstr>_Toc74058755</vt:lpwstr>
      </vt:variant>
      <vt:variant>
        <vt:i4>1376314</vt:i4>
      </vt:variant>
      <vt:variant>
        <vt:i4>146</vt:i4>
      </vt:variant>
      <vt:variant>
        <vt:i4>0</vt:i4>
      </vt:variant>
      <vt:variant>
        <vt:i4>5</vt:i4>
      </vt:variant>
      <vt:variant>
        <vt:lpwstr/>
      </vt:variant>
      <vt:variant>
        <vt:lpwstr>_Toc74058754</vt:lpwstr>
      </vt:variant>
      <vt:variant>
        <vt:i4>1179706</vt:i4>
      </vt:variant>
      <vt:variant>
        <vt:i4>140</vt:i4>
      </vt:variant>
      <vt:variant>
        <vt:i4>0</vt:i4>
      </vt:variant>
      <vt:variant>
        <vt:i4>5</vt:i4>
      </vt:variant>
      <vt:variant>
        <vt:lpwstr/>
      </vt:variant>
      <vt:variant>
        <vt:lpwstr>_Toc74058753</vt:lpwstr>
      </vt:variant>
      <vt:variant>
        <vt:i4>1245242</vt:i4>
      </vt:variant>
      <vt:variant>
        <vt:i4>134</vt:i4>
      </vt:variant>
      <vt:variant>
        <vt:i4>0</vt:i4>
      </vt:variant>
      <vt:variant>
        <vt:i4>5</vt:i4>
      </vt:variant>
      <vt:variant>
        <vt:lpwstr/>
      </vt:variant>
      <vt:variant>
        <vt:lpwstr>_Toc74058752</vt:lpwstr>
      </vt:variant>
      <vt:variant>
        <vt:i4>1048634</vt:i4>
      </vt:variant>
      <vt:variant>
        <vt:i4>128</vt:i4>
      </vt:variant>
      <vt:variant>
        <vt:i4>0</vt:i4>
      </vt:variant>
      <vt:variant>
        <vt:i4>5</vt:i4>
      </vt:variant>
      <vt:variant>
        <vt:lpwstr/>
      </vt:variant>
      <vt:variant>
        <vt:lpwstr>_Toc74058751</vt:lpwstr>
      </vt:variant>
      <vt:variant>
        <vt:i4>1114170</vt:i4>
      </vt:variant>
      <vt:variant>
        <vt:i4>122</vt:i4>
      </vt:variant>
      <vt:variant>
        <vt:i4>0</vt:i4>
      </vt:variant>
      <vt:variant>
        <vt:i4>5</vt:i4>
      </vt:variant>
      <vt:variant>
        <vt:lpwstr/>
      </vt:variant>
      <vt:variant>
        <vt:lpwstr>_Toc74058750</vt:lpwstr>
      </vt:variant>
      <vt:variant>
        <vt:i4>1572923</vt:i4>
      </vt:variant>
      <vt:variant>
        <vt:i4>116</vt:i4>
      </vt:variant>
      <vt:variant>
        <vt:i4>0</vt:i4>
      </vt:variant>
      <vt:variant>
        <vt:i4>5</vt:i4>
      </vt:variant>
      <vt:variant>
        <vt:lpwstr/>
      </vt:variant>
      <vt:variant>
        <vt:lpwstr>_Toc74058749</vt:lpwstr>
      </vt:variant>
      <vt:variant>
        <vt:i4>1638459</vt:i4>
      </vt:variant>
      <vt:variant>
        <vt:i4>110</vt:i4>
      </vt:variant>
      <vt:variant>
        <vt:i4>0</vt:i4>
      </vt:variant>
      <vt:variant>
        <vt:i4>5</vt:i4>
      </vt:variant>
      <vt:variant>
        <vt:lpwstr/>
      </vt:variant>
      <vt:variant>
        <vt:lpwstr>_Toc74058748</vt:lpwstr>
      </vt:variant>
      <vt:variant>
        <vt:i4>1441851</vt:i4>
      </vt:variant>
      <vt:variant>
        <vt:i4>104</vt:i4>
      </vt:variant>
      <vt:variant>
        <vt:i4>0</vt:i4>
      </vt:variant>
      <vt:variant>
        <vt:i4>5</vt:i4>
      </vt:variant>
      <vt:variant>
        <vt:lpwstr/>
      </vt:variant>
      <vt:variant>
        <vt:lpwstr>_Toc74058747</vt:lpwstr>
      </vt:variant>
      <vt:variant>
        <vt:i4>1507387</vt:i4>
      </vt:variant>
      <vt:variant>
        <vt:i4>98</vt:i4>
      </vt:variant>
      <vt:variant>
        <vt:i4>0</vt:i4>
      </vt:variant>
      <vt:variant>
        <vt:i4>5</vt:i4>
      </vt:variant>
      <vt:variant>
        <vt:lpwstr/>
      </vt:variant>
      <vt:variant>
        <vt:lpwstr>_Toc74058746</vt:lpwstr>
      </vt:variant>
      <vt:variant>
        <vt:i4>1310779</vt:i4>
      </vt:variant>
      <vt:variant>
        <vt:i4>92</vt:i4>
      </vt:variant>
      <vt:variant>
        <vt:i4>0</vt:i4>
      </vt:variant>
      <vt:variant>
        <vt:i4>5</vt:i4>
      </vt:variant>
      <vt:variant>
        <vt:lpwstr/>
      </vt:variant>
      <vt:variant>
        <vt:lpwstr>_Toc74058745</vt:lpwstr>
      </vt:variant>
      <vt:variant>
        <vt:i4>1376315</vt:i4>
      </vt:variant>
      <vt:variant>
        <vt:i4>86</vt:i4>
      </vt:variant>
      <vt:variant>
        <vt:i4>0</vt:i4>
      </vt:variant>
      <vt:variant>
        <vt:i4>5</vt:i4>
      </vt:variant>
      <vt:variant>
        <vt:lpwstr/>
      </vt:variant>
      <vt:variant>
        <vt:lpwstr>_Toc74058744</vt:lpwstr>
      </vt:variant>
      <vt:variant>
        <vt:i4>1179707</vt:i4>
      </vt:variant>
      <vt:variant>
        <vt:i4>80</vt:i4>
      </vt:variant>
      <vt:variant>
        <vt:i4>0</vt:i4>
      </vt:variant>
      <vt:variant>
        <vt:i4>5</vt:i4>
      </vt:variant>
      <vt:variant>
        <vt:lpwstr/>
      </vt:variant>
      <vt:variant>
        <vt:lpwstr>_Toc74058743</vt:lpwstr>
      </vt:variant>
      <vt:variant>
        <vt:i4>1245243</vt:i4>
      </vt:variant>
      <vt:variant>
        <vt:i4>74</vt:i4>
      </vt:variant>
      <vt:variant>
        <vt:i4>0</vt:i4>
      </vt:variant>
      <vt:variant>
        <vt:i4>5</vt:i4>
      </vt:variant>
      <vt:variant>
        <vt:lpwstr/>
      </vt:variant>
      <vt:variant>
        <vt:lpwstr>_Toc74058742</vt:lpwstr>
      </vt:variant>
      <vt:variant>
        <vt:i4>1048635</vt:i4>
      </vt:variant>
      <vt:variant>
        <vt:i4>68</vt:i4>
      </vt:variant>
      <vt:variant>
        <vt:i4>0</vt:i4>
      </vt:variant>
      <vt:variant>
        <vt:i4>5</vt:i4>
      </vt:variant>
      <vt:variant>
        <vt:lpwstr/>
      </vt:variant>
      <vt:variant>
        <vt:lpwstr>_Toc74058741</vt:lpwstr>
      </vt:variant>
      <vt:variant>
        <vt:i4>1114171</vt:i4>
      </vt:variant>
      <vt:variant>
        <vt:i4>62</vt:i4>
      </vt:variant>
      <vt:variant>
        <vt:i4>0</vt:i4>
      </vt:variant>
      <vt:variant>
        <vt:i4>5</vt:i4>
      </vt:variant>
      <vt:variant>
        <vt:lpwstr/>
      </vt:variant>
      <vt:variant>
        <vt:lpwstr>_Toc74058740</vt:lpwstr>
      </vt:variant>
      <vt:variant>
        <vt:i4>1572924</vt:i4>
      </vt:variant>
      <vt:variant>
        <vt:i4>56</vt:i4>
      </vt:variant>
      <vt:variant>
        <vt:i4>0</vt:i4>
      </vt:variant>
      <vt:variant>
        <vt:i4>5</vt:i4>
      </vt:variant>
      <vt:variant>
        <vt:lpwstr/>
      </vt:variant>
      <vt:variant>
        <vt:lpwstr>_Toc74058739</vt:lpwstr>
      </vt:variant>
      <vt:variant>
        <vt:i4>1638460</vt:i4>
      </vt:variant>
      <vt:variant>
        <vt:i4>50</vt:i4>
      </vt:variant>
      <vt:variant>
        <vt:i4>0</vt:i4>
      </vt:variant>
      <vt:variant>
        <vt:i4>5</vt:i4>
      </vt:variant>
      <vt:variant>
        <vt:lpwstr/>
      </vt:variant>
      <vt:variant>
        <vt:lpwstr>_Toc74058738</vt:lpwstr>
      </vt:variant>
      <vt:variant>
        <vt:i4>1441852</vt:i4>
      </vt:variant>
      <vt:variant>
        <vt:i4>44</vt:i4>
      </vt:variant>
      <vt:variant>
        <vt:i4>0</vt:i4>
      </vt:variant>
      <vt:variant>
        <vt:i4>5</vt:i4>
      </vt:variant>
      <vt:variant>
        <vt:lpwstr/>
      </vt:variant>
      <vt:variant>
        <vt:lpwstr>_Toc74058737</vt:lpwstr>
      </vt:variant>
      <vt:variant>
        <vt:i4>1507388</vt:i4>
      </vt:variant>
      <vt:variant>
        <vt:i4>38</vt:i4>
      </vt:variant>
      <vt:variant>
        <vt:i4>0</vt:i4>
      </vt:variant>
      <vt:variant>
        <vt:i4>5</vt:i4>
      </vt:variant>
      <vt:variant>
        <vt:lpwstr/>
      </vt:variant>
      <vt:variant>
        <vt:lpwstr>_Toc74058736</vt:lpwstr>
      </vt:variant>
      <vt:variant>
        <vt:i4>1310780</vt:i4>
      </vt:variant>
      <vt:variant>
        <vt:i4>32</vt:i4>
      </vt:variant>
      <vt:variant>
        <vt:i4>0</vt:i4>
      </vt:variant>
      <vt:variant>
        <vt:i4>5</vt:i4>
      </vt:variant>
      <vt:variant>
        <vt:lpwstr/>
      </vt:variant>
      <vt:variant>
        <vt:lpwstr>_Toc74058735</vt:lpwstr>
      </vt:variant>
      <vt:variant>
        <vt:i4>1376316</vt:i4>
      </vt:variant>
      <vt:variant>
        <vt:i4>26</vt:i4>
      </vt:variant>
      <vt:variant>
        <vt:i4>0</vt:i4>
      </vt:variant>
      <vt:variant>
        <vt:i4>5</vt:i4>
      </vt:variant>
      <vt:variant>
        <vt:lpwstr/>
      </vt:variant>
      <vt:variant>
        <vt:lpwstr>_Toc74058734</vt:lpwstr>
      </vt:variant>
      <vt:variant>
        <vt:i4>1179708</vt:i4>
      </vt:variant>
      <vt:variant>
        <vt:i4>20</vt:i4>
      </vt:variant>
      <vt:variant>
        <vt:i4>0</vt:i4>
      </vt:variant>
      <vt:variant>
        <vt:i4>5</vt:i4>
      </vt:variant>
      <vt:variant>
        <vt:lpwstr/>
      </vt:variant>
      <vt:variant>
        <vt:lpwstr>_Toc74058733</vt:lpwstr>
      </vt:variant>
      <vt:variant>
        <vt:i4>1245244</vt:i4>
      </vt:variant>
      <vt:variant>
        <vt:i4>14</vt:i4>
      </vt:variant>
      <vt:variant>
        <vt:i4>0</vt:i4>
      </vt:variant>
      <vt:variant>
        <vt:i4>5</vt:i4>
      </vt:variant>
      <vt:variant>
        <vt:lpwstr/>
      </vt:variant>
      <vt:variant>
        <vt:lpwstr>_Toc74058732</vt:lpwstr>
      </vt:variant>
      <vt:variant>
        <vt:i4>1048636</vt:i4>
      </vt:variant>
      <vt:variant>
        <vt:i4>8</vt:i4>
      </vt:variant>
      <vt:variant>
        <vt:i4>0</vt:i4>
      </vt:variant>
      <vt:variant>
        <vt:i4>5</vt:i4>
      </vt:variant>
      <vt:variant>
        <vt:lpwstr/>
      </vt:variant>
      <vt:variant>
        <vt:lpwstr>_Toc74058731</vt:lpwstr>
      </vt:variant>
      <vt:variant>
        <vt:i4>1114172</vt:i4>
      </vt:variant>
      <vt:variant>
        <vt:i4>2</vt:i4>
      </vt:variant>
      <vt:variant>
        <vt:i4>0</vt:i4>
      </vt:variant>
      <vt:variant>
        <vt:i4>5</vt:i4>
      </vt:variant>
      <vt:variant>
        <vt:lpwstr/>
      </vt:variant>
      <vt:variant>
        <vt:lpwstr>_Toc74058730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Duquesne</dc:creator>
  <cp:keywords/>
  <cp:lastModifiedBy>thierry henault</cp:lastModifiedBy>
  <cp:revision>3</cp:revision>
  <cp:lastPrinted>2022-07-19T13:52:00Z</cp:lastPrinted>
  <dcterms:created xsi:type="dcterms:W3CDTF">2022-08-11T15:25:00Z</dcterms:created>
  <dcterms:modified xsi:type="dcterms:W3CDTF">2022-08-11T15:36:00Z</dcterms:modified>
</cp:coreProperties>
</file>